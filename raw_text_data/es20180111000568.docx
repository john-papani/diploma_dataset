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2B1E2" w14:textId="77777777" w:rsidR="0005520E" w:rsidRPr="0005520E" w:rsidRDefault="0005520E" w:rsidP="0005520E">
      <w:pPr>
        <w:spacing w:after="0" w:line="360" w:lineRule="auto"/>
        <w:rPr>
          <w:ins w:id="0" w:author="Φλούδα Χριστίνα" w:date="2018-01-17T09:38:00Z"/>
          <w:rFonts w:eastAsia="Times New Roman"/>
          <w:szCs w:val="24"/>
          <w:lang w:eastAsia="en-US"/>
        </w:rPr>
      </w:pPr>
      <w:bookmarkStart w:id="1" w:name="_GoBack"/>
      <w:bookmarkEnd w:id="1"/>
      <w:ins w:id="2" w:author="Φλούδα Χριστίνα" w:date="2018-01-17T09:38:00Z">
        <w:r w:rsidRPr="0005520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39ED955" w14:textId="77777777" w:rsidR="0005520E" w:rsidRPr="0005520E" w:rsidRDefault="0005520E" w:rsidP="0005520E">
      <w:pPr>
        <w:spacing w:after="0" w:line="360" w:lineRule="auto"/>
        <w:rPr>
          <w:ins w:id="3" w:author="Φλούδα Χριστίνα" w:date="2018-01-17T09:38:00Z"/>
          <w:rFonts w:eastAsia="Times New Roman"/>
          <w:szCs w:val="24"/>
          <w:lang w:eastAsia="en-US"/>
        </w:rPr>
      </w:pPr>
    </w:p>
    <w:p w14:paraId="70046E7D" w14:textId="77777777" w:rsidR="0005520E" w:rsidRPr="0005520E" w:rsidRDefault="0005520E" w:rsidP="0005520E">
      <w:pPr>
        <w:spacing w:after="0" w:line="360" w:lineRule="auto"/>
        <w:rPr>
          <w:ins w:id="4" w:author="Φλούδα Χριστίνα" w:date="2018-01-17T09:38:00Z"/>
          <w:rFonts w:eastAsia="Times New Roman"/>
          <w:szCs w:val="24"/>
          <w:lang w:eastAsia="en-US"/>
        </w:rPr>
      </w:pPr>
      <w:ins w:id="5" w:author="Φλούδα Χριστίνα" w:date="2018-01-17T09:38:00Z">
        <w:r w:rsidRPr="0005520E">
          <w:rPr>
            <w:rFonts w:eastAsia="Times New Roman"/>
            <w:szCs w:val="24"/>
            <w:lang w:eastAsia="en-US"/>
          </w:rPr>
          <w:t>ΠΙΝΑΚΑΣ ΠΕΡΙΕΧΟΜΕΝΩΝ</w:t>
        </w:r>
      </w:ins>
    </w:p>
    <w:p w14:paraId="750FB5BB" w14:textId="77777777" w:rsidR="0005520E" w:rsidRPr="0005520E" w:rsidRDefault="0005520E" w:rsidP="0005520E">
      <w:pPr>
        <w:spacing w:after="0" w:line="360" w:lineRule="auto"/>
        <w:rPr>
          <w:ins w:id="6" w:author="Φλούδα Χριστίνα" w:date="2018-01-17T09:38:00Z"/>
          <w:rFonts w:eastAsia="Times New Roman"/>
          <w:szCs w:val="24"/>
          <w:lang w:eastAsia="en-US"/>
        </w:rPr>
      </w:pPr>
      <w:ins w:id="7" w:author="Φλούδα Χριστίνα" w:date="2018-01-17T09:38:00Z">
        <w:r w:rsidRPr="0005520E">
          <w:rPr>
            <w:rFonts w:eastAsia="Times New Roman"/>
            <w:szCs w:val="24"/>
            <w:lang w:eastAsia="en-US"/>
          </w:rPr>
          <w:t xml:space="preserve">ΙΖ΄ ΠΕΡΙΟΔΟΣ </w:t>
        </w:r>
      </w:ins>
    </w:p>
    <w:p w14:paraId="76BBBEBE" w14:textId="77777777" w:rsidR="0005520E" w:rsidRPr="0005520E" w:rsidRDefault="0005520E" w:rsidP="0005520E">
      <w:pPr>
        <w:spacing w:after="0" w:line="360" w:lineRule="auto"/>
        <w:rPr>
          <w:ins w:id="8" w:author="Φλούδα Χριστίνα" w:date="2018-01-17T09:38:00Z"/>
          <w:rFonts w:eastAsia="Times New Roman"/>
          <w:szCs w:val="24"/>
          <w:lang w:eastAsia="en-US"/>
        </w:rPr>
      </w:pPr>
      <w:ins w:id="9" w:author="Φλούδα Χριστίνα" w:date="2018-01-17T09:38:00Z">
        <w:r w:rsidRPr="0005520E">
          <w:rPr>
            <w:rFonts w:eastAsia="Times New Roman"/>
            <w:szCs w:val="24"/>
            <w:lang w:eastAsia="en-US"/>
          </w:rPr>
          <w:t>ΠΡΟΕΔΡΕΥΟΜΕΝΗΣ ΚΟΙΝΟΒΟΥΛΕΥΤΙΚΗΣ ΔΗΜΟΚΡΑΤΙΑΣ</w:t>
        </w:r>
      </w:ins>
    </w:p>
    <w:p w14:paraId="1B9169F3" w14:textId="77777777" w:rsidR="0005520E" w:rsidRPr="0005520E" w:rsidRDefault="0005520E" w:rsidP="0005520E">
      <w:pPr>
        <w:spacing w:after="0" w:line="360" w:lineRule="auto"/>
        <w:rPr>
          <w:ins w:id="10" w:author="Φλούδα Χριστίνα" w:date="2018-01-17T09:38:00Z"/>
          <w:rFonts w:eastAsia="Times New Roman"/>
          <w:szCs w:val="24"/>
          <w:lang w:eastAsia="en-US"/>
        </w:rPr>
      </w:pPr>
      <w:ins w:id="11" w:author="Φλούδα Χριστίνα" w:date="2018-01-17T09:38:00Z">
        <w:r w:rsidRPr="0005520E">
          <w:rPr>
            <w:rFonts w:eastAsia="Times New Roman"/>
            <w:szCs w:val="24"/>
            <w:lang w:eastAsia="en-US"/>
          </w:rPr>
          <w:t>ΣΥΝΟΔΟΣ Γ΄</w:t>
        </w:r>
      </w:ins>
    </w:p>
    <w:p w14:paraId="349A4A8C" w14:textId="77777777" w:rsidR="0005520E" w:rsidRPr="0005520E" w:rsidRDefault="0005520E" w:rsidP="0005520E">
      <w:pPr>
        <w:spacing w:after="0" w:line="360" w:lineRule="auto"/>
        <w:rPr>
          <w:ins w:id="12" w:author="Φλούδα Χριστίνα" w:date="2018-01-17T09:38:00Z"/>
          <w:rFonts w:eastAsia="Times New Roman"/>
          <w:szCs w:val="24"/>
          <w:lang w:eastAsia="en-US"/>
        </w:rPr>
      </w:pPr>
    </w:p>
    <w:p w14:paraId="1E2AAA56" w14:textId="77777777" w:rsidR="0005520E" w:rsidRPr="0005520E" w:rsidRDefault="0005520E" w:rsidP="0005520E">
      <w:pPr>
        <w:spacing w:after="0" w:line="360" w:lineRule="auto"/>
        <w:rPr>
          <w:ins w:id="13" w:author="Φλούδα Χριστίνα" w:date="2018-01-17T09:38:00Z"/>
          <w:rFonts w:eastAsia="Times New Roman"/>
          <w:szCs w:val="24"/>
          <w:lang w:eastAsia="en-US"/>
        </w:rPr>
      </w:pPr>
      <w:ins w:id="14" w:author="Φλούδα Χριστίνα" w:date="2018-01-17T09:38:00Z">
        <w:r w:rsidRPr="0005520E">
          <w:rPr>
            <w:rFonts w:eastAsia="Times New Roman"/>
            <w:szCs w:val="24"/>
            <w:lang w:eastAsia="en-US"/>
          </w:rPr>
          <w:t>ΣΥΝΕΔΡΙΑΣΗ ΝΔ΄</w:t>
        </w:r>
      </w:ins>
    </w:p>
    <w:p w14:paraId="65D57809" w14:textId="77777777" w:rsidR="0005520E" w:rsidRPr="0005520E" w:rsidRDefault="0005520E" w:rsidP="0005520E">
      <w:pPr>
        <w:spacing w:after="0" w:line="360" w:lineRule="auto"/>
        <w:rPr>
          <w:ins w:id="15" w:author="Φλούδα Χριστίνα" w:date="2018-01-17T09:38:00Z"/>
          <w:rFonts w:eastAsia="Times New Roman"/>
          <w:szCs w:val="24"/>
          <w:lang w:eastAsia="en-US"/>
        </w:rPr>
      </w:pPr>
      <w:ins w:id="16" w:author="Φλούδα Χριστίνα" w:date="2018-01-17T09:38:00Z">
        <w:r w:rsidRPr="0005520E">
          <w:rPr>
            <w:rFonts w:eastAsia="Times New Roman"/>
            <w:szCs w:val="24"/>
            <w:lang w:eastAsia="en-US"/>
          </w:rPr>
          <w:t>Πέμπτη  11 Ιανουαρίου 2018</w:t>
        </w:r>
      </w:ins>
    </w:p>
    <w:p w14:paraId="496AE675" w14:textId="77777777" w:rsidR="0005520E" w:rsidRPr="0005520E" w:rsidRDefault="0005520E" w:rsidP="0005520E">
      <w:pPr>
        <w:spacing w:after="0" w:line="360" w:lineRule="auto"/>
        <w:rPr>
          <w:ins w:id="17" w:author="Φλούδα Χριστίνα" w:date="2018-01-17T09:38:00Z"/>
          <w:rFonts w:eastAsia="Times New Roman"/>
          <w:szCs w:val="24"/>
          <w:lang w:eastAsia="en-US"/>
        </w:rPr>
      </w:pPr>
    </w:p>
    <w:p w14:paraId="2517F3A4" w14:textId="77777777" w:rsidR="0005520E" w:rsidRPr="0005520E" w:rsidRDefault="0005520E" w:rsidP="0005520E">
      <w:pPr>
        <w:spacing w:after="0" w:line="360" w:lineRule="auto"/>
        <w:rPr>
          <w:ins w:id="18" w:author="Φλούδα Χριστίνα" w:date="2018-01-17T09:38:00Z"/>
          <w:rFonts w:eastAsia="Times New Roman"/>
          <w:szCs w:val="24"/>
          <w:lang w:eastAsia="en-US"/>
        </w:rPr>
      </w:pPr>
      <w:ins w:id="19" w:author="Φλούδα Χριστίνα" w:date="2018-01-17T09:38:00Z">
        <w:r w:rsidRPr="0005520E">
          <w:rPr>
            <w:rFonts w:eastAsia="Times New Roman"/>
            <w:szCs w:val="24"/>
            <w:lang w:eastAsia="en-US"/>
          </w:rPr>
          <w:t>ΘΕΜΑΤΑ</w:t>
        </w:r>
      </w:ins>
    </w:p>
    <w:p w14:paraId="22EAABF4" w14:textId="77777777" w:rsidR="0005520E" w:rsidRPr="0005520E" w:rsidRDefault="0005520E" w:rsidP="0005520E">
      <w:pPr>
        <w:spacing w:after="0" w:line="360" w:lineRule="auto"/>
        <w:rPr>
          <w:ins w:id="20" w:author="Φλούδα Χριστίνα" w:date="2018-01-17T09:38:00Z"/>
          <w:rFonts w:eastAsia="Times New Roman"/>
          <w:szCs w:val="24"/>
          <w:lang w:eastAsia="en-US"/>
        </w:rPr>
      </w:pPr>
      <w:ins w:id="21" w:author="Φλούδα Χριστίνα" w:date="2018-01-17T09:38:00Z">
        <w:r w:rsidRPr="0005520E">
          <w:rPr>
            <w:rFonts w:eastAsia="Times New Roman"/>
            <w:szCs w:val="24"/>
            <w:lang w:eastAsia="en-US"/>
          </w:rPr>
          <w:t xml:space="preserve"> </w:t>
        </w:r>
        <w:r w:rsidRPr="0005520E">
          <w:rPr>
            <w:rFonts w:eastAsia="Times New Roman"/>
            <w:szCs w:val="24"/>
            <w:lang w:eastAsia="en-US"/>
          </w:rPr>
          <w:br/>
          <w:t xml:space="preserve">Α. ΕΙΔΙΚΑ ΘΕΜΑΤΑ </w:t>
        </w:r>
        <w:r w:rsidRPr="0005520E">
          <w:rPr>
            <w:rFonts w:eastAsia="Times New Roman"/>
            <w:szCs w:val="24"/>
            <w:lang w:eastAsia="en-US"/>
          </w:rPr>
          <w:br/>
          <w:t xml:space="preserve">1. Επικύρωση Πρακτικών, σελ. </w:t>
        </w:r>
        <w:r w:rsidRPr="0005520E">
          <w:rPr>
            <w:rFonts w:eastAsia="Times New Roman"/>
            <w:szCs w:val="24"/>
            <w:lang w:eastAsia="en-US"/>
          </w:rPr>
          <w:br/>
          <w:t xml:space="preserve">2. Επί διαδικαστικού θέματος, σελ. </w:t>
        </w:r>
        <w:r w:rsidRPr="0005520E">
          <w:rPr>
            <w:rFonts w:eastAsia="Times New Roman"/>
            <w:szCs w:val="24"/>
            <w:lang w:eastAsia="en-US"/>
          </w:rPr>
          <w:br/>
          <w:t xml:space="preserve"> </w:t>
        </w:r>
        <w:r w:rsidRPr="0005520E">
          <w:rPr>
            <w:rFonts w:eastAsia="Times New Roman"/>
            <w:szCs w:val="24"/>
            <w:lang w:eastAsia="en-US"/>
          </w:rPr>
          <w:br/>
          <w:t xml:space="preserve">Β. ΚΟΙΝΟΒΟΥΛΕΥΤΙΚΟΣ ΕΛΕΓΧΟΣ </w:t>
        </w:r>
        <w:r w:rsidRPr="0005520E">
          <w:rPr>
            <w:rFonts w:eastAsia="Times New Roman"/>
            <w:szCs w:val="24"/>
            <w:lang w:eastAsia="en-US"/>
          </w:rPr>
          <w:br/>
          <w:t xml:space="preserve">1. Ανακοίνωση αναφορών, σελ. </w:t>
        </w:r>
        <w:r w:rsidRPr="0005520E">
          <w:rPr>
            <w:rFonts w:eastAsia="Times New Roman"/>
            <w:szCs w:val="24"/>
            <w:lang w:eastAsia="en-US"/>
          </w:rPr>
          <w:br/>
          <w:t>2. Συζήτηση επικαίρων ερωτήσεων:</w:t>
        </w:r>
        <w:r w:rsidRPr="0005520E">
          <w:rPr>
            <w:rFonts w:eastAsia="Times New Roman"/>
            <w:szCs w:val="24"/>
            <w:lang w:eastAsia="en-US"/>
          </w:rPr>
          <w:br/>
          <w:t xml:space="preserve">    α) Προς τον Υπουργό Εσωτερικών, με θέμα: «Αποκατάσταση πληγέντων στη Δυτική Αττική», σελ. </w:t>
        </w:r>
        <w:r w:rsidRPr="0005520E">
          <w:rPr>
            <w:rFonts w:eastAsia="Times New Roman"/>
            <w:szCs w:val="24"/>
            <w:lang w:eastAsia="en-US"/>
          </w:rPr>
          <w:br/>
          <w:t xml:space="preserve">    β) Προς την Υπουργό Εργασίας, Κοινωνικής Ασφάλισης και Κοινωνικής Αλληλεγγύης, με θέμα: «Αποκλείονται από τη ρύθμιση των </w:t>
        </w:r>
        <w:proofErr w:type="spellStart"/>
        <w:r w:rsidRPr="0005520E">
          <w:rPr>
            <w:rFonts w:eastAsia="Times New Roman"/>
            <w:szCs w:val="24"/>
            <w:lang w:eastAsia="en-US"/>
          </w:rPr>
          <w:t>εκατόν</w:t>
        </w:r>
        <w:proofErr w:type="spellEnd"/>
        <w:r w:rsidRPr="0005520E">
          <w:rPr>
            <w:rFonts w:eastAsia="Times New Roman"/>
            <w:szCs w:val="24"/>
            <w:lang w:eastAsia="en-US"/>
          </w:rPr>
          <w:t xml:space="preserve"> είκοσι δόσεων τέσσερις μεγάλες κατηγορίες οφειλετών ασφαλιστικών εισφορών», σελ. </w:t>
        </w:r>
        <w:r w:rsidRPr="0005520E">
          <w:rPr>
            <w:rFonts w:eastAsia="Times New Roman"/>
            <w:szCs w:val="24"/>
            <w:lang w:eastAsia="en-US"/>
          </w:rPr>
          <w:br/>
          <w:t xml:space="preserve">    γ) Προς την Υπουργό Διοικητικής Ανασυγκρότησης, με θέμα: «Ατελή και αποσπασματικά τα αποτελέσματα της Κυβέρνησης για τα Ψηφιακά Οργανογράμματα», σελ. </w:t>
        </w:r>
        <w:r w:rsidRPr="0005520E">
          <w:rPr>
            <w:rFonts w:eastAsia="Times New Roman"/>
            <w:szCs w:val="24"/>
            <w:lang w:eastAsia="en-US"/>
          </w:rPr>
          <w:br/>
          <w:t xml:space="preserve"> </w:t>
        </w:r>
        <w:r w:rsidRPr="0005520E">
          <w:rPr>
            <w:rFonts w:eastAsia="Times New Roman"/>
            <w:szCs w:val="24"/>
            <w:lang w:eastAsia="en-US"/>
          </w:rPr>
          <w:br/>
          <w:t xml:space="preserve">Γ. ΝΟΜΟΘΕΤΙΚΗ ΕΡΓΑΣΙΑ </w:t>
        </w:r>
        <w:r w:rsidRPr="0005520E">
          <w:rPr>
            <w:rFonts w:eastAsia="Times New Roman"/>
            <w:szCs w:val="24"/>
            <w:lang w:eastAsia="en-US"/>
          </w:rPr>
          <w:br/>
          <w:t>Κατάθεση σχεδίου νόμου:</w:t>
        </w:r>
      </w:ins>
    </w:p>
    <w:p w14:paraId="1FD36D29" w14:textId="77777777" w:rsidR="0005520E" w:rsidRPr="0005520E" w:rsidRDefault="0005520E" w:rsidP="0005520E">
      <w:pPr>
        <w:spacing w:after="0" w:line="360" w:lineRule="auto"/>
        <w:rPr>
          <w:ins w:id="22" w:author="Φλούδα Χριστίνα" w:date="2018-01-17T09:38:00Z"/>
          <w:rFonts w:eastAsia="Times New Roman"/>
          <w:szCs w:val="24"/>
          <w:lang w:eastAsia="en-US"/>
        </w:rPr>
      </w:pPr>
      <w:ins w:id="23" w:author="Φλούδα Χριστίνα" w:date="2018-01-17T09:38:00Z">
        <w:r w:rsidRPr="0005520E">
          <w:rPr>
            <w:rFonts w:eastAsia="Times New Roman"/>
            <w:szCs w:val="24"/>
            <w:lang w:eastAsia="en-US"/>
          </w:rPr>
          <w:t xml:space="preserve">Οι Υπουργοί Οικονομικών,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και Τουρισμού και οι Αναπληρωτές Υπουργοί Εσωτερικών, Οικονομίας και Ανάπτυξης, Εργασίας, Κοινωνικής Ασφάλισης και Κοινωνικής Αλληλεγγύης, Δικαιοσύνης, Διαφάνειας και Ανθρωπίνων Δικαιωμάτων, Οικονομικών, Υγείας, Περιβάλλοντος και Ενέργειας και Αγροτικής Ανάπτυξης και Τροφίμων κατέθεσαν στις 9-1-2018 σχέδιο νόμου: «Ρυθμίσεις για την εφαρμογή των διαρθρωτικών μεταρρυθμίσεων του Προγράμματος Οικονομικής Προσαρμογής και άλλες διατάξεις», σελ. </w:t>
        </w:r>
        <w:r w:rsidRPr="0005520E">
          <w:rPr>
            <w:rFonts w:eastAsia="Times New Roman"/>
            <w:szCs w:val="24"/>
            <w:lang w:eastAsia="en-US"/>
          </w:rPr>
          <w:br/>
        </w:r>
      </w:ins>
    </w:p>
    <w:p w14:paraId="0D0F763E" w14:textId="77777777" w:rsidR="0005520E" w:rsidRPr="0005520E" w:rsidRDefault="0005520E" w:rsidP="0005520E">
      <w:pPr>
        <w:spacing w:after="0" w:line="360" w:lineRule="auto"/>
        <w:rPr>
          <w:ins w:id="24" w:author="Φλούδα Χριστίνα" w:date="2018-01-17T09:38:00Z"/>
          <w:rFonts w:eastAsia="Times New Roman"/>
          <w:szCs w:val="24"/>
          <w:lang w:eastAsia="en-US"/>
        </w:rPr>
      </w:pPr>
      <w:ins w:id="25" w:author="Φλούδα Χριστίνα" w:date="2018-01-17T09:38:00Z">
        <w:r w:rsidRPr="0005520E">
          <w:rPr>
            <w:rFonts w:eastAsia="Times New Roman"/>
            <w:szCs w:val="24"/>
            <w:lang w:eastAsia="en-US"/>
          </w:rPr>
          <w:t>ΠΡΟΕΔΡΕΥΩΝ</w:t>
        </w:r>
      </w:ins>
    </w:p>
    <w:p w14:paraId="2537F2C8" w14:textId="77777777" w:rsidR="0005520E" w:rsidRPr="0005520E" w:rsidRDefault="0005520E" w:rsidP="0005520E">
      <w:pPr>
        <w:spacing w:after="0" w:line="360" w:lineRule="auto"/>
        <w:rPr>
          <w:ins w:id="26" w:author="Φλούδα Χριστίνα" w:date="2018-01-17T09:38:00Z"/>
          <w:rFonts w:eastAsia="Times New Roman"/>
          <w:szCs w:val="24"/>
          <w:lang w:eastAsia="en-US"/>
        </w:rPr>
      </w:pPr>
    </w:p>
    <w:p w14:paraId="6E69965B" w14:textId="77777777" w:rsidR="0005520E" w:rsidRPr="0005520E" w:rsidRDefault="0005520E" w:rsidP="0005520E">
      <w:pPr>
        <w:spacing w:after="0" w:line="360" w:lineRule="auto"/>
        <w:rPr>
          <w:ins w:id="27" w:author="Φλούδα Χριστίνα" w:date="2018-01-17T09:38:00Z"/>
          <w:rFonts w:eastAsia="Times New Roman"/>
          <w:szCs w:val="24"/>
          <w:lang w:eastAsia="en-US"/>
        </w:rPr>
      </w:pPr>
      <w:ins w:id="28" w:author="Φλούδα Χριστίνα" w:date="2018-01-17T09:38:00Z">
        <w:r w:rsidRPr="0005520E">
          <w:rPr>
            <w:rFonts w:eastAsia="Times New Roman"/>
            <w:szCs w:val="24"/>
            <w:lang w:eastAsia="en-US"/>
          </w:rPr>
          <w:t>ΒΑΡΕΜΕΝΟΣ Γ. , σελ.</w:t>
        </w:r>
        <w:r w:rsidRPr="0005520E">
          <w:rPr>
            <w:rFonts w:eastAsia="Times New Roman"/>
            <w:szCs w:val="24"/>
            <w:lang w:eastAsia="en-US"/>
          </w:rPr>
          <w:br/>
        </w:r>
      </w:ins>
    </w:p>
    <w:p w14:paraId="63BA07A2" w14:textId="77777777" w:rsidR="0005520E" w:rsidRPr="0005520E" w:rsidRDefault="0005520E" w:rsidP="0005520E">
      <w:pPr>
        <w:spacing w:after="0" w:line="360" w:lineRule="auto"/>
        <w:rPr>
          <w:ins w:id="29" w:author="Φλούδα Χριστίνα" w:date="2018-01-17T09:38:00Z"/>
          <w:rFonts w:eastAsia="Times New Roman"/>
          <w:szCs w:val="24"/>
          <w:lang w:eastAsia="en-US"/>
        </w:rPr>
      </w:pPr>
    </w:p>
    <w:p w14:paraId="72C3C550" w14:textId="77777777" w:rsidR="0005520E" w:rsidRPr="0005520E" w:rsidRDefault="0005520E" w:rsidP="0005520E">
      <w:pPr>
        <w:spacing w:after="0" w:line="360" w:lineRule="auto"/>
        <w:rPr>
          <w:ins w:id="30" w:author="Φλούδα Χριστίνα" w:date="2018-01-17T09:38:00Z"/>
          <w:rFonts w:eastAsia="Times New Roman"/>
          <w:szCs w:val="24"/>
          <w:lang w:eastAsia="en-US"/>
        </w:rPr>
      </w:pPr>
      <w:ins w:id="31" w:author="Φλούδα Χριστίνα" w:date="2018-01-17T09:38:00Z">
        <w:r w:rsidRPr="0005520E">
          <w:rPr>
            <w:rFonts w:eastAsia="Times New Roman"/>
            <w:szCs w:val="24"/>
            <w:lang w:eastAsia="en-US"/>
          </w:rPr>
          <w:t>ΟΜΙΛΗΤΕΣ</w:t>
        </w:r>
      </w:ins>
    </w:p>
    <w:p w14:paraId="54A617FA" w14:textId="5B758ABE" w:rsidR="0005520E" w:rsidRDefault="0005520E" w:rsidP="0005520E">
      <w:pPr>
        <w:spacing w:after="0" w:line="600" w:lineRule="auto"/>
        <w:ind w:firstLine="720"/>
        <w:jc w:val="center"/>
        <w:rPr>
          <w:ins w:id="32" w:author="Φλούδα Χριστίνα" w:date="2018-01-17T09:37:00Z"/>
          <w:rFonts w:eastAsia="Times New Roman"/>
          <w:szCs w:val="24"/>
        </w:rPr>
      </w:pPr>
      <w:ins w:id="33" w:author="Φλούδα Χριστίνα" w:date="2018-01-17T09:38:00Z">
        <w:r w:rsidRPr="0005520E">
          <w:rPr>
            <w:rFonts w:eastAsia="Times New Roman"/>
            <w:szCs w:val="24"/>
            <w:lang w:eastAsia="en-US"/>
          </w:rPr>
          <w:br/>
          <w:t>Α. Επί διαδικαστικού θέματος:</w:t>
        </w:r>
        <w:r w:rsidRPr="0005520E">
          <w:rPr>
            <w:rFonts w:eastAsia="Times New Roman"/>
            <w:szCs w:val="24"/>
            <w:lang w:eastAsia="en-US"/>
          </w:rPr>
          <w:br/>
          <w:t>ΒΑΡΕΜΕΝΟΣ Γ. , σελ.</w:t>
        </w:r>
        <w:r w:rsidRPr="0005520E">
          <w:rPr>
            <w:rFonts w:eastAsia="Times New Roman"/>
            <w:szCs w:val="24"/>
            <w:lang w:eastAsia="en-US"/>
          </w:rPr>
          <w:br/>
          <w:t>ΚΕΓΚΕΡΟΓΛΟΥ Β. , σελ.</w:t>
        </w:r>
        <w:r w:rsidRPr="0005520E">
          <w:rPr>
            <w:rFonts w:eastAsia="Times New Roman"/>
            <w:szCs w:val="24"/>
            <w:lang w:eastAsia="en-US"/>
          </w:rPr>
          <w:br/>
        </w:r>
        <w:r w:rsidRPr="0005520E">
          <w:rPr>
            <w:rFonts w:eastAsia="Times New Roman"/>
            <w:szCs w:val="24"/>
            <w:lang w:eastAsia="en-US"/>
          </w:rPr>
          <w:br/>
          <w:t>Β. Επί των επικαίρων ερωτήσεων:</w:t>
        </w:r>
        <w:r w:rsidRPr="0005520E">
          <w:rPr>
            <w:rFonts w:eastAsia="Times New Roman"/>
            <w:szCs w:val="24"/>
            <w:lang w:eastAsia="en-US"/>
          </w:rPr>
          <w:br/>
          <w:t>ΓΕΡΟΒΑΣΙΛΗ  Ό. , σελ.</w:t>
        </w:r>
        <w:r w:rsidRPr="0005520E">
          <w:rPr>
            <w:rFonts w:eastAsia="Times New Roman"/>
            <w:szCs w:val="24"/>
            <w:lang w:eastAsia="en-US"/>
          </w:rPr>
          <w:br/>
          <w:t>ΓΕΩΡΓΑΝΤΑΣ Γ. , σελ.</w:t>
        </w:r>
        <w:r w:rsidRPr="0005520E">
          <w:rPr>
            <w:rFonts w:eastAsia="Times New Roman"/>
            <w:szCs w:val="24"/>
            <w:lang w:eastAsia="en-US"/>
          </w:rPr>
          <w:br/>
          <w:t>ΚΕΓΚΕΡΟΓΛΟΥ Β. , σελ.</w:t>
        </w:r>
        <w:r w:rsidRPr="0005520E">
          <w:rPr>
            <w:rFonts w:eastAsia="Times New Roman"/>
            <w:szCs w:val="24"/>
            <w:lang w:eastAsia="en-US"/>
          </w:rPr>
          <w:br/>
          <w:t>ΠΕΤΡΟΠΟΥΛΟΣ Α. , σελ.</w:t>
        </w:r>
        <w:r w:rsidRPr="0005520E">
          <w:rPr>
            <w:rFonts w:eastAsia="Times New Roman"/>
            <w:szCs w:val="24"/>
            <w:lang w:eastAsia="en-US"/>
          </w:rPr>
          <w:br/>
          <w:t>ΣΚΟΥΡΛΕΤΗΣ Π. , σελ.</w:t>
        </w:r>
        <w:r w:rsidRPr="0005520E">
          <w:rPr>
            <w:rFonts w:eastAsia="Times New Roman"/>
            <w:szCs w:val="24"/>
            <w:lang w:eastAsia="en-US"/>
          </w:rPr>
          <w:br/>
          <w:t>ΧΡΙΣΤΟΦΙΛΟΠΟΥΛΟΥ Π. , σελ.</w:t>
        </w:r>
        <w:r w:rsidRPr="0005520E">
          <w:rPr>
            <w:rFonts w:eastAsia="Times New Roman"/>
            <w:szCs w:val="24"/>
            <w:lang w:eastAsia="en-US"/>
          </w:rPr>
          <w:br/>
        </w:r>
      </w:ins>
    </w:p>
    <w:p w14:paraId="5CDA0332" w14:textId="77777777" w:rsidR="00B912E3" w:rsidRDefault="0005520E">
      <w:pPr>
        <w:spacing w:after="0" w:line="600" w:lineRule="auto"/>
        <w:ind w:firstLine="720"/>
        <w:jc w:val="center"/>
        <w:rPr>
          <w:rFonts w:eastAsia="Times New Roman"/>
          <w:szCs w:val="24"/>
        </w:rPr>
      </w:pPr>
      <w:r>
        <w:rPr>
          <w:rFonts w:eastAsia="Times New Roman"/>
          <w:szCs w:val="24"/>
        </w:rPr>
        <w:t>ΠΡΑΚΤΙΚΑ ΒΟΥΛΗΣ</w:t>
      </w:r>
    </w:p>
    <w:p w14:paraId="5CDA0333" w14:textId="77777777" w:rsidR="00B912E3" w:rsidRDefault="0005520E">
      <w:pPr>
        <w:spacing w:after="0" w:line="600" w:lineRule="auto"/>
        <w:ind w:firstLine="720"/>
        <w:jc w:val="center"/>
        <w:rPr>
          <w:rFonts w:eastAsia="Times New Roman"/>
          <w:szCs w:val="24"/>
        </w:rPr>
      </w:pPr>
      <w:r>
        <w:rPr>
          <w:rFonts w:eastAsia="Times New Roman"/>
          <w:szCs w:val="24"/>
        </w:rPr>
        <w:t xml:space="preserve">ΙΖ΄ ΠΕΡΙΟΔΟΣ </w:t>
      </w:r>
    </w:p>
    <w:p w14:paraId="5CDA0334" w14:textId="77777777" w:rsidR="00B912E3" w:rsidRDefault="0005520E">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CDA0335" w14:textId="77777777" w:rsidR="00B912E3" w:rsidRDefault="0005520E">
      <w:pPr>
        <w:spacing w:after="0" w:line="600" w:lineRule="auto"/>
        <w:ind w:firstLine="720"/>
        <w:jc w:val="center"/>
        <w:rPr>
          <w:rFonts w:eastAsia="Times New Roman"/>
          <w:szCs w:val="24"/>
        </w:rPr>
      </w:pPr>
      <w:r>
        <w:rPr>
          <w:rFonts w:eastAsia="Times New Roman"/>
          <w:szCs w:val="24"/>
        </w:rPr>
        <w:t>ΣΥΝΟΔΟΣ Γ΄</w:t>
      </w:r>
    </w:p>
    <w:p w14:paraId="5CDA0336" w14:textId="77777777" w:rsidR="00B912E3" w:rsidRDefault="0005520E">
      <w:pPr>
        <w:spacing w:after="0" w:line="600" w:lineRule="auto"/>
        <w:ind w:firstLine="720"/>
        <w:jc w:val="center"/>
        <w:rPr>
          <w:rFonts w:eastAsia="Times New Roman"/>
          <w:szCs w:val="24"/>
        </w:rPr>
      </w:pPr>
      <w:r>
        <w:rPr>
          <w:rFonts w:eastAsia="Times New Roman"/>
          <w:szCs w:val="24"/>
        </w:rPr>
        <w:t>ΣΥΝΕΔΡΙΑΣΗ ΝΔ΄</w:t>
      </w:r>
    </w:p>
    <w:p w14:paraId="5CDA0337" w14:textId="77777777" w:rsidR="00B912E3" w:rsidRDefault="0005520E">
      <w:pPr>
        <w:spacing w:after="0" w:line="600" w:lineRule="auto"/>
        <w:ind w:firstLine="720"/>
        <w:jc w:val="center"/>
        <w:rPr>
          <w:rFonts w:eastAsia="Times New Roman"/>
          <w:szCs w:val="24"/>
        </w:rPr>
      </w:pPr>
      <w:r>
        <w:rPr>
          <w:rFonts w:eastAsia="Times New Roman"/>
          <w:szCs w:val="24"/>
        </w:rPr>
        <w:t>Πέμπτη 11 Ιανουαρίου 2018</w:t>
      </w:r>
    </w:p>
    <w:p w14:paraId="5CDA0338" w14:textId="77777777" w:rsidR="00B912E3" w:rsidRDefault="00B912E3">
      <w:pPr>
        <w:spacing w:after="0" w:line="600" w:lineRule="auto"/>
        <w:ind w:firstLine="720"/>
        <w:jc w:val="center"/>
        <w:rPr>
          <w:rFonts w:eastAsia="Times New Roman"/>
          <w:szCs w:val="24"/>
        </w:rPr>
      </w:pPr>
    </w:p>
    <w:p w14:paraId="5CDA0339" w14:textId="77777777" w:rsidR="00B912E3" w:rsidRDefault="0005520E">
      <w:pPr>
        <w:spacing w:after="0" w:line="600" w:lineRule="auto"/>
        <w:ind w:firstLine="720"/>
        <w:jc w:val="both"/>
        <w:rPr>
          <w:rFonts w:eastAsia="Times New Roman"/>
          <w:szCs w:val="24"/>
        </w:rPr>
      </w:pPr>
      <w:r>
        <w:rPr>
          <w:rFonts w:eastAsia="Times New Roman"/>
          <w:szCs w:val="24"/>
        </w:rPr>
        <w:t>Αθήνα, σήμερα στις 11 Ιανουαρίου</w:t>
      </w:r>
      <w:r>
        <w:rPr>
          <w:rFonts w:eastAsia="Times New Roman"/>
          <w:szCs w:val="24"/>
        </w:rPr>
        <w:t xml:space="preserve"> 2018,</w:t>
      </w:r>
      <w:r>
        <w:rPr>
          <w:rFonts w:eastAsia="Times New Roman"/>
          <w:szCs w:val="24"/>
        </w:rPr>
        <w:t xml:space="preserve"> ημέρα Πέμπτη και ώρα 9.30΄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κ. </w:t>
      </w:r>
      <w:r w:rsidRPr="002E6A3B">
        <w:rPr>
          <w:rFonts w:eastAsia="Times New Roman"/>
          <w:b/>
          <w:szCs w:val="24"/>
        </w:rPr>
        <w:t>ΓΕΩΡΓΙΟΥ ΒΑΡΕΜΕΝΟΥ</w:t>
      </w:r>
      <w:r w:rsidRPr="00F5201C">
        <w:rPr>
          <w:rFonts w:eastAsia="Times New Roman"/>
          <w:szCs w:val="24"/>
        </w:rPr>
        <w:t>.</w:t>
      </w:r>
    </w:p>
    <w:p w14:paraId="5CDA033A" w14:textId="77777777" w:rsidR="00B912E3" w:rsidRDefault="0005520E">
      <w:pPr>
        <w:spacing w:after="0" w:line="600" w:lineRule="auto"/>
        <w:ind w:firstLine="720"/>
        <w:jc w:val="both"/>
        <w:rPr>
          <w:rFonts w:eastAsia="Times New Roman"/>
          <w:szCs w:val="24"/>
        </w:rPr>
      </w:pPr>
      <w:r>
        <w:rPr>
          <w:rFonts w:eastAsia="Times New Roman"/>
          <w:b/>
          <w:bCs/>
          <w:szCs w:val="24"/>
        </w:rPr>
        <w:lastRenderedPageBreak/>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5CDA033B"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(ΕΠΙΚΥΡΩΣ</w:t>
      </w:r>
      <w:r>
        <w:rPr>
          <w:rFonts w:eastAsia="Times New Roman" w:cs="Times New Roman"/>
          <w:szCs w:val="24"/>
        </w:rPr>
        <w:t>Η ΠΡΑΚΤΙΚΩΝ: Σύμφωνα με την από 9</w:t>
      </w:r>
      <w:r w:rsidRPr="002E6A3B">
        <w:rPr>
          <w:rFonts w:eastAsia="Times New Roman" w:cs="Times New Roman"/>
          <w:szCs w:val="24"/>
        </w:rPr>
        <w:t>-</w:t>
      </w:r>
      <w:r>
        <w:rPr>
          <w:rFonts w:eastAsia="Times New Roman" w:cs="Times New Roman"/>
          <w:szCs w:val="24"/>
        </w:rPr>
        <w:t>1</w:t>
      </w:r>
      <w:r w:rsidRPr="002E6A3B">
        <w:rPr>
          <w:rFonts w:eastAsia="Times New Roman" w:cs="Times New Roman"/>
          <w:szCs w:val="24"/>
        </w:rPr>
        <w:t>-</w:t>
      </w:r>
      <w:r>
        <w:rPr>
          <w:rFonts w:eastAsia="Times New Roman" w:cs="Times New Roman"/>
          <w:szCs w:val="24"/>
        </w:rPr>
        <w:t>2018 εξουσιοδότηση του Σώματος επικυρώθηκαν με ευθύνη του Προεδρείου τα πρακτικά της ΝΓ΄ συνεδριάσεώς του, της Τρίτης 9 Ιανουαρίου 2018</w:t>
      </w:r>
      <w:r>
        <w:rPr>
          <w:rFonts w:eastAsia="Times New Roman" w:cs="Times New Roman"/>
          <w:szCs w:val="24"/>
        </w:rPr>
        <w:t>,</w:t>
      </w:r>
      <w:r>
        <w:rPr>
          <w:rFonts w:eastAsia="Times New Roman" w:cs="Times New Roman"/>
          <w:szCs w:val="24"/>
        </w:rPr>
        <w:t xml:space="preserve"> σε ό,τι αφορά την ψήφιση στο σύνολο του σχεδίου νόμου </w:t>
      </w:r>
      <w:r>
        <w:rPr>
          <w:rFonts w:eastAsia="Times New Roman" w:cs="Times New Roman"/>
          <w:szCs w:val="24"/>
        </w:rPr>
        <w:t>«Τροποποίηση του άρθρου 5 της</w:t>
      </w:r>
      <w:r>
        <w:rPr>
          <w:rFonts w:eastAsia="Times New Roman" w:cs="Times New Roman"/>
          <w:szCs w:val="24"/>
        </w:rPr>
        <w:t xml:space="preserve"> από 24.12.1990 Πράξης Νομοθετικού Περιεχομένου "Περί Μουσουλμάνων Θρησκευτικών Λειτουργών" (Α΄ 182) που κυρώθηκε με το άρθρο μόνο του ν.1920/1991 (Α΄ 11)»</w:t>
      </w:r>
      <w:r w:rsidDel="00F5201C">
        <w:rPr>
          <w:rFonts w:eastAsia="Times New Roman" w:cs="Times New Roman"/>
          <w:szCs w:val="24"/>
        </w:rPr>
        <w:t xml:space="preserve"> </w:t>
      </w:r>
      <w:r>
        <w:rPr>
          <w:rFonts w:eastAsia="Times New Roman" w:cs="Times New Roman"/>
          <w:szCs w:val="24"/>
        </w:rPr>
        <w:t>.)</w:t>
      </w:r>
    </w:p>
    <w:p w14:paraId="5CDA033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οι Υπουργοί Οικονομικών, Εσωτερικών, Οικονομίας και Ανάπτ</w:t>
      </w:r>
      <w:r>
        <w:rPr>
          <w:rFonts w:eastAsia="Times New Roman" w:cs="Times New Roman"/>
          <w:szCs w:val="24"/>
        </w:rPr>
        <w:t>υξης, Ψηφιακής Πολι</w:t>
      </w:r>
      <w:r>
        <w:rPr>
          <w:rFonts w:eastAsia="Times New Roman" w:cs="Times New Roman"/>
          <w:szCs w:val="24"/>
        </w:rPr>
        <w:lastRenderedPageBreak/>
        <w:t>τικής, Τηλεπικοινωνιών και Ενημέρωσης, Εθνικής Άμυνας, Παιδείας, Έρευνας και Θρησκευμάτων, Εργασίας, Κοινωνικής Ασφάλισης και Κοινωνικής Αλληλεγγύης, Δικαιοσύνης, Διαφάνειας και Ανθρωπίνων Δικαιωμάτων, Υγείας, Διοικητικής Ανασυγκρότησης,</w:t>
      </w:r>
      <w:r>
        <w:rPr>
          <w:rFonts w:eastAsia="Times New Roman" w:cs="Times New Roman"/>
          <w:szCs w:val="24"/>
        </w:rPr>
        <w:t xml:space="preserve"> Πολιτισμού και Αθλητισμού, Περιβάλλοντος και Ενέργειας, Υποδομών και Μεταφορών, Ναυτιλίας και Νησιωτικής Πολιτικής, Αγροτικής Ανάπτυξης και Τροφίμων και Τουρισμού και οι Αναπληρωτές Υπουργοί Εσωτερικών, Οικονομίας και Ανάπτυξης, Εργασίας, Κοινωνικής Ασφάλ</w:t>
      </w:r>
      <w:r>
        <w:rPr>
          <w:rFonts w:eastAsia="Times New Roman" w:cs="Times New Roman"/>
          <w:szCs w:val="24"/>
        </w:rPr>
        <w:t>ισης και Κοινωνικής Αλληλεγγύης, Δικαιοσύνης, Διαφάνειας και Ανθρωπίνων Δικαιωμάτων, Οικονομικών, Υγείας, Περιβάλλοντος και Ενέργειας και Αγροτικής Ανάπτυξης και Τροφίμων κατέθεσαν στις 9</w:t>
      </w:r>
      <w:r w:rsidRPr="001611FE">
        <w:rPr>
          <w:rFonts w:eastAsia="Times New Roman" w:cs="Times New Roman"/>
          <w:szCs w:val="24"/>
        </w:rPr>
        <w:t>-</w:t>
      </w:r>
      <w:r>
        <w:rPr>
          <w:rFonts w:eastAsia="Times New Roman" w:cs="Times New Roman"/>
          <w:szCs w:val="24"/>
        </w:rPr>
        <w:t>1</w:t>
      </w:r>
      <w:r w:rsidRPr="001611FE">
        <w:rPr>
          <w:rFonts w:eastAsia="Times New Roman" w:cs="Times New Roman"/>
          <w:szCs w:val="24"/>
        </w:rPr>
        <w:t>-</w:t>
      </w:r>
      <w:r>
        <w:rPr>
          <w:rFonts w:eastAsia="Times New Roman" w:cs="Times New Roman"/>
          <w:szCs w:val="24"/>
        </w:rPr>
        <w:t xml:space="preserve">2018 σχέδιο νόμου: «Ρυθμίσεις για την εφαρμογή των </w:t>
      </w:r>
      <w:r>
        <w:rPr>
          <w:rFonts w:eastAsia="Times New Roman" w:cs="Times New Roman"/>
          <w:szCs w:val="24"/>
        </w:rPr>
        <w:lastRenderedPageBreak/>
        <w:t>διαρθρωτικών με</w:t>
      </w:r>
      <w:r>
        <w:rPr>
          <w:rFonts w:eastAsia="Times New Roman" w:cs="Times New Roman"/>
          <w:szCs w:val="24"/>
        </w:rPr>
        <w:t>ταρρυθμίσεων του Προγράμματος Οικονομικής Προσαρμογής και άλλες διατάξεις».</w:t>
      </w:r>
    </w:p>
    <w:p w14:paraId="5CDA033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Το ως άνω σχέδιο νόμου έχει χαρακτηρισθεί από την Κυβέρνηση ως επείγον και </w:t>
      </w:r>
      <w:r>
        <w:rPr>
          <w:rFonts w:eastAsia="Times New Roman" w:cs="Times New Roman"/>
          <w:szCs w:val="24"/>
        </w:rPr>
        <w:t xml:space="preserve">έχει ήδη παραπεμφθεί </w:t>
      </w:r>
      <w:r>
        <w:rPr>
          <w:rFonts w:eastAsia="Times New Roman" w:cs="Times New Roman"/>
          <w:szCs w:val="24"/>
        </w:rPr>
        <w:t>στις συναρμόδιες Διαρκείς Επιτροπές.</w:t>
      </w:r>
    </w:p>
    <w:p w14:paraId="5CDA033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συνεχίζουμε </w:t>
      </w:r>
      <w:r>
        <w:rPr>
          <w:rFonts w:eastAsia="Times New Roman" w:cs="Times New Roman"/>
          <w:szCs w:val="24"/>
        </w:rPr>
        <w:t>με τ</w:t>
      </w:r>
      <w:r>
        <w:rPr>
          <w:rFonts w:eastAsia="Times New Roman" w:cs="Times New Roman"/>
          <w:szCs w:val="24"/>
        </w:rPr>
        <w:t>ην ανάγνωση των αναφορών.</w:t>
      </w:r>
    </w:p>
    <w:p w14:paraId="5CDA033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Παρακαλείται η κυρία Γραμματέας να ανακοινώσει τις αναφορές προς το Σώμα. </w:t>
      </w:r>
    </w:p>
    <w:p w14:paraId="5CDA034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Pr>
          <w:rFonts w:eastAsia="Times New Roman" w:cs="Times New Roman"/>
          <w:szCs w:val="24"/>
        </w:rPr>
        <w:t>.</w:t>
      </w:r>
      <w:r>
        <w:rPr>
          <w:rFonts w:eastAsia="Times New Roman" w:cs="Times New Roman"/>
          <w:szCs w:val="24"/>
        </w:rPr>
        <w:t xml:space="preserve"> Χαρούλα (Χαρά) </w:t>
      </w:r>
      <w:proofErr w:type="spellStart"/>
      <w:r>
        <w:rPr>
          <w:rFonts w:eastAsia="Times New Roman" w:cs="Times New Roman"/>
          <w:szCs w:val="24"/>
        </w:rPr>
        <w:t>Κεφαλίδου</w:t>
      </w:r>
      <w:proofErr w:type="spellEnd"/>
      <w:r>
        <w:rPr>
          <w:rFonts w:eastAsia="Times New Roman" w:cs="Times New Roman"/>
          <w:szCs w:val="24"/>
        </w:rPr>
        <w:t>, Βουλευτή Δράμας, τα ακόλουθα:</w:t>
      </w:r>
    </w:p>
    <w:p w14:paraId="5CDA0341"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Α. ΚΑΤΑΘΕΣΗ ΑΝΑΦΟΡΩΝ</w:t>
      </w:r>
    </w:p>
    <w:p w14:paraId="5CDA0342" w14:textId="77777777" w:rsidR="00B912E3" w:rsidRDefault="0005520E">
      <w:pPr>
        <w:spacing w:after="0" w:line="600" w:lineRule="auto"/>
        <w:ind w:firstLine="720"/>
        <w:jc w:val="center"/>
        <w:rPr>
          <w:rFonts w:eastAsia="Times New Roman" w:cs="Times New Roman"/>
          <w:color w:val="FF0000"/>
          <w:szCs w:val="24"/>
        </w:rPr>
      </w:pPr>
      <w:r w:rsidRPr="00405596">
        <w:rPr>
          <w:rFonts w:eastAsia="Times New Roman" w:cs="Times New Roman"/>
          <w:color w:val="FF0000"/>
          <w:szCs w:val="24"/>
        </w:rPr>
        <w:t>(Να μπει η σελίδα</w:t>
      </w:r>
      <w:r w:rsidRPr="00405596">
        <w:rPr>
          <w:rFonts w:eastAsia="Times New Roman" w:cs="Times New Roman"/>
          <w:color w:val="FF0000"/>
          <w:szCs w:val="24"/>
        </w:rPr>
        <w:t xml:space="preserve"> </w:t>
      </w:r>
      <w:r w:rsidRPr="00405596">
        <w:rPr>
          <w:rFonts w:eastAsia="Times New Roman" w:cs="Times New Roman"/>
          <w:color w:val="FF0000"/>
          <w:szCs w:val="24"/>
        </w:rPr>
        <w:t>3α</w:t>
      </w:r>
      <w:r w:rsidRPr="00405596">
        <w:rPr>
          <w:rFonts w:eastAsia="Times New Roman" w:cs="Times New Roman"/>
          <w:color w:val="FF0000"/>
          <w:szCs w:val="24"/>
        </w:rPr>
        <w:t>)</w:t>
      </w:r>
    </w:p>
    <w:p w14:paraId="5CDA0343" w14:textId="77777777" w:rsidR="00B912E3" w:rsidRDefault="0005520E">
      <w:pPr>
        <w:spacing w:after="0" w:line="600" w:lineRule="auto"/>
        <w:ind w:firstLine="720"/>
        <w:rPr>
          <w:rFonts w:eastAsia="Times New Roman" w:cs="Times New Roman"/>
          <w:szCs w:val="24"/>
        </w:rPr>
      </w:pPr>
      <w:r>
        <w:rPr>
          <w:rFonts w:eastAsia="Times New Roman" w:cs="Times New Roman"/>
          <w:szCs w:val="24"/>
        </w:rPr>
        <w:lastRenderedPageBreak/>
        <w:t>Β. ΑΠΑΝΤΗΣΕΙΣ ΥΠΟΥΡΓΩΝ ΣΕ ΕΡΩΤΗΣΕΙΣ ΒΟΥΛΕΥΤΩΝ</w:t>
      </w:r>
    </w:p>
    <w:p w14:paraId="5CDA0344" w14:textId="77777777" w:rsidR="00B912E3" w:rsidRDefault="0005520E">
      <w:pPr>
        <w:spacing w:after="0" w:line="600" w:lineRule="auto"/>
        <w:ind w:firstLine="720"/>
        <w:jc w:val="center"/>
        <w:rPr>
          <w:rFonts w:eastAsia="Times New Roman" w:cs="Times New Roman"/>
          <w:color w:val="FF0000"/>
          <w:szCs w:val="24"/>
        </w:rPr>
      </w:pPr>
      <w:r w:rsidRPr="00405596">
        <w:rPr>
          <w:rFonts w:eastAsia="Times New Roman" w:cs="Times New Roman"/>
          <w:color w:val="FF0000"/>
          <w:szCs w:val="24"/>
        </w:rPr>
        <w:t>(Να μπει η σελίδα</w:t>
      </w:r>
      <w:r w:rsidRPr="00405596">
        <w:rPr>
          <w:rFonts w:eastAsia="Times New Roman" w:cs="Times New Roman"/>
          <w:color w:val="FF0000"/>
          <w:szCs w:val="24"/>
        </w:rPr>
        <w:t xml:space="preserve"> 3β</w:t>
      </w:r>
      <w:r w:rsidRPr="00405596">
        <w:rPr>
          <w:rFonts w:eastAsia="Times New Roman" w:cs="Times New Roman"/>
          <w:color w:val="FF0000"/>
          <w:szCs w:val="24"/>
        </w:rPr>
        <w:t>)</w:t>
      </w:r>
    </w:p>
    <w:p w14:paraId="5CDA0345" w14:textId="77777777" w:rsidR="00B912E3" w:rsidRDefault="0005520E">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070DA8">
        <w:rPr>
          <w:rFonts w:eastAsia="Times New Roman" w:cs="Times New Roman"/>
          <w:color w:val="FF0000"/>
          <w:szCs w:val="24"/>
        </w:rPr>
        <w:t>ΑΛΛΑΓΗ ΣΕΛΙΔΑΣ</w:t>
      </w:r>
      <w:r>
        <w:rPr>
          <w:rFonts w:eastAsia="Times New Roman" w:cs="Times New Roman"/>
          <w:color w:val="FF0000"/>
          <w:szCs w:val="24"/>
        </w:rPr>
        <w:t>)</w:t>
      </w:r>
    </w:p>
    <w:p w14:paraId="5CDA034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εισερχόμαστε στην συζήτηση των</w:t>
      </w:r>
    </w:p>
    <w:p w14:paraId="5CDA0347" w14:textId="77777777" w:rsidR="00B912E3" w:rsidRDefault="0005520E">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CDA034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Αρχίζουμε με τη </w:t>
      </w:r>
      <w:r>
        <w:rPr>
          <w:rFonts w:eastAsia="Times New Roman" w:cs="Times New Roman"/>
          <w:szCs w:val="24"/>
        </w:rPr>
        <w:t>δεύτερη με αριθμό 757/8-1-2018 επίκαι</w:t>
      </w:r>
      <w:r>
        <w:rPr>
          <w:rFonts w:eastAsia="Times New Roman" w:cs="Times New Roman"/>
          <w:szCs w:val="24"/>
        </w:rPr>
        <w:t xml:space="preserve">ρη ερώτηση δεύτερου κύκλου της Βουλευτού Αττικής της Δημοκρατικής Συμπαράταξης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szCs w:val="24"/>
        </w:rPr>
        <w:t xml:space="preserve">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Εσωτερικών, με θέμα</w:t>
      </w:r>
      <w:r>
        <w:rPr>
          <w:rFonts w:eastAsia="Times New Roman" w:cs="Times New Roman"/>
          <w:szCs w:val="24"/>
        </w:rPr>
        <w:t>:</w:t>
      </w:r>
      <w:r>
        <w:rPr>
          <w:rFonts w:eastAsia="Times New Roman" w:cs="Times New Roman"/>
          <w:szCs w:val="24"/>
        </w:rPr>
        <w:t xml:space="preserve"> «Αποκατάσταση πληγέντων στη </w:t>
      </w:r>
      <w:r>
        <w:rPr>
          <w:rFonts w:eastAsia="Times New Roman" w:cs="Times New Roman"/>
          <w:szCs w:val="24"/>
        </w:rPr>
        <w:t>δ</w:t>
      </w:r>
      <w:r>
        <w:rPr>
          <w:rFonts w:eastAsia="Times New Roman" w:cs="Times New Roman"/>
          <w:szCs w:val="24"/>
        </w:rPr>
        <w:t>υτική Αττική».</w:t>
      </w:r>
    </w:p>
    <w:p w14:paraId="5CDA0349"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 για δύο λεπτά.</w:t>
      </w:r>
    </w:p>
    <w:p w14:paraId="5CDA034A"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ΠΑΡΑΣΚΕΥΗ ΧΡΙΣΤΟΦΙΛΟΠΟΥΛΟΥ: </w:t>
      </w:r>
      <w:r>
        <w:rPr>
          <w:rFonts w:eastAsia="Times New Roman" w:cs="Times New Roman"/>
          <w:szCs w:val="24"/>
        </w:rPr>
        <w:t>Ευχαριστώ, κύριε Πρόεδρε.</w:t>
      </w:r>
    </w:p>
    <w:p w14:paraId="5CDA034B"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Κύριε Υπουργέ, σε λίγες ημέρες κλείνουν δύο μήνες από τη φονική πλημμύρα</w:t>
      </w:r>
      <w:r>
        <w:rPr>
          <w:rFonts w:eastAsia="Times New Roman" w:cs="Times New Roman"/>
          <w:szCs w:val="24"/>
        </w:rPr>
        <w:t>,</w:t>
      </w:r>
      <w:r>
        <w:rPr>
          <w:rFonts w:eastAsia="Times New Roman" w:cs="Times New Roman"/>
          <w:szCs w:val="24"/>
        </w:rPr>
        <w:t xml:space="preserve"> που κόστισε τη ζωή σε είκοσι τέσσερις ανθρώπους και που σήμερα ακόμη η </w:t>
      </w:r>
      <w:r>
        <w:rPr>
          <w:rFonts w:eastAsia="Times New Roman" w:cs="Times New Roman"/>
          <w:szCs w:val="24"/>
        </w:rPr>
        <w:t>δ</w:t>
      </w:r>
      <w:r>
        <w:rPr>
          <w:rFonts w:eastAsia="Times New Roman" w:cs="Times New Roman"/>
          <w:szCs w:val="24"/>
        </w:rPr>
        <w:t>υτική Αττική και ιδιαίτερα οι περιοχές της Μάνδρας, αλλά</w:t>
      </w:r>
      <w:r>
        <w:rPr>
          <w:rFonts w:eastAsia="Times New Roman" w:cs="Times New Roman"/>
          <w:szCs w:val="24"/>
        </w:rPr>
        <w:t xml:space="preserve"> και της Νέας </w:t>
      </w:r>
      <w:proofErr w:type="spellStart"/>
      <w:r>
        <w:rPr>
          <w:rFonts w:eastAsia="Times New Roman" w:cs="Times New Roman"/>
          <w:szCs w:val="24"/>
        </w:rPr>
        <w:t>Περάμου</w:t>
      </w:r>
      <w:proofErr w:type="spellEnd"/>
      <w:r>
        <w:rPr>
          <w:rFonts w:eastAsia="Times New Roman" w:cs="Times New Roman"/>
          <w:szCs w:val="24"/>
        </w:rPr>
        <w:t xml:space="preserve"> αντιμετωπίζουν τεράστια προβλήματα όχι μόνο στα ζητήματα των υποδομών, αλλά νοικοκυριά και επιχειρήσεις, πραγματικά</w:t>
      </w:r>
      <w:r>
        <w:rPr>
          <w:rFonts w:eastAsia="Times New Roman" w:cs="Times New Roman"/>
          <w:szCs w:val="24"/>
        </w:rPr>
        <w:t>,</w:t>
      </w:r>
      <w:r>
        <w:rPr>
          <w:rFonts w:eastAsia="Times New Roman" w:cs="Times New Roman"/>
          <w:szCs w:val="24"/>
        </w:rPr>
        <w:t xml:space="preserve"> είναι αναγκασμένοι να ξεκινήσουν από το μηδέν και να βρουν τις δυνάμεις να ξεκινήσουν από το μηδέν. Και βεβαίως η δημ</w:t>
      </w:r>
      <w:r>
        <w:rPr>
          <w:rFonts w:eastAsia="Times New Roman" w:cs="Times New Roman"/>
          <w:szCs w:val="24"/>
        </w:rPr>
        <w:t>οτική αρχή και οι δημοτικές αρχές του τόπου προσπαθούν σε συνεργασία με την περιφέρεια να αντιμετωπίσουν το πρόβλημα.</w:t>
      </w:r>
    </w:p>
    <w:p w14:paraId="5CDA034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Η ερώτησή μου σε αυτή τη φάση έχει περισσότερο να κάνει με το πώς η Κυβέρνηση βοηθάει την αποκατάσταση. Έχω καταθέσει και άλλη ερώτηση, αλ</w:t>
      </w:r>
      <w:r>
        <w:rPr>
          <w:rFonts w:eastAsia="Times New Roman" w:cs="Times New Roman"/>
          <w:szCs w:val="24"/>
        </w:rPr>
        <w:t>λά δεν είναι της παρούσης, για την πρόληψη και το μέλλον.</w:t>
      </w:r>
    </w:p>
    <w:p w14:paraId="5CDA034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τρία είναι τα ζητήματα που είναι άμεσα. Το πρώτο αφορά την αποκατάσταση των ζημιών μέσω της έκτακτης οικονομικής ενίσχυσης ύψους 580 ευρώ ανά νοικοκυριό για την οικοσκευή και για τις </w:t>
      </w:r>
      <w:r>
        <w:rPr>
          <w:rFonts w:eastAsia="Times New Roman" w:cs="Times New Roman"/>
          <w:szCs w:val="24"/>
        </w:rPr>
        <w:t xml:space="preserve">ζημιές στις κατοικίες εν γένει. </w:t>
      </w:r>
    </w:p>
    <w:p w14:paraId="5CDA034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Η δική μας πληροφόρηση είναι ότι η Κυβέρνηση εντός του τελευταίου διημέρου κατέθεσε επιτέλους τα χρήματα, κάτι που ελπίζω να μου επιβεβαιώσετε, γιατί σήμερα κοντεύουμε δύο μήνες από την πλημμύρα και υπάρχουν άνθρωποι οι οπο</w:t>
      </w:r>
      <w:r>
        <w:rPr>
          <w:rFonts w:eastAsia="Times New Roman" w:cs="Times New Roman"/>
          <w:szCs w:val="24"/>
        </w:rPr>
        <w:t>ίοι δεν μπόρεσαν. Γνωρίζετε καλά ότι ο Δήμος Μάνδρας-</w:t>
      </w:r>
      <w:proofErr w:type="spellStart"/>
      <w:r>
        <w:rPr>
          <w:rFonts w:eastAsia="Times New Roman" w:cs="Times New Roman"/>
          <w:szCs w:val="24"/>
        </w:rPr>
        <w:t>Ειδυλλίας</w:t>
      </w:r>
      <w:proofErr w:type="spellEnd"/>
      <w:r>
        <w:rPr>
          <w:rFonts w:eastAsia="Times New Roman" w:cs="Times New Roman"/>
          <w:szCs w:val="24"/>
        </w:rPr>
        <w:t xml:space="preserve"> από ίδιους πόρους είχε </w:t>
      </w:r>
      <w:r>
        <w:rPr>
          <w:rFonts w:eastAsia="Times New Roman" w:cs="Times New Roman"/>
          <w:szCs w:val="24"/>
        </w:rPr>
        <w:lastRenderedPageBreak/>
        <w:t>ξεκινήσει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σε πεντακόσιες περιπτώσεις και είχε δώσει από δικά του χρήματα, περιμένοντας αυτή την κυβερνητική ενίσχυση.</w:t>
      </w:r>
    </w:p>
    <w:p w14:paraId="5CDA034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Θέλω, λοιπόν, να σας παρακαλέσω να μας</w:t>
      </w:r>
      <w:r>
        <w:rPr>
          <w:rFonts w:eastAsia="Times New Roman" w:cs="Times New Roman"/>
          <w:szCs w:val="24"/>
        </w:rPr>
        <w:t xml:space="preserve"> δώσετε εδώ στη Βουλή τα στοιχεία σχετικά με το εάν όντως </w:t>
      </w:r>
      <w:proofErr w:type="spellStart"/>
      <w:r>
        <w:rPr>
          <w:rFonts w:eastAsia="Times New Roman" w:cs="Times New Roman"/>
          <w:szCs w:val="24"/>
        </w:rPr>
        <w:t>κατεβλήθη</w:t>
      </w:r>
      <w:proofErr w:type="spellEnd"/>
      <w:r>
        <w:rPr>
          <w:rFonts w:eastAsia="Times New Roman" w:cs="Times New Roman"/>
          <w:szCs w:val="24"/>
        </w:rPr>
        <w:t xml:space="preserve"> αυτές τις ημέρες το ποσό για να συνεχίσουν να καταβάλλονται τα επιδόματα για τις οικοσκευές και την αποκατάσταση των ζημιών. </w:t>
      </w:r>
    </w:p>
    <w:p w14:paraId="5CDA035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Θέλω, επίσης, να μας πείτε, κύριε Υπουργέ, εάν πρόκειται να δώ</w:t>
      </w:r>
      <w:r>
        <w:rPr>
          <w:rFonts w:eastAsia="Times New Roman" w:cs="Times New Roman"/>
          <w:szCs w:val="24"/>
        </w:rPr>
        <w:t>σετε έκτακτη οικονομική ενίσχυση περαιτέρω των χρημάτων που έχετε ήδη δώσει.</w:t>
      </w:r>
    </w:p>
    <w:p w14:paraId="5CDA0351"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του χρόνου λήξεως της κυρίας Βουλευτού)</w:t>
      </w:r>
    </w:p>
    <w:p w14:paraId="5CDA035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αφήστε μου ένα, δύο λεπτά, δεν πρόκειται να μακρηγορήσω. Θέλω απλώς να ολοκληρώσω τα δύ</w:t>
      </w:r>
      <w:r>
        <w:rPr>
          <w:rFonts w:eastAsia="Times New Roman" w:cs="Times New Roman"/>
          <w:szCs w:val="24"/>
        </w:rPr>
        <w:t>ο σκέλη των ερωτήσεων.</w:t>
      </w:r>
    </w:p>
    <w:p w14:paraId="5CDA035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Το δεύτερο, λοιπόν, αφορά την έκτακτη οικονομική ενίσχυση πέραν των 500 χιλιάδων ευρώ που ήδη έλαβε ο Δήμος Μάνδρας και τα οποία, όπως καταλαβαίνετε, δεν επαρκούν ούτε στο ελάχιστο για μια πόλη, η οποία έχει καταστραφεί ολοσχερώς. </w:t>
      </w:r>
    </w:p>
    <w:p w14:paraId="5CDA0354"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κύριε Πρόεδρε, ότι εάν την επισκεφθείτε και εσείς -ο Υπουργός έχει πάει-, θα δείτε μία πόλη που είναι κυριολεκτικά σαν βομβαρδισμένη. Είναι τεράστιες οι ανάγκες, κύριε Υπουργέ και θέλω</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μας πείτε εδώ τι περαιτέρω οικονομική ενίσχυση θ</w:t>
      </w:r>
      <w:r>
        <w:rPr>
          <w:rFonts w:eastAsia="Times New Roman" w:cs="Times New Roman"/>
          <w:szCs w:val="24"/>
        </w:rPr>
        <w:t>α δώσετε για την αποκατάσταση των υποδομών στην Μάνδρα.</w:t>
      </w:r>
    </w:p>
    <w:p w14:paraId="5CDA0355"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τρίτο, που είναι εξίσου σημαντικό, είναι το εξής: Η τεχνική υπηρεσία του </w:t>
      </w:r>
      <w:r>
        <w:rPr>
          <w:rFonts w:eastAsia="Times New Roman" w:cs="Times New Roman"/>
          <w:szCs w:val="24"/>
        </w:rPr>
        <w:t>δ</w:t>
      </w:r>
      <w:r>
        <w:rPr>
          <w:rFonts w:eastAsia="Times New Roman" w:cs="Times New Roman"/>
          <w:szCs w:val="24"/>
        </w:rPr>
        <w:t xml:space="preserve">ήμου είναι από τις πλέον </w:t>
      </w:r>
      <w:proofErr w:type="spellStart"/>
      <w:r>
        <w:rPr>
          <w:rFonts w:eastAsia="Times New Roman" w:cs="Times New Roman"/>
          <w:szCs w:val="24"/>
        </w:rPr>
        <w:t>υποστελεχωμένες</w:t>
      </w:r>
      <w:proofErr w:type="spellEnd"/>
      <w:r>
        <w:rPr>
          <w:rFonts w:eastAsia="Times New Roman" w:cs="Times New Roman"/>
          <w:szCs w:val="24"/>
        </w:rPr>
        <w:t xml:space="preserve">. Υπάρχει ανάγκη και ο </w:t>
      </w:r>
      <w:r>
        <w:rPr>
          <w:rFonts w:eastAsia="Times New Roman" w:cs="Times New Roman"/>
          <w:szCs w:val="24"/>
        </w:rPr>
        <w:t>δ</w:t>
      </w:r>
      <w:r>
        <w:rPr>
          <w:rFonts w:eastAsia="Times New Roman" w:cs="Times New Roman"/>
          <w:szCs w:val="24"/>
        </w:rPr>
        <w:t xml:space="preserve">ήμος έχει αποταθεί ήδη προς το Υπουργείο Υποδομών και προς </w:t>
      </w:r>
      <w:r>
        <w:rPr>
          <w:rFonts w:eastAsia="Times New Roman" w:cs="Times New Roman"/>
          <w:szCs w:val="24"/>
        </w:rPr>
        <w:t xml:space="preserve">την </w:t>
      </w:r>
      <w:r>
        <w:rPr>
          <w:rFonts w:eastAsia="Times New Roman" w:cs="Times New Roman"/>
          <w:szCs w:val="24"/>
        </w:rPr>
        <w:t>π</w:t>
      </w:r>
      <w:r>
        <w:rPr>
          <w:rFonts w:eastAsia="Times New Roman" w:cs="Times New Roman"/>
          <w:szCs w:val="24"/>
        </w:rPr>
        <w:t xml:space="preserve">εριφέρεια για να στείλουν μηχανικούς. Πείτε μας, λοιπόν, τι εργαλεία και τι δυνατότητες έχετε εσείς ως Υπουργός Εσωτερικών σε αυτή την έκτακτη ανάγκη για να δώσετε ενίσχυση στην τεχνική υπηρεσία του </w:t>
      </w:r>
      <w:r>
        <w:rPr>
          <w:rFonts w:eastAsia="Times New Roman" w:cs="Times New Roman"/>
          <w:szCs w:val="24"/>
        </w:rPr>
        <w:t>δ</w:t>
      </w:r>
      <w:r>
        <w:rPr>
          <w:rFonts w:eastAsia="Times New Roman" w:cs="Times New Roman"/>
          <w:szCs w:val="24"/>
        </w:rPr>
        <w:t>ήμου, ούτως ώστε να μπορέσουν να ολοκληρωθούν τουλά</w:t>
      </w:r>
      <w:r>
        <w:rPr>
          <w:rFonts w:eastAsia="Times New Roman" w:cs="Times New Roman"/>
          <w:szCs w:val="24"/>
        </w:rPr>
        <w:t xml:space="preserve">χιστον τα μικρά έργα. </w:t>
      </w:r>
    </w:p>
    <w:p w14:paraId="5CDA0356"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ευχαριστώ και για την ανοχή.</w:t>
      </w:r>
    </w:p>
    <w:p w14:paraId="5CDA035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κυρία </w:t>
      </w:r>
      <w:proofErr w:type="spellStart"/>
      <w:r>
        <w:rPr>
          <w:rFonts w:eastAsia="Times New Roman" w:cs="Times New Roman"/>
          <w:szCs w:val="24"/>
        </w:rPr>
        <w:t>Χριστοφιλοπούλου</w:t>
      </w:r>
      <w:proofErr w:type="spellEnd"/>
      <w:r>
        <w:rPr>
          <w:rFonts w:eastAsia="Times New Roman" w:cs="Times New Roman"/>
          <w:szCs w:val="24"/>
        </w:rPr>
        <w:t xml:space="preserve">. </w:t>
      </w:r>
    </w:p>
    <w:p w14:paraId="5CDA035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CDA0359"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Ευχαριστώ, κύριε </w:t>
      </w:r>
      <w:r>
        <w:rPr>
          <w:rFonts w:eastAsia="Times New Roman" w:cs="Times New Roman"/>
          <w:szCs w:val="24"/>
        </w:rPr>
        <w:t>Πρόεδρε.</w:t>
      </w:r>
    </w:p>
    <w:p w14:paraId="5CDA035A"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Πράγματι, νομίζω ότι το ζητούμενο και το λιγότερο που έχουμε να κάνουμε στην περίπτωση της Μάνδρας είναι να μπορέσουμε να κινητοποιήσουμε τον κρατικό μηχανισμό σε μια προσπάθεια να περιορίσουμε, εν πάση </w:t>
      </w:r>
      <w:proofErr w:type="spellStart"/>
      <w:r>
        <w:rPr>
          <w:rFonts w:eastAsia="Times New Roman" w:cs="Times New Roman"/>
          <w:szCs w:val="24"/>
        </w:rPr>
        <w:t>περιπτώσει</w:t>
      </w:r>
      <w:proofErr w:type="spellEnd"/>
      <w:r>
        <w:rPr>
          <w:rFonts w:eastAsia="Times New Roman" w:cs="Times New Roman"/>
          <w:szCs w:val="24"/>
        </w:rPr>
        <w:t>, τον πόνο των ανθρώπων εξαιτίας α</w:t>
      </w:r>
      <w:r>
        <w:rPr>
          <w:rFonts w:eastAsia="Times New Roman" w:cs="Times New Roman"/>
          <w:szCs w:val="24"/>
        </w:rPr>
        <w:t>υτής της καταστροφής η οποία δεν είχε προηγούμενο και είχε μεγάλο ανθρώπινο κόστος.</w:t>
      </w:r>
    </w:p>
    <w:p w14:paraId="5CDA035B"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Εάν κανείς δει το μέγεθος και τον βαθμό κινητοποίησης των κρατικών υπηρεσιών, νομίζω ότι μπορεί να καταλήξει στο συμπέρασμα ότι έγινε σε πάρα πολύ μεγάλο βαθμό αυτό το οποί</w:t>
      </w:r>
      <w:r>
        <w:rPr>
          <w:rFonts w:eastAsia="Times New Roman" w:cs="Times New Roman"/>
          <w:szCs w:val="24"/>
        </w:rPr>
        <w:t xml:space="preserve">ο ήταν δυνατό να γίνει με βάση τα διαθέσιμα μέσα, τον τρόπο οργάνωσης </w:t>
      </w:r>
      <w:r>
        <w:rPr>
          <w:rFonts w:eastAsia="Times New Roman" w:cs="Times New Roman"/>
          <w:szCs w:val="24"/>
        </w:rPr>
        <w:lastRenderedPageBreak/>
        <w:t>αυτού του κράτους, τις παθογένειές του, αλλά και τις εν γένει δυνατότητές του.</w:t>
      </w:r>
    </w:p>
    <w:p w14:paraId="5CDA035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Το λέω αυτό σαν ένα συμπέρασμα, το οποίο θεμελιώνεται πάνω σε συγκεκριμένα γεγονότα. Θέλω να σας θυμίσω ότι</w:t>
      </w:r>
      <w:r>
        <w:rPr>
          <w:rFonts w:eastAsia="Times New Roman" w:cs="Times New Roman"/>
          <w:szCs w:val="24"/>
        </w:rPr>
        <w:t xml:space="preserve"> στις 15 Νοεμβρίου έγιναν οι καταστροφικές πλημμύρες, οι φονικές πλημμύρες και στις 20 Νοεμβρίου εγκρίθηκαν από το Υπουργείο Εσωτερικών τα πρώτα ποσά για τον Δήμο της Μάνδρας και τον Δήμο Μεγαρέων, που ήταν 500.000 και 400.000 ευρώ αντίστοιχα και υπήρξε αμ</w:t>
      </w:r>
      <w:r>
        <w:rPr>
          <w:rFonts w:eastAsia="Times New Roman" w:cs="Times New Roman"/>
          <w:szCs w:val="24"/>
        </w:rPr>
        <w:t xml:space="preserve">έσως μετά άλλο ένα ποσό 250.000 ευρώ για τον Δήμο της Μάνδρας. Αυτά κατευθύνθηκαν για την αντιμετώπιση των πρώτων καταστροφών. Ήταν προς τον </w:t>
      </w:r>
      <w:r>
        <w:rPr>
          <w:rFonts w:eastAsia="Times New Roman" w:cs="Times New Roman"/>
          <w:szCs w:val="24"/>
        </w:rPr>
        <w:t>δ</w:t>
      </w:r>
      <w:r>
        <w:rPr>
          <w:rFonts w:eastAsia="Times New Roman" w:cs="Times New Roman"/>
          <w:szCs w:val="24"/>
        </w:rPr>
        <w:t xml:space="preserve">ήμο, στον λογαριασμό «θεομηνίες», όπως επιγράφεται, αλλά και για αντιμετώπιση ζητημάτων ύδρευσης. </w:t>
      </w:r>
    </w:p>
    <w:p w14:paraId="5CDA035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έπ</w:t>
      </w:r>
      <w:r>
        <w:rPr>
          <w:rFonts w:eastAsia="Times New Roman" w:cs="Times New Roman"/>
          <w:szCs w:val="24"/>
        </w:rPr>
        <w:t>ειτα, στην περίπτωση της Μάνδρας και σε σειρά άλλων, αντίστοιχων περιπτώσεων</w:t>
      </w:r>
      <w:r>
        <w:rPr>
          <w:rFonts w:eastAsia="Times New Roman" w:cs="Times New Roman"/>
          <w:szCs w:val="24"/>
        </w:rPr>
        <w:t>,</w:t>
      </w:r>
      <w:r>
        <w:rPr>
          <w:rFonts w:eastAsia="Times New Roman" w:cs="Times New Roman"/>
          <w:szCs w:val="24"/>
        </w:rPr>
        <w:t xml:space="preserve"> που συνέβησαν το ίδιο διάστημα γνωρίζετε ότι για πρώτη φορά η ελληνική Κυβέρνηση προχώρησε στο έκτακτο βοήθημα των 5.000 ευρώ και των 8.000 ευρώ για φυσικά πρόσωπα και επιχειρήσε</w:t>
      </w:r>
      <w:r>
        <w:rPr>
          <w:rFonts w:eastAsia="Times New Roman" w:cs="Times New Roman"/>
          <w:szCs w:val="24"/>
        </w:rPr>
        <w:t>ις, κάτι το οποίο ήταν, εάν θέλετε, έξω από τις μέχρι τώρα δυνατότητες και πρακτικές των κυβερνήσεων. Δεν έγινε μόνο για τη Μάνδρα, έγινε και για μια σειρά άλλους δήμους ανά την Ελλάδα. Αυτά τα χρήματα, στο μεγαλύτερό τους μέρος, ήδη τα έχουν πάρει οι δικα</w:t>
      </w:r>
      <w:r>
        <w:rPr>
          <w:rFonts w:eastAsia="Times New Roman" w:cs="Times New Roman"/>
          <w:szCs w:val="24"/>
        </w:rPr>
        <w:t>ιούχοι.</w:t>
      </w:r>
    </w:p>
    <w:p w14:paraId="5CDA035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Ταυτόχρονα, από τον προηγούμενο χρόνο έχουν ολοκληρωθεί όλες εκείνες οι διαδικασίες, όπως κοινές υπουργικές αποφάσεις, εκ μέρους της Κυβέρνησης, που αφορούν στο βοήθημα που προέρχεται από το Υπουργείο Εργασίας μέσω μεταβιβαστικής πληρωμής </w:t>
      </w:r>
      <w:r>
        <w:rPr>
          <w:rFonts w:eastAsia="Times New Roman" w:cs="Times New Roman"/>
          <w:szCs w:val="24"/>
        </w:rPr>
        <w:lastRenderedPageBreak/>
        <w:t>από το Υπ</w:t>
      </w:r>
      <w:r>
        <w:rPr>
          <w:rFonts w:eastAsia="Times New Roman" w:cs="Times New Roman"/>
          <w:szCs w:val="24"/>
        </w:rPr>
        <w:t xml:space="preserve">ουργείο Εσωτερικών και αφορά τα 469.552 ευρώ για τη Μάνδρα και 293.470 ευρώ για τα Μέγαρα, δηλαδή για την περιοχή της Νέας </w:t>
      </w:r>
      <w:proofErr w:type="spellStart"/>
      <w:r>
        <w:rPr>
          <w:rFonts w:eastAsia="Times New Roman" w:cs="Times New Roman"/>
          <w:szCs w:val="24"/>
        </w:rPr>
        <w:t>Περάμου</w:t>
      </w:r>
      <w:proofErr w:type="spellEnd"/>
      <w:r>
        <w:rPr>
          <w:rFonts w:eastAsia="Times New Roman" w:cs="Times New Roman"/>
          <w:szCs w:val="24"/>
        </w:rPr>
        <w:t xml:space="preserve">. Αυτά τα χρήματα λογικά πρέπει ήδη, μπορεί και σήμερα που μιλάμε, να έχουν πιστωθεί στον λογαριασμό του </w:t>
      </w:r>
      <w:r>
        <w:rPr>
          <w:rFonts w:eastAsia="Times New Roman" w:cs="Times New Roman"/>
          <w:szCs w:val="24"/>
        </w:rPr>
        <w:t>δ</w:t>
      </w:r>
      <w:r>
        <w:rPr>
          <w:rFonts w:eastAsia="Times New Roman" w:cs="Times New Roman"/>
          <w:szCs w:val="24"/>
        </w:rPr>
        <w:t>ήμου.</w:t>
      </w:r>
    </w:p>
    <w:p w14:paraId="5CDA035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Υπουργού)</w:t>
      </w:r>
    </w:p>
    <w:p w14:paraId="5CDA036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έχει συνταχθεί και έχει πάρει ΦΕΚ η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w:t>
      </w:r>
      <w:r>
        <w:rPr>
          <w:rFonts w:eastAsia="Times New Roman" w:cs="Times New Roman"/>
          <w:szCs w:val="24"/>
        </w:rPr>
        <w:t xml:space="preserve"> που προβλέπει την οριοθέτηση της πληγείσας περιοχής, έτσι ώστε αυτό που απομένει αυτή τη στιγμή να είναι τα </w:t>
      </w:r>
      <w:r>
        <w:rPr>
          <w:rFonts w:eastAsia="Times New Roman" w:cs="Times New Roman"/>
          <w:szCs w:val="24"/>
        </w:rPr>
        <w:t xml:space="preserve">χρήματα που δίνει το Υπουργείο Οικονομικών για την αποζημίωση των επιχειρήσεων. </w:t>
      </w:r>
    </w:p>
    <w:p w14:paraId="5CDA0361"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δηλαδή οι ενισχύσεις προς τους πληγέντες, φυσικά πρόσωπα και επιχειρήσεις, προς τον </w:t>
      </w:r>
      <w:r>
        <w:rPr>
          <w:rFonts w:eastAsia="Times New Roman" w:cs="Times New Roman"/>
          <w:szCs w:val="24"/>
        </w:rPr>
        <w:t>δ</w:t>
      </w:r>
      <w:r>
        <w:rPr>
          <w:rFonts w:eastAsia="Times New Roman" w:cs="Times New Roman"/>
          <w:szCs w:val="24"/>
        </w:rPr>
        <w:t>ήμο, έχουν ήδη δοθεί στο μεγαλύτερό τους μέρος. Αντιλαμβάνεστε ότι ο βαθμός ανταπόκρι</w:t>
      </w:r>
      <w:r>
        <w:rPr>
          <w:rFonts w:eastAsia="Times New Roman" w:cs="Times New Roman"/>
          <w:szCs w:val="24"/>
        </w:rPr>
        <w:t xml:space="preserve">σης εξαρτάται και από τις υπηρεσίες του </w:t>
      </w:r>
      <w:r>
        <w:rPr>
          <w:rFonts w:eastAsia="Times New Roman" w:cs="Times New Roman"/>
          <w:szCs w:val="24"/>
        </w:rPr>
        <w:t>δ</w:t>
      </w:r>
      <w:r>
        <w:rPr>
          <w:rFonts w:eastAsia="Times New Roman" w:cs="Times New Roman"/>
          <w:szCs w:val="24"/>
        </w:rPr>
        <w:t xml:space="preserve">ήμου. Τα αιτήματα έρχονται όχι όλα μαζί, αλλά σταδιακά. Έχουν αυτή τη στιγμή εξασφαλιστεί όλα τα απαιτούμενα ποσά. </w:t>
      </w:r>
    </w:p>
    <w:p w14:paraId="5CDA036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Επιπλέον, για το κρίσιμο θέμα του προσωπικού που είπατε, ο Δήμος της Μάνδρας γνωρίζει ότι έχει τη δ</w:t>
      </w:r>
      <w:r>
        <w:rPr>
          <w:rFonts w:eastAsia="Times New Roman" w:cs="Times New Roman"/>
          <w:szCs w:val="24"/>
        </w:rPr>
        <w:t xml:space="preserve">υνατότητα βάσει της κείμενης νομοθεσίας να πάρει εκτάκτως και </w:t>
      </w:r>
      <w:proofErr w:type="spellStart"/>
      <w:r>
        <w:rPr>
          <w:rFonts w:eastAsia="Times New Roman" w:cs="Times New Roman"/>
          <w:szCs w:val="24"/>
        </w:rPr>
        <w:t>διμηνίτες</w:t>
      </w:r>
      <w:proofErr w:type="spellEnd"/>
      <w:r>
        <w:rPr>
          <w:rFonts w:eastAsia="Times New Roman" w:cs="Times New Roman"/>
          <w:szCs w:val="24"/>
        </w:rPr>
        <w:t xml:space="preserve"> και </w:t>
      </w:r>
      <w:proofErr w:type="spellStart"/>
      <w:r>
        <w:rPr>
          <w:rFonts w:eastAsia="Times New Roman" w:cs="Times New Roman"/>
          <w:szCs w:val="24"/>
        </w:rPr>
        <w:t>οκταμηνίτες</w:t>
      </w:r>
      <w:proofErr w:type="spellEnd"/>
      <w:r>
        <w:rPr>
          <w:rFonts w:eastAsia="Times New Roman" w:cs="Times New Roman"/>
          <w:szCs w:val="24"/>
        </w:rPr>
        <w:t xml:space="preserve"> εργαζόμενους. Άρα, αυτό το εργαλείο το έχει η </w:t>
      </w:r>
      <w:r>
        <w:rPr>
          <w:rFonts w:eastAsia="Times New Roman" w:cs="Times New Roman"/>
          <w:szCs w:val="24"/>
        </w:rPr>
        <w:t xml:space="preserve">δήμαρχος </w:t>
      </w:r>
      <w:r>
        <w:rPr>
          <w:rFonts w:eastAsia="Times New Roman" w:cs="Times New Roman"/>
          <w:szCs w:val="24"/>
        </w:rPr>
        <w:t xml:space="preserve">στα χέρια της και πρέπει να το υλοποιήσει. Γνωρίζει ποιοι είναι οι νόμοι. Είναι ο ν.3584/2007 και ο ν.4225/2015. </w:t>
      </w:r>
    </w:p>
    <w:p w14:paraId="5CDA036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Ένα θα σας πω. Όσο εξαιρετικά </w:t>
      </w:r>
      <w:r>
        <w:rPr>
          <w:rFonts w:eastAsia="Times New Roman" w:cs="Times New Roman"/>
          <w:szCs w:val="24"/>
        </w:rPr>
        <w:t xml:space="preserve">και </w:t>
      </w:r>
      <w:r>
        <w:rPr>
          <w:rFonts w:eastAsia="Times New Roman" w:cs="Times New Roman"/>
          <w:szCs w:val="24"/>
        </w:rPr>
        <w:t xml:space="preserve">να λειτουργούν οι υπηρεσίες του κεντρικού κράτους, εάν δεν υπάρχουν συνέργειες και καλή συνεργασία με τον </w:t>
      </w:r>
      <w:r>
        <w:rPr>
          <w:rFonts w:eastAsia="Times New Roman" w:cs="Times New Roman"/>
          <w:szCs w:val="24"/>
        </w:rPr>
        <w:t xml:space="preserve">δήμο </w:t>
      </w:r>
      <w:r>
        <w:rPr>
          <w:rFonts w:eastAsia="Times New Roman" w:cs="Times New Roman"/>
          <w:szCs w:val="24"/>
        </w:rPr>
        <w:t xml:space="preserve">και την </w:t>
      </w:r>
      <w:r>
        <w:rPr>
          <w:rFonts w:eastAsia="Times New Roman" w:cs="Times New Roman"/>
          <w:szCs w:val="24"/>
        </w:rPr>
        <w:t>περιφέρεια</w:t>
      </w:r>
      <w:r>
        <w:rPr>
          <w:rFonts w:eastAsia="Times New Roman" w:cs="Times New Roman"/>
          <w:szCs w:val="24"/>
        </w:rPr>
        <w:t>, το αποτέλεσμα δεν θα είναι αυτό που θέλουμε. Και το αντίστροφο ισχύει. Όσο και να λειτουργ</w:t>
      </w:r>
      <w:r>
        <w:rPr>
          <w:rFonts w:eastAsia="Times New Roman" w:cs="Times New Roman"/>
          <w:szCs w:val="24"/>
        </w:rPr>
        <w:t xml:space="preserve">εί καλά ένας δήμος, εάν δεν υπάρχει ανταπόκριση από τις κεντρικές υπηρεσίες, πάλι δεν θα έχουμε το επιδιωκόμενο αποτέλεσμα. </w:t>
      </w:r>
    </w:p>
    <w:p w14:paraId="5CDA0364"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Άρα, λοιπόν, το μήνυμα, νομίζω, είναι να μπορέσουμε τα μέσα που διαθέτουμε να τα αξιοποιήσουμε στο συντομότερο δυνατό χρόνο και θεω</w:t>
      </w:r>
      <w:r>
        <w:rPr>
          <w:rFonts w:eastAsia="Times New Roman" w:cs="Times New Roman"/>
          <w:szCs w:val="24"/>
        </w:rPr>
        <w:t>ρώ ότι προς αυτή</w:t>
      </w:r>
      <w:r>
        <w:rPr>
          <w:rFonts w:eastAsia="Times New Roman" w:cs="Times New Roman"/>
          <w:szCs w:val="24"/>
        </w:rPr>
        <w:t>ν</w:t>
      </w:r>
      <w:r>
        <w:rPr>
          <w:rFonts w:eastAsia="Times New Roman" w:cs="Times New Roman"/>
          <w:szCs w:val="24"/>
        </w:rPr>
        <w:t xml:space="preserve"> την κατεύθυνση κινηθήκαμε.</w:t>
      </w:r>
    </w:p>
    <w:p w14:paraId="5CDA0365"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Ευχαριστώ.</w:t>
      </w:r>
    </w:p>
    <w:p w14:paraId="5CDA036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Κύρια </w:t>
      </w:r>
      <w:proofErr w:type="spellStart"/>
      <w:r>
        <w:rPr>
          <w:rFonts w:eastAsia="Times New Roman" w:cs="Times New Roman"/>
          <w:szCs w:val="24"/>
        </w:rPr>
        <w:t>Χριστοφιλοπούλου</w:t>
      </w:r>
      <w:proofErr w:type="spellEnd"/>
      <w:r>
        <w:rPr>
          <w:rFonts w:eastAsia="Times New Roman" w:cs="Times New Roman"/>
          <w:szCs w:val="24"/>
        </w:rPr>
        <w:t>, έχετε τον λόγο.</w:t>
      </w:r>
    </w:p>
    <w:p w14:paraId="5CDA036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ΠΑΡΑΣΚΕΥΗ</w:t>
      </w:r>
      <w:r>
        <w:rPr>
          <w:rFonts w:eastAsia="Times New Roman" w:cs="Times New Roman"/>
          <w:b/>
          <w:szCs w:val="24"/>
        </w:rPr>
        <w:t xml:space="preserve"> </w:t>
      </w:r>
      <w:r>
        <w:rPr>
          <w:rFonts w:eastAsia="Times New Roman" w:cs="Times New Roman"/>
          <w:b/>
          <w:szCs w:val="24"/>
        </w:rPr>
        <w:t>ΧΡΙΣΤΟΦΙΛΟΠΟΥΛΟΥ:</w:t>
      </w:r>
      <w:r>
        <w:rPr>
          <w:rFonts w:eastAsia="Times New Roman" w:cs="Times New Roman"/>
          <w:szCs w:val="24"/>
        </w:rPr>
        <w:t xml:space="preserve"> Κύριε Υπουργέ, χαίρομαι κατ</w:t>
      </w:r>
      <w:r>
        <w:rPr>
          <w:rFonts w:eastAsia="Times New Roman" w:cs="Times New Roman"/>
          <w:szCs w:val="24"/>
        </w:rPr>
        <w:t xml:space="preserve">’ </w:t>
      </w:r>
      <w:r>
        <w:rPr>
          <w:rFonts w:eastAsia="Times New Roman" w:cs="Times New Roman"/>
          <w:szCs w:val="24"/>
        </w:rPr>
        <w:t xml:space="preserve">αρχάς, γιατί μου επιβεβαιώνετε ότι τα ποσά ήδη οδεύουν, μέσω του Υπουργείου Εργασίας, προς τον Δήμο Μάνδρας και τον Δήμο Μεγάρων για τη Νέα </w:t>
      </w:r>
      <w:proofErr w:type="spellStart"/>
      <w:r>
        <w:rPr>
          <w:rFonts w:eastAsia="Times New Roman" w:cs="Times New Roman"/>
          <w:szCs w:val="24"/>
        </w:rPr>
        <w:t>Πέραμο</w:t>
      </w:r>
      <w:proofErr w:type="spellEnd"/>
      <w:r>
        <w:rPr>
          <w:rFonts w:eastAsia="Times New Roman" w:cs="Times New Roman"/>
          <w:szCs w:val="24"/>
        </w:rPr>
        <w:t xml:space="preserve">. Αυτό, πράγματι, είναι ευχής έργον. </w:t>
      </w:r>
    </w:p>
    <w:p w14:paraId="5CDA036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Θα διαφωνήσω μαζί σας -και δεν είναι θέμα κομματικής αντιπαράθεσης- στο </w:t>
      </w:r>
      <w:r>
        <w:rPr>
          <w:rFonts w:eastAsia="Times New Roman" w:cs="Times New Roman"/>
          <w:szCs w:val="24"/>
        </w:rPr>
        <w:t xml:space="preserve">ότι όλοι οι πληγέντες ή οι περισσότεροι έχουν πάρει αυτό το έκτακτο βοήθημα. Δεν είναι αλήθεια. Το έχουν πάρει αρκετοί, αλλά αρκετοί απ’ αυτούς το έχουν πάρει από ίδιους πόρους των δήμων. Άρα, ο </w:t>
      </w:r>
      <w:r>
        <w:rPr>
          <w:rFonts w:eastAsia="Times New Roman" w:cs="Times New Roman"/>
          <w:szCs w:val="24"/>
        </w:rPr>
        <w:t>δήμος</w:t>
      </w:r>
      <w:r>
        <w:rPr>
          <w:rFonts w:eastAsia="Times New Roman" w:cs="Times New Roman"/>
          <w:szCs w:val="24"/>
        </w:rPr>
        <w:t>, ακόμα και αν έχει άλλους πόρους για να τους κατευθύνει</w:t>
      </w:r>
      <w:r>
        <w:rPr>
          <w:rFonts w:eastAsia="Times New Roman" w:cs="Times New Roman"/>
          <w:szCs w:val="24"/>
        </w:rPr>
        <w:t xml:space="preserve"> στο να κάνει έστω τα μικρής εμβέλειας έργα, που </w:t>
      </w:r>
      <w:r>
        <w:rPr>
          <w:rFonts w:eastAsia="Times New Roman" w:cs="Times New Roman"/>
          <w:szCs w:val="24"/>
        </w:rPr>
        <w:lastRenderedPageBreak/>
        <w:t xml:space="preserve">μπορεί να τα κάνει μόνος του, καταλαβαίνετε ότι είναι μπλοκαρισμένος. Συνεπώς, έχει πολύ μεγάλη σημασία να έρθουν αυτά τα </w:t>
      </w:r>
      <w:r>
        <w:rPr>
          <w:rFonts w:eastAsia="Times New Roman" w:cs="Times New Roman"/>
          <w:szCs w:val="24"/>
        </w:rPr>
        <w:t xml:space="preserve">χρήματα </w:t>
      </w:r>
      <w:r>
        <w:rPr>
          <w:rFonts w:eastAsia="Times New Roman" w:cs="Times New Roman"/>
          <w:szCs w:val="24"/>
        </w:rPr>
        <w:t xml:space="preserve">και χαίρομαι που το επιβεβαιώνετε. </w:t>
      </w:r>
    </w:p>
    <w:p w14:paraId="5CDA0369"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Τώρα, το δεύτερο είναι ότι δεν σας άκουσα</w:t>
      </w:r>
      <w:r>
        <w:rPr>
          <w:rFonts w:eastAsia="Times New Roman"/>
          <w:bCs/>
          <w:shd w:val="clear" w:color="auto" w:fill="FFFFFF"/>
        </w:rPr>
        <w:t xml:space="preserve"> να πείτε ότι θα κάνετε κάτι παραπάνω για τη Μάνδρα. Θα επικαλεστώ τη βοήθεια του κυρίου Προέδρου, γιατί το Αγρίνιο πήρε κάτι παραπάνω. Δεν θέλω σε κα</w:t>
      </w:r>
      <w:r>
        <w:rPr>
          <w:rFonts w:eastAsia="Times New Roman"/>
          <w:bCs/>
          <w:shd w:val="clear" w:color="auto" w:fill="FFFFFF"/>
        </w:rPr>
        <w:t>μ</w:t>
      </w:r>
      <w:r>
        <w:rPr>
          <w:rFonts w:eastAsia="Times New Roman"/>
          <w:bCs/>
          <w:shd w:val="clear" w:color="auto" w:fill="FFFFFF"/>
        </w:rPr>
        <w:t xml:space="preserve">μία περίπτωση να αντιπαραβάλω μία περιοχή με </w:t>
      </w:r>
      <w:r>
        <w:rPr>
          <w:rFonts w:eastAsia="Times New Roman"/>
          <w:bCs/>
          <w:shd w:val="clear" w:color="auto" w:fill="FFFFFF"/>
        </w:rPr>
        <w:t xml:space="preserve">κάποια </w:t>
      </w:r>
      <w:r>
        <w:rPr>
          <w:rFonts w:eastAsia="Times New Roman"/>
          <w:bCs/>
          <w:shd w:val="clear" w:color="auto" w:fill="FFFFFF"/>
        </w:rPr>
        <w:t xml:space="preserve">άλλη. Προς </w:t>
      </w:r>
      <w:r>
        <w:rPr>
          <w:rFonts w:eastAsia="Times New Roman"/>
          <w:bCs/>
          <w:shd w:val="clear" w:color="auto" w:fill="FFFFFF"/>
        </w:rPr>
        <w:t>θεού</w:t>
      </w:r>
      <w:r>
        <w:rPr>
          <w:rFonts w:eastAsia="Times New Roman"/>
          <w:bCs/>
          <w:shd w:val="clear" w:color="auto" w:fill="FFFFFF"/>
        </w:rPr>
        <w:t xml:space="preserve">, κύριε Πρόεδρε, μην παρεξηγηθώ, αλλά </w:t>
      </w:r>
      <w:r>
        <w:rPr>
          <w:rFonts w:eastAsia="Times New Roman"/>
          <w:bCs/>
          <w:shd w:val="clear" w:color="auto" w:fill="FFFFFF"/>
        </w:rPr>
        <w:t xml:space="preserve">θέλω πραγματικά να πω ότι η έκτακτη ενίσχυση που μου είπατε, τα 500.000 ευρώ, σε σχέση με την τεράστια ζημιά που έχει υποστεί η Μάνδρα δεν επαρκούν, κύριε Υπουργέ. </w:t>
      </w:r>
    </w:p>
    <w:p w14:paraId="5CDA036A"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Και για το κονδύλι για τη λειψυδρία</w:t>
      </w:r>
      <w:r>
        <w:rPr>
          <w:rFonts w:eastAsia="Times New Roman"/>
          <w:bCs/>
          <w:shd w:val="clear" w:color="auto" w:fill="FFFFFF"/>
        </w:rPr>
        <w:t xml:space="preserve"> -</w:t>
      </w:r>
      <w:r>
        <w:rPr>
          <w:rFonts w:eastAsia="Times New Roman"/>
          <w:bCs/>
          <w:shd w:val="clear" w:color="auto" w:fill="FFFFFF"/>
        </w:rPr>
        <w:t>που μου αναφέρατε την ύδρευση</w:t>
      </w:r>
      <w:r>
        <w:rPr>
          <w:rFonts w:eastAsia="Times New Roman"/>
          <w:bCs/>
          <w:shd w:val="clear" w:color="auto" w:fill="FFFFFF"/>
        </w:rPr>
        <w:t xml:space="preserve">- </w:t>
      </w:r>
      <w:r>
        <w:rPr>
          <w:rFonts w:eastAsia="Times New Roman"/>
          <w:bCs/>
          <w:shd w:val="clear" w:color="auto" w:fill="FFFFFF"/>
        </w:rPr>
        <w:t xml:space="preserve">που είχε αιτηθεί ο </w:t>
      </w:r>
      <w:r>
        <w:rPr>
          <w:rFonts w:eastAsia="Times New Roman"/>
          <w:bCs/>
          <w:shd w:val="clear" w:color="auto" w:fill="FFFFFF"/>
        </w:rPr>
        <w:t>δήμο</w:t>
      </w:r>
      <w:r>
        <w:rPr>
          <w:rFonts w:eastAsia="Times New Roman"/>
          <w:bCs/>
          <w:shd w:val="clear" w:color="auto" w:fill="FFFFFF"/>
        </w:rPr>
        <w:t xml:space="preserve">ς </w:t>
      </w:r>
      <w:r>
        <w:rPr>
          <w:rFonts w:eastAsia="Times New Roman"/>
          <w:bCs/>
          <w:shd w:val="clear" w:color="auto" w:fill="FFFFFF"/>
        </w:rPr>
        <w:t xml:space="preserve">150.000 ευρώ και το κάνατε </w:t>
      </w:r>
      <w:r>
        <w:rPr>
          <w:rFonts w:eastAsia="Times New Roman"/>
          <w:bCs/>
          <w:shd w:val="clear" w:color="auto" w:fill="FFFFFF"/>
        </w:rPr>
        <w:lastRenderedPageBreak/>
        <w:t xml:space="preserve">250.000 ευρώ, πράγματι είναι έτσι. Μην ξεχνάτε, όμως, ότι αυτό το κονδύλι έχει να κάνει με την ύδρευση και των άλλων οικισμών, των Βιλίων και των Ερυθρών, δηλαδή δεν είναι απλώς για τη Μάνδρα, είναι και για τα χωριά γύρω-γύρω. </w:t>
      </w:r>
      <w:r>
        <w:rPr>
          <w:rFonts w:eastAsia="Times New Roman"/>
          <w:bCs/>
          <w:shd w:val="clear" w:color="auto" w:fill="FFFFFF"/>
        </w:rPr>
        <w:t xml:space="preserve">Άρα, είναι μια σύνθετη κατάσταση. </w:t>
      </w:r>
    </w:p>
    <w:p w14:paraId="5CDA036B"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Θέλω, λοιπόν, να δεσμευτείτε ότι μπορείτε να δώσετε περισσότερα χρήματα στον Δήμο Μάνδρας. Όσον αφορά </w:t>
      </w:r>
      <w:r>
        <w:rPr>
          <w:rFonts w:eastAsia="Times New Roman"/>
          <w:bCs/>
          <w:shd w:val="clear" w:color="auto" w:fill="FFFFFF"/>
        </w:rPr>
        <w:t>σ</w:t>
      </w:r>
      <w:r>
        <w:rPr>
          <w:rFonts w:eastAsia="Times New Roman"/>
          <w:bCs/>
          <w:shd w:val="clear" w:color="auto" w:fill="FFFFFF"/>
        </w:rPr>
        <w:t xml:space="preserve">τους </w:t>
      </w:r>
      <w:proofErr w:type="spellStart"/>
      <w:r>
        <w:rPr>
          <w:rFonts w:eastAsia="Times New Roman"/>
          <w:bCs/>
          <w:shd w:val="clear" w:color="auto" w:fill="FFFFFF"/>
        </w:rPr>
        <w:t>διμηνίτες</w:t>
      </w:r>
      <w:proofErr w:type="spellEnd"/>
      <w:r>
        <w:rPr>
          <w:rFonts w:eastAsia="Times New Roman"/>
          <w:bCs/>
          <w:shd w:val="clear" w:color="auto" w:fill="FFFFFF"/>
        </w:rPr>
        <w:t xml:space="preserve"> και </w:t>
      </w:r>
      <w:r>
        <w:rPr>
          <w:rFonts w:eastAsia="Times New Roman"/>
          <w:bCs/>
          <w:shd w:val="clear" w:color="auto" w:fill="FFFFFF"/>
        </w:rPr>
        <w:t>σ</w:t>
      </w:r>
      <w:r>
        <w:rPr>
          <w:rFonts w:eastAsia="Times New Roman"/>
          <w:bCs/>
          <w:shd w:val="clear" w:color="auto" w:fill="FFFFFF"/>
        </w:rPr>
        <w:t xml:space="preserve">τους </w:t>
      </w:r>
      <w:proofErr w:type="spellStart"/>
      <w:r>
        <w:rPr>
          <w:rFonts w:eastAsia="Times New Roman"/>
          <w:bCs/>
          <w:shd w:val="clear" w:color="auto" w:fill="FFFFFF"/>
        </w:rPr>
        <w:t>οκταμηνίτες</w:t>
      </w:r>
      <w:proofErr w:type="spellEnd"/>
      <w:r>
        <w:rPr>
          <w:rFonts w:eastAsia="Times New Roman"/>
          <w:bCs/>
          <w:shd w:val="clear" w:color="auto" w:fill="FFFFFF"/>
        </w:rPr>
        <w:t xml:space="preserve">, υπάρχει μια διαδικασία την οποία είναι πιθανόν -θα το δούμε- ο Δήμος Μάνδρας να </w:t>
      </w:r>
      <w:r>
        <w:rPr>
          <w:rFonts w:eastAsia="Times New Roman"/>
          <w:bCs/>
          <w:shd w:val="clear" w:color="auto" w:fill="FFFFFF"/>
        </w:rPr>
        <w:t xml:space="preserve">την έχει ξεκινήσει. Δεν το γνωρίζω. Το κρατώ. </w:t>
      </w:r>
    </w:p>
    <w:p w14:paraId="5CDA036C"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Όμως, πέρα από τους </w:t>
      </w:r>
      <w:proofErr w:type="spellStart"/>
      <w:r>
        <w:rPr>
          <w:rFonts w:eastAsia="Times New Roman"/>
          <w:bCs/>
          <w:shd w:val="clear" w:color="auto" w:fill="FFFFFF"/>
        </w:rPr>
        <w:t>διμηνίτες</w:t>
      </w:r>
      <w:proofErr w:type="spellEnd"/>
      <w:r>
        <w:rPr>
          <w:rFonts w:eastAsia="Times New Roman"/>
          <w:bCs/>
          <w:shd w:val="clear" w:color="auto" w:fill="FFFFFF"/>
        </w:rPr>
        <w:t xml:space="preserve">, θα μπορούσε </w:t>
      </w:r>
      <w:r>
        <w:rPr>
          <w:rFonts w:eastAsia="Times New Roman"/>
          <w:bCs/>
          <w:shd w:val="clear" w:color="auto" w:fill="FFFFFF"/>
        </w:rPr>
        <w:t xml:space="preserve">κάποιος </w:t>
      </w:r>
      <w:r>
        <w:rPr>
          <w:rFonts w:eastAsia="Times New Roman"/>
          <w:bCs/>
          <w:shd w:val="clear" w:color="auto" w:fill="FFFFFF"/>
        </w:rPr>
        <w:t xml:space="preserve">γρήγορα με αποσπάσεις ή αν θέλετε και με μια απλή διάθεση -υπάρχουν όλα τα εργαλεία στον δημόσιο τομέα- να διαθέσει μηχανικούς </w:t>
      </w:r>
      <w:r>
        <w:rPr>
          <w:rFonts w:eastAsia="Times New Roman"/>
          <w:bCs/>
          <w:shd w:val="clear" w:color="auto" w:fill="FFFFFF"/>
        </w:rPr>
        <w:lastRenderedPageBreak/>
        <w:t>για ένα χρονικό διάστημα είτε α</w:t>
      </w:r>
      <w:r>
        <w:rPr>
          <w:rFonts w:eastAsia="Times New Roman"/>
          <w:bCs/>
          <w:shd w:val="clear" w:color="auto" w:fill="FFFFFF"/>
        </w:rPr>
        <w:t xml:space="preserve">πό την </w:t>
      </w:r>
      <w:r>
        <w:rPr>
          <w:rFonts w:eastAsia="Times New Roman"/>
          <w:bCs/>
          <w:shd w:val="clear" w:color="auto" w:fill="FFFFFF"/>
        </w:rPr>
        <w:t xml:space="preserve">περιφέρεια </w:t>
      </w:r>
      <w:r>
        <w:rPr>
          <w:rFonts w:eastAsia="Times New Roman"/>
          <w:bCs/>
          <w:shd w:val="clear" w:color="auto" w:fill="FFFFFF"/>
        </w:rPr>
        <w:t xml:space="preserve">είτε από το Υπουργείο Υποδομών, σε συνεργασία με εσάς -η Κυβέρνηση λειτουργεί ενιαία, ως οφείλει εκ του Συντάγματος-, ώστε να λυθεί ένα πρόβλημα για μερικούς μήνες. Πρέπει να είμαστε, δηλαδή, λίγο πιο απλοί, λίγο πιο άμεσοι. </w:t>
      </w:r>
    </w:p>
    <w:p w14:paraId="5CDA036D"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Ταυτόχρονα, </w:t>
      </w:r>
      <w:r>
        <w:rPr>
          <w:rFonts w:eastAsia="Times New Roman"/>
          <w:bCs/>
          <w:shd w:val="clear" w:color="auto" w:fill="FFFFFF"/>
        </w:rPr>
        <w:t xml:space="preserve">τελειώνω συμφωνώντας μαζί σας ότι χρειάζονται συνέργειες. Και γι’ αυτό από την πρώτη στιγμή που επισκεφτήκαμε την </w:t>
      </w:r>
      <w:r>
        <w:rPr>
          <w:rFonts w:eastAsia="Times New Roman"/>
          <w:bCs/>
          <w:shd w:val="clear" w:color="auto" w:fill="FFFFFF"/>
        </w:rPr>
        <w:t xml:space="preserve">περιφέρεια </w:t>
      </w:r>
      <w:r>
        <w:rPr>
          <w:rFonts w:eastAsia="Times New Roman"/>
          <w:bCs/>
          <w:shd w:val="clear" w:color="auto" w:fill="FFFFFF"/>
        </w:rPr>
        <w:t xml:space="preserve">και τις </w:t>
      </w:r>
      <w:r>
        <w:rPr>
          <w:rFonts w:eastAsia="Times New Roman"/>
          <w:bCs/>
          <w:shd w:val="clear" w:color="auto" w:fill="FFFFFF"/>
        </w:rPr>
        <w:t xml:space="preserve">υπηρεσίες </w:t>
      </w:r>
      <w:r>
        <w:rPr>
          <w:rFonts w:eastAsia="Times New Roman"/>
          <w:bCs/>
          <w:shd w:val="clear" w:color="auto" w:fill="FFFFFF"/>
        </w:rPr>
        <w:t xml:space="preserve">Πολιτικής Προστασίας, όταν χτύπησε η πλημμύρα τη </w:t>
      </w:r>
      <w:r>
        <w:rPr>
          <w:rFonts w:eastAsia="Times New Roman"/>
          <w:bCs/>
          <w:shd w:val="clear" w:color="auto" w:fill="FFFFFF"/>
        </w:rPr>
        <w:t xml:space="preserve">δυτική </w:t>
      </w:r>
      <w:r>
        <w:rPr>
          <w:rFonts w:eastAsia="Times New Roman"/>
          <w:bCs/>
          <w:shd w:val="clear" w:color="auto" w:fill="FFFFFF"/>
        </w:rPr>
        <w:t xml:space="preserve">Αττική, αλλά και κατόπιν, στην επίσκεψη της </w:t>
      </w:r>
      <w:r>
        <w:rPr>
          <w:rFonts w:eastAsia="Times New Roman"/>
          <w:bCs/>
          <w:shd w:val="clear" w:color="auto" w:fill="FFFFFF"/>
        </w:rPr>
        <w:t xml:space="preserve">κ. </w:t>
      </w:r>
      <w:r>
        <w:rPr>
          <w:rFonts w:eastAsia="Times New Roman"/>
          <w:bCs/>
          <w:shd w:val="clear" w:color="auto" w:fill="FFFFFF"/>
        </w:rPr>
        <w:t xml:space="preserve">Γεννηματά </w:t>
      </w:r>
      <w:r>
        <w:rPr>
          <w:rFonts w:eastAsia="Times New Roman"/>
          <w:bCs/>
          <w:shd w:val="clear" w:color="auto" w:fill="FFFFFF"/>
        </w:rPr>
        <w:t xml:space="preserve">στη Μάνδρα, είπαμε αυτό ακριβώς, και από πλευράς μας βοηθάμε </w:t>
      </w:r>
      <w:r>
        <w:rPr>
          <w:rFonts w:eastAsia="Times New Roman"/>
          <w:bCs/>
          <w:shd w:val="clear" w:color="auto" w:fill="FFFFFF"/>
        </w:rPr>
        <w:t xml:space="preserve">γι’ </w:t>
      </w:r>
      <w:r>
        <w:rPr>
          <w:rFonts w:eastAsia="Times New Roman"/>
          <w:bCs/>
          <w:shd w:val="clear" w:color="auto" w:fill="FFFFFF"/>
        </w:rPr>
        <w:t xml:space="preserve">αυτό ακριβώς. </w:t>
      </w:r>
    </w:p>
    <w:p w14:paraId="5CDA036E"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(Στο σημείο αυτό </w:t>
      </w:r>
      <w:r>
        <w:rPr>
          <w:rFonts w:eastAsia="Times New Roman"/>
          <w:bCs/>
          <w:shd w:val="clear" w:color="auto" w:fill="FFFFFF"/>
        </w:rPr>
        <w:t xml:space="preserve">κτυπάει </w:t>
      </w:r>
      <w:r>
        <w:rPr>
          <w:rFonts w:eastAsia="Times New Roman"/>
          <w:bCs/>
          <w:shd w:val="clear" w:color="auto" w:fill="FFFFFF"/>
        </w:rPr>
        <w:t>το κουδούνι λήξεως του χρόνου ομιλίας της κυρίας Βουλευτού)</w:t>
      </w:r>
    </w:p>
    <w:p w14:paraId="5CDA036F"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Θα σας αναφέρω μόνο ένα τελευταίο, κύριε Υπουργέ, ότι είναι τέτοια η κατάσταση στη Μάνδρα, που όταν βρέχει, οι γονείς φοβούνται να στείλουν τα παιδιά τους στο σχολείο. Ένα από τα αιτήματα που κατευθύνθηκε προς εμάς και δι’ ημών το μεταβιβάζω, είναι ότι χρε</w:t>
      </w:r>
      <w:r>
        <w:rPr>
          <w:rFonts w:eastAsia="Times New Roman"/>
          <w:bCs/>
          <w:shd w:val="clear" w:color="auto" w:fill="FFFFFF"/>
        </w:rPr>
        <w:t xml:space="preserve">ιαζόμαστε και ψυχολόγους, χρειαζόμαστε κοινωνικούς λειτουργούς, πάλι μέσω κάποιας διάθεσης για λίγους μήνες ή κάποιας απόσπασης ψυχολόγων, κοινωνικών λειτουργών, μέχρις ότου υπάρξει αναδιοργάνωση και αίτημα από τον </w:t>
      </w:r>
      <w:r>
        <w:rPr>
          <w:rFonts w:eastAsia="Times New Roman"/>
          <w:bCs/>
          <w:shd w:val="clear" w:color="auto" w:fill="FFFFFF"/>
        </w:rPr>
        <w:t>δήμο</w:t>
      </w:r>
      <w:r>
        <w:rPr>
          <w:rFonts w:eastAsia="Times New Roman"/>
          <w:bCs/>
          <w:shd w:val="clear" w:color="auto" w:fill="FFFFFF"/>
        </w:rPr>
        <w:t>. Νομίζω ότι θα ήταν και αυτό προς τη</w:t>
      </w:r>
      <w:r>
        <w:rPr>
          <w:rFonts w:eastAsia="Times New Roman"/>
          <w:bCs/>
          <w:shd w:val="clear" w:color="auto" w:fill="FFFFFF"/>
        </w:rPr>
        <w:t xml:space="preserve"> σωστή κατεύθυνση. </w:t>
      </w:r>
    </w:p>
    <w:p w14:paraId="5CDA0370"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Αναφέρω μόνο μια πτυχή από μια περιοχή που δεν επλήγη μόνο στις υποδομές της, αλλά επλήγη και στις ψυχές των ανθρώπων, κάτι που δεν είναι ήσσονος σημασίας. Περιμένω την απάντησή σας. </w:t>
      </w:r>
    </w:p>
    <w:p w14:paraId="5CDA0371"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Ευχαριστώ. </w:t>
      </w:r>
    </w:p>
    <w:p w14:paraId="5CDA0372" w14:textId="77777777" w:rsidR="00B912E3" w:rsidRDefault="0005520E">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Πάντως,</w:t>
      </w:r>
      <w:r>
        <w:rPr>
          <w:rFonts w:eastAsia="Times New Roman"/>
          <w:bCs/>
          <w:shd w:val="clear" w:color="auto" w:fill="FFFFFF"/>
        </w:rPr>
        <w:t xml:space="preserve"> κυρία </w:t>
      </w:r>
      <w:proofErr w:type="spellStart"/>
      <w:r>
        <w:rPr>
          <w:rFonts w:eastAsia="Times New Roman"/>
          <w:bCs/>
          <w:shd w:val="clear" w:color="auto" w:fill="FFFFFF"/>
        </w:rPr>
        <w:t>Χριστοφιλοπούλου</w:t>
      </w:r>
      <w:proofErr w:type="spellEnd"/>
      <w:r>
        <w:rPr>
          <w:rFonts w:eastAsia="Times New Roman"/>
          <w:bCs/>
          <w:shd w:val="clear" w:color="auto" w:fill="FFFFFF"/>
        </w:rPr>
        <w:t>,</w:t>
      </w:r>
      <w:r>
        <w:rPr>
          <w:rFonts w:eastAsia="Times New Roman"/>
          <w:bCs/>
          <w:shd w:val="clear" w:color="auto" w:fill="FFFFFF"/>
        </w:rPr>
        <w:t xml:space="preserve"> για την Αιτωλοακαρνανία ίσχυσε ό,τι ίσχυσε για τη Μάνδρα και τη Σαμοθράκη. Αυτό και τίποτα παραπάνω. </w:t>
      </w:r>
    </w:p>
    <w:p w14:paraId="5CDA0373" w14:textId="77777777" w:rsidR="00B912E3" w:rsidRDefault="0005520E">
      <w:pPr>
        <w:spacing w:after="0" w:line="600" w:lineRule="auto"/>
        <w:ind w:firstLine="720"/>
        <w:jc w:val="both"/>
        <w:rPr>
          <w:rFonts w:eastAsia="Times New Roman"/>
          <w:bCs/>
          <w:shd w:val="clear" w:color="auto" w:fill="FFFFFF"/>
        </w:rPr>
      </w:pPr>
      <w:r>
        <w:rPr>
          <w:rFonts w:eastAsia="Times New Roman"/>
          <w:b/>
          <w:bCs/>
          <w:shd w:val="clear" w:color="auto" w:fill="FFFFFF"/>
        </w:rPr>
        <w:t>ΠΑΡΑΣΚΕΥΗ ΧΡΙΣΤΟΦΙΛΟΠΟΥΛΟΥ:</w:t>
      </w:r>
      <w:r>
        <w:rPr>
          <w:rFonts w:eastAsia="Times New Roman"/>
          <w:bCs/>
          <w:shd w:val="clear" w:color="auto" w:fill="FFFFFF"/>
        </w:rPr>
        <w:t xml:space="preserve"> Όχι, προσέξτε, κύριε Πρόεδρε. Δεν φέρνω σε αντιπαραβολή τις δύο περιοχές. Απλά προτείνω στον Υπουργό </w:t>
      </w:r>
      <w:r>
        <w:rPr>
          <w:rFonts w:eastAsia="Times New Roman"/>
          <w:bCs/>
          <w:shd w:val="clear" w:color="auto" w:fill="FFFFFF"/>
        </w:rPr>
        <w:t xml:space="preserve">να δώσει τουλάχιστον όσα και στο Αγρίνιο. </w:t>
      </w:r>
    </w:p>
    <w:p w14:paraId="5CDA0374" w14:textId="77777777" w:rsidR="00B912E3" w:rsidRDefault="0005520E">
      <w:pPr>
        <w:spacing w:after="0"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Βαρεμένος):</w:t>
      </w:r>
      <w:r>
        <w:rPr>
          <w:rFonts w:eastAsia="Times New Roman"/>
          <w:bCs/>
          <w:shd w:val="clear" w:color="auto" w:fill="FFFFFF"/>
        </w:rPr>
        <w:t xml:space="preserve"> Εντάξει. </w:t>
      </w:r>
    </w:p>
    <w:p w14:paraId="5CDA0375"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Κύριε Υπουργέ, έχετε τον λόγο. </w:t>
      </w:r>
    </w:p>
    <w:p w14:paraId="5CDA0376" w14:textId="77777777" w:rsidR="00B912E3" w:rsidRDefault="0005520E">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ΠΑΝΑΓΙΩΤΗΣ </w:t>
      </w:r>
      <w:r>
        <w:rPr>
          <w:rFonts w:eastAsia="Times New Roman"/>
          <w:b/>
          <w:bCs/>
          <w:shd w:val="clear" w:color="auto" w:fill="FFFFFF"/>
        </w:rPr>
        <w:t xml:space="preserve">(ΠΑΝΟΣ) </w:t>
      </w:r>
      <w:r>
        <w:rPr>
          <w:rFonts w:eastAsia="Times New Roman"/>
          <w:b/>
          <w:bCs/>
          <w:shd w:val="clear" w:color="auto" w:fill="FFFFFF"/>
        </w:rPr>
        <w:t>ΣΚΟΥΡΛΕΤΗΣ (Υπουργός Εσωτερικών):</w:t>
      </w:r>
      <w:r>
        <w:rPr>
          <w:rFonts w:eastAsia="Times New Roman"/>
          <w:bCs/>
          <w:shd w:val="clear" w:color="auto" w:fill="FFFFFF"/>
        </w:rPr>
        <w:t xml:space="preserve"> Εν πάση </w:t>
      </w:r>
      <w:proofErr w:type="spellStart"/>
      <w:r>
        <w:rPr>
          <w:rFonts w:eastAsia="Times New Roman"/>
          <w:bCs/>
          <w:shd w:val="clear" w:color="auto" w:fill="FFFFFF"/>
        </w:rPr>
        <w:t>περιπτώσει</w:t>
      </w:r>
      <w:proofErr w:type="spellEnd"/>
      <w:r>
        <w:rPr>
          <w:rFonts w:eastAsia="Times New Roman"/>
          <w:bCs/>
          <w:shd w:val="clear" w:color="auto" w:fill="FFFFFF"/>
        </w:rPr>
        <w:t>, αυτή</w:t>
      </w:r>
      <w:r>
        <w:rPr>
          <w:rFonts w:eastAsia="Times New Roman"/>
          <w:bCs/>
          <w:shd w:val="clear" w:color="auto" w:fill="FFFFFF"/>
        </w:rPr>
        <w:t>ν</w:t>
      </w:r>
      <w:r>
        <w:rPr>
          <w:rFonts w:eastAsia="Times New Roman"/>
          <w:bCs/>
          <w:shd w:val="clear" w:color="auto" w:fill="FFFFFF"/>
        </w:rPr>
        <w:t xml:space="preserve"> τη στιγμή νομίζω ότι δεν ωφελεί να συγκρίνουμε καταστάσεις </w:t>
      </w:r>
      <w:r>
        <w:rPr>
          <w:rFonts w:eastAsia="Times New Roman"/>
          <w:bCs/>
          <w:shd w:val="clear" w:color="auto" w:fill="FFFFFF"/>
        </w:rPr>
        <w:t xml:space="preserve">που πολλές φορές δεν είναι όμοιες. </w:t>
      </w:r>
      <w:r>
        <w:rPr>
          <w:rFonts w:eastAsia="Times New Roman"/>
          <w:bCs/>
          <w:shd w:val="clear" w:color="auto" w:fill="FFFFFF"/>
        </w:rPr>
        <w:lastRenderedPageBreak/>
        <w:t xml:space="preserve">Σημασία έχει να μπορούμε στις περισσότερες των περιπτώσεων -αν όχι σε όλες- να ανταποκρινόμαστε στις πραγματικές ανάγκες. </w:t>
      </w:r>
    </w:p>
    <w:p w14:paraId="5CDA0377"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Επαναλαμβάνω, επειδή το είπατε στη δεύτερή σας παρέμβαση, ότι το έκτακτο βοήθημα των 5.000 ευρώ κα</w:t>
      </w:r>
      <w:r>
        <w:rPr>
          <w:rFonts w:eastAsia="Times New Roman"/>
          <w:bCs/>
          <w:shd w:val="clear" w:color="auto" w:fill="FFFFFF"/>
        </w:rPr>
        <w:t xml:space="preserve">ι των 8.000 ευρώ σε φυσικά πρόσωπα και επιχειρήσεις για πρώτη φορά εφαρμόστηκε από τη Μάνδρα και έπειτα. Μάλιστα, θα σας έλεγα ότι δεν είναι εξασφαλισμένο ότι μπορεί να γίνει σε ανάλογες περιπτώσεις από εδώ και πέρα, διότι αφορούσε χρήματα, τα οποία είχαν </w:t>
      </w:r>
      <w:r>
        <w:rPr>
          <w:rFonts w:eastAsia="Times New Roman"/>
          <w:bCs/>
          <w:shd w:val="clear" w:color="auto" w:fill="FFFFFF"/>
        </w:rPr>
        <w:t xml:space="preserve">προκύψει από τον </w:t>
      </w:r>
      <w:r>
        <w:rPr>
          <w:rFonts w:eastAsia="Times New Roman"/>
          <w:bCs/>
          <w:shd w:val="clear" w:color="auto" w:fill="FFFFFF"/>
        </w:rPr>
        <w:t xml:space="preserve">προϋπολογισμό </w:t>
      </w:r>
      <w:r>
        <w:rPr>
          <w:rFonts w:eastAsia="Times New Roman"/>
          <w:bCs/>
          <w:shd w:val="clear" w:color="auto" w:fill="FFFFFF"/>
        </w:rPr>
        <w:t xml:space="preserve">του 2017. </w:t>
      </w:r>
    </w:p>
    <w:p w14:paraId="5CDA0378" w14:textId="77777777" w:rsidR="00B912E3" w:rsidRDefault="0005520E">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Από εκεί κι έπειτα, αναφέρατε ανάγκες, οι οποίες ξεφεύγουν από αυτές που προέκυψαν από τις έκτακτες καταστάσεις, όπως τα ζητήματα της ύδρευσης και στις άλλες περιοχές του </w:t>
      </w:r>
      <w:r>
        <w:rPr>
          <w:rFonts w:eastAsia="Times New Roman"/>
          <w:bCs/>
          <w:shd w:val="clear" w:color="auto" w:fill="FFFFFF"/>
        </w:rPr>
        <w:t>δήμου</w:t>
      </w:r>
      <w:r>
        <w:rPr>
          <w:rFonts w:eastAsia="Times New Roman"/>
          <w:bCs/>
          <w:shd w:val="clear" w:color="auto" w:fill="FFFFFF"/>
        </w:rPr>
        <w:t>. Γι’ αυ</w:t>
      </w:r>
      <w:r>
        <w:rPr>
          <w:rFonts w:eastAsia="Times New Roman"/>
          <w:bCs/>
          <w:shd w:val="clear" w:color="auto" w:fill="FFFFFF"/>
        </w:rPr>
        <w:lastRenderedPageBreak/>
        <w:t>τόν ακριβώς τον σκοπό, για την</w:t>
      </w:r>
      <w:r>
        <w:rPr>
          <w:rFonts w:eastAsia="Times New Roman"/>
          <w:bCs/>
          <w:shd w:val="clear" w:color="auto" w:fill="FFFFFF"/>
        </w:rPr>
        <w:t xml:space="preserve"> κάλυψη αυτών των αναγκών, υπάρχουν τα προγράμματα της </w:t>
      </w:r>
      <w:r>
        <w:rPr>
          <w:rFonts w:eastAsia="Times New Roman"/>
          <w:bCs/>
          <w:shd w:val="clear" w:color="auto" w:fill="FFFFFF"/>
        </w:rPr>
        <w:t>περιφέρειας</w:t>
      </w:r>
      <w:r>
        <w:rPr>
          <w:rFonts w:eastAsia="Times New Roman"/>
          <w:bCs/>
          <w:shd w:val="clear" w:color="auto" w:fill="FFFFFF"/>
        </w:rPr>
        <w:t xml:space="preserve">, αλλά ιδιαίτερα το Υπουργείο Εσωτερικών έχει δρομολογήσει δύο νέα χρηματοδοτικά εργαλεία προς τους δήμους τα οποία απευθύνονται ακριβώς και έρχονται να καλύψουν ανάγκες, που δεν μπορούν να </w:t>
      </w:r>
      <w:r>
        <w:rPr>
          <w:rFonts w:eastAsia="Times New Roman"/>
          <w:bCs/>
          <w:shd w:val="clear" w:color="auto" w:fill="FFFFFF"/>
        </w:rPr>
        <w:t xml:space="preserve">καλυφθούν με πόρους της </w:t>
      </w:r>
      <w:r>
        <w:rPr>
          <w:rFonts w:eastAsia="Times New Roman"/>
          <w:bCs/>
          <w:shd w:val="clear" w:color="auto" w:fill="FFFFFF"/>
        </w:rPr>
        <w:t xml:space="preserve">περιφέρειας </w:t>
      </w:r>
      <w:r>
        <w:rPr>
          <w:rFonts w:eastAsia="Times New Roman"/>
          <w:bCs/>
          <w:shd w:val="clear" w:color="auto" w:fill="FFFFFF"/>
        </w:rPr>
        <w:t xml:space="preserve">ή του Υπουργείου Υποδομών για μεγαλύτερα έργα και κατευθύνονται στα ζητήματα της ύδρευσης. </w:t>
      </w:r>
    </w:p>
    <w:p w14:paraId="5CDA0379" w14:textId="77777777" w:rsidR="00B912E3" w:rsidRDefault="0005520E">
      <w:pPr>
        <w:tabs>
          <w:tab w:val="left" w:pos="1494"/>
        </w:tabs>
        <w:spacing w:after="0" w:line="600" w:lineRule="auto"/>
        <w:ind w:firstLine="720"/>
        <w:jc w:val="both"/>
        <w:rPr>
          <w:rFonts w:eastAsia="Times New Roman" w:cs="Times New Roman"/>
          <w:szCs w:val="24"/>
        </w:rPr>
      </w:pPr>
      <w:r>
        <w:rPr>
          <w:rFonts w:eastAsia="Times New Roman" w:cs="Times New Roman"/>
          <w:szCs w:val="24"/>
        </w:rPr>
        <w:t>Απ</w:t>
      </w:r>
      <w:r>
        <w:rPr>
          <w:rFonts w:eastAsia="Times New Roman" w:cs="Times New Roman"/>
          <w:szCs w:val="24"/>
        </w:rPr>
        <w:t>’</w:t>
      </w:r>
      <w:r>
        <w:rPr>
          <w:rFonts w:eastAsia="Times New Roman" w:cs="Times New Roman"/>
          <w:szCs w:val="24"/>
        </w:rPr>
        <w:t xml:space="preserve"> αυτά τα καινούργια χρηματοδοτικά εργαλεία, το ένα είναι από πόρους της Ευρωπαϊκής Τράπεζας Επενδύσεων και το άλλο από πόρους</w:t>
      </w:r>
      <w:r>
        <w:rPr>
          <w:rFonts w:eastAsia="Times New Roman" w:cs="Times New Roman"/>
          <w:szCs w:val="24"/>
        </w:rPr>
        <w:t xml:space="preserve"> οι οποίοι προέρχονται από το περσινό πρόγραμμα δημοσίων επενδύσεων που δεν </w:t>
      </w:r>
      <w:proofErr w:type="spellStart"/>
      <w:r>
        <w:rPr>
          <w:rFonts w:eastAsia="Times New Roman" w:cs="Times New Roman"/>
          <w:szCs w:val="24"/>
        </w:rPr>
        <w:t>απορροφήθηκαν</w:t>
      </w:r>
      <w:proofErr w:type="spellEnd"/>
      <w:r>
        <w:rPr>
          <w:rFonts w:eastAsia="Times New Roman" w:cs="Times New Roman"/>
          <w:szCs w:val="24"/>
        </w:rPr>
        <w:t xml:space="preserve"> από τα άλλα Υπουργεία και έχουν μπει σε έναν </w:t>
      </w:r>
      <w:proofErr w:type="spellStart"/>
      <w:r>
        <w:rPr>
          <w:rFonts w:eastAsia="Times New Roman" w:cs="Times New Roman"/>
          <w:szCs w:val="24"/>
        </w:rPr>
        <w:t>καταπιστευτικό</w:t>
      </w:r>
      <w:proofErr w:type="spellEnd"/>
      <w:r>
        <w:rPr>
          <w:rFonts w:eastAsia="Times New Roman" w:cs="Times New Roman"/>
          <w:szCs w:val="24"/>
        </w:rPr>
        <w:t xml:space="preserve"> λογαριασμό του Υπουργείου Εσωτερικών που θα είναι για το 2018 στο ύψος των </w:t>
      </w:r>
      <w:r>
        <w:rPr>
          <w:rFonts w:eastAsia="Times New Roman" w:cs="Times New Roman"/>
          <w:szCs w:val="24"/>
        </w:rPr>
        <w:lastRenderedPageBreak/>
        <w:t>240.000.000 ευρώ και θα κατευθυ</w:t>
      </w:r>
      <w:r>
        <w:rPr>
          <w:rFonts w:eastAsia="Times New Roman" w:cs="Times New Roman"/>
          <w:szCs w:val="24"/>
        </w:rPr>
        <w:t xml:space="preserve">νθεί για συγκεκριμένα έργα, που έχουν να κάνουν με προμήθειες μηχανημάτων, παιδικές χαρές, μικρά έργα ύδρευσης, αποχέτευσης, αποκατάσταση ΧΑΔΑ </w:t>
      </w:r>
      <w:r>
        <w:rPr>
          <w:rFonts w:eastAsia="Times New Roman" w:cs="Times New Roman"/>
          <w:szCs w:val="24"/>
        </w:rPr>
        <w:t>κ.λπ.</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 αυτά, μέσα στον επόμενο μήνα, θα μπορούν πια να απευθύνονται οι δήμοι και με διαδικασίες αρκετά ευέλικτ</w:t>
      </w:r>
      <w:r>
        <w:rPr>
          <w:rFonts w:eastAsia="Times New Roman" w:cs="Times New Roman"/>
          <w:szCs w:val="24"/>
        </w:rPr>
        <w:t xml:space="preserve">ες και –ελπίζω- πιο σύντομες να μπορέσουμε να κάνουμε την εκταμίευση. </w:t>
      </w:r>
    </w:p>
    <w:p w14:paraId="5CDA037A" w14:textId="77777777" w:rsidR="00B912E3" w:rsidRDefault="0005520E">
      <w:pPr>
        <w:tabs>
          <w:tab w:val="left" w:pos="1494"/>
        </w:tabs>
        <w:spacing w:after="0" w:line="600" w:lineRule="auto"/>
        <w:ind w:firstLine="720"/>
        <w:jc w:val="both"/>
        <w:rPr>
          <w:rFonts w:eastAsia="Times New Roman" w:cs="Times New Roman"/>
          <w:szCs w:val="24"/>
        </w:rPr>
      </w:pPr>
      <w:r>
        <w:rPr>
          <w:rFonts w:eastAsia="Times New Roman" w:cs="Times New Roman"/>
          <w:szCs w:val="24"/>
        </w:rPr>
        <w:t>Αναφερθήκατε σε κάτι, το οποίο είναι πραγματικότητα, την τραυματική εμπειρία των πολιτών και τα ψυχολογικά προβλήματα που υπάρχουν. Θα σας έλεγα, βέβαια, ότι για να μπορέσουμε να μετριά</w:t>
      </w:r>
      <w:r>
        <w:rPr>
          <w:rFonts w:eastAsia="Times New Roman" w:cs="Times New Roman"/>
          <w:szCs w:val="24"/>
        </w:rPr>
        <w:t xml:space="preserve">σουμε τον δικαιολογημένο φόβο των κατοίκων της Μάνδρας, θα πρέπει –και αυτό κάνουμε- να δρομολογήσουμε τις ουσιαστικές μόνιμες παρεμβάσεις για να μην ξαναβρεθούμε μπροστά </w:t>
      </w:r>
      <w:r>
        <w:rPr>
          <w:rFonts w:eastAsia="Times New Roman" w:cs="Times New Roman"/>
          <w:szCs w:val="24"/>
        </w:rPr>
        <w:t xml:space="preserve">σ’ </w:t>
      </w:r>
      <w:r>
        <w:rPr>
          <w:rFonts w:eastAsia="Times New Roman" w:cs="Times New Roman"/>
          <w:szCs w:val="24"/>
        </w:rPr>
        <w:t xml:space="preserve">αυτά </w:t>
      </w:r>
      <w:r>
        <w:rPr>
          <w:rFonts w:eastAsia="Times New Roman" w:cs="Times New Roman"/>
          <w:szCs w:val="24"/>
        </w:rPr>
        <w:lastRenderedPageBreak/>
        <w:t xml:space="preserve">τα φαινόμενα. Αυτό σημαίνει ολιστικές παρεμβάσεις συνολικά στη </w:t>
      </w:r>
      <w:r>
        <w:rPr>
          <w:rFonts w:eastAsia="Times New Roman" w:cs="Times New Roman"/>
          <w:szCs w:val="24"/>
        </w:rPr>
        <w:t xml:space="preserve">δυτική </w:t>
      </w:r>
      <w:r>
        <w:rPr>
          <w:rFonts w:eastAsia="Times New Roman" w:cs="Times New Roman"/>
          <w:szCs w:val="24"/>
        </w:rPr>
        <w:t>Αττική.</w:t>
      </w:r>
      <w:r>
        <w:rPr>
          <w:rFonts w:eastAsia="Times New Roman" w:cs="Times New Roman"/>
          <w:szCs w:val="24"/>
        </w:rPr>
        <w:t xml:space="preserve"> </w:t>
      </w:r>
    </w:p>
    <w:p w14:paraId="5CDA037B" w14:textId="77777777" w:rsidR="00B912E3" w:rsidRDefault="0005520E">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Η Κυβέρνηση μέσα και από το περιφερειακό συνέδριο, που έγινε στην περιοχή των Μεγάρων και της Μάνδρας, ανέδειξε την αναγκαιότητα αυτή. Ακούστηκαν πράγματα. Είμαστε σε συνεργασία με τους φορείς της αυτοδιοίκησης. Θεωρώ ότι μέσα </w:t>
      </w:r>
      <w:r>
        <w:rPr>
          <w:rFonts w:eastAsia="Times New Roman" w:cs="Times New Roman"/>
          <w:szCs w:val="24"/>
        </w:rPr>
        <w:t>σ’</w:t>
      </w:r>
      <w:r>
        <w:rPr>
          <w:rFonts w:eastAsia="Times New Roman" w:cs="Times New Roman"/>
          <w:szCs w:val="24"/>
        </w:rPr>
        <w:t xml:space="preserve"> </w:t>
      </w:r>
      <w:r>
        <w:rPr>
          <w:rFonts w:eastAsia="Times New Roman" w:cs="Times New Roman"/>
          <w:szCs w:val="24"/>
        </w:rPr>
        <w:t xml:space="preserve">αυτήν τη χρονιά θα μπουν οι βάσεις για οριστικές λύσεις, αποφεύγοντας την πεπατημένη και το κακό παράδειγμα των προηγούμενων </w:t>
      </w:r>
      <w:r>
        <w:rPr>
          <w:rFonts w:eastAsia="Times New Roman" w:cs="Times New Roman"/>
          <w:szCs w:val="24"/>
        </w:rPr>
        <w:t>κυβερνήσεων</w:t>
      </w:r>
      <w:r>
        <w:rPr>
          <w:rFonts w:eastAsia="Times New Roman" w:cs="Times New Roman"/>
          <w:szCs w:val="24"/>
        </w:rPr>
        <w:t xml:space="preserve">, όπου την άναρχη δόμηση, το παράλογο το έκαναν νομιμοφανές και κανόνα με τη βούλα της κεντρικής εξουσίας. </w:t>
      </w:r>
    </w:p>
    <w:p w14:paraId="5CDA037C" w14:textId="77777777" w:rsidR="00B912E3" w:rsidRDefault="0005520E">
      <w:pPr>
        <w:tabs>
          <w:tab w:val="left" w:pos="1494"/>
        </w:tabs>
        <w:spacing w:after="0" w:line="600" w:lineRule="auto"/>
        <w:ind w:firstLine="720"/>
        <w:jc w:val="both"/>
        <w:rPr>
          <w:rFonts w:eastAsia="Times New Roman" w:cs="Times New Roman"/>
          <w:szCs w:val="24"/>
        </w:rPr>
      </w:pPr>
      <w:r>
        <w:rPr>
          <w:rFonts w:eastAsia="Times New Roman" w:cs="Times New Roman"/>
          <w:szCs w:val="24"/>
        </w:rPr>
        <w:t>Ευχαριστώ πο</w:t>
      </w:r>
      <w:r>
        <w:rPr>
          <w:rFonts w:eastAsia="Times New Roman" w:cs="Times New Roman"/>
          <w:szCs w:val="24"/>
        </w:rPr>
        <w:t xml:space="preserve">λύ. </w:t>
      </w:r>
    </w:p>
    <w:p w14:paraId="5CDA037D"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κύριε Υπουργέ. </w:t>
      </w:r>
    </w:p>
    <w:p w14:paraId="5CDA037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Η πρώτη με αριθμό 749/8-1-2018 επίκαιρη ερώτηση πρώτου κύκλου του Βουλευτή Κοζάνης της Νέας Δημοκρατίας κ. Γεωργίου Κασαπίδη προς τον Υπουργό Αγροτικής Ανάπτυξης και Τροφίμων, σχε</w:t>
      </w:r>
      <w:r>
        <w:rPr>
          <w:rFonts w:eastAsia="Times New Roman" w:cs="Times New Roman"/>
          <w:szCs w:val="24"/>
        </w:rPr>
        <w:t>τικά με την αναβάθμιση της γεωργικής εκπαίδευσης στην Ελλάδα</w:t>
      </w:r>
      <w:r>
        <w:rPr>
          <w:rFonts w:eastAsia="Times New Roman" w:cs="Times New Roman"/>
          <w:szCs w:val="24"/>
        </w:rPr>
        <w:t>,</w:t>
      </w:r>
      <w:r>
        <w:rPr>
          <w:rFonts w:eastAsia="Times New Roman" w:cs="Times New Roman"/>
          <w:szCs w:val="24"/>
        </w:rPr>
        <w:t xml:space="preserve"> δεν θα συζητηθεί λόγω κωλύματος του Υπουργού. </w:t>
      </w:r>
    </w:p>
    <w:p w14:paraId="5CDA037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Τώρα θα συζητηθεί η δεύτερη με αριθμό 740/4-1-2018 επίκαιρη ερώτηση πρώτου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w:t>
      </w:r>
      <w:r>
        <w:rPr>
          <w:rFonts w:eastAsia="Times New Roman" w:cs="Times New Roman"/>
          <w:szCs w:val="24"/>
        </w:rPr>
        <w:t xml:space="preserve">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«Αποκλείονται από 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τέσσερις μεγάλες κατηγορίες οφειλετών ασφαλιστικών εισφορών». </w:t>
      </w:r>
    </w:p>
    <w:p w14:paraId="5CDA038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w:t>
      </w:r>
      <w:r>
        <w:rPr>
          <w:rFonts w:eastAsia="Times New Roman" w:cs="Times New Roman"/>
          <w:szCs w:val="24"/>
        </w:rPr>
        <w:t xml:space="preserve">ν λόγο για δύο λεπτά. </w:t>
      </w:r>
    </w:p>
    <w:p w14:paraId="5CDA0381"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Ευχαριστώ, κύριε Πρόεδρε. </w:t>
      </w:r>
    </w:p>
    <w:p w14:paraId="5CDA038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Ενημερωτικά προς τον Υπουργό Εσωτερικών, να πούμε ότι εν μέρει έχει δίκιο για τις 5.000 στις επιχειρήσεις ως προκαταβολή, γιατί προβλέπεται η διαδικασία μέσω των περιφερειών, προκειμένου να αποζημιωθούν στο σύνολο και όχι μόνο με τα 5.000 ευρώ, τα οποία μπ</w:t>
      </w:r>
      <w:r>
        <w:rPr>
          <w:rFonts w:eastAsia="Times New Roman" w:cs="Times New Roman"/>
          <w:szCs w:val="24"/>
        </w:rPr>
        <w:t xml:space="preserve">ορεί να θεωρηθούν προκαταβολή. </w:t>
      </w:r>
    </w:p>
    <w:p w14:paraId="5CDA038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Για τις οικογένειες, όμως, τα σπίτια, την οικοσκευή προβλέπεται εδώ και πολλά χρόνια και εφάπαξ πρώτο βοήθημα, αλλά και αντικατάσταση της οικοσκευής με μια απλή διαδικασία. Εσείς στήσατε τρεις φορές στην ουρά τους ανθρώπους </w:t>
      </w:r>
      <w:r>
        <w:rPr>
          <w:rFonts w:eastAsia="Times New Roman" w:cs="Times New Roman"/>
          <w:szCs w:val="24"/>
        </w:rPr>
        <w:t>και ακόμα δεν έχουν δοθεί τα χρήματα που δικαιούνται για την οικοσκευή ενώ είναι πολύ απλή η διαδικασία. Τετραγωνικά, μέλη της οικογένειας…</w:t>
      </w:r>
    </w:p>
    <w:p w14:paraId="5CDA0384"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θα περάσουμε στη δική σας ερώτηση; </w:t>
      </w:r>
    </w:p>
    <w:p w14:paraId="5CDA0385"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w:t>
      </w:r>
      <w:r>
        <w:rPr>
          <w:rFonts w:eastAsia="Times New Roman" w:cs="Times New Roman"/>
          <w:b/>
          <w:szCs w:val="24"/>
        </w:rPr>
        <w:t xml:space="preserve">Σ (Υπουργός Εσωτερικών): </w:t>
      </w:r>
      <w:r>
        <w:rPr>
          <w:rFonts w:eastAsia="Times New Roman" w:cs="Times New Roman"/>
          <w:szCs w:val="24"/>
        </w:rPr>
        <w:t xml:space="preserve">Τι λέτε; Πώς το ξέρετε; Δεν τα ξέρετε καλά. </w:t>
      </w:r>
    </w:p>
    <w:p w14:paraId="5CDA038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Εσύ δεν τα ξέρεις καλά, Υπουργέ μου. Το Υπουργείο Εσωτερικών απέχει πολύ από την πραγματικότητα…</w:t>
      </w:r>
    </w:p>
    <w:p w14:paraId="5CDA038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Η Κρήτη απέχε</w:t>
      </w:r>
      <w:r>
        <w:rPr>
          <w:rFonts w:eastAsia="Times New Roman" w:cs="Times New Roman"/>
          <w:szCs w:val="24"/>
        </w:rPr>
        <w:t xml:space="preserve">ι πολύ από τη Μάνδρα. </w:t>
      </w:r>
    </w:p>
    <w:p w14:paraId="5CDA0388"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τι κάνουμε εδώ; Αναπτύσσουμε την προηγούμενη ερώτηση; </w:t>
      </w:r>
    </w:p>
    <w:p w14:paraId="5CDA0389"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Μιλάω. Όπως μιλήσατε προηγουμένως εσείς, έτσι μιλάω κι εγώ. </w:t>
      </w:r>
    </w:p>
    <w:p w14:paraId="5CDA038A"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Σας παρακ</w:t>
      </w:r>
      <w:r>
        <w:rPr>
          <w:rFonts w:eastAsia="Times New Roman" w:cs="Times New Roman"/>
          <w:szCs w:val="24"/>
        </w:rPr>
        <w:t xml:space="preserve">αλώ. Δεν είναι διαδικασία αυτή. Περάστε στην ερώτηση τη δική σας. </w:t>
      </w:r>
    </w:p>
    <w:p w14:paraId="5CDA038B"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Στην ερώτηση τη δική μου είμαι. Θα δείτε πώς συνδέονται. </w:t>
      </w:r>
    </w:p>
    <w:p w14:paraId="5CDA038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Δεν έχει δοθεί ακόμα η αποζημίωση για την οικοσκευή, ούτε στη Μάνδρα ούτε σε άλλες περιπτώσεις. Είναι απλούσ</w:t>
      </w:r>
      <w:r>
        <w:rPr>
          <w:rFonts w:eastAsia="Times New Roman" w:cs="Times New Roman"/>
          <w:szCs w:val="24"/>
        </w:rPr>
        <w:t xml:space="preserve">τατη η διαδικασία. </w:t>
      </w:r>
    </w:p>
    <w:p w14:paraId="5CDA038D"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κύριε </w:t>
      </w:r>
      <w:proofErr w:type="spellStart"/>
      <w:r>
        <w:rPr>
          <w:rFonts w:eastAsia="Times New Roman" w:cs="Times New Roman"/>
          <w:szCs w:val="24"/>
        </w:rPr>
        <w:t>Κεγκέρολγου</w:t>
      </w:r>
      <w:proofErr w:type="spellEnd"/>
      <w:r>
        <w:rPr>
          <w:rFonts w:eastAsia="Times New Roman" w:cs="Times New Roman"/>
          <w:szCs w:val="24"/>
        </w:rPr>
        <w:t xml:space="preserve">. Ανέπτυξε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με επάρκεια την ερώτηση. </w:t>
      </w:r>
    </w:p>
    <w:p w14:paraId="5CDA038E"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δεν θα παρεμβαίνετε μέσα στην τοποθέτησή μου. </w:t>
      </w:r>
    </w:p>
    <w:p w14:paraId="5CDA038F"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w:t>
      </w:r>
      <w:r>
        <w:rPr>
          <w:rFonts w:eastAsia="Times New Roman" w:cs="Times New Roman"/>
          <w:b/>
          <w:szCs w:val="24"/>
        </w:rPr>
        <w:t>ος):</w:t>
      </w:r>
      <w:r>
        <w:rPr>
          <w:rFonts w:eastAsia="Times New Roman" w:cs="Times New Roman"/>
          <w:szCs w:val="24"/>
        </w:rPr>
        <w:t xml:space="preserve"> Είναι συμβολικός εδώ ο ρόλος μου; </w:t>
      </w:r>
    </w:p>
    <w:p w14:paraId="5CDA0390"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θα παρεμβαίνετε. </w:t>
      </w:r>
    </w:p>
    <w:p w14:paraId="5CDA0391"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 παρουσία μου δεν είναι συμβολική. </w:t>
      </w:r>
    </w:p>
    <w:p w14:paraId="5CDA039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Παρακαλώ, περάστε στην ερώτησή σας. </w:t>
      </w:r>
    </w:p>
    <w:p w14:paraId="5CDA0393"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Προεδρεύετε και δεν καθοδηγείτε. </w:t>
      </w:r>
    </w:p>
    <w:p w14:paraId="5CDA0394"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καθοδηγώ κανέναν. Σας λέω να περάσετε στην ερώτησή σας. </w:t>
      </w:r>
    </w:p>
    <w:p w14:paraId="5CDA0395"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Μπορείτε να μου δώσετε τον χρόνο για τις διακοπές που μου κάνατε; </w:t>
      </w:r>
    </w:p>
    <w:p w14:paraId="5CDA039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Τον εξαντλήσατε κιόλας μόνος σας τον χρ</w:t>
      </w:r>
      <w:r>
        <w:rPr>
          <w:rFonts w:eastAsia="Times New Roman" w:cs="Times New Roman"/>
          <w:szCs w:val="24"/>
        </w:rPr>
        <w:t>όνο.</w:t>
      </w:r>
    </w:p>
    <w:p w14:paraId="5CDA039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Κοιτάξτε, επειδή πολυμιλάτε –και δεν το καταλαβαίνετε- ως Πρόεδρος και παρεμβαίνετε, παρακαλώ, να μου δώσετε τον χρόνο. </w:t>
      </w:r>
    </w:p>
    <w:p w14:paraId="5CDA0398"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5CDA0399"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 δοθεί, λοιπόν, άμ</w:t>
      </w:r>
      <w:r>
        <w:rPr>
          <w:rFonts w:eastAsia="Times New Roman" w:cs="Times New Roman"/>
          <w:szCs w:val="24"/>
        </w:rPr>
        <w:t xml:space="preserve">εσα η αποζημίωση της οικοσκευής σε όσους τη δικαιούνται. Τα πολλά λόγια είναι φτώχεια. Η ανικανότητα δεν μπορεί να κρυφτεί πίσω από τις αναφορές στο παρελθόν. </w:t>
      </w:r>
    </w:p>
    <w:p w14:paraId="5CDA039A"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Περάστε στην ερώτησή σας,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5CDA039B"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ΚΕΓΚΕΡΟ</w:t>
      </w:r>
      <w:r>
        <w:rPr>
          <w:rFonts w:eastAsia="Times New Roman" w:cs="Times New Roman"/>
          <w:b/>
          <w:szCs w:val="24"/>
        </w:rPr>
        <w:t xml:space="preserve">ΓΛΟΥ: </w:t>
      </w:r>
      <w:r>
        <w:rPr>
          <w:rFonts w:eastAsia="Times New Roman" w:cs="Times New Roman"/>
          <w:szCs w:val="24"/>
        </w:rPr>
        <w:t>Έρχομαι τώρα στο Υπουργείο Εργασίας. Θέλω να αναφερθώ στις αρνητικές εξελίξεις, σχετικά με το «</w:t>
      </w:r>
      <w:r>
        <w:rPr>
          <w:rFonts w:eastAsia="Times New Roman" w:cs="Times New Roman"/>
          <w:szCs w:val="24"/>
          <w:lang w:val="en-US"/>
        </w:rPr>
        <w:t>MEGA</w:t>
      </w:r>
      <w:r>
        <w:rPr>
          <w:rFonts w:eastAsia="Times New Roman" w:cs="Times New Roman"/>
          <w:szCs w:val="24"/>
        </w:rPr>
        <w:t xml:space="preserve">», που αφήνουν στον δρόμο τετρακόσιες είκοσι οικογένειες εργαζομένων, δημοσιογράφων, τεχνικών και διοικητικών. </w:t>
      </w:r>
    </w:p>
    <w:p w14:paraId="5CDA039C"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ίναι απορίας </w:t>
      </w:r>
      <w:proofErr w:type="spellStart"/>
      <w:r>
        <w:rPr>
          <w:rFonts w:eastAsia="Times New Roman"/>
          <w:szCs w:val="24"/>
        </w:rPr>
        <w:t>άξιον</w:t>
      </w:r>
      <w:proofErr w:type="spellEnd"/>
      <w:r>
        <w:rPr>
          <w:rFonts w:eastAsia="Times New Roman"/>
          <w:szCs w:val="24"/>
        </w:rPr>
        <w:t xml:space="preserve"> ότι η Κυβέρνηση όχι</w:t>
      </w:r>
      <w:r>
        <w:rPr>
          <w:rFonts w:eastAsia="Times New Roman"/>
          <w:szCs w:val="24"/>
        </w:rPr>
        <w:t xml:space="preserve"> μόνο δεν έκανε τίποτα για να μη μείνουν στον δρόμο αυτοί οι εργαζόμενοι, αλλά συνέβαλε έμμεσα ούτως ώστε να συμβεί αυτό το γεγονός.</w:t>
      </w:r>
    </w:p>
    <w:p w14:paraId="5CDA039D"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Βεβαίως και οι ευθύνες της εργοδοσίας, των ιδιοκτητών είναι μεγάλες και, κυρίως, των προηγούμενων ιδιοκτητών, οι οποίοι οδή</w:t>
      </w:r>
      <w:r>
        <w:rPr>
          <w:rFonts w:eastAsia="Times New Roman"/>
          <w:szCs w:val="24"/>
        </w:rPr>
        <w:t>γησαν σε αυτή την αρνητική εξέλιξη. Περιμένουμε από το Υπουργείο Εργασίας έστω μ</w:t>
      </w:r>
      <w:r>
        <w:rPr>
          <w:rFonts w:eastAsia="Times New Roman"/>
          <w:szCs w:val="24"/>
        </w:rPr>
        <w:t>ί</w:t>
      </w:r>
      <w:r>
        <w:rPr>
          <w:rFonts w:eastAsia="Times New Roman"/>
          <w:szCs w:val="24"/>
        </w:rPr>
        <w:t>α ανακοίνωση για τις τετρακόσιες είκοσι οικογένειες.</w:t>
      </w:r>
    </w:p>
    <w:p w14:paraId="5CDA039E" w14:textId="77777777" w:rsidR="00B912E3" w:rsidRDefault="0005520E">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Περάστε τώρα στο θέμα.</w:t>
      </w:r>
    </w:p>
    <w:p w14:paraId="5CDA039F" w14:textId="77777777" w:rsidR="00B912E3" w:rsidRDefault="0005520E">
      <w:pPr>
        <w:tabs>
          <w:tab w:val="left" w:pos="2940"/>
        </w:tabs>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Υπουργέ, όταν συζητούσαμε τη διάταξη </w:t>
      </w:r>
      <w:r>
        <w:rPr>
          <w:rFonts w:eastAsia="Times New Roman"/>
          <w:szCs w:val="24"/>
        </w:rPr>
        <w:t xml:space="preserve">για τις ρυθμίσεις, τον εξωδικαστικό συμβιβασμό και τη δυνατότητα για </w:t>
      </w:r>
      <w:proofErr w:type="spellStart"/>
      <w:r>
        <w:rPr>
          <w:rFonts w:eastAsia="Times New Roman"/>
          <w:szCs w:val="24"/>
        </w:rPr>
        <w:t>εκατόν</w:t>
      </w:r>
      <w:proofErr w:type="spellEnd"/>
      <w:r>
        <w:rPr>
          <w:rFonts w:eastAsia="Times New Roman"/>
          <w:szCs w:val="24"/>
        </w:rPr>
        <w:t xml:space="preserve"> είκοσι δόσεις, σας είχαμε επισημάνει ότι μένουν μεγάλες κατηγορίες εκτός. </w:t>
      </w:r>
    </w:p>
    <w:p w14:paraId="5CDA03A0"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Σας είχαμε επισημάνει ότι δεν περιλαμβάνονται άνθρωποι οι οποίοι δικαιούνται να έχουν μ</w:t>
      </w:r>
      <w:r>
        <w:rPr>
          <w:rFonts w:eastAsia="Times New Roman"/>
          <w:szCs w:val="24"/>
        </w:rPr>
        <w:t>ί</w:t>
      </w:r>
      <w:r>
        <w:rPr>
          <w:rFonts w:eastAsia="Times New Roman"/>
          <w:szCs w:val="24"/>
        </w:rPr>
        <w:t>α δεύτερη ευκαιρί</w:t>
      </w:r>
      <w:r>
        <w:rPr>
          <w:rFonts w:eastAsia="Times New Roman"/>
          <w:szCs w:val="24"/>
        </w:rPr>
        <w:t>α, αυτοί που έχασαν, παραδείγματος χάριν, τη ρύθμιση των εκατό δόσεων, δεν περιλαμβάνονται οι άνθρωποι εκείνοι οι οποίοι είναι φυσικά πρόσωπα και δεν έχουν επαγγελματική ή επιχειρηματική δραστηριότητα, δεν περιλαμβάνονται καθαρά και δεν προβλέπονται οι δια</w:t>
      </w:r>
      <w:r>
        <w:rPr>
          <w:rFonts w:eastAsia="Times New Roman"/>
          <w:szCs w:val="24"/>
        </w:rPr>
        <w:t xml:space="preserve">δικασίες για </w:t>
      </w:r>
      <w:r>
        <w:rPr>
          <w:rFonts w:eastAsia="Times New Roman"/>
          <w:szCs w:val="24"/>
        </w:rPr>
        <w:lastRenderedPageBreak/>
        <w:t>τους άνω των πενήντα χιλιάδων οφειλ</w:t>
      </w:r>
      <w:r>
        <w:rPr>
          <w:rFonts w:eastAsia="Times New Roman"/>
          <w:szCs w:val="24"/>
        </w:rPr>
        <w:t>ετών</w:t>
      </w:r>
      <w:r>
        <w:rPr>
          <w:rFonts w:eastAsia="Times New Roman"/>
          <w:szCs w:val="24"/>
        </w:rPr>
        <w:t>. Εσείς τότε δεν δώσατε απαντήσεις σαν να μην τα είπαμε.</w:t>
      </w:r>
    </w:p>
    <w:p w14:paraId="5CDA03A1"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Έρχεστε τώρα με μ</w:t>
      </w:r>
      <w:r>
        <w:rPr>
          <w:rFonts w:eastAsia="Times New Roman"/>
          <w:szCs w:val="24"/>
        </w:rPr>
        <w:t>ί</w:t>
      </w:r>
      <w:r>
        <w:rPr>
          <w:rFonts w:eastAsia="Times New Roman"/>
          <w:szCs w:val="24"/>
        </w:rPr>
        <w:t xml:space="preserve">α απόφαση, η οποία, δυστυχώς, δεν είναι ξεκάθαρη και, επιπλέον, δίνει την ευκαιρία κατ’ </w:t>
      </w:r>
      <w:proofErr w:type="spellStart"/>
      <w:r>
        <w:rPr>
          <w:rFonts w:eastAsia="Times New Roman"/>
          <w:szCs w:val="24"/>
        </w:rPr>
        <w:t>εξαίρεσιν</w:t>
      </w:r>
      <w:proofErr w:type="spellEnd"/>
      <w:r>
        <w:rPr>
          <w:rFonts w:eastAsia="Times New Roman"/>
          <w:szCs w:val="24"/>
        </w:rPr>
        <w:t xml:space="preserve"> στις αρμόδιες αρχές να κρίνουν </w:t>
      </w:r>
      <w:r>
        <w:rPr>
          <w:rFonts w:eastAsia="Times New Roman"/>
          <w:szCs w:val="24"/>
        </w:rPr>
        <w:t xml:space="preserve">βάσει δικών τους εσωτερικών διαδικασιών τη βιωσιμότητα και, κατά συνέπεια, την ένταξη στις </w:t>
      </w:r>
      <w:proofErr w:type="spellStart"/>
      <w:r>
        <w:rPr>
          <w:rFonts w:eastAsia="Times New Roman"/>
          <w:szCs w:val="24"/>
        </w:rPr>
        <w:t>εκατόν</w:t>
      </w:r>
      <w:proofErr w:type="spellEnd"/>
      <w:r>
        <w:rPr>
          <w:rFonts w:eastAsia="Times New Roman"/>
          <w:szCs w:val="24"/>
        </w:rPr>
        <w:t xml:space="preserve"> είκοσι δόσεις με ένα εντελώς άτυπο σύστημα, το οποίο οδηγεί προφανώς σε πελατειακές σχέσεις -όχι κατ’ ανάγκη κομματικές ή πολιτικές- και συναλλαγές και αυτό ε</w:t>
      </w:r>
      <w:r>
        <w:rPr>
          <w:rFonts w:eastAsia="Times New Roman"/>
          <w:szCs w:val="24"/>
        </w:rPr>
        <w:t>ίναι απαράδεκτο.</w:t>
      </w:r>
    </w:p>
    <w:p w14:paraId="5CDA03A2"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Θέλουμε καθαρές απαντήσεις για τις τέσσερις κατηγορίες στις οποίες αναφέρομαι γραπτά στην ερώτησή μου, πώς θα κινηθείτε, τι θα κάνετε, ούτως ώστε να μπορούν να ενταχθούν στη ρύθμιση αυτές οι τέσσερις κατηγορίες.</w:t>
      </w:r>
    </w:p>
    <w:p w14:paraId="5CDA03A3"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lastRenderedPageBreak/>
        <w:t>Ευχαριστώ.</w:t>
      </w:r>
    </w:p>
    <w:p w14:paraId="5CDA03A4" w14:textId="77777777" w:rsidR="00B912E3" w:rsidRDefault="0005520E">
      <w:pPr>
        <w:tabs>
          <w:tab w:val="left" w:pos="2940"/>
        </w:tabs>
        <w:spacing w:after="0"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γιος Βαρεμένος):</w:t>
      </w:r>
      <w:r>
        <w:rPr>
          <w:rFonts w:eastAsia="Times New Roman"/>
          <w:szCs w:val="24"/>
        </w:rPr>
        <w:t xml:space="preserve"> Ο κύριος Υπουργός έχει τον λόγο.</w:t>
      </w:r>
    </w:p>
    <w:p w14:paraId="5CDA03A5" w14:textId="77777777" w:rsidR="00B912E3" w:rsidRDefault="0005520E">
      <w:pPr>
        <w:tabs>
          <w:tab w:val="left" w:pos="2940"/>
        </w:tabs>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5CDA03A6"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Περιθώρια για συναλλαγές δεν νομίζω ότι μπορεί κανείς να κατηγορήσει το σύστημα ότι υ</w:t>
      </w:r>
      <w:r>
        <w:rPr>
          <w:rFonts w:eastAsia="Times New Roman"/>
          <w:szCs w:val="24"/>
        </w:rPr>
        <w:t>πάρχουν, διότι είναι τόσο αντικειμενικές οι προϋποθέσεις, που δεν επιδέχονται καμμιά παρέμβαση από οποιονδήποτε θα ήθελε ίσως να ωφεληθεί χωρίς να το δικαιούται και κανείς δεν μπορεί να ευνοήσει κάποιον, αν δεν μπορεί να ενταχθεί.</w:t>
      </w:r>
    </w:p>
    <w:p w14:paraId="5CDA03A7"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 xml:space="preserve">Οι όροι </w:t>
      </w:r>
      <w:proofErr w:type="spellStart"/>
      <w:r>
        <w:rPr>
          <w:rFonts w:eastAsia="Times New Roman"/>
          <w:szCs w:val="24"/>
        </w:rPr>
        <w:t>επιλεξιμότητας</w:t>
      </w:r>
      <w:proofErr w:type="spellEnd"/>
      <w:r>
        <w:rPr>
          <w:rFonts w:eastAsia="Times New Roman"/>
          <w:szCs w:val="24"/>
        </w:rPr>
        <w:t xml:space="preserve"> εί</w:t>
      </w:r>
      <w:r>
        <w:rPr>
          <w:rFonts w:eastAsia="Times New Roman"/>
          <w:szCs w:val="24"/>
        </w:rPr>
        <w:t xml:space="preserve">ναι προσδιορισμένοι από το ίδιο το πλαίσιο, κύριε </w:t>
      </w:r>
      <w:proofErr w:type="spellStart"/>
      <w:r>
        <w:rPr>
          <w:rFonts w:eastAsia="Times New Roman"/>
          <w:szCs w:val="24"/>
        </w:rPr>
        <w:t>Κεγκέρογλου</w:t>
      </w:r>
      <w:proofErr w:type="spellEnd"/>
      <w:r>
        <w:rPr>
          <w:rFonts w:eastAsia="Times New Roman"/>
          <w:szCs w:val="24"/>
        </w:rPr>
        <w:t xml:space="preserve">. Δεν υπάρχει τέτοια περίπτωση και θα </w:t>
      </w:r>
      <w:r>
        <w:rPr>
          <w:rFonts w:eastAsia="Times New Roman"/>
          <w:szCs w:val="24"/>
        </w:rPr>
        <w:lastRenderedPageBreak/>
        <w:t>ήθελα, αν μπορείτε στη δευτερολογία σας, να μου πείτε από πού εξάγετε ένα τέτοιο συμπέρασμα.</w:t>
      </w:r>
    </w:p>
    <w:p w14:paraId="5CDA03A8"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Η κατηγορία της πλατφόρμας για τους οφειλέτες που έχουν πάνω από</w:t>
      </w:r>
      <w:r>
        <w:rPr>
          <w:rFonts w:eastAsia="Times New Roman"/>
          <w:szCs w:val="24"/>
        </w:rPr>
        <w:t xml:space="preserve"> 50.000 </w:t>
      </w:r>
      <w:r>
        <w:rPr>
          <w:rFonts w:eastAsia="Times New Roman"/>
          <w:szCs w:val="24"/>
        </w:rPr>
        <w:t>ευρώ</w:t>
      </w:r>
      <w:r>
        <w:rPr>
          <w:rFonts w:eastAsia="Times New Roman"/>
          <w:szCs w:val="24"/>
        </w:rPr>
        <w:t xml:space="preserve"> και απεριόριστο ποσό οφειλής έχει ήδη από 3 Αυγούστου τεθεί σε εφαρμογή. Αυτό που βάλαμε τώρα -και σας είχα απαντήσει και στην τελευταία ερώτησή σας της προηγούμενης χρονιάς, του έτους 2017- είναι για οφειλέτες μέχρι 50.000</w:t>
      </w:r>
      <w:r>
        <w:rPr>
          <w:rFonts w:eastAsia="Times New Roman"/>
          <w:szCs w:val="24"/>
        </w:rPr>
        <w:t xml:space="preserve"> ευρώ</w:t>
      </w:r>
      <w:r>
        <w:rPr>
          <w:rFonts w:eastAsia="Times New Roman"/>
          <w:szCs w:val="24"/>
        </w:rPr>
        <w:t xml:space="preserve">. Αυτό είναι </w:t>
      </w:r>
      <w:r>
        <w:rPr>
          <w:rFonts w:eastAsia="Times New Roman"/>
          <w:szCs w:val="24"/>
        </w:rPr>
        <w:t>γνωστό. Δεν μιλάμε γι’ αυτή την κατηγορία στην προκειμένη περίπτωση ρυθμίσεων, που θα αρχίσει από 1</w:t>
      </w:r>
      <w:r w:rsidRPr="006D1077">
        <w:rPr>
          <w:rFonts w:eastAsia="Times New Roman"/>
          <w:szCs w:val="24"/>
          <w:vertAlign w:val="superscript"/>
        </w:rPr>
        <w:t>η</w:t>
      </w:r>
      <w:r>
        <w:rPr>
          <w:rFonts w:eastAsia="Times New Roman"/>
          <w:szCs w:val="24"/>
        </w:rPr>
        <w:t xml:space="preserve"> Φεβρουάριου για άλλες περιπτώσεις. </w:t>
      </w:r>
    </w:p>
    <w:p w14:paraId="5CDA03A9"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lastRenderedPageBreak/>
        <w:t>Επομένως, οι κατηγορίες αυτές, στις οποίες αναφέρεστε, έχουν εξαντληθεί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και της πλατφόρμας από 3 Αυγού</w:t>
      </w:r>
      <w:r>
        <w:rPr>
          <w:rFonts w:eastAsia="Times New Roman"/>
          <w:szCs w:val="24"/>
        </w:rPr>
        <w:t xml:space="preserve">στου και της τωρινής που θα τεθεί σε εφαρμογή και θα αρχίσει να λειτουργεί από τις πρώτες μέρες του Φεβρουαρίου. </w:t>
      </w:r>
    </w:p>
    <w:p w14:paraId="5CDA03AA"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Χρειάστηκε αυτή η μικρή καθυστέρηση στην έναρξη, προκειμένου να μπορούν ευχερώς να ενταχθούν οι περισσότεροι οφειλέτες στη ρύθμιση αυτής της κ</w:t>
      </w:r>
      <w:r>
        <w:rPr>
          <w:rFonts w:eastAsia="Times New Roman"/>
          <w:szCs w:val="24"/>
        </w:rPr>
        <w:t>ατηγορίας οφειλετών, διότι το ίδιο το σύστημα θα έχει προετοιμάσει το προφίλ του οφειλέτη, ώστε να μην είναι δυσχερής η κατάταξή του στη σχετική εφαρμογή.</w:t>
      </w:r>
    </w:p>
    <w:p w14:paraId="5CDA03AB" w14:textId="77777777" w:rsidR="00B912E3" w:rsidRDefault="0005520E">
      <w:pPr>
        <w:tabs>
          <w:tab w:val="left" w:pos="2940"/>
        </w:tabs>
        <w:spacing w:after="0" w:line="600" w:lineRule="auto"/>
        <w:ind w:firstLine="720"/>
        <w:jc w:val="both"/>
        <w:rPr>
          <w:rFonts w:eastAsia="Times New Roman"/>
          <w:szCs w:val="24"/>
        </w:rPr>
      </w:pPr>
      <w:r>
        <w:rPr>
          <w:rFonts w:eastAsia="Times New Roman"/>
          <w:szCs w:val="24"/>
        </w:rPr>
        <w:t>Πρέπει να σας πω ότι εννιακόσιες χιλιάδες οφειλέτες έχουν ποσό οφειλής περίπου από 20.000 μέχρι 50.00</w:t>
      </w:r>
      <w:r>
        <w:rPr>
          <w:rFonts w:eastAsia="Times New Roman"/>
          <w:szCs w:val="24"/>
        </w:rPr>
        <w:t>0 ευρώ. Είναι το 83% όλων των οφειλετών, που θα μπει σ’ αυτή τη διαδικασία, στην κοινωνική ασφάλιση.</w:t>
      </w:r>
    </w:p>
    <w:p w14:paraId="5CDA03A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ποσό από 20.000 ευρώ μέχρι 50.000 ευρώ, υπάρχουν περίπου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οφειλέτες. Συνεπώς, νομίζω ότι το μεγάλο μέρος του πληθυσμού </w:t>
      </w:r>
      <w:r>
        <w:rPr>
          <w:rFonts w:eastAsia="Times New Roman" w:cs="Times New Roman"/>
          <w:szCs w:val="24"/>
        </w:rPr>
        <w:t xml:space="preserve">των οφειλετών θα έχει την ευκαιρία να ενταχθεί σ’ αυτή τη διαδικασία ρύθμισης οφειλών. Πραγματικά, θα είναι μία λύση για την καλύτερη </w:t>
      </w:r>
      <w:proofErr w:type="spellStart"/>
      <w:r>
        <w:rPr>
          <w:rFonts w:eastAsia="Times New Roman" w:cs="Times New Roman"/>
          <w:szCs w:val="24"/>
        </w:rPr>
        <w:t>εισπραξιμότητα</w:t>
      </w:r>
      <w:proofErr w:type="spellEnd"/>
      <w:r>
        <w:rPr>
          <w:rFonts w:eastAsia="Times New Roman" w:cs="Times New Roman"/>
          <w:szCs w:val="24"/>
        </w:rPr>
        <w:t xml:space="preserve"> αναφορικά με την κοινωνική ασφάλιση, αλλά και ως προς τη βελτίωση με ακόμα καλύτερες επιδόσεις των εσόδων π</w:t>
      </w:r>
      <w:r>
        <w:rPr>
          <w:rFonts w:eastAsia="Times New Roman" w:cs="Times New Roman"/>
          <w:szCs w:val="24"/>
        </w:rPr>
        <w:t xml:space="preserve">ου θα έχει ο ΕΦΚΑ μέσα στο 2018. </w:t>
      </w:r>
    </w:p>
    <w:p w14:paraId="5CDA03A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Σας λέω από τώρα την πρόβλεψη που έκανα και κατά τη συζήτηση του </w:t>
      </w:r>
      <w:r>
        <w:rPr>
          <w:rFonts w:eastAsia="Times New Roman" w:cs="Times New Roman"/>
          <w:szCs w:val="24"/>
        </w:rPr>
        <w:t>π</w:t>
      </w:r>
      <w:r>
        <w:rPr>
          <w:rFonts w:eastAsia="Times New Roman" w:cs="Times New Roman"/>
          <w:szCs w:val="24"/>
        </w:rPr>
        <w:t>ροϋπολογισμού. Θα έχουμε, πραγματικά, μία εκτόξευση των εσόδων του ΕΦΚΑ, όπως σημειώθηκε και μέσα στο 2017. Μέσα απ’ αυτή τη διαδικασία θα βοηθηθούν οι οφει</w:t>
      </w:r>
      <w:r>
        <w:rPr>
          <w:rFonts w:eastAsia="Times New Roman" w:cs="Times New Roman"/>
          <w:szCs w:val="24"/>
        </w:rPr>
        <w:t xml:space="preserve">λέτες μας </w:t>
      </w:r>
      <w:r>
        <w:rPr>
          <w:rFonts w:eastAsia="Times New Roman" w:cs="Times New Roman"/>
          <w:szCs w:val="24"/>
        </w:rPr>
        <w:lastRenderedPageBreak/>
        <w:t>να ανταποκριθούν και θα μπορούν να καλύψουν αυτές τις ανάγκες τους.</w:t>
      </w:r>
    </w:p>
    <w:p w14:paraId="5CDA03AE"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w:t>
      </w:r>
    </w:p>
    <w:p w14:paraId="5CDA03AF"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CDA03B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Να μιλήσουμε γι’ αυτούς που έχουν οφειλές κάτω από 50.000 ευρώ, </w:t>
      </w:r>
      <w:r>
        <w:rPr>
          <w:rFonts w:eastAsia="Times New Roman" w:cs="Times New Roman"/>
          <w:szCs w:val="24"/>
        </w:rPr>
        <w:t xml:space="preserve">στους οποίους δεν περιλαμβάνονται όσοι είχαν ρύθμιση εκατό δόσεων και την έχασαν και όσοι είναι φυσικά πρόσωπα και δεν είναι επιχειρηματίες ή επαγγελματίες. Όμως, ακόμα και αυτοί που δημιούργησαν οφειλές ως ελεύθεροι επαγγελματίες, ως ατομική επιχείρηση ή </w:t>
      </w:r>
      <w:r>
        <w:rPr>
          <w:rFonts w:eastAsia="Times New Roman" w:cs="Times New Roman"/>
          <w:szCs w:val="24"/>
        </w:rPr>
        <w:t xml:space="preserve">ως μικρές επιχειρήσεις, από τη στιγμή που έκλεισαν την επιχείρηση για λόγους βιωσιμότητας και οι οφειλές στέκουν, δεν περιλαμβάνονται μέσα γιατί δεν έχουν πλέον την ιδιότητα του </w:t>
      </w:r>
      <w:r>
        <w:rPr>
          <w:rFonts w:eastAsia="Times New Roman" w:cs="Times New Roman"/>
          <w:szCs w:val="24"/>
        </w:rPr>
        <w:lastRenderedPageBreak/>
        <w:t>επιτηδευματία. Σας λέω αμέσως</w:t>
      </w:r>
      <w:r>
        <w:rPr>
          <w:rFonts w:eastAsia="Times New Roman" w:cs="Times New Roman"/>
          <w:szCs w:val="24"/>
        </w:rPr>
        <w:t xml:space="preserve"> </w:t>
      </w:r>
      <w:proofErr w:type="spellStart"/>
      <w:r>
        <w:rPr>
          <w:rFonts w:eastAsia="Times New Roman" w:cs="Times New Roman"/>
          <w:szCs w:val="24"/>
        </w:rPr>
        <w:t>αμέσως</w:t>
      </w:r>
      <w:proofErr w:type="spellEnd"/>
      <w:r>
        <w:rPr>
          <w:rFonts w:eastAsia="Times New Roman" w:cs="Times New Roman"/>
          <w:szCs w:val="24"/>
        </w:rPr>
        <w:t xml:space="preserve"> δύο κατηγορίες γι’ αυτούς που χρωστούν κά</w:t>
      </w:r>
      <w:r>
        <w:rPr>
          <w:rFonts w:eastAsia="Times New Roman" w:cs="Times New Roman"/>
          <w:szCs w:val="24"/>
        </w:rPr>
        <w:t>τω από 50.000 ευρώ.</w:t>
      </w:r>
    </w:p>
    <w:p w14:paraId="5CDA03B1"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Θα σας δώσω άλλες δύο κατηγορίες. Σας έχω πει ότι αναφορικά μ’ αυτούς που οφείλουν στα ασφαλιστικά ταμεία, δηλαδή στο πρώην ΤΕΒΕ -νυν ΟΑΕΕ- πάνω από 20.000 ευρώ και στον ΟΓΑ πάνω από 4.000 ευρώ και είναι μπροστά στη σύνταξη, δηλαδή δικα</w:t>
      </w:r>
      <w:r>
        <w:rPr>
          <w:rFonts w:eastAsia="Times New Roman" w:cs="Times New Roman"/>
          <w:szCs w:val="24"/>
        </w:rPr>
        <w:t>ιούνται σύνταξη, δεν τους δίνετε τη δυνατότητα ρύθμισης, παρά μόνο στα ποσά μέχρι 4.000 ευρώ και μέχρι 20.000 ευρώ. Τη ρύθμιση μέχρι του ποσού των 50.000 ευρώ, την καταργήσατε.</w:t>
      </w:r>
    </w:p>
    <w:p w14:paraId="5CDA03B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Υπάρχει ανάγκη πλέον να αναθεωρηθεί εκείνη η απόφαση του 2015, διότι τα πράγματ</w:t>
      </w:r>
      <w:r>
        <w:rPr>
          <w:rFonts w:eastAsia="Times New Roman" w:cs="Times New Roman"/>
          <w:szCs w:val="24"/>
        </w:rPr>
        <w:t xml:space="preserve">α έχουν αλλάξει. Χρωστά ένας 8.000 ευρώ στον ΟΓΑ, δεν του δίνετε τη σύνταξη και δεν μπορεί να επιβιώσει. </w:t>
      </w:r>
      <w:r>
        <w:rPr>
          <w:rFonts w:eastAsia="Times New Roman" w:cs="Times New Roman"/>
          <w:szCs w:val="24"/>
        </w:rPr>
        <w:lastRenderedPageBreak/>
        <w:t xml:space="preserve">Τι να κάνει; Να κλέψει; Έχει πληρώσει, όμως, ασφαλιστικές εισφορές. Το ίδιο συμβαίνει και με τον άλλον του ΟΑΕΕ. Έχει πληρώσει ασφαλιστικές εισφορές. </w:t>
      </w:r>
    </w:p>
    <w:p w14:paraId="5CDA03B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Κάποια λύση πρέπει να βρεθεί. Γιατί δεν κάνετε μία απλή τροποποίηση ότι εντάσσονται και φυσικά πρόσωπα σ’ αυτή τη ρύθμιση και με την εγγύηση της σύνταξης να πληρώνονται οι δόσεις, δηλαδή να αφαιρούνται από τη σύνταξη; Αυτά είναι απλά πράγματα. Γιατί δεν το</w:t>
      </w:r>
      <w:r>
        <w:rPr>
          <w:rFonts w:eastAsia="Times New Roman" w:cs="Times New Roman"/>
          <w:szCs w:val="24"/>
        </w:rPr>
        <w:t xml:space="preserve"> κάνετε αυτό;</w:t>
      </w:r>
    </w:p>
    <w:p w14:paraId="5CDA03B4"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CDA03B5"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Υπάρχει συσσώρευση οφειλών. Αυτό δίνει παραπάνω ευθύνη στο να το κάνουμε. Μπορεί πριν από πέντε ή δέκα χρόνια να μην </w:t>
      </w:r>
      <w:r>
        <w:rPr>
          <w:rFonts w:eastAsia="Times New Roman" w:cs="Times New Roman"/>
          <w:szCs w:val="24"/>
        </w:rPr>
        <w:lastRenderedPageBreak/>
        <w:t>ήταν αναγκαίο. Τώρα είναι αναγκαίο. Γι’ α</w:t>
      </w:r>
      <w:r>
        <w:rPr>
          <w:rFonts w:eastAsia="Times New Roman" w:cs="Times New Roman"/>
          <w:szCs w:val="24"/>
        </w:rPr>
        <w:t>υτό, λοιπόν, σας λέω να δείτε ξανά τις αποφάσεις σας, προκειμένου να προχωρήσετε.</w:t>
      </w:r>
    </w:p>
    <w:p w14:paraId="5CDA03B6"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Ολοκληρώνω μ’ αυτούς που χρωστούν πάνω από 50.000 ευρώ. Είναι δυνατόν να έχει κάποιος ληξιπρόθεσμες οφειλές 50.000 ευρώ, 60.000 ευρώ ή 70.000 ευρώ, να θέλει να ρυθμίσει για </w:t>
      </w:r>
      <w:r>
        <w:rPr>
          <w:rFonts w:eastAsia="Times New Roman" w:cs="Times New Roman"/>
          <w:szCs w:val="24"/>
        </w:rPr>
        <w:t>να πληρώσει, να είναι βιώσιμος, να χρωστά μόνο στο ασφαλιστικό ταμείο και εσείς να του λέτε «Όχι, δεν μπορείς να ρυθμίσεις. Έπρεπε να χρωστάς και στη ΔΟΥ ή στις τράπεζες κάτι;»; Στον εξωδικαστικό λέτε ότι πρέπει να είναι μέχρι το 85% από έναν φορέα και όχι</w:t>
      </w:r>
      <w:r>
        <w:rPr>
          <w:rFonts w:eastAsia="Times New Roman" w:cs="Times New Roman"/>
          <w:szCs w:val="24"/>
        </w:rPr>
        <w:t xml:space="preserve"> το 100%.</w:t>
      </w:r>
    </w:p>
    <w:p w14:paraId="5CDA03B7"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Εδώ, λοιπόν, είναι ένα ανορθολογικό κριτήριο, το οποίο πρέπει να αλλάξει. Εφ’ όσον οφείλει σε έναν φορέα, είτε είναι αυτός το </w:t>
      </w:r>
      <w:r>
        <w:rPr>
          <w:rFonts w:eastAsia="Times New Roman" w:cs="Times New Roman"/>
          <w:szCs w:val="24"/>
        </w:rPr>
        <w:lastRenderedPageBreak/>
        <w:t>δ</w:t>
      </w:r>
      <w:r>
        <w:rPr>
          <w:rFonts w:eastAsia="Times New Roman" w:cs="Times New Roman"/>
          <w:szCs w:val="24"/>
        </w:rPr>
        <w:t xml:space="preserve">ημόσιο -η ΔΟΥ καθαρά- είτε είναι ο ασφαλιστικός φορέας, να μπορεί να ρυθμίσει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ανεξαρτήτως ποσο</w:t>
      </w:r>
      <w:r>
        <w:rPr>
          <w:rFonts w:eastAsia="Times New Roman" w:cs="Times New Roman"/>
          <w:szCs w:val="24"/>
        </w:rPr>
        <w:t xml:space="preserve">ύ. Δεν γίνεται. Αυτός ο περιορισμός είναι παράλογος. Θέλει να πληρώσει και δεν του δίνετε τη δυνατότητα, γιατί βάλατε ένα ποσοστό 85%. </w:t>
      </w:r>
    </w:p>
    <w:p w14:paraId="5CDA03B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Φέρτε τη ρύθμιση να την ψηφίσουμε όλοι. Δηλαδή, πρέπει να μας δώσουν και την έγκριση για να πληρώνουν οι άνθρωποι; Εγώ έ</w:t>
      </w:r>
      <w:r>
        <w:rPr>
          <w:rFonts w:eastAsia="Times New Roman" w:cs="Times New Roman"/>
          <w:szCs w:val="24"/>
        </w:rPr>
        <w:t xml:space="preserve">χω συμμετάσχει στο παρελθόν σε τέτοιες διαδικασίες. Σε κάτι τέτοια πρέπει να τους </w:t>
      </w:r>
      <w:proofErr w:type="spellStart"/>
      <w:r>
        <w:rPr>
          <w:rFonts w:eastAsia="Times New Roman" w:cs="Times New Roman"/>
          <w:szCs w:val="24"/>
        </w:rPr>
        <w:t>λιχνάτε</w:t>
      </w:r>
      <w:proofErr w:type="spellEnd"/>
      <w:r>
        <w:rPr>
          <w:rFonts w:eastAsia="Times New Roman" w:cs="Times New Roman"/>
          <w:szCs w:val="24"/>
        </w:rPr>
        <w:t xml:space="preserve">! Κι εγώ τους τα είχα λιχνίσει, διότι τα παράλογα δεν μπορούν να έρχονται εδώ και να νομοθετούνται. </w:t>
      </w:r>
    </w:p>
    <w:p w14:paraId="5CDA03B9" w14:textId="77777777" w:rsidR="00B912E3" w:rsidRDefault="0005520E">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παράλογο αυτό. Λέει ότι πρέπει να έχεις οφειλή σε δύο φορείς</w:t>
      </w:r>
      <w:r>
        <w:rPr>
          <w:rFonts w:eastAsia="Times New Roman" w:cs="Times New Roman"/>
          <w:szCs w:val="24"/>
        </w:rPr>
        <w:t>. Δεν γίνεται, ρε παιδιά! Να δημιουργήσουν οφειλές δηλαδή για να ξαναμπούν.</w:t>
      </w:r>
    </w:p>
    <w:p w14:paraId="5CDA03BA" w14:textId="77777777" w:rsidR="00B912E3" w:rsidRDefault="0005520E">
      <w:pPr>
        <w:tabs>
          <w:tab w:val="left" w:pos="3873"/>
        </w:tabs>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5CDA03BB" w14:textId="77777777" w:rsidR="00B912E3" w:rsidRDefault="0005520E">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Να είστε καλά.</w:t>
      </w:r>
    </w:p>
    <w:p w14:paraId="5CDA03BC" w14:textId="77777777" w:rsidR="00B912E3" w:rsidRDefault="0005520E">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5CDA03BD"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w:t>
      </w:r>
      <w:r>
        <w:rPr>
          <w:rFonts w:eastAsia="Times New Roman" w:cs="Times New Roman"/>
          <w:b/>
          <w:szCs w:val="24"/>
        </w:rPr>
        <w:t xml:space="preserve">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για να βρεθεί κάποιος να οφείλει πάνω από 50.000 ευρώ, προφανώς θα είναι εργοδότης που χρωστάει εισφορές των εργαζομένων του. Επειδή θητεύσατε σε θέση αρμόδιου Υπουργού για τις κοινωνικές ασφαλίσεις, το γνωρίζετε </w:t>
      </w:r>
      <w:r>
        <w:rPr>
          <w:rFonts w:eastAsia="Times New Roman" w:cs="Times New Roman"/>
          <w:szCs w:val="24"/>
        </w:rPr>
        <w:t>αυτό. Γι’ αυτόν τον λόγο έχει αυτή την κατάταξη σε δύο κατηγορίες ο νόμος για τη ρύθμιση οφειλών και γι’ αυτό προβλέπει για την περίπτωση των οφειλών προς την κοινωνική ασφάλιση το ποσό μέχρι 50.000 ευρώ, γιατί δεν υπάρχει περίπτωση να είναι παραπάνω. Αν ε</w:t>
      </w:r>
      <w:r>
        <w:rPr>
          <w:rFonts w:eastAsia="Times New Roman" w:cs="Times New Roman"/>
          <w:szCs w:val="24"/>
        </w:rPr>
        <w:t>ίναι παραπάνω, σίγουρα θα είναι εργοδότης που οφείλει οφειλές εργαζομένων του.</w:t>
      </w:r>
    </w:p>
    <w:p w14:paraId="5CDA03BE"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Και αν θέλει να πληρώσει;</w:t>
      </w:r>
    </w:p>
    <w:p w14:paraId="5CDA03BF"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Άμα θέλει να πληρώσει μ</w:t>
      </w:r>
      <w:r>
        <w:rPr>
          <w:rFonts w:eastAsia="Times New Roman" w:cs="Times New Roman"/>
          <w:szCs w:val="24"/>
        </w:rPr>
        <w:t>ί</w:t>
      </w:r>
      <w:r>
        <w:rPr>
          <w:rFonts w:eastAsia="Times New Roman" w:cs="Times New Roman"/>
          <w:szCs w:val="24"/>
        </w:rPr>
        <w:t xml:space="preserve">α επιχείρηση που πραγματικά έχει τη δυνατότητα… </w:t>
      </w:r>
    </w:p>
    <w:p w14:paraId="5CDA03C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Συνήθως αυτές οι επιχειρήσεις οφείλουν και σε τράπεζες και στο δημόσιο...</w:t>
      </w:r>
    </w:p>
    <w:p w14:paraId="5CDA03C1"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Συνήθως! Αν δεν οφείλει;</w:t>
      </w:r>
    </w:p>
    <w:p w14:paraId="5CDA03C2"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w:t>
      </w:r>
      <w:r>
        <w:rPr>
          <w:rFonts w:eastAsia="Times New Roman" w:cs="Times New Roman"/>
          <w:b/>
          <w:szCs w:val="24"/>
        </w:rPr>
        <w:t xml:space="preserve">λεγγύης): </w:t>
      </w:r>
      <w:r>
        <w:rPr>
          <w:rFonts w:eastAsia="Times New Roman" w:cs="Times New Roman"/>
          <w:szCs w:val="24"/>
        </w:rPr>
        <w:t>Κανόνας. Δεν νομίζω ότι υπάρχει άλλη περίπτωση. Αν βρείτε μ</w:t>
      </w:r>
      <w:r>
        <w:rPr>
          <w:rFonts w:eastAsia="Times New Roman" w:cs="Times New Roman"/>
          <w:szCs w:val="24"/>
        </w:rPr>
        <w:t>ί</w:t>
      </w:r>
      <w:r>
        <w:rPr>
          <w:rFonts w:eastAsia="Times New Roman" w:cs="Times New Roman"/>
          <w:szCs w:val="24"/>
        </w:rPr>
        <w:t>α άλλη περίπτωση, να τη δούμε.</w:t>
      </w:r>
    </w:p>
    <w:p w14:paraId="5CDA03C3"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Δεν λέμε για τις τράπεζες. Μιλάμε για το ασφαλιστικό ταμείο.</w:t>
      </w:r>
    </w:p>
    <w:p w14:paraId="5CDA03C4"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w:t>
      </w:r>
      <w:r>
        <w:rPr>
          <w:rFonts w:eastAsia="Times New Roman" w:cs="Times New Roman"/>
          <w:b/>
          <w:szCs w:val="24"/>
        </w:rPr>
        <w:t xml:space="preserve">οινωνικής Αλληλεγγύης): </w:t>
      </w:r>
      <w:r>
        <w:rPr>
          <w:rFonts w:eastAsia="Times New Roman" w:cs="Times New Roman"/>
          <w:szCs w:val="24"/>
        </w:rPr>
        <w:t xml:space="preserve">Αν έχετε δει εσείς περίπτωση διαφορετική να μπορεί να ξεφεύγει από αυτόν τον κανόνα, να τη δούμε. Ως Κυβέρνηση όσα θέματα θα υπάρχουν και στο μέλλον θα τα αντιμετωπίζουμε. Και πραγματικά υπάρχουν πλευρές που πρέπει να δούμε. </w:t>
      </w:r>
    </w:p>
    <w:p w14:paraId="5CDA03C5"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μην εισάγετε στο ζήτημα της ρύθμισης οφειλών άλλα θέματα. Διότι αυτό που είπατε για την οφειλή αγροτών που μπορεί λόγω της οφειλής να μην παίρνουν σύνταξη και άρα πρέπει να αυξήσουμε το ύψος των οφειλών, να συμψηφίζονται με συντάξεις, είναι άλλες διατάξεις</w:t>
      </w:r>
      <w:r>
        <w:rPr>
          <w:rFonts w:eastAsia="Times New Roman" w:cs="Times New Roman"/>
          <w:szCs w:val="24"/>
        </w:rPr>
        <w:t>. Μην μου το βάζετε σε τούτη την ερώτηση.</w:t>
      </w:r>
    </w:p>
    <w:p w14:paraId="5CDA03C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Εδώ μπορείτε να το λύσετε. </w:t>
      </w:r>
    </w:p>
    <w:p w14:paraId="5CDA03C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Την έχω απαντήσει και αυτή την ερώτησή σας σε άλλη επίκαιρη ερώτηση,</w:t>
      </w:r>
      <w:r>
        <w:rPr>
          <w:rFonts w:eastAsia="Times New Roman" w:cs="Times New Roman"/>
          <w:szCs w:val="24"/>
        </w:rPr>
        <w:t xml:space="preserve"> εξηγώντας ότι η σύνταξη του αγρότη, στο ύψος που είχε διαμορφωθεί, θα αυξάνεται στο μέλλον -και έχω πει πώς-, δεν είναι δυνατόν να αποπληρωθεί πριν περάσουν δεκαπέντε χρόνια. Όταν στα εξήντα επτά παίρνει σύνταξη ο αγρότης και θέλει να αποπληρώσει σε δεκαπ</w:t>
      </w:r>
      <w:r>
        <w:rPr>
          <w:rFonts w:eastAsia="Times New Roman" w:cs="Times New Roman"/>
          <w:szCs w:val="24"/>
        </w:rPr>
        <w:t xml:space="preserve">έντε χρόνια την οφειλή του, μιλάμε οπωσδήποτε… </w:t>
      </w:r>
    </w:p>
    <w:p w14:paraId="5CDA03C8"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Όποιος δεν παίρνει σύνταξη, θα πεθάνει οπωσδήποτε, αλλά να μην τον πεθάνουμε κιόλας με το ζόρι. </w:t>
      </w:r>
    </w:p>
    <w:p w14:paraId="5CDA03C9"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Παρακαλώ, κύριε </w:t>
      </w:r>
      <w:proofErr w:type="spellStart"/>
      <w:r>
        <w:rPr>
          <w:rFonts w:eastAsia="Times New Roman" w:cs="Times New Roman"/>
          <w:szCs w:val="24"/>
        </w:rPr>
        <w:t>Κεγκέρογλου</w:t>
      </w:r>
      <w:proofErr w:type="spellEnd"/>
      <w:r>
        <w:rPr>
          <w:rFonts w:eastAsia="Times New Roman" w:cs="Times New Roman"/>
          <w:szCs w:val="24"/>
        </w:rPr>
        <w:t xml:space="preserve">. Ακουστήκατε. </w:t>
      </w:r>
    </w:p>
    <w:p w14:paraId="5CDA03CA"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ΑΝΑΣΤΑΣΙΟΣ Π</w:t>
      </w:r>
      <w:r>
        <w:rPr>
          <w:rFonts w:eastAsia="Times New Roman" w:cs="Times New Roman"/>
          <w:b/>
          <w:szCs w:val="24"/>
        </w:rPr>
        <w:t xml:space="preserve">ΕΤΡΟΠΟΥΛΟΣ (Υφυπουργός Εργασίας, Κοινωνικής Ασφάλισης και Κοινωνικής Αλληλεγγύης): </w:t>
      </w:r>
      <w:r>
        <w:rPr>
          <w:rFonts w:eastAsia="Times New Roman" w:cs="Times New Roman"/>
          <w:szCs w:val="24"/>
        </w:rPr>
        <w:t>Συνεχίζετε να με διακόπτετε για να μην ακούνε οι άνθρωποι τις απαντήσεις.</w:t>
      </w:r>
    </w:p>
    <w:p w14:paraId="5CDA03CB"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Μα, είναι πράγματα αυτά που ακούω, ότι θα πεθάνει και δεν θα προλάβει να πλη</w:t>
      </w:r>
      <w:r>
        <w:rPr>
          <w:rFonts w:eastAsia="Times New Roman" w:cs="Times New Roman"/>
          <w:szCs w:val="24"/>
        </w:rPr>
        <w:t xml:space="preserve">ρώσει; </w:t>
      </w:r>
    </w:p>
    <w:p w14:paraId="5CDA03CC"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Συνεχίστε, κύριε Υπουργέ.</w:t>
      </w:r>
    </w:p>
    <w:p w14:paraId="5CDA03CD" w14:textId="77777777" w:rsidR="00B912E3" w:rsidRDefault="0005520E">
      <w:pPr>
        <w:spacing w:after="0" w:line="600" w:lineRule="auto"/>
        <w:ind w:firstLine="720"/>
        <w:jc w:val="both"/>
        <w:rPr>
          <w:rFonts w:eastAsia="Times New Roman" w:cs="Times New Roman"/>
          <w:b/>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Όλοι πεθαίνουμε. Δεν κατάλαβα; Θα παίξουμε και με τη μοίρα;</w:t>
      </w:r>
      <w:r>
        <w:rPr>
          <w:rFonts w:eastAsia="Times New Roman" w:cs="Times New Roman"/>
          <w:b/>
          <w:szCs w:val="24"/>
        </w:rPr>
        <w:t xml:space="preserve"> </w:t>
      </w:r>
    </w:p>
    <w:p w14:paraId="5CDA03CE"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w:t>
      </w:r>
      <w:r>
        <w:rPr>
          <w:rFonts w:eastAsia="Times New Roman" w:cs="Times New Roman"/>
          <w:szCs w:val="24"/>
        </w:rPr>
        <w:t>Κύριε Υπουργέ, μην απαντάτε στις παρεμβάσεις.</w:t>
      </w:r>
    </w:p>
    <w:p w14:paraId="5CDA03CF"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Είναι δυνατόν να λέτε ότι θα πεθάνει και δεν θα προλάβει να πληρώσει; Σας παρακαλώ πάρα πολύ, κύριε Πετρόπουλε.</w:t>
      </w:r>
    </w:p>
    <w:p w14:paraId="5CDA03D0"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εσείς είστε πολύ ευαίσθητος, περισσότερο από εμένα και έχετε ξεφύγει και από αυτή τη μοίρα.</w:t>
      </w:r>
    </w:p>
    <w:p w14:paraId="5CDA03D1"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ίδιο είστε, αλλά σας έχο</w:t>
      </w:r>
      <w:r>
        <w:rPr>
          <w:rFonts w:eastAsia="Times New Roman" w:cs="Times New Roman"/>
          <w:szCs w:val="24"/>
        </w:rPr>
        <w:t>υν βάλει νόρμες.</w:t>
      </w:r>
    </w:p>
    <w:p w14:paraId="5CDA03D2"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5CDA03D3"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Λέω, λοιπόν, για να ξέρουν οι άνθρωποι και να μην </w:t>
      </w:r>
      <w:proofErr w:type="spellStart"/>
      <w:r>
        <w:rPr>
          <w:rFonts w:eastAsia="Times New Roman" w:cs="Times New Roman"/>
          <w:szCs w:val="24"/>
        </w:rPr>
        <w:t>παραπλανώνται</w:t>
      </w:r>
      <w:proofErr w:type="spellEnd"/>
      <w:r>
        <w:rPr>
          <w:rFonts w:eastAsia="Times New Roman" w:cs="Times New Roman"/>
          <w:szCs w:val="24"/>
        </w:rPr>
        <w:t>, ότι οι αγρότες δεν εξαιρούνται από τ</w:t>
      </w:r>
      <w:r>
        <w:rPr>
          <w:rFonts w:eastAsia="Times New Roman" w:cs="Times New Roman"/>
          <w:szCs w:val="24"/>
        </w:rPr>
        <w:t xml:space="preserve">ις ρυθμίσεις οφειλών, εντάσσονται και αυτοί. </w:t>
      </w:r>
    </w:p>
    <w:p w14:paraId="5CDA03D4"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Επίσης δεν εξαιρούνται από τις ρυθμίσεις οφειλών όσοι έχουν ατομική δραστηριότητα. Έκλεισαν τη δραστηριότητά τους. Μπορούν να </w:t>
      </w:r>
      <w:proofErr w:type="spellStart"/>
      <w:r>
        <w:rPr>
          <w:rFonts w:eastAsia="Times New Roman" w:cs="Times New Roman"/>
          <w:szCs w:val="24"/>
        </w:rPr>
        <w:t>επανεκκινήσουν</w:t>
      </w:r>
      <w:proofErr w:type="spellEnd"/>
      <w:r>
        <w:rPr>
          <w:rFonts w:eastAsia="Times New Roman" w:cs="Times New Roman"/>
          <w:szCs w:val="24"/>
        </w:rPr>
        <w:t xml:space="preserve"> τη δραστηριότητα, διότι έχουν το ίδιο ΑΦΜ. Μπορούν να έχουν δραστηριό</w:t>
      </w:r>
      <w:r>
        <w:rPr>
          <w:rFonts w:eastAsia="Times New Roman" w:cs="Times New Roman"/>
          <w:szCs w:val="24"/>
        </w:rPr>
        <w:t>τητα που φαίνεται σήμερα ενεργή. Πρέπει να είναι…</w:t>
      </w:r>
    </w:p>
    <w:p w14:paraId="5CDA03D5"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Εάν οφείλει μόνο στον ΟΓΑ 10.000 ευρώ μπαίνει στη ρύθμιση; Τι μου λέτε;</w:t>
      </w:r>
    </w:p>
    <w:p w14:paraId="5CDA03D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Ρωτάτε για να ακ</w:t>
      </w:r>
      <w:r>
        <w:rPr>
          <w:rFonts w:eastAsia="Times New Roman" w:cs="Times New Roman"/>
          <w:szCs w:val="24"/>
        </w:rPr>
        <w:t>ούσει ο κόσμος και να πληροφορηθεί; Μήπως ρωτάτε για να δείξετε…</w:t>
      </w:r>
    </w:p>
    <w:p w14:paraId="5CDA03D7"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δεν γίνεται έτσι!</w:t>
      </w:r>
    </w:p>
    <w:p w14:paraId="5CDA03D8"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Όταν έχει 10.000 ευρώ μόνο στον ΟΓΑ, έτσι μπαίνει στη ρύθμιση; Λέτε ωμά ψέματα. Εάν οφείλει 10.000 ευρώ μόνο στον ΟΓΑ μπαίνει στη ρύθμιση;</w:t>
      </w:r>
    </w:p>
    <w:p w14:paraId="5CDA03D9"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παρακαλώ πολύ! Κάνατε την ερώτηση. </w:t>
      </w:r>
    </w:p>
    <w:p w14:paraId="5CDA03DA"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5CDA03DB"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ΒΑΣΙΛΕΙΟΣ ΚΕΓΚΕΡ</w:t>
      </w:r>
      <w:r>
        <w:rPr>
          <w:rFonts w:eastAsia="Times New Roman" w:cs="Times New Roman"/>
          <w:b/>
          <w:szCs w:val="24"/>
        </w:rPr>
        <w:t xml:space="preserve">ΟΓΛΟΥ: </w:t>
      </w:r>
      <w:r>
        <w:rPr>
          <w:rFonts w:eastAsia="Times New Roman" w:cs="Times New Roman"/>
          <w:szCs w:val="24"/>
        </w:rPr>
        <w:t>Ωμά ψέματα δεν θέλω. Τουλάχιστον κεκαλυμμένα…</w:t>
      </w:r>
    </w:p>
    <w:p w14:paraId="5CDA03DC"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Όλα τα φυσικά πρόσωπα έχουν δυνατότητα ένταξης της ρύθμισης οφειλών, όλα, όλα. Αυτό θα το δείτε και στη συνέ</w:t>
      </w:r>
      <w:r>
        <w:rPr>
          <w:rFonts w:eastAsia="Times New Roman" w:cs="Times New Roman"/>
          <w:szCs w:val="24"/>
        </w:rPr>
        <w:t xml:space="preserve">χεια, στην εφαρμογή. Επομένως η δραστηριότητα μπορεί να είναι οποιαδήποτε δραστηριότητα αποδίδει οικονομικά αποτελέσματα. Μπορεί να είναι και διαφορετική. </w:t>
      </w:r>
    </w:p>
    <w:p w14:paraId="5CDA03D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Οι αγρότες δεν εξαιρούνται από τη δυνατότητα ρύθμισης οφειλών. Μπορούν και αυτοί να ενταχθούν. Δεν υ</w:t>
      </w:r>
      <w:r>
        <w:rPr>
          <w:rFonts w:eastAsia="Times New Roman" w:cs="Times New Roman"/>
          <w:szCs w:val="24"/>
        </w:rPr>
        <w:t>πάρχει καμμία άλλη περίπτωση εξαίρεσης, πλην εκείνων που δεν μπορούν να ανταποκριθούν ούτε στο να καταβάλλουν τις οφειλές τους σε διάρκεια δέκα ετών. Δέκα έτη θεωρούμε ότι είναι αρκετά, με βάση τους συνήθεις κανόνες που διαπιστώνουμε να ισχύουν στην οικονο</w:t>
      </w:r>
      <w:r>
        <w:rPr>
          <w:rFonts w:eastAsia="Times New Roman" w:cs="Times New Roman"/>
          <w:szCs w:val="24"/>
        </w:rPr>
        <w:t xml:space="preserve">μία, ώστε να </w:t>
      </w:r>
      <w:r>
        <w:rPr>
          <w:rFonts w:eastAsia="Times New Roman" w:cs="Times New Roman"/>
          <w:szCs w:val="24"/>
        </w:rPr>
        <w:lastRenderedPageBreak/>
        <w:t xml:space="preserve">μπορεί κανείς να αποπληρώσει εισφορές. Αρκούν 6.000 ευρώ ετησίως για να εξοφλήσει κάποιος οφειλές 50.000 ευρώ. </w:t>
      </w:r>
    </w:p>
    <w:p w14:paraId="5CDA03D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Επομένως θεωρούμε ότι αυτός ο νόμος, όπως τον προσδιορίζουμε, είναι μια προσαρμογή στα πλαίσια των δυνατοτήτων των οφειλετών και βε</w:t>
      </w:r>
      <w:r>
        <w:rPr>
          <w:rFonts w:eastAsia="Times New Roman" w:cs="Times New Roman"/>
          <w:szCs w:val="24"/>
        </w:rPr>
        <w:t>βαίως μπορούν να ενταχθούν και εκείνοι που έχασαν τις εκατό δόσεις. Δεν υπάρχει εξαίρεση στη δυνατότητα ένταξης. Αυτός που έχασε τις εκατό δόσεις μπορεί να ενταχθεί στις νέες δυνατότητες του νόμου για τη ρύθμιση οφειλών.</w:t>
      </w:r>
    </w:p>
    <w:p w14:paraId="5CDA03D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Επομένως μόνη περίπτωση εξαίρεσης υ</w:t>
      </w:r>
      <w:r>
        <w:rPr>
          <w:rFonts w:eastAsia="Times New Roman" w:cs="Times New Roman"/>
          <w:szCs w:val="24"/>
        </w:rPr>
        <w:t xml:space="preserve">πάρχει για εκείνον που σε δέκα χρόνια δεν μπορεί να αποπληρώσει οφειλές 50.000. Είπα ποια είναι τα ποσοστά, είπα ότι εννιακόσιες χιλιάδες οφειλέτες είναι μέχρι 50.000 ευρώ. Είναι το 85% όλων των οφειλετών. Μην </w:t>
      </w:r>
      <w:r>
        <w:rPr>
          <w:rFonts w:eastAsia="Times New Roman" w:cs="Times New Roman"/>
          <w:szCs w:val="24"/>
        </w:rPr>
        <w:lastRenderedPageBreak/>
        <w:t xml:space="preserve">μου λέτε, λοιπόν, ότι υπάρχει περιορισμός στη </w:t>
      </w:r>
      <w:r>
        <w:rPr>
          <w:rFonts w:eastAsia="Times New Roman" w:cs="Times New Roman"/>
          <w:szCs w:val="24"/>
        </w:rPr>
        <w:t xml:space="preserve">δυνατότητα των ανθρώπων να εξοφλούν. Υπάρχει ευρεία δυνατότητα. </w:t>
      </w:r>
    </w:p>
    <w:p w14:paraId="5CDA03E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Και στην επόμενη περίοδο της Κυβέρνησής μας, εάν υπάρχουν προβλήματα που απομένουν να λύσουμε, να είστε βέβαιοι ότι θα τα λύσουμε με την ίδια ευαισθησία που δείχνουμε και τώρα.</w:t>
      </w:r>
    </w:p>
    <w:p w14:paraId="5CDA03E1"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 xml:space="preserve">ώργιος Βαρεμένος): </w:t>
      </w:r>
      <w:r>
        <w:rPr>
          <w:rFonts w:eastAsia="Times New Roman" w:cs="Times New Roman"/>
          <w:szCs w:val="24"/>
        </w:rPr>
        <w:t>Ευχαριστούμε.</w:t>
      </w:r>
    </w:p>
    <w:p w14:paraId="5CDA03E2"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Η τρίτη με αριθμό 773/9-1-2018 επίκαιρη ερώτηση πρώτου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την Υπουργό Εργασίας, Κοινωνικής Ασφάλισης και Κοινωνικής Αλληλεγγύης, με </w:t>
      </w:r>
      <w:r>
        <w:rPr>
          <w:rFonts w:eastAsia="Times New Roman" w:cs="Times New Roman"/>
          <w:szCs w:val="24"/>
        </w:rPr>
        <w:t>θέμα: «Απόλυση εργαζόμενης, μέλους του ΔΣ του «Συνδικάτου Γάλακτος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Τροφίμων και Ποτών Ν. Ηρακλείου» από την εταιρεία «</w:t>
      </w:r>
      <w:proofErr w:type="spellStart"/>
      <w:r>
        <w:rPr>
          <w:rFonts w:eastAsia="Times New Roman" w:cs="Times New Roman"/>
          <w:szCs w:val="24"/>
        </w:rPr>
        <w:t>Σαβοϊδάκης</w:t>
      </w:r>
      <w:proofErr w:type="spellEnd"/>
      <w:r>
        <w:rPr>
          <w:rFonts w:eastAsia="Times New Roman" w:cs="Times New Roman"/>
          <w:szCs w:val="24"/>
        </w:rPr>
        <w:t xml:space="preserve"> Α.Ε.», </w:t>
      </w:r>
      <w:r>
        <w:rPr>
          <w:rFonts w:eastAsia="Times New Roman" w:cs="Times New Roman"/>
          <w:szCs w:val="24"/>
        </w:rPr>
        <w:lastRenderedPageBreak/>
        <w:t xml:space="preserve">δεν θα συζητηθεί λόγω κωλύματος της Υπουργού Εργασίας, Κοινωνικής Ασφάλισης και Κοινωνικής Αλληλεγγύης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5CDA03E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Επίσης η τρίτη με αριθμό 774/9-1-2018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«Να σταματήσει η τρομ</w:t>
      </w:r>
      <w:r>
        <w:rPr>
          <w:rFonts w:eastAsia="Times New Roman" w:cs="Times New Roman"/>
          <w:szCs w:val="24"/>
        </w:rPr>
        <w:t>οκρατία και οι διώξεις των εργαζομένων στα σο</w:t>
      </w:r>
      <w:r>
        <w:rPr>
          <w:rFonts w:eastAsia="Times New Roman" w:cs="Times New Roman"/>
          <w:szCs w:val="24"/>
        </w:rPr>
        <w:t>υ</w:t>
      </w:r>
      <w:r>
        <w:rPr>
          <w:rFonts w:eastAsia="Times New Roman" w:cs="Times New Roman"/>
          <w:szCs w:val="24"/>
        </w:rPr>
        <w:t>περμάρκετ «ΚΑΡΥΠΙΔΗΣ», να διασφαλιστεί το δικαίωμά τους στη δουλειά και να καταβληθούν τα δεδουλευμένα τους», δεν θα συζητηθεί λόγω κωλύματος της Υπουργού Εργασίας, Κοινωνικής Ασφάλισης και Κοινωνικής Αλληλεγγύ</w:t>
      </w:r>
      <w:r>
        <w:rPr>
          <w:rFonts w:eastAsia="Times New Roman" w:cs="Times New Roman"/>
          <w:szCs w:val="24"/>
        </w:rPr>
        <w:t xml:space="preserve">ης κ.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5CDA03E4" w14:textId="77777777" w:rsidR="00B912E3" w:rsidRDefault="0005520E">
      <w:pPr>
        <w:spacing w:before="100" w:beforeAutospacing="1" w:after="0" w:line="600" w:lineRule="auto"/>
        <w:ind w:firstLine="720"/>
        <w:contextualSpacing/>
        <w:jc w:val="both"/>
        <w:rPr>
          <w:rFonts w:eastAsia="Times New Roman" w:cs="Times New Roman"/>
          <w:szCs w:val="24"/>
        </w:rPr>
      </w:pPr>
      <w:r>
        <w:rPr>
          <w:rFonts w:eastAsia="Times New Roman" w:cs="Times New Roman"/>
          <w:szCs w:val="24"/>
        </w:rPr>
        <w:lastRenderedPageBreak/>
        <w:t>Τώρα θα συζητηθεί η πρώτη με αριθμό 750/8-1-2018 επίκαιρη ερώτηση  δεύτερου κύκλου του Βουλευτή Κιλκίς της Νέας Δημοκρατίας κ. Γεωργίου Γεωργαντά προς την Υπουργό Διοικητικής Ανασυγκρότησης, με θέμα: «Ατελή και αποσπασματικά τα αποτελέσμ</w:t>
      </w:r>
      <w:r>
        <w:rPr>
          <w:rFonts w:eastAsia="Times New Roman" w:cs="Times New Roman"/>
          <w:szCs w:val="24"/>
        </w:rPr>
        <w:t xml:space="preserve">ατα της Κυβέρνησης για τα </w:t>
      </w:r>
      <w:r>
        <w:rPr>
          <w:rFonts w:eastAsia="Times New Roman" w:cs="Times New Roman"/>
          <w:szCs w:val="24"/>
        </w:rPr>
        <w:t>ψ</w:t>
      </w:r>
      <w:r>
        <w:rPr>
          <w:rFonts w:eastAsia="Times New Roman" w:cs="Times New Roman"/>
          <w:szCs w:val="24"/>
        </w:rPr>
        <w:t xml:space="preserve">ηφιακά </w:t>
      </w:r>
      <w:r>
        <w:rPr>
          <w:rFonts w:eastAsia="Times New Roman" w:cs="Times New Roman"/>
          <w:szCs w:val="24"/>
        </w:rPr>
        <w:t>ο</w:t>
      </w:r>
      <w:r>
        <w:rPr>
          <w:rFonts w:eastAsia="Times New Roman" w:cs="Times New Roman"/>
          <w:szCs w:val="24"/>
        </w:rPr>
        <w:t>ργανογράμματα».</w:t>
      </w:r>
    </w:p>
    <w:p w14:paraId="5CDA03E5" w14:textId="77777777" w:rsidR="00B912E3" w:rsidRDefault="0005520E">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Γεωργαντά, έχετε τον λόγο για δυο λεπτά.</w:t>
      </w:r>
    </w:p>
    <w:p w14:paraId="5CDA03E6"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5CDA03E7"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Κυρία Υπουργέ, με τον ν.4440/2016 -και το άρθρο 16- έναν νόμο που ψηφίστηκε τον Δεκέμβριο του 2016 υπήρ</w:t>
      </w:r>
      <w:r>
        <w:rPr>
          <w:rFonts w:eastAsia="Times New Roman" w:cs="Times New Roman"/>
          <w:szCs w:val="24"/>
        </w:rPr>
        <w:t xml:space="preserve">ξε μια πρόθεση της Κυβέρνησης και μια νομοθέτηση να δημιουργηθεί ένα </w:t>
      </w:r>
      <w:r>
        <w:rPr>
          <w:rFonts w:eastAsia="Times New Roman" w:cs="Times New Roman"/>
          <w:szCs w:val="24"/>
        </w:rPr>
        <w:t>ψ</w:t>
      </w:r>
      <w:r>
        <w:rPr>
          <w:rFonts w:eastAsia="Times New Roman" w:cs="Times New Roman"/>
          <w:szCs w:val="24"/>
        </w:rPr>
        <w:t xml:space="preserve">ηφιακό </w:t>
      </w:r>
      <w:r>
        <w:rPr>
          <w:rFonts w:eastAsia="Times New Roman" w:cs="Times New Roman"/>
          <w:szCs w:val="24"/>
        </w:rPr>
        <w:t>ο</w:t>
      </w:r>
      <w:r>
        <w:rPr>
          <w:rFonts w:eastAsia="Times New Roman" w:cs="Times New Roman"/>
          <w:szCs w:val="24"/>
        </w:rPr>
        <w:t xml:space="preserve">ργανόγραμμα για τη δημόσια διοίκηση και την τοπική αυτοδιοίκηση. </w:t>
      </w:r>
    </w:p>
    <w:p w14:paraId="5CDA03E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Χαιρετίσαμε αυτή την πρωτοβουλία. Είχαμε βέβαια συγκεκριμένες παρατηρήσεις που κάναμε, ειδικά για το άρθρο 16, τις οποίες </w:t>
      </w:r>
      <w:r>
        <w:rPr>
          <w:rFonts w:eastAsia="Times New Roman" w:cs="Times New Roman"/>
          <w:szCs w:val="24"/>
        </w:rPr>
        <w:lastRenderedPageBreak/>
        <w:t xml:space="preserve">εν μέρει επειδή τις έκαναν και οι επιστημονικοί φορείς, τις είχατε αποδεχθεί σε σχέση με το περιεχόμενο του </w:t>
      </w:r>
      <w:r>
        <w:rPr>
          <w:rFonts w:eastAsia="Times New Roman" w:cs="Times New Roman"/>
          <w:szCs w:val="24"/>
        </w:rPr>
        <w:t>ψ</w:t>
      </w:r>
      <w:r>
        <w:rPr>
          <w:rFonts w:eastAsia="Times New Roman" w:cs="Times New Roman"/>
          <w:szCs w:val="24"/>
        </w:rPr>
        <w:t xml:space="preserve">ηφιακού </w:t>
      </w:r>
      <w:r>
        <w:rPr>
          <w:rFonts w:eastAsia="Times New Roman" w:cs="Times New Roman"/>
          <w:szCs w:val="24"/>
        </w:rPr>
        <w:t>ο</w:t>
      </w:r>
      <w:r>
        <w:rPr>
          <w:rFonts w:eastAsia="Times New Roman" w:cs="Times New Roman"/>
          <w:szCs w:val="24"/>
        </w:rPr>
        <w:t xml:space="preserve">ργανογράμματος. </w:t>
      </w:r>
    </w:p>
    <w:p w14:paraId="5CDA03E9"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Σε κάθε περίπτωση φαινόταν ότι είναι η αρχή μιας εξέλιξης, η οποία ήταν καλή γενικότερα για το δημόσιο, γιατί αυτό το οποίο προβλεπόταν ήταν να υπάρξει μια εφαρμογή στην οποία όλοι οι φορείς του δημοσίου, οι φορείς που είναι καταγεγραμμένοι την ΕΛΣΤΑΤ -κα</w:t>
      </w:r>
      <w:r>
        <w:rPr>
          <w:rFonts w:eastAsia="Times New Roman" w:cs="Times New Roman"/>
          <w:szCs w:val="24"/>
        </w:rPr>
        <w:t xml:space="preserve">ι θυμίζω ότι είναι γύρω στους χίλιους επτακόσιους τριάντα φορείς- θα αποτυπώσουν τις δομές τους, θα αποτυπώσουν το υπηρετούν προσωπικό και βεβαίως και τα περιγράμματα θέσεων του προσωπικού αυτού. </w:t>
      </w:r>
    </w:p>
    <w:p w14:paraId="5CDA03EA"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Αυτό θα έδινε τη δυνατότητα, ανά πάσα στιγμή, να μπορεί η κ</w:t>
      </w:r>
      <w:r>
        <w:rPr>
          <w:rFonts w:eastAsia="Times New Roman" w:cs="Times New Roman"/>
          <w:szCs w:val="24"/>
        </w:rPr>
        <w:t xml:space="preserve">εντρική διοίκηση να παρακολουθεί τι γίνεται στους φορείς, ποιες </w:t>
      </w:r>
      <w:r>
        <w:rPr>
          <w:rFonts w:eastAsia="Times New Roman" w:cs="Times New Roman"/>
          <w:szCs w:val="24"/>
        </w:rPr>
        <w:lastRenderedPageBreak/>
        <w:t>είναι οι κενές θέσεις που υπάρχουν, ποιοι είναι αυτοί που υπηρετούν, πού βρίσκονται με απόσπαση ή με οποιοδήποτε άλλο τρόπο οι υπάλληλοι που έχουν τις οργανικές θέσεις εκεί, τι χρειάζεται ως μ</w:t>
      </w:r>
      <w:r>
        <w:rPr>
          <w:rFonts w:eastAsia="Times New Roman" w:cs="Times New Roman"/>
          <w:szCs w:val="24"/>
        </w:rPr>
        <w:t>ισθοδοσία για κάθε έναν από τον φορέα αυτό. Και βεβαίως, είναι ένα εργαλείο που θα βοηθούσε και στην κινητικότητα και σε πολλές άλλες από τις υπηρεσιακές μεταβολές τους.</w:t>
      </w:r>
    </w:p>
    <w:p w14:paraId="5CDA03EB"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Δυστυχώς δεκατρείς μήνες μετά -όπως η ίδια δηλώσατε σε συνέντευξή σας- μόνο επτά φορεί</w:t>
      </w:r>
      <w:r>
        <w:rPr>
          <w:rFonts w:eastAsia="Times New Roman" w:cs="Times New Roman"/>
          <w:szCs w:val="24"/>
        </w:rPr>
        <w:t xml:space="preserve">ς έχουν συμμορφωθεί και έχουν στείλει τα στοιχεία, τα οποία ζητήσατε με δυο εγκυκλίους σας, βάζοντας μάλιστα προθεσμίες μια για τον Οκτώβριο του 2017 και μια για τον Δεκέμβριο του 2017. Καταλαβαίνετε ότι είναι ένας ρυθμός, ο οποίος δεν μπορεί να μας κάνει </w:t>
      </w:r>
      <w:r>
        <w:rPr>
          <w:rFonts w:eastAsia="Times New Roman" w:cs="Times New Roman"/>
          <w:szCs w:val="24"/>
        </w:rPr>
        <w:t xml:space="preserve">αισιόδοξους για το ό,τι έχει γίνει συνείδηση ότι είναι αναγκαίο αυτό το </w:t>
      </w:r>
      <w:r>
        <w:rPr>
          <w:rFonts w:eastAsia="Times New Roman" w:cs="Times New Roman"/>
          <w:szCs w:val="24"/>
        </w:rPr>
        <w:t>ψ</w:t>
      </w:r>
      <w:r>
        <w:rPr>
          <w:rFonts w:eastAsia="Times New Roman" w:cs="Times New Roman"/>
          <w:szCs w:val="24"/>
        </w:rPr>
        <w:t xml:space="preserve">ηφιακό </w:t>
      </w:r>
      <w:r>
        <w:rPr>
          <w:rFonts w:eastAsia="Times New Roman" w:cs="Times New Roman"/>
          <w:szCs w:val="24"/>
        </w:rPr>
        <w:t>ο</w:t>
      </w:r>
      <w:r>
        <w:rPr>
          <w:rFonts w:eastAsia="Times New Roman" w:cs="Times New Roman"/>
          <w:szCs w:val="24"/>
        </w:rPr>
        <w:t xml:space="preserve">ργανόγραμμα. </w:t>
      </w:r>
    </w:p>
    <w:p w14:paraId="5CDA03E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CDA03E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Ολοκληρώνω σε μισό λεπτό, κύριε Πρόεδρε.</w:t>
      </w:r>
    </w:p>
    <w:p w14:paraId="5CDA03EE"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Κακώς</w:t>
      </w:r>
      <w:r>
        <w:rPr>
          <w:rFonts w:eastAsia="Times New Roman" w:cs="Times New Roman"/>
          <w:szCs w:val="24"/>
        </w:rPr>
        <w:t xml:space="preserve"> για εμένα, το έχετε συνδέσει μόνο με την κινητικότητα, οπότε ένας φορέας, ο οποίος δεν επιθυμεί να συμμετάσχει στην κινητικότητα, αδιαφορεί για αυτό. Και βεβαίως, κακώς δεν ανταποκρίνεται η εφαρμογή την οποία έχετε δημιουργήσει στο περιεχόμενο του νόμου ό</w:t>
      </w:r>
      <w:r>
        <w:rPr>
          <w:rFonts w:eastAsia="Times New Roman" w:cs="Times New Roman"/>
          <w:szCs w:val="24"/>
        </w:rPr>
        <w:t xml:space="preserve">πως τον έχουμε ψηφίσει. </w:t>
      </w:r>
    </w:p>
    <w:p w14:paraId="5CDA03EF"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Σύμφωνα με τη δική σας εφαρμογή έχουμε ουσιαστικά μια περιγραφή των δομών, μια αποτύπωση των δομών, αλλά ακριβώς με τη λεπτομέρεια που το άρθρο 16 -δεν θέλω να το διαβάσω αυτή τη στιγμή γιατί δεν υπάρχει ο χρόνος- δίνει τα στοιχεία</w:t>
      </w:r>
      <w:r>
        <w:rPr>
          <w:rFonts w:eastAsia="Times New Roman" w:cs="Times New Roman"/>
          <w:szCs w:val="24"/>
        </w:rPr>
        <w:t xml:space="preserve"> τα οποία πρέπει να εμπεριέχονται, αυτά δεν υπάρχουν.</w:t>
      </w:r>
    </w:p>
    <w:p w14:paraId="5CDA03F0"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όμως, ήταν ένα ξεκίνημα, αλλά νομίζω ότι ο ρυθμός των επτά φορέων σε χίλιους επτακόσιους τριάντα απαιτεί κάποιες εξηγήσεις και ίσως και κάποιες πρόσθετες παρεμβάσεις.</w:t>
      </w:r>
    </w:p>
    <w:p w14:paraId="5CDA03F1"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Σας ευχαριστώ, κύ</w:t>
      </w:r>
      <w:r>
        <w:rPr>
          <w:rFonts w:eastAsia="Times New Roman" w:cs="Times New Roman"/>
          <w:szCs w:val="24"/>
        </w:rPr>
        <w:t>ριε Πρόεδρε.</w:t>
      </w:r>
    </w:p>
    <w:p w14:paraId="5CDA03F2"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5CDA03F3"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Υπουργός.</w:t>
      </w:r>
    </w:p>
    <w:p w14:paraId="5CDA03F4" w14:textId="77777777" w:rsidR="00B912E3" w:rsidRDefault="0005520E">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Ευχαριστώ, κύριε Πρόεδρε.</w:t>
      </w:r>
    </w:p>
    <w:p w14:paraId="5CDA03F5"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Κύριε Γεωργαντά, όπως είπατε, πραγματικά η δημιουργία του </w:t>
      </w:r>
      <w:r>
        <w:rPr>
          <w:rFonts w:eastAsia="Times New Roman" w:cs="Times New Roman"/>
          <w:szCs w:val="24"/>
        </w:rPr>
        <w:t>ψ</w:t>
      </w:r>
      <w:r>
        <w:rPr>
          <w:rFonts w:eastAsia="Times New Roman" w:cs="Times New Roman"/>
          <w:szCs w:val="24"/>
        </w:rPr>
        <w:t xml:space="preserve">ηφιακού </w:t>
      </w:r>
      <w:r>
        <w:rPr>
          <w:rFonts w:eastAsia="Times New Roman" w:cs="Times New Roman"/>
          <w:szCs w:val="24"/>
        </w:rPr>
        <w:t>ο</w:t>
      </w:r>
      <w:r>
        <w:rPr>
          <w:rFonts w:eastAsia="Times New Roman" w:cs="Times New Roman"/>
          <w:szCs w:val="24"/>
        </w:rPr>
        <w:t>ργανογ</w:t>
      </w:r>
      <w:r>
        <w:rPr>
          <w:rFonts w:eastAsia="Times New Roman" w:cs="Times New Roman"/>
          <w:szCs w:val="24"/>
        </w:rPr>
        <w:t>ράμματος στο δημόσιο, στην κεντρική διοίκηση και στην τοπική αυτοδιοίκηση είναι μια μεταρρύθμιση εξαιρετικά ση</w:t>
      </w:r>
      <w:r>
        <w:rPr>
          <w:rFonts w:eastAsia="Times New Roman" w:cs="Times New Roman"/>
          <w:szCs w:val="24"/>
        </w:rPr>
        <w:lastRenderedPageBreak/>
        <w:t>μαντική. Μέσω των ψηφιακών οργανογραμμάτων θα έχουμε το σύστημα κινητικότητας και όχι  μόνο. Αυτό το οποίο συνέβη και αυτό το οποίο συμβαίνει είνα</w:t>
      </w:r>
      <w:r>
        <w:rPr>
          <w:rFonts w:eastAsia="Times New Roman" w:cs="Times New Roman"/>
          <w:szCs w:val="24"/>
        </w:rPr>
        <w:t>ι ότι πραγματικά υπάρχει μια καθυστέρηση σαν αυτή που περιγράφετε. Σήμερα η πλατφόρμα είναι ανοιχτή, βεβαίως. Κάθε οργανισμός ή κάθε φορέας του δημοσίου, ο οποίος ολοκληρώνει τη διαδικασία του καινούργιου οργανογράμματος μέχρι να βγει το προεδρικό διάταγμα</w:t>
      </w:r>
      <w:r>
        <w:rPr>
          <w:rFonts w:eastAsia="Times New Roman" w:cs="Times New Roman"/>
          <w:szCs w:val="24"/>
        </w:rPr>
        <w:t xml:space="preserve">, έρχεται και μπαίνει. </w:t>
      </w:r>
    </w:p>
    <w:p w14:paraId="5CDA03F6"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εννιά φορείς. Πραγματικά ο αριθμός δεν είναι ικανοποιητικός. Θα συμφωνήσω απολύτως μαζί σας. Όμως, θα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το εξής: Ότι αυτά τα οργανογράμματα δεν ήρθαν για να αποτυπώσουν την κατάσταση, στην οποί</w:t>
      </w:r>
      <w:r>
        <w:rPr>
          <w:rFonts w:eastAsia="Times New Roman" w:cs="Times New Roman"/>
          <w:szCs w:val="24"/>
        </w:rPr>
        <w:t xml:space="preserve">α βρίσκεται μια οργανική μονάδα, αλλά μέσω της διαδικασίας αυτής έχουμε και μεγάλες αλλαγές σε αυτές τις μονάδες και κυρίως ο λόγος </w:t>
      </w:r>
      <w:r>
        <w:rPr>
          <w:rFonts w:eastAsia="Times New Roman" w:cs="Times New Roman"/>
          <w:szCs w:val="24"/>
        </w:rPr>
        <w:lastRenderedPageBreak/>
        <w:t>καθυστέρησης βρίσκεται εκεί. Αυτό βεβαίως θέλουμε να συμβεί, δηλαδή θέλουμε να γίνουν αυτές οι αλλαγές. Σας θυμίζω ότι έχουν</w:t>
      </w:r>
      <w:r>
        <w:rPr>
          <w:rFonts w:eastAsia="Times New Roman" w:cs="Times New Roman"/>
          <w:szCs w:val="24"/>
        </w:rPr>
        <w:t xml:space="preserve"> καταργηθεί διευθύνσεις, έχουν προστεθεί άλλες διευθύνσεις, εκσυγχρονίζοντας τις διευθύνσεις ή τις οργανικές μονάδες με βάση και τις ανάγκες της σημερινής εποχής. Εμείς από την πλευρά μας ως Υπουργείο παρέχουμε και τη βοήθεια σε όλους τους φορείς και την τ</w:t>
      </w:r>
      <w:r>
        <w:rPr>
          <w:rFonts w:eastAsia="Times New Roman" w:cs="Times New Roman"/>
          <w:szCs w:val="24"/>
        </w:rPr>
        <w:t xml:space="preserve">εχνογνωσία και προσπαθούμε να επιταχύνουμε τις διαδικασίες. </w:t>
      </w:r>
    </w:p>
    <w:p w14:paraId="5CDA03F7"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 xml:space="preserve">Αυτό το οργανόγραμμα έχει έρθει και έχει μπει πάνω στην πλατφόρμα «Απογραφή», η οποία είναι ήδη </w:t>
      </w:r>
      <w:proofErr w:type="spellStart"/>
      <w:r>
        <w:rPr>
          <w:rFonts w:eastAsia="Times New Roman" w:cs="Times New Roman"/>
          <w:szCs w:val="24"/>
        </w:rPr>
        <w:t>προσβάσιμη</w:t>
      </w:r>
      <w:proofErr w:type="spellEnd"/>
      <w:r>
        <w:rPr>
          <w:rFonts w:eastAsia="Times New Roman" w:cs="Times New Roman"/>
          <w:szCs w:val="24"/>
        </w:rPr>
        <w:t>, και ήδη η πρώτη φάση κινητικότητας έχει ολοκληρωθεί με τους φορείς που συμμετείχαν. Για</w:t>
      </w:r>
      <w:r>
        <w:rPr>
          <w:rFonts w:eastAsia="Times New Roman" w:cs="Times New Roman"/>
          <w:szCs w:val="24"/>
        </w:rPr>
        <w:t xml:space="preserve"> να επιταχυνθεί η διαδικασία, αποφασίστηκε η εισαγωγή των στοιχείων να γίνει κεντρικά από τους διαχειριστές του συστήματος, του Μητρώου Ανθρώπινου Δυναμικού στο Υπουργείο </w:t>
      </w:r>
      <w:r>
        <w:rPr>
          <w:rFonts w:eastAsia="Times New Roman" w:cs="Times New Roman"/>
          <w:szCs w:val="24"/>
        </w:rPr>
        <w:lastRenderedPageBreak/>
        <w:t>Διοικητικής Ανασυγκρότησης, προκειμένου να συγκεντρωθούν στοιχεία</w:t>
      </w:r>
      <w:r>
        <w:rPr>
          <w:rFonts w:eastAsia="Times New Roman" w:cs="Times New Roman"/>
          <w:szCs w:val="24"/>
        </w:rPr>
        <w:t>,</w:t>
      </w:r>
      <w:r>
        <w:rPr>
          <w:rFonts w:eastAsia="Times New Roman" w:cs="Times New Roman"/>
          <w:szCs w:val="24"/>
        </w:rPr>
        <w:t xml:space="preserve"> τα οποία δεν μπορο</w:t>
      </w:r>
      <w:r>
        <w:rPr>
          <w:rFonts w:eastAsia="Times New Roman" w:cs="Times New Roman"/>
          <w:szCs w:val="24"/>
        </w:rPr>
        <w:t xml:space="preserve">ύσαν να αναζητηθούν από το Μητρώο Ανθρώπινου Δυναμικού και ήταν απαραίτητα για την ενημέρωση του οργανογράμματος. Εκδόθηκε και η σχετική εγκύκλιος στις 3 Οκτωβρίου 2017, την οποία και αναφέρετε στην ερώτησή σας. </w:t>
      </w:r>
    </w:p>
    <w:p w14:paraId="5CDA03F8"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Με αυτή την εγκύκλιο ζητήθηκαν στοιχεία, τα</w:t>
      </w:r>
      <w:r>
        <w:rPr>
          <w:rFonts w:eastAsia="Times New Roman" w:cs="Times New Roman"/>
          <w:szCs w:val="24"/>
        </w:rPr>
        <w:t xml:space="preserve"> οποία δεν αφορούσαν το προσωπικό. Δηλαδή, δεν ήταν στοιχεία του προσωπικού, αλλά ήταν στοιχεία των δομών. Διότι τα στοιχεία του προσωπικού τα είχαμε από το σύστημα της απογραφής. </w:t>
      </w:r>
    </w:p>
    <w:p w14:paraId="5CDA03F9"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Να αναφέρω επί τη ευκαιρία ποιοι έχουν ενταχθεί σε αυτόν τον πρώτο κύκλο κι</w:t>
      </w:r>
      <w:r>
        <w:rPr>
          <w:rFonts w:eastAsia="Times New Roman" w:cs="Times New Roman"/>
          <w:szCs w:val="24"/>
        </w:rPr>
        <w:t xml:space="preserve">νητικότητας: Είναι το ΑΣΕΠ, η Ανεξάρτητη Αρχή Δημοσίων Εσόδων, το Υπουργείο Αγροτικής Ανάπτυξης και Τροφίμων, το Υπουργείο Ψηφιακής Πολιτικής, το Υπουργείο Υποδομών </w:t>
      </w:r>
      <w:r>
        <w:rPr>
          <w:rFonts w:eastAsia="Times New Roman" w:cs="Times New Roman"/>
          <w:szCs w:val="24"/>
        </w:rPr>
        <w:lastRenderedPageBreak/>
        <w:t>και Μεταφορών, το Υπουργείο Διοικητικής Ανασυγκρότησης, το Υπουργείο Δικαιοσύνης, Διαφάνεια</w:t>
      </w:r>
      <w:r>
        <w:rPr>
          <w:rFonts w:eastAsia="Times New Roman" w:cs="Times New Roman"/>
          <w:szCs w:val="24"/>
        </w:rPr>
        <w:t>ς και Ανθρωπίνων Δικαιωμάτων, το Υπουργείο Τουρισμού και το Υπουργείο Υγείας.</w:t>
      </w:r>
    </w:p>
    <w:p w14:paraId="5CDA03FA"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Μέχρι σήμερα</w:t>
      </w:r>
      <w:r>
        <w:rPr>
          <w:rFonts w:eastAsia="Times New Roman" w:cs="Times New Roman"/>
          <w:szCs w:val="24"/>
        </w:rPr>
        <w:t>,</w:t>
      </w:r>
      <w:r>
        <w:rPr>
          <w:rFonts w:eastAsia="Times New Roman" w:cs="Times New Roman"/>
          <w:szCs w:val="24"/>
        </w:rPr>
        <w:t xml:space="preserve"> υπήρξε καθυστέρηση στο ένα κομμάτι, στην πλατφόρμα δηλαδή, στο να αποτυπωθούν οι υπηρετούντες υπάλληλοι τη συγκεκριμένη στιγμή. Αυτό, όμως, γιατί συνέβη; Συνέβη</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ατί όταν τίθενται σε ισχύ τα καινούρια οργανογράμματα, επανατοποθετούνται υπάλληλοι σε αυτές τις δομές</w:t>
      </w:r>
      <w:r>
        <w:rPr>
          <w:rFonts w:eastAsia="Times New Roman" w:cs="Times New Roman"/>
          <w:szCs w:val="24"/>
        </w:rPr>
        <w:t>,</w:t>
      </w:r>
      <w:r>
        <w:rPr>
          <w:rFonts w:eastAsia="Times New Roman" w:cs="Times New Roman"/>
          <w:szCs w:val="24"/>
        </w:rPr>
        <w:t xml:space="preserve"> με βάση τις αλλαγές που έχουν συμβεί. Όποιος φορέας ολοκληρώνει και αυτή τη διαδικασία, τότε αυτά τα στοιχεία θα ανέβουν στην πλατφόρμα. </w:t>
      </w:r>
    </w:p>
    <w:p w14:paraId="5CDA03FB"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Στείλαμε, επίσ</w:t>
      </w:r>
      <w:r>
        <w:rPr>
          <w:rFonts w:eastAsia="Times New Roman" w:cs="Times New Roman"/>
          <w:szCs w:val="24"/>
        </w:rPr>
        <w:t>ης, μια εγκύκλιο στις 8 Δεκεμβρίου, με την οποία ζητήθηκε από τους φορείς να ορίσουν υπαλλήλους</w:t>
      </w:r>
      <w:r>
        <w:rPr>
          <w:rFonts w:eastAsia="Times New Roman" w:cs="Times New Roman"/>
          <w:szCs w:val="24"/>
        </w:rPr>
        <w:t>,</w:t>
      </w:r>
      <w:r>
        <w:rPr>
          <w:rFonts w:eastAsia="Times New Roman" w:cs="Times New Roman"/>
          <w:szCs w:val="24"/>
        </w:rPr>
        <w:t xml:space="preserve"> που θα είναι </w:t>
      </w:r>
      <w:r>
        <w:rPr>
          <w:rFonts w:eastAsia="Times New Roman" w:cs="Times New Roman"/>
          <w:szCs w:val="24"/>
        </w:rPr>
        <w:lastRenderedPageBreak/>
        <w:t>υπεύθυνοι πια να βάζουν τα στοιχεία στο σύστημα, να πιστοποιηθούν αυτοί οι εργαζόμενοι, να έχουν και τους κωδικούς, ούτως ώστε η διαδικασία να γίν</w:t>
      </w:r>
      <w:r>
        <w:rPr>
          <w:rFonts w:eastAsia="Times New Roman" w:cs="Times New Roman"/>
          <w:szCs w:val="24"/>
        </w:rPr>
        <w:t>εται από αυτούς τους υπαλλήλους πια και όχι από την κεντρική διοίκηση.</w:t>
      </w:r>
    </w:p>
    <w:p w14:paraId="5CDA03FC"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Αυτή είναι</w:t>
      </w:r>
      <w:r>
        <w:rPr>
          <w:rFonts w:eastAsia="Times New Roman" w:cs="Times New Roman"/>
          <w:szCs w:val="24"/>
        </w:rPr>
        <w:t>,</w:t>
      </w:r>
      <w:r>
        <w:rPr>
          <w:rFonts w:eastAsia="Times New Roman" w:cs="Times New Roman"/>
          <w:szCs w:val="24"/>
        </w:rPr>
        <w:t xml:space="preserve"> σε αδρές γραμμές</w:t>
      </w:r>
      <w:r>
        <w:rPr>
          <w:rFonts w:eastAsia="Times New Roman" w:cs="Times New Roman"/>
          <w:szCs w:val="24"/>
        </w:rPr>
        <w:t>,</w:t>
      </w:r>
      <w:r>
        <w:rPr>
          <w:rFonts w:eastAsia="Times New Roman" w:cs="Times New Roman"/>
          <w:szCs w:val="24"/>
        </w:rPr>
        <w:t xml:space="preserve"> η διαδικασία. Θα πρέπει να αναγνωρίσετε και εσείς ότι είναι μια μεγάλη μεταβολή στον δημόσιο τομέα. Υπάρχουν καθυστερήσεις. Έρχεται, όμως, το επόμενο διάστ</w:t>
      </w:r>
      <w:r>
        <w:rPr>
          <w:rFonts w:eastAsia="Times New Roman" w:cs="Times New Roman"/>
          <w:szCs w:val="24"/>
        </w:rPr>
        <w:t>ημα</w:t>
      </w:r>
      <w:r>
        <w:rPr>
          <w:rFonts w:eastAsia="Times New Roman" w:cs="Times New Roman"/>
          <w:szCs w:val="24"/>
        </w:rPr>
        <w:t>,</w:t>
      </w:r>
      <w:r>
        <w:rPr>
          <w:rFonts w:eastAsia="Times New Roman" w:cs="Times New Roman"/>
          <w:szCs w:val="24"/>
        </w:rPr>
        <w:t xml:space="preserve"> για να τα λύσει όλα αυτά.</w:t>
      </w:r>
    </w:p>
    <w:p w14:paraId="5CDA03FD" w14:textId="77777777" w:rsidR="00B912E3" w:rsidRDefault="0005520E">
      <w:pPr>
        <w:spacing w:after="0" w:line="600" w:lineRule="auto"/>
        <w:ind w:firstLine="720"/>
        <w:jc w:val="both"/>
        <w:rPr>
          <w:rFonts w:eastAsia="Times New Roman" w:cs="Times New Roman"/>
          <w:szCs w:val="24"/>
        </w:rPr>
      </w:pPr>
      <w:r>
        <w:rPr>
          <w:rFonts w:eastAsia="Times New Roman" w:cs="Times New Roman"/>
          <w:szCs w:val="24"/>
        </w:rPr>
        <w:t>Ευχαριστώ.</w:t>
      </w:r>
    </w:p>
    <w:p w14:paraId="5CDA03FE" w14:textId="77777777" w:rsidR="00B912E3" w:rsidRDefault="0005520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Γεωργαντά, έχετε τον λόγο.</w:t>
      </w:r>
    </w:p>
    <w:p w14:paraId="5CDA03FF" w14:textId="77777777" w:rsidR="00B912E3" w:rsidRDefault="0005520E">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Κύριε Πρόεδρε, χαίρομαι που, επί των δεδομένων τουλάχιστον, συμφωνήσαμε με την κυρία Υπουργό, </w:t>
      </w:r>
      <w:r>
        <w:rPr>
          <w:rFonts w:eastAsia="Times New Roman"/>
          <w:szCs w:val="24"/>
        </w:rPr>
        <w:lastRenderedPageBreak/>
        <w:t>ότι πράγματι υπάρχει μια μεγάλη κ</w:t>
      </w:r>
      <w:r>
        <w:rPr>
          <w:rFonts w:eastAsia="Times New Roman"/>
          <w:szCs w:val="24"/>
        </w:rPr>
        <w:t xml:space="preserve">αθυστέρηση. Το </w:t>
      </w:r>
      <w:r>
        <w:rPr>
          <w:rFonts w:eastAsia="Times New Roman"/>
          <w:szCs w:val="24"/>
        </w:rPr>
        <w:t>ψ</w:t>
      </w:r>
      <w:r>
        <w:rPr>
          <w:rFonts w:eastAsia="Times New Roman"/>
          <w:szCs w:val="24"/>
        </w:rPr>
        <w:t xml:space="preserve">ηφιακό </w:t>
      </w:r>
      <w:r>
        <w:rPr>
          <w:rFonts w:eastAsia="Times New Roman"/>
          <w:szCs w:val="24"/>
        </w:rPr>
        <w:t>ο</w:t>
      </w:r>
      <w:r>
        <w:rPr>
          <w:rFonts w:eastAsia="Times New Roman"/>
          <w:szCs w:val="24"/>
        </w:rPr>
        <w:t>ργανόγραμμα θεσπίστηκε και η τήρησή του είναι υποχρέωση</w:t>
      </w:r>
      <w:r>
        <w:rPr>
          <w:rFonts w:eastAsia="Times New Roman"/>
          <w:szCs w:val="24"/>
        </w:rPr>
        <w:t>,</w:t>
      </w:r>
      <w:r>
        <w:rPr>
          <w:rFonts w:eastAsia="Times New Roman"/>
          <w:szCs w:val="24"/>
        </w:rPr>
        <w:t xml:space="preserve"> όχι μόνο του Υπουργείου Διοικητικής Ανασυγκρότησης, αλλά και του Υπουργείου Οικονομικών. Διότι καταλαβαίνετε ότι είναι ένα εργαλείο, με το οποίο η Κεντρική Διοίκηση μπορεί ανά πάσα στιγμή να βλέπει τον φορέα. Δηλαδή, να βλέπει πόσους υπαλλήλους έχουν οι δ</w:t>
      </w:r>
      <w:r>
        <w:rPr>
          <w:rFonts w:eastAsia="Times New Roman"/>
          <w:szCs w:val="24"/>
        </w:rPr>
        <w:t>ομές, ποια είναι τα περιγράμματα των θέσεων τα οποία χρειάζονται, πόσοι πραγματικά υπηρετούν, πόσοι έχουν αποσπαστεί, πόσοι βρίσκονται κάπου αλλού, πόσο στοιχίζει η μισθοδοσία. Όλο αυτό μπορεί να γίνει εργαλείο για την καλύτερη διαχείριση του ανθρώπινου δυ</w:t>
      </w:r>
      <w:r>
        <w:rPr>
          <w:rFonts w:eastAsia="Times New Roman"/>
          <w:szCs w:val="24"/>
        </w:rPr>
        <w:t>ναμικού του ελληνικού δημοσίου.</w:t>
      </w:r>
    </w:p>
    <w:p w14:paraId="5CDA0400" w14:textId="77777777" w:rsidR="00B912E3" w:rsidRDefault="0005520E">
      <w:pPr>
        <w:spacing w:after="0" w:line="600" w:lineRule="auto"/>
        <w:ind w:firstLine="720"/>
        <w:jc w:val="both"/>
        <w:rPr>
          <w:rFonts w:eastAsia="Times New Roman"/>
          <w:szCs w:val="24"/>
        </w:rPr>
      </w:pPr>
      <w:r>
        <w:rPr>
          <w:rFonts w:eastAsia="Times New Roman"/>
          <w:szCs w:val="24"/>
        </w:rPr>
        <w:lastRenderedPageBreak/>
        <w:t>Εμένα με λυπεί το γεγονός ότι δεκατρείς μήνες μετά δεν έχει γίνει συνείδηση στους υπεύθυνους δημοσίους λειτουργούς. Και βεβαίως</w:t>
      </w:r>
      <w:r>
        <w:rPr>
          <w:rFonts w:eastAsia="Times New Roman"/>
          <w:szCs w:val="24"/>
        </w:rPr>
        <w:t>,</w:t>
      </w:r>
      <w:r>
        <w:rPr>
          <w:rFonts w:eastAsia="Times New Roman"/>
          <w:szCs w:val="24"/>
        </w:rPr>
        <w:t xml:space="preserve"> ευθύνη υπάρχει και στο Υπουργείο</w:t>
      </w:r>
      <w:r>
        <w:rPr>
          <w:rFonts w:eastAsia="Times New Roman"/>
          <w:szCs w:val="24"/>
        </w:rPr>
        <w:t>,</w:t>
      </w:r>
      <w:r>
        <w:rPr>
          <w:rFonts w:eastAsia="Times New Roman"/>
          <w:szCs w:val="24"/>
        </w:rPr>
        <w:t xml:space="preserve"> που δεν τους έδωσε να καταλάβουν την υποχρέωσή τους αυτή. Δεν</w:t>
      </w:r>
      <w:r>
        <w:rPr>
          <w:rFonts w:eastAsia="Times New Roman"/>
          <w:szCs w:val="24"/>
        </w:rPr>
        <w:t xml:space="preserve"> είναι προαιρετικό. Η σύσταση αυτού του οργανογράμματος αποτελεί υποχρέωση της διοίκησης, αποτελεί υποχρέωση των διευθυντών. Είναι πραγματικά φοβερό ότι δεκατρείς μήνες μετά</w:t>
      </w:r>
      <w:r>
        <w:rPr>
          <w:rFonts w:eastAsia="Times New Roman"/>
          <w:szCs w:val="24"/>
        </w:rPr>
        <w:t>,</w:t>
      </w:r>
      <w:r>
        <w:rPr>
          <w:rFonts w:eastAsia="Times New Roman"/>
          <w:szCs w:val="24"/>
        </w:rPr>
        <w:t xml:space="preserve"> βλέπουμε μόνο εννέα φορείς -και είδαμε ότι είναι κεντρικά Υπουργεία και μόνο δύο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ενώ χίλιοι επτακόσιοι είκοσι άλλοι φορείς, που τους πληρώνει το δημόσιο, που πληρώνονται από τον προϋπολογισμό, δεν αισθάνονται την υποχρέωση να μπουν σε αυτήν την εγγραφή.</w:t>
      </w:r>
    </w:p>
    <w:p w14:paraId="5CDA0401" w14:textId="77777777" w:rsidR="00B912E3" w:rsidRDefault="0005520E">
      <w:pPr>
        <w:spacing w:after="0" w:line="600" w:lineRule="auto"/>
        <w:ind w:firstLine="720"/>
        <w:jc w:val="both"/>
        <w:rPr>
          <w:rFonts w:eastAsia="Times New Roman"/>
          <w:szCs w:val="24"/>
        </w:rPr>
      </w:pPr>
      <w:r>
        <w:rPr>
          <w:rFonts w:eastAsia="Times New Roman"/>
          <w:szCs w:val="24"/>
        </w:rPr>
        <w:lastRenderedPageBreak/>
        <w:t>Νομίζω, λοιπόν, κυρία Υπουργέ, ότι πρέπει να υπάρξει κάποιος άλλ</w:t>
      </w:r>
      <w:r>
        <w:rPr>
          <w:rFonts w:eastAsia="Times New Roman"/>
          <w:szCs w:val="24"/>
        </w:rPr>
        <w:t>ος τρόπος και όχι με τις εγκυκλίους, που, από ό,τι βλέπουμε, ορίζονται ημερομηνίες από εσάς, αλλά δεν τηρούνται. Είδα ότι η τελευταία ήταν 15 Δεκεμβρίου. Δεν θέλω να σας ρωτήσω αν πράγματι πιστοποιήθηκαν οι υπεύθυνοι πάλι ανά φορέα, όπως το ζητούσατε. Νομί</w:t>
      </w:r>
      <w:r>
        <w:rPr>
          <w:rFonts w:eastAsia="Times New Roman"/>
          <w:szCs w:val="24"/>
        </w:rPr>
        <w:t>ζω ότι πρέπει να βρείτε τον τρόπο να γίνει συνείδηση, να συνδέσετε ίσως τη μη υπαγωγή στην εφαρμογή και με άλλες δυνατότητες της διοικήσεως και όχι μόνο με τη συμμετοχή στην κινητικότητα. Και βεβαίως, να είναι πλήρες το οργανόγραμμα έτσι όπως ακριβώς το πε</w:t>
      </w:r>
      <w:r>
        <w:rPr>
          <w:rFonts w:eastAsia="Times New Roman"/>
          <w:szCs w:val="24"/>
        </w:rPr>
        <w:t xml:space="preserve">ριγράφει ο νόμος, γιατί φαντάζομαι ότι και ο Έλληνας φορολογούμενος, ο Έλληνας πολίτης, ο κάθε διοικούμενος θα θέλει πραγματικά να έχει μια εικόνα του δημοσίου. </w:t>
      </w:r>
    </w:p>
    <w:p w14:paraId="5CDA0402" w14:textId="77777777" w:rsidR="00B912E3" w:rsidRDefault="0005520E">
      <w:pPr>
        <w:spacing w:after="0" w:line="600" w:lineRule="auto"/>
        <w:ind w:firstLine="720"/>
        <w:jc w:val="both"/>
        <w:rPr>
          <w:rFonts w:eastAsia="Times New Roman"/>
          <w:szCs w:val="24"/>
        </w:rPr>
      </w:pPr>
      <w:r>
        <w:rPr>
          <w:rFonts w:eastAsia="Times New Roman"/>
          <w:szCs w:val="24"/>
        </w:rPr>
        <w:lastRenderedPageBreak/>
        <w:t>Διότι, όταν θα είναι σαφή τα περιγράμματα θέσεων και θα έχουμε την εικόνα των υπηρετούντων, τό</w:t>
      </w:r>
      <w:r>
        <w:rPr>
          <w:rFonts w:eastAsia="Times New Roman"/>
          <w:szCs w:val="24"/>
        </w:rPr>
        <w:t>τε θα μπορούμε να κατανοήσουμε και τις ανάγκες, τις οποίες επικαλείται ο κάθε φορέας και η κάθε διεύθυνση. Αν δεν υπάρχουν τα περιγράμματα θέσεων κι αν δεν υπάρχει η κατάσταση των υπηρετούντων υπαλλήλων, δεν είμαστε σε θέση να αξιολογήσουμε και το αίτημα ε</w:t>
      </w:r>
      <w:r>
        <w:rPr>
          <w:rFonts w:eastAsia="Times New Roman"/>
          <w:szCs w:val="24"/>
        </w:rPr>
        <w:t>νός φορέα. Δεν είστε σε θέση να το αξιολογήσετε, για να δείτε αν πράγματι χρειάζεται προσωπικό, τι ειδικοτήτων προσωπικό χρειάζεται, αν ορθώς το χρειάζεται και αν ορθώς ή όχι επέτρεψε να φύγει προσωπικό από τη συγκεκριμένη δομή. Είναι μια εικόνα του δημοσί</w:t>
      </w:r>
      <w:r>
        <w:rPr>
          <w:rFonts w:eastAsia="Times New Roman"/>
          <w:szCs w:val="24"/>
        </w:rPr>
        <w:t>ου</w:t>
      </w:r>
      <w:r>
        <w:rPr>
          <w:rFonts w:eastAsia="Times New Roman"/>
          <w:szCs w:val="24"/>
        </w:rPr>
        <w:t>,</w:t>
      </w:r>
      <w:r>
        <w:rPr>
          <w:rFonts w:eastAsia="Times New Roman"/>
          <w:szCs w:val="24"/>
        </w:rPr>
        <w:t xml:space="preserve"> που δείχνει την τρέχουσα πραγματικότητα και νομίζω ότι θα είναι ένα χρήσιμο εργαλείο για εσάς.</w:t>
      </w:r>
    </w:p>
    <w:p w14:paraId="5CDA0403" w14:textId="77777777" w:rsidR="00B912E3" w:rsidRDefault="0005520E">
      <w:pPr>
        <w:spacing w:after="0" w:line="600" w:lineRule="auto"/>
        <w:ind w:firstLine="720"/>
        <w:jc w:val="both"/>
        <w:rPr>
          <w:rFonts w:eastAsia="Times New Roman"/>
          <w:szCs w:val="24"/>
        </w:rPr>
      </w:pPr>
      <w:r>
        <w:rPr>
          <w:rFonts w:eastAsia="Times New Roman"/>
          <w:szCs w:val="24"/>
        </w:rPr>
        <w:lastRenderedPageBreak/>
        <w:t>Οπότε, η παράκληση μου είναι -και θα συμβάλουμε σε αυτό- να βρεθούν οι τρόποι για να μπορέσουν όλοι οι φορείς του δημοσίου, που πληρώνονται από τον προϋπολογ</w:t>
      </w:r>
      <w:r>
        <w:rPr>
          <w:rFonts w:eastAsia="Times New Roman"/>
          <w:szCs w:val="24"/>
        </w:rPr>
        <w:t>ισμό και τον Έλληνα φορολογούμενο, να συμμορφωθούν με αυτήν την αναγκαία προϋπόθεση.</w:t>
      </w:r>
    </w:p>
    <w:p w14:paraId="5CDA0404" w14:textId="77777777" w:rsidR="00B912E3" w:rsidRDefault="0005520E">
      <w:pPr>
        <w:spacing w:after="0" w:line="600" w:lineRule="auto"/>
        <w:ind w:firstLine="720"/>
        <w:jc w:val="both"/>
        <w:rPr>
          <w:rFonts w:eastAsia="Times New Roman"/>
          <w:szCs w:val="24"/>
        </w:rPr>
      </w:pPr>
      <w:r>
        <w:rPr>
          <w:rFonts w:eastAsia="Times New Roman"/>
          <w:szCs w:val="24"/>
        </w:rPr>
        <w:t>Ευχαριστώ.</w:t>
      </w:r>
    </w:p>
    <w:p w14:paraId="5CDA0405" w14:textId="77777777" w:rsidR="00B912E3" w:rsidRDefault="0005520E">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Κυρία </w:t>
      </w:r>
      <w:proofErr w:type="spellStart"/>
      <w:r>
        <w:rPr>
          <w:rFonts w:eastAsia="Times New Roman"/>
          <w:szCs w:val="24"/>
        </w:rPr>
        <w:t>Γεροβασίλη</w:t>
      </w:r>
      <w:proofErr w:type="spellEnd"/>
      <w:r>
        <w:rPr>
          <w:rFonts w:eastAsia="Times New Roman"/>
          <w:szCs w:val="24"/>
        </w:rPr>
        <w:t>, έχετε τον λόγο.</w:t>
      </w:r>
    </w:p>
    <w:p w14:paraId="5CDA0406" w14:textId="77777777" w:rsidR="00B912E3" w:rsidRDefault="0005520E">
      <w:pPr>
        <w:spacing w:after="0"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Κύριε Γεωργαντά, χαίρομαι που συμφωνούμε ότι όλο το σύστημα</w:t>
      </w:r>
      <w:r>
        <w:rPr>
          <w:rFonts w:eastAsia="Times New Roman"/>
          <w:szCs w:val="24"/>
        </w:rPr>
        <w:t>,</w:t>
      </w:r>
      <w:r>
        <w:rPr>
          <w:rFonts w:eastAsia="Times New Roman"/>
          <w:szCs w:val="24"/>
        </w:rPr>
        <w:t xml:space="preserve"> με το οποίο δομείτο ο δημόσιος τομέας, είχε ανορθολογικά χαρακτηριστικά και έφτιαξε μια χαώδη εικόνα του δημοσίου. </w:t>
      </w:r>
      <w:r>
        <w:rPr>
          <w:rFonts w:eastAsia="Times New Roman"/>
          <w:szCs w:val="24"/>
        </w:rPr>
        <w:t>Β</w:t>
      </w:r>
      <w:r>
        <w:rPr>
          <w:rFonts w:eastAsia="Times New Roman"/>
          <w:szCs w:val="24"/>
        </w:rPr>
        <w:t xml:space="preserve">εβαίως, χαίρομαι που αναγνωρίζετε την προσπάθεια και νομίζω ότι </w:t>
      </w:r>
      <w:r>
        <w:rPr>
          <w:rFonts w:eastAsia="Times New Roman"/>
          <w:szCs w:val="24"/>
        </w:rPr>
        <w:lastRenderedPageBreak/>
        <w:t>αυτό είναι προ</w:t>
      </w:r>
      <w:r>
        <w:rPr>
          <w:rFonts w:eastAsia="Times New Roman"/>
          <w:szCs w:val="24"/>
        </w:rPr>
        <w:t xml:space="preserve">ς το συμφέρον όχι του Υπουργείου ή της Κυβέρνησης, αλλά είναι ανάγκη για τη χώρα, ανάγκη για τους Έλληνες πολίτες, να έχουν απέναντί τους ένα διαφορετικό δημόσιο. </w:t>
      </w:r>
      <w:r>
        <w:rPr>
          <w:rFonts w:eastAsia="Times New Roman"/>
          <w:szCs w:val="24"/>
        </w:rPr>
        <w:t>Σ</w:t>
      </w:r>
      <w:r>
        <w:rPr>
          <w:rFonts w:eastAsia="Times New Roman"/>
          <w:szCs w:val="24"/>
        </w:rPr>
        <w:t xml:space="preserve">ε αυτήν την κατεύθυνση κινούμαστε και μέσω αυτού του συστήματος. </w:t>
      </w:r>
    </w:p>
    <w:p w14:paraId="5CDA0407" w14:textId="77777777" w:rsidR="00B912E3" w:rsidRDefault="0005520E">
      <w:pPr>
        <w:spacing w:after="0" w:line="600" w:lineRule="auto"/>
        <w:ind w:firstLine="720"/>
        <w:jc w:val="both"/>
        <w:rPr>
          <w:rFonts w:eastAsia="Times New Roman"/>
          <w:szCs w:val="24"/>
        </w:rPr>
      </w:pPr>
      <w:r>
        <w:rPr>
          <w:rFonts w:eastAsia="Times New Roman"/>
          <w:szCs w:val="24"/>
        </w:rPr>
        <w:t>Αυτό το οποίο δεν σας είπα</w:t>
      </w:r>
      <w:r>
        <w:rPr>
          <w:rFonts w:eastAsia="Times New Roman"/>
          <w:szCs w:val="24"/>
        </w:rPr>
        <w:t xml:space="preserve"> στην πρώτη τοποθέτηση, δεν έφθασε ο χρόνος, ήταν η ουσιαστική παρατήρηση σας επίσης για τα περιγράμματα θέσεως εργασίας. Να ενημερώσω ότι αυτό είναι μια βαριά δύσκολη διαδικασία, το ξέρετε, που όμως έρχεται να εξορθολογήσει πραγματικά ένα μεγάλο κομμάτι τ</w:t>
      </w:r>
      <w:r>
        <w:rPr>
          <w:rFonts w:eastAsia="Times New Roman"/>
          <w:szCs w:val="24"/>
        </w:rPr>
        <w:t>ης δομής του συστήματος και για τη θέση</w:t>
      </w:r>
      <w:r>
        <w:rPr>
          <w:rFonts w:eastAsia="Times New Roman"/>
          <w:szCs w:val="24"/>
        </w:rPr>
        <w:t>,</w:t>
      </w:r>
      <w:r>
        <w:rPr>
          <w:rFonts w:eastAsia="Times New Roman"/>
          <w:szCs w:val="24"/>
        </w:rPr>
        <w:t xml:space="preserve"> στην οποία εργάζεται ο κάθε εργαζόμενος, και τι δουλειά κάνει εκεί, και πώς θα αξιολογηθεί στη συνέχεια μέσω του </w:t>
      </w:r>
      <w:r>
        <w:rPr>
          <w:rFonts w:eastAsia="Times New Roman"/>
          <w:szCs w:val="24"/>
        </w:rPr>
        <w:lastRenderedPageBreak/>
        <w:t>στόχου</w:t>
      </w:r>
      <w:r>
        <w:rPr>
          <w:rFonts w:eastAsia="Times New Roman"/>
          <w:szCs w:val="24"/>
        </w:rPr>
        <w:t>,</w:t>
      </w:r>
      <w:r>
        <w:rPr>
          <w:rFonts w:eastAsia="Times New Roman"/>
          <w:szCs w:val="24"/>
        </w:rPr>
        <w:t xml:space="preserve"> που μπαίνει σε αυτήν τη συγκεκριμένη θέση, με το συγκεκριμένο περίγραμμα, αλλά και για την εξέ</w:t>
      </w:r>
      <w:r>
        <w:rPr>
          <w:rFonts w:eastAsia="Times New Roman"/>
          <w:szCs w:val="24"/>
        </w:rPr>
        <w:t>λιξη του περαιτέρω, μέχρι να φθάσει ο εργαζόμενος αυτός, ο υπάλληλος αυτός, στη σύνταξη.</w:t>
      </w:r>
    </w:p>
    <w:p w14:paraId="5CDA0408" w14:textId="77777777" w:rsidR="00B912E3" w:rsidRDefault="0005520E">
      <w:pPr>
        <w:spacing w:after="0" w:line="600" w:lineRule="auto"/>
        <w:ind w:firstLine="720"/>
        <w:jc w:val="both"/>
        <w:rPr>
          <w:rFonts w:eastAsia="Times New Roman"/>
          <w:szCs w:val="24"/>
        </w:rPr>
      </w:pPr>
      <w:r>
        <w:rPr>
          <w:rFonts w:eastAsia="Times New Roman"/>
          <w:szCs w:val="24"/>
        </w:rPr>
        <w:t>Αυτή η διαδικασία έχει ήδη ξεκινήσει και έχει ολοκληρωθεί στο μεγαλύτερό της κομμάτι. Εδώ έχουμε ζητήσει βοήθεια και μας έχουν βοηθήσει οι Γάλλοι με τεχνική βοήθεια. Σ</w:t>
      </w:r>
      <w:r>
        <w:rPr>
          <w:rFonts w:eastAsia="Times New Roman"/>
          <w:szCs w:val="24"/>
        </w:rPr>
        <w:t>υνεργαζόμαστε στενά με την «</w:t>
      </w:r>
      <w:r>
        <w:rPr>
          <w:rFonts w:eastAsia="Times New Roman"/>
          <w:szCs w:val="24"/>
          <w:lang w:val="en-US"/>
        </w:rPr>
        <w:t>EXPERTISE</w:t>
      </w:r>
      <w:r>
        <w:rPr>
          <w:rFonts w:eastAsia="Times New Roman"/>
          <w:szCs w:val="24"/>
        </w:rPr>
        <w:t xml:space="preserve"> </w:t>
      </w:r>
      <w:r>
        <w:rPr>
          <w:rFonts w:eastAsia="Times New Roman"/>
          <w:szCs w:val="24"/>
          <w:lang w:val="en-US"/>
        </w:rPr>
        <w:t>FRANCE</w:t>
      </w:r>
      <w:r>
        <w:rPr>
          <w:rFonts w:eastAsia="Times New Roman"/>
          <w:szCs w:val="24"/>
        </w:rPr>
        <w:t>» και αναμένεται εντός του Φεβρουαρίου να έχει ολοκληρωθεί το θέμα των περιγραμμάτων στον δημόσιο τομέα, το οποίο και θα έλθει βεβαίως να «κουμπώσει» πάνω στην ψηφιακή πλατφόρμα του συστήματος της απογραφής, συμπ</w:t>
      </w:r>
      <w:r>
        <w:rPr>
          <w:rFonts w:eastAsia="Times New Roman"/>
          <w:szCs w:val="24"/>
        </w:rPr>
        <w:t xml:space="preserve">ληρωμένη και από τα υπόλοιπα ψηφιακά οργανογράμματα. </w:t>
      </w:r>
    </w:p>
    <w:p w14:paraId="5CDA0409" w14:textId="77777777" w:rsidR="00B912E3" w:rsidRDefault="0005520E">
      <w:pPr>
        <w:spacing w:after="0" w:line="600" w:lineRule="auto"/>
        <w:ind w:firstLine="720"/>
        <w:jc w:val="both"/>
        <w:rPr>
          <w:rFonts w:eastAsia="Times New Roman"/>
          <w:szCs w:val="24"/>
        </w:rPr>
      </w:pPr>
      <w:r>
        <w:rPr>
          <w:rFonts w:eastAsia="Times New Roman"/>
          <w:szCs w:val="24"/>
        </w:rPr>
        <w:t xml:space="preserve">Θα ήθελα να αναφέρω σήμερα και άλλη μία παρέμβαση, η οποία έρχεται να «κλειδώσει» επίσης πάνω σ’ όλο αυτό, για να δώσει </w:t>
      </w:r>
      <w:r>
        <w:rPr>
          <w:rFonts w:eastAsia="Times New Roman"/>
          <w:szCs w:val="24"/>
        </w:rPr>
        <w:lastRenderedPageBreak/>
        <w:t>τα αποτελέσματα τα οποία λέτε. Είναι το Ενιαίο Σύστημα Διαχείρισης Ανθρώπινου Δυνα</w:t>
      </w:r>
      <w:r>
        <w:rPr>
          <w:rFonts w:eastAsia="Times New Roman"/>
          <w:szCs w:val="24"/>
        </w:rPr>
        <w:t>μικού, δηλαδή η κάρτα του υπαλλήλου στο ίδιο σύστημα με καινούργιο έργο. Έχει σχεδόν τελειώσει το τεχνικό δελτίο και αναμένεται το επόμενο διάστημα η δημοπράτησή του. Είναι ένα σύστημα</w:t>
      </w:r>
      <w:r>
        <w:rPr>
          <w:rFonts w:eastAsia="Times New Roman"/>
          <w:szCs w:val="24"/>
        </w:rPr>
        <w:t>,</w:t>
      </w:r>
      <w:r>
        <w:rPr>
          <w:rFonts w:eastAsia="Times New Roman"/>
          <w:szCs w:val="24"/>
        </w:rPr>
        <w:t xml:space="preserve"> το οποίο θα καταγράφει τον υπάλληλο από την ώρα που θα μπαίνει στο δημ</w:t>
      </w:r>
      <w:r>
        <w:rPr>
          <w:rFonts w:eastAsia="Times New Roman"/>
          <w:szCs w:val="24"/>
        </w:rPr>
        <w:t>όσιο μέχρι να φτάσει στη σύνταξή του. Θα συνδεθεί με τα απαραίτητα Υπουργεία -και το Οικονομικών- ούτως ώστε τελικά να μειωθεί</w:t>
      </w:r>
      <w:r>
        <w:rPr>
          <w:rFonts w:eastAsia="Times New Roman"/>
          <w:szCs w:val="24"/>
        </w:rPr>
        <w:t xml:space="preserve"> ή </w:t>
      </w:r>
      <w:r>
        <w:rPr>
          <w:rFonts w:eastAsia="Times New Roman"/>
          <w:szCs w:val="24"/>
        </w:rPr>
        <w:t>να καταργηθεί η γραφειοκρατία</w:t>
      </w:r>
      <w:r>
        <w:rPr>
          <w:rFonts w:eastAsia="Times New Roman"/>
          <w:szCs w:val="24"/>
        </w:rPr>
        <w:t>,</w:t>
      </w:r>
      <w:r>
        <w:rPr>
          <w:rFonts w:eastAsia="Times New Roman"/>
          <w:szCs w:val="24"/>
        </w:rPr>
        <w:t xml:space="preserve"> που χρειάζεται και για τη βαθμολογική εξέλιξη των υπαλλήλων και για αλλαγές θέσεων ευθύνης, όλα </w:t>
      </w:r>
      <w:r>
        <w:rPr>
          <w:rFonts w:eastAsia="Times New Roman"/>
          <w:szCs w:val="24"/>
        </w:rPr>
        <w:t>να καταγράφονται και να απλοποιηθεί μια πολύ βαριά γραφειοκρατική διαδικασία, η οποία σπαταλά χρόνο στους εργαζόμενους και χρειάζεται περισσότερους εργαζόμενους και βεβαίως</w:t>
      </w:r>
      <w:r>
        <w:rPr>
          <w:rFonts w:eastAsia="Times New Roman"/>
          <w:szCs w:val="24"/>
        </w:rPr>
        <w:t>,</w:t>
      </w:r>
      <w:r>
        <w:rPr>
          <w:rFonts w:eastAsia="Times New Roman"/>
          <w:szCs w:val="24"/>
        </w:rPr>
        <w:t xml:space="preserve"> έχει σημαντικό οικονομικό κόστος. </w:t>
      </w:r>
    </w:p>
    <w:p w14:paraId="5CDA040A" w14:textId="77777777" w:rsidR="00B912E3" w:rsidRDefault="0005520E">
      <w:pPr>
        <w:spacing w:after="0" w:line="600" w:lineRule="auto"/>
        <w:ind w:firstLine="720"/>
        <w:jc w:val="both"/>
        <w:rPr>
          <w:rFonts w:eastAsia="Times New Roman"/>
          <w:szCs w:val="24"/>
        </w:rPr>
      </w:pPr>
      <w:r>
        <w:rPr>
          <w:rFonts w:eastAsia="Times New Roman"/>
          <w:szCs w:val="24"/>
        </w:rPr>
        <w:lastRenderedPageBreak/>
        <w:t>Όπως ξέρουμε όλοι, η γραφειοκρατία γεννάει κόστ</w:t>
      </w:r>
      <w:r>
        <w:rPr>
          <w:rFonts w:eastAsia="Times New Roman"/>
          <w:szCs w:val="24"/>
        </w:rPr>
        <w:t xml:space="preserve">ος. Καταργώντας τη γραφειοκρατία, μειώνεις το κόστος λειτουργίας του δημοσίου. Επομένως, σ’ αυτήν τη φάση βρισκόμαστε. </w:t>
      </w:r>
    </w:p>
    <w:p w14:paraId="5CDA040B" w14:textId="77777777" w:rsidR="00B912E3" w:rsidRDefault="0005520E">
      <w:pPr>
        <w:spacing w:after="0" w:line="600" w:lineRule="auto"/>
        <w:ind w:firstLine="720"/>
        <w:jc w:val="both"/>
        <w:rPr>
          <w:rFonts w:eastAsia="Times New Roman"/>
          <w:szCs w:val="24"/>
        </w:rPr>
      </w:pPr>
      <w:r>
        <w:rPr>
          <w:rFonts w:eastAsia="Times New Roman"/>
          <w:szCs w:val="24"/>
        </w:rPr>
        <w:t>Θα σας πω ότι διάφορα ψηφιακά οργανογράμματα και των υπολοίπων Υπουργείων και άλλων φορέων βρίσκονται στη διαδικασία έκδοσης του προεδρι</w:t>
      </w:r>
      <w:r>
        <w:rPr>
          <w:rFonts w:eastAsia="Times New Roman"/>
          <w:szCs w:val="24"/>
        </w:rPr>
        <w:t xml:space="preserve">κού διατάγματος, αλλά ξέρετε ότι και γι’ αυτό κάθε φορά, μόλις είναι έτοιμος ένας φορέας, χρειάζονται τουλάχιστον δύο με τρεις μήνες για να ολοκληρωθεί η διαδικασία, να περάσει δηλαδή από το </w:t>
      </w:r>
      <w:proofErr w:type="spellStart"/>
      <w:r>
        <w:rPr>
          <w:rFonts w:eastAsia="Times New Roman"/>
          <w:szCs w:val="24"/>
        </w:rPr>
        <w:t>ΣτΕ</w:t>
      </w:r>
      <w:proofErr w:type="spellEnd"/>
      <w:r>
        <w:rPr>
          <w:rFonts w:eastAsia="Times New Roman"/>
          <w:szCs w:val="24"/>
        </w:rPr>
        <w:t xml:space="preserve"> και να βγει το προεδρικό διάταγμα. Είναι πολλά οργανογράμματα</w:t>
      </w:r>
      <w:r>
        <w:rPr>
          <w:rFonts w:eastAsia="Times New Roman"/>
          <w:szCs w:val="24"/>
        </w:rPr>
        <w:t xml:space="preserve"> δρομολογημένα.</w:t>
      </w:r>
    </w:p>
    <w:p w14:paraId="5CDA040C" w14:textId="77777777" w:rsidR="00B912E3" w:rsidRDefault="0005520E">
      <w:pPr>
        <w:spacing w:after="0" w:line="600" w:lineRule="auto"/>
        <w:ind w:firstLine="720"/>
        <w:jc w:val="both"/>
        <w:rPr>
          <w:rFonts w:eastAsia="Times New Roman"/>
          <w:szCs w:val="24"/>
        </w:rPr>
      </w:pPr>
      <w:r>
        <w:rPr>
          <w:rFonts w:eastAsia="Times New Roman"/>
          <w:szCs w:val="24"/>
        </w:rPr>
        <w:t xml:space="preserve">Γι’ αυτό λέμε ότι </w:t>
      </w:r>
      <w:r>
        <w:rPr>
          <w:rFonts w:eastAsia="Times New Roman"/>
          <w:szCs w:val="24"/>
        </w:rPr>
        <w:t xml:space="preserve">το </w:t>
      </w:r>
      <w:r>
        <w:rPr>
          <w:rFonts w:eastAsia="Times New Roman"/>
          <w:szCs w:val="24"/>
        </w:rPr>
        <w:t>2018 είναι η χρονιά μιας μεγάλης μεταρρύθμισης στον δημόσιο τομέα, διότι ολοκληρώνεται μια σειρά τέτοιων δράσεων</w:t>
      </w:r>
      <w:r>
        <w:rPr>
          <w:rFonts w:eastAsia="Times New Roman"/>
          <w:szCs w:val="24"/>
        </w:rPr>
        <w:t>,</w:t>
      </w:r>
      <w:r>
        <w:rPr>
          <w:rFonts w:eastAsia="Times New Roman"/>
          <w:szCs w:val="24"/>
        </w:rPr>
        <w:t xml:space="preserve"> που ξεκίνησαν με τη νομοθέτησή τους, αλλά πραγματικά</w:t>
      </w:r>
      <w:r>
        <w:rPr>
          <w:rFonts w:eastAsia="Times New Roman"/>
          <w:szCs w:val="24"/>
        </w:rPr>
        <w:t>,</w:t>
      </w:r>
      <w:r>
        <w:rPr>
          <w:rFonts w:eastAsia="Times New Roman"/>
          <w:szCs w:val="24"/>
        </w:rPr>
        <w:t xml:space="preserve"> </w:t>
      </w:r>
      <w:r>
        <w:rPr>
          <w:rFonts w:eastAsia="Times New Roman"/>
          <w:szCs w:val="24"/>
        </w:rPr>
        <w:lastRenderedPageBreak/>
        <w:t xml:space="preserve">έχει και μια πρακτική δυσκολία για όλους τους </w:t>
      </w:r>
      <w:r>
        <w:rPr>
          <w:rFonts w:eastAsia="Times New Roman"/>
          <w:szCs w:val="24"/>
        </w:rPr>
        <w:t>φορείς του δημοσίου, να συντονιστούν κάποιοι και να κατανοήσουν. Λογικό είναι όλο αυτό, διότι είναι και πρωτόγνωρο στη δημόσια διοίκηση.</w:t>
      </w:r>
    </w:p>
    <w:p w14:paraId="5CDA040D" w14:textId="77777777" w:rsidR="00B912E3" w:rsidRDefault="0005520E">
      <w:pPr>
        <w:spacing w:after="0" w:line="600" w:lineRule="auto"/>
        <w:ind w:firstLine="720"/>
        <w:jc w:val="both"/>
        <w:rPr>
          <w:rFonts w:eastAsia="Times New Roman"/>
          <w:szCs w:val="24"/>
        </w:rPr>
      </w:pPr>
      <w:r>
        <w:rPr>
          <w:rFonts w:eastAsia="Times New Roman"/>
          <w:szCs w:val="24"/>
        </w:rPr>
        <w:t>Σας ευχαριστώ.</w:t>
      </w:r>
    </w:p>
    <w:p w14:paraId="5CDA040E" w14:textId="77777777" w:rsidR="00B912E3" w:rsidRDefault="0005520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σας ευχαριστούμε.</w:t>
      </w:r>
    </w:p>
    <w:p w14:paraId="5CDA040F" w14:textId="77777777" w:rsidR="00B912E3" w:rsidRDefault="0005520E">
      <w:pPr>
        <w:spacing w:after="0" w:line="600" w:lineRule="auto"/>
        <w:ind w:firstLine="720"/>
        <w:jc w:val="both"/>
        <w:rPr>
          <w:rFonts w:eastAsia="Times New Roman"/>
          <w:szCs w:val="24"/>
        </w:rPr>
      </w:pPr>
      <w:r>
        <w:rPr>
          <w:rFonts w:eastAsia="Times New Roman"/>
          <w:szCs w:val="24"/>
        </w:rPr>
        <w:t xml:space="preserve">Στο σημείο αυτό ολοκληρώθηκε η συζήτηση των </w:t>
      </w:r>
      <w:r>
        <w:rPr>
          <w:rFonts w:eastAsia="Times New Roman"/>
          <w:szCs w:val="24"/>
        </w:rPr>
        <w:t>επίκαιρων ερωτήσεων.</w:t>
      </w:r>
    </w:p>
    <w:p w14:paraId="5CDA0410" w14:textId="77777777" w:rsidR="00B912E3" w:rsidRDefault="0005520E">
      <w:pPr>
        <w:spacing w:after="0" w:line="600" w:lineRule="auto"/>
        <w:ind w:firstLine="720"/>
        <w:jc w:val="both"/>
        <w:rPr>
          <w:rFonts w:eastAsia="Times New Roman"/>
          <w:szCs w:val="24"/>
        </w:rPr>
      </w:pPr>
      <w:r>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 xml:space="preserve">της </w:t>
      </w:r>
      <w:r>
        <w:rPr>
          <w:rFonts w:eastAsia="Times New Roman"/>
          <w:szCs w:val="24"/>
        </w:rPr>
        <w:t>Τετάρτης 1</w:t>
      </w:r>
      <w:r w:rsidRPr="009902FF">
        <w:rPr>
          <w:rFonts w:eastAsia="Times New Roman"/>
          <w:szCs w:val="24"/>
          <w:vertAlign w:val="superscript"/>
        </w:rPr>
        <w:t>ης</w:t>
      </w:r>
      <w:r>
        <w:rPr>
          <w:rFonts w:eastAsia="Times New Roman"/>
          <w:szCs w:val="24"/>
        </w:rPr>
        <w:t xml:space="preserve"> Νοεμβρίου, </w:t>
      </w:r>
      <w:r>
        <w:rPr>
          <w:rFonts w:eastAsia="Times New Roman"/>
          <w:szCs w:val="24"/>
        </w:rPr>
        <w:t xml:space="preserve">της </w:t>
      </w:r>
      <w:r>
        <w:rPr>
          <w:rFonts w:eastAsia="Times New Roman"/>
          <w:szCs w:val="24"/>
        </w:rPr>
        <w:t xml:space="preserve">Πέμπτης 2 Νοεμβρίου, της Παρασκευής 3 Νοεμβρίου και </w:t>
      </w:r>
      <w:r>
        <w:rPr>
          <w:rFonts w:eastAsia="Times New Roman"/>
          <w:szCs w:val="24"/>
        </w:rPr>
        <w:t xml:space="preserve">της </w:t>
      </w:r>
      <w:r>
        <w:rPr>
          <w:rFonts w:eastAsia="Times New Roman"/>
          <w:szCs w:val="24"/>
        </w:rPr>
        <w:t>Δευτέρας 6 Νοεμβρίου 2017.</w:t>
      </w:r>
    </w:p>
    <w:p w14:paraId="5CDA0411" w14:textId="77777777" w:rsidR="00B912E3" w:rsidRDefault="0005520E">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w:t>
      </w:r>
      <w:r>
        <w:rPr>
          <w:rFonts w:eastAsia="Times New Roman"/>
          <w:szCs w:val="24"/>
        </w:rPr>
        <w:t>α, μάλιστα.</w:t>
      </w:r>
    </w:p>
    <w:p w14:paraId="5CDA0412" w14:textId="77777777" w:rsidR="00B912E3" w:rsidRDefault="0005520E">
      <w:pPr>
        <w:spacing w:after="0"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Συνεπώς τα Πρακτικά</w:t>
      </w:r>
      <w:r>
        <w:rPr>
          <w:rFonts w:eastAsia="Times New Roman"/>
          <w:szCs w:val="24"/>
        </w:rPr>
        <w:t xml:space="preserve"> της Τετάρτης 1</w:t>
      </w:r>
      <w:r w:rsidRPr="009902FF">
        <w:rPr>
          <w:rFonts w:eastAsia="Times New Roman"/>
          <w:szCs w:val="24"/>
          <w:vertAlign w:val="superscript"/>
        </w:rPr>
        <w:t>ης</w:t>
      </w:r>
      <w:r>
        <w:rPr>
          <w:rFonts w:eastAsia="Times New Roman"/>
          <w:szCs w:val="24"/>
        </w:rPr>
        <w:t xml:space="preserve"> Νοεμβρίου, της της Πέμπτης 2 Νοεμβρίου, της της Παρασκευής 3 Νοεμβρίου και της Δευτέρας 6 Νοεμβρίου 2017</w:t>
      </w:r>
      <w:r>
        <w:rPr>
          <w:rFonts w:eastAsia="Times New Roman"/>
          <w:szCs w:val="24"/>
        </w:rPr>
        <w:t xml:space="preserve"> επικυρώθηκαν</w:t>
      </w:r>
      <w:r>
        <w:rPr>
          <w:rFonts w:eastAsia="Times New Roman"/>
          <w:szCs w:val="24"/>
        </w:rPr>
        <w:t>.</w:t>
      </w:r>
    </w:p>
    <w:p w14:paraId="5CDA0413" w14:textId="77777777" w:rsidR="00B912E3" w:rsidRDefault="0005520E">
      <w:pPr>
        <w:spacing w:after="0" w:line="600" w:lineRule="auto"/>
        <w:ind w:firstLine="720"/>
        <w:jc w:val="both"/>
        <w:rPr>
          <w:rFonts w:eastAsia="Times New Roman"/>
          <w:szCs w:val="24"/>
        </w:rPr>
      </w:pPr>
      <w:r>
        <w:rPr>
          <w:rFonts w:eastAsia="Times New Roman"/>
          <w:szCs w:val="24"/>
        </w:rPr>
        <w:t>Ολοκληρώθηκε η συζήτηση των επικαίρων ερωτήσεων.</w:t>
      </w:r>
    </w:p>
    <w:p w14:paraId="5CDA0414" w14:textId="77777777" w:rsidR="00B912E3" w:rsidRDefault="0005520E">
      <w:pPr>
        <w:spacing w:after="0" w:line="600" w:lineRule="auto"/>
        <w:ind w:firstLine="720"/>
        <w:jc w:val="both"/>
        <w:rPr>
          <w:rFonts w:eastAsia="Times New Roman"/>
          <w:szCs w:val="24"/>
        </w:rPr>
      </w:pPr>
      <w:r>
        <w:rPr>
          <w:rFonts w:eastAsia="Times New Roman"/>
          <w:szCs w:val="24"/>
        </w:rPr>
        <w:t>Κυρίες</w:t>
      </w:r>
      <w:r>
        <w:rPr>
          <w:rFonts w:eastAsia="Times New Roman"/>
          <w:szCs w:val="24"/>
        </w:rPr>
        <w:t xml:space="preserve"> και κύριοι συνάδελφοι, δέχεστε στο σημείο αυτό να λύσουμε τη συνεδρίαση;</w:t>
      </w:r>
    </w:p>
    <w:p w14:paraId="5CDA0415" w14:textId="77777777" w:rsidR="00B912E3" w:rsidRDefault="0005520E">
      <w:pPr>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5CDA0416" w14:textId="77777777" w:rsidR="00B912E3" w:rsidRDefault="0005520E">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Με τη συναίνεση του Σώματος και ώρα 10.34΄ </w:t>
      </w:r>
      <w:proofErr w:type="spellStart"/>
      <w:r>
        <w:rPr>
          <w:rFonts w:eastAsia="Times New Roman"/>
          <w:szCs w:val="24"/>
        </w:rPr>
        <w:t>λύεται</w:t>
      </w:r>
      <w:proofErr w:type="spellEnd"/>
      <w:r>
        <w:rPr>
          <w:rFonts w:eastAsia="Times New Roman"/>
          <w:szCs w:val="24"/>
        </w:rPr>
        <w:t xml:space="preserve"> η συνεδρίαση</w:t>
      </w:r>
      <w:r>
        <w:rPr>
          <w:rFonts w:eastAsia="Times New Roman"/>
          <w:szCs w:val="24"/>
        </w:rPr>
        <w:t xml:space="preserve"> για αύριο</w:t>
      </w:r>
      <w:r>
        <w:rPr>
          <w:rFonts w:eastAsia="Times New Roman"/>
          <w:szCs w:val="24"/>
        </w:rPr>
        <w:t>, ημέρα Παρασκευή 12 Ιανουαρίου 201</w:t>
      </w:r>
      <w:r>
        <w:rPr>
          <w:rFonts w:eastAsia="Times New Roman"/>
          <w:szCs w:val="24"/>
        </w:rPr>
        <w:t xml:space="preserve">8 </w:t>
      </w:r>
      <w:r>
        <w:rPr>
          <w:rFonts w:eastAsia="Times New Roman"/>
          <w:szCs w:val="24"/>
        </w:rPr>
        <w:t>και</w:t>
      </w:r>
      <w:r>
        <w:rPr>
          <w:rFonts w:eastAsia="Times New Roman"/>
          <w:szCs w:val="24"/>
        </w:rPr>
        <w:t xml:space="preserve"> ώρα </w:t>
      </w:r>
      <w:r>
        <w:rPr>
          <w:rFonts w:eastAsia="Times New Roman"/>
          <w:szCs w:val="24"/>
        </w:rPr>
        <w:t>10.00’</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νομοθετική εργασία</w:t>
      </w:r>
      <w:r>
        <w:rPr>
          <w:rFonts w:eastAsia="Times New Roman"/>
          <w:szCs w:val="24"/>
        </w:rPr>
        <w:t>, μόνη</w:t>
      </w:r>
      <w:r>
        <w:rPr>
          <w:rFonts w:eastAsia="Times New Roman"/>
          <w:szCs w:val="24"/>
        </w:rPr>
        <w:t xml:space="preserve"> συζήτηση</w:t>
      </w:r>
      <w:r>
        <w:rPr>
          <w:rFonts w:eastAsia="Times New Roman"/>
          <w:szCs w:val="24"/>
        </w:rPr>
        <w:t xml:space="preserve"> και ψήφιση</w:t>
      </w:r>
      <w:r>
        <w:rPr>
          <w:rFonts w:eastAsia="Times New Roman"/>
          <w:szCs w:val="24"/>
        </w:rPr>
        <w:t xml:space="preserve"> επί της αρχής, των άρθρων και του συνόλου του σχεδίου νόμου του </w:t>
      </w:r>
      <w:r>
        <w:rPr>
          <w:rFonts w:eastAsia="Times New Roman"/>
          <w:szCs w:val="24"/>
        </w:rPr>
        <w:lastRenderedPageBreak/>
        <w:t xml:space="preserve">Υπουργείου </w:t>
      </w:r>
      <w:r>
        <w:rPr>
          <w:rFonts w:eastAsia="Times New Roman"/>
          <w:szCs w:val="24"/>
        </w:rPr>
        <w:t>Οικονομικών: «</w:t>
      </w:r>
      <w:r>
        <w:rPr>
          <w:rFonts w:eastAsia="Times New Roman"/>
          <w:szCs w:val="24"/>
        </w:rPr>
        <w:t xml:space="preserve">Ρυθμίσεις για την εφαρμογή των διαρθρωτικών μεταρρυθμίσεων του </w:t>
      </w:r>
      <w:r>
        <w:rPr>
          <w:rFonts w:eastAsia="Times New Roman"/>
          <w:szCs w:val="24"/>
        </w:rPr>
        <w:t>Π</w:t>
      </w:r>
      <w:r>
        <w:rPr>
          <w:rFonts w:eastAsia="Times New Roman"/>
          <w:szCs w:val="24"/>
        </w:rPr>
        <w:t xml:space="preserve">ρογράμματος </w:t>
      </w:r>
      <w:r>
        <w:rPr>
          <w:rFonts w:eastAsia="Times New Roman"/>
          <w:szCs w:val="24"/>
        </w:rPr>
        <w:t>Ο</w:t>
      </w:r>
      <w:r>
        <w:rPr>
          <w:rFonts w:eastAsia="Times New Roman"/>
          <w:szCs w:val="24"/>
        </w:rPr>
        <w:t xml:space="preserve">ικονομικής </w:t>
      </w:r>
      <w:r>
        <w:rPr>
          <w:rFonts w:eastAsia="Times New Roman"/>
          <w:szCs w:val="24"/>
        </w:rPr>
        <w:t>Π</w:t>
      </w:r>
      <w:r>
        <w:rPr>
          <w:rFonts w:eastAsia="Times New Roman"/>
          <w:szCs w:val="24"/>
        </w:rPr>
        <w:t>ροσαρμογής και άλλες διατάξεις».</w:t>
      </w:r>
      <w:r>
        <w:rPr>
          <w:rFonts w:eastAsia="Times New Roman"/>
          <w:szCs w:val="24"/>
        </w:rPr>
        <w:t xml:space="preserve"> </w:t>
      </w:r>
    </w:p>
    <w:p w14:paraId="5CDA0417" w14:textId="77777777" w:rsidR="00B912E3" w:rsidRDefault="00B912E3">
      <w:pPr>
        <w:spacing w:after="0" w:line="600" w:lineRule="auto"/>
        <w:ind w:firstLine="720"/>
        <w:jc w:val="both"/>
        <w:rPr>
          <w:rFonts w:eastAsia="Times New Roman"/>
          <w:szCs w:val="24"/>
        </w:rPr>
      </w:pPr>
    </w:p>
    <w:p w14:paraId="5CDA0418" w14:textId="77777777" w:rsidR="00B912E3" w:rsidRDefault="0005520E">
      <w:pPr>
        <w:spacing w:after="0" w:line="600" w:lineRule="auto"/>
        <w:ind w:firstLine="720"/>
        <w:jc w:val="both"/>
        <w:rPr>
          <w:rFonts w:eastAsia="Times New Roman"/>
          <w:b/>
          <w:szCs w:val="24"/>
        </w:rPr>
      </w:pPr>
      <w:r>
        <w:rPr>
          <w:rFonts w:eastAsia="Times New Roman"/>
          <w:b/>
          <w:szCs w:val="24"/>
        </w:rPr>
        <w:t>Ο ΠΡΟΕΔΡΟΣ                                                                   ΟΙ ΓΡΑΜΜΑΤΕΙΣ</w:t>
      </w:r>
    </w:p>
    <w:p w14:paraId="5CDA0419" w14:textId="77777777" w:rsidR="00B912E3" w:rsidRDefault="00B912E3">
      <w:pPr>
        <w:spacing w:after="0" w:line="600" w:lineRule="auto"/>
        <w:ind w:firstLine="720"/>
        <w:jc w:val="both"/>
        <w:rPr>
          <w:rFonts w:eastAsia="Times New Roman"/>
          <w:szCs w:val="24"/>
        </w:rPr>
      </w:pPr>
    </w:p>
    <w:sectPr w:rsidR="00B912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Oqr7LYH0NHV0zvqE+jfoAqG7oo=" w:salt="J3RM+P+yEw8oXtvczuR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E3"/>
    <w:rsid w:val="0005520E"/>
    <w:rsid w:val="007755AC"/>
    <w:rsid w:val="00B912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0332"/>
  <w15:docId w15:val="{D0252C09-1065-42BA-9BFA-4E3CB722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106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1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568</MetadataID>
    <Session xmlns="641f345b-441b-4b81-9152-adc2e73ba5e1">Γ´</Session>
    <Date xmlns="641f345b-441b-4b81-9152-adc2e73ba5e1">2018-01-10T22:00:00+00:00</Date>
    <Status xmlns="641f345b-441b-4b81-9152-adc2e73ba5e1">
      <Url>http://srv-sp1/praktika/Lists/Incoming_Metadata/EditForm.aspx?ID=568&amp;Source=/praktika/Recordings_Library/Forms/AllItems.aspx</Url>
      <Description>Δημοσιεύτηκε</Description>
    </Status>
    <Meeting xmlns="641f345b-441b-4b81-9152-adc2e73ba5e1">ΝΔ´</Meeting>
  </documentManagement>
</p:properties>
</file>

<file path=customXml/itemProps1.xml><?xml version="1.0" encoding="utf-8"?>
<ds:datastoreItem xmlns:ds="http://schemas.openxmlformats.org/officeDocument/2006/customXml" ds:itemID="{6A07162F-AA5A-47E0-BA99-A79939BBB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AF7BC-80F8-4626-BF0D-5F37A0E79A04}">
  <ds:schemaRefs>
    <ds:schemaRef ds:uri="http://schemas.microsoft.com/sharepoint/v3/contenttype/forms"/>
  </ds:schemaRefs>
</ds:datastoreItem>
</file>

<file path=customXml/itemProps3.xml><?xml version="1.0" encoding="utf-8"?>
<ds:datastoreItem xmlns:ds="http://schemas.openxmlformats.org/officeDocument/2006/customXml" ds:itemID="{817F10EC-E267-4F39-BDED-029427D9FE2C}">
  <ds:schemaRefs>
    <ds:schemaRef ds:uri="http://schemas.microsoft.com/office/2006/documentManagement/types"/>
    <ds:schemaRef ds:uri="http://schemas.microsoft.com/office/2006/metadata/properties"/>
    <ds:schemaRef ds:uri="http://purl.org/dc/terms/"/>
    <ds:schemaRef ds:uri="641f345b-441b-4b81-9152-adc2e73ba5e1"/>
    <ds:schemaRef ds:uri="http://www.w3.org/XML/1998/namespace"/>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8362</Words>
  <Characters>45155</Characters>
  <Application>Microsoft Office Word</Application>
  <DocSecurity>0</DocSecurity>
  <Lines>376</Lines>
  <Paragraphs>106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2018-01-17T07:38:00Z</dcterms:created>
  <dcterms:modified xsi:type="dcterms:W3CDTF">2018-01-17T07:38:00Z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