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631BF" w14:textId="77777777" w:rsidR="00352CB8" w:rsidRPr="00352CB8" w:rsidRDefault="00352CB8" w:rsidP="00352CB8">
      <w:pPr>
        <w:spacing w:after="0" w:line="360" w:lineRule="auto"/>
        <w:rPr>
          <w:ins w:id="0" w:author="Φλούδα Χριστίνα" w:date="2016-05-23T10:32:00Z"/>
          <w:rFonts w:eastAsia="Times New Roman"/>
          <w:szCs w:val="24"/>
          <w:lang w:eastAsia="en-US"/>
        </w:rPr>
      </w:pPr>
      <w:ins w:id="1" w:author="Φλούδα Χριστίνα" w:date="2016-05-23T10:32:00Z">
        <w:r w:rsidRPr="00352CB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7CF2ED9" w14:textId="77777777" w:rsidR="00352CB8" w:rsidRPr="00352CB8" w:rsidRDefault="00352CB8" w:rsidP="00352CB8">
      <w:pPr>
        <w:spacing w:after="0" w:line="360" w:lineRule="auto"/>
        <w:rPr>
          <w:ins w:id="2" w:author="Φλούδα Χριστίνα" w:date="2016-05-23T10:32:00Z"/>
          <w:rFonts w:eastAsia="Times New Roman"/>
          <w:szCs w:val="24"/>
          <w:lang w:eastAsia="en-US"/>
        </w:rPr>
      </w:pPr>
    </w:p>
    <w:p w14:paraId="22451918" w14:textId="77777777" w:rsidR="00352CB8" w:rsidRPr="00352CB8" w:rsidRDefault="00352CB8" w:rsidP="00352CB8">
      <w:pPr>
        <w:spacing w:after="0" w:line="360" w:lineRule="auto"/>
        <w:rPr>
          <w:ins w:id="3" w:author="Φλούδα Χριστίνα" w:date="2016-05-23T10:32:00Z"/>
          <w:rFonts w:eastAsia="Times New Roman"/>
          <w:szCs w:val="24"/>
          <w:lang w:eastAsia="en-US"/>
        </w:rPr>
      </w:pPr>
      <w:ins w:id="4" w:author="Φλούδα Χριστίνα" w:date="2016-05-23T10:32:00Z">
        <w:r w:rsidRPr="00352CB8">
          <w:rPr>
            <w:rFonts w:eastAsia="Times New Roman"/>
            <w:szCs w:val="24"/>
            <w:lang w:eastAsia="en-US"/>
          </w:rPr>
          <w:t>ΠΙΝΑΚΑΣ ΠΕΡΙΕΧΟΜΕΝΩΝ</w:t>
        </w:r>
      </w:ins>
    </w:p>
    <w:p w14:paraId="4FE07486" w14:textId="77777777" w:rsidR="00352CB8" w:rsidRPr="00352CB8" w:rsidRDefault="00352CB8" w:rsidP="00352CB8">
      <w:pPr>
        <w:spacing w:after="0" w:line="360" w:lineRule="auto"/>
        <w:rPr>
          <w:ins w:id="5" w:author="Φλούδα Χριστίνα" w:date="2016-05-23T10:32:00Z"/>
          <w:rFonts w:eastAsia="Times New Roman"/>
          <w:szCs w:val="24"/>
          <w:lang w:eastAsia="en-US"/>
        </w:rPr>
      </w:pPr>
      <w:ins w:id="6" w:author="Φλούδα Χριστίνα" w:date="2016-05-23T10:32:00Z">
        <w:r w:rsidRPr="00352CB8">
          <w:rPr>
            <w:rFonts w:eastAsia="Times New Roman"/>
            <w:szCs w:val="24"/>
            <w:lang w:eastAsia="en-US"/>
          </w:rPr>
          <w:t xml:space="preserve">ΙΖ΄ ΠΕΡΙΟΔΟΣ </w:t>
        </w:r>
      </w:ins>
    </w:p>
    <w:p w14:paraId="70E32B78" w14:textId="77777777" w:rsidR="00352CB8" w:rsidRPr="00352CB8" w:rsidRDefault="00352CB8" w:rsidP="00352CB8">
      <w:pPr>
        <w:spacing w:after="0" w:line="360" w:lineRule="auto"/>
        <w:rPr>
          <w:ins w:id="7" w:author="Φλούδα Χριστίνα" w:date="2016-05-23T10:32:00Z"/>
          <w:rFonts w:eastAsia="Times New Roman"/>
          <w:szCs w:val="24"/>
          <w:lang w:eastAsia="en-US"/>
        </w:rPr>
      </w:pPr>
      <w:ins w:id="8" w:author="Φλούδα Χριστίνα" w:date="2016-05-23T10:32:00Z">
        <w:r w:rsidRPr="00352CB8">
          <w:rPr>
            <w:rFonts w:eastAsia="Times New Roman"/>
            <w:szCs w:val="24"/>
            <w:lang w:eastAsia="en-US"/>
          </w:rPr>
          <w:t>ΠΡΟΕΔΡΕΥΟΜΕΝΗΣ ΚΟΙΝΟΒΟΥΛΕΥΤΙΚΗΣ ΔΗΜΟΚΡΑΤΙΑΣ</w:t>
        </w:r>
      </w:ins>
    </w:p>
    <w:p w14:paraId="56077EEC" w14:textId="77777777" w:rsidR="00352CB8" w:rsidRPr="00352CB8" w:rsidRDefault="00352CB8" w:rsidP="00352CB8">
      <w:pPr>
        <w:spacing w:after="0" w:line="360" w:lineRule="auto"/>
        <w:rPr>
          <w:ins w:id="9" w:author="Φλούδα Χριστίνα" w:date="2016-05-23T10:32:00Z"/>
          <w:rFonts w:eastAsia="Times New Roman"/>
          <w:szCs w:val="24"/>
          <w:lang w:eastAsia="en-US"/>
        </w:rPr>
      </w:pPr>
      <w:ins w:id="10" w:author="Φλούδα Χριστίνα" w:date="2016-05-23T10:32:00Z">
        <w:r w:rsidRPr="00352CB8">
          <w:rPr>
            <w:rFonts w:eastAsia="Times New Roman"/>
            <w:szCs w:val="24"/>
            <w:lang w:eastAsia="en-US"/>
          </w:rPr>
          <w:t>ΣΥΝΟΔΟΣ Α΄</w:t>
        </w:r>
      </w:ins>
    </w:p>
    <w:p w14:paraId="789D05F6" w14:textId="77777777" w:rsidR="00352CB8" w:rsidRPr="00352CB8" w:rsidRDefault="00352CB8" w:rsidP="00352CB8">
      <w:pPr>
        <w:spacing w:after="0" w:line="360" w:lineRule="auto"/>
        <w:rPr>
          <w:ins w:id="11" w:author="Φλούδα Χριστίνα" w:date="2016-05-23T10:32:00Z"/>
          <w:rFonts w:eastAsia="Times New Roman"/>
          <w:szCs w:val="24"/>
          <w:lang w:eastAsia="en-US"/>
        </w:rPr>
      </w:pPr>
    </w:p>
    <w:p w14:paraId="3AFAB397" w14:textId="77777777" w:rsidR="00352CB8" w:rsidRPr="00352CB8" w:rsidRDefault="00352CB8" w:rsidP="00352CB8">
      <w:pPr>
        <w:spacing w:after="0" w:line="360" w:lineRule="auto"/>
        <w:rPr>
          <w:ins w:id="12" w:author="Φλούδα Χριστίνα" w:date="2016-05-23T10:32:00Z"/>
          <w:rFonts w:eastAsia="Times New Roman"/>
          <w:szCs w:val="24"/>
          <w:lang w:eastAsia="en-US"/>
        </w:rPr>
      </w:pPr>
      <w:ins w:id="13" w:author="Φλούδα Χριστίνα" w:date="2016-05-23T10:32:00Z">
        <w:r w:rsidRPr="00352CB8">
          <w:rPr>
            <w:rFonts w:eastAsia="Times New Roman"/>
            <w:szCs w:val="24"/>
            <w:lang w:eastAsia="en-US"/>
          </w:rPr>
          <w:t>ΣΥΝΕΔΡΙΑΣΗ ΡΚΖ΄</w:t>
        </w:r>
      </w:ins>
    </w:p>
    <w:p w14:paraId="3EC88032" w14:textId="77777777" w:rsidR="00352CB8" w:rsidRPr="00352CB8" w:rsidRDefault="00352CB8" w:rsidP="00352CB8">
      <w:pPr>
        <w:spacing w:after="0" w:line="360" w:lineRule="auto"/>
        <w:rPr>
          <w:ins w:id="14" w:author="Φλούδα Χριστίνα" w:date="2016-05-23T10:32:00Z"/>
          <w:rFonts w:eastAsia="Times New Roman"/>
          <w:szCs w:val="24"/>
          <w:lang w:eastAsia="en-US"/>
        </w:rPr>
      </w:pPr>
      <w:ins w:id="15" w:author="Φλούδα Χριστίνα" w:date="2016-05-23T10:32:00Z">
        <w:r w:rsidRPr="00352CB8">
          <w:rPr>
            <w:rFonts w:eastAsia="Times New Roman"/>
            <w:szCs w:val="24"/>
            <w:lang w:eastAsia="en-US"/>
          </w:rPr>
          <w:t>Τρίτη  17 Μαΐου 2016</w:t>
        </w:r>
      </w:ins>
    </w:p>
    <w:p w14:paraId="2CEADDED" w14:textId="77777777" w:rsidR="00352CB8" w:rsidRPr="00352CB8" w:rsidRDefault="00352CB8" w:rsidP="00352CB8">
      <w:pPr>
        <w:spacing w:after="0" w:line="360" w:lineRule="auto"/>
        <w:rPr>
          <w:ins w:id="16" w:author="Φλούδα Χριστίνα" w:date="2016-05-23T10:32:00Z"/>
          <w:rFonts w:eastAsia="Times New Roman"/>
          <w:szCs w:val="24"/>
          <w:lang w:eastAsia="en-US"/>
        </w:rPr>
      </w:pPr>
    </w:p>
    <w:p w14:paraId="495085D1" w14:textId="77777777" w:rsidR="00352CB8" w:rsidRPr="00352CB8" w:rsidRDefault="00352CB8" w:rsidP="00352CB8">
      <w:pPr>
        <w:spacing w:after="0" w:line="360" w:lineRule="auto"/>
        <w:rPr>
          <w:ins w:id="17" w:author="Φλούδα Χριστίνα" w:date="2016-05-23T10:32:00Z"/>
          <w:rFonts w:eastAsia="Times New Roman"/>
          <w:szCs w:val="24"/>
          <w:lang w:eastAsia="en-US"/>
        </w:rPr>
      </w:pPr>
      <w:ins w:id="18" w:author="Φλούδα Χριστίνα" w:date="2016-05-23T10:32:00Z">
        <w:r w:rsidRPr="00352CB8">
          <w:rPr>
            <w:rFonts w:eastAsia="Times New Roman"/>
            <w:szCs w:val="24"/>
            <w:lang w:eastAsia="en-US"/>
          </w:rPr>
          <w:t>ΘΕΜΑΤΑ</w:t>
        </w:r>
      </w:ins>
    </w:p>
    <w:p w14:paraId="312A9006" w14:textId="77777777" w:rsidR="00352CB8" w:rsidRPr="00352CB8" w:rsidRDefault="00352CB8" w:rsidP="00352CB8">
      <w:pPr>
        <w:spacing w:after="0" w:line="360" w:lineRule="auto"/>
        <w:rPr>
          <w:ins w:id="19" w:author="Φλούδα Χριστίνα" w:date="2016-05-23T10:32:00Z"/>
          <w:rFonts w:eastAsia="Times New Roman"/>
          <w:szCs w:val="24"/>
          <w:lang w:eastAsia="en-US"/>
        </w:rPr>
      </w:pPr>
      <w:ins w:id="20" w:author="Φλούδα Χριστίνα" w:date="2016-05-23T10:32:00Z">
        <w:r w:rsidRPr="00352CB8">
          <w:rPr>
            <w:rFonts w:eastAsia="Times New Roman"/>
            <w:szCs w:val="24"/>
            <w:lang w:eastAsia="en-US"/>
          </w:rPr>
          <w:t xml:space="preserve"> </w:t>
        </w:r>
        <w:r w:rsidRPr="00352CB8">
          <w:rPr>
            <w:rFonts w:eastAsia="Times New Roman"/>
            <w:szCs w:val="24"/>
            <w:lang w:eastAsia="en-US"/>
          </w:rPr>
          <w:br/>
          <w:t xml:space="preserve">Α. ΕΙΔΙΚΑ ΘΕΜΑΤΑ </w:t>
        </w:r>
        <w:r w:rsidRPr="00352CB8">
          <w:rPr>
            <w:rFonts w:eastAsia="Times New Roman"/>
            <w:szCs w:val="24"/>
            <w:lang w:eastAsia="en-US"/>
          </w:rPr>
          <w:br/>
          <w:t xml:space="preserve">1. Επικύρωση Πρακτικών, σελ. </w:t>
        </w:r>
        <w:r w:rsidRPr="00352CB8">
          <w:rPr>
            <w:rFonts w:eastAsia="Times New Roman"/>
            <w:szCs w:val="24"/>
            <w:lang w:eastAsia="en-US"/>
          </w:rPr>
          <w:br/>
          <w:t xml:space="preserve">2.  Άδεια απουσίας του Βουλευτή κ. Ι. </w:t>
        </w:r>
        <w:proofErr w:type="spellStart"/>
        <w:r w:rsidRPr="00352CB8">
          <w:rPr>
            <w:rFonts w:eastAsia="Times New Roman"/>
            <w:szCs w:val="24"/>
            <w:lang w:eastAsia="en-US"/>
          </w:rPr>
          <w:t>Πλακιωτάκη</w:t>
        </w:r>
        <w:proofErr w:type="spellEnd"/>
        <w:r w:rsidRPr="00352CB8">
          <w:rPr>
            <w:rFonts w:eastAsia="Times New Roman"/>
            <w:szCs w:val="24"/>
            <w:lang w:eastAsia="en-US"/>
          </w:rPr>
          <w:t xml:space="preserve">, σελ. </w:t>
        </w:r>
        <w:r w:rsidRPr="00352CB8">
          <w:rPr>
            <w:rFonts w:eastAsia="Times New Roman"/>
            <w:szCs w:val="24"/>
            <w:lang w:eastAsia="en-US"/>
          </w:rPr>
          <w:br/>
          <w:t xml:space="preserve">3. Ανακοινώνεται ότι τη συνεδρίαση παρακολουθούν μαθητές από τη Σχολή Δημοσιογραφίας του ΑΝΤ1, το Δημοτικό Σχολείο </w:t>
        </w:r>
        <w:proofErr w:type="spellStart"/>
        <w:r w:rsidRPr="00352CB8">
          <w:rPr>
            <w:rFonts w:eastAsia="Times New Roman"/>
            <w:szCs w:val="24"/>
            <w:lang w:eastAsia="en-US"/>
          </w:rPr>
          <w:t>Νεροκούρου</w:t>
        </w:r>
        <w:proofErr w:type="spellEnd"/>
        <w:r w:rsidRPr="00352CB8">
          <w:rPr>
            <w:rFonts w:eastAsia="Times New Roman"/>
            <w:szCs w:val="24"/>
            <w:lang w:eastAsia="en-US"/>
          </w:rPr>
          <w:t xml:space="preserve"> Χανίων και το 2ο Δημοτικό Σχολείο Φερών  Έβρου, σελ. </w:t>
        </w:r>
        <w:r w:rsidRPr="00352CB8">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16-5-2016 ποινική δικογραφία που αφορά στον πρώην αναπληρωτή Υπουργό Υγείας, κ. Μάριο </w:t>
        </w:r>
        <w:proofErr w:type="spellStart"/>
        <w:r w:rsidRPr="00352CB8">
          <w:rPr>
            <w:rFonts w:eastAsia="Times New Roman"/>
            <w:szCs w:val="24"/>
            <w:lang w:eastAsia="en-US"/>
          </w:rPr>
          <w:t>Σαλμά</w:t>
        </w:r>
        <w:proofErr w:type="spellEnd"/>
        <w:r w:rsidRPr="00352CB8">
          <w:rPr>
            <w:rFonts w:eastAsia="Times New Roman"/>
            <w:szCs w:val="24"/>
            <w:lang w:eastAsia="en-US"/>
          </w:rPr>
          <w:t xml:space="preserve">, σελ. </w:t>
        </w:r>
        <w:r w:rsidRPr="00352CB8">
          <w:rPr>
            <w:rFonts w:eastAsia="Times New Roman"/>
            <w:szCs w:val="24"/>
            <w:lang w:eastAsia="en-US"/>
          </w:rPr>
          <w:br/>
          <w:t xml:space="preserve">5. Επί διαδικαστικού θέματος, σελ. </w:t>
        </w:r>
        <w:r w:rsidRPr="00352CB8">
          <w:rPr>
            <w:rFonts w:eastAsia="Times New Roman"/>
            <w:szCs w:val="24"/>
            <w:lang w:eastAsia="en-US"/>
          </w:rPr>
          <w:br/>
          <w:t xml:space="preserve"> </w:t>
        </w:r>
        <w:r w:rsidRPr="00352CB8">
          <w:rPr>
            <w:rFonts w:eastAsia="Times New Roman"/>
            <w:szCs w:val="24"/>
            <w:lang w:eastAsia="en-US"/>
          </w:rPr>
          <w:br/>
          <w:t xml:space="preserve">Β. ΚΟΙΝΟΒΟΥΛΕΥΤΙΚΟΣ ΕΛΕΓΧΟΣ </w:t>
        </w:r>
        <w:r w:rsidRPr="00352CB8">
          <w:rPr>
            <w:rFonts w:eastAsia="Times New Roman"/>
            <w:szCs w:val="24"/>
            <w:lang w:eastAsia="en-US"/>
          </w:rPr>
          <w:br/>
          <w:t xml:space="preserve">Ανακοίνωση του δελτίου επικαίρων ερωτήσεων και αναφορών - ερωτήσεων της Πέμπτης 19 Μαΐου 2016, σελ. </w:t>
        </w:r>
        <w:r w:rsidRPr="00352CB8">
          <w:rPr>
            <w:rFonts w:eastAsia="Times New Roman"/>
            <w:szCs w:val="24"/>
            <w:lang w:eastAsia="en-US"/>
          </w:rPr>
          <w:br/>
          <w:t xml:space="preserve"> </w:t>
        </w:r>
        <w:r w:rsidRPr="00352CB8">
          <w:rPr>
            <w:rFonts w:eastAsia="Times New Roman"/>
            <w:szCs w:val="24"/>
            <w:lang w:eastAsia="en-US"/>
          </w:rPr>
          <w:br/>
          <w:t xml:space="preserve">Γ. ΝΟΜΟΘΕΤΙΚΗ ΕΡΓΑΣΙΑ </w:t>
        </w:r>
        <w:r w:rsidRPr="00352CB8">
          <w:rPr>
            <w:rFonts w:eastAsia="Times New Roman"/>
            <w:szCs w:val="24"/>
            <w:lang w:eastAsia="en-US"/>
          </w:rPr>
          <w:br/>
          <w:t xml:space="preserve">1. Συζήτηση και ψήφιση επί της αρχής, των άρθρων και των τροπολογιών και του συνόλου του σχεδίου νόμου του Υπουργείου Ναυτιλίας και Νησιωτικής Πολιτικής: «Κύρωση του Μνημονίου Κατανόησης μεταξύ της Κυβέρνησης της Ελληνικής Δημοκρατίας και της Κυβέρνησης της Λαϊκής Δημοκρατίας της Κίνας σχετικά με τη συνεργασία στον τομέα των θαλασσίων υποθέσεων», σελ. </w:t>
        </w:r>
        <w:r w:rsidRPr="00352CB8">
          <w:rPr>
            <w:rFonts w:eastAsia="Times New Roman"/>
            <w:szCs w:val="24"/>
            <w:lang w:eastAsia="en-US"/>
          </w:rPr>
          <w:br/>
          <w:t>2. Κατάθεση Εκθέσεως Διαρκούς Επιτροπής:</w:t>
        </w:r>
      </w:ins>
    </w:p>
    <w:p w14:paraId="48E3FBA3" w14:textId="77777777" w:rsidR="00352CB8" w:rsidRPr="00352CB8" w:rsidRDefault="00352CB8" w:rsidP="00352CB8">
      <w:pPr>
        <w:spacing w:after="0" w:line="360" w:lineRule="auto"/>
        <w:rPr>
          <w:ins w:id="21" w:author="Φλούδα Χριστίνα" w:date="2016-05-23T10:32:00Z"/>
          <w:rFonts w:eastAsia="Times New Roman"/>
          <w:szCs w:val="24"/>
          <w:lang w:eastAsia="en-US"/>
        </w:rPr>
      </w:pPr>
      <w:ins w:id="22" w:author="Φλούδα Χριστίνα" w:date="2016-05-23T10:32:00Z">
        <w:r w:rsidRPr="00352CB8">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«Κύρωση της Συμφωνίας μεταξύ της Κυβέρνησης της Ελληνικής Δημοκρατίας και της Κυβέρνησης της Λαϊκής Δημοκρατίας της Κίνας για την αμοιβαία ίδρυση πολιτιστικών κέντρων», σελ. </w:t>
        </w:r>
        <w:r w:rsidRPr="00352CB8">
          <w:rPr>
            <w:rFonts w:eastAsia="Times New Roman"/>
            <w:szCs w:val="24"/>
            <w:lang w:eastAsia="en-US"/>
          </w:rPr>
          <w:br/>
          <w:t xml:space="preserve"> </w:t>
        </w:r>
        <w:r w:rsidRPr="00352CB8">
          <w:rPr>
            <w:rFonts w:eastAsia="Times New Roman"/>
            <w:szCs w:val="24"/>
            <w:lang w:eastAsia="en-US"/>
          </w:rPr>
          <w:br/>
          <w:t>ΠΡΟΕΔΡΕΥΟΝΤΕΣ</w:t>
        </w:r>
      </w:ins>
    </w:p>
    <w:p w14:paraId="6D3984AA" w14:textId="77777777" w:rsidR="00352CB8" w:rsidRPr="00352CB8" w:rsidRDefault="00352CB8" w:rsidP="00352CB8">
      <w:pPr>
        <w:spacing w:after="0" w:line="360" w:lineRule="auto"/>
        <w:rPr>
          <w:ins w:id="23" w:author="Φλούδα Χριστίνα" w:date="2016-05-23T10:32:00Z"/>
          <w:rFonts w:eastAsia="Times New Roman"/>
          <w:szCs w:val="24"/>
          <w:lang w:eastAsia="en-US"/>
        </w:rPr>
      </w:pPr>
    </w:p>
    <w:p w14:paraId="52A34F8A" w14:textId="77777777" w:rsidR="00352CB8" w:rsidRPr="00352CB8" w:rsidRDefault="00352CB8" w:rsidP="00352CB8">
      <w:pPr>
        <w:spacing w:after="0" w:line="360" w:lineRule="auto"/>
        <w:rPr>
          <w:ins w:id="24" w:author="Φλούδα Χριστίνα" w:date="2016-05-23T10:32:00Z"/>
          <w:rFonts w:eastAsia="Times New Roman"/>
          <w:szCs w:val="24"/>
          <w:lang w:eastAsia="en-US"/>
        </w:rPr>
      </w:pPr>
      <w:ins w:id="25" w:author="Φλούδα Χριστίνα" w:date="2016-05-23T10:32:00Z">
        <w:r w:rsidRPr="00352CB8">
          <w:rPr>
            <w:rFonts w:eastAsia="Times New Roman"/>
            <w:szCs w:val="24"/>
            <w:lang w:eastAsia="en-US"/>
          </w:rPr>
          <w:t>ΧΡΙΣΤΟΔΟΥΛΟΠΟΥΛΟΥ Α. , σελ.</w:t>
        </w:r>
        <w:r w:rsidRPr="00352CB8">
          <w:rPr>
            <w:rFonts w:eastAsia="Times New Roman"/>
            <w:szCs w:val="24"/>
            <w:lang w:eastAsia="en-US"/>
          </w:rPr>
          <w:br/>
        </w:r>
      </w:ins>
    </w:p>
    <w:p w14:paraId="5E2F3C9E" w14:textId="77777777" w:rsidR="00352CB8" w:rsidRPr="00352CB8" w:rsidRDefault="00352CB8" w:rsidP="00352CB8">
      <w:pPr>
        <w:spacing w:after="0" w:line="360" w:lineRule="auto"/>
        <w:rPr>
          <w:ins w:id="26" w:author="Φλούδα Χριστίνα" w:date="2016-05-23T10:32:00Z"/>
          <w:rFonts w:eastAsia="Times New Roman"/>
          <w:szCs w:val="24"/>
          <w:lang w:eastAsia="en-US"/>
        </w:rPr>
      </w:pPr>
    </w:p>
    <w:p w14:paraId="55357148" w14:textId="77777777" w:rsidR="00352CB8" w:rsidRPr="00352CB8" w:rsidRDefault="00352CB8" w:rsidP="00352CB8">
      <w:pPr>
        <w:spacing w:after="0" w:line="360" w:lineRule="auto"/>
        <w:rPr>
          <w:ins w:id="27" w:author="Φλούδα Χριστίνα" w:date="2016-05-23T10:32:00Z"/>
          <w:rFonts w:eastAsia="Times New Roman"/>
          <w:szCs w:val="24"/>
          <w:lang w:eastAsia="en-US"/>
        </w:rPr>
      </w:pPr>
    </w:p>
    <w:p w14:paraId="7E47C8F8" w14:textId="77777777" w:rsidR="00352CB8" w:rsidRPr="00352CB8" w:rsidRDefault="00352CB8" w:rsidP="00352CB8">
      <w:pPr>
        <w:spacing w:after="0" w:line="360" w:lineRule="auto"/>
        <w:rPr>
          <w:ins w:id="28" w:author="Φλούδα Χριστίνα" w:date="2016-05-23T10:32:00Z"/>
          <w:rFonts w:eastAsia="Times New Roman"/>
          <w:szCs w:val="24"/>
          <w:lang w:eastAsia="en-US"/>
        </w:rPr>
      </w:pPr>
      <w:ins w:id="29" w:author="Φλούδα Χριστίνα" w:date="2016-05-23T10:32:00Z">
        <w:r w:rsidRPr="00352CB8">
          <w:rPr>
            <w:rFonts w:eastAsia="Times New Roman"/>
            <w:szCs w:val="24"/>
            <w:lang w:eastAsia="en-US"/>
          </w:rPr>
          <w:t>ΟΜΙΛΗΤΕΣ</w:t>
        </w:r>
      </w:ins>
    </w:p>
    <w:p w14:paraId="22F5CEED" w14:textId="77777777" w:rsidR="00352CB8" w:rsidRPr="00352CB8" w:rsidRDefault="00352CB8" w:rsidP="00352CB8">
      <w:pPr>
        <w:spacing w:after="0" w:line="360" w:lineRule="auto"/>
        <w:rPr>
          <w:ins w:id="30" w:author="Φλούδα Χριστίνα" w:date="2016-05-23T10:32:00Z"/>
          <w:rFonts w:eastAsia="Times New Roman"/>
          <w:szCs w:val="24"/>
          <w:lang w:eastAsia="en-US"/>
        </w:rPr>
      </w:pPr>
      <w:ins w:id="31" w:author="Φλούδα Χριστίνα" w:date="2016-05-23T10:32:00Z">
        <w:r w:rsidRPr="00352CB8">
          <w:rPr>
            <w:rFonts w:eastAsia="Times New Roman"/>
            <w:szCs w:val="24"/>
            <w:lang w:eastAsia="en-US"/>
          </w:rPr>
          <w:br/>
          <w:t>Α. Επί διαδικαστικού θέματος:</w:t>
        </w:r>
        <w:r w:rsidRPr="00352CB8">
          <w:rPr>
            <w:rFonts w:eastAsia="Times New Roman"/>
            <w:szCs w:val="24"/>
            <w:lang w:eastAsia="en-US"/>
          </w:rPr>
          <w:br/>
          <w:t>ΑΜΥΡΑΣ Γ. , σελ.</w:t>
        </w:r>
        <w:r w:rsidRPr="00352CB8">
          <w:rPr>
            <w:rFonts w:eastAsia="Times New Roman"/>
            <w:szCs w:val="24"/>
            <w:lang w:eastAsia="en-US"/>
          </w:rPr>
          <w:br/>
          <w:t>ΑΧΜΕΤ Ι. , σελ.</w:t>
        </w:r>
        <w:r w:rsidRPr="00352CB8">
          <w:rPr>
            <w:rFonts w:eastAsia="Times New Roman"/>
            <w:szCs w:val="24"/>
            <w:lang w:eastAsia="en-US"/>
          </w:rPr>
          <w:br/>
          <w:t>ΔΡΙΤΣΑΣ Θ. , σελ.</w:t>
        </w:r>
        <w:r w:rsidRPr="00352CB8">
          <w:rPr>
            <w:rFonts w:eastAsia="Times New Roman"/>
            <w:szCs w:val="24"/>
            <w:lang w:eastAsia="en-US"/>
          </w:rPr>
          <w:br/>
          <w:t>ΚΕΓΚΕΡΟΓΛΟΥ Β. , σελ.</w:t>
        </w:r>
        <w:r w:rsidRPr="00352CB8">
          <w:rPr>
            <w:rFonts w:eastAsia="Times New Roman"/>
            <w:szCs w:val="24"/>
            <w:lang w:eastAsia="en-US"/>
          </w:rPr>
          <w:br/>
          <w:t>ΛΟΒΕΡΔΟΣ Α. , σελ.</w:t>
        </w:r>
        <w:r w:rsidRPr="00352CB8">
          <w:rPr>
            <w:rFonts w:eastAsia="Times New Roman"/>
            <w:szCs w:val="24"/>
            <w:lang w:eastAsia="en-US"/>
          </w:rPr>
          <w:br/>
          <w:t>ΜΗΤΑΡΑΚΗΣ Π. , σελ.</w:t>
        </w:r>
        <w:r w:rsidRPr="00352CB8">
          <w:rPr>
            <w:rFonts w:eastAsia="Times New Roman"/>
            <w:szCs w:val="24"/>
            <w:lang w:eastAsia="en-US"/>
          </w:rPr>
          <w:br/>
          <w:t>ΠΑΠΠΑΣ Χ. , σελ.</w:t>
        </w:r>
        <w:r w:rsidRPr="00352CB8">
          <w:rPr>
            <w:rFonts w:eastAsia="Times New Roman"/>
            <w:szCs w:val="24"/>
            <w:lang w:eastAsia="en-US"/>
          </w:rPr>
          <w:br/>
          <w:t>ΣΑΝΤΟΡΙΝΙΟΣ Ν. , σελ.</w:t>
        </w:r>
        <w:r w:rsidRPr="00352CB8">
          <w:rPr>
            <w:rFonts w:eastAsia="Times New Roman"/>
            <w:szCs w:val="24"/>
            <w:lang w:eastAsia="en-US"/>
          </w:rPr>
          <w:br/>
          <w:t>ΤΟΣΚΑΣ Ν. , σελ.</w:t>
        </w:r>
        <w:r w:rsidRPr="00352CB8">
          <w:rPr>
            <w:rFonts w:eastAsia="Times New Roman"/>
            <w:szCs w:val="24"/>
            <w:lang w:eastAsia="en-US"/>
          </w:rPr>
          <w:br/>
          <w:t>ΧΡΙΣΤΟΔΟΥΛΟΠΟΥΛΟΥ Α. , σελ.</w:t>
        </w:r>
        <w:r w:rsidRPr="00352CB8">
          <w:rPr>
            <w:rFonts w:eastAsia="Times New Roman"/>
            <w:szCs w:val="24"/>
            <w:lang w:eastAsia="en-US"/>
          </w:rPr>
          <w:br/>
        </w:r>
        <w:r w:rsidRPr="00352CB8">
          <w:rPr>
            <w:rFonts w:eastAsia="Times New Roman"/>
            <w:szCs w:val="24"/>
            <w:lang w:eastAsia="en-US"/>
          </w:rPr>
          <w:br/>
          <w:t>Β. Επί του σχεδίου νόμου του Υπουργείου Ναυτιλίας και Νησιωτικής Πολιτικής:</w:t>
        </w:r>
        <w:r w:rsidRPr="00352CB8">
          <w:rPr>
            <w:rFonts w:eastAsia="Times New Roman"/>
            <w:szCs w:val="24"/>
            <w:lang w:eastAsia="en-US"/>
          </w:rPr>
          <w:br/>
          <w:t>ΑΜΥΡΑΣ Γ. , σελ.</w:t>
        </w:r>
        <w:r w:rsidRPr="00352CB8">
          <w:rPr>
            <w:rFonts w:eastAsia="Times New Roman"/>
            <w:szCs w:val="24"/>
            <w:lang w:eastAsia="en-US"/>
          </w:rPr>
          <w:br/>
          <w:t>ΑΧΜΕΤ Ι. , σελ.</w:t>
        </w:r>
        <w:r w:rsidRPr="00352CB8">
          <w:rPr>
            <w:rFonts w:eastAsia="Times New Roman"/>
            <w:szCs w:val="24"/>
            <w:lang w:eastAsia="en-US"/>
          </w:rPr>
          <w:br/>
          <w:t>ΔΑΝΕΛΛΗΣ Σ. , σελ.</w:t>
        </w:r>
        <w:r w:rsidRPr="00352CB8">
          <w:rPr>
            <w:rFonts w:eastAsia="Times New Roman"/>
            <w:szCs w:val="24"/>
            <w:lang w:eastAsia="en-US"/>
          </w:rPr>
          <w:br/>
          <w:t>ΔΡΙΤΣΑΣ Θ. , σελ.</w:t>
        </w:r>
        <w:r w:rsidRPr="00352CB8">
          <w:rPr>
            <w:rFonts w:eastAsia="Times New Roman"/>
            <w:szCs w:val="24"/>
            <w:lang w:eastAsia="en-US"/>
          </w:rPr>
          <w:br/>
          <w:t>ΚΑΡΡΑΣ Γ. , σελ.</w:t>
        </w:r>
        <w:r w:rsidRPr="00352CB8">
          <w:rPr>
            <w:rFonts w:eastAsia="Times New Roman"/>
            <w:szCs w:val="24"/>
            <w:lang w:eastAsia="en-US"/>
          </w:rPr>
          <w:br/>
          <w:t>ΚΕΓΚΕΡΟΓΛΟΥ Β. , σελ.</w:t>
        </w:r>
        <w:r w:rsidRPr="00352CB8">
          <w:rPr>
            <w:rFonts w:eastAsia="Times New Roman"/>
            <w:szCs w:val="24"/>
            <w:lang w:eastAsia="en-US"/>
          </w:rPr>
          <w:br/>
          <w:t>ΚΟΥΖΗΛΟΣ Ν. , σελ.</w:t>
        </w:r>
        <w:r w:rsidRPr="00352CB8">
          <w:rPr>
            <w:rFonts w:eastAsia="Times New Roman"/>
            <w:szCs w:val="24"/>
            <w:lang w:eastAsia="en-US"/>
          </w:rPr>
          <w:br/>
          <w:t>ΛΟΒΕΡΔΟΣ Α. , σελ.</w:t>
        </w:r>
        <w:r w:rsidRPr="00352CB8">
          <w:rPr>
            <w:rFonts w:eastAsia="Times New Roman"/>
            <w:szCs w:val="24"/>
            <w:lang w:eastAsia="en-US"/>
          </w:rPr>
          <w:br/>
          <w:t>ΜΑΝΩΛΑΚΟΥ Δ. , σελ.</w:t>
        </w:r>
        <w:r w:rsidRPr="00352CB8">
          <w:rPr>
            <w:rFonts w:eastAsia="Times New Roman"/>
            <w:szCs w:val="24"/>
            <w:lang w:eastAsia="en-US"/>
          </w:rPr>
          <w:br/>
          <w:t>ΜΕΓΑΛΟΜΥΣΤΑΚΑΣ Α. , σελ.</w:t>
        </w:r>
        <w:r w:rsidRPr="00352CB8">
          <w:rPr>
            <w:rFonts w:eastAsia="Times New Roman"/>
            <w:szCs w:val="24"/>
            <w:lang w:eastAsia="en-US"/>
          </w:rPr>
          <w:br/>
          <w:t>ΜΗΤΑΡΑΚΗΣ Π. , σελ.</w:t>
        </w:r>
        <w:r w:rsidRPr="00352CB8">
          <w:rPr>
            <w:rFonts w:eastAsia="Times New Roman"/>
            <w:szCs w:val="24"/>
            <w:lang w:eastAsia="en-US"/>
          </w:rPr>
          <w:br/>
          <w:t>ΠΑΠΑΧΡΙΣΤΟΠΟΥΛΟΣ Α. , σελ.</w:t>
        </w:r>
        <w:r w:rsidRPr="00352CB8">
          <w:rPr>
            <w:rFonts w:eastAsia="Times New Roman"/>
            <w:szCs w:val="24"/>
            <w:lang w:eastAsia="en-US"/>
          </w:rPr>
          <w:br/>
          <w:t>ΠΑΠΠΑΣ Χ. , σελ.</w:t>
        </w:r>
        <w:r w:rsidRPr="00352CB8">
          <w:rPr>
            <w:rFonts w:eastAsia="Times New Roman"/>
            <w:szCs w:val="24"/>
            <w:lang w:eastAsia="en-US"/>
          </w:rPr>
          <w:br/>
          <w:t>ΣΑΝΤΟΡΙΝΙΟΣ Ν. , σελ.</w:t>
        </w:r>
        <w:r w:rsidRPr="00352CB8">
          <w:rPr>
            <w:rFonts w:eastAsia="Times New Roman"/>
            <w:szCs w:val="24"/>
            <w:lang w:eastAsia="en-US"/>
          </w:rPr>
          <w:br/>
          <w:t>ΤΟΣΚΑΣ Ν. , σελ.</w:t>
        </w:r>
        <w:r w:rsidRPr="00352CB8">
          <w:rPr>
            <w:rFonts w:eastAsia="Times New Roman"/>
            <w:szCs w:val="24"/>
            <w:lang w:eastAsia="en-US"/>
          </w:rPr>
          <w:br/>
        </w:r>
      </w:ins>
    </w:p>
    <w:p w14:paraId="4B102540" w14:textId="77777777" w:rsidR="00352CB8" w:rsidRPr="00352CB8" w:rsidRDefault="00352CB8" w:rsidP="00352CB8">
      <w:pPr>
        <w:spacing w:after="0" w:line="360" w:lineRule="auto"/>
        <w:rPr>
          <w:ins w:id="32" w:author="Φλούδα Χριστίνα" w:date="2016-05-23T10:32:00Z"/>
          <w:rFonts w:eastAsia="Times New Roman"/>
          <w:szCs w:val="24"/>
          <w:lang w:eastAsia="en-US"/>
        </w:rPr>
      </w:pPr>
      <w:ins w:id="33" w:author="Φλούδα Χριστίνα" w:date="2016-05-23T10:32:00Z">
        <w:r w:rsidRPr="00352CB8">
          <w:rPr>
            <w:rFonts w:eastAsia="Times New Roman"/>
            <w:szCs w:val="24"/>
            <w:lang w:eastAsia="en-US"/>
          </w:rPr>
          <w:t>ΠΑΡΕΜΒΑΣΕΙΣ:</w:t>
        </w:r>
      </w:ins>
    </w:p>
    <w:p w14:paraId="4571E935" w14:textId="77777777" w:rsidR="00352CB8" w:rsidRPr="00352CB8" w:rsidRDefault="00352CB8" w:rsidP="00352CB8">
      <w:pPr>
        <w:spacing w:after="0" w:line="360" w:lineRule="auto"/>
        <w:rPr>
          <w:ins w:id="34" w:author="Φλούδα Χριστίνα" w:date="2016-05-23T10:32:00Z"/>
          <w:rFonts w:eastAsia="Times New Roman"/>
          <w:szCs w:val="24"/>
          <w:lang w:eastAsia="en-US"/>
        </w:rPr>
      </w:pPr>
      <w:ins w:id="35" w:author="Φλούδα Χριστίνα" w:date="2016-05-23T10:32:00Z">
        <w:r w:rsidRPr="00352CB8">
          <w:rPr>
            <w:rFonts w:eastAsia="Times New Roman"/>
            <w:szCs w:val="24"/>
            <w:lang w:eastAsia="en-US"/>
          </w:rPr>
          <w:t>ΚΥΡΙΑΖΙΔΗΣ Δ. , σελ.</w:t>
        </w:r>
      </w:ins>
    </w:p>
    <w:p w14:paraId="424A5B87" w14:textId="77777777" w:rsidR="00352CB8" w:rsidRDefault="00352CB8" w:rsidP="00352CB8">
      <w:pPr>
        <w:spacing w:after="0" w:line="600" w:lineRule="auto"/>
        <w:ind w:firstLine="720"/>
        <w:jc w:val="both"/>
        <w:rPr>
          <w:ins w:id="36" w:author="Φλούδα Χριστίνα" w:date="2016-05-23T10:32:00Z"/>
          <w:rFonts w:eastAsia="Times New Roman"/>
          <w:szCs w:val="24"/>
        </w:rPr>
        <w:pPrChange w:id="37" w:author="Φλούδα Χριστίνα" w:date="2016-05-23T10:32:00Z">
          <w:pPr>
            <w:spacing w:after="0" w:line="600" w:lineRule="auto"/>
            <w:ind w:firstLine="720"/>
            <w:jc w:val="center"/>
          </w:pPr>
        </w:pPrChange>
      </w:pPr>
      <w:bookmarkStart w:id="38" w:name="_GoBack"/>
      <w:bookmarkEnd w:id="38"/>
    </w:p>
    <w:p w14:paraId="7032F237" w14:textId="77777777" w:rsidR="00825A8E" w:rsidRDefault="00352CB8">
      <w:pPr>
        <w:spacing w:after="0" w:line="600" w:lineRule="auto"/>
        <w:ind w:firstLine="720"/>
        <w:jc w:val="center"/>
        <w:rPr>
          <w:rFonts w:eastAsia="Times New Roman"/>
          <w:szCs w:val="24"/>
        </w:rPr>
      </w:pPr>
      <w:r>
        <w:rPr>
          <w:rFonts w:eastAsia="Times New Roman"/>
          <w:szCs w:val="24"/>
        </w:rPr>
        <w:t>ΠΡΑΚΤΙΚΑ ΒΟΥΛΗΣ</w:t>
      </w:r>
    </w:p>
    <w:p w14:paraId="7032F238" w14:textId="77777777" w:rsidR="00825A8E" w:rsidRDefault="00352CB8">
      <w:pPr>
        <w:spacing w:after="0" w:line="600" w:lineRule="auto"/>
        <w:ind w:firstLine="720"/>
        <w:jc w:val="center"/>
        <w:rPr>
          <w:rFonts w:eastAsia="Times New Roman"/>
          <w:szCs w:val="24"/>
        </w:rPr>
      </w:pPr>
      <w:r>
        <w:rPr>
          <w:rFonts w:eastAsia="Times New Roman"/>
          <w:szCs w:val="24"/>
        </w:rPr>
        <w:t xml:space="preserve">ΙΖ΄ ΠΕΡΙΟΔΟΣ </w:t>
      </w:r>
    </w:p>
    <w:p w14:paraId="7032F239" w14:textId="77777777" w:rsidR="00825A8E" w:rsidRDefault="00352CB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032F23A" w14:textId="77777777" w:rsidR="00825A8E" w:rsidRDefault="00352CB8">
      <w:pPr>
        <w:spacing w:after="0" w:line="600" w:lineRule="auto"/>
        <w:ind w:firstLine="720"/>
        <w:jc w:val="center"/>
        <w:rPr>
          <w:rFonts w:eastAsia="Times New Roman"/>
          <w:szCs w:val="24"/>
        </w:rPr>
      </w:pPr>
      <w:r>
        <w:rPr>
          <w:rFonts w:eastAsia="Times New Roman"/>
          <w:szCs w:val="24"/>
        </w:rPr>
        <w:t>ΣΥΝΟΔΟΣ Α΄</w:t>
      </w:r>
    </w:p>
    <w:p w14:paraId="7032F23B" w14:textId="77777777" w:rsidR="00825A8E" w:rsidRDefault="00352CB8">
      <w:pPr>
        <w:spacing w:after="0" w:line="600" w:lineRule="auto"/>
        <w:ind w:firstLine="720"/>
        <w:jc w:val="center"/>
        <w:rPr>
          <w:rFonts w:eastAsia="Times New Roman"/>
          <w:szCs w:val="24"/>
        </w:rPr>
      </w:pPr>
      <w:r>
        <w:rPr>
          <w:rFonts w:eastAsia="Times New Roman"/>
          <w:szCs w:val="24"/>
        </w:rPr>
        <w:t>ΣΥΝΕΔΡΙΑΣΗ  ΡΚΖ΄</w:t>
      </w:r>
    </w:p>
    <w:p w14:paraId="7032F23C" w14:textId="77777777" w:rsidR="00825A8E" w:rsidRDefault="00352CB8">
      <w:pPr>
        <w:spacing w:after="0" w:line="600" w:lineRule="auto"/>
        <w:ind w:firstLine="720"/>
        <w:jc w:val="center"/>
        <w:rPr>
          <w:rFonts w:eastAsia="Times New Roman"/>
          <w:szCs w:val="24"/>
        </w:rPr>
      </w:pPr>
      <w:r>
        <w:rPr>
          <w:rFonts w:eastAsia="Times New Roman"/>
          <w:szCs w:val="24"/>
        </w:rPr>
        <w:t>Τρίτη 1</w:t>
      </w:r>
      <w:r>
        <w:rPr>
          <w:rFonts w:eastAsia="Times New Roman"/>
          <w:szCs w:val="24"/>
        </w:rPr>
        <w:t>7</w:t>
      </w:r>
      <w:r>
        <w:rPr>
          <w:rFonts w:eastAsia="Times New Roman"/>
          <w:szCs w:val="24"/>
        </w:rPr>
        <w:t xml:space="preserve"> Μαΐου 2016</w:t>
      </w:r>
    </w:p>
    <w:p w14:paraId="7032F23D" w14:textId="77777777" w:rsidR="00825A8E" w:rsidRDefault="00352CB8">
      <w:pPr>
        <w:spacing w:after="0" w:line="600" w:lineRule="auto"/>
        <w:ind w:firstLine="720"/>
        <w:jc w:val="both"/>
        <w:rPr>
          <w:rFonts w:eastAsia="Times New Roman"/>
          <w:szCs w:val="24"/>
        </w:rPr>
      </w:pPr>
      <w:r>
        <w:rPr>
          <w:rFonts w:eastAsia="Times New Roman"/>
          <w:szCs w:val="24"/>
        </w:rPr>
        <w:t>Αθήνα, σήμερα στις 1</w:t>
      </w:r>
      <w:r>
        <w:rPr>
          <w:rFonts w:eastAsia="Times New Roman"/>
          <w:szCs w:val="24"/>
        </w:rPr>
        <w:t>7</w:t>
      </w:r>
      <w:r>
        <w:rPr>
          <w:rFonts w:eastAsia="Times New Roman"/>
          <w:szCs w:val="24"/>
        </w:rPr>
        <w:t xml:space="preserve"> Μαΐου 2016, ημέρα Τρίτη και ώρα 18.04΄ </w:t>
      </w:r>
      <w:r>
        <w:rPr>
          <w:rFonts w:eastAsia="Times New Roman"/>
          <w:szCs w:val="24"/>
        </w:rPr>
        <w:t xml:space="preserve">συνήλθε </w:t>
      </w:r>
      <w:r>
        <w:rPr>
          <w:rFonts w:eastAsia="Times New Roman"/>
          <w:szCs w:val="24"/>
        </w:rPr>
        <w:t xml:space="preserve">στην Αίθουσα των συνεδριάσεων του Βουλευτηρίου η Βουλή σε </w:t>
      </w:r>
      <w:r>
        <w:rPr>
          <w:rFonts w:eastAsia="Times New Roman"/>
          <w:szCs w:val="24"/>
        </w:rPr>
        <w:t>ολομέλεια για να συνεδριάσει υπό την προεδρία της Γ</w:t>
      </w:r>
      <w:r>
        <w:rPr>
          <w:rFonts w:eastAsia="Times New Roman"/>
          <w:szCs w:val="24"/>
        </w:rPr>
        <w:t>΄</w:t>
      </w:r>
      <w:r>
        <w:rPr>
          <w:rFonts w:eastAsia="Times New Roman"/>
          <w:szCs w:val="24"/>
        </w:rPr>
        <w:t xml:space="preserve"> Αντιπροέδρου αυτής κ. </w:t>
      </w:r>
      <w:r w:rsidRPr="00872119">
        <w:rPr>
          <w:rFonts w:eastAsia="Times New Roman"/>
          <w:b/>
          <w:szCs w:val="24"/>
        </w:rPr>
        <w:t>ΑΝΑΣΤΑΣΙΑΣ ΧΡΙΣΤΟΔΟΥΛΟΠΟΥΛΟΥ</w:t>
      </w:r>
      <w:r>
        <w:rPr>
          <w:rFonts w:eastAsia="Times New Roman"/>
          <w:szCs w:val="24"/>
        </w:rPr>
        <w:t>.</w:t>
      </w:r>
    </w:p>
    <w:p w14:paraId="7032F23E" w14:textId="77777777" w:rsidR="00825A8E" w:rsidRDefault="00352CB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Κυρίες και κύριοι συνάδελφοι, αρχίζει η συνεδρίαση.</w:t>
      </w:r>
    </w:p>
    <w:p w14:paraId="7032F23F" w14:textId="77777777" w:rsidR="00825A8E" w:rsidRDefault="00352CB8">
      <w:pPr>
        <w:spacing w:after="0" w:line="600" w:lineRule="auto"/>
        <w:ind w:firstLine="720"/>
        <w:jc w:val="both"/>
        <w:rPr>
          <w:rFonts w:eastAsia="Times New Roman"/>
          <w:szCs w:val="24"/>
        </w:rPr>
      </w:pPr>
      <w:r>
        <w:rPr>
          <w:rFonts w:eastAsia="Times New Roman"/>
          <w:szCs w:val="24"/>
        </w:rPr>
        <w:lastRenderedPageBreak/>
        <w:t>Έχω την τιμή να ανακοινώσω στο Σώμα το δελτίο των επικα</w:t>
      </w:r>
      <w:r>
        <w:rPr>
          <w:rFonts w:eastAsia="Times New Roman"/>
          <w:szCs w:val="24"/>
        </w:rPr>
        <w:t xml:space="preserve">ίρων ερωτήσεων της Πέμπτης 19 Μαΐου 2016, το οποίο έχει ως εξής: </w:t>
      </w:r>
    </w:p>
    <w:p w14:paraId="7032F240" w14:textId="77777777" w:rsidR="00825A8E" w:rsidRDefault="00352CB8">
      <w:pPr>
        <w:spacing w:after="0"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w:t>
      </w:r>
      <w:r>
        <w:rPr>
          <w:rFonts w:eastAsia="Times New Roman"/>
          <w:szCs w:val="24"/>
        </w:rPr>
        <w:t xml:space="preserve"> Πρώτου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032F241" w14:textId="77777777" w:rsidR="00825A8E" w:rsidRDefault="00352CB8">
      <w:pPr>
        <w:spacing w:after="0" w:line="600" w:lineRule="auto"/>
        <w:ind w:firstLine="720"/>
        <w:jc w:val="both"/>
        <w:rPr>
          <w:rFonts w:eastAsia="Times New Roman"/>
          <w:szCs w:val="24"/>
        </w:rPr>
      </w:pPr>
      <w:r>
        <w:rPr>
          <w:rFonts w:eastAsia="Times New Roman"/>
          <w:szCs w:val="24"/>
        </w:rPr>
        <w:t>1.  Η με αριθμό 868/16-5-2016 επίκαιρη ερώτηση της Βουλευτού Β</w:t>
      </w:r>
      <w:r>
        <w:rPr>
          <w:rFonts w:eastAsia="Times New Roman"/>
          <w:szCs w:val="24"/>
        </w:rPr>
        <w:t>΄</w:t>
      </w:r>
      <w:r>
        <w:rPr>
          <w:rFonts w:eastAsia="Times New Roman"/>
          <w:szCs w:val="24"/>
        </w:rPr>
        <w:t xml:space="preserve"> Αθηνών του Συνασπισμού Ριζοσπαστ</w:t>
      </w:r>
      <w:r>
        <w:rPr>
          <w:rFonts w:eastAsia="Times New Roman"/>
          <w:szCs w:val="24"/>
        </w:rPr>
        <w:t xml:space="preserve">ικής Αριστεράς κ. Χαρούλας (Χαράς) Καφαντάρη προς τον Υπουργό Εθνικής Άμυνας, σχετικά με τη λήψη μέτρων για τη συντήρηση και αποκατάσταση του </w:t>
      </w:r>
      <w:r>
        <w:rPr>
          <w:rFonts w:eastAsia="Times New Roman"/>
          <w:szCs w:val="24"/>
        </w:rPr>
        <w:t>σ</w:t>
      </w:r>
      <w:r>
        <w:rPr>
          <w:rFonts w:eastAsia="Times New Roman"/>
          <w:szCs w:val="24"/>
        </w:rPr>
        <w:t>τρατοπέδου συγκέντρωσης Χαϊδαρίου και την ανάδειξη του χώρου ως Μνημείου Εθνικής Αντίστασης.</w:t>
      </w:r>
    </w:p>
    <w:p w14:paraId="7032F242" w14:textId="77777777" w:rsidR="00825A8E" w:rsidRDefault="00352CB8">
      <w:pPr>
        <w:spacing w:after="0" w:line="600" w:lineRule="auto"/>
        <w:ind w:firstLine="720"/>
        <w:jc w:val="both"/>
        <w:rPr>
          <w:rFonts w:eastAsia="Times New Roman"/>
          <w:szCs w:val="24"/>
        </w:rPr>
      </w:pPr>
      <w:r>
        <w:rPr>
          <w:rFonts w:eastAsia="Times New Roman"/>
          <w:szCs w:val="24"/>
        </w:rPr>
        <w:t>2. Η με αριθμό 859/1</w:t>
      </w:r>
      <w:r>
        <w:rPr>
          <w:rFonts w:eastAsia="Times New Roman"/>
          <w:szCs w:val="24"/>
        </w:rPr>
        <w:t>3-5-2016 επίκαιρη ερώτηση του Βουλευτή Α</w:t>
      </w:r>
      <w:r>
        <w:rPr>
          <w:rFonts w:eastAsia="Times New Roman"/>
          <w:szCs w:val="24"/>
        </w:rPr>
        <w:t xml:space="preserve">΄ </w:t>
      </w:r>
      <w:r>
        <w:rPr>
          <w:rFonts w:eastAsia="Times New Roman"/>
          <w:szCs w:val="24"/>
        </w:rPr>
        <w:t xml:space="preserve"> Θεσσαλονίκης της Νέας Δημοκρατίας κ. Σταύρου Καλαφάτη προς τον Υπουργό Υποδομών, Μεταφορών και Δικτύων, σχετικά με την έλλειψη πολιτικής βούλησης της Κυβέρνησης για τη βελτίωση της οδικής ασφάλειας σύμφωνα με τους</w:t>
      </w:r>
      <w:r>
        <w:rPr>
          <w:rFonts w:eastAsia="Times New Roman"/>
          <w:szCs w:val="24"/>
        </w:rPr>
        <w:t xml:space="preserve"> στόχους της Ευρωπαϊκής Στρατηγικής και του Εθνικού Σχεδίου για το 2020.</w:t>
      </w:r>
    </w:p>
    <w:p w14:paraId="7032F243" w14:textId="77777777" w:rsidR="00825A8E" w:rsidRDefault="00352CB8">
      <w:pPr>
        <w:spacing w:after="0" w:line="600" w:lineRule="auto"/>
        <w:ind w:firstLine="720"/>
        <w:jc w:val="both"/>
        <w:rPr>
          <w:rFonts w:eastAsia="Times New Roman"/>
          <w:szCs w:val="24"/>
        </w:rPr>
      </w:pPr>
      <w:r>
        <w:rPr>
          <w:rFonts w:eastAsia="Times New Roman"/>
          <w:szCs w:val="24"/>
        </w:rPr>
        <w:lastRenderedPageBreak/>
        <w:t>3. Η με αριθμό 857/11-5-2016 επίκαιρη ερώτηση του Βουλευτή Β</w:t>
      </w:r>
      <w:r>
        <w:rPr>
          <w:rFonts w:eastAsia="Times New Roman"/>
          <w:szCs w:val="24"/>
        </w:rPr>
        <w:t>΄</w:t>
      </w:r>
      <w:r>
        <w:rPr>
          <w:rFonts w:eastAsia="Times New Roman"/>
          <w:szCs w:val="24"/>
        </w:rPr>
        <w:t xml:space="preserve"> Αθηνών του Λαϊκού Συνδέσμου-Χρυσή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Εξωτερικών, σχετικά με «την ανθελληνική δράσ</w:t>
      </w:r>
      <w:r>
        <w:rPr>
          <w:rFonts w:eastAsia="Times New Roman"/>
          <w:szCs w:val="24"/>
        </w:rPr>
        <w:t>η Τούρκων πρακτόρων και εκπροσώπων τους στη Θράκη».</w:t>
      </w:r>
    </w:p>
    <w:p w14:paraId="7032F244" w14:textId="77777777" w:rsidR="00825A8E" w:rsidRDefault="00352CB8">
      <w:pPr>
        <w:spacing w:after="0" w:line="600" w:lineRule="auto"/>
        <w:ind w:firstLine="720"/>
        <w:jc w:val="both"/>
        <w:rPr>
          <w:rFonts w:eastAsia="Times New Roman"/>
          <w:szCs w:val="24"/>
        </w:rPr>
      </w:pPr>
      <w:r>
        <w:rPr>
          <w:rFonts w:eastAsia="Times New Roman"/>
          <w:szCs w:val="24"/>
        </w:rPr>
        <w:t>4. Η με αριθμό 861/13-5-2016 επίκαιρη ερώτηση του Βουλευτή Β</w:t>
      </w:r>
      <w:r>
        <w:rPr>
          <w:rFonts w:eastAsia="Times New Roman"/>
          <w:szCs w:val="24"/>
        </w:rPr>
        <w:t>΄</w:t>
      </w:r>
      <w:r>
        <w:rPr>
          <w:rFonts w:eastAsia="Times New Roman"/>
          <w:szCs w:val="24"/>
        </w:rPr>
        <w:t xml:space="preserve"> Αθηνών της Δημοκρατικής Συμπαράταξης ΠΑΣΟΚ-ΔΗΜΑΡ κ. Ανδρέα Λοβέρδου προς τον Υπουργό Πολιτισμού και Αθλητισμού, σχετικά με την κατάσταση στον </w:t>
      </w:r>
      <w:r>
        <w:rPr>
          <w:rFonts w:eastAsia="Times New Roman"/>
          <w:szCs w:val="24"/>
        </w:rPr>
        <w:t>Οργανισμό Μεγάρου Μουσικής.</w:t>
      </w:r>
    </w:p>
    <w:p w14:paraId="7032F245" w14:textId="77777777" w:rsidR="00825A8E" w:rsidRDefault="00352CB8">
      <w:pPr>
        <w:spacing w:after="0" w:line="600" w:lineRule="auto"/>
        <w:ind w:firstLine="720"/>
        <w:jc w:val="both"/>
        <w:rPr>
          <w:rFonts w:eastAsia="Times New Roman"/>
          <w:szCs w:val="24"/>
        </w:rPr>
      </w:pPr>
      <w:r>
        <w:rPr>
          <w:rFonts w:eastAsia="Times New Roman"/>
          <w:szCs w:val="24"/>
        </w:rPr>
        <w:t>5. Η με αριθμό 869/16-5-2016 επίκαιρη ερώτηση του Βουλευτή Αχαΐας του Κομμουνιστικού Κόμματος Ελλάδ</w:t>
      </w:r>
      <w:r>
        <w:rPr>
          <w:rFonts w:eastAsia="Times New Roman"/>
          <w:szCs w:val="24"/>
        </w:rPr>
        <w:t>α</w:t>
      </w:r>
      <w:r>
        <w:rPr>
          <w:rFonts w:eastAsia="Times New Roman"/>
          <w:szCs w:val="24"/>
        </w:rPr>
        <w:t xml:space="preserve">ς κ. Νικολάου </w:t>
      </w:r>
      <w:proofErr w:type="spellStart"/>
      <w:r>
        <w:rPr>
          <w:rFonts w:eastAsia="Times New Roman"/>
          <w:szCs w:val="24"/>
        </w:rPr>
        <w:t>Καραθανασόπουλου</w:t>
      </w:r>
      <w:proofErr w:type="spellEnd"/>
      <w:r>
        <w:rPr>
          <w:rFonts w:eastAsia="Times New Roman"/>
          <w:szCs w:val="24"/>
        </w:rPr>
        <w:t xml:space="preserve"> προς τον Υπουργό Υγείας, σχετικά με τα προβλήματα στις δομές υγείας της Κεφα</w:t>
      </w:r>
      <w:r>
        <w:rPr>
          <w:rFonts w:eastAsia="Times New Roman"/>
          <w:szCs w:val="24"/>
        </w:rPr>
        <w:t>λ</w:t>
      </w:r>
      <w:r>
        <w:rPr>
          <w:rFonts w:eastAsia="Times New Roman"/>
          <w:szCs w:val="24"/>
        </w:rPr>
        <w:t xml:space="preserve">λονιάς και της </w:t>
      </w:r>
      <w:r>
        <w:rPr>
          <w:rFonts w:eastAsia="Times New Roman"/>
          <w:szCs w:val="24"/>
        </w:rPr>
        <w:t>Ιθάκης.</w:t>
      </w:r>
    </w:p>
    <w:p w14:paraId="7032F246" w14:textId="77777777" w:rsidR="00825A8E" w:rsidRDefault="00352CB8">
      <w:pPr>
        <w:spacing w:after="0" w:line="600" w:lineRule="auto"/>
        <w:ind w:firstLine="720"/>
        <w:jc w:val="both"/>
        <w:rPr>
          <w:rFonts w:eastAsia="Times New Roman"/>
          <w:szCs w:val="24"/>
        </w:rPr>
      </w:pPr>
      <w:r>
        <w:rPr>
          <w:rFonts w:eastAsia="Times New Roman"/>
          <w:szCs w:val="24"/>
        </w:rPr>
        <w:t>6. Η με αριθμό 865/16-5-2016 επίκαιρη ερώτηση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Βασιλείου Κόκκαλη προς τον Υπουργό Αγροτικής Ανάπτυξης και Τροφίμων, σχετικά με την τήρηση </w:t>
      </w:r>
      <w:r>
        <w:rPr>
          <w:rFonts w:eastAsia="Times New Roman"/>
          <w:szCs w:val="24"/>
        </w:rPr>
        <w:lastRenderedPageBreak/>
        <w:t xml:space="preserve">των κανόνων πρόληψης, ελέγχου και εξάλειψης των </w:t>
      </w:r>
      <w:r>
        <w:rPr>
          <w:rFonts w:eastAsia="Times New Roman"/>
          <w:szCs w:val="24"/>
        </w:rPr>
        <w:t>μ</w:t>
      </w:r>
      <w:r>
        <w:rPr>
          <w:rFonts w:eastAsia="Times New Roman"/>
          <w:szCs w:val="24"/>
        </w:rPr>
        <w:t xml:space="preserve">εταδοτικών </w:t>
      </w:r>
      <w:r>
        <w:rPr>
          <w:rFonts w:eastAsia="Times New Roman"/>
          <w:szCs w:val="24"/>
        </w:rPr>
        <w:t>σ</w:t>
      </w:r>
      <w:r>
        <w:rPr>
          <w:rFonts w:eastAsia="Times New Roman"/>
          <w:szCs w:val="24"/>
        </w:rPr>
        <w:t>πο</w:t>
      </w:r>
      <w:r>
        <w:rPr>
          <w:rFonts w:eastAsia="Times New Roman"/>
          <w:szCs w:val="24"/>
        </w:rPr>
        <w:t xml:space="preserve">γγωδών </w:t>
      </w:r>
      <w:r>
        <w:rPr>
          <w:rFonts w:eastAsia="Times New Roman"/>
          <w:szCs w:val="24"/>
        </w:rPr>
        <w:t>ε</w:t>
      </w:r>
      <w:r>
        <w:rPr>
          <w:rFonts w:eastAsia="Times New Roman"/>
          <w:szCs w:val="24"/>
        </w:rPr>
        <w:t xml:space="preserve">γκεφαλοπαθειών στα αιγοπρόβατα. </w:t>
      </w:r>
    </w:p>
    <w:p w14:paraId="7032F247" w14:textId="77777777" w:rsidR="00825A8E" w:rsidRDefault="00352CB8">
      <w:pPr>
        <w:spacing w:after="0" w:line="600" w:lineRule="auto"/>
        <w:ind w:firstLine="720"/>
        <w:jc w:val="both"/>
        <w:rPr>
          <w:rFonts w:eastAsia="Times New Roman"/>
          <w:szCs w:val="24"/>
        </w:rPr>
      </w:pPr>
      <w:r>
        <w:rPr>
          <w:rFonts w:eastAsia="Times New Roman"/>
          <w:szCs w:val="24"/>
        </w:rPr>
        <w:t>7. Η με αριθμό 862/13-5-2016 επίκαιρη ερώτηση του Βουλευτή Β</w:t>
      </w:r>
      <w:r>
        <w:rPr>
          <w:rFonts w:eastAsia="Times New Roman"/>
          <w:szCs w:val="24"/>
        </w:rPr>
        <w:t>΄</w:t>
      </w:r>
      <w:r>
        <w:rPr>
          <w:rFonts w:eastAsia="Times New Roman"/>
          <w:szCs w:val="24"/>
        </w:rPr>
        <w:t xml:space="preserve"> Αθηνών της Ένωσης Κεντρώων κ. Γεωργίου-Δημητρίου Καρρά προς τον Υπουργό Παιδείας, Έρευνας και Θρησκευμάτων, σχετικά με την αδικαιολόγητη καθυστέρηση της </w:t>
      </w:r>
      <w:r>
        <w:rPr>
          <w:rFonts w:eastAsia="Times New Roman"/>
          <w:szCs w:val="24"/>
        </w:rPr>
        <w:t>επαγγελματικής αναγνώρισης ειδικοτήτων Μηχανικών ΤΕΙ</w:t>
      </w:r>
      <w:r>
        <w:rPr>
          <w:rFonts w:eastAsia="Times New Roman"/>
          <w:szCs w:val="24"/>
        </w:rPr>
        <w:t>,</w:t>
      </w:r>
      <w:r>
        <w:rPr>
          <w:rFonts w:eastAsia="Times New Roman"/>
          <w:szCs w:val="24"/>
        </w:rPr>
        <w:t xml:space="preserve"> εξαιτίας της παράλειψης έκδοσης των προβλεπόμενων κανονιστικών </w:t>
      </w:r>
      <w:r>
        <w:rPr>
          <w:rFonts w:eastAsia="Times New Roman"/>
          <w:szCs w:val="24"/>
        </w:rPr>
        <w:t>π</w:t>
      </w:r>
      <w:r>
        <w:rPr>
          <w:rFonts w:eastAsia="Times New Roman"/>
          <w:szCs w:val="24"/>
        </w:rPr>
        <w:t xml:space="preserve">ροεδρικών </w:t>
      </w:r>
      <w:r>
        <w:rPr>
          <w:rFonts w:eastAsia="Times New Roman"/>
          <w:szCs w:val="24"/>
        </w:rPr>
        <w:t>δ</w:t>
      </w:r>
      <w:r>
        <w:rPr>
          <w:rFonts w:eastAsia="Times New Roman"/>
          <w:szCs w:val="24"/>
        </w:rPr>
        <w:t>ιαταγμάτων.</w:t>
      </w:r>
    </w:p>
    <w:p w14:paraId="7032F248" w14:textId="77777777" w:rsidR="00825A8E" w:rsidRDefault="00352CB8">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032F249" w14:textId="77777777" w:rsidR="00825A8E" w:rsidRDefault="00352CB8">
      <w:pPr>
        <w:spacing w:after="0" w:line="600" w:lineRule="auto"/>
        <w:ind w:firstLine="720"/>
        <w:jc w:val="both"/>
        <w:rPr>
          <w:rFonts w:eastAsia="Times New Roman"/>
          <w:szCs w:val="24"/>
        </w:rPr>
      </w:pPr>
      <w:r>
        <w:rPr>
          <w:rFonts w:eastAsia="Times New Roman"/>
          <w:szCs w:val="24"/>
        </w:rPr>
        <w:t>1. Η με αριθμό 860/</w:t>
      </w:r>
      <w:r>
        <w:rPr>
          <w:rFonts w:eastAsia="Times New Roman"/>
          <w:szCs w:val="24"/>
        </w:rPr>
        <w:t xml:space="preserve">13-5-2016 επίκαιρη ερώτηση του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τον Υπουργό Οικονομικών, σχετικά με την επιβολή τέλους διανυκτέρευσης σε ενοικιαζόμενα δωμάτια και ξενοδοχεία.</w:t>
      </w:r>
    </w:p>
    <w:p w14:paraId="7032F24A" w14:textId="77777777" w:rsidR="00825A8E" w:rsidRDefault="00352CB8">
      <w:pPr>
        <w:spacing w:after="0" w:line="600" w:lineRule="auto"/>
        <w:ind w:firstLine="720"/>
        <w:jc w:val="both"/>
        <w:rPr>
          <w:rFonts w:eastAsia="Times New Roman"/>
          <w:szCs w:val="24"/>
        </w:rPr>
      </w:pPr>
      <w:r>
        <w:rPr>
          <w:rFonts w:eastAsia="Times New Roman"/>
          <w:szCs w:val="24"/>
        </w:rPr>
        <w:lastRenderedPageBreak/>
        <w:t xml:space="preserve">2. Η με αριθμό 864/13-5-2016 επίκαιρη ερώτηση </w:t>
      </w:r>
      <w:r>
        <w:rPr>
          <w:rFonts w:eastAsia="Times New Roman"/>
          <w:szCs w:val="24"/>
        </w:rPr>
        <w:t>του Βουλευτή Β</w:t>
      </w:r>
      <w:r>
        <w:rPr>
          <w:rFonts w:eastAsia="Times New Roman"/>
          <w:szCs w:val="24"/>
        </w:rPr>
        <w:t>΄</w:t>
      </w:r>
      <w:r>
        <w:rPr>
          <w:rFonts w:eastAsia="Times New Roman"/>
          <w:szCs w:val="24"/>
        </w:rPr>
        <w:t xml:space="preserve"> Πειραι</w:t>
      </w:r>
      <w:r>
        <w:rPr>
          <w:rFonts w:eastAsia="Times New Roman"/>
          <w:szCs w:val="24"/>
        </w:rPr>
        <w:t>ώς</w:t>
      </w:r>
      <w:r>
        <w:rPr>
          <w:rFonts w:eastAsia="Times New Roman"/>
          <w:szCs w:val="24"/>
        </w:rPr>
        <w:t xml:space="preserve"> του Λαϊκού Συνδέσμου-Χρυσή Αυγή κ. Ιωάννη Λαγού προς τον Υπουργό Εξωτερικών, σχετικά με τις «προκλήσεις </w:t>
      </w:r>
      <w:proofErr w:type="spellStart"/>
      <w:r>
        <w:rPr>
          <w:rFonts w:eastAsia="Times New Roman"/>
          <w:szCs w:val="24"/>
        </w:rPr>
        <w:t>τουρκόφρονων</w:t>
      </w:r>
      <w:proofErr w:type="spellEnd"/>
      <w:r>
        <w:rPr>
          <w:rFonts w:eastAsia="Times New Roman"/>
          <w:szCs w:val="24"/>
        </w:rPr>
        <w:t xml:space="preserve">, </w:t>
      </w:r>
      <w:proofErr w:type="spellStart"/>
      <w:r>
        <w:rPr>
          <w:rFonts w:eastAsia="Times New Roman"/>
          <w:szCs w:val="24"/>
        </w:rPr>
        <w:t>ψευτομουφτή</w:t>
      </w:r>
      <w:proofErr w:type="spellEnd"/>
      <w:r>
        <w:rPr>
          <w:rFonts w:eastAsia="Times New Roman"/>
          <w:szCs w:val="24"/>
        </w:rPr>
        <w:t xml:space="preserve"> και Προξένου στην Ξάνθη».</w:t>
      </w:r>
    </w:p>
    <w:p w14:paraId="7032F24B" w14:textId="77777777" w:rsidR="00825A8E" w:rsidRDefault="00352CB8">
      <w:pPr>
        <w:spacing w:after="0" w:line="600" w:lineRule="auto"/>
        <w:ind w:firstLine="720"/>
        <w:jc w:val="both"/>
        <w:rPr>
          <w:rFonts w:eastAsia="Times New Roman"/>
          <w:szCs w:val="24"/>
        </w:rPr>
      </w:pPr>
      <w:r>
        <w:rPr>
          <w:rFonts w:eastAsia="Times New Roman"/>
          <w:szCs w:val="24"/>
        </w:rPr>
        <w:t>3. Η με αριθμό 867/16-5-2016 επίκαιρη ερώτηση του Βουλευτή Ηρακλείου της Δη</w:t>
      </w:r>
      <w:r>
        <w:rPr>
          <w:rFonts w:eastAsia="Times New Roman"/>
          <w:szCs w:val="24"/>
        </w:rPr>
        <w:t xml:space="preserve">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σχετικά με την αντιμετώπιση του προβλήματος της μη διενέργειας εξετάσεων για απόκτηση άδειας οδήγησης.</w:t>
      </w:r>
    </w:p>
    <w:p w14:paraId="7032F24C" w14:textId="77777777" w:rsidR="00825A8E" w:rsidRDefault="00352CB8">
      <w:pPr>
        <w:spacing w:after="0" w:line="600" w:lineRule="auto"/>
        <w:ind w:firstLine="720"/>
        <w:jc w:val="both"/>
        <w:rPr>
          <w:rFonts w:eastAsia="Times New Roman"/>
          <w:szCs w:val="24"/>
        </w:rPr>
      </w:pPr>
      <w:r>
        <w:rPr>
          <w:rFonts w:eastAsia="Times New Roman"/>
          <w:szCs w:val="24"/>
        </w:rPr>
        <w:t>4. Η με αριθμό 870/16-5-2016 επίκαιρη ερώτηση της Βουλευτού Β</w:t>
      </w:r>
      <w:r>
        <w:rPr>
          <w:rFonts w:eastAsia="Times New Roman"/>
          <w:szCs w:val="24"/>
        </w:rPr>
        <w:t>΄</w:t>
      </w:r>
      <w:r>
        <w:rPr>
          <w:rFonts w:eastAsia="Times New Roman"/>
          <w:szCs w:val="24"/>
        </w:rPr>
        <w:t xml:space="preserve">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 xml:space="preserve">ς κ. Διαμάντως </w:t>
      </w:r>
      <w:proofErr w:type="spellStart"/>
      <w:r>
        <w:rPr>
          <w:rFonts w:eastAsia="Times New Roman"/>
          <w:szCs w:val="24"/>
        </w:rPr>
        <w:t>Μανωλάκου</w:t>
      </w:r>
      <w:proofErr w:type="spellEnd"/>
      <w:r>
        <w:rPr>
          <w:rFonts w:eastAsia="Times New Roman"/>
          <w:szCs w:val="24"/>
        </w:rPr>
        <w:t xml:space="preserve"> προς τον Υπουργό Αγροτικής Ανάπτυξης και Τροφίμων, σχετικά με τη μείωση των οριστικών δικαιωμάτων βασικής ενίσχυσης για χιλιάδες νέους αγρότες από έλλειψη ενημέρωσης, αυθαίρετες ενέργειες</w:t>
      </w:r>
      <w:r>
        <w:rPr>
          <w:rFonts w:eastAsia="Times New Roman"/>
          <w:szCs w:val="24"/>
        </w:rPr>
        <w:t xml:space="preserve"> και λάθη της δημόσιας διοίκησης. </w:t>
      </w:r>
    </w:p>
    <w:p w14:paraId="7032F24D" w14:textId="77777777" w:rsidR="00825A8E" w:rsidRDefault="00352CB8">
      <w:pPr>
        <w:spacing w:after="0" w:line="600" w:lineRule="auto"/>
        <w:ind w:firstLine="720"/>
        <w:jc w:val="both"/>
        <w:rPr>
          <w:rFonts w:eastAsia="Times New Roman"/>
          <w:szCs w:val="24"/>
        </w:rPr>
      </w:pPr>
      <w:r>
        <w:rPr>
          <w:rFonts w:eastAsia="Times New Roman"/>
          <w:szCs w:val="24"/>
        </w:rPr>
        <w:lastRenderedPageBreak/>
        <w:t>5. Η με αριθμό 866/16-5-2016 επίκαιρη ερώτηση του Βουλευτή Β</w:t>
      </w:r>
      <w:r>
        <w:rPr>
          <w:rFonts w:eastAsia="Times New Roman"/>
          <w:szCs w:val="24"/>
        </w:rPr>
        <w:t>΄</w:t>
      </w:r>
      <w:r>
        <w:rPr>
          <w:rFonts w:eastAsia="Times New Roman"/>
          <w:szCs w:val="24"/>
        </w:rPr>
        <w:t xml:space="preserve">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Περιβάλλοντος και Ενέργειας, σχετικά με την αθρόα εισαγωγή ηλεκτρικής ενέργειας.</w:t>
      </w:r>
    </w:p>
    <w:p w14:paraId="7032F24E" w14:textId="77777777" w:rsidR="00825A8E" w:rsidRDefault="00352CB8">
      <w:pPr>
        <w:spacing w:after="0" w:line="600" w:lineRule="auto"/>
        <w:ind w:firstLine="720"/>
        <w:jc w:val="both"/>
        <w:rPr>
          <w:rFonts w:eastAsia="Times New Roman"/>
          <w:szCs w:val="24"/>
        </w:rPr>
      </w:pPr>
      <w:r>
        <w:rPr>
          <w:rFonts w:eastAsia="Times New Roman"/>
          <w:szCs w:val="24"/>
        </w:rPr>
        <w:t>6. Η μ</w:t>
      </w:r>
      <w:r>
        <w:rPr>
          <w:rFonts w:eastAsia="Times New Roman"/>
          <w:szCs w:val="24"/>
        </w:rPr>
        <w:t>ε αριθμό 837/6-5-2016 επίκαιρη ερώτηση του Βουλευτή Λακωνίας της Νέας Δημοκρατίας κ. Αθανασίου Δαβάκη προς τον Υπουργό Εθνικής Άμυνας, σχετικά με τα «Ελληνικά Αμυντικά Συστήματα Α</w:t>
      </w:r>
      <w:r>
        <w:rPr>
          <w:rFonts w:eastAsia="Times New Roman"/>
          <w:szCs w:val="24"/>
        </w:rPr>
        <w:t>.</w:t>
      </w:r>
      <w:r>
        <w:rPr>
          <w:rFonts w:eastAsia="Times New Roman"/>
          <w:szCs w:val="24"/>
        </w:rPr>
        <w:t>Β</w:t>
      </w:r>
      <w:r>
        <w:rPr>
          <w:rFonts w:eastAsia="Times New Roman"/>
          <w:szCs w:val="24"/>
        </w:rPr>
        <w:t>.</w:t>
      </w:r>
      <w:r>
        <w:rPr>
          <w:rFonts w:eastAsia="Times New Roman"/>
          <w:szCs w:val="24"/>
        </w:rPr>
        <w:t>Ε</w:t>
      </w:r>
      <w:r>
        <w:rPr>
          <w:rFonts w:eastAsia="Times New Roman"/>
          <w:szCs w:val="24"/>
        </w:rPr>
        <w:t>.</w:t>
      </w:r>
      <w:r>
        <w:rPr>
          <w:rFonts w:eastAsia="Times New Roman"/>
          <w:szCs w:val="24"/>
        </w:rPr>
        <w:t>Ε</w:t>
      </w:r>
      <w:r>
        <w:rPr>
          <w:rFonts w:eastAsia="Times New Roman"/>
          <w:szCs w:val="24"/>
        </w:rPr>
        <w:t>.</w:t>
      </w:r>
      <w:r>
        <w:rPr>
          <w:rFonts w:eastAsia="Times New Roman"/>
          <w:szCs w:val="24"/>
        </w:rPr>
        <w:t>».</w:t>
      </w:r>
    </w:p>
    <w:p w14:paraId="7032F24F" w14:textId="77777777" w:rsidR="00825A8E" w:rsidRDefault="00352CB8">
      <w:pPr>
        <w:spacing w:after="0" w:line="600" w:lineRule="auto"/>
        <w:ind w:firstLine="720"/>
        <w:jc w:val="both"/>
        <w:rPr>
          <w:rFonts w:eastAsia="Times New Roman"/>
          <w:szCs w:val="24"/>
        </w:rPr>
      </w:pPr>
      <w:r>
        <w:rPr>
          <w:rFonts w:eastAsia="Times New Roman"/>
          <w:szCs w:val="24"/>
        </w:rPr>
        <w:t>7. Η με αριθμό 835/28-4-2016 επίκαιρη ερώτηση του Βουλευτή Αργολίδα</w:t>
      </w:r>
      <w:r>
        <w:rPr>
          <w:rFonts w:eastAsia="Times New Roman"/>
          <w:szCs w:val="24"/>
        </w:rPr>
        <w:t>ς της Δημοκρατικής Συμπαράταξης ΠΑΣΟΚ-ΔΗΜΑΡ κ. Ιωάννη Μανιάτη προς τον Υπουργό Παιδείας, Έρευνας και Θρησκευμάτων, σχετικά με την ένταξη του Τμήματος Ψηφιακών Συστημάτων του Πανεπιστημίου Πειραιώς στο 2</w:t>
      </w:r>
      <w:r>
        <w:rPr>
          <w:rFonts w:eastAsia="Times New Roman"/>
          <w:szCs w:val="24"/>
          <w:vertAlign w:val="superscript"/>
        </w:rPr>
        <w:t>ο</w:t>
      </w:r>
      <w:r>
        <w:rPr>
          <w:rFonts w:eastAsia="Times New Roman"/>
          <w:szCs w:val="24"/>
        </w:rPr>
        <w:t xml:space="preserve"> Επιστημονικό Πεδίο (ΕΠ) -</w:t>
      </w:r>
      <w:r>
        <w:rPr>
          <w:rFonts w:eastAsia="Times New Roman"/>
          <w:szCs w:val="24"/>
        </w:rPr>
        <w:t xml:space="preserve"> </w:t>
      </w:r>
      <w:r>
        <w:rPr>
          <w:rFonts w:eastAsia="Times New Roman"/>
          <w:szCs w:val="24"/>
        </w:rPr>
        <w:t>Επιστημονικό Πεδίο Θετικών</w:t>
      </w:r>
      <w:r>
        <w:rPr>
          <w:rFonts w:eastAsia="Times New Roman"/>
          <w:szCs w:val="24"/>
        </w:rPr>
        <w:t xml:space="preserve"> και Τεχνολογικών Επιστημών.</w:t>
      </w:r>
    </w:p>
    <w:p w14:paraId="7032F250" w14:textId="77777777" w:rsidR="00825A8E" w:rsidRDefault="00352CB8">
      <w:pPr>
        <w:spacing w:after="0" w:line="600" w:lineRule="auto"/>
        <w:ind w:firstLine="720"/>
        <w:jc w:val="both"/>
        <w:rPr>
          <w:rFonts w:eastAsia="Times New Roman"/>
          <w:szCs w:val="24"/>
        </w:rPr>
      </w:pPr>
      <w:r>
        <w:rPr>
          <w:rFonts w:eastAsia="Times New Roman"/>
          <w:szCs w:val="24"/>
        </w:rPr>
        <w:lastRenderedPageBreak/>
        <w:t>8. Η με αριθμό 836/4-5-2016 επίκαιρη ερώτηση του Βουλευτή Α</w:t>
      </w:r>
      <w:r>
        <w:rPr>
          <w:rFonts w:eastAsia="Times New Roman"/>
          <w:szCs w:val="24"/>
        </w:rPr>
        <w:t>΄</w:t>
      </w:r>
      <w:r>
        <w:rPr>
          <w:rFonts w:eastAsia="Times New Roman"/>
          <w:szCs w:val="24"/>
        </w:rPr>
        <w:t xml:space="preserve">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Εθνικής Άμυνας, σχετικά με τα προβλήματα και τις προοπτικές της Ελληνικής Βιομηχανίας Οχημάτων (ΕΛΒ</w:t>
      </w:r>
      <w:r>
        <w:rPr>
          <w:rFonts w:eastAsia="Times New Roman"/>
          <w:szCs w:val="24"/>
        </w:rPr>
        <w:t>Ο).</w:t>
      </w:r>
    </w:p>
    <w:p w14:paraId="7032F251" w14:textId="77777777" w:rsidR="00825A8E" w:rsidRDefault="00352CB8">
      <w:pPr>
        <w:spacing w:after="0" w:line="600" w:lineRule="auto"/>
        <w:ind w:firstLine="720"/>
        <w:jc w:val="both"/>
        <w:rPr>
          <w:rFonts w:eastAsia="Times New Roman"/>
          <w:szCs w:val="24"/>
        </w:rPr>
      </w:pPr>
      <w:r>
        <w:rPr>
          <w:rFonts w:eastAsia="Times New Roman"/>
          <w:szCs w:val="24"/>
        </w:rPr>
        <w:t>9. Η με αριθμό 840/9-5-2016 επίκαιρη ερώτηση του Βουλευτή Τρικάλων του Συνασπισμού Ριζοσπαστικής Αριστεράς κ. Αθανασίου Παπαδόπουλου προς τον Υπουργό Περιβάλλοντος και Ενέργειας, σχετικά με τα προβλήματα και τη μη εμπρόθεσμη υποβολή υπεύθυνης δήλωσης ιδιότ</w:t>
      </w:r>
      <w:r>
        <w:rPr>
          <w:rFonts w:eastAsia="Times New Roman"/>
          <w:szCs w:val="24"/>
        </w:rPr>
        <w:t xml:space="preserve">ητας κατ’ επάγγελμα αγρότη, για τα αγροτικά </w:t>
      </w:r>
      <w:proofErr w:type="spellStart"/>
      <w:r>
        <w:rPr>
          <w:rFonts w:eastAsia="Times New Roman"/>
          <w:szCs w:val="24"/>
        </w:rPr>
        <w:t>φωτοβολταϊκά</w:t>
      </w:r>
      <w:proofErr w:type="spellEnd"/>
      <w:r>
        <w:rPr>
          <w:rFonts w:eastAsia="Times New Roman"/>
          <w:szCs w:val="24"/>
        </w:rPr>
        <w:t xml:space="preserve">. </w:t>
      </w:r>
    </w:p>
    <w:p w14:paraId="7032F252" w14:textId="77777777" w:rsidR="00825A8E" w:rsidRDefault="00352CB8">
      <w:pPr>
        <w:spacing w:after="0" w:line="600" w:lineRule="auto"/>
        <w:ind w:firstLine="720"/>
        <w:jc w:val="both"/>
        <w:rPr>
          <w:rFonts w:eastAsia="Times New Roman"/>
          <w:szCs w:val="24"/>
        </w:rPr>
      </w:pPr>
      <w:r>
        <w:rPr>
          <w:rFonts w:eastAsia="Times New Roman"/>
          <w:szCs w:val="24"/>
        </w:rPr>
        <w:t>10. Η με αριθμό 838/6-5-2016 επίκαιρη ερώτηση του Βουλευτή Β</w:t>
      </w:r>
      <w:r>
        <w:rPr>
          <w:rFonts w:eastAsia="Times New Roman"/>
          <w:szCs w:val="24"/>
        </w:rPr>
        <w:t>΄</w:t>
      </w:r>
      <w:r>
        <w:rPr>
          <w:rFonts w:eastAsia="Times New Roman"/>
          <w:szCs w:val="24"/>
        </w:rPr>
        <w:t xml:space="preserve"> Αθ</w:t>
      </w:r>
      <w:r>
        <w:rPr>
          <w:rFonts w:eastAsia="Times New Roman"/>
          <w:szCs w:val="24"/>
        </w:rPr>
        <w:t>ηνών</w:t>
      </w:r>
      <w:r>
        <w:rPr>
          <w:rFonts w:eastAsia="Times New Roman"/>
          <w:szCs w:val="24"/>
        </w:rPr>
        <w:t xml:space="preserve"> της Νέας Δημοκρατίας κ. Κωνσταντίνου Χατζηδάκη προς τον Υπουργό Εσωτερικών και Διοικητικής Ανασυγκρότησης, σχετικά με τις συνθήκ</w:t>
      </w:r>
      <w:r>
        <w:rPr>
          <w:rFonts w:eastAsia="Times New Roman"/>
          <w:szCs w:val="24"/>
        </w:rPr>
        <w:t>ες διαβίωσης των προσφύγων-μεταναστών στο Ελληνικό.</w:t>
      </w:r>
    </w:p>
    <w:p w14:paraId="7032F253" w14:textId="77777777" w:rsidR="00825A8E" w:rsidRDefault="00352CB8">
      <w:pPr>
        <w:spacing w:after="0" w:line="600" w:lineRule="auto"/>
        <w:ind w:firstLine="720"/>
        <w:jc w:val="both"/>
        <w:rPr>
          <w:rFonts w:eastAsia="Times New Roman"/>
          <w:szCs w:val="24"/>
        </w:rPr>
      </w:pPr>
      <w:r>
        <w:rPr>
          <w:rFonts w:eastAsia="Times New Roman"/>
          <w:szCs w:val="24"/>
        </w:rPr>
        <w:lastRenderedPageBreak/>
        <w:t>11. Η με αριθμό 813/21-4-2016 επίκαιρη ερώτηση του Βουλευτή Β</w:t>
      </w:r>
      <w:r>
        <w:rPr>
          <w:rFonts w:eastAsia="Times New Roman"/>
          <w:szCs w:val="24"/>
        </w:rPr>
        <w:t>΄</w:t>
      </w:r>
      <w:r>
        <w:rPr>
          <w:rFonts w:eastAsia="Times New Roman"/>
          <w:szCs w:val="24"/>
        </w:rPr>
        <w:t xml:space="preserve"> Αθηνών της Νέας Δημοκρατίας κ. Σπυρίδωνος-</w:t>
      </w:r>
      <w:proofErr w:type="spellStart"/>
      <w:r>
        <w:rPr>
          <w:rFonts w:eastAsia="Times New Roman"/>
          <w:szCs w:val="24"/>
        </w:rPr>
        <w:t>Αδώνιδος</w:t>
      </w:r>
      <w:proofErr w:type="spellEnd"/>
      <w:r>
        <w:rPr>
          <w:rFonts w:eastAsia="Times New Roman"/>
          <w:szCs w:val="24"/>
        </w:rPr>
        <w:t xml:space="preserve"> Γεωργιάδη προς τον Υπουργό Υγείας, σχετικά με τη «διαφαινόμενη παρέμβαση του Υπουργείου στ</w:t>
      </w:r>
      <w:r>
        <w:rPr>
          <w:rFonts w:eastAsia="Times New Roman"/>
          <w:szCs w:val="24"/>
        </w:rPr>
        <w:t xml:space="preserve">ους διαγωνισμούς επιλογής </w:t>
      </w:r>
      <w:r>
        <w:rPr>
          <w:rFonts w:eastAsia="Times New Roman"/>
          <w:szCs w:val="24"/>
        </w:rPr>
        <w:t>εκατό</w:t>
      </w:r>
      <w:r>
        <w:rPr>
          <w:rFonts w:eastAsia="Times New Roman"/>
          <w:szCs w:val="24"/>
        </w:rPr>
        <w:t xml:space="preserve"> ιατρών και </w:t>
      </w:r>
      <w:r>
        <w:rPr>
          <w:rFonts w:eastAsia="Times New Roman"/>
          <w:szCs w:val="24"/>
        </w:rPr>
        <w:t>τετρακοσίων</w:t>
      </w:r>
      <w:r>
        <w:rPr>
          <w:rFonts w:eastAsia="Times New Roman"/>
          <w:szCs w:val="24"/>
        </w:rPr>
        <w:t xml:space="preserve"> νοσηλευτών».</w:t>
      </w:r>
    </w:p>
    <w:p w14:paraId="7032F254" w14:textId="77777777" w:rsidR="00825A8E" w:rsidRDefault="00352CB8">
      <w:pPr>
        <w:spacing w:after="0" w:line="600" w:lineRule="auto"/>
        <w:ind w:firstLine="720"/>
        <w:jc w:val="both"/>
        <w:rPr>
          <w:rFonts w:eastAsia="Times New Roman"/>
          <w:szCs w:val="24"/>
        </w:rPr>
      </w:pPr>
      <w:r>
        <w:rPr>
          <w:rFonts w:eastAsia="Times New Roman"/>
          <w:szCs w:val="24"/>
        </w:rPr>
        <w:t>12. Η με αριθμό 794/18-4-2016 επίκαιρη ερώτηση του Βουλευτή Μαγνησίας του Κομμουνιστικού Κόμματος Ελλάδ</w:t>
      </w:r>
      <w:r>
        <w:rPr>
          <w:rFonts w:eastAsia="Times New Roman"/>
          <w:szCs w:val="24"/>
        </w:rPr>
        <w:t>α</w:t>
      </w:r>
      <w:r>
        <w:rPr>
          <w:rFonts w:eastAsia="Times New Roman"/>
          <w:szCs w:val="24"/>
        </w:rPr>
        <w:t xml:space="preserve">ς κ. Κωνσταντίνου Στεργίου προς τον Υπουργό Υγείας, σχετικά με την ανάγκη πρόληψης, </w:t>
      </w:r>
      <w:r>
        <w:rPr>
          <w:rFonts w:eastAsia="Times New Roman"/>
          <w:szCs w:val="24"/>
        </w:rPr>
        <w:t>θεραπείας και στήριξης των καρκινοπαθών Βόλου.</w:t>
      </w:r>
    </w:p>
    <w:p w14:paraId="7032F255" w14:textId="77777777" w:rsidR="00825A8E" w:rsidRDefault="00352CB8">
      <w:pPr>
        <w:spacing w:after="0" w:line="600" w:lineRule="auto"/>
        <w:ind w:firstLine="720"/>
        <w:jc w:val="both"/>
        <w:rPr>
          <w:rFonts w:eastAsia="Times New Roman"/>
          <w:szCs w:val="24"/>
        </w:rPr>
      </w:pPr>
      <w:r>
        <w:rPr>
          <w:rFonts w:eastAsia="Times New Roman"/>
          <w:szCs w:val="24"/>
        </w:rPr>
        <w:t>13. Η με αριθμό 545/15-2-2016 επίκαιρη ερώτηση της Βουλευτού Β</w:t>
      </w:r>
      <w:r>
        <w:rPr>
          <w:rFonts w:eastAsia="Times New Roman"/>
          <w:szCs w:val="24"/>
        </w:rPr>
        <w:t>΄</w:t>
      </w:r>
      <w:r>
        <w:rPr>
          <w:rFonts w:eastAsia="Times New Roman"/>
          <w:szCs w:val="24"/>
        </w:rPr>
        <w:t xml:space="preserve"> Αθηνών του Λαϊκού Συνδέσμου-Χρυσή Αυγή κ. Ελένης </w:t>
      </w:r>
      <w:proofErr w:type="spellStart"/>
      <w:r>
        <w:rPr>
          <w:rFonts w:eastAsia="Times New Roman"/>
          <w:szCs w:val="24"/>
        </w:rPr>
        <w:t>Ζαρούλια</w:t>
      </w:r>
      <w:proofErr w:type="spellEnd"/>
      <w:r>
        <w:rPr>
          <w:rFonts w:eastAsia="Times New Roman"/>
          <w:szCs w:val="24"/>
        </w:rPr>
        <w:t xml:space="preserve"> προς τον Υπουργό Υγείας, σχετικά με τα προβλήματα λειτουργίας στο ΕΚΑΒ.</w:t>
      </w:r>
    </w:p>
    <w:p w14:paraId="7032F256" w14:textId="77777777" w:rsidR="00825A8E" w:rsidRDefault="00352CB8">
      <w:pPr>
        <w:spacing w:after="0" w:line="600" w:lineRule="auto"/>
        <w:ind w:firstLine="720"/>
        <w:jc w:val="both"/>
        <w:rPr>
          <w:rFonts w:eastAsia="Times New Roman"/>
          <w:szCs w:val="24"/>
        </w:rPr>
      </w:pPr>
      <w:r>
        <w:rPr>
          <w:rFonts w:eastAsia="Times New Roman"/>
          <w:szCs w:val="24"/>
        </w:rPr>
        <w:t>ΑΝΑΦΟΡΕΣ-ΕΡΩΤΗΣ</w:t>
      </w:r>
      <w:r>
        <w:rPr>
          <w:rFonts w:eastAsia="Times New Roman"/>
          <w:szCs w:val="24"/>
        </w:rPr>
        <w:t>ΕΙΣ</w:t>
      </w:r>
      <w:r>
        <w:rPr>
          <w:rFonts w:eastAsia="Times New Roman"/>
          <w:szCs w:val="24"/>
        </w:rPr>
        <w:t xml:space="preserve">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032F257" w14:textId="77777777" w:rsidR="00825A8E" w:rsidRDefault="00352CB8">
      <w:pPr>
        <w:spacing w:after="0" w:line="600" w:lineRule="auto"/>
        <w:ind w:firstLine="720"/>
        <w:jc w:val="both"/>
        <w:rPr>
          <w:rFonts w:eastAsia="Times New Roman"/>
          <w:szCs w:val="24"/>
        </w:rPr>
      </w:pPr>
      <w:r>
        <w:rPr>
          <w:rFonts w:eastAsia="Times New Roman"/>
          <w:szCs w:val="24"/>
        </w:rPr>
        <w:t xml:space="preserve">1. Η με αριθμό 3297/232/18-2-2016 ερώτηση και αίτηση κατάθεσης εγγράφων του Βουλευτή Ηλείας της Δημοκρατικής Συμπαράταξης ΠΑΣΟΚ-ΔΗΜΑΡ κ. Ιωάννη Κουτσούκου προς τον Υπουργό Εργασίας, </w:t>
      </w:r>
      <w:r>
        <w:rPr>
          <w:rFonts w:eastAsia="Times New Roman"/>
          <w:szCs w:val="24"/>
        </w:rPr>
        <w:lastRenderedPageBreak/>
        <w:t>Κοινωνικής Ασφάλιση</w:t>
      </w:r>
      <w:r>
        <w:rPr>
          <w:rFonts w:eastAsia="Times New Roman"/>
          <w:szCs w:val="24"/>
        </w:rPr>
        <w:t xml:space="preserve">ς και Κοινωνικής Αλληλεγγύης, σχετικά με το </w:t>
      </w:r>
      <w:r>
        <w:rPr>
          <w:rFonts w:eastAsia="Times New Roman"/>
          <w:szCs w:val="24"/>
        </w:rPr>
        <w:t>π</w:t>
      </w:r>
      <w:r>
        <w:rPr>
          <w:rFonts w:eastAsia="Times New Roman"/>
          <w:szCs w:val="24"/>
        </w:rPr>
        <w:t>ιλοτικό πρόγραμμα «Εγγυημένο Κοινωνικό Εισόδημα</w:t>
      </w:r>
      <w:r>
        <w:rPr>
          <w:rFonts w:eastAsia="Times New Roman"/>
          <w:szCs w:val="24"/>
        </w:rPr>
        <w:t>»</w:t>
      </w:r>
      <w:r>
        <w:rPr>
          <w:rFonts w:eastAsia="Times New Roman"/>
          <w:szCs w:val="24"/>
        </w:rPr>
        <w:t xml:space="preserve"> (ΕΚΕ).</w:t>
      </w:r>
    </w:p>
    <w:p w14:paraId="7032F258" w14:textId="77777777" w:rsidR="00825A8E" w:rsidRDefault="00352CB8">
      <w:pPr>
        <w:spacing w:after="0" w:line="600" w:lineRule="auto"/>
        <w:ind w:firstLine="720"/>
        <w:jc w:val="both"/>
        <w:rPr>
          <w:rFonts w:eastAsia="Times New Roman"/>
          <w:szCs w:val="24"/>
        </w:rPr>
      </w:pPr>
      <w:r>
        <w:rPr>
          <w:rFonts w:eastAsia="Times New Roman"/>
          <w:szCs w:val="24"/>
        </w:rPr>
        <w:t xml:space="preserve">2. Η με αριθμό 4413/1-4-2016 ερώτηση του Βουλευτή Ηρακλείου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Εργασίας, Κ</w:t>
      </w:r>
      <w:r>
        <w:rPr>
          <w:rFonts w:eastAsia="Times New Roman"/>
          <w:szCs w:val="24"/>
        </w:rPr>
        <w:t>οινωνικής Ασφάλισης και Κοινωνικής Αλληλεγγύης, σχετικά με το Ελάχιστο Εγγυημένο Εισόδημα.</w:t>
      </w:r>
    </w:p>
    <w:p w14:paraId="7032F259" w14:textId="77777777" w:rsidR="00825A8E" w:rsidRDefault="00352CB8">
      <w:pPr>
        <w:spacing w:after="0" w:line="600" w:lineRule="auto"/>
        <w:ind w:firstLine="720"/>
        <w:jc w:val="both"/>
        <w:rPr>
          <w:rFonts w:eastAsia="Times New Roman"/>
          <w:szCs w:val="24"/>
        </w:rPr>
      </w:pPr>
      <w:r>
        <w:rPr>
          <w:rFonts w:eastAsia="Times New Roman"/>
          <w:szCs w:val="24"/>
        </w:rPr>
        <w:t xml:space="preserve">3. Η με αριθμό 3999/16-3-2016 ερώτηση του Βουλευτή Λακωνίας της Νέας Δημοκρατίας κ. Αθανασίου Δαβάκη προς τον Υπουργό Παιδείας, Έρευνας και Θρησκευμάτων, σχετικά με </w:t>
      </w:r>
      <w:r>
        <w:rPr>
          <w:rFonts w:eastAsia="Times New Roman"/>
          <w:szCs w:val="24"/>
        </w:rPr>
        <w:t xml:space="preserve">την αποκατάσταση του </w:t>
      </w:r>
      <w:r>
        <w:rPr>
          <w:rFonts w:eastAsia="Times New Roman"/>
          <w:szCs w:val="24"/>
        </w:rPr>
        <w:t>π</w:t>
      </w:r>
      <w:r>
        <w:rPr>
          <w:rFonts w:eastAsia="Times New Roman"/>
          <w:szCs w:val="24"/>
        </w:rPr>
        <w:t xml:space="preserve">αλαιού Πρωτοδικείου Σπάρτης για τη στέγαση των Γενικών Αρχείων του Κράτους του Νομού Λακωνίας. </w:t>
      </w:r>
    </w:p>
    <w:p w14:paraId="7032F25A" w14:textId="77777777" w:rsidR="00825A8E" w:rsidRDefault="00352CB8">
      <w:pPr>
        <w:spacing w:after="0" w:line="600" w:lineRule="auto"/>
        <w:ind w:firstLine="720"/>
        <w:jc w:val="both"/>
        <w:rPr>
          <w:rFonts w:eastAsia="Times New Roman"/>
          <w:szCs w:val="24"/>
        </w:rPr>
      </w:pPr>
      <w:r>
        <w:rPr>
          <w:rFonts w:eastAsia="Times New Roman"/>
          <w:szCs w:val="24"/>
        </w:rPr>
        <w:t>4. Η με αριθμό 2808/193/1-2-2016 ερώτηση και αίτηση κατάθεσης εγγράφων του Βουλευτή Ηρακλείου της Δημοκρατικής Συμπαράταξης ΠΑΣΟΚ-ΔΗΜΑΡ κ.</w:t>
      </w:r>
      <w:r>
        <w:rPr>
          <w:rFonts w:eastAsia="Times New Roman"/>
          <w:szCs w:val="24"/>
        </w:rPr>
        <w:t xml:space="preserve"> Βασιλείου </w:t>
      </w:r>
      <w:proofErr w:type="spellStart"/>
      <w:r>
        <w:rPr>
          <w:rFonts w:eastAsia="Times New Roman"/>
          <w:szCs w:val="24"/>
        </w:rPr>
        <w:t>Κεγκέρογλου</w:t>
      </w:r>
      <w:proofErr w:type="spellEnd"/>
      <w:r>
        <w:rPr>
          <w:rFonts w:eastAsia="Times New Roman"/>
          <w:szCs w:val="24"/>
        </w:rPr>
        <w:t xml:space="preserve"> προς τον Υπουργό Υγείας, σχετικά με την υπόθεση της μικρής Μελίνας στο </w:t>
      </w:r>
      <w:proofErr w:type="spellStart"/>
      <w:r>
        <w:rPr>
          <w:rFonts w:eastAsia="Times New Roman"/>
          <w:szCs w:val="24"/>
        </w:rPr>
        <w:t>Βενιζέλειο</w:t>
      </w:r>
      <w:proofErr w:type="spellEnd"/>
      <w:r>
        <w:rPr>
          <w:rFonts w:eastAsia="Times New Roman"/>
          <w:szCs w:val="24"/>
        </w:rPr>
        <w:t xml:space="preserve"> Νοσοκομείο Ηρακλείου. </w:t>
      </w:r>
    </w:p>
    <w:p w14:paraId="7032F25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κυρίες και κύριοι συνάδελφοι, θα ήθελα να ανακοινώσω ότι η Διαρκής Επιτροπή Μορφωτικών Υποθέσεων καταθέτει την </w:t>
      </w:r>
      <w:r>
        <w:rPr>
          <w:rFonts w:eastAsia="Times New Roman" w:cs="Times New Roman"/>
          <w:szCs w:val="24"/>
        </w:rPr>
        <w:t>έ</w:t>
      </w:r>
      <w:r>
        <w:rPr>
          <w:rFonts w:eastAsia="Times New Roman" w:cs="Times New Roman"/>
          <w:szCs w:val="24"/>
        </w:rPr>
        <w:t>κθεσή τη</w:t>
      </w:r>
      <w:r>
        <w:rPr>
          <w:rFonts w:eastAsia="Times New Roman" w:cs="Times New Roman"/>
          <w:szCs w:val="24"/>
        </w:rPr>
        <w:t xml:space="preserve">ς στο σχέδιο νόμου του Υπουργείου Πολιτισμού και Αθλητισμού «Κύρωση της Συμφωνίας μεταξύ της Κυβέρνησης της Ελληνικής Δημοκρατίας και της Κυβέρνησης της Λαϊκής Δημοκρατίας της Κίνας για την αμοιβαία ίδρυση </w:t>
      </w:r>
      <w:r>
        <w:rPr>
          <w:rFonts w:eastAsia="Times New Roman" w:cs="Times New Roman"/>
          <w:szCs w:val="24"/>
        </w:rPr>
        <w:t>Π</w:t>
      </w:r>
      <w:r>
        <w:rPr>
          <w:rFonts w:eastAsia="Times New Roman" w:cs="Times New Roman"/>
          <w:szCs w:val="24"/>
        </w:rPr>
        <w:t xml:space="preserve">ολιτιστικών </w:t>
      </w:r>
      <w:r>
        <w:rPr>
          <w:rFonts w:eastAsia="Times New Roman" w:cs="Times New Roman"/>
          <w:szCs w:val="24"/>
        </w:rPr>
        <w:t>Κ</w:t>
      </w:r>
      <w:r>
        <w:rPr>
          <w:rFonts w:eastAsia="Times New Roman" w:cs="Times New Roman"/>
          <w:szCs w:val="24"/>
        </w:rPr>
        <w:t>έντρων».</w:t>
      </w:r>
    </w:p>
    <w:p w14:paraId="7032F25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w:t>
      </w:r>
      <w:r>
        <w:rPr>
          <w:rFonts w:eastAsia="Times New Roman" w:cs="Times New Roman"/>
          <w:szCs w:val="24"/>
        </w:rPr>
        <w:t>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16-5-2016 ποινική δικογραφία</w:t>
      </w:r>
      <w:r w:rsidRPr="00757AFF">
        <w:rPr>
          <w:rFonts w:eastAsia="Times New Roman" w:cs="Times New Roman"/>
          <w:szCs w:val="24"/>
        </w:rPr>
        <w:t>,</w:t>
      </w:r>
      <w:r>
        <w:rPr>
          <w:rFonts w:eastAsia="Times New Roman" w:cs="Times New Roman"/>
          <w:szCs w:val="24"/>
        </w:rPr>
        <w:t xml:space="preserve"> που αφορά σ</w:t>
      </w:r>
      <w:r>
        <w:rPr>
          <w:rFonts w:eastAsia="Times New Roman" w:cs="Times New Roman"/>
          <w:szCs w:val="24"/>
        </w:rPr>
        <w:t xml:space="preserve">τον πρώην </w:t>
      </w:r>
      <w:r>
        <w:rPr>
          <w:rFonts w:eastAsia="Times New Roman" w:cs="Times New Roman"/>
          <w:szCs w:val="24"/>
        </w:rPr>
        <w:t>Α</w:t>
      </w:r>
      <w:r>
        <w:rPr>
          <w:rFonts w:eastAsia="Times New Roman" w:cs="Times New Roman"/>
          <w:szCs w:val="24"/>
        </w:rPr>
        <w:t xml:space="preserve">ναπληρωτή Υπουργό Υγείας, κ. Μάριο </w:t>
      </w:r>
      <w:proofErr w:type="spellStart"/>
      <w:r>
        <w:rPr>
          <w:rFonts w:eastAsia="Times New Roman" w:cs="Times New Roman"/>
          <w:szCs w:val="24"/>
        </w:rPr>
        <w:t>Σαλμά</w:t>
      </w:r>
      <w:proofErr w:type="spellEnd"/>
      <w:r>
        <w:rPr>
          <w:rFonts w:eastAsia="Times New Roman" w:cs="Times New Roman"/>
          <w:szCs w:val="24"/>
        </w:rPr>
        <w:t xml:space="preserve">. </w:t>
      </w:r>
    </w:p>
    <w:p w14:paraId="7032F25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Ιωάννης </w:t>
      </w:r>
      <w:proofErr w:type="spellStart"/>
      <w:r>
        <w:rPr>
          <w:rFonts w:eastAsia="Times New Roman" w:cs="Times New Roman"/>
          <w:szCs w:val="24"/>
        </w:rPr>
        <w:t>Πλακιωτάκης</w:t>
      </w:r>
      <w:proofErr w:type="spellEnd"/>
      <w:r>
        <w:rPr>
          <w:rFonts w:eastAsia="Times New Roman" w:cs="Times New Roman"/>
          <w:szCs w:val="24"/>
        </w:rPr>
        <w:t xml:space="preserve"> ζητεί άδεια ολιγοήμερης απουσίας στο εξωτερικό, στις Βρυξέλλες, για προσωπικούς λόγους κατά τις ημερομηνίες 19 Μαΐου έως 22 Μαΐου 2016. Η Βουλή εγκρίνει;</w:t>
      </w:r>
    </w:p>
    <w:p w14:paraId="7032F25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w:t>
      </w:r>
      <w:r>
        <w:rPr>
          <w:rFonts w:eastAsia="Times New Roman" w:cs="Times New Roman"/>
          <w:b/>
          <w:szCs w:val="24"/>
        </w:rPr>
        <w:t>ΥΤΕΣ:</w:t>
      </w:r>
      <w:r>
        <w:rPr>
          <w:rFonts w:eastAsia="Times New Roman" w:cs="Times New Roman"/>
          <w:szCs w:val="24"/>
        </w:rPr>
        <w:t xml:space="preserve"> Μάλιστα, μάλιστα.</w:t>
      </w:r>
    </w:p>
    <w:p w14:paraId="7032F25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7032F260" w14:textId="77777777" w:rsidR="00825A8E" w:rsidRDefault="00352CB8">
      <w:pPr>
        <w:spacing w:after="0" w:line="600" w:lineRule="auto"/>
        <w:ind w:firstLine="720"/>
        <w:jc w:val="center"/>
        <w:rPr>
          <w:rFonts w:eastAsia="Times New Roman" w:cs="Times New Roman"/>
          <w:color w:val="FF0000"/>
          <w:szCs w:val="24"/>
        </w:rPr>
      </w:pPr>
      <w:r w:rsidRPr="0091130F">
        <w:rPr>
          <w:rFonts w:eastAsia="Times New Roman" w:cs="Times New Roman"/>
          <w:color w:val="FF0000"/>
          <w:szCs w:val="24"/>
        </w:rPr>
        <w:t>(ΑΛΛΑΓΗ ΣΕΛΙΔΑΣ ΛΟΓΩ ΑΛΛΑΓΗΣ ΘΕΜΑΤΟΣ)</w:t>
      </w:r>
    </w:p>
    <w:p w14:paraId="7032F26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εισερχόμαστε στην ημερήσια διάτ</w:t>
      </w:r>
      <w:r>
        <w:rPr>
          <w:rFonts w:eastAsia="Times New Roman" w:cs="Times New Roman"/>
          <w:szCs w:val="24"/>
        </w:rPr>
        <w:t>αξη της</w:t>
      </w:r>
    </w:p>
    <w:p w14:paraId="7032F262" w14:textId="77777777" w:rsidR="00825A8E" w:rsidRDefault="00352CB8">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032F26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του Μνημονίου Κατανόησης μεταξύ της Κυβέρνησης της Ελληνικής Δημοκρατίας και της Κυ</w:t>
      </w:r>
      <w:r>
        <w:rPr>
          <w:rFonts w:eastAsia="Times New Roman" w:cs="Times New Roman"/>
          <w:szCs w:val="24"/>
        </w:rPr>
        <w:t xml:space="preserve">βέρνησης της Λαϊκής Δημοκρατίας της Κίνας σχετικά με τη </w:t>
      </w:r>
      <w:r>
        <w:rPr>
          <w:rFonts w:eastAsia="Times New Roman" w:cs="Times New Roman"/>
          <w:szCs w:val="24"/>
        </w:rPr>
        <w:t>Σ</w:t>
      </w:r>
      <w:r>
        <w:rPr>
          <w:rFonts w:eastAsia="Times New Roman" w:cs="Times New Roman"/>
          <w:szCs w:val="24"/>
        </w:rPr>
        <w:t xml:space="preserve">υνεργασία στον τομέα των </w:t>
      </w:r>
      <w:r>
        <w:rPr>
          <w:rFonts w:eastAsia="Times New Roman" w:cs="Times New Roman"/>
          <w:szCs w:val="24"/>
        </w:rPr>
        <w:t>Θ</w:t>
      </w:r>
      <w:r>
        <w:rPr>
          <w:rFonts w:eastAsia="Times New Roman" w:cs="Times New Roman"/>
          <w:szCs w:val="24"/>
        </w:rPr>
        <w:t xml:space="preserve">αλασσίων </w:t>
      </w:r>
      <w:r>
        <w:rPr>
          <w:rFonts w:eastAsia="Times New Roman" w:cs="Times New Roman"/>
          <w:szCs w:val="24"/>
        </w:rPr>
        <w:t>Υ</w:t>
      </w:r>
      <w:r>
        <w:rPr>
          <w:rFonts w:eastAsia="Times New Roman" w:cs="Times New Roman"/>
          <w:szCs w:val="24"/>
        </w:rPr>
        <w:t>ποθέσεων».</w:t>
      </w:r>
    </w:p>
    <w:p w14:paraId="7032F26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Όπως ξέρετε, το νομοσχέδιο ψηφίστηκε στη Διαρκή Επιτροπή κατά πλειοψηφία. Εισάγεται προς συζήτηση στη Βουλή με τη διαδικασία του άρθρου 108 του Κανονισμ</w:t>
      </w:r>
      <w:r>
        <w:rPr>
          <w:rFonts w:eastAsia="Times New Roman" w:cs="Times New Roman"/>
          <w:szCs w:val="24"/>
        </w:rPr>
        <w:t xml:space="preserve">ού της Βουλής, δηλαδή μπορούν να </w:t>
      </w:r>
      <w:r>
        <w:rPr>
          <w:rFonts w:eastAsia="Times New Roman" w:cs="Times New Roman"/>
          <w:szCs w:val="24"/>
        </w:rPr>
        <w:lastRenderedPageBreak/>
        <w:t xml:space="preserve">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υμφωνίας. Στη συνέχεια, θα πούμε για το ποιος θα λάβει τον λόγο. </w:t>
      </w:r>
    </w:p>
    <w:p w14:paraId="7032F26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Επίσης, έχουν κατατεθεί μια υπουργική και δύο βουλευτικές τροπολογίες, η υπ’ αριθμ</w:t>
      </w:r>
      <w:r>
        <w:rPr>
          <w:rFonts w:eastAsia="Times New Roman" w:cs="Times New Roman"/>
          <w:szCs w:val="24"/>
        </w:rPr>
        <w:t>όν</w:t>
      </w:r>
      <w:r>
        <w:rPr>
          <w:rFonts w:eastAsia="Times New Roman" w:cs="Times New Roman"/>
          <w:szCs w:val="24"/>
        </w:rPr>
        <w:t xml:space="preserve"> 433/2</w:t>
      </w:r>
      <w:r>
        <w:rPr>
          <w:rFonts w:eastAsia="Times New Roman" w:cs="Times New Roman"/>
          <w:b/>
          <w:szCs w:val="24"/>
        </w:rPr>
        <w:t>,</w:t>
      </w:r>
      <w:r>
        <w:rPr>
          <w:rFonts w:eastAsia="Times New Roman" w:cs="Times New Roman"/>
          <w:szCs w:val="24"/>
        </w:rPr>
        <w:t xml:space="preserve"> </w:t>
      </w:r>
      <w:r>
        <w:rPr>
          <w:rFonts w:eastAsia="Times New Roman" w:cs="Times New Roman"/>
          <w:szCs w:val="24"/>
        </w:rPr>
        <w:t>η υπ’ αριθμ</w:t>
      </w:r>
      <w:r>
        <w:rPr>
          <w:rFonts w:eastAsia="Times New Roman" w:cs="Times New Roman"/>
          <w:szCs w:val="24"/>
        </w:rPr>
        <w:t>όν</w:t>
      </w:r>
      <w:r>
        <w:rPr>
          <w:rFonts w:eastAsia="Times New Roman" w:cs="Times New Roman"/>
          <w:szCs w:val="24"/>
        </w:rPr>
        <w:t xml:space="preserve"> 432/1 και η υπ’ αριθμ</w:t>
      </w:r>
      <w:r>
        <w:rPr>
          <w:rFonts w:eastAsia="Times New Roman" w:cs="Times New Roman"/>
          <w:szCs w:val="24"/>
        </w:rPr>
        <w:t>όν</w:t>
      </w:r>
      <w:r>
        <w:rPr>
          <w:rFonts w:eastAsia="Times New Roman" w:cs="Times New Roman"/>
          <w:szCs w:val="24"/>
        </w:rPr>
        <w:t xml:space="preserve"> 434/3 αντιστοίχως. Επί  της υπουργικής τροπολογίας προτείνω να τοποθετηθούν οι εισηγητές και ο ειδικοί αγορητές και</w:t>
      </w:r>
      <w:r>
        <w:rPr>
          <w:rFonts w:eastAsia="Times New Roman" w:cs="Times New Roman"/>
          <w:szCs w:val="24"/>
        </w:rPr>
        <w:t>,</w:t>
      </w:r>
      <w:r>
        <w:rPr>
          <w:rFonts w:eastAsia="Times New Roman" w:cs="Times New Roman"/>
          <w:szCs w:val="24"/>
        </w:rPr>
        <w:t xml:space="preserve"> αν κριθεί απαραίτητο</w:t>
      </w:r>
      <w:r>
        <w:rPr>
          <w:rFonts w:eastAsia="Times New Roman" w:cs="Times New Roman"/>
          <w:szCs w:val="24"/>
        </w:rPr>
        <w:t>,</w:t>
      </w:r>
      <w:r>
        <w:rPr>
          <w:rFonts w:eastAsia="Times New Roman" w:cs="Times New Roman"/>
          <w:szCs w:val="24"/>
        </w:rPr>
        <w:t xml:space="preserve"> και οι Κοινοβουλευτικοί Εκπρόσωποι</w:t>
      </w:r>
      <w:r>
        <w:rPr>
          <w:rFonts w:eastAsia="Times New Roman" w:cs="Times New Roman"/>
          <w:szCs w:val="24"/>
        </w:rPr>
        <w:t>,</w:t>
      </w:r>
      <w:r>
        <w:rPr>
          <w:rFonts w:eastAsia="Times New Roman" w:cs="Times New Roman"/>
          <w:szCs w:val="24"/>
        </w:rPr>
        <w:t xml:space="preserve"> για πέντε λεπτά ο καθένας.</w:t>
      </w:r>
    </w:p>
    <w:p w14:paraId="7032F26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Επίσης, να σας ενημερώσω ότι έχουν ψηφίσει για την κύρωση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 xml:space="preserve">τα εξής </w:t>
      </w:r>
      <w:r>
        <w:rPr>
          <w:rFonts w:eastAsia="Times New Roman" w:cs="Times New Roman"/>
          <w:szCs w:val="24"/>
        </w:rPr>
        <w:t>κόμματα: ο ΣΥΡΙΖΑ υπέρ, η Νέα Δημοκρατία έχει επιφυλάξεις, η Χρυσή Αυγή κατά, η Δημοκρατική Συμπαράταξη υπέρ, το ΚΚΕ κατά, το Ποτάμι υπέρ, οι Ανεξάρτητοι Έλληνες υπέρ και η Ένω</w:t>
      </w:r>
      <w:r>
        <w:rPr>
          <w:rFonts w:eastAsia="Times New Roman" w:cs="Times New Roman"/>
          <w:szCs w:val="24"/>
        </w:rPr>
        <w:t>ση Κεντρώων υπέρ. Κατά συνέπεια τον λόγο θα λάβουν κατά σειρά η Νέα Δημοκρατία, η Χρυσή Αυγή και το ΚΚΕ επί αυτής της κύρωσης.</w:t>
      </w:r>
    </w:p>
    <w:p w14:paraId="7032F26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Κυρία Πρόεδρε, μπορώ να λάβω τον λόγο;</w:t>
      </w:r>
    </w:p>
    <w:p w14:paraId="7032F268"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Έχετε τον λόγο, κύριε Παππά.</w:t>
      </w:r>
    </w:p>
    <w:p w14:paraId="7032F269"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 xml:space="preserve">ΡΗΣΤΟΣ ΠΑΠΠΑΣ: </w:t>
      </w:r>
      <w:r>
        <w:rPr>
          <w:rFonts w:eastAsia="Times New Roman" w:cs="Times New Roman"/>
          <w:szCs w:val="24"/>
        </w:rPr>
        <w:t xml:space="preserve">Θα ήθελα να κάνω ένα εισαγωγικό σχόλιο που έχει να κάνει με τη σημερινή ημέρα. Όπως γνωρίζετε, στον καιρό του </w:t>
      </w:r>
      <w:r>
        <w:rPr>
          <w:rFonts w:eastAsia="Times New Roman" w:cs="Times New Roman"/>
          <w:szCs w:val="24"/>
        </w:rPr>
        <w:t>μ</w:t>
      </w:r>
      <w:r>
        <w:rPr>
          <w:rFonts w:eastAsia="Times New Roman" w:cs="Times New Roman"/>
          <w:szCs w:val="24"/>
        </w:rPr>
        <w:t xml:space="preserve">νημονίου, το πολιτικό προσωπικό της χώρας δυστυχώς έχει πολύ κοντή μνήμη. </w:t>
      </w:r>
    </w:p>
    <w:p w14:paraId="7032F26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τοποθετηθώ για ένα λεπτό και να πω σ</w:t>
      </w:r>
      <w:r>
        <w:rPr>
          <w:rFonts w:eastAsia="Times New Roman" w:cs="Times New Roman"/>
          <w:szCs w:val="24"/>
        </w:rPr>
        <w:t xml:space="preserve">τις κυρίες και στους κυρίους ότι σαν σήμερα συμπληρώνονται </w:t>
      </w:r>
      <w:proofErr w:type="spellStart"/>
      <w:r>
        <w:rPr>
          <w:rFonts w:eastAsia="Times New Roman" w:cs="Times New Roman"/>
          <w:szCs w:val="24"/>
        </w:rPr>
        <w:t>εκατόν</w:t>
      </w:r>
      <w:proofErr w:type="spellEnd"/>
      <w:r>
        <w:rPr>
          <w:rFonts w:eastAsia="Times New Roman" w:cs="Times New Roman"/>
          <w:szCs w:val="24"/>
        </w:rPr>
        <w:t xml:space="preserve"> δύο χρόνια από τη 17</w:t>
      </w:r>
      <w:r>
        <w:rPr>
          <w:rFonts w:eastAsia="Times New Roman" w:cs="Times New Roman"/>
          <w:szCs w:val="24"/>
          <w:vertAlign w:val="superscript"/>
        </w:rPr>
        <w:t>η</w:t>
      </w:r>
      <w:r>
        <w:rPr>
          <w:rFonts w:eastAsia="Times New Roman" w:cs="Times New Roman"/>
          <w:szCs w:val="24"/>
        </w:rPr>
        <w:t xml:space="preserve"> Μαΐου 1914</w:t>
      </w:r>
      <w:r>
        <w:rPr>
          <w:rFonts w:eastAsia="Times New Roman" w:cs="Times New Roman"/>
          <w:szCs w:val="24"/>
        </w:rPr>
        <w:t>,</w:t>
      </w:r>
      <w:r>
        <w:rPr>
          <w:rFonts w:eastAsia="Times New Roman" w:cs="Times New Roman"/>
          <w:szCs w:val="24"/>
        </w:rPr>
        <w:t xml:space="preserve"> που υπογράφ</w:t>
      </w:r>
      <w:r>
        <w:rPr>
          <w:rFonts w:eastAsia="Times New Roman" w:cs="Times New Roman"/>
          <w:szCs w:val="24"/>
        </w:rPr>
        <w:t>τ</w:t>
      </w:r>
      <w:r>
        <w:rPr>
          <w:rFonts w:eastAsia="Times New Roman" w:cs="Times New Roman"/>
          <w:szCs w:val="24"/>
        </w:rPr>
        <w:t>ηκε το Πρωτόκολλο της Κερκύρας, δηλαδή, το πρωτόκολλο της αυτονομίας της Βορείου Ηπείρου. Θα πρέπει λοιπόν να τοποθετηθούν, πιστεύω, τα υπόλοιπα</w:t>
      </w:r>
      <w:r>
        <w:rPr>
          <w:rFonts w:eastAsia="Times New Roman" w:cs="Times New Roman"/>
          <w:szCs w:val="24"/>
        </w:rPr>
        <w:t xml:space="preserve"> κόμματα, που εδώ για ψύλλου πήδημα τιμούμε και κρατάμε ενός λεπτού σιγή ή κάνουμε μνεία για άσχετα ζητήματα και δεν κάνουμε μνεία σε πολύ σπουδαία εθνικά θέματα. </w:t>
      </w:r>
    </w:p>
    <w:p w14:paraId="7032F26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Να θυμίσω στις κυρίες και στους κυρίους και σ’ εσάς, κυρία Πρόεδρε, ότι το Πρωτόκολλο της Κερκύρας είναι ένα διπλωματικό έγγραφο, το οποίο είναι σε ισχύ. Θέση δική μας είναι ότι επιτέλους για τα </w:t>
      </w:r>
      <w:r>
        <w:rPr>
          <w:rFonts w:eastAsia="Times New Roman" w:cs="Times New Roman"/>
          <w:szCs w:val="24"/>
        </w:rPr>
        <w:lastRenderedPageBreak/>
        <w:t>δικαιώματα των Ελλήνων της ελληνικής Βορείου Ηπείρου, και όχι</w:t>
      </w:r>
      <w:r>
        <w:rPr>
          <w:rFonts w:eastAsia="Times New Roman" w:cs="Times New Roman"/>
          <w:szCs w:val="24"/>
        </w:rPr>
        <w:t xml:space="preserve"> της μειονότητας, θα πρέπει το ελληνικό Υπουργείο Εξωτερικών να διεκδικήσει την εφαρμογή του. </w:t>
      </w:r>
    </w:p>
    <w:p w14:paraId="7032F26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Για το</w:t>
      </w:r>
      <w:r>
        <w:rPr>
          <w:rFonts w:eastAsia="Times New Roman" w:cs="Times New Roman"/>
          <w:szCs w:val="24"/>
        </w:rPr>
        <w:t>ν</w:t>
      </w:r>
      <w:r>
        <w:rPr>
          <w:rFonts w:eastAsia="Times New Roman" w:cs="Times New Roman"/>
          <w:szCs w:val="24"/>
        </w:rPr>
        <w:t xml:space="preserve"> σκοπό αυτό και για την ενημέρωση των κυριών και των κυρίων, θα καταθέσω στα Πρακτικά κάποια πράγματα, κάποιες θέσεις δικές μας για το Πρωτόκολλο της Κερκ</w:t>
      </w:r>
      <w:r>
        <w:rPr>
          <w:rFonts w:eastAsia="Times New Roman" w:cs="Times New Roman"/>
          <w:szCs w:val="24"/>
        </w:rPr>
        <w:t>ύρας -όπως παραδείγματος χάρ</w:t>
      </w:r>
      <w:r>
        <w:rPr>
          <w:rFonts w:eastAsia="Times New Roman" w:cs="Times New Roman"/>
          <w:szCs w:val="24"/>
        </w:rPr>
        <w:t>ιν</w:t>
      </w:r>
      <w:r>
        <w:rPr>
          <w:rFonts w:eastAsia="Times New Roman" w:cs="Times New Roman"/>
          <w:szCs w:val="24"/>
        </w:rPr>
        <w:t xml:space="preserve">, λέμε «εφαρμόστε εξωτερική πολιτική»- και έχουν να κάνουν με το Πρωτόκολλο της Κερκύρας, τι σημαίνει Πρωτόκολλο Κέρκυρας και Φλωρεντίας, πότε υπογράφθηκε και αν αυτό ισχύει. </w:t>
      </w:r>
    </w:p>
    <w:p w14:paraId="7032F26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Θέλω να τοποθετηθούν, λοιπόν, οι κύριοι συνάδελφοι</w:t>
      </w:r>
      <w:r>
        <w:rPr>
          <w:rFonts w:eastAsia="Times New Roman" w:cs="Times New Roman"/>
          <w:szCs w:val="24"/>
        </w:rPr>
        <w:t xml:space="preserve">, ώστε να κάνουμε γνωστό στους διαφόρους </w:t>
      </w:r>
      <w:proofErr w:type="spellStart"/>
      <w:r>
        <w:rPr>
          <w:rFonts w:eastAsia="Times New Roman" w:cs="Times New Roman"/>
          <w:szCs w:val="24"/>
        </w:rPr>
        <w:t>αμερικανόδουλους</w:t>
      </w:r>
      <w:proofErr w:type="spellEnd"/>
      <w:r>
        <w:rPr>
          <w:rFonts w:eastAsia="Times New Roman" w:cs="Times New Roman"/>
          <w:szCs w:val="24"/>
        </w:rPr>
        <w:t xml:space="preserve"> του Υπουργείου Εξωτερικών, είτε δεξιούς είτε αριστερούς, ότι το Πρωτόκολλο της Κερκύρας ισχύει. Όπως θέλουν να μιλούν για τη Συμφωνία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ζάνης</w:t>
      </w:r>
      <w:proofErr w:type="spellEnd"/>
      <w:r>
        <w:rPr>
          <w:rFonts w:eastAsia="Times New Roman" w:cs="Times New Roman"/>
          <w:szCs w:val="24"/>
        </w:rPr>
        <w:t xml:space="preserve"> του 1922, το ίδιο πρέπει να ομιλούν και για το Πρωτό</w:t>
      </w:r>
      <w:r>
        <w:rPr>
          <w:rFonts w:eastAsia="Times New Roman" w:cs="Times New Roman"/>
          <w:szCs w:val="24"/>
        </w:rPr>
        <w:t>κολλο της Κερκύρας το 1914. Είναι η μόνη εθνική πολιτική. Και να αφήσουμε τα περί φιλίας και συμμαχίας με τη γείτονα χώρα, την Αλβανία, μία χώρα</w:t>
      </w:r>
      <w:r>
        <w:rPr>
          <w:rFonts w:eastAsia="Times New Roman" w:cs="Times New Roman"/>
          <w:szCs w:val="24"/>
        </w:rPr>
        <w:t>,</w:t>
      </w:r>
      <w:r>
        <w:rPr>
          <w:rFonts w:eastAsia="Times New Roman" w:cs="Times New Roman"/>
          <w:szCs w:val="24"/>
        </w:rPr>
        <w:t xml:space="preserve"> η οποία χαρακτηρίστηκε από </w:t>
      </w:r>
      <w:r>
        <w:rPr>
          <w:rFonts w:eastAsia="Times New Roman" w:cs="Times New Roman"/>
          <w:szCs w:val="24"/>
        </w:rPr>
        <w:lastRenderedPageBreak/>
        <w:t>κάποιους «η ταραχοποιός της Ευρώπης», μια χώρα που αν τη δεις στο</w:t>
      </w:r>
      <w:r>
        <w:rPr>
          <w:rFonts w:eastAsia="Times New Roman" w:cs="Times New Roman"/>
          <w:szCs w:val="24"/>
        </w:rPr>
        <w:t>ν</w:t>
      </w:r>
      <w:r>
        <w:rPr>
          <w:rFonts w:eastAsia="Times New Roman" w:cs="Times New Roman"/>
          <w:szCs w:val="24"/>
        </w:rPr>
        <w:t xml:space="preserve"> χάρτη, κυριολεκτ</w:t>
      </w:r>
      <w:r>
        <w:rPr>
          <w:rFonts w:eastAsia="Times New Roman" w:cs="Times New Roman"/>
          <w:szCs w:val="24"/>
        </w:rPr>
        <w:t xml:space="preserve">ικά είναι η κουτσουλιά της Ευρώπης. </w:t>
      </w:r>
    </w:p>
    <w:p w14:paraId="7032F26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32F26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w:t>
      </w:r>
      <w:r>
        <w:rPr>
          <w:rFonts w:eastAsia="Times New Roman" w:cs="Times New Roman"/>
          <w:szCs w:val="24"/>
        </w:rPr>
        <w:t>Βουλής)</w:t>
      </w:r>
    </w:p>
    <w:p w14:paraId="7032F27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θα μιλήσετε;</w:t>
      </w:r>
    </w:p>
    <w:p w14:paraId="7032F27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κυρία Πρόεδρε, θα ήθελα να μιλήσω επί της διαδικασίας, αν μου επιτρέπετε. </w:t>
      </w:r>
    </w:p>
    <w:p w14:paraId="7032F272"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Οι τροπολογίες που έχουν κατατεθεί σήμερα, έχουν κατατεθεί κατά πα</w:t>
      </w:r>
      <w:r>
        <w:rPr>
          <w:rFonts w:eastAsia="Times New Roman" w:cs="Times New Roman"/>
          <w:szCs w:val="24"/>
        </w:rPr>
        <w:t xml:space="preserve">ράβαση του άρθρου 87 παράγραφος 2 του Κανονισμού και θα ζητήσω να αποσυρθούν. Επίσης, έχουν κατατεθεί κατά παράβαση </w:t>
      </w:r>
      <w:r>
        <w:rPr>
          <w:rFonts w:eastAsia="Times New Roman" w:cs="Times New Roman"/>
          <w:szCs w:val="24"/>
        </w:rPr>
        <w:lastRenderedPageBreak/>
        <w:t xml:space="preserve">του άρθρου 88 παράγραφος 3 του Κανονισμού ως εκτός του κυρίου αντικειμένου του νομοσχεδίου κι επίσης ζητάμε να αποσυρθούν. </w:t>
      </w:r>
    </w:p>
    <w:p w14:paraId="7032F27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Αν διαφωνείτε, θ</w:t>
      </w:r>
      <w:r>
        <w:rPr>
          <w:rFonts w:eastAsia="Times New Roman" w:cs="Times New Roman"/>
          <w:szCs w:val="24"/>
        </w:rPr>
        <w:t xml:space="preserve">α πρέπει να θέσετε το θέμα στο Σώμα. </w:t>
      </w:r>
    </w:p>
    <w:p w14:paraId="7032F27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032F27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έκλεισε η </w:t>
      </w:r>
      <w:r>
        <w:rPr>
          <w:rFonts w:eastAsia="Times New Roman" w:cs="Times New Roman"/>
          <w:szCs w:val="24"/>
        </w:rPr>
        <w:t>κ</w:t>
      </w:r>
      <w:r>
        <w:rPr>
          <w:rFonts w:eastAsia="Times New Roman" w:cs="Times New Roman"/>
          <w:szCs w:val="24"/>
        </w:rPr>
        <w:t xml:space="preserve">ύρωση; </w:t>
      </w:r>
    </w:p>
    <w:p w14:paraId="7032F27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κύριε Λοβέρδο; </w:t>
      </w:r>
    </w:p>
    <w:p w14:paraId="7032F27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Ό,τι κάναμε την Πέμπτη, να το ξανακάνουμε σήμερα. Σε πρώτη φ</w:t>
      </w:r>
      <w:r>
        <w:rPr>
          <w:rFonts w:eastAsia="Times New Roman" w:cs="Times New Roman"/>
          <w:szCs w:val="24"/>
        </w:rPr>
        <w:t>άση, όπως είπατε και στην αρχή, να κλείσει η διαδικασία τη</w:t>
      </w:r>
      <w:r>
        <w:rPr>
          <w:rFonts w:eastAsia="Times New Roman" w:cs="Times New Roman"/>
          <w:szCs w:val="24"/>
        </w:rPr>
        <w:t xml:space="preserve"> κ</w:t>
      </w:r>
      <w:r>
        <w:rPr>
          <w:rFonts w:eastAsia="Times New Roman" w:cs="Times New Roman"/>
          <w:szCs w:val="24"/>
        </w:rPr>
        <w:t xml:space="preserve">υρώσεως. Μετά, επειδή έχουμε και υπουργική τροπολογία και βουλευτικές, να πάμε στη διαδικασία που με εξαιρετικό τρόπο, αλλά κατ’ </w:t>
      </w:r>
      <w:proofErr w:type="spellStart"/>
      <w:r>
        <w:rPr>
          <w:rFonts w:eastAsia="Times New Roman" w:cs="Times New Roman"/>
          <w:szCs w:val="24"/>
        </w:rPr>
        <w:t>οικονομίαν</w:t>
      </w:r>
      <w:proofErr w:type="spellEnd"/>
      <w:r>
        <w:rPr>
          <w:rFonts w:eastAsia="Times New Roman" w:cs="Times New Roman"/>
          <w:szCs w:val="24"/>
        </w:rPr>
        <w:t xml:space="preserve"> σε σχέση με τον Κανονισμό, ακολουθήσαμε την Πέμπτη, να μ</w:t>
      </w:r>
      <w:r>
        <w:rPr>
          <w:rFonts w:eastAsia="Times New Roman" w:cs="Times New Roman"/>
          <w:szCs w:val="24"/>
        </w:rPr>
        <w:t xml:space="preserve">ιλήσουν οι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εισηγητές και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και όποιος συνάδελφος από την Αίθουσα θέλει, ανοίγοντας κατάλογο ομιλητών. </w:t>
      </w:r>
    </w:p>
    <w:p w14:paraId="7032F278"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 κύριε Λοβέρδο, δεν υπάρχουν εδώ οι αρμόδιοι Υ</w:t>
      </w:r>
      <w:r>
        <w:rPr>
          <w:rFonts w:eastAsia="Times New Roman" w:cs="Times New Roman"/>
          <w:szCs w:val="24"/>
        </w:rPr>
        <w:t>πουργοί. Τις καταθέσατε σήμερα νομίζω. Τουλάχιστον, εγώ…</w:t>
      </w:r>
    </w:p>
    <w:p w14:paraId="7032F279"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Εδώ είναι. Υπάρχει συναρμόδιος. </w:t>
      </w:r>
    </w:p>
    <w:p w14:paraId="7032F27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τις βουλευτικές λέω.</w:t>
      </w:r>
    </w:p>
    <w:p w14:paraId="7032F27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τις βουλευτικές θα τοποθετηθεί το Σώμα. </w:t>
      </w:r>
    </w:p>
    <w:p w14:paraId="7032F27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Εμείς τι να πούμε εδώ;</w:t>
      </w:r>
    </w:p>
    <w:p w14:paraId="7032F27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Αυτό θα το πουν οι παριστάμενοι Υπουργοί, ότι δεν μπορούν να καλύψουν το θέμα των τροπολογιών. </w:t>
      </w:r>
    </w:p>
    <w:p w14:paraId="7032F27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Οι παριστάμενοι Υπουργοί; </w:t>
      </w:r>
    </w:p>
    <w:p w14:paraId="7032F27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Βε</w:t>
      </w:r>
      <w:r>
        <w:rPr>
          <w:rFonts w:eastAsia="Times New Roman" w:cs="Times New Roman"/>
          <w:szCs w:val="24"/>
        </w:rPr>
        <w:t>βαίως. Ας πει κάποιος εκ των παρισταμένων ότι δεν μπορεί να υιοθετήσει την τροπολογία ή όχι.</w:t>
      </w:r>
    </w:p>
    <w:p w14:paraId="7032F28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Θα δώσω τον λόγο στον κύριο Υπουργό, που την έχει καταθέσει, να μας πει ποιος είναι ο κατεπείγων λόγος που έχει κατατεθ</w:t>
      </w:r>
      <w:r>
        <w:rPr>
          <w:rFonts w:eastAsia="Times New Roman" w:cs="Times New Roman"/>
          <w:szCs w:val="24"/>
        </w:rPr>
        <w:t>εί</w:t>
      </w:r>
      <w:r>
        <w:rPr>
          <w:rFonts w:eastAsia="Times New Roman" w:cs="Times New Roman"/>
          <w:szCs w:val="24"/>
        </w:rPr>
        <w:t>,</w:t>
      </w:r>
      <w:r>
        <w:rPr>
          <w:rFonts w:eastAsia="Times New Roman" w:cs="Times New Roman"/>
          <w:szCs w:val="24"/>
        </w:rPr>
        <w:t xml:space="preserve"> για να κρίνουμε όλοι αν πρέπει να συζητηθεί ή όχι. </w:t>
      </w:r>
    </w:p>
    <w:p w14:paraId="7032F28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Τόσκα</w:t>
      </w:r>
      <w:proofErr w:type="spellEnd"/>
      <w:r>
        <w:rPr>
          <w:rFonts w:eastAsia="Times New Roman" w:cs="Times New Roman"/>
          <w:szCs w:val="24"/>
        </w:rPr>
        <w:t xml:space="preserve">, έχετε τον λόγο. </w:t>
      </w:r>
    </w:p>
    <w:p w14:paraId="7032F28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Κυρία Πρόεδρε, κυρίες και κύριοι συνάδελφοι, υπάρχει σοβαρό πρόβλημα με τις διαγωνιστικές διαδικασίες. Είναι γνωστό. Το ελάχιστο χρονικό διάστημα ολοκλήρωσης μιας διαδικασίας είναι πάνω από έξι μήνες, αν δεν γίνουν ενστάσεις, οπότε το θέμα πηγαίνει στα διο</w:t>
      </w:r>
      <w:r>
        <w:rPr>
          <w:rFonts w:eastAsia="Times New Roman" w:cs="Times New Roman"/>
          <w:szCs w:val="24"/>
        </w:rPr>
        <w:t xml:space="preserve">ικητικά δικαστήρια με απροσδιόριστο χρόνο έκδοσης των σχετικών αποφάσεων. </w:t>
      </w:r>
    </w:p>
    <w:p w14:paraId="7032F28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Η παράταση, η οποία είχε δοθεί ίσχυε μέχρι τις 14 Απριλίου 2016, προκειμένου να έχει ψηφιστεί ο νόμος των δημοσίων προμηθειών. Επειδή δεν έχει κατατεθεί αυτό το νομοσχέδιο κι επειδή</w:t>
      </w:r>
      <w:r>
        <w:rPr>
          <w:rFonts w:eastAsia="Times New Roman" w:cs="Times New Roman"/>
          <w:szCs w:val="24"/>
        </w:rPr>
        <w:t xml:space="preserve"> υπάρχει από</w:t>
      </w:r>
      <w:r>
        <w:rPr>
          <w:rFonts w:eastAsia="Times New Roman" w:cs="Times New Roman"/>
          <w:szCs w:val="24"/>
        </w:rPr>
        <w:lastRenderedPageBreak/>
        <w:t xml:space="preserve">λυτη ανάγκη προμήθειας βασικών ανταλλακτικών και υλικών και </w:t>
      </w:r>
      <w:proofErr w:type="spellStart"/>
      <w:r>
        <w:rPr>
          <w:rFonts w:eastAsia="Times New Roman" w:cs="Times New Roman"/>
          <w:szCs w:val="24"/>
        </w:rPr>
        <w:t>ελαιολιπαντικών</w:t>
      </w:r>
      <w:proofErr w:type="spellEnd"/>
      <w:r>
        <w:rPr>
          <w:rFonts w:eastAsia="Times New Roman" w:cs="Times New Roman"/>
          <w:szCs w:val="24"/>
        </w:rPr>
        <w:t xml:space="preserve"> για την Ελληνική Αστυνομία -δεν μπορεί να ζήσει η Ελληνική Αστυνομία χωρίς συχνές προμήθειες καυσίμων </w:t>
      </w:r>
      <w:proofErr w:type="spellStart"/>
      <w:r>
        <w:rPr>
          <w:rFonts w:eastAsia="Times New Roman" w:cs="Times New Roman"/>
          <w:szCs w:val="24"/>
        </w:rPr>
        <w:t>ελαιολιπαντικών</w:t>
      </w:r>
      <w:proofErr w:type="spellEnd"/>
      <w:r>
        <w:rPr>
          <w:rFonts w:eastAsia="Times New Roman" w:cs="Times New Roman"/>
          <w:szCs w:val="24"/>
        </w:rPr>
        <w:t>, ανταλλακτικών- ζητάμε μια τετράμηνη παράταση. Νομ</w:t>
      </w:r>
      <w:r>
        <w:rPr>
          <w:rFonts w:eastAsia="Times New Roman" w:cs="Times New Roman"/>
          <w:szCs w:val="24"/>
        </w:rPr>
        <w:t xml:space="preserve">ίζω ότι είναι απόλυτα λογικό -μέχρι το τέλος Αυγούστου- προκειμένου να καλύψουμε τις καθημερινές ανάγκες της Ελληνικής Αστυνομίας. Αυτός είναι ο λόγος της επείγουσας κατάθεσης της τροπολογίας. </w:t>
      </w:r>
    </w:p>
    <w:p w14:paraId="7032F284"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Ακούσατε τον Υπουρ</w:t>
      </w:r>
      <w:r>
        <w:rPr>
          <w:rFonts w:eastAsia="Times New Roman"/>
          <w:szCs w:val="24"/>
        </w:rPr>
        <w:t>γό. Υπάρχει θέμα προθεσμίας. Έχει λήξει κάποια προθεσμία για τις προμήθειες. Νομίζω ότι είναι εύλογη η περίπτωση για την οποία κατατίθεται αυτή η τροπολογία. Αν επιμένετε, θα το θέσω σε ψηφοφορία.</w:t>
      </w:r>
    </w:p>
    <w:p w14:paraId="7032F285"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το είπαμε και την άλλη φορά. Δεν τίθεται θέμα ψηφοφορίας.</w:t>
      </w:r>
    </w:p>
    <w:p w14:paraId="7032F286"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Και τι θέλετε;</w:t>
      </w:r>
    </w:p>
    <w:p w14:paraId="7032F287"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 γίνουν τοποθετήσεις.</w:t>
      </w:r>
    </w:p>
    <w:p w14:paraId="7032F288"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szCs w:val="24"/>
        </w:rPr>
        <w:t xml:space="preserve">Ο κ. </w:t>
      </w:r>
      <w:proofErr w:type="spellStart"/>
      <w:r>
        <w:rPr>
          <w:rFonts w:eastAsia="Times New Roman"/>
          <w:szCs w:val="24"/>
        </w:rPr>
        <w:t>Μηταράκης</w:t>
      </w:r>
      <w:proofErr w:type="spellEnd"/>
      <w:r>
        <w:rPr>
          <w:rFonts w:eastAsia="Times New Roman"/>
          <w:szCs w:val="24"/>
        </w:rPr>
        <w:t xml:space="preserve"> τοποθετήθηκε.</w:t>
      </w:r>
    </w:p>
    <w:p w14:paraId="7032F289"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Θέλει κά</w:t>
      </w:r>
      <w:r>
        <w:rPr>
          <w:rFonts w:eastAsia="Times New Roman"/>
          <w:szCs w:val="24"/>
        </w:rPr>
        <w:t>ποιος από το</w:t>
      </w:r>
      <w:r>
        <w:rPr>
          <w:rFonts w:eastAsia="Times New Roman"/>
          <w:szCs w:val="24"/>
        </w:rPr>
        <w:t>ν</w:t>
      </w:r>
      <w:r>
        <w:rPr>
          <w:rFonts w:eastAsia="Times New Roman"/>
          <w:szCs w:val="24"/>
        </w:rPr>
        <w:t xml:space="preserve"> ΣΥΡΙΖΑ τον λόγο;</w:t>
      </w:r>
    </w:p>
    <w:p w14:paraId="7032F28A"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Κυρία Πρόεδρε, εγώ.</w:t>
      </w:r>
    </w:p>
    <w:p w14:paraId="7032F28B"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κύριε Σαντορινιέ.</w:t>
      </w:r>
    </w:p>
    <w:p w14:paraId="7032F28C"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Ευχαριστώ, κυρία Πρόεδρε.</w:t>
      </w:r>
    </w:p>
    <w:p w14:paraId="7032F28D"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Νομίζω ότι αυτό που είπε ο κύριος Υπουργός είναι προφαν</w:t>
      </w:r>
      <w:r>
        <w:rPr>
          <w:rFonts w:eastAsia="Times New Roman"/>
          <w:szCs w:val="24"/>
        </w:rPr>
        <w:t>έ</w:t>
      </w:r>
      <w:r>
        <w:rPr>
          <w:rFonts w:eastAsia="Times New Roman"/>
          <w:szCs w:val="24"/>
        </w:rPr>
        <w:t xml:space="preserve">ς. Δεν </w:t>
      </w:r>
      <w:r>
        <w:rPr>
          <w:rFonts w:eastAsia="Times New Roman"/>
          <w:szCs w:val="24"/>
        </w:rPr>
        <w:t>μπορεί η Ελληνική Αστυνομία να βρεθεί σε ακινησία</w:t>
      </w:r>
      <w:r>
        <w:rPr>
          <w:rFonts w:eastAsia="Times New Roman"/>
          <w:szCs w:val="24"/>
        </w:rPr>
        <w:t>,</w:t>
      </w:r>
      <w:r>
        <w:rPr>
          <w:rFonts w:eastAsia="Times New Roman"/>
          <w:szCs w:val="24"/>
        </w:rPr>
        <w:t xml:space="preserve"> επειδή κάποιες διαδικασίες είναι προφανές ότι θα </w:t>
      </w:r>
      <w:r>
        <w:rPr>
          <w:rFonts w:eastAsia="Times New Roman"/>
          <w:szCs w:val="24"/>
        </w:rPr>
        <w:t xml:space="preserve">διαρκέσουν </w:t>
      </w:r>
      <w:r>
        <w:rPr>
          <w:rFonts w:eastAsia="Times New Roman"/>
          <w:szCs w:val="24"/>
        </w:rPr>
        <w:t>πολύ χρόνο προκειμένου</w:t>
      </w:r>
      <w:r>
        <w:rPr>
          <w:rFonts w:eastAsia="Times New Roman"/>
          <w:szCs w:val="24"/>
        </w:rPr>
        <w:t>, δηλαδή,</w:t>
      </w:r>
      <w:r>
        <w:rPr>
          <w:rFonts w:eastAsia="Times New Roman"/>
          <w:szCs w:val="24"/>
        </w:rPr>
        <w:t xml:space="preserve"> να ολοκληρωθούν οι διαγωνιστικές διαδικασίες. Είναι σημαντική ανάγκη για την Ελληνική Αστυνομία και επομένως δεν </w:t>
      </w:r>
      <w:r>
        <w:rPr>
          <w:rFonts w:eastAsia="Times New Roman"/>
          <w:szCs w:val="24"/>
        </w:rPr>
        <w:t xml:space="preserve">νομίζω ότι τίθεται θέμα για μια μικρή παράταση του χρόνου. </w:t>
      </w:r>
    </w:p>
    <w:p w14:paraId="7032F28E"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Ευχαριστώ.</w:t>
      </w:r>
    </w:p>
    <w:p w14:paraId="7032F28F"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Από τη Χρυσή Αυγή θέλετε να τοποθετηθείτε σε αυτό;</w:t>
      </w:r>
    </w:p>
    <w:p w14:paraId="7032F290"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Ναι, κυρία Πρόεδρε.</w:t>
      </w:r>
    </w:p>
    <w:p w14:paraId="7032F291"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κύ</w:t>
      </w:r>
      <w:r>
        <w:rPr>
          <w:rFonts w:eastAsia="Times New Roman"/>
          <w:szCs w:val="24"/>
        </w:rPr>
        <w:t>ριε Παππά.</w:t>
      </w:r>
    </w:p>
    <w:p w14:paraId="7032F292"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δεν θα έπρεπε να μιλάμε για την τροπολογία και απορώ γιατί δεν τονίστηκε από κανέναν ότι είναι ανορθόδοξος ο τρόπος που έρχεται. Έρχεται πάλι τροπολογία υπουργική σε κύρωση. Είχαμε πει την περασμένη φορά ότι θα είναι </w:t>
      </w:r>
      <w:r>
        <w:rPr>
          <w:rFonts w:eastAsia="Times New Roman"/>
          <w:szCs w:val="24"/>
        </w:rPr>
        <w:t xml:space="preserve">η τελευταία φορά. Τοποθετήθηκαν διάφοροι συνάδελφοι από τα υπόλοιπα κόμματα, είχε συμφωνήσει και το Προεδρείο και δεν πέρασε μία εβδομάδα -θυμάστε τις τροπολογίες του κ. Σταθάκη και του κ. </w:t>
      </w:r>
      <w:proofErr w:type="spellStart"/>
      <w:r>
        <w:rPr>
          <w:rFonts w:eastAsia="Times New Roman"/>
          <w:szCs w:val="24"/>
        </w:rPr>
        <w:t>Σπίρτζη</w:t>
      </w:r>
      <w:proofErr w:type="spellEnd"/>
      <w:r>
        <w:rPr>
          <w:rFonts w:eastAsia="Times New Roman"/>
          <w:szCs w:val="24"/>
        </w:rPr>
        <w:t>- και ξανά πάλι έχουμε τροπολογία σε κύρωση. Αυτό το παραμύθ</w:t>
      </w:r>
      <w:r>
        <w:rPr>
          <w:rFonts w:eastAsia="Times New Roman"/>
          <w:szCs w:val="24"/>
        </w:rPr>
        <w:t xml:space="preserve">ι πρέπει κάποτε να τελειώσει. </w:t>
      </w:r>
    </w:p>
    <w:p w14:paraId="7032F293"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Θέλει το</w:t>
      </w:r>
      <w:r>
        <w:rPr>
          <w:rFonts w:eastAsia="Times New Roman"/>
          <w:szCs w:val="24"/>
        </w:rPr>
        <w:t>ν</w:t>
      </w:r>
      <w:r>
        <w:rPr>
          <w:rFonts w:eastAsia="Times New Roman"/>
          <w:szCs w:val="24"/>
        </w:rPr>
        <w:t xml:space="preserve"> λόγο κάποιος από τη Δημοκρατική Συμπαράταξη;</w:t>
      </w:r>
    </w:p>
    <w:p w14:paraId="7032F294"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Ναι.</w:t>
      </w:r>
    </w:p>
    <w:p w14:paraId="7032F295"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κύριε Λοβέρδο, έχετε το</w:t>
      </w:r>
      <w:r>
        <w:rPr>
          <w:rFonts w:eastAsia="Times New Roman"/>
          <w:szCs w:val="24"/>
        </w:rPr>
        <w:t>ν</w:t>
      </w:r>
      <w:r>
        <w:rPr>
          <w:rFonts w:eastAsia="Times New Roman"/>
          <w:szCs w:val="24"/>
        </w:rPr>
        <w:t xml:space="preserve"> λόγο.</w:t>
      </w:r>
    </w:p>
    <w:p w14:paraId="7032F296"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Κατ</w:t>
      </w:r>
      <w:r>
        <w:rPr>
          <w:rFonts w:eastAsia="Times New Roman"/>
          <w:szCs w:val="24"/>
        </w:rPr>
        <w:t xml:space="preserve">’ </w:t>
      </w:r>
      <w:r>
        <w:rPr>
          <w:rFonts w:eastAsia="Times New Roman"/>
          <w:szCs w:val="24"/>
        </w:rPr>
        <w:t xml:space="preserve">αρχάς, επανέρχομαι στο αίτημά μας να ανοίξει κατάλογος. Υπάρχουν συνάδελφοι που θέλουν να υποστηρίξουν, κυρία Πρόεδρε, τις υπό απόρριψη τροπολογίες ή και την υπουργική τροπολογία, λέγοντας τις απόψεις τους. Αυτό, όπως το κάναμε πολύ καλά την Πέμπτη, </w:t>
      </w:r>
      <w:r>
        <w:rPr>
          <w:rFonts w:eastAsia="Times New Roman"/>
          <w:szCs w:val="24"/>
        </w:rPr>
        <w:t>πρέπει να το ξανακάνετε.</w:t>
      </w:r>
    </w:p>
    <w:p w14:paraId="7032F297"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 xml:space="preserve">Τώρα, ως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εγώ ζητώ τον λόγο για να πω τα εξής: Έχουμε μία κοινοβουλευτική διαδικασία κυρώσεως, δηλαδή ακολουθούμε τον Κανονισμό σε σχέση με τις ειδικές συνοπτικές διαδικασίες. Κατά </w:t>
      </w:r>
      <w:proofErr w:type="spellStart"/>
      <w:r>
        <w:rPr>
          <w:rFonts w:eastAsia="Times New Roman"/>
          <w:szCs w:val="24"/>
        </w:rPr>
        <w:t>αυστηράν</w:t>
      </w:r>
      <w:proofErr w:type="spellEnd"/>
      <w:r>
        <w:rPr>
          <w:rFonts w:eastAsia="Times New Roman"/>
          <w:szCs w:val="24"/>
        </w:rPr>
        <w:t xml:space="preserve"> εξαίρεση στο </w:t>
      </w:r>
      <w:r>
        <w:rPr>
          <w:rFonts w:eastAsia="Times New Roman"/>
          <w:szCs w:val="24"/>
        </w:rPr>
        <w:t>παρελθόν επί τέτοιων διαδικασιών έρχονταν εδώ κάποιες τροπολογίες, κατά αυστηρά εξαίρεση, όμως, και σπάνια. Εδώ τώρα κάθε φορά που έρχεται μία κύρωση έρχονται και δύο-τρεις υπουργικές τροπολογίες.</w:t>
      </w:r>
    </w:p>
    <w:p w14:paraId="7032F298"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Την περασμένη Πέμπτη, για να διορθώσουμε αυτή την κακή κατά</w:t>
      </w:r>
      <w:r>
        <w:rPr>
          <w:rFonts w:eastAsia="Times New Roman"/>
          <w:szCs w:val="24"/>
        </w:rPr>
        <w:t xml:space="preserve">σταση -και μάλιστα προς τιμήν της η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κπρόσωπος του ΣΥΡΙΖΑ, η κ</w:t>
      </w:r>
      <w:r>
        <w:rPr>
          <w:rFonts w:eastAsia="Times New Roman"/>
          <w:szCs w:val="24"/>
        </w:rPr>
        <w:t>.</w:t>
      </w:r>
      <w:r>
        <w:rPr>
          <w:rFonts w:eastAsia="Times New Roman"/>
          <w:szCs w:val="24"/>
        </w:rPr>
        <w:t xml:space="preserve"> </w:t>
      </w:r>
      <w:proofErr w:type="spellStart"/>
      <w:r>
        <w:rPr>
          <w:rFonts w:eastAsia="Times New Roman"/>
          <w:szCs w:val="24"/>
        </w:rPr>
        <w:t>Βάκη</w:t>
      </w:r>
      <w:proofErr w:type="spellEnd"/>
      <w:r>
        <w:rPr>
          <w:rFonts w:eastAsia="Times New Roman"/>
          <w:szCs w:val="24"/>
        </w:rPr>
        <w:t>, είπε «ναι» σε αυτό- είπαμε ότι επί τέτοιας πρακτικής πια ξεφεύγουμε από τις συνοπτικές ειδικές διαδικασίες, άρθρα 108, 111 κ</w:t>
      </w:r>
      <w:r>
        <w:rPr>
          <w:rFonts w:eastAsia="Times New Roman"/>
          <w:szCs w:val="24"/>
        </w:rPr>
        <w:t>.</w:t>
      </w:r>
      <w:r>
        <w:rPr>
          <w:rFonts w:eastAsia="Times New Roman"/>
          <w:szCs w:val="24"/>
        </w:rPr>
        <w:t xml:space="preserve">λπ. του Κανονισμού και </w:t>
      </w:r>
      <w:r>
        <w:rPr>
          <w:rFonts w:eastAsia="Times New Roman"/>
          <w:szCs w:val="24"/>
        </w:rPr>
        <w:lastRenderedPageBreak/>
        <w:t>πάμε σε μία ιδιόρρυθμη</w:t>
      </w:r>
      <w:r>
        <w:rPr>
          <w:rFonts w:eastAsia="Times New Roman"/>
          <w:szCs w:val="24"/>
        </w:rPr>
        <w:t xml:space="preserve"> διαδικασία, που με την άδεια του Προεδρείου ανοίγει κατάλογος κι έτσι επί των τροπολογιών έστω και την τελευταία στιγμή δίνεται στο Σώμα η δυνατότητα να παίρνει μια θέση υπέρ ή κατά. </w:t>
      </w:r>
    </w:p>
    <w:p w14:paraId="7032F299"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Πρέπει να το κάνετε αυτό, κυρία Πρόεδρε. Θα δείτε ότι θα υπάρξουν τρεις</w:t>
      </w:r>
      <w:r>
        <w:rPr>
          <w:rFonts w:eastAsia="Times New Roman"/>
          <w:szCs w:val="24"/>
        </w:rPr>
        <w:t>-τέσσερεις συνάδελφοι που θα σηκωθούν και θα ζητήσουν το</w:t>
      </w:r>
      <w:r>
        <w:rPr>
          <w:rFonts w:eastAsia="Times New Roman"/>
          <w:szCs w:val="24"/>
        </w:rPr>
        <w:t>ν</w:t>
      </w:r>
      <w:r>
        <w:rPr>
          <w:rFonts w:eastAsia="Times New Roman"/>
          <w:szCs w:val="24"/>
        </w:rPr>
        <w:t xml:space="preserve"> λόγο.</w:t>
      </w:r>
    </w:p>
    <w:p w14:paraId="7032F29A"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Έρχομαι τώρα στον κύριο Υπουργό Δημόσιας Τάξης και του λέω: Την περασμένη Πέμπτη, κύριε Υπουργέ, ήρθαν τρεις τροπολογίες υπουργικές, πριν από δέκα μέρες σε σχέδιο νόμου του Υπουργείου Παιδείας</w:t>
      </w:r>
      <w:r>
        <w:rPr>
          <w:rFonts w:eastAsia="Times New Roman"/>
          <w:szCs w:val="24"/>
        </w:rPr>
        <w:t xml:space="preserve"> ήρθαν είκοσι μία τροπολογίες, η πλειονότητα των οποίων ήταν υπουργικές ή υπουργικές που στον κόπο των Υπουργείων έμπαιναν Βουλευτές της Πλειοψηφίας και πρότειναν και τα Υπουργεία </w:t>
      </w:r>
      <w:proofErr w:type="spellStart"/>
      <w:r>
        <w:rPr>
          <w:rFonts w:eastAsia="Times New Roman"/>
          <w:szCs w:val="24"/>
        </w:rPr>
        <w:t>απεδέχοντο</w:t>
      </w:r>
      <w:proofErr w:type="spellEnd"/>
      <w:r>
        <w:rPr>
          <w:rFonts w:eastAsia="Times New Roman"/>
          <w:szCs w:val="24"/>
        </w:rPr>
        <w:t xml:space="preserve">. </w:t>
      </w:r>
    </w:p>
    <w:p w14:paraId="7032F29B"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Εσείς δεν είχατε πριν από πέντε ή δέκα μέρες αυτή την εικόνα; Τ</w:t>
      </w:r>
      <w:r>
        <w:rPr>
          <w:rFonts w:eastAsia="Times New Roman"/>
          <w:szCs w:val="24"/>
        </w:rPr>
        <w:t xml:space="preserve">ην αποκτήσατε το </w:t>
      </w:r>
      <w:r>
        <w:rPr>
          <w:rFonts w:eastAsia="Times New Roman"/>
          <w:szCs w:val="24"/>
        </w:rPr>
        <w:t>Σ</w:t>
      </w:r>
      <w:r>
        <w:rPr>
          <w:rFonts w:eastAsia="Times New Roman"/>
          <w:szCs w:val="24"/>
        </w:rPr>
        <w:t xml:space="preserve">αββατοκύριακο που πέρασε; Γιατί μας δημιουργείτε αυτή τη δυσκολία; Θα μπορούσαμε να πούμε «ναι» στην τροπολογία </w:t>
      </w:r>
      <w:r>
        <w:rPr>
          <w:rFonts w:eastAsia="Times New Roman"/>
          <w:szCs w:val="24"/>
        </w:rPr>
        <w:lastRenderedPageBreak/>
        <w:t>σας και άλλα κόμματα, όχι μόνο εμείς. Γιατί μας φέρνετε σε αυτή τη δυσκολία μπροστά, να έχουμε μία παράδοξη κοινοβουλευτική δι</w:t>
      </w:r>
      <w:r>
        <w:rPr>
          <w:rFonts w:eastAsia="Times New Roman"/>
          <w:szCs w:val="24"/>
        </w:rPr>
        <w:t xml:space="preserve">αδικασία και να πρέπει να αποφασίσουμε αν θα πούμε «όχι» σε όλες τις τροπολογίες ή αν θα πούμε «ναι». </w:t>
      </w:r>
    </w:p>
    <w:p w14:paraId="7032F29C"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 xml:space="preserve">Αυτό που λέτε, δεν ακούγεται στη Βουλή περίεργο. Θέλετε μια παράταση και αυτό το κάνετε, για να μπορέσει να προμηθευτεί τα δέοντα η Αστυνομία. Ακούγεται </w:t>
      </w:r>
      <w:r>
        <w:rPr>
          <w:rFonts w:eastAsia="Times New Roman"/>
          <w:szCs w:val="24"/>
        </w:rPr>
        <w:t xml:space="preserve">λογικό. Ωστόσο, θα μπορούσε να κατατεθεί και η αιτίαση: Και γιατί δεν σπεύσατε να έχετε διευθετήσει τις διαδικασίες νωρίτερα; Ή όπως εγώ είπα τώρα εδώ: Γιατί δεν ερχόσασταν μαζί με τους άλλους συναδέλφους σας επί κανονικού σχεδίου νόμου; </w:t>
      </w:r>
    </w:p>
    <w:p w14:paraId="7032F29D"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Γι’ αυτό, κυρία Π</w:t>
      </w:r>
      <w:r>
        <w:rPr>
          <w:rFonts w:eastAsia="Times New Roman"/>
          <w:szCs w:val="24"/>
        </w:rPr>
        <w:t>ρόεδρε, για να ολοκληρώσουμε σε θετικό κλίμα, σας παρακαλώ: Πρώτον, επαναλαμβάνω, να ανοίξετε τον κατάλογο.</w:t>
      </w:r>
    </w:p>
    <w:p w14:paraId="7032F29E" w14:textId="77777777" w:rsidR="00825A8E" w:rsidRDefault="00352CB8">
      <w:pPr>
        <w:spacing w:after="0" w:line="600" w:lineRule="auto"/>
        <w:ind w:firstLine="720"/>
        <w:jc w:val="both"/>
        <w:rPr>
          <w:rFonts w:eastAsia="UB-Helvetica" w:cs="Times New Roman"/>
          <w:szCs w:val="24"/>
        </w:rPr>
      </w:pPr>
      <w:r w:rsidRPr="00F31454">
        <w:rPr>
          <w:rFonts w:eastAsia="UB-Helvetica" w:cs="Times New Roman"/>
          <w:color w:val="000000" w:themeColor="text1"/>
          <w:szCs w:val="24"/>
        </w:rPr>
        <w:t xml:space="preserve">Δεύτερον, κυρία Πρόεδρε, να ακουστούν οι παρεμβάσεις μας επί των </w:t>
      </w:r>
      <w:r>
        <w:rPr>
          <w:rFonts w:eastAsia="UB-Helvetica" w:cs="Times New Roman"/>
          <w:szCs w:val="24"/>
        </w:rPr>
        <w:t>τροπολογιών που έχουμε καταθέσει.</w:t>
      </w:r>
    </w:p>
    <w:p w14:paraId="7032F29F"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lastRenderedPageBreak/>
        <w:t xml:space="preserve">Κύριοι Υπουργοί, έχω καταθέσει μια τροπολογία </w:t>
      </w:r>
      <w:r>
        <w:rPr>
          <w:rFonts w:eastAsia="UB-Helvetica" w:cs="Times New Roman"/>
          <w:szCs w:val="24"/>
        </w:rPr>
        <w:t>μονολεκτική. Εκείνη την ημέρα του Υπουργείου Παιδείας των πολλών τροπολογιών κατατέθηκε μια βουλευτική τροπολογία δεκαέξι συναδέλφων της Πλειοψηφίας του ΣΥΡΙΖΑ -εκ των οποίων μ</w:t>
      </w:r>
      <w:r>
        <w:rPr>
          <w:rFonts w:eastAsia="UB-Helvetica" w:cs="Times New Roman"/>
          <w:szCs w:val="24"/>
        </w:rPr>
        <w:t>ί</w:t>
      </w:r>
      <w:r>
        <w:rPr>
          <w:rFonts w:eastAsia="UB-Helvetica" w:cs="Times New Roman"/>
          <w:szCs w:val="24"/>
        </w:rPr>
        <w:t>α μόνο εξ Αττικής, οι άλλοι όλοι είναι συνάδελφοι της περιφέρειας- όπου προβλέφ</w:t>
      </w:r>
      <w:r>
        <w:rPr>
          <w:rFonts w:eastAsia="UB-Helvetica" w:cs="Times New Roman"/>
          <w:szCs w:val="24"/>
        </w:rPr>
        <w:t xml:space="preserve">θηκε η αλλαγή κάποιων χρήσεων και, εν πάση </w:t>
      </w:r>
      <w:proofErr w:type="spellStart"/>
      <w:r>
        <w:rPr>
          <w:rFonts w:eastAsia="UB-Helvetica" w:cs="Times New Roman"/>
          <w:szCs w:val="24"/>
        </w:rPr>
        <w:t>περιπτώσει</w:t>
      </w:r>
      <w:proofErr w:type="spellEnd"/>
      <w:r>
        <w:rPr>
          <w:rFonts w:eastAsia="UB-Helvetica" w:cs="Times New Roman"/>
          <w:szCs w:val="24"/>
        </w:rPr>
        <w:t>, η αδάπανη μεταφορά ενός κομματιού της παραλιακής στο Υπουργείο Δικαιοσύνης</w:t>
      </w:r>
      <w:r>
        <w:rPr>
          <w:rFonts w:eastAsia="UB-Helvetica" w:cs="Times New Roman"/>
          <w:szCs w:val="24"/>
        </w:rPr>
        <w:t>,</w:t>
      </w:r>
      <w:r>
        <w:rPr>
          <w:rFonts w:eastAsia="UB-Helvetica" w:cs="Times New Roman"/>
          <w:szCs w:val="24"/>
        </w:rPr>
        <w:t xml:space="preserve"> με σκοπό να δημιουργηθούν εκεί δικαστήρια.</w:t>
      </w:r>
    </w:p>
    <w:p w14:paraId="7032F2A0"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Είπαμε στον παριστάμενο Υπουργό Παιδείας να την πάρει πίσω και να διαβουλευθεί με </w:t>
      </w:r>
      <w:r>
        <w:rPr>
          <w:rFonts w:eastAsia="UB-Helvetica" w:cs="Times New Roman"/>
          <w:szCs w:val="24"/>
        </w:rPr>
        <w:t xml:space="preserve">την </w:t>
      </w:r>
      <w:r>
        <w:rPr>
          <w:rFonts w:eastAsia="UB-Helvetica" w:cs="Times New Roman"/>
          <w:szCs w:val="24"/>
        </w:rPr>
        <w:t>τ</w:t>
      </w:r>
      <w:r>
        <w:rPr>
          <w:rFonts w:eastAsia="UB-Helvetica" w:cs="Times New Roman"/>
          <w:szCs w:val="24"/>
        </w:rPr>
        <w:t xml:space="preserve">οπική </w:t>
      </w:r>
      <w:r>
        <w:rPr>
          <w:rFonts w:eastAsia="UB-Helvetica" w:cs="Times New Roman"/>
          <w:szCs w:val="24"/>
        </w:rPr>
        <w:t>α</w:t>
      </w:r>
      <w:r>
        <w:rPr>
          <w:rFonts w:eastAsia="UB-Helvetica" w:cs="Times New Roman"/>
          <w:szCs w:val="24"/>
        </w:rPr>
        <w:t xml:space="preserve">υτοδιοίκηση. Δεν το παρακολούθησε. Την επόμενη μέρα ξεσηκώθηκε πολύ μεγάλος θόρυβος και από την </w:t>
      </w:r>
      <w:r>
        <w:rPr>
          <w:rFonts w:eastAsia="UB-Helvetica" w:cs="Times New Roman"/>
          <w:szCs w:val="24"/>
        </w:rPr>
        <w:t>τ</w:t>
      </w:r>
      <w:r>
        <w:rPr>
          <w:rFonts w:eastAsia="UB-Helvetica" w:cs="Times New Roman"/>
          <w:szCs w:val="24"/>
        </w:rPr>
        <w:t xml:space="preserve">οπική </w:t>
      </w:r>
      <w:r>
        <w:rPr>
          <w:rFonts w:eastAsia="UB-Helvetica" w:cs="Times New Roman"/>
          <w:szCs w:val="24"/>
        </w:rPr>
        <w:t>α</w:t>
      </w:r>
      <w:r>
        <w:rPr>
          <w:rFonts w:eastAsia="UB-Helvetica" w:cs="Times New Roman"/>
          <w:szCs w:val="24"/>
        </w:rPr>
        <w:t>υτοδιοίκηση, αλλά και στη Βουλή και η Κυβέρνηση έκανε μια συνάντηση με την κ</w:t>
      </w:r>
      <w:r>
        <w:rPr>
          <w:rFonts w:eastAsia="UB-Helvetica" w:cs="Times New Roman"/>
          <w:szCs w:val="24"/>
        </w:rPr>
        <w:t>.</w:t>
      </w:r>
      <w:r>
        <w:rPr>
          <w:rFonts w:eastAsia="UB-Helvetica" w:cs="Times New Roman"/>
          <w:szCs w:val="24"/>
        </w:rPr>
        <w:t xml:space="preserve"> Δούρου και συναρμοδίων Υπουργών και υπαναχώρησε.</w:t>
      </w:r>
    </w:p>
    <w:p w14:paraId="7032F2A1"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Όμως, το </w:t>
      </w:r>
      <w:r>
        <w:rPr>
          <w:rFonts w:eastAsia="UB-Helvetica" w:cs="Times New Roman"/>
          <w:szCs w:val="24"/>
        </w:rPr>
        <w:t>προϊόν της υπαναχώρησης δεν ήρθε στη Βουλή και ο Υπουργός</w:t>
      </w:r>
      <w:r>
        <w:rPr>
          <w:rFonts w:eastAsia="UB-Helvetica" w:cs="Times New Roman"/>
          <w:szCs w:val="24"/>
        </w:rPr>
        <w:t>,</w:t>
      </w:r>
      <w:r>
        <w:rPr>
          <w:rFonts w:eastAsia="UB-Helvetica" w:cs="Times New Roman"/>
          <w:szCs w:val="24"/>
        </w:rPr>
        <w:t xml:space="preserve"> που ήλθε εδώ να απαντήσει σε δική μου επίκαιρη ερώτηση την Παρασκευή, ο κ. Παρασκευόπουλος, είπε ότι θα είναι </w:t>
      </w:r>
      <w:r>
        <w:rPr>
          <w:rFonts w:eastAsia="UB-Helvetica" w:cs="Times New Roman"/>
          <w:szCs w:val="24"/>
        </w:rPr>
        <w:t>εκεί</w:t>
      </w:r>
      <w:r>
        <w:rPr>
          <w:rFonts w:eastAsia="UB-Helvetica" w:cs="Times New Roman"/>
          <w:szCs w:val="24"/>
        </w:rPr>
        <w:t xml:space="preserve"> και </w:t>
      </w:r>
      <w:r>
        <w:rPr>
          <w:rFonts w:eastAsia="UB-Helvetica" w:cs="Times New Roman"/>
          <w:szCs w:val="24"/>
        </w:rPr>
        <w:lastRenderedPageBreak/>
        <w:t xml:space="preserve">θα επιθεωρήσει τα κτήρια του </w:t>
      </w:r>
      <w:proofErr w:type="spellStart"/>
      <w:r>
        <w:rPr>
          <w:rFonts w:eastAsia="UB-Helvetica" w:cs="Times New Roman"/>
          <w:szCs w:val="24"/>
        </w:rPr>
        <w:t>Ρουφ</w:t>
      </w:r>
      <w:proofErr w:type="spellEnd"/>
      <w:r>
        <w:rPr>
          <w:rFonts w:eastAsia="UB-Helvetica" w:cs="Times New Roman"/>
          <w:szCs w:val="24"/>
        </w:rPr>
        <w:t xml:space="preserve"> και αν του κάνουν, θα τα πάρει. Εάν δεν υπήρ</w:t>
      </w:r>
      <w:r>
        <w:rPr>
          <w:rFonts w:eastAsia="UB-Helvetica" w:cs="Times New Roman"/>
          <w:szCs w:val="24"/>
        </w:rPr>
        <w:t>χε άλλο κτήριο, μας είπε, θα επέμενε στο κτήριο της παραλίας.</w:t>
      </w:r>
      <w:r>
        <w:rPr>
          <w:rFonts w:eastAsia="UB-Helvetica" w:cs="Times New Roman"/>
          <w:szCs w:val="24"/>
        </w:rPr>
        <w:t xml:space="preserve"> </w:t>
      </w:r>
      <w:r>
        <w:rPr>
          <w:rFonts w:eastAsia="UB-Helvetica" w:cs="Times New Roman"/>
          <w:szCs w:val="24"/>
        </w:rPr>
        <w:t>Δεν θέλω να αναπτύξω την επιχειρηματολογία</w:t>
      </w:r>
      <w:r>
        <w:rPr>
          <w:rFonts w:eastAsia="UB-Helvetica" w:cs="Times New Roman"/>
          <w:szCs w:val="24"/>
        </w:rPr>
        <w:t>,</w:t>
      </w:r>
      <w:r>
        <w:rPr>
          <w:rFonts w:eastAsia="UB-Helvetica" w:cs="Times New Roman"/>
          <w:szCs w:val="24"/>
        </w:rPr>
        <w:t xml:space="preserve"> που αναπτύχθηκε στη Βουλή αρκετές φορές από μένα, αλλά και από άλλους συναδέλφους και που είναι καταγεγραμμένη στην εισηγητική έκθεση της τροπολογίας </w:t>
      </w:r>
      <w:r>
        <w:rPr>
          <w:rFonts w:eastAsia="UB-Helvetica" w:cs="Times New Roman"/>
          <w:szCs w:val="24"/>
        </w:rPr>
        <w:t>που σήμερα κατέθεσα.</w:t>
      </w:r>
    </w:p>
    <w:p w14:paraId="7032F2A2"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Παρακαλώ να γίνει δεκτή η τροπολογία, γιατί λέει ότι καταργείται εκείνη η αμαρτωλή τροπολογία εκείνης της Παρασκευής. Τίποτα άλλο δεν λέει. Το πού θα πάνε τα δικαστήρια, τι θα γίνει, θα το δει η Κυβέρνηση με τις κατάλληλες μονάδες που </w:t>
      </w:r>
      <w:r>
        <w:rPr>
          <w:rFonts w:eastAsia="UB-Helvetica" w:cs="Times New Roman"/>
          <w:szCs w:val="24"/>
        </w:rPr>
        <w:t>έχει και με τον διαθέσιμο χρόνο που έχει.</w:t>
      </w:r>
    </w:p>
    <w:p w14:paraId="7032F2A3"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Όμως, πρέπει από τον Γραμματέα του Υπουργικού Συμβουλίου, εσείς τώρα, οι δύο παριστάμενοι Υπουργοί, να πάρετε μια άδεια να κάνετε δεκτή αυτή την τροπολογία. Είναι μονολεκτική. Καταργεί μια αμαρτωλή διάταξη, την οπο</w:t>
      </w:r>
      <w:r>
        <w:rPr>
          <w:rFonts w:eastAsia="UB-Helvetica" w:cs="Times New Roman"/>
          <w:szCs w:val="24"/>
        </w:rPr>
        <w:t>ία η ίδια η Κυβέρνηση, αναγνωρίζοντας το λάθος της, δήλωσε ότι θα την πάρει πίσω, αλλά δεν την π</w:t>
      </w:r>
      <w:r>
        <w:rPr>
          <w:rFonts w:eastAsia="UB-Helvetica" w:cs="Times New Roman"/>
          <w:szCs w:val="24"/>
        </w:rPr>
        <w:t>ήρε</w:t>
      </w:r>
      <w:r>
        <w:rPr>
          <w:rFonts w:eastAsia="UB-Helvetica" w:cs="Times New Roman"/>
          <w:szCs w:val="24"/>
        </w:rPr>
        <w:t xml:space="preserve"> ούτε την περασμένη Πέμπτη</w:t>
      </w:r>
      <w:r>
        <w:rPr>
          <w:rFonts w:eastAsia="UB-Helvetica" w:cs="Times New Roman"/>
          <w:szCs w:val="24"/>
        </w:rPr>
        <w:t>,</w:t>
      </w:r>
      <w:r>
        <w:rPr>
          <w:rFonts w:eastAsia="UB-Helvetica" w:cs="Times New Roman"/>
          <w:szCs w:val="24"/>
        </w:rPr>
        <w:t xml:space="preserve"> που ήρθαν τρεις υπουργικές τροπολογίες</w:t>
      </w:r>
      <w:r>
        <w:rPr>
          <w:rFonts w:eastAsia="UB-Helvetica" w:cs="Times New Roman"/>
          <w:szCs w:val="24"/>
        </w:rPr>
        <w:t>,</w:t>
      </w:r>
      <w:r>
        <w:rPr>
          <w:rFonts w:eastAsia="UB-Helvetica" w:cs="Times New Roman"/>
          <w:szCs w:val="24"/>
        </w:rPr>
        <w:t xml:space="preserve"> ούτε σήμερα</w:t>
      </w:r>
      <w:r>
        <w:rPr>
          <w:rFonts w:eastAsia="UB-Helvetica" w:cs="Times New Roman"/>
          <w:szCs w:val="24"/>
        </w:rPr>
        <w:t>,</w:t>
      </w:r>
      <w:r>
        <w:rPr>
          <w:rFonts w:eastAsia="UB-Helvetica" w:cs="Times New Roman"/>
          <w:szCs w:val="24"/>
        </w:rPr>
        <w:t xml:space="preserve"> που φέρατε εσείς, κύριε Υπουργέ της Δημόσιας Τάξης, τη δική σας τροπολογία.</w:t>
      </w:r>
    </w:p>
    <w:p w14:paraId="7032F2A4"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lastRenderedPageBreak/>
        <w:t>Ακόμη έχουμε</w:t>
      </w:r>
      <w:r>
        <w:rPr>
          <w:rFonts w:eastAsia="UB-Helvetica" w:cs="Times New Roman"/>
          <w:szCs w:val="24"/>
        </w:rPr>
        <w:t>,</w:t>
      </w:r>
      <w:r>
        <w:rPr>
          <w:rFonts w:eastAsia="UB-Helvetica" w:cs="Times New Roman"/>
          <w:szCs w:val="24"/>
        </w:rPr>
        <w:t xml:space="preserve"> ως Δημοκρατική Συμπαράταξη</w:t>
      </w:r>
      <w:r>
        <w:rPr>
          <w:rFonts w:eastAsia="UB-Helvetica" w:cs="Times New Roman"/>
          <w:szCs w:val="24"/>
        </w:rPr>
        <w:t>,</w:t>
      </w:r>
      <w:r>
        <w:rPr>
          <w:rFonts w:eastAsia="UB-Helvetica" w:cs="Times New Roman"/>
          <w:szCs w:val="24"/>
        </w:rPr>
        <w:t xml:space="preserve"> καταθέσει μια άλλη τροπολογία, σύμφωνα με την οποία κάνω αναφορά, συνάδελφοι  της Πλειοψηφίας, στο θέμα που έχει δημιουργηθεί με τα επιδόματα εκείνων των υπαλλήλων, οι οποίοι διεκπεραιώνουν τις εξετάσεις για τα διπ</w:t>
      </w:r>
      <w:r>
        <w:rPr>
          <w:rFonts w:eastAsia="UB-Helvetica" w:cs="Times New Roman"/>
          <w:szCs w:val="24"/>
        </w:rPr>
        <w:t>λώματα οδήγησης που έχουν καθυστερήσει. Έχουμε κάνει τόσες παρεμβάσεις εδώ ως Αντιπολίτευση στη Βουλή και θέλουμε να ξεμπλοκάρουμε το θέμα επί θέματος που και η Κυβέρνηση έχει παραδεχθεί ότι δίνουμε μια λύση.</w:t>
      </w:r>
    </w:p>
    <w:p w14:paraId="7032F2A5"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Οπωσδήποτε για την πρώτη, αλλά και για τη δεύτε</w:t>
      </w:r>
      <w:r>
        <w:rPr>
          <w:rFonts w:eastAsia="UB-Helvetica" w:cs="Times New Roman"/>
          <w:szCs w:val="24"/>
        </w:rPr>
        <w:t>ρη, θέλουμε από την πλευρά της Κυβέρνησης να ξεκαθαρίσει τη στάση της.</w:t>
      </w:r>
    </w:p>
    <w:p w14:paraId="7032F2A6"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Ειδάλλως, κυρία Πρόεδρε -και κλείνω- είναι πραγματικά παράδοξο να παραβιάζεται κατάφ</w:t>
      </w:r>
      <w:r>
        <w:rPr>
          <w:rFonts w:eastAsia="UB-Helvetica" w:cs="Times New Roman"/>
          <w:szCs w:val="24"/>
        </w:rPr>
        <w:t>ω</w:t>
      </w:r>
      <w:r>
        <w:rPr>
          <w:rFonts w:eastAsia="UB-Helvetica" w:cs="Times New Roman"/>
          <w:szCs w:val="24"/>
        </w:rPr>
        <w:t xml:space="preserve">ρα ο Κανονισμός, να αποδεχόμαστε όλοι για το καλό ορισμένων θεμάτων να λειτουργούμε κατ’ </w:t>
      </w:r>
      <w:proofErr w:type="spellStart"/>
      <w:r>
        <w:rPr>
          <w:rFonts w:eastAsia="UB-Helvetica" w:cs="Times New Roman"/>
          <w:szCs w:val="24"/>
        </w:rPr>
        <w:t>οικονομίαν</w:t>
      </w:r>
      <w:proofErr w:type="spellEnd"/>
      <w:r>
        <w:rPr>
          <w:rFonts w:eastAsia="UB-Helvetica" w:cs="Times New Roman"/>
          <w:szCs w:val="24"/>
        </w:rPr>
        <w:t xml:space="preserve"> </w:t>
      </w:r>
      <w:r>
        <w:rPr>
          <w:rFonts w:eastAsia="UB-Helvetica" w:cs="Times New Roman"/>
          <w:szCs w:val="24"/>
        </w:rPr>
        <w:t xml:space="preserve">και αυτή η κατ’ </w:t>
      </w:r>
      <w:proofErr w:type="spellStart"/>
      <w:r>
        <w:rPr>
          <w:rFonts w:eastAsia="UB-Helvetica" w:cs="Times New Roman"/>
          <w:szCs w:val="24"/>
        </w:rPr>
        <w:t>οικονομίαν</w:t>
      </w:r>
      <w:proofErr w:type="spellEnd"/>
      <w:r>
        <w:rPr>
          <w:rFonts w:eastAsia="UB-Helvetica" w:cs="Times New Roman"/>
          <w:szCs w:val="24"/>
        </w:rPr>
        <w:t xml:space="preserve"> λειτουργία να αφορά μόνο την Κυβέρνηση, όχι την ίδια τη Βουλή, σε θέματα, μάλιστα, που η Κυβέρνηση έχει συμφωνήσει, κύριοι Υπουργοί, ότι κάτι πρέπει να αλλάξει, κάτι που η ίδια κακώς έκανε.</w:t>
      </w:r>
    </w:p>
    <w:p w14:paraId="7032F2A7"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lastRenderedPageBreak/>
        <w:t>Κυρία Πρόεδρε, κλείνω με μια φράση -είν</w:t>
      </w:r>
      <w:r>
        <w:rPr>
          <w:rFonts w:eastAsia="UB-Helvetica" w:cs="Times New Roman"/>
          <w:szCs w:val="24"/>
        </w:rPr>
        <w:t>αι εκτός του θέματος- που θέλω να μεταφέρετε στον Πρόεδρο της Βουλής, γιατί έχει υπάρξει μια φιλολογία αυτές τις μέρες για μια εκδήλωση για τον Ανδρέα Παπανδρέου.</w:t>
      </w:r>
    </w:p>
    <w:p w14:paraId="7032F2A8"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Συνάδελφοι, έχω κάνει τη σχετική πρόταση, γιατί συμπληρώνονται είκοσι χρόνια. </w:t>
      </w:r>
    </w:p>
    <w:p w14:paraId="7032F2A9"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Ήσασταν μπροστ</w:t>
      </w:r>
      <w:r>
        <w:rPr>
          <w:rFonts w:eastAsia="UB-Helvetica" w:cs="Times New Roman"/>
          <w:szCs w:val="24"/>
        </w:rPr>
        <w:t xml:space="preserve">ά νομίζω ως </w:t>
      </w:r>
      <w:r>
        <w:rPr>
          <w:rFonts w:eastAsia="UB-Helvetica" w:cs="Times New Roman"/>
          <w:szCs w:val="24"/>
        </w:rPr>
        <w:t>Κ</w:t>
      </w:r>
      <w:r>
        <w:rPr>
          <w:rFonts w:eastAsia="UB-Helvetica" w:cs="Times New Roman"/>
          <w:szCs w:val="24"/>
        </w:rPr>
        <w:t xml:space="preserve">οινοβουλευτικός </w:t>
      </w:r>
      <w:r>
        <w:rPr>
          <w:rFonts w:eastAsia="UB-Helvetica" w:cs="Times New Roman"/>
          <w:szCs w:val="24"/>
        </w:rPr>
        <w:t>Ε</w:t>
      </w:r>
      <w:r>
        <w:rPr>
          <w:rFonts w:eastAsia="UB-Helvetica" w:cs="Times New Roman"/>
          <w:szCs w:val="24"/>
        </w:rPr>
        <w:t xml:space="preserve">κπρόσωπος του Ποταμιού, κύριε </w:t>
      </w:r>
      <w:proofErr w:type="spellStart"/>
      <w:r>
        <w:rPr>
          <w:rFonts w:eastAsia="UB-Helvetica" w:cs="Times New Roman"/>
          <w:szCs w:val="24"/>
        </w:rPr>
        <w:t>Αμυρά</w:t>
      </w:r>
      <w:proofErr w:type="spellEnd"/>
      <w:r>
        <w:rPr>
          <w:rFonts w:eastAsia="UB-Helvetica" w:cs="Times New Roman"/>
          <w:szCs w:val="24"/>
        </w:rPr>
        <w:t>, στη διοίκηση του Ιδρύματος Δημοκρατία.</w:t>
      </w:r>
    </w:p>
    <w:p w14:paraId="7032F2AA"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Έχει πάρει μια διάσταση, κυρία Πρόεδρε, που απ’ ότι μαθαίνω και από την Πρόεδρο του ΠΑΣΟΚ, δεν αφορά ούτε και τον Πρόεδρο της Βουλής. Δηλαδή, έχει ξεφ</w:t>
      </w:r>
      <w:r>
        <w:rPr>
          <w:rFonts w:eastAsia="UB-Helvetica" w:cs="Times New Roman"/>
          <w:szCs w:val="24"/>
        </w:rPr>
        <w:t xml:space="preserve">ύγει το θέμα. Από μια έκθεση φωτογραφίας, στην οποία θα μιλήσει ο καθηγητής Παύλος </w:t>
      </w:r>
      <w:proofErr w:type="spellStart"/>
      <w:r>
        <w:rPr>
          <w:rFonts w:eastAsia="UB-Helvetica" w:cs="Times New Roman"/>
          <w:szCs w:val="24"/>
        </w:rPr>
        <w:t>Σούρλας</w:t>
      </w:r>
      <w:proofErr w:type="spellEnd"/>
      <w:r>
        <w:rPr>
          <w:rFonts w:eastAsia="UB-Helvetica" w:cs="Times New Roman"/>
          <w:szCs w:val="24"/>
        </w:rPr>
        <w:t xml:space="preserve"> -τόσες γίνονται- έχει ξεφύγει το θέμα και έχει πάρει διαστάσεις άλλες.</w:t>
      </w:r>
    </w:p>
    <w:p w14:paraId="7032F2AB"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lastRenderedPageBreak/>
        <w:t>Εάν είναι να κάν</w:t>
      </w:r>
      <w:r>
        <w:rPr>
          <w:rFonts w:eastAsia="UB-Helvetica" w:cs="Times New Roman"/>
          <w:szCs w:val="24"/>
        </w:rPr>
        <w:t>ε</w:t>
      </w:r>
      <w:r>
        <w:rPr>
          <w:rFonts w:eastAsia="UB-Helvetica" w:cs="Times New Roman"/>
          <w:szCs w:val="24"/>
        </w:rPr>
        <w:t>τε κάτι, το οποίο θα χρησιμοποιηθεί σε βάρος μας και για άλλους λόγους, κάντε</w:t>
      </w:r>
      <w:r>
        <w:rPr>
          <w:rFonts w:eastAsia="UB-Helvetica" w:cs="Times New Roman"/>
          <w:szCs w:val="24"/>
        </w:rPr>
        <w:t xml:space="preserve"> και μια εκδήλωση για τον </w:t>
      </w:r>
      <w:proofErr w:type="spellStart"/>
      <w:r>
        <w:rPr>
          <w:rFonts w:eastAsia="UB-Helvetica" w:cs="Times New Roman"/>
          <w:szCs w:val="24"/>
        </w:rPr>
        <w:t>Μαμανέα</w:t>
      </w:r>
      <w:proofErr w:type="spellEnd"/>
      <w:r>
        <w:rPr>
          <w:rFonts w:eastAsia="UB-Helvetica" w:cs="Times New Roman"/>
          <w:szCs w:val="24"/>
        </w:rPr>
        <w:t xml:space="preserve"> στη Βουλή να τον τιμήσετε</w:t>
      </w:r>
      <w:r>
        <w:rPr>
          <w:rFonts w:eastAsia="UB-Helvetica" w:cs="Times New Roman"/>
          <w:szCs w:val="24"/>
        </w:rPr>
        <w:t>!</w:t>
      </w:r>
      <w:r>
        <w:rPr>
          <w:rFonts w:eastAsia="UB-Helvetica" w:cs="Times New Roman"/>
          <w:szCs w:val="24"/>
        </w:rPr>
        <w:t xml:space="preserve"> Τον είχατε χρησιμοποιήσει, όταν μας διώκατε το 1989.</w:t>
      </w:r>
    </w:p>
    <w:p w14:paraId="7032F2AC"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Δεν αντιλαμβάνομαι. </w:t>
      </w:r>
    </w:p>
    <w:p w14:paraId="7032F2AD"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Θα συνεχίσουμε, λοιπόν, τη διαδικασία. Θα δώσω σε όλους τους </w:t>
      </w:r>
      <w:r>
        <w:rPr>
          <w:rFonts w:eastAsia="UB-Helvetica" w:cs="Times New Roman"/>
          <w:szCs w:val="24"/>
        </w:rPr>
        <w:t>Κ</w:t>
      </w:r>
      <w:r>
        <w:rPr>
          <w:rFonts w:eastAsia="UB-Helvetica" w:cs="Times New Roman"/>
          <w:szCs w:val="24"/>
        </w:rPr>
        <w:t xml:space="preserve">οινοβουλευτικούς </w:t>
      </w:r>
      <w:r>
        <w:rPr>
          <w:rFonts w:eastAsia="UB-Helvetica" w:cs="Times New Roman"/>
          <w:szCs w:val="24"/>
        </w:rPr>
        <w:t>Ε</w:t>
      </w:r>
      <w:r>
        <w:rPr>
          <w:rFonts w:eastAsia="UB-Helvetica" w:cs="Times New Roman"/>
          <w:szCs w:val="24"/>
        </w:rPr>
        <w:t>κπροσώπους πέντε λεπτά, για να μιλήσετε για την υπουργική τροπολογία και μετά θα μιλήσει και ο κύριος Υπουργός.</w:t>
      </w:r>
    </w:p>
    <w:p w14:paraId="7032F2AE"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Κυρία </w:t>
      </w:r>
      <w:proofErr w:type="spellStart"/>
      <w:r>
        <w:rPr>
          <w:rFonts w:eastAsia="UB-Helvetica" w:cs="Times New Roman"/>
          <w:szCs w:val="24"/>
        </w:rPr>
        <w:t>Μανωλάκου</w:t>
      </w:r>
      <w:proofErr w:type="spellEnd"/>
      <w:r>
        <w:rPr>
          <w:rFonts w:eastAsia="UB-Helvetica" w:cs="Times New Roman"/>
          <w:szCs w:val="24"/>
        </w:rPr>
        <w:t>, έχετε τον λόγο.</w:t>
      </w:r>
    </w:p>
    <w:p w14:paraId="7032F2AF"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ΔΙΑΜΑΝΤΩ ΜΑΝΩΛΑΚΟΥ:</w:t>
      </w:r>
      <w:r>
        <w:rPr>
          <w:rFonts w:eastAsia="UB-Helvetica" w:cs="Times New Roman"/>
          <w:szCs w:val="24"/>
        </w:rPr>
        <w:t xml:space="preserve"> Στη διάρκεια της συζήτησης της κύρωσης του μνημονίου στην </w:t>
      </w:r>
      <w:r>
        <w:rPr>
          <w:rFonts w:eastAsia="UB-Helvetica" w:cs="Times New Roman"/>
          <w:szCs w:val="24"/>
        </w:rPr>
        <w:t>ε</w:t>
      </w:r>
      <w:r>
        <w:rPr>
          <w:rFonts w:eastAsia="UB-Helvetica" w:cs="Times New Roman"/>
          <w:szCs w:val="24"/>
        </w:rPr>
        <w:t>πιτροπή, το Κο</w:t>
      </w:r>
      <w:r>
        <w:rPr>
          <w:rFonts w:eastAsia="UB-Helvetica" w:cs="Times New Roman"/>
          <w:szCs w:val="24"/>
        </w:rPr>
        <w:t>μμουνιστικό Κόμμα Ελλάδας έθεσε στον Υπουργό</w:t>
      </w:r>
      <w:r>
        <w:rPr>
          <w:rFonts w:eastAsia="UB-Helvetica" w:cs="Times New Roman"/>
          <w:szCs w:val="24"/>
        </w:rPr>
        <w:t xml:space="preserve"> </w:t>
      </w:r>
      <w:r>
        <w:rPr>
          <w:rFonts w:eastAsia="UB-Helvetica" w:cs="Times New Roman"/>
          <w:szCs w:val="24"/>
        </w:rPr>
        <w:t xml:space="preserve">κ. </w:t>
      </w:r>
      <w:proofErr w:type="spellStart"/>
      <w:r>
        <w:rPr>
          <w:rFonts w:eastAsia="UB-Helvetica" w:cs="Times New Roman"/>
          <w:szCs w:val="24"/>
        </w:rPr>
        <w:t>Δρίτσα</w:t>
      </w:r>
      <w:proofErr w:type="spellEnd"/>
      <w:r>
        <w:rPr>
          <w:rFonts w:eastAsia="UB-Helvetica" w:cs="Times New Roman"/>
          <w:szCs w:val="24"/>
        </w:rPr>
        <w:t xml:space="preserve"> το ερώτημα</w:t>
      </w:r>
      <w:r>
        <w:rPr>
          <w:rFonts w:eastAsia="UB-Helvetica" w:cs="Times New Roman"/>
          <w:szCs w:val="24"/>
        </w:rPr>
        <w:t>,</w:t>
      </w:r>
      <w:r>
        <w:rPr>
          <w:rFonts w:eastAsia="UB-Helvetica" w:cs="Times New Roman"/>
          <w:szCs w:val="24"/>
        </w:rPr>
        <w:t xml:space="preserve"> αν σκοπεύει να φέρει τροπολογίες στην κύρωση αυτ</w:t>
      </w:r>
      <w:r>
        <w:rPr>
          <w:rFonts w:eastAsia="UB-Helvetica" w:cs="Times New Roman"/>
          <w:szCs w:val="24"/>
        </w:rPr>
        <w:t>ού</w:t>
      </w:r>
      <w:r>
        <w:rPr>
          <w:rFonts w:eastAsia="UB-Helvetica" w:cs="Times New Roman"/>
          <w:szCs w:val="24"/>
        </w:rPr>
        <w:t xml:space="preserve"> του μνημονίου. Η απάντησή του ήταν αρνητική, εκτός αν υπάρξει κάτι πολύ έκτακτο.</w:t>
      </w:r>
    </w:p>
    <w:p w14:paraId="7032F2B0"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Αυτό που καταλαβαίνω είναι ότι από τη στιγμή που «κρεμάστ</w:t>
      </w:r>
      <w:r>
        <w:rPr>
          <w:rFonts w:eastAsia="Times New Roman" w:cs="Times New Roman"/>
          <w:szCs w:val="24"/>
        </w:rPr>
        <w:t>ηκε» και ήρθε, έχει τη σύμφωνη γνώμη, παρ’ όλο που δεν είναι του αντικειμένου σας. Συνεπώς θέμα απόσυρσης ή όχι δεν μπαίνει. Θα συζητηθεί.</w:t>
      </w:r>
    </w:p>
    <w:p w14:paraId="7032F2B1"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δεύτερο που έχω να πω είναι ότι έχουν κατατεθεί δύο βουλευτικές τροπολογίες. Ζητάμε από τον Υπουργό να μας πει αν </w:t>
      </w:r>
      <w:r>
        <w:rPr>
          <w:rFonts w:eastAsia="Times New Roman" w:cs="Times New Roman"/>
          <w:szCs w:val="24"/>
        </w:rPr>
        <w:t>τις δέχεται ή όχι. Βεβαίως, δεν είναι το αντικείμενο του Υπουργείου. Με το περιεχόμενό τους εμείς δεν έχουμε αντίρρηση. Συμφωνούμε και για τα οδοιπορικά των εργαζομένων του ΕΛΓΑ</w:t>
      </w:r>
      <w:r>
        <w:rPr>
          <w:rFonts w:eastAsia="Times New Roman" w:cs="Times New Roman"/>
          <w:szCs w:val="24"/>
        </w:rPr>
        <w:t>,</w:t>
      </w:r>
      <w:r>
        <w:rPr>
          <w:rFonts w:eastAsia="Times New Roman" w:cs="Times New Roman"/>
          <w:szCs w:val="24"/>
        </w:rPr>
        <w:t xml:space="preserve"> που ήδη βρίσκονται σε κινητοποιήσεις και δεν μπορούν να εκτελέσουν το εκτιμητ</w:t>
      </w:r>
      <w:r>
        <w:rPr>
          <w:rFonts w:eastAsia="Times New Roman" w:cs="Times New Roman"/>
          <w:szCs w:val="24"/>
        </w:rPr>
        <w:t xml:space="preserve">ικό έργο, αλλά και για την τροπολογία κατάργησης του άρθρου 78 του ν.4386. </w:t>
      </w:r>
    </w:p>
    <w:p w14:paraId="7032F2B2"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Προτείνουμε, λοιπόν, στην εισήγησή μας, κυρία Πρόεδρε, αυτοί που θα μιλήσουμε, να τοποθετηθούμε συνολικά και για το περιεχόμενο της </w:t>
      </w:r>
      <w:r>
        <w:rPr>
          <w:rFonts w:eastAsia="Times New Roman" w:cs="Times New Roman"/>
          <w:szCs w:val="24"/>
        </w:rPr>
        <w:t>κ</w:t>
      </w:r>
      <w:r>
        <w:rPr>
          <w:rFonts w:eastAsia="Times New Roman" w:cs="Times New Roman"/>
          <w:szCs w:val="24"/>
        </w:rPr>
        <w:t xml:space="preserve">ύρωσης του </w:t>
      </w:r>
      <w:r>
        <w:rPr>
          <w:rFonts w:eastAsia="Times New Roman" w:cs="Times New Roman"/>
          <w:szCs w:val="24"/>
        </w:rPr>
        <w:t>μ</w:t>
      </w:r>
      <w:r>
        <w:rPr>
          <w:rFonts w:eastAsia="Times New Roman" w:cs="Times New Roman"/>
          <w:szCs w:val="24"/>
        </w:rPr>
        <w:t>νημονίου και για την τροπολογία και</w:t>
      </w:r>
      <w:r>
        <w:rPr>
          <w:rFonts w:eastAsia="Times New Roman" w:cs="Times New Roman"/>
          <w:szCs w:val="24"/>
        </w:rPr>
        <w:t xml:space="preserve"> για το πώς ψηφίζουμε. Με αυτή την έννοια, ζητώ από το Προεδρείο ανοχή σε αυτό το πεντάλεπτο. </w:t>
      </w:r>
    </w:p>
    <w:p w14:paraId="7032F2B3"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032F2B4"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Κυρίες και κύριοι συνάδελφοι, έχω την τιμή να ανακοινώσω στο Σώμα ότι τη συνεδρίασή μας παρακολουθούν από</w:t>
      </w:r>
      <w:r>
        <w:rPr>
          <w:rFonts w:eastAsia="Times New Roman"/>
          <w:szCs w:val="24"/>
        </w:rPr>
        <w:t xml:space="preserve"> τα άνω δυτικά θεωρεία </w:t>
      </w:r>
      <w:r>
        <w:rPr>
          <w:rFonts w:eastAsia="Times New Roman"/>
          <w:szCs w:val="24"/>
        </w:rPr>
        <w:t xml:space="preserve">της Βουλής, </w:t>
      </w:r>
      <w:r>
        <w:rPr>
          <w:rFonts w:eastAsia="Times New Roman"/>
          <w:szCs w:val="24"/>
        </w:rPr>
        <w:t xml:space="preserve">δεκατρείς σπουδάστριες και σπουδαστές της Σχολής Δημοσιογραφίας του </w:t>
      </w:r>
      <w:r>
        <w:rPr>
          <w:rFonts w:eastAsia="Times New Roman"/>
          <w:szCs w:val="24"/>
          <w:lang w:val="en-US"/>
        </w:rPr>
        <w:t>ANT</w:t>
      </w:r>
      <w:r>
        <w:rPr>
          <w:rFonts w:eastAsia="Times New Roman"/>
          <w:szCs w:val="24"/>
        </w:rPr>
        <w:t>1.</w:t>
      </w:r>
    </w:p>
    <w:p w14:paraId="7032F2B5" w14:textId="77777777" w:rsidR="00825A8E" w:rsidRDefault="00352CB8">
      <w:pPr>
        <w:spacing w:after="0" w:line="600" w:lineRule="auto"/>
        <w:ind w:firstLine="720"/>
        <w:jc w:val="both"/>
        <w:rPr>
          <w:rFonts w:eastAsia="Times New Roman"/>
          <w:szCs w:val="24"/>
        </w:rPr>
      </w:pPr>
      <w:r>
        <w:rPr>
          <w:rFonts w:eastAsia="Times New Roman"/>
          <w:szCs w:val="24"/>
        </w:rPr>
        <w:t xml:space="preserve">Σας καλωσορίζουμε στη Βουλή. </w:t>
      </w:r>
    </w:p>
    <w:p w14:paraId="7032F2B6" w14:textId="77777777" w:rsidR="00825A8E" w:rsidRDefault="00352CB8">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7032F2B7" w14:textId="77777777" w:rsidR="00825A8E" w:rsidRDefault="00352CB8">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Δανέλλη</w:t>
      </w:r>
      <w:proofErr w:type="spellEnd"/>
      <w:r>
        <w:rPr>
          <w:rFonts w:eastAsia="Times New Roman"/>
          <w:szCs w:val="24"/>
        </w:rPr>
        <w:t xml:space="preserve">, έχετε τον λόγο για πέντε λεπτά. </w:t>
      </w:r>
    </w:p>
    <w:p w14:paraId="7032F2B8" w14:textId="77777777" w:rsidR="00825A8E" w:rsidRDefault="00352CB8">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Ευχαριστώ, κυρία Πρόεδρε. </w:t>
      </w:r>
    </w:p>
    <w:p w14:paraId="7032F2B9" w14:textId="77777777" w:rsidR="00825A8E" w:rsidRDefault="00352CB8">
      <w:pPr>
        <w:spacing w:after="0" w:line="600" w:lineRule="auto"/>
        <w:ind w:firstLine="720"/>
        <w:jc w:val="both"/>
        <w:rPr>
          <w:rFonts w:eastAsia="Times New Roman"/>
          <w:szCs w:val="24"/>
        </w:rPr>
      </w:pPr>
      <w:r>
        <w:rPr>
          <w:rFonts w:eastAsia="Times New Roman"/>
          <w:szCs w:val="24"/>
        </w:rPr>
        <w:t>Επί της διαδικασίας, κατ’ αρχάς, θέλω να πω ότι πλέον</w:t>
      </w:r>
      <w:r>
        <w:rPr>
          <w:rFonts w:eastAsia="Times New Roman"/>
          <w:szCs w:val="24"/>
        </w:rPr>
        <w:t>,</w:t>
      </w:r>
      <w:r>
        <w:rPr>
          <w:rFonts w:eastAsia="Times New Roman"/>
          <w:szCs w:val="24"/>
        </w:rPr>
        <w:t xml:space="preserve"> όσον αφορά τις τροπολογίες -είτε είναι όντως κατεπείγουσες είτε όχι- από εξαίρεση έχει γίνει μία κανονικότητα να συζητούνται με αυτόν τον τρόπο. Καλώ την Κυβέρνηση να μεθοδεύσει διαφορετικά αυτό το θέμα</w:t>
      </w:r>
      <w:r>
        <w:rPr>
          <w:rFonts w:eastAsia="Times New Roman"/>
          <w:szCs w:val="24"/>
        </w:rPr>
        <w:t>,</w:t>
      </w:r>
      <w:r>
        <w:rPr>
          <w:rFonts w:eastAsia="Times New Roman"/>
          <w:szCs w:val="24"/>
        </w:rPr>
        <w:t xml:space="preserve"> γιατί αδικεί τον εαυτό της, τη λειτουργία του Κοινο</w:t>
      </w:r>
      <w:r>
        <w:rPr>
          <w:rFonts w:eastAsia="Times New Roman"/>
          <w:szCs w:val="24"/>
        </w:rPr>
        <w:t>βουλίου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αδικεί ορισμένα θέματα</w:t>
      </w:r>
      <w:r>
        <w:rPr>
          <w:rFonts w:eastAsia="Times New Roman"/>
          <w:szCs w:val="24"/>
        </w:rPr>
        <w:t>,</w:t>
      </w:r>
      <w:r>
        <w:rPr>
          <w:rFonts w:eastAsia="Times New Roman"/>
          <w:szCs w:val="24"/>
        </w:rPr>
        <w:t xml:space="preserve"> που όντως έχουν τον χαρακτήρα του κατεπείγοντος. </w:t>
      </w:r>
    </w:p>
    <w:p w14:paraId="7032F2BA" w14:textId="77777777" w:rsidR="00825A8E" w:rsidRDefault="00352CB8">
      <w:pPr>
        <w:spacing w:after="0" w:line="600" w:lineRule="auto"/>
        <w:ind w:firstLine="720"/>
        <w:jc w:val="both"/>
        <w:rPr>
          <w:rFonts w:eastAsia="Times New Roman"/>
          <w:szCs w:val="24"/>
        </w:rPr>
      </w:pPr>
      <w:r>
        <w:rPr>
          <w:rFonts w:eastAsia="Times New Roman"/>
          <w:szCs w:val="24"/>
        </w:rPr>
        <w:lastRenderedPageBreak/>
        <w:t>Για τη συγκεκριμένη τροπολογία του Υπουργού</w:t>
      </w:r>
      <w:r>
        <w:rPr>
          <w:rFonts w:eastAsia="Times New Roman"/>
          <w:szCs w:val="24"/>
        </w:rPr>
        <w:t xml:space="preserve"> </w:t>
      </w:r>
      <w:r>
        <w:rPr>
          <w:rFonts w:eastAsia="Times New Roman"/>
          <w:szCs w:val="24"/>
        </w:rPr>
        <w:t xml:space="preserve">κ. </w:t>
      </w:r>
      <w:proofErr w:type="spellStart"/>
      <w:r>
        <w:rPr>
          <w:rFonts w:eastAsia="Times New Roman"/>
          <w:szCs w:val="24"/>
        </w:rPr>
        <w:t>Τόσκα</w:t>
      </w:r>
      <w:proofErr w:type="spellEnd"/>
      <w:r>
        <w:rPr>
          <w:rFonts w:eastAsia="Times New Roman"/>
          <w:szCs w:val="24"/>
        </w:rPr>
        <w:t>, επί της ουσίας δεν μπορεί να αρνηθεί κανείς ότι όντως υπάρχουν μεγάλα ζητήματα</w:t>
      </w:r>
      <w:r>
        <w:rPr>
          <w:rFonts w:eastAsia="Times New Roman"/>
          <w:szCs w:val="24"/>
        </w:rPr>
        <w:t>,</w:t>
      </w:r>
      <w:r>
        <w:rPr>
          <w:rFonts w:eastAsia="Times New Roman"/>
          <w:szCs w:val="24"/>
        </w:rPr>
        <w:t xml:space="preserve"> τα οποία μέσω αυτών των κα</w:t>
      </w:r>
      <w:r>
        <w:rPr>
          <w:rFonts w:eastAsia="Times New Roman"/>
          <w:szCs w:val="24"/>
        </w:rPr>
        <w:t>θυστερημένων διαδικασιών</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δεν μπορούν να αντιμετωπιστούν. Όμως, η αναθεώρηση του Εθνικού Συστήματος Προμηθειών είναι ένα θέμα που έχει χρονίσει και ένα θέμα που αφορά συνολικότερα το </w:t>
      </w:r>
      <w:r>
        <w:rPr>
          <w:rFonts w:eastAsia="Times New Roman"/>
          <w:szCs w:val="24"/>
        </w:rPr>
        <w:t>δ</w:t>
      </w:r>
      <w:r>
        <w:rPr>
          <w:rFonts w:eastAsia="Times New Roman"/>
          <w:szCs w:val="24"/>
        </w:rPr>
        <w:t>ημόσιο και όχι μόνο τα ζητήματα του δικού σας Υπουργείου.</w:t>
      </w:r>
    </w:p>
    <w:p w14:paraId="7032F2BB" w14:textId="77777777" w:rsidR="00825A8E" w:rsidRDefault="00352CB8">
      <w:pPr>
        <w:spacing w:after="0" w:line="600" w:lineRule="auto"/>
        <w:ind w:firstLine="720"/>
        <w:jc w:val="both"/>
        <w:rPr>
          <w:rFonts w:eastAsia="Times New Roman"/>
          <w:szCs w:val="24"/>
        </w:rPr>
      </w:pPr>
      <w:r>
        <w:rPr>
          <w:rFonts w:eastAsia="Times New Roman"/>
          <w:szCs w:val="24"/>
        </w:rPr>
        <w:t>Δώστ</w:t>
      </w:r>
      <w:r>
        <w:rPr>
          <w:rFonts w:eastAsia="Times New Roman"/>
          <w:szCs w:val="24"/>
        </w:rPr>
        <w:t>ε μας μία εικόνα για το πού βρίσκεται αυτή η υπόθεση, που νομίζω ότι είναι ιδιαίτερου ενδιαφέροντος για όλους και πρωτίστως για την Κυβέρνηση.</w:t>
      </w:r>
    </w:p>
    <w:p w14:paraId="7032F2BC" w14:textId="77777777" w:rsidR="00825A8E" w:rsidRDefault="00352CB8">
      <w:pPr>
        <w:spacing w:after="0" w:line="600" w:lineRule="auto"/>
        <w:ind w:firstLine="720"/>
        <w:jc w:val="both"/>
        <w:rPr>
          <w:rFonts w:eastAsia="Times New Roman"/>
          <w:szCs w:val="24"/>
        </w:rPr>
      </w:pPr>
      <w:r>
        <w:rPr>
          <w:rFonts w:eastAsia="Times New Roman"/>
          <w:szCs w:val="24"/>
        </w:rPr>
        <w:t>Βεβαίως, ως χώρα ζούμε διά των παρατάσεων. Αυτό, όμως, δεν μας πάει μακριά. Έτσι και σε αυτά τα ζητήματα και σε ο</w:t>
      </w:r>
      <w:r>
        <w:rPr>
          <w:rFonts w:eastAsia="Times New Roman"/>
          <w:szCs w:val="24"/>
        </w:rPr>
        <w:t xml:space="preserve">τιδήποτε διά παρατάσεων θεωρούμε ότι δίνουμε λύσεις, πρέπει να υπάρχει ένα ορατό σημείο ολοκλήρωσης των παρατάσεων αυτών και μία διαδικασία οργάνωσης της κανονικότητας που θα μας πάει και παραπέρα. </w:t>
      </w:r>
    </w:p>
    <w:p w14:paraId="7032F2BD" w14:textId="77777777" w:rsidR="00825A8E" w:rsidRDefault="00352CB8">
      <w:pPr>
        <w:spacing w:after="0" w:line="600" w:lineRule="auto"/>
        <w:ind w:firstLine="720"/>
        <w:jc w:val="both"/>
        <w:rPr>
          <w:rFonts w:eastAsia="Times New Roman"/>
          <w:szCs w:val="24"/>
        </w:rPr>
      </w:pPr>
      <w:r>
        <w:rPr>
          <w:rFonts w:eastAsia="Times New Roman"/>
          <w:szCs w:val="24"/>
        </w:rPr>
        <w:lastRenderedPageBreak/>
        <w:t>Σχετικά με την τροπολογία</w:t>
      </w:r>
      <w:r>
        <w:rPr>
          <w:rFonts w:eastAsia="Times New Roman"/>
          <w:szCs w:val="24"/>
        </w:rPr>
        <w:t>,</w:t>
      </w:r>
      <w:r>
        <w:rPr>
          <w:rFonts w:eastAsia="Times New Roman"/>
          <w:szCs w:val="24"/>
        </w:rPr>
        <w:t xml:space="preserve"> που έχει καταθέσει ο συνάδελφο</w:t>
      </w:r>
      <w:r>
        <w:rPr>
          <w:rFonts w:eastAsia="Times New Roman"/>
          <w:szCs w:val="24"/>
        </w:rPr>
        <w:t>ς κ. Λοβέρδος, εμείς θεωρούμε ότι είναι αναγκαίο να υιοθετηθεί από την Κυβέρνηση, διότι δεν έχει κλείσει το θέμα</w:t>
      </w:r>
      <w:r>
        <w:rPr>
          <w:rFonts w:eastAsia="Times New Roman"/>
          <w:szCs w:val="24"/>
        </w:rPr>
        <w:t>,</w:t>
      </w:r>
      <w:r>
        <w:rPr>
          <w:rFonts w:eastAsia="Times New Roman"/>
          <w:szCs w:val="24"/>
        </w:rPr>
        <w:t xml:space="preserve"> το οποίο δημιουργήθηκε αφρόνως και με έναν απόλυτο παραλογισμό. Από την πρώτη στιγμή το δικό μας κόμμα κατέθεσε ερώτηση, ασκώντας κοινοβουλευτ</w:t>
      </w:r>
      <w:r>
        <w:rPr>
          <w:rFonts w:eastAsia="Times New Roman"/>
          <w:szCs w:val="24"/>
        </w:rPr>
        <w:t xml:space="preserve">ικό έλεγχο, αμέσως μετά την ψήφιση, δηλαδή, από πλευράς </w:t>
      </w:r>
      <w:r>
        <w:rPr>
          <w:rFonts w:eastAsia="Times New Roman"/>
          <w:szCs w:val="24"/>
        </w:rPr>
        <w:t>Π</w:t>
      </w:r>
      <w:r>
        <w:rPr>
          <w:rFonts w:eastAsia="Times New Roman"/>
          <w:szCs w:val="24"/>
        </w:rPr>
        <w:t>λειοψηφίας αυτής της ρύθμισης, η οποία δεν ξέρω από ποιον «λαμπρό εγκέφαλο» συνελήφθη, τη στιγμή που υπάρχουν τόσα κτήρια και τόσες άλλες περιοχές</w:t>
      </w:r>
      <w:r>
        <w:rPr>
          <w:rFonts w:eastAsia="Times New Roman"/>
          <w:szCs w:val="24"/>
        </w:rPr>
        <w:t>,</w:t>
      </w:r>
      <w:r>
        <w:rPr>
          <w:rFonts w:eastAsia="Times New Roman"/>
          <w:szCs w:val="24"/>
        </w:rPr>
        <w:t xml:space="preserve"> που είναι κατάλληλες χωροταξικά για να λειτουργήσου</w:t>
      </w:r>
      <w:r>
        <w:rPr>
          <w:rFonts w:eastAsia="Times New Roman"/>
          <w:szCs w:val="24"/>
        </w:rPr>
        <w:t>ν και για τους λόγους</w:t>
      </w:r>
      <w:r>
        <w:rPr>
          <w:rFonts w:eastAsia="Times New Roman"/>
          <w:szCs w:val="24"/>
        </w:rPr>
        <w:t>,</w:t>
      </w:r>
      <w:r>
        <w:rPr>
          <w:rFonts w:eastAsia="Times New Roman"/>
          <w:szCs w:val="24"/>
        </w:rPr>
        <w:t xml:space="preserve"> για τους οποίους θέλουμε στην ιδιοκτησία του </w:t>
      </w:r>
      <w:r>
        <w:rPr>
          <w:rFonts w:eastAsia="Times New Roman"/>
          <w:szCs w:val="24"/>
        </w:rPr>
        <w:t>δ</w:t>
      </w:r>
      <w:r>
        <w:rPr>
          <w:rFonts w:eastAsia="Times New Roman"/>
          <w:szCs w:val="24"/>
        </w:rPr>
        <w:t>ημοσίου και λιμνάζουν.</w:t>
      </w:r>
    </w:p>
    <w:p w14:paraId="7032F2BE" w14:textId="77777777" w:rsidR="00825A8E" w:rsidRDefault="00352CB8">
      <w:pPr>
        <w:spacing w:after="0" w:line="600" w:lineRule="auto"/>
        <w:ind w:firstLine="720"/>
        <w:jc w:val="both"/>
        <w:rPr>
          <w:rFonts w:eastAsia="Times New Roman"/>
          <w:szCs w:val="24"/>
        </w:rPr>
      </w:pPr>
      <w:r>
        <w:rPr>
          <w:rFonts w:eastAsia="Times New Roman"/>
          <w:szCs w:val="24"/>
        </w:rPr>
        <w:t>Νομίζω, λοιπόν, κυρία Πρόεδρε, ότι επιβάλλεται να ανοίξει ένας κατάλογος ομιλητών. Δεν νομίζω ότι είναι πολλοί συνάδελφοι που ενδιαφέρονται να μιλήσουν. Ας ακολουθή</w:t>
      </w:r>
      <w:r>
        <w:rPr>
          <w:rFonts w:eastAsia="Times New Roman"/>
          <w:szCs w:val="24"/>
        </w:rPr>
        <w:t xml:space="preserve">σουμε τη διαδικασία που είχαμε ακολουθήσει την περασμένη βδομάδα. </w:t>
      </w:r>
    </w:p>
    <w:p w14:paraId="7032F2BF" w14:textId="77777777" w:rsidR="00825A8E" w:rsidRDefault="00352CB8">
      <w:pPr>
        <w:spacing w:after="0" w:line="600" w:lineRule="auto"/>
        <w:ind w:firstLine="720"/>
        <w:jc w:val="both"/>
        <w:rPr>
          <w:rFonts w:eastAsia="Times New Roman"/>
          <w:szCs w:val="24"/>
        </w:rPr>
      </w:pPr>
      <w:r>
        <w:rPr>
          <w:rFonts w:eastAsia="Times New Roman"/>
          <w:szCs w:val="24"/>
        </w:rPr>
        <w:t xml:space="preserve">Ευχαριστώ. </w:t>
      </w:r>
    </w:p>
    <w:p w14:paraId="7032F2C0"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είστε Κοινοβουλευτικός Εκπρόσωπος των Ανεξάρτητων Ελλήνων. Θέλετε να πείτε κάτι;</w:t>
      </w:r>
    </w:p>
    <w:p w14:paraId="7032F2C1" w14:textId="77777777" w:rsidR="00825A8E" w:rsidRDefault="00352CB8">
      <w:pPr>
        <w:spacing w:after="0"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Ό</w:t>
      </w:r>
      <w:r>
        <w:rPr>
          <w:rFonts w:eastAsia="Times New Roman"/>
          <w:szCs w:val="24"/>
        </w:rPr>
        <w:t xml:space="preserve">χι, κυρία Πρόεδρε. </w:t>
      </w:r>
    </w:p>
    <w:p w14:paraId="7032F2C2"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Εσείς, κύριε Καρρά; </w:t>
      </w:r>
    </w:p>
    <w:p w14:paraId="7032F2C3" w14:textId="77777777" w:rsidR="00825A8E" w:rsidRDefault="00352CB8">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Ναι, κυρία Πρόεδρε. </w:t>
      </w:r>
    </w:p>
    <w:p w14:paraId="7032F2C4"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 κ. Καρράς έχει τον λόγο. </w:t>
      </w:r>
    </w:p>
    <w:p w14:paraId="7032F2C5" w14:textId="77777777" w:rsidR="00825A8E" w:rsidRDefault="00352CB8">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Ευχαριστώ, κυρία Πρόεδρε</w:t>
      </w:r>
      <w:r>
        <w:rPr>
          <w:rFonts w:eastAsia="Times New Roman"/>
          <w:szCs w:val="24"/>
        </w:rPr>
        <w:t xml:space="preserve">. </w:t>
      </w:r>
    </w:p>
    <w:p w14:paraId="7032F2C6" w14:textId="77777777" w:rsidR="00825A8E" w:rsidRDefault="00352CB8">
      <w:pPr>
        <w:spacing w:after="0" w:line="600" w:lineRule="auto"/>
        <w:ind w:firstLine="720"/>
        <w:jc w:val="both"/>
        <w:rPr>
          <w:rFonts w:eastAsia="Times New Roman" w:cs="Times New Roman"/>
          <w:szCs w:val="24"/>
        </w:rPr>
      </w:pPr>
      <w:r>
        <w:rPr>
          <w:rFonts w:eastAsia="Times New Roman"/>
          <w:szCs w:val="24"/>
        </w:rPr>
        <w:t>Δεν θα επαναλάβω τα τετριμμένα</w:t>
      </w:r>
      <w:r>
        <w:rPr>
          <w:rFonts w:eastAsia="Times New Roman"/>
          <w:szCs w:val="24"/>
        </w:rPr>
        <w:t>,</w:t>
      </w:r>
      <w:r>
        <w:rPr>
          <w:rFonts w:eastAsia="Times New Roman"/>
          <w:szCs w:val="24"/>
        </w:rPr>
        <w:t xml:space="preserve"> που αναγκάζομαι κάθε φορά να επαναλαμβάνω</w:t>
      </w:r>
      <w:r>
        <w:rPr>
          <w:rFonts w:eastAsia="Times New Roman"/>
          <w:szCs w:val="24"/>
        </w:rPr>
        <w:t xml:space="preserve">. Θα πω, όμως, το εξής: </w:t>
      </w:r>
      <w:r>
        <w:rPr>
          <w:rFonts w:eastAsia="Times New Roman"/>
          <w:szCs w:val="24"/>
        </w:rPr>
        <w:t>ότι ο τρόπος νομοθέτησης από την Κυβέρνηση με τροπολογίες όχι μόνο είναι κουραστικός, όχι μόνο δεν είναι σύννομος, αλλά ευτελίζει και το επίπεδο της Βουλής,</w:t>
      </w:r>
      <w:r>
        <w:rPr>
          <w:rFonts w:eastAsia="Times New Roman"/>
          <w:szCs w:val="24"/>
        </w:rPr>
        <w:t xml:space="preserve"> διότι έρχονται τροπολογίες</w:t>
      </w:r>
      <w:r>
        <w:rPr>
          <w:rFonts w:eastAsia="Times New Roman"/>
          <w:szCs w:val="24"/>
        </w:rPr>
        <w:t>,</w:t>
      </w:r>
      <w:r>
        <w:rPr>
          <w:rFonts w:eastAsia="Times New Roman"/>
          <w:szCs w:val="24"/>
        </w:rPr>
        <w:t xml:space="preserve"> τις οποίες </w:t>
      </w:r>
      <w:r>
        <w:rPr>
          <w:rFonts w:eastAsia="Times New Roman"/>
          <w:szCs w:val="24"/>
        </w:rPr>
        <w:lastRenderedPageBreak/>
        <w:t>πολλές φορές δεν είμαστε σε θέση να αξιολογήσουμε και με τον τρόπο που εισάγονται -βροχηδόν θα έλεγα- σε μεγάλα νομοσχέδια, δεν «παίρνουμε και μυρωδιά» για το τι ακριβώς επιχειρούν να ρυθμίσουν.</w:t>
      </w:r>
    </w:p>
    <w:p w14:paraId="7032F2C7"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Στην τροπολογία του κ</w:t>
      </w:r>
      <w:r>
        <w:rPr>
          <w:rFonts w:eastAsia="UB-Helvetica" w:cs="Times New Roman"/>
          <w:szCs w:val="24"/>
        </w:rPr>
        <w:t xml:space="preserve">. </w:t>
      </w:r>
      <w:proofErr w:type="spellStart"/>
      <w:r>
        <w:rPr>
          <w:rFonts w:eastAsia="UB-Helvetica" w:cs="Times New Roman"/>
          <w:szCs w:val="24"/>
        </w:rPr>
        <w:t>Τόσκα</w:t>
      </w:r>
      <w:proofErr w:type="spellEnd"/>
      <w:r>
        <w:rPr>
          <w:rFonts w:eastAsia="UB-Helvetica" w:cs="Times New Roman"/>
          <w:szCs w:val="24"/>
        </w:rPr>
        <w:t>, λοιπόν, την οποία βλέπω εδώ μπροστά μου, δεν μπορώ να πω όχι. Όμως, θα πω κάτι που είχα πει όταν ήρθε η πρώτη τροπολογία, που έδινε την παράταση μέχρι τον Απρίλιο του 2016. Είχαμε αναγνωρίσει τότε την αναγκαιότητα της λύσης, έστω αυτής της προσωρι</w:t>
      </w:r>
      <w:r>
        <w:rPr>
          <w:rFonts w:eastAsia="UB-Helvetica" w:cs="Times New Roman"/>
          <w:szCs w:val="24"/>
        </w:rPr>
        <w:t>νής που δόθηκε με την παράταση για τα ζητήματα της Αστυνομίας, είχαμε αναγνωρίσει την αναγκαιότητα της σίτισης των αλλοδαπών, των υπηκόων τρίτων χωρών που βρέθηκαν στην Ελλάδα</w:t>
      </w:r>
      <w:r>
        <w:rPr>
          <w:rFonts w:eastAsia="UB-Helvetica" w:cs="Times New Roman"/>
          <w:szCs w:val="24"/>
        </w:rPr>
        <w:t>,</w:t>
      </w:r>
      <w:r>
        <w:rPr>
          <w:rFonts w:eastAsia="UB-Helvetica" w:cs="Times New Roman"/>
          <w:szCs w:val="24"/>
        </w:rPr>
        <w:t xml:space="preserve"> ανεξάρτητα από το εάν είναι πρόσφυγες ή μετανάστες. </w:t>
      </w:r>
    </w:p>
    <w:p w14:paraId="7032F2C8"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Εάν, όμως, ανατρέξετε στα </w:t>
      </w:r>
      <w:r>
        <w:rPr>
          <w:rFonts w:eastAsia="UB-Helvetica" w:cs="Times New Roman"/>
          <w:szCs w:val="24"/>
        </w:rPr>
        <w:t>Πρακτικά, κυρία Πρόεδρε, θα δείτε ότι είχα πει ότι ο τρόπος νομοθέτησης για τόσο σημαντικά ζητήματα δεν πρέπει να καλύπτεται με πρόχειρες, μεταβατικές και μεσοβέζικες, εάν μου επιτρέπετε, λύσεις, αλλά θα έπρεπε να έχει δοθεί απαρχής μια μεγαλύτερη παράταση</w:t>
      </w:r>
      <w:r>
        <w:rPr>
          <w:rFonts w:eastAsia="UB-Helvetica" w:cs="Times New Roman"/>
          <w:szCs w:val="24"/>
        </w:rPr>
        <w:t xml:space="preserve">, γιατί είχαμε αντιληφθεί ότι η Κυβέρνηση δεν είχε πρόθεση να φέρει νομοθεσία περί δημοσίων προμηθειών. </w:t>
      </w:r>
    </w:p>
    <w:p w14:paraId="7032F2C9"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Αυτή η πεποίθησή μου εξακολουθεί να παραμένει εδραία στο σημείο αυτό, διότι και πάλι ζητείται παράταση</w:t>
      </w:r>
      <w:r>
        <w:rPr>
          <w:rFonts w:eastAsia="UB-Helvetica" w:cs="Times New Roman"/>
          <w:szCs w:val="24"/>
        </w:rPr>
        <w:t>,</w:t>
      </w:r>
      <w:r>
        <w:rPr>
          <w:rFonts w:eastAsia="UB-Helvetica" w:cs="Times New Roman"/>
          <w:szCs w:val="24"/>
        </w:rPr>
        <w:t xml:space="preserve"> όπως έχει ζητηθεί και από άλλους Υπουργούς και </w:t>
      </w:r>
      <w:r>
        <w:rPr>
          <w:rFonts w:eastAsia="UB-Helvetica" w:cs="Times New Roman"/>
          <w:szCs w:val="24"/>
        </w:rPr>
        <w:t xml:space="preserve">στο τέλος δεν βλέπουμε νόμο περί προμηθειών. </w:t>
      </w:r>
    </w:p>
    <w:p w14:paraId="7032F2CA"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Στο σημείο αυτό θέλω να σχολιάσω το εξής: Οι προμήθειες είναι ένα κομμάτι</w:t>
      </w:r>
      <w:r>
        <w:rPr>
          <w:rFonts w:eastAsia="UB-Helvetica" w:cs="Times New Roman"/>
          <w:szCs w:val="24"/>
        </w:rPr>
        <w:t>,</w:t>
      </w:r>
      <w:r>
        <w:rPr>
          <w:rFonts w:eastAsia="UB-Helvetica" w:cs="Times New Roman"/>
          <w:szCs w:val="24"/>
        </w:rPr>
        <w:t xml:space="preserve"> στο οποίο η Κυβέρνηση μπορεί να κάνει πραγματική οικονομία, ενώ με τον τρόπο των απευθείας αναθέσεων, έστω και με τις 20.000 ευρώ -είνα</w:t>
      </w:r>
      <w:r>
        <w:rPr>
          <w:rFonts w:eastAsia="UB-Helvetica" w:cs="Times New Roman"/>
          <w:szCs w:val="24"/>
        </w:rPr>
        <w:t>ι γνωστή η εξαίρεση- και με τις πρόχειρες λύσεις που δίνονται, δεν θα πάμε στις λεγόμενες «οικονομίες κλίμακος». Αντίθετα, θα πάμε σε διασπάθιση, ενδεχόμενα, δημοσίου χρήματος. Και όταν μιλώ για «οικονομίες κλίμακος», εννοώ ότι οποιοδήποτε μικρομάγαζο, οπο</w:t>
      </w:r>
      <w:r>
        <w:rPr>
          <w:rFonts w:eastAsia="UB-Helvetica" w:cs="Times New Roman"/>
          <w:szCs w:val="24"/>
        </w:rPr>
        <w:t xml:space="preserve">ιαδήποτε μικρή επιχείρηση θέλει να διασωθεί, προβαίνει σε αυτούς τους περιορισμούς των δαπανών. </w:t>
      </w:r>
    </w:p>
    <w:p w14:paraId="7032F2CB"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Σε ό,τι αφορά τώρα τις δύο </w:t>
      </w:r>
      <w:r>
        <w:rPr>
          <w:rFonts w:eastAsia="UB-Helvetica" w:cs="Times New Roman"/>
          <w:szCs w:val="24"/>
        </w:rPr>
        <w:t>β</w:t>
      </w:r>
      <w:r>
        <w:rPr>
          <w:rFonts w:eastAsia="UB-Helvetica" w:cs="Times New Roman"/>
          <w:szCs w:val="24"/>
        </w:rPr>
        <w:t xml:space="preserve">ουλευτικές τροπολογίες των συναδέλφων μου: Πράγματι, το ζήτημα </w:t>
      </w:r>
      <w:r>
        <w:rPr>
          <w:rFonts w:eastAsia="UB-Helvetica" w:cs="Times New Roman"/>
          <w:szCs w:val="24"/>
        </w:rPr>
        <w:t xml:space="preserve">παραχώρησης </w:t>
      </w:r>
      <w:r>
        <w:rPr>
          <w:rFonts w:eastAsia="UB-Helvetica" w:cs="Times New Roman"/>
          <w:szCs w:val="24"/>
        </w:rPr>
        <w:t xml:space="preserve">του γηπέδου του </w:t>
      </w:r>
      <w:r>
        <w:rPr>
          <w:rFonts w:eastAsia="UB-Helvetica" w:cs="Times New Roman"/>
          <w:szCs w:val="24"/>
          <w:lang w:val="en-US"/>
        </w:rPr>
        <w:t>beach</w:t>
      </w:r>
      <w:r>
        <w:rPr>
          <w:rFonts w:eastAsia="UB-Helvetica" w:cs="Times New Roman"/>
          <w:szCs w:val="24"/>
        </w:rPr>
        <w:t xml:space="preserve"> </w:t>
      </w:r>
      <w:r>
        <w:rPr>
          <w:rFonts w:eastAsia="UB-Helvetica" w:cs="Times New Roman"/>
          <w:szCs w:val="24"/>
          <w:lang w:val="en-US"/>
        </w:rPr>
        <w:t>volley</w:t>
      </w:r>
      <w:r>
        <w:rPr>
          <w:rFonts w:eastAsia="UB-Helvetica" w:cs="Times New Roman"/>
          <w:szCs w:val="24"/>
        </w:rPr>
        <w:t xml:space="preserve"> της Καλλιθέας</w:t>
      </w:r>
      <w:r>
        <w:rPr>
          <w:rFonts w:eastAsia="UB-Helvetica" w:cs="Times New Roman"/>
          <w:szCs w:val="24"/>
        </w:rPr>
        <w:t xml:space="preserve"> για δικαστικέ</w:t>
      </w:r>
      <w:r>
        <w:rPr>
          <w:rFonts w:eastAsia="UB-Helvetica" w:cs="Times New Roman"/>
          <w:szCs w:val="24"/>
        </w:rPr>
        <w:t>ς χρήσεις</w:t>
      </w:r>
      <w:r>
        <w:rPr>
          <w:rFonts w:eastAsia="UB-Helvetica" w:cs="Times New Roman"/>
          <w:szCs w:val="24"/>
        </w:rPr>
        <w:t xml:space="preserve"> ήταν και παραμένει ένα σκάνδαλο. Γιατί το λέω αυτό, κυρία Πρόεδρε; Γιατί η Κυβέρνηση δεν είχε το ανάστημα να έρθει μέσα </w:t>
      </w:r>
      <w:r>
        <w:rPr>
          <w:rFonts w:eastAsia="UB-Helvetica" w:cs="Times New Roman"/>
          <w:szCs w:val="24"/>
        </w:rPr>
        <w:lastRenderedPageBreak/>
        <w:t>στη Βουλή να θέσει αυτό το θέμα και το έφερε μέσω τροπολογίας Βουλευτών, σεβαστών και αγαπητών πολλών εξ αυτών, αλλά Βουλευτών</w:t>
      </w:r>
      <w:r>
        <w:rPr>
          <w:rFonts w:eastAsia="UB-Helvetica" w:cs="Times New Roman"/>
          <w:szCs w:val="24"/>
        </w:rPr>
        <w:t xml:space="preserve"> επαρχίας, που δεν μπορούσαν ή δεν ήταν σε θέση να γνωρίζουν τα ζητήματα που δημιουργούνται στους κατοίκους των παράλιων περιοχών. </w:t>
      </w:r>
    </w:p>
    <w:p w14:paraId="7032F2CC"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Θα πω και κάτι άλλο, γιατί δεν ξέρω εάν είναι καν αντικείμενο τροπολογίας</w:t>
      </w:r>
      <w:r>
        <w:rPr>
          <w:rFonts w:eastAsia="UB-Helvetica" w:cs="Times New Roman"/>
          <w:szCs w:val="24"/>
        </w:rPr>
        <w:t>,</w:t>
      </w:r>
      <w:r>
        <w:rPr>
          <w:rFonts w:eastAsia="UB-Helvetica" w:cs="Times New Roman"/>
          <w:szCs w:val="24"/>
        </w:rPr>
        <w:t xml:space="preserve"> το ζήτημα των δικαστηρίων. Τα δικαστήρια είναι δη</w:t>
      </w:r>
      <w:r>
        <w:rPr>
          <w:rFonts w:eastAsia="UB-Helvetica" w:cs="Times New Roman"/>
          <w:szCs w:val="24"/>
        </w:rPr>
        <w:t xml:space="preserve">μόσια υπηρεσία και απόλυτη αρμοδιότητα του Υπουργού Δικαιοσύνης, διότι είναι παροχή υπηρεσίας δικαιοσύνης από το κράτος. Δεν είναι ζήτημα που θα μπορούσε να γίνει </w:t>
      </w:r>
      <w:r>
        <w:rPr>
          <w:rFonts w:eastAsia="UB-Helvetica" w:cs="Times New Roman"/>
          <w:szCs w:val="24"/>
        </w:rPr>
        <w:t xml:space="preserve">με </w:t>
      </w:r>
      <w:r>
        <w:rPr>
          <w:rFonts w:eastAsia="UB-Helvetica" w:cs="Times New Roman"/>
          <w:szCs w:val="24"/>
        </w:rPr>
        <w:t xml:space="preserve">αποδοχή βουλευτικής τροπολογίας. </w:t>
      </w:r>
    </w:p>
    <w:p w14:paraId="7032F2CD"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Είστε έγκριτος νομικός, κυρία Πρόεδρε, και γνωρίζετε ότι</w:t>
      </w:r>
      <w:r>
        <w:rPr>
          <w:rFonts w:eastAsia="UB-Helvetica" w:cs="Times New Roman"/>
          <w:szCs w:val="24"/>
        </w:rPr>
        <w:t xml:space="preserve"> θα έπρεπε το Υπουργείο Δικαιοσύνης να έχει έρθει εδώ και να τοποθετηθεί, εάν είχε τη βούληση να το ρυθμίσει. Και το λέω αυτό γιατί δεν είναι μια </w:t>
      </w:r>
      <w:r>
        <w:rPr>
          <w:rFonts w:eastAsia="UB-Helvetica" w:cs="Times New Roman"/>
          <w:szCs w:val="24"/>
        </w:rPr>
        <w:t>απλ</w:t>
      </w:r>
      <w:r>
        <w:rPr>
          <w:rFonts w:eastAsia="UB-Helvetica" w:cs="Times New Roman"/>
          <w:szCs w:val="24"/>
        </w:rPr>
        <w:t xml:space="preserve">ή </w:t>
      </w:r>
      <w:r>
        <w:rPr>
          <w:rFonts w:eastAsia="UB-Helvetica" w:cs="Times New Roman"/>
          <w:szCs w:val="24"/>
        </w:rPr>
        <w:t>τροπολογία συναδέλφων, που όπως είπα τους τιμώ και τους εκτιμώ, γιατί τους γνωρίζω όλους λίγο πολύ. Τι γί</w:t>
      </w:r>
      <w:r>
        <w:rPr>
          <w:rFonts w:eastAsia="UB-Helvetica" w:cs="Times New Roman"/>
          <w:szCs w:val="24"/>
        </w:rPr>
        <w:t xml:space="preserve">νεται, όμως; </w:t>
      </w:r>
      <w:r>
        <w:rPr>
          <w:rFonts w:eastAsia="UB-Helvetica" w:cs="Times New Roman"/>
          <w:szCs w:val="24"/>
        </w:rPr>
        <w:t xml:space="preserve">Συνήθως </w:t>
      </w:r>
      <w:r>
        <w:rPr>
          <w:rFonts w:eastAsia="UB-Helvetica" w:cs="Times New Roman"/>
          <w:szCs w:val="24"/>
        </w:rPr>
        <w:t>έ</w:t>
      </w:r>
      <w:r>
        <w:rPr>
          <w:rFonts w:eastAsia="UB-Helvetica" w:cs="Times New Roman"/>
          <w:szCs w:val="24"/>
        </w:rPr>
        <w:t xml:space="preserve">ρχεται βουλευτική τροπολογία να αντιμετωπίσει άμεσα προβλήματα πολιτών. </w:t>
      </w:r>
      <w:r>
        <w:rPr>
          <w:rFonts w:eastAsia="UB-Helvetica" w:cs="Times New Roman"/>
          <w:szCs w:val="24"/>
        </w:rPr>
        <w:t xml:space="preserve">Όχι όμως </w:t>
      </w:r>
      <w:r>
        <w:rPr>
          <w:rFonts w:eastAsia="UB-Helvetica" w:cs="Times New Roman"/>
          <w:szCs w:val="24"/>
        </w:rPr>
        <w:t>για ρύθμι</w:t>
      </w:r>
      <w:r>
        <w:rPr>
          <w:rFonts w:eastAsia="UB-Helvetica" w:cs="Times New Roman"/>
          <w:szCs w:val="24"/>
        </w:rPr>
        <w:t>ση θεμάτων δημοσίων υπηρεσιών και δικαιοσύνης</w:t>
      </w:r>
      <w:r>
        <w:rPr>
          <w:rFonts w:eastAsia="UB-Helvetica" w:cs="Times New Roman"/>
          <w:szCs w:val="24"/>
        </w:rPr>
        <w:t>.</w:t>
      </w:r>
      <w:r>
        <w:rPr>
          <w:rFonts w:eastAsia="UB-Helvetica" w:cs="Times New Roman"/>
          <w:szCs w:val="24"/>
        </w:rPr>
        <w:t xml:space="preserve"> </w:t>
      </w:r>
      <w:r>
        <w:rPr>
          <w:rFonts w:eastAsia="UB-Helvetica" w:cs="Times New Roman"/>
          <w:szCs w:val="24"/>
        </w:rPr>
        <w:t xml:space="preserve">Από ποια επιφοίτηση </w:t>
      </w:r>
      <w:r>
        <w:rPr>
          <w:rFonts w:eastAsia="UB-Helvetica" w:cs="Times New Roman"/>
          <w:szCs w:val="24"/>
        </w:rPr>
        <w:lastRenderedPageBreak/>
        <w:t xml:space="preserve">Αγίου Πνεύματος ήρθαν οι συνάδελφοι και ζήτησαν τροπολογία για να γίνονται οι </w:t>
      </w:r>
      <w:r w:rsidRPr="00F31454">
        <w:rPr>
          <w:rFonts w:eastAsia="UB-Helvetica" w:cs="Times New Roman"/>
          <w:color w:val="000000" w:themeColor="text1"/>
          <w:szCs w:val="24"/>
        </w:rPr>
        <w:t xml:space="preserve">δίκες στο γήπεδο </w:t>
      </w:r>
      <w:r w:rsidRPr="00F31454">
        <w:rPr>
          <w:rFonts w:eastAsia="UB-Helvetica" w:cs="Times New Roman"/>
          <w:color w:val="000000" w:themeColor="text1"/>
          <w:szCs w:val="24"/>
          <w:lang w:val="en-US"/>
        </w:rPr>
        <w:t>beach</w:t>
      </w:r>
      <w:r w:rsidRPr="00F31454">
        <w:rPr>
          <w:rFonts w:eastAsia="UB-Helvetica" w:cs="Times New Roman"/>
          <w:color w:val="000000" w:themeColor="text1"/>
          <w:szCs w:val="24"/>
        </w:rPr>
        <w:t xml:space="preserve"> </w:t>
      </w:r>
      <w:r w:rsidRPr="00F31454">
        <w:rPr>
          <w:rFonts w:eastAsia="UB-Helvetica" w:cs="Times New Roman"/>
          <w:color w:val="000000" w:themeColor="text1"/>
          <w:szCs w:val="24"/>
          <w:lang w:val="en-US"/>
        </w:rPr>
        <w:t>volley</w:t>
      </w:r>
      <w:r w:rsidRPr="00F31454">
        <w:rPr>
          <w:rFonts w:eastAsia="UB-Helvetica" w:cs="Times New Roman"/>
          <w:color w:val="000000" w:themeColor="text1"/>
          <w:szCs w:val="24"/>
        </w:rPr>
        <w:t xml:space="preserve"> της Καλλιθέας και του Φαλήρου; </w:t>
      </w:r>
    </w:p>
    <w:p w14:paraId="7032F2CE" w14:textId="77777777" w:rsidR="00825A8E" w:rsidRDefault="00352CB8">
      <w:pPr>
        <w:tabs>
          <w:tab w:val="left" w:pos="2096"/>
        </w:tabs>
        <w:spacing w:after="0" w:line="600" w:lineRule="auto"/>
        <w:ind w:firstLine="720"/>
        <w:jc w:val="both"/>
        <w:rPr>
          <w:rFonts w:eastAsia="UB-Helvetica" w:cs="Times New Roman"/>
          <w:szCs w:val="24"/>
        </w:rPr>
      </w:pPr>
      <w:r w:rsidRPr="002A3D43">
        <w:rPr>
          <w:rFonts w:eastAsia="UB-Helvetica" w:cs="Times New Roman"/>
          <w:szCs w:val="24"/>
        </w:rPr>
        <w:t xml:space="preserve">Θα το πω, λοιπόν, κυρία Πρόεδρε! </w:t>
      </w:r>
      <w:r>
        <w:rPr>
          <w:rFonts w:eastAsia="UB-Helvetica" w:cs="Times New Roman"/>
          <w:szCs w:val="24"/>
        </w:rPr>
        <w:t>Ήταν μεθοδευμένος τρόπος</w:t>
      </w:r>
      <w:r>
        <w:rPr>
          <w:rFonts w:eastAsia="UB-Helvetica" w:cs="Times New Roman"/>
          <w:szCs w:val="24"/>
        </w:rPr>
        <w:t>,</w:t>
      </w:r>
      <w:r>
        <w:rPr>
          <w:rFonts w:eastAsia="UB-Helvetica" w:cs="Times New Roman"/>
          <w:szCs w:val="24"/>
        </w:rPr>
        <w:t xml:space="preserve"> για να μην αναλάβει ευθύνη η Κυβέρνησ</w:t>
      </w:r>
      <w:r>
        <w:rPr>
          <w:rFonts w:eastAsia="UB-Helvetica" w:cs="Times New Roman"/>
          <w:szCs w:val="24"/>
        </w:rPr>
        <w:t xml:space="preserve">η. Ήθελε να ξεπεράσει αυτόν τον σκόπελο. </w:t>
      </w:r>
    </w:p>
    <w:p w14:paraId="7032F2CF"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Θα πω και κάτι άλλο, γιατί θέλω να τελειώσω</w:t>
      </w:r>
      <w:r>
        <w:rPr>
          <w:rFonts w:eastAsia="UB-Helvetica" w:cs="Times New Roman"/>
          <w:szCs w:val="24"/>
        </w:rPr>
        <w:t>.</w:t>
      </w:r>
      <w:r>
        <w:rPr>
          <w:rFonts w:eastAsia="UB-Helvetica" w:cs="Times New Roman"/>
          <w:szCs w:val="24"/>
        </w:rPr>
        <w:t xml:space="preserve"> Ήταν και παραμένει ένα περιβαλλοντικό έγκλημα, διότι κανείς δεν μελέτησε, όταν ζήτησε να έρθει αυτή η τροπολογία ούτε τι προβλέπει το </w:t>
      </w:r>
      <w:r>
        <w:rPr>
          <w:rFonts w:eastAsia="UB-Helvetica" w:cs="Times New Roman"/>
          <w:szCs w:val="24"/>
        </w:rPr>
        <w:t>Ρ</w:t>
      </w:r>
      <w:r>
        <w:rPr>
          <w:rFonts w:eastAsia="UB-Helvetica" w:cs="Times New Roman"/>
          <w:szCs w:val="24"/>
        </w:rPr>
        <w:t xml:space="preserve">υθμιστικό </w:t>
      </w:r>
      <w:r>
        <w:rPr>
          <w:rFonts w:eastAsia="UB-Helvetica" w:cs="Times New Roman"/>
          <w:szCs w:val="24"/>
        </w:rPr>
        <w:t>Σ</w:t>
      </w:r>
      <w:r>
        <w:rPr>
          <w:rFonts w:eastAsia="UB-Helvetica" w:cs="Times New Roman"/>
          <w:szCs w:val="24"/>
        </w:rPr>
        <w:t>χέδιο των Αθηνών και τη</w:t>
      </w:r>
      <w:r>
        <w:rPr>
          <w:rFonts w:eastAsia="UB-Helvetica" w:cs="Times New Roman"/>
          <w:szCs w:val="24"/>
        </w:rPr>
        <w:t>ς ευρύτερης Αττικής ούτε τις μελέτες που υπάρχουν για την περιοχή και για την ήπια ανάπτυξή τ</w:t>
      </w:r>
      <w:r>
        <w:rPr>
          <w:rFonts w:eastAsia="UB-Helvetica" w:cs="Times New Roman"/>
          <w:szCs w:val="24"/>
        </w:rPr>
        <w:t>η</w:t>
      </w:r>
      <w:r>
        <w:rPr>
          <w:rFonts w:eastAsia="UB-Helvetica" w:cs="Times New Roman"/>
          <w:szCs w:val="24"/>
        </w:rPr>
        <w:t>ς. Επίσης κανείς δεν σκέφτηκε την επιβάρυνση που θα έφερν</w:t>
      </w:r>
      <w:r>
        <w:rPr>
          <w:rFonts w:eastAsia="UB-Helvetica" w:cs="Times New Roman"/>
          <w:szCs w:val="24"/>
        </w:rPr>
        <w:t>ε</w:t>
      </w:r>
      <w:r>
        <w:rPr>
          <w:rFonts w:eastAsia="UB-Helvetica" w:cs="Times New Roman"/>
          <w:szCs w:val="24"/>
        </w:rPr>
        <w:t xml:space="preserve"> στους κατοίκους, τη στέρηση χρήσιμων και πολύτιμων χώρων για τις αθλοπαιδιές και όλα αυτά τα οποία θελή</w:t>
      </w:r>
      <w:r>
        <w:rPr>
          <w:rFonts w:eastAsia="UB-Helvetica" w:cs="Times New Roman"/>
          <w:szCs w:val="24"/>
        </w:rPr>
        <w:t xml:space="preserve">σαμε να λύσουμε, να λύσουμε τάχα ένα ζήτημα δικαιοσύνης. </w:t>
      </w:r>
    </w:p>
    <w:p w14:paraId="7032F2D0"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Δεν αποδίδεται η δικαιοσύνη κατ’ αυτόν τον τρόπο. </w:t>
      </w:r>
      <w:r>
        <w:rPr>
          <w:rFonts w:eastAsia="UB-Helvetica" w:cs="Times New Roman"/>
          <w:szCs w:val="24"/>
        </w:rPr>
        <w:t>Η</w:t>
      </w:r>
      <w:r>
        <w:rPr>
          <w:rFonts w:eastAsia="UB-Helvetica" w:cs="Times New Roman"/>
          <w:szCs w:val="24"/>
        </w:rPr>
        <w:t xml:space="preserve"> διοίκηση της δικαιοσύνης, όμως, κυρία Πρόεδρε, είναι ένα μείζον ζήτημα το οποίο ξέφυγε από την Κυβέρνηση. Θέλησε μικρόψυχα να το αντιμετωπίσει και</w:t>
      </w:r>
      <w:r>
        <w:rPr>
          <w:rFonts w:eastAsia="UB-Helvetica" w:cs="Times New Roman"/>
          <w:szCs w:val="24"/>
        </w:rPr>
        <w:t xml:space="preserve"> να το επιλύσει, χωρίς όμως να αναλάβει το κόστος. </w:t>
      </w:r>
    </w:p>
    <w:p w14:paraId="7032F2D1"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Υποστηρίζω, λοιπόν, την τροπολογία του συναδέλφου και πρέπει να γίνει δεκτή. </w:t>
      </w:r>
      <w:r>
        <w:rPr>
          <w:rFonts w:eastAsia="UB-Helvetica" w:cs="Times New Roman"/>
          <w:szCs w:val="24"/>
        </w:rPr>
        <w:t>Έ</w:t>
      </w:r>
      <w:r>
        <w:rPr>
          <w:rFonts w:eastAsia="UB-Helvetica" w:cs="Times New Roman"/>
          <w:szCs w:val="24"/>
        </w:rPr>
        <w:t>πρεπε ήδη να έχει γίνει δεκτή και να έχει ακυρωθεί, χωρίς να μας ενδιαφέρει</w:t>
      </w:r>
      <w:r>
        <w:rPr>
          <w:rFonts w:eastAsia="UB-Helvetica" w:cs="Times New Roman"/>
          <w:szCs w:val="24"/>
        </w:rPr>
        <w:t>,</w:t>
      </w:r>
      <w:r>
        <w:rPr>
          <w:rFonts w:eastAsia="UB-Helvetica" w:cs="Times New Roman"/>
          <w:szCs w:val="24"/>
        </w:rPr>
        <w:t xml:space="preserve"> εάν θα μεταφερθούν αλλού τα δικαστήρια ή εάν θα υπάρχει κατάλληλος χώρος</w:t>
      </w:r>
      <w:r>
        <w:rPr>
          <w:rFonts w:eastAsia="UB-Helvetica" w:cs="Times New Roman"/>
          <w:szCs w:val="24"/>
        </w:rPr>
        <w:t>.</w:t>
      </w:r>
    </w:p>
    <w:p w14:paraId="7032F2D2" w14:textId="77777777" w:rsidR="00825A8E" w:rsidRDefault="00352CB8">
      <w:pPr>
        <w:tabs>
          <w:tab w:val="left" w:pos="2096"/>
        </w:tabs>
        <w:spacing w:after="0" w:line="600" w:lineRule="auto"/>
        <w:ind w:firstLine="720"/>
        <w:jc w:val="both"/>
        <w:rPr>
          <w:rFonts w:eastAsia="Times New Roman" w:cs="Times New Roman"/>
          <w:szCs w:val="24"/>
        </w:rPr>
      </w:pPr>
      <w:r>
        <w:rPr>
          <w:rFonts w:eastAsia="Times New Roman" w:cs="Times New Roman"/>
          <w:szCs w:val="24"/>
        </w:rPr>
        <w:t>Είμαι μάχιμος δικηγόρος και δεν πρέπει να το λέω αυτό. Όμως στην αναγκαιότητα η οποία προκύπτει</w:t>
      </w:r>
      <w:r w:rsidRPr="00DC4E1D">
        <w:rPr>
          <w:rFonts w:eastAsia="UB-Helvetica" w:cs="Times New Roman"/>
          <w:szCs w:val="24"/>
        </w:rPr>
        <w:t xml:space="preserve"> </w:t>
      </w:r>
      <w:r>
        <w:rPr>
          <w:rFonts w:eastAsia="UB-Helvetica" w:cs="Times New Roman"/>
          <w:szCs w:val="24"/>
        </w:rPr>
        <w:t>για την ανάκληση της παραχώρησης</w:t>
      </w:r>
      <w:r>
        <w:rPr>
          <w:rFonts w:eastAsia="Times New Roman" w:cs="Times New Roman"/>
          <w:szCs w:val="24"/>
        </w:rPr>
        <w:t>, θα το πω,</w:t>
      </w:r>
      <w:r>
        <w:rPr>
          <w:rFonts w:eastAsia="Times New Roman" w:cs="Times New Roman"/>
          <w:szCs w:val="24"/>
        </w:rPr>
        <w:t xml:space="preserve"> έστω και χωρίς</w:t>
      </w:r>
      <w:r>
        <w:rPr>
          <w:rFonts w:eastAsia="Times New Roman" w:cs="Times New Roman"/>
          <w:szCs w:val="24"/>
        </w:rPr>
        <w:t xml:space="preserve"> </w:t>
      </w:r>
      <w:r>
        <w:rPr>
          <w:rFonts w:eastAsia="Times New Roman" w:cs="Times New Roman"/>
          <w:szCs w:val="24"/>
        </w:rPr>
        <w:t xml:space="preserve">να παρουσιάζουμε άλλες λύσεις. </w:t>
      </w:r>
      <w:r>
        <w:rPr>
          <w:rFonts w:eastAsia="Times New Roman" w:cs="Times New Roman"/>
          <w:szCs w:val="24"/>
        </w:rPr>
        <w:t>Π</w:t>
      </w:r>
      <w:r>
        <w:rPr>
          <w:rFonts w:eastAsia="Times New Roman" w:cs="Times New Roman"/>
          <w:szCs w:val="24"/>
        </w:rPr>
        <w:t>ρέπει να σας πω το εξής Είμαι λίαν επιφυλακτικός και έχω πάρα πολλές αμφιβολίες αυτή τη στιγμή για το αν και η τάχα προτεινόμενη λύση</w:t>
      </w:r>
      <w:r>
        <w:rPr>
          <w:rFonts w:eastAsia="Times New Roman" w:cs="Times New Roman"/>
          <w:szCs w:val="24"/>
        </w:rPr>
        <w:t xml:space="preserve"> του στρατοπέδου</w:t>
      </w:r>
      <w:r>
        <w:rPr>
          <w:rFonts w:eastAsia="Times New Roman" w:cs="Times New Roman"/>
          <w:szCs w:val="24"/>
        </w:rPr>
        <w:t xml:space="preserve"> είναι κατάλληλη, διότι εκεί που λέμε είναι το </w:t>
      </w:r>
      <w:r>
        <w:rPr>
          <w:rFonts w:eastAsia="Times New Roman" w:cs="Times New Roman"/>
          <w:szCs w:val="24"/>
        </w:rPr>
        <w:t>σ</w:t>
      </w:r>
      <w:r>
        <w:rPr>
          <w:rFonts w:eastAsia="Times New Roman" w:cs="Times New Roman"/>
          <w:szCs w:val="24"/>
        </w:rPr>
        <w:t>τρατοδικείο. Θα παραχωρηθεί</w:t>
      </w:r>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τρατοδικείο; Θα κλείσουμε μία δομή στρατιωτικής δικαιοσύνης, για να καλύψουμε, υποτίθεται, τις μεγάλες δίκες; </w:t>
      </w:r>
    </w:p>
    <w:p w14:paraId="7032F2D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Ας δείξει γενναιότητα η Κυβέρνηση. Ας συνεννοηθούν με τον αρμόδιο Υπουργό Δικαιοσύνης και ας ανακαλέσουν τη ρύθμιση.</w:t>
      </w:r>
    </w:p>
    <w:p w14:paraId="7032F2D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w:t>
      </w:r>
      <w:r>
        <w:rPr>
          <w:rFonts w:eastAsia="Times New Roman" w:cs="Times New Roman"/>
          <w:szCs w:val="24"/>
        </w:rPr>
        <w:t>ε.</w:t>
      </w:r>
    </w:p>
    <w:p w14:paraId="7032F2D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κύριος Υπουργός,</w:t>
      </w:r>
      <w:r>
        <w:rPr>
          <w:rFonts w:eastAsia="Times New Roman" w:cs="Times New Roman"/>
          <w:szCs w:val="24"/>
        </w:rPr>
        <w:t xml:space="preserve"> </w:t>
      </w:r>
      <w:r>
        <w:rPr>
          <w:rFonts w:eastAsia="Times New Roman" w:cs="Times New Roman"/>
          <w:szCs w:val="24"/>
        </w:rPr>
        <w:t>για πέντε λεπτά.</w:t>
      </w:r>
    </w:p>
    <w:p w14:paraId="7032F2D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Μιλάμε για την </w:t>
      </w:r>
      <w:r>
        <w:rPr>
          <w:rFonts w:eastAsia="Times New Roman" w:cs="Times New Roman"/>
          <w:szCs w:val="24"/>
        </w:rPr>
        <w:t>κ</w:t>
      </w:r>
      <w:r>
        <w:rPr>
          <w:rFonts w:eastAsia="Times New Roman" w:cs="Times New Roman"/>
          <w:szCs w:val="24"/>
        </w:rPr>
        <w:t xml:space="preserve">ύρωση; Ακόμα δεν έχουμε μιλήσει για την </w:t>
      </w:r>
      <w:r>
        <w:rPr>
          <w:rFonts w:eastAsia="Times New Roman" w:cs="Times New Roman"/>
          <w:szCs w:val="24"/>
        </w:rPr>
        <w:t>κ</w:t>
      </w:r>
      <w:r>
        <w:rPr>
          <w:rFonts w:eastAsia="Times New Roman" w:cs="Times New Roman"/>
          <w:szCs w:val="24"/>
        </w:rPr>
        <w:t>ύρωση.</w:t>
      </w:r>
    </w:p>
    <w:p w14:paraId="7032F2D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Για όλα μιλάμε.</w:t>
      </w:r>
    </w:p>
    <w:p w14:paraId="7032F2D8"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w:t>
      </w:r>
      <w:r>
        <w:rPr>
          <w:rFonts w:eastAsia="Times New Roman" w:cs="Times New Roman"/>
          <w:b/>
          <w:szCs w:val="24"/>
        </w:rPr>
        <w:t xml:space="preserve">ΤΑΡΑΚΗΣ: </w:t>
      </w:r>
      <w:r>
        <w:rPr>
          <w:rFonts w:eastAsia="Times New Roman" w:cs="Times New Roman"/>
          <w:szCs w:val="24"/>
        </w:rPr>
        <w:t xml:space="preserve">Τότε θα ήθελα να μιλήσω για την </w:t>
      </w:r>
      <w:r>
        <w:rPr>
          <w:rFonts w:eastAsia="Times New Roman" w:cs="Times New Roman"/>
          <w:szCs w:val="24"/>
        </w:rPr>
        <w:t>κ</w:t>
      </w:r>
      <w:r>
        <w:rPr>
          <w:rFonts w:eastAsia="Times New Roman" w:cs="Times New Roman"/>
          <w:szCs w:val="24"/>
        </w:rPr>
        <w:t>ύρωση μετά.</w:t>
      </w:r>
    </w:p>
    <w:p w14:paraId="7032F2D9"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Αν θέλετε, θα ζητήσετε τον λόγο μετά.</w:t>
      </w:r>
    </w:p>
    <w:p w14:paraId="7032F2D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Δεν θα μιλήσω για την </w:t>
      </w:r>
      <w:r>
        <w:rPr>
          <w:rFonts w:eastAsia="Times New Roman" w:cs="Times New Roman"/>
          <w:szCs w:val="24"/>
        </w:rPr>
        <w:t>κ</w:t>
      </w:r>
      <w:r>
        <w:rPr>
          <w:rFonts w:eastAsia="Times New Roman" w:cs="Times New Roman"/>
          <w:szCs w:val="24"/>
        </w:rPr>
        <w:t>ύρωση. Θα τοποθετηθώ για τα όσα σ</w:t>
      </w:r>
      <w:r>
        <w:rPr>
          <w:rFonts w:eastAsia="Times New Roman" w:cs="Times New Roman"/>
          <w:szCs w:val="24"/>
        </w:rPr>
        <w:t>υζητήθηκαν εδώ.</w:t>
      </w:r>
    </w:p>
    <w:p w14:paraId="7032F2DB" w14:textId="77777777" w:rsidR="00825A8E" w:rsidRDefault="00352CB8">
      <w:pPr>
        <w:spacing w:after="0" w:line="600" w:lineRule="auto"/>
        <w:ind w:firstLine="720"/>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Όχι. Για τις τροπολογίες θα μιλήσετε.</w:t>
      </w:r>
    </w:p>
    <w:p w14:paraId="7032F2DC"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032F2D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Κυρία Πρόεδρε, είναι σύννομη η διαδικασία βάσει του Κανονισμού της Βουλής; Είμαστε εβδομήντα Βουλευτές; </w:t>
      </w:r>
    </w:p>
    <w:p w14:paraId="7032F2D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ΔΡΙΤΣ</w:t>
      </w:r>
      <w:r>
        <w:rPr>
          <w:rFonts w:eastAsia="Times New Roman" w:cs="Times New Roman"/>
          <w:b/>
          <w:szCs w:val="24"/>
        </w:rPr>
        <w:t xml:space="preserve">ΑΣ (Υπουργός Ναυτιλίας και Νησιωτικής Πολιτικής): </w:t>
      </w:r>
      <w:r>
        <w:rPr>
          <w:rFonts w:eastAsia="Times New Roman" w:cs="Times New Roman"/>
          <w:szCs w:val="24"/>
        </w:rPr>
        <w:t>Κυρία Πρόεδρε, έχω ζητήσει τον λόγο. Μετά μπορεί επίσης να πάρει τον λόγο όποιος θέλει.</w:t>
      </w:r>
    </w:p>
    <w:p w14:paraId="7032F2D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Βάσει του Κανονισμού</w:t>
      </w:r>
      <w:r>
        <w:rPr>
          <w:rFonts w:eastAsia="Times New Roman" w:cs="Times New Roman"/>
          <w:szCs w:val="24"/>
        </w:rPr>
        <w:t>,</w:t>
      </w:r>
      <w:r>
        <w:rPr>
          <w:rFonts w:eastAsia="Times New Roman" w:cs="Times New Roman"/>
          <w:szCs w:val="24"/>
        </w:rPr>
        <w:t xml:space="preserve"> μπορούμε να λειτουργήσουμε σήμερα ως Ολομέλεια; Εξήντα νοματαίοι είμαστε. Είναι Βουλή αυτή;</w:t>
      </w:r>
    </w:p>
    <w:p w14:paraId="7032F2E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Τυχαίνει να έχω ζητήσει εγώ τον λόγο, κύριε Βουλευτά. </w:t>
      </w:r>
    </w:p>
    <w:p w14:paraId="7032F2E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Μου επιτρέπετε, κυρία Πρόεδρε;</w:t>
      </w:r>
    </w:p>
    <w:p w14:paraId="7032F2E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Pr>
          <w:rFonts w:eastAsia="Times New Roman" w:cs="Times New Roman"/>
          <w:szCs w:val="24"/>
        </w:rPr>
        <w:t>Έχετε τον λόγο, κύριε Υπουργέ.</w:t>
      </w:r>
    </w:p>
    <w:p w14:paraId="7032F2E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 xml:space="preserve">Κυρίες και κύριοι Βουλευτές, ας ξεκαθαρίσουμε μερικά πράγματα, πέραν των προσπαθειών να δημιουργηθούν σκόπιμα εντυπώσεις σε αυτήν </w:t>
      </w:r>
      <w:r>
        <w:rPr>
          <w:rFonts w:eastAsia="Times New Roman" w:cs="Times New Roman"/>
          <w:szCs w:val="24"/>
        </w:rPr>
        <w:t>την Αίθουσα.</w:t>
      </w:r>
    </w:p>
    <w:p w14:paraId="7032F2E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Πράγματι η ειδική διαδικασία του άρθρου 108 και επόμενων, η σύντομη και συνοπτική διαδικασία που προβλέπεται για την κύρωση μνημονίων, συμβάσεων και όλα αυτά, δεν προβλέπει γενίκευση της συζήτησης, δεν προβλέπει τροπολογίες, δεν προβλέπει τίπο</w:t>
      </w:r>
      <w:r>
        <w:rPr>
          <w:rFonts w:eastAsia="Times New Roman" w:cs="Times New Roman"/>
          <w:szCs w:val="24"/>
        </w:rPr>
        <w:t>τα άλλο. Το ξέρουμε αυτό.</w:t>
      </w:r>
    </w:p>
    <w:p w14:paraId="7032F2E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Σωστό.</w:t>
      </w:r>
    </w:p>
    <w:p w14:paraId="7032F2E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ράγματι η Κυβέρνηση και το Προεδρείο και όλες οι πτέρυγες της Βουλής οφείλουμε να καταβάλουμε τη μέγιστη δυνατή προσπάθεια αυτό να το πε</w:t>
      </w:r>
      <w:r>
        <w:rPr>
          <w:rFonts w:eastAsia="Times New Roman" w:cs="Times New Roman"/>
          <w:szCs w:val="24"/>
        </w:rPr>
        <w:t>ριφρουρήσουμε. Το έχουμε συνομολογήσει αυτό και παλιότερα και πρόσφατα και θα το συνομολογήσουμε και σήμερα στη συζήτηση που κάνουμε, γιατί πράγματι έτσι είναι. Δεν πρέπει να εγκαινιάσουμε, ερήμην του Κανονισμού άλλου είδους διαδικασίες. Αυτό το συνομολογο</w:t>
      </w:r>
      <w:r>
        <w:rPr>
          <w:rFonts w:eastAsia="Times New Roman" w:cs="Times New Roman"/>
          <w:szCs w:val="24"/>
        </w:rPr>
        <w:t xml:space="preserve">ύμε όλοι. </w:t>
      </w:r>
    </w:p>
    <w:p w14:paraId="7032F2E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ροχθές πράγματι -έχει δίκιο η κ. </w:t>
      </w:r>
      <w:proofErr w:type="spellStart"/>
      <w:r>
        <w:rPr>
          <w:rFonts w:eastAsia="Times New Roman" w:cs="Times New Roman"/>
          <w:szCs w:val="24"/>
        </w:rPr>
        <w:t>Μανωλάκου</w:t>
      </w:r>
      <w:proofErr w:type="spellEnd"/>
      <w:r>
        <w:rPr>
          <w:rFonts w:eastAsia="Times New Roman" w:cs="Times New Roman"/>
          <w:szCs w:val="24"/>
        </w:rPr>
        <w:t xml:space="preserve">- ρωτήθηκα στη διαδικασία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εάν πρόκειται να έρθει άλλη τροπολογία και είπα: «Όχι, εγώ από τη μεριά μου δεν θα φέρω. Δεν έχω γνώση ότι υπάρχει κάποια άλλη τροπολογία κατατεθειμένη μέχρι τώρ</w:t>
      </w:r>
      <w:r>
        <w:rPr>
          <w:rFonts w:eastAsia="Times New Roman" w:cs="Times New Roman"/>
          <w:szCs w:val="24"/>
        </w:rPr>
        <w:t>α. Πιστεύω ότι δεν θα συμβεί, εκτός και αν είναι πάρα πολύ αναγκαίο».</w:t>
      </w:r>
    </w:p>
    <w:p w14:paraId="7032F2E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Έρχεται, λοιπόν, ένας Υπουργός και θέτει στην κρίση του Σώματος και στην κρίση του Προεδρείου -ο κ. </w:t>
      </w:r>
      <w:proofErr w:type="spellStart"/>
      <w:r>
        <w:rPr>
          <w:rFonts w:eastAsia="Times New Roman" w:cs="Times New Roman"/>
          <w:szCs w:val="24"/>
        </w:rPr>
        <w:t>Τόσκας</w:t>
      </w:r>
      <w:proofErr w:type="spellEnd"/>
      <w:r>
        <w:rPr>
          <w:rFonts w:eastAsia="Times New Roman" w:cs="Times New Roman"/>
          <w:szCs w:val="24"/>
        </w:rPr>
        <w:t xml:space="preserve"> επί του προκειμένου- μια επείγουσα περίπτωση. Επείγεται το Υπουργείο να νομοθετήσει επειγόντως, εκτάκτως για τους λόγους που σας παρουσίασε. Προφανώς</w:t>
      </w:r>
      <w:r>
        <w:rPr>
          <w:rFonts w:eastAsia="Times New Roman" w:cs="Times New Roman"/>
          <w:szCs w:val="24"/>
        </w:rPr>
        <w:t xml:space="preserve"> το θέμα τίθεται στην κρίση του Σώματος. Το Προεδρείο αναλαμβάνει τη διαδικασία. Προφανώς, επίσης, σε αυτή την περίπτωση αυτονόητα η συζήτηση γενικεύεται, κατ’ εξαίρεση και εκτάκτως και με τον μέγιστο δυνατό περιορισμό. Αυτά θα τα κάνουμε και σήμερα.</w:t>
      </w:r>
    </w:p>
    <w:p w14:paraId="7032F2E9"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ΑΝΔΡΕ</w:t>
      </w:r>
      <w:r>
        <w:rPr>
          <w:rFonts w:eastAsia="Times New Roman" w:cs="Times New Roman"/>
          <w:b/>
          <w:szCs w:val="24"/>
        </w:rPr>
        <w:t>ΑΣ ΛΟΒΕΡΔΟΣ:</w:t>
      </w:r>
      <w:r>
        <w:rPr>
          <w:rFonts w:eastAsia="Times New Roman" w:cs="Times New Roman"/>
          <w:szCs w:val="24"/>
        </w:rPr>
        <w:t xml:space="preserve"> Πολύ σωστό.</w:t>
      </w:r>
    </w:p>
    <w:p w14:paraId="7032F2E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 xml:space="preserve">Στην κρίση σας είναι η πρόταση του κ. </w:t>
      </w:r>
      <w:proofErr w:type="spellStart"/>
      <w:r>
        <w:rPr>
          <w:rFonts w:eastAsia="Times New Roman" w:cs="Times New Roman"/>
          <w:szCs w:val="24"/>
        </w:rPr>
        <w:t>Τόσκα</w:t>
      </w:r>
      <w:proofErr w:type="spellEnd"/>
      <w:r>
        <w:rPr>
          <w:rFonts w:eastAsia="Times New Roman" w:cs="Times New Roman"/>
          <w:szCs w:val="24"/>
        </w:rPr>
        <w:t xml:space="preserve">. </w:t>
      </w:r>
      <w:r>
        <w:rPr>
          <w:rFonts w:eastAsia="Times New Roman" w:cs="Times New Roman"/>
          <w:szCs w:val="24"/>
        </w:rPr>
        <w:t>Φ</w:t>
      </w:r>
      <w:r>
        <w:rPr>
          <w:rFonts w:eastAsia="Times New Roman" w:cs="Times New Roman"/>
          <w:szCs w:val="24"/>
        </w:rPr>
        <w:t>υσικά, πού αλλού να πάει ένας Υπουργός αν όχι στο Κοινοβούλιο;</w:t>
      </w:r>
    </w:p>
    <w:p w14:paraId="7032F2E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Για να δούμε τώρα</w:t>
      </w:r>
      <w:r>
        <w:rPr>
          <w:rFonts w:eastAsia="Times New Roman" w:cs="Times New Roman"/>
          <w:szCs w:val="24"/>
        </w:rPr>
        <w:t>.</w:t>
      </w:r>
      <w:r>
        <w:rPr>
          <w:rFonts w:eastAsia="Times New Roman" w:cs="Times New Roman"/>
          <w:szCs w:val="24"/>
        </w:rPr>
        <w:t xml:space="preserve"> Αυτό που αποτελεί μια αναγκαιότητα -και</w:t>
      </w:r>
      <w:r>
        <w:rPr>
          <w:rFonts w:eastAsia="Times New Roman" w:cs="Times New Roman"/>
          <w:szCs w:val="24"/>
        </w:rPr>
        <w:t xml:space="preserve"> μπορεί να την κρίνει κάθε πτέρυγα της Βουλής, αν δικαιολογείται, αν δεν δικαιολογείται- προφανώς δεν είναι απόπειρα υφαρπαγής της ψήφου της Βουλής. Έχουμε κριτήρια. Δεν πρόκειται για «τροπολογίες της νύχτας», «ιστορικές» τροπολογίες παλαιότερων εποχών. Δε</w:t>
      </w:r>
      <w:r>
        <w:rPr>
          <w:rFonts w:eastAsia="Times New Roman" w:cs="Times New Roman"/>
          <w:szCs w:val="24"/>
        </w:rPr>
        <w:t xml:space="preserve">ν πρόκειται γι’ αυτό. Για μια παράταση πρόκειται. </w:t>
      </w:r>
    </w:p>
    <w:p w14:paraId="7032F2E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Δεν αλλάζει επί της ουσίας τίποτα φοβερό. Δεν δημιουργεί κρυφή νομοθεσία αλλάζοντας δεδομένα. Είναι όλα ολοφάνερα. Έχουμε γνώση όσοι έχουμε και κάποια ηλικία, τι συνέβη πολλές φορές στο </w:t>
      </w:r>
      <w:r>
        <w:rPr>
          <w:rFonts w:eastAsia="Times New Roman" w:cs="Times New Roman"/>
          <w:szCs w:val="24"/>
        </w:rPr>
        <w:t>ε</w:t>
      </w:r>
      <w:r>
        <w:rPr>
          <w:rFonts w:eastAsia="Times New Roman" w:cs="Times New Roman"/>
          <w:szCs w:val="24"/>
        </w:rPr>
        <w:t>λληνικό Κοινοβούλι</w:t>
      </w:r>
      <w:r>
        <w:rPr>
          <w:rFonts w:eastAsia="Times New Roman" w:cs="Times New Roman"/>
          <w:szCs w:val="24"/>
        </w:rPr>
        <w:t>ο υπό άλλα καθεστώτα -κυριολεκτικώς καθεστώτα- με τις τροπολογίες που ψηφίζονταν νύχτα και άλλαζαν ουσιαστικά ζητήματα και μοίραζαν και την τράπουλα πολλές φορές. Μην επεκταθούμε σ’ αυτό.</w:t>
      </w:r>
    </w:p>
    <w:p w14:paraId="7032F2E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Αυτό που περιγράφω, κυρίες και κύριοι Βουλευτές, μπορεί να ανοίγει κ</w:t>
      </w:r>
      <w:r>
        <w:rPr>
          <w:rFonts w:eastAsia="Times New Roman" w:cs="Times New Roman"/>
          <w:szCs w:val="24"/>
        </w:rPr>
        <w:t>αι το</w:t>
      </w:r>
      <w:r>
        <w:rPr>
          <w:rFonts w:eastAsia="Times New Roman" w:cs="Times New Roman"/>
          <w:szCs w:val="24"/>
        </w:rPr>
        <w:t>ν</w:t>
      </w:r>
      <w:r>
        <w:rPr>
          <w:rFonts w:eastAsia="Times New Roman" w:cs="Times New Roman"/>
          <w:szCs w:val="24"/>
        </w:rPr>
        <w:t xml:space="preserve"> δρόμο για βουλευτικές τροπολογίες; Από εκεί και πέρα η γενίκευση γίνεται πλήρης; Είναι δυνατόν; </w:t>
      </w:r>
    </w:p>
    <w:p w14:paraId="7032F2EE"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032F2E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Μην το πάτε έτσι. </w:t>
      </w:r>
    </w:p>
    <w:p w14:paraId="7032F2F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Κυρία Πρόεδρε, θα ήθελα τον λόγο. </w:t>
      </w:r>
    </w:p>
    <w:p w14:paraId="7032F2F1" w14:textId="77777777" w:rsidR="00825A8E" w:rsidRDefault="00352CB8">
      <w:pPr>
        <w:spacing w:after="0" w:line="600" w:lineRule="auto"/>
        <w:ind w:firstLine="720"/>
        <w:jc w:val="both"/>
        <w:rPr>
          <w:rFonts w:eastAsia="Times New Roman" w:cs="Times New Roman"/>
          <w:b/>
          <w:szCs w:val="24"/>
        </w:rPr>
      </w:pPr>
      <w:r>
        <w:rPr>
          <w:rFonts w:eastAsia="Times New Roman" w:cs="Times New Roman"/>
          <w:b/>
          <w:szCs w:val="24"/>
        </w:rPr>
        <w:t xml:space="preserve">ΘΕΔΩΡΟΣ ΔΡΙΤΣΑΣ (Υπουργός </w:t>
      </w:r>
      <w:r>
        <w:rPr>
          <w:rFonts w:eastAsia="Times New Roman" w:cs="Times New Roman"/>
          <w:b/>
          <w:szCs w:val="24"/>
        </w:rPr>
        <w:t>Ναυτιλίας και Νησιωτικής Πολιτικής):</w:t>
      </w:r>
      <w:r>
        <w:rPr>
          <w:rFonts w:eastAsia="Times New Roman" w:cs="Times New Roman"/>
          <w:szCs w:val="24"/>
        </w:rPr>
        <w:t xml:space="preserve"> Είναι δυνατόν; Εδώ είναι η επείγουσα ανάγκη της Κυβέρνησης</w:t>
      </w:r>
      <w:r>
        <w:rPr>
          <w:rFonts w:eastAsia="Times New Roman" w:cs="Times New Roman"/>
          <w:b/>
          <w:szCs w:val="24"/>
        </w:rPr>
        <w:t>.</w:t>
      </w:r>
    </w:p>
    <w:p w14:paraId="7032F2F2" w14:textId="77777777" w:rsidR="00825A8E" w:rsidRDefault="00352CB8">
      <w:pPr>
        <w:spacing w:after="0"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b/>
          <w:szCs w:val="24"/>
        </w:rPr>
        <w:t xml:space="preserve"> </w:t>
      </w:r>
      <w:r>
        <w:rPr>
          <w:rFonts w:eastAsia="Times New Roman" w:cs="Times New Roman"/>
          <w:szCs w:val="24"/>
        </w:rPr>
        <w:t>Μην το πάτε έτσι!</w:t>
      </w:r>
    </w:p>
    <w:p w14:paraId="7032F2F3" w14:textId="77777777" w:rsidR="00825A8E" w:rsidRDefault="00352CB8">
      <w:pPr>
        <w:spacing w:after="0" w:line="600" w:lineRule="auto"/>
        <w:ind w:firstLine="720"/>
        <w:jc w:val="both"/>
        <w:rPr>
          <w:rFonts w:eastAsia="Times New Roman" w:cs="Times New Roman"/>
        </w:rPr>
      </w:pPr>
      <w:r>
        <w:rPr>
          <w:rFonts w:eastAsia="Times New Roman" w:cs="Times New Roman"/>
          <w:b/>
        </w:rPr>
        <w:t xml:space="preserve">ΘΕΟΔΩΡΟΣ ΔΡΙΤΣΑΣ (Υπουργός Ναυτιλίας και Νησιωτικής Πολιτικής): </w:t>
      </w:r>
      <w:r>
        <w:rPr>
          <w:rFonts w:eastAsia="Times New Roman" w:cs="Times New Roman"/>
        </w:rPr>
        <w:t>Παρακαλώ, μη με διακόπτετε.</w:t>
      </w:r>
    </w:p>
    <w:p w14:paraId="7032F2F4" w14:textId="77777777" w:rsidR="00825A8E" w:rsidRDefault="00352CB8">
      <w:pPr>
        <w:spacing w:after="0" w:line="600" w:lineRule="auto"/>
        <w:ind w:firstLine="720"/>
        <w:jc w:val="both"/>
        <w:rPr>
          <w:rFonts w:eastAsia="Times New Roman" w:cs="Times New Roman"/>
          <w:szCs w:val="24"/>
        </w:rPr>
      </w:pPr>
      <w:r>
        <w:rPr>
          <w:rFonts w:eastAsia="Times New Roman" w:cs="Times New Roman"/>
        </w:rPr>
        <w:lastRenderedPageBreak/>
        <w:t>Είναι η επείγουσα ανάγκη της Κυ</w:t>
      </w:r>
      <w:r>
        <w:rPr>
          <w:rFonts w:eastAsia="Times New Roman" w:cs="Times New Roman"/>
        </w:rPr>
        <w:t xml:space="preserve">βέρνησης, </w:t>
      </w:r>
      <w:r>
        <w:rPr>
          <w:rFonts w:eastAsia="Times New Roman" w:cs="Times New Roman"/>
          <w:szCs w:val="24"/>
        </w:rPr>
        <w:t xml:space="preserve">ενός Υπουργού, να απευθυνθεί στο Σώμα και να ζητήσει με την έγκρισή του, την επείγουσα νομοθέτηση. Οι βουλευτικές τροπολογίες τι το επείγον έχουν; </w:t>
      </w:r>
    </w:p>
    <w:p w14:paraId="7032F2F5"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032F2F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Σας παρακαλώ, να ολοκληρώσω. Πώς ταυτίζονται; Για να δημιουργήσουν ψηφοθηρι</w:t>
      </w:r>
      <w:r>
        <w:rPr>
          <w:rFonts w:eastAsia="Times New Roman" w:cs="Times New Roman"/>
          <w:szCs w:val="24"/>
        </w:rPr>
        <w:t>κές εντυπώσεις ανάλογης βαρύτητας, ανάλογης κατεύθυνσης, με τις αλήστου μνήμης υγειονομικές βόμβες για τις οροθετικές -μην τα ξεχνάμε αυτά- για μια υπόθεση που πριν πέντε ημέρες συζητήθηκε εδώ από τον κ. Παρασκευόπουλο, τον Υπουργό Δικαιοσύνης και απαντήθη</w:t>
      </w:r>
      <w:r>
        <w:rPr>
          <w:rFonts w:eastAsia="Times New Roman" w:cs="Times New Roman"/>
          <w:szCs w:val="24"/>
        </w:rPr>
        <w:t xml:space="preserve">κε </w:t>
      </w:r>
      <w:r>
        <w:rPr>
          <w:rFonts w:eastAsia="Times New Roman" w:cs="Times New Roman"/>
          <w:szCs w:val="24"/>
        </w:rPr>
        <w:t>κ</w:t>
      </w:r>
      <w:r>
        <w:rPr>
          <w:rFonts w:eastAsia="Times New Roman" w:cs="Times New Roman"/>
          <w:szCs w:val="24"/>
        </w:rPr>
        <w:t xml:space="preserve">αι φυσικά εκκρεμεί η οριστική νομοθετική ρύθμιση. </w:t>
      </w:r>
    </w:p>
    <w:p w14:paraId="7032F2F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Πού είναι, λοιπόν, ο ευτελισμός του Κοινοβουλίου από την μεριά της Κυβέρνησης, αν δεν είναι ευτελισμός από κάποιες πρωτοβουλίες άλλων πλευρών</w:t>
      </w:r>
      <w:r>
        <w:rPr>
          <w:rFonts w:eastAsia="Times New Roman" w:cs="Times New Roman"/>
          <w:szCs w:val="24"/>
        </w:rPr>
        <w:t>,</w:t>
      </w:r>
      <w:r>
        <w:rPr>
          <w:rFonts w:eastAsia="Times New Roman" w:cs="Times New Roman"/>
          <w:szCs w:val="24"/>
        </w:rPr>
        <w:t xml:space="preserve"> για να δημιουργούμε εντυπώσεις μέσω της τηλεόρασης ότι δήθ</w:t>
      </w:r>
      <w:r>
        <w:rPr>
          <w:rFonts w:eastAsia="Times New Roman" w:cs="Times New Roman"/>
          <w:szCs w:val="24"/>
        </w:rPr>
        <w:t>εν είναι περιβαλλοντική βόμβα, προσβολή στους κατοίκους του Λεκανοπεδίου και όλα αυτά;</w:t>
      </w:r>
    </w:p>
    <w:p w14:paraId="7032F2F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Η σκοπιμότητα, λοιπόν, είναι σαφής. </w:t>
      </w:r>
    </w:p>
    <w:p w14:paraId="7032F2F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Πέραν τούτου, είναι προφανέστατο -και κουμπώνει με όσα είπα- ότι όλοι γνωρίζετε -και όσοι κατέθεσαν τις βουλευτικές τροπολογίες και </w:t>
      </w:r>
      <w:r>
        <w:rPr>
          <w:rFonts w:eastAsia="Times New Roman" w:cs="Times New Roman"/>
          <w:szCs w:val="24"/>
        </w:rPr>
        <w:t xml:space="preserve">όλοι σας- ότι δεν υπάρχει δυνατότητα σε μένα ή στον κ. </w:t>
      </w:r>
      <w:proofErr w:type="spellStart"/>
      <w:r>
        <w:rPr>
          <w:rFonts w:eastAsia="Times New Roman" w:cs="Times New Roman"/>
          <w:szCs w:val="24"/>
        </w:rPr>
        <w:t>Τόσκα</w:t>
      </w:r>
      <w:proofErr w:type="spellEnd"/>
      <w:r>
        <w:rPr>
          <w:rFonts w:eastAsia="Times New Roman" w:cs="Times New Roman"/>
          <w:szCs w:val="24"/>
        </w:rPr>
        <w:t xml:space="preserve"> να τις κάνουμε αποδεκτές λόγω αναρμοδιότητας. Είναι δυνατόν να νομοθετεί ο Υπουργός Ναυτιλίας για θέματα </w:t>
      </w:r>
      <w:r>
        <w:rPr>
          <w:rFonts w:eastAsia="Times New Roman" w:cs="Times New Roman"/>
          <w:szCs w:val="24"/>
        </w:rPr>
        <w:t>δ</w:t>
      </w:r>
      <w:r>
        <w:rPr>
          <w:rFonts w:eastAsia="Times New Roman" w:cs="Times New Roman"/>
          <w:szCs w:val="24"/>
        </w:rPr>
        <w:t>ικαιοσύνης ή για θέματα άλλου Υπουργείου; Πώς είναι δυνατόν να ζητάτε να τις κάνω αποδεκτ</w:t>
      </w:r>
      <w:r>
        <w:rPr>
          <w:rFonts w:eastAsia="Times New Roman" w:cs="Times New Roman"/>
          <w:szCs w:val="24"/>
        </w:rPr>
        <w:t>ές, ώστε να μπουν σε ψήφιση; Τα ξέρετε αυτά. Δεν είναι ότι δεν τα ξέρετε. Τα ξέρετε καλύτερα και από μένα και από όλους.</w:t>
      </w:r>
    </w:p>
    <w:p w14:paraId="7032F2F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Ας το τελειώσουμε. Ας γενικευθεί η συζήτηση για την υπουργική τροπολογία και ας τοποθετηθεί το Σώμα ανάλογα. Τις βουλευτικές τροπολογίε</w:t>
      </w:r>
      <w:r>
        <w:rPr>
          <w:rFonts w:eastAsia="Times New Roman" w:cs="Times New Roman"/>
          <w:szCs w:val="24"/>
        </w:rPr>
        <w:t xml:space="preserve">ς δεν είναι δυνατόν να τις κάνω δεκτές ούτε επί της ουσίας -παρ’ όλο που δεν μπαίνω στην ουσία- ούτε από τον Κανονισμό. </w:t>
      </w:r>
    </w:p>
    <w:p w14:paraId="7032F2F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Κυρία Πρόεδρε, θα ήθελα τον λόγο. </w:t>
      </w:r>
    </w:p>
    <w:p w14:paraId="7032F2F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Κυρία Πρόεδρε, τον λόγο παρακαλώ. </w:t>
      </w:r>
    </w:p>
    <w:p w14:paraId="7032F2F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w:t>
      </w:r>
      <w:r>
        <w:rPr>
          <w:rFonts w:eastAsia="Times New Roman" w:cs="Times New Roman"/>
          <w:b/>
          <w:szCs w:val="24"/>
        </w:rPr>
        <w:t>ΡΑΚΗΣ:</w:t>
      </w:r>
      <w:r>
        <w:rPr>
          <w:rFonts w:eastAsia="Times New Roman" w:cs="Times New Roman"/>
          <w:szCs w:val="24"/>
        </w:rPr>
        <w:t xml:space="preserve"> Κυρία Πρόεδρε, και εγώ θα ήθελα τον λόγο.</w:t>
      </w:r>
    </w:p>
    <w:p w14:paraId="7032F2F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Εφόσον ο κύριος Υπουργός δεν κάνει δεκτές τις βουλευτικές τροπολογίες και για να μην κάνουμε αέναη συζήτηση, θα δώσω το</w:t>
      </w:r>
      <w:r>
        <w:rPr>
          <w:rFonts w:eastAsia="Times New Roman" w:cs="Times New Roman"/>
          <w:szCs w:val="24"/>
        </w:rPr>
        <w:t>ν</w:t>
      </w:r>
      <w:r>
        <w:rPr>
          <w:rFonts w:eastAsia="Times New Roman" w:cs="Times New Roman"/>
          <w:szCs w:val="24"/>
        </w:rPr>
        <w:t xml:space="preserve"> λόγο στους αγορητές για πέντε λεπτά για να</w:t>
      </w:r>
      <w:r>
        <w:rPr>
          <w:rFonts w:eastAsia="Times New Roman" w:cs="Times New Roman"/>
          <w:szCs w:val="24"/>
        </w:rPr>
        <w:t xml:space="preserve"> τοποθετηθούν επί όποιων θεμάτων θέλουν. </w:t>
      </w:r>
    </w:p>
    <w:p w14:paraId="7032F2FF" w14:textId="77777777" w:rsidR="00825A8E" w:rsidRDefault="00352CB8">
      <w:pPr>
        <w:spacing w:after="0" w:line="600" w:lineRule="auto"/>
        <w:ind w:firstLine="720"/>
        <w:jc w:val="both"/>
        <w:rPr>
          <w:rFonts w:eastAsia="Times New Roman" w:cs="Times New Roman"/>
          <w:b/>
          <w:szCs w:val="24"/>
        </w:rPr>
      </w:pPr>
      <w:r>
        <w:rPr>
          <w:rFonts w:eastAsia="Times New Roman" w:cs="Times New Roman"/>
          <w:b/>
          <w:szCs w:val="24"/>
        </w:rPr>
        <w:t xml:space="preserve">ΠΑΝΑΓΙΩΤΗΣ ΜΗΤΑΡΑΚΗΣ: </w:t>
      </w:r>
      <w:r>
        <w:rPr>
          <w:rFonts w:eastAsia="Times New Roman" w:cs="Times New Roman"/>
          <w:szCs w:val="24"/>
        </w:rPr>
        <w:t xml:space="preserve">Πρώτα θα τοποθετηθούμε επί της </w:t>
      </w:r>
      <w:r>
        <w:rPr>
          <w:rFonts w:eastAsia="Times New Roman" w:cs="Times New Roman"/>
          <w:szCs w:val="24"/>
        </w:rPr>
        <w:t>κ</w:t>
      </w:r>
      <w:r>
        <w:rPr>
          <w:rFonts w:eastAsia="Times New Roman" w:cs="Times New Roman"/>
          <w:szCs w:val="24"/>
        </w:rPr>
        <w:t xml:space="preserve">ύρωσης, κυρία Πρόεδρε. </w:t>
      </w:r>
    </w:p>
    <w:p w14:paraId="7032F300"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Όσοι διαφωνούν, θα τοποθετηθούν και επί της </w:t>
      </w:r>
      <w:r>
        <w:rPr>
          <w:rFonts w:eastAsia="Times New Roman" w:cs="Times New Roman"/>
          <w:szCs w:val="24"/>
        </w:rPr>
        <w:t>κ</w:t>
      </w:r>
      <w:r>
        <w:rPr>
          <w:rFonts w:eastAsia="Times New Roman" w:cs="Times New Roman"/>
          <w:szCs w:val="24"/>
        </w:rPr>
        <w:t xml:space="preserve">ύρωσης της </w:t>
      </w:r>
      <w:r>
        <w:rPr>
          <w:rFonts w:eastAsia="Times New Roman" w:cs="Times New Roman"/>
          <w:szCs w:val="24"/>
        </w:rPr>
        <w:t>σ</w:t>
      </w:r>
      <w:r>
        <w:rPr>
          <w:rFonts w:eastAsia="Times New Roman" w:cs="Times New Roman"/>
          <w:szCs w:val="24"/>
        </w:rPr>
        <w:t>υμφωνίας. Όλοι οι άλλοι ας μιλήσουν</w:t>
      </w:r>
      <w:r>
        <w:rPr>
          <w:rFonts w:eastAsia="Times New Roman" w:cs="Times New Roman"/>
          <w:szCs w:val="24"/>
        </w:rPr>
        <w:t xml:space="preserve"> επί όλων των ζητημάτων που αναδείχτηκαν σ’ αυτή την Αίθουσα είτε θεωρούν κάποια ίσως προσωπικά είτε πολιτικά είτε οτιδήποτε, για να μην κάνουμε τις συνεδριάσεις μαμούθ χωρίς κανέναν λόγο. </w:t>
      </w:r>
    </w:p>
    <w:p w14:paraId="7032F30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Ξεκινάμε, σας παρακαλώ…</w:t>
      </w:r>
    </w:p>
    <w:p w14:paraId="7032F302" w14:textId="77777777" w:rsidR="00825A8E" w:rsidRDefault="00352CB8">
      <w:pPr>
        <w:spacing w:after="0"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Κυρία Πρόεδρε…</w:t>
      </w:r>
    </w:p>
    <w:p w14:paraId="7032F303"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Αφήστε, κύριε Λοβέρδο. Θα μιλήσετε…</w:t>
      </w:r>
    </w:p>
    <w:p w14:paraId="7032F304" w14:textId="77777777" w:rsidR="00825A8E" w:rsidRDefault="00352CB8">
      <w:pPr>
        <w:spacing w:after="0" w:line="600" w:lineRule="auto"/>
        <w:ind w:firstLine="720"/>
        <w:jc w:val="both"/>
        <w:rPr>
          <w:rFonts w:eastAsia="Times New Roman" w:cs="Times New Roman"/>
          <w:szCs w:val="24"/>
        </w:rPr>
      </w:pPr>
      <w:r>
        <w:rPr>
          <w:rFonts w:eastAsia="Times New Roman"/>
          <w:b/>
          <w:szCs w:val="24"/>
        </w:rPr>
        <w:lastRenderedPageBreak/>
        <w:t>ΑΝΔΡΕΑΣ ΛΟΒΕΡΔΟΣ:</w:t>
      </w:r>
      <w:r>
        <w:rPr>
          <w:rFonts w:eastAsia="Times New Roman" w:cs="Times New Roman"/>
          <w:szCs w:val="24"/>
        </w:rPr>
        <w:t xml:space="preserve"> Κυρία Πρόεδρε, υπάρχει θέμα προσωπικό από την αγόρευση του Υπουργού. Θα το καταλάβετε μόλις το αναπτύξω.</w:t>
      </w:r>
    </w:p>
    <w:p w14:paraId="7032F305"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Ποιο είνα</w:t>
      </w:r>
      <w:r>
        <w:rPr>
          <w:rFonts w:eastAsia="Times New Roman" w:cs="Times New Roman"/>
          <w:szCs w:val="24"/>
        </w:rPr>
        <w:t>ι το προσωπικό;</w:t>
      </w:r>
    </w:p>
    <w:p w14:paraId="7032F306" w14:textId="77777777" w:rsidR="00825A8E" w:rsidRDefault="00352CB8">
      <w:pPr>
        <w:spacing w:after="0"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Σας ζητώ τον λόγο να το εξηγήσω. </w:t>
      </w:r>
    </w:p>
    <w:p w14:paraId="7032F307"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Ορίστε, κύριε Λοβέρδο, έχετε τον λόγο. </w:t>
      </w:r>
    </w:p>
    <w:p w14:paraId="7032F308" w14:textId="77777777" w:rsidR="00825A8E" w:rsidRDefault="00352CB8">
      <w:pPr>
        <w:spacing w:after="0" w:line="600" w:lineRule="auto"/>
        <w:ind w:firstLine="720"/>
        <w:jc w:val="both"/>
        <w:rPr>
          <w:rFonts w:eastAsia="Times New Roman" w:cs="Times New Roman"/>
          <w:szCs w:val="24"/>
        </w:rPr>
      </w:pPr>
      <w:r>
        <w:rPr>
          <w:rFonts w:eastAsia="Times New Roman"/>
          <w:b/>
          <w:szCs w:val="24"/>
        </w:rPr>
        <w:t>ΑΝΔΡΕΑΣ ΛΟΒΕΡΔΟΣ:</w:t>
      </w:r>
      <w:r>
        <w:rPr>
          <w:rFonts w:eastAsia="Times New Roman" w:cs="Times New Roman"/>
          <w:szCs w:val="24"/>
        </w:rPr>
        <w:t xml:space="preserve"> Κύριε Υπουργέ, φαντάζομαι ξέρετε το ανέκδοτο που λεγόταν στις δεκαετίες του ’70, ’80 «</w:t>
      </w:r>
      <w:r>
        <w:rPr>
          <w:rFonts w:eastAsia="Times New Roman" w:cs="Times New Roman"/>
          <w:szCs w:val="24"/>
        </w:rPr>
        <w:t xml:space="preserve">και εσείς που καταπιέζετε τους μαύρους». Εμείς θέσαμε άλλα θέματα, εσείς κάνατε αναφορά σε εμένα σε σχέση με τις οροθετικές ιερόδουλες. </w:t>
      </w:r>
    </w:p>
    <w:p w14:paraId="7032F309" w14:textId="77777777" w:rsidR="00825A8E" w:rsidRDefault="00352CB8">
      <w:pPr>
        <w:spacing w:after="0" w:line="600" w:lineRule="auto"/>
        <w:jc w:val="both"/>
        <w:rPr>
          <w:rFonts w:eastAsia="Times New Roman" w:cs="Times New Roman"/>
          <w:szCs w:val="24"/>
        </w:rPr>
      </w:pPr>
      <w:r>
        <w:rPr>
          <w:rFonts w:eastAsia="Times New Roman" w:cs="Times New Roman"/>
          <w:szCs w:val="24"/>
        </w:rPr>
        <w:tab/>
        <w:t>Είστε συκοφάντης και θα σας πω γιατί. Διότι γνωρίζετε εξαιρετικά καλά ότι το 2013 στη Βουλή των Ελλήνων έγινε συζήτηση</w:t>
      </w:r>
      <w:r>
        <w:rPr>
          <w:rFonts w:eastAsia="Times New Roman" w:cs="Times New Roman"/>
          <w:szCs w:val="24"/>
        </w:rPr>
        <w:t xml:space="preserve"> στην Επιτροπή Θεσμών και Διαφάνειας, παρόντων του κ. </w:t>
      </w:r>
      <w:proofErr w:type="spellStart"/>
      <w:r>
        <w:rPr>
          <w:rFonts w:eastAsia="Times New Roman" w:cs="Times New Roman"/>
          <w:szCs w:val="24"/>
        </w:rPr>
        <w:t>Βούτση</w:t>
      </w:r>
      <w:proofErr w:type="spellEnd"/>
      <w:r>
        <w:rPr>
          <w:rFonts w:eastAsia="Times New Roman" w:cs="Times New Roman"/>
          <w:szCs w:val="24"/>
        </w:rPr>
        <w:t xml:space="preserve">, της κ. Κωνσταντοπούλου τότε και άλλων Βουλευτών σας και η σχετική αναφορά έγινε στην Ολομέλεια της Βουλής πάνω από δέκα φορές. </w:t>
      </w:r>
    </w:p>
    <w:p w14:paraId="7032F30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Στην Επιτροπή Θεσμών και Διαφάνειας, λοιπόν -και ακούστηκε και στη</w:t>
      </w:r>
      <w:r>
        <w:rPr>
          <w:rFonts w:eastAsia="Times New Roman" w:cs="Times New Roman"/>
          <w:szCs w:val="24"/>
        </w:rPr>
        <w:t>ν Ολομέλεια πλειστάκις- η Αρχή Προστασίας Προσωπικών Δεδομένων που έκρινε την υπόθεση σε σχέση με το αν πράγματι παραβιάστηκαν προσωπικά δεδομένα από την εκτελεστική εξουσία, έκανε δια του κ. Χριστόφορου, τότε Προέδρου της, ρητή αναφορά στην απόφασή της, σ</w:t>
      </w:r>
      <w:r>
        <w:rPr>
          <w:rFonts w:eastAsia="Times New Roman" w:cs="Times New Roman"/>
          <w:szCs w:val="24"/>
        </w:rPr>
        <w:t>ύμφωνα με την οποία δεν υπήρξε κανενός Υπουργού παραγγελία δημοσίευσης φωτογραφιών, αλλά της Εισαγγελίας Αθηνών, καθώς, βάσει νομοθεσίας του 1997 παρακαλώ -τότε ήμουν καθηγητής στο πανεπιστήμιο και δικηγόρος κύριε Υπουργέ- ο εισαγγελέας πρωτοδικών ή εφετών</w:t>
      </w:r>
      <w:r>
        <w:rPr>
          <w:rFonts w:eastAsia="Times New Roman" w:cs="Times New Roman"/>
          <w:szCs w:val="24"/>
        </w:rPr>
        <w:t xml:space="preserve">, μόνος αυτός, είχε την αρμοδιότητα. </w:t>
      </w:r>
    </w:p>
    <w:p w14:paraId="7032F30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Αυτή η αρμοδιότητα ασκήθηκε από την εισαγγελική αρχή -προφανώς όχι από εμένα- και η δική μου παρέμβαση -όπως πρόσφατος διάλογος μού επέτρεψε να θυμηθώ- ήταν ότι αφού φθάνουμε σε αυτά τα σημεία, τότε θα πρέπει και οι τη</w:t>
      </w:r>
      <w:r>
        <w:rPr>
          <w:rFonts w:eastAsia="Times New Roman" w:cs="Times New Roman"/>
          <w:szCs w:val="24"/>
        </w:rPr>
        <w:t xml:space="preserve">ς παράνομης πορνείας μετερχόμενοι πελάτες να έχουν κι αυτοί ίδια αντιμετώπιση από τον ποινικό νομοθέτη. Αυτή ήταν η δική μου παρέμβαση. Συνεπώς τι δουλειά έχει τώρα εδώ αυτό το θέμα; </w:t>
      </w:r>
    </w:p>
    <w:p w14:paraId="7032F30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δεύτερον, πώς αγνοείτε κάτι που στη Βουλή επανειλημμένα έχει ακουστ</w:t>
      </w:r>
      <w:r>
        <w:rPr>
          <w:rFonts w:eastAsia="Times New Roman" w:cs="Times New Roman"/>
          <w:szCs w:val="24"/>
        </w:rPr>
        <w:t xml:space="preserve">εί, παρότι υπήρξατε τότε Βουλευτής της </w:t>
      </w:r>
      <w:r>
        <w:rPr>
          <w:rFonts w:eastAsia="Times New Roman" w:cs="Times New Roman"/>
          <w:szCs w:val="24"/>
        </w:rPr>
        <w:t>Α</w:t>
      </w:r>
      <w:r>
        <w:rPr>
          <w:rFonts w:eastAsia="Times New Roman" w:cs="Times New Roman"/>
          <w:szCs w:val="24"/>
        </w:rPr>
        <w:t>ντιπολίτευσης και έκτοτε, από το 2015 και μετά, Υπουργός; Σας παρακαλώ πάρα πολύ να μην επαναλαμβάνετε παρόμοια ατοπήματα.</w:t>
      </w:r>
    </w:p>
    <w:p w14:paraId="7032F30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Επίσης, το θέμα που σας θίξαμε αφορά την εφαρμογή του Κανονισμού. Εφόσον για τις ανάγκες της </w:t>
      </w:r>
      <w:r>
        <w:rPr>
          <w:rFonts w:eastAsia="Times New Roman" w:cs="Times New Roman"/>
          <w:szCs w:val="24"/>
        </w:rPr>
        <w:t xml:space="preserve">Κυβέρνησης για δεύτερη φορά έρχεται αίτημα παρατάσεως, -συνάδελφοι, δεν είναι η πρώτη φορά που το Υπουργείο ζητά παράταση- και το Κοινοβούλιο δυσαρεστημένο μεν, αλλά, εν πάση </w:t>
      </w:r>
      <w:proofErr w:type="spellStart"/>
      <w:r>
        <w:rPr>
          <w:rFonts w:eastAsia="Times New Roman" w:cs="Times New Roman"/>
          <w:szCs w:val="24"/>
        </w:rPr>
        <w:t>περιπτώσει</w:t>
      </w:r>
      <w:proofErr w:type="spellEnd"/>
      <w:r>
        <w:rPr>
          <w:rFonts w:eastAsia="Times New Roman" w:cs="Times New Roman"/>
          <w:szCs w:val="24"/>
        </w:rPr>
        <w:t>, κατανοεί τις ανάγκες που έχει η ελληνική διοίκηση και βλέπει με τον ά</w:t>
      </w:r>
      <w:r>
        <w:rPr>
          <w:rFonts w:eastAsia="Times New Roman" w:cs="Times New Roman"/>
          <w:szCs w:val="24"/>
        </w:rPr>
        <w:t xml:space="preserve">λφα ή βήτα τρόπο τις υπουργικές τροπολογίες, πώς κάνετε αυτή την δολιχοδρομία, θεωρώντας εμάς προβληματικούς που καταθέτουμε τροπολογίες; </w:t>
      </w:r>
    </w:p>
    <w:p w14:paraId="7032F30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Με την ίδια λογική υπάρχει η επίκληση από Βουλευτές –</w:t>
      </w:r>
      <w:r>
        <w:rPr>
          <w:rFonts w:eastAsia="Times New Roman" w:cs="Times New Roman"/>
          <w:szCs w:val="24"/>
        </w:rPr>
        <w:t>Κοινοβουλευτική Ομάδα</w:t>
      </w:r>
      <w:r>
        <w:rPr>
          <w:rFonts w:eastAsia="Times New Roman" w:cs="Times New Roman"/>
          <w:szCs w:val="24"/>
        </w:rPr>
        <w:t xml:space="preserve"> εν προκειμένω και Βουλευτή- κατάστασης σοβ</w:t>
      </w:r>
      <w:r>
        <w:rPr>
          <w:rFonts w:eastAsia="Times New Roman" w:cs="Times New Roman"/>
          <w:szCs w:val="24"/>
        </w:rPr>
        <w:t>αρής και επείγουσας. Η μία μάλιστα εκ των δύο έχει αναγνωριστεί ως κατάσταση σοβαρή και επείγουσα…</w:t>
      </w:r>
    </w:p>
    <w:p w14:paraId="7032F30F" w14:textId="77777777" w:rsidR="00825A8E" w:rsidRDefault="00352CB8">
      <w:pPr>
        <w:spacing w:after="0"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Για το προσωπικό θα μιλήσετε. Ολοκληρώστε, κύριε Λοβέρδο. </w:t>
      </w:r>
    </w:p>
    <w:p w14:paraId="7032F31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Άρα, κύριε Υπουργέ, σας ζητάω να μην</w:t>
      </w:r>
      <w:r>
        <w:rPr>
          <w:rFonts w:eastAsia="Times New Roman" w:cs="Times New Roman"/>
          <w:szCs w:val="24"/>
        </w:rPr>
        <w:t xml:space="preserve"> είστε προσβλητικός, να μην είστε συκο</w:t>
      </w:r>
      <w:r>
        <w:rPr>
          <w:rFonts w:eastAsia="Times New Roman" w:cs="Times New Roman"/>
          <w:szCs w:val="24"/>
        </w:rPr>
        <w:t>φάντης</w:t>
      </w:r>
      <w:r>
        <w:rPr>
          <w:rFonts w:eastAsia="Times New Roman" w:cs="Times New Roman"/>
          <w:szCs w:val="24"/>
        </w:rPr>
        <w:t xml:space="preserve"> και να μην αλλάζετε θέμα.</w:t>
      </w:r>
    </w:p>
    <w:p w14:paraId="7032F31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Κυρία Πρόεδρε, ζητώ τον λόγο.</w:t>
      </w:r>
    </w:p>
    <w:p w14:paraId="7032F312"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Όχι, κύριε Υπουργέ. Δεν γίνεται να κάνουμε αυτή</w:t>
      </w:r>
      <w:r>
        <w:rPr>
          <w:rFonts w:eastAsia="Times New Roman" w:cs="Times New Roman"/>
          <w:szCs w:val="24"/>
        </w:rPr>
        <w:t xml:space="preserve"> τη δουλειά συνέχεια.</w:t>
      </w:r>
    </w:p>
    <w:p w14:paraId="7032F31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Με είπε συκοφάντη, κυρία Πρόεδρε.</w:t>
      </w:r>
    </w:p>
    <w:p w14:paraId="7032F314" w14:textId="77777777" w:rsidR="00825A8E" w:rsidRDefault="00352CB8">
      <w:pPr>
        <w:spacing w:after="0"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Όταν θα πάρετε τον λόγο, θα απαντήσετε εφ’ όλης της ύλης.</w:t>
      </w:r>
    </w:p>
    <w:p w14:paraId="7032F31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Ξεκινάμε με τους αγορητές. Τον λόγ</w:t>
      </w:r>
      <w:r>
        <w:rPr>
          <w:rFonts w:eastAsia="Times New Roman" w:cs="Times New Roman"/>
          <w:szCs w:val="24"/>
        </w:rPr>
        <w:t xml:space="preserve">ο έχει ο κ. </w:t>
      </w:r>
      <w:proofErr w:type="spellStart"/>
      <w:r>
        <w:rPr>
          <w:rFonts w:eastAsia="Times New Roman" w:cs="Times New Roman"/>
          <w:szCs w:val="24"/>
        </w:rPr>
        <w:t>Μηταράκης</w:t>
      </w:r>
      <w:proofErr w:type="spellEnd"/>
      <w:r>
        <w:rPr>
          <w:rFonts w:eastAsia="Times New Roman" w:cs="Times New Roman"/>
          <w:szCs w:val="24"/>
        </w:rPr>
        <w:t>, για πέντε λεπτά.</w:t>
      </w:r>
    </w:p>
    <w:p w14:paraId="7032F31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Κυρία Πρόεδρε, κυρίες και κύριοι συνάδελφοι, η Νέα Δημοκρατία επιφυλάχθηκε στην </w:t>
      </w:r>
      <w:r>
        <w:rPr>
          <w:rFonts w:eastAsia="Times New Roman" w:cs="Times New Roman"/>
          <w:szCs w:val="24"/>
        </w:rPr>
        <w:t xml:space="preserve">επιτροπή </w:t>
      </w:r>
      <w:r>
        <w:rPr>
          <w:rFonts w:eastAsia="Times New Roman" w:cs="Times New Roman"/>
          <w:szCs w:val="24"/>
        </w:rPr>
        <w:t xml:space="preserve">για την ψήφιση αυτού του </w:t>
      </w:r>
      <w:r>
        <w:rPr>
          <w:rFonts w:eastAsia="Times New Roman" w:cs="Times New Roman"/>
          <w:szCs w:val="24"/>
        </w:rPr>
        <w:t>μνημονίου</w:t>
      </w:r>
      <w:r>
        <w:rPr>
          <w:rFonts w:eastAsia="Times New Roman" w:cs="Times New Roman"/>
          <w:szCs w:val="24"/>
        </w:rPr>
        <w:t xml:space="preserve">, γιατί θεωρούσαμε δεδομένο, κατά τη νέα πρακτική που έχει η Κυβέρνηση ΣΥΡΙΖΑ-ΑΝΕΛ, να φέρνει εκπρόθεσμες και άσχετες με το νομοσχέδιο τροπολογίες κάθε φορά που έχουμε </w:t>
      </w:r>
      <w:r>
        <w:rPr>
          <w:rFonts w:eastAsia="Times New Roman" w:cs="Times New Roman"/>
          <w:szCs w:val="24"/>
        </w:rPr>
        <w:t>κύρωση</w:t>
      </w:r>
      <w:r>
        <w:rPr>
          <w:rFonts w:eastAsia="Times New Roman" w:cs="Times New Roman"/>
          <w:szCs w:val="24"/>
        </w:rPr>
        <w:t>. Αυτό υποβιβάζει τη Βουλή. Κατ’ αρχ</w:t>
      </w:r>
      <w:r>
        <w:rPr>
          <w:rFonts w:eastAsia="Times New Roman" w:cs="Times New Roman"/>
          <w:szCs w:val="24"/>
        </w:rPr>
        <w:t>άς</w:t>
      </w:r>
      <w:r>
        <w:rPr>
          <w:rFonts w:eastAsia="Times New Roman" w:cs="Times New Roman"/>
          <w:szCs w:val="24"/>
        </w:rPr>
        <w:t xml:space="preserve">, υποτιμά τις Διαρκείς Επιτροπές της Βουλής </w:t>
      </w:r>
      <w:r>
        <w:rPr>
          <w:rFonts w:eastAsia="Times New Roman" w:cs="Times New Roman"/>
          <w:szCs w:val="24"/>
        </w:rPr>
        <w:t>οι οποίες δεν έχουν τη δυνατότητα να συζητήσουν αυτά τα σημαντικά θέματα που έχουμε σήμερα.</w:t>
      </w:r>
    </w:p>
    <w:p w14:paraId="7032F31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είπατε κάτι το οποίο, παρότι είμαι νέος Βουλευτής -τέσσερα χρόνια μόνο- μπορώ να πω ότι προσβάλλει το Κοινοβούλιο: Οι υπουργικές τροπολογίες είναι σο</w:t>
      </w:r>
      <w:r>
        <w:rPr>
          <w:rFonts w:eastAsia="Times New Roman" w:cs="Times New Roman"/>
          <w:szCs w:val="24"/>
        </w:rPr>
        <w:t xml:space="preserve">βαρές και οι βουλευτικές τροπολογίες δεν είναι σοβαρές! Οι υπουργικές τροπολογίες μπορεί να είναι επείγουσες, οι βουλευτικές δεν είναι και είναι ψηφοθηρικές! </w:t>
      </w:r>
    </w:p>
    <w:p w14:paraId="7032F31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επειδή τις περισσότερες βουλευτικές τροπολογίες αυτή</w:t>
      </w:r>
      <w:r>
        <w:rPr>
          <w:rFonts w:eastAsia="Times New Roman" w:cs="Times New Roman"/>
          <w:szCs w:val="24"/>
        </w:rPr>
        <w:t>ν</w:t>
      </w:r>
      <w:r>
        <w:rPr>
          <w:rFonts w:eastAsia="Times New Roman" w:cs="Times New Roman"/>
          <w:szCs w:val="24"/>
        </w:rPr>
        <w:t xml:space="preserve"> την περίοδο τις έχουν καταθέσει</w:t>
      </w:r>
      <w:r>
        <w:rPr>
          <w:rFonts w:eastAsia="Times New Roman" w:cs="Times New Roman"/>
          <w:szCs w:val="24"/>
        </w:rPr>
        <w:t>, προς τιμήν τους, Βουλευτές του ΣΥΡΙΖΑ, υπονοείτε ότι οι δικοί σας Βουλευτές είναι ψηφοθήρες!</w:t>
      </w:r>
    </w:p>
    <w:p w14:paraId="7032F31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Γι’ αυτό, λοιπόν, αναγκάζομαι να αντιδράσω. Και βάσει του άρθρου 67 του Κανονισμού, κυρία Πρόεδρε, καταθέτω γραπτώς τα εξής:</w:t>
      </w:r>
    </w:p>
    <w:p w14:paraId="7032F31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Πρώτον, αίτημα απόσυρσης των τροπολο</w:t>
      </w:r>
      <w:r>
        <w:rPr>
          <w:rFonts w:eastAsia="Times New Roman" w:cs="Times New Roman"/>
          <w:szCs w:val="24"/>
        </w:rPr>
        <w:t xml:space="preserve">γιών, σύμφωνα με το άρθρο 87. Και έχετε δικαίωμα, κυρία Πρόεδρε, να το θέσετε στο Σώμα και να αποφασίσει με έγερση ότι δεν είναι εκπρόθεσμες. </w:t>
      </w:r>
    </w:p>
    <w:p w14:paraId="7032F31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Δεύτερον, ζητάω να αποσυρθούν ως άσχετες με το θέμα του νομοσχεδίου, σύμφωνα με το άρθρο 88, κάτι το οποίο δεν μπ</w:t>
      </w:r>
      <w:r>
        <w:rPr>
          <w:rFonts w:eastAsia="Times New Roman" w:cs="Times New Roman"/>
          <w:szCs w:val="24"/>
        </w:rPr>
        <w:t xml:space="preserve">ορείτε να το θέσετε σε ψηφοφορία, σύμφωνα με τον Κανονισμό. </w:t>
      </w:r>
    </w:p>
    <w:p w14:paraId="7032F31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Και τρίτον -για να σας προλάβω- ζητώ να μην ψηφιστεί σήμερα στο σύνολο το νομοσχέδιο, σύμφωνα με το άρθρο 104, παράγραφος 4.</w:t>
      </w:r>
    </w:p>
    <w:p w14:paraId="7032F31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και σύμφωνα με το άρθρο 67 του </w:t>
      </w:r>
      <w:r>
        <w:rPr>
          <w:rFonts w:eastAsia="Times New Roman" w:cs="Times New Roman"/>
          <w:szCs w:val="24"/>
        </w:rPr>
        <w:t>Κανονισμού.</w:t>
      </w:r>
    </w:p>
    <w:p w14:paraId="7032F31E" w14:textId="77777777" w:rsidR="00825A8E" w:rsidRDefault="00352CB8">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Παναγιώτης </w:t>
      </w:r>
      <w:proofErr w:type="spellStart"/>
      <w:r>
        <w:rPr>
          <w:rFonts w:eastAsia="Times New Roman" w:cs="Times New Roman"/>
        </w:rPr>
        <w:t>Μηταράκης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032F31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Πηγαίνω τώρα στο θέμα του υπ</w:t>
      </w:r>
      <w:r>
        <w:rPr>
          <w:rFonts w:eastAsia="Times New Roman" w:cs="Times New Roman"/>
          <w:szCs w:val="24"/>
        </w:rPr>
        <w:t xml:space="preserve">ό κύρωση </w:t>
      </w:r>
      <w:r>
        <w:rPr>
          <w:rFonts w:eastAsia="Times New Roman" w:cs="Times New Roman"/>
          <w:szCs w:val="24"/>
        </w:rPr>
        <w:t>μνημονίου</w:t>
      </w:r>
      <w:r>
        <w:rPr>
          <w:rFonts w:eastAsia="Times New Roman" w:cs="Times New Roman"/>
          <w:szCs w:val="24"/>
        </w:rPr>
        <w:t xml:space="preserve">. Η Νέα Δημοκρατία ανέκαθεν στήριζε την ανάπτυξη των σχέσεων της Ελλάδος με την Κίνα. Ήταν, άλλωστε, η </w:t>
      </w:r>
      <w:r>
        <w:rPr>
          <w:rFonts w:eastAsia="Times New Roman" w:cs="Times New Roman"/>
          <w:szCs w:val="24"/>
        </w:rPr>
        <w:t xml:space="preserve">κυβέρνηση </w:t>
      </w:r>
      <w:r>
        <w:rPr>
          <w:rFonts w:eastAsia="Times New Roman" w:cs="Times New Roman"/>
          <w:szCs w:val="24"/>
        </w:rPr>
        <w:t xml:space="preserve">της Νέας Δημοκρατίας που υπέγραψε τον Ιανουάριο του 2006 τη συνολική στρατηγική εταιρική σχέση μεταξύ των δύο χωρών.  </w:t>
      </w:r>
    </w:p>
    <w:p w14:paraId="7032F320"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 Ήταν </w:t>
      </w:r>
      <w:r>
        <w:rPr>
          <w:rFonts w:eastAsia="Times New Roman" w:cs="Times New Roman"/>
          <w:szCs w:val="24"/>
        </w:rPr>
        <w:t xml:space="preserve">ο Κώστας Καραμανλής που οραματίστηκε και υλοποίησε τη μεγάλη επένδυση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λιμάνι του Πειραιά, επένδυση παρά τις έντονες, τότε, αντιδράσεις σύσσωμης της Αριστεράς. Ήταν ο Αντώνης Σαμαράς που εξέλιξε τη σχέση αυτή σε μια πιο ολοκληρωμένη συνεργασ</w:t>
      </w:r>
      <w:r>
        <w:rPr>
          <w:rFonts w:eastAsia="Times New Roman" w:cs="Times New Roman"/>
          <w:szCs w:val="24"/>
        </w:rPr>
        <w:t xml:space="preserve">ία με βάση τη θάλασσα. </w:t>
      </w:r>
      <w:r>
        <w:rPr>
          <w:rFonts w:eastAsia="Times New Roman" w:cs="Times New Roman"/>
          <w:szCs w:val="24"/>
        </w:rPr>
        <w:lastRenderedPageBreak/>
        <w:t xml:space="preserve">Εμβαθύναμε τη συνεργασία και της προσδώσαμε ένα σαφές οικονομικό και επιχειρηματικό περιεχόμενο. Προσπαθήσαμε να αξιοποιήσουμε το παράδειγμα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στον Πειραιά, παρά τις αντιδράσεις του ΣΥΡΙΖΑ, που διαβεβαίωνε ότι θα έδινε μάχη</w:t>
      </w:r>
      <w:r>
        <w:rPr>
          <w:rFonts w:eastAsia="Times New Roman" w:cs="Times New Roman"/>
          <w:szCs w:val="24"/>
        </w:rPr>
        <w:t xml:space="preserve"> για να ακυρώσει την ιδιωτικοποίηση. Και το πετύχαμε, καθώς αποδείχθηκε ότι η Κίνα, όντας μια ισχυρή, δυναμική και σταθερά ανερχόμενη δύναμη, εμπιστεύτηκε την Ελλάδα και τους Έλληνες. Πραγματοποίησε σημαντικά επενδυτικά σχέδια και μπορεί να αποτελεί στα ερ</w:t>
      </w:r>
      <w:r>
        <w:rPr>
          <w:rFonts w:eastAsia="Times New Roman" w:cs="Times New Roman"/>
          <w:szCs w:val="24"/>
        </w:rPr>
        <w:t>χόμενα χρόνια βασική πηγή επενδύσεων προς την Ελλάδα.</w:t>
      </w:r>
    </w:p>
    <w:p w14:paraId="7032F321"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Τελικά, παρά τη ρητορική σας, κυρίες και κύριοι της κυβερνητικής </w:t>
      </w:r>
      <w:r>
        <w:rPr>
          <w:rFonts w:eastAsia="Times New Roman" w:cs="Times New Roman"/>
          <w:szCs w:val="24"/>
        </w:rPr>
        <w:t>πλειοψηφίας</w:t>
      </w:r>
      <w:r>
        <w:rPr>
          <w:rFonts w:eastAsia="Times New Roman" w:cs="Times New Roman"/>
          <w:szCs w:val="24"/>
        </w:rPr>
        <w:t xml:space="preserve">, ολοκληρώσατε την επένδυση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όπως,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ολοκληρώσατε τα περιφερειακά αεροδρόμια, που συζητούσαμε χθε</w:t>
      </w:r>
      <w:r>
        <w:rPr>
          <w:rFonts w:eastAsia="Times New Roman" w:cs="Times New Roman"/>
          <w:szCs w:val="24"/>
        </w:rPr>
        <w:t xml:space="preserve">ς σε επίκαιρη επερώτηση εδώ, στην Ολομέλεια, όπως, για να είμαι και επίκαιρος, πανηγυρίζετε σήμερα για τον αγωγό </w:t>
      </w:r>
      <w:r>
        <w:rPr>
          <w:rFonts w:eastAsia="Times New Roman" w:cs="Times New Roman"/>
          <w:szCs w:val="24"/>
          <w:lang w:val="en-US"/>
        </w:rPr>
        <w:t>TAP</w:t>
      </w:r>
      <w:r>
        <w:rPr>
          <w:rFonts w:eastAsia="Times New Roman" w:cs="Times New Roman"/>
          <w:szCs w:val="24"/>
        </w:rPr>
        <w:t>, στον οποίο αντιδράσατε έντονα ως Αντιπολίτευση, έργο που στους πρώτους μήνες της διακυβέρνησής σας προσπαθήσατε να υποσκάψετε, επενδύοντας</w:t>
      </w:r>
      <w:r>
        <w:rPr>
          <w:rFonts w:eastAsia="Times New Roman" w:cs="Times New Roman"/>
          <w:szCs w:val="24"/>
        </w:rPr>
        <w:t xml:space="preserve"> σε δήθεν </w:t>
      </w:r>
      <w:r>
        <w:rPr>
          <w:rFonts w:eastAsia="Times New Roman" w:cs="Times New Roman"/>
          <w:szCs w:val="24"/>
        </w:rPr>
        <w:lastRenderedPageBreak/>
        <w:t>άλλους αγωγούς. Όμως, σήμερα πανηγυρίζετε γι’ αυτό το έργο που έχει την υπογραφή του Αντώνη Σαμαρά.</w:t>
      </w:r>
    </w:p>
    <w:p w14:paraId="7032F322"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κυβέρνηση </w:t>
      </w:r>
      <w:r>
        <w:rPr>
          <w:rFonts w:eastAsia="Times New Roman" w:cs="Times New Roman"/>
          <w:szCs w:val="24"/>
        </w:rPr>
        <w:t>της Νέας Δημοκρατίας άνοιξε τον νέο δρόμο του μεταξιού στη θάλασσα, καθιστώντας την Ελλάδα βασική πύλη ε</w:t>
      </w:r>
      <w:r>
        <w:rPr>
          <w:rFonts w:eastAsia="Times New Roman" w:cs="Times New Roman"/>
          <w:szCs w:val="24"/>
        </w:rPr>
        <w:t xml:space="preserve">ισόδου της Ανατολής προς τη Δύση, δίνοντας αξία στη </w:t>
      </w:r>
      <w:proofErr w:type="spellStart"/>
      <w:r>
        <w:rPr>
          <w:rFonts w:eastAsia="Times New Roman" w:cs="Times New Roman"/>
          <w:szCs w:val="24"/>
        </w:rPr>
        <w:t>γεωστρατηγική</w:t>
      </w:r>
      <w:proofErr w:type="spellEnd"/>
      <w:r>
        <w:rPr>
          <w:rFonts w:eastAsia="Times New Roman" w:cs="Times New Roman"/>
          <w:szCs w:val="24"/>
        </w:rPr>
        <w:t xml:space="preserve"> θέση της χώρας μας, στηρίζοντας την ελληνική εμπορική ναυτιλία. Σημαντικό μέρος αυτής της προσπάθειας αποτελεί το υπό κύρωση </w:t>
      </w:r>
      <w:r>
        <w:rPr>
          <w:rFonts w:eastAsia="Times New Roman" w:cs="Times New Roman"/>
          <w:szCs w:val="24"/>
        </w:rPr>
        <w:t>μνημόνιο</w:t>
      </w:r>
      <w:r>
        <w:rPr>
          <w:rFonts w:eastAsia="Times New Roman" w:cs="Times New Roman"/>
          <w:szCs w:val="24"/>
        </w:rPr>
        <w:t xml:space="preserve">, το οποίο συζητούμε σήμερα, το οποίο υπέγραψε στις 19 Ιουνίου του 2014 ο τότε Υπουργός Ναυτιλίας κ. Μιλτιάδης Βαρβιτσιώτης, </w:t>
      </w:r>
      <w:r>
        <w:rPr>
          <w:rFonts w:eastAsia="Times New Roman" w:cs="Times New Roman"/>
          <w:szCs w:val="24"/>
        </w:rPr>
        <w:t xml:space="preserve">μνημόνιο </w:t>
      </w:r>
      <w:r>
        <w:rPr>
          <w:rFonts w:eastAsia="Times New Roman" w:cs="Times New Roman"/>
          <w:szCs w:val="24"/>
        </w:rPr>
        <w:t xml:space="preserve">με το οποίο επιδιώκεται η περαιτέρω προώθηση και εμβάθυνση της </w:t>
      </w:r>
      <w:proofErr w:type="spellStart"/>
      <w:r>
        <w:rPr>
          <w:rFonts w:eastAsia="Times New Roman" w:cs="Times New Roman"/>
          <w:szCs w:val="24"/>
        </w:rPr>
        <w:t>κινεζοελληνικής</w:t>
      </w:r>
      <w:proofErr w:type="spellEnd"/>
      <w:r>
        <w:rPr>
          <w:rFonts w:eastAsia="Times New Roman" w:cs="Times New Roman"/>
          <w:szCs w:val="24"/>
        </w:rPr>
        <w:t xml:space="preserve"> στρατηγικής σχέσης συνεργασίας στον ναυτιλι</w:t>
      </w:r>
      <w:r>
        <w:rPr>
          <w:rFonts w:eastAsia="Times New Roman" w:cs="Times New Roman"/>
          <w:szCs w:val="24"/>
        </w:rPr>
        <w:t>ακό και θαλάσσιο εν γένει τομέα.</w:t>
      </w:r>
    </w:p>
    <w:p w14:paraId="7032F323"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 xml:space="preserve">Η σημερινή </w:t>
      </w:r>
      <w:r>
        <w:rPr>
          <w:rFonts w:eastAsia="Times New Roman" w:cs="Times New Roman"/>
          <w:szCs w:val="24"/>
        </w:rPr>
        <w:t xml:space="preserve">συμφωνία </w:t>
      </w:r>
      <w:r>
        <w:rPr>
          <w:rFonts w:eastAsia="Times New Roman" w:cs="Times New Roman"/>
          <w:szCs w:val="24"/>
        </w:rPr>
        <w:t xml:space="preserve">αποτελεί συνέχεια πολλαπλών συμφωνιών, πολλαπλών επισκέψεων, ελληνικών αποστολών στην Κίνα και κινεζικών αποστολών στην Ελλάδα. Η τελευταία, τον Ιούνιο του 2014, </w:t>
      </w:r>
      <w:r>
        <w:rPr>
          <w:rFonts w:eastAsia="Times New Roman" w:cs="Times New Roman"/>
          <w:szCs w:val="24"/>
        </w:rPr>
        <w:lastRenderedPageBreak/>
        <w:t>οδήγησε εδώ, στην Αθήνα, στην υπογραφή εμ</w:t>
      </w:r>
      <w:r>
        <w:rPr>
          <w:rFonts w:eastAsia="Times New Roman" w:cs="Times New Roman"/>
          <w:szCs w:val="24"/>
        </w:rPr>
        <w:t>πορικών συμφωνιών μεταξύ Ελλάδος και Κίνας, συνολικού ύψους 6,5 δισεκατομμυρίων ευρώ.</w:t>
      </w:r>
    </w:p>
    <w:p w14:paraId="7032F324"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 xml:space="preserve">Εν κατακλείδι, το </w:t>
      </w:r>
      <w:r>
        <w:rPr>
          <w:rFonts w:eastAsia="Times New Roman" w:cs="Times New Roman"/>
          <w:szCs w:val="24"/>
        </w:rPr>
        <w:t>μνημόνιο κατανόησης</w:t>
      </w:r>
      <w:r>
        <w:rPr>
          <w:rFonts w:eastAsia="Times New Roman" w:cs="Times New Roman"/>
          <w:szCs w:val="24"/>
        </w:rPr>
        <w:t xml:space="preserve"> μεταξύ της Κυβέρνησης της Ελληνικής Δημοκρατίας και της Κυβέρνησης της Λαϊκής Δημοκρατίας της Κίνας σχετικά με τη </w:t>
      </w:r>
      <w:r>
        <w:rPr>
          <w:rFonts w:eastAsia="Times New Roman" w:cs="Times New Roman"/>
          <w:szCs w:val="24"/>
        </w:rPr>
        <w:t xml:space="preserve">συνεργασία </w:t>
      </w:r>
      <w:r>
        <w:rPr>
          <w:rFonts w:eastAsia="Times New Roman" w:cs="Times New Roman"/>
          <w:szCs w:val="24"/>
        </w:rPr>
        <w:t>στον το</w:t>
      </w:r>
      <w:r>
        <w:rPr>
          <w:rFonts w:eastAsia="Times New Roman" w:cs="Times New Roman"/>
          <w:szCs w:val="24"/>
        </w:rPr>
        <w:t xml:space="preserve">μέα των </w:t>
      </w:r>
      <w:r>
        <w:rPr>
          <w:rFonts w:eastAsia="Times New Roman" w:cs="Times New Roman"/>
          <w:szCs w:val="24"/>
        </w:rPr>
        <w:t xml:space="preserve">θαλασσίων υποθέσεων </w:t>
      </w:r>
      <w:r>
        <w:rPr>
          <w:rFonts w:eastAsia="Times New Roman" w:cs="Times New Roman"/>
          <w:szCs w:val="24"/>
        </w:rPr>
        <w:t xml:space="preserve">είναι μια </w:t>
      </w:r>
      <w:r>
        <w:rPr>
          <w:rFonts w:eastAsia="Times New Roman" w:cs="Times New Roman"/>
          <w:szCs w:val="24"/>
        </w:rPr>
        <w:t xml:space="preserve">συμφωνία </w:t>
      </w:r>
      <w:r>
        <w:rPr>
          <w:rFonts w:eastAsia="Times New Roman" w:cs="Times New Roman"/>
          <w:szCs w:val="24"/>
        </w:rPr>
        <w:t>επωφελής για τη χώρα μας. Εκτός από αυτό, όμως, θέλουμε να κρατήσουμε ζωντανή αυτή</w:t>
      </w:r>
      <w:r>
        <w:rPr>
          <w:rFonts w:eastAsia="Times New Roman" w:cs="Times New Roman"/>
          <w:szCs w:val="24"/>
        </w:rPr>
        <w:t>ν</w:t>
      </w:r>
      <w:r>
        <w:rPr>
          <w:rFonts w:eastAsia="Times New Roman" w:cs="Times New Roman"/>
          <w:szCs w:val="24"/>
        </w:rPr>
        <w:t xml:space="preserve"> την στρατηγική επιλογή. Όταν άλλοι, εντός και εκτός Ελλάδος, έβλεπαν μόνο τον κίνδυνο που δημιούργησε η βαθιά κρίση ή έμεναν </w:t>
      </w:r>
      <w:r>
        <w:rPr>
          <w:rFonts w:eastAsia="Times New Roman" w:cs="Times New Roman"/>
          <w:szCs w:val="24"/>
        </w:rPr>
        <w:t>προσκολλημένοι στις ιδεοληψίες τους, η Κίνα, με τη σοφία της μακράς ιστορίας της, είχε τη διορατικότητα να δει την ευκαιρία και να επενδύσει στην Ελλάδα.</w:t>
      </w:r>
    </w:p>
    <w:p w14:paraId="7032F325"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της αρχής, κυρία Πρόεδρε, η Νέα Δημοκρατία θα υπερψηφίσει το </w:t>
      </w:r>
      <w:r>
        <w:rPr>
          <w:rFonts w:eastAsia="Times New Roman" w:cs="Times New Roman"/>
          <w:szCs w:val="24"/>
        </w:rPr>
        <w:t>μνημόνιο</w:t>
      </w:r>
      <w:r>
        <w:rPr>
          <w:rFonts w:eastAsia="Times New Roman" w:cs="Times New Roman"/>
          <w:szCs w:val="24"/>
        </w:rPr>
        <w:t>.</w:t>
      </w:r>
    </w:p>
    <w:p w14:paraId="7032F326"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032F327"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w:t>
      </w:r>
      <w:r>
        <w:rPr>
          <w:rFonts w:eastAsia="Times New Roman" w:cs="Times New Roman"/>
          <w:b/>
          <w:szCs w:val="24"/>
        </w:rPr>
        <w:t>αστασία Χριστοδουλοπούλου):</w:t>
      </w:r>
      <w:r>
        <w:rPr>
          <w:rFonts w:eastAsia="Times New Roman" w:cs="Times New Roman"/>
          <w:szCs w:val="24"/>
        </w:rPr>
        <w:t xml:space="preserve"> Κύριε Σαντορινιέ, έχετε τον λόγο για πέντε λεπτά.</w:t>
      </w:r>
    </w:p>
    <w:p w14:paraId="7032F328"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ΝΕΚΤΑΡΙΟΣ ΣΑΝΤΟΡΙΝΙΟΣ:</w:t>
      </w:r>
      <w:r>
        <w:rPr>
          <w:rFonts w:eastAsia="Times New Roman" w:cs="Times New Roman"/>
          <w:szCs w:val="24"/>
        </w:rPr>
        <w:t xml:space="preserve"> Ευχαριστώ, κυρία Πρόεδρε.</w:t>
      </w:r>
    </w:p>
    <w:p w14:paraId="7032F329"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w:t>
      </w:r>
    </w:p>
    <w:p w14:paraId="7032F32A"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Κυρία Πρόεδρε, όλοι μιλάμε;</w:t>
      </w:r>
    </w:p>
    <w:p w14:paraId="7032F32B"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Θα πάρουμ</w:t>
      </w:r>
      <w:r>
        <w:rPr>
          <w:rFonts w:eastAsia="Times New Roman" w:cs="Times New Roman"/>
          <w:szCs w:val="24"/>
        </w:rPr>
        <w:t>ε όλοι τον λόγο…</w:t>
      </w:r>
    </w:p>
    <w:p w14:paraId="7032F32C"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Επί της αρχής μιλάμε ή επί των τροπολογιών; </w:t>
      </w:r>
    </w:p>
    <w:p w14:paraId="7032F32D"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Επί του συνόλου.</w:t>
      </w:r>
    </w:p>
    <w:p w14:paraId="7032F32E"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Μα, δεν υπάρχει! Είναι κύρωση, υπάρχουν άρθρα. Μιλήσαμε για το άρθρο 1. Εγώ τοποθετήθηκα επί της αρχής.</w:t>
      </w:r>
    </w:p>
    <w:p w14:paraId="7032F32F"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Σας εξήγησα ότι έχετε πέντε λεπτά να πείτε ό,τι θέλετε και εσείς επιλέξατε αυτό. Πρόβλημά σας.</w:t>
      </w:r>
    </w:p>
    <w:p w14:paraId="7032F330"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κυρία Πρόεδρε.</w:t>
      </w:r>
    </w:p>
    <w:p w14:paraId="7032F331"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Δεν μπορούμε. Συνέχεια αυτή</w:t>
      </w:r>
      <w:r>
        <w:rPr>
          <w:rFonts w:eastAsia="Times New Roman" w:cs="Times New Roman"/>
          <w:szCs w:val="24"/>
        </w:rPr>
        <w:t>ν</w:t>
      </w:r>
      <w:r>
        <w:rPr>
          <w:rFonts w:eastAsia="Times New Roman" w:cs="Times New Roman"/>
          <w:szCs w:val="24"/>
        </w:rPr>
        <w:t xml:space="preserve"> τη δουλειά θα κάνουμε;</w:t>
      </w:r>
    </w:p>
    <w:p w14:paraId="7032F332"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Τι εννοείτε, κυρία Πρόεδρε, με το «συνέχεια αυτή η δουλειά»; Η Κυβέρνηση φέρνει τροπολογίες για κύρωση. Βάσει του άρθρου 108, έχω πέντε λεπτά να μιλήσω επί της </w:t>
      </w:r>
      <w:r>
        <w:rPr>
          <w:rFonts w:eastAsia="Times New Roman" w:cs="Times New Roman"/>
          <w:szCs w:val="24"/>
        </w:rPr>
        <w:t>κύρωσης</w:t>
      </w:r>
      <w:r>
        <w:rPr>
          <w:rFonts w:eastAsia="Times New Roman" w:cs="Times New Roman"/>
          <w:szCs w:val="24"/>
        </w:rPr>
        <w:t>.</w:t>
      </w:r>
    </w:p>
    <w:p w14:paraId="7032F333"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w:t>
      </w:r>
      <w:r>
        <w:rPr>
          <w:rFonts w:eastAsia="Times New Roman" w:cs="Times New Roman"/>
          <w:b/>
          <w:szCs w:val="24"/>
        </w:rPr>
        <w:t>υ):</w:t>
      </w:r>
      <w:r>
        <w:rPr>
          <w:rFonts w:eastAsia="Times New Roman" w:cs="Times New Roman"/>
          <w:szCs w:val="24"/>
        </w:rPr>
        <w:t xml:space="preserve"> Τις εξήγησε τις τροπολογίες.</w:t>
      </w:r>
    </w:p>
    <w:p w14:paraId="7032F334"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Μίλησα, λοιπόν, επί της </w:t>
      </w:r>
      <w:r>
        <w:rPr>
          <w:rFonts w:eastAsia="Times New Roman" w:cs="Times New Roman"/>
          <w:szCs w:val="24"/>
        </w:rPr>
        <w:t>κύρωσης</w:t>
      </w:r>
      <w:r>
        <w:rPr>
          <w:rFonts w:eastAsia="Times New Roman" w:cs="Times New Roman"/>
          <w:szCs w:val="24"/>
        </w:rPr>
        <w:t>. Έχω, λοιπόν, το</w:t>
      </w:r>
      <w:r>
        <w:rPr>
          <w:rFonts w:eastAsia="Times New Roman" w:cs="Times New Roman"/>
          <w:szCs w:val="24"/>
        </w:rPr>
        <w:t>ν</w:t>
      </w:r>
      <w:r>
        <w:rPr>
          <w:rFonts w:eastAsia="Times New Roman" w:cs="Times New Roman"/>
          <w:szCs w:val="24"/>
        </w:rPr>
        <w:t xml:space="preserve"> λόγο να μιλήσω για τις τροπολογίες.</w:t>
      </w:r>
    </w:p>
    <w:p w14:paraId="7032F335"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Μιλήσατε δύο φορές, μια ότι δεν τη δεχόσαστε πριν και το δεύτερο, ότι κάνατε και τις γραπτές αιτήσεις, τις οποίες θα θέσω σε ψηφοφορία όταν έρθει η ώρα.</w:t>
      </w:r>
    </w:p>
    <w:p w14:paraId="7032F336"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Μίλησα βάσει του άρθρου 108.</w:t>
      </w:r>
    </w:p>
    <w:p w14:paraId="7032F337"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Τώρα μιλάει ο κ. Σαντορινιός επί όλων.</w:t>
      </w:r>
    </w:p>
    <w:p w14:paraId="7032F338"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Θα μπορέσουμε να μιλήσουμε για τις τροπολογίες ή να φύγουμε; Για τις τροπολογίες θα τοποθετηθούμε εμείς; Τοποθετήθηκα με βάση το άρθρο 108.</w:t>
      </w:r>
    </w:p>
    <w:p w14:paraId="7032F339"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τις τρ</w:t>
      </w:r>
      <w:r>
        <w:rPr>
          <w:rFonts w:eastAsia="Times New Roman" w:cs="Times New Roman"/>
          <w:szCs w:val="24"/>
        </w:rPr>
        <w:t xml:space="preserve">οπολογίες, κύριε </w:t>
      </w:r>
      <w:proofErr w:type="spellStart"/>
      <w:r>
        <w:rPr>
          <w:rFonts w:eastAsia="Times New Roman" w:cs="Times New Roman"/>
          <w:szCs w:val="24"/>
        </w:rPr>
        <w:t>Μηταράκη</w:t>
      </w:r>
      <w:proofErr w:type="spellEnd"/>
      <w:r>
        <w:rPr>
          <w:rFonts w:eastAsia="Times New Roman" w:cs="Times New Roman"/>
          <w:szCs w:val="24"/>
        </w:rPr>
        <w:t>, ο Υπουργός είπε ότι τις μεν βουλευτικές δεν τις δέχεται, τη δε υπουργική τη δέχεται ως έκτακτη.</w:t>
      </w:r>
    </w:p>
    <w:p w14:paraId="7032F33A"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Ποιο άρθρο ακολουθείτε, κυρία Πρόεδρε; Βάσει του 108, έχω πέντε λεπτά μόνο και μόνο να μιλήσω για την </w:t>
      </w:r>
      <w:r>
        <w:rPr>
          <w:rFonts w:eastAsia="Times New Roman" w:cs="Times New Roman"/>
          <w:szCs w:val="24"/>
        </w:rPr>
        <w:t>κύρωση</w:t>
      </w:r>
      <w:r>
        <w:rPr>
          <w:rFonts w:eastAsia="Times New Roman" w:cs="Times New Roman"/>
          <w:szCs w:val="24"/>
        </w:rPr>
        <w:t>. Μ</w:t>
      </w:r>
      <w:r>
        <w:rPr>
          <w:rFonts w:eastAsia="Times New Roman" w:cs="Times New Roman"/>
          <w:szCs w:val="24"/>
        </w:rPr>
        <w:t xml:space="preserve">ίλησα πέντε λεπτά για την </w:t>
      </w:r>
      <w:r>
        <w:rPr>
          <w:rFonts w:eastAsia="Times New Roman" w:cs="Times New Roman"/>
          <w:szCs w:val="24"/>
        </w:rPr>
        <w:t>κύρωση</w:t>
      </w:r>
      <w:r>
        <w:rPr>
          <w:rFonts w:eastAsia="Times New Roman" w:cs="Times New Roman"/>
          <w:szCs w:val="24"/>
        </w:rPr>
        <w:t>. Αν θέλετε να μιλήσουμε για τις τροπολογίες, πρέπει να ανοίξετε δεύτερο γύρο για τις τροπολογίες. Το έχουμε κάνει δέκα φορές.</w:t>
      </w:r>
    </w:p>
    <w:p w14:paraId="7032F33B"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το έχουμε κάνει, κύριε </w:t>
      </w:r>
      <w:proofErr w:type="spellStart"/>
      <w:r>
        <w:rPr>
          <w:rFonts w:eastAsia="Times New Roman" w:cs="Times New Roman"/>
          <w:szCs w:val="24"/>
        </w:rPr>
        <w:t>Μηταράκη</w:t>
      </w:r>
      <w:proofErr w:type="spellEnd"/>
      <w:r>
        <w:rPr>
          <w:rFonts w:eastAsia="Times New Roman" w:cs="Times New Roman"/>
          <w:szCs w:val="24"/>
        </w:rPr>
        <w:t>…</w:t>
      </w:r>
    </w:p>
    <w:p w14:paraId="7032F33C"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w:t>
      </w:r>
      <w:r>
        <w:rPr>
          <w:rFonts w:eastAsia="Times New Roman" w:cs="Times New Roman"/>
          <w:b/>
          <w:szCs w:val="24"/>
        </w:rPr>
        <w:t>ΑΚΗΣ:</w:t>
      </w:r>
      <w:r>
        <w:rPr>
          <w:rFonts w:eastAsia="Times New Roman" w:cs="Times New Roman"/>
          <w:szCs w:val="24"/>
        </w:rPr>
        <w:t xml:space="preserve"> Γιατί; Δεν κατάλαβα!</w:t>
      </w:r>
    </w:p>
    <w:p w14:paraId="7032F33D"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Για λόγους οικονομίας.</w:t>
      </w:r>
    </w:p>
    <w:p w14:paraId="7032F33E"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Τότε να μιλάμε από ένα δευτερόλεπτο ο καθένας.</w:t>
      </w:r>
    </w:p>
    <w:p w14:paraId="7032F33F"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λόγους οικονομίας.</w:t>
      </w:r>
    </w:p>
    <w:p w14:paraId="7032F340"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 κ</w:t>
      </w:r>
      <w:r>
        <w:rPr>
          <w:rFonts w:eastAsia="Times New Roman" w:cs="Times New Roman"/>
          <w:szCs w:val="24"/>
        </w:rPr>
        <w:t>αταργήσετε τον Κανονισμό τότε. Ο κύριος Υπουργός θέλει να καταργήσει τις βουλευτικές τροπολογίες, εσείς θέλετε να καταργήσετε τον Κανονισμό.</w:t>
      </w:r>
    </w:p>
    <w:p w14:paraId="7032F341"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κύριε </w:t>
      </w:r>
      <w:proofErr w:type="spellStart"/>
      <w:r>
        <w:rPr>
          <w:rFonts w:eastAsia="Times New Roman" w:cs="Times New Roman"/>
          <w:szCs w:val="24"/>
        </w:rPr>
        <w:t>Μηταράκη</w:t>
      </w:r>
      <w:proofErr w:type="spellEnd"/>
      <w:r>
        <w:rPr>
          <w:rFonts w:eastAsia="Times New Roman" w:cs="Times New Roman"/>
          <w:szCs w:val="24"/>
        </w:rPr>
        <w:t>!</w:t>
      </w:r>
    </w:p>
    <w:p w14:paraId="7032F342"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έχουμε λόγο να </w:t>
      </w:r>
      <w:r>
        <w:rPr>
          <w:rFonts w:eastAsia="Times New Roman" w:cs="Times New Roman"/>
          <w:szCs w:val="24"/>
        </w:rPr>
        <w:t>είμαστε σε αυτή την Αίθουσα; Να ψηφίζουμε αναγκαστικούς νόμους τότε! Σας παρακαλώ, κυρία Πρόεδρε!</w:t>
      </w:r>
    </w:p>
    <w:p w14:paraId="7032F343"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Ερμηνεύετε ό</w:t>
      </w:r>
      <w:r>
        <w:rPr>
          <w:rFonts w:eastAsia="Times New Roman" w:cs="Times New Roman"/>
          <w:szCs w:val="24"/>
        </w:rPr>
        <w:t>,</w:t>
      </w:r>
      <w:r>
        <w:rPr>
          <w:rFonts w:eastAsia="Times New Roman" w:cs="Times New Roman"/>
          <w:szCs w:val="24"/>
        </w:rPr>
        <w:t xml:space="preserve">τι θέλετε, εν πάση </w:t>
      </w:r>
      <w:proofErr w:type="spellStart"/>
      <w:r>
        <w:rPr>
          <w:rFonts w:eastAsia="Times New Roman" w:cs="Times New Roman"/>
          <w:szCs w:val="24"/>
        </w:rPr>
        <w:t>περιπτώσει</w:t>
      </w:r>
      <w:proofErr w:type="spellEnd"/>
      <w:r>
        <w:rPr>
          <w:rFonts w:eastAsia="Times New Roman" w:cs="Times New Roman"/>
          <w:szCs w:val="24"/>
        </w:rPr>
        <w:t>.</w:t>
      </w:r>
    </w:p>
    <w:p w14:paraId="7032F344" w14:textId="77777777" w:rsidR="00825A8E" w:rsidRDefault="00352CB8">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Ερμηνεύω; Δεν θα μου δώσετε τον λόγο να τοποθετη</w:t>
      </w:r>
      <w:r>
        <w:rPr>
          <w:rFonts w:eastAsia="Times New Roman" w:cs="Times New Roman"/>
          <w:szCs w:val="24"/>
        </w:rPr>
        <w:t>θώ επί των τροπολογιών;</w:t>
      </w:r>
    </w:p>
    <w:p w14:paraId="7032F345" w14:textId="77777777" w:rsidR="00825A8E" w:rsidRDefault="00352CB8">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Κυρία Πρόεδρε, ας χαμηλώσουν λίγο οι τόνοι, παρακαλώ. Δώστε μου λίγο τον λόγο, σας παρακαλώ.</w:t>
      </w:r>
    </w:p>
    <w:p w14:paraId="7032F346"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Έχω δώσει τον λόγο σε κάποιον ομιλητή και διακόπτετε.</w:t>
      </w:r>
    </w:p>
    <w:p w14:paraId="7032F347" w14:textId="77777777" w:rsidR="00825A8E" w:rsidRDefault="00352CB8">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Κυρία Πρό</w:t>
      </w:r>
      <w:r>
        <w:rPr>
          <w:rFonts w:eastAsia="Times New Roman"/>
          <w:szCs w:val="24"/>
        </w:rPr>
        <w:t xml:space="preserve">εδρε, επί της </w:t>
      </w:r>
      <w:r>
        <w:rPr>
          <w:rFonts w:eastAsia="Times New Roman"/>
          <w:szCs w:val="24"/>
        </w:rPr>
        <w:t xml:space="preserve">κυρώσεως </w:t>
      </w:r>
      <w:r>
        <w:rPr>
          <w:rFonts w:eastAsia="Times New Roman"/>
          <w:szCs w:val="24"/>
        </w:rPr>
        <w:t xml:space="preserve">θα πρέπει να μιλήσει ο εκπρόσωπος της Αντιπολίτευσης, ο κ. </w:t>
      </w:r>
      <w:proofErr w:type="spellStart"/>
      <w:r>
        <w:rPr>
          <w:rFonts w:eastAsia="Times New Roman"/>
          <w:szCs w:val="24"/>
        </w:rPr>
        <w:t>Μηταράκης</w:t>
      </w:r>
      <w:proofErr w:type="spellEnd"/>
      <w:r>
        <w:rPr>
          <w:rFonts w:eastAsia="Times New Roman"/>
          <w:szCs w:val="24"/>
        </w:rPr>
        <w:t xml:space="preserve">, που είχε κάποιες αντιρρήσεις, αλλά τελικά υπερψήφισε –μάλλον ήθελαν να μιλήσουν σήμερα- πρέπει να ψηφίσει ο κ. </w:t>
      </w:r>
      <w:proofErr w:type="spellStart"/>
      <w:r>
        <w:rPr>
          <w:rFonts w:eastAsia="Times New Roman"/>
          <w:szCs w:val="24"/>
        </w:rPr>
        <w:t>Κούζηλος</w:t>
      </w:r>
      <w:proofErr w:type="spellEnd"/>
      <w:r>
        <w:rPr>
          <w:rFonts w:eastAsia="Times New Roman"/>
          <w:szCs w:val="24"/>
        </w:rPr>
        <w:t xml:space="preserve"> –που είπαμε «ΟΧΙ»- και να ψηφίσει και το ΚΚ</w:t>
      </w:r>
      <w:r>
        <w:rPr>
          <w:rFonts w:eastAsia="Times New Roman"/>
          <w:szCs w:val="24"/>
        </w:rPr>
        <w:t xml:space="preserve">Ε. Θα μιλήσουμε επί της </w:t>
      </w:r>
      <w:r>
        <w:rPr>
          <w:rFonts w:eastAsia="Times New Roman"/>
          <w:szCs w:val="24"/>
        </w:rPr>
        <w:t xml:space="preserve">κυρώσεως </w:t>
      </w:r>
      <w:r>
        <w:rPr>
          <w:rFonts w:eastAsia="Times New Roman"/>
          <w:szCs w:val="24"/>
        </w:rPr>
        <w:t>και μετά θα τοποθετηθούμε επί της τροπολογίας. Δηλαδή, τι πράγμα είναι αυτό; Πώς τα ανακατεύετε έτσι;</w:t>
      </w:r>
    </w:p>
    <w:p w14:paraId="7032F348"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Έτσι το κάνουμε όλες τις φορές. Διαβάστε τα Πρακτικά.</w:t>
      </w:r>
    </w:p>
    <w:p w14:paraId="7032F349"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εξήγησα ότι τα έθεσα όλα μαζί. Αντί να ανοίγουμε τρεις κύκλους συζήτησης, είπα, στο βαθμό που θέλετε εσείς…</w:t>
      </w:r>
    </w:p>
    <w:p w14:paraId="7032F34A"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Τότε να μην έχουμε τριακόσιους Βουλευτές. Να έχουμε έναν Βουλευτή.</w:t>
      </w:r>
    </w:p>
    <w:p w14:paraId="7032F34B" w14:textId="77777777" w:rsidR="00825A8E" w:rsidRDefault="00352CB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Εσείς δεν θέλετε την τροπολογία. Δεν κατάλαβα. Ωραία. Θέλετε έτσι;</w:t>
      </w:r>
    </w:p>
    <w:p w14:paraId="7032F34C"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Συγγνώμη που έχουμε οκτώ κόμματα. Αυτό δεν το έχουμε ξανακούσει. Αυτό που λέει η Πρόεδρος δεν έχει ξαναγίνει.</w:t>
      </w:r>
    </w:p>
    <w:p w14:paraId="7032F34D"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Μηταρά</w:t>
      </w:r>
      <w:r>
        <w:rPr>
          <w:rFonts w:eastAsia="Times New Roman"/>
          <w:szCs w:val="24"/>
        </w:rPr>
        <w:t>κη</w:t>
      </w:r>
      <w:proofErr w:type="spellEnd"/>
      <w:r>
        <w:rPr>
          <w:rFonts w:eastAsia="Times New Roman"/>
          <w:szCs w:val="24"/>
        </w:rPr>
        <w:t>, μην εξανίστασθε. Συνέχεια γίνεται, γιατί είμαι συνέχεια στις κυρώσεις, κατά σύμπτωση. Αυτό γίνεται συνέχεια.</w:t>
      </w:r>
    </w:p>
    <w:p w14:paraId="7032F34E"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ΝΕΚΤΑΡΙΟΣ ΣΑΝΤΟΡΙΝΙΟΣ: </w:t>
      </w:r>
      <w:r>
        <w:rPr>
          <w:rFonts w:eastAsia="Times New Roman"/>
          <w:szCs w:val="24"/>
        </w:rPr>
        <w:t>Πριν ξεκινήσετε, είχε πει η κυρία Πρόεδρος τη διαδικασία και δεν διαφωνήσατε.</w:t>
      </w:r>
    </w:p>
    <w:p w14:paraId="7032F34F"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Διαφώνησα.</w:t>
      </w:r>
    </w:p>
    <w:p w14:paraId="7032F350"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Σαντορινιέ, περιμένετε, σας παρακαλώ, για να κάνω τη διαδικασία που θέλει ο κ. </w:t>
      </w:r>
      <w:proofErr w:type="spellStart"/>
      <w:r>
        <w:rPr>
          <w:rFonts w:eastAsia="Times New Roman"/>
          <w:szCs w:val="24"/>
        </w:rPr>
        <w:t>Μηταράκης</w:t>
      </w:r>
      <w:proofErr w:type="spellEnd"/>
      <w:r>
        <w:rPr>
          <w:rFonts w:eastAsia="Times New Roman"/>
          <w:szCs w:val="24"/>
        </w:rPr>
        <w:t>, όπου οι άνθρωποι θα σηκώνονται πολλαπλές φορές να λένε διαφορετικά πράγματα, γιατί έχουν πρόβλημα. Θέλουν να σηκώνον</w:t>
      </w:r>
      <w:r>
        <w:rPr>
          <w:rFonts w:eastAsia="Times New Roman"/>
          <w:szCs w:val="24"/>
        </w:rPr>
        <w:t>ται συνέχεια.</w:t>
      </w:r>
    </w:p>
    <w:p w14:paraId="7032F351"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Άλλο η </w:t>
      </w:r>
      <w:r>
        <w:rPr>
          <w:rFonts w:eastAsia="Times New Roman"/>
          <w:szCs w:val="24"/>
        </w:rPr>
        <w:t>κύρωση</w:t>
      </w:r>
      <w:r>
        <w:rPr>
          <w:rFonts w:eastAsia="Times New Roman"/>
          <w:szCs w:val="24"/>
        </w:rPr>
        <w:t>, άλλο η τροπολογία…</w:t>
      </w:r>
    </w:p>
    <w:p w14:paraId="7032F352"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Ναι, κύριε </w:t>
      </w:r>
      <w:proofErr w:type="spellStart"/>
      <w:r>
        <w:rPr>
          <w:rFonts w:eastAsia="Times New Roman"/>
          <w:szCs w:val="24"/>
        </w:rPr>
        <w:t>Μηταράκη</w:t>
      </w:r>
      <w:proofErr w:type="spellEnd"/>
      <w:r>
        <w:rPr>
          <w:rFonts w:eastAsia="Times New Roman"/>
          <w:szCs w:val="24"/>
        </w:rPr>
        <w:t>, εσείς ειδικά θα σηκωθείτε ξανά.</w:t>
      </w:r>
    </w:p>
    <w:p w14:paraId="7032F353" w14:textId="77777777" w:rsidR="00825A8E" w:rsidRDefault="00352CB8">
      <w:pPr>
        <w:spacing w:after="0" w:line="600" w:lineRule="auto"/>
        <w:ind w:firstLine="720"/>
        <w:jc w:val="both"/>
        <w:rPr>
          <w:rFonts w:eastAsia="Times New Roman"/>
          <w:szCs w:val="24"/>
        </w:rPr>
      </w:pPr>
      <w:r>
        <w:rPr>
          <w:rFonts w:eastAsia="Times New Roman"/>
          <w:szCs w:val="24"/>
        </w:rPr>
        <w:t xml:space="preserve">Ας μιλήσει εκ μέρους της Χρυσής Αυγής ο κ. </w:t>
      </w:r>
      <w:proofErr w:type="spellStart"/>
      <w:r>
        <w:rPr>
          <w:rFonts w:eastAsia="Times New Roman"/>
          <w:szCs w:val="24"/>
        </w:rPr>
        <w:t>Κούζηλος</w:t>
      </w:r>
      <w:proofErr w:type="spellEnd"/>
      <w:r>
        <w:rPr>
          <w:rFonts w:eastAsia="Times New Roman"/>
          <w:szCs w:val="24"/>
        </w:rPr>
        <w:t xml:space="preserve"> για την </w:t>
      </w:r>
      <w:r>
        <w:rPr>
          <w:rFonts w:eastAsia="Times New Roman"/>
          <w:szCs w:val="24"/>
        </w:rPr>
        <w:t>κύρωση</w:t>
      </w:r>
      <w:r>
        <w:rPr>
          <w:rFonts w:eastAsia="Times New Roman"/>
          <w:szCs w:val="24"/>
        </w:rPr>
        <w:t>.</w:t>
      </w:r>
    </w:p>
    <w:p w14:paraId="7032F354" w14:textId="77777777" w:rsidR="00825A8E" w:rsidRDefault="00352CB8">
      <w:pPr>
        <w:spacing w:after="0" w:line="600" w:lineRule="auto"/>
        <w:ind w:firstLine="720"/>
        <w:jc w:val="both"/>
        <w:rPr>
          <w:rFonts w:eastAsia="Times New Roman"/>
          <w:szCs w:val="24"/>
        </w:rPr>
      </w:pPr>
      <w:r>
        <w:rPr>
          <w:rFonts w:eastAsia="Times New Roman"/>
          <w:szCs w:val="24"/>
        </w:rPr>
        <w:t xml:space="preserve">Ορίστε, </w:t>
      </w:r>
      <w:r>
        <w:rPr>
          <w:rFonts w:eastAsia="Times New Roman"/>
          <w:szCs w:val="24"/>
        </w:rPr>
        <w:t>έ</w:t>
      </w:r>
      <w:r>
        <w:rPr>
          <w:rFonts w:eastAsia="Times New Roman"/>
          <w:szCs w:val="24"/>
        </w:rPr>
        <w:t>χετε το λόγο</w:t>
      </w:r>
      <w:r>
        <w:rPr>
          <w:rFonts w:eastAsia="Times New Roman"/>
          <w:szCs w:val="24"/>
        </w:rPr>
        <w:t xml:space="preserve">. Ας κάνουμε τη διαδικασία όπως τη θέλει ο κ. </w:t>
      </w:r>
      <w:proofErr w:type="spellStart"/>
      <w:r>
        <w:rPr>
          <w:rFonts w:eastAsia="Times New Roman"/>
          <w:szCs w:val="24"/>
        </w:rPr>
        <w:t>Μηταράκης</w:t>
      </w:r>
      <w:proofErr w:type="spellEnd"/>
      <w:r>
        <w:rPr>
          <w:rFonts w:eastAsia="Times New Roman"/>
          <w:szCs w:val="24"/>
        </w:rPr>
        <w:t>…</w:t>
      </w:r>
    </w:p>
    <w:p w14:paraId="7032F355"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Όπως λέει ο Κανονισμός.</w:t>
      </w:r>
    </w:p>
    <w:p w14:paraId="7032F356"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…προκειμένου να ευχαριστηθεί.</w:t>
      </w:r>
    </w:p>
    <w:p w14:paraId="7032F357" w14:textId="77777777" w:rsidR="00825A8E" w:rsidRDefault="00352CB8">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Κούζηλε</w:t>
      </w:r>
      <w:proofErr w:type="spellEnd"/>
      <w:r>
        <w:rPr>
          <w:rFonts w:eastAsia="Times New Roman"/>
          <w:szCs w:val="24"/>
        </w:rPr>
        <w:t>.</w:t>
      </w:r>
    </w:p>
    <w:p w14:paraId="7032F358" w14:textId="77777777" w:rsidR="00825A8E" w:rsidRDefault="00352CB8">
      <w:pPr>
        <w:spacing w:after="0" w:line="600" w:lineRule="auto"/>
        <w:ind w:firstLine="720"/>
        <w:jc w:val="both"/>
        <w:rPr>
          <w:rFonts w:eastAsia="Times New Roman"/>
          <w:szCs w:val="28"/>
        </w:rPr>
      </w:pPr>
      <w:r>
        <w:rPr>
          <w:rFonts w:eastAsia="Times New Roman"/>
          <w:b/>
          <w:szCs w:val="24"/>
        </w:rPr>
        <w:t xml:space="preserve">ΝΙΚΟΛΑΟΣ ΚΟΥΖΗΛΟΣ: </w:t>
      </w:r>
      <w:r>
        <w:rPr>
          <w:rFonts w:eastAsia="Times New Roman"/>
          <w:szCs w:val="24"/>
        </w:rPr>
        <w:t xml:space="preserve">Για τις τροπολογίες θα τοποθετηθεί ο </w:t>
      </w:r>
      <w:r>
        <w:rPr>
          <w:rFonts w:eastAsia="Times New Roman"/>
          <w:szCs w:val="28"/>
        </w:rPr>
        <w:t>Κ</w:t>
      </w:r>
      <w:r>
        <w:rPr>
          <w:rFonts w:eastAsia="Times New Roman"/>
          <w:szCs w:val="28"/>
        </w:rPr>
        <w:t>οινοβουλευτικός μας Εκπρόσωπος.</w:t>
      </w:r>
    </w:p>
    <w:p w14:paraId="7032F359" w14:textId="77777777" w:rsidR="00825A8E" w:rsidRDefault="00352CB8">
      <w:pPr>
        <w:spacing w:after="0" w:line="600" w:lineRule="auto"/>
        <w:ind w:firstLine="720"/>
        <w:jc w:val="both"/>
        <w:rPr>
          <w:rFonts w:eastAsia="Times New Roman"/>
          <w:szCs w:val="28"/>
        </w:rPr>
      </w:pPr>
      <w:r>
        <w:rPr>
          <w:rFonts w:eastAsia="Times New Roman"/>
          <w:szCs w:val="28"/>
        </w:rPr>
        <w:t xml:space="preserve">Όσον αφορά την </w:t>
      </w:r>
      <w:r>
        <w:rPr>
          <w:rFonts w:eastAsia="Times New Roman"/>
          <w:szCs w:val="28"/>
        </w:rPr>
        <w:t xml:space="preserve">κύρωση </w:t>
      </w:r>
      <w:r>
        <w:rPr>
          <w:rFonts w:eastAsia="Times New Roman"/>
          <w:szCs w:val="28"/>
        </w:rPr>
        <w:t xml:space="preserve">του </w:t>
      </w:r>
      <w:r>
        <w:rPr>
          <w:rFonts w:eastAsia="Times New Roman"/>
          <w:szCs w:val="28"/>
        </w:rPr>
        <w:t>μνημονίου συνεργασίας</w:t>
      </w:r>
      <w:r>
        <w:rPr>
          <w:rFonts w:eastAsia="Times New Roman"/>
          <w:szCs w:val="28"/>
        </w:rPr>
        <w:t xml:space="preserve"> με την Κίνα που υπέγραψε η Νέα Δημοκρατία στις 19-6-2014, πρέπει να πούμε ότι μιλάμε για την Κίνα που έχει ρυθμό ανάπτυξης που υπολογίζεται για το 2016 στο 6,7% και η οποία απε</w:t>
      </w:r>
      <w:r>
        <w:rPr>
          <w:rFonts w:eastAsia="Times New Roman"/>
          <w:szCs w:val="28"/>
        </w:rPr>
        <w:t>ιλεί την ελληνική ναυτιλία. Αυτό δεν πρέπει να το ξεχνάμε. Και για να αιτιολογήσουμε γιατί απειλεί την ελληνική ναυτιλία, πρέπει να πούμε ότι έχει μια επιθετική επενδυτική πολιτική παγκοσμίως. Ένα τρανό παράδειγμα για τις επενδυτικές της δράσεις και τους σ</w:t>
      </w:r>
      <w:r>
        <w:rPr>
          <w:rFonts w:eastAsia="Times New Roman"/>
          <w:szCs w:val="28"/>
        </w:rPr>
        <w:t xml:space="preserve">κοπούς της είναι το τι έχει κάνει στην Αφρική. Εξαγόρασε με ψίχουλα όλους τους πόρους της </w:t>
      </w:r>
      <w:proofErr w:type="spellStart"/>
      <w:r>
        <w:rPr>
          <w:rFonts w:eastAsia="Times New Roman"/>
          <w:szCs w:val="28"/>
        </w:rPr>
        <w:t>υποσαχάριας</w:t>
      </w:r>
      <w:proofErr w:type="spellEnd"/>
      <w:r>
        <w:rPr>
          <w:rFonts w:eastAsia="Times New Roman"/>
          <w:szCs w:val="28"/>
        </w:rPr>
        <w:t xml:space="preserve"> </w:t>
      </w:r>
      <w:r>
        <w:rPr>
          <w:rFonts w:eastAsia="Times New Roman"/>
          <w:szCs w:val="28"/>
        </w:rPr>
        <w:t>Αφρικής.</w:t>
      </w:r>
    </w:p>
    <w:p w14:paraId="7032F35A" w14:textId="77777777" w:rsidR="00825A8E" w:rsidRDefault="00352CB8">
      <w:pPr>
        <w:spacing w:after="0" w:line="600" w:lineRule="auto"/>
        <w:ind w:firstLine="720"/>
        <w:jc w:val="both"/>
        <w:rPr>
          <w:rFonts w:eastAsia="Times New Roman"/>
          <w:szCs w:val="28"/>
        </w:rPr>
      </w:pPr>
      <w:r>
        <w:rPr>
          <w:rFonts w:eastAsia="Times New Roman"/>
          <w:szCs w:val="28"/>
        </w:rPr>
        <w:t xml:space="preserve">Κύριε Υπουργέ, δεν είμαστε φοβικοί. Δεν είναι σωστή η συγκεκριμένη </w:t>
      </w:r>
      <w:r>
        <w:rPr>
          <w:rFonts w:eastAsia="Times New Roman"/>
          <w:szCs w:val="28"/>
        </w:rPr>
        <w:t xml:space="preserve">κύρωση μνημονίου συνεργασίας </w:t>
      </w:r>
      <w:r>
        <w:rPr>
          <w:rFonts w:eastAsia="Times New Roman"/>
          <w:szCs w:val="28"/>
        </w:rPr>
        <w:t>με την Κίνα.</w:t>
      </w:r>
    </w:p>
    <w:p w14:paraId="7032F35B" w14:textId="77777777" w:rsidR="00825A8E" w:rsidRDefault="00352CB8">
      <w:pPr>
        <w:spacing w:after="0" w:line="600" w:lineRule="auto"/>
        <w:ind w:firstLine="720"/>
        <w:jc w:val="both"/>
        <w:rPr>
          <w:rFonts w:eastAsia="Times New Roman"/>
          <w:szCs w:val="28"/>
        </w:rPr>
      </w:pPr>
      <w:r>
        <w:rPr>
          <w:rFonts w:eastAsia="Times New Roman"/>
          <w:szCs w:val="28"/>
        </w:rPr>
        <w:lastRenderedPageBreak/>
        <w:t>Το 2012 ίδρυσε το Κέντρο Ναυτιλιακής</w:t>
      </w:r>
      <w:r>
        <w:rPr>
          <w:rFonts w:eastAsia="Times New Roman"/>
          <w:szCs w:val="28"/>
        </w:rPr>
        <w:t xml:space="preserve"> Χρηματοδότησης, το οποίο εξαγοράζει ελληνικές εταιρείες και μπαίνει δυναμικά στο παιχνίδι η κρατική τράπεζά της, η «</w:t>
      </w:r>
      <w:r>
        <w:rPr>
          <w:rFonts w:eastAsia="Times New Roman"/>
          <w:szCs w:val="28"/>
          <w:lang w:val="en-US"/>
        </w:rPr>
        <w:t>CHINA</w:t>
      </w:r>
      <w:r>
        <w:rPr>
          <w:rFonts w:eastAsia="Times New Roman"/>
          <w:szCs w:val="28"/>
        </w:rPr>
        <w:t xml:space="preserve"> </w:t>
      </w:r>
      <w:r>
        <w:rPr>
          <w:rFonts w:eastAsia="Times New Roman"/>
          <w:szCs w:val="28"/>
          <w:lang w:val="en-US"/>
        </w:rPr>
        <w:t>DEVELOPMENT</w:t>
      </w:r>
      <w:r>
        <w:rPr>
          <w:rFonts w:eastAsia="Times New Roman"/>
          <w:szCs w:val="28"/>
        </w:rPr>
        <w:t xml:space="preserve">», η οποία αγοράζει ελληνικά χαρτοφυλάκια. </w:t>
      </w:r>
    </w:p>
    <w:p w14:paraId="7032F35C" w14:textId="77777777" w:rsidR="00825A8E" w:rsidRDefault="00352CB8">
      <w:pPr>
        <w:spacing w:after="0" w:line="600" w:lineRule="auto"/>
        <w:ind w:firstLine="720"/>
        <w:jc w:val="both"/>
        <w:rPr>
          <w:rFonts w:eastAsia="Times New Roman"/>
          <w:szCs w:val="28"/>
        </w:rPr>
      </w:pPr>
      <w:r>
        <w:rPr>
          <w:rFonts w:eastAsia="Times New Roman"/>
          <w:szCs w:val="28"/>
        </w:rPr>
        <w:t>Στη συνέχεια, είχαμε την πολιτική της Νέας Δημοκρατίας, η οποία έκανε ένα δώρο</w:t>
      </w:r>
      <w:r>
        <w:rPr>
          <w:rFonts w:eastAsia="Times New Roman"/>
          <w:szCs w:val="28"/>
        </w:rPr>
        <w:t xml:space="preserve"> στους Κινέζους</w:t>
      </w:r>
      <w:r>
        <w:rPr>
          <w:rFonts w:eastAsia="Times New Roman"/>
          <w:szCs w:val="28"/>
        </w:rPr>
        <w:t>,</w:t>
      </w:r>
      <w:r>
        <w:rPr>
          <w:rFonts w:eastAsia="Times New Roman"/>
          <w:szCs w:val="28"/>
        </w:rPr>
        <w:t xml:space="preserve"> ενεργοποιώντας εννέα κινέζικα ναυπηγεία</w:t>
      </w:r>
      <w:r>
        <w:rPr>
          <w:rFonts w:eastAsia="Times New Roman"/>
          <w:szCs w:val="28"/>
        </w:rPr>
        <w:t>,</w:t>
      </w:r>
      <w:r>
        <w:rPr>
          <w:rFonts w:eastAsia="Times New Roman"/>
          <w:szCs w:val="28"/>
        </w:rPr>
        <w:t xml:space="preserve"> με τις ευχές του Σαμαρά τότε. Αυτά έκανε ο Σαμαράς. Αν θυμάμαι καλά, στα 17 δισεκατομμύρια ευρώ υπολογίζεται η αξία των ναυπηγήσεων που πήγε στην Κίνα.</w:t>
      </w:r>
    </w:p>
    <w:p w14:paraId="7032F35D" w14:textId="77777777" w:rsidR="00825A8E" w:rsidRDefault="00352CB8">
      <w:pPr>
        <w:spacing w:after="0" w:line="600" w:lineRule="auto"/>
        <w:ind w:firstLine="720"/>
        <w:jc w:val="both"/>
        <w:rPr>
          <w:rFonts w:eastAsia="Times New Roman"/>
          <w:szCs w:val="28"/>
        </w:rPr>
      </w:pPr>
      <w:r>
        <w:rPr>
          <w:rFonts w:eastAsia="Times New Roman"/>
          <w:szCs w:val="28"/>
        </w:rPr>
        <w:t xml:space="preserve">Στη συνέχεια, έχουμε τις προηγούμενες </w:t>
      </w:r>
      <w:r>
        <w:rPr>
          <w:rFonts w:eastAsia="Times New Roman"/>
          <w:szCs w:val="28"/>
        </w:rPr>
        <w:t>κυρώσεις</w:t>
      </w:r>
      <w:r>
        <w:rPr>
          <w:rFonts w:eastAsia="Times New Roman"/>
          <w:szCs w:val="28"/>
        </w:rPr>
        <w:t xml:space="preserve"> </w:t>
      </w:r>
      <w:r>
        <w:rPr>
          <w:rFonts w:eastAsia="Times New Roman"/>
          <w:szCs w:val="28"/>
        </w:rPr>
        <w:t>με την Κίνα πάνω στη ναυτιλία, για τις οποίες σας έχουμε ξαναπεί. Η ΠΝΟ τότε είχε διαμαρτυρηθεί πολύ έντονα.</w:t>
      </w:r>
    </w:p>
    <w:p w14:paraId="7032F35E" w14:textId="77777777" w:rsidR="00825A8E" w:rsidRDefault="00352CB8">
      <w:pPr>
        <w:spacing w:after="0" w:line="600" w:lineRule="auto"/>
        <w:ind w:firstLine="720"/>
        <w:jc w:val="both"/>
        <w:rPr>
          <w:rFonts w:eastAsia="Times New Roman"/>
          <w:szCs w:val="28"/>
        </w:rPr>
      </w:pPr>
      <w:r>
        <w:rPr>
          <w:rFonts w:eastAsia="Times New Roman"/>
          <w:szCs w:val="28"/>
        </w:rPr>
        <w:t>Ας δούμε τι είπατε. Μιλήσατε για τη συνέχεια της συνεργασίας σας με την Κίνα. Σας λέω ότι η συγκεκριμένη συνέχεια ήταν επικριτική από τη μεριά της</w:t>
      </w:r>
      <w:r>
        <w:rPr>
          <w:rFonts w:eastAsia="Times New Roman"/>
          <w:szCs w:val="28"/>
        </w:rPr>
        <w:t xml:space="preserve"> ΠΝΟ. </w:t>
      </w:r>
    </w:p>
    <w:p w14:paraId="7032F35F" w14:textId="77777777" w:rsidR="00825A8E" w:rsidRDefault="00352CB8">
      <w:pPr>
        <w:spacing w:after="0" w:line="600" w:lineRule="auto"/>
        <w:ind w:firstLine="720"/>
        <w:jc w:val="both"/>
        <w:rPr>
          <w:rFonts w:eastAsia="Times New Roman"/>
          <w:szCs w:val="28"/>
        </w:rPr>
      </w:pPr>
      <w:r>
        <w:rPr>
          <w:rFonts w:eastAsia="Times New Roman"/>
          <w:szCs w:val="28"/>
        </w:rPr>
        <w:lastRenderedPageBreak/>
        <w:t xml:space="preserve">Ας δούμε τη σημερινή </w:t>
      </w:r>
      <w:r>
        <w:rPr>
          <w:rFonts w:eastAsia="Times New Roman"/>
          <w:szCs w:val="28"/>
        </w:rPr>
        <w:t>κύρωση</w:t>
      </w:r>
      <w:r>
        <w:rPr>
          <w:rFonts w:eastAsia="Times New Roman"/>
          <w:szCs w:val="28"/>
        </w:rPr>
        <w:t>. Στην αιτιολογική έκθεση αναφέρει ότι</w:t>
      </w:r>
      <w:r>
        <w:rPr>
          <w:rFonts w:eastAsia="Times New Roman"/>
          <w:szCs w:val="28"/>
        </w:rPr>
        <w:t>,</w:t>
      </w:r>
      <w:r>
        <w:rPr>
          <w:rFonts w:eastAsia="Times New Roman"/>
          <w:szCs w:val="28"/>
        </w:rPr>
        <w:t xml:space="preserve"> λαμβάνοντας υπ’ </w:t>
      </w:r>
      <w:proofErr w:type="spellStart"/>
      <w:r>
        <w:rPr>
          <w:rFonts w:eastAsia="Times New Roman"/>
          <w:szCs w:val="28"/>
        </w:rPr>
        <w:t>όψιν</w:t>
      </w:r>
      <w:proofErr w:type="spellEnd"/>
      <w:r>
        <w:rPr>
          <w:rFonts w:eastAsia="Times New Roman"/>
          <w:szCs w:val="28"/>
        </w:rPr>
        <w:t xml:space="preserve"> τη στρατηγικής σημασίας θέση της χώρας μας, το υποβαλλόμενο προς κύρωση </w:t>
      </w:r>
      <w:r>
        <w:rPr>
          <w:rFonts w:eastAsia="Times New Roman"/>
          <w:szCs w:val="28"/>
        </w:rPr>
        <w:t xml:space="preserve">μνημόνιο </w:t>
      </w:r>
      <w:r>
        <w:rPr>
          <w:rFonts w:eastAsia="Times New Roman"/>
          <w:szCs w:val="28"/>
        </w:rPr>
        <w:t>συνιστά συμφωνία επωφελή για τα ελληνικά ναυτιλιακά συμφέροντα. Ποια είναι τα ελ</w:t>
      </w:r>
      <w:r>
        <w:rPr>
          <w:rFonts w:eastAsia="Times New Roman"/>
          <w:szCs w:val="28"/>
        </w:rPr>
        <w:t>ληνικά ναυτιλιακά συμφέροντα που ωφελεί; Στην ουσία θα κάνουμε εξαγωγή τεχνογνωσίας σε κάποια κομμάτια.</w:t>
      </w:r>
    </w:p>
    <w:p w14:paraId="7032F360" w14:textId="77777777" w:rsidR="00825A8E" w:rsidRDefault="00352CB8">
      <w:pPr>
        <w:spacing w:after="0" w:line="600" w:lineRule="auto"/>
        <w:ind w:firstLine="720"/>
        <w:jc w:val="both"/>
        <w:rPr>
          <w:rFonts w:eastAsia="Times New Roman"/>
          <w:szCs w:val="28"/>
        </w:rPr>
      </w:pPr>
      <w:r>
        <w:rPr>
          <w:rFonts w:eastAsia="Times New Roman"/>
          <w:szCs w:val="28"/>
        </w:rPr>
        <w:t xml:space="preserve">Ας δούμε κάποια σημεία στο άρθρο 2. Το ένα αφορά την προστασία του θαλασσίου περιβάλλοντος. Δεν είμαστε φοβικοί, όπως είπατε. Το </w:t>
      </w:r>
      <w:proofErr w:type="spellStart"/>
      <w:r>
        <w:rPr>
          <w:rFonts w:eastAsia="Times New Roman"/>
          <w:szCs w:val="28"/>
        </w:rPr>
        <w:t>ξανατονίζω</w:t>
      </w:r>
      <w:proofErr w:type="spellEnd"/>
      <w:r>
        <w:rPr>
          <w:rFonts w:eastAsia="Times New Roman"/>
          <w:szCs w:val="28"/>
        </w:rPr>
        <w:t>. Το μοναδικό</w:t>
      </w:r>
      <w:r>
        <w:rPr>
          <w:rFonts w:eastAsia="Times New Roman"/>
          <w:szCs w:val="28"/>
        </w:rPr>
        <w:t xml:space="preserve"> που έχει να πάρει από εμάς η Κίνα είναι τεχνογνωσία πάνω στη ναυτιλία. Σας ξαναλέω ότι πλέον είναι νούμερο ένα απειλή για την ελληνική εμπορική ναυτιλία. Και εδώ τίθεται το ερώτημα αν τηρεί διεθνείς συμβάσεις, όπως </w:t>
      </w:r>
      <w:r>
        <w:rPr>
          <w:rFonts w:eastAsia="Times New Roman"/>
          <w:szCs w:val="28"/>
          <w:lang w:val="en-US"/>
        </w:rPr>
        <w:t>SOLAS</w:t>
      </w:r>
      <w:r>
        <w:rPr>
          <w:rFonts w:eastAsia="Times New Roman"/>
          <w:szCs w:val="28"/>
        </w:rPr>
        <w:t xml:space="preserve">, </w:t>
      </w:r>
      <w:r>
        <w:rPr>
          <w:rFonts w:eastAsia="Times New Roman"/>
          <w:szCs w:val="28"/>
          <w:lang w:val="en-US"/>
        </w:rPr>
        <w:t>MARPOL</w:t>
      </w:r>
      <w:r>
        <w:rPr>
          <w:rFonts w:eastAsia="Times New Roman"/>
          <w:szCs w:val="28"/>
        </w:rPr>
        <w:t xml:space="preserve">, </w:t>
      </w:r>
      <w:r>
        <w:rPr>
          <w:rFonts w:eastAsia="Times New Roman"/>
          <w:szCs w:val="28"/>
          <w:lang w:val="en-US"/>
        </w:rPr>
        <w:t>STCW</w:t>
      </w:r>
      <w:r>
        <w:rPr>
          <w:rFonts w:eastAsia="Times New Roman"/>
          <w:szCs w:val="28"/>
        </w:rPr>
        <w:t>.</w:t>
      </w:r>
    </w:p>
    <w:p w14:paraId="7032F36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Θαλάσσιοι πόροι: Όπ</w:t>
      </w:r>
      <w:r>
        <w:rPr>
          <w:rFonts w:eastAsia="Times New Roman" w:cs="Times New Roman"/>
          <w:szCs w:val="24"/>
        </w:rPr>
        <w:t xml:space="preserve">ως σας είπα στην </w:t>
      </w:r>
      <w:r>
        <w:rPr>
          <w:rFonts w:eastAsia="Times New Roman" w:cs="Times New Roman"/>
          <w:szCs w:val="24"/>
        </w:rPr>
        <w:t>επιτροπή</w:t>
      </w:r>
      <w:r>
        <w:rPr>
          <w:rFonts w:eastAsia="Times New Roman" w:cs="Times New Roman"/>
          <w:szCs w:val="24"/>
        </w:rPr>
        <w:t xml:space="preserve">, η Κίνα αγόρασε από όλον τον κόσμο εξέδρες εξόρυξης. Οπότε, στην ουσία θα εφαρμόσει την πολιτική που είχε εφαρμόσει και σε όλη την </w:t>
      </w:r>
      <w:proofErr w:type="spellStart"/>
      <w:r>
        <w:rPr>
          <w:rFonts w:eastAsia="Times New Roman" w:cs="Times New Roman"/>
          <w:szCs w:val="24"/>
        </w:rPr>
        <w:t>υποσαχάρια</w:t>
      </w:r>
      <w:proofErr w:type="spellEnd"/>
      <w:r>
        <w:rPr>
          <w:rFonts w:eastAsia="Times New Roman" w:cs="Times New Roman"/>
          <w:szCs w:val="24"/>
        </w:rPr>
        <w:t xml:space="preserve"> </w:t>
      </w:r>
      <w:r>
        <w:rPr>
          <w:rFonts w:eastAsia="Times New Roman" w:cs="Times New Roman"/>
          <w:szCs w:val="24"/>
        </w:rPr>
        <w:t>Αφρική. Δηλαδή τι θα κάνει; Θα βρει μια χώρα διαλυμένη</w:t>
      </w:r>
      <w:r>
        <w:rPr>
          <w:rFonts w:eastAsia="Times New Roman" w:cs="Times New Roman"/>
          <w:szCs w:val="24"/>
        </w:rPr>
        <w:t xml:space="preserve">, </w:t>
      </w:r>
      <w:r>
        <w:rPr>
          <w:rFonts w:eastAsia="Times New Roman" w:cs="Times New Roman"/>
          <w:szCs w:val="24"/>
        </w:rPr>
        <w:t xml:space="preserve">θα έρθει και θα μπει μέσα στους </w:t>
      </w:r>
      <w:r>
        <w:rPr>
          <w:rFonts w:eastAsia="Times New Roman" w:cs="Times New Roman"/>
          <w:szCs w:val="24"/>
        </w:rPr>
        <w:t xml:space="preserve">διαγωνισμούς </w:t>
      </w:r>
      <w:r>
        <w:rPr>
          <w:rFonts w:eastAsia="Times New Roman" w:cs="Times New Roman"/>
          <w:szCs w:val="24"/>
        </w:rPr>
        <w:lastRenderedPageBreak/>
        <w:t>για να μπορέσει με εξέδρες, με τεχνογνωσία, με μέσα, με τα πάντα να πάρει οτιδήποτε θέλει με πολύ μικρό κόστος.</w:t>
      </w:r>
    </w:p>
    <w:p w14:paraId="7032F362"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«Θαλάσσια πολιτική». Δηλαδή; Είναι πολύ αόριστο. </w:t>
      </w:r>
    </w:p>
    <w:p w14:paraId="7032F36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«Άλλοι τομείς </w:t>
      </w:r>
      <w:r>
        <w:rPr>
          <w:rFonts w:eastAsia="Times New Roman"/>
          <w:szCs w:val="24"/>
        </w:rPr>
        <w:t>οι οποίοι</w:t>
      </w:r>
      <w:r>
        <w:rPr>
          <w:rFonts w:eastAsia="Times New Roman" w:cs="Times New Roman"/>
          <w:szCs w:val="24"/>
        </w:rPr>
        <w:t xml:space="preserve"> θα συμφωνηθούν». Είναι αόριστο και αυτό.</w:t>
      </w:r>
    </w:p>
    <w:p w14:paraId="7032F36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Στο άρθρο 3 θα κ</w:t>
      </w:r>
      <w:r>
        <w:rPr>
          <w:rFonts w:eastAsia="Times New Roman" w:cs="Times New Roman"/>
          <w:szCs w:val="24"/>
        </w:rPr>
        <w:t xml:space="preserve">άνουμε μια εξαγωγή τεχνογνωσίας, όπως ξαναλέω. </w:t>
      </w:r>
    </w:p>
    <w:p w14:paraId="7032F36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Χαιρόμαστε που οι ΑΝΕΛ συμφώνησαν στην ουσία στην </w:t>
      </w:r>
      <w:r>
        <w:rPr>
          <w:rFonts w:eastAsia="Times New Roman" w:cs="Times New Roman"/>
          <w:szCs w:val="24"/>
        </w:rPr>
        <w:t xml:space="preserve">επιτροπή </w:t>
      </w:r>
      <w:r>
        <w:rPr>
          <w:rFonts w:eastAsia="Times New Roman" w:cs="Times New Roman"/>
          <w:szCs w:val="24"/>
        </w:rPr>
        <w:t>με εμάς. Όμως, στην ουσία υπερψήφισαν. Και αξίζει να σημειώσουμε, από τα Πρακτικά, αυτό που είχε πει ο εισηγητής των ΑΝΕΛ, ότι οι Κινέζοι δεν είναι κ</w:t>
      </w:r>
      <w:r>
        <w:rPr>
          <w:rFonts w:eastAsia="Times New Roman" w:cs="Times New Roman"/>
          <w:szCs w:val="24"/>
        </w:rPr>
        <w:t xml:space="preserve">αλοί άνθρωποι και ότι έχω την τύχη να συνεργαστώ μαζί τους. </w:t>
      </w:r>
    </w:p>
    <w:p w14:paraId="7032F36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έτσι φαίνονται οι προθέσεις της Κίνας και τι έχει κάνει. Το ξέρουμε όλοι πολύ καλά. </w:t>
      </w:r>
      <w:r>
        <w:rPr>
          <w:rFonts w:eastAsia="Times New Roman" w:cs="Times New Roman"/>
          <w:szCs w:val="24"/>
        </w:rPr>
        <w:t>Ως</w:t>
      </w:r>
      <w:r>
        <w:rPr>
          <w:rFonts w:eastAsia="Times New Roman" w:cs="Times New Roman"/>
          <w:szCs w:val="24"/>
        </w:rPr>
        <w:t xml:space="preserve"> επενδυτής, </w:t>
      </w:r>
      <w:r>
        <w:rPr>
          <w:rFonts w:eastAsia="Times New Roman" w:cs="Times New Roman"/>
          <w:szCs w:val="24"/>
        </w:rPr>
        <w:t>ως</w:t>
      </w:r>
      <w:r>
        <w:rPr>
          <w:rFonts w:eastAsia="Times New Roman" w:cs="Times New Roman"/>
          <w:szCs w:val="24"/>
        </w:rPr>
        <w:t xml:space="preserve"> συνεργασία κοιτάει πάντα το συμφέρον της. Και καλά κάνει. Δεν θα είναι επωφελής η συνεργασία για τα ελληνικά συμφέροντα. Και γι’ αυτόν τον λόγο καταψηφίζουμε.</w:t>
      </w:r>
    </w:p>
    <w:p w14:paraId="7032F36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Ευχαριστούμε.</w:t>
      </w:r>
    </w:p>
    <w:p w14:paraId="7032F368" w14:textId="77777777" w:rsidR="00825A8E" w:rsidRDefault="00352CB8">
      <w:pPr>
        <w:spacing w:after="0"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w:t>
      </w:r>
      <w:r>
        <w:rPr>
          <w:rFonts w:eastAsia="Times New Roman" w:cs="Times New Roman"/>
        </w:rPr>
        <w:t>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w:t>
      </w:r>
      <w:r>
        <w:rPr>
          <w:rFonts w:eastAsia="Times New Roman" w:cs="Times New Roman"/>
        </w:rPr>
        <w:t xml:space="preserve">αίθουσας </w:t>
      </w:r>
      <w:r>
        <w:rPr>
          <w:rFonts w:eastAsia="Times New Roman" w:cs="Times New Roman"/>
        </w:rPr>
        <w:t>«ΕΛΕΥΘΕΡΙΟΣ ΒΕΝΙΖΕΛΟΣ» και ενημερώθηκαν για την ιστορία του κτηρίου και τον τρόπο οργάνωσης και λει</w:t>
      </w:r>
      <w:r>
        <w:rPr>
          <w:rFonts w:eastAsia="Times New Roman" w:cs="Times New Roman"/>
        </w:rPr>
        <w:t xml:space="preserve">τουργίας της Βουλής, σαράντα έξι μαθήτριες και μαθητές και τέσσερις εκπαιδευτικοί συνοδοί τους από το Δημοτικό Σχολείο </w:t>
      </w:r>
      <w:proofErr w:type="spellStart"/>
      <w:r>
        <w:rPr>
          <w:rFonts w:eastAsia="Times New Roman" w:cs="Times New Roman"/>
        </w:rPr>
        <w:t>Νεροκούρου</w:t>
      </w:r>
      <w:proofErr w:type="spellEnd"/>
      <w:r>
        <w:rPr>
          <w:rFonts w:eastAsia="Times New Roman" w:cs="Times New Roman"/>
        </w:rPr>
        <w:t xml:space="preserve"> Χανίων και το 2</w:t>
      </w:r>
      <w:r>
        <w:rPr>
          <w:rFonts w:eastAsia="Times New Roman" w:cs="Times New Roman"/>
          <w:vertAlign w:val="superscript"/>
        </w:rPr>
        <w:t xml:space="preserve">ο </w:t>
      </w:r>
      <w:r>
        <w:rPr>
          <w:rFonts w:eastAsia="Times New Roman" w:cs="Times New Roman"/>
        </w:rPr>
        <w:t xml:space="preserve">Δημοτικό Σχολείο Φερών Έβρου. </w:t>
      </w:r>
    </w:p>
    <w:p w14:paraId="7032F369" w14:textId="77777777" w:rsidR="00825A8E" w:rsidRDefault="00352CB8">
      <w:pPr>
        <w:spacing w:after="0" w:line="600" w:lineRule="auto"/>
        <w:ind w:firstLine="720"/>
        <w:jc w:val="both"/>
        <w:rPr>
          <w:rFonts w:eastAsia="Times New Roman" w:cs="Times New Roman"/>
        </w:rPr>
      </w:pPr>
      <w:r>
        <w:rPr>
          <w:rFonts w:eastAsia="Times New Roman" w:cs="Times New Roman"/>
        </w:rPr>
        <w:t xml:space="preserve">Η Βουλή σας καλωσορίζει. </w:t>
      </w:r>
    </w:p>
    <w:p w14:paraId="7032F36A" w14:textId="77777777" w:rsidR="00825A8E" w:rsidRDefault="00352CB8">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7032F36B" w14:textId="77777777" w:rsidR="00825A8E" w:rsidRDefault="00352CB8">
      <w:pPr>
        <w:spacing w:after="0" w:line="600" w:lineRule="auto"/>
        <w:ind w:firstLine="720"/>
        <w:jc w:val="both"/>
        <w:rPr>
          <w:rFonts w:eastAsia="Times New Roman"/>
          <w:szCs w:val="24"/>
        </w:rPr>
      </w:pPr>
      <w:r>
        <w:rPr>
          <w:rFonts w:eastAsia="Times New Roman"/>
          <w:szCs w:val="24"/>
        </w:rPr>
        <w:t xml:space="preserve">Τον λόγο έχει η κ. Διαμάντω </w:t>
      </w:r>
      <w:proofErr w:type="spellStart"/>
      <w:r>
        <w:rPr>
          <w:rFonts w:eastAsia="Times New Roman"/>
          <w:szCs w:val="24"/>
        </w:rPr>
        <w:t>Μανωλάκου</w:t>
      </w:r>
      <w:proofErr w:type="spellEnd"/>
      <w:r>
        <w:rPr>
          <w:rFonts w:eastAsia="Times New Roman"/>
          <w:szCs w:val="24"/>
        </w:rPr>
        <w:t xml:space="preserve"> από το ΚΚΕ.</w:t>
      </w:r>
    </w:p>
    <w:p w14:paraId="7032F36C" w14:textId="77777777" w:rsidR="00825A8E" w:rsidRDefault="00352CB8">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Ζητάω την ανοχή </w:t>
      </w:r>
      <w:r>
        <w:rPr>
          <w:rFonts w:eastAsia="Times New Roman"/>
          <w:szCs w:val="24"/>
        </w:rPr>
        <w:t>σας,</w:t>
      </w:r>
      <w:r>
        <w:rPr>
          <w:rFonts w:eastAsia="Times New Roman"/>
          <w:szCs w:val="24"/>
        </w:rPr>
        <w:t xml:space="preserve"> γιατί θα μιλήσω μία φορά. Θα μιλήσω και για την </w:t>
      </w:r>
      <w:r>
        <w:rPr>
          <w:rFonts w:eastAsia="Times New Roman"/>
          <w:bCs/>
          <w:szCs w:val="24"/>
        </w:rPr>
        <w:t>τροπολογία</w:t>
      </w:r>
      <w:r>
        <w:rPr>
          <w:rFonts w:eastAsia="Times New Roman"/>
          <w:szCs w:val="24"/>
        </w:rPr>
        <w:t>.</w:t>
      </w:r>
    </w:p>
    <w:p w14:paraId="7032F36D" w14:textId="77777777" w:rsidR="00825A8E" w:rsidRDefault="00352CB8">
      <w:pPr>
        <w:spacing w:after="0" w:line="600" w:lineRule="auto"/>
        <w:ind w:firstLine="720"/>
        <w:jc w:val="both"/>
        <w:rPr>
          <w:rFonts w:eastAsia="Times New Roman"/>
          <w:szCs w:val="24"/>
        </w:rPr>
      </w:pPr>
      <w:r>
        <w:rPr>
          <w:rFonts w:eastAsia="Times New Roman"/>
          <w:szCs w:val="24"/>
        </w:rPr>
        <w:t xml:space="preserve">Στη συζήτηση στην </w:t>
      </w:r>
      <w:r>
        <w:rPr>
          <w:rFonts w:eastAsia="Times New Roman"/>
          <w:szCs w:val="24"/>
        </w:rPr>
        <w:t>επιτροπή</w:t>
      </w:r>
      <w:r>
        <w:rPr>
          <w:rFonts w:eastAsia="Times New Roman"/>
          <w:szCs w:val="24"/>
        </w:rPr>
        <w:t xml:space="preserve">, κύριε Υπουργέ, είπατε ότι είναι πάρα πολύ σημαντικό ειδικά μια μικρή χώρα να </w:t>
      </w:r>
      <w:r>
        <w:rPr>
          <w:rFonts w:eastAsia="Times New Roman"/>
          <w:szCs w:val="24"/>
        </w:rPr>
        <w:t xml:space="preserve">αναπτύσσει διακρατικές σχέσεις. </w:t>
      </w:r>
    </w:p>
    <w:p w14:paraId="7032F36E" w14:textId="77777777" w:rsidR="00825A8E" w:rsidRDefault="00352CB8">
      <w:pPr>
        <w:spacing w:after="0" w:line="600" w:lineRule="auto"/>
        <w:ind w:firstLine="720"/>
        <w:jc w:val="both"/>
        <w:rPr>
          <w:rFonts w:eastAsia="Times New Roman"/>
          <w:szCs w:val="24"/>
        </w:rPr>
      </w:pPr>
      <w:r>
        <w:rPr>
          <w:rFonts w:eastAsia="Times New Roman"/>
          <w:szCs w:val="24"/>
        </w:rPr>
        <w:lastRenderedPageBreak/>
        <w:t>Εμείς λέμε ότι είναι φυσικό να υπάρχουν διακρατικές σχέσεις</w:t>
      </w:r>
      <w:r>
        <w:rPr>
          <w:rFonts w:eastAsia="Times New Roman"/>
          <w:szCs w:val="24"/>
        </w:rPr>
        <w:t>,</w:t>
      </w:r>
      <w:r>
        <w:rPr>
          <w:rFonts w:eastAsia="Times New Roman"/>
          <w:szCs w:val="24"/>
        </w:rPr>
        <w:t xml:space="preserve"> γιατί καμ</w:t>
      </w:r>
      <w:r>
        <w:rPr>
          <w:rFonts w:eastAsia="Times New Roman"/>
          <w:szCs w:val="24"/>
        </w:rPr>
        <w:t>μ</w:t>
      </w:r>
      <w:r>
        <w:rPr>
          <w:rFonts w:eastAsia="Times New Roman"/>
          <w:szCs w:val="24"/>
        </w:rPr>
        <w:t>ιά χώρα δεν έχει και δεν παράγει τα πάντα μόνη της. Γι’ αυτό είμαστε υπέρ των ισότιμων εμπορικών διακρατικών σχέσεων</w:t>
      </w:r>
      <w:r>
        <w:rPr>
          <w:rFonts w:eastAsia="Times New Roman"/>
          <w:szCs w:val="24"/>
        </w:rPr>
        <w:t>,</w:t>
      </w:r>
      <w:r>
        <w:rPr>
          <w:rFonts w:eastAsia="Times New Roman"/>
          <w:szCs w:val="24"/>
        </w:rPr>
        <w:t xml:space="preserve"> που ωφελούν εργαζόμενους και λαϊκά</w:t>
      </w:r>
      <w:r>
        <w:rPr>
          <w:rFonts w:eastAsia="Times New Roman"/>
          <w:szCs w:val="24"/>
        </w:rPr>
        <w:t xml:space="preserve"> στρώματα. </w:t>
      </w:r>
    </w:p>
    <w:p w14:paraId="7032F36F" w14:textId="77777777" w:rsidR="00825A8E" w:rsidRDefault="00352CB8">
      <w:pPr>
        <w:spacing w:after="0" w:line="600" w:lineRule="auto"/>
        <w:ind w:firstLine="720"/>
        <w:jc w:val="both"/>
        <w:rPr>
          <w:rFonts w:eastAsia="Times New Roman"/>
          <w:szCs w:val="24"/>
        </w:rPr>
      </w:pPr>
      <w:r>
        <w:rPr>
          <w:rFonts w:eastAsia="Times New Roman"/>
          <w:szCs w:val="24"/>
        </w:rPr>
        <w:t>Εδώ, όμως, δεν πρόκειται για κάτι τέτοιο. Κερδισμένοι τέτοιων συμφωνιών είναι μονοπώλια και επιχειρηματικοί όμιλοι που απολαμβάνουν ιδιαίτερα προνόμια, όπως φοροαπαλλαγές, απαλλαγές από δασμούς, ευνοϊκές χρηματοδοτήσεις και άλλα μέτρα εκμετάλλε</w:t>
      </w:r>
      <w:r>
        <w:rPr>
          <w:rFonts w:eastAsia="Times New Roman"/>
          <w:szCs w:val="24"/>
        </w:rPr>
        <w:t xml:space="preserve">υσης πρώτων υλών και πάμφθηνης εργατικής δύναμης. </w:t>
      </w:r>
    </w:p>
    <w:p w14:paraId="7032F370" w14:textId="77777777" w:rsidR="00825A8E" w:rsidRDefault="00352CB8">
      <w:pPr>
        <w:spacing w:after="0" w:line="600" w:lineRule="auto"/>
        <w:ind w:firstLine="720"/>
        <w:jc w:val="both"/>
        <w:rPr>
          <w:rFonts w:eastAsia="Times New Roman"/>
          <w:szCs w:val="24"/>
        </w:rPr>
      </w:pPr>
      <w:r>
        <w:rPr>
          <w:rFonts w:eastAsia="Times New Roman"/>
          <w:szCs w:val="24"/>
        </w:rPr>
        <w:t xml:space="preserve">Αυτό το βιώνουμε στον Πειραιά και το ξέρετε. Η εμπειρία που υπάρχει μέχρι σήμερα είναι ότι τα κινέζικα μεγαθήρια αξιοποιούν υποδομές του ΣΕΜΠΟ, του ΟΛΠ –τη </w:t>
      </w:r>
      <w:proofErr w:type="spellStart"/>
      <w:r>
        <w:rPr>
          <w:rFonts w:eastAsia="Times New Roman"/>
          <w:szCs w:val="24"/>
        </w:rPr>
        <w:t>γεωστρατηγική</w:t>
      </w:r>
      <w:proofErr w:type="spellEnd"/>
      <w:r>
        <w:rPr>
          <w:rFonts w:eastAsia="Times New Roman"/>
          <w:szCs w:val="24"/>
        </w:rPr>
        <w:t xml:space="preserve"> θέση, τους φυσικούς πόρους- εξασφαλ</w:t>
      </w:r>
      <w:r>
        <w:rPr>
          <w:rFonts w:eastAsia="Times New Roman"/>
          <w:szCs w:val="24"/>
        </w:rPr>
        <w:t>ίζοντας νομοθεσία πάμφθηνης εργατικής δύναμης στα κάτεργά τους. Έχουν τεράστια κέρδη</w:t>
      </w:r>
      <w:r>
        <w:rPr>
          <w:rFonts w:eastAsia="Times New Roman"/>
          <w:szCs w:val="24"/>
        </w:rPr>
        <w:t>,</w:t>
      </w:r>
      <w:r>
        <w:rPr>
          <w:rFonts w:eastAsia="Times New Roman"/>
          <w:szCs w:val="24"/>
        </w:rPr>
        <w:t xml:space="preserve"> χωρίς φόρους. Αυτούς τους έχετε μόνο για τα φτωχά λαϊκά στρώματα με νόμους-λαιμητόμους και αυτόματους κόφτες σε μισθούς και συντάξεις.</w:t>
      </w:r>
    </w:p>
    <w:p w14:paraId="7032F371" w14:textId="77777777" w:rsidR="00825A8E" w:rsidRDefault="00352CB8">
      <w:pPr>
        <w:spacing w:after="0" w:line="600" w:lineRule="auto"/>
        <w:ind w:firstLine="720"/>
        <w:jc w:val="both"/>
        <w:rPr>
          <w:rFonts w:eastAsia="Times New Roman"/>
          <w:szCs w:val="24"/>
        </w:rPr>
      </w:pPr>
      <w:r>
        <w:rPr>
          <w:rFonts w:eastAsia="Times New Roman"/>
          <w:szCs w:val="24"/>
        </w:rPr>
        <w:lastRenderedPageBreak/>
        <w:t xml:space="preserve">Ναυτιλιακές εταιρείες κλείσανε στον Πειραιά. Μικρές μεταφορικές εταιρείες βάλανε λουκέτο. Συσκευαστήρια είδαν τον τζίρο τους να εξανεμίζεται. Χάθηκαν τριάντα χιλιάδες θέσεις εργασίας. </w:t>
      </w:r>
    </w:p>
    <w:p w14:paraId="7032F372" w14:textId="77777777" w:rsidR="00825A8E" w:rsidRDefault="00352CB8">
      <w:pPr>
        <w:spacing w:after="0" w:line="600" w:lineRule="auto"/>
        <w:ind w:firstLine="720"/>
        <w:jc w:val="both"/>
        <w:rPr>
          <w:rFonts w:eastAsia="Times New Roman"/>
          <w:szCs w:val="24"/>
        </w:rPr>
      </w:pPr>
      <w:r>
        <w:rPr>
          <w:rFonts w:eastAsia="Times New Roman"/>
          <w:szCs w:val="24"/>
        </w:rPr>
        <w:t>Τι έφτιαξαν αυτά τα κινέζικα μεγαθήρια; Έφτιαξαν λίγες εκατοντάδες θέσε</w:t>
      </w:r>
      <w:r>
        <w:rPr>
          <w:rFonts w:eastAsia="Times New Roman"/>
          <w:szCs w:val="24"/>
        </w:rPr>
        <w:t>ις εργασίας, που δημιουργήθηκαν βεβαίως από το μονοπώλιο, με μισό μισθό απ’ ό,τι έπαιρναν στον ΟΛΠ. Και βεβαίως</w:t>
      </w:r>
      <w:r>
        <w:rPr>
          <w:rFonts w:eastAsia="Times New Roman"/>
          <w:szCs w:val="24"/>
        </w:rPr>
        <w:t>,</w:t>
      </w:r>
      <w:r>
        <w:rPr>
          <w:rFonts w:eastAsia="Times New Roman"/>
          <w:szCs w:val="24"/>
        </w:rPr>
        <w:t xml:space="preserve"> «ενοικιάζονται» εργαζόμενοι και προσλαμβάνονται σαν ανειδίκευτοι εργάτες, για να είναι φτηνότεροι στην εργοδοσία, με τσακισμένα μεροκάματα, χωρ</w:t>
      </w:r>
      <w:r>
        <w:rPr>
          <w:rFonts w:eastAsia="Times New Roman"/>
          <w:szCs w:val="24"/>
        </w:rPr>
        <w:t xml:space="preserve">ίς κανονισμούς εργασίας, μέτρα υγιεινής και ασφάλειας. </w:t>
      </w:r>
    </w:p>
    <w:p w14:paraId="7032F373" w14:textId="77777777" w:rsidR="00825A8E" w:rsidRDefault="00352CB8">
      <w:pPr>
        <w:spacing w:after="0" w:line="600" w:lineRule="auto"/>
        <w:ind w:firstLine="720"/>
        <w:jc w:val="both"/>
        <w:rPr>
          <w:rFonts w:eastAsia="Times New Roman"/>
          <w:szCs w:val="24"/>
        </w:rPr>
      </w:pPr>
      <w:r>
        <w:rPr>
          <w:rFonts w:eastAsia="Times New Roman"/>
          <w:szCs w:val="24"/>
        </w:rPr>
        <w:t>Έχουμε ακόμα και ατυχήματα που δεν δηλώνονται</w:t>
      </w:r>
      <w:r>
        <w:rPr>
          <w:rFonts w:eastAsia="Times New Roman"/>
          <w:szCs w:val="24"/>
        </w:rPr>
        <w:t>,</w:t>
      </w:r>
      <w:r>
        <w:rPr>
          <w:rFonts w:eastAsia="Times New Roman"/>
          <w:szCs w:val="24"/>
        </w:rPr>
        <w:t xml:space="preserve"> γιατί δεν καλούνται και ασθενοφόρα. Για αρκετούς εργαζόμενους υπάρχει καθεστώς εκ περιτροπής εργασίας με αποδοχές 300 ευρώ και 400 ευρώ, με συμβάσεις ημε</w:t>
      </w:r>
      <w:r>
        <w:rPr>
          <w:rFonts w:eastAsia="Times New Roman"/>
          <w:szCs w:val="24"/>
        </w:rPr>
        <w:t xml:space="preserve">ρήσιες, μέσω </w:t>
      </w:r>
      <w:proofErr w:type="spellStart"/>
      <w:r>
        <w:rPr>
          <w:rFonts w:eastAsia="Times New Roman"/>
          <w:szCs w:val="24"/>
        </w:rPr>
        <w:t>υπερεργολάβων</w:t>
      </w:r>
      <w:proofErr w:type="spellEnd"/>
      <w:r>
        <w:rPr>
          <w:rFonts w:eastAsia="Times New Roman"/>
          <w:szCs w:val="24"/>
        </w:rPr>
        <w:t>. Γι’ αυτό ο κύκλος εργασιών των κινέζικων εταιρειών εκτοξεύτηκε στα ύψη. Την ίδια στιγμή</w:t>
      </w:r>
      <w:r>
        <w:rPr>
          <w:rFonts w:eastAsia="Times New Roman"/>
          <w:szCs w:val="24"/>
        </w:rPr>
        <w:t>,</w:t>
      </w:r>
      <w:r>
        <w:rPr>
          <w:rFonts w:eastAsia="Times New Roman"/>
          <w:szCs w:val="24"/>
        </w:rPr>
        <w:t xml:space="preserve"> αμοιβές και έξοδα προσωπικού μειωθήκανε.</w:t>
      </w:r>
    </w:p>
    <w:p w14:paraId="7032F374"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lastRenderedPageBreak/>
        <w:t>Το ξέρουν οι εργαζόμενοι του ΟΛΠ της Προβλήτας 1 που ετοιμάζετε να παραδώσετε και ζουν μέσα στην α</w:t>
      </w:r>
      <w:r>
        <w:rPr>
          <w:rFonts w:eastAsia="Times New Roman" w:cs="Times New Roman"/>
          <w:szCs w:val="24"/>
        </w:rPr>
        <w:t>γωνία για το τι τους περιμένει, γιατί κα</w:t>
      </w:r>
      <w:r>
        <w:rPr>
          <w:rFonts w:eastAsia="Times New Roman" w:cs="Times New Roman"/>
          <w:szCs w:val="24"/>
        </w:rPr>
        <w:t>μ</w:t>
      </w:r>
      <w:r>
        <w:rPr>
          <w:rFonts w:eastAsia="Times New Roman" w:cs="Times New Roman"/>
          <w:szCs w:val="24"/>
        </w:rPr>
        <w:t xml:space="preserve">μία εγγύηση δεν υπάρχει από την Κυβέρνηση για την εξασφάλιση των δικαιωμάτων τους. </w:t>
      </w:r>
    </w:p>
    <w:p w14:paraId="7032F375"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Είναι γνωστό, λοιπόν, ότι η Κίνα εστιάζει τη συνεργασία της σε ζητήματα ενέργειας, επενδύσεις, έργα και υποδομές και γενικά διευκολ</w:t>
      </w:r>
      <w:r>
        <w:rPr>
          <w:rFonts w:eastAsia="Times New Roman" w:cs="Times New Roman"/>
          <w:szCs w:val="24"/>
        </w:rPr>
        <w:t>ύνσεις εμπορίου για την προώθηση της ζώνης του «Δρόμου του Μεταξιού», εμπορικών και ενεργειακών διαδρομών, θαλάσσιων και χερσαίων, που πρωτοστατούν κινέζικες εταιρείες μεγαθήρια, προσδοκώντας βεβαίως</w:t>
      </w:r>
      <w:r>
        <w:rPr>
          <w:rFonts w:eastAsia="Times New Roman" w:cs="Times New Roman"/>
          <w:szCs w:val="24"/>
        </w:rPr>
        <w:t>,</w:t>
      </w:r>
      <w:r>
        <w:rPr>
          <w:rFonts w:eastAsia="Times New Roman" w:cs="Times New Roman"/>
          <w:szCs w:val="24"/>
        </w:rPr>
        <w:t xml:space="preserve"> ενίσχυση της θέσης τους συνολικά από την ολόπλευρη σύνδ</w:t>
      </w:r>
      <w:r>
        <w:rPr>
          <w:rFonts w:eastAsia="Times New Roman" w:cs="Times New Roman"/>
          <w:szCs w:val="24"/>
        </w:rPr>
        <w:t xml:space="preserve">εση Δύσης και Ανατολής. </w:t>
      </w:r>
    </w:p>
    <w:p w14:paraId="7032F376"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γεωστρατηγική</w:t>
      </w:r>
      <w:proofErr w:type="spellEnd"/>
      <w:r>
        <w:rPr>
          <w:rFonts w:eastAsia="Times New Roman" w:cs="Times New Roman"/>
          <w:szCs w:val="24"/>
        </w:rPr>
        <w:t xml:space="preserve"> θέση Ελλάδας ως συνδετικός κρίκος </w:t>
      </w:r>
      <w:r>
        <w:rPr>
          <w:rFonts w:eastAsia="Times New Roman" w:cs="Times New Roman"/>
          <w:szCs w:val="24"/>
        </w:rPr>
        <w:t xml:space="preserve">της </w:t>
      </w:r>
      <w:r>
        <w:rPr>
          <w:rFonts w:eastAsia="Times New Roman" w:cs="Times New Roman"/>
          <w:szCs w:val="24"/>
        </w:rPr>
        <w:t>Ανατολής με τη Δύση, η θάλασσα και ό,τι σχετίζεται με αυτήν, από εμπορικό στόλο μέχρι εξόρυξη υδρογονανθράκων, είναι τα πλεονεκτήματα της χώρας. Γι’ αυτό η κύρωση μνημονίων προχ</w:t>
      </w:r>
      <w:r>
        <w:rPr>
          <w:rFonts w:eastAsia="Times New Roman" w:cs="Times New Roman"/>
          <w:szCs w:val="24"/>
        </w:rPr>
        <w:t>ωράει πιο πολύ, εμβαθύνει τη συνεργασία με την Ελλάδα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λόγω </w:t>
      </w:r>
      <w:proofErr w:type="spellStart"/>
      <w:r>
        <w:rPr>
          <w:rFonts w:eastAsia="Times New Roman" w:cs="Times New Roman"/>
          <w:szCs w:val="24"/>
        </w:rPr>
        <w:t>γεωστρατηγικής</w:t>
      </w:r>
      <w:proofErr w:type="spellEnd"/>
      <w:r>
        <w:rPr>
          <w:rFonts w:eastAsia="Times New Roman" w:cs="Times New Roman"/>
          <w:szCs w:val="24"/>
        </w:rPr>
        <w:t xml:space="preserve"> θέσης που εξυπηρετεί το</w:t>
      </w:r>
      <w:r>
        <w:rPr>
          <w:rFonts w:eastAsia="Times New Roman" w:cs="Times New Roman"/>
          <w:szCs w:val="24"/>
        </w:rPr>
        <w:t>ν</w:t>
      </w:r>
      <w:r>
        <w:rPr>
          <w:rFonts w:eastAsia="Times New Roman" w:cs="Times New Roman"/>
          <w:szCs w:val="24"/>
        </w:rPr>
        <w:t xml:space="preserve"> «Δρόμο του Μεταξιού» και σε άλλους τομείς, πέραν της ναυτιλίας και του εμπορίου. </w:t>
      </w:r>
    </w:p>
    <w:p w14:paraId="7032F377"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Στο ερώτημα που σας θέσαμε, κύριε Υπουργέ, για το σημείο β΄ στο άρθρο 2 με</w:t>
      </w:r>
      <w:r>
        <w:rPr>
          <w:rFonts w:eastAsia="Times New Roman" w:cs="Times New Roman"/>
          <w:szCs w:val="24"/>
        </w:rPr>
        <w:t xml:space="preserve"> θέμα ότι μεταξύ των αντικειμένων συνεργασίας είναι και </w:t>
      </w:r>
      <w:r>
        <w:rPr>
          <w:rFonts w:eastAsia="Times New Roman" w:cs="Times New Roman"/>
          <w:szCs w:val="24"/>
        </w:rPr>
        <w:t xml:space="preserve">η </w:t>
      </w:r>
      <w:r>
        <w:rPr>
          <w:rFonts w:eastAsia="Times New Roman" w:cs="Times New Roman"/>
          <w:szCs w:val="24"/>
        </w:rPr>
        <w:t>εξερεύνηση και η αξιοποίηση θαλάσσιων ορυκτών πόρων, πήραμε την απάντηση ότι είναι πολύ νωρίς για να το πούμε. Κι</w:t>
      </w:r>
      <w:r>
        <w:rPr>
          <w:rFonts w:eastAsia="Times New Roman" w:cs="Times New Roman"/>
          <w:szCs w:val="24"/>
        </w:rPr>
        <w:t>,</w:t>
      </w:r>
      <w:r>
        <w:rPr>
          <w:rFonts w:eastAsia="Times New Roman" w:cs="Times New Roman"/>
          <w:szCs w:val="24"/>
        </w:rPr>
        <w:t xml:space="preserve"> όμως, ο κ. Σκουρλέτης, μιλώντας την περασμένη Παρασκευή σε επίσημο δείπνο διεθνούς </w:t>
      </w:r>
      <w:r>
        <w:rPr>
          <w:rFonts w:eastAsia="Times New Roman" w:cs="Times New Roman"/>
          <w:szCs w:val="24"/>
        </w:rPr>
        <w:t xml:space="preserve">πετρελαϊκής συνάντησης, έκανε απλόχερες προσκλήσεις σε διεθνείς πετρελαϊκές εταιρείες να επενδύσουν στον τομέα της έρευνας και εκμετάλλευσης υδρογονανθράκων. </w:t>
      </w:r>
    </w:p>
    <w:p w14:paraId="7032F378"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Επίσης, υπάρχουν και διάφορες τράπεζες της Κίνας</w:t>
      </w:r>
      <w:r>
        <w:rPr>
          <w:rFonts w:eastAsia="Times New Roman" w:cs="Times New Roman"/>
          <w:szCs w:val="24"/>
        </w:rPr>
        <w:t>,</w:t>
      </w:r>
      <w:r>
        <w:rPr>
          <w:rFonts w:eastAsia="Times New Roman" w:cs="Times New Roman"/>
          <w:szCs w:val="24"/>
        </w:rPr>
        <w:t xml:space="preserve"> που χρηματοδοτούν επενδύσεις</w:t>
      </w:r>
      <w:r>
        <w:rPr>
          <w:rFonts w:eastAsia="Times New Roman" w:cs="Times New Roman"/>
          <w:szCs w:val="24"/>
        </w:rPr>
        <w:t>,</w:t>
      </w:r>
      <w:r>
        <w:rPr>
          <w:rFonts w:eastAsia="Times New Roman" w:cs="Times New Roman"/>
          <w:szCs w:val="24"/>
        </w:rPr>
        <w:t xml:space="preserve"> που έχουν ενδιαφέ</w:t>
      </w:r>
      <w:r>
        <w:rPr>
          <w:rFonts w:eastAsia="Times New Roman" w:cs="Times New Roman"/>
          <w:szCs w:val="24"/>
        </w:rPr>
        <w:t xml:space="preserve">ρον για τα συμφέροντά της, όπως γίνεται με την ανανέωση του </w:t>
      </w:r>
      <w:proofErr w:type="spellStart"/>
      <w:r>
        <w:rPr>
          <w:rFonts w:eastAsia="Times New Roman" w:cs="Times New Roman"/>
          <w:szCs w:val="24"/>
        </w:rPr>
        <w:t>ελληνόκτητου</w:t>
      </w:r>
      <w:proofErr w:type="spellEnd"/>
      <w:r>
        <w:rPr>
          <w:rFonts w:eastAsia="Times New Roman" w:cs="Times New Roman"/>
          <w:szCs w:val="24"/>
        </w:rPr>
        <w:t xml:space="preserve"> στόλου, ενισχύοντας </w:t>
      </w:r>
      <w:r>
        <w:rPr>
          <w:rFonts w:eastAsia="Times New Roman" w:cs="Times New Roman"/>
          <w:szCs w:val="24"/>
        </w:rPr>
        <w:lastRenderedPageBreak/>
        <w:t xml:space="preserve">το ελληνικό εφοπλιστικό κεφάλαιο με φτηνό χρήμα. Και βέβαια, αυτό είναι το κίνητρο που ρημάζει, συρρικνώνεται η </w:t>
      </w:r>
      <w:r>
        <w:rPr>
          <w:rFonts w:eastAsia="Times New Roman" w:cs="Times New Roman"/>
          <w:szCs w:val="24"/>
        </w:rPr>
        <w:t>ναυπηγοεπισκευαστική ζώνη</w:t>
      </w:r>
      <w:r>
        <w:rPr>
          <w:rFonts w:eastAsia="Times New Roman" w:cs="Times New Roman"/>
          <w:szCs w:val="24"/>
        </w:rPr>
        <w:t xml:space="preserve"> στο Πέραμα. Κερδίζει, λοι</w:t>
      </w:r>
      <w:r>
        <w:rPr>
          <w:rFonts w:eastAsia="Times New Roman" w:cs="Times New Roman"/>
          <w:szCs w:val="24"/>
        </w:rPr>
        <w:t xml:space="preserve">πόν, το εφοπλιστικό κεφάλαιο, χάνουν οι εργαζόμενοι, με την ανεργία να ξεπερνάει το 90% και οι αμοιβές </w:t>
      </w:r>
      <w:r>
        <w:rPr>
          <w:rFonts w:eastAsia="Times New Roman" w:cs="Times New Roman"/>
          <w:szCs w:val="24"/>
        </w:rPr>
        <w:t xml:space="preserve">των </w:t>
      </w:r>
      <w:r>
        <w:rPr>
          <w:rFonts w:eastAsia="Times New Roman" w:cs="Times New Roman"/>
          <w:szCs w:val="24"/>
        </w:rPr>
        <w:t xml:space="preserve">ναυτικών τσακισμένες. </w:t>
      </w:r>
    </w:p>
    <w:p w14:paraId="7032F379"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Συνεπώς η στρατηγική παίζει με την Ελλάδα, καθώς και η περαιτέρω διεύρυνση στη διμερή συνεργασία αφορά συμφωνίες κερδοφόρων δρ</w:t>
      </w:r>
      <w:r>
        <w:rPr>
          <w:rFonts w:eastAsia="Times New Roman" w:cs="Times New Roman"/>
          <w:szCs w:val="24"/>
        </w:rPr>
        <w:t>άσεων</w:t>
      </w:r>
      <w:r>
        <w:rPr>
          <w:rFonts w:eastAsia="Times New Roman" w:cs="Times New Roman"/>
          <w:szCs w:val="24"/>
        </w:rPr>
        <w:t>,</w:t>
      </w:r>
      <w:r>
        <w:rPr>
          <w:rFonts w:eastAsia="Times New Roman" w:cs="Times New Roman"/>
          <w:szCs w:val="24"/>
        </w:rPr>
        <w:t xml:space="preserve"> που υπάρχουν για τα κεφάλαια και τους επιχειρηματικούς ομίλους εκατέρωθεν και από τις δυο πλευρές και γι’ αυτό τις ενισχύουν τα κόμματα και οι κυβερνήσεις του κεφαλαίου, σημερινές και χθεσινές. </w:t>
      </w:r>
    </w:p>
    <w:p w14:paraId="7032F37A"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Εξάλλου</w:t>
      </w:r>
      <w:r>
        <w:rPr>
          <w:rFonts w:eastAsia="Times New Roman" w:cs="Times New Roman"/>
          <w:szCs w:val="24"/>
        </w:rPr>
        <w:t>,</w:t>
      </w:r>
      <w:r>
        <w:rPr>
          <w:rFonts w:eastAsia="Times New Roman" w:cs="Times New Roman"/>
          <w:szCs w:val="24"/>
        </w:rPr>
        <w:t xml:space="preserve"> πρόσφατα ο Διοικητής της Τράπεζας της Ελλάδος</w:t>
      </w:r>
      <w:r>
        <w:rPr>
          <w:rFonts w:eastAsia="Times New Roman" w:cs="Times New Roman"/>
          <w:szCs w:val="24"/>
        </w:rPr>
        <w:t xml:space="preserve"> είπε ότι η Κίνα επιθυμεί να επενδύσει στην Ελλάδα, όχι μόνο σε υποδομές και δίκτυα, αλλά και σε άλλους τομείς της οικονομίας, όπως είναι η βιομηχανία και ο χρηματοπιστωτικός τομέας. Όλα αυτά βεβαίως</w:t>
      </w:r>
      <w:r>
        <w:rPr>
          <w:rFonts w:eastAsia="Times New Roman" w:cs="Times New Roman"/>
          <w:szCs w:val="24"/>
        </w:rPr>
        <w:t>,</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σχέση δεν έχουν με τα συμφέροντα της εργατικής τ</w:t>
      </w:r>
      <w:r>
        <w:rPr>
          <w:rFonts w:eastAsia="Times New Roman" w:cs="Times New Roman"/>
          <w:szCs w:val="24"/>
        </w:rPr>
        <w:t xml:space="preserve">άξης και των άλλων φτωχών λαϊκών στρωμάτων στην ικανοποίηση των αναγκών των οικογενειών τους, αφού έχουν στόχο την ενίσχυση του κεφαλαίου και των επιχειρηματικών ομίλων </w:t>
      </w:r>
      <w:r>
        <w:rPr>
          <w:rFonts w:eastAsia="Times New Roman" w:cs="Times New Roman"/>
          <w:szCs w:val="24"/>
        </w:rPr>
        <w:lastRenderedPageBreak/>
        <w:t>στα πλαίσια της καπιταλιστικής ανάπτυξης. Αυτή είναι η ανάπτυξη που προωθείτε για καπιτ</w:t>
      </w:r>
      <w:r>
        <w:rPr>
          <w:rFonts w:eastAsia="Times New Roman" w:cs="Times New Roman"/>
          <w:szCs w:val="24"/>
        </w:rPr>
        <w:t xml:space="preserve">αλιστές, όχι για εργαζόμενους και λαϊκά στρώματα. </w:t>
      </w:r>
    </w:p>
    <w:p w14:paraId="7032F37B"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 xml:space="preserve">Και δεν έχουμε καθόλου φοβικό αρνητισμό για τις βαθιά ανισότιμες συμφωνίες που διευκολύνουν τη δράση και είναι σε όφελος του κεφαλαίου. Και γι’ αυτό εμείς καταψηφίζουμε. </w:t>
      </w:r>
    </w:p>
    <w:p w14:paraId="7032F37C"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Σε ό,τι αφορά την υπουργική τροπολ</w:t>
      </w:r>
      <w:r>
        <w:rPr>
          <w:rFonts w:eastAsia="Times New Roman" w:cs="Times New Roman"/>
          <w:szCs w:val="24"/>
        </w:rPr>
        <w:t xml:space="preserve">ογία που φέρατε, τα προβλήματα είναι υπαρκτά. Όμως, όταν είναι για να προγραμματίσετε φόρους, κόφτες εισοδήματος και δικαιωμάτων, τα Υπουργεία Οικονομικών και Εργασίας είναι πάρα πολύ γρήγορα και αποτελεσματικά -και με διαδικασίες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ακόμα και με συνεδριάσεις της Ολομέλειας μέσα σε Σαββατοκύριακο, είναι αποτελεσματικά στην κυριολεξία- όταν είναι όμως για ανάγκες υπηρεσιών, τότε αργοπορείτε, δείχνετε τσιγγουνιές και τα αποτελέσματα δεν υπάρχουν, τότε πάτε από παράταση σε παράταση, όπω</w:t>
      </w:r>
      <w:r>
        <w:rPr>
          <w:rFonts w:eastAsia="Times New Roman" w:cs="Times New Roman"/>
          <w:szCs w:val="24"/>
        </w:rPr>
        <w:t xml:space="preserve">ς γίνεται και τώρα. </w:t>
      </w:r>
    </w:p>
    <w:p w14:paraId="7032F37D" w14:textId="77777777" w:rsidR="00825A8E" w:rsidRDefault="00352CB8">
      <w:pPr>
        <w:spacing w:after="0" w:line="600" w:lineRule="auto"/>
        <w:ind w:firstLine="567"/>
        <w:jc w:val="both"/>
        <w:rPr>
          <w:rFonts w:eastAsia="Times New Roman" w:cs="Times New Roman"/>
          <w:szCs w:val="24"/>
        </w:rPr>
      </w:pPr>
      <w:r>
        <w:rPr>
          <w:rFonts w:eastAsia="Times New Roman" w:cs="Times New Roman"/>
          <w:szCs w:val="24"/>
        </w:rPr>
        <w:t>Εμείς δείχνουμε ανοχή προς στιγμήν, δηλώνουμε «</w:t>
      </w:r>
      <w:r>
        <w:rPr>
          <w:rFonts w:eastAsia="Times New Roman" w:cs="Times New Roman"/>
          <w:szCs w:val="24"/>
        </w:rPr>
        <w:t>παρών</w:t>
      </w:r>
      <w:r>
        <w:rPr>
          <w:rFonts w:eastAsia="Times New Roman" w:cs="Times New Roman"/>
          <w:szCs w:val="24"/>
        </w:rPr>
        <w:t xml:space="preserve">» σε αυτήν την τροπολογία και ελπίζουμε να είναι η τελευταία. </w:t>
      </w:r>
    </w:p>
    <w:p w14:paraId="7032F37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 xml:space="preserve">ΡΟΕΔΡΕΥΟΥΣΑ (Αναστασία Χριστοδουλοπούλου): </w:t>
      </w:r>
      <w:r>
        <w:rPr>
          <w:rFonts w:eastAsia="Times New Roman" w:cs="Times New Roman"/>
          <w:szCs w:val="24"/>
        </w:rPr>
        <w:t xml:space="preserve">Ευχαριστούμε, κυρία </w:t>
      </w:r>
      <w:proofErr w:type="spellStart"/>
      <w:r>
        <w:rPr>
          <w:rFonts w:eastAsia="Times New Roman" w:cs="Times New Roman"/>
          <w:szCs w:val="24"/>
        </w:rPr>
        <w:t>Μανωλάκου</w:t>
      </w:r>
      <w:proofErr w:type="spellEnd"/>
      <w:r>
        <w:rPr>
          <w:rFonts w:eastAsia="Times New Roman" w:cs="Times New Roman"/>
          <w:szCs w:val="24"/>
        </w:rPr>
        <w:t>, και για τη διευκόλυνση της κοινοβουλευτικής δ</w:t>
      </w:r>
      <w:r>
        <w:rPr>
          <w:rFonts w:eastAsia="Times New Roman" w:cs="Times New Roman"/>
          <w:szCs w:val="24"/>
        </w:rPr>
        <w:t xml:space="preserve">ιαδικασίας. </w:t>
      </w:r>
    </w:p>
    <w:p w14:paraId="7032F37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032F38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Εμείς οι υπόλοιποι;</w:t>
      </w:r>
    </w:p>
    <w:p w14:paraId="7032F38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Τώρα έχουμε κάνει δεκτή την πρόταση του κ. </w:t>
      </w:r>
      <w:proofErr w:type="spellStart"/>
      <w:r>
        <w:rPr>
          <w:rFonts w:eastAsia="Times New Roman" w:cs="Times New Roman"/>
          <w:szCs w:val="24"/>
        </w:rPr>
        <w:t>Μηταράκη</w:t>
      </w:r>
      <w:proofErr w:type="spellEnd"/>
      <w:r>
        <w:rPr>
          <w:rFonts w:eastAsia="Times New Roman" w:cs="Times New Roman"/>
          <w:szCs w:val="24"/>
        </w:rPr>
        <w:t>. Είμαστε σε νέα φάση. Επειδή συχνάζει τώρα στο Κοινοβούλιο, να τον ευχαριστήσ</w:t>
      </w:r>
      <w:r>
        <w:rPr>
          <w:rFonts w:eastAsia="Times New Roman" w:cs="Times New Roman"/>
          <w:szCs w:val="24"/>
        </w:rPr>
        <w:t xml:space="preserve">ουμε. </w:t>
      </w:r>
    </w:p>
    <w:p w14:paraId="7032F38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Κυρία Πρόεδρε, λίγα λόγια θα πω για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Την τροπολογία θα την υπερασπιστεί ο κ. </w:t>
      </w:r>
      <w:proofErr w:type="spellStart"/>
      <w:r>
        <w:rPr>
          <w:rFonts w:eastAsia="Times New Roman" w:cs="Times New Roman"/>
          <w:szCs w:val="24"/>
        </w:rPr>
        <w:t>Τόσκας</w:t>
      </w:r>
      <w:proofErr w:type="spellEnd"/>
      <w:r>
        <w:rPr>
          <w:rFonts w:eastAsia="Times New Roman" w:cs="Times New Roman"/>
          <w:szCs w:val="24"/>
        </w:rPr>
        <w:t>.</w:t>
      </w:r>
    </w:p>
    <w:p w14:paraId="7032F38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συζητήσαμε προ ημερών. Απάντησα στις αιτιάσεις όλων των πτερύγων, όπως είχαν αναπτυχθεί. Η Χρυσή Αυγή είχε τη διαφωνία της, το Κομμουνιστικό Κόμμα Ελλάδας είχε τη διαφωνία του και επομένως πήραν τον λόγο σήμερα φυσιολογικά. </w:t>
      </w:r>
    </w:p>
    <w:p w14:paraId="7032F38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Η Νέα Δημοκρατία είχε τ</w:t>
      </w:r>
      <w:r>
        <w:rPr>
          <w:rFonts w:eastAsia="Times New Roman" w:cs="Times New Roman"/>
          <w:szCs w:val="24"/>
        </w:rPr>
        <w:t xml:space="preserve">η συμφωνία, αλλά έκανε ένα τέχνασμα. Επειδή θα έρχονταν πιθανόν τροπολογίες, λέει, ήθελε να μιλήσει. </w:t>
      </w:r>
    </w:p>
    <w:p w14:paraId="7032F38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Σίγουρα.</w:t>
      </w:r>
    </w:p>
    <w:p w14:paraId="7032F38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Ήθελε να μιλήσει για να πει ότι εκείνη έφερε τους Κινέζους </w:t>
      </w:r>
      <w:r>
        <w:rPr>
          <w:rFonts w:eastAsia="Times New Roman" w:cs="Times New Roman"/>
          <w:szCs w:val="24"/>
        </w:rPr>
        <w:t xml:space="preserve">στην Ελλάδα και άνοιξε τον δρόμο. Η ΕΔΑ τους έφερε, κύριε </w:t>
      </w:r>
      <w:proofErr w:type="spellStart"/>
      <w:r>
        <w:rPr>
          <w:rFonts w:eastAsia="Times New Roman" w:cs="Times New Roman"/>
          <w:szCs w:val="24"/>
        </w:rPr>
        <w:t>Μηταράκη</w:t>
      </w:r>
      <w:proofErr w:type="spellEnd"/>
      <w:r>
        <w:rPr>
          <w:rFonts w:eastAsia="Times New Roman" w:cs="Times New Roman"/>
          <w:szCs w:val="24"/>
        </w:rPr>
        <w:t xml:space="preserve">. Τι μου λέτε, τώρα; </w:t>
      </w:r>
    </w:p>
    <w:p w14:paraId="7032F38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Ποιος;</w:t>
      </w:r>
    </w:p>
    <w:p w14:paraId="7032F388"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Η ΕΔΑ. Η Αριστερά είχε καλύτερες σχέσεις με την Κίνα πριν από εσάς. Λοιπόν,</w:t>
      </w:r>
      <w:r>
        <w:rPr>
          <w:rFonts w:eastAsia="Times New Roman" w:cs="Times New Roman"/>
          <w:szCs w:val="24"/>
        </w:rPr>
        <w:t xml:space="preserve"> τώρα θα κάνουμε σοβαρή συζήτηση;</w:t>
      </w:r>
    </w:p>
    <w:p w14:paraId="7032F38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Δεν ισχύουν. Μπορώ να καταλάβω πολλά και διάφορα από τις αιτιάσεις που ακούστηκαν σε άλλα επίπεδα. Τι λέει αυτό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όμως και γιατί και η δική μας κυβέρνηση το αποδέχθηκε και το προωθεί για ψήφιση σήμερα </w:t>
      </w:r>
      <w:r>
        <w:rPr>
          <w:rFonts w:eastAsia="Times New Roman" w:cs="Times New Roman"/>
          <w:szCs w:val="24"/>
        </w:rPr>
        <w:t>στη Βουλή ώστε να επικυρωθεί</w:t>
      </w:r>
      <w:r>
        <w:rPr>
          <w:rFonts w:eastAsia="Times New Roman" w:cs="Times New Roman"/>
          <w:szCs w:val="24"/>
        </w:rPr>
        <w:t>;</w:t>
      </w:r>
      <w:r>
        <w:rPr>
          <w:rFonts w:eastAsia="Times New Roman" w:cs="Times New Roman"/>
          <w:szCs w:val="24"/>
        </w:rPr>
        <w:t xml:space="preserve"> Από τη Λαϊκή Δημοκρατία της Κίνας </w:t>
      </w:r>
      <w:r>
        <w:rPr>
          <w:rFonts w:eastAsia="Times New Roman" w:cs="Times New Roman"/>
          <w:szCs w:val="24"/>
        </w:rPr>
        <w:lastRenderedPageBreak/>
        <w:t xml:space="preserve">δεν έχει επικυρωθεί ακόμα. Επίκειται η επικύρωσή του. Ελπίζω ότι θα γίνει σύντομα, ώστε να κινηθεί κι η διαδικασία εφαρμογής, μιας κι αυτό προβλέπεται. </w:t>
      </w:r>
    </w:p>
    <w:p w14:paraId="7032F38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Αυτού του είδους τα διπλωματικά έγγραφα</w:t>
      </w:r>
      <w:r>
        <w:rPr>
          <w:rFonts w:eastAsia="Times New Roman" w:cs="Times New Roman"/>
          <w:szCs w:val="24"/>
        </w:rPr>
        <w:t xml:space="preserve">, οι συμφωνίες αυτές,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έχουν ένα γενικό τρόπο περιγραφής των δεδομένων ακριβώς γιατί ενεργοποιούν πρωτοβουλίες.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λοιπόν, όπως ακριβώς διατυπώνεται -το είπα και στην </w:t>
      </w:r>
      <w:r>
        <w:rPr>
          <w:rFonts w:eastAsia="Times New Roman" w:cs="Times New Roman"/>
          <w:szCs w:val="24"/>
        </w:rPr>
        <w:t>ε</w:t>
      </w:r>
      <w:r>
        <w:rPr>
          <w:rFonts w:eastAsia="Times New Roman" w:cs="Times New Roman"/>
          <w:szCs w:val="24"/>
        </w:rPr>
        <w:t>πιτροπή- ως προς τη συνεργασία στον τομέα τω</w:t>
      </w:r>
      <w:r>
        <w:rPr>
          <w:rFonts w:eastAsia="Times New Roman" w:cs="Times New Roman"/>
          <w:szCs w:val="24"/>
        </w:rPr>
        <w:t>ν θαλασσίων υποθέσεων κάνει ρητή αναφορά κατ’ αρχ</w:t>
      </w:r>
      <w:r>
        <w:rPr>
          <w:rFonts w:eastAsia="Times New Roman" w:cs="Times New Roman"/>
          <w:szCs w:val="24"/>
        </w:rPr>
        <w:t>άς</w:t>
      </w:r>
      <w:r>
        <w:rPr>
          <w:rFonts w:eastAsia="Times New Roman" w:cs="Times New Roman"/>
          <w:szCs w:val="24"/>
        </w:rPr>
        <w:t xml:space="preserve"> στις συμβάσεις των Ηνωμένων Εθνών για το δίκαιο της θάλασσας. Το πρώτο πεδίο εφαρμογής αυτού του </w:t>
      </w:r>
      <w:r>
        <w:rPr>
          <w:rFonts w:eastAsia="Times New Roman" w:cs="Times New Roman"/>
          <w:szCs w:val="24"/>
        </w:rPr>
        <w:t>μ</w:t>
      </w:r>
      <w:r>
        <w:rPr>
          <w:rFonts w:eastAsia="Times New Roman" w:cs="Times New Roman"/>
          <w:szCs w:val="24"/>
        </w:rPr>
        <w:t>νημονίου είναι το διεθνές δίκαιο της θάλασσας, το οποίο είναι πολύ καλή βάση. Η χώρα μας διεκδικεί να εντά</w:t>
      </w:r>
      <w:r>
        <w:rPr>
          <w:rFonts w:eastAsia="Times New Roman" w:cs="Times New Roman"/>
          <w:szCs w:val="24"/>
        </w:rPr>
        <w:t xml:space="preserve">σσονται όλες οι χώρες και να προσυπογράφουν το δίκαιο της θάλασσας και έχουμε ζωτικά συμφέροντα από την υπογραφή του δικαίου της θάλασσας. </w:t>
      </w:r>
    </w:p>
    <w:p w14:paraId="7032F38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Επίσης, κάνει αναφορά σε μια σειρά από άλλες συμβάσεις που έχει υπογράψει η χώρα μας με τη Λαϊκή Δημοκρατία της Κίνα</w:t>
      </w:r>
      <w:r>
        <w:rPr>
          <w:rFonts w:eastAsia="Times New Roman" w:cs="Times New Roman"/>
          <w:szCs w:val="24"/>
        </w:rPr>
        <w:t xml:space="preserve">ς. Αυτό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είναι ακριβώς στο πλαίσιο -και το είπα και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πιτροπή- των διακρατικών σχέσεων. Είναι επίσης πολύ σημαντικό για μια μικρή χώρα να έχει ενεργό δυναμικό διπλωματικό πεδίο στο επίπεδο διακρατικών σχέσεων. Είναι πολύ διαφορετι</w:t>
      </w:r>
      <w:r>
        <w:rPr>
          <w:rFonts w:eastAsia="Times New Roman" w:cs="Times New Roman"/>
          <w:szCs w:val="24"/>
        </w:rPr>
        <w:t xml:space="preserve">κότερο απ’ ό,τι οι διεθνείς συμβάσεις </w:t>
      </w:r>
      <w:proofErr w:type="spellStart"/>
      <w:r>
        <w:rPr>
          <w:rFonts w:eastAsia="Times New Roman" w:cs="Times New Roman"/>
          <w:szCs w:val="24"/>
        </w:rPr>
        <w:t>ενωσιακού</w:t>
      </w:r>
      <w:proofErr w:type="spellEnd"/>
      <w:r>
        <w:rPr>
          <w:rFonts w:eastAsia="Times New Roman" w:cs="Times New Roman"/>
          <w:szCs w:val="24"/>
        </w:rPr>
        <w:t xml:space="preserve"> χαρακτήρα. Εκεί οι συμβιβασμοί είναι πάντα υπέρ των μικρών. Στις διακρατικές σχέσεις έχεις πολύ περισσότερα περιθώρια, ακόμα κι αν είσαι μια μικρή χώρα, όπως είναι η χώρα μας, σε σχέση με μια τεράστια χώρα, ό</w:t>
      </w:r>
      <w:r>
        <w:rPr>
          <w:rFonts w:eastAsia="Times New Roman" w:cs="Times New Roman"/>
          <w:szCs w:val="24"/>
        </w:rPr>
        <w:t xml:space="preserve">πως είναι η Κίνα, να βρεις ισορροπίες ισοτιμίας. </w:t>
      </w:r>
    </w:p>
    <w:p w14:paraId="7032F38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κ</w:t>
      </w:r>
      <w:r>
        <w:rPr>
          <w:rFonts w:eastAsia="Times New Roman" w:cs="Times New Roman"/>
          <w:szCs w:val="24"/>
        </w:rPr>
        <w:t xml:space="preserve">ατανόησης δεν είναι όλα αυτά που ακούστηκαν. Δεν είναι ούτε για τη ναυτιλία γενικώς, ούτε για τα λιμάνια ειδικώς, ούτε για τίποτα απ’ όλα αυτά. Είναι για την ανάπτυξη συνεργασίας μεταξύ </w:t>
      </w:r>
      <w:r>
        <w:rPr>
          <w:rFonts w:eastAsia="Times New Roman" w:cs="Times New Roman"/>
          <w:szCs w:val="24"/>
        </w:rPr>
        <w:t>ερευνητικών κέντρων και πανεπιστημίων στον τομέα των θαλασσίων επιστημών, των πληροφοριακών δεδομένων και αποτελεσμάτων, τα οποία και αναδεικνύονται ως τα μέσα για την ενδυνάμωση της συνεργασίας μεταξύ των δυο χ</w:t>
      </w:r>
      <w:r>
        <w:rPr>
          <w:rFonts w:eastAsia="Times New Roman" w:cs="Times New Roman"/>
          <w:szCs w:val="24"/>
        </w:rPr>
        <w:t>ω</w:t>
      </w:r>
      <w:r>
        <w:rPr>
          <w:rFonts w:eastAsia="Times New Roman" w:cs="Times New Roman"/>
          <w:szCs w:val="24"/>
        </w:rPr>
        <w:t>ρ</w:t>
      </w:r>
      <w:r>
        <w:rPr>
          <w:rFonts w:eastAsia="Times New Roman" w:cs="Times New Roman"/>
          <w:szCs w:val="24"/>
        </w:rPr>
        <w:t>ώ</w:t>
      </w:r>
      <w:r>
        <w:rPr>
          <w:rFonts w:eastAsia="Times New Roman" w:cs="Times New Roman"/>
          <w:szCs w:val="24"/>
        </w:rPr>
        <w:t>ν στους συγκεκριμένους τομείς.</w:t>
      </w:r>
    </w:p>
    <w:p w14:paraId="7032F38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Ανέφερα και</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ότι επισκεπτόμενος την Κίνα τον περασμένο Νοέμβριο για τη λήξη του </w:t>
      </w:r>
      <w:r>
        <w:rPr>
          <w:rFonts w:eastAsia="Times New Roman" w:cs="Times New Roman"/>
          <w:szCs w:val="24"/>
        </w:rPr>
        <w:t>Έ</w:t>
      </w:r>
      <w:r>
        <w:rPr>
          <w:rFonts w:eastAsia="Times New Roman" w:cs="Times New Roman"/>
          <w:szCs w:val="24"/>
        </w:rPr>
        <w:t xml:space="preserve">τους Θαλάσσιας Συνεργασίας, συνάντησα τους εκπροσώπους του ΕΛΚΕΘΕ, οι οποίοι είναι ήδη εκεί. </w:t>
      </w:r>
      <w:r>
        <w:rPr>
          <w:rFonts w:eastAsia="Times New Roman" w:cs="Times New Roman"/>
          <w:szCs w:val="24"/>
        </w:rPr>
        <w:lastRenderedPageBreak/>
        <w:t>Έχουν προγράμματα τα οποία τρέχουν στο πλαίσιο των θαλασσίων ερευνών. Πολλά άλλα</w:t>
      </w:r>
      <w:r>
        <w:rPr>
          <w:rFonts w:eastAsia="Times New Roman" w:cs="Times New Roman"/>
          <w:szCs w:val="24"/>
        </w:rPr>
        <w:t xml:space="preserve"> ινστιτούτα μπορούν να ενεργοποιηθούν προς αυτή</w:t>
      </w:r>
      <w:r>
        <w:rPr>
          <w:rFonts w:eastAsia="Times New Roman" w:cs="Times New Roman"/>
          <w:szCs w:val="24"/>
        </w:rPr>
        <w:t>ν</w:t>
      </w:r>
      <w:r>
        <w:rPr>
          <w:rFonts w:eastAsia="Times New Roman" w:cs="Times New Roman"/>
          <w:szCs w:val="24"/>
        </w:rPr>
        <w:t xml:space="preserve"> την κατεύθυνση. </w:t>
      </w:r>
    </w:p>
    <w:p w14:paraId="7032F38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Δεν θα ήθελα να μακρηγορώ, γιατί αναφέρθηκα εν </w:t>
      </w:r>
      <w:proofErr w:type="spellStart"/>
      <w:r>
        <w:rPr>
          <w:rFonts w:eastAsia="Times New Roman" w:cs="Times New Roman"/>
          <w:szCs w:val="24"/>
        </w:rPr>
        <w:t>εκτάσει</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Δεν είναι μόνο το άρθρο 2 που μιλάει για την προστασία του θαλασσίου περιβάλλοντος, για την εξερεύνηση και αξιοποίηση θα</w:t>
      </w:r>
      <w:r>
        <w:rPr>
          <w:rFonts w:eastAsia="Times New Roman" w:cs="Times New Roman"/>
          <w:szCs w:val="24"/>
        </w:rPr>
        <w:t>λάσσιων ορυκτών πόρων και διάφορα τέτοια. Μίλησα γι’ αυτό.</w:t>
      </w:r>
    </w:p>
    <w:p w14:paraId="7032F38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Πάντα στο επίπεδο της έρευνας ως προς αυτό το μνημόνιο, δεν είναι μια συμφωνία εφαρμογής και ανάθεσης έργου, δεν πρόκειται περί αυτού. Τώρα, αν ο καθένας μπορεί να φαντάζεται ότι αυτό αυτομάτως μετ</w:t>
      </w:r>
      <w:r>
        <w:rPr>
          <w:rFonts w:eastAsia="Times New Roman" w:cs="Times New Roman"/>
          <w:szCs w:val="24"/>
        </w:rPr>
        <w:t>αφέρεται εκεί, να σας πω πως δεν ισχύουν στις διπλωματικές σχέσεις ούτε στις οικονομικές σχέσεις τέτοιοι αυτοματισμοί.</w:t>
      </w:r>
    </w:p>
    <w:p w14:paraId="7032F390"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Από εκεί και πέρα, όμως, θέλω να σας επισημάνω το σχετικό άρθρο που αναφέρεται στην προστασία των δικαιωμάτων διανοητικής ιδιοκτησίας, πο</w:t>
      </w:r>
      <w:r>
        <w:rPr>
          <w:rFonts w:eastAsia="Times New Roman" w:cs="Times New Roman"/>
          <w:szCs w:val="24"/>
        </w:rPr>
        <w:t xml:space="preserve">υ επιβάλλεται σύμφωνα με τους αντίστοιχους εθνικούς </w:t>
      </w:r>
      <w:r>
        <w:rPr>
          <w:rFonts w:eastAsia="Times New Roman" w:cs="Times New Roman"/>
          <w:szCs w:val="24"/>
        </w:rPr>
        <w:lastRenderedPageBreak/>
        <w:t>νόμους και κανονισμούς των μερών και με άλλες διεθνείς συμφωνίες που έχουν υπογράψει και τα δύο μέρη.</w:t>
      </w:r>
    </w:p>
    <w:p w14:paraId="7032F39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Η χρήση του ονόματος, του λογότυπου και γίνονται αναφορές και το ακόμα σημαντικότερο στην παράγραφο </w:t>
      </w:r>
      <w:r>
        <w:rPr>
          <w:rFonts w:eastAsia="Times New Roman" w:cs="Times New Roman"/>
          <w:szCs w:val="24"/>
        </w:rPr>
        <w:t>γ</w:t>
      </w:r>
      <w:r>
        <w:rPr>
          <w:rFonts w:eastAsia="Times New Roman" w:cs="Times New Roman"/>
          <w:szCs w:val="24"/>
        </w:rPr>
        <w:t>΄</w:t>
      </w:r>
      <w:r>
        <w:rPr>
          <w:rFonts w:eastAsia="Times New Roman" w:cs="Times New Roman"/>
          <w:szCs w:val="24"/>
        </w:rPr>
        <w:t xml:space="preserve"> του άρθρου 5, για την προστασία των δικαιωμάτων λέει: «Κατά παρέκκλιση της παραγράφου 1 ανωτέρω, τα δικαιώματα διανοητικής ιδιοκτησίας επί τεχνολογικής εξέλιξης, ανάπτυξης προϊόντων και υπηρεσιών που πραγματοποιείται: 1) από κοινού από τα μέρη ή τα ερευνη</w:t>
      </w:r>
      <w:r>
        <w:rPr>
          <w:rFonts w:eastAsia="Times New Roman" w:cs="Times New Roman"/>
          <w:szCs w:val="24"/>
        </w:rPr>
        <w:t xml:space="preserve">τικά αποτελέσματα, που λαμβάνονται μέσω κοινής δραστηριότητας και προσπάθειας των μερών θα ανήκουν από κοινού στα μέρη, σύμφωνα με όρους που θα συμφωνηθούν αμοιβαία και 2) αποκλειστικά και χωριστά από ένα μέρος ή τα ερευνητικά αποτελέσματα που λαμβάνονται </w:t>
      </w:r>
      <w:r>
        <w:rPr>
          <w:rFonts w:eastAsia="Times New Roman" w:cs="Times New Roman"/>
          <w:szCs w:val="24"/>
        </w:rPr>
        <w:t>μέσω αποκλειστικής και χωριστής προσπάθειας του μέρους που θα ανήκουν αποκλειστικά στο ενδιαφερόμενο μέρος».</w:t>
      </w:r>
    </w:p>
    <w:p w14:paraId="7032F392"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Είναι αυτό αμοιβαιότητα; Είναι προστασία; Ό,τι έρευνα θα κάνει ένα ερευνητικό ινστιτούτο, ένα πανεπιστήμιο και θα το κάνει μόνο του στο πλαίσιο ενό</w:t>
      </w:r>
      <w:r>
        <w:rPr>
          <w:rFonts w:eastAsia="Times New Roman" w:cs="Times New Roman"/>
          <w:szCs w:val="24"/>
        </w:rPr>
        <w:t xml:space="preserve">ς κοινού σχεδιασμού, τα πορίσματα θα τα κρατήσει </w:t>
      </w:r>
      <w:r>
        <w:rPr>
          <w:rFonts w:eastAsia="Times New Roman" w:cs="Times New Roman"/>
          <w:szCs w:val="24"/>
        </w:rPr>
        <w:lastRenderedPageBreak/>
        <w:t>το ελληνικό κέντρο. Ό,τι θα κάνουμε μαζί, θα τα μοιραστούν. Αυτό δεν είναι αμοιβαιότητα; Στην πράξη τι θα γίνει; Εδώ είμαστε, για να δούμε τους σχεδιασμούς μας, να δούμε τις επιλογές μας και να προχωρήσουμε.</w:t>
      </w:r>
      <w:r>
        <w:rPr>
          <w:rFonts w:eastAsia="Times New Roman" w:cs="Times New Roman"/>
          <w:szCs w:val="24"/>
        </w:rPr>
        <w:t xml:space="preserve"> Όμως, μια διακρατική συμφωνία για την έρευνα, έστω και αν πρόκειται με μια πανίσχυρη χώρα όπως είναι η Κίνα και μια μικρή χώρα όπως είναι η Ελλάδα, δεν σημαίνει από αυτό και μόνο παράδοση. Αντίθετα, σημαίνει συμμετοχή μιας χώρας σε μια διακρατική συνεργασ</w:t>
      </w:r>
      <w:r>
        <w:rPr>
          <w:rFonts w:eastAsia="Times New Roman" w:cs="Times New Roman"/>
          <w:szCs w:val="24"/>
        </w:rPr>
        <w:t>ία. Εξάλλου, η χώρα μας έχει συνάψει τέτοιες συνεργασίες με πάρα πολλές άλλες χώρες μικρές, μεσαίες, μεγάλες και η καθεμιά έχει την πορεία της.</w:t>
      </w:r>
    </w:p>
    <w:p w14:paraId="7032F39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Λοιπόν, γι</w:t>
      </w:r>
      <w:r>
        <w:rPr>
          <w:rFonts w:eastAsia="Times New Roman" w:cs="Times New Roman"/>
          <w:szCs w:val="24"/>
        </w:rPr>
        <w:t>’</w:t>
      </w:r>
      <w:r>
        <w:rPr>
          <w:rFonts w:eastAsia="Times New Roman" w:cs="Times New Roman"/>
          <w:szCs w:val="24"/>
        </w:rPr>
        <w:t xml:space="preserve"> αυτό η ελληνική Κυβέρνηση με αυτά τα κριτήρια θεωρεί αυτό το μνημόνιο συνεργασίας πολύ θετικό και γι</w:t>
      </w:r>
      <w:r>
        <w:rPr>
          <w:rFonts w:eastAsia="Times New Roman" w:cs="Times New Roman"/>
          <w:szCs w:val="24"/>
        </w:rPr>
        <w:t>’</w:t>
      </w:r>
      <w:r>
        <w:rPr>
          <w:rFonts w:eastAsia="Times New Roman" w:cs="Times New Roman"/>
          <w:szCs w:val="24"/>
        </w:rPr>
        <w:t xml:space="preserve"> αυτό το εισάγει προς ψήφιση στη Βουλή, για να επικυρωθεί και να γίνει νόμος του κράτους, να κάνουν και οι Κινέζοι το ίδιο και να προχωρήσουν αυτά τα ερευνητικά προγράμματα και οι συνεργασίες στον τομέα της έρευνας.</w:t>
      </w:r>
    </w:p>
    <w:p w14:paraId="7032F39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032F39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w:t>
      </w:r>
      <w:r>
        <w:rPr>
          <w:rFonts w:eastAsia="Times New Roman" w:cs="Times New Roman"/>
          <w:b/>
          <w:szCs w:val="24"/>
        </w:rPr>
        <w:t xml:space="preserve"> Χριστοδουλοπούλου): </w:t>
      </w:r>
      <w:r>
        <w:rPr>
          <w:rFonts w:eastAsia="Times New Roman" w:cs="Times New Roman"/>
          <w:szCs w:val="24"/>
        </w:rPr>
        <w:t>Ευχαριστούμε κι εμείς.</w:t>
      </w:r>
    </w:p>
    <w:p w14:paraId="7032F39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Κύριε Σαντορινιέ, έχετε τον λόγο.</w:t>
      </w:r>
    </w:p>
    <w:p w14:paraId="7032F39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κυρία Πρόεδρε.</w:t>
      </w:r>
    </w:p>
    <w:p w14:paraId="7032F39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Προφανώς θα μιλήσουμε τώρα επί των τροπολογιών. Νομίζω ότι ο Υπουργός έκανε σαφές ότι αποδέχεται μόνο την υπουργική τροπολογία κα</w:t>
      </w:r>
      <w:r>
        <w:rPr>
          <w:rFonts w:eastAsia="Times New Roman" w:cs="Times New Roman"/>
          <w:szCs w:val="24"/>
        </w:rPr>
        <w:t>ι όχι τις υπόλοιπες τροπολογίες.</w:t>
      </w:r>
    </w:p>
    <w:p w14:paraId="7032F39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Είναι προφανής η αναγκαιότητα της υπουργικής τροπολογίας, διότι με αυτήν έρχονται να καλυφθούν άμεσες λειτουργικές ανάγκες της Ελληνικής Αστυνομίας, για τις οποίες ήδη έχουν γίνει διαγωνισμοί. Θα έλεγα ότι το Υπουργείο έρχε</w:t>
      </w:r>
      <w:r>
        <w:rPr>
          <w:rFonts w:eastAsia="Times New Roman" w:cs="Times New Roman"/>
          <w:szCs w:val="24"/>
        </w:rPr>
        <w:t>ται ουσιαστικά να προλάβει τυχόν δικαστικές εμπλοκές, οι οποίες θα μπορούσαν να οδηγήσουν αυτούς τους διαγωνισμούς σε πολύ μεγάλη παράταση και επομένως να υπάρξουν προβλήματα στη λειτουργία της Ελληνικής Αστυνομίας.</w:t>
      </w:r>
    </w:p>
    <w:p w14:paraId="7032F39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Διαβάζω από την αιτιολογική έκθεση: «Ήδη</w:t>
      </w:r>
      <w:r>
        <w:rPr>
          <w:rFonts w:eastAsia="Times New Roman" w:cs="Times New Roman"/>
          <w:szCs w:val="24"/>
        </w:rPr>
        <w:t xml:space="preserve"> έχει γίνει διαγωνισμός για την προμήθεια καυσίμων κίνησης, θέρμανσης, </w:t>
      </w:r>
      <w:proofErr w:type="spellStart"/>
      <w:r>
        <w:rPr>
          <w:rFonts w:eastAsia="Times New Roman" w:cs="Times New Roman"/>
          <w:szCs w:val="24"/>
        </w:rPr>
        <w:t>ελαιολιπαντικών</w:t>
      </w:r>
      <w:proofErr w:type="spellEnd"/>
      <w:r>
        <w:rPr>
          <w:rFonts w:eastAsia="Times New Roman" w:cs="Times New Roman"/>
          <w:szCs w:val="24"/>
        </w:rPr>
        <w:t xml:space="preserve">. Ήδη έχει γίνει διαγωνισμός για την ανάδειξη προμηθευτή ελαστικών </w:t>
      </w:r>
      <w:r>
        <w:rPr>
          <w:rFonts w:eastAsia="Times New Roman" w:cs="Times New Roman"/>
          <w:szCs w:val="24"/>
        </w:rPr>
        <w:lastRenderedPageBreak/>
        <w:t xml:space="preserve">για το σύνολο του μηχανοκίνητου στόλου της ΕΛΑΣ. Ήδη έχει γίνει διαγωνισμός για την ανάδειξη </w:t>
      </w:r>
      <w:proofErr w:type="spellStart"/>
      <w:r>
        <w:rPr>
          <w:rFonts w:eastAsia="Times New Roman" w:cs="Times New Roman"/>
          <w:szCs w:val="24"/>
        </w:rPr>
        <w:t>παρόχου</w:t>
      </w:r>
      <w:proofErr w:type="spellEnd"/>
      <w:r>
        <w:rPr>
          <w:rFonts w:eastAsia="Times New Roman" w:cs="Times New Roman"/>
          <w:szCs w:val="24"/>
        </w:rPr>
        <w:t xml:space="preserve"> υπ</w:t>
      </w:r>
      <w:r>
        <w:rPr>
          <w:rFonts w:eastAsia="Times New Roman" w:cs="Times New Roman"/>
          <w:szCs w:val="24"/>
        </w:rPr>
        <w:t xml:space="preserve">ηρεσιών καθαριότητας για τις αστυνομικές υπηρεσίες. Και ήδη έχει γίνει διαγωνισμός για την ανάδειξη </w:t>
      </w:r>
      <w:proofErr w:type="spellStart"/>
      <w:r>
        <w:rPr>
          <w:rFonts w:eastAsia="Times New Roman" w:cs="Times New Roman"/>
          <w:szCs w:val="24"/>
        </w:rPr>
        <w:t>παρόχου</w:t>
      </w:r>
      <w:proofErr w:type="spellEnd"/>
      <w:r>
        <w:rPr>
          <w:rFonts w:eastAsia="Times New Roman" w:cs="Times New Roman"/>
          <w:szCs w:val="24"/>
        </w:rPr>
        <w:t xml:space="preserve"> υπηρεσιών σίτισης στα </w:t>
      </w:r>
      <w:proofErr w:type="spellStart"/>
      <w:r>
        <w:rPr>
          <w:rFonts w:eastAsia="Times New Roman" w:cs="Times New Roman"/>
          <w:szCs w:val="24"/>
        </w:rPr>
        <w:t>αναχωρησιακά</w:t>
      </w:r>
      <w:proofErr w:type="spellEnd"/>
      <w:r>
        <w:rPr>
          <w:rFonts w:eastAsia="Times New Roman" w:cs="Times New Roman"/>
          <w:szCs w:val="24"/>
        </w:rPr>
        <w:t xml:space="preserve"> κέντρα κράτησης».</w:t>
      </w:r>
    </w:p>
    <w:p w14:paraId="7032F39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Από αυτό φαίνεται ότι η ελληνική Κυβέρνηση δεν περιμένει τελευταία στιγμή, αλλά καταλαβαίνετε ό</w:t>
      </w:r>
      <w:r>
        <w:rPr>
          <w:rFonts w:eastAsia="Times New Roman" w:cs="Times New Roman"/>
          <w:szCs w:val="24"/>
        </w:rPr>
        <w:t>τι από τη στιγμή που υπάρχουν και τα ζητήματα με τις απεργίες των δικαστικών και των δικηγόρων είναι πιθανόν μια καθυστέρηση να οδηγεί σε μεγάλα προβλήματα στη λειτουργία της Ελληνικής Αστυνομίας και επομένως είναι σαφές ότι πρέπει να ψηφιστεί αυτή η τροπο</w:t>
      </w:r>
      <w:r>
        <w:rPr>
          <w:rFonts w:eastAsia="Times New Roman" w:cs="Times New Roman"/>
          <w:szCs w:val="24"/>
        </w:rPr>
        <w:t>λογία.</w:t>
      </w:r>
    </w:p>
    <w:p w14:paraId="7032F39C" w14:textId="77777777" w:rsidR="00825A8E" w:rsidRDefault="00352CB8">
      <w:pPr>
        <w:spacing w:after="0" w:line="600" w:lineRule="auto"/>
        <w:ind w:firstLine="720"/>
        <w:jc w:val="both"/>
        <w:rPr>
          <w:rFonts w:eastAsia="Times New Roman"/>
          <w:szCs w:val="24"/>
        </w:rPr>
      </w:pPr>
      <w:r>
        <w:rPr>
          <w:rFonts w:eastAsia="Times New Roman"/>
          <w:szCs w:val="24"/>
        </w:rPr>
        <w:t xml:space="preserve">Για τις άλλες δύο τροπολογίες, οι οποίες είναι βουλευτικές και τις οποίες δεν αποδέχτηκε ο Υπουργός –και νομίζω ότι ορθώς έχει κάνει-, θέλω να κάνω μόνο τρεις παρατηρήσεις χωρίς να μπω στην ουσία των τροπολογιών. </w:t>
      </w:r>
    </w:p>
    <w:p w14:paraId="7032F39D" w14:textId="77777777" w:rsidR="00825A8E" w:rsidRDefault="00352CB8">
      <w:pPr>
        <w:spacing w:after="0" w:line="600" w:lineRule="auto"/>
        <w:ind w:firstLine="720"/>
        <w:jc w:val="both"/>
        <w:rPr>
          <w:rFonts w:eastAsia="Times New Roman"/>
          <w:szCs w:val="24"/>
        </w:rPr>
      </w:pPr>
      <w:r>
        <w:rPr>
          <w:rFonts w:eastAsia="Times New Roman"/>
          <w:szCs w:val="24"/>
        </w:rPr>
        <w:t>Η πρώτη είναι ότι είναι οξύμωρο ότα</w:t>
      </w:r>
      <w:r>
        <w:rPr>
          <w:rFonts w:eastAsia="Times New Roman"/>
          <w:szCs w:val="24"/>
        </w:rPr>
        <w:t xml:space="preserve">ν εδώ πέρα, σε αυτήν την Αίθουσα, έρχεται σύσσωμη η αντιπολίτευση να κατακεραυνώνει την Κυβέρνηση για τον λάθος τρόπο νομοθέτησης, όταν, αν θέλετε, όλοι </w:t>
      </w:r>
      <w:r>
        <w:rPr>
          <w:rFonts w:eastAsia="Times New Roman"/>
          <w:szCs w:val="24"/>
        </w:rPr>
        <w:lastRenderedPageBreak/>
        <w:t xml:space="preserve">έχουμε συμφωνήσει ότι δεν πρέπει να εισάγονται σε κυρώσεις τροπολογίες, αλλά από την άλλη αναγνωρίσαμε </w:t>
      </w:r>
      <w:r>
        <w:rPr>
          <w:rFonts w:eastAsia="Times New Roman"/>
          <w:szCs w:val="24"/>
        </w:rPr>
        <w:t>το επείγον της διαδικασίας και του λόγου -το επείγον της τροπολογίας του Υπουργείου- για τον οποίο φέρνει τροπολογίες, οι οποίες μάλιστα φέρουν και την υπογραφή αυτών που κατακεραυνώνουν την Κυβέρνηση για την εισαγωγή των τροπολογιών.</w:t>
      </w:r>
    </w:p>
    <w:p w14:paraId="7032F39E" w14:textId="77777777" w:rsidR="00825A8E" w:rsidRDefault="00352CB8">
      <w:pPr>
        <w:spacing w:after="0" w:line="600" w:lineRule="auto"/>
        <w:ind w:firstLine="720"/>
        <w:jc w:val="both"/>
        <w:rPr>
          <w:rFonts w:eastAsia="Times New Roman"/>
          <w:szCs w:val="24"/>
        </w:rPr>
      </w:pPr>
      <w:r>
        <w:rPr>
          <w:rFonts w:eastAsia="Times New Roman"/>
          <w:szCs w:val="24"/>
        </w:rPr>
        <w:t xml:space="preserve">Το δεύτερο σημαντικό </w:t>
      </w:r>
      <w:r>
        <w:rPr>
          <w:rFonts w:eastAsia="Times New Roman"/>
          <w:szCs w:val="24"/>
        </w:rPr>
        <w:t>είναι ότι έρχονται τροπολογίες</w:t>
      </w:r>
      <w:r>
        <w:rPr>
          <w:rFonts w:eastAsia="Times New Roman"/>
          <w:szCs w:val="24"/>
        </w:rPr>
        <w:t>,</w:t>
      </w:r>
      <w:r>
        <w:rPr>
          <w:rFonts w:eastAsia="Times New Roman"/>
          <w:szCs w:val="24"/>
        </w:rPr>
        <w:t xml:space="preserve"> οι οποίες είναι αρμοδιότητας Υπουργών </w:t>
      </w:r>
      <w:r>
        <w:rPr>
          <w:rFonts w:eastAsia="Times New Roman"/>
          <w:szCs w:val="24"/>
        </w:rPr>
        <w:t>-</w:t>
      </w:r>
      <w:r>
        <w:rPr>
          <w:rFonts w:eastAsia="Times New Roman"/>
          <w:szCs w:val="24"/>
        </w:rPr>
        <w:t>οι οποίοι δεν βρίσκονται αυτήν τη στιγμή μέσα στην Αίθουσα</w:t>
      </w:r>
      <w:r>
        <w:rPr>
          <w:rFonts w:eastAsia="Times New Roman"/>
          <w:szCs w:val="24"/>
        </w:rPr>
        <w:t>-</w:t>
      </w:r>
      <w:r>
        <w:rPr>
          <w:rFonts w:eastAsia="Times New Roman"/>
          <w:szCs w:val="24"/>
        </w:rPr>
        <w:t xml:space="preserve"> και συγκεκριμένα του Υπουργού Δικαιοσύνης, του Υπουργού Αγροτικής Ανάπτυξης και του Υπουργού Μεταφορών, Υποδομών και Δικτύων,</w:t>
      </w:r>
      <w:r>
        <w:rPr>
          <w:rFonts w:eastAsia="Times New Roman"/>
          <w:szCs w:val="24"/>
        </w:rPr>
        <w:t xml:space="preserve"> και είναι προφανές ότι δεν μπορ</w:t>
      </w:r>
      <w:r>
        <w:rPr>
          <w:rFonts w:eastAsia="Times New Roman"/>
          <w:szCs w:val="24"/>
        </w:rPr>
        <w:t>εί</w:t>
      </w:r>
      <w:r>
        <w:rPr>
          <w:rFonts w:eastAsia="Times New Roman"/>
          <w:szCs w:val="24"/>
        </w:rPr>
        <w:t xml:space="preserve"> να εισαχθούν τέτοιες τροπολογίες χωρίς τη γνώμη των αρμόδιων Υπουργών. Επομένως δεν μπορούμε να συζητήσουμε την ουσία αυτών των τροπολογιών. </w:t>
      </w:r>
    </w:p>
    <w:p w14:paraId="7032F39F" w14:textId="77777777" w:rsidR="00825A8E" w:rsidRDefault="00352CB8">
      <w:pPr>
        <w:spacing w:after="0" w:line="600" w:lineRule="auto"/>
        <w:ind w:firstLine="720"/>
        <w:jc w:val="both"/>
        <w:rPr>
          <w:rFonts w:eastAsia="Times New Roman"/>
          <w:szCs w:val="24"/>
        </w:rPr>
      </w:pPr>
      <w:r>
        <w:rPr>
          <w:rFonts w:eastAsia="Times New Roman"/>
          <w:szCs w:val="24"/>
        </w:rPr>
        <w:t>Θα πάρω μια φράση που είπε ο Κοινοβουλευτικός Εκπρόσωπος της Ένωσης Κεντρώων, ο</w:t>
      </w:r>
      <w:r>
        <w:rPr>
          <w:rFonts w:eastAsia="Times New Roman"/>
          <w:szCs w:val="24"/>
        </w:rPr>
        <w:t xml:space="preserve"> οποίος είπε ότι «το πού θα τοποθετηθούν τα δικαστήρια είναι αρμοδιότητα του Υπουργού Δικαιοσύνης κι επομένως δεν έπρεπε να γίνει με βουλευτική τροπολογία». Να συμφωνήσω μαζί του. Με βουλευτική τροπολογία </w:t>
      </w:r>
      <w:r>
        <w:rPr>
          <w:rFonts w:eastAsia="Times New Roman"/>
          <w:szCs w:val="24"/>
        </w:rPr>
        <w:lastRenderedPageBreak/>
        <w:t xml:space="preserve">θα καταργηθεί η </w:t>
      </w:r>
      <w:proofErr w:type="spellStart"/>
      <w:r>
        <w:rPr>
          <w:rFonts w:eastAsia="Times New Roman"/>
          <w:szCs w:val="24"/>
        </w:rPr>
        <w:t>χωροθέτηση</w:t>
      </w:r>
      <w:proofErr w:type="spellEnd"/>
      <w:r>
        <w:rPr>
          <w:rFonts w:eastAsia="Times New Roman"/>
          <w:szCs w:val="24"/>
        </w:rPr>
        <w:t>; Με ένα λάθος θα καταργή</w:t>
      </w:r>
      <w:r>
        <w:rPr>
          <w:rFonts w:eastAsia="Times New Roman"/>
          <w:szCs w:val="24"/>
        </w:rPr>
        <w:t xml:space="preserve">σουμε ένα άλλο λάθος; Αυτό, δηλαδή, πρέπει να κάνουμε; </w:t>
      </w:r>
    </w:p>
    <w:p w14:paraId="7032F3A0" w14:textId="77777777" w:rsidR="00825A8E" w:rsidRDefault="00352CB8">
      <w:pPr>
        <w:spacing w:after="0" w:line="600" w:lineRule="auto"/>
        <w:ind w:firstLine="720"/>
        <w:jc w:val="both"/>
        <w:rPr>
          <w:rFonts w:eastAsia="Times New Roman"/>
          <w:szCs w:val="24"/>
        </w:rPr>
      </w:pPr>
      <w:r>
        <w:rPr>
          <w:rFonts w:eastAsia="Times New Roman"/>
          <w:szCs w:val="24"/>
        </w:rPr>
        <w:t>Νομίζω ότι ο Υπουργός Δικαιοσύνης, ο κ. Παρασκευόπουλος, μίλησε σαφώς κι έδωσε εξηγήσεις γι’ αυτό το ζήτημα σε λιγότερο από πριν πέντε μέρες, και είπε ότι θα πάρει και τις κατάλληλες νομοθετικές πρωτο</w:t>
      </w:r>
      <w:r>
        <w:rPr>
          <w:rFonts w:eastAsia="Times New Roman"/>
          <w:szCs w:val="24"/>
        </w:rPr>
        <w:t>βουλίες γι’ αυτό το ζήτημα. Περιμένουμε από τον Υπουργό Δικαιοσύνης να κάνει αυτό που πρέπει να κάνει.</w:t>
      </w:r>
    </w:p>
    <w:p w14:paraId="7032F3A1" w14:textId="77777777" w:rsidR="00825A8E" w:rsidRDefault="00352CB8">
      <w:pPr>
        <w:spacing w:after="0" w:line="600" w:lineRule="auto"/>
        <w:ind w:firstLine="720"/>
        <w:jc w:val="both"/>
        <w:rPr>
          <w:rFonts w:eastAsia="Times New Roman"/>
          <w:szCs w:val="24"/>
        </w:rPr>
      </w:pPr>
      <w:r>
        <w:rPr>
          <w:rFonts w:eastAsia="Times New Roman"/>
          <w:szCs w:val="24"/>
        </w:rPr>
        <w:t>Επομένως υπερψηφίζουμε την τροπολογία που έφερε ο Υπουργός Προστασίας του Πολίτη και δεν μπαίνουμε στη συζήτηση για τις άλλες δύο τροπολογίες.</w:t>
      </w:r>
    </w:p>
    <w:p w14:paraId="7032F3A2" w14:textId="77777777" w:rsidR="00825A8E" w:rsidRDefault="00352CB8">
      <w:pPr>
        <w:spacing w:after="0" w:line="600" w:lineRule="auto"/>
        <w:ind w:firstLine="720"/>
        <w:jc w:val="both"/>
        <w:rPr>
          <w:rFonts w:eastAsia="Times New Roman"/>
          <w:szCs w:val="24"/>
        </w:rPr>
      </w:pPr>
      <w:r>
        <w:rPr>
          <w:rFonts w:eastAsia="Times New Roman"/>
          <w:szCs w:val="24"/>
        </w:rPr>
        <w:t>Ευχαριστώ.</w:t>
      </w:r>
    </w:p>
    <w:p w14:paraId="7032F3A3" w14:textId="77777777" w:rsidR="00825A8E" w:rsidRDefault="00352CB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w:t>
      </w:r>
      <w:proofErr w:type="spellStart"/>
      <w:r>
        <w:rPr>
          <w:rFonts w:eastAsia="Times New Roman"/>
          <w:szCs w:val="24"/>
        </w:rPr>
        <w:t>Μηταράκη</w:t>
      </w:r>
      <w:proofErr w:type="spellEnd"/>
      <w:r>
        <w:rPr>
          <w:rFonts w:eastAsia="Times New Roman"/>
          <w:szCs w:val="24"/>
        </w:rPr>
        <w:t>, έχετε τον λόγο.</w:t>
      </w:r>
    </w:p>
    <w:p w14:paraId="7032F3A4" w14:textId="77777777" w:rsidR="00825A8E" w:rsidRDefault="00352CB8">
      <w:pPr>
        <w:spacing w:after="0" w:line="600" w:lineRule="auto"/>
        <w:ind w:firstLine="720"/>
        <w:jc w:val="both"/>
        <w:rPr>
          <w:rFonts w:eastAsia="Times New Roman"/>
          <w:szCs w:val="24"/>
        </w:rPr>
      </w:pPr>
      <w:r>
        <w:rPr>
          <w:rFonts w:eastAsia="Times New Roman"/>
          <w:szCs w:val="24"/>
        </w:rPr>
        <w:t>Κάντε και μια οικονομία χρόνου, σας παρακαλώ.</w:t>
      </w:r>
    </w:p>
    <w:p w14:paraId="7032F3A5" w14:textId="77777777" w:rsidR="00825A8E" w:rsidRDefault="00352CB8">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Δεν έχω υπερβεί ποτέ τον χρόνο μου, κυρία Πρόεδρε.</w:t>
      </w:r>
    </w:p>
    <w:p w14:paraId="7032F3A6" w14:textId="77777777" w:rsidR="00825A8E" w:rsidRDefault="00352CB8">
      <w:pPr>
        <w:spacing w:after="0" w:line="600" w:lineRule="auto"/>
        <w:ind w:firstLine="720"/>
        <w:jc w:val="both"/>
        <w:rPr>
          <w:rFonts w:eastAsia="Times New Roman"/>
          <w:szCs w:val="24"/>
        </w:rPr>
      </w:pPr>
      <w:r>
        <w:rPr>
          <w:rFonts w:eastAsia="Times New Roman"/>
          <w:szCs w:val="24"/>
        </w:rPr>
        <w:lastRenderedPageBreak/>
        <w:t xml:space="preserve">Κατά πρώτον, κυρία Πρόεδρε, να θυμίσω ότι εκκρεμούν </w:t>
      </w:r>
      <w:r>
        <w:rPr>
          <w:rFonts w:eastAsia="Times New Roman"/>
          <w:szCs w:val="24"/>
        </w:rPr>
        <w:t xml:space="preserve">τρία ζητήματα που έχουμε θέσει σύμφωνα με το άρθρο 67, τα οποία φαντάζομαι θα συζητηθούν αργότερα. </w:t>
      </w:r>
    </w:p>
    <w:p w14:paraId="7032F3A7" w14:textId="77777777" w:rsidR="00825A8E" w:rsidRDefault="00352CB8">
      <w:pPr>
        <w:spacing w:after="0" w:line="600" w:lineRule="auto"/>
        <w:ind w:firstLine="720"/>
        <w:jc w:val="both"/>
        <w:rPr>
          <w:rFonts w:eastAsia="Times New Roman"/>
          <w:szCs w:val="24"/>
        </w:rPr>
      </w:pPr>
      <w:r>
        <w:rPr>
          <w:rFonts w:eastAsia="Times New Roman"/>
          <w:szCs w:val="24"/>
        </w:rPr>
        <w:t>Δεύτερον, νομίζω ότι όλοι αντιλαμβάνονται σε αυτήν την Αίθουσα πως κάποια στιγμή πρέπει να σταθεροποιήσουμε τη διαδικασία. Διότι υπήρξε μια ένταση πριν στην</w:t>
      </w:r>
      <w:r>
        <w:rPr>
          <w:rFonts w:eastAsia="Times New Roman"/>
          <w:szCs w:val="24"/>
        </w:rPr>
        <w:t xml:space="preserve"> Αίθουσα, και απολογούμαι στον βαθμό που ευθύνομαι εγώ γι’ αυτό, για το γεγονός ότι δεν υπάρχει μια σταθερή διαδικασία. Έχω βρεθεί τρεις φορές που προεδρεύετε σε κυρώσεις και κάθε φορά έχουμε κάπως διαφορετική διαδικασία.</w:t>
      </w:r>
    </w:p>
    <w:p w14:paraId="7032F3A8" w14:textId="77777777" w:rsidR="00825A8E" w:rsidRDefault="00352CB8">
      <w:pPr>
        <w:spacing w:after="0" w:line="600" w:lineRule="auto"/>
        <w:ind w:firstLine="720"/>
        <w:jc w:val="both"/>
        <w:rPr>
          <w:rFonts w:eastAsia="Times New Roman"/>
          <w:szCs w:val="24"/>
        </w:rPr>
      </w:pPr>
      <w:r>
        <w:rPr>
          <w:rFonts w:eastAsia="Times New Roman"/>
          <w:szCs w:val="24"/>
        </w:rPr>
        <w:t>Επειδή η Κυβέρνηση, δυστυχώς, χρησ</w:t>
      </w:r>
      <w:r>
        <w:rPr>
          <w:rFonts w:eastAsia="Times New Roman"/>
          <w:szCs w:val="24"/>
        </w:rPr>
        <w:t xml:space="preserve">ιμοποιεί τις κυρώσεις και το άρθρο 108 για να φέρνει τροπολογία, πρέπει να καταλήξουμε σε μια σταθερή διαδικασία. Αυτό που κάνατε την προηγούμενη φορά, όπου μιλήσανε πρώτα οι εισηγητές, οι </w:t>
      </w:r>
      <w:proofErr w:type="spellStart"/>
      <w:r>
        <w:rPr>
          <w:rFonts w:eastAsia="Times New Roman"/>
          <w:szCs w:val="24"/>
        </w:rPr>
        <w:t>αντιλέγοντες</w:t>
      </w:r>
      <w:proofErr w:type="spellEnd"/>
      <w:r>
        <w:rPr>
          <w:rFonts w:eastAsia="Times New Roman"/>
          <w:szCs w:val="24"/>
        </w:rPr>
        <w:t xml:space="preserve"> για την κύρωση, και μετά άνοιξε κατάλογος ομιλητών και</w:t>
      </w:r>
      <w:r>
        <w:rPr>
          <w:rFonts w:eastAsia="Times New Roman"/>
          <w:szCs w:val="24"/>
        </w:rPr>
        <w:t xml:space="preserve"> μίλησαν συνάδελφοι, καθώς και συνάδελφοι του ΣΥΡΙΖΑ που στηρίζουν τις τροπολογίες </w:t>
      </w:r>
      <w:r>
        <w:rPr>
          <w:rFonts w:eastAsia="Times New Roman"/>
          <w:szCs w:val="24"/>
        </w:rPr>
        <w:t>-</w:t>
      </w:r>
      <w:r>
        <w:rPr>
          <w:rFonts w:eastAsia="Times New Roman"/>
          <w:szCs w:val="24"/>
        </w:rPr>
        <w:t>είναι υποχρέωσή τους και δικαίωμά τους να στηρίξουν τον Υπουργό τους- νομίζω ότι είναι η βέλτιστη διαδικασία σε αυτήν την ειδική διαδικασία όπου κανονικά όλοι συμφωνούμε ότ</w:t>
      </w:r>
      <w:r>
        <w:rPr>
          <w:rFonts w:eastAsia="Times New Roman"/>
          <w:szCs w:val="24"/>
        </w:rPr>
        <w:t xml:space="preserve">ι δεν θα έπρεπε να γίνεται. </w:t>
      </w:r>
    </w:p>
    <w:p w14:paraId="7032F3A9" w14:textId="77777777" w:rsidR="00825A8E" w:rsidRDefault="00352CB8">
      <w:pPr>
        <w:spacing w:after="0" w:line="600" w:lineRule="auto"/>
        <w:ind w:firstLine="720"/>
        <w:jc w:val="both"/>
        <w:rPr>
          <w:rFonts w:eastAsia="Times New Roman"/>
          <w:szCs w:val="24"/>
        </w:rPr>
      </w:pPr>
      <w:r>
        <w:rPr>
          <w:rFonts w:eastAsia="Times New Roman"/>
          <w:szCs w:val="24"/>
        </w:rPr>
        <w:lastRenderedPageBreak/>
        <w:t>Ως προς το γεγονός ότι είναι απόντες από την Ολομέλεια οι Υπουργοί που είναι και Βουλευτές και γι’ αυτόν τον λόγο δεν μπορούμε να συζητήσουμε βουλευτικές τροπολογίες, αντιλαμβάνεστε ότι είναι αλήθεια αυτό που λέτε, αλλά δεν είν</w:t>
      </w:r>
      <w:r>
        <w:rPr>
          <w:rFonts w:eastAsia="Times New Roman"/>
          <w:szCs w:val="24"/>
        </w:rPr>
        <w:t xml:space="preserve">αι σωστό κοινοβουλευτικά. Οι Βουλευτές πρέπει να είναι παρόντες στην Ολομέλεια. </w:t>
      </w:r>
    </w:p>
    <w:p w14:paraId="7032F3AA" w14:textId="77777777" w:rsidR="00825A8E" w:rsidRDefault="00352CB8">
      <w:pPr>
        <w:spacing w:after="0" w:line="600" w:lineRule="auto"/>
        <w:ind w:firstLine="720"/>
        <w:jc w:val="both"/>
        <w:rPr>
          <w:rFonts w:eastAsia="Times New Roman"/>
          <w:szCs w:val="24"/>
        </w:rPr>
      </w:pPr>
      <w:r>
        <w:rPr>
          <w:rFonts w:eastAsia="Times New Roman"/>
          <w:szCs w:val="24"/>
        </w:rPr>
        <w:t>Ένα σχόλιο για την κύρωση για την Κίνα: Κύριε Υπουργέ, με εντυπωσιάζει αυτό που είπατε ότι «οι Κινέζοι ήρθαν από την ΕΔΑ». Πιθανότατα. Τότε μας οφείλετε ένα μεγάλο συγγνώμη, έ</w:t>
      </w:r>
      <w:r>
        <w:rPr>
          <w:rFonts w:eastAsia="Times New Roman"/>
          <w:szCs w:val="24"/>
        </w:rPr>
        <w:t>να συγγνώμη στον Κώστα Καραμανλή, ένα συγγνώμη στον Αντώνη Σαμαρά για όλη τη ρητορική που είχατε εναντίον της προσπάθειας που έκανε η χώρα μας να προσελκύσει αυτές τις μεγάλες επενδύσεις τα τελευταία χρόνια. Διότι δεν έφταιγε η Νέα Δημοκρατία</w:t>
      </w:r>
      <w:r>
        <w:rPr>
          <w:rFonts w:eastAsia="Times New Roman"/>
          <w:szCs w:val="24"/>
        </w:rPr>
        <w:t>,</w:t>
      </w:r>
      <w:r>
        <w:rPr>
          <w:rFonts w:eastAsia="Times New Roman"/>
          <w:szCs w:val="24"/>
        </w:rPr>
        <w:t xml:space="preserve"> τελικά</w:t>
      </w:r>
      <w:r>
        <w:rPr>
          <w:rFonts w:eastAsia="Times New Roman"/>
          <w:szCs w:val="24"/>
        </w:rPr>
        <w:t>,</w:t>
      </w:r>
      <w:r>
        <w:rPr>
          <w:rFonts w:eastAsia="Times New Roman"/>
          <w:szCs w:val="24"/>
        </w:rPr>
        <w:t xml:space="preserve"> που </w:t>
      </w:r>
      <w:r>
        <w:rPr>
          <w:rFonts w:eastAsia="Times New Roman"/>
          <w:szCs w:val="24"/>
        </w:rPr>
        <w:t>ήρθαν αυτές οι μεγάλες επενδύσεις. Σύμφωνα με σας, έφταιγε η ΕΔΑ. Βέβαια η ΕΔΑ φορούσε γραβάτα τότε.</w:t>
      </w:r>
    </w:p>
    <w:p w14:paraId="7032F3AB" w14:textId="77777777" w:rsidR="00825A8E" w:rsidRDefault="00352CB8">
      <w:pPr>
        <w:spacing w:after="0" w:line="600" w:lineRule="auto"/>
        <w:ind w:firstLine="720"/>
        <w:jc w:val="both"/>
        <w:rPr>
          <w:rFonts w:eastAsia="Times New Roman"/>
          <w:szCs w:val="24"/>
        </w:rPr>
      </w:pPr>
      <w:r>
        <w:rPr>
          <w:rFonts w:eastAsia="Times New Roman"/>
          <w:szCs w:val="24"/>
        </w:rPr>
        <w:t>Επίσης, δεν είπατε αν η ΕΔΑ είχε σχέση με το ΤΑΠ που υπογράψαμε σήμερα. Γιατί αν δεν έχει σχέση η ΕΔΑ τότε ξεκάθαρα είναι μια επένδυση που ήρθε επί της Νέα</w:t>
      </w:r>
      <w:r>
        <w:rPr>
          <w:rFonts w:eastAsia="Times New Roman"/>
          <w:szCs w:val="24"/>
        </w:rPr>
        <w:t xml:space="preserve">ς Δημοκρατίας. Και χαίρομαι που </w:t>
      </w:r>
      <w:r>
        <w:rPr>
          <w:rFonts w:eastAsia="Times New Roman"/>
          <w:szCs w:val="24"/>
        </w:rPr>
        <w:lastRenderedPageBreak/>
        <w:t>τελικά ο ΣΥΡΙΖΑ αντιλαμβάνεται την ανάγκη, έστω και καθυστερημένα, να προχωρήσει κάποιες μεγάλες επενδύσεις.</w:t>
      </w:r>
    </w:p>
    <w:p w14:paraId="7032F3AC" w14:textId="77777777" w:rsidR="00825A8E" w:rsidRDefault="00352CB8">
      <w:pPr>
        <w:spacing w:after="0" w:line="600" w:lineRule="auto"/>
        <w:ind w:firstLine="720"/>
        <w:jc w:val="both"/>
        <w:rPr>
          <w:rFonts w:eastAsia="Times New Roman"/>
          <w:szCs w:val="24"/>
        </w:rPr>
      </w:pPr>
      <w:r>
        <w:rPr>
          <w:rFonts w:eastAsia="Times New Roman"/>
          <w:szCs w:val="24"/>
        </w:rPr>
        <w:t>Επί των τροπολογιών: Θα ψηφίσουμε «</w:t>
      </w:r>
      <w:r>
        <w:rPr>
          <w:rFonts w:eastAsia="Times New Roman"/>
          <w:szCs w:val="24"/>
        </w:rPr>
        <w:t>παρών</w:t>
      </w:r>
      <w:r>
        <w:rPr>
          <w:rFonts w:eastAsia="Times New Roman"/>
          <w:szCs w:val="24"/>
        </w:rPr>
        <w:t>» στην τροπολογία του Υπουργείου Εσωτερικών. Αντιλαμβανόμαστε και σεβόμαστε</w:t>
      </w:r>
      <w:r>
        <w:rPr>
          <w:rFonts w:eastAsia="Times New Roman"/>
          <w:szCs w:val="24"/>
        </w:rPr>
        <w:t xml:space="preserve"> την ανάγκη να μην υπάρξει μια διακοπή στις προμήθειες που πρέπει να κάνει η Ελληνική Αστυνομία. Βέβαια, δεν μπορώ να μην κάνω μερικά σχόλια. </w:t>
      </w:r>
    </w:p>
    <w:p w14:paraId="7032F3AD" w14:textId="77777777" w:rsidR="00825A8E" w:rsidRDefault="00352CB8">
      <w:pPr>
        <w:spacing w:after="0" w:line="600" w:lineRule="auto"/>
        <w:ind w:firstLine="720"/>
        <w:jc w:val="both"/>
        <w:rPr>
          <w:rFonts w:eastAsia="Times New Roman"/>
          <w:szCs w:val="24"/>
        </w:rPr>
      </w:pPr>
      <w:r>
        <w:rPr>
          <w:rFonts w:eastAsia="Times New Roman"/>
          <w:szCs w:val="24"/>
        </w:rPr>
        <w:t>Το πρώτο σχόλιο είναι ότι υπάρχει ο ν.4270/14 για τις δημόσιες προμήθειες, που πρέπει κάποια στιγμή να εφαρμοστεί</w:t>
      </w:r>
      <w:r>
        <w:rPr>
          <w:rFonts w:eastAsia="Times New Roman"/>
          <w:szCs w:val="24"/>
        </w:rPr>
        <w:t>.</w:t>
      </w:r>
    </w:p>
    <w:p w14:paraId="7032F3AE" w14:textId="77777777" w:rsidR="00825A8E" w:rsidRDefault="00352CB8">
      <w:pPr>
        <w:spacing w:after="0" w:line="600" w:lineRule="auto"/>
        <w:ind w:firstLine="720"/>
        <w:jc w:val="both"/>
        <w:rPr>
          <w:rFonts w:eastAsia="Times New Roman"/>
          <w:szCs w:val="24"/>
        </w:rPr>
      </w:pPr>
      <w:r>
        <w:rPr>
          <w:rFonts w:eastAsia="Times New Roman"/>
          <w:szCs w:val="24"/>
        </w:rPr>
        <w:t>Έχουν περάσει δύο χρόνια και η Κυβέρνηση ΣΥΡΙΖΑ - ΑΝΕΛ είχε την ευθύνη να φέρει το ολοκληρωμένο νομοθετικό πλαίσιο για τις δημόσιες συμβάσεις. Έχετε πει πολλές φορές στην Αίθουσα ότι η διαδικασία προμηθειών στο παρελθόν είχε πολλά ερωτηματικά και πολλά λ</w:t>
      </w:r>
      <w:r>
        <w:rPr>
          <w:rFonts w:eastAsia="Times New Roman"/>
          <w:szCs w:val="24"/>
        </w:rPr>
        <w:t>άθη, γι’ αυτό ήρθε ο νόμος και γι’ αυτό εσείς, με τις τροπολογίες που πιθανόν πρέπει να κάνετε, να τον εφαρμόσετε.</w:t>
      </w:r>
    </w:p>
    <w:p w14:paraId="7032F3AF" w14:textId="77777777" w:rsidR="00825A8E" w:rsidRDefault="00352CB8">
      <w:pPr>
        <w:spacing w:after="0" w:line="600" w:lineRule="auto"/>
        <w:ind w:firstLine="720"/>
        <w:jc w:val="both"/>
        <w:rPr>
          <w:rFonts w:eastAsia="Times New Roman"/>
          <w:szCs w:val="24"/>
        </w:rPr>
      </w:pPr>
      <w:r>
        <w:rPr>
          <w:rFonts w:eastAsia="Times New Roman"/>
          <w:szCs w:val="24"/>
        </w:rPr>
        <w:lastRenderedPageBreak/>
        <w:t>Ήρθε, όμως, η Κυβέρνηση του ΣΥΡΙΖΑ στις 5 Φεβρουαρίου και ζήτησε αυτήν την ειδική διαδικασία για την Αστυνομία, που έληξε στις 17</w:t>
      </w:r>
      <w:r>
        <w:rPr>
          <w:rFonts w:eastAsia="Times New Roman"/>
          <w:szCs w:val="24"/>
        </w:rPr>
        <w:t>-</w:t>
      </w:r>
      <w:r>
        <w:rPr>
          <w:rFonts w:eastAsia="Times New Roman"/>
          <w:szCs w:val="24"/>
        </w:rPr>
        <w:t>4</w:t>
      </w:r>
      <w:r>
        <w:rPr>
          <w:rFonts w:eastAsia="Times New Roman"/>
          <w:szCs w:val="24"/>
        </w:rPr>
        <w:t>-2016</w:t>
      </w:r>
      <w:r>
        <w:rPr>
          <w:rFonts w:eastAsia="Times New Roman"/>
          <w:szCs w:val="24"/>
        </w:rPr>
        <w:t>. Έχε</w:t>
      </w:r>
      <w:r>
        <w:rPr>
          <w:rFonts w:eastAsia="Times New Roman"/>
          <w:szCs w:val="24"/>
        </w:rPr>
        <w:t>ι λήξει εδώ και ένα μήνα. Να σας ρωτήσω, κύριε Υπουργέ: Εδώ και ένα μήνα κάνουμε διαγωνισμούς; Αντιλαμβάνομαι ότι αυτή η διάταξη είναι αναδρομική, άρα φαντάζομαι διαγωνισμοί που έγιναν παράτυπα τις τελευταίες μέρες θα καλυφθούν από αυτήν την διαδικασία.</w:t>
      </w:r>
    </w:p>
    <w:p w14:paraId="7032F3B0" w14:textId="77777777" w:rsidR="00825A8E" w:rsidRDefault="00352CB8">
      <w:pPr>
        <w:spacing w:after="0" w:line="600" w:lineRule="auto"/>
        <w:ind w:firstLine="720"/>
        <w:jc w:val="both"/>
        <w:rPr>
          <w:rFonts w:eastAsia="Times New Roman"/>
          <w:szCs w:val="24"/>
        </w:rPr>
      </w:pPr>
      <w:r>
        <w:rPr>
          <w:rFonts w:eastAsia="Times New Roman"/>
          <w:szCs w:val="24"/>
        </w:rPr>
        <w:t>Θα</w:t>
      </w:r>
      <w:r>
        <w:rPr>
          <w:rFonts w:eastAsia="Times New Roman"/>
          <w:szCs w:val="24"/>
        </w:rPr>
        <w:t xml:space="preserve"> ρωτήσω, όμως: Είναι 16 Μαΐου, ζητάτε προθεσμία μέχρι τις 31</w:t>
      </w:r>
      <w:r>
        <w:rPr>
          <w:rFonts w:eastAsia="Times New Roman"/>
          <w:szCs w:val="24"/>
        </w:rPr>
        <w:t>-</w:t>
      </w:r>
      <w:r>
        <w:rPr>
          <w:rFonts w:eastAsia="Times New Roman"/>
          <w:szCs w:val="24"/>
        </w:rPr>
        <w:t>8</w:t>
      </w:r>
      <w:r>
        <w:rPr>
          <w:rFonts w:eastAsia="Times New Roman"/>
          <w:szCs w:val="24"/>
        </w:rPr>
        <w:t>-2016</w:t>
      </w:r>
      <w:r>
        <w:rPr>
          <w:rFonts w:eastAsia="Times New Roman"/>
          <w:szCs w:val="24"/>
        </w:rPr>
        <w:t xml:space="preserve">, θα είστε έτοιμοι; Μην έχουμε, δηλαδή, αυτήν τη διαδικασία που κάναμε με τα κόκκινα δάνεια και κάθε μήνα ερχόταν μια νέα τροπολογία. </w:t>
      </w:r>
    </w:p>
    <w:p w14:paraId="7032F3B1" w14:textId="77777777" w:rsidR="00825A8E" w:rsidRDefault="00352CB8">
      <w:pPr>
        <w:spacing w:after="0" w:line="600" w:lineRule="auto"/>
        <w:ind w:firstLine="720"/>
        <w:jc w:val="both"/>
        <w:rPr>
          <w:rFonts w:eastAsia="Times New Roman"/>
          <w:szCs w:val="24"/>
        </w:rPr>
      </w:pPr>
      <w:r>
        <w:rPr>
          <w:rFonts w:eastAsia="Times New Roman"/>
          <w:szCs w:val="24"/>
        </w:rPr>
        <w:t>Διαβάζω στη δικιά σας αιτιολογική έκθεση της τροπολογί</w:t>
      </w:r>
      <w:r>
        <w:rPr>
          <w:rFonts w:eastAsia="Times New Roman"/>
          <w:szCs w:val="24"/>
        </w:rPr>
        <w:t>ας: «9 α) δεν υφίσταται συγκεκριμένο χρονοδιάγραμμα υλοποίησης των διαγωνιστικών διαδικασιών, οι οποίες ήδη βρίσκονται εκ μέρους της ΕΛΑΣ σε εξέλιξη, β) δεν υφίσταται νομικό πλαίσιο, το οποίο να είναι αποτελεσματικό για να καλύπτει τις ιδιαίτερες, έκτακτες</w:t>
      </w:r>
      <w:r>
        <w:rPr>
          <w:rFonts w:eastAsia="Times New Roman"/>
          <w:szCs w:val="24"/>
        </w:rPr>
        <w:t xml:space="preserve"> και απρόβλεπτες ανάγκες της ΕΛΑΣ».</w:t>
      </w:r>
    </w:p>
    <w:p w14:paraId="7032F3B2" w14:textId="77777777" w:rsidR="00825A8E" w:rsidRDefault="00352CB8">
      <w:pPr>
        <w:spacing w:after="0" w:line="600" w:lineRule="auto"/>
        <w:ind w:firstLine="720"/>
        <w:jc w:val="both"/>
        <w:rPr>
          <w:rFonts w:eastAsia="Times New Roman"/>
          <w:szCs w:val="24"/>
        </w:rPr>
      </w:pPr>
      <w:r>
        <w:rPr>
          <w:rFonts w:eastAsia="Times New Roman"/>
          <w:szCs w:val="24"/>
        </w:rPr>
        <w:lastRenderedPageBreak/>
        <w:t>Άρα, θα έρθει αυτό; Γιατί αν δεν έρθει, πάλι σε ένα μήνα θα ερχόμαστε εδώ να κάνουμε την ίδια συζήτηση.</w:t>
      </w:r>
    </w:p>
    <w:p w14:paraId="7032F3B3" w14:textId="77777777" w:rsidR="00825A8E" w:rsidRDefault="00352CB8">
      <w:pPr>
        <w:spacing w:after="0" w:line="600" w:lineRule="auto"/>
        <w:ind w:firstLine="720"/>
        <w:jc w:val="both"/>
        <w:rPr>
          <w:rFonts w:eastAsia="Times New Roman"/>
          <w:szCs w:val="24"/>
        </w:rPr>
      </w:pPr>
      <w:r>
        <w:rPr>
          <w:rFonts w:eastAsia="Times New Roman"/>
          <w:szCs w:val="24"/>
        </w:rPr>
        <w:t>Επίσης, να σημειώσω από την έκθεση του Γενικού Λογιστηρίου του Κράτους ότι οι συμβάσεις που γίνονται για τη σίτιση υ</w:t>
      </w:r>
      <w:r>
        <w:rPr>
          <w:rFonts w:eastAsia="Times New Roman"/>
          <w:szCs w:val="24"/>
        </w:rPr>
        <w:t xml:space="preserve">πηκόων τρίτων χωρών που διαμένουν στα </w:t>
      </w:r>
      <w:proofErr w:type="spellStart"/>
      <w:r>
        <w:rPr>
          <w:rFonts w:eastAsia="Times New Roman"/>
          <w:szCs w:val="24"/>
        </w:rPr>
        <w:t>προαναχωρησιακά</w:t>
      </w:r>
      <w:proofErr w:type="spellEnd"/>
      <w:r>
        <w:rPr>
          <w:rFonts w:eastAsia="Times New Roman"/>
          <w:szCs w:val="24"/>
        </w:rPr>
        <w:t xml:space="preserve"> κέντρα, μπορούν να καλυφθούν και από κινητικούς πόρους. Αυτοί οι διαγωνισμοί που δεν γίνονται με το ενιαίο πλαίσιο θα γίνουν δεκτές ως δαπάνες από την Ευρωπαϊκή Ένωση ή θα απορριφθούν τελικά και ενώ είχ</w:t>
      </w:r>
      <w:r>
        <w:rPr>
          <w:rFonts w:eastAsia="Times New Roman"/>
          <w:szCs w:val="24"/>
        </w:rPr>
        <w:t xml:space="preserve">αμε τη δυνατότητα να πάρουμε ευρωπαϊκά </w:t>
      </w:r>
      <w:r>
        <w:rPr>
          <w:rFonts w:eastAsia="Times New Roman"/>
          <w:szCs w:val="24"/>
        </w:rPr>
        <w:t xml:space="preserve">χρήματα </w:t>
      </w:r>
      <w:r>
        <w:rPr>
          <w:rFonts w:eastAsia="Times New Roman"/>
          <w:szCs w:val="24"/>
        </w:rPr>
        <w:t>για τη σίτιση τελικά θα τα πληρώσει ο εθνικός προϋπολογισμός;</w:t>
      </w:r>
    </w:p>
    <w:p w14:paraId="7032F3B4" w14:textId="77777777" w:rsidR="00825A8E" w:rsidRDefault="00352CB8">
      <w:pPr>
        <w:spacing w:after="0" w:line="600" w:lineRule="auto"/>
        <w:ind w:firstLine="720"/>
        <w:jc w:val="both"/>
        <w:rPr>
          <w:rFonts w:eastAsia="Times New Roman"/>
          <w:szCs w:val="24"/>
        </w:rPr>
      </w:pPr>
      <w:r>
        <w:rPr>
          <w:rFonts w:eastAsia="Times New Roman"/>
          <w:szCs w:val="24"/>
        </w:rPr>
        <w:t xml:space="preserve">Επίσης, από την Έκθεση του Γενικού Λογιστηρίου του Κράτους προκύπτει ότι μπορεί να υπάρχουν επιπλέον δαπάνες, επιπλέον του προϋπολογισμού λόγω των </w:t>
      </w:r>
      <w:r>
        <w:rPr>
          <w:rFonts w:eastAsia="Times New Roman"/>
          <w:szCs w:val="24"/>
        </w:rPr>
        <w:t>παρεκκλίσεων. Και αυτό είναι κάτι το οποίο αντιλαμβάνεστε ότι στο παρόν δημοσιονομικό πλαίσιο δεν μπορεί να γίνει δεκτό.</w:t>
      </w:r>
    </w:p>
    <w:p w14:paraId="7032F3B5" w14:textId="77777777" w:rsidR="00825A8E" w:rsidRDefault="00352CB8">
      <w:pPr>
        <w:spacing w:after="0" w:line="600" w:lineRule="auto"/>
        <w:ind w:firstLine="720"/>
        <w:jc w:val="both"/>
        <w:rPr>
          <w:rFonts w:eastAsia="Times New Roman"/>
          <w:szCs w:val="24"/>
        </w:rPr>
      </w:pPr>
      <w:r>
        <w:rPr>
          <w:rFonts w:eastAsia="Times New Roman"/>
          <w:szCs w:val="24"/>
        </w:rPr>
        <w:lastRenderedPageBreak/>
        <w:t>Θα κάνω ένα σχόλιο και για την τροπολογία που κατέθεσε ο κ. Λοβέρδος, η οποία επί της αρχής μας βρίσκει απολύτως σύμφωνους. Υπάρχει ένα</w:t>
      </w:r>
      <w:r>
        <w:rPr>
          <w:rFonts w:eastAsia="Times New Roman"/>
          <w:szCs w:val="24"/>
        </w:rPr>
        <w:t xml:space="preserve"> ολοκληρωμένο σχέδιο για την ανάπτυξη του παράκτιου μετώπου, το οποίο δυστυχώς εγκαταλείπεται. </w:t>
      </w:r>
    </w:p>
    <w:p w14:paraId="7032F3B6" w14:textId="77777777" w:rsidR="00825A8E" w:rsidRDefault="00352CB8">
      <w:pPr>
        <w:spacing w:after="0" w:line="600" w:lineRule="auto"/>
        <w:ind w:firstLine="720"/>
        <w:jc w:val="both"/>
        <w:rPr>
          <w:rFonts w:eastAsia="Times New Roman"/>
          <w:szCs w:val="24"/>
        </w:rPr>
      </w:pPr>
      <w:r>
        <w:rPr>
          <w:rFonts w:eastAsia="Times New Roman"/>
          <w:szCs w:val="24"/>
        </w:rPr>
        <w:t>Θα πω, όμως, το εξής που ίσως δεν το έχουν δει οι συνάδελφοι του ΣΥΡΙΖΑ που υπέβαλαν αυτήν την τροπολογία στη Βουλή. Σύμφωνα με το άρθρο 78, παράγραφος δ</w:t>
      </w:r>
      <w:r>
        <w:rPr>
          <w:rFonts w:eastAsia="Times New Roman"/>
          <w:szCs w:val="24"/>
        </w:rPr>
        <w:t>΄</w:t>
      </w:r>
      <w:r>
        <w:rPr>
          <w:rFonts w:eastAsia="Times New Roman"/>
          <w:szCs w:val="24"/>
        </w:rPr>
        <w:t xml:space="preserve"> του ν</w:t>
      </w:r>
      <w:r>
        <w:rPr>
          <w:rFonts w:eastAsia="Times New Roman"/>
          <w:szCs w:val="24"/>
        </w:rPr>
        <w:t xml:space="preserve">όμου που καταθέσατε, κάθε αντίθετη διάταξη προς την ανωτέρω ρύθμιση καταργείται. Κατά συνέπεια, έχετε καταργήσει ήδη το άρθρο 22 του ν.3342/2005 που όριζε τις χρήσεις γης σε εκείνο το σημείο, όριζε ότι θα υπάρχουν πολιτιστικές και αθλητικές χρήσεις. Αυτήν </w:t>
      </w:r>
      <w:r>
        <w:rPr>
          <w:rFonts w:eastAsia="Times New Roman"/>
          <w:szCs w:val="24"/>
        </w:rPr>
        <w:t>τη στιγμή το οικόπεδο είναι χωρίς χρήσεις γης, γιατί όπως γράφει και η τροπολογία σας, κατήργησε το χωροταξικό σχεδιασμό που υπήρχε από το 2005 και δεν τον αντικατέστησε με άλλο νόμο και με την υπουργική απόφαση που θα κάνει ο Υπουργός Δικαιοσύνης δεν μπορ</w:t>
      </w:r>
      <w:r>
        <w:rPr>
          <w:rFonts w:eastAsia="Times New Roman"/>
          <w:szCs w:val="24"/>
        </w:rPr>
        <w:t>εί να νομοθετήσει. Δεν είναι προεδρικό διάταγμα. Δεν μπορείτε κατά συνέπεια να υπεισέλθετε στα πολεοδομικά και χωροταξικά θέματα.</w:t>
      </w:r>
    </w:p>
    <w:p w14:paraId="7032F3B7" w14:textId="77777777" w:rsidR="00825A8E" w:rsidRDefault="00352CB8">
      <w:pPr>
        <w:spacing w:after="0" w:line="600" w:lineRule="auto"/>
        <w:ind w:firstLine="720"/>
        <w:jc w:val="both"/>
        <w:rPr>
          <w:rFonts w:eastAsia="Times New Roman"/>
          <w:szCs w:val="24"/>
        </w:rPr>
      </w:pPr>
      <w:r>
        <w:rPr>
          <w:rFonts w:eastAsia="Times New Roman"/>
          <w:szCs w:val="24"/>
        </w:rPr>
        <w:lastRenderedPageBreak/>
        <w:t>Άρα, έχουμε ένα κομμάτι γης εκτός σχεδίου πόλεως, χωρίς αξία πλέον και για το ίδιο το δημόσιο. Θα το πάτε στο ΤΑΙΠΕΔ να το κάν</w:t>
      </w:r>
      <w:r>
        <w:rPr>
          <w:rFonts w:eastAsia="Times New Roman"/>
          <w:szCs w:val="24"/>
        </w:rPr>
        <w:t xml:space="preserve">ετε με ΕΣΧΑΣΕ νέο προεδρικό διάταγμα για να φτάσετε εκεί που ήσασταν το 2005; </w:t>
      </w:r>
    </w:p>
    <w:p w14:paraId="7032F3B8" w14:textId="77777777" w:rsidR="00825A8E" w:rsidRDefault="00352CB8">
      <w:pPr>
        <w:spacing w:after="0" w:line="600" w:lineRule="auto"/>
        <w:ind w:firstLine="720"/>
        <w:jc w:val="both"/>
        <w:rPr>
          <w:rFonts w:eastAsia="Times New Roman"/>
          <w:szCs w:val="24"/>
        </w:rPr>
      </w:pPr>
      <w:r>
        <w:rPr>
          <w:rFonts w:eastAsia="Times New Roman"/>
          <w:szCs w:val="24"/>
        </w:rPr>
        <w:t>Αυτή είναι η προχειρότητα κα</w:t>
      </w:r>
      <w:r>
        <w:rPr>
          <w:rFonts w:eastAsia="Times New Roman"/>
          <w:szCs w:val="24"/>
        </w:rPr>
        <w:t>μ</w:t>
      </w:r>
      <w:r>
        <w:rPr>
          <w:rFonts w:eastAsia="Times New Roman"/>
          <w:szCs w:val="24"/>
        </w:rPr>
        <w:t>μιά φορά των εκπρόθεσμων βουλευτικών τροπολογιών που δεν πρόλαβαν οι ίδιοι οι δικηγόροι οι δικοί σας, η ΚΕΝΕ της Βουλής να τα δουν, να τα δει η Επιτ</w:t>
      </w:r>
      <w:r>
        <w:rPr>
          <w:rFonts w:eastAsia="Times New Roman"/>
          <w:szCs w:val="24"/>
        </w:rPr>
        <w:t>ροπή, γιατί έτσι όπως νομοθετούμε με τροπολογίες, γίνονται διαρκώς λάθη και καλούμαστε πάλι να ξαναμαζευτούμε για να λύσουμε αυτά τα λάθη.</w:t>
      </w:r>
    </w:p>
    <w:p w14:paraId="7032F3B9" w14:textId="77777777" w:rsidR="00825A8E" w:rsidRDefault="00352CB8">
      <w:pPr>
        <w:spacing w:after="0" w:line="600" w:lineRule="auto"/>
        <w:ind w:firstLine="720"/>
        <w:jc w:val="both"/>
        <w:rPr>
          <w:rFonts w:eastAsia="Times New Roman"/>
          <w:szCs w:val="24"/>
        </w:rPr>
      </w:pPr>
      <w:r>
        <w:rPr>
          <w:rFonts w:eastAsia="Times New Roman"/>
          <w:szCs w:val="24"/>
        </w:rPr>
        <w:t>Ευχαριστώ, κύριε Πρόεδρε.</w:t>
      </w:r>
    </w:p>
    <w:p w14:paraId="7032F3BA" w14:textId="77777777" w:rsidR="00825A8E" w:rsidRDefault="00352CB8">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w:t>
      </w:r>
    </w:p>
    <w:p w14:paraId="7032F3BB" w14:textId="77777777" w:rsidR="00825A8E" w:rsidRDefault="00352CB8">
      <w:pPr>
        <w:spacing w:after="0" w:line="600" w:lineRule="auto"/>
        <w:ind w:firstLine="720"/>
        <w:jc w:val="both"/>
        <w:rPr>
          <w:rFonts w:eastAsia="Times New Roman"/>
          <w:szCs w:val="24"/>
        </w:rPr>
      </w:pPr>
      <w:r>
        <w:rPr>
          <w:rFonts w:eastAsia="Times New Roman"/>
          <w:szCs w:val="24"/>
        </w:rPr>
        <w:t>Κύριε Παππά, έχετε τον λόγο.</w:t>
      </w:r>
    </w:p>
    <w:p w14:paraId="7032F3BC"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 xml:space="preserve">Θα ήθελα να μιλήσω για την τροπολογία. Μου έκανε εντύπωση στην αρχή που υπερασπίστηκε την εισαγωγή της υπουργικής τροπολογίας του Υπουργείου Δημόσιας Τάξης, Προστασίας του Πολίτη –πείτε το όπως θέλετε- ο κ. </w:t>
      </w:r>
      <w:proofErr w:type="spellStart"/>
      <w:r>
        <w:rPr>
          <w:rFonts w:eastAsia="Times New Roman"/>
          <w:szCs w:val="24"/>
        </w:rPr>
        <w:t>Δρίτσας</w:t>
      </w:r>
      <w:proofErr w:type="spellEnd"/>
      <w:r>
        <w:rPr>
          <w:rFonts w:eastAsia="Times New Roman"/>
          <w:szCs w:val="24"/>
        </w:rPr>
        <w:t>. Θα περίμενα να υπερασπισ</w:t>
      </w:r>
      <w:r>
        <w:rPr>
          <w:rFonts w:eastAsia="Times New Roman"/>
          <w:szCs w:val="24"/>
        </w:rPr>
        <w:t xml:space="preserve">τεί την εισαγωγή της τροπολογίας ο αρμόδιος Υπουργός. </w:t>
      </w:r>
    </w:p>
    <w:p w14:paraId="7032F3BD" w14:textId="77777777" w:rsidR="00825A8E" w:rsidRDefault="00352CB8">
      <w:pPr>
        <w:spacing w:after="0" w:line="600" w:lineRule="auto"/>
        <w:jc w:val="both"/>
        <w:rPr>
          <w:rFonts w:eastAsia="Times New Roman" w:cs="Times New Roman"/>
          <w:szCs w:val="24"/>
        </w:rPr>
      </w:pPr>
      <w:r>
        <w:rPr>
          <w:rFonts w:eastAsia="Times New Roman"/>
          <w:szCs w:val="24"/>
        </w:rPr>
        <w:t>Να πω το εξής: Εσείς δεν γνωρίζατε ότι με την προηγούμενη τροπολογία του Ιανουαρίου έληγε η προθεσμία και την φέρνετε στις 17 Μαΐου; Δηλαδή, τέτοια εγρήγορση έχει ο πολιτικός προϊστάμενος της Ελληνικής</w:t>
      </w:r>
      <w:r>
        <w:rPr>
          <w:rFonts w:eastAsia="Times New Roman"/>
          <w:szCs w:val="24"/>
        </w:rPr>
        <w:t xml:space="preserve"> Αστυνομίας που φέρνει εκπρόθεσμα -για τις ανάγκες της τροπολογίας που έχετε- τροπολογία στη Βουλή; Αφού το ξέρατε, γιατί δεν το προγραμματίσατε σωστά και να το φέρετε και σύννομα και όχι σε μια κύρωση, αλλά να το φέρετε σε ένα σχετικό νομοσχέδιο; Γιατί το</w:t>
      </w:r>
      <w:r>
        <w:rPr>
          <w:rFonts w:eastAsia="Times New Roman"/>
          <w:szCs w:val="24"/>
        </w:rPr>
        <w:t xml:space="preserve"> κάνατε αυτό λοιπόν; Γιατί λειτουργείτε έτσι πρόχειρα; </w:t>
      </w:r>
      <w:r>
        <w:rPr>
          <w:rFonts w:eastAsia="Times New Roman" w:cs="Times New Roman"/>
          <w:szCs w:val="24"/>
        </w:rPr>
        <w:t>Εάν λειτουργείτε έτσι πρόχειρα και λειτουργεί και η Ελληνική Αστυνομία έτσι πρόχειρα, αυτό μας φοβίζει για την ασφάλεια των πολιτών.</w:t>
      </w:r>
    </w:p>
    <w:p w14:paraId="7032F3B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Ξέρετε, στις αρχές του μήνα πήγα στο αστυνομικό τμήμα της περιοχής μ</w:t>
      </w:r>
      <w:r>
        <w:rPr>
          <w:rFonts w:eastAsia="Times New Roman" w:cs="Times New Roman"/>
          <w:szCs w:val="24"/>
        </w:rPr>
        <w:t xml:space="preserve">ου να δώσω το παρών χάριν της εγκληματικής οργάνωσης, της συμμορίας Σαμαρά. Δεν με σταματά κανείς. Είχε ξαναγίνει αυτό το επεισόδιο επί </w:t>
      </w:r>
      <w:proofErr w:type="spellStart"/>
      <w:r>
        <w:rPr>
          <w:rFonts w:eastAsia="Times New Roman" w:cs="Times New Roman"/>
          <w:szCs w:val="24"/>
        </w:rPr>
        <w:t>Δένδια</w:t>
      </w:r>
      <w:proofErr w:type="spellEnd"/>
      <w:r>
        <w:rPr>
          <w:rFonts w:eastAsia="Times New Roman" w:cs="Times New Roman"/>
          <w:szCs w:val="24"/>
        </w:rPr>
        <w:t xml:space="preserve"> Υπουργού. Είχα ξαναπεί τα ίδια λόγια εδώ, δείγμα ότι δεν διαφέρετε σε τίποτα από τη Νέα Δημοκρατία. Μπαίνω μέσα κ</w:t>
      </w:r>
      <w:r>
        <w:rPr>
          <w:rFonts w:eastAsia="Times New Roman" w:cs="Times New Roman"/>
          <w:szCs w:val="24"/>
        </w:rPr>
        <w:t>αι δεν με σταματά κανείς. Μπαίνω στον αξιωματικό υπηρεσίας και του λέω: «Χριστός Ανέστη! Τι έγινε;». Μου λέει: «Μόνος μου είμαι». Του λέω: «Δεν έχεις άλλον;». Μου λέει: «Πήγε μία στιγμή να πάρει κάτι». Βλέπω έναν κακομοίρη αστυνομικό με μία σακούλα με σουβ</w:t>
      </w:r>
      <w:r>
        <w:rPr>
          <w:rFonts w:eastAsia="Times New Roman" w:cs="Times New Roman"/>
          <w:szCs w:val="24"/>
        </w:rPr>
        <w:t xml:space="preserve">λάκια. Λέω: «Πώς επιζείτε εδώ; Εάν περάσει ένα αυτοκίνητο και γαζώσει;». Μου λέει: «Κύριε Παππά, ένας Θεός ξέρει! Ο Θεός βοηθός!». </w:t>
      </w:r>
    </w:p>
    <w:p w14:paraId="7032F3B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Αυτήν την Ελληνική Αστυνομία έχουμε. Εμείς δεν θέλουμε τέτοια Αστυνομία. Εσείς έχετε πάρει τη σκυτάλη από τη Νέα Δημοκρατία </w:t>
      </w:r>
      <w:r>
        <w:rPr>
          <w:rFonts w:eastAsia="Times New Roman" w:cs="Times New Roman"/>
          <w:szCs w:val="24"/>
        </w:rPr>
        <w:t xml:space="preserve">και συνεχίζετε και έχετε μία διακοσμητική Ελληνική Αστυνομία και όχι μόνο. Μία Ελληνική Αστυνομία η οποία </w:t>
      </w:r>
      <w:proofErr w:type="spellStart"/>
      <w:r>
        <w:rPr>
          <w:rFonts w:eastAsia="Times New Roman" w:cs="Times New Roman"/>
          <w:szCs w:val="24"/>
        </w:rPr>
        <w:t>ξυλοκοπεί</w:t>
      </w:r>
      <w:proofErr w:type="spellEnd"/>
      <w:r>
        <w:rPr>
          <w:rFonts w:eastAsia="Times New Roman" w:cs="Times New Roman"/>
          <w:szCs w:val="24"/>
        </w:rPr>
        <w:t xml:space="preserve"> τον ελληνικό λαό όταν διεκδικεί δικαιώματα, </w:t>
      </w:r>
      <w:proofErr w:type="spellStart"/>
      <w:r>
        <w:rPr>
          <w:rFonts w:eastAsia="Times New Roman" w:cs="Times New Roman"/>
          <w:szCs w:val="24"/>
        </w:rPr>
        <w:t>ξυλοκοπεί</w:t>
      </w:r>
      <w:proofErr w:type="spellEnd"/>
      <w:r>
        <w:rPr>
          <w:rFonts w:eastAsia="Times New Roman" w:cs="Times New Roman"/>
          <w:szCs w:val="24"/>
        </w:rPr>
        <w:t xml:space="preserve"> τους Έλληνες που διαμαρτύρονται έξω από τα </w:t>
      </w:r>
      <w:r>
        <w:rPr>
          <w:rFonts w:eastAsia="Times New Roman" w:cs="Times New Roman"/>
          <w:szCs w:val="24"/>
          <w:lang w:val="en-US"/>
        </w:rPr>
        <w:t>hot</w:t>
      </w:r>
      <w:r>
        <w:rPr>
          <w:rFonts w:eastAsia="Times New Roman" w:cs="Times New Roman"/>
          <w:szCs w:val="24"/>
        </w:rPr>
        <w:t>-</w:t>
      </w:r>
      <w:r>
        <w:rPr>
          <w:rFonts w:eastAsia="Times New Roman" w:cs="Times New Roman"/>
          <w:szCs w:val="24"/>
          <w:lang w:val="en-US"/>
        </w:rPr>
        <w:t>spots</w:t>
      </w:r>
      <w:r>
        <w:rPr>
          <w:rFonts w:eastAsia="Times New Roman" w:cs="Times New Roman"/>
          <w:szCs w:val="24"/>
        </w:rPr>
        <w:t xml:space="preserve">. Έλληνες </w:t>
      </w:r>
      <w:proofErr w:type="spellStart"/>
      <w:r>
        <w:rPr>
          <w:rFonts w:eastAsia="Times New Roman" w:cs="Times New Roman"/>
          <w:szCs w:val="24"/>
        </w:rPr>
        <w:t>ξυλοκοπεί</w:t>
      </w:r>
      <w:proofErr w:type="spellEnd"/>
      <w:r>
        <w:rPr>
          <w:rFonts w:eastAsia="Times New Roman" w:cs="Times New Roman"/>
          <w:szCs w:val="24"/>
        </w:rPr>
        <w:t xml:space="preserve">! Και έχει και </w:t>
      </w:r>
      <w:r>
        <w:rPr>
          <w:rFonts w:eastAsia="Times New Roman" w:cs="Times New Roman"/>
          <w:szCs w:val="24"/>
        </w:rPr>
        <w:t xml:space="preserve">έναν πολιτικό </w:t>
      </w:r>
      <w:r>
        <w:rPr>
          <w:rFonts w:eastAsia="Times New Roman" w:cs="Times New Roman"/>
          <w:szCs w:val="24"/>
        </w:rPr>
        <w:lastRenderedPageBreak/>
        <w:t xml:space="preserve">προϊστάμενο, ο οποίος αρνείται -πέρα από μία εξαίρεση, διότι είχατε έρθει σε μία επίκαιρη προχθές- να απαντήσει τελείως </w:t>
      </w:r>
      <w:proofErr w:type="spellStart"/>
      <w:r>
        <w:rPr>
          <w:rFonts w:eastAsia="Times New Roman" w:cs="Times New Roman"/>
          <w:szCs w:val="24"/>
        </w:rPr>
        <w:t>εξωθεσμικά</w:t>
      </w:r>
      <w:proofErr w:type="spellEnd"/>
      <w:r>
        <w:rPr>
          <w:rFonts w:eastAsia="Times New Roman" w:cs="Times New Roman"/>
          <w:szCs w:val="24"/>
        </w:rPr>
        <w:t xml:space="preserve">, αντισυνταγματικά και αντιδημοκρατικά στις ερωτήσεις της τρίτης πολιτικής δυνάμεως. </w:t>
      </w:r>
    </w:p>
    <w:p w14:paraId="7032F3C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w:t>
      </w:r>
      <w:r>
        <w:rPr>
          <w:rFonts w:eastAsia="Times New Roman" w:cs="Times New Roman"/>
          <w:b/>
          <w:szCs w:val="24"/>
        </w:rPr>
        <w:t xml:space="preserve">ής Υπουργός Εσωτερικών και Διοικητικής Ανασυγκρότησης): </w:t>
      </w:r>
      <w:r>
        <w:rPr>
          <w:rFonts w:eastAsia="Times New Roman" w:cs="Times New Roman"/>
          <w:szCs w:val="24"/>
        </w:rPr>
        <w:t>Θα σας απαντήσω.</w:t>
      </w:r>
    </w:p>
    <w:p w14:paraId="7032F3C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Γιατί μειδιάτε, κύριε Υπουργέ; Είναι πολύ σοβαρό αυτό που σας λέω και θα πρέπει να τοποθετηθείτε. Τι είστε εσείς, δηλαδή; Πιο δημοκρατικός από τους υπόλοιπους συναδέλφ</w:t>
      </w:r>
      <w:r>
        <w:rPr>
          <w:rFonts w:eastAsia="Times New Roman" w:cs="Times New Roman"/>
          <w:szCs w:val="24"/>
        </w:rPr>
        <w:t xml:space="preserve">ους σας; Από το ΠΑΣΟΚ προέρχεστε. Τι το παίζετε, έτσι για να πάρετε δάφνες δημοκρατικότητας και </w:t>
      </w:r>
      <w:proofErr w:type="spellStart"/>
      <w:r>
        <w:rPr>
          <w:rFonts w:eastAsia="Times New Roman" w:cs="Times New Roman"/>
          <w:szCs w:val="24"/>
        </w:rPr>
        <w:t>συριζαίϊκες</w:t>
      </w:r>
      <w:proofErr w:type="spellEnd"/>
      <w:r>
        <w:rPr>
          <w:rFonts w:eastAsia="Times New Roman" w:cs="Times New Roman"/>
          <w:szCs w:val="24"/>
        </w:rPr>
        <w:t xml:space="preserve"> δάφνες; Γιατί το κάνετε αυτό; Δεν απαντάτε. Γιατί δεν απαντάτε; Δεν έχετε χρόνο; Είναι τόσο σπουδαίο το έργο σας; </w:t>
      </w:r>
    </w:p>
    <w:p w14:paraId="7032F3C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w:t>
      </w:r>
      <w:r>
        <w:rPr>
          <w:rFonts w:eastAsia="Times New Roman" w:cs="Times New Roman"/>
          <w:b/>
          <w:szCs w:val="24"/>
        </w:rPr>
        <w:t xml:space="preserve">ργός Εσωτερικών και Διοικητικής Ανασυγκρότησης): </w:t>
      </w:r>
      <w:r>
        <w:rPr>
          <w:rFonts w:eastAsia="Times New Roman" w:cs="Times New Roman"/>
          <w:szCs w:val="24"/>
        </w:rPr>
        <w:t>Μιλήστε και θα σας απαντήσω.</w:t>
      </w:r>
    </w:p>
    <w:p w14:paraId="7032F3C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Δεν λέω ανακρίβειες. Εσείς είστε, ο </w:t>
      </w:r>
      <w:proofErr w:type="spellStart"/>
      <w:r>
        <w:rPr>
          <w:rFonts w:eastAsia="Times New Roman" w:cs="Times New Roman"/>
          <w:szCs w:val="24"/>
        </w:rPr>
        <w:t>Μουζάλας</w:t>
      </w:r>
      <w:proofErr w:type="spellEnd"/>
      <w:r>
        <w:rPr>
          <w:rFonts w:eastAsia="Times New Roman" w:cs="Times New Roman"/>
          <w:szCs w:val="24"/>
        </w:rPr>
        <w:t xml:space="preserve">, ο Υπουργός Εξωτερικών, ο </w:t>
      </w:r>
      <w:proofErr w:type="spellStart"/>
      <w:r>
        <w:rPr>
          <w:rFonts w:eastAsia="Times New Roman" w:cs="Times New Roman"/>
          <w:szCs w:val="24"/>
        </w:rPr>
        <w:t>Πολάκης</w:t>
      </w:r>
      <w:proofErr w:type="spellEnd"/>
      <w:r>
        <w:rPr>
          <w:rFonts w:eastAsia="Times New Roman" w:cs="Times New Roman"/>
          <w:szCs w:val="24"/>
        </w:rPr>
        <w:t>. Τι είστε εσείς; Είστε κάτι διαφορετικό από τους υπόλοιπους Υπουργούς;</w:t>
      </w:r>
    </w:p>
    <w:p w14:paraId="7032F3C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Επί της ουσί</w:t>
      </w:r>
      <w:r>
        <w:rPr>
          <w:rFonts w:eastAsia="Times New Roman" w:cs="Times New Roman"/>
          <w:szCs w:val="24"/>
        </w:rPr>
        <w:t>ας. Δεν θα έπρεπε να μιλήσω για την τροπολογία, γιατί δεν είναι σύννομη. Ένα το κρατούμενο.</w:t>
      </w:r>
    </w:p>
    <w:p w14:paraId="7032F3C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Δεύτερον, υπήρχε, έγινε με τροπολογία πάλι τον Ιανουάριο. Και μάλιστα εδώ η Νέα Δημοκρατία έκανε τερτίπια. Όντως, για να μπορέσει να μιλήσει για την τροπολογία, είπ</w:t>
      </w:r>
      <w:r>
        <w:rPr>
          <w:rFonts w:eastAsia="Times New Roman" w:cs="Times New Roman"/>
          <w:szCs w:val="24"/>
        </w:rPr>
        <w:t xml:space="preserve">ε στην </w:t>
      </w:r>
      <w:r>
        <w:rPr>
          <w:rFonts w:eastAsia="Times New Roman" w:cs="Times New Roman"/>
          <w:szCs w:val="24"/>
        </w:rPr>
        <w:t xml:space="preserve">επιτροπή </w:t>
      </w:r>
      <w:r>
        <w:rPr>
          <w:rFonts w:eastAsia="Times New Roman" w:cs="Times New Roman"/>
          <w:szCs w:val="24"/>
        </w:rPr>
        <w:t xml:space="preserve">ότι επιφυλάσσεται, για να της δοθεί το πεντάλεπτο να κάνει το λογύδριό του ο </w:t>
      </w:r>
      <w:r>
        <w:rPr>
          <w:rFonts w:eastAsia="Times New Roman" w:cs="Times New Roman"/>
          <w:szCs w:val="24"/>
        </w:rPr>
        <w:t>εισηγητής</w:t>
      </w:r>
      <w:r>
        <w:rPr>
          <w:rFonts w:eastAsia="Times New Roman" w:cs="Times New Roman"/>
          <w:szCs w:val="24"/>
        </w:rPr>
        <w:t>. Τι ψήφισε τον Ιανουάριο του 2016 η Νέα Δημοκρατία στη σχετική τροπολογία, που σήμερα λέει «</w:t>
      </w:r>
      <w:r>
        <w:rPr>
          <w:rFonts w:eastAsia="Times New Roman" w:cs="Times New Roman"/>
          <w:szCs w:val="24"/>
        </w:rPr>
        <w:t>παρών</w:t>
      </w:r>
      <w:r>
        <w:rPr>
          <w:rFonts w:eastAsia="Times New Roman" w:cs="Times New Roman"/>
          <w:szCs w:val="24"/>
        </w:rPr>
        <w:t>»; Θυμάται κανείς; Γιατί εγώ δεν το θυμάμαι, θέλω να μου</w:t>
      </w:r>
      <w:r>
        <w:rPr>
          <w:rFonts w:eastAsia="Times New Roman" w:cs="Times New Roman"/>
          <w:szCs w:val="24"/>
        </w:rPr>
        <w:t xml:space="preserve"> το πείτε, αφού είμαστε πιο χαλαροί και έχει εισάγει νέα ήθη –και καλά κάνετε- η αγαπητή κυρία Πρόεδρος. Θυμάστε τι είχατε ψηφίσει τον Ιανουάριο του 2016; Κύριοι της Νέας Δημοκρατίας, τι είχατε ψηφίσει τότε; Ξέρετε; Θυμάστε; Ούτε καν θυμάστε. Τώρα το γυρίζ</w:t>
      </w:r>
      <w:r>
        <w:rPr>
          <w:rFonts w:eastAsia="Times New Roman" w:cs="Times New Roman"/>
          <w:szCs w:val="24"/>
        </w:rPr>
        <w:t>ετε και λέτε τα «</w:t>
      </w:r>
      <w:r>
        <w:rPr>
          <w:rFonts w:eastAsia="Times New Roman" w:cs="Times New Roman"/>
          <w:szCs w:val="24"/>
        </w:rPr>
        <w:t>παρών</w:t>
      </w:r>
      <w:r>
        <w:rPr>
          <w:rFonts w:eastAsia="Times New Roman" w:cs="Times New Roman"/>
          <w:szCs w:val="24"/>
        </w:rPr>
        <w:t>», λέτε τα «</w:t>
      </w:r>
      <w:r>
        <w:rPr>
          <w:rFonts w:eastAsia="Times New Roman" w:cs="Times New Roman"/>
          <w:szCs w:val="24"/>
        </w:rPr>
        <w:t>όχι</w:t>
      </w:r>
      <w:r>
        <w:rPr>
          <w:rFonts w:eastAsia="Times New Roman" w:cs="Times New Roman"/>
          <w:szCs w:val="24"/>
        </w:rPr>
        <w:t>», θα πείτε τα «</w:t>
      </w:r>
      <w:r>
        <w:rPr>
          <w:rFonts w:eastAsia="Times New Roman" w:cs="Times New Roman"/>
          <w:szCs w:val="24"/>
        </w:rPr>
        <w:t>όχι</w:t>
      </w:r>
      <w:r>
        <w:rPr>
          <w:rFonts w:eastAsia="Times New Roman" w:cs="Times New Roman"/>
          <w:szCs w:val="24"/>
        </w:rPr>
        <w:t>» το Σαββατοκύριακο, τα πολλά «</w:t>
      </w:r>
      <w:r>
        <w:rPr>
          <w:rFonts w:eastAsia="Times New Roman" w:cs="Times New Roman"/>
          <w:szCs w:val="24"/>
        </w:rPr>
        <w:t>όχι</w:t>
      </w:r>
      <w:r>
        <w:rPr>
          <w:rFonts w:eastAsia="Times New Roman" w:cs="Times New Roman"/>
          <w:szCs w:val="24"/>
        </w:rPr>
        <w:t xml:space="preserve">», για να δείξετε εσείς ότι πλέον </w:t>
      </w:r>
      <w:r>
        <w:rPr>
          <w:rFonts w:eastAsia="Times New Roman" w:cs="Times New Roman"/>
          <w:szCs w:val="24"/>
        </w:rPr>
        <w:lastRenderedPageBreak/>
        <w:t>κάνετε αντιπολίτευση. Κα</w:t>
      </w:r>
      <w:r>
        <w:rPr>
          <w:rFonts w:eastAsia="Times New Roman" w:cs="Times New Roman"/>
          <w:szCs w:val="24"/>
        </w:rPr>
        <w:t>μ</w:t>
      </w:r>
      <w:r>
        <w:rPr>
          <w:rFonts w:eastAsia="Times New Roman" w:cs="Times New Roman"/>
          <w:szCs w:val="24"/>
        </w:rPr>
        <w:t>μία αντιπολίτευση δεν κάνετε. Κα</w:t>
      </w:r>
      <w:r>
        <w:rPr>
          <w:rFonts w:eastAsia="Times New Roman" w:cs="Times New Roman"/>
          <w:szCs w:val="24"/>
        </w:rPr>
        <w:t>μ</w:t>
      </w:r>
      <w:r>
        <w:rPr>
          <w:rFonts w:eastAsia="Times New Roman" w:cs="Times New Roman"/>
          <w:szCs w:val="24"/>
        </w:rPr>
        <w:t>μία εμπιστοσύνη δεν πρέπει να έχει ο ελληνικός λαός και σε εσάς και στον Π</w:t>
      </w:r>
      <w:r>
        <w:rPr>
          <w:rFonts w:eastAsia="Times New Roman" w:cs="Times New Roman"/>
          <w:szCs w:val="24"/>
        </w:rPr>
        <w:t>ρόεδρό σας, ο οποίος κήρυξε και τον πόλεμο κατά της Χρυσής Αυγής.</w:t>
      </w:r>
    </w:p>
    <w:p w14:paraId="7032F3C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Να σας θυμίσω όταν ερχόμασταν σιδηροδέσμιοι εδώ, σ’ αυτό το κτήριο, στην Ελληνική Βουλή, που μας άφηναν τα αστυνομικά στα υπόγεια -εσείς ήσασταν κυβέρνηση- και ψηφίζατε εδώ όλοι υπέρ της άρσ</w:t>
      </w:r>
      <w:r>
        <w:rPr>
          <w:rFonts w:eastAsia="Times New Roman" w:cs="Times New Roman"/>
          <w:szCs w:val="24"/>
        </w:rPr>
        <w:t xml:space="preserve">εως ασυλίας των Βουλευτών της Χρυσής Αυγής, αλλά στους διαδρόμους, όταν βγαίναμε να κάνουμε ένα τσιγάρο στον διάδρομο, βγαίνατε και λέγατε: «Έχετε δίκιο, ρε παιδιά, τι να κάνουμε;». Όμως, ερχόσασταν μέσα εδώ και ψηφίζατε υπέρ της άρσεως ασυλίας. </w:t>
      </w:r>
    </w:p>
    <w:p w14:paraId="7032F3C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Τι συμπέρ</w:t>
      </w:r>
      <w:r>
        <w:rPr>
          <w:rFonts w:eastAsia="Times New Roman" w:cs="Times New Roman"/>
          <w:szCs w:val="24"/>
        </w:rPr>
        <w:t xml:space="preserve">ασμα βγάζουμε; Ότι είστε μειωμένης συνείδησης, μειωμένου ηθικού αναστήματος και έχετε συγχρόνως και μειωμένη αυτοεκτίμηση. Μη νομίζετε ότι επειδή είναι Κυβέρνηση ο ΣΥΡΙΖΑ, δεν θα τα ακούτε και εσείς που είστε η δεύτερη, η </w:t>
      </w:r>
      <w:proofErr w:type="spellStart"/>
      <w:r>
        <w:rPr>
          <w:rFonts w:eastAsia="Times New Roman" w:cs="Times New Roman"/>
          <w:szCs w:val="24"/>
        </w:rPr>
        <w:t>έτερη</w:t>
      </w:r>
      <w:proofErr w:type="spellEnd"/>
      <w:r>
        <w:rPr>
          <w:rFonts w:eastAsia="Times New Roman" w:cs="Times New Roman"/>
          <w:szCs w:val="24"/>
        </w:rPr>
        <w:t xml:space="preserve"> πλευρά του ιδίου νομίσματος.</w:t>
      </w:r>
    </w:p>
    <w:p w14:paraId="7032F3C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Είμαστε κατά της τροπολογίας. Κανονικά δεν έπρεπε να τοποθετηθούμε καθόλου. Μας δόθηκε η ευκαιρία να πούμε κάποια πράγματα, όχι για εσάς -γιατί εσείς μυαλό δεν βάζετε- αλλά κυρίως για τον ελληνικό λαό που μας βλέπει.</w:t>
      </w:r>
    </w:p>
    <w:p w14:paraId="7032F3C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Ευχαριστώ.</w:t>
      </w:r>
    </w:p>
    <w:p w14:paraId="7032F3C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w:t>
      </w:r>
      <w:r>
        <w:rPr>
          <w:rFonts w:eastAsia="Times New Roman" w:cs="Times New Roman"/>
          <w:b/>
          <w:szCs w:val="24"/>
        </w:rPr>
        <w:t>στοδουλοπούλου):</w:t>
      </w:r>
      <w:r>
        <w:rPr>
          <w:rFonts w:eastAsia="Times New Roman" w:cs="Times New Roman"/>
          <w:szCs w:val="24"/>
        </w:rPr>
        <w:t xml:space="preserve"> Ευχαριστούμε και εμείς.</w:t>
      </w:r>
    </w:p>
    <w:p w14:paraId="7032F3C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τη Δημοκρατική Συμπαράταξη.</w:t>
      </w:r>
    </w:p>
    <w:p w14:paraId="7032F3C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032F3C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Ξεκινώ, λέγοντας ότι είμαι από δεκαέξι ετών στο ΠΑΣΟΚ. Από την ΠΑΜΚ ξεκίνησα. Τον κ. </w:t>
      </w:r>
      <w:proofErr w:type="spellStart"/>
      <w:r>
        <w:rPr>
          <w:rFonts w:eastAsia="Times New Roman" w:cs="Times New Roman"/>
          <w:szCs w:val="24"/>
        </w:rPr>
        <w:t>Τόσκα</w:t>
      </w:r>
      <w:proofErr w:type="spellEnd"/>
      <w:r>
        <w:rPr>
          <w:rFonts w:eastAsia="Times New Roman" w:cs="Times New Roman"/>
          <w:szCs w:val="24"/>
        </w:rPr>
        <w:t xml:space="preserve"> δεν τον είδα</w:t>
      </w:r>
      <w:r>
        <w:rPr>
          <w:rFonts w:eastAsia="Times New Roman" w:cs="Times New Roman"/>
          <w:szCs w:val="24"/>
        </w:rPr>
        <w:t xml:space="preserve"> ποτέ στο ΠΑΣΟΚ. Επομένως, δέχεται άδικη κριτική. Και επειδή η κριτική που του ασκείται είτε από τη Χρυσή Αυγή είτε από τις οργανώσεις και τους Βουλευτές του ΣΥΡΙΖΑ συντείνει στο ίδιο πράγμα, ίσως να κάνει και κάτι καλό, ίσως να είναι σωστές οι ενέργειες γ</w:t>
      </w:r>
      <w:r>
        <w:rPr>
          <w:rFonts w:eastAsia="Times New Roman" w:cs="Times New Roman"/>
          <w:szCs w:val="24"/>
        </w:rPr>
        <w:t>ια τις οποίες τον κατηγορούν.</w:t>
      </w:r>
    </w:p>
    <w:p w14:paraId="7032F3CE" w14:textId="77777777" w:rsidR="00825A8E" w:rsidRDefault="00352CB8">
      <w:pPr>
        <w:spacing w:after="0" w:line="600" w:lineRule="auto"/>
        <w:ind w:firstLine="720"/>
        <w:jc w:val="both"/>
        <w:rPr>
          <w:rFonts w:eastAsia="Times New Roman"/>
          <w:szCs w:val="24"/>
        </w:rPr>
      </w:pPr>
      <w:r>
        <w:rPr>
          <w:rFonts w:eastAsia="Times New Roman"/>
          <w:szCs w:val="24"/>
        </w:rPr>
        <w:lastRenderedPageBreak/>
        <w:t xml:space="preserve">Έρχομαι τώρα στην τροπολογία. Έχουμε καταθέσει μία τροπολογία που έχει δύο θέματα </w:t>
      </w:r>
      <w:proofErr w:type="spellStart"/>
      <w:r>
        <w:rPr>
          <w:rFonts w:eastAsia="Times New Roman"/>
          <w:szCs w:val="24"/>
        </w:rPr>
        <w:t>υπερεπείγοντα</w:t>
      </w:r>
      <w:proofErr w:type="spellEnd"/>
      <w:r>
        <w:rPr>
          <w:rFonts w:eastAsia="Times New Roman"/>
          <w:szCs w:val="24"/>
        </w:rPr>
        <w:t xml:space="preserve">. Υπάρχει άμεση ανάγκη να λυθούν τα δύο θέματα τα οποία αναφέρονται στη συγκεκριμένη τροπολογία. Γιατί, η τροπολογία του κυρίου Υπουργού </w:t>
      </w:r>
      <w:r>
        <w:rPr>
          <w:rFonts w:eastAsia="Times New Roman"/>
          <w:szCs w:val="24"/>
        </w:rPr>
        <w:t>-</w:t>
      </w:r>
      <w:r>
        <w:rPr>
          <w:rFonts w:eastAsia="Times New Roman"/>
          <w:szCs w:val="24"/>
        </w:rPr>
        <w:t>και το ακούσαμε με καλή</w:t>
      </w:r>
      <w:r>
        <w:rPr>
          <w:rFonts w:eastAsia="Times New Roman"/>
          <w:szCs w:val="24"/>
        </w:rPr>
        <w:t xml:space="preserve"> διάθεση- έρχεται στη Βουλή προκειμένου να αντιμετωπιστεί ενδεχόμενο πρόβλημα. </w:t>
      </w:r>
    </w:p>
    <w:p w14:paraId="7032F3CF" w14:textId="77777777" w:rsidR="00825A8E" w:rsidRDefault="00352CB8">
      <w:pPr>
        <w:spacing w:after="0" w:line="600" w:lineRule="auto"/>
        <w:ind w:firstLine="720"/>
        <w:jc w:val="both"/>
        <w:rPr>
          <w:rFonts w:eastAsia="Times New Roman"/>
          <w:szCs w:val="24"/>
        </w:rPr>
      </w:pPr>
      <w:r>
        <w:rPr>
          <w:rFonts w:eastAsia="Times New Roman"/>
          <w:szCs w:val="24"/>
        </w:rPr>
        <w:t>Εδώ, μιλάμε για πρόβλημα που έχει δημιουργηθεί, έχει προκληθεί από τη λανθασμένη νομοθέτηση από το Υπουργείο Διοικητικής Μεταρρύθμισης και εδώ και τρεις μήνες δεν διεξάγονται ε</w:t>
      </w:r>
      <w:r>
        <w:rPr>
          <w:rFonts w:eastAsia="Times New Roman"/>
          <w:szCs w:val="24"/>
        </w:rPr>
        <w:t>ξετάσεις για την απόκτηση άδειας οδήγησης και την αναβάθμιση άδειας οδήγησης. Αυτό τι σημαίνει; Σημαίνει ότι χιλιάδες κόσμου δεν μπορεί να εξεταστεί και να λάβει το δίπλωμα, με αποτέλεσμα είτε να μη μπορεί να εργαστεί είτε τα όργανα της Ελληνικής Αστυνομία</w:t>
      </w:r>
      <w:r>
        <w:rPr>
          <w:rFonts w:eastAsia="Times New Roman"/>
          <w:szCs w:val="24"/>
        </w:rPr>
        <w:t xml:space="preserve">ς να βάζουν τα απαιτούμενα πρόστιμα στους ανθρώπους που δεν αποκτούν το αναβαθμισμένο επαγγελματικό δίπλωμα το οποίο χρειάζονται. Γιατί; Γιατί οι υπηρεσίες δεν λειτουργούν. </w:t>
      </w:r>
    </w:p>
    <w:p w14:paraId="7032F3D0" w14:textId="77777777" w:rsidR="00825A8E" w:rsidRDefault="00352CB8">
      <w:pPr>
        <w:spacing w:after="0" w:line="600" w:lineRule="auto"/>
        <w:ind w:firstLine="720"/>
        <w:jc w:val="both"/>
        <w:rPr>
          <w:rFonts w:eastAsia="Times New Roman"/>
          <w:szCs w:val="24"/>
        </w:rPr>
      </w:pPr>
      <w:r>
        <w:rPr>
          <w:rFonts w:eastAsia="Times New Roman"/>
          <w:szCs w:val="24"/>
        </w:rPr>
        <w:lastRenderedPageBreak/>
        <w:t xml:space="preserve">Σήμερα που μιλάμε, υπάρχει κατάληψη στις </w:t>
      </w:r>
      <w:r>
        <w:rPr>
          <w:rFonts w:eastAsia="Times New Roman"/>
          <w:szCs w:val="24"/>
        </w:rPr>
        <w:t xml:space="preserve">διευθύνσεις μεταφορών </w:t>
      </w:r>
      <w:r>
        <w:rPr>
          <w:rFonts w:eastAsia="Times New Roman"/>
          <w:szCs w:val="24"/>
        </w:rPr>
        <w:t>του Ηρακλείου της Θ</w:t>
      </w:r>
      <w:r>
        <w:rPr>
          <w:rFonts w:eastAsia="Times New Roman"/>
          <w:szCs w:val="24"/>
        </w:rPr>
        <w:t xml:space="preserve">εσσαλονίκης και στις άλλες </w:t>
      </w:r>
      <w:r>
        <w:rPr>
          <w:rFonts w:eastAsia="Times New Roman"/>
          <w:szCs w:val="24"/>
        </w:rPr>
        <w:t xml:space="preserve">διευθύνσεις μεταφορών </w:t>
      </w:r>
      <w:r>
        <w:rPr>
          <w:rFonts w:eastAsia="Times New Roman"/>
          <w:szCs w:val="24"/>
        </w:rPr>
        <w:t xml:space="preserve">της χώρας. Υπάρχει πιο </w:t>
      </w:r>
      <w:proofErr w:type="spellStart"/>
      <w:r>
        <w:rPr>
          <w:rFonts w:eastAsia="Times New Roman"/>
          <w:szCs w:val="24"/>
        </w:rPr>
        <w:t>υπερ</w:t>
      </w:r>
      <w:r>
        <w:rPr>
          <w:rFonts w:eastAsia="Times New Roman"/>
          <w:szCs w:val="24"/>
        </w:rPr>
        <w:t>επείγον</w:t>
      </w:r>
      <w:proofErr w:type="spellEnd"/>
      <w:r>
        <w:rPr>
          <w:rFonts w:eastAsia="Times New Roman"/>
          <w:szCs w:val="24"/>
        </w:rPr>
        <w:t xml:space="preserve"> θέμα για να αντιμετωπιστεί και να λυθεί; Και υπάρχει εδώ τοποθέτηση από υπεύθυνο κόμματος που λέει ότι δεν είναι επείγον το θέμα.</w:t>
      </w:r>
    </w:p>
    <w:p w14:paraId="7032F3D1" w14:textId="77777777" w:rsidR="00825A8E" w:rsidRDefault="00352CB8">
      <w:pPr>
        <w:spacing w:after="0" w:line="600" w:lineRule="auto"/>
        <w:ind w:firstLine="720"/>
        <w:jc w:val="both"/>
        <w:rPr>
          <w:rFonts w:eastAsia="Times New Roman"/>
          <w:szCs w:val="24"/>
        </w:rPr>
      </w:pPr>
      <w:r>
        <w:rPr>
          <w:rFonts w:eastAsia="Times New Roman"/>
          <w:szCs w:val="24"/>
        </w:rPr>
        <w:t xml:space="preserve">Το δεύτερο θέμα –το οποίο επιλαμβάνεται η </w:t>
      </w:r>
      <w:r>
        <w:rPr>
          <w:rFonts w:eastAsia="Times New Roman"/>
          <w:szCs w:val="24"/>
        </w:rPr>
        <w:t xml:space="preserve">τροπολογία- αφορά τις εκτιμήσεις των ζημιών του ΕΛΓΑ. Γνωρίζετε ότι πριν από τρεις μήνες έγιναν τεράστιες καταστροφές σε όλες τις καλλιέργειες και στη </w:t>
      </w:r>
      <w:r>
        <w:rPr>
          <w:rFonts w:eastAsia="Times New Roman"/>
          <w:szCs w:val="24"/>
        </w:rPr>
        <w:t>β</w:t>
      </w:r>
      <w:r>
        <w:rPr>
          <w:rFonts w:eastAsia="Times New Roman"/>
          <w:szCs w:val="24"/>
        </w:rPr>
        <w:t xml:space="preserve">όρειο Ελλάδα αλλά και στη </w:t>
      </w:r>
      <w:r>
        <w:rPr>
          <w:rFonts w:eastAsia="Times New Roman"/>
          <w:szCs w:val="24"/>
        </w:rPr>
        <w:t>ν</w:t>
      </w:r>
      <w:r>
        <w:rPr>
          <w:rFonts w:eastAsia="Times New Roman"/>
          <w:szCs w:val="24"/>
        </w:rPr>
        <w:t>ότιο Ελλάδα, σε όλη την έκταση της χώρας. Οι εκτιμητές δεν μπορούν να πάνε να</w:t>
      </w:r>
      <w:r>
        <w:rPr>
          <w:rFonts w:eastAsia="Times New Roman"/>
          <w:szCs w:val="24"/>
        </w:rPr>
        <w:t xml:space="preserve"> κάνουν τις εκτιμήσεις λόγω του ότι ο ίδιος νόμος κατήργησε τη δυνατότητά τους να χρησιμοποιούν τα δικά τους αυτοκίνητα. Το αποτέλεσμα ποιο είναι; Να μην γίνονται οι εκτιμήσεις. </w:t>
      </w:r>
    </w:p>
    <w:p w14:paraId="7032F3D2" w14:textId="77777777" w:rsidR="00825A8E" w:rsidRDefault="00352CB8">
      <w:pPr>
        <w:spacing w:after="0" w:line="600" w:lineRule="auto"/>
        <w:ind w:firstLine="720"/>
        <w:jc w:val="both"/>
        <w:rPr>
          <w:rFonts w:eastAsia="Times New Roman"/>
          <w:szCs w:val="24"/>
        </w:rPr>
      </w:pPr>
      <w:r>
        <w:rPr>
          <w:rFonts w:eastAsia="Times New Roman"/>
          <w:szCs w:val="24"/>
        </w:rPr>
        <w:lastRenderedPageBreak/>
        <w:t xml:space="preserve">Ενώ, λοιπόν, οι άνθρωποι έχουν πληρώσει ασφαλιστικές εισφορές μέσω του ΕΛΓΑ, </w:t>
      </w:r>
      <w:r>
        <w:rPr>
          <w:rFonts w:eastAsia="Times New Roman"/>
          <w:szCs w:val="24"/>
        </w:rPr>
        <w:t xml:space="preserve">δεν γίνονται οι εκτιμήσεις. Μετά από λίγο καιρό δεν θα μπορούν να γίνουν οι εκτιμήσεις, γιατί δεν θα υπάρχουν τα δείγματα των ζημιών με αποτέλεσμα να χάσουν δικαιώματα. Τι πιο </w:t>
      </w:r>
      <w:proofErr w:type="spellStart"/>
      <w:r>
        <w:rPr>
          <w:rFonts w:eastAsia="Times New Roman"/>
          <w:szCs w:val="24"/>
        </w:rPr>
        <w:t>υπερεπείγον</w:t>
      </w:r>
      <w:proofErr w:type="spellEnd"/>
      <w:r>
        <w:rPr>
          <w:rFonts w:eastAsia="Times New Roman"/>
          <w:szCs w:val="24"/>
        </w:rPr>
        <w:t xml:space="preserve">; Και τα δύο θέματα, λοιπόν, της τροπολογίας είναι </w:t>
      </w:r>
      <w:proofErr w:type="spellStart"/>
      <w:r>
        <w:rPr>
          <w:rFonts w:eastAsia="Times New Roman"/>
          <w:szCs w:val="24"/>
        </w:rPr>
        <w:t>υπερεπείγοντα</w:t>
      </w:r>
      <w:proofErr w:type="spellEnd"/>
      <w:r>
        <w:rPr>
          <w:rFonts w:eastAsia="Times New Roman"/>
          <w:szCs w:val="24"/>
        </w:rPr>
        <w:t xml:space="preserve">. </w:t>
      </w:r>
    </w:p>
    <w:p w14:paraId="7032F3D3" w14:textId="77777777" w:rsidR="00825A8E" w:rsidRDefault="00352CB8">
      <w:pPr>
        <w:spacing w:after="0" w:line="600" w:lineRule="auto"/>
        <w:ind w:firstLine="720"/>
        <w:jc w:val="both"/>
        <w:rPr>
          <w:rFonts w:eastAsia="Times New Roman"/>
          <w:szCs w:val="24"/>
        </w:rPr>
      </w:pPr>
      <w:r>
        <w:rPr>
          <w:rFonts w:eastAsia="Times New Roman"/>
          <w:szCs w:val="24"/>
        </w:rPr>
        <w:t>Θα</w:t>
      </w:r>
      <w:r>
        <w:rPr>
          <w:rFonts w:eastAsia="Times New Roman"/>
          <w:szCs w:val="24"/>
        </w:rPr>
        <w:t xml:space="preserve"> πω για ποιο λόγο είναι και αρμοδιότητα του Υπουργείου. Κατ’ αρχ</w:t>
      </w:r>
      <w:r>
        <w:rPr>
          <w:rFonts w:eastAsia="Times New Roman"/>
          <w:szCs w:val="24"/>
        </w:rPr>
        <w:t>άς</w:t>
      </w:r>
      <w:r>
        <w:rPr>
          <w:rFonts w:eastAsia="Times New Roman"/>
          <w:szCs w:val="24"/>
        </w:rPr>
        <w:t xml:space="preserve"> ο Υπουργός</w:t>
      </w:r>
      <w:r>
        <w:rPr>
          <w:rFonts w:eastAsia="Times New Roman"/>
          <w:szCs w:val="24"/>
        </w:rPr>
        <w:t>,</w:t>
      </w:r>
      <w:r>
        <w:rPr>
          <w:rFonts w:eastAsia="Times New Roman"/>
          <w:szCs w:val="24"/>
        </w:rPr>
        <w:t xml:space="preserve"> που έχει την ιδιοκτησία, την κατοχή, την ευθύνη να εισαγάγει ένα νομοσχέδιο, είναι και αρμόδιος να πει το ναι ή το όχι σε μια τροπολογία σε συνεννόηση φυσικά με τον συναρμόδιο Υ</w:t>
      </w:r>
      <w:r>
        <w:rPr>
          <w:rFonts w:eastAsia="Times New Roman"/>
          <w:szCs w:val="24"/>
        </w:rPr>
        <w:t>πουργό ή και μετά την τοποθέτηση του αρμόδιου Υπουργού. Αυτό είναι δεδομένο. Πολλές φορές δεν απαιτείται και η παρουσία του μετά από συνεννόηση όμως. Γι’ αυτό υπάρχει και η Γενική Γραμματεία της Κυβέρνησης, για να γίνονται οι αναγκαίες συνεννοήσεις όταν υπ</w:t>
      </w:r>
      <w:r>
        <w:rPr>
          <w:rFonts w:eastAsia="Times New Roman"/>
          <w:szCs w:val="24"/>
        </w:rPr>
        <w:t xml:space="preserve">άρχουν </w:t>
      </w:r>
      <w:proofErr w:type="spellStart"/>
      <w:r>
        <w:rPr>
          <w:rFonts w:eastAsia="Times New Roman"/>
          <w:szCs w:val="24"/>
        </w:rPr>
        <w:t>υπερεπείγοντα</w:t>
      </w:r>
      <w:proofErr w:type="spellEnd"/>
      <w:r>
        <w:rPr>
          <w:rFonts w:eastAsia="Times New Roman"/>
          <w:szCs w:val="24"/>
        </w:rPr>
        <w:t xml:space="preserve"> θέματα. </w:t>
      </w:r>
    </w:p>
    <w:p w14:paraId="7032F3D4" w14:textId="77777777" w:rsidR="00825A8E" w:rsidRDefault="00352CB8">
      <w:pPr>
        <w:spacing w:after="0" w:line="600" w:lineRule="auto"/>
        <w:ind w:firstLine="720"/>
        <w:jc w:val="both"/>
        <w:rPr>
          <w:rFonts w:eastAsia="Times New Roman"/>
          <w:szCs w:val="24"/>
        </w:rPr>
      </w:pPr>
      <w:r>
        <w:rPr>
          <w:rFonts w:eastAsia="Times New Roman"/>
          <w:szCs w:val="24"/>
        </w:rPr>
        <w:lastRenderedPageBreak/>
        <w:t>Σας λέγω ότι θυμάμαι πως στη συγκεκριμένη τροπολογία</w:t>
      </w:r>
      <w:r>
        <w:rPr>
          <w:rFonts w:eastAsia="Times New Roman"/>
          <w:szCs w:val="24"/>
        </w:rPr>
        <w:t>,</w:t>
      </w:r>
      <w:r>
        <w:rPr>
          <w:rFonts w:eastAsia="Times New Roman"/>
          <w:szCs w:val="24"/>
        </w:rPr>
        <w:t xml:space="preserve"> που </w:t>
      </w:r>
      <w:proofErr w:type="spellStart"/>
      <w:r>
        <w:rPr>
          <w:rFonts w:eastAsia="Times New Roman"/>
          <w:szCs w:val="24"/>
        </w:rPr>
        <w:t>απεδέχθη</w:t>
      </w:r>
      <w:proofErr w:type="spellEnd"/>
      <w:r>
        <w:rPr>
          <w:rFonts w:eastAsia="Times New Roman"/>
          <w:szCs w:val="24"/>
        </w:rPr>
        <w:t xml:space="preserve"> ο κ. Φίλης δεν ήταν καν ο Υπουργός μέσα. Όχι μόνο γι’ αυτή αλλά και για άλλες τροπολογίες έχει γίνει αυτό. Δεν είναι, λοιπόν, απαραίτητο.</w:t>
      </w:r>
    </w:p>
    <w:p w14:paraId="7032F3D5" w14:textId="77777777" w:rsidR="00825A8E" w:rsidRDefault="00352CB8">
      <w:pPr>
        <w:spacing w:after="0" w:line="600" w:lineRule="auto"/>
        <w:ind w:firstLine="720"/>
        <w:jc w:val="both"/>
        <w:rPr>
          <w:rFonts w:eastAsia="Times New Roman"/>
          <w:szCs w:val="24"/>
        </w:rPr>
      </w:pPr>
      <w:r>
        <w:rPr>
          <w:rFonts w:eastAsia="Times New Roman"/>
          <w:szCs w:val="24"/>
        </w:rPr>
        <w:t xml:space="preserve">Θα σας πω, όμως, και κάτι άλλο κ. </w:t>
      </w:r>
      <w:proofErr w:type="spellStart"/>
      <w:r>
        <w:rPr>
          <w:rFonts w:eastAsia="Times New Roman"/>
          <w:szCs w:val="24"/>
        </w:rPr>
        <w:t>Δρίτσα</w:t>
      </w:r>
      <w:proofErr w:type="spellEnd"/>
      <w:r>
        <w:rPr>
          <w:rFonts w:eastAsia="Times New Roman"/>
          <w:szCs w:val="24"/>
        </w:rPr>
        <w:t xml:space="preserve">, κύριε Υπουργέ Ναυτιλίας. Σας έχουν μεταφέρει την αρμοδιότητα. Είναι και της δικής σας αρμοδιότητας αυτά τα δύο θέματα. Ο κ. </w:t>
      </w:r>
      <w:proofErr w:type="spellStart"/>
      <w:r>
        <w:rPr>
          <w:rFonts w:eastAsia="Times New Roman"/>
          <w:szCs w:val="24"/>
        </w:rPr>
        <w:t>Σπίρτζης</w:t>
      </w:r>
      <w:proofErr w:type="spellEnd"/>
      <w:r>
        <w:rPr>
          <w:rFonts w:eastAsia="Times New Roman"/>
          <w:szCs w:val="24"/>
        </w:rPr>
        <w:t>, ο κ. Αποστόλου, Υπουργός Αγροτικής Ανάπτυξης, και ο κ. Παρασκευόπουλος σας έχουν</w:t>
      </w:r>
      <w:r>
        <w:rPr>
          <w:rFonts w:eastAsia="Times New Roman"/>
          <w:szCs w:val="24"/>
        </w:rPr>
        <w:t xml:space="preserve"> μεταφέρει την αρμοδιότητα. </w:t>
      </w:r>
    </w:p>
    <w:p w14:paraId="7032F3D6" w14:textId="77777777" w:rsidR="00825A8E" w:rsidRDefault="00352CB8">
      <w:pPr>
        <w:spacing w:after="0" w:line="600" w:lineRule="auto"/>
        <w:ind w:firstLine="720"/>
        <w:jc w:val="both"/>
        <w:rPr>
          <w:rFonts w:eastAsia="Times New Roman"/>
          <w:szCs w:val="24"/>
        </w:rPr>
      </w:pPr>
      <w:r>
        <w:rPr>
          <w:rFonts w:eastAsia="Times New Roman"/>
          <w:szCs w:val="24"/>
        </w:rPr>
        <w:t>Το νομοσχέδιο</w:t>
      </w:r>
      <w:r>
        <w:rPr>
          <w:rFonts w:eastAsia="Times New Roman"/>
          <w:szCs w:val="24"/>
        </w:rPr>
        <w:t>,</w:t>
      </w:r>
      <w:r>
        <w:rPr>
          <w:rFonts w:eastAsia="Times New Roman"/>
          <w:szCs w:val="24"/>
        </w:rPr>
        <w:t xml:space="preserve"> που συζητάμε, στο οποίο είμαστε θετικοί, –να το θυμίσω, γιατί τοποθετηθήκαμε στην </w:t>
      </w:r>
      <w:r>
        <w:rPr>
          <w:rFonts w:eastAsia="Times New Roman"/>
          <w:szCs w:val="24"/>
        </w:rPr>
        <w:t>ε</w:t>
      </w:r>
      <w:r>
        <w:rPr>
          <w:rFonts w:eastAsia="Times New Roman"/>
          <w:szCs w:val="24"/>
        </w:rPr>
        <w:t>πιτροπή- έχει θέμα το μνημόνιο συνεργασίας με την Κίνα, με τους Κινέζους, για θαλάσσιες υποθέσεις. Οι τρεις αυτοί Υπουργοί, λοιπό</w:t>
      </w:r>
      <w:r>
        <w:rPr>
          <w:rFonts w:eastAsia="Times New Roman"/>
          <w:szCs w:val="24"/>
        </w:rPr>
        <w:t>ν, τα έχουν κάνει θάλασσα και στη συνέχεια ποιούν τους Κινέζους. Σας το έχουν μεταφέρει, λοιπόν, το θέμα.</w:t>
      </w:r>
    </w:p>
    <w:p w14:paraId="7032F3D7" w14:textId="77777777" w:rsidR="00825A8E" w:rsidRDefault="00352CB8">
      <w:pPr>
        <w:spacing w:after="0" w:line="600" w:lineRule="auto"/>
        <w:ind w:firstLine="720"/>
        <w:jc w:val="center"/>
        <w:rPr>
          <w:rFonts w:eastAsia="Times New Roman"/>
          <w:szCs w:val="24"/>
        </w:rPr>
      </w:pPr>
      <w:r>
        <w:rPr>
          <w:rFonts w:eastAsia="Times New Roman"/>
          <w:szCs w:val="24"/>
        </w:rPr>
        <w:t>(Χειροκροτήματα)</w:t>
      </w:r>
    </w:p>
    <w:p w14:paraId="7032F3D8" w14:textId="77777777" w:rsidR="00825A8E" w:rsidRDefault="00352CB8">
      <w:pPr>
        <w:spacing w:after="0" w:line="600" w:lineRule="auto"/>
        <w:ind w:firstLine="720"/>
        <w:jc w:val="both"/>
        <w:rPr>
          <w:rFonts w:eastAsia="Times New Roman"/>
          <w:szCs w:val="24"/>
        </w:rPr>
      </w:pPr>
      <w:r>
        <w:rPr>
          <w:rFonts w:eastAsia="Times New Roman"/>
          <w:szCs w:val="24"/>
        </w:rPr>
        <w:lastRenderedPageBreak/>
        <w:t>Παρακαλώ πολύ συνεννοηθείτε με τον Γενικό Γραμματέα της Κυβέρνησης γι</w:t>
      </w:r>
      <w:r>
        <w:rPr>
          <w:rFonts w:eastAsia="Times New Roman"/>
          <w:szCs w:val="24"/>
        </w:rPr>
        <w:t>’</w:t>
      </w:r>
      <w:r>
        <w:rPr>
          <w:rFonts w:eastAsia="Times New Roman"/>
          <w:szCs w:val="24"/>
        </w:rPr>
        <w:t xml:space="preserve"> αυτά τα δύο </w:t>
      </w:r>
      <w:proofErr w:type="spellStart"/>
      <w:r>
        <w:rPr>
          <w:rFonts w:eastAsia="Times New Roman"/>
          <w:szCs w:val="24"/>
        </w:rPr>
        <w:t>υπερεπείγοντα</w:t>
      </w:r>
      <w:proofErr w:type="spellEnd"/>
      <w:r>
        <w:rPr>
          <w:rFonts w:eastAsia="Times New Roman"/>
          <w:szCs w:val="24"/>
        </w:rPr>
        <w:t>. Οι τροπολογίες είναι ακριβώς αυτές</w:t>
      </w:r>
      <w:r>
        <w:rPr>
          <w:rFonts w:eastAsia="Times New Roman"/>
          <w:szCs w:val="24"/>
        </w:rPr>
        <w:t>,</w:t>
      </w:r>
      <w:r>
        <w:rPr>
          <w:rFonts w:eastAsia="Times New Roman"/>
          <w:szCs w:val="24"/>
        </w:rPr>
        <w:t xml:space="preserve"> </w:t>
      </w:r>
      <w:r>
        <w:rPr>
          <w:rFonts w:eastAsia="Times New Roman"/>
          <w:szCs w:val="24"/>
        </w:rPr>
        <w:t xml:space="preserve">η μία </w:t>
      </w:r>
      <w:r>
        <w:rPr>
          <w:rFonts w:eastAsia="Times New Roman"/>
          <w:szCs w:val="24"/>
        </w:rPr>
        <w:t xml:space="preserve">που είχε φτιάξει ο κ. </w:t>
      </w:r>
      <w:proofErr w:type="spellStart"/>
      <w:r>
        <w:rPr>
          <w:rFonts w:eastAsia="Times New Roman"/>
          <w:szCs w:val="24"/>
        </w:rPr>
        <w:t>Χουλιαράκης</w:t>
      </w:r>
      <w:proofErr w:type="spellEnd"/>
      <w:r>
        <w:rPr>
          <w:rFonts w:eastAsia="Times New Roman"/>
          <w:szCs w:val="24"/>
        </w:rPr>
        <w:t xml:space="preserve"> και την είχε φέρει αλλά αποσύρθηκε και η άλλη</w:t>
      </w:r>
      <w:r>
        <w:rPr>
          <w:rFonts w:eastAsia="Times New Roman"/>
          <w:szCs w:val="24"/>
        </w:rPr>
        <w:t>,</w:t>
      </w:r>
      <w:r>
        <w:rPr>
          <w:rFonts w:eastAsia="Times New Roman"/>
          <w:szCs w:val="24"/>
        </w:rPr>
        <w:t xml:space="preserve"> που είχε φτιάξει ο κ. Αποστόλου</w:t>
      </w:r>
      <w:r>
        <w:rPr>
          <w:rFonts w:eastAsia="Times New Roman"/>
          <w:szCs w:val="24"/>
        </w:rPr>
        <w:t>,</w:t>
      </w:r>
      <w:r>
        <w:rPr>
          <w:rFonts w:eastAsia="Times New Roman"/>
          <w:szCs w:val="24"/>
        </w:rPr>
        <w:t xml:space="preserve"> που την είχε φέρει αλλά αποσύρθηκε. Ήταν το άρθρο 45 στο νόμο για τους συνεταιρισμούς και το άλλο πρέπει να ήταν το άρθρο 7. </w:t>
      </w:r>
    </w:p>
    <w:p w14:paraId="7032F3D9" w14:textId="77777777" w:rsidR="00825A8E" w:rsidRDefault="00352CB8">
      <w:pPr>
        <w:spacing w:after="0" w:line="600" w:lineRule="auto"/>
        <w:ind w:firstLine="720"/>
        <w:jc w:val="both"/>
        <w:rPr>
          <w:rFonts w:eastAsia="Times New Roman"/>
          <w:szCs w:val="24"/>
        </w:rPr>
      </w:pPr>
      <w:r>
        <w:rPr>
          <w:rFonts w:eastAsia="Times New Roman"/>
          <w:szCs w:val="24"/>
        </w:rPr>
        <w:t>Δεν έχουν</w:t>
      </w:r>
      <w:r>
        <w:rPr>
          <w:rFonts w:eastAsia="Times New Roman"/>
          <w:szCs w:val="24"/>
        </w:rPr>
        <w:t xml:space="preserve"> επιβάρυνση στον κρατικό προϋπολογισμό. Για ποιο λόγο; Γιατί πληρώνουν αυτοί</w:t>
      </w:r>
      <w:r>
        <w:rPr>
          <w:rFonts w:eastAsia="Times New Roman"/>
          <w:szCs w:val="24"/>
        </w:rPr>
        <w:t>,</w:t>
      </w:r>
      <w:r>
        <w:rPr>
          <w:rFonts w:eastAsia="Times New Roman"/>
          <w:szCs w:val="24"/>
        </w:rPr>
        <w:t xml:space="preserve"> που θέλουν να κάνουν εξέταση ένα παράβολο των 10 ευρώ και από εκεί πληρώνονται οι εξεταστές. Άρα, δεν υπάρχει επιπλέον επιβάρυνση στον κρατικό προϋπολογισμό, ούτε στους πολίτες. </w:t>
      </w:r>
      <w:r>
        <w:rPr>
          <w:rFonts w:eastAsia="Times New Roman"/>
          <w:szCs w:val="24"/>
        </w:rPr>
        <w:t>Το ίδιο ισχύει και για τις εκτιμήσεις του ΕΛΓΑ, αφού πληρώνουν τα τέλη εκτιμήσεων. Επομένως, δεν υπάρχει επιβάρυνση στον κρατικό προϋπολογισμό.</w:t>
      </w:r>
    </w:p>
    <w:p w14:paraId="7032F3D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Κλείνω, λέγοντας ότι εάν δεν γίνει μια προσπάθεια να γίνουν δεκτές οι τροπολογίες, παρ</w:t>
      </w:r>
      <w:r>
        <w:rPr>
          <w:rFonts w:eastAsia="Times New Roman" w:cs="Times New Roman"/>
          <w:szCs w:val="24"/>
        </w:rPr>
        <w:t xml:space="preserve">’ </w:t>
      </w:r>
      <w:r>
        <w:rPr>
          <w:rFonts w:eastAsia="Times New Roman" w:cs="Times New Roman"/>
          <w:szCs w:val="24"/>
        </w:rPr>
        <w:t>ότι βλέπουμε με θετικό μ</w:t>
      </w:r>
      <w:r>
        <w:rPr>
          <w:rFonts w:eastAsia="Times New Roman" w:cs="Times New Roman"/>
          <w:szCs w:val="24"/>
        </w:rPr>
        <w:t xml:space="preserve">άτι την τροπολογία του Υπουργού για την ενδεχόμενη ανάγκη, όταν δεν αντιμετωπίζεται </w:t>
      </w:r>
      <w:r>
        <w:rPr>
          <w:rFonts w:eastAsia="Times New Roman" w:cs="Times New Roman"/>
          <w:szCs w:val="24"/>
        </w:rPr>
        <w:lastRenderedPageBreak/>
        <w:t>η επείγουσα ανάγκη με πρόβλημα αυτή τη στιγμή σε πολλές χιλιάδες πολίτες, θα είμαστε με το «</w:t>
      </w:r>
      <w:r>
        <w:rPr>
          <w:rFonts w:eastAsia="Times New Roman" w:cs="Times New Roman"/>
          <w:szCs w:val="24"/>
        </w:rPr>
        <w:t>παρών</w:t>
      </w:r>
      <w:r>
        <w:rPr>
          <w:rFonts w:eastAsia="Times New Roman" w:cs="Times New Roman"/>
          <w:szCs w:val="24"/>
        </w:rPr>
        <w:t>». Δεν θα είμαστε αντίθετοι, θα είμαστε με το «</w:t>
      </w:r>
      <w:r>
        <w:rPr>
          <w:rFonts w:eastAsia="Times New Roman" w:cs="Times New Roman"/>
          <w:szCs w:val="24"/>
        </w:rPr>
        <w:t>παρών</w:t>
      </w:r>
      <w:r>
        <w:rPr>
          <w:rFonts w:eastAsia="Times New Roman" w:cs="Times New Roman"/>
          <w:szCs w:val="24"/>
        </w:rPr>
        <w:t xml:space="preserve">». </w:t>
      </w:r>
    </w:p>
    <w:p w14:paraId="7032F3D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r>
        <w:rPr>
          <w:rFonts w:eastAsia="Times New Roman" w:cs="Times New Roman"/>
          <w:szCs w:val="24"/>
        </w:rPr>
        <w:t>κυρία Πρόεδρε.</w:t>
      </w:r>
    </w:p>
    <w:p w14:paraId="7032F3D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Κυρία Πρόεδρε, μια διευκρίνιση. Έκανα κάτι λάθος, έκανα ένα ατόπημα και πρέπει να το διορθώσω. Είκοσι δευτερόλεπτα, κυρία Πρόεδρε. </w:t>
      </w:r>
    </w:p>
    <w:p w14:paraId="7032F3D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Παππά, έχετε τον λόγο. </w:t>
      </w:r>
    </w:p>
    <w:p w14:paraId="7032F3D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ΧΡΗΣΤΟΣ ΠΑΠΠ</w:t>
      </w:r>
      <w:r>
        <w:rPr>
          <w:rFonts w:eastAsia="Times New Roman" w:cs="Times New Roman"/>
          <w:b/>
          <w:szCs w:val="24"/>
        </w:rPr>
        <w:t xml:space="preserve">ΑΣ: </w:t>
      </w:r>
      <w:r>
        <w:rPr>
          <w:rFonts w:eastAsia="Times New Roman" w:cs="Times New Roman"/>
          <w:szCs w:val="24"/>
        </w:rPr>
        <w:t xml:space="preserve">Κυρία Πρόεδρε, εμείς οι Έλληνες εθνικιστές και προσωπικά εγώ δεν έχω κανένα πρόβλημα να πω </w:t>
      </w:r>
      <w:r>
        <w:rPr>
          <w:rFonts w:eastAsia="Times New Roman" w:cs="Times New Roman"/>
          <w:szCs w:val="24"/>
          <w:lang w:val="en-US"/>
        </w:rPr>
        <w:t>mea</w:t>
      </w:r>
      <w:r>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να πω «λάθος μου». </w:t>
      </w:r>
    </w:p>
    <w:p w14:paraId="7032F3D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Προηγουμένως, κατά την ανάπτυξη των θέσεων μας, σχετικά με την τροπολογία, είπα στον κ. </w:t>
      </w:r>
      <w:proofErr w:type="spellStart"/>
      <w:r>
        <w:rPr>
          <w:rFonts w:eastAsia="Times New Roman" w:cs="Times New Roman"/>
          <w:szCs w:val="24"/>
        </w:rPr>
        <w:t>Τόσκα</w:t>
      </w:r>
      <w:proofErr w:type="spellEnd"/>
      <w:r>
        <w:rPr>
          <w:rFonts w:eastAsia="Times New Roman" w:cs="Times New Roman"/>
          <w:szCs w:val="24"/>
        </w:rPr>
        <w:t xml:space="preserve"> ότι δεν απαντάει στις ερωτήσ</w:t>
      </w:r>
      <w:r>
        <w:rPr>
          <w:rFonts w:eastAsia="Times New Roman" w:cs="Times New Roman"/>
          <w:szCs w:val="24"/>
        </w:rPr>
        <w:t xml:space="preserve">εις μας. Ήταν ένα λάθος. Ο κ. </w:t>
      </w:r>
      <w:proofErr w:type="spellStart"/>
      <w:r>
        <w:rPr>
          <w:rFonts w:eastAsia="Times New Roman" w:cs="Times New Roman"/>
          <w:szCs w:val="24"/>
        </w:rPr>
        <w:t>Τόσκας</w:t>
      </w:r>
      <w:proofErr w:type="spellEnd"/>
      <w:r>
        <w:rPr>
          <w:rFonts w:eastAsia="Times New Roman" w:cs="Times New Roman"/>
          <w:szCs w:val="24"/>
        </w:rPr>
        <w:t xml:space="preserve"> απαντάει στις ερωτήσεις μας, άλλοι συνάδελφοί του δεν απαντούν. Θέλω να το διορθώσω και να πω, κύριε </w:t>
      </w:r>
      <w:proofErr w:type="spellStart"/>
      <w:r>
        <w:rPr>
          <w:rFonts w:eastAsia="Times New Roman" w:cs="Times New Roman"/>
          <w:szCs w:val="24"/>
        </w:rPr>
        <w:t>Τόσκα</w:t>
      </w:r>
      <w:proofErr w:type="spellEnd"/>
      <w:r>
        <w:rPr>
          <w:rFonts w:eastAsia="Times New Roman" w:cs="Times New Roman"/>
          <w:szCs w:val="24"/>
        </w:rPr>
        <w:t xml:space="preserve">, </w:t>
      </w:r>
      <w:r>
        <w:rPr>
          <w:rFonts w:eastAsia="Times New Roman" w:cs="Times New Roman"/>
          <w:szCs w:val="24"/>
          <w:lang w:val="en-US"/>
        </w:rPr>
        <w:t>mea</w:t>
      </w:r>
      <w:r>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δεν θα επαναληφθεί, ειπώθηκε πάνω στον αντιπολιτευτικό οίστρο.</w:t>
      </w:r>
    </w:p>
    <w:p w14:paraId="7032F3E0"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7032F3E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w:t>
      </w:r>
      <w:r>
        <w:rPr>
          <w:rFonts w:eastAsia="Times New Roman" w:cs="Times New Roman"/>
          <w:b/>
          <w:szCs w:val="24"/>
        </w:rPr>
        <w:t>ριστοδουλοπούλου):</w:t>
      </w:r>
      <w:r>
        <w:rPr>
          <w:rFonts w:eastAsia="Times New Roman" w:cs="Times New Roman"/>
          <w:szCs w:val="24"/>
        </w:rPr>
        <w:t xml:space="preserve"> 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 για πέντε λεπτά. </w:t>
      </w:r>
    </w:p>
    <w:p w14:paraId="7032F3E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κυρία Πρόεδρε. </w:t>
      </w:r>
    </w:p>
    <w:p w14:paraId="7032F3E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και αγαπητοί Υπουργοί, δυστυχώς και σήμερα γίνεται ξεκάθαρα και με τον πιο έντονο τρόπο ανάγλυφα τοποθετημένο μπροστά μα</w:t>
      </w:r>
      <w:r>
        <w:rPr>
          <w:rFonts w:eastAsia="Times New Roman" w:cs="Times New Roman"/>
          <w:szCs w:val="24"/>
        </w:rPr>
        <w:t xml:space="preserve">ς ότι νομοθετείτε με έναν ύπουλο τρόπο. Είπε ο κ. </w:t>
      </w:r>
      <w:proofErr w:type="spellStart"/>
      <w:r>
        <w:rPr>
          <w:rFonts w:eastAsia="Times New Roman" w:cs="Times New Roman"/>
          <w:szCs w:val="24"/>
        </w:rPr>
        <w:t>Δρίτσας</w:t>
      </w:r>
      <w:proofErr w:type="spellEnd"/>
      <w:r>
        <w:rPr>
          <w:rFonts w:eastAsia="Times New Roman" w:cs="Times New Roman"/>
          <w:szCs w:val="24"/>
        </w:rPr>
        <w:t xml:space="preserve"> πριν, απορρίπτοντας τη βουλευτική τροπολογία Λοβέρδου για την κατάργηση της παραχώρησης της Φαληρικής Ακτής και της εξόδου της Καλλιθέας στη θάλασσα προς το Υπουργείο Δικαιοσύνης, ότι δεν μπορεί να </w:t>
      </w:r>
      <w:r>
        <w:rPr>
          <w:rFonts w:eastAsia="Times New Roman" w:cs="Times New Roman"/>
          <w:szCs w:val="24"/>
        </w:rPr>
        <w:t xml:space="preserve">κάνει δεκτή αυτή την τροπολογία, πρώτα απ’ όλα, γιατί είναι ο ίδιος αναρμόδιος. </w:t>
      </w:r>
    </w:p>
    <w:p w14:paraId="7032F3E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Αυτό, αγαπητέ κύριε </w:t>
      </w:r>
      <w:proofErr w:type="spellStart"/>
      <w:r>
        <w:rPr>
          <w:rFonts w:eastAsia="Times New Roman" w:cs="Times New Roman"/>
          <w:szCs w:val="24"/>
        </w:rPr>
        <w:t>Δρίτσα</w:t>
      </w:r>
      <w:proofErr w:type="spellEnd"/>
      <w:r>
        <w:rPr>
          <w:rFonts w:eastAsia="Times New Roman" w:cs="Times New Roman"/>
          <w:szCs w:val="24"/>
        </w:rPr>
        <w:t>, θα το πείτε στον κ. Φίλη, όταν θα τον δείτε έξω στο διάδρομο; Ο κ. Φίλης, εδώ πριν από δέκα μέρες, την Παρασκευή 6 Μαΐου, έκανε δεκτή μια βουλευτικ</w:t>
      </w:r>
      <w:r>
        <w:rPr>
          <w:rFonts w:eastAsia="Times New Roman" w:cs="Times New Roman"/>
          <w:szCs w:val="24"/>
        </w:rPr>
        <w:t xml:space="preserve">ή τροπολογία των κυβερνητικών Βουλευτών του ΣΥΡΙΖΑ, με την οποία παραχωρούσε τη μεγάλη έκταση, αυτό το τεράστιο </w:t>
      </w:r>
      <w:r>
        <w:rPr>
          <w:rFonts w:eastAsia="Times New Roman" w:cs="Times New Roman"/>
          <w:szCs w:val="24"/>
        </w:rPr>
        <w:lastRenderedPageBreak/>
        <w:t xml:space="preserve">οικόπεδο, το μεγάλο χώρο που βρίσκεται το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xml:space="preserve">, στο Υπουργείο Δικαιοσύνης για να χτίσει δικαστήρια. Τότε δεν υπήρχε αναρμοδιότητα Φίλη; </w:t>
      </w:r>
      <w:r>
        <w:rPr>
          <w:rFonts w:eastAsia="Times New Roman" w:cs="Times New Roman"/>
          <w:szCs w:val="24"/>
        </w:rPr>
        <w:t>Θα το πείτε στον κ. Φίλη;</w:t>
      </w:r>
    </w:p>
    <w:p w14:paraId="7032F3E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Και να ήταν μόνο αυτό! Μια τροπολογία την ίδια μέρα σε εκείνο το σχέδιο νόμου για την έρευνα για την επαγγελματική εκπαίδευση, είχε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έκταση τριάντα πέντε σελίδων και θεωρείτε αυτή τη διαδικασία εσείς, όταν γίνετα</w:t>
      </w:r>
      <w:r>
        <w:rPr>
          <w:rFonts w:eastAsia="Times New Roman" w:cs="Times New Roman"/>
          <w:szCs w:val="24"/>
        </w:rPr>
        <w:t>ι από εσάς νύχτα, με λαθρόβιους τρόπους, νόμιμη και σωστή και όταν έρχονται Βουλευτές να θεραπεύσουν ένα λάθος</w:t>
      </w:r>
      <w:r>
        <w:rPr>
          <w:rFonts w:eastAsia="Times New Roman" w:cs="Times New Roman"/>
          <w:szCs w:val="24"/>
        </w:rPr>
        <w:t>,</w:t>
      </w:r>
      <w:r>
        <w:rPr>
          <w:rFonts w:eastAsia="Times New Roman" w:cs="Times New Roman"/>
          <w:szCs w:val="24"/>
        </w:rPr>
        <w:t xml:space="preserve"> που εσείς οι ίδιοι προκαλέσατε, επικαλείστε λόγους τυπικούς, οι οποίοι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μπορεί να ισχύουν μόνο για τη μια πλευρά και όχι γ</w:t>
      </w:r>
      <w:r>
        <w:rPr>
          <w:rFonts w:eastAsia="Times New Roman" w:cs="Times New Roman"/>
          <w:szCs w:val="24"/>
        </w:rPr>
        <w:t>ια την άλλη!</w:t>
      </w:r>
    </w:p>
    <w:p w14:paraId="7032F3E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Επί της ουσίας, όμως, η τροπολογία Λοβέρδου έχει ουσία και θα έπρεπε, κυρίως εσείς οι Βουλευτές του ΣΥΡΙΖΑ</w:t>
      </w:r>
      <w:r>
        <w:rPr>
          <w:rFonts w:eastAsia="Times New Roman" w:cs="Times New Roman"/>
          <w:szCs w:val="24"/>
        </w:rPr>
        <w:t>,</w:t>
      </w:r>
      <w:r>
        <w:rPr>
          <w:rFonts w:eastAsia="Times New Roman" w:cs="Times New Roman"/>
          <w:szCs w:val="24"/>
        </w:rPr>
        <w:t xml:space="preserve"> που κάνατε νόμο του κράτους μια νυχτερινή τροπολογία</w:t>
      </w:r>
      <w:r>
        <w:rPr>
          <w:rFonts w:eastAsia="Times New Roman" w:cs="Times New Roman"/>
          <w:szCs w:val="24"/>
        </w:rPr>
        <w:t>,</w:t>
      </w:r>
      <w:r>
        <w:rPr>
          <w:rFonts w:eastAsia="Times New Roman" w:cs="Times New Roman"/>
          <w:szCs w:val="24"/>
        </w:rPr>
        <w:t xml:space="preserve"> που έφερε τα πάνω κάτω στο παράκτιο μέτωπο της Αθήνας, να την είχατε κάνει δεκτή.</w:t>
      </w:r>
      <w:r>
        <w:rPr>
          <w:rFonts w:eastAsia="Times New Roman" w:cs="Times New Roman"/>
          <w:szCs w:val="24"/>
        </w:rPr>
        <w:t xml:space="preserve"> Εσείς θα έπρεπε να είχατε πρωτοστατήσει στο να συζητηθεί και να ψηφιστεί, διότι αυτή τη στιγμή η έκταση αυτή, πολλών εκατοντάδων στρεμμάτων, με </w:t>
      </w:r>
      <w:r>
        <w:rPr>
          <w:rFonts w:eastAsia="Times New Roman" w:cs="Times New Roman"/>
          <w:szCs w:val="24"/>
        </w:rPr>
        <w:lastRenderedPageBreak/>
        <w:t>την τροπολογία της νύχτας απαλλάσσεται από τις δεσμεύσεις του ρυθμιστικού. Είναι ένα οικόπεδο μαύρο, ένα τρύπιο</w:t>
      </w:r>
      <w:r>
        <w:rPr>
          <w:rFonts w:eastAsia="Times New Roman" w:cs="Times New Roman"/>
          <w:szCs w:val="24"/>
        </w:rPr>
        <w:t xml:space="preserve"> οικόπεδο, που κανείς δεν ξέρει πού θα καταλήξει και ό,τι ήθελε προκύψει γι’ αυτό το οικόπεδο. </w:t>
      </w:r>
    </w:p>
    <w:p w14:paraId="7032F3E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Όσο δε για τα περιβαλλοντικά</w:t>
      </w:r>
      <w:r>
        <w:rPr>
          <w:rFonts w:eastAsia="Times New Roman" w:cs="Times New Roman"/>
          <w:szCs w:val="24"/>
        </w:rPr>
        <w:t>,</w:t>
      </w:r>
      <w:r>
        <w:rPr>
          <w:rFonts w:eastAsia="Times New Roman" w:cs="Times New Roman"/>
          <w:szCs w:val="24"/>
        </w:rPr>
        <w:t xml:space="preserve"> που είπατε, κύριε </w:t>
      </w:r>
      <w:proofErr w:type="spellStart"/>
      <w:r>
        <w:rPr>
          <w:rFonts w:eastAsia="Times New Roman" w:cs="Times New Roman"/>
          <w:szCs w:val="24"/>
        </w:rPr>
        <w:t>Δρίτσα</w:t>
      </w:r>
      <w:proofErr w:type="spellEnd"/>
      <w:r>
        <w:rPr>
          <w:rFonts w:eastAsia="Times New Roman" w:cs="Times New Roman"/>
          <w:szCs w:val="24"/>
        </w:rPr>
        <w:t>, κάνετε λάθος. Προφανώς, δεν είστε ενημερωμένος και είχε δίκιο ο κ. Καρράς</w:t>
      </w:r>
      <w:r>
        <w:rPr>
          <w:rFonts w:eastAsia="Times New Roman" w:cs="Times New Roman"/>
          <w:szCs w:val="24"/>
        </w:rPr>
        <w:t>,</w:t>
      </w:r>
      <w:r>
        <w:rPr>
          <w:rFonts w:eastAsia="Times New Roman" w:cs="Times New Roman"/>
          <w:szCs w:val="24"/>
        </w:rPr>
        <w:t xml:space="preserve"> που έθεσε το θέμα το περιβαλλ</w:t>
      </w:r>
      <w:r>
        <w:rPr>
          <w:rFonts w:eastAsia="Times New Roman" w:cs="Times New Roman"/>
          <w:szCs w:val="24"/>
        </w:rPr>
        <w:t>οντικό. Προσέξτε τώρα. Το ρυθμιστικό σχέδιο Αθήνας-Αττικής 2021 στο τεύχος της παρουσίασης του Υπουργείου Περιβάλλοντος</w:t>
      </w:r>
      <w:r>
        <w:rPr>
          <w:rFonts w:eastAsia="Times New Roman" w:cs="Times New Roman"/>
          <w:szCs w:val="24"/>
        </w:rPr>
        <w:t>,</w:t>
      </w:r>
      <w:r>
        <w:rPr>
          <w:rFonts w:eastAsia="Times New Roman" w:cs="Times New Roman"/>
          <w:szCs w:val="24"/>
        </w:rPr>
        <w:t xml:space="preserve"> που περιλαμβάνεται τον Ιούνιο του 2011 στις ανακοινώσεις –μπείτε στο διαδίκτυο να το δείτε- λέει ξεκάθαρα για το κομμάτι αυτό γης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τώρα είναι ορφανό, μετά τη νυχτερινή τροπολογία των κυβερνητικών Βουλευτών. </w:t>
      </w:r>
    </w:p>
    <w:p w14:paraId="7032F3E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Τι λέει, λοιπόν; Λέει ότι αποτελεί μια περιβαλλοντική ασπίδα για ένα ανοιχτό θαλάσσιο μέτωπο, άκρως απαραίτητο για το σύνολο του Λεκανοπεδίου. Απαιτείται και επιβάλλεται –προσέξτε</w:t>
      </w:r>
      <w:r>
        <w:rPr>
          <w:rFonts w:eastAsia="Times New Roman" w:cs="Times New Roman"/>
          <w:szCs w:val="24"/>
        </w:rPr>
        <w:t xml:space="preserve">, σας διαβάζω- «διατήρηση του φυσικού χώρου και της </w:t>
      </w:r>
      <w:proofErr w:type="spellStart"/>
      <w:r>
        <w:rPr>
          <w:rFonts w:eastAsia="Times New Roman" w:cs="Times New Roman"/>
          <w:szCs w:val="24"/>
        </w:rPr>
        <w:t>βιοποικιλότητος</w:t>
      </w:r>
      <w:proofErr w:type="spellEnd"/>
      <w:r>
        <w:rPr>
          <w:rFonts w:eastAsia="Times New Roman" w:cs="Times New Roman"/>
          <w:szCs w:val="24"/>
        </w:rPr>
        <w:t>, προσαρμογή στην κλιματική αλλαγή, άνευ πρόσθετης επιβάρυνσης σε κτηριακές υποδομές και κυκλοφοριακό φορτίο».</w:t>
      </w:r>
    </w:p>
    <w:p w14:paraId="7032F3E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Για να ξεπεράσουμε το τεχνικό πρόβλημα, γιατί δεν καλεί –ο Γραμματέας της Κυβέ</w:t>
      </w:r>
      <w:r>
        <w:rPr>
          <w:rFonts w:eastAsia="Times New Roman" w:cs="Times New Roman"/>
          <w:szCs w:val="24"/>
        </w:rPr>
        <w:t>ρνησης θα μας βλέπει τώρα από το κανάλι της Βουλής- τον αρμόδιο Υπουργό Δικαιοσύνης να έρθει να συζητήσουμε, να κάνει δεκτή την τροπολογία Λοβέρδου και έτσι να λύσουμε το πρόβλημα</w:t>
      </w:r>
      <w:r>
        <w:rPr>
          <w:rFonts w:eastAsia="Times New Roman" w:cs="Times New Roman"/>
          <w:szCs w:val="24"/>
        </w:rPr>
        <w:t>,</w:t>
      </w:r>
      <w:r>
        <w:rPr>
          <w:rFonts w:eastAsia="Times New Roman" w:cs="Times New Roman"/>
          <w:szCs w:val="24"/>
        </w:rPr>
        <w:t xml:space="preserve"> που εσείς οι ίδιοι δημιουργήσατε; </w:t>
      </w:r>
    </w:p>
    <w:p w14:paraId="7032F3E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Αυτή είναι η ουσία του πράγματος. Εκτός </w:t>
      </w:r>
      <w:r>
        <w:rPr>
          <w:rFonts w:eastAsia="Times New Roman" w:cs="Times New Roman"/>
          <w:szCs w:val="24"/>
        </w:rPr>
        <w:t>αν έχετε άλλα σχέδια για την έκταση του παράκτιου μετώπου και δεν μας τα λέτε. Θέλετε να το πουλήσ</w:t>
      </w:r>
      <w:r>
        <w:rPr>
          <w:rFonts w:eastAsia="Times New Roman" w:cs="Times New Roman"/>
          <w:szCs w:val="24"/>
        </w:rPr>
        <w:t>ε</w:t>
      </w:r>
      <w:r>
        <w:rPr>
          <w:rFonts w:eastAsia="Times New Roman" w:cs="Times New Roman"/>
          <w:szCs w:val="24"/>
        </w:rPr>
        <w:t xml:space="preserve">τε; Θέλετε δεν ξέρω τι να το κάνετε; Θέλετε να το δώσετε για ένα νέο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w:t>
      </w:r>
    </w:p>
    <w:p w14:paraId="7032F3E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Πείτε το, για να περάσει από τη βάσανο των ερωτήσεων εδώ, της διαδικασίας και</w:t>
      </w:r>
      <w:r>
        <w:rPr>
          <w:rFonts w:eastAsia="Times New Roman" w:cs="Times New Roman"/>
          <w:szCs w:val="24"/>
        </w:rPr>
        <w:t xml:space="preserve"> να το συζητήσουμε και όχι να έρχεται μέσα από τροπολογίες κυβερνητικών Βουλευτών, πίσω από τις οποίες κρύβεται η Κυβέρνηση και δεν έχουμε τη δυνατότητα επ’ αυτού μετά εμείς να αρθρώσουμε αντίθετη κουβέντα, επειδή σήμερα δεν είναι εδώ ο αρμόδιος Υπουργός. </w:t>
      </w:r>
      <w:r>
        <w:rPr>
          <w:rFonts w:eastAsia="Times New Roman" w:cs="Times New Roman"/>
          <w:szCs w:val="24"/>
        </w:rPr>
        <w:t>Όμως, ήταν προχθές! Και πάλι προχθές δεν ήταν εδώ</w:t>
      </w:r>
      <w:r>
        <w:rPr>
          <w:rFonts w:eastAsia="Times New Roman" w:cs="Times New Roman"/>
          <w:b/>
          <w:szCs w:val="24"/>
        </w:rPr>
        <w:t xml:space="preserve"> </w:t>
      </w:r>
      <w:r>
        <w:rPr>
          <w:rFonts w:eastAsia="Times New Roman" w:cs="Times New Roman"/>
          <w:szCs w:val="24"/>
        </w:rPr>
        <w:t xml:space="preserve">και την έκανε πάλι δεκτή! </w:t>
      </w:r>
    </w:p>
    <w:p w14:paraId="7032F3E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Καλλιθέα και το Φάληρο έχουν ανάγκη από αυτούς τους ανοιχτούς χώρους. Εγώ παρακολουθώ με ενδιαφέρον έναν νέο Δήμαρχο στην Καλλιθέα τον Δημήτρη </w:t>
      </w:r>
      <w:proofErr w:type="spellStart"/>
      <w:r>
        <w:rPr>
          <w:rFonts w:eastAsia="Times New Roman" w:cs="Times New Roman"/>
          <w:szCs w:val="24"/>
        </w:rPr>
        <w:t>Κάρναβο</w:t>
      </w:r>
      <w:proofErr w:type="spellEnd"/>
      <w:r>
        <w:rPr>
          <w:rFonts w:eastAsia="Times New Roman" w:cs="Times New Roman"/>
          <w:szCs w:val="24"/>
        </w:rPr>
        <w:t xml:space="preserve"> -ανεξάρτητος, δεν κατέβηκε</w:t>
      </w:r>
      <w:r>
        <w:rPr>
          <w:rFonts w:eastAsia="Times New Roman" w:cs="Times New Roman"/>
          <w:szCs w:val="24"/>
        </w:rPr>
        <w:t xml:space="preserve"> με κόμμα-, ο οποίος μέσα σε δύο χρόνια έχει αναζωογονήσει όσο μπορεί την αγορά της Καλλιθέας. Διοργανώνει διαρκώς δράσεις εξόδου της πόλης προς τη θάλασσα και ξαφνικά τώρα εμείς είμαστε υποχρεωμένοι να περιμένουμε πότε ο οποιοσδήποτε Υπουργός δεήσει να κα</w:t>
      </w:r>
      <w:r>
        <w:rPr>
          <w:rFonts w:eastAsia="Times New Roman" w:cs="Times New Roman"/>
          <w:szCs w:val="24"/>
        </w:rPr>
        <w:t>θίσει να συζητήσει αυτό το σοβαρό πρόβλημα. Δεν είναι έτσι τα πράγματα!</w:t>
      </w:r>
    </w:p>
    <w:p w14:paraId="7032F3ED"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την υπουργική τροπολογία του κ. </w:t>
      </w:r>
      <w:proofErr w:type="spellStart"/>
      <w:r>
        <w:rPr>
          <w:rFonts w:eastAsia="Times New Roman" w:cs="Times New Roman"/>
          <w:szCs w:val="24"/>
        </w:rPr>
        <w:t>Τόσκα</w:t>
      </w:r>
      <w:proofErr w:type="spellEnd"/>
      <w:r>
        <w:rPr>
          <w:rFonts w:eastAsia="Times New Roman" w:cs="Times New Roman"/>
          <w:szCs w:val="24"/>
        </w:rPr>
        <w:t xml:space="preserve">, κύριε Υπουργέ, στο περιεχόμενό της όλοι θα συμφωνήσουμε. Σε αυτό που δεν συμφωνούμε είναι το ότι έχουμε μια δεύτερη παράταση, </w:t>
      </w:r>
      <w:r>
        <w:rPr>
          <w:rFonts w:eastAsia="Times New Roman" w:cs="Times New Roman"/>
          <w:szCs w:val="24"/>
        </w:rPr>
        <w:t>παράταση της παράτασης. Αυτή η χώρα πρέπει να πάψει να ζει με παρατάσεις. Πρέπει να πάψει να ζει με σωληνάκια. Χρειαζόμαστε σχέδιο και, πάνω απ’ όλα, αυτό το σχέδιο που χρειαζόμαστε, δεν είναι άλλο από το πλαίσιο, που πρέπει να καθοριστεί στις προμήθειες τ</w:t>
      </w:r>
      <w:r>
        <w:rPr>
          <w:rFonts w:eastAsia="Times New Roman" w:cs="Times New Roman"/>
          <w:szCs w:val="24"/>
        </w:rPr>
        <w:t>ου ελληνικού Δημοσίου.</w:t>
      </w:r>
    </w:p>
    <w:p w14:paraId="7032F3E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ο ΣΥΡΙΖΑ, κυρίες και κύριοι συνάδελφοι, ως προς τις προμήθειες του ελληνικού </w:t>
      </w:r>
      <w:r>
        <w:rPr>
          <w:rFonts w:eastAsia="Times New Roman" w:cs="Times New Roman"/>
          <w:szCs w:val="24"/>
        </w:rPr>
        <w:t>δ</w:t>
      </w:r>
      <w:r>
        <w:rPr>
          <w:rFonts w:eastAsia="Times New Roman" w:cs="Times New Roman"/>
          <w:szCs w:val="24"/>
        </w:rPr>
        <w:t xml:space="preserve">ημοσίου, του Λιμενικού, της Πυροσβεστικής, της Αστυνομίας, έχει κάνει ρουτίνα την κατά παρέκκλιση διατάξεων προμήθεια υλικών, υπηρεσιών και άλλων προϊόντων και αγαθών, χωρίς να εξασφαλίζεται η διαφάνεια, η λογοδοσία και ο έλεγχος. </w:t>
      </w:r>
    </w:p>
    <w:p w14:paraId="7032F3E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Άρα, εμείς στη δική σας </w:t>
      </w:r>
      <w:r>
        <w:rPr>
          <w:rFonts w:eastAsia="Times New Roman" w:cs="Times New Roman"/>
          <w:szCs w:val="24"/>
        </w:rPr>
        <w:t>τροπολογία, κύριε Υπουργέ, θα ψηφίσουμε «</w:t>
      </w:r>
      <w:r>
        <w:rPr>
          <w:rFonts w:eastAsia="Times New Roman" w:cs="Times New Roman"/>
          <w:szCs w:val="24"/>
        </w:rPr>
        <w:t>παρών</w:t>
      </w:r>
      <w:r>
        <w:rPr>
          <w:rFonts w:eastAsia="Times New Roman" w:cs="Times New Roman"/>
          <w:szCs w:val="24"/>
        </w:rPr>
        <w:t xml:space="preserve">». </w:t>
      </w:r>
      <w:r>
        <w:rPr>
          <w:rFonts w:eastAsia="Times New Roman" w:cs="Times New Roman"/>
          <w:szCs w:val="24"/>
        </w:rPr>
        <w:t>Β</w:t>
      </w:r>
      <w:r>
        <w:rPr>
          <w:rFonts w:eastAsia="Times New Roman" w:cs="Times New Roman"/>
          <w:szCs w:val="24"/>
        </w:rPr>
        <w:t>εβαίως, κάνω μια έκκληση στους συναδέλφους του ΣΥΡΙΖΑ, η οποία είναι η εξής: Αγαπητοί συνάδελφοι του ΣΥΡΙΖΑ, αφυπνιστείτε και ελάτε εδώ να πιέσετε εσείς πρώτοι τους Υπουργούς και την Κυβέρνηση για να συζητή</w:t>
      </w:r>
      <w:r>
        <w:rPr>
          <w:rFonts w:eastAsia="Times New Roman" w:cs="Times New Roman"/>
          <w:szCs w:val="24"/>
        </w:rPr>
        <w:t>σουμε την τροπολογία Λοβέρδου για την αποκατάσταση του προβλήματος και αυτής της υπόπτως χαοτικής κατάστασης, όσον αφορά τα χωροταξικά, τα ιδιοκτησιακά της χρήσης γης στο παράκτιο μέτωπο Φαλήρου-Καλλιθέας.</w:t>
      </w:r>
    </w:p>
    <w:p w14:paraId="7032F3F0"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032F3F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 πτέρυγες του Π</w:t>
      </w:r>
      <w:r>
        <w:rPr>
          <w:rFonts w:eastAsia="Times New Roman" w:cs="Times New Roman"/>
          <w:szCs w:val="24"/>
        </w:rPr>
        <w:t xml:space="preserve">οταμιού και της Δημοκρατικής Συμπαράταξης ΠΑΣΟΚ-ΔΗΜΑΡ) </w:t>
      </w:r>
    </w:p>
    <w:p w14:paraId="7032F3F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7032F3F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κυρία Πρόεδρε.</w:t>
      </w:r>
    </w:p>
    <w:p w14:paraId="7032F3F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Περίμενα σήμερα ένα ήσυχο απόγευμα, όπως έγινε γύρω στις 12.00</w:t>
      </w:r>
      <w:r>
        <w:rPr>
          <w:rFonts w:eastAsia="Times New Roman" w:cs="Times New Roman"/>
          <w:szCs w:val="24"/>
        </w:rPr>
        <w:t>΄</w:t>
      </w:r>
      <w:r>
        <w:rPr>
          <w:rFonts w:eastAsia="Times New Roman" w:cs="Times New Roman"/>
          <w:szCs w:val="24"/>
        </w:rPr>
        <w:t xml:space="preserve"> για ανταλλαγή πολιτιστικών κέντρων ανάμεσα σε μια υπερδύναμη</w:t>
      </w:r>
      <w:r>
        <w:rPr>
          <w:rFonts w:eastAsia="Times New Roman" w:cs="Times New Roman"/>
          <w:szCs w:val="24"/>
        </w:rPr>
        <w:t>,</w:t>
      </w:r>
      <w:r>
        <w:rPr>
          <w:rFonts w:eastAsia="Times New Roman" w:cs="Times New Roman"/>
          <w:szCs w:val="24"/>
        </w:rPr>
        <w:t xml:space="preserve"> που είναι η Κίνα και την Ελλάδα. Νομίζω ότι δεν υπάρχει άνθρωπος να διαφωνεί με τη συνεργασία με μια χώρα που έχει </w:t>
      </w:r>
      <w:r>
        <w:rPr>
          <w:rFonts w:eastAsia="Times New Roman" w:cs="Times New Roman"/>
          <w:szCs w:val="24"/>
        </w:rPr>
        <w:t xml:space="preserve">ένα δισεκατομμύριο τετρακόσια εκατομμύρια </w:t>
      </w:r>
      <w:r>
        <w:rPr>
          <w:rFonts w:eastAsia="Times New Roman" w:cs="Times New Roman"/>
          <w:szCs w:val="24"/>
        </w:rPr>
        <w:t>πληθυσμό και ήδη έχουμε κάποιες σχέσ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μέσω του Λιμανιού του Πειραιά και δεν θα είχα κανέναν δισταγμό να πω και ένα «μπράβο» σε </w:t>
      </w:r>
      <w:r>
        <w:rPr>
          <w:rFonts w:eastAsia="Times New Roman" w:cs="Times New Roman"/>
          <w:szCs w:val="24"/>
        </w:rPr>
        <w:t>αυτούς,</w:t>
      </w:r>
      <w:r>
        <w:rPr>
          <w:rFonts w:eastAsia="Times New Roman" w:cs="Times New Roman"/>
          <w:szCs w:val="24"/>
        </w:rPr>
        <w:t xml:space="preserve"> που το ξεκίνησαν και να κάνουμε και την αυτοκριτική εμείς</w:t>
      </w:r>
      <w:r>
        <w:rPr>
          <w:rFonts w:eastAsia="Times New Roman" w:cs="Times New Roman"/>
          <w:szCs w:val="24"/>
        </w:rPr>
        <w:t>,</w:t>
      </w:r>
      <w:r>
        <w:rPr>
          <w:rFonts w:eastAsia="Times New Roman" w:cs="Times New Roman"/>
          <w:szCs w:val="24"/>
        </w:rPr>
        <w:t xml:space="preserve"> που το συνεχίζουμε τώρα.</w:t>
      </w:r>
    </w:p>
    <w:p w14:paraId="7032F3F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Όμως, θέλω εδώ να πω το εξής: Θα περίμενε κ</w:t>
      </w:r>
      <w:r>
        <w:rPr>
          <w:rFonts w:eastAsia="Times New Roman" w:cs="Times New Roman"/>
          <w:szCs w:val="24"/>
        </w:rPr>
        <w:t>άποιος</w:t>
      </w:r>
      <w:r>
        <w:rPr>
          <w:rFonts w:eastAsia="Times New Roman" w:cs="Times New Roman"/>
          <w:szCs w:val="24"/>
        </w:rPr>
        <w:t xml:space="preserve"> να ακούσει κάποια θε</w:t>
      </w:r>
      <w:r>
        <w:rPr>
          <w:rFonts w:eastAsia="Times New Roman" w:cs="Times New Roman"/>
          <w:szCs w:val="24"/>
        </w:rPr>
        <w:t xml:space="preserve">τικά σχόλια. Μάλιστα </w:t>
      </w:r>
      <w:r>
        <w:rPr>
          <w:rFonts w:eastAsia="Times New Roman" w:cs="Times New Roman"/>
          <w:szCs w:val="24"/>
        </w:rPr>
        <w:t>μ</w:t>
      </w:r>
      <w:r>
        <w:rPr>
          <w:rFonts w:eastAsia="Times New Roman" w:cs="Times New Roman"/>
          <w:szCs w:val="24"/>
        </w:rPr>
        <w:t xml:space="preserve">ου έκανε φοβερά θετική εντύπωση το μεσημέρι στην Αίθουσα της Γερουσίας κάτι που δεν είδα σήμερα. Δε νομίζω ότι υπάρχει άνθρωπος να διαφωνεί ότι αυτή η συμφωνία είναι για καλό της χώρας μας. </w:t>
      </w:r>
    </w:p>
    <w:p w14:paraId="7032F3F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Εγώ θέλω να θυμίσω, γιατί μιλάω πρακτικά, ό</w:t>
      </w:r>
      <w:r>
        <w:rPr>
          <w:rFonts w:eastAsia="Times New Roman" w:cs="Times New Roman"/>
          <w:szCs w:val="24"/>
        </w:rPr>
        <w:t xml:space="preserve">τι πριν από τέσσερα-πέντε χρόνια δεν πάταγε Κινέζος εδώ στην Ελλάδα. Το 2015 ήταν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w:t>
      </w:r>
      <w:r>
        <w:rPr>
          <w:rFonts w:eastAsia="Times New Roman" w:cs="Times New Roman"/>
          <w:szCs w:val="24"/>
        </w:rPr>
        <w:t xml:space="preserve"> τουρίστες και φέτος προβλέπεται να είναι </w:t>
      </w:r>
      <w:r>
        <w:rPr>
          <w:rFonts w:eastAsia="Times New Roman" w:cs="Times New Roman"/>
          <w:szCs w:val="24"/>
        </w:rPr>
        <w:t>διακόσιες χιλιάδες</w:t>
      </w:r>
      <w:r>
        <w:rPr>
          <w:rFonts w:eastAsia="Times New Roman" w:cs="Times New Roman"/>
          <w:szCs w:val="24"/>
        </w:rPr>
        <w:t>. Εγώ το βλέπω πρακτικά και νομίζω ότι είναι πολύ καλό για εμάς και δεν το συζητάω. Όμως, βλ</w:t>
      </w:r>
      <w:r>
        <w:rPr>
          <w:rFonts w:eastAsia="Times New Roman" w:cs="Times New Roman"/>
          <w:szCs w:val="24"/>
        </w:rPr>
        <w:t>έπω ότι ενώ θα μπορούσε πολύ όμορφα και εποικοδομητικά να τελειώσει αυτή η κουβέντα και η Αντιπολίτευση να ασκεί το αναφαίρετο δικαίωμά της, μερικές φορές η ίδια υπονομεύει την αξιοπιστία της.</w:t>
      </w:r>
    </w:p>
    <w:p w14:paraId="7032F3F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Θέλω και εγώ, λοιπόν, να θυμίσω μερικά πράγματα, γιατί βλέπω μι</w:t>
      </w:r>
      <w:r>
        <w:rPr>
          <w:rFonts w:eastAsia="Times New Roman" w:cs="Times New Roman"/>
          <w:szCs w:val="24"/>
        </w:rPr>
        <w:t>α επιθετική διάθεση σε στιγμές</w:t>
      </w:r>
      <w:r>
        <w:rPr>
          <w:rFonts w:eastAsia="Times New Roman" w:cs="Times New Roman"/>
          <w:szCs w:val="24"/>
        </w:rPr>
        <w:t>,</w:t>
      </w:r>
      <w:r>
        <w:rPr>
          <w:rFonts w:eastAsia="Times New Roman" w:cs="Times New Roman"/>
          <w:szCs w:val="24"/>
        </w:rPr>
        <w:t xml:space="preserve"> που δεν είναι κατάλληλες. Στις 24 του μήνα, δηλαδή</w:t>
      </w:r>
      <w:r>
        <w:rPr>
          <w:rFonts w:eastAsia="Times New Roman" w:cs="Times New Roman"/>
          <w:szCs w:val="24"/>
        </w:rPr>
        <w:t>,</w:t>
      </w:r>
      <w:r>
        <w:rPr>
          <w:rFonts w:eastAsia="Times New Roman" w:cs="Times New Roman"/>
          <w:szCs w:val="24"/>
        </w:rPr>
        <w:t xml:space="preserve"> σε μερικές μέρες, πιστεύω ότι κλείνει μια αξιολόγηση, που δυστυχώς κάποιοι είχαν ποντάρει να μην γίνει. Νομίζω ότι θα μπει η χώρα σε μια άλλη τροχιά και θα ξεκινήσει μια κα</w:t>
      </w:r>
      <w:r>
        <w:rPr>
          <w:rFonts w:eastAsia="Times New Roman" w:cs="Times New Roman"/>
          <w:szCs w:val="24"/>
        </w:rPr>
        <w:t xml:space="preserve">ινούργια πραγματικότητα. Και θέλω να είμαι λίγο καυστικός και να θυμίσω νωπά γεγονότα, </w:t>
      </w:r>
      <w:r>
        <w:rPr>
          <w:rFonts w:eastAsia="Times New Roman" w:cs="Times New Roman"/>
          <w:szCs w:val="24"/>
        </w:rPr>
        <w:lastRenderedPageBreak/>
        <w:t>όπως το ένταλμα σύλληψης για έναν άνθρωπο</w:t>
      </w:r>
      <w:r>
        <w:rPr>
          <w:rFonts w:eastAsia="Times New Roman" w:cs="Times New Roman"/>
          <w:szCs w:val="24"/>
        </w:rPr>
        <w:t>,</w:t>
      </w:r>
      <w:r>
        <w:rPr>
          <w:rFonts w:eastAsia="Times New Roman" w:cs="Times New Roman"/>
          <w:szCs w:val="24"/>
        </w:rPr>
        <w:t xml:space="preserve"> που εδώ και δεκαέξι χρόνια ταλαιπωρούσε τη δικαιοσύνη και αναφέρομαι στον  Πρόεδρο του Ελληνικού Ερυθρού Σταυρού. </w:t>
      </w:r>
    </w:p>
    <w:p w14:paraId="7032F3F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Θέλω να θυμ</w:t>
      </w:r>
      <w:r>
        <w:rPr>
          <w:rFonts w:eastAsia="Times New Roman" w:cs="Times New Roman"/>
          <w:szCs w:val="24"/>
        </w:rPr>
        <w:t>ίσω ότι σφίγγει ο κλοιός καθημερινά πίσω από έναν τραπεζίτη, που τον τρέχει η Κυπριακή Δημοκρατία εδώ και χρόνια. Θέλω να θυμίσω ότι πρόσφατα ακούσαμε διαλόγους του κυβερνητικού εκπροσώπου της Αξιωματικής Αντιπολίτευσης με προφυλακισμένο υπόδικο. Θέλω ακόμ</w:t>
      </w:r>
      <w:r>
        <w:rPr>
          <w:rFonts w:eastAsia="Times New Roman" w:cs="Times New Roman"/>
          <w:szCs w:val="24"/>
        </w:rPr>
        <w:t xml:space="preserve">α να θυμίσω ότι το μισό φιλικό περιβάλλον του πρώην Πρωθυπουργού είναι στις λίστες των </w:t>
      </w:r>
      <w:r>
        <w:rPr>
          <w:rFonts w:eastAsia="Times New Roman" w:cs="Times New Roman"/>
          <w:szCs w:val="24"/>
          <w:lang w:val="en-US"/>
        </w:rPr>
        <w:t>p</w:t>
      </w:r>
      <w:r>
        <w:rPr>
          <w:rFonts w:eastAsia="Times New Roman" w:cs="Times New Roman"/>
          <w:szCs w:val="24"/>
          <w:lang w:val="en-US"/>
        </w:rPr>
        <w:t>anama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apers</w:t>
      </w:r>
      <w:r>
        <w:rPr>
          <w:rFonts w:eastAsia="Times New Roman" w:cs="Times New Roman"/>
          <w:szCs w:val="24"/>
        </w:rPr>
        <w:t>.</w:t>
      </w:r>
    </w:p>
    <w:p w14:paraId="7032F3F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Τι θέλω να πω; Θα έπρεπε να είμαστε λίγο πιο προσεκτικοί στην αντιπολιτευτική μας τακτική, όταν βλέπουμε ότι αυτή η Κυβέρνηση για πρώτη φορά –εγώ θα την ή</w:t>
      </w:r>
      <w:r>
        <w:rPr>
          <w:rFonts w:eastAsia="Times New Roman" w:cs="Times New Roman"/>
          <w:szCs w:val="24"/>
        </w:rPr>
        <w:t xml:space="preserve">θελα ακόμα πιο δραστική- παίρνει διαζύγιο με τη διαπλοκή και τη φοροδιαφυγή. </w:t>
      </w:r>
    </w:p>
    <w:p w14:paraId="7032F3F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ελειώνοντας να πω το εξής: Σαφώς και ψηφίζουμε την τροπολογία του Υπουργού και σαφώς τη </w:t>
      </w:r>
      <w:r>
        <w:rPr>
          <w:rFonts w:eastAsia="Times New Roman" w:cs="Times New Roman"/>
          <w:szCs w:val="24"/>
        </w:rPr>
        <w:t>σύμβαση</w:t>
      </w:r>
      <w:r>
        <w:rPr>
          <w:rFonts w:eastAsia="Times New Roman" w:cs="Times New Roman"/>
          <w:szCs w:val="24"/>
        </w:rPr>
        <w:t xml:space="preserve">. Θέλω </w:t>
      </w:r>
      <w:r>
        <w:rPr>
          <w:rFonts w:eastAsia="Times New Roman" w:cs="Times New Roman"/>
          <w:szCs w:val="24"/>
        </w:rPr>
        <w:t>να μιλήσω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 xml:space="preserve">αυτό που είπε ο Κοινοβουλευτικός Εκπρόσωπος της Δημοκρατικής Συμπαράταξης.  </w:t>
      </w:r>
    </w:p>
    <w:p w14:paraId="7032F3F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Πράγματι, αυτό είναι ένα θέμα που απασχόλησε τους πάντες και εμάς. Θα ήθελα όμως να είμαστε </w:t>
      </w:r>
      <w:r>
        <w:rPr>
          <w:rFonts w:eastAsia="Times New Roman" w:cs="Times New Roman"/>
          <w:szCs w:val="24"/>
        </w:rPr>
        <w:t>περισσότερο</w:t>
      </w:r>
      <w:r>
        <w:rPr>
          <w:rFonts w:eastAsia="Times New Roman" w:cs="Times New Roman"/>
          <w:szCs w:val="24"/>
        </w:rPr>
        <w:t xml:space="preserve"> προσεκτικοί, γιατί νομίζω ότι ήδη έχει διευθετηθεί. Νομίζω ότι είναι ένα θέ</w:t>
      </w:r>
      <w:r>
        <w:rPr>
          <w:rFonts w:eastAsia="Times New Roman" w:cs="Times New Roman"/>
          <w:szCs w:val="24"/>
        </w:rPr>
        <w:t>μα που έχει πάρει το δρόμο του σωστά -αυτή είναι η δική μου εκτίμηση- και αυτή</w:t>
      </w:r>
      <w:r>
        <w:rPr>
          <w:rFonts w:eastAsia="Times New Roman" w:cs="Times New Roman"/>
          <w:szCs w:val="24"/>
        </w:rPr>
        <w:t>ν</w:t>
      </w:r>
      <w:r>
        <w:rPr>
          <w:rFonts w:eastAsia="Times New Roman" w:cs="Times New Roman"/>
          <w:szCs w:val="24"/>
        </w:rPr>
        <w:t xml:space="preserve"> τη στιγμή εγείρεται περισσότερο για αντιπολιτευτικούς λόγους και λιγότερο για λόγους ουσίας. </w:t>
      </w:r>
    </w:p>
    <w:p w14:paraId="7032F3FC"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7032F3F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εμε</w:t>
      </w:r>
      <w:r>
        <w:rPr>
          <w:rFonts w:eastAsia="Times New Roman" w:cs="Times New Roman"/>
          <w:szCs w:val="24"/>
        </w:rPr>
        <w:t xml:space="preserve">ίς ευχαριστούμε για τον χρόνο και το μέτρο. </w:t>
      </w:r>
    </w:p>
    <w:p w14:paraId="7032F3F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Μεγαλομύστακας. </w:t>
      </w:r>
    </w:p>
    <w:p w14:paraId="7032F3F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ΔΗΜΗΤΡΙΟΣ ΚΑΡΡΑΣ: </w:t>
      </w:r>
      <w:r>
        <w:rPr>
          <w:rFonts w:eastAsia="Times New Roman" w:cs="Times New Roman"/>
          <w:szCs w:val="24"/>
        </w:rPr>
        <w:t xml:space="preserve">Κυρία Πρόεδρε, θα ήθελα να λάβω τον λόγο για ένα λεπτό κι εγώ συμπληρωματικά. </w:t>
      </w:r>
    </w:p>
    <w:p w14:paraId="7032F40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Αν δεν έχει συμπληρώσει </w:t>
      </w:r>
      <w:r>
        <w:rPr>
          <w:rFonts w:eastAsia="Times New Roman" w:cs="Times New Roman"/>
          <w:szCs w:val="24"/>
        </w:rPr>
        <w:t xml:space="preserve">τον χρόνο του ο συνάδελφός σας, κύριε Καρρά. Έχουμε σπάσει το ρεκόρ. </w:t>
      </w:r>
    </w:p>
    <w:p w14:paraId="7032F40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Μεγαλομύστακα, έχετε τον λόγο. </w:t>
      </w:r>
    </w:p>
    <w:p w14:paraId="7032F40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κύριε Πρόεδρε. </w:t>
      </w:r>
    </w:p>
    <w:p w14:paraId="7032F403"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Θα είμαι πολύ σύντομος. Ακούω τη σημερινή συζήτηση και μου δημιουργείται απορία για το</w:t>
      </w:r>
      <w:r>
        <w:rPr>
          <w:rFonts w:eastAsia="Times New Roman" w:cs="Times New Roman"/>
          <w:szCs w:val="24"/>
        </w:rPr>
        <w:t xml:space="preserve"> τι συμβαίνει εδώ</w:t>
      </w:r>
      <w:r>
        <w:rPr>
          <w:rFonts w:eastAsia="Times New Roman" w:cs="Times New Roman"/>
          <w:szCs w:val="24"/>
        </w:rPr>
        <w:t>,</w:t>
      </w:r>
      <w:r>
        <w:rPr>
          <w:rFonts w:eastAsia="Times New Roman" w:cs="Times New Roman"/>
          <w:szCs w:val="24"/>
        </w:rPr>
        <w:t xml:space="preserve"> δυστυχώς.</w:t>
      </w:r>
    </w:p>
    <w:p w14:paraId="7032F40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 Άκουσα προηγουμένως τον εκπρόσωπο των Ανεξαρτήτων Ελλήνων να λέει ότι θα κυλούσαν όμορφα και ήσυχα τα πράγματα, αν η Αντιπολίτευση δεν έκανε αυτό που κάνει τώρα. Μα, παραδεχθήκατε ότι ήταν λάθος και η μία τροπολογία.  Εμείς απ</w:t>
      </w:r>
      <w:r>
        <w:rPr>
          <w:rFonts w:eastAsia="Times New Roman" w:cs="Times New Roman"/>
          <w:szCs w:val="24"/>
        </w:rPr>
        <w:t>ό τον Γενάρη σας είχαμε πει</w:t>
      </w:r>
      <w:r>
        <w:rPr>
          <w:rFonts w:eastAsia="Times New Roman" w:cs="Times New Roman"/>
          <w:szCs w:val="24"/>
        </w:rPr>
        <w:t>,</w:t>
      </w:r>
      <w:r>
        <w:rPr>
          <w:rFonts w:eastAsia="Times New Roman" w:cs="Times New Roman"/>
          <w:szCs w:val="24"/>
        </w:rPr>
        <w:t xml:space="preserve"> για την τροπολογία σχετικά με την </w:t>
      </w:r>
      <w:r>
        <w:rPr>
          <w:rFonts w:eastAsia="Times New Roman" w:cs="Times New Roman"/>
          <w:szCs w:val="24"/>
        </w:rPr>
        <w:t xml:space="preserve">Ελληνική </w:t>
      </w:r>
      <w:r>
        <w:rPr>
          <w:rFonts w:eastAsia="Times New Roman" w:cs="Times New Roman"/>
          <w:szCs w:val="24"/>
        </w:rPr>
        <w:t xml:space="preserve">Αστυνομία, ότι θα έπρεπε να νομοθετήσετε και όχι να γίνεται με τροπολογίες. Σας είχαμε κάνει επιτακτική την ανάγκη να νομοθετήσετε τότε. </w:t>
      </w:r>
    </w:p>
    <w:p w14:paraId="7032F40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Επομένως, είναι ένα λάθος σας. Η Αντιπολίτευση</w:t>
      </w:r>
      <w:r>
        <w:rPr>
          <w:rFonts w:eastAsia="Times New Roman" w:cs="Times New Roman"/>
          <w:szCs w:val="24"/>
        </w:rPr>
        <w:t xml:space="preserve"> είναι εδώ για να σας παρουσιάζει και να αντιπολιτεύεται τα λάθη σας. Αν είναι να μην κάνουμε διάλογο για τα λάθη, τι μπορούμε να κάνουμε; Τότε να σηκωθούμε να φύγουμε, να πάμε στα σπίτια μας. </w:t>
      </w:r>
    </w:p>
    <w:p w14:paraId="7032F40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Στη συνέχεια, ξέρετε κι εσείς ότι η τροπολογία του κ. Λοβέρδου</w:t>
      </w:r>
      <w:r>
        <w:rPr>
          <w:rFonts w:eastAsia="Times New Roman" w:cs="Times New Roman"/>
          <w:szCs w:val="24"/>
        </w:rPr>
        <w:t xml:space="preserve"> είναι σωστή. Όλοι εδώ μέσα το ξέρουμε. Την τροπολογία που φέρατε εσείς, το νομοσχέδιο για την έρευνα, ο κ. Φίλης την πέρασε, χωρίς να είναι ο Υπουργός εδώ. Τώρα μας λέτε ότι είναι λάθος. Χαίρω πολύ. Τι περιμένετε δηλαδή; Περιμένετε να μην αντιδράσουμε σε </w:t>
      </w:r>
      <w:r>
        <w:rPr>
          <w:rFonts w:eastAsia="Times New Roman" w:cs="Times New Roman"/>
          <w:szCs w:val="24"/>
        </w:rPr>
        <w:t xml:space="preserve">αυτό; </w:t>
      </w:r>
    </w:p>
    <w:p w14:paraId="7032F40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Σήμερα θα έπρεπε να είναι ο Υπουργός εδώ, εφόσον θέλετε να είναι, και να την κάνετε και δεκτή. Είναι ένα πρόβλημα που και εσείς παραδεχθήκατε ότι υπάρχει και θα έπρεπε να το λύσουμε όσο πιο σύντομα μπορούμε. Το φέρατε την προηγούμενη φορά. Μπορείτε </w:t>
      </w:r>
      <w:r>
        <w:rPr>
          <w:rFonts w:eastAsia="Times New Roman" w:cs="Times New Roman"/>
          <w:szCs w:val="24"/>
        </w:rPr>
        <w:t>να το λύσετε πάλι με τον ίδιο τρόπο. Εσείς όμως αναιρείτε την πολιτική σας. Περιμένατε να μην το καταλάβουμε και να μην το δούμε; Το φέρατε μαύρα μεσάνυχτα. Να το αφήσουμε έτσι;</w:t>
      </w:r>
    </w:p>
    <w:p w14:paraId="7032F408"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Όσον αφορά τη δεύτερη τροπολογία που έφερε η Δημοκρατική Συμπαράταξη, και αυτή</w:t>
      </w:r>
      <w:r>
        <w:rPr>
          <w:rFonts w:eastAsia="Times New Roman" w:cs="Times New Roman"/>
          <w:szCs w:val="24"/>
        </w:rPr>
        <w:t xml:space="preserve"> θα έπρεπε να την κάνετε δεκτή. Είναι ένα πρόβλημα που υπάρχει στην κοινωνία μας αυτή</w:t>
      </w:r>
      <w:r>
        <w:rPr>
          <w:rFonts w:eastAsia="Times New Roman" w:cs="Times New Roman"/>
          <w:szCs w:val="24"/>
        </w:rPr>
        <w:t>ν</w:t>
      </w:r>
      <w:r>
        <w:rPr>
          <w:rFonts w:eastAsia="Times New Roman" w:cs="Times New Roman"/>
          <w:szCs w:val="24"/>
        </w:rPr>
        <w:t xml:space="preserve"> τη στιγμή. Δεν μπορώ </w:t>
      </w:r>
      <w:r>
        <w:rPr>
          <w:rFonts w:eastAsia="Times New Roman" w:cs="Times New Roman"/>
          <w:szCs w:val="24"/>
        </w:rPr>
        <w:lastRenderedPageBreak/>
        <w:t>να καταλάβω, αφού ξέρετε ότι είναι λάθος –το είπε ο εισηγητής σας, είπε ότι είναι λάθος- γιατί δεν το διορθώνετε άμεσα.</w:t>
      </w:r>
    </w:p>
    <w:p w14:paraId="7032F40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Πραγματικά δεν μπορώ να κατα</w:t>
      </w:r>
      <w:r>
        <w:rPr>
          <w:rFonts w:eastAsia="Times New Roman" w:cs="Times New Roman"/>
          <w:szCs w:val="24"/>
        </w:rPr>
        <w:t xml:space="preserve">λάβω. Αυτά βλέπει ο κόσμος και μας κοροϊδεύει. Έχει απαξιώσει το πολιτικό μας σύστημα. Δεν λέω ότι οι προηγούμενοι ήταν οι σωστοί ούτε άγγελοι ούτε τίποτα τέτοιο. Όμως, μην κάνετε τα ίδια λάθη που έκαναν οι προηγούμενοι. </w:t>
      </w:r>
    </w:p>
    <w:p w14:paraId="7032F40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Αυτά ήθελα να πω. Αφήνω λίγο από το χρόνο μου. Σίγουρα είμαστε υπέρ της </w:t>
      </w:r>
      <w:r>
        <w:rPr>
          <w:rFonts w:eastAsia="Times New Roman" w:cs="Times New Roman"/>
          <w:szCs w:val="24"/>
        </w:rPr>
        <w:t xml:space="preserve">κύρωσης </w:t>
      </w:r>
      <w:r>
        <w:rPr>
          <w:rFonts w:eastAsia="Times New Roman" w:cs="Times New Roman"/>
          <w:szCs w:val="24"/>
        </w:rPr>
        <w:t>με την Κίνα, αν και με στενοχώρησε αυτό που άκουσα από τον Υπουργό, ο οποίος είπε «οι μικρότεροι κερδίζουν πάντα τους μεγαλύτερους». Είμαστε μία πολύ ισχυρή δύναμη στα ναυτιλια</w:t>
      </w:r>
      <w:r>
        <w:rPr>
          <w:rFonts w:eastAsia="Times New Roman" w:cs="Times New Roman"/>
          <w:szCs w:val="24"/>
        </w:rPr>
        <w:t xml:space="preserve">κά και το ξέρετε όλοι. Είμαστε θετικοί σε αυτό. Θα θέλαμε να έρθουν και οι υπόλοιπες τροπολογίες σήμερα προς συζήτηση. </w:t>
      </w:r>
    </w:p>
    <w:p w14:paraId="7032F40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του Ποταμιού και της Ένωσης Κεντρώων)</w:t>
      </w:r>
    </w:p>
    <w:p w14:paraId="7032F40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α Χριστοδουλοπούλου):</w:t>
      </w:r>
      <w:r>
        <w:rPr>
          <w:rFonts w:eastAsia="Times New Roman" w:cs="Times New Roman"/>
          <w:szCs w:val="24"/>
        </w:rPr>
        <w:t xml:space="preserve"> Κύριε Καρρά, έχετε τον λόγο για ένα λεπτό.</w:t>
      </w:r>
    </w:p>
    <w:p w14:paraId="7032F40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 xml:space="preserve">Δεν θα πω πολλά. Έχω καλυφθεί από τον κ. Μεγαλομύστακα. Μόνο θα σημειώσω τούτο. </w:t>
      </w:r>
    </w:p>
    <w:p w14:paraId="7032F40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Αντέδρασε ο κ. </w:t>
      </w:r>
      <w:proofErr w:type="spellStart"/>
      <w:r>
        <w:rPr>
          <w:rFonts w:eastAsia="Times New Roman" w:cs="Times New Roman"/>
          <w:szCs w:val="24"/>
        </w:rPr>
        <w:t>Δρίτσας</w:t>
      </w:r>
      <w:proofErr w:type="spellEnd"/>
      <w:r>
        <w:rPr>
          <w:rFonts w:eastAsia="Times New Roman" w:cs="Times New Roman"/>
          <w:szCs w:val="24"/>
        </w:rPr>
        <w:t xml:space="preserve"> στην τοποθέτησή μου για τα περιβαλλοντικά </w:t>
      </w:r>
      <w:r>
        <w:rPr>
          <w:rFonts w:eastAsia="Times New Roman" w:cs="Times New Roman"/>
          <w:szCs w:val="24"/>
        </w:rPr>
        <w:t>του Φαλήρου</w:t>
      </w:r>
      <w:r>
        <w:rPr>
          <w:rFonts w:eastAsia="Times New Roman" w:cs="Times New Roman"/>
          <w:szCs w:val="24"/>
        </w:rPr>
        <w:t xml:space="preserve"> και γι</w:t>
      </w:r>
      <w:r>
        <w:rPr>
          <w:rFonts w:eastAsia="Times New Roman" w:cs="Times New Roman"/>
          <w:szCs w:val="24"/>
        </w:rPr>
        <w:t xml:space="preserve">α τον τρόπο νομοθέτησης, λέγοντας ότι </w:t>
      </w:r>
      <w:r>
        <w:rPr>
          <w:rFonts w:eastAsia="Times New Roman" w:cs="Times New Roman"/>
          <w:szCs w:val="24"/>
        </w:rPr>
        <w:t>μιλάω για να με</w:t>
      </w:r>
      <w:r>
        <w:rPr>
          <w:rFonts w:eastAsia="Times New Roman" w:cs="Times New Roman"/>
          <w:szCs w:val="24"/>
        </w:rPr>
        <w:t xml:space="preserve"> δείξει η τηλεόραση. Ε, ναι, ας </w:t>
      </w:r>
      <w:r>
        <w:rPr>
          <w:rFonts w:eastAsia="Times New Roman" w:cs="Times New Roman"/>
          <w:szCs w:val="24"/>
        </w:rPr>
        <w:t xml:space="preserve">με </w:t>
      </w:r>
      <w:r>
        <w:rPr>
          <w:rFonts w:eastAsia="Times New Roman" w:cs="Times New Roman"/>
          <w:szCs w:val="24"/>
        </w:rPr>
        <w:t xml:space="preserve">δείξει η τηλεόραση, να δείξει και την Κυβέρνηση, να δείξει και την Αντιπολίτευση. </w:t>
      </w:r>
    </w:p>
    <w:p w14:paraId="7032F40F"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Και γιατί αναφέρθηκα στα περιβαλλοντικά; Διότι το έγκλημα είναι περιβαλλοντικό με την</w:t>
      </w:r>
      <w:r>
        <w:rPr>
          <w:rFonts w:eastAsia="Times New Roman" w:cs="Times New Roman"/>
          <w:szCs w:val="24"/>
        </w:rPr>
        <w:t xml:space="preserve"> εξής έννοια: Διασπά την ενότητα ενός νομοθετήματος για το οποίο η χώρα παιδεύεται από το 1986 με το ν.1650 περί προστασίας του περιβάλλοντος. Προσπαθεί αυτή</w:t>
      </w:r>
      <w:r>
        <w:rPr>
          <w:rFonts w:eastAsia="Times New Roman" w:cs="Times New Roman"/>
          <w:szCs w:val="24"/>
        </w:rPr>
        <w:t xml:space="preserve">ν </w:t>
      </w:r>
      <w:r>
        <w:rPr>
          <w:rFonts w:eastAsia="Times New Roman" w:cs="Times New Roman"/>
          <w:szCs w:val="24"/>
        </w:rPr>
        <w:t xml:space="preserve">την περιοχή να την προστατεύσει και έρχεται μία τροπολογία και λέει τα αντίθετα. </w:t>
      </w:r>
    </w:p>
    <w:p w14:paraId="7032F410" w14:textId="77777777" w:rsidR="00825A8E" w:rsidRDefault="00352CB8">
      <w:pPr>
        <w:tabs>
          <w:tab w:val="left" w:pos="2820"/>
        </w:tabs>
        <w:spacing w:after="0" w:line="600" w:lineRule="auto"/>
        <w:ind w:firstLine="720"/>
        <w:jc w:val="both"/>
        <w:rPr>
          <w:rFonts w:eastAsia="Times New Roman" w:cs="Times New Roman"/>
          <w:szCs w:val="24"/>
        </w:rPr>
      </w:pPr>
      <w:r>
        <w:rPr>
          <w:rFonts w:eastAsia="Times New Roman" w:cs="Times New Roman"/>
          <w:szCs w:val="24"/>
        </w:rPr>
        <w:t>Είπε και κάτι ο</w:t>
      </w:r>
      <w:r>
        <w:rPr>
          <w:rFonts w:eastAsia="Times New Roman" w:cs="Times New Roman"/>
          <w:szCs w:val="24"/>
        </w:rPr>
        <w:t xml:space="preserve"> κ. </w:t>
      </w:r>
      <w:proofErr w:type="spellStart"/>
      <w:r>
        <w:rPr>
          <w:rFonts w:eastAsia="Times New Roman" w:cs="Times New Roman"/>
          <w:szCs w:val="24"/>
        </w:rPr>
        <w:t>Δρίτσας</w:t>
      </w:r>
      <w:proofErr w:type="spellEnd"/>
      <w:r>
        <w:rPr>
          <w:rFonts w:eastAsia="Times New Roman" w:cs="Times New Roman"/>
          <w:szCs w:val="24"/>
        </w:rPr>
        <w:t xml:space="preserve">. Θα δεχτώ ως ελαφρυντικό ότι δεν είχε ενημέρωση. Είπε τούτο: «Μα, είναι δυνατόν να ζητάτε με βουλευτική τροπολογία την κατάργηση μιας ρύθμισης;». Μα, πρώτη η Κυβέρνηση </w:t>
      </w:r>
      <w:r>
        <w:rPr>
          <w:rFonts w:eastAsia="Times New Roman" w:cs="Times New Roman"/>
          <w:szCs w:val="24"/>
        </w:rPr>
        <w:lastRenderedPageBreak/>
        <w:t xml:space="preserve">το έφερε με τροπολογία </w:t>
      </w:r>
      <w:r>
        <w:rPr>
          <w:rFonts w:eastAsia="Times New Roman" w:cs="Times New Roman"/>
          <w:szCs w:val="24"/>
        </w:rPr>
        <w:t xml:space="preserve">Βουλευτών </w:t>
      </w:r>
      <w:r>
        <w:rPr>
          <w:rFonts w:eastAsia="Times New Roman" w:cs="Times New Roman"/>
          <w:szCs w:val="24"/>
        </w:rPr>
        <w:t>μη θέλοντας να αναλάβει κανένα βάρος, μη</w:t>
      </w:r>
      <w:r>
        <w:rPr>
          <w:rFonts w:eastAsia="Times New Roman" w:cs="Times New Roman"/>
          <w:szCs w:val="24"/>
        </w:rPr>
        <w:t xml:space="preserve"> θέλοντας οι Υπουργοί -που πολλοί είναι και Βουλευτές της περιφέρειας Β΄ Αθηνών- να αναλάβουν το βάρος. </w:t>
      </w:r>
    </w:p>
    <w:p w14:paraId="7032F411" w14:textId="77777777" w:rsidR="00825A8E" w:rsidRDefault="00352CB8">
      <w:pPr>
        <w:tabs>
          <w:tab w:val="left" w:pos="2820"/>
        </w:tabs>
        <w:spacing w:after="0" w:line="600" w:lineRule="auto"/>
        <w:ind w:firstLine="720"/>
        <w:jc w:val="both"/>
        <w:rPr>
          <w:rFonts w:eastAsia="Times New Roman" w:cs="Times New Roman"/>
          <w:szCs w:val="24"/>
        </w:rPr>
      </w:pPr>
      <w:r>
        <w:rPr>
          <w:rFonts w:eastAsia="Times New Roman" w:cs="Times New Roman"/>
          <w:szCs w:val="24"/>
        </w:rPr>
        <w:t>Έβαλαν, λοιπόν, τους Βουλευτές οι οποίοι είναι επαρχίας οι περισσότεροι. Εγώ δίνω χίλια ελαφρυντικά στους συναδέλφους που υπέγραψαν, γιατί δεν γνώριζαν</w:t>
      </w:r>
      <w:r>
        <w:rPr>
          <w:rFonts w:eastAsia="Times New Roman" w:cs="Times New Roman"/>
          <w:szCs w:val="24"/>
        </w:rPr>
        <w:t xml:space="preserve"> τη διάσταση. Όμως, εμείς που </w:t>
      </w:r>
      <w:proofErr w:type="spellStart"/>
      <w:r>
        <w:rPr>
          <w:rFonts w:eastAsia="Times New Roman" w:cs="Times New Roman"/>
          <w:szCs w:val="24"/>
        </w:rPr>
        <w:t>διαμαρτυρόμεθα</w:t>
      </w:r>
      <w:proofErr w:type="spellEnd"/>
      <w:r>
        <w:rPr>
          <w:rFonts w:eastAsia="Times New Roman" w:cs="Times New Roman"/>
          <w:szCs w:val="24"/>
        </w:rPr>
        <w:t>, οι οποίοι είμαστε της Αττικής και γνωρίζουμε σήμερα το πρόβλημα κι έχουμε γίνει και δέκτες των αντιδράσεων, οφείλουμε να συνεχίσουμε τις αντιδράσεις.</w:t>
      </w:r>
    </w:p>
    <w:p w14:paraId="7032F412" w14:textId="77777777" w:rsidR="00825A8E" w:rsidRDefault="00352CB8">
      <w:pPr>
        <w:tabs>
          <w:tab w:val="left" w:pos="2820"/>
        </w:tabs>
        <w:spacing w:after="0" w:line="600" w:lineRule="auto"/>
        <w:ind w:firstLine="720"/>
        <w:jc w:val="both"/>
        <w:rPr>
          <w:rFonts w:eastAsia="Times New Roman" w:cs="Times New Roman"/>
          <w:szCs w:val="24"/>
        </w:rPr>
      </w:pPr>
      <w:r>
        <w:rPr>
          <w:rFonts w:eastAsia="Times New Roman" w:cs="Times New Roman"/>
          <w:szCs w:val="24"/>
        </w:rPr>
        <w:t>Και τελειώνοντας θα πω τούτο, κυρία Πρόεδρε: Εάν αρχίσει μία</w:t>
      </w:r>
      <w:r>
        <w:rPr>
          <w:rFonts w:eastAsia="Times New Roman" w:cs="Times New Roman"/>
          <w:szCs w:val="24"/>
        </w:rPr>
        <w:t xml:space="preserve"> επέμβαση στο παράλιο μέτωπο</w:t>
      </w:r>
      <w:r>
        <w:rPr>
          <w:rFonts w:eastAsia="Times New Roman" w:cs="Times New Roman"/>
          <w:szCs w:val="24"/>
        </w:rPr>
        <w:t xml:space="preserve">, </w:t>
      </w:r>
      <w:r>
        <w:rPr>
          <w:rFonts w:eastAsia="Times New Roman" w:cs="Times New Roman"/>
          <w:szCs w:val="24"/>
        </w:rPr>
        <w:t>δεν θέλω να είμαι μάντης κακών</w:t>
      </w:r>
      <w:r>
        <w:rPr>
          <w:rFonts w:eastAsia="Times New Roman" w:cs="Times New Roman"/>
          <w:szCs w:val="24"/>
        </w:rPr>
        <w:t xml:space="preserve">, </w:t>
      </w:r>
      <w:r>
        <w:rPr>
          <w:rFonts w:eastAsia="Times New Roman" w:cs="Times New Roman"/>
          <w:szCs w:val="24"/>
        </w:rPr>
        <w:t xml:space="preserve">γνωρίζω τα </w:t>
      </w:r>
      <w:r>
        <w:rPr>
          <w:rFonts w:eastAsia="Times New Roman" w:cs="Times New Roman"/>
          <w:szCs w:val="24"/>
        </w:rPr>
        <w:t>κτήρια</w:t>
      </w:r>
      <w:r>
        <w:rPr>
          <w:rFonts w:eastAsia="Times New Roman" w:cs="Times New Roman"/>
          <w:szCs w:val="24"/>
        </w:rPr>
        <w:t xml:space="preserve">, αν διατηρηθεί και δεν ανακληθεί, τότε θα συμβεί το εξής: Αύριο το Υπουργείο Δικαιοσύνης θα ζητήσει να κτίσει νέα </w:t>
      </w:r>
      <w:r>
        <w:rPr>
          <w:rFonts w:eastAsia="Times New Roman" w:cs="Times New Roman"/>
          <w:szCs w:val="24"/>
        </w:rPr>
        <w:t>κτήρια</w:t>
      </w:r>
      <w:r>
        <w:rPr>
          <w:rFonts w:eastAsia="Times New Roman" w:cs="Times New Roman"/>
          <w:szCs w:val="24"/>
        </w:rPr>
        <w:t>, θα ζητήσει να επεκταθεί γιατί οι ανάγκες από τα υφιστά</w:t>
      </w:r>
      <w:r>
        <w:rPr>
          <w:rFonts w:eastAsia="Times New Roman" w:cs="Times New Roman"/>
          <w:szCs w:val="24"/>
        </w:rPr>
        <w:t xml:space="preserve">μενα δεν καλύπτονται. </w:t>
      </w:r>
    </w:p>
    <w:p w14:paraId="7032F413" w14:textId="77777777" w:rsidR="00825A8E" w:rsidRDefault="00352CB8">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είναι άμεση ανάγκη να λυθεί το πρόβλημα και όχι να συζητάμε μέσα στην Αίθουσα τον τρόπο. Ο τρόπος με τον οποίο ήρθε </w:t>
      </w:r>
      <w:r>
        <w:rPr>
          <w:rFonts w:eastAsia="Times New Roman" w:cs="Times New Roman"/>
          <w:szCs w:val="24"/>
        </w:rPr>
        <w:t>η παραχώρηση</w:t>
      </w:r>
      <w:r>
        <w:rPr>
          <w:rFonts w:eastAsia="Times New Roman" w:cs="Times New Roman"/>
          <w:szCs w:val="24"/>
        </w:rPr>
        <w:t xml:space="preserve"> ήταν κακός και επομένως λογική είναι η πρόταση του συναδέλφου Λοβέρδου με τον ίδιο τρόπο να κα</w:t>
      </w:r>
      <w:r>
        <w:rPr>
          <w:rFonts w:eastAsia="Times New Roman" w:cs="Times New Roman"/>
          <w:szCs w:val="24"/>
        </w:rPr>
        <w:t>ταργηθεί.</w:t>
      </w:r>
    </w:p>
    <w:p w14:paraId="7032F41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του Ποταμιού και της Ένωσης Κεντρώων)</w:t>
      </w:r>
    </w:p>
    <w:p w14:paraId="7032F415" w14:textId="77777777" w:rsidR="00825A8E" w:rsidRDefault="00352CB8">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cs="Times New Roman"/>
        </w:rPr>
        <w:t xml:space="preserve">Κυρίες και κύριοι συνάδελφοι, έχω την τιμή να ανακοινώσω στο Σώμα ότι τη συνεδρίασή μας </w:t>
      </w:r>
      <w:r>
        <w:rPr>
          <w:rFonts w:eastAsia="Times New Roman" w:cs="Times New Roman"/>
        </w:rPr>
        <w:t>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τριάντα τέσσερεις μαθήτριες κ</w:t>
      </w:r>
      <w:r>
        <w:rPr>
          <w:rFonts w:eastAsia="Times New Roman" w:cs="Times New Roman"/>
          <w:szCs w:val="24"/>
        </w:rPr>
        <w:t>αι μαθητές και πέντε εκπαιδευτικοί συνοδοί από το 4</w:t>
      </w:r>
      <w:r>
        <w:rPr>
          <w:rFonts w:eastAsia="Times New Roman" w:cs="Times New Roman"/>
          <w:szCs w:val="24"/>
          <w:vertAlign w:val="superscript"/>
        </w:rPr>
        <w:t>ο</w:t>
      </w:r>
      <w:r>
        <w:rPr>
          <w:rFonts w:eastAsia="Times New Roman" w:cs="Times New Roman"/>
          <w:szCs w:val="24"/>
        </w:rPr>
        <w:t xml:space="preserve"> Δημοτικό Σχολείο Λευκάδας.</w:t>
      </w:r>
    </w:p>
    <w:p w14:paraId="7032F416"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7032F417"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7032F418"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lastRenderedPageBreak/>
        <w:t xml:space="preserve">ΑΧΜΕΤ ΙΛΧΑΝ: </w:t>
      </w:r>
      <w:r>
        <w:rPr>
          <w:rFonts w:eastAsia="Times New Roman"/>
          <w:szCs w:val="24"/>
        </w:rPr>
        <w:t>Κυρία Πρόεδρε, μπορώ να έχω το</w:t>
      </w:r>
      <w:r>
        <w:rPr>
          <w:rFonts w:eastAsia="Times New Roman"/>
          <w:szCs w:val="24"/>
        </w:rPr>
        <w:t>ν</w:t>
      </w:r>
      <w:r>
        <w:rPr>
          <w:rFonts w:eastAsia="Times New Roman"/>
          <w:szCs w:val="24"/>
        </w:rPr>
        <w:t xml:space="preserve"> λόγο;</w:t>
      </w:r>
    </w:p>
    <w:p w14:paraId="7032F419"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Τι θέλ</w:t>
      </w:r>
      <w:r>
        <w:rPr>
          <w:rFonts w:eastAsia="Times New Roman"/>
          <w:szCs w:val="24"/>
        </w:rPr>
        <w:t xml:space="preserve">ετε, κύριε </w:t>
      </w:r>
      <w:proofErr w:type="spellStart"/>
      <w:r>
        <w:rPr>
          <w:rFonts w:eastAsia="Times New Roman"/>
          <w:szCs w:val="24"/>
        </w:rPr>
        <w:t>Ιλχάν</w:t>
      </w:r>
      <w:proofErr w:type="spellEnd"/>
      <w:r>
        <w:rPr>
          <w:rFonts w:eastAsia="Times New Roman"/>
          <w:szCs w:val="24"/>
        </w:rPr>
        <w:t>;</w:t>
      </w:r>
    </w:p>
    <w:p w14:paraId="7032F41A"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ΑΧΜΕΤ ΙΛΧΑΝ: </w:t>
      </w:r>
      <w:r>
        <w:rPr>
          <w:rFonts w:eastAsia="Times New Roman"/>
          <w:szCs w:val="24"/>
        </w:rPr>
        <w:t xml:space="preserve">Αν και δεν ανοίξατε κατάλογο, θέλω να πω για τη συγκεκριμένη τροπολογία του κ. </w:t>
      </w:r>
      <w:proofErr w:type="spellStart"/>
      <w:r>
        <w:rPr>
          <w:rFonts w:eastAsia="Times New Roman"/>
          <w:szCs w:val="24"/>
        </w:rPr>
        <w:t>Κεγκέρογλου</w:t>
      </w:r>
      <w:proofErr w:type="spellEnd"/>
      <w:r>
        <w:rPr>
          <w:rFonts w:eastAsia="Times New Roman"/>
          <w:szCs w:val="24"/>
        </w:rPr>
        <w:t>.</w:t>
      </w:r>
    </w:p>
    <w:p w14:paraId="7032F41B"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Τώρα να το πείτε, εφόσον δεν τις δέχεται ο Υπουργός, τουλάχιστον…</w:t>
      </w:r>
    </w:p>
    <w:p w14:paraId="7032F41C"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ΑΧΜΕΤ ΙΛΧΑΝ: </w:t>
      </w:r>
      <w:r>
        <w:rPr>
          <w:rFonts w:eastAsia="Times New Roman"/>
          <w:szCs w:val="24"/>
        </w:rPr>
        <w:t>Μα, δεν αν</w:t>
      </w:r>
      <w:r>
        <w:rPr>
          <w:rFonts w:eastAsia="Times New Roman"/>
          <w:szCs w:val="24"/>
        </w:rPr>
        <w:t xml:space="preserve">οίξατε κατάλογο κι εμείς είμαστε Βουλευτές. Ένα λεπτό, κυρία Πρόεδρε. </w:t>
      </w:r>
    </w:p>
    <w:p w14:paraId="7032F41D"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Για ένα λεπτό.</w:t>
      </w:r>
    </w:p>
    <w:p w14:paraId="7032F41E"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 αλλά είστε όλοι εκτός διαδικασίας. Μιλάτε για πράγματα…</w:t>
      </w:r>
    </w:p>
    <w:p w14:paraId="7032F41F"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ΑΧΜΕΤ ΙΛΧΑΝ: </w:t>
      </w:r>
      <w:r>
        <w:rPr>
          <w:rFonts w:eastAsia="Times New Roman"/>
          <w:szCs w:val="24"/>
        </w:rPr>
        <w:t xml:space="preserve">Δεν ανοίξατε τον κατάλογο. Ένα </w:t>
      </w:r>
      <w:r>
        <w:rPr>
          <w:rFonts w:eastAsia="Times New Roman"/>
          <w:szCs w:val="24"/>
        </w:rPr>
        <w:t>λεπτό θέλω.</w:t>
      </w:r>
    </w:p>
    <w:p w14:paraId="7032F420"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Ορίστε, έχετε τον λόγο.</w:t>
      </w:r>
    </w:p>
    <w:p w14:paraId="7032F421"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ΑΧΜΕΤ ΙΛΧΑΝ: </w:t>
      </w:r>
      <w:r>
        <w:rPr>
          <w:rFonts w:eastAsia="Times New Roman"/>
          <w:szCs w:val="24"/>
        </w:rPr>
        <w:t xml:space="preserve">Νομίζω, όμως, ότι αυτή η τροπολογία του κ. </w:t>
      </w:r>
      <w:proofErr w:type="spellStart"/>
      <w:r>
        <w:rPr>
          <w:rFonts w:eastAsia="Times New Roman"/>
          <w:szCs w:val="24"/>
        </w:rPr>
        <w:t>Κεγκέρογλου</w:t>
      </w:r>
      <w:proofErr w:type="spellEnd"/>
      <w:r>
        <w:rPr>
          <w:rFonts w:eastAsia="Times New Roman"/>
          <w:szCs w:val="24"/>
        </w:rPr>
        <w:t xml:space="preserve"> για τον ΕΛΓΑ είναι εξαιρετικής σημασίας. Και γιατί είναι εξαιρετικής σημασίας; Προσέξτε. Μετά από ένα μήνα δεν θα μείνει στο χωράφι τίποτα να πάνε να δουν οι εκτιμητές, οπότε εδώ πέρα από την παράλειψη</w:t>
      </w:r>
      <w:r>
        <w:rPr>
          <w:rFonts w:eastAsia="Times New Roman"/>
          <w:szCs w:val="24"/>
        </w:rPr>
        <w:t xml:space="preserve"> της διοίκησης τελούνται αδικήματα. Ξέρετε το άρθρο 150 του Αστικού Κώδικα, η διοίκηση </w:t>
      </w:r>
      <w:r>
        <w:rPr>
          <w:rFonts w:eastAsia="Times New Roman"/>
          <w:szCs w:val="24"/>
        </w:rPr>
        <w:t xml:space="preserve">διώκεται </w:t>
      </w:r>
      <w:r>
        <w:rPr>
          <w:rFonts w:eastAsia="Times New Roman"/>
          <w:szCs w:val="24"/>
        </w:rPr>
        <w:t xml:space="preserve">για τις πράξεις και </w:t>
      </w:r>
      <w:r>
        <w:rPr>
          <w:rFonts w:eastAsia="Times New Roman"/>
          <w:szCs w:val="24"/>
        </w:rPr>
        <w:t xml:space="preserve">τις </w:t>
      </w:r>
      <w:r>
        <w:rPr>
          <w:rFonts w:eastAsia="Times New Roman"/>
          <w:szCs w:val="24"/>
        </w:rPr>
        <w:t xml:space="preserve">παραλείψεις. </w:t>
      </w:r>
    </w:p>
    <w:p w14:paraId="7032F422"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 xml:space="preserve">Είναι δυνατόν μετά από είκοσι μέρες, αν δεν δεχτείτε την τροπολογία αυτή, να πάμε στο χωράφι και να βρούμε κάτι να εκτιμήσει ο εκτιμητής; Μα, στους διαδρόμους οι Βουλευτές του ΣΥΡΙΖΑ </w:t>
      </w:r>
      <w:proofErr w:type="spellStart"/>
      <w:r>
        <w:rPr>
          <w:rFonts w:eastAsia="Times New Roman"/>
          <w:szCs w:val="24"/>
        </w:rPr>
        <w:t>παρακαλάνε</w:t>
      </w:r>
      <w:proofErr w:type="spellEnd"/>
      <w:r>
        <w:rPr>
          <w:rFonts w:eastAsia="Times New Roman"/>
          <w:szCs w:val="24"/>
        </w:rPr>
        <w:t xml:space="preserve"> να την κάνετε δεκτή και λένε ότι ο Υπουργός δεν την κάνει δεκτ</w:t>
      </w:r>
      <w:r>
        <w:rPr>
          <w:rFonts w:eastAsia="Times New Roman"/>
          <w:szCs w:val="24"/>
        </w:rPr>
        <w:t xml:space="preserve">ή. </w:t>
      </w:r>
    </w:p>
    <w:p w14:paraId="7032F423"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Δεν είναι μόνο εξαιρετικής σημασίας, αλλά σας το ξαναλέω ότι μετά από δέκα ή δεκαπέντε μέρες θα προκύψουν νομικά προβλήματα. Θα υποχρεώσουμε, λοιπόν, τους Έλληνες πολίτες να πάνε να κάνουν αγωγές για αποζημιώσεις για πράξεις και παραλείψεις της διοίκησ</w:t>
      </w:r>
      <w:r>
        <w:rPr>
          <w:rFonts w:eastAsia="Times New Roman"/>
          <w:szCs w:val="24"/>
        </w:rPr>
        <w:t xml:space="preserve">ης; Η έννοια είναι ευρύτερη. </w:t>
      </w:r>
    </w:p>
    <w:p w14:paraId="7032F424"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lastRenderedPageBreak/>
        <w:t xml:space="preserve">Ξέρετε, εδώ είναι ένα συνταγματικό δικαίωμα. Στον </w:t>
      </w:r>
      <w:r>
        <w:rPr>
          <w:rFonts w:eastAsia="Times New Roman"/>
          <w:szCs w:val="24"/>
        </w:rPr>
        <w:t xml:space="preserve">κανονισμό </w:t>
      </w:r>
      <w:r>
        <w:rPr>
          <w:rFonts w:eastAsia="Times New Roman"/>
          <w:szCs w:val="24"/>
        </w:rPr>
        <w:t>του ΕΛΓΑ έχουν δικαίωμα οι άνθρωποι να αποζημιωθούν. Εάν δεν γίνουν οι εκτιμήσεις, πώς θα αποζημιωθούν; Και σας εξήγησε ο συνάδελφος ότι εδώ δεν υφίσταται κα</w:t>
      </w:r>
      <w:r>
        <w:rPr>
          <w:rFonts w:eastAsia="Times New Roman"/>
          <w:szCs w:val="24"/>
        </w:rPr>
        <w:t>μ</w:t>
      </w:r>
      <w:r>
        <w:rPr>
          <w:rFonts w:eastAsia="Times New Roman"/>
          <w:szCs w:val="24"/>
        </w:rPr>
        <w:t>μία οικο</w:t>
      </w:r>
      <w:r>
        <w:rPr>
          <w:rFonts w:eastAsia="Times New Roman"/>
          <w:szCs w:val="24"/>
        </w:rPr>
        <w:t xml:space="preserve">νομική επιβάρυνση του ελληνικού </w:t>
      </w:r>
      <w:r>
        <w:rPr>
          <w:rFonts w:eastAsia="Times New Roman"/>
          <w:szCs w:val="24"/>
        </w:rPr>
        <w:t>δημοσίου</w:t>
      </w:r>
      <w:r>
        <w:rPr>
          <w:rFonts w:eastAsia="Times New Roman"/>
          <w:szCs w:val="24"/>
        </w:rPr>
        <w:t>, άρα από αυτή</w:t>
      </w:r>
      <w:r>
        <w:rPr>
          <w:rFonts w:eastAsia="Times New Roman"/>
          <w:szCs w:val="24"/>
        </w:rPr>
        <w:t>ν</w:t>
      </w:r>
      <w:r>
        <w:rPr>
          <w:rFonts w:eastAsia="Times New Roman"/>
          <w:szCs w:val="24"/>
        </w:rPr>
        <w:t xml:space="preserve"> την παράλειψη θα ελεγχθείτε, κύριοι, και όχι ότι δεν βρίσκεται εδώ ο Υπουργός. Η ευθύνη είναι υπηρεσιακή και ολόκληρης της Κυβερνήσεως.</w:t>
      </w:r>
    </w:p>
    <w:p w14:paraId="7032F425"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Συνολική.</w:t>
      </w:r>
    </w:p>
    <w:p w14:paraId="7032F426"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ΑΧΜΕΤ ΙΛΧΑΝ: </w:t>
      </w:r>
      <w:r>
        <w:rPr>
          <w:rFonts w:eastAsia="Times New Roman"/>
          <w:szCs w:val="24"/>
        </w:rPr>
        <w:t>Συνολική είναι η ευθύνη</w:t>
      </w:r>
      <w:r>
        <w:rPr>
          <w:rFonts w:eastAsia="Times New Roman"/>
          <w:szCs w:val="24"/>
        </w:rPr>
        <w:t xml:space="preserve"> και νομικό είναι έτσι το πρόβλημα. </w:t>
      </w:r>
    </w:p>
    <w:p w14:paraId="7032F427"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Σας παρακαλούμε πολύ αυτή η τροπολογία πρέπει οπωσδήποτε να γίνει δεκτή ή να έρθει στην ψήφιση ενός άλλου νομοσχεδίου μέσα στην εβδομάδα και για να προλάβουμε τις εκτιμήσεις για τα χειρότερα, διότι το θέμα υφίσταται και</w:t>
      </w:r>
      <w:r>
        <w:rPr>
          <w:rFonts w:eastAsia="Times New Roman"/>
          <w:szCs w:val="24"/>
        </w:rPr>
        <w:t xml:space="preserve"> είναι πραγματικό. </w:t>
      </w:r>
    </w:p>
    <w:p w14:paraId="7032F428" w14:textId="77777777" w:rsidR="00825A8E" w:rsidRDefault="00352CB8">
      <w:pPr>
        <w:tabs>
          <w:tab w:val="left" w:pos="2820"/>
        </w:tabs>
        <w:spacing w:after="0" w:line="600" w:lineRule="auto"/>
        <w:ind w:firstLine="720"/>
        <w:jc w:val="both"/>
        <w:rPr>
          <w:rFonts w:eastAsia="Times New Roman"/>
          <w:szCs w:val="24"/>
        </w:rPr>
      </w:pPr>
      <w:r>
        <w:rPr>
          <w:rFonts w:eastAsia="Times New Roman"/>
          <w:szCs w:val="24"/>
        </w:rPr>
        <w:t>Ευχαριστώ πολύ.</w:t>
      </w:r>
    </w:p>
    <w:p w14:paraId="7032F42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 πτέρυγες της Δημοκρατικής Συμπαράταξης ΠΑΣΟΚ-ΔΗΜΑΡ, του Ποταμιού και της Ένωσης Κεντρώων)</w:t>
      </w:r>
    </w:p>
    <w:p w14:paraId="7032F42A"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Ιλχάν</w:t>
      </w:r>
      <w:proofErr w:type="spellEnd"/>
      <w:r>
        <w:rPr>
          <w:rFonts w:eastAsia="Times New Roman"/>
          <w:szCs w:val="24"/>
        </w:rPr>
        <w:t xml:space="preserve">, έτσι κι αλλιώς θα ενημερωθούν οι Υπουργοί </w:t>
      </w:r>
      <w:r>
        <w:rPr>
          <w:rFonts w:eastAsia="Times New Roman"/>
          <w:szCs w:val="24"/>
        </w:rPr>
        <w:t xml:space="preserve">για </w:t>
      </w:r>
      <w:r>
        <w:rPr>
          <w:rFonts w:eastAsia="Times New Roman"/>
          <w:szCs w:val="24"/>
        </w:rPr>
        <w:t>αυτ</w:t>
      </w:r>
      <w:r>
        <w:rPr>
          <w:rFonts w:eastAsia="Times New Roman"/>
          <w:szCs w:val="24"/>
        </w:rPr>
        <w:t>ές τις τροπολογίες. Εννοείται αυτό</w:t>
      </w:r>
      <w:r>
        <w:rPr>
          <w:rFonts w:eastAsia="Times New Roman"/>
          <w:szCs w:val="24"/>
        </w:rPr>
        <w:t>,</w:t>
      </w:r>
      <w:r>
        <w:rPr>
          <w:rFonts w:eastAsia="Times New Roman"/>
          <w:szCs w:val="24"/>
        </w:rPr>
        <w:t xml:space="preserve"> και θα επισπευσθούν. Κάποιος λόγος υπάρχει προφανώς που δεν τα έχουν θεσμοθετήσει. Μην αρχίσουμε να υποθέτουμε.</w:t>
      </w:r>
    </w:p>
    <w:p w14:paraId="7032F42B"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Μην είστε τόσο σίγουρη.</w:t>
      </w:r>
    </w:p>
    <w:p w14:paraId="7032F42C"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w:t>
      </w:r>
      <w:proofErr w:type="spellStart"/>
      <w:r>
        <w:rPr>
          <w:rFonts w:eastAsia="Times New Roman"/>
          <w:szCs w:val="24"/>
        </w:rPr>
        <w:t>Τόσκ</w:t>
      </w:r>
      <w:r>
        <w:rPr>
          <w:rFonts w:eastAsia="Times New Roman"/>
          <w:szCs w:val="24"/>
        </w:rPr>
        <w:t>ας</w:t>
      </w:r>
      <w:proofErr w:type="spellEnd"/>
      <w:r>
        <w:rPr>
          <w:rFonts w:eastAsia="Times New Roman"/>
          <w:szCs w:val="24"/>
        </w:rPr>
        <w:t>.</w:t>
      </w:r>
    </w:p>
    <w:p w14:paraId="7032F42D" w14:textId="77777777" w:rsidR="00825A8E" w:rsidRDefault="00352CB8">
      <w:pPr>
        <w:tabs>
          <w:tab w:val="left" w:pos="2820"/>
        </w:tabs>
        <w:spacing w:after="0" w:line="600" w:lineRule="auto"/>
        <w:ind w:firstLine="720"/>
        <w:jc w:val="both"/>
        <w:rPr>
          <w:rFonts w:eastAsia="Times New Roman"/>
          <w:szCs w:val="24"/>
        </w:rPr>
      </w:pPr>
      <w:r>
        <w:rPr>
          <w:rFonts w:eastAsia="Times New Roman"/>
          <w:b/>
          <w:szCs w:val="24"/>
        </w:rPr>
        <w:t>ΝΙΚΟΛΑΟΣ ΤΟΣΚΑΣ (Αναπληρωτής Υπουργός Εσωτερικών και Διοικητικής Ανασυγκρότησης):</w:t>
      </w:r>
      <w:r>
        <w:rPr>
          <w:rFonts w:eastAsia="Times New Roman"/>
          <w:szCs w:val="24"/>
        </w:rPr>
        <w:t xml:space="preserve"> Κυρία Πρόεδρε, κυρίες και κύριοι, χαίρομαι που στο τέλος επικρατεί ένα διαφορετικό κλίμα προσέγγισης του προβλήματος, γιατί όπως ξέρετε ο ν.4281/2014 δεν εφαρμόστηκε. Δεν</w:t>
      </w:r>
      <w:r>
        <w:rPr>
          <w:rFonts w:eastAsia="Times New Roman"/>
          <w:szCs w:val="24"/>
        </w:rPr>
        <w:t xml:space="preserve"> μπορούσε να υλοποιηθεί ένας τέτοιος νόμος με μη ρεαλιστικά στοιχεία μέσα. </w:t>
      </w:r>
    </w:p>
    <w:p w14:paraId="7032F42E"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lastRenderedPageBreak/>
        <w:t>Αυτήν τη στιγμή βρίσκεται υπό επεξεργασία το νέο νομοθετικό πλαίσιο για τις δημόσιες προμήθειες και αυτό αναμένουμε, προκειμένου να πάψουν να δημιουργούνται τέτοια προβλήματα, τα ο</w:t>
      </w:r>
      <w:r>
        <w:rPr>
          <w:rFonts w:eastAsia="UB-Helvetica" w:cs="Times New Roman"/>
          <w:szCs w:val="24"/>
        </w:rPr>
        <w:t>ποία, πράγματι, ως ένα σημείο έχουν την ανορθολογικότητά τους.</w:t>
      </w:r>
    </w:p>
    <w:p w14:paraId="7032F42F"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Ανορθολογικό είναι, επίσης, το να μη μπορούμε να προσδιορίσουμε τον χρόνο περαίωσης ενός διαγωνισμού, που αυτήν τη στιγμή είναι κανονικά έξι μήνες, αλλά με την προσφυγή, όπως είπα πριν, στα διο</w:t>
      </w:r>
      <w:r>
        <w:rPr>
          <w:rFonts w:eastAsia="UB-Helvetica" w:cs="Times New Roman"/>
          <w:szCs w:val="24"/>
        </w:rPr>
        <w:t>ικητικά δικαστήρια φτάνει κοντά στα δύο χρόνια. Είναι πράγματα μη αποδεκτά για τη σωστή λειτουργία ενός δημόσιου οργανισμού.</w:t>
      </w:r>
    </w:p>
    <w:p w14:paraId="7032F430"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Είναι σε εξέλιξη οι διαγωνισμοί, οι οποίοι αναφέρθηκαν πριν, που αφορούν καύσιμα, </w:t>
      </w:r>
      <w:proofErr w:type="spellStart"/>
      <w:r>
        <w:rPr>
          <w:rFonts w:eastAsia="UB-Helvetica" w:cs="Times New Roman"/>
          <w:szCs w:val="24"/>
        </w:rPr>
        <w:t>ελαιολιπαντικά</w:t>
      </w:r>
      <w:proofErr w:type="spellEnd"/>
      <w:r>
        <w:rPr>
          <w:rFonts w:eastAsia="UB-Helvetica" w:cs="Times New Roman"/>
          <w:szCs w:val="24"/>
        </w:rPr>
        <w:t xml:space="preserve">, καθαριότητες, σίτιση και διάφορα </w:t>
      </w:r>
      <w:r>
        <w:rPr>
          <w:rFonts w:eastAsia="UB-Helvetica" w:cs="Times New Roman"/>
          <w:szCs w:val="24"/>
        </w:rPr>
        <w:t xml:space="preserve">άλλα πράγματα. Η διακοπή αυτών των προμηθειών θα δημιουργήσει τεράστιο πρόβλημα στη λειτουργία της </w:t>
      </w:r>
      <w:r>
        <w:rPr>
          <w:rFonts w:eastAsia="UB-Helvetica" w:cs="Times New Roman"/>
          <w:szCs w:val="24"/>
        </w:rPr>
        <w:t xml:space="preserve">αστυνομίας </w:t>
      </w:r>
      <w:r>
        <w:rPr>
          <w:rFonts w:eastAsia="UB-Helvetica" w:cs="Times New Roman"/>
          <w:szCs w:val="24"/>
        </w:rPr>
        <w:t>και αυτό μας ανάγκασε να φέρουμε αυτήν την τροπολογία με τη μορφή αυτή του επείγοντος για παράταση τεσσάρων μηνών μέχρι να έρθει στο Σώμα το νέο ν</w:t>
      </w:r>
      <w:r>
        <w:rPr>
          <w:rFonts w:eastAsia="UB-Helvetica" w:cs="Times New Roman"/>
          <w:szCs w:val="24"/>
        </w:rPr>
        <w:t>ομοθετικό πλαίσιο για τις δημόσιες προμήθειες.</w:t>
      </w:r>
    </w:p>
    <w:p w14:paraId="7032F431"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lastRenderedPageBreak/>
        <w:t xml:space="preserve">Βλέπετε ότι εκφράζω με </w:t>
      </w:r>
      <w:r>
        <w:rPr>
          <w:rFonts w:eastAsia="UB-Helvetica" w:cs="Times New Roman"/>
          <w:szCs w:val="24"/>
        </w:rPr>
        <w:t xml:space="preserve">μία </w:t>
      </w:r>
      <w:r>
        <w:rPr>
          <w:rFonts w:eastAsia="UB-Helvetica" w:cs="Times New Roman"/>
          <w:szCs w:val="24"/>
        </w:rPr>
        <w:t xml:space="preserve">αγωνία ό,τι θέλω να εκφράσω, γιατί υπάρχει σοβαρότατο πρόβλημα στη σωστή λειτουργία της </w:t>
      </w:r>
      <w:r>
        <w:rPr>
          <w:rFonts w:eastAsia="UB-Helvetica" w:cs="Times New Roman"/>
          <w:szCs w:val="24"/>
        </w:rPr>
        <w:t>αστυνομίας</w:t>
      </w:r>
      <w:r>
        <w:rPr>
          <w:rFonts w:eastAsia="UB-Helvetica" w:cs="Times New Roman"/>
          <w:szCs w:val="24"/>
        </w:rPr>
        <w:t>, την οποία παραλάβαμε με πάρα πολλά προβλήματα, με πολλά προβλήματα και στην κινητι</w:t>
      </w:r>
      <w:r>
        <w:rPr>
          <w:rFonts w:eastAsia="UB-Helvetica" w:cs="Times New Roman"/>
          <w:szCs w:val="24"/>
        </w:rPr>
        <w:t>κότητα των αυτοκινήτων και των μοτοσικλετών. Προσπαθούμε, κάνουμε ό,τι μπορούμε και φυσικά δεν είμαστε διατεθειμένοι να αφήσουμε αυτά τα αυτοκίνητα και αυτές τις μοτοσ</w:t>
      </w:r>
      <w:r>
        <w:rPr>
          <w:rFonts w:eastAsia="UB-Helvetica" w:cs="Times New Roman"/>
          <w:szCs w:val="24"/>
        </w:rPr>
        <w:t>υ</w:t>
      </w:r>
      <w:r>
        <w:rPr>
          <w:rFonts w:eastAsia="UB-Helvetica" w:cs="Times New Roman"/>
          <w:szCs w:val="24"/>
        </w:rPr>
        <w:t xml:space="preserve">κλέτες χωρίς καύσιμα, χωρίς </w:t>
      </w:r>
      <w:proofErr w:type="spellStart"/>
      <w:r>
        <w:rPr>
          <w:rFonts w:eastAsia="UB-Helvetica" w:cs="Times New Roman"/>
          <w:szCs w:val="24"/>
        </w:rPr>
        <w:t>ελαιολιπαντικά</w:t>
      </w:r>
      <w:proofErr w:type="spellEnd"/>
      <w:r>
        <w:rPr>
          <w:rFonts w:eastAsia="UB-Helvetica" w:cs="Times New Roman"/>
          <w:szCs w:val="24"/>
        </w:rPr>
        <w:t xml:space="preserve"> και χωρίς σίτιση αυτούς που πρέπει να </w:t>
      </w:r>
      <w:r>
        <w:rPr>
          <w:rFonts w:eastAsia="UB-Helvetica" w:cs="Times New Roman"/>
          <w:szCs w:val="24"/>
        </w:rPr>
        <w:t>σιτίζονται.</w:t>
      </w:r>
    </w:p>
    <w:p w14:paraId="7032F432"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Σας ευχαριστώ πολύ.</w:t>
      </w:r>
    </w:p>
    <w:p w14:paraId="7032F433"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w:t>
      </w:r>
      <w:proofErr w:type="spellStart"/>
      <w:r>
        <w:rPr>
          <w:rFonts w:eastAsia="UB-Helvetica" w:cs="Times New Roman"/>
          <w:szCs w:val="24"/>
        </w:rPr>
        <w:t>Δρίτσα</w:t>
      </w:r>
      <w:proofErr w:type="spellEnd"/>
      <w:r>
        <w:rPr>
          <w:rFonts w:eastAsia="UB-Helvetica" w:cs="Times New Roman"/>
          <w:szCs w:val="24"/>
        </w:rPr>
        <w:t>, έχετε τον λόγο για ένα λεπτό, γιατί έχετε μιλήσει κι εσείς.</w:t>
      </w:r>
    </w:p>
    <w:p w14:paraId="7032F434"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ΘΕΟΔΩΡΟΣ ΔΡΙΤΣΑΣ (Υπουργός Ναυτιλίας και Νησιωτικής Πολιτικής):</w:t>
      </w:r>
      <w:r>
        <w:rPr>
          <w:rFonts w:eastAsia="UB-Helvetica" w:cs="Times New Roman"/>
          <w:szCs w:val="24"/>
        </w:rPr>
        <w:t xml:space="preserve"> Κυρία Πρόεδρε, θα προσπαθήσω να μιλήσω λιγ</w:t>
      </w:r>
      <w:r>
        <w:rPr>
          <w:rFonts w:eastAsia="UB-Helvetica" w:cs="Times New Roman"/>
          <w:szCs w:val="24"/>
        </w:rPr>
        <w:t>ότερο από μισό λεπτό.</w:t>
      </w:r>
    </w:p>
    <w:p w14:paraId="7032F435"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Πρέπει να πω εντελώς τηλεγραφικά για την τροπολογία του κ. Λοβέρδου ότι απάντησε προχθές, πριν λίγες μέρες, στον κοινοβουλευτικό έλεγχο ο αρμόδιος Υπουργός Δικαιοσύνης και ενημέρωσε το </w:t>
      </w:r>
      <w:r>
        <w:rPr>
          <w:rFonts w:eastAsia="UB-Helvetica" w:cs="Times New Roman"/>
          <w:szCs w:val="24"/>
        </w:rPr>
        <w:lastRenderedPageBreak/>
        <w:t xml:space="preserve">Σώμα και τον ερωτώντα και </w:t>
      </w:r>
      <w:proofErr w:type="spellStart"/>
      <w:r>
        <w:rPr>
          <w:rFonts w:eastAsia="UB-Helvetica" w:cs="Times New Roman"/>
          <w:szCs w:val="24"/>
        </w:rPr>
        <w:t>προτείνοντα</w:t>
      </w:r>
      <w:proofErr w:type="spellEnd"/>
      <w:r>
        <w:rPr>
          <w:rFonts w:eastAsia="UB-Helvetica" w:cs="Times New Roman"/>
          <w:szCs w:val="24"/>
        </w:rPr>
        <w:t xml:space="preserve"> σήμερα Βουλ</w:t>
      </w:r>
      <w:r>
        <w:rPr>
          <w:rFonts w:eastAsia="UB-Helvetica" w:cs="Times New Roman"/>
          <w:szCs w:val="24"/>
        </w:rPr>
        <w:t>ευτή ότι είναι σε διαδικασία ρύθμισης διαφορετικής απ’ αυτήν. Πρόκειται το αμέσως επόμενο διάστημα να ολοκληρωθεί αυτή η διαδικασία και θα επιλέξει άλλη λύση για την ανάγκη κάλυψης της λειτουργίας των δικαστηρίων στις μεγάλες δίκες.</w:t>
      </w:r>
    </w:p>
    <w:p w14:paraId="7032F436"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Αυτά τα ξέρει το Σώμα. </w:t>
      </w:r>
      <w:r>
        <w:rPr>
          <w:rFonts w:eastAsia="UB-Helvetica" w:cs="Times New Roman"/>
          <w:szCs w:val="24"/>
        </w:rPr>
        <w:t>Έληξε. Ο αρμόδιος Υπουργός απάντησε και έδωσε το πλήρες πλαίσιο και φυσικά μόλις ολοκληρώσει, θα αναλάβει και τη νομοθετική πρωτοβουλία που του ανήκει αποκλειστικά και αρμοδίως και θα το κάνει. Προς τι, λοιπόν, όλο αυτό;</w:t>
      </w:r>
    </w:p>
    <w:p w14:paraId="7032F437"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Δεύτερον, δεν είμαι συκοφάντης, κύρ</w:t>
      </w:r>
      <w:r>
        <w:rPr>
          <w:rFonts w:eastAsia="UB-Helvetica" w:cs="Times New Roman"/>
          <w:szCs w:val="24"/>
        </w:rPr>
        <w:t>ιε Λοβέρδο. Σχολίασα υπαρκτές πολιτικές στάσεις, όχι μόνο δικές σας, αλλά όλων μας, στο επίδικο ζήτημα τότε των οροθετικών. Άλλοι τοποθετήθηκαν έτσι και άλλοι τοποθετήθηκαν αλλιώς. Δεν μιλάω για τις διώξεις. Μιλάω για την πολιτική στάση που κράτησε ο καθέν</w:t>
      </w:r>
      <w:r>
        <w:rPr>
          <w:rFonts w:eastAsia="UB-Helvetica" w:cs="Times New Roman"/>
          <w:szCs w:val="24"/>
        </w:rPr>
        <w:t>ας μας. Επομένως, δεν συκοφάντησα κανέναν και συκοφάντης δεν είμαι. Όλοι θυμόμαστε.</w:t>
      </w:r>
    </w:p>
    <w:p w14:paraId="7032F438" w14:textId="77777777" w:rsidR="00825A8E" w:rsidRDefault="00352CB8">
      <w:pPr>
        <w:spacing w:after="0" w:line="600" w:lineRule="auto"/>
        <w:ind w:firstLine="720"/>
        <w:jc w:val="both"/>
        <w:rPr>
          <w:rFonts w:eastAsia="UB-Helvetica" w:cs="Times New Roman"/>
          <w:szCs w:val="24"/>
        </w:rPr>
      </w:pPr>
      <w:r>
        <w:rPr>
          <w:rFonts w:eastAsia="UB-Helvetica" w:cs="Times New Roman"/>
          <w:szCs w:val="24"/>
        </w:rPr>
        <w:t xml:space="preserve">Τρίτον, όσον αφορά την τροπολογία του κ. </w:t>
      </w:r>
      <w:proofErr w:type="spellStart"/>
      <w:r>
        <w:rPr>
          <w:rFonts w:eastAsia="UB-Helvetica" w:cs="Times New Roman"/>
          <w:szCs w:val="24"/>
        </w:rPr>
        <w:t>Κεγκέρογλου</w:t>
      </w:r>
      <w:proofErr w:type="spellEnd"/>
      <w:r>
        <w:rPr>
          <w:rFonts w:eastAsia="UB-Helvetica" w:cs="Times New Roman"/>
          <w:szCs w:val="24"/>
        </w:rPr>
        <w:t xml:space="preserve">, που κατατίθεται σήμερα στις 2.30΄ το μεσημέρι ως εκπρόθεσμη, όταν ο αρμόδιος Υπουργός είναι στο εξωτερικό κι όταν τις </w:t>
      </w:r>
      <w:r>
        <w:rPr>
          <w:rFonts w:eastAsia="UB-Helvetica" w:cs="Times New Roman"/>
          <w:szCs w:val="24"/>
        </w:rPr>
        <w:t xml:space="preserve">επόμενες μέρες έχουμε </w:t>
      </w:r>
      <w:r>
        <w:rPr>
          <w:rFonts w:eastAsia="UB-Helvetica" w:cs="Times New Roman"/>
          <w:szCs w:val="24"/>
        </w:rPr>
        <w:lastRenderedPageBreak/>
        <w:t>νομοσχέδια που έχουν προαναγγελθεί ότι θα τεθούν, σοβαρολογούμε ότι θα χαθεί η αγροτιά και κρίνεται απ’ αυτές τις ώρες, τα επόμενα πέντε λεπτά, την επόμενη μισή ώρα αν θα γίνει η καταστροφή στον αγροτικό κόσμο της χώρας κι αν θα πληγο</w:t>
      </w:r>
      <w:r>
        <w:rPr>
          <w:rFonts w:eastAsia="UB-Helvetica" w:cs="Times New Roman"/>
          <w:szCs w:val="24"/>
        </w:rPr>
        <w:t>ύν πολίτες, αγρότες; Πραγματικά, πιστεύετε ότι δεν υπάρχουν λύσεις;</w:t>
      </w:r>
    </w:p>
    <w:p w14:paraId="7032F439"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ΔΗΜΗΤΡΙΟΣ ΚΥΡΙΑΖΙΔΗΣ:</w:t>
      </w:r>
      <w:r>
        <w:rPr>
          <w:rFonts w:eastAsia="UB-Helvetica" w:cs="Times New Roman"/>
          <w:szCs w:val="24"/>
        </w:rPr>
        <w:t xml:space="preserve"> Κύριε Υπουργέ, δεσμεύεται η Κυβέρνηση ότι θα τα κατεβάσει;</w:t>
      </w:r>
    </w:p>
    <w:p w14:paraId="7032F43A"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ΘΕΟΔΩΡΟΣ ΔΡΙΤΣΑΣ (Υπουργός Ναυτιλίας και Νησιωτικής Πολιτικής):</w:t>
      </w:r>
      <w:r>
        <w:rPr>
          <w:rFonts w:eastAsia="UB-Helvetica" w:cs="Times New Roman"/>
          <w:szCs w:val="24"/>
        </w:rPr>
        <w:t xml:space="preserve"> Δεν μπαίνω στην ουσία, κύριε συνάδελφε. Δεν</w:t>
      </w:r>
      <w:r>
        <w:rPr>
          <w:rFonts w:eastAsia="UB-Helvetica" w:cs="Times New Roman"/>
          <w:szCs w:val="24"/>
        </w:rPr>
        <w:t xml:space="preserve"> μπαίνω στην ουσία. Θα συμφωνήσω μαζί σας ότι είναι πολύ σοβαρό ζήτημα και χρειάζεται ρύθμιση. Πράγματι. Από τις 2.30΄ το μεσημέρι, που κατατέθηκε αυτή η τροπολογία με τον Υπουργό στο εξωτερικό, θα αναλάβει ο Υπουργός Ναυτιλίας αρμοδιότητα;</w:t>
      </w:r>
    </w:p>
    <w:p w14:paraId="7032F43B" w14:textId="77777777" w:rsidR="00825A8E" w:rsidRDefault="00352CB8">
      <w:pPr>
        <w:spacing w:after="0" w:line="600" w:lineRule="auto"/>
        <w:ind w:firstLine="720"/>
        <w:jc w:val="both"/>
        <w:rPr>
          <w:rFonts w:eastAsia="UB-Helvetica" w:cs="Times New Roman"/>
          <w:szCs w:val="24"/>
        </w:rPr>
      </w:pPr>
      <w:r>
        <w:rPr>
          <w:rFonts w:eastAsia="UB-Helvetica" w:cs="Times New Roman"/>
          <w:b/>
          <w:szCs w:val="24"/>
        </w:rPr>
        <w:t>ΔΗΜΗΤΡΙΟΣ ΚΥΡΙΑ</w:t>
      </w:r>
      <w:r>
        <w:rPr>
          <w:rFonts w:eastAsia="UB-Helvetica" w:cs="Times New Roman"/>
          <w:b/>
          <w:szCs w:val="24"/>
        </w:rPr>
        <w:t xml:space="preserve">ΖΙΔΗΣ: </w:t>
      </w:r>
      <w:r>
        <w:rPr>
          <w:rFonts w:eastAsia="UB-Helvetica" w:cs="Times New Roman"/>
          <w:szCs w:val="24"/>
        </w:rPr>
        <w:t>Θέλω να μας πείτε αν δεσμεύεται η Κυβέρνηση ότι θα προχωρήσει.</w:t>
      </w:r>
    </w:p>
    <w:p w14:paraId="7032F43C"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ΘΕΟΔΩΡΟΣ ΔΡΙΤΣΑΣ (Υπουργός Ναυτιλίας και Νησιωτικής Πολιτικής):</w:t>
      </w:r>
      <w:r>
        <w:rPr>
          <w:rFonts w:eastAsia="UB-Helvetica" w:cs="Times New Roman"/>
          <w:szCs w:val="24"/>
        </w:rPr>
        <w:t xml:space="preserve"> Ο καθένας το καταλαβαίνει αυτό και μάλιστα σε μ</w:t>
      </w:r>
      <w:r>
        <w:rPr>
          <w:rFonts w:eastAsia="UB-Helvetica" w:cs="Times New Roman"/>
          <w:szCs w:val="24"/>
        </w:rPr>
        <w:t>ί</w:t>
      </w:r>
      <w:r>
        <w:rPr>
          <w:rFonts w:eastAsia="UB-Helvetica" w:cs="Times New Roman"/>
          <w:szCs w:val="24"/>
        </w:rPr>
        <w:t xml:space="preserve">α διαδικασία όπου περιγράψαμε ότι δεν προβλεπόταν όλο αυτό και ότι έγινε μόνο και μόνο γιατί ένας Υπουργός είχε ένα </w:t>
      </w:r>
      <w:proofErr w:type="spellStart"/>
      <w:r>
        <w:rPr>
          <w:rFonts w:eastAsia="UB-Helvetica" w:cs="Times New Roman"/>
          <w:szCs w:val="24"/>
        </w:rPr>
        <w:t>υπερεπείγον</w:t>
      </w:r>
      <w:proofErr w:type="spellEnd"/>
      <w:r>
        <w:rPr>
          <w:rFonts w:eastAsia="UB-Helvetica" w:cs="Times New Roman"/>
          <w:szCs w:val="24"/>
        </w:rPr>
        <w:t xml:space="preserve"> ζήτημα. </w:t>
      </w:r>
    </w:p>
    <w:p w14:paraId="7032F43D"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Ας μην τραβάμε τα πράγματα τόσο πολύ. Είναι μερικά πράγματα που νομίζω ότι μπορούν να μας ενώσουν όλους στο πλαίσιο της</w:t>
      </w:r>
      <w:r>
        <w:rPr>
          <w:rFonts w:eastAsia="UB-Helvetica" w:cs="Times New Roman"/>
          <w:szCs w:val="24"/>
        </w:rPr>
        <w:t xml:space="preserve"> κοινής λογικής. Προς Θεού!</w:t>
      </w:r>
    </w:p>
    <w:p w14:paraId="7032F43E"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Τέλος, το χιούμορ, κύριε </w:t>
      </w:r>
      <w:proofErr w:type="spellStart"/>
      <w:r>
        <w:rPr>
          <w:rFonts w:eastAsia="UB-Helvetica" w:cs="Times New Roman"/>
          <w:szCs w:val="24"/>
        </w:rPr>
        <w:t>Μηταράκη</w:t>
      </w:r>
      <w:proofErr w:type="spellEnd"/>
      <w:r>
        <w:rPr>
          <w:rFonts w:eastAsia="UB-Helvetica" w:cs="Times New Roman"/>
          <w:szCs w:val="24"/>
        </w:rPr>
        <w:t xml:space="preserve">, για την ΕΔΑ δεν ήταν για κανέναν άλλο λόγο αλλά γιατί πραγματικά έχουμε ένα σοβαρού περιεχομένου κείμενο, το </w:t>
      </w:r>
      <w:r>
        <w:rPr>
          <w:rFonts w:eastAsia="UB-Helvetica" w:cs="Times New Roman"/>
          <w:szCs w:val="24"/>
        </w:rPr>
        <w:t>μ</w:t>
      </w:r>
      <w:r>
        <w:rPr>
          <w:rFonts w:eastAsia="UB-Helvetica" w:cs="Times New Roman"/>
          <w:szCs w:val="24"/>
        </w:rPr>
        <w:t>νημόνιο αυτό της συνεργασίας στη θάλασσα της Ελλάδας με την Κίνα και εσείς δεν κάνα</w:t>
      </w:r>
      <w:r>
        <w:rPr>
          <w:rFonts w:eastAsia="UB-Helvetica" w:cs="Times New Roman"/>
          <w:szCs w:val="24"/>
        </w:rPr>
        <w:t>τε καμμία αναφορά σε αυτό, παρά μόνο ότι το υπέγραψε ο κ. Βαρβιτσιώτης. Μα, καμμία αναφορά δεν έκανε η Αξιωματική Αντιπολίτευση στο περιεχόμενό του!</w:t>
      </w:r>
    </w:p>
    <w:p w14:paraId="7032F43F"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Το χιούμορ, λοιπόν, ήταν γιατί άλλα θέλατε να πείτε εκτός από αυτά που σας καλεί η συγκεκριμένη πραγματικότ</w:t>
      </w:r>
      <w:r>
        <w:rPr>
          <w:rFonts w:eastAsia="UB-Helvetica" w:cs="Times New Roman"/>
          <w:szCs w:val="24"/>
        </w:rPr>
        <w:t xml:space="preserve">ητα να πείτε. </w:t>
      </w:r>
    </w:p>
    <w:p w14:paraId="7032F440" w14:textId="77777777" w:rsidR="00825A8E" w:rsidRDefault="00352CB8">
      <w:pPr>
        <w:tabs>
          <w:tab w:val="left" w:pos="2096"/>
        </w:tabs>
        <w:spacing w:after="0" w:line="600" w:lineRule="auto"/>
        <w:ind w:firstLine="720"/>
        <w:jc w:val="both"/>
        <w:rPr>
          <w:rFonts w:eastAsia="Times New Roman"/>
          <w:color w:val="000000"/>
          <w:szCs w:val="24"/>
          <w:shd w:val="clear" w:color="auto" w:fill="FFFFFF"/>
        </w:rPr>
      </w:pPr>
      <w:r>
        <w:rPr>
          <w:rFonts w:eastAsia="UB-Helvetica" w:cs="Times New Roman"/>
          <w:szCs w:val="24"/>
        </w:rPr>
        <w:lastRenderedPageBreak/>
        <w:t xml:space="preserve">Τέλος, κυρία Πρόεδρε, επειδή ακριβώς ο συνάδελφος ο κ. </w:t>
      </w:r>
      <w:proofErr w:type="spellStart"/>
      <w:r>
        <w:rPr>
          <w:rFonts w:eastAsia="UB-Helvetica" w:cs="Times New Roman"/>
          <w:szCs w:val="24"/>
        </w:rPr>
        <w:t>Τόσκας</w:t>
      </w:r>
      <w:proofErr w:type="spellEnd"/>
      <w:r>
        <w:rPr>
          <w:rFonts w:eastAsia="UB-Helvetica" w:cs="Times New Roman"/>
          <w:szCs w:val="24"/>
        </w:rPr>
        <w:t xml:space="preserve"> πρότεινε αυτή την τροπολογία και τίθεται ενώπιον του Σώματος για να ψηφιστεί, το σχέδιο νόμου που προτείνω ενώπιον του Σώματος πρέπει να διαφοροποιηθεί ως προς τον τίτλο και επομέ</w:t>
      </w:r>
      <w:r>
        <w:rPr>
          <w:rFonts w:eastAsia="UB-Helvetica" w:cs="Times New Roman"/>
          <w:szCs w:val="24"/>
        </w:rPr>
        <w:t xml:space="preserve">νως να είναι: </w:t>
      </w:r>
      <w:r>
        <w:rPr>
          <w:rFonts w:eastAsia="UB-Helvetica"/>
          <w:szCs w:val="24"/>
        </w:rPr>
        <w:t>«Κ</w:t>
      </w:r>
      <w:r>
        <w:rPr>
          <w:rFonts w:eastAsia="Times New Roman"/>
          <w:color w:val="000000"/>
          <w:szCs w:val="24"/>
          <w:shd w:val="clear" w:color="auto" w:fill="FFFFFF"/>
        </w:rPr>
        <w:t>ύρωση του Μνημονίου Κατανόησης μεταξύ της Κυβέρνησης της Ελληνικής Δημοκρατίας και της Κυβέρνησης της Λαϊκής Δημοκρατίας της Κίνας, σχετικά με τη</w:t>
      </w:r>
      <w:r>
        <w:rPr>
          <w:rFonts w:eastAsia="Times New Roman"/>
          <w:color w:val="000000"/>
          <w:szCs w:val="24"/>
          <w:shd w:val="clear" w:color="auto" w:fill="FFFFFF"/>
        </w:rPr>
        <w:t xml:space="preserve"> </w:t>
      </w:r>
      <w:r>
        <w:rPr>
          <w:rFonts w:eastAsia="Times New Roman"/>
          <w:color w:val="000000"/>
          <w:szCs w:val="24"/>
          <w:shd w:val="clear" w:color="auto" w:fill="FFFFFF"/>
        </w:rPr>
        <w:t>Συνεργασία στον τομέα των Θαλασσίων Υποθέσεων και άλλες διατάξεις».</w:t>
      </w:r>
    </w:p>
    <w:p w14:paraId="7032F441" w14:textId="77777777" w:rsidR="00825A8E" w:rsidRDefault="00352CB8">
      <w:pPr>
        <w:tabs>
          <w:tab w:val="left" w:pos="2096"/>
        </w:tabs>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w:t>
      </w:r>
    </w:p>
    <w:p w14:paraId="7032F442" w14:textId="77777777" w:rsidR="00825A8E" w:rsidRDefault="00352CB8">
      <w:pPr>
        <w:tabs>
          <w:tab w:val="left" w:pos="2096"/>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w:t>
      </w:r>
      <w:r>
        <w:rPr>
          <w:rFonts w:eastAsia="Times New Roman"/>
          <w:b/>
          <w:color w:val="000000"/>
          <w:szCs w:val="24"/>
          <w:shd w:val="clear" w:color="auto" w:fill="FFFFFF"/>
        </w:rPr>
        <w:t>ΟΣ:</w:t>
      </w:r>
      <w:r>
        <w:rPr>
          <w:rFonts w:eastAsia="Times New Roman"/>
          <w:color w:val="000000"/>
          <w:szCs w:val="24"/>
          <w:shd w:val="clear" w:color="auto" w:fill="FFFFFF"/>
        </w:rPr>
        <w:t xml:space="preserve"> Κυρία Πρόεδρε, θα ήθελα τον λόγο.  </w:t>
      </w:r>
    </w:p>
    <w:p w14:paraId="7032F443"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Πάλι, κύριε Λοβέρδο; Τι θέλετε;</w:t>
      </w:r>
    </w:p>
    <w:p w14:paraId="7032F444" w14:textId="77777777" w:rsidR="00825A8E" w:rsidRDefault="00352CB8">
      <w:pPr>
        <w:tabs>
          <w:tab w:val="left" w:pos="2096"/>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Θα ήθελα να συνεχίσω την τοποθέτησή μου επί προσωπικού, για να το κλείσουμε. </w:t>
      </w:r>
    </w:p>
    <w:p w14:paraId="7032F445" w14:textId="77777777" w:rsidR="00825A8E" w:rsidRDefault="00352CB8">
      <w:pPr>
        <w:tabs>
          <w:tab w:val="left" w:pos="2096"/>
        </w:tabs>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στην Αίθουσα)</w:t>
      </w:r>
    </w:p>
    <w:p w14:paraId="7032F446"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Κύριοι συνάδελφοι, εδώ είναι η Εθνική Αντιπροσωπεία και δεν υπάρχει άλλος προγραμματισμός για κανέναν. </w:t>
      </w:r>
    </w:p>
    <w:p w14:paraId="7032F447"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Λοβέρδο, νομίζω ότι έχετε υπερβεί κάθε όριο!</w:t>
      </w:r>
    </w:p>
    <w:p w14:paraId="7032F448" w14:textId="77777777" w:rsidR="00825A8E" w:rsidRDefault="00352CB8">
      <w:pPr>
        <w:tabs>
          <w:tab w:val="left" w:pos="2096"/>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Ο διάλογος και η κριτική είναι το καθήκ</w:t>
      </w:r>
      <w:r>
        <w:rPr>
          <w:rFonts w:eastAsia="Times New Roman"/>
          <w:color w:val="000000"/>
          <w:szCs w:val="24"/>
          <w:shd w:val="clear" w:color="auto" w:fill="FFFFFF"/>
        </w:rPr>
        <w:t xml:space="preserve">ον της πολιτικής. </w:t>
      </w:r>
    </w:p>
    <w:p w14:paraId="7032F449"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Έχετε πει για μ</w:t>
      </w:r>
      <w:r>
        <w:rPr>
          <w:rFonts w:eastAsia="UB-Helvetica" w:cs="Times New Roman"/>
          <w:szCs w:val="24"/>
        </w:rPr>
        <w:t>ί</w:t>
      </w:r>
      <w:r>
        <w:rPr>
          <w:rFonts w:eastAsia="UB-Helvetica" w:cs="Times New Roman"/>
          <w:szCs w:val="24"/>
        </w:rPr>
        <w:t xml:space="preserve">α σειρά από Υπουργούς και Βουλευτές πάρα πολύ βαριά πράγματα και εσείς θίγεστε με το οτιδήποτε. Για κοιτάξτε το λίγο. </w:t>
      </w:r>
    </w:p>
    <w:p w14:paraId="7032F44A" w14:textId="77777777" w:rsidR="00825A8E" w:rsidRDefault="00352CB8">
      <w:pPr>
        <w:tabs>
          <w:tab w:val="left" w:pos="2096"/>
        </w:tabs>
        <w:spacing w:after="0" w:line="600" w:lineRule="auto"/>
        <w:ind w:firstLine="720"/>
        <w:jc w:val="both"/>
        <w:rPr>
          <w:rFonts w:eastAsia="UB-Helvetica" w:cs="Times New Roman"/>
          <w:szCs w:val="24"/>
        </w:rPr>
      </w:pPr>
      <w:r>
        <w:rPr>
          <w:rFonts w:eastAsia="Times New Roman"/>
          <w:b/>
          <w:color w:val="000000"/>
          <w:szCs w:val="24"/>
          <w:shd w:val="clear" w:color="auto" w:fill="FFFFFF"/>
        </w:rPr>
        <w:t>ΑΝΔΡΕΑΣ ΛΟΒΕΡΔΟΣ:</w:t>
      </w:r>
      <w:r>
        <w:rPr>
          <w:rFonts w:eastAsia="Times New Roman"/>
          <w:color w:val="000000"/>
          <w:szCs w:val="24"/>
          <w:shd w:val="clear" w:color="auto" w:fill="FFFFFF"/>
        </w:rPr>
        <w:t xml:space="preserve"> Κυρία Πρόεδρε, σε τριάντα δευτερόλεπτα θ</w:t>
      </w:r>
      <w:r>
        <w:rPr>
          <w:rFonts w:eastAsia="Times New Roman"/>
          <w:color w:val="000000"/>
          <w:szCs w:val="24"/>
          <w:shd w:val="clear" w:color="auto" w:fill="FFFFFF"/>
        </w:rPr>
        <w:t>α κλείσω</w:t>
      </w:r>
      <w:r>
        <w:rPr>
          <w:rFonts w:eastAsia="UB-Helvetica" w:cs="Times New Roman"/>
          <w:szCs w:val="24"/>
        </w:rPr>
        <w:t>.</w:t>
      </w:r>
    </w:p>
    <w:p w14:paraId="7032F44B"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Είναι γνωστό ότι συκοφάντης είναι αυτός που διαδίδει ψευδές γεγονός, όταν γνωρίζει ότι αυτό είναι ψευδές. Επειδή ο Υπουργός στη δευτερολογία του «το γυρίζει», εγώ δεν έχω κανέναν λόγο να επιμείνω. Θέλω απλώς να του πω ότι είναι άλλο να έχεις μ</w:t>
      </w:r>
      <w:r>
        <w:rPr>
          <w:rFonts w:eastAsia="UB-Helvetica" w:cs="Times New Roman"/>
          <w:szCs w:val="24"/>
        </w:rPr>
        <w:t>ί</w:t>
      </w:r>
      <w:r>
        <w:rPr>
          <w:rFonts w:eastAsia="UB-Helvetica" w:cs="Times New Roman"/>
          <w:szCs w:val="24"/>
        </w:rPr>
        <w:t xml:space="preserve">α </w:t>
      </w:r>
      <w:r>
        <w:rPr>
          <w:rFonts w:eastAsia="UB-Helvetica" w:cs="Times New Roman"/>
          <w:szCs w:val="24"/>
        </w:rPr>
        <w:t xml:space="preserve">πολιτική στάση σε ένα θέμα και άλλο να αποδίδεις σε κάποιον κάτι που δεν έχει κάνει και να επιμένεις σε αυτό, παρ’ ότι γνωρίζεις ότι η αλήθεια είναι διαφορετική. </w:t>
      </w:r>
    </w:p>
    <w:p w14:paraId="7032F44C"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Σχετικά με την τροπολογία, κύριε Υπουργέ, πράγματι ο κοινοβουλευτικός έλεγχος της Παρασκευής </w:t>
      </w:r>
      <w:r>
        <w:rPr>
          <w:rFonts w:eastAsia="UB-Helvetica" w:cs="Times New Roman"/>
          <w:szCs w:val="24"/>
        </w:rPr>
        <w:t xml:space="preserve">είχε εμένα εδώ ερωτώντα και τον Υπουργό από τα έδρανα να δίνει απαντήσεις, όχι όμως αυτές που είπατε. Είπε ότι εάν δεν έβρισκε άλλο χώρο, θα επέμενε στη λύση της παραλίας και ότι στο </w:t>
      </w:r>
      <w:proofErr w:type="spellStart"/>
      <w:r>
        <w:rPr>
          <w:rFonts w:eastAsia="UB-Helvetica" w:cs="Times New Roman"/>
          <w:szCs w:val="24"/>
        </w:rPr>
        <w:t>Ρουφ</w:t>
      </w:r>
      <w:proofErr w:type="spellEnd"/>
      <w:r>
        <w:rPr>
          <w:rFonts w:eastAsia="UB-Helvetica" w:cs="Times New Roman"/>
          <w:szCs w:val="24"/>
        </w:rPr>
        <w:t>, που είναι μια λύση που έδωσε ο κ. Καμμένος, δεν έχει πάει να δει εά</w:t>
      </w:r>
      <w:r>
        <w:rPr>
          <w:rFonts w:eastAsia="UB-Helvetica" w:cs="Times New Roman"/>
          <w:szCs w:val="24"/>
        </w:rPr>
        <w:t xml:space="preserve">ν τα κτήρια του κάνουν και ότι θα πάει να επιθεωρήσει, για να το δει. </w:t>
      </w:r>
    </w:p>
    <w:p w14:paraId="7032F44D"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Ό</w:t>
      </w:r>
      <w:r>
        <w:rPr>
          <w:rFonts w:eastAsia="UB-Helvetica" w:cs="Times New Roman"/>
          <w:szCs w:val="24"/>
        </w:rPr>
        <w:t>πως είπε πολύ ωραία ο κ. Καρράς σήμερα, εάν εκεί είναι ακατάλληλα τα κτήρια ή εάν πρέπει να σταματήσει κάποια άλλη δραστηριότητα, για να ξεκινήσει αυτή, και δεν του δοθεί άλλη λύση, έχ</w:t>
      </w:r>
      <w:r>
        <w:rPr>
          <w:rFonts w:eastAsia="UB-Helvetica" w:cs="Times New Roman"/>
          <w:szCs w:val="24"/>
        </w:rPr>
        <w:t xml:space="preserve">ουμε θέμα. </w:t>
      </w:r>
    </w:p>
    <w:p w14:paraId="7032F44E"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 αυτό λέμε, κύριε Υπουργέ, ότι η τροπολογία μας δεν υποδεικνύει χώρο, αίροντας τα νομικά προβλήματα του νέου χώρου. Αυτό θα ήταν πραγματικά ακατάλληλο ως μέθοδος κοινοβουλευτική και πολιτική εκ μέρους μας. </w:t>
      </w:r>
    </w:p>
    <w:p w14:paraId="7032F44F"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Η τροπολογία μας καταργεί εκείνη τ</w:t>
      </w:r>
      <w:r>
        <w:rPr>
          <w:rFonts w:eastAsia="UB-Helvetica" w:cs="Times New Roman"/>
          <w:szCs w:val="24"/>
        </w:rPr>
        <w:t xml:space="preserve">η ρύθμιση και δίνει στην Κυβέρνηση τη δυνατότητα να κάνει όποια επιλογή θέλει και εάν αυτή χρειάζεται νόμο, να έρθει στη Βουλή. Είναι πάρα πολύ απλό. </w:t>
      </w:r>
    </w:p>
    <w:p w14:paraId="7032F450"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ΠΡΟΕΔΡΕΥΟΥΣΑ (Αναστασία Χριστοδουλοπούλου):</w:t>
      </w:r>
      <w:r>
        <w:rPr>
          <w:rFonts w:eastAsia="UB-Helvetica" w:cs="Times New Roman"/>
          <w:szCs w:val="24"/>
        </w:rPr>
        <w:t xml:space="preserve"> Το καταλάβαμε αυτό. Τελειώσαμε, κύριε Λοβέρδο. </w:t>
      </w:r>
    </w:p>
    <w:p w14:paraId="7032F451" w14:textId="77777777" w:rsidR="00825A8E" w:rsidRDefault="00352CB8">
      <w:pPr>
        <w:tabs>
          <w:tab w:val="left" w:pos="2096"/>
        </w:tabs>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ΑΝΔΡΕΑΣ ΛΟΒΕΡ</w:t>
      </w:r>
      <w:r>
        <w:rPr>
          <w:rFonts w:eastAsia="Times New Roman"/>
          <w:b/>
          <w:color w:val="000000"/>
          <w:szCs w:val="24"/>
          <w:shd w:val="clear" w:color="auto" w:fill="FFFFFF"/>
        </w:rPr>
        <w:t>ΔΟΣ:</w:t>
      </w:r>
      <w:r>
        <w:rPr>
          <w:rFonts w:eastAsia="Times New Roman"/>
          <w:color w:val="000000"/>
          <w:szCs w:val="24"/>
          <w:shd w:val="clear" w:color="auto" w:fill="FFFFFF"/>
        </w:rPr>
        <w:t xml:space="preserve"> Θα έπρεπε να το δεχθείτε αυτό, κύριε Υπουργέ. </w:t>
      </w:r>
    </w:p>
    <w:p w14:paraId="7032F452"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ΘΕΟΔΩΡΟΣ ΔΡΙΤΣΑΣ (Υπουργός Ναυτιλίας και Νησιωτικής Πολιτικής):</w:t>
      </w:r>
      <w:r>
        <w:rPr>
          <w:rFonts w:eastAsia="UB-Helvetica" w:cs="Times New Roman"/>
          <w:szCs w:val="24"/>
        </w:rPr>
        <w:t xml:space="preserve"> Κυρία Πρόεδρε, θα ήθελα τον λόγο. </w:t>
      </w:r>
    </w:p>
    <w:p w14:paraId="7032F453"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Όχι, δεν δίνω σε κανέναν άλλον τον λόγο.</w:t>
      </w:r>
    </w:p>
    <w:p w14:paraId="7032F454"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ΘΕΟΔΩΡΟΣ ΔΡΙΤΣΑΣ (Υπ</w:t>
      </w:r>
      <w:r>
        <w:rPr>
          <w:rFonts w:eastAsia="UB-Helvetica" w:cs="Times New Roman"/>
          <w:b/>
          <w:szCs w:val="24"/>
        </w:rPr>
        <w:t>ουργός Ναυτιλίας και Νησιωτικής Πολιτικής):</w:t>
      </w:r>
      <w:r>
        <w:rPr>
          <w:rFonts w:eastAsia="UB-Helvetica" w:cs="Times New Roman"/>
          <w:szCs w:val="24"/>
        </w:rPr>
        <w:t xml:space="preserve"> Κυρία Πρόεδρε, έχει σημασία. </w:t>
      </w:r>
    </w:p>
    <w:p w14:paraId="7032F455"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Τι σημασία έχει;</w:t>
      </w:r>
    </w:p>
    <w:p w14:paraId="7032F456"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ΘΕΟΔΩΡΟΣ ΔΡΙΤΣΑΣ (Υπουργός Ναυτιλίας και Νησιωτικής Πολιτικής):</w:t>
      </w:r>
      <w:r>
        <w:rPr>
          <w:rFonts w:eastAsia="UB-Helvetica" w:cs="Times New Roman"/>
          <w:szCs w:val="24"/>
        </w:rPr>
        <w:t xml:space="preserve"> Έχει σημασία γιατί λείπει ο κύριος Υπουργός. Παρακαλώ, δώστε μου τον λόγο για μ</w:t>
      </w:r>
      <w:r>
        <w:rPr>
          <w:rFonts w:eastAsia="UB-Helvetica" w:cs="Times New Roman"/>
          <w:szCs w:val="24"/>
        </w:rPr>
        <w:t>ί</w:t>
      </w:r>
      <w:r>
        <w:rPr>
          <w:rFonts w:eastAsia="UB-Helvetica" w:cs="Times New Roman"/>
          <w:szCs w:val="24"/>
        </w:rPr>
        <w:t>α λέξη μόνο!</w:t>
      </w:r>
    </w:p>
    <w:p w14:paraId="7032F457"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ΠΡΟΕΔΡΕΥΟΥΣΑ (Αναστασία Χριστοδουλοπούλου):</w:t>
      </w:r>
      <w:r>
        <w:rPr>
          <w:rFonts w:eastAsia="UB-Helvetica" w:cs="Times New Roman"/>
          <w:szCs w:val="24"/>
        </w:rPr>
        <w:t xml:space="preserve"> Τι θέλετε;</w:t>
      </w:r>
    </w:p>
    <w:p w14:paraId="7032F458"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ΘΕΟΔΩΡΟΣ ΔΡΙΤΣΑΣ (Υπουργός Ναυτιλίας και Νησιωτικής Πολιτικής):</w:t>
      </w:r>
      <w:r>
        <w:rPr>
          <w:rFonts w:eastAsia="UB-Helvetica" w:cs="Times New Roman"/>
          <w:szCs w:val="24"/>
        </w:rPr>
        <w:t xml:space="preserve"> Επειδή ο κ. Παρασκευόπουλος απουσιάζει από την Αίθουσα, θα ήθελα να αποκαταστήσω την πραγματικότητα. </w:t>
      </w:r>
    </w:p>
    <w:p w14:paraId="7032F459"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Τον χαρακτηρίζει, αυτός για τον οποίο μιλάμε είναι απών. Τι να κάνουμε;</w:t>
      </w:r>
    </w:p>
    <w:p w14:paraId="7032F45A"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ΘΕΟΔΩΡΟΣ ΔΡΙΤΣΑΣ (Υπουργός Ναυτιλίας </w:t>
      </w:r>
      <w:r>
        <w:rPr>
          <w:rFonts w:eastAsia="UB-Helvetica" w:cs="Times New Roman"/>
          <w:b/>
          <w:szCs w:val="24"/>
        </w:rPr>
        <w:t>και Νησιωτικής Πολιτικής):</w:t>
      </w:r>
      <w:r>
        <w:rPr>
          <w:rFonts w:eastAsia="UB-Helvetica" w:cs="Times New Roman"/>
          <w:szCs w:val="24"/>
        </w:rPr>
        <w:t xml:space="preserve"> Θα ήθελα να αποκαταστήσω την πραγματικότητα. Όλοι παρακολουθήσαμε αυτόν τον διάλογο. Έτυχε κι εγώ να τον παρακολουθήσω, χωρίς να βρίσκομαι στην Αίθουσα.</w:t>
      </w:r>
    </w:p>
    <w:p w14:paraId="7032F45B" w14:textId="77777777" w:rsidR="00825A8E" w:rsidRDefault="00352CB8">
      <w:pPr>
        <w:tabs>
          <w:tab w:val="left" w:pos="2096"/>
        </w:tabs>
        <w:spacing w:after="0" w:line="600" w:lineRule="auto"/>
        <w:ind w:firstLine="720"/>
        <w:jc w:val="both"/>
        <w:rPr>
          <w:rFonts w:eastAsia="UB-Helvetica" w:cs="Times New Roman"/>
          <w:szCs w:val="24"/>
        </w:rPr>
      </w:pPr>
      <w:r>
        <w:rPr>
          <w:rFonts w:eastAsia="UB-Helvetica" w:cs="Times New Roman"/>
          <w:szCs w:val="24"/>
        </w:rPr>
        <w:t>Ο κύριος Υπουργός δεσμεύτηκε να αναλάβει πρωτοβουλίες, να επιλύσει διαφορετι</w:t>
      </w:r>
      <w:r>
        <w:rPr>
          <w:rFonts w:eastAsia="UB-Helvetica" w:cs="Times New Roman"/>
          <w:szCs w:val="24"/>
        </w:rPr>
        <w:t>κά το ζήτημα και τότε να έρθει να ανακοινώσει και να αναπτύξει και τις νομοθετικές του πρωτοβουλίες. Φυσικά, κατέληξε σε αυτό που είπε ο κ. Λοβέρδος, αλλά δεν είπε ότι δεν θα το κάνει. Είπε ότι αναλαμβάνει την ευθύνη να το κάνει, να το αλλάξει. Αυτό είπε!</w:t>
      </w:r>
    </w:p>
    <w:p w14:paraId="7032F45C" w14:textId="77777777" w:rsidR="00825A8E" w:rsidRDefault="00352CB8">
      <w:pPr>
        <w:spacing w:after="0" w:line="600" w:lineRule="auto"/>
        <w:ind w:firstLine="720"/>
        <w:jc w:val="both"/>
        <w:rPr>
          <w:rFonts w:eastAsia="Times New Roman" w:cs="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Κυρίες και κύριοι συνάδελφοι, κ</w:t>
      </w:r>
      <w:r>
        <w:rPr>
          <w:rFonts w:eastAsia="Times New Roman" w:cs="Times New Roman"/>
          <w:szCs w:val="24"/>
        </w:rPr>
        <w:t>ηρύσσεται περαιωμένη η συζήτηση επί της αρχής, των άρθρων, των τροπολογιών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του Μνημονίου</w:t>
      </w:r>
      <w:r>
        <w:rPr>
          <w:rFonts w:eastAsia="Times New Roman" w:cs="Times New Roman"/>
          <w:szCs w:val="24"/>
        </w:rPr>
        <w:t xml:space="preserve"> Κατανόησης μεταξύ της Κυβέρνησης της Ελληνικής Δημοκρατίας και της Κυβέρνησης της Λαϊκής Δημοκρατίας της Κίνας, σχετικά με τη Συνεργασία στον τομέα των Θαλάσσιων Υποθέσεων και άλλες διατάξεις».</w:t>
      </w:r>
    </w:p>
    <w:p w14:paraId="7032F45D"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7032F45E"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7032F45F"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Κατά πλειοψηφία. </w:t>
      </w:r>
    </w:p>
    <w:p w14:paraId="7032F460"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Κατά πλειοψηφία. </w:t>
      </w:r>
    </w:p>
    <w:p w14:paraId="7032F461"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νομοσχέδιο </w:t>
      </w:r>
      <w:r>
        <w:rPr>
          <w:rFonts w:eastAsia="Times New Roman" w:cs="Times New Roman"/>
          <w:szCs w:val="24"/>
        </w:rPr>
        <w:t>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του Μνημονίου Κατανόησ</w:t>
      </w:r>
      <w:r>
        <w:rPr>
          <w:rFonts w:eastAsia="Times New Roman" w:cs="Times New Roman"/>
          <w:szCs w:val="24"/>
        </w:rPr>
        <w:t xml:space="preserve">ης μεταξύ της Κυβέρνησης της </w:t>
      </w:r>
      <w:r>
        <w:rPr>
          <w:rFonts w:eastAsia="Times New Roman" w:cs="Times New Roman"/>
          <w:szCs w:val="24"/>
        </w:rPr>
        <w:lastRenderedPageBreak/>
        <w:t xml:space="preserve">Ελληνικής Δημοκρατίας και της Κυβέρνησης της Λαϊκής Δημοκρατίας της Κίνας, σχετικά με τη Συνεργασία στον τομέα των Θαλάσσιων Υποθέσεων και άλλες διατάξεις» έγινε δεκτό επί της αρχής κατά πλειοψηφία. </w:t>
      </w:r>
    </w:p>
    <w:p w14:paraId="7032F462"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w:t>
      </w:r>
      <w:r>
        <w:rPr>
          <w:rFonts w:eastAsia="Times New Roman" w:cs="Times New Roman"/>
          <w:szCs w:val="24"/>
        </w:rPr>
        <w:t xml:space="preserve">ν άρθρων και των τροπολογιών. </w:t>
      </w:r>
    </w:p>
    <w:p w14:paraId="7032F463"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πρώτο ως έχει; </w:t>
      </w:r>
    </w:p>
    <w:p w14:paraId="7032F464"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7032F465"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Κατά πλειοψηφία. </w:t>
      </w:r>
    </w:p>
    <w:p w14:paraId="7032F466"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Κατά πλειοψηφία.</w:t>
      </w:r>
    </w:p>
    <w:p w14:paraId="7032F467" w14:textId="77777777" w:rsidR="00825A8E" w:rsidRDefault="00352CB8">
      <w:pPr>
        <w:tabs>
          <w:tab w:val="center" w:pos="4753"/>
          <w:tab w:val="left" w:pos="5723"/>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w:t>
      </w:r>
      <w:r>
        <w:rPr>
          <w:rFonts w:eastAsia="Times New Roman"/>
          <w:szCs w:val="24"/>
        </w:rPr>
        <w:t xml:space="preserve">πρώτο έγινε δεκτό ως έχει κατά πλειοψηφία. </w:t>
      </w:r>
    </w:p>
    <w:p w14:paraId="7032F468"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szCs w:val="24"/>
        </w:rPr>
        <w:t xml:space="preserve">Ερωτάται το Σώμα: Γίνεται δεκτή η τροπολογία με γενικό αριθμό 433 και ειδικό 2 ως έχει; </w:t>
      </w:r>
    </w:p>
    <w:p w14:paraId="7032F469"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7032F46A"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 xml:space="preserve">Παρών. </w:t>
      </w:r>
    </w:p>
    <w:p w14:paraId="7032F46B"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7032F46C"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Παρών.  </w:t>
      </w:r>
    </w:p>
    <w:p w14:paraId="7032F46D"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7032F46E"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Παρών. </w:t>
      </w:r>
    </w:p>
    <w:p w14:paraId="7032F46F"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η τροπολογία με γενικό αριθμό 433 και ειδικό 2 έγινε δεκτή κατά πλειοψηφία και εντάσσεται στο νομοσχέδιο ως ίδιο άρθρο. </w:t>
      </w:r>
    </w:p>
    <w:p w14:paraId="7032F470" w14:textId="77777777" w:rsidR="00825A8E" w:rsidRDefault="00352CB8">
      <w:pPr>
        <w:spacing w:after="0" w:line="600" w:lineRule="auto"/>
        <w:ind w:firstLine="720"/>
        <w:jc w:val="both"/>
        <w:rPr>
          <w:rFonts w:eastAsia="Times New Roman"/>
          <w:szCs w:val="24"/>
        </w:rPr>
      </w:pPr>
      <w:r>
        <w:rPr>
          <w:rFonts w:eastAsia="Times New Roman"/>
          <w:szCs w:val="24"/>
        </w:rPr>
        <w:t>Εισερχόμαστε στην ψήφ</w:t>
      </w:r>
      <w:r>
        <w:rPr>
          <w:rFonts w:eastAsia="Times New Roman"/>
          <w:szCs w:val="24"/>
        </w:rPr>
        <w:t xml:space="preserve">ιση του ακροτελεύτιου άρθρου. </w:t>
      </w:r>
    </w:p>
    <w:p w14:paraId="7032F471" w14:textId="77777777" w:rsidR="00825A8E" w:rsidRDefault="00352CB8">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ακροτελεύτιο άρθρο; </w:t>
      </w:r>
    </w:p>
    <w:p w14:paraId="7032F472" w14:textId="77777777" w:rsidR="00825A8E" w:rsidRDefault="00352CB8">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032F473"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Κατά πλειοψηφία.</w:t>
      </w:r>
    </w:p>
    <w:p w14:paraId="7032F474"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 xml:space="preserve">Κατά πλειοψηφία. </w:t>
      </w:r>
    </w:p>
    <w:p w14:paraId="7032F475"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 ακροτελεύτιο άρ</w:t>
      </w:r>
      <w:r>
        <w:rPr>
          <w:rFonts w:eastAsia="Times New Roman"/>
          <w:szCs w:val="24"/>
        </w:rPr>
        <w:t xml:space="preserve">θρο έγινε δεκτό κατά πλειοψηφία. </w:t>
      </w:r>
    </w:p>
    <w:p w14:paraId="7032F476"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szCs w:val="24"/>
        </w:rPr>
        <w:t xml:space="preserve">Συνεπώς το νομοσχέδιο </w:t>
      </w:r>
      <w:r>
        <w:rPr>
          <w:rFonts w:eastAsia="Times New Roman" w:cs="Times New Roman"/>
          <w:szCs w:val="24"/>
        </w:rPr>
        <w:t>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του Μνημονίου Κατανόησης μεταξύ της Κυβέρνησης της Ελληνικής Δημοκρατίας και της Κυβέρνησης της Λαϊκής Δημοκρατίας της Κίνας, σχετικά με τη Σ</w:t>
      </w:r>
      <w:r>
        <w:rPr>
          <w:rFonts w:eastAsia="Times New Roman" w:cs="Times New Roman"/>
          <w:szCs w:val="24"/>
        </w:rPr>
        <w:t xml:space="preserve">υνεργασία στον τομέα των Θαλάσσιων Υποθέσεων και άλλες διατάξεις» έγινε δεκτό επί της αρχής και επί των άρθρων. </w:t>
      </w:r>
    </w:p>
    <w:p w14:paraId="7032F477"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 xml:space="preserve">έχεστε στο σημείο αυτό να ψηφίσουμε το νομοσχέδιο και στο σύνολό του; </w:t>
      </w:r>
    </w:p>
    <w:p w14:paraId="7032F478"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ΒΟΥΛΕΥΤΈΣ: </w:t>
      </w:r>
      <w:r>
        <w:rPr>
          <w:rFonts w:eastAsia="Times New Roman" w:cs="Times New Roman"/>
          <w:szCs w:val="24"/>
        </w:rPr>
        <w:t xml:space="preserve">Μάλιστα, μάλιστα. </w:t>
      </w:r>
    </w:p>
    <w:p w14:paraId="7032F479" w14:textId="77777777" w:rsidR="00825A8E" w:rsidRDefault="00352CB8">
      <w:pPr>
        <w:tabs>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ΠΑΝΑ</w:t>
      </w:r>
      <w:r>
        <w:rPr>
          <w:rFonts w:eastAsia="Times New Roman" w:cs="Times New Roman"/>
          <w:b/>
          <w:szCs w:val="24"/>
        </w:rPr>
        <w:t xml:space="preserve">ΓΙΩΤΗΣ ΜΗΤΑΡΑΚΗΣ: </w:t>
      </w:r>
      <w:r>
        <w:rPr>
          <w:rFonts w:eastAsia="Times New Roman" w:cs="Times New Roman"/>
          <w:szCs w:val="24"/>
        </w:rPr>
        <w:t xml:space="preserve">Όχι, κυρία Πρόεδρε, υπάρχει γραπτό αίτημα από τη Νέα Δημοκρατία. Σύμφωνα με το άρθρο 104 παράγραφος 4 πρέπει να περιμένετε είκοσι τέσσερις ώρες πριν το ψηφίσετε στο σύνολο ή να ψηφιστεί την Παρασκευή. </w:t>
      </w:r>
    </w:p>
    <w:p w14:paraId="7032F47A" w14:textId="77777777" w:rsidR="00825A8E" w:rsidRDefault="00352CB8">
      <w:pPr>
        <w:spacing w:after="0"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 xml:space="preserve">ούλου): </w:t>
      </w:r>
      <w:r>
        <w:rPr>
          <w:rFonts w:eastAsia="Times New Roman"/>
          <w:szCs w:val="24"/>
        </w:rPr>
        <w:t xml:space="preserve">Από τις τοποθετήσεις προέκυψε ότι κατά πλειοψηφία αυτό δεν το δέχεται κανείς. Θα την κάνω και επί τόπου. </w:t>
      </w:r>
    </w:p>
    <w:p w14:paraId="7032F47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w:t>
      </w:r>
      <w:r>
        <w:rPr>
          <w:rFonts w:eastAsia="Times New Roman" w:cs="Times New Roman"/>
          <w:b/>
          <w:szCs w:val="24"/>
        </w:rPr>
        <w:t xml:space="preserve">ΜΗΤΑΡΑΚΗΣ: </w:t>
      </w:r>
      <w:r>
        <w:rPr>
          <w:rFonts w:eastAsia="Times New Roman" w:cs="Times New Roman"/>
          <w:szCs w:val="24"/>
        </w:rPr>
        <w:t>Στο άρθρο 104 δεν προκύπτει το δικαίωμα στο Προεδρείο να το συζητήσει. Μόνο στο άρθρο 87 για το εκπρόθεσμο μπορεί η Βουλ</w:t>
      </w:r>
      <w:r>
        <w:rPr>
          <w:rFonts w:eastAsia="Times New Roman" w:cs="Times New Roman"/>
          <w:szCs w:val="24"/>
        </w:rPr>
        <w:t>ή διά εγέρσεως να το αποφασίσει. Στο άρθρο 104 παράγραφος 4 είναι δέσμια υποχρέωση του Προεδρείου να περιμένει είκοσι τέσσερις ώρες. Δεν είναι κάτι που το Σώμα μπορεί αυτή τη στιγμή να ψηφίσει. Το άρθρο 104 παράγραφος 4 λέει συγκεκριμένα ότι όταν προστεθεί</w:t>
      </w:r>
      <w:r>
        <w:rPr>
          <w:rFonts w:eastAsia="Times New Roman" w:cs="Times New Roman"/>
          <w:szCs w:val="24"/>
        </w:rPr>
        <w:t xml:space="preserve"> ολόκληρο άρθρο, πρέπει να περιμένουμε τουλάχιστον είκοσι τέσσερις ώρες για να ψηφιστεί. Μπορεί να ψηφιστεί, παραδείγματος χάριν, το Σάββατο το πρωί. </w:t>
      </w:r>
    </w:p>
    <w:p w14:paraId="7032F47C"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αυτό έχει συμβεί επανειλημμένα.</w:t>
      </w:r>
    </w:p>
    <w:p w14:paraId="7032F47D" w14:textId="77777777" w:rsidR="00825A8E" w:rsidRDefault="00352CB8">
      <w:pPr>
        <w:spacing w:after="0" w:line="600" w:lineRule="auto"/>
        <w:ind w:firstLine="720"/>
        <w:jc w:val="both"/>
        <w:rPr>
          <w:rFonts w:eastAsia="Times New Roman"/>
          <w:szCs w:val="24"/>
        </w:rPr>
      </w:pPr>
      <w:r>
        <w:rPr>
          <w:rFonts w:eastAsia="Times New Roman"/>
          <w:b/>
          <w:szCs w:val="24"/>
        </w:rPr>
        <w:t>ΠΑΝΑΓΙΩΤΗΣ ΜΗ</w:t>
      </w:r>
      <w:r>
        <w:rPr>
          <w:rFonts w:eastAsia="Times New Roman"/>
          <w:b/>
          <w:szCs w:val="24"/>
        </w:rPr>
        <w:t xml:space="preserve">ΤΑΡΑΚΗΣ: </w:t>
      </w:r>
      <w:r>
        <w:rPr>
          <w:rFonts w:eastAsia="Times New Roman"/>
          <w:szCs w:val="24"/>
        </w:rPr>
        <w:t xml:space="preserve">Δεν ξέρω αν έχει συμβεί επανειλημμένα. </w:t>
      </w:r>
    </w:p>
    <w:p w14:paraId="7032F47E"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Εγώ το θέτω σε ψηφοφορία διά εγέρσεως, παρά το γεγονός ότι κάνετε αυτό το αίτημα. </w:t>
      </w:r>
    </w:p>
    <w:p w14:paraId="7032F47F"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Τότε θα θέσετε θέμα συνταγματικότητας. </w:t>
      </w:r>
    </w:p>
    <w:p w14:paraId="7032F480" w14:textId="77777777" w:rsidR="00825A8E" w:rsidRDefault="00352CB8">
      <w:pPr>
        <w:spacing w:after="0" w:line="600" w:lineRule="auto"/>
        <w:ind w:firstLine="720"/>
        <w:jc w:val="both"/>
        <w:rPr>
          <w:rFonts w:eastAsia="Times New Roman"/>
          <w:szCs w:val="24"/>
        </w:rPr>
      </w:pPr>
      <w:r>
        <w:rPr>
          <w:rFonts w:eastAsia="Times New Roman"/>
          <w:b/>
          <w:szCs w:val="24"/>
        </w:rPr>
        <w:t>ΠΡΟΕΔΡΕΥΟΥΣΑ (Ανασ</w:t>
      </w:r>
      <w:r>
        <w:rPr>
          <w:rFonts w:eastAsia="Times New Roman"/>
          <w:b/>
          <w:szCs w:val="24"/>
        </w:rPr>
        <w:t xml:space="preserve">τασία Χριστοδουλοπούλου): </w:t>
      </w:r>
      <w:r>
        <w:rPr>
          <w:rFonts w:eastAsia="Times New Roman"/>
          <w:szCs w:val="24"/>
        </w:rPr>
        <w:t xml:space="preserve">Ποιοι διαφωνούν να μπει σε ψηφοφορία η τροπολογία του κ. </w:t>
      </w:r>
      <w:proofErr w:type="spellStart"/>
      <w:r>
        <w:rPr>
          <w:rFonts w:eastAsia="Times New Roman"/>
          <w:szCs w:val="24"/>
        </w:rPr>
        <w:t>Τόσκα</w:t>
      </w:r>
      <w:proofErr w:type="spellEnd"/>
      <w:r>
        <w:rPr>
          <w:rFonts w:eastAsia="Times New Roman"/>
          <w:szCs w:val="24"/>
        </w:rPr>
        <w:t xml:space="preserve">; </w:t>
      </w:r>
    </w:p>
    <w:p w14:paraId="7032F481" w14:textId="77777777" w:rsidR="00825A8E" w:rsidRDefault="00352CB8">
      <w:pPr>
        <w:spacing w:after="0" w:line="600" w:lineRule="auto"/>
        <w:ind w:firstLine="720"/>
        <w:jc w:val="both"/>
        <w:rPr>
          <w:rFonts w:eastAsia="Times New Roman"/>
          <w:szCs w:val="24"/>
        </w:rPr>
      </w:pPr>
      <w:r>
        <w:rPr>
          <w:rFonts w:eastAsia="Times New Roman"/>
          <w:b/>
          <w:szCs w:val="24"/>
        </w:rPr>
        <w:t>ΠΑΝΑΓΙΩΤΗΣ</w:t>
      </w:r>
      <w:r>
        <w:rPr>
          <w:rFonts w:eastAsia="Times New Roman"/>
          <w:b/>
          <w:szCs w:val="24"/>
        </w:rPr>
        <w:t xml:space="preserve"> </w:t>
      </w:r>
      <w:r>
        <w:rPr>
          <w:rFonts w:eastAsia="Times New Roman"/>
          <w:b/>
          <w:szCs w:val="24"/>
        </w:rPr>
        <w:t xml:space="preserve">ΜΗΤΑΡΑΚΗΣ: </w:t>
      </w:r>
      <w:r>
        <w:rPr>
          <w:rFonts w:eastAsia="Times New Roman"/>
          <w:szCs w:val="24"/>
        </w:rPr>
        <w:t xml:space="preserve">Τότε θα μπορεί να προσβληθεί στο </w:t>
      </w:r>
      <w:proofErr w:type="spellStart"/>
      <w:r>
        <w:rPr>
          <w:rFonts w:eastAsia="Times New Roman"/>
          <w:szCs w:val="24"/>
        </w:rPr>
        <w:t>ΣτΕ</w:t>
      </w:r>
      <w:proofErr w:type="spellEnd"/>
      <w:r>
        <w:rPr>
          <w:rFonts w:eastAsia="Times New Roman"/>
          <w:szCs w:val="24"/>
        </w:rPr>
        <w:t xml:space="preserve"> ο νόμος. Έτσι; Για το ότι έχει ψηφιστεί κατά παρέκκλιση του Κανονισμού. Δημιουργείτε πρόβλημα στην </w:t>
      </w:r>
      <w:r>
        <w:rPr>
          <w:rFonts w:eastAsia="Times New Roman"/>
          <w:szCs w:val="24"/>
        </w:rPr>
        <w:t>κ</w:t>
      </w:r>
      <w:r>
        <w:rPr>
          <w:rFonts w:eastAsia="Times New Roman"/>
          <w:szCs w:val="24"/>
        </w:rPr>
        <w:t>ύρωση.</w:t>
      </w:r>
      <w:r>
        <w:rPr>
          <w:rFonts w:eastAsia="Times New Roman"/>
          <w:szCs w:val="24"/>
        </w:rPr>
        <w:t xml:space="preserve"> Διότι τίθεται θέμα, αν ψηφιστεί κατά παρέκκλιση του Κανονισμού.</w:t>
      </w:r>
    </w:p>
    <w:p w14:paraId="7032F482"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Ωραία, εσείς πέστε ότι δημιουργείται πρόβλημα για το κύρος. Εγώ θα κάνω την ψηφοφορία με βάση το αίτημά σας. </w:t>
      </w:r>
    </w:p>
    <w:p w14:paraId="7032F483"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Κυρία Πρόεδρε, </w:t>
      </w:r>
      <w:r>
        <w:rPr>
          <w:rFonts w:eastAsia="Times New Roman"/>
          <w:szCs w:val="24"/>
        </w:rPr>
        <w:t xml:space="preserve">θα ήθελα η Επιστημονική Επιτροπή της Βουλής να μας πει αν μπορούμε. Να κληθεί η Επιστημονική Επιτροπή. </w:t>
      </w:r>
    </w:p>
    <w:p w14:paraId="7032F484"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Εντάξει, ας το πει εκ των υστέρων και εγώ αναλαμβάνω την ευθύνη. </w:t>
      </w:r>
    </w:p>
    <w:p w14:paraId="7032F485"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Δεν μπορεί να το πει εκ των υστέρων, κυρία Πρόεδρε. </w:t>
      </w:r>
    </w:p>
    <w:p w14:paraId="7032F486" w14:textId="77777777" w:rsidR="00825A8E" w:rsidRDefault="00352CB8">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Αναλαμβάνω την ευθύνη, κύριε </w:t>
      </w:r>
      <w:proofErr w:type="spellStart"/>
      <w:r>
        <w:rPr>
          <w:rFonts w:eastAsia="Times New Roman"/>
          <w:szCs w:val="24"/>
        </w:rPr>
        <w:t>Μηταράκη</w:t>
      </w:r>
      <w:proofErr w:type="spellEnd"/>
      <w:r>
        <w:rPr>
          <w:rFonts w:eastAsia="Times New Roman"/>
          <w:szCs w:val="24"/>
        </w:rPr>
        <w:t xml:space="preserve">. </w:t>
      </w:r>
    </w:p>
    <w:p w14:paraId="7032F487" w14:textId="77777777" w:rsidR="00825A8E" w:rsidRDefault="00352CB8">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Κυρία Πρόεδρε, με </w:t>
      </w:r>
      <w:proofErr w:type="spellStart"/>
      <w:r>
        <w:rPr>
          <w:rFonts w:eastAsia="Times New Roman"/>
          <w:szCs w:val="24"/>
        </w:rPr>
        <w:t>συγχωρείτε</w:t>
      </w:r>
      <w:proofErr w:type="spellEnd"/>
      <w:r>
        <w:rPr>
          <w:rFonts w:eastAsia="Times New Roman"/>
          <w:szCs w:val="24"/>
        </w:rPr>
        <w:t>, δεν μπορείτε να αναλάβετε προσωπικά την ευθύνη. Υπάρχει Κανονισμός.</w:t>
      </w:r>
      <w:r>
        <w:rPr>
          <w:rFonts w:eastAsia="Times New Roman"/>
          <w:szCs w:val="24"/>
        </w:rPr>
        <w:t xml:space="preserve"> </w:t>
      </w:r>
    </w:p>
    <w:p w14:paraId="7032F488" w14:textId="77777777" w:rsidR="00825A8E" w:rsidRDefault="00352CB8">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Και εσείς τη δική σας για αυτά που κάνετε. Εντάξει; </w:t>
      </w:r>
    </w:p>
    <w:p w14:paraId="7032F489" w14:textId="77777777" w:rsidR="00825A8E" w:rsidRDefault="00352CB8">
      <w:pPr>
        <w:spacing w:after="0" w:line="600" w:lineRule="auto"/>
        <w:ind w:firstLine="720"/>
        <w:jc w:val="both"/>
        <w:rPr>
          <w:rFonts w:eastAsia="Times New Roman" w:cs="Times New Roman"/>
          <w:szCs w:val="24"/>
        </w:rPr>
      </w:pPr>
      <w:r>
        <w:rPr>
          <w:rFonts w:eastAsia="Times New Roman"/>
          <w:b/>
          <w:szCs w:val="24"/>
        </w:rPr>
        <w:t xml:space="preserve">ΠΑΝΑΓΙΩΤΗΣ ΜΗΤΑΡΑΚΗΣ: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υπάρχει Κανονισμός της Βουλής, κυρία Πρόεδρε!</w:t>
      </w:r>
      <w:r>
        <w:rPr>
          <w:rFonts w:eastAsia="Times New Roman" w:cs="Times New Roman"/>
          <w:szCs w:val="24"/>
        </w:rPr>
        <w:t xml:space="preserve"> </w:t>
      </w:r>
    </w:p>
    <w:p w14:paraId="7032F48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Δι’ εγέρσεως, παρακαλώ, θα απ</w:t>
      </w:r>
      <w:r>
        <w:rPr>
          <w:rFonts w:eastAsia="Times New Roman" w:cs="Times New Roman"/>
          <w:szCs w:val="24"/>
        </w:rPr>
        <w:t xml:space="preserve">οφασίσει η Βουλή. Όποιος διαφωνεί με την τροπολογία του κ. </w:t>
      </w:r>
      <w:proofErr w:type="spellStart"/>
      <w:r>
        <w:rPr>
          <w:rFonts w:eastAsia="Times New Roman" w:cs="Times New Roman"/>
          <w:szCs w:val="24"/>
        </w:rPr>
        <w:t>Τόσκα</w:t>
      </w:r>
      <w:proofErr w:type="spellEnd"/>
      <w:r>
        <w:rPr>
          <w:rFonts w:eastAsia="Times New Roman" w:cs="Times New Roman"/>
          <w:szCs w:val="24"/>
        </w:rPr>
        <w:t>, να εγερθεί.</w:t>
      </w:r>
    </w:p>
    <w:p w14:paraId="7032F48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Δεν είναι για την τροπολογία. Είναι για το σύνολο. Έχετε μπερδευτεί.  Η τροπολογία έχει γίνει δεκτή. Για να ψηφιστεί στο σύνολο το νομοσχέδιο, που έχει τρία</w:t>
      </w:r>
      <w:r>
        <w:rPr>
          <w:rFonts w:eastAsia="Times New Roman" w:cs="Times New Roman"/>
          <w:szCs w:val="24"/>
        </w:rPr>
        <w:t xml:space="preserve"> άρθρα τώρα, πρέπει να μοιραστεί το σώμα του νομοσχεδίου. Δεν έχετε μοιράσει το σώμα. Υπάρχει σώμα; Πού είναι; Φέρτε το, να το ψηφίσουμε. Πού είναι; Τι ψηφίζουμε;</w:t>
      </w:r>
    </w:p>
    <w:p w14:paraId="7032F48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είναι η σύμβαση όπως ήταν συν την</w:t>
      </w:r>
      <w:r>
        <w:rPr>
          <w:rFonts w:eastAsia="Times New Roman" w:cs="Times New Roman"/>
          <w:szCs w:val="24"/>
        </w:rPr>
        <w:t xml:space="preserve"> τροπολογία του κ. </w:t>
      </w:r>
      <w:proofErr w:type="spellStart"/>
      <w:r>
        <w:rPr>
          <w:rFonts w:eastAsia="Times New Roman" w:cs="Times New Roman"/>
          <w:szCs w:val="24"/>
        </w:rPr>
        <w:t>Τόσκα</w:t>
      </w:r>
      <w:proofErr w:type="spellEnd"/>
      <w:r>
        <w:rPr>
          <w:rFonts w:eastAsia="Times New Roman" w:cs="Times New Roman"/>
          <w:szCs w:val="24"/>
        </w:rPr>
        <w:t>.</w:t>
      </w:r>
    </w:p>
    <w:p w14:paraId="7032F48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Όχι. Πάντα μοιράζεται το σώμα. Φέρτε το να το δούμε. Το άρθρο 104 παρ</w:t>
      </w:r>
      <w:r>
        <w:rPr>
          <w:rFonts w:eastAsia="Times New Roman" w:cs="Times New Roman"/>
          <w:szCs w:val="24"/>
        </w:rPr>
        <w:t>άγραφος</w:t>
      </w:r>
      <w:r>
        <w:rPr>
          <w:rFonts w:eastAsia="Times New Roman" w:cs="Times New Roman"/>
          <w:szCs w:val="24"/>
        </w:rPr>
        <w:t>. 4 προβλέπει αυτήν τη διαδικασία για να ελεγχθεί το σώμα. Αυτή είναι η διαδικασία της Βουλής. Αν δεν θέλετε, κυρία Πρόεδρε, μπορούμ</w:t>
      </w:r>
      <w:r>
        <w:rPr>
          <w:rFonts w:eastAsia="Times New Roman" w:cs="Times New Roman"/>
          <w:szCs w:val="24"/>
        </w:rPr>
        <w:t>ε να την κλείσουμε τη Βουλή. Δεν μπορούμε κάθε φορά να παραβλέπουμε τον Κανονισμό.</w:t>
      </w:r>
    </w:p>
    <w:p w14:paraId="7032F48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Ωραία. Κάνουμε τότε διάλειμμα, για να πάρετε το σώμα, να το δείτε. </w:t>
      </w:r>
    </w:p>
    <w:p w14:paraId="7032F48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Ωραία. Διάλειμμα.</w:t>
      </w:r>
    </w:p>
    <w:p w14:paraId="7032F49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 xml:space="preserve">ία Χριστοδουλοπούλου): </w:t>
      </w:r>
      <w:r>
        <w:rPr>
          <w:rFonts w:eastAsia="Times New Roman" w:cs="Times New Roman"/>
          <w:szCs w:val="24"/>
        </w:rPr>
        <w:t xml:space="preserve">Πέντε λεπτά, λοιπόν, διακοπή, για να πάρει ο κ. </w:t>
      </w:r>
      <w:proofErr w:type="spellStart"/>
      <w:r>
        <w:rPr>
          <w:rFonts w:eastAsia="Times New Roman" w:cs="Times New Roman"/>
          <w:szCs w:val="24"/>
        </w:rPr>
        <w:t>Μηταράκης</w:t>
      </w:r>
      <w:proofErr w:type="spellEnd"/>
      <w:r>
        <w:rPr>
          <w:rFonts w:eastAsia="Times New Roman" w:cs="Times New Roman"/>
          <w:szCs w:val="24"/>
        </w:rPr>
        <w:t xml:space="preserve"> και οι λοιποί που ενδιαφέρονται να δουν, οπτικά, το σώμα.</w:t>
      </w:r>
    </w:p>
    <w:p w14:paraId="7032F491"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(ΔΙΑΚΟΠΗ)</w:t>
      </w:r>
    </w:p>
    <w:p w14:paraId="7032F492"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7032F49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Συνεχίζεται </w:t>
      </w:r>
      <w:r>
        <w:rPr>
          <w:rFonts w:eastAsia="Times New Roman" w:cs="Times New Roman"/>
          <w:szCs w:val="24"/>
        </w:rPr>
        <w:t xml:space="preserve"> η συνεδρίαση. </w:t>
      </w:r>
    </w:p>
    <w:p w14:paraId="7032F494"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Μηταράκη</w:t>
      </w:r>
      <w:proofErr w:type="spellEnd"/>
      <w:r>
        <w:rPr>
          <w:rFonts w:eastAsia="Times New Roman" w:cs="Times New Roman"/>
          <w:szCs w:val="24"/>
        </w:rPr>
        <w:t>, τ</w:t>
      </w:r>
      <w:r>
        <w:rPr>
          <w:rFonts w:eastAsia="Times New Roman" w:cs="Times New Roman"/>
          <w:szCs w:val="24"/>
        </w:rPr>
        <w:t xml:space="preserve">ο διαβάσατε; </w:t>
      </w:r>
    </w:p>
    <w:p w14:paraId="7032F49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Το διαβάσαμε, κυρία Πρόεδρε, και ευτυχώς που το διαβάσαμε, γιατί δεν έχει προθεσμία. Η προθεσμία που ζήτησε ο κ. </w:t>
      </w:r>
      <w:proofErr w:type="spellStart"/>
      <w:r>
        <w:rPr>
          <w:rFonts w:eastAsia="Times New Roman" w:cs="Times New Roman"/>
          <w:szCs w:val="24"/>
        </w:rPr>
        <w:t>Τόσκας</w:t>
      </w:r>
      <w:proofErr w:type="spellEnd"/>
      <w:r>
        <w:rPr>
          <w:rFonts w:eastAsia="Times New Roman" w:cs="Times New Roman"/>
          <w:szCs w:val="24"/>
        </w:rPr>
        <w:t xml:space="preserve"> δεν έχει γραφτεί στον νόμο. Έχει διαγραφεί το «31</w:t>
      </w:r>
      <w:r>
        <w:rPr>
          <w:rFonts w:eastAsia="Times New Roman" w:cs="Times New Roman"/>
          <w:szCs w:val="24"/>
        </w:rPr>
        <w:t>-</w:t>
      </w:r>
      <w:r>
        <w:rPr>
          <w:rFonts w:eastAsia="Times New Roman" w:cs="Times New Roman"/>
          <w:szCs w:val="24"/>
        </w:rPr>
        <w:t xml:space="preserve">12» και γράφει το άρθρο δεύτερο: «Η προθεσμία της </w:t>
      </w:r>
      <w:r>
        <w:rPr>
          <w:rFonts w:eastAsia="Times New Roman" w:cs="Times New Roman"/>
          <w:szCs w:val="24"/>
        </w:rPr>
        <w:t xml:space="preserve">παραγράφου 6 του άρθρου 132 παρατείνεται έως και…» και έχουμε κενό. Στο χαρτί που μας μοίρασαν, στο σώμα δεν έχει γραφεί νέα ημερομηνία. </w:t>
      </w:r>
    </w:p>
    <w:p w14:paraId="7032F49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Είναι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w:t>
      </w:r>
    </w:p>
    <w:p w14:paraId="7032F49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το έχουν γράψει στο σώμα, που θα υπογραφόταν σε νόμο. Αυτό θα γινόταν νόμος και δεν θα είχε ημερομηνία. </w:t>
      </w:r>
    </w:p>
    <w:p w14:paraId="7032F498"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xml:space="preserve">, οι </w:t>
      </w:r>
      <w:r>
        <w:rPr>
          <w:rFonts w:eastAsia="Times New Roman" w:cs="Times New Roman"/>
          <w:szCs w:val="24"/>
        </w:rPr>
        <w:t>υ</w:t>
      </w:r>
      <w:r>
        <w:rPr>
          <w:rFonts w:eastAsia="Times New Roman" w:cs="Times New Roman"/>
          <w:szCs w:val="24"/>
        </w:rPr>
        <w:t xml:space="preserve">πηρεσίες της Βουλής λένε ότι είναι η σφραγίδα. </w:t>
      </w:r>
    </w:p>
    <w:p w14:paraId="7032F499"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Ποια σφραγίδ</w:t>
      </w:r>
      <w:r>
        <w:rPr>
          <w:rFonts w:eastAsia="Times New Roman" w:cs="Times New Roman"/>
          <w:szCs w:val="24"/>
        </w:rPr>
        <w:t xml:space="preserve">α; Το σώμα που μας μοίρασαν είναι άνευ ημερομηνίας. Άρα, αυτό το σώμα είναι λάθος. Γιατί βιαζόμαστε να τα κάνουμε όλα πρόχειρα; Δεν καταλαβαίνω γιατί γίνονται όλα πρόχειρα. </w:t>
      </w:r>
    </w:p>
    <w:p w14:paraId="7032F49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Είναι η σφραγίδα. Έχει εισαχθεί κανονι</w:t>
      </w:r>
      <w:r>
        <w:rPr>
          <w:rFonts w:eastAsia="Times New Roman" w:cs="Times New Roman"/>
          <w:szCs w:val="24"/>
        </w:rPr>
        <w:t xml:space="preserve">κά με την ημερομηνία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 </w:t>
      </w:r>
    </w:p>
    <w:p w14:paraId="7032F49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Δεν διαφωνώ, αλλά σας λέω ότι στο σώμα δεν έχει γραφεί. </w:t>
      </w:r>
    </w:p>
    <w:p w14:paraId="7032F49C"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Τι ακριβώς θέλετε, κύριε </w:t>
      </w:r>
      <w:proofErr w:type="spellStart"/>
      <w:r>
        <w:rPr>
          <w:rFonts w:eastAsia="Times New Roman" w:cs="Times New Roman"/>
          <w:szCs w:val="24"/>
        </w:rPr>
        <w:t>Μηταράκη</w:t>
      </w:r>
      <w:proofErr w:type="spellEnd"/>
      <w:r>
        <w:rPr>
          <w:rFonts w:eastAsia="Times New Roman" w:cs="Times New Roman"/>
          <w:szCs w:val="24"/>
        </w:rPr>
        <w:t xml:space="preserve">; Θέλετε να εφαρμόσουμε τον Κανονισμό; </w:t>
      </w:r>
    </w:p>
    <w:p w14:paraId="7032F49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Θέλω να </w:t>
      </w:r>
      <w:r>
        <w:rPr>
          <w:rFonts w:eastAsia="Times New Roman" w:cs="Times New Roman"/>
          <w:szCs w:val="24"/>
        </w:rPr>
        <w:t xml:space="preserve">διορθωθεί το σώμα. Θα πήγαινε στο ΦΕΚ χωρίς ημερομηνία. Στο σώμα δεν έχει ημερομηνία. </w:t>
      </w:r>
    </w:p>
    <w:p w14:paraId="7032F49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εφαρμόσουμε τον Κανονισμό; </w:t>
      </w:r>
    </w:p>
    <w:p w14:paraId="7032F49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Δεν ξέρω, κυρία Πρόεδρε, εσείς προεδρεύετε.</w:t>
      </w:r>
    </w:p>
    <w:p w14:paraId="7032F4A0" w14:textId="77777777" w:rsidR="00825A8E" w:rsidRDefault="00352CB8">
      <w:pPr>
        <w:spacing w:after="0" w:line="600" w:lineRule="auto"/>
        <w:ind w:firstLine="720"/>
        <w:jc w:val="both"/>
        <w:rPr>
          <w:rFonts w:eastAsia="Times New Roman" w:cs="Times New Roman"/>
          <w:szCs w:val="24"/>
        </w:rPr>
      </w:pPr>
      <w:r>
        <w:rPr>
          <w:rFonts w:eastAsia="Times New Roman"/>
          <w:b/>
          <w:bCs/>
        </w:rPr>
        <w:t xml:space="preserve">ΠΡΟΕΔΡΕΥΟΥΣΑ </w:t>
      </w:r>
      <w:r>
        <w:rPr>
          <w:rFonts w:eastAsia="Times New Roman"/>
          <w:b/>
          <w:bCs/>
        </w:rPr>
        <w:t>(Αναστασία Χριστοδουλοπούλου):</w:t>
      </w:r>
      <w:r>
        <w:rPr>
          <w:rFonts w:eastAsia="Times New Roman" w:cs="Times New Roman"/>
          <w:szCs w:val="24"/>
        </w:rPr>
        <w:t xml:space="preserve"> Πείτε μου, γιατί από τις έξι το απόγευμα έχετε κάποιο πρόβλημα με τη σημερινή συνεδρίαση. </w:t>
      </w:r>
    </w:p>
    <w:p w14:paraId="7032F4A1"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Όχι, προσπαθώ να εφαρμόσω…</w:t>
      </w:r>
    </w:p>
    <w:p w14:paraId="7032F4A2"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Παίρνετε τον λόγο για την προστασία του π</w:t>
      </w:r>
      <w:r>
        <w:rPr>
          <w:rFonts w:eastAsia="Times New Roman" w:cs="Times New Roman"/>
          <w:szCs w:val="24"/>
        </w:rPr>
        <w:t xml:space="preserve">εριβάλλοντος, να ακούσουν τα νότια παράλια. Εσείς μας δίνετε μαθήματα Κανονισμού και νομιμότητας. Τι ακριβώς θέλετε; </w:t>
      </w:r>
    </w:p>
    <w:p w14:paraId="7032F4A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Το σωστό είναι στην επόμενη συνεδρίαση να εγκριθεί στο σύνολο με σωστό σώμα. </w:t>
      </w:r>
    </w:p>
    <w:p w14:paraId="7032F4A4"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w:t>
      </w:r>
      <w:r>
        <w:rPr>
          <w:rFonts w:eastAsia="Times New Roman" w:cs="Times New Roman"/>
          <w:b/>
          <w:szCs w:val="24"/>
        </w:rPr>
        <w:t>λου):</w:t>
      </w:r>
      <w:r>
        <w:rPr>
          <w:rFonts w:eastAsia="Times New Roman" w:cs="Times New Roman"/>
          <w:szCs w:val="24"/>
        </w:rPr>
        <w:t xml:space="preserve"> Εσείς δεν έχετε ακούσει για τις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 Δεν είδατε την εισαγωγή του θέματος για τις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 </w:t>
      </w:r>
    </w:p>
    <w:p w14:paraId="7032F4A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ΤΟΣΚΑΣ (Αναπληρωτής Υπουργός Εσωτερικών και Διοικητικής Ανασυγκρότησης):</w:t>
      </w:r>
      <w:r>
        <w:rPr>
          <w:rFonts w:eastAsia="Times New Roman" w:cs="Times New Roman"/>
          <w:szCs w:val="24"/>
        </w:rPr>
        <w:t xml:space="preserve"> Αναγράφεται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 </w:t>
      </w:r>
    </w:p>
    <w:p w14:paraId="7032F4A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Στο σώμα που μοιράστηκε δεν αναγράφεται.</w:t>
      </w:r>
    </w:p>
    <w:p w14:paraId="7032F4A7"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κάνατε κριτική για τις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 </w:t>
      </w:r>
    </w:p>
    <w:p w14:paraId="7032F4A8"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αναγράφεται «31</w:t>
      </w:r>
      <w:r>
        <w:rPr>
          <w:rFonts w:eastAsia="Times New Roman" w:cs="Times New Roman"/>
          <w:szCs w:val="24"/>
        </w:rPr>
        <w:t>-</w:t>
      </w:r>
      <w:r>
        <w:rPr>
          <w:rFonts w:eastAsia="Times New Roman" w:cs="Times New Roman"/>
          <w:szCs w:val="24"/>
        </w:rPr>
        <w:t>8». Αν κάτι δεν φαίν</w:t>
      </w:r>
      <w:r>
        <w:rPr>
          <w:rFonts w:eastAsia="Times New Roman" w:cs="Times New Roman"/>
          <w:szCs w:val="24"/>
        </w:rPr>
        <w:t>εται καλά…</w:t>
      </w:r>
    </w:p>
    <w:p w14:paraId="7032F4A9"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Κάντε το όπως θέλετε. </w:t>
      </w:r>
    </w:p>
    <w:p w14:paraId="7032F4AA"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το μοιράσει ξανά η </w:t>
      </w:r>
      <w:r>
        <w:rPr>
          <w:rFonts w:eastAsia="Times New Roman" w:cs="Times New Roman"/>
          <w:szCs w:val="24"/>
        </w:rPr>
        <w:t>υ</w:t>
      </w:r>
      <w:r>
        <w:rPr>
          <w:rFonts w:eastAsia="Times New Roman" w:cs="Times New Roman"/>
          <w:szCs w:val="24"/>
        </w:rPr>
        <w:t xml:space="preserve">πηρεσία, να λέει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w:t>
      </w:r>
    </w:p>
    <w:p w14:paraId="7032F4A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Κυρία Πρόεδρε, θα ήθελα τον λόγο. </w:t>
      </w:r>
    </w:p>
    <w:p w14:paraId="7032F4A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w:t>
      </w:r>
      <w:r>
        <w:rPr>
          <w:rFonts w:eastAsia="Times New Roman" w:cs="Times New Roman"/>
          <w:b/>
          <w:szCs w:val="24"/>
        </w:rPr>
        <w:t>ΥΣΑ (Αναστασία Χριστοδουλοπούλου):</w:t>
      </w:r>
      <w:r>
        <w:rPr>
          <w:rFonts w:eastAsia="Times New Roman" w:cs="Times New Roman"/>
          <w:szCs w:val="24"/>
        </w:rPr>
        <w:t xml:space="preserve"> Ορίστε, κύριε Υπουργέ. </w:t>
      </w:r>
    </w:p>
    <w:p w14:paraId="7032F4A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Κυρία Πρόεδρε, ο εκπρόσωπος της Αξιωματικής Αντιπολίτευσης θέτει ένα τυπικό θέμα. Οι κανονισμοί και οι νόμοι, ναι, όντως πρέπει να τη</w:t>
      </w:r>
      <w:r>
        <w:rPr>
          <w:rFonts w:eastAsia="Times New Roman" w:cs="Times New Roman"/>
          <w:szCs w:val="24"/>
        </w:rPr>
        <w:t xml:space="preserve">ρούνται στην ουσία τους. </w:t>
      </w:r>
    </w:p>
    <w:p w14:paraId="7032F4AE"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Το σχετικό άρθρο του Κανονισμού της Βουλής προβλέπει πράγματι, όταν σε ένα νομοσχέδιο προστίθενται άρθρα ή μεγάλης έκτασης νομοτεχνικές βελτιώσεις, να μπορεί να εξασφαλίζεται η εγκυρότητα με πασίδηλο τρόπο της κατανόησης από το Σώ</w:t>
      </w:r>
      <w:r>
        <w:rPr>
          <w:rFonts w:eastAsia="Times New Roman" w:cs="Times New Roman"/>
          <w:szCs w:val="24"/>
        </w:rPr>
        <w:t xml:space="preserve">μα της ψήφισης στο σύνολο αυτών που έχουν ήδη ψηφιστεί επί της αρχής και επί των άρθρων. </w:t>
      </w:r>
    </w:p>
    <w:p w14:paraId="7032F4AF"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Σωστό. </w:t>
      </w:r>
    </w:p>
    <w:p w14:paraId="7032F4B0"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Εδώ, λοιπόν, έχουμε μία υπουργική τροπολογία με υπογραφή -σφραγίδα, με Γ</w:t>
      </w:r>
      <w:r>
        <w:rPr>
          <w:rFonts w:eastAsia="Times New Roman" w:cs="Times New Roman"/>
          <w:szCs w:val="24"/>
        </w:rPr>
        <w:t xml:space="preserve">ενικό Λογιστήριο του Κράτους, όπου αναφέρεται </w:t>
      </w:r>
      <w:r>
        <w:rPr>
          <w:rFonts w:eastAsia="Times New Roman" w:cs="Times New Roman"/>
          <w:szCs w:val="24"/>
        </w:rPr>
        <w:lastRenderedPageBreak/>
        <w:t xml:space="preserve">η ημερομηνία </w:t>
      </w:r>
      <w:r>
        <w:rPr>
          <w:rFonts w:eastAsia="Times New Roman" w:cs="Times New Roman"/>
          <w:szCs w:val="24"/>
        </w:rPr>
        <w:t>«</w:t>
      </w:r>
      <w:r>
        <w:rPr>
          <w:rFonts w:eastAsia="Times New Roman" w:cs="Times New Roman"/>
          <w:szCs w:val="24"/>
        </w:rPr>
        <w:t>31</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 xml:space="preserve">. Δεν έχουμε πληθώρα διατάξεων. Μία τροπολογία κατατέθηκε και συζητήθηκε. Δόθηκε ο λόγος σε όσους τον ήθελαν. Διερευνήθηκε από το Σώμα. Ενημερώθηκε το Σώμα. </w:t>
      </w:r>
    </w:p>
    <w:p w14:paraId="7032F4B1"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Κι ερχόμαστε τώρα στο τυπικό ζήτη</w:t>
      </w:r>
      <w:r>
        <w:rPr>
          <w:rFonts w:eastAsia="Times New Roman" w:cs="Times New Roman"/>
          <w:szCs w:val="24"/>
        </w:rPr>
        <w:t xml:space="preserve">μα σχετικά με το αν η ψήφιση επί του συνόλου θα γίνει μετά από ένα εικοσιτετράωρο, δηλαδή αν θα δοθεί στο Σώμα η δυνατότητα να καταλάβει αυτό που πασίδηλα καταλάβατε όλοι, κι εσείς και οι πάντες. Δεν υπάρχει κανείς εδώ που να πει ότι δεν ξέρει τι ψηφίζει. </w:t>
      </w:r>
      <w:r>
        <w:rPr>
          <w:rFonts w:eastAsia="Times New Roman" w:cs="Times New Roman"/>
          <w:szCs w:val="24"/>
        </w:rPr>
        <w:t xml:space="preserve">Αυτή είναι η πρόνοια του Κανονισμού. </w:t>
      </w:r>
    </w:p>
    <w:p w14:paraId="7032F4B2"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κύριε </w:t>
      </w:r>
      <w:proofErr w:type="spellStart"/>
      <w:r>
        <w:rPr>
          <w:rFonts w:eastAsia="Times New Roman" w:cs="Times New Roman"/>
          <w:szCs w:val="24"/>
        </w:rPr>
        <w:t>Μηταράκη</w:t>
      </w:r>
      <w:proofErr w:type="spellEnd"/>
      <w:r>
        <w:rPr>
          <w:rFonts w:eastAsia="Times New Roman" w:cs="Times New Roman"/>
          <w:szCs w:val="24"/>
        </w:rPr>
        <w:t>; Αν θέλετε να υπερασπιστείτε τον Κανονισμό, το καταλαβαίνω.</w:t>
      </w:r>
    </w:p>
    <w:p w14:paraId="7032F4B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έχω άλλον λόγο.</w:t>
      </w:r>
    </w:p>
    <w:p w14:paraId="7032F4B4"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Αν θέλετε να σαμποτάρ</w:t>
      </w:r>
      <w:r>
        <w:rPr>
          <w:rFonts w:eastAsia="Times New Roman" w:cs="Times New Roman"/>
          <w:szCs w:val="24"/>
        </w:rPr>
        <w:t>ετε το κυβερνητικό έργο, δεν το καταλαβαίνω και δεν το πιστεύω ότι αυτό θέλετε.</w:t>
      </w:r>
    </w:p>
    <w:p w14:paraId="7032F4B5"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Όχι, δεν θέλω αυτό.</w:t>
      </w:r>
    </w:p>
    <w:p w14:paraId="7032F4B6"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το πιστεύω. </w:t>
      </w:r>
    </w:p>
    <w:p w14:paraId="7032F4B7"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lastRenderedPageBreak/>
        <w:t>Κυρία Πρόεδρε, νομίζω ότι εγκύρως το Προεδρείο μπορεί</w:t>
      </w:r>
      <w:r>
        <w:rPr>
          <w:rFonts w:eastAsia="Times New Roman" w:cs="Times New Roman"/>
          <w:szCs w:val="24"/>
        </w:rPr>
        <w:t xml:space="preserve"> να προχωρήσει κανονικά στη διαδικασία της ψήφισης και επί του συνόλου σήμερα. Δεν χρειάζεται αυτό όλο. Δεν πάσχει νομοτεχνικά, </w:t>
      </w:r>
      <w:proofErr w:type="spellStart"/>
      <w:r>
        <w:rPr>
          <w:rFonts w:eastAsia="Times New Roman" w:cs="Times New Roman"/>
          <w:szCs w:val="24"/>
        </w:rPr>
        <w:t>νομοπαρασκευστικά</w:t>
      </w:r>
      <w:proofErr w:type="spellEnd"/>
      <w:r>
        <w:rPr>
          <w:rFonts w:eastAsia="Times New Roman" w:cs="Times New Roman"/>
          <w:szCs w:val="24"/>
        </w:rPr>
        <w:t xml:space="preserve"> και νομοθετικά αυτός ο τρόπος.</w:t>
      </w:r>
    </w:p>
    <w:p w14:paraId="7032F4B8"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Θα διανείμουμε έτσι κι αλλιώς τη συ</w:t>
      </w:r>
      <w:r>
        <w:rPr>
          <w:rFonts w:eastAsia="Times New Roman" w:cs="Times New Roman"/>
          <w:szCs w:val="24"/>
        </w:rPr>
        <w:t>μπλήρωση της ακριβούς ημερομηνίας</w:t>
      </w:r>
      <w:r>
        <w:rPr>
          <w:rFonts w:eastAsia="Times New Roman" w:cs="Times New Roman"/>
          <w:szCs w:val="24"/>
        </w:rPr>
        <w:t>.</w:t>
      </w:r>
    </w:p>
    <w:p w14:paraId="7032F4B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Ευχαριστούμε, κύριε Υπουργέ.</w:t>
      </w:r>
    </w:p>
    <w:p w14:paraId="7032F4BA"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7032F4BB"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7032F4BC"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Ναι, με τη διόρθωση.</w:t>
      </w:r>
    </w:p>
    <w:p w14:paraId="7032F4BD"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Κατά πλειοψηφία.</w:t>
      </w:r>
    </w:p>
    <w:p w14:paraId="7032F4BE"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7032F4BF" w14:textId="77777777" w:rsidR="00825A8E" w:rsidRDefault="00352CB8">
      <w:pPr>
        <w:spacing w:after="0" w:line="600" w:lineRule="auto"/>
        <w:ind w:firstLine="720"/>
        <w:jc w:val="both"/>
        <w:rPr>
          <w:rFonts w:eastAsia="Times New Roman" w:cs="Times New Roman"/>
          <w:szCs w:val="24"/>
        </w:rPr>
      </w:pPr>
      <w:r>
        <w:rPr>
          <w:rFonts w:eastAsia="Times New Roman"/>
          <w:b/>
          <w:bCs/>
        </w:rPr>
        <w:lastRenderedPageBreak/>
        <w:t xml:space="preserve">ΠΡΟΕΔΡΕΥΟΥΣΑ (Αναστασία Χριστοδουλοπούλου): </w:t>
      </w:r>
      <w:r>
        <w:rPr>
          <w:rFonts w:eastAsia="Times New Roman" w:cs="Times New Roman"/>
          <w:szCs w:val="24"/>
        </w:rPr>
        <w:t>Το νομοσχέδιο έγινε δεκτό και στο σύνολο κατά πλειοψηφία.</w:t>
      </w:r>
    </w:p>
    <w:p w14:paraId="7032F4C0"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του Μνημονίου Κατανόησης μεταξύ της Κυβέρνησης της Ελλη</w:t>
      </w:r>
      <w:r>
        <w:rPr>
          <w:rFonts w:eastAsia="Times New Roman" w:cs="Times New Roman"/>
          <w:szCs w:val="24"/>
        </w:rPr>
        <w:t>νικής Δημοκρατίας και της Κυβέρνησης της Λαϊκής Δημοκρατίας της Κίνας, σχετικά με τη Συνεργασία στον τομέα των Θαλασσίων Υποθέσεων και άλλες διατάξεις» έγινε δεκτό κατά πλειοψηφία σε μόνη συζήτηση επί της αρχής, των άρθρων και του συνόλου και έχει ως εξής:</w:t>
      </w:r>
    </w:p>
    <w:p w14:paraId="7032F4C1" w14:textId="77777777" w:rsidR="00825A8E" w:rsidRDefault="00352CB8">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w:t>
      </w:r>
      <w:proofErr w:type="spellStart"/>
      <w:r>
        <w:rPr>
          <w:rFonts w:eastAsia="Times New Roman" w:cs="Times New Roman"/>
          <w:szCs w:val="24"/>
        </w:rPr>
        <w:t>σελ</w:t>
      </w:r>
      <w:proofErr w:type="spellEnd"/>
      <w:r>
        <w:rPr>
          <w:rFonts w:eastAsia="Times New Roman" w:cs="Times New Roman"/>
          <w:szCs w:val="24"/>
        </w:rPr>
        <w:t xml:space="preserve"> 126</w:t>
      </w:r>
      <w:r>
        <w:rPr>
          <w:rFonts w:eastAsia="Times New Roman" w:cs="Times New Roman"/>
          <w:szCs w:val="24"/>
          <w:vertAlign w:val="superscript"/>
        </w:rPr>
        <w:t xml:space="preserve"> </w:t>
      </w:r>
      <w:r>
        <w:rPr>
          <w:rFonts w:eastAsia="Times New Roman" w:cs="Times New Roman"/>
          <w:szCs w:val="24"/>
        </w:rPr>
        <w:t>α)</w:t>
      </w:r>
    </w:p>
    <w:p w14:paraId="7032F4C2"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και για την υπ’ ευθύνη του επικύρωση των Πρακτικών ως προς την ψήφιση στο σύνο</w:t>
      </w:r>
      <w:r>
        <w:rPr>
          <w:rFonts w:eastAsia="Times New Roman" w:cs="Times New Roman"/>
          <w:szCs w:val="24"/>
        </w:rPr>
        <w:t>λο του παραπάνω νομοσχεδίου.</w:t>
      </w:r>
    </w:p>
    <w:p w14:paraId="7032F4C3" w14:textId="77777777" w:rsidR="00825A8E" w:rsidRDefault="00352CB8">
      <w:pPr>
        <w:spacing w:after="0" w:line="600" w:lineRule="auto"/>
        <w:ind w:firstLine="720"/>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7032F4C4" w14:textId="77777777" w:rsidR="00825A8E" w:rsidRDefault="00352CB8">
      <w:pPr>
        <w:spacing w:after="0"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7032F4C5"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032F4C6" w14:textId="77777777" w:rsidR="00825A8E" w:rsidRDefault="00352CB8">
      <w:pPr>
        <w:spacing w:after="0" w:line="600" w:lineRule="auto"/>
        <w:ind w:firstLine="720"/>
        <w:jc w:val="both"/>
        <w:rPr>
          <w:rFonts w:eastAsia="Times New Roman" w:cs="Times New Roman"/>
          <w:szCs w:val="24"/>
        </w:rPr>
      </w:pPr>
      <w:r>
        <w:rPr>
          <w:rFonts w:eastAsia="Times New Roman" w:cs="Times New Roman"/>
          <w:b/>
          <w:bCs/>
          <w:szCs w:val="24"/>
        </w:rPr>
        <w:t>ΟΛΟΙ ΟΙ ΒΟΥΛΕ</w:t>
      </w:r>
      <w:r>
        <w:rPr>
          <w:rFonts w:eastAsia="Times New Roman" w:cs="Times New Roman"/>
          <w:b/>
          <w:bCs/>
          <w:szCs w:val="24"/>
        </w:rPr>
        <w:t xml:space="preserve">ΥΤΕΣ: </w:t>
      </w:r>
      <w:r>
        <w:rPr>
          <w:rFonts w:eastAsia="Times New Roman" w:cs="Times New Roman"/>
          <w:szCs w:val="24"/>
        </w:rPr>
        <w:t>Μάλιστα, μάλιστα.</w:t>
      </w:r>
    </w:p>
    <w:p w14:paraId="7032F4C7" w14:textId="77777777" w:rsidR="00825A8E" w:rsidRDefault="00352CB8">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Με τη συναίνεση του Σώματος και ώρα 20.28΄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 xml:space="preserve">την προσεχή </w:t>
      </w:r>
      <w:r>
        <w:rPr>
          <w:rFonts w:eastAsia="Times New Roman" w:cs="Times New Roman"/>
          <w:szCs w:val="24"/>
        </w:rPr>
        <w:t xml:space="preserve">Πέμπτη 19 Μαΐου 2016 και ώρα 9.30΄, με αντικείμενο εργασιών του Σώματος: 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σ</w:t>
      </w:r>
      <w:r>
        <w:rPr>
          <w:rFonts w:eastAsia="Times New Roman" w:cs="Times New Roman"/>
          <w:szCs w:val="24"/>
        </w:rPr>
        <w:t xml:space="preserve">υνεδρίαση της Ολομέλειας </w:t>
      </w:r>
      <w:r>
        <w:rPr>
          <w:rFonts w:eastAsia="Times New Roman" w:cs="Times New Roman"/>
          <w:szCs w:val="24"/>
        </w:rPr>
        <w:t>της Βουλής για την Ημέρα Μνήμης της Γενοκτονίας των Ελλήνων του Πόντου και β)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r>
        <w:rPr>
          <w:rFonts w:eastAsia="Times New Roman" w:cs="Times New Roman"/>
          <w:szCs w:val="24"/>
        </w:rPr>
        <w:t>.</w:t>
      </w:r>
      <w:r>
        <w:rPr>
          <w:rFonts w:eastAsia="Times New Roman" w:cs="Times New Roman"/>
          <w:szCs w:val="24"/>
        </w:rPr>
        <w:t xml:space="preserve"> </w:t>
      </w:r>
    </w:p>
    <w:p w14:paraId="7032F4C8" w14:textId="77777777" w:rsidR="00825A8E" w:rsidRDefault="00352CB8">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7032F4C9"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 </w:t>
      </w:r>
    </w:p>
    <w:p w14:paraId="7032F4CA" w14:textId="77777777" w:rsidR="00825A8E" w:rsidRDefault="00825A8E">
      <w:pPr>
        <w:spacing w:after="0" w:line="600" w:lineRule="auto"/>
        <w:ind w:firstLine="720"/>
        <w:jc w:val="both"/>
        <w:rPr>
          <w:rFonts w:eastAsia="Times New Roman" w:cs="Times New Roman"/>
          <w:szCs w:val="24"/>
        </w:rPr>
      </w:pPr>
    </w:p>
    <w:p w14:paraId="7032F4CB" w14:textId="77777777" w:rsidR="00825A8E" w:rsidRDefault="00352CB8">
      <w:pPr>
        <w:spacing w:after="0" w:line="600" w:lineRule="auto"/>
        <w:ind w:firstLine="720"/>
        <w:jc w:val="both"/>
        <w:rPr>
          <w:rFonts w:eastAsia="Times New Roman" w:cs="Times New Roman"/>
          <w:szCs w:val="24"/>
        </w:rPr>
      </w:pPr>
      <w:r>
        <w:rPr>
          <w:rFonts w:eastAsia="Times New Roman" w:cs="Times New Roman"/>
          <w:szCs w:val="24"/>
        </w:rPr>
        <w:t xml:space="preserve"> </w:t>
      </w:r>
    </w:p>
    <w:sectPr w:rsidR="00825A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cumentProtection w:edit="trackedChanges" w:enforcement="1" w:cryptProviderType="rsaFull" w:cryptAlgorithmClass="hash" w:cryptAlgorithmType="typeAny" w:cryptAlgorithmSid="4" w:cryptSpinCount="50000" w:hash="N6UA22qn40uZc80stCqf40Vhe5w=" w:salt="e0HE56G8o1dXCHdPogmu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8E"/>
    <w:rsid w:val="00352CB8"/>
    <w:rsid w:val="00825A8E"/>
    <w:rsid w:val="00F03A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F237"/>
  <w15:docId w15:val="{4083367A-3E28-418E-B926-C658CBF5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494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A494C"/>
    <w:rPr>
      <w:rFonts w:ascii="Segoe UI" w:hAnsi="Segoe UI" w:cs="Segoe UI"/>
      <w:sz w:val="18"/>
      <w:szCs w:val="18"/>
    </w:rPr>
  </w:style>
  <w:style w:type="character" w:styleId="a4">
    <w:name w:val="annotation reference"/>
    <w:basedOn w:val="a0"/>
    <w:uiPriority w:val="99"/>
    <w:semiHidden/>
    <w:unhideWhenUsed/>
    <w:rsid w:val="001E50DB"/>
    <w:rPr>
      <w:sz w:val="16"/>
      <w:szCs w:val="16"/>
    </w:rPr>
  </w:style>
  <w:style w:type="paragraph" w:styleId="a5">
    <w:name w:val="annotation text"/>
    <w:basedOn w:val="a"/>
    <w:link w:val="Char0"/>
    <w:uiPriority w:val="99"/>
    <w:semiHidden/>
    <w:unhideWhenUsed/>
    <w:rsid w:val="001E50DB"/>
    <w:pPr>
      <w:spacing w:line="240" w:lineRule="auto"/>
    </w:pPr>
    <w:rPr>
      <w:sz w:val="20"/>
    </w:rPr>
  </w:style>
  <w:style w:type="character" w:customStyle="1" w:styleId="Char0">
    <w:name w:val="Κείμενο σχολίου Char"/>
    <w:basedOn w:val="a0"/>
    <w:link w:val="a5"/>
    <w:uiPriority w:val="99"/>
    <w:semiHidden/>
    <w:rsid w:val="001E50DB"/>
    <w:rPr>
      <w:sz w:val="20"/>
    </w:rPr>
  </w:style>
  <w:style w:type="paragraph" w:styleId="a6">
    <w:name w:val="annotation subject"/>
    <w:basedOn w:val="a5"/>
    <w:next w:val="a5"/>
    <w:link w:val="Char1"/>
    <w:uiPriority w:val="99"/>
    <w:semiHidden/>
    <w:unhideWhenUsed/>
    <w:rsid w:val="001E50DB"/>
    <w:rPr>
      <w:b/>
      <w:bCs/>
    </w:rPr>
  </w:style>
  <w:style w:type="character" w:customStyle="1" w:styleId="Char1">
    <w:name w:val="Θέμα σχολίου Char"/>
    <w:basedOn w:val="Char0"/>
    <w:link w:val="a6"/>
    <w:uiPriority w:val="99"/>
    <w:semiHidden/>
    <w:rsid w:val="001E50DB"/>
    <w:rPr>
      <w:b/>
      <w:bCs/>
      <w:sz w:val="20"/>
    </w:rPr>
  </w:style>
  <w:style w:type="paragraph" w:styleId="a7">
    <w:name w:val="Revision"/>
    <w:hidden/>
    <w:uiPriority w:val="99"/>
    <w:semiHidden/>
    <w:rsid w:val="00F967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243</MetadataID>
    <Session xmlns="641f345b-441b-4b81-9152-adc2e73ba5e1">Α´</Session>
    <Date xmlns="641f345b-441b-4b81-9152-adc2e73ba5e1">2016-05-16T21:00:00+00:00</Date>
    <Status xmlns="641f345b-441b-4b81-9152-adc2e73ba5e1">
      <Url>http://srv-sp1/praktika/Lists/Incoming_Metadata/EditForm.aspx?ID=243&amp;Source=/praktika/Recordings_Library/Forms/AllItems.aspx</Url>
      <Description>Δημοσιεύτηκε</Description>
    </Status>
    <Meeting xmlns="641f345b-441b-4b81-9152-adc2e73ba5e1">ΡΚΖ´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C07AFA-7DB3-4A6E-8234-C98417065C17}">
  <ds:schemaRefs>
    <ds:schemaRef ds:uri="641f345b-441b-4b81-9152-adc2e73ba5e1"/>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 ds:uri="http://purl.org/dc/dcmityp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AFFFF270-BBD2-4431-B86B-3B27B3790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F8D5F-73A1-4A93-84A3-A9667F787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21208</Words>
  <Characters>114528</Characters>
  <Application>Microsoft Office Word</Application>
  <DocSecurity>0</DocSecurity>
  <Lines>954</Lines>
  <Paragraphs>270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135466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2016-05-23T07:32:00Z</dcterms:created>
  <dcterms:modified xsi:type="dcterms:W3CDTF">2016-05-23T07:32:00Z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