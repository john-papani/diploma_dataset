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6F9EC9" w14:textId="77777777" w:rsidR="00642151" w:rsidRPr="00642151" w:rsidRDefault="00642151" w:rsidP="00642151">
      <w:pPr>
        <w:spacing w:after="0" w:line="360" w:lineRule="auto"/>
        <w:rPr>
          <w:ins w:id="0" w:author="Φλούδα Χριστίνα" w:date="2018-09-17T13:13:00Z"/>
          <w:rFonts w:eastAsia="Times New Roman"/>
          <w:szCs w:val="24"/>
          <w:lang w:eastAsia="en-US"/>
        </w:rPr>
      </w:pPr>
      <w:ins w:id="1" w:author="Φλούδα Χριστίνα" w:date="2018-09-17T13:13:00Z">
        <w:r w:rsidRPr="0064215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A2B5A4A" w14:textId="77777777" w:rsidR="00642151" w:rsidRPr="00642151" w:rsidRDefault="00642151" w:rsidP="00642151">
      <w:pPr>
        <w:spacing w:after="0" w:line="360" w:lineRule="auto"/>
        <w:rPr>
          <w:ins w:id="2" w:author="Φλούδα Χριστίνα" w:date="2018-09-17T13:13:00Z"/>
          <w:rFonts w:eastAsia="Times New Roman"/>
          <w:szCs w:val="24"/>
          <w:lang w:eastAsia="en-US"/>
        </w:rPr>
      </w:pPr>
    </w:p>
    <w:p w14:paraId="5C33977B" w14:textId="77777777" w:rsidR="00642151" w:rsidRPr="00642151" w:rsidRDefault="00642151" w:rsidP="00642151">
      <w:pPr>
        <w:spacing w:after="0" w:line="360" w:lineRule="auto"/>
        <w:rPr>
          <w:ins w:id="3" w:author="Φλούδα Χριστίνα" w:date="2018-09-17T13:13:00Z"/>
          <w:rFonts w:eastAsia="Times New Roman"/>
          <w:szCs w:val="24"/>
          <w:lang w:eastAsia="en-US"/>
        </w:rPr>
      </w:pPr>
      <w:ins w:id="4" w:author="Φλούδα Χριστίνα" w:date="2018-09-17T13:13:00Z">
        <w:r w:rsidRPr="00642151">
          <w:rPr>
            <w:rFonts w:eastAsia="Times New Roman"/>
            <w:szCs w:val="24"/>
            <w:lang w:eastAsia="en-US"/>
          </w:rPr>
          <w:t>ΠΙΝΑΚΑΣ ΠΕΡΙΕΧΟΜΕΝΩΝ</w:t>
        </w:r>
      </w:ins>
    </w:p>
    <w:p w14:paraId="42473847" w14:textId="77777777" w:rsidR="00642151" w:rsidRPr="00642151" w:rsidRDefault="00642151" w:rsidP="00642151">
      <w:pPr>
        <w:spacing w:after="0" w:line="360" w:lineRule="auto"/>
        <w:rPr>
          <w:ins w:id="5" w:author="Φλούδα Χριστίνα" w:date="2018-09-17T13:13:00Z"/>
          <w:rFonts w:eastAsia="Times New Roman"/>
          <w:szCs w:val="24"/>
          <w:lang w:eastAsia="en-US"/>
        </w:rPr>
      </w:pPr>
      <w:ins w:id="6" w:author="Φλούδα Χριστίνα" w:date="2018-09-17T13:13:00Z">
        <w:r w:rsidRPr="00642151">
          <w:rPr>
            <w:rFonts w:eastAsia="Times New Roman"/>
            <w:szCs w:val="24"/>
            <w:lang w:eastAsia="en-US"/>
          </w:rPr>
          <w:t xml:space="preserve">ΙΖ΄ ΠΕΡΙΟΔΟΣ </w:t>
        </w:r>
      </w:ins>
    </w:p>
    <w:p w14:paraId="4146D987" w14:textId="77777777" w:rsidR="00642151" w:rsidRPr="00642151" w:rsidRDefault="00642151" w:rsidP="00642151">
      <w:pPr>
        <w:spacing w:after="0" w:line="360" w:lineRule="auto"/>
        <w:rPr>
          <w:ins w:id="7" w:author="Φλούδα Χριστίνα" w:date="2018-09-17T13:13:00Z"/>
          <w:rFonts w:eastAsia="Times New Roman"/>
          <w:szCs w:val="24"/>
          <w:lang w:eastAsia="en-US"/>
        </w:rPr>
      </w:pPr>
      <w:ins w:id="8" w:author="Φλούδα Χριστίνα" w:date="2018-09-17T13:13:00Z">
        <w:r w:rsidRPr="00642151">
          <w:rPr>
            <w:rFonts w:eastAsia="Times New Roman"/>
            <w:szCs w:val="24"/>
            <w:lang w:eastAsia="en-US"/>
          </w:rPr>
          <w:t>ΠΡΟΕΔΡΕΥΟΜΕΝΗΣ ΚΟΙΝΟΒΟΥΛΕΥΤΙΚΗΣ ΔΗΜΟΚΡΑΤΙΑΣ</w:t>
        </w:r>
      </w:ins>
    </w:p>
    <w:p w14:paraId="5613F2CC" w14:textId="77777777" w:rsidR="00642151" w:rsidRPr="00642151" w:rsidRDefault="00642151" w:rsidP="00642151">
      <w:pPr>
        <w:spacing w:after="0" w:line="360" w:lineRule="auto"/>
        <w:rPr>
          <w:ins w:id="9" w:author="Φλούδα Χριστίνα" w:date="2018-09-17T13:13:00Z"/>
          <w:rFonts w:eastAsia="Times New Roman"/>
          <w:szCs w:val="24"/>
          <w:lang w:eastAsia="en-US"/>
        </w:rPr>
      </w:pPr>
      <w:ins w:id="10" w:author="Φλούδα Χριστίνα" w:date="2018-09-17T13:13:00Z">
        <w:r w:rsidRPr="00642151">
          <w:rPr>
            <w:rFonts w:eastAsia="Times New Roman"/>
            <w:szCs w:val="24"/>
            <w:lang w:eastAsia="en-US"/>
          </w:rPr>
          <w:t>ΤΜΗΜΑ ΔΙΑΚΟΠΗΣ ΕΡΓΑΣΙΩΝ ΒΟΥΛΗΣ</w:t>
        </w:r>
      </w:ins>
    </w:p>
    <w:p w14:paraId="56566562" w14:textId="77777777" w:rsidR="00642151" w:rsidRPr="00642151" w:rsidRDefault="00642151" w:rsidP="00642151">
      <w:pPr>
        <w:spacing w:after="0" w:line="360" w:lineRule="auto"/>
        <w:rPr>
          <w:ins w:id="11" w:author="Φλούδα Χριστίνα" w:date="2018-09-17T13:13:00Z"/>
          <w:rFonts w:eastAsia="Times New Roman"/>
          <w:szCs w:val="24"/>
          <w:lang w:eastAsia="en-US"/>
        </w:rPr>
      </w:pPr>
      <w:ins w:id="12" w:author="Φλούδα Χριστίνα" w:date="2018-09-17T13:13:00Z">
        <w:r w:rsidRPr="00642151">
          <w:rPr>
            <w:rFonts w:eastAsia="Times New Roman"/>
            <w:szCs w:val="24"/>
            <w:lang w:eastAsia="en-US"/>
          </w:rPr>
          <w:t>ΘΕΡΟΥΣ 2018</w:t>
        </w:r>
      </w:ins>
    </w:p>
    <w:p w14:paraId="4B7C424F" w14:textId="77777777" w:rsidR="00642151" w:rsidRPr="00642151" w:rsidRDefault="00642151" w:rsidP="00642151">
      <w:pPr>
        <w:spacing w:after="0" w:line="360" w:lineRule="auto"/>
        <w:rPr>
          <w:ins w:id="13" w:author="Φλούδα Χριστίνα" w:date="2018-09-17T13:13:00Z"/>
          <w:rFonts w:eastAsia="Times New Roman"/>
          <w:szCs w:val="24"/>
          <w:lang w:eastAsia="en-US"/>
        </w:rPr>
      </w:pPr>
    </w:p>
    <w:p w14:paraId="7908A524" w14:textId="77777777" w:rsidR="00642151" w:rsidRPr="00642151" w:rsidRDefault="00642151" w:rsidP="00642151">
      <w:pPr>
        <w:spacing w:after="0" w:line="360" w:lineRule="auto"/>
        <w:rPr>
          <w:ins w:id="14" w:author="Φλούδα Χριστίνα" w:date="2018-09-17T13:13:00Z"/>
          <w:rFonts w:eastAsia="Times New Roman"/>
          <w:szCs w:val="24"/>
          <w:lang w:eastAsia="en-US"/>
        </w:rPr>
      </w:pPr>
      <w:ins w:id="15" w:author="Φλούδα Χριστίνα" w:date="2018-09-17T13:13:00Z">
        <w:r w:rsidRPr="00642151">
          <w:rPr>
            <w:rFonts w:eastAsia="Times New Roman"/>
            <w:szCs w:val="24"/>
            <w:lang w:eastAsia="en-US"/>
          </w:rPr>
          <w:t>ΣΥΝΕΔΡΙΑΣΗ ΙΑ΄</w:t>
        </w:r>
        <w:bookmarkStart w:id="16" w:name="_GoBack"/>
        <w:bookmarkEnd w:id="16"/>
      </w:ins>
    </w:p>
    <w:p w14:paraId="5BB44B1D" w14:textId="77777777" w:rsidR="00642151" w:rsidRPr="00642151" w:rsidRDefault="00642151" w:rsidP="00642151">
      <w:pPr>
        <w:spacing w:after="0" w:line="360" w:lineRule="auto"/>
        <w:rPr>
          <w:ins w:id="17" w:author="Φλούδα Χριστίνα" w:date="2018-09-17T13:13:00Z"/>
          <w:rFonts w:eastAsia="Times New Roman"/>
          <w:szCs w:val="24"/>
          <w:lang w:eastAsia="en-US"/>
        </w:rPr>
      </w:pPr>
      <w:ins w:id="18" w:author="Φλούδα Χριστίνα" w:date="2018-09-17T13:13:00Z">
        <w:r w:rsidRPr="00642151">
          <w:rPr>
            <w:rFonts w:eastAsia="Times New Roman"/>
            <w:szCs w:val="24"/>
            <w:lang w:eastAsia="en-US"/>
          </w:rPr>
          <w:t>Τρίτη  11 Σεπτεμβρίου 2018</w:t>
        </w:r>
      </w:ins>
    </w:p>
    <w:p w14:paraId="2EB28D40" w14:textId="77777777" w:rsidR="00642151" w:rsidRPr="00642151" w:rsidRDefault="00642151" w:rsidP="00642151">
      <w:pPr>
        <w:spacing w:after="0" w:line="360" w:lineRule="auto"/>
        <w:rPr>
          <w:ins w:id="19" w:author="Φλούδα Χριστίνα" w:date="2018-09-17T13:13:00Z"/>
          <w:rFonts w:eastAsia="Times New Roman"/>
          <w:szCs w:val="24"/>
          <w:lang w:eastAsia="en-US"/>
        </w:rPr>
      </w:pPr>
    </w:p>
    <w:p w14:paraId="12E19171" w14:textId="77777777" w:rsidR="00642151" w:rsidRPr="00642151" w:rsidRDefault="00642151" w:rsidP="00642151">
      <w:pPr>
        <w:spacing w:after="0" w:line="360" w:lineRule="auto"/>
        <w:rPr>
          <w:ins w:id="20" w:author="Φλούδα Χριστίνα" w:date="2018-09-17T13:13:00Z"/>
          <w:rFonts w:eastAsia="Times New Roman"/>
          <w:szCs w:val="24"/>
          <w:lang w:eastAsia="en-US"/>
        </w:rPr>
      </w:pPr>
      <w:ins w:id="21" w:author="Φλούδα Χριστίνα" w:date="2018-09-17T13:13:00Z">
        <w:r w:rsidRPr="00642151">
          <w:rPr>
            <w:rFonts w:eastAsia="Times New Roman"/>
            <w:szCs w:val="24"/>
            <w:lang w:eastAsia="en-US"/>
          </w:rPr>
          <w:t>ΘΕΜΑΤΑ</w:t>
        </w:r>
      </w:ins>
    </w:p>
    <w:p w14:paraId="72955093" w14:textId="77777777" w:rsidR="00642151" w:rsidRPr="00642151" w:rsidRDefault="00642151" w:rsidP="00642151">
      <w:pPr>
        <w:spacing w:after="0" w:line="360" w:lineRule="auto"/>
        <w:rPr>
          <w:ins w:id="22" w:author="Φλούδα Χριστίνα" w:date="2018-09-17T13:13:00Z"/>
          <w:rFonts w:eastAsia="Times New Roman"/>
          <w:szCs w:val="24"/>
          <w:lang w:eastAsia="en-US"/>
        </w:rPr>
      </w:pPr>
      <w:ins w:id="23" w:author="Φλούδα Χριστίνα" w:date="2018-09-17T13:13:00Z">
        <w:r w:rsidRPr="00642151">
          <w:rPr>
            <w:rFonts w:eastAsia="Times New Roman"/>
            <w:szCs w:val="24"/>
            <w:lang w:eastAsia="en-US"/>
          </w:rPr>
          <w:t xml:space="preserve"> </w:t>
        </w:r>
        <w:r w:rsidRPr="00642151">
          <w:rPr>
            <w:rFonts w:eastAsia="Times New Roman"/>
            <w:szCs w:val="24"/>
            <w:lang w:eastAsia="en-US"/>
          </w:rPr>
          <w:br/>
          <w:t xml:space="preserve">Α. ΕΙΔΙΚΑ ΘΕΜΑΤΑ </w:t>
        </w:r>
        <w:r w:rsidRPr="00642151">
          <w:rPr>
            <w:rFonts w:eastAsia="Times New Roman"/>
            <w:szCs w:val="24"/>
            <w:lang w:eastAsia="en-US"/>
          </w:rPr>
          <w:br/>
          <w:t xml:space="preserve">1. Επικύρωση Πρακτικών, σελ. </w:t>
        </w:r>
        <w:r w:rsidRPr="00642151">
          <w:rPr>
            <w:rFonts w:eastAsia="Times New Roman"/>
            <w:szCs w:val="24"/>
            <w:lang w:eastAsia="en-US"/>
          </w:rPr>
          <w:br/>
          <w:t xml:space="preserve">2. Επί διαδικαστικού θέματος, σελ. </w:t>
        </w:r>
        <w:r w:rsidRPr="00642151">
          <w:rPr>
            <w:rFonts w:eastAsia="Times New Roman"/>
            <w:szCs w:val="24"/>
            <w:lang w:eastAsia="en-US"/>
          </w:rPr>
          <w:br/>
          <w:t xml:space="preserve"> </w:t>
        </w:r>
        <w:r w:rsidRPr="00642151">
          <w:rPr>
            <w:rFonts w:eastAsia="Times New Roman"/>
            <w:szCs w:val="24"/>
            <w:lang w:eastAsia="en-US"/>
          </w:rPr>
          <w:br/>
          <w:t xml:space="preserve">Β. ΝΟΜΟΘΕΤΙΚΗ ΕΡΓΑΣΙΑ </w:t>
        </w:r>
        <w:r w:rsidRPr="00642151">
          <w:rPr>
            <w:rFonts w:eastAsia="Times New Roman"/>
            <w:szCs w:val="24"/>
            <w:lang w:eastAsia="en-US"/>
          </w:rPr>
          <w:br/>
          <w:t>1. Κατάθεση σχεδίων νόμων:</w:t>
        </w:r>
        <w:r w:rsidRPr="00642151">
          <w:rPr>
            <w:rFonts w:eastAsia="Times New Roman"/>
            <w:szCs w:val="24"/>
            <w:lang w:eastAsia="en-US"/>
          </w:rPr>
          <w:br/>
          <w:t xml:space="preserve">    </w:t>
        </w:r>
        <w:proofErr w:type="spellStart"/>
        <w:r w:rsidRPr="00642151">
          <w:rPr>
            <w:rFonts w:eastAsia="Times New Roman"/>
            <w:szCs w:val="24"/>
            <w:lang w:val="en-US" w:eastAsia="en-US"/>
          </w:rPr>
          <w:t>i</w:t>
        </w:r>
        <w:proofErr w:type="spellEnd"/>
        <w:r w:rsidRPr="00642151">
          <w:rPr>
            <w:rFonts w:eastAsia="Times New Roman"/>
            <w:szCs w:val="24"/>
            <w:lang w:eastAsia="en-US"/>
          </w:rPr>
          <w:t xml:space="preserve">. Η Υπουργός Πολιτισμού και Αθλητισμού και οι Υπουργοί Ψηφιακής Πολιτικής, Τηλεπικοινωνιών και Ενημέρωσης, Παιδείας,  Έρευνας και Θρησκευμάτων, Εργασίας, Κοινωνικής Ασφάλισης και Κοινωνικής Αλληλεγγύης, Οικονομικών και Διοικητικής Ανασυγκρότησης, καθώς και ο Αναπληρωτής Υπουργός Οικονομικών κατέθεσαν στις 7-9-2018 σχέδιο νόμου: « Ίδρυση Μητροπολιτικού Οργανισμού Μουσείων Εικαστικών Τεχνών Θεσσαλονίκης», σελ. </w:t>
        </w:r>
        <w:r w:rsidRPr="00642151">
          <w:rPr>
            <w:rFonts w:eastAsia="Times New Roman"/>
            <w:szCs w:val="24"/>
            <w:lang w:eastAsia="en-US"/>
          </w:rPr>
          <w:br/>
          <w:t xml:space="preserve">    </w:t>
        </w:r>
        <w:proofErr w:type="spellStart"/>
        <w:r w:rsidRPr="00642151">
          <w:rPr>
            <w:rFonts w:eastAsia="Times New Roman"/>
            <w:szCs w:val="24"/>
            <w:lang w:eastAsia="en-US"/>
          </w:rPr>
          <w:t>ii</w:t>
        </w:r>
        <w:proofErr w:type="spellEnd"/>
        <w:r w:rsidRPr="00642151">
          <w:rPr>
            <w:rFonts w:eastAsia="Times New Roman"/>
            <w:szCs w:val="24"/>
            <w:lang w:eastAsia="en-US"/>
          </w:rPr>
          <w:t xml:space="preserve">. Ο Υπουργός Υγείας και οι Υπουργοί Παιδείας,  Έρευνας και Θρησκευμάτων και Οικονομικών καθώς και ο Αναπληρωτής Υπουργός Υγείας κατέθεσαν στις 10-9-2018 σχέδιο νόμου: «Κύρωση της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σελ. </w:t>
        </w:r>
        <w:r w:rsidRPr="00642151">
          <w:rPr>
            <w:rFonts w:eastAsia="Times New Roman"/>
            <w:szCs w:val="24"/>
            <w:lang w:eastAsia="en-US"/>
          </w:rPr>
          <w:br/>
          <w:t xml:space="preserve">2. Κατάθεση πρότασης νόμου: Ο Βουλευτής της  Ένωσης Κεντρώων κ. Ιωάννης </w:t>
        </w:r>
        <w:proofErr w:type="spellStart"/>
        <w:r w:rsidRPr="00642151">
          <w:rPr>
            <w:rFonts w:eastAsia="Times New Roman"/>
            <w:szCs w:val="24"/>
            <w:lang w:eastAsia="en-US"/>
          </w:rPr>
          <w:t>Σαρίδης</w:t>
        </w:r>
        <w:proofErr w:type="spellEnd"/>
        <w:r w:rsidRPr="00642151">
          <w:rPr>
            <w:rFonts w:eastAsia="Times New Roman"/>
            <w:szCs w:val="24"/>
            <w:lang w:eastAsia="en-US"/>
          </w:rPr>
          <w:t xml:space="preserve"> κατέθεσε στις 7-9-2018 πρόταση νόμου: «Τροποποίηση και συμπλήρωση του ν. 3226/2004 «Παροχή νομικής βοήθειας σε πολίτες χαμηλού εισοδήματος και άλλες διατάξεις» -Αναπροσαρμογή κριτηρίων υπαγωγής στον Νόμο και διεύρυνση του πεδίου εφαρμογής του», σελ. </w:t>
        </w:r>
        <w:r w:rsidRPr="00642151">
          <w:rPr>
            <w:rFonts w:eastAsia="Times New Roman"/>
            <w:szCs w:val="24"/>
            <w:lang w:eastAsia="en-US"/>
          </w:rPr>
          <w:br/>
          <w:t xml:space="preserve">3. Συζήτηση και ψήφιση επί της αρχής, των άρθρων, των τροπολογιών και του συνόλου του σχεδίου νόμου του Υπουργείου Ψηφιακής Πολιτικής, Τηλεπικοινωνιών και Ενημέρωσης: «Πρόσβαση των μόνιμων κατοίκων των περιοχών εκτός τηλεοπτικής κάλυψης στους ελληνικούς τηλεοπτικούς σταθμούς ελεύθερης λήψης εθνικής εμβέλειας και άλλες διατάξεις», σελ. </w:t>
        </w:r>
        <w:r w:rsidRPr="00642151">
          <w:rPr>
            <w:rFonts w:eastAsia="Times New Roman"/>
            <w:szCs w:val="24"/>
            <w:lang w:eastAsia="en-US"/>
          </w:rPr>
          <w:br/>
          <w:t xml:space="preserve"> </w:t>
        </w:r>
      </w:ins>
    </w:p>
    <w:p w14:paraId="6540FDE7" w14:textId="77777777" w:rsidR="00642151" w:rsidRPr="00642151" w:rsidRDefault="00642151" w:rsidP="00642151">
      <w:pPr>
        <w:spacing w:after="0" w:line="360" w:lineRule="auto"/>
        <w:rPr>
          <w:ins w:id="24" w:author="Φλούδα Χριστίνα" w:date="2018-09-17T13:13:00Z"/>
          <w:rFonts w:eastAsia="Times New Roman"/>
          <w:szCs w:val="24"/>
          <w:lang w:eastAsia="en-US"/>
        </w:rPr>
      </w:pPr>
      <w:ins w:id="25" w:author="Φλούδα Χριστίνα" w:date="2018-09-17T13:13:00Z">
        <w:r w:rsidRPr="00642151">
          <w:rPr>
            <w:rFonts w:eastAsia="Times New Roman"/>
            <w:szCs w:val="24"/>
            <w:lang w:eastAsia="en-US"/>
          </w:rPr>
          <w:t>ΠΡΟΕΔΡΕΥΟΝΤΕΣ</w:t>
        </w:r>
      </w:ins>
    </w:p>
    <w:p w14:paraId="09597358" w14:textId="77777777" w:rsidR="00642151" w:rsidRPr="00642151" w:rsidRDefault="00642151" w:rsidP="00642151">
      <w:pPr>
        <w:spacing w:after="0" w:line="360" w:lineRule="auto"/>
        <w:rPr>
          <w:ins w:id="26" w:author="Φλούδα Χριστίνα" w:date="2018-09-17T13:13:00Z"/>
          <w:rFonts w:eastAsia="Times New Roman"/>
          <w:szCs w:val="24"/>
          <w:lang w:eastAsia="en-US"/>
        </w:rPr>
      </w:pPr>
    </w:p>
    <w:p w14:paraId="47AAA413" w14:textId="77777777" w:rsidR="00642151" w:rsidRPr="00642151" w:rsidRDefault="00642151" w:rsidP="00642151">
      <w:pPr>
        <w:spacing w:after="0" w:line="360" w:lineRule="auto"/>
        <w:rPr>
          <w:ins w:id="27" w:author="Φλούδα Χριστίνα" w:date="2018-09-17T13:13:00Z"/>
          <w:rFonts w:eastAsia="Times New Roman"/>
          <w:szCs w:val="24"/>
          <w:lang w:eastAsia="en-US"/>
        </w:rPr>
      </w:pPr>
      <w:ins w:id="28" w:author="Φλούδα Χριστίνα" w:date="2018-09-17T13:13:00Z">
        <w:r w:rsidRPr="00642151">
          <w:rPr>
            <w:rFonts w:eastAsia="Times New Roman"/>
            <w:szCs w:val="24"/>
            <w:lang w:eastAsia="en-US"/>
          </w:rPr>
          <w:t>ΒΑΡΕΜΕΝΟΣ Γ. , σελ.</w:t>
        </w:r>
        <w:r w:rsidRPr="00642151">
          <w:rPr>
            <w:rFonts w:eastAsia="Times New Roman"/>
            <w:szCs w:val="24"/>
            <w:lang w:eastAsia="en-US"/>
          </w:rPr>
          <w:br/>
          <w:t>ΧΡΙΣΤΟΔΟΥΛΟΠΟΥΛΟΥ Α. , σελ.</w:t>
        </w:r>
        <w:r w:rsidRPr="00642151">
          <w:rPr>
            <w:rFonts w:eastAsia="Times New Roman"/>
            <w:szCs w:val="24"/>
            <w:lang w:eastAsia="en-US"/>
          </w:rPr>
          <w:br/>
        </w:r>
      </w:ins>
    </w:p>
    <w:p w14:paraId="78655413" w14:textId="77777777" w:rsidR="00642151" w:rsidRPr="00642151" w:rsidRDefault="00642151" w:rsidP="00642151">
      <w:pPr>
        <w:spacing w:after="0" w:line="360" w:lineRule="auto"/>
        <w:rPr>
          <w:ins w:id="29" w:author="Φλούδα Χριστίνα" w:date="2018-09-17T13:13:00Z"/>
          <w:rFonts w:eastAsia="Times New Roman"/>
          <w:szCs w:val="24"/>
          <w:lang w:eastAsia="en-US"/>
        </w:rPr>
      </w:pPr>
    </w:p>
    <w:p w14:paraId="625761AC" w14:textId="77777777" w:rsidR="00642151" w:rsidRPr="00642151" w:rsidRDefault="00642151" w:rsidP="00642151">
      <w:pPr>
        <w:spacing w:after="0" w:line="360" w:lineRule="auto"/>
        <w:rPr>
          <w:ins w:id="30" w:author="Φλούδα Χριστίνα" w:date="2018-09-17T13:13:00Z"/>
          <w:rFonts w:eastAsia="Times New Roman"/>
          <w:szCs w:val="24"/>
          <w:lang w:eastAsia="en-US"/>
        </w:rPr>
      </w:pPr>
      <w:ins w:id="31" w:author="Φλούδα Χριστίνα" w:date="2018-09-17T13:13:00Z">
        <w:r w:rsidRPr="00642151">
          <w:rPr>
            <w:rFonts w:eastAsia="Times New Roman"/>
            <w:szCs w:val="24"/>
            <w:lang w:eastAsia="en-US"/>
          </w:rPr>
          <w:t>ΟΜΙΛΗΤΕΣ</w:t>
        </w:r>
      </w:ins>
    </w:p>
    <w:p w14:paraId="7BA98444" w14:textId="4D4AFE97" w:rsidR="00642151" w:rsidRDefault="00642151" w:rsidP="00642151">
      <w:pPr>
        <w:spacing w:line="600" w:lineRule="auto"/>
        <w:ind w:firstLine="720"/>
        <w:jc w:val="center"/>
        <w:rPr>
          <w:ins w:id="32" w:author="Φλούδα Χριστίνα" w:date="2018-09-17T13:13:00Z"/>
          <w:rFonts w:eastAsia="Times New Roman" w:cs="Times New Roman"/>
          <w:szCs w:val="24"/>
        </w:rPr>
      </w:pPr>
      <w:ins w:id="33" w:author="Φλούδα Χριστίνα" w:date="2018-09-17T13:13:00Z">
        <w:r w:rsidRPr="00642151">
          <w:rPr>
            <w:rFonts w:eastAsia="Times New Roman"/>
            <w:szCs w:val="24"/>
            <w:lang w:eastAsia="en-US"/>
          </w:rPr>
          <w:br/>
          <w:t>Α. Επί διαδικαστικού θέματος:</w:t>
        </w:r>
        <w:r w:rsidRPr="00642151">
          <w:rPr>
            <w:rFonts w:eastAsia="Times New Roman"/>
            <w:szCs w:val="24"/>
            <w:lang w:eastAsia="en-US"/>
          </w:rPr>
          <w:br/>
          <w:t>ΒΑΡΕΜΕΝΟΣ Γ. , σελ.</w:t>
        </w:r>
        <w:r w:rsidRPr="00642151">
          <w:rPr>
            <w:rFonts w:eastAsia="Times New Roman"/>
            <w:szCs w:val="24"/>
            <w:lang w:eastAsia="en-US"/>
          </w:rPr>
          <w:br/>
          <w:t>ΔΑΒΑΚΗΣ Α. , σελ.</w:t>
        </w:r>
        <w:r w:rsidRPr="00642151">
          <w:rPr>
            <w:rFonts w:eastAsia="Times New Roman"/>
            <w:szCs w:val="24"/>
            <w:lang w:eastAsia="en-US"/>
          </w:rPr>
          <w:br/>
          <w:t>ΗΛΙΟΠΟΥΛΟΣ Π. , σελ.</w:t>
        </w:r>
        <w:r w:rsidRPr="00642151">
          <w:rPr>
            <w:rFonts w:eastAsia="Times New Roman"/>
            <w:szCs w:val="24"/>
            <w:lang w:eastAsia="en-US"/>
          </w:rPr>
          <w:br/>
          <w:t>ΠΑΠΑΧΡΙΣΤΟΠΟΥΛΟΣ Α. , σελ.</w:t>
        </w:r>
        <w:r w:rsidRPr="00642151">
          <w:rPr>
            <w:rFonts w:eastAsia="Times New Roman"/>
            <w:szCs w:val="24"/>
            <w:lang w:eastAsia="en-US"/>
          </w:rPr>
          <w:br/>
          <w:t>ΠΑΠΠΑΣ Ν. , σελ.</w:t>
        </w:r>
        <w:r w:rsidRPr="00642151">
          <w:rPr>
            <w:rFonts w:eastAsia="Times New Roman"/>
            <w:szCs w:val="24"/>
            <w:lang w:eastAsia="en-US"/>
          </w:rPr>
          <w:br/>
          <w:t>ΧΡΙΣΤΟΔΟΥΛΟΠΟΥΛΟΥ Α. , σελ.</w:t>
        </w:r>
        <w:r w:rsidRPr="00642151">
          <w:rPr>
            <w:rFonts w:eastAsia="Times New Roman"/>
            <w:szCs w:val="24"/>
            <w:lang w:eastAsia="en-US"/>
          </w:rPr>
          <w:br/>
          <w:t>ΨΑΡΙΑΝΟΣ Γ. , σελ.</w:t>
        </w:r>
        <w:r w:rsidRPr="00642151">
          <w:rPr>
            <w:rFonts w:eastAsia="Times New Roman"/>
            <w:szCs w:val="24"/>
            <w:lang w:eastAsia="en-US"/>
          </w:rPr>
          <w:br/>
        </w:r>
        <w:r w:rsidRPr="00642151">
          <w:rPr>
            <w:rFonts w:eastAsia="Times New Roman"/>
            <w:szCs w:val="24"/>
            <w:lang w:eastAsia="en-US"/>
          </w:rPr>
          <w:br/>
          <w:t>Β. Επί του σχεδίου νόμου του Υπουργείου Ψηφιακής Πολιτικής, Τηλεπικοινωνιών και Ενημέρωσης:</w:t>
        </w:r>
        <w:r w:rsidRPr="00642151">
          <w:rPr>
            <w:rFonts w:eastAsia="Times New Roman"/>
            <w:szCs w:val="24"/>
            <w:lang w:eastAsia="en-US"/>
          </w:rPr>
          <w:br/>
          <w:t>ΑΣΗΜΑΚΟΠΟΥΛΟΥ  Ά. , σελ.</w:t>
        </w:r>
        <w:r w:rsidRPr="00642151">
          <w:rPr>
            <w:rFonts w:eastAsia="Times New Roman"/>
            <w:szCs w:val="24"/>
            <w:lang w:eastAsia="en-US"/>
          </w:rPr>
          <w:br/>
          <w:t>ΓΑΒΡΟΓΛΟΥ Κ. , σελ.</w:t>
        </w:r>
        <w:r w:rsidRPr="00642151">
          <w:rPr>
            <w:rFonts w:eastAsia="Times New Roman"/>
            <w:szCs w:val="24"/>
            <w:lang w:eastAsia="en-US"/>
          </w:rPr>
          <w:br/>
          <w:t>ΓΡΗΓΟΡΑΚΟΣ Λ. , σελ.</w:t>
        </w:r>
        <w:r w:rsidRPr="00642151">
          <w:rPr>
            <w:rFonts w:eastAsia="Times New Roman"/>
            <w:szCs w:val="24"/>
            <w:lang w:eastAsia="en-US"/>
          </w:rPr>
          <w:br/>
          <w:t>ΔΑΒΑΚΗΣ Α. , σελ.</w:t>
        </w:r>
        <w:r w:rsidRPr="00642151">
          <w:rPr>
            <w:rFonts w:eastAsia="Times New Roman"/>
            <w:szCs w:val="24"/>
            <w:lang w:eastAsia="en-US"/>
          </w:rPr>
          <w:br/>
          <w:t>ΗΓΟΥΜΕΝΙΔΗΣ Ν. , σελ.</w:t>
        </w:r>
        <w:r w:rsidRPr="00642151">
          <w:rPr>
            <w:rFonts w:eastAsia="Times New Roman"/>
            <w:szCs w:val="24"/>
            <w:lang w:eastAsia="en-US"/>
          </w:rPr>
          <w:br/>
          <w:t>ΗΛΙΟΠΟΥΛΟΣ Π. , σελ.</w:t>
        </w:r>
        <w:r w:rsidRPr="00642151">
          <w:rPr>
            <w:rFonts w:eastAsia="Times New Roman"/>
            <w:szCs w:val="24"/>
            <w:lang w:eastAsia="en-US"/>
          </w:rPr>
          <w:br/>
          <w:t>ΘΕΟΧΑΡΟΠΟΥΛΟΣ Α. , σελ.</w:t>
        </w:r>
        <w:r w:rsidRPr="00642151">
          <w:rPr>
            <w:rFonts w:eastAsia="Times New Roman"/>
            <w:szCs w:val="24"/>
            <w:lang w:eastAsia="en-US"/>
          </w:rPr>
          <w:br/>
          <w:t>ΚΑΒΑΔΕΛΛΑΣ Δ. , σελ.</w:t>
        </w:r>
        <w:r w:rsidRPr="00642151">
          <w:rPr>
            <w:rFonts w:eastAsia="Times New Roman"/>
            <w:szCs w:val="24"/>
            <w:lang w:eastAsia="en-US"/>
          </w:rPr>
          <w:br/>
          <w:t>ΚΑΡΑΘΑΝΑΣΟΠΟΥΛΟΣ Ν. , σελ.</w:t>
        </w:r>
        <w:r w:rsidRPr="00642151">
          <w:rPr>
            <w:rFonts w:eastAsia="Times New Roman"/>
            <w:szCs w:val="24"/>
            <w:lang w:eastAsia="en-US"/>
          </w:rPr>
          <w:br/>
          <w:t>ΚΑΡΑΝΑΣΤΑΣΗΣ Α. , σελ.</w:t>
        </w:r>
        <w:r w:rsidRPr="00642151">
          <w:rPr>
            <w:rFonts w:eastAsia="Times New Roman"/>
            <w:szCs w:val="24"/>
            <w:lang w:eastAsia="en-US"/>
          </w:rPr>
          <w:br/>
          <w:t>ΚΡΕΤΣΟΣ Ε. , σελ.</w:t>
        </w:r>
        <w:r w:rsidRPr="00642151">
          <w:rPr>
            <w:rFonts w:eastAsia="Times New Roman"/>
            <w:szCs w:val="24"/>
            <w:lang w:eastAsia="en-US"/>
          </w:rPr>
          <w:br/>
          <w:t>ΞΥΔΑΚΗΣ Ν. , σελ.</w:t>
        </w:r>
        <w:r w:rsidRPr="00642151">
          <w:rPr>
            <w:rFonts w:eastAsia="Times New Roman"/>
            <w:szCs w:val="24"/>
            <w:lang w:eastAsia="en-US"/>
          </w:rPr>
          <w:br/>
          <w:t>ΠΑΝΑΓΙΩΤΑΡΟΣ Η. , σελ.</w:t>
        </w:r>
        <w:r w:rsidRPr="00642151">
          <w:rPr>
            <w:rFonts w:eastAsia="Times New Roman"/>
            <w:szCs w:val="24"/>
            <w:lang w:eastAsia="en-US"/>
          </w:rPr>
          <w:br/>
          <w:t>ΠΑΠΑΗΛΙΟΥ Γ. , σελ.</w:t>
        </w:r>
        <w:r w:rsidRPr="00642151">
          <w:rPr>
            <w:rFonts w:eastAsia="Times New Roman"/>
            <w:szCs w:val="24"/>
            <w:lang w:eastAsia="en-US"/>
          </w:rPr>
          <w:br/>
          <w:t>ΠΑΠΑΧΡΙΣΤΟΠΟΥΛΟΣ Α. , σελ.</w:t>
        </w:r>
        <w:r w:rsidRPr="00642151">
          <w:rPr>
            <w:rFonts w:eastAsia="Times New Roman"/>
            <w:szCs w:val="24"/>
            <w:lang w:eastAsia="en-US"/>
          </w:rPr>
          <w:br/>
          <w:t>ΠΑΠΠΑΣ Ν. , σελ.</w:t>
        </w:r>
        <w:r w:rsidRPr="00642151">
          <w:rPr>
            <w:rFonts w:eastAsia="Times New Roman"/>
            <w:szCs w:val="24"/>
            <w:lang w:eastAsia="en-US"/>
          </w:rPr>
          <w:br/>
          <w:t>ΣΥΝΤΥΧΑΚΗΣ Ε. , σελ.</w:t>
        </w:r>
        <w:r w:rsidRPr="00642151">
          <w:rPr>
            <w:rFonts w:eastAsia="Times New Roman"/>
            <w:szCs w:val="24"/>
            <w:lang w:eastAsia="en-US"/>
          </w:rPr>
          <w:br/>
          <w:t>ΤΖΑΒΑΡΑΣ Κ. , σελ.</w:t>
        </w:r>
        <w:r w:rsidRPr="00642151">
          <w:rPr>
            <w:rFonts w:eastAsia="Times New Roman"/>
            <w:szCs w:val="24"/>
            <w:lang w:eastAsia="en-US"/>
          </w:rPr>
          <w:br/>
          <w:t>ΧΑΡΙΤΣΗΣ Α. , σελ.</w:t>
        </w:r>
        <w:r w:rsidRPr="00642151">
          <w:rPr>
            <w:rFonts w:eastAsia="Times New Roman"/>
            <w:szCs w:val="24"/>
            <w:lang w:eastAsia="en-US"/>
          </w:rPr>
          <w:br/>
          <w:t>ΨΑΡΙΑΝΟΣ Γ. , σελ.</w:t>
        </w:r>
        <w:r w:rsidRPr="00642151">
          <w:rPr>
            <w:rFonts w:eastAsia="Times New Roman"/>
            <w:szCs w:val="24"/>
            <w:lang w:eastAsia="en-US"/>
          </w:rPr>
          <w:br/>
        </w:r>
        <w:r w:rsidRPr="00642151">
          <w:rPr>
            <w:rFonts w:eastAsia="Times New Roman"/>
            <w:szCs w:val="24"/>
            <w:lang w:eastAsia="en-US"/>
          </w:rPr>
          <w:br/>
          <w:t>ΠΑΡΕΜΒΑΣΕΙΣ:</w:t>
        </w:r>
        <w:r w:rsidRPr="00642151">
          <w:rPr>
            <w:rFonts w:eastAsia="Times New Roman"/>
            <w:szCs w:val="24"/>
            <w:lang w:eastAsia="en-US"/>
          </w:rPr>
          <w:br/>
          <w:t>ΧΑΡΑΚΟΠΟΥΛΟΣ Μ. , σελ.</w:t>
        </w:r>
        <w:r w:rsidRPr="00642151">
          <w:rPr>
            <w:rFonts w:eastAsia="Times New Roman"/>
            <w:szCs w:val="24"/>
            <w:lang w:eastAsia="en-US"/>
          </w:rPr>
          <w:br/>
        </w:r>
      </w:ins>
    </w:p>
    <w:p w14:paraId="349D4D49" w14:textId="557EC71D" w:rsidR="00AA5F14" w:rsidRDefault="00642151">
      <w:pPr>
        <w:spacing w:line="600" w:lineRule="auto"/>
        <w:ind w:firstLine="720"/>
        <w:jc w:val="center"/>
        <w:rPr>
          <w:rFonts w:eastAsia="Times New Roman" w:cs="Times New Roman"/>
          <w:szCs w:val="24"/>
        </w:rPr>
      </w:pPr>
      <w:r w:rsidRPr="007045E2">
        <w:rPr>
          <w:rFonts w:eastAsia="Times New Roman" w:cs="Times New Roman"/>
          <w:szCs w:val="24"/>
        </w:rPr>
        <w:t>ΠΡΑΚΤΙΚΑ ΒΟΥΛΗΣ</w:t>
      </w:r>
    </w:p>
    <w:p w14:paraId="349D4D4A" w14:textId="77777777" w:rsidR="00AA5F14" w:rsidRDefault="00642151">
      <w:pPr>
        <w:spacing w:line="600" w:lineRule="auto"/>
        <w:ind w:firstLine="720"/>
        <w:jc w:val="center"/>
        <w:rPr>
          <w:rFonts w:eastAsia="Times New Roman" w:cs="Times New Roman"/>
          <w:szCs w:val="24"/>
        </w:rPr>
      </w:pPr>
      <w:r>
        <w:rPr>
          <w:rFonts w:eastAsia="Times New Roman" w:cs="Times New Roman"/>
          <w:szCs w:val="24"/>
        </w:rPr>
        <w:t>Ι</w:t>
      </w:r>
      <w:r>
        <w:rPr>
          <w:rFonts w:eastAsia="Times New Roman" w:cs="Times New Roman"/>
          <w:szCs w:val="24"/>
        </w:rPr>
        <w:t>Ζ</w:t>
      </w:r>
      <w:r w:rsidRPr="007045E2">
        <w:rPr>
          <w:rFonts w:eastAsia="Times New Roman" w:cs="Times New Roman"/>
          <w:szCs w:val="24"/>
        </w:rPr>
        <w:t xml:space="preserve">΄ ΠΕΡΙΟΔΟΣ </w:t>
      </w:r>
    </w:p>
    <w:p w14:paraId="349D4D4B" w14:textId="77777777" w:rsidR="00AA5F14" w:rsidRDefault="00642151">
      <w:pPr>
        <w:spacing w:line="600" w:lineRule="auto"/>
        <w:ind w:firstLine="720"/>
        <w:jc w:val="center"/>
        <w:rPr>
          <w:rFonts w:eastAsia="Times New Roman" w:cs="Times New Roman"/>
          <w:szCs w:val="24"/>
        </w:rPr>
      </w:pPr>
      <w:r w:rsidRPr="007045E2">
        <w:rPr>
          <w:rFonts w:eastAsia="Times New Roman" w:cs="Times New Roman"/>
          <w:szCs w:val="24"/>
        </w:rPr>
        <w:t>ΠΡΟΕΔΡΕΥΟΜΕΝΗΣ ΚΟΙΝΟΒΟΥΛΕΥΤΙΚΗΣ ΔΗΜΟΚΡΑΤΙΑΣ</w:t>
      </w:r>
    </w:p>
    <w:p w14:paraId="349D4D4C" w14:textId="77777777" w:rsidR="00AA5F14" w:rsidRDefault="00642151">
      <w:pPr>
        <w:spacing w:line="600" w:lineRule="auto"/>
        <w:ind w:firstLine="720"/>
        <w:jc w:val="center"/>
        <w:rPr>
          <w:rFonts w:eastAsia="Times New Roman" w:cs="Times New Roman"/>
          <w:szCs w:val="24"/>
        </w:rPr>
      </w:pPr>
      <w:r>
        <w:rPr>
          <w:rFonts w:eastAsia="Times New Roman" w:cs="Times New Roman"/>
          <w:szCs w:val="24"/>
        </w:rPr>
        <w:t>ΣΥΝΟΔΟΣ Γ΄</w:t>
      </w:r>
    </w:p>
    <w:p w14:paraId="349D4D4D" w14:textId="77777777" w:rsidR="00AA5F14" w:rsidRDefault="00642151">
      <w:pPr>
        <w:spacing w:line="600" w:lineRule="auto"/>
        <w:ind w:firstLine="720"/>
        <w:jc w:val="center"/>
        <w:rPr>
          <w:rFonts w:eastAsia="Times New Roman" w:cs="Times New Roman"/>
          <w:szCs w:val="24"/>
        </w:rPr>
      </w:pPr>
      <w:r>
        <w:rPr>
          <w:rFonts w:eastAsia="Times New Roman" w:cs="Times New Roman"/>
          <w:szCs w:val="24"/>
        </w:rPr>
        <w:t>ΤΜΗΜΑ ΔΙΑΚΟΠΗΣ ΕΡΓΑΣΙΩΝ ΤΗΣ ΒΟΥΛΗΣ</w:t>
      </w:r>
    </w:p>
    <w:p w14:paraId="349D4D4E" w14:textId="77777777" w:rsidR="00AA5F14" w:rsidRDefault="00642151">
      <w:pPr>
        <w:spacing w:line="600" w:lineRule="auto"/>
        <w:ind w:firstLine="720"/>
        <w:jc w:val="center"/>
        <w:rPr>
          <w:rFonts w:eastAsia="Times New Roman" w:cs="Times New Roman"/>
          <w:szCs w:val="24"/>
        </w:rPr>
      </w:pPr>
      <w:r>
        <w:rPr>
          <w:rFonts w:eastAsia="Times New Roman" w:cs="Times New Roman"/>
          <w:szCs w:val="24"/>
        </w:rPr>
        <w:t xml:space="preserve">ΘΕΡΟΥΣ 2018 </w:t>
      </w:r>
    </w:p>
    <w:p w14:paraId="349D4D4F" w14:textId="77777777" w:rsidR="00AA5F14" w:rsidRDefault="00642151">
      <w:pPr>
        <w:spacing w:line="600" w:lineRule="auto"/>
        <w:ind w:firstLine="720"/>
        <w:jc w:val="center"/>
        <w:rPr>
          <w:rFonts w:eastAsia="Times New Roman" w:cs="Times New Roman"/>
          <w:szCs w:val="24"/>
        </w:rPr>
      </w:pPr>
      <w:r w:rsidRPr="007045E2">
        <w:rPr>
          <w:rFonts w:eastAsia="Times New Roman" w:cs="Times New Roman"/>
          <w:szCs w:val="24"/>
        </w:rPr>
        <w:t xml:space="preserve">ΣΥΝΕΔΡΙΑΣΗ  </w:t>
      </w:r>
      <w:r>
        <w:rPr>
          <w:rFonts w:eastAsia="Times New Roman" w:cs="Times New Roman"/>
          <w:szCs w:val="24"/>
        </w:rPr>
        <w:t>ΙΑ</w:t>
      </w:r>
      <w:r w:rsidRPr="007045E2">
        <w:rPr>
          <w:rFonts w:eastAsia="Times New Roman" w:cs="Times New Roman"/>
          <w:szCs w:val="24"/>
        </w:rPr>
        <w:t>΄</w:t>
      </w:r>
    </w:p>
    <w:p w14:paraId="349D4D50" w14:textId="77777777" w:rsidR="00AA5F14" w:rsidRDefault="00642151">
      <w:pPr>
        <w:spacing w:line="600" w:lineRule="auto"/>
        <w:ind w:firstLine="720"/>
        <w:jc w:val="center"/>
        <w:rPr>
          <w:rFonts w:eastAsia="Times New Roman" w:cs="Times New Roman"/>
          <w:szCs w:val="24"/>
        </w:rPr>
      </w:pPr>
      <w:r>
        <w:rPr>
          <w:rFonts w:eastAsia="Times New Roman" w:cs="Times New Roman"/>
          <w:szCs w:val="24"/>
        </w:rPr>
        <w:t>Τρίτη 11 Σεπτεμβρίου 2018</w:t>
      </w:r>
      <w:r w:rsidRPr="00942D69">
        <w:rPr>
          <w:rFonts w:eastAsia="Times New Roman" w:cs="Times New Roman"/>
          <w:szCs w:val="24"/>
        </w:rPr>
        <w:t xml:space="preserve"> </w:t>
      </w:r>
      <w:r>
        <w:rPr>
          <w:rFonts w:eastAsia="Times New Roman" w:cs="Times New Roman"/>
          <w:szCs w:val="24"/>
        </w:rPr>
        <w:t>(πρω</w:t>
      </w:r>
      <w:r>
        <w:rPr>
          <w:rFonts w:eastAsia="Times New Roman" w:cs="Times New Roman"/>
          <w:szCs w:val="24"/>
        </w:rPr>
        <w:t>ί</w:t>
      </w:r>
      <w:r>
        <w:rPr>
          <w:rFonts w:eastAsia="Times New Roman" w:cs="Times New Roman"/>
          <w:szCs w:val="24"/>
        </w:rPr>
        <w:t>)</w:t>
      </w:r>
    </w:p>
    <w:p w14:paraId="349D4D51"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Αθήνα, σήμερα στις 11 Σεπτεμβρίου 2018</w:t>
      </w:r>
      <w:r w:rsidRPr="007045E2">
        <w:rPr>
          <w:rFonts w:eastAsia="Times New Roman" w:cs="Times New Roman"/>
          <w:szCs w:val="24"/>
        </w:rPr>
        <w:t xml:space="preserve">, ημέρα </w:t>
      </w:r>
      <w:r>
        <w:rPr>
          <w:rFonts w:eastAsia="Times New Roman" w:cs="Times New Roman"/>
          <w:szCs w:val="24"/>
        </w:rPr>
        <w:t>Τρίτη και ώρα 10.13</w:t>
      </w:r>
      <w:r w:rsidRPr="007045E2">
        <w:rPr>
          <w:rFonts w:eastAsia="Times New Roman" w:cs="Times New Roman"/>
          <w:szCs w:val="24"/>
        </w:rPr>
        <w:t>΄</w:t>
      </w:r>
      <w:r w:rsidRPr="00043D63">
        <w:rPr>
          <w:rFonts w:eastAsia="Times New Roman" w:cs="Times New Roman"/>
          <w:szCs w:val="24"/>
        </w:rPr>
        <w:t>,</w:t>
      </w:r>
      <w:r w:rsidRPr="007045E2">
        <w:rPr>
          <w:rFonts w:eastAsia="Times New Roman" w:cs="Times New Roman"/>
          <w:szCs w:val="24"/>
        </w:rPr>
        <w:t xml:space="preserve"> συνήλθε στην Αίθουσα </w:t>
      </w:r>
      <w:r>
        <w:rPr>
          <w:rFonts w:eastAsia="Times New Roman" w:cs="Times New Roman"/>
          <w:szCs w:val="24"/>
        </w:rPr>
        <w:t>της Γερουσίας</w:t>
      </w:r>
      <w:r w:rsidRPr="007045E2">
        <w:rPr>
          <w:rFonts w:eastAsia="Times New Roman" w:cs="Times New Roman"/>
          <w:szCs w:val="24"/>
        </w:rPr>
        <w:t xml:space="preserve"> του Βουλευτηρίου </w:t>
      </w:r>
      <w:r>
        <w:rPr>
          <w:rFonts w:eastAsia="Times New Roman" w:cs="Times New Roman"/>
          <w:szCs w:val="24"/>
        </w:rPr>
        <w:t>το Τμήμα Διακοπής Εργασιών της Βουλής (Γ΄ σύνθεση)</w:t>
      </w:r>
      <w:r w:rsidRPr="007045E2">
        <w:rPr>
          <w:rFonts w:eastAsia="Times New Roman" w:cs="Times New Roman"/>
          <w:szCs w:val="24"/>
        </w:rPr>
        <w:t xml:space="preserve"> για να συ</w:t>
      </w:r>
      <w:r>
        <w:rPr>
          <w:rFonts w:eastAsia="Times New Roman" w:cs="Times New Roman"/>
          <w:szCs w:val="24"/>
        </w:rPr>
        <w:t xml:space="preserve">νεδριάσει υπό την προεδρία του Β΄ Αντιπροέδρου αυτής κ. </w:t>
      </w:r>
      <w:r w:rsidRPr="00334E0B">
        <w:rPr>
          <w:rFonts w:eastAsia="Times New Roman" w:cs="Times New Roman"/>
          <w:b/>
          <w:szCs w:val="24"/>
        </w:rPr>
        <w:t>ΓΕΩΡΓΙΟΥ ΒΑΡΕΜΕΝΟΥ</w:t>
      </w:r>
      <w:r>
        <w:rPr>
          <w:rFonts w:eastAsia="Times New Roman" w:cs="Times New Roman"/>
          <w:szCs w:val="24"/>
        </w:rPr>
        <w:t>.</w:t>
      </w:r>
    </w:p>
    <w:p w14:paraId="349D4D52"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sidRPr="00987393">
        <w:rPr>
          <w:rFonts w:eastAsia="Times New Roman"/>
          <w:b/>
          <w:szCs w:val="24"/>
        </w:rPr>
        <w:t>ΠΡΟΕΔΡΕΥΩΝ (Γεώργιος Βαρεμένος):</w:t>
      </w:r>
      <w:r>
        <w:rPr>
          <w:rFonts w:eastAsia="Times New Roman"/>
          <w:b/>
          <w:szCs w:val="24"/>
        </w:rPr>
        <w:t xml:space="preserve"> </w:t>
      </w:r>
      <w:r w:rsidRPr="007045E2">
        <w:rPr>
          <w:rFonts w:eastAsia="Times New Roman" w:cs="Times New Roman"/>
          <w:szCs w:val="24"/>
        </w:rPr>
        <w:t>Κυρίες και κύριοι συνάδελφοι, αρχί</w:t>
      </w:r>
      <w:r w:rsidRPr="007045E2">
        <w:rPr>
          <w:rFonts w:eastAsia="Times New Roman" w:cs="Times New Roman"/>
          <w:szCs w:val="24"/>
        </w:rPr>
        <w:t>ζει η συνεδρίαση.</w:t>
      </w:r>
    </w:p>
    <w:p w14:paraId="349D4D53"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ήθελα να κάνω κάποιες ανακοινώσεις προς το Τμήμα πριν μπούμε στην ημερήσια διάταξη.</w:t>
      </w:r>
    </w:p>
    <w:p w14:paraId="349D4D54"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Η Υπουργός Πολιτισμού και Αθλητισμού και οι Υπουργοί Ψηφιακής Πολιτικής, Τηλεπικοινωνιών και Ενημέρωσης, Παιδείας, Έρευνας και Θρησκευμάτων, Εργασίας, </w:t>
      </w:r>
      <w:r>
        <w:rPr>
          <w:rFonts w:eastAsia="Times New Roman" w:cs="Times New Roman"/>
          <w:szCs w:val="24"/>
        </w:rPr>
        <w:t xml:space="preserve">Κοινωνικής Ασφάλισης και Κοινωνικής Αλληλεγγύης, Οικονομικών και Διοικητικής Ανασυγκρότησης, καθώς και ο Αναπληρωτής Υπουργός Οικονομικών κατέθεσαν στις 7-9-2018 σχέδιο νόμου: «Ίδρυση Μητροπολιτικού Οργανισμού Μουσείων Εικαστικών Τεχνών Θεσσαλονίκης». </w:t>
      </w:r>
    </w:p>
    <w:p w14:paraId="349D4D55"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απέμπεται στην αρμόδια Διαρκή Επιτροπή.</w:t>
      </w:r>
    </w:p>
    <w:p w14:paraId="349D4D56"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Βουλευτής της Ένωσης Κεντρώων κ. Ιωάννης </w:t>
      </w:r>
      <w:proofErr w:type="spellStart"/>
      <w:r>
        <w:rPr>
          <w:rFonts w:eastAsia="Times New Roman" w:cs="Times New Roman"/>
          <w:szCs w:val="24"/>
        </w:rPr>
        <w:t>Σαρίδης</w:t>
      </w:r>
      <w:proofErr w:type="spellEnd"/>
      <w:r>
        <w:rPr>
          <w:rFonts w:eastAsia="Times New Roman" w:cs="Times New Roman"/>
          <w:szCs w:val="24"/>
        </w:rPr>
        <w:t xml:space="preserve"> κατέθεσε στις 7-9-2018 πρόταση νόμου: «Τροποποίηση και συμπλήρωση του </w:t>
      </w:r>
      <w:r>
        <w:rPr>
          <w:rFonts w:eastAsia="Times New Roman" w:cs="Times New Roman"/>
          <w:szCs w:val="24"/>
        </w:rPr>
        <w:t>Νόμου</w:t>
      </w:r>
      <w:r>
        <w:rPr>
          <w:rFonts w:eastAsia="Times New Roman" w:cs="Times New Roman"/>
          <w:szCs w:val="24"/>
        </w:rPr>
        <w:t xml:space="preserve"> 3226/2004 </w:t>
      </w:r>
      <w:r>
        <w:rPr>
          <w:rFonts w:eastAsia="Times New Roman" w:cs="Times New Roman"/>
          <w:szCs w:val="24"/>
        </w:rPr>
        <w:t>(ΦΕΚ 24/Α/4.2.2004)</w:t>
      </w:r>
      <w:r>
        <w:rPr>
          <w:rFonts w:eastAsia="Times New Roman" w:cs="Times New Roman"/>
          <w:szCs w:val="24"/>
        </w:rPr>
        <w:t xml:space="preserve"> </w:t>
      </w:r>
      <w:r w:rsidRPr="00A0106D">
        <w:rPr>
          <w:rFonts w:eastAsia="Times New Roman" w:cs="Times New Roman"/>
          <w:szCs w:val="24"/>
        </w:rPr>
        <w:t>“</w:t>
      </w:r>
      <w:r>
        <w:rPr>
          <w:rFonts w:eastAsia="Times New Roman" w:cs="Times New Roman"/>
          <w:szCs w:val="24"/>
        </w:rPr>
        <w:t>Παροχή νομικής βοήθειας σε πολίτες χαμηλού εισοδήματος και</w:t>
      </w:r>
      <w:r>
        <w:rPr>
          <w:rFonts w:eastAsia="Times New Roman" w:cs="Times New Roman"/>
          <w:szCs w:val="24"/>
        </w:rPr>
        <w:t xml:space="preserve"> άλλες διατάξεις</w:t>
      </w:r>
      <w:r w:rsidRPr="00684352">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 xml:space="preserve">Αναπροσαρμογή κριτηρίων υπαγωγής στον Νόμο και διεύρυνση του πεδίου εφαρμογής του». </w:t>
      </w:r>
    </w:p>
    <w:p w14:paraId="349D4D57"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349D4D58"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 Υπουργός Υγείας και οι Υπουργοί Παιδείας, Έρευνας και Θρησκευμάτων και Οικονομικών</w:t>
      </w:r>
      <w:r>
        <w:rPr>
          <w:rFonts w:eastAsia="Times New Roman" w:cs="Times New Roman"/>
          <w:szCs w:val="24"/>
        </w:rPr>
        <w:t>,</w:t>
      </w:r>
      <w:r>
        <w:rPr>
          <w:rFonts w:eastAsia="Times New Roman" w:cs="Times New Roman"/>
          <w:szCs w:val="24"/>
        </w:rPr>
        <w:t xml:space="preserve"> καθώς και ο Αναπληρωτή</w:t>
      </w:r>
      <w:r>
        <w:rPr>
          <w:rFonts w:eastAsia="Times New Roman" w:cs="Times New Roman"/>
          <w:szCs w:val="24"/>
        </w:rPr>
        <w:t xml:space="preserve">ς Υπουργός Υγείας κατέθεσαν στις 10-9-2018 σχέδιο νόμου: «Κύρωση της Σύμβασης Δωρεάς μεταξύ του Ιδρύματος «Κοινωφελές Ίδρυμα Σ. Νιάρχος» και του </w:t>
      </w:r>
      <w:r>
        <w:rPr>
          <w:rFonts w:eastAsia="Times New Roman" w:cs="Times New Roman"/>
          <w:szCs w:val="24"/>
        </w:rPr>
        <w:t xml:space="preserve">Ελληνικού </w:t>
      </w:r>
      <w:r>
        <w:rPr>
          <w:rFonts w:eastAsia="Times New Roman" w:cs="Times New Roman"/>
          <w:szCs w:val="24"/>
        </w:rPr>
        <w:t>Δημοσίου για την ενίσχυση και αναβάθμιση των υποδομών στον τομέα της Υγείας».</w:t>
      </w:r>
    </w:p>
    <w:p w14:paraId="349D4D59"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Παραπέμπεται στην αρμόδ</w:t>
      </w:r>
      <w:r>
        <w:rPr>
          <w:rFonts w:eastAsia="Times New Roman" w:cs="Times New Roman"/>
          <w:szCs w:val="24"/>
        </w:rPr>
        <w:t>ια Διαρκή Επιτροπή.</w:t>
      </w:r>
    </w:p>
    <w:p w14:paraId="349D4D5A"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εισερχόμαστε στην ημερήσια διάταξη της</w:t>
      </w:r>
    </w:p>
    <w:p w14:paraId="349D4D5B" w14:textId="77777777" w:rsidR="00AA5F14" w:rsidRDefault="00642151">
      <w:pPr>
        <w:spacing w:line="600" w:lineRule="auto"/>
        <w:ind w:firstLine="720"/>
        <w:jc w:val="center"/>
        <w:rPr>
          <w:rFonts w:eastAsia="Times New Roman" w:cs="Times New Roman"/>
          <w:b/>
          <w:szCs w:val="24"/>
        </w:rPr>
      </w:pPr>
      <w:r w:rsidRPr="00427660">
        <w:rPr>
          <w:rFonts w:eastAsia="Times New Roman" w:cs="Times New Roman"/>
          <w:b/>
          <w:szCs w:val="24"/>
        </w:rPr>
        <w:t>ΝΟΜΟΘΕΤΙΚΗΣ ΕΡΓΑΣΙΑΣ</w:t>
      </w:r>
    </w:p>
    <w:p w14:paraId="349D4D5C"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Ψηφιακής Πολιτικής, Τηλεπικοινωνιών και Ενημέρ</w:t>
      </w:r>
      <w:r>
        <w:rPr>
          <w:rFonts w:eastAsia="Times New Roman" w:cs="Times New Roman"/>
          <w:szCs w:val="24"/>
        </w:rPr>
        <w:t>ωσης</w:t>
      </w:r>
      <w:r>
        <w:rPr>
          <w:rFonts w:eastAsia="Times New Roman" w:cs="Times New Roman"/>
          <w:szCs w:val="24"/>
        </w:rPr>
        <w:t>:</w:t>
      </w:r>
      <w:r>
        <w:rPr>
          <w:rFonts w:eastAsia="Times New Roman" w:cs="Times New Roman"/>
          <w:szCs w:val="24"/>
        </w:rPr>
        <w:t xml:space="preserve"> «Πρόσβαση των μόνιμων κατοίκων των περιοχών εκτός τηλεοπτικής κάλυψης στους ελληνικούς τηλεοπτικούς σταθμούς ελεύθερης λήψης εθνικής εμβέλειας».</w:t>
      </w:r>
    </w:p>
    <w:p w14:paraId="349D4D5D"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w:t>
      </w:r>
      <w:r>
        <w:rPr>
          <w:rFonts w:eastAsia="Times New Roman" w:cs="Times New Roman"/>
          <w:szCs w:val="24"/>
        </w:rPr>
        <w:t xml:space="preserve">στις </w:t>
      </w:r>
      <w:r>
        <w:rPr>
          <w:rFonts w:eastAsia="Times New Roman" w:cs="Times New Roman"/>
          <w:szCs w:val="24"/>
        </w:rPr>
        <w:t>10 Σεπτεμβρίου 2018, η συζήτηση του νομοσχεδίου</w:t>
      </w:r>
      <w:r>
        <w:rPr>
          <w:rFonts w:eastAsia="Times New Roman" w:cs="Times New Roman"/>
          <w:szCs w:val="24"/>
        </w:rPr>
        <w:t xml:space="preserve"> να γίνει σε μία συνεδρίαση ενιαία επί της αρχής, των άρθρων, των τροπολογιών και του συνόλου.</w:t>
      </w:r>
    </w:p>
    <w:p w14:paraId="349D4D5E"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Συμφωνεί το Τμήμα;</w:t>
      </w:r>
    </w:p>
    <w:p w14:paraId="349D4D5F"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 xml:space="preserve">ΟΛΟΙ ΟΙ </w:t>
      </w:r>
      <w:r w:rsidRPr="00F32455">
        <w:rPr>
          <w:rFonts w:eastAsia="Times New Roman" w:cs="Times New Roman"/>
          <w:b/>
          <w:szCs w:val="24"/>
        </w:rPr>
        <w:t>ΒΟΥΛΕΥΤΕΣ:</w:t>
      </w:r>
      <w:r>
        <w:rPr>
          <w:rFonts w:eastAsia="Times New Roman" w:cs="Times New Roman"/>
          <w:szCs w:val="24"/>
        </w:rPr>
        <w:t xml:space="preserve"> Μάλιστα, μάλιστα.</w:t>
      </w:r>
    </w:p>
    <w:p w14:paraId="349D4D60" w14:textId="77777777" w:rsidR="00AA5F14" w:rsidRDefault="00642151">
      <w:pPr>
        <w:spacing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 xml:space="preserve">Το Τμήμα </w:t>
      </w:r>
      <w:proofErr w:type="spellStart"/>
      <w:r>
        <w:rPr>
          <w:rFonts w:eastAsia="Times New Roman"/>
          <w:bCs/>
          <w:szCs w:val="24"/>
        </w:rPr>
        <w:t>συνεφώνησε</w:t>
      </w:r>
      <w:proofErr w:type="spellEnd"/>
      <w:r>
        <w:rPr>
          <w:rFonts w:eastAsia="Times New Roman"/>
          <w:bCs/>
          <w:szCs w:val="24"/>
        </w:rPr>
        <w:t>.</w:t>
      </w:r>
    </w:p>
    <w:p w14:paraId="349D4D61" w14:textId="77777777" w:rsidR="00AA5F14" w:rsidRDefault="00642151">
      <w:pPr>
        <w:spacing w:line="600" w:lineRule="auto"/>
        <w:ind w:firstLine="720"/>
        <w:jc w:val="both"/>
        <w:rPr>
          <w:rFonts w:eastAsia="Times New Roman"/>
          <w:bCs/>
          <w:szCs w:val="24"/>
        </w:rPr>
      </w:pPr>
      <w:r>
        <w:rPr>
          <w:rFonts w:eastAsia="Times New Roman"/>
          <w:bCs/>
          <w:szCs w:val="24"/>
        </w:rPr>
        <w:t>Πριν δώσω τον λόγο στον εισηγητή της Πλειοψηφίας κ.</w:t>
      </w:r>
      <w:r>
        <w:rPr>
          <w:rFonts w:eastAsia="Times New Roman"/>
          <w:bCs/>
          <w:szCs w:val="24"/>
        </w:rPr>
        <w:t xml:space="preserve"> Απόστολο </w:t>
      </w:r>
      <w:proofErr w:type="spellStart"/>
      <w:r>
        <w:rPr>
          <w:rFonts w:eastAsia="Times New Roman"/>
          <w:bCs/>
          <w:szCs w:val="24"/>
        </w:rPr>
        <w:t>Καραναστάση</w:t>
      </w:r>
      <w:proofErr w:type="spellEnd"/>
      <w:r>
        <w:rPr>
          <w:rFonts w:eastAsia="Times New Roman"/>
          <w:bCs/>
          <w:szCs w:val="24"/>
        </w:rPr>
        <w:t xml:space="preserve"> για δεκαπέντε λεπτά, θέλω να πω ότι όσοι θέλετε να εγγραφείτε ως ομιλητές θα πρέπει να προσέρχεστε εδώ, γιατί το σύστημα δεν λειτουργεί ηλεκτρονικά.</w:t>
      </w:r>
    </w:p>
    <w:p w14:paraId="349D4D62" w14:textId="77777777" w:rsidR="00AA5F14" w:rsidRDefault="00642151">
      <w:pPr>
        <w:spacing w:line="600" w:lineRule="auto"/>
        <w:ind w:firstLine="720"/>
        <w:jc w:val="both"/>
        <w:rPr>
          <w:rFonts w:eastAsia="Times New Roman"/>
          <w:bCs/>
          <w:szCs w:val="24"/>
        </w:rPr>
      </w:pPr>
      <w:r>
        <w:rPr>
          <w:rFonts w:eastAsia="Times New Roman"/>
          <w:bCs/>
          <w:szCs w:val="24"/>
        </w:rPr>
        <w:t xml:space="preserve">Τον λόγο έχει ο κ. </w:t>
      </w:r>
      <w:proofErr w:type="spellStart"/>
      <w:r>
        <w:rPr>
          <w:rFonts w:eastAsia="Times New Roman"/>
          <w:bCs/>
          <w:szCs w:val="24"/>
        </w:rPr>
        <w:t>Καραναστάσης</w:t>
      </w:r>
      <w:proofErr w:type="spellEnd"/>
      <w:r>
        <w:rPr>
          <w:rFonts w:eastAsia="Times New Roman"/>
          <w:bCs/>
          <w:szCs w:val="24"/>
        </w:rPr>
        <w:t xml:space="preserve"> για δεκαπέντε λεπτά.</w:t>
      </w:r>
    </w:p>
    <w:p w14:paraId="349D4D63" w14:textId="77777777" w:rsidR="00AA5F14" w:rsidRDefault="00642151">
      <w:pPr>
        <w:spacing w:line="600" w:lineRule="auto"/>
        <w:ind w:firstLine="720"/>
        <w:jc w:val="both"/>
        <w:rPr>
          <w:rFonts w:eastAsia="Times New Roman"/>
          <w:bCs/>
          <w:szCs w:val="24"/>
        </w:rPr>
      </w:pPr>
      <w:r w:rsidRPr="00561925">
        <w:rPr>
          <w:rFonts w:eastAsia="Times New Roman"/>
          <w:b/>
          <w:bCs/>
          <w:szCs w:val="24"/>
        </w:rPr>
        <w:lastRenderedPageBreak/>
        <w:t>ΑΠΟΣΤΟΛΟΣ ΚΑΡΑΝΑΣΤΑΣΗΣ:</w:t>
      </w:r>
      <w:r>
        <w:rPr>
          <w:rFonts w:eastAsia="Times New Roman"/>
          <w:bCs/>
          <w:szCs w:val="24"/>
        </w:rPr>
        <w:t xml:space="preserve"> Κύριε Πρόεδρε, κύριε Υπουργέ, κύριε Αναπληρωτή Υπουργέ, κυρίες και κύριοι συνάδελφοι, το συζητούμενο νομοσχέδιο αποτελεί κατά κάποιον τρόπο τη φυσική συνέχεια και ολοκλήρωση της ρύθμισης που ξεκίνησε με την ΚΥΑ το 2017 των Υπουργών Εσωτερικών, Ψηφιακής Πο</w:t>
      </w:r>
      <w:r>
        <w:rPr>
          <w:rFonts w:eastAsia="Times New Roman"/>
          <w:bCs/>
          <w:szCs w:val="24"/>
        </w:rPr>
        <w:t>λιτικής, Τηλεπικοινωνιών και Ενημέρωσης, με τίτλο «Επιχορηγούμενη δορυφορική πρόσβαση των μονίμων κατοίκων των απομακρυσμένων περιοχών της χώρας στους ελληνικούς τηλεοπτικούς σταθμούς ελεύθερης λήψης».</w:t>
      </w:r>
    </w:p>
    <w:p w14:paraId="349D4D64" w14:textId="77777777" w:rsidR="00AA5F14" w:rsidRDefault="00642151">
      <w:pPr>
        <w:spacing w:line="600" w:lineRule="auto"/>
        <w:ind w:firstLine="720"/>
        <w:jc w:val="both"/>
        <w:rPr>
          <w:rFonts w:eastAsia="Times New Roman"/>
          <w:bCs/>
          <w:szCs w:val="24"/>
        </w:rPr>
      </w:pPr>
      <w:r>
        <w:rPr>
          <w:rFonts w:eastAsia="Times New Roman"/>
          <w:bCs/>
          <w:szCs w:val="24"/>
        </w:rPr>
        <w:t xml:space="preserve">Με αυτήν την </w:t>
      </w:r>
      <w:r>
        <w:rPr>
          <w:rFonts w:eastAsia="Times New Roman"/>
          <w:bCs/>
          <w:szCs w:val="24"/>
        </w:rPr>
        <w:t>κοινή υπουργική απόφαση</w:t>
      </w:r>
      <w:r>
        <w:rPr>
          <w:rFonts w:eastAsia="Times New Roman"/>
          <w:bCs/>
          <w:szCs w:val="24"/>
        </w:rPr>
        <w:t xml:space="preserve"> επιχειρήθηκε, φέρ</w:t>
      </w:r>
      <w:r>
        <w:rPr>
          <w:rFonts w:eastAsia="Times New Roman"/>
          <w:bCs/>
          <w:szCs w:val="24"/>
        </w:rPr>
        <w:t>οντας μάλιστα θετικό αποτέλεσμα, η επίλυση του προβλήματος της έλλειψης επίγειας ψηφιακής τηλεοπτικής κάλυψης σε συγκεκριμένες απομακρυσμένες και εθνικά ευαίσθητες περιοχές των Νομών Έβρου, Δωδεκανήσου, Ξάνθης, Ροδόπης, Σάμου και Χίου.</w:t>
      </w:r>
    </w:p>
    <w:p w14:paraId="349D4D65" w14:textId="77777777" w:rsidR="00AA5F14" w:rsidRDefault="00642151">
      <w:pPr>
        <w:spacing w:line="600" w:lineRule="auto"/>
        <w:ind w:firstLine="720"/>
        <w:jc w:val="both"/>
        <w:rPr>
          <w:rFonts w:eastAsia="Times New Roman"/>
          <w:bCs/>
          <w:szCs w:val="24"/>
        </w:rPr>
      </w:pPr>
      <w:r>
        <w:rPr>
          <w:rFonts w:eastAsia="Times New Roman"/>
          <w:bCs/>
          <w:szCs w:val="24"/>
        </w:rPr>
        <w:t>Όπως θα αναφέρω όμως</w:t>
      </w:r>
      <w:r>
        <w:rPr>
          <w:rFonts w:eastAsia="Times New Roman"/>
          <w:bCs/>
          <w:szCs w:val="24"/>
        </w:rPr>
        <w:t xml:space="preserve"> και πιο κάτω, το πρόβλημα δεν εμφανίζεται μόνο σε απομακρυσμένες και εθνικά ευαίσθητες περιοχές. Με το παρόν, λοιπόν, σχέδιο νόμου επιχειρείται για πρώτη φορά στη χώρα μας να επιλυθεί το υφιστάμενο πρόβλημα επίγειας ψηφιακής τηλεοπτικής κάλυψης στο σύνολο</w:t>
      </w:r>
      <w:r>
        <w:rPr>
          <w:rFonts w:eastAsia="Times New Roman"/>
          <w:bCs/>
          <w:szCs w:val="24"/>
        </w:rPr>
        <w:t xml:space="preserve"> της ελληνικής επικράτειας.</w:t>
      </w:r>
    </w:p>
    <w:p w14:paraId="349D4D66" w14:textId="77777777" w:rsidR="00AA5F14" w:rsidRDefault="00642151">
      <w:pPr>
        <w:spacing w:line="600" w:lineRule="auto"/>
        <w:ind w:firstLine="720"/>
        <w:jc w:val="both"/>
        <w:rPr>
          <w:rFonts w:eastAsia="Times New Roman"/>
          <w:bCs/>
          <w:szCs w:val="24"/>
        </w:rPr>
      </w:pPr>
      <w:r>
        <w:rPr>
          <w:rFonts w:eastAsia="Times New Roman"/>
          <w:bCs/>
          <w:szCs w:val="24"/>
        </w:rPr>
        <w:t xml:space="preserve">Το υφιστάμενο πρόβλημα το οποίο προανέφερα είναι γνωστό -πιστεύω- σε όλους μας. Περιληπτικά μπορεί κάποιος να το περιγράψει ως εξής: Το 2009 ξεκίνησε </w:t>
      </w:r>
      <w:r>
        <w:rPr>
          <w:rFonts w:eastAsia="Times New Roman"/>
          <w:bCs/>
          <w:szCs w:val="24"/>
        </w:rPr>
        <w:lastRenderedPageBreak/>
        <w:t xml:space="preserve">σταδιακά στη χώρα μας η μετάβαση από την επίγεια αναλογική τηλεοπτική εκπομπή </w:t>
      </w:r>
      <w:r>
        <w:rPr>
          <w:rFonts w:eastAsia="Times New Roman"/>
          <w:bCs/>
          <w:szCs w:val="24"/>
        </w:rPr>
        <w:t xml:space="preserve">στην επίγεια ψηφιακή τηλεοπτική </w:t>
      </w:r>
      <w:proofErr w:type="spellStart"/>
      <w:r>
        <w:rPr>
          <w:rFonts w:eastAsia="Times New Roman"/>
          <w:bCs/>
          <w:szCs w:val="24"/>
        </w:rPr>
        <w:t>ευρυεκπομπή</w:t>
      </w:r>
      <w:proofErr w:type="spellEnd"/>
      <w:r>
        <w:rPr>
          <w:rFonts w:eastAsia="Times New Roman"/>
          <w:bCs/>
          <w:szCs w:val="24"/>
        </w:rPr>
        <w:t>. Η ως άνω μετάβαση ολοκληρώθηκε οριστικά το 2014. Με την ολοκλήρωση της ψηφιακής τηλεοπτικής μετάβασης της χώρας μας το 96,2% περίπου του συνολικού πληθυσμού της απέκτησε πρόσβαση μέσω της επίγειας ψηφιακής εκπομ</w:t>
      </w:r>
      <w:r>
        <w:rPr>
          <w:rFonts w:eastAsia="Times New Roman"/>
          <w:bCs/>
          <w:szCs w:val="24"/>
        </w:rPr>
        <w:t>πής στα προγράμματα των ελληνικών τηλεοπτικών σταθμών.</w:t>
      </w:r>
    </w:p>
    <w:p w14:paraId="349D4D67" w14:textId="77777777" w:rsidR="00AA5F14" w:rsidRDefault="00642151">
      <w:pPr>
        <w:spacing w:line="600" w:lineRule="auto"/>
        <w:ind w:firstLine="720"/>
        <w:jc w:val="both"/>
        <w:rPr>
          <w:rFonts w:eastAsia="Times New Roman"/>
          <w:bCs/>
          <w:szCs w:val="24"/>
        </w:rPr>
      </w:pPr>
      <w:r>
        <w:rPr>
          <w:rFonts w:eastAsia="Times New Roman"/>
          <w:bCs/>
          <w:szCs w:val="24"/>
        </w:rPr>
        <w:t>Ταυτόχρονα η δυνατότητα μη ψηφιακής πρόσβασης στο εγχώριο τηλεοπτικό προϊόν αποκλείστηκε πλήρως για το σύνολο της επικράτειας. Σταμάτησε δηλαδή να εκπέμπει σε αναλογική μετάδοση. Συνεπώς το υπόλοιπο 3,</w:t>
      </w:r>
      <w:r>
        <w:rPr>
          <w:rFonts w:eastAsia="Times New Roman"/>
          <w:bCs/>
          <w:szCs w:val="24"/>
        </w:rPr>
        <w:t>8% του συνολικού πληθυσμού της χώρας -το οποίο αφορά κυρίως πολίτες που κατοικούν και δραστηριοποιούνται σε δύσβατες και απομακρυσμένες περιοχές της νησιωτικής και ηπειρωτικής ελληνικής επικράτειας- έμεινε χωρίς οποιοδήποτε είδος πρόσβασης στα ελληνικά τηλ</w:t>
      </w:r>
      <w:r>
        <w:rPr>
          <w:rFonts w:eastAsia="Times New Roman"/>
          <w:bCs/>
          <w:szCs w:val="24"/>
        </w:rPr>
        <w:t xml:space="preserve">εοπτικά κανάλια. </w:t>
      </w:r>
    </w:p>
    <w:p w14:paraId="349D4D68" w14:textId="77777777" w:rsidR="00AA5F14" w:rsidRDefault="00642151">
      <w:pPr>
        <w:spacing w:line="600" w:lineRule="auto"/>
        <w:ind w:firstLine="720"/>
        <w:jc w:val="both"/>
        <w:rPr>
          <w:rFonts w:eastAsia="Times New Roman"/>
          <w:bCs/>
          <w:szCs w:val="24"/>
        </w:rPr>
      </w:pPr>
      <w:r>
        <w:rPr>
          <w:rFonts w:eastAsia="Times New Roman"/>
          <w:bCs/>
          <w:szCs w:val="24"/>
        </w:rPr>
        <w:t>Σύμφωνα με τα επίσημα στοιχεία της απογραφής του πληθυσμού και κατοικιών το 2011 από την ΕΛΣΤΑΤ, το πρόβλημα αγγίζει άμεσα περίπου 411.000 πολίτες, οι οποίοι απαρτίζουν 217.000 κατ’ εκτίμηση νοικοκυριά. Στους πολίτες αυτούς συγκαταλέγοντα</w:t>
      </w:r>
      <w:r>
        <w:rPr>
          <w:rFonts w:eastAsia="Times New Roman"/>
          <w:bCs/>
          <w:szCs w:val="24"/>
        </w:rPr>
        <w:t xml:space="preserve">ι εκτός των μονίμων κατοίκων απομακρυσμένων ηπειρωτικών και νησιωτικών περιοχών της ελληνικής επικράτειας, που παρουσιάζουν συγκεκριμένες γεωμορφολογικές ιδιαιτερότητες, και κάτοικοι μη απομακρυσμένων περιοχών στις </w:t>
      </w:r>
      <w:r>
        <w:rPr>
          <w:rFonts w:eastAsia="Times New Roman"/>
          <w:bCs/>
          <w:szCs w:val="24"/>
        </w:rPr>
        <w:lastRenderedPageBreak/>
        <w:t>οποίες παρουσιάζεται το ίδιο πρόβλημα, δη</w:t>
      </w:r>
      <w:r>
        <w:rPr>
          <w:rFonts w:eastAsia="Times New Roman"/>
          <w:bCs/>
          <w:szCs w:val="24"/>
        </w:rPr>
        <w:t>λαδή έλλειψη επίγειας ψηφιακής τηλεοπτικής τους κάλυψης από το υφιστάμενο δίκτυο.</w:t>
      </w:r>
    </w:p>
    <w:p w14:paraId="349D4D69"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Επιτρέψτε μου όμως εδώ να πω, κύριε Πρόεδρε, επειδή στις συζητήσεις στην αρμόδια </w:t>
      </w:r>
      <w:r>
        <w:rPr>
          <w:rFonts w:eastAsia="Times New Roman" w:cs="Times New Roman"/>
          <w:szCs w:val="24"/>
        </w:rPr>
        <w:t xml:space="preserve">επιτροπή </w:t>
      </w:r>
      <w:r>
        <w:rPr>
          <w:rFonts w:eastAsia="Times New Roman" w:cs="Times New Roman"/>
          <w:szCs w:val="24"/>
        </w:rPr>
        <w:t>το σύνολο σχεδόν των φορέων προς ακρόαση είχαν θετική γνώμη, πως ακούστηκε από πλευρ</w:t>
      </w:r>
      <w:r>
        <w:rPr>
          <w:rFonts w:eastAsia="Times New Roman" w:cs="Times New Roman"/>
          <w:szCs w:val="24"/>
        </w:rPr>
        <w:t>άς της Αντιπολίτευσης, κυρίως της Νέας Δημοκρατίας, ότι το πρόβλημα ήταν περίπου λυμένο από την Κυβέρνησή της, ότι καθυστερήσαμε να το ρυθμίσουμε, ότι αυτοί θα το ρύθμιζαν καλύτερα και ότι -</w:t>
      </w:r>
      <w:proofErr w:type="spellStart"/>
      <w:r>
        <w:rPr>
          <w:rFonts w:eastAsia="Times New Roman" w:cs="Times New Roman"/>
          <w:szCs w:val="24"/>
        </w:rPr>
        <w:t>άκουσον-άκουσον</w:t>
      </w:r>
      <w:proofErr w:type="spellEnd"/>
      <w:r>
        <w:rPr>
          <w:rFonts w:eastAsia="Times New Roman" w:cs="Times New Roman"/>
          <w:szCs w:val="24"/>
        </w:rPr>
        <w:t xml:space="preserve">!- φταίει η ΕΡΤ γιατί ως κρατικό κανάλι –είναι στα </w:t>
      </w:r>
      <w:r>
        <w:rPr>
          <w:rFonts w:eastAsia="Times New Roman" w:cs="Times New Roman"/>
          <w:szCs w:val="24"/>
        </w:rPr>
        <w:t>Πρακτικά αυτό που λέω τώρα- δεν φρόντισε να καλύψει για τις δικές της συχνότητες το 98% της επικράτειας, όπως συμβαίνει στα ευρωπαϊκά κρατικά κανάλια.</w:t>
      </w:r>
    </w:p>
    <w:p w14:paraId="349D4D6A"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Να υπενθυμίσω στο Τμήμα και στον ελληνικό λαό τα πεπραγμένα των προηγούμενων κυβερνήσεων.</w:t>
      </w:r>
    </w:p>
    <w:p w14:paraId="349D4D6B"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Είναι γνωστό ότ</w:t>
      </w:r>
      <w:r>
        <w:rPr>
          <w:rFonts w:eastAsia="Times New Roman" w:cs="Times New Roman"/>
          <w:szCs w:val="24"/>
        </w:rPr>
        <w:t xml:space="preserve">ι πριν από μερικά χρόνια η τότε </w:t>
      </w:r>
      <w:r>
        <w:rPr>
          <w:rFonts w:eastAsia="Times New Roman" w:cs="Times New Roman"/>
          <w:szCs w:val="24"/>
        </w:rPr>
        <w:t>συγκυβέρνηση</w:t>
      </w:r>
      <w:r>
        <w:rPr>
          <w:rFonts w:eastAsia="Times New Roman" w:cs="Times New Roman"/>
          <w:szCs w:val="24"/>
        </w:rPr>
        <w:t xml:space="preserve"> Νέας Δημοκρατίας και ΠΑΣΟΚ εισήγαγε νόμο που καθόριζε τα του ψηφιακού επίγειου τηλεοπτικού σήματος και προχώρησε στη διενέργεια σχετικού διαγωνισμού για την ανάδειξη αναδόχου. Ταυτόχρονα, με το αισχρό «μαύρο» πο</w:t>
      </w:r>
      <w:r>
        <w:rPr>
          <w:rFonts w:eastAsia="Times New Roman" w:cs="Times New Roman"/>
          <w:szCs w:val="24"/>
        </w:rPr>
        <w:t xml:space="preserve">υ επέβαλε στην ΕΡΤ, τον μόνο δημόσιο φορέα που είχε και την υποδομή και την τεχνογνωσία για να συμμετάσχει στον διαγωνισμό, την απέκλεισε από αυτόν ξεκαθαρίζοντας το τοπίο υπέρ </w:t>
      </w:r>
      <w:r>
        <w:rPr>
          <w:rFonts w:eastAsia="Times New Roman" w:cs="Times New Roman"/>
          <w:szCs w:val="24"/>
        </w:rPr>
        <w:lastRenderedPageBreak/>
        <w:t>του σχήματος που δημιούργησαν τα μεγάλα τότε ιδιωτικά κανάλια της χώρας. Πήγαμε</w:t>
      </w:r>
      <w:r>
        <w:rPr>
          <w:rFonts w:eastAsia="Times New Roman" w:cs="Times New Roman"/>
          <w:szCs w:val="24"/>
        </w:rPr>
        <w:t xml:space="preserve"> έτσι σε έναν διαγωνισμό με έναν διαγωνιζόμενο για τις πανελλαδικές συχνότητες και σε έναν μικρότερο για τις περιφερειακές με κανέναν διαγωνιζόμενο. Κατακυρώθηκε τότε η άδεια πανελλαδικής εμβέλειας στον μοναδικό συμμετέχοντα και του δώσαμε δώρο, όπως προσφ</w:t>
      </w:r>
      <w:r>
        <w:rPr>
          <w:rFonts w:eastAsia="Times New Roman" w:cs="Times New Roman"/>
          <w:szCs w:val="24"/>
        </w:rPr>
        <w:t>υώς προέβλεπε ο τότε νόμος, και τις περιφερειακές, αφού για αυτές δεν είχε ενδιαφερθεί κανείς.</w:t>
      </w:r>
    </w:p>
    <w:p w14:paraId="349D4D6C"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Σε οποιαδήποτε πολιτισμένη και ευνομούμενη χώρα του κόσμου ο διαγωνισμός αυτός θα είχε φυσικά κηρυχθεί άγονος. </w:t>
      </w:r>
    </w:p>
    <w:p w14:paraId="349D4D6D"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Εδώ πρέπει να σημειώσουμε ότι με τον τότε νόμο πρ</w:t>
      </w:r>
      <w:r>
        <w:rPr>
          <w:rFonts w:eastAsia="Times New Roman" w:cs="Times New Roman"/>
          <w:szCs w:val="24"/>
        </w:rPr>
        <w:t xml:space="preserve">οβλεπόταν ασυμβίβαστο μεταξύ της ιδιότητας του ιδιοκτήτη τηλεοπτικού καναλιού και αυτής του </w:t>
      </w:r>
      <w:proofErr w:type="spellStart"/>
      <w:r>
        <w:rPr>
          <w:rFonts w:eastAsia="Times New Roman" w:cs="Times New Roman"/>
          <w:szCs w:val="24"/>
        </w:rPr>
        <w:t>παρόχου</w:t>
      </w:r>
      <w:proofErr w:type="spellEnd"/>
      <w:r>
        <w:rPr>
          <w:rFonts w:eastAsia="Times New Roman" w:cs="Times New Roman"/>
          <w:szCs w:val="24"/>
        </w:rPr>
        <w:t xml:space="preserve"> υπηρεσίας δικτύου. Όμως, το σχήμα υπέρ του οποίου κατακυρώθηκε ο διαγωνισμός δεν ήταν παρά συνεταιρισμός ιδιοκτητών καναλιών, πράγμα που επίσης θα έπρεπε να</w:t>
      </w:r>
      <w:r>
        <w:rPr>
          <w:rFonts w:eastAsia="Times New Roman" w:cs="Times New Roman"/>
          <w:szCs w:val="24"/>
        </w:rPr>
        <w:t xml:space="preserve"> οδηγήσει σε ακύρωση του διαγωνισμού. Τότε η Εθνική Επιτροπή Τηλεπικοινωνιών και Ταχυδρομείων οχυρώθηκε πίσω από το σόφισμα ότι πρόκειται για διαφορετικά νομικά πρόσωπα και έκανε δεκτό το αποτέλεσμα του διαγωνισμού. Μιλάμε, συνεπώς, για μια διαδικασία «αμα</w:t>
      </w:r>
      <w:r>
        <w:rPr>
          <w:rFonts w:eastAsia="Times New Roman" w:cs="Times New Roman"/>
          <w:szCs w:val="24"/>
        </w:rPr>
        <w:t>ρτωλή» που οδήγησε σε ένα στρεβλό αποτέλεσμα, το οποίο πρέπει να αναταχθεί.</w:t>
      </w:r>
    </w:p>
    <w:p w14:paraId="349D4D6E"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lastRenderedPageBreak/>
        <w:t>Αποτέλεσμα της μονοπωλιακής κατάστασης που δημιουργήθηκε ήταν η καταστρατήγηση βασικών προβλέψεων του τότε νόμου, όπως παραδείγματος χάριν η γεωγραφική και πληθυσμιακή κάλυψη του ε</w:t>
      </w:r>
      <w:r>
        <w:rPr>
          <w:rFonts w:eastAsia="Times New Roman" w:cs="Times New Roman"/>
          <w:szCs w:val="24"/>
        </w:rPr>
        <w:t xml:space="preserve">λλαδικού χώρου και η σύμπτωση των περιφερειακών ζωνών συχνοτήτων με τις αντίστοιχες γεωγραφικές και διοικητικές. Έτσι αντί για τη δημιουργία διακοσίων εβδομήντα πέντε σημείων εκπομπής η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xml:space="preserve"> υλοποίησε, με την ανοχή της τότε Κυβέρνησης, μόνο </w:t>
      </w:r>
      <w:proofErr w:type="spellStart"/>
      <w:r>
        <w:rPr>
          <w:rFonts w:eastAsia="Times New Roman" w:cs="Times New Roman"/>
          <w:szCs w:val="24"/>
        </w:rPr>
        <w:t>εκατόν</w:t>
      </w:r>
      <w:proofErr w:type="spellEnd"/>
      <w:r>
        <w:rPr>
          <w:rFonts w:eastAsia="Times New Roman" w:cs="Times New Roman"/>
          <w:szCs w:val="24"/>
        </w:rPr>
        <w:t xml:space="preserve"> πενήν</w:t>
      </w:r>
      <w:r>
        <w:rPr>
          <w:rFonts w:eastAsia="Times New Roman" w:cs="Times New Roman"/>
          <w:szCs w:val="24"/>
        </w:rPr>
        <w:t xml:space="preserve">τα έξι σημεία. Στην περιφέρεια, δε, έχουμε περιπτώσεις όπου τα κανάλια -λέω για συγκεκριμένη περιοχή εγώ- της Στερεάς δεν τα βλέπει όλη η Στερεά Ελλάδα, αλλά μπορεί να δει κανάλια της Πελοποννήσου και </w:t>
      </w:r>
      <w:proofErr w:type="spellStart"/>
      <w:r>
        <w:rPr>
          <w:rFonts w:eastAsia="Times New Roman" w:cs="Times New Roman"/>
          <w:szCs w:val="24"/>
        </w:rPr>
        <w:t>τανάπαλιν</w:t>
      </w:r>
      <w:proofErr w:type="spellEnd"/>
      <w:r>
        <w:rPr>
          <w:rFonts w:eastAsia="Times New Roman" w:cs="Times New Roman"/>
          <w:szCs w:val="24"/>
        </w:rPr>
        <w:t xml:space="preserve">. </w:t>
      </w:r>
    </w:p>
    <w:p w14:paraId="349D4D6F"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Επιπρόσθετα, η παραχώρηση του δημοσίου αγαθ</w:t>
      </w:r>
      <w:r>
        <w:rPr>
          <w:rFonts w:eastAsia="Times New Roman" w:cs="Times New Roman"/>
          <w:szCs w:val="24"/>
        </w:rPr>
        <w:t xml:space="preserve">ού των συχνοτήτων σε έναν μόνο </w:t>
      </w:r>
      <w:proofErr w:type="spellStart"/>
      <w:r>
        <w:rPr>
          <w:rFonts w:eastAsia="Times New Roman" w:cs="Times New Roman"/>
          <w:szCs w:val="24"/>
        </w:rPr>
        <w:t>πάροχο</w:t>
      </w:r>
      <w:proofErr w:type="spellEnd"/>
      <w:r>
        <w:rPr>
          <w:rFonts w:eastAsia="Times New Roman" w:cs="Times New Roman"/>
          <w:szCs w:val="24"/>
        </w:rPr>
        <w:t xml:space="preserve"> δημιούργησε ή ευνοεί τη δημιουργία σχέσεων διαπλοκής οικονομικών, πολιτικών και άλλων συμφερόντων. Υπάρχουν, συνεπώς, ευθύνες τόσο στην πλευρά της αναδόχου εταιρείας όσο και στην πλευρά της πολιτείας και συγκεκριμένα σ</w:t>
      </w:r>
      <w:r>
        <w:rPr>
          <w:rFonts w:eastAsia="Times New Roman" w:cs="Times New Roman"/>
          <w:szCs w:val="24"/>
        </w:rPr>
        <w:t xml:space="preserve">τα όργανα που είχαν την υποχρέωση της επίβλεψης και παραλαβής του έργου της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ευθύνες που φυσικά πρέπει να αναζητηθούν.</w:t>
      </w:r>
    </w:p>
    <w:p w14:paraId="349D4D70"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Επανερχόμενος στα του νομοσχεδίου επισημαίνω ότι βασικός του στόχος είναι η άμεση και οριστική επίλυση του ως άνω ζητήματος με τη</w:t>
      </w:r>
      <w:r>
        <w:rPr>
          <w:rFonts w:eastAsia="Times New Roman" w:cs="Times New Roman"/>
          <w:szCs w:val="24"/>
        </w:rPr>
        <w:t xml:space="preserve">ν άρση του υφιστάμενου αποκλεισμού των μονίμων κατοίκων των περιοχών εκτός τηλεοπτικής κάλυψης του συνόλου της ελληνικής επικράτειας από την πρόσβασή τους στα προγράμματα </w:t>
      </w:r>
      <w:r>
        <w:rPr>
          <w:rFonts w:eastAsia="Times New Roman" w:cs="Times New Roman"/>
          <w:szCs w:val="24"/>
        </w:rPr>
        <w:lastRenderedPageBreak/>
        <w:t>κατ’ ελάχιστον των ελληνικών τηλεοπτικών σταθμών ελεύθερης λήψης εθνικής εμβέλειας κα</w:t>
      </w:r>
      <w:r>
        <w:rPr>
          <w:rFonts w:eastAsia="Times New Roman" w:cs="Times New Roman"/>
          <w:szCs w:val="24"/>
        </w:rPr>
        <w:t>ι η άμβλυνση του υφιστάμενου ψηφιακού χάσματος και της ανισότητας που αυτό δημιουργεί μεταξύ των πολιτών της χώρας και των γεωγραφικών τμημάτων.</w:t>
      </w:r>
    </w:p>
    <w:p w14:paraId="349D4D71"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Στόχος, λοιπόν, είναι η ολοκλήρωση της ψηφιακής τηλεοπτικής μετάβασης της χώρας μας σύμφωνα με τις επιταγές και</w:t>
      </w:r>
      <w:r>
        <w:rPr>
          <w:rFonts w:eastAsia="Times New Roman" w:cs="Times New Roman"/>
          <w:szCs w:val="24"/>
        </w:rPr>
        <w:t xml:space="preserve"> τις </w:t>
      </w:r>
      <w:r>
        <w:rPr>
          <w:rFonts w:eastAsia="Times New Roman" w:cs="Times New Roman"/>
          <w:szCs w:val="24"/>
        </w:rPr>
        <w:t xml:space="preserve">οδηγίες </w:t>
      </w:r>
      <w:r>
        <w:rPr>
          <w:rFonts w:eastAsia="Times New Roman" w:cs="Times New Roman"/>
          <w:szCs w:val="24"/>
        </w:rPr>
        <w:t xml:space="preserve">της Ευρωπαϊκής Ένωσης. </w:t>
      </w:r>
    </w:p>
    <w:p w14:paraId="349D4D72" w14:textId="77777777" w:rsidR="00AA5F14" w:rsidRDefault="00642151">
      <w:pPr>
        <w:spacing w:line="600" w:lineRule="auto"/>
        <w:ind w:firstLine="709"/>
        <w:jc w:val="both"/>
        <w:rPr>
          <w:rFonts w:eastAsia="Times New Roman" w:cs="Times New Roman"/>
          <w:szCs w:val="24"/>
        </w:rPr>
      </w:pPr>
      <w:r>
        <w:rPr>
          <w:rFonts w:eastAsia="Times New Roman" w:cs="Times New Roman"/>
          <w:szCs w:val="24"/>
        </w:rPr>
        <w:t>Περνώντας επιγραμματικά στα κύρια άρθρα του νομοσχεδίου επισημαίνω ότι με το άρθρο 3 καθορίζονται οι φορείς που συμμετέχουν στην υλοποίηση του έργου. Ο σαφής καθορισμός των σχετικών αρμοδιοτήτων διευκολύνει ουσιωδώς την</w:t>
      </w:r>
      <w:r>
        <w:rPr>
          <w:rFonts w:eastAsia="Times New Roman" w:cs="Times New Roman"/>
          <w:szCs w:val="24"/>
        </w:rPr>
        <w:t xml:space="preserve"> άμεση και αποτελεσματική υλοποίηση του έργου, τη διασφάλιση της ομαλής και απρόσκοπτης ολοκλήρωσής του, καθώς και την παρακολούθηση τόσο κατά το στάδιο της υλοποίησης όσο και μετά το πέρας αυτής.</w:t>
      </w:r>
      <w:r>
        <w:rPr>
          <w:rFonts w:eastAsia="Times New Roman" w:cs="Times New Roman"/>
          <w:szCs w:val="24"/>
        </w:rPr>
        <w:t xml:space="preserve"> </w:t>
      </w:r>
      <w:r>
        <w:rPr>
          <w:rFonts w:eastAsia="Times New Roman" w:cs="Times New Roman"/>
          <w:szCs w:val="24"/>
        </w:rPr>
        <w:t>Οι φορείς αυτοί είναι η Γενική Γραμματεία Τηλεπικοινωνιών κ</w:t>
      </w:r>
      <w:r>
        <w:rPr>
          <w:rFonts w:eastAsia="Times New Roman" w:cs="Times New Roman"/>
          <w:szCs w:val="24"/>
        </w:rPr>
        <w:t xml:space="preserve">αι Ταχυδρομείων, οι </w:t>
      </w:r>
      <w:r>
        <w:rPr>
          <w:rFonts w:eastAsia="Times New Roman" w:cs="Times New Roman"/>
          <w:szCs w:val="24"/>
        </w:rPr>
        <w:t xml:space="preserve">δήμοι </w:t>
      </w:r>
      <w:r>
        <w:rPr>
          <w:rFonts w:eastAsia="Times New Roman" w:cs="Times New Roman"/>
          <w:szCs w:val="24"/>
        </w:rPr>
        <w:t xml:space="preserve">στην </w:t>
      </w:r>
      <w:r>
        <w:rPr>
          <w:rFonts w:eastAsia="Times New Roman" w:cs="Times New Roman"/>
          <w:szCs w:val="24"/>
        </w:rPr>
        <w:t>περιφέρεια</w:t>
      </w:r>
      <w:r>
        <w:rPr>
          <w:rFonts w:eastAsia="Times New Roman" w:cs="Times New Roman"/>
          <w:szCs w:val="24"/>
        </w:rPr>
        <w:t xml:space="preserve"> των οποίων υπάγονται περιοχές εκτός τηλεοπτικής κάλυψης</w:t>
      </w:r>
      <w:r w:rsidRPr="00736B28">
        <w:rPr>
          <w:rFonts w:eastAsia="Times New Roman" w:cs="Times New Roman"/>
          <w:szCs w:val="24"/>
        </w:rPr>
        <w:t>,</w:t>
      </w:r>
      <w:r>
        <w:rPr>
          <w:rFonts w:eastAsia="Times New Roman" w:cs="Times New Roman"/>
          <w:szCs w:val="24"/>
        </w:rPr>
        <w:t xml:space="preserve"> για αυτές που κάνουμε αυτή τη στιγμή τη ρύθμιση</w:t>
      </w:r>
      <w:r w:rsidRPr="00736B28">
        <w:rPr>
          <w:rFonts w:eastAsia="Times New Roman" w:cs="Times New Roman"/>
          <w:szCs w:val="24"/>
        </w:rPr>
        <w:t>,</w:t>
      </w:r>
      <w:r>
        <w:rPr>
          <w:rFonts w:eastAsia="Times New Roman" w:cs="Times New Roman"/>
          <w:szCs w:val="24"/>
        </w:rPr>
        <w:t xml:space="preserve"> και τα Κέντρα Εξυπηρέτησης Πολιτών, καθώς και η Εθνική Επιτροπή Τηλεπικοινωνιών και Ταχυδρομείων με συνδρομητικό ρόλο και προσδιορίζονται οι αρμοδιότητές τους. </w:t>
      </w:r>
    </w:p>
    <w:p w14:paraId="349D4D73"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lastRenderedPageBreak/>
        <w:t>Ειδικά για τη Γενική Γραμματεία Τηλεπικοινωνιών και Ταχυδρομείων προβλέπεται ότι ως φορέας κεν</w:t>
      </w:r>
      <w:r>
        <w:rPr>
          <w:rFonts w:eastAsia="Times New Roman" w:cs="Times New Roman"/>
          <w:szCs w:val="24"/>
        </w:rPr>
        <w:t xml:space="preserve">τρικού συντονισμού ελέγχει μέσω της διενέργειας δειγματοληπτικών ελέγχων την ορθή άσκηση των αρμοδιοτήτων των φορέων υλοποίησης του έργου και την τήρηση των υποχρεώσεων των </w:t>
      </w:r>
      <w:proofErr w:type="spellStart"/>
      <w:r>
        <w:rPr>
          <w:rFonts w:eastAsia="Times New Roman" w:cs="Times New Roman"/>
          <w:szCs w:val="24"/>
        </w:rPr>
        <w:t>παρόχων</w:t>
      </w:r>
      <w:proofErr w:type="spellEnd"/>
      <w:r>
        <w:rPr>
          <w:rFonts w:eastAsia="Times New Roman" w:cs="Times New Roman"/>
          <w:szCs w:val="24"/>
        </w:rPr>
        <w:t xml:space="preserve"> και διασφαλίζει την ομαλή χρηματοδότηση του έργου.</w:t>
      </w:r>
    </w:p>
    <w:p w14:paraId="349D4D74"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Με το άρθρο 4 ορίζονται </w:t>
      </w:r>
      <w:r>
        <w:rPr>
          <w:rFonts w:eastAsia="Times New Roman" w:cs="Times New Roman"/>
          <w:szCs w:val="24"/>
        </w:rPr>
        <w:t>ως δικαιούχοι οι μόνιμοι κάτοικοι των περιοχών εκτός τηλεοπτικής κάλυψης. Ποιοι είναι αυτοί οι δικαιούχοι; Επισημαίνεται ότι μόνιμος κάτοικος συγκεκριμένης περιοχής χαρακτηρίζεται ο πολίτης που έχει την κύρια και μόνιμη εγκατάστασή του σε αυτήν κατά τέτοιο</w:t>
      </w:r>
      <w:r>
        <w:rPr>
          <w:rFonts w:eastAsia="Times New Roman" w:cs="Times New Roman"/>
          <w:szCs w:val="24"/>
        </w:rPr>
        <w:t xml:space="preserve">ν τρόπο ώστε ο ως άνω τόπος να έχει καταστεί σύμφωνα με τη βούλησή του το σταθερό κέντρο των εν γένει βιοτικών του σχέσεων. </w:t>
      </w:r>
    </w:p>
    <w:p w14:paraId="349D4D75"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Είναι βέβαιο ότι ο κύριος Υπουργός θα εξετάσει και τις περιπτώσεις που κάποιος μοιράζει τον χρόνο κατοικίας του μεταξύ των αστικών </w:t>
      </w:r>
      <w:r>
        <w:rPr>
          <w:rFonts w:eastAsia="Times New Roman" w:cs="Times New Roman"/>
          <w:szCs w:val="24"/>
        </w:rPr>
        <w:t xml:space="preserve">περιοχών και των περιοχών αυτών οι οποίες αντιμετωπίζουν το πρόβλημα λήψης. </w:t>
      </w:r>
    </w:p>
    <w:p w14:paraId="349D4D76"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Όσον αφορά τον προσδιορισμό των περιοχών εκτός τηλεοπτικής κάλυψης, αυτός πραγματοποιείται και φαίνεται στο Παράρτημα του σχεδίου νόμου. Έχει προχωρήσει μέσω της διαβούλευσης και </w:t>
      </w:r>
      <w:r>
        <w:rPr>
          <w:rFonts w:eastAsia="Times New Roman" w:cs="Times New Roman"/>
          <w:szCs w:val="24"/>
        </w:rPr>
        <w:t xml:space="preserve">ο κατάλογος φυσικά είναι ανοιχτός και ίσως σε </w:t>
      </w:r>
      <w:r>
        <w:rPr>
          <w:rFonts w:eastAsia="Times New Roman" w:cs="Times New Roman"/>
          <w:szCs w:val="24"/>
        </w:rPr>
        <w:lastRenderedPageBreak/>
        <w:t xml:space="preserve">αυτήν την περίπτωση θα πρέπει να ξαναδούμε, κύριε Υπουργέ, και κάποιους δημόσιους φορείς ή χώρους στους οποίους συνωστίζονται άτομα, όπως είναι τα ΚΑΠΗ κι όπως είναι τα σχολεία, στους οποίους </w:t>
      </w:r>
      <w:r w:rsidRPr="004A6E5E">
        <w:rPr>
          <w:rFonts w:eastAsia="Times New Roman" w:cs="Times New Roman"/>
          <w:szCs w:val="24"/>
        </w:rPr>
        <w:t>θα μπορούσα</w:t>
      </w:r>
      <w:r>
        <w:rPr>
          <w:rFonts w:eastAsia="Times New Roman" w:cs="Times New Roman"/>
          <w:szCs w:val="24"/>
        </w:rPr>
        <w:t>με</w:t>
      </w:r>
      <w:r w:rsidRPr="004A6E5E">
        <w:rPr>
          <w:rFonts w:eastAsia="Times New Roman" w:cs="Times New Roman"/>
          <w:szCs w:val="24"/>
        </w:rPr>
        <w:t xml:space="preserve"> να δ</w:t>
      </w:r>
      <w:r w:rsidRPr="004A6E5E">
        <w:rPr>
          <w:rFonts w:eastAsia="Times New Roman" w:cs="Times New Roman"/>
          <w:szCs w:val="24"/>
        </w:rPr>
        <w:t>ώσου</w:t>
      </w:r>
      <w:r>
        <w:rPr>
          <w:rFonts w:eastAsia="Times New Roman" w:cs="Times New Roman"/>
          <w:szCs w:val="24"/>
        </w:rPr>
        <w:t xml:space="preserve">με τη δυνατότητα να έχουν αυτή την ψηφιακή κάλυψη. </w:t>
      </w:r>
    </w:p>
    <w:p w14:paraId="349D4D77"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Πρέπει να διευκρινίσουμε ότι η παροχή των υπηρεσιών πρόσβασης του έργου πραγματοποιείται λόγω της ειδικής φύσης των </w:t>
      </w:r>
      <w:proofErr w:type="spellStart"/>
      <w:r>
        <w:rPr>
          <w:rFonts w:eastAsia="Times New Roman" w:cs="Times New Roman"/>
          <w:szCs w:val="24"/>
        </w:rPr>
        <w:t>παρεχομένων</w:t>
      </w:r>
      <w:proofErr w:type="spellEnd"/>
      <w:r>
        <w:rPr>
          <w:rFonts w:eastAsia="Times New Roman" w:cs="Times New Roman"/>
          <w:szCs w:val="24"/>
        </w:rPr>
        <w:t xml:space="preserve"> υπηρεσιών ανά νοικοκυριό και όχι ανά δικαιούχο.</w:t>
      </w:r>
    </w:p>
    <w:p w14:paraId="349D4D78"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Στο άρθρο 5 αναφέρονται </w:t>
      </w:r>
      <w:r>
        <w:rPr>
          <w:rFonts w:eastAsia="Times New Roman" w:cs="Times New Roman"/>
          <w:szCs w:val="24"/>
        </w:rPr>
        <w:t xml:space="preserve">οι κατηγορίες και εξειδικεύονται οι βασικότερες υποχρεώσεις των </w:t>
      </w:r>
      <w:proofErr w:type="spellStart"/>
      <w:r>
        <w:rPr>
          <w:rFonts w:eastAsia="Times New Roman" w:cs="Times New Roman"/>
          <w:szCs w:val="24"/>
        </w:rPr>
        <w:t>παρόχων</w:t>
      </w:r>
      <w:proofErr w:type="spellEnd"/>
      <w:r>
        <w:rPr>
          <w:rFonts w:eastAsia="Times New Roman" w:cs="Times New Roman"/>
          <w:szCs w:val="24"/>
        </w:rPr>
        <w:t xml:space="preserve"> που έχουν δικαίωμα να συμμετέχουν στην υλοποίηση του έργου, χορηγώντας στους δικαιούχους πολίτες τις υπηρεσίες πρόσβασης στα προγράμματα των ελληνικών τηλεοπτικών σταθμών που αναφέροντ</w:t>
      </w:r>
      <w:r>
        <w:rPr>
          <w:rFonts w:eastAsia="Times New Roman" w:cs="Times New Roman"/>
          <w:szCs w:val="24"/>
        </w:rPr>
        <w:t xml:space="preserve">αι. </w:t>
      </w:r>
    </w:p>
    <w:p w14:paraId="349D4D79"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Η συμμετοχή κάθε ενδιαφερόμενου </w:t>
      </w:r>
      <w:proofErr w:type="spellStart"/>
      <w:r>
        <w:rPr>
          <w:rFonts w:eastAsia="Times New Roman" w:cs="Times New Roman"/>
          <w:szCs w:val="24"/>
        </w:rPr>
        <w:t>παρόχου</w:t>
      </w:r>
      <w:proofErr w:type="spellEnd"/>
      <w:r>
        <w:rPr>
          <w:rFonts w:eastAsia="Times New Roman" w:cs="Times New Roman"/>
          <w:szCs w:val="24"/>
        </w:rPr>
        <w:t xml:space="preserve"> είναι ελεύθερη και ισότιμη, εφόσον φυσικά ο ενδιαφερόμενος </w:t>
      </w:r>
      <w:proofErr w:type="spellStart"/>
      <w:r>
        <w:rPr>
          <w:rFonts w:eastAsia="Times New Roman" w:cs="Times New Roman"/>
          <w:szCs w:val="24"/>
        </w:rPr>
        <w:t>πάροχος</w:t>
      </w:r>
      <w:proofErr w:type="spellEnd"/>
      <w:r>
        <w:rPr>
          <w:rFonts w:eastAsia="Times New Roman" w:cs="Times New Roman"/>
          <w:szCs w:val="24"/>
        </w:rPr>
        <w:t xml:space="preserve"> πληροί τις προβλεπόμενες προϋποθέσεις συμμετοχής και εκπληρώνει τις καθορισμένες υποχρεώσεις του. </w:t>
      </w:r>
    </w:p>
    <w:p w14:paraId="349D4D7A"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Η χρονική διάρκεια των παρεχόμενων υπηρεσιών </w:t>
      </w:r>
      <w:r>
        <w:rPr>
          <w:rFonts w:eastAsia="Times New Roman" w:cs="Times New Roman"/>
          <w:szCs w:val="24"/>
        </w:rPr>
        <w:t xml:space="preserve">πρόσβασης ορίζεται οκταετής και μπορεί να τροποποιείται με υπουργική απόφαση. Κατά τη διάρκεια της εν λόγω χρονικής περιόδου ο </w:t>
      </w:r>
      <w:proofErr w:type="spellStart"/>
      <w:r>
        <w:rPr>
          <w:rFonts w:eastAsia="Times New Roman" w:cs="Times New Roman"/>
          <w:szCs w:val="24"/>
        </w:rPr>
        <w:t>πάροχος</w:t>
      </w:r>
      <w:proofErr w:type="spellEnd"/>
      <w:r>
        <w:rPr>
          <w:rFonts w:eastAsia="Times New Roman" w:cs="Times New Roman"/>
          <w:szCs w:val="24"/>
        </w:rPr>
        <w:t xml:space="preserve"> υποχρεούται -και εδώ είναι ένα ερώτημα που έχει τεθεί κατά τη διάρκεια της ακρόασης των φορέων- να παρέχει στους δικαιούχ</w:t>
      </w:r>
      <w:r>
        <w:rPr>
          <w:rFonts w:eastAsia="Times New Roman" w:cs="Times New Roman"/>
          <w:szCs w:val="24"/>
        </w:rPr>
        <w:t xml:space="preserve">ους </w:t>
      </w:r>
      <w:r>
        <w:rPr>
          <w:rFonts w:eastAsia="Times New Roman" w:cs="Times New Roman"/>
          <w:szCs w:val="24"/>
        </w:rPr>
        <w:lastRenderedPageBreak/>
        <w:t xml:space="preserve">του έργου τις υπηρεσίες ανεξαρτήτως της οποιασδήποτε μεταβολής στο ιδιοκτησιακό ή νομικό καθεστώς αυτού ή τη θέση αυτού σε εκκαθάριση ή αναγκαστική διαχείριση ή την κήρυξή του σε πτώχευση. </w:t>
      </w:r>
    </w:p>
    <w:p w14:paraId="349D4D7B"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Στο άρθρο 6 προσδιορίζεται ο τρόπος απόκτησης των υπηρεσιών </w:t>
      </w:r>
      <w:r>
        <w:rPr>
          <w:rFonts w:eastAsia="Times New Roman" w:cs="Times New Roman"/>
          <w:szCs w:val="24"/>
        </w:rPr>
        <w:t>του έργου και ειδικότερα προβλέπεται η παροχή δημόσιας επιχορήγησης ανώτατου χρηματικού ποσού 110 ευρώ σε κάθε δικαιούχο</w:t>
      </w:r>
      <w:r w:rsidRPr="00264C66">
        <w:rPr>
          <w:rFonts w:eastAsia="Times New Roman" w:cs="Times New Roman"/>
          <w:b/>
          <w:szCs w:val="24"/>
        </w:rPr>
        <w:t xml:space="preserve"> </w:t>
      </w:r>
      <w:r w:rsidRPr="004A6E5E">
        <w:rPr>
          <w:rFonts w:eastAsia="Times New Roman" w:cs="Times New Roman"/>
          <w:szCs w:val="24"/>
        </w:rPr>
        <w:t>νοικοκυρι</w:t>
      </w:r>
      <w:r>
        <w:rPr>
          <w:rFonts w:eastAsia="Times New Roman" w:cs="Times New Roman"/>
          <w:szCs w:val="24"/>
        </w:rPr>
        <w:t xml:space="preserve">ό, η οποία μπορεί να εξαργυρωθεί μόνο μια φορά από το νοικοκυριό αυτό προς </w:t>
      </w:r>
      <w:proofErr w:type="spellStart"/>
      <w:r>
        <w:rPr>
          <w:rFonts w:eastAsia="Times New Roman" w:cs="Times New Roman"/>
          <w:szCs w:val="24"/>
        </w:rPr>
        <w:t>πάροχο</w:t>
      </w:r>
      <w:proofErr w:type="spellEnd"/>
      <w:r>
        <w:rPr>
          <w:rFonts w:eastAsia="Times New Roman" w:cs="Times New Roman"/>
          <w:szCs w:val="24"/>
        </w:rPr>
        <w:t xml:space="preserve"> της ελεύθερης επιλογής του από τον οποίο θα </w:t>
      </w:r>
      <w:r>
        <w:rPr>
          <w:rFonts w:eastAsia="Times New Roman" w:cs="Times New Roman"/>
          <w:szCs w:val="24"/>
        </w:rPr>
        <w:t xml:space="preserve">λάβει τις προαναφερθείσες υπηρεσίες πρόσβασης στο εγχώριο τηλεοπτικό προϊόν. </w:t>
      </w:r>
    </w:p>
    <w:p w14:paraId="349D4D7C"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Και για να μην υπάρχουν παρανοήσεις διευκρινίζω ότι η Κυβέρνηση επιδοτεί τον εξοπλισμό για την λήψη των ελεύθερων καναλιών είτε είναι από το </w:t>
      </w:r>
      <w:r w:rsidRPr="00673CCD">
        <w:rPr>
          <w:rFonts w:eastAsia="Times New Roman" w:cs="Times New Roman"/>
          <w:szCs w:val="24"/>
        </w:rPr>
        <w:t xml:space="preserve">δορυφορικό κάτοπτρο, το </w:t>
      </w:r>
      <w:r w:rsidRPr="00673CCD">
        <w:rPr>
          <w:rFonts w:eastAsia="Times New Roman" w:cs="Times New Roman"/>
          <w:szCs w:val="24"/>
          <w:lang w:val="en-US"/>
        </w:rPr>
        <w:t>LNB</w:t>
      </w:r>
      <w:r w:rsidRPr="00A701CF">
        <w:rPr>
          <w:rFonts w:eastAsia="Times New Roman" w:cs="Times New Roman"/>
          <w:szCs w:val="24"/>
        </w:rPr>
        <w:t xml:space="preserve"> </w:t>
      </w:r>
      <w:r>
        <w:rPr>
          <w:rFonts w:eastAsia="Times New Roman" w:cs="Times New Roman"/>
          <w:szCs w:val="24"/>
        </w:rPr>
        <w:t xml:space="preserve">και τους </w:t>
      </w:r>
      <w:r>
        <w:rPr>
          <w:rFonts w:eastAsia="Times New Roman" w:cs="Times New Roman"/>
          <w:szCs w:val="24"/>
        </w:rPr>
        <w:t xml:space="preserve">δέκτες, που υπάρχουν στις πλατφόρμες των </w:t>
      </w:r>
      <w:proofErr w:type="spellStart"/>
      <w:r>
        <w:rPr>
          <w:rFonts w:eastAsia="Times New Roman" w:cs="Times New Roman"/>
          <w:szCs w:val="24"/>
        </w:rPr>
        <w:t>παρόχων</w:t>
      </w:r>
      <w:proofErr w:type="spellEnd"/>
      <w:r>
        <w:rPr>
          <w:rFonts w:eastAsia="Times New Roman" w:cs="Times New Roman"/>
          <w:szCs w:val="24"/>
        </w:rPr>
        <w:t xml:space="preserve">, και όχι για τις συνδρομητικές τους υπηρεσίες, εκτός από αυτά φυσικά που είναι ελεύθερα. Σε αυτά συναριθμούνται και όλα τα επίγεια ελεύθερα ελληνικά κανάλια και τα περιφερειακά κανάλια που έχει ο κάθε </w:t>
      </w:r>
      <w:proofErr w:type="spellStart"/>
      <w:r>
        <w:rPr>
          <w:rFonts w:eastAsia="Times New Roman" w:cs="Times New Roman"/>
          <w:szCs w:val="24"/>
        </w:rPr>
        <w:t>πάροχο</w:t>
      </w:r>
      <w:r>
        <w:rPr>
          <w:rFonts w:eastAsia="Times New Roman" w:cs="Times New Roman"/>
          <w:szCs w:val="24"/>
        </w:rPr>
        <w:t>ς</w:t>
      </w:r>
      <w:proofErr w:type="spellEnd"/>
      <w:r>
        <w:rPr>
          <w:rFonts w:eastAsia="Times New Roman" w:cs="Times New Roman"/>
          <w:szCs w:val="24"/>
        </w:rPr>
        <w:t xml:space="preserve">. Για τον σκοπό αυτό το ποσό επιδότησης, γιατί αναφέρθηκε και αυτό, κρίνεται απολύτως επαρκές. </w:t>
      </w:r>
    </w:p>
    <w:p w14:paraId="349D4D7D"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lastRenderedPageBreak/>
        <w:t>Στο άρθρο 9 προβλέπεται ότι οι σχετικές υπηρεσίες πρόσβασης δύναται να χορηγηθούν στον δικαιούχο με κάθε διαθέσιμο τεχνολογικό μέσο, αρκεί αυτός να εγγυάται τη</w:t>
      </w:r>
      <w:r>
        <w:rPr>
          <w:rFonts w:eastAsia="Times New Roman" w:cs="Times New Roman"/>
          <w:szCs w:val="24"/>
        </w:rPr>
        <w:t xml:space="preserve">ν αξιόπιστη και ποιοτική παροχή τους στον τελικό χρήστη. </w:t>
      </w:r>
    </w:p>
    <w:p w14:paraId="349D4D7E"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Ποιες είναι αυτές οι αξιόπιστες και ποιοι είναι αυτοί οι τρόποι κάλυψής τους; Είναι η δορυφορική μέσα από τις δύο πλατφόρμες -αυτές είναι οι δύο πλατφόρμες που λέμε, είναι η </w:t>
      </w:r>
      <w:r>
        <w:rPr>
          <w:rFonts w:eastAsia="Times New Roman" w:cs="Times New Roman"/>
          <w:szCs w:val="24"/>
        </w:rPr>
        <w:t>«</w:t>
      </w:r>
      <w:r>
        <w:rPr>
          <w:rFonts w:eastAsia="Times New Roman" w:cs="Times New Roman"/>
          <w:szCs w:val="24"/>
          <w:lang w:val="en-US"/>
        </w:rPr>
        <w:t>NOVA</w:t>
      </w:r>
      <w:r>
        <w:rPr>
          <w:rFonts w:eastAsia="Times New Roman" w:cs="Times New Roman"/>
          <w:szCs w:val="24"/>
        </w:rPr>
        <w:t>»</w:t>
      </w:r>
      <w:r w:rsidRPr="00A701CF">
        <w:rPr>
          <w:rFonts w:eastAsia="Times New Roman" w:cs="Times New Roman"/>
          <w:szCs w:val="24"/>
        </w:rPr>
        <w:t xml:space="preserve"> </w:t>
      </w:r>
      <w:r>
        <w:rPr>
          <w:rFonts w:eastAsia="Times New Roman" w:cs="Times New Roman"/>
          <w:szCs w:val="24"/>
        </w:rPr>
        <w:t xml:space="preserve">και είναι και η </w:t>
      </w:r>
      <w:r>
        <w:rPr>
          <w:rFonts w:eastAsia="Times New Roman" w:cs="Times New Roman"/>
          <w:szCs w:val="24"/>
        </w:rPr>
        <w:t>«</w:t>
      </w:r>
      <w:r>
        <w:rPr>
          <w:rFonts w:eastAsia="Times New Roman" w:cs="Times New Roman"/>
          <w:szCs w:val="24"/>
          <w:lang w:val="en-US"/>
        </w:rPr>
        <w:t>COSMOTE</w:t>
      </w:r>
      <w:r w:rsidRPr="00A701CF">
        <w:rPr>
          <w:rFonts w:eastAsia="Times New Roman" w:cs="Times New Roman"/>
          <w:szCs w:val="24"/>
        </w:rPr>
        <w:t xml:space="preserve"> </w:t>
      </w:r>
      <w:r>
        <w:rPr>
          <w:rFonts w:eastAsia="Times New Roman" w:cs="Times New Roman"/>
          <w:szCs w:val="24"/>
          <w:lang w:val="en-US"/>
        </w:rPr>
        <w:t>TV</w:t>
      </w:r>
      <w:r>
        <w:rPr>
          <w:rFonts w:eastAsia="Times New Roman" w:cs="Times New Roman"/>
          <w:szCs w:val="24"/>
        </w:rPr>
        <w:t>»</w:t>
      </w:r>
      <w:r>
        <w:rPr>
          <w:rFonts w:eastAsia="Times New Roman" w:cs="Times New Roman"/>
          <w:szCs w:val="24"/>
        </w:rPr>
        <w:t xml:space="preserve">-, η επίγεια κάλυψή τους, όπως είναι αυτή τη στιγμή η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xml:space="preserve">, και δίνεται και η δυνατότητα να γίνεται και διαδικτυακή κάλυψη όσων το επιθυμούν. </w:t>
      </w:r>
    </w:p>
    <w:p w14:paraId="349D4D7F" w14:textId="77777777" w:rsidR="00AA5F14" w:rsidRDefault="00642151">
      <w:pPr>
        <w:spacing w:line="600" w:lineRule="auto"/>
        <w:ind w:firstLine="720"/>
        <w:jc w:val="both"/>
        <w:rPr>
          <w:rFonts w:eastAsia="Times New Roman" w:cs="Times New Roman"/>
          <w:bCs/>
          <w:shd w:val="clear" w:color="auto" w:fill="FFFFFF"/>
        </w:rPr>
      </w:pPr>
      <w:r>
        <w:rPr>
          <w:rFonts w:eastAsia="Times New Roman" w:cs="Times New Roman"/>
          <w:szCs w:val="24"/>
        </w:rPr>
        <w:t xml:space="preserve">Όλα τα σχόλια </w:t>
      </w:r>
      <w:r w:rsidRPr="00F331DF">
        <w:rPr>
          <w:rFonts w:eastAsia="Times New Roman"/>
          <w:bCs/>
        </w:rPr>
        <w:t>και</w:t>
      </w:r>
      <w:r>
        <w:rPr>
          <w:rFonts w:eastAsia="Times New Roman" w:cs="Times New Roman"/>
          <w:szCs w:val="24"/>
        </w:rPr>
        <w:t xml:space="preserve"> οι παρατηρήσεις, που είχαν γίνει στη </w:t>
      </w:r>
      <w:r w:rsidRPr="002B4AE2">
        <w:rPr>
          <w:rFonts w:eastAsia="Times New Roman" w:cs="Times New Roman"/>
          <w:bCs/>
          <w:shd w:val="clear" w:color="auto" w:fill="FFFFFF"/>
        </w:rPr>
        <w:t>δι</w:t>
      </w:r>
      <w:r>
        <w:rPr>
          <w:rFonts w:eastAsia="Times New Roman" w:cs="Times New Roman"/>
          <w:bCs/>
          <w:shd w:val="clear" w:color="auto" w:fill="FFFFFF"/>
        </w:rPr>
        <w:t xml:space="preserve">αμόρφωση του προτεινόμενου </w:t>
      </w:r>
      <w:r w:rsidRPr="00084731">
        <w:rPr>
          <w:rFonts w:eastAsia="Times New Roman" w:cs="Times New Roman"/>
          <w:bCs/>
          <w:shd w:val="clear" w:color="auto" w:fill="FFFFFF"/>
        </w:rPr>
        <w:t>νομοσχεδίου</w:t>
      </w:r>
      <w:r>
        <w:rPr>
          <w:rFonts w:eastAsia="Times New Roman" w:cs="Times New Roman"/>
          <w:bCs/>
          <w:shd w:val="clear" w:color="auto" w:fill="FFFFFF"/>
        </w:rPr>
        <w:t xml:space="preserve">, το οποίο </w:t>
      </w:r>
      <w:r w:rsidRPr="00451D91">
        <w:rPr>
          <w:rFonts w:eastAsia="Times New Roman"/>
          <w:bCs/>
          <w:shd w:val="clear" w:color="auto" w:fill="FFFFFF"/>
        </w:rPr>
        <w:t>εί</w:t>
      </w:r>
      <w:r>
        <w:rPr>
          <w:rFonts w:eastAsia="Times New Roman"/>
          <w:bCs/>
          <w:shd w:val="clear" w:color="auto" w:fill="FFFFFF"/>
        </w:rPr>
        <w:t>χε</w:t>
      </w:r>
      <w:r>
        <w:rPr>
          <w:rFonts w:eastAsia="Times New Roman" w:cs="Times New Roman"/>
          <w:bCs/>
          <w:shd w:val="clear" w:color="auto" w:fill="FFFFFF"/>
        </w:rPr>
        <w:t xml:space="preserve"> τεθεί σε δημόσια ηλεκτρονική διαβούλευση μέσω του </w:t>
      </w:r>
      <w:r>
        <w:rPr>
          <w:rFonts w:eastAsia="Times New Roman" w:cs="Times New Roman"/>
          <w:bCs/>
          <w:shd w:val="clear" w:color="auto" w:fill="FFFFFF"/>
          <w:lang w:val="en-US"/>
        </w:rPr>
        <w:t>Open</w:t>
      </w:r>
      <w:r>
        <w:rPr>
          <w:rFonts w:eastAsia="Times New Roman" w:cs="Times New Roman"/>
          <w:bCs/>
          <w:shd w:val="clear" w:color="auto" w:fill="FFFFFF"/>
        </w:rPr>
        <w:t>G</w:t>
      </w:r>
      <w:proofErr w:type="spellStart"/>
      <w:r>
        <w:rPr>
          <w:rFonts w:eastAsia="Times New Roman" w:cs="Times New Roman"/>
          <w:bCs/>
          <w:shd w:val="clear" w:color="auto" w:fill="FFFFFF"/>
          <w:lang w:val="en-US"/>
        </w:rPr>
        <w:t>ov</w:t>
      </w:r>
      <w:proofErr w:type="spellEnd"/>
      <w:r>
        <w:rPr>
          <w:rFonts w:eastAsia="Times New Roman" w:cs="Times New Roman"/>
          <w:bCs/>
          <w:shd w:val="clear" w:color="auto" w:fill="FFFFFF"/>
        </w:rPr>
        <w:t xml:space="preserve">, έχουν ληφθεί υπ’ </w:t>
      </w:r>
      <w:proofErr w:type="spellStart"/>
      <w:r>
        <w:rPr>
          <w:rFonts w:eastAsia="Times New Roman" w:cs="Times New Roman"/>
          <w:bCs/>
          <w:shd w:val="clear" w:color="auto" w:fill="FFFFFF"/>
        </w:rPr>
        <w:t>όψιν</w:t>
      </w:r>
      <w:proofErr w:type="spellEnd"/>
      <w:r>
        <w:rPr>
          <w:rFonts w:eastAsia="Times New Roman" w:cs="Times New Roman"/>
          <w:bCs/>
          <w:shd w:val="clear" w:color="auto" w:fill="FFFFFF"/>
        </w:rPr>
        <w:t xml:space="preserve">. </w:t>
      </w:r>
    </w:p>
    <w:p w14:paraId="349D4D80" w14:textId="77777777" w:rsidR="00AA5F14" w:rsidRDefault="0064215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Τέλος, </w:t>
      </w:r>
      <w:r w:rsidRPr="00451D91">
        <w:rPr>
          <w:rFonts w:eastAsia="Times New Roman" w:cs="Times New Roman"/>
          <w:bCs/>
          <w:shd w:val="clear" w:color="auto" w:fill="FFFFFF"/>
        </w:rPr>
        <w:t>πρέπει</w:t>
      </w:r>
      <w:r>
        <w:rPr>
          <w:rFonts w:eastAsia="Times New Roman" w:cs="Times New Roman"/>
          <w:bCs/>
          <w:shd w:val="clear" w:color="auto" w:fill="FFFFFF"/>
        </w:rPr>
        <w:t xml:space="preserve"> </w:t>
      </w:r>
      <w:r w:rsidRPr="00084731">
        <w:rPr>
          <w:rFonts w:eastAsia="Times New Roman"/>
          <w:bCs/>
          <w:shd w:val="clear" w:color="auto" w:fill="FFFFFF"/>
        </w:rPr>
        <w:t>να</w:t>
      </w:r>
      <w:r>
        <w:rPr>
          <w:rFonts w:eastAsia="Times New Roman" w:cs="Times New Roman"/>
          <w:bCs/>
          <w:shd w:val="clear" w:color="auto" w:fill="FFFFFF"/>
        </w:rPr>
        <w:t xml:space="preserve"> πούμε </w:t>
      </w:r>
      <w:r w:rsidRPr="00084731">
        <w:rPr>
          <w:rFonts w:eastAsia="Times New Roman"/>
          <w:bCs/>
          <w:shd w:val="clear" w:color="auto" w:fill="FFFFFF"/>
        </w:rPr>
        <w:t>ότι</w:t>
      </w:r>
      <w:r>
        <w:rPr>
          <w:rFonts w:eastAsia="Times New Roman" w:cs="Times New Roman"/>
          <w:bCs/>
          <w:shd w:val="clear" w:color="auto" w:fill="FFFFFF"/>
        </w:rPr>
        <w:t xml:space="preserve"> από τις </w:t>
      </w:r>
      <w:r w:rsidRPr="00084731">
        <w:rPr>
          <w:rFonts w:eastAsia="Times New Roman" w:cs="Times New Roman"/>
          <w:bCs/>
          <w:shd w:val="clear" w:color="auto" w:fill="FFFFFF"/>
        </w:rPr>
        <w:t>διατάξεις</w:t>
      </w:r>
      <w:r>
        <w:rPr>
          <w:rFonts w:eastAsia="Times New Roman" w:cs="Times New Roman"/>
          <w:bCs/>
          <w:shd w:val="clear" w:color="auto" w:fill="FFFFFF"/>
        </w:rPr>
        <w:t xml:space="preserve"> του προτεινόμενου </w:t>
      </w:r>
      <w:r w:rsidRPr="00084731">
        <w:rPr>
          <w:rFonts w:eastAsia="Times New Roman" w:cs="Times New Roman"/>
          <w:bCs/>
          <w:shd w:val="clear" w:color="auto" w:fill="FFFFFF"/>
        </w:rPr>
        <w:t>νομοσχεδίου</w:t>
      </w:r>
      <w:r>
        <w:rPr>
          <w:rFonts w:eastAsia="Times New Roman" w:cs="Times New Roman"/>
          <w:bCs/>
          <w:shd w:val="clear" w:color="auto" w:fill="FFFFFF"/>
        </w:rPr>
        <w:t xml:space="preserve"> προκαλείται ετήσια δαπάνη στην Εθνική Επιτροπή Τηλεπικοινωνιών και Ταχυδρομείων ύψ</w:t>
      </w:r>
      <w:r>
        <w:rPr>
          <w:rFonts w:eastAsia="Times New Roman" w:cs="Times New Roman"/>
          <w:bCs/>
          <w:shd w:val="clear" w:color="auto" w:fill="FFFFFF"/>
        </w:rPr>
        <w:t xml:space="preserve">ους 1 </w:t>
      </w:r>
      <w:r w:rsidRPr="00084731">
        <w:rPr>
          <w:rFonts w:eastAsia="Times New Roman" w:cs="Times New Roman"/>
          <w:bCs/>
          <w:shd w:val="clear" w:color="auto" w:fill="FFFFFF"/>
        </w:rPr>
        <w:t>εκατομμ</w:t>
      </w:r>
      <w:r>
        <w:rPr>
          <w:rFonts w:eastAsia="Times New Roman" w:cs="Times New Roman"/>
          <w:bCs/>
          <w:shd w:val="clear" w:color="auto" w:fill="FFFFFF"/>
        </w:rPr>
        <w:t>υ</w:t>
      </w:r>
      <w:r w:rsidRPr="00084731">
        <w:rPr>
          <w:rFonts w:eastAsia="Times New Roman" w:cs="Times New Roman"/>
          <w:bCs/>
          <w:shd w:val="clear" w:color="auto" w:fill="FFFFFF"/>
        </w:rPr>
        <w:t>ρί</w:t>
      </w:r>
      <w:r>
        <w:rPr>
          <w:rFonts w:eastAsia="Times New Roman" w:cs="Times New Roman"/>
          <w:bCs/>
          <w:shd w:val="clear" w:color="auto" w:fill="FFFFFF"/>
        </w:rPr>
        <w:t xml:space="preserve">ου ευρώ από την κατ’ έτος επιχορήγηση του Ελληνικού Διαστημικού Οργανισμού, </w:t>
      </w:r>
      <w:r w:rsidRPr="00E13306">
        <w:rPr>
          <w:rFonts w:eastAsia="Times New Roman" w:cs="Times New Roman"/>
          <w:bCs/>
          <w:shd w:val="clear" w:color="auto" w:fill="FFFFFF"/>
        </w:rPr>
        <w:t>που θα καλυφθεί</w:t>
      </w:r>
      <w:r w:rsidRPr="00A12917">
        <w:rPr>
          <w:rFonts w:eastAsia="Times New Roman" w:cs="Times New Roman"/>
          <w:bCs/>
          <w:shd w:val="clear" w:color="auto" w:fill="FFFFFF"/>
        </w:rPr>
        <w:t xml:space="preserve"> από το αποθεματικό</w:t>
      </w:r>
      <w:r>
        <w:rPr>
          <w:rFonts w:eastAsia="Times New Roman" w:cs="Times New Roman"/>
          <w:bCs/>
          <w:shd w:val="clear" w:color="auto" w:fill="FFFFFF"/>
        </w:rPr>
        <w:t xml:space="preserve"> της </w:t>
      </w:r>
      <w:r>
        <w:rPr>
          <w:rFonts w:eastAsia="Times New Roman" w:cs="Times New Roman"/>
          <w:bCs/>
          <w:shd w:val="clear" w:color="auto" w:fill="FFFFFF"/>
        </w:rPr>
        <w:t>επιτροπής</w:t>
      </w:r>
      <w:r>
        <w:rPr>
          <w:rFonts w:eastAsia="Times New Roman" w:cs="Times New Roman"/>
          <w:bCs/>
          <w:shd w:val="clear" w:color="auto" w:fill="FFFFFF"/>
        </w:rPr>
        <w:t>.</w:t>
      </w:r>
    </w:p>
    <w:p w14:paraId="349D4D81" w14:textId="77777777" w:rsidR="00AA5F14" w:rsidRDefault="00642151">
      <w:pPr>
        <w:spacing w:line="600" w:lineRule="auto"/>
        <w:ind w:firstLine="720"/>
        <w:jc w:val="both"/>
        <w:rPr>
          <w:rFonts w:eastAsia="Times New Roman" w:cs="Times New Roman"/>
          <w:bCs/>
          <w:shd w:val="clear" w:color="auto" w:fill="FFFFFF"/>
        </w:rPr>
      </w:pPr>
      <w:r w:rsidRPr="00A12917">
        <w:rPr>
          <w:rFonts w:eastAsia="Times New Roman" w:cs="Times New Roman"/>
          <w:bCs/>
          <w:shd w:val="clear" w:color="auto" w:fill="FFFFFF"/>
        </w:rPr>
        <w:t>Επίσης</w:t>
      </w:r>
      <w:r>
        <w:rPr>
          <w:rFonts w:eastAsia="Times New Roman" w:cs="Times New Roman"/>
          <w:bCs/>
          <w:shd w:val="clear" w:color="auto" w:fill="FFFFFF"/>
        </w:rPr>
        <w:t xml:space="preserve">, προκαλείται εφάπαξ δαπάνη του </w:t>
      </w:r>
      <w:r>
        <w:rPr>
          <w:rFonts w:eastAsia="Times New Roman" w:cs="Times New Roman"/>
          <w:bCs/>
          <w:shd w:val="clear" w:color="auto" w:fill="FFFFFF"/>
        </w:rPr>
        <w:t>κρατικού π</w:t>
      </w:r>
      <w:r w:rsidRPr="00084731">
        <w:rPr>
          <w:rFonts w:eastAsia="Times New Roman" w:cs="Times New Roman"/>
          <w:bCs/>
          <w:shd w:val="clear" w:color="auto" w:fill="FFFFFF"/>
        </w:rPr>
        <w:t>ροϋπολογισμού</w:t>
      </w:r>
      <w:r>
        <w:rPr>
          <w:rFonts w:eastAsia="Times New Roman" w:cs="Times New Roman"/>
          <w:bCs/>
          <w:shd w:val="clear" w:color="auto" w:fill="FFFFFF"/>
        </w:rPr>
        <w:t xml:space="preserve"> </w:t>
      </w:r>
      <w:r>
        <w:rPr>
          <w:rFonts w:eastAsia="Times New Roman" w:cs="Times New Roman"/>
          <w:bCs/>
          <w:shd w:val="clear" w:color="auto" w:fill="FFFFFF"/>
        </w:rPr>
        <w:t xml:space="preserve">από τη δημόσια επιχορήγηση των δικαιούχων για την πρόσβαση στην παροχή υπηρεσιών από τηλεοπτικούς σταθμούς ελεύθερης λήψης εθνικής εμβέλειας. Η εν λόγω δαπάνη </w:t>
      </w:r>
      <w:r>
        <w:rPr>
          <w:rFonts w:eastAsia="Times New Roman" w:cs="Times New Roman"/>
          <w:bCs/>
          <w:shd w:val="clear" w:color="auto" w:fill="FFFFFF"/>
        </w:rPr>
        <w:lastRenderedPageBreak/>
        <w:t xml:space="preserve">ανέρχεται στο ποσό των 24 </w:t>
      </w:r>
      <w:r w:rsidRPr="00084731">
        <w:rPr>
          <w:rFonts w:eastAsia="Times New Roman" w:cs="Times New Roman"/>
          <w:bCs/>
          <w:shd w:val="clear" w:color="auto" w:fill="FFFFFF"/>
        </w:rPr>
        <w:t xml:space="preserve">εκατομμυρίων ευρώ </w:t>
      </w:r>
      <w:r>
        <w:rPr>
          <w:rFonts w:eastAsia="Times New Roman" w:cs="Times New Roman"/>
          <w:bCs/>
          <w:shd w:val="clear" w:color="auto" w:fill="FFFFFF"/>
        </w:rPr>
        <w:t>πλέον του ΦΠΑ. Δίνεται η δυνατότητα πληρωμής της μέσα</w:t>
      </w:r>
      <w:r>
        <w:rPr>
          <w:rFonts w:eastAsia="Times New Roman" w:cs="Times New Roman"/>
          <w:bCs/>
          <w:shd w:val="clear" w:color="auto" w:fill="FFFFFF"/>
        </w:rPr>
        <w:t xml:space="preserve"> από το Πρόγραμμα Δημοσίων Επενδύσεων ή από το αποθεματικό της Εθνικής Επιτροπής Τηλεπικοινωνιών και Ταχυδρομείων. </w:t>
      </w:r>
    </w:p>
    <w:p w14:paraId="349D4D82" w14:textId="77777777" w:rsidR="00AA5F14" w:rsidRDefault="00642151">
      <w:pPr>
        <w:spacing w:line="600" w:lineRule="auto"/>
        <w:ind w:firstLine="720"/>
        <w:jc w:val="both"/>
        <w:rPr>
          <w:rFonts w:eastAsia="Times New Roman" w:cs="Times New Roman"/>
          <w:bCs/>
          <w:shd w:val="clear" w:color="auto" w:fill="FFFFFF"/>
        </w:rPr>
      </w:pPr>
      <w:r w:rsidRPr="006E59E6">
        <w:rPr>
          <w:rFonts w:eastAsia="Times New Roman" w:cs="Times New Roman"/>
          <w:bCs/>
          <w:shd w:val="clear" w:color="auto" w:fill="FFFFFF"/>
        </w:rPr>
        <w:t>Κύριε Πρόεδρε</w:t>
      </w:r>
      <w:r>
        <w:rPr>
          <w:rFonts w:eastAsia="Times New Roman" w:cs="Times New Roman"/>
          <w:bCs/>
          <w:shd w:val="clear" w:color="auto" w:fill="FFFFFF"/>
        </w:rPr>
        <w:t xml:space="preserve">, </w:t>
      </w:r>
      <w:r w:rsidRPr="006E59E6">
        <w:rPr>
          <w:rFonts w:eastAsia="Times New Roman" w:cs="Times New Roman"/>
          <w:bCs/>
          <w:shd w:val="clear" w:color="auto" w:fill="FFFFFF"/>
        </w:rPr>
        <w:t>κύριε Υπουργέ</w:t>
      </w:r>
      <w:r>
        <w:rPr>
          <w:rFonts w:eastAsia="Times New Roman" w:cs="Times New Roman"/>
          <w:bCs/>
          <w:shd w:val="clear" w:color="auto" w:fill="FFFFFF"/>
        </w:rPr>
        <w:t xml:space="preserve">, κύριε Αναπληρωτά Υπουργέ, </w:t>
      </w:r>
      <w:r w:rsidRPr="006E59E6">
        <w:rPr>
          <w:rFonts w:eastAsia="Times New Roman"/>
          <w:bCs/>
          <w:shd w:val="clear" w:color="auto" w:fill="FFFFFF"/>
        </w:rPr>
        <w:t>κυρίες και κύριοι συνάδελφοι</w:t>
      </w:r>
      <w:r>
        <w:rPr>
          <w:rFonts w:eastAsia="Times New Roman" w:cs="Times New Roman"/>
          <w:bCs/>
          <w:shd w:val="clear" w:color="auto" w:fill="FFFFFF"/>
        </w:rPr>
        <w:t xml:space="preserve">, η τηλεοπτική κάλυψη σε όλη τη χώρα </w:t>
      </w:r>
      <w:r w:rsidRPr="006E59E6">
        <w:rPr>
          <w:rFonts w:eastAsia="Times New Roman"/>
          <w:bCs/>
          <w:shd w:val="clear" w:color="auto" w:fill="FFFFFF"/>
        </w:rPr>
        <w:t>θα</w:t>
      </w:r>
      <w:r>
        <w:rPr>
          <w:rFonts w:eastAsia="Times New Roman" w:cs="Times New Roman"/>
          <w:bCs/>
          <w:shd w:val="clear" w:color="auto" w:fill="FFFFFF"/>
        </w:rPr>
        <w:t xml:space="preserve"> επιτρέψει στους </w:t>
      </w:r>
      <w:r>
        <w:rPr>
          <w:rFonts w:eastAsia="Times New Roman" w:cs="Times New Roman"/>
          <w:bCs/>
          <w:shd w:val="clear" w:color="auto" w:fill="FFFFFF"/>
        </w:rPr>
        <w:t xml:space="preserve">πολίτες </w:t>
      </w:r>
      <w:r w:rsidRPr="006E59E6">
        <w:rPr>
          <w:rFonts w:eastAsia="Times New Roman"/>
          <w:bCs/>
          <w:shd w:val="clear" w:color="auto" w:fill="FFFFFF"/>
        </w:rPr>
        <w:t>να</w:t>
      </w:r>
      <w:r>
        <w:rPr>
          <w:rFonts w:eastAsia="Times New Roman" w:cs="Times New Roman"/>
          <w:bCs/>
          <w:shd w:val="clear" w:color="auto" w:fill="FFFFFF"/>
        </w:rPr>
        <w:t xml:space="preserve"> συμμετέχουν ισότιμα </w:t>
      </w:r>
      <w:r w:rsidRPr="006E59E6">
        <w:rPr>
          <w:rFonts w:eastAsia="Times New Roman"/>
          <w:bCs/>
          <w:shd w:val="clear" w:color="auto" w:fill="FFFFFF"/>
        </w:rPr>
        <w:t>και</w:t>
      </w:r>
      <w:r>
        <w:rPr>
          <w:rFonts w:eastAsia="Times New Roman" w:cs="Times New Roman"/>
          <w:bCs/>
          <w:shd w:val="clear" w:color="auto" w:fill="FFFFFF"/>
        </w:rPr>
        <w:t xml:space="preserve"> </w:t>
      </w:r>
      <w:r w:rsidRPr="006E59E6">
        <w:rPr>
          <w:rFonts w:eastAsia="Times New Roman"/>
          <w:bCs/>
          <w:shd w:val="clear" w:color="auto" w:fill="FFFFFF"/>
        </w:rPr>
        <w:t>να</w:t>
      </w:r>
      <w:r>
        <w:rPr>
          <w:rFonts w:eastAsia="Times New Roman" w:cs="Times New Roman"/>
          <w:bCs/>
          <w:shd w:val="clear" w:color="auto" w:fill="FFFFFF"/>
        </w:rPr>
        <w:t xml:space="preserve"> απολαμβάνουν τα οφέλη των υπηρεσιών </w:t>
      </w:r>
      <w:r w:rsidRPr="006E59E6">
        <w:rPr>
          <w:rFonts w:eastAsia="Times New Roman" w:cs="Times New Roman"/>
          <w:bCs/>
          <w:shd w:val="clear" w:color="auto" w:fill="FFFFFF"/>
        </w:rPr>
        <w:t>που</w:t>
      </w:r>
      <w:r>
        <w:rPr>
          <w:rFonts w:eastAsia="Times New Roman" w:cs="Times New Roman"/>
          <w:bCs/>
          <w:shd w:val="clear" w:color="auto" w:fill="FFFFFF"/>
        </w:rPr>
        <w:t xml:space="preserve"> προσφέρουν οι τηλεοπτικοί </w:t>
      </w:r>
      <w:proofErr w:type="spellStart"/>
      <w:r>
        <w:rPr>
          <w:rFonts w:eastAsia="Times New Roman" w:cs="Times New Roman"/>
          <w:bCs/>
          <w:shd w:val="clear" w:color="auto" w:fill="FFFFFF"/>
        </w:rPr>
        <w:t>πάροχοι</w:t>
      </w:r>
      <w:proofErr w:type="spellEnd"/>
      <w:r>
        <w:rPr>
          <w:rFonts w:eastAsia="Times New Roman" w:cs="Times New Roman"/>
          <w:bCs/>
          <w:shd w:val="clear" w:color="auto" w:fill="FFFFFF"/>
        </w:rPr>
        <w:t xml:space="preserve">. Η συνταγματική υποχρέωση της Πολιτείας </w:t>
      </w:r>
      <w:r w:rsidRPr="006E59E6">
        <w:rPr>
          <w:rFonts w:eastAsia="Times New Roman"/>
          <w:bCs/>
          <w:shd w:val="clear" w:color="auto" w:fill="FFFFFF"/>
        </w:rPr>
        <w:t>να</w:t>
      </w:r>
      <w:r>
        <w:rPr>
          <w:rFonts w:eastAsia="Times New Roman" w:cs="Times New Roman"/>
          <w:bCs/>
          <w:shd w:val="clear" w:color="auto" w:fill="FFFFFF"/>
        </w:rPr>
        <w:t xml:space="preserve"> άρει την άδικη κατάσταση </w:t>
      </w:r>
      <w:r w:rsidRPr="006E59E6">
        <w:rPr>
          <w:rFonts w:eastAsia="Times New Roman" w:cs="Times New Roman"/>
          <w:bCs/>
          <w:shd w:val="clear" w:color="auto" w:fill="FFFFFF"/>
        </w:rPr>
        <w:t>που</w:t>
      </w:r>
      <w:r>
        <w:rPr>
          <w:rFonts w:eastAsia="Times New Roman" w:cs="Times New Roman"/>
          <w:bCs/>
          <w:shd w:val="clear" w:color="auto" w:fill="FFFFFF"/>
        </w:rPr>
        <w:t xml:space="preserve"> δημιουργήθηκε σε βάρος μερίδας των πολιτών της </w:t>
      </w:r>
      <w:r w:rsidRPr="006E59E6">
        <w:rPr>
          <w:rFonts w:eastAsia="Times New Roman"/>
          <w:bCs/>
          <w:shd w:val="clear" w:color="auto" w:fill="FFFFFF"/>
        </w:rPr>
        <w:t>είναι</w:t>
      </w:r>
      <w:r>
        <w:rPr>
          <w:rFonts w:eastAsia="Times New Roman" w:cs="Times New Roman"/>
          <w:bCs/>
          <w:shd w:val="clear" w:color="auto" w:fill="FFFFFF"/>
        </w:rPr>
        <w:t xml:space="preserve"> προφανής. Θεωρώ, συ</w:t>
      </w:r>
      <w:r>
        <w:rPr>
          <w:rFonts w:eastAsia="Times New Roman" w:cs="Times New Roman"/>
          <w:bCs/>
          <w:shd w:val="clear" w:color="auto" w:fill="FFFFFF"/>
        </w:rPr>
        <w:t xml:space="preserve">νεπώς, επιβεβλημένη την ψήφιση του παρόντος </w:t>
      </w:r>
      <w:r w:rsidRPr="006E59E6">
        <w:rPr>
          <w:rFonts w:eastAsia="Times New Roman" w:cs="Times New Roman"/>
          <w:bCs/>
          <w:shd w:val="clear" w:color="auto" w:fill="FFFFFF"/>
        </w:rPr>
        <w:t>νομοσχεδίου</w:t>
      </w:r>
      <w:r>
        <w:rPr>
          <w:rFonts w:eastAsia="Times New Roman" w:cs="Times New Roman"/>
          <w:bCs/>
          <w:shd w:val="clear" w:color="auto" w:fill="FFFFFF"/>
        </w:rPr>
        <w:t xml:space="preserve">. </w:t>
      </w:r>
    </w:p>
    <w:p w14:paraId="349D4D83" w14:textId="77777777" w:rsidR="00AA5F14" w:rsidRDefault="0064215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Σας </w:t>
      </w:r>
      <w:r w:rsidRPr="006E59E6">
        <w:rPr>
          <w:rFonts w:eastAsia="Times New Roman" w:cs="Times New Roman"/>
          <w:bCs/>
          <w:shd w:val="clear" w:color="auto" w:fill="FFFFFF"/>
        </w:rPr>
        <w:t>ευχαριστώ</w:t>
      </w:r>
      <w:r>
        <w:rPr>
          <w:rFonts w:eastAsia="Times New Roman" w:cs="Times New Roman"/>
          <w:bCs/>
          <w:shd w:val="clear" w:color="auto" w:fill="FFFFFF"/>
        </w:rPr>
        <w:t xml:space="preserve">. </w:t>
      </w:r>
    </w:p>
    <w:p w14:paraId="349D4D84" w14:textId="77777777" w:rsidR="00AA5F14" w:rsidRDefault="00642151">
      <w:pPr>
        <w:spacing w:line="600" w:lineRule="auto"/>
        <w:ind w:firstLine="709"/>
        <w:jc w:val="center"/>
        <w:rPr>
          <w:rFonts w:eastAsia="Times New Roman" w:cs="Times New Roman"/>
        </w:rPr>
      </w:pPr>
      <w:r w:rsidRPr="007F5FBB">
        <w:rPr>
          <w:rFonts w:eastAsia="Times New Roman" w:cs="Times New Roman"/>
        </w:rPr>
        <w:t>(Χειροκροτήματα από τ</w:t>
      </w:r>
      <w:r>
        <w:rPr>
          <w:rFonts w:eastAsia="Times New Roman" w:cs="Times New Roman"/>
        </w:rPr>
        <w:t>ις</w:t>
      </w:r>
      <w:r w:rsidRPr="007F5FBB">
        <w:rPr>
          <w:rFonts w:eastAsia="Times New Roman" w:cs="Times New Roman"/>
        </w:rPr>
        <w:t xml:space="preserve"> πτέρυγ</w:t>
      </w:r>
      <w:r>
        <w:rPr>
          <w:rFonts w:eastAsia="Times New Roman" w:cs="Times New Roman"/>
        </w:rPr>
        <w:t>ες</w:t>
      </w:r>
      <w:r w:rsidRPr="007F5FBB">
        <w:rPr>
          <w:rFonts w:eastAsia="Times New Roman" w:cs="Times New Roman"/>
        </w:rPr>
        <w:t xml:space="preserve"> του ΣΥΡΙΖΑ</w:t>
      </w:r>
      <w:r>
        <w:rPr>
          <w:rFonts w:eastAsia="Times New Roman" w:cs="Times New Roman"/>
        </w:rPr>
        <w:t xml:space="preserve"> και των </w:t>
      </w:r>
      <w:r>
        <w:rPr>
          <w:rFonts w:eastAsia="Times New Roman" w:cs="Times New Roman"/>
        </w:rPr>
        <w:t>ΑΝΕΛ</w:t>
      </w:r>
      <w:r w:rsidRPr="007F5FBB">
        <w:rPr>
          <w:rFonts w:eastAsia="Times New Roman" w:cs="Times New Roman"/>
        </w:rPr>
        <w:t>)</w:t>
      </w:r>
    </w:p>
    <w:p w14:paraId="349D4D85" w14:textId="77777777" w:rsidR="00AA5F14" w:rsidRDefault="00642151">
      <w:pPr>
        <w:spacing w:line="600" w:lineRule="auto"/>
        <w:ind w:firstLine="720"/>
        <w:jc w:val="both"/>
        <w:rPr>
          <w:rFonts w:eastAsia="Times New Roman" w:cs="Times New Roman"/>
          <w:bCs/>
          <w:shd w:val="clear" w:color="auto" w:fill="FFFFFF"/>
        </w:rPr>
      </w:pPr>
      <w:r w:rsidRPr="006E59E6">
        <w:rPr>
          <w:rFonts w:eastAsia="Times New Roman" w:cs="Times New Roman"/>
          <w:b/>
          <w:bCs/>
          <w:shd w:val="clear" w:color="auto" w:fill="FFFFFF"/>
        </w:rPr>
        <w:t>ΠΡΟΕΔΡΕΥΩΝ (Γεώργιος Βαρεμένος):</w:t>
      </w:r>
      <w:r w:rsidRPr="006E59E6">
        <w:rPr>
          <w:rFonts w:eastAsia="Times New Roman" w:cs="Times New Roman"/>
          <w:bCs/>
          <w:shd w:val="clear" w:color="auto" w:fill="FFFFFF"/>
        </w:rPr>
        <w:t xml:space="preserve"> </w:t>
      </w:r>
      <w:r>
        <w:rPr>
          <w:rFonts w:eastAsia="Times New Roman" w:cs="Times New Roman"/>
          <w:bCs/>
          <w:shd w:val="clear" w:color="auto" w:fill="FFFFFF"/>
        </w:rPr>
        <w:t xml:space="preserve">Κι εμείς ευχαριστούμε. </w:t>
      </w:r>
    </w:p>
    <w:p w14:paraId="349D4D86" w14:textId="77777777" w:rsidR="00AA5F14" w:rsidRDefault="0064215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Τον λόγο τώρα </w:t>
      </w:r>
      <w:r w:rsidRPr="006E59E6">
        <w:rPr>
          <w:rFonts w:eastAsia="Times New Roman"/>
          <w:bCs/>
          <w:shd w:val="clear" w:color="auto" w:fill="FFFFFF"/>
        </w:rPr>
        <w:t>έχει</w:t>
      </w:r>
      <w:r>
        <w:rPr>
          <w:rFonts w:eastAsia="Times New Roman" w:cs="Times New Roman"/>
          <w:bCs/>
          <w:shd w:val="clear" w:color="auto" w:fill="FFFFFF"/>
        </w:rPr>
        <w:t xml:space="preserve"> η κυρία Άννα - Μισέλ Ασημακοπούλου, εισηγήτρια από τη </w:t>
      </w:r>
      <w:r w:rsidRPr="006E59E6">
        <w:rPr>
          <w:rFonts w:eastAsia="Times New Roman" w:cs="Times New Roman"/>
          <w:bCs/>
          <w:shd w:val="clear" w:color="auto" w:fill="FFFFFF"/>
        </w:rPr>
        <w:t>Νέα Δημοκρατία</w:t>
      </w:r>
      <w:r>
        <w:rPr>
          <w:rFonts w:eastAsia="Times New Roman" w:cs="Times New Roman"/>
          <w:bCs/>
          <w:shd w:val="clear" w:color="auto" w:fill="FFFFFF"/>
        </w:rPr>
        <w:t xml:space="preserve">. </w:t>
      </w:r>
    </w:p>
    <w:p w14:paraId="349D4D87" w14:textId="77777777" w:rsidR="00AA5F14" w:rsidRDefault="00642151">
      <w:pPr>
        <w:spacing w:line="600" w:lineRule="auto"/>
        <w:ind w:firstLine="720"/>
        <w:jc w:val="both"/>
        <w:rPr>
          <w:rFonts w:eastAsia="Times New Roman" w:cs="Times New Roman"/>
          <w:bCs/>
          <w:shd w:val="clear" w:color="auto" w:fill="FFFFFF"/>
        </w:rPr>
      </w:pPr>
      <w:r w:rsidRPr="00A12917">
        <w:rPr>
          <w:rFonts w:eastAsia="Times New Roman" w:cs="Times New Roman"/>
          <w:b/>
          <w:bCs/>
          <w:shd w:val="clear" w:color="auto" w:fill="FFFFFF"/>
        </w:rPr>
        <w:t>ΑΝΝΑ - ΜΙΣΕΛ ΑΣΗΜΑΚΟΠΟΥΛΟΥ:</w:t>
      </w:r>
      <w:r>
        <w:rPr>
          <w:rFonts w:eastAsia="Times New Roman" w:cs="Times New Roman"/>
          <w:bCs/>
          <w:shd w:val="clear" w:color="auto" w:fill="FFFFFF"/>
        </w:rPr>
        <w:t xml:space="preserve"> </w:t>
      </w:r>
      <w:r w:rsidRPr="006E59E6">
        <w:rPr>
          <w:rFonts w:eastAsia="Times New Roman" w:cs="Times New Roman"/>
          <w:bCs/>
          <w:shd w:val="clear" w:color="auto" w:fill="FFFFFF"/>
        </w:rPr>
        <w:t xml:space="preserve">Ευχαριστώ, κύριε Πρόεδρε. </w:t>
      </w:r>
    </w:p>
    <w:p w14:paraId="349D4D88" w14:textId="77777777" w:rsidR="00AA5F14" w:rsidRDefault="00642151">
      <w:pPr>
        <w:spacing w:line="600" w:lineRule="auto"/>
        <w:ind w:firstLine="720"/>
        <w:jc w:val="both"/>
        <w:rPr>
          <w:rFonts w:eastAsia="Times New Roman"/>
          <w:bCs/>
          <w:shd w:val="clear" w:color="auto" w:fill="FFFFFF"/>
        </w:rPr>
      </w:pPr>
      <w:r w:rsidRPr="006E59E6">
        <w:rPr>
          <w:rFonts w:eastAsia="Times New Roman"/>
          <w:bCs/>
          <w:shd w:val="clear" w:color="auto" w:fill="FFFFFF"/>
        </w:rPr>
        <w:lastRenderedPageBreak/>
        <w:t>Κύριε Υπουργέ</w:t>
      </w:r>
      <w:r>
        <w:rPr>
          <w:rFonts w:eastAsia="Times New Roman"/>
          <w:bCs/>
          <w:shd w:val="clear" w:color="auto" w:fill="FFFFFF"/>
        </w:rPr>
        <w:t xml:space="preserve">, βλέπω </w:t>
      </w:r>
      <w:proofErr w:type="spellStart"/>
      <w:r>
        <w:rPr>
          <w:rFonts w:eastAsia="Times New Roman"/>
          <w:bCs/>
          <w:shd w:val="clear" w:color="auto" w:fill="FFFFFF"/>
        </w:rPr>
        <w:t>τουϊτάρετε</w:t>
      </w:r>
      <w:proofErr w:type="spellEnd"/>
      <w:r>
        <w:rPr>
          <w:rFonts w:eastAsia="Times New Roman"/>
          <w:bCs/>
          <w:shd w:val="clear" w:color="auto" w:fill="FFFFFF"/>
        </w:rPr>
        <w:t xml:space="preserve"> από την </w:t>
      </w:r>
      <w:r>
        <w:rPr>
          <w:rFonts w:eastAsia="Times New Roman"/>
          <w:bCs/>
          <w:shd w:val="clear" w:color="auto" w:fill="FFFFFF"/>
          <w:lang w:val="en-US"/>
        </w:rPr>
        <w:t>live</w:t>
      </w:r>
      <w:r w:rsidRPr="006E59E6">
        <w:rPr>
          <w:rFonts w:eastAsia="Times New Roman"/>
          <w:bCs/>
          <w:shd w:val="clear" w:color="auto" w:fill="FFFFFF"/>
        </w:rPr>
        <w:t xml:space="preserve"> </w:t>
      </w:r>
      <w:r>
        <w:rPr>
          <w:rFonts w:eastAsia="Times New Roman"/>
          <w:bCs/>
          <w:shd w:val="clear" w:color="auto" w:fill="FFFFFF"/>
        </w:rPr>
        <w:t xml:space="preserve">μετάδοση της ομιλίας του </w:t>
      </w:r>
      <w:r w:rsidRPr="006E59E6">
        <w:rPr>
          <w:rFonts w:eastAsia="Times New Roman"/>
          <w:bCs/>
          <w:shd w:val="clear" w:color="auto" w:fill="FFFFFF"/>
        </w:rPr>
        <w:t>Πρωθυπουργ</w:t>
      </w:r>
      <w:r>
        <w:rPr>
          <w:rFonts w:eastAsia="Times New Roman"/>
          <w:bCs/>
          <w:shd w:val="clear" w:color="auto" w:fill="FFFFFF"/>
        </w:rPr>
        <w:t xml:space="preserve">ού στο Ευρωκοινοβούλιο. Ελπίζω ο κ. Τσίπρας, </w:t>
      </w:r>
      <w:r w:rsidRPr="006E59E6">
        <w:rPr>
          <w:rFonts w:eastAsia="Times New Roman"/>
          <w:bCs/>
          <w:shd w:val="clear" w:color="auto" w:fill="FFFFFF"/>
        </w:rPr>
        <w:t>που</w:t>
      </w:r>
      <w:r>
        <w:rPr>
          <w:rFonts w:eastAsia="Times New Roman"/>
          <w:bCs/>
          <w:shd w:val="clear" w:color="auto" w:fill="FFFFFF"/>
        </w:rPr>
        <w:t xml:space="preserve"> </w:t>
      </w:r>
      <w:r>
        <w:rPr>
          <w:rFonts w:eastAsia="Times New Roman"/>
          <w:bCs/>
          <w:shd w:val="clear" w:color="auto" w:fill="FFFFFF"/>
        </w:rPr>
        <w:t xml:space="preserve">μιλάει για το μέλλον της Ευρώπης, </w:t>
      </w:r>
      <w:r w:rsidRPr="006E59E6">
        <w:rPr>
          <w:rFonts w:eastAsia="Times New Roman"/>
          <w:bCs/>
          <w:shd w:val="clear" w:color="auto" w:fill="FFFFFF"/>
        </w:rPr>
        <w:t>να</w:t>
      </w:r>
      <w:r>
        <w:rPr>
          <w:rFonts w:eastAsia="Times New Roman"/>
          <w:bCs/>
          <w:shd w:val="clear" w:color="auto" w:fill="FFFFFF"/>
        </w:rPr>
        <w:t xml:space="preserve"> μην τους προτείνει όταν κάνουν δημοψηφίσματα </w:t>
      </w:r>
      <w:r w:rsidRPr="006E59E6">
        <w:rPr>
          <w:rFonts w:eastAsia="Times New Roman"/>
          <w:bCs/>
          <w:shd w:val="clear" w:color="auto" w:fill="FFFFFF"/>
        </w:rPr>
        <w:t>να</w:t>
      </w:r>
      <w:r>
        <w:rPr>
          <w:rFonts w:eastAsia="Times New Roman"/>
          <w:bCs/>
          <w:shd w:val="clear" w:color="auto" w:fill="FFFFFF"/>
        </w:rPr>
        <w:t xml:space="preserve"> εφαρμόζουν τα ανάποδα ή να βάλουμε πανευρωπαϊκά </w:t>
      </w:r>
      <w:r>
        <w:rPr>
          <w:rFonts w:eastAsia="Times New Roman"/>
          <w:bCs/>
          <w:shd w:val="clear" w:color="auto" w:fill="FFFFFF"/>
          <w:lang w:val="en-US"/>
        </w:rPr>
        <w:t>capital</w:t>
      </w:r>
      <w:r w:rsidRPr="006E59E6">
        <w:rPr>
          <w:rFonts w:eastAsia="Times New Roman"/>
          <w:bCs/>
          <w:shd w:val="clear" w:color="auto" w:fill="FFFFFF"/>
        </w:rPr>
        <w:t xml:space="preserve"> </w:t>
      </w:r>
      <w:r>
        <w:rPr>
          <w:rFonts w:eastAsia="Times New Roman"/>
          <w:bCs/>
          <w:shd w:val="clear" w:color="auto" w:fill="FFFFFF"/>
          <w:lang w:val="en-US"/>
        </w:rPr>
        <w:t>controls</w:t>
      </w:r>
      <w:r>
        <w:rPr>
          <w:rFonts w:eastAsia="Times New Roman"/>
          <w:bCs/>
          <w:shd w:val="clear" w:color="auto" w:fill="FFFFFF"/>
        </w:rPr>
        <w:t>!</w:t>
      </w:r>
      <w:r w:rsidRPr="006E59E6">
        <w:rPr>
          <w:rFonts w:eastAsia="Times New Roman"/>
          <w:bCs/>
          <w:shd w:val="clear" w:color="auto" w:fill="FFFFFF"/>
        </w:rPr>
        <w:t xml:space="preserve"> </w:t>
      </w:r>
    </w:p>
    <w:p w14:paraId="349D4D89" w14:textId="77777777" w:rsidR="00AA5F14" w:rsidRDefault="00642151">
      <w:pPr>
        <w:spacing w:line="600" w:lineRule="auto"/>
        <w:ind w:firstLine="720"/>
        <w:jc w:val="both"/>
        <w:rPr>
          <w:rFonts w:eastAsia="Times New Roman"/>
          <w:bCs/>
          <w:shd w:val="clear" w:color="auto" w:fill="FFFFFF"/>
        </w:rPr>
      </w:pPr>
      <w:r>
        <w:rPr>
          <w:rFonts w:eastAsia="Times New Roman"/>
          <w:bCs/>
          <w:shd w:val="clear" w:color="auto" w:fill="FFFFFF"/>
        </w:rPr>
        <w:t xml:space="preserve">Έρχομαι στο </w:t>
      </w:r>
      <w:r w:rsidRPr="006E59E6">
        <w:rPr>
          <w:rFonts w:eastAsia="Times New Roman"/>
          <w:bCs/>
          <w:shd w:val="clear" w:color="auto" w:fill="FFFFFF"/>
        </w:rPr>
        <w:t>νομοσχέδιο</w:t>
      </w:r>
      <w:r>
        <w:rPr>
          <w:rFonts w:eastAsia="Times New Roman"/>
          <w:bCs/>
          <w:shd w:val="clear" w:color="auto" w:fill="FFFFFF"/>
        </w:rPr>
        <w:t xml:space="preserve">. Ξεκινάω, </w:t>
      </w:r>
      <w:r w:rsidRPr="006E59E6">
        <w:rPr>
          <w:rFonts w:eastAsia="Times New Roman"/>
          <w:bCs/>
          <w:shd w:val="clear" w:color="auto" w:fill="FFFFFF"/>
        </w:rPr>
        <w:t>κύριε Πρόεδρε</w:t>
      </w:r>
      <w:r>
        <w:rPr>
          <w:rFonts w:eastAsia="Times New Roman"/>
          <w:bCs/>
          <w:shd w:val="clear" w:color="auto" w:fill="FFFFFF"/>
        </w:rPr>
        <w:t xml:space="preserve">, </w:t>
      </w:r>
      <w:r w:rsidRPr="006E59E6">
        <w:rPr>
          <w:rFonts w:eastAsia="Times New Roman"/>
          <w:bCs/>
          <w:shd w:val="clear" w:color="auto" w:fill="FFFFFF"/>
        </w:rPr>
        <w:t>κυρίες και κύριοι συνάδελφοι</w:t>
      </w:r>
      <w:r>
        <w:rPr>
          <w:rFonts w:eastAsia="Times New Roman"/>
          <w:bCs/>
          <w:shd w:val="clear" w:color="auto" w:fill="FFFFFF"/>
        </w:rPr>
        <w:t xml:space="preserve">, κύριοι Υπουργοί, με τρία πράγματα στα οποία συμφωνούμε. </w:t>
      </w:r>
    </w:p>
    <w:p w14:paraId="349D4D8A" w14:textId="77777777" w:rsidR="00AA5F14" w:rsidRDefault="00642151">
      <w:pPr>
        <w:spacing w:line="600" w:lineRule="auto"/>
        <w:ind w:firstLine="720"/>
        <w:jc w:val="both"/>
        <w:rPr>
          <w:rFonts w:eastAsia="Times New Roman"/>
          <w:bCs/>
          <w:shd w:val="clear" w:color="auto" w:fill="FFFFFF"/>
        </w:rPr>
      </w:pPr>
      <w:r>
        <w:rPr>
          <w:rFonts w:eastAsia="Times New Roman"/>
          <w:bCs/>
          <w:shd w:val="clear" w:color="auto" w:fill="FFFFFF"/>
        </w:rPr>
        <w:t xml:space="preserve">Πρώτον, διαχρονικά αποδεικνύεται </w:t>
      </w:r>
      <w:r w:rsidRPr="006E59E6">
        <w:rPr>
          <w:rFonts w:eastAsia="Times New Roman"/>
          <w:bCs/>
          <w:shd w:val="clear" w:color="auto" w:fill="FFFFFF"/>
        </w:rPr>
        <w:t>ότι</w:t>
      </w:r>
      <w:r>
        <w:rPr>
          <w:rFonts w:eastAsia="Times New Roman"/>
          <w:bCs/>
          <w:shd w:val="clear" w:color="auto" w:fill="FFFFFF"/>
        </w:rPr>
        <w:t xml:space="preserve"> η πληροφορία, </w:t>
      </w:r>
      <w:r w:rsidRPr="006E59E6">
        <w:rPr>
          <w:rFonts w:eastAsia="Times New Roman"/>
          <w:bCs/>
          <w:shd w:val="clear" w:color="auto" w:fill="FFFFFF"/>
        </w:rPr>
        <w:t>όπως</w:t>
      </w:r>
      <w:r>
        <w:rPr>
          <w:rFonts w:eastAsia="Times New Roman"/>
          <w:bCs/>
          <w:shd w:val="clear" w:color="auto" w:fill="FFFFFF"/>
        </w:rPr>
        <w:t xml:space="preserve"> </w:t>
      </w:r>
      <w:r w:rsidRPr="006E59E6">
        <w:rPr>
          <w:rFonts w:eastAsia="Times New Roman"/>
          <w:bCs/>
          <w:shd w:val="clear" w:color="auto" w:fill="FFFFFF"/>
        </w:rPr>
        <w:t>και</w:t>
      </w:r>
      <w:r>
        <w:rPr>
          <w:rFonts w:eastAsia="Times New Roman"/>
          <w:bCs/>
          <w:shd w:val="clear" w:color="auto" w:fill="FFFFFF"/>
        </w:rPr>
        <w:t xml:space="preserve"> αν την ορίσει αυτή την πληροφορία κανείς, είτε </w:t>
      </w:r>
      <w:r w:rsidRPr="006E59E6">
        <w:rPr>
          <w:rFonts w:eastAsia="Times New Roman"/>
          <w:bCs/>
          <w:shd w:val="clear" w:color="auto" w:fill="FFFFFF"/>
        </w:rPr>
        <w:t>είναι</w:t>
      </w:r>
      <w:r>
        <w:rPr>
          <w:rFonts w:eastAsia="Times New Roman"/>
          <w:bCs/>
          <w:shd w:val="clear" w:color="auto" w:fill="FFFFFF"/>
        </w:rPr>
        <w:t xml:space="preserve"> η πιο μικρή πληροφορία είτε </w:t>
      </w:r>
      <w:r w:rsidRPr="006E59E6">
        <w:rPr>
          <w:rFonts w:eastAsia="Times New Roman"/>
          <w:bCs/>
          <w:shd w:val="clear" w:color="auto" w:fill="FFFFFF"/>
        </w:rPr>
        <w:t>είναι</w:t>
      </w:r>
      <w:r>
        <w:rPr>
          <w:rFonts w:eastAsia="Times New Roman"/>
          <w:bCs/>
          <w:shd w:val="clear" w:color="auto" w:fill="FFFFFF"/>
        </w:rPr>
        <w:t xml:space="preserve"> σήμερα τα λεγόμενα </w:t>
      </w:r>
      <w:r>
        <w:rPr>
          <w:rFonts w:eastAsia="Times New Roman"/>
          <w:bCs/>
          <w:shd w:val="clear" w:color="auto" w:fill="FFFFFF"/>
          <w:lang w:val="en-US"/>
        </w:rPr>
        <w:t>Big</w:t>
      </w:r>
      <w:r w:rsidRPr="006E59E6">
        <w:rPr>
          <w:rFonts w:eastAsia="Times New Roman"/>
          <w:bCs/>
          <w:shd w:val="clear" w:color="auto" w:fill="FFFFFF"/>
        </w:rPr>
        <w:t xml:space="preserve"> </w:t>
      </w:r>
      <w:r>
        <w:rPr>
          <w:rFonts w:eastAsia="Times New Roman"/>
          <w:bCs/>
          <w:shd w:val="clear" w:color="auto" w:fill="FFFFFF"/>
          <w:lang w:val="en-US"/>
        </w:rPr>
        <w:t>Data</w:t>
      </w:r>
      <w:r>
        <w:rPr>
          <w:rFonts w:eastAsia="Times New Roman"/>
          <w:bCs/>
          <w:shd w:val="clear" w:color="auto" w:fill="FFFFFF"/>
        </w:rPr>
        <w:t>,</w:t>
      </w:r>
      <w:r w:rsidRPr="006E59E6">
        <w:rPr>
          <w:rFonts w:eastAsia="Times New Roman"/>
          <w:bCs/>
          <w:shd w:val="clear" w:color="auto" w:fill="FFFFFF"/>
        </w:rPr>
        <w:t xml:space="preserve"> είναι</w:t>
      </w:r>
      <w:r>
        <w:rPr>
          <w:rFonts w:eastAsia="Times New Roman"/>
          <w:bCs/>
          <w:shd w:val="clear" w:color="auto" w:fill="FFFFFF"/>
        </w:rPr>
        <w:t xml:space="preserve"> δύναμη. Η διάχυ</w:t>
      </w:r>
      <w:r>
        <w:rPr>
          <w:rFonts w:eastAsia="Times New Roman"/>
          <w:bCs/>
          <w:shd w:val="clear" w:color="auto" w:fill="FFFFFF"/>
        </w:rPr>
        <w:t xml:space="preserve">ση της πληροφορίας συνιστά ουσιώδη προϋπόθεση για την αποτελεσματική </w:t>
      </w:r>
      <w:r w:rsidRPr="006E59E6">
        <w:rPr>
          <w:rFonts w:eastAsia="Times New Roman"/>
          <w:bCs/>
          <w:shd w:val="clear" w:color="auto" w:fill="FFFFFF"/>
        </w:rPr>
        <w:t>λειτουργία</w:t>
      </w:r>
      <w:r>
        <w:rPr>
          <w:rFonts w:eastAsia="Times New Roman"/>
          <w:bCs/>
          <w:shd w:val="clear" w:color="auto" w:fill="FFFFFF"/>
        </w:rPr>
        <w:t xml:space="preserve"> της δημοκρατίας, κατατείνει στη διαμόρφωση ενημερωμένων πολιτών </w:t>
      </w:r>
      <w:r w:rsidRPr="006E59E6">
        <w:rPr>
          <w:rFonts w:eastAsia="Times New Roman"/>
          <w:bCs/>
          <w:shd w:val="clear" w:color="auto" w:fill="FFFFFF"/>
        </w:rPr>
        <w:t>και</w:t>
      </w:r>
      <w:r>
        <w:rPr>
          <w:rFonts w:eastAsia="Times New Roman"/>
          <w:bCs/>
          <w:shd w:val="clear" w:color="auto" w:fill="FFFFFF"/>
        </w:rPr>
        <w:t xml:space="preserve">, τελικά, στην εγκαθίδρυση μιας γνήσιας δημοκρατίας με ενημερωμένους </w:t>
      </w:r>
      <w:r w:rsidRPr="006E59E6">
        <w:rPr>
          <w:rFonts w:eastAsia="Times New Roman"/>
          <w:bCs/>
          <w:shd w:val="clear" w:color="auto" w:fill="FFFFFF"/>
        </w:rPr>
        <w:t>και</w:t>
      </w:r>
      <w:r>
        <w:rPr>
          <w:rFonts w:eastAsia="Times New Roman"/>
          <w:bCs/>
          <w:shd w:val="clear" w:color="auto" w:fill="FFFFFF"/>
        </w:rPr>
        <w:t xml:space="preserve"> ισχυρούς πολίτες. </w:t>
      </w:r>
    </w:p>
    <w:p w14:paraId="349D4D8B" w14:textId="77777777" w:rsidR="00AA5F14" w:rsidRDefault="00642151">
      <w:pPr>
        <w:spacing w:line="600" w:lineRule="auto"/>
        <w:ind w:firstLine="720"/>
        <w:jc w:val="both"/>
        <w:rPr>
          <w:rFonts w:eastAsia="Times New Roman"/>
          <w:bCs/>
          <w:shd w:val="clear" w:color="auto" w:fill="FFFFFF"/>
        </w:rPr>
      </w:pPr>
      <w:r>
        <w:rPr>
          <w:rFonts w:eastAsia="Times New Roman"/>
          <w:bCs/>
          <w:shd w:val="clear" w:color="auto" w:fill="FFFFFF"/>
        </w:rPr>
        <w:t>Δεύτερον, συμφωνο</w:t>
      </w:r>
      <w:r>
        <w:rPr>
          <w:rFonts w:eastAsia="Times New Roman"/>
          <w:bCs/>
          <w:shd w:val="clear" w:color="auto" w:fill="FFFFFF"/>
        </w:rPr>
        <w:t xml:space="preserve">ύμε </w:t>
      </w:r>
      <w:r w:rsidRPr="006E59E6">
        <w:rPr>
          <w:rFonts w:eastAsia="Times New Roman"/>
          <w:bCs/>
          <w:shd w:val="clear" w:color="auto" w:fill="FFFFFF"/>
        </w:rPr>
        <w:t>ότι</w:t>
      </w:r>
      <w:r>
        <w:rPr>
          <w:rFonts w:eastAsia="Times New Roman"/>
          <w:bCs/>
          <w:shd w:val="clear" w:color="auto" w:fill="FFFFFF"/>
        </w:rPr>
        <w:t xml:space="preserve"> το </w:t>
      </w:r>
      <w:r w:rsidRPr="006E59E6">
        <w:rPr>
          <w:rFonts w:eastAsia="Times New Roman"/>
          <w:bCs/>
          <w:shd w:val="clear" w:color="auto" w:fill="FFFFFF"/>
        </w:rPr>
        <w:t>δικαίωμα</w:t>
      </w:r>
      <w:r>
        <w:rPr>
          <w:rFonts w:eastAsia="Times New Roman"/>
          <w:bCs/>
          <w:shd w:val="clear" w:color="auto" w:fill="FFFFFF"/>
        </w:rPr>
        <w:t xml:space="preserve"> του πολίτη στην πληροφόρηση καθιερώνεται στο Ελληνικό Σύνταγμα, </w:t>
      </w:r>
      <w:r w:rsidRPr="00A12917">
        <w:rPr>
          <w:rFonts w:eastAsia="Times New Roman"/>
          <w:bCs/>
          <w:shd w:val="clear" w:color="auto" w:fill="FFFFFF"/>
        </w:rPr>
        <w:t>και</w:t>
      </w:r>
      <w:r>
        <w:rPr>
          <w:rFonts w:eastAsia="Times New Roman"/>
          <w:bCs/>
          <w:shd w:val="clear" w:color="auto" w:fill="FFFFFF"/>
        </w:rPr>
        <w:t xml:space="preserve"> </w:t>
      </w:r>
      <w:r w:rsidRPr="006E59E6">
        <w:rPr>
          <w:rFonts w:eastAsia="Times New Roman"/>
          <w:bCs/>
          <w:shd w:val="clear" w:color="auto" w:fill="FFFFFF"/>
        </w:rPr>
        <w:t>συγκεκριμένα</w:t>
      </w:r>
      <w:r>
        <w:rPr>
          <w:rFonts w:eastAsia="Times New Roman"/>
          <w:bCs/>
          <w:shd w:val="clear" w:color="auto" w:fill="FFFFFF"/>
        </w:rPr>
        <w:t xml:space="preserve"> στα </w:t>
      </w:r>
      <w:r w:rsidRPr="006E59E6">
        <w:rPr>
          <w:rFonts w:eastAsia="Times New Roman"/>
          <w:bCs/>
          <w:shd w:val="clear" w:color="auto" w:fill="FFFFFF"/>
        </w:rPr>
        <w:t>άρθρ</w:t>
      </w:r>
      <w:r>
        <w:rPr>
          <w:rFonts w:eastAsia="Times New Roman"/>
          <w:bCs/>
          <w:shd w:val="clear" w:color="auto" w:fill="FFFFFF"/>
        </w:rPr>
        <w:t xml:space="preserve">α 5Α και 14. Μπορεί </w:t>
      </w:r>
      <w:r w:rsidRPr="006E59E6">
        <w:rPr>
          <w:rFonts w:eastAsia="Times New Roman"/>
          <w:bCs/>
          <w:shd w:val="clear" w:color="auto" w:fill="FFFFFF"/>
        </w:rPr>
        <w:t>να</w:t>
      </w:r>
      <w:r>
        <w:rPr>
          <w:rFonts w:eastAsia="Times New Roman"/>
          <w:bCs/>
          <w:shd w:val="clear" w:color="auto" w:fill="FFFFFF"/>
        </w:rPr>
        <w:t xml:space="preserve"> ακούγεται αυτονόητο, </w:t>
      </w:r>
      <w:r w:rsidRPr="006E59E6">
        <w:rPr>
          <w:rFonts w:eastAsia="Times New Roman"/>
          <w:bCs/>
          <w:shd w:val="clear" w:color="auto" w:fill="FFFFFF"/>
        </w:rPr>
        <w:t>αλλά</w:t>
      </w:r>
      <w:r>
        <w:rPr>
          <w:rFonts w:eastAsia="Times New Roman"/>
          <w:bCs/>
          <w:shd w:val="clear" w:color="auto" w:fill="FFFFFF"/>
        </w:rPr>
        <w:t xml:space="preserve"> συμφωνούμε σε αυτό. </w:t>
      </w:r>
    </w:p>
    <w:p w14:paraId="349D4D8C" w14:textId="77777777" w:rsidR="00AA5F14" w:rsidRDefault="00642151">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Η </w:t>
      </w:r>
      <w:r w:rsidRPr="00D179BC">
        <w:rPr>
          <w:rFonts w:eastAsia="Times New Roman"/>
          <w:bCs/>
          <w:shd w:val="clear" w:color="auto" w:fill="FFFFFF"/>
        </w:rPr>
        <w:t>Νέα Δημοκρατία</w:t>
      </w:r>
      <w:r>
        <w:rPr>
          <w:rFonts w:eastAsia="Times New Roman"/>
          <w:bCs/>
          <w:shd w:val="clear" w:color="auto" w:fill="FFFFFF"/>
        </w:rPr>
        <w:t>,</w:t>
      </w:r>
      <w:r w:rsidRPr="00D179BC">
        <w:rPr>
          <w:rFonts w:eastAsia="Times New Roman"/>
          <w:bCs/>
          <w:shd w:val="clear" w:color="auto" w:fill="FFFFFF"/>
        </w:rPr>
        <w:t xml:space="preserve"> </w:t>
      </w:r>
      <w:r>
        <w:rPr>
          <w:rFonts w:eastAsia="Times New Roman"/>
          <w:bCs/>
          <w:shd w:val="clear" w:color="auto" w:fill="FFFFFF"/>
        </w:rPr>
        <w:t xml:space="preserve">μια παράταξη </w:t>
      </w:r>
      <w:r w:rsidRPr="00D179BC">
        <w:rPr>
          <w:rFonts w:eastAsia="Times New Roman"/>
          <w:bCs/>
          <w:shd w:val="clear" w:color="auto" w:fill="FFFFFF"/>
        </w:rPr>
        <w:t>η οποία</w:t>
      </w:r>
      <w:r>
        <w:rPr>
          <w:rFonts w:eastAsia="Times New Roman"/>
          <w:bCs/>
          <w:shd w:val="clear" w:color="auto" w:fill="FFFFFF"/>
        </w:rPr>
        <w:t xml:space="preserve"> </w:t>
      </w:r>
      <w:r w:rsidRPr="00D179BC">
        <w:rPr>
          <w:rFonts w:eastAsia="Times New Roman"/>
          <w:bCs/>
          <w:shd w:val="clear" w:color="auto" w:fill="FFFFFF"/>
        </w:rPr>
        <w:t>είναι</w:t>
      </w:r>
      <w:r>
        <w:rPr>
          <w:rFonts w:eastAsia="Times New Roman"/>
          <w:bCs/>
          <w:shd w:val="clear" w:color="auto" w:fill="FFFFFF"/>
        </w:rPr>
        <w:t xml:space="preserve"> πιστή στις αξίες της συνταγματικ</w:t>
      </w:r>
      <w:r>
        <w:rPr>
          <w:rFonts w:eastAsia="Times New Roman"/>
          <w:bCs/>
          <w:shd w:val="clear" w:color="auto" w:fill="FFFFFF"/>
        </w:rPr>
        <w:t xml:space="preserve">ής νομιμότητας, στηρίζει το </w:t>
      </w:r>
      <w:r w:rsidRPr="00D179BC">
        <w:rPr>
          <w:rFonts w:eastAsia="Times New Roman"/>
          <w:bCs/>
          <w:shd w:val="clear" w:color="auto" w:fill="FFFFFF"/>
        </w:rPr>
        <w:t>δικαίωμα</w:t>
      </w:r>
      <w:r>
        <w:rPr>
          <w:rFonts w:eastAsia="Times New Roman"/>
          <w:bCs/>
          <w:shd w:val="clear" w:color="auto" w:fill="FFFFFF"/>
        </w:rPr>
        <w:t xml:space="preserve"> του πολίτη στην ενημέρωση </w:t>
      </w:r>
      <w:r w:rsidRPr="00D179BC">
        <w:rPr>
          <w:rFonts w:eastAsia="Times New Roman"/>
          <w:bCs/>
          <w:shd w:val="clear" w:color="auto" w:fill="FFFFFF"/>
        </w:rPr>
        <w:t>και</w:t>
      </w:r>
      <w:r>
        <w:rPr>
          <w:rFonts w:eastAsia="Times New Roman"/>
          <w:bCs/>
          <w:shd w:val="clear" w:color="auto" w:fill="FFFFFF"/>
        </w:rPr>
        <w:t xml:space="preserve"> στην πολυφωνία </w:t>
      </w:r>
      <w:r w:rsidRPr="00D179BC">
        <w:rPr>
          <w:rFonts w:eastAsia="Times New Roman"/>
          <w:bCs/>
          <w:shd w:val="clear" w:color="auto" w:fill="FFFFFF"/>
        </w:rPr>
        <w:t>και</w:t>
      </w:r>
      <w:r>
        <w:rPr>
          <w:rFonts w:eastAsia="Times New Roman"/>
          <w:bCs/>
          <w:shd w:val="clear" w:color="auto" w:fill="FFFFFF"/>
        </w:rPr>
        <w:t xml:space="preserve"> αντιμάχεται κάθε προσπάθεια δημιουργίας συνθηκών ελέγχου των μέσων ενημέρωσης, από όπου </w:t>
      </w:r>
      <w:r w:rsidRPr="00D179BC">
        <w:rPr>
          <w:rFonts w:eastAsia="Times New Roman"/>
          <w:bCs/>
          <w:shd w:val="clear" w:color="auto" w:fill="FFFFFF"/>
        </w:rPr>
        <w:t>και</w:t>
      </w:r>
      <w:r>
        <w:rPr>
          <w:rFonts w:eastAsia="Times New Roman"/>
          <w:bCs/>
          <w:shd w:val="clear" w:color="auto" w:fill="FFFFFF"/>
        </w:rPr>
        <w:t xml:space="preserve"> αν προέρχεται αυτή η προσπάθεια.</w:t>
      </w:r>
    </w:p>
    <w:p w14:paraId="349D4D8D" w14:textId="77777777" w:rsidR="00AA5F14" w:rsidRDefault="00642151">
      <w:pPr>
        <w:spacing w:line="600" w:lineRule="auto"/>
        <w:ind w:firstLine="720"/>
        <w:jc w:val="both"/>
        <w:rPr>
          <w:rFonts w:eastAsia="Times New Roman"/>
          <w:bCs/>
          <w:shd w:val="clear" w:color="auto" w:fill="FFFFFF"/>
        </w:rPr>
      </w:pPr>
      <w:r>
        <w:rPr>
          <w:rFonts w:eastAsia="Times New Roman"/>
          <w:bCs/>
          <w:shd w:val="clear" w:color="auto" w:fill="FFFFFF"/>
        </w:rPr>
        <w:t xml:space="preserve">Τρίτον, συμφωνούμε </w:t>
      </w:r>
      <w:r w:rsidRPr="00D179BC">
        <w:rPr>
          <w:rFonts w:eastAsia="Times New Roman"/>
          <w:bCs/>
          <w:shd w:val="clear" w:color="auto" w:fill="FFFFFF"/>
        </w:rPr>
        <w:t>ότι</w:t>
      </w:r>
      <w:r>
        <w:rPr>
          <w:rFonts w:eastAsia="Times New Roman"/>
          <w:bCs/>
          <w:shd w:val="clear" w:color="auto" w:fill="FFFFFF"/>
        </w:rPr>
        <w:t xml:space="preserve"> οι λεγόμενες «λευκές περιοχές» -για όσους παρακολουθούν για πρώτη φορά τη </w:t>
      </w:r>
      <w:r w:rsidRPr="00D179BC">
        <w:rPr>
          <w:rFonts w:eastAsia="Times New Roman"/>
          <w:bCs/>
          <w:shd w:val="clear" w:color="auto" w:fill="FFFFFF"/>
        </w:rPr>
        <w:t>συζήτηση</w:t>
      </w:r>
      <w:r>
        <w:rPr>
          <w:rFonts w:eastAsia="Times New Roman"/>
          <w:bCs/>
          <w:shd w:val="clear" w:color="auto" w:fill="FFFFFF"/>
        </w:rPr>
        <w:t xml:space="preserve"> για το </w:t>
      </w:r>
      <w:r w:rsidRPr="00D179BC">
        <w:rPr>
          <w:rFonts w:eastAsia="Times New Roman"/>
          <w:bCs/>
          <w:shd w:val="clear" w:color="auto" w:fill="FFFFFF"/>
        </w:rPr>
        <w:t>νομοσχέδιο</w:t>
      </w:r>
      <w:r>
        <w:rPr>
          <w:rFonts w:eastAsia="Times New Roman"/>
          <w:bCs/>
          <w:shd w:val="clear" w:color="auto" w:fill="FFFFFF"/>
        </w:rPr>
        <w:t xml:space="preserve">, αυτές </w:t>
      </w:r>
      <w:r w:rsidRPr="00D179BC">
        <w:rPr>
          <w:rFonts w:eastAsia="Times New Roman"/>
          <w:bCs/>
          <w:shd w:val="clear" w:color="auto" w:fill="FFFFFF"/>
        </w:rPr>
        <w:t>είναι</w:t>
      </w:r>
      <w:r>
        <w:rPr>
          <w:rFonts w:eastAsia="Times New Roman"/>
          <w:bCs/>
          <w:shd w:val="clear" w:color="auto" w:fill="FFFFFF"/>
        </w:rPr>
        <w:t xml:space="preserve"> οι περιοχές στην Επικράτεια </w:t>
      </w:r>
      <w:r w:rsidRPr="00D179BC">
        <w:rPr>
          <w:rFonts w:eastAsia="Times New Roman"/>
          <w:bCs/>
          <w:shd w:val="clear" w:color="auto" w:fill="FFFFFF"/>
        </w:rPr>
        <w:t>που</w:t>
      </w:r>
      <w:r>
        <w:rPr>
          <w:rFonts w:eastAsia="Times New Roman"/>
          <w:bCs/>
          <w:shd w:val="clear" w:color="auto" w:fill="FFFFFF"/>
        </w:rPr>
        <w:t xml:space="preserve"> δεν έχουν τηλεοπτικό σήμα- προέκυψαν από τη μετάβαση στην επίγεια ψηφιακή </w:t>
      </w:r>
      <w:proofErr w:type="spellStart"/>
      <w:r>
        <w:rPr>
          <w:rFonts w:eastAsia="Times New Roman"/>
          <w:bCs/>
          <w:shd w:val="clear" w:color="auto" w:fill="FFFFFF"/>
        </w:rPr>
        <w:t>ευρυεκπομπή</w:t>
      </w:r>
      <w:proofErr w:type="spellEnd"/>
      <w:r>
        <w:rPr>
          <w:rFonts w:eastAsia="Times New Roman"/>
          <w:bCs/>
          <w:shd w:val="clear" w:color="auto" w:fill="FFFFFF"/>
        </w:rPr>
        <w:t xml:space="preserve"> </w:t>
      </w:r>
      <w:r w:rsidRPr="00451D91">
        <w:rPr>
          <w:rFonts w:eastAsia="Times New Roman"/>
          <w:bCs/>
          <w:shd w:val="clear" w:color="auto" w:fill="FFFFFF"/>
        </w:rPr>
        <w:t>και</w:t>
      </w:r>
      <w:r>
        <w:rPr>
          <w:rFonts w:eastAsia="Times New Roman"/>
          <w:bCs/>
          <w:shd w:val="clear" w:color="auto" w:fill="FFFFFF"/>
        </w:rPr>
        <w:t xml:space="preserve"> </w:t>
      </w:r>
      <w:r w:rsidRPr="00451D91">
        <w:rPr>
          <w:rFonts w:eastAsia="Times New Roman"/>
          <w:bCs/>
          <w:shd w:val="clear" w:color="auto" w:fill="FFFFFF"/>
        </w:rPr>
        <w:t>ότι</w:t>
      </w:r>
      <w:r>
        <w:rPr>
          <w:rFonts w:eastAsia="Times New Roman"/>
          <w:bCs/>
          <w:shd w:val="clear" w:color="auto" w:fill="FFFFFF"/>
        </w:rPr>
        <w:t xml:space="preserve"> η ελληνική Πολι</w:t>
      </w:r>
      <w:r>
        <w:rPr>
          <w:rFonts w:eastAsia="Times New Roman"/>
          <w:bCs/>
          <w:shd w:val="clear" w:color="auto" w:fill="FFFFFF"/>
        </w:rPr>
        <w:t xml:space="preserve">τεία </w:t>
      </w:r>
      <w:r w:rsidRPr="00451D91">
        <w:rPr>
          <w:rFonts w:eastAsia="Times New Roman"/>
          <w:bCs/>
          <w:shd w:val="clear" w:color="auto" w:fill="FFFFFF"/>
        </w:rPr>
        <w:t>έχει</w:t>
      </w:r>
      <w:r>
        <w:rPr>
          <w:rFonts w:eastAsia="Times New Roman"/>
          <w:bCs/>
          <w:shd w:val="clear" w:color="auto" w:fill="FFFFFF"/>
        </w:rPr>
        <w:t xml:space="preserve"> υποχρέωση </w:t>
      </w:r>
      <w:r w:rsidRPr="00451D91">
        <w:rPr>
          <w:rFonts w:eastAsia="Times New Roman"/>
          <w:bCs/>
          <w:shd w:val="clear" w:color="auto" w:fill="FFFFFF"/>
        </w:rPr>
        <w:t>να</w:t>
      </w:r>
      <w:r>
        <w:rPr>
          <w:rFonts w:eastAsia="Times New Roman"/>
          <w:bCs/>
          <w:shd w:val="clear" w:color="auto" w:fill="FFFFFF"/>
        </w:rPr>
        <w:t xml:space="preserve"> καλύψει αυτές τις περιοχές. </w:t>
      </w:r>
    </w:p>
    <w:p w14:paraId="349D4D8E" w14:textId="77777777" w:rsidR="00AA5F14" w:rsidRDefault="00642151">
      <w:pPr>
        <w:spacing w:line="600" w:lineRule="auto"/>
        <w:ind w:firstLine="720"/>
        <w:jc w:val="both"/>
        <w:rPr>
          <w:rFonts w:eastAsia="Times New Roman"/>
          <w:bCs/>
          <w:shd w:val="clear" w:color="auto" w:fill="FFFFFF"/>
        </w:rPr>
      </w:pPr>
      <w:r>
        <w:rPr>
          <w:rFonts w:eastAsia="Times New Roman"/>
          <w:bCs/>
          <w:shd w:val="clear" w:color="auto" w:fill="FFFFFF"/>
        </w:rPr>
        <w:t xml:space="preserve">Άρα, </w:t>
      </w:r>
      <w:r w:rsidRPr="00451D91">
        <w:rPr>
          <w:rFonts w:eastAsia="Times New Roman"/>
          <w:bCs/>
          <w:shd w:val="clear" w:color="auto" w:fill="FFFFFF"/>
        </w:rPr>
        <w:t>κύριε Υπουργέ</w:t>
      </w:r>
      <w:r>
        <w:rPr>
          <w:rFonts w:eastAsia="Times New Roman"/>
          <w:bCs/>
          <w:shd w:val="clear" w:color="auto" w:fill="FFFFFF"/>
        </w:rPr>
        <w:t xml:space="preserve">, «παραβιάζετε ανοιχτές θύρες» όταν ζητάτε </w:t>
      </w:r>
      <w:r w:rsidRPr="00451D91">
        <w:rPr>
          <w:rFonts w:eastAsia="Times New Roman"/>
          <w:bCs/>
          <w:shd w:val="clear" w:color="auto" w:fill="FFFFFF"/>
        </w:rPr>
        <w:t>να</w:t>
      </w:r>
      <w:r>
        <w:rPr>
          <w:rFonts w:eastAsia="Times New Roman"/>
          <w:bCs/>
          <w:shd w:val="clear" w:color="auto" w:fill="FFFFFF"/>
        </w:rPr>
        <w:t xml:space="preserve"> συμφωνήσουμε επί της αρχής στο </w:t>
      </w:r>
      <w:r w:rsidRPr="00451D91">
        <w:rPr>
          <w:rFonts w:eastAsia="Times New Roman"/>
          <w:bCs/>
          <w:shd w:val="clear" w:color="auto" w:fill="FFFFFF"/>
        </w:rPr>
        <w:t>να</w:t>
      </w:r>
      <w:r>
        <w:rPr>
          <w:rFonts w:eastAsia="Times New Roman"/>
          <w:bCs/>
          <w:shd w:val="clear" w:color="auto" w:fill="FFFFFF"/>
        </w:rPr>
        <w:t xml:space="preserve"> </w:t>
      </w:r>
      <w:r w:rsidRPr="00451D91">
        <w:rPr>
          <w:rFonts w:eastAsia="Times New Roman"/>
          <w:bCs/>
          <w:shd w:val="clear" w:color="auto" w:fill="FFFFFF"/>
        </w:rPr>
        <w:t>υπάρχει</w:t>
      </w:r>
      <w:r>
        <w:rPr>
          <w:rFonts w:eastAsia="Times New Roman"/>
          <w:bCs/>
          <w:shd w:val="clear" w:color="auto" w:fill="FFFFFF"/>
        </w:rPr>
        <w:t xml:space="preserve"> ισότιμη πρόσβαση ακόμα </w:t>
      </w:r>
      <w:r w:rsidRPr="00451D91">
        <w:rPr>
          <w:rFonts w:eastAsia="Times New Roman"/>
          <w:bCs/>
          <w:shd w:val="clear" w:color="auto" w:fill="FFFFFF"/>
        </w:rPr>
        <w:t>και</w:t>
      </w:r>
      <w:r>
        <w:rPr>
          <w:rFonts w:eastAsia="Times New Roman"/>
          <w:bCs/>
          <w:shd w:val="clear" w:color="auto" w:fill="FFFFFF"/>
        </w:rPr>
        <w:t xml:space="preserve"> στο πιο δύσβατο σημείο της Επικράτειας </w:t>
      </w:r>
      <w:r w:rsidRPr="00451D91">
        <w:rPr>
          <w:rFonts w:eastAsia="Times New Roman"/>
          <w:bCs/>
          <w:shd w:val="clear" w:color="auto" w:fill="FFFFFF"/>
        </w:rPr>
        <w:t>και</w:t>
      </w:r>
      <w:r>
        <w:rPr>
          <w:rFonts w:eastAsia="Times New Roman"/>
          <w:bCs/>
          <w:shd w:val="clear" w:color="auto" w:fill="FFFFFF"/>
        </w:rPr>
        <w:t xml:space="preserve"> ιδίως στα ακριτικά σημεία τη</w:t>
      </w:r>
      <w:r>
        <w:rPr>
          <w:rFonts w:eastAsia="Times New Roman"/>
          <w:bCs/>
          <w:shd w:val="clear" w:color="auto" w:fill="FFFFFF"/>
        </w:rPr>
        <w:t xml:space="preserve">ς πατρίδας μας, στους ελληνικούς τηλεοπτικούς σταθμούς ελεύθερης λήψης εθνικής εμβέλειας. </w:t>
      </w:r>
    </w:p>
    <w:p w14:paraId="349D4D8F" w14:textId="77777777" w:rsidR="00AA5F14" w:rsidRDefault="00642151">
      <w:pPr>
        <w:spacing w:line="600" w:lineRule="auto"/>
        <w:ind w:firstLine="720"/>
        <w:jc w:val="both"/>
        <w:rPr>
          <w:rFonts w:eastAsia="Times New Roman"/>
          <w:bCs/>
          <w:shd w:val="clear" w:color="auto" w:fill="FFFFFF"/>
        </w:rPr>
      </w:pPr>
      <w:r>
        <w:rPr>
          <w:rFonts w:eastAsia="Times New Roman"/>
          <w:bCs/>
          <w:shd w:val="clear" w:color="auto" w:fill="FFFFFF"/>
        </w:rPr>
        <w:t xml:space="preserve">Επί των τριών αυτών σημείων, </w:t>
      </w:r>
      <w:r w:rsidRPr="00451D91">
        <w:rPr>
          <w:rFonts w:eastAsia="Times New Roman"/>
          <w:bCs/>
          <w:shd w:val="clear" w:color="auto" w:fill="FFFFFF"/>
        </w:rPr>
        <w:t>λοιπόν</w:t>
      </w:r>
      <w:r>
        <w:rPr>
          <w:rFonts w:eastAsia="Times New Roman"/>
          <w:bCs/>
          <w:shd w:val="clear" w:color="auto" w:fill="FFFFFF"/>
        </w:rPr>
        <w:t xml:space="preserve">, επί της αρχής, </w:t>
      </w:r>
      <w:r w:rsidRPr="00451D91">
        <w:rPr>
          <w:rFonts w:eastAsia="Times New Roman"/>
          <w:bCs/>
          <w:shd w:val="clear" w:color="auto" w:fill="FFFFFF"/>
        </w:rPr>
        <w:t>για να</w:t>
      </w:r>
      <w:r>
        <w:rPr>
          <w:rFonts w:eastAsia="Times New Roman"/>
          <w:bCs/>
          <w:shd w:val="clear" w:color="auto" w:fill="FFFFFF"/>
        </w:rPr>
        <w:t xml:space="preserve"> μην </w:t>
      </w:r>
      <w:r w:rsidRPr="00451D91">
        <w:rPr>
          <w:rFonts w:eastAsia="Times New Roman"/>
          <w:bCs/>
          <w:shd w:val="clear" w:color="auto" w:fill="FFFFFF"/>
        </w:rPr>
        <w:t>υπάρχει</w:t>
      </w:r>
      <w:r>
        <w:rPr>
          <w:rFonts w:eastAsia="Times New Roman"/>
          <w:bCs/>
          <w:shd w:val="clear" w:color="auto" w:fill="FFFFFF"/>
        </w:rPr>
        <w:t xml:space="preserve"> κα</w:t>
      </w:r>
      <w:r>
        <w:rPr>
          <w:rFonts w:eastAsia="Times New Roman"/>
          <w:bCs/>
          <w:shd w:val="clear" w:color="auto" w:fill="FFFFFF"/>
        </w:rPr>
        <w:t>μ</w:t>
      </w:r>
      <w:r>
        <w:rPr>
          <w:rFonts w:eastAsia="Times New Roman"/>
          <w:bCs/>
          <w:shd w:val="clear" w:color="auto" w:fill="FFFFFF"/>
        </w:rPr>
        <w:t xml:space="preserve">μία παρεξήγηση, </w:t>
      </w:r>
      <w:r w:rsidRPr="00451D91">
        <w:rPr>
          <w:rFonts w:eastAsia="Times New Roman"/>
          <w:bCs/>
          <w:shd w:val="clear" w:color="auto" w:fill="FFFFFF"/>
        </w:rPr>
        <w:t xml:space="preserve">δεν </w:t>
      </w:r>
      <w:r>
        <w:rPr>
          <w:rFonts w:eastAsia="Times New Roman"/>
          <w:bCs/>
          <w:shd w:val="clear" w:color="auto" w:fill="FFFFFF"/>
        </w:rPr>
        <w:t xml:space="preserve">έχουμε κάτι </w:t>
      </w:r>
      <w:r w:rsidRPr="00451D91">
        <w:rPr>
          <w:rFonts w:eastAsia="Times New Roman"/>
          <w:bCs/>
          <w:shd w:val="clear" w:color="auto" w:fill="FFFFFF"/>
        </w:rPr>
        <w:t>να</w:t>
      </w:r>
      <w:r>
        <w:rPr>
          <w:rFonts w:eastAsia="Times New Roman"/>
          <w:bCs/>
          <w:shd w:val="clear" w:color="auto" w:fill="FFFFFF"/>
        </w:rPr>
        <w:t xml:space="preserve"> συζητήσουμε. Οι </w:t>
      </w:r>
      <w:r w:rsidRPr="00451D91">
        <w:rPr>
          <w:rFonts w:eastAsia="Times New Roman"/>
          <w:bCs/>
          <w:shd w:val="clear" w:color="auto" w:fill="FFFFFF"/>
        </w:rPr>
        <w:t xml:space="preserve">πολιτικές </w:t>
      </w:r>
      <w:r>
        <w:rPr>
          <w:rFonts w:eastAsia="Times New Roman"/>
          <w:bCs/>
          <w:shd w:val="clear" w:color="auto" w:fill="FFFFFF"/>
        </w:rPr>
        <w:t>μας διαφωνίες γύρω από αυτό το</w:t>
      </w:r>
      <w:r>
        <w:rPr>
          <w:rFonts w:eastAsia="Times New Roman"/>
          <w:bCs/>
          <w:shd w:val="clear" w:color="auto" w:fill="FFFFFF"/>
        </w:rPr>
        <w:t xml:space="preserve"> θέμα ξεκινούν από το παρελθόν, από το πώς </w:t>
      </w:r>
      <w:r w:rsidRPr="00451D91">
        <w:rPr>
          <w:rFonts w:eastAsia="Times New Roman"/>
          <w:bCs/>
          <w:shd w:val="clear" w:color="auto" w:fill="FFFFFF"/>
        </w:rPr>
        <w:t>και</w:t>
      </w:r>
      <w:r>
        <w:rPr>
          <w:rFonts w:eastAsia="Times New Roman"/>
          <w:bCs/>
          <w:shd w:val="clear" w:color="auto" w:fill="FFFFFF"/>
        </w:rPr>
        <w:t xml:space="preserve"> γιατί προέκυψαν αυτές οι λεγόμενες «λευκές περιοχές».</w:t>
      </w:r>
    </w:p>
    <w:p w14:paraId="349D4D90" w14:textId="77777777" w:rsidR="00AA5F14" w:rsidRDefault="00642151">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Η Ελλάδα, </w:t>
      </w:r>
      <w:r w:rsidRPr="00451D91">
        <w:rPr>
          <w:rFonts w:eastAsia="Times New Roman"/>
          <w:bCs/>
          <w:shd w:val="clear" w:color="auto" w:fill="FFFFFF"/>
        </w:rPr>
        <w:t>όπως</w:t>
      </w:r>
      <w:r>
        <w:rPr>
          <w:rFonts w:eastAsia="Times New Roman"/>
          <w:bCs/>
          <w:shd w:val="clear" w:color="auto" w:fill="FFFFFF"/>
        </w:rPr>
        <w:t xml:space="preserve"> είπε </w:t>
      </w:r>
      <w:r w:rsidRPr="00451D91">
        <w:rPr>
          <w:rFonts w:eastAsia="Times New Roman"/>
          <w:bCs/>
          <w:shd w:val="clear" w:color="auto" w:fill="FFFFFF"/>
        </w:rPr>
        <w:t>και</w:t>
      </w:r>
      <w:r>
        <w:rPr>
          <w:rFonts w:eastAsia="Times New Roman"/>
          <w:bCs/>
          <w:shd w:val="clear" w:color="auto" w:fill="FFFFFF"/>
        </w:rPr>
        <w:t xml:space="preserve"> ο εισηγητής σας, είχε κοινοτική </w:t>
      </w:r>
      <w:r w:rsidRPr="00451D91">
        <w:rPr>
          <w:rFonts w:eastAsia="Times New Roman"/>
          <w:bCs/>
          <w:shd w:val="clear" w:color="auto" w:fill="FFFFFF"/>
        </w:rPr>
        <w:t>και</w:t>
      </w:r>
      <w:r>
        <w:rPr>
          <w:rFonts w:eastAsia="Times New Roman"/>
          <w:bCs/>
          <w:shd w:val="clear" w:color="auto" w:fill="FFFFFF"/>
        </w:rPr>
        <w:t xml:space="preserve"> διεθνή υποχρέωση, αρχικά μέχρι τις 31</w:t>
      </w:r>
      <w:r>
        <w:rPr>
          <w:rFonts w:eastAsia="Times New Roman"/>
          <w:bCs/>
          <w:shd w:val="clear" w:color="auto" w:fill="FFFFFF"/>
        </w:rPr>
        <w:t>-</w:t>
      </w:r>
      <w:r>
        <w:rPr>
          <w:rFonts w:eastAsia="Times New Roman"/>
          <w:bCs/>
          <w:shd w:val="clear" w:color="auto" w:fill="FFFFFF"/>
        </w:rPr>
        <w:t>12</w:t>
      </w:r>
      <w:r>
        <w:rPr>
          <w:rFonts w:eastAsia="Times New Roman"/>
          <w:bCs/>
          <w:shd w:val="clear" w:color="auto" w:fill="FFFFFF"/>
        </w:rPr>
        <w:t>-</w:t>
      </w:r>
      <w:r>
        <w:rPr>
          <w:rFonts w:eastAsia="Times New Roman"/>
          <w:bCs/>
          <w:shd w:val="clear" w:color="auto" w:fill="FFFFFF"/>
        </w:rPr>
        <w:t xml:space="preserve">2012 </w:t>
      </w:r>
      <w:r w:rsidRPr="00451D91">
        <w:rPr>
          <w:rFonts w:eastAsia="Times New Roman"/>
          <w:bCs/>
          <w:shd w:val="clear" w:color="auto" w:fill="FFFFFF"/>
        </w:rPr>
        <w:t>και</w:t>
      </w:r>
      <w:r>
        <w:rPr>
          <w:rFonts w:eastAsia="Times New Roman"/>
          <w:bCs/>
          <w:shd w:val="clear" w:color="auto" w:fill="FFFFFF"/>
        </w:rPr>
        <w:t xml:space="preserve"> κατόπιν εξαιρετικής παρέκκλισης μέχρι την 1</w:t>
      </w:r>
      <w:r>
        <w:rPr>
          <w:rFonts w:eastAsia="Times New Roman"/>
          <w:bCs/>
          <w:shd w:val="clear" w:color="auto" w:fill="FFFFFF"/>
        </w:rPr>
        <w:t>-</w:t>
      </w:r>
      <w:r>
        <w:rPr>
          <w:rFonts w:eastAsia="Times New Roman"/>
          <w:bCs/>
          <w:shd w:val="clear" w:color="auto" w:fill="FFFFFF"/>
        </w:rPr>
        <w:t>1</w:t>
      </w:r>
      <w:r>
        <w:rPr>
          <w:rFonts w:eastAsia="Times New Roman"/>
          <w:bCs/>
          <w:shd w:val="clear" w:color="auto" w:fill="FFFFFF"/>
        </w:rPr>
        <w:t>1</w:t>
      </w:r>
      <w:r>
        <w:rPr>
          <w:rFonts w:eastAsia="Times New Roman"/>
          <w:bCs/>
          <w:shd w:val="clear" w:color="auto" w:fill="FFFFFF"/>
        </w:rPr>
        <w:t>-</w:t>
      </w:r>
      <w:r>
        <w:rPr>
          <w:rFonts w:eastAsia="Times New Roman"/>
          <w:bCs/>
          <w:shd w:val="clear" w:color="auto" w:fill="FFFFFF"/>
        </w:rPr>
        <w:t xml:space="preserve">2014, </w:t>
      </w:r>
      <w:r w:rsidRPr="00451D91">
        <w:rPr>
          <w:rFonts w:eastAsia="Times New Roman"/>
          <w:bCs/>
          <w:shd w:val="clear" w:color="auto" w:fill="FFFFFF"/>
        </w:rPr>
        <w:t>να</w:t>
      </w:r>
      <w:r>
        <w:rPr>
          <w:rFonts w:eastAsia="Times New Roman"/>
          <w:bCs/>
          <w:shd w:val="clear" w:color="auto" w:fill="FFFFFF"/>
        </w:rPr>
        <w:t xml:space="preserve"> θεσμοθετήσει τη μετάβαση από την ξεπερασμένη αναλογική μετάδοση του τηλεοπτικού προγράμματος στη βελτιωμένη </w:t>
      </w:r>
      <w:r w:rsidRPr="00451D91">
        <w:rPr>
          <w:rFonts w:eastAsia="Times New Roman"/>
          <w:bCs/>
          <w:shd w:val="clear" w:color="auto" w:fill="FFFFFF"/>
        </w:rPr>
        <w:t>και</w:t>
      </w:r>
      <w:r>
        <w:rPr>
          <w:rFonts w:eastAsia="Times New Roman"/>
          <w:bCs/>
          <w:shd w:val="clear" w:color="auto" w:fill="FFFFFF"/>
        </w:rPr>
        <w:t xml:space="preserve"> σύγχρονη τεχνολογία της ψηφιακής μετάδοσης. </w:t>
      </w:r>
    </w:p>
    <w:p w14:paraId="349D4D91"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Επίσης, είχε υποχρέωση να αποδώσει το λεγόμενο ψηφιακό μέρισμα των συχνοτήτων, αυτό ήταν</w:t>
      </w:r>
      <w:r>
        <w:rPr>
          <w:rFonts w:eastAsia="Times New Roman" w:cs="Times New Roman"/>
          <w:szCs w:val="24"/>
        </w:rPr>
        <w:t xml:space="preserve"> και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για να δώσει επιπλέον φάσμα στις εταιρίες κινητής τηλεφωνίας και να επιτρέψει την ανάπτυξη υπηρεσιών </w:t>
      </w:r>
      <w:proofErr w:type="spellStart"/>
      <w:r>
        <w:rPr>
          <w:rFonts w:eastAsia="Times New Roman" w:cs="Times New Roman"/>
          <w:szCs w:val="24"/>
        </w:rPr>
        <w:t>ευρυζωνικού</w:t>
      </w:r>
      <w:proofErr w:type="spellEnd"/>
      <w:r>
        <w:rPr>
          <w:rFonts w:eastAsia="Times New Roman" w:cs="Times New Roman"/>
          <w:szCs w:val="24"/>
        </w:rPr>
        <w:t xml:space="preserve"> γρήγορου ίντερνετ</w:t>
      </w:r>
      <w:r w:rsidRPr="00991CC5">
        <w:rPr>
          <w:rFonts w:eastAsia="Times New Roman" w:cs="Times New Roman"/>
          <w:szCs w:val="24"/>
        </w:rPr>
        <w:t>,</w:t>
      </w:r>
      <w:r>
        <w:rPr>
          <w:rFonts w:eastAsia="Times New Roman" w:cs="Times New Roman"/>
          <w:szCs w:val="24"/>
        </w:rPr>
        <w:t xml:space="preserve"> </w:t>
      </w:r>
      <w:r w:rsidRPr="00991CC5">
        <w:rPr>
          <w:rFonts w:eastAsia="Times New Roman" w:cs="Times New Roman"/>
          <w:szCs w:val="24"/>
        </w:rPr>
        <w:t>4</w:t>
      </w:r>
      <w:r>
        <w:rPr>
          <w:rFonts w:eastAsia="Times New Roman" w:cs="Times New Roman"/>
          <w:szCs w:val="24"/>
          <w:lang w:val="en-US"/>
        </w:rPr>
        <w:t>G</w:t>
      </w:r>
      <w:r w:rsidRPr="00991CC5">
        <w:rPr>
          <w:rFonts w:eastAsia="Times New Roman" w:cs="Times New Roman"/>
          <w:szCs w:val="24"/>
        </w:rPr>
        <w:t xml:space="preserve">, </w:t>
      </w:r>
      <w:r>
        <w:rPr>
          <w:rFonts w:eastAsia="Times New Roman" w:cs="Times New Roman"/>
          <w:szCs w:val="24"/>
        </w:rPr>
        <w:t>κλπ. σε απομακρυσμένες περιοχές. Δεν μπαίνω σε λεπτομέρειες για τον διαγωνισμό που ανέδειξε τ</w:t>
      </w:r>
      <w:r>
        <w:rPr>
          <w:rFonts w:eastAsia="Times New Roman" w:cs="Times New Roman"/>
          <w:szCs w:val="24"/>
        </w:rPr>
        <w:t xml:space="preserve">ην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xml:space="preserve"> τον Φεβρουάριο του 2014, θα αναφέρω, όμως, ότι από τον διαγωνισμό μπήκαν 18,6 εκατομμύρια ευρώ στα κρατικά ταμεία. Αυτό είναι το υψηλότερο τίμημα στην Ευρώπη για την εν λόγω υπηρεσία, δηλαδή για επίγειο δίκτυο ψηφιακής </w:t>
      </w:r>
      <w:proofErr w:type="spellStart"/>
      <w:r>
        <w:rPr>
          <w:rFonts w:eastAsia="Times New Roman" w:cs="Times New Roman"/>
          <w:szCs w:val="24"/>
        </w:rPr>
        <w:t>ευρυεκπομπής</w:t>
      </w:r>
      <w:proofErr w:type="spellEnd"/>
      <w:r>
        <w:rPr>
          <w:rFonts w:eastAsia="Times New Roman" w:cs="Times New Roman"/>
          <w:szCs w:val="24"/>
        </w:rPr>
        <w:t>. Εν συνεχεία,</w:t>
      </w:r>
      <w:r>
        <w:rPr>
          <w:rFonts w:eastAsia="Times New Roman" w:cs="Times New Roman"/>
          <w:szCs w:val="24"/>
        </w:rPr>
        <w:t xml:space="preserve"> τον Οκτώβριο του 2014 που έγινε διαγωνισμός για το ψηφιακό μέρισμα των 800 </w:t>
      </w:r>
      <w:r>
        <w:rPr>
          <w:rFonts w:eastAsia="Times New Roman" w:cs="Times New Roman"/>
          <w:szCs w:val="24"/>
          <w:lang w:val="en-US"/>
        </w:rPr>
        <w:t>MHz</w:t>
      </w:r>
      <w:r>
        <w:rPr>
          <w:rFonts w:eastAsia="Times New Roman" w:cs="Times New Roman"/>
          <w:szCs w:val="24"/>
        </w:rPr>
        <w:t>,</w:t>
      </w:r>
      <w:r w:rsidRPr="00DD17E0">
        <w:rPr>
          <w:rFonts w:eastAsia="Times New Roman" w:cs="Times New Roman"/>
          <w:szCs w:val="24"/>
        </w:rPr>
        <w:t xml:space="preserve"> </w:t>
      </w:r>
      <w:r>
        <w:rPr>
          <w:rFonts w:eastAsia="Times New Roman" w:cs="Times New Roman"/>
          <w:szCs w:val="24"/>
        </w:rPr>
        <w:t xml:space="preserve">μπήκαν με εκπλειστηρίασμα 381.114.000 ευρώ. Δηλαδή, κυρίες και κύριοι συνάδελφοι, συνολικά από όλη αυτή την ιστορία μπήκαν στα δημόσια ταμεία περίπου 400 εκατομμύρια ευρώ. </w:t>
      </w:r>
    </w:p>
    <w:p w14:paraId="349D4D92"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Κά</w:t>
      </w:r>
      <w:r>
        <w:rPr>
          <w:rFonts w:eastAsia="Times New Roman" w:cs="Times New Roman"/>
          <w:szCs w:val="24"/>
        </w:rPr>
        <w:t xml:space="preserve">λυψη τηλεοπτικού σήματος 100% σε όλη την επικράτεια δεν μπορεί να επιτευχθεί για τεχνικούς λόγους. Δεν υπάρχει πουθενά αυτό το πράγμα. Μάλιστα, ο </w:t>
      </w:r>
      <w:r>
        <w:rPr>
          <w:rFonts w:eastAsia="Times New Roman" w:cs="Times New Roman"/>
          <w:szCs w:val="24"/>
        </w:rPr>
        <w:lastRenderedPageBreak/>
        <w:t>μέσος όρος πληθυσμιακής κάλυψης στην Ευρώπη είναι 92%. Στην Ελλάδα ο όρος κάλυψης σύμφωνα με τις μετρήσεις της</w:t>
      </w:r>
      <w:r>
        <w:rPr>
          <w:rFonts w:eastAsia="Times New Roman" w:cs="Times New Roman"/>
          <w:szCs w:val="24"/>
        </w:rPr>
        <w:t xml:space="preserve"> ΕΕΤ είναι 96,2%. Υπάρχουν δηλαδή 3,8% λευκές περιοχές για τις οποίες</w:t>
      </w:r>
      <w:r w:rsidRPr="00787274">
        <w:rPr>
          <w:rFonts w:eastAsia="Times New Roman" w:cs="Times New Roman"/>
          <w:szCs w:val="24"/>
        </w:rPr>
        <w:t>,</w:t>
      </w:r>
      <w:r>
        <w:rPr>
          <w:rFonts w:eastAsia="Times New Roman" w:cs="Times New Roman"/>
          <w:szCs w:val="24"/>
        </w:rPr>
        <w:t xml:space="preserve"> ως είχε υποχρέωση</w:t>
      </w:r>
      <w:r w:rsidRPr="00787274">
        <w:rPr>
          <w:rFonts w:eastAsia="Times New Roman" w:cs="Times New Roman"/>
          <w:szCs w:val="24"/>
        </w:rPr>
        <w:t>,</w:t>
      </w:r>
      <w:r>
        <w:rPr>
          <w:rFonts w:eastAsia="Times New Roman" w:cs="Times New Roman"/>
          <w:szCs w:val="24"/>
        </w:rPr>
        <w:t xml:space="preserve"> η Κυβέρνηση της Νέας Δημοκρατίας είχε μεριμνήσει εντάσσοντας σε κοινοτικό πρόγραμμα την ολοκληρωτική κάλυψη για την ανατολική Μακεδονία, τη Θράκη και τα νησιά του Βορ</w:t>
      </w:r>
      <w:r>
        <w:rPr>
          <w:rFonts w:eastAsia="Times New Roman" w:cs="Times New Roman"/>
          <w:szCs w:val="24"/>
        </w:rPr>
        <w:t>είου Αιγαίου. Είχε μεριμνήσει για ολοκληρωτική κάλυψη, χωρίς διαχωρισμό αν θα βλέπεις περιφερειακά κανάλια, αν θα τα βλέπεις αν είσαι μόνιμος κάτοικος, αν θα τα βλέπεις αν πίνεις καφέ στο ΚΑΠΗ και με χρήματα κοινοτικά χωρίς να επιβαρύνει τον κρατικό προϋπο</w:t>
      </w:r>
      <w:r>
        <w:rPr>
          <w:rFonts w:eastAsia="Times New Roman" w:cs="Times New Roman"/>
          <w:szCs w:val="24"/>
        </w:rPr>
        <w:t xml:space="preserve">λογισμό. Μάλιστα ο φάκελος αυτός είχε γίνει μέσα σε επτά μήνες και το μόνο που έμενε όταν αναλάβατε την εξουσία, ήταν να βάλει μια υπογραφή ο προκάτοχός σας, κύριε Υπουργέ, ο κ. </w:t>
      </w:r>
      <w:proofErr w:type="spellStart"/>
      <w:r>
        <w:rPr>
          <w:rFonts w:eastAsia="Times New Roman" w:cs="Times New Roman"/>
          <w:szCs w:val="24"/>
        </w:rPr>
        <w:t>Σπίρτζης</w:t>
      </w:r>
      <w:proofErr w:type="spellEnd"/>
      <w:r>
        <w:rPr>
          <w:rFonts w:eastAsia="Times New Roman" w:cs="Times New Roman"/>
          <w:szCs w:val="24"/>
        </w:rPr>
        <w:t xml:space="preserve">. </w:t>
      </w:r>
    </w:p>
    <w:p w14:paraId="349D4D93"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Επειδή στις </w:t>
      </w:r>
      <w:r>
        <w:rPr>
          <w:rFonts w:eastAsia="Times New Roman" w:cs="Times New Roman"/>
          <w:szCs w:val="24"/>
        </w:rPr>
        <w:t>επιτροπές</w:t>
      </w:r>
      <w:r>
        <w:rPr>
          <w:rFonts w:eastAsia="Times New Roman" w:cs="Times New Roman"/>
          <w:szCs w:val="24"/>
        </w:rPr>
        <w:t xml:space="preserve"> άκουσα μια επιχειρηματολογία η οποία λέει ότι</w:t>
      </w:r>
      <w:r>
        <w:rPr>
          <w:rFonts w:eastAsia="Times New Roman" w:cs="Times New Roman"/>
          <w:szCs w:val="24"/>
        </w:rPr>
        <w:t xml:space="preserve"> η ένταξη έγινε τον Ιανουάριο του 2015, λίγες μέρες πριν από τις εκλογές, τι επιχείρημα είναι αυτό; Μέμφεστε, δηλαδή, την προηγούμενη Κυβέρνηση ότι δούλευε μέχρι την τελευταία στιγμή με </w:t>
      </w:r>
      <w:proofErr w:type="spellStart"/>
      <w:r>
        <w:rPr>
          <w:rFonts w:eastAsia="Times New Roman" w:cs="Times New Roman"/>
          <w:szCs w:val="24"/>
        </w:rPr>
        <w:t>στοχοπροσήλωση</w:t>
      </w:r>
      <w:proofErr w:type="spellEnd"/>
      <w:r>
        <w:rPr>
          <w:rFonts w:eastAsia="Times New Roman" w:cs="Times New Roman"/>
          <w:szCs w:val="24"/>
        </w:rPr>
        <w:t xml:space="preserve"> στη διασφάλιση του δημοσίου συμφέροντος; Επειδή δεν είχ</w:t>
      </w:r>
      <w:r>
        <w:rPr>
          <w:rFonts w:eastAsia="Times New Roman" w:cs="Times New Roman"/>
          <w:szCs w:val="24"/>
        </w:rPr>
        <w:t xml:space="preserve">αμε κατεβάσει τα μολύβια εν όψει τον εκλογών, για να μην χαθούν κοινοτικά κονδύλια και πόροι και να βρείτε εσείς έτοιμη μια λύση, αυτό είναι κακό ξαφνικά; Κι έρχεστε εσείς, </w:t>
      </w:r>
      <w:proofErr w:type="spellStart"/>
      <w:r>
        <w:rPr>
          <w:rFonts w:eastAsia="Times New Roman" w:cs="Times New Roman"/>
          <w:szCs w:val="24"/>
        </w:rPr>
        <w:t>απεντάσσετε</w:t>
      </w:r>
      <w:proofErr w:type="spellEnd"/>
      <w:r>
        <w:rPr>
          <w:rFonts w:eastAsia="Times New Roman" w:cs="Times New Roman"/>
          <w:szCs w:val="24"/>
        </w:rPr>
        <w:t xml:space="preserve"> το έργο και μετά από τρεισήμισι χρόνια φέρνετε ένα νομοσχέδιο για να λύ</w:t>
      </w:r>
      <w:r>
        <w:rPr>
          <w:rFonts w:eastAsia="Times New Roman" w:cs="Times New Roman"/>
          <w:szCs w:val="24"/>
        </w:rPr>
        <w:t xml:space="preserve">σετε ένα πρόβλημα το οποίο το βρήκατε λυμένο. </w:t>
      </w:r>
    </w:p>
    <w:p w14:paraId="349D4D94"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lastRenderedPageBreak/>
        <w:t xml:space="preserve">Επειδή ο </w:t>
      </w:r>
      <w:r>
        <w:rPr>
          <w:rFonts w:eastAsia="Times New Roman" w:cs="Times New Roman"/>
          <w:szCs w:val="24"/>
        </w:rPr>
        <w:t xml:space="preserve">εισηγητής </w:t>
      </w:r>
      <w:r>
        <w:rPr>
          <w:rFonts w:eastAsia="Times New Roman" w:cs="Times New Roman"/>
          <w:szCs w:val="24"/>
        </w:rPr>
        <w:t xml:space="preserve">σας και πολλοί συνάδελφοι του ΣΥΡΙΖΑ στις τοποθετήσεις τους στις επιτροπές, μίλησαν για το θέμα της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xml:space="preserve"> –ευθύνες, λέει, πρέπει να αποδοθούν- σας θυμίζω ότι ο κ. </w:t>
      </w:r>
      <w:proofErr w:type="spellStart"/>
      <w:r>
        <w:rPr>
          <w:rFonts w:eastAsia="Times New Roman" w:cs="Times New Roman"/>
          <w:szCs w:val="24"/>
        </w:rPr>
        <w:t>Σπίρτζης</w:t>
      </w:r>
      <w:proofErr w:type="spellEnd"/>
      <w:r>
        <w:rPr>
          <w:rFonts w:eastAsia="Times New Roman" w:cs="Times New Roman"/>
          <w:szCs w:val="24"/>
        </w:rPr>
        <w:t xml:space="preserve"> είχε κάνει προσφ</w:t>
      </w:r>
      <w:r>
        <w:rPr>
          <w:rFonts w:eastAsia="Times New Roman" w:cs="Times New Roman"/>
          <w:szCs w:val="24"/>
        </w:rPr>
        <w:t xml:space="preserve">υγή κατά της ολομέλειας της ΕΕΤ για το θέμα αυτό και η προσφυγή αυτή με απόφαση του </w:t>
      </w:r>
      <w:r>
        <w:rPr>
          <w:rFonts w:eastAsia="Times New Roman" w:cs="Times New Roman"/>
          <w:szCs w:val="24"/>
        </w:rPr>
        <w:t xml:space="preserve">εισαγγελέα </w:t>
      </w:r>
      <w:r>
        <w:rPr>
          <w:rFonts w:eastAsia="Times New Roman" w:cs="Times New Roman"/>
          <w:szCs w:val="24"/>
        </w:rPr>
        <w:t>αρχειοθετήθηκε ως ουσία αβάσιμη. Ποιες ευθύνες συζητάτε τώρα, όταν έχει εγκριθεί αυτό το θέμα; Φτάνει, λοιπόν, η πολιτική καραμέλα ότι για όλα φταίνε οι προηγούμ</w:t>
      </w:r>
      <w:r>
        <w:rPr>
          <w:rFonts w:eastAsia="Times New Roman" w:cs="Times New Roman"/>
          <w:szCs w:val="24"/>
        </w:rPr>
        <w:t>ενοι. Επιτέλους φτύστε την.</w:t>
      </w:r>
    </w:p>
    <w:p w14:paraId="349D4D95"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Μετά από τρεισήμισι χρόνια παλινωδιών ιδεοληψίας και ανικανότητας καυχιέστε, λοιπόν, σήμερα που φέρνετε μια λύση η οποία όχι μόνο δεν είναι άμεση και οριστική επίλυση του προβλήματος, αλλά έχει μικρότερη κάλυψη, μεγαλύτερο κόστος και πληρώνεται από τον κρα</w:t>
      </w:r>
      <w:r>
        <w:rPr>
          <w:rFonts w:eastAsia="Times New Roman" w:cs="Times New Roman"/>
          <w:szCs w:val="24"/>
        </w:rPr>
        <w:t xml:space="preserve">τικό κορβανά. </w:t>
      </w:r>
    </w:p>
    <w:p w14:paraId="349D4D96"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Θα μου πεις τώρα, καυχιέστε γι’ αυτό όταν καυχιέστε για το μεγαλύτερο πολιτικό σας στραπάτσο, την </w:t>
      </w:r>
      <w:proofErr w:type="spellStart"/>
      <w:r>
        <w:rPr>
          <w:rFonts w:eastAsia="Times New Roman" w:cs="Times New Roman"/>
          <w:szCs w:val="24"/>
        </w:rPr>
        <w:t>αδειοδότηση</w:t>
      </w:r>
      <w:proofErr w:type="spellEnd"/>
      <w:r>
        <w:rPr>
          <w:rFonts w:eastAsia="Times New Roman" w:cs="Times New Roman"/>
          <w:szCs w:val="24"/>
        </w:rPr>
        <w:t xml:space="preserve"> των τηλεοπτικών καναλιών με τον περίφημο νόμο σας που κρίθηκε αντισυνταγματικός από το </w:t>
      </w:r>
      <w:proofErr w:type="spellStart"/>
      <w:r>
        <w:rPr>
          <w:rFonts w:eastAsia="Times New Roman" w:cs="Times New Roman"/>
          <w:szCs w:val="24"/>
        </w:rPr>
        <w:t>ΣτΕ</w:t>
      </w:r>
      <w:proofErr w:type="spellEnd"/>
      <w:r>
        <w:rPr>
          <w:rFonts w:eastAsia="Times New Roman" w:cs="Times New Roman"/>
          <w:szCs w:val="24"/>
        </w:rPr>
        <w:t>, τον οποίο αντί να καταργήσετε ολοσχερώς</w:t>
      </w:r>
      <w:r>
        <w:rPr>
          <w:rFonts w:eastAsia="Times New Roman" w:cs="Times New Roman"/>
          <w:szCs w:val="24"/>
        </w:rPr>
        <w:t xml:space="preserve">, αργά και βασανιστικά επί δυο χρόνια τώρα ξηλώσατε με δέκα τροποποιήσεις. Δώδεκα από τα δεκαπέντε άρθρα τροποποιήσατε. </w:t>
      </w:r>
    </w:p>
    <w:p w14:paraId="349D4D97"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Μπήκαν 400 εκατομμύρια ευρώ στον κρατικό κορβανά από τη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xml:space="preserve"> και το ψηφιακό μέρισμα και εσείς καυχιέστε γιατί; Ότι υποχρεωθήκατε να </w:t>
      </w:r>
      <w:r>
        <w:rPr>
          <w:rFonts w:eastAsia="Times New Roman" w:cs="Times New Roman"/>
          <w:szCs w:val="24"/>
        </w:rPr>
        <w:t xml:space="preserve">επιστρέψετε </w:t>
      </w:r>
      <w:r>
        <w:rPr>
          <w:rFonts w:eastAsia="Times New Roman" w:cs="Times New Roman"/>
          <w:szCs w:val="24"/>
        </w:rPr>
        <w:lastRenderedPageBreak/>
        <w:t>85 εκατομμύρια ευρώ που είχατε πάρει σαν προκαταβολή και τώρα θα πάρετε 3,5 επί 5 εκατομμύρια φέτος προκαταβολή; Όταν με τροπολογία ξέρουμε όλοι ότι το Νοέμβριο του 2017 μειώσατε στο 5% από το 20% το συντελεστή φορολόγησης των τηλεοπτικών διαφη</w:t>
      </w:r>
      <w:r>
        <w:rPr>
          <w:rFonts w:eastAsia="Times New Roman" w:cs="Times New Roman"/>
          <w:szCs w:val="24"/>
        </w:rPr>
        <w:t xml:space="preserve">μίσεων; </w:t>
      </w:r>
    </w:p>
    <w:p w14:paraId="349D4D98"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Μας φέρατε ένα χαρτί για το πόσα έχουν εισρεύσει από τις κρατικές διαφημίσεις. Για φέρτε μας ένα χαρτί να μας πείτε πόσα χάθηκαν από τη μείωση της φορολογίας από το 20% στο 5%, πόσα θα παίρνατε. Και βέβαια, αυτό το κάνατε για τα εθνικά κανάλια, γι</w:t>
      </w:r>
      <w:r>
        <w:rPr>
          <w:rFonts w:eastAsia="Times New Roman" w:cs="Times New Roman"/>
          <w:szCs w:val="24"/>
        </w:rPr>
        <w:t xml:space="preserve">ατί τα περιφερειακά κανάλια, όπως φαίνεται και από αυτό το νομοσχέδιο, είναι δεύτερης κατηγορίας. Δεν μας ενδιαφέρει και πολύ για τα περιφερειακά κανάλια. </w:t>
      </w:r>
    </w:p>
    <w:p w14:paraId="349D4D99"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τολμάτε εσείς τώρα να μας μιλάτε για φωτογραφικό διαγωνισμό της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xml:space="preserve">, εσείς που δεχθήκατε τα </w:t>
      </w:r>
      <w:r>
        <w:rPr>
          <w:rFonts w:eastAsia="Times New Roman" w:cs="Times New Roman"/>
          <w:szCs w:val="24"/>
        </w:rPr>
        <w:t xml:space="preserve">βοσκοτόπια του Καλογρίτσα ως εγγύηση για τον διαγωνισμό για τις τηλεοπτικές άδειες. </w:t>
      </w:r>
    </w:p>
    <w:p w14:paraId="349D4D9A"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Τα τέσσερα εμβληματικά ψηφιακά έργα που έχει εξαγγείλει ο κ. Τσίπρας τα έχετε κάνει διαχειριστικό μπαλάκι του </w:t>
      </w:r>
      <w:proofErr w:type="spellStart"/>
      <w:r>
        <w:rPr>
          <w:rFonts w:eastAsia="Times New Roman" w:cs="Times New Roman"/>
          <w:szCs w:val="24"/>
        </w:rPr>
        <w:t>πινγκ</w:t>
      </w:r>
      <w:proofErr w:type="spellEnd"/>
      <w:r>
        <w:rPr>
          <w:rFonts w:eastAsia="Times New Roman" w:cs="Times New Roman"/>
          <w:szCs w:val="24"/>
        </w:rPr>
        <w:t xml:space="preserve"> </w:t>
      </w:r>
      <w:proofErr w:type="spellStart"/>
      <w:r>
        <w:rPr>
          <w:rFonts w:eastAsia="Times New Roman" w:cs="Times New Roman"/>
          <w:szCs w:val="24"/>
        </w:rPr>
        <w:t>πονγκ</w:t>
      </w:r>
      <w:proofErr w:type="spellEnd"/>
      <w:r>
        <w:rPr>
          <w:rFonts w:eastAsia="Times New Roman" w:cs="Times New Roman"/>
          <w:szCs w:val="24"/>
        </w:rPr>
        <w:t xml:space="preserve"> μεταξύ του Υπουργείου σας και της ΕΔΕΤ. Τη μία μέ</w:t>
      </w:r>
      <w:r>
        <w:rPr>
          <w:rFonts w:eastAsia="Times New Roman" w:cs="Times New Roman"/>
          <w:szCs w:val="24"/>
        </w:rPr>
        <w:t xml:space="preserve">ρα η ΕΔΕΤ είναι καλή για να κάνει τη διαχείριση, την άλλη επιστρέφει η διαχείριση του έργου στο Υπουργείο. Γιατί άραγε; </w:t>
      </w:r>
    </w:p>
    <w:p w14:paraId="349D4D9B"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Εσείς βγάλατε προκήρυξη για το εμβληματικό έργο «Ευφυής </w:t>
      </w:r>
      <w:r>
        <w:rPr>
          <w:rFonts w:eastAsia="Times New Roman" w:cs="Times New Roman"/>
          <w:szCs w:val="24"/>
        </w:rPr>
        <w:t>γεωργία</w:t>
      </w:r>
      <w:r>
        <w:rPr>
          <w:rFonts w:eastAsia="Times New Roman" w:cs="Times New Roman"/>
          <w:szCs w:val="24"/>
        </w:rPr>
        <w:t>» στη δημόσια διαβούλευση και οι ενδιαφερόμενοι φορείς λένε ότι αποκλείε</w:t>
      </w:r>
      <w:r>
        <w:rPr>
          <w:rFonts w:eastAsia="Times New Roman" w:cs="Times New Roman"/>
          <w:szCs w:val="24"/>
        </w:rPr>
        <w:t xml:space="preserve">ι δεκάδες ελληνικές επιχειρήσεις που ασχολούνται με το αντικείμενο. Και διαβάζω: «Η προκήρυξη είναι φωτογραφική σε σημείο που μπορούν και οι ελάχιστα καταρτισμένοι να το καταλάβουν». </w:t>
      </w:r>
    </w:p>
    <w:p w14:paraId="349D4D9C"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αυτό δεν το λέω εγώ, κύριε Υπουργέ. Δεν το λένε καν οι ενδιαφερόμενο</w:t>
      </w:r>
      <w:r>
        <w:rPr>
          <w:rFonts w:eastAsia="Times New Roman" w:cs="Times New Roman"/>
          <w:szCs w:val="24"/>
        </w:rPr>
        <w:t xml:space="preserve">ι φορείς, που ας πούμε ότι υπάρχει μια ιδιοτέλεια στα επιχειρηματικά συμφέροντα που κινούνται γύρω από αυτό. Το λέει ο τομέας αγροτικού του ΣΥΡΙΖΑ. Αυτό λέει. </w:t>
      </w:r>
    </w:p>
    <w:p w14:paraId="349D4D9D"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για το έργο «</w:t>
      </w:r>
      <w:r>
        <w:rPr>
          <w:rFonts w:eastAsia="Times New Roman" w:cs="Times New Roman"/>
          <w:szCs w:val="24"/>
          <w:lang w:val="en-US"/>
        </w:rPr>
        <w:t>Barcode</w:t>
      </w:r>
      <w:r>
        <w:rPr>
          <w:rFonts w:eastAsia="Times New Roman" w:cs="Times New Roman"/>
          <w:szCs w:val="24"/>
        </w:rPr>
        <w:t>» στον Τύπο –άλλο εμβληματικό έργο- το διοικητικό συμβούλιο της ΕΔΕΤ έχε</w:t>
      </w:r>
      <w:r>
        <w:rPr>
          <w:rFonts w:eastAsia="Times New Roman" w:cs="Times New Roman"/>
          <w:szCs w:val="24"/>
        </w:rPr>
        <w:t>ι αναθέσει –βλέπω στη «</w:t>
      </w:r>
      <w:r>
        <w:rPr>
          <w:rFonts w:eastAsia="Times New Roman" w:cs="Times New Roman"/>
          <w:szCs w:val="24"/>
        </w:rPr>
        <w:t>ΔΙΑΥΓΕΙΑ</w:t>
      </w:r>
      <w:r>
        <w:rPr>
          <w:rFonts w:eastAsia="Times New Roman" w:cs="Times New Roman"/>
          <w:szCs w:val="24"/>
        </w:rPr>
        <w:t>»- σε ειδική επιτροπή εμπειρογνωμόνων να εξετάσει κατά πόσο οι προδιαγραφές του έργου είναι φωτογραφικές, αφού υπάρχει μόνο μία συγκεκριμένη εταιρεία στην αγορά που έχει τη συγκεκριμένη συσκευή σάρωσης του «</w:t>
      </w:r>
      <w:r>
        <w:rPr>
          <w:rFonts w:eastAsia="Times New Roman" w:cs="Times New Roman"/>
          <w:szCs w:val="24"/>
          <w:lang w:val="en-US"/>
        </w:rPr>
        <w:t>Barcode</w:t>
      </w:r>
      <w:r>
        <w:rPr>
          <w:rFonts w:eastAsia="Times New Roman" w:cs="Times New Roman"/>
          <w:szCs w:val="24"/>
        </w:rPr>
        <w:t>» και κανέν</w:t>
      </w:r>
      <w:r>
        <w:rPr>
          <w:rFonts w:eastAsia="Times New Roman" w:cs="Times New Roman"/>
          <w:szCs w:val="24"/>
        </w:rPr>
        <w:t xml:space="preserve">ας άλλος δεν μπορεί να κατέβει. </w:t>
      </w:r>
    </w:p>
    <w:p w14:paraId="349D4D9E"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Αυτός, παρεμπιπτόντως, κύριε </w:t>
      </w:r>
      <w:proofErr w:type="spellStart"/>
      <w:r>
        <w:rPr>
          <w:rFonts w:eastAsia="Times New Roman" w:cs="Times New Roman"/>
          <w:szCs w:val="24"/>
        </w:rPr>
        <w:t>εισηγητά</w:t>
      </w:r>
      <w:proofErr w:type="spellEnd"/>
      <w:r>
        <w:rPr>
          <w:rFonts w:eastAsia="Times New Roman" w:cs="Times New Roman"/>
          <w:szCs w:val="24"/>
        </w:rPr>
        <w:t xml:space="preserve">, είναι ένας διαγωνισμός στον οποίο υπάρχει μόνο ένας ενδιαφερόμενος, όπως στη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xml:space="preserve">. Αυτός, όμως, δεν είναι φωτογραφικός και σκανδαλώδης –για όνομα του Θεού!- γιατί αυτός είναι δικός σας. </w:t>
      </w:r>
    </w:p>
    <w:p w14:paraId="349D4D9F"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Όσον αφορά στα μέσα ενημέρωσης, ο στόχος σας ήταν πάντα ένας και εξακολουθεί να είναι ένας, ο έλεγχος των μέσων ενημέρωσης. Αυτό ήταν το πλάνο, αυτό ε</w:t>
      </w:r>
      <w:r>
        <w:rPr>
          <w:rFonts w:eastAsia="Times New Roman" w:cs="Times New Roman"/>
          <w:szCs w:val="24"/>
        </w:rPr>
        <w:t xml:space="preserve">ίναι και τώρα. </w:t>
      </w:r>
    </w:p>
    <w:p w14:paraId="349D4DA0"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Εξάλλου, το συνταγματικό δικαίωμα των πολιτών να έχουν άρτια ενημέρωση δεν ισχύει για όσους επιλέγουν να βλέπουν κανάλια που δεν μεταδίδουν ενημέρωση όπως εσείς θεωρείτε ότι πρέπει να μεταδίδεται. Για παράδειγμα, ο ΣΚΑΪ. Ο ΣΚΑΪ παίρνει άδει</w:t>
      </w:r>
      <w:r>
        <w:rPr>
          <w:rFonts w:eastAsia="Times New Roman" w:cs="Times New Roman"/>
          <w:szCs w:val="24"/>
        </w:rPr>
        <w:t xml:space="preserve">α, αλλά εσείς δεν πάτε, γιατί κόπτεσθε για την πληρότητα της ενημέρωσης των πολιτών. </w:t>
      </w:r>
    </w:p>
    <w:p w14:paraId="349D4DA1"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Για τα εμβληματικά έργα, λοιπόν, για τα οποία θα έχουμε την ευκαιρία να συζητήσουμε στον κοινοβουλευτικό έλεγχο, ας θυμηθούμε τη φράση του κ. </w:t>
      </w:r>
      <w:proofErr w:type="spellStart"/>
      <w:r>
        <w:rPr>
          <w:rFonts w:eastAsia="Times New Roman" w:cs="Times New Roman"/>
          <w:szCs w:val="24"/>
        </w:rPr>
        <w:t>Κριμιζή</w:t>
      </w:r>
      <w:proofErr w:type="spellEnd"/>
      <w:r>
        <w:rPr>
          <w:rFonts w:eastAsia="Times New Roman" w:cs="Times New Roman"/>
          <w:szCs w:val="24"/>
        </w:rPr>
        <w:t xml:space="preserve"> που είπε φεύγοντας α</w:t>
      </w:r>
      <w:r>
        <w:rPr>
          <w:rFonts w:eastAsia="Times New Roman" w:cs="Times New Roman"/>
          <w:szCs w:val="24"/>
        </w:rPr>
        <w:t xml:space="preserve">πό τη </w:t>
      </w:r>
      <w:r>
        <w:rPr>
          <w:rFonts w:eastAsia="Times New Roman" w:cs="Times New Roman"/>
          <w:szCs w:val="24"/>
          <w:lang w:val="en-US"/>
        </w:rPr>
        <w:t>NASA</w:t>
      </w:r>
      <w:r>
        <w:rPr>
          <w:rFonts w:eastAsia="Times New Roman" w:cs="Times New Roman"/>
          <w:szCs w:val="24"/>
        </w:rPr>
        <w:t>, «</w:t>
      </w:r>
      <w:r>
        <w:rPr>
          <w:rFonts w:eastAsia="Times New Roman" w:cs="Times New Roman"/>
          <w:szCs w:val="24"/>
          <w:lang w:val="en-US"/>
        </w:rPr>
        <w:t>follow</w:t>
      </w:r>
      <w:r w:rsidRPr="00750E60">
        <w:rPr>
          <w:rFonts w:eastAsia="Times New Roman" w:cs="Times New Roman"/>
          <w:szCs w:val="24"/>
        </w:rPr>
        <w:t xml:space="preserve"> </w:t>
      </w:r>
      <w:r>
        <w:rPr>
          <w:rFonts w:eastAsia="Times New Roman" w:cs="Times New Roman"/>
          <w:szCs w:val="24"/>
          <w:lang w:val="en-US"/>
        </w:rPr>
        <w:t>the</w:t>
      </w:r>
      <w:r w:rsidRPr="00750E60">
        <w:rPr>
          <w:rFonts w:eastAsia="Times New Roman" w:cs="Times New Roman"/>
          <w:szCs w:val="24"/>
        </w:rPr>
        <w:t xml:space="preserve"> </w:t>
      </w:r>
      <w:r>
        <w:rPr>
          <w:rFonts w:eastAsia="Times New Roman" w:cs="Times New Roman"/>
          <w:szCs w:val="24"/>
          <w:lang w:val="en-US"/>
        </w:rPr>
        <w:t>money</w:t>
      </w:r>
      <w:r>
        <w:rPr>
          <w:rFonts w:eastAsia="Times New Roman" w:cs="Times New Roman"/>
          <w:szCs w:val="24"/>
        </w:rPr>
        <w:t xml:space="preserve">». </w:t>
      </w:r>
    </w:p>
    <w:p w14:paraId="349D4DA2"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παρεμπιπτόντως, προφανώς δεν ψηφίζουμε το άρθρο 12 με το οποίο δίνεται 1 εκατομμύριο ευρώ τον χρόνο στην «ελληνική </w:t>
      </w:r>
      <w:r>
        <w:rPr>
          <w:rFonts w:eastAsia="Times New Roman" w:cs="Times New Roman"/>
          <w:szCs w:val="24"/>
          <w:lang w:val="en-US"/>
        </w:rPr>
        <w:t>NASA</w:t>
      </w:r>
      <w:r>
        <w:rPr>
          <w:rFonts w:eastAsia="Times New Roman" w:cs="Times New Roman"/>
          <w:szCs w:val="24"/>
        </w:rPr>
        <w:t>», στον ΕΛΔΟ για τα έξοδα των μελών που υπηρετούν. Έτσι για αρχή, ξεκινάμε με το 1 εκατομμύριο ευρώ.</w:t>
      </w:r>
      <w:r>
        <w:rPr>
          <w:rFonts w:eastAsia="Times New Roman" w:cs="Times New Roman"/>
          <w:szCs w:val="24"/>
        </w:rPr>
        <w:t xml:space="preserve"> </w:t>
      </w:r>
    </w:p>
    <w:p w14:paraId="349D4DA3"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Εν κατακλείδι, κύριε Πρόεδρε, προφανώς συμφωνούμε με τη νομοθετική πρωτοβουλία να καλυφθούν οι «λευκές περιοχές», διότι πρόκειται για ένα υπαρκτό πρόβλημα, το οποίο </w:t>
      </w:r>
      <w:proofErr w:type="spellStart"/>
      <w:r>
        <w:rPr>
          <w:rFonts w:eastAsia="Times New Roman" w:cs="Times New Roman"/>
          <w:szCs w:val="24"/>
        </w:rPr>
        <w:t>πολλάκις</w:t>
      </w:r>
      <w:proofErr w:type="spellEnd"/>
      <w:r>
        <w:rPr>
          <w:rFonts w:eastAsia="Times New Roman" w:cs="Times New Roman"/>
          <w:szCs w:val="24"/>
        </w:rPr>
        <w:t xml:space="preserve"> έχουν αναδείξει και ο</w:t>
      </w:r>
      <w:r>
        <w:rPr>
          <w:rFonts w:eastAsia="Times New Roman" w:cs="Times New Roman"/>
          <w:szCs w:val="24"/>
        </w:rPr>
        <w:t>ι</w:t>
      </w:r>
      <w:r>
        <w:rPr>
          <w:rFonts w:eastAsia="Times New Roman" w:cs="Times New Roman"/>
          <w:szCs w:val="24"/>
        </w:rPr>
        <w:t xml:space="preserve"> εκλεκτοί συνάδελφοι της Νέας </w:t>
      </w:r>
      <w:r>
        <w:rPr>
          <w:rFonts w:eastAsia="Times New Roman" w:cs="Times New Roman"/>
          <w:szCs w:val="24"/>
        </w:rPr>
        <w:lastRenderedPageBreak/>
        <w:t>Δημοκρατίας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Βουλευτές των </w:t>
      </w:r>
      <w:r>
        <w:rPr>
          <w:rFonts w:eastAsia="Times New Roman" w:cs="Times New Roman"/>
          <w:szCs w:val="24"/>
        </w:rPr>
        <w:t xml:space="preserve">περιοχών που πλήττονται από αυτό το πρόβλημα, διότι πρώτοι εμείς σπεύσαμε να το λύσουμε. </w:t>
      </w:r>
    </w:p>
    <w:p w14:paraId="349D4DA4"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επί της αρχής ψηφίζουμε «</w:t>
      </w:r>
      <w:r>
        <w:rPr>
          <w:rFonts w:eastAsia="Times New Roman" w:cs="Times New Roman"/>
          <w:szCs w:val="24"/>
        </w:rPr>
        <w:t>παρών</w:t>
      </w:r>
      <w:r>
        <w:rPr>
          <w:rFonts w:eastAsia="Times New Roman" w:cs="Times New Roman"/>
          <w:szCs w:val="24"/>
        </w:rPr>
        <w:t xml:space="preserve">». Γιατί; Διότι έχουμε σοβαρές αμφιβολίες και σοβαρές ενστάσεις για την αποτελεσματικότητα της λύσης που προτείνετε. </w:t>
      </w:r>
    </w:p>
    <w:p w14:paraId="349D4DA5"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κωδικοποιώ</w:t>
      </w:r>
      <w:r>
        <w:rPr>
          <w:rFonts w:eastAsia="Times New Roman" w:cs="Times New Roman"/>
          <w:szCs w:val="24"/>
        </w:rPr>
        <w:t xml:space="preserve"> τις ενστάσεις μας: Η πηγή χρηματοδότησης είναι η πρώτη. Η πηγή χρηματοδότησης θα έπρεπε να είναι τα κοινοτικά κονδύλια και όχι το πρόγραμμα δημοσίων επενδύσεων, κύριε Υπουργέ. Και για να μην μας λέτε ότι δεν υπάρχουν άλλες λύσεις ή πιο οικονομικές λύσεις,</w:t>
      </w:r>
      <w:r>
        <w:rPr>
          <w:rFonts w:eastAsia="Times New Roman" w:cs="Times New Roman"/>
          <w:szCs w:val="24"/>
        </w:rPr>
        <w:t xml:space="preserve"> ακόμα και αν θέλετε να χρησιμοποιήσετε το πρόγραμμα δημοσίων επενδύσεων ή κρατικά χρήματα, σκεφθήκατε την περίπτωση που θα μπορούσε να διατεθεί από το </w:t>
      </w:r>
      <w:r>
        <w:rPr>
          <w:rFonts w:eastAsia="Times New Roman" w:cs="Times New Roman"/>
          <w:szCs w:val="24"/>
        </w:rPr>
        <w:t xml:space="preserve">δημόσιο </w:t>
      </w:r>
      <w:r>
        <w:rPr>
          <w:rFonts w:eastAsia="Times New Roman" w:cs="Times New Roman"/>
          <w:szCs w:val="24"/>
        </w:rPr>
        <w:t xml:space="preserve">στην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xml:space="preserve"> δορυφορική χωρητικότητα από αυτόν που έχει δωρεάν η </w:t>
      </w:r>
      <w:r>
        <w:rPr>
          <w:rFonts w:eastAsia="Times New Roman" w:cs="Times New Roman"/>
          <w:szCs w:val="24"/>
        </w:rPr>
        <w:t>«</w:t>
      </w:r>
      <w:r>
        <w:rPr>
          <w:rFonts w:eastAsia="Times New Roman" w:cs="Times New Roman"/>
          <w:szCs w:val="24"/>
          <w:lang w:val="en-US"/>
        </w:rPr>
        <w:t>HELLAS</w:t>
      </w:r>
      <w:r w:rsidRPr="003F1F3F">
        <w:rPr>
          <w:rFonts w:eastAsia="Times New Roman" w:cs="Times New Roman"/>
          <w:szCs w:val="24"/>
        </w:rPr>
        <w:t xml:space="preserve"> </w:t>
      </w:r>
      <w:r>
        <w:rPr>
          <w:rFonts w:eastAsia="Times New Roman" w:cs="Times New Roman"/>
          <w:szCs w:val="24"/>
          <w:lang w:val="en-US"/>
        </w:rPr>
        <w:t>SAT</w:t>
      </w:r>
      <w:r>
        <w:rPr>
          <w:rFonts w:eastAsia="Times New Roman" w:cs="Times New Roman"/>
          <w:szCs w:val="24"/>
        </w:rPr>
        <w:t>»</w:t>
      </w:r>
      <w:r>
        <w:rPr>
          <w:rFonts w:eastAsia="Times New Roman" w:cs="Times New Roman"/>
          <w:szCs w:val="24"/>
        </w:rPr>
        <w:t xml:space="preserve"> για τη δορυφορική </w:t>
      </w:r>
      <w:r>
        <w:rPr>
          <w:rFonts w:eastAsia="Times New Roman" w:cs="Times New Roman"/>
          <w:szCs w:val="24"/>
        </w:rPr>
        <w:t xml:space="preserve">μεταφορά τηλεοπτικού σήματος; Έναντι αυτής της παροχής η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xml:space="preserve"> θα μπορούσε να αναλάβει την παροχή δωρεάν πρόσβασης –ένα κλειδί, δηλαδή- στους πολίτες που δεν έχουν ελεύθερη πρόσβαση. Και σε αυτή την περίπτωση, ακόμα και αν θέλατε να επιδοτήσετε τον εξοπλ</w:t>
      </w:r>
      <w:r>
        <w:rPr>
          <w:rFonts w:eastAsia="Times New Roman" w:cs="Times New Roman"/>
          <w:szCs w:val="24"/>
        </w:rPr>
        <w:t xml:space="preserve">ισμό, αυτό θα ήταν πάρα πολύ φθηνότερο. Πιο σημαντικό, όμως, είναι ότι θα είχαμε πλήρη και διαρκή κάλυψη της υπηρεσίας για όλους. </w:t>
      </w:r>
    </w:p>
    <w:p w14:paraId="349D4DA6" w14:textId="77777777" w:rsidR="00AA5F14" w:rsidRDefault="00642151">
      <w:pPr>
        <w:tabs>
          <w:tab w:val="left" w:pos="2738"/>
          <w:tab w:val="center" w:pos="4753"/>
          <w:tab w:val="left" w:pos="5723"/>
        </w:tabs>
        <w:spacing w:line="600" w:lineRule="auto"/>
        <w:ind w:firstLine="720"/>
        <w:jc w:val="both"/>
        <w:rPr>
          <w:rFonts w:eastAsia="Times New Roman" w:cs="Times New Roman"/>
          <w:b/>
          <w:szCs w:val="24"/>
        </w:rPr>
      </w:pPr>
      <w:r>
        <w:rPr>
          <w:rFonts w:eastAsia="Times New Roman" w:cs="Times New Roman"/>
          <w:szCs w:val="24"/>
        </w:rPr>
        <w:lastRenderedPageBreak/>
        <w:t xml:space="preserve">Δεύτερη ένσταση είναι η επάρκεια και συμμετοχή των </w:t>
      </w:r>
      <w:proofErr w:type="spellStart"/>
      <w:r>
        <w:rPr>
          <w:rFonts w:eastAsia="Times New Roman" w:cs="Times New Roman"/>
          <w:szCs w:val="24"/>
        </w:rPr>
        <w:t>παρόχων</w:t>
      </w:r>
      <w:proofErr w:type="spellEnd"/>
      <w:r>
        <w:rPr>
          <w:rFonts w:eastAsia="Times New Roman" w:cs="Times New Roman"/>
          <w:szCs w:val="24"/>
        </w:rPr>
        <w:t xml:space="preserve">. Είναι εξασφαλισμένη η συμμετοχή των </w:t>
      </w:r>
      <w:proofErr w:type="spellStart"/>
      <w:r>
        <w:rPr>
          <w:rFonts w:eastAsia="Times New Roman" w:cs="Times New Roman"/>
          <w:szCs w:val="24"/>
        </w:rPr>
        <w:t>παρόχων</w:t>
      </w:r>
      <w:proofErr w:type="spellEnd"/>
      <w:r>
        <w:rPr>
          <w:rFonts w:eastAsia="Times New Roman" w:cs="Times New Roman"/>
          <w:szCs w:val="24"/>
        </w:rPr>
        <w:t>, κύριε Υπουργέ; Και ο</w:t>
      </w:r>
      <w:r>
        <w:rPr>
          <w:rFonts w:eastAsia="Times New Roman" w:cs="Times New Roman"/>
          <w:szCs w:val="24"/>
        </w:rPr>
        <w:t xml:space="preserve">ι υπηρεσίες που θα προσφέρουν πόση διάρκεια θα έχουν τελικά; Θα είναι επαρκείς; </w:t>
      </w:r>
    </w:p>
    <w:p w14:paraId="349D4DA7" w14:textId="77777777" w:rsidR="00AA5F14" w:rsidRDefault="0064215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ήρθαν οι </w:t>
      </w:r>
      <w:proofErr w:type="spellStart"/>
      <w:r>
        <w:rPr>
          <w:rFonts w:eastAsia="Times New Roman" w:cs="Times New Roman"/>
          <w:szCs w:val="24"/>
        </w:rPr>
        <w:t>πάροχοι</w:t>
      </w:r>
      <w:proofErr w:type="spellEnd"/>
      <w:r>
        <w:rPr>
          <w:rFonts w:eastAsia="Times New Roman" w:cs="Times New Roman"/>
          <w:szCs w:val="24"/>
        </w:rPr>
        <w:t xml:space="preserve"> στην ακρόαση φορέων. Διαβάζω την επιστολή της </w:t>
      </w:r>
      <w:r>
        <w:rPr>
          <w:rFonts w:eastAsia="Times New Roman" w:cs="Times New Roman"/>
          <w:szCs w:val="24"/>
        </w:rPr>
        <w:t>«</w:t>
      </w:r>
      <w:r>
        <w:rPr>
          <w:rFonts w:eastAsia="Times New Roman" w:cs="Times New Roman"/>
          <w:szCs w:val="24"/>
          <w:lang w:val="en-US"/>
        </w:rPr>
        <w:t>COSMOTE</w:t>
      </w:r>
      <w:r>
        <w:rPr>
          <w:rFonts w:eastAsia="Times New Roman" w:cs="Times New Roman"/>
          <w:szCs w:val="24"/>
        </w:rPr>
        <w:t>»</w:t>
      </w:r>
      <w:r>
        <w:rPr>
          <w:rFonts w:eastAsia="Times New Roman" w:cs="Times New Roman"/>
          <w:szCs w:val="24"/>
        </w:rPr>
        <w:t xml:space="preserve"> που απεστάλη έναντι της παρουσίας τους στην ακρόαση φορέων. Εκεί λέει: «Δεν θα πρέπει η δημόσια επ</w:t>
      </w:r>
      <w:r>
        <w:rPr>
          <w:rFonts w:eastAsia="Times New Roman" w:cs="Times New Roman"/>
          <w:szCs w:val="24"/>
        </w:rPr>
        <w:t>ιχορήγηση σε συνάρτηση με τη χρονική διάρκεια της παροχής υπηρεσιών να υπολείπεται του κόστους των παροχών». Δηλαδή; Νομίζω ότι είναι ένας κομψός τρόπος να πουν ότι με αυτά τα λεφτά δεν βγαίνουν για να παρέχουν αυτή την υπηρεσία για οκτώ χρόνια. Αυτό διαβά</w:t>
      </w:r>
      <w:r>
        <w:rPr>
          <w:rFonts w:eastAsia="Times New Roman" w:cs="Times New Roman"/>
          <w:szCs w:val="24"/>
        </w:rPr>
        <w:t>ζω εγώ.</w:t>
      </w:r>
    </w:p>
    <w:p w14:paraId="349D4DA8" w14:textId="77777777" w:rsidR="00AA5F14" w:rsidRDefault="0064215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w:t>
      </w:r>
      <w:r>
        <w:rPr>
          <w:rFonts w:eastAsia="Times New Roman" w:cs="Times New Roman"/>
          <w:szCs w:val="24"/>
          <w:lang w:val="en-US"/>
        </w:rPr>
        <w:t>NOVA</w:t>
      </w:r>
      <w:r>
        <w:rPr>
          <w:rFonts w:eastAsia="Times New Roman" w:cs="Times New Roman"/>
          <w:szCs w:val="24"/>
        </w:rPr>
        <w:t>»</w:t>
      </w:r>
      <w:r>
        <w:rPr>
          <w:rFonts w:eastAsia="Times New Roman" w:cs="Times New Roman"/>
          <w:szCs w:val="24"/>
        </w:rPr>
        <w:t xml:space="preserve"> και η</w:t>
      </w:r>
      <w:r w:rsidRPr="00B82800">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FORTHNET</w:t>
      </w:r>
      <w:r>
        <w:rPr>
          <w:rFonts w:eastAsia="Times New Roman" w:cs="Times New Roman"/>
          <w:szCs w:val="24"/>
        </w:rPr>
        <w:t>»</w:t>
      </w:r>
      <w:r w:rsidRPr="00B82800">
        <w:rPr>
          <w:rFonts w:eastAsia="Times New Roman" w:cs="Times New Roman"/>
          <w:szCs w:val="24"/>
        </w:rPr>
        <w:t xml:space="preserve"> </w:t>
      </w:r>
      <w:r>
        <w:rPr>
          <w:rFonts w:eastAsia="Times New Roman" w:cs="Times New Roman"/>
          <w:szCs w:val="24"/>
        </w:rPr>
        <w:t xml:space="preserve">δεν ήρθαν και δεν έφεραν και κάποιο υπόμνημα. Δεν είναι δυνατόν να μη μιλήσατε μαζί τους. Δεν ξέρετε τι σκοπεύουν να κάνουν; Αυτοί θεωρούν ότι μπορούν με αυτό το κουπόνι να καλύψουν υπηρεσίες για </w:t>
      </w:r>
      <w:r>
        <w:rPr>
          <w:rFonts w:eastAsia="Times New Roman" w:cs="Times New Roman"/>
          <w:szCs w:val="24"/>
        </w:rPr>
        <w:t xml:space="preserve">οκτώ χρόνια; Δεν ξέρω, κύριε Υπουργέ. Δεν ήρθαν στην ακρόαση φορέων. Εσείς, όμως, κύριε Υπουργέ, δεν μπορεί να μην έχετε μιλήσει μαζί τους. Κάτι παραπάνω θα ξέρετε. Αν έχετε την ευγενή καλοσύνη, διαφωτίστε μας ως προς τις προθέσεις της </w:t>
      </w:r>
      <w:r>
        <w:rPr>
          <w:rFonts w:eastAsia="Times New Roman" w:cs="Times New Roman"/>
          <w:szCs w:val="24"/>
        </w:rPr>
        <w:t>«</w:t>
      </w:r>
      <w:r>
        <w:rPr>
          <w:rFonts w:eastAsia="Times New Roman" w:cs="Times New Roman"/>
          <w:szCs w:val="24"/>
          <w:lang w:val="en-US"/>
        </w:rPr>
        <w:t>NOVA</w:t>
      </w:r>
      <w:r>
        <w:rPr>
          <w:rFonts w:eastAsia="Times New Roman" w:cs="Times New Roman"/>
          <w:szCs w:val="24"/>
        </w:rPr>
        <w:t>»</w:t>
      </w:r>
      <w:r>
        <w:rPr>
          <w:rFonts w:eastAsia="Times New Roman" w:cs="Times New Roman"/>
          <w:szCs w:val="24"/>
        </w:rPr>
        <w:t>.</w:t>
      </w:r>
    </w:p>
    <w:p w14:paraId="349D4DA9" w14:textId="77777777" w:rsidR="00AA5F14" w:rsidRDefault="0064215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Πληρότητα εν</w:t>
      </w:r>
      <w:r>
        <w:rPr>
          <w:rFonts w:eastAsia="Times New Roman" w:cs="Times New Roman"/>
          <w:szCs w:val="24"/>
        </w:rPr>
        <w:t xml:space="preserve">ημέρωσης. Δεν συμμετέχουν όλα τα κανάλια, μόνο τα περιφερειακά, που είναι πάνω στην πλατφόρμα. Έτσι δεν είναι; Βεβαίως απευθύνεται μόνο </w:t>
      </w:r>
      <w:r>
        <w:rPr>
          <w:rFonts w:eastAsia="Times New Roman" w:cs="Times New Roman"/>
          <w:szCs w:val="24"/>
        </w:rPr>
        <w:lastRenderedPageBreak/>
        <w:t>στους μόνιμους κατοίκους. Τα περιφερειακά κανάλια, λοιπόν, είναι οι φτωχοί συγγενείς. Όσοι έχουν λεφτά για να προβάλλοντ</w:t>
      </w:r>
      <w:r>
        <w:rPr>
          <w:rFonts w:eastAsia="Times New Roman" w:cs="Times New Roman"/>
          <w:szCs w:val="24"/>
        </w:rPr>
        <w:t xml:space="preserve">αι από τους </w:t>
      </w:r>
      <w:proofErr w:type="spellStart"/>
      <w:r>
        <w:rPr>
          <w:rFonts w:eastAsia="Times New Roman" w:cs="Times New Roman"/>
          <w:szCs w:val="24"/>
        </w:rPr>
        <w:t>παρόχους</w:t>
      </w:r>
      <w:proofErr w:type="spellEnd"/>
      <w:r>
        <w:rPr>
          <w:rFonts w:eastAsia="Times New Roman" w:cs="Times New Roman"/>
          <w:szCs w:val="24"/>
        </w:rPr>
        <w:t>, αυτοί έχουν ενημέρωση. Για τους υπόλοιπους, δεν πειράζει. Βέβαια, όλοι πληρώνουν τον φόρο διαφήμισης χωρίς έκπτωση, αλλά ενημέρωση δικαιούνται μόνο οι μόνιμοι κάτοικοι και όχι αυτοί που πηγαίνουν δύο-τρεις μήνες το καλοκαίρι. Όμως, όλ</w:t>
      </w:r>
      <w:r>
        <w:rPr>
          <w:rFonts w:eastAsia="Times New Roman" w:cs="Times New Roman"/>
          <w:szCs w:val="24"/>
        </w:rPr>
        <w:t xml:space="preserve">οι πληρώνουν το τέλος για την ΕΡΤ. </w:t>
      </w:r>
    </w:p>
    <w:p w14:paraId="349D4DAA" w14:textId="77777777" w:rsidR="00AA5F14" w:rsidRDefault="00642151">
      <w:pPr>
        <w:tabs>
          <w:tab w:val="left" w:pos="1134"/>
        </w:tabs>
        <w:spacing w:line="600" w:lineRule="auto"/>
        <w:ind w:firstLine="720"/>
        <w:jc w:val="both"/>
        <w:rPr>
          <w:rFonts w:eastAsia="Times New Roman" w:cs="Times New Roman"/>
          <w:szCs w:val="24"/>
        </w:rPr>
      </w:pPr>
      <w:r w:rsidRPr="009A65EF">
        <w:rPr>
          <w:rFonts w:eastAsia="Times New Roman" w:cs="Times New Roman"/>
          <w:szCs w:val="24"/>
        </w:rPr>
        <w:t xml:space="preserve">(Στο σημείο αυτό κτυπάει </w:t>
      </w:r>
      <w:r>
        <w:rPr>
          <w:rFonts w:eastAsia="Times New Roman" w:cs="Times New Roman"/>
          <w:szCs w:val="24"/>
        </w:rPr>
        <w:t>προειδοποιητικ</w:t>
      </w:r>
      <w:r>
        <w:rPr>
          <w:rFonts w:eastAsia="Times New Roman" w:cs="Times New Roman"/>
          <w:szCs w:val="24"/>
        </w:rPr>
        <w:t>ά</w:t>
      </w:r>
      <w:r>
        <w:rPr>
          <w:rFonts w:eastAsia="Times New Roman" w:cs="Times New Roman"/>
          <w:szCs w:val="24"/>
        </w:rPr>
        <w:t xml:space="preserve"> </w:t>
      </w:r>
      <w:r w:rsidRPr="009A65EF">
        <w:rPr>
          <w:rFonts w:eastAsia="Times New Roman" w:cs="Times New Roman"/>
          <w:szCs w:val="24"/>
        </w:rPr>
        <w:t>το</w:t>
      </w:r>
      <w:r>
        <w:rPr>
          <w:rFonts w:eastAsia="Times New Roman" w:cs="Times New Roman"/>
          <w:szCs w:val="24"/>
        </w:rPr>
        <w:t xml:space="preserve"> </w:t>
      </w:r>
      <w:r w:rsidRPr="009A65EF">
        <w:rPr>
          <w:rFonts w:eastAsia="Times New Roman" w:cs="Times New Roman"/>
          <w:szCs w:val="24"/>
        </w:rPr>
        <w:t>κουδού</w:t>
      </w:r>
      <w:r>
        <w:rPr>
          <w:rFonts w:eastAsia="Times New Roman" w:cs="Times New Roman"/>
          <w:szCs w:val="24"/>
        </w:rPr>
        <w:t>νι λήξεως του χρόνου ομιλίας της κυρίας Βουλευτού</w:t>
      </w:r>
      <w:r w:rsidRPr="009A65EF">
        <w:rPr>
          <w:rFonts w:eastAsia="Times New Roman" w:cs="Times New Roman"/>
          <w:szCs w:val="24"/>
        </w:rPr>
        <w:t>)</w:t>
      </w:r>
    </w:p>
    <w:p w14:paraId="349D4DAB" w14:textId="77777777" w:rsidR="00AA5F14" w:rsidRDefault="0064215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Κύριε Πρόεδρε, με την ανοχή σας, θέλω να κάνω μία σύντομη αναφορά στα άρθρα για ένα λεπτό. Ως προς το άρθρο 11, κύριε Υπουργέ, δεν αισθάνομαι ότι έχουμε λάβει επαρκή εξήγηση για ποιο λόγο αναλαμβάνει το Υπουργείο την εποπτεία των ΜΑΝ. Με την ευκαιρία, να σ</w:t>
      </w:r>
      <w:r>
        <w:rPr>
          <w:rFonts w:eastAsia="Times New Roman" w:cs="Times New Roman"/>
          <w:szCs w:val="24"/>
        </w:rPr>
        <w:t xml:space="preserve">ας ρωτήσω αν θέλετε να επεκταθείτε. Για τα μητροπολιτικά δίκτυα οπτικών ινών ποιο είναι το ποσό που πληρώνει και το κράτος για τη συντήρηση του δικτύου, με βάση τη σύμβαση του έχει γίνει μεταξύ του ΟΤΕ και του Υπουργείου; </w:t>
      </w:r>
    </w:p>
    <w:p w14:paraId="349D4DAC" w14:textId="77777777" w:rsidR="00AA5F14" w:rsidRDefault="0064215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Όσον αφορά το άρθρο 12, που είναι</w:t>
      </w:r>
      <w:r>
        <w:rPr>
          <w:rFonts w:eastAsia="Times New Roman" w:cs="Times New Roman"/>
          <w:szCs w:val="24"/>
        </w:rPr>
        <w:t xml:space="preserve"> η επιδότηση στον ΕΛΔΟ, προφανώς το καταψηφίζουμε. </w:t>
      </w:r>
    </w:p>
    <w:p w14:paraId="349D4DAD" w14:textId="77777777" w:rsidR="00AA5F14" w:rsidRDefault="0064215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το άρθρο 15, για την κατάργηση της ταυτότητας των εκδοτών, τι να σας πω; Το μόνο που μπορώ να πω εδώ είναι ότι το εκλαμβάνω ως μία μικρόψυχη επίδειξη πολιτικής ισχύος. </w:t>
      </w:r>
    </w:p>
    <w:p w14:paraId="349D4DAE" w14:textId="77777777" w:rsidR="00AA5F14" w:rsidRDefault="0064215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Φέρατε χθες το βράδυ μία</w:t>
      </w:r>
      <w:r>
        <w:rPr>
          <w:rFonts w:eastAsia="Times New Roman" w:cs="Times New Roman"/>
          <w:szCs w:val="24"/>
        </w:rPr>
        <w:t xml:space="preserve"> τροπολογία. Κατ’ αρχάς, τι είναι αυτά τα τερτίπια; Έχει μέσα ένα κομμάτι για τα οπτικοακουστικά, που είναι σχεδόν ένα καινούργιο νομοσχέδιο. Δεν έχουμε αντίρρηση. Εμείς είμαστε θετικοί σε αυτό το νομοσχέδιο, όταν το φέρετε και δεν έχουμε κα</w:t>
      </w:r>
      <w:r>
        <w:rPr>
          <w:rFonts w:eastAsia="Times New Roman" w:cs="Times New Roman"/>
          <w:szCs w:val="24"/>
        </w:rPr>
        <w:t>μ</w:t>
      </w:r>
      <w:r>
        <w:rPr>
          <w:rFonts w:eastAsia="Times New Roman" w:cs="Times New Roman"/>
          <w:szCs w:val="24"/>
        </w:rPr>
        <w:t xml:space="preserve">μία αντίρρηση </w:t>
      </w:r>
      <w:r>
        <w:rPr>
          <w:rFonts w:eastAsia="Times New Roman" w:cs="Times New Roman"/>
          <w:szCs w:val="24"/>
        </w:rPr>
        <w:t xml:space="preserve">να συζητήσουμε λεπτομερώς πώς μπορεί να βελτιωθεί, γιατί είναι πολύ σημαντικό για τη χώρα. </w:t>
      </w:r>
    </w:p>
    <w:p w14:paraId="349D4DAF" w14:textId="77777777" w:rsidR="00AA5F14" w:rsidRDefault="0064215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Μη το φέρνετε τώρα σε τροπολογία. Φέρτε το να το συζητήσουμε, αφού ουσιαστικά νομοθετείτε και πάλι. Όμως, το </w:t>
      </w:r>
      <w:proofErr w:type="spellStart"/>
      <w:r>
        <w:rPr>
          <w:rFonts w:eastAsia="Times New Roman" w:cs="Times New Roman"/>
          <w:szCs w:val="24"/>
        </w:rPr>
        <w:t>γκρουπάρετε</w:t>
      </w:r>
      <w:proofErr w:type="spellEnd"/>
      <w:r>
        <w:rPr>
          <w:rFonts w:eastAsia="Times New Roman" w:cs="Times New Roman"/>
          <w:szCs w:val="24"/>
        </w:rPr>
        <w:t xml:space="preserve"> αυτό με ένα </w:t>
      </w:r>
      <w:proofErr w:type="spellStart"/>
      <w:r>
        <w:rPr>
          <w:rFonts w:eastAsia="Times New Roman" w:cs="Times New Roman"/>
          <w:szCs w:val="24"/>
        </w:rPr>
        <w:t>σοκαριστικό</w:t>
      </w:r>
      <w:proofErr w:type="spellEnd"/>
      <w:r>
        <w:rPr>
          <w:rFonts w:eastAsia="Times New Roman" w:cs="Times New Roman"/>
          <w:szCs w:val="24"/>
        </w:rPr>
        <w:t xml:space="preserve"> άρθρο, που έχει να </w:t>
      </w:r>
      <w:r>
        <w:rPr>
          <w:rFonts w:eastAsia="Times New Roman" w:cs="Times New Roman"/>
          <w:szCs w:val="24"/>
        </w:rPr>
        <w:t xml:space="preserve">κάνει με την απόλυτα φωτογραφική μετάθεση ή απόσπαση στα γραφεία τύπου στο εξωτερικό. Δεν υπάρχει το πόσο φωτογραφικό είναι αυτό! </w:t>
      </w:r>
    </w:p>
    <w:p w14:paraId="349D4DB0" w14:textId="77777777" w:rsidR="00AA5F14" w:rsidRDefault="0064215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Για να καταλάβει ο κόσμος, αυτοί που θα υπηρετούν τώρα στο εξωτερικό, ενώ έπαιρναν δεκαπέντε μόρια για να μιλούν μία ξένη γλώ</w:t>
      </w:r>
      <w:r>
        <w:rPr>
          <w:rFonts w:eastAsia="Times New Roman" w:cs="Times New Roman"/>
          <w:szCs w:val="24"/>
        </w:rPr>
        <w:t xml:space="preserve">σσα, τώρα παίρνουν οκτώ. Δεν είναι σημαντικό πια να μιλάς μία ξένη γλώσσα για να πας στο εξωτερικό. Όταν είχαν διδακτορικά έπαιρναν τέσσερα μόρια, τώρα παίρνουν δύο. </w:t>
      </w:r>
    </w:p>
    <w:p w14:paraId="349D4DB1" w14:textId="77777777" w:rsidR="00AA5F14" w:rsidRDefault="0064215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Και τι γίνεται; Διπλασιάζονται σχεδόν τα μόρια που παίρνουν για τη συνέντευξη. Γιατί άραγ</w:t>
      </w:r>
      <w:r>
        <w:rPr>
          <w:rFonts w:eastAsia="Times New Roman" w:cs="Times New Roman"/>
          <w:szCs w:val="24"/>
        </w:rPr>
        <w:t xml:space="preserve">ε; Για να ευνοήσετε τους δικούς σας. Το φέρνετε αυτό μαζί με την </w:t>
      </w:r>
      <w:r>
        <w:rPr>
          <w:rFonts w:eastAsia="Times New Roman" w:cs="Times New Roman"/>
          <w:szCs w:val="24"/>
        </w:rPr>
        <w:lastRenderedPageBreak/>
        <w:t xml:space="preserve">ενίσχυση των οπτικοακουστικών; Για να μας πείτε τι; Ότι ψηφίσαμε το ένα και δεν ψηφίσαμε το άλλο; Τι είναι αυτά τα πράγματα; Είναι σοβαρή νομοθέτηση αυτή; </w:t>
      </w:r>
    </w:p>
    <w:p w14:paraId="349D4DB2" w14:textId="77777777" w:rsidR="00AA5F14" w:rsidRDefault="0064215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Όσον αφορά τα υπόλοιπα άρθρα, για ν</w:t>
      </w:r>
      <w:r>
        <w:rPr>
          <w:rFonts w:eastAsia="Times New Roman" w:cs="Times New Roman"/>
          <w:szCs w:val="24"/>
        </w:rPr>
        <w:t xml:space="preserve">α μη χρονοτριβώ, θα τοποθετηθούμε διά της ψήφου μας. </w:t>
      </w:r>
    </w:p>
    <w:p w14:paraId="349D4DB3" w14:textId="77777777" w:rsidR="00AA5F14" w:rsidRDefault="0064215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Εν κατακλείδι –και ευχαριστώ για την ανοχή σας, κύριε Πρόεδρε- αυτό είναι ένα νομοσχέδιο δίκαιο, αλλά δεν γίνεται πράξη. Μοιράζετε κουπόνια από ιδεοληψία και ανικανότητα. Με τη γνωστή σας ανευθυνότητα, </w:t>
      </w:r>
      <w:r>
        <w:rPr>
          <w:rFonts w:eastAsia="Times New Roman" w:cs="Times New Roman"/>
          <w:szCs w:val="24"/>
        </w:rPr>
        <w:t xml:space="preserve">αδιαφορείτε παντελώς για την αποτελεσματικότητα αυτής της καθαρά προεκλογικής παροχής. </w:t>
      </w:r>
    </w:p>
    <w:p w14:paraId="349D4DB4" w14:textId="77777777" w:rsidR="00AA5F14" w:rsidRDefault="0064215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Αδιαφορείτε για τα περιφερειακά κανάλια. Αδιαφορείτε για την πληρότητα ενημέρωσης των πολιτών, αλλά να ξέρετε ότι οι πολίτες δεν περιμένουν από εσάς πια ενημέρωση. Είνα</w:t>
      </w:r>
      <w:r>
        <w:rPr>
          <w:rFonts w:eastAsia="Times New Roman" w:cs="Times New Roman"/>
          <w:szCs w:val="24"/>
        </w:rPr>
        <w:t xml:space="preserve">ι ενήμεροι πλέον και θα σας ενημερώσουν και εσάς διά της ψήφου τους στην κάλπη. </w:t>
      </w:r>
    </w:p>
    <w:p w14:paraId="349D4DB5" w14:textId="77777777" w:rsidR="00AA5F14" w:rsidRDefault="0064215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349D4DB6" w14:textId="77777777" w:rsidR="00AA5F14" w:rsidRDefault="00642151">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349D4DB7" w14:textId="77777777" w:rsidR="00AA5F14" w:rsidRDefault="0064215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 </w:t>
      </w:r>
    </w:p>
    <w:p w14:paraId="349D4DB8" w14:textId="77777777" w:rsidR="00AA5F14" w:rsidRDefault="0064215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Τον λόγο έχει ο κ. Γρηγοράκος, εισηγητ</w:t>
      </w:r>
      <w:r>
        <w:rPr>
          <w:rFonts w:eastAsia="Times New Roman" w:cs="Times New Roman"/>
          <w:szCs w:val="24"/>
        </w:rPr>
        <w:t xml:space="preserve">ής της Δημοκρατικής Συμπαράταξης. </w:t>
      </w:r>
    </w:p>
    <w:p w14:paraId="349D4DB9" w14:textId="77777777" w:rsidR="00AA5F14" w:rsidRDefault="00642151">
      <w:pPr>
        <w:tabs>
          <w:tab w:val="left" w:pos="6677"/>
        </w:tabs>
        <w:spacing w:line="600" w:lineRule="auto"/>
        <w:ind w:firstLine="720"/>
        <w:jc w:val="both"/>
        <w:rPr>
          <w:rFonts w:eastAsia="Times New Roman" w:cs="Times New Roman"/>
          <w:szCs w:val="24"/>
        </w:rPr>
      </w:pPr>
      <w:r>
        <w:rPr>
          <w:rFonts w:eastAsia="Times New Roman" w:cs="Times New Roman"/>
          <w:b/>
          <w:szCs w:val="24"/>
        </w:rPr>
        <w:t>ΛΕΩΝΙΔΑΣ ΓΡΗΓΟΡΑΚΟΣ</w:t>
      </w:r>
      <w:r w:rsidRPr="00DF3438">
        <w:rPr>
          <w:rFonts w:eastAsia="Times New Roman" w:cs="Times New Roman"/>
          <w:b/>
          <w:szCs w:val="24"/>
        </w:rPr>
        <w:t>:</w:t>
      </w:r>
      <w:r>
        <w:rPr>
          <w:rFonts w:eastAsia="Times New Roman" w:cs="Times New Roman"/>
          <w:szCs w:val="24"/>
        </w:rPr>
        <w:t xml:space="preserve"> Ευχαριστώ πολύ, κύριε Πρόεδρε.</w:t>
      </w:r>
    </w:p>
    <w:p w14:paraId="349D4DBA" w14:textId="77777777" w:rsidR="00AA5F14" w:rsidRDefault="00642151">
      <w:pPr>
        <w:tabs>
          <w:tab w:val="left" w:pos="6677"/>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σήμερα κληθήκαμε να συζητήσουμε το νομοσχέδιο του Υπουργείου Ψηφιακής Πολιτικής, Τηλεπικοινωνιών και Ενημέρωσης για την πρόσβαση των μόνιμων κατοίκων των περιοχών εκτός τηλεοπτικής κάλυψης στους ελληνικούς τηλεοπτικούς σταθμού</w:t>
      </w:r>
      <w:r>
        <w:rPr>
          <w:rFonts w:eastAsia="Times New Roman" w:cs="Times New Roman"/>
          <w:szCs w:val="24"/>
        </w:rPr>
        <w:t xml:space="preserve">ς της ελεύθερης λήψης και εθνικής εμβέλειας. </w:t>
      </w:r>
    </w:p>
    <w:p w14:paraId="349D4DBB" w14:textId="77777777" w:rsidR="00AA5F14" w:rsidRDefault="00642151">
      <w:pPr>
        <w:tabs>
          <w:tab w:val="left" w:pos="6677"/>
        </w:tabs>
        <w:spacing w:line="600" w:lineRule="auto"/>
        <w:ind w:firstLine="720"/>
        <w:jc w:val="both"/>
        <w:rPr>
          <w:rFonts w:eastAsia="Times New Roman" w:cs="Times New Roman"/>
          <w:szCs w:val="24"/>
        </w:rPr>
      </w:pPr>
      <w:r>
        <w:rPr>
          <w:rFonts w:eastAsia="Times New Roman" w:cs="Times New Roman"/>
          <w:szCs w:val="24"/>
        </w:rPr>
        <w:t>Είναι γεγονός ότι τα προηγούμενα χρόνια και στον νομό μου είχαμε τεράστια προβλήματα. Νομίζω ότι αυτό το νομοσχέδιο είναι προς τη σωστή κατεύθυνση. Μελετώντας, όμως, το νομοσχέδιο πρέπει να δει κανείς ότι η πολ</w:t>
      </w:r>
      <w:r>
        <w:rPr>
          <w:rFonts w:eastAsia="Times New Roman" w:cs="Times New Roman"/>
          <w:szCs w:val="24"/>
        </w:rPr>
        <w:t xml:space="preserve">ιτική ηγεσία του Υπουργείου ή αυτοί οι οποίοι έγραψαν το νομοσχέδιο δεν πρέπει να έχουν πολύ μεγάλη σχέση με την πραγματικότητα. Αυτό το λέω γιατί όσο και να προσπάθησα, κάτι τέτοιο δεν το διαπίστωσα. Το μόνο που αβίαστα προκύπτει από αυτό το σχέδιο νόμου </w:t>
      </w:r>
      <w:r>
        <w:rPr>
          <w:rFonts w:eastAsia="Times New Roman" w:cs="Times New Roman"/>
          <w:szCs w:val="24"/>
        </w:rPr>
        <w:t>είναι ότι πολλά από τα άρθρα του έχουν σχέση με πελατειακές λογικές. Με άλλα λόγια, επιχειρούν μέσα από τα άρθρα του για άλλη μία φορά να κάνουν άγρα ψήφων. Όπως όλες βέβαια οι πολιτικές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έτσι και αυτή μοναδικό μέλημα έχει να α</w:t>
      </w:r>
      <w:r>
        <w:rPr>
          <w:rFonts w:eastAsia="Times New Roman" w:cs="Times New Roman"/>
          <w:szCs w:val="24"/>
        </w:rPr>
        <w:t xml:space="preserve">ποσπάσει την εύνοια κάποιων πολιτών υποσχόμενη κάποια μικρά ανταποδοτικά οφέλη, ιδίως στην περιφέρεια. </w:t>
      </w:r>
    </w:p>
    <w:p w14:paraId="349D4DBC" w14:textId="77777777" w:rsidR="00AA5F14" w:rsidRDefault="00642151">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Θα επανέλθω σε λίγο στο νομοσχέδιο, γιατί θέλω τώρα να σχολιάσω την επικαιρότητα. </w:t>
      </w:r>
    </w:p>
    <w:p w14:paraId="349D4DBD" w14:textId="77777777" w:rsidR="00AA5F14" w:rsidRDefault="00642151">
      <w:pPr>
        <w:tabs>
          <w:tab w:val="left" w:pos="6677"/>
        </w:tabs>
        <w:spacing w:line="600" w:lineRule="auto"/>
        <w:ind w:firstLine="720"/>
        <w:jc w:val="both"/>
        <w:rPr>
          <w:rFonts w:eastAsia="Times New Roman" w:cs="Times New Roman"/>
          <w:szCs w:val="24"/>
        </w:rPr>
      </w:pPr>
      <w:r>
        <w:rPr>
          <w:rFonts w:eastAsia="Times New Roman" w:cs="Times New Roman"/>
          <w:szCs w:val="24"/>
        </w:rPr>
        <w:lastRenderedPageBreak/>
        <w:t>Συνάδελφοι της Συμπολίτευσης, οι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έχουν συμπληρώσει περί</w:t>
      </w:r>
      <w:r>
        <w:rPr>
          <w:rFonts w:eastAsia="Times New Roman" w:cs="Times New Roman"/>
          <w:szCs w:val="24"/>
        </w:rPr>
        <w:t>που τριάμισι χρόνια στο πηδάλιο της εξουσίας. Όπως κάθε κυβέρνηση, έτσι και η δική σας έχει αφήσει το αποτύπωμά της στη χώρα, στην κοινωνία και στην οικονομία. Το αποτύπωμά σας είναι απολύτως αρνητικό. Όσο και να προσπαθήσετε να το ωραιοποιήσετε, το μόνο π</w:t>
      </w:r>
      <w:r>
        <w:rPr>
          <w:rFonts w:eastAsia="Times New Roman" w:cs="Times New Roman"/>
          <w:szCs w:val="24"/>
        </w:rPr>
        <w:t xml:space="preserve">ου θα επιτυγχάνετε είναι να εκτίθεστε διαρκώς στη συνείδηση των Ελλήνων πολιτών. </w:t>
      </w:r>
    </w:p>
    <w:p w14:paraId="349D4DBE" w14:textId="77777777" w:rsidR="00AA5F14" w:rsidRDefault="00642151">
      <w:pPr>
        <w:tabs>
          <w:tab w:val="left" w:pos="6677"/>
        </w:tabs>
        <w:spacing w:line="600" w:lineRule="auto"/>
        <w:ind w:firstLine="720"/>
        <w:jc w:val="both"/>
        <w:rPr>
          <w:rFonts w:eastAsia="Times New Roman" w:cs="Times New Roman"/>
          <w:szCs w:val="24"/>
        </w:rPr>
      </w:pPr>
      <w:r>
        <w:rPr>
          <w:rFonts w:eastAsia="Times New Roman" w:cs="Times New Roman"/>
          <w:szCs w:val="24"/>
        </w:rPr>
        <w:t>Αλήθεια, σκέφτεστε τι μπορείτε να πείτε στους ψηφοφόρους σας –αφήστε τους ψηφοφόρους των άλλων κομμάτων- για το έργο που έχετε επιτελέσει; Γνωρίζετε ότι τα μνημόνια δεν έφερα</w:t>
      </w:r>
      <w:r>
        <w:rPr>
          <w:rFonts w:eastAsia="Times New Roman" w:cs="Times New Roman"/>
          <w:szCs w:val="24"/>
        </w:rPr>
        <w:t>ν την κρίση, αλλά επιμένετε να μιλάτε για τα μνημόνια. Πολλά χρόνια το διατυμπανίζετε και ακόμα δεν το έχετε διορθώσει. Δεν έχετε δεχθεί, δηλαδή, εσείς οι ίδιοι ότι συνέβη ακριβώς το αντίθετο, ότι δηλαδή η κρίση έφερε τα μνημόνια. Ακόμα, όμως, εσείς συνεχί</w:t>
      </w:r>
      <w:r>
        <w:rPr>
          <w:rFonts w:eastAsia="Times New Roman" w:cs="Times New Roman"/>
          <w:szCs w:val="24"/>
        </w:rPr>
        <w:t xml:space="preserve">ζετε να μιλάτε γι’ αυτό που είχατε πει τότε στον ελληνικό λαό και επιμένετε να κοροϊδεύετε τους Έλληνες πολίτες, οι οποίοι πιθανόν να μην το έχουν αντιληφθεί ακόμα. </w:t>
      </w:r>
    </w:p>
    <w:p w14:paraId="349D4DBF" w14:textId="77777777" w:rsidR="00AA5F14" w:rsidRDefault="00642151">
      <w:pPr>
        <w:tabs>
          <w:tab w:val="left" w:pos="6677"/>
        </w:tabs>
        <w:spacing w:line="600" w:lineRule="auto"/>
        <w:ind w:firstLine="720"/>
        <w:jc w:val="both"/>
        <w:rPr>
          <w:rFonts w:eastAsia="Times New Roman" w:cs="Times New Roman"/>
          <w:szCs w:val="24"/>
        </w:rPr>
      </w:pPr>
      <w:r>
        <w:rPr>
          <w:rFonts w:eastAsia="Times New Roman" w:cs="Times New Roman"/>
          <w:szCs w:val="24"/>
        </w:rPr>
        <w:t>Κανένας σοβαρός άνθρωπος δεν μπορεί να υποστηρίξει ότι όσα συνέβησαν τα χρόνια της Μεταπολ</w:t>
      </w:r>
      <w:r>
        <w:rPr>
          <w:rFonts w:eastAsia="Times New Roman" w:cs="Times New Roman"/>
          <w:szCs w:val="24"/>
        </w:rPr>
        <w:t xml:space="preserve">ίτευσης ήταν όλα σωστά και τέλεια. Εγώ το έχω επανειλημμένα τονίσει αυτό. Δεν τα κάναμε όλα καλά, κάναμε πολλά λάθη, γι’ αυτό ο λαός μάς έφερε εκεί που μας έφερε. Μιλώ ειδικά για το κόμμα μου. Υπήρξαν στρεβλώσεις, </w:t>
      </w:r>
      <w:r>
        <w:rPr>
          <w:rFonts w:eastAsia="Times New Roman" w:cs="Times New Roman"/>
          <w:szCs w:val="24"/>
        </w:rPr>
        <w:lastRenderedPageBreak/>
        <w:t xml:space="preserve">ανακολουθίες, αμφιταλαντεύσεις και βέβαια </w:t>
      </w:r>
      <w:r>
        <w:rPr>
          <w:rFonts w:eastAsia="Times New Roman" w:cs="Times New Roman"/>
          <w:szCs w:val="24"/>
        </w:rPr>
        <w:t xml:space="preserve">υπήρξαν προβλήματα φθοράς και διαφθοράς. </w:t>
      </w:r>
    </w:p>
    <w:p w14:paraId="349D4DC0" w14:textId="77777777" w:rsidR="00AA5F14" w:rsidRDefault="00642151">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Εντούτοις, αγαπητοί συνάδελφοι, η Ελλάδα μετά το 1974 κατόρθωσε να ανήκει στις τριάντα πλουσιότερες χώρες του κόσμου. Το γεγονός αυτό είναι αναμφισβήτητο. Δεν μπορεί να το αμφισβητήσει </w:t>
      </w:r>
      <w:r>
        <w:rPr>
          <w:rFonts w:eastAsia="Times New Roman" w:cs="Times New Roman"/>
          <w:szCs w:val="24"/>
        </w:rPr>
        <w:t>κάποιος</w:t>
      </w:r>
      <w:r>
        <w:rPr>
          <w:rFonts w:eastAsia="Times New Roman" w:cs="Times New Roman"/>
          <w:szCs w:val="24"/>
        </w:rPr>
        <w:t>. Άλλωστε, στα χρόνια αυτά κάναμε το μεγάλο άλμα να μπούμε στην ΕΟΚ με την αταλάντευτη επιμονή του Κωνσταντίνου Καραμανλή. Στη συνέχεια, ο Ανδρέας Παπανδρέου επισφράγισε το τέλος μιας ανώμαλης πολυετούς μετεμφυλιακής περιόδου. Ο διχασμός των Ελλήνων σε «μι</w:t>
      </w:r>
      <w:r>
        <w:rPr>
          <w:rFonts w:eastAsia="Times New Roman" w:cs="Times New Roman"/>
          <w:szCs w:val="24"/>
        </w:rPr>
        <w:t xml:space="preserve">άσματα» και «εθνικόφρονες» έγινε παρελθόν. </w:t>
      </w:r>
    </w:p>
    <w:p w14:paraId="349D4DC1" w14:textId="77777777" w:rsidR="00AA5F14" w:rsidRDefault="00642151">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Μην το συνεχίζετε το θέμα, δηλαδή όποιος δεν σας αρέσει είναι ακροδεξιός. </w:t>
      </w:r>
    </w:p>
    <w:p w14:paraId="349D4DC2" w14:textId="77777777" w:rsidR="00AA5F14" w:rsidRDefault="00642151">
      <w:pPr>
        <w:tabs>
          <w:tab w:val="left" w:pos="6677"/>
        </w:tabs>
        <w:spacing w:line="600" w:lineRule="auto"/>
        <w:ind w:firstLine="720"/>
        <w:jc w:val="both"/>
        <w:rPr>
          <w:rFonts w:eastAsia="Times New Roman" w:cs="Times New Roman"/>
          <w:szCs w:val="24"/>
        </w:rPr>
      </w:pPr>
      <w:r>
        <w:rPr>
          <w:rFonts w:eastAsia="Times New Roman" w:cs="Times New Roman"/>
          <w:szCs w:val="24"/>
        </w:rPr>
        <w:t>Το υποτυπώδες κοινωνικό κράτος θεμελιώθηκε μετά το 1981, με τις ανεπάρκειές του, τις αγκυλώσεις του, κ.λπ</w:t>
      </w:r>
      <w:r>
        <w:rPr>
          <w:rFonts w:eastAsia="Times New Roman" w:cs="Times New Roman"/>
          <w:szCs w:val="24"/>
        </w:rPr>
        <w:t>.</w:t>
      </w:r>
      <w:r>
        <w:rPr>
          <w:rFonts w:eastAsia="Times New Roman" w:cs="Times New Roman"/>
          <w:szCs w:val="24"/>
        </w:rPr>
        <w:t>. Η συνέχεια είναι γνωστή. Η χώ</w:t>
      </w:r>
      <w:r>
        <w:rPr>
          <w:rFonts w:eastAsia="Times New Roman" w:cs="Times New Roman"/>
          <w:szCs w:val="24"/>
        </w:rPr>
        <w:t xml:space="preserve">ρα μας έκανε πράξη αυτό που ο πρώην </w:t>
      </w:r>
      <w:r>
        <w:rPr>
          <w:rFonts w:eastAsia="Times New Roman" w:cs="Times New Roman"/>
          <w:szCs w:val="24"/>
        </w:rPr>
        <w:t xml:space="preserve">Πρωθυπουργός </w:t>
      </w:r>
      <w:r>
        <w:rPr>
          <w:rFonts w:eastAsia="Times New Roman" w:cs="Times New Roman"/>
          <w:szCs w:val="24"/>
        </w:rPr>
        <w:t xml:space="preserve">Κώστας Καραμανλής είχε αποκαλέσει «όνειρο θερινής νυκτός». Μπήκε με το σπαθί της στην ΟΝΕ, με την εύστοχη και αποτελεσματική καθοδήγηση του Κώστα Σημίτη. </w:t>
      </w:r>
    </w:p>
    <w:p w14:paraId="349D4DC3" w14:textId="77777777" w:rsidR="00AA5F14" w:rsidRDefault="00642151">
      <w:pPr>
        <w:tabs>
          <w:tab w:val="left" w:pos="6677"/>
        </w:tabs>
        <w:spacing w:line="600" w:lineRule="auto"/>
        <w:ind w:firstLine="720"/>
        <w:jc w:val="both"/>
        <w:rPr>
          <w:rFonts w:eastAsia="Times New Roman" w:cs="Times New Roman"/>
          <w:szCs w:val="24"/>
        </w:rPr>
      </w:pPr>
      <w:r>
        <w:rPr>
          <w:rFonts w:eastAsia="Times New Roman" w:cs="Times New Roman"/>
          <w:szCs w:val="24"/>
        </w:rPr>
        <w:t>Τα ιστορικά γεγονότα δεν διαγράφονται, δεν διαστρεβλ</w:t>
      </w:r>
      <w:r>
        <w:rPr>
          <w:rFonts w:eastAsia="Times New Roman" w:cs="Times New Roman"/>
          <w:szCs w:val="24"/>
        </w:rPr>
        <w:t>ώνονται, δεν απομονώνονται. Το πώς φτάσαμε στην κρίση το γνωρίζετε όλοι σας, αλλά δεν το ομολο</w:t>
      </w:r>
      <w:r>
        <w:rPr>
          <w:rFonts w:eastAsia="Times New Roman" w:cs="Times New Roman"/>
          <w:szCs w:val="24"/>
        </w:rPr>
        <w:lastRenderedPageBreak/>
        <w:t>γείτε. Το χειρότερο, όμως, είναι ότι εσκεμμένα το συγκαλύπτετε για λόγους μικροπολιτικής σκοπιμότητας. Εσείς του ΣΥΡΙΖΑ, που προβάλλετε τις αξίες και τις αρχές τη</w:t>
      </w:r>
      <w:r>
        <w:rPr>
          <w:rFonts w:eastAsia="Times New Roman" w:cs="Times New Roman"/>
          <w:szCs w:val="24"/>
        </w:rPr>
        <w:t>ς Αριστεράς, αρνείστε να αποδώσετε τις ευθύνες σ’ αυτούς που τις έχουν. Βέβαια, η άρνησή σας έχει αντάλλαγμα την υπόγεια υποστήριξη μιας μερίδας νέων «</w:t>
      </w:r>
      <w:proofErr w:type="spellStart"/>
      <w:r>
        <w:rPr>
          <w:rFonts w:eastAsia="Times New Roman" w:cs="Times New Roman"/>
          <w:szCs w:val="24"/>
        </w:rPr>
        <w:t>Καραμανλικών</w:t>
      </w:r>
      <w:proofErr w:type="spellEnd"/>
      <w:r>
        <w:rPr>
          <w:rFonts w:eastAsia="Times New Roman" w:cs="Times New Roman"/>
          <w:szCs w:val="24"/>
        </w:rPr>
        <w:t>» στην Κυβέρνησή σας. Εξ</w:t>
      </w:r>
      <w:r>
        <w:rPr>
          <w:rFonts w:eastAsia="Times New Roman" w:cs="Times New Roman"/>
          <w:szCs w:val="24"/>
        </w:rPr>
        <w:t xml:space="preserve"> </w:t>
      </w:r>
      <w:r>
        <w:rPr>
          <w:rFonts w:eastAsia="Times New Roman" w:cs="Times New Roman"/>
          <w:szCs w:val="24"/>
        </w:rPr>
        <w:t>άλλου, σήμερα ο κ. Καμμένος είπε ότι αυτός εκπροσωπεί τον «</w:t>
      </w:r>
      <w:proofErr w:type="spellStart"/>
      <w:r>
        <w:rPr>
          <w:rFonts w:eastAsia="Times New Roman" w:cs="Times New Roman"/>
          <w:szCs w:val="24"/>
        </w:rPr>
        <w:t>Καραμανλι</w:t>
      </w:r>
      <w:r>
        <w:rPr>
          <w:rFonts w:eastAsia="Times New Roman" w:cs="Times New Roman"/>
          <w:szCs w:val="24"/>
        </w:rPr>
        <w:t>σμό</w:t>
      </w:r>
      <w:proofErr w:type="spellEnd"/>
      <w:r>
        <w:rPr>
          <w:rFonts w:eastAsia="Times New Roman" w:cs="Times New Roman"/>
          <w:szCs w:val="24"/>
        </w:rPr>
        <w:t xml:space="preserve">». Αυτή ήταν η σημερινή του δήλωση. Η περιβόητη δε </w:t>
      </w:r>
      <w:proofErr w:type="spellStart"/>
      <w:r>
        <w:rPr>
          <w:rFonts w:eastAsia="Times New Roman" w:cs="Times New Roman"/>
          <w:szCs w:val="24"/>
        </w:rPr>
        <w:t>υπουργοποίηση</w:t>
      </w:r>
      <w:proofErr w:type="spellEnd"/>
      <w:r>
        <w:rPr>
          <w:rFonts w:eastAsia="Times New Roman" w:cs="Times New Roman"/>
          <w:szCs w:val="24"/>
        </w:rPr>
        <w:t xml:space="preserve"> της </w:t>
      </w:r>
      <w:r>
        <w:rPr>
          <w:rFonts w:eastAsia="Times New Roman" w:cs="Times New Roman"/>
          <w:szCs w:val="24"/>
        </w:rPr>
        <w:t xml:space="preserve">κ. </w:t>
      </w:r>
      <w:r>
        <w:rPr>
          <w:rFonts w:eastAsia="Times New Roman" w:cs="Times New Roman"/>
          <w:szCs w:val="24"/>
        </w:rPr>
        <w:t xml:space="preserve">Παπακώστα είναι «όλα τα λεφτά». Όσον αφορά δε της Μαριλίζας, όταν πήγε σε έναν Υπουργό, της έκλεισε την πόρτα και τώρα κάθονται και οι δύο στο ίδιο τραπέζι! </w:t>
      </w:r>
      <w:r>
        <w:rPr>
          <w:rFonts w:eastAsia="Times New Roman" w:cs="Times New Roman"/>
          <w:szCs w:val="24"/>
        </w:rPr>
        <w:t>Πως</w:t>
      </w:r>
      <w:r>
        <w:rPr>
          <w:rFonts w:eastAsia="Times New Roman" w:cs="Times New Roman"/>
          <w:szCs w:val="24"/>
        </w:rPr>
        <w:t xml:space="preserve"> αλλάζουν οι καιροί!</w:t>
      </w:r>
      <w:r w:rsidRPr="00DF3438">
        <w:rPr>
          <w:rFonts w:eastAsia="Times New Roman" w:cs="Times New Roman"/>
          <w:szCs w:val="24"/>
        </w:rPr>
        <w:t xml:space="preserve"> </w:t>
      </w:r>
    </w:p>
    <w:p w14:paraId="349D4DC4" w14:textId="77777777" w:rsidR="00AA5F14" w:rsidRDefault="0064215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Ακούστε, </w:t>
      </w:r>
      <w:r w:rsidRPr="00390D90">
        <w:rPr>
          <w:rFonts w:eastAsia="Times New Roman" w:cs="Times New Roman"/>
          <w:szCs w:val="24"/>
        </w:rPr>
        <w:t>κύριε Υπουργέ,</w:t>
      </w:r>
      <w:r>
        <w:rPr>
          <w:rFonts w:eastAsia="Times New Roman" w:cs="Times New Roman"/>
          <w:szCs w:val="24"/>
        </w:rPr>
        <w:t xml:space="preserve"> η αξιοπρέπεια είναι ένα θέμα αυστηρώς προσωπικό. Τίποτα άλλο. Αυτή είναι η απάντησή μου στο θέμα της κυρίας αυτής. Έχουμε την περιβόητη, λοιπόν, </w:t>
      </w:r>
      <w:proofErr w:type="spellStart"/>
      <w:r>
        <w:rPr>
          <w:rFonts w:eastAsia="Times New Roman" w:cs="Times New Roman"/>
          <w:szCs w:val="24"/>
        </w:rPr>
        <w:t>υπουργοποίηση</w:t>
      </w:r>
      <w:proofErr w:type="spellEnd"/>
      <w:r>
        <w:rPr>
          <w:rFonts w:eastAsia="Times New Roman" w:cs="Times New Roman"/>
          <w:szCs w:val="24"/>
        </w:rPr>
        <w:t xml:space="preserve"> της κυρίας που τότε αποκαλούσε αμοραλιστή τον Υπουργό και τώρα την έχετε</w:t>
      </w:r>
      <w:r>
        <w:rPr>
          <w:rFonts w:eastAsia="Times New Roman" w:cs="Times New Roman"/>
          <w:szCs w:val="24"/>
        </w:rPr>
        <w:t xml:space="preserve"> και συζητάτε μαζί της στο ίδιο υπουργικό τραπέζι. </w:t>
      </w:r>
    </w:p>
    <w:p w14:paraId="349D4DC5" w14:textId="77777777" w:rsidR="00AA5F14" w:rsidRDefault="0064215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Κάτι έχω διδαχθεί και εγώ από την Αριστερά. Υπάρχει η ανάγκη της ιστορικής μνήμης. Ωστόσο εσείς αυτή τη μνήμη την έχετε κάνει «κουρελού». Τι να </w:t>
      </w:r>
      <w:proofErr w:type="spellStart"/>
      <w:r>
        <w:rPr>
          <w:rFonts w:eastAsia="Times New Roman" w:cs="Times New Roman"/>
          <w:szCs w:val="24"/>
        </w:rPr>
        <w:t>πρωτοθυμηθώ</w:t>
      </w:r>
      <w:proofErr w:type="spellEnd"/>
      <w:r>
        <w:rPr>
          <w:rFonts w:eastAsia="Times New Roman" w:cs="Times New Roman"/>
          <w:szCs w:val="24"/>
        </w:rPr>
        <w:t xml:space="preserve">; Την περιβόητη συνεργασία σας με τον Καμμένο, </w:t>
      </w:r>
      <w:r w:rsidRPr="003173C1">
        <w:rPr>
          <w:rFonts w:eastAsia="Times New Roman"/>
          <w:bCs/>
        </w:rPr>
        <w:t>πρ</w:t>
      </w:r>
      <w:r w:rsidRPr="003173C1">
        <w:rPr>
          <w:rFonts w:eastAsia="Times New Roman"/>
          <w:bCs/>
        </w:rPr>
        <w:t>οκειμένου να</w:t>
      </w:r>
      <w:r>
        <w:rPr>
          <w:rFonts w:eastAsia="Times New Roman" w:cs="Times New Roman"/>
          <w:szCs w:val="24"/>
        </w:rPr>
        <w:t xml:space="preserve"> κουμπώσετε την παρουσία σας στην εξουσία; Την αμαχητί παράδοση και όλα αυτά που συνέβησαν προχθές στη Θεσσαλονίκη;</w:t>
      </w:r>
    </w:p>
    <w:p w14:paraId="349D4DC6" w14:textId="77777777" w:rsidR="00AA5F14" w:rsidRDefault="00642151">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Δεν σας ενοχλεί το γεγονός ότι επτά έως </w:t>
      </w:r>
      <w:r>
        <w:rPr>
          <w:rFonts w:eastAsia="Times New Roman" w:cs="Times New Roman"/>
          <w:szCs w:val="24"/>
        </w:rPr>
        <w:t xml:space="preserve">οκτώ </w:t>
      </w:r>
      <w:r>
        <w:rPr>
          <w:rFonts w:eastAsia="Times New Roman" w:cs="Times New Roman"/>
          <w:szCs w:val="24"/>
        </w:rPr>
        <w:t>Βουλευτές και στελέχη των ΑΝΕΛ έχουν υπουργοποιηθεί; Μόνο ένας-δύο έχουν μείνει εδώ</w:t>
      </w:r>
      <w:r>
        <w:rPr>
          <w:rFonts w:eastAsia="Times New Roman" w:cs="Times New Roman"/>
          <w:szCs w:val="24"/>
        </w:rPr>
        <w:t xml:space="preserve"> στην Κοινοβουλευτική Ομάδα. Αυτή σας η συμπόρευση με τη λαϊκίστικη εθνικιστική ακροδεξιά υπαγορεύεται από κάποια </w:t>
      </w:r>
      <w:r w:rsidRPr="00911877">
        <w:rPr>
          <w:rFonts w:eastAsia="Times New Roman" w:cs="Times New Roman"/>
          <w:szCs w:val="24"/>
        </w:rPr>
        <w:t>πολιτική</w:t>
      </w:r>
      <w:r>
        <w:rPr>
          <w:rFonts w:eastAsia="Times New Roman" w:cs="Times New Roman"/>
          <w:szCs w:val="24"/>
        </w:rPr>
        <w:t xml:space="preserve"> αρχών; Δεν </w:t>
      </w:r>
      <w:r w:rsidRPr="001878DA">
        <w:rPr>
          <w:rFonts w:eastAsia="Times New Roman" w:cs="Times New Roman"/>
          <w:szCs w:val="24"/>
        </w:rPr>
        <w:t>νομίζω</w:t>
      </w:r>
      <w:r>
        <w:rPr>
          <w:rFonts w:eastAsia="Times New Roman" w:cs="Times New Roman"/>
          <w:szCs w:val="24"/>
        </w:rPr>
        <w:t xml:space="preserve">. Διαπνέεται καθαρά μόνο από ένα </w:t>
      </w:r>
      <w:r w:rsidRPr="00911877">
        <w:rPr>
          <w:rFonts w:eastAsia="Times New Roman" w:cs="Times New Roman"/>
          <w:szCs w:val="24"/>
        </w:rPr>
        <w:t>πολιτικ</w:t>
      </w:r>
      <w:r>
        <w:rPr>
          <w:rFonts w:eastAsia="Times New Roman" w:cs="Times New Roman"/>
          <w:szCs w:val="24"/>
        </w:rPr>
        <w:t xml:space="preserve">ό ήθος </w:t>
      </w:r>
      <w:r w:rsidRPr="002F7918">
        <w:rPr>
          <w:rFonts w:eastAsia="Times New Roman" w:cs="Times New Roman"/>
          <w:szCs w:val="24"/>
        </w:rPr>
        <w:t>το οποίο</w:t>
      </w:r>
      <w:r>
        <w:rPr>
          <w:rFonts w:eastAsia="Times New Roman" w:cs="Times New Roman"/>
          <w:szCs w:val="24"/>
        </w:rPr>
        <w:t xml:space="preserve"> τουλάχιστον η Αριστερά δεν το είχε τα προηγούμενα χρόνια. </w:t>
      </w:r>
    </w:p>
    <w:p w14:paraId="349D4DC7" w14:textId="77777777" w:rsidR="00AA5F14" w:rsidRDefault="00642151">
      <w:pPr>
        <w:tabs>
          <w:tab w:val="left" w:pos="3873"/>
        </w:tabs>
        <w:spacing w:line="600" w:lineRule="auto"/>
        <w:ind w:firstLine="720"/>
        <w:jc w:val="both"/>
        <w:rPr>
          <w:rFonts w:eastAsia="Times New Roman" w:cs="Times New Roman"/>
          <w:szCs w:val="24"/>
        </w:rPr>
      </w:pPr>
      <w:r w:rsidRPr="002170BF">
        <w:rPr>
          <w:rFonts w:eastAsia="Times New Roman" w:cs="Times New Roman"/>
          <w:szCs w:val="24"/>
        </w:rPr>
        <w:t>Κυρίες και κύριοι</w:t>
      </w:r>
      <w:r>
        <w:rPr>
          <w:rFonts w:eastAsia="Times New Roman" w:cs="Times New Roman"/>
          <w:szCs w:val="24"/>
        </w:rPr>
        <w:t>, το πώς μια λαϊκίστικη εθνικιστική ομάδα ανέλαβε τα ηνία της χώρας είναι και αυτό γνωστό. Με όπλο το ψέμα μπορέσατε να πείσετε μια σημαντική μερίδα των εκλογέων. Και τι δεν είπατε! Είπατε ότι θα καταργήσετε το μνημόνιο με έναν νόμο. Είπατ</w:t>
      </w:r>
      <w:r>
        <w:rPr>
          <w:rFonts w:eastAsia="Times New Roman" w:cs="Times New Roman"/>
          <w:szCs w:val="24"/>
        </w:rPr>
        <w:t xml:space="preserve">ε ότι ο ΕΝΦΙΑ δεν αλλάζει, αλλά καταργείται. Είπατε ότι δεν θα παραχωρήσετε τον εθνικό πλούτο στους τοκογλύφους. </w:t>
      </w:r>
      <w:r w:rsidRPr="00AC526C">
        <w:rPr>
          <w:rFonts w:eastAsia="Times New Roman" w:cs="Times New Roman"/>
          <w:szCs w:val="24"/>
        </w:rPr>
        <w:t>Όμως</w:t>
      </w:r>
      <w:r>
        <w:rPr>
          <w:rFonts w:eastAsia="Times New Roman" w:cs="Times New Roman"/>
          <w:szCs w:val="24"/>
        </w:rPr>
        <w:t>, έρχεστε και δεσμεύετε εκατό χρόνια την Ελλάδα, είκοσι πέντε δισεκατομμύρια κρατικής περιουσίας, αν δεν μπορέσουμε να πληρώσουμε τη μία δό</w:t>
      </w:r>
      <w:r>
        <w:rPr>
          <w:rFonts w:eastAsia="Times New Roman" w:cs="Times New Roman"/>
          <w:szCs w:val="24"/>
        </w:rPr>
        <w:t xml:space="preserve">ση. Όλα τα δώσατε. Σας ενοχλεί που σας τα λέμε; </w:t>
      </w:r>
    </w:p>
    <w:p w14:paraId="349D4DC8" w14:textId="77777777" w:rsidR="00AA5F14" w:rsidRDefault="0064215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Ο αγώνας της μνήμης με τη λήθη, έλεγε πριν πολλά χρόνια ο </w:t>
      </w:r>
      <w:r w:rsidRPr="006B4397">
        <w:rPr>
          <w:rFonts w:eastAsia="Times New Roman" w:cs="Times New Roman"/>
          <w:szCs w:val="24"/>
        </w:rPr>
        <w:t xml:space="preserve">Μίλαν </w:t>
      </w:r>
      <w:proofErr w:type="spellStart"/>
      <w:r w:rsidRPr="006B4397">
        <w:rPr>
          <w:rFonts w:eastAsia="Times New Roman" w:cs="Times New Roman"/>
          <w:szCs w:val="24"/>
        </w:rPr>
        <w:t>Κούντερα</w:t>
      </w:r>
      <w:proofErr w:type="spellEnd"/>
      <w:r>
        <w:rPr>
          <w:rFonts w:eastAsia="Times New Roman" w:cs="Times New Roman"/>
          <w:szCs w:val="24"/>
        </w:rPr>
        <w:t>,</w:t>
      </w:r>
      <w:r w:rsidRPr="006B4397">
        <w:rPr>
          <w:rFonts w:eastAsia="Times New Roman" w:cs="Times New Roman"/>
          <w:szCs w:val="24"/>
        </w:rPr>
        <w:t xml:space="preserve"> </w:t>
      </w:r>
      <w:r>
        <w:rPr>
          <w:rFonts w:eastAsia="Times New Roman" w:cs="Times New Roman"/>
          <w:szCs w:val="24"/>
        </w:rPr>
        <w:t>είναι άγνωστος και είναι ένας αγώνας για την εξουσία. Φαίνεται πλέον καθαρά ότι η βουλιμία σας για την εξουσία είναι το πραγματικό κα</w:t>
      </w:r>
      <w:r>
        <w:rPr>
          <w:rFonts w:eastAsia="Times New Roman" w:cs="Times New Roman"/>
          <w:szCs w:val="24"/>
        </w:rPr>
        <w:t xml:space="preserve">ι μοναδικό σας </w:t>
      </w:r>
      <w:r>
        <w:rPr>
          <w:rFonts w:eastAsia="Times New Roman" w:cs="Times New Roman"/>
          <w:szCs w:val="24"/>
        </w:rPr>
        <w:t>«</w:t>
      </w:r>
      <w:r>
        <w:rPr>
          <w:rFonts w:eastAsia="Times New Roman" w:cs="Times New Roman"/>
          <w:szCs w:val="24"/>
        </w:rPr>
        <w:t>είναι</w:t>
      </w:r>
      <w:r>
        <w:rPr>
          <w:rFonts w:eastAsia="Times New Roman" w:cs="Times New Roman"/>
          <w:szCs w:val="24"/>
        </w:rPr>
        <w:t>»</w:t>
      </w:r>
      <w:r>
        <w:rPr>
          <w:rFonts w:eastAsia="Times New Roman" w:cs="Times New Roman"/>
          <w:szCs w:val="24"/>
        </w:rPr>
        <w:t xml:space="preserve">. Το κακό, </w:t>
      </w:r>
      <w:r w:rsidRPr="00AC526C">
        <w:rPr>
          <w:rFonts w:eastAsia="Times New Roman" w:cs="Times New Roman"/>
          <w:szCs w:val="24"/>
        </w:rPr>
        <w:t>όμως</w:t>
      </w:r>
      <w:r>
        <w:rPr>
          <w:rFonts w:eastAsia="Times New Roman" w:cs="Times New Roman"/>
          <w:szCs w:val="24"/>
        </w:rPr>
        <w:t xml:space="preserve">, είναι ότι αυτή η χώρα οπισθοδρόμησε επί της </w:t>
      </w:r>
      <w:r w:rsidRPr="001850F1">
        <w:rPr>
          <w:rFonts w:eastAsia="Times New Roman" w:cs="Times New Roman"/>
          <w:szCs w:val="24"/>
        </w:rPr>
        <w:t>Κυβέρνηση</w:t>
      </w:r>
      <w:r>
        <w:rPr>
          <w:rFonts w:eastAsia="Times New Roman" w:cs="Times New Roman"/>
          <w:szCs w:val="24"/>
        </w:rPr>
        <w:t xml:space="preserve">ς </w:t>
      </w:r>
      <w:r w:rsidRPr="0008273E">
        <w:rPr>
          <w:rFonts w:eastAsia="Times New Roman" w:cs="Times New Roman"/>
          <w:szCs w:val="24"/>
        </w:rPr>
        <w:t>ΣΥΡΙΖΑ-ΑΝΕΛ</w:t>
      </w:r>
      <w:r>
        <w:rPr>
          <w:rFonts w:eastAsia="Times New Roman" w:cs="Times New Roman"/>
          <w:szCs w:val="24"/>
        </w:rPr>
        <w:t xml:space="preserve">. Το κεκτημένο των θυσιών που είχαμε πετύχει μέχρι το 2014 το εξοβέλισε η μανιώδης αγωνία σας να αναλάβετε τη διακυβέρνηση του τόπου. </w:t>
      </w:r>
    </w:p>
    <w:p w14:paraId="349D4DC9" w14:textId="77777777" w:rsidR="00AA5F14" w:rsidRDefault="00642151">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Να θυμηθώ ότι σή</w:t>
      </w:r>
      <w:r>
        <w:rPr>
          <w:rFonts w:eastAsia="Times New Roman" w:cs="Times New Roman"/>
          <w:szCs w:val="24"/>
        </w:rPr>
        <w:t xml:space="preserve">μερα </w:t>
      </w:r>
      <w:proofErr w:type="spellStart"/>
      <w:r>
        <w:rPr>
          <w:rFonts w:eastAsia="Times New Roman" w:cs="Times New Roman"/>
          <w:szCs w:val="24"/>
        </w:rPr>
        <w:t>απεκαλύφθη</w:t>
      </w:r>
      <w:proofErr w:type="spellEnd"/>
      <w:r>
        <w:rPr>
          <w:rFonts w:eastAsia="Times New Roman" w:cs="Times New Roman"/>
          <w:szCs w:val="24"/>
        </w:rPr>
        <w:t xml:space="preserve"> ότι παράγγειλαν ο πρόεδρος και ο αντιπρόεδρος της Εθνικής Τράπεζας αυτοκίνητα των 700.000 ευρώ, όταν εδώ έβγαινε ο κ. </w:t>
      </w:r>
      <w:proofErr w:type="spellStart"/>
      <w:r>
        <w:rPr>
          <w:rFonts w:eastAsia="Times New Roman" w:cs="Times New Roman"/>
          <w:szCs w:val="24"/>
        </w:rPr>
        <w:t>Κουρουμπλής</w:t>
      </w:r>
      <w:proofErr w:type="spellEnd"/>
      <w:r>
        <w:rPr>
          <w:rFonts w:eastAsia="Times New Roman" w:cs="Times New Roman"/>
          <w:szCs w:val="24"/>
        </w:rPr>
        <w:t xml:space="preserve"> και έλεγε ότι θα βγάλει σε δημοπρασία το αυτοκίνητο του Βενιζέλου; Αυτά δεν λέγατε; Αυτά. Τα έχετε αγκαλιά. </w:t>
      </w:r>
    </w:p>
    <w:p w14:paraId="349D4DCA" w14:textId="77777777" w:rsidR="00AA5F14" w:rsidRDefault="00642151">
      <w:pPr>
        <w:tabs>
          <w:tab w:val="left" w:pos="3873"/>
        </w:tabs>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ο τραγικό εξάμηνο της πρώτης θητείας σας έχει πάψει να το υποστηρίζει ακόμα και ο ίδιος ο Πρωθυπουργός, επιλέγοντας τη γνωστή πρακτική της γαργάρας. Το τι ακολούθησε μετά </w:t>
      </w:r>
      <w:r w:rsidRPr="006B7250">
        <w:rPr>
          <w:rFonts w:eastAsia="Times New Roman" w:cs="Times New Roman"/>
          <w:szCs w:val="24"/>
        </w:rPr>
        <w:t>δε αποδεικνύεται</w:t>
      </w:r>
      <w:r>
        <w:rPr>
          <w:rFonts w:eastAsia="Times New Roman" w:cs="Times New Roman"/>
          <w:szCs w:val="24"/>
        </w:rPr>
        <w:t xml:space="preserve"> με την τακτική «κάνω το ψέμα αλήθεια», «κάνω </w:t>
      </w:r>
      <w:proofErr w:type="spellStart"/>
      <w:r>
        <w:rPr>
          <w:rFonts w:eastAsia="Times New Roman" w:cs="Times New Roman"/>
          <w:szCs w:val="24"/>
        </w:rPr>
        <w:t>κωλοτούμπα</w:t>
      </w:r>
      <w:proofErr w:type="spellEnd"/>
      <w:r>
        <w:rPr>
          <w:rFonts w:eastAsia="Times New Roman" w:cs="Times New Roman"/>
          <w:szCs w:val="24"/>
        </w:rPr>
        <w:t xml:space="preserve"> όποτε θέλω».</w:t>
      </w:r>
      <w:r>
        <w:rPr>
          <w:rFonts w:eastAsia="Times New Roman" w:cs="Times New Roman"/>
          <w:szCs w:val="24"/>
        </w:rPr>
        <w:t xml:space="preserve"> </w:t>
      </w:r>
    </w:p>
    <w:p w14:paraId="349D4DCB" w14:textId="77777777" w:rsidR="00AA5F14" w:rsidRDefault="0064215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Επειδή, λοιπόν, δηλώνετε ακόμα Αριστεροί, να σας υπενθυμίσουμε την περίφημη φράση του </w:t>
      </w:r>
      <w:proofErr w:type="spellStart"/>
      <w:r w:rsidRPr="007562A8">
        <w:rPr>
          <w:rFonts w:eastAsia="Times New Roman" w:cs="Times New Roman"/>
          <w:szCs w:val="24"/>
        </w:rPr>
        <w:t>Μάο</w:t>
      </w:r>
      <w:proofErr w:type="spellEnd"/>
      <w:r w:rsidRPr="007562A8">
        <w:rPr>
          <w:rFonts w:eastAsia="Times New Roman" w:cs="Times New Roman"/>
          <w:szCs w:val="24"/>
        </w:rPr>
        <w:t xml:space="preserve"> </w:t>
      </w:r>
      <w:proofErr w:type="spellStart"/>
      <w:r w:rsidRPr="007562A8">
        <w:rPr>
          <w:rFonts w:eastAsia="Times New Roman" w:cs="Times New Roman"/>
          <w:szCs w:val="24"/>
        </w:rPr>
        <w:t>Τσετούνγκ</w:t>
      </w:r>
      <w:proofErr w:type="spellEnd"/>
      <w:r>
        <w:rPr>
          <w:rFonts w:eastAsia="Times New Roman" w:cs="Times New Roman"/>
          <w:szCs w:val="24"/>
        </w:rPr>
        <w:t xml:space="preserve"> ότι η πράξη είναι το μόνο κριτήριο της αλήθειας. Από πράξεις και αλήθεια δεν έχετε κα</w:t>
      </w:r>
      <w:r>
        <w:rPr>
          <w:rFonts w:eastAsia="Times New Roman" w:cs="Times New Roman"/>
          <w:szCs w:val="24"/>
        </w:rPr>
        <w:t>μ</w:t>
      </w:r>
      <w:r>
        <w:rPr>
          <w:rFonts w:eastAsia="Times New Roman" w:cs="Times New Roman"/>
          <w:szCs w:val="24"/>
        </w:rPr>
        <w:t>μία σχέση. Όλα τα άλλα είναι η διαστρέβλωση της πραγματικότητας, φλη</w:t>
      </w:r>
      <w:r>
        <w:rPr>
          <w:rFonts w:eastAsia="Times New Roman" w:cs="Times New Roman"/>
          <w:szCs w:val="24"/>
        </w:rPr>
        <w:t xml:space="preserve">ναφήματα και πρωτίστως επικοινωνιακές πιρουέτες. </w:t>
      </w:r>
    </w:p>
    <w:p w14:paraId="349D4DCC" w14:textId="77777777" w:rsidR="00AA5F14" w:rsidRDefault="0064215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Το πιο πρόσφατο παράδειγμα είναι η ομιλία και η συνέντευξη του Πρωθυπουργού στη Θεσσαλονίκη. Ξέροντας ότι η </w:t>
      </w:r>
      <w:r w:rsidRPr="001850F1">
        <w:rPr>
          <w:rFonts w:eastAsia="Times New Roman" w:cs="Times New Roman"/>
          <w:szCs w:val="24"/>
        </w:rPr>
        <w:t>Κυβέρνησ</w:t>
      </w:r>
      <w:r>
        <w:rPr>
          <w:rFonts w:eastAsia="Times New Roman" w:cs="Times New Roman"/>
          <w:szCs w:val="24"/>
        </w:rPr>
        <w:t xml:space="preserve">ή του έχει υποστεί μια πρωτοφανή </w:t>
      </w:r>
      <w:r w:rsidRPr="00911877">
        <w:rPr>
          <w:rFonts w:eastAsia="Times New Roman" w:cs="Times New Roman"/>
          <w:szCs w:val="24"/>
        </w:rPr>
        <w:t>πολιτική</w:t>
      </w:r>
      <w:r>
        <w:rPr>
          <w:rFonts w:eastAsia="Times New Roman" w:cs="Times New Roman"/>
          <w:szCs w:val="24"/>
        </w:rPr>
        <w:t xml:space="preserve"> και κοινωνική ασφυξία, το μόνο που επιδιώκει είν</w:t>
      </w:r>
      <w:r>
        <w:rPr>
          <w:rFonts w:eastAsia="Times New Roman" w:cs="Times New Roman"/>
          <w:szCs w:val="24"/>
        </w:rPr>
        <w:t xml:space="preserve">αι να καλλιεργεί τη δική του εικονική πραγματικότητα. Η αποτίμηση για την ομιλία του και τις απαντήσεις που έδωσε στη συνέντευξη </w:t>
      </w:r>
      <w:r>
        <w:rPr>
          <w:rFonts w:eastAsia="Times New Roman" w:cs="Times New Roman"/>
          <w:szCs w:val="24"/>
        </w:rPr>
        <w:t>Τ</w:t>
      </w:r>
      <w:r>
        <w:rPr>
          <w:rFonts w:eastAsia="Times New Roman" w:cs="Times New Roman"/>
          <w:szCs w:val="24"/>
        </w:rPr>
        <w:t xml:space="preserve">ύπου, έχει γίνει από τον ελληνικό λαό. Ουδείς σοβαρός </w:t>
      </w:r>
      <w:r w:rsidRPr="00911877">
        <w:rPr>
          <w:rFonts w:eastAsia="Times New Roman" w:cs="Times New Roman"/>
          <w:szCs w:val="24"/>
        </w:rPr>
        <w:lastRenderedPageBreak/>
        <w:t>πολ</w:t>
      </w:r>
      <w:r>
        <w:rPr>
          <w:rFonts w:eastAsia="Times New Roman" w:cs="Times New Roman"/>
          <w:szCs w:val="24"/>
        </w:rPr>
        <w:t>ίτης δεν υιοθετεί την υπερχειλίζουσα αυταρέσκεια του Πρωθυπουργού, όπ</w:t>
      </w:r>
      <w:r>
        <w:rPr>
          <w:rFonts w:eastAsia="Times New Roman" w:cs="Times New Roman"/>
          <w:szCs w:val="24"/>
        </w:rPr>
        <w:t>ως έγινε με τους πανηγυρισμούς σας για το αποκαλούμενο τέλος των μνημονίων.</w:t>
      </w:r>
    </w:p>
    <w:p w14:paraId="349D4DCD" w14:textId="77777777" w:rsidR="00AA5F14" w:rsidRDefault="0064215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Όλες οι δημοσκοπήσεις καταγράφουν ένα ποσοστό 70% με 75% </w:t>
      </w:r>
      <w:r w:rsidRPr="002F7918">
        <w:rPr>
          <w:rFonts w:eastAsia="Times New Roman" w:cs="Times New Roman"/>
          <w:szCs w:val="24"/>
        </w:rPr>
        <w:t>το οποίο</w:t>
      </w:r>
      <w:r>
        <w:rPr>
          <w:rFonts w:eastAsia="Times New Roman" w:cs="Times New Roman"/>
          <w:szCs w:val="24"/>
        </w:rPr>
        <w:t xml:space="preserve"> θεωρεί ότι η χώρα μας παραμένει ακόμα στη μέγγενη των μνημονίων. Άλλωστε, οι χθεσινές δηλώσεις κορυφαίων παραγόντω</w:t>
      </w:r>
      <w:r>
        <w:rPr>
          <w:rFonts w:eastAsia="Times New Roman" w:cs="Times New Roman"/>
          <w:szCs w:val="24"/>
        </w:rPr>
        <w:t xml:space="preserve">ν των δανειστών το επιβεβαιώνουν. Όπως υποστηρίζει ο επικεφαλής </w:t>
      </w:r>
      <w:r w:rsidRPr="007562A8">
        <w:rPr>
          <w:rFonts w:eastAsia="Times New Roman" w:cs="Times New Roman"/>
          <w:szCs w:val="24"/>
        </w:rPr>
        <w:t xml:space="preserve">Κλάους </w:t>
      </w:r>
      <w:proofErr w:type="spellStart"/>
      <w:r w:rsidRPr="007562A8">
        <w:rPr>
          <w:rFonts w:eastAsia="Times New Roman" w:cs="Times New Roman"/>
          <w:szCs w:val="24"/>
        </w:rPr>
        <w:t>Ρέγκλιν</w:t>
      </w:r>
      <w:r>
        <w:rPr>
          <w:rFonts w:eastAsia="Times New Roman" w:cs="Times New Roman"/>
          <w:szCs w:val="24"/>
        </w:rPr>
        <w:t>γκ</w:t>
      </w:r>
      <w:proofErr w:type="spellEnd"/>
      <w:r>
        <w:rPr>
          <w:rFonts w:eastAsia="Times New Roman" w:cs="Times New Roman"/>
          <w:szCs w:val="24"/>
        </w:rPr>
        <w:t>,</w:t>
      </w:r>
      <w:r w:rsidRPr="007562A8">
        <w:rPr>
          <w:rFonts w:eastAsia="Times New Roman" w:cs="Times New Roman"/>
          <w:szCs w:val="24"/>
        </w:rPr>
        <w:t xml:space="preserve"> </w:t>
      </w:r>
      <w:r>
        <w:rPr>
          <w:rFonts w:eastAsia="Times New Roman" w:cs="Times New Roman"/>
          <w:szCs w:val="24"/>
        </w:rPr>
        <w:t>χωρίς εφαρμογή μεταρρυθμίσεων δεν εφαρμόζεται η ελάφρυνση του χρέους.</w:t>
      </w:r>
    </w:p>
    <w:p w14:paraId="349D4DCE" w14:textId="77777777" w:rsidR="00AA5F14" w:rsidRDefault="0064215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Όποιες παροχές και να δώσετε, λοιπόν, το δυσμενές κλίμα που έχει καταγραφεί για την </w:t>
      </w:r>
      <w:r w:rsidRPr="001850F1">
        <w:rPr>
          <w:rFonts w:eastAsia="Times New Roman" w:cs="Times New Roman"/>
          <w:szCs w:val="24"/>
        </w:rPr>
        <w:t>Κυβέρνηση</w:t>
      </w:r>
      <w:r>
        <w:rPr>
          <w:rFonts w:eastAsia="Times New Roman" w:cs="Times New Roman"/>
          <w:szCs w:val="24"/>
        </w:rPr>
        <w:t xml:space="preserve"> Τσίπρα-Καμμένου δεν πρόκειται να αλλάξει. Εξ</w:t>
      </w:r>
      <w:r>
        <w:rPr>
          <w:rFonts w:eastAsia="Times New Roman" w:cs="Times New Roman"/>
          <w:szCs w:val="24"/>
        </w:rPr>
        <w:t xml:space="preserve"> </w:t>
      </w:r>
      <w:r>
        <w:rPr>
          <w:rFonts w:eastAsia="Times New Roman" w:cs="Times New Roman"/>
          <w:szCs w:val="24"/>
        </w:rPr>
        <w:t xml:space="preserve">άλλου, εγώ το έχω ζήσει </w:t>
      </w:r>
      <w:r>
        <w:rPr>
          <w:rFonts w:eastAsia="Times New Roman" w:cs="Times New Roman"/>
          <w:szCs w:val="24"/>
        </w:rPr>
        <w:t xml:space="preserve">ως </w:t>
      </w:r>
      <w:r>
        <w:rPr>
          <w:rFonts w:eastAsia="Times New Roman" w:cs="Times New Roman"/>
          <w:szCs w:val="24"/>
        </w:rPr>
        <w:t>Βουλευτής αυτό. Ό,τι παροχές και να κάναμε προεκλογικά, δεν μας άκουγε κανείς. Η φθορά των πολιτικών πραγμάτων έχει πάρει τον δρόμο της. Οι εκλογές, όποτε και να γίνουν, θα σφραγίσουν</w:t>
      </w:r>
      <w:r>
        <w:rPr>
          <w:rFonts w:eastAsia="Times New Roman" w:cs="Times New Roman"/>
          <w:szCs w:val="24"/>
        </w:rPr>
        <w:t xml:space="preserve"> το τέλος </w:t>
      </w:r>
      <w:r>
        <w:rPr>
          <w:rFonts w:eastAsia="Times New Roman" w:cs="Times New Roman"/>
          <w:szCs w:val="24"/>
        </w:rPr>
        <w:t xml:space="preserve">της πλέον </w:t>
      </w:r>
      <w:r>
        <w:rPr>
          <w:rFonts w:eastAsia="Times New Roman" w:cs="Times New Roman"/>
          <w:szCs w:val="24"/>
        </w:rPr>
        <w:t xml:space="preserve">ανερμάτιστης, ανίκανης και ανεπαρκούς </w:t>
      </w:r>
      <w:r w:rsidRPr="001850F1">
        <w:rPr>
          <w:rFonts w:eastAsia="Times New Roman" w:cs="Times New Roman"/>
          <w:szCs w:val="24"/>
        </w:rPr>
        <w:t>Κυβέρνηση</w:t>
      </w:r>
      <w:r>
        <w:rPr>
          <w:rFonts w:eastAsia="Times New Roman" w:cs="Times New Roman"/>
          <w:szCs w:val="24"/>
        </w:rPr>
        <w:t>ς που έχει υπάρξει στον τόπο από το 1974.</w:t>
      </w:r>
    </w:p>
    <w:p w14:paraId="349D4DCF" w14:textId="77777777" w:rsidR="00AA5F14" w:rsidRDefault="0064215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Επανέρχομαι στο </w:t>
      </w:r>
      <w:r w:rsidRPr="00823F09">
        <w:rPr>
          <w:rFonts w:eastAsia="Times New Roman" w:cs="Times New Roman"/>
          <w:szCs w:val="24"/>
        </w:rPr>
        <w:t>νομοσχέδιο</w:t>
      </w:r>
      <w:r>
        <w:rPr>
          <w:rFonts w:eastAsia="Times New Roman" w:cs="Times New Roman"/>
          <w:szCs w:val="24"/>
        </w:rPr>
        <w:t xml:space="preserve">, θέλοντας να επισημάνω το εξής. Όπως έχει διευκρινίσει και ο συνάδελφός μου, </w:t>
      </w:r>
      <w:r w:rsidRPr="00FE6FE7">
        <w:rPr>
          <w:rFonts w:eastAsia="Times New Roman" w:cs="Times New Roman"/>
          <w:szCs w:val="24"/>
        </w:rPr>
        <w:t>ο οποίος</w:t>
      </w:r>
      <w:r>
        <w:rPr>
          <w:rFonts w:eastAsia="Times New Roman" w:cs="Times New Roman"/>
          <w:szCs w:val="24"/>
        </w:rPr>
        <w:t xml:space="preserve"> ήταν στις </w:t>
      </w:r>
      <w:r>
        <w:rPr>
          <w:rFonts w:eastAsia="Times New Roman" w:cs="Times New Roman"/>
          <w:szCs w:val="24"/>
        </w:rPr>
        <w:t xml:space="preserve">επιτροπές </w:t>
      </w:r>
      <w:r>
        <w:rPr>
          <w:rFonts w:eastAsia="Times New Roman" w:cs="Times New Roman"/>
          <w:szCs w:val="24"/>
        </w:rPr>
        <w:t>κατά τη διάρκε</w:t>
      </w:r>
      <w:r>
        <w:rPr>
          <w:rFonts w:eastAsia="Times New Roman" w:cs="Times New Roman"/>
          <w:szCs w:val="24"/>
        </w:rPr>
        <w:t>ια των κοινών συνεδριάσεων, το σχέδιο νόμου βεβαίως είναι κατ</w:t>
      </w:r>
      <w:r>
        <w:rPr>
          <w:rFonts w:eastAsia="Times New Roman" w:cs="Times New Roman"/>
          <w:szCs w:val="24"/>
        </w:rPr>
        <w:t xml:space="preserve">’ </w:t>
      </w:r>
      <w:r>
        <w:rPr>
          <w:rFonts w:eastAsia="Times New Roman" w:cs="Times New Roman"/>
          <w:szCs w:val="24"/>
        </w:rPr>
        <w:t xml:space="preserve">αρχάς θετικό διότι επιδιώκει να επιλύσει το πρόβλημα που αντιμετωπίζει περίπου το 4% των κατοίκων της χώρας, δηλαδή περίπου 400.000 άτομα </w:t>
      </w:r>
      <w:r w:rsidRPr="002940B6">
        <w:rPr>
          <w:rFonts w:eastAsia="Times New Roman"/>
          <w:szCs w:val="24"/>
        </w:rPr>
        <w:t>οι οποίοι</w:t>
      </w:r>
      <w:r>
        <w:rPr>
          <w:rFonts w:eastAsia="Times New Roman" w:cs="Times New Roman"/>
          <w:szCs w:val="24"/>
        </w:rPr>
        <w:t xml:space="preserve"> στερούνται σήμερα πρόσβαση </w:t>
      </w:r>
      <w:r>
        <w:rPr>
          <w:rFonts w:eastAsia="Times New Roman" w:cs="Times New Roman"/>
          <w:szCs w:val="24"/>
        </w:rPr>
        <w:lastRenderedPageBreak/>
        <w:t>στην τηλεοπτική κά</w:t>
      </w:r>
      <w:r>
        <w:rPr>
          <w:rFonts w:eastAsia="Times New Roman" w:cs="Times New Roman"/>
          <w:szCs w:val="24"/>
        </w:rPr>
        <w:t xml:space="preserve">λυψη ως προς τους τηλεοπτικούς σταθμούς εθνικής εμβέλειας. Στον </w:t>
      </w:r>
      <w:r>
        <w:rPr>
          <w:rFonts w:eastAsia="Times New Roman" w:cs="Times New Roman"/>
          <w:szCs w:val="24"/>
        </w:rPr>
        <w:t>Νομό</w:t>
      </w:r>
      <w:r>
        <w:rPr>
          <w:rFonts w:eastAsia="Times New Roman" w:cs="Times New Roman"/>
          <w:szCs w:val="24"/>
        </w:rPr>
        <w:t xml:space="preserve"> Λακωνίας υπάρχουν χωριά τα οποία πραγματικά δεν είχαν πρόσβαση στην ΕΡΤ1, ΕΡΤ2, ΕΡΤ3, στα εθνικά κανάλια. Φανταστείτε δηλαδή τι γίνεται με τα ιδιωτικά.</w:t>
      </w:r>
    </w:p>
    <w:p w14:paraId="349D4DD0"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Το συγκεκριμένο πρόβλημα πρέπει να </w:t>
      </w:r>
      <w:r>
        <w:rPr>
          <w:rFonts w:eastAsia="Times New Roman" w:cs="Times New Roman"/>
          <w:szCs w:val="24"/>
        </w:rPr>
        <w:t>επιλυθεί, διότι έχει να κάνει με την ισονομία απέναντι στους Έλληνες πολίτες και την παροχή των ίσων δικαιωμάτων στην πρόσβαση στην ενημέρωση και την ψυχαγωγία.</w:t>
      </w:r>
    </w:p>
    <w:p w14:paraId="349D4DD1"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Παρ’ όλα αυτά, με το παρόν σχέδιο νόμου δεν επιλύονται ουσιαστικά προβλήματα. Αν και παρουσιάζε</w:t>
      </w:r>
      <w:r>
        <w:rPr>
          <w:rFonts w:eastAsia="Times New Roman" w:cs="Times New Roman"/>
          <w:szCs w:val="24"/>
        </w:rPr>
        <w:t xml:space="preserve">ι όλα τα απαραίτητα βήματα που ορίζουν οι αρμόδιοι </w:t>
      </w:r>
      <w:r>
        <w:rPr>
          <w:rFonts w:eastAsia="Times New Roman" w:cs="Times New Roman"/>
          <w:szCs w:val="24"/>
        </w:rPr>
        <w:t xml:space="preserve">φορείς </w:t>
      </w:r>
      <w:r>
        <w:rPr>
          <w:rFonts w:eastAsia="Times New Roman" w:cs="Times New Roman"/>
          <w:szCs w:val="24"/>
        </w:rPr>
        <w:t xml:space="preserve">για την επίτευξη έργου, όπως οι δικαιούχοι που είναι ιδιώτες, μόνιμοι κάτοικοι των περιοχών που προσδιορίζονται στο παράρτημα, η διαδικασία που παρακολουθεί, οι προθεσμίες και όλα τα υπόλοιπα είναι </w:t>
      </w:r>
      <w:r>
        <w:rPr>
          <w:rFonts w:eastAsia="Times New Roman" w:cs="Times New Roman"/>
          <w:szCs w:val="24"/>
        </w:rPr>
        <w:t>ασαφέστατα και κανείς δεν ξέρει πώς θα υλοποιηθούν. Το Υπουργείο εναποθέτει σε ιδιώτες τη δική του υποχρέωση να καλύψει όλη την ελληνική επικράτεια με τηλεοπτικό σήμα.</w:t>
      </w:r>
    </w:p>
    <w:p w14:paraId="349D4DD2"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Το μόνο ουσιαστικό που κάνει το Υπουργείο, σύμφωνα με το άρθρο 6 του σχεδίου νόμου, είνα</w:t>
      </w:r>
      <w:r>
        <w:rPr>
          <w:rFonts w:eastAsia="Times New Roman" w:cs="Times New Roman"/>
          <w:szCs w:val="24"/>
        </w:rPr>
        <w:t xml:space="preserve">ι να επιδοτήσει με ένα μικρό ποσό των 110 ευρώ -και μάλιστα εφάπαξ- όσους δεν έχουν σήμερα σήμα για να βρουν και να πληρώσουν μόνοι τους τον </w:t>
      </w:r>
      <w:proofErr w:type="spellStart"/>
      <w:r>
        <w:rPr>
          <w:rFonts w:eastAsia="Times New Roman" w:cs="Times New Roman"/>
          <w:szCs w:val="24"/>
        </w:rPr>
        <w:t>πάροχο</w:t>
      </w:r>
      <w:proofErr w:type="spellEnd"/>
      <w:r>
        <w:rPr>
          <w:rFonts w:eastAsia="Times New Roman" w:cs="Times New Roman"/>
          <w:szCs w:val="24"/>
        </w:rPr>
        <w:t xml:space="preserve"> της αρεσκείας τους. Το γνωρίζουμε καλά πλέον ότι η λογική επιδομάτων </w:t>
      </w:r>
      <w:r>
        <w:rPr>
          <w:rFonts w:eastAsia="Times New Roman" w:cs="Times New Roman"/>
          <w:szCs w:val="24"/>
        </w:rPr>
        <w:lastRenderedPageBreak/>
        <w:t>είναι η αγαπημένη σας ψηφοθηρική μέθοδο</w:t>
      </w:r>
      <w:r>
        <w:rPr>
          <w:rFonts w:eastAsia="Times New Roman" w:cs="Times New Roman"/>
          <w:szCs w:val="24"/>
        </w:rPr>
        <w:t>ς. Είναι, όμως, η ασφαλέστερη και οικονομικότερη επιλογή για τη συγκεκριμένη περίπτωση και ειδικά για αυτούς τους ανθρώπους οι οποίοι δεν έχουν τηλεοπτική κάλυψη να πάρουν τα 110 ευρώ;</w:t>
      </w:r>
    </w:p>
    <w:p w14:paraId="349D4DD3"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Σας είχαμε ρωτήσει, ως Δημοκρατική Συμπαράταξη, κατά τη διάρκεια της συ</w:t>
      </w:r>
      <w:r>
        <w:rPr>
          <w:rFonts w:eastAsia="Times New Roman" w:cs="Times New Roman"/>
          <w:szCs w:val="24"/>
        </w:rPr>
        <w:t xml:space="preserve">ζήτησης του νομοσχεδίου το εξής: Πώς πιστοποιείτε ότι όσοι δικαιούχοι θα παραλάβουν το επίδομα των 110 ευρώ θα έρθουν σε επαφή με τον ιδιώτη </w:t>
      </w:r>
      <w:proofErr w:type="spellStart"/>
      <w:r>
        <w:rPr>
          <w:rFonts w:eastAsia="Times New Roman" w:cs="Times New Roman"/>
          <w:szCs w:val="24"/>
        </w:rPr>
        <w:t>πάροχο</w:t>
      </w:r>
      <w:proofErr w:type="spellEnd"/>
      <w:r>
        <w:rPr>
          <w:rFonts w:eastAsia="Times New Roman" w:cs="Times New Roman"/>
          <w:szCs w:val="24"/>
        </w:rPr>
        <w:t xml:space="preserve">; Δηλαδή, ποιες είναι οι εγγυήσεις εκείνες του νομοσχεδίου οι οποίες μας δείχνουν ότι τελικά το έργο αυτό θα </w:t>
      </w:r>
      <w:r>
        <w:rPr>
          <w:rFonts w:eastAsia="Times New Roman" w:cs="Times New Roman"/>
          <w:szCs w:val="24"/>
        </w:rPr>
        <w:t>υλοποιηθεί; Πώς θα εξασφαλίσετε ότι το έργο θα υλοποιηθεί στο ακέραιο για να μη χαθούν τα λεφτά του ελληνικού λαού; Πώς θα γίνει να μην υπάρχει καμμία αμφιβολία ότι το έργο θα έχει υλοποιηθεί και θα έχει αποτελεσματική συμμετοχή από τις δύο εταιρείες ή του</w:t>
      </w:r>
      <w:r>
        <w:rPr>
          <w:rFonts w:eastAsia="Times New Roman" w:cs="Times New Roman"/>
          <w:szCs w:val="24"/>
        </w:rPr>
        <w:t xml:space="preserve">λάχιστον από τον έναν </w:t>
      </w:r>
      <w:proofErr w:type="spellStart"/>
      <w:r>
        <w:rPr>
          <w:rFonts w:eastAsia="Times New Roman" w:cs="Times New Roman"/>
          <w:szCs w:val="24"/>
        </w:rPr>
        <w:t>πάροχο</w:t>
      </w:r>
      <w:proofErr w:type="spellEnd"/>
      <w:r>
        <w:rPr>
          <w:rFonts w:eastAsia="Times New Roman" w:cs="Times New Roman"/>
          <w:szCs w:val="24"/>
        </w:rPr>
        <w:t>;</w:t>
      </w:r>
    </w:p>
    <w:p w14:paraId="349D4DD4"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Ξεκάθαρη απάντηση δεν έχουμε πάρει, κύριε Υπουργέ. Την περιμένουμε.</w:t>
      </w:r>
    </w:p>
    <w:p w14:paraId="349D4DD5"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της Συμπολίτευσης, στο Κεφάλαιο Β΄ του νομοσχεδίου που υπάρχουν οι λοιπές ρυθμίσεις ακολουθείτε την αγαπημένη σας τακτική. Φέρνετ</w:t>
      </w:r>
      <w:r>
        <w:rPr>
          <w:rFonts w:eastAsia="Times New Roman" w:cs="Times New Roman"/>
          <w:szCs w:val="24"/>
        </w:rPr>
        <w:t xml:space="preserve">ε επιπλέον ρυθμίσεις ουσιαστικού χαρακτήρα χωρίς να έχουν περάσει αυτά από διαβούλευση. Έτσι, στο άρθρο 11 ανατίθεται στη Γενική Γραμματεία Τηλεπικοινωνιών και Ταχυδρομείων η εποπτεία, η διαχείριση, η συντήρηση, η εκμετάλλευση </w:t>
      </w:r>
      <w:r>
        <w:rPr>
          <w:rFonts w:eastAsia="Times New Roman" w:cs="Times New Roman"/>
          <w:szCs w:val="24"/>
        </w:rPr>
        <w:lastRenderedPageBreak/>
        <w:t>και η αξιοποίηση των μητροπολ</w:t>
      </w:r>
      <w:r>
        <w:rPr>
          <w:rFonts w:eastAsia="Times New Roman" w:cs="Times New Roman"/>
          <w:szCs w:val="24"/>
        </w:rPr>
        <w:t xml:space="preserve">ιτικών δικτύων οπτικών ινών, τα οποία ανήκουν στους ΟΤΑ και έχουν χρηματοδοτηθεί από εθνικούς και </w:t>
      </w:r>
      <w:proofErr w:type="spellStart"/>
      <w:r>
        <w:rPr>
          <w:rFonts w:eastAsia="Times New Roman" w:cs="Times New Roman"/>
          <w:szCs w:val="24"/>
        </w:rPr>
        <w:t>ενωσιακούς</w:t>
      </w:r>
      <w:proofErr w:type="spellEnd"/>
      <w:r>
        <w:rPr>
          <w:rFonts w:eastAsia="Times New Roman" w:cs="Times New Roman"/>
          <w:szCs w:val="24"/>
        </w:rPr>
        <w:t xml:space="preserve"> πόρους.</w:t>
      </w:r>
    </w:p>
    <w:p w14:paraId="349D4DD6"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Βέβαια, η Γενική Γραμματεία μπορεί να έχει τον εποπτικό έλεγχο. Γιατί, όμως, πρέπει να μεταβιβαστεί στις συγκεκριμένες αρμοδιότητες των ΟΤΑ</w:t>
      </w:r>
      <w:r>
        <w:rPr>
          <w:rFonts w:eastAsia="Times New Roman" w:cs="Times New Roman"/>
          <w:szCs w:val="24"/>
        </w:rPr>
        <w:t xml:space="preserve"> και στη Γενική Γραμματεία; Γιατί πρέπει να γίνει αυτό το πράγμα; Δεν μπορεί να το κρατήσει κάποιος άλλος αυτό; Γιατί να πάμε, δηλαδή, στους οργανισμούς τοπικής αυτοδιοίκησης;</w:t>
      </w:r>
    </w:p>
    <w:p w14:paraId="349D4DD7"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Επίσης, στο άρθρο 12 ορίζεται το ποσό του 1 εκατομμυρίου ευρώ ως ετήσια επιχορήγ</w:t>
      </w:r>
      <w:r>
        <w:rPr>
          <w:rFonts w:eastAsia="Times New Roman" w:cs="Times New Roman"/>
          <w:szCs w:val="24"/>
        </w:rPr>
        <w:t xml:space="preserve">ηση του Ελληνικού Διαστημικού Οργανισμού από το αποθεματικό της Εθνικής Επιτροπής Τηλεπικοινωνιών μετά από απόδοση στον κρατικό προϋπολογισμό του προβλεπόμενου ποσού του εθνικού αποτελέσματος της </w:t>
      </w:r>
      <w:r>
        <w:rPr>
          <w:rFonts w:eastAsia="Times New Roman" w:cs="Times New Roman"/>
          <w:szCs w:val="24"/>
        </w:rPr>
        <w:t xml:space="preserve">επιτροπής </w:t>
      </w:r>
      <w:r>
        <w:rPr>
          <w:rFonts w:eastAsia="Times New Roman" w:cs="Times New Roman"/>
          <w:szCs w:val="24"/>
        </w:rPr>
        <w:t>και την κάλυψη λειτουργικών και αναπτυξιακών αναγκ</w:t>
      </w:r>
      <w:r>
        <w:rPr>
          <w:rFonts w:eastAsia="Times New Roman" w:cs="Times New Roman"/>
          <w:szCs w:val="24"/>
        </w:rPr>
        <w:t xml:space="preserve">ών του </w:t>
      </w:r>
      <w:r>
        <w:rPr>
          <w:rFonts w:eastAsia="Times New Roman" w:cs="Times New Roman"/>
          <w:szCs w:val="24"/>
        </w:rPr>
        <w:t>οργανισμού</w:t>
      </w:r>
      <w:r>
        <w:rPr>
          <w:rFonts w:eastAsia="Times New Roman" w:cs="Times New Roman"/>
          <w:szCs w:val="24"/>
        </w:rPr>
        <w:t>.</w:t>
      </w:r>
    </w:p>
    <w:p w14:paraId="349D4DD8"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Όπως τοποθετηθήκαμε στην </w:t>
      </w:r>
      <w:r>
        <w:rPr>
          <w:rFonts w:eastAsia="Times New Roman" w:cs="Times New Roman"/>
          <w:szCs w:val="24"/>
        </w:rPr>
        <w:t>επιτροπή</w:t>
      </w:r>
      <w:r>
        <w:rPr>
          <w:rFonts w:eastAsia="Times New Roman" w:cs="Times New Roman"/>
          <w:szCs w:val="24"/>
        </w:rPr>
        <w:t xml:space="preserve">, κάτω από το πρίσμα των τελευταίων αποκαλύψεων για τον ΕΛΔΟ από το παρελθόν του Προέδρου κ. </w:t>
      </w:r>
      <w:proofErr w:type="spellStart"/>
      <w:r>
        <w:rPr>
          <w:rFonts w:eastAsia="Times New Roman" w:cs="Times New Roman"/>
          <w:szCs w:val="24"/>
        </w:rPr>
        <w:t>Κριμιζή</w:t>
      </w:r>
      <w:proofErr w:type="spellEnd"/>
      <w:r>
        <w:rPr>
          <w:rFonts w:eastAsia="Times New Roman" w:cs="Times New Roman"/>
          <w:szCs w:val="24"/>
        </w:rPr>
        <w:t xml:space="preserve">, στο άρθρο 12 παράγραφος 2 θεωρούμε εξωφρενική τη συγκεκριμένη επιδότηση. Ακόμα θεωρούμε ότι δεν είναι </w:t>
      </w:r>
      <w:r>
        <w:rPr>
          <w:rFonts w:eastAsia="Times New Roman" w:cs="Times New Roman"/>
          <w:szCs w:val="24"/>
        </w:rPr>
        <w:t>δόκιμη η δυνατότητα τροποποίησης του ποσού με υπουργική απόφαση.</w:t>
      </w:r>
    </w:p>
    <w:p w14:paraId="349D4DD9"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lastRenderedPageBreak/>
        <w:t xml:space="preserve">Στο άρθρο 13 δίνεται η δυνατότητα συνυπηρέτησης υπαλλήλου του Υπουργείου Ψηφιακής Πολιτικής με σύζυγο ή </w:t>
      </w:r>
      <w:proofErr w:type="spellStart"/>
      <w:r>
        <w:rPr>
          <w:rFonts w:eastAsia="Times New Roman" w:cs="Times New Roman"/>
          <w:szCs w:val="24"/>
        </w:rPr>
        <w:t>συμβιούντα</w:t>
      </w:r>
      <w:proofErr w:type="spellEnd"/>
      <w:r>
        <w:rPr>
          <w:rFonts w:eastAsia="Times New Roman" w:cs="Times New Roman"/>
          <w:szCs w:val="24"/>
        </w:rPr>
        <w:t xml:space="preserve"> που υπηρετεί στην Ευρωπαϊκή Ένωση με απόσπαση. Γιατί, όμως, κάτι τέτοιο να ι</w:t>
      </w:r>
      <w:r>
        <w:rPr>
          <w:rFonts w:eastAsia="Times New Roman" w:cs="Times New Roman"/>
          <w:szCs w:val="24"/>
        </w:rPr>
        <w:t>σχύει μόνο για τους υπαλλήλους του συγκεκριμένου Υπουργείου; Δεν υπάρχουν άλλοι υπάλληλοι σε άλλα Υπουργεία που έχουν τα ίδια προβλήματα;</w:t>
      </w:r>
    </w:p>
    <w:p w14:paraId="349D4DDA"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Γιατί δεν το γενικεύετε, κύριε Υπουργέ, και το φέρνετε μόνο για το δικό σας Υπουργείο; Αυτή η διάταξη είναι φωτογραφικ</w:t>
      </w:r>
      <w:r>
        <w:rPr>
          <w:rFonts w:eastAsia="Times New Roman" w:cs="Times New Roman"/>
          <w:szCs w:val="24"/>
        </w:rPr>
        <w:t>ή, όπως είναι φωτογραφική και η διάταξη για την τροπολογία που φέρνετε, την οποία εμείς δεν θα την ψηφίσουμε, σε αντίθεση με τις δύο τροπολογίες του Υπουργείου Παιδείας, τις οποίες θα ψηφίσουμε.</w:t>
      </w:r>
    </w:p>
    <w:p w14:paraId="349D4DDB"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Τέλος, σύμφωνα με το άρθρο 15, καταργείται το άρθρο 9 του ν.1</w:t>
      </w:r>
      <w:r>
        <w:rPr>
          <w:rFonts w:eastAsia="Times New Roman" w:cs="Times New Roman"/>
          <w:szCs w:val="24"/>
        </w:rPr>
        <w:t>798/1951, σύμφωνα με το οποίο μέλη της Ένωσης Ιδιοκτητών Εφημερίδων μπορούν να εφοδιάζονται με ειδική ταυτότητα, η οποία τους δίνει τα δικαιώματα που παρέχονται στα μέλη της Ένωσης Ιδιοκτητών Εφημερίδων Αθηνών. Θεωρούμε ότι μια τέτοια διάταξη μπορεί να προ</w:t>
      </w:r>
      <w:r>
        <w:rPr>
          <w:rFonts w:eastAsia="Times New Roman" w:cs="Times New Roman"/>
          <w:szCs w:val="24"/>
        </w:rPr>
        <w:t>καλέσει κάποια προβλήματα στα ήδη υπάρχοντα μέλη της συγκεκριμένης κατηγορίας.</w:t>
      </w:r>
    </w:p>
    <w:p w14:paraId="349D4DDC"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εμείς το νομοσχέδιο αυτό θα το ψηφίσουμε επί της αρχής και θα επιφυλαχθούμε για τα άρθρα στην ειδική συζήτηση που θα γίνει.</w:t>
      </w:r>
    </w:p>
    <w:p w14:paraId="349D4DDD"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r>
        <w:rPr>
          <w:rFonts w:eastAsia="Times New Roman" w:cs="Times New Roman"/>
          <w:szCs w:val="24"/>
        </w:rPr>
        <w:t>.</w:t>
      </w:r>
    </w:p>
    <w:p w14:paraId="349D4DDE" w14:textId="77777777" w:rsidR="00AA5F14" w:rsidRDefault="00642151">
      <w:pPr>
        <w:spacing w:line="600" w:lineRule="auto"/>
        <w:ind w:firstLine="720"/>
        <w:jc w:val="both"/>
        <w:rPr>
          <w:rFonts w:eastAsia="Times New Roman" w:cs="Times New Roman"/>
          <w:szCs w:val="24"/>
        </w:rPr>
      </w:pPr>
      <w:r w:rsidRPr="00CB5CA0">
        <w:rPr>
          <w:rFonts w:eastAsia="Times New Roman" w:cs="Times New Roman"/>
          <w:b/>
          <w:szCs w:val="24"/>
        </w:rPr>
        <w:lastRenderedPageBreak/>
        <w:t>ΠΡΟΕΔΡΕΥΩΝ (Γεώργιος Βαρεμένος):</w:t>
      </w:r>
      <w:r w:rsidRPr="00CB5CA0">
        <w:rPr>
          <w:rFonts w:eastAsia="Times New Roman" w:cs="Times New Roman"/>
          <w:szCs w:val="24"/>
        </w:rPr>
        <w:t xml:space="preserve"> </w:t>
      </w:r>
      <w:r>
        <w:rPr>
          <w:rFonts w:eastAsia="Times New Roman" w:cs="Times New Roman"/>
          <w:szCs w:val="24"/>
        </w:rPr>
        <w:t>Και εμείς ευχαριστούμε.</w:t>
      </w:r>
    </w:p>
    <w:p w14:paraId="349D4DDF"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Τον λόγο έχει τώρα ο κ. Ηλιόπουλος από τη Χρυσή Αυγή.</w:t>
      </w:r>
    </w:p>
    <w:p w14:paraId="349D4DE0"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Ευχαριστώ, κύριε Πρόεδρε.</w:t>
      </w:r>
    </w:p>
    <w:p w14:paraId="349D4DE1"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Καλή αγωνιστική περίοδο εύχομαι σε όλους τους Έλληνες, γιατί θα χρειαστεί δυστυχώς να κατέβουν πολλές φορές στον δρόμο για να διεκδικήσουν το αυτονόητο. Σε άλλες χώρες ο κόσμος κατεβαίνει για διάφορα ζητήματα. Στην Ελλάδα ενώσατε όλους τους Έλληνες να διαμ</w:t>
      </w:r>
      <w:r>
        <w:rPr>
          <w:rFonts w:eastAsia="Times New Roman" w:cs="Times New Roman"/>
          <w:szCs w:val="24"/>
        </w:rPr>
        <w:t>αρτυρηθούν για το αυτονόητο, ότι η Μακεδονία είναι ελληνική. Το βλέπετε κάθε μέρα ότι οι Έλληνες σας το δηλώνουν με κάθε τρόπο ότι δεν θα σας αφήσουν να ξεπουλήσετε τη Μακεδονία μας.</w:t>
      </w:r>
    </w:p>
    <w:p w14:paraId="349D4DE2"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Πήγε σήμερα ο Πρόεδρος της Βουλής και έκανε μια κατάπτυστη δήλωση -και έτ</w:t>
      </w:r>
      <w:r>
        <w:rPr>
          <w:rFonts w:eastAsia="Times New Roman" w:cs="Times New Roman"/>
          <w:szCs w:val="24"/>
        </w:rPr>
        <w:t>σι θα ήθελα να ξεκινήσω- λέγοντας τα εξής: «Δεν χαρίζουμε καμμία γλώσσα. Βλέπετε να μιλάει κανένας μακεδονικά στην Ελλάδα»;</w:t>
      </w:r>
    </w:p>
    <w:p w14:paraId="349D4DE3" w14:textId="77777777" w:rsidR="00AA5F14" w:rsidRDefault="00642151">
      <w:pPr>
        <w:spacing w:line="600" w:lineRule="auto"/>
        <w:ind w:firstLine="720"/>
        <w:jc w:val="both"/>
        <w:rPr>
          <w:rFonts w:eastAsia="Times New Roman" w:cs="Times New Roman"/>
          <w:b/>
          <w:szCs w:val="24"/>
        </w:rPr>
      </w:pPr>
      <w:r>
        <w:rPr>
          <w:rFonts w:eastAsia="Times New Roman" w:cs="Times New Roman"/>
          <w:szCs w:val="24"/>
        </w:rPr>
        <w:t xml:space="preserve">Απορώ που το λέει ο κ. </w:t>
      </w:r>
      <w:proofErr w:type="spellStart"/>
      <w:r>
        <w:rPr>
          <w:rFonts w:eastAsia="Times New Roman" w:cs="Times New Roman"/>
          <w:szCs w:val="24"/>
        </w:rPr>
        <w:t>Βούτσης</w:t>
      </w:r>
      <w:proofErr w:type="spellEnd"/>
      <w:r>
        <w:rPr>
          <w:rFonts w:eastAsia="Times New Roman" w:cs="Times New Roman"/>
          <w:szCs w:val="24"/>
        </w:rPr>
        <w:t>, που εκπροσωπεί τους Έλληνες, τους ελληνόφωνους -πείτε το όπως θέλετε- Βουλευτές στο Ελληνικό Κοινοβο</w:t>
      </w:r>
      <w:r>
        <w:rPr>
          <w:rFonts w:eastAsia="Times New Roman" w:cs="Times New Roman"/>
          <w:szCs w:val="24"/>
        </w:rPr>
        <w:t xml:space="preserve">ύλιο. Γιατί δεν μπορεί να έχεις εθνική συνείδηση και να λες ότι δεν παραχωρούμε τη γλώσσα, επειδή δεν υπάρχουν μακεδονικά. Σαφώς οι Μακεδόνες μιλάνε ελληνικά, αλλά δεν </w:t>
      </w:r>
      <w:r>
        <w:rPr>
          <w:rFonts w:eastAsia="Times New Roman" w:cs="Times New Roman"/>
          <w:szCs w:val="24"/>
        </w:rPr>
        <w:lastRenderedPageBreak/>
        <w:t xml:space="preserve">υπάρχει καμμία μακεδονική γλώσσα που να ανήκει στους </w:t>
      </w:r>
      <w:proofErr w:type="spellStart"/>
      <w:r>
        <w:rPr>
          <w:rFonts w:eastAsia="Times New Roman" w:cs="Times New Roman"/>
          <w:szCs w:val="24"/>
        </w:rPr>
        <w:t>γυφτοσκοπιανούς</w:t>
      </w:r>
      <w:proofErr w:type="spellEnd"/>
      <w:r>
        <w:rPr>
          <w:rFonts w:eastAsia="Times New Roman" w:cs="Times New Roman"/>
          <w:szCs w:val="24"/>
        </w:rPr>
        <w:t>, οι οποίοι προσπαθο</w:t>
      </w:r>
      <w:r>
        <w:rPr>
          <w:rFonts w:eastAsia="Times New Roman" w:cs="Times New Roman"/>
          <w:szCs w:val="24"/>
        </w:rPr>
        <w:t>ύν να μας πάρουν ό,τι μπορούν. Βλέπετε ότι όλες οι ξένες δυνάμεις προσπαθούν με κάθε τρόπο…</w:t>
      </w:r>
    </w:p>
    <w:p w14:paraId="349D4DE4"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Αυτοί οι χαρακτηρισμοί είναι για το Ελληνικό Κοινοβούλιο;</w:t>
      </w:r>
    </w:p>
    <w:p w14:paraId="349D4DE5"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Για ποιο λέτε, κύριε Πρόεδρε;</w:t>
      </w:r>
    </w:p>
    <w:p w14:paraId="349D4DE6"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ΠΡΟΕΔΡΕΥΩΝ (Γεώργιος</w:t>
      </w:r>
      <w:r>
        <w:rPr>
          <w:rFonts w:eastAsia="Times New Roman" w:cs="Times New Roman"/>
          <w:b/>
          <w:szCs w:val="24"/>
        </w:rPr>
        <w:t xml:space="preserve"> Βαρεμένος): </w:t>
      </w:r>
      <w:r>
        <w:rPr>
          <w:rFonts w:eastAsia="Times New Roman" w:cs="Times New Roman"/>
          <w:szCs w:val="24"/>
        </w:rPr>
        <w:t>Για το «</w:t>
      </w:r>
      <w:proofErr w:type="spellStart"/>
      <w:r>
        <w:rPr>
          <w:rFonts w:eastAsia="Times New Roman" w:cs="Times New Roman"/>
          <w:szCs w:val="24"/>
        </w:rPr>
        <w:t>γυφτο</w:t>
      </w:r>
      <w:proofErr w:type="spellEnd"/>
      <w:r>
        <w:rPr>
          <w:rFonts w:eastAsia="Times New Roman" w:cs="Times New Roman"/>
          <w:szCs w:val="24"/>
        </w:rPr>
        <w:t>…».</w:t>
      </w:r>
    </w:p>
    <w:p w14:paraId="349D4DE7"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Εντάξει, τους Σκοπιανούς.</w:t>
      </w:r>
    </w:p>
    <w:p w14:paraId="349D4DE8"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Μήπως σας εκπροσωπεί και ο κύριος που ήταν στη φωτογραφία, στο συλλαλητήριο;</w:t>
      </w:r>
    </w:p>
    <w:p w14:paraId="349D4DE9"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Ποια φωτογραφία, κύριε Πρόεδρε; Δεν ξέρω ποι</w:t>
      </w:r>
      <w:r>
        <w:rPr>
          <w:rFonts w:eastAsia="Times New Roman" w:cs="Times New Roman"/>
          <w:szCs w:val="24"/>
        </w:rPr>
        <w:t>α εννοείτε.</w:t>
      </w:r>
    </w:p>
    <w:p w14:paraId="349D4DEA"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Τη γνωστή.</w:t>
      </w:r>
    </w:p>
    <w:p w14:paraId="349D4DEB"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Εμένα με εκπροσωπούσαν οι Έλληνες που κρατούσαν ελληνικές σημαίες και εσάς σας εκπροσωπούσε η αστυνομική καταστολή των παιδιών, των γερόντων με άπειρα χημικά που ρίξατε τις προη</w:t>
      </w:r>
      <w:r>
        <w:rPr>
          <w:rFonts w:eastAsia="Times New Roman" w:cs="Times New Roman"/>
          <w:szCs w:val="24"/>
        </w:rPr>
        <w:t xml:space="preserve">γούμενες μέρες. Εμένα με εκπροσωπούσε το παιδάκι που δάκρυζε από τα δακρυγόνα και φορούσε </w:t>
      </w:r>
      <w:r>
        <w:rPr>
          <w:rFonts w:eastAsia="Times New Roman" w:cs="Times New Roman"/>
          <w:szCs w:val="24"/>
        </w:rPr>
        <w:lastRenderedPageBreak/>
        <w:t xml:space="preserve">την ελληνική σημαία στην πλάτη. Αν λέτε </w:t>
      </w:r>
      <w:r>
        <w:rPr>
          <w:rFonts w:eastAsia="Times New Roman" w:cs="Times New Roman"/>
          <w:szCs w:val="24"/>
        </w:rPr>
        <w:t xml:space="preserve">γι’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φωτογραφία, κύριε Πρόεδρε, με εκπροσωπεί απόλυτα που η γιαγιά του τού σκούπιζε τα μάτια. Αυτή τη φωτογραφία φέρνω</w:t>
      </w:r>
      <w:r>
        <w:rPr>
          <w:rFonts w:eastAsia="Times New Roman" w:cs="Times New Roman"/>
          <w:szCs w:val="24"/>
        </w:rPr>
        <w:t xml:space="preserve"> στο μυαλό μου και μου σηκώνεται η τρίχα. Δεν ξέρω για ποια φωτογραφία λέτε.</w:t>
      </w:r>
    </w:p>
    <w:p w14:paraId="349D4DEC"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Ξέρετε καλά για ποια φωτογραφία λέω. Ξέρετε πολύ καλά.</w:t>
      </w:r>
    </w:p>
    <w:p w14:paraId="349D4DED"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Δεν ξέρω για καμμία άλλη φωτογραφία, πέραν του παιδιού που δάκρυζε α</w:t>
      </w:r>
      <w:r>
        <w:rPr>
          <w:rFonts w:eastAsia="Times New Roman" w:cs="Times New Roman"/>
          <w:szCs w:val="24"/>
        </w:rPr>
        <w:t>πό τα δακρυγόνα και φορούσε την ελληνική σημαία στην πλάτη.</w:t>
      </w:r>
    </w:p>
    <w:p w14:paraId="349D4DEE"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Προχωρήστε, παρακαλώ.</w:t>
      </w:r>
    </w:p>
    <w:p w14:paraId="349D4DEF"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θα ήθελα, κύριε Πρόεδρε, να μας πείτε τι εννοούσε, αφού εσείς προεδρεύετε σήμερα, ο κ. </w:t>
      </w:r>
      <w:proofErr w:type="spellStart"/>
      <w:r>
        <w:rPr>
          <w:rFonts w:eastAsia="Times New Roman" w:cs="Times New Roman"/>
          <w:szCs w:val="24"/>
        </w:rPr>
        <w:t>Βούτσης</w:t>
      </w:r>
      <w:proofErr w:type="spellEnd"/>
      <w:r>
        <w:rPr>
          <w:rFonts w:eastAsia="Times New Roman" w:cs="Times New Roman"/>
          <w:szCs w:val="24"/>
        </w:rPr>
        <w:t>. Πείτε μας ξεκάθαρα, γι</w:t>
      </w:r>
      <w:r>
        <w:rPr>
          <w:rFonts w:eastAsia="Times New Roman" w:cs="Times New Roman"/>
          <w:szCs w:val="24"/>
        </w:rPr>
        <w:t>ατί λέει ότι δεν παραχωρούνται…</w:t>
      </w:r>
    </w:p>
    <w:p w14:paraId="349D4DF0"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 κ. </w:t>
      </w:r>
      <w:proofErr w:type="spellStart"/>
      <w:r>
        <w:rPr>
          <w:rFonts w:eastAsia="Times New Roman" w:cs="Times New Roman"/>
          <w:szCs w:val="24"/>
        </w:rPr>
        <w:t>Βούτσης</w:t>
      </w:r>
      <w:proofErr w:type="spellEnd"/>
      <w:r>
        <w:rPr>
          <w:rFonts w:eastAsia="Times New Roman" w:cs="Times New Roman"/>
          <w:szCs w:val="24"/>
        </w:rPr>
        <w:t xml:space="preserve"> τα είπε για όσους γνωρίζουν ελληνικά.</w:t>
      </w:r>
    </w:p>
    <w:p w14:paraId="349D4DF1"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Δεν παραχωρούμε γλώσσα, λέει…</w:t>
      </w:r>
    </w:p>
    <w:p w14:paraId="349D4DF2"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Τους άλλους δεν μπορεί να τους καλύψει, όσους δεν γνωρ</w:t>
      </w:r>
      <w:r>
        <w:rPr>
          <w:rFonts w:eastAsia="Times New Roman" w:cs="Times New Roman"/>
          <w:szCs w:val="24"/>
        </w:rPr>
        <w:t>ίζουν ελληνικά. Προχωρήστε, παρακαλώ τώρα.</w:t>
      </w:r>
    </w:p>
    <w:p w14:paraId="349D4DF3"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Δεν καταλαβαίνω τι λέτε. Ο κ. </w:t>
      </w:r>
      <w:proofErr w:type="spellStart"/>
      <w:r>
        <w:rPr>
          <w:rFonts w:eastAsia="Times New Roman" w:cs="Times New Roman"/>
          <w:szCs w:val="24"/>
        </w:rPr>
        <w:t>Βούτσης</w:t>
      </w:r>
      <w:proofErr w:type="spellEnd"/>
      <w:r>
        <w:rPr>
          <w:rFonts w:eastAsia="Times New Roman" w:cs="Times New Roman"/>
          <w:szCs w:val="24"/>
        </w:rPr>
        <w:t xml:space="preserve"> είπε ότι δεν παραχωρούμε γλώσσα και οι Σκοπιανοί πανηγυρίζουν γιατί πήραν σαν γλώσσα τα μακεδονικά. Υπάρχουν μακεδονικά; Είναι μακεδονικά αυτά που μιλού</w:t>
      </w:r>
      <w:r>
        <w:rPr>
          <w:rFonts w:eastAsia="Times New Roman" w:cs="Times New Roman"/>
          <w:szCs w:val="24"/>
        </w:rPr>
        <w:t xml:space="preserve">ν οι Σκοπιανοί, κύριε Πρόεδρε; Τους έχετε ακούσει; Μπορείτε να τους καταλάβετε; Αν ήσασταν από τη </w:t>
      </w:r>
      <w:r>
        <w:rPr>
          <w:rFonts w:eastAsia="Times New Roman" w:cs="Times New Roman"/>
          <w:szCs w:val="24"/>
        </w:rPr>
        <w:t xml:space="preserve">βόρεια </w:t>
      </w:r>
      <w:r>
        <w:rPr>
          <w:rFonts w:eastAsia="Times New Roman" w:cs="Times New Roman"/>
          <w:szCs w:val="24"/>
        </w:rPr>
        <w:t>Ελλάδα εσείς, αν ήσασταν Μακεδόνας, θα μπορούσατε να καταλάβετε αυτά που λένε οι Σκοπιανοί; Έχετε ακούσει διάλογο Σκοπιανών; Σαφώς και μιλάνε μια γλώσσ</w:t>
      </w:r>
      <w:r>
        <w:rPr>
          <w:rFonts w:eastAsia="Times New Roman" w:cs="Times New Roman"/>
          <w:szCs w:val="24"/>
        </w:rPr>
        <w:t xml:space="preserve">α σλάβικη, μια παραλαβή σλάβικης γλώσσας, η οποία δεν έχει καμμία σχέση με τα ελληνικά. Και </w:t>
      </w:r>
      <w:r>
        <w:rPr>
          <w:rFonts w:eastAsia="Times New Roman" w:cs="Times New Roman"/>
          <w:szCs w:val="24"/>
        </w:rPr>
        <w:t>γι’</w:t>
      </w:r>
      <w:r>
        <w:rPr>
          <w:rFonts w:eastAsia="Times New Roman" w:cs="Times New Roman"/>
          <w:szCs w:val="24"/>
        </w:rPr>
        <w:t xml:space="preserve"> αυτό πανηγυρίζουν ότι κατοχύρωσαν την μακεδονική γλώσσα, όπως πανηγυρίζουν ότι έχουν πάρει και μακεδονική εθνικότητα, υπηκοότητα. Και βέβαια, για όλα αυτά εσείς</w:t>
      </w:r>
      <w:r>
        <w:rPr>
          <w:rFonts w:eastAsia="Times New Roman" w:cs="Times New Roman"/>
          <w:szCs w:val="24"/>
        </w:rPr>
        <w:t xml:space="preserve"> είσαστε υπέρ και </w:t>
      </w:r>
      <w:r>
        <w:rPr>
          <w:rFonts w:eastAsia="Times New Roman" w:cs="Times New Roman"/>
          <w:szCs w:val="24"/>
        </w:rPr>
        <w:t xml:space="preserve">γι’ </w:t>
      </w:r>
      <w:r>
        <w:rPr>
          <w:rFonts w:eastAsia="Times New Roman" w:cs="Times New Roman"/>
          <w:szCs w:val="24"/>
        </w:rPr>
        <w:t xml:space="preserve">αυτό έχετε φέρει αυτή τη συμφωνία στο ελληνικό Κοινοβούλιο. Ας ελπίσουμε να σώσουν τα προσχήματα οι Σκοπιανοί, εκεί έχουμε φτάσει, και να καταψηφίσουν αυτοί. Δεν περιμένουμε από εσάς κάτι καλύτερο. Μήπως σώσουν τα προσχήματα οι ίδιοι </w:t>
      </w:r>
      <w:r>
        <w:rPr>
          <w:rFonts w:eastAsia="Times New Roman" w:cs="Times New Roman"/>
          <w:szCs w:val="24"/>
        </w:rPr>
        <w:t>οι Σκοπιανοί και αρνηθούν αυτήν τη συμφωνία.</w:t>
      </w:r>
    </w:p>
    <w:p w14:paraId="349D4DF4"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Μιλάμε για κανάλια και βέβαια θα θέλαμε και εμείς να πιάνουν τα ελληνικά κανάλια, και όχι τα ελληνόφωνα που εκπέμπουν σήμερα, σε ολόκληρη την Ελλάδα, ούτως ώστε οι Έλληνες να ενημερώνονται σωστά, να </w:t>
      </w:r>
      <w:r>
        <w:rPr>
          <w:rFonts w:eastAsia="Times New Roman" w:cs="Times New Roman"/>
          <w:szCs w:val="24"/>
        </w:rPr>
        <w:t>ψυχαγωγούνται.</w:t>
      </w:r>
    </w:p>
    <w:p w14:paraId="349D4DF5"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lastRenderedPageBreak/>
        <w:t xml:space="preserve">Αλλά για ποια κανάλια μιλάμε σήμερα; Τα κανάλια που από το πρωί μέχρι το βράδυ παίζουν αμεταγλώττιστα τα τούρκικα σήριαλ, για να ακούγεται, όπως μας το έχει επιβάλει ο σουλτάνος </w:t>
      </w:r>
      <w:proofErr w:type="spellStart"/>
      <w:r>
        <w:rPr>
          <w:rFonts w:eastAsia="Times New Roman" w:cs="Times New Roman"/>
          <w:szCs w:val="24"/>
        </w:rPr>
        <w:t>Ερντογάν</w:t>
      </w:r>
      <w:proofErr w:type="spellEnd"/>
      <w:r>
        <w:rPr>
          <w:rFonts w:eastAsia="Times New Roman" w:cs="Times New Roman"/>
          <w:szCs w:val="24"/>
        </w:rPr>
        <w:t xml:space="preserve">, η τουρκική γλώσσα σε κάθε σπίτι από το πρωί μέχρι το </w:t>
      </w:r>
      <w:r>
        <w:rPr>
          <w:rFonts w:eastAsia="Times New Roman" w:cs="Times New Roman"/>
          <w:szCs w:val="24"/>
        </w:rPr>
        <w:t>βράδυ; Τα κανάλια που έχουν φιμώσει την τρίτη πολιτική δύναμη της πατρίδας μας και δεν ακούγεται η απάντηση στις λάσπες και στα ψέματα εναντίον της τρίτης πολιτικής δύναμης που μας εκτοξεύετε από το πρωί μέχρι το βράδυ; Να μιλήσουμε για την ΕΡΤ, που όταν ο</w:t>
      </w:r>
      <w:r>
        <w:rPr>
          <w:rFonts w:eastAsia="Times New Roman" w:cs="Times New Roman"/>
          <w:szCs w:val="24"/>
        </w:rPr>
        <w:t xml:space="preserve"> Νίκος </w:t>
      </w:r>
      <w:proofErr w:type="spellStart"/>
      <w:r>
        <w:rPr>
          <w:rFonts w:eastAsia="Times New Roman" w:cs="Times New Roman"/>
          <w:szCs w:val="24"/>
        </w:rPr>
        <w:t>Μιχαλολιάκος</w:t>
      </w:r>
      <w:proofErr w:type="spellEnd"/>
      <w:r>
        <w:rPr>
          <w:rFonts w:eastAsia="Times New Roman" w:cs="Times New Roman"/>
          <w:szCs w:val="24"/>
        </w:rPr>
        <w:t xml:space="preserve">, ο Αρχηγός της τρίτης πολιτικής δύναμης, πάει να μιλήσει, εκείνη την ώρα οι υπάλληλοι, τα κομματόσκυλα της ΕΡΤ κάνουν απεργία, για να φιμώσουν την Χρυσή Αυγή και τον Νίκο </w:t>
      </w:r>
      <w:proofErr w:type="spellStart"/>
      <w:r>
        <w:rPr>
          <w:rFonts w:eastAsia="Times New Roman" w:cs="Times New Roman"/>
          <w:szCs w:val="24"/>
        </w:rPr>
        <w:t>Μιχαλολιάκο</w:t>
      </w:r>
      <w:proofErr w:type="spellEnd"/>
      <w:r>
        <w:rPr>
          <w:rFonts w:eastAsia="Times New Roman" w:cs="Times New Roman"/>
          <w:szCs w:val="24"/>
        </w:rPr>
        <w:t>;</w:t>
      </w:r>
    </w:p>
    <w:p w14:paraId="349D4DF6"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Για ποια κανάλια μιλάμε; Για τα κανάλια που τόσα χρό</w:t>
      </w:r>
      <w:r>
        <w:rPr>
          <w:rFonts w:eastAsia="Times New Roman" w:cs="Times New Roman"/>
          <w:szCs w:val="24"/>
        </w:rPr>
        <w:t>νια είναι κοινό μυστικό σε ολόκληρη την Ελλάδα ότι όποιος είχε άδεια για να έχει σταθμό πανελλήνιας εμβέλειας, μαζί με αυτόν έπαιρνε δώρο και δημόσια έργα; Ή μήπως δεν τα ξέρετε αυτά όλοι εδώ μέσα; Ή μήπως κάνετε ότι ζείτε σε άλλη χώρα και ότι δεν έχουν πε</w:t>
      </w:r>
      <w:r>
        <w:rPr>
          <w:rFonts w:eastAsia="Times New Roman" w:cs="Times New Roman"/>
          <w:szCs w:val="24"/>
        </w:rPr>
        <w:t xml:space="preserve">ράσει μπροστά σας, από όλους τους Βουλευτές, αυτές οι εικόνες; </w:t>
      </w:r>
    </w:p>
    <w:p w14:paraId="349D4DF7"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Σε αυτά τα κανάλια, λοιπόν, για εμάς ένα χρώμα τους αξίζει, το μαύρο, όχι να παίζουν και σε μισό εκατομμύριο παραπάνω Έλληνες. Σαφώς, βέβαια, είμαστε υπέρ αυτοί οι τετρακόσιες πενήντα χιλιάδες</w:t>
      </w:r>
      <w:r>
        <w:rPr>
          <w:rFonts w:eastAsia="Times New Roman" w:cs="Times New Roman"/>
          <w:szCs w:val="24"/>
        </w:rPr>
        <w:t xml:space="preserve"> Έλληνες με μια εθνική διακυβέρνηση Χρυσής Αυγής να ενημερώνονται σωστά, να ψυχαγωγούνται σωστά και να έχουν όλα όσα </w:t>
      </w:r>
      <w:r>
        <w:rPr>
          <w:rFonts w:eastAsia="Times New Roman" w:cs="Times New Roman"/>
          <w:szCs w:val="24"/>
        </w:rPr>
        <w:lastRenderedPageBreak/>
        <w:t xml:space="preserve">συνταγματικά δικαιούνται </w:t>
      </w:r>
      <w:r>
        <w:rPr>
          <w:rFonts w:eastAsia="Times New Roman" w:cs="Times New Roman"/>
          <w:szCs w:val="24"/>
        </w:rPr>
        <w:t xml:space="preserve">ως </w:t>
      </w:r>
      <w:r>
        <w:rPr>
          <w:rFonts w:eastAsia="Times New Roman" w:cs="Times New Roman"/>
          <w:szCs w:val="24"/>
        </w:rPr>
        <w:t>Έλληνες πολίτες, όπως έχουν όλοι οι άλλοι στην υπόλοιπη χώρα.</w:t>
      </w:r>
    </w:p>
    <w:p w14:paraId="349D4DF8" w14:textId="77777777" w:rsidR="00AA5F14" w:rsidRDefault="0064215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Βέβαια το ΚΚΕ έχει στήσει στασίδι στον </w:t>
      </w:r>
      <w:r>
        <w:rPr>
          <w:rFonts w:eastAsia="Times New Roman"/>
          <w:color w:val="000000"/>
          <w:szCs w:val="24"/>
          <w:shd w:val="clear" w:color="auto" w:fill="FFFFFF"/>
        </w:rPr>
        <w:t>«</w:t>
      </w:r>
      <w:r>
        <w:rPr>
          <w:rFonts w:eastAsia="Times New Roman"/>
          <w:color w:val="000000"/>
          <w:szCs w:val="24"/>
          <w:shd w:val="clear" w:color="auto" w:fill="FFFFFF"/>
        </w:rPr>
        <w:t>ΣΚΑΪ</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Αυτοί είναι οι </w:t>
      </w:r>
      <w:proofErr w:type="spellStart"/>
      <w:r>
        <w:rPr>
          <w:rFonts w:eastAsia="Times New Roman"/>
          <w:color w:val="000000"/>
          <w:szCs w:val="24"/>
          <w:shd w:val="clear" w:color="auto" w:fill="FFFFFF"/>
        </w:rPr>
        <w:t>αντικαπιταλιστές</w:t>
      </w:r>
      <w:proofErr w:type="spellEnd"/>
      <w:r>
        <w:rPr>
          <w:rFonts w:eastAsia="Times New Roman"/>
          <w:color w:val="000000"/>
          <w:szCs w:val="24"/>
          <w:shd w:val="clear" w:color="auto" w:fill="FFFFFF"/>
        </w:rPr>
        <w:t xml:space="preserve"> οι δικοί σας</w:t>
      </w:r>
      <w:r w:rsidRPr="00A81A2C">
        <w:rPr>
          <w:rFonts w:eastAsia="Times New Roman"/>
          <w:color w:val="000000"/>
          <w:szCs w:val="24"/>
          <w:shd w:val="clear" w:color="auto" w:fill="FFFFFF"/>
        </w:rPr>
        <w:t>,</w:t>
      </w:r>
      <w:r>
        <w:rPr>
          <w:rFonts w:eastAsia="Times New Roman"/>
          <w:color w:val="000000"/>
          <w:szCs w:val="24"/>
          <w:shd w:val="clear" w:color="auto" w:fill="FFFFFF"/>
        </w:rPr>
        <w:t xml:space="preserve"> της Αριστεράς. Από το πρωί μέχρι το βράδυ παίζετε στα κανάλια των νταβατζήδων, όπως λέγατε. Δεν έχουν κόψει κανέναν από εσάς του δήθεν «δημοκρατικού», του δήθεν «συνταγματικού» τόξου. Δεν σας έχουν αποκλείσει</w:t>
      </w:r>
      <w:r w:rsidRPr="00A81A2C">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γιατί εξυπηρετείτε όλοι μαζί, είτε δεξιοί είτε αριστεροί -εντός πάρα πολλών εισαγωγικών- τα συμφέροντά τους.</w:t>
      </w:r>
    </w:p>
    <w:p w14:paraId="349D4DF9" w14:textId="77777777" w:rsidR="00AA5F14" w:rsidRDefault="0064215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Βέβαια εμείς έχουμε μια πολύ μεγάλη διαφορά μαζί σας. Τα δικά μας συμφέροντα δεν συμπίπτουν με αυτά των </w:t>
      </w:r>
      <w:proofErr w:type="spellStart"/>
      <w:r>
        <w:rPr>
          <w:rFonts w:eastAsia="Times New Roman"/>
          <w:color w:val="000000"/>
          <w:szCs w:val="24"/>
          <w:shd w:val="clear" w:color="auto" w:fill="FFFFFF"/>
        </w:rPr>
        <w:t>καναλαρχών</w:t>
      </w:r>
      <w:proofErr w:type="spellEnd"/>
      <w:r>
        <w:rPr>
          <w:rFonts w:eastAsia="Times New Roman"/>
          <w:color w:val="000000"/>
          <w:szCs w:val="24"/>
          <w:shd w:val="clear" w:color="auto" w:fill="FFFFFF"/>
        </w:rPr>
        <w:t>. Αυτή είναι η διαφορά μας και ότ</w:t>
      </w:r>
      <w:r>
        <w:rPr>
          <w:rFonts w:eastAsia="Times New Roman"/>
          <w:color w:val="000000"/>
          <w:szCs w:val="24"/>
          <w:shd w:val="clear" w:color="auto" w:fill="FFFFFF"/>
        </w:rPr>
        <w:t>ι από εμάς θα ακούτε μόνο αλήθειες και από αυτούς δεν θα ακούσετε μισή αλήθεια</w:t>
      </w:r>
      <w:r w:rsidRPr="00A81A2C">
        <w:rPr>
          <w:rFonts w:eastAsia="Times New Roman"/>
          <w:color w:val="000000"/>
          <w:szCs w:val="24"/>
          <w:shd w:val="clear" w:color="auto" w:fill="FFFFFF"/>
        </w:rPr>
        <w:t>,</w:t>
      </w:r>
      <w:r>
        <w:rPr>
          <w:rFonts w:eastAsia="Times New Roman"/>
          <w:color w:val="000000"/>
          <w:szCs w:val="24"/>
          <w:shd w:val="clear" w:color="auto" w:fill="FFFFFF"/>
        </w:rPr>
        <w:t xml:space="preserve"> γιατί θέλουν να χειραγωγούν τον ελληνικό λαό. Εμείς θα είμαστε εντελώς αντίθετοι στο να συνεχίσουν να το κάνουν αυτό.</w:t>
      </w:r>
    </w:p>
    <w:p w14:paraId="349D4DFA" w14:textId="77777777" w:rsidR="00AA5F14" w:rsidRDefault="0064215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Είχατε πει ότι θα καταργούσατε τα ΜΑΤ και ότι θα αφοπλίζατ</w:t>
      </w:r>
      <w:r>
        <w:rPr>
          <w:rFonts w:eastAsia="Times New Roman"/>
          <w:color w:val="000000"/>
          <w:szCs w:val="24"/>
          <w:shd w:val="clear" w:color="auto" w:fill="FFFFFF"/>
        </w:rPr>
        <w:t xml:space="preserve">ε την Ελληνική Αστυνομία. Αντ’ αυτού, την έχετε εξοπλίσει παραπάνω, την έχετε κάνει αστακό και την έχετε βάλει να χτυπάει αθώα ελληνόπουλα, να χτυπάει γέροντες που κρατούν την ελληνική σημαία. Επειδή εσείς μισείτε την ελληνική σημαία, επειδή εσείς μισείτε </w:t>
      </w:r>
      <w:r>
        <w:rPr>
          <w:rFonts w:eastAsia="Times New Roman"/>
          <w:color w:val="000000"/>
          <w:szCs w:val="24"/>
          <w:shd w:val="clear" w:color="auto" w:fill="FFFFFF"/>
        </w:rPr>
        <w:t>καθετί εθνικό, έχετε βάλει και τα όργανα του κράτους να σας υπερασπιστούν.</w:t>
      </w:r>
    </w:p>
    <w:p w14:paraId="349D4DFB" w14:textId="77777777" w:rsidR="00AA5F14" w:rsidRDefault="0064215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Για να βγει ο κ. Τσίπρας, ο λαοφιλής, ο λαοπρόβλητος αυτός Πρωθυπουργός της Ελλάδας</w:t>
      </w:r>
      <w:r w:rsidRPr="00A81A2C">
        <w:rPr>
          <w:rFonts w:eastAsia="Times New Roman"/>
          <w:color w:val="000000"/>
          <w:szCs w:val="24"/>
          <w:shd w:val="clear" w:color="auto" w:fill="FFFFFF"/>
        </w:rPr>
        <w:t>,</w:t>
      </w:r>
      <w:r>
        <w:rPr>
          <w:rFonts w:eastAsia="Times New Roman"/>
          <w:color w:val="000000"/>
          <w:szCs w:val="24"/>
          <w:shd w:val="clear" w:color="auto" w:fill="FFFFFF"/>
        </w:rPr>
        <w:t xml:space="preserve"> που ανέβηκε στη Θεσσαλονίκη με τόσες παροχές και έταζε τα πάντα στους πάντες! Γιατί δεν βγαίνει </w:t>
      </w:r>
      <w:r>
        <w:rPr>
          <w:rFonts w:eastAsia="Times New Roman"/>
          <w:color w:val="000000"/>
          <w:szCs w:val="24"/>
          <w:shd w:val="clear" w:color="auto" w:fill="FFFFFF"/>
        </w:rPr>
        <w:t>να τα πει; Έπρεπε να πάει στο «</w:t>
      </w:r>
      <w:proofErr w:type="spellStart"/>
      <w:r>
        <w:rPr>
          <w:rFonts w:eastAsia="Times New Roman"/>
          <w:color w:val="000000"/>
          <w:szCs w:val="24"/>
          <w:shd w:val="clear" w:color="auto" w:fill="FFFFFF"/>
        </w:rPr>
        <w:t>Βελλίδειο</w:t>
      </w:r>
      <w:proofErr w:type="spellEnd"/>
      <w:r>
        <w:rPr>
          <w:rFonts w:eastAsia="Times New Roman"/>
          <w:color w:val="000000"/>
          <w:szCs w:val="24"/>
          <w:shd w:val="clear" w:color="auto" w:fill="FFFFFF"/>
        </w:rPr>
        <w:t>»; Θα μπορούσε να πάει στον Λευκό Πύργο και να επικοινωνήσει άμεσα με τους Έλληνες πολίτες, αφού τους έταζε τόσα πολλά πράγματα. Γιατί; Γιατί να μην αγαπούν έναν άνθρωπο, ο οποίος τους δίνει τόσες παροχές, τόσα επιδό</w:t>
      </w:r>
      <w:r>
        <w:rPr>
          <w:rFonts w:eastAsia="Times New Roman"/>
          <w:color w:val="000000"/>
          <w:szCs w:val="24"/>
          <w:shd w:val="clear" w:color="auto" w:fill="FFFFFF"/>
        </w:rPr>
        <w:t>ματα; Θα μπορούσε να το κάνει, όπως θα μπορούσατε και εσείς, κύριε Πρόεδρε. Όλοι μπορείτε να βγείτε και να τα επικοινωνήσετε άμεσα, όχι πίσω από διμοιρίες ΜΑΤ, όχι πίσω από κλούβες.</w:t>
      </w:r>
    </w:p>
    <w:p w14:paraId="349D4DFC" w14:textId="77777777" w:rsidR="00AA5F14" w:rsidRDefault="0064215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Έχετε ξαναδεί ποτέ, κύριε Πρόεδρε, τόσες κλούβες </w:t>
      </w:r>
      <w:proofErr w:type="spellStart"/>
      <w:r>
        <w:rPr>
          <w:rFonts w:eastAsia="Times New Roman"/>
          <w:color w:val="000000"/>
          <w:szCs w:val="24"/>
          <w:shd w:val="clear" w:color="auto" w:fill="FFFFFF"/>
        </w:rPr>
        <w:t>παρατεταγμένες</w:t>
      </w:r>
      <w:proofErr w:type="spellEnd"/>
      <w:r>
        <w:rPr>
          <w:rFonts w:eastAsia="Times New Roman"/>
          <w:color w:val="000000"/>
          <w:szCs w:val="24"/>
          <w:shd w:val="clear" w:color="auto" w:fill="FFFFFF"/>
        </w:rPr>
        <w:t xml:space="preserve"> στη Θεσσαλ</w:t>
      </w:r>
      <w:r>
        <w:rPr>
          <w:rFonts w:eastAsia="Times New Roman"/>
          <w:color w:val="000000"/>
          <w:szCs w:val="24"/>
          <w:shd w:val="clear" w:color="auto" w:fill="FFFFFF"/>
        </w:rPr>
        <w:t xml:space="preserve">ονίκη να κάνουν έναν σιδερένιο φραγμό για να μην εκφράσει ο Έλληνας πολίτης τη δημοκρατική του συμπάθεια στον Πρωθυπουργό της χώρας; Εμείς δεν τα έχουμε ξαναδεί. </w:t>
      </w:r>
    </w:p>
    <w:p w14:paraId="349D4DFD" w14:textId="77777777" w:rsidR="00AA5F14" w:rsidRDefault="0064215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Θα σχολιάσω λίγο γρήγορα την επικαιρότητα, γιατί τρέχουν πάρα πολλά πράγματα. </w:t>
      </w:r>
    </w:p>
    <w:p w14:paraId="349D4DFE" w14:textId="77777777" w:rsidR="00AA5F14" w:rsidRDefault="0064215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Όταν ήσαστ</w:t>
      </w:r>
      <w:r>
        <w:rPr>
          <w:rFonts w:eastAsia="Times New Roman"/>
          <w:color w:val="000000"/>
          <w:szCs w:val="24"/>
          <w:shd w:val="clear" w:color="auto" w:fill="FFFFFF"/>
        </w:rPr>
        <w:t>αν α</w:t>
      </w:r>
      <w:r>
        <w:rPr>
          <w:rFonts w:eastAsia="Times New Roman"/>
          <w:color w:val="000000"/>
          <w:szCs w:val="24"/>
          <w:shd w:val="clear" w:color="auto" w:fill="FFFFFF"/>
        </w:rPr>
        <w:t>ντιπολίτευση, θέλατε να διώξετε την τρόικα τότε. Μετά την κάνατε «</w:t>
      </w:r>
      <w:r>
        <w:rPr>
          <w:rFonts w:eastAsia="Times New Roman"/>
          <w:color w:val="000000"/>
          <w:szCs w:val="24"/>
          <w:shd w:val="clear" w:color="auto" w:fill="FFFFFF"/>
        </w:rPr>
        <w:t>θεσμούς</w:t>
      </w:r>
      <w:r>
        <w:rPr>
          <w:rFonts w:eastAsia="Times New Roman"/>
          <w:color w:val="000000"/>
          <w:szCs w:val="24"/>
          <w:shd w:val="clear" w:color="auto" w:fill="FFFFFF"/>
        </w:rPr>
        <w:t xml:space="preserve">». Θέλατε να την διώξετε από τα Υπουργεία. Την πήγατε στο </w:t>
      </w:r>
      <w:proofErr w:type="spellStart"/>
      <w:r>
        <w:rPr>
          <w:rFonts w:eastAsia="Times New Roman"/>
          <w:color w:val="000000"/>
          <w:szCs w:val="24"/>
          <w:shd w:val="clear" w:color="auto" w:fill="FFFFFF"/>
        </w:rPr>
        <w:t>χλιδάτο</w:t>
      </w:r>
      <w:proofErr w:type="spellEnd"/>
      <w:r>
        <w:rPr>
          <w:rFonts w:eastAsia="Times New Roman"/>
          <w:color w:val="000000"/>
          <w:szCs w:val="24"/>
          <w:shd w:val="clear" w:color="auto" w:fill="FFFFFF"/>
        </w:rPr>
        <w:t xml:space="preserve"> «Χίλτον». Τώρα, όμως, μαθαίνουμε ότι θα την πάρετε, κύριε Υπουργέ, από το </w:t>
      </w:r>
      <w:r>
        <w:rPr>
          <w:rFonts w:eastAsia="Times New Roman"/>
          <w:color w:val="000000"/>
          <w:szCs w:val="24"/>
          <w:shd w:val="clear" w:color="auto" w:fill="FFFFFF"/>
        </w:rPr>
        <w:lastRenderedPageBreak/>
        <w:t>«Χίλτον» και θα την ξαναπάτε στο Γενικό Λογ</w:t>
      </w:r>
      <w:r>
        <w:rPr>
          <w:rFonts w:eastAsia="Times New Roman"/>
          <w:color w:val="000000"/>
          <w:szCs w:val="24"/>
          <w:shd w:val="clear" w:color="auto" w:fill="FFFFFF"/>
        </w:rPr>
        <w:t xml:space="preserve">ιστήριο του Κράτους. Θα την ξαναβάλετε στα Υπουργεία, εσείς που θα διώχνατε τους </w:t>
      </w:r>
      <w:r>
        <w:rPr>
          <w:rFonts w:eastAsia="Times New Roman"/>
          <w:color w:val="000000"/>
          <w:szCs w:val="24"/>
          <w:shd w:val="clear" w:color="auto" w:fill="FFFFFF"/>
        </w:rPr>
        <w:t>θεσμούς</w:t>
      </w:r>
      <w:r>
        <w:rPr>
          <w:rFonts w:eastAsia="Times New Roman"/>
          <w:color w:val="000000"/>
          <w:szCs w:val="24"/>
          <w:shd w:val="clear" w:color="auto" w:fill="FFFFFF"/>
        </w:rPr>
        <w:t xml:space="preserve">, την τρόικα, όπως θέλετε πείτε το. Υποτίθεται ότι έφυγαν στις 20 Αυγούστου, αλλά μπαίνουν ακόμα πιο βαθιά στο ελληνικό κράτος. Ο Πρωθυπουργός της χώρας </w:t>
      </w:r>
      <w:proofErr w:type="spellStart"/>
      <w:r>
        <w:rPr>
          <w:rFonts w:eastAsia="Times New Roman"/>
          <w:color w:val="000000"/>
          <w:szCs w:val="24"/>
          <w:shd w:val="clear" w:color="auto" w:fill="FFFFFF"/>
        </w:rPr>
        <w:t>παροχολογούσε</w:t>
      </w:r>
      <w:proofErr w:type="spellEnd"/>
      <w:r>
        <w:rPr>
          <w:rFonts w:eastAsia="Times New Roman"/>
          <w:color w:val="000000"/>
          <w:szCs w:val="24"/>
          <w:shd w:val="clear" w:color="auto" w:fill="FFFFFF"/>
        </w:rPr>
        <w:t xml:space="preserve"> σ</w:t>
      </w:r>
      <w:r>
        <w:rPr>
          <w:rFonts w:eastAsia="Times New Roman"/>
          <w:color w:val="000000"/>
          <w:szCs w:val="24"/>
          <w:shd w:val="clear" w:color="auto" w:fill="FFFFFF"/>
        </w:rPr>
        <w:t>την Έκθεση Θεσσαλονίκης και κατευθείαν, μετά από δύο ημέρες, ήρθαν τα κοράκια του διεθνούς συστήματος να σας ελέγξουν, να δουν αν είστε καλά παιδιά!</w:t>
      </w:r>
    </w:p>
    <w:p w14:paraId="349D4DFF" w14:textId="77777777" w:rsidR="00AA5F14" w:rsidRDefault="0064215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Στη Σουηδία, βέβαια, την επόμενη μέρα των </w:t>
      </w:r>
      <w:proofErr w:type="spellStart"/>
      <w:r>
        <w:rPr>
          <w:rFonts w:eastAsia="Times New Roman"/>
          <w:color w:val="000000"/>
          <w:szCs w:val="24"/>
          <w:shd w:val="clear" w:color="auto" w:fill="FFFFFF"/>
        </w:rPr>
        <w:t>παροχολογιών</w:t>
      </w:r>
      <w:proofErr w:type="spellEnd"/>
      <w:r>
        <w:rPr>
          <w:rFonts w:eastAsia="Times New Roman"/>
          <w:color w:val="000000"/>
          <w:szCs w:val="24"/>
          <w:shd w:val="clear" w:color="auto" w:fill="FFFFFF"/>
        </w:rPr>
        <w:t xml:space="preserve"> και των αερολογιών του Τσίπρα, οι Σουηδοί πατριώτες </w:t>
      </w:r>
      <w:r>
        <w:rPr>
          <w:rFonts w:eastAsia="Times New Roman"/>
          <w:color w:val="000000"/>
          <w:szCs w:val="24"/>
          <w:shd w:val="clear" w:color="auto" w:fill="FFFFFF"/>
        </w:rPr>
        <w:t>έδειξαν τον δρόμο, είπαν: «Δεν πάει άλλο!». «Δεν πάει άλλο! Έχετε γεμίσει ισλαμιστές ολόκληρη την Ευρώπη». Η Ευρώπη πρέπει να παραμείνει χριστιανική, να παραμείνει πιστή στους θεσμούς της πατρίδας, της οικογένειας και της θρησκείας. Αυτό το δείχνει κάθε χώ</w:t>
      </w:r>
      <w:r>
        <w:rPr>
          <w:rFonts w:eastAsia="Times New Roman"/>
          <w:color w:val="000000"/>
          <w:szCs w:val="24"/>
          <w:shd w:val="clear" w:color="auto" w:fill="FFFFFF"/>
        </w:rPr>
        <w:t xml:space="preserve">ρα. Τον τελευταίο έναν, ενάμιση χρόνο, όπου γίνονται εκλογές, οι Ευρωπαίοι πατριώτες σηκώνουν το ανάστημά τους και ήδη πλησιάζουν σε όλες τις χώρες –όπως, καλή ώρα, θα γίνει και στην Ελλάδα- το 20%. Αυτό σημαίνει ότι ο ευρωπαϊκός λαός ξυπνάει. </w:t>
      </w:r>
    </w:p>
    <w:p w14:paraId="349D4E00" w14:textId="77777777" w:rsidR="00AA5F14" w:rsidRDefault="0064215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Έχετε χτυπή</w:t>
      </w:r>
      <w:r>
        <w:rPr>
          <w:rFonts w:eastAsia="Times New Roman"/>
          <w:color w:val="000000"/>
          <w:szCs w:val="24"/>
          <w:shd w:val="clear" w:color="auto" w:fill="FFFFFF"/>
        </w:rPr>
        <w:t>σει τα αντανακλαστικά όλων των Ευρωπαίων πατριωτών με όλα αυτά που έχετε κάνει με την παγκοσμιοποίηση. Έχετε γεμίσει την Ευρώπη με ισλαμιστές και το αντάλλαγμα που σας δίνουν γι’ αυτήν τη φιλοξενία είναι να πηγαίνουν να ανατινάζονται στα σχολεία, να πηγαίν</w:t>
      </w:r>
      <w:r>
        <w:rPr>
          <w:rFonts w:eastAsia="Times New Roman"/>
          <w:color w:val="000000"/>
          <w:szCs w:val="24"/>
          <w:shd w:val="clear" w:color="auto" w:fill="FFFFFF"/>
        </w:rPr>
        <w:t xml:space="preserve">ουν να ανατινάζονται στα μετρό! Αυτό είναι </w:t>
      </w:r>
      <w:r>
        <w:rPr>
          <w:rFonts w:eastAsia="Times New Roman"/>
          <w:color w:val="000000"/>
          <w:szCs w:val="24"/>
          <w:shd w:val="clear" w:color="auto" w:fill="FFFFFF"/>
        </w:rPr>
        <w:lastRenderedPageBreak/>
        <w:t xml:space="preserve">το «ευχαριστώ» τους! Πάντα αυτοί ήταν. Θέλουν να έρθουν να αλώσουν την Ευρώπη. Δεν θέλουν να ζήσουν σε μία Ευρώπη όπως ήταν. Θέλουν να κάνουν την Ευρώπη Αφρική και Ασία. </w:t>
      </w:r>
    </w:p>
    <w:p w14:paraId="349D4E01" w14:textId="77777777" w:rsidR="00AA5F14" w:rsidRDefault="0064215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Δεν θα τους το επιτρέψουμε. Εδώ είναι Ευρώ</w:t>
      </w:r>
      <w:r>
        <w:rPr>
          <w:rFonts w:eastAsia="Times New Roman"/>
          <w:color w:val="000000"/>
          <w:szCs w:val="24"/>
          <w:shd w:val="clear" w:color="auto" w:fill="FFFFFF"/>
        </w:rPr>
        <w:t xml:space="preserve">πη. Εδώ έχουμε άλλες αξίες. Εδώ πιστεύουμε στον χριστιανισμό. Εδώ πιστεύουμε στην οικογένεια. Τα κανάλια -μια που είναι και το νομοσχέδιο σχετικό- από το πρωί μέχρι το βράδυ και την οικογένεια και τον χριστιανισμό τα λοιδορούν, τα ξεφτιλίζουν. Από το πρωί </w:t>
      </w:r>
      <w:r>
        <w:rPr>
          <w:rFonts w:eastAsia="Times New Roman"/>
          <w:color w:val="000000"/>
          <w:szCs w:val="24"/>
          <w:shd w:val="clear" w:color="auto" w:fill="FFFFFF"/>
        </w:rPr>
        <w:t>μέχρι το βράδυ μας μιλούν για ομοφυλόφιλους, για υιοθεσίες παιδιών από ομόφυλα ζευγάρια.</w:t>
      </w:r>
    </w:p>
    <w:p w14:paraId="349D4E02" w14:textId="77777777" w:rsidR="00AA5F14" w:rsidRDefault="00642151">
      <w:pPr>
        <w:spacing w:after="0" w:line="600" w:lineRule="auto"/>
        <w:ind w:firstLine="720"/>
        <w:jc w:val="both"/>
        <w:rPr>
          <w:rFonts w:eastAsia="Times New Roman" w:cs="Times New Roman"/>
          <w:szCs w:val="24"/>
        </w:rPr>
      </w:pPr>
      <w:r>
        <w:rPr>
          <w:rFonts w:eastAsia="Times New Roman" w:cs="Times New Roman"/>
          <w:szCs w:val="24"/>
        </w:rPr>
        <w:t xml:space="preserve">Όλα αυτά υποστηρίζονται, όλα αυτά είναι πολιτικά ορθά σύμφωνα με εσάς. Για εμάς δεν είναι, εμείς θέλουμε την οικογένεια όπως την ξέραμε. Τα έχουμε πει και στα σχετικά </w:t>
      </w:r>
      <w:r>
        <w:rPr>
          <w:rFonts w:eastAsia="Times New Roman" w:cs="Times New Roman"/>
          <w:szCs w:val="24"/>
        </w:rPr>
        <w:t xml:space="preserve">νομοσχέδια. Αυτά, λοιπόν, τα κανάλια που προωθούν όλες αυτές τις ανωμαλίες της φύσης, εμείς δεν πρόκειται να τα ανεχθούμε, να τα κάνουμε δεκτά, </w:t>
      </w:r>
      <w:proofErr w:type="spellStart"/>
      <w:r>
        <w:rPr>
          <w:rFonts w:eastAsia="Times New Roman" w:cs="Times New Roman"/>
          <w:szCs w:val="24"/>
        </w:rPr>
        <w:t>πόσω</w:t>
      </w:r>
      <w:proofErr w:type="spellEnd"/>
      <w:r>
        <w:rPr>
          <w:rFonts w:eastAsia="Times New Roman" w:cs="Times New Roman"/>
          <w:szCs w:val="24"/>
        </w:rPr>
        <w:t xml:space="preserve"> μάλλον να τα επεκτείνουμε.</w:t>
      </w:r>
    </w:p>
    <w:p w14:paraId="349D4E03" w14:textId="77777777" w:rsidR="00AA5F14" w:rsidRDefault="00642151">
      <w:pPr>
        <w:spacing w:after="0" w:line="600" w:lineRule="auto"/>
        <w:ind w:firstLine="720"/>
        <w:jc w:val="both"/>
        <w:rPr>
          <w:rFonts w:eastAsia="Times New Roman" w:cs="Times New Roman"/>
          <w:szCs w:val="24"/>
        </w:rPr>
      </w:pPr>
      <w:r>
        <w:rPr>
          <w:rFonts w:eastAsia="Times New Roman" w:cs="Times New Roman"/>
          <w:szCs w:val="24"/>
        </w:rPr>
        <w:t>Αλλά και στην ουσία του νομοσχεδίου, δίνετε 110 ευρώ, ένα ουσιαστικά «χαρτζιλίκι</w:t>
      </w:r>
      <w:r>
        <w:rPr>
          <w:rFonts w:eastAsia="Times New Roman" w:cs="Times New Roman"/>
          <w:szCs w:val="24"/>
        </w:rPr>
        <w:t>». Και φθάνει βέβαια αυτό -δεν φαίνεται-, γιατί ό άλλος λέει «εντάξει, 110 ευρώ είναι». Δεν είναι έτσι όμως. Είναι 110 ευρώ που, αν μαζευτούν, μας κάνουν 24 εκατομμύρια ευρώ. Και για να τα βάλουμε κάτω, γιατί το κράτος δεν δίνει λιγότερα χρήματα, ούτως ώστ</w:t>
      </w:r>
      <w:r>
        <w:rPr>
          <w:rFonts w:eastAsia="Times New Roman" w:cs="Times New Roman"/>
          <w:szCs w:val="24"/>
        </w:rPr>
        <w:t xml:space="preserve">ε να βάλει αναμεταδότες παντού, σε ολόκληρη την Ελλάδα για να </w:t>
      </w:r>
      <w:r>
        <w:rPr>
          <w:rFonts w:eastAsia="Times New Roman" w:cs="Times New Roman"/>
          <w:szCs w:val="24"/>
        </w:rPr>
        <w:lastRenderedPageBreak/>
        <w:t>μπορούν να εξυπηρετούνται και αυτοί οι άνθρωποι; Και ξαναλέω, όχι γι’ αυτά τα κανάλια, αλλά για τα επόμενα κανάλια, τα οποία θα εκπέμπουν με μια εθνική διακυβέρνηση.</w:t>
      </w:r>
    </w:p>
    <w:p w14:paraId="349D4E04" w14:textId="77777777" w:rsidR="00AA5F14" w:rsidRDefault="00642151">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sidRPr="00DC758C">
        <w:rPr>
          <w:rFonts w:eastAsia="Times New Roman" w:cs="Times New Roman"/>
          <w:szCs w:val="24"/>
        </w:rPr>
        <w:t xml:space="preserve"> </w:t>
      </w:r>
      <w:r>
        <w:rPr>
          <w:rFonts w:eastAsia="Times New Roman" w:cs="Times New Roman"/>
          <w:szCs w:val="24"/>
        </w:rPr>
        <w:t>είχε υποσχεθεί ότι</w:t>
      </w:r>
      <w:r>
        <w:rPr>
          <w:rFonts w:eastAsia="Times New Roman" w:cs="Times New Roman"/>
          <w:szCs w:val="24"/>
        </w:rPr>
        <w:t xml:space="preserve"> θα βάλει τριακόσιους πενήντα έξι αναμεταδότες. Τελικά, με κυβερνήσεις ΠΑΣΟΚ και Νέας Δημοκρατίας το 2012, έβαλε ακριβώς τους μισούς. Δεν τους ενδιέφερε να εξυπηρετήσουν το ελληνικό κοινό, τους ενδιέφερε το κέρδος, όπως ενδιαφέρει την κάθε εταιρεία.</w:t>
      </w:r>
    </w:p>
    <w:p w14:paraId="349D4E05" w14:textId="77777777" w:rsidR="00AA5F14" w:rsidRDefault="00642151">
      <w:pPr>
        <w:spacing w:after="0" w:line="600" w:lineRule="auto"/>
        <w:ind w:firstLine="720"/>
        <w:jc w:val="both"/>
        <w:rPr>
          <w:rFonts w:eastAsia="Times New Roman" w:cs="Times New Roman"/>
          <w:szCs w:val="24"/>
        </w:rPr>
      </w:pPr>
      <w:r>
        <w:rPr>
          <w:rFonts w:eastAsia="Times New Roman" w:cs="Times New Roman"/>
          <w:szCs w:val="24"/>
        </w:rPr>
        <w:t>Και θα</w:t>
      </w:r>
      <w:r>
        <w:rPr>
          <w:rFonts w:eastAsia="Times New Roman" w:cs="Times New Roman"/>
          <w:szCs w:val="24"/>
        </w:rPr>
        <w:t xml:space="preserve"> κλείσω με μια αποστροφή από τη χθεσινή συνέντευξη του Τσίπρα, που είπε ότι το ασφαλιστικό πρόβλημα θα το λύσει ο θάνατος των γερόντων. Ήταν τόσο κυνικός. Μασούσε λίγο τα λόγια του βέβαια. Δεν μπορούσε να το πει όπως το σκεφτόταν, δεν μπορούσε να το πει όπ</w:t>
      </w:r>
      <w:r>
        <w:rPr>
          <w:rFonts w:eastAsia="Times New Roman" w:cs="Times New Roman"/>
          <w:szCs w:val="24"/>
        </w:rPr>
        <w:t>ως του έβγαινε. Τα μάσησε λίγο τα λόγια του, αλλά τελικά το είπε: «η προσωπική διαφορά στις συντάξεις και η επιβίωση του ασφαλιστικού θα έλθει όταν πεθάνουν οι συνάνθρωποί μας, που βρίσκονται πάνω από τα εβδομήντα έτη». Δεν ντρέπεστε και δεν ντρέπεστε, για</w:t>
      </w:r>
      <w:r>
        <w:rPr>
          <w:rFonts w:eastAsia="Times New Roman" w:cs="Times New Roman"/>
          <w:szCs w:val="24"/>
        </w:rPr>
        <w:t xml:space="preserve">τί η ιδεολογία σας και η ιδεοληψία της Αριστεράς, η οποία κρύβει μέσα της άπειρη κακία για τον συνάνθρωπο, αυτά σας λέει. Αυτά σας διδάσκουν τόσα χρόνια στα «πανεπιστήμια» της ΚΝΕ και σε όλα τα κομματικά όργανα που έχετε περάσει όλοι εσείς. Όχι, εμείς δεν </w:t>
      </w:r>
      <w:r>
        <w:rPr>
          <w:rFonts w:eastAsia="Times New Roman" w:cs="Times New Roman"/>
          <w:szCs w:val="24"/>
        </w:rPr>
        <w:t xml:space="preserve">θα γίνουμε τόσο κακοί, όπως έγινε ο Τσίπρας, ώστε να ευχηθούμε τον θάνατό σας. </w:t>
      </w:r>
      <w:r>
        <w:rPr>
          <w:rFonts w:eastAsia="Times New Roman" w:cs="Times New Roman"/>
          <w:szCs w:val="24"/>
        </w:rPr>
        <w:lastRenderedPageBreak/>
        <w:t xml:space="preserve">Προς </w:t>
      </w:r>
      <w:r>
        <w:rPr>
          <w:rFonts w:eastAsia="Times New Roman" w:cs="Times New Roman"/>
          <w:szCs w:val="24"/>
        </w:rPr>
        <w:t>θεού</w:t>
      </w:r>
      <w:r>
        <w:rPr>
          <w:rFonts w:eastAsia="Times New Roman" w:cs="Times New Roman"/>
          <w:szCs w:val="24"/>
        </w:rPr>
        <w:t>! Εμείς λέμε ότι όταν αφανιστεί από το πολιτικό σύστημα όλη αυτή η «συμμορία», που λυμαίνεται τη χώρα τα τελευταία σαράντα πέντε χρόνια -γιατί είστε η ίδια συμμορία, δε</w:t>
      </w:r>
      <w:r>
        <w:rPr>
          <w:rFonts w:eastAsia="Times New Roman" w:cs="Times New Roman"/>
          <w:szCs w:val="24"/>
        </w:rPr>
        <w:t>ν αλλάζει κάτι, παρά μόνο τα ονόματά σας- όταν λοιπόν φύγετε από το προσκήνιο, όταν πολιτικά τελειώσετε, τότε θα μπορέσει να αναστηθεί η πατρίδα μας, να εξυγιανθεί και επιτέλους να ανατείλει η Χρυσή Αυγή του Ελληνισμού.</w:t>
      </w:r>
    </w:p>
    <w:p w14:paraId="349D4E06" w14:textId="77777777" w:rsidR="00AA5F14" w:rsidRDefault="00642151">
      <w:pPr>
        <w:spacing w:after="0" w:line="600" w:lineRule="auto"/>
        <w:ind w:firstLine="720"/>
        <w:jc w:val="both"/>
        <w:rPr>
          <w:rFonts w:eastAsia="Times New Roman" w:cs="Times New Roman"/>
          <w:szCs w:val="24"/>
        </w:rPr>
      </w:pPr>
      <w:r w:rsidRPr="000439D2">
        <w:rPr>
          <w:rFonts w:eastAsia="Times New Roman" w:cs="Times New Roman"/>
          <w:b/>
          <w:szCs w:val="24"/>
        </w:rPr>
        <w:t>ΠΡΟΕΔΡΕΥΩΝ (Γεώργιος Βαρεμένος):</w:t>
      </w:r>
      <w:r>
        <w:rPr>
          <w:rFonts w:eastAsia="Times New Roman" w:cs="Times New Roman"/>
          <w:szCs w:val="24"/>
        </w:rPr>
        <w:t xml:space="preserve"> Λόγ</w:t>
      </w:r>
      <w:r>
        <w:rPr>
          <w:rFonts w:eastAsia="Times New Roman" w:cs="Times New Roman"/>
          <w:szCs w:val="24"/>
        </w:rPr>
        <w:t xml:space="preserve">ω μιας έκτακτης υποχρέωσης, θα προηγηθεί ο κ. </w:t>
      </w:r>
      <w:proofErr w:type="spellStart"/>
      <w:r>
        <w:rPr>
          <w:rFonts w:eastAsia="Times New Roman" w:cs="Times New Roman"/>
          <w:szCs w:val="24"/>
        </w:rPr>
        <w:t>Παπαχριστόπουλος</w:t>
      </w:r>
      <w:proofErr w:type="spellEnd"/>
      <w:r>
        <w:rPr>
          <w:rFonts w:eastAsia="Times New Roman" w:cs="Times New Roman"/>
          <w:szCs w:val="24"/>
        </w:rPr>
        <w:t>, γιατί πρέπει να αποχωρήσει.</w:t>
      </w:r>
    </w:p>
    <w:p w14:paraId="349D4E07" w14:textId="77777777" w:rsidR="00AA5F14" w:rsidRDefault="00642151">
      <w:pPr>
        <w:spacing w:after="0" w:line="600" w:lineRule="auto"/>
        <w:ind w:firstLine="720"/>
        <w:jc w:val="both"/>
        <w:rPr>
          <w:rFonts w:eastAsia="Times New Roman" w:cs="Times New Roman"/>
          <w:szCs w:val="24"/>
        </w:rPr>
      </w:pPr>
      <w:r>
        <w:rPr>
          <w:rFonts w:eastAsia="Times New Roman" w:cs="Times New Roman"/>
          <w:szCs w:val="24"/>
        </w:rPr>
        <w:t xml:space="preserve">Ελάτε, κύριε </w:t>
      </w:r>
      <w:proofErr w:type="spellStart"/>
      <w:r>
        <w:rPr>
          <w:rFonts w:eastAsia="Times New Roman" w:cs="Times New Roman"/>
          <w:szCs w:val="24"/>
        </w:rPr>
        <w:t>Παπαχριστόπουλε</w:t>
      </w:r>
      <w:proofErr w:type="spellEnd"/>
      <w:r>
        <w:rPr>
          <w:rFonts w:eastAsia="Times New Roman" w:cs="Times New Roman"/>
          <w:szCs w:val="24"/>
        </w:rPr>
        <w:t>.</w:t>
      </w:r>
    </w:p>
    <w:p w14:paraId="349D4E08" w14:textId="77777777" w:rsidR="00AA5F14" w:rsidRDefault="00642151">
      <w:pPr>
        <w:spacing w:after="0" w:line="600" w:lineRule="auto"/>
        <w:ind w:firstLine="720"/>
        <w:jc w:val="both"/>
        <w:rPr>
          <w:rFonts w:eastAsia="Times New Roman" w:cs="Times New Roman"/>
          <w:szCs w:val="24"/>
        </w:rPr>
      </w:pPr>
      <w:r w:rsidRPr="000439D2">
        <w:rPr>
          <w:rFonts w:eastAsia="Times New Roman" w:cs="Times New Roman"/>
          <w:b/>
          <w:szCs w:val="24"/>
        </w:rPr>
        <w:t>ΑΘΑΝΑΣΙΟΣ ΠΑΠΑΧΡΙΣΤΟΠΟΥΛΟΣ:</w:t>
      </w:r>
      <w:r>
        <w:rPr>
          <w:rFonts w:eastAsia="Times New Roman" w:cs="Times New Roman"/>
          <w:szCs w:val="24"/>
        </w:rPr>
        <w:t xml:space="preserve"> Ευχαριστώ, κύριε Πρόεδρε.</w:t>
      </w:r>
    </w:p>
    <w:p w14:paraId="349D4E09" w14:textId="77777777" w:rsidR="00AA5F14" w:rsidRDefault="00642151">
      <w:pPr>
        <w:spacing w:after="0" w:line="600" w:lineRule="auto"/>
        <w:ind w:firstLine="720"/>
        <w:jc w:val="both"/>
        <w:rPr>
          <w:rFonts w:eastAsia="Times New Roman" w:cs="Times New Roman"/>
          <w:szCs w:val="24"/>
        </w:rPr>
      </w:pPr>
      <w:r>
        <w:rPr>
          <w:rFonts w:eastAsia="Times New Roman" w:cs="Times New Roman"/>
          <w:szCs w:val="24"/>
        </w:rPr>
        <w:t>Άλλο ένα χειροπιαστό παράδειγμα</w:t>
      </w:r>
      <w:r>
        <w:rPr>
          <w:rFonts w:eastAsia="Times New Roman" w:cs="Times New Roman"/>
          <w:szCs w:val="24"/>
        </w:rPr>
        <w:t xml:space="preserve"> </w:t>
      </w:r>
      <w:r>
        <w:rPr>
          <w:rFonts w:eastAsia="Times New Roman" w:cs="Times New Roman"/>
          <w:szCs w:val="24"/>
        </w:rPr>
        <w:t>τι θα πει ψεύτικη είδηση και πως αναπαράγεται εί</w:t>
      </w:r>
      <w:r>
        <w:rPr>
          <w:rFonts w:eastAsia="Times New Roman" w:cs="Times New Roman"/>
          <w:szCs w:val="24"/>
        </w:rPr>
        <w:t>ναι αυτή η αποστροφή που επικαλέστηκε ο προηγούμενος ομιλητής, ότι ο Πρωθυπουργός εννοούσε το φυσικό θάνατο κάποιων για να λυθεί. Καμμία σχέση το ένα με το άλλο. Όσοι ήμαστε παρόντες σε αυτήν την ομιλία, έχουμε μια άλλη εντύπωση. Είναι μια χειροπιαστή απόδ</w:t>
      </w:r>
      <w:r>
        <w:rPr>
          <w:rFonts w:eastAsia="Times New Roman" w:cs="Times New Roman"/>
          <w:szCs w:val="24"/>
        </w:rPr>
        <w:t xml:space="preserve">ειξη πραγματικής διαστρέβλωσης της πραγματικότητας. </w:t>
      </w:r>
    </w:p>
    <w:p w14:paraId="349D4E0A" w14:textId="77777777" w:rsidR="00AA5F14" w:rsidRDefault="00642151">
      <w:pPr>
        <w:spacing w:after="0" w:line="600" w:lineRule="auto"/>
        <w:ind w:firstLine="720"/>
        <w:jc w:val="both"/>
        <w:rPr>
          <w:rFonts w:eastAsia="Times New Roman" w:cs="Times New Roman"/>
          <w:szCs w:val="24"/>
        </w:rPr>
      </w:pPr>
      <w:r>
        <w:rPr>
          <w:rFonts w:eastAsia="Times New Roman" w:cs="Times New Roman"/>
          <w:szCs w:val="24"/>
        </w:rPr>
        <w:t>Ίσως δεν είμαι ο πιο κατάλληλος να το εξηγήσω, αλλά θα ήθελα να πω το εξής: Τη στιγμή που οι στόχοι με σαφήνεια μπορούν να πιαστούν, δηλαδή το πλεόνασμα να είναι 3,5%, είναι φυσιολογικό -αυτό είπε ο Πρωθ</w:t>
      </w:r>
      <w:r>
        <w:rPr>
          <w:rFonts w:eastAsia="Times New Roman" w:cs="Times New Roman"/>
          <w:szCs w:val="24"/>
        </w:rPr>
        <w:t xml:space="preserve">υπουργός- να μην χρειαστεί να κοπούν οι συντάξεις και να το διαπραγματευτούμε αυτό με τους δανειστές. </w:t>
      </w:r>
      <w:r>
        <w:rPr>
          <w:rFonts w:eastAsia="Times New Roman" w:cs="Times New Roman"/>
          <w:szCs w:val="24"/>
        </w:rPr>
        <w:lastRenderedPageBreak/>
        <w:t xml:space="preserve">Αυτό παραποιήθηκε από τα </w:t>
      </w:r>
      <w:r>
        <w:rPr>
          <w:rFonts w:eastAsia="Times New Roman" w:cs="Times New Roman"/>
          <w:szCs w:val="24"/>
          <w:lang w:val="en-US"/>
        </w:rPr>
        <w:t>sites</w:t>
      </w:r>
      <w:r w:rsidRPr="005316BE">
        <w:rPr>
          <w:rFonts w:eastAsia="Times New Roman" w:cs="Times New Roman"/>
          <w:szCs w:val="24"/>
        </w:rPr>
        <w:t xml:space="preserve"> </w:t>
      </w:r>
      <w:r>
        <w:rPr>
          <w:rFonts w:eastAsia="Times New Roman" w:cs="Times New Roman"/>
          <w:szCs w:val="24"/>
        </w:rPr>
        <w:t>και τους πρόθυμους εκφραστές τους, ότι ο Πρωθυπουργός εννοούσε τη φυσική εξόντωση των συνταξιούχων. Δεν θέλω να χρησιμοποιή</w:t>
      </w:r>
      <w:r>
        <w:rPr>
          <w:rFonts w:eastAsia="Times New Roman" w:cs="Times New Roman"/>
          <w:szCs w:val="24"/>
        </w:rPr>
        <w:t>σω οξείες εκφράσεις. Σταματάω εδώ και πιστεύω ότι θα σας τα πει και ο ίδιος ο Υπουργός.</w:t>
      </w:r>
    </w:p>
    <w:p w14:paraId="349D4E0B" w14:textId="77777777" w:rsidR="00AA5F14" w:rsidRDefault="00642151">
      <w:pPr>
        <w:spacing w:after="0" w:line="600" w:lineRule="auto"/>
        <w:ind w:firstLine="720"/>
        <w:jc w:val="both"/>
        <w:rPr>
          <w:rFonts w:eastAsia="Times New Roman" w:cs="Times New Roman"/>
          <w:szCs w:val="24"/>
        </w:rPr>
      </w:pPr>
      <w:r>
        <w:rPr>
          <w:rFonts w:eastAsia="Times New Roman" w:cs="Times New Roman"/>
          <w:szCs w:val="24"/>
        </w:rPr>
        <w:t>Θα ήθελα κάτι άλλο να σχολιάσω γιατί ήμουν στη Θεσσαλονίκη και επειδή δεν υπήρχε τάξη, δεν κυκλοφορούσα από εκεί που έμενα εγώ για να πάω στο «</w:t>
      </w:r>
      <w:proofErr w:type="spellStart"/>
      <w:r>
        <w:rPr>
          <w:rFonts w:eastAsia="Times New Roman" w:cs="Times New Roman"/>
          <w:szCs w:val="24"/>
        </w:rPr>
        <w:t>Β</w:t>
      </w:r>
      <w:r w:rsidRPr="006631AA">
        <w:rPr>
          <w:rFonts w:eastAsia="Times New Roman" w:cs="Times New Roman"/>
          <w:szCs w:val="24"/>
        </w:rPr>
        <w:t>ελλίδειο</w:t>
      </w:r>
      <w:proofErr w:type="spellEnd"/>
      <w:r>
        <w:rPr>
          <w:rFonts w:eastAsia="Times New Roman" w:cs="Times New Roman"/>
          <w:szCs w:val="24"/>
        </w:rPr>
        <w:t>», πέρασα σχεδόν</w:t>
      </w:r>
      <w:r>
        <w:rPr>
          <w:rFonts w:eastAsia="Times New Roman" w:cs="Times New Roman"/>
          <w:szCs w:val="24"/>
        </w:rPr>
        <w:t xml:space="preserve"> από όλες τις συγκεντρώσεις. Πέρασα από τους αναρχικούς στην Εγνατία, είχα περάσει πριν από τη ΓΣΕΕ και μετά αναγκαστικά πέρασα και από κάτω. </w:t>
      </w:r>
    </w:p>
    <w:p w14:paraId="349D4E0C" w14:textId="77777777" w:rsidR="00AA5F14" w:rsidRDefault="00642151">
      <w:pPr>
        <w:spacing w:line="600" w:lineRule="auto"/>
        <w:ind w:firstLine="720"/>
        <w:contextualSpacing/>
        <w:jc w:val="both"/>
        <w:rPr>
          <w:rFonts w:eastAsia="Times New Roman"/>
          <w:szCs w:val="24"/>
        </w:rPr>
      </w:pPr>
      <w:r>
        <w:rPr>
          <w:rFonts w:eastAsia="Times New Roman"/>
          <w:szCs w:val="24"/>
        </w:rPr>
        <w:t>Θα ήταν πρώτη είδηση αν υπήρχε κόσμος πάνω από δεκαπέντε χιλιάδες. Δεν υπήρχε. Δεν έγινε πρώτη είδηση. Κάποιοι επ</w:t>
      </w:r>
      <w:r>
        <w:rPr>
          <w:rFonts w:eastAsia="Times New Roman"/>
          <w:szCs w:val="24"/>
        </w:rPr>
        <w:t>ικαλέστηκαν παλιές φωτογραφίες. Δεν έβγαιναν, όμως, γιατί τους ανακάλυπταν και το θέμα «πνίγηκε». Οι άνθρωποι που ήταν εκεί και διαδήλωναν είχαν εκτραπεί. Εγώ λέω με σεβασμό ότι κάποιοι ίσως να ήθελαν να πάνε σ’ αυτήν την εκδήλωση και το σέβομαι κιόλας. Μ’</w:t>
      </w:r>
      <w:r>
        <w:rPr>
          <w:rFonts w:eastAsia="Times New Roman"/>
          <w:szCs w:val="24"/>
        </w:rPr>
        <w:t xml:space="preserve"> αυτά που γίνονταν, ήταν αδύνατο να πάνε. Νομίζω ότι αυτή η ιστορία έχει ημερομηνία λήξης  και κάποιοι το έχουν ήδη καταλάβει και γι’ αυτό και δεν τη «σήκωσαν». Σταματάω εδώ.</w:t>
      </w:r>
    </w:p>
    <w:p w14:paraId="349D4E0D" w14:textId="77777777" w:rsidR="00AA5F14" w:rsidRDefault="00642151">
      <w:pPr>
        <w:spacing w:line="600" w:lineRule="auto"/>
        <w:ind w:firstLine="720"/>
        <w:contextualSpacing/>
        <w:jc w:val="both"/>
        <w:rPr>
          <w:rFonts w:eastAsia="Times New Roman"/>
          <w:szCs w:val="24"/>
        </w:rPr>
      </w:pPr>
      <w:r>
        <w:rPr>
          <w:rFonts w:eastAsia="Times New Roman"/>
          <w:szCs w:val="24"/>
        </w:rPr>
        <w:t xml:space="preserve">Έρχομαι στο νομοσχέδιο. Έζησα από κοντά όλες τις μέρες τις προσπάθειες που κάνει αυτή η Κυβέρνηση για να φτιάξουμε καινούργιο ΕΣΡ. Ήμουν παρών από </w:t>
      </w:r>
      <w:r>
        <w:rPr>
          <w:rFonts w:eastAsia="Times New Roman"/>
          <w:szCs w:val="24"/>
        </w:rPr>
        <w:lastRenderedPageBreak/>
        <w:t>την πρώτη μέχρι την τελευταία μέρα. Πόση λύσσα! Στην αρχή υπήρχε μια καλή πρόθεση. Θυμίζω τα γεγονότα. Ήταν τ</w:t>
      </w:r>
      <w:r>
        <w:rPr>
          <w:rFonts w:eastAsia="Times New Roman"/>
          <w:szCs w:val="24"/>
        </w:rPr>
        <w:t>ότε που η Νέα Δημοκρατία δεν είχε Αρχηγό κι εμείς το σεβαστήκαμε. Είχαν πει</w:t>
      </w:r>
      <w:r w:rsidRPr="00D95670">
        <w:rPr>
          <w:rFonts w:eastAsia="Times New Roman"/>
          <w:szCs w:val="24"/>
        </w:rPr>
        <w:t>:</w:t>
      </w:r>
      <w:r>
        <w:rPr>
          <w:rFonts w:eastAsia="Times New Roman"/>
          <w:szCs w:val="24"/>
        </w:rPr>
        <w:t xml:space="preserve"> «Παιδιά, να εκλέξουμε Αρχηγό και μετά πάμε και στο ΕΣΡ». Καμμία αντίρρηση. Αφού έγινε η εκλογή Αρχηγού, άλλαξε η γραμμή και είχαμε μια λυσσώδη αντίδραση να μη γίνει ΕΣΡ. Μπορεί κά</w:t>
      </w:r>
      <w:r>
        <w:rPr>
          <w:rFonts w:eastAsia="Times New Roman"/>
          <w:szCs w:val="24"/>
        </w:rPr>
        <w:t xml:space="preserve">ποιος να μας απαντήσει για ποιον λόγο; Έτσι, λογικά να μας απαντήσει, γιατί, ρε παιδιά, δεν θέλατε να γίνει ΕΣΡ; Θέλετε να σας θυμίσω τι εμπόδια βάζατε κάθε μέρα, όχι βεβαίως όλα τα κόμματα, αλλά τουλάχιστον το κόμμα της </w:t>
      </w:r>
      <w:r>
        <w:rPr>
          <w:rFonts w:eastAsia="Times New Roman"/>
          <w:szCs w:val="24"/>
        </w:rPr>
        <w:t>αξιωματικής αντιπολίτευσης</w:t>
      </w:r>
      <w:r>
        <w:rPr>
          <w:rFonts w:eastAsia="Times New Roman"/>
          <w:szCs w:val="24"/>
        </w:rPr>
        <w:t xml:space="preserve">; </w:t>
      </w:r>
    </w:p>
    <w:p w14:paraId="349D4E0E" w14:textId="77777777" w:rsidR="00AA5F14" w:rsidRDefault="00642151">
      <w:pPr>
        <w:spacing w:line="600" w:lineRule="auto"/>
        <w:ind w:firstLine="720"/>
        <w:contextualSpacing/>
        <w:jc w:val="both"/>
        <w:rPr>
          <w:rFonts w:eastAsia="Times New Roman"/>
          <w:szCs w:val="24"/>
        </w:rPr>
      </w:pPr>
      <w:r>
        <w:rPr>
          <w:rFonts w:eastAsia="Times New Roman"/>
          <w:szCs w:val="24"/>
        </w:rPr>
        <w:t xml:space="preserve">Θέλω, </w:t>
      </w:r>
      <w:r>
        <w:rPr>
          <w:rFonts w:eastAsia="Times New Roman"/>
          <w:szCs w:val="24"/>
        </w:rPr>
        <w:t xml:space="preserve">επίσης, να φρεσκάρω τη μνήμη κάποιων σχετικά με το τι κουβέντα έγινε για το περίφημο Ινστιτούτο της Φλωρεντίας. Τι έλεγε αυτό το </w:t>
      </w:r>
      <w:r>
        <w:rPr>
          <w:rFonts w:eastAsia="Times New Roman"/>
          <w:szCs w:val="24"/>
        </w:rPr>
        <w:t>ινστιτούτο</w:t>
      </w:r>
      <w:r>
        <w:rPr>
          <w:rFonts w:eastAsia="Times New Roman"/>
          <w:szCs w:val="24"/>
        </w:rPr>
        <w:t>; «Παιδιά, δεν χωράνε περισσότερες από τέσσερις με πέντε άδειες». Τι ακούσαμε; Τα έχω μπροστά μου και έχω μπροστά μου</w:t>
      </w:r>
      <w:r>
        <w:rPr>
          <w:rFonts w:eastAsia="Times New Roman"/>
          <w:szCs w:val="24"/>
        </w:rPr>
        <w:t xml:space="preserve"> και το τι έλεγαν οι Βουλευτές. Δεν θέλω να ξύσω πληγές. Τι εκτροπές λέγανε, τι φασισμό λέγανε, τι απίστευτα πράγματα ακούσαμε για το αυτονόητο. Αυτό έλεγε το Ινστιτούτο της Φλωρεντίας. Τέσσερις με πέντε άδειες έλεγε. Τι λέγατε; Θυμάστε; Τα έχω μπροστά όλα</w:t>
      </w:r>
      <w:r>
        <w:rPr>
          <w:rFonts w:eastAsia="Times New Roman"/>
          <w:szCs w:val="24"/>
        </w:rPr>
        <w:t xml:space="preserve"> τα ονόματα, γιατί ήμουν στην </w:t>
      </w:r>
      <w:r>
        <w:rPr>
          <w:rFonts w:eastAsia="Times New Roman"/>
          <w:szCs w:val="24"/>
        </w:rPr>
        <w:t xml:space="preserve">επιτροπή </w:t>
      </w:r>
      <w:r>
        <w:rPr>
          <w:rFonts w:eastAsia="Times New Roman"/>
          <w:szCs w:val="24"/>
        </w:rPr>
        <w:t>και έχω το ελάττωμα να είμαι πολύ επιμελής</w:t>
      </w:r>
      <w:r w:rsidRPr="00853875">
        <w:rPr>
          <w:rFonts w:eastAsia="Times New Roman"/>
          <w:szCs w:val="24"/>
        </w:rPr>
        <w:t xml:space="preserve"> </w:t>
      </w:r>
      <w:r>
        <w:rPr>
          <w:rFonts w:eastAsia="Times New Roman"/>
          <w:szCs w:val="24"/>
        </w:rPr>
        <w:t>και να κρατάω όλες τις σημειώσεις. Εκτροπή δημοκρατική κ.λπ</w:t>
      </w:r>
      <w:r>
        <w:rPr>
          <w:rFonts w:eastAsia="Times New Roman"/>
          <w:szCs w:val="24"/>
        </w:rPr>
        <w:t>.</w:t>
      </w:r>
      <w:r>
        <w:rPr>
          <w:rFonts w:eastAsia="Times New Roman"/>
          <w:szCs w:val="24"/>
        </w:rPr>
        <w:t xml:space="preserve">. </w:t>
      </w:r>
    </w:p>
    <w:p w14:paraId="349D4E0F" w14:textId="77777777" w:rsidR="00AA5F14" w:rsidRDefault="00642151">
      <w:pPr>
        <w:spacing w:line="600" w:lineRule="auto"/>
        <w:ind w:firstLine="720"/>
        <w:contextualSpacing/>
        <w:jc w:val="both"/>
        <w:rPr>
          <w:rFonts w:eastAsia="Times New Roman"/>
          <w:szCs w:val="24"/>
        </w:rPr>
      </w:pPr>
      <w:r>
        <w:rPr>
          <w:rFonts w:eastAsia="Times New Roman"/>
          <w:szCs w:val="24"/>
        </w:rPr>
        <w:t>Κάτι άλλο</w:t>
      </w:r>
      <w:r w:rsidRPr="00853875">
        <w:rPr>
          <w:rFonts w:eastAsia="Times New Roman"/>
          <w:szCs w:val="24"/>
        </w:rPr>
        <w:t>:</w:t>
      </w:r>
      <w:r>
        <w:rPr>
          <w:rFonts w:eastAsia="Times New Roman"/>
          <w:szCs w:val="24"/>
        </w:rPr>
        <w:t xml:space="preserve"> «Κακώς έγινε» -λέει- «αυτός ο διαγωνισμός έτσι». Πώς θα ξέραμε το τίμημα και πώς αποφασίστηκε αυτό τ</w:t>
      </w:r>
      <w:r>
        <w:rPr>
          <w:rFonts w:eastAsia="Times New Roman"/>
          <w:szCs w:val="24"/>
        </w:rPr>
        <w:t xml:space="preserve">ο τίμημα; Θέλω να θυμίσω, για κάποιους </w:t>
      </w:r>
      <w:r>
        <w:rPr>
          <w:rFonts w:eastAsia="Times New Roman"/>
          <w:szCs w:val="24"/>
        </w:rPr>
        <w:lastRenderedPageBreak/>
        <w:t>που έχουν ασθενική μνήμη, ότι το 2010 ομόφωνη απόφαση του Συμβουλίου της Επικρατείας λέει</w:t>
      </w:r>
      <w:r w:rsidRPr="00853875">
        <w:rPr>
          <w:rFonts w:eastAsia="Times New Roman"/>
          <w:szCs w:val="24"/>
        </w:rPr>
        <w:t>:</w:t>
      </w:r>
      <w:r>
        <w:rPr>
          <w:rFonts w:eastAsia="Times New Roman"/>
          <w:szCs w:val="24"/>
        </w:rPr>
        <w:t xml:space="preserve"> «Κύριοι, παρανομείτε. Τελειώστε μ’ αυτήν την ιστορία». Δεν μπορεί αυτοί οι άνθρωποι να κυκλοφορούν χωρίς άδεια τόσες δεκαετίες</w:t>
      </w:r>
      <w:r>
        <w:rPr>
          <w:rFonts w:eastAsia="Times New Roman"/>
          <w:szCs w:val="24"/>
        </w:rPr>
        <w:t>. Ομόφωνη απόφαση του Συμβουλίου της Επικρατείας. Για εμάς τους φουκαράδες –συγχωρήστε μου την έκφραση- το πρώτο πράγμα που πρέπει να κάνεις είναι να διαλέξεις ένα ΕΣΡ. Δεν γινόταν. Ποιος κωλυσιεργούσε και γιατί; Θα μας απαντήσετε; Ποιος κωλυσιεργούσε; Είχ</w:t>
      </w:r>
      <w:r>
        <w:rPr>
          <w:rFonts w:eastAsia="Times New Roman"/>
          <w:szCs w:val="24"/>
        </w:rPr>
        <w:t>αμε κατευθυνόμενη ενημέρωση για είκοσι χιλιάδες χρόνια, όπου ο Ψυχάρης δεν μίλαγε καν με Υπουργούς. Δεν καταδεχόταν να μιλήσει με Υπουργούς, αυτός που έπαιρνε δάνεια όπως ήθελε, όπως και άλλοι πολλοί. Δεν θέλω να ξύσω πληγές. Τι σας εμπόδιζε να κάνετε το α</w:t>
      </w:r>
      <w:r>
        <w:rPr>
          <w:rFonts w:eastAsia="Times New Roman"/>
          <w:szCs w:val="24"/>
        </w:rPr>
        <w:t xml:space="preserve">υτονόητο, αυτό που σας έλεγε η ομόφωνη απόφαση του Συμβουλίου της Επικρατείας; </w:t>
      </w:r>
    </w:p>
    <w:p w14:paraId="349D4E10" w14:textId="77777777" w:rsidR="00AA5F14" w:rsidRDefault="00642151">
      <w:pPr>
        <w:spacing w:line="600" w:lineRule="auto"/>
        <w:ind w:firstLine="720"/>
        <w:contextualSpacing/>
        <w:jc w:val="both"/>
        <w:rPr>
          <w:rFonts w:eastAsia="Times New Roman"/>
          <w:szCs w:val="24"/>
        </w:rPr>
      </w:pPr>
      <w:r>
        <w:rPr>
          <w:rFonts w:eastAsia="Times New Roman"/>
          <w:szCs w:val="24"/>
        </w:rPr>
        <w:t>Ήρθε</w:t>
      </w:r>
      <w:r>
        <w:rPr>
          <w:rFonts w:eastAsia="Times New Roman"/>
          <w:szCs w:val="24"/>
        </w:rPr>
        <w:t xml:space="preserve"> </w:t>
      </w:r>
      <w:r>
        <w:rPr>
          <w:rFonts w:eastAsia="Times New Roman"/>
          <w:szCs w:val="24"/>
        </w:rPr>
        <w:t xml:space="preserve">μια άλλη απόφαση, λοιπόν –τη ζήσαμε και αυτή- που ακύρωσε τον διαγωνισμό, γιατί πράγματι τον διαγωνισμό δεν μπορούσε να τον κάνει η Γενική Γραμματεία, ο κ. Κρέτσος, αλλά έπρεπε να τον κάνει το ΕΣΡ. Πόσο πιο πολύ σεβασμό μπορεί να δείξει κάποιος; Σεβάστηκε </w:t>
      </w:r>
      <w:r>
        <w:rPr>
          <w:rFonts w:eastAsia="Times New Roman"/>
          <w:szCs w:val="24"/>
        </w:rPr>
        <w:t>αυτήν την απόφαση. Κριτική μπορούμε να της κάνουμε, αλλά δεν διανοήθηκε κανείς να μην εφαρμοστεί η απόφαση της δικαιοσύνης. Εφαρμόστηκε. Αναβλήθηκε, ακυρώθηκε ο διαγωνισμός. Κάποιοι θριαμβολόγησαν τότε. Η Κυβέρνηση επέμεινε, όμως, με χίλια εμπόδια που τα β</w:t>
      </w:r>
      <w:r>
        <w:rPr>
          <w:rFonts w:eastAsia="Times New Roman"/>
          <w:szCs w:val="24"/>
        </w:rPr>
        <w:t xml:space="preserve">άζατε εσείς. Εξελέγη το ΕΣΡ και ο Πρόεδρος του ΕΣΡ προτάθηκε από εσάς. Πόσο περισσότερη </w:t>
      </w:r>
      <w:r>
        <w:rPr>
          <w:rFonts w:eastAsia="Times New Roman"/>
          <w:szCs w:val="24"/>
        </w:rPr>
        <w:lastRenderedPageBreak/>
        <w:t xml:space="preserve">δημοκρατία, πόσο περισσότερη διαφάνεια, που είχαμε ακούσει τα χίλια μύρια για εκτροπές; </w:t>
      </w:r>
    </w:p>
    <w:p w14:paraId="349D4E11" w14:textId="77777777" w:rsidR="00AA5F14" w:rsidRDefault="00642151">
      <w:pPr>
        <w:tabs>
          <w:tab w:val="left" w:pos="2608"/>
        </w:tabs>
        <w:spacing w:line="600" w:lineRule="auto"/>
        <w:ind w:firstLine="720"/>
        <w:jc w:val="both"/>
        <w:rPr>
          <w:rFonts w:eastAsia="Times New Roman" w:cs="Times New Roman"/>
          <w:szCs w:val="24"/>
        </w:rPr>
      </w:pPr>
      <w:r>
        <w:rPr>
          <w:rFonts w:eastAsia="Times New Roman" w:cs="Times New Roman"/>
          <w:szCs w:val="24"/>
        </w:rPr>
        <w:t>Την προηγούμενη εβδομάδα είδα τον Υπουργό με χαρά να φέρνει πλέον μετά από καιρ</w:t>
      </w:r>
      <w:r>
        <w:rPr>
          <w:rFonts w:eastAsia="Times New Roman" w:cs="Times New Roman"/>
          <w:szCs w:val="24"/>
        </w:rPr>
        <w:t xml:space="preserve">ό το σχέδιο νόμου. Θέλει αρετή και τόλμη, έλεγε ο Κάλβος, η ελευθερία. Εγώ λέω ότι θέλει αρετή, τόλμη και υπομονή η ελευθερία και η δημοκρατία. Προσθέτω και τη λέξη υπομονή, ιώβεια υπομονή. </w:t>
      </w:r>
    </w:p>
    <w:p w14:paraId="349D4E12" w14:textId="77777777" w:rsidR="00AA5F14" w:rsidRDefault="00642151">
      <w:pPr>
        <w:tabs>
          <w:tab w:val="left" w:pos="2608"/>
        </w:tabs>
        <w:spacing w:line="600" w:lineRule="auto"/>
        <w:ind w:firstLine="720"/>
        <w:jc w:val="both"/>
        <w:rPr>
          <w:rFonts w:eastAsia="Times New Roman" w:cs="Times New Roman"/>
          <w:szCs w:val="24"/>
        </w:rPr>
      </w:pPr>
      <w:r>
        <w:rPr>
          <w:rFonts w:eastAsia="Times New Roman" w:cs="Times New Roman"/>
          <w:szCs w:val="24"/>
        </w:rPr>
        <w:t>Χρησίμευσε εκείνος ο νόμος που ακυρώθηκε; Ναι. Πώς μάθαμε ποιο θα</w:t>
      </w:r>
      <w:r>
        <w:rPr>
          <w:rFonts w:eastAsia="Times New Roman" w:cs="Times New Roman"/>
          <w:szCs w:val="24"/>
        </w:rPr>
        <w:t xml:space="preserve"> ήταν το τίμημα; Ακούγαμε χτυπήματα 70.000.000 και 76.000.000. Πώς θα το ξέραμε αυτό; Ξέρετε τι λέγατε; «Δεν χρειάζονται άδειες». Τα έχω εδώ μπροστά μου. Άλλοι λέγανε ότι χρειάζονται δώδεκα, δεκατρείς, δεκαπέντε άδειες. </w:t>
      </w:r>
      <w:proofErr w:type="spellStart"/>
      <w:r>
        <w:rPr>
          <w:rFonts w:eastAsia="Times New Roman" w:cs="Times New Roman"/>
          <w:szCs w:val="24"/>
        </w:rPr>
        <w:t>Άρες</w:t>
      </w:r>
      <w:proofErr w:type="spellEnd"/>
      <w:r>
        <w:rPr>
          <w:rFonts w:eastAsia="Times New Roman" w:cs="Times New Roman"/>
          <w:szCs w:val="24"/>
        </w:rPr>
        <w:t xml:space="preserve">, μάρες, κουκουνάρες, για να το </w:t>
      </w:r>
      <w:r>
        <w:rPr>
          <w:rFonts w:eastAsia="Times New Roman" w:cs="Times New Roman"/>
          <w:szCs w:val="24"/>
        </w:rPr>
        <w:t xml:space="preserve">πω έτσι. </w:t>
      </w:r>
    </w:p>
    <w:p w14:paraId="349D4E13" w14:textId="77777777" w:rsidR="00AA5F14" w:rsidRDefault="00642151">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Κι ήρθε η πραγματικότητα και σας προσγείωσε σε αυτό που έλεγε από την αρχή η </w:t>
      </w:r>
      <w:r>
        <w:rPr>
          <w:rFonts w:eastAsia="Times New Roman" w:cs="Times New Roman"/>
          <w:szCs w:val="24"/>
        </w:rPr>
        <w:t>κυβέρνηση</w:t>
      </w:r>
      <w:r>
        <w:rPr>
          <w:rFonts w:eastAsia="Times New Roman" w:cs="Times New Roman"/>
          <w:szCs w:val="24"/>
        </w:rPr>
        <w:t>. Τέσσερις με πέντε άδειες. Μία άδεια έμεινε ορφανή. Και οι δύο από αυτούς που πήραν άδεια, επειδή είναι τετρακόσιοι οι εργαζόμενοι με θωρακισμένα όλα τα εργασι</w:t>
      </w:r>
      <w:r>
        <w:rPr>
          <w:rFonts w:eastAsia="Times New Roman" w:cs="Times New Roman"/>
          <w:szCs w:val="24"/>
        </w:rPr>
        <w:t>ακά τους δικαιώματα, ίσως δεν μπορούν να τα βρουν και θέλουν να συνεργαστούν. Κα</w:t>
      </w:r>
      <w:r>
        <w:rPr>
          <w:rFonts w:eastAsia="Times New Roman" w:cs="Times New Roman"/>
          <w:szCs w:val="24"/>
        </w:rPr>
        <w:t>μ</w:t>
      </w:r>
      <w:r>
        <w:rPr>
          <w:rFonts w:eastAsia="Times New Roman" w:cs="Times New Roman"/>
          <w:szCs w:val="24"/>
        </w:rPr>
        <w:t xml:space="preserve">μιά αντίρρηση. </w:t>
      </w:r>
    </w:p>
    <w:p w14:paraId="349D4E14" w14:textId="77777777" w:rsidR="00AA5F14" w:rsidRDefault="00642151">
      <w:pPr>
        <w:tabs>
          <w:tab w:val="left" w:pos="2608"/>
        </w:tabs>
        <w:spacing w:line="600" w:lineRule="auto"/>
        <w:ind w:firstLine="720"/>
        <w:jc w:val="both"/>
        <w:rPr>
          <w:rFonts w:eastAsia="Times New Roman" w:cs="Times New Roman"/>
          <w:szCs w:val="24"/>
        </w:rPr>
      </w:pPr>
      <w:r>
        <w:rPr>
          <w:rFonts w:eastAsia="Times New Roman" w:cs="Times New Roman"/>
          <w:szCs w:val="24"/>
        </w:rPr>
        <w:t>Ποιος δικαιώνεται; Ποιος είναι</w:t>
      </w:r>
      <w:r w:rsidRPr="00CB2649">
        <w:rPr>
          <w:rFonts w:eastAsia="Times New Roman" w:cs="Times New Roman"/>
          <w:szCs w:val="24"/>
        </w:rPr>
        <w:t xml:space="preserve"> </w:t>
      </w:r>
      <w:r>
        <w:rPr>
          <w:rFonts w:eastAsia="Times New Roman" w:cs="Times New Roman"/>
          <w:szCs w:val="24"/>
        </w:rPr>
        <w:t xml:space="preserve">η χειρότερη κυβέρνηση; Αυτός που πήρε 150 εκατομμύρια; Άλλη μια ανακρίβεια. Έχει εισπράξει 150 εκατομμύρια από τον φόρο </w:t>
      </w:r>
      <w:r>
        <w:rPr>
          <w:rFonts w:eastAsia="Times New Roman" w:cs="Times New Roman"/>
          <w:szCs w:val="24"/>
        </w:rPr>
        <w:lastRenderedPageBreak/>
        <w:t>συχνοτήτ</w:t>
      </w:r>
      <w:r>
        <w:rPr>
          <w:rFonts w:eastAsia="Times New Roman" w:cs="Times New Roman"/>
          <w:szCs w:val="24"/>
        </w:rPr>
        <w:t>ων, που είναι νομοθετημένος πολλά χρόνια. Τι σας εμπόδιζε να το παίρνετε κι εσείς; Ποιος σας εμπόδιζε να πάρετε τουλάχιστον αυτόν τον φόρο; Έπρεπε να περάσουν από το 2010, που είχε νομοθετηθεί, τόσα χρόνια για να πάρει 150.000.000  η άχρηστη Κυβέρνηση -έτσ</w:t>
      </w:r>
      <w:r>
        <w:rPr>
          <w:rFonts w:eastAsia="Times New Roman" w:cs="Times New Roman"/>
          <w:szCs w:val="24"/>
        </w:rPr>
        <w:t xml:space="preserve">ι δεν τη λέτε;-, αυτή που κάνει τόσο μεγάλη ζημιά. </w:t>
      </w:r>
    </w:p>
    <w:p w14:paraId="349D4E15" w14:textId="77777777" w:rsidR="00AA5F14" w:rsidRDefault="00642151">
      <w:pPr>
        <w:tabs>
          <w:tab w:val="left" w:pos="2608"/>
        </w:tabs>
        <w:spacing w:line="600" w:lineRule="auto"/>
        <w:ind w:firstLine="720"/>
        <w:jc w:val="both"/>
        <w:rPr>
          <w:rFonts w:eastAsia="Times New Roman" w:cs="Times New Roman"/>
          <w:szCs w:val="24"/>
        </w:rPr>
      </w:pPr>
      <w:r>
        <w:rPr>
          <w:rFonts w:eastAsia="Times New Roman" w:cs="Times New Roman"/>
          <w:szCs w:val="24"/>
        </w:rPr>
        <w:t>Είναι υποχρεωμένοι και το ξέρετε να δώσουν από 35.000.000 ευρώ ο καθένας σε βάθος δεκαετίας. Κα</w:t>
      </w:r>
      <w:r>
        <w:rPr>
          <w:rFonts w:eastAsia="Times New Roman" w:cs="Times New Roman"/>
          <w:szCs w:val="24"/>
        </w:rPr>
        <w:t>μ</w:t>
      </w:r>
      <w:r>
        <w:rPr>
          <w:rFonts w:eastAsia="Times New Roman" w:cs="Times New Roman"/>
          <w:szCs w:val="24"/>
        </w:rPr>
        <w:t>μιά αντίρρηση. Τα 3.500.000 ευρώ πρέπει να τα δώσουν σύντομα. Αν δεν τα δώσουν, το ξέρετε πάρα πολύ καλά, αν</w:t>
      </w:r>
      <w:r>
        <w:rPr>
          <w:rFonts w:eastAsia="Times New Roman" w:cs="Times New Roman"/>
          <w:szCs w:val="24"/>
        </w:rPr>
        <w:t xml:space="preserve">ακαλείται η άδειά τους. Είναι απλά πράγματα που ισχύουν σε όλη την Ευρωπαϊκή Ένωση εκτός από μία χωρά που λεγόταν Ελλάδα. Είναι πολλοί που απορούν για τη λέξη κανονικότητα και λένε τι είναι αυτά που μας λέτε; Ναι, αυτό λέμε, κανονικότητα. </w:t>
      </w:r>
    </w:p>
    <w:p w14:paraId="349D4E16" w14:textId="77777777" w:rsidR="00AA5F14" w:rsidRDefault="00642151">
      <w:pPr>
        <w:tabs>
          <w:tab w:val="left" w:pos="2608"/>
        </w:tabs>
        <w:spacing w:line="600" w:lineRule="auto"/>
        <w:ind w:firstLine="720"/>
        <w:jc w:val="both"/>
        <w:rPr>
          <w:rFonts w:eastAsia="Times New Roman" w:cs="Times New Roman"/>
          <w:szCs w:val="24"/>
        </w:rPr>
      </w:pPr>
      <w:r>
        <w:rPr>
          <w:rFonts w:eastAsia="Times New Roman" w:cs="Times New Roman"/>
          <w:szCs w:val="24"/>
        </w:rPr>
        <w:t>Για τον φόρο συχ</w:t>
      </w:r>
      <w:r>
        <w:rPr>
          <w:rFonts w:eastAsia="Times New Roman" w:cs="Times New Roman"/>
          <w:szCs w:val="24"/>
        </w:rPr>
        <w:t>νοτήτων, επίσης, ανεξάρτητα από το τίμημα των αδειών, πληρώνουν. Ξέρετε πόσα έχει χάσει το ελληνικό δημόσιο από αυτή την περίεργη ανοχή σας; Μισό δισεκατομμύριο, για να τα ακούμε. Και όποιος έχει αντίρρηση να μας το πει με νούμερα. Μισό δισεκατομμύριο έχει</w:t>
      </w:r>
      <w:r>
        <w:rPr>
          <w:rFonts w:eastAsia="Times New Roman" w:cs="Times New Roman"/>
          <w:szCs w:val="24"/>
        </w:rPr>
        <w:t xml:space="preserve"> χάσει. </w:t>
      </w:r>
    </w:p>
    <w:p w14:paraId="349D4E17" w14:textId="77777777" w:rsidR="00AA5F14" w:rsidRDefault="00642151">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Μπορούσατε να το έχετε εισπράξει. Γιατί; Για να έχετε κατευθυνόμενη πληροφόρηση, να έχετε τις περίφημες ψεύτικες ειδήσεις, σαν κι αυτή που είδαμε πρόσφατα με τον θάνατο του μεγάλου σκηνοθέτη, του Γαβρά, σαν κι αυτά που βλέπουμε </w:t>
      </w:r>
      <w:r>
        <w:rPr>
          <w:rFonts w:eastAsia="Times New Roman" w:cs="Times New Roman"/>
          <w:szCs w:val="24"/>
        </w:rPr>
        <w:lastRenderedPageBreak/>
        <w:t>από αυτούς που σιτι</w:t>
      </w:r>
      <w:r>
        <w:rPr>
          <w:rFonts w:eastAsia="Times New Roman" w:cs="Times New Roman"/>
          <w:szCs w:val="24"/>
        </w:rPr>
        <w:t xml:space="preserve">ζόντουσαν στο πρυτανείο του ΚΕΕΛΠΝΟ. Οι ίδιοι άνθρωποι που τα έπαιρναν από το ΚΕΕΛΠΝΟ και δεν μας εξήγησε κανείς γιατί τα παίρνανε και που δεν παίρνουν φράγκο μετά το 2015, είναι οι ίδιοι άνθρωποι που πολεμάνε με λύσσα αυτήν την Κυβέρνηση σήμερα. Οι ίδιοι </w:t>
      </w:r>
      <w:r>
        <w:rPr>
          <w:rFonts w:eastAsia="Times New Roman" w:cs="Times New Roman"/>
          <w:szCs w:val="24"/>
        </w:rPr>
        <w:t xml:space="preserve">είναι, ολόιδιοι. </w:t>
      </w:r>
    </w:p>
    <w:p w14:paraId="349D4E18" w14:textId="77777777" w:rsidR="00AA5F14" w:rsidRDefault="00642151">
      <w:pPr>
        <w:tabs>
          <w:tab w:val="left" w:pos="2608"/>
        </w:tabs>
        <w:spacing w:line="600" w:lineRule="auto"/>
        <w:ind w:firstLine="720"/>
        <w:jc w:val="both"/>
        <w:rPr>
          <w:rFonts w:eastAsia="Times New Roman" w:cs="Times New Roman"/>
          <w:szCs w:val="24"/>
        </w:rPr>
      </w:pPr>
      <w:r>
        <w:rPr>
          <w:rFonts w:eastAsia="Times New Roman" w:cs="Times New Roman"/>
          <w:szCs w:val="24"/>
        </w:rPr>
        <w:t>Εγώ παρ</w:t>
      </w:r>
      <w:r>
        <w:rPr>
          <w:rFonts w:eastAsia="Times New Roman" w:cs="Times New Roman"/>
          <w:szCs w:val="24"/>
        </w:rPr>
        <w:t xml:space="preserve">’ </w:t>
      </w:r>
      <w:r>
        <w:rPr>
          <w:rFonts w:eastAsia="Times New Roman" w:cs="Times New Roman"/>
          <w:szCs w:val="24"/>
        </w:rPr>
        <w:t>όλα αυτά δεν ισοπεδώνω και χαιρετίζω το γεγονός ότι επί της αρχής δεν νομίζω να υπάρχει Έλληνας Βουλευτής που να διαφωνεί ότι πρέπει κι αυτές τις τετρακόσιες έντεκα χιλιάδες να τις καλύψουμε. Εγώ πιστεύω ότι είναι περισσότεροι, γ</w:t>
      </w:r>
      <w:r>
        <w:rPr>
          <w:rFonts w:eastAsia="Times New Roman" w:cs="Times New Roman"/>
          <w:szCs w:val="24"/>
        </w:rPr>
        <w:t xml:space="preserve">ιατί δεν είναι μόνο οι δύσβατες περιοχές, είναι περιοχές όπως ένας λόφος που ο ένας πιάνει κι ο άλλος δεν πιάνει. Εκεί δεν σας κάνω κριτική και το 96% εγώ το χαιρετίζω. Δεν σας κάνω κριτική γι’ αυτό. Δεν έπρεπε, όμως, να καλυφθεί ότι και το υπόλοιπο 3,8%; </w:t>
      </w:r>
      <w:r>
        <w:rPr>
          <w:rFonts w:eastAsia="Times New Roman" w:cs="Times New Roman"/>
          <w:szCs w:val="24"/>
        </w:rPr>
        <w:t xml:space="preserve">Ήταν ή δεν ήταν παρωδία ο διαγωνισμός της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Ήταν ή δεν ήταν εγκληματικό σας λάθος να κλείσετε την ΕΡΤ; Ναι ή όχι; Πείτε μας! Αν έχετε το θάρρος πείτε: «Ναι, το πίστευα το έκανα και έπρεπε να το κάνω». Δεν μιλάτε, γιατί σας ακούει κόσμος και θα σας α</w:t>
      </w:r>
      <w:r>
        <w:rPr>
          <w:rFonts w:eastAsia="Times New Roman" w:cs="Times New Roman"/>
          <w:szCs w:val="24"/>
        </w:rPr>
        <w:t>κούει για πολύ καιρό.</w:t>
      </w:r>
    </w:p>
    <w:p w14:paraId="349D4E19" w14:textId="77777777" w:rsidR="00AA5F14" w:rsidRDefault="00642151">
      <w:pPr>
        <w:tabs>
          <w:tab w:val="left" w:pos="6201"/>
        </w:tabs>
        <w:spacing w:line="600" w:lineRule="auto"/>
        <w:ind w:firstLine="720"/>
        <w:jc w:val="both"/>
        <w:rPr>
          <w:rFonts w:eastAsia="Times New Roman" w:cs="Times New Roman"/>
          <w:szCs w:val="24"/>
        </w:rPr>
      </w:pPr>
      <w:r>
        <w:rPr>
          <w:rFonts w:eastAsia="Times New Roman" w:cs="Times New Roman"/>
          <w:szCs w:val="24"/>
        </w:rPr>
        <w:t xml:space="preserve">Έχω, όμως, μερικές αντιρρήσεις και θέλω να τις πω. Το Εθνικό Συμβούλιο Ραδιοτηλεόρασης υπάρχει. Θα πρέπει να πιάσει δουλειά. Θέλω να θυμίσω ένα περιστατικό το οποίο οι παλιότεροι μπορεί να το θυμούνται. Η </w:t>
      </w:r>
      <w:proofErr w:type="spellStart"/>
      <w:r w:rsidRPr="00F74324">
        <w:rPr>
          <w:rFonts w:eastAsia="Times New Roman" w:cs="Times New Roman"/>
          <w:szCs w:val="24"/>
        </w:rPr>
        <w:t>Bobbie</w:t>
      </w:r>
      <w:proofErr w:type="spellEnd"/>
      <w:r w:rsidRPr="00F74324">
        <w:rPr>
          <w:rFonts w:eastAsia="Times New Roman" w:cs="Times New Roman"/>
          <w:szCs w:val="24"/>
        </w:rPr>
        <w:t xml:space="preserve"> </w:t>
      </w:r>
      <w:proofErr w:type="spellStart"/>
      <w:r w:rsidRPr="00F74324">
        <w:rPr>
          <w:rFonts w:eastAsia="Times New Roman" w:cs="Times New Roman"/>
          <w:szCs w:val="24"/>
        </w:rPr>
        <w:t>Battista</w:t>
      </w:r>
      <w:proofErr w:type="spellEnd"/>
      <w:r>
        <w:rPr>
          <w:rFonts w:eastAsia="Times New Roman" w:cs="Times New Roman"/>
          <w:szCs w:val="24"/>
        </w:rPr>
        <w:t xml:space="preserve"> ήταν μ</w:t>
      </w:r>
      <w:r>
        <w:rPr>
          <w:rFonts w:eastAsia="Times New Roman" w:cs="Times New Roman"/>
          <w:szCs w:val="24"/>
        </w:rPr>
        <w:t>ί</w:t>
      </w:r>
      <w:r>
        <w:rPr>
          <w:rFonts w:eastAsia="Times New Roman" w:cs="Times New Roman"/>
          <w:szCs w:val="24"/>
        </w:rPr>
        <w:t>α διάσ</w:t>
      </w:r>
      <w:r>
        <w:rPr>
          <w:rFonts w:eastAsia="Times New Roman" w:cs="Times New Roman"/>
          <w:szCs w:val="24"/>
        </w:rPr>
        <w:t xml:space="preserve">ημη δημοσιογράφος του </w:t>
      </w:r>
      <w:r>
        <w:rPr>
          <w:rFonts w:eastAsia="Times New Roman" w:cs="Times New Roman"/>
          <w:szCs w:val="24"/>
          <w:lang w:val="en-US"/>
        </w:rPr>
        <w:t>CNN</w:t>
      </w:r>
      <w:r w:rsidRPr="00F74324">
        <w:rPr>
          <w:rFonts w:eastAsia="Times New Roman" w:cs="Times New Roman"/>
          <w:szCs w:val="24"/>
        </w:rPr>
        <w:t xml:space="preserve">. </w:t>
      </w:r>
      <w:r>
        <w:rPr>
          <w:rFonts w:eastAsia="Times New Roman" w:cs="Times New Roman"/>
          <w:szCs w:val="24"/>
        </w:rPr>
        <w:t>Μια φορά, λοιπόν, σε μ</w:t>
      </w:r>
      <w:r>
        <w:rPr>
          <w:rFonts w:eastAsia="Times New Roman" w:cs="Times New Roman"/>
          <w:szCs w:val="24"/>
        </w:rPr>
        <w:t>ί</w:t>
      </w:r>
      <w:r>
        <w:rPr>
          <w:rFonts w:eastAsia="Times New Roman" w:cs="Times New Roman"/>
          <w:szCs w:val="24"/>
        </w:rPr>
        <w:t xml:space="preserve">α συνέντευξη που έκανε στον πόλεμο του </w:t>
      </w:r>
      <w:r w:rsidRPr="00F42B8C">
        <w:rPr>
          <w:rFonts w:eastAsia="Times New Roman" w:cs="Times New Roman"/>
          <w:color w:val="000000" w:themeColor="text1"/>
          <w:szCs w:val="24"/>
        </w:rPr>
        <w:t>Κόλπου του πατέρα Μπους</w:t>
      </w:r>
      <w:r>
        <w:rPr>
          <w:rFonts w:eastAsia="Times New Roman" w:cs="Times New Roman"/>
          <w:szCs w:val="24"/>
        </w:rPr>
        <w:t>, είπε μ</w:t>
      </w:r>
      <w:r>
        <w:rPr>
          <w:rFonts w:eastAsia="Times New Roman" w:cs="Times New Roman"/>
          <w:szCs w:val="24"/>
        </w:rPr>
        <w:t>ί</w:t>
      </w:r>
      <w:r>
        <w:rPr>
          <w:rFonts w:eastAsia="Times New Roman" w:cs="Times New Roman"/>
          <w:szCs w:val="24"/>
        </w:rPr>
        <w:t>α λάθος, μ</w:t>
      </w:r>
      <w:r>
        <w:rPr>
          <w:rFonts w:eastAsia="Times New Roman" w:cs="Times New Roman"/>
          <w:szCs w:val="24"/>
        </w:rPr>
        <w:t>ί</w:t>
      </w:r>
      <w:r>
        <w:rPr>
          <w:rFonts w:eastAsia="Times New Roman" w:cs="Times New Roman"/>
          <w:szCs w:val="24"/>
        </w:rPr>
        <w:t xml:space="preserve">α ψεύτικη είδηση. </w:t>
      </w:r>
      <w:r>
        <w:rPr>
          <w:rFonts w:eastAsia="Times New Roman" w:cs="Times New Roman"/>
          <w:szCs w:val="24"/>
        </w:rPr>
        <w:lastRenderedPageBreak/>
        <w:t xml:space="preserve">Ζήτησε συγγνώμη την επόμενη μέρα σε όλους τους τόνους. Εξαφανίστηκε από το </w:t>
      </w:r>
      <w:r>
        <w:rPr>
          <w:rFonts w:eastAsia="Times New Roman" w:cs="Times New Roman"/>
          <w:szCs w:val="24"/>
        </w:rPr>
        <w:t>«</w:t>
      </w:r>
      <w:r>
        <w:rPr>
          <w:rFonts w:eastAsia="Times New Roman" w:cs="Times New Roman"/>
          <w:szCs w:val="24"/>
          <w:lang w:val="en-US"/>
        </w:rPr>
        <w:t>CNN</w:t>
      </w:r>
      <w:r>
        <w:rPr>
          <w:rFonts w:eastAsia="Times New Roman" w:cs="Times New Roman"/>
          <w:szCs w:val="24"/>
        </w:rPr>
        <w:t>»</w:t>
      </w:r>
      <w:r w:rsidRPr="002E18CF">
        <w:rPr>
          <w:rFonts w:eastAsia="Times New Roman" w:cs="Times New Roman"/>
          <w:szCs w:val="24"/>
        </w:rPr>
        <w:t xml:space="preserve">. </w:t>
      </w:r>
      <w:r>
        <w:rPr>
          <w:rFonts w:eastAsia="Times New Roman" w:cs="Times New Roman"/>
          <w:szCs w:val="24"/>
        </w:rPr>
        <w:t>Δεν ξαναφάνηκε ποτέ. Όλο</w:t>
      </w:r>
      <w:r>
        <w:rPr>
          <w:rFonts w:eastAsia="Times New Roman" w:cs="Times New Roman"/>
          <w:szCs w:val="24"/>
        </w:rPr>
        <w:t xml:space="preserve">ι είχαμε απορία πώς αυτή η φοβερή δημοσιογράφος δεν υπάρχει. </w:t>
      </w:r>
    </w:p>
    <w:p w14:paraId="349D4E1A" w14:textId="77777777" w:rsidR="00AA5F14" w:rsidRDefault="00642151">
      <w:pPr>
        <w:tabs>
          <w:tab w:val="left" w:pos="6201"/>
        </w:tabs>
        <w:spacing w:line="600" w:lineRule="auto"/>
        <w:ind w:firstLine="720"/>
        <w:jc w:val="both"/>
        <w:rPr>
          <w:rFonts w:eastAsia="Times New Roman" w:cs="Times New Roman"/>
          <w:szCs w:val="24"/>
        </w:rPr>
      </w:pPr>
      <w:r>
        <w:rPr>
          <w:rFonts w:eastAsia="Times New Roman" w:cs="Times New Roman"/>
          <w:szCs w:val="24"/>
        </w:rPr>
        <w:t>Έχουμε την πρόθεση</w:t>
      </w:r>
      <w:r w:rsidRPr="00935DC6">
        <w:rPr>
          <w:rFonts w:eastAsia="Times New Roman" w:cs="Times New Roman"/>
          <w:szCs w:val="24"/>
        </w:rPr>
        <w:t>,</w:t>
      </w:r>
      <w:r>
        <w:rPr>
          <w:rFonts w:eastAsia="Times New Roman" w:cs="Times New Roman"/>
          <w:szCs w:val="24"/>
        </w:rPr>
        <w:t xml:space="preserve"> Υπουργέ, σε αυτό το κομμάτι, να είμαστε δίκαιοι; </w:t>
      </w:r>
      <w:r>
        <w:rPr>
          <w:rFonts w:eastAsia="Times New Roman" w:cs="Times New Roman"/>
          <w:szCs w:val="24"/>
        </w:rPr>
        <w:t>Τ</w:t>
      </w:r>
      <w:r>
        <w:rPr>
          <w:rFonts w:eastAsia="Times New Roman" w:cs="Times New Roman"/>
          <w:szCs w:val="24"/>
        </w:rPr>
        <w:t>ο λέω για άλλη μ</w:t>
      </w:r>
      <w:r>
        <w:rPr>
          <w:rFonts w:eastAsia="Times New Roman" w:cs="Times New Roman"/>
          <w:szCs w:val="24"/>
        </w:rPr>
        <w:t>ί</w:t>
      </w:r>
      <w:r>
        <w:rPr>
          <w:rFonts w:eastAsia="Times New Roman" w:cs="Times New Roman"/>
          <w:szCs w:val="24"/>
        </w:rPr>
        <w:t>α φορά: όχι λογοκρισία. Υπάρχει τρόπος να κάνουμε</w:t>
      </w:r>
      <w:r w:rsidRPr="00CC3C55">
        <w:rPr>
          <w:rFonts w:eastAsia="Times New Roman" w:cs="Times New Roman"/>
          <w:szCs w:val="24"/>
        </w:rPr>
        <w:t xml:space="preserve"> </w:t>
      </w:r>
      <w:r>
        <w:rPr>
          <w:rFonts w:eastAsia="Times New Roman" w:cs="Times New Roman"/>
          <w:szCs w:val="24"/>
        </w:rPr>
        <w:t xml:space="preserve">σκληρή αντιπολίτευση, αλλά όχι με ψέματα, όχι με </w:t>
      </w:r>
      <w:r>
        <w:rPr>
          <w:rFonts w:eastAsia="Times New Roman" w:cs="Times New Roman"/>
          <w:szCs w:val="24"/>
        </w:rPr>
        <w:t>ανακρίβειες, όχι με υπερβολές. Δεν πρέπει ο δημοσιογράφος να παίρνει την ευθύνη των όσων λέει; Όχι μόνο παραίτηση, όχι απόλυση, όχι τίποτα δεν έγινε εδώ, αλλά ούτε καν μ</w:t>
      </w:r>
      <w:r>
        <w:rPr>
          <w:rFonts w:eastAsia="Times New Roman" w:cs="Times New Roman"/>
          <w:szCs w:val="24"/>
        </w:rPr>
        <w:t>ί</w:t>
      </w:r>
      <w:r>
        <w:rPr>
          <w:rFonts w:eastAsia="Times New Roman" w:cs="Times New Roman"/>
          <w:szCs w:val="24"/>
        </w:rPr>
        <w:t>α συγγνώμη, έστω ψεύτικη. Έχω μπροστά μου πάνω από σαράντα ψεύτικες ειδήσεις τον τελευ</w:t>
      </w:r>
      <w:r>
        <w:rPr>
          <w:rFonts w:eastAsia="Times New Roman" w:cs="Times New Roman"/>
          <w:szCs w:val="24"/>
        </w:rPr>
        <w:t>ταίο καιρό. Δεν έχω χρόνο. Είναι πολλές.</w:t>
      </w:r>
    </w:p>
    <w:p w14:paraId="349D4E1B" w14:textId="77777777" w:rsidR="00AA5F14" w:rsidRDefault="00642151">
      <w:pPr>
        <w:tabs>
          <w:tab w:val="left" w:pos="6201"/>
        </w:tabs>
        <w:spacing w:line="600" w:lineRule="auto"/>
        <w:ind w:firstLine="720"/>
        <w:jc w:val="both"/>
        <w:rPr>
          <w:rFonts w:eastAsia="Times New Roman" w:cs="Times New Roman"/>
          <w:szCs w:val="24"/>
        </w:rPr>
      </w:pPr>
      <w:r>
        <w:rPr>
          <w:rFonts w:eastAsia="Times New Roman" w:cs="Times New Roman"/>
          <w:szCs w:val="24"/>
        </w:rPr>
        <w:t>Θέλω να πιστεύω σε αυτό το βήμα, όπου πράγματι είναι μετά τον Αύγουστο ένα από τα πρώτα νομοσχέδια της εποχής μετά τα μνημόνια, που κανείς δεν θριαμβολόγησε, γιατί όλοι ξέρουμε και είμαστε προσγειωμένοι ότι ξεκινάει</w:t>
      </w:r>
      <w:r>
        <w:rPr>
          <w:rFonts w:eastAsia="Times New Roman" w:cs="Times New Roman"/>
          <w:szCs w:val="24"/>
        </w:rPr>
        <w:t xml:space="preserve"> μ</w:t>
      </w:r>
      <w:r>
        <w:rPr>
          <w:rFonts w:eastAsia="Times New Roman" w:cs="Times New Roman"/>
          <w:szCs w:val="24"/>
        </w:rPr>
        <w:t>ί</w:t>
      </w:r>
      <w:r>
        <w:rPr>
          <w:rFonts w:eastAsia="Times New Roman" w:cs="Times New Roman"/>
          <w:szCs w:val="24"/>
        </w:rPr>
        <w:t xml:space="preserve">α καινούργια ιστορία. Ήταν ένα μικρό πρώτο βήμα οι εξαγγελίες του Πρωθυπουργού. Για όνομα του </w:t>
      </w:r>
      <w:r>
        <w:rPr>
          <w:rFonts w:eastAsia="Times New Roman" w:cs="Times New Roman"/>
          <w:szCs w:val="24"/>
        </w:rPr>
        <w:t>θ</w:t>
      </w:r>
      <w:r>
        <w:rPr>
          <w:rFonts w:eastAsia="Times New Roman" w:cs="Times New Roman"/>
          <w:szCs w:val="24"/>
        </w:rPr>
        <w:t>εού! Κανείς δεν είπε ότι λύθηκαν όλα τα προβλήματα.</w:t>
      </w:r>
    </w:p>
    <w:p w14:paraId="349D4E1C" w14:textId="77777777" w:rsidR="00AA5F14" w:rsidRDefault="00642151">
      <w:pPr>
        <w:tabs>
          <w:tab w:val="left" w:pos="6201"/>
        </w:tabs>
        <w:spacing w:line="600" w:lineRule="auto"/>
        <w:ind w:firstLine="720"/>
        <w:jc w:val="both"/>
        <w:rPr>
          <w:rFonts w:eastAsia="Times New Roman" w:cs="Times New Roman"/>
          <w:szCs w:val="24"/>
        </w:rPr>
      </w:pPr>
      <w:r>
        <w:rPr>
          <w:rFonts w:eastAsia="Times New Roman" w:cs="Times New Roman"/>
          <w:szCs w:val="24"/>
        </w:rPr>
        <w:t xml:space="preserve">Εγώ για παράδειγμα –για εσάς μπορεί να μην λέει τίποτα- χάρηκα όταν άκουσα ότι θα προσληφθούν </w:t>
      </w:r>
      <w:r>
        <w:rPr>
          <w:rFonts w:eastAsia="Times New Roman" w:cs="Times New Roman"/>
          <w:szCs w:val="24"/>
        </w:rPr>
        <w:t>τρεις χιλιάδ</w:t>
      </w:r>
      <w:r>
        <w:rPr>
          <w:rFonts w:eastAsia="Times New Roman" w:cs="Times New Roman"/>
          <w:szCs w:val="24"/>
        </w:rPr>
        <w:t>ες</w:t>
      </w:r>
      <w:r>
        <w:rPr>
          <w:rFonts w:eastAsia="Times New Roman" w:cs="Times New Roman"/>
          <w:szCs w:val="24"/>
        </w:rPr>
        <w:t xml:space="preserve"> άνθρωποι για ηλικιωμένους και Α</w:t>
      </w:r>
      <w:r>
        <w:rPr>
          <w:rFonts w:eastAsia="Times New Roman" w:cs="Times New Roman"/>
          <w:szCs w:val="24"/>
        </w:rPr>
        <w:t>Μ</w:t>
      </w:r>
      <w:r>
        <w:rPr>
          <w:rFonts w:eastAsia="Times New Roman" w:cs="Times New Roman"/>
          <w:szCs w:val="24"/>
        </w:rPr>
        <w:t xml:space="preserve">ΕΑ για το πρόγραμμα «Βοήθεια στο σπίτι». Το ζητάω δεκαετίες. Χάρηκα που άκουσα για </w:t>
      </w:r>
      <w:r>
        <w:rPr>
          <w:rFonts w:eastAsia="Times New Roman" w:cs="Times New Roman"/>
          <w:szCs w:val="24"/>
        </w:rPr>
        <w:lastRenderedPageBreak/>
        <w:t xml:space="preserve">τις </w:t>
      </w:r>
      <w:r>
        <w:rPr>
          <w:rFonts w:eastAsia="Times New Roman" w:cs="Times New Roman"/>
          <w:szCs w:val="24"/>
        </w:rPr>
        <w:t>τέσσερις χιλιάδες πεντακόσιες</w:t>
      </w:r>
      <w:r>
        <w:rPr>
          <w:rFonts w:eastAsia="Times New Roman" w:cs="Times New Roman"/>
          <w:szCs w:val="24"/>
        </w:rPr>
        <w:t xml:space="preserve"> προσλήψεις για τα ειδικά σχολεία. Η λέξη «κοινωνικό κράτος» υπάρχει στο μυαλό σας; Ξέρετε τι είναι; Αυτό</w:t>
      </w:r>
      <w:r>
        <w:rPr>
          <w:rFonts w:eastAsia="Times New Roman" w:cs="Times New Roman"/>
          <w:szCs w:val="24"/>
        </w:rPr>
        <w:t xml:space="preserve"> είναι χειροπιαστή απόδειξη!</w:t>
      </w:r>
    </w:p>
    <w:p w14:paraId="349D4E1D" w14:textId="77777777" w:rsidR="00AA5F14" w:rsidRDefault="00642151">
      <w:pPr>
        <w:tabs>
          <w:tab w:val="left" w:pos="6201"/>
        </w:tabs>
        <w:spacing w:line="600" w:lineRule="auto"/>
        <w:ind w:firstLine="720"/>
        <w:jc w:val="both"/>
        <w:rPr>
          <w:rFonts w:eastAsia="Times New Roman" w:cs="Times New Roman"/>
          <w:szCs w:val="24"/>
        </w:rPr>
      </w:pPr>
      <w:r>
        <w:rPr>
          <w:rFonts w:eastAsia="Times New Roman" w:cs="Times New Roman"/>
          <w:szCs w:val="24"/>
        </w:rPr>
        <w:t xml:space="preserve">Θα αναφέρω δύο ακόμα παραδείγματα. Τι ήταν αυτό το πράγμα με τους μισθούς πείνας παιδιών που είναι κάτω από είκοσι πέντε χρονών; Για ποιον λόγο έγινε; Να μας το εξηγήσει κάποιος. </w:t>
      </w:r>
      <w:r>
        <w:rPr>
          <w:rFonts w:eastAsia="Times New Roman" w:cs="Times New Roman"/>
          <w:szCs w:val="24"/>
        </w:rPr>
        <w:t>Γ</w:t>
      </w:r>
      <w:r>
        <w:rPr>
          <w:rFonts w:eastAsia="Times New Roman" w:cs="Times New Roman"/>
          <w:szCs w:val="24"/>
        </w:rPr>
        <w:t>ια όσους δεν ξέρετε, σας λέω ότι ο μέσος όρος η</w:t>
      </w:r>
      <w:r>
        <w:rPr>
          <w:rFonts w:eastAsia="Times New Roman" w:cs="Times New Roman"/>
          <w:szCs w:val="24"/>
        </w:rPr>
        <w:t xml:space="preserve">λικίας των </w:t>
      </w:r>
      <w:r>
        <w:rPr>
          <w:rFonts w:eastAsia="Times New Roman" w:cs="Times New Roman"/>
          <w:szCs w:val="24"/>
          <w:lang w:val="en-US"/>
        </w:rPr>
        <w:t>chief</w:t>
      </w:r>
      <w:r w:rsidRPr="00D348D7">
        <w:rPr>
          <w:rFonts w:eastAsia="Times New Roman" w:cs="Times New Roman"/>
          <w:szCs w:val="24"/>
        </w:rPr>
        <w:t xml:space="preserve"> </w:t>
      </w:r>
      <w:r>
        <w:rPr>
          <w:rFonts w:eastAsia="Times New Roman" w:cs="Times New Roman"/>
          <w:szCs w:val="24"/>
          <w:lang w:val="en-US"/>
        </w:rPr>
        <w:t>manager</w:t>
      </w:r>
      <w:r w:rsidRPr="00D348D7">
        <w:rPr>
          <w:rFonts w:eastAsia="Times New Roman" w:cs="Times New Roman"/>
          <w:szCs w:val="24"/>
        </w:rPr>
        <w:t xml:space="preserve"> </w:t>
      </w:r>
      <w:r>
        <w:rPr>
          <w:rFonts w:eastAsia="Times New Roman" w:cs="Times New Roman"/>
          <w:szCs w:val="24"/>
        </w:rPr>
        <w:t xml:space="preserve">του </w:t>
      </w:r>
      <w:r w:rsidRPr="0005023D">
        <w:rPr>
          <w:rFonts w:eastAsia="Times New Roman" w:cs="Times New Roman"/>
          <w:szCs w:val="24"/>
        </w:rPr>
        <w:t>Μπιλ Γκέιτς</w:t>
      </w:r>
      <w:r>
        <w:rPr>
          <w:rFonts w:eastAsia="Times New Roman" w:cs="Times New Roman"/>
          <w:szCs w:val="24"/>
        </w:rPr>
        <w:t xml:space="preserve"> είναι είκοσι έξι χρονών. Αυτούς τους ανθρώπους τους αποτρέπατε, τους διώχνατε. Και έρχεται -δεν είπα ότι λύθηκε, αλλά γίνεται ένα μικρό, πρώτο βήμα- και για τις εισφορές τους και κυρίως για τον μισθό τους. Από πού κ</w:t>
      </w:r>
      <w:r>
        <w:rPr>
          <w:rFonts w:eastAsia="Times New Roman" w:cs="Times New Roman"/>
          <w:szCs w:val="24"/>
        </w:rPr>
        <w:t xml:space="preserve">αι ως πού; Τι είναι αυτοί, παρίες; </w:t>
      </w:r>
    </w:p>
    <w:p w14:paraId="349D4E1E" w14:textId="77777777" w:rsidR="00AA5F14" w:rsidRDefault="00642151">
      <w:pPr>
        <w:tabs>
          <w:tab w:val="left" w:pos="6201"/>
        </w:tabs>
        <w:spacing w:line="600" w:lineRule="auto"/>
        <w:ind w:firstLine="720"/>
        <w:jc w:val="both"/>
        <w:rPr>
          <w:rFonts w:eastAsia="Times New Roman" w:cs="Times New Roman"/>
          <w:szCs w:val="24"/>
        </w:rPr>
      </w:pPr>
      <w:r>
        <w:rPr>
          <w:rFonts w:eastAsia="Times New Roman" w:cs="Times New Roman"/>
          <w:szCs w:val="24"/>
        </w:rPr>
        <w:t>Σχετικά με τις συλλογικές διαπραγματεύσεις που τις είχατε ξεχάσει, ξέρουν όλοι ότι με αυτήν την ιστορία ανεβαίνουν όλοι οι μισθοί των εργαζομένων. Ναι, είναι αναπτυξιακό μέτρο. Όταν δεν μπορεί να καταναλώσει ο άλλος, βου</w:t>
      </w:r>
      <w:r>
        <w:rPr>
          <w:rFonts w:eastAsia="Times New Roman" w:cs="Times New Roman"/>
          <w:szCs w:val="24"/>
        </w:rPr>
        <w:t xml:space="preserve">λιάζει όλη η αγορά. Το ξέρει όλος ο κόσμος. </w:t>
      </w:r>
    </w:p>
    <w:p w14:paraId="349D4E1F" w14:textId="77777777" w:rsidR="00AA5F14" w:rsidRDefault="00642151">
      <w:pPr>
        <w:tabs>
          <w:tab w:val="left" w:pos="6201"/>
        </w:tabs>
        <w:spacing w:line="600" w:lineRule="auto"/>
        <w:ind w:firstLine="720"/>
        <w:jc w:val="both"/>
        <w:rPr>
          <w:rFonts w:eastAsia="Times New Roman" w:cs="Times New Roman"/>
          <w:szCs w:val="24"/>
        </w:rPr>
      </w:pPr>
      <w:r>
        <w:rPr>
          <w:rFonts w:eastAsia="Times New Roman" w:cs="Times New Roman"/>
          <w:szCs w:val="24"/>
        </w:rPr>
        <w:t xml:space="preserve">Τελειώνοντας ήθελα να πω ότι ήταν πάρα πολύ σεμνός ο Πρωθυπουργός με το θέμα των συντάξεων. Επενδύσατε εκεί. Θυμάμαι τον Κωστή Χατζηδάκη που ήταν έτοιμος να κλάψει μέσα σε αυτήν την Αίθουσα όταν ο </w:t>
      </w:r>
      <w:proofErr w:type="spellStart"/>
      <w:r>
        <w:rPr>
          <w:rFonts w:eastAsia="Times New Roman" w:cs="Times New Roman"/>
          <w:szCs w:val="24"/>
        </w:rPr>
        <w:t>Μοσκοβισί</w:t>
      </w:r>
      <w:proofErr w:type="spellEnd"/>
      <w:r>
        <w:rPr>
          <w:rFonts w:eastAsia="Times New Roman" w:cs="Times New Roman"/>
          <w:szCs w:val="24"/>
        </w:rPr>
        <w:t xml:space="preserve"> από </w:t>
      </w:r>
      <w:r>
        <w:rPr>
          <w:rFonts w:eastAsia="Times New Roman" w:cs="Times New Roman"/>
          <w:szCs w:val="24"/>
        </w:rPr>
        <w:t xml:space="preserve">αυτό το Βήμα άφησε να εννοηθεί ότι το συζητάμε. «Τι λέτε; Εδώ είναι στο πρόγραμμά μας, είναι </w:t>
      </w:r>
      <w:r>
        <w:rPr>
          <w:rFonts w:eastAsia="Times New Roman" w:cs="Times New Roman"/>
          <w:szCs w:val="24"/>
        </w:rPr>
        <w:lastRenderedPageBreak/>
        <w:t>ψηφισμένο».</w:t>
      </w:r>
      <w:r w:rsidRPr="00F21D0A">
        <w:rPr>
          <w:rFonts w:eastAsia="Times New Roman" w:cs="Times New Roman"/>
          <w:szCs w:val="24"/>
        </w:rPr>
        <w:t xml:space="preserve"> </w:t>
      </w:r>
      <w:r>
        <w:rPr>
          <w:rFonts w:eastAsia="Times New Roman" w:cs="Times New Roman"/>
          <w:szCs w:val="24"/>
        </w:rPr>
        <w:t>Έτσι του είπε. Σε τι ποντάρατε για να επιβιώσετε; Στην πτώχευση των Ελλήνων πολιτών; Λάθος, λοιπόν, επένδυση κάνατε. Μεγάλο λάθος!</w:t>
      </w:r>
    </w:p>
    <w:p w14:paraId="349D4E20" w14:textId="77777777" w:rsidR="00AA5F14" w:rsidRDefault="00642151">
      <w:pPr>
        <w:tabs>
          <w:tab w:val="left" w:pos="6201"/>
        </w:tabs>
        <w:spacing w:line="600" w:lineRule="auto"/>
        <w:ind w:firstLine="720"/>
        <w:jc w:val="both"/>
        <w:rPr>
          <w:rFonts w:eastAsia="Times New Roman" w:cs="Times New Roman"/>
          <w:szCs w:val="24"/>
        </w:rPr>
      </w:pPr>
      <w:r>
        <w:rPr>
          <w:rFonts w:eastAsia="Times New Roman" w:cs="Times New Roman"/>
          <w:szCs w:val="24"/>
        </w:rPr>
        <w:t xml:space="preserve">Ο Πρωθυπουργός –και </w:t>
      </w:r>
      <w:r>
        <w:rPr>
          <w:rFonts w:eastAsia="Times New Roman" w:cs="Times New Roman"/>
          <w:szCs w:val="24"/>
        </w:rPr>
        <w:t xml:space="preserve">καλά κάνει- και οι Υπουργοί πρέπει να σέβονται αυτά που υπογράφουν. Εξήγησε ότι κύριος στόχος μας είναι το 3,5%. Όταν μας το επέβαλε το ΔΝΤ δεν ήταν σίγουρο ότι θα το πιάσουμε. Εμείς θα αποδείξουμε ότι το πιάνουμε. </w:t>
      </w:r>
    </w:p>
    <w:p w14:paraId="349D4E21" w14:textId="77777777" w:rsidR="00AA5F14" w:rsidRDefault="00642151">
      <w:pPr>
        <w:tabs>
          <w:tab w:val="left" w:pos="6201"/>
        </w:tabs>
        <w:spacing w:line="600" w:lineRule="auto"/>
        <w:ind w:firstLine="720"/>
        <w:jc w:val="both"/>
        <w:rPr>
          <w:rFonts w:eastAsia="Times New Roman" w:cs="Times New Roman"/>
          <w:szCs w:val="24"/>
        </w:rPr>
      </w:pPr>
      <w:r>
        <w:rPr>
          <w:rFonts w:eastAsia="Times New Roman" w:cs="Times New Roman"/>
          <w:szCs w:val="24"/>
        </w:rPr>
        <w:t xml:space="preserve">Ορθά κοφτά, λοιπόν, λέω από αυτό εδώ το </w:t>
      </w:r>
      <w:r>
        <w:rPr>
          <w:rFonts w:eastAsia="Times New Roman" w:cs="Times New Roman"/>
          <w:szCs w:val="24"/>
        </w:rPr>
        <w:t>Βήμα -το έχω κάνει μήνες πριν-και ας εκτεθώ ότι ούτε μισό ευρώ συνταξιούχου δεν θα κοπεί. Βάλτε το καλά στο μυαλό σας. Ήταν λάθος το τελευταίο σας αποκούμπι ή μάλλον το προτελευταίο σας. Γιατί το τελευταίο σας ήταν η Μακεδονομάχοι που θα κατέβαιναν στη Θεσ</w:t>
      </w:r>
      <w:r>
        <w:rPr>
          <w:rFonts w:eastAsia="Times New Roman" w:cs="Times New Roman"/>
          <w:szCs w:val="24"/>
        </w:rPr>
        <w:t xml:space="preserve">σαλονίκη. Τα χάσατε και τα δύο. </w:t>
      </w:r>
    </w:p>
    <w:p w14:paraId="349D4E22" w14:textId="77777777" w:rsidR="00AA5F14" w:rsidRDefault="00642151">
      <w:pPr>
        <w:tabs>
          <w:tab w:val="left" w:pos="6201"/>
        </w:tabs>
        <w:spacing w:line="600" w:lineRule="auto"/>
        <w:ind w:firstLine="720"/>
        <w:jc w:val="both"/>
        <w:rPr>
          <w:rFonts w:eastAsia="Times New Roman" w:cs="Times New Roman"/>
          <w:szCs w:val="24"/>
        </w:rPr>
      </w:pPr>
      <w:r>
        <w:rPr>
          <w:rFonts w:eastAsia="Times New Roman" w:cs="Times New Roman"/>
          <w:szCs w:val="24"/>
        </w:rPr>
        <w:t xml:space="preserve">Συγγνώμη για την ένταση. Ευχαριστώ που με ακούσατε. </w:t>
      </w:r>
    </w:p>
    <w:p w14:paraId="349D4E23" w14:textId="77777777" w:rsidR="00AA5F14" w:rsidRDefault="00642151">
      <w:pPr>
        <w:spacing w:line="600" w:lineRule="auto"/>
        <w:ind w:firstLine="720"/>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349D4E24" w14:textId="77777777" w:rsidR="00AA5F14" w:rsidRDefault="00642151">
      <w:pPr>
        <w:spacing w:line="600" w:lineRule="auto"/>
        <w:ind w:firstLine="720"/>
        <w:jc w:val="both"/>
        <w:rPr>
          <w:rFonts w:eastAsia="Times New Roman" w:cs="Times New Roman"/>
          <w:szCs w:val="24"/>
        </w:rPr>
      </w:pPr>
      <w:r w:rsidRPr="006D4AA9">
        <w:rPr>
          <w:rFonts w:eastAsia="Times New Roman" w:cs="Times New Roman"/>
          <w:b/>
          <w:szCs w:val="24"/>
        </w:rPr>
        <w:t>Π</w:t>
      </w:r>
      <w:r>
        <w:rPr>
          <w:rFonts w:eastAsia="Times New Roman" w:cs="Times New Roman"/>
          <w:b/>
          <w:szCs w:val="24"/>
        </w:rPr>
        <w:t xml:space="preserve">ΡΟΕΔΡΕΥΩΝ (Γεώργιος Βαρεμένος): </w:t>
      </w:r>
      <w:r>
        <w:rPr>
          <w:rFonts w:eastAsia="Times New Roman" w:cs="Times New Roman"/>
          <w:szCs w:val="24"/>
        </w:rPr>
        <w:t xml:space="preserve">Και εμείς ευχαριστούμε. </w:t>
      </w:r>
    </w:p>
    <w:p w14:paraId="349D4E25"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Τον λόγο έχει ο Συντυχάκης από το ΚΚΕ. </w:t>
      </w:r>
    </w:p>
    <w:p w14:paraId="349D4E26" w14:textId="77777777" w:rsidR="00AA5F14" w:rsidRDefault="00642151">
      <w:pPr>
        <w:spacing w:line="600" w:lineRule="auto"/>
        <w:ind w:firstLine="720"/>
        <w:jc w:val="both"/>
        <w:rPr>
          <w:rFonts w:eastAsia="Times New Roman" w:cs="Times New Roman"/>
          <w:szCs w:val="24"/>
        </w:rPr>
      </w:pPr>
      <w:r w:rsidRPr="009166DE">
        <w:rPr>
          <w:rFonts w:eastAsia="Times New Roman" w:cs="Times New Roman"/>
          <w:b/>
          <w:szCs w:val="24"/>
        </w:rPr>
        <w:t>ΕΜΜΑΝΟΥΗΛΛ ΣΥΝΤΥΧΑΚΗΣ:</w:t>
      </w:r>
      <w:r>
        <w:rPr>
          <w:rFonts w:eastAsia="Times New Roman" w:cs="Times New Roman"/>
          <w:szCs w:val="24"/>
        </w:rPr>
        <w:t xml:space="preserve"> Ευχαριστώ, κύριε Πρόεδρε.</w:t>
      </w:r>
    </w:p>
    <w:p w14:paraId="349D4E27"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lastRenderedPageBreak/>
        <w:t>Το κύριο μέρος του σχεδίου νόμου, τα πρώτα δέκα άρθρα του πρώτου κεφαλαίου, αφορούν διατάξεις σχετικά με την εξασφάλιση ψηφιακού τηλεοπτικού σήματος των μόνιμων κατοίκων των περιοχών...</w:t>
      </w:r>
    </w:p>
    <w:p w14:paraId="349D4E28" w14:textId="77777777" w:rsidR="00AA5F14" w:rsidRDefault="00642151">
      <w:pPr>
        <w:spacing w:line="600" w:lineRule="auto"/>
        <w:ind w:firstLine="720"/>
        <w:jc w:val="both"/>
        <w:rPr>
          <w:rFonts w:eastAsia="Times New Roman" w:cs="Times New Roman"/>
          <w:szCs w:val="24"/>
        </w:rPr>
      </w:pPr>
      <w:r w:rsidRPr="009166DE">
        <w:rPr>
          <w:rFonts w:eastAsia="Times New Roman" w:cs="Times New Roman"/>
          <w:b/>
          <w:szCs w:val="24"/>
        </w:rPr>
        <w:t>ΑΘΑΝΑΣΙΟΣ ΠΑΠΑΧΡΙΣΤΟΠΟΥΛΟΣ:</w:t>
      </w:r>
      <w:r>
        <w:rPr>
          <w:rFonts w:eastAsia="Times New Roman" w:cs="Times New Roman"/>
          <w:szCs w:val="24"/>
        </w:rPr>
        <w:t xml:space="preserve"> Κύριε Συντυχάκη</w:t>
      </w:r>
      <w:r>
        <w:rPr>
          <w:rFonts w:eastAsia="Times New Roman" w:cs="Times New Roman"/>
          <w:szCs w:val="24"/>
        </w:rPr>
        <w:t>, χίλια συγγνώμη σας ζητάω.</w:t>
      </w:r>
    </w:p>
    <w:p w14:paraId="349D4E29"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w:t>
      </w:r>
      <w:r>
        <w:rPr>
          <w:rFonts w:eastAsia="Times New Roman" w:cs="Times New Roman"/>
          <w:b/>
          <w:szCs w:val="24"/>
        </w:rPr>
        <w:t>ΩΝ (Γεώργιος Βαρεμένος):</w:t>
      </w:r>
      <w:r>
        <w:rPr>
          <w:rFonts w:eastAsia="Times New Roman" w:cs="Times New Roman"/>
          <w:szCs w:val="24"/>
        </w:rPr>
        <w:t xml:space="preserve"> Μισό λεπτό, κύριε Συντυχάκη.</w:t>
      </w:r>
    </w:p>
    <w:p w14:paraId="349D4E2A"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Παπαχριστόπουλε</w:t>
      </w:r>
      <w:proofErr w:type="spellEnd"/>
      <w:r>
        <w:rPr>
          <w:rFonts w:eastAsia="Times New Roman" w:cs="Times New Roman"/>
          <w:szCs w:val="24"/>
        </w:rPr>
        <w:t xml:space="preserve">. </w:t>
      </w:r>
    </w:p>
    <w:p w14:paraId="349D4E2B"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Κύριοι συνάδελφοι, πρέπει να πάω σε μ</w:t>
      </w:r>
      <w:r>
        <w:rPr>
          <w:rFonts w:eastAsia="Times New Roman" w:cs="Times New Roman"/>
          <w:szCs w:val="24"/>
        </w:rPr>
        <w:t>ί</w:t>
      </w:r>
      <w:r>
        <w:rPr>
          <w:rFonts w:eastAsia="Times New Roman" w:cs="Times New Roman"/>
          <w:szCs w:val="24"/>
        </w:rPr>
        <w:t>α δυσάρεστη υποχρέωση και θέλω να ρωτήσω τον Πρόεδρο αν μπορώ να ψηφ</w:t>
      </w:r>
      <w:r>
        <w:rPr>
          <w:rFonts w:eastAsia="Times New Roman" w:cs="Times New Roman"/>
          <w:szCs w:val="24"/>
        </w:rPr>
        <w:t>ίσω τώρα, γιατί θα φύγω. Πρέπει να πάω σε μία κηδεία, η οποία μάλιστα έγινε και πρωτοσέλιδο στην «</w:t>
      </w:r>
      <w:r>
        <w:rPr>
          <w:rFonts w:eastAsia="Times New Roman" w:cs="Times New Roman"/>
          <w:szCs w:val="24"/>
        </w:rPr>
        <w:t>ΕΦΗΜΕΡΙΔΑ ΤΩΝ ΣΥΝΤΑΚΤΩΝ</w:t>
      </w:r>
      <w:r>
        <w:rPr>
          <w:rFonts w:eastAsia="Times New Roman" w:cs="Times New Roman"/>
          <w:szCs w:val="24"/>
        </w:rPr>
        <w:t>». Έχω αυτήν τη δυνατότητα; Μπορώ να ψηφίσω και επί της αρχής και επί των άρθρων και να φύγω; Ψηφίζω «</w:t>
      </w:r>
      <w:r>
        <w:rPr>
          <w:rFonts w:eastAsia="Times New Roman" w:cs="Times New Roman"/>
          <w:szCs w:val="24"/>
        </w:rPr>
        <w:t>ν</w:t>
      </w:r>
      <w:r>
        <w:rPr>
          <w:rFonts w:eastAsia="Times New Roman" w:cs="Times New Roman"/>
          <w:szCs w:val="24"/>
        </w:rPr>
        <w:t>αι» επί της αρχής</w:t>
      </w:r>
      <w:r w:rsidRPr="00EE512E">
        <w:rPr>
          <w:rFonts w:eastAsia="Times New Roman" w:cs="Times New Roman"/>
          <w:szCs w:val="24"/>
        </w:rPr>
        <w:t>,</w:t>
      </w:r>
      <w:r>
        <w:rPr>
          <w:rFonts w:eastAsia="Times New Roman" w:cs="Times New Roman"/>
          <w:szCs w:val="24"/>
        </w:rPr>
        <w:t xml:space="preserve"> επί των άρθρω</w:t>
      </w:r>
      <w:r>
        <w:rPr>
          <w:rFonts w:eastAsia="Times New Roman" w:cs="Times New Roman"/>
          <w:szCs w:val="24"/>
        </w:rPr>
        <w:t>ν και των τροπολογιών.</w:t>
      </w:r>
    </w:p>
    <w:p w14:paraId="349D4E2C" w14:textId="77777777" w:rsidR="00AA5F14" w:rsidRDefault="00642151">
      <w:pPr>
        <w:spacing w:line="600" w:lineRule="auto"/>
        <w:ind w:firstLine="720"/>
        <w:jc w:val="both"/>
        <w:rPr>
          <w:rFonts w:eastAsia="Times New Roman" w:cs="Times New Roman"/>
          <w:szCs w:val="24"/>
        </w:rPr>
      </w:pPr>
      <w:r w:rsidRPr="009166DE">
        <w:rPr>
          <w:rFonts w:eastAsia="Times New Roman" w:cs="Times New Roman"/>
          <w:b/>
          <w:szCs w:val="24"/>
        </w:rPr>
        <w:t>ΠΡΟΕΔΡΕ</w:t>
      </w:r>
      <w:r>
        <w:rPr>
          <w:rFonts w:eastAsia="Times New Roman" w:cs="Times New Roman"/>
          <w:b/>
          <w:szCs w:val="24"/>
        </w:rPr>
        <w:t>Υ</w:t>
      </w:r>
      <w:r w:rsidRPr="009166DE">
        <w:rPr>
          <w:rFonts w:eastAsia="Times New Roman" w:cs="Times New Roman"/>
          <w:b/>
          <w:szCs w:val="24"/>
        </w:rPr>
        <w:t>ΩΝ (Γεώργιος Βαρεμένος):</w:t>
      </w:r>
      <w:r>
        <w:rPr>
          <w:rFonts w:eastAsia="Times New Roman" w:cs="Times New Roman"/>
          <w:szCs w:val="24"/>
        </w:rPr>
        <w:t xml:space="preserve"> Ψήφιση δεν μπορεί να υπάρξει, πρόθεση απλώς. Δεν μπορεί να έρθει κάποιος άλλος από το κόμμα σας; </w:t>
      </w:r>
    </w:p>
    <w:p w14:paraId="349D4E2D"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Δεν υπάρχει άλλος. Είμαι μόνο εγώ στα Τμήματα. Ο Κώστας </w:t>
      </w:r>
      <w:proofErr w:type="spellStart"/>
      <w:r>
        <w:rPr>
          <w:rFonts w:eastAsia="Times New Roman" w:cs="Times New Roman"/>
          <w:szCs w:val="24"/>
        </w:rPr>
        <w:t>Ζουράρις</w:t>
      </w:r>
      <w:proofErr w:type="spellEnd"/>
      <w:r>
        <w:rPr>
          <w:rFonts w:eastAsia="Times New Roman" w:cs="Times New Roman"/>
          <w:szCs w:val="24"/>
        </w:rPr>
        <w:t xml:space="preserve"> χειρουργε</w:t>
      </w:r>
      <w:r>
        <w:rPr>
          <w:rFonts w:eastAsia="Times New Roman" w:cs="Times New Roman"/>
          <w:szCs w:val="24"/>
        </w:rPr>
        <w:t>ίται. Αυτόν αντικατέστησα και καλώς τον αντικατέστησα.</w:t>
      </w:r>
    </w:p>
    <w:p w14:paraId="349D4E2E"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lastRenderedPageBreak/>
        <w:t>ΠΡΟΕΔΡΕ</w:t>
      </w:r>
      <w:r>
        <w:rPr>
          <w:rFonts w:eastAsia="Times New Roman" w:cs="Times New Roman"/>
          <w:b/>
          <w:szCs w:val="24"/>
        </w:rPr>
        <w:t>Υ</w:t>
      </w:r>
      <w:r>
        <w:rPr>
          <w:rFonts w:eastAsia="Times New Roman" w:cs="Times New Roman"/>
          <w:b/>
          <w:szCs w:val="24"/>
        </w:rPr>
        <w:t>ΩΝ (Γεώργιος Βαρεμένος):</w:t>
      </w:r>
      <w:r>
        <w:rPr>
          <w:rFonts w:eastAsia="Times New Roman" w:cs="Times New Roman"/>
          <w:szCs w:val="24"/>
        </w:rPr>
        <w:t xml:space="preserve"> Δεν γίνεται, όμως. </w:t>
      </w:r>
    </w:p>
    <w:p w14:paraId="349D4E2F"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Το ανώτατο όριό μου είναι 12.15΄. Η κηδεία είναι στο Κιάτο και είναι ακριβώς μία ώρα και είκοσι πέντε λεπτά για να φτάσω</w:t>
      </w:r>
      <w:r>
        <w:rPr>
          <w:rFonts w:eastAsia="Times New Roman" w:cs="Times New Roman"/>
          <w:szCs w:val="24"/>
        </w:rPr>
        <w:t xml:space="preserve"> ως εκεί. Γι’ αυτόν τον λόγο ζητώ συγγνώμη. Ποτέ δεν βάζω τα προσωπικά μου, αλλά δεν γίνεται διαφορετικά.</w:t>
      </w:r>
    </w:p>
    <w:p w14:paraId="349D4E30"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w:t>
      </w:r>
      <w:r>
        <w:rPr>
          <w:rFonts w:eastAsia="Times New Roman" w:cs="Times New Roman"/>
          <w:b/>
          <w:szCs w:val="24"/>
        </w:rPr>
        <w:t>ΩΝ (Γεώργιος Βαρεμένος):</w:t>
      </w:r>
      <w:r>
        <w:rPr>
          <w:rFonts w:eastAsia="Times New Roman" w:cs="Times New Roman"/>
          <w:szCs w:val="24"/>
        </w:rPr>
        <w:t xml:space="preserve"> Δείτε αν υπάρχει κάποιος άλλος.</w:t>
      </w:r>
    </w:p>
    <w:p w14:paraId="349D4E31" w14:textId="77777777" w:rsidR="00AA5F14" w:rsidRDefault="00642151">
      <w:pPr>
        <w:spacing w:line="600" w:lineRule="auto"/>
        <w:ind w:firstLine="720"/>
        <w:jc w:val="both"/>
        <w:rPr>
          <w:rFonts w:eastAsia="Times New Roman" w:cs="Times New Roman"/>
          <w:szCs w:val="24"/>
        </w:rPr>
      </w:pPr>
      <w:r w:rsidRPr="005F333D">
        <w:rPr>
          <w:rFonts w:eastAsia="Times New Roman" w:cs="Times New Roman"/>
          <w:b/>
          <w:szCs w:val="24"/>
        </w:rPr>
        <w:t>ΑΘΑΝΑΣΙΟΣ ΔΑΒΑΚΗΣ:</w:t>
      </w:r>
      <w:r>
        <w:rPr>
          <w:rFonts w:eastAsia="Times New Roman" w:cs="Times New Roman"/>
          <w:szCs w:val="24"/>
        </w:rPr>
        <w:t xml:space="preserve"> Μπορεί το Προεδρείο την ώρα της ψηφοφορίας να πει</w:t>
      </w:r>
      <w:r w:rsidRPr="000D659C">
        <w:rPr>
          <w:rFonts w:eastAsia="Times New Roman" w:cs="Times New Roman"/>
          <w:szCs w:val="24"/>
        </w:rPr>
        <w:t>…</w:t>
      </w:r>
    </w:p>
    <w:p w14:paraId="349D4E32"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w:t>
      </w:r>
      <w:r>
        <w:rPr>
          <w:rFonts w:eastAsia="Times New Roman" w:cs="Times New Roman"/>
          <w:b/>
          <w:szCs w:val="24"/>
        </w:rPr>
        <w:t>ΩΝ (Γεώ</w:t>
      </w:r>
      <w:r>
        <w:rPr>
          <w:rFonts w:eastAsia="Times New Roman" w:cs="Times New Roman"/>
          <w:b/>
          <w:szCs w:val="24"/>
        </w:rPr>
        <w:t>ργιος Βαρεμένος):</w:t>
      </w:r>
      <w:r>
        <w:rPr>
          <w:rFonts w:eastAsia="Times New Roman" w:cs="Times New Roman"/>
          <w:szCs w:val="24"/>
        </w:rPr>
        <w:t xml:space="preserve"> Καλώς, καλώς, κύριε </w:t>
      </w:r>
      <w:proofErr w:type="spellStart"/>
      <w:r>
        <w:rPr>
          <w:rFonts w:eastAsia="Times New Roman" w:cs="Times New Roman"/>
          <w:szCs w:val="24"/>
        </w:rPr>
        <w:t>Παπαχριστόπουλε</w:t>
      </w:r>
      <w:proofErr w:type="spellEnd"/>
      <w:r>
        <w:rPr>
          <w:rFonts w:eastAsia="Times New Roman" w:cs="Times New Roman"/>
          <w:szCs w:val="24"/>
        </w:rPr>
        <w:t xml:space="preserve">. Θα ληφθεί υπ’ </w:t>
      </w:r>
      <w:proofErr w:type="spellStart"/>
      <w:r>
        <w:rPr>
          <w:rFonts w:eastAsia="Times New Roman" w:cs="Times New Roman"/>
          <w:szCs w:val="24"/>
        </w:rPr>
        <w:t>όψιν</w:t>
      </w:r>
      <w:proofErr w:type="spellEnd"/>
      <w:r>
        <w:rPr>
          <w:rFonts w:eastAsia="Times New Roman" w:cs="Times New Roman"/>
          <w:szCs w:val="24"/>
        </w:rPr>
        <w:t xml:space="preserve"> η ψήφος σας.</w:t>
      </w:r>
    </w:p>
    <w:p w14:paraId="349D4E33"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Συνεχίστε, κύριε Συντυχάκη.</w:t>
      </w:r>
    </w:p>
    <w:p w14:paraId="349D4E34"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ΕΜΜΑΝΟΥΗΛΛ ΣΥΝΤΥΧΑΚΗΣ:</w:t>
      </w:r>
      <w:r>
        <w:rPr>
          <w:rFonts w:eastAsia="Times New Roman" w:cs="Times New Roman"/>
          <w:szCs w:val="24"/>
        </w:rPr>
        <w:t xml:space="preserve"> Επανέρχομαι στο σχέδιο νόμου που το κύριο μέρος του αφορά διατάξεις σχετικά με την εξασφάλιση τηλεοπτικού ψηφιακού σήμ</w:t>
      </w:r>
      <w:r>
        <w:rPr>
          <w:rFonts w:eastAsia="Times New Roman" w:cs="Times New Roman"/>
          <w:szCs w:val="24"/>
        </w:rPr>
        <w:t>ατος των μόνιμων κατοίκων των περιοχών, που σήμερα είναι εκτός ψηφιακής τηλεοπτικής κάλυψης. Είναι οι λεγόμενες «λευκές περιοχές».</w:t>
      </w:r>
    </w:p>
    <w:p w14:paraId="349D4E35"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lastRenderedPageBreak/>
        <w:t>Στο ερώτημα εάν πρέπει όλοι οι κάτοικοι της χώρας ανεξαιρέτως και όλες οι γεωγραφικές περιοχές της νησιωτικής και της ηπειρωτ</w:t>
      </w:r>
      <w:r>
        <w:rPr>
          <w:rFonts w:eastAsia="Times New Roman" w:cs="Times New Roman"/>
          <w:szCs w:val="24"/>
        </w:rPr>
        <w:t>ικής Ελλάδας να έχουν ψηφιακή τηλεοπτική κάλυψη, δεν υπάρχει κανείς να μην απαντήσει θετικά. Είναι κάτι που ήδη έπρεπε να έχει πραγματοποιηθεί.</w:t>
      </w:r>
    </w:p>
    <w:p w14:paraId="349D4E36"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Αν το παρόν σχέδιο νόμου υπηρετούσε αυτόν τον σκοπό, δηλαδή την υλοποίηση του έργου με τη χρηματοδότηση και την </w:t>
      </w:r>
      <w:r>
        <w:rPr>
          <w:rFonts w:eastAsia="Times New Roman" w:cs="Times New Roman"/>
          <w:szCs w:val="24"/>
        </w:rPr>
        <w:t>αξιοποίηση των υποδομών αποκλειστικά με την ευθύνη του κράτους, τότε το ΚΚΕ δεν θα είχε κα</w:t>
      </w:r>
      <w:r>
        <w:rPr>
          <w:rFonts w:eastAsia="Times New Roman" w:cs="Times New Roman"/>
          <w:szCs w:val="24"/>
        </w:rPr>
        <w:t>μ</w:t>
      </w:r>
      <w:r>
        <w:rPr>
          <w:rFonts w:eastAsia="Times New Roman" w:cs="Times New Roman"/>
          <w:szCs w:val="24"/>
        </w:rPr>
        <w:t>μία αντίρρηση να το υπερψηφίσει.</w:t>
      </w:r>
    </w:p>
    <w:p w14:paraId="349D4E37"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Ο τελικός στόχος, όμως, δεν είναι αυτός. Η Κυβέρνηση επιδιώκει «με ένα σμπάρο δύο τρυγόνια». Με πρόσχημα την εξασφάλιση τηλεοπτικού σήματος στους μόνιμους κατοίκους δύσβατων περιοχών, οι οποίοι μέχρι σήμερα ήταν εκτός τηλεοπτικής κάλυψης, μετατρέπει την αν</w:t>
      </w:r>
      <w:r>
        <w:rPr>
          <w:rFonts w:eastAsia="Times New Roman" w:cs="Times New Roman"/>
          <w:szCs w:val="24"/>
        </w:rPr>
        <w:t xml:space="preserve">άγκη σε ευκαιρία των επιχειρηματικών ομίλων για να επεκτείνουν τις μπίζνες τους, να αβγατίσουν τα κέρδη τους με ζεστό κρατικό χρήμα, που προέρχεται από τους σκληρά φορολογούμενους εργαζόμενους. </w:t>
      </w:r>
    </w:p>
    <w:p w14:paraId="349D4E38"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Το δέλεαρ αυτής της ρύθμισης είναι η δημόσια εφάπαξ επιδότηση</w:t>
      </w:r>
      <w:r>
        <w:rPr>
          <w:rFonts w:eastAsia="Times New Roman" w:cs="Times New Roman"/>
          <w:szCs w:val="24"/>
        </w:rPr>
        <w:t xml:space="preserve">, κατ’ ανώτατο όριο 110 ευρώ ανά δικαιούχο για οκτώ χρόνια. Πρόκειται για ευνοϊκή ρύθμιση προς όφελος των ιδιωτικών εταιρειών, διευρύνοντας το πελατολόγιό τους, με την </w:t>
      </w:r>
      <w:r>
        <w:rPr>
          <w:rFonts w:eastAsia="Times New Roman" w:cs="Times New Roman"/>
          <w:szCs w:val="24"/>
        </w:rPr>
        <w:lastRenderedPageBreak/>
        <w:t>εμπλοκή, μάλιστα, στην υλοποίηση του έργου των δήμων και των Κέντρων Εξυπηρέτησης Πολιτώ</w:t>
      </w:r>
      <w:r>
        <w:rPr>
          <w:rFonts w:eastAsia="Times New Roman" w:cs="Times New Roman"/>
          <w:szCs w:val="24"/>
        </w:rPr>
        <w:t>ν, μετατρέποντάς τους σε συνεργάτες και διεκπεραιωτές των συμφερόντων των ιδιωτικών εταιρειών.</w:t>
      </w:r>
    </w:p>
    <w:p w14:paraId="349D4E39"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Κατά την άποψή μας, πρόκειται για επιλογή που αντανακλά την προσήλωση της Κυβέρνησης στη στρατηγική της Ευρωπαϊκής Ένωσης και στις επιδιώξεις των επιχειρηματικών</w:t>
      </w:r>
      <w:r>
        <w:rPr>
          <w:rFonts w:eastAsia="Times New Roman" w:cs="Times New Roman"/>
          <w:szCs w:val="24"/>
        </w:rPr>
        <w:t xml:space="preserve"> ομίλων για διασφάλιση της ανταγωνιστικότητας και της απρόσκοπτης κερδοφορίας τους, τη δημιουργία ευνοϊκού επενδυτικού κλίματος σε βάρος των λαϊκών συμφερόντων.</w:t>
      </w:r>
    </w:p>
    <w:p w14:paraId="349D4E3A"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Γι’ αυτόν τον λόγο, το ΚΚΕ θα ψηφίσει «</w:t>
      </w:r>
      <w:r>
        <w:rPr>
          <w:rFonts w:eastAsia="Times New Roman" w:cs="Times New Roman"/>
          <w:szCs w:val="24"/>
        </w:rPr>
        <w:t>π</w:t>
      </w:r>
      <w:r>
        <w:rPr>
          <w:rFonts w:eastAsia="Times New Roman" w:cs="Times New Roman"/>
          <w:szCs w:val="24"/>
        </w:rPr>
        <w:t>αρών» στο σχέδιο νόμου.</w:t>
      </w:r>
    </w:p>
    <w:p w14:paraId="349D4E3B"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Εν τω μεταξύ, προκύπτουν αρκετά</w:t>
      </w:r>
      <w:r>
        <w:rPr>
          <w:rFonts w:eastAsia="Times New Roman" w:cs="Times New Roman"/>
          <w:szCs w:val="24"/>
        </w:rPr>
        <w:t xml:space="preserve"> ερωτηματικά για το πώς θα εξασφαλιστεί η αποτελεσματικότερη και σίγουρη μεταφορά τηλεοπτικού σήματος σε όλους τους κατοίκους, σε όλες τις γεωγραφικές περιοχές της χώρας, χωρίς χρονικούς περιορισμούς και επιπλέον επιβαρύνσεις των δικαιούχων από τη στιγμή π</w:t>
      </w:r>
      <w:r>
        <w:rPr>
          <w:rFonts w:eastAsia="Times New Roman" w:cs="Times New Roman"/>
          <w:szCs w:val="24"/>
        </w:rPr>
        <w:t>ου φεύγει από την κρατική ευθύνη.</w:t>
      </w:r>
    </w:p>
    <w:p w14:paraId="349D4E3C"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Να υπενθυμίσω, εκτός τηλεοπτικής ψηφιακής -και τώρα που μιλάμε- είναι ένα αρκετά μεγάλο μέρος του πληθυσμού της χώρας </w:t>
      </w:r>
      <w:r w:rsidRPr="00AA2233">
        <w:rPr>
          <w:rFonts w:eastAsia="Times New Roman" w:cs="Times New Roman"/>
          <w:szCs w:val="24"/>
        </w:rPr>
        <w:t>σε αρκετ</w:t>
      </w:r>
      <w:r>
        <w:rPr>
          <w:rFonts w:eastAsia="Times New Roman" w:cs="Times New Roman"/>
          <w:szCs w:val="24"/>
        </w:rPr>
        <w:t>ές περιοχές και όχι μόνο το 3,8% του πληθυσμού ή οι τετρακόσιες έντεκα χιλιάδες κάτοικοι που ανα</w:t>
      </w:r>
      <w:r>
        <w:rPr>
          <w:rFonts w:eastAsia="Times New Roman" w:cs="Times New Roman"/>
          <w:szCs w:val="24"/>
        </w:rPr>
        <w:t>φέρει το σχέδιο νόμου.</w:t>
      </w:r>
    </w:p>
    <w:p w14:paraId="349D4E3D"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lastRenderedPageBreak/>
        <w:t xml:space="preserve">Ποια είναι όμως τα ερωτηματικά που χρήζουν απάντησης; Η </w:t>
      </w:r>
      <w:r w:rsidRPr="0094038A">
        <w:rPr>
          <w:rFonts w:eastAsia="Times New Roman" w:cs="Times New Roman"/>
          <w:szCs w:val="24"/>
        </w:rPr>
        <w:t>Κυβέρνηση</w:t>
      </w:r>
      <w:r>
        <w:rPr>
          <w:rFonts w:eastAsia="Times New Roman" w:cs="Times New Roman"/>
          <w:szCs w:val="24"/>
        </w:rPr>
        <w:t xml:space="preserve"> με το σχέδιο νόμου παραπέμπει τα πάντα στις υπουργικές αποφάσεις. Αρκεί ένα εφάπαξ ποσό των 110 ευρώ για να ικανοποιήσει την ανάγκη των κατοίκων για τηλεοπτικό σήμα; Ε</w:t>
      </w:r>
      <w:r>
        <w:rPr>
          <w:rFonts w:eastAsia="Times New Roman" w:cs="Times New Roman"/>
          <w:szCs w:val="24"/>
        </w:rPr>
        <w:t xml:space="preserve">μείς λέμε όχι. Είναι ένα πολύ μικρό μέρος από το συνολικό κόστος πληρωμής για την παροχή σήματος, από την εμπειρία που υπάρχει. </w:t>
      </w:r>
    </w:p>
    <w:p w14:paraId="349D4E3E"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Δεύτερον, η παροχή του εφάπαξ ποσού των 110 ευρώ έχει ισχύ οχτώ χρόνια. Γιατί; Πώς θα διασφαλιστεί η συνεχής και απρόσκοπτη παρ</w:t>
      </w:r>
      <w:r>
        <w:rPr>
          <w:rFonts w:eastAsia="Times New Roman" w:cs="Times New Roman"/>
          <w:szCs w:val="24"/>
        </w:rPr>
        <w:t xml:space="preserve">οχή σήματος στους δικαιούχους; Αυτό που λέει το σχέδιο νόμου περί συνταγματικού δικαιώματος, γιατί να έχει περιορισμένη χρονική διάρκεια οχτώ έτη και όχι να είναι συνεχής και απρόσκοπτη; </w:t>
      </w:r>
    </w:p>
    <w:p w14:paraId="349D4E3F"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Τρίτον, οι εταιρείες </w:t>
      </w:r>
      <w:proofErr w:type="spellStart"/>
      <w:r>
        <w:rPr>
          <w:rFonts w:eastAsia="Times New Roman" w:cs="Times New Roman"/>
          <w:szCs w:val="24"/>
        </w:rPr>
        <w:t>πάροχοι</w:t>
      </w:r>
      <w:proofErr w:type="spellEnd"/>
      <w:r>
        <w:rPr>
          <w:rFonts w:eastAsia="Times New Roman" w:cs="Times New Roman"/>
          <w:szCs w:val="24"/>
        </w:rPr>
        <w:t xml:space="preserve"> -όσο γνωρίζουμε- δεν διαθέτουν όλοι το </w:t>
      </w:r>
      <w:r>
        <w:rPr>
          <w:rFonts w:eastAsia="Times New Roman" w:cs="Times New Roman"/>
          <w:szCs w:val="24"/>
        </w:rPr>
        <w:t>ίδιο ενιαίο πακέτο ή να το πω διαφορετικά κα</w:t>
      </w:r>
      <w:r>
        <w:rPr>
          <w:rFonts w:eastAsia="Times New Roman" w:cs="Times New Roman"/>
          <w:szCs w:val="24"/>
        </w:rPr>
        <w:t>μ</w:t>
      </w:r>
      <w:r>
        <w:rPr>
          <w:rFonts w:eastAsia="Times New Roman" w:cs="Times New Roman"/>
          <w:szCs w:val="24"/>
        </w:rPr>
        <w:t>μία εταιρεία δεν έχει ολοκληρωμένο πακέτο. Η κάθε μία έχει και διαφορετικό πακέτο παροχής υπηρεσιών, προγραμμάτων με προσφορές, με περιορισμούς που διαφοροποιούν το κόστος. Ποιος διασφαλίζει ότι οι δικαιούχοι δε</w:t>
      </w:r>
      <w:r>
        <w:rPr>
          <w:rFonts w:eastAsia="Times New Roman" w:cs="Times New Roman"/>
          <w:szCs w:val="24"/>
        </w:rPr>
        <w:t xml:space="preserve">ν θα πέσουν θύματα εκμετάλλευσης των εταιρειών μέσα από υποτιθέμενες προσφορές - πακέτα που κρύβουν παγίδες. Τα συμβόλαια σε </w:t>
      </w:r>
      <w:proofErr w:type="spellStart"/>
      <w:r>
        <w:rPr>
          <w:rFonts w:eastAsia="Times New Roman" w:cs="Times New Roman"/>
          <w:szCs w:val="24"/>
        </w:rPr>
        <w:t>πάροχο</w:t>
      </w:r>
      <w:proofErr w:type="spellEnd"/>
      <w:r>
        <w:rPr>
          <w:rFonts w:eastAsia="Times New Roman" w:cs="Times New Roman"/>
          <w:szCs w:val="24"/>
        </w:rPr>
        <w:t xml:space="preserve"> δεν είναι ελεύθερα πακέτα για να αλλάζουν κατά τη θέληση του πελάτη χωρίς συνέπειες. Ποιος προστατεύει τους κατοίκους από τι</w:t>
      </w:r>
      <w:r>
        <w:rPr>
          <w:rFonts w:eastAsia="Times New Roman" w:cs="Times New Roman"/>
          <w:szCs w:val="24"/>
        </w:rPr>
        <w:t xml:space="preserve">ς εταιρείες, οι οποίες με γνώμονα το κέρδος θα επιδιώξουν να κλείνουν συμβόλαια που προϋποθέτουν την παροχή επιπλέον </w:t>
      </w:r>
      <w:r>
        <w:rPr>
          <w:rFonts w:eastAsia="Times New Roman" w:cs="Times New Roman"/>
          <w:szCs w:val="24"/>
        </w:rPr>
        <w:lastRenderedPageBreak/>
        <w:t xml:space="preserve">προγραμμάτων, ποδοσφαίρου, κινηματογράφου και άλλα, αυξάνοντας έτσι το κόστος κατά πολύ; </w:t>
      </w:r>
    </w:p>
    <w:p w14:paraId="349D4E40"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Το σημείο πέντε του άρθρου 5 αναφέρει ότι «οι </w:t>
      </w:r>
      <w:proofErr w:type="spellStart"/>
      <w:r>
        <w:rPr>
          <w:rFonts w:eastAsia="Times New Roman" w:cs="Times New Roman"/>
          <w:szCs w:val="24"/>
        </w:rPr>
        <w:t>πάροχοι</w:t>
      </w:r>
      <w:proofErr w:type="spellEnd"/>
      <w:r>
        <w:rPr>
          <w:rFonts w:eastAsia="Times New Roman" w:cs="Times New Roman"/>
          <w:szCs w:val="24"/>
        </w:rPr>
        <w:t xml:space="preserve"> του έργου μπορούν να προσφέρουν στους δικαιούχους δωρεάν ή έναντι καταβολής σαφώς ορισμένου χρηματικού ποσού επιπρόσθετες ή συμπληρωματικές υπηρεσίες πέραν των προβλεπόμενων υπηρεσιών». Ουσιαστικά τι μα</w:t>
      </w:r>
      <w:r>
        <w:rPr>
          <w:rFonts w:eastAsia="Times New Roman" w:cs="Times New Roman"/>
          <w:szCs w:val="24"/>
        </w:rPr>
        <w:t>ς λέει; Μας λέει ότι τα 110 ευρώ είναι ένα μόνο μέρος του κόστους των υπηρεσιών που καλούνται να παρέχουν οι εταιρείες -από εκεί και πάνω το ποσό θα καταβάλουν οι δικαιούχοι- ενώ με το πέρας της οχταετίας, αν και εφόσον δεν τροποποιηθεί με απόφαση του Υπου</w:t>
      </w:r>
      <w:r>
        <w:rPr>
          <w:rFonts w:eastAsia="Times New Roman" w:cs="Times New Roman"/>
          <w:szCs w:val="24"/>
        </w:rPr>
        <w:t xml:space="preserve">ργού, λογικά οι εταιρείες θα έχουν εξασφαλίσει και δεσμεύσει την πελατεία τους, άρα, και τα κέρδη τους. Επιπλέον, υπάρχουν πολλές παράμετροι </w:t>
      </w:r>
      <w:proofErr w:type="spellStart"/>
      <w:r>
        <w:rPr>
          <w:rFonts w:eastAsia="Times New Roman" w:cs="Times New Roman"/>
          <w:szCs w:val="24"/>
        </w:rPr>
        <w:t>γι</w:t>
      </w:r>
      <w:proofErr w:type="spellEnd"/>
      <w:r>
        <w:rPr>
          <w:rFonts w:eastAsia="Times New Roman" w:cs="Times New Roman"/>
          <w:szCs w:val="24"/>
        </w:rPr>
        <w:t xml:space="preserve"> α τις οποίες δεν αναφέρει τίποτα το σχέδιο νόμου. </w:t>
      </w:r>
    </w:p>
    <w:p w14:paraId="349D4E41"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Γιατί προσδιορίζονται στο σχέδιο νόμου ως δικαιούχοι μόνο οι </w:t>
      </w:r>
      <w:r>
        <w:rPr>
          <w:rFonts w:eastAsia="Times New Roman" w:cs="Times New Roman"/>
          <w:szCs w:val="24"/>
        </w:rPr>
        <w:t xml:space="preserve">μόνιμοι κάτοικοι των περιοχών λόγω ιδιωτικών σχέσεων με την περιοχή, όπως λέει το σχέδιο νόμου, που είναι εκτός τηλεοπτικής κάλυψης; Δεν μας κάλυψε η απάντηση του Υπουργού ότι θα το δούμε στο μέλλον. </w:t>
      </w:r>
    </w:p>
    <w:p w14:paraId="349D4E42"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Για παράδειγμα ο αναπληρωτής εκπαιδευτικός που οι πολιτ</w:t>
      </w:r>
      <w:r>
        <w:rPr>
          <w:rFonts w:eastAsia="Times New Roman" w:cs="Times New Roman"/>
          <w:szCs w:val="24"/>
        </w:rPr>
        <w:t xml:space="preserve">ικές σας τον έχουν εξαναγκάσει να περιπλανιέται ανά την Ελλάδα, οι εργαζόμενοι για παράδειγμα </w:t>
      </w:r>
      <w:r>
        <w:rPr>
          <w:rFonts w:eastAsia="Times New Roman" w:cs="Times New Roman"/>
          <w:szCs w:val="24"/>
        </w:rPr>
        <w:lastRenderedPageBreak/>
        <w:t>στα Σώματα Ασφαλείας, οι στρατιωτικοί που μετατίθενται αλλεπάλληλα σε διάφορες περιοχές της χώρας, πώς θα έχουν το δικαίωμα άμεσης πρόσβασης στους τηλεοπτικούς δέ</w:t>
      </w:r>
      <w:r>
        <w:rPr>
          <w:rFonts w:eastAsia="Times New Roman" w:cs="Times New Roman"/>
          <w:szCs w:val="24"/>
        </w:rPr>
        <w:t xml:space="preserve">κτες και με τι κόστος; </w:t>
      </w:r>
    </w:p>
    <w:p w14:paraId="349D4E43"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Αντίστοιχα βέβαια ζητήματα προκύπτουν και για στρατιωτικές εγκαταστάσεις φυλάκια, νοσοκομεία, άλλους δημόσιους χώρους. Κάποιος που έχει ένα εξοχικό ή πατρικό σπίτι και το επισκέπτεται το καλοκαίρι, τα Χριστούγεννα ή το Πάσχα σε μία </w:t>
      </w:r>
      <w:r>
        <w:rPr>
          <w:rFonts w:eastAsia="Times New Roman" w:cs="Times New Roman"/>
          <w:szCs w:val="24"/>
        </w:rPr>
        <w:t xml:space="preserve">από τις περιοχές που δεν έχει σήμα, αυτός δεν έχει </w:t>
      </w:r>
      <w:r w:rsidRPr="006349FF">
        <w:rPr>
          <w:rFonts w:eastAsia="Times New Roman" w:cs="Times New Roman"/>
          <w:szCs w:val="24"/>
        </w:rPr>
        <w:t>ιδιωτική</w:t>
      </w:r>
      <w:r>
        <w:rPr>
          <w:rFonts w:eastAsia="Times New Roman" w:cs="Times New Roman"/>
          <w:szCs w:val="24"/>
        </w:rPr>
        <w:t xml:space="preserve"> σχέση με τη συγκεκριμένη περιοχή; Δεν δικαιούται επιχορήγηση για την εξασφάλιση τηλεοπτικού σήματος; Εμείς λέμε ότι πρέπει να ενταχθούν όλες αυτές οι κατηγορίες συμπολιτών στους δικαιούχους. </w:t>
      </w:r>
    </w:p>
    <w:p w14:paraId="349D4E44"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Τι θ</w:t>
      </w:r>
      <w:r>
        <w:rPr>
          <w:rFonts w:eastAsia="Times New Roman" w:cs="Times New Roman"/>
          <w:szCs w:val="24"/>
        </w:rPr>
        <w:t>α γίνει όμως με τις παλιές εγκαταστάσεις, με τους αναμεταδότες που έχει λήξει η χρήση τους; Ποια είναι η νέα τεχνολογία που θα επιλεγεί; Ποιος θα την επιλέξει και γιατί; Ποιος είναι ο υπόχρεος που οφείλει να μεταφέρει το σήμα; Ποιος θα κάνει την εγκατάστασ</w:t>
      </w:r>
      <w:r>
        <w:rPr>
          <w:rFonts w:eastAsia="Times New Roman" w:cs="Times New Roman"/>
          <w:szCs w:val="24"/>
        </w:rPr>
        <w:t xml:space="preserve">η των νέων μηχανημάτων και την επιλογή αυτών; Ποιος θα κάνει τη συντήρηση; Ποιος αναλαμβάνει την ηλεκτροδότηση της εγκατάστασης; Πρέπει να υπάρχουν συγκεκριμένες άδειες; Ποιος την πληρώνει; Μέσα σε ποιο οικόπεδο; </w:t>
      </w:r>
    </w:p>
    <w:p w14:paraId="349D4E45"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lastRenderedPageBreak/>
        <w:t>Για όλα αυτά -πώς θα γίνουν, από ποιους, π</w:t>
      </w:r>
      <w:r>
        <w:rPr>
          <w:rFonts w:eastAsia="Times New Roman" w:cs="Times New Roman"/>
          <w:szCs w:val="24"/>
        </w:rPr>
        <w:t xml:space="preserve">οιος πληρώνει το κόστος, ποιο είναι το τελικό κόστος για τον δικαιούχο- δεν αναφέρει τίποτα το σχέδιο νόμου. Αν υπάρχει οποιαδήποτε μεταβολή στα συμφωνηθέντα με τον </w:t>
      </w:r>
      <w:proofErr w:type="spellStart"/>
      <w:r>
        <w:rPr>
          <w:rFonts w:eastAsia="Times New Roman" w:cs="Times New Roman"/>
          <w:szCs w:val="24"/>
        </w:rPr>
        <w:t>πάροχο</w:t>
      </w:r>
      <w:proofErr w:type="spellEnd"/>
      <w:r>
        <w:rPr>
          <w:rFonts w:eastAsia="Times New Roman" w:cs="Times New Roman"/>
          <w:szCs w:val="24"/>
        </w:rPr>
        <w:t xml:space="preserve">, αν για παράδειγμα χρεοκοπήσει ο </w:t>
      </w:r>
      <w:proofErr w:type="spellStart"/>
      <w:r>
        <w:rPr>
          <w:rFonts w:eastAsia="Times New Roman" w:cs="Times New Roman"/>
          <w:szCs w:val="24"/>
        </w:rPr>
        <w:t>πάροχος</w:t>
      </w:r>
      <w:proofErr w:type="spellEnd"/>
      <w:r>
        <w:rPr>
          <w:rFonts w:eastAsia="Times New Roman" w:cs="Times New Roman"/>
          <w:szCs w:val="24"/>
        </w:rPr>
        <w:t>, πώς θα τον υποχρεώσει να συνεχίσει να παρέ</w:t>
      </w:r>
      <w:r>
        <w:rPr>
          <w:rFonts w:eastAsia="Times New Roman" w:cs="Times New Roman"/>
          <w:szCs w:val="24"/>
        </w:rPr>
        <w:t>χει υπηρεσίες στους δικαιούχους; Τι θα γίνει με τη μεταφορά σήματος σε ιδιαιτέρως απομακρυσμένες και προβληματικές περιοχές; Για να πάει για παράδειγμα ο τεχνικός από τα Χανιά στη Γαύδο δεν τον φθάνουν τα 50 ευρώ με 70 ευρώ μεταφορικά, βάλε διαμονή, διατρο</w:t>
      </w:r>
      <w:r>
        <w:rPr>
          <w:rFonts w:eastAsia="Times New Roman" w:cs="Times New Roman"/>
          <w:szCs w:val="24"/>
        </w:rPr>
        <w:t xml:space="preserve">φή, συντήρηση και ένα σωρό άλλα έξοδα. Εκτός αν έχουν οι εταιρείες τους τεχνικούς εργαζομένους μεροδούλι, μεροφάι, ανασφάλιστους, με απλήρωτη  υπερωριακή απασχόληση για να βγάζουν οι εταιρείες από τη μύγα ξύγκι. </w:t>
      </w:r>
    </w:p>
    <w:p w14:paraId="349D4E46"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Και σε πολλές άλλες περιοχές -τουλάχιστον ε</w:t>
      </w:r>
      <w:r>
        <w:rPr>
          <w:rFonts w:eastAsia="Times New Roman" w:cs="Times New Roman"/>
          <w:szCs w:val="24"/>
        </w:rPr>
        <w:t xml:space="preserve">γώ στην Κρήτη γνωρίζω πάρα πολλές περιοχές απομακρυσμένες- είναι φύση αδύνατον να φτάσει μέχρι εκεί ή να καλυφθεί με το κόστος των 110 ευρώ. </w:t>
      </w:r>
    </w:p>
    <w:p w14:paraId="349D4E47" w14:textId="77777777" w:rsidR="00AA5F14" w:rsidRDefault="00642151">
      <w:pPr>
        <w:spacing w:line="600" w:lineRule="auto"/>
        <w:ind w:firstLine="720"/>
        <w:jc w:val="both"/>
        <w:rPr>
          <w:rFonts w:eastAsia="Times New Roman"/>
          <w:szCs w:val="24"/>
        </w:rPr>
      </w:pPr>
      <w:r>
        <w:rPr>
          <w:rFonts w:eastAsia="Times New Roman"/>
          <w:szCs w:val="24"/>
        </w:rPr>
        <w:t>Αυτά, όμως, αποτελούν μέρος του συνολικού κόστους που, προφανώς, δεν καλύπτονται με τα 110 ευρώ εφάπαξ, ούτε είναι</w:t>
      </w:r>
      <w:r>
        <w:rPr>
          <w:rFonts w:eastAsia="Times New Roman"/>
          <w:szCs w:val="24"/>
        </w:rPr>
        <w:t xml:space="preserve"> διατεθειμένες οι εταιρείες να τα καλύψουν. Να, λοιπόν, πώς εξασφαλίζουν σίγουρη πελατεία οι εταιρείες! Να πώς οι ανάγκες για ενημέρωση και πληροφόρηση γίνονται το μέσο για την κερδοφορία των επιχειρηματικών ομίλων! Να πώς το κράτος και οι κυβερνήσεις τους</w:t>
      </w:r>
      <w:r>
        <w:rPr>
          <w:rFonts w:eastAsia="Times New Roman"/>
          <w:szCs w:val="24"/>
        </w:rPr>
        <w:t xml:space="preserve"> υπηρετούν με τον καλύτερο δυνατό τρόπο!</w:t>
      </w:r>
    </w:p>
    <w:p w14:paraId="349D4E48" w14:textId="77777777" w:rsidR="00AA5F14" w:rsidRDefault="00642151">
      <w:pPr>
        <w:spacing w:line="600" w:lineRule="auto"/>
        <w:ind w:firstLine="720"/>
        <w:jc w:val="both"/>
        <w:rPr>
          <w:rFonts w:eastAsia="Times New Roman"/>
          <w:szCs w:val="24"/>
        </w:rPr>
      </w:pPr>
      <w:r>
        <w:rPr>
          <w:rFonts w:eastAsia="Times New Roman"/>
          <w:szCs w:val="24"/>
        </w:rPr>
        <w:lastRenderedPageBreak/>
        <w:t xml:space="preserve">Επιπλέον, είναι ερώτημα: Γιατί όχι ανοιχτός διαγωνισμός κι όποιος δώσει την καλύτερη προσφορά; Προφανώς, γίνεται με το προτεινόμενο πλαίσιο ικανοποιώντας όλες τις ιδιωτικές εταιρείες </w:t>
      </w:r>
      <w:proofErr w:type="spellStart"/>
      <w:r>
        <w:rPr>
          <w:rFonts w:eastAsia="Times New Roman"/>
          <w:szCs w:val="24"/>
        </w:rPr>
        <w:t>παρόχους</w:t>
      </w:r>
      <w:proofErr w:type="spellEnd"/>
      <w:r>
        <w:rPr>
          <w:rFonts w:eastAsia="Times New Roman"/>
          <w:szCs w:val="24"/>
        </w:rPr>
        <w:t>.</w:t>
      </w:r>
    </w:p>
    <w:p w14:paraId="349D4E49" w14:textId="77777777" w:rsidR="00AA5F14" w:rsidRDefault="00642151">
      <w:pPr>
        <w:spacing w:line="600" w:lineRule="auto"/>
        <w:ind w:firstLine="720"/>
        <w:jc w:val="both"/>
        <w:rPr>
          <w:rFonts w:eastAsia="Times New Roman"/>
          <w:szCs w:val="24"/>
        </w:rPr>
      </w:pPr>
      <w:r>
        <w:rPr>
          <w:rFonts w:eastAsia="Times New Roman"/>
          <w:szCs w:val="24"/>
        </w:rPr>
        <w:t>Το ΚΚΕ, βέβαια, δεν πε</w:t>
      </w:r>
      <w:r>
        <w:rPr>
          <w:rFonts w:eastAsia="Times New Roman"/>
          <w:szCs w:val="24"/>
        </w:rPr>
        <w:t xml:space="preserve">ριορίζει την κριτική του και τη διαφωνία του στο ποιος είναι καλύτερος </w:t>
      </w:r>
      <w:proofErr w:type="spellStart"/>
      <w:r>
        <w:rPr>
          <w:rFonts w:eastAsia="Times New Roman"/>
          <w:szCs w:val="24"/>
        </w:rPr>
        <w:t>πάροχος</w:t>
      </w:r>
      <w:proofErr w:type="spellEnd"/>
      <w:r>
        <w:rPr>
          <w:rFonts w:eastAsia="Times New Roman"/>
          <w:szCs w:val="24"/>
        </w:rPr>
        <w:t xml:space="preserve"> και αυτός να κατοχυρώσει το έργο, αλλά στο γεγονός ότι το αστικό κράτος και οι κυβερνήσεις του ούτε θέλουν ούτε μπορούν να διασφαλίσουν την ισότιμη, δωρεάν και αντικειμενική πρό</w:t>
      </w:r>
      <w:r>
        <w:rPr>
          <w:rFonts w:eastAsia="Times New Roman"/>
          <w:szCs w:val="24"/>
        </w:rPr>
        <w:t>σβαση του λαού στην ενημέρωση και στην πληροφόρηση.</w:t>
      </w:r>
    </w:p>
    <w:p w14:paraId="349D4E4A" w14:textId="77777777" w:rsidR="00AA5F14" w:rsidRDefault="00642151">
      <w:pPr>
        <w:spacing w:line="600" w:lineRule="auto"/>
        <w:ind w:firstLine="720"/>
        <w:jc w:val="both"/>
        <w:rPr>
          <w:rFonts w:eastAsia="Times New Roman"/>
          <w:szCs w:val="24"/>
        </w:rPr>
      </w:pPr>
      <w:r>
        <w:rPr>
          <w:rFonts w:eastAsia="Times New Roman"/>
          <w:szCs w:val="24"/>
        </w:rPr>
        <w:t xml:space="preserve">Το άρθρο 1, που αφορά τους σκοπούς και τις γενικές αρχές του παρόντος σχεδίου νόμου, είναι αποκαλυπτικό ως προς τις προθέσεις της Κυβέρνησης. Κι αναφέρει: «Το πλαίσιο επίτευξης της πρόσβασης των κατοίκων </w:t>
      </w:r>
      <w:r>
        <w:rPr>
          <w:rFonts w:eastAsia="Times New Roman"/>
          <w:szCs w:val="24"/>
        </w:rPr>
        <w:t xml:space="preserve">στους τηλεοπτικούς δέκτες </w:t>
      </w:r>
      <w:proofErr w:type="spellStart"/>
      <w:r>
        <w:rPr>
          <w:rFonts w:eastAsia="Times New Roman"/>
          <w:szCs w:val="24"/>
        </w:rPr>
        <w:t>διέπεται</w:t>
      </w:r>
      <w:proofErr w:type="spellEnd"/>
      <w:r>
        <w:rPr>
          <w:rFonts w:eastAsia="Times New Roman"/>
          <w:szCs w:val="24"/>
        </w:rPr>
        <w:t xml:space="preserve"> από τις αρχές της διαφάνειας, της διασφάλισης του υγειούς και αποτελεσματικού ανταγωνισμού προς όφελος του τελικού χρήστη, της ισότιμης συμμετοχής στην επικοινωνία και πληροφόρηση». </w:t>
      </w:r>
    </w:p>
    <w:p w14:paraId="349D4E4B" w14:textId="77777777" w:rsidR="00AA5F14" w:rsidRDefault="00642151">
      <w:pPr>
        <w:spacing w:line="600" w:lineRule="auto"/>
        <w:ind w:firstLine="720"/>
        <w:jc w:val="both"/>
        <w:rPr>
          <w:rFonts w:eastAsia="Times New Roman"/>
          <w:szCs w:val="24"/>
        </w:rPr>
      </w:pPr>
      <w:r>
        <w:rPr>
          <w:rFonts w:eastAsia="Times New Roman"/>
          <w:szCs w:val="24"/>
        </w:rPr>
        <w:t>Τα επιχειρηματικά συμφέροντα, που έχου</w:t>
      </w:r>
      <w:r>
        <w:rPr>
          <w:rFonts w:eastAsia="Times New Roman"/>
          <w:szCs w:val="24"/>
        </w:rPr>
        <w:t xml:space="preserve">ν ως γνώμονα το κέρδος, δεν μπορούν αντικειμενικά να διασφαλίσουν ούτε την ισότιμη συμμετοχή ούτε την αντικειμενικότητα στην ενημέρωση. Εκείνο που ενδιαφέρει τα επιχειρηματικά συμφέροντα είναι η εκμετάλλευση των λεγόμενων «ψηφιακών φιλέτων». </w:t>
      </w:r>
    </w:p>
    <w:p w14:paraId="349D4E4C" w14:textId="77777777" w:rsidR="00AA5F14" w:rsidRDefault="00642151">
      <w:pPr>
        <w:spacing w:line="600" w:lineRule="auto"/>
        <w:ind w:firstLine="720"/>
        <w:jc w:val="both"/>
        <w:rPr>
          <w:rFonts w:eastAsia="Times New Roman"/>
          <w:szCs w:val="24"/>
        </w:rPr>
      </w:pPr>
      <w:r>
        <w:rPr>
          <w:rFonts w:eastAsia="Times New Roman"/>
          <w:szCs w:val="24"/>
        </w:rPr>
        <w:lastRenderedPageBreak/>
        <w:t>Η υποχρέωση μ</w:t>
      </w:r>
      <w:r>
        <w:rPr>
          <w:rFonts w:eastAsia="Times New Roman"/>
          <w:szCs w:val="24"/>
        </w:rPr>
        <w:t>ετάβασης στην ψηφιακή εκπομπή βασίζεται στις αποφάσεις της Ευρωπαϊκής Ένωσης από το 2009 προκειμένου οι συχνότητες να απελευθερώνονται, να παραχωρηθούν στα μονοπώλια του οπτικοακουστικού και διαδικτυακού τομέα, προκειμένου να υπάρξει, όπως λέει η ίδια, ταχ</w:t>
      </w:r>
      <w:r>
        <w:rPr>
          <w:rFonts w:eastAsia="Times New Roman"/>
          <w:szCs w:val="24"/>
        </w:rPr>
        <w:t xml:space="preserve">εία οικονομική ανάκαμψη. </w:t>
      </w:r>
    </w:p>
    <w:p w14:paraId="349D4E4D" w14:textId="77777777" w:rsidR="00AA5F14" w:rsidRDefault="00642151">
      <w:pPr>
        <w:spacing w:line="600" w:lineRule="auto"/>
        <w:ind w:firstLine="720"/>
        <w:jc w:val="both"/>
        <w:rPr>
          <w:rFonts w:eastAsia="Times New Roman"/>
          <w:szCs w:val="24"/>
        </w:rPr>
      </w:pPr>
      <w:r>
        <w:rPr>
          <w:rFonts w:eastAsia="Times New Roman"/>
          <w:szCs w:val="24"/>
        </w:rPr>
        <w:t>Σύμφωνα με εκτιμήσεις της Ευρωπαϊκής Ένωσης, η αξιοποίηση του ψηφιακού μερίσματος μπορεί να επιφέρει εκατοντάδες δισεκατομμύρια ευρώ και γι’ αυτό, όπως αναφέρει η σχετική έκθεση της Ευρωπαϊκής Ένωσης, οι χώρες της πρέπει να επισπε</w:t>
      </w:r>
      <w:r>
        <w:rPr>
          <w:rFonts w:eastAsia="Times New Roman"/>
          <w:szCs w:val="24"/>
        </w:rPr>
        <w:t>ύσουν τη μετάβαση στην ψηφιακή τηλεόραση και οι εθνικές Αρχές να αξιοποιήσουν το ψηφιακό μέρισμα προς όφελος του ανταγωνισμού, ώστε να ανοίξει η αγορά σε νέους επιχειρηματίες και νέες υπηρεσίες, μεγιστοποιώντας τον αντίκτυπο στην οικονομία.</w:t>
      </w:r>
    </w:p>
    <w:p w14:paraId="349D4E4E" w14:textId="77777777" w:rsidR="00AA5F14" w:rsidRDefault="00642151">
      <w:pPr>
        <w:spacing w:line="600" w:lineRule="auto"/>
        <w:ind w:firstLine="720"/>
        <w:jc w:val="both"/>
        <w:rPr>
          <w:rFonts w:eastAsia="Times New Roman"/>
          <w:szCs w:val="24"/>
        </w:rPr>
      </w:pPr>
      <w:r>
        <w:rPr>
          <w:rFonts w:eastAsia="Times New Roman"/>
          <w:szCs w:val="24"/>
        </w:rPr>
        <w:t>Στη χώρα μας το</w:t>
      </w:r>
      <w:r>
        <w:rPr>
          <w:rFonts w:eastAsia="Times New Roman"/>
          <w:szCs w:val="24"/>
        </w:rPr>
        <w:t xml:space="preserve"> φιλέτο του ψηφιακού μερίσματος εκτιμάται ότι αγγίζει τα 50 δισεκατομμύρια, το οποίο, βέβαια, λυμαίνονται οι επιχειρήσεις που το εκμεταλλεύονται, αποκομίζοντας υψηλά κέρδη. Όπως οι προηγούμενες κυβερνήσεις της Νέας Δημοκρατίας και του ΠΑΣΟΚ, έτσι και η σημ</w:t>
      </w:r>
      <w:r>
        <w:rPr>
          <w:rFonts w:eastAsia="Times New Roman"/>
          <w:szCs w:val="24"/>
        </w:rPr>
        <w:t xml:space="preserve">ερινή ενισχύει τους μεγαλοεπιχειρηματίες που ελέγχουν τα </w:t>
      </w:r>
      <w:r>
        <w:rPr>
          <w:rFonts w:eastAsia="Times New Roman"/>
          <w:szCs w:val="24"/>
        </w:rPr>
        <w:t>μ</w:t>
      </w:r>
      <w:r>
        <w:rPr>
          <w:rFonts w:eastAsia="Times New Roman"/>
          <w:szCs w:val="24"/>
        </w:rPr>
        <w:t xml:space="preserve">έσα μαζικής </w:t>
      </w:r>
      <w:r>
        <w:rPr>
          <w:rFonts w:eastAsia="Times New Roman"/>
          <w:szCs w:val="24"/>
        </w:rPr>
        <w:t>ε</w:t>
      </w:r>
      <w:r>
        <w:rPr>
          <w:rFonts w:eastAsia="Times New Roman"/>
          <w:szCs w:val="24"/>
        </w:rPr>
        <w:t xml:space="preserve">νημέρωσης. Άλλωστε, όλες οι κυβερνητικές κινήσεις και αποφάσεις εναρμονίζονται με τις επιταγές της Ευρωπαϊκής Ένωσης. Η </w:t>
      </w:r>
      <w:r>
        <w:rPr>
          <w:rFonts w:eastAsia="Times New Roman"/>
          <w:szCs w:val="24"/>
        </w:rPr>
        <w:lastRenderedPageBreak/>
        <w:t>αιτιολογική έκθεση είναι σαφής: «Η υλοποίηση του προκείμενου εγχε</w:t>
      </w:r>
      <w:r>
        <w:rPr>
          <w:rFonts w:eastAsia="Times New Roman"/>
          <w:szCs w:val="24"/>
        </w:rPr>
        <w:t xml:space="preserve">ιρήματος αποτελεί, εκτός των άλλων, σημαντικό βήμα, σύμφωνα με τις επιταγές της Ευρωπαϊκής Ένωσης», αναφέρει. </w:t>
      </w:r>
    </w:p>
    <w:p w14:paraId="349D4E4F" w14:textId="77777777" w:rsidR="00AA5F14" w:rsidRDefault="00642151">
      <w:pPr>
        <w:spacing w:line="600" w:lineRule="auto"/>
        <w:ind w:firstLine="720"/>
        <w:jc w:val="both"/>
        <w:rPr>
          <w:rFonts w:eastAsia="Times New Roman"/>
          <w:szCs w:val="24"/>
        </w:rPr>
      </w:pPr>
      <w:r>
        <w:rPr>
          <w:rFonts w:eastAsia="Times New Roman"/>
          <w:szCs w:val="24"/>
        </w:rPr>
        <w:t xml:space="preserve">Όπως έγινε το 2009, που ξεκίνησε σταδιακά στη χώρα μας η μετάβαση από την αναλογική </w:t>
      </w:r>
      <w:proofErr w:type="spellStart"/>
      <w:r>
        <w:rPr>
          <w:rFonts w:eastAsia="Times New Roman"/>
          <w:szCs w:val="24"/>
        </w:rPr>
        <w:t>ευρυεκπομπή</w:t>
      </w:r>
      <w:proofErr w:type="spellEnd"/>
      <w:r>
        <w:rPr>
          <w:rFonts w:eastAsia="Times New Roman"/>
          <w:szCs w:val="24"/>
        </w:rPr>
        <w:t xml:space="preserve"> στην ψηφιακή και ολοκληρώθηκε το 2014, όπου παραδ</w:t>
      </w:r>
      <w:r>
        <w:rPr>
          <w:rFonts w:eastAsia="Times New Roman"/>
          <w:szCs w:val="24"/>
        </w:rPr>
        <w:t>όθηκε στα χέρια μεγαλοεπιχειρηματιών και μεγαλοεκδοτών, έχοντας τη δυνατότητα να κόβουν και να ράβουν την ενημέρωση και την ψυχαγωγία στα μέτρα των συμφερόντων τους, έτσι και με το παρόν σχέδιο νόμου επεκτείνεται ο έλεγχος της επίγειας ψηφιακής τηλεοπτικής</w:t>
      </w:r>
      <w:r>
        <w:rPr>
          <w:rFonts w:eastAsia="Times New Roman"/>
          <w:szCs w:val="24"/>
        </w:rPr>
        <w:t xml:space="preserve"> </w:t>
      </w:r>
      <w:proofErr w:type="spellStart"/>
      <w:r>
        <w:rPr>
          <w:rFonts w:eastAsia="Times New Roman"/>
          <w:szCs w:val="24"/>
        </w:rPr>
        <w:t>ευρυεκπομπής</w:t>
      </w:r>
      <w:proofErr w:type="spellEnd"/>
      <w:r>
        <w:rPr>
          <w:rFonts w:eastAsia="Times New Roman"/>
          <w:szCs w:val="24"/>
        </w:rPr>
        <w:t xml:space="preserve"> στο 100% της επικράτειας.</w:t>
      </w:r>
    </w:p>
    <w:p w14:paraId="349D4E50" w14:textId="77777777" w:rsidR="00AA5F14" w:rsidRDefault="00642151">
      <w:pPr>
        <w:spacing w:line="600" w:lineRule="auto"/>
        <w:ind w:firstLine="720"/>
        <w:jc w:val="both"/>
        <w:rPr>
          <w:rFonts w:eastAsia="Times New Roman"/>
          <w:szCs w:val="24"/>
        </w:rPr>
      </w:pPr>
      <w:r>
        <w:rPr>
          <w:rFonts w:eastAsia="Times New Roman"/>
          <w:szCs w:val="24"/>
        </w:rPr>
        <w:t xml:space="preserve">Αντιπαρερχόμαστε, βέβαια, τα περί «ισοτιμίας στην ενημέρωση». Δεν έχει κανένα ουσιαστικό αντίκρισμα το συνταγματικά κατοχυρωμένο δικαίωμα των πολιτών στην επικοινωνία και στην πληροφόρηση. </w:t>
      </w:r>
    </w:p>
    <w:p w14:paraId="349D4E51" w14:textId="77777777" w:rsidR="00AA5F14" w:rsidRDefault="00642151">
      <w:pPr>
        <w:spacing w:line="600" w:lineRule="auto"/>
        <w:ind w:firstLine="720"/>
        <w:jc w:val="both"/>
        <w:rPr>
          <w:rFonts w:eastAsia="Times New Roman"/>
          <w:szCs w:val="24"/>
        </w:rPr>
      </w:pPr>
      <w:r>
        <w:rPr>
          <w:rFonts w:eastAsia="Times New Roman"/>
          <w:szCs w:val="24"/>
        </w:rPr>
        <w:t>Για το πόσο αστείο είναι τ</w:t>
      </w:r>
      <w:r>
        <w:rPr>
          <w:rFonts w:eastAsia="Times New Roman"/>
          <w:szCs w:val="24"/>
        </w:rPr>
        <w:t xml:space="preserve">ο επιχείρημα της ισότιμης ενημέρωσης, θα σας θυμίσω ότι τον Νοέμβριο του 2017 προχωρήσατε στην κατάργηση της ταχυδρομικής έκπτωσης μέσω των ΕΛΤΑ, των </w:t>
      </w:r>
      <w:r>
        <w:rPr>
          <w:rFonts w:eastAsia="Times New Roman"/>
          <w:szCs w:val="24"/>
        </w:rPr>
        <w:t>τ</w:t>
      </w:r>
      <w:r>
        <w:rPr>
          <w:rFonts w:eastAsia="Times New Roman"/>
          <w:szCs w:val="24"/>
        </w:rPr>
        <w:t>αχυδρομείων, τη διακίνηση μέχρι τετρακοσίων αντιτύπων ανά έκδοση που ίσχυε επί δεκαετίες για τα έντυπα, ε</w:t>
      </w:r>
      <w:r>
        <w:rPr>
          <w:rFonts w:eastAsia="Times New Roman"/>
          <w:szCs w:val="24"/>
        </w:rPr>
        <w:t xml:space="preserve">φημερίδες και περιοδικά, περιφερειακά και τοπικά, αλλά και κλαδικά. Οδηγήσατε ιστορικές εφημερίδες </w:t>
      </w:r>
      <w:r>
        <w:rPr>
          <w:rFonts w:eastAsia="Times New Roman"/>
          <w:szCs w:val="24"/>
        </w:rPr>
        <w:lastRenderedPageBreak/>
        <w:t>που είχαν αδιάληπτους χρόνιους δεσμούς με τον λαό είτε να κλείσουν είτε να αναστείλουν ή πρόκειται να αναστείλουν τη λειτουργία τους, όταν για παράδειγμα μία</w:t>
      </w:r>
      <w:r>
        <w:rPr>
          <w:rFonts w:eastAsia="Times New Roman"/>
          <w:szCs w:val="24"/>
        </w:rPr>
        <w:t xml:space="preserve"> μηνιαία τοπική εφημερίδα για να διακινήσει τετρακόσια αντίτυπα θα πρέπει να πληρώσει 540 ευρώ ταχυδρομικά τέλη. Πόσο απαγορευτικό για την επιβίωσή της! </w:t>
      </w:r>
    </w:p>
    <w:p w14:paraId="349D4E52" w14:textId="77777777" w:rsidR="00AA5F14" w:rsidRDefault="00642151">
      <w:pPr>
        <w:spacing w:line="600" w:lineRule="auto"/>
        <w:ind w:firstLine="720"/>
        <w:jc w:val="both"/>
        <w:rPr>
          <w:rFonts w:eastAsia="Times New Roman"/>
          <w:szCs w:val="24"/>
        </w:rPr>
      </w:pPr>
      <w:r>
        <w:rPr>
          <w:rFonts w:eastAsia="Times New Roman"/>
          <w:szCs w:val="24"/>
        </w:rPr>
        <w:t>Συγκεκριμένο παράδειγμα είναι η εφημερίδα «</w:t>
      </w:r>
      <w:r>
        <w:rPr>
          <w:rFonts w:eastAsia="Times New Roman"/>
          <w:szCs w:val="24"/>
        </w:rPr>
        <w:t>ΑΛΗΘΕΙΑ</w:t>
      </w:r>
      <w:r>
        <w:rPr>
          <w:rFonts w:eastAsia="Times New Roman"/>
          <w:szCs w:val="24"/>
        </w:rPr>
        <w:t>», η παλιότερη τοπική</w:t>
      </w:r>
      <w:r>
        <w:rPr>
          <w:rFonts w:eastAsia="Times New Roman"/>
          <w:szCs w:val="24"/>
        </w:rPr>
        <w:t xml:space="preserve"> εφημερίδα των Χανίων, με συνολικά εξήντα επτά χρόνια κυκλοφορίας και χιλιάδες συνδρομητές, όχι μόνο στην Κρήτη. Η μόνη περίοδος που σταμάτησε να εκδίδεται είναι η περίοδος της Χούντας, όπου απαγορεύτηκε η κυκλοφορία της ως το βασικό ενημερωτικό όργανο του</w:t>
      </w:r>
      <w:r>
        <w:rPr>
          <w:rFonts w:eastAsia="Times New Roman"/>
          <w:szCs w:val="24"/>
        </w:rPr>
        <w:t xml:space="preserve"> Κομμουνιστικού Κόμμα</w:t>
      </w:r>
      <w:r>
        <w:rPr>
          <w:rFonts w:eastAsia="Times New Roman"/>
          <w:szCs w:val="24"/>
        </w:rPr>
        <w:t>τος</w:t>
      </w:r>
      <w:r>
        <w:rPr>
          <w:rFonts w:eastAsia="Times New Roman"/>
          <w:szCs w:val="24"/>
        </w:rPr>
        <w:t xml:space="preserve"> στην περιοχή. </w:t>
      </w:r>
    </w:p>
    <w:p w14:paraId="349D4E53"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Απορρίψατε την τροπολογία του ΚΚΕ με την οποία ζητούσαμε την επαναφορά της ταχυδρομικής έκπτωσης του επαρχιακού Τύπου χωρίς να υπάρχει κα</w:t>
      </w:r>
      <w:r>
        <w:rPr>
          <w:rFonts w:eastAsia="Times New Roman" w:cs="Times New Roman"/>
          <w:szCs w:val="24"/>
        </w:rPr>
        <w:t>μ</w:t>
      </w:r>
      <w:r>
        <w:rPr>
          <w:rFonts w:eastAsia="Times New Roman" w:cs="Times New Roman"/>
          <w:szCs w:val="24"/>
        </w:rPr>
        <w:t>μία αιτιολογία από την πλευρά της Κυβέρνησης και εσάς, κύριε Υπουργέ. Επαναφέρ</w:t>
      </w:r>
      <w:r>
        <w:rPr>
          <w:rFonts w:eastAsia="Times New Roman" w:cs="Times New Roman"/>
          <w:szCs w:val="24"/>
        </w:rPr>
        <w:t xml:space="preserve">ουμε το ζήτημα και σας καλούμε να το επανεξετάσετε, μιας και λέτε ότι μπήκαμε στην κανονικότητα της </w:t>
      </w:r>
      <w:proofErr w:type="spellStart"/>
      <w:r>
        <w:rPr>
          <w:rFonts w:eastAsia="Times New Roman" w:cs="Times New Roman"/>
          <w:szCs w:val="24"/>
        </w:rPr>
        <w:t>μεταμνημονιακής</w:t>
      </w:r>
      <w:proofErr w:type="spellEnd"/>
      <w:r>
        <w:rPr>
          <w:rFonts w:eastAsia="Times New Roman" w:cs="Times New Roman"/>
          <w:szCs w:val="24"/>
        </w:rPr>
        <w:t xml:space="preserve"> εποχής, και να προχωρήσετε άμεσα στην αποκατάσταση αυτής της αδικίας.</w:t>
      </w:r>
    </w:p>
    <w:p w14:paraId="349D4E54"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Επανερχόμαστε λέγοντας ότι δεν υπάρχουν ισότιμες αρχές, ούτε αμβλύνετα</w:t>
      </w:r>
      <w:r>
        <w:rPr>
          <w:rFonts w:eastAsia="Times New Roman" w:cs="Times New Roman"/>
          <w:szCs w:val="24"/>
        </w:rPr>
        <w:t>ι το ψηφιακό χάσμα και η ανισότητα στην ενημέρωση και την ψυχαγωγία όσων βρί</w:t>
      </w:r>
      <w:r>
        <w:rPr>
          <w:rFonts w:eastAsia="Times New Roman" w:cs="Times New Roman"/>
          <w:szCs w:val="24"/>
        </w:rPr>
        <w:lastRenderedPageBreak/>
        <w:t>σκονται υπό τον έλεγχο των επιχειρηματικών ομίλων. Και σε αυτό το επίπεδο αναμετρούνται δύο αντιλήψεις, δύο στρατηγικές. Η πρώτη είναι της Κυβέρνησης, της Ευρωπαϊκής Ένωσης και των</w:t>
      </w:r>
      <w:r>
        <w:rPr>
          <w:rFonts w:eastAsia="Times New Roman" w:cs="Times New Roman"/>
          <w:szCs w:val="24"/>
        </w:rPr>
        <w:t xml:space="preserve"> επιχειρηματικών συμφερόντων που θεωρεί την επικοινωνία, την ενημέρωση, το ψηφιακό μέρισμα, το φάσμα των συχνοτήτων σαν εμπόρευμα και από την άλλη είναι η στρατηγική που υπηρετεί το ΚΚΕ και θεωρεί δημόσια αγαθά και κοινωνικό δικαίωμα την πληροφόρηση και τη</w:t>
      </w:r>
      <w:r>
        <w:rPr>
          <w:rFonts w:eastAsia="Times New Roman" w:cs="Times New Roman"/>
          <w:szCs w:val="24"/>
        </w:rPr>
        <w:t xml:space="preserve">ν ενημέρωση. Γι’ αυτό άλλωστε ως ΚΚΕ θεωρούμε ότι η διέξοδος βρίσκεται στην κοινωνικοποίηση των βασικών μέσων παραγωγής, στον κεντρικό σχεδιασμό και τον εργατικό έλεγχο. </w:t>
      </w:r>
    </w:p>
    <w:p w14:paraId="349D4E55"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Αυτό πρακτικά σημαίνει ότι πρέπει να υπάρξει ενιαίος κρατικός φορέας επικοινωνιών που</w:t>
      </w:r>
      <w:r>
        <w:rPr>
          <w:rFonts w:eastAsia="Times New Roman" w:cs="Times New Roman"/>
          <w:szCs w:val="24"/>
        </w:rPr>
        <w:t xml:space="preserve"> μπορεί να διασφαλίσει φθηνότερη, ευκολότερη, ταχύτερη και ασφαλή πρόσβαση όλων των πολιτών σε ένα μεγάλο εύρος μέσων και υπηρεσιών και να εντάξει την </w:t>
      </w:r>
      <w:proofErr w:type="spellStart"/>
      <w:r>
        <w:rPr>
          <w:rFonts w:eastAsia="Times New Roman" w:cs="Times New Roman"/>
          <w:szCs w:val="24"/>
        </w:rPr>
        <w:t>ευρυζωνικότητα</w:t>
      </w:r>
      <w:proofErr w:type="spellEnd"/>
      <w:r>
        <w:rPr>
          <w:rFonts w:eastAsia="Times New Roman" w:cs="Times New Roman"/>
          <w:szCs w:val="24"/>
        </w:rPr>
        <w:t xml:space="preserve"> στο πλαίσιο της καθολικής υπηρεσίας. </w:t>
      </w:r>
    </w:p>
    <w:p w14:paraId="349D4E56"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Οι συχνότητες και οι επικοινωνίες γενικά είναι δημόσ</w:t>
      </w:r>
      <w:r>
        <w:rPr>
          <w:rFonts w:eastAsia="Times New Roman" w:cs="Times New Roman"/>
          <w:szCs w:val="24"/>
        </w:rPr>
        <w:t xml:space="preserve">ιο αγαθό, όπως και τα ηλεκτρονικά μέσα μαζικής ενημέρωσης. Όσο είναι στα χέρια ιδιωτών, θα αποτελούν πεδίο για κερδοσκοπία και όπλο ενάντια στον λαό. </w:t>
      </w:r>
    </w:p>
    <w:p w14:paraId="349D4E57"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Στο κεφάλαιο Β΄ και σε σχέση με το άρθρο 12 επιτρέψτε μου να πω ότι η παράγραφος 1 του άρθρου </w:t>
      </w:r>
      <w:r w:rsidRPr="00873C8A">
        <w:rPr>
          <w:rFonts w:eastAsia="Times New Roman" w:cs="Times New Roman"/>
          <w:szCs w:val="24"/>
        </w:rPr>
        <w:t>σχετικά</w:t>
      </w:r>
      <w:r>
        <w:rPr>
          <w:rFonts w:eastAsia="Times New Roman" w:cs="Times New Roman"/>
          <w:szCs w:val="24"/>
        </w:rPr>
        <w:t xml:space="preserve"> με </w:t>
      </w:r>
      <w:r>
        <w:rPr>
          <w:rFonts w:eastAsia="Times New Roman" w:cs="Times New Roman"/>
          <w:szCs w:val="24"/>
        </w:rPr>
        <w:t>σειρά απαγορεύσεων προκειμένου να διασφαλιστεί το απόρρητο των επικοινωνιών, είναι ιδιαίτερα προβληματική.</w:t>
      </w:r>
    </w:p>
    <w:p w14:paraId="349D4E58"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lastRenderedPageBreak/>
        <w:t>Στον καπιταλισμό, κατά την άποψή μας, η προστασία του απόρρητου των επικοινωνιών είναι τελείως προσχηματική. Κατ’ αρχάς το ίδιο το νομοθετικό πλαίσιο</w:t>
      </w:r>
      <w:r>
        <w:rPr>
          <w:rFonts w:eastAsia="Times New Roman" w:cs="Times New Roman"/>
          <w:szCs w:val="24"/>
        </w:rPr>
        <w:t xml:space="preserve"> ξεκινώντας από το Σύνταγμα, περιλαμβάνει διατάξεις που δίνουν το δικαίωμα στο  αστικό κράτος –δεν υπάρχει ουδέτερο κράτος- να παρακολουθεί κάθε επικοινωνία, όταν το θεωρεί απαραίτητο. Ο «</w:t>
      </w:r>
      <w:proofErr w:type="spellStart"/>
      <w:r>
        <w:rPr>
          <w:rFonts w:eastAsia="Times New Roman" w:cs="Times New Roman"/>
          <w:szCs w:val="24"/>
        </w:rPr>
        <w:t>τρομονόμος</w:t>
      </w:r>
      <w:proofErr w:type="spellEnd"/>
      <w:r>
        <w:rPr>
          <w:rFonts w:eastAsia="Times New Roman" w:cs="Times New Roman"/>
          <w:szCs w:val="24"/>
        </w:rPr>
        <w:t xml:space="preserve">» που επιτρέπει τις κατά το δοκούν παρακολουθήσεις και οι </w:t>
      </w:r>
      <w:r>
        <w:rPr>
          <w:rFonts w:eastAsia="Times New Roman" w:cs="Times New Roman"/>
          <w:szCs w:val="24"/>
        </w:rPr>
        <w:t>συνεχείς αποκαλύψεις από τα βαλιτσάκια της ΕΥΠ και της Ελληνικής Αστυνομίας αποδεικνύει πως δεν παρέχεται κανενός είδος προστασία του απορρήτου των επικοινωνιών από το αστικό κράτος.</w:t>
      </w:r>
    </w:p>
    <w:p w14:paraId="349D4E59"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Οι συνακροάσεις στα γραφεία του ΚΚΕ που τάχα δεν μπορούν να αντιμετωπιστο</w:t>
      </w:r>
      <w:r>
        <w:rPr>
          <w:rFonts w:eastAsia="Times New Roman" w:cs="Times New Roman"/>
          <w:szCs w:val="24"/>
        </w:rPr>
        <w:t xml:space="preserve">ύν από το αστικό κράτος και οι αποκαλύψεις που έρχονται στο φως για γενικευμένα φαινόμενα παρακολουθήσεων -για τις οποίες ποιείτε τη νήσσαν- όπως και η πρόσφατη απόφαση δικαστηρίου όπου </w:t>
      </w:r>
      <w:proofErr w:type="spellStart"/>
      <w:r>
        <w:rPr>
          <w:rFonts w:eastAsia="Times New Roman" w:cs="Times New Roman"/>
          <w:szCs w:val="24"/>
        </w:rPr>
        <w:t>απεφάνθη</w:t>
      </w:r>
      <w:proofErr w:type="spellEnd"/>
      <w:r>
        <w:rPr>
          <w:rFonts w:eastAsia="Times New Roman" w:cs="Times New Roman"/>
          <w:szCs w:val="24"/>
        </w:rPr>
        <w:t xml:space="preserve"> ότι ο θάνατος Τσαλικίδη ήταν δολοφονία, αποδεικνύουν ότι το α</w:t>
      </w:r>
      <w:r>
        <w:rPr>
          <w:rFonts w:eastAsia="Times New Roman" w:cs="Times New Roman"/>
          <w:szCs w:val="24"/>
        </w:rPr>
        <w:t>στικό κράτος όχι μόνο δεν μπορεί να διασφαλίσει το απόρρητο των τηλεπικοινωνιών, αλλά θεωρεί δικό του αποκλειστικό δικαίωμα να το καταστρατηγεί με γνώμονα την ανάγκη προστασίας των ταξικών συμφερόντων που αυτό υπηρετεί.</w:t>
      </w:r>
    </w:p>
    <w:p w14:paraId="349D4E5A"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Κατά την άποψή μας ο νούμερο </w:t>
      </w:r>
      <w:r>
        <w:rPr>
          <w:rFonts w:eastAsia="Times New Roman" w:cs="Times New Roman"/>
          <w:szCs w:val="24"/>
        </w:rPr>
        <w:t>ένα</w:t>
      </w:r>
      <w:r>
        <w:rPr>
          <w:rFonts w:eastAsia="Times New Roman" w:cs="Times New Roman"/>
          <w:szCs w:val="24"/>
        </w:rPr>
        <w:t xml:space="preserve"> εχθ</w:t>
      </w:r>
      <w:r>
        <w:rPr>
          <w:rFonts w:eastAsia="Times New Roman" w:cs="Times New Roman"/>
          <w:szCs w:val="24"/>
        </w:rPr>
        <w:t xml:space="preserve">ρός των εργαζομένων είναι αυτό το αστικό κράτος και η παρούσα διάταξη που φέρατε και έρχεται να ισχυροποιήσει τον </w:t>
      </w:r>
      <w:r>
        <w:rPr>
          <w:rFonts w:eastAsia="Times New Roman" w:cs="Times New Roman"/>
          <w:szCs w:val="24"/>
        </w:rPr>
        <w:lastRenderedPageBreak/>
        <w:t>κατασταλτικό του χαρακτήρα. Σε αυτ</w:t>
      </w:r>
      <w:r>
        <w:rPr>
          <w:rFonts w:eastAsia="Times New Roman" w:cs="Times New Roman"/>
          <w:szCs w:val="24"/>
        </w:rPr>
        <w:t>ό</w:t>
      </w:r>
      <w:r>
        <w:rPr>
          <w:rFonts w:eastAsia="Times New Roman" w:cs="Times New Roman"/>
          <w:szCs w:val="24"/>
        </w:rPr>
        <w:t xml:space="preserve"> 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κινείται και η διατύπωση του σημείου β) σε συνδυασμό με τις γενικευμένες αρμοδιότητες που δίνετ</w:t>
      </w:r>
      <w:r>
        <w:rPr>
          <w:rFonts w:eastAsia="Times New Roman" w:cs="Times New Roman"/>
          <w:szCs w:val="24"/>
        </w:rPr>
        <w:t>ε στην Κυβέρνηση να αποφασίζει το είδος του εξοπλισμού, η διάθεση του οποίου είναι παράνομη και διώκεται.</w:t>
      </w:r>
    </w:p>
    <w:p w14:paraId="349D4E5B"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Οι διατυπώσεις καθιστούν παράνομη ακόμη και τη διάθεση του εξοπλισμού που σε ολόκληρο τον κόσμο θεωρείται αμιγώς εκπαιδευτικός, όπως ο εξοπλισμός τύπο</w:t>
      </w:r>
      <w:r>
        <w:rPr>
          <w:rFonts w:eastAsia="Times New Roman" w:cs="Times New Roman"/>
          <w:szCs w:val="24"/>
        </w:rPr>
        <w:t xml:space="preserve">υ </w:t>
      </w:r>
      <w:r>
        <w:rPr>
          <w:rFonts w:eastAsia="Times New Roman" w:cs="Times New Roman"/>
          <w:szCs w:val="24"/>
          <w:lang w:val="en-US"/>
        </w:rPr>
        <w:t>GNU</w:t>
      </w:r>
      <w:r>
        <w:rPr>
          <w:rFonts w:eastAsia="Times New Roman" w:cs="Times New Roman"/>
          <w:szCs w:val="24"/>
        </w:rPr>
        <w:t>-</w:t>
      </w:r>
      <w:r>
        <w:rPr>
          <w:rFonts w:eastAsia="Times New Roman" w:cs="Times New Roman"/>
          <w:szCs w:val="24"/>
          <w:lang w:val="en-US"/>
        </w:rPr>
        <w:t>RADIO</w:t>
      </w:r>
      <w:r>
        <w:rPr>
          <w:rFonts w:eastAsia="Times New Roman" w:cs="Times New Roman"/>
          <w:szCs w:val="24"/>
        </w:rPr>
        <w:t>. Άλλωστε, η υποκρισία περί διασφάλισης των δεδομένων αποδεικνύεται πως τη συλλογή, την επεξεργασία και τη λογοκρισία προσωπικών δεδομένων των εργαζομένων</w:t>
      </w:r>
      <w:r w:rsidRPr="009028AF">
        <w:rPr>
          <w:rFonts w:eastAsia="Times New Roman" w:cs="Times New Roman"/>
          <w:szCs w:val="24"/>
        </w:rPr>
        <w:t>,</w:t>
      </w:r>
      <w:r>
        <w:rPr>
          <w:rFonts w:eastAsia="Times New Roman" w:cs="Times New Roman"/>
          <w:szCs w:val="24"/>
        </w:rPr>
        <w:t xml:space="preserve"> στην οποία προβαίνουν μεγάλοι μονοπωλιακοί όμιλοι και οι τράπεζες</w:t>
      </w:r>
      <w:r w:rsidRPr="009028AF">
        <w:rPr>
          <w:rFonts w:eastAsia="Times New Roman" w:cs="Times New Roman"/>
          <w:szCs w:val="24"/>
        </w:rPr>
        <w:t>,</w:t>
      </w:r>
      <w:r>
        <w:rPr>
          <w:rFonts w:eastAsia="Times New Roman" w:cs="Times New Roman"/>
          <w:szCs w:val="24"/>
        </w:rPr>
        <w:t xml:space="preserve"> όχι μόνο δεν την καταπ</w:t>
      </w:r>
      <w:r>
        <w:rPr>
          <w:rFonts w:eastAsia="Times New Roman" w:cs="Times New Roman"/>
          <w:szCs w:val="24"/>
        </w:rPr>
        <w:t>ολεμάτε, αλλά δεν χάνετε και την ευκαιρία να την εξυμνήσετε.</w:t>
      </w:r>
    </w:p>
    <w:p w14:paraId="349D4E5C"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Και τελειώνω, κύριε Πρόεδρε, με τον Ελληνικό Διαστημικό Οργανισμό και το ποσό του 1.000.000 ευρώ που δίνετε από το αποθεματικό. Η άποψη του ΚΚΕ σχετικά με την ίδρυση του Ελληνικού Οργανισμού Διαστήματος είναι διατυπωμένη και γνωστή. </w:t>
      </w:r>
    </w:p>
    <w:p w14:paraId="349D4E5D"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Η Κυβέρνηση ουσιαστικά</w:t>
      </w:r>
      <w:r>
        <w:rPr>
          <w:rFonts w:eastAsia="Times New Roman" w:cs="Times New Roman"/>
          <w:szCs w:val="24"/>
        </w:rPr>
        <w:t xml:space="preserve"> συστήνει ένα ακόμα γραφείο πώλησης δικαιωμάτων. Τα είχαμε πει και στο σχετικό σχέδιο νόμου. Η μοναδική δραστηριότητα αυτού </w:t>
      </w:r>
      <w:r>
        <w:rPr>
          <w:rFonts w:eastAsia="Times New Roman" w:cs="Times New Roman"/>
          <w:szCs w:val="24"/>
        </w:rPr>
        <w:lastRenderedPageBreak/>
        <w:t xml:space="preserve">του </w:t>
      </w:r>
      <w:r>
        <w:rPr>
          <w:rFonts w:eastAsia="Times New Roman" w:cs="Times New Roman"/>
          <w:szCs w:val="24"/>
        </w:rPr>
        <w:t>ο</w:t>
      </w:r>
      <w:r>
        <w:rPr>
          <w:rFonts w:eastAsia="Times New Roman" w:cs="Times New Roman"/>
          <w:szCs w:val="24"/>
        </w:rPr>
        <w:t>ργανισμού θα είναι η εμπορική αξιοποίηση δεδομένων από ευρωπαϊκά προγράμματα και η πώληση των διαστημικών δικαιωμάτων της χώρας</w:t>
      </w:r>
      <w:r>
        <w:rPr>
          <w:rFonts w:eastAsia="Times New Roman" w:cs="Times New Roman"/>
          <w:szCs w:val="24"/>
        </w:rPr>
        <w:t xml:space="preserve">. Θα συμβάλλει στην παραπέρα ιδιωτικοποίηση, εμπορευματοποίηση του διαστήματος, στην υποταγή των τεχνολογικών, διαστημικών εφαρμογών, της επιστήμης και της έρευνας, στην ανταγωνιστικότητα των μονοπωλιακών ομίλων και την κερδοφορία τους, στη </w:t>
      </w:r>
      <w:proofErr w:type="spellStart"/>
      <w:r>
        <w:rPr>
          <w:rFonts w:eastAsia="Times New Roman" w:cs="Times New Roman"/>
          <w:szCs w:val="24"/>
        </w:rPr>
        <w:t>στρατιωτικοποίη</w:t>
      </w:r>
      <w:r>
        <w:rPr>
          <w:rFonts w:eastAsia="Times New Roman" w:cs="Times New Roman"/>
          <w:szCs w:val="24"/>
        </w:rPr>
        <w:t>ση</w:t>
      </w:r>
      <w:proofErr w:type="spellEnd"/>
      <w:r>
        <w:rPr>
          <w:rFonts w:eastAsia="Times New Roman" w:cs="Times New Roman"/>
          <w:szCs w:val="24"/>
        </w:rPr>
        <w:t xml:space="preserve"> του διαστήματος και την ενίσχυση της καταστολής σε βάρος του εργατικού</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λαϊκού κινήματος.</w:t>
      </w:r>
    </w:p>
    <w:p w14:paraId="349D4E5E"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Κατά συνέπεια</w:t>
      </w:r>
      <w:r w:rsidRPr="009B7A0B">
        <w:rPr>
          <w:rFonts w:eastAsia="Times New Roman" w:cs="Times New Roman"/>
          <w:szCs w:val="24"/>
        </w:rPr>
        <w:t>,</w:t>
      </w:r>
      <w:r>
        <w:rPr>
          <w:rFonts w:eastAsia="Times New Roman" w:cs="Times New Roman"/>
          <w:szCs w:val="24"/>
        </w:rPr>
        <w:t xml:space="preserve"> δεν μπορούμε να συμφωνήσουμε με την επιχορήγηση του ενός εκατομμυρίου ευρώ, ανεξάρτητα αν είναι λίγα ή πολλά τα χρήματα, γιατί ακριβώς δεν έχει κα</w:t>
      </w:r>
      <w:r>
        <w:rPr>
          <w:rFonts w:eastAsia="Times New Roman" w:cs="Times New Roman"/>
          <w:szCs w:val="24"/>
        </w:rPr>
        <w:t>μ</w:t>
      </w:r>
      <w:r>
        <w:rPr>
          <w:rFonts w:eastAsia="Times New Roman" w:cs="Times New Roman"/>
          <w:szCs w:val="24"/>
        </w:rPr>
        <w:t>μία σχέση με την έρευνα και τις λαϊκές ανάγκες.</w:t>
      </w:r>
    </w:p>
    <w:p w14:paraId="349D4E5F"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Επιφυλάσσομαι για τις τροπολογίες, κύριε Πρόεδρε, στη δευτερολογία.</w:t>
      </w:r>
    </w:p>
    <w:p w14:paraId="349D4E60"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Σας ευχαριστώ.</w:t>
      </w:r>
    </w:p>
    <w:p w14:paraId="349D4E61" w14:textId="77777777" w:rsidR="00AA5F14" w:rsidRDefault="00642151">
      <w:pPr>
        <w:spacing w:line="600" w:lineRule="auto"/>
        <w:ind w:firstLine="720"/>
        <w:jc w:val="both"/>
        <w:rPr>
          <w:rFonts w:eastAsia="Times New Roman" w:cs="Times New Roman"/>
          <w:szCs w:val="24"/>
        </w:rPr>
      </w:pPr>
      <w:r w:rsidRPr="00752EC3">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 </w:t>
      </w:r>
    </w:p>
    <w:p w14:paraId="349D4E62"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Τον λόγο έχει ο κ. Ψαριανός.</w:t>
      </w:r>
    </w:p>
    <w:p w14:paraId="349D4E63"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ΓΡΗΓΟΡΙΟ</w:t>
      </w:r>
      <w:r w:rsidRPr="00752EC3">
        <w:rPr>
          <w:rFonts w:eastAsia="Times New Roman" w:cs="Times New Roman"/>
          <w:b/>
          <w:szCs w:val="24"/>
        </w:rPr>
        <w:t>Σ ΨΑΡΙΑΝΟΣ:</w:t>
      </w:r>
      <w:r>
        <w:rPr>
          <w:rFonts w:eastAsia="Times New Roman" w:cs="Times New Roman"/>
          <w:szCs w:val="24"/>
        </w:rPr>
        <w:t xml:space="preserve"> Ευχαριστώ πολύ, κύ</w:t>
      </w:r>
      <w:r>
        <w:rPr>
          <w:rFonts w:eastAsia="Times New Roman" w:cs="Times New Roman"/>
          <w:szCs w:val="24"/>
        </w:rPr>
        <w:t>ριε Πρόεδρε.</w:t>
      </w:r>
    </w:p>
    <w:p w14:paraId="349D4E64"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Έχουμε μία προοδευτική Κυβέρνηση η οποία παρέλαβε από τον μεγαλοδύναμο ένα απίστευτο δώρο. Ανέβηκε πάνω στο κύμα, ας πούμε ως </w:t>
      </w:r>
      <w:proofErr w:type="spellStart"/>
      <w:r>
        <w:rPr>
          <w:rFonts w:eastAsia="Times New Roman" w:cs="Times New Roman"/>
          <w:szCs w:val="24"/>
        </w:rPr>
        <w:t>σέρφερ</w:t>
      </w:r>
      <w:proofErr w:type="spellEnd"/>
      <w:r>
        <w:rPr>
          <w:rFonts w:eastAsia="Times New Roman" w:cs="Times New Roman"/>
          <w:szCs w:val="24"/>
        </w:rPr>
        <w:t xml:space="preserve">, της αγανάκτησης, της οργής κ.λπ., κατέλαβε την εξουσία και είχε τη δυνατότητα να επιφέρει </w:t>
      </w:r>
      <w:r>
        <w:rPr>
          <w:rFonts w:eastAsia="Times New Roman" w:cs="Times New Roman"/>
          <w:szCs w:val="24"/>
        </w:rPr>
        <w:lastRenderedPageBreak/>
        <w:t>μερικές σοβαρότατες</w:t>
      </w:r>
      <w:r>
        <w:rPr>
          <w:rFonts w:eastAsia="Times New Roman" w:cs="Times New Roman"/>
          <w:szCs w:val="24"/>
        </w:rPr>
        <w:t xml:space="preserve"> βελτιώσεις στον τρόπο που λειτουργεί το πολιτικό σύστημα, η χώρα, το κράτος, το δημόσιο, ο ιδιωτικός τομέας, τα εργασιακά, η δικαιοσύνη, η παιδεία, η υγεία, οι σχέσεις κράτους-εκκλησίας. Είχε τη δυνατότητα να κάνει μεγάλες αλλαγές, αυτές που χρειαζόταν η </w:t>
      </w:r>
      <w:r>
        <w:rPr>
          <w:rFonts w:eastAsia="Times New Roman" w:cs="Times New Roman"/>
          <w:szCs w:val="24"/>
        </w:rPr>
        <w:t>χώρα πριν της τις υπαγορεύσουν διάφοροι τρισάθλιοι δανειστές, που μας εκβιάζουν και μας πίνουν το αίμα με το μπουρί της σόμπας.</w:t>
      </w:r>
    </w:p>
    <w:p w14:paraId="349D4E65"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Η Κυβέρνηση αυτή, λοιπόν, δεν εφάρμοσε ένα τέτοιο πρόγραμμα ή δεν προσπάθησε να δει πώς γίνεται αλλού, σε άλλες προοδευτικές χώρ</w:t>
      </w:r>
      <w:r>
        <w:rPr>
          <w:rFonts w:eastAsia="Times New Roman" w:cs="Times New Roman"/>
          <w:szCs w:val="24"/>
        </w:rPr>
        <w:t>ες. Και δεν εννοώ τη Βόρεια Κορέα, τη Βενεζουέλα ή την Αργεντινή που θα θέλαμε να είμαστε, όπως έχουμε δηλώσει ως κυβερνήτες της χώρας και όχι στο καφενείο. Αν προσπαθούσε, θα έβλεπε πώς λειτουργεί ένα ευνομούμενο καθεστώς, μία ευρωπαϊκή χώρα αφού έχουμε τ</w:t>
      </w:r>
      <w:r>
        <w:rPr>
          <w:rFonts w:eastAsia="Times New Roman" w:cs="Times New Roman"/>
          <w:szCs w:val="24"/>
        </w:rPr>
        <w:t>ην κατάρα να είμαστε σε αυτήν την καταραμένη Ευρώπη που μας εκμεταλλεύεται, και μας ζορίζει και μας εκβιάζει και δεν είχαμε την τύχη να είμαστε σε κα</w:t>
      </w:r>
      <w:r>
        <w:rPr>
          <w:rFonts w:eastAsia="Times New Roman" w:cs="Times New Roman"/>
          <w:szCs w:val="24"/>
        </w:rPr>
        <w:t>μ</w:t>
      </w:r>
      <w:r>
        <w:rPr>
          <w:rFonts w:eastAsia="Times New Roman" w:cs="Times New Roman"/>
          <w:szCs w:val="24"/>
        </w:rPr>
        <w:t xml:space="preserve">μία Αφρικανική Ένωση ή στις λατινοαμερικάνικες αριστερές ή δεξιές χούντες. </w:t>
      </w:r>
    </w:p>
    <w:p w14:paraId="349D4E66"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Τι θα μπορούσαμε να κάνουμε; Μ</w:t>
      </w:r>
      <w:r>
        <w:rPr>
          <w:rFonts w:eastAsia="Times New Roman" w:cs="Times New Roman"/>
          <w:szCs w:val="24"/>
        </w:rPr>
        <w:t xml:space="preserve">πορεί να σκεφτεί ένας μέσος προοδευτικός Έλληνας ευρωπαίος πολίτης, φιλελεύθερος προοδευτικός και σχεδόν αριστερός και να πει ότι «ένα, δύο, τρία, τέσσερα». Πού έχει καλή παιδεία; Η Φινλανδία. Κάνουμε </w:t>
      </w:r>
      <w:r>
        <w:rPr>
          <w:rFonts w:eastAsia="Times New Roman" w:cs="Times New Roman"/>
          <w:szCs w:val="24"/>
          <w:lang w:val="en-US"/>
        </w:rPr>
        <w:t>copy</w:t>
      </w:r>
      <w:r>
        <w:rPr>
          <w:rFonts w:eastAsia="Times New Roman" w:cs="Times New Roman"/>
          <w:szCs w:val="24"/>
        </w:rPr>
        <w:t xml:space="preserve"> </w:t>
      </w:r>
      <w:r>
        <w:rPr>
          <w:rFonts w:eastAsia="Times New Roman" w:cs="Times New Roman"/>
          <w:szCs w:val="24"/>
          <w:lang w:val="en-US"/>
        </w:rPr>
        <w:t>paste</w:t>
      </w:r>
      <w:r>
        <w:rPr>
          <w:rFonts w:eastAsia="Times New Roman" w:cs="Times New Roman"/>
          <w:szCs w:val="24"/>
        </w:rPr>
        <w:t xml:space="preserve">, που λένε και οι Υπουργοί. Το παίρνουμε και </w:t>
      </w:r>
      <w:r>
        <w:rPr>
          <w:rFonts w:eastAsia="Times New Roman" w:cs="Times New Roman"/>
          <w:szCs w:val="24"/>
        </w:rPr>
        <w:t xml:space="preserve">το κάνουμε. Το εφαρμόζουμε, βέβαια, με βάση τις ιδιαιτερότητες του κλίματος, της χώρας, του λαού, της πολιτείας, της ιστορίας. </w:t>
      </w:r>
    </w:p>
    <w:p w14:paraId="349D4E67"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lastRenderedPageBreak/>
        <w:t>Πού έχει φροντίδα για τον πολιτισμό; Σε οποιοδήποτε επίπεδο, σε οποιονδήποτε τομέα. Ποια χώρα στην Ευρώπη έχει την καλύτερη λειτ</w:t>
      </w:r>
      <w:r>
        <w:rPr>
          <w:rFonts w:eastAsia="Times New Roman" w:cs="Times New Roman"/>
          <w:szCs w:val="24"/>
        </w:rPr>
        <w:t xml:space="preserve">ουργία της δικαιοσύνης; Το Λουξεμβούργο; </w:t>
      </w:r>
      <w:proofErr w:type="spellStart"/>
      <w:r>
        <w:rPr>
          <w:rFonts w:eastAsia="Times New Roman" w:cs="Times New Roman"/>
          <w:szCs w:val="24"/>
        </w:rPr>
        <w:t>Πάρ</w:t>
      </w:r>
      <w:proofErr w:type="spellEnd"/>
      <w:r>
        <w:rPr>
          <w:rFonts w:eastAsia="Times New Roman" w:cs="Times New Roman"/>
          <w:szCs w:val="24"/>
        </w:rPr>
        <w:t xml:space="preserve">’ το και </w:t>
      </w:r>
      <w:proofErr w:type="spellStart"/>
      <w:r>
        <w:rPr>
          <w:rFonts w:eastAsia="Times New Roman" w:cs="Times New Roman"/>
          <w:szCs w:val="24"/>
        </w:rPr>
        <w:t>κάν</w:t>
      </w:r>
      <w:proofErr w:type="spellEnd"/>
      <w:r>
        <w:rPr>
          <w:rFonts w:eastAsia="Times New Roman" w:cs="Times New Roman"/>
          <w:szCs w:val="24"/>
        </w:rPr>
        <w:t xml:space="preserve">’ το. </w:t>
      </w:r>
    </w:p>
    <w:p w14:paraId="349D4E68"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Ποιος έχει την καλύτερη φροντίδα των ραδιοτηλεοπτικών μέσων; Η Αγγλία με το </w:t>
      </w:r>
      <w:r>
        <w:rPr>
          <w:rFonts w:eastAsia="Times New Roman" w:cs="Times New Roman"/>
          <w:szCs w:val="24"/>
        </w:rPr>
        <w:t>«</w:t>
      </w:r>
      <w:r>
        <w:rPr>
          <w:rFonts w:eastAsia="Times New Roman" w:cs="Times New Roman"/>
          <w:szCs w:val="24"/>
          <w:lang w:val="en-US"/>
        </w:rPr>
        <w:t>BBC</w:t>
      </w:r>
      <w:r>
        <w:rPr>
          <w:rFonts w:eastAsia="Times New Roman" w:cs="Times New Roman"/>
          <w:szCs w:val="24"/>
        </w:rPr>
        <w:t>»</w:t>
      </w:r>
      <w:r>
        <w:rPr>
          <w:rFonts w:eastAsia="Times New Roman" w:cs="Times New Roman"/>
          <w:szCs w:val="24"/>
        </w:rPr>
        <w:t xml:space="preserve">; Η Ιταλία με τις </w:t>
      </w:r>
      <w:r>
        <w:rPr>
          <w:rFonts w:eastAsia="Times New Roman" w:cs="Times New Roman"/>
          <w:szCs w:val="24"/>
        </w:rPr>
        <w:t>«</w:t>
      </w:r>
      <w:r>
        <w:rPr>
          <w:rFonts w:eastAsia="Times New Roman" w:cs="Times New Roman"/>
          <w:szCs w:val="24"/>
          <w:lang w:val="en-US"/>
        </w:rPr>
        <w:t>RAI</w:t>
      </w:r>
      <w:r>
        <w:rPr>
          <w:rFonts w:eastAsia="Times New Roman" w:cs="Times New Roman"/>
          <w:szCs w:val="24"/>
        </w:rPr>
        <w:t>»</w:t>
      </w:r>
      <w:r>
        <w:rPr>
          <w:rFonts w:eastAsia="Times New Roman" w:cs="Times New Roman"/>
          <w:szCs w:val="24"/>
        </w:rPr>
        <w:t xml:space="preserve">; Ποια χώρα από τις ευρωπαϊκές; Το Βέλγιο. </w:t>
      </w:r>
      <w:proofErr w:type="spellStart"/>
      <w:r>
        <w:rPr>
          <w:rFonts w:eastAsia="Times New Roman" w:cs="Times New Roman"/>
          <w:szCs w:val="24"/>
        </w:rPr>
        <w:t>Πάρ</w:t>
      </w:r>
      <w:proofErr w:type="spellEnd"/>
      <w:r>
        <w:rPr>
          <w:rFonts w:eastAsia="Times New Roman" w:cs="Times New Roman"/>
          <w:szCs w:val="24"/>
        </w:rPr>
        <w:t xml:space="preserve">’ το και </w:t>
      </w:r>
      <w:proofErr w:type="spellStart"/>
      <w:r>
        <w:rPr>
          <w:rFonts w:eastAsia="Times New Roman" w:cs="Times New Roman"/>
          <w:szCs w:val="24"/>
        </w:rPr>
        <w:t>κάν</w:t>
      </w:r>
      <w:proofErr w:type="spellEnd"/>
      <w:r>
        <w:rPr>
          <w:rFonts w:eastAsia="Times New Roman" w:cs="Times New Roman"/>
          <w:szCs w:val="24"/>
        </w:rPr>
        <w:t>’ το.</w:t>
      </w:r>
    </w:p>
    <w:p w14:paraId="349D4E69"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Γιατί κάνουμε συνέχεια πε</w:t>
      </w:r>
      <w:r>
        <w:rPr>
          <w:rFonts w:eastAsia="Times New Roman" w:cs="Times New Roman"/>
          <w:szCs w:val="24"/>
        </w:rPr>
        <w:t xml:space="preserve">ιράματα και μάλιστα πειράματα από το κακό στο χειρότερο; </w:t>
      </w:r>
      <w:r>
        <w:rPr>
          <w:rFonts w:eastAsia="Times New Roman" w:cs="Times New Roman"/>
          <w:szCs w:val="24"/>
        </w:rPr>
        <w:t>Γ</w:t>
      </w:r>
      <w:r>
        <w:rPr>
          <w:rFonts w:eastAsia="Times New Roman" w:cs="Times New Roman"/>
          <w:szCs w:val="24"/>
        </w:rPr>
        <w:t>ια τον πολιτισμό κάνουμε διάφορες μεθοδεύσεις και βελτιώσεις. Κάθε Υπουργός αισθάνεται υποχρεωμένος να κάνει κάποια πράγματα και αλλάζει όλα τα προηγούμενα και κάνει κάποια άλλα καινούρ</w:t>
      </w:r>
      <w:r>
        <w:rPr>
          <w:rFonts w:eastAsia="Times New Roman" w:cs="Times New Roman"/>
          <w:szCs w:val="24"/>
        </w:rPr>
        <w:t>γ</w:t>
      </w:r>
      <w:r>
        <w:rPr>
          <w:rFonts w:eastAsia="Times New Roman" w:cs="Times New Roman"/>
          <w:szCs w:val="24"/>
        </w:rPr>
        <w:t>ια που είναι</w:t>
      </w:r>
      <w:r>
        <w:rPr>
          <w:rFonts w:eastAsia="Times New Roman" w:cs="Times New Roman"/>
          <w:szCs w:val="24"/>
        </w:rPr>
        <w:t xml:space="preserve"> εντελώς «γεια σου», αν μου επιτρέπετε την έκφραση. </w:t>
      </w:r>
    </w:p>
    <w:p w14:paraId="349D4E6A" w14:textId="77777777" w:rsidR="00AA5F14" w:rsidRDefault="00642151">
      <w:pPr>
        <w:tabs>
          <w:tab w:val="left" w:pos="1138"/>
          <w:tab w:val="left" w:pos="1565"/>
          <w:tab w:val="left" w:pos="2965"/>
          <w:tab w:val="center" w:pos="4753"/>
        </w:tabs>
        <w:spacing w:line="600" w:lineRule="auto"/>
        <w:ind w:firstLine="964"/>
        <w:jc w:val="both"/>
        <w:rPr>
          <w:rFonts w:eastAsia="Times New Roman" w:cs="Times New Roman"/>
          <w:szCs w:val="24"/>
        </w:rPr>
      </w:pPr>
      <w:r>
        <w:rPr>
          <w:rFonts w:eastAsia="Times New Roman" w:cs="Times New Roman"/>
          <w:szCs w:val="24"/>
        </w:rPr>
        <w:t xml:space="preserve">Το ίδιο γίνεται στην παιδεία. Στην παιδεία η Φινλανδία, ας πούμε, που την αναφέρουμε συχνά ως παράδειγμα, από το 1961 έως σήμερα έχει αλλάξει πενήντα κυβερνήσεις αριστερές, δεξιές, </w:t>
      </w:r>
      <w:proofErr w:type="spellStart"/>
      <w:r>
        <w:rPr>
          <w:rFonts w:eastAsia="Times New Roman" w:cs="Times New Roman"/>
          <w:szCs w:val="24"/>
        </w:rPr>
        <w:t>αριστεροδεξιές</w:t>
      </w:r>
      <w:proofErr w:type="spellEnd"/>
      <w:r>
        <w:rPr>
          <w:rFonts w:eastAsia="Times New Roman" w:cs="Times New Roman"/>
          <w:szCs w:val="24"/>
        </w:rPr>
        <w:t>, φιλελε</w:t>
      </w:r>
      <w:r>
        <w:rPr>
          <w:rFonts w:eastAsia="Times New Roman" w:cs="Times New Roman"/>
          <w:szCs w:val="24"/>
        </w:rPr>
        <w:t xml:space="preserve">ύθερες, </w:t>
      </w:r>
      <w:proofErr w:type="spellStart"/>
      <w:r>
        <w:rPr>
          <w:rFonts w:eastAsia="Times New Roman" w:cs="Times New Roman"/>
          <w:szCs w:val="24"/>
        </w:rPr>
        <w:t>προοδευτικοφιλελεύθερες</w:t>
      </w:r>
      <w:proofErr w:type="spellEnd"/>
      <w:r>
        <w:rPr>
          <w:rFonts w:eastAsia="Times New Roman" w:cs="Times New Roman"/>
          <w:szCs w:val="24"/>
        </w:rPr>
        <w:t>, κεντροαριστερές, κεντροδεξιές και έχει κάνει μία εκπαιδευτική μεταρρύθμιση, μία! Στην Ελλάδα κάθε Υπουργός κάνει στην καθισιά του τρεις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τέσσερις, αισθάνεται υποχρεωμένος. Ο προηγούμενος έχει κάνει τρεις; Θα κάνω εγώ τέσσε</w:t>
      </w:r>
      <w:r>
        <w:rPr>
          <w:rFonts w:eastAsia="Times New Roman" w:cs="Times New Roman"/>
          <w:szCs w:val="24"/>
        </w:rPr>
        <w:t xml:space="preserve">ρις. Αλλάζουμε, πηγαίνουμε τις εξετάσεις μπρος-πίσω, το γυμνάσιο στο λύκειο, το εξατάξιο </w:t>
      </w:r>
      <w:r>
        <w:rPr>
          <w:rFonts w:eastAsia="Times New Roman" w:cs="Times New Roman"/>
          <w:szCs w:val="24"/>
        </w:rPr>
        <w:lastRenderedPageBreak/>
        <w:t>το κάνουμε δύο, γυμνάσιο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λύκειο κ.λπ.</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Κάνουμε διάφορα τέτοια πειράματα συνεχώς και μετά έρχεται ο επόμενος και κάνει τα επόμενα πειράματα, αντί να πάρουμε να δούμε </w:t>
      </w:r>
      <w:r>
        <w:rPr>
          <w:rFonts w:eastAsia="Times New Roman" w:cs="Times New Roman"/>
          <w:szCs w:val="24"/>
        </w:rPr>
        <w:t xml:space="preserve">πώς λειτουργεί κάτι άλλο αλλού. </w:t>
      </w:r>
    </w:p>
    <w:p w14:paraId="349D4E6B" w14:textId="77777777" w:rsidR="00AA5F14" w:rsidRDefault="00642151">
      <w:pPr>
        <w:tabs>
          <w:tab w:val="left" w:pos="709"/>
          <w:tab w:val="left" w:pos="2965"/>
          <w:tab w:val="center" w:pos="4753"/>
        </w:tabs>
        <w:spacing w:line="600" w:lineRule="auto"/>
        <w:ind w:firstLine="709"/>
        <w:jc w:val="both"/>
        <w:rPr>
          <w:rFonts w:eastAsia="Times New Roman" w:cs="Times New Roman"/>
          <w:szCs w:val="24"/>
        </w:rPr>
      </w:pPr>
      <w:r>
        <w:rPr>
          <w:rFonts w:eastAsia="Times New Roman" w:cs="Times New Roman"/>
          <w:szCs w:val="24"/>
        </w:rPr>
        <w:t>Το ίδιο συμβαίνει και με τα ραδιοτηλεοπτικά.</w:t>
      </w:r>
      <w:r w:rsidRPr="00DE39BC">
        <w:rPr>
          <w:rFonts w:eastAsia="Times New Roman" w:cs="Times New Roman"/>
          <w:szCs w:val="24"/>
        </w:rPr>
        <w:t xml:space="preserve"> </w:t>
      </w:r>
      <w:r>
        <w:rPr>
          <w:rFonts w:eastAsia="Times New Roman" w:cs="Times New Roman"/>
          <w:szCs w:val="24"/>
        </w:rPr>
        <w:t xml:space="preserve">Θα έπρεπε να δούμε πώς το κάνουν οι πολιτισμένες χώρες και οι κανονικοί άνθρωποι. Ρωτάνε το Ινστιτούτο του </w:t>
      </w:r>
      <w:proofErr w:type="spellStart"/>
      <w:r>
        <w:rPr>
          <w:rFonts w:eastAsia="Times New Roman" w:cs="Times New Roman"/>
          <w:szCs w:val="24"/>
        </w:rPr>
        <w:t>Βλαδιβοστόκ</w:t>
      </w:r>
      <w:proofErr w:type="spellEnd"/>
      <w:r>
        <w:rPr>
          <w:rFonts w:eastAsia="Times New Roman" w:cs="Times New Roman"/>
          <w:szCs w:val="24"/>
        </w:rPr>
        <w:t xml:space="preserve">, του </w:t>
      </w:r>
      <w:proofErr w:type="spellStart"/>
      <w:r>
        <w:rPr>
          <w:rFonts w:eastAsia="Times New Roman" w:cs="Times New Roman"/>
          <w:szCs w:val="24"/>
        </w:rPr>
        <w:t>Ουλάν</w:t>
      </w:r>
      <w:proofErr w:type="spellEnd"/>
      <w:r>
        <w:rPr>
          <w:rFonts w:eastAsia="Times New Roman" w:cs="Times New Roman"/>
          <w:szCs w:val="24"/>
        </w:rPr>
        <w:t xml:space="preserve"> </w:t>
      </w:r>
      <w:proofErr w:type="spellStart"/>
      <w:r>
        <w:rPr>
          <w:rFonts w:eastAsia="Times New Roman" w:cs="Times New Roman"/>
          <w:szCs w:val="24"/>
        </w:rPr>
        <w:t>Μπατόρ</w:t>
      </w:r>
      <w:proofErr w:type="spellEnd"/>
      <w:r>
        <w:rPr>
          <w:rFonts w:eastAsia="Times New Roman" w:cs="Times New Roman"/>
          <w:szCs w:val="24"/>
        </w:rPr>
        <w:t xml:space="preserve">, της </w:t>
      </w:r>
      <w:proofErr w:type="spellStart"/>
      <w:r w:rsidRPr="00DE39BC">
        <w:rPr>
          <w:rFonts w:eastAsia="Times New Roman" w:cs="Times New Roman"/>
          <w:szCs w:val="24"/>
        </w:rPr>
        <w:t>Κουάλα</w:t>
      </w:r>
      <w:proofErr w:type="spellEnd"/>
      <w:r w:rsidRPr="00DE39BC">
        <w:rPr>
          <w:rFonts w:eastAsia="Times New Roman" w:cs="Times New Roman"/>
          <w:szCs w:val="24"/>
        </w:rPr>
        <w:t xml:space="preserve"> </w:t>
      </w:r>
      <w:proofErr w:type="spellStart"/>
      <w:r w:rsidRPr="00DE39BC">
        <w:rPr>
          <w:rFonts w:eastAsia="Times New Roman" w:cs="Times New Roman"/>
          <w:szCs w:val="24"/>
        </w:rPr>
        <w:t>Λουμπούρ</w:t>
      </w:r>
      <w:proofErr w:type="spellEnd"/>
      <w:r>
        <w:rPr>
          <w:rFonts w:eastAsia="Times New Roman" w:cs="Times New Roman"/>
          <w:szCs w:val="24"/>
        </w:rPr>
        <w:t xml:space="preserve"> να τους πει πόσες άδ</w:t>
      </w:r>
      <w:r>
        <w:rPr>
          <w:rFonts w:eastAsia="Times New Roman" w:cs="Times New Roman"/>
          <w:szCs w:val="24"/>
        </w:rPr>
        <w:t xml:space="preserve">ειες χωράνε στις ψηφιακές συχνότητες; Βάζουν σαράντα μέρες έγκλειστους στα κάτεργα με ράντζα, ας πούμε, και με κάτι </w:t>
      </w:r>
      <w:proofErr w:type="spellStart"/>
      <w:r>
        <w:rPr>
          <w:rFonts w:eastAsia="Times New Roman" w:cs="Times New Roman"/>
          <w:szCs w:val="24"/>
        </w:rPr>
        <w:t>σαντουϊτσάκια</w:t>
      </w:r>
      <w:proofErr w:type="spellEnd"/>
      <w:r>
        <w:rPr>
          <w:rFonts w:eastAsia="Times New Roman" w:cs="Times New Roman"/>
          <w:szCs w:val="24"/>
        </w:rPr>
        <w:t xml:space="preserve"> τους ενδιαφερόμενους επενδυτές για κανάλια και ραδιοσταθμούς; Τους κρεμάνε στους κρίκους και τους βασανίζουν για να πουν αν θα</w:t>
      </w:r>
      <w:r>
        <w:rPr>
          <w:rFonts w:eastAsia="Times New Roman" w:cs="Times New Roman"/>
          <w:szCs w:val="24"/>
        </w:rPr>
        <w:t xml:space="preserve"> φέρονται καλά στην Κυβέρνηση, στην εκάστοτε κυβέρνηση, ή όχι, για να δούμε αν θα τους δώσουμε άδεια; Και το κάνουν αυτό σαράντα ημέρες και μετά καταρρέει ως χάρτινος πύργος και πάμε πάλι φτου και από την αρχή, ενώ μπορούμε από την αρχή να πούμε πέντε πράγ</w:t>
      </w:r>
      <w:r>
        <w:rPr>
          <w:rFonts w:eastAsia="Times New Roman" w:cs="Times New Roman"/>
          <w:szCs w:val="24"/>
        </w:rPr>
        <w:t>ματα: Θα δώσουμε δέκα άδειες, θα δώσουν από 10 εκατομμύρια ο καθένας ίσα, δεν έχουμε πλειστηριασμούς άλλος 40, άλλος 70 και μετά τα παίρνουμε πίσω και άντε βρες τα με τα βοσκοτόπια και όλα αυτά, κύριε Υπουργέ. Δίνουμε δέκα άδειες και παίρνουμε 15 εκατομμύρ</w:t>
      </w:r>
      <w:r>
        <w:rPr>
          <w:rFonts w:eastAsia="Times New Roman" w:cs="Times New Roman"/>
          <w:szCs w:val="24"/>
        </w:rPr>
        <w:t xml:space="preserve">ια από τον καθένα και προχωράμε και δίνουμε τις άδειες στους ενδιαφερόμενους. Δεν ήταν και πενήντα, δεν ήταν και εκατό οι ενδιαφερόμενοι για τις πανελλαδικές άδειες. Ήταν διακόσιοι, </w:t>
      </w:r>
      <w:r>
        <w:rPr>
          <w:rFonts w:eastAsia="Times New Roman" w:cs="Times New Roman"/>
          <w:szCs w:val="24"/>
        </w:rPr>
        <w:lastRenderedPageBreak/>
        <w:t>πόσοι ήταν; Μπορεί να ήταν έξι, οκτώ, δέκα, δώδεκα. Δώσε δώδεκα, δώσε δεκα</w:t>
      </w:r>
      <w:r>
        <w:rPr>
          <w:rFonts w:eastAsia="Times New Roman" w:cs="Times New Roman"/>
          <w:szCs w:val="24"/>
        </w:rPr>
        <w:t xml:space="preserve">τρείς, χωράνε, γίνονται. Το </w:t>
      </w:r>
      <w:r>
        <w:rPr>
          <w:rFonts w:eastAsia="Times New Roman" w:cs="Times New Roman"/>
          <w:szCs w:val="24"/>
        </w:rPr>
        <w:t>ι</w:t>
      </w:r>
      <w:r>
        <w:rPr>
          <w:rFonts w:eastAsia="Times New Roman" w:cs="Times New Roman"/>
          <w:szCs w:val="24"/>
        </w:rPr>
        <w:t xml:space="preserve">νστιτούτο, ας πούμε, της </w:t>
      </w:r>
      <w:proofErr w:type="spellStart"/>
      <w:r>
        <w:rPr>
          <w:rFonts w:eastAsia="Times New Roman" w:cs="Times New Roman"/>
          <w:szCs w:val="24"/>
        </w:rPr>
        <w:t>Ταναναρίβης</w:t>
      </w:r>
      <w:proofErr w:type="spellEnd"/>
      <w:r>
        <w:rPr>
          <w:rFonts w:eastAsia="Times New Roman" w:cs="Times New Roman"/>
          <w:szCs w:val="24"/>
        </w:rPr>
        <w:t xml:space="preserve"> τι μπορεί να προσφέρει στον πλούσιο προβληματισμό μας; </w:t>
      </w:r>
    </w:p>
    <w:p w14:paraId="349D4E6C" w14:textId="77777777" w:rsidR="00AA5F14" w:rsidRDefault="0064215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Μπορούμε να δούμε πώς γίνεται αλλού και να το κάνουμε. Αν μας αρέσει το </w:t>
      </w:r>
      <w:proofErr w:type="spellStart"/>
      <w:r>
        <w:rPr>
          <w:rFonts w:eastAsia="Times New Roman" w:cs="Times New Roman"/>
          <w:szCs w:val="24"/>
        </w:rPr>
        <w:t>Καράκας</w:t>
      </w:r>
      <w:proofErr w:type="spellEnd"/>
      <w:r>
        <w:rPr>
          <w:rFonts w:eastAsia="Times New Roman" w:cs="Times New Roman"/>
          <w:szCs w:val="24"/>
        </w:rPr>
        <w:t xml:space="preserve">, να δούμε πώς το κάνουν στο </w:t>
      </w:r>
      <w:proofErr w:type="spellStart"/>
      <w:r>
        <w:rPr>
          <w:rFonts w:eastAsia="Times New Roman" w:cs="Times New Roman"/>
          <w:szCs w:val="24"/>
        </w:rPr>
        <w:t>Καράκας</w:t>
      </w:r>
      <w:proofErr w:type="spellEnd"/>
      <w:r>
        <w:rPr>
          <w:rFonts w:eastAsia="Times New Roman" w:cs="Times New Roman"/>
          <w:szCs w:val="24"/>
        </w:rPr>
        <w:t xml:space="preserve"> και να το κάνουμε. Αν μας αρέσει η </w:t>
      </w:r>
      <w:proofErr w:type="spellStart"/>
      <w:r>
        <w:rPr>
          <w:rFonts w:eastAsia="Times New Roman" w:cs="Times New Roman"/>
          <w:szCs w:val="24"/>
        </w:rPr>
        <w:t>Πιονγιάνγκ</w:t>
      </w:r>
      <w:proofErr w:type="spellEnd"/>
      <w:r>
        <w:rPr>
          <w:rFonts w:eastAsia="Times New Roman" w:cs="Times New Roman"/>
          <w:szCs w:val="24"/>
        </w:rPr>
        <w:t xml:space="preserve"> –δεν ξέρω ποιος- να το δούμε πώς γίνεται, πώς το κάνουν εκεί οι άνθρωποι, οι σύντροφοι και να </w:t>
      </w:r>
      <w:r>
        <w:rPr>
          <w:rFonts w:eastAsia="Times New Roman" w:cs="Times New Roman"/>
          <w:szCs w:val="24"/>
        </w:rPr>
        <w:t xml:space="preserve">το εφαρμόσουμε, αλλά προσαρμοσμένο βέβαια στην ελληνική πραγματικότητα και στις ιδιαιτερότητες του ελληνικού κράτους, που μεγαλουργεί επί </w:t>
      </w:r>
      <w:proofErr w:type="spellStart"/>
      <w:r>
        <w:rPr>
          <w:rFonts w:eastAsia="Times New Roman" w:cs="Times New Roman"/>
          <w:szCs w:val="24"/>
        </w:rPr>
        <w:t>εκατόν</w:t>
      </w:r>
      <w:proofErr w:type="spellEnd"/>
      <w:r>
        <w:rPr>
          <w:rFonts w:eastAsia="Times New Roman" w:cs="Times New Roman"/>
          <w:szCs w:val="24"/>
        </w:rPr>
        <w:t xml:space="preserve"> ογδόντα πέντε χρόνια, βρίζοντας πάντα τους ξένους για όποια καταστροφή μας έχει συμβεί. Βρίζουμε τους ξένους κα</w:t>
      </w:r>
      <w:r>
        <w:rPr>
          <w:rFonts w:eastAsia="Times New Roman" w:cs="Times New Roman"/>
          <w:szCs w:val="24"/>
        </w:rPr>
        <w:t>ι τους καταριόμαστε για τον εμφύλιο, για τη χούντα, για τη Μικρασιατική Καταστροφή, για το Κυπριακό, για τη δολοφονία του Καποδίστρια. Για όλα μας φταίνε συνέχεια οι ξένοι, για τους μισούς φταίνε οι άλλοι μισοί, γι’ αυτούς φταίνε εκείνοι, γι’ αυτούς φταίνε</w:t>
      </w:r>
      <w:r>
        <w:rPr>
          <w:rFonts w:eastAsia="Times New Roman" w:cs="Times New Roman"/>
          <w:szCs w:val="24"/>
        </w:rPr>
        <w:t xml:space="preserve"> οι άλλοι και για όλους μαζί φταίνε οι ξένοι, ενώ εμείς δεν φταίμε ποτέ. Έχουμε δοκιμάσει όλες τις συνταγές αποτυχίας -αντιγράφοντας και ξένους αποτυχημένους-, χωρίς να προσπαθήσουμε να δούμε ποιος πέτυχε κάτι κάπου και να προσπαθήσουμε όχι να τα αντιγράψο</w:t>
      </w:r>
      <w:r>
        <w:rPr>
          <w:rFonts w:eastAsia="Times New Roman" w:cs="Times New Roman"/>
          <w:szCs w:val="24"/>
        </w:rPr>
        <w:t>υμε, αλλά να το εφαρμόσουμε εδώ.</w:t>
      </w:r>
    </w:p>
    <w:p w14:paraId="349D4E6D" w14:textId="77777777" w:rsidR="00AA5F14" w:rsidRDefault="0064215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Ο Υπουργός Παιδείας κάποτε μου είχε απαντήσει σχετικά με τη Φινλανδία και για μεγάλα εκπαιδευτικά ιδρύματα και συστήματα. Μου είπε ότι υπάρχουν ατέλειες </w:t>
      </w:r>
      <w:r>
        <w:rPr>
          <w:rFonts w:eastAsia="Times New Roman" w:cs="Times New Roman"/>
          <w:szCs w:val="24"/>
        </w:rPr>
        <w:lastRenderedPageBreak/>
        <w:t>και ότι υποφέρουν και εκεί τα συστήματα και ότι δεν είναι, ας πούμε, κ</w:t>
      </w:r>
      <w:r>
        <w:rPr>
          <w:rFonts w:eastAsia="Times New Roman" w:cs="Times New Roman"/>
          <w:szCs w:val="24"/>
        </w:rPr>
        <w:t>αι τα καλύτερα. Σε λίγο θα αρχίζουν να μας κλέβουν και ιδέες, θα στέλνουν κατασκόπους για να δουν πώς το κάνουμε εμείς για να μπορέσουν και να λειτουργήσουν οι άνθρωποι, κύριε Υπουργέ της Παιδείας, που μας ακούτε.</w:t>
      </w:r>
    </w:p>
    <w:p w14:paraId="349D4E6E" w14:textId="77777777" w:rsidR="00AA5F14" w:rsidRDefault="0064215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ΚΩΝΣΤΑΝΤΊΝΟΣ ΓΑΒΡΟΓΛΟΥ (Υπουργός Παιδείας,</w:t>
      </w:r>
      <w:r>
        <w:rPr>
          <w:rFonts w:eastAsia="Times New Roman" w:cs="Times New Roman"/>
          <w:b/>
          <w:szCs w:val="24"/>
        </w:rPr>
        <w:t xml:space="preserve"> Έρευνας και Θρησκευμάτων):</w:t>
      </w:r>
      <w:r>
        <w:rPr>
          <w:rFonts w:eastAsia="Times New Roman" w:cs="Times New Roman"/>
          <w:szCs w:val="24"/>
        </w:rPr>
        <w:t xml:space="preserve"> Δεν είναι παράλογο αυτό που λέτε. Είναι το μόνο λογικό που είπατε. </w:t>
      </w:r>
    </w:p>
    <w:p w14:paraId="349D4E6F" w14:textId="77777777" w:rsidR="00AA5F14" w:rsidRDefault="0064215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Σας ευχαριστώ πάρα πολύ. Νομίζω ότι έχουν αρχίσει ήδη. Έχω δει κάποιους κατασκόπους που έρχονται και ψάχνουν πώς το κάνουμε. </w:t>
      </w:r>
    </w:p>
    <w:p w14:paraId="349D4E70" w14:textId="77777777" w:rsidR="00AA5F14" w:rsidRDefault="0064215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ΚΩΝΣΤΑΝΤΊΝΟΣ Γ</w:t>
      </w:r>
      <w:r>
        <w:rPr>
          <w:rFonts w:eastAsia="Times New Roman" w:cs="Times New Roman"/>
          <w:b/>
          <w:szCs w:val="24"/>
        </w:rPr>
        <w:t>ΑΒΡΟΓΛΟΥ (Υπουργός Παιδείας, Έρευνας και Θρησκευμάτων):</w:t>
      </w:r>
      <w:r>
        <w:rPr>
          <w:rFonts w:eastAsia="Times New Roman" w:cs="Times New Roman"/>
          <w:szCs w:val="24"/>
        </w:rPr>
        <w:t xml:space="preserve"> Δεν είναι ανάγκη να κατασκοπεύσουμε.</w:t>
      </w:r>
    </w:p>
    <w:p w14:paraId="349D4E71" w14:textId="77777777" w:rsidR="00AA5F14" w:rsidRDefault="0064215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Ερευνητές, μελετητές της παιδείας έρχονται να δουν πώς το κάνει ο Υπουργός Παιδείας στην Ελλάδα και τσακ, το βάζουν στη Νορβηγία. </w:t>
      </w:r>
    </w:p>
    <w:p w14:paraId="349D4E72" w14:textId="77777777" w:rsidR="00AA5F14" w:rsidRDefault="0064215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ΚΩΝΣΤΑΝΤΊΝΟΣ</w:t>
      </w:r>
      <w:r>
        <w:rPr>
          <w:rFonts w:eastAsia="Times New Roman" w:cs="Times New Roman"/>
          <w:b/>
          <w:szCs w:val="24"/>
        </w:rPr>
        <w:t xml:space="preserve"> ΓΑΒΡΟΓΛΟΥ (Υπουργός Παιδείας, Έρευνας και Θρησκευμάτων):</w:t>
      </w:r>
      <w:r>
        <w:rPr>
          <w:rFonts w:eastAsia="Times New Roman" w:cs="Times New Roman"/>
          <w:szCs w:val="24"/>
        </w:rPr>
        <w:t xml:space="preserve"> Εσείς θεωρείτε ότι η Φι</w:t>
      </w:r>
      <w:r>
        <w:rPr>
          <w:rFonts w:eastAsia="Times New Roman" w:cs="Times New Roman"/>
          <w:szCs w:val="24"/>
        </w:rPr>
        <w:t>ν</w:t>
      </w:r>
      <w:r>
        <w:rPr>
          <w:rFonts w:eastAsia="Times New Roman" w:cs="Times New Roman"/>
          <w:szCs w:val="24"/>
        </w:rPr>
        <w:t>λανδία δεν έκανε τίποτα;</w:t>
      </w:r>
    </w:p>
    <w:p w14:paraId="349D4E73" w14:textId="77777777" w:rsidR="00AA5F14" w:rsidRDefault="0064215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Πολύ καλά το κάνετε. </w:t>
      </w:r>
    </w:p>
    <w:p w14:paraId="349D4E74" w14:textId="77777777" w:rsidR="00AA5F14" w:rsidRDefault="0064215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Ξέρετε, η παιδεία εδώ πέρα είναι για τους μαθητές, τους σπουδαστές και τους φοιτητές. Δεν είναι γι’ αυτούς </w:t>
      </w:r>
      <w:r>
        <w:rPr>
          <w:rFonts w:eastAsia="Times New Roman" w:cs="Times New Roman"/>
          <w:szCs w:val="24"/>
        </w:rPr>
        <w:t>που την ασκούν, καθώς και για τα δικαιώματα και τα προνόμια και τα επιδόματα και τα κόλπα για όσους ασκούν μ</w:t>
      </w:r>
      <w:r>
        <w:rPr>
          <w:rFonts w:eastAsia="Times New Roman" w:cs="Times New Roman"/>
          <w:szCs w:val="24"/>
        </w:rPr>
        <w:t>ί</w:t>
      </w:r>
      <w:r>
        <w:rPr>
          <w:rFonts w:eastAsia="Times New Roman" w:cs="Times New Roman"/>
          <w:szCs w:val="24"/>
        </w:rPr>
        <w:t xml:space="preserve">α δήθεν παιδεία, που δεν είναι ούτε καν εκπαίδευση και που κάθε έξι, οκτώ μήνες, δεκαπέντε, είκοσι τέσσερις μήνες την αλλάζουν. </w:t>
      </w:r>
    </w:p>
    <w:p w14:paraId="349D4E75" w14:textId="77777777" w:rsidR="00AA5F14" w:rsidRDefault="0064215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Πάλι με τη διαδικα</w:t>
      </w:r>
      <w:r>
        <w:rPr>
          <w:rFonts w:eastAsia="Times New Roman" w:cs="Times New Roman"/>
          <w:szCs w:val="24"/>
        </w:rPr>
        <w:t xml:space="preserve">σία του επείγοντος κατατέθηκε τη Δευτέρα το βράδυ και Τρίτη πρωί μπήκε στην </w:t>
      </w:r>
      <w:r>
        <w:rPr>
          <w:rFonts w:eastAsia="Times New Roman" w:cs="Times New Roman"/>
          <w:szCs w:val="24"/>
        </w:rPr>
        <w:t>ε</w:t>
      </w:r>
      <w:r>
        <w:rPr>
          <w:rFonts w:eastAsia="Times New Roman" w:cs="Times New Roman"/>
          <w:szCs w:val="24"/>
        </w:rPr>
        <w:t>πιτροπή ένα νομοσχέδιο το οποίο επιχειρεί να επιλύσει το πρόβλημα της ψηφιακής τηλεοπτικής απομόνωσης και του αποκλεισμού από την ενημέρωση και την ψυχαγωγία που δημιούργησε η στρ</w:t>
      </w:r>
      <w:r>
        <w:rPr>
          <w:rFonts w:eastAsia="Times New Roman" w:cs="Times New Roman"/>
          <w:szCs w:val="24"/>
        </w:rPr>
        <w:t>εβλή μετάβαση από την αναλογική στην ψηφιακή τηλεόραση με τον ισχύοντα χάρτη συχνοτήτων, διότι έγινε χωρίς να ληφθεί επαρκώς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 συμφέρον των πολιτών.</w:t>
      </w:r>
    </w:p>
    <w:p w14:paraId="349D4E76" w14:textId="77777777" w:rsidR="00AA5F14" w:rsidRDefault="00642151">
      <w:pPr>
        <w:tabs>
          <w:tab w:val="left" w:pos="6677"/>
        </w:tabs>
        <w:spacing w:line="600" w:lineRule="auto"/>
        <w:ind w:firstLine="720"/>
        <w:jc w:val="both"/>
        <w:rPr>
          <w:rFonts w:eastAsia="Times New Roman" w:cs="Times New Roman"/>
          <w:szCs w:val="24"/>
        </w:rPr>
      </w:pPr>
      <w:r>
        <w:rPr>
          <w:rFonts w:eastAsia="Times New Roman" w:cs="Times New Roman"/>
          <w:szCs w:val="24"/>
        </w:rPr>
        <w:t>Είναι ένα νομοσχέδιο που αφορά περίπου στο 4% των κατοίκων της χώρας, δηλαδή, περίπου τετρακόσιες</w:t>
      </w:r>
      <w:r>
        <w:rPr>
          <w:rFonts w:eastAsia="Times New Roman" w:cs="Times New Roman"/>
          <w:szCs w:val="24"/>
        </w:rPr>
        <w:t xml:space="preserve"> χιλιάδες άτομα και που γενικά κινείται σε σωστή κατεύθυνση, προσπαθώντας να επιλύσει ένα υπαρκτό πρόβλημα</w:t>
      </w:r>
      <w:r w:rsidRPr="005B14BC">
        <w:rPr>
          <w:rFonts w:eastAsia="Times New Roman" w:cs="Times New Roman"/>
          <w:szCs w:val="24"/>
        </w:rPr>
        <w:t>,</w:t>
      </w:r>
      <w:r>
        <w:rPr>
          <w:rFonts w:eastAsia="Times New Roman" w:cs="Times New Roman"/>
          <w:szCs w:val="24"/>
        </w:rPr>
        <w:t xml:space="preserve"> να αντιμετωπίσει το πρόβλημα αυτό και πάλι αποσπασματικά με έναν τρόπο πελατειακό, με φωτογραφικά συστήματα και κόλπα, με επιλογές από την Κυβέρνηση</w:t>
      </w:r>
      <w:r>
        <w:rPr>
          <w:rFonts w:eastAsia="Times New Roman" w:cs="Times New Roman"/>
          <w:szCs w:val="24"/>
        </w:rPr>
        <w:t xml:space="preserve"> για μ</w:t>
      </w:r>
      <w:r>
        <w:rPr>
          <w:rFonts w:eastAsia="Times New Roman" w:cs="Times New Roman"/>
          <w:szCs w:val="24"/>
        </w:rPr>
        <w:t>ί</w:t>
      </w:r>
      <w:r>
        <w:rPr>
          <w:rFonts w:eastAsia="Times New Roman" w:cs="Times New Roman"/>
          <w:szCs w:val="24"/>
        </w:rPr>
        <w:t>α ακόμη φορά μιας επιδοματικής πολιτικής. Είναι ένα νομοσχέδιο που θα μπορούσε να συζητηθεί επί δύο</w:t>
      </w:r>
      <w:r>
        <w:rPr>
          <w:rFonts w:eastAsia="Times New Roman" w:cs="Times New Roman"/>
          <w:szCs w:val="24"/>
        </w:rPr>
        <w:t xml:space="preserve"> – τ</w:t>
      </w:r>
      <w:r>
        <w:rPr>
          <w:rFonts w:eastAsia="Times New Roman" w:cs="Times New Roman"/>
          <w:szCs w:val="24"/>
        </w:rPr>
        <w:t>ρεις μήνες, να καταλήξουμε σε κάποια συμπεράσματα και όχι Δευτέρα το βάζουμε στο φούρνο και Τρίτη μεσημέρι το βγάζουμε και το τρώμε καυτό.</w:t>
      </w:r>
    </w:p>
    <w:p w14:paraId="349D4E77" w14:textId="77777777" w:rsidR="00AA5F14" w:rsidRDefault="00642151">
      <w:pPr>
        <w:tabs>
          <w:tab w:val="left" w:pos="6677"/>
        </w:tabs>
        <w:spacing w:line="600" w:lineRule="auto"/>
        <w:ind w:firstLine="720"/>
        <w:jc w:val="both"/>
        <w:rPr>
          <w:rFonts w:eastAsia="Times New Roman" w:cs="Times New Roman"/>
          <w:szCs w:val="24"/>
        </w:rPr>
      </w:pPr>
      <w:r>
        <w:rPr>
          <w:rFonts w:eastAsia="Times New Roman" w:cs="Times New Roman"/>
          <w:b/>
          <w:szCs w:val="24"/>
        </w:rPr>
        <w:lastRenderedPageBreak/>
        <w:t>ΝΙΚΟΛΑΟ</w:t>
      </w:r>
      <w:r>
        <w:rPr>
          <w:rFonts w:eastAsia="Times New Roman" w:cs="Times New Roman"/>
          <w:b/>
          <w:szCs w:val="24"/>
        </w:rPr>
        <w:t>Σ ΠΑΠΠΑΣ (Υπουργός Ψηφιακής Πολιτικής, Τηλεπικοινωνιών και Ενημέρωσης)</w:t>
      </w:r>
      <w:r w:rsidRPr="005F3002">
        <w:rPr>
          <w:rFonts w:eastAsia="Times New Roman" w:cs="Times New Roman"/>
          <w:b/>
          <w:szCs w:val="24"/>
        </w:rPr>
        <w:t>:</w:t>
      </w:r>
      <w:r>
        <w:rPr>
          <w:rFonts w:eastAsia="Times New Roman" w:cs="Times New Roman"/>
          <w:szCs w:val="24"/>
        </w:rPr>
        <w:t xml:space="preserve"> Πάντως, έχουμε κάνει τρεις επιτροπές για το νομοσχέδιο.</w:t>
      </w:r>
    </w:p>
    <w:p w14:paraId="349D4E78" w14:textId="77777777" w:rsidR="00AA5F14" w:rsidRDefault="00642151">
      <w:pPr>
        <w:tabs>
          <w:tab w:val="left" w:pos="6677"/>
        </w:tabs>
        <w:spacing w:line="600" w:lineRule="auto"/>
        <w:ind w:firstLine="720"/>
        <w:jc w:val="both"/>
        <w:rPr>
          <w:rFonts w:eastAsia="Times New Roman" w:cs="Times New Roman"/>
          <w:szCs w:val="24"/>
        </w:rPr>
      </w:pPr>
      <w:r>
        <w:rPr>
          <w:rFonts w:eastAsia="Times New Roman" w:cs="Times New Roman"/>
          <w:b/>
          <w:szCs w:val="24"/>
        </w:rPr>
        <w:t>ΓΡΗΓΟΡΙΟΣ ΨΑΡΙΑΝΟΣ</w:t>
      </w:r>
      <w:r w:rsidRPr="005F3002">
        <w:rPr>
          <w:rFonts w:eastAsia="Times New Roman" w:cs="Times New Roman"/>
          <w:b/>
          <w:szCs w:val="24"/>
        </w:rPr>
        <w:t>:</w:t>
      </w:r>
      <w:r w:rsidRPr="005F3002">
        <w:rPr>
          <w:rFonts w:eastAsia="Times New Roman" w:cs="Times New Roman"/>
          <w:szCs w:val="24"/>
        </w:rPr>
        <w:t xml:space="preserve"> </w:t>
      </w:r>
      <w:r>
        <w:rPr>
          <w:rFonts w:eastAsia="Times New Roman" w:cs="Times New Roman"/>
          <w:szCs w:val="24"/>
        </w:rPr>
        <w:t>Έχουμε κάνει πολλές επιτροπές, αλλά έχουν περάσει μήνες από το προηγούμενο νομοσχέδιο που συζητούσαμε και απ</w:t>
      </w:r>
      <w:r>
        <w:rPr>
          <w:rFonts w:eastAsia="Times New Roman" w:cs="Times New Roman"/>
          <w:szCs w:val="24"/>
        </w:rPr>
        <w:t>ό το προ-προηγούμενο νομοσχέδιο που συζητούσαμε και δεν είδαμε τα πράγματα με πραγματικούς και όχι με παραμορφωτικούς φακούς.</w:t>
      </w:r>
    </w:p>
    <w:p w14:paraId="349D4E79" w14:textId="77777777" w:rsidR="00AA5F14" w:rsidRDefault="00642151">
      <w:pPr>
        <w:tabs>
          <w:tab w:val="left" w:pos="6677"/>
        </w:tabs>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sidRPr="005F3002">
        <w:rPr>
          <w:rFonts w:eastAsia="Times New Roman" w:cs="Times New Roman"/>
          <w:b/>
          <w:szCs w:val="24"/>
        </w:rPr>
        <w:t>:</w:t>
      </w:r>
      <w:r>
        <w:rPr>
          <w:rFonts w:eastAsia="Times New Roman" w:cs="Times New Roman"/>
          <w:szCs w:val="24"/>
        </w:rPr>
        <w:t xml:space="preserve"> Όχι</w:t>
      </w:r>
      <w:r>
        <w:rPr>
          <w:rFonts w:eastAsia="Times New Roman" w:cs="Times New Roman"/>
          <w:szCs w:val="24"/>
        </w:rPr>
        <w:t xml:space="preserve">, </w:t>
      </w:r>
      <w:r>
        <w:rPr>
          <w:rFonts w:eastAsia="Times New Roman" w:cs="Times New Roman"/>
          <w:szCs w:val="24"/>
        </w:rPr>
        <w:t>όχι, για το συγκεκριμένο νομοσχέδιο.</w:t>
      </w:r>
    </w:p>
    <w:p w14:paraId="349D4E7A" w14:textId="77777777" w:rsidR="00AA5F14" w:rsidRDefault="00642151">
      <w:pPr>
        <w:tabs>
          <w:tab w:val="left" w:pos="6677"/>
        </w:tabs>
        <w:spacing w:line="600" w:lineRule="auto"/>
        <w:ind w:firstLine="720"/>
        <w:jc w:val="both"/>
        <w:rPr>
          <w:rFonts w:eastAsia="Times New Roman" w:cs="Times New Roman"/>
          <w:szCs w:val="24"/>
        </w:rPr>
      </w:pPr>
      <w:r>
        <w:rPr>
          <w:rFonts w:eastAsia="Times New Roman" w:cs="Times New Roman"/>
          <w:b/>
          <w:szCs w:val="24"/>
        </w:rPr>
        <w:t>ΓΡΗΓΟΡΙΟΣ</w:t>
      </w:r>
      <w:r>
        <w:rPr>
          <w:rFonts w:eastAsia="Times New Roman" w:cs="Times New Roman"/>
          <w:b/>
          <w:szCs w:val="24"/>
        </w:rPr>
        <w:t xml:space="preserve"> ΨΑΡΙΑΝΟΣ</w:t>
      </w:r>
      <w:r w:rsidRPr="005F3002">
        <w:rPr>
          <w:rFonts w:eastAsia="Times New Roman" w:cs="Times New Roman"/>
          <w:b/>
          <w:szCs w:val="24"/>
        </w:rPr>
        <w:t>:</w:t>
      </w:r>
      <w:r w:rsidRPr="005F3002">
        <w:rPr>
          <w:rFonts w:eastAsia="Times New Roman" w:cs="Times New Roman"/>
          <w:szCs w:val="24"/>
        </w:rPr>
        <w:t xml:space="preserve"> </w:t>
      </w:r>
      <w:r>
        <w:rPr>
          <w:rFonts w:eastAsia="Times New Roman" w:cs="Times New Roman"/>
          <w:szCs w:val="24"/>
        </w:rPr>
        <w:t>Δεν είδαμε τα πράγματα πώς είναι πραγματικά και πώς τα βλέπουν άλλες πολιτισμένες χώρες.</w:t>
      </w:r>
    </w:p>
    <w:p w14:paraId="349D4E7B" w14:textId="77777777" w:rsidR="00AA5F14" w:rsidRDefault="00642151">
      <w:pPr>
        <w:tabs>
          <w:tab w:val="left" w:pos="6677"/>
        </w:tabs>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sidRPr="005F3002">
        <w:rPr>
          <w:rFonts w:eastAsia="Times New Roman" w:cs="Times New Roman"/>
          <w:b/>
          <w:szCs w:val="24"/>
        </w:rPr>
        <w:t>:</w:t>
      </w:r>
      <w:r>
        <w:rPr>
          <w:rFonts w:eastAsia="Times New Roman" w:cs="Times New Roman"/>
          <w:szCs w:val="24"/>
        </w:rPr>
        <w:t xml:space="preserve"> Τρεις συνεδριάσεις!</w:t>
      </w:r>
    </w:p>
    <w:p w14:paraId="349D4E7C" w14:textId="77777777" w:rsidR="00AA5F14" w:rsidRDefault="00642151">
      <w:pPr>
        <w:tabs>
          <w:tab w:val="left" w:pos="6677"/>
        </w:tabs>
        <w:spacing w:line="600" w:lineRule="auto"/>
        <w:ind w:firstLine="720"/>
        <w:jc w:val="both"/>
        <w:rPr>
          <w:rFonts w:eastAsia="Times New Roman" w:cs="Times New Roman"/>
          <w:szCs w:val="24"/>
        </w:rPr>
      </w:pPr>
      <w:r>
        <w:rPr>
          <w:rFonts w:eastAsia="Times New Roman" w:cs="Times New Roman"/>
          <w:b/>
          <w:szCs w:val="24"/>
        </w:rPr>
        <w:t>ΓΡΗΓΟΡΙΟΣ ΨΑΡΙΑΝΟΣ</w:t>
      </w:r>
      <w:r w:rsidRPr="005F3002">
        <w:rPr>
          <w:rFonts w:eastAsia="Times New Roman" w:cs="Times New Roman"/>
          <w:b/>
          <w:szCs w:val="24"/>
        </w:rPr>
        <w:t>:</w:t>
      </w:r>
      <w:r w:rsidRPr="005F3002">
        <w:rPr>
          <w:rFonts w:eastAsia="Times New Roman" w:cs="Times New Roman"/>
          <w:szCs w:val="24"/>
        </w:rPr>
        <w:t xml:space="preserve"> </w:t>
      </w:r>
      <w:r>
        <w:rPr>
          <w:rFonts w:eastAsia="Times New Roman" w:cs="Times New Roman"/>
          <w:szCs w:val="24"/>
        </w:rPr>
        <w:t xml:space="preserve">Αντικείμενο συζήτησης αποτελεί το αν θα πρέπει να αφορά μόνο στους μόνιμους κατοίκους ή σε όλες τις κατοικίες αυτών των περιοχών, οι οποίες ηλεκτροδοτούνται, πληρώνουν ΕΝΦΙΑ και τέλος υπέρ της </w:t>
      </w:r>
      <w:r>
        <w:rPr>
          <w:rFonts w:eastAsia="Times New Roman" w:cs="Times New Roman"/>
          <w:szCs w:val="24"/>
        </w:rPr>
        <w:t>«</w:t>
      </w:r>
      <w:r>
        <w:rPr>
          <w:rFonts w:eastAsia="Times New Roman" w:cs="Times New Roman"/>
          <w:szCs w:val="24"/>
        </w:rPr>
        <w:t>ΕΡΤ</w:t>
      </w:r>
      <w:r>
        <w:rPr>
          <w:rFonts w:eastAsia="Times New Roman" w:cs="Times New Roman"/>
          <w:szCs w:val="24"/>
        </w:rPr>
        <w:t>»</w:t>
      </w:r>
      <w:r>
        <w:rPr>
          <w:rFonts w:eastAsia="Times New Roman" w:cs="Times New Roman"/>
          <w:szCs w:val="24"/>
        </w:rPr>
        <w:t xml:space="preserve">. Όσον αφορά το τέλος υπέρ της </w:t>
      </w:r>
      <w:r>
        <w:rPr>
          <w:rFonts w:eastAsia="Times New Roman" w:cs="Times New Roman"/>
          <w:szCs w:val="24"/>
        </w:rPr>
        <w:t>«</w:t>
      </w:r>
      <w:r>
        <w:rPr>
          <w:rFonts w:eastAsia="Times New Roman" w:cs="Times New Roman"/>
          <w:szCs w:val="24"/>
        </w:rPr>
        <w:t>ΕΡΤ</w:t>
      </w:r>
      <w:r>
        <w:rPr>
          <w:rFonts w:eastAsia="Times New Roman" w:cs="Times New Roman"/>
          <w:szCs w:val="24"/>
        </w:rPr>
        <w:t>»</w:t>
      </w:r>
      <w:r>
        <w:rPr>
          <w:rFonts w:eastAsia="Times New Roman" w:cs="Times New Roman"/>
          <w:szCs w:val="24"/>
        </w:rPr>
        <w:t>, κάποια στιγμή θα πρέ</w:t>
      </w:r>
      <w:r>
        <w:rPr>
          <w:rFonts w:eastAsia="Times New Roman" w:cs="Times New Roman"/>
          <w:szCs w:val="24"/>
        </w:rPr>
        <w:t>πει να το συζητήσουμε αυτό. Υπάρχουν σπίτια που δεν έχουν ούτε ραδιόφωνο, ούτε τηλεοράσεις. Υπάρ</w:t>
      </w:r>
      <w:r>
        <w:rPr>
          <w:rFonts w:eastAsia="Times New Roman" w:cs="Times New Roman"/>
          <w:szCs w:val="24"/>
        </w:rPr>
        <w:lastRenderedPageBreak/>
        <w:t>χουν σταθμοί ηλεκτροδότησης για ποτιστικά συστήματα σε χωράφια, στις «</w:t>
      </w:r>
      <w:proofErr w:type="spellStart"/>
      <w:r>
        <w:rPr>
          <w:rFonts w:eastAsia="Times New Roman" w:cs="Times New Roman"/>
          <w:szCs w:val="24"/>
        </w:rPr>
        <w:t>Κωπαΐδες</w:t>
      </w:r>
      <w:proofErr w:type="spellEnd"/>
      <w:r>
        <w:rPr>
          <w:rFonts w:eastAsia="Times New Roman" w:cs="Times New Roman"/>
          <w:szCs w:val="24"/>
        </w:rPr>
        <w:t xml:space="preserve">» της Ελλάδας που πληρώνουν </w:t>
      </w:r>
      <w:r>
        <w:rPr>
          <w:rFonts w:eastAsia="Times New Roman" w:cs="Times New Roman"/>
          <w:szCs w:val="24"/>
        </w:rPr>
        <w:t>«</w:t>
      </w:r>
      <w:r>
        <w:rPr>
          <w:rFonts w:eastAsia="Times New Roman" w:cs="Times New Roman"/>
          <w:szCs w:val="24"/>
        </w:rPr>
        <w:t>ΕΡΤ</w:t>
      </w:r>
      <w:r>
        <w:rPr>
          <w:rFonts w:eastAsia="Times New Roman" w:cs="Times New Roman"/>
          <w:szCs w:val="24"/>
        </w:rPr>
        <w:t>»</w:t>
      </w:r>
      <w:r>
        <w:rPr>
          <w:rFonts w:eastAsia="Times New Roman" w:cs="Times New Roman"/>
          <w:szCs w:val="24"/>
        </w:rPr>
        <w:t>, ενώ δεν έχουν τηλεόραση. Έχουν ηλεκτροδότηση γι</w:t>
      </w:r>
      <w:r>
        <w:rPr>
          <w:rFonts w:eastAsia="Times New Roman" w:cs="Times New Roman"/>
          <w:szCs w:val="24"/>
        </w:rPr>
        <w:t>α να ποτίζουν. Δεν έχουν ούτε τηλεόραση, ούτε ραδιόφωνο, ούτε τίποτα.</w:t>
      </w:r>
    </w:p>
    <w:p w14:paraId="349D4E7D" w14:textId="77777777" w:rsidR="00AA5F14" w:rsidRDefault="00642151">
      <w:pPr>
        <w:tabs>
          <w:tab w:val="left" w:pos="6677"/>
        </w:tabs>
        <w:spacing w:line="600" w:lineRule="auto"/>
        <w:ind w:firstLine="720"/>
        <w:jc w:val="both"/>
        <w:rPr>
          <w:rFonts w:eastAsia="Times New Roman" w:cs="Times New Roman"/>
          <w:szCs w:val="24"/>
        </w:rPr>
      </w:pPr>
      <w:r>
        <w:rPr>
          <w:rFonts w:eastAsia="Times New Roman" w:cs="Times New Roman"/>
          <w:szCs w:val="24"/>
        </w:rPr>
        <w:t>Υπάρχουν αυτοκίνητα που έχουν τηλεόραση μέσα στο αυτοκίνητο και δεν πληρώνουν, γιατί δεν έχουν ηλεκτροδότηση, δεν έχουν λογαριασμό της ΔΕΗ. Έχουν ραδιόφωνο στο αυτοκίνητο και ακούν, αλλά</w:t>
      </w:r>
      <w:r>
        <w:rPr>
          <w:rFonts w:eastAsia="Times New Roman" w:cs="Times New Roman"/>
          <w:szCs w:val="24"/>
        </w:rPr>
        <w:t xml:space="preserve"> δεν πληρώνουν </w:t>
      </w:r>
      <w:r>
        <w:rPr>
          <w:rFonts w:eastAsia="Times New Roman" w:cs="Times New Roman"/>
          <w:szCs w:val="24"/>
        </w:rPr>
        <w:t>«</w:t>
      </w:r>
      <w:r>
        <w:rPr>
          <w:rFonts w:eastAsia="Times New Roman" w:cs="Times New Roman"/>
          <w:szCs w:val="24"/>
        </w:rPr>
        <w:t>ΕΡΤ</w:t>
      </w:r>
      <w:r>
        <w:rPr>
          <w:rFonts w:eastAsia="Times New Roman" w:cs="Times New Roman"/>
          <w:szCs w:val="24"/>
        </w:rPr>
        <w:t>»</w:t>
      </w:r>
      <w:r>
        <w:rPr>
          <w:rFonts w:eastAsia="Times New Roman" w:cs="Times New Roman"/>
          <w:szCs w:val="24"/>
        </w:rPr>
        <w:t xml:space="preserve">, άσχετα από το αν ακούν ή βλέπουν </w:t>
      </w:r>
      <w:r>
        <w:rPr>
          <w:rFonts w:eastAsia="Times New Roman" w:cs="Times New Roman"/>
          <w:szCs w:val="24"/>
        </w:rPr>
        <w:t>«</w:t>
      </w:r>
      <w:r>
        <w:rPr>
          <w:rFonts w:eastAsia="Times New Roman" w:cs="Times New Roman"/>
          <w:szCs w:val="24"/>
        </w:rPr>
        <w:t>ΕΡΤ</w:t>
      </w:r>
      <w:r>
        <w:rPr>
          <w:rFonts w:eastAsia="Times New Roman" w:cs="Times New Roman"/>
          <w:szCs w:val="24"/>
        </w:rPr>
        <w:t>»</w:t>
      </w:r>
      <w:r>
        <w:rPr>
          <w:rFonts w:eastAsia="Times New Roman" w:cs="Times New Roman"/>
          <w:szCs w:val="24"/>
        </w:rPr>
        <w:t xml:space="preserve"> ή οποιοδήποτε άλλο κανάλι, άσχετα και από το σύστημα που η </w:t>
      </w:r>
      <w:r>
        <w:rPr>
          <w:rFonts w:eastAsia="Times New Roman" w:cs="Times New Roman"/>
          <w:szCs w:val="24"/>
        </w:rPr>
        <w:t>«</w:t>
      </w:r>
      <w:r>
        <w:rPr>
          <w:rFonts w:eastAsia="Times New Roman" w:cs="Times New Roman"/>
          <w:szCs w:val="24"/>
        </w:rPr>
        <w:t>ΕΡΤ</w:t>
      </w:r>
      <w:r>
        <w:rPr>
          <w:rFonts w:eastAsia="Times New Roman" w:cs="Times New Roman"/>
          <w:szCs w:val="24"/>
        </w:rPr>
        <w:t>»</w:t>
      </w:r>
      <w:r>
        <w:rPr>
          <w:rFonts w:eastAsia="Times New Roman" w:cs="Times New Roman"/>
          <w:szCs w:val="24"/>
        </w:rPr>
        <w:t xml:space="preserve"> και πληρώνεται από όλους τους λογαριασμούς ηλεκτροδότησης της χώρας από οποιουσδήποτε πολίτες, είτε βλέπουν είτε δεν βλέπουν, και </w:t>
      </w:r>
      <w:r>
        <w:rPr>
          <w:rFonts w:eastAsia="Times New Roman" w:cs="Times New Roman"/>
          <w:szCs w:val="24"/>
        </w:rPr>
        <w:t xml:space="preserve">παίρνει και διαφήμιση. Είναι κάπως αθέμιτος ανταγωνισμός. Γιατί, επειδή είμαι εγώ τσάτσος των ιδιωτικών καναλιών και είμαι πράκτορας διαφόρων συμφερόντων; Πρέπει να πούμε ότι η </w:t>
      </w:r>
      <w:r>
        <w:rPr>
          <w:rFonts w:eastAsia="Times New Roman" w:cs="Times New Roman"/>
          <w:szCs w:val="24"/>
        </w:rPr>
        <w:t>«</w:t>
      </w:r>
      <w:r>
        <w:rPr>
          <w:rFonts w:eastAsia="Times New Roman" w:cs="Times New Roman"/>
          <w:szCs w:val="24"/>
        </w:rPr>
        <w:t>ΕΡΤ</w:t>
      </w:r>
      <w:r>
        <w:rPr>
          <w:rFonts w:eastAsia="Times New Roman" w:cs="Times New Roman"/>
          <w:szCs w:val="24"/>
        </w:rPr>
        <w:t>»</w:t>
      </w:r>
      <w:r>
        <w:rPr>
          <w:rFonts w:eastAsia="Times New Roman" w:cs="Times New Roman"/>
          <w:szCs w:val="24"/>
        </w:rPr>
        <w:t xml:space="preserve"> και πληρώνεται από τους πολίτες, θέλουν δεν θέλουν, βλέπουν δεν βλέπουν, </w:t>
      </w:r>
      <w:r>
        <w:rPr>
          <w:rFonts w:eastAsia="Times New Roman" w:cs="Times New Roman"/>
          <w:szCs w:val="24"/>
        </w:rPr>
        <w:t>ακούν δεν ακούν, και έχει και διαφήμιση. Τα άλλα κανάλια έχουν μόνο διαφήμιση, την κυνηγούν και δεν πληρώνονται από κανέναν. Δεν μπορούν εκεί, ας πούμε, να γίνουν διάφορες ρουσφετολογικές δοσοληψίες.</w:t>
      </w:r>
    </w:p>
    <w:p w14:paraId="349D4E7E" w14:textId="77777777" w:rsidR="00AA5F14" w:rsidRDefault="00642151">
      <w:pPr>
        <w:tabs>
          <w:tab w:val="left" w:pos="6677"/>
        </w:tabs>
        <w:spacing w:line="600" w:lineRule="auto"/>
        <w:ind w:firstLine="720"/>
        <w:jc w:val="both"/>
        <w:rPr>
          <w:rFonts w:eastAsia="Times New Roman" w:cs="Times New Roman"/>
          <w:szCs w:val="24"/>
        </w:rPr>
      </w:pPr>
      <w:r>
        <w:rPr>
          <w:rFonts w:eastAsia="Times New Roman" w:cs="Times New Roman"/>
          <w:szCs w:val="24"/>
        </w:rPr>
        <w:t>Υπάρχει θέμα με τον ορισμό του μόνιμου κατοίκου. Είναι α</w:t>
      </w:r>
      <w:r>
        <w:rPr>
          <w:rFonts w:eastAsia="Times New Roman" w:cs="Times New Roman"/>
          <w:szCs w:val="24"/>
        </w:rPr>
        <w:t>σαφές το πώς προκύπτει ο μόνιμος κάτοικος και γιατί κάποιος ο οποίος πηγαίνει στο σπίτι, στο χωριό του για πέντε μήνες δεν έχει δικαίωμα να έχει αυτή την παροχή.</w:t>
      </w:r>
    </w:p>
    <w:p w14:paraId="349D4E7F" w14:textId="77777777" w:rsidR="00AA5F14" w:rsidRDefault="00642151">
      <w:pPr>
        <w:tabs>
          <w:tab w:val="left" w:pos="6677"/>
        </w:tabs>
        <w:spacing w:line="600" w:lineRule="auto"/>
        <w:ind w:firstLine="720"/>
        <w:jc w:val="both"/>
        <w:rPr>
          <w:rFonts w:eastAsia="Times New Roman" w:cs="Times New Roman"/>
          <w:szCs w:val="24"/>
        </w:rPr>
      </w:pPr>
      <w:r>
        <w:rPr>
          <w:rFonts w:eastAsia="Times New Roman" w:cs="Times New Roman"/>
          <w:szCs w:val="24"/>
        </w:rPr>
        <w:lastRenderedPageBreak/>
        <w:t>Η μάνα μου, η θεία σου, ο ξάδερφος του άλλου που πηγαίνει στη Λειβαδιά ή στον Κομοτηνή, πηγαίν</w:t>
      </w:r>
      <w:r>
        <w:rPr>
          <w:rFonts w:eastAsia="Times New Roman" w:cs="Times New Roman"/>
          <w:szCs w:val="24"/>
        </w:rPr>
        <w:t>ει τέσσερις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πέντε μήνες ή ανά δύο δίμηνα, κάθεται ένα μήνα και ξαναφεύγει, γιατί δεν έχει το δικαίωμα και πρέπει να είναι μόνιμος κάτοικος. Ποιος ορίζει τους μόνιμους κατοίκους; Γιατί οι δήμοι να πιστοποιούν τη μόνιμη κατοικία και τα ΚΕΠ, δεδομένου ότι α</w:t>
      </w:r>
      <w:r>
        <w:rPr>
          <w:rFonts w:eastAsia="Times New Roman" w:cs="Times New Roman"/>
          <w:szCs w:val="24"/>
        </w:rPr>
        <w:t>πό τη φορολογική δήλωση προκύπτει η κύρια κατοικία; Γιατί δεν θεωρείται αυτή μόνιμη κατοικία και ανοίγονται παράθυρα να θεωρείται μόνιμη με την πιστοποίηση του δήμου, χωρίς να γίνεται σαφές με τι κριτήρια πραγματοποιείται αυτή η πιστοποίηση;</w:t>
      </w:r>
    </w:p>
    <w:p w14:paraId="349D4E80" w14:textId="77777777" w:rsidR="00AA5F14" w:rsidRDefault="00642151">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Γιατί δίνεται </w:t>
      </w:r>
      <w:r>
        <w:rPr>
          <w:rFonts w:eastAsia="Times New Roman" w:cs="Times New Roman"/>
          <w:szCs w:val="24"/>
        </w:rPr>
        <w:t>νομοθετική εξουσιοδότηση που τροποποιεί τις περιοχές οι κάτοικοι των οποίων είναι δικαιούχοι; Αυτές οι περιοχές δεν είναι συγκεκριμένες; Πόσες από τις περιοχές που σήμερα δεν έχουν πρόσβαση έχουν μείνει εκτός; Αφήνετε ανοικτό το ενδεχόμενο ενσωμάτωσης νέων</w:t>
      </w:r>
      <w:r>
        <w:rPr>
          <w:rFonts w:eastAsia="Times New Roman" w:cs="Times New Roman"/>
          <w:szCs w:val="24"/>
        </w:rPr>
        <w:t xml:space="preserve"> περιοχών με συνεπακόλουθο κόστος που δεν μπορεί να υπολογιστεί. Δεν υπάρχει έκθεση, δεν μπορούμε να υπολογίσουμε πώς θα το μετρήσουμε αυτό.</w:t>
      </w:r>
    </w:p>
    <w:p w14:paraId="349D4E81" w14:textId="77777777" w:rsidR="00AA5F14" w:rsidRDefault="00642151">
      <w:pPr>
        <w:tabs>
          <w:tab w:val="left" w:pos="6677"/>
        </w:tabs>
        <w:spacing w:line="600" w:lineRule="auto"/>
        <w:ind w:firstLine="720"/>
        <w:jc w:val="both"/>
        <w:rPr>
          <w:rFonts w:eastAsia="Times New Roman" w:cs="Times New Roman"/>
          <w:szCs w:val="24"/>
        </w:rPr>
      </w:pPr>
      <w:r>
        <w:rPr>
          <w:rFonts w:eastAsia="Times New Roman" w:cs="Times New Roman"/>
          <w:szCs w:val="24"/>
        </w:rPr>
        <w:t>Σημειώνουμε ότι ενώ η χρονική διάρκεια των παρεχόμενων υπηρεσιών πρόσβασης ορίζεται οκταετής, προβλέπεται δυνατότητ</w:t>
      </w:r>
      <w:r>
        <w:rPr>
          <w:rFonts w:eastAsia="Times New Roman" w:cs="Times New Roman"/>
          <w:szCs w:val="24"/>
        </w:rPr>
        <w:t xml:space="preserve">α τροποποίησης με υπουργική απόφαση. Πάρα πολλά πράγματα γίνονται πλέον με υπουργική απόφαση ή με κοινές υπουργικές αποφάσεις ή με προσωπική παρέμβαση ή τροποποίηση ή με </w:t>
      </w:r>
      <w:proofErr w:type="spellStart"/>
      <w:r>
        <w:rPr>
          <w:rFonts w:eastAsia="Times New Roman" w:cs="Times New Roman"/>
          <w:szCs w:val="24"/>
        </w:rPr>
        <w:t>ισοβισμό</w:t>
      </w:r>
      <w:proofErr w:type="spellEnd"/>
      <w:r>
        <w:rPr>
          <w:rFonts w:eastAsia="Times New Roman" w:cs="Times New Roman"/>
          <w:szCs w:val="24"/>
        </w:rPr>
        <w:t xml:space="preserve"> στο θέμα του οποιουδήποτε υπουργού</w:t>
      </w:r>
      <w:r w:rsidRPr="005B0D93">
        <w:rPr>
          <w:rFonts w:eastAsia="Times New Roman" w:cs="Times New Roman"/>
          <w:szCs w:val="24"/>
        </w:rPr>
        <w:t xml:space="preserve">, </w:t>
      </w:r>
      <w:proofErr w:type="spellStart"/>
      <w:r>
        <w:rPr>
          <w:rFonts w:eastAsia="Times New Roman" w:cs="Times New Roman"/>
          <w:szCs w:val="24"/>
        </w:rPr>
        <w:t>ισοβισμό</w:t>
      </w:r>
      <w:proofErr w:type="spellEnd"/>
      <w:r>
        <w:rPr>
          <w:rFonts w:eastAsia="Times New Roman" w:cs="Times New Roman"/>
          <w:szCs w:val="24"/>
        </w:rPr>
        <w:t xml:space="preserve"> στη διαχείριση του θέματος. </w:t>
      </w:r>
    </w:p>
    <w:p w14:paraId="349D4E82"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lastRenderedPageBreak/>
        <w:t>Δεν</w:t>
      </w:r>
      <w:r>
        <w:rPr>
          <w:rFonts w:eastAsia="Times New Roman" w:cs="Times New Roman"/>
          <w:szCs w:val="24"/>
        </w:rPr>
        <w:t xml:space="preserve"> είναι καταχρηστικού τύπου η διάταξη που προβλέπεται</w:t>
      </w:r>
      <w:r w:rsidRPr="006D4CF8">
        <w:rPr>
          <w:rFonts w:eastAsia="Times New Roman" w:cs="Times New Roman"/>
          <w:szCs w:val="24"/>
        </w:rPr>
        <w:t xml:space="preserve">, </w:t>
      </w:r>
      <w:r w:rsidRPr="0054604E">
        <w:rPr>
          <w:rFonts w:eastAsia="Times New Roman"/>
          <w:bCs/>
          <w:shd w:val="clear" w:color="auto" w:fill="FFFFFF"/>
        </w:rPr>
        <w:t>η οποία</w:t>
      </w:r>
      <w:r>
        <w:rPr>
          <w:rFonts w:eastAsia="Times New Roman" w:cs="Times New Roman"/>
          <w:szCs w:val="24"/>
        </w:rPr>
        <w:t xml:space="preserve"> υποχρεώνει τον </w:t>
      </w:r>
      <w:proofErr w:type="spellStart"/>
      <w:r>
        <w:rPr>
          <w:rFonts w:eastAsia="Times New Roman" w:cs="Times New Roman"/>
          <w:szCs w:val="24"/>
        </w:rPr>
        <w:t>πάροχο</w:t>
      </w:r>
      <w:proofErr w:type="spellEnd"/>
      <w:r>
        <w:rPr>
          <w:rFonts w:eastAsia="Times New Roman" w:cs="Times New Roman"/>
          <w:szCs w:val="24"/>
        </w:rPr>
        <w:t xml:space="preserve"> να συνεχίσει να προσφέρει τις υπηρεσίες του, ακόμη και αν έχει αλλάξει η θέση του και μπορεί να είναι σε καθεστώς εκκαθάρισης, αναγκαστικής διαχείρισης ή πτώχευσης; Πώς μπο</w:t>
      </w:r>
      <w:r>
        <w:rPr>
          <w:rFonts w:eastAsia="Times New Roman" w:cs="Times New Roman"/>
          <w:szCs w:val="24"/>
        </w:rPr>
        <w:t xml:space="preserve">ρεί να συμβεί αυτό; </w:t>
      </w:r>
    </w:p>
    <w:p w14:paraId="349D4E83" w14:textId="77777777" w:rsidR="00AA5F14" w:rsidRDefault="00642151">
      <w:pPr>
        <w:spacing w:line="600" w:lineRule="auto"/>
        <w:ind w:firstLine="720"/>
        <w:jc w:val="both"/>
        <w:rPr>
          <w:rFonts w:eastAsia="Times New Roman" w:cs="Times New Roman"/>
          <w:szCs w:val="24"/>
        </w:rPr>
      </w:pPr>
      <w:r w:rsidRPr="00BA34D7">
        <w:rPr>
          <w:rFonts w:eastAsia="Times New Roman" w:cs="Times New Roman"/>
        </w:rPr>
        <w:t>Πρέπει</w:t>
      </w:r>
      <w:r>
        <w:rPr>
          <w:rFonts w:eastAsia="Times New Roman" w:cs="Times New Roman"/>
          <w:szCs w:val="24"/>
        </w:rPr>
        <w:t xml:space="preserve"> να διευκρινιστεί, επίσης, ποιες ακριβώς δαπάνες καλύπτει η δημόσια επιχορήγηση των 110 ευρώ. Δεν το διευκρινίζετε. Δεν αναφέρετε καν τον τρόπο με τον οποίο θα ελεγχθεί από τις αρμόδιες αρχές ότι η επιχορήγηση που θα δοθεί στους </w:t>
      </w:r>
      <w:r>
        <w:rPr>
          <w:rFonts w:eastAsia="Times New Roman" w:cs="Times New Roman"/>
          <w:szCs w:val="24"/>
        </w:rPr>
        <w:t>δικαιούχους θα διατεθεί για το σκοπό του έργου και όχι για άλλους σκοπούς.</w:t>
      </w:r>
    </w:p>
    <w:p w14:paraId="349D4E84"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Όχι σε τροποποίηση του προϋπολογισμού του έργου με κοινή υπουργική απόφαση, γιατί έτσι δίνεται η δυνατότητα και πάλι σε έναν Υπουργό, σε όποιον Υπουργό, στον κάθε Υπουργό, να αυθαιρετεί. </w:t>
      </w:r>
    </w:p>
    <w:p w14:paraId="349D4E85"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w:t>
      </w:r>
      <w:r>
        <w:rPr>
          <w:rFonts w:eastAsia="Times New Roman" w:cs="Times New Roman"/>
          <w:szCs w:val="24"/>
        </w:rPr>
        <w:t>υρίου Βουλευτή)</w:t>
      </w:r>
    </w:p>
    <w:p w14:paraId="349D4E86"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Από την Έκθεση του Γενικού Λογιστηρίου του Κράτους μόνο το ποσό της επιχορήγησης δικαιούχου ανέρχεται σε 24 εκατομμύρια ευρώ, ενώ δεν ξέρουμε ποιο είναι το κόστος υλοποίησης </w:t>
      </w:r>
      <w:r w:rsidRPr="00F331DF">
        <w:rPr>
          <w:rFonts w:eastAsia="Times New Roman"/>
          <w:bCs/>
        </w:rPr>
        <w:t>και</w:t>
      </w:r>
      <w:r>
        <w:rPr>
          <w:rFonts w:eastAsia="Times New Roman" w:cs="Times New Roman"/>
          <w:szCs w:val="24"/>
        </w:rPr>
        <w:t xml:space="preserve"> λειτουργίας του πληροφοριακού συστήματος, εκτέλεσης του έργου </w:t>
      </w:r>
      <w:r>
        <w:rPr>
          <w:rFonts w:eastAsia="Times New Roman" w:cs="Times New Roman"/>
          <w:szCs w:val="24"/>
        </w:rPr>
        <w:t xml:space="preserve">και των απαραίτητων ενεργειών δημοσιότητας και ενημέρωσης για </w:t>
      </w:r>
      <w:r>
        <w:rPr>
          <w:rFonts w:eastAsia="Times New Roman" w:cs="Times New Roman"/>
          <w:szCs w:val="24"/>
        </w:rPr>
        <w:lastRenderedPageBreak/>
        <w:t xml:space="preserve">συναφείς δαπάνες. Υπάρχει κάποια μελέτη που περιγράφει τη λογική του εγχειρήματος; </w:t>
      </w:r>
    </w:p>
    <w:p w14:paraId="349D4E87"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Μια Γενική Γραμματεία μπορεί να έχει έναν εποπτικό έλεγχο, αλλά οι Οργανισμοί Τοπικής Αυτοδιοίκησης μπορούν να</w:t>
      </w:r>
      <w:r>
        <w:rPr>
          <w:rFonts w:eastAsia="Times New Roman" w:cs="Times New Roman"/>
          <w:szCs w:val="24"/>
        </w:rPr>
        <w:t xml:space="preserve"> εκμεταλλευθούν και να αξιοποιήσουν καλύτερα τις υποδομές από ό,τι η Γενική Γραμματεία σε τοπικό επίπεδο. Αυτό είναι κάτι που μπορεί να κάνει ο Οργανισμός Τοπικής Αυτοδιοίκησης και όχι μια ακόμη Γενική Γραμματεία ή μια υπάρχουσα Γενική Γραμματεία. </w:t>
      </w:r>
    </w:p>
    <w:p w14:paraId="349D4E88"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Δίνεται</w:t>
      </w:r>
      <w:r>
        <w:rPr>
          <w:rFonts w:eastAsia="Times New Roman" w:cs="Times New Roman"/>
          <w:szCs w:val="24"/>
        </w:rPr>
        <w:t xml:space="preserve"> ένα υψηλό ποσό, το 1 εκατομμύριο ευρώ τον χρόνο, δηλαδή, για τον Ελληνικό Διαστημικό Οργανισμό, χωρίς να γνωρίζουμε πού θα πάνε όλα αυτά τα χρήματα. </w:t>
      </w:r>
    </w:p>
    <w:p w14:paraId="349D4E89"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Οι προκηρύξεις που διενεργούνται αυτή την περίοδο στον εν λόγω </w:t>
      </w:r>
      <w:r>
        <w:rPr>
          <w:rFonts w:eastAsia="Times New Roman" w:cs="Times New Roman"/>
          <w:szCs w:val="24"/>
        </w:rPr>
        <w:t>ο</w:t>
      </w:r>
      <w:r>
        <w:rPr>
          <w:rFonts w:eastAsia="Times New Roman" w:cs="Times New Roman"/>
          <w:szCs w:val="24"/>
        </w:rPr>
        <w:t xml:space="preserve">ργανισμό λέγεται ότι είναι πάλι φωτογραφικές. Προκύπτει και από τα </w:t>
      </w:r>
      <w:proofErr w:type="spellStart"/>
      <w:r>
        <w:rPr>
          <w:rFonts w:eastAsia="Times New Roman" w:cs="Times New Roman"/>
          <w:szCs w:val="24"/>
        </w:rPr>
        <w:t>συμφραζόμενα</w:t>
      </w:r>
      <w:proofErr w:type="spellEnd"/>
      <w:r>
        <w:rPr>
          <w:rFonts w:eastAsia="Times New Roman" w:cs="Times New Roman"/>
          <w:szCs w:val="24"/>
        </w:rPr>
        <w:t xml:space="preserve"> και από τα </w:t>
      </w:r>
      <w:proofErr w:type="spellStart"/>
      <w:r>
        <w:rPr>
          <w:rFonts w:eastAsia="Times New Roman" w:cs="Times New Roman"/>
          <w:szCs w:val="24"/>
        </w:rPr>
        <w:t>συμπεριφραζόμενα</w:t>
      </w:r>
      <w:proofErr w:type="spellEnd"/>
      <w:r>
        <w:rPr>
          <w:rFonts w:eastAsia="Times New Roman" w:cs="Times New Roman"/>
          <w:szCs w:val="24"/>
        </w:rPr>
        <w:t xml:space="preserve"> και από τα </w:t>
      </w:r>
      <w:proofErr w:type="spellStart"/>
      <w:r>
        <w:rPr>
          <w:rFonts w:eastAsia="Times New Roman" w:cs="Times New Roman"/>
          <w:szCs w:val="24"/>
        </w:rPr>
        <w:t>συμπεριγραφόμενα</w:t>
      </w:r>
      <w:proofErr w:type="spellEnd"/>
      <w:r>
        <w:rPr>
          <w:rFonts w:eastAsia="Times New Roman" w:cs="Times New Roman"/>
          <w:szCs w:val="24"/>
        </w:rPr>
        <w:t xml:space="preserve"> ότι το διδακτορικό δίπλωμα, ας πούμε, δίνει πέντε μόρια, ενώ η συνέντευξη δίνει σαράντα, γιατί είναι δικός μας αυτός και</w:t>
      </w:r>
      <w:r>
        <w:rPr>
          <w:rFonts w:eastAsia="Times New Roman" w:cs="Times New Roman"/>
          <w:szCs w:val="24"/>
        </w:rPr>
        <w:t xml:space="preserve"> θα περάσει. Ενώ τα τέσσερα διδακτορικά δίνουν τέσσερα επί πέντε, είκοσι μόρια. Δεν μετράει πάρα πολύ αυτό. Η συνέντευξη έχει πολύ περισσότερη </w:t>
      </w:r>
      <w:r w:rsidRPr="00F331DF">
        <w:rPr>
          <w:rFonts w:eastAsia="Times New Roman"/>
          <w:bCs/>
        </w:rPr>
        <w:t>και</w:t>
      </w:r>
      <w:r>
        <w:rPr>
          <w:rFonts w:eastAsia="Times New Roman" w:cs="Times New Roman"/>
          <w:szCs w:val="24"/>
        </w:rPr>
        <w:t xml:space="preserve"> μεγαλύτερη βαρύτητα. </w:t>
      </w:r>
    </w:p>
    <w:p w14:paraId="349D4E8A"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lastRenderedPageBreak/>
        <w:t>Εδώ, επίσης, πρέπει να πούμε ότι η Διεύθυνση Στρατηγικού Σχεδιασμού, ως μια από τις πλέ</w:t>
      </w:r>
      <w:r>
        <w:rPr>
          <w:rFonts w:eastAsia="Times New Roman" w:cs="Times New Roman"/>
          <w:szCs w:val="24"/>
        </w:rPr>
        <w:t xml:space="preserve">ον απαιτητικές </w:t>
      </w:r>
      <w:r>
        <w:rPr>
          <w:rFonts w:eastAsia="Times New Roman" w:cs="Times New Roman"/>
          <w:szCs w:val="24"/>
        </w:rPr>
        <w:t>δ</w:t>
      </w:r>
      <w:r>
        <w:rPr>
          <w:rFonts w:eastAsia="Times New Roman" w:cs="Times New Roman"/>
          <w:szCs w:val="24"/>
        </w:rPr>
        <w:t xml:space="preserve">ιευθύνσεις, θα έπρεπε να έχει ως προϊσταμένους υπαλλήλους με τα ανώτερα δυνατά προσόντα. Άρα, θα έπρεπε να στελεχωθεί η διοίκησή της από υπαλλήλους με ελάχιστα προσόντα κατηγορίας και με επιθυμητά επιπλέον. </w:t>
      </w:r>
    </w:p>
    <w:p w14:paraId="349D4E8B"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Έχω τρία τελευταία γενικότερα ερ</w:t>
      </w:r>
      <w:r>
        <w:rPr>
          <w:rFonts w:eastAsia="Times New Roman" w:cs="Times New Roman"/>
          <w:szCs w:val="24"/>
        </w:rPr>
        <w:t>ωτήματα. Πώς τεκμηριώνετε/αι -και με «</w:t>
      </w:r>
      <w:r>
        <w:rPr>
          <w:rFonts w:eastAsia="Times New Roman"/>
          <w:bCs/>
        </w:rPr>
        <w:t>ε</w:t>
      </w:r>
      <w:r>
        <w:rPr>
          <w:rFonts w:eastAsia="Times New Roman" w:cs="Times New Roman"/>
          <w:szCs w:val="24"/>
        </w:rPr>
        <w:t xml:space="preserve">» και με «αι»- ότι η λύση μέσω κρατικών επιχορηγήσεων στους δικαιούχους και μέσω αυτών σε γνωστές εταιρείες είναι η καλύτερη; Γιατί δεν καλύπτεται και το υπόλοιπο 4% της επικράτειας με τον τρόπο που ήδη καλύπτεται το </w:t>
      </w:r>
      <w:r>
        <w:rPr>
          <w:rFonts w:eastAsia="Times New Roman" w:cs="Times New Roman"/>
          <w:szCs w:val="24"/>
        </w:rPr>
        <w:t xml:space="preserve">96%; </w:t>
      </w:r>
    </w:p>
    <w:p w14:paraId="349D4E8C"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Γιατί δεν περιλαμβάνονται και μη μόνιμοι κάτοικοι -εξοχικά, πατρικά- των μη καλυπτόμενων περιοχών; Αυτοί δεν πληρώνουν ΕΡΤ και ΕΝΦΙΑ; Αν υπάρχουν και άλλες περιοχές εκτός κάλυψης ή αν ενταχθούν και μη μόνιμοι κάτοικοι στο πρόγραμμα, υπάρχουν τα χρήμα</w:t>
      </w:r>
      <w:r>
        <w:rPr>
          <w:rFonts w:eastAsia="Times New Roman" w:cs="Times New Roman"/>
          <w:szCs w:val="24"/>
        </w:rPr>
        <w:t>τα για την υλοποίηση;</w:t>
      </w:r>
    </w:p>
    <w:p w14:paraId="349D4E8D"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Γιατί δεν είχε φροντίσει εξ αρχής η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xml:space="preserve"> να καλύψει ολόκληρη την επικράτεια και ειδικά τις ευαίσθητες περιοχές που βρίσκονται κοντά στην Τουρκία και βλέπουν τουρκική ή βουλγάρικη ή αλβανική ή οποιαδήποτε άλλη τηλεόραση, αλλά όχι ελ</w:t>
      </w:r>
      <w:r>
        <w:rPr>
          <w:rFonts w:eastAsia="Times New Roman" w:cs="Times New Roman"/>
          <w:szCs w:val="24"/>
        </w:rPr>
        <w:t>ληνική;</w:t>
      </w:r>
    </w:p>
    <w:p w14:paraId="349D4E8E"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lastRenderedPageBreak/>
        <w:t>Θα αναγκαστεί η πλειονότητα των Ελλήνων να αγοράσει ξανά αποκωδικοποιητές για τις καινούρ</w:t>
      </w:r>
      <w:r>
        <w:rPr>
          <w:rFonts w:eastAsia="Times New Roman" w:cs="Times New Roman"/>
          <w:szCs w:val="24"/>
        </w:rPr>
        <w:t>γ</w:t>
      </w:r>
      <w:r>
        <w:rPr>
          <w:rFonts w:eastAsia="Times New Roman" w:cs="Times New Roman"/>
          <w:szCs w:val="24"/>
        </w:rPr>
        <w:t xml:space="preserve">ιες τηλεοράσεις που αγόρασε πριν από λίγο καιρό με αρκετά μεγάλα για την κρίση που περνάμε χρηματικά ποσά, για να μπορεί να μεταβεί στο νέο ψηφιακό σήμα; </w:t>
      </w:r>
    </w:p>
    <w:p w14:paraId="349D4E8F"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Αυτ</w:t>
      </w:r>
      <w:r>
        <w:rPr>
          <w:rFonts w:eastAsia="Times New Roman" w:cs="Times New Roman"/>
          <w:szCs w:val="24"/>
        </w:rPr>
        <w:t xml:space="preserve">ά είναι μερικά ερωτήματα, που πρέπει να απαντηθούν. </w:t>
      </w:r>
    </w:p>
    <w:p w14:paraId="349D4E90"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Θέλω να κλείσω λέγοντας πάλι ότι είτε είναι ο κ. Παππάς είτε είναι ο κ. Ψαριανός είτε είναι ο κ. </w:t>
      </w:r>
      <w:proofErr w:type="spellStart"/>
      <w:r>
        <w:rPr>
          <w:rFonts w:eastAsia="Times New Roman" w:cs="Times New Roman"/>
          <w:szCs w:val="24"/>
        </w:rPr>
        <w:t>Ξυδάκης</w:t>
      </w:r>
      <w:proofErr w:type="spellEnd"/>
      <w:r>
        <w:rPr>
          <w:rFonts w:eastAsia="Times New Roman" w:cs="Times New Roman"/>
          <w:szCs w:val="24"/>
        </w:rPr>
        <w:t xml:space="preserve"> είτε είναι ο κ. </w:t>
      </w:r>
      <w:proofErr w:type="spellStart"/>
      <w:r>
        <w:rPr>
          <w:rFonts w:eastAsia="Times New Roman" w:cs="Times New Roman"/>
          <w:szCs w:val="24"/>
        </w:rPr>
        <w:t>Γαβρόγλου</w:t>
      </w:r>
      <w:proofErr w:type="spellEnd"/>
      <w:r>
        <w:rPr>
          <w:rFonts w:eastAsia="Times New Roman" w:cs="Times New Roman"/>
          <w:szCs w:val="24"/>
        </w:rPr>
        <w:t>, δεν είναι ανάγκη να ανακαλύψουμε τη φωτιά, τον τροχό ή το υνί και το αλ</w:t>
      </w:r>
      <w:r>
        <w:rPr>
          <w:rFonts w:eastAsia="Times New Roman" w:cs="Times New Roman"/>
          <w:szCs w:val="24"/>
        </w:rPr>
        <w:t xml:space="preserve">έτρι και τις θεριζοαλωνιστικές μηχανές ψηφιακής τεχνολογίας. Μπορούμε να δούμε πώς το κάνουν οι άλλοι, </w:t>
      </w:r>
      <w:r w:rsidRPr="008F0891">
        <w:rPr>
          <w:rFonts w:eastAsia="Times New Roman" w:cs="Times New Roman"/>
          <w:bCs/>
          <w:shd w:val="clear" w:color="auto" w:fill="FFFFFF"/>
        </w:rPr>
        <w:t>που</w:t>
      </w:r>
      <w:r>
        <w:rPr>
          <w:rFonts w:eastAsia="Times New Roman" w:cs="Times New Roman"/>
          <w:szCs w:val="24"/>
        </w:rPr>
        <w:t xml:space="preserve"> τα έχουν καταφέρει καλά, και να αντιγράψουμε ή να εφαρμόσουμε εδώ το σύστημα που εκεί έχει πετύχει και είναι πρότυπο. </w:t>
      </w:r>
    </w:p>
    <w:p w14:paraId="349D4E91"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Σε οποιαδήποτε ευρωπαϊκή χώρα </w:t>
      </w:r>
      <w:r>
        <w:rPr>
          <w:rFonts w:eastAsia="Times New Roman" w:cs="Times New Roman"/>
          <w:szCs w:val="24"/>
        </w:rPr>
        <w:t xml:space="preserve">μπορούμε να βρούμε πολύ καλά πράγματα και να τα πάρουμε εδώ και να είμαστε περήφανοι και ως Έλληνες και ως Ευρωπαίοι και ως εκσυγχρονιστές και ως μεταρρυθμιστές και ως </w:t>
      </w:r>
      <w:r>
        <w:rPr>
          <w:rFonts w:eastAsia="Times New Roman" w:cs="Times New Roman"/>
          <w:szCs w:val="24"/>
        </w:rPr>
        <w:t>α</w:t>
      </w:r>
      <w:r>
        <w:rPr>
          <w:rFonts w:eastAsia="Times New Roman" w:cs="Times New Roman"/>
          <w:szCs w:val="24"/>
        </w:rPr>
        <w:t xml:space="preserve">ριστεροί και ως προοδευτικοί άνθρωποι και ως όλα. </w:t>
      </w:r>
    </w:p>
    <w:p w14:paraId="349D4E92"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Πρέπει να αποδεχθούμε ότι είμαστε Ευ</w:t>
      </w:r>
      <w:r>
        <w:rPr>
          <w:rFonts w:eastAsia="Times New Roman" w:cs="Times New Roman"/>
          <w:szCs w:val="24"/>
        </w:rPr>
        <w:t xml:space="preserve">ρώπη και ότι θέλουμε να είμαστε περισσότερο Ευρωπαίοι από ό,τι είμαστε και όχι να λοξοκοιτάζουμε στο Μπουένος </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Άιρες, στη Νέα Υόρκη, στη Βομβάη, στο Τόκιο και στη </w:t>
      </w:r>
      <w:proofErr w:type="spellStart"/>
      <w:r>
        <w:rPr>
          <w:rFonts w:eastAsia="Times New Roman" w:cs="Times New Roman"/>
          <w:szCs w:val="24"/>
        </w:rPr>
        <w:t>Μπαρμπαριά</w:t>
      </w:r>
      <w:proofErr w:type="spellEnd"/>
      <w:r>
        <w:rPr>
          <w:rFonts w:eastAsia="Times New Roman" w:cs="Times New Roman"/>
          <w:szCs w:val="24"/>
        </w:rPr>
        <w:t xml:space="preserve">, στο </w:t>
      </w:r>
      <w:proofErr w:type="spellStart"/>
      <w:r>
        <w:rPr>
          <w:rFonts w:eastAsia="Times New Roman" w:cs="Times New Roman"/>
          <w:szCs w:val="24"/>
        </w:rPr>
        <w:t>Καράκας</w:t>
      </w:r>
      <w:proofErr w:type="spellEnd"/>
      <w:r w:rsidRPr="001D2A68">
        <w:rPr>
          <w:rFonts w:eastAsia="Times New Roman" w:cs="Times New Roman"/>
          <w:szCs w:val="24"/>
        </w:rPr>
        <w:t>,</w:t>
      </w:r>
      <w:r>
        <w:rPr>
          <w:rFonts w:eastAsia="Times New Roman" w:cs="Times New Roman"/>
          <w:szCs w:val="24"/>
        </w:rPr>
        <w:t xml:space="preserve"> στη Βενεζουέλα ή στην Αργεντινή.</w:t>
      </w:r>
    </w:p>
    <w:p w14:paraId="349D4E93"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w:t>
      </w:r>
      <w:r>
        <w:rPr>
          <w:rFonts w:eastAsia="Times New Roman" w:cs="Times New Roman"/>
          <w:szCs w:val="24"/>
        </w:rPr>
        <w:t>πρέπει να σταματήσουμε συνο</w:t>
      </w:r>
      <w:r>
        <w:rPr>
          <w:rFonts w:eastAsia="Times New Roman" w:cs="Times New Roman"/>
          <w:szCs w:val="24"/>
        </w:rPr>
        <w:t>λικά όλοι, σε όλες τις παρατάξεις, να δείχνουμε κάτι ξένους που μας φταίνε για ό,τι έχουμε κάνει εδώ πέρα. Όλες οι μεγάλες καταστροφές που μας έχουν συμβεί μας έχουν συμβεί επειδή εμείς ήμασταν υπεύθυνοι για αυτές. Κανείς δεν τις προκάλεσε. Αντίθετα, άλλοι</w:t>
      </w:r>
      <w:r>
        <w:rPr>
          <w:rFonts w:eastAsia="Times New Roman" w:cs="Times New Roman"/>
          <w:szCs w:val="24"/>
        </w:rPr>
        <w:t xml:space="preserve"> βοήθησαν αυτή τη χώρα. Και χωρίς τη βοήθεια άλλων πιο πολιτισμένων και φίλα προσκείμενων χωρών, που είναι πιο φιλέλληνες αυτοί από ό,τι είμαστε εμείς, αυτή η χώρα δεν θα τα είχε βγάλει πέρα και μπορεί να είχε διαλυθεί κιόλας. Αυτό πρέπει να το συνειδητοπο</w:t>
      </w:r>
      <w:r>
        <w:rPr>
          <w:rFonts w:eastAsia="Times New Roman" w:cs="Times New Roman"/>
          <w:szCs w:val="24"/>
        </w:rPr>
        <w:t xml:space="preserve">ιήσουμε και να το ξέρουμε και να είμαστε από εδώ και πέρα πολύ πιο προσεκτικοί στον τρόπο που σχεδιάζουμε το μέλλον των παιδιών μας, το οποίο έχουμε ήδη υποθηκεύσει και τους έχουμε καταχρεώσει ήδη. </w:t>
      </w:r>
    </w:p>
    <w:p w14:paraId="349D4E94"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Επιμέρους για τα άρθρα θα τα πούμε. Άλλα θα ψηφίσουμε κι </w:t>
      </w:r>
      <w:r>
        <w:rPr>
          <w:rFonts w:eastAsia="Times New Roman" w:cs="Times New Roman"/>
          <w:szCs w:val="24"/>
        </w:rPr>
        <w:t>άλλα όχι. Επί της αρχής θα ψηφίσουμε «</w:t>
      </w:r>
      <w:r>
        <w:rPr>
          <w:rFonts w:eastAsia="Times New Roman" w:cs="Times New Roman"/>
          <w:szCs w:val="24"/>
        </w:rPr>
        <w:t>παρών</w:t>
      </w:r>
      <w:r>
        <w:rPr>
          <w:rFonts w:eastAsia="Times New Roman" w:cs="Times New Roman"/>
          <w:szCs w:val="24"/>
        </w:rPr>
        <w:t xml:space="preserve">» στο νομοσχέδιο. </w:t>
      </w:r>
      <w:r>
        <w:rPr>
          <w:rFonts w:eastAsia="Times New Roman" w:cs="Times New Roman"/>
          <w:szCs w:val="24"/>
        </w:rPr>
        <w:t>επίσης,</w:t>
      </w:r>
      <w:r>
        <w:rPr>
          <w:rFonts w:eastAsia="Times New Roman" w:cs="Times New Roman"/>
          <w:szCs w:val="24"/>
        </w:rPr>
        <w:t xml:space="preserve"> «</w:t>
      </w:r>
      <w:r>
        <w:rPr>
          <w:rFonts w:eastAsia="Times New Roman" w:cs="Times New Roman"/>
          <w:szCs w:val="24"/>
        </w:rPr>
        <w:t>παρών</w:t>
      </w:r>
      <w:r>
        <w:rPr>
          <w:rFonts w:eastAsia="Times New Roman" w:cs="Times New Roman"/>
          <w:szCs w:val="24"/>
        </w:rPr>
        <w:t xml:space="preserve">» θα ψηφίσουμε και στις τρεις τροπολογίες, οι οποίες πάλι έρχονται με τη διαδικασία της </w:t>
      </w:r>
      <w:proofErr w:type="spellStart"/>
      <w:r>
        <w:rPr>
          <w:rFonts w:eastAsia="Times New Roman" w:cs="Times New Roman"/>
          <w:szCs w:val="24"/>
        </w:rPr>
        <w:t>τροπολογιομηχανής</w:t>
      </w:r>
      <w:proofErr w:type="spellEnd"/>
      <w:r>
        <w:rPr>
          <w:rFonts w:eastAsia="Times New Roman" w:cs="Times New Roman"/>
          <w:szCs w:val="24"/>
        </w:rPr>
        <w:t xml:space="preserve">, που κοτσάρουμε τρεις, πέντε, είκοσι, τριάντα πέντε, όσες μπορούμε και σφηνώνουμε τροπολογίες σε άσχετα ή </w:t>
      </w:r>
      <w:proofErr w:type="spellStart"/>
      <w:r>
        <w:rPr>
          <w:rFonts w:eastAsia="Times New Roman" w:cs="Times New Roman"/>
          <w:szCs w:val="24"/>
        </w:rPr>
        <w:t>ημισχετικά</w:t>
      </w:r>
      <w:proofErr w:type="spellEnd"/>
      <w:r>
        <w:rPr>
          <w:rFonts w:eastAsia="Times New Roman" w:cs="Times New Roman"/>
          <w:szCs w:val="24"/>
        </w:rPr>
        <w:t xml:space="preserve"> νομοσχέδια. </w:t>
      </w:r>
    </w:p>
    <w:p w14:paraId="349D4E95"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Ευχαριστώ πολύ.</w:t>
      </w:r>
    </w:p>
    <w:p w14:paraId="349D4E96"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lastRenderedPageBreak/>
        <w:t>Καλή</w:t>
      </w:r>
      <w:r>
        <w:rPr>
          <w:rFonts w:eastAsia="Times New Roman" w:cs="Times New Roman"/>
          <w:szCs w:val="24"/>
        </w:rPr>
        <w:t xml:space="preserve"> σεζόν να έχουμε από την καινούργια </w:t>
      </w:r>
      <w:r>
        <w:rPr>
          <w:rFonts w:eastAsia="Times New Roman" w:cs="Times New Roman"/>
          <w:szCs w:val="24"/>
        </w:rPr>
        <w:t>σ</w:t>
      </w:r>
      <w:r>
        <w:rPr>
          <w:rFonts w:eastAsia="Times New Roman" w:cs="Times New Roman"/>
          <w:szCs w:val="24"/>
        </w:rPr>
        <w:t xml:space="preserve">ύνοδο που θα αρχίσει μετά από αυτό το </w:t>
      </w:r>
      <w:r>
        <w:rPr>
          <w:rFonts w:eastAsia="Times New Roman" w:cs="Times New Roman"/>
          <w:szCs w:val="24"/>
        </w:rPr>
        <w:t>θ</w:t>
      </w:r>
      <w:r>
        <w:rPr>
          <w:rFonts w:eastAsia="Times New Roman" w:cs="Times New Roman"/>
          <w:szCs w:val="24"/>
        </w:rPr>
        <w:t>ερινό Τμήμα!</w:t>
      </w:r>
    </w:p>
    <w:p w14:paraId="349D4E97" w14:textId="77777777" w:rsidR="00AA5F14" w:rsidRDefault="00642151">
      <w:pPr>
        <w:spacing w:line="600" w:lineRule="auto"/>
        <w:ind w:firstLine="720"/>
        <w:jc w:val="both"/>
        <w:rPr>
          <w:rFonts w:eastAsia="Times New Roman" w:cs="Times New Roman"/>
          <w:szCs w:val="24"/>
        </w:rPr>
      </w:pPr>
      <w:r w:rsidRPr="00345B7C">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κ. </w:t>
      </w:r>
      <w:proofErr w:type="spellStart"/>
      <w:r>
        <w:rPr>
          <w:rFonts w:eastAsia="Times New Roman" w:cs="Times New Roman"/>
          <w:szCs w:val="24"/>
        </w:rPr>
        <w:t>Καβαδέλλας</w:t>
      </w:r>
      <w:proofErr w:type="spellEnd"/>
      <w:r>
        <w:rPr>
          <w:rFonts w:eastAsia="Times New Roman" w:cs="Times New Roman"/>
          <w:szCs w:val="24"/>
        </w:rPr>
        <w:t>, ειδικός αγορητής της Ένωσης Κεντρώων.</w:t>
      </w:r>
    </w:p>
    <w:p w14:paraId="349D4E98"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Ευχαριστώ πολύ, κύριε Πρόεδρε.</w:t>
      </w:r>
    </w:p>
    <w:p w14:paraId="349D4E99"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Με τη διαδικ</w:t>
      </w:r>
      <w:r>
        <w:rPr>
          <w:rFonts w:eastAsia="Times New Roman" w:cs="Times New Roman"/>
          <w:szCs w:val="24"/>
        </w:rPr>
        <w:t>ασία του επείγοντος και πάλι έχουμε ένα νομοσχέδιο το οποίο φαίνεται κατ’ αρχάς θετικό πλην όμως υπάρχουν λάθη, παραλείψεις, «φωτογραφικά» άρθρα. Εκατοντάδες χωριά βρίσκονται εκτός κάλυψης και είναι λογικό αυτό. Δεν μπορεί ποτέ να επιτευχθεί κάλυψη 100%, ά</w:t>
      </w:r>
      <w:r>
        <w:rPr>
          <w:rFonts w:eastAsia="Times New Roman" w:cs="Times New Roman"/>
          <w:szCs w:val="24"/>
        </w:rPr>
        <w:t>ρα η προσέγγιση είναι λάθος. Δηλαδή ο τρόπος που προσπαθούμε, μέσω της επίγειας διάδοσης του σήματος να καλύψουμε όλη την επικράτεια, είναι από τη φύση του λάθος, διότι μπορεί να έχω δίπλα μου μια μεγάλη πολυκατοικία ή έναν λοφίσκο και εγώ στερούμαι της δυ</w:t>
      </w:r>
      <w:r>
        <w:rPr>
          <w:rFonts w:eastAsia="Times New Roman" w:cs="Times New Roman"/>
          <w:szCs w:val="24"/>
        </w:rPr>
        <w:t xml:space="preserve">νατότητας να έχω κανονική λήψη. </w:t>
      </w:r>
    </w:p>
    <w:p w14:paraId="349D4E9A"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Ο κόσμος προχωράει, η τεχνολογία προχωράει, το Διάστημα πλέον υπόσχεται αδιατάρακτη παροχή υπηρεσιών. Πρέπει, λοιπόν, να ακολουθήσουμε άλλη οδό, αυτή της δορυφορικής εκπομπής της ελεύθερης λήψης. Θα μου πείτε ότι εδώ τίθετα</w:t>
      </w:r>
      <w:r>
        <w:rPr>
          <w:rFonts w:eastAsia="Times New Roman" w:cs="Times New Roman"/>
          <w:szCs w:val="24"/>
        </w:rPr>
        <w:t xml:space="preserve">ι θέμα δικαιωμάτων, διότι μπορεί την ελεύθερη λήψη να τη λάβει κάποιος ας πούμε στη Γερμανία. Κι εδώ μπορεί να υπάρξει λύση, όταν στον χρήστη έχουμε χορηγήσει </w:t>
      </w:r>
      <w:r>
        <w:rPr>
          <w:rFonts w:eastAsia="Times New Roman" w:cs="Times New Roman"/>
          <w:szCs w:val="24"/>
        </w:rPr>
        <w:lastRenderedPageBreak/>
        <w:t>μια κάρτα με συγκεκριμένο κωδικό που η εταιρεία η οποία θέλει τη στιγμή εκείνη να διαδώσει ελεύθε</w:t>
      </w:r>
      <w:r>
        <w:rPr>
          <w:rFonts w:eastAsia="Times New Roman" w:cs="Times New Roman"/>
          <w:szCs w:val="24"/>
        </w:rPr>
        <w:t xml:space="preserve">ρα το σήμα μπορεί να ξεκλειδώσει την κάρτα του συγκεκριμένου χρήστη ο οποίος βρίσκεται μέσα στην ελληνική επικράτεια και να έχει μια άριστη λήψη. Επομένως είναι μια οικονομική μέθοδος πλην όμως δεν περνάει από τα χέρια και από την τσέπη αυτών των </w:t>
      </w:r>
      <w:proofErr w:type="spellStart"/>
      <w:r>
        <w:rPr>
          <w:rFonts w:eastAsia="Times New Roman" w:cs="Times New Roman"/>
          <w:szCs w:val="24"/>
        </w:rPr>
        <w:t>μεγαλομεσ</w:t>
      </w:r>
      <w:r>
        <w:rPr>
          <w:rFonts w:eastAsia="Times New Roman" w:cs="Times New Roman"/>
          <w:szCs w:val="24"/>
        </w:rPr>
        <w:t>αζόντων</w:t>
      </w:r>
      <w:proofErr w:type="spellEnd"/>
      <w:r>
        <w:rPr>
          <w:rFonts w:eastAsia="Times New Roman" w:cs="Times New Roman"/>
          <w:szCs w:val="24"/>
        </w:rPr>
        <w:t xml:space="preserve">, όπως πιθανόν είναι η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xml:space="preserve">. Δεν το λέω σίγουρα, ερευνητικά το παρουσιάζω. </w:t>
      </w:r>
    </w:p>
    <w:p w14:paraId="349D4E9B"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Έτσι, λοιπόν, μπορείτε να μεταδίδετε αυτά που θέλετε, τα δήθεν υψίστης σημασίας, γιατί εγώ είδα εδώ στα υψίστης σημασίας ότι θα δείχνουν κάτι ποδόσφαιρα. Βεβαίως καλός εί</w:t>
      </w:r>
      <w:r>
        <w:rPr>
          <w:rFonts w:eastAsia="Times New Roman" w:cs="Times New Roman"/>
          <w:szCs w:val="24"/>
        </w:rPr>
        <w:t>ναι και ο αθλητισμός, καλό είναι και το ποδόσφαιρο, αλλά με εντυπωσίασε που στα πρώτα θέματα υψίστης σημασίας ήταν κάτι μπάλες, κάτι γήπεδα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349D4E9C"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Δεν επιθυμείτε να φέρετε τη λύση του Διαστήματος ως λύση για κάλυψη 100% της επικράτειας κι έτσι χάνετε τη μπ</w:t>
      </w:r>
      <w:r>
        <w:rPr>
          <w:rFonts w:eastAsia="Times New Roman" w:cs="Times New Roman"/>
          <w:szCs w:val="24"/>
        </w:rPr>
        <w:t>άλα. Μπορεί ο καθένας να μεταδίδει μέσω Διαστήματος και να μην έχετε τον έλεγχο. Δηλαδή μπορεί να έχει κάποιος άδεια από την Ιταλία και να παίζει ελληνικό πρόγραμμα. Πώς θα του το απαγορεύσετε;</w:t>
      </w:r>
    </w:p>
    <w:p w14:paraId="349D4E9D" w14:textId="77777777" w:rsidR="00AA5F14" w:rsidRDefault="00642151">
      <w:pPr>
        <w:tabs>
          <w:tab w:val="left" w:pos="2940"/>
        </w:tabs>
        <w:spacing w:line="600" w:lineRule="auto"/>
        <w:ind w:firstLine="720"/>
        <w:jc w:val="both"/>
        <w:rPr>
          <w:rFonts w:eastAsia="Times New Roman"/>
          <w:szCs w:val="24"/>
        </w:rPr>
      </w:pPr>
      <w:r>
        <w:rPr>
          <w:rFonts w:eastAsia="Times New Roman"/>
          <w:szCs w:val="24"/>
        </w:rPr>
        <w:t>Άρα, κύριε Υπουργέ, θέλετε να ελέγχετε τα κανάλια μέσω ενός ΕΣ</w:t>
      </w:r>
      <w:r>
        <w:rPr>
          <w:rFonts w:eastAsia="Times New Roman"/>
          <w:szCs w:val="24"/>
        </w:rPr>
        <w:t xml:space="preserve">Ρ, το οποίο θα δίνει τέσσερις-πέντε άδειες. </w:t>
      </w:r>
    </w:p>
    <w:p w14:paraId="349D4E9E" w14:textId="77777777" w:rsidR="00AA5F14" w:rsidRDefault="00642151">
      <w:pPr>
        <w:tabs>
          <w:tab w:val="left" w:pos="2940"/>
        </w:tabs>
        <w:spacing w:line="600" w:lineRule="auto"/>
        <w:ind w:firstLine="720"/>
        <w:jc w:val="both"/>
        <w:rPr>
          <w:rFonts w:eastAsia="Times New Roman"/>
          <w:szCs w:val="24"/>
        </w:rPr>
      </w:pPr>
      <w:r>
        <w:rPr>
          <w:rFonts w:eastAsia="Times New Roman"/>
          <w:szCs w:val="24"/>
        </w:rPr>
        <w:lastRenderedPageBreak/>
        <w:t>Μιλάγατε για αντιπροσωπευτικότητα στο ΕΣΡ. Τι σας εμπόδισε να μπουν και τα μικρότερα κόμματα εκεί μ’ έναν εκπρόσωπο, έτσι, για το καλώς έχειν, να δείξετε ότι είσαστε δημοκράτες; Πού είναι η αντιπροσώπευση, ας πο</w:t>
      </w:r>
      <w:r>
        <w:rPr>
          <w:rFonts w:eastAsia="Times New Roman"/>
          <w:szCs w:val="24"/>
        </w:rPr>
        <w:t xml:space="preserve">ύμε, της Ένωσης Κεντρώων; </w:t>
      </w:r>
    </w:p>
    <w:p w14:paraId="349D4E9F" w14:textId="77777777" w:rsidR="00AA5F14" w:rsidRDefault="00642151">
      <w:pPr>
        <w:tabs>
          <w:tab w:val="left" w:pos="2940"/>
        </w:tabs>
        <w:spacing w:line="600" w:lineRule="auto"/>
        <w:ind w:firstLine="720"/>
        <w:jc w:val="both"/>
        <w:rPr>
          <w:rFonts w:eastAsia="Times New Roman"/>
          <w:szCs w:val="24"/>
        </w:rPr>
      </w:pPr>
      <w:r>
        <w:rPr>
          <w:rFonts w:eastAsia="Times New Roman"/>
          <w:szCs w:val="24"/>
        </w:rPr>
        <w:t xml:space="preserve">Σας ξέφυγε ο </w:t>
      </w:r>
      <w:r>
        <w:rPr>
          <w:rFonts w:eastAsia="Times New Roman"/>
          <w:szCs w:val="24"/>
        </w:rPr>
        <w:t>«</w:t>
      </w:r>
      <w:r>
        <w:rPr>
          <w:rFonts w:eastAsia="Times New Roman"/>
          <w:szCs w:val="24"/>
        </w:rPr>
        <w:t>ΣΚΑ</w:t>
      </w:r>
      <w:r>
        <w:rPr>
          <w:rFonts w:eastAsia="Times New Roman"/>
          <w:szCs w:val="24"/>
        </w:rPr>
        <w:t>Ϊ»</w:t>
      </w:r>
      <w:r>
        <w:rPr>
          <w:rFonts w:eastAsia="Times New Roman"/>
          <w:szCs w:val="24"/>
        </w:rPr>
        <w:t xml:space="preserve"> και πήρε άδεια. Δεν μπορούσατε να το αποφύγετε. Τον λέγατε «</w:t>
      </w:r>
      <w:proofErr w:type="spellStart"/>
      <w:r>
        <w:rPr>
          <w:rFonts w:eastAsia="Times New Roman"/>
          <w:szCs w:val="24"/>
        </w:rPr>
        <w:t>βοθροκάναλο</w:t>
      </w:r>
      <w:proofErr w:type="spellEnd"/>
      <w:r>
        <w:rPr>
          <w:rFonts w:eastAsia="Times New Roman"/>
          <w:szCs w:val="24"/>
        </w:rPr>
        <w:t>». Δεν μπορέσατε, γιατί είχε τα εχέγγυα ο σταθμός και κάνετε πογκρόμ τώρα σ’ ένα κανάλι το οποίο έχει επίσημη άδεια του ελληνικού κράτους.</w:t>
      </w:r>
      <w:r>
        <w:rPr>
          <w:rFonts w:eastAsia="Times New Roman"/>
          <w:szCs w:val="24"/>
        </w:rPr>
        <w:t xml:space="preserve"> Κι εσείς είστε Κυβέρνηση και οφείλετε εσείς πρώτοι τον νόμο να τον τηρείτε και να τον εφαρμόζετε με ευλάβεια. Το να αρνείστε και να απαγορεύετε στους Βουλευτές σας και στα στελέχη σας να παρουσιάζονται σε ένα οποιοδήποτε κανάλι -δεν λέω τώρα για τον </w:t>
      </w:r>
      <w:r>
        <w:rPr>
          <w:rFonts w:eastAsia="Times New Roman"/>
          <w:szCs w:val="24"/>
        </w:rPr>
        <w:t>«</w:t>
      </w:r>
      <w:r>
        <w:rPr>
          <w:rFonts w:eastAsia="Times New Roman"/>
          <w:szCs w:val="24"/>
        </w:rPr>
        <w:t>ΣΚΑ</w:t>
      </w:r>
      <w:r>
        <w:rPr>
          <w:rFonts w:eastAsia="Times New Roman"/>
          <w:szCs w:val="24"/>
        </w:rPr>
        <w:t>Ϊ</w:t>
      </w:r>
      <w:r>
        <w:rPr>
          <w:rFonts w:eastAsia="Times New Roman"/>
          <w:szCs w:val="24"/>
        </w:rPr>
        <w:t>»</w:t>
      </w:r>
      <w:r>
        <w:rPr>
          <w:rFonts w:eastAsia="Times New Roman"/>
          <w:szCs w:val="24"/>
        </w:rPr>
        <w:t>- το οποίο έχει άδεια από την Αρχή την οποία το ελληνικό κράτος έχει εξουσιοδοτήσει, είναι ένα μεγάλο λάθος σας. Είναι σαν το λάθος παλιά της Νέας Δημοκρατίας, που δεν ήθελε να αναγνωρίσει ως Πρόεδρο της Δημοκρατίας τον κ. Σαρτζετάκη.</w:t>
      </w:r>
    </w:p>
    <w:p w14:paraId="349D4EA0" w14:textId="77777777" w:rsidR="00AA5F14" w:rsidRDefault="00642151">
      <w:pPr>
        <w:tabs>
          <w:tab w:val="left" w:pos="2940"/>
        </w:tabs>
        <w:spacing w:line="600" w:lineRule="auto"/>
        <w:ind w:firstLine="720"/>
        <w:jc w:val="both"/>
        <w:rPr>
          <w:rFonts w:eastAsia="Times New Roman"/>
          <w:szCs w:val="24"/>
        </w:rPr>
      </w:pPr>
      <w:r>
        <w:rPr>
          <w:rFonts w:eastAsia="Times New Roman"/>
          <w:szCs w:val="24"/>
        </w:rPr>
        <w:t xml:space="preserve">Ο αξιόλογος κατά τ’ </w:t>
      </w:r>
      <w:r>
        <w:rPr>
          <w:rFonts w:eastAsia="Times New Roman"/>
          <w:szCs w:val="24"/>
        </w:rPr>
        <w:t xml:space="preserve">άλλα προηγούμενος ομιλητής των ΑΝΕΛ είπε για τέσσερα-πέντε κανάλια, με βάση μια έκθεση ενός πανεπιστημίου της Ιταλίας. Έλεγε για τέσσερα κατ’ αρχάς κανάλια. Τώρα έγιναν πέντε, γιατί το </w:t>
      </w:r>
      <w:r>
        <w:rPr>
          <w:rFonts w:eastAsia="Times New Roman"/>
          <w:szCs w:val="24"/>
        </w:rPr>
        <w:t>«</w:t>
      </w:r>
      <w:r>
        <w:rPr>
          <w:rFonts w:eastAsia="Times New Roman"/>
          <w:szCs w:val="24"/>
          <w:lang w:val="en-US"/>
        </w:rPr>
        <w:t>MEGA</w:t>
      </w:r>
      <w:r>
        <w:rPr>
          <w:rFonts w:eastAsia="Times New Roman"/>
          <w:szCs w:val="24"/>
        </w:rPr>
        <w:t>»</w:t>
      </w:r>
      <w:r w:rsidRPr="00AC4905">
        <w:rPr>
          <w:rFonts w:eastAsia="Times New Roman"/>
          <w:szCs w:val="24"/>
        </w:rPr>
        <w:t xml:space="preserve"> </w:t>
      </w:r>
      <w:r>
        <w:rPr>
          <w:rFonts w:eastAsia="Times New Roman"/>
          <w:szCs w:val="24"/>
        </w:rPr>
        <w:t xml:space="preserve">απλώς δεν μπόρεσε να </w:t>
      </w:r>
      <w:proofErr w:type="spellStart"/>
      <w:r>
        <w:rPr>
          <w:rFonts w:eastAsia="Times New Roman"/>
          <w:szCs w:val="24"/>
        </w:rPr>
        <w:t>αδειοδοτηθεί</w:t>
      </w:r>
      <w:proofErr w:type="spellEnd"/>
      <w:r>
        <w:rPr>
          <w:rFonts w:eastAsia="Times New Roman"/>
          <w:szCs w:val="24"/>
        </w:rPr>
        <w:t>. Είκοσι τέσσερα, τριάντα τέσσε</w:t>
      </w:r>
      <w:r>
        <w:rPr>
          <w:rFonts w:eastAsia="Times New Roman"/>
          <w:szCs w:val="24"/>
        </w:rPr>
        <w:t>ρα. Ξέρετε πόσα</w:t>
      </w:r>
      <w:r w:rsidRPr="00AC4905">
        <w:rPr>
          <w:rFonts w:eastAsia="Times New Roman"/>
          <w:szCs w:val="24"/>
        </w:rPr>
        <w:t xml:space="preserve"> </w:t>
      </w:r>
      <w:r>
        <w:rPr>
          <w:rFonts w:eastAsia="Times New Roman"/>
          <w:szCs w:val="24"/>
        </w:rPr>
        <w:t>κανάλια εθνι</w:t>
      </w:r>
      <w:r>
        <w:rPr>
          <w:rFonts w:eastAsia="Times New Roman"/>
          <w:szCs w:val="24"/>
        </w:rPr>
        <w:lastRenderedPageBreak/>
        <w:t>κής εμβέλειας και υψηλής ευκρίνειας έχει η Ιταλία; Είκοσι οχτώ κανάλια εθνικής εμβέλειας και υψηλής ευκρίνειας και κα</w:t>
      </w:r>
      <w:r>
        <w:rPr>
          <w:rFonts w:eastAsia="Times New Roman"/>
          <w:szCs w:val="24"/>
        </w:rPr>
        <w:t>μ</w:t>
      </w:r>
      <w:r>
        <w:rPr>
          <w:rFonts w:eastAsia="Times New Roman"/>
          <w:szCs w:val="24"/>
        </w:rPr>
        <w:t>μιά εικοσαριά άλλα. Το σύνολο είναι τετρακόσια-εξακόσια κανάλια.</w:t>
      </w:r>
    </w:p>
    <w:p w14:paraId="349D4EA1" w14:textId="77777777" w:rsidR="00AA5F14" w:rsidRDefault="00642151">
      <w:pPr>
        <w:tabs>
          <w:tab w:val="left" w:pos="2940"/>
        </w:tabs>
        <w:spacing w:line="600" w:lineRule="auto"/>
        <w:ind w:firstLine="720"/>
        <w:jc w:val="both"/>
        <w:rPr>
          <w:rFonts w:eastAsia="Times New Roman"/>
          <w:szCs w:val="24"/>
        </w:rPr>
      </w:pPr>
      <w:r>
        <w:rPr>
          <w:rFonts w:eastAsia="Times New Roman"/>
          <w:szCs w:val="24"/>
        </w:rPr>
        <w:t xml:space="preserve">Ένας δορυφόρος, ας πούμε, ο </w:t>
      </w:r>
      <w:r>
        <w:rPr>
          <w:rFonts w:eastAsia="Times New Roman"/>
          <w:szCs w:val="24"/>
        </w:rPr>
        <w:t>«</w:t>
      </w:r>
      <w:proofErr w:type="spellStart"/>
      <w:r>
        <w:rPr>
          <w:rFonts w:eastAsia="Times New Roman"/>
          <w:szCs w:val="24"/>
          <w:lang w:val="en-US"/>
        </w:rPr>
        <w:t>Hotbird</w:t>
      </w:r>
      <w:proofErr w:type="spellEnd"/>
      <w:r w:rsidRPr="00AC4905">
        <w:rPr>
          <w:rFonts w:eastAsia="Times New Roman"/>
          <w:szCs w:val="24"/>
        </w:rPr>
        <w:t xml:space="preserve"> 13</w:t>
      </w:r>
      <w:r>
        <w:rPr>
          <w:rFonts w:eastAsia="Times New Roman"/>
          <w:szCs w:val="24"/>
        </w:rPr>
        <w:t>Ε</w:t>
      </w:r>
      <w:r>
        <w:rPr>
          <w:rFonts w:eastAsia="Times New Roman"/>
          <w:szCs w:val="24"/>
        </w:rPr>
        <w:t>»</w:t>
      </w:r>
      <w:r>
        <w:rPr>
          <w:rFonts w:eastAsia="Times New Roman"/>
          <w:szCs w:val="24"/>
        </w:rPr>
        <w:t xml:space="preserve"> έχει φορτωμένα επάνω χίλια διακόσια κανάλια και θα μπορούσε να έχει και παραπάνω. Δεν υπάρχει περιορισμός, όπως θέλετε να παρουσιάσετε για να ελέγχετε τα πράγματα, ούτε στη χωρητικότητα των συχνοτήτων. Υπάρχει, βεβαίως, ένας περιορισμός, αλλά αυτός αγγίζε</w:t>
      </w:r>
      <w:r>
        <w:rPr>
          <w:rFonts w:eastAsia="Times New Roman"/>
          <w:szCs w:val="24"/>
        </w:rPr>
        <w:t>ι τις εκατοντάδες κανάλια.</w:t>
      </w:r>
    </w:p>
    <w:p w14:paraId="349D4EA2" w14:textId="77777777" w:rsidR="00AA5F14" w:rsidRDefault="00642151">
      <w:pPr>
        <w:tabs>
          <w:tab w:val="left" w:pos="2940"/>
        </w:tabs>
        <w:spacing w:line="600" w:lineRule="auto"/>
        <w:ind w:firstLine="720"/>
        <w:jc w:val="both"/>
        <w:rPr>
          <w:rFonts w:eastAsia="Times New Roman"/>
          <w:szCs w:val="24"/>
        </w:rPr>
      </w:pPr>
      <w:r>
        <w:rPr>
          <w:rFonts w:eastAsia="Times New Roman"/>
          <w:szCs w:val="24"/>
        </w:rPr>
        <w:t>Τι θέλετε, λοιπόν; Αν είχατε περισσότερα κανάλια, θα είχατε και περισσότερα έσοδα. Θα μπορούσατε να πάρετε, ας πούμε, 50 εκατομμύρια από τον καθένα και να είχατε δέκα. Θα είχατε 500 εκατομμύρια. Λέμε τώρα ένα παράδειγμα.</w:t>
      </w:r>
    </w:p>
    <w:p w14:paraId="349D4EA3" w14:textId="77777777" w:rsidR="00AA5F14" w:rsidRDefault="00642151">
      <w:pPr>
        <w:tabs>
          <w:tab w:val="left" w:pos="2940"/>
        </w:tabs>
        <w:spacing w:line="600" w:lineRule="auto"/>
        <w:ind w:firstLine="720"/>
        <w:jc w:val="both"/>
        <w:rPr>
          <w:rFonts w:eastAsia="Times New Roman"/>
          <w:szCs w:val="24"/>
        </w:rPr>
      </w:pPr>
      <w:r>
        <w:rPr>
          <w:rFonts w:eastAsia="Times New Roman"/>
          <w:szCs w:val="24"/>
        </w:rPr>
        <w:t>Όμως, τι θέλετε; Θέλετε μια ΕΡΤ που να έχει αχρωματοψία και βλέπει μόνο κόκκινα από τη μια μεριά -αριστερά βλέπει πάντα η ΕΡΤ- και μια ΕΡΤ που την πληρώνουν και τα χοιροστάσια. Καταλάβατε; Στο τέλος θα μείνουν μόνο τα χοιροστάσια να πληρώνουν την ΕΡΤ, γιατ</w:t>
      </w:r>
      <w:r>
        <w:rPr>
          <w:rFonts w:eastAsia="Times New Roman"/>
          <w:szCs w:val="24"/>
        </w:rPr>
        <w:t xml:space="preserve">ί δεν αξίζει τίποτα παραπάνω η ΕΡΤ. Και θα σας πω γιατί δεν αξίζει. Γιατί είναι θρασύτατο λιβανιστήρι σας. Πρώτη φορά έχω δει τέτοιο πράγμα. Ακόμα και οι δικτάτορες, ο Παπαδόπουλος και ο Παττακός -κανείς δεν θα </w:t>
      </w:r>
      <w:r>
        <w:rPr>
          <w:rFonts w:eastAsia="Times New Roman"/>
          <w:szCs w:val="24"/>
        </w:rPr>
        <w:lastRenderedPageBreak/>
        <w:t>ξέρει για τον Παττακό- είχανε στις ειδήσεις τ</w:t>
      </w:r>
      <w:r>
        <w:rPr>
          <w:rFonts w:eastAsia="Times New Roman"/>
          <w:szCs w:val="24"/>
        </w:rPr>
        <w:t xml:space="preserve">ον κομμουνιστή τον Κάρτερ και τον αριστερό τον κ. Καψή. </w:t>
      </w:r>
    </w:p>
    <w:p w14:paraId="349D4EA4" w14:textId="77777777" w:rsidR="00AA5F14" w:rsidRDefault="00642151">
      <w:pPr>
        <w:tabs>
          <w:tab w:val="left" w:pos="2940"/>
        </w:tabs>
        <w:spacing w:line="600" w:lineRule="auto"/>
        <w:ind w:firstLine="720"/>
        <w:jc w:val="both"/>
        <w:rPr>
          <w:rFonts w:eastAsia="Times New Roman"/>
          <w:szCs w:val="24"/>
        </w:rPr>
      </w:pPr>
      <w:r>
        <w:rPr>
          <w:rFonts w:eastAsia="Times New Roman"/>
          <w:szCs w:val="24"/>
        </w:rPr>
        <w:t>Η ΕΡΤ, λοιπόν, δεν είδε τίποτα από τις διαδηλώσεις για τη Μακεδονία μας. Υποτίμησε αυτούς τους απλούς ανθρώπους που βγήκαν στον δρόμο ή τους χαρακτήρισε πατριδοκάπηλους, ακροδεξιούς κ.λπ.</w:t>
      </w:r>
      <w:r>
        <w:rPr>
          <w:rFonts w:eastAsia="Times New Roman"/>
          <w:szCs w:val="24"/>
        </w:rPr>
        <w:t>.</w:t>
      </w:r>
      <w:r>
        <w:rPr>
          <w:rFonts w:eastAsia="Times New Roman"/>
          <w:szCs w:val="24"/>
        </w:rPr>
        <w:t xml:space="preserve"> Κάτι παιδά</w:t>
      </w:r>
      <w:r>
        <w:rPr>
          <w:rFonts w:eastAsia="Times New Roman"/>
          <w:szCs w:val="24"/>
        </w:rPr>
        <w:t>κια δέκα χρόνων είναι ακροδεξιοί;</w:t>
      </w:r>
    </w:p>
    <w:p w14:paraId="349D4EA5" w14:textId="77777777" w:rsidR="00AA5F14" w:rsidRDefault="00642151">
      <w:pPr>
        <w:tabs>
          <w:tab w:val="left" w:pos="2940"/>
        </w:tabs>
        <w:spacing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για τη Μακεδονία μας δεν βλέπετε τίποτα και για τον «</w:t>
      </w:r>
      <w:proofErr w:type="spellStart"/>
      <w:r>
        <w:rPr>
          <w:rFonts w:eastAsia="Times New Roman"/>
          <w:szCs w:val="24"/>
        </w:rPr>
        <w:t>Ρουβίκωνα</w:t>
      </w:r>
      <w:proofErr w:type="spellEnd"/>
      <w:r>
        <w:rPr>
          <w:rFonts w:eastAsia="Times New Roman"/>
          <w:szCs w:val="24"/>
        </w:rPr>
        <w:t>» δεν βλέπετε, γιατί είναι τα «δικά σας παιδιά». Δεν θέλετε να μιλάτε για τα αίσχη τους. Εγώ δεν έχω μάθει να έχει συλληφθεί κανένας από αυτ</w:t>
      </w:r>
      <w:r>
        <w:rPr>
          <w:rFonts w:eastAsia="Times New Roman"/>
          <w:szCs w:val="24"/>
        </w:rPr>
        <w:t>ούς. Δεν ξέρω, μπορεί να έχει συλληφθεί, αλλά τους πάτε με ταξί σπίτι.</w:t>
      </w:r>
    </w:p>
    <w:p w14:paraId="349D4EA6" w14:textId="77777777" w:rsidR="00AA5F14" w:rsidRDefault="00642151">
      <w:pPr>
        <w:tabs>
          <w:tab w:val="left" w:pos="2940"/>
        </w:tabs>
        <w:spacing w:line="600" w:lineRule="auto"/>
        <w:ind w:firstLine="720"/>
        <w:jc w:val="both"/>
        <w:rPr>
          <w:rFonts w:eastAsia="Times New Roman"/>
          <w:szCs w:val="24"/>
        </w:rPr>
      </w:pPr>
      <w:r>
        <w:rPr>
          <w:rFonts w:eastAsia="Times New Roman"/>
          <w:szCs w:val="24"/>
        </w:rPr>
        <w:t xml:space="preserve">Έχετε, ας πούμε, αυτό το πρότυπο της κουβανικής τηλεόρασης, του </w:t>
      </w:r>
      <w:proofErr w:type="spellStart"/>
      <w:r>
        <w:rPr>
          <w:rFonts w:eastAsia="Times New Roman"/>
          <w:szCs w:val="24"/>
        </w:rPr>
        <w:t>Μαδούρο</w:t>
      </w:r>
      <w:proofErr w:type="spellEnd"/>
      <w:r>
        <w:rPr>
          <w:rFonts w:eastAsia="Times New Roman"/>
          <w:szCs w:val="24"/>
        </w:rPr>
        <w:t xml:space="preserve"> και σε λίγο θα εξελιχθείτε και θα γίνετε σαν αυτόν τον Κιμ </w:t>
      </w:r>
      <w:proofErr w:type="spellStart"/>
      <w:r>
        <w:rPr>
          <w:rFonts w:eastAsia="Times New Roman"/>
          <w:szCs w:val="24"/>
        </w:rPr>
        <w:t>Γιονγκ</w:t>
      </w:r>
      <w:proofErr w:type="spellEnd"/>
      <w:r>
        <w:rPr>
          <w:rFonts w:eastAsia="Times New Roman"/>
          <w:szCs w:val="24"/>
        </w:rPr>
        <w:t xml:space="preserve"> </w:t>
      </w:r>
      <w:proofErr w:type="spellStart"/>
      <w:r>
        <w:rPr>
          <w:rFonts w:eastAsia="Times New Roman"/>
          <w:szCs w:val="24"/>
        </w:rPr>
        <w:t>Ουν</w:t>
      </w:r>
      <w:proofErr w:type="spellEnd"/>
      <w:r>
        <w:rPr>
          <w:rFonts w:eastAsia="Times New Roman"/>
          <w:szCs w:val="24"/>
        </w:rPr>
        <w:t xml:space="preserve">, που οι παρουσιαστές κλαίνε μόλις το όνομά </w:t>
      </w:r>
      <w:r>
        <w:rPr>
          <w:rFonts w:eastAsia="Times New Roman"/>
          <w:szCs w:val="24"/>
        </w:rPr>
        <w:t>του, με δάκρυα πολλά.</w:t>
      </w:r>
    </w:p>
    <w:p w14:paraId="349D4EA7" w14:textId="77777777" w:rsidR="00AA5F14" w:rsidRDefault="00642151">
      <w:pPr>
        <w:tabs>
          <w:tab w:val="left" w:pos="2940"/>
        </w:tabs>
        <w:spacing w:line="600" w:lineRule="auto"/>
        <w:ind w:firstLine="720"/>
        <w:jc w:val="both"/>
        <w:rPr>
          <w:rFonts w:eastAsia="Times New Roman"/>
          <w:szCs w:val="24"/>
        </w:rPr>
      </w:pPr>
      <w:r>
        <w:rPr>
          <w:rFonts w:eastAsia="Times New Roman"/>
          <w:szCs w:val="24"/>
        </w:rPr>
        <w:t>Η ΕΡΤ, λοιπόν, λειτουργεί καταχρηστικά ως προς τον σκοπό της. Θα σας πω γιατί. Έχει έξι</w:t>
      </w:r>
      <w:r>
        <w:rPr>
          <w:rFonts w:eastAsia="Times New Roman"/>
          <w:szCs w:val="24"/>
        </w:rPr>
        <w:t xml:space="preserve"> </w:t>
      </w:r>
      <w:r>
        <w:rPr>
          <w:rFonts w:eastAsia="Times New Roman"/>
          <w:szCs w:val="24"/>
        </w:rPr>
        <w:t>εφτά πολιτικές εκπομπές επί διακόσιες μέρες τον χρόνο.</w:t>
      </w:r>
    </w:p>
    <w:p w14:paraId="349D4EA8" w14:textId="77777777" w:rsidR="00AA5F14" w:rsidRDefault="00642151">
      <w:pPr>
        <w:spacing w:line="600" w:lineRule="auto"/>
        <w:jc w:val="both"/>
        <w:rPr>
          <w:rFonts w:eastAsia="Times New Roman" w:cs="Times New Roman"/>
          <w:szCs w:val="24"/>
        </w:rPr>
      </w:pPr>
      <w:r>
        <w:rPr>
          <w:rFonts w:eastAsia="Times New Roman" w:cs="Times New Roman"/>
          <w:szCs w:val="24"/>
        </w:rPr>
        <w:t>Δεν θα έπρεπε ο κάθε Βουλευτής να παρουσιαστεί εκεί</w:t>
      </w:r>
      <w:r w:rsidRPr="00173732">
        <w:rPr>
          <w:rFonts w:eastAsia="Times New Roman" w:cs="Times New Roman"/>
          <w:szCs w:val="24"/>
        </w:rPr>
        <w:t>,</w:t>
      </w:r>
      <w:r>
        <w:rPr>
          <w:rFonts w:eastAsia="Times New Roman" w:cs="Times New Roman"/>
          <w:szCs w:val="24"/>
        </w:rPr>
        <w:t xml:space="preserve"> όπως έχει δικαίωμα</w:t>
      </w:r>
      <w:r w:rsidRPr="00173732">
        <w:rPr>
          <w:rFonts w:eastAsia="Times New Roman" w:cs="Times New Roman"/>
          <w:szCs w:val="24"/>
        </w:rPr>
        <w:t>,</w:t>
      </w:r>
      <w:r>
        <w:rPr>
          <w:rFonts w:eastAsia="Times New Roman" w:cs="Times New Roman"/>
          <w:szCs w:val="24"/>
        </w:rPr>
        <w:t xml:space="preserve"> επτά φορές τον χρό</w:t>
      </w:r>
      <w:r>
        <w:rPr>
          <w:rFonts w:eastAsia="Times New Roman" w:cs="Times New Roman"/>
          <w:szCs w:val="24"/>
        </w:rPr>
        <w:t xml:space="preserve">νο; Η ΕΡΤ παίρνει τα χρήματα όλου του ελληνικού λαού. Πέρα από </w:t>
      </w:r>
      <w:r>
        <w:rPr>
          <w:rFonts w:eastAsia="Times New Roman" w:cs="Times New Roman"/>
          <w:szCs w:val="24"/>
        </w:rPr>
        <w:lastRenderedPageBreak/>
        <w:t>ορισμένους Βουλευτές, που τους επιτρέπει το σύστημα, δεν έχω δει άλλους να παρουσιάζονται στις εκπομπές σας, της δικής σας ΕΡΤ.</w:t>
      </w:r>
      <w:r w:rsidRPr="00173732">
        <w:rPr>
          <w:rFonts w:eastAsia="Times New Roman" w:cs="Times New Roman"/>
          <w:szCs w:val="24"/>
        </w:rPr>
        <w:t xml:space="preserve"> </w:t>
      </w:r>
      <w:r>
        <w:rPr>
          <w:rFonts w:eastAsia="Times New Roman" w:cs="Times New Roman"/>
          <w:szCs w:val="24"/>
        </w:rPr>
        <w:t>Επίσης, δεν βλέπω να παρουσιάζονται εκεί κόμματα εκτός Βουλής, λε</w:t>
      </w:r>
      <w:r>
        <w:rPr>
          <w:rFonts w:eastAsia="Times New Roman" w:cs="Times New Roman"/>
          <w:szCs w:val="24"/>
        </w:rPr>
        <w:t xml:space="preserve">ς και αυτά δεν έχουν κάποιο λόγο ή κάτι να πουν. Εγώ στο τέλος της τετραετίας θα μηνύσω τους διευθυντές γιατί έκαναν κατάχρηση της κομματικής τους θέσης εκεί. </w:t>
      </w:r>
    </w:p>
    <w:p w14:paraId="349D4EA9"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Υπάρχουν λοιπόν για την ΕΡΤ Βουλευτές δύο κατηγοριών, δύο ταχυτήτων. Με κάλεσαν και εμένα μια φο</w:t>
      </w:r>
      <w:r>
        <w:rPr>
          <w:rFonts w:eastAsia="Times New Roman" w:cs="Times New Roman"/>
          <w:szCs w:val="24"/>
        </w:rPr>
        <w:t xml:space="preserve">ρά κατά λάθος. Δεν θυμάμαι αν ήταν Πρωτομαγιά και δεν έβρισκαν κάποιον άλλον. Έτυχε και πήγα και τους κατήγγειλα τα αίσχη τους. Με ρώτησαν γιατί, επειδή είπα ότι η ΕΡΤ είναι εκτροφείο πολλών αργόμισθων. Με ρώτησαν λοιπόν «γιατί το λέτε αυτό»; Γιατί εκείνη </w:t>
      </w:r>
      <w:r>
        <w:rPr>
          <w:rFonts w:eastAsia="Times New Roman" w:cs="Times New Roman"/>
          <w:szCs w:val="24"/>
        </w:rPr>
        <w:t>τη Δευτέρα που πήγα, ήταν τρεις κοπέλες που έβαφαν δήθεν αυτόν που παρουσιαζόταν -στην ΕΡΤ στην Αγία Παρασκευή- και μία άλλη που μπήκε και συζητούσε μαζί τους.</w:t>
      </w:r>
    </w:p>
    <w:p w14:paraId="349D4EAA"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Με ρώτησαν λοιπόν</w:t>
      </w:r>
      <w:r>
        <w:rPr>
          <w:rFonts w:eastAsia="Times New Roman" w:cs="Times New Roman"/>
          <w:szCs w:val="24"/>
        </w:rPr>
        <w:t>:</w:t>
      </w:r>
      <w:r>
        <w:rPr>
          <w:rFonts w:eastAsia="Times New Roman" w:cs="Times New Roman"/>
          <w:szCs w:val="24"/>
        </w:rPr>
        <w:t xml:space="preserve"> «Πού βλέπετε ότι εμείς εδώ έχουμε αργόμισθους»; Τους είπα λοιπόν</w:t>
      </w:r>
      <w:r>
        <w:rPr>
          <w:rFonts w:eastAsia="Times New Roman" w:cs="Times New Roman"/>
          <w:szCs w:val="24"/>
        </w:rPr>
        <w:t>:</w:t>
      </w:r>
      <w:r>
        <w:rPr>
          <w:rFonts w:eastAsia="Times New Roman" w:cs="Times New Roman"/>
          <w:szCs w:val="24"/>
        </w:rPr>
        <w:t xml:space="preserve"> «Το πρωί πο</w:t>
      </w:r>
      <w:r>
        <w:rPr>
          <w:rFonts w:eastAsia="Times New Roman" w:cs="Times New Roman"/>
          <w:szCs w:val="24"/>
        </w:rPr>
        <w:t>υ ήρθα, ήταν να με βάψουν τρεις κοπέλες και ήρθε και μία τέταρτη και μιλούσαν στις εφτά η ώρα το πρωί». Μετά βέβαια δεν με ξανακάλεσαν. Με έβλεπαν με μισό μάτι καθώς έφευγα, ούτε γεια δεν μου είπαν.</w:t>
      </w:r>
    </w:p>
    <w:p w14:paraId="349D4EAB"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lastRenderedPageBreak/>
        <w:t xml:space="preserve">Εσείς είστε </w:t>
      </w:r>
      <w:proofErr w:type="spellStart"/>
      <w:r>
        <w:rPr>
          <w:rFonts w:eastAsia="Times New Roman" w:cs="Times New Roman"/>
          <w:szCs w:val="24"/>
        </w:rPr>
        <w:t>φιλομαδουρικοί</w:t>
      </w:r>
      <w:proofErr w:type="spellEnd"/>
      <w:r>
        <w:rPr>
          <w:rFonts w:eastAsia="Times New Roman" w:cs="Times New Roman"/>
          <w:szCs w:val="24"/>
        </w:rPr>
        <w:t xml:space="preserve">, θαυμαστές του Κάστρο και των </w:t>
      </w:r>
      <w:r>
        <w:rPr>
          <w:rFonts w:eastAsia="Times New Roman" w:cs="Times New Roman"/>
          <w:szCs w:val="24"/>
        </w:rPr>
        <w:t>άλλων τυράννων και δεν ξέρετε από δημοκρατία. Αυτό το εφαρμόζετε τακτικότατα. Ανοίγω την τηλεόραση και ακούω λιβανιστήρια. Κλείνω αμέσως την ΕΡΤ. Μη γελάτε, γιατί έτσι είναι.</w:t>
      </w:r>
    </w:p>
    <w:p w14:paraId="349D4EAC"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Σας λείπει η σοβαρότητα, σας λείπει η δημοκρατική αντίληψη. Εφαρμόζετε αριστερές </w:t>
      </w:r>
      <w:r>
        <w:rPr>
          <w:rFonts w:eastAsia="Times New Roman" w:cs="Times New Roman"/>
          <w:szCs w:val="24"/>
        </w:rPr>
        <w:t xml:space="preserve">ακραίες τακτικές γιατί η Αριστερά, όποτε πήρε την εξουσία, προσπάθησε να την επιβάλει με αντιδημοκρατικούς τρόπους, ενώ επαγγελλόταν τη δημοκρατία. Αυτό βέβαια έγινε παντού, δεν μπορείτε να το αμφισβητήσετε. Γίνεται ακόμα και σήμερα. </w:t>
      </w:r>
    </w:p>
    <w:p w14:paraId="349D4EAD"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Σας λείπει λοιπόν η σ</w:t>
      </w:r>
      <w:r>
        <w:rPr>
          <w:rFonts w:eastAsia="Times New Roman" w:cs="Times New Roman"/>
          <w:szCs w:val="24"/>
        </w:rPr>
        <w:t>οβαρότητα και δεν θέλετε το νοικοκύρεμα. Βέβαια, και η Νέα Δημοκρατία και το ΠΑΣΟΚ δεν μπορώ να πω ότι άφησαν αυτές τις δεκαετίες να περάσουν εποικοδομητικά όσον αφορά τη διάδοση του τηλεοπτικού σήματος σε όλη την επικράτεια.</w:t>
      </w:r>
    </w:p>
    <w:p w14:paraId="349D4EAE"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Εμείς πιστεύουμε ότι για την ο</w:t>
      </w:r>
      <w:r>
        <w:rPr>
          <w:rFonts w:eastAsia="Times New Roman" w:cs="Times New Roman"/>
          <w:szCs w:val="24"/>
        </w:rPr>
        <w:t>λοκληρωτική κάλυψη της Ελλάδ</w:t>
      </w:r>
      <w:r>
        <w:rPr>
          <w:rFonts w:eastAsia="Times New Roman" w:cs="Times New Roman"/>
          <w:szCs w:val="24"/>
        </w:rPr>
        <w:t>ο</w:t>
      </w:r>
      <w:r>
        <w:rPr>
          <w:rFonts w:eastAsia="Times New Roman" w:cs="Times New Roman"/>
          <w:szCs w:val="24"/>
        </w:rPr>
        <w:t>ς, για την κάλυψη των «λευκών περιοχών» πρέπει να δούμε τα πράγματα με διαφορετική προσέγγιση. Πρέπει να δώσουμε το σήμα εκ του Διαστήματος, το οποίο μπορεί να πηγαίνει σε κάθε σπίτι ασχέτως αν έχει ή όχι μπροστά του λόφο και έ</w:t>
      </w:r>
      <w:r>
        <w:rPr>
          <w:rFonts w:eastAsia="Times New Roman" w:cs="Times New Roman"/>
          <w:szCs w:val="24"/>
        </w:rPr>
        <w:t xml:space="preserve">τσι δεν θα έχουμε την επιλογή μεταξύ μονίμων και περιστασιακών κατοίκων. Τι θα κάνουν οι περιστασιακοί κάτοικοι; Θα πηγαίνουν να «κάνουν μάτι» στο σπίτι των άλλων για να δουν </w:t>
      </w:r>
      <w:r>
        <w:rPr>
          <w:rFonts w:eastAsia="Times New Roman" w:cs="Times New Roman"/>
          <w:szCs w:val="24"/>
        </w:rPr>
        <w:lastRenderedPageBreak/>
        <w:t>μια εκπομπή που τους ενδιαφέρει; Δεν έχουν δικαιώματα; Έχουν μισά δικαιώματα σε σ</w:t>
      </w:r>
      <w:r>
        <w:rPr>
          <w:rFonts w:eastAsia="Times New Roman" w:cs="Times New Roman"/>
          <w:szCs w:val="24"/>
        </w:rPr>
        <w:t xml:space="preserve">χέση με τους άλλους, επειδή είναι τις μισές μέρες εκεί; </w:t>
      </w:r>
    </w:p>
    <w:p w14:paraId="349D4EAF"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Μιλήσαμε λοιπόν για διαφορετική προσέγγιση όσον αφορά τη διάδοση. Ως προς τη χρηματοδότηση έχουμε μεγάλες αντιρρήσεις, γιατί ζητούμε να καλυφθούν από κονδύλια της Ευρωπαϊκής Ένωσης. Η Ευρωπαϊκή Ένωση</w:t>
      </w:r>
      <w:r>
        <w:rPr>
          <w:rFonts w:eastAsia="Times New Roman" w:cs="Times New Roman"/>
          <w:szCs w:val="24"/>
        </w:rPr>
        <w:t xml:space="preserve"> έχει. Και αν δεν έχει</w:t>
      </w:r>
      <w:r w:rsidRPr="00173732">
        <w:rPr>
          <w:rFonts w:eastAsia="Times New Roman" w:cs="Times New Roman"/>
          <w:szCs w:val="24"/>
        </w:rPr>
        <w:t xml:space="preserve"> </w:t>
      </w:r>
      <w:r>
        <w:rPr>
          <w:rFonts w:eastAsia="Times New Roman" w:cs="Times New Roman"/>
          <w:szCs w:val="24"/>
        </w:rPr>
        <w:t xml:space="preserve">να διαθέσει ανάλογα κονδύλια και προγράμματα, να ζητήσουμε τέτοιο πρόγραμμα. </w:t>
      </w:r>
    </w:p>
    <w:p w14:paraId="349D4EB0"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Η Ελλάδα έχει ένα μειονέκτημα. Δεν είναι μία χώρα αρκετά πεδινή, έχει πολλά βουνά, λόφους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Δεν καταλαβαίνω γιατί να μεταδίδονται μόνο τα κανάλια εθνι</w:t>
      </w:r>
      <w:r>
        <w:rPr>
          <w:rFonts w:eastAsia="Times New Roman" w:cs="Times New Roman"/>
          <w:szCs w:val="24"/>
        </w:rPr>
        <w:t>κής εμβέλειας και στις «λευκές περιοχές». Ο τοπικός χαρακτήρας δηλαδή ενός καναλιού δεν μπορεί να αναδείξει τα προβλήματα μιας περιοχής;</w:t>
      </w:r>
    </w:p>
    <w:p w14:paraId="349D4EB1"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Πώς αντιλαμβάνεσθε εσείς την αποκέντρωση με αυτή τη λογική; Μόνο με τα μεγάλα κανάλια, τα κανάλια των κροίσων. Θέλατε μάλιστα να είναι και λίγα τα κανάλια για να πάνε στους κροίσους. Το Κομμουνιστικό Κόμμα το βλέπει αλλιώς. Εμείς το βλέπουμε διαφορετικά. Ε</w:t>
      </w:r>
      <w:r>
        <w:rPr>
          <w:rFonts w:eastAsia="Times New Roman" w:cs="Times New Roman"/>
          <w:szCs w:val="24"/>
        </w:rPr>
        <w:t xml:space="preserve">σείς θέλετε οι κροίσοι να έχουν κανάλια. </w:t>
      </w:r>
    </w:p>
    <w:p w14:paraId="349D4EB2"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Οι μεσαίοι που προσπαθούν και επιτυγχάνουν; Ως σήμερα προσπάθησαν και αρκετοί που δεν είχαν τα χρήματα των κροίσων, που δεν ήταν εφοπλιστές, που δεν είχαν αναλάβει να κατασκευάσουν δρόμους και λιμάνια. Τα κατάφεραν</w:t>
      </w:r>
      <w:r>
        <w:rPr>
          <w:rFonts w:eastAsia="Times New Roman" w:cs="Times New Roman"/>
          <w:szCs w:val="24"/>
        </w:rPr>
        <w:t xml:space="preserve"> και αυτοί </w:t>
      </w:r>
      <w:r>
        <w:rPr>
          <w:rFonts w:eastAsia="Times New Roman" w:cs="Times New Roman"/>
          <w:szCs w:val="24"/>
        </w:rPr>
        <w:lastRenderedPageBreak/>
        <w:t>καλά στην τηλεόραση και ειδικά στην επαρχία. Αυτούς όμως τους εξαιρούμε, τους εκδότες της επαρχίας.</w:t>
      </w:r>
    </w:p>
    <w:p w14:paraId="349D4EB3"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 των άρθρων θα μιλήσω στην επόμενη αγόρευσή μου. Έχω πάρα πολλά να πω και δεν μου φθάνει ο χρόνος. Θα πω χαρακτηριστικά ότι θέλετε να κάνετε π</w:t>
      </w:r>
      <w:r>
        <w:rPr>
          <w:rFonts w:eastAsia="Times New Roman" w:cs="Times New Roman"/>
          <w:szCs w:val="24"/>
        </w:rPr>
        <w:t xml:space="preserve">ροσλήψεις με βάση -ας πούμε- κάποια μπόνους του τύπου «θα πάρεις σαράντα μονάδες εσύ που είσαι </w:t>
      </w:r>
      <w:r w:rsidRPr="00BE4CC9">
        <w:rPr>
          <w:rFonts w:eastAsia="Times New Roman" w:cs="Times New Roman"/>
          <w:szCs w:val="24"/>
        </w:rPr>
        <w:t>“</w:t>
      </w:r>
      <w:r>
        <w:rPr>
          <w:rFonts w:eastAsia="Times New Roman" w:cs="Times New Roman"/>
          <w:szCs w:val="24"/>
        </w:rPr>
        <w:t>κολλητός</w:t>
      </w:r>
      <w:r w:rsidRPr="00BE4CC9">
        <w:rPr>
          <w:rFonts w:eastAsia="Times New Roman" w:cs="Times New Roman"/>
          <w:szCs w:val="24"/>
        </w:rPr>
        <w:t>”</w:t>
      </w:r>
      <w:r>
        <w:rPr>
          <w:rFonts w:eastAsia="Times New Roman" w:cs="Times New Roman"/>
          <w:szCs w:val="24"/>
        </w:rPr>
        <w:t xml:space="preserve">», θα πεις «καλημέρα σας, είμαι </w:t>
      </w:r>
      <w:r w:rsidRPr="00BE4CC9">
        <w:rPr>
          <w:rFonts w:eastAsia="Times New Roman" w:cs="Times New Roman"/>
          <w:szCs w:val="24"/>
        </w:rPr>
        <w:t>“</w:t>
      </w:r>
      <w:r>
        <w:rPr>
          <w:rFonts w:eastAsia="Times New Roman" w:cs="Times New Roman"/>
          <w:szCs w:val="24"/>
        </w:rPr>
        <w:t>κολλητός</w:t>
      </w:r>
      <w:r w:rsidRPr="00BE4CC9">
        <w:rPr>
          <w:rFonts w:eastAsia="Times New Roman" w:cs="Times New Roman"/>
          <w:szCs w:val="24"/>
        </w:rPr>
        <w:t>”</w:t>
      </w:r>
      <w:r>
        <w:rPr>
          <w:rFonts w:eastAsia="Times New Roman" w:cs="Times New Roman"/>
          <w:szCs w:val="24"/>
        </w:rPr>
        <w:t xml:space="preserve"> και θα πάρεις σαράντα», «εγώ έχω δύο διδακτορικά διπλώματα», «πέντε και πέντε κάνουν δέκα, πάρε δέκα εσύ, σα</w:t>
      </w:r>
      <w:r>
        <w:rPr>
          <w:rFonts w:eastAsia="Times New Roman" w:cs="Times New Roman"/>
          <w:szCs w:val="24"/>
        </w:rPr>
        <w:t xml:space="preserve">ράντα ο </w:t>
      </w:r>
      <w:r w:rsidRPr="00BE4CC9">
        <w:rPr>
          <w:rFonts w:eastAsia="Times New Roman" w:cs="Times New Roman"/>
          <w:szCs w:val="24"/>
        </w:rPr>
        <w:t>“</w:t>
      </w:r>
      <w:r>
        <w:rPr>
          <w:rFonts w:eastAsia="Times New Roman" w:cs="Times New Roman"/>
          <w:szCs w:val="24"/>
        </w:rPr>
        <w:t>κολλητός</w:t>
      </w:r>
      <w:r w:rsidRPr="00BE4CC9">
        <w:rPr>
          <w:rFonts w:eastAsia="Times New Roman" w:cs="Times New Roman"/>
          <w:szCs w:val="24"/>
        </w:rPr>
        <w:t>”</w:t>
      </w:r>
      <w:r>
        <w:rPr>
          <w:rFonts w:eastAsia="Times New Roman" w:cs="Times New Roman"/>
          <w:szCs w:val="24"/>
        </w:rPr>
        <w:t xml:space="preserve">». </w:t>
      </w:r>
    </w:p>
    <w:p w14:paraId="349D4EB4"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Αυτά είναι γελοιότητες. Αυτά πρέπει οι ίδιοι να τα διαγράψετε, γιατί σας εκθέτουν στον ελληνικό λαό, σας εκθέτουν και δημόσια. Δεν υπήρχε περίπτωση να το αφήσουμε και να μην το χαρακτηρίσουμε έκτρωμα αυτό το πράγμα. </w:t>
      </w:r>
    </w:p>
    <w:p w14:paraId="349D4EB5"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ανάγκη, λοιπόν </w:t>
      </w:r>
      <w:r>
        <w:rPr>
          <w:rFonts w:eastAsia="Times New Roman" w:cs="Times New Roman"/>
          <w:szCs w:val="24"/>
        </w:rPr>
        <w:t>και η διάδοση του τηλεοπτικού σήματος μάς βρίσκει σύμφωνους, αλλά ο τρόπος με τον οποίο σκοπεύετε να το υλοποιήσετε δεν καλύπτει 100% την επικράτεια. Δεν είναι ο πλέον σύγχρονος. Δεν είναι η τελειωτική λύση. Θα φθάσουμε στην εκ του Διαστήματος εκπομπή κάπο</w:t>
      </w:r>
      <w:r>
        <w:rPr>
          <w:rFonts w:eastAsia="Times New Roman" w:cs="Times New Roman"/>
          <w:szCs w:val="24"/>
        </w:rPr>
        <w:t xml:space="preserve">τε. Κάντε το από τώρα, για να μην κάνουμε άλλα πράγματα φέτος και άλλα πράγματα μετά από πέντε χρόνια και μπαίνει ο ελληνικός λαός σε έξοδα. </w:t>
      </w:r>
    </w:p>
    <w:p w14:paraId="349D4EB6"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Διαφωνούμε, λοιπόν, με τα οικονομικά, με τον τρόπο της ανάθεσης. </w:t>
      </w:r>
    </w:p>
    <w:p w14:paraId="349D4EB7"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Επί της αρχής θα ψηφίσουμε «</w:t>
      </w:r>
      <w:r>
        <w:rPr>
          <w:rFonts w:eastAsia="Times New Roman" w:cs="Times New Roman"/>
          <w:szCs w:val="24"/>
        </w:rPr>
        <w:t>ναι</w:t>
      </w:r>
      <w:r>
        <w:rPr>
          <w:rFonts w:eastAsia="Times New Roman" w:cs="Times New Roman"/>
          <w:szCs w:val="24"/>
        </w:rPr>
        <w:t>» και στις επόμεν</w:t>
      </w:r>
      <w:r>
        <w:rPr>
          <w:rFonts w:eastAsia="Times New Roman" w:cs="Times New Roman"/>
          <w:szCs w:val="24"/>
        </w:rPr>
        <w:t xml:space="preserve">ες αγορεύσεις μου θα τοποθετηθώ επαρκέστερα. </w:t>
      </w:r>
    </w:p>
    <w:p w14:paraId="349D4EB8"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Υπουργός κ. </w:t>
      </w:r>
      <w:proofErr w:type="spellStart"/>
      <w:r>
        <w:rPr>
          <w:rFonts w:eastAsia="Times New Roman" w:cs="Times New Roman"/>
          <w:szCs w:val="24"/>
        </w:rPr>
        <w:t>Γαβρόγλου</w:t>
      </w:r>
      <w:proofErr w:type="spellEnd"/>
      <w:r>
        <w:rPr>
          <w:rFonts w:eastAsia="Times New Roman" w:cs="Times New Roman"/>
          <w:szCs w:val="24"/>
        </w:rPr>
        <w:t xml:space="preserve">, για να παρουσιάσει μία τροπολογία. </w:t>
      </w:r>
    </w:p>
    <w:p w14:paraId="349D4EB9"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sidRPr="00BE4E89">
        <w:rPr>
          <w:rFonts w:eastAsia="Times New Roman" w:cs="Times New Roman"/>
          <w:b/>
          <w:szCs w:val="24"/>
        </w:rPr>
        <w:t>ΚΩΝΣΤΑΝΤΙΝΟΣ ΓΑΒΡΟΓΛΟΥ (Υπουργός Παιδείας, Έρευνας και Θρησκευμάτων):</w:t>
      </w:r>
      <w:r>
        <w:rPr>
          <w:rFonts w:eastAsia="Times New Roman" w:cs="Times New Roman"/>
          <w:b/>
          <w:szCs w:val="24"/>
        </w:rPr>
        <w:t xml:space="preserve"> </w:t>
      </w:r>
      <w:r>
        <w:rPr>
          <w:rFonts w:eastAsia="Times New Roman" w:cs="Times New Roman"/>
          <w:szCs w:val="24"/>
        </w:rPr>
        <w:t xml:space="preserve">Ευχαριστώ, κύριε Πρόεδρε. </w:t>
      </w:r>
    </w:p>
    <w:p w14:paraId="349D4EBA"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μιλήσω για δύο τροπολογίες. Η μία έχει σχέση με τη συμπλήρωση των κενών και </w:t>
      </w:r>
      <w:proofErr w:type="spellStart"/>
      <w:r>
        <w:rPr>
          <w:rFonts w:eastAsia="Times New Roman" w:cs="Times New Roman"/>
          <w:szCs w:val="24"/>
        </w:rPr>
        <w:t>κενούμενων</w:t>
      </w:r>
      <w:proofErr w:type="spellEnd"/>
      <w:r>
        <w:rPr>
          <w:rFonts w:eastAsia="Times New Roman" w:cs="Times New Roman"/>
          <w:szCs w:val="24"/>
        </w:rPr>
        <w:t xml:space="preserve"> θέσεων των </w:t>
      </w:r>
      <w:r>
        <w:rPr>
          <w:rFonts w:eastAsia="Times New Roman" w:cs="Times New Roman"/>
          <w:szCs w:val="24"/>
        </w:rPr>
        <w:t>π</w:t>
      </w:r>
      <w:r>
        <w:rPr>
          <w:rFonts w:eastAsia="Times New Roman" w:cs="Times New Roman"/>
          <w:szCs w:val="24"/>
        </w:rPr>
        <w:t>ροϊσταμένων των Κέντρων Εκπαιδευτικής και Συμβουλευτικής Υποστήριξης, των λεγόμενων ΚΕΣΥ. Απλώς προτείνουμε ένα πιο ορθολογικό σύστημα, αντί να υπάρχουν π</w:t>
      </w:r>
      <w:r>
        <w:rPr>
          <w:rFonts w:eastAsia="Times New Roman" w:cs="Times New Roman"/>
          <w:szCs w:val="24"/>
        </w:rPr>
        <w:t xml:space="preserve">άρα πολλοί πίνακες ανά ΚΕΣΥ να υπάρχει ένας ανά </w:t>
      </w:r>
      <w:r>
        <w:rPr>
          <w:rFonts w:eastAsia="Times New Roman" w:cs="Times New Roman"/>
          <w:szCs w:val="24"/>
        </w:rPr>
        <w:t>π</w:t>
      </w:r>
      <w:r>
        <w:rPr>
          <w:rFonts w:eastAsia="Times New Roman" w:cs="Times New Roman"/>
          <w:szCs w:val="24"/>
        </w:rPr>
        <w:t xml:space="preserve">εριφέρεια, ώστε αν υπάρχουν κάποια κενά, να μπορεί κάποιος να πάει από τον πίνακα της </w:t>
      </w:r>
      <w:r>
        <w:rPr>
          <w:rFonts w:eastAsia="Times New Roman" w:cs="Times New Roman"/>
          <w:szCs w:val="24"/>
        </w:rPr>
        <w:t>π</w:t>
      </w:r>
      <w:r>
        <w:rPr>
          <w:rFonts w:eastAsia="Times New Roman" w:cs="Times New Roman"/>
          <w:szCs w:val="24"/>
        </w:rPr>
        <w:t>εριφέρειας στο συγκεκριμένο ΚΕΣΥ, υπό τις προϋποθέσεις, προφανώς, που θέλει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349D4EBB"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δεύτερο στοιχείο της πρώτης τροπο</w:t>
      </w:r>
      <w:r>
        <w:rPr>
          <w:rFonts w:eastAsia="Times New Roman" w:cs="Times New Roman"/>
          <w:szCs w:val="24"/>
        </w:rPr>
        <w:t>λογίας έχει σχέση με την προκήρυξη που κάνουμε συνήθως αρχές Νοεμβρίου για την κάλυψη των κενών σε κάποια «δύσκολα» σχολεία. Πολλές φορές κάποιοι αναπληρωτές καθηγητές δεν θέλουν να πάνε σε σχολεία τα οποία είναι δυσπρόσιτα, μακριά,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Κάνουμε έναν δεύ</w:t>
      </w:r>
      <w:r>
        <w:rPr>
          <w:rFonts w:eastAsia="Times New Roman" w:cs="Times New Roman"/>
          <w:szCs w:val="24"/>
        </w:rPr>
        <w:t xml:space="preserve">τερο κύκλο προκηρύξεων και εκεί λέμε ακριβώς τα σχολεία τα οποία έχουν ανάγκες. Άρα, </w:t>
      </w:r>
      <w:r>
        <w:rPr>
          <w:rFonts w:eastAsia="Times New Roman" w:cs="Times New Roman"/>
          <w:szCs w:val="24"/>
        </w:rPr>
        <w:lastRenderedPageBreak/>
        <w:t>δηλώνουν, ξέρουν ακριβώς πού θα πάνε. Δεν είναι σαν την πρώτη προκήρυξη. Λέμε ότι αν παραιτηθούν και από εκεί και από αυτά τα σχολεία, τότε δεν έχουν δικαίωμα να βάλουν υπ</w:t>
      </w:r>
      <w:r>
        <w:rPr>
          <w:rFonts w:eastAsia="Times New Roman" w:cs="Times New Roman"/>
          <w:szCs w:val="24"/>
        </w:rPr>
        <w:t>οψηφιότητα για δύο χρόνια, γιατί αυτό ταράζει το σύστημα. Ειδικά στο θέμα της δεύτερης προκήρυξης πρέπει να είμαστε πάρα πολύ αυστηροί. Στην πρώτη προκήρυξη δεν ισχύει. Αν κάποιος παραιτηθεί, προφανώς έχει το δικαίωμα να βάλει υποψηφιότητα όλες τις επόμενε</w:t>
      </w:r>
      <w:r>
        <w:rPr>
          <w:rFonts w:eastAsia="Times New Roman" w:cs="Times New Roman"/>
          <w:szCs w:val="24"/>
        </w:rPr>
        <w:t xml:space="preserve">ς χρονιές. Διότι έγινε μία παρεξήγηση -μία παρερμηνεία μάλλον- και διάφορα </w:t>
      </w:r>
      <w:r>
        <w:rPr>
          <w:rFonts w:eastAsia="Times New Roman" w:cs="Times New Roman"/>
          <w:szCs w:val="24"/>
          <w:lang w:val="en-US"/>
        </w:rPr>
        <w:t>sites</w:t>
      </w:r>
      <w:r>
        <w:rPr>
          <w:rFonts w:eastAsia="Times New Roman" w:cs="Times New Roman"/>
          <w:szCs w:val="24"/>
        </w:rPr>
        <w:t xml:space="preserve"> θεώρησαν ότι επαναφέρουμε μία διάταξη που εμείς οι ίδιοι είχαμε καταργήσει. </w:t>
      </w:r>
    </w:p>
    <w:p w14:paraId="349D4EBC"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δεύτερη τροπολογία έχει σχέση με το Μειονοτικό Γυμνάσιο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Λύκειο Ξάνθης. Εδώ κυριολεκτικά διορθώ</w:t>
      </w:r>
      <w:r>
        <w:rPr>
          <w:rFonts w:eastAsia="Times New Roman" w:cs="Times New Roman"/>
          <w:szCs w:val="24"/>
        </w:rPr>
        <w:t xml:space="preserve">νουμε μία ανορθογραφία. Το </w:t>
      </w:r>
      <w:r>
        <w:rPr>
          <w:rFonts w:eastAsia="Times New Roman" w:cs="Times New Roman"/>
          <w:szCs w:val="24"/>
        </w:rPr>
        <w:t>γ</w:t>
      </w:r>
      <w:r>
        <w:rPr>
          <w:rFonts w:eastAsia="Times New Roman" w:cs="Times New Roman"/>
          <w:szCs w:val="24"/>
        </w:rPr>
        <w:t>υμνάσιο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λ</w:t>
      </w:r>
      <w:r>
        <w:rPr>
          <w:rFonts w:eastAsia="Times New Roman" w:cs="Times New Roman"/>
          <w:szCs w:val="24"/>
        </w:rPr>
        <w:t xml:space="preserve">ύκειο ιδρύθηκε το 1965 με μία υπουργική απόφαση και μία απόφαση του </w:t>
      </w:r>
      <w:r>
        <w:rPr>
          <w:rFonts w:eastAsia="Times New Roman" w:cs="Times New Roman"/>
          <w:szCs w:val="24"/>
        </w:rPr>
        <w:t>ν</w:t>
      </w:r>
      <w:r>
        <w:rPr>
          <w:rFonts w:eastAsia="Times New Roman" w:cs="Times New Roman"/>
          <w:szCs w:val="24"/>
        </w:rPr>
        <w:t xml:space="preserve">ομάρχη τότε. Δεν υπάγεται στις διατάξεις ενός νόμου του 1977 που ρυθμίζει τα των μειονοτικών σχολείων. Τώρα, για ποιον λόγο δεν υπάγεται περίπου </w:t>
      </w:r>
      <w:r>
        <w:rPr>
          <w:rFonts w:eastAsia="Times New Roman" w:cs="Times New Roman"/>
          <w:szCs w:val="24"/>
        </w:rPr>
        <w:t>είναι αδύνατο να το κατανοήσουμε. Ούτε η πολιτεία τότε τους πίεσε ούτε και οι ίδιοι θέλησαν να το κάνουν. Αυτό έχει ως αποτέλεσμα να μην υπάρχει μία νόμιμη άδεια λειτουργίας. Επί δεκαετίες δεν λειτουργεί νόμιμα. Ανανεώνεται με διάφορες…</w:t>
      </w:r>
    </w:p>
    <w:p w14:paraId="349D4EBD" w14:textId="77777777" w:rsidR="00AA5F14" w:rsidRDefault="00642151">
      <w:pPr>
        <w:tabs>
          <w:tab w:val="left" w:pos="2738"/>
          <w:tab w:val="center" w:pos="4753"/>
          <w:tab w:val="left" w:pos="5723"/>
        </w:tabs>
        <w:spacing w:line="600" w:lineRule="auto"/>
        <w:ind w:firstLine="720"/>
        <w:jc w:val="both"/>
        <w:rPr>
          <w:rFonts w:eastAsia="Times New Roman" w:cs="Times New Roman"/>
          <w:b/>
          <w:szCs w:val="24"/>
        </w:rPr>
      </w:pPr>
      <w:r>
        <w:rPr>
          <w:rFonts w:eastAsia="Times New Roman" w:cs="Times New Roman"/>
          <w:b/>
          <w:szCs w:val="24"/>
        </w:rPr>
        <w:t>ΜΑΞΙΜΟΣ ΧΑΡΑΚΟΠΟΥΛΟ</w:t>
      </w:r>
      <w:r>
        <w:rPr>
          <w:rFonts w:eastAsia="Times New Roman" w:cs="Times New Roman"/>
          <w:b/>
          <w:szCs w:val="24"/>
        </w:rPr>
        <w:t xml:space="preserve">Σ: </w:t>
      </w:r>
      <w:r>
        <w:rPr>
          <w:rFonts w:eastAsia="Times New Roman" w:cs="Times New Roman"/>
          <w:szCs w:val="24"/>
        </w:rPr>
        <w:t xml:space="preserve">Ιδιωτικό είναι, κύριε Υπουργέ; </w:t>
      </w:r>
    </w:p>
    <w:p w14:paraId="349D4EBE" w14:textId="77777777" w:rsidR="00AA5F14" w:rsidRDefault="00642151">
      <w:pPr>
        <w:spacing w:line="600" w:lineRule="auto"/>
        <w:ind w:firstLine="720"/>
        <w:jc w:val="both"/>
        <w:rPr>
          <w:rFonts w:eastAsia="Times New Roman"/>
          <w:color w:val="000000"/>
          <w:szCs w:val="24"/>
          <w:shd w:val="clear" w:color="auto" w:fill="FFFFFF"/>
        </w:rPr>
      </w:pPr>
      <w:r w:rsidRPr="00C641F2">
        <w:rPr>
          <w:rFonts w:eastAsia="Times New Roman"/>
          <w:b/>
          <w:color w:val="000000"/>
          <w:szCs w:val="24"/>
          <w:shd w:val="clear" w:color="auto" w:fill="FFFFFF"/>
        </w:rPr>
        <w:lastRenderedPageBreak/>
        <w:t xml:space="preserve">ΚΩΝΣΤΑΝΤΙΝΟΣ ΓΑΒΡΟΓΛΟΥ (Υπουργός Παιδείας, Έρευνας και Θρησκευμάτων): </w:t>
      </w:r>
      <w:r>
        <w:rPr>
          <w:rFonts w:eastAsia="Times New Roman"/>
          <w:color w:val="000000"/>
          <w:szCs w:val="24"/>
          <w:shd w:val="clear" w:color="auto" w:fill="FFFFFF"/>
        </w:rPr>
        <w:t xml:space="preserve">Μάλιστα, είναι ιδιωτικό. Το 1977 ψηφίστηκε ο νόμος που ρυθμίζει τα της μειονοτικής εκπαίδευσης, περιλαμβανομένων και των ιδιωτικών. </w:t>
      </w:r>
    </w:p>
    <w:p w14:paraId="349D4EBF" w14:textId="77777777" w:rsidR="00AA5F14" w:rsidRDefault="0064215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Εμείς, λοιπόν, λέμ</w:t>
      </w:r>
      <w:r>
        <w:rPr>
          <w:rFonts w:eastAsia="Times New Roman"/>
          <w:color w:val="000000"/>
          <w:szCs w:val="24"/>
          <w:shd w:val="clear" w:color="auto" w:fill="FFFFFF"/>
        </w:rPr>
        <w:t xml:space="preserve">ε ότι πρέπει, πρώτον, να συγκροτηθεί μία επιτροπή, που θα ζητήσει κανονική άδεια λειτουργίας. Σε αυτή πρέπει να συμμετέχουν ο διευθυντής, ο υποδιευθυντής, ένας μηχανικός του </w:t>
      </w:r>
      <w:proofErr w:type="spellStart"/>
      <w:r>
        <w:rPr>
          <w:rFonts w:eastAsia="Times New Roman"/>
          <w:color w:val="000000"/>
          <w:szCs w:val="24"/>
          <w:shd w:val="clear" w:color="auto" w:fill="FFFFFF"/>
        </w:rPr>
        <w:t>ΚτΥπ</w:t>
      </w:r>
      <w:proofErr w:type="spellEnd"/>
      <w:r>
        <w:rPr>
          <w:rFonts w:eastAsia="Times New Roman"/>
          <w:color w:val="000000"/>
          <w:szCs w:val="24"/>
          <w:shd w:val="clear" w:color="auto" w:fill="FFFFFF"/>
        </w:rPr>
        <w:t>, κάποιος από τη Διεύθυνση Δημόσιας Υγείας και προφανώς ο διευθυντής Δευτεροβά</w:t>
      </w:r>
      <w:r>
        <w:rPr>
          <w:rFonts w:eastAsia="Times New Roman"/>
          <w:color w:val="000000"/>
          <w:szCs w:val="24"/>
          <w:shd w:val="clear" w:color="auto" w:fill="FFFFFF"/>
        </w:rPr>
        <w:t xml:space="preserve">θμιας Εκπαίδευσης της Ξάνθης, ώστε να πάρει το συγκεκριμένο σχολείο κανονική άδεια λειτουργίας, δηλαδή να νομιμοποιηθεί, και να γίνουν και οι όποιες παρεμβάσεις στο κτήριο. </w:t>
      </w:r>
    </w:p>
    <w:p w14:paraId="349D4EC0" w14:textId="77777777" w:rsidR="00AA5F14" w:rsidRDefault="0064215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 δεύτερο που λέμε είναι ότι αυτό θα πρέπει να διοικείται, όπως το αντίστοιχο </w:t>
      </w:r>
      <w:r>
        <w:rPr>
          <w:rFonts w:eastAsia="Times New Roman"/>
          <w:color w:val="000000"/>
          <w:szCs w:val="24"/>
          <w:shd w:val="clear" w:color="auto" w:fill="FFFFFF"/>
        </w:rPr>
        <w:t>γ</w:t>
      </w:r>
      <w:r>
        <w:rPr>
          <w:rFonts w:eastAsia="Times New Roman"/>
          <w:color w:val="000000"/>
          <w:szCs w:val="24"/>
          <w:shd w:val="clear" w:color="auto" w:fill="FFFFFF"/>
        </w:rPr>
        <w:t>υμ</w:t>
      </w:r>
      <w:r>
        <w:rPr>
          <w:rFonts w:eastAsia="Times New Roman"/>
          <w:color w:val="000000"/>
          <w:szCs w:val="24"/>
          <w:shd w:val="clear" w:color="auto" w:fill="FFFFFF"/>
        </w:rPr>
        <w:t xml:space="preserve">νάσιο – </w:t>
      </w:r>
      <w:r>
        <w:rPr>
          <w:rFonts w:eastAsia="Times New Roman"/>
          <w:color w:val="000000"/>
          <w:szCs w:val="24"/>
          <w:shd w:val="clear" w:color="auto" w:fill="FFFFFF"/>
        </w:rPr>
        <w:t>λ</w:t>
      </w:r>
      <w:r>
        <w:rPr>
          <w:rFonts w:eastAsia="Times New Roman"/>
          <w:color w:val="000000"/>
          <w:szCs w:val="24"/>
          <w:shd w:val="clear" w:color="auto" w:fill="FFFFFF"/>
        </w:rPr>
        <w:t xml:space="preserve">ύκειο της Κομοτηνής, από μία τριμελή επιτροπή στην οποία θα συμμετέχουν εκλεγμένοι εκπρόσωποι των γονέων και κηδεμόνων. </w:t>
      </w:r>
    </w:p>
    <w:p w14:paraId="349D4EC1" w14:textId="77777777" w:rsidR="00AA5F14" w:rsidRDefault="0064215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Αυτή την τροπολογία καταθέτουμε. Νομίζουμε ότι </w:t>
      </w:r>
      <w:proofErr w:type="spellStart"/>
      <w:r>
        <w:rPr>
          <w:rFonts w:eastAsia="Times New Roman"/>
          <w:color w:val="000000"/>
          <w:szCs w:val="24"/>
          <w:shd w:val="clear" w:color="auto" w:fill="FFFFFF"/>
        </w:rPr>
        <w:t>ορθολογικοποιείται</w:t>
      </w:r>
      <w:proofErr w:type="spellEnd"/>
      <w:r>
        <w:rPr>
          <w:rFonts w:eastAsia="Times New Roman"/>
          <w:color w:val="000000"/>
          <w:szCs w:val="24"/>
          <w:shd w:val="clear" w:color="auto" w:fill="FFFFFF"/>
        </w:rPr>
        <w:t xml:space="preserve"> μια κατάσταση που ήταν «στον αέρα» -για να χρησιμοποιήσω μια</w:t>
      </w:r>
      <w:r>
        <w:rPr>
          <w:rFonts w:eastAsia="Times New Roman"/>
          <w:color w:val="000000"/>
          <w:szCs w:val="24"/>
          <w:shd w:val="clear" w:color="auto" w:fill="FFFFFF"/>
        </w:rPr>
        <w:t xml:space="preserve"> πιο λαϊκή έκφραση- και προφανώς είμαι στη διάθεσή σας για τις όποιες διευκρινίσεις. </w:t>
      </w:r>
    </w:p>
    <w:p w14:paraId="349D4EC2" w14:textId="77777777" w:rsidR="00AA5F14" w:rsidRDefault="0064215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Να σημειώσω ότι σήμερα είναι η έναρξη της σχολικής χρονιάς σε 13,5 χιλιάδες σχολεία και νηπιαγωγεία. Σύμφωνα με την ενημέρωση που είχαμε λίγο πριν έρθω στη Βουλή από τους</w:t>
      </w:r>
      <w:r>
        <w:rPr>
          <w:rFonts w:eastAsia="Times New Roman"/>
          <w:color w:val="000000"/>
          <w:szCs w:val="24"/>
          <w:shd w:val="clear" w:color="auto" w:fill="FFFFFF"/>
        </w:rPr>
        <w:t xml:space="preserve"> περιφερειακούς διευθυντές, είναι μία εξαιρετικά ομαλή </w:t>
      </w:r>
      <w:r>
        <w:rPr>
          <w:rFonts w:eastAsia="Times New Roman"/>
          <w:color w:val="000000"/>
          <w:szCs w:val="24"/>
          <w:shd w:val="clear" w:color="auto" w:fill="FFFFFF"/>
        </w:rPr>
        <w:lastRenderedPageBreak/>
        <w:t xml:space="preserve">χρονιά. Βρίσκονται στις θέσεις τους είκοσι χιλιάδες αναπληρωτές, ο  Πρωθυπουργός ανακοίνωσε τους μόνιμους διορισμούς τεσσερισήμισι χιλιάδων εκπαιδευτικών, που είναι μια πάρα πολύ σημαντική αρχή. Είναι </w:t>
      </w:r>
      <w:r>
        <w:rPr>
          <w:rFonts w:eastAsia="Times New Roman"/>
          <w:color w:val="000000"/>
          <w:szCs w:val="24"/>
          <w:shd w:val="clear" w:color="auto" w:fill="FFFFFF"/>
        </w:rPr>
        <w:t>μια κανονικότητα την οποία νομίζω ότι δεν πιστώνεται μόνον η Κυβέρνησή μας, αλλά και ολόκληρη η κοινωνία και κυρίως οι εκπαιδευτικοί μας.</w:t>
      </w:r>
    </w:p>
    <w:p w14:paraId="349D4EC3" w14:textId="77777777" w:rsidR="00AA5F14" w:rsidRDefault="0064215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Σας ευχαριστώ.</w:t>
      </w:r>
    </w:p>
    <w:p w14:paraId="349D4EC4" w14:textId="77777777" w:rsidR="00AA5F14" w:rsidRDefault="00642151">
      <w:pPr>
        <w:spacing w:line="600" w:lineRule="auto"/>
        <w:ind w:firstLine="720"/>
        <w:jc w:val="both"/>
        <w:rPr>
          <w:rFonts w:eastAsia="Times New Roman"/>
          <w:color w:val="000000"/>
          <w:szCs w:val="24"/>
          <w:shd w:val="clear" w:color="auto" w:fill="FFFFFF"/>
        </w:rPr>
      </w:pPr>
      <w:r w:rsidRPr="00D043D5">
        <w:rPr>
          <w:rFonts w:eastAsia="Times New Roman"/>
          <w:b/>
          <w:color w:val="000000"/>
          <w:szCs w:val="24"/>
          <w:shd w:val="clear" w:color="auto" w:fill="FFFFFF"/>
        </w:rPr>
        <w:t xml:space="preserve">ΠΡΟΕΔΡΕΥΩΝ (Γεώργιος Βαρεμένος): </w:t>
      </w:r>
      <w:r>
        <w:rPr>
          <w:rFonts w:eastAsia="Times New Roman"/>
          <w:color w:val="000000"/>
          <w:szCs w:val="24"/>
          <w:shd w:val="clear" w:color="auto" w:fill="FFFFFF"/>
        </w:rPr>
        <w:t xml:space="preserve">Τον λόγο έχει ο Υπουργός Εσωτερικών κ. </w:t>
      </w:r>
      <w:proofErr w:type="spellStart"/>
      <w:r>
        <w:rPr>
          <w:rFonts w:eastAsia="Times New Roman"/>
          <w:color w:val="000000"/>
          <w:szCs w:val="24"/>
          <w:shd w:val="clear" w:color="auto" w:fill="FFFFFF"/>
        </w:rPr>
        <w:t>Χαρίτσης</w:t>
      </w:r>
      <w:proofErr w:type="spellEnd"/>
      <w:r>
        <w:rPr>
          <w:rFonts w:eastAsia="Times New Roman"/>
          <w:color w:val="000000"/>
          <w:szCs w:val="24"/>
          <w:shd w:val="clear" w:color="auto" w:fill="FFFFFF"/>
        </w:rPr>
        <w:t>.</w:t>
      </w:r>
    </w:p>
    <w:p w14:paraId="349D4EC5" w14:textId="77777777" w:rsidR="00AA5F14" w:rsidRDefault="00642151">
      <w:pPr>
        <w:spacing w:line="600" w:lineRule="auto"/>
        <w:ind w:firstLine="720"/>
        <w:jc w:val="both"/>
        <w:rPr>
          <w:rFonts w:eastAsia="Times New Roman"/>
          <w:color w:val="000000"/>
          <w:szCs w:val="24"/>
          <w:shd w:val="clear" w:color="auto" w:fill="FFFFFF"/>
        </w:rPr>
      </w:pPr>
      <w:r w:rsidRPr="00D043D5">
        <w:rPr>
          <w:rFonts w:eastAsia="Times New Roman"/>
          <w:b/>
          <w:color w:val="000000"/>
          <w:szCs w:val="24"/>
          <w:shd w:val="clear" w:color="auto" w:fill="FFFFFF"/>
        </w:rPr>
        <w:t>ΑΛΕΞΑΝΔΡΟΣ ΧΑΡΙΤΣΗΣ (</w:t>
      </w:r>
      <w:r w:rsidRPr="00D043D5">
        <w:rPr>
          <w:rFonts w:eastAsia="Times New Roman"/>
          <w:b/>
          <w:color w:val="000000"/>
          <w:szCs w:val="24"/>
          <w:shd w:val="clear" w:color="auto" w:fill="FFFFFF"/>
        </w:rPr>
        <w:t>Υπουργός Εσωτερικών):</w:t>
      </w:r>
      <w:r>
        <w:rPr>
          <w:rFonts w:eastAsia="Times New Roman"/>
          <w:b/>
          <w:color w:val="000000"/>
          <w:szCs w:val="24"/>
          <w:shd w:val="clear" w:color="auto" w:fill="FFFFFF"/>
        </w:rPr>
        <w:t xml:space="preserve"> </w:t>
      </w:r>
      <w:r>
        <w:rPr>
          <w:rFonts w:eastAsia="Times New Roman"/>
          <w:color w:val="000000"/>
          <w:szCs w:val="24"/>
          <w:shd w:val="clear" w:color="auto" w:fill="FFFFFF"/>
        </w:rPr>
        <w:t>Ευχαριστώ, κύριε Πρόεδρε.</w:t>
      </w:r>
    </w:p>
    <w:p w14:paraId="349D4EC6" w14:textId="77777777" w:rsidR="00AA5F14" w:rsidRDefault="0064215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παρουσιάσω μία τροπολογία, με την οποία προχωράμε σε μια σειρά ρυθμίσεων που αφορούν δύο πολύ σημαντικά, επείγοντα και κρίσιμα ζητήματα: αφ</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ενός την απρόσκοπτη μεταφορά μαθητών πρωτοβάθμιας και </w:t>
      </w:r>
      <w:r>
        <w:rPr>
          <w:rFonts w:eastAsia="Times New Roman"/>
          <w:color w:val="000000"/>
          <w:szCs w:val="24"/>
          <w:shd w:val="clear" w:color="auto" w:fill="FFFFFF"/>
        </w:rPr>
        <w:t>δευτεροβάθμιας εκπαίδευσης από και προς τα σχολεία και αφ</w:t>
      </w:r>
      <w:r>
        <w:rPr>
          <w:rFonts w:eastAsia="Times New Roman"/>
          <w:color w:val="000000"/>
          <w:szCs w:val="24"/>
          <w:shd w:val="clear" w:color="auto" w:fill="FFFFFF"/>
        </w:rPr>
        <w:t xml:space="preserve">’ </w:t>
      </w:r>
      <w:r>
        <w:rPr>
          <w:rFonts w:eastAsia="Times New Roman"/>
          <w:color w:val="000000"/>
          <w:szCs w:val="24"/>
          <w:shd w:val="clear" w:color="auto" w:fill="FFFFFF"/>
        </w:rPr>
        <w:t>ετέρου την ομαλή εφαρμογή του προγράμματος «Εναρμόνιση επαγγελματικής και οικογενειακής ζωής», του προγράμματος χρηματοδότησης, δηλαδή, των βρεφονηπιακών σταθμών.</w:t>
      </w:r>
    </w:p>
    <w:p w14:paraId="349D4EC7" w14:textId="77777777" w:rsidR="00AA5F14" w:rsidRDefault="0064215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Όσον αφορά, λοιπόν, το πρώτο ζήτημ</w:t>
      </w:r>
      <w:r>
        <w:rPr>
          <w:rFonts w:eastAsia="Times New Roman"/>
          <w:color w:val="000000"/>
          <w:szCs w:val="24"/>
          <w:shd w:val="clear" w:color="auto" w:fill="FFFFFF"/>
        </w:rPr>
        <w:t>α, τη μεταφορά δηλαδή των μαθητών, η τροπολογία προβλέπει κατ’ αρχάς την επέκταση μέχρι το τέλος του έτους, στις 31-</w:t>
      </w:r>
      <w:r>
        <w:rPr>
          <w:rFonts w:eastAsia="Times New Roman"/>
          <w:color w:val="000000"/>
          <w:szCs w:val="24"/>
          <w:shd w:val="clear" w:color="auto" w:fill="FFFFFF"/>
        </w:rPr>
        <w:lastRenderedPageBreak/>
        <w:t>12-2018, της δυνατότητας της Οικονομικής Επιτροπής των Περιφερειών που προκήρυξαν τους διαγωνισμούς -οι περιφέρειες είναι οι αναθέτουσες αρχ</w:t>
      </w:r>
      <w:r>
        <w:rPr>
          <w:rFonts w:eastAsia="Times New Roman"/>
          <w:color w:val="000000"/>
          <w:szCs w:val="24"/>
          <w:shd w:val="clear" w:color="auto" w:fill="FFFFFF"/>
        </w:rPr>
        <w:t xml:space="preserve">ές- για τη μεταφορά των μαθητών να αποφασίζει την ανάθεση της εκτέλεσης των σχετικών δρομολογίων σε προσωρινούς μειοδότες, προσωρινούς αναδόχους, εφόσον δεν έχουν ολοκληρωθεί οι διαγωνισμοί με την υπογραφή των σχετικών συμβάσεων. </w:t>
      </w:r>
    </w:p>
    <w:p w14:paraId="349D4EC8" w14:textId="77777777" w:rsidR="00AA5F14" w:rsidRDefault="00642151">
      <w:pPr>
        <w:spacing w:line="600" w:lineRule="auto"/>
        <w:ind w:firstLine="720"/>
        <w:jc w:val="both"/>
        <w:rPr>
          <w:rFonts w:eastAsia="Times New Roman"/>
          <w:color w:val="000000"/>
          <w:szCs w:val="24"/>
          <w:shd w:val="clear" w:color="auto" w:fill="FFFFFF"/>
        </w:rPr>
      </w:pPr>
      <w:r w:rsidRPr="005B4707">
        <w:rPr>
          <w:rFonts w:eastAsia="Times New Roman"/>
          <w:color w:val="000000"/>
          <w:szCs w:val="24"/>
          <w:shd w:val="clear" w:color="auto" w:fill="FFFFFF"/>
        </w:rPr>
        <w:t>(</w:t>
      </w:r>
      <w:r>
        <w:rPr>
          <w:rFonts w:eastAsia="Times New Roman"/>
          <w:color w:val="000000"/>
          <w:szCs w:val="24"/>
          <w:shd w:val="clear" w:color="auto" w:fill="FFFFFF"/>
        </w:rPr>
        <w:t>Στο σημείο αυτό την Προε</w:t>
      </w:r>
      <w:r>
        <w:rPr>
          <w:rFonts w:eastAsia="Times New Roman"/>
          <w:color w:val="000000"/>
          <w:szCs w:val="24"/>
          <w:shd w:val="clear" w:color="auto" w:fill="FFFFFF"/>
        </w:rPr>
        <w:t xml:space="preserve">δρική Έδρα καταλαμβάνει η Γ΄ Αντιπρόεδρος της Βουλής κ. </w:t>
      </w:r>
      <w:r w:rsidRPr="00D6696C">
        <w:rPr>
          <w:rFonts w:eastAsia="Times New Roman"/>
          <w:b/>
          <w:color w:val="000000"/>
          <w:szCs w:val="24"/>
          <w:shd w:val="clear" w:color="auto" w:fill="FFFFFF"/>
        </w:rPr>
        <w:t>ΑΝΑΣΤΑΣΙΑ ΧΡΙΣΤΟΔΟΥΛΟΠΟΥΛΟΥ</w:t>
      </w:r>
      <w:r>
        <w:rPr>
          <w:rFonts w:eastAsia="Times New Roman"/>
          <w:color w:val="000000"/>
          <w:szCs w:val="24"/>
          <w:shd w:val="clear" w:color="auto" w:fill="FFFFFF"/>
        </w:rPr>
        <w:t>)</w:t>
      </w:r>
    </w:p>
    <w:p w14:paraId="349D4EC9" w14:textId="77777777" w:rsidR="00AA5F14" w:rsidRDefault="0064215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Επίσης παρατείνεται με απόφαση της Οικονομικής Επιτροπής των Περιφερειών η εκτέλεση των συμβάσεων αυτών, που ήταν σε ισχύ μέχρι τις 30-6-2018 μέχρι το τέλος του χρόνου, μέ</w:t>
      </w:r>
      <w:r>
        <w:rPr>
          <w:rFonts w:eastAsia="Times New Roman"/>
          <w:color w:val="000000"/>
          <w:szCs w:val="24"/>
          <w:shd w:val="clear" w:color="auto" w:fill="FFFFFF"/>
        </w:rPr>
        <w:t>χρι τις 31 Δεκεμβρίου, σε περίπτωση που δεν έχουν αναδειχθεί μειοδότες στους εκκρεμείς διαγωνισμούς, ενώ οι δαπάνες μεταφοράς οι οποίες πραγματοποιούνται από την έναρξη του σχολικού έτους 2018</w:t>
      </w:r>
      <w:r>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2019 μέχρι και τη σύναψη της σχετικής σύμβασης μεταφοράς κατα</w:t>
      </w:r>
      <w:r>
        <w:rPr>
          <w:rFonts w:eastAsia="Times New Roman"/>
          <w:color w:val="000000"/>
          <w:szCs w:val="24"/>
          <w:shd w:val="clear" w:color="auto" w:fill="FFFFFF"/>
        </w:rPr>
        <w:t>βάλλονται νόμιμα, εφόσον ο οικείος περιφερειάρχης βεβαιώνει με σχετική πράξη του την εκτέλεση της μεταφοράς μαθητών και εφόσον βεβαίως το ύψος της δαπάνης συμφωνεί με την απόφαση ανάθεσης της οικείας Οικονομικής Επιτροπής της Περιφέρειας.</w:t>
      </w:r>
    </w:p>
    <w:p w14:paraId="349D4ECA" w14:textId="77777777" w:rsidR="00AA5F14" w:rsidRDefault="0064215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Τέλος, σε σχέση μ</w:t>
      </w:r>
      <w:r>
        <w:rPr>
          <w:rFonts w:eastAsia="Times New Roman"/>
          <w:color w:val="000000"/>
          <w:szCs w:val="24"/>
          <w:shd w:val="clear" w:color="auto" w:fill="FFFFFF"/>
        </w:rPr>
        <w:t xml:space="preserve">ε το ζήτημα αυτό αντιμετωπίζεται το πρόβλημα που ανέκυψε σχετικά με την πραγματοποίηση από τις </w:t>
      </w:r>
      <w:r>
        <w:rPr>
          <w:rFonts w:eastAsia="Times New Roman"/>
          <w:color w:val="000000"/>
          <w:szCs w:val="24"/>
          <w:shd w:val="clear" w:color="auto" w:fill="FFFFFF"/>
        </w:rPr>
        <w:t>π</w:t>
      </w:r>
      <w:r>
        <w:rPr>
          <w:rFonts w:eastAsia="Times New Roman"/>
          <w:color w:val="000000"/>
          <w:szCs w:val="24"/>
          <w:shd w:val="clear" w:color="auto" w:fill="FFFFFF"/>
        </w:rPr>
        <w:t>εριφέρειες</w:t>
      </w:r>
      <w:r w:rsidRPr="005B4707">
        <w:rPr>
          <w:rFonts w:eastAsia="Times New Roman"/>
          <w:color w:val="000000"/>
          <w:szCs w:val="24"/>
          <w:shd w:val="clear" w:color="auto" w:fill="FFFFFF"/>
        </w:rPr>
        <w:t xml:space="preserve"> </w:t>
      </w:r>
      <w:r>
        <w:rPr>
          <w:rFonts w:eastAsia="Times New Roman"/>
          <w:color w:val="000000"/>
          <w:szCs w:val="24"/>
          <w:shd w:val="clear" w:color="auto" w:fill="FFFFFF"/>
        </w:rPr>
        <w:t xml:space="preserve">δαπανών σχετικών με τη </w:t>
      </w:r>
      <w:r>
        <w:rPr>
          <w:rFonts w:eastAsia="Times New Roman"/>
          <w:color w:val="000000"/>
          <w:szCs w:val="24"/>
          <w:shd w:val="clear" w:color="auto" w:fill="FFFFFF"/>
        </w:rPr>
        <w:lastRenderedPageBreak/>
        <w:t>μεταφορά μαθητών κατά το πρώτο εξάμηνο του 2017 και το 2018. Σε ορισμένες περιπτώσεις οι δεσμεύσεις στις οποίες είχαν προχωρήσ</w:t>
      </w:r>
      <w:r>
        <w:rPr>
          <w:rFonts w:eastAsia="Times New Roman"/>
          <w:color w:val="000000"/>
          <w:szCs w:val="24"/>
          <w:shd w:val="clear" w:color="auto" w:fill="FFFFFF"/>
        </w:rPr>
        <w:t xml:space="preserve">ει οι </w:t>
      </w:r>
      <w:r>
        <w:rPr>
          <w:rFonts w:eastAsia="Times New Roman"/>
          <w:color w:val="000000"/>
          <w:szCs w:val="24"/>
          <w:shd w:val="clear" w:color="auto" w:fill="FFFFFF"/>
        </w:rPr>
        <w:t>π</w:t>
      </w:r>
      <w:r>
        <w:rPr>
          <w:rFonts w:eastAsia="Times New Roman"/>
          <w:color w:val="000000"/>
          <w:szCs w:val="24"/>
          <w:shd w:val="clear" w:color="auto" w:fill="FFFFFF"/>
        </w:rPr>
        <w:t xml:space="preserve">εριφέρειες δεν επαρκούσαν για την πλήρη κάλυψη της συνολικής δαπάνης που απαιτήθηκε. Δίνεται, λοιπόν, η δυνατότητα εκκαθάρισης και πληρωμής των εν λόγω δαπανών σε βάρος των πιστώσεων των </w:t>
      </w:r>
      <w:r>
        <w:rPr>
          <w:rFonts w:eastAsia="Times New Roman"/>
          <w:color w:val="000000"/>
          <w:szCs w:val="24"/>
          <w:shd w:val="clear" w:color="auto" w:fill="FFFFFF"/>
        </w:rPr>
        <w:t>π</w:t>
      </w:r>
      <w:r>
        <w:rPr>
          <w:rFonts w:eastAsia="Times New Roman"/>
          <w:color w:val="000000"/>
          <w:szCs w:val="24"/>
          <w:shd w:val="clear" w:color="auto" w:fill="FFFFFF"/>
        </w:rPr>
        <w:t xml:space="preserve">εριφερειών του τρέχοντος οικονομικού έτους. </w:t>
      </w:r>
    </w:p>
    <w:p w14:paraId="349D4ECB"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szCs w:val="24"/>
        </w:rPr>
        <w:t>Οι παραπάνω αυτέ</w:t>
      </w:r>
      <w:r>
        <w:rPr>
          <w:rFonts w:eastAsia="Times New Roman" w:cs="Times New Roman"/>
          <w:szCs w:val="24"/>
        </w:rPr>
        <w:t>ς διατάξεις ισχύουν αναδρομικά από 30-6-2018.</w:t>
      </w:r>
    </w:p>
    <w:p w14:paraId="349D4ECC"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szCs w:val="24"/>
        </w:rPr>
        <w:t>Σε σχέση με το δεύτερο θέμα, δηλαδή με το πρόγραμμα εναρμόνισης, με την παράγραφο 2 της τροπολογίας διασφαλίζεται ότι για το σχολικό έτος 2018</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2019 θα καταβληθούν ομαλά και απρόσκοπτα η μισθοδοσία και οι ασφα</w:t>
      </w:r>
      <w:r>
        <w:rPr>
          <w:rFonts w:eastAsia="Times New Roman" w:cs="Times New Roman"/>
          <w:szCs w:val="24"/>
        </w:rPr>
        <w:t>λιστικές εισφορές των εργαζομένων που απασχολούνται στο πρόγραμμα αυτό, στο πρόγραμμα της εναρμόνισης, με συμβάσεις εργασίας ιδιωτικού δικαίου ορισμένου χρόνου στους ΟΤΑ, έτσι ώστε να μην υπάρχει κανένα πρόβλημα στην εύρυθμη λειτουργία αυτού του πολύ σημαν</w:t>
      </w:r>
      <w:r>
        <w:rPr>
          <w:rFonts w:eastAsia="Times New Roman" w:cs="Times New Roman"/>
          <w:szCs w:val="24"/>
        </w:rPr>
        <w:t>τικού προγράμματος.</w:t>
      </w:r>
    </w:p>
    <w:p w14:paraId="349D4ECD"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szCs w:val="24"/>
        </w:rPr>
        <w:t>Θα μου επιτρέψετε, κλείνοντας, να κάνω και ένα σχόλιο, γιατί, όπως πληροφορήθηκα και στο Υπουργείο Εσωτερικών, οι διατάξεις αυτές επανέρχονται προς ψήφιση στη Βουλή με μια περιοδικότητα όλα αυτά τα χρόνια. Νομίζω ότι αυτό το οποίο χρειά</w:t>
      </w:r>
      <w:r>
        <w:rPr>
          <w:rFonts w:eastAsia="Times New Roman" w:cs="Times New Roman"/>
          <w:szCs w:val="24"/>
        </w:rPr>
        <w:t xml:space="preserve">ζεται να γίνει είναι να βρεθεί μια μόνιμη λύση στα ζητήματα αυτά. Είναι ζητήματα πάρα πολύ κρίσιμα, που έχουν να κάνουν με τη ζωή των παιδιών και τη </w:t>
      </w:r>
      <w:r>
        <w:rPr>
          <w:rFonts w:eastAsia="Times New Roman" w:cs="Times New Roman"/>
          <w:szCs w:val="24"/>
        </w:rPr>
        <w:lastRenderedPageBreak/>
        <w:t>ζωή χιλιάδων οικογενειών. Δεν μπορούμε κάθε χρόνο να τρέχουμε τελευταία στιγμή για να καλύψουμε αυτές τις α</w:t>
      </w:r>
      <w:r>
        <w:rPr>
          <w:rFonts w:eastAsia="Times New Roman" w:cs="Times New Roman"/>
          <w:szCs w:val="24"/>
        </w:rPr>
        <w:t>νάγκες.</w:t>
      </w:r>
    </w:p>
    <w:p w14:paraId="349D4ECE"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szCs w:val="24"/>
        </w:rPr>
        <w:t>Μόλις χθες υπογράψαμε μια ΚΥΑ η οποία βελτιώνει το σχετικό θεσμικό πλαίσιο, ενώ και από τον προκάτοχό μου στο Υπουργείο Εσωτερικών, τον κ. Πάνο Σκουρλέτη, έγιναν σημαντικές ενέργειες το τελευταίο διάστημα, έτσι ώστε να μπορούμε να έχουμε ένα θεσμικ</w:t>
      </w:r>
      <w:r>
        <w:rPr>
          <w:rFonts w:eastAsia="Times New Roman" w:cs="Times New Roman"/>
          <w:szCs w:val="24"/>
        </w:rPr>
        <w:t>ό πλαίσιο το οποίο θα επιτρέπει και εργαλεία τα οποία θα μας δίνουν τη δυνατότητα για μια μόνιμη λύση σε αυτό το ζήτημα.</w:t>
      </w:r>
    </w:p>
    <w:p w14:paraId="349D4ECF"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szCs w:val="24"/>
        </w:rPr>
        <w:t xml:space="preserve">Αύριο έχουμε συνάντηση με την </w:t>
      </w:r>
      <w:r>
        <w:rPr>
          <w:rFonts w:eastAsia="Times New Roman" w:cs="Times New Roman"/>
          <w:szCs w:val="24"/>
        </w:rPr>
        <w:t>έ</w:t>
      </w:r>
      <w:r>
        <w:rPr>
          <w:rFonts w:eastAsia="Times New Roman" w:cs="Times New Roman"/>
          <w:szCs w:val="24"/>
        </w:rPr>
        <w:t xml:space="preserve">νωση </w:t>
      </w:r>
      <w:r>
        <w:rPr>
          <w:rFonts w:eastAsia="Times New Roman" w:cs="Times New Roman"/>
          <w:szCs w:val="24"/>
        </w:rPr>
        <w:t>π</w:t>
      </w:r>
      <w:r>
        <w:rPr>
          <w:rFonts w:eastAsia="Times New Roman" w:cs="Times New Roman"/>
          <w:szCs w:val="24"/>
        </w:rPr>
        <w:t xml:space="preserve">εριφερειών. Θα καλέσω, λοιπόν και τις </w:t>
      </w:r>
      <w:r>
        <w:rPr>
          <w:rFonts w:eastAsia="Times New Roman" w:cs="Times New Roman"/>
          <w:szCs w:val="24"/>
        </w:rPr>
        <w:t>π</w:t>
      </w:r>
      <w:r>
        <w:rPr>
          <w:rFonts w:eastAsia="Times New Roman" w:cs="Times New Roman"/>
          <w:szCs w:val="24"/>
        </w:rPr>
        <w:t>εριφέρειες, που, ως αναθέτουσες αρχές βεβαίως έχουν και την</w:t>
      </w:r>
      <w:r>
        <w:rPr>
          <w:rFonts w:eastAsia="Times New Roman" w:cs="Times New Roman"/>
          <w:szCs w:val="24"/>
        </w:rPr>
        <w:t xml:space="preserve"> ευθύνη υλοποίησης αυτού του πολύ σημαντικού έργου, αλλά και τα συναρμόδια Υπουργεία, το Υπουργείο Παιδείας και το Υπουργείο Μεταφορών, να κάτσουμε από κοινού και να βρούμε μια μόνιμη λύση σε αυτό το πρόβλημα, για να μην αναγκαζόμαστε κάθε φορά να επανερχό</w:t>
      </w:r>
      <w:r>
        <w:rPr>
          <w:rFonts w:eastAsia="Times New Roman" w:cs="Times New Roman"/>
          <w:szCs w:val="24"/>
        </w:rPr>
        <w:t>μαστε με διατάξεις οι οποίες έχουν περιορισμένη χρονική ισχύ.</w:t>
      </w:r>
    </w:p>
    <w:p w14:paraId="349D4ED0"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49D4ED1" w14:textId="77777777" w:rsidR="00AA5F14" w:rsidRDefault="00642151">
      <w:pPr>
        <w:spacing w:line="600" w:lineRule="auto"/>
        <w:ind w:firstLine="720"/>
        <w:contextualSpacing/>
        <w:jc w:val="both"/>
        <w:rPr>
          <w:rFonts w:eastAsia="Times New Roman" w:cs="Times New Roman"/>
          <w:szCs w:val="24"/>
        </w:rPr>
      </w:pPr>
      <w:r w:rsidRPr="000948E5">
        <w:rPr>
          <w:rFonts w:eastAsia="Times New Roman" w:cs="Times New Roman"/>
          <w:b/>
          <w:szCs w:val="24"/>
        </w:rPr>
        <w:t>ΠΡΟΕΔΡΕΥΟΥΣΑ (Αναστασία Χριστοδουλοπούλου):</w:t>
      </w:r>
      <w:r>
        <w:rPr>
          <w:rFonts w:eastAsia="Times New Roman" w:cs="Times New Roman"/>
          <w:szCs w:val="24"/>
        </w:rPr>
        <w:t xml:space="preserve"> Θα δώσω τώρα τον λόγο στον Υφυπουργό Ψηφιακής Πολιτικής κ. Κρέτσο.</w:t>
      </w:r>
    </w:p>
    <w:p w14:paraId="349D4ED2" w14:textId="77777777" w:rsidR="00AA5F14" w:rsidRDefault="00642151">
      <w:pPr>
        <w:spacing w:line="600" w:lineRule="auto"/>
        <w:ind w:firstLine="720"/>
        <w:contextualSpacing/>
        <w:jc w:val="both"/>
        <w:rPr>
          <w:rFonts w:eastAsia="Times New Roman" w:cs="Times New Roman"/>
          <w:szCs w:val="24"/>
        </w:rPr>
      </w:pPr>
      <w:r w:rsidRPr="000948E5">
        <w:rPr>
          <w:rFonts w:eastAsia="Times New Roman" w:cs="Times New Roman"/>
          <w:b/>
          <w:szCs w:val="24"/>
        </w:rPr>
        <w:t>ΕΛΕ</w:t>
      </w:r>
      <w:r>
        <w:rPr>
          <w:rFonts w:eastAsia="Times New Roman" w:cs="Times New Roman"/>
          <w:b/>
          <w:szCs w:val="24"/>
        </w:rPr>
        <w:t>ΥΘΕΡΙΟ</w:t>
      </w:r>
      <w:r w:rsidRPr="000948E5">
        <w:rPr>
          <w:rFonts w:eastAsia="Times New Roman" w:cs="Times New Roman"/>
          <w:b/>
          <w:szCs w:val="24"/>
        </w:rPr>
        <w:t xml:space="preserve">Σ </w:t>
      </w:r>
      <w:r>
        <w:rPr>
          <w:rFonts w:eastAsia="Times New Roman" w:cs="Times New Roman"/>
          <w:b/>
          <w:szCs w:val="24"/>
        </w:rPr>
        <w:t>ΚΡΕΤΣ</w:t>
      </w:r>
      <w:r w:rsidRPr="000948E5">
        <w:rPr>
          <w:rFonts w:eastAsia="Times New Roman" w:cs="Times New Roman"/>
          <w:b/>
          <w:szCs w:val="24"/>
        </w:rPr>
        <w:t>ΟΣ (Υ</w:t>
      </w:r>
      <w:r>
        <w:rPr>
          <w:rFonts w:eastAsia="Times New Roman" w:cs="Times New Roman"/>
          <w:b/>
          <w:szCs w:val="24"/>
        </w:rPr>
        <w:t>φυ</w:t>
      </w:r>
      <w:r w:rsidRPr="000948E5">
        <w:rPr>
          <w:rFonts w:eastAsia="Times New Roman" w:cs="Times New Roman"/>
          <w:b/>
          <w:szCs w:val="24"/>
        </w:rPr>
        <w:t>πουργός</w:t>
      </w:r>
      <w:r>
        <w:rPr>
          <w:rFonts w:eastAsia="Times New Roman" w:cs="Times New Roman"/>
          <w:b/>
          <w:szCs w:val="24"/>
        </w:rPr>
        <w:t xml:space="preserve"> Ψηφιακής Πολιτικής, Τηλεπικοινωνιών και Ενημέρωσης</w:t>
      </w:r>
      <w:r w:rsidRPr="000948E5">
        <w:rPr>
          <w:rFonts w:eastAsia="Times New Roman" w:cs="Times New Roman"/>
          <w:b/>
          <w:szCs w:val="24"/>
        </w:rPr>
        <w:t>):</w:t>
      </w:r>
      <w:r>
        <w:rPr>
          <w:rFonts w:eastAsia="Times New Roman" w:cs="Times New Roman"/>
          <w:szCs w:val="24"/>
        </w:rPr>
        <w:t xml:space="preserve"> Ευχαριστώ, κυρία Πρόεδρε.</w:t>
      </w:r>
    </w:p>
    <w:p w14:paraId="349D4ED3"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Βουλευτές, σήμερα συζητούμε ένα νομοσχέδιο που περίμεναν με ιδιαίτερη ανυπομονησία εκατοντάδες χιλιάδες συμπολίτες μας στην περιφέρεια. Σήμερα συζητούμε για μ</w:t>
      </w:r>
      <w:r>
        <w:rPr>
          <w:rFonts w:eastAsia="Times New Roman" w:cs="Times New Roman"/>
          <w:szCs w:val="24"/>
        </w:rPr>
        <w:t>ια πρωτοβουλία που διορθώνει μια παθογένεια του παρελθόντος η οποία άφησε χωρίς τηλεοπτικό σήμα τρεισήμισι χιλιάδες «λευκές» -εντός εισαγωγικών η λέξη- περιοχές και τουλάχιστον τετρακόσιες έντεκα χιλιάδες πολίτες. Εγώ πιστεύω ότι ίσως είναι περισσότεροι κα</w:t>
      </w:r>
      <w:r>
        <w:rPr>
          <w:rFonts w:eastAsia="Times New Roman" w:cs="Times New Roman"/>
          <w:szCs w:val="24"/>
        </w:rPr>
        <w:t>ι από πεντακόσιες χιλιάδες.</w:t>
      </w:r>
    </w:p>
    <w:p w14:paraId="349D4ED4"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szCs w:val="24"/>
        </w:rPr>
        <w:t xml:space="preserve">Αυτή την παθογένεια ερχόμαστε εμείς να διορθώσουμε, αντιμετωπίζοντας οριστικά το μαύρο -χωρίς εισαγωγικά- της </w:t>
      </w:r>
      <w:r>
        <w:rPr>
          <w:rFonts w:eastAsia="Times New Roman" w:cs="Times New Roman"/>
          <w:szCs w:val="24"/>
        </w:rPr>
        <w:t>σ</w:t>
      </w:r>
      <w:r>
        <w:rPr>
          <w:rFonts w:eastAsia="Times New Roman" w:cs="Times New Roman"/>
          <w:szCs w:val="24"/>
        </w:rPr>
        <w:t>υγκυβέρνησης Νέας Δημοκρατίας και ΠΑΣΟΚ στους τηλεοπτικούς δέκτες εκατοντάδων χιλιάδων συμπολιτών μας κατά τη μετάβασ</w:t>
      </w:r>
      <w:r>
        <w:rPr>
          <w:rFonts w:eastAsia="Times New Roman" w:cs="Times New Roman"/>
          <w:szCs w:val="24"/>
        </w:rPr>
        <w:t>η στο ψηφιακό σήμα. Διότι δεν είναι εδώ η κ. Άννα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Μισέλ, που πρέπει να ξέρει ότι η μετάβαση στο ψηφιακό σήμα δεν φέρνει πάντοτε προβλήματα και παθογένειες και αυτά δεν έρχονται ως «μάννα εξ ουρανού».</w:t>
      </w:r>
    </w:p>
    <w:p w14:paraId="349D4ED5"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szCs w:val="24"/>
        </w:rPr>
        <w:t>Δυστυχώς είναι μια πραγματικότητα αυτή που μας προσβάλ</w:t>
      </w:r>
      <w:r>
        <w:rPr>
          <w:rFonts w:eastAsia="Times New Roman" w:cs="Times New Roman"/>
          <w:szCs w:val="24"/>
        </w:rPr>
        <w:t>λει ως πολιτεία. Συζητούμε ακόμη το 2018 αν οι κάτοικοι απομακρυσμένων περιοχών θα έχουν πρόσβαση στην πληροφόρηση και στην ψυχαγωγία. Το συζητούμε, βέβαια, διότι, όπως είπα, τίποτα δεν έρχεται από ένα ιστορικό κενό, διότι ακριβώς η μετάβαση στο ψηφιακό σή</w:t>
      </w:r>
      <w:r>
        <w:rPr>
          <w:rFonts w:eastAsia="Times New Roman" w:cs="Times New Roman"/>
          <w:szCs w:val="24"/>
        </w:rPr>
        <w:t xml:space="preserve">μα έγινε από τους προκατόχους μας με έναν τρόπο ιδιαίτερα αδιαφανή, αναποτελεσματικό και προκλητικό, κάτι το οποίο αποδέχονται και ομολογούν και οι ίδιοι οι Βουλευτές της Νέας Δημοκρατίας και του ΠΑΣΟΚ, που από το 2015 μάς </w:t>
      </w:r>
      <w:r>
        <w:rPr>
          <w:rFonts w:eastAsia="Times New Roman" w:cs="Times New Roman"/>
          <w:szCs w:val="24"/>
        </w:rPr>
        <w:lastRenderedPageBreak/>
        <w:t>έχουν πραγματικά βομβαρδίσει με σ</w:t>
      </w:r>
      <w:r>
        <w:rPr>
          <w:rFonts w:eastAsia="Times New Roman" w:cs="Times New Roman"/>
          <w:szCs w:val="24"/>
        </w:rPr>
        <w:t>υνεχείς ερωτήσεις, πιέζοντας για την εκ των υστέρων λύση. Αιτήματα, εκκλήσεις, επιστολές λαμβάνουμε ακόμη και από δημάρχους που μόνο από την Κυβέρνηση δεν είναι.</w:t>
      </w:r>
    </w:p>
    <w:p w14:paraId="349D4ED6"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ο διαγωνισμός για τον </w:t>
      </w:r>
      <w:proofErr w:type="spellStart"/>
      <w:r>
        <w:rPr>
          <w:rFonts w:eastAsia="Times New Roman" w:cs="Times New Roman"/>
          <w:szCs w:val="24"/>
        </w:rPr>
        <w:t>πάροχο</w:t>
      </w:r>
      <w:proofErr w:type="spellEnd"/>
      <w:r>
        <w:rPr>
          <w:rFonts w:eastAsia="Times New Roman" w:cs="Times New Roman"/>
          <w:szCs w:val="24"/>
        </w:rPr>
        <w:t xml:space="preserve"> δικτύου αποδείχθηκε μια παρωδία και η μετάβαση</w:t>
      </w:r>
      <w:r>
        <w:rPr>
          <w:rFonts w:eastAsia="Times New Roman" w:cs="Times New Roman"/>
          <w:szCs w:val="24"/>
        </w:rPr>
        <w:t xml:space="preserve"> στο ψηφιακό σήμα εξαιρετική προβληματική. Αυτό δεν είναι μια αξιολογική τοποθέτηση. Είναι ένα </w:t>
      </w:r>
      <w:r>
        <w:rPr>
          <w:rFonts w:eastAsia="Times New Roman" w:cs="Times New Roman"/>
          <w:szCs w:val="24"/>
          <w:lang w:val="en-US"/>
        </w:rPr>
        <w:t>lifestyle</w:t>
      </w:r>
      <w:r w:rsidRPr="0000642A">
        <w:rPr>
          <w:rFonts w:eastAsia="Times New Roman" w:cs="Times New Roman"/>
          <w:szCs w:val="24"/>
        </w:rPr>
        <w:t xml:space="preserve"> </w:t>
      </w:r>
      <w:r>
        <w:rPr>
          <w:rFonts w:eastAsia="Times New Roman" w:cs="Times New Roman"/>
          <w:szCs w:val="24"/>
          <w:lang w:val="en-US"/>
        </w:rPr>
        <w:t>fact</w:t>
      </w:r>
      <w:r>
        <w:rPr>
          <w:rFonts w:eastAsia="Times New Roman" w:cs="Times New Roman"/>
          <w:szCs w:val="24"/>
        </w:rPr>
        <w:t xml:space="preserve"> το οποίο βιώνουν χιλιάδες συμπολίτες μας.</w:t>
      </w:r>
    </w:p>
    <w:p w14:paraId="349D4ED7"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szCs w:val="24"/>
        </w:rPr>
        <w:t>Όμως</w:t>
      </w:r>
      <w:r w:rsidRPr="0000642A">
        <w:rPr>
          <w:rFonts w:eastAsia="Times New Roman" w:cs="Times New Roman"/>
          <w:szCs w:val="24"/>
        </w:rPr>
        <w:t>,</w:t>
      </w:r>
      <w:r>
        <w:rPr>
          <w:rFonts w:eastAsia="Times New Roman" w:cs="Times New Roman"/>
          <w:szCs w:val="24"/>
        </w:rPr>
        <w:t xml:space="preserve"> επειδή άκουσα και την κ</w:t>
      </w:r>
      <w:r w:rsidRPr="0000642A">
        <w:rPr>
          <w:rFonts w:eastAsia="Times New Roman" w:cs="Times New Roman"/>
          <w:szCs w:val="24"/>
        </w:rPr>
        <w:t>.</w:t>
      </w:r>
      <w:r>
        <w:rPr>
          <w:rFonts w:eastAsia="Times New Roman" w:cs="Times New Roman"/>
          <w:szCs w:val="24"/>
        </w:rPr>
        <w:t xml:space="preserve"> Ασημακοπούλου να σκαλίζει αυτό το θέμα</w:t>
      </w:r>
      <w:r w:rsidRPr="00CB3B14">
        <w:rPr>
          <w:rFonts w:eastAsia="Times New Roman" w:cs="Times New Roman"/>
          <w:szCs w:val="24"/>
        </w:rPr>
        <w:t>,</w:t>
      </w:r>
      <w:r>
        <w:rPr>
          <w:rFonts w:eastAsia="Times New Roman" w:cs="Times New Roman"/>
          <w:szCs w:val="24"/>
        </w:rPr>
        <w:t xml:space="preserve"> να θυμίσουμε σε όλους ότι ήταν έν</w:t>
      </w:r>
      <w:r>
        <w:rPr>
          <w:rFonts w:eastAsia="Times New Roman" w:cs="Times New Roman"/>
          <w:szCs w:val="24"/>
        </w:rPr>
        <w:t>ας διαγωνισμός με έναν συμμετέχοντα</w:t>
      </w:r>
      <w:r w:rsidRPr="00CB3B14">
        <w:rPr>
          <w:rFonts w:eastAsia="Times New Roman" w:cs="Times New Roman"/>
          <w:szCs w:val="24"/>
        </w:rPr>
        <w:t>,</w:t>
      </w:r>
      <w:r>
        <w:rPr>
          <w:rFonts w:eastAsia="Times New Roman" w:cs="Times New Roman"/>
          <w:szCs w:val="24"/>
        </w:rPr>
        <w:t xml:space="preserve"> με τίμημα την ελάχιστη τιμή εκκίνησης </w:t>
      </w:r>
      <w:r w:rsidRPr="00CB3B14">
        <w:rPr>
          <w:rFonts w:eastAsia="Times New Roman" w:cs="Times New Roman"/>
          <w:szCs w:val="24"/>
        </w:rPr>
        <w:t>-</w:t>
      </w:r>
      <w:r>
        <w:rPr>
          <w:rFonts w:eastAsia="Times New Roman" w:cs="Times New Roman"/>
          <w:szCs w:val="24"/>
        </w:rPr>
        <w:t>περίπου 18 εκατομμύρια ευρώ</w:t>
      </w:r>
      <w:r w:rsidRPr="00CB3B14">
        <w:rPr>
          <w:rFonts w:eastAsia="Times New Roman" w:cs="Times New Roman"/>
          <w:szCs w:val="24"/>
        </w:rPr>
        <w:t>-</w:t>
      </w:r>
      <w:r>
        <w:rPr>
          <w:rFonts w:eastAsia="Times New Roman" w:cs="Times New Roman"/>
          <w:szCs w:val="24"/>
        </w:rPr>
        <w:t xml:space="preserve"> και μάλιστα</w:t>
      </w:r>
      <w:r w:rsidRPr="00CB3B14">
        <w:rPr>
          <w:rFonts w:eastAsia="Times New Roman" w:cs="Times New Roman"/>
          <w:szCs w:val="24"/>
        </w:rPr>
        <w:t>,</w:t>
      </w:r>
      <w:r>
        <w:rPr>
          <w:rFonts w:eastAsia="Times New Roman" w:cs="Times New Roman"/>
          <w:szCs w:val="24"/>
        </w:rPr>
        <w:t xml:space="preserve"> στους όρους προκήρυξης προέβλεπε ότι</w:t>
      </w:r>
      <w:r w:rsidRPr="00CB3B14">
        <w:rPr>
          <w:rFonts w:eastAsia="Times New Roman" w:cs="Times New Roman"/>
          <w:szCs w:val="24"/>
        </w:rPr>
        <w:t>,</w:t>
      </w:r>
      <w:r>
        <w:rPr>
          <w:rFonts w:eastAsia="Times New Roman" w:cs="Times New Roman"/>
          <w:szCs w:val="24"/>
        </w:rPr>
        <w:t xml:space="preserve"> αν υπάρχει ένας υποψήφιος</w:t>
      </w:r>
      <w:r w:rsidRPr="00CB3B14">
        <w:rPr>
          <w:rFonts w:eastAsia="Times New Roman" w:cs="Times New Roman"/>
          <w:szCs w:val="24"/>
        </w:rPr>
        <w:t>,</w:t>
      </w:r>
      <w:r>
        <w:rPr>
          <w:rFonts w:eastAsia="Times New Roman" w:cs="Times New Roman"/>
          <w:szCs w:val="24"/>
        </w:rPr>
        <w:t xml:space="preserve"> θα πάμε με την ελάχιστη τιμή εκκίνησης</w:t>
      </w:r>
      <w:r w:rsidRPr="00CB3B14">
        <w:rPr>
          <w:rFonts w:eastAsia="Times New Roman" w:cs="Times New Roman"/>
          <w:szCs w:val="24"/>
        </w:rPr>
        <w:t xml:space="preserve">. </w:t>
      </w:r>
      <w:r>
        <w:rPr>
          <w:rFonts w:eastAsia="Times New Roman" w:cs="Times New Roman"/>
          <w:szCs w:val="24"/>
        </w:rPr>
        <w:t xml:space="preserve">Άρα, ως δημόσιοι λειτουργοί τόσο </w:t>
      </w:r>
      <w:r>
        <w:rPr>
          <w:rFonts w:eastAsia="Times New Roman" w:cs="Times New Roman"/>
          <w:szCs w:val="24"/>
        </w:rPr>
        <w:t>πολύ ενδιαφέρονταν να διασφαλίσουν το δημόσιο συμφέρον.</w:t>
      </w:r>
    </w:p>
    <w:p w14:paraId="349D4ED8"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Καταλαβαίνω ότι οι </w:t>
      </w:r>
      <w:proofErr w:type="spellStart"/>
      <w:r>
        <w:rPr>
          <w:rFonts w:eastAsia="Times New Roman" w:cs="Times New Roman"/>
          <w:szCs w:val="24"/>
        </w:rPr>
        <w:t>καναλάρχες</w:t>
      </w:r>
      <w:proofErr w:type="spellEnd"/>
      <w:r>
        <w:rPr>
          <w:rFonts w:eastAsia="Times New Roman" w:cs="Times New Roman"/>
          <w:szCs w:val="24"/>
        </w:rPr>
        <w:t xml:space="preserve"> κάνουν τη δουλειά τους</w:t>
      </w:r>
      <w:r w:rsidRPr="00A94DA5">
        <w:rPr>
          <w:rFonts w:eastAsia="Times New Roman" w:cs="Times New Roman"/>
          <w:szCs w:val="24"/>
        </w:rPr>
        <w:t>,</w:t>
      </w:r>
      <w:r>
        <w:rPr>
          <w:rFonts w:eastAsia="Times New Roman" w:cs="Times New Roman"/>
          <w:szCs w:val="24"/>
        </w:rPr>
        <w:t xml:space="preserve"> αλλά όσοι δρουν ως λειτουργοί του δημοσίου συμφέροντος πρέπει να το αποδεικνύουν στην πράξη και όχι με λόγια και κραυγές και με μια σύμβαση, βέβαι</w:t>
      </w:r>
      <w:r>
        <w:rPr>
          <w:rFonts w:eastAsia="Times New Roman" w:cs="Times New Roman"/>
          <w:szCs w:val="24"/>
        </w:rPr>
        <w:t xml:space="preserve">α, δεσμευτική για δεκαπέντε χρόνια. Ήταν ένας διαγωνισμός </w:t>
      </w:r>
      <w:r w:rsidRPr="00241F6C">
        <w:rPr>
          <w:rFonts w:eastAsia="Times New Roman" w:cs="Times New Roman"/>
          <w:szCs w:val="24"/>
        </w:rPr>
        <w:t>–</w:t>
      </w:r>
      <w:r>
        <w:rPr>
          <w:rFonts w:eastAsia="Times New Roman" w:cs="Times New Roman"/>
          <w:szCs w:val="24"/>
        </w:rPr>
        <w:t>υποτίθεται</w:t>
      </w:r>
      <w:r w:rsidRPr="00241F6C">
        <w:rPr>
          <w:rFonts w:eastAsia="Times New Roman" w:cs="Times New Roman"/>
          <w:szCs w:val="24"/>
        </w:rPr>
        <w:t>-</w:t>
      </w:r>
      <w:r>
        <w:rPr>
          <w:rFonts w:eastAsia="Times New Roman" w:cs="Times New Roman"/>
          <w:szCs w:val="24"/>
        </w:rPr>
        <w:t xml:space="preserve"> με δημοπρασία, χωρίς δημοπρασία. Έδωσε, λοιπόν, στην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xml:space="preserve">, στους </w:t>
      </w:r>
      <w:proofErr w:type="spellStart"/>
      <w:r>
        <w:rPr>
          <w:rFonts w:eastAsia="Times New Roman" w:cs="Times New Roman"/>
          <w:szCs w:val="24"/>
        </w:rPr>
        <w:t>καναλάρχες</w:t>
      </w:r>
      <w:proofErr w:type="spellEnd"/>
      <w:r>
        <w:rPr>
          <w:rFonts w:eastAsia="Times New Roman" w:cs="Times New Roman"/>
          <w:szCs w:val="24"/>
        </w:rPr>
        <w:t xml:space="preserve">, το δικαίωμα εκμετάλλευσής ενός </w:t>
      </w:r>
      <w:r>
        <w:rPr>
          <w:rFonts w:eastAsia="Times New Roman" w:cs="Times New Roman"/>
          <w:szCs w:val="24"/>
        </w:rPr>
        <w:lastRenderedPageBreak/>
        <w:t xml:space="preserve">σημαντικού δικτύου και, μάλιστα –προσέξτε εδώ την πρόκληση- με προβλέψεις επιμερισμού του επιχειρηματικού ρίσκου και εγγυημένης κερδοφορίας. </w:t>
      </w:r>
    </w:p>
    <w:p w14:paraId="349D4ED9"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Αυτό είναι πρόκληση για την κοινωνία, αλλά και για όλους τους επιχειρηματίες αυτής της χώρας. Δεν υπήρξε ποτέ κανέ</w:t>
      </w:r>
      <w:r>
        <w:rPr>
          <w:rFonts w:eastAsia="Times New Roman" w:cs="Times New Roman"/>
          <w:szCs w:val="24"/>
        </w:rPr>
        <w:t>νας άλλος διαγωνισμός ο οποίος να προβλέπει εγγυημένη κερδοφορία και μάλιστα που να αφορά ένα δημόσιο αγαθό: το φάσμα. Αυτό το λέω, επειδή ακούσαμε και πάρα πολλά ανέκδοτα, ότι το φάσμα είναι απεριόριστο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349D4EDA"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Εσείς, κύριε </w:t>
      </w:r>
      <w:proofErr w:type="spellStart"/>
      <w:r>
        <w:rPr>
          <w:rFonts w:eastAsia="Times New Roman" w:cs="Times New Roman"/>
          <w:szCs w:val="24"/>
        </w:rPr>
        <w:t>Καβαδέλλα</w:t>
      </w:r>
      <w:proofErr w:type="spellEnd"/>
      <w:r>
        <w:rPr>
          <w:rFonts w:eastAsia="Times New Roman" w:cs="Times New Roman"/>
          <w:szCs w:val="24"/>
        </w:rPr>
        <w:t>, έχετε μπερδέψει τη δ</w:t>
      </w:r>
      <w:r>
        <w:rPr>
          <w:rFonts w:eastAsia="Times New Roman" w:cs="Times New Roman"/>
          <w:szCs w:val="24"/>
        </w:rPr>
        <w:t xml:space="preserve">ορυφορική τηλεόραση με την επίγεια ψηφιακή. Θα σας κάνουμε ένα φροντιστήριο κάποια στιγμή να το καταλάβετε. </w:t>
      </w:r>
    </w:p>
    <w:p w14:paraId="349D4EDB"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Εγώ θα σας κάνω. </w:t>
      </w:r>
    </w:p>
    <w:p w14:paraId="349D4EDC"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ΕΛΕΥΘΕΡΙΟΣ ΚΡΕΤΣΟΣ (Υφυπουργός Ψηφιακής Πολιτικής, Τηλεπικοινωνιών και Ενημέρωσης):</w:t>
      </w:r>
      <w:r>
        <w:rPr>
          <w:rFonts w:eastAsia="Times New Roman" w:cs="Times New Roman"/>
          <w:szCs w:val="24"/>
        </w:rPr>
        <w:t xml:space="preserve"> Επίσης προκλητικό ήταν </w:t>
      </w:r>
      <w:r>
        <w:rPr>
          <w:rFonts w:eastAsia="Times New Roman" w:cs="Times New Roman"/>
          <w:szCs w:val="24"/>
        </w:rPr>
        <w:t xml:space="preserve">ότι δέκα ημέρες μετά τη λήξη της διαβούλευσης, ως διά μαγείας αλλοιώθηκε ο χάρτης συχνοτήτων. Από τα διακόσια εβδομήντα πέντε κέντρα εκπομπής, που θα μας έφερναν κάλυψη 98%, πήγαμε στα </w:t>
      </w:r>
      <w:proofErr w:type="spellStart"/>
      <w:r>
        <w:rPr>
          <w:rFonts w:eastAsia="Times New Roman" w:cs="Times New Roman"/>
          <w:szCs w:val="24"/>
        </w:rPr>
        <w:t>εκατόν</w:t>
      </w:r>
      <w:proofErr w:type="spellEnd"/>
      <w:r>
        <w:rPr>
          <w:rFonts w:eastAsia="Times New Roman" w:cs="Times New Roman"/>
          <w:szCs w:val="24"/>
        </w:rPr>
        <w:t xml:space="preserve"> πενήντα έξι κέντρα εκπομπής. Και ακόμα η Νέα Δημοκρατία δεν μας </w:t>
      </w:r>
      <w:r>
        <w:rPr>
          <w:rFonts w:eastAsia="Times New Roman" w:cs="Times New Roman"/>
          <w:szCs w:val="24"/>
        </w:rPr>
        <w:t xml:space="preserve">έχει απαντήσει το γιατί. Γιατί το κάνατε αυτό; Ποιον και τι εξυπηρετήσατε; Με ποιον τρόπο </w:t>
      </w:r>
      <w:r>
        <w:rPr>
          <w:rFonts w:eastAsia="Times New Roman" w:cs="Times New Roman"/>
          <w:szCs w:val="24"/>
        </w:rPr>
        <w:lastRenderedPageBreak/>
        <w:t xml:space="preserve">εξυπηρετήσατε το δημόσιο συμφέρον; Οι </w:t>
      </w:r>
      <w:proofErr w:type="spellStart"/>
      <w:r>
        <w:rPr>
          <w:rFonts w:eastAsia="Times New Roman" w:cs="Times New Roman"/>
          <w:szCs w:val="24"/>
        </w:rPr>
        <w:t>μεγαλοκαναλάρχες</w:t>
      </w:r>
      <w:proofErr w:type="spellEnd"/>
      <w:r>
        <w:rPr>
          <w:rFonts w:eastAsia="Times New Roman" w:cs="Times New Roman"/>
          <w:szCs w:val="24"/>
        </w:rPr>
        <w:t xml:space="preserve">, λοιπόν, πήραν το περιεχόμενο, πήραν και δίκτυο. Έλεγξαν πλήρως το ραδιοτηλεοπτικό τοπίο και όλη τη σφαίρα της </w:t>
      </w:r>
      <w:r>
        <w:rPr>
          <w:rFonts w:eastAsia="Times New Roman" w:cs="Times New Roman"/>
          <w:szCs w:val="24"/>
        </w:rPr>
        <w:t xml:space="preserve">κυκλοφορίας και της παραγωγής της ενημέρωσης, χωρίς να τους έχετε δώσει άδειες περιεχομένου. Μάλιστα, μαζί με τις τράπεζες επιχειρήσατε να διευκολύνετε και τη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αυτή την κοινοπραξία η οποία το πρώτο τίμημα καταβολής για το ψηφιακό σήμα το έδωσε μόλι</w:t>
      </w:r>
      <w:r>
        <w:rPr>
          <w:rFonts w:eastAsia="Times New Roman" w:cs="Times New Roman"/>
          <w:szCs w:val="24"/>
        </w:rPr>
        <w:t xml:space="preserve">ς το 2017. </w:t>
      </w:r>
    </w:p>
    <w:p w14:paraId="349D4EDD"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Επειδή άκουσα την κ</w:t>
      </w:r>
      <w:r>
        <w:rPr>
          <w:rFonts w:eastAsia="Times New Roman" w:cs="Times New Roman"/>
          <w:szCs w:val="24"/>
        </w:rPr>
        <w:t>.</w:t>
      </w:r>
      <w:r>
        <w:rPr>
          <w:rFonts w:eastAsia="Times New Roman" w:cs="Times New Roman"/>
          <w:szCs w:val="24"/>
        </w:rPr>
        <w:t xml:space="preserve"> Άννα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Μισέλ να πανηγυρίζει για το πρώτο ψηφιακό μέρισμα, ήθελα να της θυμίσω ότι ήταν υποχρέωση της χώρας. Η Κομισιόν παρακαλούσε από το 2011 να το κάνουν όλες οι κυβερνήσεις και αυτοί δεν έκαναν τίποτα. Μάλλον ακριβέστερα</w:t>
      </w:r>
      <w:r>
        <w:rPr>
          <w:rFonts w:eastAsia="Times New Roman" w:cs="Times New Roman"/>
          <w:szCs w:val="24"/>
        </w:rPr>
        <w:t xml:space="preserve">, έκαναν πάρα πολλά, δηλαδή έκλεισαν την ΕΡΤ, έκλεισαν το Ινστιτούτο Οπτικοακουστικών Μέσων, έκλεισαν το Εθνικό Οπτικοακουστικό Αρχείο, έβγαλαν ένα χάρτη «τσάτρα </w:t>
      </w:r>
      <w:proofErr w:type="spellStart"/>
      <w:r>
        <w:rPr>
          <w:rFonts w:eastAsia="Times New Roman" w:cs="Times New Roman"/>
          <w:szCs w:val="24"/>
        </w:rPr>
        <w:t>πάτρα</w:t>
      </w:r>
      <w:proofErr w:type="spellEnd"/>
      <w:r>
        <w:rPr>
          <w:rFonts w:eastAsia="Times New Roman" w:cs="Times New Roman"/>
          <w:szCs w:val="24"/>
        </w:rPr>
        <w:t xml:space="preserve">», άλλαξαν τα Κέντρα Λήψης Εκπομπής κατά το δοκούν, για να διευκολύνουν του </w:t>
      </w:r>
      <w:proofErr w:type="spellStart"/>
      <w:r>
        <w:rPr>
          <w:rFonts w:eastAsia="Times New Roman" w:cs="Times New Roman"/>
          <w:szCs w:val="24"/>
        </w:rPr>
        <w:t>καναλάρχες</w:t>
      </w:r>
      <w:proofErr w:type="spellEnd"/>
      <w:r>
        <w:rPr>
          <w:rFonts w:eastAsia="Times New Roman" w:cs="Times New Roman"/>
          <w:szCs w:val="24"/>
        </w:rPr>
        <w:t xml:space="preserve"> στ</w:t>
      </w:r>
      <w:r>
        <w:rPr>
          <w:rFonts w:eastAsia="Times New Roman" w:cs="Times New Roman"/>
          <w:szCs w:val="24"/>
        </w:rPr>
        <w:t xml:space="preserve">η ρήτρα κερδοφορίας και βέβαια να επιμερίσουν το ρίσκο σε βάρος όλων όσοι είχαν να πληρώσουν αυτό που λέμε ΑΟΤ, δηλαδή την ανώτατη τιμή, δηλαδή τα περιφερειακά κανάλια. </w:t>
      </w:r>
    </w:p>
    <w:p w14:paraId="349D4EDE"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Άρα έχετε κάνει πάρα πολλά τα τελευταία χρόνια. Το πιο χυδαίο, όμως, ήταν ότι κάνοντας</w:t>
      </w:r>
      <w:r>
        <w:rPr>
          <w:rFonts w:eastAsia="Times New Roman" w:cs="Times New Roman"/>
          <w:szCs w:val="24"/>
        </w:rPr>
        <w:t xml:space="preserve"> μια σύμβαση με το ελληνικό </w:t>
      </w:r>
      <w:r>
        <w:rPr>
          <w:rFonts w:eastAsia="Times New Roman" w:cs="Times New Roman"/>
          <w:szCs w:val="24"/>
        </w:rPr>
        <w:t>δ</w:t>
      </w:r>
      <w:r>
        <w:rPr>
          <w:rFonts w:eastAsia="Times New Roman" w:cs="Times New Roman"/>
          <w:szCs w:val="24"/>
        </w:rPr>
        <w:t xml:space="preserve">ημόσιο, κάνατε με νόμιμο τρόπο μια κατάσταση «Γιάννης κερνάει, Γιάννης πίνει», από τη μια τσέπη στην άλλη. Και, βέβαια, </w:t>
      </w:r>
      <w:r>
        <w:rPr>
          <w:rFonts w:eastAsia="Times New Roman" w:cs="Times New Roman"/>
          <w:szCs w:val="24"/>
        </w:rPr>
        <w:lastRenderedPageBreak/>
        <w:t xml:space="preserve">ως διά μαγείας το 2013 κλείνει και η ΕΡΤ. Ήταν ένα βίαιο, βάρβαρο, αιφνίδιο χτύπημα στην ελευθεροτυπία και </w:t>
      </w:r>
      <w:r>
        <w:rPr>
          <w:rFonts w:eastAsia="Times New Roman" w:cs="Times New Roman"/>
          <w:szCs w:val="24"/>
        </w:rPr>
        <w:t xml:space="preserve">στις ζωές των ανθρώπων οι οποίοι εργάζονταν εκεί. </w:t>
      </w:r>
    </w:p>
    <w:p w14:paraId="349D4EDF"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Και να μην ξαναμιλήσετε έτσι, κύριε </w:t>
      </w:r>
      <w:proofErr w:type="spellStart"/>
      <w:r>
        <w:rPr>
          <w:rFonts w:eastAsia="Times New Roman" w:cs="Times New Roman"/>
          <w:szCs w:val="24"/>
        </w:rPr>
        <w:t>Καβαδέλλα</w:t>
      </w:r>
      <w:proofErr w:type="spellEnd"/>
      <w:r>
        <w:rPr>
          <w:rFonts w:eastAsia="Times New Roman" w:cs="Times New Roman"/>
          <w:szCs w:val="24"/>
        </w:rPr>
        <w:t xml:space="preserve">. Δεν σας τιμά να λέτε για χοιροστάσια, όταν μιλάτε για τους ανθρώπους που δουλεύουν στην ΕΡΤ. Είναι ντροπή σας αυτό το πράγμα. </w:t>
      </w:r>
    </w:p>
    <w:p w14:paraId="349D4EE0"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Όχι, δεν </w:t>
      </w:r>
      <w:r>
        <w:rPr>
          <w:rFonts w:eastAsia="Times New Roman" w:cs="Times New Roman"/>
          <w:szCs w:val="24"/>
        </w:rPr>
        <w:t xml:space="preserve">είναι ντροπή μου. Είναι δική σας ντροπή. </w:t>
      </w:r>
    </w:p>
    <w:p w14:paraId="349D4EE1" w14:textId="77777777" w:rsidR="00AA5F14" w:rsidRDefault="00642151">
      <w:pPr>
        <w:spacing w:line="600" w:lineRule="auto"/>
        <w:ind w:firstLine="720"/>
        <w:jc w:val="both"/>
        <w:rPr>
          <w:rFonts w:eastAsia="Times New Roman" w:cs="Times New Roman"/>
          <w:szCs w:val="24"/>
        </w:rPr>
      </w:pPr>
      <w:r w:rsidRPr="00186459">
        <w:rPr>
          <w:rFonts w:eastAsia="Times New Roman" w:cs="Times New Roman"/>
          <w:b/>
          <w:szCs w:val="24"/>
        </w:rPr>
        <w:t>ΕΛΕΥΘΕΡΙΟΣ ΚΡΕΤΣΟΣ (Υφυπουργός Ψηφιακής Πολιτικής, Τηλεπικοινωνιών και Ενημέρωσης):</w:t>
      </w:r>
      <w:r w:rsidRPr="00186459">
        <w:rPr>
          <w:rFonts w:eastAsia="Times New Roman" w:cs="Times New Roman"/>
          <w:szCs w:val="24"/>
        </w:rPr>
        <w:t xml:space="preserve"> </w:t>
      </w:r>
      <w:r>
        <w:rPr>
          <w:rFonts w:eastAsia="Times New Roman" w:cs="Times New Roman"/>
          <w:szCs w:val="24"/>
        </w:rPr>
        <w:t xml:space="preserve">Είναι ντροπή σας να μιλάτε έτσι για τους εργαζόμενους. </w:t>
      </w:r>
    </w:p>
    <w:p w14:paraId="349D4EE2"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Τέλος πάντων, η ΕΡΤ με το κλείσιμ</w:t>
      </w:r>
      <w:r>
        <w:rPr>
          <w:rFonts w:eastAsia="Times New Roman" w:cs="Times New Roman"/>
          <w:szCs w:val="24"/>
        </w:rPr>
        <w:t>ό</w:t>
      </w:r>
      <w:r>
        <w:rPr>
          <w:rFonts w:eastAsia="Times New Roman" w:cs="Times New Roman"/>
          <w:szCs w:val="24"/>
        </w:rPr>
        <w:t xml:space="preserve"> της είναι αναγκασμένη στη συνέχεια, μην</w:t>
      </w:r>
      <w:r>
        <w:rPr>
          <w:rFonts w:eastAsia="Times New Roman" w:cs="Times New Roman"/>
          <w:szCs w:val="24"/>
        </w:rPr>
        <w:t xml:space="preserve"> έχοντας ολοκληρώσει τον διαγωνισμό και για τους πομπούς –και θα δούμε τι έχει συμβεί και μ’ αυτό το θέμα- να νοικιάσει υπηρεσίες από τη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xml:space="preserve"> και να δίνει περίπου 2,5 εκατομμύρια τον χρόνο, από την ώρα βέβαια που άνοιξε. </w:t>
      </w:r>
    </w:p>
    <w:p w14:paraId="349D4EE3"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Ακούσαμε και άλλα ανέκδοτα από </w:t>
      </w:r>
      <w:r>
        <w:rPr>
          <w:rFonts w:eastAsia="Times New Roman" w:cs="Times New Roman"/>
          <w:szCs w:val="24"/>
        </w:rPr>
        <w:t>την κ</w:t>
      </w:r>
      <w:r>
        <w:rPr>
          <w:rFonts w:eastAsia="Times New Roman" w:cs="Times New Roman"/>
          <w:szCs w:val="24"/>
        </w:rPr>
        <w:t>.</w:t>
      </w:r>
      <w:r>
        <w:rPr>
          <w:rFonts w:eastAsia="Times New Roman" w:cs="Times New Roman"/>
          <w:szCs w:val="24"/>
        </w:rPr>
        <w:t xml:space="preserve"> Ασημακοπούλου σήμερα, η οποία πραγματικά δεν ξέρω με ποιο θράσος μιλάει –πολιτικό θράσος εννοώ, δεν έχω τίποτα προσωπικό μαζί της- και λέει για εμάς ότι μετά από τρ</w:t>
      </w:r>
      <w:r>
        <w:rPr>
          <w:rFonts w:eastAsia="Times New Roman" w:cs="Times New Roman"/>
          <w:szCs w:val="24"/>
        </w:rPr>
        <w:t>ιά</w:t>
      </w:r>
      <w:r>
        <w:rPr>
          <w:rFonts w:eastAsia="Times New Roman" w:cs="Times New Roman"/>
          <w:szCs w:val="24"/>
        </w:rPr>
        <w:t>μισι χρόνια κάνουμε παλινωδίες. Ποιες παλινωδίες; Δεν είναι εδώ η κ</w:t>
      </w:r>
      <w:r>
        <w:rPr>
          <w:rFonts w:eastAsia="Times New Roman" w:cs="Times New Roman"/>
          <w:szCs w:val="24"/>
        </w:rPr>
        <w:t>.</w:t>
      </w:r>
      <w:r>
        <w:rPr>
          <w:rFonts w:eastAsia="Times New Roman" w:cs="Times New Roman"/>
          <w:szCs w:val="24"/>
        </w:rPr>
        <w:t xml:space="preserve"> Ασημακοπούλου.</w:t>
      </w:r>
      <w:r>
        <w:rPr>
          <w:rFonts w:eastAsia="Times New Roman" w:cs="Times New Roman"/>
          <w:szCs w:val="24"/>
        </w:rPr>
        <w:t xml:space="preserve"> Ποιος άνοιξε την ΕΡΤ; Ποιος τελείωσε την ιστορία με την </w:t>
      </w:r>
      <w:r>
        <w:rPr>
          <w:rFonts w:eastAsia="Times New Roman" w:cs="Times New Roman"/>
          <w:szCs w:val="24"/>
        </w:rPr>
        <w:t>ο</w:t>
      </w:r>
      <w:r>
        <w:rPr>
          <w:rFonts w:eastAsia="Times New Roman" w:cs="Times New Roman"/>
          <w:szCs w:val="24"/>
        </w:rPr>
        <w:t xml:space="preserve">δηγία για τα οπτικοακουστικά μέσα υπέρ </w:t>
      </w:r>
      <w:r>
        <w:rPr>
          <w:rFonts w:eastAsia="Times New Roman" w:cs="Times New Roman"/>
          <w:szCs w:val="24"/>
        </w:rPr>
        <w:lastRenderedPageBreak/>
        <w:t xml:space="preserve">των Ελλήνων δημιουργών; Ποιος κατοχύρωσε τηλεοπτικές συχνότητες με τους γείτονές μας, για να χωράνε περισσότερα κανάλια, ασχέτως βέβαια αν δεν υπάρχει </w:t>
      </w:r>
      <w:r>
        <w:rPr>
          <w:rFonts w:eastAsia="Times New Roman" w:cs="Times New Roman"/>
          <w:szCs w:val="24"/>
        </w:rPr>
        <w:t>επιχειρηματικό ενδιαφέρον; Επτά άδειες προκήρυξε το ΕΣΡ, με το ζόρι πέντε. Ποιος δεν ξέχασε να βάλει την υπογραφή του για τα τέλη χρήσεως συχνοτήτων; Ήταν τόσο πολύ απασχολημένοι οι άνθρωποι της συγκυβέρνησης και δεν μπορούσαν να βάλουν μια υπογραφή; Σαράν</w:t>
      </w:r>
      <w:r>
        <w:rPr>
          <w:rFonts w:eastAsia="Times New Roman" w:cs="Times New Roman"/>
          <w:szCs w:val="24"/>
        </w:rPr>
        <w:t>τα εκατομμύρια είναι αυτά!</w:t>
      </w:r>
    </w:p>
    <w:p w14:paraId="349D4EE4" w14:textId="77777777" w:rsidR="00AA5F14" w:rsidRDefault="00642151">
      <w:pPr>
        <w:tabs>
          <w:tab w:val="left" w:pos="3873"/>
        </w:tabs>
        <w:spacing w:line="600" w:lineRule="auto"/>
        <w:jc w:val="both"/>
        <w:rPr>
          <w:rFonts w:eastAsia="Times New Roman" w:cs="Times New Roman"/>
          <w:szCs w:val="24"/>
        </w:rPr>
      </w:pPr>
      <w:r>
        <w:rPr>
          <w:rFonts w:eastAsia="Times New Roman" w:cs="Times New Roman"/>
          <w:szCs w:val="24"/>
        </w:rPr>
        <w:t xml:space="preserve">Αυτές, λοιπόν, είναι οι προκλήσεις. Έχουμε αλλάξει πλήρως το θεσμικό πλαίσιο λειτουργίας των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 Το λέω με αυτοπεποίθηση. Όσα δεν κάνατε τριάντα χρόνια στον χώρο της ενημέρωσης και της ψυχαγωγίας, τ</w:t>
      </w:r>
      <w:r>
        <w:rPr>
          <w:rFonts w:eastAsia="Times New Roman" w:cs="Times New Roman"/>
          <w:szCs w:val="24"/>
        </w:rPr>
        <w:t>α</w:t>
      </w:r>
      <w:r>
        <w:rPr>
          <w:rFonts w:eastAsia="Times New Roman" w:cs="Times New Roman"/>
          <w:szCs w:val="24"/>
        </w:rPr>
        <w:t xml:space="preserve"> κάναμε </w:t>
      </w:r>
      <w:r>
        <w:rPr>
          <w:rFonts w:eastAsia="Times New Roman" w:cs="Times New Roman"/>
          <w:szCs w:val="24"/>
        </w:rPr>
        <w:t>εμείς. Δεν κάνετε ούτε μια «</w:t>
      </w:r>
      <w:r>
        <w:rPr>
          <w:rFonts w:eastAsia="Times New Roman" w:cs="Times New Roman"/>
          <w:szCs w:val="24"/>
          <w:lang w:val="en-US"/>
        </w:rPr>
        <w:t>friendly</w:t>
      </w:r>
      <w:r w:rsidRPr="00A722B2">
        <w:rPr>
          <w:rFonts w:eastAsia="Times New Roman" w:cs="Times New Roman"/>
          <w:szCs w:val="24"/>
        </w:rPr>
        <w:t xml:space="preserve"> </w:t>
      </w:r>
      <w:r>
        <w:rPr>
          <w:rFonts w:eastAsia="Times New Roman" w:cs="Times New Roman"/>
          <w:szCs w:val="24"/>
          <w:lang w:val="en-US"/>
        </w:rPr>
        <w:t>policy</w:t>
      </w:r>
      <w:r>
        <w:rPr>
          <w:rFonts w:eastAsia="Times New Roman" w:cs="Times New Roman"/>
          <w:szCs w:val="24"/>
        </w:rPr>
        <w:t xml:space="preserve">» να κατοχυρώσετε τα εθνικά δικαιώματα και στο θέμα των ψηφιακών συχνοτήτων και στο θέμα των υποδομών. </w:t>
      </w:r>
      <w:r w:rsidRPr="00840C4C">
        <w:rPr>
          <w:rFonts w:eastAsia="Times New Roman" w:cs="Times New Roman"/>
          <w:szCs w:val="24"/>
        </w:rPr>
        <w:t>Β</w:t>
      </w:r>
      <w:r>
        <w:rPr>
          <w:rFonts w:eastAsia="Times New Roman" w:cs="Times New Roman"/>
          <w:szCs w:val="24"/>
        </w:rPr>
        <w:t>έβαια ξεχάσατε να καταλογίσετε τα τέλη χρήσης συχνοτήτων, όπως ξεχάσατε να εφαρμόσετε και τον ειδικό φόρο τηλ</w:t>
      </w:r>
      <w:r>
        <w:rPr>
          <w:rFonts w:eastAsia="Times New Roman" w:cs="Times New Roman"/>
          <w:szCs w:val="24"/>
        </w:rPr>
        <w:t xml:space="preserve">εόρασης, αυτό το περιβόητο 20% του νόμου του πρώτου μνημονίου, του ν.3845/2010. </w:t>
      </w:r>
    </w:p>
    <w:p w14:paraId="349D4EE5" w14:textId="77777777" w:rsidR="00AA5F14" w:rsidRDefault="0064215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Συγγνώμη για την έντασή μου. Όμως, καμμιά φορά </w:t>
      </w:r>
      <w:r w:rsidRPr="001878DA">
        <w:rPr>
          <w:rFonts w:eastAsia="Times New Roman" w:cs="Times New Roman"/>
          <w:szCs w:val="24"/>
        </w:rPr>
        <w:t>νομίζω ότι</w:t>
      </w:r>
      <w:r>
        <w:rPr>
          <w:rFonts w:eastAsia="Times New Roman" w:cs="Times New Roman"/>
          <w:szCs w:val="24"/>
        </w:rPr>
        <w:t xml:space="preserve"> </w:t>
      </w:r>
      <w:r w:rsidRPr="00E57B5A">
        <w:rPr>
          <w:rFonts w:eastAsia="Times New Roman" w:cs="Times New Roman"/>
          <w:szCs w:val="24"/>
        </w:rPr>
        <w:t xml:space="preserve">πρέπει </w:t>
      </w:r>
      <w:r>
        <w:rPr>
          <w:rFonts w:eastAsia="Times New Roman" w:cs="Times New Roman"/>
          <w:szCs w:val="24"/>
        </w:rPr>
        <w:t xml:space="preserve">όσοι έρχονται στη </w:t>
      </w:r>
      <w:r w:rsidRPr="00840C4C">
        <w:rPr>
          <w:rFonts w:eastAsia="Times New Roman" w:cs="Times New Roman"/>
          <w:szCs w:val="24"/>
        </w:rPr>
        <w:t>Βουλή</w:t>
      </w:r>
      <w:r>
        <w:rPr>
          <w:rFonts w:eastAsia="Times New Roman" w:cs="Times New Roman"/>
          <w:szCs w:val="24"/>
        </w:rPr>
        <w:t xml:space="preserve"> να είναι και λίγο προετοιμασμένοι και να ξέρουν και για τι μιλάμε.</w:t>
      </w:r>
    </w:p>
    <w:p w14:paraId="349D4EE6"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lastRenderedPageBreak/>
        <w:t>Αυτά, λοιπόν, είναι</w:t>
      </w:r>
      <w:r>
        <w:rPr>
          <w:rFonts w:eastAsia="Times New Roman" w:cs="Times New Roman"/>
          <w:szCs w:val="24"/>
        </w:rPr>
        <w:t xml:space="preserve"> το παρελθόν. Ξέρω, </w:t>
      </w:r>
      <w:r w:rsidRPr="00AC526C">
        <w:rPr>
          <w:rFonts w:eastAsia="Times New Roman" w:cs="Times New Roman"/>
          <w:szCs w:val="24"/>
        </w:rPr>
        <w:t>όμως</w:t>
      </w:r>
      <w:r>
        <w:rPr>
          <w:rFonts w:eastAsia="Times New Roman" w:cs="Times New Roman"/>
          <w:szCs w:val="24"/>
        </w:rPr>
        <w:t xml:space="preserve">, ότι </w:t>
      </w:r>
      <w:r w:rsidRPr="00E57B5A">
        <w:rPr>
          <w:rFonts w:eastAsia="Times New Roman" w:cs="Times New Roman"/>
          <w:szCs w:val="24"/>
        </w:rPr>
        <w:t>πρέπει να</w:t>
      </w:r>
      <w:r>
        <w:rPr>
          <w:rFonts w:eastAsia="Times New Roman" w:cs="Times New Roman"/>
          <w:szCs w:val="24"/>
        </w:rPr>
        <w:t xml:space="preserve"> κοιτάξουμε μπροστά. </w:t>
      </w:r>
      <w:r w:rsidRPr="001878DA">
        <w:rPr>
          <w:rFonts w:eastAsia="Times New Roman" w:cs="Times New Roman"/>
          <w:szCs w:val="24"/>
        </w:rPr>
        <w:t>Νομίζω ότι</w:t>
      </w:r>
      <w:r>
        <w:rPr>
          <w:rFonts w:eastAsia="Times New Roman" w:cs="Times New Roman"/>
          <w:szCs w:val="24"/>
        </w:rPr>
        <w:t xml:space="preserve"> το παρόν </w:t>
      </w:r>
      <w:r w:rsidRPr="00823F09">
        <w:rPr>
          <w:rFonts w:eastAsia="Times New Roman" w:cs="Times New Roman"/>
          <w:szCs w:val="24"/>
        </w:rPr>
        <w:t>νομοσχέδιο</w:t>
      </w:r>
      <w:r>
        <w:rPr>
          <w:rFonts w:eastAsia="Times New Roman" w:cs="Times New Roman"/>
          <w:szCs w:val="24"/>
        </w:rPr>
        <w:t xml:space="preserve"> έρχεται να βάλει τις βάσεις για να ξεπεράσουμε το πρόβλημα του αποκλεισμού των χιλιάδων συμπολιτών μας από το αγαθό της ενημέρωσης, της ψυχαγωγίας και της εκπαίδευση</w:t>
      </w:r>
      <w:r>
        <w:rPr>
          <w:rFonts w:eastAsia="Times New Roman" w:cs="Times New Roman"/>
          <w:szCs w:val="24"/>
        </w:rPr>
        <w:t>ς.</w:t>
      </w:r>
    </w:p>
    <w:p w14:paraId="349D4EE7"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Θέλω, επίσης, να πω ότι το </w:t>
      </w:r>
      <w:r w:rsidRPr="00823F09">
        <w:rPr>
          <w:rFonts w:eastAsia="Times New Roman" w:cs="Times New Roman"/>
          <w:szCs w:val="24"/>
        </w:rPr>
        <w:t>νομοσχέδιο</w:t>
      </w:r>
      <w:r>
        <w:rPr>
          <w:rFonts w:eastAsia="Times New Roman" w:cs="Times New Roman"/>
          <w:szCs w:val="24"/>
        </w:rPr>
        <w:t xml:space="preserve"> αυτό, το </w:t>
      </w:r>
      <w:r w:rsidRPr="00823F09">
        <w:rPr>
          <w:rFonts w:eastAsia="Times New Roman" w:cs="Times New Roman"/>
          <w:szCs w:val="24"/>
        </w:rPr>
        <w:t>νομοσχέδιο</w:t>
      </w:r>
      <w:r>
        <w:rPr>
          <w:rFonts w:eastAsia="Times New Roman" w:cs="Times New Roman"/>
          <w:szCs w:val="24"/>
        </w:rPr>
        <w:t xml:space="preserve"> της καθολικής τηλεοπτικής κάλυψης</w:t>
      </w:r>
      <w:r>
        <w:rPr>
          <w:rFonts w:eastAsia="Times New Roman" w:cs="Times New Roman"/>
          <w:szCs w:val="24"/>
        </w:rPr>
        <w:t>,</w:t>
      </w:r>
      <w:r>
        <w:rPr>
          <w:rFonts w:eastAsia="Times New Roman" w:cs="Times New Roman"/>
          <w:szCs w:val="24"/>
        </w:rPr>
        <w:t xml:space="preserve"> έρχεται πολύ κοντά στην πρόσφατη απόφαση του ΕΣΡ για την </w:t>
      </w:r>
      <w:proofErr w:type="spellStart"/>
      <w:r>
        <w:rPr>
          <w:rFonts w:eastAsia="Times New Roman" w:cs="Times New Roman"/>
          <w:szCs w:val="24"/>
        </w:rPr>
        <w:t>αδειοδότηση</w:t>
      </w:r>
      <w:proofErr w:type="spellEnd"/>
      <w:r>
        <w:rPr>
          <w:rFonts w:eastAsia="Times New Roman" w:cs="Times New Roman"/>
          <w:szCs w:val="24"/>
        </w:rPr>
        <w:t xml:space="preserve"> των πέντε πανελλαδικής εμβέλειας τηλεοπτικών σταθμών. Άρα θα μου επιτρέψετε να θεωρήσω ότι </w:t>
      </w:r>
      <w:r>
        <w:rPr>
          <w:rFonts w:eastAsia="Times New Roman" w:cs="Times New Roman"/>
          <w:szCs w:val="24"/>
        </w:rPr>
        <w:t xml:space="preserve">κλείνει ένας σημαντικός και μεγάλος κύκλος στο τηλεοπτικό τοπίο, </w:t>
      </w:r>
      <w:r w:rsidRPr="00FE6FE7">
        <w:rPr>
          <w:rFonts w:eastAsia="Times New Roman" w:cs="Times New Roman"/>
          <w:szCs w:val="24"/>
        </w:rPr>
        <w:t>ο οποίος</w:t>
      </w:r>
      <w:r>
        <w:rPr>
          <w:rFonts w:eastAsia="Times New Roman" w:cs="Times New Roman"/>
          <w:szCs w:val="24"/>
        </w:rPr>
        <w:t xml:space="preserve">, </w:t>
      </w:r>
      <w:r w:rsidRPr="00AC526C">
        <w:rPr>
          <w:rFonts w:eastAsia="Times New Roman" w:cs="Times New Roman"/>
          <w:szCs w:val="24"/>
        </w:rPr>
        <w:t>όμως</w:t>
      </w:r>
      <w:r>
        <w:rPr>
          <w:rFonts w:eastAsia="Times New Roman" w:cs="Times New Roman"/>
          <w:szCs w:val="24"/>
        </w:rPr>
        <w:t xml:space="preserve">, βεβαίως </w:t>
      </w:r>
      <w:r w:rsidRPr="003E6228">
        <w:rPr>
          <w:rFonts w:eastAsia="Times New Roman" w:cs="Times New Roman"/>
          <w:szCs w:val="24"/>
        </w:rPr>
        <w:t>δεν</w:t>
      </w:r>
      <w:r>
        <w:rPr>
          <w:rFonts w:eastAsia="Times New Roman" w:cs="Times New Roman"/>
          <w:szCs w:val="24"/>
        </w:rPr>
        <w:t xml:space="preserve"> προσβάλλει την αστική δημοκρατία μας, διότι ήταν ένα τοπίο που λειτουργούσε παράνομα και με ασυδοσία για δεκαετίες.</w:t>
      </w:r>
    </w:p>
    <w:p w14:paraId="349D4EE8"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Θέλω, επίσης, να πω ότι για πρώτη φορά μετά από τριάντα χρόνια, πέρα από την </w:t>
      </w:r>
      <w:proofErr w:type="spellStart"/>
      <w:r>
        <w:rPr>
          <w:rFonts w:eastAsia="Times New Roman" w:cs="Times New Roman"/>
          <w:szCs w:val="24"/>
        </w:rPr>
        <w:t>αδειοδότηση</w:t>
      </w:r>
      <w:proofErr w:type="spellEnd"/>
      <w:r>
        <w:rPr>
          <w:rFonts w:eastAsia="Times New Roman" w:cs="Times New Roman"/>
          <w:szCs w:val="24"/>
        </w:rPr>
        <w:t xml:space="preserve">, πέρα πλέον από το ότι καλύπτουμε τα βασικά προβλήματα κάλυψης των πολιτών στο ψηφιακό τηλεοπτικό σήμα, πέραν του ότι η δημόσια τηλεόραση λειτουργεί και καινοτομεί </w:t>
      </w:r>
      <w:r>
        <w:rPr>
          <w:rFonts w:eastAsia="Times New Roman" w:cs="Times New Roman"/>
          <w:szCs w:val="24"/>
        </w:rPr>
        <w:t>–</w:t>
      </w:r>
      <w:r>
        <w:rPr>
          <w:rFonts w:eastAsia="Times New Roman" w:cs="Times New Roman"/>
          <w:szCs w:val="24"/>
        </w:rPr>
        <w:t>ιδ</w:t>
      </w:r>
      <w:r>
        <w:rPr>
          <w:rFonts w:eastAsia="Times New Roman" w:cs="Times New Roman"/>
          <w:szCs w:val="24"/>
        </w:rPr>
        <w:t xml:space="preserve">ιαίτερα στον χώρο του ψηφιακού ραδιοφώνου, της υβριδικής τηλεόρασης και έχει αυτή τη στιγμή ίσως το πιο δυνατό </w:t>
      </w:r>
      <w:r>
        <w:rPr>
          <w:rFonts w:eastAsia="Times New Roman" w:cs="Times New Roman"/>
          <w:szCs w:val="24"/>
          <w:lang w:val="en-US"/>
        </w:rPr>
        <w:t>Video</w:t>
      </w:r>
      <w:r w:rsidRPr="003E6228">
        <w:rPr>
          <w:rFonts w:eastAsia="Times New Roman" w:cs="Times New Roman"/>
          <w:szCs w:val="24"/>
        </w:rPr>
        <w:t xml:space="preserve"> </w:t>
      </w:r>
      <w:r>
        <w:rPr>
          <w:rFonts w:eastAsia="Times New Roman" w:cs="Times New Roman"/>
          <w:szCs w:val="24"/>
          <w:lang w:val="en-US"/>
        </w:rPr>
        <w:t>on</w:t>
      </w:r>
      <w:r w:rsidRPr="00595B6F">
        <w:rPr>
          <w:rFonts w:eastAsia="Times New Roman" w:cs="Times New Roman"/>
          <w:szCs w:val="24"/>
        </w:rPr>
        <w:t xml:space="preserve"> </w:t>
      </w:r>
      <w:r>
        <w:rPr>
          <w:rFonts w:eastAsia="Times New Roman" w:cs="Times New Roman"/>
          <w:szCs w:val="24"/>
          <w:lang w:val="en-US"/>
        </w:rPr>
        <w:t>Demand</w:t>
      </w:r>
      <w:r>
        <w:rPr>
          <w:rFonts w:eastAsia="Times New Roman" w:cs="Times New Roman"/>
          <w:szCs w:val="24"/>
        </w:rPr>
        <w:t xml:space="preserve"> κανάλι</w:t>
      </w:r>
      <w:r>
        <w:rPr>
          <w:rFonts w:eastAsia="Times New Roman" w:cs="Times New Roman"/>
          <w:szCs w:val="24"/>
        </w:rPr>
        <w:t>–</w:t>
      </w:r>
      <w:r>
        <w:rPr>
          <w:rFonts w:eastAsia="Times New Roman" w:cs="Times New Roman"/>
          <w:szCs w:val="24"/>
        </w:rPr>
        <w:t xml:space="preserve"> συνεχίζουμε ακόμη πιο δυναμικά στην προσπάθειά μας να προσελκύσουμε οπτικοακουστικές παραγωγές και επενδύσεις από το εξωτ</w:t>
      </w:r>
      <w:r>
        <w:rPr>
          <w:rFonts w:eastAsia="Times New Roman" w:cs="Times New Roman"/>
          <w:szCs w:val="24"/>
        </w:rPr>
        <w:t>ερικό και βεβαίως να προσπαθήσουμε να ταξιδέψει η ελληνική μυθοπλασία από την Ελλάδα στο εξωτερικό.</w:t>
      </w:r>
    </w:p>
    <w:p w14:paraId="349D4EE9"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lastRenderedPageBreak/>
        <w:t xml:space="preserve">Στο πλαίσιο αυτό, λοιπόν, και βέβαια με την επιτυχία που έχει γνωρίσει το μέτρο -έναν χρόνο περίπου πριν ψηφίσαμε αυτόν τον νόμο, ο νόμος εφαρμόζεται εδώ </w:t>
      </w:r>
      <w:r>
        <w:rPr>
          <w:rFonts w:eastAsia="Times New Roman" w:cs="Times New Roman"/>
          <w:szCs w:val="24"/>
        </w:rPr>
        <w:t>και τέσσερις με πέντε περίπου μήνες- η χώρα</w:t>
      </w:r>
      <w:r>
        <w:rPr>
          <w:rFonts w:eastAsia="Times New Roman" w:cs="Times New Roman"/>
          <w:szCs w:val="24"/>
        </w:rPr>
        <w:t>,</w:t>
      </w:r>
      <w:r>
        <w:rPr>
          <w:rFonts w:eastAsia="Times New Roman" w:cs="Times New Roman"/>
          <w:szCs w:val="24"/>
        </w:rPr>
        <w:t xml:space="preserve"> μπορούμε να τ</w:t>
      </w:r>
      <w:r>
        <w:rPr>
          <w:rFonts w:eastAsia="Times New Roman" w:cs="Times New Roman"/>
          <w:szCs w:val="24"/>
          <w:lang w:val="en-US"/>
        </w:rPr>
        <w:t>o</w:t>
      </w:r>
      <w:r>
        <w:rPr>
          <w:rFonts w:eastAsia="Times New Roman" w:cs="Times New Roman"/>
          <w:szCs w:val="24"/>
        </w:rPr>
        <w:t xml:space="preserve"> πούμε με πολύ μεγάλη αυτοπεποίθηση</w:t>
      </w:r>
      <w:r>
        <w:rPr>
          <w:rFonts w:eastAsia="Times New Roman" w:cs="Times New Roman"/>
          <w:szCs w:val="24"/>
        </w:rPr>
        <w:t>,</w:t>
      </w:r>
      <w:r>
        <w:rPr>
          <w:rFonts w:eastAsia="Times New Roman" w:cs="Times New Roman"/>
          <w:szCs w:val="24"/>
        </w:rPr>
        <w:t xml:space="preserve"> έχει καταφέρει να μπει στον χάρτη των πιο ελκυστικών χωρών όσον αφορά την οπτικοακουστική παραγωγή. Και εμείς αυτό θα το ενισχύσουμε ακόμη περισσότερο, προβλέπο</w:t>
      </w:r>
      <w:r>
        <w:rPr>
          <w:rFonts w:eastAsia="Times New Roman" w:cs="Times New Roman"/>
          <w:szCs w:val="24"/>
        </w:rPr>
        <w:t xml:space="preserve">ντας στη συγκεκριμένη </w:t>
      </w:r>
      <w:r w:rsidRPr="005631E0">
        <w:rPr>
          <w:rFonts w:eastAsia="Times New Roman" w:cs="Times New Roman"/>
          <w:bCs/>
          <w:szCs w:val="24"/>
        </w:rPr>
        <w:t>τροπολογία</w:t>
      </w:r>
      <w:r>
        <w:rPr>
          <w:rFonts w:eastAsia="Times New Roman" w:cs="Times New Roman"/>
          <w:bCs/>
          <w:szCs w:val="24"/>
        </w:rPr>
        <w:t>,</w:t>
      </w:r>
      <w:r>
        <w:rPr>
          <w:rFonts w:eastAsia="Times New Roman" w:cs="Times New Roman"/>
          <w:szCs w:val="24"/>
        </w:rPr>
        <w:t xml:space="preserve"> στο πρώτο της άρθρο, την αύξηση του ορίου ενίσχυσης των επενδυτικών σχεδίων από το 25% στο 35%, παρακαλώ, του συνόλου των επιλέξιμων δαπανών της παραγωγής -οι περισσότερες χώρες είναι μεταξύ 25% έως 40%- και προβλέποντας τ</w:t>
      </w:r>
      <w:r>
        <w:rPr>
          <w:rFonts w:eastAsia="Times New Roman" w:cs="Times New Roman"/>
          <w:szCs w:val="24"/>
        </w:rPr>
        <w:t xml:space="preserve">ην κατάργηση του ανώτατου ορίου στο ποσό της επιχορήγησης, που μέχρι σήμερα ήταν τα 5 </w:t>
      </w:r>
      <w:r w:rsidRPr="00E6430E">
        <w:rPr>
          <w:rFonts w:eastAsia="Times New Roman" w:cs="Times New Roman"/>
          <w:szCs w:val="24"/>
        </w:rPr>
        <w:t>εκατομμύρια</w:t>
      </w:r>
      <w:r>
        <w:rPr>
          <w:rFonts w:eastAsia="Times New Roman" w:cs="Times New Roman"/>
          <w:szCs w:val="24"/>
        </w:rPr>
        <w:t xml:space="preserve">. </w:t>
      </w:r>
    </w:p>
    <w:p w14:paraId="349D4EEA"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Τέλος, κάτι πάρα πολύ σημαντικό</w:t>
      </w:r>
      <w:r w:rsidRPr="00CC2302">
        <w:rPr>
          <w:rFonts w:eastAsia="Times New Roman" w:cs="Times New Roman"/>
          <w:szCs w:val="24"/>
        </w:rPr>
        <w:t>,</w:t>
      </w:r>
      <w:r>
        <w:rPr>
          <w:rFonts w:eastAsia="Times New Roman" w:cs="Times New Roman"/>
          <w:szCs w:val="24"/>
        </w:rPr>
        <w:t xml:space="preserve"> διότι θα διευκολύνει στην αντιμετώπιση προβλημάτων ρευστότητας, ιδιαίτερα για τις μικρές επιχειρήσεις και τους ανεξάρτητους</w:t>
      </w:r>
      <w:r>
        <w:rPr>
          <w:rFonts w:eastAsia="Times New Roman" w:cs="Times New Roman"/>
          <w:szCs w:val="24"/>
        </w:rPr>
        <w:t xml:space="preserve"> παραγωγούς, είναι ότι προβλέπουμε τη δυνατότητα εκχώρησης του ποσού της επιχορήγησης σε ελληνικές τράπεζες για την παροχή δανείου. </w:t>
      </w:r>
    </w:p>
    <w:p w14:paraId="349D4EEB"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Κεντρικός μας στόχος παραμένει η ανάπτυξη. Το άνοιγμα της οπτικοακουστικής βιομηχανίας στην Ελλάδα είναι κάτι </w:t>
      </w:r>
      <w:r w:rsidRPr="002F7918">
        <w:rPr>
          <w:rFonts w:eastAsia="Times New Roman" w:cs="Times New Roman"/>
          <w:szCs w:val="24"/>
        </w:rPr>
        <w:t>το οποίο</w:t>
      </w:r>
      <w:r>
        <w:rPr>
          <w:rFonts w:eastAsia="Times New Roman" w:cs="Times New Roman"/>
          <w:szCs w:val="24"/>
        </w:rPr>
        <w:t xml:space="preserve"> έχει</w:t>
      </w:r>
      <w:r>
        <w:rPr>
          <w:rFonts w:eastAsia="Times New Roman" w:cs="Times New Roman"/>
          <w:szCs w:val="24"/>
        </w:rPr>
        <w:t xml:space="preserve"> πολλαπλά οφέλη και για την εθνική </w:t>
      </w:r>
      <w:r w:rsidRPr="00A42664">
        <w:rPr>
          <w:rFonts w:eastAsia="Times New Roman" w:cs="Times New Roman"/>
          <w:szCs w:val="24"/>
        </w:rPr>
        <w:t>οικονομία</w:t>
      </w:r>
      <w:r>
        <w:rPr>
          <w:rFonts w:eastAsia="Times New Roman" w:cs="Times New Roman"/>
          <w:szCs w:val="24"/>
        </w:rPr>
        <w:t xml:space="preserve"> και για την τοπική και την περιφερειακή ανάπτυξη. </w:t>
      </w:r>
    </w:p>
    <w:p w14:paraId="349D4EEC"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lastRenderedPageBreak/>
        <w:t>Θέλω να το πω</w:t>
      </w:r>
      <w:r>
        <w:rPr>
          <w:rFonts w:eastAsia="Times New Roman" w:cs="Times New Roman"/>
          <w:szCs w:val="24"/>
        </w:rPr>
        <w:t>,</w:t>
      </w:r>
      <w:r>
        <w:rPr>
          <w:rFonts w:eastAsia="Times New Roman" w:cs="Times New Roman"/>
          <w:szCs w:val="24"/>
        </w:rPr>
        <w:t xml:space="preserve"> και θα το λέω συνέχεια, στην τηλεόραση, στον κινηματογράφο, στα </w:t>
      </w:r>
      <w:r>
        <w:rPr>
          <w:rFonts w:eastAsia="Times New Roman" w:cs="Times New Roman"/>
          <w:szCs w:val="24"/>
          <w:lang w:val="en-US"/>
        </w:rPr>
        <w:t>animation</w:t>
      </w:r>
      <w:r>
        <w:rPr>
          <w:rFonts w:eastAsia="Times New Roman" w:cs="Times New Roman"/>
          <w:szCs w:val="24"/>
        </w:rPr>
        <w:t>, στα</w:t>
      </w:r>
      <w:r w:rsidRPr="00C74B6F">
        <w:rPr>
          <w:rFonts w:eastAsia="Times New Roman" w:cs="Times New Roman"/>
          <w:szCs w:val="24"/>
        </w:rPr>
        <w:t xml:space="preserve"> </w:t>
      </w:r>
      <w:r>
        <w:rPr>
          <w:rFonts w:eastAsia="Times New Roman" w:cs="Times New Roman"/>
          <w:szCs w:val="24"/>
          <w:lang w:val="en-US"/>
        </w:rPr>
        <w:t>video</w:t>
      </w:r>
      <w:r w:rsidRPr="00C74B6F">
        <w:rPr>
          <w:rFonts w:eastAsia="Times New Roman" w:cs="Times New Roman"/>
          <w:szCs w:val="24"/>
        </w:rPr>
        <w:t xml:space="preserve"> </w:t>
      </w:r>
      <w:r>
        <w:rPr>
          <w:rFonts w:eastAsia="Times New Roman" w:cs="Times New Roman"/>
          <w:szCs w:val="24"/>
          <w:lang w:val="en-US"/>
        </w:rPr>
        <w:t>games</w:t>
      </w:r>
      <w:r w:rsidRPr="00C74B6F">
        <w:rPr>
          <w:rFonts w:eastAsia="Times New Roman" w:cs="Times New Roman"/>
          <w:szCs w:val="24"/>
        </w:rPr>
        <w:t xml:space="preserve"> </w:t>
      </w:r>
      <w:r>
        <w:rPr>
          <w:rFonts w:eastAsia="Times New Roman" w:cs="Times New Roman"/>
          <w:szCs w:val="24"/>
        </w:rPr>
        <w:t xml:space="preserve">απασχολούνται περισσότερες από </w:t>
      </w:r>
      <w:proofErr w:type="spellStart"/>
      <w:r>
        <w:rPr>
          <w:rFonts w:eastAsia="Times New Roman" w:cs="Times New Roman"/>
          <w:szCs w:val="24"/>
        </w:rPr>
        <w:t>εκατόν</w:t>
      </w:r>
      <w:proofErr w:type="spellEnd"/>
      <w:r>
        <w:rPr>
          <w:rFonts w:eastAsia="Times New Roman" w:cs="Times New Roman"/>
          <w:szCs w:val="24"/>
        </w:rPr>
        <w:t xml:space="preserve"> πενήντα επαγγελματικές κατηγορίες. Είναι κλάδοι </w:t>
      </w:r>
      <w:r w:rsidRPr="002940B6">
        <w:rPr>
          <w:rFonts w:eastAsia="Times New Roman"/>
          <w:szCs w:val="24"/>
        </w:rPr>
        <w:t>οι οποίοι</w:t>
      </w:r>
      <w:r>
        <w:rPr>
          <w:rFonts w:eastAsia="Times New Roman" w:cs="Times New Roman"/>
          <w:szCs w:val="24"/>
        </w:rPr>
        <w:t xml:space="preserve"> γνωρίζουν συνεχή αύξηση. Και θεωρούμε ότι αυτός ο κλάδος, η οπτικοακουστική βιομηχανία, η δημιουργική βιομηχανία, </w:t>
      </w:r>
      <w:r w:rsidRPr="00E57B5A">
        <w:rPr>
          <w:rFonts w:eastAsia="Times New Roman" w:cs="Times New Roman"/>
          <w:szCs w:val="24"/>
        </w:rPr>
        <w:t>πρέπει να</w:t>
      </w:r>
      <w:r>
        <w:rPr>
          <w:rFonts w:eastAsia="Times New Roman" w:cs="Times New Roman"/>
          <w:szCs w:val="24"/>
        </w:rPr>
        <w:t xml:space="preserve"> έχει πολύ κεντρική και ξεκάθαρη θέση</w:t>
      </w:r>
      <w:r>
        <w:rPr>
          <w:rFonts w:eastAsia="Times New Roman" w:cs="Times New Roman"/>
          <w:szCs w:val="24"/>
        </w:rPr>
        <w:t xml:space="preserve"> στον </w:t>
      </w:r>
      <w:proofErr w:type="spellStart"/>
      <w:r>
        <w:rPr>
          <w:rFonts w:eastAsia="Times New Roman" w:cs="Times New Roman"/>
          <w:szCs w:val="24"/>
        </w:rPr>
        <w:t>μεταμνημονιακό</w:t>
      </w:r>
      <w:proofErr w:type="spellEnd"/>
      <w:r>
        <w:rPr>
          <w:rFonts w:eastAsia="Times New Roman" w:cs="Times New Roman"/>
          <w:szCs w:val="24"/>
        </w:rPr>
        <w:t xml:space="preserve"> βηματισμό της Ελλάδας. Είναι ζήτημα </w:t>
      </w:r>
      <w:r w:rsidRPr="002F7918">
        <w:rPr>
          <w:rFonts w:eastAsia="Times New Roman" w:cs="Times New Roman"/>
          <w:szCs w:val="24"/>
        </w:rPr>
        <w:t>το οποίο</w:t>
      </w:r>
      <w:r>
        <w:rPr>
          <w:rFonts w:eastAsia="Times New Roman" w:cs="Times New Roman"/>
          <w:szCs w:val="24"/>
        </w:rPr>
        <w:t xml:space="preserve"> το θέλουμε και για λόγους </w:t>
      </w:r>
      <w:r w:rsidRPr="00A42664">
        <w:rPr>
          <w:rFonts w:eastAsia="Times New Roman" w:cs="Times New Roman"/>
          <w:szCs w:val="24"/>
        </w:rPr>
        <w:t>οικονομ</w:t>
      </w:r>
      <w:r>
        <w:rPr>
          <w:rFonts w:eastAsia="Times New Roman" w:cs="Times New Roman"/>
          <w:szCs w:val="24"/>
        </w:rPr>
        <w:t>ικής ανάπτυξης αλλά και για λόγους δημοκρατίας</w:t>
      </w:r>
      <w:r w:rsidRPr="00CC2302">
        <w:rPr>
          <w:rFonts w:eastAsia="Times New Roman" w:cs="Times New Roman"/>
          <w:szCs w:val="24"/>
        </w:rPr>
        <w:t>.</w:t>
      </w:r>
      <w:r>
        <w:rPr>
          <w:rFonts w:eastAsia="Times New Roman" w:cs="Times New Roman"/>
          <w:szCs w:val="24"/>
        </w:rPr>
        <w:t xml:space="preserve"> </w:t>
      </w:r>
    </w:p>
    <w:p w14:paraId="349D4EED"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Και βέβαια αύξηση των ευκαιριών στους νέους ανθρώπους και τη δημιουργική κοινότητα. Εδώ απαιτούνται συνέργει</w:t>
      </w:r>
      <w:r>
        <w:rPr>
          <w:rFonts w:eastAsia="Times New Roman" w:cs="Times New Roman"/>
          <w:szCs w:val="24"/>
        </w:rPr>
        <w:t xml:space="preserve">ες, απαιτείται επίδειξη ωριμότητας από </w:t>
      </w:r>
      <w:r w:rsidRPr="00AC526C">
        <w:rPr>
          <w:rFonts w:eastAsia="Times New Roman" w:cs="Times New Roman"/>
          <w:szCs w:val="24"/>
        </w:rPr>
        <w:t>ό</w:t>
      </w:r>
      <w:r>
        <w:rPr>
          <w:rFonts w:eastAsia="Times New Roman" w:cs="Times New Roman"/>
          <w:szCs w:val="24"/>
        </w:rPr>
        <w:t xml:space="preserve">λους. Είναι μια εθνική υπόθεση. Και πιστεύουμε ότι πολύ σύντομα η Ελλάδα θα γίνει ένας ισχυρός περιφερειακός παίκτης στον χώρο της οπτικοακουστικής παραγωγής, αντί ένας καταναλωτής τουρκικών </w:t>
      </w:r>
      <w:proofErr w:type="spellStart"/>
      <w:r>
        <w:rPr>
          <w:rFonts w:eastAsia="Times New Roman" w:cs="Times New Roman"/>
          <w:szCs w:val="24"/>
        </w:rPr>
        <w:t>σαπουνόπερων</w:t>
      </w:r>
      <w:proofErr w:type="spellEnd"/>
      <w:r>
        <w:rPr>
          <w:rFonts w:eastAsia="Times New Roman" w:cs="Times New Roman"/>
          <w:szCs w:val="24"/>
        </w:rPr>
        <w:t xml:space="preserve">, διότι αυτό </w:t>
      </w:r>
      <w:r>
        <w:rPr>
          <w:rFonts w:eastAsia="Times New Roman" w:cs="Times New Roman"/>
          <w:szCs w:val="24"/>
        </w:rPr>
        <w:t>ουσιαστικά έχουμε καταντήσει.</w:t>
      </w:r>
    </w:p>
    <w:p w14:paraId="349D4EEE"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Στον τομέα των οπτικοακουστικών, επίσης, στο τρίτο άρθρο της </w:t>
      </w:r>
      <w:r w:rsidRPr="005631E0">
        <w:rPr>
          <w:rFonts w:eastAsia="Times New Roman" w:cs="Times New Roman"/>
          <w:bCs/>
          <w:szCs w:val="24"/>
        </w:rPr>
        <w:t>τροπολογία</w:t>
      </w:r>
      <w:r>
        <w:rPr>
          <w:rFonts w:eastAsia="Times New Roman" w:cs="Times New Roman"/>
          <w:bCs/>
          <w:szCs w:val="24"/>
        </w:rPr>
        <w:t>ς</w:t>
      </w:r>
      <w:r>
        <w:rPr>
          <w:rFonts w:eastAsia="Times New Roman" w:cs="Times New Roman"/>
          <w:szCs w:val="24"/>
        </w:rPr>
        <w:t xml:space="preserve"> προβλέπεται και ότι ο καθορισμός των αθλητικών και πολιτιστικών εκδηλώσεων μείζονος σημασίας για την κοινωνία, σύμφωνα με τα κριτήρια που έχει θέσει και </w:t>
      </w:r>
      <w:r>
        <w:rPr>
          <w:rFonts w:eastAsia="Times New Roman" w:cs="Times New Roman"/>
          <w:szCs w:val="24"/>
        </w:rPr>
        <w:t xml:space="preserve">η </w:t>
      </w:r>
      <w:r w:rsidRPr="006F21CD">
        <w:rPr>
          <w:rFonts w:eastAsia="Times New Roman" w:cs="Times New Roman"/>
          <w:szCs w:val="24"/>
        </w:rPr>
        <w:t>Ευρωπαϊκή Ένωση</w:t>
      </w:r>
      <w:r>
        <w:rPr>
          <w:rFonts w:eastAsia="Times New Roman" w:cs="Times New Roman"/>
          <w:szCs w:val="24"/>
        </w:rPr>
        <w:t xml:space="preserve"> με τη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δηγία 13/2010, θα γίνει με την έκδοση προεδρικού διατάγματος. Με την υιοθέτηση της διάταξης αυτής καθίσταται δυνατή η ολοκλήρωση μιας </w:t>
      </w:r>
      <w:r>
        <w:rPr>
          <w:rFonts w:eastAsia="Times New Roman" w:cs="Times New Roman"/>
          <w:szCs w:val="24"/>
        </w:rPr>
        <w:lastRenderedPageBreak/>
        <w:t>ακόμα σημαντικής πρωτοβουλίας του Υπουργείου</w:t>
      </w:r>
      <w:r>
        <w:rPr>
          <w:rFonts w:eastAsia="Times New Roman" w:cs="Times New Roman"/>
          <w:szCs w:val="24"/>
        </w:rPr>
        <w:t>,</w:t>
      </w:r>
      <w:r>
        <w:rPr>
          <w:rFonts w:eastAsia="Times New Roman" w:cs="Times New Roman"/>
          <w:szCs w:val="24"/>
        </w:rPr>
        <w:t xml:space="preserve"> που θα διορθώσει τα κακώς κείμενα της περασμένης π</w:t>
      </w:r>
      <w:r>
        <w:rPr>
          <w:rFonts w:eastAsia="Times New Roman" w:cs="Times New Roman"/>
          <w:szCs w:val="24"/>
        </w:rPr>
        <w:t>εριόδου.</w:t>
      </w:r>
    </w:p>
    <w:p w14:paraId="349D4EEF"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Η κατάρτιση του καταλόγου των εκδηλώσεων αυτών, των εκδηλώσεων δηλαδή που πρέπει να προβάλλονται και από την </w:t>
      </w:r>
      <w:r>
        <w:rPr>
          <w:rFonts w:eastAsia="Times New Roman" w:cs="Times New Roman"/>
          <w:szCs w:val="24"/>
          <w:lang w:val="en-US"/>
        </w:rPr>
        <w:t>Pay</w:t>
      </w:r>
      <w:r w:rsidRPr="00950C6E">
        <w:rPr>
          <w:rFonts w:eastAsia="Times New Roman" w:cs="Times New Roman"/>
          <w:szCs w:val="24"/>
        </w:rPr>
        <w:t xml:space="preserve"> </w:t>
      </w:r>
      <w:r>
        <w:rPr>
          <w:rFonts w:eastAsia="Times New Roman" w:cs="Times New Roman"/>
          <w:szCs w:val="24"/>
          <w:lang w:val="en-US"/>
        </w:rPr>
        <w:t>TV</w:t>
      </w:r>
      <w:r w:rsidRPr="00E438CC">
        <w:rPr>
          <w:rFonts w:eastAsia="Times New Roman" w:cs="Times New Roman"/>
          <w:szCs w:val="24"/>
        </w:rPr>
        <w:t xml:space="preserve">, </w:t>
      </w:r>
      <w:r>
        <w:rPr>
          <w:rFonts w:eastAsia="Times New Roman" w:cs="Times New Roman"/>
          <w:szCs w:val="24"/>
        </w:rPr>
        <w:t>από τη συνδρομητική τηλεόραση, αλλά και από τα ελεύθερης λήψης κανάλια</w:t>
      </w:r>
      <w:r w:rsidRPr="00E438CC">
        <w:rPr>
          <w:rFonts w:eastAsia="Times New Roman" w:cs="Times New Roman"/>
          <w:szCs w:val="24"/>
        </w:rPr>
        <w:t>,</w:t>
      </w:r>
      <w:r>
        <w:rPr>
          <w:rFonts w:eastAsia="Times New Roman" w:cs="Times New Roman"/>
          <w:szCs w:val="24"/>
        </w:rPr>
        <w:t xml:space="preserve"> πραγματοποιήθηκε για πρώτη φορά και ολοκληρώθηκε με δημόσιο και διαφανή τρόπο, με δημόσια διαβούλευση, με όλους τους εμπλεκόμενους φορείς και έχει ήδη σταλθεί στην Κομισιόν προς έγκριση.</w:t>
      </w:r>
    </w:p>
    <w:p w14:paraId="349D4EF0"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Τέλος, με το δεύτερο άρθρο της τροπολογίας προτείνονται τροποποιήσει</w:t>
      </w:r>
      <w:r>
        <w:rPr>
          <w:rFonts w:eastAsia="Times New Roman" w:cs="Times New Roman"/>
          <w:szCs w:val="24"/>
        </w:rPr>
        <w:t xml:space="preserve">ς στα κριτήρια </w:t>
      </w:r>
      <w:proofErr w:type="spellStart"/>
      <w:r>
        <w:rPr>
          <w:rFonts w:eastAsia="Times New Roman" w:cs="Times New Roman"/>
          <w:szCs w:val="24"/>
        </w:rPr>
        <w:t>μοριοδότησης</w:t>
      </w:r>
      <w:proofErr w:type="spellEnd"/>
      <w:r>
        <w:rPr>
          <w:rFonts w:eastAsia="Times New Roman" w:cs="Times New Roman"/>
          <w:szCs w:val="24"/>
        </w:rPr>
        <w:t xml:space="preserve"> για την επιλογή των πλέον άξιων και κατάλληλων υπαλλήλων που θα στελεχώσουν τα γραφεία Τύπου και </w:t>
      </w:r>
      <w:r>
        <w:rPr>
          <w:rFonts w:eastAsia="Times New Roman" w:cs="Times New Roman"/>
          <w:szCs w:val="24"/>
        </w:rPr>
        <w:t>ε</w:t>
      </w:r>
      <w:r>
        <w:rPr>
          <w:rFonts w:eastAsia="Times New Roman" w:cs="Times New Roman"/>
          <w:szCs w:val="24"/>
        </w:rPr>
        <w:t>πικοινωνίας στις πρεσβείες μας στο εξωτερικό, με βάση πάντα τις επιταγές της αξιοκρατίας, της αναλογικότητας, της ισότητας και της</w:t>
      </w:r>
      <w:r>
        <w:rPr>
          <w:rFonts w:eastAsia="Times New Roman" w:cs="Times New Roman"/>
          <w:szCs w:val="24"/>
        </w:rPr>
        <w:t xml:space="preserve"> αντικειμενικότητας. Όποιος έχει διαφωνία επ’ αυτού, όπως η κ. Άννα</w:t>
      </w:r>
      <w:r>
        <w:rPr>
          <w:rFonts w:eastAsia="Times New Roman" w:cs="Times New Roman"/>
          <w:szCs w:val="24"/>
        </w:rPr>
        <w:t xml:space="preserve"> –</w:t>
      </w:r>
      <w:r>
        <w:rPr>
          <w:rFonts w:eastAsia="Times New Roman" w:cs="Times New Roman"/>
          <w:szCs w:val="24"/>
        </w:rPr>
        <w:t xml:space="preserve"> Μισέλ Ασημακοπούλου, η οποία υπερασπίζεται στο συγκεκριμένο σημείο τον νόμο Παππά, διότι ο προηγούμενος νόμος ήταν ο ν.3166/2003 και έδινε την απόλυτη ευχέρεια στον εκάστοτε Γενικό Γραμμ</w:t>
      </w:r>
      <w:r>
        <w:rPr>
          <w:rFonts w:eastAsia="Times New Roman" w:cs="Times New Roman"/>
          <w:szCs w:val="24"/>
        </w:rPr>
        <w:t>ατέα να καθορίζει υπηρεσιακές ανάγκες και να στέλνει με άλλου είδους κριτήρια τους ανθρώπους που θέλει στο εξωτερικό, μπορεί να το διαπιστώσει.</w:t>
      </w:r>
    </w:p>
    <w:p w14:paraId="349D4EF1"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lastRenderedPageBreak/>
        <w:t>Θέλω να πω, βέβαια, ότι και αυτές οι αλλαγές δεν προέκυψαν στο κενό ούτε μας ήρθε ξαφνικά μία ωραία ημέρα να κάν</w:t>
      </w:r>
      <w:r>
        <w:rPr>
          <w:rFonts w:eastAsia="Times New Roman" w:cs="Times New Roman"/>
          <w:szCs w:val="24"/>
        </w:rPr>
        <w:t xml:space="preserve">ουμε αυτές τις αλλαγές. Είναι κάτι το οποίο βελτιστοποιεί τον τρόπο μετάθεσης και απόσπασης των ανθρώπων που υπηρετούν στα γραφεία Τύπου και </w:t>
      </w:r>
      <w:r>
        <w:rPr>
          <w:rFonts w:eastAsia="Times New Roman" w:cs="Times New Roman"/>
          <w:szCs w:val="24"/>
        </w:rPr>
        <w:t>ε</w:t>
      </w:r>
      <w:r>
        <w:rPr>
          <w:rFonts w:eastAsia="Times New Roman" w:cs="Times New Roman"/>
          <w:szCs w:val="24"/>
        </w:rPr>
        <w:t>πικοινωνίας στο εξωτερικό, είναι κάτι το οποίο προκύπτει από τις προτάσεις που κατέθεσαν ήδη οι εργαζόμενοι και εί</w:t>
      </w:r>
      <w:r>
        <w:rPr>
          <w:rFonts w:eastAsia="Times New Roman" w:cs="Times New Roman"/>
          <w:szCs w:val="24"/>
        </w:rPr>
        <w:t>ναι κάτι το οποίο πατάει και ενσωματώνει ακόμη περισσότερο, αν θέλετε, τις διατάξεις του ν.4369/2016 για τη δημόσια διοίκηση και τον τρόπο αξιολόγησης των υπαλλήλων.</w:t>
      </w:r>
    </w:p>
    <w:p w14:paraId="349D4EF2" w14:textId="77777777" w:rsidR="00AA5F14" w:rsidRDefault="00642151">
      <w:pPr>
        <w:spacing w:line="600" w:lineRule="auto"/>
        <w:ind w:firstLine="720"/>
        <w:jc w:val="both"/>
        <w:rPr>
          <w:rFonts w:eastAsia="Times New Roman"/>
          <w:szCs w:val="24"/>
        </w:rPr>
      </w:pPr>
      <w:r w:rsidRPr="00C27BC7">
        <w:rPr>
          <w:rFonts w:eastAsia="Times New Roman"/>
          <w:b/>
          <w:szCs w:val="24"/>
        </w:rPr>
        <w:t>ΠΡΟΕΔΡΕΥ</w:t>
      </w:r>
      <w:r>
        <w:rPr>
          <w:rFonts w:eastAsia="Times New Roman"/>
          <w:b/>
          <w:szCs w:val="24"/>
        </w:rPr>
        <w:t>ΟΥΣΑ</w:t>
      </w:r>
      <w:r w:rsidRPr="00C27BC7">
        <w:rPr>
          <w:rFonts w:eastAsia="Times New Roman"/>
          <w:b/>
          <w:szCs w:val="24"/>
        </w:rPr>
        <w:t xml:space="preserve"> (</w:t>
      </w:r>
      <w:r>
        <w:rPr>
          <w:rFonts w:eastAsia="Times New Roman"/>
          <w:b/>
          <w:szCs w:val="24"/>
        </w:rPr>
        <w:t>Αναστασία Χριστοδουλοπούλου</w:t>
      </w:r>
      <w:r w:rsidRPr="00C27BC7">
        <w:rPr>
          <w:rFonts w:eastAsia="Times New Roman"/>
          <w:b/>
          <w:szCs w:val="24"/>
        </w:rPr>
        <w:t xml:space="preserve">): </w:t>
      </w:r>
      <w:r w:rsidRPr="00E049DA">
        <w:rPr>
          <w:rFonts w:eastAsia="Times New Roman"/>
          <w:szCs w:val="24"/>
        </w:rPr>
        <w:t>Κύριε Υπουργέ</w:t>
      </w:r>
      <w:r>
        <w:rPr>
          <w:rFonts w:eastAsia="Times New Roman"/>
          <w:szCs w:val="24"/>
        </w:rPr>
        <w:t>, έχετε υπερβεί τον χρόνο κατά πο</w:t>
      </w:r>
      <w:r>
        <w:rPr>
          <w:rFonts w:eastAsia="Times New Roman"/>
          <w:szCs w:val="24"/>
        </w:rPr>
        <w:t>λύ.</w:t>
      </w:r>
    </w:p>
    <w:p w14:paraId="349D4EF3" w14:textId="77777777" w:rsidR="00AA5F14" w:rsidRDefault="00642151">
      <w:pPr>
        <w:spacing w:line="600" w:lineRule="auto"/>
        <w:ind w:firstLine="720"/>
        <w:jc w:val="both"/>
        <w:rPr>
          <w:rFonts w:eastAsia="Times New Roman"/>
          <w:szCs w:val="24"/>
        </w:rPr>
      </w:pPr>
      <w:r>
        <w:rPr>
          <w:rFonts w:eastAsia="Times New Roman"/>
          <w:b/>
          <w:szCs w:val="24"/>
        </w:rPr>
        <w:t xml:space="preserve">ΕΛΕΥΘΕΡΙΟΣ ΚΡΕΤΣΟΣ (Υφυπουργός Ψηφιακής Πολιτικής, Τηλεπικοινωνιών και Ενημέρωσης): </w:t>
      </w:r>
      <w:r>
        <w:rPr>
          <w:rFonts w:eastAsia="Times New Roman"/>
          <w:szCs w:val="24"/>
        </w:rPr>
        <w:t>Το ξέρω, αλλά ο κ. Ψαριανός μίλησε είκοσι λεπτά. Θα μου επιτρέψετε δυο λεπτά</w:t>
      </w:r>
      <w:r>
        <w:rPr>
          <w:rFonts w:eastAsia="Times New Roman"/>
          <w:szCs w:val="24"/>
        </w:rPr>
        <w:t>,</w:t>
      </w:r>
      <w:r>
        <w:rPr>
          <w:rFonts w:eastAsia="Times New Roman"/>
          <w:szCs w:val="24"/>
        </w:rPr>
        <w:t xml:space="preserve"> για να ολοκληρώσω.</w:t>
      </w:r>
    </w:p>
    <w:p w14:paraId="349D4EF4" w14:textId="77777777" w:rsidR="00AA5F14" w:rsidRDefault="00642151">
      <w:pPr>
        <w:spacing w:line="600" w:lineRule="auto"/>
        <w:ind w:firstLine="720"/>
        <w:jc w:val="both"/>
        <w:rPr>
          <w:rFonts w:eastAsia="Times New Roman"/>
          <w:szCs w:val="24"/>
        </w:rPr>
      </w:pPr>
      <w:r w:rsidRPr="00E049DA">
        <w:rPr>
          <w:rFonts w:eastAsia="Times New Roman"/>
          <w:b/>
          <w:szCs w:val="24"/>
        </w:rPr>
        <w:t>ΠΡΟΕΔΡΕΥΟΥΣΑ (Αναστασία Χριστο</w:t>
      </w:r>
      <w:r>
        <w:rPr>
          <w:rFonts w:eastAsia="Times New Roman"/>
          <w:b/>
          <w:szCs w:val="24"/>
        </w:rPr>
        <w:t>δου</w:t>
      </w:r>
      <w:r w:rsidRPr="00E049DA">
        <w:rPr>
          <w:rFonts w:eastAsia="Times New Roman"/>
          <w:b/>
          <w:szCs w:val="24"/>
        </w:rPr>
        <w:t xml:space="preserve">λοπούλου): </w:t>
      </w:r>
      <w:r>
        <w:rPr>
          <w:rFonts w:eastAsia="Times New Roman"/>
          <w:szCs w:val="24"/>
        </w:rPr>
        <w:t>Είχατε εννέα λεπτά. Κατά λά</w:t>
      </w:r>
      <w:r>
        <w:rPr>
          <w:rFonts w:eastAsia="Times New Roman"/>
          <w:szCs w:val="24"/>
        </w:rPr>
        <w:t>θος σάς έδωσα πέντε λεπτά.</w:t>
      </w:r>
    </w:p>
    <w:p w14:paraId="349D4EF5" w14:textId="77777777" w:rsidR="00AA5F14" w:rsidRDefault="00642151">
      <w:pPr>
        <w:spacing w:line="600" w:lineRule="auto"/>
        <w:ind w:firstLine="720"/>
        <w:jc w:val="both"/>
        <w:rPr>
          <w:rFonts w:eastAsia="Times New Roman"/>
          <w:szCs w:val="24"/>
        </w:rPr>
      </w:pPr>
      <w:r w:rsidRPr="00667232">
        <w:rPr>
          <w:rFonts w:eastAsia="Times New Roman"/>
          <w:b/>
          <w:szCs w:val="24"/>
        </w:rPr>
        <w:t xml:space="preserve">ΕΛΕΥΘΕΡΙΟΣ ΚΡΕΤΣΟΣ (Υφυπουργός Ψηφιακής Πολιτικής, Τηλεπικοινωνιών και Ενημέρωσης): </w:t>
      </w:r>
      <w:r>
        <w:rPr>
          <w:rFonts w:eastAsia="Times New Roman"/>
          <w:szCs w:val="24"/>
        </w:rPr>
        <w:t>Συγγνώμη, μία κατανόηση για την απειρία μου. Είναι η πρώτη φορά που μιλάω στη Βουλή.</w:t>
      </w:r>
    </w:p>
    <w:p w14:paraId="349D4EF6" w14:textId="77777777" w:rsidR="00AA5F14" w:rsidRDefault="00642151">
      <w:pPr>
        <w:spacing w:line="600" w:lineRule="auto"/>
        <w:ind w:firstLine="720"/>
        <w:jc w:val="both"/>
        <w:rPr>
          <w:rFonts w:eastAsia="Times New Roman"/>
          <w:szCs w:val="24"/>
        </w:rPr>
      </w:pPr>
      <w:r w:rsidRPr="00E049DA">
        <w:rPr>
          <w:rFonts w:eastAsia="Times New Roman"/>
          <w:b/>
          <w:szCs w:val="24"/>
        </w:rPr>
        <w:t>ΠΡΟΕΔΡΕΥΟΥΣΑ (Αναστασία Χριστο</w:t>
      </w:r>
      <w:r>
        <w:rPr>
          <w:rFonts w:eastAsia="Times New Roman"/>
          <w:b/>
          <w:szCs w:val="24"/>
        </w:rPr>
        <w:t>δου</w:t>
      </w:r>
      <w:r w:rsidRPr="00E049DA">
        <w:rPr>
          <w:rFonts w:eastAsia="Times New Roman"/>
          <w:b/>
          <w:szCs w:val="24"/>
        </w:rPr>
        <w:t xml:space="preserve">λοπούλου): </w:t>
      </w:r>
      <w:r>
        <w:rPr>
          <w:rFonts w:eastAsia="Times New Roman"/>
          <w:szCs w:val="24"/>
        </w:rPr>
        <w:t>Καλή αρχή.</w:t>
      </w:r>
    </w:p>
    <w:p w14:paraId="349D4EF7" w14:textId="77777777" w:rsidR="00AA5F14" w:rsidRDefault="00642151">
      <w:pPr>
        <w:spacing w:line="600" w:lineRule="auto"/>
        <w:ind w:firstLine="720"/>
        <w:jc w:val="both"/>
        <w:rPr>
          <w:rFonts w:eastAsia="Times New Roman"/>
          <w:szCs w:val="24"/>
        </w:rPr>
      </w:pPr>
      <w:r w:rsidRPr="00667232">
        <w:rPr>
          <w:rFonts w:eastAsia="Times New Roman"/>
          <w:b/>
          <w:szCs w:val="24"/>
        </w:rPr>
        <w:lastRenderedPageBreak/>
        <w:t>ΕΛΕΥΘ</w:t>
      </w:r>
      <w:r w:rsidRPr="00667232">
        <w:rPr>
          <w:rFonts w:eastAsia="Times New Roman"/>
          <w:b/>
          <w:szCs w:val="24"/>
        </w:rPr>
        <w:t xml:space="preserve">ΕΡΙΟΣ ΚΡΕΤΣΟΣ (Υφυπουργός Ψηφιακής Πολιτικής, Τηλεπικοινωνιών και Ενημέρωσης): </w:t>
      </w:r>
      <w:r>
        <w:rPr>
          <w:rFonts w:eastAsia="Times New Roman"/>
          <w:szCs w:val="24"/>
        </w:rPr>
        <w:t>Ευχαριστώ πολύ.</w:t>
      </w:r>
    </w:p>
    <w:p w14:paraId="349D4EF8" w14:textId="77777777" w:rsidR="00AA5F14" w:rsidRDefault="00642151">
      <w:pPr>
        <w:spacing w:line="600" w:lineRule="auto"/>
        <w:ind w:firstLine="720"/>
        <w:jc w:val="both"/>
        <w:rPr>
          <w:rFonts w:eastAsia="Times New Roman"/>
          <w:szCs w:val="24"/>
        </w:rPr>
      </w:pPr>
      <w:r>
        <w:rPr>
          <w:rFonts w:eastAsia="Times New Roman"/>
          <w:szCs w:val="24"/>
        </w:rPr>
        <w:t xml:space="preserve">Άκουσα πολύ ενδιαφέρουσες παρατηρήσεις και από τον κ. Ψαριανό και από τον κ. </w:t>
      </w:r>
      <w:proofErr w:type="spellStart"/>
      <w:r>
        <w:rPr>
          <w:rFonts w:eastAsia="Times New Roman"/>
          <w:szCs w:val="24"/>
        </w:rPr>
        <w:t>Καραναστάση</w:t>
      </w:r>
      <w:proofErr w:type="spellEnd"/>
      <w:r>
        <w:rPr>
          <w:rFonts w:eastAsia="Times New Roman"/>
          <w:szCs w:val="24"/>
        </w:rPr>
        <w:t>, όσον αφορά το πώς ορίζουμε τον μη μόνιμο κάτοικο. Νομίζω ότι εδώ πρέπει</w:t>
      </w:r>
      <w:r>
        <w:rPr>
          <w:rFonts w:eastAsia="Times New Roman"/>
          <w:szCs w:val="24"/>
        </w:rPr>
        <w:t xml:space="preserve"> να υπάρχει μία προσέγγιση στην </w:t>
      </w:r>
      <w:proofErr w:type="spellStart"/>
      <w:r>
        <w:rPr>
          <w:rFonts w:eastAsia="Times New Roman"/>
          <w:szCs w:val="24"/>
        </w:rPr>
        <w:t>εφαρμοστική</w:t>
      </w:r>
      <w:proofErr w:type="spellEnd"/>
      <w:r>
        <w:rPr>
          <w:rFonts w:eastAsia="Times New Roman"/>
          <w:szCs w:val="24"/>
        </w:rPr>
        <w:t xml:space="preserve"> ΚΥΑ του νόμου, διότι όντως υπάρχουν και εξοχικά σε αυτή τη χώρα, έχουμε υψηλό ποσοστό ιδιοκατοίκησης και πρέπει κάπως να καλυφθεί αυτό.</w:t>
      </w:r>
    </w:p>
    <w:p w14:paraId="349D4EF9" w14:textId="77777777" w:rsidR="00AA5F14" w:rsidRDefault="00642151">
      <w:pPr>
        <w:spacing w:line="600" w:lineRule="auto"/>
        <w:ind w:firstLine="720"/>
        <w:jc w:val="both"/>
        <w:rPr>
          <w:rFonts w:eastAsia="Times New Roman"/>
          <w:szCs w:val="24"/>
        </w:rPr>
      </w:pPr>
      <w:r>
        <w:rPr>
          <w:rFonts w:eastAsia="Times New Roman"/>
          <w:szCs w:val="24"/>
        </w:rPr>
        <w:t>Επίσης, πολύ ενδιαφέρον είναι αυτό που λέχθηκε, αν δεν κάνω λάθος, από τον κ</w:t>
      </w:r>
      <w:r>
        <w:rPr>
          <w:rFonts w:eastAsia="Times New Roman"/>
          <w:szCs w:val="24"/>
        </w:rPr>
        <w:t xml:space="preserve">. </w:t>
      </w:r>
      <w:proofErr w:type="spellStart"/>
      <w:r>
        <w:rPr>
          <w:rFonts w:eastAsia="Times New Roman"/>
          <w:szCs w:val="24"/>
        </w:rPr>
        <w:t>Καραναστάση</w:t>
      </w:r>
      <w:proofErr w:type="spellEnd"/>
      <w:r>
        <w:rPr>
          <w:rFonts w:eastAsia="Times New Roman"/>
          <w:szCs w:val="24"/>
        </w:rPr>
        <w:t>, ότι η μονάδα εφαρμογής του μέτρου δεν πρέπει να είναι μόνο του νοικοκυριού. Μπορεί να υπάρχουν και άλλοι συλλογικοί χώροι συνεύρεσης. Νομίζω ότι η κ. Ασημακοπούλου μίλησε για τα ΚΑΠΗ. Θα μπορούσαμε να πούμε και για τα σχολεία κ.λπ</w:t>
      </w:r>
      <w:r>
        <w:rPr>
          <w:rFonts w:eastAsia="Times New Roman"/>
          <w:szCs w:val="24"/>
        </w:rPr>
        <w:t>.</w:t>
      </w:r>
      <w:r>
        <w:rPr>
          <w:rFonts w:eastAsia="Times New Roman"/>
          <w:szCs w:val="24"/>
        </w:rPr>
        <w:t>.</w:t>
      </w:r>
    </w:p>
    <w:p w14:paraId="349D4EFA" w14:textId="77777777" w:rsidR="00AA5F14" w:rsidRDefault="00642151">
      <w:pPr>
        <w:spacing w:line="600" w:lineRule="auto"/>
        <w:ind w:firstLine="720"/>
        <w:jc w:val="both"/>
        <w:rPr>
          <w:rFonts w:eastAsia="Times New Roman"/>
          <w:szCs w:val="24"/>
        </w:rPr>
      </w:pPr>
      <w:r>
        <w:rPr>
          <w:rFonts w:eastAsia="Times New Roman"/>
          <w:szCs w:val="24"/>
        </w:rPr>
        <w:t>Επειδή έ</w:t>
      </w:r>
      <w:r>
        <w:rPr>
          <w:rFonts w:eastAsia="Times New Roman"/>
          <w:szCs w:val="24"/>
        </w:rPr>
        <w:t xml:space="preserve">χω παραβιάσει τον χρόνο, θα σταματήσω εδώ. </w:t>
      </w:r>
    </w:p>
    <w:p w14:paraId="349D4EFB" w14:textId="77777777" w:rsidR="00AA5F14" w:rsidRDefault="00642151">
      <w:pPr>
        <w:spacing w:line="600" w:lineRule="auto"/>
        <w:ind w:firstLine="720"/>
        <w:jc w:val="both"/>
        <w:rPr>
          <w:rFonts w:eastAsia="Times New Roman"/>
          <w:szCs w:val="24"/>
        </w:rPr>
      </w:pPr>
      <w:r>
        <w:rPr>
          <w:rFonts w:eastAsia="Times New Roman"/>
          <w:szCs w:val="24"/>
        </w:rPr>
        <w:t>Ευχαριστώ πολύ.</w:t>
      </w:r>
    </w:p>
    <w:p w14:paraId="349D4EFC" w14:textId="77777777" w:rsidR="00AA5F14" w:rsidRDefault="00642151">
      <w:pPr>
        <w:spacing w:line="600" w:lineRule="auto"/>
        <w:ind w:firstLine="720"/>
        <w:jc w:val="center"/>
        <w:rPr>
          <w:rFonts w:eastAsia="Times New Roman" w:cs="Times New Roman"/>
          <w:szCs w:val="24"/>
        </w:rPr>
      </w:pPr>
      <w:r w:rsidRPr="00367777">
        <w:rPr>
          <w:rFonts w:eastAsia="Times New Roman" w:cs="Times New Roman"/>
          <w:szCs w:val="24"/>
        </w:rPr>
        <w:t xml:space="preserve">(Χειροκροτήματα από την </w:t>
      </w:r>
      <w:r>
        <w:rPr>
          <w:rFonts w:eastAsia="Times New Roman" w:cs="Times New Roman"/>
          <w:szCs w:val="24"/>
        </w:rPr>
        <w:t>π</w:t>
      </w:r>
      <w:r w:rsidRPr="00367777">
        <w:rPr>
          <w:rFonts w:eastAsia="Times New Roman" w:cs="Times New Roman"/>
          <w:szCs w:val="24"/>
        </w:rPr>
        <w:t xml:space="preserve">τέρυγα </w:t>
      </w:r>
      <w:r>
        <w:rPr>
          <w:rFonts w:eastAsia="Times New Roman" w:cs="Times New Roman"/>
          <w:szCs w:val="24"/>
        </w:rPr>
        <w:t>του ΣΥΡΙΖΑ</w:t>
      </w:r>
      <w:r w:rsidRPr="00367777">
        <w:rPr>
          <w:rFonts w:eastAsia="Times New Roman" w:cs="Times New Roman"/>
          <w:szCs w:val="24"/>
        </w:rPr>
        <w:t>)</w:t>
      </w:r>
    </w:p>
    <w:p w14:paraId="349D4EFD" w14:textId="77777777" w:rsidR="00AA5F14" w:rsidRDefault="00642151">
      <w:pPr>
        <w:spacing w:line="600" w:lineRule="auto"/>
        <w:ind w:firstLine="720"/>
        <w:jc w:val="both"/>
        <w:rPr>
          <w:rFonts w:eastAsia="Times New Roman" w:cs="Times New Roman"/>
          <w:szCs w:val="24"/>
        </w:rPr>
      </w:pPr>
      <w:r w:rsidRPr="003F37DC">
        <w:rPr>
          <w:rFonts w:eastAsia="Times New Roman"/>
          <w:b/>
          <w:szCs w:val="24"/>
        </w:rPr>
        <w:t>ΠΡΟΕΔΡΕΥΟΥΣΑ (Αναστασία Χριστο</w:t>
      </w:r>
      <w:r>
        <w:rPr>
          <w:rFonts w:eastAsia="Times New Roman"/>
          <w:b/>
          <w:szCs w:val="24"/>
        </w:rPr>
        <w:t>δου</w:t>
      </w:r>
      <w:r w:rsidRPr="003F37DC">
        <w:rPr>
          <w:rFonts w:eastAsia="Times New Roman"/>
          <w:b/>
          <w:szCs w:val="24"/>
        </w:rPr>
        <w:t xml:space="preserve">λοπούλου): </w:t>
      </w:r>
      <w:r w:rsidRPr="003F37DC">
        <w:rPr>
          <w:rFonts w:eastAsia="Times New Roman"/>
          <w:szCs w:val="24"/>
        </w:rPr>
        <w:t>Κ</w:t>
      </w:r>
      <w:r>
        <w:rPr>
          <w:rFonts w:eastAsia="Times New Roman" w:cs="Times New Roman"/>
          <w:szCs w:val="24"/>
        </w:rPr>
        <w:t>αι εμείς ευχαριστούμε, κύριε Κρέτσο. Καλή συνέχεια.</w:t>
      </w:r>
    </w:p>
    <w:p w14:paraId="349D4EFE" w14:textId="77777777" w:rsidR="00AA5F14" w:rsidRDefault="00642151">
      <w:pPr>
        <w:spacing w:line="600" w:lineRule="auto"/>
        <w:ind w:firstLine="720"/>
        <w:jc w:val="both"/>
        <w:rPr>
          <w:rFonts w:eastAsia="Times New Roman" w:cs="Times New Roman"/>
          <w:szCs w:val="24"/>
        </w:rPr>
      </w:pPr>
      <w:r w:rsidRPr="00D62B99">
        <w:rPr>
          <w:rFonts w:eastAsia="Times New Roman" w:cs="Times New Roman"/>
          <w:szCs w:val="24"/>
        </w:rPr>
        <w:lastRenderedPageBreak/>
        <w:t>Κύριε Υπουργ</w:t>
      </w:r>
      <w:r>
        <w:rPr>
          <w:rFonts w:eastAsia="Times New Roman" w:cs="Times New Roman"/>
          <w:szCs w:val="24"/>
        </w:rPr>
        <w:t xml:space="preserve">έ, κύριε Παππά, θέλετε να πάρετε τώρα τον </w:t>
      </w:r>
      <w:r>
        <w:rPr>
          <w:rFonts w:eastAsia="Times New Roman" w:cs="Times New Roman"/>
          <w:szCs w:val="24"/>
        </w:rPr>
        <w:t>λόγο, για να αρχίσουν μετά οι ομιλητές; Θα μιλήσουν μετά οι Βουλευτές. Έχετε και άλλο χρόνο. Θέλετε να τον ενοποιήσετε;</w:t>
      </w:r>
    </w:p>
    <w:p w14:paraId="349D4EFF" w14:textId="77777777" w:rsidR="00AA5F14" w:rsidRDefault="00642151">
      <w:pPr>
        <w:spacing w:line="600" w:lineRule="auto"/>
        <w:ind w:firstLine="720"/>
        <w:jc w:val="both"/>
        <w:rPr>
          <w:rFonts w:eastAsia="Times New Roman"/>
          <w:szCs w:val="24"/>
        </w:rPr>
      </w:pPr>
      <w:r>
        <w:rPr>
          <w:rFonts w:eastAsia="Times New Roman"/>
          <w:b/>
          <w:szCs w:val="24"/>
        </w:rPr>
        <w:t>ΝΙΚΟΛΑΟΣ ΠΑΠΠΑΣ</w:t>
      </w:r>
      <w:r w:rsidRPr="00667232">
        <w:rPr>
          <w:rFonts w:eastAsia="Times New Roman"/>
          <w:b/>
          <w:szCs w:val="24"/>
        </w:rPr>
        <w:t xml:space="preserve"> (Υπουργός Ψηφιακής Πολιτικής, Τηλεπικοινωνιών και Ενημέρωσης): </w:t>
      </w:r>
      <w:r>
        <w:rPr>
          <w:rFonts w:eastAsia="Times New Roman"/>
          <w:szCs w:val="24"/>
        </w:rPr>
        <w:t>Ναι, κυρία Πρόεδρε, να τον ενοποιήσουμε.</w:t>
      </w:r>
    </w:p>
    <w:p w14:paraId="349D4F00" w14:textId="77777777" w:rsidR="00AA5F14" w:rsidRDefault="00642151">
      <w:pPr>
        <w:spacing w:line="600" w:lineRule="auto"/>
        <w:ind w:firstLine="720"/>
        <w:jc w:val="both"/>
        <w:rPr>
          <w:rFonts w:eastAsia="Times New Roman"/>
          <w:szCs w:val="24"/>
        </w:rPr>
      </w:pPr>
      <w:r w:rsidRPr="00365891">
        <w:rPr>
          <w:rFonts w:eastAsia="Times New Roman"/>
          <w:b/>
          <w:szCs w:val="24"/>
        </w:rPr>
        <w:t>ΠΡΟΕΔΡΕΥΟΥΣΑ (Αν</w:t>
      </w:r>
      <w:r w:rsidRPr="00365891">
        <w:rPr>
          <w:rFonts w:eastAsia="Times New Roman"/>
          <w:b/>
          <w:szCs w:val="24"/>
        </w:rPr>
        <w:t>αστασία Χριστο</w:t>
      </w:r>
      <w:r>
        <w:rPr>
          <w:rFonts w:eastAsia="Times New Roman"/>
          <w:b/>
          <w:szCs w:val="24"/>
        </w:rPr>
        <w:t>δου</w:t>
      </w:r>
      <w:r w:rsidRPr="00365891">
        <w:rPr>
          <w:rFonts w:eastAsia="Times New Roman"/>
          <w:b/>
          <w:szCs w:val="24"/>
        </w:rPr>
        <w:t xml:space="preserve">λοπούλου): </w:t>
      </w:r>
      <w:r>
        <w:rPr>
          <w:rFonts w:eastAsia="Times New Roman"/>
          <w:szCs w:val="24"/>
        </w:rPr>
        <w:t>Τότε περνάω στον κατάλογο των ομιλητών. Είναι τρεις προς δύο.</w:t>
      </w:r>
    </w:p>
    <w:p w14:paraId="349D4F01" w14:textId="77777777" w:rsidR="00AA5F14" w:rsidRDefault="00642151">
      <w:pPr>
        <w:spacing w:line="600" w:lineRule="auto"/>
        <w:ind w:firstLine="720"/>
        <w:jc w:val="both"/>
        <w:rPr>
          <w:rFonts w:eastAsia="Times New Roman"/>
          <w:szCs w:val="24"/>
        </w:rPr>
      </w:pPr>
      <w:r>
        <w:rPr>
          <w:rFonts w:eastAsia="Times New Roman"/>
          <w:szCs w:val="24"/>
        </w:rPr>
        <w:t>Τον λόγο έχει ο κ. Παπαηλιού για επτά λεπτά.</w:t>
      </w:r>
    </w:p>
    <w:p w14:paraId="349D4F02" w14:textId="77777777" w:rsidR="00AA5F14" w:rsidRDefault="00642151">
      <w:pPr>
        <w:spacing w:line="600" w:lineRule="auto"/>
        <w:ind w:firstLine="720"/>
        <w:jc w:val="both"/>
        <w:rPr>
          <w:rFonts w:eastAsia="Times New Roman"/>
          <w:szCs w:val="24"/>
        </w:rPr>
      </w:pPr>
      <w:r w:rsidRPr="00D32403">
        <w:rPr>
          <w:rFonts w:eastAsia="Times New Roman"/>
          <w:b/>
          <w:szCs w:val="24"/>
        </w:rPr>
        <w:t>ΓΕΩΡΓΙΟΣ ΠΑΠΑΗΛΙΟΥ:</w:t>
      </w:r>
      <w:r>
        <w:rPr>
          <w:rFonts w:eastAsia="Times New Roman"/>
          <w:szCs w:val="24"/>
        </w:rPr>
        <w:t xml:space="preserve"> Κυρία Πρόεδρε, κυρίες και κύριοι συνάδελφοι, είναι γνωστό ότι η μετάβαση από το αναλογικό στο ψηφιακό</w:t>
      </w:r>
      <w:r>
        <w:rPr>
          <w:rFonts w:eastAsia="Times New Roman"/>
          <w:szCs w:val="24"/>
        </w:rPr>
        <w:t xml:space="preserve"> τηλεοπτικό σήμα υπήρξε σταδιακή και κατέληξε στην ψηφιακή τηλεοπτική κάλυψη του 96,2% του συνολικού πληθυσμού της χώρας. Ακάλυπτο έμεινε το 3,8%, το οποίο αφορά κυρίως πολίτες που κατοικούν σε περιοχές με γεωμορφολογικές ιδιαιτερότητες, περιοχές δύσβατες,</w:t>
      </w:r>
      <w:r>
        <w:rPr>
          <w:rFonts w:eastAsia="Times New Roman"/>
          <w:szCs w:val="24"/>
        </w:rPr>
        <w:t xml:space="preserve"> απομακρυσμένες και ορεινές της ηπειρωτικής αλλά και της νησιωτικής Ελλάδας. Αυτές είναι οι λεγόμενες «λευκές περιοχές». </w:t>
      </w:r>
      <w:r>
        <w:rPr>
          <w:rFonts w:eastAsia="Times New Roman"/>
          <w:szCs w:val="24"/>
        </w:rPr>
        <w:t>Ο</w:t>
      </w:r>
      <w:r>
        <w:rPr>
          <w:rFonts w:eastAsia="Times New Roman"/>
          <w:szCs w:val="24"/>
        </w:rPr>
        <w:t xml:space="preserve">ι πολίτες </w:t>
      </w:r>
      <w:r>
        <w:rPr>
          <w:rFonts w:eastAsia="Times New Roman"/>
          <w:szCs w:val="24"/>
        </w:rPr>
        <w:t>αυτών των περιοχών</w:t>
      </w:r>
      <w:r>
        <w:rPr>
          <w:rFonts w:eastAsia="Times New Roman"/>
          <w:szCs w:val="24"/>
        </w:rPr>
        <w:t xml:space="preserve"> δεν έχουν ακόμη και σήμερα τη δυνατότητα πρόσβασης στο εγχώριο τηλεοπτικό προϊόν.</w:t>
      </w:r>
    </w:p>
    <w:p w14:paraId="349D4F03" w14:textId="77777777" w:rsidR="00AA5F14" w:rsidRDefault="00642151">
      <w:pPr>
        <w:spacing w:line="600" w:lineRule="auto"/>
        <w:ind w:firstLine="720"/>
        <w:jc w:val="both"/>
        <w:rPr>
          <w:rFonts w:eastAsia="Times New Roman" w:cs="Times New Roman"/>
          <w:szCs w:val="24"/>
        </w:rPr>
      </w:pPr>
      <w:r>
        <w:rPr>
          <w:rFonts w:eastAsia="Times New Roman"/>
          <w:szCs w:val="24"/>
        </w:rPr>
        <w:lastRenderedPageBreak/>
        <w:t xml:space="preserve">Η εξέλιξη αυτή υπήρξε </w:t>
      </w:r>
      <w:r>
        <w:rPr>
          <w:rFonts w:eastAsia="Times New Roman"/>
          <w:szCs w:val="24"/>
        </w:rPr>
        <w:t xml:space="preserve">αποτέλεσμα του δήθεν διαγωνισμού για την ανάθεση του συγκεκριμένου έργου </w:t>
      </w:r>
      <w:r>
        <w:rPr>
          <w:rFonts w:eastAsia="Times New Roman"/>
          <w:szCs w:val="24"/>
        </w:rPr>
        <w:t>ανάδειξης</w:t>
      </w:r>
      <w:r>
        <w:rPr>
          <w:rFonts w:eastAsia="Times New Roman"/>
          <w:szCs w:val="24"/>
        </w:rPr>
        <w:t xml:space="preserve"> το</w:t>
      </w:r>
      <w:r>
        <w:rPr>
          <w:rFonts w:eastAsia="Times New Roman"/>
          <w:szCs w:val="24"/>
        </w:rPr>
        <w:t>υ</w:t>
      </w:r>
      <w:r>
        <w:rPr>
          <w:rFonts w:eastAsia="Times New Roman"/>
          <w:szCs w:val="24"/>
        </w:rPr>
        <w:t xml:space="preserve"> </w:t>
      </w:r>
      <w:proofErr w:type="spellStart"/>
      <w:r>
        <w:rPr>
          <w:rFonts w:eastAsia="Times New Roman"/>
          <w:szCs w:val="24"/>
        </w:rPr>
        <w:t>π</w:t>
      </w:r>
      <w:r>
        <w:rPr>
          <w:rFonts w:eastAsia="Times New Roman"/>
          <w:szCs w:val="24"/>
        </w:rPr>
        <w:t>α</w:t>
      </w:r>
      <w:r>
        <w:rPr>
          <w:rFonts w:eastAsia="Times New Roman"/>
          <w:szCs w:val="24"/>
        </w:rPr>
        <w:t>ρ</w:t>
      </w:r>
      <w:r>
        <w:rPr>
          <w:rFonts w:eastAsia="Times New Roman"/>
          <w:szCs w:val="24"/>
        </w:rPr>
        <w:t>ό</w:t>
      </w:r>
      <w:r>
        <w:rPr>
          <w:rFonts w:eastAsia="Times New Roman"/>
          <w:szCs w:val="24"/>
        </w:rPr>
        <w:t>χο</w:t>
      </w:r>
      <w:r>
        <w:rPr>
          <w:rFonts w:eastAsia="Times New Roman"/>
          <w:szCs w:val="24"/>
        </w:rPr>
        <w:t>υ</w:t>
      </w:r>
      <w:proofErr w:type="spellEnd"/>
      <w:r>
        <w:rPr>
          <w:rFonts w:eastAsia="Times New Roman"/>
          <w:szCs w:val="24"/>
        </w:rPr>
        <w:t xml:space="preserve"> δικτύου και την επιλογή, ουσιαστικά την απευθείας ανάθεση στην </w:t>
      </w:r>
      <w:r>
        <w:rPr>
          <w:rFonts w:eastAsia="Times New Roman"/>
          <w:szCs w:val="24"/>
        </w:rPr>
        <w:t>«</w:t>
      </w:r>
      <w:r>
        <w:rPr>
          <w:rFonts w:eastAsia="Times New Roman"/>
          <w:szCs w:val="24"/>
          <w:lang w:val="en-US"/>
        </w:rPr>
        <w:t>DIGEA</w:t>
      </w:r>
      <w:r>
        <w:rPr>
          <w:rFonts w:eastAsia="Times New Roman"/>
          <w:szCs w:val="24"/>
        </w:rPr>
        <w:t>»</w:t>
      </w:r>
      <w:r>
        <w:rPr>
          <w:rFonts w:eastAsia="Times New Roman"/>
          <w:szCs w:val="24"/>
        </w:rPr>
        <w:t xml:space="preserve">, δηλαδή στην κοινοπραξία των </w:t>
      </w:r>
      <w:proofErr w:type="spellStart"/>
      <w:r>
        <w:rPr>
          <w:rFonts w:eastAsia="Times New Roman"/>
          <w:szCs w:val="24"/>
        </w:rPr>
        <w:t>καναλαρχών</w:t>
      </w:r>
      <w:proofErr w:type="spellEnd"/>
      <w:r>
        <w:rPr>
          <w:rFonts w:eastAsia="Times New Roman"/>
          <w:szCs w:val="24"/>
        </w:rPr>
        <w:t xml:space="preserve">. </w:t>
      </w:r>
    </w:p>
    <w:p w14:paraId="349D4F04" w14:textId="77777777" w:rsidR="00AA5F14" w:rsidRDefault="00642151">
      <w:pPr>
        <w:spacing w:after="0" w:line="600" w:lineRule="auto"/>
        <w:ind w:firstLine="720"/>
        <w:jc w:val="both"/>
        <w:rPr>
          <w:rFonts w:eastAsia="Times New Roman" w:cs="Times New Roman"/>
          <w:szCs w:val="24"/>
        </w:rPr>
      </w:pPr>
      <w:r>
        <w:rPr>
          <w:rFonts w:eastAsia="Times New Roman" w:cs="Times New Roman"/>
          <w:szCs w:val="24"/>
        </w:rPr>
        <w:t xml:space="preserve">Είχε προηγηθεί, το επαίσχυντο </w:t>
      </w:r>
      <w:r>
        <w:rPr>
          <w:rFonts w:eastAsia="Times New Roman" w:cs="Times New Roman"/>
          <w:szCs w:val="24"/>
        </w:rPr>
        <w:t>«</w:t>
      </w:r>
      <w:r>
        <w:rPr>
          <w:rFonts w:eastAsia="Times New Roman" w:cs="Times New Roman"/>
          <w:szCs w:val="24"/>
        </w:rPr>
        <w:t>μαύρο</w:t>
      </w:r>
      <w:r>
        <w:rPr>
          <w:rFonts w:eastAsia="Times New Roman" w:cs="Times New Roman"/>
          <w:szCs w:val="24"/>
        </w:rPr>
        <w:t>»</w:t>
      </w:r>
      <w:r>
        <w:rPr>
          <w:rFonts w:eastAsia="Times New Roman" w:cs="Times New Roman"/>
          <w:szCs w:val="24"/>
        </w:rPr>
        <w:t xml:space="preserve"> της ΕΡΤ </w:t>
      </w:r>
      <w:r>
        <w:rPr>
          <w:rFonts w:eastAsia="Times New Roman" w:cs="Times New Roman"/>
          <w:szCs w:val="24"/>
        </w:rPr>
        <w:t>και</w:t>
      </w:r>
      <w:r>
        <w:rPr>
          <w:rFonts w:eastAsia="Times New Roman" w:cs="Times New Roman"/>
          <w:szCs w:val="24"/>
        </w:rPr>
        <w:t xml:space="preserve"> ο αποκλεισμός της τελευταίας από τον σχετικό διαγωνισμό. Η υπογραφείσα σχετική σύμβαση, για διάρκεια δεκαπέντε χρόνων μάλιστα, άφηνε ολόκληρες περιοχές της χώρας τηλεοπτικά ακάλυπτες στο έλεος της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αφού της επέτρεπε να το πράττει, δηλαδή να αυθ</w:t>
      </w:r>
      <w:r>
        <w:rPr>
          <w:rFonts w:eastAsia="Times New Roman" w:cs="Times New Roman"/>
          <w:szCs w:val="24"/>
        </w:rPr>
        <w:t>αιρετεί.</w:t>
      </w:r>
    </w:p>
    <w:p w14:paraId="349D4F05" w14:textId="77777777" w:rsidR="00AA5F14" w:rsidRDefault="00642151">
      <w:pPr>
        <w:spacing w:after="0" w:line="600" w:lineRule="auto"/>
        <w:ind w:firstLine="720"/>
        <w:jc w:val="both"/>
        <w:rPr>
          <w:rFonts w:eastAsia="Times New Roman" w:cs="Times New Roman"/>
          <w:szCs w:val="24"/>
        </w:rPr>
      </w:pPr>
      <w:r>
        <w:rPr>
          <w:rFonts w:eastAsia="Times New Roman" w:cs="Times New Roman"/>
          <w:szCs w:val="24"/>
        </w:rPr>
        <w:t>Το υπό κρίση νομοσχέδιο αποσκοπεί στην κάλυψη αυτών των «λευκών</w:t>
      </w:r>
      <w:r>
        <w:rPr>
          <w:rFonts w:eastAsia="Times New Roman" w:cs="Times New Roman"/>
          <w:szCs w:val="24"/>
        </w:rPr>
        <w:t xml:space="preserve"> </w:t>
      </w:r>
      <w:r>
        <w:rPr>
          <w:rFonts w:eastAsia="Times New Roman" w:cs="Times New Roman"/>
          <w:szCs w:val="24"/>
        </w:rPr>
        <w:t>περιοχών</w:t>
      </w:r>
      <w:r>
        <w:rPr>
          <w:rFonts w:eastAsia="Times New Roman" w:cs="Times New Roman"/>
          <w:szCs w:val="24"/>
        </w:rPr>
        <w:t>»</w:t>
      </w:r>
      <w:r>
        <w:rPr>
          <w:rFonts w:eastAsia="Times New Roman" w:cs="Times New Roman"/>
          <w:szCs w:val="24"/>
        </w:rPr>
        <w:t xml:space="preserve">, των περιοχών που δεν καλύπτονται από το ψηφιακό </w:t>
      </w:r>
      <w:r>
        <w:rPr>
          <w:rFonts w:eastAsia="Times New Roman" w:cs="Times New Roman"/>
          <w:szCs w:val="24"/>
        </w:rPr>
        <w:t>τηλεοπτικό</w:t>
      </w:r>
      <w:r>
        <w:rPr>
          <w:rFonts w:eastAsia="Times New Roman" w:cs="Times New Roman"/>
          <w:szCs w:val="24"/>
        </w:rPr>
        <w:t xml:space="preserve"> σήμα</w:t>
      </w:r>
      <w:r>
        <w:rPr>
          <w:rFonts w:eastAsia="Times New Roman" w:cs="Times New Roman"/>
          <w:szCs w:val="24"/>
        </w:rPr>
        <w:t>. Μ</w:t>
      </w:r>
      <w:r>
        <w:rPr>
          <w:rFonts w:eastAsia="Times New Roman" w:cs="Times New Roman"/>
          <w:szCs w:val="24"/>
        </w:rPr>
        <w:t>έχρι τώρα ορισμένες από αυτές, οι μεθοριακές, καλύπτονταν από χορήγηση αναμεταδοτών από το Υπουργείο Ψηφια</w:t>
      </w:r>
      <w:r>
        <w:rPr>
          <w:rFonts w:eastAsia="Times New Roman" w:cs="Times New Roman"/>
          <w:szCs w:val="24"/>
        </w:rPr>
        <w:t xml:space="preserve">κής Πολιτικής. </w:t>
      </w:r>
    </w:p>
    <w:p w14:paraId="349D4F06" w14:textId="77777777" w:rsidR="00AA5F14" w:rsidRDefault="00642151">
      <w:pPr>
        <w:spacing w:after="0" w:line="600" w:lineRule="auto"/>
        <w:ind w:firstLine="720"/>
        <w:jc w:val="both"/>
        <w:rPr>
          <w:rFonts w:eastAsia="Times New Roman" w:cs="Times New Roman"/>
          <w:szCs w:val="24"/>
        </w:rPr>
      </w:pPr>
      <w:r>
        <w:rPr>
          <w:rFonts w:eastAsia="Times New Roman" w:cs="Times New Roman"/>
          <w:szCs w:val="24"/>
        </w:rPr>
        <w:t>Έτσι, για πρώτη φορά με το παρόν νομοσχέδιο θεσμοθετείται το νομικό πλαίσιο για την επίτευξη τηλεοπτικής κάλυψης το</w:t>
      </w:r>
      <w:r>
        <w:rPr>
          <w:rFonts w:eastAsia="Times New Roman" w:cs="Times New Roman"/>
          <w:szCs w:val="24"/>
        </w:rPr>
        <w:t>υ</w:t>
      </w:r>
      <w:r>
        <w:rPr>
          <w:rFonts w:eastAsia="Times New Roman" w:cs="Times New Roman"/>
          <w:szCs w:val="24"/>
        </w:rPr>
        <w:t xml:space="preserve"> σ</w:t>
      </w:r>
      <w:r>
        <w:rPr>
          <w:rFonts w:eastAsia="Times New Roman" w:cs="Times New Roman"/>
          <w:szCs w:val="24"/>
        </w:rPr>
        <w:t>υνό</w:t>
      </w:r>
      <w:r>
        <w:rPr>
          <w:rFonts w:eastAsia="Times New Roman" w:cs="Times New Roman"/>
          <w:szCs w:val="24"/>
        </w:rPr>
        <w:t>λο</w:t>
      </w:r>
      <w:r>
        <w:rPr>
          <w:rFonts w:eastAsia="Times New Roman" w:cs="Times New Roman"/>
          <w:szCs w:val="24"/>
        </w:rPr>
        <w:t>υ</w:t>
      </w:r>
      <w:r>
        <w:rPr>
          <w:rFonts w:eastAsia="Times New Roman" w:cs="Times New Roman"/>
          <w:szCs w:val="24"/>
        </w:rPr>
        <w:t xml:space="preserve"> της ελληνικής επικράτειας, μέσω της εξασφάλισης της πρόσβασης των μονίμων κατοίκων των περιοχών εκτός τηλεοπτικής κ</w:t>
      </w:r>
      <w:r>
        <w:rPr>
          <w:rFonts w:eastAsia="Times New Roman" w:cs="Times New Roman"/>
          <w:szCs w:val="24"/>
        </w:rPr>
        <w:t>άλυψης στα προγράμματα των ελληνικών τηλεοπτικών σταθμών ελεύθερης λήψης εθνικής εμβέλειας και τ</w:t>
      </w:r>
      <w:r>
        <w:rPr>
          <w:rFonts w:eastAsia="Times New Roman" w:cs="Times New Roman"/>
          <w:szCs w:val="24"/>
        </w:rPr>
        <w:t>ων</w:t>
      </w:r>
      <w:r>
        <w:rPr>
          <w:rFonts w:eastAsia="Times New Roman" w:cs="Times New Roman"/>
          <w:szCs w:val="24"/>
        </w:rPr>
        <w:t xml:space="preserve"> ελληνικ</w:t>
      </w:r>
      <w:r>
        <w:rPr>
          <w:rFonts w:eastAsia="Times New Roman" w:cs="Times New Roman"/>
          <w:szCs w:val="24"/>
        </w:rPr>
        <w:t>ών</w:t>
      </w:r>
      <w:r>
        <w:rPr>
          <w:rFonts w:eastAsia="Times New Roman" w:cs="Times New Roman"/>
          <w:szCs w:val="24"/>
        </w:rPr>
        <w:t xml:space="preserve"> τηλεοπτικ</w:t>
      </w:r>
      <w:r>
        <w:rPr>
          <w:rFonts w:eastAsia="Times New Roman" w:cs="Times New Roman"/>
          <w:szCs w:val="24"/>
        </w:rPr>
        <w:t>ών</w:t>
      </w:r>
      <w:r>
        <w:rPr>
          <w:rFonts w:eastAsia="Times New Roman" w:cs="Times New Roman"/>
          <w:szCs w:val="24"/>
        </w:rPr>
        <w:t xml:space="preserve"> σταθμ</w:t>
      </w:r>
      <w:r>
        <w:rPr>
          <w:rFonts w:eastAsia="Times New Roman" w:cs="Times New Roman"/>
          <w:szCs w:val="24"/>
        </w:rPr>
        <w:t>ών</w:t>
      </w:r>
      <w:r>
        <w:rPr>
          <w:rFonts w:eastAsia="Times New Roman" w:cs="Times New Roman"/>
          <w:szCs w:val="24"/>
        </w:rPr>
        <w:t xml:space="preserve"> ελεύθερης </w:t>
      </w:r>
      <w:r>
        <w:rPr>
          <w:rFonts w:eastAsia="Times New Roman" w:cs="Times New Roman"/>
          <w:szCs w:val="24"/>
        </w:rPr>
        <w:lastRenderedPageBreak/>
        <w:t xml:space="preserve">λήψης περιφερειακής εμβέλειας, που πληρούν τις εκάστοτε προϋποθέσεις νόμιμης λειτουργίας. </w:t>
      </w:r>
    </w:p>
    <w:p w14:paraId="349D4F07" w14:textId="77777777" w:rsidR="00AA5F14" w:rsidRDefault="00642151">
      <w:pPr>
        <w:spacing w:after="0" w:line="600" w:lineRule="auto"/>
        <w:ind w:firstLine="720"/>
        <w:jc w:val="both"/>
        <w:rPr>
          <w:rFonts w:eastAsia="Times New Roman" w:cs="Times New Roman"/>
          <w:szCs w:val="24"/>
        </w:rPr>
      </w:pPr>
      <w:r>
        <w:rPr>
          <w:rFonts w:eastAsia="Times New Roman" w:cs="Times New Roman"/>
          <w:szCs w:val="24"/>
        </w:rPr>
        <w:t>Το προτεινόμενο έργο υλοπο</w:t>
      </w:r>
      <w:r>
        <w:rPr>
          <w:rFonts w:eastAsia="Times New Roman" w:cs="Times New Roman"/>
          <w:szCs w:val="24"/>
        </w:rPr>
        <w:t>ιείται μέσω της παροχής δημόσιας επιχορήγησης, εφάπαξ</w:t>
      </w:r>
      <w:r>
        <w:rPr>
          <w:rFonts w:eastAsia="Times New Roman" w:cs="Times New Roman"/>
          <w:szCs w:val="24"/>
        </w:rPr>
        <w:t>,</w:t>
      </w:r>
      <w:r>
        <w:rPr>
          <w:rFonts w:eastAsia="Times New Roman" w:cs="Times New Roman"/>
          <w:szCs w:val="24"/>
        </w:rPr>
        <w:t xml:space="preserve"> χρηματικού ποσού 110 ευρώ για μια φορά, στους δικαιούχους πολίτες, ανά δικαιούχο νοικοκυριό, οι οποίοι επιλέγουν ελεύθερα τον </w:t>
      </w:r>
      <w:proofErr w:type="spellStart"/>
      <w:r>
        <w:rPr>
          <w:rFonts w:eastAsia="Times New Roman" w:cs="Times New Roman"/>
          <w:szCs w:val="24"/>
        </w:rPr>
        <w:t>πάροχο</w:t>
      </w:r>
      <w:proofErr w:type="spellEnd"/>
      <w:r>
        <w:rPr>
          <w:rFonts w:eastAsia="Times New Roman" w:cs="Times New Roman"/>
          <w:szCs w:val="24"/>
        </w:rPr>
        <w:t xml:space="preserve"> από τον οποίο θα λαμβάνουν τις προαναφερθείσες υπηρεσίες πρόσβασης σ</w:t>
      </w:r>
      <w:r>
        <w:rPr>
          <w:rFonts w:eastAsia="Times New Roman" w:cs="Times New Roman"/>
          <w:szCs w:val="24"/>
        </w:rPr>
        <w:t>το εγχώριο τηλεοπτικό προϊόν. Με αυτόν τον τρόπο επιχειρείται η άμεση και οριστική επίλυση αυτού του ζητήματος και επιτυγχάνεται η ακύρωση της ανισότητας που αυτό δημιουργεί μεταξύ των πολιτών της χώρας και μεγάλων γεωγραφικών τμημάτων αυτής.</w:t>
      </w:r>
    </w:p>
    <w:p w14:paraId="349D4F08" w14:textId="77777777" w:rsidR="00AA5F14" w:rsidRDefault="00642151">
      <w:pPr>
        <w:spacing w:after="0" w:line="600" w:lineRule="auto"/>
        <w:ind w:firstLine="720"/>
        <w:jc w:val="both"/>
        <w:rPr>
          <w:rFonts w:eastAsia="Times New Roman" w:cs="Times New Roman"/>
          <w:szCs w:val="24"/>
        </w:rPr>
      </w:pPr>
      <w:r>
        <w:rPr>
          <w:rFonts w:eastAsia="Times New Roman" w:cs="Times New Roman"/>
          <w:szCs w:val="24"/>
        </w:rPr>
        <w:t>Σε αυτό το πλ</w:t>
      </w:r>
      <w:r>
        <w:rPr>
          <w:rFonts w:eastAsia="Times New Roman" w:cs="Times New Roman"/>
          <w:szCs w:val="24"/>
        </w:rPr>
        <w:t xml:space="preserve">αίσιο και βάσει των αρχών της ισότιμης </w:t>
      </w:r>
      <w:r>
        <w:rPr>
          <w:rFonts w:eastAsia="Times New Roman" w:cs="Times New Roman"/>
          <w:szCs w:val="24"/>
        </w:rPr>
        <w:t>αντιμετώπισης και</w:t>
      </w:r>
      <w:r>
        <w:rPr>
          <w:rFonts w:eastAsia="Times New Roman" w:cs="Times New Roman"/>
          <w:szCs w:val="24"/>
        </w:rPr>
        <w:t xml:space="preserve"> συμμετοχής</w:t>
      </w:r>
      <w:r>
        <w:rPr>
          <w:rFonts w:eastAsia="Times New Roman" w:cs="Times New Roman"/>
          <w:szCs w:val="24"/>
        </w:rPr>
        <w:t>,</w:t>
      </w:r>
      <w:r>
        <w:rPr>
          <w:rFonts w:eastAsia="Times New Roman" w:cs="Times New Roman"/>
          <w:szCs w:val="24"/>
        </w:rPr>
        <w:t xml:space="preserve"> της διαφάνειας, της διασφάλισης του υγιούς και αποτελεσματικού ανταγωνισμού προς όφελος </w:t>
      </w:r>
      <w:r>
        <w:rPr>
          <w:rFonts w:eastAsia="Times New Roman" w:cs="Times New Roman"/>
          <w:szCs w:val="24"/>
        </w:rPr>
        <w:t xml:space="preserve">του </w:t>
      </w:r>
      <w:r>
        <w:rPr>
          <w:rFonts w:eastAsia="Times New Roman" w:cs="Times New Roman"/>
          <w:szCs w:val="24"/>
        </w:rPr>
        <w:t>τελικού χρήστη, παρέχεται στους συγκεκριμένους πολίτες η έμπρακτη δυνατότητα να ασκήσουν απόλυτ</w:t>
      </w:r>
      <w:r>
        <w:rPr>
          <w:rFonts w:eastAsia="Times New Roman" w:cs="Times New Roman"/>
          <w:szCs w:val="24"/>
        </w:rPr>
        <w:t>α το συνταγματικά κατοχυρωμένο δικαίωμά τους στην επικοινωνία, στην πληροφόρηση, στον πολιτισμό, στην ψυχαγωγία, μέσω της εξασφάλισης πρόσβασής τους στα προγράμματα ελληνικών τηλεοπτικών σταθμών εθνικής και περιφερειακής εμβέλειας.</w:t>
      </w:r>
    </w:p>
    <w:p w14:paraId="349D4F09" w14:textId="77777777" w:rsidR="00AA5F14" w:rsidRDefault="00642151">
      <w:pPr>
        <w:spacing w:after="0" w:line="600" w:lineRule="auto"/>
        <w:ind w:firstLine="720"/>
        <w:jc w:val="both"/>
        <w:rPr>
          <w:rFonts w:eastAsia="Times New Roman" w:cs="Times New Roman"/>
          <w:szCs w:val="24"/>
        </w:rPr>
      </w:pPr>
      <w:r>
        <w:rPr>
          <w:rFonts w:eastAsia="Times New Roman" w:cs="Times New Roman"/>
          <w:szCs w:val="24"/>
        </w:rPr>
        <w:t>Έτσι μειώνεται το ψηφιακ</w:t>
      </w:r>
      <w:r>
        <w:rPr>
          <w:rFonts w:eastAsia="Times New Roman" w:cs="Times New Roman"/>
          <w:szCs w:val="24"/>
        </w:rPr>
        <w:t xml:space="preserve">ό χάσμα μεταξύ των πολιτών της χώρας και γεωγραφικών τμημάτων αυτής, ενισχύεται τεχνολογικά η περιφέρεια και οι πολίτες που </w:t>
      </w:r>
      <w:r>
        <w:rPr>
          <w:rFonts w:eastAsia="Times New Roman" w:cs="Times New Roman"/>
          <w:szCs w:val="24"/>
        </w:rPr>
        <w:lastRenderedPageBreak/>
        <w:t>ζουν μόνιμα και δραστηριοποιούνται σε αυτή</w:t>
      </w:r>
      <w:r>
        <w:rPr>
          <w:rFonts w:eastAsia="Times New Roman" w:cs="Times New Roman"/>
          <w:szCs w:val="24"/>
        </w:rPr>
        <w:t>,</w:t>
      </w:r>
      <w:r>
        <w:rPr>
          <w:rFonts w:eastAsia="Times New Roman" w:cs="Times New Roman"/>
          <w:szCs w:val="24"/>
        </w:rPr>
        <w:t xml:space="preserve"> εξοικειώνονται </w:t>
      </w:r>
      <w:r>
        <w:rPr>
          <w:rFonts w:eastAsia="Times New Roman" w:cs="Times New Roman"/>
          <w:szCs w:val="24"/>
        </w:rPr>
        <w:t xml:space="preserve">οι δικαιούχοι </w:t>
      </w:r>
      <w:r>
        <w:rPr>
          <w:rFonts w:eastAsia="Times New Roman" w:cs="Times New Roman"/>
          <w:szCs w:val="24"/>
        </w:rPr>
        <w:t>με τις σύγχρονες ψηφιακές υπηρεσίες και τεχνολογίες.</w:t>
      </w:r>
    </w:p>
    <w:p w14:paraId="349D4F0A" w14:textId="77777777" w:rsidR="00AA5F14" w:rsidRDefault="00642151">
      <w:pPr>
        <w:spacing w:after="0" w:line="600" w:lineRule="auto"/>
        <w:ind w:firstLine="720"/>
        <w:jc w:val="both"/>
        <w:rPr>
          <w:rFonts w:eastAsia="Times New Roman" w:cs="Times New Roman"/>
          <w:szCs w:val="24"/>
        </w:rPr>
      </w:pPr>
      <w:r>
        <w:rPr>
          <w:rFonts w:eastAsia="Times New Roman" w:cs="Times New Roman"/>
          <w:szCs w:val="24"/>
        </w:rPr>
        <w:t>Κυρίες</w:t>
      </w:r>
      <w:r>
        <w:rPr>
          <w:rFonts w:eastAsia="Times New Roman" w:cs="Times New Roman"/>
          <w:szCs w:val="24"/>
        </w:rPr>
        <w:t xml:space="preserve"> και κύριοι συνάδελφοι, δικαιούχοι του έργου είναι οι μόνιμοι κάτοικοι των περιοχών εκτός τηλεοπτικής κάλυψης. Επισημαίνεται ότι μόνιμος κάτοικος συγκεκριμένης περιοχής χαρακτηρίζεται ο πολίτης που έχει την κύρια και μόνιμη εγκατάστασ</w:t>
      </w:r>
      <w:r>
        <w:rPr>
          <w:rFonts w:eastAsia="Times New Roman" w:cs="Times New Roman"/>
          <w:szCs w:val="24"/>
        </w:rPr>
        <w:t>ή</w:t>
      </w:r>
      <w:r>
        <w:rPr>
          <w:rFonts w:eastAsia="Times New Roman" w:cs="Times New Roman"/>
          <w:szCs w:val="24"/>
        </w:rPr>
        <w:t xml:space="preserve"> του σε αυτή κατά τέτ</w:t>
      </w:r>
      <w:r>
        <w:rPr>
          <w:rFonts w:eastAsia="Times New Roman" w:cs="Times New Roman"/>
          <w:szCs w:val="24"/>
        </w:rPr>
        <w:t>οιο</w:t>
      </w:r>
      <w:r>
        <w:rPr>
          <w:rFonts w:eastAsia="Times New Roman" w:cs="Times New Roman"/>
          <w:szCs w:val="24"/>
        </w:rPr>
        <w:t>ν</w:t>
      </w:r>
      <w:r>
        <w:rPr>
          <w:rFonts w:eastAsia="Times New Roman" w:cs="Times New Roman"/>
          <w:szCs w:val="24"/>
        </w:rPr>
        <w:t xml:space="preserve"> τρόπο, ώστε ο τόπος αυτός να καταστεί, σύμφωνα με τη βούλησή του, το σταθερό κέντρο των εν γένει βιοτικών του σχέσεων. Η πιστοποίηση της μόνιμης κατοικίας γίνεται από τη δημοτική αρχή. </w:t>
      </w:r>
    </w:p>
    <w:p w14:paraId="349D4F0B" w14:textId="77777777" w:rsidR="00AA5F14" w:rsidRDefault="00642151">
      <w:pPr>
        <w:spacing w:after="0" w:line="600" w:lineRule="auto"/>
        <w:ind w:firstLine="720"/>
        <w:jc w:val="both"/>
        <w:rPr>
          <w:rFonts w:eastAsia="Times New Roman" w:cs="Times New Roman"/>
          <w:szCs w:val="24"/>
        </w:rPr>
      </w:pPr>
      <w:r>
        <w:rPr>
          <w:rFonts w:eastAsia="Times New Roman" w:cs="Times New Roman"/>
          <w:szCs w:val="24"/>
        </w:rPr>
        <w:t>Όμως, εδώ πρέπει να επισημανθεί -το επισήμανε και ο αρμόδιος Υφυπ</w:t>
      </w:r>
      <w:r>
        <w:rPr>
          <w:rFonts w:eastAsia="Times New Roman" w:cs="Times New Roman"/>
          <w:szCs w:val="24"/>
        </w:rPr>
        <w:t xml:space="preserve">ουργός- ότι υπάρχει σημαντικό ζήτημα και σημαντικό κενό για το θέμα των μόνιμων κατοίκων. Ειδικά </w:t>
      </w:r>
      <w:r>
        <w:rPr>
          <w:rFonts w:eastAsia="Times New Roman" w:cs="Times New Roman"/>
          <w:szCs w:val="24"/>
        </w:rPr>
        <w:t xml:space="preserve">για </w:t>
      </w:r>
      <w:r>
        <w:rPr>
          <w:rFonts w:eastAsia="Times New Roman" w:cs="Times New Roman"/>
          <w:szCs w:val="24"/>
        </w:rPr>
        <w:t xml:space="preserve">τα χωριά και τους οικισμούς του Νομού Αρκαδίας, από τον οποίο προέρχομαι, </w:t>
      </w:r>
      <w:r>
        <w:rPr>
          <w:rFonts w:eastAsia="Times New Roman" w:cs="Times New Roman"/>
          <w:szCs w:val="24"/>
        </w:rPr>
        <w:t xml:space="preserve">το θέμα των μονίμων κατοίκων </w:t>
      </w:r>
      <w:r>
        <w:rPr>
          <w:rFonts w:eastAsia="Times New Roman" w:cs="Times New Roman"/>
          <w:szCs w:val="24"/>
        </w:rPr>
        <w:t xml:space="preserve">δεν πρέπει να αντιμετωπιστεί στενά. Στα χωριά αυτά </w:t>
      </w:r>
      <w:r>
        <w:rPr>
          <w:rFonts w:eastAsia="Times New Roman" w:cs="Times New Roman"/>
          <w:szCs w:val="24"/>
        </w:rPr>
        <w:t>διαμένουν για χρονικό διάστημα οκτώ, εννέα και δέκα μηνών πολλοί, ιδίως συνταξιούχοι και όχι μόνο, και τους τρεις-τέσσερις μήνες του χειμώνα, από τον Δεκέμβριο μέχρι τον Μάρτιο, φεύγουν για την Αθήνα ή άλλα αστικά κέντρα. Είναι αυτό που λένε «Πάσχα στο χωρ</w:t>
      </w:r>
      <w:r>
        <w:rPr>
          <w:rFonts w:eastAsia="Times New Roman" w:cs="Times New Roman"/>
          <w:szCs w:val="24"/>
        </w:rPr>
        <w:t>ιό και Χριστούγεννα στην πόλη». Γι</w:t>
      </w:r>
      <w:r>
        <w:rPr>
          <w:rFonts w:eastAsia="Times New Roman" w:cs="Times New Roman"/>
          <w:szCs w:val="24"/>
        </w:rPr>
        <w:t>α</w:t>
      </w:r>
      <w:r>
        <w:rPr>
          <w:rFonts w:eastAsia="Times New Roman" w:cs="Times New Roman"/>
          <w:szCs w:val="24"/>
        </w:rPr>
        <w:t xml:space="preserve"> αυτούς πρέπει να υπάρξει πρόβλεψη, ώστε να καλύπτονται τηλεοπτικά ως μόνιμοι κάτοικοι. </w:t>
      </w:r>
    </w:p>
    <w:p w14:paraId="349D4F0C" w14:textId="77777777" w:rsidR="00AA5F14" w:rsidRDefault="00642151">
      <w:pPr>
        <w:spacing w:after="0" w:line="600" w:lineRule="auto"/>
        <w:ind w:firstLine="720"/>
        <w:jc w:val="both"/>
        <w:rPr>
          <w:rFonts w:eastAsia="Times New Roman" w:cs="Times New Roman"/>
          <w:szCs w:val="24"/>
        </w:rPr>
      </w:pPr>
      <w:r>
        <w:rPr>
          <w:rFonts w:eastAsia="Times New Roman" w:cs="Times New Roman"/>
          <w:szCs w:val="24"/>
        </w:rPr>
        <w:t xml:space="preserve">Μια δεύτερη παρατήρηση είναι ότι στο επισυναπτόμενο στο παρόν νομοσχέδιο </w:t>
      </w:r>
      <w:r>
        <w:rPr>
          <w:rFonts w:eastAsia="Times New Roman" w:cs="Times New Roman"/>
          <w:szCs w:val="24"/>
        </w:rPr>
        <w:t xml:space="preserve">παράρτημα </w:t>
      </w:r>
      <w:r>
        <w:rPr>
          <w:rFonts w:eastAsia="Times New Roman" w:cs="Times New Roman"/>
          <w:szCs w:val="24"/>
        </w:rPr>
        <w:t xml:space="preserve">των χωριών και οικισμών </w:t>
      </w:r>
      <w:r>
        <w:rPr>
          <w:rFonts w:eastAsia="Times New Roman" w:cs="Times New Roman"/>
          <w:szCs w:val="24"/>
        </w:rPr>
        <w:t>εκτός τηλεοπτικής κάλυψης</w:t>
      </w:r>
      <w:r>
        <w:rPr>
          <w:rFonts w:eastAsia="Times New Roman" w:cs="Times New Roman"/>
          <w:szCs w:val="24"/>
        </w:rPr>
        <w:t xml:space="preserve"> δεν υπάρχουν </w:t>
      </w:r>
      <w:r>
        <w:rPr>
          <w:rFonts w:eastAsia="Times New Roman" w:cs="Times New Roman"/>
          <w:szCs w:val="24"/>
        </w:rPr>
        <w:lastRenderedPageBreak/>
        <w:t>πολλά χωριά και οικισμο</w:t>
      </w:r>
      <w:r>
        <w:rPr>
          <w:rFonts w:eastAsia="Times New Roman" w:cs="Times New Roman"/>
          <w:szCs w:val="24"/>
        </w:rPr>
        <w:t>ί</w:t>
      </w:r>
      <w:r>
        <w:rPr>
          <w:rFonts w:eastAsia="Times New Roman" w:cs="Times New Roman"/>
          <w:szCs w:val="24"/>
        </w:rPr>
        <w:t xml:space="preserve">, τουλάχιστον, του Νομού Αρκαδίας. </w:t>
      </w:r>
      <w:r>
        <w:rPr>
          <w:rFonts w:eastAsia="Times New Roman" w:cs="Times New Roman"/>
          <w:szCs w:val="24"/>
        </w:rPr>
        <w:t>Πρόκειται για</w:t>
      </w:r>
      <w:r>
        <w:rPr>
          <w:rFonts w:eastAsia="Times New Roman" w:cs="Times New Roman"/>
          <w:szCs w:val="24"/>
        </w:rPr>
        <w:t xml:space="preserve"> χωριά του ορεινού όγκου, των Δήμων της Βόρειας Κυνουρίας, της Γορτυνίας, χωριά των πρώην Δήμων </w:t>
      </w:r>
      <w:proofErr w:type="spellStart"/>
      <w:r>
        <w:rPr>
          <w:rFonts w:eastAsia="Times New Roman" w:cs="Times New Roman"/>
          <w:szCs w:val="24"/>
        </w:rPr>
        <w:t>Ηραίας</w:t>
      </w:r>
      <w:proofErr w:type="spellEnd"/>
      <w:r>
        <w:rPr>
          <w:rFonts w:eastAsia="Times New Roman" w:cs="Times New Roman"/>
          <w:szCs w:val="24"/>
        </w:rPr>
        <w:t xml:space="preserve">, Δημητσάνας, </w:t>
      </w:r>
      <w:proofErr w:type="spellStart"/>
      <w:r>
        <w:rPr>
          <w:rFonts w:eastAsia="Times New Roman" w:cs="Times New Roman"/>
          <w:szCs w:val="24"/>
        </w:rPr>
        <w:t>Κοντοβάζαινας</w:t>
      </w:r>
      <w:proofErr w:type="spellEnd"/>
      <w:r>
        <w:rPr>
          <w:rFonts w:eastAsia="Times New Roman" w:cs="Times New Roman"/>
          <w:szCs w:val="24"/>
        </w:rPr>
        <w:t xml:space="preserve">, </w:t>
      </w:r>
      <w:proofErr w:type="spellStart"/>
      <w:r>
        <w:rPr>
          <w:rFonts w:eastAsia="Times New Roman" w:cs="Times New Roman"/>
          <w:szCs w:val="24"/>
        </w:rPr>
        <w:t>Τρικολώνων</w:t>
      </w:r>
      <w:proofErr w:type="spellEnd"/>
      <w:r>
        <w:rPr>
          <w:rFonts w:eastAsia="Times New Roman" w:cs="Times New Roman"/>
          <w:szCs w:val="24"/>
        </w:rPr>
        <w:t>, Τροπαίων, αλλά και της Μεγα</w:t>
      </w:r>
      <w:r>
        <w:rPr>
          <w:rFonts w:eastAsia="Times New Roman" w:cs="Times New Roman"/>
          <w:szCs w:val="24"/>
        </w:rPr>
        <w:t xml:space="preserve">λόπολης, χωριά των πρώην Δήμων </w:t>
      </w:r>
      <w:proofErr w:type="spellStart"/>
      <w:r>
        <w:rPr>
          <w:rFonts w:eastAsia="Times New Roman" w:cs="Times New Roman"/>
          <w:szCs w:val="24"/>
        </w:rPr>
        <w:t>Φαλαισίας</w:t>
      </w:r>
      <w:proofErr w:type="spellEnd"/>
      <w:r>
        <w:rPr>
          <w:rFonts w:eastAsia="Times New Roman" w:cs="Times New Roman"/>
          <w:szCs w:val="24"/>
        </w:rPr>
        <w:t xml:space="preserve">, </w:t>
      </w:r>
      <w:proofErr w:type="spellStart"/>
      <w:r>
        <w:rPr>
          <w:rFonts w:eastAsia="Times New Roman" w:cs="Times New Roman"/>
          <w:szCs w:val="24"/>
        </w:rPr>
        <w:t>Γόρτυνος</w:t>
      </w:r>
      <w:proofErr w:type="spellEnd"/>
      <w:r>
        <w:rPr>
          <w:rFonts w:eastAsia="Times New Roman" w:cs="Times New Roman"/>
          <w:szCs w:val="24"/>
        </w:rPr>
        <w:t xml:space="preserve"> και Μεγαλόπολης.</w:t>
      </w:r>
    </w:p>
    <w:p w14:paraId="349D4F0D" w14:textId="77777777" w:rsidR="00AA5F14" w:rsidRDefault="00642151">
      <w:pPr>
        <w:spacing w:line="600" w:lineRule="auto"/>
        <w:ind w:firstLine="720"/>
        <w:contextualSpacing/>
        <w:jc w:val="both"/>
        <w:rPr>
          <w:rFonts w:eastAsia="Times New Roman"/>
          <w:szCs w:val="24"/>
        </w:rPr>
      </w:pPr>
      <w:r>
        <w:rPr>
          <w:rFonts w:eastAsia="Times New Roman"/>
          <w:szCs w:val="24"/>
        </w:rPr>
        <w:t>Σε συνεννόηση με τις δημοτικές αρχές, αυτ</w:t>
      </w:r>
      <w:r>
        <w:rPr>
          <w:rFonts w:eastAsia="Times New Roman"/>
          <w:szCs w:val="24"/>
        </w:rPr>
        <w:t>ή</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παράλειψη</w:t>
      </w:r>
      <w:r>
        <w:rPr>
          <w:rFonts w:eastAsia="Times New Roman"/>
          <w:szCs w:val="24"/>
        </w:rPr>
        <w:t xml:space="preserve"> πρέπει να </w:t>
      </w:r>
      <w:r>
        <w:rPr>
          <w:rFonts w:eastAsia="Times New Roman"/>
          <w:szCs w:val="24"/>
        </w:rPr>
        <w:t xml:space="preserve">αρθεί </w:t>
      </w:r>
      <w:r>
        <w:rPr>
          <w:rFonts w:eastAsia="Times New Roman"/>
          <w:szCs w:val="24"/>
        </w:rPr>
        <w:t xml:space="preserve">-και μάλιστα αμέσως και χωρίς αναβολή- με υπουργική απόφαση, για την έκδοση της οποίας να εξουσιοδοτηθεί με το παρόν </w:t>
      </w:r>
      <w:r>
        <w:rPr>
          <w:rFonts w:eastAsia="Times New Roman"/>
          <w:szCs w:val="24"/>
        </w:rPr>
        <w:t>νομοσχέδιο ο αρμόδιος Υπουργός.</w:t>
      </w:r>
    </w:p>
    <w:p w14:paraId="349D4F0E" w14:textId="77777777" w:rsidR="00AA5F14" w:rsidRDefault="00642151">
      <w:pPr>
        <w:spacing w:line="600" w:lineRule="auto"/>
        <w:ind w:firstLine="720"/>
        <w:contextualSpacing/>
        <w:jc w:val="both"/>
        <w:rPr>
          <w:rFonts w:eastAsia="Times New Roman"/>
          <w:szCs w:val="24"/>
        </w:rPr>
      </w:pPr>
      <w:r>
        <w:rPr>
          <w:rFonts w:eastAsia="Times New Roman"/>
          <w:szCs w:val="24"/>
        </w:rPr>
        <w:t>Κυρίες και κύριοι συνάδελφοι, το παρόν νομοσχέδιο αποτελεί τον κρίκο μιας αλυσίδας νομοθετικών παρεμβάσεων που αποσκοπούν στην πρακτική εφαρμογή των αρχών της δημοκρατίας, της ίσης μεταχείρισης, της διαφάνειας, της υπηρέτηση</w:t>
      </w:r>
      <w:r>
        <w:rPr>
          <w:rFonts w:eastAsia="Times New Roman"/>
          <w:szCs w:val="24"/>
        </w:rPr>
        <w:t xml:space="preserve">ς του δημοσίου συμφέροντος. Η ψήφισή του συμπίπτει με την </w:t>
      </w:r>
      <w:proofErr w:type="spellStart"/>
      <w:r>
        <w:rPr>
          <w:rFonts w:eastAsia="Times New Roman"/>
          <w:szCs w:val="24"/>
        </w:rPr>
        <w:t>αδειοδότηση</w:t>
      </w:r>
      <w:proofErr w:type="spellEnd"/>
      <w:r>
        <w:rPr>
          <w:rFonts w:eastAsia="Times New Roman"/>
          <w:szCs w:val="24"/>
        </w:rPr>
        <w:t xml:space="preserve"> για δέκα χρόνια πέντε τηλεοπτικών σταθμών εθνικής εμβέλειας από το ΕΣΡ βάσει του ν.4339/2015. </w:t>
      </w:r>
    </w:p>
    <w:p w14:paraId="349D4F0F" w14:textId="77777777" w:rsidR="00AA5F14" w:rsidRDefault="00642151">
      <w:pPr>
        <w:spacing w:line="600" w:lineRule="auto"/>
        <w:ind w:firstLine="720"/>
        <w:contextualSpacing/>
        <w:jc w:val="both"/>
        <w:rPr>
          <w:rFonts w:eastAsia="Times New Roman"/>
          <w:szCs w:val="24"/>
        </w:rPr>
      </w:pPr>
      <w:r>
        <w:rPr>
          <w:rFonts w:eastAsia="Times New Roman"/>
          <w:szCs w:val="24"/>
        </w:rPr>
        <w:t>Μετά από δεκαετίες τηλεοπτικής ανομίας και αυθαιρεσίας και πλέον μετά από λυσσαλέο πόλεμο τ</w:t>
      </w:r>
      <w:r>
        <w:rPr>
          <w:rFonts w:eastAsia="Times New Roman"/>
          <w:szCs w:val="24"/>
        </w:rPr>
        <w:t xml:space="preserve">ων </w:t>
      </w:r>
      <w:proofErr w:type="spellStart"/>
      <w:r>
        <w:rPr>
          <w:rFonts w:eastAsia="Times New Roman"/>
          <w:szCs w:val="24"/>
        </w:rPr>
        <w:t>καναλαρχών</w:t>
      </w:r>
      <w:proofErr w:type="spellEnd"/>
      <w:r>
        <w:rPr>
          <w:rFonts w:eastAsia="Times New Roman"/>
          <w:szCs w:val="24"/>
        </w:rPr>
        <w:t xml:space="preserve"> και των συμμάχων τους πολιτικών δυνάμεων, της Νέας Δημοκρατίας και του ΠΑΣΟΚ, το τηλεοπτικό τοπίο ρυθμίζεται, αποκτώντας νομιμοποίηση. Οι </w:t>
      </w:r>
      <w:proofErr w:type="spellStart"/>
      <w:r>
        <w:rPr>
          <w:rFonts w:eastAsia="Times New Roman"/>
          <w:szCs w:val="24"/>
        </w:rPr>
        <w:t>αδειοδοτηθέντες</w:t>
      </w:r>
      <w:proofErr w:type="spellEnd"/>
      <w:r>
        <w:rPr>
          <w:rFonts w:eastAsia="Times New Roman"/>
          <w:szCs w:val="24"/>
        </w:rPr>
        <w:t xml:space="preserve"> τηλεοπτικοί σταθμοί οφείλουν να εκπληρώσουν τις επιταγές του νόμου, να καταβάλουν το τίμ</w:t>
      </w:r>
      <w:r>
        <w:rPr>
          <w:rFonts w:eastAsia="Times New Roman"/>
          <w:szCs w:val="24"/>
        </w:rPr>
        <w:t xml:space="preserve">ημα, εν προκειμένω το τίμημα των 35 </w:t>
      </w:r>
      <w:r>
        <w:rPr>
          <w:rFonts w:eastAsia="Times New Roman"/>
          <w:szCs w:val="24"/>
        </w:rPr>
        <w:lastRenderedPageBreak/>
        <w:t xml:space="preserve">εκατομμυρίων ευρώ για τη χρήση του δημοσίου αγαθού των συχνοτήτων, να απασχολούν τετρακόσιους μισθωτούς εργαζόμενους, να τηρούν τις τεχνικές προδιαγραφές για τις εγκαταστάσεις τους, την προβολή δελτίων ειδήσεων ενενήντα </w:t>
      </w:r>
      <w:r>
        <w:rPr>
          <w:rFonts w:eastAsia="Times New Roman"/>
          <w:szCs w:val="24"/>
        </w:rPr>
        <w:t>λεπτών το εικοσιτετράωρο, εκπομπών για τον πολιτισμό, τις ποσοστώσεις ευρωπαϊκού</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ξένου προγράμματος. Πρόκειται –επαναλαμβάνω και τελειώνω- για νίκη της δημοκρατίας, της ίσης μεταχείρισης</w:t>
      </w:r>
      <w:r>
        <w:rPr>
          <w:rFonts w:eastAsia="Times New Roman"/>
          <w:szCs w:val="24"/>
        </w:rPr>
        <w:t>,</w:t>
      </w:r>
      <w:r>
        <w:rPr>
          <w:rFonts w:eastAsia="Times New Roman"/>
          <w:szCs w:val="24"/>
        </w:rPr>
        <w:t xml:space="preserve"> της διαφάνειας </w:t>
      </w:r>
      <w:r>
        <w:rPr>
          <w:rFonts w:eastAsia="Times New Roman"/>
          <w:szCs w:val="24"/>
        </w:rPr>
        <w:t>και</w:t>
      </w:r>
      <w:r>
        <w:rPr>
          <w:rFonts w:eastAsia="Times New Roman"/>
          <w:szCs w:val="24"/>
        </w:rPr>
        <w:t xml:space="preserve"> της υπηρέτησης του δημοσίου συμφέροντος. </w:t>
      </w:r>
    </w:p>
    <w:p w14:paraId="349D4F10" w14:textId="77777777" w:rsidR="00AA5F14" w:rsidRDefault="00642151">
      <w:pPr>
        <w:spacing w:line="600" w:lineRule="auto"/>
        <w:ind w:firstLine="720"/>
        <w:contextualSpacing/>
        <w:jc w:val="both"/>
        <w:rPr>
          <w:rFonts w:eastAsia="Times New Roman"/>
          <w:szCs w:val="24"/>
        </w:rPr>
      </w:pPr>
      <w:r>
        <w:rPr>
          <w:rFonts w:eastAsia="Times New Roman"/>
          <w:szCs w:val="24"/>
        </w:rPr>
        <w:t xml:space="preserve">Αυτό </w:t>
      </w:r>
      <w:r>
        <w:rPr>
          <w:rFonts w:eastAsia="Times New Roman"/>
          <w:szCs w:val="24"/>
        </w:rPr>
        <w:t>δεν σημαίνει ότι το θέμα των τηλεοπτικών σταθμών και των προγραμμάτων τους σταματά εδώ</w:t>
      </w:r>
      <w:r>
        <w:rPr>
          <w:rFonts w:eastAsia="Times New Roman"/>
          <w:szCs w:val="24"/>
        </w:rPr>
        <w:t>.</w:t>
      </w:r>
      <w:r>
        <w:rPr>
          <w:rFonts w:eastAsia="Times New Roman"/>
          <w:szCs w:val="24"/>
        </w:rPr>
        <w:t xml:space="preserve"> </w:t>
      </w:r>
      <w:r>
        <w:rPr>
          <w:rFonts w:eastAsia="Times New Roman"/>
          <w:szCs w:val="24"/>
        </w:rPr>
        <w:t>Κ</w:t>
      </w:r>
      <w:r>
        <w:rPr>
          <w:rFonts w:eastAsia="Times New Roman"/>
          <w:szCs w:val="24"/>
        </w:rPr>
        <w:t>αι αυτό επιβάλλεται από την κοινωνική αποστολή τους. Ο έλεγχος τήρησης της νομιμότητας και των συνταγματικών επιταγών του άρθρου 15 του Συντάγματος, δηλαδή της αρχής τ</w:t>
      </w:r>
      <w:r>
        <w:rPr>
          <w:rFonts w:eastAsia="Times New Roman"/>
          <w:szCs w:val="24"/>
        </w:rPr>
        <w:t xml:space="preserve">ης αντικειμενικής και με ίσους όρους ενημέρωσης, της εξασφάλισης της ποιοτικής στάθμης των προγραμμάτων, πρέπει να επιβεβαιώνεται συνεχώς. Τα συμφέροντα που βρίσκονται πίσω από τα κανάλια είναι ισχυρά και, όπως φαίνεται από τη συνεχιζόμενη στάση τους </w:t>
      </w:r>
      <w:r>
        <w:rPr>
          <w:rFonts w:eastAsia="Times New Roman"/>
          <w:szCs w:val="24"/>
        </w:rPr>
        <w:t>–</w:t>
      </w:r>
      <w:r>
        <w:rPr>
          <w:rFonts w:eastAsia="Times New Roman"/>
          <w:szCs w:val="24"/>
        </w:rPr>
        <w:t>όργι</w:t>
      </w:r>
      <w:r>
        <w:rPr>
          <w:rFonts w:eastAsia="Times New Roman"/>
          <w:szCs w:val="24"/>
        </w:rPr>
        <w:t>ο προπαγάνδας</w:t>
      </w:r>
      <w:r>
        <w:rPr>
          <w:rFonts w:eastAsia="Times New Roman"/>
          <w:szCs w:val="24"/>
        </w:rPr>
        <w:t>,</w:t>
      </w:r>
      <w:r>
        <w:rPr>
          <w:rFonts w:eastAsia="Times New Roman"/>
          <w:szCs w:val="24"/>
        </w:rPr>
        <w:t xml:space="preserve"> η προβολή συνεχώς </w:t>
      </w:r>
      <w:r>
        <w:rPr>
          <w:rFonts w:eastAsia="Times New Roman"/>
          <w:szCs w:val="24"/>
          <w:lang w:val="en-US"/>
        </w:rPr>
        <w:t>fake</w:t>
      </w:r>
      <w:r w:rsidRPr="00243720">
        <w:rPr>
          <w:rFonts w:eastAsia="Times New Roman"/>
          <w:szCs w:val="24"/>
        </w:rPr>
        <w:t xml:space="preserve"> </w:t>
      </w:r>
      <w:r>
        <w:rPr>
          <w:rFonts w:eastAsia="Times New Roman"/>
          <w:szCs w:val="24"/>
          <w:lang w:val="en-US"/>
        </w:rPr>
        <w:t>news</w:t>
      </w:r>
      <w:r>
        <w:rPr>
          <w:rFonts w:eastAsia="Times New Roman"/>
          <w:szCs w:val="24"/>
        </w:rPr>
        <w:t xml:space="preserve"> </w:t>
      </w:r>
      <w:r>
        <w:rPr>
          <w:rFonts w:eastAsia="Times New Roman"/>
          <w:szCs w:val="24"/>
        </w:rPr>
        <w:t>κ.λπ.–</w:t>
      </w:r>
      <w:r>
        <w:rPr>
          <w:rFonts w:eastAsia="Times New Roman"/>
          <w:szCs w:val="24"/>
        </w:rPr>
        <w:t>,</w:t>
      </w:r>
      <w:r>
        <w:rPr>
          <w:rFonts w:eastAsia="Times New Roman"/>
          <w:szCs w:val="24"/>
        </w:rPr>
        <w:t xml:space="preserve"> </w:t>
      </w:r>
      <w:r>
        <w:rPr>
          <w:rFonts w:eastAsia="Times New Roman"/>
          <w:szCs w:val="24"/>
        </w:rPr>
        <w:t>δεν το βάζουν κάτω. Προσδοκούν στην παλινόρθωση της ασυδοσίας, της αυθαιρεσίας, της ανομίας, της διαπλοκής</w:t>
      </w:r>
      <w:r>
        <w:rPr>
          <w:rFonts w:eastAsia="Times New Roman"/>
          <w:szCs w:val="24"/>
        </w:rPr>
        <w:t>.</w:t>
      </w:r>
      <w:r>
        <w:rPr>
          <w:rFonts w:eastAsia="Times New Roman"/>
          <w:szCs w:val="24"/>
        </w:rPr>
        <w:t xml:space="preserve"> </w:t>
      </w:r>
      <w:r>
        <w:rPr>
          <w:rFonts w:eastAsia="Times New Roman"/>
          <w:szCs w:val="24"/>
        </w:rPr>
        <w:t>Ό</w:t>
      </w:r>
      <w:r>
        <w:rPr>
          <w:rFonts w:eastAsia="Times New Roman"/>
          <w:szCs w:val="24"/>
        </w:rPr>
        <w:t xml:space="preserve">μως έχουν </w:t>
      </w:r>
      <w:r>
        <w:rPr>
          <w:rFonts w:eastAsia="Times New Roman"/>
          <w:szCs w:val="24"/>
        </w:rPr>
        <w:t>«</w:t>
      </w:r>
      <w:r>
        <w:rPr>
          <w:rFonts w:eastAsia="Times New Roman"/>
          <w:szCs w:val="24"/>
        </w:rPr>
        <w:t>γνώσ</w:t>
      </w:r>
      <w:r>
        <w:rPr>
          <w:rFonts w:eastAsia="Times New Roman"/>
          <w:szCs w:val="24"/>
        </w:rPr>
        <w:t>ιν</w:t>
      </w:r>
      <w:r>
        <w:rPr>
          <w:rFonts w:eastAsia="Times New Roman"/>
          <w:szCs w:val="24"/>
        </w:rPr>
        <w:t xml:space="preserve"> οι φύλακες</w:t>
      </w:r>
      <w:r>
        <w:rPr>
          <w:rFonts w:eastAsia="Times New Roman"/>
          <w:szCs w:val="24"/>
        </w:rPr>
        <w:t>»</w:t>
      </w:r>
      <w:r>
        <w:rPr>
          <w:rFonts w:eastAsia="Times New Roman"/>
          <w:szCs w:val="24"/>
        </w:rPr>
        <w:t xml:space="preserve"> και εν προκειμένω φύλακες είναι η μεγάλη κοινωνική πλειοψηφία του ελληνικού λαού</w:t>
      </w:r>
      <w:r>
        <w:rPr>
          <w:rFonts w:eastAsia="Times New Roman"/>
          <w:szCs w:val="24"/>
        </w:rPr>
        <w:t>, που δεν θα το επιτρέψει</w:t>
      </w:r>
      <w:r>
        <w:rPr>
          <w:rFonts w:eastAsia="Times New Roman"/>
          <w:szCs w:val="24"/>
        </w:rPr>
        <w:t>.</w:t>
      </w:r>
    </w:p>
    <w:p w14:paraId="349D4F11" w14:textId="77777777" w:rsidR="00AA5F14" w:rsidRDefault="00642151">
      <w:pPr>
        <w:spacing w:line="600" w:lineRule="auto"/>
        <w:ind w:firstLine="720"/>
        <w:contextualSpacing/>
        <w:jc w:val="both"/>
        <w:rPr>
          <w:rFonts w:eastAsia="Times New Roman"/>
          <w:szCs w:val="24"/>
        </w:rPr>
      </w:pPr>
      <w:r>
        <w:rPr>
          <w:rFonts w:eastAsia="Times New Roman"/>
          <w:szCs w:val="24"/>
        </w:rPr>
        <w:t>Σας ευχαριστώ.</w:t>
      </w:r>
    </w:p>
    <w:p w14:paraId="349D4F12" w14:textId="77777777" w:rsidR="00AA5F14" w:rsidRDefault="00642151">
      <w:pPr>
        <w:spacing w:line="600" w:lineRule="auto"/>
        <w:ind w:firstLine="720"/>
        <w:contextualSpacing/>
        <w:jc w:val="center"/>
        <w:rPr>
          <w:rFonts w:eastAsia="Times New Roman"/>
          <w:szCs w:val="24"/>
        </w:rPr>
      </w:pPr>
      <w:r>
        <w:rPr>
          <w:rFonts w:eastAsia="Times New Roman"/>
          <w:szCs w:val="24"/>
        </w:rPr>
        <w:lastRenderedPageBreak/>
        <w:t>(Χειροκροτήματα από την π</w:t>
      </w:r>
      <w:r>
        <w:rPr>
          <w:rFonts w:eastAsia="Times New Roman"/>
          <w:szCs w:val="24"/>
        </w:rPr>
        <w:t>2</w:t>
      </w:r>
      <w:r>
        <w:rPr>
          <w:rFonts w:eastAsia="Times New Roman"/>
          <w:szCs w:val="24"/>
        </w:rPr>
        <w:t>τέρυγα του ΣΥΡΙΖΑ)</w:t>
      </w:r>
    </w:p>
    <w:p w14:paraId="349D4F13" w14:textId="77777777" w:rsidR="00AA5F14" w:rsidRDefault="00642151">
      <w:pPr>
        <w:spacing w:line="600" w:lineRule="auto"/>
        <w:ind w:firstLine="720"/>
        <w:contextualSpacing/>
        <w:jc w:val="both"/>
        <w:rPr>
          <w:rFonts w:eastAsia="Times New Roman"/>
          <w:szCs w:val="24"/>
        </w:rPr>
      </w:pPr>
      <w:r w:rsidRPr="00B705F9">
        <w:rPr>
          <w:rFonts w:eastAsia="Times New Roman"/>
          <w:b/>
          <w:szCs w:val="24"/>
        </w:rPr>
        <w:t>ΠΡΟΕΔΡΕΥΟΥΣΑ (Αναστασία Χριστοδουλοπούλου):</w:t>
      </w:r>
      <w:r w:rsidRPr="00243720">
        <w:rPr>
          <w:rFonts w:eastAsia="Times New Roman"/>
          <w:szCs w:val="24"/>
        </w:rPr>
        <w:t xml:space="preserve"> </w:t>
      </w:r>
      <w:r>
        <w:rPr>
          <w:rFonts w:eastAsia="Times New Roman"/>
          <w:szCs w:val="24"/>
        </w:rPr>
        <w:t>Τον λόγο έχει ο κ. Δαβάκης, Βουλευτής της Νέ</w:t>
      </w:r>
      <w:r>
        <w:rPr>
          <w:rFonts w:eastAsia="Times New Roman"/>
          <w:szCs w:val="24"/>
        </w:rPr>
        <w:t>ας Δημοκρατίας, για επτά λεπτά.</w:t>
      </w:r>
    </w:p>
    <w:p w14:paraId="349D4F14" w14:textId="77777777" w:rsidR="00AA5F14" w:rsidRDefault="00642151">
      <w:pPr>
        <w:spacing w:line="600" w:lineRule="auto"/>
        <w:ind w:firstLine="720"/>
        <w:contextualSpacing/>
        <w:jc w:val="both"/>
        <w:rPr>
          <w:rFonts w:eastAsia="Times New Roman"/>
          <w:b/>
          <w:szCs w:val="24"/>
        </w:rPr>
      </w:pPr>
      <w:r w:rsidRPr="00B705F9">
        <w:rPr>
          <w:rFonts w:eastAsia="Times New Roman"/>
          <w:b/>
          <w:szCs w:val="24"/>
        </w:rPr>
        <w:t xml:space="preserve">ΑΘΑΝΑΣΙΟΣ ΔΑΒΑΚΗΣ: </w:t>
      </w:r>
      <w:r>
        <w:rPr>
          <w:rFonts w:eastAsia="Times New Roman"/>
          <w:szCs w:val="24"/>
        </w:rPr>
        <w:t>Κύριοι Βουλευτές, ο τρόπος που η Κυβέρνηση για μία ακόμη φορά νομοθετεί, είναι η κλασική σχέση αυτής με το Κοινοβούλιο και τη νομοθετική πρωτοβουλία. Ποια σχέση, δηλαδή; Ότι ενώ η Αντιπολίτευση, η Νέα Δημο</w:t>
      </w:r>
      <w:r>
        <w:rPr>
          <w:rFonts w:eastAsia="Times New Roman"/>
          <w:szCs w:val="24"/>
        </w:rPr>
        <w:t>κρατία, θέλει ή συμφωνεί κατ’ αρχήν με τον επιδιωκόμενο σκοπό, ο τρόπος, τα μέσα, όπως αυτά περιγράφονται από τα άρθρα και τη γενικότερη εμφάνιση αυτού του νομοσχεδίου, μας κάνουν να καταφύγουμε σε ένα αξιοπρεπές «παρών»</w:t>
      </w:r>
      <w:r>
        <w:rPr>
          <w:rFonts w:eastAsia="Times New Roman"/>
          <w:szCs w:val="24"/>
        </w:rPr>
        <w:t>,</w:t>
      </w:r>
      <w:r>
        <w:rPr>
          <w:rFonts w:eastAsia="Times New Roman"/>
          <w:szCs w:val="24"/>
        </w:rPr>
        <w:t xml:space="preserve"> εξαιτίας του ότι δεν συμμορφώνεστε</w:t>
      </w:r>
      <w:r>
        <w:rPr>
          <w:rFonts w:eastAsia="Times New Roman"/>
          <w:szCs w:val="24"/>
        </w:rPr>
        <w:t xml:space="preserve">. </w:t>
      </w:r>
    </w:p>
    <w:p w14:paraId="349D4F15" w14:textId="77777777" w:rsidR="00AA5F14" w:rsidRDefault="00642151">
      <w:pPr>
        <w:spacing w:line="600" w:lineRule="auto"/>
        <w:ind w:firstLine="720"/>
        <w:contextualSpacing/>
        <w:jc w:val="both"/>
        <w:rPr>
          <w:rFonts w:eastAsia="Times New Roman"/>
          <w:szCs w:val="24"/>
        </w:rPr>
      </w:pPr>
      <w:r>
        <w:rPr>
          <w:rFonts w:eastAsia="Times New Roman"/>
          <w:szCs w:val="24"/>
        </w:rPr>
        <w:t>Πολύ εύστοχα η συνάδελφος κ</w:t>
      </w:r>
      <w:r>
        <w:rPr>
          <w:rFonts w:eastAsia="Times New Roman"/>
          <w:szCs w:val="24"/>
        </w:rPr>
        <w:t>.</w:t>
      </w:r>
      <w:r>
        <w:rPr>
          <w:rFonts w:eastAsia="Times New Roman"/>
          <w:szCs w:val="24"/>
        </w:rPr>
        <w:t xml:space="preserve"> Ασημακοπούλου ανέφερε ότι κάνετε παραβίαση ανοικτών θυρών όσον αφορά τον τρόπο και την προσπάθειά σας να μας πείσετε για τον επιδιωκόμενο σκοπό σας, ανοικτών θυρών γιατί η μεγάλη λαϊκή παράταξη της Νέας Δημοκρατίας, η οποία </w:t>
      </w:r>
      <w:r>
        <w:rPr>
          <w:rFonts w:eastAsia="Times New Roman"/>
          <w:szCs w:val="24"/>
        </w:rPr>
        <w:t xml:space="preserve">δεν χρειάζεται φροντιστήριο για τις συνταγματικές επιταγές, για το δικαίωμα του πολίτη στην πληροφορία, για όλα αυτά που συνθέτουν απλά και βασικά πράγματα, αντιστέκεται στη χρονικά καθυστερημένη, βιαστική, πρόχειρη και κακοσχεδιασμένη λύση που φέρνετε μ’ </w:t>
      </w:r>
      <w:r>
        <w:rPr>
          <w:rFonts w:eastAsia="Times New Roman"/>
          <w:szCs w:val="24"/>
        </w:rPr>
        <w:t>αυτό το νομοσχέδιο. Υπάρχουν οι «λευκές περιοχές</w:t>
      </w:r>
      <w:r>
        <w:rPr>
          <w:rFonts w:eastAsia="Times New Roman"/>
          <w:szCs w:val="24"/>
        </w:rPr>
        <w:t>»</w:t>
      </w:r>
      <w:r>
        <w:rPr>
          <w:rFonts w:eastAsia="Times New Roman"/>
          <w:szCs w:val="24"/>
        </w:rPr>
        <w:t>, όπως αυτές εμφανίζονται στον τόπο μας ημών των Βουλευ</w:t>
      </w:r>
      <w:r>
        <w:rPr>
          <w:rFonts w:eastAsia="Times New Roman"/>
          <w:szCs w:val="24"/>
        </w:rPr>
        <w:lastRenderedPageBreak/>
        <w:t>τών της ελληνικής περιφέρει</w:t>
      </w:r>
      <w:r>
        <w:rPr>
          <w:rFonts w:eastAsia="Times New Roman"/>
          <w:szCs w:val="24"/>
        </w:rPr>
        <w:t>α</w:t>
      </w:r>
      <w:r>
        <w:rPr>
          <w:rFonts w:eastAsia="Times New Roman"/>
          <w:szCs w:val="24"/>
        </w:rPr>
        <w:t>ς, όπως προανέφερε και ο συνάδελφος από την Αρκαδία. Κανένας δεν διαφωνεί ότι αυτοί οι άνθρωποι έχουν τα ίδια δικαιώματα στη</w:t>
      </w:r>
      <w:r>
        <w:rPr>
          <w:rFonts w:eastAsia="Times New Roman"/>
          <w:szCs w:val="24"/>
        </w:rPr>
        <w:t xml:space="preserve">ν πρόσβαση, στην πληροφορία, εν πάση </w:t>
      </w:r>
      <w:proofErr w:type="spellStart"/>
      <w:r>
        <w:rPr>
          <w:rFonts w:eastAsia="Times New Roman"/>
          <w:szCs w:val="24"/>
        </w:rPr>
        <w:t>περιπτώσει</w:t>
      </w:r>
      <w:proofErr w:type="spellEnd"/>
      <w:r>
        <w:rPr>
          <w:rFonts w:eastAsia="Times New Roman"/>
          <w:szCs w:val="24"/>
        </w:rPr>
        <w:t xml:space="preserve"> στο να βλέπουν τηλεόραση. </w:t>
      </w:r>
    </w:p>
    <w:p w14:paraId="349D4F16" w14:textId="77777777" w:rsidR="00AA5F14" w:rsidRDefault="00642151">
      <w:pPr>
        <w:tabs>
          <w:tab w:val="left" w:pos="6201"/>
        </w:tabs>
        <w:spacing w:line="600" w:lineRule="auto"/>
        <w:ind w:firstLine="720"/>
        <w:jc w:val="both"/>
        <w:rPr>
          <w:rFonts w:eastAsia="Times New Roman" w:cs="Times New Roman"/>
          <w:szCs w:val="24"/>
        </w:rPr>
      </w:pPr>
      <w:r>
        <w:rPr>
          <w:rFonts w:eastAsia="Times New Roman" w:cs="Times New Roman"/>
          <w:szCs w:val="24"/>
        </w:rPr>
        <w:t xml:space="preserve">Είμαι και εγώ προσωπικός μάρτυς, έχω την εμπειρία των </w:t>
      </w:r>
      <w:r>
        <w:rPr>
          <w:rFonts w:eastAsia="Times New Roman" w:cs="Times New Roman"/>
          <w:szCs w:val="24"/>
        </w:rPr>
        <w:t xml:space="preserve">δίκαιων </w:t>
      </w:r>
      <w:r>
        <w:rPr>
          <w:rFonts w:eastAsia="Times New Roman" w:cs="Times New Roman"/>
          <w:szCs w:val="24"/>
        </w:rPr>
        <w:t>παραπόνων που έχουν όλες οι περιοχές του τόπου μου, της Λακωνίας, ιδιαίτερα η περιοχή του Οιτύλου, της περιοχής του Δήμ</w:t>
      </w:r>
      <w:r>
        <w:rPr>
          <w:rFonts w:eastAsia="Times New Roman" w:cs="Times New Roman"/>
          <w:szCs w:val="24"/>
        </w:rPr>
        <w:t>ου Ανατολικής Μάνης, μια περιοχή επί παραδείγματι με έντονο τουριστικό χαρακτήρα ήπιας ανάπτυξης τουρισμού με σεβασμό στο περιβάλλον</w:t>
      </w:r>
      <w:r>
        <w:rPr>
          <w:rFonts w:eastAsia="Times New Roman" w:cs="Times New Roman"/>
          <w:szCs w:val="24"/>
        </w:rPr>
        <w:t>,</w:t>
      </w:r>
      <w:r>
        <w:rPr>
          <w:rFonts w:eastAsia="Times New Roman" w:cs="Times New Roman"/>
          <w:szCs w:val="24"/>
        </w:rPr>
        <w:t xml:space="preserve"> που δυστυχώς δεν έχει τηλεοπτικό σήμα. Όλα τα χωριά της περιοχής του Οιτύλου δεν έχουν τηλεοπτικό σήμα -δεν σας </w:t>
      </w:r>
      <w:r w:rsidRPr="002051C5">
        <w:rPr>
          <w:rFonts w:eastAsia="Times New Roman" w:cs="Times New Roman"/>
          <w:szCs w:val="24"/>
        </w:rPr>
        <w:t>κομίζω γλα</w:t>
      </w:r>
      <w:r w:rsidRPr="002051C5">
        <w:rPr>
          <w:rFonts w:eastAsia="Times New Roman" w:cs="Times New Roman"/>
          <w:szCs w:val="24"/>
        </w:rPr>
        <w:t>ύκας εις Αθήνας</w:t>
      </w:r>
      <w:r>
        <w:rPr>
          <w:rFonts w:eastAsia="Times New Roman" w:cs="Times New Roman"/>
          <w:szCs w:val="24"/>
        </w:rPr>
        <w:t xml:space="preserve">- όπως συμβαίνει σε πάρα πολλές περιοχές του Δήμου Ανατολικής Μάνης, της Λακωνίας και ευρύτερα της ελληνικής περιφέρειας. </w:t>
      </w:r>
    </w:p>
    <w:p w14:paraId="349D4F17" w14:textId="77777777" w:rsidR="00AA5F14" w:rsidRDefault="00642151">
      <w:pPr>
        <w:tabs>
          <w:tab w:val="left" w:pos="6201"/>
        </w:tabs>
        <w:spacing w:line="600" w:lineRule="auto"/>
        <w:ind w:firstLine="720"/>
        <w:jc w:val="both"/>
        <w:rPr>
          <w:rFonts w:eastAsia="Times New Roman" w:cs="Times New Roman"/>
          <w:szCs w:val="24"/>
        </w:rPr>
      </w:pPr>
      <w:r>
        <w:rPr>
          <w:rFonts w:eastAsia="Times New Roman" w:cs="Times New Roman"/>
          <w:szCs w:val="24"/>
        </w:rPr>
        <w:t>Έρχεστε, λοιπόν, με αυτόν τον τρόπο να δώσετε μια λύση και μια ευοίωνη προοπτική στο να δοθεί σήμα σε αυτές τις περιοχ</w:t>
      </w:r>
      <w:r>
        <w:rPr>
          <w:rFonts w:eastAsia="Times New Roman" w:cs="Times New Roman"/>
          <w:szCs w:val="24"/>
        </w:rPr>
        <w:t xml:space="preserve">ές. Εγώ, όμως, οφείλω να σας αναφέρω πέντε ερωτήματα που ανακύπτουν από την απλή μελέτη αυτού του νομοθετήματος. </w:t>
      </w:r>
    </w:p>
    <w:p w14:paraId="349D4F18" w14:textId="77777777" w:rsidR="00AA5F14" w:rsidRDefault="00642151">
      <w:pPr>
        <w:tabs>
          <w:tab w:val="left" w:pos="6201"/>
        </w:tabs>
        <w:spacing w:line="600" w:lineRule="auto"/>
        <w:ind w:firstLine="720"/>
        <w:jc w:val="both"/>
        <w:rPr>
          <w:rFonts w:eastAsia="Times New Roman" w:cs="Times New Roman"/>
          <w:szCs w:val="24"/>
        </w:rPr>
      </w:pPr>
      <w:r>
        <w:rPr>
          <w:rFonts w:eastAsia="Times New Roman" w:cs="Times New Roman"/>
          <w:szCs w:val="24"/>
        </w:rPr>
        <w:t>Πρώτο ερώτημα: Γιατί αυτή η μεγάλη καθυστέρηση στη λήψη μέτρων για την επέκταση του δικτύου επίγειας ψηφιακής εκπομπής; Η βέλτιστη και πιο διαρκής λύση είναι -όπως όλοι γνωρίζουμε και περισσότερο οι τεχνικοί- οι επίγειοι σταθμοί. Επίγειους σταθμούς δεν έχο</w:t>
      </w:r>
      <w:r>
        <w:rPr>
          <w:rFonts w:eastAsia="Times New Roman" w:cs="Times New Roman"/>
          <w:szCs w:val="24"/>
        </w:rPr>
        <w:t xml:space="preserve">υμε. Ήδη από την εποχή που εσείς μας στηλιτεύατε για </w:t>
      </w:r>
      <w:r>
        <w:rPr>
          <w:rFonts w:eastAsia="Times New Roman" w:cs="Times New Roman"/>
          <w:szCs w:val="24"/>
        </w:rPr>
        <w:lastRenderedPageBreak/>
        <w:t xml:space="preserve">τα γεωγραφικά κενά στον τελικό χάρτη, είχατε τον </w:t>
      </w:r>
      <w:r>
        <w:rPr>
          <w:rFonts w:eastAsia="Times New Roman" w:cs="Times New Roman"/>
          <w:szCs w:val="24"/>
        </w:rPr>
        <w:t>χ</w:t>
      </w:r>
      <w:r>
        <w:rPr>
          <w:rFonts w:eastAsia="Times New Roman" w:cs="Times New Roman"/>
          <w:szCs w:val="24"/>
        </w:rPr>
        <w:t>ρό</w:t>
      </w:r>
      <w:r>
        <w:rPr>
          <w:rFonts w:eastAsia="Times New Roman" w:cs="Times New Roman"/>
          <w:szCs w:val="24"/>
        </w:rPr>
        <w:t>ν</w:t>
      </w:r>
      <w:r>
        <w:rPr>
          <w:rFonts w:eastAsia="Times New Roman" w:cs="Times New Roman"/>
          <w:szCs w:val="24"/>
        </w:rPr>
        <w:t xml:space="preserve">ο να το κάνετε. Θα περίμενε, λοιπόν, κανείς ότι μια από τις πρώτες ενέργειες τις δικές σας θα ήταν η ρύθμιση των χαρτών συχνοτήτων και η προώθηση της κατασκευής κέντρων ψηφιακής εκπομπής ή έστω σταθμών συμπληρωματικής κάλυψης στις </w:t>
      </w:r>
      <w:r>
        <w:rPr>
          <w:rFonts w:eastAsia="Times New Roman" w:cs="Times New Roman"/>
          <w:szCs w:val="24"/>
        </w:rPr>
        <w:t>«</w:t>
      </w:r>
      <w:r>
        <w:rPr>
          <w:rFonts w:eastAsia="Times New Roman" w:cs="Times New Roman"/>
          <w:szCs w:val="24"/>
        </w:rPr>
        <w:t>λευκές περιοχές</w:t>
      </w:r>
      <w:r>
        <w:rPr>
          <w:rFonts w:eastAsia="Times New Roman" w:cs="Times New Roman"/>
          <w:szCs w:val="24"/>
        </w:rPr>
        <w:t>»,</w:t>
      </w:r>
      <w:r>
        <w:rPr>
          <w:rFonts w:eastAsia="Times New Roman" w:cs="Times New Roman"/>
          <w:szCs w:val="24"/>
        </w:rPr>
        <w:t xml:space="preserve"> με σκο</w:t>
      </w:r>
      <w:r>
        <w:rPr>
          <w:rFonts w:eastAsia="Times New Roman" w:cs="Times New Roman"/>
          <w:szCs w:val="24"/>
        </w:rPr>
        <w:t>πό να επεκταθεί γεωγραφικά το ψηφιακό σήμα, τουλάχιστον στις περιοχές που δεν υπάρχει.</w:t>
      </w:r>
    </w:p>
    <w:p w14:paraId="349D4F19" w14:textId="77777777" w:rsidR="00AA5F14" w:rsidRDefault="00642151">
      <w:pPr>
        <w:tabs>
          <w:tab w:val="left" w:pos="6201"/>
        </w:tabs>
        <w:spacing w:line="600" w:lineRule="auto"/>
        <w:ind w:firstLine="720"/>
        <w:jc w:val="both"/>
        <w:rPr>
          <w:rFonts w:eastAsia="Times New Roman" w:cs="Times New Roman"/>
          <w:szCs w:val="24"/>
        </w:rPr>
      </w:pPr>
      <w:r>
        <w:rPr>
          <w:rFonts w:eastAsia="Times New Roman" w:cs="Times New Roman"/>
          <w:szCs w:val="24"/>
        </w:rPr>
        <w:t xml:space="preserve">Αντιθέτως, το σχέδιο της υπουργικής απόφασης για την αναθεώρηση των χαρτών συχνοτήτων αναρτήθηκε στη σελίδα του Υπουργείου μόλις στα τέλη Αυγούστου του τρέχοντος έτους, </w:t>
      </w:r>
      <w:r>
        <w:rPr>
          <w:rFonts w:eastAsia="Times New Roman" w:cs="Times New Roman"/>
          <w:szCs w:val="24"/>
        </w:rPr>
        <w:t xml:space="preserve">με τρία και πλέον έτη καθυστέρησης και με προφανή σκοπό να συμπληρώσει την κατάθεση του σχεδίου νόμου που μας έχετε φέρει. </w:t>
      </w:r>
    </w:p>
    <w:p w14:paraId="349D4F1A" w14:textId="77777777" w:rsidR="00AA5F14" w:rsidRDefault="00642151">
      <w:pPr>
        <w:tabs>
          <w:tab w:val="left" w:pos="6201"/>
        </w:tabs>
        <w:spacing w:line="600" w:lineRule="auto"/>
        <w:ind w:firstLine="720"/>
        <w:jc w:val="both"/>
        <w:rPr>
          <w:rFonts w:eastAsia="Times New Roman" w:cs="Times New Roman"/>
          <w:szCs w:val="24"/>
        </w:rPr>
      </w:pPr>
      <w:r>
        <w:rPr>
          <w:rFonts w:eastAsia="Times New Roman" w:cs="Times New Roman"/>
          <w:szCs w:val="24"/>
        </w:rPr>
        <w:t xml:space="preserve">Η επέκταση των επίγειων σταθμών εκπομπής προβλέπεται άλλωστε και στο σημερινό νομοσχέδιο στο άρθρο 9, παράγραφος 1, με μόνη διαφορά </w:t>
      </w:r>
      <w:r>
        <w:rPr>
          <w:rFonts w:eastAsia="Times New Roman" w:cs="Times New Roman"/>
          <w:szCs w:val="24"/>
        </w:rPr>
        <w:t xml:space="preserve">το γεγονός ότι μετά την ψήφιση του νομοσχεδίου τα έξοδα αντί για την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sidRPr="002D678F">
        <w:rPr>
          <w:rFonts w:eastAsia="Times New Roman" w:cs="Times New Roman"/>
          <w:szCs w:val="24"/>
        </w:rPr>
        <w:t xml:space="preserve"> θα επιβαρ</w:t>
      </w:r>
      <w:r>
        <w:rPr>
          <w:rFonts w:eastAsia="Times New Roman" w:cs="Times New Roman"/>
          <w:szCs w:val="24"/>
        </w:rPr>
        <w:t xml:space="preserve">ύνουν την ΕΡΤ, όπως αναφέρει το άρθρο 5, παράγραφος 3. </w:t>
      </w:r>
    </w:p>
    <w:p w14:paraId="349D4F1B" w14:textId="77777777" w:rsidR="00AA5F14" w:rsidRDefault="00642151">
      <w:pPr>
        <w:tabs>
          <w:tab w:val="left" w:pos="6201"/>
        </w:tabs>
        <w:spacing w:line="600" w:lineRule="auto"/>
        <w:ind w:firstLine="720"/>
        <w:jc w:val="both"/>
        <w:rPr>
          <w:rFonts w:eastAsia="Times New Roman" w:cs="Times New Roman"/>
          <w:szCs w:val="24"/>
        </w:rPr>
      </w:pPr>
      <w:r>
        <w:rPr>
          <w:rFonts w:eastAsia="Times New Roman" w:cs="Times New Roman"/>
          <w:szCs w:val="24"/>
        </w:rPr>
        <w:t>Με άλλα λόγια, με το νομοσχέδιο που κρατούμε στα χέρια μας η ΕΡΤ θα αναλάβει το κόστος της παροχής του σήματος των</w:t>
      </w:r>
      <w:r>
        <w:rPr>
          <w:rFonts w:eastAsia="Times New Roman" w:cs="Times New Roman"/>
          <w:szCs w:val="24"/>
        </w:rPr>
        <w:t xml:space="preserve"> ιδιωτικών σταθμών στις κεραίες όσων δικαιούχων επιλέξουν τη λύση τ</w:t>
      </w:r>
      <w:r>
        <w:rPr>
          <w:rFonts w:eastAsia="Times New Roman" w:cs="Times New Roman"/>
          <w:szCs w:val="24"/>
        </w:rPr>
        <w:t>η</w:t>
      </w:r>
      <w:r>
        <w:rPr>
          <w:rFonts w:eastAsia="Times New Roman" w:cs="Times New Roman"/>
          <w:szCs w:val="24"/>
        </w:rPr>
        <w:t>ς επίγειας εκπομπής, πραγματοποιώντας με αυτόν τον τρόπο μια ιδιότυπη χορηγία προς την ιδιωτική τηλεόραση.</w:t>
      </w:r>
    </w:p>
    <w:p w14:paraId="349D4F1C" w14:textId="77777777" w:rsidR="00AA5F14" w:rsidRDefault="00642151">
      <w:pPr>
        <w:tabs>
          <w:tab w:val="left" w:pos="6201"/>
        </w:tabs>
        <w:spacing w:line="600" w:lineRule="auto"/>
        <w:ind w:firstLine="720"/>
        <w:jc w:val="both"/>
        <w:rPr>
          <w:rFonts w:eastAsia="Times New Roman" w:cs="Times New Roman"/>
          <w:szCs w:val="24"/>
        </w:rPr>
      </w:pPr>
      <w:r>
        <w:rPr>
          <w:rFonts w:eastAsia="Times New Roman" w:cs="Times New Roman"/>
          <w:szCs w:val="24"/>
        </w:rPr>
        <w:lastRenderedPageBreak/>
        <w:t>Ένα δεύτερο ερώτημα που συνέχει όλους τους νοήμονες ανθρώπους και αναφέρθηκε προη</w:t>
      </w:r>
      <w:r>
        <w:rPr>
          <w:rFonts w:eastAsia="Times New Roman" w:cs="Times New Roman"/>
          <w:szCs w:val="24"/>
        </w:rPr>
        <w:t xml:space="preserve">γουμένως είναι το εξής: Γιατί περιορίζεται η δημόσια επιχορήγηση μόνο στους μόνιμους κατοίκους εντός των </w:t>
      </w:r>
      <w:r>
        <w:rPr>
          <w:rFonts w:eastAsia="Times New Roman" w:cs="Times New Roman"/>
          <w:szCs w:val="24"/>
        </w:rPr>
        <w:t>«</w:t>
      </w:r>
      <w:r>
        <w:rPr>
          <w:rFonts w:eastAsia="Times New Roman" w:cs="Times New Roman"/>
          <w:szCs w:val="24"/>
        </w:rPr>
        <w:t>λευκών περιοχών</w:t>
      </w:r>
      <w:r>
        <w:rPr>
          <w:rFonts w:eastAsia="Times New Roman" w:cs="Times New Roman"/>
          <w:szCs w:val="24"/>
        </w:rPr>
        <w:t>»</w:t>
      </w:r>
      <w:r>
        <w:rPr>
          <w:rFonts w:eastAsia="Times New Roman" w:cs="Times New Roman"/>
          <w:szCs w:val="24"/>
        </w:rPr>
        <w:t xml:space="preserve">; Τι σημαίνει σήμερα «μόνιμοι κάτοικοι» στην ελληνική περιφέρεια, όταν οι αποστάσεις έχουν μικρύνει, όταν υπάρχουν οι </w:t>
      </w:r>
      <w:proofErr w:type="spellStart"/>
      <w:r>
        <w:rPr>
          <w:rFonts w:eastAsia="Times New Roman" w:cs="Times New Roman"/>
          <w:szCs w:val="24"/>
        </w:rPr>
        <w:t>διπλοκάτοικοι</w:t>
      </w:r>
      <w:proofErr w:type="spellEnd"/>
      <w:r>
        <w:rPr>
          <w:rFonts w:eastAsia="Times New Roman" w:cs="Times New Roman"/>
          <w:szCs w:val="24"/>
        </w:rPr>
        <w:t>, ό</w:t>
      </w:r>
      <w:r>
        <w:rPr>
          <w:rFonts w:eastAsia="Times New Roman" w:cs="Times New Roman"/>
          <w:szCs w:val="24"/>
        </w:rPr>
        <w:t>ταν υπάρχει αυτός ο οποίος δηλώνει μόνιμη κατοικία στην Αθήνα</w:t>
      </w:r>
      <w:r>
        <w:rPr>
          <w:rFonts w:eastAsia="Times New Roman" w:cs="Times New Roman"/>
          <w:szCs w:val="24"/>
        </w:rPr>
        <w:t>,</w:t>
      </w:r>
      <w:r>
        <w:rPr>
          <w:rFonts w:eastAsia="Times New Roman" w:cs="Times New Roman"/>
          <w:szCs w:val="24"/>
        </w:rPr>
        <w:t xml:space="preserve"> αλλά περισσότερο καιρό πλέον περνάει στο χωριό του, ο συνταξιούχος, ο στρατιωτικός, αυτός που παίρνει μετάθεση; Δεν δικαιούται αυτός μιας παροχής καλύψεως να μπορεί να βλέπει τηλεόραση; Ο αστυν</w:t>
      </w:r>
      <w:r>
        <w:rPr>
          <w:rFonts w:eastAsia="Times New Roman" w:cs="Times New Roman"/>
          <w:szCs w:val="24"/>
        </w:rPr>
        <w:t xml:space="preserve">ομικός, ο εκπαιδευτικός, ο δάσκαλος, όλοι αυτοί οι άνθρωποι που δεν αναφέρουν τον τόπο όπου εργάζονται, όπου δραστηριοποιούνται επαγγελματικά ως τόπο μόνιμης κατοικίας, αλλά και για τους οποίους και εσείς δεν προβλέπετε στο συγκεκριμένο νομοσχέδιο, δεν το </w:t>
      </w:r>
      <w:r>
        <w:rPr>
          <w:rFonts w:eastAsia="Times New Roman" w:cs="Times New Roman"/>
          <w:szCs w:val="24"/>
        </w:rPr>
        <w:t>δικαιούνται;</w:t>
      </w:r>
    </w:p>
    <w:p w14:paraId="349D4F1D" w14:textId="77777777" w:rsidR="00AA5F14" w:rsidRDefault="00642151">
      <w:pPr>
        <w:tabs>
          <w:tab w:val="left" w:pos="6201"/>
        </w:tabs>
        <w:spacing w:line="600" w:lineRule="auto"/>
        <w:ind w:firstLine="720"/>
        <w:jc w:val="both"/>
        <w:rPr>
          <w:rFonts w:eastAsia="Times New Roman" w:cs="Times New Roman"/>
          <w:szCs w:val="24"/>
        </w:rPr>
      </w:pPr>
      <w:r>
        <w:rPr>
          <w:rFonts w:eastAsia="Times New Roman" w:cs="Times New Roman"/>
          <w:szCs w:val="24"/>
        </w:rPr>
        <w:t xml:space="preserve">Το τρίτο ερώτημα αφορά τα περιφερειακά κανάλια που δεν είναι ενταγμένα στην πλατφόρμα κάποιου </w:t>
      </w:r>
      <w:proofErr w:type="spellStart"/>
      <w:r>
        <w:rPr>
          <w:rFonts w:eastAsia="Times New Roman" w:cs="Times New Roman"/>
          <w:szCs w:val="24"/>
        </w:rPr>
        <w:t>παρόχου</w:t>
      </w:r>
      <w:proofErr w:type="spellEnd"/>
      <w:r>
        <w:rPr>
          <w:rFonts w:eastAsia="Times New Roman" w:cs="Times New Roman"/>
          <w:szCs w:val="24"/>
        </w:rPr>
        <w:t>. Το άρθρο 5, στην παράγραφο 2</w:t>
      </w:r>
      <w:r>
        <w:rPr>
          <w:rFonts w:eastAsia="Times New Roman" w:cs="Times New Roman"/>
          <w:szCs w:val="24"/>
        </w:rPr>
        <w:t>,</w:t>
      </w:r>
      <w:r>
        <w:rPr>
          <w:rFonts w:eastAsia="Times New Roman" w:cs="Times New Roman"/>
          <w:szCs w:val="24"/>
        </w:rPr>
        <w:t xml:space="preserve"> ουσιαστικά εξαιρεί από τη ρύθμιση τα περιφερειακά κανάλια που δεν έχουν ήδη εξασφαλίσει πρόσβαση σε </w:t>
      </w:r>
      <w:proofErr w:type="spellStart"/>
      <w:r>
        <w:rPr>
          <w:rFonts w:eastAsia="Times New Roman" w:cs="Times New Roman"/>
          <w:szCs w:val="24"/>
        </w:rPr>
        <w:t>παρόχους</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στρεβλώνοντας τον τηλεοπτικό ανταγωνισμό σε τοπικό επίπεδο. Τι θα γίνει με αυτό; Δεν δίνει απάντηση το νομοσχέδιο. </w:t>
      </w:r>
    </w:p>
    <w:p w14:paraId="349D4F1E" w14:textId="77777777" w:rsidR="00AA5F14" w:rsidRDefault="00642151">
      <w:pPr>
        <w:tabs>
          <w:tab w:val="left" w:pos="6201"/>
        </w:tabs>
        <w:spacing w:line="600" w:lineRule="auto"/>
        <w:ind w:firstLine="720"/>
        <w:jc w:val="both"/>
        <w:rPr>
          <w:rFonts w:eastAsia="Times New Roman" w:cs="Times New Roman"/>
          <w:szCs w:val="24"/>
        </w:rPr>
      </w:pPr>
      <w:r>
        <w:rPr>
          <w:rFonts w:eastAsia="Times New Roman" w:cs="Times New Roman"/>
          <w:szCs w:val="24"/>
        </w:rPr>
        <w:t>Τέταρτον, ποιες εγγυήσεις υπάρχουν ότι η παροχή τηλεοπτικού προϊόντος μέσω του ίντερνετ μπορεί να υποστηρίξει με επάρκεια την επέκταση του τ</w:t>
      </w:r>
      <w:r>
        <w:rPr>
          <w:rFonts w:eastAsia="Times New Roman" w:cs="Times New Roman"/>
          <w:szCs w:val="24"/>
        </w:rPr>
        <w:t xml:space="preserve">ηλεοπτικού </w:t>
      </w:r>
      <w:r>
        <w:rPr>
          <w:rFonts w:eastAsia="Times New Roman" w:cs="Times New Roman"/>
          <w:szCs w:val="24"/>
        </w:rPr>
        <w:lastRenderedPageBreak/>
        <w:t xml:space="preserve">σήματος σε όλο το εύρος των </w:t>
      </w:r>
      <w:r>
        <w:rPr>
          <w:rFonts w:eastAsia="Times New Roman" w:cs="Times New Roman"/>
          <w:szCs w:val="24"/>
        </w:rPr>
        <w:t>«</w:t>
      </w:r>
      <w:r>
        <w:rPr>
          <w:rFonts w:eastAsia="Times New Roman" w:cs="Times New Roman"/>
          <w:szCs w:val="24"/>
        </w:rPr>
        <w:t>λευκών περιοχών</w:t>
      </w:r>
      <w:r>
        <w:rPr>
          <w:rFonts w:eastAsia="Times New Roman" w:cs="Times New Roman"/>
          <w:szCs w:val="24"/>
        </w:rPr>
        <w:t>»;</w:t>
      </w:r>
      <w:r>
        <w:rPr>
          <w:rFonts w:eastAsia="Times New Roman" w:cs="Times New Roman"/>
          <w:szCs w:val="24"/>
        </w:rPr>
        <w:t xml:space="preserve"> Μπορεί το νομοσχέδιο να δίνει τυπικά τη δυνατότητα στους δικαιούχους να λαμβάνουν το τηλεοπτικό προϊόν μέσω ίντερνετ, αλλά πρακτικά αυτή η επιλογή, κύριε Υπουργέ, να μην υπάρχει για ένα πολύ μεγάλο </w:t>
      </w:r>
      <w:r>
        <w:rPr>
          <w:rFonts w:eastAsia="Times New Roman" w:cs="Times New Roman"/>
          <w:szCs w:val="24"/>
        </w:rPr>
        <w:t>τμήμα των νοικοκυριών που βρίσκονται σε δυσπρόσιτες ή ακριτικές περιοχές. Με άλλα λόγια και λαμβάνοντας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τις προβλέψεις για τους επίγειους σταθμούς εκπομπής, το πρακτικό αποτέλεσμα αυτού του νόμου θα είναι να στρέψει τους πολίτες αποκλειστικά και μ</w:t>
      </w:r>
      <w:r>
        <w:rPr>
          <w:rFonts w:eastAsia="Times New Roman" w:cs="Times New Roman"/>
          <w:szCs w:val="24"/>
        </w:rPr>
        <w:t xml:space="preserve">όνο στα δορυφορικά πιάτα ως την πιο άμεσα διαθέσιμη λύση. </w:t>
      </w:r>
    </w:p>
    <w:p w14:paraId="349D4F1F" w14:textId="77777777" w:rsidR="00AA5F14" w:rsidRDefault="00642151">
      <w:pPr>
        <w:tabs>
          <w:tab w:val="left" w:pos="6201"/>
        </w:tabs>
        <w:spacing w:line="600" w:lineRule="auto"/>
        <w:ind w:firstLine="720"/>
        <w:jc w:val="both"/>
        <w:rPr>
          <w:rFonts w:eastAsia="Times New Roman" w:cs="Times New Roman"/>
          <w:szCs w:val="24"/>
        </w:rPr>
      </w:pPr>
      <w:r>
        <w:rPr>
          <w:rFonts w:eastAsia="Times New Roman" w:cs="Times New Roman"/>
          <w:szCs w:val="24"/>
        </w:rPr>
        <w:t>Ένα πέμπτο ερώτημα είναι τι γίνεται με τις περιοχές που βρίσκονται σε αρχαιολογικές ζώνες. Δεν μπορεί σε ένα χωριό το οποίο βρίσκεται</w:t>
      </w:r>
      <w:r>
        <w:rPr>
          <w:rFonts w:eastAsia="Times New Roman" w:cs="Times New Roman"/>
          <w:szCs w:val="24"/>
        </w:rPr>
        <w:t>,</w:t>
      </w:r>
      <w:r>
        <w:rPr>
          <w:rFonts w:eastAsia="Times New Roman" w:cs="Times New Roman"/>
          <w:szCs w:val="24"/>
        </w:rPr>
        <w:t xml:space="preserve"> επ</w:t>
      </w:r>
      <w:r>
        <w:rPr>
          <w:rFonts w:eastAsia="Times New Roman" w:cs="Times New Roman"/>
          <w:szCs w:val="24"/>
        </w:rPr>
        <w:t>ί</w:t>
      </w:r>
      <w:r>
        <w:rPr>
          <w:rFonts w:eastAsia="Times New Roman" w:cs="Times New Roman"/>
          <w:szCs w:val="24"/>
        </w:rPr>
        <w:t xml:space="preserve"> παραδείγματι</w:t>
      </w:r>
      <w:r>
        <w:rPr>
          <w:rFonts w:eastAsia="Times New Roman" w:cs="Times New Roman"/>
          <w:szCs w:val="24"/>
        </w:rPr>
        <w:t>,</w:t>
      </w:r>
      <w:r>
        <w:rPr>
          <w:rFonts w:eastAsia="Times New Roman" w:cs="Times New Roman"/>
          <w:szCs w:val="24"/>
        </w:rPr>
        <w:t xml:space="preserve"> σε μια περιοχή υπό την οπτική γωνία της Αρχα</w:t>
      </w:r>
      <w:r>
        <w:rPr>
          <w:rFonts w:eastAsia="Times New Roman" w:cs="Times New Roman"/>
          <w:szCs w:val="24"/>
        </w:rPr>
        <w:t>ιολογική</w:t>
      </w:r>
      <w:r>
        <w:rPr>
          <w:rFonts w:eastAsia="Times New Roman" w:cs="Times New Roman"/>
          <w:szCs w:val="24"/>
        </w:rPr>
        <w:t>ς</w:t>
      </w:r>
      <w:r>
        <w:rPr>
          <w:rFonts w:eastAsia="Times New Roman" w:cs="Times New Roman"/>
          <w:szCs w:val="24"/>
        </w:rPr>
        <w:t xml:space="preserve"> Υπηρεσίας να τοποθετηθούν πιάτα. Έχει ερωτηθεί το Υπουργείο Πολιτισμού; Υπάρχουν –όπως πολύ καλά γνωρίζετε- αρχαιολογικές περιοχές, παραδοσιακοί οικισμοί οι οποίοι έχουν μια ιδιαίτερη προστασία από την </w:t>
      </w:r>
      <w:r>
        <w:rPr>
          <w:rFonts w:eastAsia="Times New Roman" w:cs="Times New Roman"/>
          <w:szCs w:val="24"/>
        </w:rPr>
        <w:t>Α</w:t>
      </w:r>
      <w:r>
        <w:rPr>
          <w:rFonts w:eastAsia="Times New Roman" w:cs="Times New Roman"/>
          <w:szCs w:val="24"/>
        </w:rPr>
        <w:t xml:space="preserve">ρχαιολογική </w:t>
      </w:r>
      <w:r>
        <w:rPr>
          <w:rFonts w:eastAsia="Times New Roman" w:cs="Times New Roman"/>
          <w:szCs w:val="24"/>
        </w:rPr>
        <w:t>Υ</w:t>
      </w:r>
      <w:r>
        <w:rPr>
          <w:rFonts w:eastAsia="Times New Roman" w:cs="Times New Roman"/>
          <w:szCs w:val="24"/>
        </w:rPr>
        <w:t>πηρεσία. Τι θα γίνει με τα τηλ</w:t>
      </w:r>
      <w:r>
        <w:rPr>
          <w:rFonts w:eastAsia="Times New Roman" w:cs="Times New Roman"/>
          <w:szCs w:val="24"/>
        </w:rPr>
        <w:t xml:space="preserve">εοπτικά πιάτα σε αυτές τις περιοχές; </w:t>
      </w:r>
    </w:p>
    <w:p w14:paraId="349D4F20" w14:textId="77777777" w:rsidR="00AA5F14" w:rsidRDefault="00AA5F14">
      <w:pPr>
        <w:tabs>
          <w:tab w:val="left" w:pos="7375"/>
        </w:tabs>
        <w:rPr>
          <w:rFonts w:eastAsia="Times New Roman" w:cs="Times New Roman"/>
          <w:szCs w:val="24"/>
        </w:rPr>
      </w:pPr>
    </w:p>
    <w:p w14:paraId="349D4F21" w14:textId="77777777" w:rsidR="00AA5F14" w:rsidRDefault="00642151">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349D4F22" w14:textId="77777777" w:rsidR="00AA5F14" w:rsidRDefault="00642151">
      <w:pPr>
        <w:spacing w:line="600" w:lineRule="auto"/>
        <w:ind w:left="720"/>
        <w:jc w:val="both"/>
        <w:rPr>
          <w:rFonts w:eastAsia="Times New Roman" w:cs="Times New Roman"/>
          <w:szCs w:val="24"/>
        </w:rPr>
      </w:pPr>
      <w:r>
        <w:rPr>
          <w:rFonts w:eastAsia="Times New Roman" w:cs="Times New Roman"/>
          <w:szCs w:val="24"/>
        </w:rPr>
        <w:t>Τελειώνω, κυρία Πρόεδρε.</w:t>
      </w:r>
    </w:p>
    <w:p w14:paraId="349D4F23"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lastRenderedPageBreak/>
        <w:t>Κλείνοντας, θέλω να πω ξανά αυτό με το οποίο άρχισα, ότι αυτά τα πέντε ερωτήματα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κενά στο νομοσχέδιο, μη προβλέψεις επί του νομοσχεδίου, καταδεικνύουν την προχειρότητα με την οποία νομοθετεί η Κυβέρνηση, παρά τις αβλεψίες του παρελθόντος. Μερικές από αυτές -θα συμφωνήσω- ανέφερε προηγουμένως ο κ. Κρέτσος. Αλλά αυτό φαίνεται σε όποιον τ</w:t>
      </w:r>
      <w:r>
        <w:rPr>
          <w:rFonts w:eastAsia="Times New Roman" w:cs="Times New Roman"/>
          <w:szCs w:val="24"/>
        </w:rPr>
        <w:t>ο μελετήσει και το ξεφυλλίσει. Το ζήτημα, λοιπόν, που καλούμαστε να αντιμετωπίσουμε είναι το ποιος είναι ο καλύτερος, ο πιο διαρκής και ο πιο αξιόπιστος τρόπος για να επεκταθεί το τηλεοπτικό σήμα όλων των καναλιών ελεύθερης πρόσβασης σε όλους τους κατοίκου</w:t>
      </w:r>
      <w:r>
        <w:rPr>
          <w:rFonts w:eastAsia="Times New Roman" w:cs="Times New Roman"/>
          <w:szCs w:val="24"/>
        </w:rPr>
        <w:t>ς όλων των γεωγραφικών περιοχών.</w:t>
      </w:r>
    </w:p>
    <w:p w14:paraId="349D4F24"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Πολύ φοβάμαι ότι το συγκεκριμένο νομοσχέδιο είναι ένα ημίμετρο</w:t>
      </w:r>
      <w:r>
        <w:rPr>
          <w:rFonts w:eastAsia="Times New Roman" w:cs="Times New Roman"/>
          <w:szCs w:val="24"/>
        </w:rPr>
        <w:t>,</w:t>
      </w:r>
      <w:r>
        <w:rPr>
          <w:rFonts w:eastAsia="Times New Roman" w:cs="Times New Roman"/>
          <w:szCs w:val="24"/>
        </w:rPr>
        <w:t xml:space="preserve"> το οποίο δεν δίνει λύση στο πρόβλημα. Πολλές περιοχές της ελληνικής περιφέρειας, ένα μεγάλο μέρος των περιοχών αυτών, εντάσσεται στις «λευκές περιοχές</w:t>
      </w:r>
      <w:r>
        <w:rPr>
          <w:rFonts w:eastAsia="Times New Roman" w:cs="Times New Roman"/>
          <w:szCs w:val="24"/>
        </w:rPr>
        <w:t>»</w:t>
      </w:r>
      <w:r>
        <w:rPr>
          <w:rFonts w:eastAsia="Times New Roman" w:cs="Times New Roman"/>
          <w:szCs w:val="24"/>
        </w:rPr>
        <w:t>.</w:t>
      </w:r>
    </w:p>
    <w:p w14:paraId="349D4F25"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Σας ευ</w:t>
      </w:r>
      <w:r>
        <w:rPr>
          <w:rFonts w:eastAsia="Times New Roman" w:cs="Times New Roman"/>
          <w:szCs w:val="24"/>
        </w:rPr>
        <w:t>χαριστώ.</w:t>
      </w:r>
    </w:p>
    <w:p w14:paraId="349D4F26" w14:textId="77777777" w:rsidR="00AA5F14" w:rsidRDefault="00642151">
      <w:pPr>
        <w:spacing w:line="600" w:lineRule="auto"/>
        <w:ind w:firstLine="720"/>
        <w:jc w:val="both"/>
        <w:rPr>
          <w:rFonts w:eastAsia="Times New Roman" w:cs="Times New Roman"/>
          <w:szCs w:val="24"/>
        </w:rPr>
      </w:pPr>
      <w:r w:rsidRPr="0090629D">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κι εμείς.</w:t>
      </w:r>
    </w:p>
    <w:p w14:paraId="349D4F27"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Ηγουμενίδης</w:t>
      </w:r>
      <w:proofErr w:type="spellEnd"/>
      <w:r>
        <w:rPr>
          <w:rFonts w:eastAsia="Times New Roman" w:cs="Times New Roman"/>
          <w:szCs w:val="24"/>
        </w:rPr>
        <w:t>.</w:t>
      </w:r>
    </w:p>
    <w:p w14:paraId="349D4F28" w14:textId="77777777" w:rsidR="00AA5F14" w:rsidRDefault="00642151">
      <w:pPr>
        <w:spacing w:line="600" w:lineRule="auto"/>
        <w:ind w:firstLine="720"/>
        <w:jc w:val="both"/>
        <w:rPr>
          <w:rFonts w:eastAsia="Times New Roman" w:cs="Times New Roman"/>
          <w:szCs w:val="24"/>
        </w:rPr>
      </w:pPr>
      <w:r w:rsidRPr="0090629D">
        <w:rPr>
          <w:rFonts w:eastAsia="Times New Roman" w:cs="Times New Roman"/>
          <w:b/>
          <w:szCs w:val="24"/>
        </w:rPr>
        <w:t>ΝΙΚΟΛΑΟΣ ΗΓΟΥΜΕΝΙΔΗΣ:</w:t>
      </w:r>
      <w:r>
        <w:rPr>
          <w:rFonts w:eastAsia="Times New Roman" w:cs="Times New Roman"/>
          <w:szCs w:val="24"/>
        </w:rPr>
        <w:t xml:space="preserve"> Ευχαριστώ, κυρία Πρόεδρε.</w:t>
      </w:r>
    </w:p>
    <w:p w14:paraId="349D4F29"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Υπουργοί, κυρίες και κύριοι συνάδελφοι, μια μεγάλη γυναίκα του </w:t>
      </w:r>
      <w:r>
        <w:rPr>
          <w:rFonts w:eastAsia="Times New Roman" w:cs="Times New Roman"/>
          <w:szCs w:val="24"/>
        </w:rPr>
        <w:t>Ε</w:t>
      </w:r>
      <w:r>
        <w:rPr>
          <w:rFonts w:eastAsia="Times New Roman" w:cs="Times New Roman"/>
          <w:szCs w:val="24"/>
        </w:rPr>
        <w:t xml:space="preserve">λληνισμού, η Αλίκη </w:t>
      </w:r>
      <w:proofErr w:type="spellStart"/>
      <w:r>
        <w:rPr>
          <w:rFonts w:eastAsia="Times New Roman" w:cs="Times New Roman"/>
          <w:szCs w:val="24"/>
        </w:rPr>
        <w:t>Χιωτοπούλο</w:t>
      </w:r>
      <w:r>
        <w:rPr>
          <w:rFonts w:eastAsia="Times New Roman" w:cs="Times New Roman"/>
          <w:szCs w:val="24"/>
        </w:rPr>
        <w:t>υ</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Μαραγκοπούλου</w:t>
      </w:r>
      <w:proofErr w:type="spellEnd"/>
      <w:r>
        <w:rPr>
          <w:rFonts w:eastAsia="Times New Roman" w:cs="Times New Roman"/>
          <w:szCs w:val="24"/>
        </w:rPr>
        <w:t xml:space="preserve">, η πρώτη γυναίκα πρύτανης στη χώρα μας, με τεράστια ανιδιοτελή συμβολή στον αγώνα για τα δικαιώματα του ανθρώπου, μια γυναίκα στην οποία η χώρα μας οφείλει πολλά, έφυγε πριν από λίγες ημέρες. </w:t>
      </w:r>
    </w:p>
    <w:p w14:paraId="349D4F2A"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Όσο και αν παρακολούθησα, μόνον η ΕΡΤ μίλησε </w:t>
      </w:r>
      <w:r>
        <w:rPr>
          <w:rFonts w:eastAsia="Times New Roman" w:cs="Times New Roman"/>
          <w:szCs w:val="24"/>
        </w:rPr>
        <w:t>για τη ζωή της. Μόνο η ΕΡΤ πρόβαλε τις δηλώσεις του Προέδρου της Βουλής και του Πρωθυπουργού για την προσφορά της. Μόνο η ΕΡΤ ενέταξε στο πρόγραμμά της μια εκπομπή, από συνέντευξή της το 1982, στη μνήμη της.</w:t>
      </w:r>
    </w:p>
    <w:p w14:paraId="349D4F2B"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Σίγουρα στην Αλίκη </w:t>
      </w:r>
      <w:proofErr w:type="spellStart"/>
      <w:r>
        <w:rPr>
          <w:rFonts w:eastAsia="Times New Roman" w:cs="Times New Roman"/>
          <w:szCs w:val="24"/>
        </w:rPr>
        <w:t>Μαραγκοπούλου</w:t>
      </w:r>
      <w:proofErr w:type="spellEnd"/>
      <w:r>
        <w:rPr>
          <w:rFonts w:eastAsia="Times New Roman" w:cs="Times New Roman"/>
          <w:szCs w:val="24"/>
        </w:rPr>
        <w:t>, που συνδύαζε μ</w:t>
      </w:r>
      <w:r>
        <w:rPr>
          <w:rFonts w:eastAsia="Times New Roman" w:cs="Times New Roman"/>
          <w:szCs w:val="24"/>
        </w:rPr>
        <w:t>οναδική επιστημοσύνη, ασίγαστο πάθος και σπάνια αγωνιστικότητα, αξίζουν πολλά περισσότερα, αλλά σίγουρα, ακόμα και αυτό το παράδειγμά που ανέφερα, είναι μια ένδειξη γιατί σήμερα χρειαζόμαστε την ΕΡΤ, γιατί σήμερα χρειαζόμαστε μια δημόσια τηλεόραση στην υπη</w:t>
      </w:r>
      <w:r>
        <w:rPr>
          <w:rFonts w:eastAsia="Times New Roman" w:cs="Times New Roman"/>
          <w:szCs w:val="24"/>
        </w:rPr>
        <w:t xml:space="preserve">ρεσία του πολίτη, γιατί σήμερα χρειαζόμαστε μια δημόσια τηλεόραση στην υπεράσπιση της αξιοπρέπειας και της τιμής αυτού του τόπου, γιατί σήμερα έχει αξία να μπει μια τάξη σε ένα αντιδημοκρατικό τηλεοπτικό τοπίο που κυριάρχησε επί δεκαετίες. </w:t>
      </w:r>
    </w:p>
    <w:p w14:paraId="349D4F2C"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w:t>
      </w:r>
      <w:r>
        <w:rPr>
          <w:rFonts w:eastAsia="Times New Roman" w:cs="Times New Roman"/>
          <w:szCs w:val="24"/>
        </w:rPr>
        <w:t>οι συνάδελφοι, με το σχέδιο νόμου που σε λίγο θα ψηφίσουμε, κατά τη γνώμη μου, αποκαθιστούμε μια αδικία, εκπληρώνουμε τη συνταγματική μας υποχρέωση για ισότιμη αντιμετώπιση των πολιτών όλης της επικράτειας στον τομέα της πρόσβασης στο ελληνικό τηλεοπτικό ψ</w:t>
      </w:r>
      <w:r>
        <w:rPr>
          <w:rFonts w:eastAsia="Times New Roman" w:cs="Times New Roman"/>
          <w:szCs w:val="24"/>
        </w:rPr>
        <w:t xml:space="preserve">ηφιακό προϊόν πανελλήνιας εμβέλειας. </w:t>
      </w:r>
    </w:p>
    <w:p w14:paraId="349D4F2D"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Σήμερα εξασφαλίζουμε νομοθετικά την πρόσβαση των μόνιμων κατοίκων των περιοχών εκτός τηλεοπτικής κάλυψης στους ελληνικούς τηλεοπτικούς σταθμούς. Σήμερα, σε αυτές τις συνθήκες, εξασφαλίζεται η αναγκαία χρηματοδότηση, τα</w:t>
      </w:r>
      <w:r>
        <w:rPr>
          <w:rFonts w:eastAsia="Times New Roman" w:cs="Times New Roman"/>
          <w:szCs w:val="24"/>
        </w:rPr>
        <w:t xml:space="preserve"> 25 εκατομμύρια ευρώ, ένα από την ΕΕΤΤ και 24 από τον κρατικό προϋπολογισμό με τη δυνατότητα είτε από το Πρόγραμμα Δημοσίων Επενδύσεων είτε από τα αποθεματικά της ΕΕΤΤ.</w:t>
      </w:r>
    </w:p>
    <w:p w14:paraId="349D4F2E"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Παράλληλα, η ψήφιση του νομοσχεδίου έρχεται σε μια σημαντική συγκυρία. Έρχεται σε μια σ</w:t>
      </w:r>
      <w:r>
        <w:rPr>
          <w:rFonts w:eastAsia="Times New Roman" w:cs="Times New Roman"/>
          <w:szCs w:val="24"/>
        </w:rPr>
        <w:t>τιγμή που ορίζονται οι πέντε οριστικές –πλέον- άδειες</w:t>
      </w:r>
      <w:r>
        <w:rPr>
          <w:rFonts w:eastAsia="Times New Roman" w:cs="Times New Roman"/>
          <w:szCs w:val="24"/>
        </w:rPr>
        <w:t>,</w:t>
      </w:r>
      <w:r>
        <w:rPr>
          <w:rFonts w:eastAsia="Times New Roman" w:cs="Times New Roman"/>
          <w:szCs w:val="24"/>
        </w:rPr>
        <w:t xml:space="preserve"> με έσοδα για το </w:t>
      </w:r>
      <w:r>
        <w:rPr>
          <w:rFonts w:eastAsia="Times New Roman" w:cs="Times New Roman"/>
          <w:szCs w:val="24"/>
        </w:rPr>
        <w:t>δ</w:t>
      </w:r>
      <w:r>
        <w:rPr>
          <w:rFonts w:eastAsia="Times New Roman" w:cs="Times New Roman"/>
          <w:szCs w:val="24"/>
        </w:rPr>
        <w:t>ημόσιο, με ένα</w:t>
      </w:r>
      <w:r>
        <w:rPr>
          <w:rFonts w:eastAsia="Times New Roman" w:cs="Times New Roman"/>
          <w:szCs w:val="24"/>
        </w:rPr>
        <w:t>ν</w:t>
      </w:r>
      <w:r>
        <w:rPr>
          <w:rFonts w:eastAsia="Times New Roman" w:cs="Times New Roman"/>
          <w:szCs w:val="24"/>
        </w:rPr>
        <w:t xml:space="preserve"> εξασφαλισμένο μίνιμουμ αριθμό εργαζομένων</w:t>
      </w:r>
      <w:r>
        <w:rPr>
          <w:rFonts w:eastAsia="Times New Roman" w:cs="Times New Roman"/>
          <w:szCs w:val="24"/>
        </w:rPr>
        <w:t>,</w:t>
      </w:r>
      <w:r>
        <w:rPr>
          <w:rFonts w:eastAsia="Times New Roman" w:cs="Times New Roman"/>
          <w:szCs w:val="24"/>
        </w:rPr>
        <w:t xml:space="preserve"> των οποίων τα εργασιακά δικαιώματα είναι, επίσης, εξασφαλισμένα. Μια εκκρεμότητα δηλαδή που σερνόταν επί δεκαετίες, επιτέλους</w:t>
      </w:r>
      <w:r>
        <w:rPr>
          <w:rFonts w:eastAsia="Times New Roman" w:cs="Times New Roman"/>
          <w:szCs w:val="24"/>
        </w:rPr>
        <w:t>, επιλύεται.</w:t>
      </w:r>
    </w:p>
    <w:p w14:paraId="349D4F2F"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Για όσους μέχρι σήμερα δυσπιστούν, νομίζω ότι έχει σημασία αυτό που είπε ο Υπουργός στις επιτροπές, από την αρχή του 2015 και μετά έχουν εισπραχθεί από τέλη χρήσης συχνοτήτων και φόρων διαφήμισης 148 εκατομμύρια ευρώ. Με μια </w:t>
      </w:r>
      <w:r>
        <w:rPr>
          <w:rFonts w:eastAsia="Times New Roman" w:cs="Times New Roman"/>
          <w:szCs w:val="24"/>
        </w:rPr>
        <w:lastRenderedPageBreak/>
        <w:t>φράση για όποιον κ</w:t>
      </w:r>
      <w:r>
        <w:rPr>
          <w:rFonts w:eastAsia="Times New Roman" w:cs="Times New Roman"/>
          <w:szCs w:val="24"/>
        </w:rPr>
        <w:t>άνει ή όντως κάτι δεν καταλαβαίνει, σήμερα οι ιδιοκτήτες των καναλιών βάζουν το χέρι στην τσέπη.</w:t>
      </w:r>
    </w:p>
    <w:p w14:paraId="349D4F30" w14:textId="77777777" w:rsidR="00AA5F14" w:rsidRDefault="00642151">
      <w:pPr>
        <w:spacing w:line="600" w:lineRule="auto"/>
        <w:ind w:firstLine="720"/>
        <w:jc w:val="both"/>
        <w:rPr>
          <w:rFonts w:eastAsia="Times New Roman"/>
          <w:szCs w:val="24"/>
        </w:rPr>
      </w:pPr>
      <w:r>
        <w:rPr>
          <w:rFonts w:eastAsia="Times New Roman"/>
          <w:szCs w:val="24"/>
        </w:rPr>
        <w:t xml:space="preserve">Θα ήθελα να σημειώσω, κυρίες και κύριοι συνάδελφοι, ότι το σημερινό νομοσχέδιο είναι το πρώτο μετά το τέλος των προγραμμάτων, το πρώτο μετά το τέλος της δημοσιονομικής προσαρμογής. Έτσι, έστω και συμβολικά, εγκαινιάζεται μία άλλη εποχή, που η αποκατάσταση </w:t>
      </w:r>
      <w:r>
        <w:rPr>
          <w:rFonts w:eastAsia="Times New Roman"/>
          <w:szCs w:val="24"/>
        </w:rPr>
        <w:t>των αδικιών θα είναι στο επίκεντρο.</w:t>
      </w:r>
    </w:p>
    <w:p w14:paraId="349D4F31" w14:textId="77777777" w:rsidR="00AA5F14" w:rsidRDefault="00642151">
      <w:pPr>
        <w:spacing w:line="600" w:lineRule="auto"/>
        <w:ind w:firstLine="720"/>
        <w:jc w:val="both"/>
        <w:rPr>
          <w:rFonts w:eastAsia="Times New Roman"/>
          <w:szCs w:val="24"/>
        </w:rPr>
      </w:pPr>
      <w:r>
        <w:rPr>
          <w:rFonts w:eastAsia="Times New Roman"/>
          <w:szCs w:val="24"/>
        </w:rPr>
        <w:t xml:space="preserve">Στη συζήτηση που προηγήθηκε, τόσο στις </w:t>
      </w:r>
      <w:r>
        <w:rPr>
          <w:rFonts w:eastAsia="Times New Roman"/>
          <w:szCs w:val="24"/>
        </w:rPr>
        <w:t>ε</w:t>
      </w:r>
      <w:r>
        <w:rPr>
          <w:rFonts w:eastAsia="Times New Roman"/>
          <w:szCs w:val="24"/>
        </w:rPr>
        <w:t xml:space="preserve">πιτροπές όσο και εδώ σήμερα, τέθηκαν, ωστόσο, ορισμένα ερωτήματα τα οποία παραμένουν αναπάντητα, τουλάχιστον από τα κόμματα της </w:t>
      </w:r>
      <w:r>
        <w:rPr>
          <w:rFonts w:eastAsia="Times New Roman"/>
          <w:szCs w:val="24"/>
        </w:rPr>
        <w:t>Α</w:t>
      </w:r>
      <w:r>
        <w:rPr>
          <w:rFonts w:eastAsia="Times New Roman"/>
          <w:szCs w:val="24"/>
        </w:rPr>
        <w:t xml:space="preserve">ντιπολίτευσης, της Αξιωματικής και όχι μόνο. </w:t>
      </w:r>
    </w:p>
    <w:p w14:paraId="349D4F32" w14:textId="77777777" w:rsidR="00AA5F14" w:rsidRDefault="00642151">
      <w:pPr>
        <w:spacing w:line="600" w:lineRule="auto"/>
        <w:ind w:firstLine="720"/>
        <w:jc w:val="both"/>
        <w:rPr>
          <w:rFonts w:eastAsia="Times New Roman"/>
          <w:szCs w:val="24"/>
        </w:rPr>
      </w:pPr>
      <w:r>
        <w:rPr>
          <w:rFonts w:eastAsia="Times New Roman"/>
          <w:szCs w:val="24"/>
        </w:rPr>
        <w:t>Αλήθε</w:t>
      </w:r>
      <w:r>
        <w:rPr>
          <w:rFonts w:eastAsia="Times New Roman"/>
          <w:szCs w:val="24"/>
        </w:rPr>
        <w:t xml:space="preserve">ια, γιατί δεν εισπράττατε, κύριοι συνάδελφοι, τον φόρο χρήσης των συχνοτήτων; Πρόχειροι υπολογισμοί μιλάνε για </w:t>
      </w:r>
      <w:r>
        <w:rPr>
          <w:rFonts w:eastAsia="Times New Roman"/>
          <w:szCs w:val="24"/>
        </w:rPr>
        <w:t>μισό</w:t>
      </w:r>
      <w:r>
        <w:rPr>
          <w:rFonts w:eastAsia="Times New Roman"/>
          <w:szCs w:val="24"/>
        </w:rPr>
        <w:t xml:space="preserve"> δισεκατομμύριο. Γιατί όχι απλά δεν θέλατε, αλλά αντιδράσατε με έναν έντονο, επίμονο, λυσσώδη</w:t>
      </w:r>
      <w:r>
        <w:rPr>
          <w:rFonts w:eastAsia="Times New Roman"/>
          <w:szCs w:val="24"/>
        </w:rPr>
        <w:t>,</w:t>
      </w:r>
      <w:r>
        <w:rPr>
          <w:rFonts w:eastAsia="Times New Roman"/>
          <w:szCs w:val="24"/>
        </w:rPr>
        <w:t xml:space="preserve"> θα έλεγα, τρόπο στη συγκρότηση του Εθνικού Συμ</w:t>
      </w:r>
      <w:r>
        <w:rPr>
          <w:rFonts w:eastAsia="Times New Roman"/>
          <w:szCs w:val="24"/>
        </w:rPr>
        <w:t>βουλίου Ραδιοτηλεόρασης; Γιατί δεν θέλατε -δεν χρειάζονται</w:t>
      </w:r>
      <w:r>
        <w:rPr>
          <w:rFonts w:eastAsia="Times New Roman"/>
          <w:szCs w:val="24"/>
        </w:rPr>
        <w:t>,</w:t>
      </w:r>
      <w:r>
        <w:rPr>
          <w:rFonts w:eastAsia="Times New Roman"/>
          <w:szCs w:val="24"/>
        </w:rPr>
        <w:t xml:space="preserve"> μας λέγατε- τηλεοπτικές άδειες; </w:t>
      </w:r>
    </w:p>
    <w:p w14:paraId="349D4F33" w14:textId="77777777" w:rsidR="00AA5F14" w:rsidRDefault="00642151">
      <w:pPr>
        <w:spacing w:line="600" w:lineRule="auto"/>
        <w:ind w:firstLine="720"/>
        <w:jc w:val="both"/>
        <w:rPr>
          <w:rFonts w:eastAsia="Times New Roman"/>
          <w:szCs w:val="24"/>
        </w:rPr>
      </w:pPr>
      <w:r>
        <w:rPr>
          <w:rFonts w:eastAsia="Times New Roman"/>
          <w:szCs w:val="24"/>
        </w:rPr>
        <w:t>Είπε ο ίδιος, ο προηγούμενος ομιλητής, ότι κανένας δεν διαφωνεί, όλοι θα ήθελαν πραγματικά να μην υπάρχουν «λευκές περιοχές</w:t>
      </w:r>
      <w:r>
        <w:rPr>
          <w:rFonts w:eastAsia="Times New Roman"/>
          <w:szCs w:val="24"/>
        </w:rPr>
        <w:t>»</w:t>
      </w:r>
      <w:r>
        <w:rPr>
          <w:rFonts w:eastAsia="Times New Roman"/>
          <w:szCs w:val="24"/>
        </w:rPr>
        <w:t xml:space="preserve"> στην Ελλάδα. Ωραία. Τότε, γιατί αποδεχθήκατε τον διαγωνισμό-παρωδία της </w:t>
      </w:r>
      <w:r>
        <w:rPr>
          <w:rFonts w:eastAsia="Times New Roman"/>
          <w:szCs w:val="24"/>
        </w:rPr>
        <w:t>«</w:t>
      </w:r>
      <w:r>
        <w:rPr>
          <w:rFonts w:eastAsia="Times New Roman"/>
          <w:szCs w:val="24"/>
          <w:lang w:val="en-US"/>
        </w:rPr>
        <w:t>DIGEA</w:t>
      </w:r>
      <w:r>
        <w:rPr>
          <w:rFonts w:eastAsia="Times New Roman"/>
          <w:szCs w:val="24"/>
        </w:rPr>
        <w:t>»</w:t>
      </w:r>
      <w:r>
        <w:rPr>
          <w:rFonts w:eastAsia="Times New Roman"/>
          <w:szCs w:val="24"/>
        </w:rPr>
        <w:t xml:space="preserve">; Γιατί αποδεχθήκατε την παρωδία-δράση της στον ελληνικό χώρο; Γιατί το «μαύρο» στην ΕΡΤ; </w:t>
      </w:r>
    </w:p>
    <w:p w14:paraId="349D4F34" w14:textId="77777777" w:rsidR="00AA5F14" w:rsidRDefault="00642151">
      <w:pPr>
        <w:spacing w:line="600" w:lineRule="auto"/>
        <w:ind w:firstLine="720"/>
        <w:jc w:val="both"/>
        <w:rPr>
          <w:rFonts w:eastAsia="Times New Roman"/>
          <w:szCs w:val="24"/>
        </w:rPr>
      </w:pPr>
      <w:r>
        <w:rPr>
          <w:rFonts w:eastAsia="Times New Roman"/>
          <w:szCs w:val="24"/>
        </w:rPr>
        <w:lastRenderedPageBreak/>
        <w:t>Τελικά, γιατί όλη αυτή η λυσσαλέα επίθεση στον Υπουργό Ψηφιακής Πολιτικής και</w:t>
      </w:r>
      <w:r>
        <w:rPr>
          <w:rFonts w:eastAsia="Times New Roman"/>
          <w:szCs w:val="24"/>
        </w:rPr>
        <w:t>,</w:t>
      </w:r>
      <w:r>
        <w:rPr>
          <w:rFonts w:eastAsia="Times New Roman"/>
          <w:szCs w:val="24"/>
        </w:rPr>
        <w:t xml:space="preserve"> μέσω τ</w:t>
      </w:r>
      <w:r>
        <w:rPr>
          <w:rFonts w:eastAsia="Times New Roman"/>
          <w:szCs w:val="24"/>
        </w:rPr>
        <w:t xml:space="preserve">ου προσώπου του, η λυσσαλέα επίθεση στην Κυβέρνηση γι’ αυτά που κάνει; </w:t>
      </w:r>
    </w:p>
    <w:p w14:paraId="349D4F35" w14:textId="77777777" w:rsidR="00AA5F14" w:rsidRDefault="00642151">
      <w:pPr>
        <w:spacing w:line="600" w:lineRule="auto"/>
        <w:ind w:firstLine="720"/>
        <w:jc w:val="both"/>
        <w:rPr>
          <w:rFonts w:eastAsia="Times New Roman"/>
          <w:szCs w:val="24"/>
        </w:rPr>
      </w:pPr>
      <w:r>
        <w:rPr>
          <w:rFonts w:eastAsia="Times New Roman"/>
          <w:szCs w:val="24"/>
        </w:rPr>
        <w:t>Νομίζω ότι η απάντηση είναι απλή και μία. Αυτό που μας διακρίνει από την πολιτική της συντηρητικής παράταξης δεν είναι το αν θέλουμε τις «λευκές» ή όχι περιοχές ή πόσες περιοχές της Ελ</w:t>
      </w:r>
      <w:r>
        <w:rPr>
          <w:rFonts w:eastAsia="Times New Roman"/>
          <w:szCs w:val="24"/>
        </w:rPr>
        <w:t xml:space="preserve">λάδας θέλουμε να είναι «λευκές». Νομίζω, κυρίες και κύριοι συνάδελφοι -και κλείνω με αυτό, κυρία Πρόεδρε- </w:t>
      </w:r>
      <w:r>
        <w:rPr>
          <w:rFonts w:eastAsia="Times New Roman"/>
          <w:szCs w:val="24"/>
        </w:rPr>
        <w:t xml:space="preserve">ότι </w:t>
      </w:r>
      <w:r>
        <w:rPr>
          <w:rFonts w:eastAsia="Times New Roman"/>
          <w:szCs w:val="24"/>
        </w:rPr>
        <w:t>με το παρόν σχέδιο νόμου ολοκληρώνεται η προσπάθεια της Κυβέρνησης</w:t>
      </w:r>
      <w:r>
        <w:rPr>
          <w:rFonts w:eastAsia="Times New Roman"/>
          <w:szCs w:val="24"/>
        </w:rPr>
        <w:t>,</w:t>
      </w:r>
      <w:r>
        <w:rPr>
          <w:rFonts w:eastAsia="Times New Roman"/>
          <w:szCs w:val="24"/>
        </w:rPr>
        <w:t xml:space="preserve"> έτσι ώστε, τελικά, ναι, κόβεται ή</w:t>
      </w:r>
      <w:r>
        <w:rPr>
          <w:rFonts w:eastAsia="Times New Roman"/>
          <w:szCs w:val="24"/>
        </w:rPr>
        <w:t>,</w:t>
      </w:r>
      <w:r>
        <w:rPr>
          <w:rFonts w:eastAsia="Times New Roman"/>
          <w:szCs w:val="24"/>
        </w:rPr>
        <w:t xml:space="preserve"> αν το θέλετε οι πιο απαιτητικοί, έστω μπαίν</w:t>
      </w:r>
      <w:r>
        <w:rPr>
          <w:rFonts w:eastAsia="Times New Roman"/>
          <w:szCs w:val="24"/>
        </w:rPr>
        <w:t xml:space="preserve">ουν οι βάσεις για να κοπεί ο ομφάλιος λώρος της διαπλοκής των ανθρώπων των </w:t>
      </w:r>
      <w:r>
        <w:rPr>
          <w:rFonts w:eastAsia="Times New Roman"/>
          <w:szCs w:val="24"/>
        </w:rPr>
        <w:t>μ</w:t>
      </w:r>
      <w:r>
        <w:rPr>
          <w:rFonts w:eastAsia="Times New Roman"/>
          <w:szCs w:val="24"/>
        </w:rPr>
        <w:t>έσω</w:t>
      </w:r>
      <w:r>
        <w:rPr>
          <w:rFonts w:eastAsia="Times New Roman"/>
          <w:szCs w:val="24"/>
        </w:rPr>
        <w:t>ν</w:t>
      </w:r>
      <w:r>
        <w:rPr>
          <w:rFonts w:eastAsia="Times New Roman"/>
          <w:szCs w:val="24"/>
        </w:rPr>
        <w:t xml:space="preserve"> </w:t>
      </w:r>
      <w:r>
        <w:rPr>
          <w:rFonts w:eastAsia="Times New Roman"/>
          <w:szCs w:val="24"/>
        </w:rPr>
        <w:t>μ</w:t>
      </w:r>
      <w:r>
        <w:rPr>
          <w:rFonts w:eastAsia="Times New Roman"/>
          <w:szCs w:val="24"/>
        </w:rPr>
        <w:t xml:space="preserve">αζικής </w:t>
      </w:r>
      <w:r>
        <w:rPr>
          <w:rFonts w:eastAsia="Times New Roman"/>
          <w:szCs w:val="24"/>
        </w:rPr>
        <w:t>ε</w:t>
      </w:r>
      <w:r>
        <w:rPr>
          <w:rFonts w:eastAsia="Times New Roman"/>
          <w:szCs w:val="24"/>
        </w:rPr>
        <w:t xml:space="preserve">πικοινωνίας με τους ανθρώπους της πολιτικής εξουσίας.  </w:t>
      </w:r>
    </w:p>
    <w:p w14:paraId="349D4F36" w14:textId="77777777" w:rsidR="00AA5F14" w:rsidRDefault="00642151">
      <w:pPr>
        <w:spacing w:line="600" w:lineRule="auto"/>
        <w:ind w:firstLine="720"/>
        <w:jc w:val="both"/>
        <w:rPr>
          <w:rFonts w:eastAsia="Times New Roman"/>
          <w:szCs w:val="24"/>
        </w:rPr>
      </w:pPr>
      <w:r>
        <w:rPr>
          <w:rFonts w:eastAsia="Times New Roman"/>
          <w:szCs w:val="24"/>
        </w:rPr>
        <w:t>Αυτό είναι που ουσιαστικά ανεχθήκατε και γι’ αυτό αποδεχθήκατε όλα αυτά τα «γιατί» που ρώτησα προηγουμένως. Αυ</w:t>
      </w:r>
      <w:r>
        <w:rPr>
          <w:rFonts w:eastAsia="Times New Roman"/>
          <w:szCs w:val="24"/>
        </w:rPr>
        <w:t xml:space="preserve">τό είναι που μας διακρίνει από εσάς! </w:t>
      </w:r>
    </w:p>
    <w:p w14:paraId="349D4F37" w14:textId="77777777" w:rsidR="00AA5F14" w:rsidRDefault="00642151">
      <w:pPr>
        <w:spacing w:line="600" w:lineRule="auto"/>
        <w:ind w:firstLine="720"/>
        <w:jc w:val="both"/>
        <w:rPr>
          <w:rFonts w:eastAsia="Times New Roman"/>
          <w:szCs w:val="24"/>
        </w:rPr>
      </w:pPr>
      <w:r>
        <w:rPr>
          <w:rFonts w:eastAsia="Times New Roman"/>
          <w:szCs w:val="24"/>
        </w:rPr>
        <w:t>Σας ευχαριστώ πολύ.</w:t>
      </w:r>
    </w:p>
    <w:p w14:paraId="349D4F38" w14:textId="77777777" w:rsidR="00AA5F14" w:rsidRDefault="00642151">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349D4F39" w14:textId="77777777" w:rsidR="00AA5F14" w:rsidRDefault="00642151">
      <w:pPr>
        <w:spacing w:line="600" w:lineRule="auto"/>
        <w:ind w:firstLine="720"/>
        <w:jc w:val="both"/>
        <w:rPr>
          <w:rFonts w:eastAsia="Times New Roman"/>
          <w:szCs w:val="24"/>
        </w:rPr>
      </w:pPr>
      <w:r w:rsidRPr="00987393">
        <w:rPr>
          <w:rFonts w:eastAsia="Times New Roman"/>
          <w:b/>
          <w:szCs w:val="24"/>
        </w:rPr>
        <w:t>ΠΡΟΕΔΡΕΥ</w:t>
      </w:r>
      <w:r>
        <w:rPr>
          <w:rFonts w:eastAsia="Times New Roman"/>
          <w:b/>
          <w:szCs w:val="24"/>
        </w:rPr>
        <w:t>ΟΥΣΑ</w:t>
      </w:r>
      <w:r w:rsidRPr="00987393">
        <w:rPr>
          <w:rFonts w:eastAsia="Times New Roman"/>
          <w:b/>
          <w:szCs w:val="24"/>
        </w:rPr>
        <w:t xml:space="preserve"> (</w:t>
      </w:r>
      <w:r>
        <w:rPr>
          <w:rFonts w:eastAsia="Times New Roman"/>
          <w:b/>
          <w:szCs w:val="24"/>
        </w:rPr>
        <w:t>Αναστασία Χριστοδουλοπούλου</w:t>
      </w:r>
      <w:r w:rsidRPr="00987393">
        <w:rPr>
          <w:rFonts w:eastAsia="Times New Roman"/>
          <w:b/>
          <w:szCs w:val="24"/>
        </w:rPr>
        <w:t xml:space="preserve">): </w:t>
      </w:r>
      <w:r>
        <w:rPr>
          <w:rFonts w:eastAsia="Times New Roman"/>
          <w:szCs w:val="24"/>
        </w:rPr>
        <w:t>Ευχαριστούμε, κύριε συνάδελφε.</w:t>
      </w:r>
    </w:p>
    <w:p w14:paraId="349D4F3A" w14:textId="77777777" w:rsidR="00AA5F14" w:rsidRDefault="00642151">
      <w:pPr>
        <w:spacing w:line="600" w:lineRule="auto"/>
        <w:ind w:firstLine="720"/>
        <w:jc w:val="both"/>
        <w:rPr>
          <w:rFonts w:eastAsia="Times New Roman"/>
          <w:szCs w:val="24"/>
        </w:rPr>
      </w:pPr>
      <w:r>
        <w:rPr>
          <w:rFonts w:eastAsia="Times New Roman"/>
          <w:szCs w:val="24"/>
        </w:rPr>
        <w:lastRenderedPageBreak/>
        <w:t>Τώρα τον λόγο έχει ο κύριος Υπουργός, για να ακολουθήσουν οι Κοινοβουλευτικοί Ε</w:t>
      </w:r>
      <w:r>
        <w:rPr>
          <w:rFonts w:eastAsia="Times New Roman"/>
          <w:szCs w:val="24"/>
        </w:rPr>
        <w:t xml:space="preserve">κπρόσωποι. </w:t>
      </w:r>
    </w:p>
    <w:p w14:paraId="349D4F3B" w14:textId="77777777" w:rsidR="00AA5F14" w:rsidRDefault="00642151">
      <w:pPr>
        <w:spacing w:line="600" w:lineRule="auto"/>
        <w:ind w:firstLine="720"/>
        <w:jc w:val="both"/>
        <w:rPr>
          <w:rFonts w:eastAsia="Times New Roman"/>
          <w:szCs w:val="24"/>
        </w:rPr>
      </w:pPr>
      <w:r>
        <w:rPr>
          <w:rFonts w:eastAsia="Times New Roman"/>
          <w:szCs w:val="24"/>
        </w:rPr>
        <w:t xml:space="preserve">Θα σας δώσω δεκαοκτώ λεπτά, κύριε Παππά. </w:t>
      </w:r>
    </w:p>
    <w:p w14:paraId="349D4F3C" w14:textId="77777777" w:rsidR="00AA5F14" w:rsidRDefault="00642151">
      <w:pPr>
        <w:spacing w:line="600" w:lineRule="auto"/>
        <w:ind w:firstLine="720"/>
        <w:jc w:val="both"/>
        <w:rPr>
          <w:rFonts w:eastAsia="Times New Roman"/>
          <w:szCs w:val="24"/>
        </w:rPr>
      </w:pPr>
      <w:r>
        <w:rPr>
          <w:rFonts w:eastAsia="Times New Roman"/>
          <w:b/>
          <w:szCs w:val="24"/>
        </w:rPr>
        <w:t>ΝΙΚΟΛΑΟΣ ΠΑΠΠΑΣ</w:t>
      </w:r>
      <w:r w:rsidRPr="00987393">
        <w:rPr>
          <w:rFonts w:eastAsia="Times New Roman"/>
          <w:b/>
          <w:szCs w:val="24"/>
        </w:rPr>
        <w:t xml:space="preserve"> (Υπουργός </w:t>
      </w:r>
      <w:r>
        <w:rPr>
          <w:rFonts w:eastAsia="Times New Roman"/>
          <w:b/>
          <w:szCs w:val="24"/>
        </w:rPr>
        <w:t>Ψηφιακής Πολιτικής, Τηλεπικοινωνιών και Ενημέρωσης</w:t>
      </w:r>
      <w:r w:rsidRPr="00987393">
        <w:rPr>
          <w:rFonts w:eastAsia="Times New Roman"/>
          <w:b/>
          <w:szCs w:val="24"/>
        </w:rPr>
        <w:t xml:space="preserve">): </w:t>
      </w:r>
      <w:r>
        <w:rPr>
          <w:rFonts w:eastAsia="Times New Roman"/>
          <w:szCs w:val="24"/>
        </w:rPr>
        <w:t xml:space="preserve">Ευχαριστώ, κυρία Πρόεδρε. </w:t>
      </w:r>
    </w:p>
    <w:p w14:paraId="349D4F3D" w14:textId="77777777" w:rsidR="00AA5F14" w:rsidRDefault="00642151">
      <w:pPr>
        <w:spacing w:line="600" w:lineRule="auto"/>
        <w:ind w:firstLine="720"/>
        <w:jc w:val="both"/>
        <w:rPr>
          <w:rFonts w:eastAsia="Times New Roman"/>
          <w:szCs w:val="24"/>
        </w:rPr>
      </w:pPr>
      <w:r>
        <w:rPr>
          <w:rFonts w:eastAsia="Times New Roman"/>
          <w:szCs w:val="24"/>
        </w:rPr>
        <w:t>Κυρίες και κύριοι Βουλευτές, κύριε Υπουργέ, κυρία Πρόεδρε, έφτασε η μέρα που συζητάμε το πρώτο ν</w:t>
      </w:r>
      <w:r>
        <w:rPr>
          <w:rFonts w:eastAsia="Times New Roman"/>
          <w:szCs w:val="24"/>
        </w:rPr>
        <w:t>ομοσχέδιο μετά την έξοδο της χώρας από τα προγράμματα. Και είναι</w:t>
      </w:r>
      <w:r>
        <w:rPr>
          <w:rFonts w:eastAsia="Times New Roman"/>
          <w:szCs w:val="24"/>
        </w:rPr>
        <w:t>,</w:t>
      </w:r>
      <w:r>
        <w:rPr>
          <w:rFonts w:eastAsia="Times New Roman"/>
          <w:szCs w:val="24"/>
        </w:rPr>
        <w:t xml:space="preserve"> νομίζω</w:t>
      </w:r>
      <w:r>
        <w:rPr>
          <w:rFonts w:eastAsia="Times New Roman"/>
          <w:szCs w:val="24"/>
        </w:rPr>
        <w:t>,</w:t>
      </w:r>
      <w:r>
        <w:rPr>
          <w:rFonts w:eastAsia="Times New Roman"/>
          <w:szCs w:val="24"/>
        </w:rPr>
        <w:t xml:space="preserve"> κρίσιμο και σημαδιακό ότι και αυτό το νομοσχέδιο, αυτός ο νόμος, πάει να κλείσει μία πληγή </w:t>
      </w:r>
      <w:proofErr w:type="spellStart"/>
      <w:r>
        <w:rPr>
          <w:rFonts w:eastAsia="Times New Roman"/>
          <w:szCs w:val="24"/>
        </w:rPr>
        <w:t>μνημονιακή</w:t>
      </w:r>
      <w:proofErr w:type="spellEnd"/>
      <w:r>
        <w:rPr>
          <w:rFonts w:eastAsia="Times New Roman"/>
          <w:szCs w:val="24"/>
        </w:rPr>
        <w:t xml:space="preserve">, να διορθώσει, δηλαδή, μία πραγματικότητα η οποία ακριβώς διαμορφώθηκε επειδή η </w:t>
      </w:r>
      <w:r>
        <w:rPr>
          <w:rFonts w:eastAsia="Times New Roman"/>
          <w:szCs w:val="24"/>
        </w:rPr>
        <w:t xml:space="preserve">χώρα βρισκόταν στο καθεστώς των μνημονίων, επειδή πιάστηκε σε πολύ μεγάλη αδυναμία το πολιτικό σύστημα, επειδή πάρα πολύ ισχυρά συμφέροντα κατάφεραν να πατήσουν τη </w:t>
      </w:r>
      <w:r>
        <w:rPr>
          <w:rFonts w:eastAsia="Times New Roman"/>
          <w:szCs w:val="24"/>
        </w:rPr>
        <w:t>δ</w:t>
      </w:r>
      <w:r>
        <w:rPr>
          <w:rFonts w:eastAsia="Times New Roman"/>
          <w:szCs w:val="24"/>
        </w:rPr>
        <w:t>ημοκρατία μας στο σβέρκο και να κατοχυρώσουν με τίμημα εξευτελιστικό το δίκτυο μετάδοσης τω</w:t>
      </w:r>
      <w:r>
        <w:rPr>
          <w:rFonts w:eastAsia="Times New Roman"/>
          <w:szCs w:val="24"/>
        </w:rPr>
        <w:t>ν προγραμμάτων, το δίκτυο των κεραιών της ψηφιακής τηλεόρασης και</w:t>
      </w:r>
      <w:r>
        <w:rPr>
          <w:rFonts w:eastAsia="Times New Roman"/>
          <w:szCs w:val="24"/>
        </w:rPr>
        <w:t>,</w:t>
      </w:r>
      <w:r>
        <w:rPr>
          <w:rFonts w:eastAsia="Times New Roman"/>
          <w:szCs w:val="24"/>
        </w:rPr>
        <w:t xml:space="preserve"> βεβαίως, να διαιωνίσουν, δυστυχώς, το καθεστώς της μη </w:t>
      </w:r>
      <w:proofErr w:type="spellStart"/>
      <w:r>
        <w:rPr>
          <w:rFonts w:eastAsia="Times New Roman"/>
          <w:szCs w:val="24"/>
        </w:rPr>
        <w:t>αδειοδότησης</w:t>
      </w:r>
      <w:proofErr w:type="spellEnd"/>
      <w:r>
        <w:rPr>
          <w:rFonts w:eastAsia="Times New Roman"/>
          <w:szCs w:val="24"/>
        </w:rPr>
        <w:t xml:space="preserve">. </w:t>
      </w:r>
    </w:p>
    <w:p w14:paraId="349D4F3E" w14:textId="77777777" w:rsidR="00AA5F14" w:rsidRDefault="00642151">
      <w:pPr>
        <w:spacing w:line="600" w:lineRule="auto"/>
        <w:ind w:firstLine="720"/>
        <w:jc w:val="both"/>
        <w:rPr>
          <w:rFonts w:eastAsia="Times New Roman"/>
          <w:b/>
          <w:szCs w:val="24"/>
        </w:rPr>
      </w:pPr>
      <w:r>
        <w:rPr>
          <w:rFonts w:eastAsia="Times New Roman"/>
          <w:szCs w:val="24"/>
        </w:rPr>
        <w:t xml:space="preserve">Έρχεται, λοιπόν, η πρωτοβουλία μας να δώσει το δικαίωμα στους πολίτες οι οποίοι δεν χωράγανε, καταφανώς, στο </w:t>
      </w:r>
      <w:r>
        <w:rPr>
          <w:rFonts w:eastAsia="Times New Roman"/>
          <w:szCs w:val="24"/>
          <w:lang w:val="en-US"/>
        </w:rPr>
        <w:t>business</w:t>
      </w:r>
      <w:r w:rsidRPr="00A168A3">
        <w:rPr>
          <w:rFonts w:eastAsia="Times New Roman"/>
          <w:szCs w:val="24"/>
        </w:rPr>
        <w:t xml:space="preserve"> </w:t>
      </w:r>
      <w:r>
        <w:rPr>
          <w:rFonts w:eastAsia="Times New Roman"/>
          <w:szCs w:val="24"/>
          <w:lang w:val="en-US"/>
        </w:rPr>
        <w:t>plan</w:t>
      </w:r>
      <w:r w:rsidRPr="00A168A3">
        <w:rPr>
          <w:rFonts w:eastAsia="Times New Roman"/>
          <w:szCs w:val="24"/>
        </w:rPr>
        <w:t xml:space="preserve"> </w:t>
      </w:r>
      <w:r>
        <w:rPr>
          <w:rFonts w:eastAsia="Times New Roman"/>
          <w:szCs w:val="24"/>
        </w:rPr>
        <w:t xml:space="preserve">του ιδιώτη που ανέλαβε να </w:t>
      </w:r>
      <w:r>
        <w:rPr>
          <w:rFonts w:eastAsia="Times New Roman"/>
          <w:szCs w:val="24"/>
        </w:rPr>
        <w:lastRenderedPageBreak/>
        <w:t xml:space="preserve">αναπτύξει το δίκτυο, να έχουν πρόσβαση στο τηλεοπτικό σήμα. Είναι τετρακόσιες χιλιάδες άνθρωποι, </w:t>
      </w:r>
      <w:proofErr w:type="spellStart"/>
      <w:r>
        <w:rPr>
          <w:rFonts w:eastAsia="Times New Roman"/>
          <w:szCs w:val="24"/>
        </w:rPr>
        <w:t>εκατόν</w:t>
      </w:r>
      <w:proofErr w:type="spellEnd"/>
      <w:r>
        <w:rPr>
          <w:rFonts w:eastAsia="Times New Roman"/>
          <w:szCs w:val="24"/>
        </w:rPr>
        <w:t xml:space="preserve"> εξήντα χιλιάδες νοικοκυριά, κυρίες και κύριοι </w:t>
      </w:r>
      <w:r w:rsidRPr="008C4059">
        <w:rPr>
          <w:rFonts w:eastAsia="Times New Roman"/>
          <w:szCs w:val="24"/>
        </w:rPr>
        <w:t>Βουλευτές.</w:t>
      </w:r>
      <w:r>
        <w:rPr>
          <w:rFonts w:eastAsia="Times New Roman"/>
          <w:b/>
          <w:szCs w:val="24"/>
        </w:rPr>
        <w:t xml:space="preserve"> </w:t>
      </w:r>
    </w:p>
    <w:p w14:paraId="349D4F3F" w14:textId="77777777" w:rsidR="00AA5F14" w:rsidRDefault="00642151">
      <w:pPr>
        <w:spacing w:line="600" w:lineRule="auto"/>
        <w:ind w:firstLine="720"/>
        <w:jc w:val="both"/>
        <w:rPr>
          <w:rFonts w:eastAsia="Times New Roman"/>
          <w:szCs w:val="24"/>
        </w:rPr>
      </w:pPr>
      <w:r w:rsidRPr="008C4059">
        <w:rPr>
          <w:rFonts w:eastAsia="Times New Roman"/>
          <w:szCs w:val="24"/>
        </w:rPr>
        <w:t xml:space="preserve">Είναι, βέβαια, λίγο οξύμωρο </w:t>
      </w:r>
      <w:r>
        <w:rPr>
          <w:rFonts w:eastAsia="Times New Roman"/>
          <w:szCs w:val="24"/>
        </w:rPr>
        <w:t xml:space="preserve">να συζητάμε αυτή τη στιγμή για τις </w:t>
      </w:r>
      <w:r>
        <w:rPr>
          <w:rFonts w:eastAsia="Times New Roman"/>
          <w:szCs w:val="24"/>
        </w:rPr>
        <w:t xml:space="preserve">νέες τεχνολογίες, τις τεχνολογικές αιχμές, τις συνδεσιμότητες υψηλής ταχύτητας, να ανεβαίνουν στη Θεσσαλονίκη πάνω από </w:t>
      </w:r>
      <w:proofErr w:type="spellStart"/>
      <w:r>
        <w:rPr>
          <w:rFonts w:eastAsia="Times New Roman"/>
          <w:szCs w:val="24"/>
        </w:rPr>
        <w:t>εκατόν</w:t>
      </w:r>
      <w:proofErr w:type="spellEnd"/>
      <w:r>
        <w:rPr>
          <w:rFonts w:eastAsia="Times New Roman"/>
          <w:szCs w:val="24"/>
        </w:rPr>
        <w:t xml:space="preserve"> είκοσι νεοφυείς επιχειρήσεις, εργαστήρια ρομποτικής, νέα παιδιά, τα οποία όχι δεν έχουν να ζηλέψουν, θα σας έλεγα ότι είναι ζηλευτ</w:t>
      </w:r>
      <w:r>
        <w:rPr>
          <w:rFonts w:eastAsia="Times New Roman"/>
          <w:szCs w:val="24"/>
        </w:rPr>
        <w:t>ά από αντίστοιχες προσπάθειες στο εξωτερικό, κι εμείς εδώ στο ελληνικό Κοινοβούλιο να είμαστε αναγκασμένοι να συζητάμε τον τρόπο με τον οποίο οι συμπολίτες μας σε δύσκολες περιοχές θα αποκτήσουν πρόσβαση στις συμβατικές τεχνολογίες, στις τεχνολογίες οι οπο</w:t>
      </w:r>
      <w:r>
        <w:rPr>
          <w:rFonts w:eastAsia="Times New Roman"/>
          <w:szCs w:val="24"/>
        </w:rPr>
        <w:t xml:space="preserve">ίες είναι ώριμες. </w:t>
      </w:r>
    </w:p>
    <w:p w14:paraId="349D4F40"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Θέλω να πω ότι διαφαίνεται μία δυνατότητα να υπερψηφιστεί από διευρυμένη πλειοψηφία αυτό το νομοσχέδιο. Και αυτό θέλω να το χαιρετ</w:t>
      </w:r>
      <w:r>
        <w:rPr>
          <w:rFonts w:eastAsia="Times New Roman" w:cs="Times New Roman"/>
          <w:szCs w:val="24"/>
        </w:rPr>
        <w:t>ί</w:t>
      </w:r>
      <w:r>
        <w:rPr>
          <w:rFonts w:eastAsia="Times New Roman" w:cs="Times New Roman"/>
          <w:szCs w:val="24"/>
        </w:rPr>
        <w:t xml:space="preserve">σω. </w:t>
      </w:r>
    </w:p>
    <w:p w14:paraId="349D4F41"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Βεβαίως, βεβαιότατα, θα πάρει πάρα πολύ καιρό να μπορέσουμε να συγκλίνουμε στο πώς βλέπουμε το τηλεοπ</w:t>
      </w:r>
      <w:r>
        <w:rPr>
          <w:rFonts w:eastAsia="Times New Roman" w:cs="Times New Roman"/>
          <w:szCs w:val="24"/>
        </w:rPr>
        <w:t xml:space="preserve">τικό και το </w:t>
      </w:r>
      <w:proofErr w:type="spellStart"/>
      <w:r>
        <w:rPr>
          <w:rFonts w:eastAsia="Times New Roman" w:cs="Times New Roman"/>
          <w:szCs w:val="24"/>
        </w:rPr>
        <w:t>μιντιακό</w:t>
      </w:r>
      <w:proofErr w:type="spellEnd"/>
      <w:r>
        <w:rPr>
          <w:rFonts w:eastAsia="Times New Roman" w:cs="Times New Roman"/>
          <w:szCs w:val="24"/>
        </w:rPr>
        <w:t xml:space="preserve"> παρελθόν. Εδώ υπάρχουν πάρα πολλές θεμελιώδεις αποκλίσεις</w:t>
      </w:r>
      <w:r>
        <w:rPr>
          <w:rFonts w:eastAsia="Times New Roman" w:cs="Times New Roman"/>
          <w:szCs w:val="24"/>
        </w:rPr>
        <w:t>,</w:t>
      </w:r>
      <w:r>
        <w:rPr>
          <w:rFonts w:eastAsia="Times New Roman" w:cs="Times New Roman"/>
          <w:szCs w:val="24"/>
        </w:rPr>
        <w:t xml:space="preserve"> νομίζω, αλλά υπάρχει και μία πολύ επίμονη πραγματικότητα. Έχει ολοκληρωθεί μια διαδικασία </w:t>
      </w:r>
      <w:proofErr w:type="spellStart"/>
      <w:r>
        <w:rPr>
          <w:rFonts w:eastAsia="Times New Roman" w:cs="Times New Roman"/>
          <w:szCs w:val="24"/>
        </w:rPr>
        <w:t>αδειοδότησης</w:t>
      </w:r>
      <w:proofErr w:type="spellEnd"/>
      <w:r>
        <w:rPr>
          <w:rFonts w:eastAsia="Times New Roman" w:cs="Times New Roman"/>
          <w:szCs w:val="24"/>
        </w:rPr>
        <w:t>, η οποία θα πρέπει να κάνει άπαντες να ξανασκεφτούν και ενδεχομένως και ν</w:t>
      </w:r>
      <w:r>
        <w:rPr>
          <w:rFonts w:eastAsia="Times New Roman" w:cs="Times New Roman"/>
          <w:szCs w:val="24"/>
        </w:rPr>
        <w:t>α αναθεωρήσουν κά</w:t>
      </w:r>
      <w:r>
        <w:rPr>
          <w:rFonts w:eastAsia="Times New Roman" w:cs="Times New Roman"/>
          <w:szCs w:val="24"/>
        </w:rPr>
        <w:lastRenderedPageBreak/>
        <w:t xml:space="preserve">ποιους από τους ακραίους χαρακτηρισμούς τους οποίους επέλεξαν να χρησιμοποιήσουν εναντίον μας, όταν απέναντι σε θεούς και δαίμονες λέγαμε το αυτονόητο και αυτό που κατέγραφαν οι επανειλημμένες αποφάσεις του Συμβουλίου της Επικρατείας. </w:t>
      </w:r>
    </w:p>
    <w:p w14:paraId="349D4F42"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Μιλ</w:t>
      </w:r>
      <w:r>
        <w:rPr>
          <w:rFonts w:eastAsia="Times New Roman" w:cs="Times New Roman"/>
          <w:szCs w:val="24"/>
        </w:rPr>
        <w:t>άμε για τρεισήμισι χιλιάδες οικισμούς, λοιπόν, και για το 3,8% του συνολικού πληθυσμού. Και αυτό το νομοσχέδιο είναι ένα τρίτο βήμα στην ομαλοποίηση του τηλεοπτικού τοπίου. Τι τηλεοπτικό τοπίο παραλάβαμε; Δημόσιος ραδιοτηλεοπτικός τομέας παρίας, χωρίς πρόγ</w:t>
      </w:r>
      <w:r>
        <w:rPr>
          <w:rFonts w:eastAsia="Times New Roman" w:cs="Times New Roman"/>
          <w:szCs w:val="24"/>
        </w:rPr>
        <w:t xml:space="preserve">ραμμα, με ανταποδοτικό τέλος –θυμίζω- 4,25 ευρώ. Ήταν 4,25 ευρώ! Και η κριτική που δεχόμασταν όταν ανοίγαμε την ΕΡΤ ήταν ότι δεν βγαίνει το οικονομικό πλάνο με 3 ευρώ, που θέλαμε να βάλουμε το ανταποδοτικό τέλος. Και τώρα ακούμε γκρίνιες και διαμαρτυρίες. </w:t>
      </w:r>
      <w:r>
        <w:rPr>
          <w:rFonts w:eastAsia="Times New Roman" w:cs="Times New Roman"/>
          <w:szCs w:val="24"/>
        </w:rPr>
        <w:t xml:space="preserve">Νομίζετε ότι μπορείτε να </w:t>
      </w:r>
      <w:proofErr w:type="spellStart"/>
      <w:r>
        <w:rPr>
          <w:rFonts w:eastAsia="Times New Roman" w:cs="Times New Roman"/>
          <w:szCs w:val="24"/>
        </w:rPr>
        <w:t>εργαλειοποιείτε</w:t>
      </w:r>
      <w:proofErr w:type="spellEnd"/>
      <w:r>
        <w:rPr>
          <w:rFonts w:eastAsia="Times New Roman" w:cs="Times New Roman"/>
          <w:szCs w:val="24"/>
        </w:rPr>
        <w:t xml:space="preserve"> την ΕΡΤ στην πολιτική αντιπαράθεση.</w:t>
      </w:r>
    </w:p>
    <w:p w14:paraId="349D4F43"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Προφανώς, προφανέστατα, κάποιοι δεν θα ήθελαν η ΕΡΤ να έχει πάρει τα δικαιώματα των μισών ποδοσφαιρικών ομάδων της </w:t>
      </w:r>
      <w:proofErr w:type="spellStart"/>
      <w:r>
        <w:rPr>
          <w:rFonts w:eastAsia="Times New Roman" w:cs="Times New Roman"/>
          <w:szCs w:val="24"/>
          <w:lang w:val="en-US"/>
        </w:rPr>
        <w:t>Superleague</w:t>
      </w:r>
      <w:proofErr w:type="spellEnd"/>
      <w:r>
        <w:rPr>
          <w:rFonts w:eastAsia="Times New Roman" w:cs="Times New Roman"/>
          <w:szCs w:val="24"/>
        </w:rPr>
        <w:t xml:space="preserve">, της </w:t>
      </w:r>
      <w:r>
        <w:rPr>
          <w:rFonts w:eastAsia="Times New Roman" w:cs="Times New Roman"/>
          <w:szCs w:val="24"/>
          <w:lang w:val="en-US"/>
        </w:rPr>
        <w:t>A</w:t>
      </w:r>
      <w:r>
        <w:rPr>
          <w:rFonts w:eastAsia="Times New Roman" w:cs="Times New Roman"/>
          <w:szCs w:val="24"/>
        </w:rPr>
        <w:t>΄</w:t>
      </w:r>
      <w:r>
        <w:rPr>
          <w:rFonts w:eastAsia="Times New Roman" w:cs="Times New Roman"/>
          <w:szCs w:val="24"/>
        </w:rPr>
        <w:t xml:space="preserve"> Εθνικής και να έχει τη δυνατότητα για σοβαρέ</w:t>
      </w:r>
      <w:r>
        <w:rPr>
          <w:rFonts w:eastAsia="Times New Roman" w:cs="Times New Roman"/>
          <w:szCs w:val="24"/>
        </w:rPr>
        <w:t>ς θεαματικότητες. Προφανώς, προφανέστατα, κάποιοι την ενημέρωση την αντιλαμβάνονται με διαφορετικό τρόπο. Ήταν, όμως, ο δημόσιος ραδιοτηλεοπτικός φορέας, ο πρώτος που ενημέρωνε τον ελληνικό λαό</w:t>
      </w:r>
      <w:r>
        <w:rPr>
          <w:rFonts w:eastAsia="Times New Roman" w:cs="Times New Roman"/>
          <w:szCs w:val="24"/>
        </w:rPr>
        <w:t>,</w:t>
      </w:r>
      <w:r>
        <w:rPr>
          <w:rFonts w:eastAsia="Times New Roman" w:cs="Times New Roman"/>
          <w:szCs w:val="24"/>
        </w:rPr>
        <w:t xml:space="preserve"> όταν είχαμε παγκόσμιας κλίμακας γεγονότα. Θυμάμαι χαρακτηριστ</w:t>
      </w:r>
      <w:r>
        <w:rPr>
          <w:rFonts w:eastAsia="Times New Roman" w:cs="Times New Roman"/>
          <w:szCs w:val="24"/>
        </w:rPr>
        <w:t xml:space="preserve">ικά στα τελευταία </w:t>
      </w:r>
      <w:r>
        <w:rPr>
          <w:rFonts w:eastAsia="Times New Roman" w:cs="Times New Roman"/>
          <w:szCs w:val="24"/>
        </w:rPr>
        <w:t>κ</w:t>
      </w:r>
      <w:r>
        <w:rPr>
          <w:rFonts w:eastAsia="Times New Roman" w:cs="Times New Roman"/>
          <w:szCs w:val="24"/>
        </w:rPr>
        <w:t xml:space="preserve">τυπήματα των Δυτικών στη Συρία ότι εάν δεν υπήρχε η ΕΡΤ, αυτό που θα μάθαιναν οι </w:t>
      </w:r>
      <w:r>
        <w:rPr>
          <w:rFonts w:eastAsia="Times New Roman" w:cs="Times New Roman"/>
          <w:szCs w:val="24"/>
        </w:rPr>
        <w:lastRenderedPageBreak/>
        <w:t xml:space="preserve">Έλληνες πολίτες, θα το μάθαιναν μέσω μίας μονόλεπτης σύνδεσης κάποιου ιδιωτικού καναλιού κατά τις </w:t>
      </w:r>
      <w:r>
        <w:rPr>
          <w:rFonts w:eastAsia="Times New Roman" w:cs="Times New Roman"/>
          <w:szCs w:val="24"/>
        </w:rPr>
        <w:t xml:space="preserve">οκτώ </w:t>
      </w:r>
      <w:r>
        <w:rPr>
          <w:rFonts w:eastAsia="Times New Roman" w:cs="Times New Roman"/>
          <w:szCs w:val="24"/>
        </w:rPr>
        <w:t>το πρωί. Και όταν λέω σύνδεση, δεν εννοώ με τη Συρία,</w:t>
      </w:r>
      <w:r>
        <w:rPr>
          <w:rFonts w:eastAsia="Times New Roman" w:cs="Times New Roman"/>
          <w:szCs w:val="24"/>
        </w:rPr>
        <w:t xml:space="preserve"> με το μέρος που έγινε το συμβάν, αλλά με τη διπλανή αίθουσα, με το στούντιο. Αυτή θα ήταν η ενημέρωση.</w:t>
      </w:r>
    </w:p>
    <w:p w14:paraId="349D4F44"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Η ΕΡΤ ήταν σε κανονική ροή προγράμματος και ειδήσεων στις </w:t>
      </w:r>
      <w:r>
        <w:rPr>
          <w:rFonts w:eastAsia="Times New Roman" w:cs="Times New Roman"/>
          <w:szCs w:val="24"/>
        </w:rPr>
        <w:t xml:space="preserve">τρεις και μισή </w:t>
      </w:r>
      <w:r>
        <w:rPr>
          <w:rFonts w:eastAsia="Times New Roman" w:cs="Times New Roman"/>
          <w:szCs w:val="24"/>
        </w:rPr>
        <w:t>τα ξημερώματα. Και αυτό το αγαθό είναι ανεκτίμητο και έχει κόστος. Και αποφασίσ</w:t>
      </w:r>
      <w:r>
        <w:rPr>
          <w:rFonts w:eastAsia="Times New Roman" w:cs="Times New Roman"/>
          <w:szCs w:val="24"/>
        </w:rPr>
        <w:t xml:space="preserve">αμε όλοι μαζί ως δημοκρατική πολιτεία να το καταβάλουμε. Δεν μπορεί να μπαίνει στο ζύγι του </w:t>
      </w:r>
      <w:r>
        <w:rPr>
          <w:rFonts w:eastAsia="Times New Roman" w:cs="Times New Roman"/>
          <w:szCs w:val="24"/>
          <w:lang w:val="en-US"/>
        </w:rPr>
        <w:t>business</w:t>
      </w:r>
      <w:r w:rsidRPr="00945DE3">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η ενημέρωση των πολιτών, ειδικά όταν πρόκειται για τέτοια μεγάλα γεγονότα. Το φαντάζεστε; Έκανε ο κ. </w:t>
      </w:r>
      <w:proofErr w:type="spellStart"/>
      <w:r>
        <w:rPr>
          <w:rFonts w:eastAsia="Times New Roman" w:cs="Times New Roman"/>
          <w:szCs w:val="24"/>
        </w:rPr>
        <w:t>Ηγουμενίδης</w:t>
      </w:r>
      <w:proofErr w:type="spellEnd"/>
      <w:r>
        <w:rPr>
          <w:rFonts w:eastAsia="Times New Roman" w:cs="Times New Roman"/>
          <w:szCs w:val="24"/>
        </w:rPr>
        <w:t xml:space="preserve"> μία αναφορά στο πώς συμπεριφέρθηκαν κ</w:t>
      </w:r>
      <w:r>
        <w:rPr>
          <w:rFonts w:eastAsia="Times New Roman" w:cs="Times New Roman"/>
          <w:szCs w:val="24"/>
        </w:rPr>
        <w:t xml:space="preserve">άποιοι και κάποιοι όχι στη συγχωρεμένη, κ. </w:t>
      </w:r>
      <w:proofErr w:type="spellStart"/>
      <w:r>
        <w:rPr>
          <w:rFonts w:eastAsia="Times New Roman" w:cs="Times New Roman"/>
          <w:szCs w:val="24"/>
        </w:rPr>
        <w:t>Μαραγκοπούλου</w:t>
      </w:r>
      <w:proofErr w:type="spellEnd"/>
      <w:r>
        <w:rPr>
          <w:rFonts w:eastAsia="Times New Roman" w:cs="Times New Roman"/>
          <w:szCs w:val="24"/>
        </w:rPr>
        <w:t>. Υπάρχουν χιλιάδες τέτοια παραδείγματα.</w:t>
      </w:r>
    </w:p>
    <w:p w14:paraId="349D4F45"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Θα έλεγα, λοιπόν, ότι θα πρέπει να το ξανασκεφτούν και να το ξανασκεφτείτε και στην Αξιωματική Αντιπολίτευση, διότι λέτε ότι θα πάτε το ανταποδοτικό τέλος στο </w:t>
      </w:r>
      <w:r>
        <w:rPr>
          <w:rFonts w:eastAsia="Times New Roman" w:cs="Times New Roman"/>
          <w:szCs w:val="24"/>
        </w:rPr>
        <w:t>1,5 ευρώ. Αυτό σημαίνει ότι η ΕΡΤ δεν θα έχει τη δυνατότητα να επενδύσει ούτε σε μυθοπλασία ούτε θα έχει τη δυνατότητα να προσφέρει στους Έλληνες πολίτες δωρεάν ένα αγαθό, το οποίο δυστυχώς κάποιες πολιτικές επιλογές το</w:t>
      </w:r>
      <w:r>
        <w:rPr>
          <w:rFonts w:eastAsia="Times New Roman" w:cs="Times New Roman"/>
          <w:szCs w:val="24"/>
        </w:rPr>
        <w:t>ύ</w:t>
      </w:r>
      <w:r>
        <w:rPr>
          <w:rFonts w:eastAsia="Times New Roman" w:cs="Times New Roman"/>
          <w:szCs w:val="24"/>
        </w:rPr>
        <w:t xml:space="preserve"> το στέρησαν. Και μιλάω για το καταπ</w:t>
      </w:r>
      <w:r>
        <w:rPr>
          <w:rFonts w:eastAsia="Times New Roman" w:cs="Times New Roman"/>
          <w:szCs w:val="24"/>
        </w:rPr>
        <w:t>ληκτικό και πιο δημοφιλές άθλημα σε όλο</w:t>
      </w:r>
      <w:r>
        <w:rPr>
          <w:rFonts w:eastAsia="Times New Roman" w:cs="Times New Roman"/>
          <w:szCs w:val="24"/>
        </w:rPr>
        <w:t>ν</w:t>
      </w:r>
      <w:r>
        <w:rPr>
          <w:rFonts w:eastAsia="Times New Roman" w:cs="Times New Roman"/>
          <w:szCs w:val="24"/>
        </w:rPr>
        <w:t xml:space="preserve"> τον κόσμο, το ποδόσφαιρο. Και αυτό να το γνωρίζουν και οι ποδοσφαιρικές ομάδες, να το γνωρίζουν και οι φίλαθλοι.</w:t>
      </w:r>
    </w:p>
    <w:p w14:paraId="349D4F46"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lastRenderedPageBreak/>
        <w:t>Δεν καταλαβαίνω με ποια έπαρση ερχόμαστε εδώ και ζητάμε και τα ρέστα απ’ αυτή την Κυβέρνηση για τον φό</w:t>
      </w:r>
      <w:r>
        <w:rPr>
          <w:rFonts w:eastAsia="Times New Roman" w:cs="Times New Roman"/>
          <w:szCs w:val="24"/>
        </w:rPr>
        <w:t>ρο διαφήμισης; Ακούστηκε ως κριτική ότι θα το μειώσουμε. Τι έγινε το 2010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2014; Γιατί δεν εισπράχθηκαν 250 εκατομμύρια έως 300 εκατομμύρια από τον φόρο διαφήμισης, που ήταν ψηφισμένος; Ποια χεράκια είδαν ή βρήκαν το</w:t>
      </w:r>
      <w:r>
        <w:rPr>
          <w:rFonts w:eastAsia="Times New Roman" w:cs="Times New Roman"/>
          <w:szCs w:val="24"/>
        </w:rPr>
        <w:t>ν</w:t>
      </w:r>
      <w:r>
        <w:rPr>
          <w:rFonts w:eastAsia="Times New Roman" w:cs="Times New Roman"/>
          <w:szCs w:val="24"/>
        </w:rPr>
        <w:t xml:space="preserve"> στυλό και την πένα πολύ βαριά για να </w:t>
      </w:r>
      <w:r>
        <w:rPr>
          <w:rFonts w:eastAsia="Times New Roman" w:cs="Times New Roman"/>
          <w:szCs w:val="24"/>
        </w:rPr>
        <w:t xml:space="preserve">βάλουν την υπογραφή του καταλογισμού; Ποια τηλέφωνα σηκώθηκαν; Θα τα μάθουμε αυτά ποτέ; Και ερχόμαστε εδώ πραγματικά να κουνάμε και το δάχτυλο σε αυτή την Κυβέρνηση; </w:t>
      </w:r>
    </w:p>
    <w:p w14:paraId="349D4F47"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Πρέπει να ήταν, κυρίες και κύριοι Βουλευτές</w:t>
      </w:r>
      <w:r w:rsidRPr="00610584">
        <w:rPr>
          <w:rFonts w:eastAsia="Times New Roman" w:cs="Times New Roman"/>
          <w:szCs w:val="24"/>
        </w:rPr>
        <w:t xml:space="preserve">, </w:t>
      </w:r>
      <w:r>
        <w:rPr>
          <w:rFonts w:eastAsia="Times New Roman" w:cs="Times New Roman"/>
          <w:szCs w:val="24"/>
        </w:rPr>
        <w:t xml:space="preserve">από τις πρώτες υπογραφές που έβαλε ο υποφαινόμενος κατ’ </w:t>
      </w:r>
      <w:proofErr w:type="spellStart"/>
      <w:r>
        <w:rPr>
          <w:rFonts w:eastAsia="Times New Roman" w:cs="Times New Roman"/>
          <w:szCs w:val="24"/>
        </w:rPr>
        <w:t>εντολήν</w:t>
      </w:r>
      <w:proofErr w:type="spellEnd"/>
      <w:r>
        <w:rPr>
          <w:rFonts w:eastAsia="Times New Roman" w:cs="Times New Roman"/>
          <w:szCs w:val="24"/>
        </w:rPr>
        <w:t xml:space="preserve"> του Πρωθυπουργού, ο καταλογισμός του φόρου διαφήμισης, 150 εκατομμύρια στο δημόσιο ταμείο. Τα στοιχεία μας τα έδωσε προχθές η Ανεξάρτητη Αρχή Δημοσίων Εσόδων. Αυτά τα λεφτά δεν είχαν εισπραχθε</w:t>
      </w:r>
      <w:r>
        <w:rPr>
          <w:rFonts w:eastAsia="Times New Roman" w:cs="Times New Roman"/>
          <w:szCs w:val="24"/>
        </w:rPr>
        <w:t>ί και θα εισπραχθούν τώρα και 170 εκατομμύρια από τις άδειες και 120 εκατομμύρια από τον μειωμένο φόρο διαφήμισης. Μας ρωτάνε γιατί τον μειώσαμε. Σας  κανείς ότι εμείς έχουμε κάποια μονομανία, κάποια μανία φορολόγησης των καναλιών; Τίποτα τέτοιο. Βεβαίως κ</w:t>
      </w:r>
      <w:r>
        <w:rPr>
          <w:rFonts w:eastAsia="Times New Roman" w:cs="Times New Roman"/>
          <w:szCs w:val="24"/>
        </w:rPr>
        <w:t>αι θέλουμε να υπάρχει χώρος και για αξιοπρεπείς αμοιβές και χώρος για επενδύσεις στην οπτικοακουστική παραγωγή. Και θεμελιώνουμε και τα κατάλληλα εργαλεία. Τα είπε ο Υφυπουργός πιο πριν, ο Λευτέρης Κρέ</w:t>
      </w:r>
      <w:r>
        <w:rPr>
          <w:rFonts w:eastAsia="Times New Roman" w:cs="Times New Roman"/>
          <w:szCs w:val="24"/>
        </w:rPr>
        <w:lastRenderedPageBreak/>
        <w:t>τσος. Δεκαεπτά παραγωγές μυθοπλασίας ήδη έχουν δρομολογ</w:t>
      </w:r>
      <w:r>
        <w:rPr>
          <w:rFonts w:eastAsia="Times New Roman" w:cs="Times New Roman"/>
          <w:szCs w:val="24"/>
        </w:rPr>
        <w:t>ηθεί για φέτος.  «κοιλιά» η ελληνική τηλεόραση είχε μηδέν μυθοπλασία. Και ο κόσμος έβλεπε τούρκικα και επαναλήψεις. Πώς τα μηδενίζουμε, λοιπόν, όλα με τόση ευκολία;</w:t>
      </w:r>
    </w:p>
    <w:p w14:paraId="349D4F48"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Η ΕΡΤ βεβαίως έχει κάνει τα βήματα, ολοκλήρωσε και τον διαγωνισμό για την προμήθεια νέων πο</w:t>
      </w:r>
      <w:r>
        <w:rPr>
          <w:rFonts w:eastAsia="Times New Roman" w:cs="Times New Roman"/>
          <w:szCs w:val="24"/>
        </w:rPr>
        <w:t>μπών και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2019 δεν θα έχει ανάγκη να της μεταφέρει το σήμα της κανένας. Και αυτό είναι πολύ σημαντικό, όχι για λόγους απλώς οικονομικούς, επειδή θα γλιτώσει και 1,6 εκατομμύρια ευρώ τον χρόνο αλλά και για λόγους αυτονόητους, θα έλεγα. Ο </w:t>
      </w:r>
      <w:r>
        <w:rPr>
          <w:rFonts w:eastAsia="Times New Roman" w:cs="Times New Roman"/>
          <w:szCs w:val="24"/>
        </w:rPr>
        <w:t>δ</w:t>
      </w:r>
      <w:r>
        <w:rPr>
          <w:rFonts w:eastAsia="Times New Roman" w:cs="Times New Roman"/>
          <w:szCs w:val="24"/>
        </w:rPr>
        <w:t xml:space="preserve">ημόσιος </w:t>
      </w:r>
      <w:r>
        <w:rPr>
          <w:rFonts w:eastAsia="Times New Roman" w:cs="Times New Roman"/>
          <w:szCs w:val="24"/>
        </w:rPr>
        <w:t>ρ</w:t>
      </w:r>
      <w:r>
        <w:rPr>
          <w:rFonts w:eastAsia="Times New Roman" w:cs="Times New Roman"/>
          <w:szCs w:val="24"/>
        </w:rPr>
        <w:t>αδ</w:t>
      </w:r>
      <w:r>
        <w:rPr>
          <w:rFonts w:eastAsia="Times New Roman" w:cs="Times New Roman"/>
          <w:szCs w:val="24"/>
        </w:rPr>
        <w:t xml:space="preserve">ιοτηλεοπτικός </w:t>
      </w:r>
      <w:r>
        <w:rPr>
          <w:rFonts w:eastAsia="Times New Roman" w:cs="Times New Roman"/>
          <w:szCs w:val="24"/>
        </w:rPr>
        <w:t>φ</w:t>
      </w:r>
      <w:r>
        <w:rPr>
          <w:rFonts w:eastAsia="Times New Roman" w:cs="Times New Roman"/>
          <w:szCs w:val="24"/>
        </w:rPr>
        <w:t>ορέας πρέπει να είναι σε θέση να μεταφέρει το σήμα του σε όλη την επικράτεια.</w:t>
      </w:r>
    </w:p>
    <w:p w14:paraId="349D4F49"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Έχουμε κάνει βεβαίως δεκάδες ταξίδια σε όλη την επικράτεια. Το ξέρετε και εσείς, το γνωρίζετε οι Βουλευτές της επαρχίας και είμαι βέβαιος ότι όπως και εμένα και εσ</w:t>
      </w:r>
      <w:r>
        <w:rPr>
          <w:rFonts w:eastAsia="Times New Roman" w:cs="Times New Roman"/>
          <w:szCs w:val="24"/>
        </w:rPr>
        <w:t xml:space="preserve">άς θα σας πιάνουν από το μανίκι πολίτες και γι’ αυτό έχουμε παραλάβει δεκάδες ερωτήσεις </w:t>
      </w:r>
      <w:r>
        <w:rPr>
          <w:rFonts w:eastAsia="Times New Roman" w:cs="Times New Roman"/>
          <w:szCs w:val="24"/>
        </w:rPr>
        <w:t xml:space="preserve">από Βουλευτές όλων των παρατάξεων </w:t>
      </w:r>
      <w:r>
        <w:rPr>
          <w:rFonts w:eastAsia="Times New Roman" w:cs="Times New Roman"/>
          <w:szCs w:val="24"/>
        </w:rPr>
        <w:t>για το πότε θα καλυφθεί αυτή η μεγάλη ανάγκη.</w:t>
      </w:r>
    </w:p>
    <w:p w14:paraId="349D4F4A"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Υπάρχουν κάποιες ενστάσεις για το πώς θα γίνει η δράση, πώς θα αναπτυχθεί, πώς θα </w:t>
      </w:r>
      <w:r>
        <w:rPr>
          <w:rFonts w:eastAsia="Times New Roman" w:cs="Times New Roman"/>
          <w:szCs w:val="24"/>
        </w:rPr>
        <w:t xml:space="preserve">ξεπεραστούν τα προβλήματα. Με </w:t>
      </w:r>
      <w:proofErr w:type="spellStart"/>
      <w:r>
        <w:rPr>
          <w:rFonts w:eastAsia="Times New Roman" w:cs="Times New Roman"/>
          <w:szCs w:val="24"/>
        </w:rPr>
        <w:t>συγχωρείτε</w:t>
      </w:r>
      <w:proofErr w:type="spellEnd"/>
      <w:r>
        <w:rPr>
          <w:rFonts w:eastAsia="Times New Roman" w:cs="Times New Roman"/>
          <w:szCs w:val="24"/>
        </w:rPr>
        <w:t xml:space="preserve"> πολύ, αλλά η δράση είναι μ</w:t>
      </w:r>
      <w:r>
        <w:rPr>
          <w:rFonts w:eastAsia="Times New Roman" w:cs="Times New Roman"/>
          <w:szCs w:val="24"/>
        </w:rPr>
        <w:t>ί</w:t>
      </w:r>
      <w:r>
        <w:rPr>
          <w:rFonts w:eastAsia="Times New Roman" w:cs="Times New Roman"/>
          <w:szCs w:val="24"/>
        </w:rPr>
        <w:t xml:space="preserve">α δράση η οποία έχει εφαρμοστεί επιτυχώς στη Θράκη και στο Ανατολικό Αιγαίο, στους </w:t>
      </w:r>
      <w:proofErr w:type="spellStart"/>
      <w:r>
        <w:rPr>
          <w:rFonts w:eastAsia="Times New Roman" w:cs="Times New Roman"/>
          <w:szCs w:val="24"/>
        </w:rPr>
        <w:t>Αρκιούς</w:t>
      </w:r>
      <w:proofErr w:type="spellEnd"/>
      <w:r>
        <w:rPr>
          <w:rFonts w:eastAsia="Times New Roman" w:cs="Times New Roman"/>
          <w:szCs w:val="24"/>
        </w:rPr>
        <w:t xml:space="preserve">, στους Λειψούς, στο Αγαθονήσι, τον Εχίνο, σε αυτές τις περιοχές που </w:t>
      </w:r>
      <w:r>
        <w:rPr>
          <w:rFonts w:eastAsia="Times New Roman" w:cs="Times New Roman"/>
          <w:szCs w:val="24"/>
        </w:rPr>
        <w:lastRenderedPageBreak/>
        <w:t>η πολιτεία θεώρησε ότι δεν έχ</w:t>
      </w:r>
      <w:r>
        <w:rPr>
          <w:rFonts w:eastAsia="Times New Roman" w:cs="Times New Roman"/>
          <w:szCs w:val="24"/>
        </w:rPr>
        <w:t>ει κα</w:t>
      </w:r>
      <w:r>
        <w:rPr>
          <w:rFonts w:eastAsia="Times New Roman" w:cs="Times New Roman"/>
          <w:szCs w:val="24"/>
        </w:rPr>
        <w:t>μ</w:t>
      </w:r>
      <w:r>
        <w:rPr>
          <w:rFonts w:eastAsia="Times New Roman" w:cs="Times New Roman"/>
          <w:szCs w:val="24"/>
        </w:rPr>
        <w:t>μία υποχρέωση να παρέχει στους πολίτες το τηλεοπτικό σήμα.</w:t>
      </w:r>
    </w:p>
    <w:p w14:paraId="349D4F4B"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Ερωτηθήκαμε γιατί δεν προκρίνουμε άλλες τεχνολογικές εναλλακτικές. Το νομοσχέδιο είναι κατά τους τύπους και κατά το γράμμα του τεχνολογικά ουδέτερο. Μπορεί να υπάρξει επιλογή. Είναι προφανές </w:t>
      </w:r>
      <w:r>
        <w:rPr>
          <w:rFonts w:eastAsia="Times New Roman" w:cs="Times New Roman"/>
          <w:szCs w:val="24"/>
        </w:rPr>
        <w:t xml:space="preserve">ότι με την ελευθερία αυτή που δίνεται ο πολίτης ανάλογα με τις υπάρχουσες υποδομές θα επιλέξει την οδό που θα τον κάνει πολύ πιο γρήγορα να έχει το τηλεοπτικό σήμα. Τα γνωρίζουμε πάρα πολύ καλά τα προβλήματα της συνδεσιμότητας και γιατί είχαν καθυστερήσει </w:t>
      </w:r>
      <w:r>
        <w:rPr>
          <w:rFonts w:eastAsia="Times New Roman" w:cs="Times New Roman"/>
          <w:szCs w:val="24"/>
        </w:rPr>
        <w:t>και τα έργα τα οποία αυτή τη στιγμή επιταχύνονται.</w:t>
      </w:r>
    </w:p>
    <w:p w14:paraId="349D4F4C"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Άρα, λοιπόν, καλύπτεται το κόστος του εξοπλισμού για ο</w:t>
      </w:r>
      <w:r>
        <w:rPr>
          <w:rFonts w:eastAsia="Times New Roman" w:cs="Times New Roman"/>
          <w:szCs w:val="24"/>
        </w:rPr>
        <w:t>κ</w:t>
      </w:r>
      <w:r>
        <w:rPr>
          <w:rFonts w:eastAsia="Times New Roman" w:cs="Times New Roman"/>
          <w:szCs w:val="24"/>
        </w:rPr>
        <w:t xml:space="preserve">τώ χρόνια. Δεν υπάρχει θέμα μη μετάδοσης </w:t>
      </w:r>
      <w:proofErr w:type="spellStart"/>
      <w:r>
        <w:rPr>
          <w:rFonts w:eastAsia="Times New Roman" w:cs="Times New Roman"/>
          <w:szCs w:val="24"/>
        </w:rPr>
        <w:t>αδειοδοτημένου</w:t>
      </w:r>
      <w:proofErr w:type="spellEnd"/>
      <w:r>
        <w:rPr>
          <w:rFonts w:eastAsia="Times New Roman" w:cs="Times New Roman"/>
          <w:szCs w:val="24"/>
        </w:rPr>
        <w:t xml:space="preserve"> σταθμού, διότι νομοθετείται το λεγόμενο </w:t>
      </w:r>
      <w:r>
        <w:rPr>
          <w:rFonts w:eastAsia="Times New Roman" w:cs="Times New Roman"/>
          <w:szCs w:val="24"/>
          <w:lang w:val="en-US"/>
        </w:rPr>
        <w:t>must</w:t>
      </w:r>
      <w:r w:rsidRPr="003673EC">
        <w:rPr>
          <w:rFonts w:eastAsia="Times New Roman" w:cs="Times New Roman"/>
          <w:szCs w:val="24"/>
        </w:rPr>
        <w:t xml:space="preserve"> </w:t>
      </w:r>
      <w:r>
        <w:rPr>
          <w:rFonts w:eastAsia="Times New Roman" w:cs="Times New Roman"/>
          <w:szCs w:val="24"/>
          <w:lang w:val="en-US"/>
        </w:rPr>
        <w:t>carry</w:t>
      </w:r>
      <w:r w:rsidRPr="003673EC">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must</w:t>
      </w:r>
      <w:r w:rsidRPr="003673EC">
        <w:rPr>
          <w:rFonts w:eastAsia="Times New Roman" w:cs="Times New Roman"/>
          <w:szCs w:val="24"/>
        </w:rPr>
        <w:t xml:space="preserve"> </w:t>
      </w:r>
      <w:r>
        <w:rPr>
          <w:rFonts w:eastAsia="Times New Roman" w:cs="Times New Roman"/>
          <w:szCs w:val="24"/>
          <w:lang w:val="en-US"/>
        </w:rPr>
        <w:t>give</w:t>
      </w:r>
      <w:r w:rsidRPr="003673EC">
        <w:rPr>
          <w:rFonts w:eastAsia="Times New Roman" w:cs="Times New Roman"/>
          <w:szCs w:val="24"/>
        </w:rPr>
        <w:t xml:space="preserve">, </w:t>
      </w:r>
      <w:r>
        <w:rPr>
          <w:rFonts w:eastAsia="Times New Roman" w:cs="Times New Roman"/>
          <w:szCs w:val="24"/>
        </w:rPr>
        <w:t xml:space="preserve">δηλαδή ο </w:t>
      </w:r>
      <w:proofErr w:type="spellStart"/>
      <w:r>
        <w:rPr>
          <w:rFonts w:eastAsia="Times New Roman" w:cs="Times New Roman"/>
          <w:szCs w:val="24"/>
        </w:rPr>
        <w:t>πάροχος</w:t>
      </w:r>
      <w:proofErr w:type="spellEnd"/>
      <w:r>
        <w:rPr>
          <w:rFonts w:eastAsia="Times New Roman" w:cs="Times New Roman"/>
          <w:szCs w:val="24"/>
        </w:rPr>
        <w:t xml:space="preserve"> δικτύου είν</w:t>
      </w:r>
      <w:r>
        <w:rPr>
          <w:rFonts w:eastAsia="Times New Roman" w:cs="Times New Roman"/>
          <w:szCs w:val="24"/>
        </w:rPr>
        <w:t xml:space="preserve">αι υποχρεωμένος να το μεταδώσει στο σήμα του </w:t>
      </w:r>
      <w:proofErr w:type="spellStart"/>
      <w:r>
        <w:rPr>
          <w:rFonts w:eastAsia="Times New Roman" w:cs="Times New Roman"/>
          <w:szCs w:val="24"/>
        </w:rPr>
        <w:t>αδειοδοτημένου</w:t>
      </w:r>
      <w:proofErr w:type="spellEnd"/>
      <w:r>
        <w:rPr>
          <w:rFonts w:eastAsia="Times New Roman" w:cs="Times New Roman"/>
          <w:szCs w:val="24"/>
        </w:rPr>
        <w:t xml:space="preserve"> και ο </w:t>
      </w:r>
      <w:proofErr w:type="spellStart"/>
      <w:r>
        <w:rPr>
          <w:rFonts w:eastAsia="Times New Roman" w:cs="Times New Roman"/>
          <w:szCs w:val="24"/>
        </w:rPr>
        <w:t>πάροχος</w:t>
      </w:r>
      <w:proofErr w:type="spellEnd"/>
      <w:r>
        <w:rPr>
          <w:rFonts w:eastAsia="Times New Roman" w:cs="Times New Roman"/>
          <w:szCs w:val="24"/>
        </w:rPr>
        <w:t xml:space="preserve"> περιεχομένου είναι υποχρεωμένος να δώσει το περιεχόμενό του στον </w:t>
      </w:r>
      <w:proofErr w:type="spellStart"/>
      <w:r>
        <w:rPr>
          <w:rFonts w:eastAsia="Times New Roman" w:cs="Times New Roman"/>
          <w:szCs w:val="24"/>
        </w:rPr>
        <w:t>πάροχο</w:t>
      </w:r>
      <w:proofErr w:type="spellEnd"/>
      <w:r>
        <w:rPr>
          <w:rFonts w:eastAsia="Times New Roman" w:cs="Times New Roman"/>
          <w:szCs w:val="24"/>
        </w:rPr>
        <w:t xml:space="preserve"> δικτύου για να το μεταφέρει. Δεν έχει να κάνει σε τίποτα η εμπορική σχέση, η συμφωνία ή η ασυμφωνία που μπορεί</w:t>
      </w:r>
      <w:r>
        <w:rPr>
          <w:rFonts w:eastAsia="Times New Roman" w:cs="Times New Roman"/>
          <w:szCs w:val="24"/>
        </w:rPr>
        <w:t xml:space="preserve"> να έχει ένας </w:t>
      </w:r>
      <w:proofErr w:type="spellStart"/>
      <w:r>
        <w:rPr>
          <w:rFonts w:eastAsia="Times New Roman" w:cs="Times New Roman"/>
          <w:szCs w:val="24"/>
        </w:rPr>
        <w:t>πάροχος</w:t>
      </w:r>
      <w:proofErr w:type="spellEnd"/>
      <w:r>
        <w:rPr>
          <w:rFonts w:eastAsia="Times New Roman" w:cs="Times New Roman"/>
          <w:szCs w:val="24"/>
        </w:rPr>
        <w:t xml:space="preserve"> δικτύου με έναν </w:t>
      </w:r>
      <w:proofErr w:type="spellStart"/>
      <w:r>
        <w:rPr>
          <w:rFonts w:eastAsia="Times New Roman" w:cs="Times New Roman"/>
          <w:szCs w:val="24"/>
        </w:rPr>
        <w:t>αδειοδοτημένο</w:t>
      </w:r>
      <w:proofErr w:type="spellEnd"/>
      <w:r>
        <w:rPr>
          <w:rFonts w:eastAsia="Times New Roman" w:cs="Times New Roman"/>
          <w:szCs w:val="24"/>
        </w:rPr>
        <w:t xml:space="preserve"> </w:t>
      </w:r>
      <w:proofErr w:type="spellStart"/>
      <w:r>
        <w:rPr>
          <w:rFonts w:eastAsia="Times New Roman" w:cs="Times New Roman"/>
          <w:szCs w:val="24"/>
        </w:rPr>
        <w:t>πάροχο</w:t>
      </w:r>
      <w:proofErr w:type="spellEnd"/>
      <w:r>
        <w:rPr>
          <w:rFonts w:eastAsia="Times New Roman" w:cs="Times New Roman"/>
          <w:szCs w:val="24"/>
        </w:rPr>
        <w:t xml:space="preserve"> περιεχομένου στην προκειμένου περίπτωση. Είναι υποχρεωμένος και ο ένας και άλλος το περιεχόμενο αυτό να φτάσει στους πολίτες</w:t>
      </w:r>
      <w:r>
        <w:rPr>
          <w:rFonts w:eastAsia="Times New Roman" w:cs="Times New Roman"/>
          <w:szCs w:val="24"/>
        </w:rPr>
        <w:t>,</w:t>
      </w:r>
      <w:r>
        <w:rPr>
          <w:rFonts w:eastAsia="Times New Roman" w:cs="Times New Roman"/>
          <w:szCs w:val="24"/>
        </w:rPr>
        <w:t xml:space="preserve"> οι οποίοι με δημόσιο χρήμα και επιδότηση θα έχουν την πρόσβαση στο τηλε</w:t>
      </w:r>
      <w:r>
        <w:rPr>
          <w:rFonts w:eastAsia="Times New Roman" w:cs="Times New Roman"/>
          <w:szCs w:val="24"/>
        </w:rPr>
        <w:t>οπτικό προϊόν.</w:t>
      </w:r>
    </w:p>
    <w:p w14:paraId="349D4F4D"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lastRenderedPageBreak/>
        <w:t xml:space="preserve">Πραγματικά λυπάμαι, βέβαια, να ακούω ξανά και ξανά -επειδή έχουν δοθεί αυτές οι απαντήσεις, κυρίες και κύριοι Βουλευτές- ότι είχε δρομολογήσει η προηγούμενη </w:t>
      </w:r>
      <w:r w:rsidRPr="00472ACC">
        <w:rPr>
          <w:rFonts w:eastAsia="Times New Roman" w:cs="Times New Roman"/>
          <w:szCs w:val="24"/>
        </w:rPr>
        <w:t>κυβέρνηση</w:t>
      </w:r>
      <w:r>
        <w:rPr>
          <w:rFonts w:eastAsia="Times New Roman" w:cs="Times New Roman"/>
          <w:szCs w:val="24"/>
        </w:rPr>
        <w:t xml:space="preserve"> τη λύση του προβλήματος. Εντάξει, κάποια στιγμή νομίζω ότι τα πράγματα πρέ</w:t>
      </w:r>
      <w:r>
        <w:rPr>
          <w:rFonts w:eastAsia="Times New Roman" w:cs="Times New Roman"/>
          <w:szCs w:val="24"/>
        </w:rPr>
        <w:t>πει να τα συζητάμε και με όρους λογικής. Ξανά και ξανά επανέρχεστε και λέτε ότι είχατε ένα πρόγραμμα έτοιμο -γραμμένο στο γόνατο, θα μου επιτρέψετε να σας πω, για να μην πω στη χαρτοπετσέτα- το οποίο</w:t>
      </w:r>
      <w:r w:rsidRPr="00B26E86">
        <w:rPr>
          <w:rFonts w:eastAsia="Times New Roman" w:cs="Times New Roman"/>
          <w:szCs w:val="24"/>
        </w:rPr>
        <w:t xml:space="preserve"> </w:t>
      </w:r>
      <w:r>
        <w:rPr>
          <w:rFonts w:eastAsia="Times New Roman" w:cs="Times New Roman"/>
          <w:szCs w:val="24"/>
        </w:rPr>
        <w:t>-</w:t>
      </w:r>
      <w:r>
        <w:rPr>
          <w:rFonts w:eastAsia="Times New Roman" w:cs="Times New Roman"/>
          <w:szCs w:val="24"/>
        </w:rPr>
        <w:t>ω του θαύματος</w:t>
      </w:r>
      <w:r>
        <w:rPr>
          <w:rFonts w:eastAsia="Times New Roman" w:cs="Times New Roman"/>
          <w:szCs w:val="24"/>
        </w:rPr>
        <w:t>!-</w:t>
      </w:r>
      <w:r>
        <w:rPr>
          <w:rFonts w:eastAsia="Times New Roman" w:cs="Times New Roman"/>
          <w:szCs w:val="24"/>
        </w:rPr>
        <w:t xml:space="preserve"> το καταθέσατε 23 Ιανουαρίου του 2015. </w:t>
      </w:r>
      <w:r>
        <w:rPr>
          <w:rFonts w:eastAsia="Times New Roman" w:cs="Times New Roman"/>
          <w:szCs w:val="24"/>
        </w:rPr>
        <w:t>Την ώρα που μιλούσε δηλαδή ο Σαμαράς στο Σύνταγμα και έκανε την κεντρική του προεκλογική, οι υπηρεσίες δουλεύανε και καταθέταν ένα πρόγραμμα.</w:t>
      </w:r>
    </w:p>
    <w:p w14:paraId="349D4F4E" w14:textId="77777777" w:rsidR="00AA5F14" w:rsidRDefault="00642151">
      <w:pPr>
        <w:spacing w:line="600" w:lineRule="auto"/>
        <w:jc w:val="both"/>
        <w:rPr>
          <w:rFonts w:eastAsia="Times New Roman" w:cs="Times New Roman"/>
          <w:szCs w:val="24"/>
        </w:rPr>
      </w:pPr>
      <w:r>
        <w:rPr>
          <w:rFonts w:eastAsia="Times New Roman" w:cs="Times New Roman"/>
          <w:szCs w:val="24"/>
        </w:rPr>
        <w:t xml:space="preserve">Και προφανώς, προφανέστατα, </w:t>
      </w:r>
      <w:proofErr w:type="spellStart"/>
      <w:r>
        <w:rPr>
          <w:rFonts w:eastAsia="Times New Roman" w:cs="Times New Roman"/>
          <w:szCs w:val="24"/>
        </w:rPr>
        <w:t>απεντάχθηκε</w:t>
      </w:r>
      <w:proofErr w:type="spellEnd"/>
      <w:r>
        <w:rPr>
          <w:rFonts w:eastAsia="Times New Roman" w:cs="Times New Roman"/>
          <w:szCs w:val="24"/>
        </w:rPr>
        <w:t xml:space="preserve"> διότι δεν υπήρχε περίπτωση να χρηματοδοτηθεί, πράγμα που μας το απάντησαν </w:t>
      </w:r>
      <w:r>
        <w:rPr>
          <w:rFonts w:eastAsia="Times New Roman" w:cs="Times New Roman"/>
          <w:szCs w:val="24"/>
        </w:rPr>
        <w:t>και οι αρμόδιες υπηρεσίες αργότερα.</w:t>
      </w:r>
    </w:p>
    <w:p w14:paraId="349D4F4F"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Κοιτάξτε να δείτε, κυρίες και κύριοι συνάδελφοι, νομίζω ότι η χώρα έχει μπει σε μια καινούρ</w:t>
      </w:r>
      <w:r>
        <w:rPr>
          <w:rFonts w:eastAsia="Times New Roman" w:cs="Times New Roman"/>
          <w:szCs w:val="24"/>
        </w:rPr>
        <w:t>γ</w:t>
      </w:r>
      <w:r>
        <w:rPr>
          <w:rFonts w:eastAsia="Times New Roman" w:cs="Times New Roman"/>
          <w:szCs w:val="24"/>
        </w:rPr>
        <w:t xml:space="preserve">ια φάση. Είναι απολύτως σαφές και από τις εξαγγελίες του Πρωθυπουργού στη Θεσσαλονίκη, από το γεγονός, δηλαδή, ότι τελείωσαν τα </w:t>
      </w:r>
      <w:r>
        <w:rPr>
          <w:rFonts w:eastAsia="Times New Roman" w:cs="Times New Roman"/>
          <w:szCs w:val="24"/>
        </w:rPr>
        <w:t>μνημόνια και υπάρχει ο δημοσιονομικός χώρος για να υπάρχουν οι αναγκαίες διορθώσεις και βελτιώσεις και οι μεταβολές που πρέπει να υπάρξουν.</w:t>
      </w:r>
    </w:p>
    <w:p w14:paraId="349D4F50"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Θα σας έλεγα ότι πρέπει να κάνουμε όλοι μια προσπάθεια να μετατοπίσουμε λίγο την κουβέντα και να χαμηλώσουμε και λίγο τους τόνους, διότι αντιλαμβάνομαι </w:t>
      </w:r>
      <w:r>
        <w:rPr>
          <w:rFonts w:eastAsia="Times New Roman" w:cs="Times New Roman"/>
          <w:szCs w:val="24"/>
        </w:rPr>
        <w:lastRenderedPageBreak/>
        <w:t>ότι για το παρελθόν θα δυσκολευτούμε πάρα πολύ να συμφωνήσουμε, αλλά θα πρέπει λίγο για το μέλλον να συζ</w:t>
      </w:r>
      <w:r>
        <w:rPr>
          <w:rFonts w:eastAsia="Times New Roman" w:cs="Times New Roman"/>
          <w:szCs w:val="24"/>
        </w:rPr>
        <w:t>ητήσουμε επί προγραμμάτων.</w:t>
      </w:r>
    </w:p>
    <w:p w14:paraId="349D4F51"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Περίμενα να ακούσω εδώ από όσους ξιφούλκησαν εναντίον της Κυβέρνησης</w:t>
      </w:r>
      <w:r>
        <w:rPr>
          <w:rFonts w:eastAsia="Times New Roman" w:cs="Times New Roman"/>
          <w:szCs w:val="24"/>
        </w:rPr>
        <w:t>,</w:t>
      </w:r>
      <w:r>
        <w:rPr>
          <w:rFonts w:eastAsia="Times New Roman" w:cs="Times New Roman"/>
          <w:szCs w:val="24"/>
        </w:rPr>
        <w:t xml:space="preserve"> λέγοντας ότι είναι η χειρότερη κυβέρνηση όλων των εποχών, που έφερε το χειρότερο μνημόνιο, έχει καταστρέψει τη χώρα -η οποία χώρα είχε διασωθεί όταν είχε ανεργ</w:t>
      </w:r>
      <w:r>
        <w:rPr>
          <w:rFonts w:eastAsia="Times New Roman" w:cs="Times New Roman"/>
          <w:szCs w:val="24"/>
        </w:rPr>
        <w:t>ία 27% και τώρα που έχει 19,1% είναι κατεστραμμένη</w:t>
      </w:r>
      <w:r w:rsidRPr="006359F6">
        <w:rPr>
          <w:rFonts w:eastAsia="Times New Roman" w:cs="Times New Roman"/>
          <w:szCs w:val="24"/>
        </w:rPr>
        <w:t>-</w:t>
      </w:r>
      <w:r>
        <w:rPr>
          <w:rFonts w:eastAsia="Times New Roman" w:cs="Times New Roman"/>
          <w:szCs w:val="24"/>
        </w:rPr>
        <w:t xml:space="preserve"> θα περίμενα να ακούσω πραγματικά σε ένα-ένα από τα μέτρα τα οποία θα γίνουν νόμος του κράτους με τον προϋπολογισμό</w:t>
      </w:r>
      <w:r>
        <w:rPr>
          <w:rFonts w:eastAsia="Times New Roman" w:cs="Times New Roman"/>
          <w:szCs w:val="24"/>
        </w:rPr>
        <w:t>,</w:t>
      </w:r>
      <w:r>
        <w:rPr>
          <w:rFonts w:eastAsia="Times New Roman" w:cs="Times New Roman"/>
          <w:szCs w:val="24"/>
        </w:rPr>
        <w:t xml:space="preserve"> εάν υπάρχει συμφωνία ή διαφωνία. </w:t>
      </w:r>
    </w:p>
    <w:p w14:paraId="349D4F52"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Και να σας πω και κάτι, γιατί πρέπει να υπάρχει και λί</w:t>
      </w:r>
      <w:r>
        <w:rPr>
          <w:rFonts w:eastAsia="Times New Roman" w:cs="Times New Roman"/>
          <w:szCs w:val="24"/>
        </w:rPr>
        <w:t xml:space="preserve">γο μεγάλη καρδιά στην πολιτική; Βρίστε μας. Ορίστε, εξαντλήστε όλους τους δυνατούς χαρακτηρισμούς. Δεν μπορεί να σιωπάτε για τα άλλα όμως. Να μειωθεί ή να μην μειωθεί ο ΕΝΦΙΑ, τον οποία φέρατε χωρίς εντολή; Σε αυτό δεν μπορούμε τώρα να λέμε </w:t>
      </w:r>
      <w:proofErr w:type="spellStart"/>
      <w:r>
        <w:rPr>
          <w:rFonts w:eastAsia="Times New Roman" w:cs="Times New Roman"/>
          <w:szCs w:val="24"/>
        </w:rPr>
        <w:t>μισόλογα</w:t>
      </w:r>
      <w:proofErr w:type="spellEnd"/>
      <w:r>
        <w:rPr>
          <w:rFonts w:eastAsia="Times New Roman" w:cs="Times New Roman"/>
          <w:szCs w:val="24"/>
        </w:rPr>
        <w:t>. Να με</w:t>
      </w:r>
      <w:r>
        <w:rPr>
          <w:rFonts w:eastAsia="Times New Roman" w:cs="Times New Roman"/>
          <w:szCs w:val="24"/>
        </w:rPr>
        <w:t xml:space="preserve">ιωθούν ή να μην μειωθούν οι ασφαλιστικές εισφορές για τους αυτοαπασχολούμενους; Ολόκληρα κινήματα κάνατε. Έχετε καταραστεί τον </w:t>
      </w:r>
      <w:proofErr w:type="spellStart"/>
      <w:r>
        <w:rPr>
          <w:rFonts w:eastAsia="Times New Roman" w:cs="Times New Roman"/>
          <w:szCs w:val="24"/>
        </w:rPr>
        <w:t>Κατρούγκαλο</w:t>
      </w:r>
      <w:proofErr w:type="spellEnd"/>
      <w:r>
        <w:rPr>
          <w:rFonts w:eastAsia="Times New Roman" w:cs="Times New Roman"/>
          <w:szCs w:val="24"/>
        </w:rPr>
        <w:t xml:space="preserve"> εκατοντάδες φορές.</w:t>
      </w:r>
    </w:p>
    <w:p w14:paraId="349D4F53"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lastRenderedPageBreak/>
        <w:t>Αυτό αφορά κυρίως, θα έλεγα, τους συναδέλφους από το Κίνημα Αλλαγής</w:t>
      </w:r>
      <w:r>
        <w:rPr>
          <w:rFonts w:eastAsia="Times New Roman" w:cs="Times New Roman"/>
          <w:szCs w:val="24"/>
        </w:rPr>
        <w:t>,</w:t>
      </w:r>
      <w:r>
        <w:rPr>
          <w:rFonts w:eastAsia="Times New Roman" w:cs="Times New Roman"/>
          <w:szCs w:val="24"/>
        </w:rPr>
        <w:t xml:space="preserve"> όπου εκεί θα περίμενα να γίνε</w:t>
      </w:r>
      <w:r>
        <w:rPr>
          <w:rFonts w:eastAsia="Times New Roman" w:cs="Times New Roman"/>
          <w:szCs w:val="24"/>
        </w:rPr>
        <w:t>ι η ανταλλαγή απόψεων στο επίπεδο των προγραμμάτων. Διότι γνωρίζω ότι με τη Νέα Δημοκρατία υπάρχει πραγματικά χάος προγραμματικό και αυτό δεν χάνει ευκαιρία να μας το θυμίζει.</w:t>
      </w:r>
    </w:p>
    <w:p w14:paraId="349D4F54"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Έρχεται, βεβαίως, ως δικαιωμένη, όταν δεν χρησιμοποιεί </w:t>
      </w:r>
      <w:r>
        <w:rPr>
          <w:rFonts w:eastAsia="Times New Roman" w:cs="Times New Roman"/>
          <w:szCs w:val="24"/>
          <w:lang w:val="en-US"/>
        </w:rPr>
        <w:t>fake</w:t>
      </w:r>
      <w:r w:rsidRPr="00EF0CAC">
        <w:rPr>
          <w:rFonts w:eastAsia="Times New Roman" w:cs="Times New Roman"/>
          <w:szCs w:val="24"/>
        </w:rPr>
        <w:t xml:space="preserve"> </w:t>
      </w:r>
      <w:r>
        <w:rPr>
          <w:rFonts w:eastAsia="Times New Roman" w:cs="Times New Roman"/>
          <w:szCs w:val="24"/>
          <w:lang w:val="en-US"/>
        </w:rPr>
        <w:t>news</w:t>
      </w:r>
      <w:r w:rsidRPr="00EF0CAC">
        <w:rPr>
          <w:rFonts w:eastAsia="Times New Roman" w:cs="Times New Roman"/>
          <w:szCs w:val="24"/>
        </w:rPr>
        <w:t>.</w:t>
      </w:r>
      <w:r>
        <w:rPr>
          <w:rFonts w:eastAsia="Times New Roman" w:cs="Times New Roman"/>
          <w:szCs w:val="24"/>
        </w:rPr>
        <w:t xml:space="preserve"> Ο </w:t>
      </w:r>
      <w:proofErr w:type="spellStart"/>
      <w:r>
        <w:rPr>
          <w:rFonts w:eastAsia="Times New Roman" w:cs="Times New Roman"/>
          <w:szCs w:val="24"/>
        </w:rPr>
        <w:t>Τραμπ</w:t>
      </w:r>
      <w:proofErr w:type="spellEnd"/>
      <w:r>
        <w:rPr>
          <w:rFonts w:eastAsia="Times New Roman" w:cs="Times New Roman"/>
          <w:szCs w:val="24"/>
        </w:rPr>
        <w:t>, λέει,</w:t>
      </w:r>
      <w:r>
        <w:rPr>
          <w:rFonts w:eastAsia="Times New Roman" w:cs="Times New Roman"/>
          <w:szCs w:val="24"/>
        </w:rPr>
        <w:t xml:space="preserve"> είπε έξι φορές τα Σκόπια Μακεδονία. Τα έχει αναγνωρίσει από το 1992, αν δεν κάνω λάθος, με το συνταγματικό όνομα. Με αυτό έγινε ο κακός χαμός στα διαδίκτυα και στα μέσα κοινωνικής δικτύωσης.</w:t>
      </w:r>
    </w:p>
    <w:p w14:paraId="349D4F55"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Ταξιδεύσαμε, λέει, με το κυβερνητικό αεροσκάφος για τη Θεσσαλονί</w:t>
      </w:r>
      <w:r>
        <w:rPr>
          <w:rFonts w:eastAsia="Times New Roman" w:cs="Times New Roman"/>
          <w:szCs w:val="24"/>
        </w:rPr>
        <w:t xml:space="preserve">κη. Με ειδικά ναυλωμένο τρένο πήγαμε. Και αυτό έγινε επιχείρημα αντιπαράθεσης. Πραγματικά, δηλαδή, εκπλήσσομαι. Νομίζω ότι αυτά θυμίζουν τα επιχειρήματα του τύπου ότι ο </w:t>
      </w:r>
      <w:proofErr w:type="spellStart"/>
      <w:r>
        <w:rPr>
          <w:rFonts w:eastAsia="Times New Roman" w:cs="Times New Roman"/>
          <w:szCs w:val="24"/>
        </w:rPr>
        <w:t>Φλαμπουράρης</w:t>
      </w:r>
      <w:proofErr w:type="spellEnd"/>
      <w:r>
        <w:rPr>
          <w:rFonts w:eastAsia="Times New Roman" w:cs="Times New Roman"/>
          <w:szCs w:val="24"/>
        </w:rPr>
        <w:t xml:space="preserve"> οδηγούσε εκείνο το ταχύπλοο στην Αίγινα που είχε γίνει το δυστύχημα και, β</w:t>
      </w:r>
      <w:r>
        <w:rPr>
          <w:rFonts w:eastAsia="Times New Roman" w:cs="Times New Roman"/>
          <w:szCs w:val="24"/>
        </w:rPr>
        <w:t xml:space="preserve">εβαίως, ο δύσμοιρος παππούς που βλέπει τον εαυτό του από το 2011 να παρουσιάζεται κάθε χρόνο ως διαδηλωτής που έκανε διαδήλωση προχθές. Αυτού του επιπέδου η αντιπαράθεση γίνεται και γίνεται από ανθρώπους οι οποίοι θα κοσμήσουν και τα ψηφοδέλτιά σας. Θα το </w:t>
      </w:r>
      <w:r>
        <w:rPr>
          <w:rFonts w:eastAsia="Times New Roman" w:cs="Times New Roman"/>
          <w:szCs w:val="24"/>
        </w:rPr>
        <w:t>καλωσορίσουμε γιατί θα εμπλουτίσουν τον πολιτικό μας διάλογο, νομίζω, και την αντιπαράθεση.</w:t>
      </w:r>
    </w:p>
    <w:p w14:paraId="349D4F56"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lastRenderedPageBreak/>
        <w:t>Κοιτάξτε, η Νέα Δημοκρατία δεν μπορεί να έρχεται εδώ και να θεωρεί εαυτόν δικαιωμένο ούτε για την πορεία των προγραμμάτων ούτε για το θέμα των αδειών ούτε, βεβαίως,</w:t>
      </w:r>
      <w:r>
        <w:rPr>
          <w:rFonts w:eastAsia="Times New Roman" w:cs="Times New Roman"/>
          <w:szCs w:val="24"/>
        </w:rPr>
        <w:t xml:space="preserve"> για το θέμα του </w:t>
      </w:r>
      <w:r>
        <w:rPr>
          <w:rFonts w:eastAsia="Times New Roman" w:cs="Times New Roman"/>
          <w:szCs w:val="24"/>
        </w:rPr>
        <w:t>«μ</w:t>
      </w:r>
      <w:r>
        <w:rPr>
          <w:rFonts w:eastAsia="Times New Roman" w:cs="Times New Roman"/>
          <w:szCs w:val="24"/>
        </w:rPr>
        <w:t>ακεδονικού</w:t>
      </w:r>
      <w:r>
        <w:rPr>
          <w:rFonts w:eastAsia="Times New Roman" w:cs="Times New Roman"/>
          <w:szCs w:val="24"/>
        </w:rPr>
        <w:t>»</w:t>
      </w:r>
      <w:r>
        <w:rPr>
          <w:rFonts w:eastAsia="Times New Roman" w:cs="Times New Roman"/>
          <w:szCs w:val="24"/>
        </w:rPr>
        <w:t xml:space="preserve">. Ποια είναι η θέση σας για το </w:t>
      </w:r>
      <w:r>
        <w:rPr>
          <w:rFonts w:eastAsia="Times New Roman" w:cs="Times New Roman"/>
          <w:szCs w:val="24"/>
        </w:rPr>
        <w:t>«μ</w:t>
      </w:r>
      <w:r>
        <w:rPr>
          <w:rFonts w:eastAsia="Times New Roman" w:cs="Times New Roman"/>
          <w:szCs w:val="24"/>
        </w:rPr>
        <w:t>ακεδονικό</w:t>
      </w:r>
      <w:r>
        <w:rPr>
          <w:rFonts w:eastAsia="Times New Roman" w:cs="Times New Roman"/>
          <w:szCs w:val="24"/>
        </w:rPr>
        <w:t>»</w:t>
      </w:r>
      <w:r>
        <w:rPr>
          <w:rFonts w:eastAsia="Times New Roman" w:cs="Times New Roman"/>
          <w:szCs w:val="24"/>
        </w:rPr>
        <w:t xml:space="preserve">; Θα γίνουν εκλογές σε έναν χρόνο. Θα διεκδικήσετε ψήφο για να ακυρώσετε τη συμφωνία; Θα διεκδικήσετε ψήφο για να ακυρώσετε την </w:t>
      </w:r>
      <w:proofErr w:type="spellStart"/>
      <w:r>
        <w:rPr>
          <w:rFonts w:eastAsia="Times New Roman" w:cs="Times New Roman"/>
          <w:szCs w:val="24"/>
        </w:rPr>
        <w:t>αδειοδότηση</w:t>
      </w:r>
      <w:proofErr w:type="spellEnd"/>
      <w:r>
        <w:rPr>
          <w:rFonts w:eastAsia="Times New Roman" w:cs="Times New Roman"/>
          <w:szCs w:val="24"/>
        </w:rPr>
        <w:t xml:space="preserve"> των τηλεοπτικών σταθμών η οποία έγινε; Θα δ</w:t>
      </w:r>
      <w:r>
        <w:rPr>
          <w:rFonts w:eastAsia="Times New Roman" w:cs="Times New Roman"/>
          <w:szCs w:val="24"/>
        </w:rPr>
        <w:t>ιεκδικήσετε ψήφο για να πάτε ξανά σε πιστοληπτική γραμμή; Αυτό το θεωρώ απολύτως βέβαιο, διότι το πρόγραμμά σας είναι αδύνατο να γίνει αποδεκτό από την πλειο</w:t>
      </w:r>
      <w:r>
        <w:rPr>
          <w:rFonts w:eastAsia="Times New Roman" w:cs="Times New Roman"/>
          <w:szCs w:val="24"/>
        </w:rPr>
        <w:t>νότητα</w:t>
      </w:r>
      <w:r>
        <w:rPr>
          <w:rFonts w:eastAsia="Times New Roman" w:cs="Times New Roman"/>
          <w:szCs w:val="24"/>
        </w:rPr>
        <w:t xml:space="preserve"> του λαού σε συνθήκες ομαλότητας.</w:t>
      </w:r>
    </w:p>
    <w:p w14:paraId="349D4F57"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Τι έρχεστε και λέτε τώρα; Έρχεστε και πασάρετε για το ασφαλ</w:t>
      </w:r>
      <w:r>
        <w:rPr>
          <w:rFonts w:eastAsia="Times New Roman" w:cs="Times New Roman"/>
          <w:szCs w:val="24"/>
        </w:rPr>
        <w:t xml:space="preserve">ιστικό μία λύση η οποία έχει καταρρεύσει παταγωδώς όπου εφαρμόστηκε. Το κράτος αποσύρεται </w:t>
      </w:r>
      <w:r>
        <w:rPr>
          <w:rFonts w:eastAsia="Times New Roman" w:cs="Times New Roman"/>
          <w:szCs w:val="24"/>
          <w:lang w:val="en-US"/>
        </w:rPr>
        <w:t>de</w:t>
      </w:r>
      <w:r w:rsidRPr="00F930FA">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από την ασφάλιση και προσθέτει δύο πυλώνες –τον τρίτο πυλώνα δεν χρειάζεται να τον κάνει τίποτα. Και τι κάνει; Κάνει τον δεύτερο, τον επικουρικό πυλώνα και α</w:t>
      </w:r>
      <w:r>
        <w:rPr>
          <w:rFonts w:eastAsia="Times New Roman" w:cs="Times New Roman"/>
          <w:szCs w:val="24"/>
        </w:rPr>
        <w:t xml:space="preserve">υτόν ιδιωτικό. Το 50% των συνταξιούχων στη Χιλή πρέπει να συνεχίσει να δουλεύει με αυτό το ωραίο σύστημα το οποίο </w:t>
      </w:r>
      <w:proofErr w:type="spellStart"/>
      <w:r>
        <w:rPr>
          <w:rFonts w:eastAsia="Times New Roman" w:cs="Times New Roman"/>
          <w:szCs w:val="24"/>
        </w:rPr>
        <w:t>εφήρμοσε</w:t>
      </w:r>
      <w:proofErr w:type="spellEnd"/>
      <w:r>
        <w:rPr>
          <w:rFonts w:eastAsia="Times New Roman" w:cs="Times New Roman"/>
          <w:szCs w:val="24"/>
        </w:rPr>
        <w:t xml:space="preserve"> ο </w:t>
      </w:r>
      <w:proofErr w:type="spellStart"/>
      <w:r>
        <w:rPr>
          <w:rFonts w:eastAsia="Times New Roman" w:cs="Times New Roman"/>
          <w:szCs w:val="24"/>
        </w:rPr>
        <w:t>Πινοσέτ</w:t>
      </w:r>
      <w:proofErr w:type="spellEnd"/>
      <w:r>
        <w:rPr>
          <w:rFonts w:eastAsia="Times New Roman" w:cs="Times New Roman"/>
          <w:szCs w:val="24"/>
        </w:rPr>
        <w:t>.</w:t>
      </w:r>
    </w:p>
    <w:p w14:paraId="349D4F58" w14:textId="77777777" w:rsidR="00AA5F14" w:rsidRDefault="0064215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Θα μου επιτρέψετε να πω ότι πιστεύω βαθιά πως ήταν σκόπιμη η </w:t>
      </w:r>
      <w:proofErr w:type="spellStart"/>
      <w:r>
        <w:rPr>
          <w:rFonts w:eastAsia="Times New Roman" w:cs="Times New Roman"/>
          <w:szCs w:val="24"/>
        </w:rPr>
        <w:t>σχετικοποίηση</w:t>
      </w:r>
      <w:proofErr w:type="spellEnd"/>
      <w:r>
        <w:rPr>
          <w:rFonts w:eastAsia="Times New Roman" w:cs="Times New Roman"/>
          <w:szCs w:val="24"/>
        </w:rPr>
        <w:t xml:space="preserve"> της δικτατορίας του </w:t>
      </w:r>
      <w:proofErr w:type="spellStart"/>
      <w:r>
        <w:rPr>
          <w:rFonts w:eastAsia="Times New Roman" w:cs="Times New Roman"/>
          <w:szCs w:val="24"/>
        </w:rPr>
        <w:t>Πινοσέτ</w:t>
      </w:r>
      <w:proofErr w:type="spellEnd"/>
      <w:r>
        <w:rPr>
          <w:rFonts w:eastAsia="Times New Roman" w:cs="Times New Roman"/>
          <w:szCs w:val="24"/>
        </w:rPr>
        <w:t>. Όπως σκόπιμο είναι</w:t>
      </w:r>
      <w:r>
        <w:rPr>
          <w:rFonts w:eastAsia="Times New Roman" w:cs="Times New Roman"/>
          <w:szCs w:val="24"/>
        </w:rPr>
        <w:t xml:space="preserve"> και το να ανεβαίνει κανείς σε αυτό εδώ το Βήμα και να συγκρίνει αυτή την Κυβέρνηση με δικτατορίες. Αυτό, δυστυχώς, αποτελεί μια σκοπιμότητα, η οποία είναι στρατηγική για την ακροδεξιά </w:t>
      </w:r>
      <w:r>
        <w:rPr>
          <w:rFonts w:eastAsia="Times New Roman" w:cs="Times New Roman"/>
          <w:szCs w:val="24"/>
        </w:rPr>
        <w:lastRenderedPageBreak/>
        <w:t>πτέρυγα της Νέας Δημοκρατίας, η οποία ακριβώς επιθυμεί στα μάτια και στ</w:t>
      </w:r>
      <w:r>
        <w:rPr>
          <w:rFonts w:eastAsia="Times New Roman" w:cs="Times New Roman"/>
          <w:szCs w:val="24"/>
        </w:rPr>
        <w:t xml:space="preserve">ις καρδιές του κόσμου να </w:t>
      </w:r>
      <w:proofErr w:type="spellStart"/>
      <w:r>
        <w:rPr>
          <w:rFonts w:eastAsia="Times New Roman" w:cs="Times New Roman"/>
          <w:szCs w:val="24"/>
        </w:rPr>
        <w:t>σχετικοποιήσει</w:t>
      </w:r>
      <w:proofErr w:type="spellEnd"/>
      <w:r>
        <w:rPr>
          <w:rFonts w:eastAsia="Times New Roman" w:cs="Times New Roman"/>
          <w:szCs w:val="24"/>
        </w:rPr>
        <w:t xml:space="preserve"> τις δικτατορίες.</w:t>
      </w:r>
    </w:p>
    <w:p w14:paraId="349D4F59" w14:textId="77777777" w:rsidR="00AA5F14" w:rsidRDefault="0064215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Λυπάμαι πάρα πολύ, αλλά νομίζω ότι ο κόσμος έχει καταλάβει ότι εδώ προγραμματικά υπάρχουν δύο εντελώς διαφορετικές στρατηγικές. Το σύνθημα του ΕΦΚΑ είναι «όλοι μαζί πιο δυνατοί»</w:t>
      </w:r>
      <w:r w:rsidRPr="00D3355B">
        <w:rPr>
          <w:rFonts w:eastAsia="Times New Roman" w:cs="Times New Roman"/>
          <w:szCs w:val="24"/>
        </w:rPr>
        <w:t>,</w:t>
      </w:r>
      <w:r>
        <w:rPr>
          <w:rFonts w:eastAsia="Times New Roman" w:cs="Times New Roman"/>
          <w:szCs w:val="24"/>
        </w:rPr>
        <w:t xml:space="preserve"> το σύνθημα του δικού</w:t>
      </w:r>
      <w:r>
        <w:rPr>
          <w:rFonts w:eastAsia="Times New Roman" w:cs="Times New Roman"/>
          <w:szCs w:val="24"/>
        </w:rPr>
        <w:t xml:space="preserve"> σας ασφαλιστικού είναι «</w:t>
      </w:r>
      <w:r>
        <w:rPr>
          <w:rFonts w:eastAsia="Times New Roman" w:cs="Times New Roman"/>
          <w:szCs w:val="24"/>
          <w:lang w:val="en-US"/>
        </w:rPr>
        <w:t>o</w:t>
      </w:r>
      <w:r w:rsidRPr="00D3355B">
        <w:rPr>
          <w:rFonts w:eastAsia="Times New Roman" w:cs="Times New Roman"/>
          <w:szCs w:val="24"/>
        </w:rPr>
        <w:t xml:space="preserve"> </w:t>
      </w:r>
      <w:proofErr w:type="spellStart"/>
      <w:r>
        <w:rPr>
          <w:rFonts w:eastAsia="Times New Roman" w:cs="Times New Roman"/>
          <w:szCs w:val="24"/>
        </w:rPr>
        <w:t>σώζων</w:t>
      </w:r>
      <w:proofErr w:type="spellEnd"/>
      <w:r>
        <w:rPr>
          <w:rFonts w:eastAsia="Times New Roman" w:cs="Times New Roman"/>
          <w:szCs w:val="24"/>
        </w:rPr>
        <w:t xml:space="preserve"> εαυτόν </w:t>
      </w:r>
      <w:proofErr w:type="spellStart"/>
      <w:r>
        <w:rPr>
          <w:rFonts w:eastAsia="Times New Roman" w:cs="Times New Roman"/>
          <w:szCs w:val="24"/>
        </w:rPr>
        <w:t>σωθήτω</w:t>
      </w:r>
      <w:proofErr w:type="spellEnd"/>
      <w:r>
        <w:rPr>
          <w:rFonts w:eastAsia="Times New Roman" w:cs="Times New Roman"/>
          <w:szCs w:val="24"/>
        </w:rPr>
        <w:t>». Το σύνθημα το δικό μας για την ψηφιακή πολιτική είναι «το αύριο, σήμερα για όλους», ενώ οι δικές σας πολιτικές άφησαν στο «μαύρο» τους ανθρώπους, οι οποίοι δεν μπορούσαν να δουν τηλεοπτικό σήμα. Υπάρχουν όλε</w:t>
      </w:r>
      <w:r>
        <w:rPr>
          <w:rFonts w:eastAsia="Times New Roman" w:cs="Times New Roman"/>
          <w:szCs w:val="24"/>
        </w:rPr>
        <w:t>ς οι δυνατότητες ο πολιτικός διάλογος να βελτιωθεί, να αναβαθμιστεί και να γίνει στη βάση πολιτικών επιχειρημάτων.</w:t>
      </w:r>
    </w:p>
    <w:p w14:paraId="349D4F5A" w14:textId="77777777" w:rsidR="00AA5F14" w:rsidRDefault="0064215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Θα σας έλεγα ότι υπάρχει το θετικό υπόβαθρο της </w:t>
      </w:r>
      <w:proofErr w:type="spellStart"/>
      <w:r>
        <w:rPr>
          <w:rFonts w:eastAsia="Times New Roman" w:cs="Times New Roman"/>
          <w:szCs w:val="24"/>
        </w:rPr>
        <w:t>αποσυμπίεσης</w:t>
      </w:r>
      <w:proofErr w:type="spellEnd"/>
      <w:r>
        <w:rPr>
          <w:rFonts w:eastAsia="Times New Roman" w:cs="Times New Roman"/>
          <w:szCs w:val="24"/>
        </w:rPr>
        <w:t xml:space="preserve"> από την ύπαρξη προγραμμάτων. Η χώρα έχει βγει από τα μνημόνια. Μπορεί, λοιπόν, κ</w:t>
      </w:r>
      <w:r>
        <w:rPr>
          <w:rFonts w:eastAsia="Times New Roman" w:cs="Times New Roman"/>
          <w:szCs w:val="24"/>
        </w:rPr>
        <w:t>άθε κόμμα να απλώσει το πρόγραμμά του μπροστά στον ελληνικό λαό.</w:t>
      </w:r>
    </w:p>
    <w:p w14:paraId="349D4F5B" w14:textId="77777777" w:rsidR="00AA5F14" w:rsidRDefault="0064215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Εσείς έχετε μ</w:t>
      </w:r>
      <w:r>
        <w:rPr>
          <w:rFonts w:eastAsia="Times New Roman" w:cs="Times New Roman"/>
          <w:szCs w:val="24"/>
        </w:rPr>
        <w:t>ί</w:t>
      </w:r>
      <w:r>
        <w:rPr>
          <w:rFonts w:eastAsia="Times New Roman" w:cs="Times New Roman"/>
          <w:szCs w:val="24"/>
        </w:rPr>
        <w:t xml:space="preserve">α δέσμευση, να δικαιολογήσετε όλα όσα κάνατε μέχρι το 2014. Αυτό θα σας ακολουθεί και με αυτή την πραγματικότητα και τα προγραμματικά </w:t>
      </w:r>
      <w:proofErr w:type="spellStart"/>
      <w:r>
        <w:rPr>
          <w:rFonts w:eastAsia="Times New Roman" w:cs="Times New Roman"/>
          <w:szCs w:val="24"/>
        </w:rPr>
        <w:t>προτάγματα</w:t>
      </w:r>
      <w:proofErr w:type="spellEnd"/>
      <w:r>
        <w:rPr>
          <w:rFonts w:eastAsia="Times New Roman" w:cs="Times New Roman"/>
          <w:szCs w:val="24"/>
        </w:rPr>
        <w:t xml:space="preserve"> θα αναμετρηθείτε, βεβαίως, με τη</w:t>
      </w:r>
      <w:r>
        <w:rPr>
          <w:rFonts w:eastAsia="Times New Roman" w:cs="Times New Roman"/>
          <w:szCs w:val="24"/>
        </w:rPr>
        <w:t>ν δημοκρατική προοδευτική αριστερή παράταξη και ο λαός θα αποφανθεί, όπως έχει αποφανθεί και στο παρελθόν, ότι θα συνεχίσει αυτή την πορεία ανάκαμψης.</w:t>
      </w:r>
    </w:p>
    <w:p w14:paraId="349D4F5C" w14:textId="77777777" w:rsidR="00AA5F14" w:rsidRDefault="0064215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349D4F5D" w14:textId="77777777" w:rsidR="00AA5F14" w:rsidRDefault="00642151">
      <w:pPr>
        <w:tabs>
          <w:tab w:val="left" w:pos="1138"/>
          <w:tab w:val="left" w:pos="1565"/>
          <w:tab w:val="left" w:pos="2965"/>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49D4F5E" w14:textId="77777777" w:rsidR="00AA5F14" w:rsidRDefault="0064215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w:t>
      </w:r>
      <w:r>
        <w:rPr>
          <w:rFonts w:eastAsia="Times New Roman" w:cs="Times New Roman"/>
          <w:szCs w:val="24"/>
        </w:rPr>
        <w:t>στούμε.</w:t>
      </w:r>
    </w:p>
    <w:p w14:paraId="349D4F5F" w14:textId="77777777" w:rsidR="00AA5F14" w:rsidRDefault="0064215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Τώρα αρχίζει ο κύκλος των Κοινοβουλευτικών Εκπροσώπων.</w:t>
      </w:r>
    </w:p>
    <w:p w14:paraId="349D4F60" w14:textId="77777777" w:rsidR="00AA5F14" w:rsidRDefault="0064215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Ξυδάκη</w:t>
      </w:r>
      <w:proofErr w:type="spellEnd"/>
      <w:r>
        <w:rPr>
          <w:rFonts w:eastAsia="Times New Roman" w:cs="Times New Roman"/>
          <w:szCs w:val="24"/>
        </w:rPr>
        <w:t>, θα δώσω πρώτα τον λόγο στον κ. Τζαβάρα, που τον ζήτησε, και μετά ακολουθείτε εσείς.</w:t>
      </w:r>
    </w:p>
    <w:p w14:paraId="349D4F61" w14:textId="77777777" w:rsidR="00AA5F14" w:rsidRDefault="0064215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Κύριε Τζαβάρα, έχετε τον λόγο για δώδεκα λεπτά.</w:t>
      </w:r>
    </w:p>
    <w:p w14:paraId="349D4F62" w14:textId="77777777" w:rsidR="00AA5F14" w:rsidRDefault="0064215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Ευχαριστώ πολύ, κυρία Πρόεδρε.</w:t>
      </w:r>
    </w:p>
    <w:p w14:paraId="349D4F63" w14:textId="77777777" w:rsidR="00AA5F14" w:rsidRDefault="0064215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 πριν αναφερθώ σε εσάς, θα κάνω μ</w:t>
      </w:r>
      <w:r>
        <w:rPr>
          <w:rFonts w:eastAsia="Times New Roman" w:cs="Times New Roman"/>
          <w:szCs w:val="24"/>
        </w:rPr>
        <w:t>ί</w:t>
      </w:r>
      <w:r>
        <w:rPr>
          <w:rFonts w:eastAsia="Times New Roman" w:cs="Times New Roman"/>
          <w:szCs w:val="24"/>
        </w:rPr>
        <w:t>α αναφορά στη σημερινή ομιλία του Πρωθυπουργού στο Ευρωκοινοβούλιο. Πραγματικά, είναι ίσως από τις πιο μελανές στιγμές στην ιστορία των εμφανίσεων των Ελλήνων Πρωθυπουργών σε δ</w:t>
      </w:r>
      <w:r>
        <w:rPr>
          <w:rFonts w:eastAsia="Times New Roman" w:cs="Times New Roman"/>
          <w:szCs w:val="24"/>
        </w:rPr>
        <w:t>ιεθνείς οργανισμούς να εμφανίζεται Πρωθυπουργός της χώρας και να μεταφέρει στο Ευρωπαϊκό Κοινοβούλιο τις εσωκομματικές αντιπαλότητες, μάλλον τις κομματικές αντιπαλότητες, που σοβούν στο εσωτερικό.</w:t>
      </w:r>
    </w:p>
    <w:p w14:paraId="349D4F64" w14:textId="77777777" w:rsidR="00AA5F14" w:rsidRDefault="0064215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Η πιο αλγεινή εικόνα σήμερα εμφανίστηκε στο Ευρωκοινοβούλιο</w:t>
      </w:r>
      <w:r>
        <w:rPr>
          <w:rFonts w:eastAsia="Times New Roman" w:cs="Times New Roman"/>
          <w:szCs w:val="24"/>
        </w:rPr>
        <w:t xml:space="preserve">, όχι τόσο από το γεγονός ότι δεν προκάλεσε το ενδιαφέρον πολλών Ευρωβουλευτών η ομιλία </w:t>
      </w:r>
      <w:r>
        <w:rPr>
          <w:rFonts w:eastAsia="Times New Roman" w:cs="Times New Roman"/>
          <w:szCs w:val="24"/>
        </w:rPr>
        <w:lastRenderedPageBreak/>
        <w:t>του Πρωθυπουργού, αλλά κυρίως γιατί βρήκε την ευκαιρία, προκειμένου να υποχωρήσει άτακτα σε αυτά που άκουγε από αυτούς που του προσαγόρευαν και του απέδιδαν ως Πρωθυπου</w:t>
      </w:r>
      <w:r>
        <w:rPr>
          <w:rFonts w:eastAsia="Times New Roman" w:cs="Times New Roman"/>
          <w:szCs w:val="24"/>
        </w:rPr>
        <w:t>ργό μια συγκεκριμένη διαδρομή στα τέσσερα χρόνια, να προσπαθήσει να στραφεί εναντίον του κ. Μητσοτάκη. Αυτό δεν είναι σοβαρή πολιτική, αυτό δεν είναι εθνική πολιτική και κυρίως για να έρθω σε εσάς, κύριε Υπουργέ, αυτό δεν είναι μια πολιτική που συνεχίζει μ</w:t>
      </w:r>
      <w:r>
        <w:rPr>
          <w:rFonts w:eastAsia="Times New Roman" w:cs="Times New Roman"/>
          <w:szCs w:val="24"/>
        </w:rPr>
        <w:t xml:space="preserve">ια προσπάθεια της </w:t>
      </w:r>
      <w:r>
        <w:rPr>
          <w:rFonts w:eastAsia="Times New Roman" w:cs="Times New Roman"/>
          <w:szCs w:val="24"/>
        </w:rPr>
        <w:t>κ</w:t>
      </w:r>
      <w:r>
        <w:rPr>
          <w:rFonts w:eastAsia="Times New Roman" w:cs="Times New Roman"/>
          <w:szCs w:val="24"/>
        </w:rPr>
        <w:t>υβέρνησης Σαμαρά για να φτάσουμε τότε, που εσείς μας κατηγορείτε, σε ένα ξέφωτο που είχε πράγματι να παρουσιάσει μια οικονομική σταθεροποίηση και ανάπτυξη και είχε πράγματι οδηγήσει τη χώρα σε μια καθαρή έξοδο από τα μνημόνια.</w:t>
      </w:r>
    </w:p>
    <w:p w14:paraId="349D4F65" w14:textId="77777777" w:rsidR="00AA5F14" w:rsidRDefault="0064215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Σημείωσα τ</w:t>
      </w:r>
      <w:r>
        <w:rPr>
          <w:rFonts w:eastAsia="Times New Roman" w:cs="Times New Roman"/>
          <w:szCs w:val="24"/>
        </w:rPr>
        <w:t xml:space="preserve">ο γεγονός ότι κάνατε πολύ προσεκτική της λέξης «πρόγραμμα» και της λέξης «μνημόνιο». Πράγματι, ο νόμος που φέρνετε είναι ο πρώτος νόμος μετά τη λήξη του προγράμματος διάσωσης, του προγράμματος, αν θέλετε, χρηματοπιστωτικής διευκόλυνσης, δεν </w:t>
      </w:r>
      <w:r>
        <w:rPr>
          <w:rFonts w:eastAsia="Times New Roman" w:cs="Times New Roman"/>
          <w:szCs w:val="24"/>
        </w:rPr>
        <w:t>ήταν, όμως,</w:t>
      </w:r>
      <w:r>
        <w:rPr>
          <w:rFonts w:eastAsia="Times New Roman" w:cs="Times New Roman"/>
          <w:szCs w:val="24"/>
        </w:rPr>
        <w:t xml:space="preserve"> στι</w:t>
      </w:r>
      <w:r>
        <w:rPr>
          <w:rFonts w:eastAsia="Times New Roman" w:cs="Times New Roman"/>
          <w:szCs w:val="24"/>
        </w:rPr>
        <w:t>ς 20 Αυγούστου το τέλος των μνημονίων και το ξέρετε πολύ καλά.</w:t>
      </w:r>
    </w:p>
    <w:p w14:paraId="349D4F66" w14:textId="77777777" w:rsidR="00AA5F14" w:rsidRDefault="00642151">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Γιατί αν είχατε κάνει τον κόπο να διαβάσετε αυτό το </w:t>
      </w:r>
      <w:r>
        <w:rPr>
          <w:rFonts w:eastAsia="Times New Roman" w:cs="Times New Roman"/>
          <w:szCs w:val="24"/>
          <w:lang w:val="en-GB"/>
        </w:rPr>
        <w:t>MOU</w:t>
      </w:r>
      <w:r w:rsidRPr="009626AE">
        <w:rPr>
          <w:rFonts w:eastAsia="Times New Roman" w:cs="Times New Roman"/>
          <w:szCs w:val="24"/>
        </w:rPr>
        <w:t xml:space="preserve">, </w:t>
      </w:r>
      <w:r>
        <w:rPr>
          <w:rFonts w:eastAsia="Times New Roman" w:cs="Times New Roman"/>
          <w:szCs w:val="24"/>
        </w:rPr>
        <w:t>όπως λέτε εσείς στα ελληνικά, θα βλέπατε ότι οι συνέπειες και οι υποχρεώσεις που έχετε αναλάβει με το μνημόνιο δεν έχουν λήξει ακόμα. Αυ</w:t>
      </w:r>
      <w:r>
        <w:rPr>
          <w:rFonts w:eastAsia="Times New Roman" w:cs="Times New Roman"/>
          <w:szCs w:val="24"/>
        </w:rPr>
        <w:t xml:space="preserve">τό που έληξε είναι η υποχρέωση των εταίρων να μας χρηματοδοτούν με φθηνό επιτόκιο. Επιτέλους, λοιπόν, να σταματήσει </w:t>
      </w:r>
      <w:r>
        <w:rPr>
          <w:rFonts w:eastAsia="Times New Roman" w:cs="Times New Roman"/>
          <w:szCs w:val="24"/>
        </w:rPr>
        <w:lastRenderedPageBreak/>
        <w:t>όλη αυτή η ιστορία που σκόπιμα συγχέει τις πληροφορίες. Και τη λέξη τη χρησιμοποιώ πολύ επιλεκτικά και θα σας εξηγήσω στη συνέχεια.</w:t>
      </w:r>
    </w:p>
    <w:p w14:paraId="349D4F67" w14:textId="77777777" w:rsidR="00AA5F14" w:rsidRDefault="00642151">
      <w:pPr>
        <w:tabs>
          <w:tab w:val="left" w:pos="6677"/>
        </w:tabs>
        <w:spacing w:line="600" w:lineRule="auto"/>
        <w:ind w:firstLine="720"/>
        <w:jc w:val="both"/>
        <w:rPr>
          <w:rFonts w:eastAsia="Times New Roman" w:cs="Times New Roman"/>
          <w:szCs w:val="24"/>
        </w:rPr>
      </w:pPr>
      <w:r>
        <w:rPr>
          <w:rFonts w:eastAsia="Times New Roman" w:cs="Times New Roman"/>
          <w:szCs w:val="24"/>
        </w:rPr>
        <w:t>Γιατί δε</w:t>
      </w:r>
      <w:r>
        <w:rPr>
          <w:rFonts w:eastAsia="Times New Roman" w:cs="Times New Roman"/>
          <w:szCs w:val="24"/>
        </w:rPr>
        <w:t>ν κάνετε τίποτε άλλο σε αυτήν εδώ την Αίθουσα, αλλά και όπου σας δίνεται βήμα, ακόμα και μέσα από την ΕΡΤ που είπατε, να συγχέετε με έναν τρόπο πονηρό και επικίνδυνο τη χρήση των πληροφοριών. Μεταξύ αυτών, λοιπόν, είχα τώρα την ευκαιρία να σας μιλήσω για τ</w:t>
      </w:r>
      <w:r>
        <w:rPr>
          <w:rFonts w:eastAsia="Times New Roman" w:cs="Times New Roman"/>
          <w:szCs w:val="24"/>
        </w:rPr>
        <w:t>η διάκριση μεταξύ μνημονίου και προγράμματος.</w:t>
      </w:r>
    </w:p>
    <w:p w14:paraId="349D4F68" w14:textId="77777777" w:rsidR="00AA5F14" w:rsidRDefault="00642151">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Υπάρχει και κάτι άλλο. Κύριε Υπουργέ, δεν γνωρίζετε ότι στις 20 Φεβρουαρίου η Κυβέρνησή σας, με Πρωθυπουργό τότε τον κ. Τσίπρα και Υπουργό Οικονομικών τον κ. </w:t>
      </w:r>
      <w:proofErr w:type="spellStart"/>
      <w:r>
        <w:rPr>
          <w:rFonts w:eastAsia="Times New Roman" w:cs="Times New Roman"/>
          <w:szCs w:val="24"/>
        </w:rPr>
        <w:t>Βαρουφάκη</w:t>
      </w:r>
      <w:proofErr w:type="spellEnd"/>
      <w:r>
        <w:rPr>
          <w:rFonts w:eastAsia="Times New Roman" w:cs="Times New Roman"/>
          <w:szCs w:val="24"/>
        </w:rPr>
        <w:t>, έχει υπογράψει δήλωση που η πρώτη πρόταση</w:t>
      </w:r>
      <w:r>
        <w:rPr>
          <w:rFonts w:eastAsia="Times New Roman" w:cs="Times New Roman"/>
          <w:szCs w:val="24"/>
        </w:rPr>
        <w:t xml:space="preserve"> αυτής της δήλωσης λέει ότι «αναγνωρίζουμε τις μεγάλες προσπάθειες που έκανε η </w:t>
      </w:r>
      <w:r>
        <w:rPr>
          <w:rFonts w:eastAsia="Times New Roman" w:cs="Times New Roman"/>
          <w:szCs w:val="24"/>
        </w:rPr>
        <w:t>κ</w:t>
      </w:r>
      <w:r>
        <w:rPr>
          <w:rFonts w:eastAsia="Times New Roman" w:cs="Times New Roman"/>
          <w:szCs w:val="24"/>
        </w:rPr>
        <w:t>υβέρνηση Σαμαρά για την έξοδο της χώρας από την κρίση»; Δεν γνωρίζετε, επίσης, ότι η πρώτη παράγραφος αυτού που υπογράψατε, επίσης τον Αύγουστο του 2015, αναφέρεται ακριβώς στα</w:t>
      </w:r>
      <w:r>
        <w:rPr>
          <w:rFonts w:eastAsia="Times New Roman" w:cs="Times New Roman"/>
          <w:szCs w:val="24"/>
        </w:rPr>
        <w:t xml:space="preserve"> ίδια γεγονότα και αναγνωρίζει ακριβώς τη μεγάλη και ουσιαστική συμβολή που είχε η </w:t>
      </w:r>
      <w:r>
        <w:rPr>
          <w:rFonts w:eastAsia="Times New Roman" w:cs="Times New Roman"/>
          <w:szCs w:val="24"/>
        </w:rPr>
        <w:t>κ</w:t>
      </w:r>
      <w:r>
        <w:rPr>
          <w:rFonts w:eastAsia="Times New Roman" w:cs="Times New Roman"/>
          <w:szCs w:val="24"/>
        </w:rPr>
        <w:t xml:space="preserve">υβέρνηση της Νέας Δημοκρατίας, η </w:t>
      </w:r>
      <w:r>
        <w:rPr>
          <w:rFonts w:eastAsia="Times New Roman" w:cs="Times New Roman"/>
          <w:szCs w:val="24"/>
        </w:rPr>
        <w:t>κ</w:t>
      </w:r>
      <w:r>
        <w:rPr>
          <w:rFonts w:eastAsia="Times New Roman" w:cs="Times New Roman"/>
          <w:szCs w:val="24"/>
        </w:rPr>
        <w:t>υβέρνηση του Σαμαρά και του Βενιζέλου, στο να μπορέσουμε να βγούμε από τα δεινά της οικονομικής κρίσης;</w:t>
      </w:r>
    </w:p>
    <w:p w14:paraId="349D4F69" w14:textId="77777777" w:rsidR="00AA5F14" w:rsidRDefault="00642151">
      <w:pPr>
        <w:tabs>
          <w:tab w:val="left" w:pos="6677"/>
        </w:tabs>
        <w:spacing w:line="600" w:lineRule="auto"/>
        <w:ind w:firstLine="720"/>
        <w:jc w:val="both"/>
        <w:rPr>
          <w:rFonts w:eastAsia="Times New Roman" w:cs="Times New Roman"/>
          <w:szCs w:val="24"/>
        </w:rPr>
      </w:pPr>
      <w:r>
        <w:rPr>
          <w:rFonts w:eastAsia="Times New Roman" w:cs="Times New Roman"/>
          <w:szCs w:val="24"/>
        </w:rPr>
        <w:lastRenderedPageBreak/>
        <w:t xml:space="preserve">Γιατί, λοιπόν, έρχεστε εδώ σήμερα </w:t>
      </w:r>
      <w:r>
        <w:rPr>
          <w:rFonts w:eastAsia="Times New Roman" w:cs="Times New Roman"/>
          <w:szCs w:val="24"/>
        </w:rPr>
        <w:t>και αντί να μιλήσετε γι’ αυτό το πόνημα το νομοθετικό που φέρνετε, αρχίζετε εδώ και μας εγκαλείτε, λες και τίποτα άλλο δεν έχει για εσάς σημασία και αξία, από το να μπορέσετε να ορθοποδήσετε μετά τις 23 Ιουλίου του 2018; Γιατί όλοι, κύριε Υπουργέ, ξέρουν ό</w:t>
      </w:r>
      <w:r>
        <w:rPr>
          <w:rFonts w:eastAsia="Times New Roman" w:cs="Times New Roman"/>
          <w:szCs w:val="24"/>
        </w:rPr>
        <w:t>τι μετά από εκείνο το βράδυ της 23</w:t>
      </w:r>
      <w:r w:rsidRPr="009626AE">
        <w:rPr>
          <w:rFonts w:eastAsia="Times New Roman" w:cs="Times New Roman"/>
          <w:szCs w:val="24"/>
          <w:vertAlign w:val="superscript"/>
        </w:rPr>
        <w:t>ης</w:t>
      </w:r>
      <w:r>
        <w:rPr>
          <w:rFonts w:eastAsia="Times New Roman" w:cs="Times New Roman"/>
          <w:szCs w:val="24"/>
        </w:rPr>
        <w:t xml:space="preserve"> Ιουλίου του 2018 δεν υπάρχει στην Ελλάδα κυβέρνηση. Δεν υπάρχει κυβέρνηση που να έχει ουσιαστική δημοκρατική νομιμοποίηση, που να έχει ηθική νομιμοποίηση, όταν ο ίδιος ο Πρωθυπουργός της χώρας, μετά από ένα τραγικό γεγο</w:t>
      </w:r>
      <w:r>
        <w:rPr>
          <w:rFonts w:eastAsia="Times New Roman" w:cs="Times New Roman"/>
          <w:szCs w:val="24"/>
        </w:rPr>
        <w:t>νός, από μια τραγωδία κυριολεκτική, που κάηκαν σχεδόν εκατό άνθρωποι, εμφανίζεται στα τηλεοπτικά κανάλια και υποδύεται ως ηθοποιός έναν ρόλο, που οπωσδήποτε κι εσείς κρίνετε, πιστεύω εκ των υστέρων, ότι δεν αξίζει σε Πρωθυπουργό της χώρας που είναι δημοκρα</w:t>
      </w:r>
      <w:r>
        <w:rPr>
          <w:rFonts w:eastAsia="Times New Roman" w:cs="Times New Roman"/>
          <w:szCs w:val="24"/>
        </w:rPr>
        <w:t>τικά εκλεγμένος.</w:t>
      </w:r>
    </w:p>
    <w:p w14:paraId="349D4F6A" w14:textId="77777777" w:rsidR="00AA5F14" w:rsidRDefault="00642151">
      <w:pPr>
        <w:tabs>
          <w:tab w:val="left" w:pos="6677"/>
        </w:tabs>
        <w:spacing w:line="600" w:lineRule="auto"/>
        <w:ind w:firstLine="720"/>
        <w:jc w:val="both"/>
        <w:rPr>
          <w:rFonts w:eastAsia="Times New Roman" w:cs="Times New Roman"/>
          <w:szCs w:val="24"/>
        </w:rPr>
      </w:pPr>
      <w:r>
        <w:rPr>
          <w:rFonts w:eastAsia="Times New Roman" w:cs="Times New Roman"/>
          <w:szCs w:val="24"/>
        </w:rPr>
        <w:t>Υπάρχει, όμως, και κάτι άλλο. Αναφερθήκατε στην ΕΡΤ. Πράγματι, η ΕΡΤ είναι ένα κανάλι που χρησιμοποιεί χρήματα φορολογουμένων για να κάνει εκπομπές και κανένας δεν βάλλει, αν θέλετε, σήμερα εναντίον της ΕΡΤ, για το γεγονός ότι είναι δημόσι</w:t>
      </w:r>
      <w:r>
        <w:rPr>
          <w:rFonts w:eastAsia="Times New Roman" w:cs="Times New Roman"/>
          <w:szCs w:val="24"/>
        </w:rPr>
        <w:t>α τηλεόραση. Εμείς βάλλουμε κατά της ΕΡΤ στον βαθμό και στην έκταση που πλέον παριστάνει μια κρατική τηλεόραση, που μόνο προπαγάνδα σκορπάει. Και επειδή δεν θέλω να είμαι άδικος με τους ανθρώπους που εργάζονται στην ΕΡΤ, πολλούς εκ των οποίων τους τιμώ, πο</w:t>
      </w:r>
      <w:r>
        <w:rPr>
          <w:rFonts w:eastAsia="Times New Roman" w:cs="Times New Roman"/>
          <w:szCs w:val="24"/>
        </w:rPr>
        <w:t xml:space="preserve">λλές φορές είμαι από εκείνους τους Βουλευτές που δέχομαι τις προτάσεις τους και εμφανίζομαι στην ΕΡΤ, γιατί πράγματι το θεωρώ </w:t>
      </w:r>
      <w:r>
        <w:rPr>
          <w:rFonts w:eastAsia="Times New Roman" w:cs="Times New Roman"/>
          <w:szCs w:val="24"/>
        </w:rPr>
        <w:lastRenderedPageBreak/>
        <w:t xml:space="preserve">υποχρέωσή μου ως Βουλευτής του </w:t>
      </w:r>
      <w:r>
        <w:rPr>
          <w:rFonts w:eastAsia="Times New Roman" w:cs="Times New Roman"/>
          <w:szCs w:val="24"/>
        </w:rPr>
        <w:t>ε</w:t>
      </w:r>
      <w:r>
        <w:rPr>
          <w:rFonts w:eastAsia="Times New Roman" w:cs="Times New Roman"/>
          <w:szCs w:val="24"/>
        </w:rPr>
        <w:t>λληνικού Κοινοβουλίου, προνομιακά να πηγαίνω σε μια δημόσια τηλεόραση, σε μια τηλεόραση που χρηματ</w:t>
      </w:r>
      <w:r>
        <w:rPr>
          <w:rFonts w:eastAsia="Times New Roman" w:cs="Times New Roman"/>
          <w:szCs w:val="24"/>
        </w:rPr>
        <w:t>οδοτείται από τα λεφτά του ελληνικού λαού.</w:t>
      </w:r>
    </w:p>
    <w:p w14:paraId="349D4F6B" w14:textId="77777777" w:rsidR="00AA5F14" w:rsidRDefault="00642151">
      <w:pPr>
        <w:tabs>
          <w:tab w:val="left" w:pos="6677"/>
        </w:tabs>
        <w:spacing w:line="600" w:lineRule="auto"/>
        <w:ind w:firstLine="720"/>
        <w:jc w:val="both"/>
        <w:rPr>
          <w:rFonts w:eastAsia="Times New Roman" w:cs="Times New Roman"/>
          <w:szCs w:val="24"/>
        </w:rPr>
      </w:pPr>
      <w:r>
        <w:rPr>
          <w:rFonts w:eastAsia="Times New Roman" w:cs="Times New Roman"/>
          <w:szCs w:val="24"/>
        </w:rPr>
        <w:t>Αλλά υπάρχει ένα όριο, κύριε Υπουργέ. Δυστυχώς χθες το απόγευμα έτυχε να παρακολουθώ μια εκπομπή ενημέρωσης. Μια εκπομπή, στην οποία με περισπούδαστο ύφος κάποιοι βαθυστόχαστοι διανοητές ήθελαν να πείσουν όσους το</w:t>
      </w:r>
      <w:r>
        <w:rPr>
          <w:rFonts w:eastAsia="Times New Roman" w:cs="Times New Roman"/>
          <w:szCs w:val="24"/>
        </w:rPr>
        <w:t xml:space="preserve">υς άκουγαν ότι η Νέα Δημοκρατία ταυτίζεται με τη δικτατορία του </w:t>
      </w:r>
      <w:proofErr w:type="spellStart"/>
      <w:r>
        <w:rPr>
          <w:rFonts w:eastAsia="Times New Roman" w:cs="Times New Roman"/>
          <w:szCs w:val="24"/>
        </w:rPr>
        <w:t>Πινοσέτ</w:t>
      </w:r>
      <w:proofErr w:type="spellEnd"/>
      <w:r>
        <w:rPr>
          <w:rFonts w:eastAsia="Times New Roman" w:cs="Times New Roman"/>
          <w:szCs w:val="24"/>
        </w:rPr>
        <w:t>.</w:t>
      </w:r>
    </w:p>
    <w:p w14:paraId="349D4F6C" w14:textId="77777777" w:rsidR="00AA5F14" w:rsidRDefault="00642151">
      <w:pPr>
        <w:tabs>
          <w:tab w:val="left" w:pos="6677"/>
        </w:tabs>
        <w:spacing w:line="600" w:lineRule="auto"/>
        <w:ind w:firstLine="720"/>
        <w:jc w:val="both"/>
        <w:rPr>
          <w:rFonts w:eastAsia="Times New Roman" w:cs="Times New Roman"/>
          <w:szCs w:val="24"/>
        </w:rPr>
      </w:pPr>
      <w:r>
        <w:rPr>
          <w:rFonts w:eastAsia="Times New Roman" w:cs="Times New Roman"/>
          <w:szCs w:val="24"/>
        </w:rPr>
        <w:t>Και σας ερωτώ, κύριε Υπουργέ</w:t>
      </w:r>
      <w:r w:rsidRPr="00371269">
        <w:rPr>
          <w:rFonts w:eastAsia="Times New Roman" w:cs="Times New Roman"/>
          <w:szCs w:val="24"/>
        </w:rPr>
        <w:t xml:space="preserve">: </w:t>
      </w:r>
    </w:p>
    <w:p w14:paraId="349D4F6D" w14:textId="77777777" w:rsidR="00AA5F14" w:rsidRDefault="00642151">
      <w:pPr>
        <w:tabs>
          <w:tab w:val="left" w:pos="6677"/>
        </w:tabs>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Ο Βουλευτής σας τα είπε.</w:t>
      </w:r>
    </w:p>
    <w:p w14:paraId="349D4F6E" w14:textId="77777777" w:rsidR="00AA5F14" w:rsidRDefault="00642151">
      <w:pPr>
        <w:tabs>
          <w:tab w:val="left" w:pos="6677"/>
        </w:tabs>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sidRPr="00371269">
        <w:rPr>
          <w:rFonts w:eastAsia="Times New Roman" w:cs="Times New Roman"/>
          <w:b/>
          <w:szCs w:val="24"/>
        </w:rPr>
        <w:t xml:space="preserve">: </w:t>
      </w:r>
      <w:r>
        <w:rPr>
          <w:rFonts w:eastAsia="Times New Roman" w:cs="Times New Roman"/>
          <w:szCs w:val="24"/>
        </w:rPr>
        <w:t>Θα σας εξηγήσω και για το</w:t>
      </w:r>
      <w:r>
        <w:rPr>
          <w:rFonts w:eastAsia="Times New Roman" w:cs="Times New Roman"/>
          <w:szCs w:val="24"/>
        </w:rPr>
        <w:t>ν Βουλευτή μου.</w:t>
      </w:r>
    </w:p>
    <w:p w14:paraId="349D4F6F" w14:textId="77777777" w:rsidR="00AA5F14" w:rsidRDefault="00642151">
      <w:pPr>
        <w:tabs>
          <w:tab w:val="left" w:pos="6677"/>
        </w:tabs>
        <w:spacing w:line="600" w:lineRule="auto"/>
        <w:ind w:firstLine="720"/>
        <w:jc w:val="both"/>
        <w:rPr>
          <w:rFonts w:eastAsia="Times New Roman" w:cs="Times New Roman"/>
          <w:szCs w:val="24"/>
        </w:rPr>
      </w:pPr>
      <w:r>
        <w:rPr>
          <w:rFonts w:eastAsia="Times New Roman" w:cs="Times New Roman"/>
          <w:szCs w:val="24"/>
        </w:rPr>
        <w:t>Ο κύριος Βουλευτής μας, ο κ. Καραγκούνης, που είναι ένας αξιόλογος Βουλευτής και νομικός, πράγματι είπε κάτι το οποίο παρερμηνεύθηκε και το ξέρετε πολύ καλά, γιατί τώρα θα σας εξηγήσω αυτό που σας είπα περί της σκόπιμης σύγχυσης που καλλιερ</w:t>
      </w:r>
      <w:r>
        <w:rPr>
          <w:rFonts w:eastAsia="Times New Roman" w:cs="Times New Roman"/>
          <w:szCs w:val="24"/>
        </w:rPr>
        <w:t>γείται, με την επιτήδεια χρήση ανακριβών πληροφοριών.</w:t>
      </w:r>
    </w:p>
    <w:p w14:paraId="349D4F70" w14:textId="77777777" w:rsidR="00AA5F14" w:rsidRDefault="00642151">
      <w:pPr>
        <w:spacing w:line="600" w:lineRule="auto"/>
        <w:ind w:firstLine="720"/>
        <w:jc w:val="both"/>
        <w:rPr>
          <w:rFonts w:eastAsia="Times New Roman" w:cs="Times New Roman"/>
        </w:rPr>
      </w:pPr>
      <w:r>
        <w:rPr>
          <w:rFonts w:eastAsia="Times New Roman" w:cs="Times New Roman"/>
          <w:szCs w:val="24"/>
        </w:rPr>
        <w:lastRenderedPageBreak/>
        <w:t xml:space="preserve">Από το </w:t>
      </w:r>
      <w:r w:rsidRPr="002314B3">
        <w:rPr>
          <w:rFonts w:eastAsia="Times New Roman"/>
          <w:bCs/>
          <w:shd w:val="clear" w:color="auto" w:fill="FFFFFF"/>
        </w:rPr>
        <w:t>να</w:t>
      </w:r>
      <w:r>
        <w:rPr>
          <w:rFonts w:eastAsia="Times New Roman" w:cs="Times New Roman"/>
          <w:szCs w:val="24"/>
        </w:rPr>
        <w:t xml:space="preserve"> φτάσει στο σημείο, </w:t>
      </w:r>
      <w:r w:rsidRPr="0086362F">
        <w:rPr>
          <w:rFonts w:eastAsia="Times New Roman" w:cs="Times New Roman"/>
          <w:szCs w:val="24"/>
        </w:rPr>
        <w:t>λοιπόν</w:t>
      </w:r>
      <w:r>
        <w:rPr>
          <w:rFonts w:eastAsia="Times New Roman" w:cs="Times New Roman"/>
          <w:szCs w:val="24"/>
        </w:rPr>
        <w:t xml:space="preserve">, εχθές η ΕΡΤ </w:t>
      </w:r>
      <w:r w:rsidRPr="002314B3">
        <w:rPr>
          <w:rFonts w:eastAsia="Times New Roman"/>
          <w:bCs/>
          <w:shd w:val="clear" w:color="auto" w:fill="FFFFFF"/>
        </w:rPr>
        <w:t>να</w:t>
      </w:r>
      <w:r>
        <w:rPr>
          <w:rFonts w:eastAsia="Times New Roman" w:cs="Times New Roman"/>
          <w:szCs w:val="24"/>
        </w:rPr>
        <w:t xml:space="preserve"> μιλάει για την πλήρη ταύτιση του </w:t>
      </w:r>
      <w:proofErr w:type="spellStart"/>
      <w:r>
        <w:rPr>
          <w:rFonts w:eastAsia="Times New Roman" w:cs="Times New Roman"/>
          <w:szCs w:val="24"/>
        </w:rPr>
        <w:t>Πινοσέτ</w:t>
      </w:r>
      <w:proofErr w:type="spellEnd"/>
      <w:r>
        <w:rPr>
          <w:rFonts w:eastAsia="Times New Roman" w:cs="Times New Roman"/>
          <w:szCs w:val="24"/>
        </w:rPr>
        <w:t xml:space="preserve"> με τη </w:t>
      </w:r>
      <w:r w:rsidRPr="00A92A6A">
        <w:rPr>
          <w:rFonts w:eastAsia="Times New Roman" w:cs="Times New Roman"/>
        </w:rPr>
        <w:t>Νέα Δημοκρατία</w:t>
      </w:r>
      <w:r>
        <w:rPr>
          <w:rFonts w:eastAsia="Times New Roman" w:cs="Times New Roman"/>
        </w:rPr>
        <w:t>,</w:t>
      </w:r>
      <w:r w:rsidRPr="00A92A6A">
        <w:rPr>
          <w:rFonts w:eastAsia="Times New Roman" w:cs="Times New Roman"/>
        </w:rPr>
        <w:t xml:space="preserve"> </w:t>
      </w:r>
      <w:r>
        <w:rPr>
          <w:rFonts w:eastAsia="Times New Roman" w:cs="Times New Roman"/>
        </w:rPr>
        <w:t xml:space="preserve">μέχρι του σημείου </w:t>
      </w:r>
      <w:r w:rsidRPr="00E7590F">
        <w:rPr>
          <w:rFonts w:eastAsia="Times New Roman"/>
          <w:bCs/>
          <w:shd w:val="clear" w:color="auto" w:fill="FFFFFF"/>
        </w:rPr>
        <w:t>να</w:t>
      </w:r>
      <w:r>
        <w:rPr>
          <w:rFonts w:eastAsia="Times New Roman" w:cs="Times New Roman"/>
        </w:rPr>
        <w:t xml:space="preserve"> κάτσουμε </w:t>
      </w:r>
      <w:r w:rsidRPr="00E7590F">
        <w:rPr>
          <w:rFonts w:eastAsia="Times New Roman"/>
          <w:bCs/>
          <w:shd w:val="clear" w:color="auto" w:fill="FFFFFF"/>
        </w:rPr>
        <w:t>να</w:t>
      </w:r>
      <w:r>
        <w:rPr>
          <w:rFonts w:eastAsia="Times New Roman" w:cs="Times New Roman"/>
        </w:rPr>
        <w:t xml:space="preserve"> κουβεντιάσουμε για το ποια </w:t>
      </w:r>
      <w:r w:rsidRPr="00E7590F">
        <w:rPr>
          <w:rFonts w:eastAsia="Times New Roman"/>
          <w:bCs/>
        </w:rPr>
        <w:t>είναι</w:t>
      </w:r>
      <w:r>
        <w:rPr>
          <w:rFonts w:eastAsia="Times New Roman" w:cs="Times New Roman"/>
        </w:rPr>
        <w:t xml:space="preserve"> η προσφορά της </w:t>
      </w:r>
      <w:r w:rsidRPr="00E7590F">
        <w:rPr>
          <w:rFonts w:eastAsia="Times New Roman" w:cs="Times New Roman"/>
        </w:rPr>
        <w:t xml:space="preserve">Νέας Δημοκρατίας </w:t>
      </w:r>
      <w:r>
        <w:rPr>
          <w:rFonts w:eastAsia="Times New Roman" w:cs="Times New Roman"/>
        </w:rPr>
        <w:t xml:space="preserve">στη δημιουργία ενός δημοσίου ασφαλιστικού συστήματος, </w:t>
      </w:r>
      <w:r w:rsidRPr="00E7590F">
        <w:rPr>
          <w:rFonts w:eastAsia="Times New Roman" w:cs="Times New Roman"/>
        </w:rPr>
        <w:t>υπάρχει</w:t>
      </w:r>
      <w:r>
        <w:rPr>
          <w:rFonts w:eastAsia="Times New Roman" w:cs="Times New Roman"/>
        </w:rPr>
        <w:t xml:space="preserve"> πολύ μεγάλη απόσταση.</w:t>
      </w:r>
    </w:p>
    <w:p w14:paraId="349D4F71" w14:textId="77777777" w:rsidR="00AA5F14" w:rsidRDefault="00642151">
      <w:pPr>
        <w:spacing w:line="600" w:lineRule="auto"/>
        <w:ind w:firstLine="720"/>
        <w:jc w:val="both"/>
        <w:rPr>
          <w:rFonts w:eastAsia="Times New Roman" w:cs="Times New Roman"/>
        </w:rPr>
      </w:pPr>
      <w:r w:rsidRPr="00E7590F">
        <w:rPr>
          <w:rFonts w:eastAsia="Times New Roman" w:cs="Times New Roman"/>
          <w:bCs/>
          <w:shd w:val="clear" w:color="auto" w:fill="FFFFFF"/>
        </w:rPr>
        <w:t>Γιατί</w:t>
      </w:r>
      <w:r>
        <w:rPr>
          <w:rFonts w:eastAsia="Times New Roman" w:cs="Times New Roman"/>
        </w:rPr>
        <w:t xml:space="preserve"> </w:t>
      </w:r>
      <w:r w:rsidRPr="00E7590F">
        <w:rPr>
          <w:rFonts w:eastAsia="Times New Roman" w:cs="Times New Roman"/>
        </w:rPr>
        <w:t>υπάρχει</w:t>
      </w:r>
      <w:r>
        <w:rPr>
          <w:rFonts w:eastAsia="Times New Roman" w:cs="Times New Roman"/>
        </w:rPr>
        <w:t xml:space="preserve"> απόσταση; </w:t>
      </w:r>
      <w:r w:rsidRPr="00E7590F">
        <w:rPr>
          <w:rFonts w:eastAsia="Times New Roman" w:cs="Times New Roman"/>
          <w:bCs/>
          <w:shd w:val="clear" w:color="auto" w:fill="FFFFFF"/>
        </w:rPr>
        <w:t>Γιατί</w:t>
      </w:r>
      <w:r>
        <w:rPr>
          <w:rFonts w:eastAsia="Times New Roman" w:cs="Times New Roman"/>
        </w:rPr>
        <w:t xml:space="preserve"> ακριβώς </w:t>
      </w:r>
      <w:r w:rsidRPr="00E7590F">
        <w:rPr>
          <w:rFonts w:eastAsia="Times New Roman" w:cs="Times New Roman"/>
          <w:bCs/>
          <w:shd w:val="clear" w:color="auto" w:fill="FFFFFF"/>
        </w:rPr>
        <w:t xml:space="preserve">δεν </w:t>
      </w:r>
      <w:r>
        <w:rPr>
          <w:rFonts w:eastAsia="Times New Roman" w:cs="Times New Roman"/>
        </w:rPr>
        <w:t xml:space="preserve">σέβεται εκείνος </w:t>
      </w:r>
      <w:r w:rsidRPr="00E7590F">
        <w:rPr>
          <w:rFonts w:eastAsia="Times New Roman" w:cs="Times New Roman"/>
          <w:bCs/>
          <w:shd w:val="clear" w:color="auto" w:fill="FFFFFF"/>
        </w:rPr>
        <w:t>που</w:t>
      </w:r>
      <w:r>
        <w:rPr>
          <w:rFonts w:eastAsia="Times New Roman" w:cs="Times New Roman"/>
        </w:rPr>
        <w:t xml:space="preserve"> προσπαθεί </w:t>
      </w:r>
      <w:r w:rsidRPr="00E7590F">
        <w:rPr>
          <w:rFonts w:eastAsia="Times New Roman"/>
          <w:bCs/>
          <w:shd w:val="clear" w:color="auto" w:fill="FFFFFF"/>
        </w:rPr>
        <w:t>να</w:t>
      </w:r>
      <w:r>
        <w:rPr>
          <w:rFonts w:eastAsia="Times New Roman" w:cs="Times New Roman"/>
        </w:rPr>
        <w:t xml:space="preserve"> ταυτίσει τη </w:t>
      </w:r>
      <w:r w:rsidRPr="00E7590F">
        <w:rPr>
          <w:rFonts w:eastAsia="Times New Roman" w:cs="Times New Roman"/>
        </w:rPr>
        <w:t xml:space="preserve">Νέα Δημοκρατία </w:t>
      </w:r>
      <w:r>
        <w:rPr>
          <w:rFonts w:eastAsia="Times New Roman" w:cs="Times New Roman"/>
        </w:rPr>
        <w:t xml:space="preserve"> ή να συσχετίσει τη </w:t>
      </w:r>
      <w:r w:rsidRPr="00E7590F">
        <w:rPr>
          <w:rFonts w:eastAsia="Times New Roman" w:cs="Times New Roman"/>
        </w:rPr>
        <w:t xml:space="preserve">Νέα Δημοκρατία </w:t>
      </w:r>
      <w:r>
        <w:rPr>
          <w:rFonts w:eastAsia="Times New Roman" w:cs="Times New Roman"/>
        </w:rPr>
        <w:t xml:space="preserve">με τον </w:t>
      </w:r>
      <w:proofErr w:type="spellStart"/>
      <w:r>
        <w:rPr>
          <w:rFonts w:eastAsia="Times New Roman" w:cs="Times New Roman"/>
        </w:rPr>
        <w:t>Πινοσέτ</w:t>
      </w:r>
      <w:proofErr w:type="spellEnd"/>
      <w:r>
        <w:rPr>
          <w:rFonts w:eastAsia="Times New Roman" w:cs="Times New Roman"/>
        </w:rPr>
        <w:t xml:space="preserve">, </w:t>
      </w:r>
      <w:r w:rsidRPr="00E7590F">
        <w:rPr>
          <w:rFonts w:eastAsia="Times New Roman" w:cs="Times New Roman"/>
          <w:bCs/>
          <w:shd w:val="clear" w:color="auto" w:fill="FFFFFF"/>
        </w:rPr>
        <w:t>δη</w:t>
      </w:r>
      <w:r w:rsidRPr="00E7590F">
        <w:rPr>
          <w:rFonts w:eastAsia="Times New Roman" w:cs="Times New Roman"/>
          <w:bCs/>
          <w:shd w:val="clear" w:color="auto" w:fill="FFFFFF"/>
        </w:rPr>
        <w:t xml:space="preserve">λαδή </w:t>
      </w:r>
      <w:r w:rsidRPr="00E7590F">
        <w:rPr>
          <w:rFonts w:eastAsia="Times New Roman"/>
          <w:bCs/>
          <w:shd w:val="clear" w:color="auto" w:fill="FFFFFF"/>
        </w:rPr>
        <w:t>να</w:t>
      </w:r>
      <w:r>
        <w:rPr>
          <w:rFonts w:eastAsia="Times New Roman" w:cs="Times New Roman"/>
        </w:rPr>
        <w:t xml:space="preserve"> συσχετίσει το </w:t>
      </w:r>
      <w:r>
        <w:rPr>
          <w:rFonts w:eastAsia="Times New Roman" w:cs="Times New Roman"/>
        </w:rPr>
        <w:t>κ</w:t>
      </w:r>
      <w:r>
        <w:rPr>
          <w:rFonts w:eastAsia="Times New Roman" w:cs="Times New Roman"/>
        </w:rPr>
        <w:t xml:space="preserve">όμμα </w:t>
      </w:r>
      <w:r w:rsidRPr="00E7590F">
        <w:rPr>
          <w:rFonts w:eastAsia="Times New Roman" w:cs="Times New Roman"/>
          <w:bCs/>
          <w:shd w:val="clear" w:color="auto" w:fill="FFFFFF"/>
        </w:rPr>
        <w:t>που</w:t>
      </w:r>
      <w:r>
        <w:rPr>
          <w:rFonts w:eastAsia="Times New Roman" w:cs="Times New Roman"/>
        </w:rPr>
        <w:t xml:space="preserve"> αποκατέστησε τη δημοκρατία στην Ελλάδα, το </w:t>
      </w:r>
      <w:r>
        <w:rPr>
          <w:rFonts w:eastAsia="Times New Roman" w:cs="Times New Roman"/>
        </w:rPr>
        <w:t>κ</w:t>
      </w:r>
      <w:r>
        <w:rPr>
          <w:rFonts w:eastAsia="Times New Roman" w:cs="Times New Roman"/>
        </w:rPr>
        <w:t xml:space="preserve">όμμα </w:t>
      </w:r>
      <w:r w:rsidRPr="00E7590F">
        <w:rPr>
          <w:rFonts w:eastAsia="Times New Roman" w:cs="Times New Roman"/>
          <w:bCs/>
          <w:shd w:val="clear" w:color="auto" w:fill="FFFFFF"/>
        </w:rPr>
        <w:t>δηλαδή που</w:t>
      </w:r>
      <w:r>
        <w:rPr>
          <w:rFonts w:eastAsia="Times New Roman" w:cs="Times New Roman"/>
        </w:rPr>
        <w:t xml:space="preserve"> άνοιξε </w:t>
      </w:r>
      <w:r w:rsidRPr="00E7590F">
        <w:rPr>
          <w:rFonts w:eastAsia="Times New Roman"/>
          <w:bCs/>
          <w:shd w:val="clear" w:color="auto" w:fill="FFFFFF"/>
        </w:rPr>
        <w:t>μια</w:t>
      </w:r>
      <w:r>
        <w:rPr>
          <w:rFonts w:eastAsia="Times New Roman" w:cs="Times New Roman"/>
        </w:rPr>
        <w:t xml:space="preserve"> καινούρια ιστορική σελίδα δημοκρατίας μετά τη </w:t>
      </w:r>
      <w:r>
        <w:rPr>
          <w:rFonts w:eastAsia="Times New Roman" w:cs="Times New Roman"/>
        </w:rPr>
        <w:t xml:space="preserve">Νύχτα </w:t>
      </w:r>
      <w:r>
        <w:rPr>
          <w:rFonts w:eastAsia="Times New Roman" w:cs="Times New Roman"/>
        </w:rPr>
        <w:t xml:space="preserve">των Συνταγματαρχών στην Ελλάδα, </w:t>
      </w:r>
      <w:r w:rsidRPr="001E2451">
        <w:rPr>
          <w:rFonts w:eastAsia="Times New Roman"/>
          <w:bCs/>
          <w:shd w:val="clear" w:color="auto" w:fill="FFFFFF"/>
        </w:rPr>
        <w:t>ότι</w:t>
      </w:r>
      <w:r>
        <w:rPr>
          <w:rFonts w:eastAsia="Times New Roman" w:cs="Times New Roman"/>
        </w:rPr>
        <w:t xml:space="preserve"> αυτό ήταν η </w:t>
      </w:r>
      <w:r w:rsidRPr="00E7590F">
        <w:rPr>
          <w:rFonts w:eastAsia="Times New Roman" w:cs="Times New Roman"/>
        </w:rPr>
        <w:t xml:space="preserve">Νέα Δημοκρατία </w:t>
      </w:r>
      <w:r w:rsidRPr="00E7590F">
        <w:rPr>
          <w:rFonts w:eastAsia="Times New Roman"/>
          <w:bCs/>
        </w:rPr>
        <w:t>και</w:t>
      </w:r>
      <w:r>
        <w:rPr>
          <w:rFonts w:eastAsia="Times New Roman" w:cs="Times New Roman"/>
        </w:rPr>
        <w:t xml:space="preserve"> ο Κωνσταντίνος Καραμανλής. </w:t>
      </w:r>
      <w:r w:rsidRPr="00E7590F">
        <w:rPr>
          <w:rFonts w:eastAsia="Times New Roman" w:cs="Times New Roman"/>
          <w:bCs/>
          <w:shd w:val="clear" w:color="auto" w:fill="FFFFFF"/>
        </w:rPr>
        <w:t xml:space="preserve">Δεν </w:t>
      </w:r>
      <w:r>
        <w:rPr>
          <w:rFonts w:eastAsia="Times New Roman" w:cs="Times New Roman"/>
        </w:rPr>
        <w:t>ήταν κανένας Αριστερός.</w:t>
      </w:r>
    </w:p>
    <w:p w14:paraId="349D4F72" w14:textId="77777777" w:rsidR="00AA5F14" w:rsidRDefault="00642151">
      <w:pPr>
        <w:spacing w:line="600" w:lineRule="auto"/>
        <w:ind w:firstLine="720"/>
        <w:jc w:val="both"/>
        <w:rPr>
          <w:rFonts w:eastAsia="Times New Roman"/>
          <w:bCs/>
        </w:rPr>
      </w:pPr>
      <w:r>
        <w:rPr>
          <w:rFonts w:eastAsia="Times New Roman" w:cs="Times New Roman"/>
        </w:rPr>
        <w:t xml:space="preserve">Εδώ </w:t>
      </w:r>
      <w:r w:rsidRPr="00E7590F">
        <w:rPr>
          <w:rFonts w:eastAsia="Times New Roman"/>
          <w:bCs/>
          <w:shd w:val="clear" w:color="auto" w:fill="FFFFFF"/>
        </w:rPr>
        <w:t>θα</w:t>
      </w:r>
      <w:r>
        <w:rPr>
          <w:rFonts w:eastAsia="Times New Roman" w:cs="Times New Roman"/>
        </w:rPr>
        <w:t xml:space="preserve"> σας διορθώσω. Εμείς </w:t>
      </w:r>
      <w:r w:rsidRPr="00E7590F">
        <w:rPr>
          <w:rFonts w:eastAsia="Times New Roman" w:cs="Times New Roman"/>
          <w:bCs/>
          <w:shd w:val="clear" w:color="auto" w:fill="FFFFFF"/>
        </w:rPr>
        <w:t xml:space="preserve">δεν </w:t>
      </w:r>
      <w:r>
        <w:rPr>
          <w:rFonts w:eastAsia="Times New Roman" w:cs="Times New Roman"/>
        </w:rPr>
        <w:t xml:space="preserve">ταυτίζουμε το </w:t>
      </w:r>
      <w:r>
        <w:rPr>
          <w:rFonts w:eastAsia="Times New Roman" w:cs="Times New Roman"/>
        </w:rPr>
        <w:t>κ</w:t>
      </w:r>
      <w:r>
        <w:rPr>
          <w:rFonts w:eastAsia="Times New Roman" w:cs="Times New Roman"/>
        </w:rPr>
        <w:t xml:space="preserve">όμμα σας, </w:t>
      </w:r>
      <w:r w:rsidRPr="00E7590F">
        <w:rPr>
          <w:rFonts w:eastAsia="Times New Roman" w:cs="Times New Roman"/>
          <w:bCs/>
          <w:shd w:val="clear" w:color="auto" w:fill="FFFFFF"/>
        </w:rPr>
        <w:t>που</w:t>
      </w:r>
      <w:r>
        <w:rPr>
          <w:rFonts w:eastAsia="Times New Roman" w:cs="Times New Roman"/>
        </w:rPr>
        <w:t xml:space="preserve"> πράγματι </w:t>
      </w:r>
      <w:r w:rsidRPr="00E7590F">
        <w:rPr>
          <w:rFonts w:eastAsia="Times New Roman"/>
          <w:bCs/>
        </w:rPr>
        <w:t>είναι</w:t>
      </w:r>
      <w:r>
        <w:rPr>
          <w:rFonts w:eastAsia="Times New Roman" w:cs="Times New Roman"/>
        </w:rPr>
        <w:t xml:space="preserve"> εκλεγμένο δημοκρατικό </w:t>
      </w:r>
      <w:r>
        <w:rPr>
          <w:rFonts w:eastAsia="Times New Roman" w:cs="Times New Roman"/>
        </w:rPr>
        <w:t>κ</w:t>
      </w:r>
      <w:r>
        <w:rPr>
          <w:rFonts w:eastAsia="Times New Roman" w:cs="Times New Roman"/>
        </w:rPr>
        <w:t>όμμα, με δικτατορίες. Εμείς όχι. Και π</w:t>
      </w:r>
      <w:r>
        <w:rPr>
          <w:rFonts w:eastAsia="Times New Roman"/>
          <w:bCs/>
        </w:rPr>
        <w:t xml:space="preserve">ροσωπικά εγώ από το Βήμα της </w:t>
      </w:r>
      <w:r w:rsidRPr="00E7590F">
        <w:rPr>
          <w:rFonts w:eastAsia="Times New Roman"/>
          <w:bCs/>
        </w:rPr>
        <w:t>Βουλή</w:t>
      </w:r>
      <w:r>
        <w:rPr>
          <w:rFonts w:eastAsia="Times New Roman"/>
          <w:bCs/>
        </w:rPr>
        <w:t>ς σας εγκαλώ ως εκπροσώπους της ιδεολογίας του κρατισμού. Εμεί</w:t>
      </w:r>
      <w:r>
        <w:rPr>
          <w:rFonts w:eastAsia="Times New Roman"/>
          <w:bCs/>
        </w:rPr>
        <w:t xml:space="preserve">ς είμαστε η φιλελεύθερη παράταξη </w:t>
      </w:r>
      <w:r w:rsidRPr="00E7590F">
        <w:rPr>
          <w:rFonts w:eastAsia="Times New Roman"/>
          <w:bCs/>
        </w:rPr>
        <w:t>και</w:t>
      </w:r>
      <w:r>
        <w:rPr>
          <w:rFonts w:eastAsia="Times New Roman"/>
          <w:bCs/>
        </w:rPr>
        <w:t xml:space="preserve"> εσείς είσαστε οι </w:t>
      </w:r>
      <w:proofErr w:type="spellStart"/>
      <w:r>
        <w:rPr>
          <w:rFonts w:eastAsia="Times New Roman"/>
          <w:bCs/>
        </w:rPr>
        <w:t>κρατιστές</w:t>
      </w:r>
      <w:proofErr w:type="spellEnd"/>
      <w:r>
        <w:rPr>
          <w:rFonts w:eastAsia="Times New Roman"/>
          <w:bCs/>
        </w:rPr>
        <w:t>.</w:t>
      </w:r>
    </w:p>
    <w:p w14:paraId="349D4F73" w14:textId="77777777" w:rsidR="00AA5F14" w:rsidRDefault="00642151">
      <w:pPr>
        <w:spacing w:line="600" w:lineRule="auto"/>
        <w:ind w:firstLine="720"/>
        <w:jc w:val="both"/>
        <w:rPr>
          <w:rFonts w:eastAsia="Times New Roman"/>
          <w:bCs/>
        </w:rPr>
      </w:pPr>
      <w:r>
        <w:rPr>
          <w:rFonts w:eastAsia="Times New Roman"/>
          <w:bCs/>
        </w:rPr>
        <w:t xml:space="preserve">Ακριβώς εξαιτίας αυτού του κρατισμού, </w:t>
      </w:r>
      <w:r w:rsidRPr="00E7590F">
        <w:rPr>
          <w:rFonts w:eastAsia="Times New Roman"/>
          <w:bCs/>
          <w:shd w:val="clear" w:color="auto" w:fill="FFFFFF"/>
        </w:rPr>
        <w:t>που</w:t>
      </w:r>
      <w:r>
        <w:rPr>
          <w:rFonts w:eastAsia="Times New Roman"/>
          <w:bCs/>
        </w:rPr>
        <w:t xml:space="preserve"> επικράτησε με τη δικιά σας την παρότρυνση, την ενθάρρυνση, τη διεκδίκηση, τη μανία -αν θέλετε- της Μεταπολίτευσης, υπήρξαν σε αυτόν τον τόπο </w:t>
      </w:r>
      <w:r w:rsidRPr="00E7590F">
        <w:rPr>
          <w:rFonts w:eastAsia="Times New Roman"/>
          <w:bCs/>
        </w:rPr>
        <w:t>και</w:t>
      </w:r>
      <w:r>
        <w:rPr>
          <w:rFonts w:eastAsia="Times New Roman"/>
          <w:bCs/>
        </w:rPr>
        <w:t xml:space="preserve"> παθο</w:t>
      </w:r>
      <w:r>
        <w:rPr>
          <w:rFonts w:eastAsia="Times New Roman"/>
          <w:bCs/>
        </w:rPr>
        <w:t xml:space="preserve">γένειες. Σε αυτόν τον τόπο υπήρξε ένα </w:t>
      </w:r>
      <w:r>
        <w:rPr>
          <w:rFonts w:eastAsia="Times New Roman"/>
          <w:bCs/>
        </w:rPr>
        <w:lastRenderedPageBreak/>
        <w:t xml:space="preserve">υπερτροφικό κράτος, </w:t>
      </w:r>
      <w:r w:rsidRPr="00E7590F">
        <w:rPr>
          <w:rFonts w:eastAsia="Times New Roman"/>
          <w:bCs/>
          <w:shd w:val="clear" w:color="auto" w:fill="FFFFFF"/>
        </w:rPr>
        <w:t>το οποίο</w:t>
      </w:r>
      <w:r>
        <w:rPr>
          <w:rFonts w:eastAsia="Times New Roman"/>
          <w:bCs/>
        </w:rPr>
        <w:t xml:space="preserve"> </w:t>
      </w:r>
      <w:r w:rsidRPr="00E7590F">
        <w:rPr>
          <w:rFonts w:eastAsia="Times New Roman"/>
          <w:bCs/>
          <w:shd w:val="clear" w:color="auto" w:fill="FFFFFF"/>
        </w:rPr>
        <w:t>δυστυχώς</w:t>
      </w:r>
      <w:r>
        <w:rPr>
          <w:rFonts w:eastAsia="Times New Roman"/>
          <w:bCs/>
        </w:rPr>
        <w:t xml:space="preserve"> ήταν αναποτελεσματικό, </w:t>
      </w:r>
      <w:r w:rsidRPr="00E7590F">
        <w:rPr>
          <w:rFonts w:eastAsia="Times New Roman"/>
          <w:bCs/>
          <w:shd w:val="clear" w:color="auto" w:fill="FFFFFF"/>
        </w:rPr>
        <w:t>γιατί</w:t>
      </w:r>
      <w:r>
        <w:rPr>
          <w:rFonts w:eastAsia="Times New Roman"/>
          <w:bCs/>
        </w:rPr>
        <w:t xml:space="preserve"> εσείς το κράτος -το αστικό </w:t>
      </w:r>
      <w:r w:rsidRPr="00E7590F">
        <w:rPr>
          <w:rFonts w:eastAsia="Times New Roman"/>
          <w:bCs/>
        </w:rPr>
        <w:t>όπως</w:t>
      </w:r>
      <w:r>
        <w:rPr>
          <w:rFonts w:eastAsia="Times New Roman"/>
          <w:bCs/>
        </w:rPr>
        <w:t xml:space="preserve"> λέτε- ποτέ</w:t>
      </w:r>
      <w:r w:rsidRPr="00E7590F">
        <w:rPr>
          <w:rFonts w:eastAsia="Times New Roman"/>
          <w:bCs/>
          <w:shd w:val="clear" w:color="auto" w:fill="FFFFFF"/>
        </w:rPr>
        <w:t xml:space="preserve"> δεν </w:t>
      </w:r>
      <w:r>
        <w:rPr>
          <w:rFonts w:eastAsia="Times New Roman"/>
          <w:bCs/>
        </w:rPr>
        <w:t xml:space="preserve">το αντιμετωπίσατε ως τίποτα άλλο, εκτός από έναν μηχανισμό αναδιανομής εισοδημάτων. Εισοδήματα </w:t>
      </w:r>
      <w:r w:rsidRPr="00E7590F">
        <w:rPr>
          <w:rFonts w:eastAsia="Times New Roman"/>
          <w:bCs/>
          <w:shd w:val="clear" w:color="auto" w:fill="FFFFFF"/>
        </w:rPr>
        <w:t>που</w:t>
      </w:r>
      <w:r>
        <w:rPr>
          <w:rFonts w:eastAsia="Times New Roman"/>
          <w:bCs/>
        </w:rPr>
        <w:t xml:space="preserve"> αποκτ</w:t>
      </w:r>
      <w:r>
        <w:rPr>
          <w:rFonts w:eastAsia="Times New Roman"/>
          <w:bCs/>
        </w:rPr>
        <w:t xml:space="preserve">ούσαν εκείνοι </w:t>
      </w:r>
      <w:r w:rsidRPr="00E7590F">
        <w:rPr>
          <w:rFonts w:eastAsia="Times New Roman"/>
          <w:bCs/>
          <w:shd w:val="clear" w:color="auto" w:fill="FFFFFF"/>
        </w:rPr>
        <w:t>που</w:t>
      </w:r>
      <w:r>
        <w:rPr>
          <w:rFonts w:eastAsia="Times New Roman"/>
          <w:bCs/>
        </w:rPr>
        <w:t xml:space="preserve"> δημιουργικά παρήγαγαν σε αυτόν τον τόπο, για να τα δίνετε εσείς ως επιδόματα εκεί που θέλετε. Γι’ αυτό σας εγκαλούμε, </w:t>
      </w:r>
      <w:r w:rsidRPr="00E7590F">
        <w:rPr>
          <w:rFonts w:eastAsia="Times New Roman"/>
          <w:bCs/>
        </w:rPr>
        <w:t>κύριε Υπουργέ</w:t>
      </w:r>
      <w:r>
        <w:rPr>
          <w:rFonts w:eastAsia="Times New Roman"/>
          <w:bCs/>
        </w:rPr>
        <w:t>.</w:t>
      </w:r>
    </w:p>
    <w:p w14:paraId="349D4F74" w14:textId="77777777" w:rsidR="00AA5F14" w:rsidRDefault="00642151">
      <w:pPr>
        <w:spacing w:line="600" w:lineRule="auto"/>
        <w:ind w:firstLine="720"/>
        <w:jc w:val="both"/>
        <w:rPr>
          <w:rFonts w:eastAsia="Times New Roman"/>
          <w:bCs/>
        </w:rPr>
      </w:pPr>
      <w:r>
        <w:rPr>
          <w:rFonts w:eastAsia="Times New Roman"/>
          <w:bCs/>
        </w:rPr>
        <w:t xml:space="preserve">Αντιθέτως, </w:t>
      </w:r>
      <w:r w:rsidRPr="00E7590F">
        <w:rPr>
          <w:rFonts w:eastAsia="Times New Roman"/>
          <w:bCs/>
          <w:shd w:val="clear" w:color="auto" w:fill="FFFFFF"/>
        </w:rPr>
        <w:t>όμως</w:t>
      </w:r>
      <w:r>
        <w:rPr>
          <w:rFonts w:eastAsia="Times New Roman"/>
          <w:bCs/>
        </w:rPr>
        <w:t xml:space="preserve">, εσείς, </w:t>
      </w:r>
      <w:r w:rsidRPr="00E7590F">
        <w:rPr>
          <w:rFonts w:eastAsia="Times New Roman"/>
          <w:bCs/>
          <w:shd w:val="clear" w:color="auto" w:fill="FFFFFF"/>
        </w:rPr>
        <w:t>δεν</w:t>
      </w:r>
      <w:r>
        <w:rPr>
          <w:rFonts w:eastAsia="Times New Roman"/>
          <w:bCs/>
        </w:rPr>
        <w:t xml:space="preserve"> κάνετε κα</w:t>
      </w:r>
      <w:r>
        <w:rPr>
          <w:rFonts w:eastAsia="Times New Roman"/>
          <w:bCs/>
        </w:rPr>
        <w:t>μ</w:t>
      </w:r>
      <w:r>
        <w:rPr>
          <w:rFonts w:eastAsia="Times New Roman"/>
          <w:bCs/>
        </w:rPr>
        <w:t xml:space="preserve">μία διάκριση σε αυτές τις πολύ λεπτές έννοιες, σε αυτές τις </w:t>
      </w:r>
      <w:r w:rsidRPr="00E7590F">
        <w:rPr>
          <w:rFonts w:eastAsia="Times New Roman"/>
          <w:bCs/>
          <w:shd w:val="clear" w:color="auto" w:fill="FFFFFF"/>
        </w:rPr>
        <w:t>συγκεκρ</w:t>
      </w:r>
      <w:r w:rsidRPr="00E7590F">
        <w:rPr>
          <w:rFonts w:eastAsia="Times New Roman"/>
          <w:bCs/>
          <w:shd w:val="clear" w:color="auto" w:fill="FFFFFF"/>
        </w:rPr>
        <w:t>ιμένες</w:t>
      </w:r>
      <w:r>
        <w:rPr>
          <w:rFonts w:eastAsia="Times New Roman"/>
          <w:bCs/>
        </w:rPr>
        <w:t xml:space="preserve"> πληροφορίες, </w:t>
      </w:r>
      <w:r w:rsidRPr="001E2451">
        <w:rPr>
          <w:rFonts w:eastAsia="Times New Roman"/>
          <w:bCs/>
        </w:rPr>
        <w:t>και</w:t>
      </w:r>
      <w:r>
        <w:rPr>
          <w:rFonts w:eastAsia="Times New Roman"/>
          <w:bCs/>
        </w:rPr>
        <w:t xml:space="preserve"> προσπαθείτε μέσω της προπαγάνδας την οποία έχετε στήσει σε πολλές εκπομπές της ΕΡΤ </w:t>
      </w:r>
      <w:r w:rsidRPr="00E7590F">
        <w:rPr>
          <w:rFonts w:eastAsia="Times New Roman"/>
          <w:bCs/>
          <w:shd w:val="clear" w:color="auto" w:fill="FFFFFF"/>
        </w:rPr>
        <w:t>να</w:t>
      </w:r>
      <w:r>
        <w:rPr>
          <w:rFonts w:eastAsia="Times New Roman"/>
          <w:bCs/>
        </w:rPr>
        <w:t xml:space="preserve"> δημιουργείτε αυτού του είδους τη σύγχυση σε έναν λαό </w:t>
      </w:r>
      <w:r w:rsidRPr="00E7590F">
        <w:rPr>
          <w:rFonts w:eastAsia="Times New Roman"/>
          <w:bCs/>
          <w:shd w:val="clear" w:color="auto" w:fill="FFFFFF"/>
        </w:rPr>
        <w:t>που</w:t>
      </w:r>
      <w:r>
        <w:rPr>
          <w:rFonts w:eastAsia="Times New Roman"/>
          <w:bCs/>
        </w:rPr>
        <w:t xml:space="preserve"> πια </w:t>
      </w:r>
      <w:r w:rsidRPr="00E7590F">
        <w:rPr>
          <w:rFonts w:eastAsia="Times New Roman"/>
          <w:bCs/>
        </w:rPr>
        <w:t>έχει</w:t>
      </w:r>
      <w:r>
        <w:rPr>
          <w:rFonts w:eastAsia="Times New Roman"/>
          <w:bCs/>
        </w:rPr>
        <w:t xml:space="preserve"> αποφανθεί </w:t>
      </w:r>
      <w:r w:rsidRPr="00E7590F">
        <w:rPr>
          <w:rFonts w:eastAsia="Times New Roman"/>
          <w:bCs/>
        </w:rPr>
        <w:t>και</w:t>
      </w:r>
      <w:r>
        <w:rPr>
          <w:rFonts w:eastAsia="Times New Roman"/>
          <w:bCs/>
        </w:rPr>
        <w:t xml:space="preserve"> για την ποιότητά σας </w:t>
      </w:r>
      <w:r w:rsidRPr="00E7590F">
        <w:rPr>
          <w:rFonts w:eastAsia="Times New Roman"/>
          <w:bCs/>
        </w:rPr>
        <w:t>και</w:t>
      </w:r>
      <w:r>
        <w:rPr>
          <w:rFonts w:eastAsia="Times New Roman"/>
          <w:bCs/>
        </w:rPr>
        <w:t xml:space="preserve"> για την αξία σας ως </w:t>
      </w:r>
      <w:r w:rsidRPr="00E7590F">
        <w:rPr>
          <w:rFonts w:eastAsia="Times New Roman"/>
          <w:bCs/>
        </w:rPr>
        <w:t>Κυβέρνηση</w:t>
      </w:r>
      <w:r>
        <w:rPr>
          <w:rFonts w:eastAsia="Times New Roman"/>
          <w:bCs/>
        </w:rPr>
        <w:t>ς.</w:t>
      </w:r>
    </w:p>
    <w:p w14:paraId="349D4F75" w14:textId="77777777" w:rsidR="00AA5F14" w:rsidRDefault="00642151">
      <w:pPr>
        <w:spacing w:line="600" w:lineRule="auto"/>
        <w:ind w:firstLine="720"/>
        <w:jc w:val="both"/>
        <w:rPr>
          <w:rFonts w:eastAsia="Times New Roman"/>
          <w:bCs/>
        </w:rPr>
      </w:pPr>
      <w:r w:rsidRPr="00E7590F">
        <w:rPr>
          <w:rFonts w:eastAsia="Times New Roman"/>
          <w:bCs/>
        </w:rPr>
        <w:t>Υπάρχει</w:t>
      </w:r>
      <w:r>
        <w:rPr>
          <w:rFonts w:eastAsia="Times New Roman"/>
          <w:bCs/>
        </w:rPr>
        <w:t xml:space="preserve">, </w:t>
      </w:r>
      <w:r w:rsidRPr="00E7590F">
        <w:rPr>
          <w:rFonts w:eastAsia="Times New Roman"/>
          <w:bCs/>
          <w:shd w:val="clear" w:color="auto" w:fill="FFFFFF"/>
        </w:rPr>
        <w:t>όμως</w:t>
      </w:r>
      <w:r>
        <w:rPr>
          <w:rFonts w:eastAsia="Times New Roman"/>
          <w:bCs/>
        </w:rPr>
        <w:t xml:space="preserve">, </w:t>
      </w:r>
      <w:r w:rsidRPr="00E7590F">
        <w:rPr>
          <w:rFonts w:eastAsia="Times New Roman"/>
          <w:bCs/>
        </w:rPr>
        <w:t>και</w:t>
      </w:r>
      <w:r>
        <w:rPr>
          <w:rFonts w:eastAsia="Times New Roman"/>
          <w:bCs/>
        </w:rPr>
        <w:t xml:space="preserve"> κάτι  άλλο. Σήμερα το πρωί στο ΕΠΑΛ των Αγίων Αναργύρων ο Υπουργός Παιδείας, ο κ. </w:t>
      </w:r>
      <w:proofErr w:type="spellStart"/>
      <w:r>
        <w:rPr>
          <w:rFonts w:eastAsia="Times New Roman"/>
          <w:bCs/>
        </w:rPr>
        <w:t>Γαβρόγλου</w:t>
      </w:r>
      <w:proofErr w:type="spellEnd"/>
      <w:r>
        <w:rPr>
          <w:rFonts w:eastAsia="Times New Roman"/>
          <w:bCs/>
        </w:rPr>
        <w:t xml:space="preserve">, έκανε </w:t>
      </w:r>
      <w:r w:rsidRPr="00E7590F">
        <w:rPr>
          <w:rFonts w:eastAsia="Times New Roman"/>
          <w:bCs/>
          <w:shd w:val="clear" w:color="auto" w:fill="FFFFFF"/>
        </w:rPr>
        <w:t>μια</w:t>
      </w:r>
      <w:r>
        <w:rPr>
          <w:rFonts w:eastAsia="Times New Roman"/>
          <w:bCs/>
        </w:rPr>
        <w:t xml:space="preserve"> εξαγγελία. Απευθυνόμενος στους μαθητές είπε </w:t>
      </w:r>
      <w:r w:rsidRPr="00E7590F">
        <w:rPr>
          <w:rFonts w:eastAsia="Times New Roman"/>
          <w:bCs/>
          <w:shd w:val="clear" w:color="auto" w:fill="FFFFFF"/>
        </w:rPr>
        <w:t>ότι</w:t>
      </w:r>
      <w:r>
        <w:rPr>
          <w:rFonts w:eastAsia="Times New Roman"/>
          <w:bCs/>
        </w:rPr>
        <w:t xml:space="preserve"> από του χρόνου </w:t>
      </w:r>
      <w:r w:rsidRPr="00E7590F">
        <w:rPr>
          <w:rFonts w:eastAsia="Times New Roman"/>
          <w:bCs/>
          <w:shd w:val="clear" w:color="auto" w:fill="FFFFFF"/>
        </w:rPr>
        <w:t>θα</w:t>
      </w:r>
      <w:r>
        <w:rPr>
          <w:rFonts w:eastAsia="Times New Roman"/>
          <w:bCs/>
        </w:rPr>
        <w:t xml:space="preserve"> ξεκινάνε τα μαθήματα στις </w:t>
      </w:r>
      <w:r>
        <w:rPr>
          <w:rFonts w:eastAsia="Times New Roman"/>
          <w:bCs/>
        </w:rPr>
        <w:t xml:space="preserve">εννέα </w:t>
      </w:r>
      <w:r>
        <w:rPr>
          <w:rFonts w:eastAsia="Times New Roman"/>
          <w:bCs/>
        </w:rPr>
        <w:t xml:space="preserve">το πρωί </w:t>
      </w:r>
      <w:r w:rsidRPr="00E7590F">
        <w:rPr>
          <w:rFonts w:eastAsia="Times New Roman"/>
          <w:bCs/>
        </w:rPr>
        <w:t>και</w:t>
      </w:r>
      <w:r>
        <w:rPr>
          <w:rFonts w:eastAsia="Times New Roman"/>
          <w:bCs/>
        </w:rPr>
        <w:t xml:space="preserve"> με αυτόν τον τρόπο «θα κοιμόμαστε</w:t>
      </w:r>
      <w:r>
        <w:rPr>
          <w:rFonts w:eastAsia="Times New Roman"/>
          <w:bCs/>
        </w:rPr>
        <w:t xml:space="preserve"> λίγο πιο πολύ». Χειροκροτήθηκε πράγματι από τα παιδιά.</w:t>
      </w:r>
    </w:p>
    <w:p w14:paraId="349D4F76" w14:textId="77777777" w:rsidR="00AA5F14" w:rsidRDefault="00642151">
      <w:pPr>
        <w:spacing w:line="600" w:lineRule="auto"/>
        <w:ind w:firstLine="720"/>
        <w:jc w:val="both"/>
        <w:rPr>
          <w:rFonts w:eastAsia="Times New Roman"/>
          <w:bCs/>
          <w:shd w:val="clear" w:color="auto" w:fill="FFFFFF"/>
        </w:rPr>
      </w:pPr>
      <w:r>
        <w:rPr>
          <w:rFonts w:eastAsia="Times New Roman"/>
          <w:bCs/>
        </w:rPr>
        <w:t xml:space="preserve">Εδώ </w:t>
      </w:r>
      <w:r w:rsidRPr="000F68A7">
        <w:rPr>
          <w:rFonts w:eastAsia="Times New Roman"/>
          <w:bCs/>
        </w:rPr>
        <w:t>είναι</w:t>
      </w:r>
      <w:r>
        <w:rPr>
          <w:rFonts w:eastAsia="Times New Roman"/>
          <w:bCs/>
        </w:rPr>
        <w:t xml:space="preserve"> η διαφορά μας, </w:t>
      </w:r>
      <w:r w:rsidRPr="000F68A7">
        <w:rPr>
          <w:rFonts w:eastAsia="Times New Roman"/>
          <w:bCs/>
        </w:rPr>
        <w:t>κύριε Υπουργέ</w:t>
      </w:r>
      <w:r>
        <w:rPr>
          <w:rFonts w:eastAsia="Times New Roman"/>
          <w:bCs/>
        </w:rPr>
        <w:t xml:space="preserve">. Εδώ φαίνεται </w:t>
      </w:r>
      <w:r w:rsidRPr="000F68A7">
        <w:rPr>
          <w:rFonts w:eastAsia="Times New Roman"/>
          <w:bCs/>
          <w:shd w:val="clear" w:color="auto" w:fill="FFFFFF"/>
        </w:rPr>
        <w:t>ότι</w:t>
      </w:r>
      <w:r>
        <w:rPr>
          <w:rFonts w:eastAsia="Times New Roman"/>
          <w:bCs/>
        </w:rPr>
        <w:t xml:space="preserve"> εσείς είστε το </w:t>
      </w:r>
      <w:r>
        <w:rPr>
          <w:rFonts w:eastAsia="Times New Roman"/>
          <w:bCs/>
        </w:rPr>
        <w:t>κ</w:t>
      </w:r>
      <w:r>
        <w:rPr>
          <w:rFonts w:eastAsia="Times New Roman"/>
          <w:bCs/>
        </w:rPr>
        <w:t xml:space="preserve">όμμα </w:t>
      </w:r>
      <w:r w:rsidRPr="000F68A7">
        <w:rPr>
          <w:rFonts w:eastAsia="Times New Roman"/>
          <w:bCs/>
          <w:shd w:val="clear" w:color="auto" w:fill="FFFFFF"/>
        </w:rPr>
        <w:t>που</w:t>
      </w:r>
      <w:r>
        <w:rPr>
          <w:rFonts w:eastAsia="Times New Roman"/>
          <w:bCs/>
        </w:rPr>
        <w:t xml:space="preserve"> ως όραμά του </w:t>
      </w:r>
      <w:r w:rsidRPr="000F68A7">
        <w:rPr>
          <w:rFonts w:eastAsia="Times New Roman"/>
          <w:bCs/>
        </w:rPr>
        <w:t>έχει</w:t>
      </w:r>
      <w:r>
        <w:rPr>
          <w:rFonts w:eastAsia="Times New Roman"/>
          <w:bCs/>
        </w:rPr>
        <w:t xml:space="preserve"> </w:t>
      </w:r>
      <w:r w:rsidRPr="000F68A7">
        <w:rPr>
          <w:rFonts w:eastAsia="Times New Roman"/>
          <w:bCs/>
          <w:shd w:val="clear" w:color="auto" w:fill="FFFFFF"/>
        </w:rPr>
        <w:t>να</w:t>
      </w:r>
      <w:r>
        <w:rPr>
          <w:rFonts w:eastAsia="Times New Roman"/>
          <w:bCs/>
        </w:rPr>
        <w:t xml:space="preserve"> εγκαταστήσει σε όλη την </w:t>
      </w:r>
      <w:r w:rsidRPr="000F68A7">
        <w:rPr>
          <w:rFonts w:eastAsia="Times New Roman"/>
          <w:bCs/>
          <w:shd w:val="clear" w:color="auto" w:fill="FFFFFF"/>
        </w:rPr>
        <w:t>κοινων</w:t>
      </w:r>
      <w:r>
        <w:rPr>
          <w:rFonts w:eastAsia="Times New Roman"/>
          <w:bCs/>
          <w:shd w:val="clear" w:color="auto" w:fill="FFFFFF"/>
        </w:rPr>
        <w:t>ία «το φάντασμα του μεγάλου ύπνου». Αυτό θέλετε να κάνετε. Θέλετε ν</w:t>
      </w:r>
      <w:r>
        <w:rPr>
          <w:rFonts w:eastAsia="Times New Roman"/>
          <w:bCs/>
          <w:shd w:val="clear" w:color="auto" w:fill="FFFFFF"/>
        </w:rPr>
        <w:t xml:space="preserve">α «αποκοιμίσετε» όλους τους </w:t>
      </w:r>
      <w:r>
        <w:rPr>
          <w:rFonts w:eastAsia="Times New Roman"/>
          <w:bCs/>
          <w:shd w:val="clear" w:color="auto" w:fill="FFFFFF"/>
        </w:rPr>
        <w:lastRenderedPageBreak/>
        <w:t xml:space="preserve">Έλληνες </w:t>
      </w:r>
      <w:r w:rsidRPr="000F68A7">
        <w:rPr>
          <w:rFonts w:eastAsia="Times New Roman"/>
          <w:bCs/>
          <w:shd w:val="clear" w:color="auto" w:fill="FFFFFF"/>
        </w:rPr>
        <w:t>και</w:t>
      </w:r>
      <w:r>
        <w:rPr>
          <w:rFonts w:eastAsia="Times New Roman"/>
          <w:bCs/>
          <w:shd w:val="clear" w:color="auto" w:fill="FFFFFF"/>
        </w:rPr>
        <w:t xml:space="preserve"> γι’ αυτό χρησιμοποιείτε επιτήδεια λέξεις, πληροφορίες </w:t>
      </w:r>
      <w:r w:rsidRPr="000F68A7">
        <w:rPr>
          <w:rFonts w:eastAsia="Times New Roman"/>
          <w:bCs/>
          <w:shd w:val="clear" w:color="auto" w:fill="FFFFFF"/>
        </w:rPr>
        <w:t>και</w:t>
      </w:r>
      <w:r>
        <w:rPr>
          <w:rFonts w:eastAsia="Times New Roman"/>
          <w:bCs/>
          <w:shd w:val="clear" w:color="auto" w:fill="FFFFFF"/>
        </w:rPr>
        <w:t xml:space="preserve"> έννοιες στην πιο συγκεχυμένη, στην πιο αόριστη </w:t>
      </w:r>
      <w:r w:rsidRPr="000F68A7">
        <w:rPr>
          <w:rFonts w:eastAsia="Times New Roman"/>
          <w:bCs/>
          <w:shd w:val="clear" w:color="auto" w:fill="FFFFFF"/>
        </w:rPr>
        <w:t>και</w:t>
      </w:r>
      <w:r>
        <w:rPr>
          <w:rFonts w:eastAsia="Times New Roman"/>
          <w:bCs/>
          <w:shd w:val="clear" w:color="auto" w:fill="FFFFFF"/>
        </w:rPr>
        <w:t xml:space="preserve"> στην πιο γενική τους μορφή.</w:t>
      </w:r>
    </w:p>
    <w:p w14:paraId="349D4F77" w14:textId="77777777" w:rsidR="00AA5F14" w:rsidRDefault="00642151">
      <w:pPr>
        <w:spacing w:line="600" w:lineRule="auto"/>
        <w:ind w:firstLine="720"/>
        <w:jc w:val="both"/>
        <w:rPr>
          <w:rFonts w:eastAsia="Times New Roman"/>
          <w:bCs/>
          <w:shd w:val="clear" w:color="auto" w:fill="FFFFFF"/>
        </w:rPr>
      </w:pPr>
      <w:r>
        <w:rPr>
          <w:rFonts w:eastAsia="Times New Roman"/>
          <w:bCs/>
          <w:shd w:val="clear" w:color="auto" w:fill="FFFFFF"/>
        </w:rPr>
        <w:t xml:space="preserve">Αυτή </w:t>
      </w:r>
      <w:r w:rsidRPr="000F68A7">
        <w:rPr>
          <w:rFonts w:eastAsia="Times New Roman"/>
          <w:bCs/>
          <w:shd w:val="clear" w:color="auto" w:fill="FFFFFF"/>
        </w:rPr>
        <w:t>είναι</w:t>
      </w:r>
      <w:r>
        <w:rPr>
          <w:rFonts w:eastAsia="Times New Roman"/>
          <w:bCs/>
          <w:shd w:val="clear" w:color="auto" w:fill="FFFFFF"/>
        </w:rPr>
        <w:t xml:space="preserve"> η διαφορά μας. Εμείς είμαστε το </w:t>
      </w:r>
      <w:r>
        <w:rPr>
          <w:rFonts w:eastAsia="Times New Roman"/>
          <w:bCs/>
          <w:shd w:val="clear" w:color="auto" w:fill="FFFFFF"/>
        </w:rPr>
        <w:t>κ</w:t>
      </w:r>
      <w:r>
        <w:rPr>
          <w:rFonts w:eastAsia="Times New Roman"/>
          <w:bCs/>
          <w:shd w:val="clear" w:color="auto" w:fill="FFFFFF"/>
        </w:rPr>
        <w:t xml:space="preserve">όμμα της ελευθερίας </w:t>
      </w:r>
      <w:r w:rsidRPr="000F68A7">
        <w:rPr>
          <w:rFonts w:eastAsia="Times New Roman"/>
          <w:bCs/>
          <w:shd w:val="clear" w:color="auto" w:fill="FFFFFF"/>
        </w:rPr>
        <w:t>και</w:t>
      </w:r>
      <w:r>
        <w:rPr>
          <w:rFonts w:eastAsia="Times New Roman"/>
          <w:bCs/>
          <w:shd w:val="clear" w:color="auto" w:fill="FFFFFF"/>
        </w:rPr>
        <w:t xml:space="preserve"> της δικαιοσ</w:t>
      </w:r>
      <w:r>
        <w:rPr>
          <w:rFonts w:eastAsia="Times New Roman"/>
          <w:bCs/>
          <w:shd w:val="clear" w:color="auto" w:fill="FFFFFF"/>
        </w:rPr>
        <w:t xml:space="preserve">ύνης. Είμαστε η έκφραση του φιλελευθερισμού, </w:t>
      </w:r>
      <w:r w:rsidRPr="000F68A7">
        <w:rPr>
          <w:rFonts w:eastAsia="Times New Roman"/>
          <w:bCs/>
          <w:shd w:val="clear" w:color="auto" w:fill="FFFFFF"/>
        </w:rPr>
        <w:t>που</w:t>
      </w:r>
      <w:r>
        <w:rPr>
          <w:rFonts w:eastAsia="Times New Roman"/>
          <w:bCs/>
          <w:shd w:val="clear" w:color="auto" w:fill="FFFFFF"/>
        </w:rPr>
        <w:t xml:space="preserve"> καταδικάζει κάθε μορφής δικτατορίες είτε </w:t>
      </w:r>
      <w:r w:rsidRPr="000F68A7">
        <w:rPr>
          <w:rFonts w:eastAsia="Times New Roman"/>
          <w:bCs/>
          <w:shd w:val="clear" w:color="auto" w:fill="FFFFFF"/>
        </w:rPr>
        <w:t>είναι</w:t>
      </w:r>
      <w:r>
        <w:rPr>
          <w:rFonts w:eastAsia="Times New Roman"/>
          <w:bCs/>
          <w:shd w:val="clear" w:color="auto" w:fill="FFFFFF"/>
        </w:rPr>
        <w:t xml:space="preserve"> του </w:t>
      </w:r>
      <w:proofErr w:type="spellStart"/>
      <w:r>
        <w:rPr>
          <w:rFonts w:eastAsia="Times New Roman"/>
          <w:bCs/>
          <w:shd w:val="clear" w:color="auto" w:fill="FFFFFF"/>
        </w:rPr>
        <w:t>Πινοσέτ</w:t>
      </w:r>
      <w:proofErr w:type="spellEnd"/>
      <w:r>
        <w:rPr>
          <w:rFonts w:eastAsia="Times New Roman"/>
          <w:bCs/>
          <w:shd w:val="clear" w:color="auto" w:fill="FFFFFF"/>
        </w:rPr>
        <w:t xml:space="preserve"> </w:t>
      </w:r>
      <w:r w:rsidRPr="000F68A7">
        <w:rPr>
          <w:rFonts w:eastAsia="Times New Roman"/>
          <w:bCs/>
          <w:shd w:val="clear" w:color="auto" w:fill="FFFFFF"/>
        </w:rPr>
        <w:t>εί</w:t>
      </w:r>
      <w:r>
        <w:rPr>
          <w:rFonts w:eastAsia="Times New Roman"/>
          <w:bCs/>
          <w:shd w:val="clear" w:color="auto" w:fill="FFFFFF"/>
        </w:rPr>
        <w:t xml:space="preserve">τε </w:t>
      </w:r>
      <w:r w:rsidRPr="000F68A7">
        <w:rPr>
          <w:rFonts w:eastAsia="Times New Roman"/>
          <w:bCs/>
          <w:shd w:val="clear" w:color="auto" w:fill="FFFFFF"/>
        </w:rPr>
        <w:t>είναι</w:t>
      </w:r>
      <w:r>
        <w:rPr>
          <w:rFonts w:eastAsia="Times New Roman"/>
          <w:bCs/>
          <w:shd w:val="clear" w:color="auto" w:fill="FFFFFF"/>
        </w:rPr>
        <w:t xml:space="preserve"> οποιουδήποτε άλλου «πατερούλη». </w:t>
      </w:r>
      <w:r w:rsidRPr="000F68A7">
        <w:rPr>
          <w:rFonts w:eastAsia="Times New Roman"/>
          <w:bCs/>
          <w:shd w:val="clear" w:color="auto" w:fill="FFFFFF"/>
        </w:rPr>
        <w:t xml:space="preserve">Δεν </w:t>
      </w:r>
      <w:r>
        <w:rPr>
          <w:rFonts w:eastAsia="Times New Roman"/>
          <w:bCs/>
          <w:shd w:val="clear" w:color="auto" w:fill="FFFFFF"/>
        </w:rPr>
        <w:t xml:space="preserve">έχουμε κανέναν λόγο εμείς </w:t>
      </w:r>
      <w:r w:rsidRPr="000F68A7">
        <w:rPr>
          <w:rFonts w:eastAsia="Times New Roman"/>
          <w:bCs/>
          <w:shd w:val="clear" w:color="auto" w:fill="FFFFFF"/>
        </w:rPr>
        <w:t>να</w:t>
      </w:r>
      <w:r>
        <w:rPr>
          <w:rFonts w:eastAsia="Times New Roman"/>
          <w:bCs/>
          <w:shd w:val="clear" w:color="auto" w:fill="FFFFFF"/>
        </w:rPr>
        <w:t xml:space="preserve"> μπαίνουμε σε αυτού του είδους τα </w:t>
      </w:r>
      <w:r w:rsidRPr="000F68A7">
        <w:rPr>
          <w:rFonts w:eastAsia="Times New Roman"/>
          <w:bCs/>
          <w:shd w:val="clear" w:color="auto" w:fill="FFFFFF"/>
        </w:rPr>
        <w:t>προβλήματα</w:t>
      </w:r>
      <w:r>
        <w:rPr>
          <w:rFonts w:eastAsia="Times New Roman"/>
          <w:bCs/>
          <w:shd w:val="clear" w:color="auto" w:fill="FFFFFF"/>
        </w:rPr>
        <w:t>,</w:t>
      </w:r>
      <w:r w:rsidRPr="000F68A7">
        <w:rPr>
          <w:rFonts w:eastAsia="Times New Roman"/>
          <w:bCs/>
          <w:shd w:val="clear" w:color="auto" w:fill="FFFFFF"/>
        </w:rPr>
        <w:t xml:space="preserve"> που</w:t>
      </w:r>
      <w:r>
        <w:rPr>
          <w:rFonts w:eastAsia="Times New Roman"/>
          <w:bCs/>
          <w:shd w:val="clear" w:color="auto" w:fill="FFFFFF"/>
        </w:rPr>
        <w:t xml:space="preserve"> πράγματι σας μπερδεύουν πολλές φορές.</w:t>
      </w:r>
    </w:p>
    <w:p w14:paraId="349D4F78" w14:textId="77777777" w:rsidR="00AA5F14" w:rsidRDefault="00642151">
      <w:pPr>
        <w:spacing w:line="600" w:lineRule="auto"/>
        <w:ind w:firstLine="720"/>
        <w:jc w:val="both"/>
        <w:rPr>
          <w:rFonts w:eastAsia="Times New Roman"/>
          <w:bCs/>
          <w:shd w:val="clear" w:color="auto" w:fill="FFFFFF"/>
        </w:rPr>
      </w:pPr>
      <w:r>
        <w:rPr>
          <w:rFonts w:eastAsia="Times New Roman"/>
          <w:bCs/>
          <w:shd w:val="clear" w:color="auto" w:fill="FFFFFF"/>
        </w:rPr>
        <w:t xml:space="preserve">Τη στιγμή </w:t>
      </w:r>
      <w:r w:rsidRPr="000F68A7">
        <w:rPr>
          <w:rFonts w:eastAsia="Times New Roman"/>
          <w:bCs/>
          <w:shd w:val="clear" w:color="auto" w:fill="FFFFFF"/>
        </w:rPr>
        <w:t>που</w:t>
      </w:r>
      <w:r>
        <w:rPr>
          <w:rFonts w:eastAsia="Times New Roman"/>
          <w:bCs/>
          <w:shd w:val="clear" w:color="auto" w:fill="FFFFFF"/>
        </w:rPr>
        <w:t xml:space="preserve"> θέλετε να εμφανιστείτε σήμερα </w:t>
      </w:r>
      <w:r w:rsidRPr="000F68A7">
        <w:rPr>
          <w:rFonts w:eastAsia="Times New Roman"/>
          <w:bCs/>
          <w:shd w:val="clear" w:color="auto" w:fill="FFFFFF"/>
        </w:rPr>
        <w:t>ότι</w:t>
      </w:r>
      <w:r>
        <w:rPr>
          <w:rFonts w:eastAsia="Times New Roman"/>
          <w:bCs/>
          <w:shd w:val="clear" w:color="auto" w:fill="FFFFFF"/>
        </w:rPr>
        <w:t xml:space="preserve"> είστε </w:t>
      </w:r>
      <w:r w:rsidRPr="000F68A7">
        <w:rPr>
          <w:rFonts w:eastAsia="Times New Roman"/>
          <w:bCs/>
          <w:shd w:val="clear" w:color="auto" w:fill="FFFFFF"/>
        </w:rPr>
        <w:t>μια</w:t>
      </w:r>
      <w:r>
        <w:rPr>
          <w:rFonts w:eastAsia="Times New Roman"/>
          <w:bCs/>
          <w:shd w:val="clear" w:color="auto" w:fill="FFFFFF"/>
        </w:rPr>
        <w:t xml:space="preserve"> </w:t>
      </w:r>
      <w:r w:rsidRPr="000F68A7">
        <w:rPr>
          <w:rFonts w:eastAsia="Times New Roman"/>
          <w:bCs/>
          <w:shd w:val="clear" w:color="auto" w:fill="FFFFFF"/>
        </w:rPr>
        <w:t>Κυβέρνηση</w:t>
      </w:r>
      <w:r>
        <w:rPr>
          <w:rFonts w:eastAsia="Times New Roman"/>
          <w:bCs/>
          <w:shd w:val="clear" w:color="auto" w:fill="FFFFFF"/>
        </w:rPr>
        <w:t xml:space="preserve"> </w:t>
      </w:r>
      <w:r w:rsidRPr="000F68A7">
        <w:rPr>
          <w:rFonts w:eastAsia="Times New Roman"/>
          <w:bCs/>
          <w:shd w:val="clear" w:color="auto" w:fill="FFFFFF"/>
        </w:rPr>
        <w:t>που</w:t>
      </w:r>
      <w:r>
        <w:rPr>
          <w:rFonts w:eastAsia="Times New Roman"/>
          <w:bCs/>
          <w:shd w:val="clear" w:color="auto" w:fill="FFFFFF"/>
        </w:rPr>
        <w:t xml:space="preserve"> </w:t>
      </w:r>
      <w:r w:rsidRPr="000F68A7">
        <w:rPr>
          <w:rFonts w:eastAsia="Times New Roman"/>
          <w:bCs/>
          <w:shd w:val="clear" w:color="auto" w:fill="FFFFFF"/>
        </w:rPr>
        <w:t>έχει</w:t>
      </w:r>
      <w:r>
        <w:rPr>
          <w:rFonts w:eastAsia="Times New Roman"/>
          <w:bCs/>
          <w:shd w:val="clear" w:color="auto" w:fill="FFFFFF"/>
        </w:rPr>
        <w:t xml:space="preserve"> έναν κομμουνιστή -</w:t>
      </w:r>
      <w:r w:rsidRPr="000F68A7">
        <w:rPr>
          <w:rFonts w:eastAsia="Times New Roman"/>
          <w:bCs/>
          <w:shd w:val="clear" w:color="auto" w:fill="FFFFFF"/>
        </w:rPr>
        <w:t>όπως</w:t>
      </w:r>
      <w:r>
        <w:rPr>
          <w:rFonts w:eastAsia="Times New Roman"/>
          <w:bCs/>
          <w:shd w:val="clear" w:color="auto" w:fill="FFFFFF"/>
        </w:rPr>
        <w:t xml:space="preserve"> είπε προχθές- </w:t>
      </w:r>
      <w:r w:rsidRPr="000F68A7">
        <w:rPr>
          <w:rFonts w:eastAsia="Times New Roman"/>
          <w:bCs/>
          <w:shd w:val="clear" w:color="auto" w:fill="FFFFFF"/>
        </w:rPr>
        <w:t>Πρωθυπουργό</w:t>
      </w:r>
      <w:r>
        <w:rPr>
          <w:rFonts w:eastAsia="Times New Roman"/>
          <w:bCs/>
          <w:shd w:val="clear" w:color="auto" w:fill="FFFFFF"/>
        </w:rPr>
        <w:t xml:space="preserve">, εντούτοις βρισκόσαστε στη χειρότερη οδύνη </w:t>
      </w:r>
      <w:r w:rsidRPr="000F68A7">
        <w:rPr>
          <w:rFonts w:eastAsia="Times New Roman"/>
          <w:bCs/>
          <w:shd w:val="clear" w:color="auto" w:fill="FFFFFF"/>
        </w:rPr>
        <w:t>που</w:t>
      </w:r>
      <w:r>
        <w:rPr>
          <w:rFonts w:eastAsia="Times New Roman"/>
          <w:bCs/>
          <w:shd w:val="clear" w:color="auto" w:fill="FFFFFF"/>
        </w:rPr>
        <w:t xml:space="preserve"> </w:t>
      </w:r>
      <w:r w:rsidRPr="000F68A7">
        <w:rPr>
          <w:rFonts w:eastAsia="Times New Roman"/>
          <w:bCs/>
          <w:shd w:val="clear" w:color="auto" w:fill="FFFFFF"/>
        </w:rPr>
        <w:t>μπορεί</w:t>
      </w:r>
      <w:r>
        <w:rPr>
          <w:rFonts w:eastAsia="Times New Roman"/>
          <w:bCs/>
          <w:shd w:val="clear" w:color="auto" w:fill="FFFFFF"/>
        </w:rPr>
        <w:t xml:space="preserve"> </w:t>
      </w:r>
      <w:r w:rsidRPr="000F68A7">
        <w:rPr>
          <w:rFonts w:eastAsia="Times New Roman"/>
          <w:bCs/>
          <w:shd w:val="clear" w:color="auto" w:fill="FFFFFF"/>
        </w:rPr>
        <w:t>να</w:t>
      </w:r>
      <w:r>
        <w:rPr>
          <w:rFonts w:eastAsia="Times New Roman"/>
          <w:bCs/>
          <w:shd w:val="clear" w:color="auto" w:fill="FFFFFF"/>
        </w:rPr>
        <w:t xml:space="preserve"> υπάρξει για έναν τέτοιο Πρωθυπουργό. </w:t>
      </w:r>
      <w:r w:rsidRPr="000F68A7">
        <w:rPr>
          <w:rFonts w:eastAsia="Times New Roman"/>
          <w:bCs/>
          <w:shd w:val="clear" w:color="auto" w:fill="FFFFFF"/>
        </w:rPr>
        <w:t>Είναι</w:t>
      </w:r>
      <w:r>
        <w:rPr>
          <w:rFonts w:eastAsia="Times New Roman"/>
          <w:bCs/>
          <w:shd w:val="clear" w:color="auto" w:fill="FFFFFF"/>
        </w:rPr>
        <w:t xml:space="preserve"> υποχρεωμένος </w:t>
      </w:r>
      <w:r w:rsidRPr="000F68A7">
        <w:rPr>
          <w:rFonts w:eastAsia="Times New Roman"/>
          <w:bCs/>
          <w:shd w:val="clear" w:color="auto" w:fill="FFFFFF"/>
        </w:rPr>
        <w:t>να</w:t>
      </w:r>
      <w:r>
        <w:rPr>
          <w:rFonts w:eastAsia="Times New Roman"/>
          <w:bCs/>
          <w:shd w:val="clear" w:color="auto" w:fill="FFFFFF"/>
        </w:rPr>
        <w:t xml:space="preserve"> λαμβάνει μέτρα, τα οποία δεν πιστεύει, </w:t>
      </w:r>
      <w:r w:rsidRPr="000F68A7">
        <w:rPr>
          <w:rFonts w:eastAsia="Times New Roman"/>
          <w:bCs/>
          <w:shd w:val="clear" w:color="auto" w:fill="FFFFFF"/>
        </w:rPr>
        <w:t>γιατί</w:t>
      </w:r>
      <w:r>
        <w:rPr>
          <w:rFonts w:eastAsia="Times New Roman"/>
          <w:bCs/>
          <w:shd w:val="clear" w:color="auto" w:fill="FFFFFF"/>
        </w:rPr>
        <w:t xml:space="preserve"> </w:t>
      </w:r>
      <w:r w:rsidRPr="000F68A7">
        <w:rPr>
          <w:rFonts w:eastAsia="Times New Roman"/>
          <w:bCs/>
          <w:shd w:val="clear" w:color="auto" w:fill="FFFFFF"/>
        </w:rPr>
        <w:t>δεν είναι</w:t>
      </w:r>
      <w:r>
        <w:rPr>
          <w:rFonts w:eastAsia="Times New Roman"/>
          <w:bCs/>
          <w:shd w:val="clear" w:color="auto" w:fill="FFFFFF"/>
        </w:rPr>
        <w:t xml:space="preserve"> σύμφωνα με την ιδεολογία του. Ε</w:t>
      </w:r>
      <w:r w:rsidRPr="000F68A7">
        <w:rPr>
          <w:rFonts w:eastAsia="Times New Roman"/>
          <w:bCs/>
          <w:shd w:val="clear" w:color="auto" w:fill="FFFFFF"/>
        </w:rPr>
        <w:t>ίναι</w:t>
      </w:r>
      <w:r>
        <w:rPr>
          <w:rFonts w:eastAsia="Times New Roman"/>
          <w:bCs/>
          <w:shd w:val="clear" w:color="auto" w:fill="FFFFFF"/>
        </w:rPr>
        <w:t xml:space="preserve"> μέτρα ανοι</w:t>
      </w:r>
      <w:r>
        <w:rPr>
          <w:rFonts w:eastAsia="Times New Roman"/>
          <w:bCs/>
          <w:shd w:val="clear" w:color="auto" w:fill="FFFFFF"/>
        </w:rPr>
        <w:t>κ</w:t>
      </w:r>
      <w:r>
        <w:rPr>
          <w:rFonts w:eastAsia="Times New Roman"/>
          <w:bCs/>
          <w:shd w:val="clear" w:color="auto" w:fill="FFFFFF"/>
        </w:rPr>
        <w:t xml:space="preserve">τής αγοράς </w:t>
      </w:r>
      <w:r w:rsidRPr="000F68A7">
        <w:rPr>
          <w:rFonts w:eastAsia="Times New Roman"/>
          <w:bCs/>
          <w:shd w:val="clear" w:color="auto" w:fill="FFFFFF"/>
        </w:rPr>
        <w:t>και</w:t>
      </w:r>
      <w:r>
        <w:rPr>
          <w:rFonts w:eastAsia="Times New Roman"/>
          <w:bCs/>
          <w:shd w:val="clear" w:color="auto" w:fill="FFFFFF"/>
        </w:rPr>
        <w:t xml:space="preserve"> ελεύθερης οικονομίας. Ε</w:t>
      </w:r>
      <w:r w:rsidRPr="000F68A7">
        <w:rPr>
          <w:rFonts w:eastAsia="Times New Roman"/>
          <w:bCs/>
          <w:shd w:val="clear" w:color="auto" w:fill="FFFFFF"/>
        </w:rPr>
        <w:t>ίναι</w:t>
      </w:r>
      <w:r>
        <w:rPr>
          <w:rFonts w:eastAsia="Times New Roman"/>
          <w:bCs/>
          <w:shd w:val="clear" w:color="auto" w:fill="FFFFFF"/>
        </w:rPr>
        <w:t xml:space="preserve"> μέτρα σεβασμού -</w:t>
      </w:r>
      <w:r w:rsidRPr="000F68A7">
        <w:rPr>
          <w:rFonts w:eastAsia="Times New Roman"/>
          <w:bCs/>
          <w:shd w:val="clear" w:color="auto" w:fill="FFFFFF"/>
        </w:rPr>
        <w:t>δυστυχώς</w:t>
      </w:r>
      <w:r>
        <w:rPr>
          <w:rFonts w:eastAsia="Times New Roman"/>
          <w:bCs/>
          <w:shd w:val="clear" w:color="auto" w:fill="FFFFFF"/>
        </w:rPr>
        <w:t xml:space="preserve"> δεν το πετυχαίνετε συνέχει</w:t>
      </w:r>
      <w:r>
        <w:rPr>
          <w:rFonts w:eastAsia="Times New Roman"/>
          <w:bCs/>
          <w:shd w:val="clear" w:color="auto" w:fill="FFFFFF"/>
        </w:rPr>
        <w:t xml:space="preserve">α- των φιλελεύθερων θεσμών. Γι’ αυτό ακριβώς ισχύει αυτό </w:t>
      </w:r>
      <w:r w:rsidRPr="000F68A7">
        <w:rPr>
          <w:rFonts w:eastAsia="Times New Roman"/>
          <w:bCs/>
          <w:shd w:val="clear" w:color="auto" w:fill="FFFFFF"/>
        </w:rPr>
        <w:t>που</w:t>
      </w:r>
      <w:r>
        <w:rPr>
          <w:rFonts w:eastAsia="Times New Roman"/>
          <w:bCs/>
          <w:shd w:val="clear" w:color="auto" w:fill="FFFFFF"/>
        </w:rPr>
        <w:t xml:space="preserve"> έλεγε ο Ηρόδοτος κάποτε για τον </w:t>
      </w:r>
      <w:r w:rsidRPr="000F68A7">
        <w:rPr>
          <w:rFonts w:eastAsia="Times New Roman"/>
          <w:bCs/>
          <w:shd w:val="clear" w:color="auto" w:fill="FFFFFF"/>
        </w:rPr>
        <w:t>Π</w:t>
      </w:r>
      <w:r>
        <w:rPr>
          <w:rFonts w:eastAsia="Times New Roman"/>
          <w:bCs/>
          <w:shd w:val="clear" w:color="auto" w:fill="FFFFFF"/>
        </w:rPr>
        <w:t>λάτωνα: «</w:t>
      </w:r>
      <w:proofErr w:type="spellStart"/>
      <w:r w:rsidRPr="000F68A7">
        <w:rPr>
          <w:rFonts w:eastAsia="Times New Roman" w:cs="Times New Roman"/>
          <w:bCs/>
        </w:rPr>
        <w:t>Εχθίστη</w:t>
      </w:r>
      <w:proofErr w:type="spellEnd"/>
      <w:r w:rsidRPr="000F68A7">
        <w:rPr>
          <w:rFonts w:eastAsia="Times New Roman" w:cs="Times New Roman"/>
          <w:bCs/>
        </w:rPr>
        <w:t xml:space="preserve"> </w:t>
      </w:r>
      <w:r w:rsidRPr="000F68A7">
        <w:rPr>
          <w:rFonts w:eastAsia="Times New Roman" w:cs="Times New Roman"/>
        </w:rPr>
        <w:t>οδύνη</w:t>
      </w:r>
      <w:r w:rsidRPr="000F68A7">
        <w:rPr>
          <w:rFonts w:eastAsia="Times New Roman" w:cs="Times New Roman"/>
          <w:bCs/>
        </w:rPr>
        <w:t> των </w:t>
      </w:r>
      <w:r w:rsidRPr="000F68A7">
        <w:rPr>
          <w:rFonts w:eastAsia="Times New Roman" w:cs="Times New Roman"/>
        </w:rPr>
        <w:t>εν</w:t>
      </w:r>
      <w:r>
        <w:rPr>
          <w:rFonts w:eastAsia="Times New Roman" w:cs="Times New Roman"/>
        </w:rPr>
        <w:t xml:space="preserve"> </w:t>
      </w:r>
      <w:proofErr w:type="spellStart"/>
      <w:r w:rsidRPr="000F68A7">
        <w:rPr>
          <w:rFonts w:eastAsia="Times New Roman" w:cs="Times New Roman"/>
          <w:bCs/>
        </w:rPr>
        <w:t>ανθρώποισι</w:t>
      </w:r>
      <w:proofErr w:type="spellEnd"/>
      <w:r w:rsidRPr="000F68A7">
        <w:rPr>
          <w:rFonts w:eastAsia="Times New Roman" w:cs="Times New Roman"/>
          <w:bCs/>
        </w:rPr>
        <w:t xml:space="preserve"> αύτη, πολλά </w:t>
      </w:r>
      <w:proofErr w:type="spellStart"/>
      <w:r w:rsidRPr="000F68A7">
        <w:rPr>
          <w:rFonts w:eastAsia="Times New Roman" w:cs="Times New Roman"/>
          <w:bCs/>
        </w:rPr>
        <w:t>φρονέοντα</w:t>
      </w:r>
      <w:proofErr w:type="spellEnd"/>
      <w:r w:rsidRPr="000F68A7">
        <w:rPr>
          <w:rFonts w:eastAsia="Times New Roman" w:cs="Times New Roman"/>
          <w:bCs/>
        </w:rPr>
        <w:t xml:space="preserve"> μηδενός </w:t>
      </w:r>
      <w:proofErr w:type="spellStart"/>
      <w:r w:rsidRPr="000F68A7">
        <w:rPr>
          <w:rFonts w:eastAsia="Times New Roman" w:cs="Times New Roman"/>
          <w:bCs/>
        </w:rPr>
        <w:t>κρατέειν</w:t>
      </w:r>
      <w:proofErr w:type="spellEnd"/>
      <w:r w:rsidRPr="000F68A7">
        <w:rPr>
          <w:rFonts w:eastAsia="Times New Roman" w:cs="Times New Roman"/>
          <w:bCs/>
        </w:rPr>
        <w:t>».</w:t>
      </w:r>
      <w:r>
        <w:rPr>
          <w:rFonts w:eastAsia="Times New Roman" w:cs="Times New Roman"/>
          <w:bCs/>
        </w:rPr>
        <w:t xml:space="preserve"> Καταρρέετε, </w:t>
      </w:r>
      <w:r w:rsidRPr="000F68A7">
        <w:rPr>
          <w:rFonts w:eastAsia="Times New Roman" w:cs="Times New Roman"/>
          <w:bCs/>
        </w:rPr>
        <w:t>λοιπόν</w:t>
      </w:r>
      <w:r>
        <w:rPr>
          <w:rFonts w:eastAsia="Times New Roman" w:cs="Times New Roman"/>
          <w:bCs/>
        </w:rPr>
        <w:t>.</w:t>
      </w:r>
    </w:p>
    <w:p w14:paraId="349D4F79" w14:textId="77777777" w:rsidR="00AA5F14" w:rsidRDefault="00642151">
      <w:pPr>
        <w:tabs>
          <w:tab w:val="left" w:pos="2940"/>
        </w:tabs>
        <w:spacing w:line="600" w:lineRule="auto"/>
        <w:ind w:firstLine="720"/>
        <w:jc w:val="both"/>
        <w:rPr>
          <w:rFonts w:eastAsia="Times New Roman"/>
          <w:szCs w:val="24"/>
        </w:rPr>
      </w:pPr>
      <w:r>
        <w:rPr>
          <w:rFonts w:eastAsia="Times New Roman"/>
          <w:szCs w:val="24"/>
        </w:rPr>
        <w:t xml:space="preserve">(Στο σημείο αυτό κτυπάει το κουδούνι λήξεως του χρόνου </w:t>
      </w:r>
      <w:r>
        <w:rPr>
          <w:rFonts w:eastAsia="Times New Roman"/>
          <w:szCs w:val="24"/>
        </w:rPr>
        <w:t>ομιλίας του κυρίου Βουλευτή)</w:t>
      </w:r>
    </w:p>
    <w:p w14:paraId="349D4F7A" w14:textId="77777777" w:rsidR="00AA5F14" w:rsidRDefault="00642151">
      <w:pPr>
        <w:tabs>
          <w:tab w:val="left" w:pos="2940"/>
        </w:tabs>
        <w:spacing w:line="600" w:lineRule="auto"/>
        <w:ind w:firstLine="720"/>
        <w:jc w:val="both"/>
        <w:rPr>
          <w:rFonts w:eastAsia="Times New Roman"/>
          <w:szCs w:val="24"/>
        </w:rPr>
      </w:pPr>
      <w:r>
        <w:rPr>
          <w:rFonts w:eastAsia="Times New Roman"/>
          <w:szCs w:val="24"/>
        </w:rPr>
        <w:lastRenderedPageBreak/>
        <w:t>Θα μου δώσετε δύο λεπτά, κυρία Πρόεδρε.</w:t>
      </w:r>
    </w:p>
    <w:p w14:paraId="349D4F7B" w14:textId="77777777" w:rsidR="00AA5F14" w:rsidRDefault="00642151">
      <w:pPr>
        <w:tabs>
          <w:tab w:val="left" w:pos="2940"/>
        </w:tabs>
        <w:spacing w:line="600" w:lineRule="auto"/>
        <w:ind w:firstLine="720"/>
        <w:jc w:val="both"/>
        <w:rPr>
          <w:rFonts w:eastAsia="Times New Roman"/>
          <w:szCs w:val="24"/>
        </w:rPr>
      </w:pPr>
      <w:r>
        <w:rPr>
          <w:rFonts w:eastAsia="Times New Roman"/>
          <w:szCs w:val="24"/>
        </w:rPr>
        <w:t>Κι αν θέλετε, θα σας πω και μια άλλη αιτία που αποδεικνύει γιατί, αντί να χρησιμοποιείτε με ακρίβεια τις λέξεις και τις πληροφορίες, προτιμάτε να περιορίζετε τη γλωσσική στήριξη της παιδε</w:t>
      </w:r>
      <w:r>
        <w:rPr>
          <w:rFonts w:eastAsia="Times New Roman"/>
          <w:szCs w:val="24"/>
        </w:rPr>
        <w:t>ίας, καθώς η παιδεία δεν ενημερώνει η παιδεία μορφώνει. Η παιδεία δεν είναι πληροφορίες, η παιδεία είναι κοινωνικές σημασίες.</w:t>
      </w:r>
    </w:p>
    <w:p w14:paraId="349D4F7C" w14:textId="77777777" w:rsidR="00AA5F14" w:rsidRDefault="00642151">
      <w:pPr>
        <w:tabs>
          <w:tab w:val="left" w:pos="2940"/>
        </w:tabs>
        <w:spacing w:line="600" w:lineRule="auto"/>
        <w:ind w:firstLine="720"/>
        <w:jc w:val="both"/>
        <w:rPr>
          <w:rFonts w:eastAsia="Times New Roman"/>
          <w:szCs w:val="24"/>
        </w:rPr>
      </w:pPr>
      <w:r>
        <w:rPr>
          <w:rFonts w:eastAsia="Times New Roman"/>
          <w:szCs w:val="24"/>
        </w:rPr>
        <w:t>Έχετε, πράγματι, μια πολύ μεγάλη δυσανεξία στις θεμελιώδεις κοινωνικές σημασίες που συγκροτούν και κρατάνε αυτόν τον τόπο μέσα στη</w:t>
      </w:r>
      <w:r>
        <w:rPr>
          <w:rFonts w:eastAsia="Times New Roman"/>
          <w:szCs w:val="24"/>
        </w:rPr>
        <w:t xml:space="preserve"> διάρκεια της ιστορίας του ενωμένο κοινωνικά. Ξέρετε γιατί; Αυτό φαίνεται. Σας είπα ότι ομνύει στο όραμα του μεγάλου ύπνου ο κ. </w:t>
      </w:r>
      <w:proofErr w:type="spellStart"/>
      <w:r>
        <w:rPr>
          <w:rFonts w:eastAsia="Times New Roman"/>
          <w:szCs w:val="24"/>
        </w:rPr>
        <w:t>Γαβρόγλου</w:t>
      </w:r>
      <w:proofErr w:type="spellEnd"/>
      <w:r>
        <w:rPr>
          <w:rFonts w:eastAsia="Times New Roman"/>
          <w:szCs w:val="24"/>
        </w:rPr>
        <w:t xml:space="preserve">. Αυτό φαίνεται και από μια τελευταία απόφασή του, να καταργήσει τα λατινικά, να καταργήσει δηλαδή τον έναν εκ των δύο </w:t>
      </w:r>
      <w:r>
        <w:rPr>
          <w:rFonts w:eastAsia="Times New Roman"/>
          <w:szCs w:val="24"/>
        </w:rPr>
        <w:t>πυλώνων, στους οποίους στηρίζεται όλο το σύστημα του δυτικού κόσμου, από το οποίο έχουν προκύψει οι αιώνιες και αμετάβλητες αλήθειες, που πραγματικά μας δίνουν το δικαίωμα σήμερα να λέμε -και σ’ εσάς βεβαίως- ότι είμαστε ελεύθερος κόσμος, πολιτισμένος κόσμ</w:t>
      </w:r>
      <w:r>
        <w:rPr>
          <w:rFonts w:eastAsia="Times New Roman"/>
          <w:szCs w:val="24"/>
        </w:rPr>
        <w:t>ος.</w:t>
      </w:r>
    </w:p>
    <w:p w14:paraId="349D4F7D" w14:textId="77777777" w:rsidR="00AA5F14" w:rsidRDefault="00642151">
      <w:pPr>
        <w:tabs>
          <w:tab w:val="left" w:pos="2940"/>
        </w:tabs>
        <w:spacing w:line="600" w:lineRule="auto"/>
        <w:ind w:firstLine="720"/>
        <w:jc w:val="both"/>
        <w:rPr>
          <w:rFonts w:eastAsia="Times New Roman"/>
          <w:szCs w:val="24"/>
        </w:rPr>
      </w:pPr>
      <w:r>
        <w:rPr>
          <w:rFonts w:eastAsia="Times New Roman"/>
          <w:szCs w:val="24"/>
        </w:rPr>
        <w:t>Και δεν είναι λίγο αυτό</w:t>
      </w:r>
      <w:r w:rsidRPr="00467407">
        <w:rPr>
          <w:rFonts w:eastAsia="Times New Roman"/>
          <w:szCs w:val="24"/>
        </w:rPr>
        <w:t xml:space="preserve"> </w:t>
      </w:r>
      <w:r>
        <w:rPr>
          <w:rFonts w:eastAsia="Times New Roman"/>
          <w:szCs w:val="24"/>
        </w:rPr>
        <w:t>-και θα καταλήξω, κυρία Πρόεδρε- γιατί απέναντι σ</w:t>
      </w:r>
      <w:r>
        <w:rPr>
          <w:rFonts w:eastAsia="Times New Roman"/>
          <w:szCs w:val="24"/>
        </w:rPr>
        <w:t>ε</w:t>
      </w:r>
      <w:r>
        <w:rPr>
          <w:rFonts w:eastAsia="Times New Roman"/>
          <w:szCs w:val="24"/>
        </w:rPr>
        <w:t xml:space="preserve"> αυτή την ΕΡΤ, που σας την περιέγραψα προηγουμένως, που τις πληροφορίες τις χρησιμοποιεί τεχνηέντως για να δημιουργεί πολιτικά συμπεράσματα που δεν ισχύ</w:t>
      </w:r>
      <w:r>
        <w:rPr>
          <w:rFonts w:eastAsia="Times New Roman"/>
          <w:szCs w:val="24"/>
        </w:rPr>
        <w:lastRenderedPageBreak/>
        <w:t xml:space="preserve">ουν, με την κατάργηση των </w:t>
      </w:r>
      <w:r>
        <w:rPr>
          <w:rFonts w:eastAsia="Times New Roman"/>
          <w:szCs w:val="24"/>
        </w:rPr>
        <w:t xml:space="preserve">λατινικών συμβαίνει και το εξής: Καταργήθηκε, παραδείγματος χάριν, ένα από τα πιο μεγάλα δημοκρατικά κείμενα που υπάρχουν στην ιστορία του πολιτισμού. Είναι ο πρώτος λόγος που εκφώνησε στις 7 Νοεμβρίου του 63 π.Χ. ο </w:t>
      </w:r>
      <w:proofErr w:type="spellStart"/>
      <w:r>
        <w:rPr>
          <w:rFonts w:eastAsia="Times New Roman"/>
          <w:szCs w:val="24"/>
        </w:rPr>
        <w:t>Κικέρωνας</w:t>
      </w:r>
      <w:proofErr w:type="spellEnd"/>
      <w:r>
        <w:rPr>
          <w:rFonts w:eastAsia="Times New Roman"/>
          <w:szCs w:val="24"/>
        </w:rPr>
        <w:t xml:space="preserve"> στη Σύγκλητο εναντίον του Σέργ</w:t>
      </w:r>
      <w:r>
        <w:rPr>
          <w:rFonts w:eastAsia="Times New Roman"/>
          <w:szCs w:val="24"/>
        </w:rPr>
        <w:t xml:space="preserve">ιου Λεύκιου </w:t>
      </w:r>
      <w:proofErr w:type="spellStart"/>
      <w:r>
        <w:rPr>
          <w:rFonts w:eastAsia="Times New Roman"/>
          <w:szCs w:val="24"/>
        </w:rPr>
        <w:t>Κατιλίνα</w:t>
      </w:r>
      <w:proofErr w:type="spellEnd"/>
      <w:r>
        <w:rPr>
          <w:rFonts w:eastAsia="Times New Roman"/>
          <w:szCs w:val="24"/>
        </w:rPr>
        <w:t xml:space="preserve">, αυτού του συνωμότη, δηλαδή, ο οποίος τότε είχε σχεδιάσει να καταλάβει την εξουσία, να δολοφονήσει συγκλητικούς και να δολοφονήσει και αυτόν τον ίδιο τον ύπατο, που τότε για το έτος </w:t>
      </w:r>
      <w:r>
        <w:rPr>
          <w:rFonts w:eastAsia="Times New Roman"/>
          <w:szCs w:val="24"/>
        </w:rPr>
        <w:t>’</w:t>
      </w:r>
      <w:r>
        <w:rPr>
          <w:rFonts w:eastAsia="Times New Roman"/>
          <w:szCs w:val="24"/>
        </w:rPr>
        <w:t xml:space="preserve">63 ήταν ο </w:t>
      </w:r>
      <w:proofErr w:type="spellStart"/>
      <w:r>
        <w:rPr>
          <w:rFonts w:eastAsia="Times New Roman"/>
          <w:szCs w:val="24"/>
        </w:rPr>
        <w:t>Κικέρωνας</w:t>
      </w:r>
      <w:proofErr w:type="spellEnd"/>
      <w:r>
        <w:rPr>
          <w:rFonts w:eastAsia="Times New Roman"/>
          <w:szCs w:val="24"/>
        </w:rPr>
        <w:t>.</w:t>
      </w:r>
    </w:p>
    <w:p w14:paraId="349D4F7E" w14:textId="77777777" w:rsidR="00AA5F14" w:rsidRDefault="00642151">
      <w:pPr>
        <w:tabs>
          <w:tab w:val="left" w:pos="2940"/>
        </w:tabs>
        <w:spacing w:line="600" w:lineRule="auto"/>
        <w:ind w:firstLine="720"/>
        <w:jc w:val="both"/>
        <w:rPr>
          <w:rFonts w:eastAsia="Times New Roman"/>
          <w:szCs w:val="24"/>
        </w:rPr>
      </w:pPr>
      <w:r>
        <w:rPr>
          <w:rFonts w:eastAsia="Times New Roman"/>
          <w:szCs w:val="24"/>
        </w:rPr>
        <w:t>Σ</w:t>
      </w:r>
      <w:r>
        <w:rPr>
          <w:rFonts w:eastAsia="Times New Roman"/>
          <w:szCs w:val="24"/>
        </w:rPr>
        <w:t>ε</w:t>
      </w:r>
      <w:r>
        <w:rPr>
          <w:rFonts w:eastAsia="Times New Roman"/>
          <w:szCs w:val="24"/>
        </w:rPr>
        <w:t xml:space="preserve"> αυτή ακριβώς την ομιλία υπάρ</w:t>
      </w:r>
      <w:r>
        <w:rPr>
          <w:rFonts w:eastAsia="Times New Roman"/>
          <w:szCs w:val="24"/>
        </w:rPr>
        <w:t>χει μια περιώνυμη φράση, αυτή που την ξέρετε κι εσείς, παρ</w:t>
      </w:r>
      <w:r>
        <w:rPr>
          <w:rFonts w:eastAsia="Times New Roman"/>
          <w:szCs w:val="24"/>
        </w:rPr>
        <w:t xml:space="preserve">’ </w:t>
      </w:r>
      <w:r>
        <w:rPr>
          <w:rFonts w:eastAsia="Times New Roman"/>
          <w:szCs w:val="24"/>
        </w:rPr>
        <w:t xml:space="preserve">όλο που μπορεί να πιστεύετε ότι τα λατινικά είναι άσκοπος κόπος, όπως το πιστεύει ο κ. </w:t>
      </w:r>
      <w:proofErr w:type="spellStart"/>
      <w:r>
        <w:rPr>
          <w:rFonts w:eastAsia="Times New Roman"/>
          <w:szCs w:val="24"/>
        </w:rPr>
        <w:t>Γαβρόγλου</w:t>
      </w:r>
      <w:proofErr w:type="spellEnd"/>
      <w:r>
        <w:rPr>
          <w:rFonts w:eastAsia="Times New Roman"/>
          <w:szCs w:val="24"/>
        </w:rPr>
        <w:t>, ή είναι ένα μάθημα που γίνεται για να ασκεί τον μαθητή στην παπαγαλία και όχι να τον εντάσσει μέσα</w:t>
      </w:r>
      <w:r>
        <w:rPr>
          <w:rFonts w:eastAsia="Times New Roman"/>
          <w:szCs w:val="24"/>
        </w:rPr>
        <w:t xml:space="preserve"> στο πλαίσιο των κοινωνικών σημασιών, επάνω στις οποίες έχει </w:t>
      </w:r>
      <w:proofErr w:type="spellStart"/>
      <w:r>
        <w:rPr>
          <w:rFonts w:eastAsia="Times New Roman"/>
          <w:szCs w:val="24"/>
        </w:rPr>
        <w:t>οικοδομηθεί</w:t>
      </w:r>
      <w:proofErr w:type="spellEnd"/>
      <w:r>
        <w:rPr>
          <w:rFonts w:eastAsia="Times New Roman"/>
          <w:szCs w:val="24"/>
        </w:rPr>
        <w:t xml:space="preserve"> ο σύγχρονος κόσμος.</w:t>
      </w:r>
    </w:p>
    <w:p w14:paraId="349D4F7F" w14:textId="77777777" w:rsidR="00AA5F14" w:rsidRDefault="00642151">
      <w:pPr>
        <w:tabs>
          <w:tab w:val="left" w:pos="2940"/>
        </w:tabs>
        <w:spacing w:line="600" w:lineRule="auto"/>
        <w:ind w:firstLine="720"/>
        <w:jc w:val="both"/>
        <w:rPr>
          <w:rFonts w:eastAsia="Times New Roman"/>
          <w:szCs w:val="24"/>
        </w:rPr>
      </w:pPr>
      <w:r>
        <w:rPr>
          <w:rFonts w:eastAsia="Times New Roman"/>
          <w:szCs w:val="24"/>
        </w:rPr>
        <w:t>Σ</w:t>
      </w:r>
      <w:r>
        <w:rPr>
          <w:rFonts w:eastAsia="Times New Roman"/>
          <w:szCs w:val="24"/>
        </w:rPr>
        <w:t>ε</w:t>
      </w:r>
      <w:r>
        <w:rPr>
          <w:rFonts w:eastAsia="Times New Roman"/>
          <w:szCs w:val="24"/>
        </w:rPr>
        <w:t xml:space="preserve"> αυτόν, λοιπόν, τον λόγο υπάρχει αυτή η μνημειώδης φράση του </w:t>
      </w:r>
      <w:proofErr w:type="spellStart"/>
      <w:r>
        <w:rPr>
          <w:rFonts w:eastAsia="Times New Roman"/>
          <w:szCs w:val="24"/>
        </w:rPr>
        <w:t>Κικέρωνα</w:t>
      </w:r>
      <w:proofErr w:type="spellEnd"/>
      <w:r>
        <w:rPr>
          <w:rFonts w:eastAsia="Times New Roman"/>
          <w:szCs w:val="24"/>
        </w:rPr>
        <w:t>: «</w:t>
      </w:r>
      <w:r>
        <w:rPr>
          <w:rFonts w:eastAsia="Times New Roman"/>
          <w:szCs w:val="24"/>
          <w:lang w:val="en-US"/>
        </w:rPr>
        <w:t>O</w:t>
      </w:r>
      <w:r>
        <w:rPr>
          <w:rFonts w:eastAsia="Times New Roman"/>
          <w:szCs w:val="24"/>
        </w:rPr>
        <w:t xml:space="preserve"> </w:t>
      </w:r>
      <w:proofErr w:type="spellStart"/>
      <w:r>
        <w:rPr>
          <w:rFonts w:eastAsia="Times New Roman"/>
          <w:szCs w:val="24"/>
          <w:lang w:val="en-US"/>
        </w:rPr>
        <w:t>tempora</w:t>
      </w:r>
      <w:proofErr w:type="spellEnd"/>
      <w:r>
        <w:rPr>
          <w:rFonts w:eastAsia="Times New Roman"/>
          <w:szCs w:val="24"/>
        </w:rPr>
        <w:t>,</w:t>
      </w:r>
      <w:r w:rsidRPr="00C20F59">
        <w:rPr>
          <w:rFonts w:eastAsia="Times New Roman"/>
          <w:szCs w:val="24"/>
        </w:rPr>
        <w:t xml:space="preserve"> </w:t>
      </w:r>
      <w:r>
        <w:rPr>
          <w:rFonts w:eastAsia="Times New Roman"/>
          <w:szCs w:val="24"/>
          <w:lang w:val="en-US"/>
        </w:rPr>
        <w:t>o</w:t>
      </w:r>
      <w:r w:rsidRPr="00C20F59">
        <w:rPr>
          <w:rFonts w:eastAsia="Times New Roman"/>
          <w:szCs w:val="24"/>
        </w:rPr>
        <w:t xml:space="preserve"> </w:t>
      </w:r>
      <w:r>
        <w:rPr>
          <w:rFonts w:eastAsia="Times New Roman"/>
          <w:szCs w:val="24"/>
          <w:lang w:val="en-US"/>
        </w:rPr>
        <w:t>mores</w:t>
      </w:r>
      <w:r>
        <w:rPr>
          <w:rFonts w:eastAsia="Times New Roman"/>
          <w:szCs w:val="24"/>
        </w:rPr>
        <w:t>»</w:t>
      </w:r>
      <w:r w:rsidRPr="00C20F59">
        <w:rPr>
          <w:rFonts w:eastAsia="Times New Roman"/>
          <w:szCs w:val="24"/>
        </w:rPr>
        <w:t xml:space="preserve">. </w:t>
      </w:r>
      <w:r>
        <w:rPr>
          <w:rFonts w:eastAsia="Times New Roman"/>
          <w:szCs w:val="24"/>
        </w:rPr>
        <w:t>Αυτήν ακριβώς την αφιερώνω και σ’ εσάς και στον κύριο Πρωθυπουργό.</w:t>
      </w:r>
    </w:p>
    <w:p w14:paraId="349D4F80" w14:textId="77777777" w:rsidR="00AA5F14" w:rsidRDefault="00642151">
      <w:pPr>
        <w:tabs>
          <w:tab w:val="left" w:pos="2940"/>
        </w:tabs>
        <w:spacing w:line="600" w:lineRule="auto"/>
        <w:ind w:firstLine="720"/>
        <w:jc w:val="both"/>
        <w:rPr>
          <w:rFonts w:eastAsia="Times New Roman"/>
          <w:szCs w:val="24"/>
        </w:rPr>
      </w:pPr>
      <w:r w:rsidRPr="00F508A9">
        <w:rPr>
          <w:rFonts w:eastAsia="Times New Roman"/>
          <w:b/>
          <w:szCs w:val="24"/>
        </w:rPr>
        <w:t>Π</w:t>
      </w:r>
      <w:r w:rsidRPr="00F508A9">
        <w:rPr>
          <w:rFonts w:eastAsia="Times New Roman"/>
          <w:b/>
          <w:szCs w:val="24"/>
        </w:rPr>
        <w:t>ΡΟΕΔΡΕΥΟΥΣΑ (Αναστασία Χριστοδουλοπούλου):</w:t>
      </w:r>
      <w:r>
        <w:rPr>
          <w:rFonts w:eastAsia="Times New Roman"/>
          <w:szCs w:val="24"/>
        </w:rPr>
        <w:t xml:space="preserve"> Για το νομοσχέδιο δεν είπατε, αλλά δεν πειράζει.</w:t>
      </w:r>
    </w:p>
    <w:p w14:paraId="349D4F81" w14:textId="77777777" w:rsidR="00AA5F14" w:rsidRDefault="00642151">
      <w:pPr>
        <w:tabs>
          <w:tab w:val="left" w:pos="2940"/>
        </w:tabs>
        <w:spacing w:line="600" w:lineRule="auto"/>
        <w:ind w:firstLine="720"/>
        <w:jc w:val="both"/>
        <w:rPr>
          <w:rFonts w:eastAsia="Times New Roman"/>
          <w:szCs w:val="24"/>
        </w:rPr>
      </w:pPr>
      <w:r>
        <w:rPr>
          <w:rFonts w:eastAsia="Times New Roman"/>
          <w:szCs w:val="24"/>
        </w:rPr>
        <w:t>Ο κύριος Υπουργός έχει τον λόγο για να υποστηρίξει μία τροπολογία.</w:t>
      </w:r>
    </w:p>
    <w:p w14:paraId="349D4F82" w14:textId="77777777" w:rsidR="00AA5F14" w:rsidRDefault="00642151">
      <w:pPr>
        <w:tabs>
          <w:tab w:val="left" w:pos="2940"/>
        </w:tabs>
        <w:spacing w:line="600" w:lineRule="auto"/>
        <w:ind w:firstLine="720"/>
        <w:jc w:val="both"/>
        <w:rPr>
          <w:rFonts w:eastAsia="Times New Roman"/>
          <w:szCs w:val="24"/>
        </w:rPr>
      </w:pPr>
      <w:r w:rsidRPr="00625CD1">
        <w:rPr>
          <w:rFonts w:eastAsia="Times New Roman"/>
          <w:b/>
          <w:szCs w:val="24"/>
        </w:rPr>
        <w:lastRenderedPageBreak/>
        <w:t>ΕΛΕΥΘΕΡΙΟΣ ΚΡΕΤΣΟΣ (Υ</w:t>
      </w:r>
      <w:r>
        <w:rPr>
          <w:rFonts w:eastAsia="Times New Roman"/>
          <w:b/>
          <w:szCs w:val="24"/>
        </w:rPr>
        <w:t>φυ</w:t>
      </w:r>
      <w:r w:rsidRPr="00625CD1">
        <w:rPr>
          <w:rFonts w:eastAsia="Times New Roman"/>
          <w:b/>
          <w:szCs w:val="24"/>
        </w:rPr>
        <w:t>πουργός Ψηφιακής Πολιτικής, Τηλεπικοινωνιών και Ενημέρωσης):</w:t>
      </w:r>
      <w:r>
        <w:rPr>
          <w:rFonts w:eastAsia="Times New Roman"/>
          <w:szCs w:val="24"/>
        </w:rPr>
        <w:t xml:space="preserve"> Ευχαριστώ, κυ</w:t>
      </w:r>
      <w:r>
        <w:rPr>
          <w:rFonts w:eastAsia="Times New Roman"/>
          <w:szCs w:val="24"/>
        </w:rPr>
        <w:t>ρία Πρόεδρε.</w:t>
      </w:r>
    </w:p>
    <w:p w14:paraId="349D4F83" w14:textId="77777777" w:rsidR="00AA5F14" w:rsidRDefault="00642151">
      <w:pPr>
        <w:tabs>
          <w:tab w:val="left" w:pos="2940"/>
        </w:tabs>
        <w:spacing w:line="600" w:lineRule="auto"/>
        <w:ind w:firstLine="720"/>
        <w:jc w:val="both"/>
        <w:rPr>
          <w:rFonts w:eastAsia="Times New Roman"/>
          <w:szCs w:val="24"/>
        </w:rPr>
      </w:pPr>
      <w:r>
        <w:rPr>
          <w:rFonts w:eastAsia="Times New Roman"/>
          <w:szCs w:val="24"/>
        </w:rPr>
        <w:t>Είναι μια τροπολογία, μ</w:t>
      </w:r>
      <w:r>
        <w:rPr>
          <w:rFonts w:eastAsia="Times New Roman"/>
          <w:szCs w:val="24"/>
        </w:rPr>
        <w:t>ί</w:t>
      </w:r>
      <w:r>
        <w:rPr>
          <w:rFonts w:eastAsia="Times New Roman"/>
          <w:szCs w:val="24"/>
        </w:rPr>
        <w:t>α προτεινόμενη διάταξη, που αφορά στην Ειδική Επιτροπή Ελέγχου της Ειδικής Διαχείρισης ΕΡΤ Ανώνυμης Εταιρείας, που καταργήθηκε το 2013.</w:t>
      </w:r>
    </w:p>
    <w:p w14:paraId="349D4F84" w14:textId="77777777" w:rsidR="00AA5F14" w:rsidRDefault="00642151">
      <w:pPr>
        <w:tabs>
          <w:tab w:val="left" w:pos="2940"/>
        </w:tabs>
        <w:spacing w:line="600" w:lineRule="auto"/>
        <w:ind w:firstLine="720"/>
        <w:jc w:val="both"/>
        <w:rPr>
          <w:rFonts w:eastAsia="Times New Roman"/>
          <w:szCs w:val="24"/>
        </w:rPr>
      </w:pPr>
      <w:r>
        <w:rPr>
          <w:rFonts w:eastAsia="Times New Roman"/>
          <w:szCs w:val="24"/>
        </w:rPr>
        <w:t xml:space="preserve">Η προτεινόμενη διάταξη δίνει τη δυνατότητα υποβολής από την </w:t>
      </w:r>
      <w:r>
        <w:rPr>
          <w:rFonts w:eastAsia="Times New Roman"/>
          <w:szCs w:val="24"/>
        </w:rPr>
        <w:t>ε</w:t>
      </w:r>
      <w:r>
        <w:rPr>
          <w:rFonts w:eastAsia="Times New Roman"/>
          <w:szCs w:val="24"/>
        </w:rPr>
        <w:t>πιτροπή αυτή, πέραν το</w:t>
      </w:r>
      <w:r>
        <w:rPr>
          <w:rFonts w:eastAsia="Times New Roman"/>
          <w:szCs w:val="24"/>
        </w:rPr>
        <w:t>υ τελικού πορίσματος, και ενδιάμεσων εκθέσεων κατά τη διάρκεια του ελέγχου στους αρμόδιους Υπουργούς, στον Υπουργό Οικονομικών και Ψηφιακής Πολιτικής. Με τον τρόπο αυτόν ενισχύεται η αποτελεσματικότητα αλλά και η διαφάνεια κατά τη λειτουργία και το έργο τη</w:t>
      </w:r>
      <w:r>
        <w:rPr>
          <w:rFonts w:eastAsia="Times New Roman"/>
          <w:szCs w:val="24"/>
        </w:rPr>
        <w:t xml:space="preserve">ς ανωτέρω </w:t>
      </w:r>
      <w:r>
        <w:rPr>
          <w:rFonts w:eastAsia="Times New Roman"/>
          <w:szCs w:val="24"/>
        </w:rPr>
        <w:t>ε</w:t>
      </w:r>
      <w:r>
        <w:rPr>
          <w:rFonts w:eastAsia="Times New Roman"/>
          <w:szCs w:val="24"/>
        </w:rPr>
        <w:t>ιδικής επιτροπής. Επομένως πρόκειται για μια αναγκαία τροποποίηση.</w:t>
      </w:r>
    </w:p>
    <w:p w14:paraId="349D4F85" w14:textId="77777777" w:rsidR="00AA5F14" w:rsidRDefault="00642151">
      <w:pPr>
        <w:tabs>
          <w:tab w:val="left" w:pos="2940"/>
        </w:tabs>
        <w:spacing w:line="600" w:lineRule="auto"/>
        <w:ind w:firstLine="720"/>
        <w:jc w:val="both"/>
        <w:rPr>
          <w:rFonts w:eastAsia="Times New Roman"/>
          <w:szCs w:val="24"/>
        </w:rPr>
      </w:pPr>
      <w:r>
        <w:rPr>
          <w:rFonts w:eastAsia="Times New Roman"/>
          <w:szCs w:val="24"/>
        </w:rPr>
        <w:t>Ευχαριστώ πολύ.</w:t>
      </w:r>
    </w:p>
    <w:p w14:paraId="349D4F86" w14:textId="77777777" w:rsidR="00AA5F14" w:rsidRDefault="00642151">
      <w:pPr>
        <w:tabs>
          <w:tab w:val="left" w:pos="2940"/>
        </w:tabs>
        <w:spacing w:line="600" w:lineRule="auto"/>
        <w:ind w:firstLine="720"/>
        <w:jc w:val="both"/>
        <w:rPr>
          <w:rFonts w:eastAsia="Times New Roman"/>
          <w:szCs w:val="24"/>
        </w:rPr>
      </w:pPr>
      <w:r w:rsidRPr="00F508A9">
        <w:rPr>
          <w:rFonts w:eastAsia="Times New Roman"/>
          <w:b/>
          <w:szCs w:val="24"/>
        </w:rPr>
        <w:t>ΠΡΟΕΔΡΕΥΟΥΣΑ (Αναστασία Χριστοδουλοπούλου):</w:t>
      </w:r>
      <w:r>
        <w:rPr>
          <w:rFonts w:eastAsia="Times New Roman"/>
          <w:szCs w:val="24"/>
        </w:rPr>
        <w:t xml:space="preserve"> Ευχαριστούμε.</w:t>
      </w:r>
    </w:p>
    <w:p w14:paraId="349D4F87" w14:textId="77777777" w:rsidR="00AA5F14" w:rsidRDefault="00642151">
      <w:pPr>
        <w:tabs>
          <w:tab w:val="left" w:pos="2940"/>
        </w:tabs>
        <w:spacing w:line="600" w:lineRule="auto"/>
        <w:ind w:firstLine="720"/>
        <w:jc w:val="both"/>
        <w:rPr>
          <w:rFonts w:eastAsia="Times New Roman"/>
          <w:szCs w:val="24"/>
        </w:rPr>
      </w:pPr>
      <w:r>
        <w:rPr>
          <w:rFonts w:eastAsia="Times New Roman"/>
          <w:szCs w:val="24"/>
        </w:rPr>
        <w:t>Παρακαλώ, κύριε Θεοχαρόπουλε, έχετε τον λόγο για δώδεκα λεπτά.</w:t>
      </w:r>
    </w:p>
    <w:p w14:paraId="349D4F88" w14:textId="77777777" w:rsidR="00AA5F14" w:rsidRDefault="00642151">
      <w:pPr>
        <w:tabs>
          <w:tab w:val="left" w:pos="2940"/>
        </w:tabs>
        <w:spacing w:line="600" w:lineRule="auto"/>
        <w:ind w:firstLine="720"/>
        <w:jc w:val="both"/>
        <w:rPr>
          <w:rFonts w:eastAsia="Times New Roman"/>
          <w:szCs w:val="24"/>
        </w:rPr>
      </w:pPr>
      <w:r w:rsidRPr="005B7699">
        <w:rPr>
          <w:rFonts w:eastAsia="Times New Roman"/>
          <w:b/>
          <w:szCs w:val="24"/>
        </w:rPr>
        <w:t>ΑΘΑΝΑΣΙΟΣ ΘΕΟΧΑΡΟΠΟΥΛΟΣ</w:t>
      </w:r>
      <w:r>
        <w:rPr>
          <w:rFonts w:eastAsia="Times New Roman"/>
          <w:szCs w:val="24"/>
        </w:rPr>
        <w:t>: Κύριοι Υπουργοί,</w:t>
      </w:r>
      <w:r>
        <w:rPr>
          <w:rFonts w:eastAsia="Times New Roman"/>
          <w:szCs w:val="24"/>
        </w:rPr>
        <w:t xml:space="preserve"> κυρίες και κύριοι Βουλευτές, σήμερα ο Πρωθυπουργός από το Στρασβούργο ενώπιον του Ευρωπαϊκού Κοινοβουλίου παρουσίασε </w:t>
      </w:r>
      <w:r>
        <w:rPr>
          <w:rFonts w:eastAsia="Times New Roman"/>
          <w:szCs w:val="24"/>
        </w:rPr>
        <w:t xml:space="preserve">το </w:t>
      </w:r>
      <w:r>
        <w:rPr>
          <w:rFonts w:eastAsia="Times New Roman"/>
          <w:szCs w:val="24"/>
          <w:lang w:val="en-US"/>
        </w:rPr>
        <w:t>success</w:t>
      </w:r>
      <w:r w:rsidRPr="00625CD1">
        <w:rPr>
          <w:rFonts w:eastAsia="Times New Roman"/>
          <w:szCs w:val="24"/>
        </w:rPr>
        <w:t xml:space="preserve"> </w:t>
      </w:r>
      <w:r>
        <w:rPr>
          <w:rFonts w:eastAsia="Times New Roman"/>
          <w:szCs w:val="24"/>
          <w:lang w:val="en-US"/>
        </w:rPr>
        <w:t>story</w:t>
      </w:r>
      <w:r w:rsidRPr="00625CD1">
        <w:rPr>
          <w:rFonts w:eastAsia="Times New Roman"/>
          <w:szCs w:val="24"/>
        </w:rPr>
        <w:t xml:space="preserve"> </w:t>
      </w:r>
      <w:r>
        <w:rPr>
          <w:rFonts w:eastAsia="Times New Roman"/>
          <w:szCs w:val="24"/>
        </w:rPr>
        <w:t xml:space="preserve">της Κυβέρνησής του. </w:t>
      </w:r>
    </w:p>
    <w:p w14:paraId="349D4F89" w14:textId="77777777" w:rsidR="00AA5F14" w:rsidRDefault="00642151">
      <w:pPr>
        <w:tabs>
          <w:tab w:val="left" w:pos="2940"/>
        </w:tabs>
        <w:spacing w:line="600" w:lineRule="auto"/>
        <w:ind w:firstLine="720"/>
        <w:jc w:val="both"/>
        <w:rPr>
          <w:rFonts w:eastAsia="Times New Roman"/>
          <w:szCs w:val="24"/>
        </w:rPr>
      </w:pPr>
      <w:r>
        <w:rPr>
          <w:rFonts w:eastAsia="Times New Roman"/>
          <w:szCs w:val="24"/>
        </w:rPr>
        <w:lastRenderedPageBreak/>
        <w:t xml:space="preserve">Και θα εξηγήσω ποιο είναι το πρόβλημα, γιατί αυτά τα λέμε πολλές φορές εδώ και στο εσωτερικό πεδίο. </w:t>
      </w:r>
      <w:r>
        <w:rPr>
          <w:rFonts w:eastAsia="Times New Roman"/>
          <w:szCs w:val="24"/>
        </w:rPr>
        <w:t>Όταν πηγαίνεις</w:t>
      </w:r>
      <w:r>
        <w:rPr>
          <w:rFonts w:eastAsia="Times New Roman"/>
          <w:szCs w:val="24"/>
        </w:rPr>
        <w:t>, όμως,</w:t>
      </w:r>
      <w:r>
        <w:rPr>
          <w:rFonts w:eastAsia="Times New Roman"/>
          <w:szCs w:val="24"/>
        </w:rPr>
        <w:t xml:space="preserve"> στο Ευρωπαϊκό Κοινοβούλιο, παρουσιάζεις και τα προβλήματα και τις πολύ μεγάλες δυσκολίες που έχει η χώρα σου για να μπορείς να διαπραγματευθείς αποτελεσματικά.</w:t>
      </w:r>
    </w:p>
    <w:p w14:paraId="349D4F8A"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Πώς θα διαπραγματευθείς αποτελεσματικά από εδώ και στο εξής, όταν λες ότι </w:t>
      </w:r>
      <w:r>
        <w:rPr>
          <w:rFonts w:eastAsia="Times New Roman" w:cs="Times New Roman"/>
          <w:szCs w:val="24"/>
        </w:rPr>
        <w:t xml:space="preserve">όλα πάνε καλά στο εργασιακό πεδίο, ότι μείωσες την ανεργία, ότι δεν υπάρχει κανένα πρόβλημα; Υπονομεύεις την ίδια τη διαπραγμάτευση, ιδίως εκεί όπου υπάρχουν ευήκοα </w:t>
      </w:r>
      <w:proofErr w:type="spellStart"/>
      <w:r>
        <w:rPr>
          <w:rFonts w:eastAsia="Times New Roman" w:cs="Times New Roman"/>
          <w:szCs w:val="24"/>
        </w:rPr>
        <w:t>ώτα</w:t>
      </w:r>
      <w:proofErr w:type="spellEnd"/>
      <w:r>
        <w:rPr>
          <w:rFonts w:eastAsia="Times New Roman" w:cs="Times New Roman"/>
          <w:szCs w:val="24"/>
        </w:rPr>
        <w:t>, ιδίως στο Ευρωκοινοβούλιο όπου υπάρχουν πολιτικές δυνάμεις για να ακούσουν.</w:t>
      </w:r>
    </w:p>
    <w:p w14:paraId="349D4F8B"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δεύτερο</w:t>
      </w:r>
      <w:r>
        <w:rPr>
          <w:rFonts w:eastAsia="Times New Roman" w:cs="Times New Roman"/>
          <w:szCs w:val="24"/>
        </w:rPr>
        <w:t xml:space="preserve"> είναι ότι βεβαίως δεν μιλάς με μία λογική με την οποία δεν καταλαβαίνεις ότι εκπροσωπείς όλη τη χώρα. Δεν χωρίζεις τις περιόδους, δεν μιλάς κατηγορώντας πολιτικές δυνάμεις.</w:t>
      </w:r>
    </w:p>
    <w:p w14:paraId="349D4F8C"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Μίλησε ο Πρωθυπουργός για όλα τα δεινά του τόπου που ήρθαν από το 2010 έως το 2014</w:t>
      </w:r>
      <w:r>
        <w:rPr>
          <w:rFonts w:eastAsia="Times New Roman" w:cs="Times New Roman"/>
          <w:szCs w:val="24"/>
        </w:rPr>
        <w:t xml:space="preserve"> και ως διά μαγείας λύθηκαν την τριετία της διακυβέρνησής σας και ξέχασε εντελώς την πενταετία 2004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2009, λες και δεν υπήρχαν τα δίδυμα ελλείμματα της χώρας και όλη η κρίση, λες και δεν ήρθαν τα μνημόνια κάπως το 2010, δεν προήλθαν από μια διαχείριση το </w:t>
      </w:r>
      <w:r>
        <w:rPr>
          <w:rFonts w:eastAsia="Times New Roman" w:cs="Times New Roman"/>
          <w:szCs w:val="24"/>
        </w:rPr>
        <w:t>2004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2009 και από έναν κρατισμό.</w:t>
      </w:r>
    </w:p>
    <w:p w14:paraId="349D4F8D"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Και κύριε Κοινοβουλευτικέ Εκπρόσωπε της Νέας Δημοκρατίας, ο κρατισμός υπήρχε και εκείνη την πενταετία και ιδίως τη διετία 2007</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2009, που αύξησε πάρα πολύ τις δημόσιες δαπάνες και τα ελλείμματα.</w:t>
      </w:r>
    </w:p>
    <w:p w14:paraId="349D4F8E"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Όλα αυτά δεν υπήρχαν, για</w:t>
      </w:r>
      <w:r>
        <w:rPr>
          <w:rFonts w:eastAsia="Times New Roman" w:cs="Times New Roman"/>
          <w:szCs w:val="24"/>
        </w:rPr>
        <w:t xml:space="preserve">τί αυτό που ένοιαζε τον Πρωθυπουργό σήμερα είναι το πώς θα καταλογίσει στις δυνάμεις της Αντιπολίτευσης ευθύνες στο Ευρωκοινοβούλιο, </w:t>
      </w:r>
      <w:r>
        <w:rPr>
          <w:rFonts w:eastAsia="Times New Roman" w:cs="Times New Roman"/>
          <w:szCs w:val="24"/>
        </w:rPr>
        <w:t xml:space="preserve">στο οποίο </w:t>
      </w:r>
      <w:r>
        <w:rPr>
          <w:rFonts w:eastAsia="Times New Roman" w:cs="Times New Roman"/>
          <w:szCs w:val="24"/>
        </w:rPr>
        <w:t>έπρεπε να μιλάει</w:t>
      </w:r>
      <w:r>
        <w:rPr>
          <w:rFonts w:eastAsia="Times New Roman" w:cs="Times New Roman"/>
          <w:szCs w:val="24"/>
        </w:rPr>
        <w:t>, όμως,</w:t>
      </w:r>
      <w:r>
        <w:rPr>
          <w:rFonts w:eastAsia="Times New Roman" w:cs="Times New Roman"/>
          <w:szCs w:val="24"/>
        </w:rPr>
        <w:t xml:space="preserve"> ως εκπρόσωπος της χώρας. Δεν αντιλαμβάνεται, λοιπόν, ότι δεν υπάρχει συνέχεια του κράτους</w:t>
      </w:r>
      <w:r>
        <w:rPr>
          <w:rFonts w:eastAsia="Times New Roman" w:cs="Times New Roman"/>
          <w:szCs w:val="24"/>
        </w:rPr>
        <w:t xml:space="preserve"> με αυτόν τον τρόπο.</w:t>
      </w:r>
    </w:p>
    <w:p w14:paraId="349D4F8F"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Ένα δεύτερο θέμα, προτού προχωρήσω και σε αυτά που είπατε, κύριε Υπουργέ, είναι η έναρξη της σχολικής χρονιάς. Να ευχηθούμε καλή και δημιουργική χρονιά σε όλους τους μαθητές.</w:t>
      </w:r>
    </w:p>
    <w:p w14:paraId="349D4F90"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Να πούμε ότι χρειάζονται τομές σε όλες τις βαθμίδες της </w:t>
      </w:r>
      <w:r>
        <w:rPr>
          <w:rFonts w:eastAsia="Times New Roman" w:cs="Times New Roman"/>
          <w:szCs w:val="24"/>
        </w:rPr>
        <w:t>εκπαίδευσης, γενναίες αλλαγές, για να μπορέσει να επιτελέσει τον ρόλο της. Δεν πάει καλά. Όσο και να θέλετε να παρουσιάζετε τα αυτονόητα ως μεταρρύθμιση υπάρχουν σοβαρά προβλήματα τόσο στην πρωτοβάθμια όσο και στη δευτεροβάθμια εκπαίδευση.</w:t>
      </w:r>
    </w:p>
    <w:p w14:paraId="349D4F91"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Πρέπει να σκύψου</w:t>
      </w:r>
      <w:r>
        <w:rPr>
          <w:rFonts w:eastAsia="Times New Roman" w:cs="Times New Roman"/>
          <w:szCs w:val="24"/>
        </w:rPr>
        <w:t xml:space="preserve">με και όλες οι πολιτικές δυνάμεις και με εθνική συνεννόηση -γιατί είναι ένα θέμα εθνικής συνεννόησης αυτό- και όχι με λαϊκισμό, διότι περί λαϊκισμού πρόκειται, όταν και σήμερα το πρωί πράγματι ο Υπουργός Παιδείας κ. </w:t>
      </w:r>
      <w:proofErr w:type="spellStart"/>
      <w:r>
        <w:rPr>
          <w:rFonts w:eastAsia="Times New Roman" w:cs="Times New Roman"/>
          <w:szCs w:val="24"/>
        </w:rPr>
        <w:t>Γαβρόγλου</w:t>
      </w:r>
      <w:proofErr w:type="spellEnd"/>
      <w:r>
        <w:rPr>
          <w:rFonts w:eastAsia="Times New Roman" w:cs="Times New Roman"/>
          <w:szCs w:val="24"/>
        </w:rPr>
        <w:t xml:space="preserve"> το μόνο που είχε να πει στους </w:t>
      </w:r>
      <w:r>
        <w:rPr>
          <w:rFonts w:eastAsia="Times New Roman" w:cs="Times New Roman"/>
          <w:szCs w:val="24"/>
        </w:rPr>
        <w:t xml:space="preserve">μαθητές είναι «θα σας κάνω να κοιμάστε μία </w:t>
      </w:r>
      <w:r>
        <w:rPr>
          <w:rFonts w:eastAsia="Times New Roman" w:cs="Times New Roman"/>
          <w:szCs w:val="24"/>
        </w:rPr>
        <w:lastRenderedPageBreak/>
        <w:t>ώρα περισσότερο και να έρχεστε για μάθημα στις</w:t>
      </w:r>
      <w:r>
        <w:rPr>
          <w:rFonts w:eastAsia="Times New Roman" w:cs="Times New Roman"/>
          <w:szCs w:val="24"/>
        </w:rPr>
        <w:t xml:space="preserve"> εννέα το πρωί</w:t>
      </w:r>
      <w:r>
        <w:rPr>
          <w:rFonts w:eastAsia="Times New Roman" w:cs="Times New Roman"/>
          <w:szCs w:val="24"/>
        </w:rPr>
        <w:t>». Βέβαια, δεν είπε τι θα κάνει με τις δημόσιες υπηρεσίες, με τον κόσμο που δουλεύει και στέλνει τα παιδιά του στο σχολείο. Έχει σκοπό η Κυβέρνηση να μετ</w:t>
      </w:r>
      <w:r>
        <w:rPr>
          <w:rFonts w:eastAsia="Times New Roman" w:cs="Times New Roman"/>
          <w:szCs w:val="24"/>
        </w:rPr>
        <w:t>αφέρει το ωράριο παντού; Όχι, βέβαια! Αυτή είναι άλλη μία ανακοίνωση στο πλαίσιο</w:t>
      </w:r>
      <w:r w:rsidRPr="00B4131A">
        <w:rPr>
          <w:rFonts w:eastAsia="Times New Roman" w:cs="Times New Roman"/>
          <w:szCs w:val="24"/>
        </w:rPr>
        <w:t xml:space="preserve"> </w:t>
      </w:r>
      <w:r>
        <w:rPr>
          <w:rFonts w:eastAsia="Times New Roman" w:cs="Times New Roman"/>
          <w:szCs w:val="24"/>
        </w:rPr>
        <w:t>του να χαϊδεύω αυτιά, χωρίς να έχω σχέδιο, χωρίς να έχω πρόγραμμα.</w:t>
      </w:r>
    </w:p>
    <w:p w14:paraId="349D4F92"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Δυστυχώς έτσι κινείται η Κυβέρνησή σας σε όλα τα επίπεδα.</w:t>
      </w:r>
    </w:p>
    <w:p w14:paraId="349D4F93"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έρχομαι σε ορισμένα τα οποία αναφέρατε σήμερα,</w:t>
      </w:r>
      <w:r>
        <w:rPr>
          <w:rFonts w:eastAsia="Times New Roman" w:cs="Times New Roman"/>
          <w:szCs w:val="24"/>
        </w:rPr>
        <w:t xml:space="preserve"> κύριε Υπουργέ. Πράγματι, πρέπει να γίνεται προγραμματική η συζήτηση. Και επειδή μιλήσατε και για το Κίνημα Αλλαγής και είπατε ότι πρέπει να γίνει προγραμματική, εμείς σας καλούμε συνεχώς για προγραμματική συζήτηση σε όλα τα επίπεδα, σε όλα τα θέματα -θα έ</w:t>
      </w:r>
      <w:r>
        <w:rPr>
          <w:rFonts w:eastAsia="Times New Roman" w:cs="Times New Roman"/>
          <w:szCs w:val="24"/>
        </w:rPr>
        <w:t>λεγα- σε ένα-ένα τα θέματα για να τα συζητήσουμε.</w:t>
      </w:r>
    </w:p>
    <w:p w14:paraId="349D4F94"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Για να δούμε ορισμένα τα οποία θέσατε: Θέσατε το θέμα της φορολόγησης. Είναι άδικη η φορολόγηση ή δεν είναι; Είναι. Πρέπει να υπάρξουν γενναίες αλλαγές; Ναι! Εσείς δεν λέγατε ότι θα καταργήσετε τον ΕΝΦΙΑ κα</w:t>
      </w:r>
      <w:r>
        <w:rPr>
          <w:rFonts w:eastAsia="Times New Roman" w:cs="Times New Roman"/>
          <w:szCs w:val="24"/>
        </w:rPr>
        <w:t>ι εμείς σας λέγαμε προσοχή στο πώς θα προχωρήσουμε σε αυτές τις αλλαγές, γιατί χρειάζεται ένα σχέδιο με τους εταίρους; Τώρα λέτε ότι θα μειώσετε τον ΕΝΦΙΑ.</w:t>
      </w:r>
    </w:p>
    <w:p w14:paraId="349D4F95"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sidRPr="004C045B">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Το ψηφίσατε και εσείς</w:t>
      </w:r>
      <w:r>
        <w:rPr>
          <w:rFonts w:eastAsia="Times New Roman" w:cs="Times New Roman"/>
          <w:szCs w:val="24"/>
        </w:rPr>
        <w:t xml:space="preserve"> τότε! Δεν το ψηφίσατε;</w:t>
      </w:r>
    </w:p>
    <w:p w14:paraId="349D4F96"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ΘΕΟΧΑΡΟΠΟΥΛΟΣ: </w:t>
      </w:r>
      <w:r w:rsidRPr="00ED032F">
        <w:rPr>
          <w:rFonts w:eastAsia="Times New Roman" w:cs="Times New Roman"/>
          <w:szCs w:val="24"/>
        </w:rPr>
        <w:t>Θα σας απαντ</w:t>
      </w:r>
      <w:r>
        <w:rPr>
          <w:rFonts w:eastAsia="Times New Roman" w:cs="Times New Roman"/>
          <w:szCs w:val="24"/>
        </w:rPr>
        <w:t>ήσω.</w:t>
      </w:r>
    </w:p>
    <w:p w14:paraId="349D4F97"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Τώρα λέτε ότι θα τον μειώσετε τον ΕΝΦΙΑ. Μα, πέρυσι, όταν σας είπαν οι δυνάμεις της Αντιπολίτευσης ότι θα μειώσουμε τον ΕΝΦΙΑ και ότι ήταν στόχος να μειωθεί ο ΕΝΦΙΑ, βγήκε ο κ. Τσίπρας και ε</w:t>
      </w:r>
      <w:r>
        <w:rPr>
          <w:rFonts w:eastAsia="Times New Roman" w:cs="Times New Roman"/>
          <w:szCs w:val="24"/>
        </w:rPr>
        <w:t xml:space="preserve">ίπε ότι είναι λαϊκισμός αυτό. </w:t>
      </w:r>
    </w:p>
    <w:p w14:paraId="349D4F98"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sidRPr="004C045B">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 xml:space="preserve">Θα την ψηφίσετε όμως τώρα τη μείωση; </w:t>
      </w:r>
    </w:p>
    <w:p w14:paraId="349D4F99"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Εσείς, η Κυβέρνησή σας, μιλούσε το προηγούμενο χρονικό διάστημα μόνο για κατάργηση. Και επειδή αναφερθήκατε στα κινήματα, το </w:t>
      </w:r>
      <w:r>
        <w:rPr>
          <w:rFonts w:eastAsia="Times New Roman" w:cs="Times New Roman"/>
          <w:szCs w:val="24"/>
        </w:rPr>
        <w:t>κ</w:t>
      </w:r>
      <w:r>
        <w:rPr>
          <w:rFonts w:eastAsia="Times New Roman" w:cs="Times New Roman"/>
          <w:szCs w:val="24"/>
        </w:rPr>
        <w:t xml:space="preserve">ίνημα «Δεν πληρώνω» φαντάζομαι ότι εσείς το είχατε ενστερνιστεί και ο κ. </w:t>
      </w:r>
      <w:proofErr w:type="spellStart"/>
      <w:r>
        <w:rPr>
          <w:rFonts w:eastAsia="Times New Roman" w:cs="Times New Roman"/>
          <w:szCs w:val="24"/>
        </w:rPr>
        <w:t>Χαρίτσης</w:t>
      </w:r>
      <w:proofErr w:type="spellEnd"/>
      <w:r>
        <w:rPr>
          <w:rFonts w:eastAsia="Times New Roman" w:cs="Times New Roman"/>
          <w:szCs w:val="24"/>
        </w:rPr>
        <w:t xml:space="preserve"> που πριν από λίγο καθόταν πίσω σας.</w:t>
      </w:r>
    </w:p>
    <w:p w14:paraId="349D4F9A"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Να μιλάμε με</w:t>
      </w:r>
      <w:r>
        <w:rPr>
          <w:rFonts w:eastAsia="Times New Roman" w:cs="Times New Roman"/>
          <w:szCs w:val="24"/>
        </w:rPr>
        <w:t xml:space="preserve"> τον ίδιο τρόπο. Και επειδή αναφέρετε το τι κάνει το Κίνημα Αλλαγής, να σας πω ότι εμείς κάνουμε προγραμματική αντιπολίτευση. Δεν έχουμε κάνει στείρα αντιπολίτευση, ακόμα και σήμερα στο νομοσχέδιό σας.</w:t>
      </w:r>
    </w:p>
    <w:p w14:paraId="349D4F9B"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να σας πω κάτι ακόμη; Ψηφίζαμε, όταν φέρατε εδώ </w:t>
      </w:r>
      <w:r>
        <w:rPr>
          <w:rFonts w:eastAsia="Times New Roman" w:cs="Times New Roman"/>
          <w:szCs w:val="24"/>
        </w:rPr>
        <w:t xml:space="preserve">πέρα την επιστροφή ορισμένων χρημάτων από τα πολλά που πήρατε εκείνη τη χρονική περίοδο στους συνταξιούχους. Από εμάς πέρασαν τα προοδευτικά νομοθετήματα, η κατάργηση της </w:t>
      </w:r>
      <w:proofErr w:type="spellStart"/>
      <w:r>
        <w:rPr>
          <w:rFonts w:eastAsia="Times New Roman" w:cs="Times New Roman"/>
          <w:szCs w:val="24"/>
        </w:rPr>
        <w:t>υποχρεωτικότητας</w:t>
      </w:r>
      <w:proofErr w:type="spellEnd"/>
      <w:r>
        <w:rPr>
          <w:rFonts w:eastAsia="Times New Roman" w:cs="Times New Roman"/>
          <w:szCs w:val="24"/>
        </w:rPr>
        <w:t xml:space="preserve"> στη </w:t>
      </w:r>
      <w:proofErr w:type="spellStart"/>
      <w:r>
        <w:rPr>
          <w:rFonts w:eastAsia="Times New Roman" w:cs="Times New Roman"/>
          <w:szCs w:val="24"/>
        </w:rPr>
        <w:t>σαρία</w:t>
      </w:r>
      <w:proofErr w:type="spellEnd"/>
      <w:r>
        <w:rPr>
          <w:rFonts w:eastAsia="Times New Roman" w:cs="Times New Roman"/>
          <w:szCs w:val="24"/>
        </w:rPr>
        <w:t xml:space="preserve">, το </w:t>
      </w:r>
      <w:r>
        <w:rPr>
          <w:rFonts w:eastAsia="Times New Roman" w:cs="Times New Roman"/>
          <w:szCs w:val="24"/>
        </w:rPr>
        <w:t>σ</w:t>
      </w:r>
      <w:r>
        <w:rPr>
          <w:rFonts w:eastAsia="Times New Roman" w:cs="Times New Roman"/>
          <w:szCs w:val="24"/>
        </w:rPr>
        <w:t xml:space="preserve">ύμφωνο </w:t>
      </w:r>
      <w:r>
        <w:rPr>
          <w:rFonts w:eastAsia="Times New Roman" w:cs="Times New Roman"/>
          <w:szCs w:val="24"/>
        </w:rPr>
        <w:t>σ</w:t>
      </w:r>
      <w:r>
        <w:rPr>
          <w:rFonts w:eastAsia="Times New Roman" w:cs="Times New Roman"/>
          <w:szCs w:val="24"/>
        </w:rPr>
        <w:t xml:space="preserve">υμβίωσης και όλα αυτά στα </w:t>
      </w:r>
      <w:r>
        <w:rPr>
          <w:rFonts w:eastAsia="Times New Roman" w:cs="Times New Roman"/>
          <w:szCs w:val="24"/>
        </w:rPr>
        <w:lastRenderedPageBreak/>
        <w:t>οποία αναφέρθηκε σή</w:t>
      </w:r>
      <w:r>
        <w:rPr>
          <w:rFonts w:eastAsia="Times New Roman" w:cs="Times New Roman"/>
          <w:szCs w:val="24"/>
        </w:rPr>
        <w:t>μερα ο κ. Τσίπρας στο Ευρωκοινοβούλιο. Μίλησε για την Κυβέρνησή του. Ποια Κυβέρνησή του; Αφού ο εταίρος σας, οι ΑΝΕΛ, τα καταψήφισαν όλα αυτά με τις ρατσιστικές τους θέσεις. Εμείς τα ψηφίσαμε. Και σήμερα καλείτε και λέτε τι θα ψηφίσει το Κίνημα Αλλαγής και</w:t>
      </w:r>
      <w:r>
        <w:rPr>
          <w:rFonts w:eastAsia="Times New Roman" w:cs="Times New Roman"/>
          <w:szCs w:val="24"/>
        </w:rPr>
        <w:t xml:space="preserve"> τι όχι. Ποιος τα ψήφισε όλα αυτά τα νομοθετήματα;</w:t>
      </w:r>
    </w:p>
    <w:p w14:paraId="349D4F9C" w14:textId="77777777" w:rsidR="00AA5F14" w:rsidRDefault="0064215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Στη συνέχεια θα μιλήσω για τα θέματα των αδειών στα οποία αναφερθήκατε.</w:t>
      </w:r>
    </w:p>
    <w:p w14:paraId="349D4F9D" w14:textId="77777777" w:rsidR="00AA5F14" w:rsidRDefault="0064215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Κυρίες και κύριοι Βουλευτές, στον απόηχο των βαρύγδουπων δηλώσεων του Πρωθυπουργού, με τις οποίες για άλλη μ</w:t>
      </w:r>
      <w:r>
        <w:rPr>
          <w:rFonts w:eastAsia="Times New Roman"/>
          <w:color w:val="000000"/>
          <w:szCs w:val="24"/>
          <w:shd w:val="clear" w:color="auto" w:fill="FFFFFF"/>
        </w:rPr>
        <w:t>ί</w:t>
      </w:r>
      <w:r>
        <w:rPr>
          <w:rFonts w:eastAsia="Times New Roman"/>
          <w:color w:val="000000"/>
          <w:szCs w:val="24"/>
          <w:shd w:val="clear" w:color="auto" w:fill="FFFFFF"/>
        </w:rPr>
        <w:t>α φορά θέλησε να προβάλε</w:t>
      </w:r>
      <w:r>
        <w:rPr>
          <w:rFonts w:eastAsia="Times New Roman"/>
          <w:color w:val="000000"/>
          <w:szCs w:val="24"/>
          <w:shd w:val="clear" w:color="auto" w:fill="FFFFFF"/>
        </w:rPr>
        <w:t>ι μια εικονική πραγματικότητα επιτυχίας, συζητούμε σήμερα ένα νομοσχέδιο το οποίο κινείται σε θετική κατεύθυνση.</w:t>
      </w:r>
    </w:p>
    <w:p w14:paraId="349D4F9E" w14:textId="77777777" w:rsidR="00AA5F14" w:rsidRDefault="0064215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Εμείς το ψηφίζουμε επί της αρχής, κύριε Υπουργέ. Δεν ασκούμε στείρα αντιπολίτευση, όπως σας έλεγα μόλις πριν. Παρουσιάζει, όμως, και τα αρνητικ</w:t>
      </w:r>
      <w:r>
        <w:rPr>
          <w:rFonts w:eastAsia="Times New Roman"/>
          <w:color w:val="000000"/>
          <w:szCs w:val="24"/>
          <w:shd w:val="clear" w:color="auto" w:fill="FFFFFF"/>
        </w:rPr>
        <w:t>ά χαρακτηριστικά του νομοθετικού έργου της Κυβέρνησης</w:t>
      </w:r>
      <w:r w:rsidRPr="0082165F">
        <w:rPr>
          <w:rFonts w:eastAsia="Times New Roman"/>
          <w:color w:val="000000"/>
          <w:szCs w:val="24"/>
          <w:shd w:val="clear" w:color="auto" w:fill="FFFFFF"/>
        </w:rPr>
        <w:t>,</w:t>
      </w:r>
      <w:r>
        <w:rPr>
          <w:rFonts w:eastAsia="Times New Roman"/>
          <w:color w:val="000000"/>
          <w:szCs w:val="24"/>
          <w:shd w:val="clear" w:color="auto" w:fill="FFFFFF"/>
        </w:rPr>
        <w:t xml:space="preserve"> στα οποία κάνουμε αντιπολίτευση και στα οποία θέλουμε να πάρουμε απαντήσεις. Δεν μας εκπλήσσουν</w:t>
      </w:r>
      <w:r w:rsidRPr="0082165F">
        <w:rPr>
          <w:rFonts w:eastAsia="Times New Roman"/>
          <w:color w:val="000000"/>
          <w:szCs w:val="24"/>
          <w:shd w:val="clear" w:color="auto" w:fill="FFFFFF"/>
        </w:rPr>
        <w:t>,</w:t>
      </w:r>
      <w:r>
        <w:rPr>
          <w:rFonts w:eastAsia="Times New Roman"/>
          <w:color w:val="000000"/>
          <w:szCs w:val="24"/>
          <w:shd w:val="clear" w:color="auto" w:fill="FFFFFF"/>
        </w:rPr>
        <w:t xml:space="preserve"> βέβαια</w:t>
      </w:r>
      <w:r w:rsidRPr="0082165F">
        <w:rPr>
          <w:rFonts w:eastAsia="Times New Roman"/>
          <w:color w:val="000000"/>
          <w:szCs w:val="24"/>
          <w:shd w:val="clear" w:color="auto" w:fill="FFFFFF"/>
        </w:rPr>
        <w:t>,</w:t>
      </w:r>
      <w:r>
        <w:rPr>
          <w:rFonts w:eastAsia="Times New Roman"/>
          <w:color w:val="000000"/>
          <w:szCs w:val="24"/>
          <w:shd w:val="clear" w:color="auto" w:fill="FFFFFF"/>
        </w:rPr>
        <w:t xml:space="preserve"> οι καθυστερήσεις, η απουσία χρονοδιαγραμμάτων, η αποσπασματικότητα, η εξάρτηση της υλοποίησης τω</w:t>
      </w:r>
      <w:r>
        <w:rPr>
          <w:rFonts w:eastAsia="Times New Roman"/>
          <w:color w:val="000000"/>
          <w:szCs w:val="24"/>
          <w:shd w:val="clear" w:color="auto" w:fill="FFFFFF"/>
        </w:rPr>
        <w:t>ν ρυθμίσεων από την έκδοση πολλών υπουργικών αποφάσεων</w:t>
      </w:r>
      <w:r w:rsidRPr="0082165F">
        <w:rPr>
          <w:rFonts w:eastAsia="Times New Roman"/>
          <w:color w:val="000000"/>
          <w:szCs w:val="24"/>
          <w:shd w:val="clear" w:color="auto" w:fill="FFFFFF"/>
        </w:rPr>
        <w:t>,</w:t>
      </w:r>
      <w:r>
        <w:rPr>
          <w:rFonts w:eastAsia="Times New Roman"/>
          <w:color w:val="000000"/>
          <w:szCs w:val="24"/>
          <w:shd w:val="clear" w:color="auto" w:fill="FFFFFF"/>
        </w:rPr>
        <w:t xml:space="preserve"> που όλοι γνωρίζουμε πόσο καθυστερούν, ακόμη και στην περίπτωση που εκδοθούν -πολλές φορές δεν προχωρεί η έκδοσή τους-, η τροποποίηση ακόμα και </w:t>
      </w:r>
      <w:r>
        <w:rPr>
          <w:rFonts w:eastAsia="Times New Roman"/>
          <w:color w:val="000000"/>
          <w:szCs w:val="24"/>
          <w:shd w:val="clear" w:color="auto" w:fill="FFFFFF"/>
        </w:rPr>
        <w:lastRenderedPageBreak/>
        <w:t xml:space="preserve">πρόσφατων νόμων της Κυβέρνησης που ενισχύει την εν γένει </w:t>
      </w:r>
      <w:r>
        <w:rPr>
          <w:rFonts w:eastAsia="Times New Roman"/>
          <w:color w:val="000000"/>
          <w:szCs w:val="24"/>
          <w:shd w:val="clear" w:color="auto" w:fill="FFFFFF"/>
        </w:rPr>
        <w:t>έλλειψη ολοκληρωμένης προετοιμασίας των νομοσχεδίων. Πρόκειται για πρακτικές που πραγματικά αντιπροσωπεύουν την Κυβέρνηση.</w:t>
      </w:r>
    </w:p>
    <w:p w14:paraId="349D4F9F" w14:textId="77777777" w:rsidR="00AA5F14" w:rsidRDefault="0064215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Αυτή η Κυβέρνηση έχει ουσιαστικά αποτύχει σε όλους τους τομείς. Αυτό σας το έχουμε αναδείξει βήμα </w:t>
      </w:r>
      <w:proofErr w:type="spellStart"/>
      <w:r>
        <w:rPr>
          <w:rFonts w:eastAsia="Times New Roman"/>
          <w:color w:val="000000"/>
          <w:szCs w:val="24"/>
          <w:shd w:val="clear" w:color="auto" w:fill="FFFFFF"/>
        </w:rPr>
        <w:t>βήμα</w:t>
      </w:r>
      <w:proofErr w:type="spellEnd"/>
      <w:r>
        <w:rPr>
          <w:rFonts w:eastAsia="Times New Roman"/>
          <w:color w:val="000000"/>
          <w:szCs w:val="24"/>
          <w:shd w:val="clear" w:color="auto" w:fill="FFFFFF"/>
        </w:rPr>
        <w:t>. Έχει επιφέρει κάποιες αλλαγές</w:t>
      </w:r>
      <w:r>
        <w:rPr>
          <w:rFonts w:eastAsia="Times New Roman"/>
          <w:color w:val="000000"/>
          <w:szCs w:val="24"/>
          <w:shd w:val="clear" w:color="auto" w:fill="FFFFFF"/>
        </w:rPr>
        <w:t>, οι οποίες</w:t>
      </w:r>
      <w:r>
        <w:rPr>
          <w:rFonts w:eastAsia="Times New Roman"/>
          <w:color w:val="000000"/>
          <w:szCs w:val="24"/>
          <w:shd w:val="clear" w:color="auto" w:fill="FFFFFF"/>
        </w:rPr>
        <w:t>, όμως,</w:t>
      </w:r>
      <w:r>
        <w:rPr>
          <w:rFonts w:eastAsia="Times New Roman"/>
          <w:color w:val="000000"/>
          <w:szCs w:val="24"/>
          <w:shd w:val="clear" w:color="auto" w:fill="FFFFFF"/>
        </w:rPr>
        <w:t xml:space="preserve"> δεν συνιστούν μεταρρυθμίσεις. Εκτός αν συνεχίζουμε να κακοποιούμε τον όρο «μεταρρυθμίσεις». Δεν είναι μεταρρυθμίσεις ούτε οι απορρυθμίσεις, αλλά ούτε οι απλές ρυθμίσεις. Η Κυβέρνηση βαφτίζει «κοινωνική» την επιδοματική πολιτική ανακύκλωσ</w:t>
      </w:r>
      <w:r>
        <w:rPr>
          <w:rFonts w:eastAsia="Times New Roman"/>
          <w:color w:val="000000"/>
          <w:szCs w:val="24"/>
          <w:shd w:val="clear" w:color="auto" w:fill="FFFFFF"/>
        </w:rPr>
        <w:t xml:space="preserve">ης της φτώχειας, διευρύνει τις </w:t>
      </w:r>
      <w:proofErr w:type="spellStart"/>
      <w:r>
        <w:rPr>
          <w:rFonts w:eastAsia="Times New Roman"/>
          <w:color w:val="000000"/>
          <w:szCs w:val="24"/>
          <w:shd w:val="clear" w:color="auto" w:fill="FFFFFF"/>
        </w:rPr>
        <w:t>υποαμειβόμενες</w:t>
      </w:r>
      <w:proofErr w:type="spellEnd"/>
      <w:r>
        <w:rPr>
          <w:rFonts w:eastAsia="Times New Roman"/>
          <w:color w:val="000000"/>
          <w:szCs w:val="24"/>
          <w:shd w:val="clear" w:color="auto" w:fill="FFFFFF"/>
        </w:rPr>
        <w:t xml:space="preserve"> και ευέλικτες μορφές απασχόλησης και την εργασιακή ανασφάλεια και ταυτοχρόνως καλεί τις άλλες δυνάμεις να απαντήσουν αν συντάσσονται με τις αλλαγές αυτές της απορρύθμισης της εργασίας.</w:t>
      </w:r>
    </w:p>
    <w:p w14:paraId="349D4FA0" w14:textId="77777777" w:rsidR="00AA5F14" w:rsidRDefault="0064215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Για να το ξεκαθαρίσουμε, </w:t>
      </w:r>
      <w:r>
        <w:rPr>
          <w:rFonts w:eastAsia="Times New Roman"/>
          <w:color w:val="000000"/>
          <w:szCs w:val="24"/>
          <w:shd w:val="clear" w:color="auto" w:fill="FFFFFF"/>
        </w:rPr>
        <w:t>για να μιλήσουμε προγραμματικά, εμείς θέλουμε την επαναφορά του κοινοτικού κεκτημένου στα εργασιακά αυτή τη χρονική στιγμή, να μπορέσουμε να προχωρήσουμε στις διαπραγματεύσεις με την Ευρωπαϊκή Ένωση για την επαναφορά του κοινοτικού κεκτημένου και ταυτοχρόν</w:t>
      </w:r>
      <w:r>
        <w:rPr>
          <w:rFonts w:eastAsia="Times New Roman"/>
          <w:color w:val="000000"/>
          <w:szCs w:val="24"/>
          <w:shd w:val="clear" w:color="auto" w:fill="FFFFFF"/>
        </w:rPr>
        <w:t>ως να μιλήσουμε ξεκάθαρα, να πούμε ότι αυτή τη στιγμή υπάρχουν μισθοί των 300 και 400 ευρώ. Έτσι μειώνεται η ανεργία από το 27% στο 20% στα στοιχεία. Αυτό πρέπει να το λύσουμε. Αυτές δεν είναι βιώσιμες θέσεις εργασίας.</w:t>
      </w:r>
    </w:p>
    <w:p w14:paraId="349D4FA1" w14:textId="77777777" w:rsidR="00AA5F14" w:rsidRDefault="0064215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Για να φέρουμε τον κόσμο πίσω στη χώρ</w:t>
      </w:r>
      <w:r>
        <w:rPr>
          <w:rFonts w:eastAsia="Times New Roman"/>
          <w:color w:val="000000"/>
          <w:szCs w:val="24"/>
          <w:shd w:val="clear" w:color="auto" w:fill="FFFFFF"/>
        </w:rPr>
        <w:t>α μας θα πρέπει να δημιουργηθεί ένα υγιές παραγωγικό μοντέλο ανάπτυξης και μια ιδιωτική οικονομία όχι κρατικοδίαιτη, η οποία θα παράγει νέες θέσεις εργασίας. Μόνο έτσι θα φύγουμε από την κρίση, μόνο έτσι θα μας εμπιστευθούν οι αγορές, μόνο έτσι θα ξεπεράσο</w:t>
      </w:r>
      <w:r>
        <w:rPr>
          <w:rFonts w:eastAsia="Times New Roman"/>
          <w:color w:val="000000"/>
          <w:szCs w:val="24"/>
          <w:shd w:val="clear" w:color="auto" w:fill="FFFFFF"/>
        </w:rPr>
        <w:t xml:space="preserve">υμε τα σημερινά αδιέξοδα. </w:t>
      </w:r>
    </w:p>
    <w:p w14:paraId="349D4FA2" w14:textId="77777777" w:rsidR="00AA5F14" w:rsidRDefault="0064215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Ο κ. Τσίπρας, βέβαια, γνωρίζει ότι δεν θα είναι στην </w:t>
      </w:r>
      <w:r>
        <w:rPr>
          <w:rFonts w:eastAsia="Times New Roman"/>
          <w:color w:val="000000"/>
          <w:szCs w:val="24"/>
          <w:shd w:val="clear" w:color="auto" w:fill="FFFFFF"/>
        </w:rPr>
        <w:t xml:space="preserve">Κυβέρνηση </w:t>
      </w:r>
      <w:r>
        <w:rPr>
          <w:rFonts w:eastAsia="Times New Roman"/>
          <w:color w:val="000000"/>
          <w:szCs w:val="24"/>
          <w:shd w:val="clear" w:color="auto" w:fill="FFFFFF"/>
        </w:rPr>
        <w:t xml:space="preserve">τα επόμενα χρόνια για να τηρήσει τα </w:t>
      </w:r>
      <w:proofErr w:type="spellStart"/>
      <w:r>
        <w:rPr>
          <w:rFonts w:eastAsia="Times New Roman"/>
          <w:color w:val="000000"/>
          <w:szCs w:val="24"/>
          <w:shd w:val="clear" w:color="auto" w:fill="FFFFFF"/>
        </w:rPr>
        <w:t>υποσχεθέντα</w:t>
      </w:r>
      <w:proofErr w:type="spellEnd"/>
      <w:r>
        <w:rPr>
          <w:rFonts w:eastAsia="Times New Roman"/>
          <w:color w:val="000000"/>
          <w:szCs w:val="24"/>
          <w:shd w:val="clear" w:color="auto" w:fill="FFFFFF"/>
        </w:rPr>
        <w:t xml:space="preserve">. Οπότε πραγματικά δεν του στοιχίζει τίποτα η </w:t>
      </w:r>
      <w:proofErr w:type="spellStart"/>
      <w:r>
        <w:rPr>
          <w:rFonts w:eastAsia="Times New Roman"/>
          <w:color w:val="000000"/>
          <w:szCs w:val="24"/>
          <w:shd w:val="clear" w:color="auto" w:fill="FFFFFF"/>
        </w:rPr>
        <w:t>παροχολογία</w:t>
      </w:r>
      <w:proofErr w:type="spellEnd"/>
      <w:r>
        <w:rPr>
          <w:rFonts w:eastAsia="Times New Roman"/>
          <w:color w:val="000000"/>
          <w:szCs w:val="24"/>
          <w:shd w:val="clear" w:color="auto" w:fill="FFFFFF"/>
        </w:rPr>
        <w:t xml:space="preserve">. Και θα σας πω γιατί μιλάω για </w:t>
      </w:r>
      <w:proofErr w:type="spellStart"/>
      <w:r>
        <w:rPr>
          <w:rFonts w:eastAsia="Times New Roman"/>
          <w:color w:val="000000"/>
          <w:szCs w:val="24"/>
          <w:shd w:val="clear" w:color="auto" w:fill="FFFFFF"/>
        </w:rPr>
        <w:t>παροχολογία</w:t>
      </w:r>
      <w:proofErr w:type="spellEnd"/>
      <w:r>
        <w:rPr>
          <w:rFonts w:eastAsia="Times New Roman"/>
          <w:color w:val="000000"/>
          <w:szCs w:val="24"/>
          <w:shd w:val="clear" w:color="auto" w:fill="FFFFFF"/>
        </w:rPr>
        <w:t xml:space="preserve"> και για μια προσπά</w:t>
      </w:r>
      <w:r>
        <w:rPr>
          <w:rFonts w:eastAsia="Times New Roman"/>
          <w:color w:val="000000"/>
          <w:szCs w:val="24"/>
          <w:shd w:val="clear" w:color="auto" w:fill="FFFFFF"/>
        </w:rPr>
        <w:t>θεια να δημιουργήσει σύγχυση στους πολίτες; Διότι πάει στη ΔΕΘ και ανακοινώνει μέτρα όχι για την επόμενη χρονιά, αλλά μέτρα που αφορούν την επόμενη τετραετία, τα οποία μπορεί να τα κοστολογεί σε 3,5 δισεκατομμύρια ευρώ, αλλά αφορούν την τετραετία και όχι μ</w:t>
      </w:r>
      <w:r>
        <w:rPr>
          <w:rFonts w:eastAsia="Times New Roman"/>
          <w:color w:val="000000"/>
          <w:szCs w:val="24"/>
          <w:shd w:val="clear" w:color="auto" w:fill="FFFFFF"/>
        </w:rPr>
        <w:t>όνο, για παράδειγμα, τα 800 εκατομμύρια περίπου, που είναι το κόστος των μέτρων του έτους. Με αυτόν τον τρόπο προσπαθεί και πάλι να κοροϊδέψει τους πολίτες. Αυτό μπορούσε να το κάνει αν είχαμε προεκλογική περίοδο των δύο μηνών, αλλά δεν έχει σχέση με τη ΔΕ</w:t>
      </w:r>
      <w:r>
        <w:rPr>
          <w:rFonts w:eastAsia="Times New Roman"/>
          <w:color w:val="000000"/>
          <w:szCs w:val="24"/>
          <w:shd w:val="clear" w:color="auto" w:fill="FFFFFF"/>
        </w:rPr>
        <w:t xml:space="preserve">Θ, στην οποία ουσιαστικά θα έπρεπε να πει τι θα κάνει αυτήν τη χρονιά. </w:t>
      </w:r>
    </w:p>
    <w:p w14:paraId="349D4FA3" w14:textId="77777777" w:rsidR="00AA5F14" w:rsidRDefault="0064215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Όπως ανέφερα και στην αρχή της ομιλίας μου, το νομοσχέδιο κινείται σε θετική κατεύθυνση. Παραμένουν, όμως, αρκετά ανοιχτά ζητήματα και αρκετά ερωτήματα ως προς την πληρότητα του </w:t>
      </w:r>
      <w:r>
        <w:rPr>
          <w:rFonts w:eastAsia="Times New Roman"/>
          <w:color w:val="000000"/>
          <w:szCs w:val="24"/>
          <w:shd w:val="clear" w:color="auto" w:fill="FFFFFF"/>
        </w:rPr>
        <w:t>νομοσχεδίου και τον χρονικό ορίζοντα υλοποίησής του.</w:t>
      </w:r>
    </w:p>
    <w:p w14:paraId="349D4FA4" w14:textId="77777777" w:rsidR="00AA5F14" w:rsidRDefault="0064215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Βέβαια, κύριε Παππά, δεν μπορούμε να μοιραστούμε την ευτυχία σας για την ψήφιση ενός πρώτου </w:t>
      </w:r>
      <w:r>
        <w:rPr>
          <w:rFonts w:eastAsia="Times New Roman"/>
          <w:color w:val="000000"/>
          <w:szCs w:val="24"/>
          <w:shd w:val="clear" w:color="auto" w:fill="FFFFFF"/>
        </w:rPr>
        <w:t>«</w:t>
      </w:r>
      <w:proofErr w:type="spellStart"/>
      <w:r>
        <w:rPr>
          <w:rFonts w:eastAsia="Times New Roman"/>
          <w:color w:val="000000"/>
          <w:szCs w:val="24"/>
          <w:shd w:val="clear" w:color="auto" w:fill="FFFFFF"/>
        </w:rPr>
        <w:t>μεταμνημονιακού</w:t>
      </w:r>
      <w:proofErr w:type="spellEnd"/>
      <w:r>
        <w:rPr>
          <w:rFonts w:eastAsia="Times New Roman"/>
          <w:color w:val="000000"/>
          <w:szCs w:val="24"/>
          <w:shd w:val="clear" w:color="auto" w:fill="FFFFFF"/>
        </w:rPr>
        <w:t xml:space="preserve"> νομοσχεδίου</w:t>
      </w:r>
      <w:r>
        <w:rPr>
          <w:rFonts w:eastAsia="Times New Roman"/>
          <w:color w:val="000000"/>
          <w:szCs w:val="24"/>
          <w:shd w:val="clear" w:color="auto" w:fill="FFFFFF"/>
        </w:rPr>
        <w:t>»</w:t>
      </w:r>
      <w:r>
        <w:rPr>
          <w:rFonts w:eastAsia="Times New Roman"/>
          <w:color w:val="000000"/>
          <w:szCs w:val="24"/>
          <w:shd w:val="clear" w:color="auto" w:fill="FFFFFF"/>
        </w:rPr>
        <w:t xml:space="preserve">, όπως το βαφτίσατε και σήμερα και στις </w:t>
      </w:r>
      <w:r>
        <w:rPr>
          <w:rFonts w:eastAsia="Times New Roman"/>
          <w:color w:val="000000"/>
          <w:szCs w:val="24"/>
          <w:shd w:val="clear" w:color="auto" w:fill="FFFFFF"/>
        </w:rPr>
        <w:t>επιτροπές</w:t>
      </w:r>
      <w:r>
        <w:rPr>
          <w:rFonts w:eastAsia="Times New Roman"/>
          <w:color w:val="000000"/>
          <w:szCs w:val="24"/>
          <w:shd w:val="clear" w:color="auto" w:fill="FFFFFF"/>
        </w:rPr>
        <w:t xml:space="preserve">. Το μόνο που έχει λήξει είναι η </w:t>
      </w:r>
      <w:r>
        <w:rPr>
          <w:rFonts w:eastAsia="Times New Roman"/>
          <w:color w:val="000000"/>
          <w:szCs w:val="24"/>
          <w:shd w:val="clear" w:color="auto" w:fill="FFFFFF"/>
        </w:rPr>
        <w:t xml:space="preserve">δανειακή σύμβαση. Τα μέτρα και η εποπτεία είναι εδώ. Στην κυριολεξία είναι εδώ. Από εχθές γίνεται έλεγχος πεπραγμένων και μελλοντικών σχεδίων της Κυβέρνησής σας. </w:t>
      </w:r>
    </w:p>
    <w:p w14:paraId="349D4FA5" w14:textId="77777777" w:rsidR="00AA5F14" w:rsidRDefault="0064215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Πριν προχωρήσω σε κάποια πιο συγκεκριμένα ζητήματα, θα ήθελα να σταθώ και σε ένα άλλο σημείο.</w:t>
      </w:r>
    </w:p>
    <w:p w14:paraId="349D4FA6" w14:textId="77777777" w:rsidR="00AA5F14" w:rsidRDefault="0064215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Υπουργέ, </w:t>
      </w:r>
      <w:proofErr w:type="spellStart"/>
      <w:r>
        <w:rPr>
          <w:rFonts w:eastAsia="Times New Roman"/>
          <w:color w:val="000000"/>
          <w:szCs w:val="24"/>
          <w:shd w:val="clear" w:color="auto" w:fill="FFFFFF"/>
        </w:rPr>
        <w:t>επιχαίρετε</w:t>
      </w:r>
      <w:proofErr w:type="spellEnd"/>
      <w:r>
        <w:rPr>
          <w:rFonts w:eastAsia="Times New Roman"/>
          <w:color w:val="000000"/>
          <w:szCs w:val="24"/>
          <w:shd w:val="clear" w:color="auto" w:fill="FFFFFF"/>
        </w:rPr>
        <w:t xml:space="preserve"> για την καινούρια φάση της τηλεόρασης και για την απόφαση του Εθνικού Συμβουλίου Ραδιοτηλεόρασης, που ανακήρυξε πέντε αδειούχους. Να σας θυμίσω ότι όταν σας λέγαμε ότι είναι αντισυνταγματικός ο ορισμός χωρίς την αρμοδιότητα του Ε</w:t>
      </w:r>
      <w:r>
        <w:rPr>
          <w:rFonts w:eastAsia="Times New Roman"/>
          <w:color w:val="000000"/>
          <w:szCs w:val="24"/>
          <w:shd w:val="clear" w:color="auto" w:fill="FFFFFF"/>
        </w:rPr>
        <w:t>θνικού Συμβουλίου Ραδιοτηλεόρασης και ότι είναι εντελώς αντισυνταγματική αυτή η διαδικασία, δεν ακούγατε κανέναν. Προχωρήσατε σε μία διαδικασία, η οποία ήταν εμφανώς αντισυνταγματική.</w:t>
      </w:r>
    </w:p>
    <w:p w14:paraId="349D4FA7" w14:textId="77777777" w:rsidR="00AA5F14" w:rsidRDefault="0064215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Είπατε ότι θα πρέπει η Αντιπολίτευση να το ξανασκεφτεί για όλα αυτά που </w:t>
      </w:r>
      <w:r>
        <w:rPr>
          <w:rFonts w:eastAsia="Times New Roman"/>
          <w:color w:val="000000"/>
          <w:szCs w:val="24"/>
          <w:shd w:val="clear" w:color="auto" w:fill="FFFFFF"/>
        </w:rPr>
        <w:t>έχουν γίνει μετά από τις επαναλαμβανόμενες αποφάσεις του Σ</w:t>
      </w:r>
      <w:r>
        <w:rPr>
          <w:rFonts w:eastAsia="Times New Roman"/>
          <w:color w:val="000000"/>
          <w:szCs w:val="24"/>
          <w:shd w:val="clear" w:color="auto" w:fill="FFFFFF"/>
        </w:rPr>
        <w:t>.</w:t>
      </w:r>
      <w:r>
        <w:rPr>
          <w:rFonts w:eastAsia="Times New Roman"/>
          <w:color w:val="000000"/>
          <w:szCs w:val="24"/>
          <w:shd w:val="clear" w:color="auto" w:fill="FFFFFF"/>
        </w:rPr>
        <w:t>τ</w:t>
      </w:r>
      <w:r>
        <w:rPr>
          <w:rFonts w:eastAsia="Times New Roman"/>
          <w:color w:val="000000"/>
          <w:szCs w:val="24"/>
          <w:shd w:val="clear" w:color="auto" w:fill="FFFFFF"/>
        </w:rPr>
        <w:t>.</w:t>
      </w:r>
      <w:r>
        <w:rPr>
          <w:rFonts w:eastAsia="Times New Roman"/>
          <w:color w:val="000000"/>
          <w:szCs w:val="24"/>
          <w:shd w:val="clear" w:color="auto" w:fill="FFFFFF"/>
        </w:rPr>
        <w:t>Ε.</w:t>
      </w:r>
      <w:r>
        <w:rPr>
          <w:rFonts w:eastAsia="Times New Roman"/>
          <w:color w:val="000000"/>
          <w:szCs w:val="24"/>
          <w:shd w:val="clear" w:color="auto" w:fill="FFFFFF"/>
        </w:rPr>
        <w:t>.</w:t>
      </w:r>
      <w:r>
        <w:rPr>
          <w:rFonts w:eastAsia="Times New Roman"/>
          <w:color w:val="000000"/>
          <w:szCs w:val="24"/>
          <w:shd w:val="clear" w:color="auto" w:fill="FFFFFF"/>
        </w:rPr>
        <w:t xml:space="preserve"> Μία από τις αποφάσεις του Σ</w:t>
      </w:r>
      <w:r>
        <w:rPr>
          <w:rFonts w:eastAsia="Times New Roman"/>
          <w:color w:val="000000"/>
          <w:szCs w:val="24"/>
          <w:shd w:val="clear" w:color="auto" w:fill="FFFFFF"/>
        </w:rPr>
        <w:t>.</w:t>
      </w:r>
      <w:r>
        <w:rPr>
          <w:rFonts w:eastAsia="Times New Roman"/>
          <w:color w:val="000000"/>
          <w:szCs w:val="24"/>
          <w:shd w:val="clear" w:color="auto" w:fill="FFFFFF"/>
        </w:rPr>
        <w:t>τ</w:t>
      </w:r>
      <w:r>
        <w:rPr>
          <w:rFonts w:eastAsia="Times New Roman"/>
          <w:color w:val="000000"/>
          <w:szCs w:val="24"/>
          <w:shd w:val="clear" w:color="auto" w:fill="FFFFFF"/>
        </w:rPr>
        <w:t>.</w:t>
      </w:r>
      <w:r>
        <w:rPr>
          <w:rFonts w:eastAsia="Times New Roman"/>
          <w:color w:val="000000"/>
          <w:szCs w:val="24"/>
          <w:shd w:val="clear" w:color="auto" w:fill="FFFFFF"/>
        </w:rPr>
        <w:t>Ε</w:t>
      </w:r>
      <w:r>
        <w:rPr>
          <w:rFonts w:eastAsia="Times New Roman"/>
          <w:color w:val="000000"/>
          <w:szCs w:val="24"/>
          <w:shd w:val="clear" w:color="auto" w:fill="FFFFFF"/>
        </w:rPr>
        <w:t>.</w:t>
      </w:r>
      <w:r>
        <w:rPr>
          <w:rFonts w:eastAsia="Times New Roman"/>
          <w:color w:val="000000"/>
          <w:szCs w:val="24"/>
          <w:shd w:val="clear" w:color="auto" w:fill="FFFFFF"/>
        </w:rPr>
        <w:t xml:space="preserve"> είναι ότι δεν μπορούσατε να προχωρήσετε χωρίς το Εθνικό Συμβούλιο Ραδιοτηλεόρασης, όπως σας λέγαμε εκείνη την περίοδο.</w:t>
      </w:r>
    </w:p>
    <w:p w14:paraId="349D4FA8" w14:textId="77777777" w:rsidR="00AA5F14" w:rsidRDefault="0064215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Να συνεχίσω; Να πω ότι το βράδυ που εκδ</w:t>
      </w:r>
      <w:r>
        <w:rPr>
          <w:rFonts w:eastAsia="Times New Roman"/>
          <w:color w:val="000000"/>
          <w:szCs w:val="24"/>
          <w:shd w:val="clear" w:color="auto" w:fill="FFFFFF"/>
        </w:rPr>
        <w:t xml:space="preserve">όθηκε η απόφαση του Συμβουλίου της Επικρατείας, η τότε αρμόδια </w:t>
      </w:r>
      <w:r>
        <w:rPr>
          <w:rFonts w:eastAsia="Times New Roman"/>
          <w:color w:val="000000"/>
          <w:szCs w:val="24"/>
          <w:shd w:val="clear" w:color="auto" w:fill="FFFFFF"/>
        </w:rPr>
        <w:t>Κυβερνητική Εκπρόσωπος</w:t>
      </w:r>
      <w:r>
        <w:rPr>
          <w:rFonts w:eastAsia="Times New Roman"/>
          <w:color w:val="000000"/>
          <w:szCs w:val="24"/>
          <w:shd w:val="clear" w:color="auto" w:fill="FFFFFF"/>
        </w:rPr>
        <w:t xml:space="preserve"> κατήγγειλε το Συμβούλιο της Επικρατείας και όλες τις αποφάσεις του, σε μία ταραχή που υπήρχε εκείνο το βράδυ. Μπορεί να τα έχετε ξεχάσει, αλλά εμείς όχι.</w:t>
      </w:r>
    </w:p>
    <w:p w14:paraId="349D4FA9" w14:textId="77777777" w:rsidR="00AA5F14" w:rsidRDefault="0064215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Πήραμε συγκεκριμ</w:t>
      </w:r>
      <w:r>
        <w:rPr>
          <w:rFonts w:eastAsia="Times New Roman"/>
          <w:color w:val="000000"/>
          <w:szCs w:val="24"/>
          <w:shd w:val="clear" w:color="auto" w:fill="FFFFFF"/>
        </w:rPr>
        <w:t>ένες πρωτοβουλίες. Μιλάω για εμάς, τη Δημοκρατική Συμπαράταξη. Δεν μιλάω για άλλες δυνάμεις της Αντιπολίτευσης οι οποίες δεν βοήθησαν εκείνη την περίοδο να συγκροτηθεί Εθνικό Συμβούλιο Ραδιοτηλεόρασης. Κάνατε μία αποτυχημένη πρόταση διασύνδεσης πάλι με την</w:t>
      </w:r>
      <w:r>
        <w:rPr>
          <w:rFonts w:eastAsia="Times New Roman"/>
          <w:color w:val="000000"/>
          <w:szCs w:val="24"/>
          <w:shd w:val="clear" w:color="auto" w:fill="FFFFFF"/>
        </w:rPr>
        <w:t xml:space="preserve"> πενταετία 2004 –</w:t>
      </w:r>
      <w:r>
        <w:rPr>
          <w:rFonts w:eastAsia="Times New Roman"/>
          <w:color w:val="000000"/>
          <w:szCs w:val="24"/>
          <w:shd w:val="clear" w:color="auto" w:fill="FFFFFF"/>
        </w:rPr>
        <w:t xml:space="preserve"> </w:t>
      </w:r>
      <w:r>
        <w:rPr>
          <w:rFonts w:eastAsia="Times New Roman"/>
          <w:color w:val="000000"/>
          <w:szCs w:val="24"/>
          <w:shd w:val="clear" w:color="auto" w:fill="FFFFFF"/>
        </w:rPr>
        <w:t>2009, τον Βύρωνα Πολύδωρα. Σας είπαμε να την αποσύρετε. Την αποσύρατε. Κάναμε άλλες προτάσεις. Συγκροτήθηκε και με δική μας πρωτοβουλία τότε, παρά την άρνηση αρχικά της Νέας Δημοκρατίας, το ΕΣΡ. Η δική μας στάση οδήγησε τελικά στην απεμπλ</w:t>
      </w:r>
      <w:r>
        <w:rPr>
          <w:rFonts w:eastAsia="Times New Roman"/>
          <w:color w:val="000000"/>
          <w:szCs w:val="24"/>
          <w:shd w:val="clear" w:color="auto" w:fill="FFFFFF"/>
        </w:rPr>
        <w:t xml:space="preserve">οκή. </w:t>
      </w:r>
    </w:p>
    <w:p w14:paraId="349D4FAA" w14:textId="77777777" w:rsidR="00AA5F14" w:rsidRDefault="0064215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Εμείς θέλαμε να μπει τάξη σε ένα άναρχο ραδιοτηλεοπτικό τοπίο και αυτό προσπαθήσαμε να κάνουμε από την πρώτη στιγμή, αλλά με την απαιτούμενη σοβαρότητα και υπευθυνότητα. Εμείς θέλουμε να υπάρχει τηλεοπτικό τοπίο το οποίο θα είναι ρυθμισμένο με </w:t>
      </w:r>
      <w:r>
        <w:rPr>
          <w:rFonts w:eastAsia="Times New Roman"/>
          <w:color w:val="000000"/>
          <w:szCs w:val="24"/>
          <w:shd w:val="clear" w:color="auto" w:fill="FFFFFF"/>
        </w:rPr>
        <w:t>δικαιοσύνη και με τις αποφάσεις του Συμβουλίου της Επικρατείας και με το ΕΣΡ να επιτελεί τον ρόλο του.</w:t>
      </w:r>
    </w:p>
    <w:p w14:paraId="349D4FAB"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Και κάτι ακόμα</w:t>
      </w:r>
      <w:r w:rsidRPr="00356C01">
        <w:rPr>
          <w:rFonts w:eastAsia="Times New Roman" w:cs="Times New Roman"/>
          <w:szCs w:val="24"/>
        </w:rPr>
        <w:t>,</w:t>
      </w:r>
      <w:r>
        <w:rPr>
          <w:rFonts w:eastAsia="Times New Roman" w:cs="Times New Roman"/>
          <w:szCs w:val="24"/>
        </w:rPr>
        <w:t xml:space="preserve"> γιατί μιλάμε για την ΕΡΤ: Γνωρίζετε, κύριε Υπουργέ, ότι είμαι από τα στελέχη εκείνα τα οποία παραιτήθηκαν από την Κυβέρνηση, έφυγαν από τ</w:t>
      </w:r>
      <w:r>
        <w:rPr>
          <w:rFonts w:eastAsia="Times New Roman" w:cs="Times New Roman"/>
          <w:szCs w:val="24"/>
        </w:rPr>
        <w:t>ην καρέκλα της εξουσίας τη μέρα που έκλεισε η ΕΡΤ και μπήκε το «μαύρο» και γνωρίζετε πολύ καλά ότι ξέρω όλη αυτή τη διαδρομή. Μάλιστα, την επόμενη περίοδο οι δυνάμεις της Αντιπολίτευσης πηγαίναμε στην Αγία Παρασκευή, όταν δεν λειτουργούσε με αυτόν τον τρόπ</w:t>
      </w:r>
      <w:r>
        <w:rPr>
          <w:rFonts w:eastAsia="Times New Roman" w:cs="Times New Roman"/>
          <w:szCs w:val="24"/>
        </w:rPr>
        <w:t>ο που λειτουργούσε.</w:t>
      </w:r>
    </w:p>
    <w:p w14:paraId="349D4FAC"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Θέλω να σας πω κάτι. </w:t>
      </w:r>
      <w:proofErr w:type="spellStart"/>
      <w:r>
        <w:rPr>
          <w:rFonts w:eastAsia="Times New Roman" w:cs="Times New Roman"/>
          <w:szCs w:val="24"/>
        </w:rPr>
        <w:t>Επιχαίρετε</w:t>
      </w:r>
      <w:proofErr w:type="spellEnd"/>
      <w:r>
        <w:rPr>
          <w:rFonts w:eastAsia="Times New Roman" w:cs="Times New Roman"/>
          <w:szCs w:val="24"/>
        </w:rPr>
        <w:t xml:space="preserve"> αυτή τη στιγμή για τη λειτουργία της ΕΡΤ; Νομίζετε ότι λειτουργεί καλά; Νομίζετε ότι δεν έχει τις προηγούμενες παθογένειες του πολιτικού συστήματος; Δεν πρέπει να κάνουμε μια ανεξάρτητη πραγματικά δημόσια</w:t>
      </w:r>
      <w:r>
        <w:rPr>
          <w:rFonts w:eastAsia="Times New Roman" w:cs="Times New Roman"/>
          <w:szCs w:val="24"/>
        </w:rPr>
        <w:t xml:space="preserve"> ραδιοτηλεόραση, την οποία δεν θα την ενδιαφέρει </w:t>
      </w:r>
      <w:r>
        <w:rPr>
          <w:rFonts w:eastAsia="Times New Roman" w:cs="Times New Roman"/>
          <w:szCs w:val="24"/>
        </w:rPr>
        <w:t>μόνο</w:t>
      </w:r>
      <w:r>
        <w:rPr>
          <w:rFonts w:eastAsia="Times New Roman" w:cs="Times New Roman"/>
          <w:szCs w:val="24"/>
        </w:rPr>
        <w:t xml:space="preserve"> να αναπαράγει την κυβερνητική προπαγάνδα, όποια και να είναι αυτή; Έχουμε πετύχει κάτι σε αυτή την αλλαγή; Τίποτα απολύτως. Εδώ χρειάζεται μια μεταρρύθμιση. Δεν υπήρξε μια τέτοια μεταρρύθμιση.</w:t>
      </w:r>
    </w:p>
    <w:p w14:paraId="349D4FAD"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lastRenderedPageBreak/>
        <w:t>Συγκεκριμ</w:t>
      </w:r>
      <w:r>
        <w:rPr>
          <w:rFonts w:eastAsia="Times New Roman" w:cs="Times New Roman"/>
          <w:szCs w:val="24"/>
        </w:rPr>
        <w:t>ένα, ως προς το νομοσχέδιο, στον λίγο χρόνο που έχω θα πω ότι είναι εμφανές πως η χορήγηση αυτού του εφάπαξ ποσού αποτελεί -θα μου επιτρέψετε- μια απόδειξη της επιδοματικής πολιτικής την οποία με περίσσεια επιμέλεια η Κυβέρνηση συντηρεί. Παραμένει το γενικ</w:t>
      </w:r>
      <w:r>
        <w:rPr>
          <w:rFonts w:eastAsia="Times New Roman" w:cs="Times New Roman"/>
          <w:szCs w:val="24"/>
        </w:rPr>
        <w:t>ό ερώτημα: Για ποιον λόγο γίνεται διαχωρισμός στην ακολουθούμενη μέθοδο μεταξύ των εν λόγω περιοχών και της υπόλοιπης επικράτειας και γιατί δεν επελέγη ο ανοικτός διαγωνισμός;</w:t>
      </w:r>
    </w:p>
    <w:p w14:paraId="349D4FAE"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 xml:space="preserve">το κουδούνι λήξεως του χρόνου ομιλίας του κυρίου </w:t>
      </w:r>
      <w:r>
        <w:rPr>
          <w:rFonts w:eastAsia="Times New Roman" w:cs="Times New Roman"/>
          <w:szCs w:val="24"/>
        </w:rPr>
        <w:t>Βουλευτή)</w:t>
      </w:r>
    </w:p>
    <w:p w14:paraId="349D4FAF"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Μας είπατε ότι δεν μπορεί να υπάρξει μεγαλύτερη διαφάνεια από το να δίνεις στον πολίτη τη δυνατότητα να επιλέγει τον </w:t>
      </w:r>
      <w:proofErr w:type="spellStart"/>
      <w:r>
        <w:rPr>
          <w:rFonts w:eastAsia="Times New Roman" w:cs="Times New Roman"/>
          <w:szCs w:val="24"/>
        </w:rPr>
        <w:t>πάροχο</w:t>
      </w:r>
      <w:proofErr w:type="spellEnd"/>
      <w:r>
        <w:rPr>
          <w:rFonts w:eastAsia="Times New Roman" w:cs="Times New Roman"/>
          <w:szCs w:val="24"/>
        </w:rPr>
        <w:t xml:space="preserve"> της επιλογής του. Δηλαδή, η μέθοδος που ακολουθήθηκε στην υπόλοιπη επικράτεια δεν ήταν και τόσο διαφανής; Αυτό μας λέτε;</w:t>
      </w:r>
    </w:p>
    <w:p w14:paraId="349D4FB0"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 xml:space="preserve">σον αφορά στην ανάθεση στη Γενική Γραμματεία Τηλεπικοινωνιών και Ταχυδρομείων της εποπτείας, διαχείρισης, συντήρησης, εκμετάλλευσης και αξιοποίησης των μητροπολιτικών δικτύων οπτικών ινών, τα οποία ανήκουν στους ΟΤΑ και έχουν χρηματοδοτηθεί από εθνικούς ή </w:t>
      </w:r>
      <w:r>
        <w:rPr>
          <w:rFonts w:eastAsia="Times New Roman" w:cs="Times New Roman"/>
          <w:szCs w:val="24"/>
        </w:rPr>
        <w:t xml:space="preserve">και </w:t>
      </w:r>
      <w:proofErr w:type="spellStart"/>
      <w:r>
        <w:rPr>
          <w:rFonts w:eastAsia="Times New Roman" w:cs="Times New Roman"/>
          <w:szCs w:val="24"/>
        </w:rPr>
        <w:t>ενωσιακούς</w:t>
      </w:r>
      <w:proofErr w:type="spellEnd"/>
      <w:r>
        <w:rPr>
          <w:rFonts w:eastAsia="Times New Roman" w:cs="Times New Roman"/>
          <w:szCs w:val="24"/>
        </w:rPr>
        <w:t xml:space="preserve"> πόρους, αναρωτιέται κανείς από ποια στοιχεία προκύπτει ότι οι ΟΤΑ ήταν αναποτελεσματικοί στη διαχείριση των </w:t>
      </w:r>
      <w:r>
        <w:rPr>
          <w:rFonts w:eastAsia="Times New Roman" w:cs="Times New Roman"/>
          <w:szCs w:val="24"/>
        </w:rPr>
        <w:lastRenderedPageBreak/>
        <w:t>δικτύων, ώστε να περάσει η αρμοδιότητα αυτή σήμερα στη Γενική Γραμματεία Τηλεπικοινωνιών και Ταχυδρομείων. Μήπως δεν τίθεται θέμα απο</w:t>
      </w:r>
      <w:r>
        <w:rPr>
          <w:rFonts w:eastAsia="Times New Roman" w:cs="Times New Roman"/>
          <w:szCs w:val="24"/>
        </w:rPr>
        <w:t>τελεσματικότητος, αλλά βούλησης και μόνο της Κυβέρνησης για έλεγχο; Η Γενική Γραμματεία θα μπορούσε να περιοριστεί στην εποπτεία.</w:t>
      </w:r>
    </w:p>
    <w:p w14:paraId="349D4FB1"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Το μεγάλο και διαχρονικό αίτημα της Αριστεράς είναι η αποκέντρωση και η μεταφορά πόρων και αρμοδιοτήτων. Ούτε μία νέα αρμοδιότ</w:t>
      </w:r>
      <w:r>
        <w:rPr>
          <w:rFonts w:eastAsia="Times New Roman" w:cs="Times New Roman"/>
          <w:szCs w:val="24"/>
        </w:rPr>
        <w:t xml:space="preserve">ητα δεν έχετε μεταβιβάσει στην </w:t>
      </w:r>
      <w:r>
        <w:rPr>
          <w:rFonts w:eastAsia="Times New Roman" w:cs="Times New Roman"/>
          <w:szCs w:val="24"/>
        </w:rPr>
        <w:t>αυτοδιοίκηση</w:t>
      </w:r>
      <w:r>
        <w:rPr>
          <w:rFonts w:eastAsia="Times New Roman" w:cs="Times New Roman"/>
          <w:szCs w:val="24"/>
        </w:rPr>
        <w:t>, γιατί «παραχωρώ αρμοδιότητες» σημαίνει «παραχωρώ και εξουσία, δεν έχω τον απόλυτο έλεγχο». Όχι μόνο δεν μεταβιβάζετε, αλλά αφαιρείτε και υφιστάμενες αρμοδιότητες.</w:t>
      </w:r>
    </w:p>
    <w:p w14:paraId="349D4FB2"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Προβληματισμό προκαλεί και η ετήσια επιχορήγηση </w:t>
      </w:r>
      <w:r>
        <w:rPr>
          <w:rFonts w:eastAsia="Times New Roman" w:cs="Times New Roman"/>
          <w:szCs w:val="24"/>
        </w:rPr>
        <w:t xml:space="preserve">του 1 εκατομμυρίου ευρώ του Ελληνικού Διαστημικού Οργανισμού από το αποθεματικό της Εθνικής Επιτροπής Τηλεπικοινωνιών και Ταχυδρομείων, η οποία μάλιστα θα μπορεί να τροποποιείται με υπουργική απόφαση. Γιατί αυτό; Υποθέτω ότι προς τα πάνω θα τροποποιείται, </w:t>
      </w:r>
      <w:r>
        <w:rPr>
          <w:rFonts w:eastAsia="Times New Roman" w:cs="Times New Roman"/>
          <w:szCs w:val="24"/>
        </w:rPr>
        <w:t xml:space="preserve">καθώς, όπως λέτε, κύριε Υπουργέ, στις </w:t>
      </w:r>
      <w:r>
        <w:rPr>
          <w:rFonts w:eastAsia="Times New Roman" w:cs="Times New Roman"/>
          <w:szCs w:val="24"/>
        </w:rPr>
        <w:t xml:space="preserve">επιτροπές </w:t>
      </w:r>
      <w:r>
        <w:rPr>
          <w:rFonts w:eastAsia="Times New Roman" w:cs="Times New Roman"/>
          <w:szCs w:val="24"/>
        </w:rPr>
        <w:t>ο προϋπολογισμός είναι πενιχρός και δεν μπορεί να γίνει σοβαρή διαστημική πολιτική με αυτόν τον προϋπολογισμό του 1 εκατομμυρίου ευρώ κατ’ έτος. Πιθανώς και να είναι έτσι. Όμως, δεν πρέπει λόγω των γνωστών συ</w:t>
      </w:r>
      <w:r>
        <w:rPr>
          <w:rFonts w:eastAsia="Times New Roman" w:cs="Times New Roman"/>
          <w:szCs w:val="24"/>
        </w:rPr>
        <w:t>γκυριών να χτίσετε προτεραιότητες; Έχουμε καλύψει όλες τις επίγειες ανάγκες μας, ώστε να διαθέτουμε τέτοια ποσά για τις διαστημικές;</w:t>
      </w:r>
    </w:p>
    <w:p w14:paraId="349D4FB3"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lastRenderedPageBreak/>
        <w:t>Προβληματισμό, επίσης, δημιουργεί η επί της ουσίας μείωση των προσόντων των υποψηφίων προϊσταμένων των Διευθύνσεων των Γραφ</w:t>
      </w:r>
      <w:r>
        <w:rPr>
          <w:rFonts w:eastAsia="Times New Roman" w:cs="Times New Roman"/>
          <w:szCs w:val="24"/>
        </w:rPr>
        <w:t xml:space="preserve">είων Τύπου και Επικοινωνίας. Από τη μια πλευρά, μιλάμε για θέση υψηλών τυπικών και ουσιαστικών προσόντων και από την άλλη, μειώνετε τα απαιτούμενα προσόντα. </w:t>
      </w:r>
      <w:proofErr w:type="spellStart"/>
      <w:r>
        <w:rPr>
          <w:rFonts w:eastAsia="Times New Roman" w:cs="Times New Roman"/>
          <w:szCs w:val="24"/>
        </w:rPr>
        <w:t>Εξισωτισμός</w:t>
      </w:r>
      <w:proofErr w:type="spellEnd"/>
      <w:r>
        <w:rPr>
          <w:rFonts w:eastAsia="Times New Roman" w:cs="Times New Roman"/>
          <w:szCs w:val="24"/>
        </w:rPr>
        <w:t xml:space="preserve"> προς τα κάτω λέγεται αυτό.</w:t>
      </w:r>
    </w:p>
    <w:p w14:paraId="349D4FB4"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τους τελευταίους μήνες γίναμε π</w:t>
      </w:r>
      <w:r>
        <w:rPr>
          <w:rFonts w:eastAsia="Times New Roman" w:cs="Times New Roman"/>
          <w:szCs w:val="24"/>
        </w:rPr>
        <w:t xml:space="preserve">ράγματι μάρτυρες της διαδρομής της Κυβέρνησης από τη φιέστα του </w:t>
      </w:r>
      <w:proofErr w:type="spellStart"/>
      <w:r>
        <w:rPr>
          <w:rFonts w:eastAsia="Times New Roman" w:cs="Times New Roman"/>
          <w:szCs w:val="24"/>
        </w:rPr>
        <w:t>Ζαππείου</w:t>
      </w:r>
      <w:proofErr w:type="spellEnd"/>
      <w:r>
        <w:rPr>
          <w:rFonts w:eastAsia="Times New Roman" w:cs="Times New Roman"/>
          <w:szCs w:val="24"/>
        </w:rPr>
        <w:t xml:space="preserve"> στο επικοινωνιακό σόου της Ιθάκης. Έλειπε το ντεκόρ του Καμμένου, αλλά ουσιαστικά το ίδιο ήταν. Αυτό αποτελεί τη μεγαλύτερη απόδειξη για το γεγονός ότι η κρίση είναι εδώ, είναι βαθιά,</w:t>
      </w:r>
      <w:r>
        <w:rPr>
          <w:rFonts w:eastAsia="Times New Roman" w:cs="Times New Roman"/>
          <w:szCs w:val="24"/>
        </w:rPr>
        <w:t xml:space="preserve"> δεν είναι μόνο οικονομική, είναι κυρίως κοινωνική και πολιτισμική και η ουσιαστική έξοδος από την κρίση δεν είναι μια εύκολη υπόθεση, καθώς απαιτεί όχι μόνο πολιτική αλλαγή -αυτή δεν φτάνει-, αλλά χρειάζονται και ρήξεις με κατεστημένες νοοτροπίες και συμπ</w:t>
      </w:r>
      <w:r>
        <w:rPr>
          <w:rFonts w:eastAsia="Times New Roman" w:cs="Times New Roman"/>
          <w:szCs w:val="24"/>
        </w:rPr>
        <w:t>εριφορές, ρήξεις που αυτή η Κυβέρνηση επικαλέστηκε για να πάρει την εξουσία και όχι μόνο δεν τις πραγματοποίησε, αλλά συντήρησε και διεύρυνε τις νοοτροπίες που καταδίκαζε.</w:t>
      </w:r>
    </w:p>
    <w:p w14:paraId="349D4FB5"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Όμως, η πολιτική αλλαγή και η εθνική συνεννόηση είναι ο μόνος δρόμος για την υπέρβασ</w:t>
      </w:r>
      <w:r>
        <w:rPr>
          <w:rFonts w:eastAsia="Times New Roman" w:cs="Times New Roman"/>
          <w:szCs w:val="24"/>
        </w:rPr>
        <w:t>η των σημερινών αδιεξόδων. Επιβάλλεται να γίνει όχι σήμερα, όχι τώρα, αλλά χθες.</w:t>
      </w:r>
    </w:p>
    <w:p w14:paraId="349D4FB6" w14:textId="77777777" w:rsidR="00AA5F14" w:rsidRDefault="00642151">
      <w:pPr>
        <w:spacing w:line="600" w:lineRule="auto"/>
        <w:ind w:firstLine="720"/>
        <w:jc w:val="both"/>
        <w:rPr>
          <w:rFonts w:eastAsia="Times New Roman" w:cs="Times New Roman"/>
          <w:szCs w:val="24"/>
        </w:rPr>
      </w:pPr>
      <w:r w:rsidRPr="00276E91">
        <w:rPr>
          <w:rFonts w:eastAsia="Times New Roman" w:cs="Times New Roman"/>
          <w:b/>
          <w:szCs w:val="24"/>
        </w:rPr>
        <w:lastRenderedPageBreak/>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Ευχαριστούμε.</w:t>
      </w:r>
    </w:p>
    <w:p w14:paraId="349D4FB7"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Τον λόγο τώρα τον έχει ο Κοινοβουλευτικός Εκπρόσωπος του ΣΥΡΙΖΑ κ. </w:t>
      </w:r>
      <w:proofErr w:type="spellStart"/>
      <w:r>
        <w:rPr>
          <w:rFonts w:eastAsia="Times New Roman" w:cs="Times New Roman"/>
          <w:szCs w:val="24"/>
        </w:rPr>
        <w:t>Ξυδάκης</w:t>
      </w:r>
      <w:proofErr w:type="spellEnd"/>
      <w:r>
        <w:rPr>
          <w:rFonts w:eastAsia="Times New Roman" w:cs="Times New Roman"/>
          <w:szCs w:val="24"/>
        </w:rPr>
        <w:t>.</w:t>
      </w:r>
    </w:p>
    <w:p w14:paraId="349D4FB8" w14:textId="77777777" w:rsidR="00AA5F14" w:rsidRDefault="00642151">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Ευχαριστώ πολύ, κυρία Π</w:t>
      </w:r>
      <w:r>
        <w:rPr>
          <w:rFonts w:eastAsia="Times New Roman" w:cs="Times New Roman"/>
          <w:szCs w:val="24"/>
        </w:rPr>
        <w:t xml:space="preserve">ρόεδρε και ευχαριστώ και τους συναδέλφους που παρέστησαν σήμερα στην εναρκτήρια συνεδρίαση του Γ΄ Θερινού </w:t>
      </w:r>
      <w:r>
        <w:rPr>
          <w:rFonts w:eastAsia="Times New Roman" w:cs="Times New Roman"/>
          <w:szCs w:val="24"/>
        </w:rPr>
        <w:t>Τ</w:t>
      </w:r>
      <w:r>
        <w:rPr>
          <w:rFonts w:eastAsia="Times New Roman" w:cs="Times New Roman"/>
          <w:szCs w:val="24"/>
        </w:rPr>
        <w:t xml:space="preserve">μήματος </w:t>
      </w:r>
      <w:r>
        <w:rPr>
          <w:rFonts w:eastAsia="Times New Roman" w:cs="Times New Roman"/>
          <w:szCs w:val="24"/>
        </w:rPr>
        <w:t xml:space="preserve">και τους συναδέλφους Κοινοβουλευτικούς Εκπροσώπους μεταξύ άλλων για τις αφορμές και τα ερωτήματα τα οποία απηύθυναν και στο </w:t>
      </w:r>
      <w:r>
        <w:rPr>
          <w:rFonts w:eastAsia="Times New Roman" w:cs="Times New Roman"/>
          <w:szCs w:val="24"/>
        </w:rPr>
        <w:t xml:space="preserve">Τμήμα </w:t>
      </w:r>
      <w:r>
        <w:rPr>
          <w:rFonts w:eastAsia="Times New Roman" w:cs="Times New Roman"/>
          <w:szCs w:val="24"/>
        </w:rPr>
        <w:t>και σε μένα</w:t>
      </w:r>
      <w:r>
        <w:rPr>
          <w:rFonts w:eastAsia="Times New Roman" w:cs="Times New Roman"/>
          <w:szCs w:val="24"/>
        </w:rPr>
        <w:t xml:space="preserve"> προσωπικά. Θα πρέπει να συνεχίσουμε αυτόν τον διάλογο.</w:t>
      </w:r>
    </w:p>
    <w:p w14:paraId="349D4FB9"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Ο κ. Θεοχαρόπουλος και ο κ. Τζαβάρας είχαν κάποιες ενστάσεις για την παρουσία του Πρωθυπουργού σήμερα στο Συμβούλιο της Ευρώπης ενώπιον των Βουλευτών. Δεν κατάλαβα ακριβώς τις ενστάσεις κυρίως του κ. </w:t>
      </w:r>
      <w:r>
        <w:rPr>
          <w:rFonts w:eastAsia="Times New Roman" w:cs="Times New Roman"/>
          <w:szCs w:val="24"/>
        </w:rPr>
        <w:t xml:space="preserve">Τζαβάρα, διότι δείχνουν μία αγνόηση της πολιτικής κατάστασης στην Ευρώπη αυτή τη στιγμή. </w:t>
      </w:r>
    </w:p>
    <w:p w14:paraId="349D4FBA"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Ο Αλέξης Τσίπρας ασφαλώς και πρωτίστως μιλά ως Πρωθυπουργός μιας χώρας πληγωμένης που βγαίνει από την κρίση ενώπιον των Ευρωπαίων ομολόγων Βουλευτών εκπροσώπων των ευ</w:t>
      </w:r>
      <w:r>
        <w:rPr>
          <w:rFonts w:eastAsia="Times New Roman" w:cs="Times New Roman"/>
          <w:szCs w:val="24"/>
        </w:rPr>
        <w:t xml:space="preserve">ρωπαϊκών λαών. Μιλά γι’ αυτήν την πολύχρονη περιπέτεια και για το πώς προσπαθεί να ορθοποδήσει μετά την τυπική λήξη του </w:t>
      </w:r>
      <w:proofErr w:type="spellStart"/>
      <w:r>
        <w:rPr>
          <w:rFonts w:eastAsia="Times New Roman" w:cs="Times New Roman"/>
          <w:szCs w:val="24"/>
        </w:rPr>
        <w:t>μνημονιακού</w:t>
      </w:r>
      <w:proofErr w:type="spellEnd"/>
      <w:r>
        <w:rPr>
          <w:rFonts w:eastAsia="Times New Roman" w:cs="Times New Roman"/>
          <w:szCs w:val="24"/>
        </w:rPr>
        <w:t xml:space="preserve"> καταναγκασμού που μας έβαλαν οι Ευρωπαίοι εταίροι δανειστές. Υ</w:t>
      </w:r>
      <w:r>
        <w:rPr>
          <w:rFonts w:eastAsia="Times New Roman" w:cs="Times New Roman"/>
          <w:szCs w:val="24"/>
        </w:rPr>
        <w:lastRenderedPageBreak/>
        <w:t>πάρχει κι αυτό το ενδιαφέρον, αυτή η αντίφαση, η θεμελιώδης αν</w:t>
      </w:r>
      <w:r>
        <w:rPr>
          <w:rFonts w:eastAsia="Times New Roman" w:cs="Times New Roman"/>
          <w:szCs w:val="24"/>
        </w:rPr>
        <w:t xml:space="preserve">τινομία στον πυρήνα της Ευρωπαϊκής Ένωσης, όπου η εταιρεία, η </w:t>
      </w:r>
      <w:proofErr w:type="spellStart"/>
      <w:r>
        <w:rPr>
          <w:rFonts w:eastAsia="Times New Roman" w:cs="Times New Roman"/>
          <w:szCs w:val="24"/>
        </w:rPr>
        <w:t>συντροφία</w:t>
      </w:r>
      <w:proofErr w:type="spellEnd"/>
      <w:r>
        <w:rPr>
          <w:rFonts w:eastAsia="Times New Roman" w:cs="Times New Roman"/>
          <w:szCs w:val="24"/>
        </w:rPr>
        <w:t xml:space="preserve"> της Ευρώπης μπορεί να γίνει και φυλακή. Έγινε για την Ελλάδα, για την Πορτογαλία, για την Ιρλανδία, για την Κύπρο. </w:t>
      </w:r>
    </w:p>
    <w:p w14:paraId="349D4FBB"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Πόνεσαν οι λαοί, κύριε Τζαβάρα. Δεν ευχαριστήθηκαν.</w:t>
      </w:r>
    </w:p>
    <w:p w14:paraId="349D4FBC"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Επίσης, όμως, ο </w:t>
      </w:r>
      <w:r>
        <w:rPr>
          <w:rFonts w:eastAsia="Times New Roman" w:cs="Times New Roman"/>
          <w:szCs w:val="24"/>
        </w:rPr>
        <w:t xml:space="preserve">Έλληνας Πρωθυπουργός τυχαίνει να είναι ο ηγέτης της ελληνικής Αριστεράς και ίσως η πιο προβεβλημένη εν εξουσία προσωπικότητα της </w:t>
      </w:r>
      <w:r>
        <w:rPr>
          <w:rFonts w:eastAsia="Times New Roman" w:cs="Times New Roman"/>
          <w:szCs w:val="24"/>
        </w:rPr>
        <w:t xml:space="preserve">Ευρωπαϊκής </w:t>
      </w:r>
      <w:r>
        <w:rPr>
          <w:rFonts w:eastAsia="Times New Roman" w:cs="Times New Roman"/>
          <w:szCs w:val="24"/>
        </w:rPr>
        <w:t>Αριστεράς. Σας θυμίζω ότι στην Ευρώπη κυβερνήσεις Αριστεράς υπάρχουν μόνο στην Ελλάδα και στην Πορτογαλία. Υπάρχει ο</w:t>
      </w:r>
      <w:r>
        <w:rPr>
          <w:rFonts w:eastAsia="Times New Roman" w:cs="Times New Roman"/>
          <w:szCs w:val="24"/>
        </w:rPr>
        <w:t xml:space="preserve"> μεγάλος συνασπισμός, το φάντασμα του μεγάλου </w:t>
      </w:r>
      <w:r>
        <w:rPr>
          <w:rFonts w:eastAsia="Times New Roman" w:cs="Times New Roman"/>
          <w:szCs w:val="24"/>
          <w:lang w:val="en-US"/>
        </w:rPr>
        <w:t>SPD</w:t>
      </w:r>
      <w:r>
        <w:rPr>
          <w:rFonts w:eastAsia="Times New Roman" w:cs="Times New Roman"/>
          <w:szCs w:val="24"/>
        </w:rPr>
        <w:t>, του μεγαλύτερου κόμματος της Αριστεράς τον 19</w:t>
      </w:r>
      <w:r w:rsidRPr="00D518E0">
        <w:rPr>
          <w:rFonts w:eastAsia="Times New Roman" w:cs="Times New Roman"/>
          <w:szCs w:val="24"/>
          <w:vertAlign w:val="superscript"/>
        </w:rPr>
        <w:t>ο</w:t>
      </w:r>
      <w:r>
        <w:rPr>
          <w:rFonts w:eastAsia="Times New Roman" w:cs="Times New Roman"/>
          <w:szCs w:val="24"/>
        </w:rPr>
        <w:t xml:space="preserve"> και τον 20</w:t>
      </w:r>
      <w:r w:rsidRPr="00D518E0">
        <w:rPr>
          <w:rFonts w:eastAsia="Times New Roman" w:cs="Times New Roman"/>
          <w:szCs w:val="24"/>
          <w:vertAlign w:val="superscript"/>
        </w:rPr>
        <w:t>ο</w:t>
      </w:r>
      <w:r>
        <w:rPr>
          <w:rFonts w:eastAsia="Times New Roman" w:cs="Times New Roman"/>
          <w:szCs w:val="24"/>
        </w:rPr>
        <w:t xml:space="preserve"> αιώνα, το οποίο σύρεται πίσω από την </w:t>
      </w:r>
      <w:r>
        <w:rPr>
          <w:rFonts w:eastAsia="Times New Roman" w:cs="Times New Roman"/>
          <w:szCs w:val="24"/>
        </w:rPr>
        <w:t xml:space="preserve">κ. </w:t>
      </w:r>
      <w:proofErr w:type="spellStart"/>
      <w:r>
        <w:rPr>
          <w:rFonts w:eastAsia="Times New Roman" w:cs="Times New Roman"/>
          <w:szCs w:val="24"/>
        </w:rPr>
        <w:t>Μέρκελ</w:t>
      </w:r>
      <w:proofErr w:type="spellEnd"/>
      <w:r>
        <w:rPr>
          <w:rFonts w:eastAsia="Times New Roman" w:cs="Times New Roman"/>
          <w:szCs w:val="24"/>
        </w:rPr>
        <w:t xml:space="preserve">. Σύρεται και η </w:t>
      </w:r>
      <w:r>
        <w:rPr>
          <w:rFonts w:eastAsia="Times New Roman" w:cs="Times New Roman"/>
          <w:szCs w:val="24"/>
        </w:rPr>
        <w:t xml:space="preserve">κ. </w:t>
      </w:r>
      <w:proofErr w:type="spellStart"/>
      <w:r>
        <w:rPr>
          <w:rFonts w:eastAsia="Times New Roman" w:cs="Times New Roman"/>
          <w:szCs w:val="24"/>
        </w:rPr>
        <w:t>Μέρκελ</w:t>
      </w:r>
      <w:proofErr w:type="spellEnd"/>
      <w:r>
        <w:rPr>
          <w:rFonts w:eastAsia="Times New Roman" w:cs="Times New Roman"/>
          <w:szCs w:val="24"/>
        </w:rPr>
        <w:t xml:space="preserve"> πίσω από το </w:t>
      </w:r>
      <w:proofErr w:type="spellStart"/>
      <w:r>
        <w:rPr>
          <w:rFonts w:eastAsia="Times New Roman" w:cs="Times New Roman"/>
          <w:szCs w:val="24"/>
          <w:lang w:val="en-US"/>
        </w:rPr>
        <w:t>AfD</w:t>
      </w:r>
      <w:proofErr w:type="spellEnd"/>
      <w:r>
        <w:rPr>
          <w:rFonts w:eastAsia="Times New Roman" w:cs="Times New Roman"/>
          <w:szCs w:val="24"/>
        </w:rPr>
        <w:t>.</w:t>
      </w:r>
    </w:p>
    <w:p w14:paraId="349D4FBD"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Κύριε Τζαβάρα, χάνετε τη μεγάλη εικόνα. Αυτή τη στιγμή, η</w:t>
      </w:r>
      <w:r>
        <w:rPr>
          <w:rFonts w:eastAsia="Times New Roman" w:cs="Times New Roman"/>
          <w:szCs w:val="24"/>
        </w:rPr>
        <w:t xml:space="preserve"> μεγάλη αγωνία στον δημοκρατικό κόσμο, στη δημοκρατική Ευρώπη, στη σοσιαλδημοκρατική, την κεντροαριστερή, την αριστερή δημοκρατική Ευρώπη, στη ρεπουμπλικανική συντηρητική Ευρώπη είναι η αγωνία για την άνοδο του νεοφασισμού. Αυτό πού το πάτε; Το έχετε καταλ</w:t>
      </w:r>
      <w:r>
        <w:rPr>
          <w:rFonts w:eastAsia="Times New Roman" w:cs="Times New Roman"/>
          <w:szCs w:val="24"/>
        </w:rPr>
        <w:t xml:space="preserve">άβει; Ο Τσίπρας μιλάει εκ μέρους της δημοκρατικής Αριστεράς, της </w:t>
      </w:r>
      <w:r>
        <w:rPr>
          <w:rFonts w:eastAsia="Times New Roman" w:cs="Times New Roman"/>
          <w:szCs w:val="24"/>
        </w:rPr>
        <w:lastRenderedPageBreak/>
        <w:t xml:space="preserve">δημοκρατικής Ευρώπης έναντι των </w:t>
      </w:r>
      <w:proofErr w:type="spellStart"/>
      <w:r>
        <w:rPr>
          <w:rFonts w:eastAsia="Times New Roman" w:cs="Times New Roman"/>
          <w:szCs w:val="24"/>
        </w:rPr>
        <w:t>Κουρτς</w:t>
      </w:r>
      <w:proofErr w:type="spellEnd"/>
      <w:r>
        <w:rPr>
          <w:rFonts w:eastAsia="Times New Roman" w:cs="Times New Roman"/>
          <w:szCs w:val="24"/>
        </w:rPr>
        <w:t xml:space="preserve">, </w:t>
      </w:r>
      <w:proofErr w:type="spellStart"/>
      <w:r>
        <w:rPr>
          <w:rFonts w:eastAsia="Times New Roman" w:cs="Times New Roman"/>
          <w:szCs w:val="24"/>
        </w:rPr>
        <w:t>Όρμπαν</w:t>
      </w:r>
      <w:proofErr w:type="spellEnd"/>
      <w:r>
        <w:rPr>
          <w:rFonts w:eastAsia="Times New Roman" w:cs="Times New Roman"/>
          <w:szCs w:val="24"/>
        </w:rPr>
        <w:t>, των νεοφασιστών που ανεβαίνουν στη Σουηδία, των νεοφασιστών που αλωνίζουν στην Ολλανδία, στην Αυστρία, στην Ιταλία πλάι μας και των νεοφασιστών</w:t>
      </w:r>
      <w:r>
        <w:rPr>
          <w:rFonts w:eastAsia="Times New Roman" w:cs="Times New Roman"/>
          <w:szCs w:val="24"/>
        </w:rPr>
        <w:t xml:space="preserve"> που είναι υπόδικοι και υποψήφιοι κατάδικοι στην Ελλάδα. Βάλτε αυτό στον λογαριασμό σας.</w:t>
      </w:r>
    </w:p>
    <w:p w14:paraId="349D4FBE"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Βάλτε το κι εσείς, κύριε Θεοχαρόπουλε, διότι εκπροσωπείτε το κόμμα της Δημοκρατικής Αριστεράς εν τέλει και όχι το κόμμα της απολιτικής νεοφιλελεύθερης «</w:t>
      </w:r>
      <w:r>
        <w:rPr>
          <w:rFonts w:eastAsia="Times New Roman" w:cs="Times New Roman"/>
          <w:szCs w:val="24"/>
          <w:lang w:val="en-US"/>
        </w:rPr>
        <w:t>governance</w:t>
      </w:r>
      <w:r>
        <w:rPr>
          <w:rFonts w:eastAsia="Times New Roman" w:cs="Times New Roman"/>
          <w:szCs w:val="24"/>
        </w:rPr>
        <w:t>», έν</w:t>
      </w:r>
      <w:r>
        <w:rPr>
          <w:rFonts w:eastAsia="Times New Roman" w:cs="Times New Roman"/>
          <w:szCs w:val="24"/>
        </w:rPr>
        <w:t>α τίποτα, τραπεζίτες και τεχνοκράτες να κυβερνούν τις χώρες χωρίς πολιτική νομιμοποίηση. Σκεφτείτε το αυτό, διότι αυτό διακυβεύεται. Και σήμερα, η πολιτική ομιλία του κ. Τσίπρα μπορεί να έχει και προσωπικά χαρακτηριστικά, καθώς ήταν και ένα είδος προσωπική</w:t>
      </w:r>
      <w:r>
        <w:rPr>
          <w:rFonts w:eastAsia="Times New Roman" w:cs="Times New Roman"/>
          <w:szCs w:val="24"/>
        </w:rPr>
        <w:t xml:space="preserve">ς δικαίωσης, διότι ήταν ο παρίας της Ευρώπης το 2015 και τώρα είναι ένας ηγέτης ο οποίος σήκωσε τον λαό του στην πλάτη του και συνομιλεί με τους άλλους Ευρωπαίους ηγέτες και </w:t>
      </w:r>
      <w:r>
        <w:rPr>
          <w:rFonts w:eastAsia="Times New Roman" w:cs="Times New Roman"/>
          <w:szCs w:val="24"/>
        </w:rPr>
        <w:t>Πρωθυπουργούς</w:t>
      </w:r>
      <w:r>
        <w:rPr>
          <w:rFonts w:eastAsia="Times New Roman" w:cs="Times New Roman"/>
          <w:szCs w:val="24"/>
        </w:rPr>
        <w:t xml:space="preserve">. Πόσοι απ’ αυτούς που ήταν τον Γενάρη του 2015 είναι τώρα στο Ευρωπαϊκό Συμβούλιο ηγετών; Ο </w:t>
      </w:r>
      <w:proofErr w:type="spellStart"/>
      <w:r>
        <w:rPr>
          <w:rFonts w:eastAsia="Times New Roman" w:cs="Times New Roman"/>
          <w:szCs w:val="24"/>
        </w:rPr>
        <w:t>Γιουνκέρ</w:t>
      </w:r>
      <w:proofErr w:type="spellEnd"/>
      <w:r>
        <w:rPr>
          <w:rFonts w:eastAsia="Times New Roman" w:cs="Times New Roman"/>
          <w:szCs w:val="24"/>
        </w:rPr>
        <w:t xml:space="preserve">, ο οποίος αναγνώρισε τον Τσίπρα, απέρχεται. Ο </w:t>
      </w:r>
      <w:proofErr w:type="spellStart"/>
      <w:r>
        <w:rPr>
          <w:rFonts w:eastAsia="Times New Roman" w:cs="Times New Roman"/>
          <w:szCs w:val="24"/>
        </w:rPr>
        <w:t>Ρέντσι</w:t>
      </w:r>
      <w:proofErr w:type="spellEnd"/>
      <w:r>
        <w:rPr>
          <w:rFonts w:eastAsia="Times New Roman" w:cs="Times New Roman"/>
          <w:szCs w:val="24"/>
        </w:rPr>
        <w:t xml:space="preserve"> που τον στήριξε, εξαφανίστηκε στην Ιταλία. Έχουν γίνει πολλά πράγματα. </w:t>
      </w:r>
    </w:p>
    <w:p w14:paraId="349D4FBF"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Όμως, στη σημερινή ομιλία του</w:t>
      </w:r>
      <w:r>
        <w:rPr>
          <w:rFonts w:eastAsia="Times New Roman" w:cs="Times New Roman"/>
          <w:szCs w:val="24"/>
        </w:rPr>
        <w:t xml:space="preserve"> κ. Τσίπρα θέλω να κρατήσετε αυτό. Είναι 11</w:t>
      </w:r>
      <w:r w:rsidRPr="007870D2">
        <w:rPr>
          <w:rFonts w:eastAsia="Times New Roman" w:cs="Times New Roman"/>
          <w:szCs w:val="24"/>
          <w:vertAlign w:val="superscript"/>
        </w:rPr>
        <w:t>η</w:t>
      </w:r>
      <w:r>
        <w:rPr>
          <w:rFonts w:eastAsia="Times New Roman" w:cs="Times New Roman"/>
          <w:szCs w:val="24"/>
        </w:rPr>
        <w:t xml:space="preserve"> Σεπτεμβρίου. Ο Τσίπρας έκανε μία υπόμνηση στον Σαλβαδόρ </w:t>
      </w:r>
      <w:proofErr w:type="spellStart"/>
      <w:r>
        <w:rPr>
          <w:rFonts w:eastAsia="Times New Roman" w:cs="Times New Roman"/>
          <w:szCs w:val="24"/>
        </w:rPr>
        <w:t>Αλιέντε</w:t>
      </w:r>
      <w:proofErr w:type="spellEnd"/>
      <w:r>
        <w:rPr>
          <w:rFonts w:eastAsia="Times New Roman" w:cs="Times New Roman"/>
          <w:szCs w:val="24"/>
        </w:rPr>
        <w:t xml:space="preserve">, στη μεγάλη </w:t>
      </w:r>
      <w:r>
        <w:rPr>
          <w:rFonts w:eastAsia="Times New Roman" w:cs="Times New Roman"/>
          <w:szCs w:val="24"/>
        </w:rPr>
        <w:lastRenderedPageBreak/>
        <w:t xml:space="preserve">προσωπικότητα της σοσιαλιστικής φαντασίας των μεγάλων ηττημένων που αφήνουν παρακαταθήκες νίκης. Ο δικός σας συνάδελφος έκανε υπόμνηση </w:t>
      </w:r>
      <w:r>
        <w:rPr>
          <w:rFonts w:eastAsia="Times New Roman" w:cs="Times New Roman"/>
          <w:szCs w:val="24"/>
        </w:rPr>
        <w:t xml:space="preserve">στον </w:t>
      </w:r>
      <w:proofErr w:type="spellStart"/>
      <w:r>
        <w:rPr>
          <w:rFonts w:eastAsia="Times New Roman" w:cs="Times New Roman"/>
          <w:szCs w:val="24"/>
        </w:rPr>
        <w:t>Πινοσέτ</w:t>
      </w:r>
      <w:proofErr w:type="spellEnd"/>
      <w:r>
        <w:rPr>
          <w:rFonts w:eastAsia="Times New Roman" w:cs="Times New Roman"/>
          <w:szCs w:val="24"/>
        </w:rPr>
        <w:t xml:space="preserve">, σ’ αυτόν που πετούσε τους ανθρώπους από τα ελικόπτερα. </w:t>
      </w:r>
    </w:p>
    <w:p w14:paraId="349D4FC0"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Τι σχέση έχει αυτό τώρα; Ελάτε τώρα!</w:t>
      </w:r>
    </w:p>
    <w:p w14:paraId="349D4FC1"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Από άγνοια; Από κουταμάρα;</w:t>
      </w:r>
    </w:p>
    <w:p w14:paraId="349D4FC2"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Σοβαρευτείτε τώρα!</w:t>
      </w:r>
    </w:p>
    <w:p w14:paraId="349D4FC3"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Στην πολιτική με</w:t>
      </w:r>
      <w:r>
        <w:rPr>
          <w:rFonts w:eastAsia="Times New Roman" w:cs="Times New Roman"/>
          <w:szCs w:val="24"/>
        </w:rPr>
        <w:t>τρούν όλα.</w:t>
      </w:r>
    </w:p>
    <w:p w14:paraId="349D4FC4"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Τι σχέση έχει τώρα μ’ αυτό; Σταματήστε, επιτέλους! Τόσο πολύ έχετε σαλέψει;</w:t>
      </w:r>
    </w:p>
    <w:p w14:paraId="349D4FC5"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Κύριε Τζαβάρα, να τα πείτε στον συνάδελφό σας αυτά. Εγώ δεν σας διέκοψα. Να είστε πιο κόσμιος.</w:t>
      </w:r>
    </w:p>
    <w:p w14:paraId="349D4FC6" w14:textId="77777777" w:rsidR="00AA5F14" w:rsidRDefault="00642151">
      <w:pPr>
        <w:spacing w:line="600" w:lineRule="auto"/>
        <w:ind w:firstLine="720"/>
        <w:jc w:val="both"/>
        <w:rPr>
          <w:rFonts w:eastAsia="Times New Roman" w:cs="Times New Roman"/>
          <w:b/>
          <w:szCs w:val="24"/>
        </w:rPr>
      </w:pPr>
      <w:r>
        <w:rPr>
          <w:rFonts w:eastAsia="Times New Roman" w:cs="Times New Roman"/>
          <w:szCs w:val="24"/>
        </w:rPr>
        <w:t xml:space="preserve">Κυρία Πρόεδρε, προστατέψτε με </w:t>
      </w:r>
      <w:r>
        <w:rPr>
          <w:rFonts w:eastAsia="Times New Roman" w:cs="Times New Roman"/>
          <w:szCs w:val="24"/>
        </w:rPr>
        <w:t>γιατί ο κόσμιος κ. Τζαβάρας με διακόπτει.</w:t>
      </w:r>
      <w:r w:rsidRPr="00E60F4E">
        <w:rPr>
          <w:rFonts w:eastAsia="Times New Roman" w:cs="Times New Roman"/>
          <w:b/>
          <w:szCs w:val="24"/>
        </w:rPr>
        <w:t xml:space="preserve"> </w:t>
      </w:r>
    </w:p>
    <w:p w14:paraId="349D4FC7" w14:textId="77777777" w:rsidR="00AA5F14" w:rsidRDefault="00642151">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Συγγνώμη.</w:t>
      </w:r>
    </w:p>
    <w:p w14:paraId="349D4FC8" w14:textId="77777777" w:rsidR="00AA5F14" w:rsidRDefault="00642151">
      <w:pPr>
        <w:tabs>
          <w:tab w:val="left" w:pos="3873"/>
        </w:tabs>
        <w:spacing w:line="600" w:lineRule="auto"/>
        <w:ind w:firstLine="720"/>
        <w:jc w:val="both"/>
        <w:rPr>
          <w:rFonts w:eastAsia="Times New Roman" w:cs="Times New Roman"/>
          <w:szCs w:val="24"/>
        </w:rPr>
      </w:pPr>
      <w:r w:rsidRPr="00AB0C54">
        <w:rPr>
          <w:rFonts w:eastAsia="Times New Roman" w:cs="Times New Roman"/>
          <w:b/>
          <w:szCs w:val="24"/>
        </w:rPr>
        <w:t>ΠΡΟΕΔΡΕΥΟΥΣΑ (Αναστασία Χριστοδουλοπούλου):</w:t>
      </w:r>
      <w:r>
        <w:rPr>
          <w:rFonts w:eastAsia="Times New Roman" w:cs="Times New Roman"/>
          <w:szCs w:val="24"/>
        </w:rPr>
        <w:t xml:space="preserve"> Δεν χρειάζεται προστασία εδώ.</w:t>
      </w:r>
    </w:p>
    <w:p w14:paraId="349D4FC9" w14:textId="77777777" w:rsidR="00AA5F14" w:rsidRDefault="00642151">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Είπατε και κάτι άλλα περί δικτατορίας και φιλελευθερισμού. Η παράδοση της Αριστεράς στον</w:t>
      </w:r>
      <w:r>
        <w:rPr>
          <w:rFonts w:eastAsia="Times New Roman" w:cs="Times New Roman"/>
          <w:szCs w:val="24"/>
        </w:rPr>
        <w:t xml:space="preserve"> </w:t>
      </w:r>
      <w:r w:rsidRPr="009E3DD6">
        <w:rPr>
          <w:rFonts w:eastAsia="Times New Roman" w:cs="Times New Roman"/>
          <w:szCs w:val="24"/>
        </w:rPr>
        <w:t>ΣΥΡΙΖΑ</w:t>
      </w:r>
      <w:r>
        <w:rPr>
          <w:rFonts w:eastAsia="Times New Roman" w:cs="Times New Roman"/>
          <w:szCs w:val="24"/>
        </w:rPr>
        <w:t xml:space="preserve"> και της Ανανεωτικής Αριστεράς </w:t>
      </w:r>
      <w:r>
        <w:rPr>
          <w:rFonts w:eastAsia="Times New Roman" w:cs="Times New Roman"/>
          <w:szCs w:val="24"/>
        </w:rPr>
        <w:lastRenderedPageBreak/>
        <w:t xml:space="preserve">είναι παράδοση η οποία αναδεικνύεται από τη σύγκρουση με τον σταλινισμό, από τη σύγκρουση με τον κρατισμό. </w:t>
      </w:r>
    </w:p>
    <w:p w14:paraId="349D4FCA" w14:textId="77777777" w:rsidR="00AA5F14" w:rsidRDefault="00642151">
      <w:pPr>
        <w:tabs>
          <w:tab w:val="left" w:pos="3873"/>
        </w:tabs>
        <w:spacing w:line="600" w:lineRule="auto"/>
        <w:ind w:firstLine="720"/>
        <w:jc w:val="both"/>
        <w:rPr>
          <w:rFonts w:eastAsia="Times New Roman" w:cs="Times New Roman"/>
          <w:szCs w:val="24"/>
        </w:rPr>
      </w:pPr>
      <w:r>
        <w:rPr>
          <w:rFonts w:eastAsia="Times New Roman" w:cs="Times New Roman"/>
          <w:szCs w:val="24"/>
        </w:rPr>
        <w:t>Γεννιέται το ’68, μαζί με τη σοβιετική εισβολή στην Πράγα. Γεννιέται από μια σύγκρουση για την εθνική και ε</w:t>
      </w:r>
      <w:r w:rsidRPr="006F21CD">
        <w:rPr>
          <w:rFonts w:eastAsia="Times New Roman" w:cs="Times New Roman"/>
          <w:szCs w:val="24"/>
        </w:rPr>
        <w:t>υρω</w:t>
      </w:r>
      <w:r w:rsidRPr="006F21CD">
        <w:rPr>
          <w:rFonts w:eastAsia="Times New Roman" w:cs="Times New Roman"/>
          <w:szCs w:val="24"/>
        </w:rPr>
        <w:t xml:space="preserve">παϊκή </w:t>
      </w:r>
      <w:r>
        <w:rPr>
          <w:rFonts w:eastAsia="Times New Roman" w:cs="Times New Roman"/>
          <w:szCs w:val="24"/>
        </w:rPr>
        <w:t xml:space="preserve">φύση του κομμουνισμού. Γεννιέται μαζί με τα κινήματα του </w:t>
      </w:r>
      <w:proofErr w:type="spellStart"/>
      <w:r>
        <w:rPr>
          <w:rFonts w:eastAsia="Times New Roman" w:cs="Times New Roman"/>
          <w:szCs w:val="24"/>
        </w:rPr>
        <w:t>ευρωκομμουνισμού</w:t>
      </w:r>
      <w:proofErr w:type="spellEnd"/>
      <w:r>
        <w:rPr>
          <w:rFonts w:eastAsia="Times New Roman" w:cs="Times New Roman"/>
          <w:szCs w:val="24"/>
        </w:rPr>
        <w:t xml:space="preserve">. Γεννιέται με τις μεγάλες ιδέες, τις μεγάλες φαντασίες </w:t>
      </w:r>
      <w:r w:rsidRPr="00A16A52">
        <w:rPr>
          <w:rFonts w:eastAsia="Times New Roman"/>
          <w:szCs w:val="24"/>
        </w:rPr>
        <w:t>οι οποίες</w:t>
      </w:r>
      <w:r>
        <w:rPr>
          <w:rFonts w:eastAsia="Times New Roman" w:cs="Times New Roman"/>
          <w:szCs w:val="24"/>
        </w:rPr>
        <w:t xml:space="preserve"> δεν υλοποιήθηκαν, αλλά γονιμοποίησαν την ε</w:t>
      </w:r>
      <w:r w:rsidRPr="006F21CD">
        <w:rPr>
          <w:rFonts w:eastAsia="Times New Roman" w:cs="Times New Roman"/>
          <w:szCs w:val="24"/>
        </w:rPr>
        <w:t xml:space="preserve">υρωπαϊκή </w:t>
      </w:r>
      <w:r>
        <w:rPr>
          <w:rFonts w:eastAsia="Times New Roman" w:cs="Times New Roman"/>
          <w:szCs w:val="24"/>
        </w:rPr>
        <w:t xml:space="preserve">σκέψη, την </w:t>
      </w:r>
      <w:r w:rsidRPr="00911877">
        <w:rPr>
          <w:rFonts w:eastAsia="Times New Roman" w:cs="Times New Roman"/>
          <w:szCs w:val="24"/>
        </w:rPr>
        <w:t>πολιτική</w:t>
      </w:r>
      <w:r>
        <w:rPr>
          <w:rFonts w:eastAsia="Times New Roman" w:cs="Times New Roman"/>
          <w:szCs w:val="24"/>
        </w:rPr>
        <w:t xml:space="preserve"> σκέψη. Γεννιέται με τις μεγάλες ιδέες του </w:t>
      </w:r>
      <w:r w:rsidRPr="00E60F4E">
        <w:rPr>
          <w:rFonts w:eastAsia="Times New Roman" w:cs="Times New Roman"/>
          <w:szCs w:val="24"/>
        </w:rPr>
        <w:t xml:space="preserve">Ενρίκο </w:t>
      </w:r>
      <w:proofErr w:type="spellStart"/>
      <w:r w:rsidRPr="00E60F4E">
        <w:rPr>
          <w:rFonts w:eastAsia="Times New Roman" w:cs="Times New Roman"/>
          <w:szCs w:val="24"/>
        </w:rPr>
        <w:t>Μπερλινγκουέρ</w:t>
      </w:r>
      <w:proofErr w:type="spellEnd"/>
      <w:r>
        <w:rPr>
          <w:rFonts w:eastAsia="Times New Roman" w:cs="Times New Roman"/>
          <w:szCs w:val="24"/>
        </w:rPr>
        <w:t xml:space="preserve">, του </w:t>
      </w:r>
      <w:proofErr w:type="spellStart"/>
      <w:r w:rsidRPr="00E60F4E">
        <w:rPr>
          <w:rFonts w:eastAsia="Times New Roman" w:cs="Times New Roman"/>
          <w:szCs w:val="24"/>
        </w:rPr>
        <w:t>Λούτσιο</w:t>
      </w:r>
      <w:proofErr w:type="spellEnd"/>
      <w:r w:rsidRPr="00E60F4E">
        <w:rPr>
          <w:rFonts w:eastAsia="Times New Roman" w:cs="Times New Roman"/>
          <w:szCs w:val="24"/>
        </w:rPr>
        <w:t xml:space="preserve"> </w:t>
      </w:r>
      <w:proofErr w:type="spellStart"/>
      <w:r w:rsidRPr="00E60F4E">
        <w:rPr>
          <w:rFonts w:eastAsia="Times New Roman" w:cs="Times New Roman"/>
          <w:szCs w:val="24"/>
        </w:rPr>
        <w:t>Μάγκρι</w:t>
      </w:r>
      <w:proofErr w:type="spellEnd"/>
      <w:r>
        <w:rPr>
          <w:rFonts w:eastAsia="Times New Roman" w:cs="Times New Roman"/>
          <w:szCs w:val="24"/>
        </w:rPr>
        <w:t xml:space="preserve">, της Λουτσιάνα </w:t>
      </w:r>
      <w:proofErr w:type="spellStart"/>
      <w:r>
        <w:rPr>
          <w:rFonts w:eastAsia="Times New Roman" w:cs="Times New Roman"/>
          <w:szCs w:val="24"/>
        </w:rPr>
        <w:t>Καστελίνα</w:t>
      </w:r>
      <w:proofErr w:type="spellEnd"/>
      <w:r>
        <w:rPr>
          <w:rFonts w:eastAsia="Times New Roman" w:cs="Times New Roman"/>
          <w:szCs w:val="24"/>
        </w:rPr>
        <w:t xml:space="preserve">. Ήμασταν προχθές μαζί στη Σύρο και συζητούσαμε για αυτά τα θέματα. </w:t>
      </w:r>
    </w:p>
    <w:p w14:paraId="349D4FCB" w14:textId="77777777" w:rsidR="00AA5F14" w:rsidRDefault="0064215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Αυτές είναι οι παραδόσεις της ελληνικής </w:t>
      </w:r>
      <w:r>
        <w:rPr>
          <w:rFonts w:eastAsia="Times New Roman" w:cs="Times New Roman"/>
          <w:szCs w:val="24"/>
        </w:rPr>
        <w:t>ανανεωτικής</w:t>
      </w:r>
      <w:r>
        <w:rPr>
          <w:rFonts w:eastAsia="Times New Roman" w:cs="Times New Roman"/>
          <w:szCs w:val="24"/>
        </w:rPr>
        <w:t xml:space="preserve"> Αριστεράς και με αυτές μπόλ</w:t>
      </w:r>
      <w:r>
        <w:rPr>
          <w:rFonts w:eastAsia="Times New Roman" w:cs="Times New Roman"/>
          <w:szCs w:val="24"/>
        </w:rPr>
        <w:t xml:space="preserve">ιασε την ελληνική </w:t>
      </w:r>
      <w:r w:rsidRPr="00911877">
        <w:rPr>
          <w:rFonts w:eastAsia="Times New Roman" w:cs="Times New Roman"/>
          <w:szCs w:val="24"/>
        </w:rPr>
        <w:t>πολιτική</w:t>
      </w:r>
      <w:r>
        <w:rPr>
          <w:rFonts w:eastAsia="Times New Roman" w:cs="Times New Roman"/>
          <w:szCs w:val="24"/>
        </w:rPr>
        <w:t xml:space="preserve"> ζωή και την ελληνική </w:t>
      </w:r>
      <w:r w:rsidRPr="00911877">
        <w:rPr>
          <w:rFonts w:eastAsia="Times New Roman" w:cs="Times New Roman"/>
          <w:szCs w:val="24"/>
        </w:rPr>
        <w:t>πολιτική</w:t>
      </w:r>
      <w:r>
        <w:rPr>
          <w:rFonts w:eastAsia="Times New Roman" w:cs="Times New Roman"/>
          <w:szCs w:val="24"/>
        </w:rPr>
        <w:t xml:space="preserve"> σκέψη. Τα γνωρίζετε αυτά. Αυτό </w:t>
      </w:r>
      <w:r w:rsidRPr="00AC526C">
        <w:rPr>
          <w:rFonts w:eastAsia="Times New Roman" w:cs="Times New Roman"/>
          <w:szCs w:val="24"/>
        </w:rPr>
        <w:t>όμως</w:t>
      </w:r>
      <w:r>
        <w:rPr>
          <w:rFonts w:eastAsia="Times New Roman" w:cs="Times New Roman"/>
          <w:szCs w:val="24"/>
        </w:rPr>
        <w:t xml:space="preserve"> που μάλλον δεν γνωρίζετε ή μάλλον σας ξεφεύγει, σας διαφεύγει, είναι ότι η παράδοση του βάρβαρου </w:t>
      </w:r>
      <w:proofErr w:type="spellStart"/>
      <w:r>
        <w:rPr>
          <w:rFonts w:eastAsia="Times New Roman" w:cs="Times New Roman"/>
          <w:szCs w:val="24"/>
        </w:rPr>
        <w:t>πελατειασμού</w:t>
      </w:r>
      <w:proofErr w:type="spellEnd"/>
      <w:r>
        <w:rPr>
          <w:rFonts w:eastAsia="Times New Roman" w:cs="Times New Roman"/>
          <w:szCs w:val="24"/>
        </w:rPr>
        <w:t xml:space="preserve"> και του βάρβαρου κρατισμού είναι η παράδοση της παρατ</w:t>
      </w:r>
      <w:r>
        <w:rPr>
          <w:rFonts w:eastAsia="Times New Roman" w:cs="Times New Roman"/>
          <w:szCs w:val="24"/>
        </w:rPr>
        <w:t xml:space="preserve">άξεως της Δεξιάς, όχι μόνο από τα χρόνια του Μεσοπολέμου στη σύγκρουση με τον </w:t>
      </w:r>
      <w:proofErr w:type="spellStart"/>
      <w:r>
        <w:rPr>
          <w:rFonts w:eastAsia="Times New Roman" w:cs="Times New Roman"/>
          <w:szCs w:val="24"/>
        </w:rPr>
        <w:t>βενιζελικό</w:t>
      </w:r>
      <w:proofErr w:type="spellEnd"/>
      <w:r>
        <w:rPr>
          <w:rFonts w:eastAsia="Times New Roman" w:cs="Times New Roman"/>
          <w:szCs w:val="24"/>
        </w:rPr>
        <w:t xml:space="preserve"> εκσυγχρονισμό, αλλά στον </w:t>
      </w:r>
      <w:proofErr w:type="spellStart"/>
      <w:r>
        <w:rPr>
          <w:rFonts w:eastAsia="Times New Roman" w:cs="Times New Roman"/>
          <w:szCs w:val="24"/>
        </w:rPr>
        <w:t>μεταπόλεμο</w:t>
      </w:r>
      <w:proofErr w:type="spellEnd"/>
      <w:r>
        <w:rPr>
          <w:rFonts w:eastAsia="Times New Roman" w:cs="Times New Roman"/>
          <w:szCs w:val="24"/>
        </w:rPr>
        <w:t>, στο μετεμφυλιακό κράτος. Είναι οι χυδαιότητες των πρώην δωσίλογων που γινόντουσαν βουλευτές της ΕΡΕ. Οι «Παπαδόπουλοι» από το Κιλκ</w:t>
      </w:r>
      <w:r>
        <w:rPr>
          <w:rFonts w:eastAsia="Times New Roman" w:cs="Times New Roman"/>
          <w:szCs w:val="24"/>
        </w:rPr>
        <w:t xml:space="preserve">ίς και από τη Δράμα. Εδώ ήταν και τους κατήγγειλαν και οι κεντρώοι Βουλευτές και οι </w:t>
      </w:r>
      <w:proofErr w:type="spellStart"/>
      <w:r w:rsidRPr="00AA67A7">
        <w:rPr>
          <w:rFonts w:eastAsia="Times New Roman" w:cs="Times New Roman"/>
          <w:szCs w:val="24"/>
        </w:rPr>
        <w:t>ΕΔΑΐτες</w:t>
      </w:r>
      <w:proofErr w:type="spellEnd"/>
      <w:r>
        <w:rPr>
          <w:rFonts w:eastAsia="Times New Roman" w:cs="Times New Roman"/>
          <w:szCs w:val="24"/>
        </w:rPr>
        <w:t xml:space="preserve">. Είναι η </w:t>
      </w:r>
      <w:proofErr w:type="spellStart"/>
      <w:r>
        <w:rPr>
          <w:rFonts w:eastAsia="Times New Roman" w:cs="Times New Roman"/>
          <w:szCs w:val="24"/>
        </w:rPr>
        <w:t>χυδαιότης</w:t>
      </w:r>
      <w:proofErr w:type="spellEnd"/>
      <w:r>
        <w:rPr>
          <w:rFonts w:eastAsia="Times New Roman" w:cs="Times New Roman"/>
          <w:szCs w:val="24"/>
        </w:rPr>
        <w:t xml:space="preserve"> </w:t>
      </w:r>
      <w:r>
        <w:rPr>
          <w:rFonts w:eastAsia="Times New Roman" w:cs="Times New Roman"/>
          <w:szCs w:val="24"/>
        </w:rPr>
        <w:lastRenderedPageBreak/>
        <w:t xml:space="preserve">όλης της </w:t>
      </w:r>
      <w:proofErr w:type="spellStart"/>
      <w:r>
        <w:rPr>
          <w:rFonts w:eastAsia="Times New Roman" w:cs="Times New Roman"/>
          <w:szCs w:val="24"/>
        </w:rPr>
        <w:t>εργαλειακής</w:t>
      </w:r>
      <w:proofErr w:type="spellEnd"/>
      <w:r>
        <w:rPr>
          <w:rFonts w:eastAsia="Times New Roman" w:cs="Times New Roman"/>
          <w:szCs w:val="24"/>
        </w:rPr>
        <w:t xml:space="preserve"> χρήσης του κράτους και της δημοκρατικής πολιτείας από μια </w:t>
      </w:r>
      <w:proofErr w:type="spellStart"/>
      <w:r>
        <w:rPr>
          <w:rFonts w:eastAsia="Times New Roman" w:cs="Times New Roman"/>
          <w:szCs w:val="24"/>
        </w:rPr>
        <w:t>κ</w:t>
      </w:r>
      <w:r w:rsidRPr="00AA67A7">
        <w:rPr>
          <w:rFonts w:eastAsia="Times New Roman" w:cs="Times New Roman"/>
          <w:szCs w:val="24"/>
        </w:rPr>
        <w:t>ομματοκρατορία</w:t>
      </w:r>
      <w:proofErr w:type="spellEnd"/>
      <w:r>
        <w:rPr>
          <w:rFonts w:eastAsia="Times New Roman" w:cs="Times New Roman"/>
          <w:szCs w:val="24"/>
        </w:rPr>
        <w:t xml:space="preserve">. </w:t>
      </w:r>
    </w:p>
    <w:p w14:paraId="349D4FCC" w14:textId="77777777" w:rsidR="00AA5F14" w:rsidRDefault="00642151">
      <w:pPr>
        <w:tabs>
          <w:tab w:val="left" w:pos="3873"/>
        </w:tabs>
        <w:spacing w:line="600" w:lineRule="auto"/>
        <w:ind w:firstLine="720"/>
        <w:jc w:val="both"/>
        <w:rPr>
          <w:rFonts w:eastAsia="Times New Roman" w:cs="Times New Roman"/>
          <w:szCs w:val="24"/>
        </w:rPr>
      </w:pPr>
      <w:r>
        <w:rPr>
          <w:rFonts w:eastAsia="Times New Roman" w:cs="Times New Roman"/>
          <w:szCs w:val="24"/>
        </w:rPr>
        <w:t>Ο Γιαννακόπουλος και ο Αλέκος Σακελάριος δεν είχ</w:t>
      </w:r>
      <w:r>
        <w:rPr>
          <w:rFonts w:eastAsia="Times New Roman" w:cs="Times New Roman"/>
          <w:szCs w:val="24"/>
        </w:rPr>
        <w:t xml:space="preserve">αν υπ’ </w:t>
      </w:r>
      <w:proofErr w:type="spellStart"/>
      <w:r>
        <w:rPr>
          <w:rFonts w:eastAsia="Times New Roman" w:cs="Times New Roman"/>
          <w:szCs w:val="24"/>
        </w:rPr>
        <w:t>όψιν</w:t>
      </w:r>
      <w:proofErr w:type="spellEnd"/>
      <w:r>
        <w:rPr>
          <w:rFonts w:eastAsia="Times New Roman" w:cs="Times New Roman"/>
          <w:szCs w:val="24"/>
        </w:rPr>
        <w:t xml:space="preserve"> τους ούτε την ΕΔΑ, ούτε την Αριστερά όταν τη δεκαετία του ’60 έγραφαν τον </w:t>
      </w:r>
      <w:r>
        <w:rPr>
          <w:rFonts w:eastAsia="Times New Roman" w:cs="Times New Roman"/>
          <w:szCs w:val="24"/>
        </w:rPr>
        <w:t>«</w:t>
      </w:r>
      <w:proofErr w:type="spellStart"/>
      <w:r>
        <w:rPr>
          <w:rFonts w:eastAsia="Times New Roman" w:cs="Times New Roman"/>
          <w:szCs w:val="24"/>
        </w:rPr>
        <w:t>Μαυρογιαλούρο</w:t>
      </w:r>
      <w:proofErr w:type="spellEnd"/>
      <w:r>
        <w:rPr>
          <w:rFonts w:eastAsia="Times New Roman" w:cs="Times New Roman"/>
          <w:szCs w:val="24"/>
        </w:rPr>
        <w:t>»</w:t>
      </w:r>
      <w:r>
        <w:rPr>
          <w:rFonts w:eastAsia="Times New Roman" w:cs="Times New Roman"/>
          <w:szCs w:val="24"/>
        </w:rPr>
        <w:t xml:space="preserve">. Τα κόμματα την κυβερνώσα ΕΡΑ είχαν υπ’ </w:t>
      </w:r>
      <w:proofErr w:type="spellStart"/>
      <w:r>
        <w:rPr>
          <w:rFonts w:eastAsia="Times New Roman" w:cs="Times New Roman"/>
          <w:szCs w:val="24"/>
        </w:rPr>
        <w:t>όψιν</w:t>
      </w:r>
      <w:proofErr w:type="spellEnd"/>
      <w:r>
        <w:rPr>
          <w:rFonts w:eastAsia="Times New Roman" w:cs="Times New Roman"/>
          <w:szCs w:val="24"/>
        </w:rPr>
        <w:t xml:space="preserve"> τους. Και στα χρόνια της Μεταπολίτευσης, με τη μανία του κρατισμού, για κρατισμό κατηγόρησαν τον Κωνσταντίνο </w:t>
      </w:r>
      <w:r>
        <w:rPr>
          <w:rFonts w:eastAsia="Times New Roman" w:cs="Times New Roman"/>
          <w:szCs w:val="24"/>
        </w:rPr>
        <w:t xml:space="preserve">Καραμανλή και τον </w:t>
      </w:r>
      <w:proofErr w:type="spellStart"/>
      <w:r>
        <w:rPr>
          <w:rFonts w:eastAsia="Times New Roman" w:cs="Times New Roman"/>
          <w:szCs w:val="24"/>
        </w:rPr>
        <w:t>Αναστάση</w:t>
      </w:r>
      <w:proofErr w:type="spellEnd"/>
      <w:r>
        <w:rPr>
          <w:rFonts w:eastAsia="Times New Roman" w:cs="Times New Roman"/>
          <w:szCs w:val="24"/>
        </w:rPr>
        <w:t xml:space="preserve"> Παπαληγούρα που κρατικοποιούσαν τις εταιρείες του Ανδρεάδη τη μία πίσω από την άλλη.</w:t>
      </w:r>
    </w:p>
    <w:p w14:paraId="349D4FCD" w14:textId="77777777" w:rsidR="00AA5F14" w:rsidRDefault="0064215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Άρα, όταν αρχίζετε να μιλάτε για κρατισμούς θα </w:t>
      </w:r>
      <w:r w:rsidRPr="00E57B5A">
        <w:rPr>
          <w:rFonts w:eastAsia="Times New Roman" w:cs="Times New Roman"/>
          <w:szCs w:val="24"/>
        </w:rPr>
        <w:t>πρέπει να</w:t>
      </w:r>
      <w:r>
        <w:rPr>
          <w:rFonts w:eastAsia="Times New Roman" w:cs="Times New Roman"/>
          <w:szCs w:val="24"/>
        </w:rPr>
        <w:t xml:space="preserve"> κοιτάξετε στον καθρέφτη της δικής σας παρατάξεως. Και αφού κοιτάξετε στον καθρέφτη του </w:t>
      </w:r>
      <w:r>
        <w:rPr>
          <w:rFonts w:eastAsia="Times New Roman" w:cs="Times New Roman"/>
          <w:szCs w:val="24"/>
        </w:rPr>
        <w:t xml:space="preserve">κρατισμού, της </w:t>
      </w:r>
      <w:proofErr w:type="spellStart"/>
      <w:r>
        <w:rPr>
          <w:rFonts w:eastAsia="Times New Roman" w:cs="Times New Roman"/>
          <w:szCs w:val="24"/>
        </w:rPr>
        <w:t>πελατειακότητας</w:t>
      </w:r>
      <w:proofErr w:type="spellEnd"/>
      <w:r>
        <w:rPr>
          <w:rFonts w:eastAsia="Times New Roman" w:cs="Times New Roman"/>
          <w:szCs w:val="24"/>
        </w:rPr>
        <w:t xml:space="preserve"> και της </w:t>
      </w:r>
      <w:proofErr w:type="spellStart"/>
      <w:r>
        <w:rPr>
          <w:rFonts w:eastAsia="Times New Roman" w:cs="Times New Roman"/>
          <w:szCs w:val="24"/>
        </w:rPr>
        <w:t>εργαλειακής</w:t>
      </w:r>
      <w:proofErr w:type="spellEnd"/>
      <w:r>
        <w:rPr>
          <w:rFonts w:eastAsia="Times New Roman" w:cs="Times New Roman"/>
          <w:szCs w:val="24"/>
        </w:rPr>
        <w:t xml:space="preserve"> κατάχρησης της δημοκρατικής πολιτείας από τους </w:t>
      </w:r>
      <w:proofErr w:type="spellStart"/>
      <w:r>
        <w:rPr>
          <w:rFonts w:eastAsia="Times New Roman" w:cs="Times New Roman"/>
          <w:szCs w:val="24"/>
        </w:rPr>
        <w:t>κομματάρχες</w:t>
      </w:r>
      <w:proofErr w:type="spellEnd"/>
      <w:r>
        <w:rPr>
          <w:rFonts w:eastAsia="Times New Roman" w:cs="Times New Roman"/>
          <w:szCs w:val="24"/>
        </w:rPr>
        <w:t xml:space="preserve"> και τους φύλαρχους με τις μαγκούρες που μάζευαν ψήφους στα καφενεία των ορεινών χωριών, πάτε να δείτε και στους καθρέφτες της οικογενειοκρατίας, τ</w:t>
      </w:r>
      <w:r>
        <w:rPr>
          <w:rFonts w:eastAsia="Times New Roman" w:cs="Times New Roman"/>
          <w:szCs w:val="24"/>
        </w:rPr>
        <w:t xml:space="preserve">ου νεποτισμού της δεύτερης και τρίτης γενιάς, τους </w:t>
      </w:r>
      <w:proofErr w:type="spellStart"/>
      <w:r>
        <w:rPr>
          <w:rFonts w:eastAsia="Times New Roman" w:cs="Times New Roman"/>
          <w:szCs w:val="24"/>
        </w:rPr>
        <w:t>υποκόμητες</w:t>
      </w:r>
      <w:proofErr w:type="spellEnd"/>
      <w:r>
        <w:rPr>
          <w:rFonts w:eastAsia="Times New Roman" w:cs="Times New Roman"/>
          <w:szCs w:val="24"/>
        </w:rPr>
        <w:t xml:space="preserve"> και τους βαρονέτους που παίρνουν τα δαχτυλίδια πάππου προς </w:t>
      </w:r>
      <w:proofErr w:type="spellStart"/>
      <w:r>
        <w:rPr>
          <w:rFonts w:eastAsia="Times New Roman" w:cs="Times New Roman"/>
          <w:szCs w:val="24"/>
        </w:rPr>
        <w:t>πάππον</w:t>
      </w:r>
      <w:proofErr w:type="spellEnd"/>
      <w:r>
        <w:rPr>
          <w:rFonts w:eastAsia="Times New Roman" w:cs="Times New Roman"/>
          <w:szCs w:val="24"/>
        </w:rPr>
        <w:t xml:space="preserve"> και τις εκλογικές πελατείες. Και να δείτε επίσης την παράδοση των χουντικών και των νεοφασιστών </w:t>
      </w:r>
      <w:r w:rsidRPr="002940B6">
        <w:rPr>
          <w:rFonts w:eastAsia="Times New Roman"/>
          <w:szCs w:val="24"/>
        </w:rPr>
        <w:t>οι οποίοι</w:t>
      </w:r>
      <w:r>
        <w:rPr>
          <w:rFonts w:eastAsia="Times New Roman" w:cs="Times New Roman"/>
          <w:szCs w:val="24"/>
        </w:rPr>
        <w:t xml:space="preserve"> εμφιλοχωρούν όχι μόνο </w:t>
      </w:r>
      <w:r>
        <w:rPr>
          <w:rFonts w:eastAsia="Times New Roman" w:cs="Times New Roman"/>
          <w:szCs w:val="24"/>
        </w:rPr>
        <w:t>στις παρυφές πλέον, αλλά και στην καρδιά της δικής σας παρατάξεως.</w:t>
      </w:r>
    </w:p>
    <w:p w14:paraId="349D4FCE" w14:textId="77777777" w:rsidR="00AA5F14" w:rsidRDefault="00642151">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Η δική μας παράταξη, η παράταξη της Αριστεράς, είναι η παράταξη της ελευθερίας, του κοινοτισμού και του ελευθέρως </w:t>
      </w:r>
      <w:proofErr w:type="spellStart"/>
      <w:r>
        <w:rPr>
          <w:rFonts w:eastAsia="Times New Roman" w:cs="Times New Roman"/>
          <w:szCs w:val="24"/>
        </w:rPr>
        <w:t>σκέπτεσθαι</w:t>
      </w:r>
      <w:proofErr w:type="spellEnd"/>
      <w:r>
        <w:rPr>
          <w:rFonts w:eastAsia="Times New Roman" w:cs="Times New Roman"/>
          <w:szCs w:val="24"/>
        </w:rPr>
        <w:t>. Έχει πληρώσει με αίμα και από τους ολοκληρωτισμούς του σταλινισ</w:t>
      </w:r>
      <w:r>
        <w:rPr>
          <w:rFonts w:eastAsia="Times New Roman" w:cs="Times New Roman"/>
          <w:szCs w:val="24"/>
        </w:rPr>
        <w:t xml:space="preserve">μού και από τους ολοκληρωτισμούς των λεγόμενων «νικητών των εμφυλίων συρράξεων». Διδάγματα περί αγώνων ελευθερίας δεν θα κάνετε στην Αριστερά και μάλιστα στην </w:t>
      </w:r>
      <w:r>
        <w:rPr>
          <w:rFonts w:eastAsia="Times New Roman" w:cs="Times New Roman"/>
          <w:szCs w:val="24"/>
        </w:rPr>
        <w:t xml:space="preserve">ανανεωτική </w:t>
      </w:r>
      <w:r>
        <w:rPr>
          <w:rFonts w:eastAsia="Times New Roman" w:cs="Times New Roman"/>
          <w:szCs w:val="24"/>
        </w:rPr>
        <w:t xml:space="preserve">Αριστερά! </w:t>
      </w:r>
    </w:p>
    <w:p w14:paraId="349D4FCF" w14:textId="77777777" w:rsidR="00AA5F14" w:rsidRDefault="00642151">
      <w:pPr>
        <w:tabs>
          <w:tab w:val="left" w:pos="3873"/>
        </w:tabs>
        <w:spacing w:line="600" w:lineRule="auto"/>
        <w:ind w:firstLine="720"/>
        <w:jc w:val="both"/>
        <w:rPr>
          <w:rFonts w:eastAsia="Times New Roman" w:cs="Times New Roman"/>
          <w:szCs w:val="24"/>
        </w:rPr>
      </w:pPr>
      <w:r>
        <w:rPr>
          <w:rFonts w:eastAsia="Times New Roman" w:cs="Times New Roman"/>
          <w:szCs w:val="24"/>
        </w:rPr>
        <w:t>Ευχαριστώ για τις αφορμές που μου δώσατε για να βάζουμε και μερικά πράγματα</w:t>
      </w:r>
      <w:r>
        <w:rPr>
          <w:rFonts w:eastAsia="Times New Roman" w:cs="Times New Roman"/>
          <w:szCs w:val="24"/>
        </w:rPr>
        <w:t xml:space="preserve"> στη θέση τους.</w:t>
      </w:r>
    </w:p>
    <w:p w14:paraId="349D4FD0" w14:textId="77777777" w:rsidR="00AA5F14" w:rsidRDefault="00642151">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349D4FD1" w14:textId="77777777" w:rsidR="00AA5F14" w:rsidRDefault="00642151">
      <w:pPr>
        <w:tabs>
          <w:tab w:val="left" w:pos="3873"/>
        </w:tabs>
        <w:spacing w:line="600" w:lineRule="auto"/>
        <w:ind w:firstLine="720"/>
        <w:jc w:val="both"/>
        <w:rPr>
          <w:rFonts w:eastAsia="Times New Roman" w:cs="Times New Roman"/>
          <w:szCs w:val="24"/>
        </w:rPr>
      </w:pPr>
      <w:r w:rsidRPr="00AB0C54">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349D4FD2" w14:textId="77777777" w:rsidR="00AA5F14" w:rsidRDefault="0064215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Τώρα τον λόγο έχει ο κ. </w:t>
      </w:r>
      <w:proofErr w:type="spellStart"/>
      <w:r>
        <w:rPr>
          <w:rFonts w:eastAsia="Times New Roman" w:cs="Times New Roman"/>
          <w:szCs w:val="24"/>
        </w:rPr>
        <w:t>Παναγιώταρος</w:t>
      </w:r>
      <w:proofErr w:type="spellEnd"/>
      <w:r>
        <w:rPr>
          <w:rFonts w:eastAsia="Times New Roman" w:cs="Times New Roman"/>
          <w:szCs w:val="24"/>
        </w:rPr>
        <w:t xml:space="preserve"> από τη Χρυσή Αυγή.</w:t>
      </w:r>
    </w:p>
    <w:p w14:paraId="349D4FD3" w14:textId="77777777" w:rsidR="00AA5F14" w:rsidRDefault="00642151">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sidRPr="00480689">
        <w:rPr>
          <w:rFonts w:eastAsia="Times New Roman"/>
          <w:color w:val="000000"/>
          <w:szCs w:val="24"/>
        </w:rPr>
        <w:t xml:space="preserve">Ευχαριστώ, </w:t>
      </w:r>
      <w:r>
        <w:rPr>
          <w:rFonts w:eastAsia="Times New Roman"/>
          <w:color w:val="000000"/>
          <w:szCs w:val="24"/>
        </w:rPr>
        <w:t>κυρία</w:t>
      </w:r>
      <w:r w:rsidRPr="00480689">
        <w:rPr>
          <w:rFonts w:eastAsia="Times New Roman"/>
          <w:color w:val="000000"/>
          <w:szCs w:val="24"/>
        </w:rPr>
        <w:t xml:space="preserve"> Πρόεδρε.</w:t>
      </w:r>
      <w:r>
        <w:rPr>
          <w:rFonts w:eastAsia="Times New Roman" w:cs="Times New Roman"/>
          <w:szCs w:val="24"/>
        </w:rPr>
        <w:t xml:space="preserve"> </w:t>
      </w:r>
    </w:p>
    <w:p w14:paraId="349D4FD4" w14:textId="77777777" w:rsidR="00AA5F14" w:rsidRDefault="0064215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Σαν σήμερα το 2001 έγινε η </w:t>
      </w:r>
      <w:r>
        <w:rPr>
          <w:rFonts w:eastAsia="Times New Roman" w:cs="Times New Roman"/>
          <w:szCs w:val="24"/>
        </w:rPr>
        <w:t xml:space="preserve">τρομοκρατική επίθεση στους Δίδυμους Πύργους στην Αμερική και ήταν η αφορμή για έναν πόλεμο υποτίθεται του δυτικού κόσμου κατά της </w:t>
      </w:r>
      <w:proofErr w:type="spellStart"/>
      <w:r>
        <w:rPr>
          <w:rFonts w:eastAsia="Times New Roman" w:cs="Times New Roman"/>
          <w:szCs w:val="24"/>
        </w:rPr>
        <w:t>ισλαμιστικής</w:t>
      </w:r>
      <w:proofErr w:type="spellEnd"/>
      <w:r>
        <w:rPr>
          <w:rFonts w:eastAsia="Times New Roman" w:cs="Times New Roman"/>
          <w:szCs w:val="24"/>
        </w:rPr>
        <w:t xml:space="preserve"> τρομοκρατίας. Αλλά μάλλον όλα αυτά ήταν υποκριτικά διότι στην πορεία είδαμε ότι δεν κυνηγούσαν επί της ουσίας του</w:t>
      </w:r>
      <w:r>
        <w:rPr>
          <w:rFonts w:eastAsia="Times New Roman" w:cs="Times New Roman"/>
          <w:szCs w:val="24"/>
        </w:rPr>
        <w:t xml:space="preserve">ς ισλαμιστές, τους </w:t>
      </w:r>
      <w:proofErr w:type="spellStart"/>
      <w:r>
        <w:rPr>
          <w:rFonts w:eastAsia="Times New Roman" w:cs="Times New Roman"/>
          <w:szCs w:val="24"/>
        </w:rPr>
        <w:t>τζιχαντιστές</w:t>
      </w:r>
      <w:proofErr w:type="spellEnd"/>
      <w:r>
        <w:rPr>
          <w:rFonts w:eastAsia="Times New Roman" w:cs="Times New Roman"/>
          <w:szCs w:val="24"/>
        </w:rPr>
        <w:t xml:space="preserve">, αλλά πολεμούσαν όλους όσους τους κατεδίωκαν και ειδικότερα κάποια συγκεκριμένα κράτη, όπως ήταν το Ιράκ, η Λιβύη, η Συρία, το Ιράν και άλλα, που δεν άφηναν να σηκώσει κεφάλι ο κάθε </w:t>
      </w:r>
      <w:proofErr w:type="spellStart"/>
      <w:r>
        <w:rPr>
          <w:rFonts w:eastAsia="Times New Roman" w:cs="Times New Roman"/>
          <w:szCs w:val="24"/>
        </w:rPr>
        <w:t>τζιχαντιστής</w:t>
      </w:r>
      <w:proofErr w:type="spellEnd"/>
      <w:r>
        <w:rPr>
          <w:rFonts w:eastAsia="Times New Roman" w:cs="Times New Roman"/>
          <w:szCs w:val="24"/>
        </w:rPr>
        <w:t>, ο κάθε ισλαμιστής.</w:t>
      </w:r>
    </w:p>
    <w:p w14:paraId="349D4FD5"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lastRenderedPageBreak/>
        <w:t>Και γιατί</w:t>
      </w:r>
      <w:r>
        <w:rPr>
          <w:rFonts w:eastAsia="Times New Roman" w:cs="Times New Roman"/>
          <w:szCs w:val="24"/>
        </w:rPr>
        <w:t xml:space="preserve"> το λέμε αυτό; Διότι αυτές τις ημέρες στη Συρία, στην </w:t>
      </w:r>
      <w:proofErr w:type="spellStart"/>
      <w:r>
        <w:rPr>
          <w:rFonts w:eastAsia="Times New Roman" w:cs="Times New Roman"/>
          <w:szCs w:val="24"/>
        </w:rPr>
        <w:t>Ιντλίμπ</w:t>
      </w:r>
      <w:proofErr w:type="spellEnd"/>
      <w:r>
        <w:rPr>
          <w:rFonts w:eastAsia="Times New Roman" w:cs="Times New Roman"/>
          <w:szCs w:val="24"/>
        </w:rPr>
        <w:t xml:space="preserve">, επίκειται μια τεράστια μάχη, μια μεγάλη επίθεση απ’ αυτούς που πραγματικά πολεμάνε τους ισλαμιστές και τους </w:t>
      </w:r>
      <w:proofErr w:type="spellStart"/>
      <w:r>
        <w:rPr>
          <w:rFonts w:eastAsia="Times New Roman" w:cs="Times New Roman"/>
          <w:szCs w:val="24"/>
        </w:rPr>
        <w:t>τζιχαντιστές</w:t>
      </w:r>
      <w:proofErr w:type="spellEnd"/>
      <w:r>
        <w:rPr>
          <w:rFonts w:eastAsia="Times New Roman" w:cs="Times New Roman"/>
          <w:szCs w:val="24"/>
        </w:rPr>
        <w:t xml:space="preserve"> και που η Ελλάδα, μαθαίνουμε, το βλέπουμε βέβαια -και φαίνεται και από τ</w:t>
      </w:r>
      <w:r>
        <w:rPr>
          <w:rFonts w:eastAsia="Times New Roman" w:cs="Times New Roman"/>
          <w:szCs w:val="24"/>
        </w:rPr>
        <w:t>ις δηλώσεις των αξιωματούχων της εδώ και πολλά χρόνια-, δεν είναι με το μέρος αυτών που θα συνθλίψουν τους ισλαμιστές, αλλά επί της ουσίας είναι με το μέρος αυτών που τους υποστηρίζουν. Στην προκειμένη περίπτωση βλέπουμε με διάφορα προσχήματα οι Ηνωμένες Π</w:t>
      </w:r>
      <w:r>
        <w:rPr>
          <w:rFonts w:eastAsia="Times New Roman" w:cs="Times New Roman"/>
          <w:szCs w:val="24"/>
        </w:rPr>
        <w:t>ολιτείες, το ΝΑΤΟ και ο λοιπός δυτικός κόσμος, ο οποίος έχει πληγεί ανεπανόρθωτα από τους ισλαμιστές, μαζί τους και η Ελλάδα με την φρεγάτα «ΕΛΛΗ», να εμπλέκονται σε δύσκολα, φουρτουνιασμένα νερά.</w:t>
      </w:r>
    </w:p>
    <w:p w14:paraId="349D4FD6"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Την ίδια υποκρισία, βέβαια, βλέπουμε και από την Κυβέρνησή </w:t>
      </w:r>
      <w:r>
        <w:rPr>
          <w:rFonts w:eastAsia="Times New Roman" w:cs="Times New Roman"/>
          <w:szCs w:val="24"/>
        </w:rPr>
        <w:t xml:space="preserve">σας. Πόσα λιωμένα </w:t>
      </w:r>
      <w:r>
        <w:rPr>
          <w:rFonts w:eastAsia="Times New Roman" w:cs="Times New Roman"/>
          <w:szCs w:val="24"/>
        </w:rPr>
        <w:t>«</w:t>
      </w:r>
      <w:r>
        <w:rPr>
          <w:rFonts w:eastAsia="Times New Roman" w:cs="Times New Roman"/>
          <w:szCs w:val="24"/>
          <w:lang w:val="en-US"/>
        </w:rPr>
        <w:t>Nike</w:t>
      </w:r>
      <w:r>
        <w:rPr>
          <w:rFonts w:eastAsia="Times New Roman" w:cs="Times New Roman"/>
          <w:szCs w:val="24"/>
        </w:rPr>
        <w:t>»</w:t>
      </w:r>
      <w:r w:rsidRPr="001C75AC">
        <w:rPr>
          <w:rFonts w:eastAsia="Times New Roman" w:cs="Times New Roman"/>
          <w:szCs w:val="24"/>
        </w:rPr>
        <w:t xml:space="preserve"> </w:t>
      </w:r>
      <w:r>
        <w:rPr>
          <w:rFonts w:eastAsia="Times New Roman" w:cs="Times New Roman"/>
          <w:szCs w:val="24"/>
        </w:rPr>
        <w:t>και</w:t>
      </w:r>
      <w:r w:rsidRPr="001C75AC">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Timberland</w:t>
      </w:r>
      <w:r>
        <w:rPr>
          <w:rFonts w:eastAsia="Times New Roman" w:cs="Times New Roman"/>
          <w:szCs w:val="24"/>
        </w:rPr>
        <w:t>»</w:t>
      </w:r>
      <w:r>
        <w:rPr>
          <w:rFonts w:eastAsia="Times New Roman" w:cs="Times New Roman"/>
          <w:szCs w:val="24"/>
        </w:rPr>
        <w:t xml:space="preserve"> είχατε καταναλώσει, λιώσει στις πορείες από και προς την Αμερικάνικη Πρεσβεία όταν φωνάζατε «φονιάδες των λαών, Αμερικάνοι»! Κι όταν η Αστυνομία και τα ΜΑΤ έκαναν τοίχο και σας παρεμπόδιζαν στο να προσεγγίσετε την </w:t>
      </w:r>
      <w:r>
        <w:rPr>
          <w:rFonts w:eastAsia="Times New Roman" w:cs="Times New Roman"/>
          <w:szCs w:val="24"/>
        </w:rPr>
        <w:t>Πρεσβεία, τους κατονομάζατε ως «μπάτσους, γουρούνια, δολοφόνους» και χρησιμοποιούσατε διάφορα άλλα κοσμητικά επίθετα. Και απ’ όλα αυτά φτάσατε στο σημείο να μετατραπείτε στις πλέον αποτυχημένες πολιτικές, τονίζω, «εταίρες» των πολιτικών σας νταβατζήδων, οι</w:t>
      </w:r>
      <w:r>
        <w:rPr>
          <w:rFonts w:eastAsia="Times New Roman" w:cs="Times New Roman"/>
          <w:szCs w:val="24"/>
        </w:rPr>
        <w:t xml:space="preserve"> οποίοι πλέον έχουν νέα ονόματα: Η</w:t>
      </w:r>
      <w:r>
        <w:rPr>
          <w:rFonts w:eastAsia="Times New Roman" w:cs="Times New Roman"/>
          <w:szCs w:val="24"/>
        </w:rPr>
        <w:lastRenderedPageBreak/>
        <w:t xml:space="preserve">νωμένες Πολιτείες, Ευρωπαϊκή Ένωση, Γερμανία, Τουρκία. Κι όταν λέμε «αποτυχημένες εταίρες» εννοούμε ότι ούτε καν εισπράττετε κάτι για όλα όσα δίνετε και τα κερατιάτικα τα δίνει ο «νταβατζής» αλλού: στους Σκοπιανούς, στους </w:t>
      </w:r>
      <w:r>
        <w:rPr>
          <w:rFonts w:eastAsia="Times New Roman" w:cs="Times New Roman"/>
          <w:szCs w:val="24"/>
        </w:rPr>
        <w:t>Τούρκους και οπουδήποτε αλλού.</w:t>
      </w:r>
    </w:p>
    <w:p w14:paraId="349D4FD7"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Είδαμε τις γεωπολιτικές κινήσεις σας, κινήσεις θλιβερές, υποτέλειας, όταν απελάσατε κάποιους Ρώσους, λέτε, διπλωμάτες, διότι τάχα έκαναν παρεμβάσεις στο εσωτερικό της χώρας, ενώ βλέπουμε τον Πρέσβη των Ηνωμένων Πολιτειών να γ</w:t>
      </w:r>
      <w:r>
        <w:rPr>
          <w:rFonts w:eastAsia="Times New Roman" w:cs="Times New Roman"/>
          <w:szCs w:val="24"/>
        </w:rPr>
        <w:t>υροφέρνει οπουδήποτε ανά την ελληνική επικράτεια, να κάνει δηλώσεις, να δίνει οδηγίες, παραινέσεις ή οτιδήποτε άλλο κι αυτό να μη θεωρείται παρέμβαση στα εσωτερικά της χώρας.</w:t>
      </w:r>
    </w:p>
    <w:p w14:paraId="349D4FD8"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Είδαμε για δεύτερη φορά να μη δίνετε βίζα στον Μητροπολίτη της Αγίας Πετρούπολης,</w:t>
      </w:r>
      <w:r>
        <w:rPr>
          <w:rFonts w:eastAsia="Times New Roman" w:cs="Times New Roman"/>
          <w:szCs w:val="24"/>
        </w:rPr>
        <w:t xml:space="preserve"> ο οποίος ήθελε να πάει στο Άγιο Όρος.</w:t>
      </w:r>
    </w:p>
    <w:p w14:paraId="349D4FD9"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Είδαμε τις απίστευτες παραχωρήσεις σας, που θα είναι και το τέλος σας, στο </w:t>
      </w:r>
      <w:r>
        <w:rPr>
          <w:rFonts w:eastAsia="Times New Roman" w:cs="Times New Roman"/>
          <w:szCs w:val="24"/>
        </w:rPr>
        <w:t>σκοπιανό</w:t>
      </w:r>
      <w:r>
        <w:rPr>
          <w:rFonts w:eastAsia="Times New Roman" w:cs="Times New Roman"/>
          <w:szCs w:val="24"/>
        </w:rPr>
        <w:t>, που δώσατε τα πάντα, γη και ύδωρ στους Σκοπιανούς, απλώς και μόνο επειδή σας το είπαν οι νέοι σας πολιτικοί νταβατζήδες. Θα συνεχίσε</w:t>
      </w:r>
      <w:r>
        <w:rPr>
          <w:rFonts w:eastAsia="Times New Roman" w:cs="Times New Roman"/>
          <w:szCs w:val="24"/>
        </w:rPr>
        <w:t xml:space="preserve">τε να το κάνετε αυτό, γιατί οι παρενέργειες στο </w:t>
      </w:r>
      <w:r>
        <w:rPr>
          <w:rFonts w:eastAsia="Times New Roman" w:cs="Times New Roman"/>
          <w:szCs w:val="24"/>
        </w:rPr>
        <w:t>σκοπιανό</w:t>
      </w:r>
      <w:r>
        <w:rPr>
          <w:rFonts w:eastAsia="Times New Roman" w:cs="Times New Roman"/>
          <w:szCs w:val="24"/>
        </w:rPr>
        <w:t>, όπου εμπλέκονται και Αλβανοί, θα συνεχιστούν με τα διάφορα ζητήματα και διενέξεις που έχουμε με τους Αλβανούς.</w:t>
      </w:r>
    </w:p>
    <w:p w14:paraId="349D4FDA"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lastRenderedPageBreak/>
        <w:t xml:space="preserve">Θάβετε το βορειοηπειρωτικό ζήτημα και απ’ ό,τι όλα δείχνουν, ετοιμάζεστε να δώσετε, να </w:t>
      </w:r>
      <w:r>
        <w:rPr>
          <w:rFonts w:eastAsia="Times New Roman" w:cs="Times New Roman"/>
          <w:szCs w:val="24"/>
        </w:rPr>
        <w:t xml:space="preserve">παραχωρήσετε πολλά δικαιώματα και στους Αλβανούς, στους Τσάμηδες και σ’ όλους αυτούς οι οποίοι εχθρεύονταν την πατρίδα μας για δεκαετίες. </w:t>
      </w:r>
    </w:p>
    <w:p w14:paraId="349D4FDB"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Όσο για τους Τούρκους, βλέπουμε τι συμβαίνει στη Θράκη με τους μουφτήδες, με την αναγνώριση επί της ουσίας της τουρκι</w:t>
      </w:r>
      <w:r>
        <w:rPr>
          <w:rFonts w:eastAsia="Times New Roman" w:cs="Times New Roman"/>
          <w:szCs w:val="24"/>
        </w:rPr>
        <w:t>κής γλώσσας, με το γεγονός ότι αλωνίζουν όσο ποτέ άλλοτε στο παρελθόν οι πράκτορες από το Τουρκικό Προξενείο Κομοτηνής, που θα έπρεπε να το έχετε κλείσει, χθες μάλιστα. Όλα αυτά δείχνουν την υποτέλειά σας και μάλιστα χωρίς κανένα αντάλλαγμα.</w:t>
      </w:r>
    </w:p>
    <w:p w14:paraId="349D4FDC"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Αυτούς λοιπόν </w:t>
      </w:r>
      <w:r>
        <w:rPr>
          <w:rFonts w:eastAsia="Times New Roman" w:cs="Times New Roman"/>
          <w:szCs w:val="24"/>
        </w:rPr>
        <w:t xml:space="preserve">τους «φονιάδες των λαών», όπως τους λέγατε, μαζί με τα ΜΑΤ, ζητούσατε -όπως είχε πει και ο κ. Τσίπρας σε μια συνέντευξη στη Μυτιλήνη το 2008 -θα την καταθέσω για τα Πρακτικά- να τους αφοπλίσετε. Ζητούσατε τον αφοπλισμό της Αστυνομίας και την κατάργηση των </w:t>
      </w:r>
      <w:r>
        <w:rPr>
          <w:rFonts w:eastAsia="Times New Roman" w:cs="Times New Roman"/>
          <w:szCs w:val="24"/>
        </w:rPr>
        <w:t>ΜΑΤ. Απ’ αυτό το σημείο φτάσατε να τους έχετε και τους μεν και τους δε μαζί με τον 6</w:t>
      </w:r>
      <w:r w:rsidRPr="00826AEC">
        <w:rPr>
          <w:rFonts w:eastAsia="Times New Roman" w:cs="Times New Roman"/>
          <w:szCs w:val="24"/>
          <w:vertAlign w:val="superscript"/>
        </w:rPr>
        <w:t>ο</w:t>
      </w:r>
      <w:r>
        <w:rPr>
          <w:rFonts w:eastAsia="Times New Roman" w:cs="Times New Roman"/>
          <w:szCs w:val="24"/>
          <w:vertAlign w:val="superscript"/>
        </w:rPr>
        <w:t xml:space="preserve"> </w:t>
      </w:r>
      <w:r>
        <w:rPr>
          <w:rFonts w:eastAsia="Times New Roman" w:cs="Times New Roman"/>
          <w:szCs w:val="24"/>
        </w:rPr>
        <w:t xml:space="preserve">Στόλο, με τα </w:t>
      </w:r>
      <w:r>
        <w:rPr>
          <w:rFonts w:eastAsia="Times New Roman" w:cs="Times New Roman"/>
          <w:szCs w:val="24"/>
          <w:lang w:val="en-US"/>
        </w:rPr>
        <w:t>drones</w:t>
      </w:r>
      <w:r>
        <w:rPr>
          <w:rFonts w:eastAsia="Times New Roman" w:cs="Times New Roman"/>
          <w:szCs w:val="24"/>
        </w:rPr>
        <w:t>, με διάφορα αεροσκάφη, με πλοία να σας φυλάνε στη Διεθνή Έκθεση Θεσσαλονίκης από τις ενέργειες, από τις πράξεις «αγάπης» ολόκληρου του ελληνικού λαού,</w:t>
      </w:r>
      <w:r>
        <w:rPr>
          <w:rFonts w:eastAsia="Times New Roman" w:cs="Times New Roman"/>
          <w:szCs w:val="24"/>
        </w:rPr>
        <w:t xml:space="preserve"> ειδικότερα της Βορείου Ελλάδος, για όσα έχετε κάνει μέχρι τώρα για το λεγόμενο σκοπιανό ζήτημα και να σας προστατεύουν από τις εκδηλώσεις «λατρείας».</w:t>
      </w:r>
    </w:p>
    <w:p w14:paraId="349D4FDD"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Ηλίας </w:t>
      </w:r>
      <w:proofErr w:type="spellStart"/>
      <w:r>
        <w:rPr>
          <w:rFonts w:eastAsia="Times New Roman" w:cs="Times New Roman"/>
          <w:szCs w:val="24"/>
        </w:rPr>
        <w:t>Παναγιώταρος</w:t>
      </w:r>
      <w:proofErr w:type="spellEnd"/>
      <w:r>
        <w:rPr>
          <w:rFonts w:eastAsia="Times New Roman" w:cs="Times New Roman"/>
          <w:szCs w:val="24"/>
        </w:rPr>
        <w:t xml:space="preserve"> καταθέτει για τα Πρακτικά το προαναφερθέν έγγραφο, το </w:t>
      </w:r>
      <w:r>
        <w:rPr>
          <w:rFonts w:eastAsia="Times New Roman" w:cs="Times New Roman"/>
          <w:szCs w:val="24"/>
        </w:rPr>
        <w:t>οποίο βρίσκεται στο αρχείο του Τμήματος Γραμματείας της Διεύθυνσης Στενογραφίας και Πρακτικών της Βουλής)</w:t>
      </w:r>
    </w:p>
    <w:p w14:paraId="349D4FDE"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Εδώ δεν μπορούμε να μη σχολιάσουμε τα όσα είπε ο κ. </w:t>
      </w:r>
      <w:proofErr w:type="spellStart"/>
      <w:r>
        <w:rPr>
          <w:rFonts w:eastAsia="Times New Roman" w:cs="Times New Roman"/>
          <w:szCs w:val="24"/>
        </w:rPr>
        <w:t>Βούτσης</w:t>
      </w:r>
      <w:proofErr w:type="spellEnd"/>
      <w:r>
        <w:rPr>
          <w:rFonts w:eastAsia="Times New Roman" w:cs="Times New Roman"/>
          <w:szCs w:val="24"/>
        </w:rPr>
        <w:t xml:space="preserve">, ότι «Δεν υπάρχει μακεδονική γλώσσα. Ποιο είναι το πρόβλημά σας;». Δεν υπάρχει μακεδονική </w:t>
      </w:r>
      <w:r>
        <w:rPr>
          <w:rFonts w:eastAsia="Times New Roman" w:cs="Times New Roman"/>
          <w:szCs w:val="24"/>
        </w:rPr>
        <w:t>γλώσσα, όπως δεν υπάρχει και θρακική γλώσσα, όπως δεν υπάρχει ηπειρωτική γλώσσα. Υπάρχουν σε ολόκληρη την Ελλάδα τοπικές διάλεκτοι και ιδιώματα. Μακεδονική γλώσσα δεν υπάρχει ούτε από την άλλη πλευρά των συνόρων, γιατί πολύ απλά αυτό το οποίο μιλούν οι Σκο</w:t>
      </w:r>
      <w:r>
        <w:rPr>
          <w:rFonts w:eastAsia="Times New Roman" w:cs="Times New Roman"/>
          <w:szCs w:val="24"/>
        </w:rPr>
        <w:t xml:space="preserve">πιανοί, οι οποίοι θέλουν να καπηλευτούν τα πάντα από την ιστορία, την παράδοσή μας και όχι μόνο, αλλά και εδαφικά -γιατί είναι το επόμενο βήμα-, είναι σλαβικά και μόνο σλαβικά και οι ίδιοι το αναγνωρίζουν. Ήταν </w:t>
      </w:r>
      <w:proofErr w:type="spellStart"/>
      <w:r>
        <w:rPr>
          <w:rFonts w:eastAsia="Times New Roman" w:cs="Times New Roman"/>
          <w:szCs w:val="24"/>
        </w:rPr>
        <w:t>ατυχέστατη</w:t>
      </w:r>
      <w:proofErr w:type="spellEnd"/>
      <w:r>
        <w:rPr>
          <w:rFonts w:eastAsia="Times New Roman" w:cs="Times New Roman"/>
          <w:szCs w:val="24"/>
        </w:rPr>
        <w:t xml:space="preserve"> δήλωση και άκρως αντεθνική του Προ</w:t>
      </w:r>
      <w:r>
        <w:rPr>
          <w:rFonts w:eastAsia="Times New Roman" w:cs="Times New Roman"/>
          <w:szCs w:val="24"/>
        </w:rPr>
        <w:t xml:space="preserve">έδρου της Βουλής. </w:t>
      </w:r>
    </w:p>
    <w:p w14:paraId="349D4FDF" w14:textId="77777777" w:rsidR="00AA5F14" w:rsidRDefault="00642151">
      <w:pPr>
        <w:spacing w:line="600" w:lineRule="auto"/>
        <w:ind w:firstLine="720"/>
        <w:jc w:val="both"/>
        <w:rPr>
          <w:rFonts w:eastAsia="Times New Roman" w:cs="Times New Roman"/>
          <w:szCs w:val="24"/>
        </w:rPr>
      </w:pPr>
      <w:proofErr w:type="spellStart"/>
      <w:r>
        <w:rPr>
          <w:rFonts w:eastAsia="Times New Roman" w:cs="Times New Roman"/>
          <w:szCs w:val="24"/>
        </w:rPr>
        <w:t>Ατυχέστατη</w:t>
      </w:r>
      <w:proofErr w:type="spellEnd"/>
      <w:r>
        <w:rPr>
          <w:rFonts w:eastAsia="Times New Roman" w:cs="Times New Roman"/>
          <w:szCs w:val="24"/>
        </w:rPr>
        <w:t xml:space="preserve"> ήταν και η δήλωση του Πρωθυπουργού κ. Τσίπρα, ο οποίος είπε ότι η Μακεδονία εμπεριέχει γεωγραφικό προσδιορισμό. Αυτό είναι βούτυρο στο ψωμί του αλυτρωτισμού των γειτόνων μας. Είναι κάτι το οποίο χρησιμοποιούν εδώ και δεκαετίες</w:t>
      </w:r>
      <w:r>
        <w:rPr>
          <w:rFonts w:eastAsia="Times New Roman" w:cs="Times New Roman"/>
          <w:szCs w:val="24"/>
        </w:rPr>
        <w:t xml:space="preserve"> και μέσω αυτού προσπαθούν να επιτύχουν όλα τα υπόλοιπα. </w:t>
      </w:r>
    </w:p>
    <w:p w14:paraId="349D4FE0" w14:textId="77777777" w:rsidR="00AA5F14" w:rsidRDefault="00642151">
      <w:pPr>
        <w:spacing w:line="600" w:lineRule="auto"/>
        <w:ind w:firstLine="720"/>
        <w:jc w:val="both"/>
        <w:rPr>
          <w:rFonts w:eastAsia="Times New Roman"/>
          <w:szCs w:val="24"/>
        </w:rPr>
      </w:pPr>
      <w:r>
        <w:rPr>
          <w:rFonts w:eastAsia="Times New Roman"/>
          <w:szCs w:val="24"/>
        </w:rPr>
        <w:lastRenderedPageBreak/>
        <w:t xml:space="preserve">Δυστυχώς, τα ιδεολογικά αντεθνικά σας κόμπλεξ δεν σας αφήνουν να σκεφτείτε ούτε εθνικά, ούτε λογικά, ούτε γεωπολιτικά, ούτε </w:t>
      </w:r>
      <w:proofErr w:type="spellStart"/>
      <w:r>
        <w:rPr>
          <w:rFonts w:eastAsia="Times New Roman"/>
          <w:szCs w:val="24"/>
        </w:rPr>
        <w:t>γεωστρατηγικά</w:t>
      </w:r>
      <w:proofErr w:type="spellEnd"/>
      <w:r>
        <w:rPr>
          <w:rFonts w:eastAsia="Times New Roman"/>
          <w:szCs w:val="24"/>
        </w:rPr>
        <w:t>. Στη δεδομένη στιγμή οι Σκοπιανοί έχουν απόλυτη ανάγκη την Ε</w:t>
      </w:r>
      <w:r>
        <w:rPr>
          <w:rFonts w:eastAsia="Times New Roman"/>
          <w:szCs w:val="24"/>
        </w:rPr>
        <w:t>λλάδα και τους δίνετε το ο</w:t>
      </w:r>
      <w:r>
        <w:rPr>
          <w:rFonts w:eastAsia="Times New Roman"/>
          <w:szCs w:val="24"/>
          <w:lang w:val="en-US"/>
        </w:rPr>
        <w:t>k</w:t>
      </w:r>
      <w:r>
        <w:rPr>
          <w:rFonts w:eastAsia="Times New Roman"/>
          <w:szCs w:val="24"/>
        </w:rPr>
        <w:t xml:space="preserve"> χωρίς κανένα απολύτως αντάλλαγμα για να μπουν στο ΝΑΤΟ ή για άλλους λόγους. Θα μπορούσατε να είχατε λύσει αυτό το ζήτημα με το να επιβάλετε μια ονομασία που δεν θα έπληττε καθόλου την ιστορία και τα συμφέροντα της πατρίδας μας, </w:t>
      </w:r>
      <w:r>
        <w:rPr>
          <w:rFonts w:eastAsia="Times New Roman"/>
          <w:szCs w:val="24"/>
        </w:rPr>
        <w:t>αλλά δεν το κάνετε αυτό διότι δεν το κατέχετε κιόλας. Από τη στιγμή που δεν έχετε πατριωτισμό και συνείδηση -διεθνιστές είστε άλλωστε και το διαφημίζετε- δεν σας ενδιαφέρουν όλα αυτά. Πολλοί διαδήλωναν προχθές στη Θεσσαλονίκη και τους χαρακτηρίζατε ακροδεξ</w:t>
      </w:r>
      <w:r>
        <w:rPr>
          <w:rFonts w:eastAsia="Times New Roman"/>
          <w:szCs w:val="24"/>
        </w:rPr>
        <w:t>ιούς, φασίστες, τραμπούκους. Απ’ ό,τι είδαν όλοι -όχι φυσικά από την ΕΡΤ, αλλά από οπουδήποτε αλλού- εκτός απ’ αυτούς που μπορεί να έβαζαν κάποιες φωτογραφίες πενταετίας, δεκαετίας ή οτιδήποτε άλλο, ήταν ηλικιωμένοι, ηλικιωμένες, οικογένειες, παιδιά, ιερωμ</w:t>
      </w:r>
      <w:r>
        <w:rPr>
          <w:rFonts w:eastAsia="Times New Roman"/>
          <w:szCs w:val="24"/>
        </w:rPr>
        <w:t xml:space="preserve">ένοι. Όλοι αυτοί, λοιπόν, μέχρι τώρα δεν βγήκαν επί της ουσίας στους δρόμους μετά από τριάμισι μνημόνια για να διαμαρτυρηθούν για τις περικοπές των συντάξεων, των μισθών τους, για τον ΕΝΦΙΑ, για οτιδήποτε άλλο, αλλά βγήκαν για τα εθνικά ζητήματα, αυτά που </w:t>
      </w:r>
      <w:r>
        <w:rPr>
          <w:rFonts w:eastAsia="Times New Roman"/>
          <w:szCs w:val="24"/>
        </w:rPr>
        <w:t xml:space="preserve">στον σχεδιασμό σας δεν τα είχατε προβλέψει ούτε εσείς, ούτε οι Αμερικανοί πάτρωνές σας, ούτε κανένας άλλος, διότι –επαναλαμβάνουμε- ως διεθνιστές δεν το αντιλαμβάνεστε. </w:t>
      </w:r>
    </w:p>
    <w:p w14:paraId="349D4FE1" w14:textId="77777777" w:rsidR="00AA5F14" w:rsidRDefault="00642151">
      <w:pPr>
        <w:spacing w:line="600" w:lineRule="auto"/>
        <w:ind w:firstLine="720"/>
        <w:contextualSpacing/>
        <w:jc w:val="both"/>
        <w:rPr>
          <w:rFonts w:eastAsia="Times New Roman"/>
          <w:szCs w:val="24"/>
        </w:rPr>
      </w:pPr>
      <w:r>
        <w:rPr>
          <w:rFonts w:eastAsia="Times New Roman"/>
          <w:szCs w:val="24"/>
        </w:rPr>
        <w:lastRenderedPageBreak/>
        <w:t>Ακούσαμε πολλές ωραίες δηλώσεις, αλλά πλάκα είχε η δήλωση ενός στελέχους του ΣΥΡΙΖΑ το</w:t>
      </w:r>
      <w:r>
        <w:rPr>
          <w:rFonts w:eastAsia="Times New Roman"/>
          <w:szCs w:val="24"/>
        </w:rPr>
        <w:t xml:space="preserve">υ κ. </w:t>
      </w:r>
      <w:proofErr w:type="spellStart"/>
      <w:r>
        <w:rPr>
          <w:rFonts w:eastAsia="Times New Roman"/>
          <w:szCs w:val="24"/>
        </w:rPr>
        <w:t>Τριγάζη</w:t>
      </w:r>
      <w:proofErr w:type="spellEnd"/>
      <w:r>
        <w:rPr>
          <w:rFonts w:eastAsia="Times New Roman"/>
          <w:szCs w:val="24"/>
        </w:rPr>
        <w:t xml:space="preserve">. Ο κ. </w:t>
      </w:r>
      <w:proofErr w:type="spellStart"/>
      <w:r>
        <w:rPr>
          <w:rFonts w:eastAsia="Times New Roman"/>
          <w:szCs w:val="24"/>
        </w:rPr>
        <w:t>Τριγάζης</w:t>
      </w:r>
      <w:proofErr w:type="spellEnd"/>
      <w:r>
        <w:rPr>
          <w:rFonts w:eastAsia="Times New Roman"/>
          <w:szCs w:val="24"/>
        </w:rPr>
        <w:t xml:space="preserve"> είπε</w:t>
      </w:r>
      <w:r w:rsidRPr="009363E1">
        <w:rPr>
          <w:rFonts w:eastAsia="Times New Roman"/>
          <w:szCs w:val="24"/>
        </w:rPr>
        <w:t xml:space="preserve">: </w:t>
      </w:r>
      <w:r>
        <w:rPr>
          <w:rFonts w:eastAsia="Times New Roman"/>
          <w:szCs w:val="24"/>
        </w:rPr>
        <w:t xml:space="preserve">«Δεν έχουμε πρόβλημα με όλους τους Αμερικανούς. Υπάρχουν και εργάτες Αμερικάνοι». Αυτούς φέρατε για να κάνετε τα διάφορα </w:t>
      </w:r>
      <w:r>
        <w:rPr>
          <w:rFonts w:eastAsia="Times New Roman"/>
          <w:szCs w:val="24"/>
          <w:lang w:val="en-US"/>
        </w:rPr>
        <w:t>deals</w:t>
      </w:r>
      <w:r>
        <w:rPr>
          <w:rFonts w:eastAsia="Times New Roman"/>
          <w:szCs w:val="24"/>
        </w:rPr>
        <w:t>! Το καταθέτουμε για τα Πρακτικά.</w:t>
      </w:r>
    </w:p>
    <w:p w14:paraId="349D4FE2" w14:textId="77777777" w:rsidR="00AA5F14" w:rsidRDefault="00642151">
      <w:pPr>
        <w:spacing w:line="600" w:lineRule="auto"/>
        <w:ind w:firstLine="720"/>
        <w:contextualSpacing/>
        <w:jc w:val="both"/>
        <w:rPr>
          <w:rFonts w:eastAsia="Times New Roman"/>
          <w:szCs w:val="24"/>
        </w:rPr>
      </w:pPr>
      <w:r>
        <w:rPr>
          <w:rFonts w:eastAsia="Times New Roman"/>
          <w:szCs w:val="24"/>
        </w:rPr>
        <w:t xml:space="preserve">(Στο σημείο αυτό ο Βουλευτής κ. Ηλίας </w:t>
      </w:r>
      <w:proofErr w:type="spellStart"/>
      <w:r>
        <w:rPr>
          <w:rFonts w:eastAsia="Times New Roman"/>
          <w:szCs w:val="24"/>
        </w:rPr>
        <w:t>Παναγιώταρος</w:t>
      </w:r>
      <w:proofErr w:type="spellEnd"/>
      <w:r>
        <w:rPr>
          <w:rFonts w:eastAsia="Times New Roman"/>
          <w:szCs w:val="24"/>
        </w:rPr>
        <w:t xml:space="preserve"> καταθέτει </w:t>
      </w:r>
      <w:r>
        <w:rPr>
          <w:rFonts w:eastAsia="Times New Roman"/>
          <w:szCs w:val="24"/>
        </w:rPr>
        <w:t>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49D4FE3" w14:textId="77777777" w:rsidR="00AA5F14" w:rsidRDefault="00642151">
      <w:pPr>
        <w:spacing w:line="600" w:lineRule="auto"/>
        <w:ind w:firstLine="720"/>
        <w:contextualSpacing/>
        <w:jc w:val="both"/>
        <w:rPr>
          <w:rFonts w:eastAsia="Times New Roman"/>
          <w:szCs w:val="24"/>
        </w:rPr>
      </w:pPr>
      <w:r>
        <w:rPr>
          <w:rFonts w:eastAsia="Times New Roman"/>
          <w:szCs w:val="24"/>
        </w:rPr>
        <w:t xml:space="preserve">Να θυμηθούμε και μία ατάκα του 2014, όταν ο συγκυβερνήτης σας κ. Καμμένος, </w:t>
      </w:r>
      <w:proofErr w:type="spellStart"/>
      <w:r>
        <w:rPr>
          <w:rFonts w:eastAsia="Times New Roman"/>
          <w:szCs w:val="24"/>
        </w:rPr>
        <w:t>τουίταρε</w:t>
      </w:r>
      <w:proofErr w:type="spellEnd"/>
      <w:r>
        <w:rPr>
          <w:rFonts w:eastAsia="Times New Roman"/>
          <w:szCs w:val="24"/>
        </w:rPr>
        <w:t xml:space="preserve"> και διαμαρτυρόταν γιατ</w:t>
      </w:r>
      <w:r>
        <w:rPr>
          <w:rFonts w:eastAsia="Times New Roman"/>
          <w:szCs w:val="24"/>
        </w:rPr>
        <w:t>ί κάποιοι τροχονόμοι τού παρεμπόδιζαν την είσοδο προς τη ΔΕΘ. Το καταθέτουμε κι αυτό στα Πρακτικά.</w:t>
      </w:r>
    </w:p>
    <w:p w14:paraId="349D4FE4" w14:textId="77777777" w:rsidR="00AA5F14" w:rsidRDefault="00642151">
      <w:pPr>
        <w:spacing w:line="600" w:lineRule="auto"/>
        <w:ind w:firstLine="720"/>
        <w:contextualSpacing/>
        <w:jc w:val="both"/>
        <w:rPr>
          <w:rFonts w:eastAsia="Times New Roman"/>
          <w:szCs w:val="24"/>
        </w:rPr>
      </w:pPr>
      <w:r>
        <w:rPr>
          <w:rFonts w:eastAsia="Times New Roman"/>
          <w:szCs w:val="24"/>
        </w:rPr>
        <w:t xml:space="preserve">(Στο σημείο αυτό ο Βουλευτής κ. Ηλίας </w:t>
      </w:r>
      <w:proofErr w:type="spellStart"/>
      <w:r>
        <w:rPr>
          <w:rFonts w:eastAsia="Times New Roman"/>
          <w:szCs w:val="24"/>
        </w:rPr>
        <w:t>Παναγιώταρος</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w:t>
      </w:r>
      <w:r>
        <w:rPr>
          <w:rFonts w:eastAsia="Times New Roman"/>
          <w:szCs w:val="24"/>
        </w:rPr>
        <w:t>της Διεύθυνσης Στενογραφίας και Πρακτικών της Βουλής)</w:t>
      </w:r>
    </w:p>
    <w:p w14:paraId="349D4FE5" w14:textId="77777777" w:rsidR="00AA5F14" w:rsidRDefault="00642151">
      <w:pPr>
        <w:spacing w:line="600" w:lineRule="auto"/>
        <w:ind w:firstLine="720"/>
        <w:contextualSpacing/>
        <w:jc w:val="both"/>
        <w:rPr>
          <w:rFonts w:eastAsia="Times New Roman"/>
          <w:szCs w:val="24"/>
        </w:rPr>
      </w:pPr>
      <w:r>
        <w:rPr>
          <w:rFonts w:eastAsia="Times New Roman"/>
          <w:szCs w:val="24"/>
        </w:rPr>
        <w:t>Φτάνουμε στην εμφάνιση του Πρωθυπουργού στη Διεθνή Έκθεση Θεσσαλονίκης. Υπήρξε πολύς κόπος, καθυστέρηση, εισπνοές από τόνους χημικών που ρίξατε για όσους βρίσκονταν εντός της ΔΕΘ. Ήταν αυτά που στηλιτεύ</w:t>
      </w:r>
      <w:r>
        <w:rPr>
          <w:rFonts w:eastAsia="Times New Roman"/>
          <w:szCs w:val="24"/>
        </w:rPr>
        <w:t xml:space="preserve">ατε κάποτε, που θέλατε να απαγορέψετε, να καταργήσετε ή οτιδήποτε άλλο. Είδαμε μια </w:t>
      </w:r>
      <w:proofErr w:type="spellStart"/>
      <w:r>
        <w:rPr>
          <w:rFonts w:eastAsia="Times New Roman"/>
          <w:szCs w:val="24"/>
        </w:rPr>
        <w:t>παροχολογία</w:t>
      </w:r>
      <w:proofErr w:type="spellEnd"/>
      <w:r>
        <w:rPr>
          <w:rFonts w:eastAsia="Times New Roman"/>
          <w:szCs w:val="24"/>
        </w:rPr>
        <w:t xml:space="preserve">, η οποία δεν είχε τέλος. Βέβαια, στη συντριπτική τους πλειοψηφία όλα αυτά τα οποία λέτε, ότι θα επιστρέψετε τα </w:t>
      </w:r>
      <w:proofErr w:type="spellStart"/>
      <w:r>
        <w:rPr>
          <w:rFonts w:eastAsia="Times New Roman"/>
          <w:szCs w:val="24"/>
        </w:rPr>
        <w:t>χρωστούμενα</w:t>
      </w:r>
      <w:proofErr w:type="spellEnd"/>
      <w:r>
        <w:rPr>
          <w:rFonts w:eastAsia="Times New Roman"/>
          <w:szCs w:val="24"/>
        </w:rPr>
        <w:t xml:space="preserve"> σε στρατιωτικούς, δικαστικούς και </w:t>
      </w:r>
      <w:r>
        <w:rPr>
          <w:rFonts w:eastAsia="Times New Roman"/>
          <w:szCs w:val="24"/>
        </w:rPr>
        <w:lastRenderedPageBreak/>
        <w:t>άλλο</w:t>
      </w:r>
      <w:r>
        <w:rPr>
          <w:rFonts w:eastAsia="Times New Roman"/>
          <w:szCs w:val="24"/>
        </w:rPr>
        <w:t>υς, είναι αποφάσεις δικαστηρίων, του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πιο συγκεκριμένα, τα οποία απλώς είστε υποχρεωμένοι να τα επιστρέψετε. Όσο κουτόχορτο και αν μασάνε πολλοί, ακόμα και αυτοί έχουν αντιληφθεί την απελπισμένη προσπάθειά σας να παρουσιάσετε κάποια πράγματα, που ούτ</w:t>
      </w:r>
      <w:r>
        <w:rPr>
          <w:rFonts w:eastAsia="Times New Roman"/>
          <w:szCs w:val="24"/>
        </w:rPr>
        <w:t>ως ή άλλως θα γίνουν, ως έργα και ημέρες της Κυβέρνησής σας.</w:t>
      </w:r>
    </w:p>
    <w:p w14:paraId="349D4FE6" w14:textId="77777777" w:rsidR="00AA5F14" w:rsidRDefault="00642151">
      <w:pPr>
        <w:spacing w:line="600" w:lineRule="auto"/>
        <w:ind w:firstLine="720"/>
        <w:contextualSpacing/>
        <w:jc w:val="both"/>
        <w:rPr>
          <w:rFonts w:eastAsia="Times New Roman"/>
          <w:szCs w:val="24"/>
        </w:rPr>
      </w:pPr>
      <w:r>
        <w:rPr>
          <w:rFonts w:eastAsia="Times New Roman"/>
          <w:szCs w:val="24"/>
        </w:rPr>
        <w:t>Το διατυμπανίζετε όλοι, λέγοντας ότι είναι το πρώτο νομοσχέδιο μετά την έξοδό μας από τα μνημόνια και μιλούσατε συνεχώς για την έξοδο από τα μνημόνια, αλλά υπάρχουν οι νόμοι και τα όσα έχετε ψηφί</w:t>
      </w:r>
      <w:r>
        <w:rPr>
          <w:rFonts w:eastAsia="Times New Roman"/>
          <w:szCs w:val="24"/>
        </w:rPr>
        <w:t xml:space="preserve">σει τα προηγούμενα έτη, η επιτροπεία και ο έλεγχος για </w:t>
      </w:r>
      <w:proofErr w:type="spellStart"/>
      <w:r>
        <w:rPr>
          <w:rFonts w:eastAsia="Times New Roman"/>
          <w:szCs w:val="24"/>
        </w:rPr>
        <w:t>ενενηνταεπτάμισι</w:t>
      </w:r>
      <w:proofErr w:type="spellEnd"/>
      <w:r>
        <w:rPr>
          <w:rFonts w:eastAsia="Times New Roman"/>
          <w:szCs w:val="24"/>
        </w:rPr>
        <w:t xml:space="preserve"> χρόνια πλέον αυτής της χώρας ή μέχρι την αποπληρωμή του εβδομήντα και πλέον τοις εκατό του χρέους, που τελειωμό δεν έχει. Θα έχουμε συνεχώς τους «νταβατζήδες» πάνω από το κεφάλι μας. Ο</w:t>
      </w:r>
      <w:r>
        <w:rPr>
          <w:rFonts w:eastAsia="Times New Roman"/>
          <w:szCs w:val="24"/>
        </w:rPr>
        <w:t xml:space="preserve">ι μόνιμοι ελεγκτές του </w:t>
      </w:r>
      <w:r>
        <w:rPr>
          <w:rFonts w:eastAsia="Times New Roman"/>
          <w:szCs w:val="24"/>
          <w:lang w:val="en-US"/>
        </w:rPr>
        <w:t>ESM</w:t>
      </w:r>
      <w:r w:rsidRPr="00C62F50">
        <w:rPr>
          <w:rFonts w:eastAsia="Times New Roman"/>
          <w:szCs w:val="24"/>
        </w:rPr>
        <w:t xml:space="preserve"> </w:t>
      </w:r>
      <w:r>
        <w:rPr>
          <w:rFonts w:eastAsia="Times New Roman"/>
          <w:szCs w:val="24"/>
        </w:rPr>
        <w:t xml:space="preserve">για το χρέος θα εγκατασταθούν τώρα πλέον μόνιμα. Ίσως να έρχεται αυτό και πιο φθηνά από το να πηγαινοέρχονται και να πληρώνουμε και τα διάφορα </w:t>
      </w:r>
      <w:r>
        <w:rPr>
          <w:rFonts w:eastAsia="Times New Roman"/>
          <w:szCs w:val="24"/>
        </w:rPr>
        <w:t>«</w:t>
      </w:r>
      <w:r>
        <w:rPr>
          <w:rFonts w:eastAsia="Times New Roman"/>
          <w:szCs w:val="24"/>
          <w:lang w:val="en-US"/>
        </w:rPr>
        <w:t>HILTON</w:t>
      </w:r>
      <w:r>
        <w:rPr>
          <w:rFonts w:eastAsia="Times New Roman"/>
          <w:szCs w:val="24"/>
        </w:rPr>
        <w:t>»</w:t>
      </w:r>
      <w:r>
        <w:rPr>
          <w:rFonts w:eastAsia="Times New Roman"/>
          <w:szCs w:val="24"/>
        </w:rPr>
        <w:t xml:space="preserve">. Όλα αυτά, αλλά και η μόνιμη κηδεμονία, άλλα λένε. </w:t>
      </w:r>
    </w:p>
    <w:p w14:paraId="349D4FE7" w14:textId="77777777" w:rsidR="00AA5F14" w:rsidRDefault="00642151">
      <w:pPr>
        <w:spacing w:line="600" w:lineRule="auto"/>
        <w:ind w:firstLine="720"/>
        <w:contextualSpacing/>
        <w:jc w:val="both"/>
        <w:rPr>
          <w:rFonts w:eastAsia="Times New Roman"/>
          <w:szCs w:val="24"/>
        </w:rPr>
      </w:pPr>
      <w:r>
        <w:rPr>
          <w:rFonts w:eastAsia="Times New Roman"/>
          <w:szCs w:val="24"/>
        </w:rPr>
        <w:t xml:space="preserve">Ακούσαμε διάφορα για το </w:t>
      </w:r>
      <w:r>
        <w:rPr>
          <w:rFonts w:eastAsia="Times New Roman"/>
          <w:szCs w:val="24"/>
        </w:rPr>
        <w:t>α</w:t>
      </w:r>
      <w:r>
        <w:rPr>
          <w:rFonts w:eastAsia="Times New Roman"/>
          <w:szCs w:val="24"/>
        </w:rPr>
        <w:t>σφαλιστικό</w:t>
      </w:r>
      <w:r>
        <w:rPr>
          <w:rFonts w:eastAsia="Times New Roman"/>
          <w:szCs w:val="24"/>
        </w:rPr>
        <w:t xml:space="preserve"> και από τον κύριο Πρωθυπουργό και από άλλα στελέχη της Κυβερνήσεώς σας, με πλέον κορυφαίο αυτό που ειπώθηκε προχθές, την </w:t>
      </w:r>
      <w:proofErr w:type="spellStart"/>
      <w:r>
        <w:rPr>
          <w:rFonts w:eastAsia="Times New Roman"/>
          <w:szCs w:val="24"/>
        </w:rPr>
        <w:t>ατυχέστατη</w:t>
      </w:r>
      <w:proofErr w:type="spellEnd"/>
      <w:r>
        <w:rPr>
          <w:rFonts w:eastAsia="Times New Roman"/>
          <w:szCs w:val="24"/>
        </w:rPr>
        <w:t xml:space="preserve"> δήλωση, που σας καθιστά και τη χαρά του κάθε νεκροθάφτη, περί του προσδόκιμου ζωής στα εβδομήντα, σαν να λέτε ότι</w:t>
      </w:r>
      <w:r>
        <w:rPr>
          <w:rFonts w:eastAsia="Times New Roman"/>
          <w:szCs w:val="24"/>
        </w:rPr>
        <w:t xml:space="preserve"> εντάξει, μετά τα </w:t>
      </w:r>
      <w:r>
        <w:rPr>
          <w:rFonts w:eastAsia="Times New Roman"/>
          <w:szCs w:val="24"/>
        </w:rPr>
        <w:lastRenderedPageBreak/>
        <w:t xml:space="preserve">εβδομήντα θα πεθάνουν οι ηλικιωμένοι, οπότε αν κάνουμε κάτι μπακαλίστικους υπολογισμούς, θα </w:t>
      </w:r>
      <w:proofErr w:type="spellStart"/>
      <w:r>
        <w:rPr>
          <w:rFonts w:eastAsia="Times New Roman"/>
          <w:szCs w:val="24"/>
        </w:rPr>
        <w:t>ψιλοβγεί</w:t>
      </w:r>
      <w:proofErr w:type="spellEnd"/>
      <w:r>
        <w:rPr>
          <w:rFonts w:eastAsia="Times New Roman"/>
          <w:szCs w:val="24"/>
        </w:rPr>
        <w:t xml:space="preserve"> το </w:t>
      </w:r>
      <w:r>
        <w:rPr>
          <w:rFonts w:eastAsia="Times New Roman"/>
          <w:szCs w:val="24"/>
        </w:rPr>
        <w:t>ασφαλιστικό</w:t>
      </w:r>
      <w:r>
        <w:rPr>
          <w:rFonts w:eastAsia="Times New Roman"/>
          <w:szCs w:val="24"/>
        </w:rPr>
        <w:t>. Βέβαια, εκτός απ’ αυτό το τραγικό που είπατε καθαρά και ξάστερα, είναι και το γεγονός ότι μάλλον ούτε και με απλή αριθμητ</w:t>
      </w:r>
      <w:r>
        <w:rPr>
          <w:rFonts w:eastAsia="Times New Roman"/>
          <w:szCs w:val="24"/>
        </w:rPr>
        <w:t>ική δεν καταλαβαίνετε την αποτυχία του συστήματός σας, γιατί θα γίνουν και άλλοι εβδομηντάρηδες και το χειρότερο είναι ότι δεν θα υπάρχουν εικοσάρηδες και τριαντάρηδες για να τροφοδοτούν το ασφαλιστικό σύστημα, πολύ απλά γιατί οι περισσότεροι έφυγαν στο εξ</w:t>
      </w:r>
      <w:r>
        <w:rPr>
          <w:rFonts w:eastAsia="Times New Roman"/>
          <w:szCs w:val="24"/>
        </w:rPr>
        <w:t>ωτερικό και δεν θα είναι εδώ πλέον, γιατί δεν υπάρχει ανάπτυξη και δεν υπάρχουν δουλειές με τη δημογραφική κατάρρευσή σας και ούτε οι νέοι Έλληνες, που θέλετε να φέρετε στην πατρίδα μας, πρόκειται να το αλλάξουν αυτό.</w:t>
      </w:r>
    </w:p>
    <w:p w14:paraId="349D4FE8"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szCs w:val="24"/>
        </w:rPr>
        <w:t>Για τις τράπεζες, που ακούσαμε διάφορα</w:t>
      </w:r>
      <w:r>
        <w:rPr>
          <w:rFonts w:eastAsia="Times New Roman" w:cs="Times New Roman"/>
          <w:szCs w:val="24"/>
        </w:rPr>
        <w:t>, η δήλωση του Πρωθυπουργού λέει όχι πώς θα τις διευκολύνουμε τεχνητά, αλλά πώς οι τράπεζες θα διευκολύνουν την ιδιωτική πρωτοβουλία. Εμείς έχουμε να κάνουμε δύο σχόλια: Όπως διαβάσαμε και θα το διαβάσατε και εσείς, η Εθνική Τράπεζα θα χρηματοδοτήσει -λέει</w:t>
      </w:r>
      <w:r>
        <w:rPr>
          <w:rFonts w:eastAsia="Times New Roman" w:cs="Times New Roman"/>
          <w:szCs w:val="24"/>
        </w:rPr>
        <w:t xml:space="preserve">- τους νέους αγοραστές της ΔΕΣΦΑ. Δηλαδή δεν έχουν λεφτά και θα τους δώσει η Εθνική Τράπεζα από τα </w:t>
      </w:r>
      <w:proofErr w:type="spellStart"/>
      <w:r>
        <w:rPr>
          <w:rFonts w:eastAsia="Times New Roman" w:cs="Times New Roman"/>
          <w:szCs w:val="24"/>
        </w:rPr>
        <w:t>ανακεφαλαιοποιημένα</w:t>
      </w:r>
      <w:proofErr w:type="spellEnd"/>
      <w:r>
        <w:rPr>
          <w:rFonts w:eastAsia="Times New Roman" w:cs="Times New Roman"/>
          <w:szCs w:val="24"/>
        </w:rPr>
        <w:t xml:space="preserve"> χρήματα του ελληνικού λαού. Ωραία ιδιωτική πρωτοβουλία! Μου θυμίζει τον </w:t>
      </w:r>
      <w:proofErr w:type="spellStart"/>
      <w:r w:rsidRPr="0026662B">
        <w:rPr>
          <w:rFonts w:eastAsia="Times New Roman" w:cs="Times New Roman"/>
          <w:szCs w:val="24"/>
        </w:rPr>
        <w:t>Κοσκωτά</w:t>
      </w:r>
      <w:proofErr w:type="spellEnd"/>
      <w:r w:rsidRPr="0026662B">
        <w:rPr>
          <w:rFonts w:eastAsia="Times New Roman" w:cs="Times New Roman"/>
          <w:szCs w:val="24"/>
        </w:rPr>
        <w:t xml:space="preserve"> </w:t>
      </w:r>
      <w:r>
        <w:rPr>
          <w:rFonts w:eastAsia="Times New Roman" w:cs="Times New Roman"/>
          <w:szCs w:val="24"/>
        </w:rPr>
        <w:t>που είχε αγοράσει την Τράπεζα Κρήτης χωρίς λεφτά και πήγε</w:t>
      </w:r>
      <w:r>
        <w:rPr>
          <w:rFonts w:eastAsia="Times New Roman" w:cs="Times New Roman"/>
          <w:szCs w:val="24"/>
        </w:rPr>
        <w:t xml:space="preserve"> μετά και πλήρωσε με τα λεφτά της Τράπεζας. Ωραία επιχειρηματικά </w:t>
      </w:r>
      <w:r>
        <w:rPr>
          <w:rFonts w:eastAsia="Times New Roman" w:cs="Times New Roman"/>
          <w:szCs w:val="24"/>
          <w:lang w:val="en-US"/>
        </w:rPr>
        <w:t>deals</w:t>
      </w:r>
      <w:r>
        <w:rPr>
          <w:rFonts w:eastAsia="Times New Roman" w:cs="Times New Roman"/>
          <w:szCs w:val="24"/>
        </w:rPr>
        <w:t>!</w:t>
      </w:r>
    </w:p>
    <w:p w14:paraId="349D4FE9" w14:textId="77777777" w:rsidR="00AA5F14" w:rsidRDefault="00642151">
      <w:pPr>
        <w:tabs>
          <w:tab w:val="left" w:pos="6201"/>
        </w:tabs>
        <w:spacing w:line="600" w:lineRule="auto"/>
        <w:ind w:firstLine="720"/>
        <w:jc w:val="both"/>
        <w:rPr>
          <w:rFonts w:eastAsia="Times New Roman" w:cs="Times New Roman"/>
          <w:szCs w:val="24"/>
        </w:rPr>
      </w:pPr>
      <w:r>
        <w:rPr>
          <w:rFonts w:eastAsia="Times New Roman" w:cs="Times New Roman"/>
          <w:szCs w:val="24"/>
        </w:rPr>
        <w:lastRenderedPageBreak/>
        <w:t>Εδώ βέβαια να δούμε και το πόσο ωραία λειτουργούν οι τράπεζες και για τα νέα δάνεια προς τη Νέα Δημοκρατία, αγαπητοί Βουλευτές της Νέας Δημοκρατίας! Το 2016 τσιμπήσατε άλλα 25 εκατομμύ</w:t>
      </w:r>
      <w:r>
        <w:rPr>
          <w:rFonts w:eastAsia="Times New Roman" w:cs="Times New Roman"/>
          <w:szCs w:val="24"/>
        </w:rPr>
        <w:t xml:space="preserve">ρια ευρώ και τα προσθέσατε στα άλλα 225 εκατομμύρια ευρώ φέσι που έχει φορέσει στον ελληνικό λαό μαζί με τα άλλα διακόσια τόσα εκατομμύρια του ΠΑΣΟΚ. </w:t>
      </w:r>
    </w:p>
    <w:p w14:paraId="349D4FEA" w14:textId="77777777" w:rsidR="00AA5F14" w:rsidRDefault="00642151">
      <w:pPr>
        <w:tabs>
          <w:tab w:val="left" w:pos="6201"/>
        </w:tabs>
        <w:spacing w:line="600" w:lineRule="auto"/>
        <w:ind w:firstLine="720"/>
        <w:jc w:val="both"/>
        <w:rPr>
          <w:rFonts w:eastAsia="Times New Roman"/>
          <w:szCs w:val="24"/>
        </w:rPr>
      </w:pPr>
      <w:r w:rsidRPr="00AF3B92">
        <w:rPr>
          <w:rFonts w:eastAsia="Times New Roman"/>
          <w:szCs w:val="24"/>
        </w:rPr>
        <w:t>(Στο σημείο αυτό κτυπάει το κουδούνι λήξεως του χρόνου ομιλίας του κυρίου Βουλευτή)</w:t>
      </w:r>
    </w:p>
    <w:p w14:paraId="349D4FEB" w14:textId="77777777" w:rsidR="00AA5F14" w:rsidRDefault="00642151">
      <w:pPr>
        <w:tabs>
          <w:tab w:val="left" w:pos="6201"/>
        </w:tabs>
        <w:spacing w:line="600" w:lineRule="auto"/>
        <w:ind w:firstLine="720"/>
        <w:jc w:val="both"/>
        <w:rPr>
          <w:rFonts w:eastAsia="Times New Roman"/>
          <w:szCs w:val="24"/>
        </w:rPr>
      </w:pPr>
      <w:r>
        <w:rPr>
          <w:rFonts w:eastAsia="Times New Roman"/>
          <w:szCs w:val="24"/>
        </w:rPr>
        <w:t xml:space="preserve">Επιτρέψτε μου, κυρία </w:t>
      </w:r>
      <w:r>
        <w:rPr>
          <w:rFonts w:eastAsia="Times New Roman"/>
          <w:szCs w:val="24"/>
        </w:rPr>
        <w:t xml:space="preserve">Πρόεδρε, να χρησιμοποιήσω και τη δευτερολογία μου. </w:t>
      </w:r>
    </w:p>
    <w:p w14:paraId="349D4FEC" w14:textId="77777777" w:rsidR="00AA5F14" w:rsidRDefault="00642151">
      <w:pPr>
        <w:spacing w:line="600" w:lineRule="auto"/>
        <w:ind w:firstLine="720"/>
        <w:jc w:val="both"/>
        <w:rPr>
          <w:rFonts w:eastAsia="Times New Roman" w:cs="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Συνεχίστε.</w:t>
      </w:r>
    </w:p>
    <w:p w14:paraId="349D4FED" w14:textId="77777777" w:rsidR="00AA5F14" w:rsidRDefault="00642151">
      <w:pPr>
        <w:spacing w:line="600" w:lineRule="auto"/>
        <w:ind w:firstLine="720"/>
        <w:jc w:val="both"/>
        <w:rPr>
          <w:rFonts w:eastAsia="Times New Roman" w:cs="Times New Roman"/>
          <w:szCs w:val="24"/>
        </w:rPr>
      </w:pPr>
      <w:r w:rsidRPr="00A65B5E">
        <w:rPr>
          <w:rFonts w:eastAsia="Times New Roman" w:cs="Times New Roman"/>
          <w:b/>
          <w:szCs w:val="24"/>
        </w:rPr>
        <w:t xml:space="preserve">ΗΛΙΑΣ ΠΑΝΑΓΙΩΤΑΡΟΣ: </w:t>
      </w:r>
      <w:r>
        <w:rPr>
          <w:rFonts w:eastAsia="Times New Roman" w:cs="Times New Roman"/>
          <w:szCs w:val="24"/>
        </w:rPr>
        <w:t>Την ίδια ώρα ο κ. Γεωργιάδης έλεγε ότι έπρεπε να γίνει κούρεμα, να γίνουν διάφορα για να εξαφανιστούν αυτά τα 225 εκατομμύρια ευρ</w:t>
      </w:r>
      <w:r>
        <w:rPr>
          <w:rFonts w:eastAsia="Times New Roman" w:cs="Times New Roman"/>
          <w:szCs w:val="24"/>
        </w:rPr>
        <w:t xml:space="preserve">ώ. </w:t>
      </w:r>
    </w:p>
    <w:p w14:paraId="349D4FEE"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Αντίθετα, η Χρυσή Αυγή παρά το γεγονός ότι δεν έχουμε χρηματοδότηση, δεν έχουμε τίποτε απολύτως, δεν χρωστάμε σε κανέναν, δεν έχουμε δάνεια και είμαστε τρίτη πολιτική δύναμη. </w:t>
      </w:r>
    </w:p>
    <w:p w14:paraId="349D4FEF"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Καυχιέστε για την ανεργία ότι είναι στο 19%, αλλά επιμελώς ξεχνάτε το γεγονό</w:t>
      </w:r>
      <w:r>
        <w:rPr>
          <w:rFonts w:eastAsia="Times New Roman" w:cs="Times New Roman"/>
          <w:szCs w:val="24"/>
        </w:rPr>
        <w:t xml:space="preserve">ς ότι η </w:t>
      </w:r>
      <w:proofErr w:type="spellStart"/>
      <w:r>
        <w:rPr>
          <w:rFonts w:eastAsia="Times New Roman" w:cs="Times New Roman"/>
          <w:szCs w:val="24"/>
        </w:rPr>
        <w:t>ημιαπασχόληση</w:t>
      </w:r>
      <w:proofErr w:type="spellEnd"/>
      <w:r>
        <w:rPr>
          <w:rFonts w:eastAsia="Times New Roman" w:cs="Times New Roman"/>
          <w:szCs w:val="24"/>
        </w:rPr>
        <w:t xml:space="preserve"> πλέον τείνει να γίνει η συντριπτική πλειοψηφία όλων όσων εργάζονται, το γεγονός ότι στην ανεργία δεν καταμετρώνται οι μακροχρόνια άνεργοι </w:t>
      </w:r>
      <w:r>
        <w:rPr>
          <w:rFonts w:eastAsia="Times New Roman" w:cs="Times New Roman"/>
          <w:szCs w:val="24"/>
        </w:rPr>
        <w:lastRenderedPageBreak/>
        <w:t>και το γεγονός ότι κα</w:t>
      </w:r>
      <w:r>
        <w:rPr>
          <w:rFonts w:eastAsia="Times New Roman" w:cs="Times New Roman"/>
          <w:szCs w:val="24"/>
        </w:rPr>
        <w:t>μ</w:t>
      </w:r>
      <w:r>
        <w:rPr>
          <w:rFonts w:eastAsia="Times New Roman" w:cs="Times New Roman"/>
          <w:szCs w:val="24"/>
        </w:rPr>
        <w:t xml:space="preserve">μιά τετρακοσαριά χιλιάδες Έλληνες πολίτες έχουν φύγει στο εξωτερικό -ήταν άνεργοι εδώ- και πλέον δεν λογίζονται. </w:t>
      </w:r>
    </w:p>
    <w:p w14:paraId="349D4FF0"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Καλά, όσο για την ανάπτυξη, σε άλλη συζήτηση θα καταθέσουμε τις προτάσεις της Χρυσής Αυγής τις οποίες, κύριε Παππά, δεν θα τις ακούσετε σήμερα</w:t>
      </w:r>
      <w:r>
        <w:rPr>
          <w:rFonts w:eastAsia="Times New Roman" w:cs="Times New Roman"/>
          <w:szCs w:val="24"/>
        </w:rPr>
        <w:t xml:space="preserve"> το βράδυ από τη ΔΕΘ όπου θα κάνει την ομιλία του ο κ. </w:t>
      </w:r>
      <w:proofErr w:type="spellStart"/>
      <w:r>
        <w:rPr>
          <w:rFonts w:eastAsia="Times New Roman" w:cs="Times New Roman"/>
          <w:szCs w:val="24"/>
        </w:rPr>
        <w:t>Μιχαλολιάκος</w:t>
      </w:r>
      <w:proofErr w:type="spellEnd"/>
      <w:r>
        <w:rPr>
          <w:rFonts w:eastAsia="Times New Roman" w:cs="Times New Roman"/>
          <w:szCs w:val="24"/>
        </w:rPr>
        <w:t xml:space="preserve">, γιατί από ό,τι φαίνεται για μια ακόμα φορά η ΕΡΤ, που την πληρώνουν όλοι οι Έλληνες πολίτες, δεν θα παίξει την ομιλία του κ. </w:t>
      </w:r>
      <w:proofErr w:type="spellStart"/>
      <w:r>
        <w:rPr>
          <w:rFonts w:eastAsia="Times New Roman" w:cs="Times New Roman"/>
          <w:szCs w:val="24"/>
        </w:rPr>
        <w:t>Μιχαλολιάκου</w:t>
      </w:r>
      <w:proofErr w:type="spellEnd"/>
      <w:r>
        <w:rPr>
          <w:rFonts w:eastAsia="Times New Roman" w:cs="Times New Roman"/>
          <w:szCs w:val="24"/>
        </w:rPr>
        <w:t>, με διάφορα προσχήματα και διάφορες δικαιολογίες.</w:t>
      </w:r>
    </w:p>
    <w:p w14:paraId="349D4FF1"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Όσο για τη Νέα Δημοκρατία, θα πάει ο κ. Μητσοτάκης στη ΔΕΘ και θα υποσχεθεί και αυτός λαγούς με πετραχήλια. Λέει «θα σας μειώσουμε, όταν και εάν και εφόσον». Ακούσαμε τον κ. Τζαβάρα να λέει ότι είναι το κόμμα της ιδιωτικής πρωτοβουλίας. Ναι, με τους εκατο</w:t>
      </w:r>
      <w:r>
        <w:rPr>
          <w:rFonts w:eastAsia="Times New Roman" w:cs="Times New Roman"/>
          <w:szCs w:val="24"/>
        </w:rPr>
        <w:t>ντάδες χιλιάδες διορισμούς που έκανε όλα αυτά τα χρόνια ή με τους διαγωνισμούς που κάνατε για να ξεπουλήσετε την περιουσία του ελληνικού λαού και διαγωνισμούς με έναν μόνο ενδιαφερόμενο, σαν να είμαστε η Βόρεια Κορέα. Ωραία ιδιωτική πρωτοβουλία, κύριοι της</w:t>
      </w:r>
      <w:r>
        <w:rPr>
          <w:rFonts w:eastAsia="Times New Roman" w:cs="Times New Roman"/>
          <w:szCs w:val="24"/>
        </w:rPr>
        <w:t xml:space="preserve"> Νέας Δημοκρατίας, είτε έχει να κάνει με το Ελληνικό, είτε έχει να κάνει με την </w:t>
      </w:r>
      <w:r>
        <w:rPr>
          <w:rFonts w:eastAsia="Times New Roman" w:cs="Times New Roman"/>
          <w:szCs w:val="24"/>
        </w:rPr>
        <w:t>«</w:t>
      </w:r>
      <w:r>
        <w:rPr>
          <w:rFonts w:eastAsia="Times New Roman" w:cs="Times New Roman"/>
          <w:szCs w:val="24"/>
          <w:lang w:val="en-US"/>
        </w:rPr>
        <w:t>C</w:t>
      </w:r>
      <w:r>
        <w:rPr>
          <w:rFonts w:eastAsia="Times New Roman" w:cs="Times New Roman"/>
          <w:szCs w:val="24"/>
          <w:lang w:val="en-US"/>
        </w:rPr>
        <w:t>OSCO</w:t>
      </w:r>
      <w:r>
        <w:rPr>
          <w:rFonts w:eastAsia="Times New Roman" w:cs="Times New Roman"/>
          <w:szCs w:val="24"/>
        </w:rPr>
        <w:t>»</w:t>
      </w:r>
      <w:r w:rsidRPr="00796A59">
        <w:rPr>
          <w:rFonts w:eastAsia="Times New Roman" w:cs="Times New Roman"/>
          <w:szCs w:val="24"/>
        </w:rPr>
        <w:t xml:space="preserve">, </w:t>
      </w:r>
      <w:r>
        <w:rPr>
          <w:rFonts w:eastAsia="Times New Roman" w:cs="Times New Roman"/>
          <w:szCs w:val="24"/>
        </w:rPr>
        <w:t xml:space="preserve">είτε έχει να κάνει με τη </w:t>
      </w:r>
      <w:r>
        <w:rPr>
          <w:rFonts w:eastAsia="Times New Roman" w:cs="Times New Roman"/>
          <w:szCs w:val="24"/>
        </w:rPr>
        <w:t>«</w:t>
      </w:r>
      <w:r>
        <w:rPr>
          <w:rFonts w:eastAsia="Times New Roman" w:cs="Times New Roman"/>
          <w:szCs w:val="24"/>
          <w:lang w:val="en-US"/>
        </w:rPr>
        <w:t>F</w:t>
      </w:r>
      <w:r>
        <w:rPr>
          <w:rFonts w:eastAsia="Times New Roman" w:cs="Times New Roman"/>
          <w:szCs w:val="24"/>
          <w:lang w:val="en-US"/>
        </w:rPr>
        <w:t>RAPPORT</w:t>
      </w:r>
      <w:r>
        <w:rPr>
          <w:rFonts w:eastAsia="Times New Roman" w:cs="Times New Roman"/>
          <w:szCs w:val="24"/>
        </w:rPr>
        <w:t>»</w:t>
      </w:r>
      <w:r w:rsidRPr="00796A59">
        <w:rPr>
          <w:rFonts w:eastAsia="Times New Roman" w:cs="Times New Roman"/>
          <w:szCs w:val="24"/>
        </w:rPr>
        <w:t xml:space="preserve">, </w:t>
      </w:r>
      <w:r>
        <w:rPr>
          <w:rFonts w:eastAsia="Times New Roman" w:cs="Times New Roman"/>
          <w:szCs w:val="24"/>
        </w:rPr>
        <w:t xml:space="preserve">είτε έχει να κάνει με τα τρένα είτε με οτιδήποτε άλλο! Και μην ξεχάσουμε βέβαια, </w:t>
      </w:r>
      <w:r>
        <w:rPr>
          <w:rFonts w:eastAsia="Times New Roman" w:cs="Times New Roman"/>
          <w:szCs w:val="24"/>
        </w:rPr>
        <w:t>καθώς</w:t>
      </w:r>
      <w:r>
        <w:rPr>
          <w:rFonts w:eastAsia="Times New Roman" w:cs="Times New Roman"/>
          <w:szCs w:val="24"/>
        </w:rPr>
        <w:t xml:space="preserve"> μιλάτε για ιδιωτική πρωτοβουλία, τους καλύτ</w:t>
      </w:r>
      <w:r>
        <w:rPr>
          <w:rFonts w:eastAsia="Times New Roman" w:cs="Times New Roman"/>
          <w:szCs w:val="24"/>
        </w:rPr>
        <w:t xml:space="preserve">ερους επενδυτές </w:t>
      </w:r>
      <w:r>
        <w:rPr>
          <w:rFonts w:eastAsia="Times New Roman" w:cs="Times New Roman"/>
          <w:szCs w:val="24"/>
        </w:rPr>
        <w:lastRenderedPageBreak/>
        <w:t xml:space="preserve">σας, τους </w:t>
      </w:r>
      <w:proofErr w:type="spellStart"/>
      <w:r>
        <w:rPr>
          <w:rFonts w:eastAsia="Times New Roman" w:cs="Times New Roman"/>
          <w:szCs w:val="24"/>
        </w:rPr>
        <w:t>μικροομολογιούχους</w:t>
      </w:r>
      <w:proofErr w:type="spellEnd"/>
      <w:r>
        <w:rPr>
          <w:rFonts w:eastAsia="Times New Roman" w:cs="Times New Roman"/>
          <w:szCs w:val="24"/>
        </w:rPr>
        <w:t xml:space="preserve">, που με το </w:t>
      </w:r>
      <w:r>
        <w:rPr>
          <w:rFonts w:eastAsia="Times New Roman" w:cs="Times New Roman"/>
          <w:szCs w:val="24"/>
          <w:lang w:val="en-US"/>
        </w:rPr>
        <w:t>PSI</w:t>
      </w:r>
      <w:r w:rsidRPr="008B2FE9">
        <w:rPr>
          <w:rFonts w:eastAsia="Times New Roman" w:cs="Times New Roman"/>
          <w:szCs w:val="24"/>
        </w:rPr>
        <w:t xml:space="preserve"> </w:t>
      </w:r>
      <w:r>
        <w:rPr>
          <w:rFonts w:eastAsia="Times New Roman" w:cs="Times New Roman"/>
          <w:szCs w:val="24"/>
        </w:rPr>
        <w:t>τούς στείλατε στον αγύριστο, στον τάφο, τους ξεφτιλίσατε.</w:t>
      </w:r>
    </w:p>
    <w:p w14:paraId="349D4FF2"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Είπατε ότι είστε και το κόμμα της δικαιοσύνης. Να θυμηθούμε, βέβαια, το ωραίο κόμμα δικαιοσύνης που ήσασταν με τον «</w:t>
      </w:r>
      <w:proofErr w:type="spellStart"/>
      <w:r>
        <w:rPr>
          <w:rFonts w:eastAsia="Times New Roman" w:cs="Times New Roman"/>
          <w:szCs w:val="24"/>
        </w:rPr>
        <w:t>Παναθηναϊκάκια</w:t>
      </w:r>
      <w:proofErr w:type="spellEnd"/>
      <w:r>
        <w:rPr>
          <w:rFonts w:eastAsia="Times New Roman" w:cs="Times New Roman"/>
          <w:szCs w:val="24"/>
        </w:rPr>
        <w:t>» που έπ</w:t>
      </w:r>
      <w:r>
        <w:rPr>
          <w:rFonts w:eastAsia="Times New Roman" w:cs="Times New Roman"/>
          <w:szCs w:val="24"/>
        </w:rPr>
        <w:t>αιρνε τηλέφωνο ή τον Σαμαρά που έπαιρνε τηλέφωνο τον «</w:t>
      </w:r>
      <w:proofErr w:type="spellStart"/>
      <w:r>
        <w:rPr>
          <w:rFonts w:eastAsia="Times New Roman" w:cs="Times New Roman"/>
          <w:szCs w:val="24"/>
        </w:rPr>
        <w:t>Παναθηναϊκάκια</w:t>
      </w:r>
      <w:proofErr w:type="spellEnd"/>
      <w:r>
        <w:rPr>
          <w:rFonts w:eastAsia="Times New Roman" w:cs="Times New Roman"/>
          <w:szCs w:val="24"/>
        </w:rPr>
        <w:t xml:space="preserve">» για να στείλουν στη φυλακή τους Βουλευτές της Χρυσής Αυγής ή με τον ίδιο τον </w:t>
      </w:r>
      <w:proofErr w:type="spellStart"/>
      <w:r>
        <w:rPr>
          <w:rFonts w:eastAsia="Times New Roman" w:cs="Times New Roman"/>
          <w:szCs w:val="24"/>
        </w:rPr>
        <w:t>Μπάμπη</w:t>
      </w:r>
      <w:proofErr w:type="spellEnd"/>
      <w:r>
        <w:rPr>
          <w:rFonts w:eastAsia="Times New Roman" w:cs="Times New Roman"/>
          <w:szCs w:val="24"/>
        </w:rPr>
        <w:t xml:space="preserve"> που έπαιρνε την </w:t>
      </w:r>
      <w:r>
        <w:rPr>
          <w:rFonts w:eastAsia="Times New Roman" w:cs="Times New Roman"/>
          <w:szCs w:val="24"/>
        </w:rPr>
        <w:t xml:space="preserve">προϊσταμένη </w:t>
      </w:r>
      <w:r>
        <w:rPr>
          <w:rFonts w:eastAsia="Times New Roman" w:cs="Times New Roman"/>
          <w:szCs w:val="24"/>
        </w:rPr>
        <w:t xml:space="preserve">των Πρωτοδικών για τον κ. </w:t>
      </w:r>
      <w:proofErr w:type="spellStart"/>
      <w:r>
        <w:rPr>
          <w:rFonts w:eastAsia="Times New Roman" w:cs="Times New Roman"/>
          <w:szCs w:val="24"/>
        </w:rPr>
        <w:t>Μιχαλολιάκο</w:t>
      </w:r>
      <w:proofErr w:type="spellEnd"/>
      <w:r>
        <w:rPr>
          <w:rFonts w:eastAsia="Times New Roman" w:cs="Times New Roman"/>
          <w:szCs w:val="24"/>
        </w:rPr>
        <w:t xml:space="preserve"> μην τυχόν και δεν τον προφυλακίσει κ</w:t>
      </w:r>
      <w:r>
        <w:rPr>
          <w:rFonts w:eastAsia="Times New Roman" w:cs="Times New Roman"/>
          <w:szCs w:val="24"/>
        </w:rPr>
        <w:t xml:space="preserve">αι όλα αυτά. </w:t>
      </w:r>
    </w:p>
    <w:p w14:paraId="349D4FF3"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Για να μην πούμε για το </w:t>
      </w:r>
      <w:r>
        <w:rPr>
          <w:rFonts w:eastAsia="Times New Roman" w:cs="Times New Roman"/>
          <w:szCs w:val="24"/>
        </w:rPr>
        <w:t>«μακεδονικό»</w:t>
      </w:r>
      <w:r>
        <w:rPr>
          <w:rFonts w:eastAsia="Times New Roman" w:cs="Times New Roman"/>
          <w:szCs w:val="24"/>
        </w:rPr>
        <w:t xml:space="preserve"> όπου εύχεστε να το περάσει η σημερινή Πλειοψηφία και να μην πέσει αυτή η καυτή πατάτα στα χέρια σας, διότι τότε τελειώσατε.</w:t>
      </w:r>
    </w:p>
    <w:p w14:paraId="349D4FF4"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Για το νομοσχέδιο είπε ο εισηγητής μας ό,τι ήταν να πει. Θα τελειώσω με τα όσα εί</w:t>
      </w:r>
      <w:r>
        <w:rPr>
          <w:rFonts w:eastAsia="Times New Roman" w:cs="Times New Roman"/>
          <w:szCs w:val="24"/>
        </w:rPr>
        <w:t xml:space="preserve">πε σήμερα το πρωί στην Ευρωβουλή ο κ. Τσίπρας όπου έκρουε τον κώδωνα του κινδύνου, του νεοφασισμού, του ρατσισμού, της ξενοφοβίας, του εθνικισμού και οτιδήποτε άλλου. Δεν μπορούν να αντιληφθούν πλέον όλοι αυτοί οι κύριοι στην Ευρώπη ότι εσείς, μαζί και οι </w:t>
      </w:r>
      <w:r>
        <w:rPr>
          <w:rFonts w:eastAsia="Times New Roman" w:cs="Times New Roman"/>
          <w:szCs w:val="24"/>
        </w:rPr>
        <w:t xml:space="preserve">της Νέας Δημοκρατίας, -γιατί είστε οι δύο όψεις του ίδιου </w:t>
      </w:r>
      <w:r>
        <w:rPr>
          <w:rFonts w:eastAsia="Times New Roman" w:cs="Times New Roman"/>
          <w:szCs w:val="24"/>
        </w:rPr>
        <w:lastRenderedPageBreak/>
        <w:t>αποτυχημένου, ξοφλημένου νομίσματος-, η Ευρώπη των τραπεζιτών, των απάτριδων, των ΜΚΟ, των τοκογλύφων, τελειώνει. Η Ευρώπη των λαών και των πατρίδων έρχεται!</w:t>
      </w:r>
    </w:p>
    <w:p w14:paraId="349D4FF5"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349D4FF6" w14:textId="77777777" w:rsidR="00AA5F14" w:rsidRDefault="00642151">
      <w:pPr>
        <w:spacing w:line="600" w:lineRule="auto"/>
        <w:ind w:firstLine="720"/>
        <w:jc w:val="both"/>
        <w:rPr>
          <w:rFonts w:eastAsia="Times New Roman" w:cs="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Τελευταίος ομιλητής είναι ο κ. </w:t>
      </w:r>
      <w:proofErr w:type="spellStart"/>
      <w:r>
        <w:rPr>
          <w:rFonts w:eastAsia="Times New Roman" w:cs="Times New Roman"/>
          <w:szCs w:val="24"/>
        </w:rPr>
        <w:t>Καραθανασόπουλος</w:t>
      </w:r>
      <w:proofErr w:type="spellEnd"/>
      <w:r>
        <w:rPr>
          <w:rFonts w:eastAsia="Times New Roman" w:cs="Times New Roman"/>
          <w:szCs w:val="24"/>
        </w:rPr>
        <w:t>, Κοινοβουλευτικός Εκπρόσωπος από το ΚΚΕ.</w:t>
      </w:r>
    </w:p>
    <w:p w14:paraId="349D4FF7" w14:textId="77777777" w:rsidR="00AA5F14" w:rsidRDefault="00642151">
      <w:pPr>
        <w:spacing w:line="600" w:lineRule="auto"/>
        <w:ind w:firstLine="720"/>
        <w:jc w:val="both"/>
        <w:rPr>
          <w:rFonts w:eastAsia="Times New Roman" w:cs="Times New Roman"/>
          <w:szCs w:val="24"/>
        </w:rPr>
      </w:pPr>
      <w:r w:rsidRPr="00303E5A">
        <w:rPr>
          <w:rFonts w:eastAsia="Times New Roman" w:cs="Times New Roman"/>
          <w:b/>
          <w:szCs w:val="24"/>
        </w:rPr>
        <w:t>ΝΙΚΟΛΑΟΣ ΚΑΡΑΘΑΝΑΣΟΠΟΥΛΟΣ:</w:t>
      </w:r>
      <w:r>
        <w:rPr>
          <w:rFonts w:eastAsia="Times New Roman" w:cs="Times New Roman"/>
          <w:szCs w:val="24"/>
        </w:rPr>
        <w:t xml:space="preserve"> Ευχαριστώ, κυρία Πρόεδρε.</w:t>
      </w:r>
    </w:p>
    <w:p w14:paraId="349D4FF8"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Τελικά σηκώνεται κουρνιαχτός σε αυτήν την Αίθουσα και θα σηκώνετε κουρ</w:t>
      </w:r>
      <w:r>
        <w:rPr>
          <w:rFonts w:eastAsia="Times New Roman" w:cs="Times New Roman"/>
          <w:szCs w:val="24"/>
        </w:rPr>
        <w:t xml:space="preserve">νιαχτός γιατί όσο περισσότερο θα μοιάζετε Νέα Δημοκρατία και ΣΥΡΙΖΑ κατά κύριο λόγο- τόσο περισσότερο θα φωνάζετε. Και εάν αυτή η εκτίμηση του ΚΚΕ είναι υπερβολική, ας δούμε και τα συγκεκριμένα και να μη μιλάμε γενικόλογα. </w:t>
      </w:r>
    </w:p>
    <w:p w14:paraId="349D4FF9"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Κατ’ αρχάς για το νομοσχέδιο, δε</w:t>
      </w:r>
      <w:r>
        <w:rPr>
          <w:rFonts w:eastAsia="Times New Roman" w:cs="Times New Roman"/>
          <w:szCs w:val="24"/>
        </w:rPr>
        <w:t xml:space="preserve">ν υπάρχουν συγκεκριμένες διαφορές, αλλά και συνολικότερα για τη λογική και την τακτική την οποία ακολουθεί η Κυβέρνηση στο τηλεοπτικό τοπίο για παράδειγμα. </w:t>
      </w:r>
    </w:p>
    <w:p w14:paraId="349D4FFA"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Τι έκανε η Κυβέρνηση για το τηλεοπτικό τοπίο; </w:t>
      </w:r>
      <w:proofErr w:type="spellStart"/>
      <w:r>
        <w:rPr>
          <w:rFonts w:eastAsia="Times New Roman" w:cs="Times New Roman"/>
          <w:szCs w:val="24"/>
        </w:rPr>
        <w:t>Ξαναμοίρασμα</w:t>
      </w:r>
      <w:proofErr w:type="spellEnd"/>
      <w:r>
        <w:rPr>
          <w:rFonts w:eastAsia="Times New Roman" w:cs="Times New Roman"/>
          <w:szCs w:val="24"/>
        </w:rPr>
        <w:t xml:space="preserve"> της «πίτας», για να στηρίξει συγκεκριμέν</w:t>
      </w:r>
      <w:r>
        <w:rPr>
          <w:rFonts w:eastAsia="Times New Roman" w:cs="Times New Roman"/>
          <w:szCs w:val="24"/>
        </w:rPr>
        <w:t xml:space="preserve">ους επιχειρηματικούς ομίλους ενδεχομένως, για να διαμορφώσει ένα πιο ευνοϊκό περιβάλλον, για να διευκολύνει τις συμπράξεις ανάμεσα </w:t>
      </w:r>
      <w:r>
        <w:rPr>
          <w:rFonts w:eastAsia="Times New Roman" w:cs="Times New Roman"/>
          <w:szCs w:val="24"/>
        </w:rPr>
        <w:lastRenderedPageBreak/>
        <w:t>στους επιχειρηματικούς ομίλους και από την άλλη μεριά, βεβαίως, για να διαμορφώσει μια κρατική ΕΡΤ η οποία θα αποτελεί λιβανι</w:t>
      </w:r>
      <w:r>
        <w:rPr>
          <w:rFonts w:eastAsia="Times New Roman" w:cs="Times New Roman"/>
          <w:szCs w:val="24"/>
        </w:rPr>
        <w:t>στήρι της κάθε Κυβέρνησης και της σημερινής σήμερα και αύριο της αυριανής.</w:t>
      </w:r>
    </w:p>
    <w:p w14:paraId="349D4FFB"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Από αυτήν την άποψη, έχουμε αναδιαμόρφωση και </w:t>
      </w:r>
      <w:proofErr w:type="spellStart"/>
      <w:r>
        <w:rPr>
          <w:rFonts w:eastAsia="Times New Roman" w:cs="Times New Roman"/>
          <w:szCs w:val="24"/>
        </w:rPr>
        <w:t>ξαναμοίρασμα</w:t>
      </w:r>
      <w:proofErr w:type="spellEnd"/>
      <w:r>
        <w:rPr>
          <w:rFonts w:eastAsia="Times New Roman" w:cs="Times New Roman"/>
          <w:szCs w:val="24"/>
        </w:rPr>
        <w:t xml:space="preserve"> της «πίτας» στο τηλεοπτικό τοπίο, αλλά και από την άλλη μεριά, εφόσον προχώρησε ο διαγωνισμός για τις άδειες, στήριξη των </w:t>
      </w:r>
      <w:r>
        <w:rPr>
          <w:rFonts w:eastAsia="Times New Roman" w:cs="Times New Roman"/>
          <w:szCs w:val="24"/>
        </w:rPr>
        <w:t>επιχειρήσεων που δραστηριοποιούνται στις τηλεοράσεις και μάλιστα στήριξη με έναν πρωτοφανή τρόπο. Δεν μειώσατε τον φόρο διαφήμισης από το 20% στο 5%; Τι σημαίνει αυτό πρακτικά; Ότι θα τους δώσετε πίσω πολλαπλάσια στη δεκαετία από αυτά που θα σας δώσουν για</w:t>
      </w:r>
      <w:r>
        <w:rPr>
          <w:rFonts w:eastAsia="Times New Roman" w:cs="Times New Roman"/>
          <w:szCs w:val="24"/>
        </w:rPr>
        <w:t xml:space="preserve"> τις άδειες. Αν δεν είναι αυτό ενίσχυση από την πίσω πόρτα των </w:t>
      </w:r>
      <w:proofErr w:type="spellStart"/>
      <w:r>
        <w:rPr>
          <w:rFonts w:eastAsia="Times New Roman" w:cs="Times New Roman"/>
          <w:szCs w:val="24"/>
        </w:rPr>
        <w:t>καναλαρχών</w:t>
      </w:r>
      <w:proofErr w:type="spellEnd"/>
      <w:r>
        <w:rPr>
          <w:rFonts w:eastAsia="Times New Roman" w:cs="Times New Roman"/>
          <w:szCs w:val="24"/>
        </w:rPr>
        <w:t>, τους οποίους πριν φωνάζατε, τότε τι άλλο μπορεί να θεωρηθεί ότι είναι;</w:t>
      </w:r>
    </w:p>
    <w:p w14:paraId="349D4FFC"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Όπως επίσης, οι επιδοτήσεις που με τη συγκεκριμένη τροπολογία φέρνετε για τις οπτικοακουστικές παραγωγές, ακόμ</w:t>
      </w:r>
      <w:r>
        <w:rPr>
          <w:rFonts w:eastAsia="Times New Roman" w:cs="Times New Roman"/>
          <w:szCs w:val="24"/>
        </w:rPr>
        <w:t>α δηλαδή μεγαλύτερες επιδοτήσεις. Και βεβαίως δεν μιλάμε για τους καλλιτέχνες και τους δημιουργούς, αλλά για τις εταιρείες που εκμεταλλεύονται το έργο των δημιουργών και των καλλιτεχνών, αυτές επιδοτούνται. Επιδοτείτε δηλαδή και στηρίζετε τις εταιρείες παρ</w:t>
      </w:r>
      <w:r>
        <w:rPr>
          <w:rFonts w:eastAsia="Times New Roman" w:cs="Times New Roman"/>
          <w:szCs w:val="24"/>
        </w:rPr>
        <w:t>αγωγής και όχι βεβαίως τους δημιουργούς και τους καλλιτέχνες.</w:t>
      </w:r>
    </w:p>
    <w:p w14:paraId="349D4FFD"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lastRenderedPageBreak/>
        <w:t>Βεβαίως, το συγκεκριμένο νομοσχέδιο δεν κάνει τίποτε άλλο παρά να είναι το τυράκι στη φάκα, τα 110 ευρώ. Και η φάκα ποια είναι; Η πελατεία που ετοιμάζει για τις τετρακόσιες ή πεντακόσιες χιλιάδε</w:t>
      </w:r>
      <w:r>
        <w:rPr>
          <w:rFonts w:eastAsia="Times New Roman" w:cs="Times New Roman"/>
          <w:szCs w:val="24"/>
        </w:rPr>
        <w:t xml:space="preserve">ς, όσοι είναι αυτοί, που είναι σήμερα αποκλεισμένοι από το να μπορούν να παρακολουθούν την τηλεόραση. Τους ετοιμάζετε ως πελατεία για τους </w:t>
      </w:r>
      <w:proofErr w:type="spellStart"/>
      <w:r>
        <w:rPr>
          <w:rFonts w:eastAsia="Times New Roman" w:cs="Times New Roman"/>
          <w:szCs w:val="24"/>
        </w:rPr>
        <w:t>παρόχους</w:t>
      </w:r>
      <w:proofErr w:type="spellEnd"/>
      <w:r>
        <w:rPr>
          <w:rFonts w:eastAsia="Times New Roman" w:cs="Times New Roman"/>
          <w:szCs w:val="24"/>
        </w:rPr>
        <w:t xml:space="preserve"> οι οποίοι θα προχωρήσουν στο επόμενο διάστημα. Αυτές, λοιπόν, είναι οι στρατηγικές σας επιλογές, το πώς θα σ</w:t>
      </w:r>
      <w:r>
        <w:rPr>
          <w:rFonts w:eastAsia="Times New Roman" w:cs="Times New Roman"/>
          <w:szCs w:val="24"/>
        </w:rPr>
        <w:t>τηρίξετε επί της ουσίας τα επιχειρηματικά συμφέροντα.</w:t>
      </w:r>
    </w:p>
    <w:p w14:paraId="349D4FFE"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Η επόμενη μέρα, την οποία εξήγγειλε ο κύριος Πρωθυπουργός και με επίσημο τρόπο από τη Διεθνή Έκθεση Θεσσαλονίκης, δεν αλλάζει για τους εργαζόμενους και τα λαϊκά στρώματα από την προηγούμενη μέρα. Για πα</w:t>
      </w:r>
      <w:r>
        <w:rPr>
          <w:rFonts w:eastAsia="Times New Roman" w:cs="Times New Roman"/>
          <w:szCs w:val="24"/>
        </w:rPr>
        <w:t xml:space="preserve">ράδειγμα, μπορεί τυπικά να τελείωσαν τα μνημόνια, αλλά τα μνημόνια βαραίνουν τον ελληνικό λαό και τους εργαζόμενους. Όλοι οι </w:t>
      </w:r>
      <w:proofErr w:type="spellStart"/>
      <w:r>
        <w:rPr>
          <w:rFonts w:eastAsia="Times New Roman" w:cs="Times New Roman"/>
          <w:szCs w:val="24"/>
        </w:rPr>
        <w:t>μνημονιακοί</w:t>
      </w:r>
      <w:proofErr w:type="spellEnd"/>
      <w:r>
        <w:rPr>
          <w:rFonts w:eastAsia="Times New Roman" w:cs="Times New Roman"/>
          <w:szCs w:val="24"/>
        </w:rPr>
        <w:t xml:space="preserve"> νόμοι ισχύουν. Κανένας αντεργατικός, αντιλαϊκός </w:t>
      </w:r>
      <w:proofErr w:type="spellStart"/>
      <w:r>
        <w:rPr>
          <w:rFonts w:eastAsia="Times New Roman" w:cs="Times New Roman"/>
          <w:szCs w:val="24"/>
        </w:rPr>
        <w:t>μνημονιακός</w:t>
      </w:r>
      <w:proofErr w:type="spellEnd"/>
      <w:r>
        <w:rPr>
          <w:rFonts w:eastAsia="Times New Roman" w:cs="Times New Roman"/>
          <w:szCs w:val="24"/>
        </w:rPr>
        <w:t xml:space="preserve"> νόμος δεν έχει αλλάξει. Σε ισχύ παραμένουν ακόμη τα </w:t>
      </w:r>
      <w:proofErr w:type="spellStart"/>
      <w:r>
        <w:rPr>
          <w:rFonts w:eastAsia="Times New Roman" w:cs="Times New Roman"/>
          <w:szCs w:val="24"/>
        </w:rPr>
        <w:t>προνομο</w:t>
      </w:r>
      <w:r>
        <w:rPr>
          <w:rFonts w:eastAsia="Times New Roman" w:cs="Times New Roman"/>
          <w:szCs w:val="24"/>
        </w:rPr>
        <w:t>θετημένα</w:t>
      </w:r>
      <w:proofErr w:type="spellEnd"/>
      <w:r>
        <w:rPr>
          <w:rFonts w:eastAsia="Times New Roman" w:cs="Times New Roman"/>
          <w:szCs w:val="24"/>
        </w:rPr>
        <w:t xml:space="preserve"> αντιλαϊκά μέτρα, για τη νέα μείωση των συντάξεων, για τη νέα μείωση του αφορολόγητου και πάνω από όλα σε ισχύ παραμένουν τα ματωμένα πρωτογενή πλεονάσματα μέχρι τουλάχιστον το 2060, τα οποία ακριβώς και σηματοδοτούν τον χαρακτήρα της αντιλαϊκής επ</w:t>
      </w:r>
      <w:r>
        <w:rPr>
          <w:rFonts w:eastAsia="Times New Roman" w:cs="Times New Roman"/>
          <w:szCs w:val="24"/>
        </w:rPr>
        <w:t>ίθεσης η οποία θα κλιμακωθεί, όπως επίσης και η ενι</w:t>
      </w:r>
      <w:r>
        <w:rPr>
          <w:rFonts w:eastAsia="Times New Roman" w:cs="Times New Roman"/>
          <w:szCs w:val="24"/>
        </w:rPr>
        <w:lastRenderedPageBreak/>
        <w:t xml:space="preserve">σχυμένη εποπτεία όσον αφορά το κατά πόσον η Κυβέρνηση εκπληρώνει τους στόχους και τις δεσμεύσεις. Άλλωστε, η χθεσινή δήλωση του κ. </w:t>
      </w:r>
      <w:proofErr w:type="spellStart"/>
      <w:r>
        <w:rPr>
          <w:rFonts w:eastAsia="Times New Roman" w:cs="Times New Roman"/>
          <w:szCs w:val="24"/>
        </w:rPr>
        <w:t>Ρέγκλινγκ</w:t>
      </w:r>
      <w:proofErr w:type="spellEnd"/>
      <w:r>
        <w:rPr>
          <w:rFonts w:eastAsia="Times New Roman" w:cs="Times New Roman"/>
          <w:szCs w:val="24"/>
        </w:rPr>
        <w:t xml:space="preserve"> δεν αφήνει κανένα απολύτως ενδοιασμό.</w:t>
      </w:r>
    </w:p>
    <w:p w14:paraId="349D4FFF"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Ο κύριος Πρωθυπουργός τι τ</w:t>
      </w:r>
      <w:r>
        <w:rPr>
          <w:rFonts w:eastAsia="Times New Roman" w:cs="Times New Roman"/>
          <w:szCs w:val="24"/>
        </w:rPr>
        <w:t>όνισε στη ΔΕΘ</w:t>
      </w:r>
      <w:r>
        <w:rPr>
          <w:rFonts w:eastAsia="Times New Roman" w:cs="Times New Roman"/>
          <w:szCs w:val="24"/>
        </w:rPr>
        <w:t xml:space="preserve"> -</w:t>
      </w:r>
      <w:r>
        <w:rPr>
          <w:rFonts w:eastAsia="Times New Roman" w:cs="Times New Roman"/>
          <w:szCs w:val="24"/>
        </w:rPr>
        <w:t>και όχι μόνο στη ΔΕΘ</w:t>
      </w:r>
      <w:r>
        <w:rPr>
          <w:rFonts w:eastAsia="Times New Roman" w:cs="Times New Roman"/>
          <w:szCs w:val="24"/>
        </w:rPr>
        <w:t>-</w:t>
      </w:r>
      <w:r>
        <w:rPr>
          <w:rFonts w:eastAsia="Times New Roman" w:cs="Times New Roman"/>
          <w:szCs w:val="24"/>
        </w:rPr>
        <w:t xml:space="preserve"> αλλά και σήμερα στο Ευρωπαϊκό Κοινοβούλιο; Ότι θα συνεχίσουμε και θα τηρήσουμε τις δεσμεύσεις και τις συμφωνίες</w:t>
      </w:r>
      <w:r>
        <w:rPr>
          <w:rFonts w:eastAsia="Times New Roman" w:cs="Times New Roman"/>
          <w:szCs w:val="24"/>
        </w:rPr>
        <w:t>,</w:t>
      </w:r>
      <w:r>
        <w:rPr>
          <w:rFonts w:eastAsia="Times New Roman" w:cs="Times New Roman"/>
          <w:szCs w:val="24"/>
        </w:rPr>
        <w:t xml:space="preserve"> τις οποίες έχουμε αναλάβει απέναντι στους δανειστές, την Ευρωπαϊκή Ένωση, το Διεθνές Νομισματικό Ταμείο και τους λοιπούς.</w:t>
      </w:r>
    </w:p>
    <w:p w14:paraId="349D5000"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Αυτές οι μεταρρυθμίσεις, οι καπιταλιστικές αναδιαρθρώσεις</w:t>
      </w:r>
      <w:r>
        <w:rPr>
          <w:rFonts w:eastAsia="Times New Roman" w:cs="Times New Roman"/>
          <w:szCs w:val="24"/>
        </w:rPr>
        <w:t>,</w:t>
      </w:r>
      <w:r>
        <w:rPr>
          <w:rFonts w:eastAsia="Times New Roman" w:cs="Times New Roman"/>
          <w:szCs w:val="24"/>
        </w:rPr>
        <w:t xml:space="preserve"> επί της ουσίας δεν κάνουν τίποτε άλλο</w:t>
      </w:r>
      <w:r>
        <w:rPr>
          <w:rFonts w:eastAsia="Times New Roman" w:cs="Times New Roman"/>
          <w:szCs w:val="24"/>
        </w:rPr>
        <w:t>,</w:t>
      </w:r>
      <w:r>
        <w:rPr>
          <w:rFonts w:eastAsia="Times New Roman" w:cs="Times New Roman"/>
          <w:szCs w:val="24"/>
        </w:rPr>
        <w:t xml:space="preserve"> παρά να δημιουργούν αυτό</w:t>
      </w:r>
      <w:r>
        <w:rPr>
          <w:rFonts w:eastAsia="Times New Roman" w:cs="Times New Roman"/>
          <w:szCs w:val="24"/>
        </w:rPr>
        <w:t>,</w:t>
      </w:r>
      <w:r>
        <w:rPr>
          <w:rFonts w:eastAsia="Times New Roman" w:cs="Times New Roman"/>
          <w:szCs w:val="24"/>
        </w:rPr>
        <w:t xml:space="preserve"> το οποίο </w:t>
      </w:r>
      <w:r>
        <w:rPr>
          <w:rFonts w:eastAsia="Times New Roman" w:cs="Times New Roman"/>
          <w:szCs w:val="24"/>
        </w:rPr>
        <w:t>τόνισε ο κύριος Πρωθυπουργός στη Διεθνή Έκθεση της Θεσσαλονίκης: ένα ακόμα πιο ευνοϊκό περιβάλλον για τους επιχειρηματικούς ομίλους. Τι σημαίνει ακόμα πιο ευνοϊκό επιχειρηματικό περιβάλλον; Ότι θα πρέπει να θωρακιστεί η ανταγωνιστικότητα των ελληνικών επιχ</w:t>
      </w:r>
      <w:r>
        <w:rPr>
          <w:rFonts w:eastAsia="Times New Roman" w:cs="Times New Roman"/>
          <w:szCs w:val="24"/>
        </w:rPr>
        <w:t>ειρήσεων. Πώς τη θωρακίζετε; Με φοροαπαλλαγές, μειώσεις της φορολογίας των επιχειρήσεων και μάλιστα</w:t>
      </w:r>
      <w:r>
        <w:rPr>
          <w:rFonts w:eastAsia="Times New Roman" w:cs="Times New Roman"/>
          <w:szCs w:val="24"/>
        </w:rPr>
        <w:t>,</w:t>
      </w:r>
      <w:r>
        <w:rPr>
          <w:rFonts w:eastAsia="Times New Roman" w:cs="Times New Roman"/>
          <w:szCs w:val="24"/>
        </w:rPr>
        <w:t xml:space="preserve"> με προκλητικό και σκανδαλώδη τρόπο, από το </w:t>
      </w:r>
      <w:proofErr w:type="spellStart"/>
      <w:r>
        <w:rPr>
          <w:rFonts w:eastAsia="Times New Roman" w:cs="Times New Roman"/>
          <w:szCs w:val="24"/>
        </w:rPr>
        <w:t>υπερπλεόνασμα</w:t>
      </w:r>
      <w:proofErr w:type="spellEnd"/>
      <w:r>
        <w:rPr>
          <w:rFonts w:eastAsia="Times New Roman" w:cs="Times New Roman"/>
          <w:szCs w:val="24"/>
        </w:rPr>
        <w:t xml:space="preserve"> –λέτε- των δημοσιονομικών εσόδων. </w:t>
      </w:r>
    </w:p>
    <w:p w14:paraId="349D5001"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Ποιοι καταβάλλουν αυτό το </w:t>
      </w:r>
      <w:proofErr w:type="spellStart"/>
      <w:r>
        <w:rPr>
          <w:rFonts w:eastAsia="Times New Roman" w:cs="Times New Roman"/>
          <w:szCs w:val="24"/>
        </w:rPr>
        <w:t>υπερπλεόνασμα</w:t>
      </w:r>
      <w:proofErr w:type="spellEnd"/>
      <w:r>
        <w:rPr>
          <w:rFonts w:eastAsia="Times New Roman" w:cs="Times New Roman"/>
          <w:szCs w:val="24"/>
        </w:rPr>
        <w:t>; Οι εργαζόμενοι, οι συν</w:t>
      </w:r>
      <w:r>
        <w:rPr>
          <w:rFonts w:eastAsia="Times New Roman" w:cs="Times New Roman"/>
          <w:szCs w:val="24"/>
        </w:rPr>
        <w:t>ταξιούχοι, τα λαϊκά στρώματα. Και κάνετε μια αναδιανομή από τους λιγότερο φτωχούς</w:t>
      </w:r>
      <w:r>
        <w:rPr>
          <w:rFonts w:eastAsia="Times New Roman" w:cs="Times New Roman"/>
          <w:szCs w:val="24"/>
        </w:rPr>
        <w:t>,</w:t>
      </w:r>
      <w:r>
        <w:rPr>
          <w:rFonts w:eastAsia="Times New Roman" w:cs="Times New Roman"/>
          <w:szCs w:val="24"/>
        </w:rPr>
        <w:t xml:space="preserve"> προς όφελος των πλουσίων, προς όφελος των κεφαλαιοκρατών, μέσα από αυτή τη </w:t>
      </w:r>
      <w:r>
        <w:rPr>
          <w:rFonts w:eastAsia="Times New Roman" w:cs="Times New Roman"/>
          <w:szCs w:val="24"/>
        </w:rPr>
        <w:lastRenderedPageBreak/>
        <w:t>διαδικασία. Μια τέτοια ταξική, βαθιά αντιλαϊκή πολιτική κάνετε, μέσα από τις επιδοτήσεις, τις αυξη</w:t>
      </w:r>
      <w:r>
        <w:rPr>
          <w:rFonts w:eastAsia="Times New Roman" w:cs="Times New Roman"/>
          <w:szCs w:val="24"/>
        </w:rPr>
        <w:t>μένες επιδοτήσεις που δίνετε στους επιχειρηματίες και στα επενδυτικά τους σχέδια -η τροπολογία στην οποία αναφέρθηκα πριν δεν χωράει καμ</w:t>
      </w:r>
      <w:r>
        <w:rPr>
          <w:rFonts w:eastAsia="Times New Roman" w:cs="Times New Roman"/>
          <w:szCs w:val="24"/>
        </w:rPr>
        <w:t>μ</w:t>
      </w:r>
      <w:r>
        <w:rPr>
          <w:rFonts w:eastAsia="Times New Roman" w:cs="Times New Roman"/>
          <w:szCs w:val="24"/>
        </w:rPr>
        <w:t xml:space="preserve">ία αμφισβήτηση- μέσα από τη δημιουργία και τη διαμόρφωση νέων πεδίων δράσης για το μεγάλο κεφάλαιο και το </w:t>
      </w:r>
      <w:proofErr w:type="spellStart"/>
      <w:r>
        <w:rPr>
          <w:rFonts w:eastAsia="Times New Roman" w:cs="Times New Roman"/>
          <w:szCs w:val="24"/>
        </w:rPr>
        <w:t>υπερσυσσωρευμ</w:t>
      </w:r>
      <w:r>
        <w:rPr>
          <w:rFonts w:eastAsia="Times New Roman" w:cs="Times New Roman"/>
          <w:szCs w:val="24"/>
        </w:rPr>
        <w:t>ένο</w:t>
      </w:r>
      <w:proofErr w:type="spellEnd"/>
      <w:r>
        <w:rPr>
          <w:rFonts w:eastAsia="Times New Roman" w:cs="Times New Roman"/>
          <w:szCs w:val="24"/>
        </w:rPr>
        <w:t xml:space="preserve"> κεφάλαιο</w:t>
      </w:r>
      <w:r>
        <w:rPr>
          <w:rFonts w:eastAsia="Times New Roman" w:cs="Times New Roman"/>
          <w:szCs w:val="24"/>
        </w:rPr>
        <w:t>,</w:t>
      </w:r>
      <w:r>
        <w:rPr>
          <w:rFonts w:eastAsia="Times New Roman" w:cs="Times New Roman"/>
          <w:szCs w:val="24"/>
        </w:rPr>
        <w:t xml:space="preserve"> το οποίο υπάρχει, μέσα από τις ιδιωτικοποιήσεις</w:t>
      </w:r>
      <w:r>
        <w:rPr>
          <w:rFonts w:eastAsia="Times New Roman" w:cs="Times New Roman"/>
          <w:szCs w:val="24"/>
        </w:rPr>
        <w:t>,</w:t>
      </w:r>
      <w:r>
        <w:rPr>
          <w:rFonts w:eastAsia="Times New Roman" w:cs="Times New Roman"/>
          <w:szCs w:val="24"/>
        </w:rPr>
        <w:t xml:space="preserve"> όπου βεβαίως πουλάτε πολύ φθηνά</w:t>
      </w:r>
      <w:r>
        <w:rPr>
          <w:rFonts w:eastAsia="Times New Roman" w:cs="Times New Roman"/>
          <w:szCs w:val="24"/>
        </w:rPr>
        <w:t>,</w:t>
      </w:r>
      <w:r>
        <w:rPr>
          <w:rFonts w:eastAsia="Times New Roman" w:cs="Times New Roman"/>
          <w:szCs w:val="24"/>
        </w:rPr>
        <w:t xml:space="preserve"> για να μπορέσει ακριβώς να διασφαλιστεί και να θωρακιστεί η κερδοφορία.</w:t>
      </w:r>
    </w:p>
    <w:p w14:paraId="349D5002" w14:textId="77777777" w:rsidR="00AA5F14" w:rsidRDefault="00642151">
      <w:pPr>
        <w:spacing w:line="600" w:lineRule="auto"/>
        <w:ind w:firstLine="720"/>
        <w:jc w:val="both"/>
        <w:rPr>
          <w:rFonts w:eastAsia="Times New Roman"/>
          <w:szCs w:val="24"/>
        </w:rPr>
      </w:pPr>
      <w:r>
        <w:rPr>
          <w:rFonts w:eastAsia="Times New Roman"/>
          <w:szCs w:val="24"/>
        </w:rPr>
        <w:t>Ο βασικός,</w:t>
      </w:r>
      <w:r>
        <w:rPr>
          <w:rFonts w:eastAsia="Times New Roman"/>
          <w:szCs w:val="24"/>
        </w:rPr>
        <w:t xml:space="preserve"> </w:t>
      </w:r>
      <w:r>
        <w:rPr>
          <w:rFonts w:eastAsia="Times New Roman"/>
          <w:szCs w:val="24"/>
        </w:rPr>
        <w:t xml:space="preserve">παράγοντας </w:t>
      </w:r>
      <w:r>
        <w:rPr>
          <w:rFonts w:eastAsia="Times New Roman"/>
          <w:szCs w:val="24"/>
        </w:rPr>
        <w:t xml:space="preserve">όμως, </w:t>
      </w:r>
      <w:r>
        <w:rPr>
          <w:rFonts w:eastAsia="Times New Roman"/>
          <w:szCs w:val="24"/>
        </w:rPr>
        <w:t xml:space="preserve">θωράκισης της ανταγωνιστικότητας των επιχειρηματικών ομίλων </w:t>
      </w:r>
      <w:r>
        <w:rPr>
          <w:rFonts w:eastAsia="Times New Roman"/>
          <w:szCs w:val="24"/>
        </w:rPr>
        <w:t xml:space="preserve">είναι η αύξηση της εκμετάλλευσης των εργαζόμενων. Κι αυτά τα οποία λέει ο Πρωθυπουργός περί ανάκτησης της εργασίας αποτελούν «άδειο πουκάμισο» και μια τεράστια κοροϊδία για την ίδια την εργατική τάξη. </w:t>
      </w:r>
    </w:p>
    <w:p w14:paraId="349D5003" w14:textId="77777777" w:rsidR="00AA5F14" w:rsidRDefault="00642151">
      <w:pPr>
        <w:spacing w:line="600" w:lineRule="auto"/>
        <w:ind w:firstLine="720"/>
        <w:jc w:val="both"/>
        <w:rPr>
          <w:rFonts w:eastAsia="Times New Roman"/>
          <w:szCs w:val="24"/>
        </w:rPr>
      </w:pPr>
      <w:r>
        <w:rPr>
          <w:rFonts w:eastAsia="Times New Roman"/>
          <w:szCs w:val="24"/>
        </w:rPr>
        <w:t>Γιατί αποτελούν «άδειο πουκάμισο»; Γιατί έχετε διατηρή</w:t>
      </w:r>
      <w:r>
        <w:rPr>
          <w:rFonts w:eastAsia="Times New Roman"/>
          <w:szCs w:val="24"/>
        </w:rPr>
        <w:t>σει και διατηρείτε όλο το αντεργατικό πλαίσιο</w:t>
      </w:r>
      <w:r>
        <w:rPr>
          <w:rFonts w:eastAsia="Times New Roman"/>
          <w:szCs w:val="24"/>
        </w:rPr>
        <w:t>,</w:t>
      </w:r>
      <w:r>
        <w:rPr>
          <w:rFonts w:eastAsia="Times New Roman"/>
          <w:szCs w:val="24"/>
        </w:rPr>
        <w:t xml:space="preserve"> το οποίο διαμόρφωσε η Νέα Δημοκρατία με το ΠΑΣΟΚ –όλο, δεν αλλάξατε τίποτε- το οποίο διαμόρφωσε συνθήκες εργασιακής ζούγκλας, ενίσχυσε ακόμη περισσότερο την εργοδοτική αυθαιρεσία και τρομοκρατία στους χώρους δ</w:t>
      </w:r>
      <w:r>
        <w:rPr>
          <w:rFonts w:eastAsia="Times New Roman"/>
          <w:szCs w:val="24"/>
        </w:rPr>
        <w:t xml:space="preserve">ουλειάς. Και όπου όλα αυτά δεν χτυπάνε το εργατικό κίνημα, υπάρχει ο </w:t>
      </w:r>
      <w:proofErr w:type="spellStart"/>
      <w:r>
        <w:rPr>
          <w:rFonts w:eastAsia="Times New Roman"/>
          <w:szCs w:val="24"/>
        </w:rPr>
        <w:t>πέλεκυς</w:t>
      </w:r>
      <w:proofErr w:type="spellEnd"/>
      <w:r>
        <w:rPr>
          <w:rFonts w:eastAsia="Times New Roman"/>
          <w:szCs w:val="24"/>
        </w:rPr>
        <w:t xml:space="preserve"> της </w:t>
      </w:r>
      <w:r>
        <w:rPr>
          <w:rFonts w:eastAsia="Times New Roman"/>
          <w:szCs w:val="24"/>
        </w:rPr>
        <w:t>δ</w:t>
      </w:r>
      <w:r>
        <w:rPr>
          <w:rFonts w:eastAsia="Times New Roman"/>
          <w:szCs w:val="24"/>
        </w:rPr>
        <w:t xml:space="preserve">ικαιοσύνης. Κάθε απεργία ή σχεδόν κάθε απεργία κηρύσσεται παράνομη και καταχρηστική. </w:t>
      </w:r>
    </w:p>
    <w:p w14:paraId="349D5004" w14:textId="77777777" w:rsidR="00AA5F14" w:rsidRDefault="00642151">
      <w:pPr>
        <w:spacing w:line="600" w:lineRule="auto"/>
        <w:ind w:firstLine="720"/>
        <w:jc w:val="both"/>
        <w:rPr>
          <w:rFonts w:eastAsia="Times New Roman"/>
          <w:szCs w:val="24"/>
        </w:rPr>
      </w:pPr>
      <w:r>
        <w:rPr>
          <w:rFonts w:eastAsia="Times New Roman"/>
          <w:szCs w:val="24"/>
        </w:rPr>
        <w:lastRenderedPageBreak/>
        <w:t>Και όχι μόνο διατηρήσατε αυτό το συγκεκριμένο αντεργατικό νομικό πλαίσιο, αλλά το ενισχύ</w:t>
      </w:r>
      <w:r>
        <w:rPr>
          <w:rFonts w:eastAsia="Times New Roman"/>
          <w:szCs w:val="24"/>
        </w:rPr>
        <w:t>σατε περαιτέρω. Πώς το ενισχύσατε; Το ενισχύσατε, πρώτον, μέσα από τις αντιδραστικές ανατροπές στο ασφαλιστικό σύστημα, όπου επί της ουσίας καταργήσατε τον κοινωνικό χαρακτήρα της ασφάλισης, και, δεύτερον, μέσα από τα μεγαλύτερα εμπόδια που βάζετε στην κήρ</w:t>
      </w:r>
      <w:r>
        <w:rPr>
          <w:rFonts w:eastAsia="Times New Roman"/>
          <w:szCs w:val="24"/>
        </w:rPr>
        <w:t xml:space="preserve">υξη της απεργίας. Να, λοιπόν, πώς θωρακίζετε ακόμη περισσότερο τους επιχειρηματικούς ομίλους! </w:t>
      </w:r>
    </w:p>
    <w:p w14:paraId="349D5005" w14:textId="77777777" w:rsidR="00AA5F14" w:rsidRDefault="00642151">
      <w:pPr>
        <w:spacing w:line="600" w:lineRule="auto"/>
        <w:ind w:firstLine="720"/>
        <w:jc w:val="both"/>
        <w:rPr>
          <w:rFonts w:eastAsia="Times New Roman"/>
          <w:szCs w:val="24"/>
        </w:rPr>
      </w:pPr>
      <w:r>
        <w:rPr>
          <w:rFonts w:eastAsia="Times New Roman"/>
          <w:szCs w:val="24"/>
        </w:rPr>
        <w:t xml:space="preserve">Και τώρα, </w:t>
      </w:r>
      <w:proofErr w:type="spellStart"/>
      <w:r>
        <w:rPr>
          <w:rFonts w:eastAsia="Times New Roman"/>
          <w:szCs w:val="24"/>
        </w:rPr>
        <w:t>ότανέχετε</w:t>
      </w:r>
      <w:proofErr w:type="spellEnd"/>
      <w:r>
        <w:rPr>
          <w:rFonts w:eastAsia="Times New Roman"/>
          <w:szCs w:val="24"/>
        </w:rPr>
        <w:t xml:space="preserve"> κάνει δικό σας, έχετε υιοθετήσει τον «νόμο </w:t>
      </w:r>
      <w:proofErr w:type="spellStart"/>
      <w:r>
        <w:rPr>
          <w:rFonts w:eastAsia="Times New Roman"/>
          <w:szCs w:val="24"/>
        </w:rPr>
        <w:t>Βρούτση</w:t>
      </w:r>
      <w:proofErr w:type="spellEnd"/>
      <w:r>
        <w:rPr>
          <w:rFonts w:eastAsia="Times New Roman"/>
          <w:szCs w:val="24"/>
        </w:rPr>
        <w:t>», που αποτελεί το απαύγασμα των αντεργατικών νόμων, -δεν υπάρχει πιο αντεργατικό μέτρο από</w:t>
      </w:r>
      <w:r>
        <w:rPr>
          <w:rFonts w:eastAsia="Times New Roman"/>
          <w:szCs w:val="24"/>
        </w:rPr>
        <w:t xml:space="preserve"> τον «νόμο </w:t>
      </w:r>
      <w:proofErr w:type="spellStart"/>
      <w:r>
        <w:rPr>
          <w:rFonts w:eastAsia="Times New Roman"/>
          <w:szCs w:val="24"/>
        </w:rPr>
        <w:t>Βρούτση</w:t>
      </w:r>
      <w:proofErr w:type="spellEnd"/>
      <w:r>
        <w:rPr>
          <w:rFonts w:eastAsia="Times New Roman"/>
          <w:szCs w:val="24"/>
        </w:rPr>
        <w:t>»- τι λέτε; Λέτε ότι θα καθορίζεται με κυβερνητική απόφαση</w:t>
      </w:r>
      <w:r w:rsidRPr="00744CE0">
        <w:rPr>
          <w:rFonts w:eastAsia="Times New Roman"/>
          <w:szCs w:val="24"/>
        </w:rPr>
        <w:t xml:space="preserve"> </w:t>
      </w:r>
      <w:r>
        <w:rPr>
          <w:rFonts w:eastAsia="Times New Roman"/>
          <w:szCs w:val="24"/>
        </w:rPr>
        <w:t>ο κατώτερος μισθός. Άρα, τη διαπραγμάτευση</w:t>
      </w:r>
      <w:r>
        <w:rPr>
          <w:rFonts w:eastAsia="Times New Roman"/>
          <w:szCs w:val="24"/>
        </w:rPr>
        <w:t>,</w:t>
      </w:r>
      <w:r>
        <w:rPr>
          <w:rFonts w:eastAsia="Times New Roman"/>
          <w:szCs w:val="24"/>
        </w:rPr>
        <w:t xml:space="preserve"> η οποία έρχεται ανάμεσα στους εργαζόμενους και στους εργοδότες, που είναι αποτέλεσμα σκληρής διαπάλης, ταξικής και αγωνιστικής δράσης τ</w:t>
      </w:r>
      <w:r>
        <w:rPr>
          <w:rFonts w:eastAsia="Times New Roman"/>
          <w:szCs w:val="24"/>
        </w:rPr>
        <w:t xml:space="preserve">ων εργαζόμενων για τον καθορισμό του κατώτερου μισθού, την πετάτε στο καλάθι των </w:t>
      </w:r>
      <w:proofErr w:type="spellStart"/>
      <w:r>
        <w:rPr>
          <w:rFonts w:eastAsia="Times New Roman"/>
          <w:szCs w:val="24"/>
        </w:rPr>
        <w:t>αχρήστων</w:t>
      </w:r>
      <w:proofErr w:type="spellEnd"/>
      <w:r>
        <w:rPr>
          <w:rFonts w:eastAsia="Times New Roman"/>
          <w:szCs w:val="24"/>
        </w:rPr>
        <w:t xml:space="preserve">. </w:t>
      </w:r>
    </w:p>
    <w:p w14:paraId="349D5006" w14:textId="77777777" w:rsidR="00AA5F14" w:rsidRDefault="00642151">
      <w:pPr>
        <w:spacing w:line="600" w:lineRule="auto"/>
        <w:ind w:firstLine="720"/>
        <w:jc w:val="both"/>
        <w:rPr>
          <w:rFonts w:eastAsia="Times New Roman"/>
          <w:szCs w:val="24"/>
        </w:rPr>
      </w:pPr>
      <w:r>
        <w:rPr>
          <w:rFonts w:eastAsia="Times New Roman"/>
          <w:szCs w:val="24"/>
        </w:rPr>
        <w:t>Η Κυβέρνηση</w:t>
      </w:r>
      <w:r>
        <w:rPr>
          <w:rFonts w:eastAsia="Times New Roman"/>
          <w:szCs w:val="24"/>
        </w:rPr>
        <w:t>,</w:t>
      </w:r>
      <w:r>
        <w:rPr>
          <w:rFonts w:eastAsia="Times New Roman"/>
          <w:szCs w:val="24"/>
        </w:rPr>
        <w:t xml:space="preserve"> με κριτήρια συγκεκριμένα</w:t>
      </w:r>
      <w:r>
        <w:rPr>
          <w:rFonts w:eastAsia="Times New Roman"/>
          <w:szCs w:val="24"/>
        </w:rPr>
        <w:t>,</w:t>
      </w:r>
      <w:r>
        <w:rPr>
          <w:rFonts w:eastAsia="Times New Roman"/>
          <w:szCs w:val="24"/>
        </w:rPr>
        <w:t xml:space="preserve"> θα καθορίζει τον κατώτερο μισθό. Ποια θα είναι αυτά τα κριτήρια; Πρώτον, διασφάλιση της ανταγωνιστικότητας, άρα της καπιταλισ</w:t>
      </w:r>
      <w:r>
        <w:rPr>
          <w:rFonts w:eastAsia="Times New Roman"/>
          <w:szCs w:val="24"/>
        </w:rPr>
        <w:t>τικής κερδοφορίας και, δεύτερον, επίπεδο ανεργίας. Όσο πιο ψηλά είναι η ανεργία</w:t>
      </w:r>
      <w:r>
        <w:rPr>
          <w:rFonts w:eastAsia="Times New Roman"/>
          <w:szCs w:val="24"/>
        </w:rPr>
        <w:t>,</w:t>
      </w:r>
      <w:r>
        <w:rPr>
          <w:rFonts w:eastAsia="Times New Roman"/>
          <w:szCs w:val="24"/>
        </w:rPr>
        <w:t xml:space="preserve"> τόσο χαμηλότεροι οι μισθοί, λες και φταίνε οι μισθοί για τους ανέργους, αθωώνοντας έτσι τους εργοδότες</w:t>
      </w:r>
      <w:r>
        <w:rPr>
          <w:rFonts w:eastAsia="Times New Roman"/>
          <w:szCs w:val="24"/>
        </w:rPr>
        <w:t>,</w:t>
      </w:r>
      <w:r>
        <w:rPr>
          <w:rFonts w:eastAsia="Times New Roman"/>
          <w:szCs w:val="24"/>
        </w:rPr>
        <w:t xml:space="preserve"> που επί της ουσίας</w:t>
      </w:r>
      <w:r>
        <w:rPr>
          <w:rFonts w:eastAsia="Times New Roman"/>
          <w:szCs w:val="24"/>
        </w:rPr>
        <w:t>,</w:t>
      </w:r>
      <w:r>
        <w:rPr>
          <w:rFonts w:eastAsia="Times New Roman"/>
          <w:szCs w:val="24"/>
        </w:rPr>
        <w:t xml:space="preserve"> είναι δικές τους επιλογές να κλείνουν τις επιχειρήσ</w:t>
      </w:r>
      <w:r>
        <w:rPr>
          <w:rFonts w:eastAsia="Times New Roman"/>
          <w:szCs w:val="24"/>
        </w:rPr>
        <w:t xml:space="preserve">εις και να τις μεταφέρουν αλλού για να κερδίζουν. Με αυτόν </w:t>
      </w:r>
      <w:r>
        <w:rPr>
          <w:rFonts w:eastAsia="Times New Roman"/>
          <w:szCs w:val="24"/>
        </w:rPr>
        <w:lastRenderedPageBreak/>
        <w:t xml:space="preserve">τον τρόπο, επί της ουσίας, συκοφαντείτε το εργατικό κίνημα, όταν ζητά αυξήσεις των μισθών.  </w:t>
      </w:r>
    </w:p>
    <w:p w14:paraId="349D5007" w14:textId="77777777" w:rsidR="00AA5F14" w:rsidRDefault="00642151">
      <w:pPr>
        <w:spacing w:line="600" w:lineRule="auto"/>
        <w:ind w:firstLine="720"/>
        <w:jc w:val="both"/>
        <w:rPr>
          <w:rFonts w:eastAsia="Times New Roman"/>
          <w:szCs w:val="24"/>
        </w:rPr>
      </w:pPr>
      <w:r>
        <w:rPr>
          <w:rFonts w:eastAsia="Times New Roman"/>
          <w:szCs w:val="24"/>
        </w:rPr>
        <w:t>Έτσι, λοιπόν, όποιες προσαρμογές και αν κάνετε στον κατώτερο μισθό από 1-1-2019 -ήδη σπεύσατε να δηλώσετ</w:t>
      </w:r>
      <w:r>
        <w:rPr>
          <w:rFonts w:eastAsia="Times New Roman"/>
          <w:szCs w:val="24"/>
        </w:rPr>
        <w:t>ε, για να μην τρομάξετε τους εργοδότες, ότι θα μειώσετε ταυτόχρονα τις ασφαλιστικές εισφορές για τους νέους εργαζόμενους, 50% και 100% για δύο χρόνια- από τη μία τσέπη, υποτίθεται, θα δώσουν, αλλά από την άλλη θα πάρουν περισσότερα. Είναι άμεση στήριξη της</w:t>
      </w:r>
      <w:r>
        <w:rPr>
          <w:rFonts w:eastAsia="Times New Roman"/>
          <w:szCs w:val="24"/>
        </w:rPr>
        <w:t xml:space="preserve"> επιχειρηματικής δράσης. </w:t>
      </w:r>
    </w:p>
    <w:p w14:paraId="349D5008" w14:textId="77777777" w:rsidR="00AA5F14" w:rsidRDefault="00642151">
      <w:pPr>
        <w:spacing w:line="600" w:lineRule="auto"/>
        <w:ind w:firstLine="720"/>
        <w:jc w:val="both"/>
        <w:rPr>
          <w:rFonts w:eastAsia="Times New Roman"/>
          <w:szCs w:val="24"/>
        </w:rPr>
      </w:pPr>
      <w:r>
        <w:rPr>
          <w:rFonts w:eastAsia="Times New Roman"/>
          <w:szCs w:val="24"/>
        </w:rPr>
        <w:t xml:space="preserve">Το ίδιο έχει να κάνει και με τις κλαδικές συμβάσεις. Η περίφημη </w:t>
      </w:r>
      <w:proofErr w:type="spellStart"/>
      <w:r>
        <w:rPr>
          <w:rFonts w:eastAsia="Times New Roman"/>
          <w:szCs w:val="24"/>
        </w:rPr>
        <w:t>επεκτατικότητα</w:t>
      </w:r>
      <w:proofErr w:type="spellEnd"/>
      <w:r>
        <w:rPr>
          <w:rFonts w:eastAsia="Times New Roman"/>
          <w:szCs w:val="24"/>
        </w:rPr>
        <w:t xml:space="preserve"> των κλαδικών συμβάσεων, όταν η μεγάλη πλειοψηφία των κλάδων έχει κλαδικές συμβάσεις. Γιατί δεν έχει; Γιατί είναι δημιούργημα του νομοθετικού πλαισίου</w:t>
      </w:r>
      <w:r>
        <w:rPr>
          <w:rFonts w:eastAsia="Times New Roman"/>
          <w:szCs w:val="24"/>
        </w:rPr>
        <w:t>,</w:t>
      </w:r>
      <w:r>
        <w:rPr>
          <w:rFonts w:eastAsia="Times New Roman"/>
          <w:szCs w:val="24"/>
        </w:rPr>
        <w:t xml:space="preserve"> που το αφήνετε ανέπαφο και όταν οι εργοδότες δεν προσέρχονται στις συζητήσεις. Δεύτερον, όταν επαφίεται στην καλή διάθεση των εργοδοτών, αν καταθέσουν οι εργοδότες μητρώο, για να φανεί το 50% συν ένα. Γιατί αν δεν έχει το 50% συν ένα, δεν επεκτείνεται. </w:t>
      </w:r>
    </w:p>
    <w:p w14:paraId="349D5009" w14:textId="77777777" w:rsidR="00AA5F14" w:rsidRDefault="00642151">
      <w:pPr>
        <w:spacing w:line="600" w:lineRule="auto"/>
        <w:ind w:firstLine="720"/>
        <w:jc w:val="both"/>
        <w:rPr>
          <w:rFonts w:eastAsia="Times New Roman"/>
          <w:szCs w:val="24"/>
        </w:rPr>
      </w:pPr>
      <w:r>
        <w:rPr>
          <w:rFonts w:eastAsia="Times New Roman"/>
          <w:szCs w:val="24"/>
        </w:rPr>
        <w:t>Α</w:t>
      </w:r>
      <w:r>
        <w:rPr>
          <w:rFonts w:eastAsia="Times New Roman"/>
          <w:szCs w:val="24"/>
        </w:rPr>
        <w:t xml:space="preserve">πό την άλλη μεριά, όμως, είναι γνωστό ότι όποιες κλαδικές συμβάσεις υπάρχουν -με κορυφαίο το παράδειγμα του τουρισμού, όπου υπάρχει κλαδική σύμβαση και δεν εφαρμόζεται παρά σε ελάχιστα ξενοδοχεία- τι είναι; Δεν καλύπτουν όλους </w:t>
      </w:r>
      <w:r>
        <w:rPr>
          <w:rFonts w:eastAsia="Times New Roman"/>
          <w:szCs w:val="24"/>
        </w:rPr>
        <w:t>αυτούς,</w:t>
      </w:r>
      <w:r>
        <w:rPr>
          <w:rFonts w:eastAsia="Times New Roman"/>
          <w:szCs w:val="24"/>
        </w:rPr>
        <w:t xml:space="preserve"> οι οποίοι είναι εποχι</w:t>
      </w:r>
      <w:r>
        <w:rPr>
          <w:rFonts w:eastAsia="Times New Roman"/>
          <w:szCs w:val="24"/>
        </w:rPr>
        <w:t xml:space="preserve">κά, ευκαιριακά εργαζόμενοι με την ευέλικτη </w:t>
      </w:r>
      <w:r>
        <w:rPr>
          <w:rFonts w:eastAsia="Times New Roman"/>
          <w:szCs w:val="24"/>
        </w:rPr>
        <w:lastRenderedPageBreak/>
        <w:t xml:space="preserve">μορφή εργασίας. Στον τουρισμό υπάρχουν δεκατέσσερις διαφορετικές συμβάσεις εργασίας. Αποτελεί το εργαστήρι της ευελιξίας στην αγορά εργασίας και κάθε τόσο η φαντασία τους οργιάζει. </w:t>
      </w:r>
    </w:p>
    <w:p w14:paraId="349D500A" w14:textId="77777777" w:rsidR="00AA5F14" w:rsidRDefault="00642151">
      <w:pPr>
        <w:spacing w:line="600" w:lineRule="auto"/>
        <w:ind w:firstLine="720"/>
        <w:jc w:val="both"/>
        <w:rPr>
          <w:rFonts w:eastAsia="Times New Roman"/>
          <w:szCs w:val="24"/>
        </w:rPr>
      </w:pPr>
      <w:r>
        <w:rPr>
          <w:rFonts w:eastAsia="Times New Roman"/>
          <w:szCs w:val="24"/>
        </w:rPr>
        <w:t>Άρα, λοιπόν, δεν καλύπτονται ού</w:t>
      </w:r>
      <w:r>
        <w:rPr>
          <w:rFonts w:eastAsia="Times New Roman"/>
          <w:szCs w:val="24"/>
        </w:rPr>
        <w:t>τε οι μερικά απασχολούμενοι ούτε οι απασχολούμενοι με διάφορες ευέλικτες μορφές απασχόλησης ούτε οι συμβασιούχοι χρόνου-έργου ούτε πολύ περισσότερο</w:t>
      </w:r>
      <w:r>
        <w:rPr>
          <w:rFonts w:eastAsia="Times New Roman"/>
          <w:szCs w:val="24"/>
        </w:rPr>
        <w:t>,</w:t>
      </w:r>
      <w:r>
        <w:rPr>
          <w:rFonts w:eastAsia="Times New Roman"/>
          <w:szCs w:val="24"/>
        </w:rPr>
        <w:t xml:space="preserve"> οι ενοικιαζόμενοι εργαζόμενοι, που όλες αυτές οι κατηγορίες αποτελούν ένα πολύ μεγάλο κομμάτι του εργατικού</w:t>
      </w:r>
      <w:r>
        <w:rPr>
          <w:rFonts w:eastAsia="Times New Roman"/>
          <w:szCs w:val="24"/>
        </w:rPr>
        <w:t xml:space="preserve"> δυναμικού. Ούτε από τον κατώτερο μισθό καλύπτονται ούτε από την κλαδική σύμβαση καλύπτονται. Όταν, για παράδειγμα, το 50% των νέων εργαζόμενων είναι μερικά απασχολούμενοι και αμείβονται τον με 378 ευρώ</w:t>
      </w:r>
      <w:r>
        <w:rPr>
          <w:rFonts w:eastAsia="Times New Roman"/>
          <w:szCs w:val="24"/>
        </w:rPr>
        <w:t xml:space="preserve"> το μήνα</w:t>
      </w:r>
      <w:r>
        <w:rPr>
          <w:rFonts w:eastAsia="Times New Roman"/>
          <w:szCs w:val="24"/>
        </w:rPr>
        <w:t>, μεικτά. Αυτή είναι η πραγματικότητα</w:t>
      </w:r>
      <w:r>
        <w:rPr>
          <w:rFonts w:eastAsia="Times New Roman"/>
          <w:szCs w:val="24"/>
        </w:rPr>
        <w:t>,</w:t>
      </w:r>
      <w:r>
        <w:rPr>
          <w:rFonts w:eastAsia="Times New Roman"/>
          <w:szCs w:val="24"/>
        </w:rPr>
        <w:t xml:space="preserve"> την οπο</w:t>
      </w:r>
      <w:r>
        <w:rPr>
          <w:rFonts w:eastAsia="Times New Roman"/>
          <w:szCs w:val="24"/>
        </w:rPr>
        <w:t xml:space="preserve">ία βιώνουν. </w:t>
      </w:r>
    </w:p>
    <w:p w14:paraId="349D500B" w14:textId="77777777" w:rsidR="00AA5F14" w:rsidRDefault="00642151">
      <w:pPr>
        <w:spacing w:line="600" w:lineRule="auto"/>
        <w:ind w:firstLine="720"/>
        <w:jc w:val="both"/>
        <w:rPr>
          <w:rFonts w:eastAsia="Times New Roman"/>
          <w:szCs w:val="24"/>
        </w:rPr>
      </w:pPr>
      <w:r>
        <w:rPr>
          <w:rFonts w:eastAsia="Times New Roman"/>
          <w:szCs w:val="24"/>
        </w:rPr>
        <w:t>Από αυτή την άποψη, λοιπόν, είναι φανερό ότι με την επίθεση</w:t>
      </w:r>
      <w:r>
        <w:rPr>
          <w:rFonts w:eastAsia="Times New Roman"/>
          <w:szCs w:val="24"/>
        </w:rPr>
        <w:t>,</w:t>
      </w:r>
      <w:r>
        <w:rPr>
          <w:rFonts w:eastAsia="Times New Roman"/>
          <w:szCs w:val="24"/>
        </w:rPr>
        <w:t xml:space="preserve"> την οποία κάνετε απέναντι στην εργατική τάξη θέλετε να θωρακίσετε και την ανταγωνιστικότητά των επιχειρηματικών ομίλων. Ο μόνος τρόπος και για την καπιταλιστική ανάπτυξη και για τη θ</w:t>
      </w:r>
      <w:r>
        <w:rPr>
          <w:rFonts w:eastAsia="Times New Roman"/>
          <w:szCs w:val="24"/>
        </w:rPr>
        <w:t xml:space="preserve">ωράκιση είναι να υπάρχει ένα </w:t>
      </w:r>
      <w:proofErr w:type="spellStart"/>
      <w:r>
        <w:rPr>
          <w:rFonts w:eastAsia="Times New Roman"/>
          <w:szCs w:val="24"/>
        </w:rPr>
        <w:t>προαπαιτούμενο</w:t>
      </w:r>
      <w:proofErr w:type="spellEnd"/>
      <w:r>
        <w:rPr>
          <w:rFonts w:eastAsia="Times New Roman"/>
          <w:szCs w:val="24"/>
        </w:rPr>
        <w:t xml:space="preserve">. </w:t>
      </w:r>
    </w:p>
    <w:p w14:paraId="349D500C"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Ποιο είναι το ένα και μοναδικό, βασικό </w:t>
      </w:r>
      <w:proofErr w:type="spellStart"/>
      <w:r>
        <w:rPr>
          <w:rFonts w:eastAsia="Times New Roman" w:cs="Times New Roman"/>
          <w:szCs w:val="24"/>
        </w:rPr>
        <w:t>προαπαιτούμενο</w:t>
      </w:r>
      <w:proofErr w:type="spellEnd"/>
      <w:r>
        <w:rPr>
          <w:rFonts w:eastAsia="Times New Roman" w:cs="Times New Roman"/>
          <w:szCs w:val="24"/>
        </w:rPr>
        <w:t>; Ένα φθηνό, ευέλικτο, αναλώσιμο εργατικό δυναμικό, χωρίς δικαιώματα. Για να είμαστε καθαροί, η όποια βελτίωση της θέσης της εργατικής τάξης, η όποια ανάκτησ</w:t>
      </w:r>
      <w:r>
        <w:rPr>
          <w:rFonts w:eastAsia="Times New Roman" w:cs="Times New Roman"/>
          <w:szCs w:val="24"/>
        </w:rPr>
        <w:t xml:space="preserve">η των απωλειών </w:t>
      </w:r>
      <w:r>
        <w:rPr>
          <w:rFonts w:eastAsia="Times New Roman" w:cs="Times New Roman"/>
          <w:szCs w:val="24"/>
        </w:rPr>
        <w:lastRenderedPageBreak/>
        <w:t>δεν θα προέλθει από κα</w:t>
      </w:r>
      <w:r>
        <w:rPr>
          <w:rFonts w:eastAsia="Times New Roman" w:cs="Times New Roman"/>
          <w:szCs w:val="24"/>
        </w:rPr>
        <w:t>μ</w:t>
      </w:r>
      <w:r>
        <w:rPr>
          <w:rFonts w:eastAsia="Times New Roman" w:cs="Times New Roman"/>
          <w:szCs w:val="24"/>
        </w:rPr>
        <w:t>μία καλή διάθεση της Κυβέρνησης, της όποιας κυβέρνησης, αλλά θα προέλθει μόνο μέσα από τη δική τους πάλη, από την κλιμάκωση των αγώνων, από την ενίσχυση του ταξικού προσανατολισμού, βάζοντας στο επίκεντρο τον πραγματικ</w:t>
      </w:r>
      <w:r>
        <w:rPr>
          <w:rFonts w:eastAsia="Times New Roman" w:cs="Times New Roman"/>
          <w:szCs w:val="24"/>
        </w:rPr>
        <w:t>ό αντίπαλο.</w:t>
      </w:r>
    </w:p>
    <w:p w14:paraId="349D500D"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Γιατί, όπως είπα και στην αρχή, όσο περισσότερο μοιάζετε μεταξύ </w:t>
      </w:r>
      <w:r>
        <w:rPr>
          <w:rFonts w:eastAsia="Times New Roman" w:cs="Times New Roman"/>
          <w:szCs w:val="24"/>
        </w:rPr>
        <w:t>σας,</w:t>
      </w:r>
      <w:r>
        <w:rPr>
          <w:rFonts w:eastAsia="Times New Roman" w:cs="Times New Roman"/>
          <w:szCs w:val="24"/>
        </w:rPr>
        <w:t xml:space="preserve"> τόσο περισσότερο θα φωνάζετε και θα τσακώνεστε. Από τη μία μεριά η Νέα Δημοκρατία βγάζει όλο της το μίσος απέναντι στην εργατική τάξη, απέναντι στα δικαιώματα των εργαζόμενων,</w:t>
      </w:r>
      <w:r>
        <w:rPr>
          <w:rFonts w:eastAsia="Times New Roman" w:cs="Times New Roman"/>
          <w:szCs w:val="24"/>
        </w:rPr>
        <w:t xml:space="preserve"> απέναντι στις διεκδικήσεις της εργατικής τάξης. Ακολουθεί, βεβαίως, και το ΠΑΣΟΚ σε αυτήν την κατηφόρα. Τι θέλει να κάνει; Θέλει, βεβαίως, σε συνδυασμό με τη δική σας προπαγάνδα να μειώσει τις απαιτήσεις της εργατικής τάξης, να καλεί τους εργαζόμενους και</w:t>
      </w:r>
      <w:r>
        <w:rPr>
          <w:rFonts w:eastAsia="Times New Roman" w:cs="Times New Roman"/>
          <w:szCs w:val="24"/>
        </w:rPr>
        <w:t xml:space="preserve"> τα λαϊκά στρώματα να βολεύονται με τα διάφορα ψίχουλα, να μην διεκδικούν, να μην απαιτούν. Γι’ αυτό ακριβώς και συκοφαντείτε το εργατικό κίνημα.</w:t>
      </w:r>
    </w:p>
    <w:p w14:paraId="349D500E"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Δεύτερον, είναι μια βολική για εσάς αντιπαράθεση. Και οι χαρακτηρισμοί περί χούντας κ.λπ. καλό σας κάνουν και </w:t>
      </w:r>
      <w:r>
        <w:rPr>
          <w:rFonts w:eastAsia="Times New Roman" w:cs="Times New Roman"/>
          <w:szCs w:val="24"/>
        </w:rPr>
        <w:t>σας δίνουν χαρακτηριστικά</w:t>
      </w:r>
      <w:r>
        <w:rPr>
          <w:rFonts w:eastAsia="Times New Roman" w:cs="Times New Roman"/>
          <w:szCs w:val="24"/>
        </w:rPr>
        <w:t>,</w:t>
      </w:r>
      <w:r>
        <w:rPr>
          <w:rFonts w:eastAsia="Times New Roman" w:cs="Times New Roman"/>
          <w:szCs w:val="24"/>
        </w:rPr>
        <w:t xml:space="preserve"> τα οποία δεν έχετε. Όπως, για παράδειγμα, ότι είστε κομμουνιστές. Εάν είναι δυνατόν! Εσείς έχετε διακόψει με τον κομμουνισμό εδώ και δεκαετίες. Και μάλιστα</w:t>
      </w:r>
      <w:r>
        <w:rPr>
          <w:rFonts w:eastAsia="Times New Roman" w:cs="Times New Roman"/>
          <w:szCs w:val="24"/>
        </w:rPr>
        <w:t>,</w:t>
      </w:r>
      <w:r>
        <w:rPr>
          <w:rFonts w:eastAsia="Times New Roman" w:cs="Times New Roman"/>
          <w:szCs w:val="24"/>
        </w:rPr>
        <w:t xml:space="preserve"> ήταν συνειδητή επιλογή να διακόψετε με τον κομμουνισμό. Στην αρχή μετατρ</w:t>
      </w:r>
      <w:r>
        <w:rPr>
          <w:rFonts w:eastAsia="Times New Roman" w:cs="Times New Roman"/>
          <w:szCs w:val="24"/>
        </w:rPr>
        <w:t xml:space="preserve">απήκατε σε ένα </w:t>
      </w:r>
      <w:proofErr w:type="spellStart"/>
      <w:r>
        <w:rPr>
          <w:rFonts w:eastAsia="Times New Roman" w:cs="Times New Roman"/>
          <w:szCs w:val="24"/>
        </w:rPr>
        <w:t>ευρωκομμουνιστικό</w:t>
      </w:r>
      <w:proofErr w:type="spellEnd"/>
      <w:r>
        <w:rPr>
          <w:rFonts w:eastAsia="Times New Roman" w:cs="Times New Roman"/>
          <w:szCs w:val="24"/>
        </w:rPr>
        <w:t xml:space="preserve"> κόμμα –υποτίθεται- για να μπερδεύτε τον κόσμο, συκοφαντώντας, όμως, τη </w:t>
      </w:r>
      <w:r>
        <w:rPr>
          <w:rFonts w:eastAsia="Times New Roman" w:cs="Times New Roman"/>
          <w:szCs w:val="24"/>
        </w:rPr>
        <w:lastRenderedPageBreak/>
        <w:t>Σοβιετική Ένωση και το κομμουνιστικό κίνημα. Και όταν αυτό ανατράπηκε, δεν διστάσατε να ποδοπατήσετε σύμβολα, ιδανικά και οράματα και να τα πετάξετε στο</w:t>
      </w:r>
      <w:r>
        <w:rPr>
          <w:rFonts w:eastAsia="Times New Roman" w:cs="Times New Roman"/>
          <w:szCs w:val="24"/>
        </w:rPr>
        <w:t xml:space="preserve"> καλάθι των </w:t>
      </w:r>
      <w:proofErr w:type="spellStart"/>
      <w:r>
        <w:rPr>
          <w:rFonts w:eastAsia="Times New Roman" w:cs="Times New Roman"/>
          <w:szCs w:val="24"/>
        </w:rPr>
        <w:t>αχρήστων</w:t>
      </w:r>
      <w:proofErr w:type="spellEnd"/>
      <w:r>
        <w:rPr>
          <w:rFonts w:eastAsia="Times New Roman" w:cs="Times New Roman"/>
          <w:szCs w:val="24"/>
        </w:rPr>
        <w:t xml:space="preserve">. </w:t>
      </w:r>
      <w:r>
        <w:rPr>
          <w:rFonts w:eastAsia="Times New Roman" w:cs="Times New Roman"/>
          <w:szCs w:val="24"/>
        </w:rPr>
        <w:t>Μ</w:t>
      </w:r>
      <w:r>
        <w:rPr>
          <w:rFonts w:eastAsia="Times New Roman" w:cs="Times New Roman"/>
          <w:szCs w:val="24"/>
        </w:rPr>
        <w:t>άλιστα</w:t>
      </w:r>
      <w:r>
        <w:rPr>
          <w:rFonts w:eastAsia="Times New Roman" w:cs="Times New Roman"/>
          <w:szCs w:val="24"/>
        </w:rPr>
        <w:t>,</w:t>
      </w:r>
      <w:r>
        <w:rPr>
          <w:rFonts w:eastAsia="Times New Roman" w:cs="Times New Roman"/>
          <w:szCs w:val="24"/>
        </w:rPr>
        <w:t xml:space="preserve"> για να έχετε και τη στήριξη των διαφόρων ιμπεριαλιστών. Και σήμερα αυτή την στήριξη την ανταποδίδετε, πλουσιοπάροχα, γινόμενοι σημαιοφόροι των Αμερικάνων και του ΝΑΤΟ στην περιοχή. Μιλάω για την Κυβέρνηση Τσίπρα</w:t>
      </w:r>
      <w:r>
        <w:rPr>
          <w:rFonts w:eastAsia="Times New Roman" w:cs="Times New Roman"/>
          <w:szCs w:val="24"/>
        </w:rPr>
        <w:t>,</w:t>
      </w:r>
      <w:r>
        <w:rPr>
          <w:rFonts w:eastAsia="Times New Roman" w:cs="Times New Roman"/>
          <w:szCs w:val="24"/>
        </w:rPr>
        <w:t xml:space="preserve"> η οποία μάλι</w:t>
      </w:r>
      <w:r>
        <w:rPr>
          <w:rFonts w:eastAsia="Times New Roman" w:cs="Times New Roman"/>
          <w:szCs w:val="24"/>
        </w:rPr>
        <w:t xml:space="preserve">στα αποκάλεσε τον </w:t>
      </w:r>
      <w:proofErr w:type="spellStart"/>
      <w:r>
        <w:rPr>
          <w:rFonts w:eastAsia="Times New Roman" w:cs="Times New Roman"/>
          <w:szCs w:val="24"/>
        </w:rPr>
        <w:t>Τράμπ</w:t>
      </w:r>
      <w:proofErr w:type="spellEnd"/>
      <w:r>
        <w:rPr>
          <w:rFonts w:eastAsia="Times New Roman" w:cs="Times New Roman"/>
          <w:szCs w:val="24"/>
        </w:rPr>
        <w:t xml:space="preserve">, τον Πρόεδρο των Ηνωμένων Πολιτειών, «διαβολικά καλό». </w:t>
      </w:r>
    </w:p>
    <w:p w14:paraId="349D500F"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Και απ’ αυτήν την άποψη</w:t>
      </w:r>
      <w:r>
        <w:rPr>
          <w:rFonts w:eastAsia="Times New Roman" w:cs="Times New Roman"/>
          <w:szCs w:val="24"/>
        </w:rPr>
        <w:t>,</w:t>
      </w:r>
      <w:r>
        <w:rPr>
          <w:rFonts w:eastAsia="Times New Roman" w:cs="Times New Roman"/>
          <w:szCs w:val="24"/>
        </w:rPr>
        <w:t xml:space="preserve"> συκοφαντούν με αυτήν την κριτική που σας κάνουν περί κομμουνιστών και το κομμουνιστικό κίνημα και το ΚΚΕ, που είναι ο πραγματικός αντίπαλος. Και μάλιστ</w:t>
      </w:r>
      <w:r>
        <w:rPr>
          <w:rFonts w:eastAsia="Times New Roman" w:cs="Times New Roman"/>
          <w:szCs w:val="24"/>
        </w:rPr>
        <w:t>α</w:t>
      </w:r>
      <w:r>
        <w:rPr>
          <w:rFonts w:eastAsia="Times New Roman" w:cs="Times New Roman"/>
          <w:szCs w:val="24"/>
        </w:rPr>
        <w:t>,</w:t>
      </w:r>
      <w:r>
        <w:rPr>
          <w:rFonts w:eastAsia="Times New Roman" w:cs="Times New Roman"/>
          <w:szCs w:val="24"/>
        </w:rPr>
        <w:t xml:space="preserve"> σήμερα ο κυβερνητικός σας εκπρόσωπος, για να δώσει ακόμη μία φορά διαπιστευτήρια, τι έκανε; Έφερε πάλι στην επικαιρότητα την αντιδραστική θεωρία της Ευρωπαϊκής Ένωσης περί δύο άκρων, μιλώντας περί ολοκληρωτισμών. Εκεί σας κατάντησε το κυνήγι του να γίνε</w:t>
      </w:r>
      <w:r>
        <w:rPr>
          <w:rFonts w:eastAsia="Times New Roman" w:cs="Times New Roman"/>
          <w:szCs w:val="24"/>
        </w:rPr>
        <w:t>τε αρεστοί από την αστική τάξη και τους διαφόρους εκπροσώπους των ιμπεριαλιστικών οργανισμών, να αναμασάτε δηλαδή την κατεξοχήν ιμπεριαλιστική θεωρία «περί δύο άκρων». Απ’ αυτήν την άποψη, λοιπόν, είναι βολική η αντιπαράθεση</w:t>
      </w:r>
      <w:r>
        <w:rPr>
          <w:rFonts w:eastAsia="Times New Roman" w:cs="Times New Roman"/>
          <w:szCs w:val="24"/>
        </w:rPr>
        <w:t>,</w:t>
      </w:r>
      <w:r>
        <w:rPr>
          <w:rFonts w:eastAsia="Times New Roman" w:cs="Times New Roman"/>
          <w:szCs w:val="24"/>
        </w:rPr>
        <w:t xml:space="preserve"> όχι μόνο γι’ αυτά, αλλά και γι</w:t>
      </w:r>
      <w:r>
        <w:rPr>
          <w:rFonts w:eastAsia="Times New Roman" w:cs="Times New Roman"/>
          <w:szCs w:val="24"/>
        </w:rPr>
        <w:t>ατί σας πιέζουν να φέρετε πιο γρήγορα τις αντιδραστικές μεταρρυθμίσεις.</w:t>
      </w:r>
    </w:p>
    <w:p w14:paraId="349D5010"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Βγήκε πριν από λίγο ο Κοινοβουλευτικός Εκπρόσωπος του ΠΑΣΟΚ, του ΚΙΝΑΛ, όπως το λένε σήμερα, κ. Θεοχαρόπουλος και είπε να επανέλθει στην αγορά </w:t>
      </w:r>
      <w:r>
        <w:rPr>
          <w:rFonts w:eastAsia="Times New Roman" w:cs="Times New Roman"/>
          <w:szCs w:val="24"/>
        </w:rPr>
        <w:lastRenderedPageBreak/>
        <w:t>εργασίας το ευρωπαϊκό κεκτημένο. Θα μας π</w:t>
      </w:r>
      <w:r>
        <w:rPr>
          <w:rFonts w:eastAsia="Times New Roman" w:cs="Times New Roman"/>
          <w:szCs w:val="24"/>
        </w:rPr>
        <w:t xml:space="preserve">είτε ποιο είναι το ευρωπαϊκό κεκτημένο; Είναι τα μέτρα </w:t>
      </w:r>
      <w:proofErr w:type="spellStart"/>
      <w:r>
        <w:rPr>
          <w:rFonts w:eastAsia="Times New Roman" w:cs="Times New Roman"/>
          <w:szCs w:val="24"/>
        </w:rPr>
        <w:t>Σρέντερ</w:t>
      </w:r>
      <w:proofErr w:type="spellEnd"/>
      <w:r>
        <w:rPr>
          <w:rFonts w:eastAsia="Times New Roman" w:cs="Times New Roman"/>
          <w:szCs w:val="24"/>
        </w:rPr>
        <w:t xml:space="preserve"> στις αρχές της δεκαετίας του 2000; Είναι μήπως τα μέτρα που παίρνει σήμερα ο φίλος σας ο Μακρόν στην Γαλλία; Είναι μήπως τα αντεργατικά μέτρα στην Ιταλία ή στην Ολλανδία; Αυτά αντιγράφετε και ε</w:t>
      </w:r>
      <w:r>
        <w:rPr>
          <w:rFonts w:eastAsia="Times New Roman" w:cs="Times New Roman"/>
          <w:szCs w:val="24"/>
        </w:rPr>
        <w:t>φαρμόζετε και εδώ</w:t>
      </w:r>
      <w:r>
        <w:rPr>
          <w:rFonts w:eastAsia="Times New Roman" w:cs="Times New Roman"/>
          <w:szCs w:val="24"/>
        </w:rPr>
        <w:t>,</w:t>
      </w:r>
      <w:r>
        <w:rPr>
          <w:rFonts w:eastAsia="Times New Roman" w:cs="Times New Roman"/>
          <w:szCs w:val="24"/>
        </w:rPr>
        <w:t xml:space="preserve"> στην Ελλάδα. Αυτό είναι το ευρωπαϊκό κεκτημένο, η ανασφάλεια στην εργασία και οι φθηνοί εργαζόμενοι.</w:t>
      </w:r>
    </w:p>
    <w:p w14:paraId="349D5011"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Και απ’ αυτήν την άποψη</w:t>
      </w:r>
      <w:r>
        <w:rPr>
          <w:rFonts w:eastAsia="Times New Roman" w:cs="Times New Roman"/>
          <w:szCs w:val="24"/>
        </w:rPr>
        <w:t>,</w:t>
      </w:r>
      <w:r>
        <w:rPr>
          <w:rFonts w:eastAsia="Times New Roman" w:cs="Times New Roman"/>
          <w:szCs w:val="24"/>
        </w:rPr>
        <w:t xml:space="preserve"> δεν μας έκανε εντύπωση η ομιλία του κ. Τσίπρα σήμερα στο Ευρωκοινοβούλιο. Αποτέλεσε μια μνημειώδη ομιλία αθώωσης της Ευρωπαϊκής Ένωσης και της </w:t>
      </w:r>
      <w:proofErr w:type="spellStart"/>
      <w:r>
        <w:rPr>
          <w:rFonts w:eastAsia="Times New Roman" w:cs="Times New Roman"/>
          <w:szCs w:val="24"/>
        </w:rPr>
        <w:t>λυκοσυμμαχίας</w:t>
      </w:r>
      <w:proofErr w:type="spellEnd"/>
      <w:r>
        <w:rPr>
          <w:rFonts w:eastAsia="Times New Roman" w:cs="Times New Roman"/>
          <w:szCs w:val="24"/>
        </w:rPr>
        <w:t xml:space="preserve"> της. Μάλιστα</w:t>
      </w:r>
      <w:r>
        <w:rPr>
          <w:rFonts w:eastAsia="Times New Roman" w:cs="Times New Roman"/>
          <w:szCs w:val="24"/>
        </w:rPr>
        <w:t>,</w:t>
      </w:r>
      <w:r>
        <w:rPr>
          <w:rFonts w:eastAsia="Times New Roman" w:cs="Times New Roman"/>
          <w:szCs w:val="24"/>
        </w:rPr>
        <w:t xml:space="preserve"> έφτασε στο σημείο να συκοφαντήσει κάθε κριτική και κάθε φωνή εναντίον της Ευρωπαϊκής</w:t>
      </w:r>
      <w:r>
        <w:rPr>
          <w:rFonts w:eastAsia="Times New Roman" w:cs="Times New Roman"/>
          <w:szCs w:val="24"/>
        </w:rPr>
        <w:t xml:space="preserve"> Ένωσης, τσουβαλιάζοντας την κριτική των κομμουνιστών με τις ακροδεξιές ομάδες και τα «γκρουπούσκουλα», που αποτελούν άλλωστε και επιλογές του ίδιου του συστήματος</w:t>
      </w:r>
      <w:r>
        <w:rPr>
          <w:rFonts w:eastAsia="Times New Roman" w:cs="Times New Roman"/>
          <w:szCs w:val="24"/>
        </w:rPr>
        <w:t>,</w:t>
      </w:r>
      <w:r>
        <w:rPr>
          <w:rFonts w:eastAsia="Times New Roman" w:cs="Times New Roman"/>
          <w:szCs w:val="24"/>
        </w:rPr>
        <w:t xml:space="preserve"> για να τα χρησιμοποιήσουν την κατάλληλη στιγμή.</w:t>
      </w:r>
    </w:p>
    <w:p w14:paraId="349D5012"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Απ’ αυτή την άποψη, λοιπόν, είναι φανερό, κ</w:t>
      </w:r>
      <w:r>
        <w:rPr>
          <w:rFonts w:eastAsia="Times New Roman" w:cs="Times New Roman"/>
          <w:szCs w:val="24"/>
        </w:rPr>
        <w:t xml:space="preserve">υρίες και κύριοι, κυρία Πρόεδρε </w:t>
      </w:r>
      <w:r>
        <w:rPr>
          <w:rFonts w:eastAsia="Times New Roman" w:cs="Times New Roman"/>
          <w:szCs w:val="24"/>
        </w:rPr>
        <w:t>-</w:t>
      </w:r>
      <w:r>
        <w:rPr>
          <w:rFonts w:eastAsia="Times New Roman" w:cs="Times New Roman"/>
          <w:szCs w:val="24"/>
        </w:rPr>
        <w:t xml:space="preserve">και ευχαριστώ για τον παραπάνω χρόνο που μου δώσατε- ότι ο λαός δεν πρόκειται να δει άσπρη μέρα, εάν δεν φροντίσει να απεγκλωβιστεί από τις μυλόπετρες του συστήματος, εάν δεν φροντίσει να χειραφετηθεί απ’ αυτή την πολιτική </w:t>
      </w:r>
      <w:r>
        <w:rPr>
          <w:rFonts w:eastAsia="Times New Roman" w:cs="Times New Roman"/>
          <w:szCs w:val="24"/>
        </w:rPr>
        <w:t xml:space="preserve">και τα συμφέροντα του κεφαλαίου, τα οποία ακριβώς του κάνουν την κάθε μέρα όλο και πιο </w:t>
      </w:r>
      <w:r>
        <w:rPr>
          <w:rFonts w:eastAsia="Times New Roman" w:cs="Times New Roman"/>
          <w:szCs w:val="24"/>
        </w:rPr>
        <w:lastRenderedPageBreak/>
        <w:t>μαύρη. Και πρέπει απ’ αυτήν άποψη να οργανώσει την πάλη του, να συγκρουστεί με τον πραγματικό αντίπαλο, να εμπιστευθεί και να στηρίξει το ΚΚΕ.</w:t>
      </w:r>
    </w:p>
    <w:p w14:paraId="349D5013"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Βεβαίως, για το νομοσχέδιο</w:t>
      </w:r>
      <w:r>
        <w:rPr>
          <w:rFonts w:eastAsia="Times New Roman" w:cs="Times New Roman"/>
          <w:szCs w:val="24"/>
        </w:rPr>
        <w:t xml:space="preserve"> πολύ πιο αναλυτικά και ολοκληρωμένα μίλησε ο εισηγητής μας και για την αρχή και για τα άρθρα και για τις τροπολογίες. Και θα εκφραστούμε και με την ψήφο μας. Θα ψηφίσουμε «</w:t>
      </w:r>
      <w:r>
        <w:rPr>
          <w:rFonts w:eastAsia="Times New Roman" w:cs="Times New Roman"/>
          <w:szCs w:val="24"/>
        </w:rPr>
        <w:t>παρών</w:t>
      </w:r>
      <w:r>
        <w:rPr>
          <w:rFonts w:eastAsia="Times New Roman" w:cs="Times New Roman"/>
          <w:szCs w:val="24"/>
        </w:rPr>
        <w:t>» επί της αρχής. Και στα άρθρα θα τοποθετηθούμε συγκεκριμένα.</w:t>
      </w:r>
    </w:p>
    <w:p w14:paraId="349D5014"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ΠΡΟΕΔΡΕΥΟΥΣΑ (Αν</w:t>
      </w:r>
      <w:r w:rsidRPr="002222D0">
        <w:rPr>
          <w:rFonts w:eastAsia="Times New Roman" w:cs="Times New Roman"/>
          <w:b/>
          <w:szCs w:val="24"/>
        </w:rPr>
        <w:t>αστασία Χριστοδουλοπούλου):</w:t>
      </w:r>
      <w:r>
        <w:rPr>
          <w:rFonts w:eastAsia="Times New Roman" w:cs="Times New Roman"/>
          <w:szCs w:val="24"/>
        </w:rPr>
        <w:t xml:space="preserve"> Ευχαριστώ.</w:t>
      </w:r>
    </w:p>
    <w:p w14:paraId="349D5015"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Θέλει κάποιος από τους αγορητές να δευτερολογήσει; </w:t>
      </w:r>
      <w:r>
        <w:rPr>
          <w:rFonts w:eastAsia="Times New Roman" w:cs="Times New Roman"/>
          <w:szCs w:val="24"/>
        </w:rPr>
        <w:t>Κανείς.</w:t>
      </w:r>
    </w:p>
    <w:p w14:paraId="349D5016"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Κυρία Πρόεδρε, ζητώ τον λόγο.</w:t>
      </w:r>
    </w:p>
    <w:p w14:paraId="349D5017"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ΠΡΟΕΔΡΕΥΟΥΣΑ (Αναστασία Χριστοδουλοπούλου):</w:t>
      </w:r>
      <w:r>
        <w:rPr>
          <w:rFonts w:eastAsia="Times New Roman" w:cs="Times New Roman"/>
          <w:szCs w:val="24"/>
        </w:rPr>
        <w:t xml:space="preserve"> Τον λ</w:t>
      </w:r>
      <w:r>
        <w:rPr>
          <w:rFonts w:eastAsia="Times New Roman" w:cs="Times New Roman"/>
          <w:szCs w:val="24"/>
        </w:rPr>
        <w:t>όγο έχει ο κύριος Υπουργός.</w:t>
      </w:r>
    </w:p>
    <w:p w14:paraId="349D5018"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Έχω μια απλή νομοτεχνική βελτίωση. Στο τέλος του τίτλου του σχεδίου νόμου προστίθεται η φράση «και άλλες διατάξεις».</w:t>
      </w:r>
    </w:p>
    <w:p w14:paraId="349D5019"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κ. Ν</w:t>
      </w:r>
      <w:r>
        <w:rPr>
          <w:rFonts w:eastAsia="Times New Roman" w:cs="Times New Roman"/>
          <w:szCs w:val="24"/>
        </w:rPr>
        <w:t>ικόλαος Παππάς καταθέτει για τα Πρακτικά την προαναφερθείσα νομοτεχνική βελτίωση, η οποία έχει ως εξής:</w:t>
      </w:r>
    </w:p>
    <w:p w14:paraId="349D501A" w14:textId="77777777" w:rsidR="00AA5F14" w:rsidRDefault="00642151">
      <w:pPr>
        <w:spacing w:line="600" w:lineRule="auto"/>
        <w:ind w:firstLine="720"/>
        <w:jc w:val="center"/>
        <w:rPr>
          <w:rFonts w:eastAsia="Times New Roman" w:cs="Times New Roman"/>
          <w:color w:val="FF0000"/>
          <w:szCs w:val="24"/>
        </w:rPr>
      </w:pPr>
      <w:r w:rsidRPr="00FE114B">
        <w:rPr>
          <w:rFonts w:eastAsia="Times New Roman" w:cs="Times New Roman"/>
          <w:color w:val="FF0000"/>
          <w:szCs w:val="24"/>
        </w:rPr>
        <w:lastRenderedPageBreak/>
        <w:t>(ΑΛΛΑΓΗ ΣΕΛΙΔΑΣ)</w:t>
      </w:r>
    </w:p>
    <w:p w14:paraId="349D501B" w14:textId="77777777" w:rsidR="00AA5F14" w:rsidRDefault="00642151">
      <w:pPr>
        <w:spacing w:line="600" w:lineRule="auto"/>
        <w:ind w:firstLine="720"/>
        <w:jc w:val="center"/>
        <w:rPr>
          <w:rFonts w:eastAsia="Times New Roman" w:cs="Times New Roman"/>
          <w:color w:val="FF0000"/>
          <w:szCs w:val="24"/>
        </w:rPr>
      </w:pPr>
      <w:r w:rsidRPr="00E4469B">
        <w:rPr>
          <w:rFonts w:eastAsia="Times New Roman" w:cs="Times New Roman"/>
          <w:color w:val="FF0000"/>
          <w:szCs w:val="24"/>
        </w:rPr>
        <w:t>(να μπει η σελ. 209)</w:t>
      </w:r>
    </w:p>
    <w:p w14:paraId="349D501C" w14:textId="77777777" w:rsidR="00AA5F14" w:rsidRDefault="00642151">
      <w:pPr>
        <w:spacing w:line="600" w:lineRule="auto"/>
        <w:ind w:firstLine="720"/>
        <w:jc w:val="center"/>
        <w:rPr>
          <w:rFonts w:eastAsia="Times New Roman" w:cs="Times New Roman"/>
          <w:color w:val="FF0000"/>
          <w:szCs w:val="24"/>
        </w:rPr>
      </w:pPr>
      <w:r w:rsidRPr="00FE114B">
        <w:rPr>
          <w:rFonts w:eastAsia="Times New Roman" w:cs="Times New Roman"/>
          <w:color w:val="FF0000"/>
          <w:szCs w:val="24"/>
        </w:rPr>
        <w:t>(ΑΛΛΑΓΗ ΣΕΛΙΔΑΣ)</w:t>
      </w:r>
    </w:p>
    <w:p w14:paraId="349D501D"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ΠΡΟΕΔΡΕΥΟΥΣΑ (Αναστασία Χριστοδουλοπούλου):</w:t>
      </w:r>
      <w:r>
        <w:rPr>
          <w:rFonts w:eastAsia="Times New Roman" w:cs="Times New Roman"/>
          <w:szCs w:val="24"/>
        </w:rPr>
        <w:t xml:space="preserve"> Κυρίες και κύριοι συνάδελφοι, κηρύσσεται περαιωμένη η</w:t>
      </w:r>
      <w:r>
        <w:rPr>
          <w:rFonts w:eastAsia="Times New Roman" w:cs="Times New Roman"/>
          <w:szCs w:val="24"/>
        </w:rPr>
        <w:t xml:space="preserve"> συζήτηση επί της αρχής</w:t>
      </w:r>
      <w:r>
        <w:rPr>
          <w:rFonts w:eastAsia="Times New Roman" w:cs="Times New Roman"/>
          <w:szCs w:val="24"/>
        </w:rPr>
        <w:t>,</w:t>
      </w:r>
      <w:r>
        <w:rPr>
          <w:rFonts w:eastAsia="Times New Roman" w:cs="Times New Roman"/>
          <w:szCs w:val="24"/>
        </w:rPr>
        <w:t xml:space="preserve"> των άρθρων</w:t>
      </w:r>
      <w:r>
        <w:rPr>
          <w:rFonts w:eastAsia="Times New Roman" w:cs="Times New Roman"/>
          <w:szCs w:val="24"/>
        </w:rPr>
        <w:t xml:space="preserve"> και</w:t>
      </w:r>
      <w:r>
        <w:rPr>
          <w:rFonts w:eastAsia="Times New Roman" w:cs="Times New Roman"/>
          <w:szCs w:val="24"/>
        </w:rPr>
        <w:t xml:space="preserve"> των τροπολογιών του σχεδίου νόμου του Υπουργείου Ψηφιακής Πολιτικής, Τηλεπικοινωνιών και Ενημέρωσης</w:t>
      </w:r>
      <w:r>
        <w:rPr>
          <w:rFonts w:eastAsia="Times New Roman" w:cs="Times New Roman"/>
          <w:szCs w:val="24"/>
        </w:rPr>
        <w:t>:</w:t>
      </w:r>
      <w:r>
        <w:rPr>
          <w:rFonts w:eastAsia="Times New Roman" w:cs="Times New Roman"/>
          <w:szCs w:val="24"/>
        </w:rPr>
        <w:t xml:space="preserve"> «Πρόσβαση των μόνιμων κατοίκων των περιοχών εκτός τηλεοπτικής κάλυψης στους ελληνικούς τηλεοπτικούς σταθμούς ελεύθε</w:t>
      </w:r>
      <w:r>
        <w:rPr>
          <w:rFonts w:eastAsia="Times New Roman" w:cs="Times New Roman"/>
          <w:szCs w:val="24"/>
        </w:rPr>
        <w:t>ρης λήψης εθνικής εμβέλειας και άλλες διατάξεις».</w:t>
      </w:r>
    </w:p>
    <w:p w14:paraId="349D501E"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Ερωτάται το Τμήμα: Γίνεται δεκτό το νομοσχέδιο επί της αρχής;</w:t>
      </w:r>
    </w:p>
    <w:p w14:paraId="349D501F"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ΑΠΟΣΤΟΛΟΣ ΚΑΡΑΝΑΣΤΑΣΗΣ:</w:t>
      </w:r>
      <w:r>
        <w:rPr>
          <w:rFonts w:eastAsia="Times New Roman" w:cs="Times New Roman"/>
          <w:szCs w:val="24"/>
        </w:rPr>
        <w:t xml:space="preserve"> Ναι.</w:t>
      </w:r>
    </w:p>
    <w:p w14:paraId="349D5020"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ΑΝΝΑ</w:t>
      </w:r>
      <w:r>
        <w:rPr>
          <w:rFonts w:eastAsia="Times New Roman" w:cs="Times New Roman"/>
          <w:b/>
          <w:szCs w:val="24"/>
        </w:rPr>
        <w:t xml:space="preserve"> - </w:t>
      </w:r>
      <w:r w:rsidRPr="002222D0">
        <w:rPr>
          <w:rFonts w:eastAsia="Times New Roman" w:cs="Times New Roman"/>
          <w:b/>
          <w:szCs w:val="24"/>
        </w:rPr>
        <w:t>ΜΙΣΕΛ ΑΣΗΜΑΚΟΠΟΥΛΟΥ:</w:t>
      </w:r>
      <w:r>
        <w:rPr>
          <w:rFonts w:eastAsia="Times New Roman" w:cs="Times New Roman"/>
          <w:szCs w:val="24"/>
        </w:rPr>
        <w:t xml:space="preserve"> Παρών.</w:t>
      </w:r>
    </w:p>
    <w:p w14:paraId="349D5021"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ΛΕΩΝΙΔΑΣ ΓΡΗΓΟΡΑΚΟΣ:</w:t>
      </w:r>
      <w:r>
        <w:rPr>
          <w:rFonts w:eastAsia="Times New Roman" w:cs="Times New Roman"/>
          <w:szCs w:val="24"/>
        </w:rPr>
        <w:t xml:space="preserve"> Ναι.</w:t>
      </w:r>
    </w:p>
    <w:p w14:paraId="349D5022"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ΠΑΝΑΓΙΩΤΗΣ ΗΛΙΟΠΟΥΛΟΣ:</w:t>
      </w:r>
      <w:r>
        <w:rPr>
          <w:rFonts w:eastAsia="Times New Roman" w:cs="Times New Roman"/>
          <w:szCs w:val="24"/>
        </w:rPr>
        <w:t xml:space="preserve"> Όχι.</w:t>
      </w:r>
    </w:p>
    <w:p w14:paraId="349D5023"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ΕΜΜΑΝΟΥΗΛ ΣΥΝΤΥΧΑΚΗΣ:</w:t>
      </w:r>
      <w:r>
        <w:rPr>
          <w:rFonts w:eastAsia="Times New Roman" w:cs="Times New Roman"/>
          <w:szCs w:val="24"/>
        </w:rPr>
        <w:t xml:space="preserve"> Παρών.</w:t>
      </w:r>
    </w:p>
    <w:p w14:paraId="349D5024"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ΓΡΗΓΟΡΙΟΣ ΨΑΡΙΑΝΟΣ:</w:t>
      </w:r>
      <w:r>
        <w:rPr>
          <w:rFonts w:eastAsia="Times New Roman" w:cs="Times New Roman"/>
          <w:szCs w:val="24"/>
        </w:rPr>
        <w:t xml:space="preserve"> Παρών.</w:t>
      </w:r>
    </w:p>
    <w:p w14:paraId="349D5025"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lastRenderedPageBreak/>
        <w:t>ΔΗΜΗΤΡΙΟΣ ΚΑΒΑΔΕΛΛΑΣ:</w:t>
      </w:r>
      <w:r>
        <w:rPr>
          <w:rFonts w:eastAsia="Times New Roman" w:cs="Times New Roman"/>
          <w:szCs w:val="24"/>
        </w:rPr>
        <w:t xml:space="preserve"> Παρών.</w:t>
      </w:r>
    </w:p>
    <w:p w14:paraId="349D5026"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ΠΡΟΕΔΡΕΥΟΥΣΑ (Αναστασία Χριστοδουλοπούλου):</w:t>
      </w:r>
      <w:r>
        <w:rPr>
          <w:rFonts w:eastAsia="Times New Roman" w:cs="Times New Roman"/>
          <w:szCs w:val="24"/>
        </w:rPr>
        <w:t xml:space="preserve"> Οι ΑΝΕΛ έχουν κάνει τη δήλωση ότι ψηφίζουν επί της αρχής «ΝΑΙ».</w:t>
      </w:r>
    </w:p>
    <w:p w14:paraId="349D5027"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Συνεπώς το νομοσχέδιο του </w:t>
      </w:r>
      <w:r>
        <w:rPr>
          <w:rFonts w:eastAsia="Times New Roman" w:cs="Times New Roman"/>
          <w:szCs w:val="24"/>
        </w:rPr>
        <w:t xml:space="preserve">Υπουργείου </w:t>
      </w:r>
      <w:r>
        <w:rPr>
          <w:rFonts w:eastAsia="Times New Roman" w:cs="Times New Roman"/>
          <w:szCs w:val="24"/>
        </w:rPr>
        <w:t>Ψηφιακής Πολιτικής, Τηλεπικοινωνιών και Ενημέρω</w:t>
      </w:r>
      <w:r>
        <w:rPr>
          <w:rFonts w:eastAsia="Times New Roman" w:cs="Times New Roman"/>
          <w:szCs w:val="24"/>
        </w:rPr>
        <w:t>σης</w:t>
      </w:r>
      <w:r>
        <w:rPr>
          <w:rFonts w:eastAsia="Times New Roman" w:cs="Times New Roman"/>
          <w:szCs w:val="24"/>
        </w:rPr>
        <w:t>:</w:t>
      </w:r>
      <w:r>
        <w:rPr>
          <w:rFonts w:eastAsia="Times New Roman" w:cs="Times New Roman"/>
          <w:szCs w:val="24"/>
        </w:rPr>
        <w:t xml:space="preserve"> «Πρόσβαση των μόνιμων κατοίκων των περιοχών εκτός τηλεοπτικής κάλυψης στους ελληνικούς τηλεοπτικούς σταθμούς ελεύθερης λήψης εθνικής εμβέλειας και άλλες διατάξεις» έγινε δεκτό επί της αρχής κατά πλειοψηφία.</w:t>
      </w:r>
    </w:p>
    <w:p w14:paraId="349D5028"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Εισερχόμαστε στην ψήφιση των άρθρων. Οι ΑΝΕΛ</w:t>
      </w:r>
      <w:r>
        <w:rPr>
          <w:rFonts w:eastAsia="Times New Roman" w:cs="Times New Roman"/>
          <w:szCs w:val="24"/>
        </w:rPr>
        <w:t xml:space="preserve"> έχουν δηλώσει ότι υπερψηφίζουν και επί των άρθρων το νομοσχέδιο.</w:t>
      </w:r>
    </w:p>
    <w:p w14:paraId="349D5029"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Ερωτάται το Τμήμα: Γίνεται δεκτό το άρθρο 1 ως έχει;</w:t>
      </w:r>
    </w:p>
    <w:p w14:paraId="349D502A"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ΑΠΟΣΤΟΛΟΣ ΚΑΡΑΝΑΣΤΑΣΗΣ:</w:t>
      </w:r>
      <w:r>
        <w:rPr>
          <w:rFonts w:eastAsia="Times New Roman" w:cs="Times New Roman"/>
          <w:szCs w:val="24"/>
        </w:rPr>
        <w:t xml:space="preserve"> Ναι.</w:t>
      </w:r>
    </w:p>
    <w:p w14:paraId="349D502B"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ΑΝΝΑ</w:t>
      </w:r>
      <w:r>
        <w:rPr>
          <w:rFonts w:eastAsia="Times New Roman" w:cs="Times New Roman"/>
          <w:b/>
          <w:szCs w:val="24"/>
        </w:rPr>
        <w:t xml:space="preserve"> - </w:t>
      </w:r>
      <w:r w:rsidRPr="002222D0">
        <w:rPr>
          <w:rFonts w:eastAsia="Times New Roman" w:cs="Times New Roman"/>
          <w:b/>
          <w:szCs w:val="24"/>
        </w:rPr>
        <w:t>ΜΙΣΕΛ ΑΣΗΜΑΚΟΠΟΥΛΟΥ:</w:t>
      </w:r>
      <w:r>
        <w:rPr>
          <w:rFonts w:eastAsia="Times New Roman" w:cs="Times New Roman"/>
          <w:szCs w:val="24"/>
        </w:rPr>
        <w:t xml:space="preserve"> Ναι.</w:t>
      </w:r>
    </w:p>
    <w:p w14:paraId="349D502C"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ΛΕΩΝΙΔΑΣ ΓΡΗΓΟΡΑΚΟΣ:</w:t>
      </w:r>
      <w:r>
        <w:rPr>
          <w:rFonts w:eastAsia="Times New Roman" w:cs="Times New Roman"/>
          <w:szCs w:val="24"/>
        </w:rPr>
        <w:t xml:space="preserve"> Ναι.</w:t>
      </w:r>
    </w:p>
    <w:p w14:paraId="349D502D"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ΠΑΝΑΓΙΩΤΗΣ ΗΛΙΟΠΟΥΛΟΣ:</w:t>
      </w:r>
      <w:r>
        <w:rPr>
          <w:rFonts w:eastAsia="Times New Roman" w:cs="Times New Roman"/>
          <w:szCs w:val="24"/>
        </w:rPr>
        <w:t xml:space="preserve"> Όχι.</w:t>
      </w:r>
    </w:p>
    <w:p w14:paraId="349D502E"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ΕΜΜΑΝΟΥΗΛ ΣΥΝΤΥΧΑΚΗΣ:</w:t>
      </w:r>
      <w:r>
        <w:rPr>
          <w:rFonts w:eastAsia="Times New Roman" w:cs="Times New Roman"/>
          <w:szCs w:val="24"/>
        </w:rPr>
        <w:t xml:space="preserve"> Παρών.</w:t>
      </w:r>
    </w:p>
    <w:p w14:paraId="349D502F"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ΓΡΗΓΟΡΙΟΣ ΨΑΡΙΑΝΟΣ:</w:t>
      </w:r>
      <w:r>
        <w:rPr>
          <w:rFonts w:eastAsia="Times New Roman" w:cs="Times New Roman"/>
          <w:szCs w:val="24"/>
        </w:rPr>
        <w:t xml:space="preserve"> Ναι.</w:t>
      </w:r>
    </w:p>
    <w:p w14:paraId="349D5030"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lastRenderedPageBreak/>
        <w:t>ΔΗΜΗΤΡΙΟΣ ΚΑΒΑΔΕΛΛΑΣ:</w:t>
      </w:r>
      <w:r>
        <w:rPr>
          <w:rFonts w:eastAsia="Times New Roman" w:cs="Times New Roman"/>
          <w:szCs w:val="24"/>
        </w:rPr>
        <w:t xml:space="preserve"> Ναι.</w:t>
      </w:r>
    </w:p>
    <w:p w14:paraId="349D5031"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ΠΡΟΕΔΡΕΥΟΥΣΑ (Αναστασία Χριστοδουλοπούλου):</w:t>
      </w:r>
      <w:r>
        <w:rPr>
          <w:rFonts w:eastAsia="Times New Roman" w:cs="Times New Roman"/>
          <w:b/>
          <w:szCs w:val="24"/>
        </w:rPr>
        <w:t xml:space="preserve"> </w:t>
      </w:r>
      <w:r w:rsidRPr="008B7B6C">
        <w:rPr>
          <w:rFonts w:eastAsia="Times New Roman" w:cs="Times New Roman"/>
          <w:szCs w:val="24"/>
        </w:rPr>
        <w:t>Συνεπώς το άρθρο 1 έγινε δεκτό ως έχει κατά πλειοψηφία.</w:t>
      </w:r>
    </w:p>
    <w:p w14:paraId="349D5032"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Ερωτάται το Τμήμα: Γίνεται δεκτό το άρθρο 2 ως έχει;</w:t>
      </w:r>
    </w:p>
    <w:p w14:paraId="349D5033"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ΑΠΟΣΤΟΛΟΣ ΚΑΡΑΝΑΣΤΑΣΗΣ:</w:t>
      </w:r>
      <w:r>
        <w:rPr>
          <w:rFonts w:eastAsia="Times New Roman" w:cs="Times New Roman"/>
          <w:szCs w:val="24"/>
        </w:rPr>
        <w:t xml:space="preserve"> Ναι.</w:t>
      </w:r>
    </w:p>
    <w:p w14:paraId="349D5034"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ΑΝΝΑ-ΜΙΣΕΛ ΑΣΗ</w:t>
      </w:r>
      <w:r w:rsidRPr="002222D0">
        <w:rPr>
          <w:rFonts w:eastAsia="Times New Roman" w:cs="Times New Roman"/>
          <w:b/>
          <w:szCs w:val="24"/>
        </w:rPr>
        <w:t>ΜΑΚΟΠΟΥΛΟΥ:</w:t>
      </w:r>
      <w:r>
        <w:rPr>
          <w:rFonts w:eastAsia="Times New Roman" w:cs="Times New Roman"/>
          <w:szCs w:val="24"/>
        </w:rPr>
        <w:t xml:space="preserve"> Παρών.</w:t>
      </w:r>
    </w:p>
    <w:p w14:paraId="349D5035"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ΛΕΩΝΙΔΑΣ ΓΡΗΓΟΡΑΚΟΣ:</w:t>
      </w:r>
      <w:r>
        <w:rPr>
          <w:rFonts w:eastAsia="Times New Roman" w:cs="Times New Roman"/>
          <w:szCs w:val="24"/>
        </w:rPr>
        <w:t xml:space="preserve"> Ναι.</w:t>
      </w:r>
    </w:p>
    <w:p w14:paraId="349D5036"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ΠΑΝΑΓΙΩΤΗΣ ΗΛΙΟΠΟΥΛΟΣ:</w:t>
      </w:r>
      <w:r>
        <w:rPr>
          <w:rFonts w:eastAsia="Times New Roman" w:cs="Times New Roman"/>
          <w:szCs w:val="24"/>
        </w:rPr>
        <w:t xml:space="preserve"> Όχι.</w:t>
      </w:r>
    </w:p>
    <w:p w14:paraId="349D5037"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ΕΜΜΑΝΟΥΗΛ ΣΥΝΤΥΧΑΚΗΣ:</w:t>
      </w:r>
      <w:r>
        <w:rPr>
          <w:rFonts w:eastAsia="Times New Roman" w:cs="Times New Roman"/>
          <w:szCs w:val="24"/>
        </w:rPr>
        <w:t xml:space="preserve"> Παρών.</w:t>
      </w:r>
    </w:p>
    <w:p w14:paraId="349D5038"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ΓΡΗΓΟΡΙΟΣ ΨΑΡΙΑΝΟΣ:</w:t>
      </w:r>
      <w:r>
        <w:rPr>
          <w:rFonts w:eastAsia="Times New Roman" w:cs="Times New Roman"/>
          <w:szCs w:val="24"/>
        </w:rPr>
        <w:t xml:space="preserve"> Όχι.</w:t>
      </w:r>
    </w:p>
    <w:p w14:paraId="349D5039"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ΔΗΜΗΤΡΙΟΣ ΚΑΒΑΔΕΛΛΑΣ:</w:t>
      </w:r>
      <w:r>
        <w:rPr>
          <w:rFonts w:eastAsia="Times New Roman" w:cs="Times New Roman"/>
          <w:szCs w:val="24"/>
        </w:rPr>
        <w:t xml:space="preserve"> Παρών.</w:t>
      </w:r>
    </w:p>
    <w:p w14:paraId="349D503A"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ΠΡΟΕΔΡΕΥΟΥΣΑ (Αναστασία Χριστοδουλοπούλου):</w:t>
      </w:r>
      <w:r>
        <w:rPr>
          <w:rFonts w:eastAsia="Times New Roman" w:cs="Times New Roman"/>
          <w:b/>
          <w:szCs w:val="24"/>
        </w:rPr>
        <w:t xml:space="preserve"> </w:t>
      </w:r>
      <w:r w:rsidRPr="008B7B6C">
        <w:rPr>
          <w:rFonts w:eastAsia="Times New Roman" w:cs="Times New Roman"/>
          <w:szCs w:val="24"/>
        </w:rPr>
        <w:t xml:space="preserve">Συνεπώς το </w:t>
      </w:r>
      <w:r>
        <w:rPr>
          <w:rFonts w:eastAsia="Times New Roman" w:cs="Times New Roman"/>
          <w:szCs w:val="24"/>
        </w:rPr>
        <w:t>άρθρο 2</w:t>
      </w:r>
      <w:r w:rsidRPr="008B7B6C">
        <w:rPr>
          <w:rFonts w:eastAsia="Times New Roman" w:cs="Times New Roman"/>
          <w:szCs w:val="24"/>
        </w:rPr>
        <w:t xml:space="preserve"> έγινε δεκτό ως έχει κατά πλειοψηφία.</w:t>
      </w:r>
    </w:p>
    <w:p w14:paraId="349D503B"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Ερωτάται το Τμήμα: Γίνεται δεκτό το άρθρο 3 ως έχει;</w:t>
      </w:r>
    </w:p>
    <w:p w14:paraId="349D503C"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ΑΠΟΣΤΟΛΟΣ ΚΑΡΑΝΑΣΤΑΣΗΣ:</w:t>
      </w:r>
      <w:r>
        <w:rPr>
          <w:rFonts w:eastAsia="Times New Roman" w:cs="Times New Roman"/>
          <w:szCs w:val="24"/>
        </w:rPr>
        <w:t xml:space="preserve"> Ναι.</w:t>
      </w:r>
    </w:p>
    <w:p w14:paraId="349D503D"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ΑΝΝΑ</w:t>
      </w:r>
      <w:r>
        <w:rPr>
          <w:rFonts w:eastAsia="Times New Roman" w:cs="Times New Roman"/>
          <w:b/>
          <w:szCs w:val="24"/>
        </w:rPr>
        <w:t xml:space="preserve"> - </w:t>
      </w:r>
      <w:r w:rsidRPr="002222D0">
        <w:rPr>
          <w:rFonts w:eastAsia="Times New Roman" w:cs="Times New Roman"/>
          <w:b/>
          <w:szCs w:val="24"/>
        </w:rPr>
        <w:t>ΜΙΣΕΛ ΑΣΗΜΑΚΟΠΟΥΛΟΥ:</w:t>
      </w:r>
      <w:r>
        <w:rPr>
          <w:rFonts w:eastAsia="Times New Roman" w:cs="Times New Roman"/>
          <w:szCs w:val="24"/>
        </w:rPr>
        <w:t xml:space="preserve"> Παρών.</w:t>
      </w:r>
    </w:p>
    <w:p w14:paraId="349D503E"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lastRenderedPageBreak/>
        <w:t>ΛΕΩΝΙΔΑΣ ΓΡΗΓΟΡΑΚΟΣ:</w:t>
      </w:r>
      <w:r>
        <w:rPr>
          <w:rFonts w:eastAsia="Times New Roman" w:cs="Times New Roman"/>
          <w:szCs w:val="24"/>
        </w:rPr>
        <w:t xml:space="preserve"> Ναι.</w:t>
      </w:r>
    </w:p>
    <w:p w14:paraId="349D503F"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ΠΑΝΑΓΙΩΤΗΣ ΗΛΙΟΠΟΥΛΟΣ:</w:t>
      </w:r>
      <w:r>
        <w:rPr>
          <w:rFonts w:eastAsia="Times New Roman" w:cs="Times New Roman"/>
          <w:szCs w:val="24"/>
        </w:rPr>
        <w:t xml:space="preserve"> Όχι.</w:t>
      </w:r>
    </w:p>
    <w:p w14:paraId="349D5040"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ΕΜΜΑΝΟΥΗΛ ΣΥΝΤΥΧΑΚΗΣ:</w:t>
      </w:r>
      <w:r>
        <w:rPr>
          <w:rFonts w:eastAsia="Times New Roman" w:cs="Times New Roman"/>
          <w:szCs w:val="24"/>
        </w:rPr>
        <w:t xml:space="preserve"> Παρών.</w:t>
      </w:r>
    </w:p>
    <w:p w14:paraId="349D5041"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ΓΡΗΓΟΡΙΟΣ ΨΑΡΙΑΝΟΣ:</w:t>
      </w:r>
      <w:r>
        <w:rPr>
          <w:rFonts w:eastAsia="Times New Roman" w:cs="Times New Roman"/>
          <w:szCs w:val="24"/>
        </w:rPr>
        <w:t xml:space="preserve"> Όχι.</w:t>
      </w:r>
    </w:p>
    <w:p w14:paraId="349D5042"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ΔΗΜΗΤΡΙΟΣ ΚΑΒΑΔΕΛΛΑΣ:</w:t>
      </w:r>
      <w:r>
        <w:rPr>
          <w:rFonts w:eastAsia="Times New Roman" w:cs="Times New Roman"/>
          <w:szCs w:val="24"/>
        </w:rPr>
        <w:t xml:space="preserve"> Παρών.</w:t>
      </w:r>
    </w:p>
    <w:p w14:paraId="349D5043"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ΠΡ</w:t>
      </w:r>
      <w:r w:rsidRPr="002222D0">
        <w:rPr>
          <w:rFonts w:eastAsia="Times New Roman" w:cs="Times New Roman"/>
          <w:b/>
          <w:szCs w:val="24"/>
        </w:rPr>
        <w:t>ΟΕΔΡΕΥΟΥΣΑ (Αναστασία Χριστοδουλοπούλου):</w:t>
      </w:r>
      <w:r>
        <w:rPr>
          <w:rFonts w:eastAsia="Times New Roman" w:cs="Times New Roman"/>
          <w:b/>
          <w:szCs w:val="24"/>
        </w:rPr>
        <w:t xml:space="preserve"> </w:t>
      </w:r>
      <w:r w:rsidRPr="008B7B6C">
        <w:rPr>
          <w:rFonts w:eastAsia="Times New Roman" w:cs="Times New Roman"/>
          <w:szCs w:val="24"/>
        </w:rPr>
        <w:t xml:space="preserve">Συνεπώς το </w:t>
      </w:r>
      <w:r>
        <w:rPr>
          <w:rFonts w:eastAsia="Times New Roman" w:cs="Times New Roman"/>
          <w:szCs w:val="24"/>
        </w:rPr>
        <w:t>άρθρο 3</w:t>
      </w:r>
      <w:r w:rsidRPr="008B7B6C">
        <w:rPr>
          <w:rFonts w:eastAsia="Times New Roman" w:cs="Times New Roman"/>
          <w:szCs w:val="24"/>
        </w:rPr>
        <w:t xml:space="preserve"> έγινε δεκτό ως έχει κατά πλειοψηφία.</w:t>
      </w:r>
    </w:p>
    <w:p w14:paraId="349D5044"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Ερωτάται το Τμήμα: Γίνεται δεκτό το άρθρο 4 ως έχει;</w:t>
      </w:r>
    </w:p>
    <w:p w14:paraId="349D5045"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ΑΠΟΣΤΟΛΟΣ ΚΑΡΑΝΑΣΤΑΣΗΣ:</w:t>
      </w:r>
      <w:r>
        <w:rPr>
          <w:rFonts w:eastAsia="Times New Roman" w:cs="Times New Roman"/>
          <w:szCs w:val="24"/>
        </w:rPr>
        <w:t xml:space="preserve"> Ναι.</w:t>
      </w:r>
    </w:p>
    <w:p w14:paraId="349D5046"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ΑΝΝΑ-ΜΙΣΕΛ ΑΣΗΜΑΚΟΠΟΥΛΟΥ:</w:t>
      </w:r>
      <w:r>
        <w:rPr>
          <w:rFonts w:eastAsia="Times New Roman" w:cs="Times New Roman"/>
          <w:szCs w:val="24"/>
        </w:rPr>
        <w:t xml:space="preserve"> Παρών.</w:t>
      </w:r>
    </w:p>
    <w:p w14:paraId="349D5047"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ΛΕΩΝΙΔΑΣ ΓΡΗΓΟΡΑΚΟΣ:</w:t>
      </w:r>
      <w:r>
        <w:rPr>
          <w:rFonts w:eastAsia="Times New Roman" w:cs="Times New Roman"/>
          <w:szCs w:val="24"/>
        </w:rPr>
        <w:t xml:space="preserve"> Ναι.</w:t>
      </w:r>
    </w:p>
    <w:p w14:paraId="349D5048"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 xml:space="preserve">ΠΑΝΑΓΙΩΤΗΣ </w:t>
      </w:r>
      <w:r w:rsidRPr="002222D0">
        <w:rPr>
          <w:rFonts w:eastAsia="Times New Roman" w:cs="Times New Roman"/>
          <w:b/>
          <w:szCs w:val="24"/>
        </w:rPr>
        <w:t>ΗΛΙΟΠΟΥΛΟΣ:</w:t>
      </w:r>
      <w:r>
        <w:rPr>
          <w:rFonts w:eastAsia="Times New Roman" w:cs="Times New Roman"/>
          <w:szCs w:val="24"/>
        </w:rPr>
        <w:t xml:space="preserve"> Όχι.</w:t>
      </w:r>
    </w:p>
    <w:p w14:paraId="349D5049"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ΕΜΜΑΝΟΥΗΛ ΣΥΝΤΥΧΑΚΗΣ:</w:t>
      </w:r>
      <w:r>
        <w:rPr>
          <w:rFonts w:eastAsia="Times New Roman" w:cs="Times New Roman"/>
          <w:szCs w:val="24"/>
        </w:rPr>
        <w:t xml:space="preserve"> Παρών.</w:t>
      </w:r>
    </w:p>
    <w:p w14:paraId="349D504A"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ΓΡΗΓΟΡΙΟΣ ΨΑΡΙΑΝΟΣ:</w:t>
      </w:r>
      <w:r>
        <w:rPr>
          <w:rFonts w:eastAsia="Times New Roman" w:cs="Times New Roman"/>
          <w:szCs w:val="24"/>
        </w:rPr>
        <w:t xml:space="preserve"> Όχι.</w:t>
      </w:r>
    </w:p>
    <w:p w14:paraId="349D504B"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ΔΗΜΗΤΡΙΟΣ ΚΑΒΑΔΕΛΛΑΣ:</w:t>
      </w:r>
      <w:r>
        <w:rPr>
          <w:rFonts w:eastAsia="Times New Roman" w:cs="Times New Roman"/>
          <w:szCs w:val="24"/>
        </w:rPr>
        <w:t xml:space="preserve"> Παρών.</w:t>
      </w:r>
    </w:p>
    <w:p w14:paraId="349D504C"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lastRenderedPageBreak/>
        <w:t>ΠΡΟΕΔΡΕΥΟΥΣΑ (Αναστασία Χριστοδουλοπούλου):</w:t>
      </w:r>
      <w:r>
        <w:rPr>
          <w:rFonts w:eastAsia="Times New Roman" w:cs="Times New Roman"/>
          <w:b/>
          <w:szCs w:val="24"/>
        </w:rPr>
        <w:t xml:space="preserve"> </w:t>
      </w:r>
      <w:r w:rsidRPr="008B7B6C">
        <w:rPr>
          <w:rFonts w:eastAsia="Times New Roman" w:cs="Times New Roman"/>
          <w:szCs w:val="24"/>
        </w:rPr>
        <w:t xml:space="preserve">Συνεπώς το </w:t>
      </w:r>
      <w:r>
        <w:rPr>
          <w:rFonts w:eastAsia="Times New Roman" w:cs="Times New Roman"/>
          <w:szCs w:val="24"/>
        </w:rPr>
        <w:t>άρθρο 4</w:t>
      </w:r>
      <w:r w:rsidRPr="008B7B6C">
        <w:rPr>
          <w:rFonts w:eastAsia="Times New Roman" w:cs="Times New Roman"/>
          <w:szCs w:val="24"/>
        </w:rPr>
        <w:t xml:space="preserve"> έγινε δεκτό ως έχει κατά πλειοψηφία.</w:t>
      </w:r>
    </w:p>
    <w:p w14:paraId="349D504D"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Ερωτάται το Τμήμα: Γίνεται δεκτό το άρθρο 5 ως έχει;</w:t>
      </w:r>
    </w:p>
    <w:p w14:paraId="349D504E"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ΑΠΟΣΤΟΛΟΣ ΚΑΡΑΝΑΣΤΑΣΗΣ:</w:t>
      </w:r>
      <w:r>
        <w:rPr>
          <w:rFonts w:eastAsia="Times New Roman" w:cs="Times New Roman"/>
          <w:szCs w:val="24"/>
        </w:rPr>
        <w:t xml:space="preserve"> Ναι.</w:t>
      </w:r>
    </w:p>
    <w:p w14:paraId="349D504F"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ΑΝΝΑ</w:t>
      </w:r>
      <w:r>
        <w:rPr>
          <w:rFonts w:eastAsia="Times New Roman" w:cs="Times New Roman"/>
          <w:b/>
          <w:szCs w:val="24"/>
        </w:rPr>
        <w:t xml:space="preserve"> - </w:t>
      </w:r>
      <w:r w:rsidRPr="002222D0">
        <w:rPr>
          <w:rFonts w:eastAsia="Times New Roman" w:cs="Times New Roman"/>
          <w:b/>
          <w:szCs w:val="24"/>
        </w:rPr>
        <w:t>ΜΙΣΕΛ ΑΣΗΜΑΚΟΠΟΥΛΟΥ:</w:t>
      </w:r>
      <w:r>
        <w:rPr>
          <w:rFonts w:eastAsia="Times New Roman" w:cs="Times New Roman"/>
          <w:szCs w:val="24"/>
        </w:rPr>
        <w:t xml:space="preserve"> Παρών.</w:t>
      </w:r>
    </w:p>
    <w:p w14:paraId="349D5050"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ΛΕΩΝΙΔΑΣ ΓΡΗΓΟΡΑΚΟΣ:</w:t>
      </w:r>
      <w:r>
        <w:rPr>
          <w:rFonts w:eastAsia="Times New Roman" w:cs="Times New Roman"/>
          <w:szCs w:val="24"/>
        </w:rPr>
        <w:t xml:space="preserve"> Ναι.</w:t>
      </w:r>
    </w:p>
    <w:p w14:paraId="349D5051"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ΠΑΝΑΓΙΩΤΗΣ ΗΛΙΟΠΟΥΛΟΣ:</w:t>
      </w:r>
      <w:r>
        <w:rPr>
          <w:rFonts w:eastAsia="Times New Roman" w:cs="Times New Roman"/>
          <w:szCs w:val="24"/>
        </w:rPr>
        <w:t xml:space="preserve"> Όχι.</w:t>
      </w:r>
    </w:p>
    <w:p w14:paraId="349D5052"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ΕΜΜΑΝΟΥΗΛ ΣΥΝΤΥΧΑΚΗΣ:</w:t>
      </w:r>
      <w:r>
        <w:rPr>
          <w:rFonts w:eastAsia="Times New Roman" w:cs="Times New Roman"/>
          <w:szCs w:val="24"/>
        </w:rPr>
        <w:t xml:space="preserve"> Όχι.</w:t>
      </w:r>
    </w:p>
    <w:p w14:paraId="349D5053"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ΓΡΗΓΟΡΙΟΣ ΨΑΡΙΑΝΟΣ:</w:t>
      </w:r>
      <w:r>
        <w:rPr>
          <w:rFonts w:eastAsia="Times New Roman" w:cs="Times New Roman"/>
          <w:szCs w:val="24"/>
        </w:rPr>
        <w:t xml:space="preserve"> Παρών.</w:t>
      </w:r>
    </w:p>
    <w:p w14:paraId="349D5054"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ΔΗΜΗΤΡΙΟΣ ΚΑΒΑΔΕΛΛΑΣ:</w:t>
      </w:r>
      <w:r>
        <w:rPr>
          <w:rFonts w:eastAsia="Times New Roman" w:cs="Times New Roman"/>
          <w:szCs w:val="24"/>
        </w:rPr>
        <w:t xml:space="preserve"> Παρών.</w:t>
      </w:r>
    </w:p>
    <w:p w14:paraId="349D5055"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ΠΡΟΕΔΡΕΥΟΥΣΑ (Αναστασία Χριστοδουλοπούλου):</w:t>
      </w:r>
      <w:r>
        <w:rPr>
          <w:rFonts w:eastAsia="Times New Roman" w:cs="Times New Roman"/>
          <w:b/>
          <w:szCs w:val="24"/>
        </w:rPr>
        <w:t xml:space="preserve"> </w:t>
      </w:r>
      <w:r w:rsidRPr="008B7B6C">
        <w:rPr>
          <w:rFonts w:eastAsia="Times New Roman" w:cs="Times New Roman"/>
          <w:szCs w:val="24"/>
        </w:rPr>
        <w:t xml:space="preserve">Συνεπώς το </w:t>
      </w:r>
      <w:r>
        <w:rPr>
          <w:rFonts w:eastAsia="Times New Roman" w:cs="Times New Roman"/>
          <w:szCs w:val="24"/>
        </w:rPr>
        <w:t>άρθρο 5</w:t>
      </w:r>
      <w:r w:rsidRPr="008B7B6C">
        <w:rPr>
          <w:rFonts w:eastAsia="Times New Roman" w:cs="Times New Roman"/>
          <w:szCs w:val="24"/>
        </w:rPr>
        <w:t xml:space="preserve"> έγινε δεκτό ως έχει κατά πλειοψηφία.</w:t>
      </w:r>
    </w:p>
    <w:p w14:paraId="349D5056"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Ερωτάται το Τμήμα: Γίνεται δεκτό το άρθρο 6 ως έχει;</w:t>
      </w:r>
    </w:p>
    <w:p w14:paraId="349D5057"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ΑΠΟΣΤΟΛΟΣ ΚΑΡΑΝΑΣΤΑΣΗΣ:</w:t>
      </w:r>
      <w:r>
        <w:rPr>
          <w:rFonts w:eastAsia="Times New Roman" w:cs="Times New Roman"/>
          <w:szCs w:val="24"/>
        </w:rPr>
        <w:t xml:space="preserve"> Ναι.</w:t>
      </w:r>
    </w:p>
    <w:p w14:paraId="349D5058"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ΑΝΝΑ</w:t>
      </w:r>
      <w:r>
        <w:rPr>
          <w:rFonts w:eastAsia="Times New Roman" w:cs="Times New Roman"/>
          <w:b/>
          <w:szCs w:val="24"/>
        </w:rPr>
        <w:t xml:space="preserve"> - </w:t>
      </w:r>
      <w:r w:rsidRPr="002222D0">
        <w:rPr>
          <w:rFonts w:eastAsia="Times New Roman" w:cs="Times New Roman"/>
          <w:b/>
          <w:szCs w:val="24"/>
        </w:rPr>
        <w:t>ΜΙΣΕΛ ΑΣΗΜΑΚΟΠΟΥΛΟΥ:</w:t>
      </w:r>
      <w:r>
        <w:rPr>
          <w:rFonts w:eastAsia="Times New Roman" w:cs="Times New Roman"/>
          <w:szCs w:val="24"/>
        </w:rPr>
        <w:t xml:space="preserve"> Παρών.</w:t>
      </w:r>
    </w:p>
    <w:p w14:paraId="349D5059"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ΛΕΩΝΙΔΑΣ ΓΡΗΓΟΡΑΚΟΣ:</w:t>
      </w:r>
      <w:r>
        <w:rPr>
          <w:rFonts w:eastAsia="Times New Roman" w:cs="Times New Roman"/>
          <w:szCs w:val="24"/>
        </w:rPr>
        <w:t xml:space="preserve"> Παρών.</w:t>
      </w:r>
    </w:p>
    <w:p w14:paraId="349D505A"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lastRenderedPageBreak/>
        <w:t>ΠΑΝΑΓΙΩΤΗΣ ΗΛΙΟΠΟΥΛΟΣ:</w:t>
      </w:r>
      <w:r>
        <w:rPr>
          <w:rFonts w:eastAsia="Times New Roman" w:cs="Times New Roman"/>
          <w:szCs w:val="24"/>
        </w:rPr>
        <w:t xml:space="preserve"> Όχι.</w:t>
      </w:r>
    </w:p>
    <w:p w14:paraId="349D505B"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ΕΜΜΑΝΟΥΗΛ ΣΥΝΤΥΧΑΚΗΣ:</w:t>
      </w:r>
      <w:r>
        <w:rPr>
          <w:rFonts w:eastAsia="Times New Roman" w:cs="Times New Roman"/>
          <w:szCs w:val="24"/>
        </w:rPr>
        <w:t xml:space="preserve"> Ναι.</w:t>
      </w:r>
    </w:p>
    <w:p w14:paraId="349D505C"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ΓΡΗΓΟΡΙΟΣ Ψ</w:t>
      </w:r>
      <w:r w:rsidRPr="002222D0">
        <w:rPr>
          <w:rFonts w:eastAsia="Times New Roman" w:cs="Times New Roman"/>
          <w:b/>
          <w:szCs w:val="24"/>
        </w:rPr>
        <w:t>ΑΡΙΑΝΟΣ:</w:t>
      </w:r>
      <w:r>
        <w:rPr>
          <w:rFonts w:eastAsia="Times New Roman" w:cs="Times New Roman"/>
          <w:szCs w:val="24"/>
        </w:rPr>
        <w:t xml:space="preserve"> Ναι.</w:t>
      </w:r>
    </w:p>
    <w:p w14:paraId="349D505D"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ΔΗΜΗΤΡΙΟΣ ΚΑΒΑΔΕΛΛΑΣ:</w:t>
      </w:r>
      <w:r>
        <w:rPr>
          <w:rFonts w:eastAsia="Times New Roman" w:cs="Times New Roman"/>
          <w:szCs w:val="24"/>
        </w:rPr>
        <w:t xml:space="preserve"> Ναι.</w:t>
      </w:r>
    </w:p>
    <w:p w14:paraId="349D505E"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ΠΡΟΕΔΡΕΥΟΥΣΑ (Αναστασία Χριστοδουλοπούλου):</w:t>
      </w:r>
      <w:r>
        <w:rPr>
          <w:rFonts w:eastAsia="Times New Roman" w:cs="Times New Roman"/>
          <w:b/>
          <w:szCs w:val="24"/>
        </w:rPr>
        <w:t xml:space="preserve"> </w:t>
      </w:r>
      <w:r w:rsidRPr="008B7B6C">
        <w:rPr>
          <w:rFonts w:eastAsia="Times New Roman" w:cs="Times New Roman"/>
          <w:szCs w:val="24"/>
        </w:rPr>
        <w:t xml:space="preserve">Συνεπώς το </w:t>
      </w:r>
      <w:r>
        <w:rPr>
          <w:rFonts w:eastAsia="Times New Roman" w:cs="Times New Roman"/>
          <w:szCs w:val="24"/>
        </w:rPr>
        <w:t>άρθρο 6</w:t>
      </w:r>
      <w:r w:rsidRPr="008B7B6C">
        <w:rPr>
          <w:rFonts w:eastAsia="Times New Roman" w:cs="Times New Roman"/>
          <w:szCs w:val="24"/>
        </w:rPr>
        <w:t xml:space="preserve"> έγινε δεκτό ως έχει κατά πλειοψηφία.</w:t>
      </w:r>
    </w:p>
    <w:p w14:paraId="349D505F"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Ερωτάται το Τμήμα: Γίνεται δεκτό το άρθρο 7 ως έχει;</w:t>
      </w:r>
    </w:p>
    <w:p w14:paraId="349D5060"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ΑΠΟΣΤΟΛΟΣ ΚΑΡΑΝΑΣΤΑΣΗΣ:</w:t>
      </w:r>
      <w:r>
        <w:rPr>
          <w:rFonts w:eastAsia="Times New Roman" w:cs="Times New Roman"/>
          <w:szCs w:val="24"/>
        </w:rPr>
        <w:t xml:space="preserve"> Ναι.</w:t>
      </w:r>
    </w:p>
    <w:p w14:paraId="349D5061"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ΑΝΝΑ-ΜΙΣΕΛ ΑΣΗΜΑΚΟΠΟΥΛΟΥ:</w:t>
      </w:r>
      <w:r>
        <w:rPr>
          <w:rFonts w:eastAsia="Times New Roman" w:cs="Times New Roman"/>
          <w:szCs w:val="24"/>
        </w:rPr>
        <w:t xml:space="preserve"> Παρών.</w:t>
      </w:r>
    </w:p>
    <w:p w14:paraId="349D5062"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ΛΕΩΝΙΔΑΣ ΓΡΗΓΟΡΑΚΟΣ:</w:t>
      </w:r>
      <w:r>
        <w:rPr>
          <w:rFonts w:eastAsia="Times New Roman" w:cs="Times New Roman"/>
          <w:szCs w:val="24"/>
        </w:rPr>
        <w:t xml:space="preserve"> Ναι.</w:t>
      </w:r>
    </w:p>
    <w:p w14:paraId="349D5063"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ΠΑΝΑΓΙΩΤΗΣ ΗΛΙΟΠΟΥΛΟΣ:</w:t>
      </w:r>
      <w:r>
        <w:rPr>
          <w:rFonts w:eastAsia="Times New Roman" w:cs="Times New Roman"/>
          <w:szCs w:val="24"/>
        </w:rPr>
        <w:t xml:space="preserve"> Όχι.</w:t>
      </w:r>
    </w:p>
    <w:p w14:paraId="349D5064"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ΕΜΜΑΝΟΥΗΛ ΣΥΝΤΥΧΑΚΗΣ:</w:t>
      </w:r>
      <w:r>
        <w:rPr>
          <w:rFonts w:eastAsia="Times New Roman" w:cs="Times New Roman"/>
          <w:szCs w:val="24"/>
        </w:rPr>
        <w:t xml:space="preserve"> Παρών.</w:t>
      </w:r>
    </w:p>
    <w:p w14:paraId="349D5065"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ΓΡΗΓΟΡΙΟΣ ΨΑΡΙΑΝΟΣ:</w:t>
      </w:r>
      <w:r>
        <w:rPr>
          <w:rFonts w:eastAsia="Times New Roman" w:cs="Times New Roman"/>
          <w:szCs w:val="24"/>
        </w:rPr>
        <w:t xml:space="preserve"> Όχι.</w:t>
      </w:r>
    </w:p>
    <w:p w14:paraId="349D5066"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ΔΗΜΗΤΡΙΟΣ ΚΑΒΑΔΕΛΛΑΣ:</w:t>
      </w:r>
      <w:r>
        <w:rPr>
          <w:rFonts w:eastAsia="Times New Roman" w:cs="Times New Roman"/>
          <w:szCs w:val="24"/>
        </w:rPr>
        <w:t xml:space="preserve"> Παρών.</w:t>
      </w:r>
    </w:p>
    <w:p w14:paraId="349D5067"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ΠΡΟΕΔΡΕΥΟΥΣΑ (Αναστασία Χριστοδουλοπούλου):</w:t>
      </w:r>
      <w:r>
        <w:rPr>
          <w:rFonts w:eastAsia="Times New Roman" w:cs="Times New Roman"/>
          <w:b/>
          <w:szCs w:val="24"/>
        </w:rPr>
        <w:t xml:space="preserve"> </w:t>
      </w:r>
      <w:r w:rsidRPr="008B7B6C">
        <w:rPr>
          <w:rFonts w:eastAsia="Times New Roman" w:cs="Times New Roman"/>
          <w:szCs w:val="24"/>
        </w:rPr>
        <w:t xml:space="preserve">Συνεπώς το </w:t>
      </w:r>
      <w:r>
        <w:rPr>
          <w:rFonts w:eastAsia="Times New Roman" w:cs="Times New Roman"/>
          <w:szCs w:val="24"/>
        </w:rPr>
        <w:t>άρθρο 7</w:t>
      </w:r>
      <w:r w:rsidRPr="008B7B6C">
        <w:rPr>
          <w:rFonts w:eastAsia="Times New Roman" w:cs="Times New Roman"/>
          <w:szCs w:val="24"/>
        </w:rPr>
        <w:t xml:space="preserve"> έγινε δεκτό ως έχει κατά πλειοψηφία.</w:t>
      </w:r>
    </w:p>
    <w:p w14:paraId="349D5068"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lastRenderedPageBreak/>
        <w:t xml:space="preserve">Ερωτάται το Τμήμα: </w:t>
      </w:r>
      <w:r>
        <w:rPr>
          <w:rFonts w:eastAsia="Times New Roman" w:cs="Times New Roman"/>
          <w:szCs w:val="24"/>
        </w:rPr>
        <w:t>Γίνεται δεκτό το άρθρο 8 ως έχει;</w:t>
      </w:r>
    </w:p>
    <w:p w14:paraId="349D5069"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ΑΠΟΣΤΟΛΟΣ ΚΑΡΑΝΑΣΤΑΣΗΣ:</w:t>
      </w:r>
      <w:r>
        <w:rPr>
          <w:rFonts w:eastAsia="Times New Roman" w:cs="Times New Roman"/>
          <w:szCs w:val="24"/>
        </w:rPr>
        <w:t xml:space="preserve"> Ναι.</w:t>
      </w:r>
    </w:p>
    <w:p w14:paraId="349D506A"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ΑΝΝΑ</w:t>
      </w:r>
      <w:r>
        <w:rPr>
          <w:rFonts w:eastAsia="Times New Roman" w:cs="Times New Roman"/>
          <w:b/>
          <w:szCs w:val="24"/>
        </w:rPr>
        <w:t xml:space="preserve"> - </w:t>
      </w:r>
      <w:r w:rsidRPr="002222D0">
        <w:rPr>
          <w:rFonts w:eastAsia="Times New Roman" w:cs="Times New Roman"/>
          <w:b/>
          <w:szCs w:val="24"/>
        </w:rPr>
        <w:t>ΜΙΣΕΛ ΑΣΗΜΑΚΟΠΟΥΛΟΥ:</w:t>
      </w:r>
      <w:r>
        <w:rPr>
          <w:rFonts w:eastAsia="Times New Roman" w:cs="Times New Roman"/>
          <w:szCs w:val="24"/>
        </w:rPr>
        <w:t xml:space="preserve"> Παρών.</w:t>
      </w:r>
    </w:p>
    <w:p w14:paraId="349D506B"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ΛΕΩΝΙΔΑΣ ΓΡΗΓΟΡΑΚΟΣ:</w:t>
      </w:r>
      <w:r>
        <w:rPr>
          <w:rFonts w:eastAsia="Times New Roman" w:cs="Times New Roman"/>
          <w:szCs w:val="24"/>
        </w:rPr>
        <w:t xml:space="preserve"> Ναι.</w:t>
      </w:r>
    </w:p>
    <w:p w14:paraId="349D506C"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ΠΑΝΑΓΙΩΤΗΣ ΗΛΙΟΠΟΥΛΟΣ:</w:t>
      </w:r>
      <w:r>
        <w:rPr>
          <w:rFonts w:eastAsia="Times New Roman" w:cs="Times New Roman"/>
          <w:szCs w:val="24"/>
        </w:rPr>
        <w:t xml:space="preserve"> Όχι.</w:t>
      </w:r>
    </w:p>
    <w:p w14:paraId="349D506D"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ΕΜΜΑΝΟΥΗΛ ΣΥΝΤΥΧΑΚΗΣ:</w:t>
      </w:r>
      <w:r>
        <w:rPr>
          <w:rFonts w:eastAsia="Times New Roman" w:cs="Times New Roman"/>
          <w:szCs w:val="24"/>
        </w:rPr>
        <w:t xml:space="preserve"> Παρών.</w:t>
      </w:r>
    </w:p>
    <w:p w14:paraId="349D506E"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ΓΡΗΓΟΡΙΟΣ ΨΑΡΙΑΝΟΣ:</w:t>
      </w:r>
      <w:r>
        <w:rPr>
          <w:rFonts w:eastAsia="Times New Roman" w:cs="Times New Roman"/>
          <w:szCs w:val="24"/>
        </w:rPr>
        <w:t xml:space="preserve"> Ναι.</w:t>
      </w:r>
    </w:p>
    <w:p w14:paraId="349D506F"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ΔΗΜΗΤΡΙΟΣ ΚΑΒΑΔΕΛΛΑΣ:</w:t>
      </w:r>
      <w:r>
        <w:rPr>
          <w:rFonts w:eastAsia="Times New Roman" w:cs="Times New Roman"/>
          <w:szCs w:val="24"/>
        </w:rPr>
        <w:t xml:space="preserve"> Παρών.</w:t>
      </w:r>
    </w:p>
    <w:p w14:paraId="349D5070"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ΠΡΟΕΔΡΕΥΟΥΣΑ (Αναστασ</w:t>
      </w:r>
      <w:r w:rsidRPr="002222D0">
        <w:rPr>
          <w:rFonts w:eastAsia="Times New Roman" w:cs="Times New Roman"/>
          <w:b/>
          <w:szCs w:val="24"/>
        </w:rPr>
        <w:t>ία Χριστοδουλοπούλου):</w:t>
      </w:r>
      <w:r>
        <w:rPr>
          <w:rFonts w:eastAsia="Times New Roman" w:cs="Times New Roman"/>
          <w:b/>
          <w:szCs w:val="24"/>
        </w:rPr>
        <w:t xml:space="preserve"> </w:t>
      </w:r>
      <w:r w:rsidRPr="008B7B6C">
        <w:rPr>
          <w:rFonts w:eastAsia="Times New Roman" w:cs="Times New Roman"/>
          <w:szCs w:val="24"/>
        </w:rPr>
        <w:t xml:space="preserve">Συνεπώς το </w:t>
      </w:r>
      <w:r>
        <w:rPr>
          <w:rFonts w:eastAsia="Times New Roman" w:cs="Times New Roman"/>
          <w:szCs w:val="24"/>
        </w:rPr>
        <w:t>άρθρο 8</w:t>
      </w:r>
      <w:r w:rsidRPr="008B7B6C">
        <w:rPr>
          <w:rFonts w:eastAsia="Times New Roman" w:cs="Times New Roman"/>
          <w:szCs w:val="24"/>
        </w:rPr>
        <w:t xml:space="preserve"> έγινε δεκτό ως έχει κατά πλειοψηφία.</w:t>
      </w:r>
    </w:p>
    <w:p w14:paraId="349D5071"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Ερωτάται το Τμήμα: Γίνεται δεκτό το άρθρο 9 ως έχει;</w:t>
      </w:r>
    </w:p>
    <w:p w14:paraId="349D5072"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ΑΠΟΣΤΟΛΟΣ ΚΑΡΑΝΑΣΤΑΣΗΣ:</w:t>
      </w:r>
      <w:r>
        <w:rPr>
          <w:rFonts w:eastAsia="Times New Roman" w:cs="Times New Roman"/>
          <w:szCs w:val="24"/>
        </w:rPr>
        <w:t xml:space="preserve"> Ναι.</w:t>
      </w:r>
    </w:p>
    <w:p w14:paraId="349D5073"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ΑΝΝΑ</w:t>
      </w:r>
      <w:r>
        <w:rPr>
          <w:rFonts w:eastAsia="Times New Roman" w:cs="Times New Roman"/>
          <w:b/>
          <w:szCs w:val="24"/>
        </w:rPr>
        <w:t xml:space="preserve"> - </w:t>
      </w:r>
      <w:r w:rsidRPr="002222D0">
        <w:rPr>
          <w:rFonts w:eastAsia="Times New Roman" w:cs="Times New Roman"/>
          <w:b/>
          <w:szCs w:val="24"/>
        </w:rPr>
        <w:t>ΜΙΣΕΛ ΑΣΗΜΑΚΟΠΟΥΛΟΥ:</w:t>
      </w:r>
      <w:r>
        <w:rPr>
          <w:rFonts w:eastAsia="Times New Roman" w:cs="Times New Roman"/>
          <w:szCs w:val="24"/>
        </w:rPr>
        <w:t xml:space="preserve"> Παρών.</w:t>
      </w:r>
    </w:p>
    <w:p w14:paraId="349D5074"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ΛΕΩΝΙΔΑΣ ΓΡΗΓΟΡΑΚΟΣ:</w:t>
      </w:r>
      <w:r>
        <w:rPr>
          <w:rFonts w:eastAsia="Times New Roman" w:cs="Times New Roman"/>
          <w:szCs w:val="24"/>
        </w:rPr>
        <w:t xml:space="preserve"> Ναι.</w:t>
      </w:r>
    </w:p>
    <w:p w14:paraId="349D5075"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ΠΑΝΑΓΙΩΤΗΣ ΗΛΙΟΠΟΥΛΟΣ:</w:t>
      </w:r>
      <w:r>
        <w:rPr>
          <w:rFonts w:eastAsia="Times New Roman" w:cs="Times New Roman"/>
          <w:szCs w:val="24"/>
        </w:rPr>
        <w:t xml:space="preserve"> Όχι.</w:t>
      </w:r>
    </w:p>
    <w:p w14:paraId="349D5076"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ΕΜΜΑΝΟ</w:t>
      </w:r>
      <w:r w:rsidRPr="002222D0">
        <w:rPr>
          <w:rFonts w:eastAsia="Times New Roman" w:cs="Times New Roman"/>
          <w:b/>
          <w:szCs w:val="24"/>
        </w:rPr>
        <w:t>ΥΗΛ ΣΥΝΤΥΧΑΚΗΣ:</w:t>
      </w:r>
      <w:r>
        <w:rPr>
          <w:rFonts w:eastAsia="Times New Roman" w:cs="Times New Roman"/>
          <w:szCs w:val="24"/>
        </w:rPr>
        <w:t xml:space="preserve"> Παρών.</w:t>
      </w:r>
    </w:p>
    <w:p w14:paraId="349D5077"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lastRenderedPageBreak/>
        <w:t>ΓΡΗΓΟΡΙΟΣ ΨΑΡΙΑΝΟΣ:</w:t>
      </w:r>
      <w:r>
        <w:rPr>
          <w:rFonts w:eastAsia="Times New Roman" w:cs="Times New Roman"/>
          <w:szCs w:val="24"/>
        </w:rPr>
        <w:t xml:space="preserve"> Ναι.</w:t>
      </w:r>
    </w:p>
    <w:p w14:paraId="349D5078"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ΔΗΜΗΤΡΙΟΣ ΚΑΒΑΔΕΛΛΑΣ:</w:t>
      </w:r>
      <w:r>
        <w:rPr>
          <w:rFonts w:eastAsia="Times New Roman" w:cs="Times New Roman"/>
          <w:szCs w:val="24"/>
        </w:rPr>
        <w:t xml:space="preserve"> Ναι.</w:t>
      </w:r>
    </w:p>
    <w:p w14:paraId="349D5079"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ΠΡΟΕΔΡΕΥΟΥΣΑ (Αναστασία Χριστοδουλοπούλου):</w:t>
      </w:r>
      <w:r>
        <w:rPr>
          <w:rFonts w:eastAsia="Times New Roman" w:cs="Times New Roman"/>
          <w:b/>
          <w:szCs w:val="24"/>
        </w:rPr>
        <w:t xml:space="preserve"> </w:t>
      </w:r>
      <w:r w:rsidRPr="008B7B6C">
        <w:rPr>
          <w:rFonts w:eastAsia="Times New Roman" w:cs="Times New Roman"/>
          <w:szCs w:val="24"/>
        </w:rPr>
        <w:t xml:space="preserve">Συνεπώς το </w:t>
      </w:r>
      <w:r>
        <w:rPr>
          <w:rFonts w:eastAsia="Times New Roman" w:cs="Times New Roman"/>
          <w:szCs w:val="24"/>
        </w:rPr>
        <w:t>άρθρο 9</w:t>
      </w:r>
      <w:r w:rsidRPr="008B7B6C">
        <w:rPr>
          <w:rFonts w:eastAsia="Times New Roman" w:cs="Times New Roman"/>
          <w:szCs w:val="24"/>
        </w:rPr>
        <w:t xml:space="preserve"> έγινε δεκτό ως έχει κατά πλειοψηφία.</w:t>
      </w:r>
    </w:p>
    <w:p w14:paraId="349D507A"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Ερωτάται το Τμήμα: Γίνεται δεκτό το άρθρο 10 ως έχει;</w:t>
      </w:r>
    </w:p>
    <w:p w14:paraId="349D507B"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ΑΠΟΣΤΟΛΟΣ ΚΑΡΑΝΑΣΤΑΣΗΣ:</w:t>
      </w:r>
      <w:r>
        <w:rPr>
          <w:rFonts w:eastAsia="Times New Roman" w:cs="Times New Roman"/>
          <w:szCs w:val="24"/>
        </w:rPr>
        <w:t xml:space="preserve"> Ναι.</w:t>
      </w:r>
    </w:p>
    <w:p w14:paraId="349D507C"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ΑΝΝΑ</w:t>
      </w:r>
      <w:r>
        <w:rPr>
          <w:rFonts w:eastAsia="Times New Roman" w:cs="Times New Roman"/>
          <w:b/>
          <w:szCs w:val="24"/>
        </w:rPr>
        <w:t xml:space="preserve"> - </w:t>
      </w:r>
      <w:r w:rsidRPr="002222D0">
        <w:rPr>
          <w:rFonts w:eastAsia="Times New Roman" w:cs="Times New Roman"/>
          <w:b/>
          <w:szCs w:val="24"/>
        </w:rPr>
        <w:t>ΜΙΣΕΛ ΑΣΗΜΑΚΟΠΟΥΛΟΥ:</w:t>
      </w:r>
      <w:r>
        <w:rPr>
          <w:rFonts w:eastAsia="Times New Roman" w:cs="Times New Roman"/>
          <w:szCs w:val="24"/>
        </w:rPr>
        <w:t xml:space="preserve"> Παρών.</w:t>
      </w:r>
    </w:p>
    <w:p w14:paraId="349D507D"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ΛΕΩΝΙΔΑΣ ΓΡΗΓΟΡΑΚΟΣ:</w:t>
      </w:r>
      <w:r>
        <w:rPr>
          <w:rFonts w:eastAsia="Times New Roman" w:cs="Times New Roman"/>
          <w:szCs w:val="24"/>
        </w:rPr>
        <w:t xml:space="preserve"> Ναι.</w:t>
      </w:r>
    </w:p>
    <w:p w14:paraId="349D507E"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ΠΑΝΑΓΙΩΤΗΣ ΗΛΙΟΠΟΥΛΟΣ:</w:t>
      </w:r>
      <w:r>
        <w:rPr>
          <w:rFonts w:eastAsia="Times New Roman" w:cs="Times New Roman"/>
          <w:szCs w:val="24"/>
        </w:rPr>
        <w:t xml:space="preserve"> Όχι.</w:t>
      </w:r>
    </w:p>
    <w:p w14:paraId="349D507F"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ΕΜΜΑΝΟΥΗΛ ΣΥΝΤΥΧΑΚΗΣ:</w:t>
      </w:r>
      <w:r>
        <w:rPr>
          <w:rFonts w:eastAsia="Times New Roman" w:cs="Times New Roman"/>
          <w:szCs w:val="24"/>
        </w:rPr>
        <w:t xml:space="preserve"> Παρών.</w:t>
      </w:r>
    </w:p>
    <w:p w14:paraId="349D5080"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ΓΡΗΓΟΡΙΟΣ ΨΑΡΙΑΝΟΣ:</w:t>
      </w:r>
      <w:r>
        <w:rPr>
          <w:rFonts w:eastAsia="Times New Roman" w:cs="Times New Roman"/>
          <w:szCs w:val="24"/>
        </w:rPr>
        <w:t xml:space="preserve"> Ναι.</w:t>
      </w:r>
    </w:p>
    <w:p w14:paraId="349D5081"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ΔΗΜΗΤΡΙΟΣ ΚΑΒΑΔΕΛΛΑΣ:</w:t>
      </w:r>
      <w:r>
        <w:rPr>
          <w:rFonts w:eastAsia="Times New Roman" w:cs="Times New Roman"/>
          <w:szCs w:val="24"/>
        </w:rPr>
        <w:t xml:space="preserve"> Παρών.</w:t>
      </w:r>
    </w:p>
    <w:p w14:paraId="349D5082"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ΠΡΟΕΔΡΕΥΟΥΣΑ (Αναστασία Χριστοδουλοπούλου):</w:t>
      </w:r>
      <w:r>
        <w:rPr>
          <w:rFonts w:eastAsia="Times New Roman" w:cs="Times New Roman"/>
          <w:b/>
          <w:szCs w:val="24"/>
        </w:rPr>
        <w:t xml:space="preserve"> </w:t>
      </w:r>
      <w:r w:rsidRPr="008B7B6C">
        <w:rPr>
          <w:rFonts w:eastAsia="Times New Roman" w:cs="Times New Roman"/>
          <w:szCs w:val="24"/>
        </w:rPr>
        <w:t xml:space="preserve">Συνεπώς το </w:t>
      </w:r>
      <w:r>
        <w:rPr>
          <w:rFonts w:eastAsia="Times New Roman" w:cs="Times New Roman"/>
          <w:szCs w:val="24"/>
        </w:rPr>
        <w:t>άρθρο 10</w:t>
      </w:r>
      <w:r w:rsidRPr="008B7B6C">
        <w:rPr>
          <w:rFonts w:eastAsia="Times New Roman" w:cs="Times New Roman"/>
          <w:szCs w:val="24"/>
        </w:rPr>
        <w:t xml:space="preserve"> έγινε δεκτό ως έχει κατά πλειοψηφία.</w:t>
      </w:r>
    </w:p>
    <w:p w14:paraId="349D5083"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Ερωτάται το Τμήμα: Γίνεται δεκτό το άρθρο 11 ως έχει;</w:t>
      </w:r>
    </w:p>
    <w:p w14:paraId="349D5084"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ΑΠΟΣΤΟΛΟΣ ΚΑΡΑΝΑΣΤΑΣΗΣ:</w:t>
      </w:r>
      <w:r>
        <w:rPr>
          <w:rFonts w:eastAsia="Times New Roman" w:cs="Times New Roman"/>
          <w:szCs w:val="24"/>
        </w:rPr>
        <w:t xml:space="preserve"> Ναι.</w:t>
      </w:r>
    </w:p>
    <w:p w14:paraId="349D5085"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lastRenderedPageBreak/>
        <w:t>ΑΝΝΑ</w:t>
      </w:r>
      <w:r>
        <w:rPr>
          <w:rFonts w:eastAsia="Times New Roman" w:cs="Times New Roman"/>
          <w:b/>
          <w:szCs w:val="24"/>
        </w:rPr>
        <w:t xml:space="preserve"> - </w:t>
      </w:r>
      <w:r w:rsidRPr="002222D0">
        <w:rPr>
          <w:rFonts w:eastAsia="Times New Roman" w:cs="Times New Roman"/>
          <w:b/>
          <w:szCs w:val="24"/>
        </w:rPr>
        <w:t>ΜΙΣΕΛ ΑΣΗΜΑΚΟΠΟΥΛΟΥ:</w:t>
      </w:r>
      <w:r>
        <w:rPr>
          <w:rFonts w:eastAsia="Times New Roman" w:cs="Times New Roman"/>
          <w:szCs w:val="24"/>
        </w:rPr>
        <w:t xml:space="preserve"> Παρών.</w:t>
      </w:r>
    </w:p>
    <w:p w14:paraId="349D5086"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ΛΕΩΝΙΔΑΣ ΓΡΗΓΟΡΑΚΟΣ:</w:t>
      </w:r>
      <w:r>
        <w:rPr>
          <w:rFonts w:eastAsia="Times New Roman" w:cs="Times New Roman"/>
          <w:szCs w:val="24"/>
        </w:rPr>
        <w:t xml:space="preserve"> Παρών.</w:t>
      </w:r>
    </w:p>
    <w:p w14:paraId="349D5087"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ΠΑΝΑΓΙΩΤΗΣ ΗΛΙΟΠΟΥΛΟΣ:</w:t>
      </w:r>
      <w:r>
        <w:rPr>
          <w:rFonts w:eastAsia="Times New Roman" w:cs="Times New Roman"/>
          <w:szCs w:val="24"/>
        </w:rPr>
        <w:t xml:space="preserve"> Όχι.</w:t>
      </w:r>
    </w:p>
    <w:p w14:paraId="349D5088"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ΕΜΜΑΝΟΥΗΛ ΣΥΝΤΥΧΑΚΗΣ:</w:t>
      </w:r>
      <w:r>
        <w:rPr>
          <w:rFonts w:eastAsia="Times New Roman" w:cs="Times New Roman"/>
          <w:szCs w:val="24"/>
        </w:rPr>
        <w:t xml:space="preserve"> Όχι.</w:t>
      </w:r>
    </w:p>
    <w:p w14:paraId="349D5089"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ΓΡΗΓΟΡΙΟΣ ΨΑΡΙΑΝΟ</w:t>
      </w:r>
      <w:r w:rsidRPr="002222D0">
        <w:rPr>
          <w:rFonts w:eastAsia="Times New Roman" w:cs="Times New Roman"/>
          <w:b/>
          <w:szCs w:val="24"/>
        </w:rPr>
        <w:t>Σ:</w:t>
      </w:r>
      <w:r>
        <w:rPr>
          <w:rFonts w:eastAsia="Times New Roman" w:cs="Times New Roman"/>
          <w:szCs w:val="24"/>
        </w:rPr>
        <w:t xml:space="preserve"> Όχι.</w:t>
      </w:r>
    </w:p>
    <w:p w14:paraId="349D508A"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ΔΗΜΗΤΡΙΟΣ ΚΑΒΑΔΕΛΛΑΣ:</w:t>
      </w:r>
      <w:r>
        <w:rPr>
          <w:rFonts w:eastAsia="Times New Roman" w:cs="Times New Roman"/>
          <w:szCs w:val="24"/>
        </w:rPr>
        <w:t xml:space="preserve"> Παρών.</w:t>
      </w:r>
    </w:p>
    <w:p w14:paraId="349D508B"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ΠΡΟΕΔΡΕΥΟΥΣΑ (Αναστασία Χριστοδουλοπούλου):</w:t>
      </w:r>
      <w:r>
        <w:rPr>
          <w:rFonts w:eastAsia="Times New Roman" w:cs="Times New Roman"/>
          <w:b/>
          <w:szCs w:val="24"/>
        </w:rPr>
        <w:t xml:space="preserve"> </w:t>
      </w:r>
      <w:r w:rsidRPr="008B7B6C">
        <w:rPr>
          <w:rFonts w:eastAsia="Times New Roman" w:cs="Times New Roman"/>
          <w:szCs w:val="24"/>
        </w:rPr>
        <w:t xml:space="preserve">Συνεπώς το </w:t>
      </w:r>
      <w:r>
        <w:rPr>
          <w:rFonts w:eastAsia="Times New Roman" w:cs="Times New Roman"/>
          <w:szCs w:val="24"/>
        </w:rPr>
        <w:t>άρθρο 11</w:t>
      </w:r>
      <w:r w:rsidRPr="008B7B6C">
        <w:rPr>
          <w:rFonts w:eastAsia="Times New Roman" w:cs="Times New Roman"/>
          <w:szCs w:val="24"/>
        </w:rPr>
        <w:t xml:space="preserve"> έγινε δεκτό ως έχει κατά πλειοψηφία.</w:t>
      </w:r>
    </w:p>
    <w:p w14:paraId="349D508C"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Ερωτάται το Τμήμα: Γίνεται δεκτό το άρθρο 12 ως έχει;</w:t>
      </w:r>
    </w:p>
    <w:p w14:paraId="349D508D"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ΑΠΟΣΤΟΛΟΣ ΚΑΡΑΝΑΣΤΑΣΗΣ:</w:t>
      </w:r>
      <w:r>
        <w:rPr>
          <w:rFonts w:eastAsia="Times New Roman" w:cs="Times New Roman"/>
          <w:szCs w:val="24"/>
        </w:rPr>
        <w:t xml:space="preserve"> Ναι.</w:t>
      </w:r>
    </w:p>
    <w:p w14:paraId="349D508E"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ΑΝΝΑ</w:t>
      </w:r>
      <w:r>
        <w:rPr>
          <w:rFonts w:eastAsia="Times New Roman" w:cs="Times New Roman"/>
          <w:b/>
          <w:szCs w:val="24"/>
        </w:rPr>
        <w:t xml:space="preserve"> - </w:t>
      </w:r>
      <w:r w:rsidRPr="002222D0">
        <w:rPr>
          <w:rFonts w:eastAsia="Times New Roman" w:cs="Times New Roman"/>
          <w:b/>
          <w:szCs w:val="24"/>
        </w:rPr>
        <w:t>ΜΙΣΕΛ ΑΣΗΜΑΚΟΠΟΥΛΟΥ:</w:t>
      </w:r>
      <w:r>
        <w:rPr>
          <w:rFonts w:eastAsia="Times New Roman" w:cs="Times New Roman"/>
          <w:szCs w:val="24"/>
        </w:rPr>
        <w:t xml:space="preserve"> Όχι.</w:t>
      </w:r>
    </w:p>
    <w:p w14:paraId="349D508F"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ΛΕ</w:t>
      </w:r>
      <w:r w:rsidRPr="002222D0">
        <w:rPr>
          <w:rFonts w:eastAsia="Times New Roman" w:cs="Times New Roman"/>
          <w:b/>
          <w:szCs w:val="24"/>
        </w:rPr>
        <w:t>ΩΝΙΔΑΣ ΓΡΗΓΟΡΑΚΟΣ:</w:t>
      </w:r>
      <w:r>
        <w:rPr>
          <w:rFonts w:eastAsia="Times New Roman" w:cs="Times New Roman"/>
          <w:szCs w:val="24"/>
        </w:rPr>
        <w:t xml:space="preserve"> Παρών.</w:t>
      </w:r>
    </w:p>
    <w:p w14:paraId="349D5090"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ΠΑΝΑΓΙΩΤΗΣ ΗΛΙΟΠΟΥΛΟΣ:</w:t>
      </w:r>
      <w:r>
        <w:rPr>
          <w:rFonts w:eastAsia="Times New Roman" w:cs="Times New Roman"/>
          <w:szCs w:val="24"/>
        </w:rPr>
        <w:t xml:space="preserve"> Όχι.</w:t>
      </w:r>
    </w:p>
    <w:p w14:paraId="349D5091"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ΕΜΜΑΝΟΥΗΛ ΣΥΝΤΥΧΑΚΗΣ:</w:t>
      </w:r>
      <w:r>
        <w:rPr>
          <w:rFonts w:eastAsia="Times New Roman" w:cs="Times New Roman"/>
          <w:szCs w:val="24"/>
        </w:rPr>
        <w:t xml:space="preserve"> Όχι.</w:t>
      </w:r>
    </w:p>
    <w:p w14:paraId="349D5092"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ΓΡΗΓΟΡΙΟΣ ΨΑΡΙΑΝΟΣ:</w:t>
      </w:r>
      <w:r>
        <w:rPr>
          <w:rFonts w:eastAsia="Times New Roman" w:cs="Times New Roman"/>
          <w:szCs w:val="24"/>
        </w:rPr>
        <w:t xml:space="preserve"> Όχι.</w:t>
      </w:r>
    </w:p>
    <w:p w14:paraId="349D5093"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ΔΗΜΗΤΡΙΟΣ ΚΑΒΑΔΕΛΛΑΣ:</w:t>
      </w:r>
      <w:r>
        <w:rPr>
          <w:rFonts w:eastAsia="Times New Roman" w:cs="Times New Roman"/>
          <w:szCs w:val="24"/>
        </w:rPr>
        <w:t xml:space="preserve"> Παρών.</w:t>
      </w:r>
    </w:p>
    <w:p w14:paraId="349D5094"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lastRenderedPageBreak/>
        <w:t>ΠΡΟΕΔΡΕΥΟΥΣΑ (Αναστασία Χριστοδουλοπούλου):</w:t>
      </w:r>
      <w:r>
        <w:rPr>
          <w:rFonts w:eastAsia="Times New Roman" w:cs="Times New Roman"/>
          <w:b/>
          <w:szCs w:val="24"/>
        </w:rPr>
        <w:t xml:space="preserve"> </w:t>
      </w:r>
      <w:r w:rsidRPr="008B7B6C">
        <w:rPr>
          <w:rFonts w:eastAsia="Times New Roman" w:cs="Times New Roman"/>
          <w:szCs w:val="24"/>
        </w:rPr>
        <w:t xml:space="preserve">Συνεπώς το </w:t>
      </w:r>
      <w:r>
        <w:rPr>
          <w:rFonts w:eastAsia="Times New Roman" w:cs="Times New Roman"/>
          <w:szCs w:val="24"/>
        </w:rPr>
        <w:t>άρθρο 12</w:t>
      </w:r>
      <w:r w:rsidRPr="008B7B6C">
        <w:rPr>
          <w:rFonts w:eastAsia="Times New Roman" w:cs="Times New Roman"/>
          <w:szCs w:val="24"/>
        </w:rPr>
        <w:t xml:space="preserve"> έγινε δεκτό ως έχει κατά πλειοψηφία.</w:t>
      </w:r>
    </w:p>
    <w:p w14:paraId="349D5095"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Ερωτάται το Τμήμα: </w:t>
      </w:r>
      <w:r>
        <w:rPr>
          <w:rFonts w:eastAsia="Times New Roman" w:cs="Times New Roman"/>
          <w:szCs w:val="24"/>
        </w:rPr>
        <w:t>Γίνεται δεκτό το άρθρο 13 ως έχει;</w:t>
      </w:r>
    </w:p>
    <w:p w14:paraId="349D5096"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ΑΠΟΣΤΟΛΟΣ ΚΑΡΑΝΑΣΤΑΣΗΣ:</w:t>
      </w:r>
      <w:r>
        <w:rPr>
          <w:rFonts w:eastAsia="Times New Roman" w:cs="Times New Roman"/>
          <w:szCs w:val="24"/>
        </w:rPr>
        <w:t xml:space="preserve"> Ναι.</w:t>
      </w:r>
    </w:p>
    <w:p w14:paraId="349D5097"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ΑΝΝΑ</w:t>
      </w:r>
      <w:r>
        <w:rPr>
          <w:rFonts w:eastAsia="Times New Roman" w:cs="Times New Roman"/>
          <w:b/>
          <w:szCs w:val="24"/>
        </w:rPr>
        <w:t xml:space="preserve"> - </w:t>
      </w:r>
      <w:r w:rsidRPr="002222D0">
        <w:rPr>
          <w:rFonts w:eastAsia="Times New Roman" w:cs="Times New Roman"/>
          <w:b/>
          <w:szCs w:val="24"/>
        </w:rPr>
        <w:t>ΜΙΣΕΛ ΑΣΗΜΑΚΟΠΟΥΛΟΥ:</w:t>
      </w:r>
      <w:r>
        <w:rPr>
          <w:rFonts w:eastAsia="Times New Roman" w:cs="Times New Roman"/>
          <w:szCs w:val="24"/>
        </w:rPr>
        <w:t xml:space="preserve"> Όχι.</w:t>
      </w:r>
    </w:p>
    <w:p w14:paraId="349D5098"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ΛΕΩΝΙΔΑΣ ΓΡΗΓΟΡΑΚΟΣ:</w:t>
      </w:r>
      <w:r>
        <w:rPr>
          <w:rFonts w:eastAsia="Times New Roman" w:cs="Times New Roman"/>
          <w:szCs w:val="24"/>
        </w:rPr>
        <w:t xml:space="preserve"> Παρών.</w:t>
      </w:r>
    </w:p>
    <w:p w14:paraId="349D5099"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ΠΑΝΑΓΙΩΤΗΣ ΗΛΙΟΠΟΥΛΟΣ:</w:t>
      </w:r>
      <w:r>
        <w:rPr>
          <w:rFonts w:eastAsia="Times New Roman" w:cs="Times New Roman"/>
          <w:szCs w:val="24"/>
        </w:rPr>
        <w:t xml:space="preserve"> Όχι.</w:t>
      </w:r>
    </w:p>
    <w:p w14:paraId="349D509A"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ΕΜΜΑΝΟΥΗΛ ΣΥΝΤΥΧΑΚΗΣ:</w:t>
      </w:r>
      <w:r>
        <w:rPr>
          <w:rFonts w:eastAsia="Times New Roman" w:cs="Times New Roman"/>
          <w:szCs w:val="24"/>
        </w:rPr>
        <w:t xml:space="preserve"> Παρών.</w:t>
      </w:r>
    </w:p>
    <w:p w14:paraId="349D509B"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ΓΡΗΓΟΡΙΟΣ ΨΑΡΙΑΝΟΣ:</w:t>
      </w:r>
      <w:r>
        <w:rPr>
          <w:rFonts w:eastAsia="Times New Roman" w:cs="Times New Roman"/>
          <w:szCs w:val="24"/>
        </w:rPr>
        <w:t xml:space="preserve"> Όχι.</w:t>
      </w:r>
    </w:p>
    <w:p w14:paraId="349D509C"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ΔΗΜΗΤΡΙΟΣ ΚΑΒΑΔΕΛΛΑΣ:</w:t>
      </w:r>
      <w:r>
        <w:rPr>
          <w:rFonts w:eastAsia="Times New Roman" w:cs="Times New Roman"/>
          <w:szCs w:val="24"/>
        </w:rPr>
        <w:t xml:space="preserve"> Παρών.</w:t>
      </w:r>
    </w:p>
    <w:p w14:paraId="349D509D"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 xml:space="preserve">ΠΡΟΕΔΡΕΥΟΥΣΑ </w:t>
      </w:r>
      <w:r w:rsidRPr="002222D0">
        <w:rPr>
          <w:rFonts w:eastAsia="Times New Roman" w:cs="Times New Roman"/>
          <w:b/>
          <w:szCs w:val="24"/>
        </w:rPr>
        <w:t>(Αναστασία Χριστοδουλοπούλου):</w:t>
      </w:r>
      <w:r>
        <w:rPr>
          <w:rFonts w:eastAsia="Times New Roman" w:cs="Times New Roman"/>
          <w:b/>
          <w:szCs w:val="24"/>
        </w:rPr>
        <w:t xml:space="preserve"> </w:t>
      </w:r>
      <w:r w:rsidRPr="008B7B6C">
        <w:rPr>
          <w:rFonts w:eastAsia="Times New Roman" w:cs="Times New Roman"/>
          <w:szCs w:val="24"/>
        </w:rPr>
        <w:t xml:space="preserve">Συνεπώς το </w:t>
      </w:r>
      <w:r>
        <w:rPr>
          <w:rFonts w:eastAsia="Times New Roman" w:cs="Times New Roman"/>
          <w:szCs w:val="24"/>
        </w:rPr>
        <w:t>άρθρο 13</w:t>
      </w:r>
      <w:r w:rsidRPr="008B7B6C">
        <w:rPr>
          <w:rFonts w:eastAsia="Times New Roman" w:cs="Times New Roman"/>
          <w:szCs w:val="24"/>
        </w:rPr>
        <w:t xml:space="preserve"> έγινε δεκτό ως έχει κατά πλειοψηφία.</w:t>
      </w:r>
    </w:p>
    <w:p w14:paraId="349D509E"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Ερωτάται το Τμήμα: Γίνεται δεκτό το άρθρο 14 ως έχει;</w:t>
      </w:r>
    </w:p>
    <w:p w14:paraId="349D509F"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ΑΠΟΣΤΟΛΟΣ ΚΑΡΑΝΑΣΤΑΣΗΣ:</w:t>
      </w:r>
      <w:r>
        <w:rPr>
          <w:rFonts w:eastAsia="Times New Roman" w:cs="Times New Roman"/>
          <w:szCs w:val="24"/>
        </w:rPr>
        <w:t xml:space="preserve"> Ναι.</w:t>
      </w:r>
    </w:p>
    <w:p w14:paraId="349D50A0"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ΑΝΝΑ</w:t>
      </w:r>
      <w:r>
        <w:rPr>
          <w:rFonts w:eastAsia="Times New Roman" w:cs="Times New Roman"/>
          <w:b/>
          <w:szCs w:val="24"/>
        </w:rPr>
        <w:t xml:space="preserve"> - </w:t>
      </w:r>
      <w:r w:rsidRPr="002222D0">
        <w:rPr>
          <w:rFonts w:eastAsia="Times New Roman" w:cs="Times New Roman"/>
          <w:b/>
          <w:szCs w:val="24"/>
        </w:rPr>
        <w:t>ΜΙΣΕΛ ΑΣΗΜΑΚΟΠΟΥΛΟΥ:</w:t>
      </w:r>
      <w:r>
        <w:rPr>
          <w:rFonts w:eastAsia="Times New Roman" w:cs="Times New Roman"/>
          <w:szCs w:val="24"/>
        </w:rPr>
        <w:t xml:space="preserve"> Παρών.</w:t>
      </w:r>
    </w:p>
    <w:p w14:paraId="349D50A1"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ΛΕΩΝΙΔΑΣ ΓΡΗΓΟΡΑΚΟΣ:</w:t>
      </w:r>
      <w:r>
        <w:rPr>
          <w:rFonts w:eastAsia="Times New Roman" w:cs="Times New Roman"/>
          <w:szCs w:val="24"/>
        </w:rPr>
        <w:t xml:space="preserve"> Παρών.</w:t>
      </w:r>
    </w:p>
    <w:p w14:paraId="349D50A2"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lastRenderedPageBreak/>
        <w:t>ΠΑΝΑΓΙΩΤΗΣ ΗΛΙΟΠΟΥΛΟΣ:</w:t>
      </w:r>
      <w:r>
        <w:rPr>
          <w:rFonts w:eastAsia="Times New Roman" w:cs="Times New Roman"/>
          <w:szCs w:val="24"/>
        </w:rPr>
        <w:t xml:space="preserve"> Όχι.</w:t>
      </w:r>
    </w:p>
    <w:p w14:paraId="349D50A3"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ΕΜΜΑΝΟΥΗΛ ΣΥΝΤΥΧΑΚΗΣ:</w:t>
      </w:r>
      <w:r>
        <w:rPr>
          <w:rFonts w:eastAsia="Times New Roman" w:cs="Times New Roman"/>
          <w:szCs w:val="24"/>
        </w:rPr>
        <w:t xml:space="preserve"> Παρών.</w:t>
      </w:r>
    </w:p>
    <w:p w14:paraId="349D50A4"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ΓΡΗΓΟΡΙΟΣ ΨΑΡΙΑΝΟΣ:</w:t>
      </w:r>
      <w:r>
        <w:rPr>
          <w:rFonts w:eastAsia="Times New Roman" w:cs="Times New Roman"/>
          <w:szCs w:val="24"/>
        </w:rPr>
        <w:t xml:space="preserve"> Όχι.</w:t>
      </w:r>
    </w:p>
    <w:p w14:paraId="349D50A5"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ΔΗΜΗΤΡΙΟΣ ΚΑΒΑΔΕΛΛΑΣ:</w:t>
      </w:r>
      <w:r>
        <w:rPr>
          <w:rFonts w:eastAsia="Times New Roman" w:cs="Times New Roman"/>
          <w:szCs w:val="24"/>
        </w:rPr>
        <w:t xml:space="preserve"> Παρών.</w:t>
      </w:r>
    </w:p>
    <w:p w14:paraId="349D50A6"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ΠΡΟΕΔΡΕΥΟΥΣΑ (Αναστασία Χριστοδουλοπούλου):</w:t>
      </w:r>
      <w:r>
        <w:rPr>
          <w:rFonts w:eastAsia="Times New Roman" w:cs="Times New Roman"/>
          <w:b/>
          <w:szCs w:val="24"/>
        </w:rPr>
        <w:t xml:space="preserve"> </w:t>
      </w:r>
      <w:r w:rsidRPr="008B7B6C">
        <w:rPr>
          <w:rFonts w:eastAsia="Times New Roman" w:cs="Times New Roman"/>
          <w:szCs w:val="24"/>
        </w:rPr>
        <w:t xml:space="preserve">Συνεπώς το </w:t>
      </w:r>
      <w:r>
        <w:rPr>
          <w:rFonts w:eastAsia="Times New Roman" w:cs="Times New Roman"/>
          <w:szCs w:val="24"/>
        </w:rPr>
        <w:t>άρθρο 14</w:t>
      </w:r>
      <w:r w:rsidRPr="008B7B6C">
        <w:rPr>
          <w:rFonts w:eastAsia="Times New Roman" w:cs="Times New Roman"/>
          <w:szCs w:val="24"/>
        </w:rPr>
        <w:t xml:space="preserve"> έγινε δεκτό ως έχει κατά πλειοψηφία.</w:t>
      </w:r>
    </w:p>
    <w:p w14:paraId="349D50A7"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Ερωτάται το Τμήμα: Γίνεται δεκτό το άρθρο 15 ως έχει;</w:t>
      </w:r>
    </w:p>
    <w:p w14:paraId="349D50A8"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 xml:space="preserve">ΑΠΟΣΤΟΛΟΣ </w:t>
      </w:r>
      <w:r w:rsidRPr="002222D0">
        <w:rPr>
          <w:rFonts w:eastAsia="Times New Roman" w:cs="Times New Roman"/>
          <w:b/>
          <w:szCs w:val="24"/>
        </w:rPr>
        <w:t>ΚΑΡΑΝΑΣΤΑΣΗΣ:</w:t>
      </w:r>
      <w:r>
        <w:rPr>
          <w:rFonts w:eastAsia="Times New Roman" w:cs="Times New Roman"/>
          <w:szCs w:val="24"/>
        </w:rPr>
        <w:t xml:space="preserve"> Ναι.</w:t>
      </w:r>
    </w:p>
    <w:p w14:paraId="349D50A9"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ΑΝΝΑ</w:t>
      </w:r>
      <w:r>
        <w:rPr>
          <w:rFonts w:eastAsia="Times New Roman" w:cs="Times New Roman"/>
          <w:b/>
          <w:szCs w:val="24"/>
        </w:rPr>
        <w:t xml:space="preserve"> - </w:t>
      </w:r>
      <w:r w:rsidRPr="002222D0">
        <w:rPr>
          <w:rFonts w:eastAsia="Times New Roman" w:cs="Times New Roman"/>
          <w:b/>
          <w:szCs w:val="24"/>
        </w:rPr>
        <w:t>ΜΙΣΕΛ ΑΣΗΜΑΚΟΠΟΥΛΟΥ:</w:t>
      </w:r>
      <w:r>
        <w:rPr>
          <w:rFonts w:eastAsia="Times New Roman" w:cs="Times New Roman"/>
          <w:szCs w:val="24"/>
        </w:rPr>
        <w:t xml:space="preserve"> Όχι.</w:t>
      </w:r>
    </w:p>
    <w:p w14:paraId="349D50AA"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ΛΕΩΝΙΔΑΣ ΓΡΗΓΟΡΑΚΟΣ:</w:t>
      </w:r>
      <w:r>
        <w:rPr>
          <w:rFonts w:eastAsia="Times New Roman" w:cs="Times New Roman"/>
          <w:szCs w:val="24"/>
        </w:rPr>
        <w:t xml:space="preserve"> Παρών.</w:t>
      </w:r>
    </w:p>
    <w:p w14:paraId="349D50AB"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ΠΑΝΑΓΙΩΤΗΣ ΗΛΙΟΠΟΥΛΟΣ:</w:t>
      </w:r>
      <w:r>
        <w:rPr>
          <w:rFonts w:eastAsia="Times New Roman" w:cs="Times New Roman"/>
          <w:szCs w:val="24"/>
        </w:rPr>
        <w:t xml:space="preserve"> Παρών.</w:t>
      </w:r>
    </w:p>
    <w:p w14:paraId="349D50AC"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ΕΜΜΑΝΟΥΗΛ ΣΥΝΤΥΧΑΚΗΣ:</w:t>
      </w:r>
      <w:r>
        <w:rPr>
          <w:rFonts w:eastAsia="Times New Roman" w:cs="Times New Roman"/>
          <w:szCs w:val="24"/>
        </w:rPr>
        <w:t xml:space="preserve"> Παρών.</w:t>
      </w:r>
    </w:p>
    <w:p w14:paraId="349D50AD"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ΓΡΗΓΟΡΙΟΣ ΨΑΡΙΑΝΟΣ:</w:t>
      </w:r>
      <w:r>
        <w:rPr>
          <w:rFonts w:eastAsia="Times New Roman" w:cs="Times New Roman"/>
          <w:szCs w:val="24"/>
        </w:rPr>
        <w:t xml:space="preserve"> Ναι.</w:t>
      </w:r>
    </w:p>
    <w:p w14:paraId="349D50AE"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ΔΗΜΗΤΡΙΟΣ ΚΑΒΑΔΕΛΛΑΣ:</w:t>
      </w:r>
      <w:r>
        <w:rPr>
          <w:rFonts w:eastAsia="Times New Roman" w:cs="Times New Roman"/>
          <w:szCs w:val="24"/>
        </w:rPr>
        <w:t xml:space="preserve"> Παρών.</w:t>
      </w:r>
    </w:p>
    <w:p w14:paraId="349D50AF" w14:textId="77777777" w:rsidR="00AA5F14" w:rsidRDefault="00642151">
      <w:pPr>
        <w:spacing w:line="600" w:lineRule="auto"/>
        <w:ind w:firstLine="720"/>
        <w:jc w:val="both"/>
        <w:rPr>
          <w:rFonts w:eastAsia="Times New Roman" w:cs="Times New Roman"/>
          <w:szCs w:val="24"/>
        </w:rPr>
      </w:pPr>
      <w:r w:rsidRPr="002222D0">
        <w:rPr>
          <w:rFonts w:eastAsia="Times New Roman" w:cs="Times New Roman"/>
          <w:b/>
          <w:szCs w:val="24"/>
        </w:rPr>
        <w:t>ΠΡΟΕΔΡΕΥΟΥΣΑ (Αναστασία Χριστοδουλοπούλου):</w:t>
      </w:r>
      <w:r>
        <w:rPr>
          <w:rFonts w:eastAsia="Times New Roman" w:cs="Times New Roman"/>
          <w:b/>
          <w:szCs w:val="24"/>
        </w:rPr>
        <w:t xml:space="preserve"> </w:t>
      </w:r>
      <w:r w:rsidRPr="008B7B6C">
        <w:rPr>
          <w:rFonts w:eastAsia="Times New Roman" w:cs="Times New Roman"/>
          <w:szCs w:val="24"/>
        </w:rPr>
        <w:t xml:space="preserve">Συνεπώς το </w:t>
      </w:r>
      <w:r>
        <w:rPr>
          <w:rFonts w:eastAsia="Times New Roman" w:cs="Times New Roman"/>
          <w:szCs w:val="24"/>
        </w:rPr>
        <w:t>άρθρο 15</w:t>
      </w:r>
      <w:r w:rsidRPr="008B7B6C">
        <w:rPr>
          <w:rFonts w:eastAsia="Times New Roman" w:cs="Times New Roman"/>
          <w:szCs w:val="24"/>
        </w:rPr>
        <w:t xml:space="preserve"> έγινε δεκτό ως έχει κατά πλειοψηφία.</w:t>
      </w:r>
    </w:p>
    <w:p w14:paraId="349D50B0"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lastRenderedPageBreak/>
        <w:t xml:space="preserve">Οι ΑΝΕΛ έχουν δηλώσει ότι ψηφίζουν «ΝΑΙ» και σε όλες τις τροπολογίες. </w:t>
      </w:r>
    </w:p>
    <w:p w14:paraId="349D50B1"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szCs w:val="24"/>
        </w:rPr>
        <w:t>Ερωτάται το Τμήμα: Γίνεται δεκτή η τροπολογία με γενικό αριθμό 1737 και ειδικό 45 ως έχει;</w:t>
      </w:r>
    </w:p>
    <w:p w14:paraId="349D50B2"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 xml:space="preserve">Ναι. </w:t>
      </w:r>
    </w:p>
    <w:p w14:paraId="349D50B3"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 </w:t>
      </w:r>
      <w:r>
        <w:rPr>
          <w:rFonts w:eastAsia="Times New Roman" w:cs="Times New Roman"/>
          <w:b/>
          <w:szCs w:val="24"/>
        </w:rPr>
        <w:t>ΜΙΣΕΛ ΑΣΗΜΑΚΟΠΟΥΛΟΥ</w:t>
      </w:r>
      <w:r>
        <w:rPr>
          <w:rFonts w:eastAsia="Times New Roman" w:cs="Times New Roman"/>
          <w:b/>
          <w:szCs w:val="24"/>
        </w:rPr>
        <w:t xml:space="preserve">: </w:t>
      </w:r>
      <w:r>
        <w:rPr>
          <w:rFonts w:eastAsia="Times New Roman" w:cs="Times New Roman"/>
          <w:szCs w:val="24"/>
        </w:rPr>
        <w:t xml:space="preserve">Ναι. </w:t>
      </w:r>
    </w:p>
    <w:p w14:paraId="349D50B4"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349D50B5"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Όχι.</w:t>
      </w:r>
    </w:p>
    <w:p w14:paraId="349D50B6"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349D50B7"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 xml:space="preserve">Παρών. </w:t>
      </w:r>
    </w:p>
    <w:p w14:paraId="349D50B8"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349D50B9"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w:t>
      </w:r>
      <w:r>
        <w:rPr>
          <w:rFonts w:eastAsia="Times New Roman" w:cs="Times New Roman"/>
          <w:szCs w:val="24"/>
        </w:rPr>
        <w:t xml:space="preserve"> η τροπολογία με γενικό αριθμό 1737 και ειδικό 45 έγινε δεκτή ως έχει κατά πλειοψηφία και εντάσσεται στο νομοσχέδιο ως ίδιο άρθρο. </w:t>
      </w:r>
    </w:p>
    <w:p w14:paraId="349D50BA"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szCs w:val="24"/>
        </w:rPr>
        <w:t>Ερωτάται το Τμήμα: Γίνεται δεκτή η τροπολογία με γενικό αριθμό 1738 και ειδικό 46 ως έχει;</w:t>
      </w:r>
    </w:p>
    <w:p w14:paraId="349D50BB"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 xml:space="preserve">Ναι. </w:t>
      </w:r>
    </w:p>
    <w:p w14:paraId="349D50BC"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b/>
          <w:szCs w:val="24"/>
        </w:rPr>
        <w:t>ΑΝΝ</w:t>
      </w:r>
      <w:r>
        <w:rPr>
          <w:rFonts w:eastAsia="Times New Roman" w:cs="Times New Roman"/>
          <w:b/>
          <w:szCs w:val="24"/>
        </w:rPr>
        <w:t>Α</w:t>
      </w:r>
      <w:r>
        <w:rPr>
          <w:rFonts w:eastAsia="Times New Roman" w:cs="Times New Roman"/>
          <w:b/>
          <w:szCs w:val="24"/>
        </w:rPr>
        <w:t xml:space="preserve"> - </w:t>
      </w:r>
      <w:r>
        <w:rPr>
          <w:rFonts w:eastAsia="Times New Roman" w:cs="Times New Roman"/>
          <w:b/>
          <w:szCs w:val="24"/>
        </w:rPr>
        <w:t xml:space="preserve">ΜΙΣΕΛ ΑΣΗΜΑΚΟΠΟΥΛΟΥ: </w:t>
      </w:r>
      <w:r>
        <w:rPr>
          <w:rFonts w:eastAsia="Times New Roman" w:cs="Times New Roman"/>
          <w:szCs w:val="24"/>
        </w:rPr>
        <w:t xml:space="preserve">Ναι. </w:t>
      </w:r>
    </w:p>
    <w:p w14:paraId="349D50BD"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Παρών.</w:t>
      </w:r>
    </w:p>
    <w:p w14:paraId="349D50BE"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Όχι.</w:t>
      </w:r>
    </w:p>
    <w:p w14:paraId="349D50BF"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ΕΜΜΑΝΟΥΗΛ ΣΥΝΤΥΧΑΚΗΣ: </w:t>
      </w:r>
      <w:r>
        <w:rPr>
          <w:rFonts w:eastAsia="Times New Roman" w:cs="Times New Roman"/>
          <w:szCs w:val="24"/>
        </w:rPr>
        <w:t>Παρών.</w:t>
      </w:r>
    </w:p>
    <w:p w14:paraId="349D50C0"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Ναι.</w:t>
      </w:r>
    </w:p>
    <w:p w14:paraId="349D50C1"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Ναι.</w:t>
      </w:r>
    </w:p>
    <w:p w14:paraId="349D50C2"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w:t>
      </w:r>
      <w:r>
        <w:rPr>
          <w:rFonts w:eastAsia="Times New Roman" w:cs="Times New Roman"/>
          <w:szCs w:val="24"/>
        </w:rPr>
        <w:t xml:space="preserve"> η τροπολογία με γενικό αριθμό 1738 και ειδικό 46 έγινε δεκτή ως έχει κατά πλειοψηφία και εντάσσεται στο νομοσχέδιο ως ίδιο άρθρο.</w:t>
      </w:r>
    </w:p>
    <w:p w14:paraId="349D50C3"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szCs w:val="24"/>
        </w:rPr>
        <w:t>Ερωτάται το Τμήμα: Γίνεται δεκτή η τροπολογία με γενικό αριθμό 1739 και ειδικό 47 ως έχει;</w:t>
      </w:r>
    </w:p>
    <w:p w14:paraId="349D50C4"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Ναι.</w:t>
      </w:r>
    </w:p>
    <w:p w14:paraId="349D50C5"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Όχι.</w:t>
      </w:r>
    </w:p>
    <w:p w14:paraId="349D50C6"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Όχι.</w:t>
      </w:r>
    </w:p>
    <w:p w14:paraId="349D50C7"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Όχι.</w:t>
      </w:r>
    </w:p>
    <w:p w14:paraId="349D50C8"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349D50C9"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 xml:space="preserve">Παρών. </w:t>
      </w:r>
    </w:p>
    <w:p w14:paraId="349D50CA"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349D50CB"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η τροπολογία με γενικό αριθμό 1739 και</w:t>
      </w:r>
      <w:r>
        <w:rPr>
          <w:rFonts w:eastAsia="Times New Roman" w:cs="Times New Roman"/>
          <w:szCs w:val="24"/>
        </w:rPr>
        <w:t xml:space="preserve"> ειδικό 47 έγινε δεκτή ως έχει κατά πλειοψηφία και εντάσσεται στο νομοσχέδιο ως ίδιο άρθρο.</w:t>
      </w:r>
    </w:p>
    <w:p w14:paraId="349D50CC"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Τμήμα: Γίνεται δεκτή η τροπολογία με γενικό αριθμό 1740 και ειδικό 48 ως έχει;</w:t>
      </w:r>
    </w:p>
    <w:p w14:paraId="349D50CD"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 xml:space="preserve">Ναι. </w:t>
      </w:r>
    </w:p>
    <w:p w14:paraId="349D50CE"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 </w:t>
      </w:r>
      <w:r>
        <w:rPr>
          <w:rFonts w:eastAsia="Times New Roman" w:cs="Times New Roman"/>
          <w:b/>
          <w:szCs w:val="24"/>
        </w:rPr>
        <w:t xml:space="preserve">ΜΙΣΕΛ ΑΣΗΜΑΚΟΠΟΥΛΟΥ: </w:t>
      </w:r>
      <w:r>
        <w:rPr>
          <w:rFonts w:eastAsia="Times New Roman" w:cs="Times New Roman"/>
          <w:szCs w:val="24"/>
        </w:rPr>
        <w:t xml:space="preserve">Παρών. </w:t>
      </w:r>
    </w:p>
    <w:p w14:paraId="349D50CF"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b/>
          <w:szCs w:val="24"/>
        </w:rPr>
        <w:t>ΛΕΩΝΙΔΑ</w:t>
      </w:r>
      <w:r>
        <w:rPr>
          <w:rFonts w:eastAsia="Times New Roman" w:cs="Times New Roman"/>
          <w:b/>
          <w:szCs w:val="24"/>
        </w:rPr>
        <w:t xml:space="preserve">Σ ΓΡΗΓΟΡΑΚΟΣ: </w:t>
      </w:r>
      <w:r>
        <w:rPr>
          <w:rFonts w:eastAsia="Times New Roman" w:cs="Times New Roman"/>
          <w:szCs w:val="24"/>
        </w:rPr>
        <w:t xml:space="preserve">Ναι. </w:t>
      </w:r>
    </w:p>
    <w:p w14:paraId="349D50D0"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Παρών.</w:t>
      </w:r>
    </w:p>
    <w:p w14:paraId="349D50D1"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Ναι.</w:t>
      </w:r>
    </w:p>
    <w:p w14:paraId="349D50D2"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 xml:space="preserve">Ναι. </w:t>
      </w:r>
    </w:p>
    <w:p w14:paraId="349D50D3"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Ναι.</w:t>
      </w:r>
    </w:p>
    <w:p w14:paraId="349D50D4" w14:textId="77777777" w:rsidR="00AA5F14" w:rsidRDefault="0064215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w:t>
      </w:r>
      <w:r>
        <w:rPr>
          <w:rFonts w:eastAsia="Times New Roman" w:cs="Times New Roman"/>
          <w:szCs w:val="24"/>
        </w:rPr>
        <w:t xml:space="preserve"> η τροπολογία με γενικό αριθμό 1740 και ειδικό 48 έγινε δεκτή ως έχει κατά πλειοψηφία και εντάσσεται στο νομοσχέδιο ως ίδιο άρθρο.</w:t>
      </w:r>
    </w:p>
    <w:p w14:paraId="349D50D5"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Ερωτάται το Τμήμα: Γίνεται δεκτή η τροπολογία με γενικό αριθμό 1741 και ειδικό 49 ως έχει;</w:t>
      </w:r>
    </w:p>
    <w:p w14:paraId="349D50D6"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 xml:space="preserve">ΑΝΑΣΤΑΣΙΟΣ ΚΑΡΑΝΑΣΤΑΣΗΣ: </w:t>
      </w:r>
      <w:r>
        <w:rPr>
          <w:rFonts w:eastAsia="Times New Roman" w:cs="Times New Roman"/>
          <w:szCs w:val="24"/>
        </w:rPr>
        <w:t>Ναι.</w:t>
      </w:r>
    </w:p>
    <w:p w14:paraId="349D50D7"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 </w:t>
      </w:r>
      <w:r>
        <w:rPr>
          <w:rFonts w:eastAsia="Times New Roman" w:cs="Times New Roman"/>
          <w:b/>
          <w:szCs w:val="24"/>
        </w:rPr>
        <w:t xml:space="preserve">ΜΙΣΕΛ ΑΣΗΜΑΚΟΠΟΥΛΟΥ: </w:t>
      </w:r>
      <w:r>
        <w:rPr>
          <w:rFonts w:eastAsia="Times New Roman" w:cs="Times New Roman"/>
          <w:szCs w:val="24"/>
        </w:rPr>
        <w:t>Ναι.</w:t>
      </w:r>
    </w:p>
    <w:p w14:paraId="349D50D8"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Ναι.</w:t>
      </w:r>
    </w:p>
    <w:p w14:paraId="349D50D9"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Όχι.</w:t>
      </w:r>
    </w:p>
    <w:p w14:paraId="349D50DA"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lastRenderedPageBreak/>
        <w:t xml:space="preserve">ΕΜΜΑΝΟΥΗΛ ΣΥΝΤΥΧΑΚΗΣ: </w:t>
      </w:r>
      <w:r>
        <w:rPr>
          <w:rFonts w:eastAsia="Times New Roman" w:cs="Times New Roman"/>
          <w:szCs w:val="24"/>
        </w:rPr>
        <w:t>Παρών.</w:t>
      </w:r>
    </w:p>
    <w:p w14:paraId="349D50DB"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Παρών.</w:t>
      </w:r>
    </w:p>
    <w:p w14:paraId="349D50DC"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 xml:space="preserve">Παρών. </w:t>
      </w:r>
    </w:p>
    <w:p w14:paraId="349D50DD" w14:textId="77777777" w:rsidR="00AA5F14" w:rsidRDefault="00642151">
      <w:pPr>
        <w:spacing w:line="600" w:lineRule="auto"/>
        <w:ind w:firstLine="720"/>
        <w:jc w:val="both"/>
        <w:rPr>
          <w:rFonts w:eastAsia="Times New Roman" w:cs="Times New Roman"/>
          <w:szCs w:val="24"/>
        </w:rPr>
      </w:pPr>
      <w:r w:rsidRPr="00456A52">
        <w:rPr>
          <w:rFonts w:eastAsia="Times New Roman" w:cs="Times New Roman"/>
          <w:b/>
          <w:szCs w:val="24"/>
        </w:rPr>
        <w:t xml:space="preserve">ΠΡΟΕΔΡΕΥΟΥΣΑ (Αναστασία Χριστοδουλοπούλου): </w:t>
      </w:r>
      <w:r>
        <w:rPr>
          <w:rFonts w:eastAsia="Times New Roman" w:cs="Times New Roman"/>
          <w:szCs w:val="24"/>
        </w:rPr>
        <w:t>Συνεπώς</w:t>
      </w:r>
      <w:r>
        <w:rPr>
          <w:rFonts w:eastAsia="Times New Roman" w:cs="Times New Roman"/>
          <w:szCs w:val="24"/>
        </w:rPr>
        <w:t xml:space="preserve"> </w:t>
      </w:r>
      <w:r>
        <w:rPr>
          <w:rFonts w:eastAsia="Times New Roman" w:cs="Times New Roman"/>
          <w:szCs w:val="24"/>
        </w:rPr>
        <w:t xml:space="preserve">η τροπολογία με γενικό αριθμό 1741 και ειδικό 49 έγινε δεκτή ως έχει κατά πλειοψηφία </w:t>
      </w:r>
      <w:r w:rsidRPr="00CF339F">
        <w:rPr>
          <w:rFonts w:eastAsia="Times New Roman" w:cs="Times New Roman"/>
          <w:szCs w:val="24"/>
        </w:rPr>
        <w:t>και εντάσσεται στο νομοσχέδιο ως ίδιο άρθρο</w:t>
      </w:r>
      <w:r>
        <w:rPr>
          <w:rFonts w:eastAsia="Times New Roman" w:cs="Times New Roman"/>
          <w:szCs w:val="24"/>
        </w:rPr>
        <w:t xml:space="preserve">. </w:t>
      </w:r>
    </w:p>
    <w:p w14:paraId="349D50DE"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349D50DF"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Ερωτάται το Τμήμα: Γίνεται δεκτό το ακροτελεύτιο άρθρο;</w:t>
      </w:r>
    </w:p>
    <w:p w14:paraId="349D50E0"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ΑΝΑΣΤΑΣΙΟΣ ΚΑΡΑΝΑΣ</w:t>
      </w:r>
      <w:r>
        <w:rPr>
          <w:rFonts w:eastAsia="Times New Roman" w:cs="Times New Roman"/>
          <w:b/>
          <w:szCs w:val="24"/>
        </w:rPr>
        <w:t xml:space="preserve">ΤΑΣΗΣ: </w:t>
      </w:r>
      <w:r>
        <w:rPr>
          <w:rFonts w:eastAsia="Times New Roman" w:cs="Times New Roman"/>
          <w:szCs w:val="24"/>
        </w:rPr>
        <w:t>Ναι.</w:t>
      </w:r>
    </w:p>
    <w:p w14:paraId="349D50E1"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 </w:t>
      </w:r>
      <w:r>
        <w:rPr>
          <w:rFonts w:eastAsia="Times New Roman" w:cs="Times New Roman"/>
          <w:b/>
          <w:szCs w:val="24"/>
        </w:rPr>
        <w:t xml:space="preserve">ΜΙΣΕΛ ΑΣΗΜΑΚΟΠΟΥΛΟΥ: </w:t>
      </w:r>
      <w:r>
        <w:rPr>
          <w:rFonts w:eastAsia="Times New Roman" w:cs="Times New Roman"/>
          <w:szCs w:val="24"/>
        </w:rPr>
        <w:t>Παρών.</w:t>
      </w:r>
    </w:p>
    <w:p w14:paraId="349D50E2"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Όχι.</w:t>
      </w:r>
    </w:p>
    <w:p w14:paraId="349D50E3"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Όχι.</w:t>
      </w:r>
    </w:p>
    <w:p w14:paraId="349D50E4"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Παρών.</w:t>
      </w:r>
    </w:p>
    <w:p w14:paraId="349D50E5"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Παρών.</w:t>
      </w:r>
    </w:p>
    <w:p w14:paraId="349D50E6"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349D50E7" w14:textId="77777777" w:rsidR="00AA5F14" w:rsidRDefault="00642151">
      <w:pPr>
        <w:spacing w:line="600" w:lineRule="auto"/>
        <w:ind w:firstLine="720"/>
        <w:jc w:val="both"/>
        <w:rPr>
          <w:rFonts w:eastAsia="Times New Roman" w:cs="Times New Roman"/>
          <w:szCs w:val="24"/>
        </w:rPr>
      </w:pPr>
      <w:r w:rsidRPr="00456A52">
        <w:rPr>
          <w:rFonts w:eastAsia="Times New Roman" w:cs="Times New Roman"/>
          <w:b/>
          <w:szCs w:val="24"/>
        </w:rPr>
        <w:lastRenderedPageBreak/>
        <w:t>ΠΡΟΕΔΡΕΥΟΥΣΑ (Αναστασία Χριστοδουλοπούλου):</w:t>
      </w:r>
      <w:r>
        <w:rPr>
          <w:rFonts w:eastAsia="Times New Roman" w:cs="Times New Roman"/>
          <w:b/>
          <w:szCs w:val="24"/>
        </w:rPr>
        <w:t xml:space="preserve"> </w:t>
      </w:r>
      <w:r>
        <w:rPr>
          <w:rFonts w:eastAsia="Times New Roman" w:cs="Times New Roman"/>
          <w:szCs w:val="24"/>
        </w:rPr>
        <w:t>Το ακροτελεύτιο άρθρο έγιν</w:t>
      </w:r>
      <w:r>
        <w:rPr>
          <w:rFonts w:eastAsia="Times New Roman" w:cs="Times New Roman"/>
          <w:szCs w:val="24"/>
        </w:rPr>
        <w:t>ε δεκτό κατά πλειοψηφία.</w:t>
      </w:r>
    </w:p>
    <w:p w14:paraId="349D50E8" w14:textId="77777777" w:rsidR="00AA5F14" w:rsidRDefault="00642151">
      <w:pPr>
        <w:spacing w:line="600" w:lineRule="auto"/>
        <w:ind w:firstLine="720"/>
        <w:jc w:val="both"/>
        <w:rPr>
          <w:rFonts w:eastAsia="Times New Roman"/>
          <w:color w:val="000000"/>
          <w:szCs w:val="24"/>
          <w:shd w:val="clear" w:color="auto" w:fill="FFFFFF"/>
        </w:rPr>
      </w:pPr>
      <w:r>
        <w:rPr>
          <w:rFonts w:eastAsia="Times New Roman" w:cs="Times New Roman"/>
          <w:szCs w:val="24"/>
        </w:rPr>
        <w:t>Συνεπώς το νομοσχέδιο του Υπουργείου Ψηφιακής Πολιτικής, Τηλεπικοινωνιών και Ενημέρωσης</w:t>
      </w:r>
      <w:r>
        <w:rPr>
          <w:rFonts w:eastAsia="Times New Roman" w:cs="Times New Roman"/>
          <w:szCs w:val="24"/>
        </w:rPr>
        <w:t>:</w:t>
      </w:r>
      <w:r>
        <w:rPr>
          <w:rFonts w:eastAsia="Times New Roman" w:cs="Times New Roman"/>
          <w:szCs w:val="24"/>
        </w:rPr>
        <w:t xml:space="preserve"> «Π</w:t>
      </w:r>
      <w:r w:rsidRPr="008E590B">
        <w:rPr>
          <w:rFonts w:eastAsia="Times New Roman"/>
          <w:color w:val="000000"/>
          <w:szCs w:val="24"/>
          <w:shd w:val="clear" w:color="auto" w:fill="FFFFFF"/>
        </w:rPr>
        <w:t>ρόσβαση των μόνιμων κατοίκων των περιοχών εκτός τηλεοπτικής κάλυψης στους ελληνικούς τηλεοπτικούς σταθμούς ελεύθερης λήψης εθνικής εμβέλειας</w:t>
      </w:r>
      <w:r>
        <w:rPr>
          <w:rFonts w:eastAsia="Times New Roman"/>
          <w:color w:val="000000"/>
          <w:szCs w:val="24"/>
          <w:shd w:val="clear" w:color="auto" w:fill="FFFFFF"/>
        </w:rPr>
        <w:t xml:space="preserve"> και άλλες διατάξεις» έγινε δεκτό επί της αρχής και επί των άρθρων.</w:t>
      </w:r>
    </w:p>
    <w:p w14:paraId="349D50E9" w14:textId="77777777" w:rsidR="00AA5F14" w:rsidRDefault="00642151">
      <w:pPr>
        <w:spacing w:line="600" w:lineRule="auto"/>
        <w:ind w:firstLine="720"/>
        <w:jc w:val="both"/>
        <w:rPr>
          <w:rFonts w:eastAsia="Times New Roman" w:cs="Times New Roman"/>
          <w:szCs w:val="24"/>
        </w:rPr>
      </w:pPr>
      <w:r>
        <w:rPr>
          <w:rFonts w:eastAsia="Times New Roman" w:cs="Times New Roman"/>
          <w:szCs w:val="24"/>
        </w:rPr>
        <w:t xml:space="preserve">Ερωτάται το Τμήμα: Γίνεται δεκτό το νομοσχέδιο και στο σύνολο; </w:t>
      </w:r>
    </w:p>
    <w:p w14:paraId="349D50EA"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 xml:space="preserve">ΑΝΑΣΤΑΣΙΟΣ ΚΑΡΑΝΑΣΤΑΣΗΣ: </w:t>
      </w:r>
      <w:r>
        <w:rPr>
          <w:rFonts w:eastAsia="Times New Roman" w:cs="Times New Roman"/>
          <w:szCs w:val="24"/>
        </w:rPr>
        <w:t>Ναι.</w:t>
      </w:r>
    </w:p>
    <w:p w14:paraId="349D50EB"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 </w:t>
      </w:r>
      <w:r>
        <w:rPr>
          <w:rFonts w:eastAsia="Times New Roman" w:cs="Times New Roman"/>
          <w:b/>
          <w:szCs w:val="24"/>
        </w:rPr>
        <w:t xml:space="preserve">ΜΙΣΕΛ ΑΣΗΜΑΚΟΠΟΥΛΟΥ: </w:t>
      </w:r>
      <w:r>
        <w:rPr>
          <w:rFonts w:eastAsia="Times New Roman" w:cs="Times New Roman"/>
          <w:szCs w:val="24"/>
        </w:rPr>
        <w:t>Παρών.</w:t>
      </w:r>
    </w:p>
    <w:p w14:paraId="349D50EC"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Ναι.</w:t>
      </w:r>
    </w:p>
    <w:p w14:paraId="349D50ED"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Όχι.</w:t>
      </w:r>
    </w:p>
    <w:p w14:paraId="349D50EE"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Παρών.</w:t>
      </w:r>
    </w:p>
    <w:p w14:paraId="349D50EF"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Παρών.</w:t>
      </w:r>
    </w:p>
    <w:p w14:paraId="349D50F0" w14:textId="77777777" w:rsidR="00AA5F14" w:rsidRDefault="00642151">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349D50F1" w14:textId="77777777" w:rsidR="00AA5F14" w:rsidRDefault="00642151">
      <w:pPr>
        <w:spacing w:line="600" w:lineRule="auto"/>
        <w:ind w:firstLine="720"/>
        <w:jc w:val="both"/>
        <w:rPr>
          <w:rFonts w:eastAsia="Times New Roman" w:cs="Times New Roman"/>
          <w:szCs w:val="24"/>
        </w:rPr>
      </w:pPr>
      <w:r w:rsidRPr="00456A52">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 νομοσχέδιο έγινε δεκτό και στο σύνολο κατά πλειοψηφία. </w:t>
      </w:r>
    </w:p>
    <w:p w14:paraId="349D50F2" w14:textId="77777777" w:rsidR="00AA5F14" w:rsidRDefault="00642151">
      <w:pPr>
        <w:spacing w:line="600" w:lineRule="auto"/>
        <w:ind w:firstLine="720"/>
        <w:jc w:val="both"/>
        <w:rPr>
          <w:rFonts w:eastAsia="Times New Roman"/>
          <w:color w:val="000000"/>
          <w:szCs w:val="24"/>
          <w:shd w:val="clear" w:color="auto" w:fill="FFFFFF"/>
        </w:rPr>
      </w:pPr>
      <w:r>
        <w:rPr>
          <w:rFonts w:eastAsia="Times New Roman" w:cs="Times New Roman"/>
          <w:szCs w:val="24"/>
        </w:rPr>
        <w:lastRenderedPageBreak/>
        <w:t>Συνεπώς το νομοσχέδιο του Υπουργείου Ψηφιακής Πολιτικής, Τηλεπικοινω</w:t>
      </w:r>
      <w:r>
        <w:rPr>
          <w:rFonts w:eastAsia="Times New Roman" w:cs="Times New Roman"/>
          <w:szCs w:val="24"/>
        </w:rPr>
        <w:t>νιών και Ενημέρωσης</w:t>
      </w:r>
      <w:r>
        <w:rPr>
          <w:rFonts w:eastAsia="Times New Roman" w:cs="Times New Roman"/>
          <w:szCs w:val="24"/>
        </w:rPr>
        <w:t>:</w:t>
      </w:r>
      <w:r>
        <w:rPr>
          <w:rFonts w:eastAsia="Times New Roman" w:cs="Times New Roman"/>
          <w:szCs w:val="24"/>
        </w:rPr>
        <w:t xml:space="preserve"> «Π</w:t>
      </w:r>
      <w:r w:rsidRPr="008E590B">
        <w:rPr>
          <w:rFonts w:eastAsia="Times New Roman"/>
          <w:color w:val="000000"/>
          <w:szCs w:val="24"/>
          <w:shd w:val="clear" w:color="auto" w:fill="FFFFFF"/>
        </w:rPr>
        <w:t>ρόσβαση των μόνιμων κατοίκων των περιοχών εκτός τηλεοπτικής κάλυψης στους ελληνικούς τηλεοπτικούς σταθμούς ελεύθερης λήψης εθνικής εμβέλειας</w:t>
      </w:r>
      <w:r>
        <w:rPr>
          <w:rFonts w:eastAsia="Times New Roman"/>
          <w:color w:val="000000"/>
          <w:szCs w:val="24"/>
          <w:shd w:val="clear" w:color="auto" w:fill="FFFFFF"/>
        </w:rPr>
        <w:t xml:space="preserve"> και άλλες διατάξεις» έγινε δεκτό κατά πλειοψηφία</w:t>
      </w:r>
      <w:r>
        <w:rPr>
          <w:rFonts w:eastAsia="Times New Roman"/>
          <w:color w:val="000000"/>
          <w:szCs w:val="24"/>
          <w:shd w:val="clear" w:color="auto" w:fill="FFFFFF"/>
        </w:rPr>
        <w:t>,</w:t>
      </w:r>
      <w:r>
        <w:rPr>
          <w:rFonts w:eastAsia="Times New Roman"/>
          <w:color w:val="000000"/>
          <w:szCs w:val="24"/>
          <w:shd w:val="clear" w:color="auto" w:fill="FFFFFF"/>
        </w:rPr>
        <w:t xml:space="preserve"> σε μόνη συζήτηση</w:t>
      </w:r>
      <w:r>
        <w:rPr>
          <w:rFonts w:eastAsia="Times New Roman"/>
          <w:color w:val="000000"/>
          <w:szCs w:val="24"/>
          <w:shd w:val="clear" w:color="auto" w:fill="FFFFFF"/>
        </w:rPr>
        <w:t>,</w:t>
      </w:r>
      <w:r>
        <w:rPr>
          <w:rFonts w:eastAsia="Times New Roman"/>
          <w:color w:val="000000"/>
          <w:szCs w:val="24"/>
          <w:shd w:val="clear" w:color="auto" w:fill="FFFFFF"/>
        </w:rPr>
        <w:t xml:space="preserve"> επί της αρχής, των άρθρω</w:t>
      </w:r>
      <w:r>
        <w:rPr>
          <w:rFonts w:eastAsia="Times New Roman"/>
          <w:color w:val="000000"/>
          <w:szCs w:val="24"/>
          <w:shd w:val="clear" w:color="auto" w:fill="FFFFFF"/>
        </w:rPr>
        <w:t xml:space="preserve">ν και του συνόλου και έχει ως εξής: </w:t>
      </w:r>
    </w:p>
    <w:p w14:paraId="349D50F3" w14:textId="77777777" w:rsidR="00AA5F14" w:rsidRDefault="00642151">
      <w:pPr>
        <w:spacing w:line="600" w:lineRule="auto"/>
        <w:ind w:firstLine="720"/>
        <w:jc w:val="center"/>
        <w:rPr>
          <w:rFonts w:eastAsia="Times New Roman"/>
          <w:color w:val="FF0000"/>
          <w:szCs w:val="24"/>
          <w:shd w:val="clear" w:color="auto" w:fill="FFFFFF"/>
        </w:rPr>
      </w:pPr>
      <w:r w:rsidRPr="007A6605">
        <w:rPr>
          <w:rFonts w:eastAsia="Times New Roman"/>
          <w:color w:val="FF0000"/>
          <w:szCs w:val="24"/>
          <w:shd w:val="clear" w:color="auto" w:fill="FFFFFF"/>
        </w:rPr>
        <w:t>(Να καταχωριστεί το κείμενο του νομοσχεδίου</w:t>
      </w:r>
      <w:r w:rsidRPr="00300137">
        <w:rPr>
          <w:rFonts w:eastAsia="Times New Roman"/>
          <w:color w:val="FF0000"/>
          <w:szCs w:val="24"/>
          <w:shd w:val="clear" w:color="auto" w:fill="FFFFFF"/>
        </w:rPr>
        <w:t xml:space="preserve"> σελ. 224</w:t>
      </w:r>
      <w:r w:rsidRPr="00300137">
        <w:rPr>
          <w:rFonts w:eastAsia="Times New Roman"/>
          <w:color w:val="FF0000"/>
          <w:szCs w:val="24"/>
          <w:shd w:val="clear" w:color="auto" w:fill="FFFFFF"/>
          <w:vertAlign w:val="superscript"/>
        </w:rPr>
        <w:t>α</w:t>
      </w:r>
      <w:r w:rsidRPr="00300137">
        <w:rPr>
          <w:rFonts w:eastAsia="Times New Roman"/>
          <w:color w:val="FF0000"/>
          <w:szCs w:val="24"/>
          <w:shd w:val="clear" w:color="auto" w:fill="FFFFFF"/>
        </w:rPr>
        <w:t>)</w:t>
      </w:r>
    </w:p>
    <w:p w14:paraId="349D50F4" w14:textId="77777777" w:rsidR="00AA5F14" w:rsidRDefault="00642151">
      <w:pPr>
        <w:spacing w:line="600" w:lineRule="auto"/>
        <w:ind w:firstLine="720"/>
        <w:jc w:val="both"/>
        <w:rPr>
          <w:rFonts w:eastAsia="Times New Roman"/>
          <w:color w:val="000000"/>
          <w:szCs w:val="24"/>
          <w:shd w:val="clear" w:color="auto" w:fill="FFFFFF"/>
        </w:rPr>
      </w:pPr>
      <w:r w:rsidRPr="00CF339F">
        <w:rPr>
          <w:rFonts w:eastAsia="Times New Roman"/>
          <w:b/>
          <w:color w:val="000000"/>
          <w:szCs w:val="24"/>
          <w:shd w:val="clear" w:color="auto" w:fill="FFFFFF"/>
        </w:rPr>
        <w:t xml:space="preserve">ΠΡΟΕΔΡΕΥΟΥΣΑ (Αναστασία Χριστοδουλοπούλου): </w:t>
      </w:r>
      <w:r>
        <w:rPr>
          <w:rFonts w:eastAsia="Times New Roman"/>
          <w:color w:val="000000"/>
          <w:szCs w:val="24"/>
          <w:shd w:val="clear" w:color="auto" w:fill="FFFFFF"/>
        </w:rPr>
        <w:t xml:space="preserve">Κυρίες και κύριοι συνάδελφοι, παρακαλώ το Τμήμα να εξουσιοδοτήσει το Προεδρείο για την υπ’ ευθύνη του επικύρωση των </w:t>
      </w:r>
      <w:r>
        <w:rPr>
          <w:rFonts w:eastAsia="Times New Roman"/>
          <w:color w:val="000000"/>
          <w:szCs w:val="24"/>
          <w:shd w:val="clear" w:color="auto" w:fill="FFFFFF"/>
        </w:rPr>
        <w:t>Πρακτικών ως προς την ψήφιση στο σύνολο του παραπάνω νομοσχεδίου.</w:t>
      </w:r>
    </w:p>
    <w:p w14:paraId="349D50F5" w14:textId="77777777" w:rsidR="00AA5F14" w:rsidRDefault="00642151">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ΟΛΟΙ </w:t>
      </w:r>
      <w:r>
        <w:rPr>
          <w:rFonts w:eastAsia="Times New Roman"/>
          <w:b/>
          <w:color w:val="000000"/>
          <w:szCs w:val="24"/>
          <w:shd w:val="clear" w:color="auto" w:fill="FFFFFF"/>
        </w:rPr>
        <w:t xml:space="preserve">ΟΙ </w:t>
      </w:r>
      <w:r>
        <w:rPr>
          <w:rFonts w:eastAsia="Times New Roman"/>
          <w:b/>
          <w:color w:val="000000"/>
          <w:szCs w:val="24"/>
          <w:shd w:val="clear" w:color="auto" w:fill="FFFFFF"/>
        </w:rPr>
        <w:t xml:space="preserve">ΒΟΥΛΕΥΤΕΣ: </w:t>
      </w:r>
      <w:r>
        <w:rPr>
          <w:rFonts w:eastAsia="Times New Roman"/>
          <w:color w:val="000000"/>
          <w:szCs w:val="24"/>
          <w:shd w:val="clear" w:color="auto" w:fill="FFFFFF"/>
        </w:rPr>
        <w:t>Μάλιστα, μάλιστα.</w:t>
      </w:r>
    </w:p>
    <w:p w14:paraId="349D50F6" w14:textId="77777777" w:rsidR="00AA5F14" w:rsidRDefault="00642151">
      <w:pPr>
        <w:spacing w:line="600" w:lineRule="auto"/>
        <w:ind w:firstLine="720"/>
        <w:jc w:val="both"/>
        <w:rPr>
          <w:rFonts w:eastAsia="Times New Roman"/>
          <w:color w:val="000000"/>
          <w:szCs w:val="24"/>
          <w:shd w:val="clear" w:color="auto" w:fill="FFFFFF"/>
        </w:rPr>
      </w:pPr>
      <w:r w:rsidRPr="00CF339F">
        <w:rPr>
          <w:rFonts w:eastAsia="Times New Roman"/>
          <w:b/>
          <w:color w:val="000000"/>
          <w:szCs w:val="24"/>
          <w:shd w:val="clear" w:color="auto" w:fill="FFFFFF"/>
        </w:rPr>
        <w:t xml:space="preserve">ΠΡΟΕΔΡΕΥΟΥΣΑ (Αναστασία Χριστοδουλοπούλου): </w:t>
      </w:r>
      <w:r>
        <w:rPr>
          <w:rFonts w:eastAsia="Times New Roman"/>
          <w:color w:val="000000"/>
          <w:szCs w:val="24"/>
          <w:shd w:val="clear" w:color="auto" w:fill="FFFFFF"/>
        </w:rPr>
        <w:t>Συνεπώς τ</w:t>
      </w:r>
      <w:r>
        <w:rPr>
          <w:rFonts w:eastAsia="Times New Roman"/>
          <w:color w:val="000000"/>
          <w:szCs w:val="24"/>
          <w:shd w:val="clear" w:color="auto" w:fill="FFFFFF"/>
        </w:rPr>
        <w:t>ο Τμήμα παρέσχε τη ζητηθείσα εξουσιοδότηση.</w:t>
      </w:r>
    </w:p>
    <w:p w14:paraId="349D50F7" w14:textId="77777777" w:rsidR="00AA5F14" w:rsidRDefault="00642151">
      <w:pPr>
        <w:spacing w:line="600" w:lineRule="auto"/>
        <w:ind w:firstLine="720"/>
        <w:jc w:val="both"/>
        <w:rPr>
          <w:rFonts w:eastAsia="Times New Roman"/>
          <w:szCs w:val="24"/>
        </w:rPr>
      </w:pPr>
      <w:r>
        <w:rPr>
          <w:rFonts w:eastAsia="Times New Roman"/>
          <w:szCs w:val="24"/>
        </w:rPr>
        <w:t>Κυρίες και κύριοι συνάδελφοι, δέχεστε στο σημείο αυτό να</w:t>
      </w:r>
      <w:r>
        <w:rPr>
          <w:rFonts w:eastAsia="Times New Roman"/>
          <w:szCs w:val="24"/>
        </w:rPr>
        <w:t xml:space="preserve"> λύσουμε τη συνεδρίαση; </w:t>
      </w:r>
    </w:p>
    <w:p w14:paraId="349D50F8" w14:textId="77777777" w:rsidR="00AA5F14" w:rsidRDefault="00642151">
      <w:pPr>
        <w:spacing w:line="600" w:lineRule="auto"/>
        <w:ind w:firstLine="720"/>
        <w:jc w:val="both"/>
        <w:rPr>
          <w:rFonts w:eastAsia="Times New Roman"/>
          <w:szCs w:val="24"/>
        </w:rPr>
      </w:pPr>
      <w:r>
        <w:rPr>
          <w:rFonts w:eastAsia="Times New Roman"/>
          <w:b/>
          <w:szCs w:val="24"/>
        </w:rPr>
        <w:t xml:space="preserve">ΟΛΟΙ ΟΙ ΒΟΥΛΕΥΤΕΣ: </w:t>
      </w:r>
      <w:r>
        <w:rPr>
          <w:rFonts w:eastAsia="Times New Roman"/>
          <w:szCs w:val="24"/>
        </w:rPr>
        <w:t>Μάλιστα, μάλιστα.</w:t>
      </w:r>
    </w:p>
    <w:p w14:paraId="349D50F9" w14:textId="77777777" w:rsidR="00AA5F14" w:rsidRDefault="00642151">
      <w:pPr>
        <w:spacing w:line="600" w:lineRule="auto"/>
        <w:ind w:firstLine="720"/>
        <w:jc w:val="both"/>
        <w:rPr>
          <w:rFonts w:eastAsia="Times New Roman"/>
          <w:szCs w:val="24"/>
        </w:rPr>
      </w:pPr>
      <w:r w:rsidRPr="005D1126">
        <w:rPr>
          <w:rFonts w:eastAsia="Times New Roman"/>
          <w:b/>
          <w:szCs w:val="24"/>
        </w:rPr>
        <w:lastRenderedPageBreak/>
        <w:t xml:space="preserve">ΠΡΟΕΔΡΕΥΟΥΣΑ (Αναστασία Χριστοδουλοπούλου): </w:t>
      </w:r>
      <w:r>
        <w:rPr>
          <w:rFonts w:eastAsia="Times New Roman"/>
          <w:szCs w:val="24"/>
        </w:rPr>
        <w:t xml:space="preserve">Με τη συναίνεση του Τμήματος και ώρα 15.07΄ </w:t>
      </w:r>
      <w:proofErr w:type="spellStart"/>
      <w:r>
        <w:rPr>
          <w:rFonts w:eastAsia="Times New Roman"/>
          <w:szCs w:val="24"/>
        </w:rPr>
        <w:t>λύεται</w:t>
      </w:r>
      <w:proofErr w:type="spellEnd"/>
      <w:r>
        <w:rPr>
          <w:rFonts w:eastAsia="Times New Roman"/>
          <w:szCs w:val="24"/>
        </w:rPr>
        <w:t xml:space="preserve"> η συνεδρίαση για σήμερα </w:t>
      </w:r>
      <w:r>
        <w:rPr>
          <w:rFonts w:eastAsia="Times New Roman"/>
          <w:szCs w:val="24"/>
        </w:rPr>
        <w:t xml:space="preserve">Τρίτη 11 Σεπτεμβρίου 2018 και ώρα 18.00΄, με αντικείμενο εργασιών του Τμήματος: κοινοβουλευτικό έλεγχο, συζήτηση επικαίρων ερωτήσεων. </w:t>
      </w:r>
    </w:p>
    <w:p w14:paraId="349D50FA" w14:textId="77777777" w:rsidR="00AA5F14" w:rsidRDefault="00642151">
      <w:pPr>
        <w:spacing w:line="600" w:lineRule="auto"/>
        <w:ind w:firstLine="720"/>
        <w:jc w:val="both"/>
        <w:rPr>
          <w:rFonts w:eastAsia="Times New Roman"/>
          <w:b/>
          <w:szCs w:val="24"/>
        </w:rPr>
      </w:pPr>
      <w:r>
        <w:rPr>
          <w:rFonts w:eastAsia="Times New Roman"/>
          <w:b/>
          <w:szCs w:val="24"/>
        </w:rPr>
        <w:t xml:space="preserve">Ο ΠΡΟΕΔΡΟΣ                                                       ΟΙ ΓΡΑΜΜΑΤΕΙΣ </w:t>
      </w:r>
    </w:p>
    <w:p w14:paraId="349D50FB" w14:textId="77777777" w:rsidR="00AA5F14" w:rsidRDefault="00AA5F14">
      <w:pPr>
        <w:spacing w:line="600" w:lineRule="auto"/>
        <w:ind w:firstLine="720"/>
        <w:jc w:val="both"/>
        <w:rPr>
          <w:rFonts w:eastAsia="Times New Roman"/>
          <w:szCs w:val="24"/>
        </w:rPr>
      </w:pPr>
    </w:p>
    <w:sectPr w:rsidR="00AA5F1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00"/>
    <w:family w:val="roman"/>
    <w:notTrueType/>
    <w:pitch w:val="default"/>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ZyLtvjkxEtbkrkcUe8CbNj4EByg=" w:salt="O9w73exV8ErwrKAm2hRMd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F14"/>
    <w:rsid w:val="00642151"/>
    <w:rsid w:val="00AA5F14"/>
    <w:rsid w:val="00F67AD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4D49"/>
  <w15:docId w15:val="{220AAB66-0EFC-4352-B52D-45222E0BC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42D6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42D69"/>
    <w:rPr>
      <w:rFonts w:ascii="Segoe UI" w:hAnsi="Segoe UI" w:cs="Segoe UI"/>
      <w:sz w:val="18"/>
      <w:szCs w:val="18"/>
    </w:rPr>
  </w:style>
  <w:style w:type="paragraph" w:styleId="a4">
    <w:name w:val="Revision"/>
    <w:hidden/>
    <w:uiPriority w:val="99"/>
    <w:semiHidden/>
    <w:rsid w:val="00BF41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5067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5</Recordings>
    <MetadataID xmlns="641f345b-441b-4b81-9152-adc2e73ba5e1">685</MetadataID>
    <Session xmlns="641f345b-441b-4b81-9152-adc2e73ba5e1">Γ´</Session>
    <Date xmlns="641f345b-441b-4b81-9152-adc2e73ba5e1">2018-09-10T21:00:00+00:00</Date>
    <Status xmlns="641f345b-441b-4b81-9152-adc2e73ba5e1">
      <Url>http://srv-sp1/praktika/Lists/Incoming_Metadata/EditForm.aspx?ID=685&amp;Source=/praktika/Recordings_Library/Forms/AllItems.aspx</Url>
      <Description>Δημοσιεύτηκε</Description>
    </Status>
    <Meeting xmlns="641f345b-441b-4b81-9152-adc2e73ba5e1">ΙΑ´</Meeting>
  </documentManagement>
</p:properties>
</file>

<file path=customXml/itemProps1.xml><?xml version="1.0" encoding="utf-8"?>
<ds:datastoreItem xmlns:ds="http://schemas.openxmlformats.org/officeDocument/2006/customXml" ds:itemID="{D0AC98B9-A183-49A0-A7C1-FD76C483C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F14BA0-94EA-42E4-A82A-5E7168404B27}">
  <ds:schemaRefs>
    <ds:schemaRef ds:uri="http://schemas.microsoft.com/sharepoint/v3/contenttype/forms"/>
  </ds:schemaRefs>
</ds:datastoreItem>
</file>

<file path=customXml/itemProps3.xml><?xml version="1.0" encoding="utf-8"?>
<ds:datastoreItem xmlns:ds="http://schemas.openxmlformats.org/officeDocument/2006/customXml" ds:itemID="{1D072AA8-511A-4ABA-979A-5DC349356AC0}">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purl.org/dc/term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216</Pages>
  <Words>39877</Words>
  <Characters>215340</Characters>
  <Application>Microsoft Office Word</Application>
  <DocSecurity>0</DocSecurity>
  <Lines>1794</Lines>
  <Paragraphs>509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254708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2018-09-17T10:14:00Z</dcterms:created>
  <dcterms:modified xsi:type="dcterms:W3CDTF">2018-09-17T10:14:00Z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