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F70DCC" w:rsidRDefault="00A901C5" w:rsidP="006D4673">
      <w:pPr>
        <w:spacing w:after="0" w:line="360" w:lineRule="auto"/>
        <w:jc w:val="both"/>
        <w:rPr>
          <w:rFonts w:ascii="Arial" w:hAnsi="Arial" w:cs="Arial"/>
          <w:sz w:val="24"/>
          <w:szCs w:val="24"/>
        </w:rPr>
      </w:pPr>
      <w:r w:rsidRPr="00F70DC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F70DCC" w:rsidRDefault="00A901C5" w:rsidP="006D4673">
      <w:pPr>
        <w:spacing w:after="0" w:line="360" w:lineRule="auto"/>
        <w:rPr>
          <w:rFonts w:ascii="Arial" w:hAnsi="Arial" w:cs="Arial"/>
          <w:sz w:val="24"/>
          <w:szCs w:val="24"/>
        </w:rPr>
      </w:pP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ΠΙΝΑΚΑΣ ΠΕΡΙΕΧΟΜΕΝΩΝ</w:t>
      </w:r>
    </w:p>
    <w:p w:rsidR="00A901C5" w:rsidRPr="00F70DCC" w:rsidRDefault="006D4673" w:rsidP="006D4673">
      <w:pPr>
        <w:spacing w:after="0" w:line="360" w:lineRule="auto"/>
        <w:rPr>
          <w:rFonts w:ascii="Arial" w:hAnsi="Arial" w:cs="Arial"/>
          <w:sz w:val="24"/>
          <w:szCs w:val="24"/>
        </w:rPr>
      </w:pPr>
      <w:r>
        <w:rPr>
          <w:rFonts w:ascii="Arial" w:hAnsi="Arial" w:cs="Arial"/>
          <w:sz w:val="24"/>
          <w:szCs w:val="24"/>
        </w:rPr>
        <w:t>ΙΗ΄</w:t>
      </w:r>
      <w:r w:rsidR="00A901C5" w:rsidRPr="00F70DCC">
        <w:rPr>
          <w:rFonts w:ascii="Arial" w:hAnsi="Arial" w:cs="Arial"/>
          <w:sz w:val="24"/>
          <w:szCs w:val="24"/>
        </w:rPr>
        <w:t xml:space="preserve"> ΠΕΡΙΟΔΟΣ </w:t>
      </w: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ΠΡΟΕΔΡΕΥΟΜΕΝΗΣ ΚΟΙΝΟΒΟΥΛΕΥΤΙΚΗΣ ΔΗΜΟΚΡΑΤΙΑΣ</w:t>
      </w: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ΣΥΝΟΔΟΣ Β΄</w:t>
      </w:r>
    </w:p>
    <w:p w:rsidR="00A901C5" w:rsidRPr="00F70DCC" w:rsidRDefault="00A901C5" w:rsidP="006D4673">
      <w:pPr>
        <w:spacing w:after="0" w:line="360" w:lineRule="auto"/>
        <w:rPr>
          <w:rFonts w:ascii="Arial" w:hAnsi="Arial" w:cs="Arial"/>
          <w:sz w:val="24"/>
          <w:szCs w:val="24"/>
        </w:rPr>
      </w:pP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ΣΥΝΕΔΡΙΑΣΗ ΡΞΑ΄</w:t>
      </w:r>
    </w:p>
    <w:p w:rsidR="00A901C5" w:rsidRPr="00F70DCC" w:rsidRDefault="006D4673" w:rsidP="006D4673">
      <w:pPr>
        <w:spacing w:after="0" w:line="360" w:lineRule="auto"/>
        <w:rPr>
          <w:rFonts w:ascii="Arial" w:hAnsi="Arial" w:cs="Arial"/>
          <w:sz w:val="24"/>
          <w:szCs w:val="24"/>
        </w:rPr>
      </w:pPr>
      <w:r>
        <w:rPr>
          <w:rFonts w:ascii="Arial" w:hAnsi="Arial" w:cs="Arial"/>
          <w:sz w:val="24"/>
          <w:szCs w:val="24"/>
        </w:rPr>
        <w:t xml:space="preserve">Παρασκευή </w:t>
      </w:r>
      <w:r w:rsidR="00E3120B" w:rsidRPr="00F70DCC">
        <w:rPr>
          <w:rFonts w:ascii="Arial" w:hAnsi="Arial" w:cs="Arial"/>
          <w:sz w:val="24"/>
          <w:szCs w:val="24"/>
        </w:rPr>
        <w:t>9 Ιουλίου 2021</w:t>
      </w:r>
    </w:p>
    <w:p w:rsidR="00E3120B" w:rsidRPr="00F70DCC" w:rsidRDefault="00E3120B" w:rsidP="006D4673">
      <w:pPr>
        <w:spacing w:after="0" w:line="360" w:lineRule="auto"/>
        <w:rPr>
          <w:rFonts w:ascii="Arial" w:hAnsi="Arial" w:cs="Arial"/>
          <w:sz w:val="24"/>
          <w:szCs w:val="24"/>
        </w:rPr>
      </w:pP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ΘΕΜΑΤΑ</w:t>
      </w: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 xml:space="preserve"> </w:t>
      </w:r>
      <w:r w:rsidRPr="00F70DCC">
        <w:rPr>
          <w:rFonts w:ascii="Arial" w:hAnsi="Arial" w:cs="Arial"/>
          <w:sz w:val="24"/>
          <w:szCs w:val="24"/>
        </w:rPr>
        <w:br/>
        <w:t xml:space="preserve">Α. ΕΙΔΙΚΑ ΘΕΜΑΤΑ </w:t>
      </w:r>
      <w:r w:rsidRPr="00F70DCC">
        <w:rPr>
          <w:rFonts w:ascii="Arial" w:hAnsi="Arial" w:cs="Arial"/>
          <w:sz w:val="24"/>
          <w:szCs w:val="24"/>
        </w:rPr>
        <w:br/>
        <w:t xml:space="preserve">1. Επικύρωση Πρακτικών, σελ. </w:t>
      </w:r>
      <w:r w:rsidRPr="00F70DCC">
        <w:rPr>
          <w:rFonts w:ascii="Arial" w:hAnsi="Arial" w:cs="Arial"/>
          <w:sz w:val="24"/>
          <w:szCs w:val="24"/>
        </w:rPr>
        <w:br/>
        <w:t xml:space="preserve">2. Επί διαδικαστικού θέματος, σελ. </w:t>
      </w:r>
      <w:r w:rsidRPr="00F70DCC">
        <w:rPr>
          <w:rFonts w:ascii="Arial" w:hAnsi="Arial" w:cs="Arial"/>
          <w:sz w:val="24"/>
          <w:szCs w:val="24"/>
        </w:rPr>
        <w:br/>
        <w:t xml:space="preserve"> </w:t>
      </w:r>
      <w:r w:rsidRPr="00F70DCC">
        <w:rPr>
          <w:rFonts w:ascii="Arial" w:hAnsi="Arial" w:cs="Arial"/>
          <w:sz w:val="24"/>
          <w:szCs w:val="24"/>
        </w:rPr>
        <w:br/>
        <w:t xml:space="preserve">Β. ΚΟΙΝΟΒΟΥΛΕΥΤΙΚΟΣ ΕΛΕΓΧΟΣ </w:t>
      </w:r>
      <w:r w:rsidRPr="00F70DCC">
        <w:rPr>
          <w:rFonts w:ascii="Arial" w:hAnsi="Arial" w:cs="Arial"/>
          <w:sz w:val="24"/>
          <w:szCs w:val="24"/>
        </w:rPr>
        <w:br/>
        <w:t xml:space="preserve">1. Ανακοίνωση  του δελτίου επίκαιρων ερωτήσεων της Δευτέρας 12 Ιουλίου 2021, σελ. </w:t>
      </w:r>
      <w:r w:rsidRPr="00F70DCC">
        <w:rPr>
          <w:rFonts w:ascii="Arial" w:hAnsi="Arial" w:cs="Arial"/>
          <w:sz w:val="24"/>
          <w:szCs w:val="24"/>
        </w:rPr>
        <w:br/>
        <w:t xml:space="preserve">2. Συζήτηση επικαίρων ερωτήσεων:, σελ. </w:t>
      </w:r>
      <w:r w:rsidRPr="00F70DCC">
        <w:rPr>
          <w:rFonts w:ascii="Arial" w:hAnsi="Arial" w:cs="Arial"/>
          <w:sz w:val="24"/>
          <w:szCs w:val="24"/>
        </w:rPr>
        <w:br/>
        <w:t xml:space="preserve">   1. </w:t>
      </w:r>
      <w:r w:rsidRPr="00F70DCC">
        <w:rPr>
          <w:rFonts w:ascii="Arial" w:hAnsi="Arial" w:cs="Arial"/>
          <w:sz w:val="24"/>
          <w:szCs w:val="24"/>
        </w:rPr>
        <w:tab/>
        <w:t xml:space="preserve">α) Προς τον Υπουργό Εσωτερικών, με θέμα: «Φωτογραφικές προμήθειες και επικάλυψη χρηματοδοτήσεων υποκρύπτονται στην πρόσκληση  για τη «Χωριστή Συλλογή </w:t>
      </w:r>
      <w:proofErr w:type="spellStart"/>
      <w:r w:rsidRPr="00F70DCC">
        <w:rPr>
          <w:rFonts w:ascii="Arial" w:hAnsi="Arial" w:cs="Arial"/>
          <w:sz w:val="24"/>
          <w:szCs w:val="24"/>
        </w:rPr>
        <w:t>Βιοαποβλήτων</w:t>
      </w:r>
      <w:proofErr w:type="spellEnd"/>
      <w:r w:rsidRPr="00F70DCC">
        <w:rPr>
          <w:rFonts w:ascii="Arial" w:hAnsi="Arial" w:cs="Arial"/>
          <w:sz w:val="24"/>
          <w:szCs w:val="24"/>
        </w:rPr>
        <w:t xml:space="preserve">, Γωνιές Ανακύκλωσης και Σταθμοί Μεταφόρτωσης Απορριμμάτων του προγράμματος «Αντώνης Τρίτσης» και οδηγούν σε σκανδαλώδη απώλεια δημόσιων πόρων και αποτυχία της ανακύκλωσης στην Ελλάδα», σελ. </w:t>
      </w:r>
      <w:r w:rsidRPr="00F70DCC">
        <w:rPr>
          <w:rFonts w:ascii="Arial" w:hAnsi="Arial" w:cs="Arial"/>
          <w:sz w:val="24"/>
          <w:szCs w:val="24"/>
        </w:rPr>
        <w:br/>
        <w:t xml:space="preserve">   2. β) Προς τον Υπουργό Προστασίας του Πολίτη, με θέμα: « Έφεση του Υπουργείου Προστασίας του Πολίτη (</w:t>
      </w:r>
      <w:proofErr w:type="spellStart"/>
      <w:r w:rsidRPr="00F70DCC">
        <w:rPr>
          <w:rFonts w:ascii="Arial" w:hAnsi="Arial" w:cs="Arial"/>
          <w:sz w:val="24"/>
          <w:szCs w:val="24"/>
        </w:rPr>
        <w:t>ΠροΠο</w:t>
      </w:r>
      <w:proofErr w:type="spellEnd"/>
      <w:r w:rsidRPr="00F70DCC">
        <w:rPr>
          <w:rFonts w:ascii="Arial" w:hAnsi="Arial" w:cs="Arial"/>
          <w:sz w:val="24"/>
          <w:szCs w:val="24"/>
        </w:rPr>
        <w:t xml:space="preserve">) ενάντια στην απόφαση 8144/2020 του πρωτοβάθμιου διοικητικού δικαστηρίου, σελ. </w:t>
      </w:r>
      <w:r w:rsidRPr="00F70DCC">
        <w:rPr>
          <w:rFonts w:ascii="Arial" w:hAnsi="Arial" w:cs="Arial"/>
          <w:sz w:val="24"/>
          <w:szCs w:val="24"/>
        </w:rPr>
        <w:br/>
      </w:r>
    </w:p>
    <w:p w:rsidR="00F70DCC" w:rsidRPr="00F70DCC" w:rsidRDefault="00F70DCC" w:rsidP="006D4673">
      <w:pPr>
        <w:spacing w:after="0" w:line="360" w:lineRule="auto"/>
        <w:rPr>
          <w:rFonts w:ascii="Arial" w:hAnsi="Arial" w:cs="Arial"/>
          <w:sz w:val="24"/>
          <w:szCs w:val="24"/>
        </w:rPr>
      </w:pPr>
      <w:r w:rsidRPr="00F70DCC">
        <w:rPr>
          <w:rFonts w:ascii="Arial" w:hAnsi="Arial" w:cs="Arial"/>
          <w:sz w:val="24"/>
          <w:szCs w:val="24"/>
        </w:rPr>
        <w:t>ΠΡΟΕΔΡΕΥΩΝ</w:t>
      </w:r>
    </w:p>
    <w:p w:rsidR="00F70DCC" w:rsidRPr="00F70DCC" w:rsidRDefault="00F70DCC" w:rsidP="006D4673">
      <w:pPr>
        <w:spacing w:after="0" w:line="360" w:lineRule="auto"/>
        <w:rPr>
          <w:rFonts w:ascii="Arial" w:hAnsi="Arial" w:cs="Arial"/>
          <w:sz w:val="24"/>
          <w:szCs w:val="24"/>
        </w:rPr>
      </w:pPr>
      <w:r w:rsidRPr="00F70DCC">
        <w:rPr>
          <w:rFonts w:ascii="Arial" w:hAnsi="Arial" w:cs="Arial"/>
          <w:sz w:val="24"/>
          <w:szCs w:val="24"/>
        </w:rPr>
        <w:t>ΑΘΑΝΑΣΙΟΥ Χ., σελ.</w:t>
      </w:r>
    </w:p>
    <w:p w:rsidR="00F70DCC" w:rsidRPr="00F70DCC" w:rsidRDefault="00F70DCC" w:rsidP="006D4673">
      <w:pPr>
        <w:spacing w:after="0" w:line="360" w:lineRule="auto"/>
        <w:rPr>
          <w:rFonts w:ascii="Arial" w:hAnsi="Arial" w:cs="Arial"/>
          <w:sz w:val="24"/>
          <w:szCs w:val="24"/>
        </w:rPr>
      </w:pP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lastRenderedPageBreak/>
        <w:t>ΟΜΙΛΗΤΕΣ</w:t>
      </w: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br/>
        <w:t>Α. Επί διαδικαστικού θέματος:</w:t>
      </w:r>
      <w:r w:rsidRPr="00F70DCC">
        <w:rPr>
          <w:rFonts w:ascii="Arial" w:hAnsi="Arial" w:cs="Arial"/>
          <w:sz w:val="24"/>
          <w:szCs w:val="24"/>
        </w:rPr>
        <w:br/>
        <w:t>ΑΘΑΝΑΣΙΟΥ Χ. , σελ.</w:t>
      </w:r>
      <w:r w:rsidRPr="00F70DCC">
        <w:rPr>
          <w:rFonts w:ascii="Arial" w:hAnsi="Arial" w:cs="Arial"/>
          <w:sz w:val="24"/>
          <w:szCs w:val="24"/>
        </w:rPr>
        <w:br/>
      </w:r>
      <w:r w:rsidRPr="00F70DCC">
        <w:rPr>
          <w:rFonts w:ascii="Arial" w:hAnsi="Arial" w:cs="Arial"/>
          <w:sz w:val="24"/>
          <w:szCs w:val="24"/>
        </w:rPr>
        <w:br/>
        <w:t>Β. Επί των επικαίρων ερωτήσεων:</w:t>
      </w:r>
      <w:r w:rsidRPr="00F70DCC">
        <w:rPr>
          <w:rFonts w:ascii="Arial" w:hAnsi="Arial" w:cs="Arial"/>
          <w:sz w:val="24"/>
          <w:szCs w:val="24"/>
        </w:rPr>
        <w:br/>
        <w:t>ΟΙΚΟΝΟΜΟΥ Ε. , σελ.</w:t>
      </w:r>
      <w:r w:rsidRPr="00F70DCC">
        <w:rPr>
          <w:rFonts w:ascii="Arial" w:hAnsi="Arial" w:cs="Arial"/>
          <w:sz w:val="24"/>
          <w:szCs w:val="24"/>
        </w:rPr>
        <w:br/>
        <w:t>ΠΕΤΣΑΣ Σ. , σελ.</w:t>
      </w:r>
      <w:r w:rsidRPr="00F70DCC">
        <w:rPr>
          <w:rFonts w:ascii="Arial" w:hAnsi="Arial" w:cs="Arial"/>
          <w:sz w:val="24"/>
          <w:szCs w:val="24"/>
        </w:rPr>
        <w:br/>
        <w:t>ΣΠΙΡΤΖΗΣ Χ. , σελ.</w:t>
      </w:r>
      <w:r w:rsidRPr="00F70DCC">
        <w:rPr>
          <w:rFonts w:ascii="Arial" w:hAnsi="Arial" w:cs="Arial"/>
          <w:sz w:val="24"/>
          <w:szCs w:val="24"/>
        </w:rPr>
        <w:br/>
        <w:t>ΦΑΜΕΛΛΟΣ Σ. , σελ.</w:t>
      </w:r>
      <w:r w:rsidRPr="00F70DCC">
        <w:rPr>
          <w:rFonts w:ascii="Arial" w:hAnsi="Arial" w:cs="Arial"/>
          <w:sz w:val="24"/>
          <w:szCs w:val="24"/>
        </w:rPr>
        <w:br/>
      </w:r>
    </w:p>
    <w:p w:rsidR="00A901C5" w:rsidRPr="00F70DCC" w:rsidRDefault="00A901C5" w:rsidP="006D4673">
      <w:pPr>
        <w:spacing w:after="0" w:line="360" w:lineRule="auto"/>
        <w:rPr>
          <w:rFonts w:ascii="Arial" w:hAnsi="Arial" w:cs="Arial"/>
          <w:sz w:val="24"/>
          <w:szCs w:val="24"/>
        </w:rPr>
      </w:pPr>
      <w:r w:rsidRPr="00F70DCC">
        <w:rPr>
          <w:rFonts w:ascii="Arial" w:hAnsi="Arial" w:cs="Arial"/>
          <w:sz w:val="24"/>
          <w:szCs w:val="24"/>
        </w:rPr>
        <w:t xml:space="preserve"> </w:t>
      </w:r>
    </w:p>
    <w:p w:rsidR="00A901C5" w:rsidRPr="00F70DCC" w:rsidRDefault="00A901C5" w:rsidP="006D4673">
      <w:pPr>
        <w:spacing w:after="0" w:line="360" w:lineRule="auto"/>
        <w:rPr>
          <w:rFonts w:ascii="Arial" w:hAnsi="Arial" w:cs="Arial"/>
          <w:sz w:val="24"/>
          <w:szCs w:val="24"/>
        </w:rPr>
      </w:pPr>
    </w:p>
    <w:p w:rsidR="009612B4" w:rsidRDefault="009612B4"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A0105C" w:rsidRDefault="00A0105C" w:rsidP="006D4673">
      <w:pPr>
        <w:spacing w:after="0" w:line="360" w:lineRule="auto"/>
        <w:rPr>
          <w:rFonts w:ascii="Arial" w:hAnsi="Arial" w:cs="Arial"/>
          <w:sz w:val="24"/>
          <w:szCs w:val="24"/>
        </w:rPr>
      </w:pP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lastRenderedPageBreak/>
        <w:t>ΠΡΑΚΤΙΚΑ ΒΟΥΛΗΣ</w:t>
      </w: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ΙΗ΄ ΠΕΡΙΟΔΟΣ</w:t>
      </w: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ΠΡΟΕΔΡΕΥΟΜΕΝΗΣ ΚΟΙΝΟΒΟΥΛΕΥΤΙΚΗΣ ΔΗΜΟΚΡΑΤΙΑΣ</w:t>
      </w: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ΣΥΝΟΔΟΣ B΄</w:t>
      </w: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ΣΥΝΕΔΡΙΑΣΗ ΡΞΑ΄</w:t>
      </w:r>
    </w:p>
    <w:p w:rsidR="007D7E0E" w:rsidRPr="007D7E0E" w:rsidRDefault="007D7E0E" w:rsidP="007D7E0E">
      <w:pPr>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Παρασκευή 9 Ιουλίου 2021</w:t>
      </w:r>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cs="Arial"/>
          <w:sz w:val="24"/>
          <w:szCs w:val="24"/>
          <w:lang w:eastAsia="el-GR"/>
        </w:rPr>
        <w:t xml:space="preserve">Αθήνα, σήμερα στις 9 Ιουλίου 2021, ημέρα Παρασκευή και ώρα 9.06΄ συνήλθε στην Αίθουσα των συνεδριάσεων του Βουλευτηρίου η Βουλή σε ολομέλεια για να συνεδριάσει υπό την προεδρία του Β΄ Αντιπροέδρου αυτής κ. </w:t>
      </w:r>
      <w:r w:rsidRPr="007D7E0E">
        <w:rPr>
          <w:rFonts w:ascii="Arial" w:hAnsi="Arial" w:cs="Arial"/>
          <w:b/>
          <w:sz w:val="24"/>
          <w:szCs w:val="24"/>
          <w:lang w:eastAsia="el-GR"/>
        </w:rPr>
        <w:t>ΧΑΡΑΛΑΜΠΟΥ ΑΘΑΝΑΣΙΟΥ</w:t>
      </w:r>
      <w:r w:rsidRPr="007D7E0E">
        <w:rPr>
          <w:rFonts w:ascii="Arial" w:hAnsi="Arial" w:cs="Arial"/>
          <w:sz w:val="24"/>
          <w:szCs w:val="24"/>
          <w:lang w:eastAsia="el-GR"/>
        </w:rPr>
        <w:t>.</w:t>
      </w:r>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cs="Arial"/>
          <w:b/>
          <w:sz w:val="24"/>
          <w:szCs w:val="24"/>
          <w:lang w:eastAsia="el-GR"/>
        </w:rPr>
        <w:t>ΠΡΟΕΔΡΕΥΩΝ (Χαράλαμπος Αθανασίου):</w:t>
      </w:r>
      <w:r w:rsidRPr="007D7E0E">
        <w:rPr>
          <w:rFonts w:ascii="Arial" w:hAnsi="Arial" w:cs="Arial"/>
          <w:sz w:val="24"/>
          <w:szCs w:val="24"/>
          <w:lang w:eastAsia="el-GR"/>
        </w:rPr>
        <w:t xml:space="preserve"> Κυρίες και κύριοι συνάδελφοι, αρχίζει η συνεδρίαση.</w:t>
      </w:r>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cs="Arial"/>
          <w:sz w:val="24"/>
          <w:szCs w:val="24"/>
          <w:lang w:eastAsia="el-GR"/>
        </w:rPr>
        <w:t>(ΕΠΙΚΥΡΩΣΗ ΠΡΑΚΤΙΚΩΝ: Σύμφωνα με την από 8-7-2021 εξουσιοδότηση του Σώματος επικυρώθηκαν με ευθύνη του Προεδρείου τα Πρακτικά της</w:t>
      </w:r>
      <w:r w:rsidRPr="007D7E0E">
        <w:rPr>
          <w:rFonts w:ascii="Arial" w:hAnsi="Arial" w:cs="Arial"/>
          <w:lang w:eastAsia="el-GR"/>
        </w:rPr>
        <w:t xml:space="preserve"> </w:t>
      </w:r>
      <w:r w:rsidRPr="007D7E0E">
        <w:rPr>
          <w:rFonts w:ascii="Arial" w:hAnsi="Arial" w:cs="Arial"/>
          <w:sz w:val="24"/>
          <w:szCs w:val="24"/>
          <w:lang w:eastAsia="el-GR"/>
        </w:rPr>
        <w:t>ΡΞ΄ συνεδριάσεώς του, της Πέμπτης 8 Ιουλίου 2021, σε ό,τι αφορά την ψήφιση στο σύνολο του σχεδίου νόμου: «Πρόληψη και καταστολή της νομιμοποίησης εσόδων από εγκληματικές δραστηριότητες και της χρηματοδότησης της τρομοκρατίας - Τροποποίηση του ν. 4557/2018 - Ενσωμάτωση της Οδηγίας (ΕΕ) 2018/1673 του Ευρωπαϊκού Κοινοβουλίου και του Συμβουλίου, της 23</w:t>
      </w:r>
      <w:r w:rsidRPr="007D7E0E">
        <w:rPr>
          <w:rFonts w:ascii="Arial" w:hAnsi="Arial" w:cs="Arial"/>
          <w:sz w:val="24"/>
          <w:szCs w:val="24"/>
          <w:vertAlign w:val="superscript"/>
          <w:lang w:eastAsia="el-GR"/>
        </w:rPr>
        <w:t>ης</w:t>
      </w:r>
      <w:r w:rsidRPr="007D7E0E">
        <w:rPr>
          <w:rFonts w:ascii="Arial" w:hAnsi="Arial" w:cs="Arial"/>
          <w:sz w:val="24"/>
          <w:szCs w:val="24"/>
          <w:lang w:eastAsia="el-GR"/>
        </w:rPr>
        <w:t xml:space="preserve"> Οκτωβρίου 2018, σχετικά με την καταπολέμηση της </w:t>
      </w:r>
      <w:r w:rsidRPr="007D7E0E">
        <w:rPr>
          <w:rFonts w:ascii="Arial" w:hAnsi="Arial" w:cs="Arial"/>
          <w:sz w:val="24"/>
          <w:szCs w:val="24"/>
          <w:lang w:eastAsia="el-GR"/>
        </w:rPr>
        <w:lastRenderedPageBreak/>
        <w:t>νομιμοποίησης εσόδων από παράνομες δραστηριότητες μέσω του ποινικού δικαίου και διατάξεις για την επιτάχυνση της απονομής της δικαιοσύνης»).</w:t>
      </w:r>
    </w:p>
    <w:p w:rsidR="007D7E0E" w:rsidRPr="007D7E0E" w:rsidRDefault="007D7E0E" w:rsidP="007D7E0E">
      <w:pPr>
        <w:tabs>
          <w:tab w:val="left" w:pos="426"/>
          <w:tab w:val="left" w:pos="1418"/>
        </w:tabs>
        <w:spacing w:after="0" w:line="600" w:lineRule="auto"/>
        <w:ind w:right="425" w:firstLine="720"/>
        <w:jc w:val="both"/>
        <w:rPr>
          <w:ins w:id="0" w:author="Σπανός Γεώργιος" w:date="2021-07-12T09:43:00Z"/>
          <w:rFonts w:ascii="Arial" w:hAnsi="Arial" w:cs="Tahoma"/>
          <w:sz w:val="24"/>
          <w:lang w:eastAsia="el-GR"/>
        </w:rPr>
      </w:pPr>
      <w:r w:rsidRPr="007D7E0E">
        <w:rPr>
          <w:rFonts w:ascii="Arial" w:hAnsi="Arial" w:cs="Tahoma"/>
          <w:sz w:val="24"/>
          <w:lang w:eastAsia="el-GR"/>
        </w:rPr>
        <w:t>Ε</w:t>
      </w:r>
      <w:ins w:id="1" w:author="Σπανός Γεώργιος" w:date="2021-07-12T09:43:00Z">
        <w:r w:rsidRPr="007D7E0E">
          <w:rPr>
            <w:rFonts w:ascii="Arial" w:hAnsi="Arial" w:cs="Tahoma"/>
            <w:sz w:val="24"/>
            <w:lang w:eastAsia="el-GR"/>
          </w:rPr>
          <w:t>ισερχόμαστε στη συζήτηση των</w:t>
        </w:r>
      </w:ins>
    </w:p>
    <w:p w:rsidR="007D7E0E" w:rsidRPr="007D7E0E" w:rsidRDefault="007D7E0E" w:rsidP="007D7E0E">
      <w:pPr>
        <w:tabs>
          <w:tab w:val="left" w:pos="426"/>
          <w:tab w:val="left" w:pos="1418"/>
        </w:tabs>
        <w:spacing w:after="0" w:line="600" w:lineRule="auto"/>
        <w:ind w:right="425" w:firstLine="720"/>
        <w:jc w:val="center"/>
        <w:rPr>
          <w:ins w:id="2" w:author="Σπανός Γεώργιος" w:date="2021-07-12T09:43:00Z"/>
          <w:rFonts w:ascii="Arial" w:hAnsi="Arial" w:cs="Tahoma"/>
          <w:b/>
          <w:sz w:val="24"/>
          <w:lang w:eastAsia="el-GR"/>
        </w:rPr>
      </w:pPr>
      <w:ins w:id="3" w:author="Σπανός Γεώργιος" w:date="2021-07-12T09:43:00Z">
        <w:r w:rsidRPr="007D7E0E">
          <w:rPr>
            <w:rFonts w:ascii="Arial" w:hAnsi="Arial" w:cs="Tahoma"/>
            <w:b/>
            <w:sz w:val="24"/>
            <w:lang w:eastAsia="el-GR"/>
          </w:rPr>
          <w:t>ΕΠΙΚΑΙΡΩΝ ΕΡΩΤΗΣΕΩΝ</w:t>
        </w:r>
      </w:ins>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cs="Arial"/>
          <w:sz w:val="24"/>
          <w:szCs w:val="24"/>
          <w:lang w:eastAsia="el-GR"/>
        </w:rPr>
        <w:t>Πριν προχωρήσουμε στο προγραμματισμένο για σήμερα δελτίο επικαίρων ερωτήσεων επιτρέψτε μου πρώτα να ανακοινώσω στο Σώμα το δελτίο επικαίρων ερωτήσεων της Δευτέρας 12 Ιουλίου 2021.</w:t>
      </w:r>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cs="Arial"/>
          <w:sz w:val="24"/>
          <w:szCs w:val="24"/>
          <w:lang w:eastAsia="el-GR"/>
        </w:rPr>
        <w:t>Α. ΕΠΙΚΑΙΡΕΣ ΕΡΩΤΗΣΕΙΣ Πρώτου Κύκλου (Άρθρα 130 παράγραφοι 2 και 3 και 132 παράγραφος 2 του Κανονισμού της Βουλής)</w:t>
      </w:r>
    </w:p>
    <w:p w:rsidR="007D7E0E" w:rsidRPr="007D7E0E" w:rsidRDefault="007D7E0E" w:rsidP="007D7E0E">
      <w:pPr>
        <w:tabs>
          <w:tab w:val="left" w:pos="426"/>
          <w:tab w:val="left" w:pos="1418"/>
        </w:tabs>
        <w:spacing w:after="0" w:line="600" w:lineRule="auto"/>
        <w:ind w:right="425" w:firstLine="720"/>
        <w:jc w:val="both"/>
        <w:rPr>
          <w:rFonts w:ascii="Arial" w:hAnsi="Arial" w:cs="Tahoma"/>
          <w:b/>
          <w:color w:val="000000" w:themeColor="text1"/>
          <w:sz w:val="24"/>
          <w:lang w:eastAsia="el-GR"/>
        </w:rPr>
      </w:pPr>
      <w:r w:rsidRPr="007D7E0E">
        <w:rPr>
          <w:rFonts w:ascii="Arial" w:hAnsi="Arial" w:cs="Tahoma"/>
          <w:sz w:val="24"/>
          <w:lang w:eastAsia="el-GR"/>
        </w:rPr>
        <w:t>1. Η με αριθμό 915/2-7-2021 επίκαιρη ερώτηση του Βουλευτή Β΄ Πειραιώς του ΣΥΡΙΖΑ - Προοδευτική Συμμαχία κ. Τρύφωνα Αλεξιάδη</w:t>
      </w:r>
      <w:r w:rsidRPr="007D7E0E">
        <w:rPr>
          <w:rFonts w:ascii="Arial" w:hAnsi="Arial" w:cs="Tahoma"/>
          <w:b/>
          <w:sz w:val="24"/>
          <w:lang w:eastAsia="el-GR"/>
        </w:rPr>
        <w:t xml:space="preserve"> </w:t>
      </w:r>
      <w:r w:rsidRPr="007D7E0E">
        <w:rPr>
          <w:rFonts w:ascii="Arial" w:hAnsi="Arial" w:cs="Tahoma"/>
          <w:sz w:val="24"/>
          <w:lang w:eastAsia="el-GR"/>
        </w:rPr>
        <w:t xml:space="preserve">προς τον Υπουργό Υγείας, με θέμα: «Η Κυβέρνηση καθυστερεί τη λειτουργία του νέου Κέντρου Υγείας Κερατσινίου και δεν προβαίνει σε μόνιμες προσλήψεις ιατρικού και νοσηλευτικού </w:t>
      </w:r>
      <w:r w:rsidRPr="007D7E0E">
        <w:rPr>
          <w:rFonts w:ascii="Arial" w:hAnsi="Arial" w:cs="Tahoma"/>
          <w:color w:val="000000" w:themeColor="text1"/>
          <w:sz w:val="24"/>
          <w:lang w:eastAsia="el-GR"/>
        </w:rPr>
        <w:t>προσωπικού».</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color w:val="000000" w:themeColor="text1"/>
          <w:sz w:val="24"/>
          <w:lang w:eastAsia="el-GR"/>
        </w:rPr>
        <w:t xml:space="preserve">2. Η με αριθμό 909/28-6-2021 επίκαιρη ερώτηση </w:t>
      </w:r>
      <w:r w:rsidRPr="007D7E0E">
        <w:rPr>
          <w:rFonts w:ascii="Arial" w:hAnsi="Arial" w:cs="Tahoma"/>
          <w:sz w:val="24"/>
          <w:lang w:eastAsia="el-GR"/>
        </w:rPr>
        <w:t>της Βουλευτού Β2΄ Δυτικού Τομέα Αθηνών του Κινήματος Αλλαγής κ. Κωνσταντίνας (Νάντιας) Γιαννακοπούλου</w:t>
      </w:r>
      <w:r w:rsidRPr="007D7E0E">
        <w:rPr>
          <w:rFonts w:ascii="Arial" w:hAnsi="Arial" w:cs="Tahoma"/>
          <w:b/>
          <w:sz w:val="24"/>
          <w:lang w:eastAsia="el-GR"/>
        </w:rPr>
        <w:t xml:space="preserve"> </w:t>
      </w:r>
      <w:r w:rsidRPr="007D7E0E">
        <w:rPr>
          <w:rFonts w:ascii="Arial" w:hAnsi="Arial" w:cs="Tahoma"/>
          <w:sz w:val="24"/>
          <w:lang w:eastAsia="el-GR"/>
        </w:rPr>
        <w:t xml:space="preserve">προς τον Υπουργό Περιβάλλοντος και Ενέργειας, με θέμα: «Διασφάλιση της τήρησης των προβλεπόμενων χρονοδιαγραμμάτων για την αποξήλωση των εναέριων Γραμμών Μεταφοράς Υψηλής Τάσης </w:t>
      </w:r>
      <w:r w:rsidRPr="007D7E0E">
        <w:rPr>
          <w:rFonts w:ascii="Arial" w:hAnsi="Arial" w:cs="Tahoma"/>
          <w:sz w:val="24"/>
          <w:lang w:eastAsia="el-GR"/>
        </w:rPr>
        <w:lastRenderedPageBreak/>
        <w:t>στον Δήμο Αιγάλεω και αντικατάσταση τους με υπόγεια καλώδια Υψηλής Τάσης».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3. Η με αριθμό 910/29-6-2021 επίκαιρη ερώτηση του Βουλευτή Β2΄ Δυτικού Τομέα Αθηνών του ΜέΡΑ25 κ. </w:t>
      </w:r>
      <w:proofErr w:type="spellStart"/>
      <w:r w:rsidRPr="007D7E0E">
        <w:rPr>
          <w:rFonts w:ascii="Arial" w:hAnsi="Arial" w:cs="Tahoma"/>
          <w:sz w:val="24"/>
          <w:lang w:eastAsia="el-GR"/>
        </w:rPr>
        <w:t>Κρίτωνα</w:t>
      </w:r>
      <w:proofErr w:type="spellEnd"/>
      <w:r w:rsidRPr="007D7E0E">
        <w:rPr>
          <w:rFonts w:ascii="Arial" w:hAnsi="Arial" w:cs="Tahoma"/>
          <w:sz w:val="24"/>
          <w:lang w:eastAsia="el-GR"/>
        </w:rPr>
        <w:t xml:space="preserve"> - Ηλία Αρσένη</w:t>
      </w:r>
      <w:r w:rsidRPr="007D7E0E">
        <w:rPr>
          <w:rFonts w:ascii="Arial" w:hAnsi="Arial" w:cs="Tahoma"/>
          <w:b/>
          <w:sz w:val="24"/>
          <w:lang w:eastAsia="el-GR"/>
        </w:rPr>
        <w:t xml:space="preserve"> </w:t>
      </w:r>
      <w:r w:rsidRPr="007D7E0E">
        <w:rPr>
          <w:rFonts w:ascii="Arial" w:hAnsi="Arial" w:cs="Tahoma"/>
          <w:sz w:val="24"/>
          <w:lang w:eastAsia="el-GR"/>
        </w:rPr>
        <w:t>προς τον Υπουργό Ναυτιλίας και Νησιωτικής Πολιτικής,</w:t>
      </w:r>
      <w:r w:rsidRPr="007D7E0E">
        <w:rPr>
          <w:rFonts w:ascii="Arial" w:hAnsi="Arial" w:cs="Tahoma"/>
          <w:b/>
          <w:sz w:val="24"/>
          <w:lang w:eastAsia="el-GR"/>
        </w:rPr>
        <w:t xml:space="preserve"> </w:t>
      </w:r>
      <w:r w:rsidRPr="007D7E0E">
        <w:rPr>
          <w:rFonts w:ascii="Arial" w:hAnsi="Arial" w:cs="Tahoma"/>
          <w:sz w:val="24"/>
          <w:lang w:eastAsia="el-GR"/>
        </w:rPr>
        <w:t>με θέμα: «Παραλιακό μέτωπο Θεσπρωτίας: εκτός από τις λιμενικές εγκαταστάσεις πωλούνται και οι παραλίες».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Β. ΕΠΙΚΑΙΡΕΣ ΕΡΩΤΗΣΕΙΣ Δεύτερου Κύκλου (Άρθρα 130 παράγραφοι 2 και 3 και 132 παράγραφος 2 του Κανονισμού της Βουλής)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1. Η με αριθμό 916/2-7-2021 επίκαιρη ερώτηση του Βουλευτή Λακωνίας του ΣΥΡΙΖΑ - Προοδευτική Συμμαχία κ.</w:t>
      </w:r>
      <w:r w:rsidRPr="007D7E0E">
        <w:rPr>
          <w:rFonts w:ascii="Arial" w:hAnsi="Arial" w:cs="Tahoma"/>
          <w:b/>
          <w:sz w:val="24"/>
          <w:lang w:eastAsia="el-GR"/>
        </w:rPr>
        <w:t xml:space="preserve"> </w:t>
      </w:r>
      <w:r w:rsidRPr="007D7E0E">
        <w:rPr>
          <w:rFonts w:ascii="Arial" w:hAnsi="Arial" w:cs="Tahoma"/>
          <w:sz w:val="24"/>
          <w:lang w:eastAsia="el-GR"/>
        </w:rPr>
        <w:t xml:space="preserve">Σταύρου </w:t>
      </w:r>
      <w:proofErr w:type="spellStart"/>
      <w:r w:rsidRPr="007D7E0E">
        <w:rPr>
          <w:rFonts w:ascii="Arial" w:hAnsi="Arial" w:cs="Tahoma"/>
          <w:sz w:val="24"/>
          <w:lang w:eastAsia="el-GR"/>
        </w:rPr>
        <w:t>Αραχωβίτη</w:t>
      </w:r>
      <w:proofErr w:type="spellEnd"/>
      <w:r w:rsidRPr="007D7E0E">
        <w:rPr>
          <w:rFonts w:ascii="Arial" w:hAnsi="Arial" w:cs="Tahoma"/>
          <w:b/>
          <w:sz w:val="24"/>
          <w:lang w:eastAsia="el-GR"/>
        </w:rPr>
        <w:t xml:space="preserve"> </w:t>
      </w:r>
      <w:r w:rsidRPr="007D7E0E">
        <w:rPr>
          <w:rFonts w:ascii="Arial" w:hAnsi="Arial" w:cs="Tahoma"/>
          <w:sz w:val="24"/>
          <w:lang w:eastAsia="el-GR"/>
        </w:rPr>
        <w:t>προς τον Υπουργό Αγροτικής Ανάπτυξης και Τροφίμων,</w:t>
      </w:r>
      <w:r w:rsidRPr="007D7E0E">
        <w:rPr>
          <w:rFonts w:ascii="Arial" w:hAnsi="Arial" w:cs="Tahoma"/>
          <w:b/>
          <w:sz w:val="24"/>
          <w:lang w:eastAsia="el-GR"/>
        </w:rPr>
        <w:t xml:space="preserve"> </w:t>
      </w:r>
      <w:r w:rsidRPr="007D7E0E">
        <w:rPr>
          <w:rFonts w:ascii="Arial" w:hAnsi="Arial" w:cs="Tahoma"/>
          <w:sz w:val="24"/>
          <w:lang w:eastAsia="el-GR"/>
        </w:rPr>
        <w:t>με θέμα: «Ανάγκη στήριξης της Κορινθιακής Σταφίδας».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2. Η με αριθμό 913/1-7-2021 επίκαιρη ερώτηση του Βουλευτή Χαλκιδικής του Κινήματος Αλλαγής κ. Απόστολου Πάνα προς τον Υπουργό Αγροτικής Ανάπτυξης και Τροφίμων, με θέμα: «Ένταξη της πράσινης ελιάς Χαλκιδικής στις κατ’ εξαίρεση αποζημιώσεις λόγω παγετού».</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3. Η με αριθμό 914/1-7-2021 επίκαιρη ερώτηση του Βουλευτή Β2΄ Δυτικού Τομέα Αθηνών του ΜέΡΑ25 κ. </w:t>
      </w:r>
      <w:proofErr w:type="spellStart"/>
      <w:r w:rsidRPr="007D7E0E">
        <w:rPr>
          <w:rFonts w:ascii="Arial" w:hAnsi="Arial" w:cs="Tahoma"/>
          <w:sz w:val="24"/>
          <w:lang w:eastAsia="el-GR"/>
        </w:rPr>
        <w:t>Κρίτωνα</w:t>
      </w:r>
      <w:proofErr w:type="spellEnd"/>
      <w:r w:rsidRPr="007D7E0E">
        <w:rPr>
          <w:rFonts w:ascii="Arial" w:hAnsi="Arial" w:cs="Tahoma"/>
          <w:sz w:val="24"/>
          <w:lang w:eastAsia="el-GR"/>
        </w:rPr>
        <w:t xml:space="preserve"> - Ηλία Αρσένη</w:t>
      </w:r>
      <w:r w:rsidRPr="007D7E0E">
        <w:rPr>
          <w:rFonts w:ascii="Arial" w:hAnsi="Arial" w:cs="Tahoma"/>
          <w:b/>
          <w:sz w:val="24"/>
          <w:lang w:eastAsia="el-GR"/>
        </w:rPr>
        <w:t xml:space="preserve"> </w:t>
      </w:r>
      <w:r w:rsidRPr="007D7E0E">
        <w:rPr>
          <w:rFonts w:ascii="Arial" w:hAnsi="Arial" w:cs="Tahoma"/>
          <w:sz w:val="24"/>
          <w:lang w:eastAsia="el-GR"/>
        </w:rPr>
        <w:t>προς τον Υπουργό Υγείας,</w:t>
      </w:r>
      <w:r w:rsidRPr="007D7E0E">
        <w:rPr>
          <w:rFonts w:ascii="Arial" w:hAnsi="Arial" w:cs="Tahoma"/>
          <w:b/>
          <w:sz w:val="24"/>
          <w:lang w:eastAsia="el-GR"/>
        </w:rPr>
        <w:t xml:space="preserve"> </w:t>
      </w:r>
      <w:r w:rsidRPr="007D7E0E">
        <w:rPr>
          <w:rFonts w:ascii="Arial" w:hAnsi="Arial" w:cs="Tahoma"/>
          <w:sz w:val="24"/>
          <w:lang w:eastAsia="el-GR"/>
        </w:rPr>
        <w:t xml:space="preserve">με θέμα: «Μετατροπή του Πανεπιστημιακού Γενικού </w:t>
      </w:r>
      <w:r w:rsidRPr="007D7E0E">
        <w:rPr>
          <w:rFonts w:ascii="Arial" w:hAnsi="Arial" w:cs="Tahoma"/>
          <w:sz w:val="24"/>
          <w:lang w:eastAsia="el-GR"/>
        </w:rPr>
        <w:lastRenderedPageBreak/>
        <w:t>Νοσοκομείου Π.Γ.Ν. «ΑΤΤΙΚΟΝ» σε Συμπράξεις Δημοσίου - Ιδιωτικού Τομέα</w:t>
      </w:r>
      <w:r w:rsidRPr="007D7E0E">
        <w:rPr>
          <w:rFonts w:ascii="Arial" w:hAnsi="Arial" w:cs="Arial"/>
          <w:sz w:val="24"/>
          <w:szCs w:val="21"/>
          <w:lang w:eastAsia="el-GR"/>
        </w:rPr>
        <w:t xml:space="preserve"> </w:t>
      </w:r>
      <w:r w:rsidRPr="007D7E0E">
        <w:rPr>
          <w:rFonts w:ascii="Arial" w:hAnsi="Arial" w:cs="Tahoma"/>
          <w:sz w:val="24"/>
          <w:lang w:eastAsia="el-GR"/>
        </w:rPr>
        <w:t>ΣΔΙΤ».</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4. Η με αριθμό 919/2-7-2021 επίκαιρη ερώτηση του Βουλευτή Α΄ Θεσσαλονίκης του ΣΥΡΙΖΑ - Προοδευτική Συμμαχία κ. Αλέξανδρου (Αλέκου) Τριανταφυλλίδη</w:t>
      </w:r>
      <w:r w:rsidRPr="007D7E0E">
        <w:rPr>
          <w:rFonts w:ascii="Arial" w:hAnsi="Arial" w:cs="Tahoma"/>
          <w:b/>
          <w:sz w:val="24"/>
          <w:lang w:eastAsia="el-GR"/>
        </w:rPr>
        <w:t xml:space="preserve"> </w:t>
      </w:r>
      <w:r w:rsidRPr="007D7E0E">
        <w:rPr>
          <w:rFonts w:ascii="Arial" w:hAnsi="Arial" w:cs="Tahoma"/>
          <w:sz w:val="24"/>
          <w:lang w:eastAsia="el-GR"/>
        </w:rPr>
        <w:t>προς τον Υπουργό Υγείας, με θέμα: «Παντελής απουσία ελεγκτικών μηχανισμών του Υπουργείου Υγείας στις υπηρεσίες υγείας του ιδιωτικού τομέα».</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5. Η με αριθμό 921/5-7-2021 επίκαιρη ερώτηση του Βουλευτή Ηρακλείου του Κινήματος Αλλαγής κ. Βασίλειου </w:t>
      </w:r>
      <w:proofErr w:type="spellStart"/>
      <w:r w:rsidRPr="007D7E0E">
        <w:rPr>
          <w:rFonts w:ascii="Arial" w:hAnsi="Arial" w:cs="Tahoma"/>
          <w:sz w:val="24"/>
          <w:lang w:eastAsia="el-GR"/>
        </w:rPr>
        <w:t>Κεγκέρογλου</w:t>
      </w:r>
      <w:proofErr w:type="spellEnd"/>
      <w:r w:rsidRPr="007D7E0E">
        <w:rPr>
          <w:rFonts w:ascii="Arial" w:hAnsi="Arial" w:cs="Tahoma"/>
          <w:sz w:val="24"/>
          <w:lang w:eastAsia="el-GR"/>
        </w:rPr>
        <w:t xml:space="preserve"> προς τον Υπουργό Ψηφιακής Διακυβέρνησης, με θέμα: «Λύση για αναγνώριση των </w:t>
      </w:r>
      <w:proofErr w:type="spellStart"/>
      <w:r w:rsidRPr="007D7E0E">
        <w:rPr>
          <w:rFonts w:ascii="Arial" w:hAnsi="Arial" w:cs="Tahoma"/>
          <w:sz w:val="24"/>
          <w:lang w:eastAsia="el-GR"/>
        </w:rPr>
        <w:t>κληροτεμαχίων</w:t>
      </w:r>
      <w:proofErr w:type="spellEnd"/>
      <w:r w:rsidRPr="007D7E0E">
        <w:rPr>
          <w:rFonts w:ascii="Arial" w:hAnsi="Arial" w:cs="Tahoma"/>
          <w:sz w:val="24"/>
          <w:lang w:eastAsia="el-GR"/>
        </w:rPr>
        <w:t xml:space="preserve"> από το Κτηματολόγιο».</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6. Η με αριθμό 917/2-7-2021 επίκαιρη ερώτηση του Βουλευτή Β2΄ Δυτικού Τομέα Αθηνών του ΜέΡΑ25 κ. </w:t>
      </w:r>
      <w:proofErr w:type="spellStart"/>
      <w:r w:rsidRPr="007D7E0E">
        <w:rPr>
          <w:rFonts w:ascii="Arial" w:hAnsi="Arial" w:cs="Tahoma"/>
          <w:sz w:val="24"/>
          <w:lang w:eastAsia="el-GR"/>
        </w:rPr>
        <w:t>Κρίτωνα</w:t>
      </w:r>
      <w:proofErr w:type="spellEnd"/>
      <w:r w:rsidRPr="007D7E0E">
        <w:rPr>
          <w:rFonts w:ascii="Arial" w:hAnsi="Arial" w:cs="Tahoma"/>
          <w:sz w:val="24"/>
          <w:lang w:eastAsia="el-GR"/>
        </w:rPr>
        <w:t xml:space="preserve"> - Ηλία Αρσένη προς την Υπουργό Παιδείας και Θρησκευμάτων,</w:t>
      </w:r>
      <w:r w:rsidRPr="007D7E0E">
        <w:rPr>
          <w:rFonts w:ascii="Arial" w:hAnsi="Arial" w:cs="Tahoma"/>
          <w:b/>
          <w:sz w:val="24"/>
          <w:lang w:eastAsia="el-GR"/>
        </w:rPr>
        <w:t xml:space="preserve"> </w:t>
      </w:r>
      <w:r w:rsidRPr="007D7E0E">
        <w:rPr>
          <w:rFonts w:ascii="Arial" w:hAnsi="Arial" w:cs="Tahoma"/>
          <w:sz w:val="24"/>
          <w:lang w:eastAsia="el-GR"/>
        </w:rPr>
        <w:t>με θέμα: «Άμεση διόρθωση σχολικών συγγραμμάτων που διαδίδουν κακοποιητικό και αντιεπιστημονικό λόγο».</w:t>
      </w:r>
    </w:p>
    <w:p w:rsidR="007D7E0E" w:rsidRPr="007D7E0E" w:rsidRDefault="007D7E0E" w:rsidP="007D7E0E">
      <w:pPr>
        <w:tabs>
          <w:tab w:val="left" w:pos="426"/>
          <w:tab w:val="left" w:pos="1418"/>
        </w:tabs>
        <w:spacing w:after="0" w:line="600" w:lineRule="auto"/>
        <w:ind w:right="425" w:firstLine="720"/>
        <w:jc w:val="both"/>
        <w:rPr>
          <w:rFonts w:ascii="Arial" w:hAnsi="Arial" w:cs="Tahoma"/>
          <w:b/>
          <w:color w:val="000000" w:themeColor="text1"/>
          <w:sz w:val="24"/>
          <w:lang w:eastAsia="el-GR"/>
        </w:rPr>
      </w:pPr>
      <w:r w:rsidRPr="007D7E0E">
        <w:rPr>
          <w:rFonts w:ascii="Arial" w:hAnsi="Arial" w:cs="Tahoma"/>
          <w:sz w:val="24"/>
          <w:lang w:eastAsia="el-GR"/>
        </w:rPr>
        <w:t xml:space="preserve">7. Η με αριθμό 925/5-7-2021 επίκαιρη ερώτηση του Βουλευτή Ηρακλείου του ΣΥΡΙΖΑ - Προοδευτική Συμμαχία κ. Χαράλαμπου (Χάρη) </w:t>
      </w:r>
      <w:proofErr w:type="spellStart"/>
      <w:r w:rsidRPr="007D7E0E">
        <w:rPr>
          <w:rFonts w:ascii="Arial" w:hAnsi="Arial" w:cs="Tahoma"/>
          <w:sz w:val="24"/>
          <w:lang w:eastAsia="el-GR"/>
        </w:rPr>
        <w:t>Μαμουλάκη</w:t>
      </w:r>
      <w:proofErr w:type="spellEnd"/>
      <w:r w:rsidRPr="007D7E0E">
        <w:rPr>
          <w:rFonts w:ascii="Arial" w:hAnsi="Arial" w:cs="Tahoma"/>
          <w:b/>
          <w:sz w:val="24"/>
          <w:lang w:eastAsia="el-GR"/>
        </w:rPr>
        <w:t xml:space="preserve"> </w:t>
      </w:r>
      <w:r w:rsidRPr="007D7E0E">
        <w:rPr>
          <w:rFonts w:ascii="Arial" w:hAnsi="Arial" w:cs="Tahoma"/>
          <w:sz w:val="24"/>
          <w:lang w:eastAsia="el-GR"/>
        </w:rPr>
        <w:t>προς τον Υπουργό Υποδομών και Μεταφορών</w:t>
      </w:r>
      <w:r w:rsidRPr="007D7E0E">
        <w:rPr>
          <w:rFonts w:ascii="Arial" w:hAnsi="Arial" w:cs="Tahoma"/>
          <w:b/>
          <w:sz w:val="24"/>
          <w:lang w:eastAsia="el-GR"/>
        </w:rPr>
        <w:t xml:space="preserve"> </w:t>
      </w:r>
      <w:r w:rsidRPr="007D7E0E">
        <w:rPr>
          <w:rFonts w:ascii="Arial" w:hAnsi="Arial" w:cs="Tahoma"/>
          <w:sz w:val="24"/>
          <w:lang w:eastAsia="el-GR"/>
        </w:rPr>
        <w:t xml:space="preserve">με θέμα: «Ποια </w:t>
      </w:r>
      <w:r w:rsidRPr="007D7E0E">
        <w:rPr>
          <w:rFonts w:ascii="Arial" w:hAnsi="Arial" w:cs="Tahoma"/>
          <w:sz w:val="24"/>
          <w:lang w:eastAsia="el-GR"/>
        </w:rPr>
        <w:lastRenderedPageBreak/>
        <w:t xml:space="preserve">θα είναι η μορφή αξιοποίησης της έκτασης του αεροδρομίου «Νίκος Καζαντζάκης» στο Ηράκλειο </w:t>
      </w:r>
      <w:r w:rsidRPr="007D7E0E">
        <w:rPr>
          <w:rFonts w:ascii="Arial" w:hAnsi="Arial" w:cs="Tahoma"/>
          <w:color w:val="000000" w:themeColor="text1"/>
          <w:sz w:val="24"/>
          <w:lang w:eastAsia="el-GR"/>
        </w:rPr>
        <w:t>Κρήτης;».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8. Η με αριθμό 922/5-7-2021 επίκαιρη ερώτηση</w:t>
      </w:r>
      <w:r w:rsidRPr="007D7E0E" w:rsidDel="00997D94">
        <w:rPr>
          <w:rFonts w:ascii="Arial" w:hAnsi="Arial" w:cs="Tahoma"/>
          <w:sz w:val="24"/>
          <w:lang w:eastAsia="el-GR"/>
        </w:rPr>
        <w:t xml:space="preserve"> </w:t>
      </w:r>
      <w:r w:rsidRPr="007D7E0E">
        <w:rPr>
          <w:rFonts w:ascii="Arial" w:hAnsi="Arial" w:cs="Tahoma"/>
          <w:sz w:val="24"/>
          <w:lang w:eastAsia="el-GR"/>
        </w:rPr>
        <w:t xml:space="preserve">του Βουλευτή Ηρακλείου του Κινήματος Αλλαγής κ. Βασίλειου </w:t>
      </w:r>
      <w:proofErr w:type="spellStart"/>
      <w:r w:rsidRPr="007D7E0E">
        <w:rPr>
          <w:rFonts w:ascii="Arial" w:hAnsi="Arial" w:cs="Tahoma"/>
          <w:sz w:val="24"/>
          <w:lang w:eastAsia="el-GR"/>
        </w:rPr>
        <w:t>Κεγκέρογλου</w:t>
      </w:r>
      <w:proofErr w:type="spellEnd"/>
      <w:r w:rsidRPr="007D7E0E">
        <w:rPr>
          <w:rFonts w:ascii="Arial" w:hAnsi="Arial" w:cs="Tahoma"/>
          <w:b/>
          <w:sz w:val="24"/>
          <w:lang w:eastAsia="el-GR"/>
        </w:rPr>
        <w:t xml:space="preserve"> </w:t>
      </w:r>
      <w:r w:rsidRPr="007D7E0E">
        <w:rPr>
          <w:rFonts w:ascii="Arial" w:hAnsi="Arial" w:cs="Tahoma"/>
          <w:sz w:val="24"/>
          <w:lang w:eastAsia="el-GR"/>
        </w:rPr>
        <w:t xml:space="preserve">προς τον Υπουργό Αγροτικής Ανάπτυξης και Τροφίμων, με θέμα: «Λύση για αναγνώριση των </w:t>
      </w:r>
      <w:proofErr w:type="spellStart"/>
      <w:r w:rsidRPr="007D7E0E">
        <w:rPr>
          <w:rFonts w:ascii="Arial" w:hAnsi="Arial" w:cs="Tahoma"/>
          <w:sz w:val="24"/>
          <w:lang w:eastAsia="el-GR"/>
        </w:rPr>
        <w:t>κληροτεμαχίων</w:t>
      </w:r>
      <w:proofErr w:type="spellEnd"/>
      <w:r w:rsidRPr="007D7E0E">
        <w:rPr>
          <w:rFonts w:ascii="Arial" w:hAnsi="Arial" w:cs="Tahoma"/>
          <w:sz w:val="24"/>
          <w:lang w:eastAsia="el-GR"/>
        </w:rPr>
        <w:t xml:space="preserve"> από το Κτηματολόγιο».</w:t>
      </w:r>
    </w:p>
    <w:p w:rsidR="007D7E0E" w:rsidRPr="007D7E0E" w:rsidRDefault="007D7E0E" w:rsidP="007D7E0E">
      <w:pPr>
        <w:tabs>
          <w:tab w:val="left" w:pos="426"/>
          <w:tab w:val="left" w:pos="1418"/>
        </w:tabs>
        <w:spacing w:after="0" w:line="600" w:lineRule="auto"/>
        <w:ind w:right="425" w:firstLine="720"/>
        <w:jc w:val="both"/>
        <w:rPr>
          <w:rFonts w:ascii="Arial" w:hAnsi="Arial" w:cs="Tahoma"/>
          <w:b/>
          <w:color w:val="000000" w:themeColor="text1"/>
          <w:sz w:val="24"/>
          <w:lang w:eastAsia="el-GR"/>
        </w:rPr>
      </w:pPr>
      <w:r w:rsidRPr="007D7E0E">
        <w:rPr>
          <w:rFonts w:ascii="Arial" w:hAnsi="Arial" w:cs="Tahoma"/>
          <w:sz w:val="24"/>
          <w:lang w:eastAsia="el-GR"/>
        </w:rPr>
        <w:t>9. Η με αριθμό 927/5-7-2021 επίκαιρη ερώτηση</w:t>
      </w:r>
      <w:r w:rsidRPr="007D7E0E" w:rsidDel="00997D94">
        <w:rPr>
          <w:rFonts w:ascii="Arial" w:hAnsi="Arial" w:cs="Tahoma"/>
          <w:sz w:val="24"/>
          <w:lang w:eastAsia="el-GR"/>
        </w:rPr>
        <w:t xml:space="preserve"> </w:t>
      </w:r>
      <w:r w:rsidRPr="007D7E0E">
        <w:rPr>
          <w:rFonts w:ascii="Arial" w:hAnsi="Arial" w:cs="Tahoma"/>
          <w:sz w:val="24"/>
          <w:lang w:eastAsia="el-GR"/>
        </w:rPr>
        <w:t xml:space="preserve">του Βουλευτή Β1΄ Βόρειου Τομέα Αθηνών του ΜέΡΑ25 κ. </w:t>
      </w:r>
      <w:proofErr w:type="spellStart"/>
      <w:r w:rsidRPr="007D7E0E">
        <w:rPr>
          <w:rFonts w:ascii="Arial" w:hAnsi="Arial" w:cs="Tahoma"/>
          <w:sz w:val="24"/>
          <w:lang w:eastAsia="el-GR"/>
        </w:rPr>
        <w:t>Κλέωνα</w:t>
      </w:r>
      <w:proofErr w:type="spellEnd"/>
      <w:r w:rsidRPr="007D7E0E">
        <w:rPr>
          <w:rFonts w:ascii="Arial" w:hAnsi="Arial" w:cs="Tahoma"/>
          <w:sz w:val="24"/>
          <w:lang w:eastAsia="el-GR"/>
        </w:rPr>
        <w:t xml:space="preserve"> Γρηγοριάδη</w:t>
      </w:r>
      <w:r w:rsidRPr="007D7E0E">
        <w:rPr>
          <w:rFonts w:ascii="Arial" w:hAnsi="Arial" w:cs="Tahoma"/>
          <w:b/>
          <w:sz w:val="24"/>
          <w:lang w:eastAsia="el-GR"/>
        </w:rPr>
        <w:t xml:space="preserve"> </w:t>
      </w:r>
      <w:r w:rsidRPr="007D7E0E">
        <w:rPr>
          <w:rFonts w:ascii="Arial" w:hAnsi="Arial" w:cs="Tahoma"/>
          <w:sz w:val="24"/>
          <w:lang w:eastAsia="el-GR"/>
        </w:rPr>
        <w:t>προς την Υπουργό Πολιτισμού και Αθλητισμού,</w:t>
      </w:r>
      <w:r w:rsidRPr="007D7E0E">
        <w:rPr>
          <w:rFonts w:ascii="Arial" w:hAnsi="Arial" w:cs="Tahoma"/>
          <w:b/>
          <w:sz w:val="24"/>
          <w:lang w:eastAsia="el-GR"/>
        </w:rPr>
        <w:t xml:space="preserve"> </w:t>
      </w:r>
      <w:r w:rsidRPr="007D7E0E">
        <w:rPr>
          <w:rFonts w:ascii="Arial" w:hAnsi="Arial" w:cs="Tahoma"/>
          <w:sz w:val="24"/>
          <w:lang w:eastAsia="el-GR"/>
        </w:rPr>
        <w:t xml:space="preserve">με θέμα: «Τροπολογία για την ορχήστρα </w:t>
      </w:r>
      <w:r w:rsidRPr="007D7E0E">
        <w:rPr>
          <w:rFonts w:ascii="Arial" w:hAnsi="Arial" w:cs="Arial"/>
          <w:sz w:val="24"/>
          <w:lang w:eastAsia="el-GR"/>
        </w:rPr>
        <w:t>"</w:t>
      </w:r>
      <w:proofErr w:type="spellStart"/>
      <w:r w:rsidRPr="007D7E0E">
        <w:rPr>
          <w:rFonts w:ascii="Arial" w:hAnsi="Arial" w:cs="Tahoma"/>
          <w:sz w:val="24"/>
          <w:lang w:eastAsia="el-GR"/>
        </w:rPr>
        <w:t>Καμεράτα</w:t>
      </w:r>
      <w:proofErr w:type="spellEnd"/>
      <w:r w:rsidRPr="007D7E0E">
        <w:rPr>
          <w:rFonts w:ascii="Arial" w:hAnsi="Arial" w:cs="Tahoma"/>
          <w:sz w:val="24"/>
          <w:lang w:eastAsia="el-GR"/>
        </w:rPr>
        <w:t xml:space="preserve">- Ορχήστρα Φίλων της </w:t>
      </w:r>
      <w:r w:rsidRPr="007D7E0E">
        <w:rPr>
          <w:rFonts w:ascii="Arial" w:hAnsi="Arial" w:cs="Tahoma"/>
          <w:color w:val="000000" w:themeColor="text1"/>
          <w:sz w:val="24"/>
          <w:lang w:eastAsia="el-GR"/>
        </w:rPr>
        <w:t>Μουσικής</w:t>
      </w:r>
      <w:r w:rsidRPr="007D7E0E">
        <w:rPr>
          <w:rFonts w:ascii="Arial" w:hAnsi="Arial" w:cs="Arial"/>
          <w:color w:val="000000" w:themeColor="text1"/>
          <w:sz w:val="24"/>
          <w:lang w:eastAsia="el-GR"/>
        </w:rPr>
        <w:t>"</w:t>
      </w:r>
      <w:r w:rsidRPr="007D7E0E">
        <w:rPr>
          <w:rFonts w:ascii="Arial" w:hAnsi="Arial" w:cs="Tahoma"/>
          <w:color w:val="000000" w:themeColor="text1"/>
          <w:sz w:val="24"/>
          <w:lang w:eastAsia="el-GR"/>
        </w:rPr>
        <w:t>».</w:t>
      </w:r>
    </w:p>
    <w:p w:rsidR="007D7E0E" w:rsidRPr="007D7E0E" w:rsidRDefault="007D7E0E" w:rsidP="007D7E0E">
      <w:pPr>
        <w:autoSpaceDE w:val="0"/>
        <w:autoSpaceDN w:val="0"/>
        <w:adjustRightInd w:val="0"/>
        <w:spacing w:after="0" w:line="600" w:lineRule="auto"/>
        <w:ind w:firstLine="720"/>
        <w:jc w:val="both"/>
        <w:rPr>
          <w:rFonts w:ascii="Arial" w:eastAsiaTheme="minorHAnsi" w:hAnsi="Arial" w:cs="Tahoma"/>
          <w:color w:val="000000"/>
          <w:sz w:val="24"/>
        </w:rPr>
      </w:pPr>
      <w:r w:rsidRPr="007D7E0E">
        <w:rPr>
          <w:rFonts w:ascii="Arial" w:eastAsiaTheme="minorHAnsi" w:hAnsi="Arial" w:cs="Tahoma"/>
          <w:color w:val="000000" w:themeColor="text1"/>
          <w:sz w:val="24"/>
        </w:rPr>
        <w:t xml:space="preserve">10. Η με αριθμό 928/5-7-20201 </w:t>
      </w:r>
      <w:r w:rsidRPr="007D7E0E">
        <w:rPr>
          <w:rFonts w:ascii="Arial" w:hAnsi="Arial" w:cs="Tahoma"/>
          <w:sz w:val="24"/>
          <w:lang w:eastAsia="el-GR"/>
        </w:rPr>
        <w:t>επίκαιρη ερώτηση</w:t>
      </w:r>
      <w:r w:rsidRPr="007D7E0E" w:rsidDel="00997D94">
        <w:rPr>
          <w:rFonts w:ascii="Arial" w:eastAsiaTheme="minorHAnsi" w:hAnsi="Arial" w:cs="Tahoma"/>
          <w:color w:val="000000" w:themeColor="text1"/>
          <w:sz w:val="24"/>
        </w:rPr>
        <w:t xml:space="preserve"> </w:t>
      </w:r>
      <w:r w:rsidRPr="007D7E0E">
        <w:rPr>
          <w:rFonts w:ascii="Arial" w:eastAsiaTheme="minorHAnsi" w:hAnsi="Arial" w:cs="Tahoma"/>
          <w:color w:val="000000" w:themeColor="text1"/>
          <w:sz w:val="24"/>
        </w:rPr>
        <w:t xml:space="preserve">της Βουλευτού </w:t>
      </w:r>
      <w:r w:rsidRPr="007D7E0E">
        <w:rPr>
          <w:rFonts w:ascii="Arial" w:eastAsiaTheme="minorHAnsi" w:hAnsi="Arial" w:cs="Tahoma"/>
          <w:color w:val="000000"/>
          <w:sz w:val="24"/>
        </w:rPr>
        <w:t xml:space="preserve">Φλώρινας του ΣΥΡΙΖΑ - Προοδευτική Συμμαχία κ. </w:t>
      </w:r>
      <w:proofErr w:type="spellStart"/>
      <w:r w:rsidRPr="007D7E0E">
        <w:rPr>
          <w:rFonts w:ascii="Arial" w:eastAsiaTheme="minorHAnsi" w:hAnsi="Arial" w:cs="Tahoma"/>
          <w:color w:val="000000"/>
          <w:sz w:val="24"/>
        </w:rPr>
        <w:t>Θεοπίστης</w:t>
      </w:r>
      <w:proofErr w:type="spellEnd"/>
      <w:r w:rsidRPr="007D7E0E">
        <w:rPr>
          <w:rFonts w:ascii="Arial" w:eastAsiaTheme="minorHAnsi" w:hAnsi="Arial" w:cs="Tahoma"/>
          <w:color w:val="000000"/>
          <w:sz w:val="24"/>
        </w:rPr>
        <w:t xml:space="preserve"> (</w:t>
      </w:r>
      <w:proofErr w:type="spellStart"/>
      <w:r w:rsidRPr="007D7E0E">
        <w:rPr>
          <w:rFonts w:ascii="Arial" w:eastAsiaTheme="minorHAnsi" w:hAnsi="Arial" w:cs="Tahoma"/>
          <w:color w:val="000000"/>
          <w:sz w:val="24"/>
        </w:rPr>
        <w:t>Πέτης</w:t>
      </w:r>
      <w:proofErr w:type="spellEnd"/>
      <w:r w:rsidRPr="007D7E0E">
        <w:rPr>
          <w:rFonts w:ascii="Arial" w:eastAsiaTheme="minorHAnsi" w:hAnsi="Arial" w:cs="Tahoma"/>
          <w:color w:val="000000"/>
          <w:sz w:val="24"/>
        </w:rPr>
        <w:t>) Πέρκα</w:t>
      </w:r>
      <w:r w:rsidRPr="007D7E0E">
        <w:rPr>
          <w:rFonts w:ascii="Arial" w:eastAsiaTheme="minorHAnsi" w:hAnsi="Arial" w:cs="Tahoma"/>
          <w:b/>
          <w:color w:val="000000"/>
          <w:sz w:val="24"/>
        </w:rPr>
        <w:t xml:space="preserve"> </w:t>
      </w:r>
      <w:r w:rsidRPr="007D7E0E">
        <w:rPr>
          <w:rFonts w:ascii="Arial" w:eastAsiaTheme="minorHAnsi" w:hAnsi="Arial" w:cs="Tahoma"/>
          <w:color w:val="000000"/>
          <w:sz w:val="24"/>
        </w:rPr>
        <w:t>προς τον Υπουργό</w:t>
      </w:r>
      <w:r w:rsidRPr="007D7E0E">
        <w:rPr>
          <w:rFonts w:ascii="Arial" w:eastAsiaTheme="minorHAnsi" w:hAnsi="Arial" w:cs="Tahoma"/>
          <w:b/>
          <w:color w:val="000000"/>
          <w:sz w:val="24"/>
        </w:rPr>
        <w:t xml:space="preserve"> </w:t>
      </w:r>
      <w:r w:rsidRPr="007D7E0E">
        <w:rPr>
          <w:rFonts w:ascii="Arial" w:eastAsiaTheme="minorHAnsi" w:hAnsi="Arial" w:cs="Tahoma"/>
          <w:color w:val="000000"/>
          <w:sz w:val="24"/>
        </w:rPr>
        <w:t xml:space="preserve">Περιβάλλοντος και Ενέργειας, με θέμα: «Χρηματοδότηση μετάβασης στις </w:t>
      </w:r>
      <w:proofErr w:type="spellStart"/>
      <w:r w:rsidRPr="007D7E0E">
        <w:rPr>
          <w:rFonts w:ascii="Arial" w:eastAsiaTheme="minorHAnsi" w:hAnsi="Arial" w:cs="Tahoma"/>
          <w:color w:val="000000"/>
          <w:sz w:val="24"/>
        </w:rPr>
        <w:t>λιγνιτικές</w:t>
      </w:r>
      <w:proofErr w:type="spellEnd"/>
      <w:r w:rsidRPr="007D7E0E">
        <w:rPr>
          <w:rFonts w:ascii="Arial" w:eastAsiaTheme="minorHAnsi" w:hAnsi="Arial" w:cs="Tahoma"/>
          <w:color w:val="000000"/>
          <w:sz w:val="24"/>
        </w:rPr>
        <w:t xml:space="preserve"> περιοχές και κατανομή πόρων».</w:t>
      </w:r>
    </w:p>
    <w:p w:rsidR="007D7E0E" w:rsidRPr="007D7E0E" w:rsidRDefault="007D7E0E" w:rsidP="007D7E0E">
      <w:pPr>
        <w:autoSpaceDE w:val="0"/>
        <w:autoSpaceDN w:val="0"/>
        <w:adjustRightInd w:val="0"/>
        <w:spacing w:after="0" w:line="600" w:lineRule="auto"/>
        <w:ind w:firstLine="720"/>
        <w:jc w:val="both"/>
        <w:rPr>
          <w:rFonts w:ascii="Arial" w:eastAsiaTheme="minorHAnsi" w:hAnsi="Arial" w:cs="Tahoma"/>
          <w:b/>
          <w:color w:val="000000" w:themeColor="text1"/>
          <w:sz w:val="24"/>
        </w:rPr>
      </w:pPr>
      <w:r w:rsidRPr="007D7E0E">
        <w:rPr>
          <w:rFonts w:ascii="Arial" w:eastAsiaTheme="minorHAnsi" w:hAnsi="Arial" w:cs="Tahoma"/>
          <w:color w:val="000000"/>
          <w:sz w:val="24"/>
        </w:rPr>
        <w:t xml:space="preserve">11. Η με αριθμό 923/5-7-2021 </w:t>
      </w:r>
      <w:r w:rsidRPr="007D7E0E">
        <w:rPr>
          <w:rFonts w:ascii="Arial" w:hAnsi="Arial" w:cs="Tahoma"/>
          <w:sz w:val="24"/>
          <w:lang w:eastAsia="el-GR"/>
        </w:rPr>
        <w:t>επίκαιρη ερώτηση</w:t>
      </w:r>
      <w:r w:rsidRPr="007D7E0E" w:rsidDel="00997D94">
        <w:rPr>
          <w:rFonts w:ascii="Arial" w:eastAsiaTheme="minorHAnsi" w:hAnsi="Arial" w:cs="Tahoma"/>
          <w:color w:val="000000"/>
          <w:sz w:val="24"/>
        </w:rPr>
        <w:t xml:space="preserve"> </w:t>
      </w:r>
      <w:r w:rsidRPr="007D7E0E">
        <w:rPr>
          <w:rFonts w:ascii="Arial" w:eastAsiaTheme="minorHAnsi" w:hAnsi="Arial" w:cs="Tahoma"/>
          <w:color w:val="000000"/>
          <w:sz w:val="24"/>
        </w:rPr>
        <w:t>του Βουλευτή Αργολίδας του Κινήματος Αλλαγής κ. Ανδρέα Πουλά</w:t>
      </w:r>
      <w:r w:rsidRPr="007D7E0E">
        <w:rPr>
          <w:rFonts w:ascii="Arial" w:eastAsiaTheme="minorHAnsi" w:hAnsi="Arial" w:cs="Tahoma"/>
          <w:b/>
          <w:color w:val="000000"/>
          <w:sz w:val="24"/>
        </w:rPr>
        <w:t xml:space="preserve"> </w:t>
      </w:r>
      <w:r w:rsidRPr="007D7E0E">
        <w:rPr>
          <w:rFonts w:ascii="Arial" w:eastAsiaTheme="minorHAnsi" w:hAnsi="Arial" w:cs="Tahoma"/>
          <w:color w:val="000000"/>
          <w:sz w:val="24"/>
        </w:rPr>
        <w:t>προς τον Υπουργό</w:t>
      </w:r>
      <w:r w:rsidRPr="007D7E0E">
        <w:rPr>
          <w:rFonts w:ascii="Arial" w:eastAsiaTheme="minorHAnsi" w:hAnsi="Arial" w:cs="Tahoma"/>
          <w:b/>
          <w:color w:val="000000"/>
          <w:sz w:val="24"/>
        </w:rPr>
        <w:t xml:space="preserve"> </w:t>
      </w:r>
      <w:r w:rsidRPr="007D7E0E">
        <w:rPr>
          <w:rFonts w:ascii="Arial" w:eastAsiaTheme="minorHAnsi" w:hAnsi="Arial" w:cs="Tahoma"/>
          <w:color w:val="000000"/>
          <w:sz w:val="24"/>
        </w:rPr>
        <w:t xml:space="preserve">Υγείας, με θέμα: «Αδυναμία λειτουργίας του παιδιατρικού τμήματος της Νοσοκομειακής Μονάδας </w:t>
      </w:r>
      <w:r w:rsidRPr="007D7E0E">
        <w:rPr>
          <w:rFonts w:ascii="Arial" w:eastAsiaTheme="minorHAnsi" w:hAnsi="Arial" w:cs="Tahoma"/>
          <w:color w:val="000000" w:themeColor="text1"/>
          <w:sz w:val="24"/>
        </w:rPr>
        <w:t>Άργους».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color w:val="000000" w:themeColor="text1"/>
          <w:sz w:val="24"/>
          <w:lang w:eastAsia="el-GR"/>
        </w:rPr>
        <w:t xml:space="preserve">12. Η με αριθμό 926/5-7-2021 </w:t>
      </w:r>
      <w:r w:rsidRPr="007D7E0E">
        <w:rPr>
          <w:rFonts w:ascii="Arial" w:hAnsi="Arial" w:cs="Tahoma"/>
          <w:sz w:val="24"/>
          <w:lang w:eastAsia="el-GR"/>
        </w:rPr>
        <w:t>επίκαιρη ερώτηση</w:t>
      </w:r>
      <w:r w:rsidRPr="007D7E0E" w:rsidDel="00997D94">
        <w:rPr>
          <w:rFonts w:ascii="Arial" w:hAnsi="Arial" w:cs="Tahoma"/>
          <w:sz w:val="24"/>
          <w:lang w:eastAsia="el-GR"/>
        </w:rPr>
        <w:t xml:space="preserve"> </w:t>
      </w:r>
      <w:r w:rsidRPr="007D7E0E">
        <w:rPr>
          <w:rFonts w:ascii="Arial" w:hAnsi="Arial" w:cs="Tahoma"/>
          <w:sz w:val="24"/>
          <w:lang w:eastAsia="el-GR"/>
        </w:rPr>
        <w:t xml:space="preserve">του Βουλευτή Ηρακλείου του Κινήματος Αλλαγής κ. Βασίλειου </w:t>
      </w:r>
      <w:proofErr w:type="spellStart"/>
      <w:r w:rsidRPr="007D7E0E">
        <w:rPr>
          <w:rFonts w:ascii="Arial" w:hAnsi="Arial" w:cs="Tahoma"/>
          <w:sz w:val="24"/>
          <w:lang w:eastAsia="el-GR"/>
        </w:rPr>
        <w:t>Κεγκέρογλου</w:t>
      </w:r>
      <w:proofErr w:type="spellEnd"/>
      <w:r w:rsidRPr="007D7E0E">
        <w:rPr>
          <w:rFonts w:ascii="Arial" w:hAnsi="Arial" w:cs="Tahoma"/>
          <w:b/>
          <w:sz w:val="24"/>
          <w:lang w:eastAsia="el-GR"/>
        </w:rPr>
        <w:t xml:space="preserve"> </w:t>
      </w:r>
      <w:r w:rsidRPr="007D7E0E">
        <w:rPr>
          <w:rFonts w:ascii="Arial" w:hAnsi="Arial" w:cs="Tahoma"/>
          <w:sz w:val="24"/>
          <w:lang w:eastAsia="el-GR"/>
        </w:rPr>
        <w:t xml:space="preserve">προς τον </w:t>
      </w:r>
      <w:r w:rsidRPr="007D7E0E">
        <w:rPr>
          <w:rFonts w:ascii="Arial" w:hAnsi="Arial" w:cs="Tahoma"/>
          <w:sz w:val="24"/>
          <w:lang w:eastAsia="el-GR"/>
        </w:rPr>
        <w:lastRenderedPageBreak/>
        <w:t>Υπουργό Αγροτικής Ανάπτυξης και Τροφίμων, με θέμα: «Καταγραφή των ζημιών που προκλήθηκαν από τις υψηλές θερμοκρασίες στις αγροτικές καλλιέργειες και άμεσα μέτρα στήριξης των παραγωγών».</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13. Η με αριθμό 929/5-7-2021 επίκαιρη ερώτηση</w:t>
      </w:r>
      <w:r w:rsidRPr="007D7E0E" w:rsidDel="00997D94">
        <w:rPr>
          <w:rFonts w:ascii="Arial" w:hAnsi="Arial" w:cs="Tahoma"/>
          <w:sz w:val="24"/>
          <w:lang w:eastAsia="el-GR"/>
        </w:rPr>
        <w:t xml:space="preserve"> </w:t>
      </w:r>
      <w:r w:rsidRPr="007D7E0E">
        <w:rPr>
          <w:rFonts w:ascii="Arial" w:hAnsi="Arial" w:cs="Tahoma"/>
          <w:sz w:val="24"/>
          <w:lang w:eastAsia="el-GR"/>
        </w:rPr>
        <w:t xml:space="preserve">του Βουλευτή Ηλείας του Κινήματος Αλλαγής κ. Μιχάλη </w:t>
      </w:r>
      <w:proofErr w:type="spellStart"/>
      <w:r w:rsidRPr="007D7E0E">
        <w:rPr>
          <w:rFonts w:ascii="Arial" w:hAnsi="Arial" w:cs="Tahoma"/>
          <w:sz w:val="24"/>
          <w:lang w:eastAsia="el-GR"/>
        </w:rPr>
        <w:t>Κατρίνη</w:t>
      </w:r>
      <w:proofErr w:type="spellEnd"/>
      <w:r w:rsidRPr="007D7E0E">
        <w:rPr>
          <w:rFonts w:ascii="Arial" w:hAnsi="Arial" w:cs="Tahoma"/>
          <w:b/>
          <w:sz w:val="24"/>
          <w:lang w:eastAsia="el-GR"/>
        </w:rPr>
        <w:t xml:space="preserve"> </w:t>
      </w:r>
      <w:r w:rsidRPr="007D7E0E">
        <w:rPr>
          <w:rFonts w:ascii="Arial" w:hAnsi="Arial" w:cs="Tahoma"/>
          <w:sz w:val="24"/>
          <w:lang w:eastAsia="el-GR"/>
        </w:rPr>
        <w:t>προς τον Υπουργό</w:t>
      </w:r>
      <w:r w:rsidRPr="007D7E0E">
        <w:rPr>
          <w:rFonts w:ascii="Arial" w:hAnsi="Arial" w:cs="Tahoma"/>
          <w:b/>
          <w:sz w:val="24"/>
          <w:lang w:eastAsia="el-GR"/>
        </w:rPr>
        <w:t xml:space="preserve"> </w:t>
      </w:r>
      <w:r w:rsidRPr="007D7E0E">
        <w:rPr>
          <w:rFonts w:ascii="Arial" w:hAnsi="Arial" w:cs="Tahoma"/>
          <w:sz w:val="24"/>
          <w:lang w:eastAsia="el-GR"/>
        </w:rPr>
        <w:t>Αγροτικής Ανάπτυξης και Τροφίμων, με θέμα: «Μεγάλη και φέτος η μείωση εισοδήματος για τους αγρότες της Ηλείας».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Κυρίες και κύριοι συνάδελφοι, προχωρούμε τώρα στο προγραμματισμένο για σήμερα δελτίο επικαίρων ερωτήσεων.</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color w:val="000000" w:themeColor="text1"/>
          <w:sz w:val="24"/>
          <w:lang w:eastAsia="el-GR"/>
        </w:rPr>
        <w:t xml:space="preserve">Ο Γενικός Γραμματέας Νομικών και Κοινοβουλευτικών Θεμάτων κ. </w:t>
      </w:r>
      <w:proofErr w:type="spellStart"/>
      <w:r w:rsidRPr="007D7E0E">
        <w:rPr>
          <w:rFonts w:ascii="Arial" w:hAnsi="Arial" w:cs="Tahoma"/>
          <w:color w:val="000000" w:themeColor="text1"/>
          <w:sz w:val="24"/>
          <w:lang w:eastAsia="el-GR"/>
        </w:rPr>
        <w:t>Κουτνατζής</w:t>
      </w:r>
      <w:proofErr w:type="spellEnd"/>
      <w:r w:rsidRPr="007D7E0E">
        <w:rPr>
          <w:rFonts w:ascii="Arial" w:hAnsi="Arial" w:cs="Tahoma"/>
          <w:color w:val="000000" w:themeColor="text1"/>
          <w:sz w:val="24"/>
          <w:lang w:eastAsia="el-GR"/>
        </w:rPr>
        <w:t xml:space="preserve"> ενημερώνει το Σώμα </w:t>
      </w:r>
      <w:r w:rsidRPr="007D7E0E">
        <w:rPr>
          <w:rFonts w:ascii="Arial" w:hAnsi="Arial" w:cs="Tahoma"/>
          <w:sz w:val="24"/>
          <w:lang w:eastAsia="el-GR"/>
        </w:rPr>
        <w:t>ότι οι επίκαιρες ερωτήσεις που θα συζητηθούν είναι οι εξής:</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val="en-US" w:eastAsia="el-GR"/>
        </w:rPr>
        <w:t>H</w:t>
      </w:r>
      <w:r w:rsidRPr="007D7E0E">
        <w:rPr>
          <w:rFonts w:ascii="Arial" w:hAnsi="Arial" w:cs="Tahoma"/>
          <w:sz w:val="24"/>
          <w:lang w:eastAsia="el-GR"/>
        </w:rPr>
        <w:t xml:space="preserve"> υπ’ αριθμόν 6363/29-4-2021 ερώτηση (κατά το άρθρο 130 παράγραφος 5 του Κανονισμού της Βουλής) θα απαντηθεί από τον Αναπληρωτή Υπουργό Εσωτερικών κ. Στυλιανό Πέτσα.</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Η υπ’ αριθμόν 912/1-7-2021 επίκαιρη ερώτηση θα απαντηθεί από τον Υφυπουργό Προστασίας του Πολίτη κ. Ελευθέριο Οικονόμου.</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Ξεκινούμε με τη συζήτηση της πρώτης με αριθμό 6363/29-4-2021 ερώτησης του κύκλου των αναφορών και ερωτήσεων του Βουλευτή Β΄ Θεσσαλονίκης του ΣΥΡΙΖΑ - Προοδευτική Συμμαχία κ. Σωκράτη </w:t>
      </w:r>
      <w:proofErr w:type="spellStart"/>
      <w:r w:rsidRPr="007D7E0E">
        <w:rPr>
          <w:rFonts w:ascii="Arial" w:hAnsi="Arial" w:cs="Tahoma"/>
          <w:sz w:val="24"/>
          <w:lang w:eastAsia="el-GR"/>
        </w:rPr>
        <w:t>Φάμελλου</w:t>
      </w:r>
      <w:proofErr w:type="spellEnd"/>
      <w:r w:rsidRPr="007D7E0E">
        <w:rPr>
          <w:rFonts w:ascii="Arial" w:hAnsi="Arial" w:cs="Tahoma"/>
          <w:sz w:val="24"/>
          <w:lang w:eastAsia="el-GR"/>
        </w:rPr>
        <w:t xml:space="preserve"> </w:t>
      </w:r>
      <w:r w:rsidRPr="007D7E0E">
        <w:rPr>
          <w:rFonts w:ascii="Arial" w:hAnsi="Arial" w:cs="Tahoma"/>
          <w:sz w:val="24"/>
          <w:lang w:eastAsia="el-GR"/>
        </w:rPr>
        <w:lastRenderedPageBreak/>
        <w:t xml:space="preserve">προς τον Υπουργό Εσωτερικών, με θέμα: «Φωτογραφικές προμήθειες και επικάλυψη χρηματοδοτήσεων υποκρύπτονται στην πρόσκληση για τη «Χωριστή Συλλογή </w:t>
      </w:r>
      <w:proofErr w:type="spellStart"/>
      <w:r w:rsidRPr="007D7E0E">
        <w:rPr>
          <w:rFonts w:ascii="Arial" w:hAnsi="Arial" w:cs="Tahoma"/>
          <w:sz w:val="24"/>
          <w:lang w:eastAsia="el-GR"/>
        </w:rPr>
        <w:t>Βιοαποβλήτων</w:t>
      </w:r>
      <w:proofErr w:type="spellEnd"/>
      <w:r w:rsidRPr="007D7E0E">
        <w:rPr>
          <w:rFonts w:ascii="Arial" w:hAnsi="Arial" w:cs="Tahoma"/>
          <w:sz w:val="24"/>
          <w:lang w:eastAsia="el-GR"/>
        </w:rPr>
        <w:t>, Γωνιές Ανακύκλωσης και Σταθμοί Μεταφόρτωσης Απορριμμάτων του προγράμματος «Αντώνης Τρίτσης» και οδηγούν σε σκανδαλώδη απώλεια δημόσιων πόρων και αποτυχία της ανακύκλωσης στην Ελλάδα».</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Κύριε </w:t>
      </w:r>
      <w:proofErr w:type="spellStart"/>
      <w:r w:rsidRPr="007D7E0E">
        <w:rPr>
          <w:rFonts w:ascii="Arial" w:hAnsi="Arial" w:cs="Tahoma"/>
          <w:sz w:val="24"/>
          <w:lang w:eastAsia="el-GR"/>
        </w:rPr>
        <w:t>Φάμελλε</w:t>
      </w:r>
      <w:proofErr w:type="spellEnd"/>
      <w:r w:rsidRPr="007D7E0E">
        <w:rPr>
          <w:rFonts w:ascii="Arial" w:hAnsi="Arial" w:cs="Tahoma"/>
          <w:sz w:val="24"/>
          <w:lang w:eastAsia="el-GR"/>
        </w:rPr>
        <w:t>, έχετε τον λόγο για την πρωτολογία σας, για δύο λεπτά.</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b/>
          <w:sz w:val="24"/>
          <w:lang w:eastAsia="el-GR"/>
        </w:rPr>
        <w:t>ΣΩΚΡΑΤΗΣ ΦΑΜΕΛΛΟΣ:</w:t>
      </w:r>
      <w:r w:rsidRPr="007D7E0E">
        <w:rPr>
          <w:rFonts w:ascii="Arial" w:hAnsi="Arial" w:cs="Tahoma"/>
          <w:sz w:val="24"/>
          <w:lang w:eastAsia="el-GR"/>
        </w:rPr>
        <w:t xml:space="preserve"> Ευχαριστώ, κύριε Πρόεδρε.</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Κύριε Υπουργέ, εκμεταλλευόμενος την παρουσία σας εδώ, αλλά και τη δική μου θητεία για δώδεκα χρόνια στην αυτοδιοίκηση, οφείλω να σας πω ότι μας προξενεί ιδιαίτερη ανησυχία η χθεσινή ανακοίνωση τριών δήμων της Β΄ Θεσσαλονίκης, της περιοχής από την οποία προέρχομαι, των Δήμων Θέρμης, Δέλτα και Βόλβης, οι οποίοι αμφισβητούν τα δημοσιοποιημένα στοιχεία για την πορεία του εμβολιασμού στη χώρα μας. </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Σας το λέω αυτό για να είστε κι εσείς ενήμερος, διότι μου κάνει ιδιαίτερη εντύπωση το ότι σε μια τόσο κρίσιμη στιγμή για τη χώρα, η Κυβέρνηση δεν συνομιλεί με τους δήμους, οι δήμοι δεν είναι ενήμεροι για το πρόγραμμα εμβολιασμού, δεν έχετε ορθά στοιχεία για την πρόοδο του προγράμματος εμβολιασμού και αυτό καταλαβαίνετε ότι πολλαπλασιάζει </w:t>
      </w:r>
      <w:r w:rsidRPr="007D7E0E">
        <w:rPr>
          <w:rFonts w:ascii="Arial" w:hAnsi="Arial" w:cs="Tahoma"/>
          <w:sz w:val="24"/>
          <w:lang w:eastAsia="el-GR"/>
        </w:rPr>
        <w:lastRenderedPageBreak/>
        <w:t xml:space="preserve">την αναξιοπιστία και τον φόβο στην ελληνική κοινωνία. Δεν είναι δυνατόν σε μια τόσο κρίσιμη στιγμή να αποδεικνύεται η Κυβέρνηση ότι είναι τόσο πολύ πίσω από τις ανάγκες και να μη συνομιλεί καν με τους δήμους. Εκτιμώ ότι έχετε άλλες προτεραιότητες. </w:t>
      </w:r>
    </w:p>
    <w:p w:rsidR="007D7E0E" w:rsidRPr="007D7E0E" w:rsidRDefault="007D7E0E" w:rsidP="007D7E0E">
      <w:pPr>
        <w:tabs>
          <w:tab w:val="left" w:pos="426"/>
          <w:tab w:val="left" w:pos="1418"/>
        </w:tabs>
        <w:spacing w:after="0" w:line="600" w:lineRule="auto"/>
        <w:ind w:right="425" w:firstLine="720"/>
        <w:jc w:val="both"/>
        <w:rPr>
          <w:rFonts w:ascii="Arial" w:hAnsi="Arial" w:cs="Tahoma"/>
          <w:sz w:val="24"/>
          <w:lang w:eastAsia="el-GR"/>
        </w:rPr>
      </w:pPr>
      <w:r w:rsidRPr="007D7E0E">
        <w:rPr>
          <w:rFonts w:ascii="Arial" w:hAnsi="Arial" w:cs="Tahoma"/>
          <w:sz w:val="24"/>
          <w:lang w:eastAsia="el-GR"/>
        </w:rPr>
        <w:t xml:space="preserve">Εσείς ξέρετε πιθανόν ότι οι προτεραιότητές σας είναι να καθοδηγούνται και να φιμώνονται τα μέσα ενημέρωσης ή να τροφοδοτούνται σκάνδαλα, όπως αυτό στο οποίο αναφέρεται η σημερινή ερώτηση διότι, κύριε Υπουργέ, έχουμε επανέλθει σε αυτή τη συζήτηση για ένα θέμα που συμμετέχει και το Υπουργείο Εσωτερικών με ευθύνη της πολιτικής ηγεσίας για ένα σκάνδαλο «φωτογραφικών» προκηρύξεων για εξοπλισμό ανακύκλωσης, αλλά και για σπατάλη δημοσίου χρήματος, μιας και επιλέγετε και συνεχίζετε να επιλέγετε και η προηγούμενη πολιτική ηγεσία και εσείς να χρηματοδοτείτε εξοπλισμό ο οποίος πρέπει να χρηματοδοτείται και να παρέχεται δωρεάν στους δήμους από τα συστήματα εναλλακτικής διαχείρισης. Έτσι, όμως, οδηγείτε κι εσείς σε σπατάλη δημόσιων πόρων και σε καθυστέρηση της ανακύκλωσης, η οποία για δύο χρόνια είναι σε τραγικά επίπεδα μιας και οι δήμοι -και το ξέρετε πολύ καλά- δεν παραλαμβάνουν εξοπλισμό ανακύκλωσης και είμαστε πάρα πολύ πίσω στους στόχους. </w:t>
      </w:r>
    </w:p>
    <w:p w:rsidR="007D7E0E" w:rsidRPr="007D7E0E" w:rsidRDefault="007D7E0E" w:rsidP="007D7E0E">
      <w:pPr>
        <w:tabs>
          <w:tab w:val="left" w:pos="426"/>
          <w:tab w:val="left" w:pos="1418"/>
        </w:tabs>
        <w:spacing w:after="0" w:line="600" w:lineRule="auto"/>
        <w:ind w:right="425" w:firstLine="720"/>
        <w:jc w:val="both"/>
        <w:rPr>
          <w:rFonts w:ascii="Arial" w:hAnsi="Arial" w:cs="Arial"/>
          <w:sz w:val="24"/>
          <w:szCs w:val="24"/>
          <w:lang w:eastAsia="el-GR"/>
        </w:rPr>
      </w:pPr>
      <w:r w:rsidRPr="007D7E0E">
        <w:rPr>
          <w:rFonts w:ascii="Arial" w:hAnsi="Arial" w:cs="Tahoma"/>
          <w:sz w:val="24"/>
          <w:lang w:eastAsia="el-GR"/>
        </w:rPr>
        <w:lastRenderedPageBreak/>
        <w:t>Είναι η τρίτη ερώτηση που σας υποβάλλουμε. Είχαμε υποβάλει ερώτηση τέτοια τον Νοέμβριο και τον Ιανουάριο. Συζητήσαμε μία εδώ μαζί σαν επίκαιρη τον Απρίλιο, αλλά συνεχίζετε μετά τις αναθεωρήσεις που έχετε κάνει –τρεις ή τέσσερις, αν δεν κάνω λάθος, η μία αφορά και το τεχνικό αντικείμενο- να περιλαμβάνετε μέσα στον διαγωνισμό εξοπλισμό τον οποίο τα συστήματα οφείλουν να παρέχουν στους δήμους.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Τι κάνετε δηλαδή; Παρ’ ότι εισπράττουν τα συστήματα από τους πολίτες και τη βιομηχανία και οφείλουν να δίνουν στην κοινωνία μας εξοπλισμό ανακύκλωσης, εσείς από την πίσω πόρτα με λεφτά του «Αντώνης Τρίτσης», με λεφτά δημόσια δηλαδή, τους χρηματοδοτείτε οδηγώντας σε παράνομο πλουτισμό και σε σπατάλη δημοσίων πόρων. Ταυτόχρονα φωτογραφίζετε στην προκήρυξη τον εξοπλισμό που είναι συγκεκριμένων εταιρειών περιορίζοντας και τον ανταγωνισμό. Άρα παραβιάζετε και τους κανόνες του ανταγωνισμού και τη δυνατότητα της ελληνικής βιομηχανίας και του ελληνικού εμπορίου να παράγει, να ανταγωνίζεται. Οδηγείτε τους δήμους σε μονοσήμαντη συνεργασία με συστήματα.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Έτσι, λοιπόν, περιλαμβάνετε ακόμα δυστυχώς μετά τις δικές μας παρεμβάσεις εξοπλισμό των συστημάτων της ΕΕΑΑ, της «Ανταποδοτικής Ανακύκλωσης», της «Ανακύκλωσης Συσκευών» και μάλιστα περιλαμβάνετε και οικονομικό εργαλείο στην προκήρυξη, με το οποίο οδηγείτε τους δήμους να </w:t>
      </w:r>
      <w:r w:rsidRPr="007D7E0E">
        <w:rPr>
          <w:rFonts w:ascii="Arial" w:hAnsi="Arial"/>
          <w:sz w:val="24"/>
          <w:szCs w:val="24"/>
          <w:lang w:eastAsia="el-GR"/>
        </w:rPr>
        <w:lastRenderedPageBreak/>
        <w:t xml:space="preserve">συνεργαστούν μόνο με ένα σύστημα. Δηλαδή, τους λέτε να πάρουν φωτογραφικά συγκεκριμένο εξοπλισμό, τον οποίο τα συστήματα υποχρεούνται να δίνουν δωρεάν και να εφαρμόζουν οικονομικό εργαλείο που μόνο ένα σύστημα έχει αυτή τη δυνατότητα να το κάνει. Άρα φωτογραφίζετε και περιορίζετε τον ανταγωνισμό και την αγορά δημιουργώντας ένα κλειστό κύκλωμα. Σπαταλάτε δημόσιους πόρους για ένα τέτοιο κλειστό κύκλωμα.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Σας λέμε το εξής. Υπάρχουν δήμοι, όπως ο Δήμος Πειραιά, που εφαρμόζει άλλο σύστημα αντιτίμου. Θα απαγορεύσετε, δηλαδή, σε έναν δήμο να εφαρμόζει ένα σύστημα ανακύκλωσης γιατί εσείς έχετε συμφωνήσει να τροφοδοτήσετε κάποιο άλλο. Αυτά, όπως καταλαβαίνετε, είναι απαράδεκτα επί της ουσίας και μάλιστα όταν το ένα σύστημα του οποίου τον εξοπλισμό προωθείτε έχει αρνητική εισήγηση από τις υπηρεσίες ανακύκλωσης.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Υπουργέ, επισήμως οι υπηρεσίες κατέθεσαν στο συμβούλιο του ΕΟΑΝ ότι ο συγκεκριμένος εξοπλισμός δεν αποδίδει την ανακύκλωση που χρειάζεται η χώρα μας. Δηλαδή σπαταλάτε πόρους και κάνετε φωτογραφικές διακηρύξεις και ο εξοπλισμός που εσείς πιέζετε τους δήμους να πάρουν είναι εξοπλισμός που δεν αποδίδει στη χώρα μας. Όλα αυτά όπως καταλαβαίνετε είναι μία τραγική εξέλιξη και στην ανακύκλωση. Δεν μπορεί να συνεχίσει το Υπουργείο Εσωτερικών να τροφοδοτεί σκάνδαλα, φωτογραφικές διακηρύξεις και σπατάλη δημόσιων πόρων. Σας ρωτάμε πολύ απλά, λοιπόν. Με όλες τις </w:t>
      </w:r>
      <w:r w:rsidRPr="007D7E0E">
        <w:rPr>
          <w:rFonts w:ascii="Arial" w:hAnsi="Arial"/>
          <w:sz w:val="24"/>
          <w:szCs w:val="24"/>
          <w:lang w:eastAsia="el-GR"/>
        </w:rPr>
        <w:lastRenderedPageBreak/>
        <w:t xml:space="preserve">δημοσιοποιημένες παρεμβάσεις μας θα τροποποιήσετε τις προσκλήσεις αυτές; Θα σταματήσετε τις φωτογραφικές διακηρύξεις; Θα στηρίξετε πραγματικά τους δήμους και την ανακύκλωση; Ή θα αγνοείτε τα πραγματικά προβλήματα των δήμων όπως φαίνεται ότι κάνετε και στα θέματα της πανδημίας;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Ευχαριστώ πολύ.</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Κύριε Υπουργέ, έχετε τον λόγο για την πρωτολογία σας.</w:t>
      </w:r>
    </w:p>
    <w:p w:rsidR="007D7E0E" w:rsidRPr="007D7E0E" w:rsidRDefault="007D7E0E" w:rsidP="007D7E0E">
      <w:pPr>
        <w:shd w:val="clear" w:color="auto" w:fill="FFFFFF"/>
        <w:spacing w:after="0" w:line="600" w:lineRule="auto"/>
        <w:ind w:left="-142" w:firstLine="720"/>
        <w:contextualSpacing/>
        <w:jc w:val="both"/>
        <w:rPr>
          <w:rFonts w:ascii="Arial" w:hAnsi="Arial"/>
          <w:sz w:val="24"/>
          <w:szCs w:val="24"/>
          <w:lang w:eastAsia="el-GR"/>
        </w:rPr>
      </w:pPr>
      <w:r w:rsidRPr="007D7E0E">
        <w:rPr>
          <w:rFonts w:ascii="Arial" w:hAnsi="Arial" w:cs="Arial"/>
          <w:b/>
          <w:color w:val="111111"/>
          <w:sz w:val="24"/>
          <w:szCs w:val="24"/>
          <w:lang w:eastAsia="el-GR"/>
        </w:rPr>
        <w:t xml:space="preserve">ΣΤΥΛΙΑΝΟΣ ΠΕΤΣΑΣ (Αναπληρωτής Υπουργός Εσωτερικών): </w:t>
      </w:r>
      <w:r w:rsidRPr="007D7E0E">
        <w:rPr>
          <w:rFonts w:ascii="Arial" w:hAnsi="Arial"/>
          <w:sz w:val="24"/>
          <w:szCs w:val="24"/>
          <w:lang w:eastAsia="el-GR"/>
        </w:rPr>
        <w:t>Ευχαριστώ, κύριε Πρόεδρε.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Ο κ. </w:t>
      </w:r>
      <w:proofErr w:type="spellStart"/>
      <w:r w:rsidRPr="007D7E0E">
        <w:rPr>
          <w:rFonts w:ascii="Arial" w:hAnsi="Arial"/>
          <w:sz w:val="24"/>
          <w:szCs w:val="24"/>
          <w:lang w:eastAsia="el-GR"/>
        </w:rPr>
        <w:t>Φάμελλος</w:t>
      </w:r>
      <w:proofErr w:type="spellEnd"/>
      <w:r w:rsidRPr="007D7E0E">
        <w:rPr>
          <w:rFonts w:ascii="Arial" w:hAnsi="Arial"/>
          <w:sz w:val="24"/>
          <w:szCs w:val="24"/>
          <w:lang w:eastAsia="el-GR"/>
        </w:rPr>
        <w:t xml:space="preserve"> έθιξε και ένα άλλο θέμα που απασχολεί την ελληνική κοινωνία. Θα πάρω λίγο παραπάνω χρόνο και αν χρειαστεί θα περιορίσω τη δευτερολογία μου, αν μου επιτρέπεται. Το θέμα που έθιξε ο κ. </w:t>
      </w:r>
      <w:proofErr w:type="spellStart"/>
      <w:r w:rsidRPr="007D7E0E">
        <w:rPr>
          <w:rFonts w:ascii="Arial" w:hAnsi="Arial"/>
          <w:sz w:val="24"/>
          <w:szCs w:val="24"/>
          <w:lang w:eastAsia="el-GR"/>
        </w:rPr>
        <w:t>Φάμελλος</w:t>
      </w:r>
      <w:proofErr w:type="spellEnd"/>
      <w:r w:rsidRPr="007D7E0E">
        <w:rPr>
          <w:rFonts w:ascii="Arial" w:hAnsi="Arial"/>
          <w:sz w:val="24"/>
          <w:szCs w:val="24"/>
          <w:lang w:eastAsia="el-GR"/>
        </w:rPr>
        <w:t xml:space="preserve"> είναι το εμβολιαστικό πρόγραμμα και ιδίως η στόχευσή μας για να επιταχύνουμε το εμβολιαστικό πρόγραμμα σε διάφορες περιοχές της χώρας που φαίνεται σύμφωνα με τα στοιχεία του Υπουργείου Υγείας να υπολείπονται από τον εθνικό μέσο όρο. Πράγματι, 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xml:space="preserve">, ο παρονομαστής λαμβάνει υπ’ όψιν την απογραφή του 2011 σε επίπεδο δήμου. Δέκα χρόνια μετά την απογραφή του 2011, το 2021 είναι λογικό, εφόσον είμαστε σε ένα έτος απογραφής, να υπάρχουν μεταβολές στον παρονομαστή όσον αφορά τους κατοίκους κάθε δήμου.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Γνωρίζω τα θέματα που θίξατε και για τη Θέρμη από τον δήμαρχο της οποίας έλαβα επιστολή αλλά και από άλλους δήμους της Θεσσαλονίκης και γι’ αυτό θα επισκεφθώ ο ίδιος στις 14 του μήνα, την επόμενη εβδομάδα, την περιοχή, να μιλήσω με τους δημάρχους, γιατί σκοπός μας δεν είναι να δείξουμε κανέναν με το δάχτυλο. Σκοπός μας είναι να δούμε πώς θα αυξήσουμε τον απόλυτο αριθμό των εμβολιασμών. Γιατί σε κάθε επίπεδο δήμου υπάρχουν ακόμη συμπολίτες μας που δεν έχουν κάνει το εμβόλιο ή δεν έχουν προγραμματίσει το ραντεβού τους για τον εμβολιασμό τους. Επομένως πάμε εκεί σε συνέργεια με τους δημάρχους και τα δημοτικά συμβούλια, σε επικοινωνία συνεχώς με τους ανθρώπους οι οποίοι μπορούν να επηρεάσουν την τοπική κοινή γνώμη, από την Εκκλησία μέχρι τους εμπορικούς συλλόγους και από τους πολιτιστικούς συλλόγους μέχρι τους ιατρικούς συλλόγους, να αυξήσουμε το ποσοστό του εμβολιασμού.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Περνώ στο θέμα μας τώρα, κύριε Πρόεδρε. Είναι ένα θέμα το οποίο έχουμε συζητήσει και στο παρελθόν, όπως είπε και ο κ. </w:t>
      </w:r>
      <w:proofErr w:type="spellStart"/>
      <w:r w:rsidRPr="007D7E0E">
        <w:rPr>
          <w:rFonts w:ascii="Arial" w:hAnsi="Arial"/>
          <w:sz w:val="24"/>
          <w:szCs w:val="24"/>
          <w:lang w:eastAsia="el-GR"/>
        </w:rPr>
        <w:t>Φάμελλος</w:t>
      </w:r>
      <w:proofErr w:type="spellEnd"/>
      <w:r w:rsidRPr="007D7E0E">
        <w:rPr>
          <w:rFonts w:ascii="Arial" w:hAnsi="Arial"/>
          <w:sz w:val="24"/>
          <w:szCs w:val="24"/>
          <w:lang w:eastAsia="el-GR"/>
        </w:rPr>
        <w:t xml:space="preserve">. Μου δίνεται η ευκαιρία να επαναλάβω τον σκοπό τής υπ’ αριθμόν 4 πρόσκλησης του προγράμματος «Αντώνης Τρίτσης» με τίτλο «Χωριστή συλλογή </w:t>
      </w:r>
      <w:proofErr w:type="spellStart"/>
      <w:r w:rsidRPr="007D7E0E">
        <w:rPr>
          <w:rFonts w:ascii="Arial" w:hAnsi="Arial"/>
          <w:sz w:val="24"/>
          <w:szCs w:val="24"/>
          <w:lang w:eastAsia="el-GR"/>
        </w:rPr>
        <w:t>βιοαποβλήτων</w:t>
      </w:r>
      <w:proofErr w:type="spellEnd"/>
      <w:r w:rsidRPr="007D7E0E">
        <w:rPr>
          <w:rFonts w:ascii="Arial" w:hAnsi="Arial"/>
          <w:sz w:val="24"/>
          <w:szCs w:val="24"/>
          <w:lang w:eastAsia="el-GR"/>
        </w:rPr>
        <w:t xml:space="preserve">. Γωνιές ανακύκλωσης και σταθμοί μεταφόρτωσης απορριμμάτων» καθώς και να ξεκαθαρίσουμε ότι ουδεμία αλληλοεπικάλυψη τίθεται εν μέσω της </w:t>
      </w:r>
      <w:r w:rsidRPr="007D7E0E">
        <w:rPr>
          <w:rFonts w:ascii="Arial" w:hAnsi="Arial"/>
          <w:sz w:val="24"/>
          <w:szCs w:val="24"/>
          <w:lang w:eastAsia="el-GR"/>
        </w:rPr>
        <w:lastRenderedPageBreak/>
        <w:t xml:space="preserve">πρόσκλησης και του εξοπλισμού που παρέχουν τα συστήματα εναλλακτικής διαχείρισης. </w:t>
      </w:r>
    </w:p>
    <w:p w:rsidR="007D7E0E" w:rsidRPr="007D7E0E" w:rsidRDefault="007D7E0E" w:rsidP="007D7E0E">
      <w:pPr>
        <w:spacing w:after="0" w:line="600" w:lineRule="auto"/>
        <w:ind w:firstLine="720"/>
        <w:jc w:val="both"/>
        <w:rPr>
          <w:rFonts w:ascii="Arial" w:hAnsi="Arial" w:cs="Arial"/>
          <w:sz w:val="24"/>
          <w:szCs w:val="24"/>
          <w:lang w:eastAsia="el-GR"/>
        </w:rPr>
      </w:pPr>
      <w:r w:rsidRPr="007D7E0E">
        <w:rPr>
          <w:rFonts w:ascii="Arial" w:hAnsi="Arial"/>
          <w:sz w:val="24"/>
          <w:szCs w:val="24"/>
          <w:lang w:eastAsia="el-GR"/>
        </w:rPr>
        <w:t xml:space="preserve">Με δυο λόγια, φωτογραφικές διατάξεις δεν υπάρχουν. Ακούστηκε για νόθευση ανταγωνισμού. Ούτε αυτός υπάρχει. Δεδομένου ότι υπάρχει και σύμφωνη γνώμη της ΚΕΜΚΕ, της Κεντρικής Μονάδας Κρατικών Ενισχύσεων, η οποία είχε γνωμοδοτήσει για την πρόσκληση, οι φωτογραφικές προμήθειες, όπως αναφέρετε, 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xml:space="preserve">, δεν χαρακτηρίζουν σε καμμία περίπτωση τις δράσεις της πρόσκλησης που στοχεύουν στη βελτίωση της διαχείρισης των στερεών αποβλήτων και στην ενίσχυση των δήμων στον τομέα αυτό. Θα σας εξηγήσω αμέσως τους λόγους. Κατ’ αρχάς σκοπός της πρόσκλησης είναι η ενίσχυση των δήμων της χώρας στο πεδίο της ανακύκλωσης.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Το Υπουργείο Εσωτερικών έχει αναλάβει, σύμφωνα με τις αρμοδιότητές του και τα οριζόμενα στο Εθνικό Σχέδιο Διαχείρισης Αποβλήτων την ενίσχυση του έργου των δήμων. Σκοπός μας είναι η επίτευξη των φιλόδοξων στόχων που τίθενται στο αναθεωρημένο ΕΣΔΑ και την ενωσιακή νομοθεσία και σε αυτό πρέπει να συνδράμουμε.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Όπως γνωρίζετε, πλέον η μη επίτευξη των στόχων ανακύκλωσης από τους δήμους θα συνεπάγεται υπέρμετρες επιβαρύνσεις, που τελικώς θα μετακινούνται στους δημότες. Περισσότερο τώρα από ποτέ πρέπει να </w:t>
      </w:r>
      <w:r w:rsidRPr="007D7E0E">
        <w:rPr>
          <w:rFonts w:ascii="Arial" w:hAnsi="Arial"/>
          <w:sz w:val="24"/>
          <w:szCs w:val="24"/>
          <w:lang w:eastAsia="el-GR"/>
        </w:rPr>
        <w:lastRenderedPageBreak/>
        <w:t xml:space="preserve">αξιοποιήσουμε κάθε διαθέσιμο εργαλείο για να συνδράμουμε τους δήμους, ώστε να πετύχουν τους στόχους ανακύκλωσης που τους επιβάλλονται.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Όσον αφορά στα συστήματα εναλλακτικής διαχείρισης, το Υπουργείο Περιβάλλοντος και Ενέργειας και στον Εθνικό Οργανισμό Ανακύκλωσης και τον ρόλο αυτού στην εν λόγω πρόσκληση, ας ξεκαθαρίσουμε ορισμένα πράγματα.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Πρώτον, όπως έχω αναφέρει και στο παρελθόν και η αρχική πρόσκληση, αλλά και η δεύτερη τροποποίηση αυτής τελούν υπό την επιφύλαξη των διατάξεων των ΣΕΔ και της νομοθεσίας εν γένει που διέπει την ανακύκλωση. Ενδεικτικά αναφέρω το σημείο 28 του προοιμίου της δεύτερης τροποποίησης της πρόσκλησης, το οποίο αναφέρεται στον ν.4496/2017, τον οποίο φυσικά γνωρίζετε πολύ καλά, ο οποίος προβλέπει ότι όταν η οργάνωση της εναλλακτικής διαχείρισης των δημοτικών αποβλήτων -συσκευασιών πραγματοποιείται από τους ΟΤΑ Α΄ βαθμού απαιτείται η έγκριση του σχεδίου εναλλακτικής διαχείρισης από τον ΕΟΑΝ.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Δεύτερον, η Ειδική Υπηρεσία Διαχείρισης και Εφαρμογής του Υπουργείου Εσωτερικών, θέλοντας θα είναι σε άμεση συνεργασία με το Υπουργείο Περιβάλλοντος και Ενέργειας και τον αρμόδιο οργανισμό για την ανακύκλωση, υπέβαλε αίτημα προς τον ΕΟΑΝ για την εκδήλωση γνώμης, για το σχέδιο της δεύτερης τροποποίησης της πρόσκλησης, προκειμένου αυτός ως πλέον αρμόδιος και καταρτισμένος φορέας στα θέματα ανακύκλωσης, να </w:t>
      </w:r>
      <w:r w:rsidRPr="007D7E0E">
        <w:rPr>
          <w:rFonts w:ascii="Arial" w:hAnsi="Arial"/>
          <w:sz w:val="24"/>
          <w:szCs w:val="24"/>
          <w:lang w:eastAsia="el-GR"/>
        </w:rPr>
        <w:lastRenderedPageBreak/>
        <w:t xml:space="preserve">εκφράσει τις απόψεις του ως προς τη συμβατότητα των όρων της πρόσκλησης με το νομικό πλαίσιο.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Πράγματι, ο ΕΟΑΝ, αφού προφανώς έλεγξε το περιεχόμενο της πρόσκλησης, παρείχε, με την από 9-4-2021 απόφασή του, τη σύμφωνη γνώμη του προς την πρόσκληση. Θα επαναλάβω επίσης, για να μην υπάρχει καμμία απορία, ότι ο ΕΟΑΝ καλείται να αποφαίνεται επί της συμβατότητας της πρότασης κάθε δήμου, η οποία τελικώς, όταν θα ενταχθεί στο πρόγραμμα με τη νομοθεσία του ΣΕΔ, θα κρίνει ο ΕΟΑΝ αν υπάρχει αλληλοεπικάλυψη και σε αυτή την περίπτωση φυσικά το σχέδιο θα απορρίπτεται.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Το ίδιο θα συμβεί και ως προς κάθε άλλη παράμετρο που αφορά την ειδική νομοθεσία για την ανακύκλωση και για την οποία ο ΕΟΑΝ έχει αρμοδιότητα ελέγχου και εποπτείας. Με ρωτήσατε σε ποιο στάδιο θα γίνεται αυτό. Είναι μία από τις ερωτήσεις που έχετε μέσα στο έγγραφό σας. Ξεκαθαρίζω ότι η εν λόγω αξιολόγηση, ειδικώς ως προς τα σχέδια εναλλακτικής διαχείρισης, θα διενεργείται πριν τη δημοπράτηση του έργου, δηλαδή στον κατάλληλο χρόνο. Αυτό, εκτός του ότι έτσι και αλλιώς επιβάλλεται από την νομοθεσία, θα διασφαλίζεται μέσω ειδικού όρου στις αποφάσεις ένταξης των έργων.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Άλλωστε, το ζήτημα που θέτετε περί δήθεν υποχρέωσης μόνο ενός μικρού ποσοστού δήμων να λάβουν την προηγούμενη έγκριση του ΕΟΑΝ, </w:t>
      </w:r>
      <w:r w:rsidRPr="007D7E0E">
        <w:rPr>
          <w:rFonts w:ascii="Arial" w:hAnsi="Arial"/>
          <w:sz w:val="24"/>
          <w:szCs w:val="24"/>
          <w:lang w:eastAsia="el-GR"/>
        </w:rPr>
        <w:lastRenderedPageBreak/>
        <w:t xml:space="preserve">επειδή οι υπόλοιποι έχουν ήδη συμβληθεί με ΣΕΔ, είναι ψευδεπίγραφο. Όπως γνωρίζετε πολύ καλά τα ΣΕΔ βρίσκονται στο μικροσκόπιο του ΕΟΑΝ, οπότε υπό οποιαδήποτε εκδοχή το ποιος αναλαμβάνει τι και αν υπάρχει τυχόν αλληλοεπικάλυψη, προφανώς ελέγχεται και να είστε σίγουρος ότι θα ελεγχθεί σε βάθος. Έχουμε τα κατάλληλα εργαλεία να προασπίσουμε το δημόσιο συμφέρον και θα το κάνουμε.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Θέλω επίσης να τονίσω ότι ο ΕΟΑΝ </w:t>
      </w:r>
      <w:proofErr w:type="spellStart"/>
      <w:r w:rsidRPr="007D7E0E">
        <w:rPr>
          <w:rFonts w:ascii="Arial" w:hAnsi="Arial"/>
          <w:sz w:val="24"/>
          <w:szCs w:val="24"/>
          <w:lang w:eastAsia="el-GR"/>
        </w:rPr>
        <w:t>διέπεται</w:t>
      </w:r>
      <w:proofErr w:type="spellEnd"/>
      <w:r w:rsidRPr="007D7E0E">
        <w:rPr>
          <w:rFonts w:ascii="Arial" w:hAnsi="Arial"/>
          <w:sz w:val="24"/>
          <w:szCs w:val="24"/>
          <w:lang w:eastAsia="el-GR"/>
        </w:rPr>
        <w:t xml:space="preserve"> από ειδική αναλυτική νομοθεσία, η οποία θα εφαρμοσθεί κατά το στάδιο της έγκρισης των σχεδίων εναλλακτικής διαχείρισης των δημοτικών αποβλήτων- συσκευασιών και επομένως οποιαδήποτε αναγραφή περαιτέρω δικαιολογητικών στην πρόσκληση του προγράμματος «Αντώνης Τρίτσης» </w:t>
      </w:r>
      <w:proofErr w:type="spellStart"/>
      <w:r w:rsidRPr="007D7E0E">
        <w:rPr>
          <w:rFonts w:ascii="Arial" w:hAnsi="Arial"/>
          <w:sz w:val="24"/>
          <w:szCs w:val="24"/>
          <w:lang w:eastAsia="el-GR"/>
        </w:rPr>
        <w:t>εκφεύγει</w:t>
      </w:r>
      <w:proofErr w:type="spellEnd"/>
      <w:r w:rsidRPr="007D7E0E">
        <w:rPr>
          <w:rFonts w:ascii="Arial" w:hAnsi="Arial"/>
          <w:sz w:val="24"/>
          <w:szCs w:val="24"/>
          <w:lang w:eastAsia="el-GR"/>
        </w:rPr>
        <w:t xml:space="preserve"> των αρμοδιοτήτων του Υπουργείου Εσωτερικών.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Με άλλα λόγια, ο έλεγχος και η εποπτεία που ασκεί ο ΕΟΑΝ σε όλα τα στάδια της εναλλακτικής διαχείρισης των δημοτικών αποβλήτων - συσκευασιών δεν παρακάμπτεται από καμμία πρόβλεψη της πρόσκλησης και είμαστε πεπεισμένοι ότι κάθε σχέδιο εναλλακτικής διαχείρισης δήμου, που θα ενταχθεί τελικώς στο πρόγραμμα, θα ελέγχεται κατά τα προβλεπόμενα στο νόμο. Η συνεργασία μας με τον ΕΟΑΝ ούτως ή άλλως συνεχίζεται και θα είναι στενή.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Ζητήσατε τέλος, 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xml:space="preserve">, κάποια στοιχεία για το ποιοι δήμοι έχουν υποβάλει επιχειρησιακό σχέδιο προς έγκριση στον ΕΟΑΝ. Αναφέρω ότι οι </w:t>
      </w:r>
      <w:r w:rsidRPr="007D7E0E">
        <w:rPr>
          <w:rFonts w:ascii="Arial" w:hAnsi="Arial"/>
          <w:sz w:val="24"/>
          <w:szCs w:val="24"/>
          <w:lang w:eastAsia="el-GR"/>
        </w:rPr>
        <w:lastRenderedPageBreak/>
        <w:t xml:space="preserve">προτάσεις των δήμων στο πλαίσιο της πρόσκλησης δεν έχουν ακόμη αξιολογηθεί από την ΕΥΔΕ και συνεπώς δεν είμαι σε θέση να γνωρίζω πληροφορίες σχετικά με το περιεχόμενο των προτάσεων που έχουν υποβληθεί. Καθώς όμως η διαδικασία αξιολόγησης και ένταξης των προτάσεων στο πρόγραμμα είναι απολύτως διαφανής, θα σας παράσχω οποιαδήποτε πληροφορία ζητηθεί στο μέλλον, αμέσως μόλις καταστεί διαθέσιμη.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Ευχαριστώ, κύριε Πρόεδρε, και για την ανοχή σας.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0"/>
          <w:lang w:eastAsia="el-GR"/>
        </w:rPr>
        <w:t>ΠΡΟΕΔΡΕΥΩΝ (Χαράλαμπος Αθανασίου):</w:t>
      </w:r>
      <w:r w:rsidRPr="007D7E0E">
        <w:rPr>
          <w:rFonts w:ascii="Arial" w:hAnsi="Arial"/>
          <w:sz w:val="24"/>
          <w:szCs w:val="24"/>
          <w:lang w:eastAsia="el-GR"/>
        </w:rPr>
        <w:t xml:space="preserve"> Κι εγώ ευχαριστώ, κύριε Υπουργέ.</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έχετε τον λόγο για τη δευτερολογία σας.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ΣΩΚΡΑΤΗΣ ΦΑΜΕΛΛΟΣ:</w:t>
      </w:r>
      <w:r w:rsidRPr="007D7E0E">
        <w:rPr>
          <w:rFonts w:ascii="Arial" w:hAnsi="Arial"/>
          <w:sz w:val="24"/>
          <w:szCs w:val="24"/>
          <w:lang w:eastAsia="el-GR"/>
        </w:rPr>
        <w:t xml:space="preserve"> Ευχαριστώ, κύριε Πρόεδρε.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Υπουργέ, το πρώτο θέμα πρέπει πράγματι να το κλείσουμε –παρ’ ότι είναι πολύ κρίσιμο, το καταλαβαίνετε- δηλαδή το θέμα του προγράμματος εμβολιασμού. Εμείς το λέμε δημόσια ότι πρέπει οι πολίτες να μην παρακολουθήσουν την αναξιοπιστία της Κυβέρνησης, αλλά να επιταχύνουν με το πρόγραμμα εμβολιασμού.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Οφείλω να σας πω ότι είναι τραγικό να ανακοινώνει ο αρμόδιος Υπουργός για τους δήμους στην Ολομέλεια ότι θα πάει να συναντήσει τους δήμους, με τους οποίους όφειλε εδώ και ενάμιση χρόνο η πολιτική ηγεσία -γιατί εσείς παραλάβατε το τελευταίο εξάμηνο- να συνεργάζεται και για το πρόγραμμα </w:t>
      </w:r>
      <w:r w:rsidRPr="007D7E0E">
        <w:rPr>
          <w:rFonts w:ascii="Arial" w:hAnsi="Arial"/>
          <w:sz w:val="24"/>
          <w:szCs w:val="24"/>
          <w:lang w:eastAsia="el-GR"/>
        </w:rPr>
        <w:lastRenderedPageBreak/>
        <w:t xml:space="preserve">του εμβολιασμού. Δηλαδή εφόσον αποκαλύφθηκε ότι τα στοιχεία δεν είναι αληθή και δημιουργήθηκε τόσο μεγάλος ντόρος σε τοπικές κοινωνίες, τώρα θα ξεκινήσει να συνεργάζεται με τους δήμους; Αυτό και η ακρίβεια των στοιχείων είναι σοβαρό στοιχείο στη διαδικασία την οποία έχουμε μπροστά μας, δηλαδή τη μεγάλη μάχη, τη μάχη της ζωής και της υγείας.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Και φαίνεται ότι δεν έχετε την επάρκεια να κάνετε κάτι τέτοιο, διότι τη βασική πολιτική σας αφετηρία, λειτουργία της θέσης σας, που είναι η συνεργασία με τους δήμους ως βασικό κύτταρο δίπλα στον πολίτη της διοίκησης και της λειτουργίας της χώρας μας δεν την έχετε ακολουθήσει.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Πάμε, όμως, στο θέμα το οποίο σήμερα έχουμε εδώ. Σε κάθε περίπτωση εμείς τα λέμε εδώ, κύριε Πέτσα, για να επισημάνουμε τι πρέπει να κάνετε, γιατί δεν γίνονται όλα αυτά, γιατί πρέπει να λειτουργήσουν τα προγράμματα αυτά και η αυτοδιοίκηση στο πρόγραμμα εμβολιασμού είναι κρίσιμη.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Όπως είπατε, κύριε Υπουργέ, το πρόγραμμα ανακύκλωσης και οι λειτουργίες και οι όροι του προγράμματος της αναθεώρησης που έχετε κάνει περιλαμβάνουν μέσα όρους του ν.4496. Γνωρίζετε ότι ήμουν ο εισηγητής Υπουργός αυτού του νόμου.</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Σας λέω, λοιπόν, ξεκάθαρα ότι είναι υποκριτικό το ότι τα λέτε αυτά σήμερα στην ελληνική Βουλή. Ζητάτε από τους δήμους για να ενταχθούν στο πρόγραμμα την έγκριση ενός σχεδίου εναλλακτικής διαχείρισης. Όμως, κύριε </w:t>
      </w:r>
      <w:r w:rsidRPr="007D7E0E">
        <w:rPr>
          <w:rFonts w:ascii="Arial" w:hAnsi="Arial"/>
          <w:sz w:val="24"/>
          <w:szCs w:val="24"/>
          <w:lang w:eastAsia="el-GR"/>
        </w:rPr>
        <w:lastRenderedPageBreak/>
        <w:t xml:space="preserve">Υπουργέ, η πλειοψηφία των δήμων, για να μην πω το 100% της χώρας μας, συνεργάζονται με συστήματα εναλλακτικής διαχείρισης, τα οποία επίσης αναφέρατε, και στην περίπτωση αυτή δεν οφείλουν να κάνουν σχέδια εναλλακτικής διαχείρισης. Δηλαδή, βάλατε ως όρο να κάνουν κάτι το οποίο δεν πρέπει να κάνουν; Είναι δυνατόν; Γνωρίζετε τη νομοθεσία;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Επειδή, όπως σας είπα, ήμουν ο εισηγητής, δεν υποβάλλουν οι δήμοι σχέδιο εναλλακτικής διαχείρισης όταν συνεργάζονται με συστήματα, γιατί τα συστήματα υποβάλλουν σχέδιο και επιχειρησιακό μάλιστα σε επίπεδο χώρας. Άρα βάλατε ως όρο κάτι το οποίο δεν θα γίνει.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(Στο σημείο αυτό κτυπάει το κουδούνι λήξεως του χρόνου ομιλίας του κυρίου Βουλευτή)</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Δεύτερο ζήτημα. Είπατε εσείς ότι αυτό το σχέδιο θα αξιολογηθεί εκ των προτέρων; Μα, εγώ θα καταθέσω εδώ το έγγραφο του Ελληνικού Οργανισμού Ανακύκλωσης που λέει ότι θα αξιολογηθεί εκ των υστέρων και το λέω μάλιστα συγκεκριμένα. Αναφερθήκατε στην απόφαση. Το είπατε στη συνεδρίαση της 9-4-2021. Θα σας διαβάσω τη διαβάσω, κύριε Υπουργέ, γιατί μάλλον δεν ξέρουν οι συνεργάτες σας να δώσουν τις ακριβείς πληροφορίες: «Ο ΕΟΑΝ επιφυλάσσεται να διατυπώσει τις απόψεις του για τη δημιουργία «γωνιών ανακύκλωσης». Και πώς αλλιώς, αφού αυτές οι «γωνιές» είναι στο επιχειρησιακό σχέδιο συστήματος; Άρα επιφυλάσσεται. Το λέει στο διά ταύτα </w:t>
      </w:r>
      <w:r w:rsidRPr="007D7E0E">
        <w:rPr>
          <w:rFonts w:ascii="Arial" w:hAnsi="Arial"/>
          <w:sz w:val="24"/>
          <w:szCs w:val="24"/>
          <w:lang w:eastAsia="el-GR"/>
        </w:rPr>
        <w:lastRenderedPageBreak/>
        <w:t xml:space="preserve">το διοικητικό συμβούλιο. Και επίσης λέει ότι «νοείται» -υποθέτει ο ΕΟΑΝ δηλαδή- «ότι οι δυνητικά δικαιούχοι ΟΤΑ υποχρεούνται σε μεταγενέστερο στάδιο να υποβάλλουν σχέδιο». Δηλαδή, θα πάρουν τα εκατομμύρια του Προγράμματος «Τρίτσης» και ο ΕΟΑΝ γράφει στο πρακτικό του συμβουλίου ότι σε μεταγενέστερο στάδιο θα ελεγχθούν;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Πρόεδρε, θα τα καταθέσω στα Πρακτικά, γιατί καταλαβαίνετε ότι είναι πολύ ουσιαστικό.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(Στο σημείο αυτό ο Βουλευτής κ. Σωκράτης </w:t>
      </w:r>
      <w:proofErr w:type="spellStart"/>
      <w:r w:rsidRPr="007D7E0E">
        <w:rPr>
          <w:rFonts w:ascii="Arial" w:hAnsi="Arial"/>
          <w:sz w:val="24"/>
          <w:szCs w:val="24"/>
          <w:lang w:eastAsia="el-GR"/>
        </w:rPr>
        <w:t>Φάμελλος</w:t>
      </w:r>
      <w:proofErr w:type="spellEnd"/>
      <w:r w:rsidRPr="007D7E0E">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Άρα, λοιπόν, έχετε βάλει, πρώτον, ως όρο κάτι που οι ΟΤΑ δεν θα κάνουν, διότι δεν κάνουν σχέδια εναλλακτικής διαχείρισης με βάση τον ν.4496 όταν έχουν συνεργασία με ΣΕΔ και, δεύτερον, έχει βάλει ο ΕΟΑΝ και τον μεταγενέστερο χρόνο. Αλλά, δεν θα το κάνουν το σχέδιο αυτό, γιατί συνεργάζονται με ΣΕΔ. Και αυτό είναι το βασικό θέμα, ότι «φωτογραφίζετε» εξοπλισμό συστημάτων που συνεργάζονται οι δήμοι και, εκ τούτου, δεν χρειάζεται να κάνουν σχέδιο. Και τους λέτε να κάνουν σχέδιο; Μα, αφού δεν είναι στον νόμο. Θα τον αλλάξετε τον ν.4496;</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Επειδή, λοιπόν, το Υπουργείο Περιβάλλοντος ετοιμάζεται να τον αλλάξει και γνωρίζετε ότι περιμένουμε τις υπογραφές του Υπουργείου σας για να έρθει το νομοσχέδιο στη Βουλή -έχει ανακοινωθεί και στη Διάσκεψη των Προέδρων- σας λέω ότι αυτό το νομοσχέδιο καταργεί το σχέδιο εναλλακτικής διαχείρισης, το οποίο λέτε ότι θα είναι όρος χρηματοδότησης. Δηλαδή, συνεννοείστε καθόλου μέσα στην Κυβέρνηση; Μας λέτε ότι θα είναι όρος η έγκριση ενός σχεδίου που οι δήμοι δεν υποχρεούνται να υποβάλουν, που τώρα η νέα πολιτική ηγεσία του Υπουργείου Περιβάλλοντος λέει ότι θα το καταργήσει και θα αλλάξει και τον ρόλο του ΕΟΑΝ;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Εδώ, λοιπόν, επιβεβαιώνεται, κύριε Υπουργέ, μέχρι στιγμής από τη δική της απάντηση σήμερα ότι υπάρχει σχέδιο χειραγώγησης προμηθειών φωτογραφικά με σπατάλη δημόσιων πόρων, διότι ζητάτε πράγματα τα οποία δεν θα γίνουν. Και σε μεταγενέστερο χρόνο τα λέει…</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 xml:space="preserve">ΠΡΟΕΔΡΕΥΩΝ (Χαράλαμπος Αθανασίου): </w:t>
      </w:r>
      <w:r w:rsidRPr="007D7E0E">
        <w:rPr>
          <w:rFonts w:ascii="Arial" w:hAnsi="Arial"/>
          <w:sz w:val="24"/>
          <w:szCs w:val="24"/>
          <w:lang w:eastAsia="el-GR"/>
        </w:rPr>
        <w:t xml:space="preserve">Ολοκληρώστε, κύριε συνάδελφε. Έχετε πάει στα πέντε λεπτά.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 xml:space="preserve">ΣΩΚΡΑΤΗΣ ΦΑΜΕΛΛΟΣ: </w:t>
      </w:r>
      <w:r w:rsidRPr="007D7E0E">
        <w:rPr>
          <w:rFonts w:ascii="Arial" w:hAnsi="Arial"/>
          <w:sz w:val="24"/>
          <w:szCs w:val="24"/>
          <w:lang w:eastAsia="el-GR"/>
        </w:rPr>
        <w:t xml:space="preserve">Θέλω, λοιπόν, να μας πείτε το εξής. Πώς θα γίνεται να ελεγχθούν οι δήμοι, εφόσον δεν υποχρεούνται να υποβάλλουν Σχέδιο Εναλλακτικής Διαχείρισης; Πώς θα γίνει όταν έχουν ήδη στις αιτήσεις τους εξοπλισμό ΣΕΔ; Διότι μου είπατε ότι θα ελεγχθούν οι δήμοι οι οποίοι υπέβαλαν και εγώ σας ρωτάω ποια είναι η πολιτική βούληση και ποια </w:t>
      </w:r>
      <w:r w:rsidRPr="007D7E0E">
        <w:rPr>
          <w:rFonts w:ascii="Arial" w:hAnsi="Arial"/>
          <w:sz w:val="24"/>
          <w:szCs w:val="24"/>
          <w:lang w:eastAsia="el-GR"/>
        </w:rPr>
        <w:lastRenderedPageBreak/>
        <w:t>τροποποίηση της πρόσκλησης θα κάνετε εσείς τώρα. Υπάρχουν δήμοι που έχουν ήδη υποβάλει αιτήσεις και μέσα στις αιτήσεις περιλαμβάνουν εξοπλισμό ΣΕΔ. Έξι βρήκαμε εμείς.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Σας ρωτώ λοιπόν -και στην ερώτηση γραπτά- τι θα κάνετε γι’ αυτούς που ήδη έχουν υποβάλει αιτήσεις. Θα τους ζητήσετε τώρα να πάνε Σχέδιο Εναλλακτικής Διαχείρισης, το οποίο δεν οφείλουν, να πάνε στον ΕΟΑΝ, ο όποιος λέει ότι θα το ελέγξει εκ των υστέρων;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Επίσης, κύριε Υπουργέ, οφείλετε να ξέρετε ότι για τέτοιες φωτογραφικές προμήθειες ήδη το Ελεγκτικό Συνέδριο σε αντίστοιχη πράξη του ΕΔΣΝΑ έχει πάρει απόφαση ακύρωσης του ενός τρίτου του διαγωνισμού των 100 εκατομμυρίων που η Περιφέρεια Αττικής, ο ΕΔΣΝΑ και οκ. Πατούλης ετοίμαζαν για την Αθήνα και ακύρωσης της προαίρεσης άλλων περίπου 100 εκατομμυρίων ευρώ. Άρα ένα αντίστοιχο σκάνδαλο και μια μεθόδευση με φωτογραφική διακήρυξη για τον ίδιο εξοπλισμό έχει ήδη αποκαλυφθεί και έχετε εκτεθεί ως προϊσταμένη αρχή του ΕΔΣΝΑ.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 xml:space="preserve">ΠΡΟΕΔΡΕΥΩΝ (Χαράλαμπος Αθανασίου): </w:t>
      </w:r>
      <w:r w:rsidRPr="007D7E0E">
        <w:rPr>
          <w:rFonts w:ascii="Arial" w:hAnsi="Arial"/>
          <w:sz w:val="24"/>
          <w:szCs w:val="24"/>
          <w:lang w:eastAsia="el-GR"/>
        </w:rPr>
        <w:t xml:space="preserve">Ολοκληρώστε, κύριε συνάδελφε. Έχετε πάει στα έξι λεπτά. </w:t>
      </w:r>
    </w:p>
    <w:p w:rsidR="007D7E0E" w:rsidRPr="007D7E0E" w:rsidRDefault="007D7E0E" w:rsidP="007D7E0E">
      <w:pPr>
        <w:spacing w:after="0" w:line="600" w:lineRule="auto"/>
        <w:ind w:firstLine="720"/>
        <w:jc w:val="both"/>
        <w:rPr>
          <w:rFonts w:ascii="Arial" w:hAnsi="Arial"/>
          <w:b/>
          <w:sz w:val="24"/>
          <w:szCs w:val="24"/>
          <w:lang w:eastAsia="el-GR"/>
        </w:rPr>
      </w:pPr>
      <w:r w:rsidRPr="007D7E0E">
        <w:rPr>
          <w:rFonts w:ascii="Arial" w:hAnsi="Arial"/>
          <w:b/>
          <w:sz w:val="24"/>
          <w:szCs w:val="24"/>
          <w:lang w:eastAsia="el-GR"/>
        </w:rPr>
        <w:t xml:space="preserve">ΣΩΚΡΑΤΗΣ ΦΑΜΕΛΛΟΣ: </w:t>
      </w:r>
      <w:r w:rsidRPr="007D7E0E">
        <w:rPr>
          <w:rFonts w:ascii="Arial" w:hAnsi="Arial"/>
          <w:sz w:val="24"/>
          <w:szCs w:val="24"/>
          <w:lang w:eastAsia="el-GR"/>
        </w:rPr>
        <w:t xml:space="preserve">Τι έχετε να πείτε, λοιπόν, κύριε Υπουργέ; Γίνονται και αλλού τελικά φωτογραφικές διακηρύξεις και ακυρώνεται το </w:t>
      </w:r>
      <w:r w:rsidRPr="007D7E0E">
        <w:rPr>
          <w:rFonts w:ascii="Arial" w:hAnsi="Arial"/>
          <w:sz w:val="24"/>
          <w:szCs w:val="24"/>
          <w:lang w:eastAsia="el-GR"/>
        </w:rPr>
        <w:lastRenderedPageBreak/>
        <w:t xml:space="preserve">Ελεγκτικό Συνέδριο και εσείς ετοιμάζετε και άλλη χειραγώγηση προμηθειών εις βάρος και των δήμων και της ανακύκλωσης;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Ευχαριστώ.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Ευχαριστούμε, κύριε συνάδελφε.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Τον λόγο έχει ο κύριος Υπουργός για τη δευτερολογία του.</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ΣΤΥΛΙΑΝΟΣ ΠΕΤΣΑΣ (Αναπληρωτής Υπουργός Εσωτερικών):</w:t>
      </w:r>
      <w:r w:rsidRPr="007D7E0E">
        <w:rPr>
          <w:rFonts w:ascii="Arial" w:hAnsi="Arial"/>
          <w:sz w:val="24"/>
          <w:szCs w:val="24"/>
          <w:lang w:eastAsia="el-GR"/>
        </w:rPr>
        <w:t xml:space="preserve"> Κατ’ αρχάς, 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για το θέμα του εμβολιασμού είναι πολύ σοβαρό θέμα για να κάνουμε μικροπολιτική. Τι εννοείτε; Δεν πρέπει να επιταχύνουμε ένα πρόγραμμα εμβολιασμού;</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ΣΩΚΡΑΤΗΣ ΦΑΜΕΛΛΟΣ:</w:t>
      </w:r>
      <w:r w:rsidRPr="007D7E0E">
        <w:rPr>
          <w:rFonts w:ascii="Arial" w:hAnsi="Arial"/>
          <w:sz w:val="24"/>
          <w:szCs w:val="24"/>
          <w:lang w:eastAsia="el-GR"/>
        </w:rPr>
        <w:t xml:space="preserve"> Έπρεπε, εδώ και πολύ καιρό.</w:t>
      </w:r>
    </w:p>
    <w:p w:rsidR="007D7E0E" w:rsidRPr="007D7E0E" w:rsidRDefault="007D7E0E" w:rsidP="007D7E0E">
      <w:pPr>
        <w:spacing w:after="0" w:line="600" w:lineRule="auto"/>
        <w:ind w:firstLine="720"/>
        <w:jc w:val="both"/>
        <w:rPr>
          <w:rFonts w:ascii="Arial" w:hAnsi="Arial"/>
          <w:color w:val="000000" w:themeColor="text1"/>
          <w:sz w:val="24"/>
          <w:szCs w:val="24"/>
          <w:lang w:eastAsia="el-GR"/>
        </w:rPr>
      </w:pPr>
      <w:r w:rsidRPr="007D7E0E">
        <w:rPr>
          <w:rFonts w:ascii="Arial" w:hAnsi="Arial"/>
          <w:b/>
          <w:sz w:val="24"/>
          <w:szCs w:val="24"/>
          <w:lang w:eastAsia="el-GR"/>
        </w:rPr>
        <w:t>ΣΤΥΛΙΑΝΟΣ ΠΕΤΣΑΣ (Αναπληρωτής Υπουργός Εσωτερικών):</w:t>
      </w:r>
      <w:r w:rsidRPr="007D7E0E">
        <w:rPr>
          <w:rFonts w:ascii="Arial" w:hAnsi="Arial"/>
          <w:sz w:val="24"/>
          <w:szCs w:val="24"/>
          <w:lang w:eastAsia="el-GR"/>
        </w:rPr>
        <w:t xml:space="preserve"> </w:t>
      </w:r>
      <w:r w:rsidRPr="007D7E0E">
        <w:rPr>
          <w:rFonts w:ascii="Arial" w:hAnsi="Arial"/>
          <w:color w:val="000000" w:themeColor="text1"/>
          <w:sz w:val="24"/>
          <w:szCs w:val="24"/>
          <w:lang w:eastAsia="el-GR"/>
        </w:rPr>
        <w:t>Έχετε δει τα στοιχεία πανευρωπαϊκά;</w:t>
      </w:r>
    </w:p>
    <w:p w:rsidR="007D7E0E" w:rsidRPr="007D7E0E" w:rsidRDefault="007D7E0E" w:rsidP="007D7E0E">
      <w:pPr>
        <w:spacing w:after="0" w:line="600" w:lineRule="auto"/>
        <w:ind w:firstLine="720"/>
        <w:jc w:val="both"/>
        <w:rPr>
          <w:rFonts w:ascii="Arial" w:hAnsi="Arial"/>
          <w:color w:val="000000" w:themeColor="text1"/>
          <w:sz w:val="24"/>
          <w:szCs w:val="24"/>
          <w:lang w:eastAsia="el-GR"/>
        </w:rPr>
      </w:pPr>
      <w:r w:rsidRPr="007D7E0E">
        <w:rPr>
          <w:rFonts w:ascii="Arial" w:hAnsi="Arial"/>
          <w:b/>
          <w:color w:val="000000" w:themeColor="text1"/>
          <w:sz w:val="24"/>
          <w:szCs w:val="24"/>
          <w:lang w:eastAsia="el-GR"/>
        </w:rPr>
        <w:t>ΣΩΚΡΑΤΗΣ ΦΑΜΕΛΛΟΣ:</w:t>
      </w:r>
      <w:r w:rsidRPr="007D7E0E">
        <w:rPr>
          <w:rFonts w:ascii="Arial" w:hAnsi="Arial"/>
          <w:color w:val="000000" w:themeColor="text1"/>
          <w:sz w:val="24"/>
          <w:szCs w:val="24"/>
          <w:lang w:eastAsia="el-GR"/>
        </w:rPr>
        <w:t xml:space="preserve"> Έπρεπε να συνεργαστείτε με τους δήμους.</w:t>
      </w:r>
    </w:p>
    <w:p w:rsidR="007D7E0E" w:rsidRPr="007D7E0E" w:rsidRDefault="007D7E0E" w:rsidP="007D7E0E">
      <w:pPr>
        <w:spacing w:after="0" w:line="600" w:lineRule="auto"/>
        <w:ind w:firstLine="720"/>
        <w:jc w:val="both"/>
        <w:rPr>
          <w:rFonts w:ascii="Arial" w:hAnsi="Arial"/>
          <w:color w:val="000000" w:themeColor="text1"/>
          <w:sz w:val="24"/>
          <w:szCs w:val="24"/>
          <w:lang w:eastAsia="el-GR"/>
        </w:rPr>
      </w:pPr>
      <w:r w:rsidRPr="007D7E0E">
        <w:rPr>
          <w:rFonts w:ascii="Arial" w:hAnsi="Arial"/>
          <w:b/>
          <w:color w:val="000000" w:themeColor="text1"/>
          <w:sz w:val="24"/>
          <w:szCs w:val="24"/>
          <w:lang w:eastAsia="el-GR"/>
        </w:rPr>
        <w:t>ΣΤΥΛΙΑΝΟΣ ΠΕΤΣΑΣ (Αναπληρωτής Υπουργός Εσωτερικών):</w:t>
      </w:r>
      <w:r w:rsidRPr="007D7E0E">
        <w:rPr>
          <w:rFonts w:ascii="Arial" w:hAnsi="Arial"/>
          <w:color w:val="000000" w:themeColor="text1"/>
          <w:sz w:val="24"/>
          <w:szCs w:val="24"/>
          <w:lang w:eastAsia="el-GR"/>
        </w:rPr>
        <w:t xml:space="preserve"> Κύριε </w:t>
      </w:r>
      <w:proofErr w:type="spellStart"/>
      <w:r w:rsidRPr="007D7E0E">
        <w:rPr>
          <w:rFonts w:ascii="Arial" w:hAnsi="Arial"/>
          <w:color w:val="000000" w:themeColor="text1"/>
          <w:sz w:val="24"/>
          <w:szCs w:val="24"/>
          <w:lang w:eastAsia="el-GR"/>
        </w:rPr>
        <w:t>Φάμελλε</w:t>
      </w:r>
      <w:proofErr w:type="spellEnd"/>
      <w:r w:rsidRPr="007D7E0E">
        <w:rPr>
          <w:rFonts w:ascii="Arial" w:hAnsi="Arial"/>
          <w:color w:val="000000" w:themeColor="text1"/>
          <w:sz w:val="24"/>
          <w:szCs w:val="24"/>
          <w:lang w:eastAsia="el-GR"/>
        </w:rPr>
        <w:t xml:space="preserve">, δεν σας διέκοψα όταν μιλούσατε. Αν θέλετε μπορείτε να δείτε τα στοιχεία του εμβολιασμού σε όλον τον κόσμο. Η Ελλάδα έχει ένα πολύ επιτυχημένο εμβολιαστικό πρόγραμμα. Αυτό δεν σημαίνει ότι εμείς θα καθίσουμε με σταυρωμένα τα χέρια και θα κοιτάζουμε να υπάρχουν διαφορετικές ταχύτητες στην επικράτεια. Θέλουμε εκεί που βλέπουμε να </w:t>
      </w:r>
      <w:r w:rsidRPr="007D7E0E">
        <w:rPr>
          <w:rFonts w:ascii="Arial" w:hAnsi="Arial"/>
          <w:color w:val="000000" w:themeColor="text1"/>
          <w:sz w:val="24"/>
          <w:szCs w:val="24"/>
          <w:lang w:eastAsia="el-GR"/>
        </w:rPr>
        <w:lastRenderedPageBreak/>
        <w:t xml:space="preserve">υπάρχει κάποια χαμηλότερη προσέλευση, να την επιταχύνουμε. Θα εκμεταλλευτούμε τον χρόνο του καλοκαιριού για να το κάνουμε ώστε το φθινόπωρο να έχουμε πολύ υψηλότερα ποσοστά εμβολιασμού και να έχουμε χτίσει το πολυπόθητο τοίχος ανοσίας. Αν μας κατηγορείτε γι’ αυτό, την αποδέχομαι την κατηγορία.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color w:val="000000" w:themeColor="text1"/>
          <w:sz w:val="24"/>
          <w:szCs w:val="24"/>
          <w:lang w:eastAsia="el-GR"/>
        </w:rPr>
        <w:t xml:space="preserve">Αν θέλετε να πείτε κάτι διαφορετικό, ότι δεν συνεργαζόμαστε με τους δήμους, σας παραπέμπω ήδη από τις πρώτες πράξεις νομοθετικού </w:t>
      </w:r>
      <w:r w:rsidRPr="007D7E0E">
        <w:rPr>
          <w:rFonts w:ascii="Arial" w:hAnsi="Arial"/>
          <w:sz w:val="24"/>
          <w:szCs w:val="24"/>
          <w:lang w:eastAsia="el-GR"/>
        </w:rPr>
        <w:t>περιεχομένου του Μαρτίου του 2020, για να δείτε τι έχουμε κάνει εμείς σαν Κυβέρνηση και σαν Υπουργείο Εσωτερικών συγκεκριμένα, προκειμένου να μπορέσουμε να βοηθήσουμε τους δήμους και να αναστείλουν δημοτικά τέλη για καταστήματα που ήταν κλειστά, και για να μπορέσουν να σταθούν όρθιοι με έκτακτες χρηματοδοτήσεις, και να μπορέσουμε να ρυθμίσουμε τις οφειλές που δημιουργήθηκαν κατά περίοδο του κορωνοϊού που οι επιχειρήσεις ήταν κλειστές και δεν είχαν έσοδα, και για να μπορέσουν να ελαφρύνουν τους δημότες τους που είχαν πολύ χαμηλότερα εισοδήματα.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Επίσης για τον εμβολιασμό ξέρετε πάρα πολύ καλά ότι έχουμε φροντίσει και με το πρόγραμμα «Γαλάζια Ελευθερία» να έχουμε τη δυνατότητα καθολικού εμβολιασμού στα νησιά. Εκεί πώς έγινε; Δεν έγινε σε συνεργασία με τους δήμους; Ή δεν ξέρετε ότι είμαστε νησιωτική χώρα;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Όσο για την ηπειρωτική χώρα, ναι, θα πάμε και στα πιο απομακρυσμένα χωριά, εκεί που υπάρχουν ηλικιακές ή γεωγραφικές ιδιαιτερότητες, για να πείσουμε. Είμαστε σύμμαχοι. Είμαστε κρίκοι στην ίδια αλυσίδα. Δάχτυλο δεν κουνάμε σε κανέναν, αλλά το αποτέλεσμα θα το φέρουμε.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Όσον αφορά τώρα το θέμα της ανακύκλωσης τελικά εσείς τι πιστεύετε; Είστε υπέρ της ανακύκλωσης ή εναντίον; Γιατί όλα όσα μας λέτε βάζουν προσκόμματα στην ανακύκλωση. Εμείς έχουμε μία αγωνία, κύριε </w:t>
      </w:r>
      <w:proofErr w:type="spellStart"/>
      <w:r w:rsidRPr="007D7E0E">
        <w:rPr>
          <w:rFonts w:ascii="Arial" w:hAnsi="Arial"/>
          <w:sz w:val="24"/>
          <w:szCs w:val="24"/>
          <w:lang w:eastAsia="el-GR"/>
        </w:rPr>
        <w:t>Φάμελλε</w:t>
      </w:r>
      <w:proofErr w:type="spellEnd"/>
      <w:r w:rsidRPr="007D7E0E">
        <w:rPr>
          <w:rFonts w:ascii="Arial" w:hAnsi="Arial"/>
          <w:sz w:val="24"/>
          <w:szCs w:val="24"/>
          <w:lang w:eastAsia="el-GR"/>
        </w:rPr>
        <w:t>. Η αγωνία είναι να επιταχύνουμε το ζήτημα της ανακύκλωσης γιατί βοηθάει στην αντιμετώπιση της κλιματικής αλλαγής, που είναι η μεγάλη πρόκληση των καιρών μας.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Επίσης ο βασικός μας στόχος είναι να πετύχουν οι δήμοι αυτούς τους στόχους που έχουν τεθεί από το ΕΣΔΑ. Γι’ αυτό τους δίνουμε εναλλακτικούς τρόπους και διαφορετικά εργαλεία. Ποιοι φωτογραφικοί διαγωνισμοί; Αγνοείτε ότι θα γίνουν διαγωνισμοί; Θα γίνουν διαγωνισμοί όταν ο κάθε δήμος θα φέρει το πρόγραμμά του και θα ενταχθεί στο πρόγραμμα.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Επίσης αυτό που διαβάσατε είναι η απόδειξη ότι ο ΕΟΑΝ με την απόφαση της 9</w:t>
      </w:r>
      <w:r w:rsidRPr="007D7E0E">
        <w:rPr>
          <w:rFonts w:ascii="Arial" w:hAnsi="Arial"/>
          <w:sz w:val="24"/>
          <w:szCs w:val="24"/>
          <w:vertAlign w:val="superscript"/>
          <w:lang w:eastAsia="el-GR"/>
        </w:rPr>
        <w:t>ης</w:t>
      </w:r>
      <w:r w:rsidRPr="007D7E0E">
        <w:rPr>
          <w:rFonts w:ascii="Arial" w:hAnsi="Arial"/>
          <w:sz w:val="24"/>
          <w:szCs w:val="24"/>
          <w:lang w:eastAsia="el-GR"/>
        </w:rPr>
        <w:t xml:space="preserve"> Απριλίου λέει ότι «επί της αρχής είμαι οκ με την πρόκληση. Όταν θα φέρει ο κάθε δήμος την πρότασή του θα την αξιολογήσω αν είναι συμβατή με το θεσμοθετημένο νομικό πλαίσιο». Αυτό διαβάσατε. Την </w:t>
      </w:r>
      <w:r w:rsidRPr="007D7E0E">
        <w:rPr>
          <w:rFonts w:ascii="Arial" w:hAnsi="Arial"/>
          <w:sz w:val="24"/>
          <w:szCs w:val="24"/>
          <w:lang w:eastAsia="el-GR"/>
        </w:rPr>
        <w:lastRenderedPageBreak/>
        <w:t>επιβεβαίωση ότι θα γίνεται πριν τη δημοπράτηση αυτό που πρέπει να κάνει ο ΕΟΑΝ.</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Σας ευχαριστώ, κύριε Πρόεδρε.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Και εγώ ευχαριστώ, κύριε Υπουργέ.</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Γίνεται γνωστό στο Σώμα ότι η δεύτερη με αριθμό 911/29-6-2021 επίκαιρη ερώτηση πρώτου κύκλου του Βουλευτή Σερρών της Ελληνικής Λύσης κ. Κωνσταντίνου </w:t>
      </w:r>
      <w:proofErr w:type="spellStart"/>
      <w:r w:rsidRPr="007D7E0E">
        <w:rPr>
          <w:rFonts w:ascii="Arial" w:hAnsi="Arial"/>
          <w:sz w:val="24"/>
          <w:szCs w:val="24"/>
          <w:lang w:eastAsia="el-GR"/>
        </w:rPr>
        <w:t>Μπούμπα</w:t>
      </w:r>
      <w:proofErr w:type="spellEnd"/>
      <w:r w:rsidRPr="007D7E0E">
        <w:rPr>
          <w:rFonts w:ascii="Arial" w:hAnsi="Arial"/>
          <w:sz w:val="24"/>
          <w:szCs w:val="24"/>
          <w:lang w:eastAsia="el-GR"/>
        </w:rPr>
        <w:t xml:space="preserve"> προς τον Υπουργό Ανάπτυξης και Επενδύσεων, με θέμα: «Όχι στο κλείσιμο του μοναδικού καταστήματος τράπεζας του Δήμου Αμφίπολης» δεν θα συζητηθεί λόγω κωλύματος του Βουλευτή.</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Διακόπτουμε για τρία λεπτά.</w:t>
      </w:r>
    </w:p>
    <w:p w:rsidR="007D7E0E" w:rsidRPr="007D7E0E" w:rsidRDefault="007D7E0E" w:rsidP="007D7E0E">
      <w:pPr>
        <w:spacing w:after="0" w:line="600" w:lineRule="auto"/>
        <w:ind w:firstLine="720"/>
        <w:jc w:val="center"/>
        <w:rPr>
          <w:rFonts w:ascii="Arial" w:hAnsi="Arial"/>
          <w:sz w:val="24"/>
          <w:szCs w:val="24"/>
          <w:lang w:eastAsia="el-GR"/>
        </w:rPr>
      </w:pPr>
      <w:r w:rsidRPr="007D7E0E">
        <w:rPr>
          <w:rFonts w:ascii="Arial" w:hAnsi="Arial"/>
          <w:sz w:val="24"/>
          <w:szCs w:val="24"/>
          <w:lang w:eastAsia="el-GR"/>
        </w:rPr>
        <w:t>(ΔΙΑΚΟΠΗ)</w:t>
      </w:r>
    </w:p>
    <w:p w:rsidR="007D7E0E" w:rsidRPr="007D7E0E" w:rsidRDefault="007D7E0E" w:rsidP="007D7E0E">
      <w:pPr>
        <w:autoSpaceDE w:val="0"/>
        <w:autoSpaceDN w:val="0"/>
        <w:adjustRightInd w:val="0"/>
        <w:spacing w:after="0" w:line="600" w:lineRule="auto"/>
        <w:ind w:firstLine="720"/>
        <w:jc w:val="center"/>
        <w:rPr>
          <w:rFonts w:ascii="Arial" w:hAnsi="Arial" w:cs="Arial"/>
          <w:sz w:val="24"/>
          <w:szCs w:val="24"/>
          <w:lang w:eastAsia="el-GR"/>
        </w:rPr>
      </w:pPr>
      <w:r w:rsidRPr="007D7E0E">
        <w:rPr>
          <w:rFonts w:ascii="Arial" w:hAnsi="Arial" w:cs="Arial"/>
          <w:sz w:val="24"/>
          <w:szCs w:val="24"/>
          <w:lang w:eastAsia="el-GR"/>
        </w:rPr>
        <w:t>(ΜΕΤΑ ΤΗ ΔΙΑΚΟΠΗ)</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b/>
          <w:sz w:val="24"/>
          <w:szCs w:val="24"/>
          <w:lang w:eastAsia="el-GR"/>
        </w:rPr>
        <w:t xml:space="preserve">ΠΡΟΕΔΡΕΥΩΝ (Χαράλαμπος Αθανασίου): </w:t>
      </w:r>
      <w:r w:rsidRPr="007D7E0E">
        <w:rPr>
          <w:rFonts w:ascii="Arial" w:hAnsi="Arial"/>
          <w:sz w:val="24"/>
          <w:szCs w:val="24"/>
          <w:lang w:eastAsia="el-GR"/>
        </w:rPr>
        <w:t>Κυρίες και κύριοι συνάδελφοι, συνεχίζεται η συνεδρίαση.</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Προχωρούμε τώρα στην πρώτη με αριθμό 912/1-7-2021 επίκαιρη ερώτηση πρώτου κύκλου του Βουλευτή Α΄ Ανατολικής Αττικής του ΣΥΡΙΖΑ - Προοδευτική Συμμαχία κ. </w:t>
      </w:r>
      <w:r w:rsidRPr="007D7E0E">
        <w:rPr>
          <w:rFonts w:ascii="Arial" w:hAnsi="Arial"/>
          <w:bCs/>
          <w:sz w:val="24"/>
          <w:szCs w:val="24"/>
          <w:lang w:eastAsia="el-GR"/>
        </w:rPr>
        <w:t xml:space="preserve">Χρήστου </w:t>
      </w:r>
      <w:proofErr w:type="spellStart"/>
      <w:r w:rsidRPr="007D7E0E">
        <w:rPr>
          <w:rFonts w:ascii="Arial" w:hAnsi="Arial"/>
          <w:bCs/>
          <w:sz w:val="24"/>
          <w:szCs w:val="24"/>
          <w:lang w:eastAsia="el-GR"/>
        </w:rPr>
        <w:t>Σπίρτζη</w:t>
      </w:r>
      <w:proofErr w:type="spellEnd"/>
      <w:r w:rsidRPr="007D7E0E">
        <w:rPr>
          <w:rFonts w:ascii="Arial" w:hAnsi="Arial"/>
          <w:b/>
          <w:bCs/>
          <w:sz w:val="24"/>
          <w:szCs w:val="24"/>
          <w:lang w:eastAsia="el-GR"/>
        </w:rPr>
        <w:t xml:space="preserve"> </w:t>
      </w:r>
      <w:r w:rsidRPr="007D7E0E">
        <w:rPr>
          <w:rFonts w:ascii="Arial" w:hAnsi="Arial"/>
          <w:sz w:val="24"/>
          <w:szCs w:val="24"/>
          <w:lang w:eastAsia="el-GR"/>
        </w:rPr>
        <w:t xml:space="preserve">προς τον Υπουργό </w:t>
      </w:r>
      <w:r w:rsidRPr="007D7E0E">
        <w:rPr>
          <w:rFonts w:ascii="Arial" w:hAnsi="Arial"/>
          <w:bCs/>
          <w:sz w:val="24"/>
          <w:szCs w:val="24"/>
          <w:lang w:eastAsia="el-GR"/>
        </w:rPr>
        <w:t>Προστασίας του Πολίτη,</w:t>
      </w:r>
      <w:r w:rsidRPr="007D7E0E">
        <w:rPr>
          <w:rFonts w:ascii="Arial" w:hAnsi="Arial"/>
          <w:sz w:val="24"/>
          <w:szCs w:val="24"/>
          <w:lang w:eastAsia="el-GR"/>
        </w:rPr>
        <w:t xml:space="preserve"> με θέμα: «Έφεση του Υπουργείου Προστασίας του Πολίτη (</w:t>
      </w:r>
      <w:proofErr w:type="spellStart"/>
      <w:r w:rsidRPr="007D7E0E">
        <w:rPr>
          <w:rFonts w:ascii="Arial" w:hAnsi="Arial"/>
          <w:sz w:val="24"/>
          <w:szCs w:val="24"/>
          <w:lang w:eastAsia="el-GR"/>
        </w:rPr>
        <w:t>ΠροΠο</w:t>
      </w:r>
      <w:proofErr w:type="spellEnd"/>
      <w:r w:rsidRPr="007D7E0E">
        <w:rPr>
          <w:rFonts w:ascii="Arial" w:hAnsi="Arial"/>
          <w:sz w:val="24"/>
          <w:szCs w:val="24"/>
          <w:lang w:eastAsia="el-GR"/>
        </w:rPr>
        <w:t>) ενάντια στην απόφαση 8144/2020 του πρωτοβάθμιου διοικητικού δικαστηρίου.</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Στην επίκαιρη ερώτηση θα απαντήσει ο Υφυπουργός Προστασίας του Πολίτη κ. Ελευθέριος Οικονόμου.</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Τον λόγο έχει ο κ. </w:t>
      </w:r>
      <w:proofErr w:type="spellStart"/>
      <w:r w:rsidRPr="007D7E0E">
        <w:rPr>
          <w:rFonts w:ascii="Arial" w:hAnsi="Arial"/>
          <w:sz w:val="24"/>
          <w:szCs w:val="24"/>
          <w:lang w:eastAsia="el-GR"/>
        </w:rPr>
        <w:t>Σπίρτζης</w:t>
      </w:r>
      <w:proofErr w:type="spellEnd"/>
      <w:r w:rsidRPr="007D7E0E">
        <w:rPr>
          <w:rFonts w:ascii="Arial" w:hAnsi="Arial"/>
          <w:sz w:val="24"/>
          <w:szCs w:val="24"/>
          <w:lang w:eastAsia="el-GR"/>
        </w:rPr>
        <w:t xml:space="preserve"> για δύο λεπτά για την πρωτολογία του.</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b/>
          <w:sz w:val="24"/>
          <w:szCs w:val="24"/>
          <w:lang w:eastAsia="el-GR"/>
        </w:rPr>
        <w:t>ΧΡΗΣΤΟΣ ΣΠΙΡΤΖΗΣ:</w:t>
      </w:r>
      <w:r w:rsidRPr="007D7E0E">
        <w:rPr>
          <w:rFonts w:ascii="Arial" w:hAnsi="Arial"/>
          <w:sz w:val="24"/>
          <w:szCs w:val="24"/>
          <w:lang w:eastAsia="el-GR"/>
        </w:rPr>
        <w:t xml:space="preserve"> Ευχαριστώ, κύριε Πρόεδρε.</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Υπουργέ, με λύπη αλλά ταυτόχρονα και με αγανάκτηση ενημερωθήκαμε από ανάρτηση του δημοσιογράφου του Μανώλη </w:t>
      </w:r>
      <w:proofErr w:type="spellStart"/>
      <w:r w:rsidRPr="007D7E0E">
        <w:rPr>
          <w:rFonts w:ascii="Arial" w:hAnsi="Arial"/>
          <w:sz w:val="24"/>
          <w:szCs w:val="24"/>
          <w:lang w:eastAsia="el-GR"/>
        </w:rPr>
        <w:t>Κυπραίου</w:t>
      </w:r>
      <w:proofErr w:type="spellEnd"/>
      <w:r w:rsidRPr="007D7E0E">
        <w:rPr>
          <w:rFonts w:ascii="Arial" w:hAnsi="Arial"/>
          <w:sz w:val="24"/>
          <w:szCs w:val="24"/>
          <w:lang w:eastAsia="el-GR"/>
        </w:rPr>
        <w:t xml:space="preserve"> στις 28 Ιουνίου ότι ασκήσατε έφεση ως Κυβέρνηση ενάντια στην καταδικαστική απόφαση 8144/2020 του πρωτοβάθμιου διοικητικού δικαστηρίου που αφορά επίθεση των δυνάμεων των ΜΑΤ εναντίον του δημοσιογράφου στις 11 Ιουνίου του 2011. Την γνωρίζετε την υπόθεση πολύ καλά, γιατί τότε ήσασταν Αρχηγός της Αστυνομίας.</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Να θυμίσουμε ότι η απόφαση του πρωτοβάθμιου δικαστηρίου αποτελεί καταπέλτη κατά των δυνάμεων της Ελληνικής Αστυνομίας, των ΜΑΤ και επισημαίνει ότι όχι μόνο δεν έπρεπε να χρησιμοποιήσουν τη συγκεκριμένη χειροβομβίδα μέσα στον χώρο, μέσα στην στοά που βρισκόταν 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ως δημοσιογράφος, αλλά ήταν απαγορευτική η ρίψη της σε περιορισμένο χώρο όπως αυτός που έπεσε, και μάλιστα συνιστά μη νόμιμη τη χρήση αυτής. </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Τα ωστικά κύματα που δημιουργήθηκαν δυστυχώς πολλαπλασιάστηκαν μέσα στην στοά. Είχαν ως επακόλουθο την πλήρη κώφωση του Μανώλη </w:t>
      </w:r>
      <w:proofErr w:type="spellStart"/>
      <w:r w:rsidRPr="007D7E0E">
        <w:rPr>
          <w:rFonts w:ascii="Arial" w:hAnsi="Arial"/>
          <w:sz w:val="24"/>
          <w:szCs w:val="24"/>
          <w:lang w:eastAsia="el-GR"/>
        </w:rPr>
        <w:lastRenderedPageBreak/>
        <w:t>Κυπραίου</w:t>
      </w:r>
      <w:proofErr w:type="spellEnd"/>
      <w:r w:rsidRPr="007D7E0E">
        <w:rPr>
          <w:rFonts w:ascii="Arial" w:hAnsi="Arial"/>
          <w:sz w:val="24"/>
          <w:szCs w:val="24"/>
          <w:lang w:eastAsia="el-GR"/>
        </w:rPr>
        <w:t>. Και αυτά τα αναφέρει η απόφαση, τα έχει δεχθεί. Κατά τη δικαστική κρίση η πλήρης κώφωση του δημοσιογράφου συνδέεται με την ρίψη της χειροβομβίδας. Οφείλεται αποκλειστικά σε αυτή την παράνομη πράξη του εναγόμενου, δηλαδή, του ελληνικού δημοσίου και το δικαστήριο απέρριψε την ένσταση συνυπαιτιότητας του δημοσιογράφου αλλά απέρριψε και πραγματογνωμοσύνη που είχατε καταθέσει σαν Υπουργείο τότε.</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Θέλω να μας απαντήσετε σε συγκεκριμένα πράγματα, μιας και 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έχει αναπηρία σε ποσοστό 90% από γνωματεύσεις γιατρών, όχι ιδιωτών γιατρών. </w:t>
      </w:r>
      <w:r w:rsidRPr="007D7E0E">
        <w:rPr>
          <w:rFonts w:ascii="Arial" w:hAnsi="Arial"/>
          <w:sz w:val="24"/>
          <w:szCs w:val="24"/>
          <w:lang w:val="en-US" w:eastAsia="el-GR"/>
        </w:rPr>
        <w:t>K</w:t>
      </w:r>
      <w:r w:rsidRPr="007D7E0E">
        <w:rPr>
          <w:rFonts w:ascii="Arial" w:hAnsi="Arial"/>
          <w:sz w:val="24"/>
          <w:szCs w:val="24"/>
          <w:lang w:eastAsia="el-GR"/>
        </w:rPr>
        <w:t>αι με τον τρόπο που γράφτηκε η συγκεκριμένη προσφυγή σας ενάντια στην πρωτοβάθμια υπόθεση, όποιος τη διαβάσει καταλαβαίνει ότι προσβάλλει έναν άνθρωπο με αναπηρία 90% που οφείλεται η αναπηρία του στον τρόπο που λειτουργούν ή που λειτούργησαν οι δυνάμεις των ΜΑΤ.</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Δεν φτάνει αυτό. Δυστυχώς –δεν αρμόζει σε κράτος δικαίου- επικαλείστε στην έφεσή σας την αδυναμία πληρωμής του δημοσίου γιατί έχουμε μνημόνιο και δεν είναι καλά τα οικονομικά της χώρας.</w:t>
      </w:r>
    </w:p>
    <w:p w:rsidR="007D7E0E" w:rsidRPr="007D7E0E" w:rsidRDefault="007D7E0E" w:rsidP="007D7E0E">
      <w:pPr>
        <w:autoSpaceDE w:val="0"/>
        <w:autoSpaceDN w:val="0"/>
        <w:adjustRightInd w:val="0"/>
        <w:spacing w:after="0" w:line="600" w:lineRule="auto"/>
        <w:ind w:firstLine="720"/>
        <w:jc w:val="both"/>
        <w:rPr>
          <w:rFonts w:ascii="Arial" w:hAnsi="Arial"/>
          <w:sz w:val="24"/>
          <w:szCs w:val="24"/>
          <w:lang w:eastAsia="el-GR"/>
        </w:rPr>
      </w:pPr>
      <w:r w:rsidRPr="007D7E0E">
        <w:rPr>
          <w:rFonts w:ascii="Arial" w:hAnsi="Arial"/>
          <w:sz w:val="24"/>
          <w:szCs w:val="24"/>
          <w:lang w:eastAsia="el-GR"/>
        </w:rPr>
        <w:t>Νομίζω ότι οι ισχυρισμοί αυτοί, πραγματικά, ντροπιάζουν…</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Ολοκληρώστε, κύριε συνάδελφε.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lastRenderedPageBreak/>
        <w:t xml:space="preserve">ΧΡΗΣΤΟΣ ΣΠΙΡΤΖΗΣ: </w:t>
      </w:r>
      <w:r w:rsidRPr="007D7E0E">
        <w:rPr>
          <w:rFonts w:ascii="Arial" w:hAnsi="Arial"/>
          <w:sz w:val="24"/>
          <w:szCs w:val="24"/>
          <w:lang w:eastAsia="el-GR"/>
        </w:rPr>
        <w:t xml:space="preserve">Ολοκληρώνω, κύριε Πρόεδρε, με τη διατύπωση των ερωτημάτων.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Γιατί στην έφεσή σας, λοιπόν, αγνοείτε τα ανεξάρτητα πορίσματα των εμπειρογνωμόνων, τόσο του πυροτεχνουργού, όσο και του γιατρού; Γιατί με την πρωτοφανή απόφαση για τα ελληνικά δεδομένα του πρωτοβάθμιου δικαστηρίου -όπως γνωρίζετε ότι ο εν λόγω δημοσιογράφος φέρει κοχλιακό εμφύτευμα- επικαλείστε ότι έχει επανέλθει η ακοή του; Αυτό μπορεί να συμβεί μόνο ως θαύμα. Ακούει στοιχειωδώς και σε ησυχία ανθρώπινη φωνή και μόνο. Γιατί δεν κάνετε αυτό που κάνατε και με την υπόθεση της Μ</w:t>
      </w:r>
      <w:proofErr w:type="spellStart"/>
      <w:r w:rsidRPr="007D7E0E">
        <w:rPr>
          <w:rFonts w:ascii="Arial" w:hAnsi="Arial"/>
          <w:sz w:val="24"/>
          <w:szCs w:val="24"/>
          <w:lang w:val="en-US" w:eastAsia="el-GR"/>
        </w:rPr>
        <w:t>arfin</w:t>
      </w:r>
      <w:proofErr w:type="spellEnd"/>
      <w:r w:rsidRPr="007D7E0E">
        <w:rPr>
          <w:rFonts w:ascii="Arial" w:hAnsi="Arial"/>
          <w:sz w:val="24"/>
          <w:szCs w:val="24"/>
          <w:lang w:eastAsia="el-GR"/>
        </w:rPr>
        <w:t>, μάλιστα, με απόφαση, όπως έλεγε η Κυβέρνηση, του Πρωθυπουργού, δηλαδή, να μην ασκήσετε έφεση; Τέλος, γιατί επικαλείστε για δεύτερη φορά νόμους της Γκεστάπο, του ’43, της χούντας - βασιλικό διάταγμα του ’72- για να αιτιολογήσετε τη χρήση βίας της ΕΛ.ΑΣ. ενάντια σε πολίτες και κυρίως, σε δημοσιογράφους; Τέλος, με ποιο τρόπο και για πόσες μέρες εκπαιδεύονται οι αστυνομικοί που χρησιμοποιούν χειροβομβίδες κρότου λάμψης σε όλα αυτά τα τμήματα που υπήρχαν ή ιδρύσατε; Κάθε πότε επαναλαμβάνετε η εκπαίδευσή τους; Περιλαμβάνονται στις γνώσεις τους οι χειροβομβίδες κρότου λάμψης, αν έχουμε απόσταση μικρότερη από τα δέκα μέτρα…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Ευχαριστώ, κύριε συνάδελφε. Έχετε πάει στα έξι λεπτά από τα δύο που είχατε.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lastRenderedPageBreak/>
        <w:t xml:space="preserve">ΧΡΗΣΤΟΣ ΣΠΙΡΤΖΗΣ: </w:t>
      </w:r>
      <w:r w:rsidRPr="007D7E0E">
        <w:rPr>
          <w:rFonts w:ascii="Arial" w:hAnsi="Arial"/>
          <w:sz w:val="24"/>
          <w:szCs w:val="24"/>
          <w:lang w:eastAsia="el-GR"/>
        </w:rPr>
        <w:t xml:space="preserve">Ολοκλήρωσα, κύριε Πρόεδρε.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Τέλος, να μας πείτε εάν φέρουν διακριτικά, επιτέλους, γιατί, όπως γνωρίζετε, στη συγκεκριμένη υπόθεση δεν φορούσαν διακριτικά.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Ευχαριστώ, κύριε Πρόεδρε.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Κι εγώ ευχαριστώ.</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Υπουργέ, έχετε τον λόγο για την πρωτολογία σας. </w:t>
      </w:r>
    </w:p>
    <w:p w:rsidR="007D7E0E" w:rsidRPr="007D7E0E" w:rsidRDefault="007D7E0E" w:rsidP="007D7E0E">
      <w:pPr>
        <w:shd w:val="clear" w:color="auto" w:fill="FFFFFF"/>
        <w:spacing w:after="0" w:line="600" w:lineRule="auto"/>
        <w:ind w:left="-142" w:firstLine="862"/>
        <w:contextualSpacing/>
        <w:jc w:val="both"/>
        <w:rPr>
          <w:rFonts w:ascii="Arial" w:hAnsi="Arial"/>
          <w:sz w:val="24"/>
          <w:szCs w:val="24"/>
          <w:lang w:eastAsia="el-GR"/>
        </w:rPr>
      </w:pPr>
      <w:r w:rsidRPr="007D7E0E">
        <w:rPr>
          <w:rFonts w:ascii="Arial" w:hAnsi="Arial" w:cs="Arial"/>
          <w:b/>
          <w:color w:val="111111"/>
          <w:sz w:val="24"/>
          <w:szCs w:val="24"/>
          <w:lang w:eastAsia="el-GR"/>
        </w:rPr>
        <w:t xml:space="preserve">ΕΛΕΥΘΕΡΙΟΣ ΟΙΚΟΝΟΜΟΥ (Υφυπουργός Προστασίας του Πολίτη): </w:t>
      </w:r>
      <w:r w:rsidRPr="007D7E0E">
        <w:rPr>
          <w:rFonts w:ascii="Arial" w:hAnsi="Arial"/>
          <w:sz w:val="24"/>
          <w:szCs w:val="24"/>
          <w:lang w:eastAsia="el-GR"/>
        </w:rPr>
        <w:t xml:space="preserve">Ευχαριστώ, κύριε Πρόεδρε.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Κύριε Βουλευτά, η υπό συζήτηση επίκαιρη ερώτηση ανακαλεί στη μνήμη μας μια χρονική περίοδο, όπου η χώρα μας βίωσε μια πρωτοφανή στα χρονικά κοινωνική ένταση ως αποτέλεσμα της δημοσιονομικής και χρηματοπιστωτικής κρίσης που είχε ξεσπάσει πριν μία δεκαετία και πλέον. Όλοι θυμόμαστε τις εικόνες μαζικών κινητοποιήσεων, καθώς και την καθημερινή ένταση που σημειωνόταν στη χώρα μεταξύ ομάδων πολιτών και αρχών επιβολής του νόμου. Επρόκειτο για μία ομολογουμένως ταραχώδη περίοδο κατά τη διάρκεια της οποίας δεν έλειψαν οι στιγμές που σφράγισαν την περαιτέρω πορεία της χώρας, αλλά και γεγονότα που επηρέασαν την υπόλοιπη ζωή συμπολιτών μας.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Τα γεγονότα της οδού Φιλελλήνων, την 15</w:t>
      </w:r>
      <w:r w:rsidRPr="007D7E0E">
        <w:rPr>
          <w:rFonts w:ascii="Arial" w:hAnsi="Arial"/>
          <w:sz w:val="24"/>
          <w:szCs w:val="24"/>
          <w:vertAlign w:val="superscript"/>
          <w:lang w:eastAsia="el-GR"/>
        </w:rPr>
        <w:t>η</w:t>
      </w:r>
      <w:r w:rsidRPr="007D7E0E">
        <w:rPr>
          <w:rFonts w:ascii="Arial" w:hAnsi="Arial"/>
          <w:sz w:val="24"/>
          <w:szCs w:val="24"/>
          <w:lang w:eastAsia="el-GR"/>
        </w:rPr>
        <w:t xml:space="preserve"> Ιουνίου 2011, όπου και σημειώθηκε ο τραυματισμός του δημοσιογράφου Μανώλη </w:t>
      </w:r>
      <w:proofErr w:type="spellStart"/>
      <w:r w:rsidRPr="007D7E0E">
        <w:rPr>
          <w:rFonts w:ascii="Arial" w:hAnsi="Arial"/>
          <w:sz w:val="24"/>
          <w:szCs w:val="24"/>
          <w:lang w:eastAsia="el-GR"/>
        </w:rPr>
        <w:t>Κυπραίου</w:t>
      </w:r>
      <w:proofErr w:type="spellEnd"/>
      <w:r w:rsidRPr="007D7E0E">
        <w:rPr>
          <w:rFonts w:ascii="Arial" w:hAnsi="Arial"/>
          <w:sz w:val="24"/>
          <w:szCs w:val="24"/>
          <w:lang w:eastAsia="el-GR"/>
        </w:rPr>
        <w:t xml:space="preserve"> στο περιθώριο επεισοδίων που σημειώθηκαν κατά τις απεργιακές κινητοποιήσεις </w:t>
      </w:r>
      <w:r w:rsidRPr="007D7E0E">
        <w:rPr>
          <w:rFonts w:ascii="Arial" w:hAnsi="Arial"/>
          <w:sz w:val="24"/>
          <w:szCs w:val="24"/>
          <w:lang w:eastAsia="el-GR"/>
        </w:rPr>
        <w:lastRenderedPageBreak/>
        <w:t xml:space="preserve">είναι γνωστά σε όλους μας. Εξάλλου, τυχόν περιορισμός της σημερινής συζήτησης σε μία ακόμη αφήγηση ή περιγραφή των όσων συνέβησαν τότε θα περιόριζε σημαντικά τους πραγματικούς λόγους για τους οποίους βρισκόμαστε σήμερα εδώ. Θα στερούσε στον πολίτη που μας παρακολουθεί αυτή τη στιγμή την δυνατότητα να ενημερωθεί ουσιωδώς για την εξέλιξη της εν λόγω υπόθεσης από νομικής και δικαστικής πλευράς, καθώς και για μία σειρά από άλλα επιμέρους ενδιαφέροντα ζητήματα που τίθενται υπό τη μορφή </w:t>
      </w:r>
      <w:proofErr w:type="spellStart"/>
      <w:r w:rsidRPr="007D7E0E">
        <w:rPr>
          <w:rFonts w:ascii="Arial" w:hAnsi="Arial"/>
          <w:sz w:val="24"/>
          <w:szCs w:val="24"/>
          <w:lang w:eastAsia="el-GR"/>
        </w:rPr>
        <w:t>υποερωτημάτων</w:t>
      </w:r>
      <w:proofErr w:type="spellEnd"/>
      <w:r w:rsidRPr="007D7E0E">
        <w:rPr>
          <w:rFonts w:ascii="Arial" w:hAnsi="Arial"/>
          <w:sz w:val="24"/>
          <w:szCs w:val="24"/>
          <w:lang w:eastAsia="el-GR"/>
        </w:rPr>
        <w:t>.</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Ξεκινώντας από το δεύτερο ερώτημα σας, θα ήθελα να επισημάνω τα εξής. Αναφορικά με το ζήτημα εκπαίδευσης και ειδικότερα στο πλαίσιο διαρκούς επιχειρησιακής ετοιμότητας και αποτελεσματικότητας της υποδιεύθυνσης αποκατάστασης μέτρων τάξης πραγματοποιείται μηνιαία εκπαίδευση σε όλα τα μέτρα που χρησιμοποιούνται για την αποκατάσταση της τάξης και περιλαμβάνουν ως αντικείμενο και τη χρήση χειροβομβίδων κρότου λάμψης, τόσο σε θεωρητικό, όσο και σε πρακτικό επίπεδο. Αντίστοιχη διαδικασία σε ετήσια βάση εφαρμόζεται και για τις Ομάδες Πρόληψης Και Καταστολής Εγκλήματος, τις γνωστές ΟΠΚΕ, δράση και δίκυκλης αστυνόμευσης, της Ομάδας ΔΙΑΣ δηλαδή.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Ειδικότερα, για το προσωπικό που υπηρετεί στη Διεύθυνση Αστυνομικών Επιχειρήσεων Αττικής έχουν πραγματοποιηθεί επιπλέον </w:t>
      </w:r>
      <w:r w:rsidRPr="007D7E0E">
        <w:rPr>
          <w:rFonts w:ascii="Arial" w:hAnsi="Arial"/>
          <w:sz w:val="24"/>
          <w:szCs w:val="24"/>
          <w:lang w:eastAsia="el-GR"/>
        </w:rPr>
        <w:lastRenderedPageBreak/>
        <w:t>τριήμερες εκπαιδεύσεις. Φυσικά, κατά την τρέχουσα περίοδο, λόγω των μέτρων αποφυγής της διασποράς του κορωνοϊού, η πραγματοποίηση αυτών των εκπαιδεύσεων τελεί υπό διαρκή αξιολόγηση, ανάλογα πάντοτε και με τα επιδημιολογικά δεδομένα.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Σχετικά με το ζήτημα των διακριτικών τα οποία πρέπει να φέρουν οι αστυνομικοί, θα ήθελα να υπογραμμίσω ότι αυτό πρωτίστως συνιστά παράγοντα που υπαγορεύεται από την αναγκαιότητα διαφανούς δράσης του αστυνομικού προσωπικού και ταυτόχρονα εργαλείο διαρκούς λογοδοσίας όσων από τα αστυνομικά στελέχη εκτρέπονται κατά την εκτέλεση των καθηκόντων τους.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Η υποχρέωση των αστυνομικών που υπηρετούν στις Υποδιευθύνσεις Αποκατάστασης Τάξης να φέρουν επί του κράνους τους ειδικό διακριτικό αριθμό προβλέπεται ήδη από το 2009 επί αρχηγίας μου στην Ελληνική Αστυνομία, οπότε και με απόφαση, τη με αριθμό 7012/6/103Η στις 31-12-2009, καθιερώθηκε ειδικός διακριτικός αριθμός δηλωτικός ταυτότητας για τους αστυνομικούς που υπηρετούν στις Υποδιευθύνσεις Αποκατάστασης Τάξης, ο οποίος αποτυπώνεται επί του κράνους τους, ενώ παράλληλα επισημάνθηκε η υποχρέωση των αστυνομικών των λοιπών υπηρεσιών να φέρουν τα διακριτικά δηλωτικά ταυτότητάς τους.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Η υποχρέωση αυτή έχει ήδη επισημανθεί από το Αρχηγείο της ΕΛ.ΑΣ. με νεότερη διαταγή στις 22-12-2019 προς όλες οι αστυνομικές υπηρεσίες, η οποία </w:t>
      </w:r>
      <w:proofErr w:type="spellStart"/>
      <w:r w:rsidRPr="007D7E0E">
        <w:rPr>
          <w:rFonts w:ascii="Arial" w:hAnsi="Arial"/>
          <w:sz w:val="24"/>
          <w:szCs w:val="24"/>
          <w:lang w:eastAsia="el-GR"/>
        </w:rPr>
        <w:t>εφιστά</w:t>
      </w:r>
      <w:proofErr w:type="spellEnd"/>
      <w:r w:rsidRPr="007D7E0E">
        <w:rPr>
          <w:rFonts w:ascii="Arial" w:hAnsi="Arial"/>
          <w:sz w:val="24"/>
          <w:szCs w:val="24"/>
          <w:lang w:eastAsia="el-GR"/>
        </w:rPr>
        <w:t xml:space="preserve"> την προσοχή στην απαρέγκλιτη τήρηση των διατάξεων περί στολών του προσωπικού της Ελληνικής Αστυνομίας.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Τέλος, με νεότερη απόφαση του κυρίου Αρχηγού τον Μάρτιο του 2021, η υποχρέωση αυτή επεκτείνεται στο ένστολο προσωπικό των Ομάδων Πρόληψης και Καταστολής Εγκληματικότητας, των Ομάδων ΔΡΑΣΗ, καθώς και των Υποδιευθύνσεων Μέτρων Τάξης και Διμοιριών Υποστήριξης που συγκροτούνται στις κατά τόπους Διευθύνσεις της Αστυνομίας των νομών της επικράτειας.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Σε ό,τι αφορά το πρώτο ερώτημα της υπό συζήτηση επίκαιρης ερώτησης δεν θα προσχωρήσω στη θέση σας, αποφεύγοντας προσωπικές κρίσεις για ζητήματα που άπτονται της ιατρικής επιστήμης και θα περιοριστώ σε ορισμένα σημεία της εν εξελίξει δικαστικής πορείας της συγκεκριμένης υπόθεσης παρέχοντας και κατά τη δευτερολογία τις αναγκαίες διευκρινίσεις που θα καταστήσουν πλήρη την ενημέρωση του ελληνικού Κοινοβουλίου και της κοινής γνώμης.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άσκησε στις 2 Αυγούστου 2011 </w:t>
      </w:r>
      <w:proofErr w:type="spellStart"/>
      <w:r w:rsidRPr="007D7E0E">
        <w:rPr>
          <w:rFonts w:ascii="Arial" w:hAnsi="Arial"/>
          <w:sz w:val="24"/>
          <w:szCs w:val="24"/>
          <w:lang w:eastAsia="el-GR"/>
        </w:rPr>
        <w:t>καταψηφιστική</w:t>
      </w:r>
      <w:proofErr w:type="spellEnd"/>
      <w:r w:rsidRPr="007D7E0E">
        <w:rPr>
          <w:rFonts w:ascii="Arial" w:hAnsi="Arial"/>
          <w:sz w:val="24"/>
          <w:szCs w:val="24"/>
          <w:lang w:eastAsia="el-GR"/>
        </w:rPr>
        <w:t xml:space="preserve"> αγωγή κατά του ελληνικού δημοσίου ενώπιον του Διοικητικού Πρωτοδικείου </w:t>
      </w:r>
      <w:r w:rsidRPr="007D7E0E">
        <w:rPr>
          <w:rFonts w:ascii="Arial" w:hAnsi="Arial"/>
          <w:sz w:val="24"/>
          <w:szCs w:val="24"/>
          <w:lang w:eastAsia="el-GR"/>
        </w:rPr>
        <w:lastRenderedPageBreak/>
        <w:t xml:space="preserve">Αθηνών, με την οποία αιτήθηκε την καταβολή 4.508.772 ευρώ από το ελληνικό δημόσιο.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Επιπροσθέτως, στις 4 Αυγούστου υπέβαλε αίτηση προσωρινής επιδίκασης απαίτησης κατά του ελληνικού δημοσίου με αίτημα να του επιδικαστεί προσωρινά το ποσό των 417.380 ευρώ. Αυτή έγινε εν μέρει δεκτή και έτσι </w:t>
      </w:r>
      <w:proofErr w:type="spellStart"/>
      <w:r w:rsidRPr="007D7E0E">
        <w:rPr>
          <w:rFonts w:ascii="Arial" w:hAnsi="Arial"/>
          <w:sz w:val="24"/>
          <w:szCs w:val="24"/>
          <w:lang w:eastAsia="el-GR"/>
        </w:rPr>
        <w:t>κατεβλήθη</w:t>
      </w:r>
      <w:proofErr w:type="spellEnd"/>
      <w:r w:rsidRPr="007D7E0E">
        <w:rPr>
          <w:rFonts w:ascii="Arial" w:hAnsi="Arial"/>
          <w:sz w:val="24"/>
          <w:szCs w:val="24"/>
          <w:lang w:eastAsia="el-GR"/>
        </w:rPr>
        <w:t xml:space="preserve"> στον κ. </w:t>
      </w:r>
      <w:proofErr w:type="spellStart"/>
      <w:r w:rsidRPr="007D7E0E">
        <w:rPr>
          <w:rFonts w:ascii="Arial" w:hAnsi="Arial"/>
          <w:sz w:val="24"/>
          <w:szCs w:val="24"/>
          <w:lang w:eastAsia="el-GR"/>
        </w:rPr>
        <w:t>Κυπραίο</w:t>
      </w:r>
      <w:proofErr w:type="spellEnd"/>
      <w:r w:rsidRPr="007D7E0E">
        <w:rPr>
          <w:rFonts w:ascii="Arial" w:hAnsi="Arial"/>
          <w:sz w:val="24"/>
          <w:szCs w:val="24"/>
          <w:lang w:eastAsia="el-GR"/>
        </w:rPr>
        <w:t xml:space="preserve"> το ποσό των 115.741 ευρώ από την ελληνική πολιτεία στις 16 Μαρτίου του 2012. Η συζήτηση της αγωγής πραγματοποιήθηκε το 2020 και </w:t>
      </w:r>
      <w:proofErr w:type="spellStart"/>
      <w:r w:rsidRPr="007D7E0E">
        <w:rPr>
          <w:rFonts w:ascii="Arial" w:hAnsi="Arial"/>
          <w:sz w:val="24"/>
          <w:szCs w:val="24"/>
          <w:lang w:eastAsia="el-GR"/>
        </w:rPr>
        <w:t>εξεδόθη</w:t>
      </w:r>
      <w:proofErr w:type="spellEnd"/>
      <w:r w:rsidRPr="007D7E0E">
        <w:rPr>
          <w:rFonts w:ascii="Arial" w:hAnsi="Arial"/>
          <w:sz w:val="24"/>
          <w:szCs w:val="24"/>
          <w:lang w:eastAsia="el-GR"/>
        </w:rPr>
        <w:t xml:space="preserve"> ακολούθως απόφαση η οποία επιδίκαζε το συνολικό ποσό των 190.055 ευρώ ως αποζημίωση που έπρεπε να καταβάλει το ελληνικό δημόσιο στον κ. </w:t>
      </w:r>
      <w:proofErr w:type="spellStart"/>
      <w:r w:rsidRPr="007D7E0E">
        <w:rPr>
          <w:rFonts w:ascii="Arial" w:hAnsi="Arial"/>
          <w:sz w:val="24"/>
          <w:szCs w:val="24"/>
          <w:lang w:eastAsia="el-GR"/>
        </w:rPr>
        <w:t>Κυπραίο</w:t>
      </w:r>
      <w:proofErr w:type="spellEnd"/>
      <w:r w:rsidRPr="007D7E0E">
        <w:rPr>
          <w:rFonts w:ascii="Arial" w:hAnsi="Arial"/>
          <w:sz w:val="24"/>
          <w:szCs w:val="24"/>
          <w:lang w:eastAsia="el-GR"/>
        </w:rPr>
        <w:t>.</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Έχοντας λάβει ήδη το προαναφερθέν ποσό των 115.741 ευρώ απέμενε το ποσό των 74.314 ευρώ με τον νόμιμο τόκο έως και την ολοσχερή εξόφλησή του ως χρηματική υποχρέωση της ελληνικής πολιτείας προς τον κ. </w:t>
      </w:r>
      <w:proofErr w:type="spellStart"/>
      <w:r w:rsidRPr="007D7E0E">
        <w:rPr>
          <w:rFonts w:ascii="Arial" w:hAnsi="Arial"/>
          <w:sz w:val="24"/>
          <w:szCs w:val="24"/>
          <w:lang w:eastAsia="el-GR"/>
        </w:rPr>
        <w:t>Κυπραίο</w:t>
      </w:r>
      <w:proofErr w:type="spellEnd"/>
      <w:r w:rsidRPr="007D7E0E">
        <w:rPr>
          <w:rFonts w:ascii="Arial" w:hAnsi="Arial"/>
          <w:sz w:val="24"/>
          <w:szCs w:val="24"/>
          <w:lang w:eastAsia="el-GR"/>
        </w:rPr>
        <w:t>.</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Επ’ αυτής της απόφασης, δηλαδή της υπ’ αριθμόν 8144/2020, έχουν ασκηθεί εκατέρωθεν εφέσεις από τους αντιδίκους, δηλαδή από το ελληνικό δημόσιο και από τον κ. </w:t>
      </w:r>
      <w:proofErr w:type="spellStart"/>
      <w:r w:rsidRPr="007D7E0E">
        <w:rPr>
          <w:rFonts w:ascii="Arial" w:hAnsi="Arial"/>
          <w:sz w:val="24"/>
          <w:szCs w:val="24"/>
          <w:lang w:eastAsia="el-GR"/>
        </w:rPr>
        <w:t>Κυπραίο</w:t>
      </w:r>
      <w:proofErr w:type="spellEnd"/>
      <w:r w:rsidRPr="007D7E0E">
        <w:rPr>
          <w:rFonts w:ascii="Arial" w:hAnsi="Arial"/>
          <w:sz w:val="24"/>
          <w:szCs w:val="24"/>
          <w:lang w:eastAsia="el-GR"/>
        </w:rPr>
        <w:t>. Οι εφέσεις αυτές θα συζητηθούν φέτος τον Νοέμβριο, οπότε αντιλαμβάνεστε ότι βρισκόμαστε ενώπιον μιας δικαστικής διαδικασίας εν εξελίξει που αφορά, όπως πλήθος άλλων, τη χρηματική διεκδίκηση ενός πολίτη από το ελληνικό δημόσιο.</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Συνεπώς αυτό που θα ήθελα να υπογραμμίσω ολοκληρώνοντας την αρχική μου τοποθέτηση και πριν υπεισέλθω σε περισσότερες λεπτομέρειες στη συνέχεια της συζήτησης, είναι ότι δεν ωφελεί να καλλιεργούμε μία εικόνα που δεν ανταποκρίνεται στην πραγματικότητα περιγράφοντας μία κυβέρνηση η οποία δήθεν έχει τη δυνατότητα και όμως δεν επιλέγει συνειδητά να πράξει διαφορετικά από ό,τι κάνει σήμερα. Δεν είναι αληθές κάτι τέτοιο, δεν υπηρετεί την πλήρη ενημέρωση των πολιτών και εντυπώσεις που επιχειρείται να δημιουργηθούν δεν συνάδουν με το πρόσωπο του ίδιου του κ. </w:t>
      </w:r>
      <w:proofErr w:type="spellStart"/>
      <w:r w:rsidRPr="007D7E0E">
        <w:rPr>
          <w:rFonts w:ascii="Arial" w:hAnsi="Arial"/>
          <w:sz w:val="24"/>
          <w:szCs w:val="24"/>
          <w:lang w:eastAsia="el-GR"/>
        </w:rPr>
        <w:t>Κυπραίου</w:t>
      </w:r>
      <w:proofErr w:type="spellEnd"/>
      <w:r w:rsidRPr="007D7E0E">
        <w:rPr>
          <w:rFonts w:ascii="Arial" w:hAnsi="Arial"/>
          <w:sz w:val="24"/>
          <w:szCs w:val="24"/>
          <w:lang w:eastAsia="el-GR"/>
        </w:rPr>
        <w:t>, ο οποίος με ευπρέπεια και σοβαρότητα όλα αυτά τα χρόνια διεκδικεί αυτό που πιστεύει ότι δικαιούται από την ελληνική πολιτεία.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Και θα ήθελα επ’ αυτού επίσης να διευκρινίσω, γιατί πραγματικά με την σοβαρότητα και την υπευθυνότητα και την όλη στάση που έχει επιδείξει όλο αυτό το χρονικό διάστημα 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με τον οποίον με συνδέει και μια προσωπική σχέση, κι επειδή είπατε ότι ο τραυματισμός του έγινε την περίοδο που ήμουν αρχηγός, θα ήθελα να σας αναφέρω ότι 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και ο μακαρίτης ο Μανώλης Γλέζος </w:t>
      </w:r>
      <w:proofErr w:type="spellStart"/>
      <w:r w:rsidRPr="007D7E0E">
        <w:rPr>
          <w:rFonts w:ascii="Arial" w:hAnsi="Arial"/>
          <w:sz w:val="24"/>
          <w:szCs w:val="24"/>
          <w:lang w:eastAsia="el-GR"/>
        </w:rPr>
        <w:t>παρευρέθησαν</w:t>
      </w:r>
      <w:proofErr w:type="spellEnd"/>
      <w:r w:rsidRPr="007D7E0E">
        <w:rPr>
          <w:rFonts w:ascii="Arial" w:hAnsi="Arial"/>
          <w:sz w:val="24"/>
          <w:szCs w:val="24"/>
          <w:lang w:eastAsia="el-GR"/>
        </w:rPr>
        <w:t xml:space="preserve"> ύστερα από πρόσκλησή μου σε ειδική εκδήλωση που έγινε στα ΜΑΤ, μετά τον τραυματισμό του, με αντικείμενο την αστυνομική βία και το θέμα της στάσης των αστυνομικών δυνάμεων κατά τις υπαίθριες δημόσιες συγκεντρώσεις.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Ευχαριστώ πολύ.</w:t>
      </w:r>
    </w:p>
    <w:p w:rsidR="007D7E0E" w:rsidRPr="007D7E0E" w:rsidRDefault="007D7E0E" w:rsidP="007D7E0E">
      <w:pPr>
        <w:spacing w:after="0" w:line="600" w:lineRule="auto"/>
        <w:ind w:firstLine="720"/>
        <w:jc w:val="both"/>
        <w:rPr>
          <w:rFonts w:ascii="Arial" w:hAnsi="Arial" w:cs="Arial"/>
          <w:bCs/>
          <w:sz w:val="24"/>
          <w:szCs w:val="20"/>
          <w:lang w:eastAsia="el-GR"/>
        </w:rPr>
      </w:pPr>
      <w:r w:rsidRPr="007D7E0E">
        <w:rPr>
          <w:rFonts w:ascii="Arial" w:hAnsi="Arial"/>
          <w:b/>
          <w:sz w:val="24"/>
          <w:szCs w:val="24"/>
          <w:lang w:eastAsia="el-GR"/>
        </w:rPr>
        <w:lastRenderedPageBreak/>
        <w:t>ΠΡΟΕΔΡΕΥΩΝ (Χαράλαμπος Αθανασίου):</w:t>
      </w:r>
      <w:r w:rsidRPr="007D7E0E">
        <w:rPr>
          <w:rFonts w:ascii="Arial" w:hAnsi="Arial"/>
          <w:sz w:val="24"/>
          <w:szCs w:val="24"/>
          <w:lang w:eastAsia="el-GR"/>
        </w:rPr>
        <w:t xml:space="preserve"> Κι εγώ ευχαριστώ, </w:t>
      </w:r>
      <w:r w:rsidRPr="007D7E0E">
        <w:rPr>
          <w:rFonts w:ascii="Arial" w:hAnsi="Arial" w:cs="Arial"/>
          <w:bCs/>
          <w:sz w:val="24"/>
          <w:szCs w:val="20"/>
          <w:lang w:eastAsia="el-GR"/>
        </w:rPr>
        <w:t>κύριε Υπουργέ.</w:t>
      </w:r>
    </w:p>
    <w:p w:rsidR="007D7E0E" w:rsidRPr="007D7E0E" w:rsidRDefault="007D7E0E" w:rsidP="007D7E0E">
      <w:pPr>
        <w:spacing w:after="0" w:line="600" w:lineRule="auto"/>
        <w:ind w:firstLine="720"/>
        <w:jc w:val="both"/>
        <w:rPr>
          <w:rFonts w:ascii="Arial" w:hAnsi="Arial" w:cs="Arial"/>
          <w:bCs/>
          <w:sz w:val="24"/>
          <w:szCs w:val="20"/>
          <w:lang w:eastAsia="el-GR"/>
        </w:rPr>
      </w:pPr>
      <w:r w:rsidRPr="007D7E0E">
        <w:rPr>
          <w:rFonts w:ascii="Arial" w:hAnsi="Arial" w:cs="Arial"/>
          <w:bCs/>
          <w:sz w:val="24"/>
          <w:szCs w:val="20"/>
          <w:lang w:eastAsia="el-GR"/>
        </w:rPr>
        <w:t>Έχετε τον λόγο για τη δευτερολογία σας, κύριε συνάδελφε. Δεν θα σας βάλω χρόνο, είναι η τελευταία ερώτηση, γιατί τον υπερβήκατε και οι δύο. Με την άνεσή σας, αλλά να τελειώσουμε γιατί έχουμε και επιτροπές.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cs="Arial"/>
          <w:b/>
          <w:bCs/>
          <w:sz w:val="24"/>
          <w:szCs w:val="20"/>
          <w:lang w:eastAsia="el-GR"/>
        </w:rPr>
        <w:t>ΧΡΗΣΤΟΣ ΣΠΙΡΤΖΗΣ:</w:t>
      </w:r>
      <w:r w:rsidRPr="007D7E0E">
        <w:rPr>
          <w:rFonts w:ascii="Arial" w:hAnsi="Arial" w:cs="Arial"/>
          <w:bCs/>
          <w:sz w:val="24"/>
          <w:szCs w:val="20"/>
          <w:lang w:eastAsia="el-GR"/>
        </w:rPr>
        <w:t xml:space="preserve"> Ευχαριστώ πολύ, κύριε Πρόεδρε, για να γίνει και μια ουσιαστική συζήτηση.</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Τα γνωρίζω αυτά. Ο κ. Οικονόμου έχει απόλυτο δίκιο. Διοργάνωσε ημερίδα -και το λέω γιατί τυχαίνει ο πρόεδρος να έχει υπηρετήσει πολλά χρόνια τη δικαιοσύνη και να είναι και πρόεδρος δικαστών- το 2011 με τίτλο: «Αστυνομία και ανθρώπινα δικαιώματα».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Θα σας διαβάσω τι είχαμε πει κ. Οικονόμου για τον κ. </w:t>
      </w:r>
      <w:proofErr w:type="spellStart"/>
      <w:r w:rsidRPr="007D7E0E">
        <w:rPr>
          <w:rFonts w:ascii="Arial" w:hAnsi="Arial"/>
          <w:sz w:val="24"/>
          <w:szCs w:val="24"/>
          <w:lang w:eastAsia="el-GR"/>
        </w:rPr>
        <w:t>Κυπραίο</w:t>
      </w:r>
      <w:proofErr w:type="spellEnd"/>
      <w:r w:rsidRPr="007D7E0E">
        <w:rPr>
          <w:rFonts w:ascii="Arial" w:hAnsi="Arial"/>
          <w:sz w:val="24"/>
          <w:szCs w:val="24"/>
          <w:lang w:eastAsia="el-GR"/>
        </w:rPr>
        <w:t>. Και, όντως, ως αρχηγός της αστυνομίας είχατε δείξει το ανθρώπινο πρόσωπο που έπρεπε να δείξετε, όταν ξύπνησε ο άνθρωπος και πήγε στη δουλειά του και περπάτησε έξι χρόνια μετά. Έξι χρόνια μετά, μετά από πολύ βαριές εγχειρήσεις και επεμβάσεις στο σώμα του. Έκανε έξι χρόνια να περπατήσει και δεν θα επανέλθει προφανώς ποτέ η ακοή του.</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Είχατε πει: «Με την ευκαιρία αυτή, κοντά μας σήμερα βρίσκεται ο Μανώλης </w:t>
      </w:r>
      <w:proofErr w:type="spellStart"/>
      <w:r w:rsidRPr="007D7E0E">
        <w:rPr>
          <w:rFonts w:ascii="Arial" w:hAnsi="Arial"/>
          <w:sz w:val="24"/>
          <w:szCs w:val="24"/>
          <w:lang w:eastAsia="el-GR"/>
        </w:rPr>
        <w:t>Κυπραίος</w:t>
      </w:r>
      <w:proofErr w:type="spellEnd"/>
      <w:r w:rsidRPr="007D7E0E">
        <w:rPr>
          <w:rFonts w:ascii="Arial" w:hAnsi="Arial"/>
          <w:sz w:val="24"/>
          <w:szCs w:val="24"/>
          <w:lang w:eastAsia="el-GR"/>
        </w:rPr>
        <w:t xml:space="preserve"> και θέλω να τον ευχαριστήσω γιατί </w:t>
      </w:r>
      <w:proofErr w:type="spellStart"/>
      <w:r w:rsidRPr="007D7E0E">
        <w:rPr>
          <w:rFonts w:ascii="Arial" w:hAnsi="Arial"/>
          <w:sz w:val="24"/>
          <w:szCs w:val="24"/>
          <w:lang w:eastAsia="el-GR"/>
        </w:rPr>
        <w:t>απεδέχθη</w:t>
      </w:r>
      <w:proofErr w:type="spellEnd"/>
      <w:r w:rsidRPr="007D7E0E">
        <w:rPr>
          <w:rFonts w:ascii="Arial" w:hAnsi="Arial"/>
          <w:sz w:val="24"/>
          <w:szCs w:val="24"/>
          <w:lang w:eastAsia="el-GR"/>
        </w:rPr>
        <w:t xml:space="preserve"> την πρόσκληση αυτή των ομοσπονδιών», των αστυνομικών, φαντάζομαι, «και είναι </w:t>
      </w:r>
      <w:r w:rsidRPr="007D7E0E">
        <w:rPr>
          <w:rFonts w:ascii="Arial" w:hAnsi="Arial"/>
          <w:sz w:val="24"/>
          <w:szCs w:val="24"/>
          <w:lang w:eastAsia="el-GR"/>
        </w:rPr>
        <w:lastRenderedPageBreak/>
        <w:t xml:space="preserve">πολύ σημαντική η παρουσία του σήμερα για να ακούσουμε από την πλευρά ενός ανθρώπου που έχει τραυματιστεί, που έχει κλονιστεί πραγματικά η υγεία του λόγω χρήσης βίας, να ακούσουμε και την άλλη πλευρά όλοι μας. Και ως αρχηγός, αισθάνομαι την ανάγκη στο όνομα του Μανώλη </w:t>
      </w:r>
      <w:proofErr w:type="spellStart"/>
      <w:r w:rsidRPr="007D7E0E">
        <w:rPr>
          <w:rFonts w:ascii="Arial" w:hAnsi="Arial"/>
          <w:sz w:val="24"/>
          <w:szCs w:val="24"/>
          <w:lang w:eastAsia="el-GR"/>
        </w:rPr>
        <w:t>Κυπραίου</w:t>
      </w:r>
      <w:proofErr w:type="spellEnd"/>
      <w:r w:rsidRPr="007D7E0E">
        <w:rPr>
          <w:rFonts w:ascii="Arial" w:hAnsi="Arial"/>
          <w:sz w:val="24"/>
          <w:szCs w:val="24"/>
          <w:lang w:eastAsia="el-GR"/>
        </w:rPr>
        <w:t xml:space="preserve"> και στον συμβολισμό που έχει στα θύματα της βίας και αυτών που προέρχονται από την Αστυνομία, αλλά και για τους αστυνομικούς, αλλά και για τα θύματα της βίας, να ζητήσουμε όλοι ένα συγγνώμη».</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Κι είχατε απόλυτο δίκιο. Ποιο είναι το συγγνώμη που ζητάτε σήμερα ως Υπουργός;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Κατ’ αρχάς, να ενημερώσουμε ότι στις 14-3-2012 –ήσασταν Υφυπουργός τότε- η ΕΔΕ που είχε γίνει βγάζει ότι δεν προκύπτει καμμιά ευθύνη για κανέναν. Είναι δυνατόν;</w:t>
      </w:r>
    </w:p>
    <w:p w:rsidR="007D7E0E" w:rsidRPr="007D7E0E" w:rsidRDefault="007D7E0E" w:rsidP="007D7E0E">
      <w:pPr>
        <w:tabs>
          <w:tab w:val="left" w:pos="1800"/>
        </w:tabs>
        <w:spacing w:after="0" w:line="600" w:lineRule="auto"/>
        <w:ind w:firstLine="720"/>
        <w:jc w:val="both"/>
        <w:rPr>
          <w:rFonts w:ascii="Arial" w:hAnsi="Arial" w:cs="Arial"/>
          <w:sz w:val="24"/>
          <w:szCs w:val="24"/>
          <w:lang w:eastAsia="el-GR"/>
        </w:rPr>
      </w:pPr>
      <w:r w:rsidRPr="007D7E0E">
        <w:rPr>
          <w:rFonts w:ascii="Arial" w:hAnsi="Arial" w:cs="Arial"/>
          <w:sz w:val="24"/>
          <w:szCs w:val="24"/>
          <w:lang w:eastAsia="el-GR"/>
        </w:rPr>
        <w:t>(Στο σημείο αυτό κτυπάει το κουδούνι λήξεως του χρόνου ομιλίας του κυρίου Βουλευτή)</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Οι άντρες των ΜΑΤ δεν φορούσαν διακριτικά, έριξαν χειροβομβίδα μέσα σε κλειστό χώρο, τραυματίστηκε ο άνθρωπος και μάλιστα, τυχαίνει να είναι και δημοσιογράφος που σημαίνει για τη δημοκρατία ακόμη βαρύτερο πλήγμα, είχε την παρρησία και το θάρρος να ανταποκριθεί στην πρόσκληση της αστυνομίας το 2011, που δείχνει μεγαλοσύνη αυτό το πράγμα να έχεις τραυματιστεί από την αστυνομία και να παρίστασαι εναντίον της αστυνομικής βίας. Κι έρχεται </w:t>
      </w:r>
      <w:r w:rsidRPr="007D7E0E">
        <w:rPr>
          <w:rFonts w:ascii="Arial" w:hAnsi="Arial"/>
          <w:sz w:val="24"/>
          <w:szCs w:val="24"/>
          <w:lang w:eastAsia="el-GR"/>
        </w:rPr>
        <w:lastRenderedPageBreak/>
        <w:t>σήμερα το ελληνικό δημόσιο και πώς του ζητάει συγγνώμη; Ασκώντας μια έφεση που τον προσβάλλει και ως άνθρωπος με αναπηρία, αλλά και πώς προέκυψε αυτή η αναπηρία; Για να μην πάμε και δούμε τα υπόλοιπα που επικαλείται μέσα η έκθεση.</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Διάβασα και την ανακοίνωση του Υπουργείου. Εγώ καταλαβαίνω ότι είστε σε δύσκολη θέση, μπορεί να σας ξέφυγε, αλλά μη μας λέτε ότι δεν έχει καμμία απολύτως εμπλοκή η Κυβέρνηση στην υπόθεση. Ποιος έχει; Είναι ανεξάρτητο σώμα το Νομικό Συμβούλιο του Κράτους; Εμείς δηλαδή αλλού ήμασταν ή παρεμβαίναμε στον τρόπο νομικού χειρισμού; Στους σκοπούς του Νομικού Συμβουλίου του Κράτους είναι και να μην ασκηθεί έφεση και να υπάρξει συμβιβασμός με τον πολίτη, εσείς ως Υπουργείο, γιατί είστε το καθ’ ύλην αρμόδιο Υπουργείο. Στο φάκελο που φτιάχνετε εσείς δίνετε τα επιχειρήματα ως Υπουργείο, για να τροφοδοτήσετε το Νομικό Συμβούλιο του Κράτους.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Αποδέχεστε την ΕΔΕ που τους απαλλάσσει όλους!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Και κύριε Οικονόμου, είναι τρομερό γιατί νομίζω ότι δεν αρμόζει, ούτε στη δημοκρατία μας ούτε μετά από αυτά που έχει περάσει η χώρα ούτε με τα σύγχρονα προβλήματα που έχουμε ούτε με αυτά που έχουμε μπροστά μας να αντιμετωπίσουμε, να υπάρχει τέτοια συμπεριφορά απέναντι στους πολίτες.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Και σας ρωτάω: Γιατί στην υπόθεση της </w:t>
      </w:r>
      <w:proofErr w:type="spellStart"/>
      <w:r w:rsidRPr="007D7E0E">
        <w:rPr>
          <w:rFonts w:ascii="Arial" w:hAnsi="Arial"/>
          <w:sz w:val="24"/>
          <w:szCs w:val="24"/>
          <w:lang w:val="en-US" w:eastAsia="el-GR"/>
        </w:rPr>
        <w:t>Marfin</w:t>
      </w:r>
      <w:proofErr w:type="spellEnd"/>
      <w:r w:rsidRPr="007D7E0E">
        <w:rPr>
          <w:rFonts w:ascii="Arial" w:hAnsi="Arial"/>
          <w:sz w:val="24"/>
          <w:szCs w:val="24"/>
          <w:lang w:eastAsia="el-GR"/>
        </w:rPr>
        <w:t xml:space="preserve"> δεν ακολουθήθηκε η ίδια τακτική; Γιατί δεν άσκησε έφεση το δημόσιο; Γιατί ανακοίνωσε η Κυβέρνηση ότι με εντολή του Υπουργού, με απόφαση του Πρωθυπουργού δεν ασκήθηκε έφεση; Εκεί είναι πιο </w:t>
      </w:r>
      <w:proofErr w:type="spellStart"/>
      <w:r w:rsidRPr="007D7E0E">
        <w:rPr>
          <w:rFonts w:ascii="Arial" w:hAnsi="Arial"/>
          <w:sz w:val="24"/>
          <w:szCs w:val="24"/>
          <w:lang w:eastAsia="el-GR"/>
        </w:rPr>
        <w:t>πιασάρικο</w:t>
      </w:r>
      <w:proofErr w:type="spellEnd"/>
      <w:r w:rsidRPr="007D7E0E">
        <w:rPr>
          <w:rFonts w:ascii="Arial" w:hAnsi="Arial"/>
          <w:sz w:val="24"/>
          <w:szCs w:val="24"/>
          <w:lang w:eastAsia="el-GR"/>
        </w:rPr>
        <w:t xml:space="preserve"> το θέμα επικοινωνιακά; Εκεί έγινε παρέμβαση στη δουλειά του Νομικού Συμβουλίου του Κράτους, σύμφωνα με την ανακοίνωσή σας, από τον Πρωθυπουργό για να βγάλει αυτά; Όχι προφανώς. Πάρθηκε μια πολιτική απόφαση -σωστά πάρθηκε- έπρεπε να παρθεί και εδώ. Πάρτε τη τώρα! Πάρτε πίσω, ακυρώστε την έφεση. </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Αλλά το ότι δεν έχετε προβεί ούτε σε μια δήλωση ως Κυβέρνηση στο να ζητάτε έμπρακτη συγγνώμη και όχι στα λόγια για αυτό που έτυχε στη ζωή ενός νέου ανθρώπου, ενός δημοσιογράφου, ε, δείχνει πολλά πράγματα, κύριε Οικονόμου.</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Κλείνω, κύριε Πρόεδρε.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Σας καλώ να επανέλθετε στην αρχική σας θέση ως Αρχηγού της Αστυνομίας και να σταματήσετε να κινείστε με τους δογματισμούς του επιτελικού κράτους Μητσοτάκη σε αυτά τα θέματα. Όχι από τη μια πλευρά μόνο. Και από την άλλη, αν θέλουμε να τιμούμε τη δημοκρατία μας, το Σύνταγμά μας, αν θέλουμε να τιμούμε και το θεσμικό πλαίσιο του Νομικού Συμβουλίου του Κράτους, αλλά αν θέλουμε να τιμούμε και τους ανθρώπους οι οποίοι έχουν υποστεί στο σώμα τους, στη ζωή τους, θα τους ακολουθεί μέχρι </w:t>
      </w:r>
      <w:r w:rsidRPr="007D7E0E">
        <w:rPr>
          <w:rFonts w:ascii="Arial" w:hAnsi="Arial"/>
          <w:sz w:val="24"/>
          <w:szCs w:val="24"/>
          <w:lang w:eastAsia="el-GR"/>
        </w:rPr>
        <w:lastRenderedPageBreak/>
        <w:t>να πεθάνουν, βλάβες από αυτόν τον τρόπο λειτουργίας των σωμάτων ασφαλείας και ειδικά αυτών που έχουν στην αρμοδιότητά τους την καταστολή. Αν θέλουμε να γεφυρώσουμε τη σχέση μεταξύ των πολιτών και της Ελληνικής Αστυνομίας. Αν θέλουμε να τους οδηγήσουμε σε αναμέτρηση μπορείτε να συνεχίσετε όπως τώρα.</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Ευχαριστώ πολύ, κύριε Πρόεδρε.</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ΠΡΟΕΔΡΕΥΩΝ (Χαράλαμπος Αθανασίου):</w:t>
      </w:r>
      <w:r w:rsidRPr="007D7E0E">
        <w:rPr>
          <w:rFonts w:ascii="Arial" w:hAnsi="Arial"/>
          <w:sz w:val="24"/>
          <w:szCs w:val="24"/>
          <w:lang w:eastAsia="el-GR"/>
        </w:rPr>
        <w:t xml:space="preserve"> Και εγώ ευχαριστώ.</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Κύριε Υπουργέ, έχετε τον λόγο για τη δευτερολογία σας.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b/>
          <w:sz w:val="24"/>
          <w:szCs w:val="24"/>
          <w:lang w:eastAsia="el-GR"/>
        </w:rPr>
        <w:t>ΕΛΕΥΘΕΡΙΟΣ ΟΙΚΟΝΟΜΟΥ (Υφυπουργός Προστασίας του Πολίτη):</w:t>
      </w:r>
      <w:r w:rsidRPr="007D7E0E">
        <w:rPr>
          <w:rFonts w:ascii="Arial" w:hAnsi="Arial"/>
          <w:sz w:val="24"/>
          <w:szCs w:val="24"/>
          <w:lang w:eastAsia="el-GR"/>
        </w:rPr>
        <w:t xml:space="preserve"> Κύριε Πρόεδρε, ο δημόσιος διάλογος και ειδικότερα αυτός που διεξάγεται εντός του ελληνικού Κοινοβουλίου οφείλει να </w:t>
      </w:r>
      <w:proofErr w:type="spellStart"/>
      <w:r w:rsidRPr="007D7E0E">
        <w:rPr>
          <w:rFonts w:ascii="Arial" w:hAnsi="Arial"/>
          <w:sz w:val="24"/>
          <w:szCs w:val="24"/>
          <w:lang w:eastAsia="el-GR"/>
        </w:rPr>
        <w:t>διέπεται</w:t>
      </w:r>
      <w:proofErr w:type="spellEnd"/>
      <w:r w:rsidRPr="007D7E0E">
        <w:rPr>
          <w:rFonts w:ascii="Arial" w:hAnsi="Arial"/>
          <w:sz w:val="24"/>
          <w:szCs w:val="24"/>
          <w:lang w:eastAsia="el-GR"/>
        </w:rPr>
        <w:t xml:space="preserve"> από απόλυτη ακρίβεια και τεκμηρίωση. Δεν ωφελεί εν τέλει κανέναν να καλλιεργούνται ασάφειες και να αιωρείται ένα κλίμα ανοικτό σε παρερμηνείες για τις πράξεις, αλλά και για τις προθέσεις της Κυβέρνησης. Διότι, όπως έχω τονίσει επανειλημμένως, όποιος επιχειρεί να συγκρουστεί με την πραγματικότητα τελικά θα βγει ηττημένος.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 xml:space="preserve">Το ελληνικό Δημόσιο και η Κυβέρνηση δεν είναι έννοιες υπερβατικές ή ασαφείς ούτε φυσικά </w:t>
      </w:r>
      <w:proofErr w:type="spellStart"/>
      <w:r w:rsidRPr="007D7E0E">
        <w:rPr>
          <w:rFonts w:ascii="Arial" w:hAnsi="Arial"/>
          <w:sz w:val="24"/>
          <w:szCs w:val="24"/>
          <w:lang w:eastAsia="el-GR"/>
        </w:rPr>
        <w:t>αλληλοκαλυπτόμενες</w:t>
      </w:r>
      <w:proofErr w:type="spellEnd"/>
      <w:r w:rsidRPr="007D7E0E">
        <w:rPr>
          <w:rFonts w:ascii="Arial" w:hAnsi="Arial"/>
          <w:sz w:val="24"/>
          <w:szCs w:val="24"/>
          <w:lang w:eastAsia="el-GR"/>
        </w:rPr>
        <w:t xml:space="preserve">. Όσοι τεχνηέντως ηθελημένα κινούνται επί αυτής της εσφαλμένης βάσης αργά ή γρήγορα βρίσκονται </w:t>
      </w:r>
      <w:r w:rsidRPr="007D7E0E">
        <w:rPr>
          <w:rFonts w:ascii="Arial" w:hAnsi="Arial"/>
          <w:sz w:val="24"/>
          <w:szCs w:val="24"/>
          <w:lang w:eastAsia="el-GR"/>
        </w:rPr>
        <w:lastRenderedPageBreak/>
        <w:t>αντιμέτωποι με τα δεδομένα που στην περίπτωσή μας καθορίζονται ξεκάθαρα από το Σύνταγμα και την έννομη τάξη.</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Το ζήτημα που αναπτύσσετε μέσα από τη συζήτηση της εν λόγω επίκαιρης ερώτησης δεν είναι θέμα προθέσεων της ελληνικής Κυβέρνησης, αλλά διαδικασιών που υπαγορεύονται από τον νομοθέτη. Η κάθε αγωγή αποζημίωσης κατά του ελληνικού Δημοσίου, του οποίου νόμιμος εκπρόσωπος είναι ο Υπουργός Οικονομικών και όχι ο εκάστοτε Υπουργός και εν προκειμένω ο Υπουργός Προστασίας του Πολίτη, διαβιβάζεται στο καθ’ ύλην αρμόδιο Υπουργείο και συνοδεύεται από εντολή του Προέδρου του Νομικού Συμβουλίου του Κράτους προς το Γραφείο Νομικού Συμβούλου του Κράτους στο αρμόδιο Υπουργείο για αντίκρουση της αγωγής και των ισχυρισμών του αντιδίκου μέχρι εξαντλήσεως των ενδίκων μέσων. Η δε ανεξαρτησία ενεργειών του Νομικού Συμβουλίου του Κράτους και κατ’ επέκταση του κάθε γραφείου νομικού συμβούλου του κράτους και ευρύτερα της δικαιοσύνης εδράζεται στην έννομη τάξη της χώρας μας.</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t>Κατά συνέπεια ο εκάστοτε Υπουργός δεν νομιμοποιείται καθ’ οιονδήποτε τρόπο να παρέμβει είτε μέσω εντολής ή απόφασης για τη μη κατάθεση ή απόσυρση της έφεσης εν προκειμένω στο Γραφείο Νομικού Συμβούλου του Κράτους που εδρεύει στο Υπουργείο το οποίο προΐσταται.</w:t>
      </w:r>
    </w:p>
    <w:p w:rsidR="007D7E0E" w:rsidRPr="007D7E0E" w:rsidRDefault="007D7E0E" w:rsidP="007D7E0E">
      <w:pPr>
        <w:spacing w:after="0" w:line="600" w:lineRule="auto"/>
        <w:ind w:firstLine="720"/>
        <w:jc w:val="both"/>
        <w:rPr>
          <w:rFonts w:ascii="Arial" w:hAnsi="Arial"/>
          <w:sz w:val="24"/>
          <w:szCs w:val="24"/>
          <w:lang w:eastAsia="el-GR"/>
        </w:rPr>
      </w:pPr>
      <w:r w:rsidRPr="007D7E0E">
        <w:rPr>
          <w:rFonts w:ascii="Arial" w:hAnsi="Arial"/>
          <w:sz w:val="24"/>
          <w:szCs w:val="24"/>
          <w:lang w:eastAsia="el-GR"/>
        </w:rPr>
        <w:lastRenderedPageBreak/>
        <w:t xml:space="preserve">Στην περίπτωση της </w:t>
      </w:r>
      <w:proofErr w:type="spellStart"/>
      <w:r w:rsidRPr="007D7E0E">
        <w:rPr>
          <w:rFonts w:ascii="Arial" w:hAnsi="Arial"/>
          <w:sz w:val="24"/>
          <w:szCs w:val="24"/>
          <w:lang w:val="en-US" w:eastAsia="el-GR"/>
        </w:rPr>
        <w:t>Marfin</w:t>
      </w:r>
      <w:proofErr w:type="spellEnd"/>
      <w:r w:rsidRPr="007D7E0E">
        <w:rPr>
          <w:rFonts w:ascii="Arial" w:hAnsi="Arial"/>
          <w:sz w:val="24"/>
          <w:szCs w:val="24"/>
          <w:lang w:eastAsia="el-GR"/>
        </w:rPr>
        <w:t>, την οποία επικαλείστε στην υπό συζήτηση επίκαιρη ερώτηση, η υπόθεση είχε κριθεί επί της ουσίας τελεσίδικα. Τότε μόνο ο Υπουργός Οικονομικών εξέφρασε εγγράφως στις 9-5-2020 προς τον Πρόεδρο του Νομικού Συμβουλίου του Κράτους την επιθυμία του να εξεταστεί εάν συντρέχουν λόγοι παραίτησης από την αίτηση αναίρεσης του ελληνικού Δημοσίου.</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 xml:space="preserve">Στην περίπτωση του κ. </w:t>
      </w:r>
      <w:proofErr w:type="spellStart"/>
      <w:r w:rsidRPr="007D7E0E">
        <w:rPr>
          <w:rFonts w:ascii="Arial" w:hAnsi="Arial" w:cs="Arial"/>
          <w:bCs/>
          <w:sz w:val="24"/>
          <w:szCs w:val="24"/>
          <w:lang w:eastAsia="el-GR"/>
        </w:rPr>
        <w:t>Κυπραίου</w:t>
      </w:r>
      <w:proofErr w:type="spellEnd"/>
      <w:r w:rsidRPr="007D7E0E">
        <w:rPr>
          <w:rFonts w:ascii="Arial" w:hAnsi="Arial" w:cs="Arial"/>
          <w:bCs/>
          <w:sz w:val="24"/>
          <w:szCs w:val="24"/>
          <w:lang w:eastAsia="el-GR"/>
        </w:rPr>
        <w:t xml:space="preserve"> η υπόθεση έχει κριθεί μόνο πρωτόδικα. Δεν έχει </w:t>
      </w:r>
      <w:proofErr w:type="spellStart"/>
      <w:r w:rsidRPr="007D7E0E">
        <w:rPr>
          <w:rFonts w:ascii="Arial" w:hAnsi="Arial" w:cs="Arial"/>
          <w:bCs/>
          <w:sz w:val="24"/>
          <w:szCs w:val="24"/>
          <w:lang w:eastAsia="el-GR"/>
        </w:rPr>
        <w:t>τελεσιδικήσει</w:t>
      </w:r>
      <w:proofErr w:type="spellEnd"/>
      <w:r w:rsidRPr="007D7E0E">
        <w:rPr>
          <w:rFonts w:ascii="Arial" w:hAnsi="Arial" w:cs="Arial"/>
          <w:bCs/>
          <w:sz w:val="24"/>
          <w:szCs w:val="24"/>
          <w:lang w:eastAsia="el-GR"/>
        </w:rPr>
        <w:t>, καθώς όπως υπογράμμισα νωρίτερα, εκκρεμεί η εκδίκαση των εκατέρωθεν υποβληθεισών εφέσεων.</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 xml:space="preserve">Συνεπώς η οποιαδήποτε απόπειρα σύγκρισης ή παραλληλισμού μεταξύ των δύο υποθέσεων που πρόχειρα επιχειρείται μέσα από την υπό συζήτηση επίκαιρη ερώτηση είναι τουλάχιστον ατυχής. </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 xml:space="preserve">Ολοκληρώνοντας, θα ήθελα να επισημάνω ότι η προσπάθεια να αποδοθεί στην Κυβέρνηση ένα προσωπείο αδιαφορίας ή έλλειψης ευαισθησίας απέναντι σε μια ανθρώπινη περιπέτεια υγείας ενός συμπολίτη μας, συγκρούεται ευθέως με την ανελαστική υποχρέωση σεβασμού του Συντάγματος, της έννομης τάξης και των διαδικασιών που προβλέπει ο νομοθέτης ότι οφείλουν να ακολουθούν οι αντίδικοι. Ο σεβασμός όλων μας στις επιταγές του νομοθέτη αποτελεί την εγγύηση ενός κράτους δικαίου και την εύρυθμη λειτουργία μιας συντεταγμένης πολιτείας όπου οι πολίτες, όταν </w:t>
      </w:r>
      <w:r w:rsidRPr="007D7E0E">
        <w:rPr>
          <w:rFonts w:ascii="Arial" w:hAnsi="Arial" w:cs="Arial"/>
          <w:bCs/>
          <w:sz w:val="24"/>
          <w:szCs w:val="24"/>
          <w:lang w:eastAsia="el-GR"/>
        </w:rPr>
        <w:lastRenderedPageBreak/>
        <w:t>αισθάνονται ότι συντρέχουν οι λόγοι, θα συνεχίσουν να εμπιστεύονται την ανεξάρτητη δικαιοσύνη, αξιώνοντας τη δικαίωσή τους.</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Ευχαριστώ πολύ.</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
          <w:bCs/>
          <w:sz w:val="24"/>
          <w:szCs w:val="24"/>
          <w:lang w:eastAsia="el-GR"/>
        </w:rPr>
        <w:t xml:space="preserve">ΠΡΟΕΔΡΕΥΩΝ (Χαράλαμπος Αθανασίου): </w:t>
      </w:r>
      <w:r w:rsidRPr="007D7E0E">
        <w:rPr>
          <w:rFonts w:ascii="Arial" w:hAnsi="Arial" w:cs="Arial"/>
          <w:bCs/>
          <w:sz w:val="24"/>
          <w:szCs w:val="24"/>
          <w:lang w:eastAsia="el-GR"/>
        </w:rPr>
        <w:t>Σας ευχαριστώ κι εγώ.</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Κυρίες και κύριοι συνάδελφοι, ολοκληρώθηκε η συζήτηση των επίκαιρων ερωτήσεων.</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Cs/>
          <w:sz w:val="24"/>
          <w:szCs w:val="24"/>
          <w:lang w:eastAsia="el-GR"/>
        </w:rPr>
        <w:t>Δέχεστε στο σημείο αυτό να λύσουμε τη συνεδρίαση;</w:t>
      </w:r>
    </w:p>
    <w:p w:rsidR="007D7E0E" w:rsidRPr="007D7E0E" w:rsidRDefault="007D7E0E" w:rsidP="007D7E0E">
      <w:pPr>
        <w:spacing w:after="0" w:line="600" w:lineRule="auto"/>
        <w:ind w:firstLine="720"/>
        <w:jc w:val="both"/>
        <w:rPr>
          <w:rFonts w:ascii="Arial" w:hAnsi="Arial" w:cs="Arial"/>
          <w:bCs/>
          <w:sz w:val="24"/>
          <w:szCs w:val="24"/>
          <w:lang w:eastAsia="el-GR"/>
        </w:rPr>
      </w:pPr>
      <w:r w:rsidRPr="007D7E0E">
        <w:rPr>
          <w:rFonts w:ascii="Arial" w:hAnsi="Arial" w:cs="Arial"/>
          <w:b/>
          <w:bCs/>
          <w:sz w:val="24"/>
          <w:szCs w:val="24"/>
          <w:lang w:eastAsia="el-GR"/>
        </w:rPr>
        <w:t>ΟΛΟΙ ΟΙ ΒΟΥΛΕΥΤΕΣ:</w:t>
      </w:r>
      <w:r w:rsidRPr="007D7E0E">
        <w:rPr>
          <w:rFonts w:ascii="Arial" w:hAnsi="Arial" w:cs="Arial"/>
          <w:bCs/>
          <w:sz w:val="24"/>
          <w:szCs w:val="24"/>
          <w:lang w:eastAsia="el-GR"/>
        </w:rPr>
        <w:t xml:space="preserve"> Μάλιστα, μάλιστα.</w:t>
      </w:r>
    </w:p>
    <w:p w:rsidR="007D7E0E" w:rsidRPr="007D7E0E" w:rsidRDefault="007D7E0E" w:rsidP="007D7E0E">
      <w:pPr>
        <w:spacing w:after="0" w:line="600" w:lineRule="auto"/>
        <w:jc w:val="both"/>
        <w:rPr>
          <w:rFonts w:ascii="Arial" w:hAnsi="Arial" w:cs="Arial"/>
          <w:bCs/>
          <w:sz w:val="24"/>
          <w:szCs w:val="24"/>
          <w:lang w:eastAsia="el-GR"/>
        </w:rPr>
      </w:pPr>
      <w:r w:rsidRPr="007D7E0E">
        <w:rPr>
          <w:rFonts w:ascii="Arial" w:hAnsi="Arial" w:cs="Arial"/>
          <w:b/>
          <w:bCs/>
          <w:sz w:val="24"/>
          <w:szCs w:val="24"/>
          <w:lang w:eastAsia="el-GR"/>
        </w:rPr>
        <w:t>ΠΡΟΕΔΡΕΥΩΝ (Χαράλαμπος Αθανασίου):</w:t>
      </w:r>
      <w:r w:rsidRPr="007D7E0E">
        <w:rPr>
          <w:rFonts w:ascii="Arial" w:hAnsi="Arial" w:cs="Arial"/>
          <w:bCs/>
          <w:sz w:val="24"/>
          <w:szCs w:val="24"/>
          <w:lang w:eastAsia="el-GR"/>
        </w:rPr>
        <w:t xml:space="preserve"> Με τη συναίνεση του Σώματος και ώρα 10.01΄ λύεται η συνεδρίαση για τη Δευτέρα 12 Ιουλίου 2021 και ώρα 16.00 με αντικείμενο εργασιών του Σώματος: κοινοβουλευτικό έλεγχο, συζήτηση επίκαιρων ερωτήσεων.</w:t>
      </w:r>
    </w:p>
    <w:p w:rsidR="00A0105C" w:rsidRPr="007D7E0E" w:rsidRDefault="007D7E0E" w:rsidP="007D7E0E">
      <w:pPr>
        <w:spacing w:after="0" w:line="600" w:lineRule="auto"/>
        <w:jc w:val="both"/>
        <w:rPr>
          <w:rFonts w:ascii="Arial" w:hAnsi="Arial" w:cs="Arial"/>
          <w:b/>
          <w:bCs/>
          <w:sz w:val="24"/>
          <w:szCs w:val="24"/>
          <w:lang w:eastAsia="el-GR"/>
        </w:rPr>
      </w:pPr>
      <w:r w:rsidRPr="007D7E0E">
        <w:rPr>
          <w:rFonts w:ascii="Arial" w:hAnsi="Arial" w:cs="Arial"/>
          <w:b/>
          <w:bCs/>
          <w:sz w:val="24"/>
          <w:szCs w:val="24"/>
          <w:lang w:eastAsia="el-GR"/>
        </w:rPr>
        <w:t>Ο ΠΡΟΕΔΡΟΣ                                                                 ΟΙ ΓΡΑΜΜΑΤΕΙΣ</w:t>
      </w:r>
      <w:bookmarkStart w:id="4" w:name="_GoBack"/>
      <w:bookmarkEnd w:id="4"/>
    </w:p>
    <w:sectPr w:rsidR="00A0105C" w:rsidRPr="007D7E0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2681C"/>
    <w:rsid w:val="000A68DF"/>
    <w:rsid w:val="00252B12"/>
    <w:rsid w:val="004F4411"/>
    <w:rsid w:val="006D4673"/>
    <w:rsid w:val="007D7E0E"/>
    <w:rsid w:val="0088717D"/>
    <w:rsid w:val="009612B4"/>
    <w:rsid w:val="00A0105C"/>
    <w:rsid w:val="00A901C5"/>
    <w:rsid w:val="00D72126"/>
    <w:rsid w:val="00E3120B"/>
    <w:rsid w:val="00F70D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365E8"/>
  <w14:defaultImageDpi w14:val="0"/>
  <w15:docId w15:val="{A4179D42-2CE8-443C-B4FF-7D0C8EF6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2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45</Pages>
  <Words>8247</Words>
  <Characters>44536</Characters>
  <Application>Microsoft Office Word</Application>
  <DocSecurity>0</DocSecurity>
  <Lines>371</Lines>
  <Paragraphs>105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5</cp:revision>
  <dcterms:created xsi:type="dcterms:W3CDTF">2021-07-13T09:10:00Z</dcterms:created>
  <dcterms:modified xsi:type="dcterms:W3CDTF">2021-07-14T08:03:00Z</dcterms:modified>
</cp:coreProperties>
</file>