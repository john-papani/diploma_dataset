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0E6AA" w14:textId="77777777" w:rsidR="00E80A7B" w:rsidRPr="00E80A7B" w:rsidRDefault="00E80A7B" w:rsidP="00E80A7B">
      <w:pPr>
        <w:spacing w:after="0" w:line="360" w:lineRule="auto"/>
        <w:rPr>
          <w:ins w:id="0" w:author="Φλούδα Χριστίνα" w:date="2018-03-21T13:58:00Z"/>
          <w:rFonts w:eastAsia="Times New Roman"/>
          <w:szCs w:val="24"/>
          <w:lang w:eastAsia="en-US"/>
        </w:rPr>
      </w:pPr>
      <w:bookmarkStart w:id="1" w:name="_GoBack"/>
      <w:bookmarkEnd w:id="1"/>
      <w:ins w:id="2" w:author="Φλούδα Χριστίνα" w:date="2018-03-21T13:58:00Z">
        <w:r w:rsidRPr="00E80A7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5CE051D" w14:textId="77777777" w:rsidR="00E80A7B" w:rsidRPr="00E80A7B" w:rsidRDefault="00E80A7B" w:rsidP="00E80A7B">
      <w:pPr>
        <w:spacing w:after="0" w:line="360" w:lineRule="auto"/>
        <w:rPr>
          <w:ins w:id="3" w:author="Φλούδα Χριστίνα" w:date="2018-03-21T13:58:00Z"/>
          <w:rFonts w:eastAsia="Times New Roman"/>
          <w:szCs w:val="24"/>
          <w:lang w:eastAsia="en-US"/>
        </w:rPr>
      </w:pPr>
    </w:p>
    <w:p w14:paraId="3BA6FF07" w14:textId="77777777" w:rsidR="00E80A7B" w:rsidRPr="00E80A7B" w:rsidRDefault="00E80A7B" w:rsidP="00E80A7B">
      <w:pPr>
        <w:spacing w:after="0" w:line="360" w:lineRule="auto"/>
        <w:rPr>
          <w:ins w:id="4" w:author="Φλούδα Χριστίνα" w:date="2018-03-21T13:58:00Z"/>
          <w:rFonts w:eastAsia="Times New Roman"/>
          <w:szCs w:val="24"/>
          <w:lang w:eastAsia="en-US"/>
        </w:rPr>
      </w:pPr>
      <w:ins w:id="5" w:author="Φλούδα Χριστίνα" w:date="2018-03-21T13:58:00Z">
        <w:r w:rsidRPr="00E80A7B">
          <w:rPr>
            <w:rFonts w:eastAsia="Times New Roman"/>
            <w:szCs w:val="24"/>
            <w:lang w:eastAsia="en-US"/>
          </w:rPr>
          <w:t>ΠΙΝΑΚΑΣ ΠΕΡΙΕΧΟΜΕΝΩΝ</w:t>
        </w:r>
      </w:ins>
    </w:p>
    <w:p w14:paraId="1092930D" w14:textId="77777777" w:rsidR="00E80A7B" w:rsidRPr="00E80A7B" w:rsidRDefault="00E80A7B" w:rsidP="00E80A7B">
      <w:pPr>
        <w:spacing w:after="0" w:line="360" w:lineRule="auto"/>
        <w:rPr>
          <w:ins w:id="6" w:author="Φλούδα Χριστίνα" w:date="2018-03-21T13:58:00Z"/>
          <w:rFonts w:eastAsia="Times New Roman"/>
          <w:szCs w:val="24"/>
          <w:lang w:eastAsia="en-US"/>
        </w:rPr>
      </w:pPr>
      <w:ins w:id="7" w:author="Φλούδα Χριστίνα" w:date="2018-03-21T13:58:00Z">
        <w:r w:rsidRPr="00E80A7B">
          <w:rPr>
            <w:rFonts w:eastAsia="Times New Roman"/>
            <w:szCs w:val="24"/>
            <w:lang w:eastAsia="en-US"/>
          </w:rPr>
          <w:t xml:space="preserve">ΙΖ΄ ΠΕΡΙΟΔΟΣ </w:t>
        </w:r>
      </w:ins>
    </w:p>
    <w:p w14:paraId="62201597" w14:textId="77777777" w:rsidR="00E80A7B" w:rsidRPr="00E80A7B" w:rsidRDefault="00E80A7B" w:rsidP="00E80A7B">
      <w:pPr>
        <w:spacing w:after="0" w:line="360" w:lineRule="auto"/>
        <w:rPr>
          <w:ins w:id="8" w:author="Φλούδα Χριστίνα" w:date="2018-03-21T13:58:00Z"/>
          <w:rFonts w:eastAsia="Times New Roman"/>
          <w:szCs w:val="24"/>
          <w:lang w:eastAsia="en-US"/>
        </w:rPr>
      </w:pPr>
      <w:ins w:id="9" w:author="Φλούδα Χριστίνα" w:date="2018-03-21T13:58:00Z">
        <w:r w:rsidRPr="00E80A7B">
          <w:rPr>
            <w:rFonts w:eastAsia="Times New Roman"/>
            <w:szCs w:val="24"/>
            <w:lang w:eastAsia="en-US"/>
          </w:rPr>
          <w:t>ΠΡΟΕΔΡΕΥΟΜΕΝΗΣ ΚΟΙΝΟΒΟΥΛΕΥΤΙΚΗΣ ΔΗΜΟΚΡΑΤΙΑΣ</w:t>
        </w:r>
      </w:ins>
    </w:p>
    <w:p w14:paraId="03E920B8" w14:textId="77777777" w:rsidR="00E80A7B" w:rsidRPr="00E80A7B" w:rsidRDefault="00E80A7B" w:rsidP="00E80A7B">
      <w:pPr>
        <w:spacing w:after="0" w:line="360" w:lineRule="auto"/>
        <w:rPr>
          <w:ins w:id="10" w:author="Φλούδα Χριστίνα" w:date="2018-03-21T13:58:00Z"/>
          <w:rFonts w:eastAsia="Times New Roman"/>
          <w:szCs w:val="24"/>
          <w:lang w:eastAsia="en-US"/>
        </w:rPr>
      </w:pPr>
      <w:ins w:id="11" w:author="Φλούδα Χριστίνα" w:date="2018-03-21T13:58:00Z">
        <w:r w:rsidRPr="00E80A7B">
          <w:rPr>
            <w:rFonts w:eastAsia="Times New Roman"/>
            <w:szCs w:val="24"/>
            <w:lang w:eastAsia="en-US"/>
          </w:rPr>
          <w:t>ΣΥΝΟΔΟΣ Γ΄</w:t>
        </w:r>
      </w:ins>
    </w:p>
    <w:p w14:paraId="2198E4AC" w14:textId="77777777" w:rsidR="00E80A7B" w:rsidRPr="00E80A7B" w:rsidRDefault="00E80A7B" w:rsidP="00E80A7B">
      <w:pPr>
        <w:spacing w:after="0" w:line="360" w:lineRule="auto"/>
        <w:rPr>
          <w:ins w:id="12" w:author="Φλούδα Χριστίνα" w:date="2018-03-21T13:58:00Z"/>
          <w:rFonts w:eastAsia="Times New Roman"/>
          <w:szCs w:val="24"/>
          <w:lang w:eastAsia="en-US"/>
        </w:rPr>
      </w:pPr>
    </w:p>
    <w:p w14:paraId="01896C4F" w14:textId="77777777" w:rsidR="00E80A7B" w:rsidRPr="00E80A7B" w:rsidRDefault="00E80A7B" w:rsidP="00E80A7B">
      <w:pPr>
        <w:spacing w:after="0" w:line="360" w:lineRule="auto"/>
        <w:rPr>
          <w:ins w:id="13" w:author="Φλούδα Χριστίνα" w:date="2018-03-21T13:58:00Z"/>
          <w:rFonts w:eastAsia="Times New Roman"/>
          <w:szCs w:val="24"/>
          <w:lang w:eastAsia="en-US"/>
        </w:rPr>
      </w:pPr>
      <w:ins w:id="14" w:author="Φλούδα Χριστίνα" w:date="2018-03-21T13:58:00Z">
        <w:r w:rsidRPr="00E80A7B">
          <w:rPr>
            <w:rFonts w:eastAsia="Times New Roman"/>
            <w:szCs w:val="24"/>
            <w:lang w:eastAsia="en-US"/>
          </w:rPr>
          <w:t>ΣΥΝΕΔΡΙΑΣΗ ΠΗ΄</w:t>
        </w:r>
      </w:ins>
    </w:p>
    <w:p w14:paraId="100CD3AA" w14:textId="77777777" w:rsidR="00E80A7B" w:rsidRPr="00E80A7B" w:rsidRDefault="00E80A7B" w:rsidP="00E80A7B">
      <w:pPr>
        <w:spacing w:after="0" w:line="360" w:lineRule="auto"/>
        <w:rPr>
          <w:ins w:id="15" w:author="Φλούδα Χριστίνα" w:date="2018-03-21T13:58:00Z"/>
          <w:rFonts w:eastAsia="Times New Roman"/>
          <w:szCs w:val="24"/>
          <w:lang w:eastAsia="en-US"/>
        </w:rPr>
      </w:pPr>
      <w:ins w:id="16" w:author="Φλούδα Χριστίνα" w:date="2018-03-21T13:58:00Z">
        <w:r w:rsidRPr="00E80A7B">
          <w:rPr>
            <w:rFonts w:eastAsia="Times New Roman"/>
            <w:szCs w:val="24"/>
            <w:lang w:eastAsia="en-US"/>
          </w:rPr>
          <w:t>Πέμπτη  15 Μαρτίου 2018</w:t>
        </w:r>
      </w:ins>
    </w:p>
    <w:p w14:paraId="5720E6BE" w14:textId="77777777" w:rsidR="00E80A7B" w:rsidRPr="00E80A7B" w:rsidRDefault="00E80A7B" w:rsidP="00E80A7B">
      <w:pPr>
        <w:spacing w:after="0" w:line="360" w:lineRule="auto"/>
        <w:rPr>
          <w:ins w:id="17" w:author="Φλούδα Χριστίνα" w:date="2018-03-21T13:58:00Z"/>
          <w:rFonts w:eastAsia="Times New Roman"/>
          <w:szCs w:val="24"/>
          <w:lang w:eastAsia="en-US"/>
        </w:rPr>
      </w:pPr>
    </w:p>
    <w:p w14:paraId="2440DF07" w14:textId="77777777" w:rsidR="00E80A7B" w:rsidRPr="00E80A7B" w:rsidRDefault="00E80A7B" w:rsidP="00E80A7B">
      <w:pPr>
        <w:spacing w:after="0" w:line="360" w:lineRule="auto"/>
        <w:rPr>
          <w:ins w:id="18" w:author="Φλούδα Χριστίνα" w:date="2018-03-21T13:58:00Z"/>
          <w:rFonts w:eastAsia="Times New Roman"/>
          <w:szCs w:val="24"/>
          <w:lang w:eastAsia="en-US"/>
        </w:rPr>
      </w:pPr>
      <w:ins w:id="19" w:author="Φλούδα Χριστίνα" w:date="2018-03-21T13:58:00Z">
        <w:r w:rsidRPr="00E80A7B">
          <w:rPr>
            <w:rFonts w:eastAsia="Times New Roman"/>
            <w:szCs w:val="24"/>
            <w:lang w:eastAsia="en-US"/>
          </w:rPr>
          <w:t>ΘΕΜΑΤΑ</w:t>
        </w:r>
      </w:ins>
    </w:p>
    <w:p w14:paraId="67B8E329" w14:textId="77777777" w:rsidR="00E80A7B" w:rsidRPr="00E80A7B" w:rsidRDefault="00E80A7B" w:rsidP="00E80A7B">
      <w:pPr>
        <w:spacing w:after="0" w:line="360" w:lineRule="auto"/>
        <w:rPr>
          <w:ins w:id="20" w:author="Φλούδα Χριστίνα" w:date="2018-03-21T13:58:00Z"/>
          <w:rFonts w:eastAsia="Times New Roman"/>
          <w:szCs w:val="24"/>
          <w:lang w:eastAsia="en-US"/>
        </w:rPr>
      </w:pPr>
      <w:ins w:id="21" w:author="Φλούδα Χριστίνα" w:date="2018-03-21T13:58:00Z">
        <w:r w:rsidRPr="00E80A7B">
          <w:rPr>
            <w:rFonts w:eastAsia="Times New Roman"/>
            <w:szCs w:val="24"/>
            <w:lang w:eastAsia="en-US"/>
          </w:rPr>
          <w:t xml:space="preserve"> </w:t>
        </w:r>
        <w:r w:rsidRPr="00E80A7B">
          <w:rPr>
            <w:rFonts w:eastAsia="Times New Roman"/>
            <w:szCs w:val="24"/>
            <w:lang w:eastAsia="en-US"/>
          </w:rPr>
          <w:br/>
          <w:t xml:space="preserve">Α. ΕΙΔΙΚΑ ΘΕΜΑΤΑ </w:t>
        </w:r>
        <w:r w:rsidRPr="00E80A7B">
          <w:rPr>
            <w:rFonts w:eastAsia="Times New Roman"/>
            <w:szCs w:val="24"/>
            <w:lang w:eastAsia="en-US"/>
          </w:rPr>
          <w:br/>
          <w:t xml:space="preserve">1. Επικύρωση Πρακτικών, σελ. </w:t>
        </w:r>
        <w:r w:rsidRPr="00E80A7B">
          <w:rPr>
            <w:rFonts w:eastAsia="Times New Roman"/>
            <w:szCs w:val="24"/>
            <w:lang w:eastAsia="en-US"/>
          </w:rPr>
          <w:br/>
          <w:t xml:space="preserve">2. Ανακοινώνεται ότι τη συνεδρίαση παρακολουθούν μαθητές από το 7ο Γυμνάσιο Χανίων και το Δημοτικό ΙΕΚ Κηφισιάς, σελ. </w:t>
        </w:r>
        <w:r w:rsidRPr="00E80A7B">
          <w:rPr>
            <w:rFonts w:eastAsia="Times New Roman"/>
            <w:szCs w:val="24"/>
            <w:lang w:eastAsia="en-US"/>
          </w:rPr>
          <w:br/>
          <w:t xml:space="preserve">3. Επί διαδικαστικού θέματος, σελ. </w:t>
        </w:r>
        <w:r w:rsidRPr="00E80A7B">
          <w:rPr>
            <w:rFonts w:eastAsia="Times New Roman"/>
            <w:szCs w:val="24"/>
            <w:lang w:eastAsia="en-US"/>
          </w:rPr>
          <w:br/>
          <w:t xml:space="preserve"> </w:t>
        </w:r>
        <w:r w:rsidRPr="00E80A7B">
          <w:rPr>
            <w:rFonts w:eastAsia="Times New Roman"/>
            <w:szCs w:val="24"/>
            <w:lang w:eastAsia="en-US"/>
          </w:rPr>
          <w:br/>
          <w:t xml:space="preserve">Β. ΚΟΙΝΟΒΟΥΛΕΥΤΙΚΟΣ ΕΛΕΓΧΟΣ </w:t>
        </w:r>
        <w:r w:rsidRPr="00E80A7B">
          <w:rPr>
            <w:rFonts w:eastAsia="Times New Roman"/>
            <w:szCs w:val="24"/>
            <w:lang w:eastAsia="en-US"/>
          </w:rPr>
          <w:br/>
          <w:t xml:space="preserve">1. Ανακοίνωση του δελτίου επικαίρων ερωτήσεων της Παρασκευής 16 Μαρτίου 2018, σελ. </w:t>
        </w:r>
        <w:r w:rsidRPr="00E80A7B">
          <w:rPr>
            <w:rFonts w:eastAsia="Times New Roman"/>
            <w:szCs w:val="24"/>
            <w:lang w:eastAsia="en-US"/>
          </w:rPr>
          <w:br/>
          <w:t>2. Συζήτηση επικαίρων ερωτήσεων:</w:t>
        </w:r>
        <w:r w:rsidRPr="00E80A7B">
          <w:rPr>
            <w:rFonts w:eastAsia="Times New Roman"/>
            <w:szCs w:val="24"/>
            <w:lang w:eastAsia="en-US"/>
          </w:rPr>
          <w:br/>
          <w:t xml:space="preserve">    α) Προς την Υπουργό Πολιτισμού και Αθλητισμού:</w:t>
        </w:r>
        <w:r w:rsidRPr="00E80A7B">
          <w:rPr>
            <w:rFonts w:eastAsia="Times New Roman"/>
            <w:szCs w:val="24"/>
            <w:lang w:eastAsia="en-US"/>
          </w:rPr>
          <w:br/>
          <w:t xml:space="preserve">        i. με θέμα: « Έλεγχος της διαδικασίας ποινής κατά του ΠΑΟΚ», σελ. </w:t>
        </w:r>
        <w:r w:rsidRPr="00E80A7B">
          <w:rPr>
            <w:rFonts w:eastAsia="Times New Roman"/>
            <w:szCs w:val="24"/>
            <w:lang w:eastAsia="en-US"/>
          </w:rPr>
          <w:br/>
          <w:t xml:space="preserve">        </w:t>
        </w:r>
        <w:proofErr w:type="spellStart"/>
        <w:r w:rsidRPr="00E80A7B">
          <w:rPr>
            <w:rFonts w:eastAsia="Times New Roman"/>
            <w:szCs w:val="24"/>
            <w:lang w:eastAsia="en-US"/>
          </w:rPr>
          <w:t>ii</w:t>
        </w:r>
        <w:proofErr w:type="spellEnd"/>
        <w:r w:rsidRPr="00E80A7B">
          <w:rPr>
            <w:rFonts w:eastAsia="Times New Roman"/>
            <w:szCs w:val="24"/>
            <w:lang w:eastAsia="en-US"/>
          </w:rPr>
          <w:t xml:space="preserve">. με θέμα: «Παράπονα και Κρίσιμες Ημέρες για το Ελληνικό Ποδόσφαιρο», σελ. </w:t>
        </w:r>
        <w:r w:rsidRPr="00E80A7B">
          <w:rPr>
            <w:rFonts w:eastAsia="Times New Roman"/>
            <w:szCs w:val="24"/>
            <w:lang w:eastAsia="en-US"/>
          </w:rPr>
          <w:br/>
          <w:t xml:space="preserve">    β) Προς τον Υπουργό Αγροτικής Ανάπτυξης και Τροφίμων:</w:t>
        </w:r>
        <w:r w:rsidRPr="00E80A7B">
          <w:rPr>
            <w:rFonts w:eastAsia="Times New Roman"/>
            <w:szCs w:val="24"/>
            <w:lang w:eastAsia="en-US"/>
          </w:rPr>
          <w:br/>
          <w:t xml:space="preserve">        i. με θέμα: «Επαπειλούμενη Κοινωνική έκρηξη στο Λεκανοπέδιο Κάτω Νευροκοπίου Δράμας», σελ. </w:t>
        </w:r>
        <w:r w:rsidRPr="00E80A7B">
          <w:rPr>
            <w:rFonts w:eastAsia="Times New Roman"/>
            <w:szCs w:val="24"/>
            <w:lang w:eastAsia="en-US"/>
          </w:rPr>
          <w:br/>
          <w:t xml:space="preserve">        </w:t>
        </w:r>
        <w:proofErr w:type="spellStart"/>
        <w:r w:rsidRPr="00E80A7B">
          <w:rPr>
            <w:rFonts w:eastAsia="Times New Roman"/>
            <w:szCs w:val="24"/>
            <w:lang w:eastAsia="en-US"/>
          </w:rPr>
          <w:t>ii</w:t>
        </w:r>
        <w:proofErr w:type="spellEnd"/>
        <w:r w:rsidRPr="00E80A7B">
          <w:rPr>
            <w:rFonts w:eastAsia="Times New Roman"/>
            <w:szCs w:val="24"/>
            <w:lang w:eastAsia="en-US"/>
          </w:rPr>
          <w:t xml:space="preserve">. με θέμα: «Ανάγκη εκσυγχρονισμού νομοθεσίας για το φυτικό πολλαπλασιαστικό υλικό», σελ. </w:t>
        </w:r>
        <w:r w:rsidRPr="00E80A7B">
          <w:rPr>
            <w:rFonts w:eastAsia="Times New Roman"/>
            <w:szCs w:val="24"/>
            <w:lang w:eastAsia="en-US"/>
          </w:rPr>
          <w:br/>
          <w:t xml:space="preserve">    γ) Προς τον Υπουργό Εσωτερικών:</w:t>
        </w:r>
        <w:r w:rsidRPr="00E80A7B">
          <w:rPr>
            <w:rFonts w:eastAsia="Times New Roman"/>
            <w:szCs w:val="24"/>
            <w:lang w:eastAsia="en-US"/>
          </w:rPr>
          <w:br/>
          <w:t xml:space="preserve">        i. με θέμα: «Για τις καταστροφές που προκάλεσαν οι έντονες βροχοπτώσεις στον Δήμο Ζαγοράς - </w:t>
        </w:r>
        <w:proofErr w:type="spellStart"/>
        <w:r w:rsidRPr="00E80A7B">
          <w:rPr>
            <w:rFonts w:eastAsia="Times New Roman"/>
            <w:szCs w:val="24"/>
            <w:lang w:eastAsia="en-US"/>
          </w:rPr>
          <w:t>Μουρεσίου</w:t>
        </w:r>
        <w:proofErr w:type="spellEnd"/>
        <w:r w:rsidRPr="00E80A7B">
          <w:rPr>
            <w:rFonts w:eastAsia="Times New Roman"/>
            <w:szCs w:val="24"/>
            <w:lang w:eastAsia="en-US"/>
          </w:rPr>
          <w:t xml:space="preserve">», σελ. </w:t>
        </w:r>
        <w:r w:rsidRPr="00E80A7B">
          <w:rPr>
            <w:rFonts w:eastAsia="Times New Roman"/>
            <w:szCs w:val="24"/>
            <w:lang w:eastAsia="en-US"/>
          </w:rPr>
          <w:br/>
          <w:t xml:space="preserve">       </w:t>
        </w:r>
        <w:proofErr w:type="spellStart"/>
        <w:r w:rsidRPr="00E80A7B">
          <w:rPr>
            <w:rFonts w:eastAsia="Times New Roman"/>
            <w:szCs w:val="24"/>
            <w:lang w:eastAsia="en-US"/>
          </w:rPr>
          <w:t>ii</w:t>
        </w:r>
        <w:proofErr w:type="spellEnd"/>
        <w:r w:rsidRPr="00E80A7B">
          <w:rPr>
            <w:rFonts w:eastAsia="Times New Roman"/>
            <w:szCs w:val="24"/>
            <w:lang w:eastAsia="en-US"/>
          </w:rPr>
          <w:t xml:space="preserve">. σχετικά με την παραχώρηση των μη </w:t>
        </w:r>
        <w:proofErr w:type="spellStart"/>
        <w:r w:rsidRPr="00E80A7B">
          <w:rPr>
            <w:rFonts w:eastAsia="Times New Roman"/>
            <w:szCs w:val="24"/>
            <w:lang w:eastAsia="en-US"/>
          </w:rPr>
          <w:t>λειτουργούντων</w:t>
        </w:r>
        <w:proofErr w:type="spellEnd"/>
        <w:r w:rsidRPr="00E80A7B">
          <w:rPr>
            <w:rFonts w:eastAsia="Times New Roman"/>
            <w:szCs w:val="24"/>
            <w:lang w:eastAsia="en-US"/>
          </w:rPr>
          <w:t xml:space="preserve"> σχολικών κτηρίων, σελ. </w:t>
        </w:r>
        <w:r w:rsidRPr="00E80A7B">
          <w:rPr>
            <w:rFonts w:eastAsia="Times New Roman"/>
            <w:szCs w:val="24"/>
            <w:lang w:eastAsia="en-US"/>
          </w:rPr>
          <w:br/>
          <w:t xml:space="preserve">    δ) Προς την Υπουργό Πολιτισμού και Αθλητισμού, σχετικά με την ανακατασκευή του Ιερού Ναού Μεταμορφώσεως του </w:t>
        </w:r>
        <w:proofErr w:type="spellStart"/>
        <w:r w:rsidRPr="00E80A7B">
          <w:rPr>
            <w:rFonts w:eastAsia="Times New Roman"/>
            <w:szCs w:val="24"/>
            <w:lang w:eastAsia="en-US"/>
          </w:rPr>
          <w:t>Σωτήρος</w:t>
        </w:r>
        <w:proofErr w:type="spellEnd"/>
        <w:r w:rsidRPr="00E80A7B">
          <w:rPr>
            <w:rFonts w:eastAsia="Times New Roman"/>
            <w:szCs w:val="24"/>
            <w:lang w:eastAsia="en-US"/>
          </w:rPr>
          <w:t xml:space="preserve"> στην Πλάκα, σελ. </w:t>
        </w:r>
        <w:r w:rsidRPr="00E80A7B">
          <w:rPr>
            <w:rFonts w:eastAsia="Times New Roman"/>
            <w:szCs w:val="24"/>
            <w:lang w:eastAsia="en-US"/>
          </w:rPr>
          <w:br/>
          <w:t xml:space="preserve">    ε) Προς την Υπουργό Εργασίας, Κοινωνικής Ασφάλισης και Κοινωνικής Αλληλεγγύης:. </w:t>
        </w:r>
        <w:r w:rsidRPr="00E80A7B">
          <w:rPr>
            <w:rFonts w:eastAsia="Times New Roman"/>
            <w:szCs w:val="24"/>
            <w:lang w:eastAsia="en-US"/>
          </w:rPr>
          <w:br/>
          <w:t xml:space="preserve">        i. με θέμα: «Μειωμένες συντάξεις αγροτών», σελ. </w:t>
        </w:r>
        <w:r w:rsidRPr="00E80A7B">
          <w:rPr>
            <w:rFonts w:eastAsia="Times New Roman"/>
            <w:szCs w:val="24"/>
            <w:lang w:eastAsia="en-US"/>
          </w:rPr>
          <w:br/>
          <w:t xml:space="preserve">        </w:t>
        </w:r>
        <w:proofErr w:type="spellStart"/>
        <w:r w:rsidRPr="00E80A7B">
          <w:rPr>
            <w:rFonts w:eastAsia="Times New Roman"/>
            <w:szCs w:val="24"/>
            <w:lang w:eastAsia="en-US"/>
          </w:rPr>
          <w:t>ii</w:t>
        </w:r>
        <w:proofErr w:type="spellEnd"/>
        <w:r w:rsidRPr="00E80A7B">
          <w:rPr>
            <w:rFonts w:eastAsia="Times New Roman"/>
            <w:szCs w:val="24"/>
            <w:lang w:eastAsia="en-US"/>
          </w:rPr>
          <w:t xml:space="preserve">. με θέμα: «Κατάργηση της Προστασίας των Συντάξεων των </w:t>
        </w:r>
        <w:proofErr w:type="spellStart"/>
        <w:r w:rsidRPr="00E80A7B">
          <w:rPr>
            <w:rFonts w:eastAsia="Times New Roman"/>
            <w:szCs w:val="24"/>
            <w:lang w:eastAsia="en-US"/>
          </w:rPr>
          <w:t>ΑμεΑ</w:t>
        </w:r>
        <w:proofErr w:type="spellEnd"/>
        <w:r w:rsidRPr="00E80A7B">
          <w:rPr>
            <w:rFonts w:eastAsia="Times New Roman"/>
            <w:szCs w:val="24"/>
            <w:lang w:eastAsia="en-US"/>
          </w:rPr>
          <w:t xml:space="preserve"> από τον Νόμο </w:t>
        </w:r>
        <w:proofErr w:type="spellStart"/>
        <w:r w:rsidRPr="00E80A7B">
          <w:rPr>
            <w:rFonts w:eastAsia="Times New Roman"/>
            <w:szCs w:val="24"/>
            <w:lang w:eastAsia="en-US"/>
          </w:rPr>
          <w:t>Κατρούγκαλου</w:t>
        </w:r>
        <w:proofErr w:type="spellEnd"/>
        <w:r w:rsidRPr="00E80A7B">
          <w:rPr>
            <w:rFonts w:eastAsia="Times New Roman"/>
            <w:szCs w:val="24"/>
            <w:lang w:eastAsia="en-US"/>
          </w:rPr>
          <w:t xml:space="preserve">», σελ. </w:t>
        </w:r>
        <w:r w:rsidRPr="00E80A7B">
          <w:rPr>
            <w:rFonts w:eastAsia="Times New Roman"/>
            <w:szCs w:val="24"/>
            <w:lang w:eastAsia="en-US"/>
          </w:rPr>
          <w:br/>
        </w:r>
      </w:ins>
    </w:p>
    <w:p w14:paraId="3AEF9102" w14:textId="77777777" w:rsidR="00E80A7B" w:rsidRPr="00E80A7B" w:rsidRDefault="00E80A7B" w:rsidP="00E80A7B">
      <w:pPr>
        <w:spacing w:after="0" w:line="360" w:lineRule="auto"/>
        <w:rPr>
          <w:ins w:id="22" w:author="Φλούδα Χριστίνα" w:date="2018-03-21T13:58:00Z"/>
          <w:rFonts w:eastAsia="Times New Roman"/>
          <w:szCs w:val="24"/>
          <w:lang w:eastAsia="en-US"/>
        </w:rPr>
      </w:pPr>
      <w:ins w:id="23" w:author="Φλούδα Χριστίνα" w:date="2018-03-21T13:58:00Z">
        <w:r w:rsidRPr="00E80A7B">
          <w:rPr>
            <w:rFonts w:eastAsia="Times New Roman"/>
            <w:szCs w:val="24"/>
            <w:lang w:eastAsia="en-US"/>
          </w:rPr>
          <w:t>ΠΡΟΕΔΡΕΥΩΝ</w:t>
        </w:r>
      </w:ins>
    </w:p>
    <w:p w14:paraId="139ACFE6" w14:textId="77777777" w:rsidR="00E80A7B" w:rsidRPr="00E80A7B" w:rsidRDefault="00E80A7B" w:rsidP="00E80A7B">
      <w:pPr>
        <w:spacing w:after="0" w:line="360" w:lineRule="auto"/>
        <w:rPr>
          <w:ins w:id="24" w:author="Φλούδα Χριστίνα" w:date="2018-03-21T13:58:00Z"/>
          <w:rFonts w:eastAsia="Times New Roman"/>
          <w:szCs w:val="24"/>
          <w:lang w:eastAsia="en-US"/>
        </w:rPr>
      </w:pPr>
    </w:p>
    <w:p w14:paraId="352659B0" w14:textId="77777777" w:rsidR="00E80A7B" w:rsidRPr="00E80A7B" w:rsidRDefault="00E80A7B" w:rsidP="00E80A7B">
      <w:pPr>
        <w:spacing w:after="0" w:line="360" w:lineRule="auto"/>
        <w:rPr>
          <w:ins w:id="25" w:author="Φλούδα Χριστίνα" w:date="2018-03-21T13:58:00Z"/>
          <w:rFonts w:eastAsia="Times New Roman"/>
          <w:szCs w:val="24"/>
          <w:lang w:eastAsia="en-US"/>
        </w:rPr>
      </w:pPr>
      <w:ins w:id="26" w:author="Φλούδα Χριστίνα" w:date="2018-03-21T13:58:00Z">
        <w:r w:rsidRPr="00E80A7B">
          <w:rPr>
            <w:rFonts w:eastAsia="Times New Roman"/>
            <w:szCs w:val="24"/>
            <w:lang w:eastAsia="en-US"/>
          </w:rPr>
          <w:t>ΚΑΚΛΑΜΑΝΗΣ Ν. , σελ.</w:t>
        </w:r>
        <w:r w:rsidRPr="00E80A7B">
          <w:rPr>
            <w:rFonts w:eastAsia="Times New Roman"/>
            <w:szCs w:val="24"/>
            <w:lang w:eastAsia="en-US"/>
          </w:rPr>
          <w:br/>
        </w:r>
      </w:ins>
    </w:p>
    <w:p w14:paraId="1B4B7215" w14:textId="77777777" w:rsidR="00E80A7B" w:rsidRPr="00E80A7B" w:rsidRDefault="00E80A7B" w:rsidP="00E80A7B">
      <w:pPr>
        <w:spacing w:after="0" w:line="360" w:lineRule="auto"/>
        <w:rPr>
          <w:ins w:id="27" w:author="Φλούδα Χριστίνα" w:date="2018-03-21T13:58:00Z"/>
          <w:rFonts w:eastAsia="Times New Roman"/>
          <w:szCs w:val="24"/>
          <w:lang w:eastAsia="en-US"/>
        </w:rPr>
      </w:pPr>
    </w:p>
    <w:p w14:paraId="38644B7F" w14:textId="77777777" w:rsidR="00E80A7B" w:rsidRPr="00E80A7B" w:rsidRDefault="00E80A7B" w:rsidP="00E80A7B">
      <w:pPr>
        <w:spacing w:after="0" w:line="360" w:lineRule="auto"/>
        <w:rPr>
          <w:ins w:id="28" w:author="Φλούδα Χριστίνα" w:date="2018-03-21T13:58:00Z"/>
          <w:rFonts w:eastAsia="Times New Roman"/>
          <w:szCs w:val="24"/>
          <w:lang w:eastAsia="en-US"/>
        </w:rPr>
      </w:pPr>
    </w:p>
    <w:p w14:paraId="7AB125FE" w14:textId="77777777" w:rsidR="00E80A7B" w:rsidRPr="00E80A7B" w:rsidRDefault="00E80A7B" w:rsidP="00E80A7B">
      <w:pPr>
        <w:spacing w:after="0" w:line="360" w:lineRule="auto"/>
        <w:rPr>
          <w:ins w:id="29" w:author="Φλούδα Χριστίνα" w:date="2018-03-21T13:58:00Z"/>
          <w:rFonts w:eastAsia="Times New Roman"/>
          <w:szCs w:val="24"/>
          <w:lang w:eastAsia="en-US"/>
        </w:rPr>
      </w:pPr>
      <w:ins w:id="30" w:author="Φλούδα Χριστίνα" w:date="2018-03-21T13:58:00Z">
        <w:r w:rsidRPr="00E80A7B">
          <w:rPr>
            <w:rFonts w:eastAsia="Times New Roman"/>
            <w:szCs w:val="24"/>
            <w:lang w:eastAsia="en-US"/>
          </w:rPr>
          <w:t>ΟΜΙΛΗΤΕΣ</w:t>
        </w:r>
      </w:ins>
    </w:p>
    <w:p w14:paraId="3FF76617" w14:textId="790B7FD3" w:rsidR="00E80A7B" w:rsidRDefault="00E80A7B" w:rsidP="00E80A7B">
      <w:pPr>
        <w:spacing w:after="0" w:line="600" w:lineRule="auto"/>
        <w:ind w:firstLine="720"/>
        <w:jc w:val="center"/>
        <w:rPr>
          <w:ins w:id="31" w:author="Φλούδα Χριστίνα" w:date="2018-03-21T13:57:00Z"/>
          <w:rFonts w:eastAsia="Times New Roman" w:cs="Times New Roman"/>
          <w:szCs w:val="24"/>
        </w:rPr>
      </w:pPr>
      <w:ins w:id="32" w:author="Φλούδα Χριστίνα" w:date="2018-03-21T13:58:00Z">
        <w:r w:rsidRPr="00E80A7B">
          <w:rPr>
            <w:rFonts w:eastAsia="Times New Roman"/>
            <w:szCs w:val="24"/>
            <w:lang w:eastAsia="en-US"/>
          </w:rPr>
          <w:br/>
          <w:t>Α. Επί διαδικαστικού θέματος:</w:t>
        </w:r>
        <w:r w:rsidRPr="00E80A7B">
          <w:rPr>
            <w:rFonts w:eastAsia="Times New Roman"/>
            <w:szCs w:val="24"/>
            <w:lang w:eastAsia="en-US"/>
          </w:rPr>
          <w:br/>
          <w:t>ΚΑΚΛΑΜΑΝΗΣ Ν. , σελ.</w:t>
        </w:r>
        <w:r w:rsidRPr="00E80A7B">
          <w:rPr>
            <w:rFonts w:eastAsia="Times New Roman"/>
            <w:szCs w:val="24"/>
            <w:lang w:eastAsia="en-US"/>
          </w:rPr>
          <w:br/>
          <w:t>ΠΑΝΑΓΟΥΛΗΣ Ε. , σελ.</w:t>
        </w:r>
        <w:r w:rsidRPr="00E80A7B">
          <w:rPr>
            <w:rFonts w:eastAsia="Times New Roman"/>
            <w:szCs w:val="24"/>
            <w:lang w:eastAsia="en-US"/>
          </w:rPr>
          <w:br/>
        </w:r>
        <w:r w:rsidRPr="00E80A7B">
          <w:rPr>
            <w:rFonts w:eastAsia="Times New Roman"/>
            <w:szCs w:val="24"/>
            <w:lang w:eastAsia="en-US"/>
          </w:rPr>
          <w:br/>
          <w:t>Β. Επί των επικαίρων ερωτήσεων:</w:t>
        </w:r>
        <w:r w:rsidRPr="00E80A7B">
          <w:rPr>
            <w:rFonts w:eastAsia="Times New Roman"/>
            <w:szCs w:val="24"/>
            <w:lang w:eastAsia="en-US"/>
          </w:rPr>
          <w:br/>
          <w:t>ΑΜΥΡΑΣ Γ. , σελ.</w:t>
        </w:r>
        <w:r w:rsidRPr="00E80A7B">
          <w:rPr>
            <w:rFonts w:eastAsia="Times New Roman"/>
            <w:szCs w:val="24"/>
            <w:lang w:eastAsia="en-US"/>
          </w:rPr>
          <w:br/>
          <w:t>ΒΑΣΙΛΕΙΑΔΗΣ Γ. , σελ.</w:t>
        </w:r>
        <w:r w:rsidRPr="00E80A7B">
          <w:rPr>
            <w:rFonts w:eastAsia="Times New Roman"/>
            <w:szCs w:val="24"/>
            <w:lang w:eastAsia="en-US"/>
          </w:rPr>
          <w:br/>
          <w:t>ΚΑΜΜΕΝΟΣ Δ. , σελ.</w:t>
        </w:r>
        <w:r w:rsidRPr="00E80A7B">
          <w:rPr>
            <w:rFonts w:eastAsia="Times New Roman"/>
            <w:szCs w:val="24"/>
            <w:lang w:eastAsia="en-US"/>
          </w:rPr>
          <w:br/>
          <w:t>ΚΟΚΚΑΛΗΣ Β. , σελ.</w:t>
        </w:r>
        <w:r w:rsidRPr="00E80A7B">
          <w:rPr>
            <w:rFonts w:eastAsia="Times New Roman"/>
            <w:szCs w:val="24"/>
            <w:lang w:eastAsia="en-US"/>
          </w:rPr>
          <w:br/>
          <w:t>ΚΟΝΙΟΡΔΟΥ Λ. , σελ.</w:t>
        </w:r>
        <w:r w:rsidRPr="00E80A7B">
          <w:rPr>
            <w:rFonts w:eastAsia="Times New Roman"/>
            <w:szCs w:val="24"/>
            <w:lang w:eastAsia="en-US"/>
          </w:rPr>
          <w:br/>
          <w:t>ΚΥΡΙΑΖΙΔΗΣ Δ. , σελ.</w:t>
        </w:r>
        <w:r w:rsidRPr="00E80A7B">
          <w:rPr>
            <w:rFonts w:eastAsia="Times New Roman"/>
            <w:szCs w:val="24"/>
            <w:lang w:eastAsia="en-US"/>
          </w:rPr>
          <w:br/>
          <w:t>ΛΑΖΑΡΙΔΗΣ Γ. , σελ.</w:t>
        </w:r>
        <w:r w:rsidRPr="00E80A7B">
          <w:rPr>
            <w:rFonts w:eastAsia="Times New Roman"/>
            <w:szCs w:val="24"/>
            <w:lang w:eastAsia="en-US"/>
          </w:rPr>
          <w:br/>
          <w:t>ΜΩΡΑΪΤΗΣ Ν. , σελ.</w:t>
        </w:r>
        <w:r w:rsidRPr="00E80A7B">
          <w:rPr>
            <w:rFonts w:eastAsia="Times New Roman"/>
            <w:szCs w:val="24"/>
            <w:lang w:eastAsia="en-US"/>
          </w:rPr>
          <w:br/>
          <w:t>ΠΑΠΑΚΩΣΤΑ - ΣΙΔΗΡΟΠΟΥΛΟΥ Α. , σελ.</w:t>
        </w:r>
        <w:r w:rsidRPr="00E80A7B">
          <w:rPr>
            <w:rFonts w:eastAsia="Times New Roman"/>
            <w:szCs w:val="24"/>
            <w:lang w:eastAsia="en-US"/>
          </w:rPr>
          <w:br/>
          <w:t>ΠΕΤΡΟΠΟΥΛΟΣ Α. , σελ.</w:t>
        </w:r>
        <w:r w:rsidRPr="00E80A7B">
          <w:rPr>
            <w:rFonts w:eastAsia="Times New Roman"/>
            <w:szCs w:val="24"/>
            <w:lang w:eastAsia="en-US"/>
          </w:rPr>
          <w:br/>
          <w:t>ΣΚΟΥΡΛΕΤΗΣ Π. , σελ.</w:t>
        </w:r>
        <w:r w:rsidRPr="00E80A7B">
          <w:rPr>
            <w:rFonts w:eastAsia="Times New Roman"/>
            <w:szCs w:val="24"/>
            <w:lang w:eastAsia="en-US"/>
          </w:rPr>
          <w:br/>
          <w:t>ΣΤΕΡΓΙΟΥ Κ. , σελ.</w:t>
        </w:r>
        <w:r w:rsidRPr="00E80A7B">
          <w:rPr>
            <w:rFonts w:eastAsia="Times New Roman"/>
            <w:szCs w:val="24"/>
            <w:lang w:eastAsia="en-US"/>
          </w:rPr>
          <w:br/>
          <w:t>ΦΩΚΑΣ Α. , σελ.</w:t>
        </w:r>
        <w:r w:rsidRPr="00E80A7B">
          <w:rPr>
            <w:rFonts w:eastAsia="Times New Roman"/>
            <w:szCs w:val="24"/>
            <w:lang w:eastAsia="en-US"/>
          </w:rPr>
          <w:br/>
        </w:r>
      </w:ins>
    </w:p>
    <w:p w14:paraId="2E6499CC"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E6499CD"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2E6499CE"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E6499CF"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ΣΥΝΟΔΟΣ Γ΄</w:t>
      </w:r>
    </w:p>
    <w:p w14:paraId="2E6499D0"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ΣΥΝΕΔΡΙΑΣΗ ΠΗ΄</w:t>
      </w:r>
    </w:p>
    <w:p w14:paraId="2E6499D1"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Πέμπτη 15 Μαρτίου 2018</w:t>
      </w:r>
    </w:p>
    <w:p w14:paraId="2E6499D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Αθήνα, σήμερα στις 15 Μαρτίου 2018, ημέρα Πέμπτη και ώρα 9.47΄</w:t>
      </w:r>
      <w:r w:rsidRPr="009C0DEC">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A278E9">
        <w:rPr>
          <w:rFonts w:eastAsia="Times New Roman" w:cs="Times New Roman"/>
          <w:b/>
          <w:szCs w:val="24"/>
        </w:rPr>
        <w:t>ΝΙΚΗΤΑ ΚΑΚΛΑΜΑΝΗ</w:t>
      </w:r>
      <w:r>
        <w:rPr>
          <w:rFonts w:eastAsia="Times New Roman" w:cs="Times New Roman"/>
          <w:szCs w:val="24"/>
        </w:rPr>
        <w:t>.</w:t>
      </w:r>
    </w:p>
    <w:p w14:paraId="2E6499D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2E6499D4"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 xml:space="preserve">(ΕΠΙΚΥΡΩΣΗ </w:t>
      </w:r>
      <w:r>
        <w:rPr>
          <w:rFonts w:eastAsia="Times New Roman"/>
          <w:bCs/>
          <w:szCs w:val="24"/>
        </w:rPr>
        <w:t>ΠΡΑΚΤΙΚΩΝ: Σύμφωνα με την από 14</w:t>
      </w:r>
      <w:r>
        <w:rPr>
          <w:rFonts w:eastAsia="Times New Roman"/>
          <w:bCs/>
          <w:szCs w:val="24"/>
        </w:rPr>
        <w:t>-</w:t>
      </w:r>
      <w:r>
        <w:rPr>
          <w:rFonts w:eastAsia="Times New Roman"/>
          <w:bCs/>
          <w:szCs w:val="24"/>
        </w:rPr>
        <w:t>3</w:t>
      </w:r>
      <w:r>
        <w:rPr>
          <w:rFonts w:eastAsia="Times New Roman"/>
          <w:bCs/>
          <w:szCs w:val="24"/>
        </w:rPr>
        <w:t>-</w:t>
      </w:r>
      <w:r>
        <w:rPr>
          <w:rFonts w:eastAsia="Times New Roman"/>
          <w:bCs/>
          <w:szCs w:val="24"/>
        </w:rPr>
        <w:t xml:space="preserve">2018 εξουσιοδότηση του Σώματος επικυρώθηκαν με ευθύνη του Προεδρείου τα πρακτικά της ΠΖ΄ </w:t>
      </w:r>
      <w:r>
        <w:rPr>
          <w:rFonts w:eastAsia="Times New Roman"/>
          <w:bCs/>
          <w:szCs w:val="24"/>
        </w:rPr>
        <w:t>συνεδριάσε</w:t>
      </w:r>
      <w:r>
        <w:rPr>
          <w:rFonts w:eastAsia="Times New Roman"/>
          <w:bCs/>
          <w:szCs w:val="24"/>
        </w:rPr>
        <w:t>ώ</w:t>
      </w:r>
      <w:r>
        <w:rPr>
          <w:rFonts w:eastAsia="Times New Roman"/>
          <w:bCs/>
          <w:szCs w:val="24"/>
        </w:rPr>
        <w:t>ς</w:t>
      </w:r>
      <w:r>
        <w:rPr>
          <w:rFonts w:eastAsia="Times New Roman"/>
          <w:bCs/>
          <w:szCs w:val="24"/>
        </w:rPr>
        <w:t xml:space="preserve"> του</w:t>
      </w:r>
      <w:r>
        <w:rPr>
          <w:rFonts w:eastAsia="Times New Roman"/>
          <w:bCs/>
          <w:szCs w:val="24"/>
        </w:rPr>
        <w:t>, της Τετάρτης 14 Μαρτίου 2018</w:t>
      </w:r>
      <w:r>
        <w:rPr>
          <w:rFonts w:eastAsia="Times New Roman"/>
          <w:bCs/>
          <w:szCs w:val="24"/>
        </w:rPr>
        <w:t>,</w:t>
      </w:r>
      <w:r>
        <w:rPr>
          <w:rFonts w:eastAsia="Times New Roman"/>
          <w:bCs/>
          <w:szCs w:val="24"/>
        </w:rPr>
        <w:t xml:space="preserve"> σε ό,τι αφορά τη</w:t>
      </w:r>
      <w:r>
        <w:rPr>
          <w:rFonts w:eastAsia="Times New Roman"/>
          <w:bCs/>
          <w:szCs w:val="24"/>
        </w:rPr>
        <w:t>ν</w:t>
      </w:r>
      <w:r>
        <w:rPr>
          <w:rFonts w:eastAsia="Times New Roman"/>
          <w:bCs/>
          <w:szCs w:val="24"/>
        </w:rPr>
        <w:t xml:space="preserve"> ψήφιση στο σύνολο του σχεδίου νόμου</w:t>
      </w:r>
      <w:r>
        <w:rPr>
          <w:rFonts w:eastAsia="Times New Roman"/>
          <w:bCs/>
          <w:szCs w:val="24"/>
        </w:rPr>
        <w:t>:</w:t>
      </w:r>
      <w:r>
        <w:rPr>
          <w:rFonts w:eastAsia="Times New Roman"/>
          <w:bCs/>
          <w:szCs w:val="24"/>
        </w:rPr>
        <w:t xml:space="preserve"> «Ενσωμάτωση στην ελληνική νομ</w:t>
      </w:r>
      <w:r>
        <w:rPr>
          <w:rFonts w:eastAsia="Times New Roman"/>
          <w:bCs/>
          <w:szCs w:val="24"/>
        </w:rPr>
        <w:t>οθεσία της Οδηγίας 2014/104/ΕΕ του Ευρωπαϊκού Κοινοβουλίου και του Συμβουλίου της 26</w:t>
      </w:r>
      <w:r w:rsidRPr="009C0DEC">
        <w:rPr>
          <w:rFonts w:eastAsia="Times New Roman"/>
          <w:bCs/>
          <w:szCs w:val="24"/>
        </w:rPr>
        <w:t>ης</w:t>
      </w:r>
      <w:r>
        <w:rPr>
          <w:rFonts w:eastAsia="Times New Roman"/>
          <w:bCs/>
          <w:szCs w:val="24"/>
        </w:rPr>
        <w:t xml:space="preserve">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w:t>
      </w:r>
      <w:r>
        <w:rPr>
          <w:rFonts w:eastAsia="Times New Roman"/>
          <w:bCs/>
          <w:szCs w:val="24"/>
        </w:rPr>
        <w:t>κρατ</w:t>
      </w:r>
      <w:r>
        <w:rPr>
          <w:rFonts w:eastAsia="Times New Roman"/>
          <w:bCs/>
          <w:szCs w:val="24"/>
        </w:rPr>
        <w:t>ών</w:t>
      </w:r>
      <w:r>
        <w:rPr>
          <w:rFonts w:eastAsia="Times New Roman"/>
          <w:bCs/>
          <w:szCs w:val="24"/>
        </w:rPr>
        <w:t xml:space="preserve"> </w:t>
      </w:r>
      <w:r>
        <w:rPr>
          <w:rFonts w:eastAsia="Times New Roman"/>
          <w:bCs/>
          <w:szCs w:val="24"/>
        </w:rPr>
        <w:t xml:space="preserve">μελών και της Ευρωπαϊκής Ένωσης και άλλες διατάξεις»). </w:t>
      </w:r>
    </w:p>
    <w:p w14:paraId="2E6499D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Παρασκευής 16 Μαρτίου 2018:</w:t>
      </w:r>
    </w:p>
    <w:p w14:paraId="2E6499D6"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Α. Ε</w:t>
      </w:r>
      <w:r>
        <w:rPr>
          <w:rFonts w:eastAsia="Times New Roman"/>
          <w:bCs/>
          <w:szCs w:val="24"/>
        </w:rPr>
        <w:t>ΠΙΚΑΙΡΕΣ</w:t>
      </w:r>
      <w:r>
        <w:rPr>
          <w:rFonts w:eastAsia="Times New Roman"/>
          <w:bCs/>
          <w:szCs w:val="24"/>
        </w:rPr>
        <w:t xml:space="preserve"> Ε</w:t>
      </w:r>
      <w:r>
        <w:rPr>
          <w:rFonts w:eastAsia="Times New Roman"/>
          <w:bCs/>
          <w:szCs w:val="24"/>
        </w:rPr>
        <w:t>ΡΩΤΗΣΕΙΣ</w:t>
      </w:r>
      <w:r>
        <w:rPr>
          <w:rFonts w:eastAsia="Times New Roman"/>
          <w:bCs/>
          <w:szCs w:val="24"/>
        </w:rPr>
        <w:t xml:space="preserve"> </w:t>
      </w:r>
      <w:r>
        <w:rPr>
          <w:rFonts w:eastAsia="Times New Roman"/>
          <w:bCs/>
          <w:szCs w:val="24"/>
        </w:rPr>
        <w:t xml:space="preserve">Πρώτου Κύκλου </w:t>
      </w:r>
      <w:r>
        <w:rPr>
          <w:rFonts w:eastAsia="Times New Roman"/>
          <w:bCs/>
          <w:szCs w:val="24"/>
        </w:rPr>
        <w:t>(Άρθρο 130 παρ</w:t>
      </w:r>
      <w:r>
        <w:rPr>
          <w:rFonts w:eastAsia="Times New Roman"/>
          <w:bCs/>
          <w:szCs w:val="24"/>
        </w:rPr>
        <w:t xml:space="preserve">άγραφοι </w:t>
      </w:r>
      <w:r>
        <w:rPr>
          <w:rFonts w:eastAsia="Times New Roman"/>
          <w:bCs/>
          <w:szCs w:val="24"/>
        </w:rPr>
        <w:t xml:space="preserve">2 και 3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Βουλής)</w:t>
      </w:r>
    </w:p>
    <w:p w14:paraId="2E6499D7"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1. Η </w:t>
      </w:r>
      <w:r>
        <w:rPr>
          <w:rFonts w:eastAsia="Times New Roman"/>
          <w:bCs/>
          <w:szCs w:val="24"/>
        </w:rPr>
        <w:t>με αριθμό 1313/13-3-2018 επίκαιρη ερώτηση του Βουλευτή Αττικής της Νέας Δημοκρατίας κ. Γεωργίου Βλάχου προς τον Υπουργό Περιβάλλοντος και</w:t>
      </w:r>
      <w:r>
        <w:rPr>
          <w:rFonts w:eastAsia="Times New Roman"/>
          <w:b/>
          <w:szCs w:val="24"/>
        </w:rPr>
        <w:t xml:space="preserve"> </w:t>
      </w:r>
      <w:r>
        <w:rPr>
          <w:rFonts w:eastAsia="Times New Roman"/>
          <w:bCs/>
          <w:szCs w:val="24"/>
        </w:rPr>
        <w:t>Ενέργειας, με θέμα: «Δικαίωμα υπαγωγής των αυθαίρετων κτισμάτων σε εξ αδιαιρέτου ιδιοκτησίες».</w:t>
      </w:r>
    </w:p>
    <w:p w14:paraId="2E6499D8" w14:textId="77777777" w:rsidR="006C43E3" w:rsidRDefault="00E80A7B">
      <w:pPr>
        <w:spacing w:after="0" w:line="600" w:lineRule="auto"/>
        <w:ind w:firstLine="720"/>
        <w:jc w:val="both"/>
        <w:rPr>
          <w:rFonts w:eastAsia="Times New Roman"/>
          <w:bCs/>
          <w:szCs w:val="24"/>
        </w:rPr>
      </w:pPr>
      <w:r>
        <w:rPr>
          <w:rFonts w:eastAsia="Times New Roman"/>
          <w:bCs/>
          <w:szCs w:val="24"/>
        </w:rPr>
        <w:t>2. Η με αριθμό 1268/6-3</w:t>
      </w:r>
      <w:r>
        <w:rPr>
          <w:rFonts w:eastAsia="Times New Roman"/>
          <w:bCs/>
          <w:szCs w:val="24"/>
        </w:rPr>
        <w:t xml:space="preserve">-2018 επίκαιρη ερώτηση του Βουλευτή Αχαΐας της Δημοκρατικής Συμπαράταξης ΠΑΣΟΚ – ΔΗΜΑΡ κ. Θεόδωρου Παπαθεοδώρου προς τον Υπουργό Μεταναστευτικής Πολιτικής, με θέμα: «Επεισόδια και συγκρούσεις στο </w:t>
      </w:r>
      <w:r>
        <w:rPr>
          <w:rFonts w:eastAsia="Times New Roman"/>
          <w:bCs/>
          <w:szCs w:val="24"/>
        </w:rPr>
        <w:t xml:space="preserve">λιμάνι </w:t>
      </w:r>
      <w:r>
        <w:rPr>
          <w:rFonts w:eastAsia="Times New Roman"/>
          <w:bCs/>
          <w:szCs w:val="24"/>
        </w:rPr>
        <w:t>της Πάτρας μεταξύ μεταναστών και ελληνικών αρχών».</w:t>
      </w:r>
    </w:p>
    <w:p w14:paraId="2E6499D9" w14:textId="77777777" w:rsidR="006C43E3" w:rsidRDefault="00E80A7B">
      <w:pPr>
        <w:spacing w:after="0" w:line="600" w:lineRule="auto"/>
        <w:ind w:firstLine="720"/>
        <w:jc w:val="both"/>
        <w:rPr>
          <w:rFonts w:ascii="Verdana" w:eastAsia="Times New Roman" w:hAnsi="Verdana" w:cs="Times New Roman"/>
          <w:color w:val="000000"/>
          <w:sz w:val="17"/>
          <w:szCs w:val="17"/>
          <w:shd w:val="clear" w:color="auto" w:fill="FFFFFF"/>
        </w:rPr>
      </w:pPr>
      <w:r>
        <w:rPr>
          <w:rFonts w:eastAsia="Times New Roman"/>
          <w:bCs/>
          <w:szCs w:val="24"/>
        </w:rPr>
        <w:t>3.</w:t>
      </w:r>
      <w:r>
        <w:rPr>
          <w:rFonts w:eastAsia="Times New Roman"/>
          <w:bCs/>
          <w:szCs w:val="24"/>
        </w:rPr>
        <w:t xml:space="preserve"> Η με αριθμό 1282/9-3-2018 επίκαιρη ερώτηση του Η΄ Αντιπροέδρου της Βουλής και Βουλευτή Β΄ </w:t>
      </w:r>
      <w:r>
        <w:rPr>
          <w:rFonts w:eastAsia="Times New Roman"/>
          <w:bCs/>
          <w:szCs w:val="24"/>
        </w:rPr>
        <w:t xml:space="preserve">Πειραιώς </w:t>
      </w:r>
      <w:r>
        <w:rPr>
          <w:rFonts w:eastAsia="Times New Roman"/>
          <w:bCs/>
          <w:szCs w:val="24"/>
        </w:rPr>
        <w:t xml:space="preserve">των Ανεξαρτήτων </w:t>
      </w:r>
      <w:r>
        <w:rPr>
          <w:rFonts w:eastAsia="Times New Roman"/>
          <w:bCs/>
          <w:szCs w:val="24"/>
        </w:rPr>
        <w:lastRenderedPageBreak/>
        <w:t xml:space="preserve">Ελλήνων κ. Δημητρίου Καμμένου προς τον Υπουργό Ναυτιλίας και Νησιωτικής Πολιτικής, σχετικά με την «”Εισβολή” </w:t>
      </w:r>
      <w:r>
        <w:rPr>
          <w:rFonts w:eastAsia="Times New Roman"/>
          <w:bCs/>
          <w:szCs w:val="24"/>
        </w:rPr>
        <w:t>χιλίων</w:t>
      </w:r>
      <w:r>
        <w:rPr>
          <w:rFonts w:eastAsia="Times New Roman"/>
          <w:bCs/>
          <w:szCs w:val="24"/>
        </w:rPr>
        <w:t xml:space="preserve"> τουριστικών σκαφών που ε</w:t>
      </w:r>
      <w:r>
        <w:rPr>
          <w:rFonts w:eastAsia="Times New Roman"/>
          <w:bCs/>
          <w:szCs w:val="24"/>
        </w:rPr>
        <w:t>τοιμάζουν οι Τούρκοι στο Αιγαίο το καλοκαίρι».</w:t>
      </w:r>
    </w:p>
    <w:p w14:paraId="2E6499DA"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4. Η με αριθμό 1261/6-3-2018 επίκαιρη ερώτηση του Βουλευτή Έβρου της Νέας Δημοκρατίας κ. Αναστασίου </w:t>
      </w:r>
      <w:proofErr w:type="spellStart"/>
      <w:r>
        <w:rPr>
          <w:rFonts w:eastAsia="Times New Roman"/>
          <w:bCs/>
          <w:szCs w:val="24"/>
        </w:rPr>
        <w:t>Δημοσχάκη</w:t>
      </w:r>
      <w:proofErr w:type="spellEnd"/>
      <w:r>
        <w:rPr>
          <w:rFonts w:eastAsia="Times New Roman"/>
          <w:bCs/>
          <w:szCs w:val="24"/>
        </w:rPr>
        <w:t xml:space="preserve"> προς τον Υπουργό Οικονομίας και Ανάπτυξης, με θέμα: «Βιωσιμότητα του Εργοστασίου της Ελληνικής Βιομ</w:t>
      </w:r>
      <w:r>
        <w:rPr>
          <w:rFonts w:eastAsia="Times New Roman"/>
          <w:bCs/>
          <w:szCs w:val="24"/>
        </w:rPr>
        <w:t>ηχανίας Ζάχαρης της Ορεστιάδας».</w:t>
      </w:r>
    </w:p>
    <w:p w14:paraId="2E6499DB"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5. Η με αριθμό 1266/6-3-2018 επίκαιρη ερώτηση του Βουλευτή Ηρακλείου του Συνασπισμού Ριζοσπαστικής Αριστεράς κ. Νικολάου </w:t>
      </w:r>
      <w:proofErr w:type="spellStart"/>
      <w:r>
        <w:rPr>
          <w:rFonts w:eastAsia="Times New Roman"/>
          <w:bCs/>
          <w:szCs w:val="24"/>
        </w:rPr>
        <w:t>Ηγουμενίδη</w:t>
      </w:r>
      <w:proofErr w:type="spellEnd"/>
      <w:r>
        <w:rPr>
          <w:rFonts w:eastAsia="Times New Roman"/>
          <w:bCs/>
          <w:szCs w:val="24"/>
        </w:rPr>
        <w:t xml:space="preserve"> προς τον Υπουργό Οικονομίας και Ανάπτυξης, με θέμα: «Χρηματοδότηση δικτύων ύδρευσης Νομού Η</w:t>
      </w:r>
      <w:r>
        <w:rPr>
          <w:rFonts w:eastAsia="Times New Roman"/>
          <w:bCs/>
          <w:szCs w:val="24"/>
        </w:rPr>
        <w:t>ρακλείου».</w:t>
      </w:r>
    </w:p>
    <w:p w14:paraId="2E6499DC"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 xml:space="preserve">6. Η με αριθμό 1230/5-3-2018 επίκαιρη ερώτηση του Βουλευτή Β΄ Αθηνών της Δημοκρατικής Συμπαράταξης ΠΑΣΟΚ – ΔΗΜΑΡ κ. Γεωργίου - Δημητρίου Καρρά προς τον Υπουργό Οικονομίας και Ανάπτυξης, με θέμα: «Προβάλλει εκ νέου επείγουσα η ανάγκη νομοθετικής </w:t>
      </w:r>
      <w:r>
        <w:rPr>
          <w:rFonts w:eastAsia="Times New Roman"/>
          <w:bCs/>
          <w:szCs w:val="24"/>
        </w:rPr>
        <w:t>ρύθμισης των στεγαστικών δανείων σε ελβετικό φράγκο».</w:t>
      </w:r>
    </w:p>
    <w:p w14:paraId="2E6499DD"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7. Η με αριθμό 1080/13-2-2018 επίκαιρη ερώτηση του Βουλευτή Αχαΐας της Νέας Δημοκρατίας κ. Ανδρέα </w:t>
      </w:r>
      <w:proofErr w:type="spellStart"/>
      <w:r>
        <w:rPr>
          <w:rFonts w:eastAsia="Times New Roman"/>
          <w:bCs/>
          <w:szCs w:val="24"/>
        </w:rPr>
        <w:t>Κατσανιώτη</w:t>
      </w:r>
      <w:proofErr w:type="spellEnd"/>
      <w:r>
        <w:rPr>
          <w:rFonts w:eastAsia="Times New Roman"/>
          <w:bCs/>
          <w:szCs w:val="24"/>
        </w:rPr>
        <w:t xml:space="preserve"> προς τον Υπουργό Περιβάλλοντος και Ενέργειας, με θέμα: «Διάβρωση αιγιαλού και επιπτώσεις σε π</w:t>
      </w:r>
      <w:r>
        <w:rPr>
          <w:rFonts w:eastAsia="Times New Roman"/>
          <w:bCs/>
          <w:szCs w:val="24"/>
        </w:rPr>
        <w:t>αράκτιες περιοχές του Ν. Αχαΐας».</w:t>
      </w:r>
    </w:p>
    <w:p w14:paraId="2E6499DE" w14:textId="77777777" w:rsidR="006C43E3" w:rsidRDefault="00E80A7B">
      <w:pPr>
        <w:spacing w:after="0" w:line="600" w:lineRule="auto"/>
        <w:ind w:firstLine="720"/>
        <w:jc w:val="both"/>
        <w:rPr>
          <w:rFonts w:eastAsia="Times New Roman"/>
          <w:szCs w:val="24"/>
        </w:rPr>
      </w:pPr>
      <w:r w:rsidRPr="00BC2EC8">
        <w:rPr>
          <w:rFonts w:eastAsia="Times New Roman"/>
          <w:szCs w:val="24"/>
        </w:rPr>
        <w:t>ΑΝΑΦΟΡΕΣ</w:t>
      </w:r>
      <w:r>
        <w:rPr>
          <w:rFonts w:eastAsia="Times New Roman"/>
          <w:szCs w:val="24"/>
        </w:rPr>
        <w:t xml:space="preserve"> </w:t>
      </w:r>
      <w:r w:rsidRPr="00BC2EC8">
        <w:rPr>
          <w:rFonts w:eastAsia="Times New Roman"/>
          <w:szCs w:val="24"/>
        </w:rPr>
        <w:t>-</w:t>
      </w:r>
      <w:r>
        <w:rPr>
          <w:rFonts w:eastAsia="Times New Roman"/>
          <w:szCs w:val="24"/>
        </w:rPr>
        <w:t xml:space="preserve"> </w:t>
      </w:r>
      <w:r w:rsidRPr="00BC2EC8">
        <w:rPr>
          <w:rFonts w:eastAsia="Times New Roman"/>
          <w:szCs w:val="24"/>
        </w:rPr>
        <w:t>ΕΡΩΤΗΣΕΙΣ (Άρθρο 130 παρ</w:t>
      </w:r>
      <w:r>
        <w:rPr>
          <w:rFonts w:eastAsia="Times New Roman"/>
          <w:szCs w:val="24"/>
        </w:rPr>
        <w:t>άγραφος</w:t>
      </w:r>
      <w:r w:rsidRPr="00BC2EC8">
        <w:rPr>
          <w:rFonts w:eastAsia="Times New Roman"/>
          <w:szCs w:val="24"/>
        </w:rPr>
        <w:t xml:space="preserve"> </w:t>
      </w:r>
      <w:r w:rsidRPr="00BC2EC8">
        <w:rPr>
          <w:rFonts w:eastAsia="Times New Roman"/>
          <w:szCs w:val="24"/>
        </w:rPr>
        <w:t xml:space="preserve">5 </w:t>
      </w:r>
      <w:r>
        <w:rPr>
          <w:rFonts w:eastAsia="Times New Roman"/>
          <w:szCs w:val="24"/>
        </w:rPr>
        <w:t xml:space="preserve">του </w:t>
      </w:r>
      <w:r w:rsidRPr="00BC2EC8">
        <w:rPr>
          <w:rFonts w:eastAsia="Times New Roman"/>
          <w:szCs w:val="24"/>
        </w:rPr>
        <w:t>Καν</w:t>
      </w:r>
      <w:r>
        <w:rPr>
          <w:rFonts w:eastAsia="Times New Roman"/>
          <w:szCs w:val="24"/>
        </w:rPr>
        <w:t xml:space="preserve">ονισμού της </w:t>
      </w:r>
      <w:r w:rsidRPr="00BC2EC8">
        <w:rPr>
          <w:rFonts w:eastAsia="Times New Roman"/>
          <w:szCs w:val="24"/>
        </w:rPr>
        <w:t>Βουλής)</w:t>
      </w:r>
    </w:p>
    <w:p w14:paraId="2E6499DF"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1. Η με αριθμό 1139/92/13-11-2017 ερώτηση και αίτηση κατάθεσης εγγράφων του Βουλευτή Β΄ Αθηνών της Δημοκρατικής Συμπαράταξης ΠΑΣΟΚ – ΔΗΜΑΡ κ. Γεωργίου</w:t>
      </w:r>
      <w:r>
        <w:rPr>
          <w:rFonts w:eastAsia="Times New Roman"/>
          <w:bCs/>
          <w:szCs w:val="24"/>
        </w:rPr>
        <w:t xml:space="preserve"> - Δημητρίου Καρρά προς τον Υπουργό Μεταναστευτικής Πολιτικής, με θέμα: « Αδικαιολόγητη καθυστέρηση στη σύνταξη και δημοσιοποίηση των </w:t>
      </w:r>
      <w:r>
        <w:rPr>
          <w:rFonts w:eastAsia="Times New Roman"/>
          <w:bCs/>
          <w:szCs w:val="24"/>
        </w:rPr>
        <w:t xml:space="preserve">τριμηνιαίων </w:t>
      </w:r>
      <w:r>
        <w:rPr>
          <w:rFonts w:eastAsia="Times New Roman"/>
          <w:bCs/>
          <w:szCs w:val="24"/>
        </w:rPr>
        <w:t>Εκθέσεων Πεπραγμένων της Αρχής Προσφυγών κατά των αποφάσεων της Υπηρεσίας Ασύλου».</w:t>
      </w:r>
    </w:p>
    <w:p w14:paraId="2E6499E0" w14:textId="77777777" w:rsidR="006C43E3" w:rsidRDefault="00E80A7B">
      <w:pPr>
        <w:spacing w:after="0" w:line="600" w:lineRule="auto"/>
        <w:ind w:firstLine="720"/>
        <w:jc w:val="both"/>
        <w:rPr>
          <w:rFonts w:eastAsia="Times New Roman"/>
          <w:bCs/>
          <w:szCs w:val="24"/>
        </w:rPr>
      </w:pPr>
      <w:r>
        <w:rPr>
          <w:rFonts w:eastAsia="Times New Roman"/>
          <w:bCs/>
          <w:szCs w:val="24"/>
        </w:rPr>
        <w:t>Κυρίες και κύριοι συνάδελφο</w:t>
      </w:r>
      <w:r>
        <w:rPr>
          <w:rFonts w:eastAsia="Times New Roman"/>
          <w:bCs/>
          <w:szCs w:val="24"/>
        </w:rPr>
        <w:t>ι, εισερχόμαστε στη συζήτηση των</w:t>
      </w:r>
    </w:p>
    <w:p w14:paraId="2E6499E1" w14:textId="77777777" w:rsidR="006C43E3" w:rsidRDefault="00E80A7B">
      <w:pPr>
        <w:spacing w:after="0" w:line="600" w:lineRule="auto"/>
        <w:ind w:firstLine="720"/>
        <w:jc w:val="center"/>
        <w:rPr>
          <w:rFonts w:eastAsia="Times New Roman"/>
          <w:b/>
          <w:bCs/>
          <w:szCs w:val="24"/>
        </w:rPr>
      </w:pPr>
      <w:r>
        <w:rPr>
          <w:rFonts w:eastAsia="Times New Roman"/>
          <w:b/>
          <w:bCs/>
          <w:szCs w:val="24"/>
        </w:rPr>
        <w:t>ΕΠΙΚΑΙΡΩΝ ΕΡΩΤΗΣΕΩΝ</w:t>
      </w:r>
    </w:p>
    <w:p w14:paraId="2E6499E2" w14:textId="77777777" w:rsidR="006C43E3" w:rsidRDefault="00E80A7B">
      <w:pPr>
        <w:spacing w:after="0" w:line="600" w:lineRule="auto"/>
        <w:ind w:firstLine="720"/>
        <w:jc w:val="both"/>
        <w:rPr>
          <w:rFonts w:eastAsia="Times New Roman"/>
          <w:bCs/>
          <w:szCs w:val="24"/>
        </w:rPr>
      </w:pPr>
      <w:r>
        <w:rPr>
          <w:rFonts w:eastAsia="Times New Roman"/>
          <w:bCs/>
          <w:szCs w:val="24"/>
        </w:rPr>
        <w:t>Κατ’</w:t>
      </w:r>
      <w:r>
        <w:rPr>
          <w:rFonts w:eastAsia="Times New Roman"/>
          <w:bCs/>
          <w:szCs w:val="24"/>
        </w:rPr>
        <w:t xml:space="preserve"> αρχάς επιτρέψτε μου </w:t>
      </w:r>
      <w:r>
        <w:rPr>
          <w:rFonts w:eastAsia="Times New Roman"/>
          <w:bCs/>
          <w:szCs w:val="24"/>
        </w:rPr>
        <w:t>να σας ανακοινώσω τις επίκαιρες ερωτήσεις οι οποίες διαγράφονται.</w:t>
      </w:r>
    </w:p>
    <w:p w14:paraId="2E6499E3"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έκτη με αριθμό 1306/13-3-2018 επίκαιρη ερώτηση δεύτερου κύκλου της Βουλευτού Β΄ </w:t>
      </w:r>
      <w:r>
        <w:rPr>
          <w:rFonts w:eastAsia="Times New Roman"/>
          <w:bCs/>
          <w:szCs w:val="24"/>
        </w:rPr>
        <w:t xml:space="preserve">Πειραιώς </w:t>
      </w:r>
      <w:r>
        <w:rPr>
          <w:rFonts w:eastAsia="Times New Roman"/>
          <w:bCs/>
          <w:szCs w:val="24"/>
        </w:rPr>
        <w:t xml:space="preserve">του Κομμουνιστικού Κόμματος </w:t>
      </w:r>
      <w:r>
        <w:rPr>
          <w:rFonts w:eastAsia="Times New Roman"/>
          <w:bCs/>
          <w:szCs w:val="24"/>
        </w:rPr>
        <w:lastRenderedPageBreak/>
        <w:t>Ελλάδας κ.</w:t>
      </w:r>
      <w:r>
        <w:rPr>
          <w:rFonts w:eastAsia="Times New Roman"/>
          <w:bCs/>
          <w:szCs w:val="24"/>
        </w:rPr>
        <w:t xml:space="preserve"> Διαμάντως </w:t>
      </w:r>
      <w:proofErr w:type="spellStart"/>
      <w:r>
        <w:rPr>
          <w:rFonts w:eastAsia="Times New Roman"/>
          <w:bCs/>
          <w:szCs w:val="24"/>
        </w:rPr>
        <w:t>Μανωλάκου</w:t>
      </w:r>
      <w:proofErr w:type="spellEnd"/>
      <w:r>
        <w:rPr>
          <w:rFonts w:eastAsia="Times New Roman"/>
          <w:bCs/>
          <w:szCs w:val="24"/>
        </w:rPr>
        <w:t xml:space="preserve"> προς την Υπουργό Εργασίας, Κοινωνικής Ασφάλισης και Κοινωνικής Αλληλεγγύης, με θέμα: «Μέτρα προστασίας και ασφάλειας για τη ζωή και την υγεία των εργαζομένων στη ναυπηγοεπισκευαστική ζώνη», δεν θα </w:t>
      </w:r>
      <w:r>
        <w:rPr>
          <w:rFonts w:eastAsia="Times New Roman"/>
          <w:bCs/>
          <w:szCs w:val="24"/>
        </w:rPr>
        <w:t>συζητηθεί λόγω απουσίας της κυρίας Υπουργού στο εξωτερικό.</w:t>
      </w:r>
    </w:p>
    <w:p w14:paraId="2E6499E4"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όγδοη με αριθμό 1307/13-3-2018 επίκαιρη ερώτηση δεύτερου κύκλου του Βουλευτή Αχαΐας του Κομμουνιστικού Κόμματος </w:t>
      </w:r>
      <w:r>
        <w:rPr>
          <w:rFonts w:eastAsia="Times New Roman"/>
          <w:bCs/>
          <w:szCs w:val="24"/>
        </w:rPr>
        <w:t xml:space="preserve">Ελλάδας </w:t>
      </w:r>
      <w:r>
        <w:rPr>
          <w:rFonts w:eastAsia="Times New Roman"/>
          <w:bCs/>
          <w:szCs w:val="24"/>
        </w:rPr>
        <w:t xml:space="preserve">κ. Νικολάου </w:t>
      </w:r>
      <w:proofErr w:type="spellStart"/>
      <w:r>
        <w:rPr>
          <w:rFonts w:eastAsia="Times New Roman"/>
          <w:bCs/>
          <w:szCs w:val="24"/>
        </w:rPr>
        <w:t>Καραθανασόπουλου</w:t>
      </w:r>
      <w:proofErr w:type="spellEnd"/>
      <w:r>
        <w:rPr>
          <w:rFonts w:eastAsia="Times New Roman"/>
          <w:bCs/>
          <w:szCs w:val="24"/>
        </w:rPr>
        <w:t xml:space="preserve"> προς την Υπουργό Εργασίας, Κοινωνικής Ασφάλιση</w:t>
      </w:r>
      <w:r>
        <w:rPr>
          <w:rFonts w:eastAsia="Times New Roman"/>
          <w:bCs/>
          <w:szCs w:val="24"/>
        </w:rPr>
        <w:t>ς και Κοινωνικής Αλληλεγγύης, σχετικά με τους εργαζόμενους στο πρακτορείο διανομής Τύπου «Ευρώπη», δεν θα συζητηθεί λόγω απουσίας της κυρίας Υπουργού στο εξωτερικό.</w:t>
      </w:r>
    </w:p>
    <w:p w14:paraId="2E6499E5"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Η ένατη με αριθμό 1308/13-3-2018 επίκαιρη ερώτηση δεύτερου κύκλου του Βουλευτή Β΄ Αθηνών το</w:t>
      </w:r>
      <w:r>
        <w:rPr>
          <w:rFonts w:eastAsia="Times New Roman"/>
          <w:bCs/>
          <w:szCs w:val="24"/>
        </w:rPr>
        <w:t xml:space="preserve">υ Κομμουνιστικού Κόμματος </w:t>
      </w:r>
      <w:r>
        <w:rPr>
          <w:rFonts w:eastAsia="Times New Roman"/>
          <w:bCs/>
          <w:szCs w:val="24"/>
        </w:rPr>
        <w:t xml:space="preserve">Ελλάδας </w:t>
      </w:r>
      <w:r>
        <w:rPr>
          <w:rFonts w:eastAsia="Times New Roman"/>
          <w:bCs/>
          <w:szCs w:val="24"/>
        </w:rPr>
        <w:t xml:space="preserve">κ. Χρήστου </w:t>
      </w:r>
      <w:proofErr w:type="spellStart"/>
      <w:r>
        <w:rPr>
          <w:rFonts w:eastAsia="Times New Roman"/>
          <w:bCs/>
          <w:szCs w:val="24"/>
        </w:rPr>
        <w:t>Κατσώτη</w:t>
      </w:r>
      <w:proofErr w:type="spellEnd"/>
      <w:r>
        <w:rPr>
          <w:rFonts w:eastAsia="Times New Roman"/>
          <w:bCs/>
          <w:szCs w:val="24"/>
        </w:rPr>
        <w:t xml:space="preserve"> προς την Υπουργό Εργασίας, Κοινωνικής Ασφάλισης και Κοινωνικής Αλληλεγγύης, με θέμα: «Εργαζόμενοι της «Ένωσης –</w:t>
      </w:r>
      <w:r>
        <w:rPr>
          <w:rFonts w:eastAsia="Times New Roman"/>
          <w:bCs/>
          <w:szCs w:val="24"/>
        </w:rPr>
        <w:t xml:space="preserve"> </w:t>
      </w:r>
      <w:r>
        <w:rPr>
          <w:rFonts w:eastAsia="Times New Roman"/>
          <w:bCs/>
          <w:szCs w:val="24"/>
        </w:rPr>
        <w:t>Αγροτικός Συνεταιρισμός Τρικάλων» (ΕΑΣΤ)», δεν θα συζητηθεί λόγω απουσίας της κυρίας Υπουργ</w:t>
      </w:r>
      <w:r>
        <w:rPr>
          <w:rFonts w:eastAsia="Times New Roman"/>
          <w:bCs/>
          <w:szCs w:val="24"/>
        </w:rPr>
        <w:t>ού στο εξωτερικό.</w:t>
      </w:r>
    </w:p>
    <w:p w14:paraId="2E6499E6" w14:textId="77777777" w:rsidR="006C43E3" w:rsidRDefault="00E80A7B">
      <w:pPr>
        <w:spacing w:after="0" w:line="600" w:lineRule="auto"/>
        <w:ind w:firstLine="720"/>
        <w:jc w:val="both"/>
        <w:rPr>
          <w:rFonts w:eastAsia="Times New Roman"/>
          <w:bCs/>
          <w:szCs w:val="24"/>
        </w:rPr>
      </w:pPr>
      <w:r>
        <w:rPr>
          <w:rFonts w:eastAsia="Times New Roman"/>
          <w:bCs/>
          <w:szCs w:val="24"/>
        </w:rPr>
        <w:t>Η πρώτη με αριθμό 1285/12-3-2018 επίκαιρη ερώτηση πρώτου κύκλου του Βουλευτή Λέσβου του Συνασπισμού Ριζοσπαστικής Αριστεράς κ. Γεωργίου Πάλλη προς τον Υπουργό Υποδομών και Μεταφορών, με θέμα: «Νότια Παράκαμψη Μυτιλήνης»</w:t>
      </w:r>
      <w:r>
        <w:rPr>
          <w:rFonts w:eastAsia="Times New Roman"/>
          <w:bCs/>
          <w:szCs w:val="24"/>
        </w:rPr>
        <w:t>,</w:t>
      </w:r>
      <w:r>
        <w:rPr>
          <w:rFonts w:eastAsia="Times New Roman"/>
          <w:bCs/>
          <w:szCs w:val="24"/>
        </w:rPr>
        <w:t xml:space="preserve"> δεν θα συζητηθεί λόγω κωλύματος του κυρίου Υπουργού. </w:t>
      </w:r>
    </w:p>
    <w:p w14:paraId="2E6499E7"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Η πρώτη με αριθμό 1834/5-12-2017 ερώτηση των αναφορών</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ερωτήσεων του Βουλευτή Β΄ Αθηνών της Νέας Δημοκρατίας κ. Κωνσταντίνου Χατζηδάκη προς </w:t>
      </w:r>
      <w:r>
        <w:rPr>
          <w:rFonts w:eastAsia="Times New Roman"/>
          <w:bCs/>
          <w:szCs w:val="24"/>
        </w:rPr>
        <w:t xml:space="preserve">τον </w:t>
      </w:r>
      <w:r>
        <w:rPr>
          <w:rFonts w:eastAsia="Times New Roman"/>
          <w:bCs/>
          <w:szCs w:val="24"/>
        </w:rPr>
        <w:t>Υπουργό Υποδομών και Μεταφορών, με θέμα: «Αστικές συγκοι</w:t>
      </w:r>
      <w:r>
        <w:rPr>
          <w:rFonts w:eastAsia="Times New Roman"/>
          <w:bCs/>
          <w:szCs w:val="24"/>
        </w:rPr>
        <w:t>νωνίες: Οι Φορολογούμενοι πληρώνουν περισσότερα χρήματα για χειρότερες υπηρεσίες», δεν θα συζητηθεί λόγω κωλύματος του κυρίου Υπουργού.</w:t>
      </w:r>
    </w:p>
    <w:p w14:paraId="2E6499E8"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δεύτερη με αριθμό 1311/13-3-2018 επίκαιρη ερώτηση πρώτου κύκλου της Βουλευτού Α΄ Αθηνών της Νέας Δημοκρατίας </w:t>
      </w:r>
      <w:r>
        <w:rPr>
          <w:rFonts w:eastAsia="Times New Roman"/>
          <w:bCs/>
          <w:szCs w:val="24"/>
        </w:rPr>
        <w:t xml:space="preserve">κ. </w:t>
      </w:r>
      <w:r>
        <w:rPr>
          <w:rFonts w:eastAsia="Times New Roman"/>
          <w:bCs/>
          <w:szCs w:val="24"/>
        </w:rPr>
        <w:t xml:space="preserve">Όλγας </w:t>
      </w:r>
      <w:r>
        <w:rPr>
          <w:rFonts w:eastAsia="Times New Roman"/>
          <w:bCs/>
          <w:szCs w:val="24"/>
        </w:rPr>
        <w:t>Κεφαλογιάννη προς τον Υπουργό Εσωτερικών, με θέμα: «Έξαρση εγκληματικότητας στην Αθήνα», δεν θα συζητηθεί λόγω κωλύματος του κυρίου Αναπληρωτή Υπουργού.</w:t>
      </w:r>
    </w:p>
    <w:p w14:paraId="2E6499E9" w14:textId="77777777" w:rsidR="006C43E3" w:rsidRDefault="00E80A7B">
      <w:pPr>
        <w:spacing w:after="0" w:line="600" w:lineRule="auto"/>
        <w:ind w:firstLine="720"/>
        <w:jc w:val="both"/>
        <w:rPr>
          <w:rFonts w:eastAsia="Times New Roman"/>
          <w:bCs/>
          <w:szCs w:val="24"/>
        </w:rPr>
      </w:pPr>
      <w:r>
        <w:rPr>
          <w:rFonts w:eastAsia="Times New Roman"/>
          <w:bCs/>
          <w:szCs w:val="24"/>
        </w:rPr>
        <w:t>Η πρώτη με αριθμό 1286/12-3-2018 επίκαιρη ερώτηση δεύτερου κύκλου του Βουλευτή Χανίων του Συνασπισμού Ρ</w:t>
      </w:r>
      <w:r>
        <w:rPr>
          <w:rFonts w:eastAsia="Times New Roman"/>
          <w:bCs/>
          <w:szCs w:val="24"/>
        </w:rPr>
        <w:t xml:space="preserve">ιζοσπαστικής </w:t>
      </w:r>
      <w:r>
        <w:rPr>
          <w:rFonts w:eastAsia="Times New Roman"/>
          <w:bCs/>
          <w:szCs w:val="24"/>
        </w:rPr>
        <w:lastRenderedPageBreak/>
        <w:t xml:space="preserve">Αριστεράς κ. Αντωνίου </w:t>
      </w:r>
      <w:proofErr w:type="spellStart"/>
      <w:r>
        <w:rPr>
          <w:rFonts w:eastAsia="Times New Roman"/>
          <w:bCs/>
          <w:szCs w:val="24"/>
        </w:rPr>
        <w:t>Μπαλωμενάκη</w:t>
      </w:r>
      <w:proofErr w:type="spellEnd"/>
      <w:r>
        <w:rPr>
          <w:rFonts w:eastAsia="Times New Roman"/>
          <w:bCs/>
          <w:szCs w:val="24"/>
        </w:rPr>
        <w:t xml:space="preserve"> προς τον Υπουργό Εσωτερικών, με θέμα: «Κάλυψη κενών στο Πυροσβεστικό Σώμα από επιλαχόντες του διαγωνισμού 2011», δεν θα συζητηθεί λόγω κωλύματος του κυρίου Αναπληρωτή Υπουργού.</w:t>
      </w:r>
    </w:p>
    <w:p w14:paraId="2E6499EA" w14:textId="77777777" w:rsidR="006C43E3" w:rsidRDefault="00E80A7B">
      <w:pPr>
        <w:spacing w:after="0" w:line="600" w:lineRule="auto"/>
        <w:ind w:firstLine="720"/>
        <w:jc w:val="both"/>
        <w:rPr>
          <w:rFonts w:eastAsia="Times New Roman"/>
          <w:bCs/>
          <w:szCs w:val="24"/>
        </w:rPr>
      </w:pPr>
      <w:r>
        <w:rPr>
          <w:rFonts w:eastAsia="Times New Roman"/>
          <w:bCs/>
          <w:szCs w:val="24"/>
        </w:rPr>
        <w:t>Η δωδέκατη με αριθμό 1229/5-3-20</w:t>
      </w:r>
      <w:r>
        <w:rPr>
          <w:rFonts w:eastAsia="Times New Roman"/>
          <w:bCs/>
          <w:szCs w:val="24"/>
        </w:rPr>
        <w:t xml:space="preserve">18 επίκαιρη ερώτηση δεύτερου κύκλου του Ανεξάρτητου Βουλευτή Β΄ Αθηνών κ. Ευσταθίου (Στάθη) Παναγούλη προς τον Υπουργό Εσωτερικών, με θέμα: «Εγκληματικότητα και κάθε λογής επιθέσεις από ανθρώπους του υποκόσμου και </w:t>
      </w:r>
      <w:proofErr w:type="spellStart"/>
      <w:r>
        <w:rPr>
          <w:rFonts w:eastAsia="Times New Roman"/>
          <w:bCs/>
          <w:szCs w:val="24"/>
        </w:rPr>
        <w:t>γιαλαντζί</w:t>
      </w:r>
      <w:proofErr w:type="spellEnd"/>
      <w:r>
        <w:rPr>
          <w:rFonts w:eastAsia="Times New Roman"/>
          <w:bCs/>
          <w:szCs w:val="24"/>
        </w:rPr>
        <w:t xml:space="preserve"> επαναστάτες», δεν θα συζητηθεί λ</w:t>
      </w:r>
      <w:r>
        <w:rPr>
          <w:rFonts w:eastAsia="Times New Roman"/>
          <w:bCs/>
          <w:szCs w:val="24"/>
        </w:rPr>
        <w:t>όγω κωλύματος του κυρίου Αναπληρωτή Υπουργού.</w:t>
      </w:r>
    </w:p>
    <w:p w14:paraId="2E6499EB"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δέκατη τρίτη με αριθμό 1149/26-2-2018 επίκαιρη ερώτηση δεύτερου κύκλου του Βουλευτή Β΄ </w:t>
      </w:r>
      <w:r>
        <w:rPr>
          <w:rFonts w:eastAsia="Times New Roman"/>
          <w:bCs/>
          <w:szCs w:val="24"/>
        </w:rPr>
        <w:t xml:space="preserve">Πειραιώς </w:t>
      </w:r>
      <w:r>
        <w:rPr>
          <w:rFonts w:eastAsia="Times New Roman"/>
          <w:bCs/>
          <w:szCs w:val="24"/>
        </w:rPr>
        <w:t xml:space="preserve">του Λαϊκού Συνδέσμου - Χρυσή Αυγή κ. Ιωάννη Λαγού προς τον Υπουργό Εσωτερικών, με </w:t>
      </w:r>
      <w:r>
        <w:rPr>
          <w:rFonts w:eastAsia="Times New Roman"/>
          <w:bCs/>
          <w:szCs w:val="24"/>
        </w:rPr>
        <w:lastRenderedPageBreak/>
        <w:t xml:space="preserve">θέμα: «Γνωστή από παρακρατικό </w:t>
      </w:r>
      <w:proofErr w:type="spellStart"/>
      <w:r>
        <w:rPr>
          <w:rFonts w:eastAsia="Times New Roman"/>
          <w:bCs/>
          <w:szCs w:val="24"/>
        </w:rPr>
        <w:t>ιστότοπο</w:t>
      </w:r>
      <w:proofErr w:type="spellEnd"/>
      <w:r>
        <w:rPr>
          <w:rFonts w:eastAsia="Times New Roman"/>
          <w:bCs/>
          <w:szCs w:val="24"/>
        </w:rPr>
        <w:t xml:space="preserve"> </w:t>
      </w:r>
      <w:r>
        <w:rPr>
          <w:rFonts w:eastAsia="Times New Roman"/>
          <w:bCs/>
          <w:szCs w:val="24"/>
        </w:rPr>
        <w:t>έγινε η πρωτοφανής επίθεση στο Α.Τ. Καισαριανής», δεν θα συζητηθεί λόγω κωλύματος του κυρίου Αναπληρωτή Υπουργού.</w:t>
      </w:r>
    </w:p>
    <w:p w14:paraId="2E6499EC" w14:textId="77777777" w:rsidR="006C43E3" w:rsidRDefault="00E80A7B">
      <w:pPr>
        <w:spacing w:after="0" w:line="600" w:lineRule="auto"/>
        <w:ind w:firstLine="720"/>
        <w:jc w:val="both"/>
        <w:rPr>
          <w:rFonts w:eastAsia="Times New Roman"/>
          <w:bCs/>
          <w:szCs w:val="24"/>
        </w:rPr>
      </w:pPr>
      <w:r>
        <w:rPr>
          <w:rFonts w:eastAsia="Times New Roman"/>
          <w:bCs/>
          <w:szCs w:val="24"/>
        </w:rPr>
        <w:t>Η δέκατη τέταρτη με αριθμό 1159/27-2-2018 επίκαιρη ερώτηση δεύτερου κύκλου του Βουλευτή Κιλκίς της Νέας Δημοκρατίας κ. Γεωργίου Γεωργ</w:t>
      </w:r>
      <w:r>
        <w:rPr>
          <w:rFonts w:eastAsia="Times New Roman"/>
          <w:bCs/>
          <w:szCs w:val="24"/>
        </w:rPr>
        <w:t xml:space="preserve">αντά προς τον Υπουργό Εσωτερικών, με θέμα: «Προβλήματα στη λειτουργία του Τμήματος Συνοριακής Φύλαξης (Τ.Σ.Φ.) </w:t>
      </w:r>
      <w:proofErr w:type="spellStart"/>
      <w:r>
        <w:rPr>
          <w:rFonts w:eastAsia="Times New Roman"/>
          <w:bCs/>
          <w:szCs w:val="24"/>
        </w:rPr>
        <w:t>Παιονίας</w:t>
      </w:r>
      <w:proofErr w:type="spellEnd"/>
      <w:r>
        <w:rPr>
          <w:rFonts w:eastAsia="Times New Roman"/>
          <w:bCs/>
          <w:szCs w:val="24"/>
        </w:rPr>
        <w:t>», δεν θα συζητηθεί λόγω κωλύματος του κυρίου Αναπληρωτή Υπουργού.</w:t>
      </w:r>
    </w:p>
    <w:p w14:paraId="2E6499ED" w14:textId="77777777" w:rsidR="006C43E3" w:rsidRDefault="00E80A7B">
      <w:pPr>
        <w:spacing w:after="0" w:line="600" w:lineRule="auto"/>
        <w:ind w:firstLine="720"/>
        <w:jc w:val="both"/>
        <w:rPr>
          <w:rFonts w:eastAsia="Times New Roman"/>
          <w:bCs/>
          <w:szCs w:val="24"/>
        </w:rPr>
      </w:pPr>
      <w:r>
        <w:rPr>
          <w:rFonts w:eastAsia="Times New Roman"/>
          <w:bCs/>
          <w:szCs w:val="24"/>
        </w:rPr>
        <w:t>Η δέκατη έκτη με αριθμό 1151/26-2-2018 επίκαιρη ερώτηση δεύτερου κύκλο</w:t>
      </w:r>
      <w:r>
        <w:rPr>
          <w:rFonts w:eastAsia="Times New Roman"/>
          <w:bCs/>
          <w:szCs w:val="24"/>
        </w:rPr>
        <w:t xml:space="preserve">υ του Βουλευτή Κιλκίς του Λαϊκού Συνδέσμου - Χρυσή Αυγή κ. Χρήστου Χατζησάββα προς τον Υπουργό Εσωτερικών, με θέμα: «Ερωτήματα σχετικώς με την υπόθεση πράκτορα </w:t>
      </w:r>
      <w:r>
        <w:rPr>
          <w:rFonts w:eastAsia="Times New Roman"/>
          <w:bCs/>
          <w:szCs w:val="24"/>
        </w:rPr>
        <w:lastRenderedPageBreak/>
        <w:t>βάσει αποκαλύψεων του Π. Καμμένου», δεν θα συζητηθεί λόγω κωλύματος του κυρίου Αναπληρωτή Υπουργ</w:t>
      </w:r>
      <w:r>
        <w:rPr>
          <w:rFonts w:eastAsia="Times New Roman"/>
          <w:bCs/>
          <w:szCs w:val="24"/>
        </w:rPr>
        <w:t>ού.</w:t>
      </w:r>
    </w:p>
    <w:p w14:paraId="2E6499EE"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πέμπτη με αριθμό 1287/12-3-2018 επίκαιρη ερώτηση δεύτερου κύκλου της Βουλευτού Καρδίτσας του Συνασπισμού Ριζοσπαστικής Αριστεράς </w:t>
      </w:r>
      <w:r>
        <w:rPr>
          <w:rFonts w:eastAsia="Times New Roman"/>
          <w:bCs/>
          <w:szCs w:val="24"/>
        </w:rPr>
        <w:t xml:space="preserve">κ. </w:t>
      </w:r>
      <w:r>
        <w:rPr>
          <w:rFonts w:eastAsia="Times New Roman"/>
          <w:bCs/>
          <w:szCs w:val="24"/>
        </w:rPr>
        <w:t xml:space="preserve">Χρυσούλας </w:t>
      </w:r>
      <w:proofErr w:type="spellStart"/>
      <w:r>
        <w:rPr>
          <w:rFonts w:eastAsia="Times New Roman"/>
          <w:bCs/>
          <w:szCs w:val="24"/>
        </w:rPr>
        <w:t>Κατσαβριά</w:t>
      </w:r>
      <w:proofErr w:type="spellEnd"/>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Σιωροπούλου</w:t>
      </w:r>
      <w:proofErr w:type="spellEnd"/>
      <w:r>
        <w:rPr>
          <w:rFonts w:eastAsia="Times New Roman"/>
          <w:bCs/>
          <w:szCs w:val="24"/>
        </w:rPr>
        <w:t xml:space="preserve"> προς τον Υπουργό Αγροτικής Ανάπτυξης και Τροφίμων, με θέμα: «Αναβάθμιση του Κέντρου </w:t>
      </w:r>
      <w:r>
        <w:rPr>
          <w:rFonts w:eastAsia="Times New Roman"/>
          <w:bCs/>
          <w:szCs w:val="24"/>
        </w:rPr>
        <w:t>Ζωικών Γενετικών Πόρων Καρδίτσας»</w:t>
      </w:r>
      <w:r>
        <w:rPr>
          <w:rFonts w:eastAsia="Times New Roman"/>
          <w:bCs/>
          <w:szCs w:val="24"/>
        </w:rPr>
        <w:t>,</w:t>
      </w:r>
      <w:r>
        <w:rPr>
          <w:rFonts w:eastAsia="Times New Roman"/>
          <w:bCs/>
          <w:szCs w:val="24"/>
        </w:rPr>
        <w:t xml:space="preserve"> δεν θα συζητηθεί λόγω κωλύματος του κυρίου Υπουργού.</w:t>
      </w:r>
    </w:p>
    <w:p w14:paraId="2E6499EF"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Η έβδομη με αριθμό 1288/12-3-2018 επίκαιρη ερώτηση δεύτερου κύκλου της Βουλευτού Καρδίτσας του Συνασπισμού Ριζοσπαστικής Αριστεράς </w:t>
      </w:r>
      <w:r>
        <w:rPr>
          <w:rFonts w:eastAsia="Times New Roman"/>
          <w:bCs/>
          <w:szCs w:val="24"/>
        </w:rPr>
        <w:t xml:space="preserve">κ. </w:t>
      </w:r>
      <w:r>
        <w:rPr>
          <w:rFonts w:eastAsia="Times New Roman"/>
          <w:bCs/>
          <w:szCs w:val="24"/>
        </w:rPr>
        <w:t xml:space="preserve">Παναγιώτας </w:t>
      </w:r>
      <w:proofErr w:type="spellStart"/>
      <w:r>
        <w:rPr>
          <w:rFonts w:eastAsia="Times New Roman"/>
          <w:bCs/>
          <w:szCs w:val="24"/>
        </w:rPr>
        <w:t>Βράντζα</w:t>
      </w:r>
      <w:proofErr w:type="spellEnd"/>
      <w:r>
        <w:rPr>
          <w:rFonts w:eastAsia="Times New Roman"/>
          <w:bCs/>
          <w:szCs w:val="24"/>
        </w:rPr>
        <w:t xml:space="preserve"> προς τον Υπουργ</w:t>
      </w:r>
      <w:r>
        <w:rPr>
          <w:rFonts w:eastAsia="Times New Roman"/>
          <w:bCs/>
          <w:szCs w:val="24"/>
        </w:rPr>
        <w:t xml:space="preserve">ό Αγροτικής Ανάπτυξης και Τροφίμων, με θέμα: «Η λειτουργία των κτηνιατρικών υπηρεσιών, η διαχείριση των </w:t>
      </w:r>
      <w:proofErr w:type="spellStart"/>
      <w:r>
        <w:rPr>
          <w:rFonts w:eastAsia="Times New Roman"/>
          <w:bCs/>
          <w:szCs w:val="24"/>
        </w:rPr>
        <w:t>ζωονόσων</w:t>
      </w:r>
      <w:proofErr w:type="spellEnd"/>
      <w:r>
        <w:rPr>
          <w:rFonts w:eastAsia="Times New Roman"/>
          <w:bCs/>
          <w:szCs w:val="24"/>
        </w:rPr>
        <w:t xml:space="preserve"> και οι επιπτώσεις </w:t>
      </w:r>
      <w:r>
        <w:rPr>
          <w:rFonts w:eastAsia="Times New Roman"/>
          <w:bCs/>
          <w:szCs w:val="24"/>
        </w:rPr>
        <w:lastRenderedPageBreak/>
        <w:t>τους στην κτηνοτροφία», δεν θα συζητηθεί λόγω κωλύματος του κυρίου Υπουργού.</w:t>
      </w:r>
    </w:p>
    <w:p w14:paraId="2E6499F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Η δέκατη πέμπτη με αριθμό 1150/26-2-2018 επίκαιρ</w:t>
      </w:r>
      <w:r>
        <w:rPr>
          <w:rFonts w:eastAsia="Times New Roman" w:cs="Times New Roman"/>
          <w:szCs w:val="24"/>
        </w:rPr>
        <w:t>η ερώτηση δεύτερου κύκλου του Βουλευτή Α΄ Θεσσαλονίκης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Αντωνίου Γρέγου προς τον Υπουργό Εξωτερικών, με θέμα: «Περί της Ελληνικής Εθνικής Μειονότητας των Σκοπίων», δεν θα συζητηθεί λόγω κωλύματος του Υπουργού Εξωτερικών </w:t>
      </w:r>
      <w:r>
        <w:rPr>
          <w:rFonts w:eastAsia="Times New Roman" w:cs="Times New Roman"/>
          <w:szCs w:val="24"/>
        </w:rPr>
        <w:t xml:space="preserve">κ. Νικολάου Κοτζιά. </w:t>
      </w:r>
    </w:p>
    <w:p w14:paraId="2E6499F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Η δέκατη έβδομη με αριθμό 926</w:t>
      </w:r>
      <w:r>
        <w:rPr>
          <w:rFonts w:eastAsia="Times New Roman" w:cs="Times New Roman"/>
          <w:szCs w:val="24"/>
        </w:rPr>
        <w:t>/</w:t>
      </w:r>
      <w:r>
        <w:rPr>
          <w:rFonts w:eastAsia="Times New Roman" w:cs="Times New Roman"/>
          <w:szCs w:val="24"/>
        </w:rPr>
        <w:t>26</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επίκαιρη ερώτηση δεύτερου κύκλου του Βουλευτή Α΄ Θεσσαλονίκης 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Εξωτερικών, με θέμα «Εμπιστεύεσθε τον κ. Μάθιου Νίμιτς ως ειδικό διαμεσολαβητή </w:t>
      </w:r>
      <w:r>
        <w:rPr>
          <w:rFonts w:eastAsia="Times New Roman" w:cs="Times New Roman"/>
          <w:szCs w:val="24"/>
        </w:rPr>
        <w:t xml:space="preserve">των Ηνωμένων Εθνών για το Σκοπιανό ζήτημα;», δεν θα συζητηθεί </w:t>
      </w:r>
      <w:r>
        <w:rPr>
          <w:rFonts w:eastAsia="Times New Roman" w:cs="Times New Roman"/>
          <w:szCs w:val="24"/>
        </w:rPr>
        <w:lastRenderedPageBreak/>
        <w:t xml:space="preserve">λόγω κωλύματος του Υφυπουργού Εξωτερικών κ. Ιωάννη Αμανατίδη. </w:t>
      </w:r>
    </w:p>
    <w:p w14:paraId="2E6499F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Υπάρχει επιστολή από τον </w:t>
      </w:r>
      <w:r>
        <w:rPr>
          <w:rFonts w:eastAsia="Times New Roman" w:cs="Times New Roman"/>
          <w:szCs w:val="24"/>
        </w:rPr>
        <w:t xml:space="preserve">Γραμματέα </w:t>
      </w:r>
      <w:r>
        <w:rPr>
          <w:rFonts w:eastAsia="Times New Roman" w:cs="Times New Roman"/>
          <w:szCs w:val="24"/>
        </w:rPr>
        <w:t xml:space="preserve">της Κυβέρνησης για την αιτιολογία των απουσιών. </w:t>
      </w:r>
    </w:p>
    <w:p w14:paraId="2E6499F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w:t>
      </w:r>
      <w:r>
        <w:rPr>
          <w:rFonts w:eastAsia="Times New Roman" w:cs="Times New Roman"/>
          <w:szCs w:val="24"/>
        </w:rPr>
        <w:t xml:space="preserve">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τριάντα μία μαθήτριες και μαθητές και δύο </w:t>
      </w:r>
      <w:r>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7</w:t>
      </w:r>
      <w:r>
        <w:rPr>
          <w:rFonts w:eastAsia="Times New Roman" w:cs="Times New Roman"/>
          <w:szCs w:val="24"/>
          <w:vertAlign w:val="superscript"/>
        </w:rPr>
        <w:t>ο</w:t>
      </w:r>
      <w:r>
        <w:rPr>
          <w:rFonts w:eastAsia="Times New Roman" w:cs="Times New Roman"/>
          <w:szCs w:val="24"/>
        </w:rPr>
        <w:t xml:space="preserve"> Γυμνάσιο Χανίων. </w:t>
      </w:r>
    </w:p>
    <w:p w14:paraId="2E6499F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Καλωσορίσατε στη Βουλή.</w:t>
      </w:r>
    </w:p>
    <w:p w14:paraId="2E6499F5"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E6499F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Ξεκινούμε</w:t>
      </w:r>
      <w:r>
        <w:rPr>
          <w:rFonts w:eastAsia="Times New Roman" w:cs="Times New Roman"/>
          <w:szCs w:val="24"/>
        </w:rPr>
        <w:t xml:space="preserve"> τη συζήτηση με την</w:t>
      </w:r>
      <w:r>
        <w:rPr>
          <w:rFonts w:eastAsia="Times New Roman" w:cs="Times New Roman"/>
          <w:szCs w:val="24"/>
        </w:rPr>
        <w:t xml:space="preserve"> πέμπτη με αριθμό 1273/8-3-2018 επίκαιρη ερώτηση πρώτου κύκλου του Βουλευτή Β΄ Θεσσα</w:t>
      </w:r>
      <w:r>
        <w:rPr>
          <w:rFonts w:eastAsia="Times New Roman" w:cs="Times New Roman"/>
          <w:szCs w:val="24"/>
        </w:rPr>
        <w:lastRenderedPageBreak/>
        <w:t xml:space="preserve">λονίκης της Ένωσης Κεντρώων κ. Αριστείδη Φωκά προς την Υπουργό Πολιτισμού και Αθλητισμού με θέμα: «Έλεγχος της διαδικασίας ποινής κατά του ΠΑΟΚ». </w:t>
      </w:r>
    </w:p>
    <w:p w14:paraId="2E6499F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Στην ε</w:t>
      </w:r>
      <w:r>
        <w:rPr>
          <w:rFonts w:eastAsia="Times New Roman" w:cs="Times New Roman"/>
          <w:szCs w:val="24"/>
        </w:rPr>
        <w:t xml:space="preserve">πίκαιρη ερώτηση του κυρίου συναδέλφου θα απαντήσει ο Υφυπουργός </w:t>
      </w:r>
      <w:r>
        <w:rPr>
          <w:rFonts w:eastAsia="Times New Roman" w:cs="Times New Roman"/>
          <w:szCs w:val="24"/>
        </w:rPr>
        <w:t xml:space="preserve">αρμόδιος για θέματα </w:t>
      </w:r>
      <w:r>
        <w:rPr>
          <w:rFonts w:eastAsia="Times New Roman" w:cs="Times New Roman"/>
          <w:szCs w:val="24"/>
        </w:rPr>
        <w:t xml:space="preserve">Αθλητισμού κ. Γεώργιος Βασιλειάδης. </w:t>
      </w:r>
    </w:p>
    <w:p w14:paraId="2E6499F8" w14:textId="77777777" w:rsidR="006C43E3" w:rsidRDefault="00E80A7B">
      <w:pPr>
        <w:spacing w:after="0" w:line="600" w:lineRule="auto"/>
        <w:jc w:val="both"/>
        <w:rPr>
          <w:rFonts w:eastAsia="Times New Roman" w:cs="Times New Roman"/>
          <w:szCs w:val="24"/>
        </w:rPr>
      </w:pPr>
      <w:r>
        <w:rPr>
          <w:rFonts w:eastAsia="Times New Roman" w:cs="Times New Roman"/>
          <w:szCs w:val="24"/>
        </w:rPr>
        <w:t>Κύριε Φωκά, έχετε τον λόγο</w:t>
      </w:r>
      <w:r>
        <w:rPr>
          <w:rFonts w:eastAsia="Times New Roman" w:cs="Times New Roman"/>
          <w:szCs w:val="24"/>
        </w:rPr>
        <w:t xml:space="preserve"> για να αναπτύξετε την επίκαιρη ερώτηση. </w:t>
      </w:r>
    </w:p>
    <w:p w14:paraId="2E6499F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Καλημέρα, κύριε Υπουργέ. </w:t>
      </w:r>
    </w:p>
    <w:p w14:paraId="2E6499FA" w14:textId="77777777" w:rsidR="006C43E3" w:rsidRDefault="00E80A7B">
      <w:pPr>
        <w:spacing w:after="0" w:line="600" w:lineRule="auto"/>
        <w:ind w:firstLine="709"/>
        <w:jc w:val="both"/>
        <w:rPr>
          <w:rFonts w:eastAsia="Times New Roman" w:cs="Times New Roman"/>
          <w:szCs w:val="24"/>
        </w:rPr>
      </w:pPr>
      <w:r>
        <w:rPr>
          <w:rFonts w:eastAsia="Times New Roman" w:cs="Times New Roman"/>
          <w:szCs w:val="24"/>
        </w:rPr>
        <w:t xml:space="preserve">Ήμουν στον αγώνα του ΠΑΟΚ με τον Ολυμπιακό στην Τούμπα. Αυτό που είδαμε οι τριάντα χιλιάδες κόσμου δεν το είδαν –φαίνεται- ούτε το σύστημα, ούτε τα συστημικά κανάλια της Αθήνας. Μια Τούμπα «εκκλησία». Ένας αγώνας πολύ σημαντικός. Έχετε δει εικόνες </w:t>
      </w:r>
      <w:r>
        <w:rPr>
          <w:rFonts w:eastAsia="Times New Roman" w:cs="Times New Roman"/>
          <w:szCs w:val="24"/>
        </w:rPr>
        <w:lastRenderedPageBreak/>
        <w:t>από Καρα</w:t>
      </w:r>
      <w:r>
        <w:rPr>
          <w:rFonts w:eastAsia="Times New Roman" w:cs="Times New Roman"/>
          <w:szCs w:val="24"/>
        </w:rPr>
        <w:t xml:space="preserve">ϊσκάκη, από Φιλαδέλφεια παλιότερα, από Τούμπα. Μια Τούμπα «εκκλησία». Έπεσε ένα χαρτάκι, ένα ρολό χαρτί, μέσα στον αγωνιστικό χώρο. Αυτό ήταν όλο κι όλο. Ένα ρολό χαρτί ταμειακής. </w:t>
      </w:r>
    </w:p>
    <w:p w14:paraId="2E6499F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Βλέποντας το βίντεο, κύριε Υπουργέ, βλέπουμε ότι το ρολό χαρτί ξετυλίγεται </w:t>
      </w:r>
      <w:r>
        <w:rPr>
          <w:rFonts w:eastAsia="Times New Roman" w:cs="Times New Roman"/>
          <w:szCs w:val="24"/>
        </w:rPr>
        <w:t>και καθώς πέφτει -είναι ο νόμος της φυσικής- σχεδόν σταματάει επάνω στον ώμο του προπονητή. Ο προπονητής πέφτει κάτω και δείχνει ότι έχει πάθει κάτι πολύ σοβαρό. Έπειτα δεν επιτρέπει στον γιατρό στον αγωνιστικό χώρο να τον εξετάσει, ενώ σε ανάλογες περιπτώ</w:t>
      </w:r>
      <w:r>
        <w:rPr>
          <w:rFonts w:eastAsia="Times New Roman" w:cs="Times New Roman"/>
          <w:szCs w:val="24"/>
        </w:rPr>
        <w:t xml:space="preserve">σεις πέφτει πάνω σε κάποιον τραυματία ο γιατρός για να τον εξετάσει, να δει αν είναι κάτι σοβαρό για να το λύσει. Αυτός επί δεκαπέντε λεπτά αρνείται. Υπάρχουν και επώνυμες μαρτυρίες ότι βλέπουν τον γιατρό του Ολυμπιακού να πιέζει </w:t>
      </w:r>
      <w:r>
        <w:rPr>
          <w:rFonts w:eastAsia="Times New Roman" w:cs="Times New Roman"/>
          <w:szCs w:val="24"/>
        </w:rPr>
        <w:lastRenderedPageBreak/>
        <w:t>στα χείλη τον προπονητή το</w:t>
      </w:r>
      <w:r>
        <w:rPr>
          <w:rFonts w:eastAsia="Times New Roman" w:cs="Times New Roman"/>
          <w:szCs w:val="24"/>
        </w:rPr>
        <w:t>υ Ολυμπιακού, καθώς πηγαίνουν στα αποδυτήρια και να του λέει ο προπονητής «όχι εδώ, πάμε μέσα». Βγαίνοντας από μέσα, ενώ το ρολό χαρτί έπεσε στον ώμο, είχε τραύματα αριστερά και δεξιά. Μάλλον είχαν τραυματίσει λάθος στην αρχή και του λέει «όχι από εδώ, από</w:t>
      </w:r>
      <w:r>
        <w:rPr>
          <w:rFonts w:eastAsia="Times New Roman" w:cs="Times New Roman"/>
          <w:szCs w:val="24"/>
        </w:rPr>
        <w:t xml:space="preserve"> την άλλη έπεσε το ρολό». </w:t>
      </w:r>
    </w:p>
    <w:p w14:paraId="2E6499F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Θέλω να πω, επίσης, ότι πέντε λεπτά πριν την πρωτόδικη εκδίκαση της υπόθεσης εμφανίστηκε συμπληρωματική έκθεση του </w:t>
      </w:r>
      <w:proofErr w:type="spellStart"/>
      <w:r>
        <w:rPr>
          <w:rFonts w:eastAsia="Times New Roman" w:cs="Times New Roman"/>
          <w:szCs w:val="24"/>
        </w:rPr>
        <w:t>Αρετόπουλου</w:t>
      </w:r>
      <w:proofErr w:type="spellEnd"/>
      <w:r>
        <w:rPr>
          <w:rFonts w:eastAsia="Times New Roman" w:cs="Times New Roman"/>
          <w:szCs w:val="24"/>
        </w:rPr>
        <w:t>, ένα καθαρά νομικό κείμενο, γραμμένο σίγουρα όχι από τον διαιτητή. Έρχεται σε πλήρη αντίθεση με το φύλ</w:t>
      </w:r>
      <w:r>
        <w:rPr>
          <w:rFonts w:eastAsia="Times New Roman" w:cs="Times New Roman"/>
          <w:szCs w:val="24"/>
        </w:rPr>
        <w:t xml:space="preserve">λο αγώνα. </w:t>
      </w:r>
    </w:p>
    <w:p w14:paraId="2E6499F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συντομεύετε, όμως. </w:t>
      </w:r>
    </w:p>
    <w:p w14:paraId="2E6499F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Ένα λεπτό, κύριε Πρόεδρε.</w:t>
      </w:r>
    </w:p>
    <w:p w14:paraId="2E6499F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ΠΑΟΚ ζήτησε αναβολή για να μπορέσει να δει αυτό το κείμενο που ήρθε και ανέτρεψε την όλη διαδικασία και δεν δόθηκε αναβολή. </w:t>
      </w:r>
    </w:p>
    <w:p w14:paraId="2E649A0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Επίσης, στο Εφετείο ο δικαστής </w:t>
      </w:r>
      <w:proofErr w:type="spellStart"/>
      <w:r>
        <w:rPr>
          <w:rFonts w:eastAsia="Times New Roman" w:cs="Times New Roman"/>
          <w:szCs w:val="24"/>
        </w:rPr>
        <w:t>Σκουτέρης</w:t>
      </w:r>
      <w:proofErr w:type="spellEnd"/>
      <w:r>
        <w:rPr>
          <w:rFonts w:eastAsia="Times New Roman" w:cs="Times New Roman"/>
          <w:szCs w:val="24"/>
        </w:rPr>
        <w:t xml:space="preserve"> αναφέρει ότι είναι αστείος ο </w:t>
      </w:r>
      <w:r>
        <w:rPr>
          <w:rFonts w:eastAsia="Times New Roman" w:cs="Times New Roman"/>
          <w:szCs w:val="24"/>
        </w:rPr>
        <w:t>Πειθαρχικός Κώδικας</w:t>
      </w:r>
      <w:r>
        <w:rPr>
          <w:rFonts w:eastAsia="Times New Roman" w:cs="Times New Roman"/>
          <w:szCs w:val="24"/>
        </w:rPr>
        <w:t xml:space="preserve">. Δεν το αναφέρω εγώ, ο δικαστής το αναφέρει. Επίσης, αναφέρει ότι οι κανονισμοί δεν είναι καλοί και ότι θα πρέπει να βελτιωθούν. </w:t>
      </w:r>
    </w:p>
    <w:p w14:paraId="2E649A0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Δεν υπήρξε, κύριε Υπουργέ, διακοπή τ</w:t>
      </w:r>
      <w:r>
        <w:rPr>
          <w:rFonts w:eastAsia="Times New Roman" w:cs="Times New Roman"/>
          <w:szCs w:val="24"/>
        </w:rPr>
        <w:t xml:space="preserve">ου αγώνα. Ο Ολυμπιακός και οι παίκτες του αρνήθηκαν να βγουν στον αγωνιστικό χώρο. </w:t>
      </w:r>
    </w:p>
    <w:p w14:paraId="2E649A0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δεν θα αφήσω να εξιστορήσετε. Κλείστε. Τα υπόλοιπα στη δευτερολογία σας. </w:t>
      </w:r>
    </w:p>
    <w:p w14:paraId="2E649A0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Αυτό το λέει και ο κανονισμός,</w:t>
      </w:r>
      <w:r>
        <w:rPr>
          <w:rFonts w:eastAsia="Times New Roman" w:cs="Times New Roman"/>
          <w:szCs w:val="24"/>
        </w:rPr>
        <w:t xml:space="preserve"> ο οποίος αναφέρει ότι όποιος αρνείται να βγει στον αγωνιστικό χώρο, υποβιβάζεται. </w:t>
      </w:r>
    </w:p>
    <w:p w14:paraId="2E649A04" w14:textId="77777777" w:rsidR="006C43E3" w:rsidRDefault="00E80A7B">
      <w:pPr>
        <w:spacing w:after="0" w:line="600" w:lineRule="auto"/>
        <w:ind w:firstLine="720"/>
        <w:jc w:val="both"/>
        <w:rPr>
          <w:rFonts w:eastAsia="Times New Roman"/>
          <w:szCs w:val="24"/>
        </w:rPr>
      </w:pPr>
      <w:r>
        <w:rPr>
          <w:rFonts w:eastAsia="Times New Roman"/>
          <w:szCs w:val="24"/>
        </w:rPr>
        <w:t xml:space="preserve">Έχω, επίσης, κάποιες ερωτήσεις, κύριε Υπουργέ. Γιατί δεν υποβιβάστηκε ο Ολυμπιακός; Τι θα γίνει με τους ηθικούς αυτουργούς; </w:t>
      </w:r>
    </w:p>
    <w:p w14:paraId="2E649A05" w14:textId="77777777" w:rsidR="006C43E3" w:rsidRDefault="00E80A7B">
      <w:pPr>
        <w:spacing w:after="0" w:line="600" w:lineRule="auto"/>
        <w:ind w:firstLine="720"/>
        <w:jc w:val="both"/>
        <w:rPr>
          <w:rFonts w:eastAsia="Times New Roman"/>
          <w:szCs w:val="24"/>
        </w:rPr>
      </w:pPr>
      <w:r>
        <w:rPr>
          <w:rFonts w:eastAsia="Times New Roman"/>
          <w:szCs w:val="24"/>
        </w:rPr>
        <w:t>Ο διαιτητής στον συγκεκριμένο αγώνα δεν έκανε κ</w:t>
      </w:r>
      <w:r>
        <w:rPr>
          <w:rFonts w:eastAsia="Times New Roman"/>
          <w:szCs w:val="24"/>
        </w:rPr>
        <w:t>αλά τη δουλειά του. Θα επανέλθω στη δευτερολογία μου.</w:t>
      </w:r>
    </w:p>
    <w:p w14:paraId="2E649A06" w14:textId="77777777" w:rsidR="006C43E3" w:rsidRDefault="00E80A7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Φωκά, θα σας σταματήσω. Δεν θα το κάνουμε τώρα αυτό εδώ. Έχετε πάρει διπλάσιο χρόνο από την </w:t>
      </w:r>
      <w:proofErr w:type="spellStart"/>
      <w:r>
        <w:rPr>
          <w:rFonts w:eastAsia="Times New Roman"/>
          <w:szCs w:val="24"/>
        </w:rPr>
        <w:t>πρωτολογία</w:t>
      </w:r>
      <w:proofErr w:type="spellEnd"/>
      <w:r>
        <w:rPr>
          <w:rFonts w:eastAsia="Times New Roman"/>
          <w:szCs w:val="24"/>
        </w:rPr>
        <w:t>. Σήμερα υπάρχουν δέκα επίκαιρες ερωτήσεις. Δεν θα αφήσω παρε</w:t>
      </w:r>
      <w:r>
        <w:rPr>
          <w:rFonts w:eastAsia="Times New Roman"/>
          <w:szCs w:val="24"/>
        </w:rPr>
        <w:t>κκλίσεις. Κλείστε τώρα.</w:t>
      </w:r>
    </w:p>
    <w:p w14:paraId="2E649A07" w14:textId="77777777" w:rsidR="006C43E3" w:rsidRDefault="00E80A7B">
      <w:pPr>
        <w:spacing w:after="0"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Τελείωσα, κύριε Πρόεδρε.</w:t>
      </w:r>
    </w:p>
    <w:p w14:paraId="2E649A08" w14:textId="77777777" w:rsidR="006C43E3" w:rsidRDefault="00E80A7B">
      <w:pPr>
        <w:spacing w:after="0"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Ορίστε, κύριε Υπουργέ.</w:t>
      </w:r>
    </w:p>
    <w:p w14:paraId="2E649A09" w14:textId="77777777" w:rsidR="006C43E3" w:rsidRDefault="00E80A7B">
      <w:pPr>
        <w:spacing w:after="0" w:line="600" w:lineRule="auto"/>
        <w:ind w:firstLine="720"/>
        <w:jc w:val="both"/>
        <w:rPr>
          <w:rFonts w:eastAsia="Times New Roman"/>
          <w:szCs w:val="24"/>
        </w:rPr>
      </w:pPr>
      <w:r>
        <w:rPr>
          <w:rFonts w:eastAsia="Times New Roman"/>
          <w:b/>
          <w:szCs w:val="24"/>
        </w:rPr>
        <w:t>ΓΕΩΡΓΙΟΣ ΒΑΣΙΛΕΙΑΔΗΣ (Υφυπουργός Πολιτισμού και Αθλητισμού):</w:t>
      </w:r>
      <w:r>
        <w:rPr>
          <w:rFonts w:eastAsia="Times New Roman"/>
          <w:szCs w:val="24"/>
        </w:rPr>
        <w:t xml:space="preserve"> Κύριε Πρόεδρε, αισθάνομαι κάπως περίεργα. Μου αναλύονται πραγματικά περι</w:t>
      </w:r>
      <w:r>
        <w:rPr>
          <w:rFonts w:eastAsia="Times New Roman"/>
          <w:szCs w:val="24"/>
        </w:rPr>
        <w:t xml:space="preserve">στατικά μιας δικογραφίας και εγώ αναρωτιέμαι, κύριε Πρόεδρε, αν είμαι εδώ πέρα ως δικαστής ή ως καδής. </w:t>
      </w:r>
    </w:p>
    <w:p w14:paraId="2E649A0A" w14:textId="77777777" w:rsidR="006C43E3" w:rsidRDefault="00E80A7B">
      <w:pPr>
        <w:spacing w:after="0" w:line="600" w:lineRule="auto"/>
        <w:ind w:firstLine="720"/>
        <w:jc w:val="both"/>
        <w:rPr>
          <w:rFonts w:eastAsia="Times New Roman"/>
          <w:szCs w:val="24"/>
        </w:rPr>
      </w:pPr>
      <w:r>
        <w:rPr>
          <w:rFonts w:eastAsia="Times New Roman"/>
          <w:szCs w:val="24"/>
        </w:rPr>
        <w:t xml:space="preserve">Κύριε Φωκά, όπως γνωρίζετε, η Ελληνική Ποδοσφαιρική Ομοσπονδία και το ελληνικό ποδόσφαιρο </w:t>
      </w:r>
      <w:proofErr w:type="spellStart"/>
      <w:r>
        <w:rPr>
          <w:rFonts w:eastAsia="Times New Roman"/>
          <w:szCs w:val="24"/>
        </w:rPr>
        <w:t>διέπεται</w:t>
      </w:r>
      <w:proofErr w:type="spellEnd"/>
      <w:r>
        <w:rPr>
          <w:rFonts w:eastAsia="Times New Roman"/>
          <w:szCs w:val="24"/>
        </w:rPr>
        <w:t xml:space="preserve"> από το δικό του κανονιστικό πλαίσιο ποινών. Αυτό που </w:t>
      </w:r>
      <w:r>
        <w:rPr>
          <w:rFonts w:eastAsia="Times New Roman"/>
          <w:szCs w:val="24"/>
        </w:rPr>
        <w:t xml:space="preserve">κάναμε με τούτη εδώ την Κυβέρνηση ήταν να εισάγουμε τους τακτικούς δικαστές ως εχέγγυο αμεροληψίας στην αθλητική δικαιοσύνη. Πρώτο είναι αυτό. </w:t>
      </w:r>
    </w:p>
    <w:p w14:paraId="2E649A0B" w14:textId="77777777" w:rsidR="006C43E3" w:rsidRDefault="00E80A7B">
      <w:pPr>
        <w:spacing w:after="0" w:line="600" w:lineRule="auto"/>
        <w:ind w:firstLine="720"/>
        <w:jc w:val="both"/>
        <w:rPr>
          <w:rFonts w:eastAsia="Times New Roman"/>
          <w:szCs w:val="24"/>
        </w:rPr>
      </w:pPr>
      <w:r>
        <w:rPr>
          <w:rFonts w:eastAsia="Times New Roman"/>
          <w:szCs w:val="24"/>
        </w:rPr>
        <w:lastRenderedPageBreak/>
        <w:t>Δεύτερον, εισαγάγαμε την εναρμόνιση του κανονιστικού πλαισίου της Ελληνικής Ποδοσφαιρικής Ομοσπονδίας με αυτό τη</w:t>
      </w:r>
      <w:r>
        <w:rPr>
          <w:rFonts w:eastAsia="Times New Roman"/>
          <w:szCs w:val="24"/>
        </w:rPr>
        <w:t xml:space="preserve">ς </w:t>
      </w:r>
      <w:r>
        <w:rPr>
          <w:rFonts w:eastAsia="Times New Roman"/>
          <w:szCs w:val="24"/>
          <w:lang w:val="en-US"/>
        </w:rPr>
        <w:t>UEFA</w:t>
      </w:r>
      <w:r>
        <w:rPr>
          <w:rFonts w:eastAsia="Times New Roman"/>
          <w:szCs w:val="24"/>
        </w:rPr>
        <w:t>. Αυτό έγινε το προηγούμενο καλοκαίρι. Προφανώς υπάρχουν κενά και αντινομίες -θα έλεγα- σε ορισμένες διατάξεις και αυτή είναι μία από τις απαιτήσεις της ελληνικής Κυβέρνησης για να μπορέσουμε να συνεχίσουμε και το πρωτάθλημα τώρα με δεδομένη τη διακο</w:t>
      </w:r>
      <w:r>
        <w:rPr>
          <w:rFonts w:eastAsia="Times New Roman"/>
          <w:szCs w:val="24"/>
        </w:rPr>
        <w:t xml:space="preserve">πή. </w:t>
      </w:r>
    </w:p>
    <w:p w14:paraId="2E649A0C" w14:textId="77777777" w:rsidR="006C43E3" w:rsidRDefault="00E80A7B">
      <w:pPr>
        <w:spacing w:after="0" w:line="600" w:lineRule="auto"/>
        <w:ind w:firstLine="720"/>
        <w:jc w:val="both"/>
        <w:rPr>
          <w:rFonts w:eastAsia="Times New Roman"/>
          <w:szCs w:val="24"/>
        </w:rPr>
      </w:pPr>
      <w:r>
        <w:rPr>
          <w:rFonts w:eastAsia="Times New Roman"/>
          <w:szCs w:val="24"/>
        </w:rPr>
        <w:t xml:space="preserve">Κύριε Φωκά, εγώ δεν μπορώ να καταλάβω, όταν έχουμε –όπως και στον πραγματικό κόσμο- αυτές τις διαδικασίες και αυτές τις δικλίδες ασφαλείας, τι συζητάμε. Η συζήτηση αυτή, για το αν τραυματίστηκε ή όχι ο </w:t>
      </w:r>
      <w:proofErr w:type="spellStart"/>
      <w:r>
        <w:rPr>
          <w:rFonts w:eastAsia="Times New Roman"/>
          <w:szCs w:val="24"/>
        </w:rPr>
        <w:t>Γκαρθία</w:t>
      </w:r>
      <w:proofErr w:type="spellEnd"/>
      <w:r>
        <w:rPr>
          <w:rFonts w:eastAsia="Times New Roman"/>
          <w:szCs w:val="24"/>
        </w:rPr>
        <w:t xml:space="preserve">, για το πώς έγινε, αν τον πήρε ο γιατρός </w:t>
      </w:r>
      <w:r>
        <w:rPr>
          <w:rFonts w:eastAsia="Times New Roman"/>
          <w:szCs w:val="24"/>
        </w:rPr>
        <w:t xml:space="preserve">μέσα, είναι μια συζήτηση που είτε θα γίνει στα πειθαρχικά όργανα </w:t>
      </w:r>
      <w:r>
        <w:rPr>
          <w:rFonts w:eastAsia="Times New Roman"/>
          <w:szCs w:val="24"/>
        </w:rPr>
        <w:lastRenderedPageBreak/>
        <w:t xml:space="preserve">από τους αρμόδιους, με βάση τις εκθέσεις, </w:t>
      </w:r>
      <w:r>
        <w:rPr>
          <w:rFonts w:eastAsia="Times New Roman"/>
          <w:szCs w:val="24"/>
        </w:rPr>
        <w:t xml:space="preserve">οι οποίοι </w:t>
      </w:r>
      <w:r>
        <w:rPr>
          <w:rFonts w:eastAsia="Times New Roman"/>
          <w:szCs w:val="24"/>
        </w:rPr>
        <w:t xml:space="preserve">θα πάρουν και τις αποφάσεις ή θα γίνει στους καφενέδες, όχι στο Κοινοβούλιο. </w:t>
      </w:r>
    </w:p>
    <w:p w14:paraId="2E649A0D" w14:textId="77777777" w:rsidR="006C43E3" w:rsidRDefault="00E80A7B">
      <w:pPr>
        <w:spacing w:after="0" w:line="600" w:lineRule="auto"/>
        <w:ind w:firstLine="720"/>
        <w:jc w:val="both"/>
        <w:rPr>
          <w:rFonts w:eastAsia="Times New Roman"/>
          <w:szCs w:val="24"/>
        </w:rPr>
      </w:pPr>
      <w:r>
        <w:rPr>
          <w:rFonts w:eastAsia="Times New Roman"/>
          <w:szCs w:val="24"/>
        </w:rPr>
        <w:t>Σε κάθε περίπτωση, αν μπούμε στη διαδικασία να σχολιάσουμε απ</w:t>
      </w:r>
      <w:r>
        <w:rPr>
          <w:rFonts w:eastAsia="Times New Roman"/>
          <w:szCs w:val="24"/>
        </w:rPr>
        <w:t xml:space="preserve">οφάσεις, θα σας πω κι εγώ ότι η πρωτόδικη απόφαση έλεγε αυτά. Η εφετειακή; </w:t>
      </w:r>
    </w:p>
    <w:p w14:paraId="2E649A0E" w14:textId="77777777" w:rsidR="006C43E3" w:rsidRDefault="00E80A7B">
      <w:pPr>
        <w:spacing w:after="0" w:line="600" w:lineRule="auto"/>
        <w:ind w:firstLine="720"/>
        <w:jc w:val="both"/>
        <w:rPr>
          <w:rFonts w:eastAsia="Times New Roman"/>
          <w:szCs w:val="24"/>
        </w:rPr>
      </w:pPr>
      <w:r>
        <w:rPr>
          <w:rFonts w:eastAsia="Times New Roman"/>
          <w:szCs w:val="24"/>
        </w:rPr>
        <w:t>Μην πάμε σε αυτήν τη λογική, κύριε Φωκά. Είναι λάθος, κύριε Φωκά. Είναι λάθος. Υπάρχουν συγκεκριμένα όργανα, υπάρχουν συγκεκριμένοι κανόνες και με βάση τους κανόνες, τα όργανα λειτ</w:t>
      </w:r>
      <w:r>
        <w:rPr>
          <w:rFonts w:eastAsia="Times New Roman"/>
          <w:szCs w:val="24"/>
        </w:rPr>
        <w:t>ουργούν. Αυτή η χώρα, για να γίνει μια κανονική χώρα, θα πρέπει να υπάρξουν δομές και να αφήσουμε τα όργανα να κάνουν τη δουλειά τους, χωρίς να τα επηρεάζουμε, χωρίς να πέφτουμε πάνω να τους τρώμε, χωρίς ανθρωποφαγίες. Εγώ μένω στο κομμάτι του πολιτικού κό</w:t>
      </w:r>
      <w:r>
        <w:rPr>
          <w:rFonts w:eastAsia="Times New Roman"/>
          <w:szCs w:val="24"/>
        </w:rPr>
        <w:t xml:space="preserve">σμου, γιατί αν εδώ μέσα στο Κοινοβούλιο γίνεται αυτή </w:t>
      </w:r>
      <w:r>
        <w:rPr>
          <w:rFonts w:eastAsia="Times New Roman"/>
          <w:szCs w:val="24"/>
        </w:rPr>
        <w:lastRenderedPageBreak/>
        <w:t xml:space="preserve">η συζήτηση, τι απαίτηση εγώ να έχω από τα νεαρότερα παιδιά, τα οποία δεν είναι τόσο σοφά, όσο –θεωρητικά- είμαστε εμείς; Δεν μπορώ να μπω στην ουσία της υπόθεσης. </w:t>
      </w:r>
    </w:p>
    <w:p w14:paraId="2E649A0F" w14:textId="77777777" w:rsidR="006C43E3" w:rsidRDefault="00E80A7B">
      <w:pPr>
        <w:spacing w:after="0" w:line="600" w:lineRule="auto"/>
        <w:ind w:firstLine="720"/>
        <w:jc w:val="both"/>
        <w:rPr>
          <w:rFonts w:eastAsia="Times New Roman"/>
          <w:szCs w:val="24"/>
        </w:rPr>
      </w:pPr>
      <w:r>
        <w:rPr>
          <w:rFonts w:eastAsia="Times New Roman"/>
          <w:szCs w:val="24"/>
        </w:rPr>
        <w:t xml:space="preserve">Τώρα, όσο γι’ αυτά </w:t>
      </w:r>
      <w:r>
        <w:rPr>
          <w:rFonts w:eastAsia="Times New Roman"/>
          <w:szCs w:val="24"/>
        </w:rPr>
        <w:t>τα οποία</w:t>
      </w:r>
      <w:r>
        <w:rPr>
          <w:rFonts w:eastAsia="Times New Roman"/>
          <w:szCs w:val="24"/>
        </w:rPr>
        <w:t xml:space="preserve"> με ρωτάτε κ</w:t>
      </w:r>
      <w:r>
        <w:rPr>
          <w:rFonts w:eastAsia="Times New Roman"/>
          <w:szCs w:val="24"/>
        </w:rPr>
        <w:t>αι προφανώς στη δευτερολογία θα τα αναπτύξετε, για το γιατί δεν υποβιβάστηκε ο Ολυμπιακός, κ.λπ., σας υπενθυμίζω ότι ο Υπουργός, ο εκάστοτε Υπουργός σε κάθε Υπουργείο είναι υπεύθυνος να φτιάξει το κανονιστικό πλαίσιο. Δεν υποβιβάζει, αν και στο παρελθόν έχ</w:t>
      </w:r>
      <w:r>
        <w:rPr>
          <w:rFonts w:eastAsia="Times New Roman"/>
          <w:szCs w:val="24"/>
        </w:rPr>
        <w:t>ουμε δει και να υποβιβάζουν και να ανεβάζουν ομάδες, όταν σε μια νύχτα αυξάνανε τις ομάδες μιας κατηγορίας ή τις μειώνανε κατά την πελατειακή λογική που βόλευε τη συγκεκριμένη περίοδο. Λοιπόν, ας ηρεμήσουμε. Έτσι κι αλλιώς έχουμε περάσει σε μια άλλη μέρα α</w:t>
      </w:r>
      <w:r>
        <w:rPr>
          <w:rFonts w:eastAsia="Times New Roman"/>
          <w:szCs w:val="24"/>
        </w:rPr>
        <w:t xml:space="preserve">πό την προηγούμενη Κυριακή. </w:t>
      </w:r>
    </w:p>
    <w:p w14:paraId="2E649A10" w14:textId="77777777" w:rsidR="006C43E3" w:rsidRDefault="00E80A7B">
      <w:pPr>
        <w:spacing w:after="0" w:line="600" w:lineRule="auto"/>
        <w:ind w:firstLine="720"/>
        <w:jc w:val="both"/>
        <w:rPr>
          <w:rFonts w:eastAsia="Times New Roman"/>
          <w:szCs w:val="24"/>
        </w:rPr>
      </w:pPr>
      <w:r>
        <w:rPr>
          <w:rFonts w:eastAsia="Times New Roman"/>
          <w:szCs w:val="24"/>
        </w:rPr>
        <w:lastRenderedPageBreak/>
        <w:t xml:space="preserve">Καταλάβετε όλοι ότι η δαμόκλειος σπάθη του </w:t>
      </w:r>
      <w:proofErr w:type="spellStart"/>
      <w:r>
        <w:rPr>
          <w:rFonts w:eastAsia="Times New Roman"/>
          <w:szCs w:val="24"/>
          <w:lang w:val="en-US"/>
        </w:rPr>
        <w:t>Grexit</w:t>
      </w:r>
      <w:proofErr w:type="spellEnd"/>
      <w:r>
        <w:rPr>
          <w:rFonts w:eastAsia="Times New Roman"/>
          <w:szCs w:val="24"/>
        </w:rPr>
        <w:t xml:space="preserve"> επικρέμεται πάνω από το κεφάλι του ελληνικού ποδοσφαίρου και επικρέμεται όχι από λάθη ή αβλεψίες της πολιτείας, αλλά επειδή ο άνθρωποι οι οποίοι ασχολούνται με το ποδόσφαιρο, οι παράγοντες του ποδοσφαίρου, δεν ενδιαφέρονται γι’ αυτό και αντί εμείς ως πολι</w:t>
      </w:r>
      <w:r>
        <w:rPr>
          <w:rFonts w:eastAsia="Times New Roman"/>
          <w:szCs w:val="24"/>
        </w:rPr>
        <w:t>τικό σύστημα εν συνόλω</w:t>
      </w:r>
      <w:r>
        <w:rPr>
          <w:rFonts w:eastAsia="Times New Roman"/>
          <w:szCs w:val="24"/>
        </w:rPr>
        <w:t>,</w:t>
      </w:r>
      <w:r>
        <w:rPr>
          <w:rFonts w:eastAsia="Times New Roman"/>
          <w:szCs w:val="24"/>
        </w:rPr>
        <w:t xml:space="preserve"> να τους φέρουμε ενώπιον των ευθυνών τους, καθόμαστε και σχολιάζουμε δικαστικές αποφάσεις. </w:t>
      </w:r>
    </w:p>
    <w:p w14:paraId="2E649A11" w14:textId="77777777" w:rsidR="006C43E3" w:rsidRDefault="00E80A7B">
      <w:pPr>
        <w:spacing w:after="0"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κύριε Φωκά. Διαφωνώ. </w:t>
      </w:r>
    </w:p>
    <w:p w14:paraId="2E649A12" w14:textId="77777777" w:rsidR="006C43E3" w:rsidRDefault="00E80A7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Τα υπόλοιπα στη δευτερολογία σας.</w:t>
      </w:r>
    </w:p>
    <w:p w14:paraId="2E649A13" w14:textId="77777777" w:rsidR="006C43E3" w:rsidRDefault="00E80A7B">
      <w:pPr>
        <w:spacing w:after="0" w:line="600" w:lineRule="auto"/>
        <w:ind w:firstLine="720"/>
        <w:jc w:val="both"/>
        <w:rPr>
          <w:rFonts w:eastAsia="Times New Roman"/>
          <w:szCs w:val="24"/>
        </w:rPr>
      </w:pPr>
      <w:r>
        <w:rPr>
          <w:rFonts w:eastAsia="Times New Roman"/>
          <w:szCs w:val="24"/>
        </w:rPr>
        <w:t>Κύριε Φωκά, παρ</w:t>
      </w:r>
      <w:r>
        <w:rPr>
          <w:rFonts w:eastAsia="Times New Roman"/>
          <w:szCs w:val="24"/>
        </w:rPr>
        <w:t>’</w:t>
      </w:r>
      <w:r>
        <w:rPr>
          <w:rFonts w:eastAsia="Times New Roman"/>
          <w:szCs w:val="24"/>
        </w:rPr>
        <w:t xml:space="preserve"> </w:t>
      </w:r>
      <w:r>
        <w:rPr>
          <w:rFonts w:eastAsia="Times New Roman"/>
          <w:szCs w:val="24"/>
        </w:rPr>
        <w:t>ότι έχετε καλύψει μέ</w:t>
      </w:r>
      <w:r>
        <w:rPr>
          <w:rFonts w:eastAsia="Times New Roman"/>
          <w:szCs w:val="24"/>
        </w:rPr>
        <w:t>ρος της δευτερολογίας, εγώ σας τη βάζω ολόκληρη, τρία λεπτά, αλλά θα τηρηθούν.</w:t>
      </w:r>
    </w:p>
    <w:p w14:paraId="2E649A14" w14:textId="77777777" w:rsidR="006C43E3" w:rsidRDefault="00E80A7B">
      <w:pPr>
        <w:spacing w:after="0" w:line="600" w:lineRule="auto"/>
        <w:ind w:firstLine="720"/>
        <w:jc w:val="both"/>
        <w:rPr>
          <w:rFonts w:eastAsia="Times New Roman"/>
          <w:szCs w:val="24"/>
        </w:rPr>
      </w:pPr>
      <w:r>
        <w:rPr>
          <w:rFonts w:eastAsia="Times New Roman"/>
          <w:szCs w:val="24"/>
        </w:rPr>
        <w:t>Ορίστε, έχετε τον λόγο.</w:t>
      </w:r>
    </w:p>
    <w:p w14:paraId="2E649A15"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Ευχαριστώ, κύριε Πρόεδρε. </w:t>
      </w:r>
    </w:p>
    <w:p w14:paraId="2E649A16"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Όλα έγιναν από τη στιγμή που ο ΠΑΟΚ «πήρε κεφάλι» στο πρωτάθλημα. Ακούστε με, γιατί δεν ελέγχετε ούτε τους δικαστές -η κ. </w:t>
      </w:r>
      <w:proofErr w:type="spellStart"/>
      <w:r>
        <w:rPr>
          <w:rFonts w:eastAsia="Times New Roman" w:cs="Times New Roman"/>
          <w:szCs w:val="24"/>
        </w:rPr>
        <w:t>Σκουτέρη</w:t>
      </w:r>
      <w:proofErr w:type="spellEnd"/>
      <w:r>
        <w:rPr>
          <w:rFonts w:eastAsia="Times New Roman" w:cs="Times New Roman"/>
          <w:szCs w:val="24"/>
        </w:rPr>
        <w:t xml:space="preserve"> δεν πήρε σωστή απόφαση, την πήρε στο ποδάρι- δεν ελέγχετε ούτε τους διαιτητές. Ήρθε η επόμενη αγωνιστική, άνοιξε η Τούμπα Κυρ</w:t>
      </w:r>
      <w:r>
        <w:rPr>
          <w:rFonts w:eastAsia="Times New Roman" w:cs="Times New Roman"/>
          <w:szCs w:val="24"/>
        </w:rPr>
        <w:t xml:space="preserve">ιακή πρωί, έγινε ο αγώνας με την ΑΕΚ και είχαμε άλλη μία παρωδία του συστήματος κατά της ομάδας του ΠΑΟΚ. </w:t>
      </w:r>
    </w:p>
    <w:p w14:paraId="2E649A17"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Ξεκίνησε ο αγώνας κανονικά</w:t>
      </w:r>
      <w:r>
        <w:rPr>
          <w:rFonts w:eastAsia="Times New Roman" w:cs="Times New Roman"/>
          <w:szCs w:val="24"/>
        </w:rPr>
        <w:t>,</w:t>
      </w:r>
      <w:r>
        <w:rPr>
          <w:rFonts w:eastAsia="Times New Roman" w:cs="Times New Roman"/>
          <w:szCs w:val="24"/>
        </w:rPr>
        <w:t xml:space="preserve"> σε ένα γήπεδο</w:t>
      </w:r>
      <w:r>
        <w:rPr>
          <w:rFonts w:eastAsia="Times New Roman" w:cs="Times New Roman"/>
          <w:szCs w:val="24"/>
        </w:rPr>
        <w:t>,</w:t>
      </w:r>
      <w:r>
        <w:rPr>
          <w:rFonts w:eastAsia="Times New Roman" w:cs="Times New Roman"/>
          <w:szCs w:val="24"/>
        </w:rPr>
        <w:t xml:space="preserve"> που δεν έπεσε ούτε καν το ρολό χαρτί, ούτε χαρτάκι και στο ενενήντα μπαίνει το γκολ, επί τρία-τέσσερα λεπτ</w:t>
      </w:r>
      <w:r>
        <w:rPr>
          <w:rFonts w:eastAsia="Times New Roman" w:cs="Times New Roman"/>
          <w:szCs w:val="24"/>
        </w:rPr>
        <w:t>ά όλοι πανηγυρίζουν</w:t>
      </w:r>
      <w:r>
        <w:rPr>
          <w:rFonts w:eastAsia="Times New Roman" w:cs="Times New Roman"/>
          <w:szCs w:val="24"/>
        </w:rPr>
        <w:t>,</w:t>
      </w:r>
      <w:r>
        <w:rPr>
          <w:rFonts w:eastAsia="Times New Roman" w:cs="Times New Roman"/>
          <w:szCs w:val="24"/>
        </w:rPr>
        <w:t xml:space="preserve"> γιατί έφτασε ο ΠΑΟΚ μία ανάσα από το πρωτάθλημα πλέον και έρχεται ο διαιτητής, ακυρώνει το γκολ κάτω από πιέσεις, πάει μέσα στον αγωνιστικό χώρο και έρχεται </w:t>
      </w:r>
      <w:r>
        <w:rPr>
          <w:rFonts w:eastAsia="Times New Roman" w:cs="Times New Roman"/>
          <w:szCs w:val="24"/>
        </w:rPr>
        <w:t xml:space="preserve">στις 11.05’ </w:t>
      </w:r>
      <w:r>
        <w:rPr>
          <w:rFonts w:eastAsia="Times New Roman" w:cs="Times New Roman"/>
          <w:szCs w:val="24"/>
        </w:rPr>
        <w:t xml:space="preserve">να μας πει τελικά ότι το γκολ </w:t>
      </w:r>
      <w:r>
        <w:rPr>
          <w:rFonts w:eastAsia="Times New Roman" w:cs="Times New Roman"/>
          <w:szCs w:val="24"/>
        </w:rPr>
        <w:lastRenderedPageBreak/>
        <w:t>μετράει, όταν οι παίκτες της ΑΕΚ αρν</w:t>
      </w:r>
      <w:r>
        <w:rPr>
          <w:rFonts w:eastAsia="Times New Roman" w:cs="Times New Roman"/>
          <w:szCs w:val="24"/>
        </w:rPr>
        <w:t xml:space="preserve">ήθηκαν να βγουν στον αγωνιστικό χώρο. </w:t>
      </w:r>
    </w:p>
    <w:p w14:paraId="2E649A18"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Τι να σας πω</w:t>
      </w:r>
      <w:r>
        <w:rPr>
          <w:rFonts w:eastAsia="Times New Roman" w:cs="Times New Roman"/>
          <w:szCs w:val="24"/>
        </w:rPr>
        <w:t>; Α</w:t>
      </w:r>
      <w:r>
        <w:rPr>
          <w:rFonts w:eastAsia="Times New Roman" w:cs="Times New Roman"/>
          <w:szCs w:val="24"/>
        </w:rPr>
        <w:t xml:space="preserve">ν μετράει το γκολ ή όχι; Για όνομα της Παναγίας, δηλαδή! </w:t>
      </w:r>
    </w:p>
    <w:p w14:paraId="2E649A19"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απαντήσετε, κύριε Υπουργέ. </w:t>
      </w:r>
    </w:p>
    <w:p w14:paraId="2E649A1A"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Ο</w:t>
      </w:r>
      <w:r>
        <w:rPr>
          <w:rFonts w:eastAsia="Times New Roman" w:cs="Times New Roman"/>
          <w:szCs w:val="24"/>
        </w:rPr>
        <w:t xml:space="preserve"> κανονισμός, κύριε Υπουργέ, τι λέει; Λέει για υποβιβασμό στον Ολυμπιακό και στην ΑΕΚ</w:t>
      </w:r>
      <w:r>
        <w:rPr>
          <w:rFonts w:eastAsia="Times New Roman" w:cs="Times New Roman"/>
          <w:szCs w:val="24"/>
        </w:rPr>
        <w:t>,</w:t>
      </w:r>
      <w:r>
        <w:rPr>
          <w:rFonts w:eastAsia="Times New Roman" w:cs="Times New Roman"/>
          <w:szCs w:val="24"/>
        </w:rPr>
        <w:t xml:space="preserve"> που αρνήθηκαν να βγουν στον αγωνιστικό χώρο. Το 2016</w:t>
      </w:r>
      <w:r>
        <w:rPr>
          <w:rFonts w:eastAsia="Times New Roman" w:cs="Times New Roman"/>
          <w:szCs w:val="24"/>
        </w:rPr>
        <w:t>,</w:t>
      </w:r>
      <w:r>
        <w:rPr>
          <w:rFonts w:eastAsia="Times New Roman" w:cs="Times New Roman"/>
          <w:szCs w:val="24"/>
        </w:rPr>
        <w:t xml:space="preserve"> στον ημιτελικό του ΠΑΟΚ στο </w:t>
      </w:r>
      <w:r>
        <w:rPr>
          <w:rFonts w:eastAsia="Times New Roman" w:cs="Times New Roman"/>
          <w:szCs w:val="24"/>
        </w:rPr>
        <w:t xml:space="preserve">κύπελλο, </w:t>
      </w:r>
      <w:r>
        <w:rPr>
          <w:rFonts w:eastAsia="Times New Roman" w:cs="Times New Roman"/>
          <w:szCs w:val="24"/>
        </w:rPr>
        <w:t>ο Ιβάν Σαββίδης αποφάσισε να πάρει την ομάδα και να φύγει. Έκανε τη μαγκιά του.</w:t>
      </w:r>
      <w:r>
        <w:rPr>
          <w:rFonts w:eastAsia="Times New Roman" w:cs="Times New Roman"/>
          <w:szCs w:val="24"/>
        </w:rPr>
        <w:t xml:space="preserve"> Πήρε την ομάδα και έφυγε. Ο κανονισμός τότε έλεγε για μείον τρεις. Μετά εσείς με τρέμουλο </w:t>
      </w:r>
      <w:r>
        <w:rPr>
          <w:rFonts w:eastAsia="Times New Roman" w:cs="Times New Roman"/>
          <w:szCs w:val="24"/>
        </w:rPr>
        <w:lastRenderedPageBreak/>
        <w:t xml:space="preserve">αλλάξατε τον κανονισμό και τον κάνατε υποβιβασμό. Απαιτώ να εφαρμοστεί ο νόμος. </w:t>
      </w:r>
    </w:p>
    <w:p w14:paraId="2E649A1B"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Μήπως, κύριε Υπουργέ, εμείς δεν θέλουμε καθαρό ποδόσφαιρο; Ο Ιβάν Σαββίδης ήρθε στην</w:t>
      </w:r>
      <w:r>
        <w:rPr>
          <w:rFonts w:eastAsia="Times New Roman" w:cs="Times New Roman"/>
          <w:szCs w:val="24"/>
        </w:rPr>
        <w:t xml:space="preserve"> Ελλάδα να επενδύσει εκατομμύρια, έχει αγοράσει τη ΣΕΚΑΠ</w:t>
      </w:r>
      <w:r>
        <w:rPr>
          <w:rFonts w:eastAsia="Times New Roman" w:cs="Times New Roman"/>
          <w:szCs w:val="24"/>
        </w:rPr>
        <w:t>,</w:t>
      </w:r>
      <w:r>
        <w:rPr>
          <w:rFonts w:eastAsia="Times New Roman" w:cs="Times New Roman"/>
          <w:szCs w:val="24"/>
        </w:rPr>
        <w:t xml:space="preserve"> μέσα από τ</w:t>
      </w:r>
      <w:r>
        <w:rPr>
          <w:rFonts w:eastAsia="Times New Roman" w:cs="Times New Roman"/>
          <w:szCs w:val="24"/>
        </w:rPr>
        <w:t>α</w:t>
      </w:r>
      <w:r>
        <w:rPr>
          <w:rFonts w:eastAsia="Times New Roman" w:cs="Times New Roman"/>
          <w:szCs w:val="24"/>
        </w:rPr>
        <w:t xml:space="preserve"> χέρια του Τούρκου, επένδυσε στο </w:t>
      </w:r>
      <w:r>
        <w:rPr>
          <w:rFonts w:eastAsia="Times New Roman" w:cs="Times New Roman"/>
          <w:szCs w:val="24"/>
        </w:rPr>
        <w:t>«</w:t>
      </w:r>
      <w:r>
        <w:rPr>
          <w:rFonts w:eastAsia="Times New Roman" w:cs="Times New Roman"/>
          <w:szCs w:val="24"/>
        </w:rPr>
        <w:t xml:space="preserve">Μακεδονία </w:t>
      </w:r>
      <w:r>
        <w:rPr>
          <w:rFonts w:eastAsia="Times New Roman" w:cs="Times New Roman"/>
          <w:szCs w:val="24"/>
        </w:rPr>
        <w:t>Π</w:t>
      </w:r>
      <w:r>
        <w:rPr>
          <w:rFonts w:eastAsia="Times New Roman" w:cs="Times New Roman"/>
          <w:szCs w:val="24"/>
        </w:rPr>
        <w:t>αλλάς</w:t>
      </w:r>
      <w:r>
        <w:rPr>
          <w:rFonts w:eastAsia="Times New Roman" w:cs="Times New Roman"/>
          <w:szCs w:val="24"/>
        </w:rPr>
        <w:t>»</w:t>
      </w:r>
      <w:r>
        <w:rPr>
          <w:rFonts w:eastAsia="Times New Roman" w:cs="Times New Roman"/>
          <w:szCs w:val="24"/>
        </w:rPr>
        <w:t xml:space="preserve">, έχει προσφέρει θέσεις εργασίας, βοήθησε το ποδόσφαιρο, θέλει ένα ποδόσφαιρο να είναι καθαρό εκατό τοις εκατό, να παίζεται μέσα στον </w:t>
      </w:r>
      <w:r>
        <w:rPr>
          <w:rFonts w:eastAsia="Times New Roman" w:cs="Times New Roman"/>
          <w:szCs w:val="24"/>
        </w:rPr>
        <w:t>αγωνιστικό χώρο και μόνο. Εμείς έχουμε κάνει ήττες</w:t>
      </w:r>
      <w:r>
        <w:rPr>
          <w:rFonts w:eastAsia="Times New Roman" w:cs="Times New Roman"/>
          <w:szCs w:val="24"/>
        </w:rPr>
        <w:t>,</w:t>
      </w:r>
      <w:r>
        <w:rPr>
          <w:rFonts w:eastAsia="Times New Roman" w:cs="Times New Roman"/>
          <w:szCs w:val="24"/>
        </w:rPr>
        <w:t xml:space="preserve"> χωρίς να παραπονεθούμε, αλλά αυτή την παρωδία δεν την έχουμε ξαναδεί πουθενά. </w:t>
      </w:r>
    </w:p>
    <w:p w14:paraId="2E649A1C"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μου απαντήσετε αν θα ελέγξετε τους «χειρουργούς» διαιτητές </w:t>
      </w:r>
      <w:r>
        <w:rPr>
          <w:rFonts w:eastAsia="Times New Roman" w:cs="Times New Roman"/>
          <w:szCs w:val="24"/>
        </w:rPr>
        <w:t>-</w:t>
      </w:r>
      <w:r>
        <w:rPr>
          <w:rFonts w:eastAsia="Times New Roman" w:cs="Times New Roman"/>
          <w:szCs w:val="24"/>
        </w:rPr>
        <w:t>και τους δύο «χειρουργούς» διαιτητές</w:t>
      </w:r>
      <w:r>
        <w:rPr>
          <w:rFonts w:eastAsia="Times New Roman" w:cs="Times New Roman"/>
          <w:szCs w:val="24"/>
        </w:rPr>
        <w:t xml:space="preserve">- </w:t>
      </w:r>
      <w:r>
        <w:rPr>
          <w:rFonts w:eastAsia="Times New Roman" w:cs="Times New Roman"/>
          <w:szCs w:val="24"/>
        </w:rPr>
        <w:t>διότι δεν είναι δυ</w:t>
      </w:r>
      <w:r>
        <w:rPr>
          <w:rFonts w:eastAsia="Times New Roman" w:cs="Times New Roman"/>
          <w:szCs w:val="24"/>
        </w:rPr>
        <w:lastRenderedPageBreak/>
        <w:t>ν</w:t>
      </w:r>
      <w:r>
        <w:rPr>
          <w:rFonts w:eastAsia="Times New Roman" w:cs="Times New Roman"/>
          <w:szCs w:val="24"/>
        </w:rPr>
        <w:t xml:space="preserve">ατόν να μπαίνει γκολ στο ενενήντα, να πηγαίνουν να δείχνουν σέντρα, να πανηγυρίζει όλος ο κόσμος και μετά από τρία-τέσσερα λεπτά να παίρνουν την απόφαση πίσω, να μπαίνουν στα αποδυτήρια και μετά από δύο ώρες να λένε ότι τελικά το γκολ μετράει και η ΑΕΚ να </w:t>
      </w:r>
      <w:r>
        <w:rPr>
          <w:rFonts w:eastAsia="Times New Roman" w:cs="Times New Roman"/>
          <w:szCs w:val="24"/>
        </w:rPr>
        <w:t xml:space="preserve">αρνείται να αγωνιστεί. Τι θα κάνετε με τους «χειρουργούς» διαιτητές; </w:t>
      </w:r>
    </w:p>
    <w:p w14:paraId="2E649A1D"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Με τους παράγοντες των ομάδων τι θα κάνετε; Ξέρετε ότι και εκεί παίζονται πάρα πολλά λεφτά. Είναι το </w:t>
      </w:r>
      <w:r>
        <w:rPr>
          <w:rFonts w:eastAsia="Times New Roman" w:cs="Times New Roman"/>
          <w:szCs w:val="24"/>
          <w:lang w:val="en-US"/>
        </w:rPr>
        <w:t>Champions</w:t>
      </w:r>
      <w:r>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που απευθείας μπαίνουν στους ομίλους. Παίρνουν δεκάδες εκατομμύρια.</w:t>
      </w:r>
      <w:r>
        <w:rPr>
          <w:rFonts w:eastAsia="Times New Roman" w:cs="Times New Roman"/>
          <w:szCs w:val="24"/>
        </w:rPr>
        <w:t xml:space="preserve"> </w:t>
      </w:r>
    </w:p>
    <w:p w14:paraId="2E649A1E"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Οι δικαστές δεν πρέπει να ελέγχονται, πέρα από τους διαιτητές; Δεν είναι δυνατόν, κύριε Υπουργέ, η καλύτερη ομάδα του ελληνικού πρωταθλήματος -και αυτό είναι κατά γενική ομολογία και δεν </w:t>
      </w:r>
      <w:r>
        <w:rPr>
          <w:rFonts w:eastAsia="Times New Roman" w:cs="Times New Roman"/>
          <w:szCs w:val="24"/>
        </w:rPr>
        <w:lastRenderedPageBreak/>
        <w:t>είναι δικιά μου διατύπωση- η καλύτερη ομάδα μέσα στον αγωνιστικό χώ</w:t>
      </w:r>
      <w:r>
        <w:rPr>
          <w:rFonts w:eastAsia="Times New Roman" w:cs="Times New Roman"/>
          <w:szCs w:val="24"/>
        </w:rPr>
        <w:t>ρο να μην παίρνει το «</w:t>
      </w:r>
      <w:r>
        <w:rPr>
          <w:rFonts w:eastAsia="Times New Roman" w:cs="Times New Roman"/>
          <w:szCs w:val="24"/>
          <w:lang w:val="en-US"/>
        </w:rPr>
        <w:t>double</w:t>
      </w:r>
      <w:r>
        <w:rPr>
          <w:rFonts w:eastAsia="Times New Roman" w:cs="Times New Roman"/>
          <w:szCs w:val="24"/>
        </w:rPr>
        <w:t xml:space="preserve">» και να κυνηγιέται έτσι από το σύστημα. </w:t>
      </w:r>
    </w:p>
    <w:p w14:paraId="2E649A1F"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κουδούνι λήξεως</w:t>
      </w:r>
      <w:r>
        <w:rPr>
          <w:rFonts w:eastAsia="Times New Roman" w:cs="Times New Roman"/>
          <w:szCs w:val="24"/>
        </w:rPr>
        <w:t xml:space="preserve"> του</w:t>
      </w:r>
      <w:r>
        <w:rPr>
          <w:rFonts w:eastAsia="Times New Roman" w:cs="Times New Roman"/>
          <w:szCs w:val="24"/>
        </w:rPr>
        <w:t xml:space="preserve"> χρόνου ομιλίας του κυρίου Βουλευτή)</w:t>
      </w:r>
    </w:p>
    <w:p w14:paraId="2E649A20"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για μισό λεπτό, για να ολοκληρώσετε.</w:t>
      </w:r>
    </w:p>
    <w:p w14:paraId="2E649A21"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ΑΡΙΣΤΕ</w:t>
      </w:r>
      <w:r>
        <w:rPr>
          <w:rFonts w:eastAsia="Times New Roman" w:cs="Times New Roman"/>
          <w:b/>
          <w:szCs w:val="24"/>
        </w:rPr>
        <w:t>ΙΔΗΣ ΦΩΚΑΣ:</w:t>
      </w:r>
      <w:r>
        <w:rPr>
          <w:rFonts w:eastAsia="Times New Roman" w:cs="Times New Roman"/>
          <w:szCs w:val="24"/>
        </w:rPr>
        <w:t xml:space="preserve"> Εμείς θέλουμε να γίνει ξεκαθάρισμα, να ξεβρωμίσει το ποδόσφαιρο. Είμαστε στο πλευρό σας, αλλά να γίνουν πραγματικές κινήσεις, διότι έχουμε δει να διακόπτεται και άλλες φορές το πρωτάθλημα, έχουμε δει να βγαίνει στην επιφάνεια η «παράγκα». Τι έγ</w:t>
      </w:r>
      <w:r>
        <w:rPr>
          <w:rFonts w:eastAsia="Times New Roman" w:cs="Times New Roman"/>
          <w:szCs w:val="24"/>
        </w:rPr>
        <w:t xml:space="preserve">ινε με την «παράγκα», κύριε Υπουργέ; Τι έγινε με την εγκληματική οργάνωση; Τι έγινε με αυτούς; Τίποτα απολύτως. </w:t>
      </w:r>
      <w:r>
        <w:rPr>
          <w:rFonts w:eastAsia="Times New Roman" w:cs="Times New Roman"/>
          <w:szCs w:val="24"/>
        </w:rPr>
        <w:lastRenderedPageBreak/>
        <w:t>Και τώρα διακόπτετε το πρωτάθλημα για να μην πάρει ο ΠΑΟΚ το «</w:t>
      </w:r>
      <w:r>
        <w:rPr>
          <w:rFonts w:eastAsia="Times New Roman" w:cs="Times New Roman"/>
          <w:szCs w:val="24"/>
          <w:lang w:val="en-US"/>
        </w:rPr>
        <w:t>double</w:t>
      </w:r>
      <w:r>
        <w:rPr>
          <w:rFonts w:eastAsia="Times New Roman" w:cs="Times New Roman"/>
          <w:szCs w:val="24"/>
        </w:rPr>
        <w:t xml:space="preserve">». </w:t>
      </w:r>
    </w:p>
    <w:p w14:paraId="2E649A22"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649A23"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Κύριοι συνάδελφοι, ο χώρος </w:t>
      </w:r>
      <w:r>
        <w:rPr>
          <w:rFonts w:eastAsia="Times New Roman" w:cs="Times New Roman"/>
          <w:szCs w:val="24"/>
        </w:rPr>
        <w:t xml:space="preserve">της Βουλής είναι ο χώρος της ελεύθερης διακίνησης ιδεών. Δεν είναι ο χώρος της ελεύθερης διακίνησης ύβρεων. </w:t>
      </w:r>
    </w:p>
    <w:p w14:paraId="2E649A24"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w:t>
      </w:r>
      <w:r>
        <w:rPr>
          <w:rFonts w:eastAsia="Times New Roman" w:cs="Times New Roman"/>
          <w:szCs w:val="24"/>
        </w:rPr>
        <w:t xml:space="preserve"> με την ίδια ψυχραιμία όπως στην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14:paraId="2E649A25"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Κύριε </w:t>
      </w:r>
      <w:r>
        <w:rPr>
          <w:rFonts w:eastAsia="Times New Roman" w:cs="Times New Roman"/>
          <w:szCs w:val="24"/>
        </w:rPr>
        <w:t xml:space="preserve">Φωκά, μου λέτε να ελέγξω τους δικαστές. Ως γνωστόν, στην κοινοβουλευτική αστική δημοκρατία οι δικαστές δεν ελέγχονται ή δεν ελέγχονται από την Κυβέρνηση. </w:t>
      </w:r>
    </w:p>
    <w:p w14:paraId="2E649A26"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ΑΡΙΣΤΕΙΔΗΣ ΦΩΚΑΣ:</w:t>
      </w:r>
      <w:r>
        <w:rPr>
          <w:rFonts w:eastAsia="Times New Roman" w:cs="Times New Roman"/>
          <w:szCs w:val="24"/>
        </w:rPr>
        <w:t xml:space="preserve"> Την απόφαση δεν μπορούμε να την κρίνουμε; </w:t>
      </w:r>
    </w:p>
    <w:p w14:paraId="2E649A27"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w:t>
      </w:r>
      <w:r>
        <w:rPr>
          <w:rFonts w:eastAsia="Times New Roman" w:cs="Times New Roman"/>
          <w:b/>
          <w:szCs w:val="24"/>
        </w:rPr>
        <w:t>μού και Αθλητισμού):</w:t>
      </w:r>
      <w:r>
        <w:rPr>
          <w:rFonts w:eastAsia="Times New Roman" w:cs="Times New Roman"/>
          <w:szCs w:val="24"/>
        </w:rPr>
        <w:t xml:space="preserve"> Ελέγχονται από τα δικά τους όργανα. Αν κάνουν καλά τη δουλειά τους, θα κριθούν, θα ανανεωθούν οι θητείες τους. Αν δεν κάνουν σωστά τη δουλειά τους, δεν θα ανανεωθούν οι θητείες τους, θα έχουν τα πειθαρχικά τους.</w:t>
      </w:r>
    </w:p>
    <w:p w14:paraId="2E649A2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Έτσι γίνεται, έτσι λειτ</w:t>
      </w:r>
      <w:r>
        <w:rPr>
          <w:rFonts w:eastAsia="Times New Roman" w:cs="Times New Roman"/>
          <w:szCs w:val="24"/>
        </w:rPr>
        <w:t>ουργεί είτε μας αρέσει είτε δεν μας αρέσει. Απευθύνεστε σε μία Κυβέρνηση</w:t>
      </w:r>
      <w:r>
        <w:rPr>
          <w:rFonts w:eastAsia="Times New Roman" w:cs="Times New Roman"/>
          <w:szCs w:val="24"/>
        </w:rPr>
        <w:t>,</w:t>
      </w:r>
      <w:r>
        <w:rPr>
          <w:rFonts w:eastAsia="Times New Roman" w:cs="Times New Roman"/>
          <w:szCs w:val="24"/>
        </w:rPr>
        <w:t xml:space="preserve"> που έχει έρθει πολλές φορές σε ρήξη με το δικαστικό σύστημα. Έτσι, όμως, λειτουργεί το σύστημα.</w:t>
      </w:r>
    </w:p>
    <w:p w14:paraId="2E649A2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Από εκεί και μετά, σε ό,τι αφορά τους διαιτητές, με φέρνετε σε πολύ δύσκολη θέση</w:t>
      </w:r>
      <w:r>
        <w:rPr>
          <w:rFonts w:eastAsia="Times New Roman" w:cs="Times New Roman"/>
          <w:szCs w:val="24"/>
        </w:rPr>
        <w:t>,</w:t>
      </w:r>
      <w:r>
        <w:rPr>
          <w:rFonts w:eastAsia="Times New Roman" w:cs="Times New Roman"/>
          <w:szCs w:val="24"/>
        </w:rPr>
        <w:t xml:space="preserve"> κύρι</w:t>
      </w:r>
      <w:r>
        <w:rPr>
          <w:rFonts w:eastAsia="Times New Roman" w:cs="Times New Roman"/>
          <w:szCs w:val="24"/>
        </w:rPr>
        <w:t xml:space="preserve">ε Φωκά. Είμαι εγώ διαιτητής; Θα μπω να </w:t>
      </w:r>
      <w:proofErr w:type="spellStart"/>
      <w:r>
        <w:rPr>
          <w:rFonts w:eastAsia="Times New Roman" w:cs="Times New Roman"/>
          <w:szCs w:val="24"/>
        </w:rPr>
        <w:lastRenderedPageBreak/>
        <w:t>σφυρίξω</w:t>
      </w:r>
      <w:proofErr w:type="spellEnd"/>
      <w:r>
        <w:rPr>
          <w:rFonts w:eastAsia="Times New Roman" w:cs="Times New Roman"/>
          <w:szCs w:val="24"/>
        </w:rPr>
        <w:t xml:space="preserve"> εγώ; Εάν θέλετε, να αποφασίσουμε κάποια στιγμή να σταματήσουν αυτά εδώ και να ορίζει ο κύριος Πρόεδρος κάθε Κυριακή τέσσερις-πέντε από εμάς να πηγαίνουμε να σφυρίζουμε. Τι είναι αυτά που λέτε;</w:t>
      </w:r>
    </w:p>
    <w:p w14:paraId="2E649A2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2E649A2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Προσέξτε, κύριε Φωκά. Επειδή λίγο απέχει η συζήτηση από το να γίνει καφενείο -γιατί αν αρχίσουμε εδώ να αναλύουμε φάσεις, οφσάιντ και πέναλτι, θα γελάει ο κόσμος μαζί μας- έχω </w:t>
      </w:r>
      <w:r>
        <w:rPr>
          <w:rFonts w:eastAsia="Times New Roman" w:cs="Times New Roman"/>
          <w:szCs w:val="24"/>
        </w:rPr>
        <w:t>να σας πω το εξής.</w:t>
      </w:r>
    </w:p>
    <w:p w14:paraId="2E649A2C"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ΑΡΙΣΤΕΙΔΗΣ ΦΩΚΑΣ: </w:t>
      </w:r>
      <w:r>
        <w:rPr>
          <w:rFonts w:eastAsia="Times New Roman" w:cs="Times New Roman"/>
          <w:szCs w:val="24"/>
        </w:rPr>
        <w:t>…</w:t>
      </w:r>
    </w:p>
    <w:p w14:paraId="2E649A2D"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Φωκά, δεν γράφεται τίποτα στα Πρακτικά. Μη διακόπτετε τον Υπουργό.</w:t>
      </w:r>
    </w:p>
    <w:p w14:paraId="2E649A2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 xml:space="preserve">Κύριε Φωκά, έχουμε κάποιους δεδομένους κανόνες. Ακόμα και στη διαιτησία, που από εκεί ξεκινούσε η σαπίλα του συστήματος, έγιναν κάποια σοβαρά βήματα, όχι αρκετά -για τον λόγο αυτό μας άκουσε τώρα η </w:t>
      </w:r>
      <w:r>
        <w:rPr>
          <w:rFonts w:eastAsia="Times New Roman" w:cs="Times New Roman"/>
          <w:szCs w:val="24"/>
          <w:lang w:val="en-US"/>
        </w:rPr>
        <w:t>FIFA</w:t>
      </w:r>
      <w:r>
        <w:rPr>
          <w:rFonts w:eastAsia="Times New Roman" w:cs="Times New Roman"/>
          <w:szCs w:val="24"/>
        </w:rPr>
        <w:t xml:space="preserve"> και μας φέρνει τρεις ξένους </w:t>
      </w:r>
      <w:proofErr w:type="spellStart"/>
      <w:r>
        <w:rPr>
          <w:rFonts w:eastAsia="Times New Roman" w:cs="Times New Roman"/>
          <w:szCs w:val="24"/>
        </w:rPr>
        <w:t>αρχιδιαιτητές</w:t>
      </w:r>
      <w:proofErr w:type="spellEnd"/>
      <w:r>
        <w:rPr>
          <w:rFonts w:eastAsia="Times New Roman" w:cs="Times New Roman"/>
          <w:szCs w:val="24"/>
        </w:rPr>
        <w:t>, για να στα</w:t>
      </w:r>
      <w:r>
        <w:rPr>
          <w:rFonts w:eastAsia="Times New Roman" w:cs="Times New Roman"/>
          <w:szCs w:val="24"/>
        </w:rPr>
        <w:t>ματήσει αυτή η διαπλοκή μέσα στην ΕΠΟ</w:t>
      </w:r>
      <w:r>
        <w:rPr>
          <w:rFonts w:eastAsia="Times New Roman" w:cs="Times New Roman"/>
          <w:szCs w:val="24"/>
        </w:rPr>
        <w:t>,</w:t>
      </w:r>
      <w:r>
        <w:rPr>
          <w:rFonts w:eastAsia="Times New Roman" w:cs="Times New Roman"/>
          <w:szCs w:val="24"/>
        </w:rPr>
        <w:t xml:space="preserve"> μεταξύ των μεγάλων ομάδων- τα οποία θα χρειαστούν χρόνο για να αποδώσουν ως προς το κομμάτι της διαιτησίας. Αυτό το λέω για το εάν οι διαιτησίες είναι καλές ή όχι.</w:t>
      </w:r>
    </w:p>
    <w:p w14:paraId="2E649A2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Επειδή χρειάζεται χρόνος, για τον λόγο αυτό εμείς επενδύουμε πάνω στο </w:t>
      </w:r>
      <w:r>
        <w:rPr>
          <w:rFonts w:eastAsia="Times New Roman" w:cs="Times New Roman"/>
          <w:szCs w:val="24"/>
          <w:lang w:val="en-US"/>
        </w:rPr>
        <w:t>Video</w:t>
      </w:r>
      <w:r>
        <w:rPr>
          <w:rFonts w:eastAsia="Times New Roman" w:cs="Times New Roman"/>
          <w:szCs w:val="24"/>
        </w:rPr>
        <w:t xml:space="preserve"> </w:t>
      </w:r>
      <w:r>
        <w:rPr>
          <w:rFonts w:eastAsia="Times New Roman" w:cs="Times New Roman"/>
          <w:szCs w:val="24"/>
          <w:lang w:val="en-US"/>
        </w:rPr>
        <w:t>Assistant</w:t>
      </w:r>
      <w:r>
        <w:rPr>
          <w:rFonts w:eastAsia="Times New Roman" w:cs="Times New Roman"/>
          <w:szCs w:val="24"/>
        </w:rPr>
        <w:t xml:space="preserve"> </w:t>
      </w:r>
      <w:r>
        <w:rPr>
          <w:rFonts w:eastAsia="Times New Roman" w:cs="Times New Roman"/>
          <w:szCs w:val="24"/>
          <w:lang w:val="en-US"/>
        </w:rPr>
        <w:t>Referee</w:t>
      </w:r>
      <w:r>
        <w:rPr>
          <w:rFonts w:eastAsia="Times New Roman" w:cs="Times New Roman"/>
          <w:szCs w:val="24"/>
        </w:rPr>
        <w:t xml:space="preserve"> και το «τρέχουμε» εμείς </w:t>
      </w:r>
      <w:r>
        <w:rPr>
          <w:rFonts w:eastAsia="Times New Roman" w:cs="Times New Roman"/>
          <w:szCs w:val="24"/>
        </w:rPr>
        <w:t xml:space="preserve">ως </w:t>
      </w:r>
      <w:r>
        <w:rPr>
          <w:rFonts w:eastAsia="Times New Roman" w:cs="Times New Roman"/>
          <w:szCs w:val="24"/>
        </w:rPr>
        <w:t xml:space="preserve">Κυβέρνηση, όταν θα έπρεπε να το τρέχει η </w:t>
      </w:r>
      <w:r>
        <w:rPr>
          <w:rFonts w:eastAsia="Times New Roman" w:cs="Times New Roman"/>
          <w:szCs w:val="24"/>
        </w:rPr>
        <w:t>ομοσπονδία</w:t>
      </w:r>
      <w:r>
        <w:rPr>
          <w:rFonts w:eastAsia="Times New Roman" w:cs="Times New Roman"/>
          <w:szCs w:val="24"/>
        </w:rPr>
        <w:t>. Μην μπούμε, λοιπόν, στη διαδικασία.</w:t>
      </w:r>
    </w:p>
    <w:p w14:paraId="2E649A3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πρέπει να συζητήσουμε για τα θεσμικά. Εάν </w:t>
      </w:r>
      <w:r>
        <w:rPr>
          <w:rFonts w:eastAsia="Times New Roman" w:cs="Times New Roman"/>
          <w:szCs w:val="24"/>
        </w:rPr>
        <w:t xml:space="preserve">υπάρχουν κενά –που υπάρχουν- οφείλει η </w:t>
      </w:r>
      <w:r>
        <w:rPr>
          <w:rFonts w:eastAsia="Times New Roman" w:cs="Times New Roman"/>
          <w:szCs w:val="24"/>
        </w:rPr>
        <w:t xml:space="preserve">ομοσπονδία </w:t>
      </w:r>
      <w:r>
        <w:rPr>
          <w:rFonts w:eastAsia="Times New Roman" w:cs="Times New Roman"/>
          <w:szCs w:val="24"/>
        </w:rPr>
        <w:t xml:space="preserve">να τα καλύψει. Επειδή δεν αρκούμαστε στις υποσχέσεις της </w:t>
      </w:r>
      <w:r>
        <w:rPr>
          <w:rFonts w:eastAsia="Times New Roman" w:cs="Times New Roman"/>
          <w:szCs w:val="24"/>
        </w:rPr>
        <w:t>ομοσπονδίας</w:t>
      </w:r>
      <w:r>
        <w:rPr>
          <w:rFonts w:eastAsia="Times New Roman" w:cs="Times New Roman"/>
          <w:szCs w:val="24"/>
        </w:rPr>
        <w:t xml:space="preserve">, στις υποσχέσεις των ομάδων, ζητάμε δεσμεύσεις. Γι’ αυτόν το λόγο έγινε η διακοπή. </w:t>
      </w:r>
    </w:p>
    <w:p w14:paraId="2E649A3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ξαναλέ</w:t>
      </w:r>
      <w:r>
        <w:rPr>
          <w:rFonts w:eastAsia="Times New Roman" w:cs="Times New Roman"/>
          <w:szCs w:val="24"/>
        </w:rPr>
        <w:t>ω, μ</w:t>
      </w:r>
      <w:r>
        <w:rPr>
          <w:rFonts w:eastAsia="Times New Roman" w:cs="Times New Roman"/>
          <w:szCs w:val="24"/>
        </w:rPr>
        <w:t>η χαϊδεύουμε αυτιά. Μου λέτε για τον κ.</w:t>
      </w:r>
      <w:r>
        <w:rPr>
          <w:rFonts w:eastAsia="Times New Roman" w:cs="Times New Roman"/>
          <w:szCs w:val="24"/>
        </w:rPr>
        <w:t xml:space="preserve"> Σαββίδη. Πραγματικά επένδυσε. Είπε κανείς ότι δεν έχει επενδύσει ο κ. Σαββίδης; Το ότι επένδυσε σημαίνει ότι εάν κάνει κάτι το οποίο είναι έκνομο, θα πετάξουμε αετό; </w:t>
      </w:r>
    </w:p>
    <w:p w14:paraId="2E649A3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w:t>
      </w:r>
    </w:p>
    <w:p w14:paraId="2E649A3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Τι μου </w:t>
      </w:r>
      <w:r>
        <w:rPr>
          <w:rFonts w:eastAsia="Times New Roman" w:cs="Times New Roman"/>
          <w:szCs w:val="24"/>
        </w:rPr>
        <w:t>λέτε, κύριε Φωκά; Εγώ είμαι Υπουργός αρμό</w:t>
      </w:r>
      <w:r>
        <w:rPr>
          <w:rFonts w:eastAsia="Times New Roman" w:cs="Times New Roman"/>
          <w:szCs w:val="24"/>
        </w:rPr>
        <w:lastRenderedPageBreak/>
        <w:t>διος για τον αθλητισμό. Έχω ένα συγκεκριμένο γεγονός</w:t>
      </w:r>
      <w:r>
        <w:rPr>
          <w:rFonts w:eastAsia="Times New Roman" w:cs="Times New Roman"/>
          <w:szCs w:val="24"/>
        </w:rPr>
        <w:t>, για το οποίο μπορώ να μιλήσω</w:t>
      </w:r>
      <w:r>
        <w:rPr>
          <w:rFonts w:eastAsia="Times New Roman" w:cs="Times New Roman"/>
          <w:szCs w:val="24"/>
        </w:rPr>
        <w:t xml:space="preserve">. Δεν κάνω δικαστήριο. Ούτε το δικαστήριο του Σαββίδη θα κάνω, ούτε τον υπερασπιστή του, ούτε και τον εισαγγελέα του. </w:t>
      </w:r>
    </w:p>
    <w:p w14:paraId="2E649A3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Αυτή η συζήτησ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πραγματικά δεν μας τιμάει. Όλοι οι παράγοντες των ομάδων είναι προβληματικοί. Εάν δεν το παραδεχθούμε όλοι, εάν δεν παραδεχθούμε ότι όλοι –όλοι!- λειτουργούν με εσφαλμένο τρόπο -γιατί το μόνο που ενδιαφέρει όλους είναι να κερδίσουν με κάθε κόστος ο ένας</w:t>
      </w:r>
      <w:r>
        <w:rPr>
          <w:rFonts w:eastAsia="Times New Roman" w:cs="Times New Roman"/>
          <w:szCs w:val="24"/>
        </w:rPr>
        <w:t xml:space="preserve"> τον άλλον- δεν προσφέρουμε υπηρεσίες.</w:t>
      </w:r>
    </w:p>
    <w:p w14:paraId="2E649A3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Αυτά. Δεν μπορώ να πω κάτι άλλο τώρα. Δεν μπορώ να σχολιάσω ούτε τον διαιτητή ούτε τίποτε άλλο. Με </w:t>
      </w:r>
      <w:proofErr w:type="spellStart"/>
      <w:r>
        <w:rPr>
          <w:rFonts w:eastAsia="Times New Roman" w:cs="Times New Roman"/>
          <w:szCs w:val="24"/>
        </w:rPr>
        <w:t>συγχωρείτε</w:t>
      </w:r>
      <w:proofErr w:type="spellEnd"/>
      <w:r>
        <w:rPr>
          <w:rFonts w:eastAsia="Times New Roman" w:cs="Times New Roman"/>
          <w:szCs w:val="24"/>
        </w:rPr>
        <w:t>.</w:t>
      </w:r>
    </w:p>
    <w:p w14:paraId="2E649A36"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Ευχαριστούμε.</w:t>
      </w:r>
    </w:p>
    <w:p w14:paraId="2E649A37" w14:textId="77777777" w:rsidR="006C43E3" w:rsidRDefault="00E80A7B">
      <w:pPr>
        <w:spacing w:after="0" w:line="600" w:lineRule="auto"/>
        <w:ind w:firstLine="720"/>
        <w:jc w:val="both"/>
        <w:rPr>
          <w:rFonts w:eastAsia="Times New Roman" w:cs="Times New Roman"/>
          <w:szCs w:val="24"/>
        </w:rPr>
      </w:pPr>
      <w:r>
        <w:rPr>
          <w:rFonts w:eastAsia="Times New Roman"/>
          <w:b/>
          <w:bCs/>
          <w:szCs w:val="24"/>
        </w:rPr>
        <w:lastRenderedPageBreak/>
        <w:t xml:space="preserve">ΕΥΣΤΑΘΙΟΣ ΠΑΝΑΓΟΥΛΗΣ: </w:t>
      </w:r>
      <w:r>
        <w:rPr>
          <w:rFonts w:eastAsia="Times New Roman" w:cs="Times New Roman"/>
          <w:szCs w:val="24"/>
        </w:rPr>
        <w:t xml:space="preserve">Κύριε Πρόεδρε, θα ήθελα τον λόγο για </w:t>
      </w:r>
      <w:r>
        <w:rPr>
          <w:rFonts w:eastAsia="Times New Roman" w:cs="Times New Roman"/>
          <w:szCs w:val="24"/>
        </w:rPr>
        <w:t>ένα λεπτό.</w:t>
      </w:r>
    </w:p>
    <w:p w14:paraId="2E649A38"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Όχι, έχει αρχίσει η διαδικασία, κύριε Παναγούλη. Δεν μπορείτε. Θα μείνετε για να μιλήσετε στο τέλος. Δεν μπορώ να σας δώσω τώρα τον λόγο. Προφανώς</w:t>
      </w:r>
      <w:r>
        <w:rPr>
          <w:rFonts w:eastAsia="Times New Roman"/>
          <w:bCs/>
          <w:szCs w:val="24"/>
        </w:rPr>
        <w:t>,</w:t>
      </w:r>
      <w:r>
        <w:rPr>
          <w:rFonts w:eastAsia="Times New Roman"/>
          <w:bCs/>
          <w:szCs w:val="24"/>
        </w:rPr>
        <w:t xml:space="preserve"> θέλετε να διαμαρτυρηθείτε για την απουσία του Υπουργού. Περιμένε</w:t>
      </w:r>
      <w:r>
        <w:rPr>
          <w:rFonts w:eastAsia="Times New Roman"/>
          <w:bCs/>
          <w:szCs w:val="24"/>
        </w:rPr>
        <w:t>τε.</w:t>
      </w:r>
    </w:p>
    <w:p w14:paraId="2E649A39" w14:textId="77777777" w:rsidR="006C43E3" w:rsidRDefault="00E80A7B">
      <w:pPr>
        <w:spacing w:after="0" w:line="600" w:lineRule="auto"/>
        <w:ind w:firstLine="720"/>
        <w:jc w:val="both"/>
        <w:rPr>
          <w:rFonts w:eastAsia="Times New Roman" w:cs="Times New Roman"/>
          <w:szCs w:val="24"/>
        </w:rPr>
      </w:pPr>
      <w:r>
        <w:rPr>
          <w:rFonts w:eastAsia="Times New Roman"/>
          <w:b/>
          <w:bCs/>
          <w:szCs w:val="24"/>
        </w:rPr>
        <w:t xml:space="preserve">ΕΥΣΤΑΘΙΟΣ ΠΑΝΑΓΟΥΛΗΣ: </w:t>
      </w:r>
      <w:r>
        <w:rPr>
          <w:rFonts w:eastAsia="Times New Roman" w:cs="Times New Roman"/>
          <w:szCs w:val="24"/>
        </w:rPr>
        <w:t>Όχι μόνο γι’ αυτόν τον λόγο.</w:t>
      </w:r>
    </w:p>
    <w:p w14:paraId="2E649A3A"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Στο τέλος, όμως. Δεν μπορώ να διακόψω τη διαδικασία, κύριε Παναγούλη. Μείνετε στο τέλος και ευχαρίστως να σας δώσω τον λόγο για δύο λεπτά</w:t>
      </w:r>
      <w:r>
        <w:rPr>
          <w:rFonts w:eastAsia="Times New Roman"/>
          <w:bCs/>
          <w:szCs w:val="24"/>
        </w:rPr>
        <w:t>,</w:t>
      </w:r>
      <w:r>
        <w:rPr>
          <w:rFonts w:eastAsia="Times New Roman"/>
          <w:bCs/>
          <w:szCs w:val="24"/>
        </w:rPr>
        <w:t xml:space="preserve"> να πείτε ό,τι θέλετε.</w:t>
      </w:r>
    </w:p>
    <w:p w14:paraId="2E649A3B"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Ακολουθεί η τέταρτη με αριθμό 1281/9-3-2018 επίκαιρη ερώτηση δεύτερου κύκλου του Βουλευτή Β΄ Θεσσαλονίκης των Ανεξαρτήτων Ελλήνων κ.</w:t>
      </w:r>
      <w:r>
        <w:rPr>
          <w:rFonts w:eastAsia="Times New Roman"/>
          <w:b/>
          <w:szCs w:val="24"/>
        </w:rPr>
        <w:t xml:space="preserve"> </w:t>
      </w:r>
      <w:r>
        <w:rPr>
          <w:rFonts w:eastAsia="Times New Roman"/>
          <w:szCs w:val="24"/>
        </w:rPr>
        <w:t>Γεωργίου Λαζαρίδη</w:t>
      </w:r>
      <w:r>
        <w:rPr>
          <w:rFonts w:eastAsia="Times New Roman"/>
          <w:b/>
          <w:szCs w:val="24"/>
        </w:rPr>
        <w:t xml:space="preserve"> </w:t>
      </w:r>
      <w:r>
        <w:rPr>
          <w:rFonts w:eastAsia="Times New Roman"/>
          <w:bCs/>
          <w:szCs w:val="24"/>
        </w:rPr>
        <w:t>προς την Υπουργό</w:t>
      </w:r>
      <w:r>
        <w:rPr>
          <w:rFonts w:eastAsia="Times New Roman"/>
          <w:bCs/>
          <w:szCs w:val="24"/>
        </w:rPr>
        <w:t xml:space="preserve"> </w:t>
      </w:r>
      <w:r>
        <w:rPr>
          <w:rFonts w:eastAsia="Times New Roman"/>
          <w:szCs w:val="24"/>
        </w:rPr>
        <w:t>Πολιτισμού και Αθλητισμού</w:t>
      </w:r>
      <w:r>
        <w:rPr>
          <w:rFonts w:eastAsia="Times New Roman"/>
          <w:b/>
          <w:szCs w:val="24"/>
        </w:rPr>
        <w:t>,</w:t>
      </w:r>
      <w:r>
        <w:rPr>
          <w:rFonts w:eastAsia="Times New Roman"/>
          <w:b/>
          <w:szCs w:val="24"/>
        </w:rPr>
        <w:t xml:space="preserve"> </w:t>
      </w:r>
      <w:r>
        <w:rPr>
          <w:rFonts w:eastAsia="Times New Roman"/>
          <w:bCs/>
          <w:szCs w:val="24"/>
        </w:rPr>
        <w:t>με θέμα: «Παράπονα και Κρίσιμες Ημέρες για το Ελληνικό Ποδόσφ</w:t>
      </w:r>
      <w:r>
        <w:rPr>
          <w:rFonts w:eastAsia="Times New Roman"/>
          <w:bCs/>
          <w:szCs w:val="24"/>
        </w:rPr>
        <w:t>αιρο».</w:t>
      </w:r>
    </w:p>
    <w:p w14:paraId="2E649A3C" w14:textId="77777777" w:rsidR="006C43E3" w:rsidRDefault="00E80A7B">
      <w:pPr>
        <w:spacing w:after="0" w:line="600" w:lineRule="auto"/>
        <w:ind w:firstLine="720"/>
        <w:jc w:val="both"/>
        <w:rPr>
          <w:rFonts w:eastAsia="Times New Roman"/>
          <w:bCs/>
          <w:szCs w:val="24"/>
        </w:rPr>
      </w:pPr>
      <w:r>
        <w:rPr>
          <w:rFonts w:eastAsia="Times New Roman"/>
          <w:bCs/>
          <w:szCs w:val="24"/>
        </w:rPr>
        <w:t>Τον λόγο έχει ο κ. Λαζαρίδης.</w:t>
      </w:r>
    </w:p>
    <w:p w14:paraId="2E649A3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2E649A3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Είχα κάνει μια επίκαιρη ερώτηση μετά το παιχνίδι του ΠΑΟΚ με τον Ολυμπιακό. Από την εξέλιξη της προηγούμενης συζήτησης, όμως, θα κάνω μια αναφορά και θα ξεκινήσω από περ</w:t>
      </w:r>
      <w:r>
        <w:rPr>
          <w:rFonts w:eastAsia="Times New Roman" w:cs="Times New Roman"/>
          <w:szCs w:val="24"/>
        </w:rPr>
        <w:t>σινή ερώτηση που είχα κάνει.</w:t>
      </w:r>
    </w:p>
    <w:p w14:paraId="2E649A3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Είμαστε η μόνη χώρα στον κόσμο</w:t>
      </w:r>
      <w:r>
        <w:rPr>
          <w:rFonts w:eastAsia="Times New Roman" w:cs="Times New Roman"/>
          <w:szCs w:val="24"/>
        </w:rPr>
        <w:t>,</w:t>
      </w:r>
      <w:r>
        <w:rPr>
          <w:rFonts w:eastAsia="Times New Roman" w:cs="Times New Roman"/>
          <w:szCs w:val="24"/>
        </w:rPr>
        <w:t xml:space="preserve"> όπου τα τελευταία είκοσι χρόνια παίρνει μία ομάδα το πρωτάθλημα και ξέρουμε όλοι με ποιον </w:t>
      </w:r>
      <w:r>
        <w:rPr>
          <w:rFonts w:eastAsia="Times New Roman" w:cs="Times New Roman"/>
          <w:szCs w:val="24"/>
        </w:rPr>
        <w:lastRenderedPageBreak/>
        <w:t>τρόπο το παίρνει και είμαστε η μόνη χώρα</w:t>
      </w:r>
      <w:r>
        <w:rPr>
          <w:rFonts w:eastAsia="Times New Roman" w:cs="Times New Roman"/>
          <w:szCs w:val="24"/>
        </w:rPr>
        <w:t>,</w:t>
      </w:r>
      <w:r>
        <w:rPr>
          <w:rFonts w:eastAsia="Times New Roman" w:cs="Times New Roman"/>
          <w:szCs w:val="24"/>
        </w:rPr>
        <w:t xml:space="preserve"> στην οποία</w:t>
      </w:r>
      <w:r>
        <w:rPr>
          <w:rFonts w:eastAsia="Times New Roman" w:cs="Times New Roman"/>
          <w:szCs w:val="24"/>
        </w:rPr>
        <w:t>,</w:t>
      </w:r>
      <w:r>
        <w:rPr>
          <w:rFonts w:eastAsia="Times New Roman" w:cs="Times New Roman"/>
          <w:szCs w:val="24"/>
        </w:rPr>
        <w:t xml:space="preserve"> πριν ξεκινήσει το πρωτάθλημα, ακόμη και της επόμενη</w:t>
      </w:r>
      <w:r>
        <w:rPr>
          <w:rFonts w:eastAsia="Times New Roman" w:cs="Times New Roman"/>
          <w:szCs w:val="24"/>
        </w:rPr>
        <w:t xml:space="preserve">ς χρονιάς, ξέρουμε ποια ομάδα θα το πάρει. </w:t>
      </w:r>
    </w:p>
    <w:p w14:paraId="2E649A40" w14:textId="77777777" w:rsidR="006C43E3" w:rsidRDefault="00E80A7B">
      <w:pPr>
        <w:spacing w:after="0" w:line="600" w:lineRule="auto"/>
        <w:ind w:firstLine="720"/>
        <w:jc w:val="both"/>
        <w:rPr>
          <w:rFonts w:eastAsia="Times New Roman"/>
          <w:bCs/>
          <w:szCs w:val="24"/>
        </w:rPr>
      </w:pPr>
      <w:r>
        <w:rPr>
          <w:rFonts w:eastAsia="Times New Roman" w:cs="Times New Roman"/>
          <w:szCs w:val="24"/>
        </w:rPr>
        <w:t>Μέχρι τώρα, κύριε Υπουργέ, οι επάνω ομάδες–και το έχουμε ζήσει στο πετσί μας όλοι οι Μακεδόνες, είτε αφορά τον ΠΑΟΚ, είτε αφορά τον Άρη, είτε τον Ηρακλή- έπρεπε να αντιμετωπίσουν και την αντίπαλη ομάδα και τον δι</w:t>
      </w:r>
      <w:r>
        <w:rPr>
          <w:rFonts w:eastAsia="Times New Roman" w:cs="Times New Roman"/>
          <w:szCs w:val="24"/>
        </w:rPr>
        <w:t>αιτητή.</w:t>
      </w:r>
    </w:p>
    <w:p w14:paraId="2E649A4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w:t>
      </w:r>
      <w:r>
        <w:rPr>
          <w:rFonts w:eastAsia="Times New Roman" w:cs="Times New Roman"/>
          <w:szCs w:val="24"/>
        </w:rPr>
        <w:t xml:space="preserve"> επί Υπουργίας δικής </w:t>
      </w:r>
      <w:r>
        <w:rPr>
          <w:rFonts w:eastAsia="Times New Roman" w:cs="Times New Roman"/>
          <w:szCs w:val="24"/>
        </w:rPr>
        <w:t>σας,</w:t>
      </w:r>
      <w:r>
        <w:rPr>
          <w:rFonts w:eastAsia="Times New Roman" w:cs="Times New Roman"/>
          <w:szCs w:val="24"/>
        </w:rPr>
        <w:t xml:space="preserve"> δεν χρειάζεται καν να μπουν στον αγωνιστικό χώρο να παίξουν. Μετά από την περσινή τιμωρία του ΠΑΟΚ</w:t>
      </w:r>
      <w:r>
        <w:rPr>
          <w:rFonts w:eastAsia="Times New Roman" w:cs="Times New Roman"/>
          <w:szCs w:val="24"/>
        </w:rPr>
        <w:t>,</w:t>
      </w:r>
      <w:r>
        <w:rPr>
          <w:rFonts w:eastAsia="Times New Roman" w:cs="Times New Roman"/>
          <w:szCs w:val="24"/>
        </w:rPr>
        <w:t xml:space="preserve"> έρχονταν και έπαιζαν σε άδειο γήπεδο, δηλαδή φρόντισαν κάποιοι εφτά αγωνιστικές, όλο τον πρώτο γύρο, ο ΠΑΟΚ να παίξει</w:t>
      </w:r>
      <w:r>
        <w:rPr>
          <w:rFonts w:eastAsia="Times New Roman" w:cs="Times New Roman"/>
          <w:szCs w:val="24"/>
        </w:rPr>
        <w:t>.</w:t>
      </w:r>
    </w:p>
    <w:p w14:paraId="2E649A4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Βεβαίως, κύριε Υπουργέ, αυτή είναι η πραγματικότητα. Θα ακούσετε την πραγματικότητα εδώ. Θα έπρεπε να απολογηθείτε και καλείστε να απολογηθείτε. Έπαιξε ο ΠΑΟΚ όλο τον πρώτο γύρο</w:t>
      </w:r>
      <w:r>
        <w:rPr>
          <w:rFonts w:eastAsia="Times New Roman" w:cs="Times New Roman"/>
          <w:szCs w:val="24"/>
        </w:rPr>
        <w:t>,</w:t>
      </w:r>
      <w:r>
        <w:rPr>
          <w:rFonts w:eastAsia="Times New Roman" w:cs="Times New Roman"/>
          <w:szCs w:val="24"/>
        </w:rPr>
        <w:t xml:space="preserve"> χωρίς φιλάθλους στην Τούμπα. Αυτό δεν έχει ξαναγίνει. Προηγούνταν στο πρωτά</w:t>
      </w:r>
      <w:r>
        <w:rPr>
          <w:rFonts w:eastAsia="Times New Roman" w:cs="Times New Roman"/>
          <w:szCs w:val="24"/>
        </w:rPr>
        <w:t>θλημα! Και έρχεται η ομάδα του Ολυμπιακού στην Τούμπα και παραβιάζοντας όλο τον ΚΑΠ</w:t>
      </w:r>
      <w:r>
        <w:rPr>
          <w:rFonts w:eastAsia="Times New Roman" w:cs="Times New Roman"/>
          <w:szCs w:val="24"/>
        </w:rPr>
        <w:t>,</w:t>
      </w:r>
      <w:r>
        <w:rPr>
          <w:rFonts w:eastAsia="Times New Roman" w:cs="Times New Roman"/>
          <w:szCs w:val="24"/>
        </w:rPr>
        <w:t xml:space="preserve"> έφυγε χωρίς προηγούμενη εντολή του διαιτητού από τον αγωνιστικό χώρο. Δεν άφησε τον γιατρό το</w:t>
      </w:r>
      <w:r>
        <w:rPr>
          <w:rFonts w:eastAsia="Times New Roman" w:cs="Times New Roman"/>
          <w:szCs w:val="24"/>
        </w:rPr>
        <w:t>ύ</w:t>
      </w:r>
      <w:r>
        <w:rPr>
          <w:rFonts w:eastAsia="Times New Roman" w:cs="Times New Roman"/>
          <w:szCs w:val="24"/>
        </w:rPr>
        <w:t xml:space="preserve"> αγώνα να εξετάσει τον υποτιθέμενο τραυματία. Δεν μεταφέρθηκε με ασθενοφόρο τ</w:t>
      </w:r>
      <w:r>
        <w:rPr>
          <w:rFonts w:eastAsia="Times New Roman" w:cs="Times New Roman"/>
          <w:szCs w:val="24"/>
        </w:rPr>
        <w:t>ου ΕΚΑΒ και μετά από παραπομπή το</w:t>
      </w:r>
      <w:r>
        <w:rPr>
          <w:rFonts w:eastAsia="Times New Roman" w:cs="Times New Roman"/>
          <w:szCs w:val="24"/>
        </w:rPr>
        <w:t>ύ</w:t>
      </w:r>
      <w:r>
        <w:rPr>
          <w:rFonts w:eastAsia="Times New Roman" w:cs="Times New Roman"/>
          <w:szCs w:val="24"/>
        </w:rPr>
        <w:t xml:space="preserve"> γιατρού του αγώνα</w:t>
      </w:r>
      <w:r>
        <w:rPr>
          <w:rFonts w:eastAsia="Times New Roman" w:cs="Times New Roman"/>
          <w:szCs w:val="24"/>
        </w:rPr>
        <w:t>,</w:t>
      </w:r>
      <w:r>
        <w:rPr>
          <w:rFonts w:eastAsia="Times New Roman" w:cs="Times New Roman"/>
          <w:szCs w:val="24"/>
        </w:rPr>
        <w:t xml:space="preserve"> ο φερόμενος ως τραυματίας στο δημόσιο εφημερεύον </w:t>
      </w:r>
      <w:r>
        <w:rPr>
          <w:rFonts w:eastAsia="Times New Roman" w:cs="Times New Roman"/>
          <w:szCs w:val="24"/>
        </w:rPr>
        <w:t xml:space="preserve">νοσοκομείο </w:t>
      </w:r>
      <w:r>
        <w:rPr>
          <w:rFonts w:eastAsia="Times New Roman" w:cs="Times New Roman"/>
          <w:szCs w:val="24"/>
        </w:rPr>
        <w:t>της πόλης, αλλά πήγε με ιδιωτικό αυτοκίνητο σε ιδιωτική κλινική, με την οποία συνεργάζεται η ομάδα του Ολυμπιακού εδώ.</w:t>
      </w:r>
    </w:p>
    <w:p w14:paraId="2E649A4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Παραβιάστηκαν όλοι ο κα</w:t>
      </w:r>
      <w:r>
        <w:rPr>
          <w:rFonts w:eastAsia="Times New Roman" w:cs="Times New Roman"/>
          <w:szCs w:val="24"/>
        </w:rPr>
        <w:t xml:space="preserve">νόνες και αντί να τιμωρηθεί αυτός ο οποίος παραβίασε τους κανόνες, τιμωρείται η ομάδα του ΠΑΟΚ. Πώς θέλετε να νιώθει ο λαός της Μακεδονίας; </w:t>
      </w:r>
    </w:p>
    <w:p w14:paraId="2E649A4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Τιμωρείται η ομάδα του ΠΑΟΚ και –προσέξτε τώρα!- γίνεται η έφεση -σας άκουσα προηγουμένως να λέτε «τι έγινε με την </w:t>
      </w:r>
      <w:r>
        <w:rPr>
          <w:rFonts w:eastAsia="Times New Roman" w:cs="Times New Roman"/>
          <w:szCs w:val="24"/>
        </w:rPr>
        <w:t xml:space="preserve">έφεση;»- και επεστράφησαν οι τρεις βαθμοί στον ΠΑΟΚ. Ναι, αλλά οι τρεις βαθμοί της νίκης χαρίστηκαν στον Ολυμπιακό χωρίς να παίξει μπάλα ο Ολυμπιακός. </w:t>
      </w:r>
    </w:p>
    <w:p w14:paraId="2E649A4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Και γράφω εδώ στην ερώτησή μου «προσέξτε, γιατί, αν δεν τιμωρηθεί αυτός που παραβίασε τον ΚΑΠ, θα υπάρχει κακό προηγούμενο και θα τον παραβιάσει και άλλος», </w:t>
      </w:r>
      <w:proofErr w:type="spellStart"/>
      <w:r>
        <w:rPr>
          <w:rFonts w:eastAsia="Times New Roman" w:cs="Times New Roman"/>
          <w:szCs w:val="24"/>
        </w:rPr>
        <w:t>όπερ</w:t>
      </w:r>
      <w:proofErr w:type="spellEnd"/>
      <w:r>
        <w:rPr>
          <w:rFonts w:eastAsia="Times New Roman" w:cs="Times New Roman"/>
          <w:szCs w:val="24"/>
        </w:rPr>
        <w:t xml:space="preserve"> και </w:t>
      </w:r>
      <w:proofErr w:type="spellStart"/>
      <w:r>
        <w:rPr>
          <w:rFonts w:eastAsia="Times New Roman" w:cs="Times New Roman"/>
          <w:szCs w:val="24"/>
        </w:rPr>
        <w:t>εγένετο</w:t>
      </w:r>
      <w:proofErr w:type="spellEnd"/>
      <w:r>
        <w:rPr>
          <w:rFonts w:eastAsia="Times New Roman" w:cs="Times New Roman"/>
          <w:szCs w:val="24"/>
        </w:rPr>
        <w:t xml:space="preserve"> με τον αγώνα της ΑΕΚ. Μόλις είδε η ΑΕΚ ότι έφαγε το γκολ και θα χάσει </w:t>
      </w:r>
      <w:r>
        <w:rPr>
          <w:rFonts w:eastAsia="Times New Roman" w:cs="Times New Roman"/>
          <w:szCs w:val="24"/>
        </w:rPr>
        <w:lastRenderedPageBreak/>
        <w:t>το παιχνίδι,</w:t>
      </w:r>
      <w:r>
        <w:rPr>
          <w:rFonts w:eastAsia="Times New Roman" w:cs="Times New Roman"/>
          <w:szCs w:val="24"/>
        </w:rPr>
        <w:t xml:space="preserve"> είπαν οι </w:t>
      </w:r>
      <w:r>
        <w:rPr>
          <w:rFonts w:eastAsia="Times New Roman" w:cs="Times New Roman"/>
          <w:szCs w:val="24"/>
        </w:rPr>
        <w:t xml:space="preserve">παίκτες </w:t>
      </w:r>
      <w:r>
        <w:rPr>
          <w:rFonts w:eastAsia="Times New Roman" w:cs="Times New Roman"/>
          <w:szCs w:val="24"/>
        </w:rPr>
        <w:t>της ΑΕΚ, «φοβόμαστε και δεν μπαίνουμε στον αγωνιστικό χώρο».</w:t>
      </w:r>
    </w:p>
    <w:p w14:paraId="2E649A4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Προσέξτε τώρα: Ούτε στον έναν αγώνα έγινε διακοπή! Καλά</w:t>
      </w:r>
      <w:r>
        <w:rPr>
          <w:rFonts w:eastAsia="Times New Roman" w:cs="Times New Roman"/>
          <w:szCs w:val="24"/>
        </w:rPr>
        <w:t>,</w:t>
      </w:r>
      <w:r>
        <w:rPr>
          <w:rFonts w:eastAsia="Times New Roman" w:cs="Times New Roman"/>
          <w:szCs w:val="24"/>
        </w:rPr>
        <w:t xml:space="preserve"> στον πρώτο δεν μπορεί να θεωρηθεί διακοπή, αν δεν ξεκινήσει.</w:t>
      </w:r>
    </w:p>
    <w:p w14:paraId="2E649A47"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Λαζαρίδ</w:t>
      </w:r>
      <w:r>
        <w:rPr>
          <w:rFonts w:eastAsia="Times New Roman" w:cs="Times New Roman"/>
          <w:szCs w:val="24"/>
        </w:rPr>
        <w:t>η.</w:t>
      </w:r>
    </w:p>
    <w:p w14:paraId="2E649A4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Ολοκληρώνω, κύριε Πρόεδρε.</w:t>
      </w:r>
    </w:p>
    <w:p w14:paraId="2E649A4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Είναι μεγάλο το θέμα και θα πρέπει να ακουστεί. Θα πρέπει να κάνουμε στη Βουλή μια συζήτηση, κύριε Υπουργέ, με το θέμα αυτό και όχι τα δυο λεπτά της ερώτησης, δεν φτάνουν. Αυτό είναι υπεκφυγή για όποιον αρκ</w:t>
      </w:r>
      <w:r>
        <w:rPr>
          <w:rFonts w:eastAsia="Times New Roman" w:cs="Times New Roman"/>
          <w:szCs w:val="24"/>
        </w:rPr>
        <w:t>είται σε αυτά τα λεπτά.</w:t>
      </w:r>
    </w:p>
    <w:p w14:paraId="2E649A4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Ναι, είναι μεγάλο το θέμα. Την άλλη εβδομάδα θα έρθουν άλλοι Βουλευτές να κάνουν αντίθετες ερωτήσεις, γιατί υπάρχει αντίλογος. </w:t>
      </w:r>
    </w:p>
    <w:p w14:paraId="2E649A4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Αντί να τιμωρηθεί</w:t>
      </w:r>
      <w:r>
        <w:rPr>
          <w:rFonts w:eastAsia="Times New Roman" w:cs="Times New Roman"/>
          <w:szCs w:val="24"/>
        </w:rPr>
        <w:t>,</w:t>
      </w:r>
      <w:r>
        <w:rPr>
          <w:rFonts w:eastAsia="Times New Roman" w:cs="Times New Roman"/>
          <w:szCs w:val="24"/>
        </w:rPr>
        <w:t xml:space="preserve"> γιατί έφυγε από τον αγωνιστικό χώρο, έχουμε τώρα και την περίπτωση της ΑΕΚ</w:t>
      </w:r>
      <w:r>
        <w:rPr>
          <w:rFonts w:eastAsia="Times New Roman" w:cs="Times New Roman"/>
          <w:szCs w:val="24"/>
        </w:rPr>
        <w:t>,</w:t>
      </w:r>
      <w:r>
        <w:rPr>
          <w:rFonts w:eastAsia="Times New Roman" w:cs="Times New Roman"/>
          <w:szCs w:val="24"/>
        </w:rPr>
        <w:t xml:space="preserve"> που διακόπτουν το παιχνίδι και φεύγουν και λένε ότι δεν ξαναμπαίνουμε εμείς στον αγωνιστικό χώρο. Και αντί να κληθούν αυτοί να απολογηθούν</w:t>
      </w:r>
      <w:r>
        <w:rPr>
          <w:rFonts w:eastAsia="Times New Roman" w:cs="Times New Roman"/>
          <w:szCs w:val="24"/>
        </w:rPr>
        <w:t>,</w:t>
      </w:r>
      <w:r>
        <w:rPr>
          <w:rFonts w:eastAsia="Times New Roman" w:cs="Times New Roman"/>
          <w:szCs w:val="24"/>
        </w:rPr>
        <w:t xml:space="preserve"> καλείται ο ΠΑΟΚ να απολογηθεί. </w:t>
      </w:r>
    </w:p>
    <w:p w14:paraId="2E649A4C"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(Νικήτας Κακλαμάνης): </w:t>
      </w:r>
      <w:r>
        <w:rPr>
          <w:rFonts w:eastAsia="Times New Roman" w:cs="Times New Roman"/>
          <w:szCs w:val="24"/>
        </w:rPr>
        <w:t>Κύριε Λαζαρίδη, παρακαλώ ολοκληρώστε!</w:t>
      </w:r>
    </w:p>
    <w:p w14:paraId="2E649A4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Κύριε Πρόεδρε, θα ολοκληρώσω!</w:t>
      </w:r>
    </w:p>
    <w:p w14:paraId="2E649A4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Ναι, αλλά έχετε τέσσερα λεπτά αντί για δυο. Σας παρακαλώ ολοκληρώστε, δεν θα κάνουμε τη Βουλή Τούμπα τώρα. Τε</w:t>
      </w:r>
      <w:r>
        <w:rPr>
          <w:rFonts w:eastAsia="Times New Roman" w:cs="Times New Roman"/>
          <w:szCs w:val="24"/>
        </w:rPr>
        <w:t xml:space="preserve">λείωσε το θέμα! </w:t>
      </w:r>
    </w:p>
    <w:p w14:paraId="2E649A4F"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…θα πρέπει να δώσουμε το παράδειγμα εμείς και πρώτα-πρώτα να μην κάνετε δηλώσεις. Γιατί κάνατε δηλώσεις αμέσως μετά το παιχνίδι του Ολυμπιακού και οι δηλώσεις σας ταυτίστηκαν με την απόφαση που βγήκε πριν από μερικές μέ</w:t>
      </w:r>
      <w:r>
        <w:rPr>
          <w:rFonts w:eastAsia="Times New Roman" w:cs="Times New Roman"/>
          <w:szCs w:val="24"/>
        </w:rPr>
        <w:t>ρες. Είναι καρμπόν με τις δηλώσεις που κάνατε. Μείον τρεις βαθμούς…</w:t>
      </w:r>
    </w:p>
    <w:p w14:paraId="2E649A50"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Λαζαρίδη, ολοκληρώστε!</w:t>
      </w:r>
    </w:p>
    <w:p w14:paraId="2E649A51"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Στη δευτερολογία θα πω και κάποια άλλα πράγματα.</w:t>
      </w:r>
    </w:p>
    <w:p w14:paraId="2E649A5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Κανονικά</w:t>
      </w:r>
      <w:r>
        <w:rPr>
          <w:rFonts w:eastAsia="Times New Roman" w:cs="Times New Roman"/>
          <w:szCs w:val="24"/>
        </w:rPr>
        <w:t>,</w:t>
      </w:r>
      <w:r>
        <w:rPr>
          <w:rFonts w:eastAsia="Times New Roman" w:cs="Times New Roman"/>
          <w:szCs w:val="24"/>
        </w:rPr>
        <w:t xml:space="preserve"> δεν θα έπρεπε </w:t>
      </w:r>
      <w:r>
        <w:rPr>
          <w:rFonts w:eastAsia="Times New Roman" w:cs="Times New Roman"/>
          <w:szCs w:val="24"/>
        </w:rPr>
        <w:t>να σας δώσω δευτερολογία, γιατί καλύψατε τον χρόνο, αλλά επειδή έδωσα και στον κ. Φωκά, θα δώσω και σε εσάς.</w:t>
      </w:r>
    </w:p>
    <w:p w14:paraId="2E649A5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49A54"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Κύριε Λαζαρίδη, ειλικρινά</w:t>
      </w:r>
      <w:r>
        <w:rPr>
          <w:rFonts w:eastAsia="Times New Roman" w:cs="Times New Roman"/>
          <w:szCs w:val="24"/>
        </w:rPr>
        <w:t>,</w:t>
      </w:r>
      <w:r>
        <w:rPr>
          <w:rFonts w:eastAsia="Times New Roman" w:cs="Times New Roman"/>
          <w:szCs w:val="24"/>
        </w:rPr>
        <w:t xml:space="preserve"> θα σας απαντούσα ήρεμος και </w:t>
      </w:r>
      <w:r>
        <w:rPr>
          <w:rFonts w:eastAsia="Times New Roman" w:cs="Times New Roman"/>
          <w:szCs w:val="24"/>
        </w:rPr>
        <w:t xml:space="preserve">θα προσπαθήσω να κρατήσω την ψυχραιμία μου για τελευταίο εμετικό και άθλιο σχόλιο σας. </w:t>
      </w:r>
    </w:p>
    <w:p w14:paraId="2E649A5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Τι είπα, κύριε Λαζαρίδη, μετά τα γεγονότα; Ότι εξαιτίας ενός ανεγκέφαλου, ενός βλάκα</w:t>
      </w:r>
      <w:r>
        <w:rPr>
          <w:rFonts w:eastAsia="Times New Roman" w:cs="Times New Roman"/>
          <w:szCs w:val="24"/>
        </w:rPr>
        <w:t>,</w:t>
      </w:r>
      <w:r>
        <w:rPr>
          <w:rFonts w:eastAsia="Times New Roman" w:cs="Times New Roman"/>
          <w:szCs w:val="24"/>
        </w:rPr>
        <w:t xml:space="preserve"> μια ομάδα κινδυνεύει να χάσει το πρωτάθλημα. Για πείτε μου, διαφωνείτε με αυτό; </w:t>
      </w:r>
    </w:p>
    <w:p w14:paraId="2E649A56"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Γ</w:t>
      </w:r>
      <w:r>
        <w:rPr>
          <w:rFonts w:eastAsia="Times New Roman" w:cs="Times New Roman"/>
          <w:b/>
          <w:szCs w:val="24"/>
        </w:rPr>
        <w:t xml:space="preserve">ΕΩΡΓΙΟΣ ΛΑΖΑΡΙΔΗΣ: </w:t>
      </w:r>
      <w:r>
        <w:rPr>
          <w:rFonts w:eastAsia="Times New Roman" w:cs="Times New Roman"/>
          <w:szCs w:val="24"/>
        </w:rPr>
        <w:t xml:space="preserve">Να σας απαντήσω τώρα; </w:t>
      </w:r>
    </w:p>
    <w:p w14:paraId="2E649A57"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ΒΑΣΙΛΕΙΑΔΗΣ (Υφυπουργός Πολιτισμού και Αθλητισμού): </w:t>
      </w:r>
      <w:r>
        <w:rPr>
          <w:rFonts w:eastAsia="Times New Roman" w:cs="Times New Roman"/>
          <w:szCs w:val="24"/>
        </w:rPr>
        <w:t>Δώστε του βραβείο! Δεν θα απαντήσετε, θα με ακούσετε!</w:t>
      </w:r>
    </w:p>
    <w:p w14:paraId="2E649A5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Λαζαρίδη, δεν έχετε τον λόγο! Θα μιλήσετε στη δευτερολογία σ</w:t>
      </w:r>
      <w:r>
        <w:rPr>
          <w:rFonts w:eastAsia="Times New Roman" w:cs="Times New Roman"/>
          <w:szCs w:val="24"/>
        </w:rPr>
        <w:t>ας!</w:t>
      </w:r>
    </w:p>
    <w:p w14:paraId="2E649A5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Με ρωτάει! </w:t>
      </w:r>
    </w:p>
    <w:p w14:paraId="2E649A5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Τι λέτε στον κόσμο, για να χαϊδέψετε αυτιά; </w:t>
      </w:r>
    </w:p>
    <w:p w14:paraId="2E649A5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Προσέξτε, κύριε Λαζαρίδη, έχετε να κάνετε με το εξής: Εδώ πέρα δεν είμαστε για να χαϊδεύουμε αυτιά. Εγώ είμαι Ολυμ</w:t>
      </w:r>
      <w:r>
        <w:rPr>
          <w:rFonts w:eastAsia="Times New Roman" w:cs="Times New Roman"/>
          <w:szCs w:val="24"/>
        </w:rPr>
        <w:t xml:space="preserve">πιακός και είμαι </w:t>
      </w:r>
      <w:r>
        <w:rPr>
          <w:rFonts w:eastAsia="Times New Roman" w:cs="Times New Roman"/>
          <w:szCs w:val="24"/>
          <w:lang w:val="en-US"/>
        </w:rPr>
        <w:t>persona</w:t>
      </w:r>
      <w:r>
        <w:rPr>
          <w:rFonts w:eastAsia="Times New Roman" w:cs="Times New Roman"/>
          <w:szCs w:val="24"/>
        </w:rPr>
        <w:t xml:space="preserve">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grata</w:t>
      </w:r>
      <w:r>
        <w:rPr>
          <w:rFonts w:eastAsia="Times New Roman" w:cs="Times New Roman"/>
          <w:szCs w:val="24"/>
        </w:rPr>
        <w:t xml:space="preserve"> στον Πειραιά, αλλά θα κάνω αυτό που πρέπει. </w:t>
      </w:r>
    </w:p>
    <w:p w14:paraId="2E649A5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λέτε τώρα; Λέτε: «μετά την άδικη τιμωρία του ΠΑΟΚ για τα οχτώ κεκλεισμένων». Ειλικρινά σας λέω, θυμάστε για ποιο λόγο τιμωρήθηκε; Μήπως έπρεπε να δώσουμε βραβείο ανδρείας; </w:t>
      </w:r>
    </w:p>
    <w:p w14:paraId="2E649A5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Απαντήστε σ’ αυτό που σας ρώτησα για το παιχνίδι με τον Ολυμπιακό.</w:t>
      </w:r>
    </w:p>
    <w:p w14:paraId="2E649A5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ΓΕΩΡΓΙΟΣ ΒΑΣΙΛΕΙΑΔΗΣ (Υφυπουργός Πολιτισμού και Αθλητισμού):</w:t>
      </w:r>
      <w:r>
        <w:rPr>
          <w:rFonts w:eastAsia="Times New Roman" w:cs="Times New Roman"/>
          <w:szCs w:val="24"/>
        </w:rPr>
        <w:t xml:space="preserve"> Τι να σας απαντήσω, κύριε Λαζαρίδη; Η Ομοσπονδία έχει πειθαρχικά όργανα. Τα πειθαρχικά όργανα έχουν τακτικού</w:t>
      </w:r>
      <w:r>
        <w:rPr>
          <w:rFonts w:eastAsia="Times New Roman" w:cs="Times New Roman"/>
          <w:szCs w:val="24"/>
        </w:rPr>
        <w:t xml:space="preserve">ς δικαστές. Δεν κρίνω εγώ, κύριε Λαζαρίδη, ούτε εσείς. Και από ό,τι φαίνεται, ευτυχώς. </w:t>
      </w:r>
    </w:p>
    <w:p w14:paraId="2E649A5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Πρόεδρε, δεν έχω τίποτα άλλο να απαντήσω.</w:t>
      </w:r>
    </w:p>
    <w:p w14:paraId="2E649A60"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κύριε Υπουργέ. </w:t>
      </w:r>
    </w:p>
    <w:p w14:paraId="2E649A6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Απλώς</w:t>
      </w:r>
      <w:r>
        <w:rPr>
          <w:rFonts w:eastAsia="Times New Roman" w:cs="Times New Roman"/>
          <w:szCs w:val="24"/>
        </w:rPr>
        <w:t>,</w:t>
      </w:r>
      <w:r>
        <w:rPr>
          <w:rFonts w:eastAsia="Times New Roman" w:cs="Times New Roman"/>
          <w:szCs w:val="24"/>
        </w:rPr>
        <w:t xml:space="preserve"> να υπενθυμίσω ότι το</w:t>
      </w:r>
      <w:r>
        <w:rPr>
          <w:rFonts w:eastAsia="Times New Roman" w:cs="Times New Roman"/>
          <w:szCs w:val="24"/>
        </w:rPr>
        <w:t>ν</w:t>
      </w:r>
      <w:r>
        <w:rPr>
          <w:rFonts w:eastAsia="Times New Roman" w:cs="Times New Roman"/>
          <w:szCs w:val="24"/>
        </w:rPr>
        <w:t xml:space="preserve"> νόμο</w:t>
      </w:r>
      <w:r>
        <w:rPr>
          <w:rFonts w:eastAsia="Times New Roman" w:cs="Times New Roman"/>
          <w:szCs w:val="24"/>
        </w:rPr>
        <w:t>,</w:t>
      </w:r>
      <w:r>
        <w:rPr>
          <w:rFonts w:eastAsia="Times New Roman" w:cs="Times New Roman"/>
          <w:szCs w:val="24"/>
        </w:rPr>
        <w:t xml:space="preserve"> βάσει του οποίου λειτουργεί</w:t>
      </w:r>
      <w:r>
        <w:rPr>
          <w:rFonts w:eastAsia="Times New Roman" w:cs="Times New Roman"/>
          <w:szCs w:val="24"/>
        </w:rPr>
        <w:t xml:space="preserve"> το σύστημα, τον ψήφισαν και οι ΑΝΕΛ και η Ένωση Κεντρώων. Στον νόμο του κ. Κοντονή αναφέρομαι. Έτσι; Γιατί διαμαρτύρεστε για ένα νόμο τον οποίο έχετε ψηφίσει πάντως.</w:t>
      </w:r>
    </w:p>
    <w:p w14:paraId="2E649A6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Προχωράμε παρακάτω.</w:t>
      </w:r>
    </w:p>
    <w:p w14:paraId="2E649A63" w14:textId="77777777" w:rsidR="006C43E3" w:rsidRDefault="00E80A7B">
      <w:pPr>
        <w:spacing w:after="0" w:line="600" w:lineRule="auto"/>
        <w:ind w:firstLine="720"/>
        <w:jc w:val="both"/>
        <w:rPr>
          <w:rFonts w:eastAsia="Times New Roman" w:cs="Times New Roman"/>
          <w:b/>
          <w:szCs w:val="24"/>
        </w:rPr>
      </w:pPr>
      <w:r>
        <w:rPr>
          <w:rFonts w:eastAsia="Times New Roman" w:cs="Times New Roman"/>
          <w:b/>
          <w:szCs w:val="24"/>
        </w:rPr>
        <w:t>ΓΕΩΡΓΙΟΣ ΛΑΖΑΡΙΔΗΣ:</w:t>
      </w:r>
      <w:r>
        <w:rPr>
          <w:rFonts w:eastAsia="Times New Roman" w:cs="Times New Roman"/>
          <w:szCs w:val="24"/>
        </w:rPr>
        <w:t xml:space="preserve"> Κύριε Πρόεδρε, μισό λεπτό, έχω και δευτερολογία.</w:t>
      </w:r>
    </w:p>
    <w:p w14:paraId="2E649A64" w14:textId="77777777" w:rsidR="006C43E3" w:rsidRDefault="00E80A7B">
      <w:pPr>
        <w:spacing w:after="0" w:line="600" w:lineRule="auto"/>
        <w:ind w:left="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Λαζαρίδη.</w:t>
      </w:r>
    </w:p>
    <w:p w14:paraId="2E649A65"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Εμείς ψηφίσαμε για τους αθλητικούς δικαστές. Είπατε ότι δεν ισχύει αυτός ο νόμος. </w:t>
      </w:r>
    </w:p>
    <w:p w14:paraId="2E649A66"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Καθίστε κάτω, κύριε Φωκά. Ωραία, γράφεται στα Πρακτικά. Να καταγραφεί αυτό. </w:t>
      </w:r>
    </w:p>
    <w:p w14:paraId="2E649A67"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ΒΑΣΙΛΕΙΑΔΗΣ (Υφυπουργός Πολιτισμού και Αθλητισμού):</w:t>
      </w:r>
      <w:r>
        <w:rPr>
          <w:rFonts w:eastAsia="Times New Roman" w:cs="Times New Roman"/>
          <w:szCs w:val="24"/>
        </w:rPr>
        <w:t xml:space="preserve"> Επειδή με πρόταση του κ. </w:t>
      </w:r>
      <w:proofErr w:type="spellStart"/>
      <w:r>
        <w:rPr>
          <w:rFonts w:eastAsia="Times New Roman" w:cs="Times New Roman"/>
          <w:szCs w:val="24"/>
        </w:rPr>
        <w:t>Μαυρωτά</w:t>
      </w:r>
      <w:proofErr w:type="spellEnd"/>
      <w:r>
        <w:rPr>
          <w:rFonts w:eastAsia="Times New Roman" w:cs="Times New Roman"/>
          <w:szCs w:val="24"/>
        </w:rPr>
        <w:t xml:space="preserve"> έχει γίνει αίτημα να </w:t>
      </w:r>
      <w:proofErr w:type="spellStart"/>
      <w:r>
        <w:rPr>
          <w:rFonts w:eastAsia="Times New Roman" w:cs="Times New Roman"/>
          <w:szCs w:val="24"/>
        </w:rPr>
        <w:t>συγκληθεί</w:t>
      </w:r>
      <w:proofErr w:type="spellEnd"/>
      <w:r>
        <w:rPr>
          <w:rFonts w:eastAsia="Times New Roman" w:cs="Times New Roman"/>
          <w:szCs w:val="24"/>
        </w:rPr>
        <w:t xml:space="preserve"> η Επιτροπή Μορφωτικών</w:t>
      </w:r>
      <w:r>
        <w:rPr>
          <w:rFonts w:eastAsia="Times New Roman" w:cs="Times New Roman"/>
          <w:szCs w:val="24"/>
        </w:rPr>
        <w:t xml:space="preserve"> Υποθέσεων</w:t>
      </w:r>
      <w:r>
        <w:rPr>
          <w:rFonts w:eastAsia="Times New Roman" w:cs="Times New Roman"/>
          <w:szCs w:val="24"/>
        </w:rPr>
        <w:t>, εκεί θα έχουμε πεδίον</w:t>
      </w:r>
      <w:r>
        <w:rPr>
          <w:rFonts w:eastAsia="Times New Roman" w:cs="Times New Roman"/>
          <w:szCs w:val="24"/>
        </w:rPr>
        <w:t xml:space="preserve"> δόξης </w:t>
      </w:r>
      <w:proofErr w:type="spellStart"/>
      <w:r>
        <w:rPr>
          <w:rFonts w:eastAsia="Times New Roman" w:cs="Times New Roman"/>
          <w:szCs w:val="24"/>
        </w:rPr>
        <w:t>λαμπρόν</w:t>
      </w:r>
      <w:proofErr w:type="spellEnd"/>
      <w:r>
        <w:rPr>
          <w:rFonts w:eastAsia="Times New Roman" w:cs="Times New Roman"/>
          <w:szCs w:val="24"/>
        </w:rPr>
        <w:t xml:space="preserve"> και θα τα αναλύσουμε όλα.</w:t>
      </w:r>
    </w:p>
    <w:p w14:paraId="2E649A6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δεν μπορώ να μην δώσω τη δευτερολογία στον κ. Λαζαρίδη.</w:t>
      </w:r>
    </w:p>
    <w:p w14:paraId="2E649A6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Ο κ. Λαζαρίδης έχει τον λόγο.</w:t>
      </w:r>
    </w:p>
    <w:p w14:paraId="2E649A6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2E649A6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Υπουργέ, δεν απαντήσατε στ</w:t>
      </w:r>
      <w:r>
        <w:rPr>
          <w:rFonts w:eastAsia="Times New Roman" w:cs="Times New Roman"/>
          <w:szCs w:val="24"/>
        </w:rPr>
        <w:t>ην ουσία στην ερώτησή μου κι εγώ θέλω να κάνω μία αναφορά σε γεγονότα, για να δούμε από ποιους κινδυνεύει το ποδόσφαιρο και τελικά τι έχει λυθεί.</w:t>
      </w:r>
    </w:p>
    <w:p w14:paraId="2E649A6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Μία από τις πιο μαύρες σελίδες της ιστορίας του έγραψε </w:t>
      </w:r>
      <w:r>
        <w:rPr>
          <w:rFonts w:eastAsia="Times New Roman" w:cs="Times New Roman"/>
          <w:szCs w:val="24"/>
        </w:rPr>
        <w:t xml:space="preserve">το ελληνικό ποδόσφαιρο </w:t>
      </w:r>
      <w:r>
        <w:rPr>
          <w:rFonts w:eastAsia="Times New Roman" w:cs="Times New Roman"/>
          <w:szCs w:val="24"/>
        </w:rPr>
        <w:t>πριν από δεκαεπτά χρόνια</w:t>
      </w:r>
      <w:r>
        <w:rPr>
          <w:rFonts w:eastAsia="Times New Roman" w:cs="Times New Roman"/>
          <w:szCs w:val="24"/>
        </w:rPr>
        <w:t>,</w:t>
      </w:r>
      <w:r>
        <w:rPr>
          <w:rFonts w:eastAsia="Times New Roman" w:cs="Times New Roman"/>
          <w:szCs w:val="24"/>
        </w:rPr>
        <w:t xml:space="preserve"> στο πα</w:t>
      </w:r>
      <w:r>
        <w:rPr>
          <w:rFonts w:eastAsia="Times New Roman" w:cs="Times New Roman"/>
          <w:szCs w:val="24"/>
        </w:rPr>
        <w:t xml:space="preserve">ιχνίδι του </w:t>
      </w:r>
      <w:r>
        <w:rPr>
          <w:rFonts w:eastAsia="Times New Roman" w:cs="Times New Roman"/>
          <w:szCs w:val="24"/>
        </w:rPr>
        <w:lastRenderedPageBreak/>
        <w:t xml:space="preserve">Ολυμπιακού με τη Νέα Φιλαδέλφεια. Ξύλο στον διαιτητή και πιστολιές μετά το τέλος του. Ποιος τιμωρήθηκε; Κανείς. Απίστευτο. Μειώθηκε η ποινή του Ολυμπιακού. </w:t>
      </w:r>
    </w:p>
    <w:p w14:paraId="2E649A6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Στις 8 Μαΐου 2017 απάλλαξε κατά πλειοψηφία η εγκαλούμενη ΠΑΕ και έχει εδώ μια σειρά από </w:t>
      </w:r>
      <w:r>
        <w:rPr>
          <w:rFonts w:eastAsia="Times New Roman" w:cs="Times New Roman"/>
          <w:szCs w:val="24"/>
        </w:rPr>
        <w:t>γεγονότα.</w:t>
      </w:r>
    </w:p>
    <w:p w14:paraId="2E649A6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Έρχομαι τώρα στα πιο πρόσφατα γεγονότα: Στις 18 Ιουνίου 2015, απαγόρευση ενασχόλησης του Μαρινάκη με το ποδόσφαιρο. Στις 3 Δεκεμβρίου 2014, επίθεση κουκουλοφόρων εντός του γηπέδου μετά τη λήξη του αγώνα ΟΣΦΠ Ολυμπιακού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ΠΑΟΚ. Στις 14 Φεβρουαρίου</w:t>
      </w:r>
      <w:r>
        <w:rPr>
          <w:rFonts w:eastAsia="Times New Roman" w:cs="Times New Roman"/>
          <w:szCs w:val="24"/>
        </w:rPr>
        <w:t xml:space="preserve"> 2016 φραστική επίθεση </w:t>
      </w:r>
      <w:proofErr w:type="spellStart"/>
      <w:r>
        <w:rPr>
          <w:rFonts w:eastAsia="Times New Roman" w:cs="Times New Roman"/>
          <w:szCs w:val="24"/>
        </w:rPr>
        <w:t>Μελισσανίδη</w:t>
      </w:r>
      <w:proofErr w:type="spellEnd"/>
      <w:r>
        <w:rPr>
          <w:rFonts w:eastAsia="Times New Roman" w:cs="Times New Roman"/>
          <w:szCs w:val="24"/>
        </w:rPr>
        <w:t xml:space="preserve"> στον παρατηρητή διαιτησίας. Στις 10 Απριλίου 2016 έκαψαν το αυτοκίνητο του Δημήτρη Κανελλάκη, δημοσιογράφου, στη Θεσσαλονίκη. Στις 19 Ι</w:t>
      </w:r>
      <w:r>
        <w:rPr>
          <w:rFonts w:eastAsia="Times New Roman" w:cs="Times New Roman"/>
          <w:szCs w:val="24"/>
        </w:rPr>
        <w:lastRenderedPageBreak/>
        <w:t>ουλίου 2016 επίθεση στον Παναγιώτη Δημητρίου, Πρόεδρο ΕΠΣ Αθηνών. Στις 4 Νοεμβρίου 201</w:t>
      </w:r>
      <w:r>
        <w:rPr>
          <w:rFonts w:eastAsia="Times New Roman" w:cs="Times New Roman"/>
          <w:szCs w:val="24"/>
        </w:rPr>
        <w:t xml:space="preserve">6 απειλές σε μέλος της νέας ΚΕΔ </w:t>
      </w:r>
      <w:proofErr w:type="spellStart"/>
      <w:r>
        <w:rPr>
          <w:rFonts w:eastAsia="Times New Roman" w:cs="Times New Roman"/>
          <w:szCs w:val="24"/>
        </w:rPr>
        <w:t>Τσαχιλίδη</w:t>
      </w:r>
      <w:proofErr w:type="spellEnd"/>
      <w:r>
        <w:rPr>
          <w:rFonts w:eastAsia="Times New Roman" w:cs="Times New Roman"/>
          <w:szCs w:val="24"/>
        </w:rPr>
        <w:t xml:space="preserve">. Στις 8 Νοεμβρίου 2016 φωτιά του Γιώργου </w:t>
      </w:r>
      <w:proofErr w:type="spellStart"/>
      <w:r>
        <w:rPr>
          <w:rFonts w:eastAsia="Times New Roman" w:cs="Times New Roman"/>
          <w:szCs w:val="24"/>
        </w:rPr>
        <w:t>Μπίκα</w:t>
      </w:r>
      <w:proofErr w:type="spellEnd"/>
      <w:r>
        <w:rPr>
          <w:rFonts w:eastAsia="Times New Roman" w:cs="Times New Roman"/>
          <w:szCs w:val="24"/>
        </w:rPr>
        <w:t xml:space="preserve"> στη Χαλκιδική. Στις 28 Νοεμβρίου 2016 φωτιά στο αυτοκίνητο του Προέδρου της ΕΠΣ, που λίγες μέρες πριν τάχθηκε υπέρ του Γραμμένου. Την 1</w:t>
      </w:r>
      <w:r>
        <w:rPr>
          <w:rFonts w:eastAsia="Times New Roman" w:cs="Times New Roman"/>
          <w:szCs w:val="24"/>
          <w:vertAlign w:val="superscript"/>
        </w:rPr>
        <w:t>η</w:t>
      </w:r>
      <w:r>
        <w:rPr>
          <w:rFonts w:eastAsia="Times New Roman" w:cs="Times New Roman"/>
          <w:szCs w:val="24"/>
        </w:rPr>
        <w:t xml:space="preserve"> Απριλίου 2017 ξύλο στου</w:t>
      </w:r>
      <w:r>
        <w:rPr>
          <w:rFonts w:eastAsia="Times New Roman" w:cs="Times New Roman"/>
          <w:szCs w:val="24"/>
        </w:rPr>
        <w:t>ς</w:t>
      </w:r>
      <w:r>
        <w:rPr>
          <w:rFonts w:eastAsia="Times New Roman" w:cs="Times New Roman"/>
          <w:szCs w:val="24"/>
        </w:rPr>
        <w:t xml:space="preserve"> παίκτες του </w:t>
      </w:r>
      <w:proofErr w:type="spellStart"/>
      <w:r>
        <w:rPr>
          <w:rFonts w:eastAsia="Times New Roman" w:cs="Times New Roman"/>
          <w:szCs w:val="24"/>
        </w:rPr>
        <w:t>Πλατανιά</w:t>
      </w:r>
      <w:proofErr w:type="spellEnd"/>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Στις 22 Οκτωβρίου 2017 επίθεση οπαδών του Ολυμπιακού στην </w:t>
      </w:r>
      <w:r>
        <w:rPr>
          <w:rFonts w:eastAsia="Times New Roman" w:cs="Times New Roman"/>
          <w:szCs w:val="24"/>
        </w:rPr>
        <w:t>ε</w:t>
      </w:r>
      <w:r>
        <w:rPr>
          <w:rFonts w:eastAsia="Times New Roman" w:cs="Times New Roman"/>
          <w:szCs w:val="24"/>
        </w:rPr>
        <w:t>φημερίδα «ΕΘΝΟΣ» κι εδώ είναι μία σειρά, αλλά να μην «φάω» όλο το χρόνο μου. Εδώ πουθενά δεν εμφανίζεται ο ΠΑΟΚ κι εσείς καταφέρατε να θεωρήσετε αυτές τις μέρες ότι υπε</w:t>
      </w:r>
      <w:r>
        <w:rPr>
          <w:rFonts w:eastAsia="Times New Roman" w:cs="Times New Roman"/>
          <w:szCs w:val="24"/>
        </w:rPr>
        <w:t xml:space="preserve">ύθυνος για όλη αυτήν την κακοδαιμονία του ποδοσφαίρου είναι ο ΠΑΟΚ. </w:t>
      </w:r>
    </w:p>
    <w:p w14:paraId="2E649A6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θα σας πω το εξής, γιατί πέρυσι σας είχα ζητήσει </w:t>
      </w:r>
      <w:r>
        <w:rPr>
          <w:rFonts w:eastAsia="Times New Roman" w:cs="Times New Roman"/>
          <w:szCs w:val="24"/>
        </w:rPr>
        <w:t xml:space="preserve">να προστατεύσετε </w:t>
      </w:r>
      <w:r>
        <w:rPr>
          <w:rFonts w:eastAsia="Times New Roman" w:cs="Times New Roman"/>
          <w:szCs w:val="24"/>
        </w:rPr>
        <w:t>τον ΗΡΑΚΛΗ. Διότι είχαν μείνει δύο ομάδες στη Θεσσαλονίκη και δύο ομάδες να εκπροσωπούν τη Μακεδονία. Θα σας πω κάτι,</w:t>
      </w:r>
      <w:r>
        <w:rPr>
          <w:rFonts w:eastAsia="Times New Roman" w:cs="Times New Roman"/>
          <w:szCs w:val="24"/>
        </w:rPr>
        <w:t xml:space="preserve"> 1980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1981 Πρωτάθλημα Α</w:t>
      </w:r>
      <w:r>
        <w:rPr>
          <w:rFonts w:eastAsia="Times New Roman" w:cs="Times New Roman"/>
          <w:szCs w:val="24"/>
        </w:rPr>
        <w:t>΄</w:t>
      </w:r>
      <w:r>
        <w:rPr>
          <w:rFonts w:eastAsia="Times New Roman" w:cs="Times New Roman"/>
          <w:szCs w:val="24"/>
        </w:rPr>
        <w:t xml:space="preserve"> Εθνική. Επτά ομάδες της Μακεδονίας, έξι των Αθηνών. Εδώ </w:t>
      </w:r>
      <w:r>
        <w:rPr>
          <w:rFonts w:eastAsia="Times New Roman" w:cs="Times New Roman"/>
          <w:szCs w:val="24"/>
        </w:rPr>
        <w:t>λ</w:t>
      </w:r>
      <w:r>
        <w:rPr>
          <w:rFonts w:eastAsia="Times New Roman" w:cs="Times New Roman"/>
          <w:szCs w:val="24"/>
        </w:rPr>
        <w:t>εκανοπέδιο Πειραιά, 1990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1991, έξι ομάδες της Μακεδονίας, επτά Αθηνών. Το 2000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2001 τρεις ομάδες της Μακεδονίας -</w:t>
      </w:r>
      <w:r>
        <w:rPr>
          <w:rFonts w:eastAsia="Times New Roman" w:cs="Times New Roman"/>
          <w:szCs w:val="24"/>
        </w:rPr>
        <w:t>έπεσαν</w:t>
      </w:r>
      <w:r>
        <w:rPr>
          <w:rFonts w:eastAsia="Times New Roman" w:cs="Times New Roman"/>
          <w:szCs w:val="24"/>
        </w:rPr>
        <w:t xml:space="preserve"> στο μισό- επτά των Αθηνών. Το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2011 επτά ο</w:t>
      </w:r>
      <w:r>
        <w:rPr>
          <w:rFonts w:eastAsia="Times New Roman" w:cs="Times New Roman"/>
          <w:szCs w:val="24"/>
        </w:rPr>
        <w:t>μάδες της Μακεδονίας, πέντε των Αθηνών. Το 2013</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2014 τρεις ομάδες από τη Μακεδονία, πέντε των Αθηνών. Το 2015</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2016 τρεις της Μακεδονίας, πέντε των Αθηνών. </w:t>
      </w:r>
    </w:p>
    <w:p w14:paraId="2E649A7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Επί ημερών σας,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μία ομάδα στη Μακεδονία, ο ΠΑΟΚ, έξι ομάδες των Αθηνών.</w:t>
      </w:r>
    </w:p>
    <w:p w14:paraId="2E649A7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Τι είναι αυτ</w:t>
      </w:r>
      <w:r>
        <w:rPr>
          <w:rFonts w:eastAsia="Times New Roman" w:cs="Times New Roman"/>
          <w:szCs w:val="24"/>
        </w:rPr>
        <w:t xml:space="preserve">ό, κύριε Υπουργέ, που προστατεύει τις ομάδες των Αθηνών και μονίμως εκπροσωπούνται από τον σταθερό αριθμό έξι ή επτά και έχει καταδικάσει τις ομάδες της Μακεδονίας να εκπροσωπούνται από έναν, τον οποίο προσπαθεί το </w:t>
      </w:r>
      <w:proofErr w:type="spellStart"/>
      <w:r>
        <w:rPr>
          <w:rFonts w:eastAsia="Times New Roman" w:cs="Times New Roman"/>
          <w:szCs w:val="24"/>
        </w:rPr>
        <w:t>αθηνοκεντρικό</w:t>
      </w:r>
      <w:proofErr w:type="spellEnd"/>
      <w:r>
        <w:rPr>
          <w:rFonts w:eastAsia="Times New Roman" w:cs="Times New Roman"/>
          <w:szCs w:val="24"/>
        </w:rPr>
        <w:t xml:space="preserve"> σύστημα να τον πλήξει βάναυ</w:t>
      </w:r>
      <w:r>
        <w:rPr>
          <w:rFonts w:eastAsia="Times New Roman" w:cs="Times New Roman"/>
          <w:szCs w:val="24"/>
        </w:rPr>
        <w:t>σα.</w:t>
      </w:r>
    </w:p>
    <w:p w14:paraId="2E649A7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Προσέξτε, εγώ δεν ήθελα να ανεβάσω τους τόνους, αλλά μιλήσατε σκληρά προηγουμένως απέναντί μου. Προσέξτε, γιατί αυτοί οι αριθμοί δείχνουν ότι επί </w:t>
      </w:r>
      <w:r>
        <w:rPr>
          <w:rFonts w:eastAsia="Times New Roman" w:cs="Times New Roman"/>
          <w:szCs w:val="24"/>
        </w:rPr>
        <w:t>υ</w:t>
      </w:r>
      <w:r>
        <w:rPr>
          <w:rFonts w:eastAsia="Times New Roman" w:cs="Times New Roman"/>
          <w:szCs w:val="24"/>
        </w:rPr>
        <w:t xml:space="preserve">πουργίας δικής σας ταυτίζεστε εσείς με τις </w:t>
      </w:r>
      <w:proofErr w:type="spellStart"/>
      <w:r>
        <w:rPr>
          <w:rFonts w:eastAsia="Times New Roman" w:cs="Times New Roman"/>
          <w:szCs w:val="24"/>
        </w:rPr>
        <w:t>μελανότερες</w:t>
      </w:r>
      <w:proofErr w:type="spellEnd"/>
      <w:r>
        <w:rPr>
          <w:rFonts w:eastAsia="Times New Roman" w:cs="Times New Roman"/>
          <w:szCs w:val="24"/>
        </w:rPr>
        <w:t xml:space="preserve"> σελίδες του ποδοσφαίρου στη Μακεδονία.</w:t>
      </w:r>
    </w:p>
    <w:p w14:paraId="2E649A7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Καταντήσατε</w:t>
      </w:r>
      <w:r>
        <w:rPr>
          <w:rFonts w:eastAsia="Times New Roman" w:cs="Times New Roman"/>
          <w:szCs w:val="24"/>
        </w:rPr>
        <w:t xml:space="preserve"> τη Μακεδονία να εκπροσωπείται μόνο από μια ομάδα και προσπαθείτε να πλήξετε και αυτήν. Δηλαδή, τόσο πολύ φοβάται το </w:t>
      </w:r>
      <w:proofErr w:type="spellStart"/>
      <w:r>
        <w:rPr>
          <w:rFonts w:eastAsia="Times New Roman" w:cs="Times New Roman"/>
          <w:szCs w:val="24"/>
        </w:rPr>
        <w:t>αθηνοκεντρικό</w:t>
      </w:r>
      <w:proofErr w:type="spellEnd"/>
      <w:r>
        <w:rPr>
          <w:rFonts w:eastAsia="Times New Roman" w:cs="Times New Roman"/>
          <w:szCs w:val="24"/>
        </w:rPr>
        <w:t xml:space="preserve"> σύστημα τις ομάδες της Μακεδονίας;</w:t>
      </w:r>
    </w:p>
    <w:p w14:paraId="2E649A7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2E649A75"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(Νικήτας Κακλαμάνης):</w:t>
      </w:r>
      <w:r>
        <w:rPr>
          <w:rFonts w:eastAsia="Times New Roman" w:cs="Times New Roman"/>
          <w:szCs w:val="24"/>
        </w:rPr>
        <w:t xml:space="preserve"> Κύριε Λαζαρίδη, ολοκληρώστε.</w:t>
      </w:r>
    </w:p>
    <w:p w14:paraId="2E649A76"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Προσέξτε, γιατί αυτές οι πολιτικές διχάζουν την Ελλάδα, δεν ενώνουν την Ελλάδα.</w:t>
      </w:r>
    </w:p>
    <w:p w14:paraId="2E649A7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του κυρίου Βουλευτή) </w:t>
      </w:r>
    </w:p>
    <w:p w14:paraId="2E649A78"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Εάν με αγνοήσετε για τρίτη φορά, θα κλείσω το μικρόφωνο.</w:t>
      </w:r>
    </w:p>
    <w:p w14:paraId="2E649A79"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Ευχαριστώ.</w:t>
      </w:r>
    </w:p>
    <w:p w14:paraId="2E649A7A"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14:paraId="2E649A7B"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49A7C"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ΓΕΩΡΓΙΟΣ ΒΑΣΙΛΕΙΑΔΗΣ (Υφυπουργός Πολιτισμού και Αθλητισ</w:t>
      </w:r>
      <w:r>
        <w:rPr>
          <w:rFonts w:eastAsia="Times New Roman" w:cs="Times New Roman"/>
          <w:b/>
          <w:szCs w:val="24"/>
        </w:rPr>
        <w:t>μού):</w:t>
      </w:r>
      <w:r>
        <w:rPr>
          <w:rFonts w:eastAsia="Times New Roman" w:cs="Times New Roman"/>
          <w:szCs w:val="24"/>
        </w:rPr>
        <w:t xml:space="preserve"> Αποφασίστε, λοιπόν: Ή είμαι κατά του ΠΑΟΚ ή είμαι υπέρ του ΠΑΟΚ. Δηλαδή ή θέλω να φορτώσω στον ΠΑΟΚ τα πάντα…</w:t>
      </w:r>
    </w:p>
    <w:p w14:paraId="2E649A7D"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Αυτό κάνετε.</w:t>
      </w:r>
    </w:p>
    <w:p w14:paraId="2E649A7E"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…ή υλοποιώ την πολιτική «μια πόλη, μια ομάδα».</w:t>
      </w:r>
      <w:r>
        <w:rPr>
          <w:rFonts w:eastAsia="Times New Roman" w:cs="Times New Roman"/>
          <w:szCs w:val="24"/>
        </w:rPr>
        <w:t xml:space="preserve"> Αποφασίστε. Μη με κατηγορείτε και για τα δύο, δεν είμαι διπολικός, ένα από τα δύο θα πρέπει να κάνω.</w:t>
      </w:r>
    </w:p>
    <w:p w14:paraId="2E649A7F"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απαντώ στα υπόλοιπα. Και επειδή εγώ δεν σκοπεύω ούτε αυτιά να χαϊδέψω ούτε τίποτα, δεν υποστήριξα ποτέ, ούτε αυτή εδώ η Κυβέρνηση, ότι για την κακοδαι</w:t>
      </w:r>
      <w:r>
        <w:rPr>
          <w:rFonts w:eastAsia="Times New Roman" w:cs="Times New Roman"/>
          <w:szCs w:val="24"/>
        </w:rPr>
        <w:t xml:space="preserve">μονία του ελληνικού ποδοσφαίρου φταίει ο ΠΑΟΚ. Προφανώς και δεν φταίει ο ΠΑΟΚ. </w:t>
      </w:r>
    </w:p>
    <w:p w14:paraId="2E649A80"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Δεν μπορείτε να με εγκαλέσετε –ως Κυβέρνηση εννοώ- ότι στα δικά μου χρόνια όλες αυτές οι υποθέσεις που αράχνιαζαν δεν πήραν τον δρόμο τους και δεν αποδόθηκαν κατηγορίες. Επί τω</w:t>
      </w:r>
      <w:r>
        <w:rPr>
          <w:rFonts w:eastAsia="Times New Roman" w:cs="Times New Roman"/>
          <w:szCs w:val="24"/>
        </w:rPr>
        <w:t xml:space="preserve">ν ημερών μου, κύριε Λαζαρίδη. Επί των ημερών μου μπήκε ο αθλητικός νόμος στην </w:t>
      </w:r>
      <w:r>
        <w:rPr>
          <w:rFonts w:eastAsia="Times New Roman" w:cs="Times New Roman"/>
          <w:szCs w:val="24"/>
        </w:rPr>
        <w:t>π</w:t>
      </w:r>
      <w:r>
        <w:rPr>
          <w:rFonts w:eastAsia="Times New Roman" w:cs="Times New Roman"/>
          <w:szCs w:val="24"/>
        </w:rPr>
        <w:t xml:space="preserve">οδοσφαιρική </w:t>
      </w:r>
      <w:r>
        <w:rPr>
          <w:rFonts w:eastAsia="Times New Roman" w:cs="Times New Roman"/>
          <w:szCs w:val="24"/>
        </w:rPr>
        <w:t>ο</w:t>
      </w:r>
      <w:r>
        <w:rPr>
          <w:rFonts w:eastAsia="Times New Roman" w:cs="Times New Roman"/>
          <w:szCs w:val="24"/>
        </w:rPr>
        <w:t xml:space="preserve">μοσπονδία. Επί των ημερών μου έσπασε η ΚΕΔ από την </w:t>
      </w:r>
      <w:r>
        <w:rPr>
          <w:rFonts w:eastAsia="Times New Roman" w:cs="Times New Roman"/>
          <w:szCs w:val="24"/>
        </w:rPr>
        <w:t>ο</w:t>
      </w:r>
      <w:r>
        <w:rPr>
          <w:rFonts w:eastAsia="Times New Roman" w:cs="Times New Roman"/>
          <w:szCs w:val="24"/>
        </w:rPr>
        <w:t xml:space="preserve">μοσπονδία. Επί των ημερών μου έγινε. </w:t>
      </w:r>
    </w:p>
    <w:p w14:paraId="2E649A81"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Δεν μπορώ να απολογηθώ για το ποιες ομάδες ανεβαίνουν και ποιες ομάδες πέφτουν. Και, πιστέψτε με, ο κόσμος του ΗΡΑΚΛΗ ξέρει ποιος ενδιαφέρεται για το συμφέρον της ομάδας και την επιβίωση της ομάδας και ποιος όχι. </w:t>
      </w:r>
    </w:p>
    <w:p w14:paraId="2E649A82"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Να μην λαϊκίσουμε, λοιπόν, περισσότερο. Ζη</w:t>
      </w:r>
      <w:r>
        <w:rPr>
          <w:rFonts w:eastAsia="Times New Roman" w:cs="Times New Roman"/>
          <w:szCs w:val="24"/>
        </w:rPr>
        <w:t xml:space="preserve">μιά κάνουμε αυτή τη στιγμή. Αυτή τη στιγμή έπρεπε όλοι να δείχνουμε με το δάκτυλο τους υπαίτιους της κακοδαιμονίας του ποδοσφαίρου, που είναι όλοι </w:t>
      </w:r>
      <w:r>
        <w:rPr>
          <w:rFonts w:eastAsia="Times New Roman" w:cs="Times New Roman"/>
          <w:szCs w:val="24"/>
        </w:rPr>
        <w:lastRenderedPageBreak/>
        <w:t>αυτοί οι οποίοι αποτελούν το επαγγελματικό ποδόσφαιρο και να τους ζητούμε και να απαιτούμε απ’ αυτούς τις ελά</w:t>
      </w:r>
      <w:r>
        <w:rPr>
          <w:rFonts w:eastAsia="Times New Roman" w:cs="Times New Roman"/>
          <w:szCs w:val="24"/>
        </w:rPr>
        <w:t xml:space="preserve">χιστες δεσμεύσεις, για να προχωρήσουμε μπροστά. Γινόμαστε ρεζίλι διεθνώς εξαιτίας των συμπεριφορών τους, πράξεων και παραλείψεών τους. </w:t>
      </w:r>
    </w:p>
    <w:p w14:paraId="2E649A83"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Όλα αυτά τα οποία μου αναφέρατε, τα στοιχεία των εγκληματικών οργανώσεων, το «</w:t>
      </w:r>
      <w:proofErr w:type="spellStart"/>
      <w:r>
        <w:rPr>
          <w:rFonts w:eastAsia="Times New Roman" w:cs="Times New Roman"/>
          <w:szCs w:val="24"/>
        </w:rPr>
        <w:t>Κοριόπολις</w:t>
      </w:r>
      <w:proofErr w:type="spellEnd"/>
      <w:r>
        <w:rPr>
          <w:rFonts w:eastAsia="Times New Roman" w:cs="Times New Roman"/>
          <w:szCs w:val="24"/>
        </w:rPr>
        <w:t>» και όλα αυτά…</w:t>
      </w:r>
    </w:p>
    <w:p w14:paraId="2E649A84"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ΛΑΖΑΡΙΔ</w:t>
      </w:r>
      <w:r>
        <w:rPr>
          <w:rFonts w:eastAsia="Times New Roman" w:cs="Times New Roman"/>
          <w:b/>
          <w:szCs w:val="24"/>
        </w:rPr>
        <w:t>ΗΣ:</w:t>
      </w:r>
      <w:r>
        <w:rPr>
          <w:rFonts w:eastAsia="Times New Roman" w:cs="Times New Roman"/>
          <w:szCs w:val="24"/>
        </w:rPr>
        <w:t xml:space="preserve"> Ο ΠΑΟΚ πουθενά δεν είναι σε όλα αυτά. Άλλοι είναι.</w:t>
      </w:r>
    </w:p>
    <w:p w14:paraId="2E649A85"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Μα, μίλησα πουθενά για τον ΠΑΟΚ;</w:t>
      </w:r>
    </w:p>
    <w:p w14:paraId="2E649A86"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Τα υπόλοιπα στην αρμόδια </w:t>
      </w:r>
      <w:r>
        <w:rPr>
          <w:rFonts w:eastAsia="Times New Roman" w:cs="Times New Roman"/>
          <w:szCs w:val="24"/>
        </w:rPr>
        <w:t>ε</w:t>
      </w:r>
      <w:r>
        <w:rPr>
          <w:rFonts w:eastAsia="Times New Roman" w:cs="Times New Roman"/>
          <w:szCs w:val="24"/>
        </w:rPr>
        <w:t>πιτροπή, που θα πάτε να κάνετε συζήτηση.</w:t>
      </w:r>
    </w:p>
    <w:p w14:paraId="2E649A87"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ΓΕΩΡΓΙΟ</w:t>
      </w:r>
      <w:r>
        <w:rPr>
          <w:rFonts w:eastAsia="Times New Roman" w:cs="Times New Roman"/>
          <w:b/>
          <w:szCs w:val="24"/>
        </w:rPr>
        <w:t xml:space="preserve">Σ ΒΑΣΙΛΕΙΑΔΗΣ (Υφυπουργός Πολιτισμού και Αθλητισμού): </w:t>
      </w:r>
      <w:r>
        <w:rPr>
          <w:rFonts w:eastAsia="Times New Roman" w:cs="Times New Roman"/>
          <w:szCs w:val="24"/>
        </w:rPr>
        <w:t>Είπα ξεκάθαρα ότι ο ΠΑΟΚ δεν εμπλέκεται σε όλα αυτά και γι’ αυτό κανένας δεν μπορεί να φορτώσει στον ΠΑΟΚ τίποτα. Άλλο, όμως, να μιλάμε για γενικά και άλλο για ειδικά. Μη βαφτίζουμε το κρέας ψάρι!</w:t>
      </w:r>
    </w:p>
    <w:p w14:paraId="2E649A88"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Εσείς</w:t>
      </w:r>
      <w:r>
        <w:rPr>
          <w:rFonts w:eastAsia="Times New Roman" w:cs="Times New Roman"/>
          <w:szCs w:val="24"/>
        </w:rPr>
        <w:t xml:space="preserve"> μου κάνατε μια ερώτηση για το εάν είναι σωστή μια δικαστική απόφαση. Η απάντησή μου είναι ότι δεν μπορώ να κρίνω τις δικαστικές αποφάσεις, ούτε εδώ είμαι δικαστής για να καθίσω να πάρω τα πραγματικά περιστατικά και να βγάλω εγώ την απόφαση. Και καλώς συμβ</w:t>
      </w:r>
      <w:r>
        <w:rPr>
          <w:rFonts w:eastAsia="Times New Roman" w:cs="Times New Roman"/>
          <w:szCs w:val="24"/>
        </w:rPr>
        <w:t xml:space="preserve">αίνει αυτό και καλώς ψηφίσαμε μαζί, κύριε Λαζαρίδη, το να υπάρχει αυτή η διαδικασία στην </w:t>
      </w:r>
      <w:r>
        <w:rPr>
          <w:rFonts w:eastAsia="Times New Roman" w:cs="Times New Roman"/>
          <w:szCs w:val="24"/>
        </w:rPr>
        <w:t>ο</w:t>
      </w:r>
      <w:r>
        <w:rPr>
          <w:rFonts w:eastAsia="Times New Roman" w:cs="Times New Roman"/>
          <w:szCs w:val="24"/>
        </w:rPr>
        <w:t xml:space="preserve">μοσπονδία για πρώτη φορά και να έχουμε ένα εχέγγυο ότι δεν υπάρχουν μαγαζάκια και παράγκες. Αυτό κάνουμε. Ε, τώρα, δεν γίνεται να μας αρέσουν και </w:t>
      </w:r>
      <w:r>
        <w:rPr>
          <w:rFonts w:eastAsia="Times New Roman" w:cs="Times New Roman"/>
          <w:szCs w:val="24"/>
        </w:rPr>
        <w:lastRenderedPageBreak/>
        <w:t>να είμαστε ικανοποιη</w:t>
      </w:r>
      <w:r>
        <w:rPr>
          <w:rFonts w:eastAsia="Times New Roman" w:cs="Times New Roman"/>
          <w:szCs w:val="24"/>
        </w:rPr>
        <w:t xml:space="preserve">μένοι πάντα από τις αποφάσεις, τι να κάνουμε; Έτσι είναι η ζωή. </w:t>
      </w:r>
    </w:p>
    <w:p w14:paraId="2E649A89"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θέμα, όμως, είναι με τον τρόπο που λειτουργούμε να μη ρίχνουμε λάδι στη φωτιά και στα παιδάκια που βλέπουν, που παρασύρονται να έχουμε διδακτικό τρόπο ζωής και τρόπο δράσης. Γιατί, εάν εμε</w:t>
      </w:r>
      <w:r>
        <w:rPr>
          <w:rFonts w:eastAsia="Times New Roman" w:cs="Times New Roman"/>
          <w:szCs w:val="24"/>
        </w:rPr>
        <w:t>ίς λειτουργούμε σαν χούλιγκαν, τα παιδάκια τι θα κάνουν;</w:t>
      </w:r>
    </w:p>
    <w:p w14:paraId="2E649A8A"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Υπουργέ.</w:t>
      </w:r>
    </w:p>
    <w:p w14:paraId="2E649A8B"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Παρακαλώ στα Πρακτικά να γίνει η διόρθωση του κ. Φωκά σχετικά με τη στάση της Ένωσης Κεντρώων στον νόμο Κοντονή.</w:t>
      </w:r>
    </w:p>
    <w:p w14:paraId="2E649A8C"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συζητηθεί τώρα η δεύτερη</w:t>
      </w:r>
      <w:r>
        <w:rPr>
          <w:rFonts w:eastAsia="Times New Roman" w:cs="Times New Roman"/>
          <w:szCs w:val="24"/>
        </w:rPr>
        <w:t xml:space="preserve"> με αριθμό 1312/13-3-2018 επίκαιρη ερώτηση δεύτερου κύκλου του Βουλευτή Δράμας της Νέας </w:t>
      </w:r>
      <w:r>
        <w:rPr>
          <w:rFonts w:eastAsia="Times New Roman" w:cs="Times New Roman"/>
          <w:szCs w:val="24"/>
        </w:rPr>
        <w:lastRenderedPageBreak/>
        <w:t xml:space="preserve">Δημοκρατίας κ. </w:t>
      </w:r>
      <w:r>
        <w:rPr>
          <w:rFonts w:eastAsia="Times New Roman" w:cs="Times New Roman"/>
          <w:bCs/>
          <w:szCs w:val="24"/>
        </w:rPr>
        <w:t xml:space="preserve">Δημητρίου Κυριαζίδη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 xml:space="preserve">με θέμα: «Επαπειλούμενη Κοινωνική έκρηξη στο </w:t>
      </w:r>
      <w:r>
        <w:rPr>
          <w:rFonts w:eastAsia="Times New Roman" w:cs="Times New Roman"/>
          <w:szCs w:val="24"/>
        </w:rPr>
        <w:t>λ</w:t>
      </w:r>
      <w:r>
        <w:rPr>
          <w:rFonts w:eastAsia="Times New Roman" w:cs="Times New Roman"/>
          <w:szCs w:val="24"/>
        </w:rPr>
        <w:t>εκανοπέδιο Κάτω Νευροκοπίου Δράμας».</w:t>
      </w:r>
    </w:p>
    <w:p w14:paraId="2E649A8D"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Αγροτικής Ανάπτυξης και Τροφίμων κ. Κόκκαλης.</w:t>
      </w:r>
    </w:p>
    <w:p w14:paraId="2E649A8E"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Κυριαζίδη, έχετε τον λόγο.  </w:t>
      </w:r>
    </w:p>
    <w:p w14:paraId="2E649A8F" w14:textId="77777777" w:rsidR="006C43E3" w:rsidRDefault="00E80A7B">
      <w:pPr>
        <w:shd w:val="clear" w:color="auto" w:fill="FFFFFF"/>
        <w:spacing w:after="0" w:line="600" w:lineRule="auto"/>
        <w:ind w:firstLine="720"/>
        <w:jc w:val="both"/>
        <w:rPr>
          <w:rFonts w:eastAsia="Times New Roman"/>
          <w:szCs w:val="24"/>
        </w:rPr>
      </w:pPr>
      <w:r>
        <w:rPr>
          <w:rFonts w:eastAsia="Times New Roman"/>
          <w:b/>
          <w:szCs w:val="24"/>
        </w:rPr>
        <w:t>ΔΗΜΗΤΡΙΟΣ ΚΥΡΙΑΖΙΔΗΣ:</w:t>
      </w:r>
      <w:r>
        <w:rPr>
          <w:rFonts w:eastAsia="Times New Roman"/>
          <w:szCs w:val="24"/>
        </w:rPr>
        <w:t xml:space="preserve"> Ευχαριστώ, κύριε Πρόεδρε. </w:t>
      </w:r>
    </w:p>
    <w:p w14:paraId="2E649A90"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 xml:space="preserve">Μεταφέρω την αγωνία και την απόγνωση του ακριτικού και απομονωμένου </w:t>
      </w:r>
      <w:r>
        <w:rPr>
          <w:rFonts w:eastAsia="Times New Roman"/>
          <w:szCs w:val="24"/>
        </w:rPr>
        <w:t>λ</w:t>
      </w:r>
      <w:r>
        <w:rPr>
          <w:rFonts w:eastAsia="Times New Roman"/>
          <w:szCs w:val="24"/>
        </w:rPr>
        <w:t xml:space="preserve">εκανοπεδίου Κάτω </w:t>
      </w:r>
      <w:r>
        <w:rPr>
          <w:rFonts w:eastAsia="Times New Roman"/>
          <w:szCs w:val="24"/>
        </w:rPr>
        <w:t xml:space="preserve">Νευροκοπίου και θα παρακαλούσα, κύριε Υπουργέ, να έχουμε μια θετική </w:t>
      </w:r>
      <w:r>
        <w:rPr>
          <w:rFonts w:eastAsia="Times New Roman"/>
          <w:bCs/>
        </w:rPr>
        <w:t>και</w:t>
      </w:r>
      <w:r>
        <w:rPr>
          <w:rFonts w:eastAsia="Times New Roman"/>
          <w:szCs w:val="24"/>
        </w:rPr>
        <w:t xml:space="preserve"> δημιουργική συζήτηση, καθότι το ζήτημα αυτό έχει επανέλθει από πλευράς μου και κατά τον προηγούμενο χρόνο και με ερωτήσεις και με επίκαιρες ερωτήσεις. </w:t>
      </w:r>
    </w:p>
    <w:p w14:paraId="2E649A91"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lastRenderedPageBreak/>
        <w:t>Βέβαια, δεν ήρθε σήμερα ο κ. Απο</w:t>
      </w:r>
      <w:r>
        <w:rPr>
          <w:rFonts w:eastAsia="Times New Roman"/>
          <w:szCs w:val="24"/>
        </w:rPr>
        <w:t>στόλου, διότι αναμέναμε το 2017 να υπάρχει μια οριστική λύση στο πρόβλημα. Δυστυχώς, όμως, με θλίψη διαπιστώνω ότι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όχι μόνο αδυνατεί να δώσει μια πειστική απάντηση σε αυτούς τους συμπολίτες μου -ήδη μπαίνουμε στην τέταρτη χρονιά ω</w:t>
      </w:r>
      <w:r>
        <w:rPr>
          <w:rFonts w:eastAsia="Times New Roman"/>
          <w:szCs w:val="24"/>
        </w:rPr>
        <w:t xml:space="preserve">ς καλλιεργητική περίοδο- αλλά, όπως βλέπω, η Κυβέρνηση εμπαίζει και δεν ενδιαφέρεται για την επίλυση του ζητήματος αυτού. </w:t>
      </w:r>
    </w:p>
    <w:p w14:paraId="2E649A92"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Η απόγνωση και η απελπισία των συνανθρώπων μας, λόγω των συνθηκών ένδειας που βιώνουν, εξαιτίας της δέσμευσης της περιουσίας τους αλλ</w:t>
      </w:r>
      <w:r>
        <w:rPr>
          <w:rFonts w:eastAsia="Times New Roman"/>
          <w:szCs w:val="24"/>
        </w:rPr>
        <w:t xml:space="preserve">ά και τις αθρόες </w:t>
      </w:r>
      <w:proofErr w:type="spellStart"/>
      <w:r>
        <w:rPr>
          <w:rFonts w:eastAsia="Times New Roman"/>
          <w:szCs w:val="24"/>
        </w:rPr>
        <w:t>ελληνοποιήσεις</w:t>
      </w:r>
      <w:proofErr w:type="spellEnd"/>
      <w:r>
        <w:rPr>
          <w:rFonts w:eastAsia="Times New Roman"/>
          <w:szCs w:val="24"/>
        </w:rPr>
        <w:t xml:space="preserve"> του προϊόντος αυτού, ως μοναδικό στο Κάτω Νευροκόπι, -μονοκαλλιέργεια- </w:t>
      </w:r>
      <w:r>
        <w:rPr>
          <w:rFonts w:eastAsia="Times New Roman"/>
          <w:bCs/>
        </w:rPr>
        <w:t>είναι</w:t>
      </w:r>
      <w:r>
        <w:rPr>
          <w:rFonts w:eastAsia="Times New Roman"/>
          <w:szCs w:val="24"/>
        </w:rPr>
        <w:t xml:space="preserve"> τέτοια, που έφτασε φέτος και πέρσι η πατάτα να πωλείται προς 10 λεπτά το κιλό. Βεβαίως, λόγω και των συνθηκών του παγετού, δυο </w:t>
      </w:r>
      <w:r>
        <w:rPr>
          <w:rFonts w:eastAsia="Times New Roman"/>
          <w:szCs w:val="24"/>
        </w:rPr>
        <w:lastRenderedPageBreak/>
        <w:t xml:space="preserve">φορές πέρσι μπήκε σε κατάσταση έκτακτης ανάγκης το Λεκανοπέδιο. Το 70% των αγροτών, κύριε Υπουργέ, δεν θα μπορέσει να καλλιεργήσει φέτος. </w:t>
      </w:r>
    </w:p>
    <w:p w14:paraId="2E649A93"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 xml:space="preserve">Είχε δεσμευθεί ο κύριος Υπουργός σε συζήτηση στις 17-2-2017 ότι πράγματι μέσα από ένα πρόγραμμα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θα προχωρή</w:t>
      </w:r>
      <w:r>
        <w:rPr>
          <w:rFonts w:eastAsia="Times New Roman"/>
          <w:szCs w:val="24"/>
        </w:rPr>
        <w:t>σει σε μια σχετική ενίσχυση των αγροτών. Σε συνέχεια, σε άλλη επίκαιρη ερώτηση, ανακάλεσε αυτή τη θέση, διότι είχε δεσμευθεί ότι θα διασφάλιζε, ύστερα από συνεννόηση με τον Υπουργό Οικονομικών περίπου 3-4 εκατομμύρια ευρώ, έτσι ώστε να υπάρχουν ενισχύσεις.</w:t>
      </w:r>
      <w:r>
        <w:rPr>
          <w:rFonts w:eastAsia="Times New Roman"/>
          <w:szCs w:val="24"/>
        </w:rPr>
        <w:t xml:space="preserve"> Αυτό δεν έγινε, κύριε Υπουργέ, με αποτέλεσμα σήμερα να βιώνει το Λεκανοπέδιο μια ανθρωπιστική κρίση. </w:t>
      </w:r>
    </w:p>
    <w:p w14:paraId="2E649A94"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lastRenderedPageBreak/>
        <w:t xml:space="preserve">Γι’ αυτό σας ρώτησα ποια μέτρα θα ληφθούν για να ανακουφιστούν οι πληγέντες </w:t>
      </w:r>
      <w:proofErr w:type="spellStart"/>
      <w:r>
        <w:rPr>
          <w:rFonts w:eastAsia="Times New Roman"/>
          <w:szCs w:val="24"/>
        </w:rPr>
        <w:t>πατατοκαλλιεργητές</w:t>
      </w:r>
      <w:proofErr w:type="spellEnd"/>
      <w:r>
        <w:rPr>
          <w:rFonts w:eastAsia="Times New Roman"/>
          <w:szCs w:val="24"/>
        </w:rPr>
        <w:t>, οι οποίοι εξακολουθούν να στερούνται στην καλλιέργεια της</w:t>
      </w:r>
      <w:r>
        <w:rPr>
          <w:rFonts w:eastAsia="Times New Roman"/>
          <w:szCs w:val="24"/>
        </w:rPr>
        <w:t xml:space="preserve"> γης τους. </w:t>
      </w:r>
    </w:p>
    <w:p w14:paraId="2E649A95"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Επίσης, αναφορικά με την αναθεώρηση των καλυπτόμενων ασφαλιστικών κινδύνων του ΕΛΓΑ, ρωτώ αν θα αναληφθεί από το Υπουργείο σας μια δράση, όπως περίμενα, έτσι ώστε να καλυφθεί σε κάποιο σημείο αυτή η κατάσταση που επικρατεί από πλευράς αδυναμίας</w:t>
      </w:r>
      <w:r>
        <w:rPr>
          <w:rFonts w:eastAsia="Times New Roman"/>
          <w:szCs w:val="24"/>
        </w:rPr>
        <w:t xml:space="preserve"> καλλιέργειας στο Λεκανοπέδιο. </w:t>
      </w:r>
    </w:p>
    <w:p w14:paraId="2E649A96"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 xml:space="preserve">Ευχαριστώ. </w:t>
      </w:r>
    </w:p>
    <w:p w14:paraId="2E649A97" w14:textId="77777777" w:rsidR="006C43E3" w:rsidRDefault="00E80A7B">
      <w:pPr>
        <w:shd w:val="clear" w:color="auto" w:fill="FFFFFF"/>
        <w:spacing w:after="0"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Ορίστε, κύριε Υπουργέ. </w:t>
      </w:r>
    </w:p>
    <w:p w14:paraId="2E649A98" w14:textId="77777777" w:rsidR="006C43E3" w:rsidRDefault="00E80A7B">
      <w:pPr>
        <w:shd w:val="clear" w:color="auto" w:fill="FFFFFF"/>
        <w:spacing w:after="0" w:line="600" w:lineRule="auto"/>
        <w:ind w:firstLine="720"/>
        <w:jc w:val="both"/>
        <w:rPr>
          <w:rFonts w:eastAsia="Times New Roman"/>
          <w:szCs w:val="24"/>
        </w:rPr>
      </w:pPr>
      <w:r>
        <w:rPr>
          <w:rFonts w:eastAsia="Times New Roman"/>
          <w:b/>
          <w:szCs w:val="24"/>
        </w:rPr>
        <w:t>ΒΑΣΙΛΕΙΟΣ ΚΟΚΚΑΛΗΣ (Υφυπουργός Αγροτικής Ανάπτυξης και Τροφίμων):</w:t>
      </w:r>
      <w:r>
        <w:rPr>
          <w:rFonts w:eastAsia="Times New Roman"/>
          <w:szCs w:val="24"/>
        </w:rPr>
        <w:t xml:space="preserve"> Κύριε Βουλευτά, χαίρομαι που αναφέρατε </w:t>
      </w:r>
      <w:r>
        <w:rPr>
          <w:rFonts w:eastAsia="Times New Roman"/>
          <w:bCs/>
          <w:shd w:val="clear" w:color="auto" w:fill="FFFFFF"/>
        </w:rPr>
        <w:t>ότι</w:t>
      </w:r>
      <w:r>
        <w:rPr>
          <w:rFonts w:eastAsia="Times New Roman"/>
          <w:szCs w:val="24"/>
        </w:rPr>
        <w:t xml:space="preserve"> </w:t>
      </w:r>
      <w:r>
        <w:rPr>
          <w:rFonts w:eastAsia="Times New Roman"/>
          <w:szCs w:val="24"/>
        </w:rPr>
        <w:lastRenderedPageBreak/>
        <w:t xml:space="preserve">θα θέλατε να γίνει μια διεξοδική συζήτηση. Θα το επεκτείνω, λέγοντας ότι η συζήτηση αυτή πρέπει να είναι ειλικρινής. </w:t>
      </w:r>
    </w:p>
    <w:p w14:paraId="2E649A99"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Όντως, το 2011 παρουσιάστηκε στην πατάτα στην περιοχή του Νευροκοπίου ένας επιβλαβής οργανισμός -επαναλαμβάνω το 2011- εξαιτίας του οποίου</w:t>
      </w:r>
      <w:r>
        <w:rPr>
          <w:rFonts w:eastAsia="Times New Roman"/>
          <w:szCs w:val="24"/>
        </w:rPr>
        <w:t xml:space="preserve"> έπρεπε η πολιτεία να κινηθεί σε δυο άξονες. Και εδώ να δούμε ποιος έχει κάνει τι και αν έχουμε κάνει σωστά τη δουλειά μας. </w:t>
      </w:r>
    </w:p>
    <w:p w14:paraId="2E649A9A"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Το 2011 πράγματι παρουσιάστηκε ένας επιβλαβής οργανισμός στην πατάτα στο Νευροκόπι Δράμας. Σίγουρα κανείς δεν αμφισβητεί ότι αυτό ε</w:t>
      </w:r>
      <w:r>
        <w:rPr>
          <w:rFonts w:eastAsia="Times New Roman"/>
          <w:szCs w:val="24"/>
        </w:rPr>
        <w:t xml:space="preserve">πέφερε μια δραματική μείωση στο εισόδημα των </w:t>
      </w:r>
      <w:proofErr w:type="spellStart"/>
      <w:r>
        <w:rPr>
          <w:rFonts w:eastAsia="Times New Roman"/>
          <w:szCs w:val="24"/>
        </w:rPr>
        <w:t>πατατοπαραγωγών</w:t>
      </w:r>
      <w:proofErr w:type="spellEnd"/>
      <w:r>
        <w:rPr>
          <w:rFonts w:eastAsia="Times New Roman"/>
          <w:szCs w:val="24"/>
        </w:rPr>
        <w:t xml:space="preserve">. </w:t>
      </w:r>
    </w:p>
    <w:p w14:paraId="2E649A9B"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lastRenderedPageBreak/>
        <w:t xml:space="preserve">Ως πολιτεία, θέσαμε την περιοχή σε καραντίνα και το Υπουργείο Αγροτικής Ανάπτυξης έδωσε εντολή στο </w:t>
      </w:r>
      <w:proofErr w:type="spellStart"/>
      <w:r>
        <w:rPr>
          <w:rFonts w:eastAsia="Times New Roman"/>
          <w:szCs w:val="24"/>
        </w:rPr>
        <w:t>Μπενάκειο</w:t>
      </w:r>
      <w:proofErr w:type="spellEnd"/>
      <w:r>
        <w:rPr>
          <w:rFonts w:eastAsia="Times New Roman"/>
          <w:szCs w:val="24"/>
        </w:rPr>
        <w:t xml:space="preserve"> Φυτοπαθολογικό Ινστιτούτο, προκειμένου να φτιάξει καινούργιες ανθεκτικές ποικιλίες. </w:t>
      </w:r>
      <w:r>
        <w:rPr>
          <w:rFonts w:eastAsia="Times New Roman"/>
          <w:szCs w:val="24"/>
        </w:rPr>
        <w:t xml:space="preserve">Αφενός έπρεπε να προστατευθεί η περιοχή, να μην εξαπλωθεί το φαινόμενο, </w:t>
      </w:r>
      <w:r>
        <w:rPr>
          <w:rFonts w:eastAsia="Times New Roman"/>
        </w:rPr>
        <w:t>αλλά</w:t>
      </w:r>
      <w:r>
        <w:rPr>
          <w:rFonts w:eastAsia="Times New Roman"/>
          <w:szCs w:val="24"/>
        </w:rPr>
        <w:t xml:space="preserve"> να περιορισθεί, και αφετέρου υπήρχε και το θέμα της αποζημίωσης. </w:t>
      </w:r>
    </w:p>
    <w:p w14:paraId="2E649A9C"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t xml:space="preserve">Πράγματι, το </w:t>
      </w:r>
      <w:proofErr w:type="spellStart"/>
      <w:r>
        <w:rPr>
          <w:rFonts w:eastAsia="Times New Roman"/>
          <w:szCs w:val="24"/>
        </w:rPr>
        <w:t>Μπενάκειο</w:t>
      </w:r>
      <w:proofErr w:type="spellEnd"/>
      <w:r>
        <w:rPr>
          <w:rFonts w:eastAsia="Times New Roman"/>
          <w:szCs w:val="24"/>
        </w:rPr>
        <w:t xml:space="preserve"> παρέδωσε τις δυο ανθεκτικές ποικιλίες, που παρουσιάστηκαν σε ημερίδα στο Νευροκόπι το 2016</w:t>
      </w:r>
      <w:r>
        <w:rPr>
          <w:rFonts w:eastAsia="Times New Roman"/>
          <w:szCs w:val="24"/>
        </w:rPr>
        <w:t xml:space="preserve">, στην προσπάθεια, επαναλαμβάνω, του Υπουργείου να περιορίσει το συγκεκριμένο φαινόμενο, το οποίο ήταν πολύ άσχημο για τους </w:t>
      </w:r>
      <w:proofErr w:type="spellStart"/>
      <w:r>
        <w:rPr>
          <w:rFonts w:eastAsia="Times New Roman"/>
          <w:szCs w:val="24"/>
        </w:rPr>
        <w:t>πατατοπαραγωγούς</w:t>
      </w:r>
      <w:proofErr w:type="spellEnd"/>
      <w:r>
        <w:rPr>
          <w:rFonts w:eastAsia="Times New Roman"/>
          <w:szCs w:val="24"/>
        </w:rPr>
        <w:t xml:space="preserve">. </w:t>
      </w:r>
    </w:p>
    <w:p w14:paraId="2E649A9D" w14:textId="77777777" w:rsidR="006C43E3" w:rsidRDefault="00E80A7B">
      <w:pPr>
        <w:shd w:val="clear" w:color="auto" w:fill="FFFFFF"/>
        <w:spacing w:after="0" w:line="600" w:lineRule="auto"/>
        <w:ind w:firstLine="720"/>
        <w:jc w:val="both"/>
        <w:rPr>
          <w:rFonts w:eastAsia="Times New Roman"/>
          <w:szCs w:val="24"/>
        </w:rPr>
      </w:pPr>
      <w:r>
        <w:rPr>
          <w:rFonts w:eastAsia="Times New Roman"/>
          <w:szCs w:val="24"/>
        </w:rPr>
        <w:lastRenderedPageBreak/>
        <w:t xml:space="preserve">Δυστυχώς, όμως,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λόγω αδυναμίας οικονομικών μέσων, δεν βοήθησε σ’ αυτόν τον βαθμό, ώστε να </w:t>
      </w:r>
      <w:r>
        <w:rPr>
          <w:rFonts w:eastAsia="Times New Roman"/>
          <w:szCs w:val="24"/>
        </w:rPr>
        <w:t xml:space="preserve">προχωρήσουν οι νέες ανθεκτικές ποικιλίες, με αποτέλεσμα να παραμένει το πρόβλημα. </w:t>
      </w:r>
    </w:p>
    <w:p w14:paraId="2E649A9E"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 xml:space="preserve">Όσον αφορά την αποζημίωση, στον πρώτο άξονα το Υπουργείο Αγροτικής Ανάπτυξης έκανε ό,τι έπρεπε, προκειμένου να τηρήσει πιστά τους νόμους και τους κανονισμούς της Ευρωπαϊκής </w:t>
      </w:r>
      <w:r>
        <w:rPr>
          <w:rFonts w:eastAsia="Times New Roman"/>
          <w:szCs w:val="24"/>
        </w:rPr>
        <w:t xml:space="preserve">Ένωσης σε περίπτωση επιβλαβούς οργανισμού. Έχουν γίνει και δύο συσκέψεις επί κ. </w:t>
      </w:r>
      <w:proofErr w:type="spellStart"/>
      <w:r>
        <w:rPr>
          <w:rFonts w:eastAsia="Times New Roman"/>
          <w:szCs w:val="24"/>
        </w:rPr>
        <w:t>Μπόλαρη</w:t>
      </w:r>
      <w:proofErr w:type="spellEnd"/>
      <w:r>
        <w:rPr>
          <w:rFonts w:eastAsia="Times New Roman"/>
          <w:szCs w:val="24"/>
        </w:rPr>
        <w:t xml:space="preserve">, προκειμένου να </w:t>
      </w:r>
      <w:proofErr w:type="spellStart"/>
      <w:r>
        <w:rPr>
          <w:rFonts w:eastAsia="Times New Roman"/>
          <w:szCs w:val="24"/>
        </w:rPr>
        <w:t>βελτιοποιηθούν</w:t>
      </w:r>
      <w:proofErr w:type="spellEnd"/>
      <w:r>
        <w:rPr>
          <w:rFonts w:eastAsia="Times New Roman"/>
          <w:szCs w:val="24"/>
        </w:rPr>
        <w:t xml:space="preserve"> οι όροι της καραντίνας, πλην όμως δεν προχώρησε στο επιθυμητό αποτέλεσμα, διότι και οι παραγωγοί δεν προτιμούσαν αυτές τις νέες ανθεκτικέ</w:t>
      </w:r>
      <w:r>
        <w:rPr>
          <w:rFonts w:eastAsia="Times New Roman"/>
          <w:szCs w:val="24"/>
        </w:rPr>
        <w:t xml:space="preserve">ς ποικιλίες. </w:t>
      </w:r>
    </w:p>
    <w:p w14:paraId="2E649A9F"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lastRenderedPageBreak/>
        <w:t xml:space="preserve">Στη δευτερολογία θα σας απαντήσω, παρόλο που ήταν επίκαιρη ερώτηση προς τον κ. Αποστόλου, για την αποζημίωση στο </w:t>
      </w:r>
      <w:r>
        <w:rPr>
          <w:rFonts w:eastAsia="Times New Roman"/>
          <w:szCs w:val="24"/>
          <w:lang w:val="en-US"/>
        </w:rPr>
        <w:t>de</w:t>
      </w:r>
      <w:r>
        <w:rPr>
          <w:rFonts w:eastAsia="Times New Roman"/>
          <w:szCs w:val="24"/>
        </w:rPr>
        <w:t xml:space="preserve"> </w:t>
      </w:r>
      <w:proofErr w:type="spellStart"/>
      <w:r>
        <w:rPr>
          <w:rFonts w:eastAsia="Times New Roman"/>
          <w:szCs w:val="24"/>
          <w:lang w:val="en-US"/>
        </w:rPr>
        <w:t>minimis</w:t>
      </w:r>
      <w:proofErr w:type="spellEnd"/>
      <w:r>
        <w:rPr>
          <w:rFonts w:eastAsia="Times New Roman"/>
          <w:szCs w:val="24"/>
        </w:rPr>
        <w:t xml:space="preserve">. </w:t>
      </w:r>
    </w:p>
    <w:p w14:paraId="2E649AA0"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Τώρα όσον αφορά την κάλυψη, γνωρίζετε πολύ καλά ότι με νόμο του 2010 ο οποίος περιγράφει τη δυνατότητα υποχρέωσης απ</w:t>
      </w:r>
      <w:r>
        <w:rPr>
          <w:rFonts w:eastAsia="Times New Roman"/>
          <w:szCs w:val="24"/>
        </w:rPr>
        <w:t>οζημίωσης από τον ΕΛΓΑ, η ασθένεια λόγω μύκητα δεν προβλέπεται ως αποζημίωση. Τώρα, όμως, με την αλλαγή του κανονισμού υπάρχει σχετικό έγγραφο του ΕΛΓΑ. Έχει κατατεθεί στην αναλογιστική μελέτη και πιθανότατα θα συμπεριληφθεί ως υπόχρεος για αποζημίωση η ασ</w:t>
      </w:r>
      <w:r>
        <w:rPr>
          <w:rFonts w:eastAsia="Times New Roman"/>
          <w:szCs w:val="24"/>
        </w:rPr>
        <w:t>θένεια του μύκητα.</w:t>
      </w:r>
    </w:p>
    <w:p w14:paraId="2E649AA1" w14:textId="77777777" w:rsidR="006C43E3" w:rsidRDefault="00E80A7B">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Έχετε τον λόγο, κύριε Κυριαζίδη.</w:t>
      </w:r>
    </w:p>
    <w:p w14:paraId="2E649AA2" w14:textId="77777777" w:rsidR="006C43E3" w:rsidRDefault="00E80A7B">
      <w:pPr>
        <w:tabs>
          <w:tab w:val="left" w:pos="2054"/>
        </w:tabs>
        <w:spacing w:after="0" w:line="600" w:lineRule="auto"/>
        <w:ind w:firstLine="720"/>
        <w:jc w:val="both"/>
        <w:rPr>
          <w:rFonts w:eastAsia="Times New Roman"/>
          <w:szCs w:val="24"/>
        </w:rPr>
      </w:pPr>
      <w:r>
        <w:rPr>
          <w:rFonts w:eastAsia="Times New Roman"/>
          <w:b/>
          <w:szCs w:val="24"/>
        </w:rPr>
        <w:lastRenderedPageBreak/>
        <w:t xml:space="preserve">ΔΗΜΗΤΡΙΟΣ ΚΥΡΙΑΖΙΔΗΣ: </w:t>
      </w:r>
      <w:r>
        <w:rPr>
          <w:rFonts w:eastAsia="Times New Roman"/>
          <w:szCs w:val="24"/>
        </w:rPr>
        <w:t>Κύριε Υπουργέ, ευχαριστώ για την επωδό, με την έννοια ότι επιτέλους έχετε προχωρήσει σε μια μελέτη αναλογιστική ως είχατε δεσμευτεί.</w:t>
      </w:r>
    </w:p>
    <w:p w14:paraId="2E649AA3"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Θα ήθελα, παρακα</w:t>
      </w:r>
      <w:r>
        <w:rPr>
          <w:rFonts w:eastAsia="Times New Roman"/>
          <w:szCs w:val="24"/>
        </w:rPr>
        <w:t>λώ, να μου απαντήσετε αν συμπεριληφθούν και οι προηγούμενες χρονιές ή η τρέχουσα για την κάλυψη. Διότι εδώ είχατε δεσμευτεί ότι είχε διασφαλιστεί το ποσό των δύο, τριών και τεσσάρων εκατομμυρίων, πόσο είχε πει ο κ. Αποστόλου, για να υπάρξουν αυτές οι ενισχ</w:t>
      </w:r>
      <w:r>
        <w:rPr>
          <w:rFonts w:eastAsia="Times New Roman"/>
          <w:szCs w:val="24"/>
        </w:rPr>
        <w:t>ύσεις. Είστε Κυβέρνηση και ανήκετε στο ίδιο Υπουργείο, κύριε Υπουργέ; Αν ο κ. Αποστόλου είπε άλλα, εσείς δεν μπορείτε να αναλάβετε αυτή την ευθύνη, αλλά η Κυβέρνηση είναι συγκεκριμένη και η απάντηση πρέπει να είναι συγκεκριμένη, κύριε Υπουργέ.</w:t>
      </w:r>
    </w:p>
    <w:p w14:paraId="2E649AA4"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lastRenderedPageBreak/>
        <w:t xml:space="preserve">Άρα λοιπόν, </w:t>
      </w:r>
      <w:r>
        <w:rPr>
          <w:rFonts w:eastAsia="Times New Roman"/>
          <w:szCs w:val="24"/>
        </w:rPr>
        <w:t xml:space="preserve">θα πρέπει να καλύψουμε την περιοχή αυτή. Περιμένουμε αυτή την αποζημίωση. Θα επανέλθουμε, κύριε Υπουργέ. Πιστεύω την άλλη φορά να είστε εσείς, ώστε να μπορούμε να </w:t>
      </w:r>
      <w:proofErr w:type="spellStart"/>
      <w:r>
        <w:rPr>
          <w:rFonts w:eastAsia="Times New Roman"/>
          <w:szCs w:val="24"/>
        </w:rPr>
        <w:t>αντιλέξουμε</w:t>
      </w:r>
      <w:proofErr w:type="spellEnd"/>
      <w:r>
        <w:rPr>
          <w:rFonts w:eastAsia="Times New Roman"/>
          <w:szCs w:val="24"/>
        </w:rPr>
        <w:t>, με την έννοια αν υλοποιήθηκαν ή όχι όλα αυτά. Όμως θεωρώ την Κυβέρνηση ως ενιαία</w:t>
      </w:r>
      <w:r>
        <w:rPr>
          <w:rFonts w:eastAsia="Times New Roman"/>
          <w:szCs w:val="24"/>
        </w:rPr>
        <w:t xml:space="preserve"> και η λύση θα πρέπει να είναι σε μια ορθή και ενιαία βάση.</w:t>
      </w:r>
    </w:p>
    <w:p w14:paraId="2E649AA5"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Από την άλλη πλευρά πρέπει να σημειώσω, κύριε Υπουργέ, ότι πέρ</w:t>
      </w:r>
      <w:r>
        <w:rPr>
          <w:rFonts w:eastAsia="Times New Roman"/>
          <w:szCs w:val="24"/>
        </w:rPr>
        <w:t>υ</w:t>
      </w:r>
      <w:r>
        <w:rPr>
          <w:rFonts w:eastAsia="Times New Roman"/>
          <w:szCs w:val="24"/>
        </w:rPr>
        <w:t>σι στις 7 Μαρτίου δώσατε αποζημιώσεις για καταστροφές από ζημιογόνα αίτια 28 εκατομμύρια ευρώ. Στη Δράμα δώσατε 13.500 ευρώ μόνο. Δώσ</w:t>
      </w:r>
      <w:r>
        <w:rPr>
          <w:rFonts w:eastAsia="Times New Roman"/>
          <w:szCs w:val="24"/>
        </w:rPr>
        <w:t>ατε 60.000 ευρώ στην Καβάλα, 531.000 ευρώ στην Ξάνθη, 730.000 ευρώ περίπου στη Ροδόπη, ένα εκατομμύριο και πλέον στον Έβρο.</w:t>
      </w:r>
    </w:p>
    <w:p w14:paraId="2E649AA6"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lastRenderedPageBreak/>
        <w:t>Επίσης, για τον παγετό, διότι το Λεκανοπέδιο κηρύχθηκε δυο φορές σε κατάσταση ανάγκης, ο κ. Τσιρώνης είχε δεσμευτεί πέρσι τέτοιον κα</w:t>
      </w:r>
      <w:r>
        <w:rPr>
          <w:rFonts w:eastAsia="Times New Roman"/>
          <w:szCs w:val="24"/>
        </w:rPr>
        <w:t xml:space="preserve">ιρό περίπου ότι θα προχωρήσει σε αποζημιώσεις των πτηνοτρόφων. Δώσατε 2 εκατομμύρια και με λοταρία προφανώς, γιατί από τους διακόσιους εξήντα πτηνοτρόφους του Λεκανοπεδίου δώσατε μόνο στους δέκα. </w:t>
      </w:r>
    </w:p>
    <w:p w14:paraId="2E649AA7"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Αυτό ήθελα να τονίσω, έτσι ώστε να αντιληφθούμε την εγκατάλ</w:t>
      </w:r>
      <w:r>
        <w:rPr>
          <w:rFonts w:eastAsia="Times New Roman"/>
          <w:szCs w:val="24"/>
        </w:rPr>
        <w:t xml:space="preserve">ειψη ενός ακριτικού μέρους της χώρας μας με διαρκή παγετό, που θα έπρεπε να τύχει αυτή η ακριτική περιοχή μιας μέριμνας. Τουναντίον υπάρχει εγκατάλειψη. Είναι ακρίτες. Θα έπρεπε να τους πληρώνουμε που μένουν εκεί. Ειλικρινά σας το λέω. Ο χειμώνας ξεκινάει </w:t>
      </w:r>
      <w:r>
        <w:rPr>
          <w:rFonts w:eastAsia="Times New Roman"/>
          <w:szCs w:val="24"/>
        </w:rPr>
        <w:t xml:space="preserve">τον Σεπτέμβριο και τελειώνει τον Μάιο. Φανταστείτε τρεις μήνες παγετώνας. </w:t>
      </w:r>
    </w:p>
    <w:p w14:paraId="2E649AA8"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lastRenderedPageBreak/>
        <w:t>Περιμένουμε ένα ενδιαφέρον από την Κυβέρνησή σας, αν όχι από εσάς, γιατί συγκεκριμένα είπατε ότι δεν είχατε ευθύνη για το ένα σημείο. Δεν είναι ο κ. Αποστόλου σήμερα εδώ. Δεν μπορεί</w:t>
      </w:r>
      <w:r>
        <w:rPr>
          <w:rFonts w:eastAsia="Times New Roman"/>
          <w:szCs w:val="24"/>
        </w:rPr>
        <w:t>τε να μας απαντήσετε. Όμως η ευθύνη είναι γενική.</w:t>
      </w:r>
    </w:p>
    <w:p w14:paraId="2E649AA9" w14:textId="77777777" w:rsidR="006C43E3" w:rsidRDefault="00E80A7B">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 κύριε Υπουργέ.</w:t>
      </w:r>
    </w:p>
    <w:p w14:paraId="2E649AAA" w14:textId="77777777" w:rsidR="006C43E3" w:rsidRDefault="00E80A7B">
      <w:pPr>
        <w:tabs>
          <w:tab w:val="left" w:pos="2054"/>
        </w:tabs>
        <w:spacing w:after="0" w:line="600" w:lineRule="auto"/>
        <w:ind w:firstLine="720"/>
        <w:jc w:val="both"/>
        <w:rPr>
          <w:rFonts w:eastAsia="Times New Roman"/>
          <w:szCs w:val="24"/>
        </w:rPr>
      </w:pPr>
      <w:r>
        <w:rPr>
          <w:rFonts w:eastAsia="Times New Roman"/>
          <w:b/>
          <w:szCs w:val="24"/>
        </w:rPr>
        <w:t>ΒΑΣΙΛΕΙΟΣ ΚΟΚΚΑΛΗΣ (Υφυπουργός Αγροτικής Ανάπτυξης και Τροφίμων):</w:t>
      </w:r>
      <w:r>
        <w:rPr>
          <w:rFonts w:eastAsia="Times New Roman"/>
          <w:szCs w:val="24"/>
        </w:rPr>
        <w:t xml:space="preserve"> Δεν αποφεύγω την απάντηση, κύριε Κυριαζίδη, και σας απαντώ. </w:t>
      </w:r>
    </w:p>
    <w:p w14:paraId="2E649AAB" w14:textId="77777777" w:rsidR="006C43E3" w:rsidRDefault="00E80A7B">
      <w:pPr>
        <w:tabs>
          <w:tab w:val="left" w:pos="2054"/>
        </w:tabs>
        <w:spacing w:after="0" w:line="600" w:lineRule="auto"/>
        <w:ind w:firstLine="720"/>
        <w:jc w:val="both"/>
        <w:rPr>
          <w:rFonts w:eastAsia="Times New Roman"/>
          <w:szCs w:val="24"/>
        </w:rPr>
      </w:pPr>
      <w:r>
        <w:rPr>
          <w:rFonts w:eastAsia="Times New Roman"/>
          <w:szCs w:val="24"/>
        </w:rPr>
        <w:t>Πρώτον, για την αναθεώρ</w:t>
      </w:r>
      <w:r>
        <w:rPr>
          <w:rFonts w:eastAsia="Times New Roman"/>
          <w:szCs w:val="24"/>
        </w:rPr>
        <w:t>ηση των καλυπτόμενων ασφαλιστικών κινδύνων από τον ΕΛΓΑ σας απαντώ με το έγγραφο του ΕΛΓΑ στην τελευταία παράγραφο, το οποίο είναι στη διάθεσή σας.</w:t>
      </w:r>
    </w:p>
    <w:p w14:paraId="2E649AA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πλαίσιο της αλλαγής του </w:t>
      </w:r>
      <w:r>
        <w:rPr>
          <w:rFonts w:eastAsia="Times New Roman" w:cs="Times New Roman"/>
          <w:szCs w:val="24"/>
        </w:rPr>
        <w:t xml:space="preserve">κανονισμού </w:t>
      </w:r>
      <w:r>
        <w:rPr>
          <w:rFonts w:eastAsia="Times New Roman" w:cs="Times New Roman"/>
          <w:szCs w:val="24"/>
        </w:rPr>
        <w:t xml:space="preserve">του </w:t>
      </w:r>
      <w:r>
        <w:rPr>
          <w:rFonts w:eastAsia="Times New Roman" w:cs="Times New Roman"/>
          <w:szCs w:val="24"/>
        </w:rPr>
        <w:t xml:space="preserve">οργανισμού </w:t>
      </w:r>
      <w:r>
        <w:rPr>
          <w:rFonts w:eastAsia="Times New Roman" w:cs="Times New Roman"/>
          <w:szCs w:val="24"/>
        </w:rPr>
        <w:t xml:space="preserve">δόθηκε η δυνατότητα μέσω της ιστοσελίδας του να κατατεθούν προτάσεις επί του υπάρχοντος </w:t>
      </w:r>
      <w:r>
        <w:rPr>
          <w:rFonts w:eastAsia="Times New Roman" w:cs="Times New Roman"/>
          <w:szCs w:val="24"/>
        </w:rPr>
        <w:t xml:space="preserve">κανονισμού </w:t>
      </w:r>
      <w:r>
        <w:rPr>
          <w:rFonts w:eastAsia="Times New Roman" w:cs="Times New Roman"/>
          <w:szCs w:val="24"/>
        </w:rPr>
        <w:t xml:space="preserve">από παραγωγούς, φορείς, ομάδες και συνεταιρισμούς, προκειμένου να ληφθούν υπ’ </w:t>
      </w:r>
      <w:proofErr w:type="spellStart"/>
      <w:r>
        <w:rPr>
          <w:rFonts w:eastAsia="Times New Roman" w:cs="Times New Roman"/>
          <w:szCs w:val="24"/>
        </w:rPr>
        <w:t>όψιν</w:t>
      </w:r>
      <w:proofErr w:type="spellEnd"/>
      <w:r>
        <w:rPr>
          <w:rFonts w:eastAsia="Times New Roman" w:cs="Times New Roman"/>
          <w:szCs w:val="24"/>
        </w:rPr>
        <w:t>, σε συνδυασμό με τα στοιχεία που θα προκύψουν από τη νέα αναλογιστική μελέ</w:t>
      </w:r>
      <w:r>
        <w:rPr>
          <w:rFonts w:eastAsia="Times New Roman" w:cs="Times New Roman"/>
          <w:szCs w:val="24"/>
        </w:rPr>
        <w:t xml:space="preserve">τη, με σκοπό την ένταξη νέων κινδύνων στην ασφαλιστική κάλυψη του ΕΛΓΑ, υλοποιώντας ένα μόνιμο αίτημα του αγροτικού κόσμου». </w:t>
      </w:r>
    </w:p>
    <w:p w14:paraId="2E649AA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Ο νέος κίνδυνος είναι και η ασθένεια από μύκητες, όπως στην πατάτα και κανείς δεν αμφισβητεί ότι έχουν πάθει ζημιά οι ακρίτες. </w:t>
      </w:r>
    </w:p>
    <w:p w14:paraId="2E649AA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Δεύτερον, επειδή η ουσία της επίκαιρης ερώτησης επικεντρώνεται σε μία προσπάθεια για το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επειδή η ερώτηση αφορούσε φυτοπροστασία, πρέπει να απαντήσω εγώ. Και εδώ απαντώ </w:t>
      </w:r>
      <w:r>
        <w:rPr>
          <w:rFonts w:eastAsia="Times New Roman" w:cs="Times New Roman"/>
          <w:szCs w:val="24"/>
        </w:rPr>
        <w:lastRenderedPageBreak/>
        <w:t>ως Υφυπουργός Αγροτικής Ανάπτυξης και όχι ως συνήγορος κανενός.</w:t>
      </w:r>
    </w:p>
    <w:p w14:paraId="2E649AA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Διατυπώστε δ</w:t>
      </w:r>
      <w:r>
        <w:rPr>
          <w:rFonts w:eastAsia="Times New Roman" w:cs="Times New Roman"/>
          <w:szCs w:val="24"/>
        </w:rPr>
        <w:t xml:space="preserve">ιαφορετικά την ερώτηση, προκειμένου να έρθει ο αρμόδιος Υπουργός, όσον αφορά την αποζημίωση </w:t>
      </w:r>
      <w:r>
        <w:rPr>
          <w:rFonts w:eastAsia="Times New Roman" w:cs="Times New Roman"/>
          <w:szCs w:val="24"/>
          <w:lang w:val="en-US"/>
        </w:rPr>
        <w:t>de</w:t>
      </w:r>
      <w:r>
        <w:rPr>
          <w:rFonts w:eastAsia="Times New Roman" w:cs="Times New Roman"/>
          <w:szCs w:val="24"/>
        </w:rPr>
        <w:t xml:space="preserve"> </w:t>
      </w:r>
      <w:proofErr w:type="spellStart"/>
      <w:r>
        <w:rPr>
          <w:rFonts w:eastAsia="Times New Roman" w:cs="Times New Roman"/>
          <w:szCs w:val="24"/>
          <w:lang w:val="en-US"/>
        </w:rPr>
        <w:t>minimis</w:t>
      </w:r>
      <w:proofErr w:type="spellEnd"/>
      <w:r>
        <w:rPr>
          <w:rFonts w:eastAsia="Times New Roman" w:cs="Times New Roman"/>
          <w:szCs w:val="24"/>
        </w:rPr>
        <w:t xml:space="preserve">. </w:t>
      </w:r>
    </w:p>
    <w:p w14:paraId="2E649AB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Θα πω κάτι τελευταίο για το ζήτημα των </w:t>
      </w:r>
      <w:proofErr w:type="spellStart"/>
      <w:r>
        <w:rPr>
          <w:rFonts w:eastAsia="Times New Roman" w:cs="Times New Roman"/>
          <w:szCs w:val="24"/>
        </w:rPr>
        <w:t>ελληνοποιήσεων</w:t>
      </w:r>
      <w:proofErr w:type="spellEnd"/>
      <w:r>
        <w:rPr>
          <w:rFonts w:eastAsia="Times New Roman" w:cs="Times New Roman"/>
          <w:szCs w:val="24"/>
        </w:rPr>
        <w:t>, το οποίο θέσατε πολύ σωστά. Από 12 Μαρτίου δόθηκε κατεπείγουσα εντολή από τον Γενικό Γραμματέα τ</w:t>
      </w:r>
      <w:r>
        <w:rPr>
          <w:rFonts w:eastAsia="Times New Roman" w:cs="Times New Roman"/>
          <w:szCs w:val="24"/>
        </w:rPr>
        <w:t xml:space="preserve">ου Υπουργείου Αγροτικής Ανάπτυξης, προκειμένου σε όλα τα σημεία εμπορίας πατάτας να γίνουν εντατικοί έλεγχοι. </w:t>
      </w:r>
    </w:p>
    <w:p w14:paraId="2E649AB1"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Κύριε Υπουργέ, πέρυσι τι έγινε;</w:t>
      </w:r>
    </w:p>
    <w:p w14:paraId="2E649AB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ΚΟΚΚΑΛΗΣ (Υφυπουργός Αγροτικής Ανάπτυξης και Τροφίμων): </w:t>
      </w:r>
      <w:r>
        <w:rPr>
          <w:rFonts w:eastAsia="Times New Roman" w:cs="Times New Roman"/>
          <w:szCs w:val="24"/>
        </w:rPr>
        <w:t xml:space="preserve">Γνωρίζετε πάρα πολύ καλά </w:t>
      </w:r>
      <w:r>
        <w:rPr>
          <w:rFonts w:eastAsia="Times New Roman" w:cs="Times New Roman"/>
          <w:szCs w:val="24"/>
        </w:rPr>
        <w:t xml:space="preserve">ότι οι έλεγχοι έχουν γίνει πολύ πιο συχνοί και πρόσφατα σε ακόμη μεγαλύτερο βαθμό. </w:t>
      </w:r>
    </w:p>
    <w:p w14:paraId="2E649AB3" w14:textId="77777777" w:rsidR="006C43E3" w:rsidRDefault="00E80A7B">
      <w:pPr>
        <w:spacing w:after="0" w:line="600" w:lineRule="auto"/>
        <w:ind w:firstLine="720"/>
        <w:jc w:val="both"/>
        <w:rPr>
          <w:rFonts w:ascii="Verdana" w:eastAsia="Times New Roman" w:hAnsi="Verdana" w:cs="Times New Roman"/>
          <w:color w:val="000000"/>
          <w:sz w:val="17"/>
          <w:szCs w:val="17"/>
        </w:rPr>
      </w:pPr>
      <w:r>
        <w:rPr>
          <w:rFonts w:eastAsia="Times New Roman" w:cs="Times New Roman"/>
          <w:b/>
          <w:szCs w:val="24"/>
        </w:rPr>
        <w:t>ΠΡΟΕΔΡΕΥΩΝ (Νικήτας Κακλαμάνης):</w:t>
      </w:r>
      <w:r>
        <w:rPr>
          <w:rFonts w:eastAsia="Times New Roman" w:cs="Times New Roman"/>
          <w:szCs w:val="24"/>
        </w:rPr>
        <w:t xml:space="preserve"> Στη συνέχεια θα συζητηθεί η ενδέκατη με αριθμό </w:t>
      </w:r>
      <w:r>
        <w:rPr>
          <w:rFonts w:eastAsia="Times New Roman"/>
          <w:color w:val="000000"/>
          <w:szCs w:val="24"/>
        </w:rPr>
        <w:t>1218/2-3-2018 επίκαιρη ερώτηση δεύτερου κύκλου του Βουλευτή Β΄ Αθηνών του Ποταμιού κ.</w:t>
      </w:r>
      <w:r w:rsidDel="00701A84">
        <w:rPr>
          <w:rFonts w:eastAsia="Times New Roman"/>
          <w:color w:val="000000"/>
          <w:szCs w:val="24"/>
        </w:rPr>
        <w:t xml:space="preserve"> </w:t>
      </w:r>
      <w:r>
        <w:rPr>
          <w:rFonts w:eastAsia="Times New Roman"/>
          <w:bCs/>
          <w:color w:val="000000"/>
          <w:szCs w:val="24"/>
        </w:rPr>
        <w:t>Γεωργί</w:t>
      </w:r>
      <w:r>
        <w:rPr>
          <w:rFonts w:eastAsia="Times New Roman"/>
          <w:bCs/>
          <w:color w:val="000000"/>
          <w:szCs w:val="24"/>
        </w:rPr>
        <w:t xml:space="preserve">ου </w:t>
      </w:r>
      <w:proofErr w:type="spellStart"/>
      <w:r>
        <w:rPr>
          <w:rFonts w:eastAsia="Times New Roman"/>
          <w:bCs/>
          <w:color w:val="000000"/>
          <w:szCs w:val="24"/>
        </w:rPr>
        <w:t>Αμυρά</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color w:val="000000"/>
          <w:szCs w:val="24"/>
        </w:rPr>
        <w:t xml:space="preserve"> </w:t>
      </w:r>
      <w:r>
        <w:rPr>
          <w:rFonts w:eastAsia="Times New Roman"/>
          <w:color w:val="000000"/>
          <w:szCs w:val="24"/>
        </w:rPr>
        <w:t>με θέμα: «Ανάγκη εκσυγχρονισμού νομοθεσίας για το φυτικό πολλαπλασιαστικό υλικό</w:t>
      </w:r>
      <w:r>
        <w:rPr>
          <w:rFonts w:ascii="Verdana" w:eastAsia="Times New Roman" w:hAnsi="Verdana" w:cs="Times New Roman"/>
          <w:color w:val="000000"/>
          <w:sz w:val="17"/>
          <w:szCs w:val="17"/>
        </w:rPr>
        <w:t>».</w:t>
      </w:r>
    </w:p>
    <w:p w14:paraId="2E649AB4"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 xml:space="preserve">Κύριε </w:t>
      </w:r>
      <w:proofErr w:type="spellStart"/>
      <w:r>
        <w:rPr>
          <w:rFonts w:eastAsia="Times New Roman"/>
          <w:color w:val="000000"/>
          <w:szCs w:val="24"/>
        </w:rPr>
        <w:t>Αμυρά</w:t>
      </w:r>
      <w:proofErr w:type="spellEnd"/>
      <w:r>
        <w:rPr>
          <w:rFonts w:eastAsia="Times New Roman"/>
          <w:color w:val="000000"/>
          <w:szCs w:val="24"/>
        </w:rPr>
        <w:t xml:space="preserve">, έχετε τον λόγο. </w:t>
      </w:r>
    </w:p>
    <w:p w14:paraId="2E649AB5" w14:textId="77777777" w:rsidR="006C43E3" w:rsidRDefault="00E80A7B">
      <w:pPr>
        <w:spacing w:after="0" w:line="600" w:lineRule="auto"/>
        <w:ind w:firstLine="720"/>
        <w:jc w:val="both"/>
        <w:rPr>
          <w:rFonts w:eastAsia="Times New Roman"/>
          <w:color w:val="000000"/>
          <w:szCs w:val="24"/>
        </w:rPr>
      </w:pPr>
      <w:r>
        <w:rPr>
          <w:rFonts w:eastAsia="Times New Roman"/>
          <w:b/>
          <w:color w:val="000000"/>
          <w:szCs w:val="24"/>
        </w:rPr>
        <w:t>ΓΕΩΡΓΙΟΣ ΑΜΥΡΑΣ:</w:t>
      </w:r>
      <w:r>
        <w:rPr>
          <w:rFonts w:eastAsia="Times New Roman"/>
          <w:color w:val="000000"/>
          <w:szCs w:val="24"/>
        </w:rPr>
        <w:t xml:space="preserve"> Ευχαριστώ, κύριε Πρόεδρε. </w:t>
      </w:r>
    </w:p>
    <w:p w14:paraId="2E649AB6"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lastRenderedPageBreak/>
        <w:t>Εάν άνοιγε κάποιος το Κανάλι της Βουλής πριν δέκα λεπτά, θα νόμιζε ότι έχει πέσει στην «Αθλητική Κυριακή», κύριε Πρόεδρε. Ήταν ολίγον τι «</w:t>
      </w:r>
      <w:proofErr w:type="spellStart"/>
      <w:r>
        <w:rPr>
          <w:rFonts w:eastAsia="Times New Roman"/>
          <w:color w:val="000000"/>
          <w:szCs w:val="24"/>
        </w:rPr>
        <w:t>καφενειακή</w:t>
      </w:r>
      <w:proofErr w:type="spellEnd"/>
      <w:r>
        <w:rPr>
          <w:rFonts w:eastAsia="Times New Roman"/>
          <w:color w:val="000000"/>
          <w:szCs w:val="24"/>
        </w:rPr>
        <w:t xml:space="preserve">» η συζήτηση και λυπάμαι που μεταφέρθηκε σε αυτή την Αίθουσα, με τη μικρή εμπειρία που έχω. </w:t>
      </w:r>
    </w:p>
    <w:p w14:paraId="2E649AB7"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Αγαπητέ Υπουργέ</w:t>
      </w:r>
      <w:r>
        <w:rPr>
          <w:rFonts w:eastAsia="Times New Roman"/>
          <w:color w:val="000000"/>
          <w:szCs w:val="24"/>
        </w:rPr>
        <w:t xml:space="preserve">, ήθελα να σας θέσω το ζήτημα, όπως λέει και ο τίτλος της επίκαιρης ερώτησής μου, της ξεπερασμένης νομοθεσίας που διέπει, ή εάν θέλετε δεν διέπει, τους κανόνες για την παραγωγή πολλαπλασιαστικού φυτικού υλικού. </w:t>
      </w:r>
    </w:p>
    <w:p w14:paraId="2E649AB8"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Μόνο το κράτος έχει βάσει νομοθεσίας αυτή τη</w:t>
      </w:r>
      <w:r>
        <w:rPr>
          <w:rFonts w:eastAsia="Times New Roman"/>
          <w:color w:val="000000"/>
          <w:szCs w:val="24"/>
        </w:rPr>
        <w:t xml:space="preserve">ν αρμοδιότητα και από εκεί και πέρα το προμηθεύονται οι ιδιοκτήτες φυτωρίων, για να στήσουν τις φυτείες τους. Τι είναι αυτό το υλικό; Είναι μικρά δέντρα και αμπέλια. </w:t>
      </w:r>
    </w:p>
    <w:p w14:paraId="2E649AB9"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lastRenderedPageBreak/>
        <w:t>Ωστόσο, το κράτος δεν κάνει αυτή την παραγωγή. Οι ιδιώτες, τα φυτώρια, που είναι χίλια στ</w:t>
      </w:r>
      <w:r>
        <w:rPr>
          <w:rFonts w:eastAsia="Times New Roman"/>
          <w:color w:val="000000"/>
          <w:szCs w:val="24"/>
        </w:rPr>
        <w:t>ην Ελλάδα, βάσει νόμου δεν μπορούν να προχωρήσουν σε αυτή την παραγωγή και κάνουν εισαγωγές. Εδώ και σαράντα χρόνια εισάγουμε από όλη την Ευρώπη δενδρύλλια και αμπέλια. Αν είναι δυνατόν! Αντί να κάνουμε εμείς εξαγωγές, εισάγουμε. Δεν είναι μόνο τα μεγάλα έ</w:t>
      </w:r>
      <w:r>
        <w:rPr>
          <w:rFonts w:eastAsia="Times New Roman"/>
          <w:color w:val="000000"/>
          <w:szCs w:val="24"/>
        </w:rPr>
        <w:t xml:space="preserve">σοδα που φεύγουν στο εξωτερικό, αλλά είναι και η μη διαφύλαξη των ελληνικών σπόρων και των ποικιλιών. Αυτό είναι μεγάλος κίνδυνος για εμένα. </w:t>
      </w:r>
    </w:p>
    <w:p w14:paraId="2E649ABA"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Θέλω, λοιπόν, να σας ρωτήσω το εξής: Με δεδομένο ότι από την Ευρωπαϊκή Ένωση θα θεσμοθετηθεί η πιστοποίηση, θα πρέ</w:t>
      </w:r>
      <w:r>
        <w:rPr>
          <w:rFonts w:eastAsia="Times New Roman"/>
          <w:color w:val="000000"/>
          <w:szCs w:val="24"/>
        </w:rPr>
        <w:t>πει αυτό το φυτικό υλικό να είναι πλέον πιστοποιημένο, θα αλλάξετε τη νομοθεσία; Θα μπορέσουν τα ελληνικά ιδιωτικά φυτώρια να προ</w:t>
      </w:r>
      <w:r>
        <w:rPr>
          <w:rFonts w:eastAsia="Times New Roman"/>
          <w:color w:val="000000"/>
          <w:szCs w:val="24"/>
        </w:rPr>
        <w:lastRenderedPageBreak/>
        <w:t>χωρούν αυτά στην παραγωγή ή θα πρέπει σώνει και καλά το κράτος να κάνει την παραγωγή και να τα προμηθεύονται τα φυτώρια; Αλλά τ</w:t>
      </w:r>
      <w:r>
        <w:rPr>
          <w:rFonts w:eastAsia="Times New Roman"/>
          <w:color w:val="000000"/>
          <w:szCs w:val="24"/>
        </w:rPr>
        <w:t xml:space="preserve">ο κράτος δεν κάνει καν την παραγωγή. Άρα, έχουμε ένα αδιέξοδο. </w:t>
      </w:r>
    </w:p>
    <w:p w14:paraId="2E649ABB"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Σας παρακαλώ, λοιπόν, κύριε Υπουργέ, να μου πείτε πώς βλέπετε να λύνεται αυτό το πρόβλημα και εάν θεωρείτε ότι είναι επιβεβλημένη η πιστοποίηση αυτού του υλικού, δεδομένου ότι σε λίγες εβδομάδ</w:t>
      </w:r>
      <w:r>
        <w:rPr>
          <w:rFonts w:eastAsia="Times New Roman"/>
          <w:color w:val="000000"/>
          <w:szCs w:val="24"/>
        </w:rPr>
        <w:t xml:space="preserve">ες ή μήνες φαντάζομαι θα είναι υποχρεωτική εντός της Ευρωπαϊκής Ένωσης. </w:t>
      </w:r>
    </w:p>
    <w:p w14:paraId="2E649ABC" w14:textId="77777777" w:rsidR="006C43E3" w:rsidRDefault="00E80A7B">
      <w:pPr>
        <w:spacing w:after="0" w:line="600" w:lineRule="auto"/>
        <w:ind w:firstLine="720"/>
        <w:jc w:val="both"/>
        <w:rPr>
          <w:rFonts w:eastAsia="Times New Roman"/>
          <w:color w:val="000000"/>
          <w:szCs w:val="24"/>
        </w:rPr>
      </w:pPr>
      <w:r>
        <w:rPr>
          <w:rFonts w:eastAsia="Times New Roman"/>
          <w:color w:val="000000"/>
          <w:szCs w:val="24"/>
        </w:rPr>
        <w:t xml:space="preserve">Απαντήστε σε αυτό το ερώτημα για αρχή και θα επανέλθω με άλλα ερωτήματα στη δευτερολογία μου. </w:t>
      </w:r>
    </w:p>
    <w:p w14:paraId="2E649AB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w:t>
      </w:r>
    </w:p>
    <w:p w14:paraId="2E649AB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ΒΑΣΙΛΕΙΟΣ ΚΟΚΚΑΛΗΣ (Υφυ</w:t>
      </w:r>
      <w:r>
        <w:rPr>
          <w:rFonts w:eastAsia="Times New Roman" w:cs="Times New Roman"/>
          <w:b/>
          <w:szCs w:val="24"/>
        </w:rPr>
        <w:t xml:space="preserve">πουργός Αγροτικής Ανάπτυξης και Τροφίμων): </w:t>
      </w:r>
      <w:r>
        <w:rPr>
          <w:rFonts w:eastAsia="Times New Roman" w:cs="Times New Roman"/>
          <w:szCs w:val="24"/>
        </w:rPr>
        <w:t xml:space="preserve">Ευχαριστώ, κύριε Πρόεδρε. </w:t>
      </w:r>
    </w:p>
    <w:p w14:paraId="2E649AB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χαίρομαι για την ερώτησή σας, γιατί θεωρώ το πολλαπλασιαστικό υλικό ως εθνικό πλούτο της χώρας μας. Το βασικό νομοθέτημα, το οποίο διέπει το πολλαπλασιαστικό υλικό στη χώρα </w:t>
      </w:r>
      <w:r>
        <w:rPr>
          <w:rFonts w:eastAsia="Times New Roman" w:cs="Times New Roman"/>
          <w:szCs w:val="24"/>
        </w:rPr>
        <w:t xml:space="preserve">μας, είναι ο ν.1564/1985. </w:t>
      </w:r>
    </w:p>
    <w:p w14:paraId="2E649AC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όμως, να διαφωνήσω με το αίτημα για την τροποποίηση της σχετικής νομοθεσίας. Για ποιο λόγο; Διότι το συγκεκριμένο νομοθέτημα έχει τροποποιηθεί έξι φορές και συγκεκριμένα με τον ν.1845/1989, με τον ν.2040/1992, </w:t>
      </w:r>
      <w:r>
        <w:rPr>
          <w:rFonts w:eastAsia="Times New Roman" w:cs="Times New Roman"/>
          <w:szCs w:val="24"/>
        </w:rPr>
        <w:t xml:space="preserve">με τον ν.2325/1995, με τον ν.2732/1999, με τον ν.4235/2014 και με τον ν.4351/2015. </w:t>
      </w:r>
    </w:p>
    <w:p w14:paraId="2E649AC1"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Φαίνεται, λοιπόν, ξεκάθαρα ότι έχει </w:t>
      </w:r>
      <w:proofErr w:type="spellStart"/>
      <w:r>
        <w:rPr>
          <w:rFonts w:eastAsia="Times New Roman" w:cs="Times New Roman"/>
          <w:szCs w:val="24"/>
        </w:rPr>
        <w:t>επικαιροποιηθεί</w:t>
      </w:r>
      <w:proofErr w:type="spellEnd"/>
      <w:r>
        <w:rPr>
          <w:rFonts w:eastAsia="Times New Roman" w:cs="Times New Roman"/>
          <w:szCs w:val="24"/>
        </w:rPr>
        <w:t xml:space="preserve"> ο βασικός νόμος, ο ν.1564/1985 και μέχρι και σήμερα που μιλάμε ουδεμία </w:t>
      </w:r>
      <w:r>
        <w:rPr>
          <w:rFonts w:eastAsia="Times New Roman" w:cs="Times New Roman"/>
          <w:szCs w:val="24"/>
        </w:rPr>
        <w:lastRenderedPageBreak/>
        <w:t>πρόταση από έναν επαγγελματικό φορέα έχει κατατεθ</w:t>
      </w:r>
      <w:r>
        <w:rPr>
          <w:rFonts w:eastAsia="Times New Roman" w:cs="Times New Roman"/>
          <w:szCs w:val="24"/>
        </w:rPr>
        <w:t xml:space="preserve">εί για την τροποποίηση της σχετικής νομοθεσίας. Άλλο θέμα είναι η εφαρμογή. </w:t>
      </w:r>
    </w:p>
    <w:p w14:paraId="2E649AC2"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βασικό, η ουσία της ερώτησής σας είναι το πιστοποιημένο πολλαπλασιαστικό υλικό. Κανείς δεν αμφισβητεί ότι θέλουμε μόνο πιστοποιημένο πολλαπλασιαστικό υλικό. Αυτό σας το καταθέτ</w:t>
      </w:r>
      <w:r>
        <w:rPr>
          <w:rFonts w:eastAsia="Times New Roman" w:cs="Times New Roman"/>
          <w:szCs w:val="24"/>
        </w:rPr>
        <w:t xml:space="preserve">ω ευπροσώπως και ευθαρσώς και </w:t>
      </w:r>
      <w:proofErr w:type="spellStart"/>
      <w:r>
        <w:rPr>
          <w:rFonts w:eastAsia="Times New Roman" w:cs="Times New Roman"/>
          <w:szCs w:val="24"/>
        </w:rPr>
        <w:t>παρέλκει</w:t>
      </w:r>
      <w:proofErr w:type="spellEnd"/>
      <w:r>
        <w:rPr>
          <w:rFonts w:eastAsia="Times New Roman" w:cs="Times New Roman"/>
          <w:szCs w:val="24"/>
        </w:rPr>
        <w:t xml:space="preserve"> οποιαδήποτε αναφορά σε νόμους και σε κανονισμούς</w:t>
      </w:r>
      <w:r>
        <w:rPr>
          <w:rFonts w:eastAsia="Times New Roman" w:cs="Times New Roman"/>
          <w:szCs w:val="24"/>
        </w:rPr>
        <w:t>,</w:t>
      </w:r>
      <w:r>
        <w:rPr>
          <w:rFonts w:eastAsia="Times New Roman" w:cs="Times New Roman"/>
          <w:szCs w:val="24"/>
        </w:rPr>
        <w:t xml:space="preserve"> οι οποίοι αποδεικνύουν ότι μόνο πιστοποιημένο πολλαπλασιαστικό υλικό θέλουμε για τη χώρα μας, είτε αφορά τα οπωροφόρα, είτε τα δενδρώδη, είτε τα αμπέλια. </w:t>
      </w:r>
    </w:p>
    <w:p w14:paraId="2E649AC3"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θα μου</w:t>
      </w:r>
      <w:r>
        <w:rPr>
          <w:rFonts w:eastAsia="Times New Roman" w:cs="Times New Roman"/>
          <w:szCs w:val="24"/>
        </w:rPr>
        <w:t xml:space="preserve"> επιτρέψετε, κύριε </w:t>
      </w:r>
      <w:proofErr w:type="spellStart"/>
      <w:r>
        <w:rPr>
          <w:rFonts w:eastAsia="Times New Roman" w:cs="Times New Roman"/>
          <w:szCs w:val="24"/>
        </w:rPr>
        <w:t>Αμυρά</w:t>
      </w:r>
      <w:proofErr w:type="spellEnd"/>
      <w:r>
        <w:rPr>
          <w:rFonts w:eastAsia="Times New Roman" w:cs="Times New Roman"/>
          <w:szCs w:val="24"/>
        </w:rPr>
        <w:t xml:space="preserve">, να πω ότι λησμονείτε το προηγούμενο στάδιο. Για να έχουμε πιστοποιημένο πολλαπλασιαστικό υλικό, τι μας χρειάζεται; Η μάνα, η μητρική φυτεία. Και τη </w:t>
      </w:r>
      <w:r>
        <w:rPr>
          <w:rFonts w:eastAsia="Times New Roman" w:cs="Times New Roman"/>
          <w:szCs w:val="24"/>
        </w:rPr>
        <w:lastRenderedPageBreak/>
        <w:t xml:space="preserve">μητρική φυτεία τη διαχειρίζεται το </w:t>
      </w:r>
      <w:r>
        <w:rPr>
          <w:rFonts w:eastAsia="Times New Roman" w:cs="Times New Roman"/>
          <w:szCs w:val="24"/>
        </w:rPr>
        <w:t xml:space="preserve">δημόσιο </w:t>
      </w:r>
      <w:r>
        <w:rPr>
          <w:rFonts w:eastAsia="Times New Roman" w:cs="Times New Roman"/>
          <w:szCs w:val="24"/>
        </w:rPr>
        <w:t xml:space="preserve">μέσω των </w:t>
      </w:r>
      <w:proofErr w:type="spellStart"/>
      <w:r>
        <w:rPr>
          <w:rFonts w:eastAsia="Times New Roman" w:cs="Times New Roman"/>
          <w:szCs w:val="24"/>
        </w:rPr>
        <w:t>διατηρητών</w:t>
      </w:r>
      <w:proofErr w:type="spellEnd"/>
      <w:r>
        <w:rPr>
          <w:rFonts w:eastAsia="Times New Roman" w:cs="Times New Roman"/>
          <w:szCs w:val="24"/>
        </w:rPr>
        <w:t xml:space="preserve">. Ποιοι είναι οι </w:t>
      </w:r>
      <w:proofErr w:type="spellStart"/>
      <w:r>
        <w:rPr>
          <w:rFonts w:eastAsia="Times New Roman" w:cs="Times New Roman"/>
          <w:szCs w:val="24"/>
        </w:rPr>
        <w:t>δια</w:t>
      </w:r>
      <w:r>
        <w:rPr>
          <w:rFonts w:eastAsia="Times New Roman" w:cs="Times New Roman"/>
          <w:szCs w:val="24"/>
        </w:rPr>
        <w:t>τηρητές</w:t>
      </w:r>
      <w:proofErr w:type="spellEnd"/>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Ο </w:t>
      </w:r>
      <w:r>
        <w:rPr>
          <w:rFonts w:eastAsia="Times New Roman" w:cs="Times New Roman"/>
          <w:szCs w:val="24"/>
        </w:rPr>
        <w:t>«</w:t>
      </w:r>
      <w:r>
        <w:rPr>
          <w:rFonts w:eastAsia="Times New Roman" w:cs="Times New Roman"/>
          <w:szCs w:val="24"/>
        </w:rPr>
        <w:t>ΕΛΓΟ</w:t>
      </w:r>
      <w:r>
        <w:rPr>
          <w:rFonts w:eastAsia="Times New Roman" w:cs="Times New Roman"/>
          <w:szCs w:val="24"/>
        </w:rPr>
        <w:t xml:space="preserve"> –</w:t>
      </w:r>
      <w:r>
        <w:rPr>
          <w:rFonts w:eastAsia="Times New Roman" w:cs="Times New Roman"/>
          <w:szCs w:val="24"/>
        </w:rPr>
        <w:t xml:space="preserve"> ΔΗΜΗΤΡΑ</w:t>
      </w:r>
      <w:r>
        <w:rPr>
          <w:rFonts w:eastAsia="Times New Roman" w:cs="Times New Roman"/>
          <w:szCs w:val="24"/>
        </w:rPr>
        <w:t>»</w:t>
      </w:r>
      <w:r>
        <w:rPr>
          <w:rFonts w:eastAsia="Times New Roman" w:cs="Times New Roman"/>
          <w:szCs w:val="24"/>
        </w:rPr>
        <w:t xml:space="preserve">. </w:t>
      </w:r>
    </w:p>
    <w:p w14:paraId="2E649AC4"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αναφέρω στη δευτερολογία μου και τι κάνει το Υπουργείο εδώ και δύο μήνες, προκειμένου να ενισχυθεί το πρώτο στάδιο, γιατί αν δεν υπάρξει πρώτο στάδιο, κύριε </w:t>
      </w:r>
      <w:proofErr w:type="spellStart"/>
      <w:r>
        <w:rPr>
          <w:rFonts w:eastAsia="Times New Roman" w:cs="Times New Roman"/>
          <w:szCs w:val="24"/>
        </w:rPr>
        <w:t>Αμυρά</w:t>
      </w:r>
      <w:proofErr w:type="spellEnd"/>
      <w:r>
        <w:rPr>
          <w:rFonts w:eastAsia="Times New Roman" w:cs="Times New Roman"/>
          <w:szCs w:val="24"/>
        </w:rPr>
        <w:t>, δεν θα υπάρξει το πιστοποιημένο πολλαπλασιαστι</w:t>
      </w:r>
      <w:r>
        <w:rPr>
          <w:rFonts w:eastAsia="Times New Roman" w:cs="Times New Roman"/>
          <w:szCs w:val="24"/>
        </w:rPr>
        <w:t xml:space="preserve">κό υλικό, για να το εμπορεύεται -και καλά κάνει- η Ένωση </w:t>
      </w:r>
      <w:proofErr w:type="spellStart"/>
      <w:r>
        <w:rPr>
          <w:rFonts w:eastAsia="Times New Roman" w:cs="Times New Roman"/>
          <w:szCs w:val="24"/>
        </w:rPr>
        <w:t>Φυτωριούχων</w:t>
      </w:r>
      <w:proofErr w:type="spellEnd"/>
      <w:r>
        <w:rPr>
          <w:rFonts w:eastAsia="Times New Roman" w:cs="Times New Roman"/>
          <w:szCs w:val="24"/>
        </w:rPr>
        <w:t xml:space="preserve"> Ελλάδος. </w:t>
      </w:r>
    </w:p>
    <w:p w14:paraId="2E649AC5"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2E649AC6"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2E649AC7"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Επομένως, συνεχίζοντας αυτή τη συζήτηση που κάνουμε, κύριε Υπουργέ, θα ήθελα να μου πείτε πότε,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w:t>
      </w:r>
      <w:r>
        <w:rPr>
          <w:rFonts w:eastAsia="Times New Roman" w:cs="Times New Roman"/>
          <w:szCs w:val="24"/>
        </w:rPr>
        <w:lastRenderedPageBreak/>
        <w:t xml:space="preserve">αρχίσει να παράγεται πιστοποιημένο φυτευτικό υλικό από ΕΛΓΑ και λοιπά. </w:t>
      </w:r>
    </w:p>
    <w:p w14:paraId="2E649AC8"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θα ήθελα να μου πείτε αν βλέπετε εσείς, όπως και εγώ κρίν</w:t>
      </w:r>
      <w:r>
        <w:rPr>
          <w:rFonts w:eastAsia="Times New Roman" w:cs="Times New Roman"/>
          <w:szCs w:val="24"/>
        </w:rPr>
        <w:t xml:space="preserve">ω, εφικτή και ευκταία τη συνεργασία ιδιωτικού με δημόσιο τομέα. Έχουμε χίλια ελληνικά φυτώρια, έχουμε δεκαπέντε χιλιάδες άμεσες ή έμμεσες θέσεις εργασίας. Πρέπει να τους δείξουμε έναν τρόπο και εξαγωγικής προσπάθειας. </w:t>
      </w:r>
    </w:p>
    <w:p w14:paraId="2E649AC9"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Εμένα, πραγματικά, ραγίζει η καρδιά μ</w:t>
      </w:r>
      <w:r>
        <w:rPr>
          <w:rFonts w:eastAsia="Times New Roman" w:cs="Times New Roman"/>
          <w:szCs w:val="24"/>
        </w:rPr>
        <w:t xml:space="preserve">ου, όταν βλέπω ότι τα δενδρώδη, τα δενδρύλλια και τα αμπέλια είναι εισαγόμενα. Είναι αδιανόητο αυτό. Θα έπρεπε εμείς να είμαστε η πρώτη εξαγωγική δύναμη. Οι ποικιλίες των σπόρων είναι εξαιρετικές, είναι ανθεκτικές στο δικό μας </w:t>
      </w:r>
      <w:proofErr w:type="spellStart"/>
      <w:r>
        <w:rPr>
          <w:rFonts w:eastAsia="Times New Roman" w:cs="Times New Roman"/>
          <w:szCs w:val="24"/>
        </w:rPr>
        <w:t>μικροκλίμα</w:t>
      </w:r>
      <w:proofErr w:type="spellEnd"/>
      <w:r>
        <w:rPr>
          <w:rFonts w:eastAsia="Times New Roman" w:cs="Times New Roman"/>
          <w:szCs w:val="24"/>
        </w:rPr>
        <w:t>. Θα έπρεπε να είνα</w:t>
      </w:r>
      <w:r>
        <w:rPr>
          <w:rFonts w:eastAsia="Times New Roman" w:cs="Times New Roman"/>
          <w:szCs w:val="24"/>
        </w:rPr>
        <w:t xml:space="preserve">ι στην πρώτη γραμμή των προτεραιοτήτων μας. </w:t>
      </w:r>
    </w:p>
    <w:p w14:paraId="2E649ACA"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κύριε Υπουργέ, θα θέλαμε, αν έχετε, ένα σχετικό, εν πάση </w:t>
      </w:r>
      <w:proofErr w:type="spellStart"/>
      <w:r>
        <w:rPr>
          <w:rFonts w:eastAsia="Times New Roman" w:cs="Times New Roman"/>
          <w:szCs w:val="24"/>
        </w:rPr>
        <w:t>περιπτώσει</w:t>
      </w:r>
      <w:proofErr w:type="spellEnd"/>
      <w:r>
        <w:rPr>
          <w:rFonts w:eastAsia="Times New Roman" w:cs="Times New Roman"/>
          <w:szCs w:val="24"/>
        </w:rPr>
        <w:t xml:space="preserve"> -αν όχι ακριβές- χρονοδιάγραμμα, για να δούμε πότε επιτέλους θα φθάσουμε στην παραγωγή πιστοποιημένου φυτευτικού υλικού. </w:t>
      </w:r>
    </w:p>
    <w:p w14:paraId="2E649ACB"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δώστε μου λίγ</w:t>
      </w:r>
      <w:r>
        <w:rPr>
          <w:rFonts w:eastAsia="Times New Roman" w:cs="Times New Roman"/>
          <w:szCs w:val="24"/>
        </w:rPr>
        <w:t xml:space="preserve">α στοιχεία παραπάνω, αν θέλετε, ενημερώστε με, γιατί έχετε εσείς, φυσικά, ευρύτερη πληροφόρηση, για την αναγκαστική πιστοποίηση που θα ισχύει πλέον στην Ευρώπη, πώς εμείς θα προσαρμοστούμε σε αυτή τη νέα συνθήκη. </w:t>
      </w:r>
    </w:p>
    <w:p w14:paraId="2E649ACC"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E649ACD"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Ορίστε, κύριε Υπουργέ, έχετε τον λόγο. </w:t>
      </w:r>
    </w:p>
    <w:p w14:paraId="2E649ACE"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ΒΑΣΙΛΕΙΟΣ ΚΟΚΚΑΛΗΣ (Υφυπουργός Αγροτικής Ανάπτυξης και Τροφίμων): </w:t>
      </w:r>
      <w:r>
        <w:rPr>
          <w:rFonts w:eastAsia="Times New Roman" w:cs="Times New Roman"/>
          <w:szCs w:val="24"/>
        </w:rPr>
        <w:t xml:space="preserve">Ευχαριστώ, κύριε Πρόεδρε. </w:t>
      </w:r>
    </w:p>
    <w:p w14:paraId="2E649ACF"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Αμυρά</w:t>
      </w:r>
      <w:proofErr w:type="spellEnd"/>
      <w:r>
        <w:rPr>
          <w:rFonts w:eastAsia="Times New Roman" w:cs="Times New Roman"/>
          <w:szCs w:val="24"/>
        </w:rPr>
        <w:t>, επαναλαμβάνω ότι είναι θέση μας, αλλά –όχι μόνο θέση μας- είναι και υποχρέωσή μας το πιστοποιημένο πολλαπλα</w:t>
      </w:r>
      <w:r>
        <w:rPr>
          <w:rFonts w:eastAsia="Times New Roman" w:cs="Times New Roman"/>
          <w:szCs w:val="24"/>
        </w:rPr>
        <w:t xml:space="preserve">σιαστικό υλικό. Για να υπάρξει, όμως, το πολλαπλασιαστικό υλικό,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πρέπει να υπάρξει η μητρική φυτεία. Το λησμονούμε. Και τη μητρική φυτεία φροντίζει το ελληνικό </w:t>
      </w:r>
      <w:r>
        <w:rPr>
          <w:rFonts w:eastAsia="Times New Roman" w:cs="Times New Roman"/>
          <w:szCs w:val="24"/>
        </w:rPr>
        <w:t xml:space="preserve">δημόσιο </w:t>
      </w:r>
      <w:r>
        <w:rPr>
          <w:rFonts w:eastAsia="Times New Roman" w:cs="Times New Roman"/>
          <w:szCs w:val="24"/>
        </w:rPr>
        <w:t xml:space="preserve">διά των </w:t>
      </w:r>
      <w:proofErr w:type="spellStart"/>
      <w:r>
        <w:rPr>
          <w:rFonts w:eastAsia="Times New Roman" w:cs="Times New Roman"/>
          <w:szCs w:val="24"/>
        </w:rPr>
        <w:t>διατηρητών</w:t>
      </w:r>
      <w:proofErr w:type="spellEnd"/>
      <w:r>
        <w:rPr>
          <w:rFonts w:eastAsia="Times New Roman" w:cs="Times New Roman"/>
          <w:szCs w:val="24"/>
        </w:rPr>
        <w:t xml:space="preserve">. Ένας εκ των </w:t>
      </w:r>
      <w:proofErr w:type="spellStart"/>
      <w:r>
        <w:rPr>
          <w:rFonts w:eastAsia="Times New Roman" w:cs="Times New Roman"/>
          <w:szCs w:val="24"/>
        </w:rPr>
        <w:t>διατηρητών</w:t>
      </w:r>
      <w:proofErr w:type="spellEnd"/>
      <w:r>
        <w:rPr>
          <w:rFonts w:eastAsia="Times New Roman" w:cs="Times New Roman"/>
          <w:szCs w:val="24"/>
        </w:rPr>
        <w:t xml:space="preserve"> είναι και το</w:t>
      </w:r>
      <w:r>
        <w:rPr>
          <w:rFonts w:eastAsia="Times New Roman" w:cs="Times New Roman"/>
          <w:szCs w:val="24"/>
        </w:rPr>
        <w:t xml:space="preserve"> Ινστιτούτο Ελιάς, Υποτροπικών Φυτών και Αμπέλου με έδρα τα Χανιά, το οποίο πολύ σύντομα θα ξεκινήσει τη λειτουργία του. </w:t>
      </w:r>
    </w:p>
    <w:p w14:paraId="2E649AD0"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Όλα αυτά τα χρόνια –κακά τα ψέματα- δεν είχε ασχοληθεί κανείς με τη βασική προϋπόθεση για να υπάρχει πιστοποιημένο πολλαπλασιαστικό υλικό, τη διατήρηση των υπαρχουσών ποικιλιών και τη δημιουργία νέων. </w:t>
      </w:r>
    </w:p>
    <w:p w14:paraId="2E649AD1"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Πρώτη φορά εφαρμόζουμε το άρθρο 9 του βασικού νομοθετή</w:t>
      </w:r>
      <w:r>
        <w:rPr>
          <w:rFonts w:eastAsia="Times New Roman" w:cs="Times New Roman"/>
          <w:szCs w:val="24"/>
        </w:rPr>
        <w:t xml:space="preserve">ματος, του ν.1564/1985, το οποίο κάνει λόγο για δημιουργία νέων ποικιλιών με εκμετάλλευση –υπό την καλή έννοια- του ανταποδοτικού τέλους. </w:t>
      </w:r>
    </w:p>
    <w:p w14:paraId="2E649AD2"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εγώ προσωπικά κάλεσα και τους ιδιωτικούς φορείς από το βήμα της </w:t>
      </w:r>
      <w:r>
        <w:rPr>
          <w:rFonts w:eastAsia="Times New Roman" w:cs="Times New Roman"/>
          <w:szCs w:val="24"/>
          <w:lang w:val="en-US"/>
        </w:rPr>
        <w:t>AGROTICA</w:t>
      </w:r>
      <w:r>
        <w:rPr>
          <w:rFonts w:eastAsia="Times New Roman" w:cs="Times New Roman"/>
          <w:szCs w:val="24"/>
        </w:rPr>
        <w:t>, προκειμένου να συνδράμουν στη δημιουργί</w:t>
      </w:r>
      <w:r>
        <w:rPr>
          <w:rFonts w:eastAsia="Times New Roman" w:cs="Times New Roman"/>
          <w:szCs w:val="24"/>
        </w:rPr>
        <w:t xml:space="preserve">α νέων ποικιλιών, στη διατήρηση αυτών και εν συνεχεία, στην πιστοποίηση του πολλαπλασιαστικού υλικού, το οποίο είναι το αντικείμενο της ερώτησής σας. </w:t>
      </w:r>
    </w:p>
    <w:p w14:paraId="2E649AD3" w14:textId="77777777" w:rsidR="006C43E3" w:rsidRDefault="00E80A7B">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Πρόσφατα, στις 7 Μαρτίου, υπό την εποπτεία μου έγινε σύσκεψη αποκλειστικά για τις ποικιλίες του αμπέλου κ</w:t>
      </w:r>
      <w:r>
        <w:rPr>
          <w:rFonts w:eastAsia="Times New Roman" w:cs="Times New Roman"/>
          <w:szCs w:val="24"/>
        </w:rPr>
        <w:t xml:space="preserve">αι περιμένουμε και τη Δευτέρα γραπτές προτάσεις με αντικείμενο την πιστοποίηση πολλαπλασιαστικού υλικού στο αμπέλι.  </w:t>
      </w:r>
    </w:p>
    <w:p w14:paraId="2E649AD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κανείς δεν ασχολήθηκε με το πρωτογενές υλικό του πολλαπλασιαστικού υλικού, ενώ υπήρχε η δυνατότητα μέσω του ανταποδοτικού τέλους, </w:t>
      </w:r>
      <w:r>
        <w:rPr>
          <w:rFonts w:eastAsia="Times New Roman" w:cs="Times New Roman"/>
          <w:szCs w:val="24"/>
        </w:rPr>
        <w:t>διότι πράγματι αυτό είναι το νόημα του ανταποδοτικού τέλους. Είναι τέλος το οποίο επιστρέφει σε αυτόν που το καταβάλλει.</w:t>
      </w:r>
    </w:p>
    <w:p w14:paraId="2E649AD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Εδώ και έναν μήνα ξεκινήσαμε να εφαρμόζουμε το άρθρο 9, που κάνει λόγο για δημιουργία νέων ποικιλιών και διατήρηση των υπαρχουσών. Μόνο</w:t>
      </w:r>
      <w:r>
        <w:rPr>
          <w:rFonts w:eastAsia="Times New Roman" w:cs="Times New Roman"/>
          <w:szCs w:val="24"/>
        </w:rPr>
        <w:t xml:space="preserve"> έτσι, με την ενδυνάμωση των δομών, δηλαδή της διατήρησης των μητρικών φυτειών θα υπάρξει πιστοποιημένο -επαναλαμβάνω μόνο- πολλαπλασιαστικό υλικό προκειμένου να το εκμεταλλεύεται η Ένωση </w:t>
      </w:r>
      <w:proofErr w:type="spellStart"/>
      <w:r>
        <w:rPr>
          <w:rFonts w:eastAsia="Times New Roman" w:cs="Times New Roman"/>
          <w:szCs w:val="24"/>
        </w:rPr>
        <w:t>Φυτωριούχων</w:t>
      </w:r>
      <w:proofErr w:type="spellEnd"/>
      <w:r>
        <w:rPr>
          <w:rFonts w:eastAsia="Times New Roman" w:cs="Times New Roman"/>
          <w:szCs w:val="24"/>
        </w:rPr>
        <w:t xml:space="preserve"> Ελλάδος.</w:t>
      </w:r>
    </w:p>
    <w:p w14:paraId="2E649AD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649AD7"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b/>
          <w:szCs w:val="24"/>
        </w:rPr>
        <w:t>:</w:t>
      </w:r>
      <w:r>
        <w:rPr>
          <w:rFonts w:eastAsia="Times New Roman" w:cs="Times New Roman"/>
          <w:szCs w:val="24"/>
        </w:rPr>
        <w:t xml:space="preserve"> Προχωρούμε στις δύο ερωτήσεις που θα απαντήσει ο Υπουργός Εσωτερικών κ. Σκουρλέτης.</w:t>
      </w:r>
    </w:p>
    <w:p w14:paraId="2E649AD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Θα ξεκινήσουμε</w:t>
      </w:r>
      <w:r>
        <w:rPr>
          <w:rFonts w:eastAsia="Times New Roman" w:cs="Times New Roman"/>
          <w:szCs w:val="24"/>
        </w:rPr>
        <w:t xml:space="preserve"> με </w:t>
      </w:r>
      <w:r>
        <w:rPr>
          <w:rFonts w:eastAsia="Times New Roman" w:cs="Times New Roman"/>
          <w:szCs w:val="24"/>
        </w:rPr>
        <w:t>την τρίτη</w:t>
      </w:r>
      <w:r>
        <w:rPr>
          <w:rFonts w:eastAsia="Times New Roman" w:cs="Times New Roman"/>
          <w:szCs w:val="24"/>
        </w:rPr>
        <w:t xml:space="preserve"> με αριθμό 1304/13-3-2018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Μαγνησίας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 xml:space="preserve">Κωνσταντίνου Στεργίου </w:t>
      </w:r>
      <w:r>
        <w:rPr>
          <w:rFonts w:eastAsia="Times New Roman" w:cs="Times New Roman"/>
          <w:szCs w:val="24"/>
        </w:rPr>
        <w:t>πρ</w:t>
      </w:r>
      <w:r>
        <w:rPr>
          <w:rFonts w:eastAsia="Times New Roman" w:cs="Times New Roman"/>
          <w:szCs w:val="24"/>
        </w:rPr>
        <w:t xml:space="preserve">ος τον Υπουργό </w:t>
      </w:r>
      <w:r>
        <w:rPr>
          <w:rFonts w:eastAsia="Times New Roman" w:cs="Times New Roman"/>
          <w:bCs/>
          <w:szCs w:val="24"/>
        </w:rPr>
        <w:t xml:space="preserve">Εσωτερικών, </w:t>
      </w:r>
      <w:r>
        <w:rPr>
          <w:rFonts w:eastAsia="Times New Roman" w:cs="Times New Roman"/>
          <w:szCs w:val="24"/>
        </w:rPr>
        <w:t xml:space="preserve">με θέμα: «Για τις καταστροφές που προκάλεσαν οι έντονες βροχοπτώσεις στον Δήμο Ζαγοράς - </w:t>
      </w:r>
      <w:proofErr w:type="spellStart"/>
      <w:r>
        <w:rPr>
          <w:rFonts w:eastAsia="Times New Roman" w:cs="Times New Roman"/>
          <w:szCs w:val="24"/>
        </w:rPr>
        <w:t>Μουρεσίου</w:t>
      </w:r>
      <w:proofErr w:type="spellEnd"/>
      <w:r>
        <w:rPr>
          <w:rFonts w:eastAsia="Times New Roman" w:cs="Times New Roman"/>
          <w:szCs w:val="24"/>
        </w:rPr>
        <w:t>».</w:t>
      </w:r>
    </w:p>
    <w:p w14:paraId="2E649AD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Στεργίου, έχετε τον λόγο.</w:t>
      </w:r>
    </w:p>
    <w:p w14:paraId="2E649AD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Ευχαριστώ, κύριε Πρόεδρε.</w:t>
      </w:r>
    </w:p>
    <w:p w14:paraId="2E649AD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Υπουργέ, θα γνωρίζετε φυσικά, γιατί κλιμά</w:t>
      </w:r>
      <w:r>
        <w:rPr>
          <w:rFonts w:eastAsia="Times New Roman" w:cs="Times New Roman"/>
          <w:szCs w:val="24"/>
        </w:rPr>
        <w:t xml:space="preserve">κιο του Υπουργείου σας επισκέφθηκε την περιοχή, ότι μεγάλες καταστροφές </w:t>
      </w:r>
      <w:r>
        <w:rPr>
          <w:rFonts w:eastAsia="Times New Roman" w:cs="Times New Roman"/>
          <w:szCs w:val="24"/>
        </w:rPr>
        <w:lastRenderedPageBreak/>
        <w:t>έγιναν στο ανατολικό Πήλιο από τις διαρκείς και έντονες βροχοπτώσεις που σημειώθηκαν τόσο τον Γενάρη όσο και τον Φλεβάρη.</w:t>
      </w:r>
    </w:p>
    <w:p w14:paraId="2E649AD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Αυτές οι καταστροφές αποκάλυψαν τη μεγάλη έλλειψη του κρατικού</w:t>
      </w:r>
      <w:r>
        <w:rPr>
          <w:rFonts w:eastAsia="Times New Roman" w:cs="Times New Roman"/>
          <w:szCs w:val="24"/>
        </w:rPr>
        <w:t xml:space="preserve"> μηχανισμού να ανταποκριθεί άμεσα σε επείγουσες καταστάσεις πολιτικής παρέμβασης, αλλά και την παντελή έλλειψη κατάλληλων έργων και υποδομών για τη θωράκιση τόσο της προστασίας της ζωής των ανθρώπων όσο και της περιουσίας, ιδιωτικής και δημόσιας, από φυσικ</w:t>
      </w:r>
      <w:r>
        <w:rPr>
          <w:rFonts w:eastAsia="Times New Roman" w:cs="Times New Roman"/>
          <w:szCs w:val="24"/>
        </w:rPr>
        <w:t>ές καταστροφές.</w:t>
      </w:r>
    </w:p>
    <w:p w14:paraId="2E649AD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Επισκεφθήκαμε την πληγείσα περιοχή, όπως έκανε και το δικό σας κλιμάκιο. Θεωρώ ότι δεν θα διαφωνήσουμε στην καταγραφή και την απεικόνιση των ζημιών, όμως έχει σημασία να πούμε ότι το κεντρικό και επαρχιακό οδικό δίκτυο είναι σχεδόν κατεστρα</w:t>
      </w:r>
      <w:r>
        <w:rPr>
          <w:rFonts w:eastAsia="Times New Roman" w:cs="Times New Roman"/>
          <w:szCs w:val="24"/>
        </w:rPr>
        <w:t xml:space="preserve">μμένο. </w:t>
      </w:r>
    </w:p>
    <w:p w14:paraId="2E649AD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Πρέπει να πούμε ότι τα σημεία στα οποία έχουν γίνει οι μεγαλύτερες καταστροφές, δηλαδή, όπου κόπηκε τελείως το δίκτυο, είναι περίπου ενενήντα ένα. Είναι επισημασμένα εδώ και δεκαετίες, τόσο από τον </w:t>
      </w:r>
      <w:r>
        <w:rPr>
          <w:rFonts w:eastAsia="Times New Roman" w:cs="Times New Roman"/>
          <w:szCs w:val="24"/>
        </w:rPr>
        <w:t xml:space="preserve">δήμο </w:t>
      </w:r>
      <w:r>
        <w:rPr>
          <w:rFonts w:eastAsia="Times New Roman" w:cs="Times New Roman"/>
          <w:szCs w:val="24"/>
        </w:rPr>
        <w:t>όσο και από άλλες υπηρεσίες και δικές σας. Σχ</w:t>
      </w:r>
      <w:r>
        <w:rPr>
          <w:rFonts w:eastAsia="Times New Roman" w:cs="Times New Roman"/>
          <w:szCs w:val="24"/>
        </w:rPr>
        <w:t xml:space="preserve">εδόν κάθε χρόνο με τα καιρικά φαινόμενα έχουμε κατολισθήσεις και διακοπή κυκλοφορίας και όμως γίνονται μπαλώματα. </w:t>
      </w:r>
    </w:p>
    <w:p w14:paraId="2E649AD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Ολόκληρα χωριά και οικισμοί, ακόμη και σήμερα που μιλάμε, κύριε Υπουργέ, σύμφωνα με τα λεγόμενα του κυρίου </w:t>
      </w:r>
      <w:r>
        <w:rPr>
          <w:rFonts w:eastAsia="Times New Roman" w:cs="Times New Roman"/>
          <w:szCs w:val="24"/>
        </w:rPr>
        <w:t>δημάρχου</w:t>
      </w:r>
      <w:r>
        <w:rPr>
          <w:rFonts w:eastAsia="Times New Roman" w:cs="Times New Roman"/>
          <w:szCs w:val="24"/>
        </w:rPr>
        <w:t>, είναι χωρίς νερό γιατί έχουν καταστραφεί τα δίκτυα ύδρευσης. Το 80% του δικτύου ύδρευσης είναι κατεστραμμένο. Η αγροτική οδοποιία που διευκολύνει τους αγρότες να πάνε στα χωράφια τους, καθώς αρχίζει η καλλιεργητική χρονιά και υπάρχει κίνδυνος να χαθεί, ε</w:t>
      </w:r>
      <w:r>
        <w:rPr>
          <w:rFonts w:eastAsia="Times New Roman" w:cs="Times New Roman"/>
          <w:szCs w:val="24"/>
        </w:rPr>
        <w:t xml:space="preserve">ίναι τελείως κατεστραμμένη. </w:t>
      </w:r>
    </w:p>
    <w:p w14:paraId="2E649AE0" w14:textId="77777777" w:rsidR="006C43E3" w:rsidRDefault="00E80A7B">
      <w:pPr>
        <w:tabs>
          <w:tab w:val="left" w:pos="1134"/>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2E649AE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 έχετε την καλοσύνη θα ήθελα ένα λεπτό παραπάνω. Ευχαριστώ πολύ. </w:t>
      </w:r>
    </w:p>
    <w:p w14:paraId="2E649AE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Έχουν δυσκολέψει οι μεταφορές από τον Συνεταιρισμό </w:t>
      </w:r>
      <w:r>
        <w:rPr>
          <w:rFonts w:eastAsia="Times New Roman" w:cs="Times New Roman"/>
          <w:szCs w:val="24"/>
        </w:rPr>
        <w:t>«</w:t>
      </w:r>
      <w:r>
        <w:rPr>
          <w:rFonts w:eastAsia="Times New Roman" w:cs="Times New Roman"/>
          <w:szCs w:val="24"/>
        </w:rPr>
        <w:t>ΖΑΓΟΡΙΝ</w:t>
      </w:r>
      <w:r>
        <w:rPr>
          <w:rFonts w:eastAsia="Times New Roman" w:cs="Times New Roman"/>
          <w:szCs w:val="24"/>
        </w:rPr>
        <w:t>»</w:t>
      </w:r>
      <w:r>
        <w:rPr>
          <w:rFonts w:eastAsia="Times New Roman" w:cs="Times New Roman"/>
          <w:szCs w:val="24"/>
        </w:rPr>
        <w:t xml:space="preserve"> προς την εγχώρια αγορά, αλλά και τη διεθνή. Για αρκετές ημέρες τα παιδιά από πολλά χωριά δεν πήγαιναν σχολείο γιατί δεν είχαν πρόσβαση. </w:t>
      </w:r>
    </w:p>
    <w:p w14:paraId="2E649AE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Πρέπει να το πούμε και εδώ, κύριε Υπουργέ, στη Βουλή, το ότι ο περιφερειάρχης Θεσσαλίας τον Οκτώβριο είχε δηλώσει, σε </w:t>
      </w:r>
      <w:r>
        <w:rPr>
          <w:rFonts w:eastAsia="Times New Roman" w:cs="Times New Roman"/>
          <w:szCs w:val="24"/>
        </w:rPr>
        <w:t>αντίστοιχη δική μας ερώτηση όσον αφορά την θωράκιση της περιοχής, ότι η Θεσσαλία είναι πλήρως θωρακισμένη από τις πλημμύρες.</w:t>
      </w:r>
    </w:p>
    <w:p w14:paraId="2E649AE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Δεν έχει σημασία βέβαια να κάνουμε τώρα απαρίθμηση μιας σοβαρής πραγματικότητας. Η πραγματικότητα είναι ότι έχουμε, σύμφωνα με τα λ</w:t>
      </w:r>
      <w:r>
        <w:rPr>
          <w:rFonts w:eastAsia="Times New Roman" w:cs="Times New Roman"/>
          <w:szCs w:val="24"/>
        </w:rPr>
        <w:t>εγόμενα του κ. Λέκκα, εκατό σπίτια τα οποία έχουν υποστεί ζημιές εκ των οποίων τα πέντε χρειάζονται κατεδάφιση. Αυτό είναι σοβαρό και θέλω την προσοχή σας. Τα σπίτια που έχουν υποστεί ζημιές και αυτά που θέλουν κατεδάφιση δεν αποζημιώνονται γιατί δεν κρίνο</w:t>
      </w:r>
      <w:r>
        <w:rPr>
          <w:rFonts w:eastAsia="Times New Roman" w:cs="Times New Roman"/>
          <w:szCs w:val="24"/>
        </w:rPr>
        <w:t>νται πλημμυροπαθείς, αφού δεν έχουν υποστεί ζημιές οι οικοσκευές τους.</w:t>
      </w:r>
    </w:p>
    <w:p w14:paraId="2E649AE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Ρωτάμε, λοιπόν, κύριε Υπουργέ τι μέτρα θα πάρετε ως Υπουργείο, προκειμένου να αποκατασταθούν άμεσα όλες οι καταστροφές στο εθνικό, δημοτικό και αγροτικό οδικό δίκτυο και εντός των οικισ</w:t>
      </w:r>
      <w:r>
        <w:rPr>
          <w:rFonts w:eastAsia="Times New Roman" w:cs="Times New Roman"/>
          <w:szCs w:val="24"/>
        </w:rPr>
        <w:t>μών και να γίνουν τα κατάλληλα, επιτέλους, αντιπλημμυρικά έργα;</w:t>
      </w:r>
    </w:p>
    <w:p w14:paraId="2E649AE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Δεύτερον, να καταγραφούν οι καταστροφές σε οικείες, αγροικίες, αγροτικές καλλιέργειες και να υπάρχει πλήρης αποζημίωση των πληγέντων στο 100% της ζημιάς που έχουν υποστεί.</w:t>
      </w:r>
    </w:p>
    <w:p w14:paraId="2E649AE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Ευχαριστώ, κύριε Πρό</w:t>
      </w:r>
      <w:r>
        <w:rPr>
          <w:rFonts w:eastAsia="Times New Roman" w:cs="Times New Roman"/>
          <w:szCs w:val="24"/>
        </w:rPr>
        <w:t>εδρε, για την ανοχή σας.</w:t>
      </w:r>
    </w:p>
    <w:p w14:paraId="2E649AE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Σκουρλέτη, έχετε τον λόγο.</w:t>
      </w:r>
    </w:p>
    <w:p w14:paraId="2E649AE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p>
    <w:p w14:paraId="2E649AE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Κύριε Στεργίου, κατ’ αρχάς, χαίρομαι που αναγνωρίζετε το γεγονός ότι υπήρξε μια άμεση ανταπόκριση της πολιτείας, η οποία εκφράστηκε με την επιτόπια αυτοψία των αρμόδιων κλιμακίων όλων των Υπουργείων, όχι μόνο από το Υπουργείο Εσωτερικών, </w:t>
      </w:r>
      <w:r>
        <w:rPr>
          <w:rFonts w:eastAsia="Times New Roman" w:cs="Times New Roman"/>
          <w:szCs w:val="24"/>
        </w:rPr>
        <w:lastRenderedPageBreak/>
        <w:t>αλλά και από το Υπ</w:t>
      </w:r>
      <w:r>
        <w:rPr>
          <w:rFonts w:eastAsia="Times New Roman" w:cs="Times New Roman"/>
          <w:szCs w:val="24"/>
        </w:rPr>
        <w:t>ουργείο Υποδομών και εκ μέρους της Περιφέρειας κ.λπ.</w:t>
      </w:r>
      <w:r>
        <w:rPr>
          <w:rFonts w:eastAsia="Times New Roman" w:cs="Times New Roman"/>
          <w:szCs w:val="24"/>
        </w:rPr>
        <w:t>.</w:t>
      </w:r>
    </w:p>
    <w:p w14:paraId="2E649AE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Από εκεί και έπειτα, εγώ θα ήθελα να σας ενημερώσω τι ακριβώς έχει γίνει γύρω από αυτά τα ζητήματα, τα οποία προφανώς εμφανίζουν μια κορύφωση αυτή τη στιγμή, διότι οι καταστροφές είναι πράγματι μεγάλες.</w:t>
      </w:r>
      <w:r>
        <w:rPr>
          <w:rFonts w:eastAsia="Times New Roman" w:cs="Times New Roman"/>
          <w:szCs w:val="24"/>
        </w:rPr>
        <w:t xml:space="preserve"> Θέλω απλώς και επιγραμματικώς να σας αναφέρω ότι από το Υπουργείο Εσωτερικών δόθηκαν από τους μόνιμους ΚΑΠ, τους λεγόμενους επενδυτικούς, για έργα τέτοιου είδους που αναφέρατε, πρώτα απ’ όλα, το μικρό ποσό των 99.780 ευρώ και από εκεί και έπειτα, από τη Σ</w:t>
      </w:r>
      <w:r>
        <w:rPr>
          <w:rFonts w:eastAsia="Times New Roman" w:cs="Times New Roman"/>
          <w:szCs w:val="24"/>
        </w:rPr>
        <w:t>ΑΕ 055, δηλαδή για θεομηνίες, ποσό 140.000 ευρώ, ποσό 100.000 ευρώ, ποσό 500.000 ευρώ, σύνολο 740.000 ευρώ για την αποκατάσταση ζημιών από θεομηνίες κατά το 2017 και μέχρι τώρα που μιλάμε για το 2018.</w:t>
      </w:r>
    </w:p>
    <w:p w14:paraId="2E649AE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για πολλά από αυτά τα έργα που αφορούν </w:t>
      </w:r>
      <w:proofErr w:type="spellStart"/>
      <w:r>
        <w:rPr>
          <w:rFonts w:eastAsia="Times New Roman" w:cs="Times New Roman"/>
          <w:szCs w:val="24"/>
        </w:rPr>
        <w:t>στοχευμέ</w:t>
      </w:r>
      <w:r>
        <w:rPr>
          <w:rFonts w:eastAsia="Times New Roman" w:cs="Times New Roman"/>
          <w:szCs w:val="24"/>
        </w:rPr>
        <w:t>νες</w:t>
      </w:r>
      <w:proofErr w:type="spellEnd"/>
      <w:r>
        <w:rPr>
          <w:rFonts w:eastAsia="Times New Roman" w:cs="Times New Roman"/>
          <w:szCs w:val="24"/>
        </w:rPr>
        <w:t xml:space="preserve"> παρεμβάσεις σε θέματα υποδομών, όπως ύδρευση και αγροτικό δίκτυο, θα έχει τη δυνατότητα ο δήμος να υποβάλει προγράμματα, μελέτες για τη χρηματοδότηση από τα νέα χρηματοδοτικά εργαλεία που βρίσκονται φέτος στα χέρια μας, το «ΦΙΛΟΔΗΜΟΣ Ι» και «ΦΙΛΟΔΗΜΟΣ </w:t>
      </w:r>
      <w:r>
        <w:rPr>
          <w:rFonts w:eastAsia="Times New Roman" w:cs="Times New Roman"/>
          <w:szCs w:val="24"/>
        </w:rPr>
        <w:t>ΙΙ», που ακριβώς κατευθύνονται και σε αυτούς τους τομείς.</w:t>
      </w:r>
    </w:p>
    <w:p w14:paraId="2E649AE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Επιπλέον, η Περιφέρεια Θεσσαλίας, σύμφωνα με την ενημέρωση που είχαμε από τον </w:t>
      </w:r>
      <w:r>
        <w:rPr>
          <w:rFonts w:eastAsia="Times New Roman" w:cs="Times New Roman"/>
          <w:szCs w:val="24"/>
        </w:rPr>
        <w:t>δήμο</w:t>
      </w:r>
      <w:r>
        <w:rPr>
          <w:rFonts w:eastAsia="Times New Roman" w:cs="Times New Roman"/>
          <w:szCs w:val="24"/>
        </w:rPr>
        <w:t>, επιχειρεί να αποκαταστήσει αυτή τη στιγμή και έχει σε μεγάλο βαθμό αποκαταστήσει την προσβασιμότητα στο κεντρικό ο</w:t>
      </w:r>
      <w:r>
        <w:rPr>
          <w:rFonts w:eastAsia="Times New Roman" w:cs="Times New Roman"/>
          <w:szCs w:val="24"/>
        </w:rPr>
        <w:t xml:space="preserve">δικό δίκτυο. Από τις 28 Φεβρουαρίου συνεργεία του Υπουργείου Υποδομών μαζί με του ΙΓΜΕ έχουν βρεθεί επιτόπου στην περιοχή για καταγραφές των ζημιών και ήδη έχουν </w:t>
      </w:r>
      <w:r>
        <w:rPr>
          <w:rFonts w:eastAsia="Times New Roman" w:cs="Times New Roman"/>
          <w:szCs w:val="24"/>
        </w:rPr>
        <w:lastRenderedPageBreak/>
        <w:t>ολοκληρώσει σε ένα μεγάλο μέρος τη δουλειά τους. Από εκεί πέρα, επιπλέον αίτημα αναμένουμε από</w:t>
      </w:r>
      <w:r>
        <w:rPr>
          <w:rFonts w:eastAsia="Times New Roman" w:cs="Times New Roman"/>
          <w:szCs w:val="24"/>
        </w:rPr>
        <w:t xml:space="preserve"> τον </w:t>
      </w:r>
      <w:r>
        <w:rPr>
          <w:rFonts w:eastAsia="Times New Roman" w:cs="Times New Roman"/>
          <w:szCs w:val="24"/>
        </w:rPr>
        <w:t xml:space="preserve">δήμο </w:t>
      </w:r>
      <w:r>
        <w:rPr>
          <w:rFonts w:eastAsia="Times New Roman" w:cs="Times New Roman"/>
          <w:szCs w:val="24"/>
        </w:rPr>
        <w:t>για δεύτερο κύμα καταγραφών.</w:t>
      </w:r>
    </w:p>
    <w:p w14:paraId="2E649AE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Ο ΔΕΔΔΗΕ άμεσα αποκατέστησε τα ζητήματα της ηλεκτροδότησης που υπήρχαν μετά</w:t>
      </w:r>
      <w:r>
        <w:rPr>
          <w:rFonts w:eastAsia="Times New Roman" w:cs="Times New Roman"/>
          <w:szCs w:val="24"/>
        </w:rPr>
        <w:t xml:space="preserve"> από</w:t>
      </w:r>
      <w:r>
        <w:rPr>
          <w:rFonts w:eastAsia="Times New Roman" w:cs="Times New Roman"/>
          <w:szCs w:val="24"/>
        </w:rPr>
        <w:t xml:space="preserve"> τις καταστροφές. Η Ειδική Γραμματεία Υδάτων, που υπάγεται στο Υπουργείο Ενέργειας και Περιβάλλοντος, έχει καταρτίσει τα σχέδια διαχείριση</w:t>
      </w:r>
      <w:r>
        <w:rPr>
          <w:rFonts w:eastAsia="Times New Roman" w:cs="Times New Roman"/>
          <w:szCs w:val="24"/>
        </w:rPr>
        <w:t>ς κινδύνου-πλημμύρας και για τη Θεσσαλία, για τη συγκεκριμένη περιοχή. Βρίσκονται σε διαβούλευση, διότι δεν αρκεί προφανώς να παρεμβαίνουμε εκ των υστέρων, αλλά χρειάζεται ακριβώς μια εκτίμηση κινδύνου και είναι μια δουλειά υποδομής, η οποία γίνεται 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 στιγμή.</w:t>
      </w:r>
    </w:p>
    <w:p w14:paraId="2E649AE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Αγροτικής Ανάπτυξης ήδη έχει παραλάβει </w:t>
      </w:r>
      <w:proofErr w:type="spellStart"/>
      <w:r>
        <w:rPr>
          <w:rFonts w:eastAsia="Times New Roman" w:cs="Times New Roman"/>
          <w:szCs w:val="24"/>
        </w:rPr>
        <w:t>εκατόν</w:t>
      </w:r>
      <w:proofErr w:type="spellEnd"/>
      <w:r>
        <w:rPr>
          <w:rFonts w:eastAsia="Times New Roman" w:cs="Times New Roman"/>
          <w:szCs w:val="24"/>
        </w:rPr>
        <w:t xml:space="preserve"> δέκα αιτήματα για ζημιές που αφορούν </w:t>
      </w:r>
      <w:r>
        <w:rPr>
          <w:rFonts w:eastAsia="Times New Roman" w:cs="Times New Roman"/>
          <w:szCs w:val="24"/>
        </w:rPr>
        <w:t xml:space="preserve">στο </w:t>
      </w:r>
      <w:r>
        <w:rPr>
          <w:rFonts w:eastAsia="Times New Roman" w:cs="Times New Roman"/>
          <w:szCs w:val="24"/>
        </w:rPr>
        <w:t xml:space="preserve">φυτικό κεφάλαιο και </w:t>
      </w:r>
      <w:r>
        <w:rPr>
          <w:rFonts w:eastAsia="Times New Roman" w:cs="Times New Roman"/>
          <w:szCs w:val="24"/>
        </w:rPr>
        <w:lastRenderedPageBreak/>
        <w:t>ζημιές σε δενδρώδεις καλλιέργειες. Από εκεί και πέρα, με την ασφάλιση που παρέχεται θα υπάρξουν οι αντίστοιχες καλύψεις για τ</w:t>
      </w:r>
      <w:r>
        <w:rPr>
          <w:rFonts w:eastAsia="Times New Roman" w:cs="Times New Roman"/>
          <w:szCs w:val="24"/>
        </w:rPr>
        <w:t>ην αγροτική παραγωγή.</w:t>
      </w:r>
    </w:p>
    <w:p w14:paraId="2E649AF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Επιπλέον -και ολοκληρώνω- το Υπουργείο Υποδομών έχει προβεί σε πενήντα αυτοψίες μέχρι τώρα και αναμένει και το νέο πακέτο από αίτημα του </w:t>
      </w:r>
      <w:r>
        <w:rPr>
          <w:rFonts w:eastAsia="Times New Roman" w:cs="Times New Roman"/>
          <w:szCs w:val="24"/>
        </w:rPr>
        <w:t xml:space="preserve">δήμου </w:t>
      </w:r>
      <w:r>
        <w:rPr>
          <w:rFonts w:eastAsia="Times New Roman" w:cs="Times New Roman"/>
          <w:szCs w:val="24"/>
        </w:rPr>
        <w:t>για να συνεχιστούν και ο Υπουργός Υποδομών έχει εγκρίνει τα ποσά 193.899 ευρώ για τον δρόμο</w:t>
      </w:r>
      <w:r>
        <w:rPr>
          <w:rFonts w:eastAsia="Times New Roman" w:cs="Times New Roman"/>
          <w:szCs w:val="24"/>
        </w:rPr>
        <w:t xml:space="preserve"> Ζαγοράς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Χορευτού</w:t>
      </w:r>
      <w:proofErr w:type="spellEnd"/>
      <w:r>
        <w:rPr>
          <w:rFonts w:eastAsia="Times New Roman" w:cs="Times New Roman"/>
          <w:szCs w:val="24"/>
        </w:rPr>
        <w:t xml:space="preserve">, 500.000 ευρώ για το οδικό δίκτυο πάλι του Δήμου Ζαγοράς και 297.897 ευρώ για να αντιμετωπιστεί η πρόσβαση στις περιοχές </w:t>
      </w:r>
      <w:proofErr w:type="spellStart"/>
      <w:r>
        <w:rPr>
          <w:rFonts w:eastAsia="Times New Roman" w:cs="Times New Roman"/>
          <w:szCs w:val="24"/>
        </w:rPr>
        <w:t>Παλιόνερο</w:t>
      </w:r>
      <w:proofErr w:type="spellEnd"/>
      <w:r>
        <w:rPr>
          <w:rFonts w:eastAsia="Times New Roman" w:cs="Times New Roman"/>
          <w:szCs w:val="24"/>
        </w:rPr>
        <w:t xml:space="preserve"> -ή όπως λέγεται,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roofErr w:type="spellStart"/>
      <w:r>
        <w:rPr>
          <w:rFonts w:eastAsia="Times New Roman" w:cs="Times New Roman"/>
          <w:szCs w:val="24"/>
        </w:rPr>
        <w:t>Νταμούχαρη</w:t>
      </w:r>
      <w:proofErr w:type="spellEnd"/>
      <w:r>
        <w:rPr>
          <w:rFonts w:eastAsia="Times New Roman" w:cs="Times New Roman"/>
          <w:szCs w:val="24"/>
        </w:rPr>
        <w:t>, Μυλοπόταμος.</w:t>
      </w:r>
    </w:p>
    <w:p w14:paraId="2E649AF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Δεν νομίζω ότι αυτά συνιστούν μια στάση παθ</w:t>
      </w:r>
      <w:r>
        <w:rPr>
          <w:rFonts w:eastAsia="Times New Roman" w:cs="Times New Roman"/>
          <w:szCs w:val="24"/>
        </w:rPr>
        <w:t>ητικής περιγραφής της κατάστασης. Νομίζω ότι η πολιτεία έχει ενεργοποιηθεί. Υπάρχουν τα ζητήματα που σχετίζονται με τις μονιμότερες παρεμβάσεις, αλλά, όπως σας είπα και πριν, αυτά ήδη έχουν δρομολογηθεί και προσπαθούμε να τα αντιμετωπίσουμε.</w:t>
      </w:r>
    </w:p>
    <w:p w14:paraId="2E649AF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49AF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2E649AF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2E649AF5"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Κύριε Υπουργέ, αποφύγατε -δεν ξέρω εάν το κάνατε συνειδητά ή πάνω στη ροή του λόγου σας- να αναφερθείτε στην αντιπλημμυρική θωράκιση της περιοχής, που </w:t>
      </w:r>
      <w:r>
        <w:rPr>
          <w:rFonts w:eastAsia="Times New Roman" w:cs="Times New Roman"/>
          <w:szCs w:val="24"/>
        </w:rPr>
        <w:t>είναι το πρώτο και το κύριο για να μπορέσουμε πραγματικά στο μέλλον να μην έχουμε τέτοια φαινόμενα.</w:t>
      </w:r>
    </w:p>
    <w:p w14:paraId="2E649AF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ξέρετε, όσο υπάρχει πλανήτης Γη ενεργός, θα υπάρχουν συνέχεια φαινόμενα, όπως βροχές, καταιγίδες, έντονη βροχόπτωση, χιόνια και σεισμοί και η</w:t>
      </w:r>
      <w:r>
        <w:rPr>
          <w:rFonts w:eastAsia="Times New Roman" w:cs="Times New Roman"/>
          <w:szCs w:val="24"/>
        </w:rPr>
        <w:t>φαίστεια θα εκρήγνυνται. Αυτό που ειπώθηκε στη συνέντευξη Τύπου που έκαναν τα κλιμάκια στο Πήλιο είναι ότι ήταν ένα έντονο καιρικό φαινόμενο. Τα έντονα φαινόμενα υπάρχουν και θα υπάρχουν και είναι και περιοδικά. Θα έρχονται πιο συχνά, πιο πυκνά, πιο αραιά.</w:t>
      </w:r>
      <w:r>
        <w:rPr>
          <w:rFonts w:eastAsia="Times New Roman" w:cs="Times New Roman"/>
          <w:szCs w:val="24"/>
        </w:rPr>
        <w:t xml:space="preserve"> </w:t>
      </w:r>
    </w:p>
    <w:p w14:paraId="2E649AF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Άρα, εμείς από τη μεριά μας, το 2018, έχοντας όλα τα εργαλεία στα χέρια μας, δηλαδή τους επιστήμονες και την τεχνική, πρέπει να αξιοποιήσουμε τους γεωλόγους, τους υδραυλικούς, τους μηχανικούς και να κάνουμε μια ολοκληρωμένη μελέτη αντιπλημμυρικής προστασ</w:t>
      </w:r>
      <w:r>
        <w:rPr>
          <w:rFonts w:eastAsia="Times New Roman" w:cs="Times New Roman"/>
          <w:szCs w:val="24"/>
        </w:rPr>
        <w:t xml:space="preserve">ίας και θωράκισης της περιοχής, ούτως ώστε όχι να μην </w:t>
      </w:r>
      <w:r>
        <w:rPr>
          <w:rFonts w:eastAsia="Times New Roman" w:cs="Times New Roman"/>
          <w:szCs w:val="24"/>
        </w:rPr>
        <w:lastRenderedPageBreak/>
        <w:t xml:space="preserve">υπάρχουν καθόλου γεγονότα, αλλά να ελαχιστοποιήσουμε τις ζημιές από τέτοια ακραία καιρικά φαινόμενα. </w:t>
      </w:r>
    </w:p>
    <w:p w14:paraId="2E649AF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Θεωρώ –και επιτρέψτε μου να το πω- ότι </w:t>
      </w:r>
      <w:r>
        <w:rPr>
          <w:rFonts w:eastAsia="Times New Roman" w:cs="Times New Roman"/>
          <w:szCs w:val="24"/>
        </w:rPr>
        <w:t xml:space="preserve">δεν </w:t>
      </w:r>
      <w:r>
        <w:rPr>
          <w:rFonts w:eastAsia="Times New Roman" w:cs="Times New Roman"/>
          <w:szCs w:val="24"/>
        </w:rPr>
        <w:t xml:space="preserve">το κάνετε αυτό, δηλαδή στην </w:t>
      </w:r>
      <w:proofErr w:type="spellStart"/>
      <w:r>
        <w:rPr>
          <w:rFonts w:eastAsia="Times New Roman" w:cs="Times New Roman"/>
          <w:szCs w:val="24"/>
        </w:rPr>
        <w:t>πρωτολογία</w:t>
      </w:r>
      <w:proofErr w:type="spellEnd"/>
      <w:r>
        <w:rPr>
          <w:rFonts w:eastAsia="Times New Roman" w:cs="Times New Roman"/>
          <w:szCs w:val="24"/>
        </w:rPr>
        <w:t xml:space="preserve"> σας δεν είπατε καθ</w:t>
      </w:r>
      <w:r>
        <w:rPr>
          <w:rFonts w:eastAsia="Times New Roman" w:cs="Times New Roman"/>
          <w:szCs w:val="24"/>
        </w:rPr>
        <w:t xml:space="preserve">όλου για αντιπλημμυρική μελέτη, θωράκιση και προστασία, γιατί πραγματικά υπάρχει μεγάλη έλλειψη σήμερα όσον αφορά </w:t>
      </w:r>
      <w:r>
        <w:rPr>
          <w:rFonts w:eastAsia="Times New Roman" w:cs="Times New Roman"/>
          <w:szCs w:val="24"/>
        </w:rPr>
        <w:t>σ</w:t>
      </w:r>
      <w:r>
        <w:rPr>
          <w:rFonts w:eastAsia="Times New Roman" w:cs="Times New Roman"/>
          <w:szCs w:val="24"/>
        </w:rPr>
        <w:t>την αντιπλημμυρική προστασία, αλλά και τα αντιδιαβρωτικά έργα που πρέπει να γίνουν άμεσα.</w:t>
      </w:r>
    </w:p>
    <w:p w14:paraId="2E649AF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Οι ευθύνες είναι μεγάλες, κύριε Υπουργέ, τόσο των προηγούμενων κυβερνήσεων, καθώς οι άλλοι κυβερνούσαν σαράντα και πενήντα χρόνια, αλλά και οι δικές σας. Αυτές οι ευθύνες απορρέουν, κύριε Υπουργέ, μέσα από αυτό που κι εσείς σήμερα υπηρετείτε, δηλαδή ένα πο</w:t>
      </w:r>
      <w:r>
        <w:rPr>
          <w:rFonts w:eastAsia="Times New Roman" w:cs="Times New Roman"/>
          <w:szCs w:val="24"/>
        </w:rPr>
        <w:t xml:space="preserve">λιτικό σύστημα το οποίο έχει στην κορωνίδα του το </w:t>
      </w:r>
      <w:r>
        <w:rPr>
          <w:rFonts w:eastAsia="Times New Roman" w:cs="Times New Roman"/>
          <w:szCs w:val="24"/>
        </w:rPr>
        <w:lastRenderedPageBreak/>
        <w:t xml:space="preserve">κέρδος, το καπιταλιστικό σύστημα, που βάζει στην άκρη τις ανάγκες, την ίδια την επιβίωση του ανθρώπου, αλλά και τις ανάγκες της χώρας μας. </w:t>
      </w:r>
    </w:p>
    <w:p w14:paraId="2E649AF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Πραγματικά, χρόνια τώρα, ελάχιστα κονδύλια πηγαίνουν σε έργα πραγμ</w:t>
      </w:r>
      <w:r>
        <w:rPr>
          <w:rFonts w:eastAsia="Times New Roman" w:cs="Times New Roman"/>
          <w:szCs w:val="24"/>
        </w:rPr>
        <w:t xml:space="preserve">ατικής αντιπλημμυρικής προστασίας, για καθαρισμούς –μας τα έλεγαν εκεί οι κάτοικοι- και διευθετήσεις </w:t>
      </w:r>
      <w:r>
        <w:rPr>
          <w:rFonts w:eastAsia="Times New Roman" w:cs="Times New Roman"/>
          <w:szCs w:val="24"/>
        </w:rPr>
        <w:t>ρεμάτων</w:t>
      </w:r>
      <w:r>
        <w:rPr>
          <w:rFonts w:eastAsia="Times New Roman" w:cs="Times New Roman"/>
          <w:szCs w:val="24"/>
        </w:rPr>
        <w:t xml:space="preserve"> για τη συντήρηση παλαιών έργων. Αυτό γίνεται γιατί τα αντιπλημμυρικά έργα, αλλά και τα άλλα έργα, δηλαδή η αντισεισμική θωράκιση,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δεν επιλέγ</w:t>
      </w:r>
      <w:r>
        <w:rPr>
          <w:rFonts w:eastAsia="Times New Roman" w:cs="Times New Roman"/>
          <w:szCs w:val="24"/>
        </w:rPr>
        <w:t xml:space="preserve">ονται από την Ευρωπαϊκή Ένωση και τις κυβερνήσεις σας, γιατί δεν είναι ανταποδοτικά. Δεν είναι, δηλαδή, διόδια για να αποφέρουν κέρδη κατευθείαν </w:t>
      </w:r>
      <w:r>
        <w:rPr>
          <w:rFonts w:eastAsia="Times New Roman" w:cs="Times New Roman"/>
          <w:szCs w:val="24"/>
        </w:rPr>
        <w:t xml:space="preserve">σ’ </w:t>
      </w:r>
      <w:r>
        <w:rPr>
          <w:rFonts w:eastAsia="Times New Roman" w:cs="Times New Roman"/>
          <w:szCs w:val="24"/>
        </w:rPr>
        <w:t xml:space="preserve">έναν επιχειρηματία ο οποίος θα επενδύσει. </w:t>
      </w:r>
    </w:p>
    <w:p w14:paraId="2E649AF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Έτσι, λοιπόν, κύριε Υπουργέ, όταν αυτή η κατάσταση, δηλαδή η αντι</w:t>
      </w:r>
      <w:r>
        <w:rPr>
          <w:rFonts w:eastAsia="Times New Roman" w:cs="Times New Roman"/>
          <w:szCs w:val="24"/>
        </w:rPr>
        <w:t>πλημμυρική προστασία, αντιμετωπίζεται ως κόστος, γραφικότητα ή υπερβολή -ότι τα λέμε δηλαδή εμείς- και όχι ως σύγχρονη βασική ανάγκη με ευθύνη του κράτους, ο λαός μας, οι εργαζόμενοι, θα το πληρώνουν πάρα πολύ ακριβά. Αυτά είναι τα αποτελέσματα της πολιτικ</w:t>
      </w:r>
      <w:r>
        <w:rPr>
          <w:rFonts w:eastAsia="Times New Roman" w:cs="Times New Roman"/>
          <w:szCs w:val="24"/>
        </w:rPr>
        <w:t xml:space="preserve">ής την οποία υπηρετείτε και εσείς και οι προηγούμενοι. </w:t>
      </w:r>
    </w:p>
    <w:p w14:paraId="2E649AF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Θα καταθέσω στα Πρακτικά, κύριε Υπουργέ -και θα το αναφέρω κιόλας- ένα δημοσίευμα του καθηγητή κ. Λέκκα, ο οποίος ήρθε στην περιοχή, κάθισε μια εβδομάδα και είπε συγκεκριμένα: «Για τις ζημιές, όμως, σ</w:t>
      </w:r>
      <w:r>
        <w:rPr>
          <w:rFonts w:eastAsia="Times New Roman" w:cs="Times New Roman"/>
          <w:szCs w:val="24"/>
        </w:rPr>
        <w:t xml:space="preserve">τους δρόμους και στα σπίτια υπάρχουν κι άλλες αιτίες. Για παράδειγμα, το οδικό </w:t>
      </w:r>
      <w:r>
        <w:rPr>
          <w:rFonts w:eastAsia="Times New Roman" w:cs="Times New Roman"/>
          <w:szCs w:val="24"/>
        </w:rPr>
        <w:t xml:space="preserve">δίκτυο </w:t>
      </w:r>
      <w:r>
        <w:rPr>
          <w:rFonts w:eastAsia="Times New Roman" w:cs="Times New Roman"/>
          <w:szCs w:val="24"/>
        </w:rPr>
        <w:t xml:space="preserve">του </w:t>
      </w:r>
      <w:proofErr w:type="spellStart"/>
      <w:r>
        <w:rPr>
          <w:rFonts w:eastAsia="Times New Roman" w:cs="Times New Roman"/>
          <w:szCs w:val="24"/>
        </w:rPr>
        <w:t>Πηλίου</w:t>
      </w:r>
      <w:proofErr w:type="spellEnd"/>
      <w:r>
        <w:rPr>
          <w:rFonts w:eastAsia="Times New Roman" w:cs="Times New Roman"/>
          <w:szCs w:val="24"/>
        </w:rPr>
        <w:t xml:space="preserve"> είναι παλιό, δεν συντηρείται συχνά, ενώ κάποιες παρεμβάσεις που έγιναν ίσως να </w:t>
      </w:r>
      <w:r>
        <w:rPr>
          <w:rFonts w:eastAsia="Times New Roman" w:cs="Times New Roman"/>
          <w:szCs w:val="24"/>
        </w:rPr>
        <w:lastRenderedPageBreak/>
        <w:t xml:space="preserve">μην κάλυπταν τις απαιτούμενες προϋποθέσεις, δηλαδή μπάζωμα πάνω σε </w:t>
      </w:r>
      <w:r>
        <w:rPr>
          <w:rFonts w:eastAsia="Times New Roman" w:cs="Times New Roman"/>
          <w:szCs w:val="24"/>
        </w:rPr>
        <w:t>κατολισθήσεις…</w:t>
      </w:r>
      <w:r>
        <w:rPr>
          <w:rFonts w:eastAsia="Times New Roman" w:cs="Times New Roman"/>
          <w:szCs w:val="24"/>
        </w:rPr>
        <w:t>»</w:t>
      </w:r>
      <w:r>
        <w:rPr>
          <w:rFonts w:eastAsia="Times New Roman" w:cs="Times New Roman"/>
          <w:szCs w:val="24"/>
        </w:rPr>
        <w:t>.</w:t>
      </w:r>
    </w:p>
    <w:p w14:paraId="2E649AF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Στεργίου, σας παρακαλώ, ας μη μετατρέψουμε την ερώτηση σε επερώτηση. Ολοκληρώστε, σας παρακαλώ.</w:t>
      </w:r>
    </w:p>
    <w:p w14:paraId="2E649AF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Τελειώνω, κύριε Πρόεδρε.</w:t>
      </w:r>
    </w:p>
    <w:p w14:paraId="2E649AF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Δεν ξέρω αν και τώρα πάμε να κάνουμε ένα πασάλειμμα, δηλ</w:t>
      </w:r>
      <w:r>
        <w:rPr>
          <w:rFonts w:eastAsia="Times New Roman" w:cs="Times New Roman"/>
          <w:szCs w:val="24"/>
        </w:rPr>
        <w:t xml:space="preserve">αδή να κάνουμε πάλι προχειροδουλειές. </w:t>
      </w:r>
    </w:p>
    <w:p w14:paraId="2E649B0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το καταθέτω για τα Πρακτικά.</w:t>
      </w:r>
    </w:p>
    <w:p w14:paraId="2E649B01" w14:textId="77777777" w:rsidR="006C43E3" w:rsidRDefault="00E80A7B">
      <w:pPr>
        <w:tabs>
          <w:tab w:val="left" w:pos="7371"/>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Στεργίου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w:t>
      </w:r>
      <w:r>
        <w:rPr>
          <w:rFonts w:eastAsia="Times New Roman" w:cs="Times New Roman"/>
          <w:szCs w:val="24"/>
        </w:rPr>
        <w:t>ίας και Πρακτικών της Βουλής)</w:t>
      </w:r>
    </w:p>
    <w:p w14:paraId="2E649B0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από τη μεριά μας θεωρούμε –το λέει και ο κ. Λέκκας- ότι το οδικό δίκτυο του </w:t>
      </w:r>
      <w:proofErr w:type="spellStart"/>
      <w:r>
        <w:rPr>
          <w:rFonts w:eastAsia="Times New Roman" w:cs="Times New Roman"/>
          <w:szCs w:val="24"/>
        </w:rPr>
        <w:t>Πηλίου</w:t>
      </w:r>
      <w:proofErr w:type="spellEnd"/>
      <w:r>
        <w:rPr>
          <w:rFonts w:eastAsia="Times New Roman" w:cs="Times New Roman"/>
          <w:szCs w:val="24"/>
        </w:rPr>
        <w:t xml:space="preserve"> χρειάζεται από την αρχή </w:t>
      </w:r>
      <w:proofErr w:type="spellStart"/>
      <w:r>
        <w:rPr>
          <w:rFonts w:eastAsia="Times New Roman" w:cs="Times New Roman"/>
          <w:szCs w:val="24"/>
        </w:rPr>
        <w:t>επαναχάραξη</w:t>
      </w:r>
      <w:proofErr w:type="spellEnd"/>
      <w:r>
        <w:rPr>
          <w:rFonts w:eastAsia="Times New Roman" w:cs="Times New Roman"/>
          <w:szCs w:val="24"/>
        </w:rPr>
        <w:t xml:space="preserve"> και κατασκευή,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την έκθεση του κ. Λέκκα, την ιδιομορφία του εδάφους, τα υδραυλικά</w:t>
      </w:r>
      <w:r>
        <w:rPr>
          <w:rFonts w:eastAsia="Times New Roman" w:cs="Times New Roman"/>
          <w:szCs w:val="24"/>
        </w:rPr>
        <w:t xml:space="preserve"> έργα και τα σύγχρονα έργα που μπορούν να γίνουν.</w:t>
      </w:r>
    </w:p>
    <w:p w14:paraId="2E649B0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49B04"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Υπουργέ, έχετε τον λόγο.</w:t>
      </w:r>
    </w:p>
    <w:p w14:paraId="2E649B05"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Εσωτερικών): </w:t>
      </w:r>
      <w:r>
        <w:rPr>
          <w:rFonts w:eastAsia="Times New Roman" w:cs="Times New Roman"/>
          <w:szCs w:val="24"/>
        </w:rPr>
        <w:t>Κύριε Στεργίου, ασθμαίνοντας πριν</w:t>
      </w:r>
      <w:r>
        <w:rPr>
          <w:rFonts w:eastAsia="Times New Roman" w:cs="Times New Roman"/>
          <w:szCs w:val="24"/>
        </w:rPr>
        <w:t>,</w:t>
      </w:r>
      <w:r>
        <w:rPr>
          <w:rFonts w:eastAsia="Times New Roman" w:cs="Times New Roman"/>
          <w:szCs w:val="24"/>
        </w:rPr>
        <w:t xml:space="preserve"> επί τέσσερα λεπτά σας διάβαζα σ</w:t>
      </w:r>
      <w:r>
        <w:rPr>
          <w:rFonts w:eastAsia="Times New Roman" w:cs="Times New Roman"/>
          <w:szCs w:val="24"/>
        </w:rPr>
        <w:t xml:space="preserve">υγκεκριμένα ποσά και μέτρα που πήραμε, λαμβάνοντας μάλιστα και ένα λεπτό πάνω από το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μου που ήταν τρία λεπτά, για να μου πείτε ότι δεν έχουμε κάνει κάτι.</w:t>
      </w:r>
    </w:p>
    <w:p w14:paraId="2E649B06"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ΣΤΕΡΓΙΟΥ: </w:t>
      </w:r>
      <w:r>
        <w:rPr>
          <w:rFonts w:eastAsia="Times New Roman" w:cs="Times New Roman"/>
          <w:szCs w:val="24"/>
        </w:rPr>
        <w:t xml:space="preserve">Δεν το ισοπεδώνω! Δεν τα μηδενίζω! Είπα για τη θωράκιση. </w:t>
      </w:r>
    </w:p>
    <w:p w14:paraId="2E649B07"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Να σας αθροίσω λοιπόν: Ένα δισεκατομμύριο κάνουν τα ποσά που υπήρξαν έκτακτα τώρα με την έγκριση του Υπουργείου Υποδομών για χειμάρρους, δρόμους, αντιπλημμυρικά έργα που αφορούν ρέματα.</w:t>
      </w:r>
    </w:p>
    <w:p w14:paraId="2E649B0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ΚΩΝΣΤΑΝΤΙΝΟΣ ΣΤΕ</w:t>
      </w:r>
      <w:r>
        <w:rPr>
          <w:rFonts w:eastAsia="Times New Roman" w:cs="Times New Roman"/>
          <w:b/>
          <w:szCs w:val="24"/>
        </w:rPr>
        <w:t xml:space="preserve">ΡΓΙΟΥ: </w:t>
      </w:r>
      <w:r>
        <w:rPr>
          <w:rFonts w:eastAsia="Times New Roman" w:cs="Times New Roman"/>
          <w:szCs w:val="24"/>
        </w:rPr>
        <w:t>Δεν το μηδένισα.</w:t>
      </w:r>
    </w:p>
    <w:p w14:paraId="2E649B0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Άρα, μη μου λέτε ότι δεν κάνουμε τίποτα. </w:t>
      </w:r>
    </w:p>
    <w:p w14:paraId="2E649B0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ανέφερα </w:t>
      </w:r>
      <w:r>
        <w:rPr>
          <w:rFonts w:eastAsia="Times New Roman" w:cs="Times New Roman"/>
          <w:szCs w:val="24"/>
        </w:rPr>
        <w:t xml:space="preserve">και </w:t>
      </w:r>
      <w:r>
        <w:rPr>
          <w:rFonts w:eastAsia="Times New Roman" w:cs="Times New Roman"/>
          <w:szCs w:val="24"/>
        </w:rPr>
        <w:t>άλλα ποσά που έχουν δοθεί –σας τα άθροισα κιόλας, είναι 500 εκατομμύρια ευρώ- για τις θεομηνίες από το Υπουργείο Εσωτερικ</w:t>
      </w:r>
      <w:r>
        <w:rPr>
          <w:rFonts w:eastAsia="Times New Roman" w:cs="Times New Roman"/>
          <w:szCs w:val="24"/>
        </w:rPr>
        <w:t xml:space="preserve">ών και όχι μόνο για την πρόσφατη θεομηνία, αλλά και για τις προηγούμενες. </w:t>
      </w:r>
    </w:p>
    <w:p w14:paraId="2E649B0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Από εκεί και πέρα, δεν θα τσακωθούμε για την περιοδικότητα και για την ένταση των φαινομένων. Εσείς υποτιμάτε και τα ζητήματα της κλιματικής αλλαγής. Εμείς δεν τα υποτιμάμε. Όμως, α</w:t>
      </w:r>
      <w:r>
        <w:rPr>
          <w:rFonts w:eastAsia="Times New Roman" w:cs="Times New Roman"/>
          <w:szCs w:val="24"/>
        </w:rPr>
        <w:t xml:space="preserve">υτό είναι ένα άλλο θέμα. Τα έχουμε ξαναπεί. </w:t>
      </w:r>
    </w:p>
    <w:p w14:paraId="2E649B0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Όμως, μη μου λέτε ότι αυτή</w:t>
      </w:r>
      <w:r>
        <w:rPr>
          <w:rFonts w:eastAsia="Times New Roman" w:cs="Times New Roman"/>
          <w:szCs w:val="24"/>
        </w:rPr>
        <w:t>ν</w:t>
      </w:r>
      <w:r>
        <w:rPr>
          <w:rFonts w:eastAsia="Times New Roman" w:cs="Times New Roman"/>
          <w:szCs w:val="24"/>
        </w:rPr>
        <w:t xml:space="preserve"> τη στιγμή προσπάθησα να ξεπεράσω ζητήματα. Εγώ θα συμφωνήσω ότι υπάρχουν διαχρονικές ευθύνες. Επίσης, θα συμφωνήσω ότι οι υποδομές της χώρας που δεν αφορούν </w:t>
      </w:r>
      <w:r>
        <w:rPr>
          <w:rFonts w:eastAsia="Times New Roman" w:cs="Times New Roman"/>
          <w:szCs w:val="24"/>
        </w:rPr>
        <w:t>σ</w:t>
      </w:r>
      <w:r>
        <w:rPr>
          <w:rFonts w:eastAsia="Times New Roman" w:cs="Times New Roman"/>
          <w:szCs w:val="24"/>
        </w:rPr>
        <w:t>τη βιτρίνα, που δεν αφορο</w:t>
      </w:r>
      <w:r>
        <w:rPr>
          <w:rFonts w:eastAsia="Times New Roman" w:cs="Times New Roman"/>
          <w:szCs w:val="24"/>
        </w:rPr>
        <w:t xml:space="preserve">ύν βασικούς οδικούς άξονες έχουν μείνει εν πολλοίς ανέγγιχτες. Γι’ αυτό </w:t>
      </w:r>
      <w:r>
        <w:rPr>
          <w:rFonts w:eastAsia="Times New Roman" w:cs="Times New Roman"/>
          <w:szCs w:val="24"/>
        </w:rPr>
        <w:t xml:space="preserve">πριν </w:t>
      </w:r>
      <w:r>
        <w:rPr>
          <w:rFonts w:eastAsia="Times New Roman" w:cs="Times New Roman"/>
          <w:szCs w:val="24"/>
        </w:rPr>
        <w:t xml:space="preserve">σας είπα αυτά. </w:t>
      </w:r>
    </w:p>
    <w:p w14:paraId="2E649B0D"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και η τομή που κάνουμε το 2018 ως Υπουργείο Εσωτερικών με τα δύο χρηματοδοτικά έργα για </w:t>
      </w:r>
      <w:proofErr w:type="spellStart"/>
      <w:r>
        <w:rPr>
          <w:rFonts w:eastAsia="Times New Roman" w:cs="Times New Roman"/>
          <w:szCs w:val="24"/>
        </w:rPr>
        <w:t>στοχευμένες</w:t>
      </w:r>
      <w:proofErr w:type="spellEnd"/>
      <w:r>
        <w:rPr>
          <w:rFonts w:eastAsia="Times New Roman" w:cs="Times New Roman"/>
          <w:szCs w:val="24"/>
        </w:rPr>
        <w:t xml:space="preserve"> χρηματοδοτήσεις σε έργα μικρής κλίμακας, δεξιά και α</w:t>
      </w:r>
      <w:r>
        <w:rPr>
          <w:rFonts w:eastAsia="Times New Roman" w:cs="Times New Roman"/>
          <w:szCs w:val="24"/>
        </w:rPr>
        <w:t>ριστερά από τους εθνικούς δρόμους, εκεί που πονάνε οι δήμοι και οι μικρές υποδομές. Το ποσό για το ένα πρόγραμμα το μικρό, το «</w:t>
      </w:r>
      <w:proofErr w:type="spellStart"/>
      <w:r>
        <w:rPr>
          <w:rFonts w:eastAsia="Times New Roman" w:cs="Times New Roman"/>
          <w:szCs w:val="24"/>
        </w:rPr>
        <w:t>ΦιλόΔημος</w:t>
      </w:r>
      <w:proofErr w:type="spellEnd"/>
      <w:r>
        <w:rPr>
          <w:rFonts w:eastAsia="Times New Roman" w:cs="Times New Roman"/>
          <w:szCs w:val="24"/>
        </w:rPr>
        <w:t xml:space="preserve"> ΙΙ», είναι της τάξης των 240 εκατομμυρίων για το 2018. Το «</w:t>
      </w:r>
      <w:proofErr w:type="spellStart"/>
      <w:r>
        <w:rPr>
          <w:rFonts w:eastAsia="Times New Roman" w:cs="Times New Roman"/>
          <w:szCs w:val="24"/>
        </w:rPr>
        <w:t>ΦιλόΔημος</w:t>
      </w:r>
      <w:proofErr w:type="spellEnd"/>
      <w:r>
        <w:rPr>
          <w:rFonts w:eastAsia="Times New Roman" w:cs="Times New Roman"/>
          <w:szCs w:val="24"/>
        </w:rPr>
        <w:t xml:space="preserve"> Ι» ξεκινάει από 500 εκατομμύρια για το 2018 και θα</w:t>
      </w:r>
      <w:r>
        <w:rPr>
          <w:rFonts w:eastAsia="Times New Roman" w:cs="Times New Roman"/>
          <w:szCs w:val="24"/>
        </w:rPr>
        <w:t xml:space="preserve"> φθάνει στο βάθος τετραετίας, πενταετίας τα 2 δισεκατομμύρια. Αυτά είναι ακριβώς τέτοια έργα υποδομών που λέτε.</w:t>
      </w:r>
    </w:p>
    <w:p w14:paraId="2E649B0E"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Άρα, εγώ δεν λέω ότι θα μηδενιστούν τα προβλήματα, ότι θα μπορέσουμε να απαντήσουμε από τη μια στιγμή στην άλλη, όταν μάλιστα, όπως είπατε και ε</w:t>
      </w:r>
      <w:r>
        <w:rPr>
          <w:rFonts w:eastAsia="Times New Roman" w:cs="Times New Roman"/>
          <w:szCs w:val="24"/>
        </w:rPr>
        <w:t>σείς -και τουλάχιστον σήμερα δεν ήσα</w:t>
      </w:r>
      <w:r>
        <w:rPr>
          <w:rFonts w:eastAsia="Times New Roman" w:cs="Times New Roman"/>
          <w:szCs w:val="24"/>
        </w:rPr>
        <w:lastRenderedPageBreak/>
        <w:t xml:space="preserve">σταν ισοπεδωτικός, όπως κάποιες φορές γίνεται από εκπροσώπους του χώρου σας- και αναγνωρίσατε, εν πάση </w:t>
      </w:r>
      <w:proofErr w:type="spellStart"/>
      <w:r>
        <w:rPr>
          <w:rFonts w:eastAsia="Times New Roman" w:cs="Times New Roman"/>
          <w:szCs w:val="24"/>
        </w:rPr>
        <w:t>περιπτώσει</w:t>
      </w:r>
      <w:proofErr w:type="spellEnd"/>
      <w:r>
        <w:rPr>
          <w:rFonts w:eastAsia="Times New Roman" w:cs="Times New Roman"/>
          <w:szCs w:val="24"/>
        </w:rPr>
        <w:t>, οι ευθύνες επιμερίζονται. Καλό είναι αυτό</w:t>
      </w:r>
      <w:r>
        <w:rPr>
          <w:rFonts w:eastAsia="Times New Roman" w:cs="Times New Roman"/>
          <w:szCs w:val="24"/>
        </w:rPr>
        <w:t>. Π</w:t>
      </w:r>
      <w:r>
        <w:rPr>
          <w:rFonts w:eastAsia="Times New Roman" w:cs="Times New Roman"/>
          <w:szCs w:val="24"/>
        </w:rPr>
        <w:t xml:space="preserve">ροχώρημα. </w:t>
      </w:r>
    </w:p>
    <w:p w14:paraId="2E649B0F"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Δεν θα ξεπεράσουμε από τη μια μέρα στην άλλη τα πρ</w:t>
      </w:r>
      <w:r>
        <w:rPr>
          <w:rFonts w:eastAsia="Times New Roman" w:cs="Times New Roman"/>
          <w:szCs w:val="24"/>
        </w:rPr>
        <w:t xml:space="preserve">οβλήματα, αλλά σημασία έχει ότι με τα μέσα που διαθέτουμε νομίζω ότι κάνουμε την καλύτερη αξιοποίηση αυτών των μέσων, με </w:t>
      </w:r>
      <w:proofErr w:type="spellStart"/>
      <w:r>
        <w:rPr>
          <w:rFonts w:eastAsia="Times New Roman" w:cs="Times New Roman"/>
          <w:szCs w:val="24"/>
        </w:rPr>
        <w:t>στοχευμένες</w:t>
      </w:r>
      <w:proofErr w:type="spellEnd"/>
      <w:r>
        <w:rPr>
          <w:rFonts w:eastAsia="Times New Roman" w:cs="Times New Roman"/>
          <w:szCs w:val="24"/>
        </w:rPr>
        <w:t xml:space="preserve"> χρηματοδοτήσεις, </w:t>
      </w:r>
      <w:r>
        <w:rPr>
          <w:rFonts w:eastAsia="Times New Roman"/>
          <w:szCs w:val="24"/>
        </w:rPr>
        <w:t>οι οποίες</w:t>
      </w:r>
      <w:r>
        <w:rPr>
          <w:rFonts w:eastAsia="Times New Roman" w:cs="Times New Roman"/>
          <w:szCs w:val="24"/>
        </w:rPr>
        <w:t xml:space="preserve"> θα πιάσουν τόπο και θα μπορέσουν στα χρονίζοντα προβλήματα να δώσουν συγκεκριμένες απαντήσεις. </w:t>
      </w:r>
    </w:p>
    <w:p w14:paraId="2E649B10"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Από εκεί και έπειτα, υπάρχει η περιφέρεια, που μέσω των ΠΕΠ χρηματοδοτεί μια σειρά από τα έργα που αναφέρατε. Τα μεγαλύτερης εμβέλειας έργα χρηματοδοτούνται απευθείας από το Υπουργείο Υποδομών. </w:t>
      </w:r>
    </w:p>
    <w:p w14:paraId="2E649B11"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Τα ζητήματα των αποζημιώσεων αφορούν τέσσερα τουλάχιστον Υπου</w:t>
      </w:r>
      <w:r>
        <w:rPr>
          <w:rFonts w:eastAsia="Times New Roman" w:cs="Times New Roman"/>
          <w:szCs w:val="24"/>
        </w:rPr>
        <w:t xml:space="preserve">ργεία, δηλαδή το Υπουργείο Οικονομίας, το Υπουργείο Υποδομών, το Υπουργείο Αγροτικής Ανάπτυξης και το Υπουργείο Εσωτερικών. Όλα αυτά ενεργοποιούνται, αρκεί να υπάρχει μια έγκαιρη και καλή συνεργασία όλων των αρμόδιων εμπλεκόμενων φορέων, από τον δήμο, την </w:t>
      </w:r>
      <w:r>
        <w:rPr>
          <w:rFonts w:eastAsia="Times New Roman" w:cs="Times New Roman"/>
          <w:szCs w:val="24"/>
        </w:rPr>
        <w:t>περιφέρεια, μέχρι την κεντρική διοίκηση.</w:t>
      </w:r>
    </w:p>
    <w:p w14:paraId="2E649B12" w14:textId="77777777" w:rsidR="006C43E3" w:rsidRDefault="00E80A7B">
      <w:pPr>
        <w:tabs>
          <w:tab w:val="left" w:pos="3873"/>
        </w:tabs>
        <w:spacing w:after="0" w:line="600" w:lineRule="auto"/>
        <w:ind w:firstLine="720"/>
        <w:jc w:val="both"/>
        <w:rPr>
          <w:rFonts w:eastAsia="Times New Roman"/>
          <w:szCs w:val="24"/>
        </w:rPr>
      </w:pPr>
      <w:r>
        <w:rPr>
          <w:rFonts w:eastAsia="Times New Roman"/>
          <w:szCs w:val="24"/>
        </w:rPr>
        <w:t>Ευχαριστώ.</w:t>
      </w:r>
    </w:p>
    <w:p w14:paraId="2E649B13"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Τα σπίτια, κύριε Υπουργέ, θα τα αποζημιώσουμε;</w:t>
      </w:r>
    </w:p>
    <w:p w14:paraId="2E649B14" w14:textId="77777777" w:rsidR="006C43E3" w:rsidRDefault="00E80A7B">
      <w:pPr>
        <w:spacing w:after="0"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w:t>
      </w:r>
      <w:r>
        <w:rPr>
          <w:rFonts w:eastAsia="Times New Roman" w:cs="Times New Roman"/>
        </w:rPr>
        <w:lastRenderedPageBreak/>
        <w:t>μας παρακολουθούν</w:t>
      </w:r>
      <w:r>
        <w:rPr>
          <w:rFonts w:eastAsia="Times New Roman" w:cs="Times New Roman"/>
        </w:rPr>
        <w:t xml:space="preserve"> από τα άνω δυτικά θεωρεία, τριάντα μία μαθήτριες και μαθητές και δύο εκπαιδευτικοί συνοδοί τους από το 7</w:t>
      </w:r>
      <w:r>
        <w:rPr>
          <w:rFonts w:eastAsia="Times New Roman" w:cs="Times New Roman"/>
          <w:vertAlign w:val="superscript"/>
        </w:rPr>
        <w:t>ο</w:t>
      </w:r>
      <w:r>
        <w:rPr>
          <w:rFonts w:eastAsia="Times New Roman" w:cs="Times New Roman"/>
        </w:rPr>
        <w:t xml:space="preserve"> Γυμνάσιο Χανίων (</w:t>
      </w:r>
      <w:r>
        <w:rPr>
          <w:rFonts w:eastAsia="Times New Roman" w:cs="Times New Roman"/>
        </w:rPr>
        <w:t>δεύτερο τ</w:t>
      </w:r>
      <w:r>
        <w:rPr>
          <w:rFonts w:eastAsia="Times New Roman" w:cs="Times New Roman"/>
        </w:rPr>
        <w:t xml:space="preserve">μήμα). </w:t>
      </w:r>
    </w:p>
    <w:p w14:paraId="2E649B15" w14:textId="77777777" w:rsidR="006C43E3" w:rsidRDefault="00E80A7B">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2E649B16" w14:textId="77777777" w:rsidR="006C43E3" w:rsidRDefault="00E80A7B">
      <w:pPr>
        <w:spacing w:after="0" w:line="600" w:lineRule="auto"/>
        <w:ind w:firstLine="72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2E649B17"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Προχωράμε τώρα στη δεύτερη επίκαιρη ερώ</w:t>
      </w:r>
      <w:r>
        <w:rPr>
          <w:rFonts w:eastAsia="Times New Roman" w:cs="Times New Roman"/>
          <w:szCs w:val="24"/>
        </w:rPr>
        <w:t>τηση που απευθύνεται στον κύριο Υπουργό Εσωτερικών.</w:t>
      </w:r>
    </w:p>
    <w:p w14:paraId="2E649B18"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Είναι η τέταρτη με αριθμό 1283/9-3-2018 επίκαιρη ερώτηση πρώτου κύκλου του Η΄ Αντιπροέδρου της Βουλής και Βουλευτή Β΄ </w:t>
      </w:r>
      <w:r>
        <w:rPr>
          <w:rFonts w:eastAsia="Times New Roman" w:cs="Times New Roman"/>
          <w:szCs w:val="24"/>
        </w:rPr>
        <w:t xml:space="preserve">Πειραιώς </w:t>
      </w:r>
      <w:r>
        <w:rPr>
          <w:rFonts w:eastAsia="Times New Roman" w:cs="Times New Roman"/>
          <w:szCs w:val="24"/>
        </w:rPr>
        <w:t>των Ανεξαρτήτων Ελλήνων κ. Δημητρίου Καμμένου προς τον Υπουργό Εσωτερικών, σχ</w:t>
      </w:r>
      <w:r>
        <w:rPr>
          <w:rFonts w:eastAsia="Times New Roman" w:cs="Times New Roman"/>
          <w:szCs w:val="24"/>
        </w:rPr>
        <w:t xml:space="preserve">ετικά με την παραχώρηση των μη </w:t>
      </w:r>
      <w:proofErr w:type="spellStart"/>
      <w:r>
        <w:rPr>
          <w:rFonts w:eastAsia="Times New Roman" w:cs="Times New Roman"/>
          <w:szCs w:val="24"/>
        </w:rPr>
        <w:t>λειτουργούντων</w:t>
      </w:r>
      <w:proofErr w:type="spellEnd"/>
      <w:r>
        <w:rPr>
          <w:rFonts w:eastAsia="Times New Roman" w:cs="Times New Roman"/>
          <w:szCs w:val="24"/>
        </w:rPr>
        <w:t xml:space="preserve"> σχολικών κτηρίων.</w:t>
      </w:r>
    </w:p>
    <w:p w14:paraId="2E649B19" w14:textId="77777777" w:rsidR="006C43E3" w:rsidRDefault="00E80A7B">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2E649B1A" w14:textId="77777777" w:rsidR="006C43E3" w:rsidRDefault="00E80A7B">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ΔΗΜΗΤΡΙΟΣ ΚΑΜΜΕΝΟΣ (Η΄ </w:t>
      </w:r>
      <w:r>
        <w:rPr>
          <w:rFonts w:eastAsia="Times New Roman" w:cs="Times New Roman"/>
          <w:b/>
          <w:szCs w:val="24"/>
        </w:rPr>
        <w:t>Αντιπρόεδρος της Βουλής</w:t>
      </w:r>
      <w:r>
        <w:rPr>
          <w:rFonts w:eastAsia="Times New Roman" w:cs="Times New Roman"/>
          <w:b/>
          <w:bCs/>
          <w:szCs w:val="24"/>
        </w:rPr>
        <w:t>):</w:t>
      </w:r>
      <w:r>
        <w:rPr>
          <w:rFonts w:eastAsia="Times New Roman" w:cs="Times New Roman"/>
          <w:szCs w:val="24"/>
        </w:rPr>
        <w:t xml:space="preserve"> </w:t>
      </w:r>
      <w:r>
        <w:rPr>
          <w:rFonts w:eastAsia="Times New Roman"/>
          <w:color w:val="000000"/>
          <w:szCs w:val="24"/>
        </w:rPr>
        <w:t>Ευχαριστώ πολύ, κύριε Πρόεδρε.</w:t>
      </w:r>
      <w:r>
        <w:rPr>
          <w:rFonts w:eastAsia="Times New Roman" w:cs="Times New Roman"/>
          <w:szCs w:val="24"/>
        </w:rPr>
        <w:t xml:space="preserve"> </w:t>
      </w:r>
    </w:p>
    <w:p w14:paraId="2E649B1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Καλημέρα, κύριε Υπουργέ. Η ερώτησή μου έχει να κάνει με τα μη </w:t>
      </w:r>
      <w:proofErr w:type="spellStart"/>
      <w:r>
        <w:rPr>
          <w:rFonts w:eastAsia="Times New Roman" w:cs="Times New Roman"/>
          <w:szCs w:val="24"/>
        </w:rPr>
        <w:t>λειτουργούντα</w:t>
      </w:r>
      <w:proofErr w:type="spellEnd"/>
      <w:r>
        <w:rPr>
          <w:rFonts w:eastAsia="Times New Roman" w:cs="Times New Roman"/>
          <w:szCs w:val="24"/>
        </w:rPr>
        <w:t xml:space="preserve"> σχολ</w:t>
      </w:r>
      <w:r>
        <w:rPr>
          <w:rFonts w:eastAsia="Times New Roman" w:cs="Times New Roman"/>
          <w:szCs w:val="24"/>
        </w:rPr>
        <w:t>ικά κτήρια. Τα τελευταία χρόνια, εξαιτίας της κρίσης που μαστίζει τη χώρα, ολοένα και περισσότερα κτήρια έχουν εγκαταλειφθεί και παραμένουν άδεια, με αποτέλεσμα να υφίστανται τη φθορά του χρόνου ενώ οι τοπικοί ΟΤΑ αδυνατούν, λόγω του υψηλού κόστους και της</w:t>
      </w:r>
      <w:r>
        <w:rPr>
          <w:rFonts w:eastAsia="Times New Roman" w:cs="Times New Roman"/>
          <w:szCs w:val="24"/>
        </w:rPr>
        <w:t xml:space="preserve"> έλλειψης κονδυλίων, να προβούν σε εργασίες συντήρησης.</w:t>
      </w:r>
    </w:p>
    <w:p w14:paraId="2E649B1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ν</w:t>
      </w:r>
      <w:r>
        <w:rPr>
          <w:rFonts w:eastAsia="Times New Roman" w:cs="Times New Roman"/>
          <w:szCs w:val="24"/>
        </w:rPr>
        <w:t xml:space="preserve"> την κατεύθυνση πολλοί πολιτιστικοί και εξωραϊστικοί σύλλογοι </w:t>
      </w:r>
      <w:proofErr w:type="spellStart"/>
      <w:r>
        <w:rPr>
          <w:rFonts w:eastAsia="Times New Roman" w:cs="Times New Roman"/>
          <w:szCs w:val="24"/>
        </w:rPr>
        <w:t>ΚοινΣΕπ</w:t>
      </w:r>
      <w:proofErr w:type="spellEnd"/>
      <w:r>
        <w:rPr>
          <w:rFonts w:eastAsia="Times New Roman" w:cs="Times New Roman"/>
          <w:szCs w:val="24"/>
        </w:rPr>
        <w:t xml:space="preserve">, αλλά και ιδιώτες, καταθέτουν αιτήματα στους ΟΤΑ, </w:t>
      </w:r>
      <w:r>
        <w:rPr>
          <w:rFonts w:eastAsia="Times New Roman"/>
          <w:bCs/>
        </w:rPr>
        <w:t>προκειμένου να</w:t>
      </w:r>
      <w:r>
        <w:rPr>
          <w:rFonts w:eastAsia="Times New Roman" w:cs="Times New Roman"/>
          <w:szCs w:val="24"/>
        </w:rPr>
        <w:t xml:space="preserve"> αναλάβουν αυτά τα ανενεργά σχολικά κτήρια, </w:t>
      </w:r>
      <w:r>
        <w:rPr>
          <w:rFonts w:eastAsia="Times New Roman" w:cs="Times New Roman"/>
          <w:szCs w:val="24"/>
        </w:rPr>
        <w:lastRenderedPageBreak/>
        <w:t xml:space="preserve">για </w:t>
      </w:r>
      <w:r>
        <w:rPr>
          <w:rFonts w:eastAsia="Times New Roman"/>
          <w:bCs/>
        </w:rPr>
        <w:t>να</w:t>
      </w:r>
      <w:r>
        <w:rPr>
          <w:rFonts w:eastAsia="Times New Roman" w:cs="Times New Roman"/>
          <w:szCs w:val="24"/>
        </w:rPr>
        <w:t xml:space="preserve"> στεγά</w:t>
      </w:r>
      <w:r>
        <w:rPr>
          <w:rFonts w:eastAsia="Times New Roman" w:cs="Times New Roman"/>
          <w:szCs w:val="24"/>
        </w:rPr>
        <w:t xml:space="preserve">σουν δραστηριότητες ανάδειξης παραδοσιακού πολιτισμού και αναβίωσης της πολιτιστικής κληρονομιάς. Σύμφωνα με την υφιστάμενη νομοθεσία, ήδη με τον ν.4430/2016 άρθρο 5 παράγραφος 3 οι </w:t>
      </w:r>
      <w:r>
        <w:rPr>
          <w:rFonts w:eastAsia="Times New Roman" w:cs="Times New Roman"/>
          <w:szCs w:val="24"/>
        </w:rPr>
        <w:t xml:space="preserve">ΚΟΙΝΣΕΠ </w:t>
      </w:r>
      <w:r>
        <w:rPr>
          <w:rFonts w:eastAsia="Times New Roman" w:cs="Times New Roman"/>
          <w:szCs w:val="24"/>
        </w:rPr>
        <w:t>νομιμοποιούνται να λαμβάνουν δωρεάν χρήση ακινήτων ΟΤΑ ενώ για την</w:t>
      </w:r>
      <w:r>
        <w:rPr>
          <w:rFonts w:eastAsia="Times New Roman" w:cs="Times New Roman"/>
          <w:szCs w:val="24"/>
        </w:rPr>
        <w:t xml:space="preserve"> παραχώρηση ακινήτων πρέπει να πληρείται, εκτός των άλλων, και η έννοια του κοινωφελούς σκοπού. Ωστόσο τα κριτήρια δυνατότητας σύστασης μιας </w:t>
      </w:r>
      <w:r>
        <w:rPr>
          <w:rFonts w:eastAsia="Times New Roman" w:cs="Times New Roman"/>
          <w:szCs w:val="24"/>
        </w:rPr>
        <w:t>ΚΟΙΝΣΕΠ</w:t>
      </w:r>
      <w:r>
        <w:rPr>
          <w:rFonts w:eastAsia="Times New Roman" w:cs="Times New Roman"/>
          <w:szCs w:val="24"/>
        </w:rPr>
        <w:t xml:space="preserve"> έχουν τροποποιηθεί, με αποτέλεσμα να θεωρείται πλέον ιδιαιτέρως εύκολο για κάποιον ή μια ομάδα να συστήσει </w:t>
      </w:r>
      <w:r>
        <w:rPr>
          <w:rFonts w:eastAsia="Times New Roman" w:cs="Times New Roman"/>
          <w:szCs w:val="24"/>
        </w:rPr>
        <w:t xml:space="preserve">μια </w:t>
      </w:r>
      <w:r>
        <w:rPr>
          <w:rFonts w:eastAsia="Times New Roman" w:cs="Times New Roman"/>
          <w:szCs w:val="24"/>
        </w:rPr>
        <w:t>ΚΟΙΝΣΕΠ</w:t>
      </w:r>
      <w:r>
        <w:rPr>
          <w:rFonts w:eastAsia="Times New Roman" w:cs="Times New Roman"/>
          <w:szCs w:val="24"/>
        </w:rPr>
        <w:t xml:space="preserve"> και να ζητήσει την παραχώρηση αυτών των εγκαταλελειμμένων ακινήτων.</w:t>
      </w:r>
    </w:p>
    <w:p w14:paraId="2E649B1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Αντιπροέδρου)</w:t>
      </w:r>
    </w:p>
    <w:p w14:paraId="2E649B1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Με την από 23</w:t>
      </w:r>
      <w:r>
        <w:rPr>
          <w:rFonts w:eastAsia="Times New Roman" w:cs="Times New Roman"/>
          <w:szCs w:val="24"/>
        </w:rPr>
        <w:t>-</w:t>
      </w:r>
      <w:r>
        <w:rPr>
          <w:rFonts w:eastAsia="Times New Roman" w:cs="Times New Roman"/>
          <w:szCs w:val="24"/>
        </w:rPr>
        <w:t>02</w:t>
      </w:r>
      <w:r>
        <w:rPr>
          <w:rFonts w:eastAsia="Times New Roman" w:cs="Times New Roman"/>
          <w:szCs w:val="24"/>
        </w:rPr>
        <w:t>-</w:t>
      </w:r>
      <w:r>
        <w:rPr>
          <w:rFonts w:eastAsia="Times New Roman" w:cs="Times New Roman"/>
          <w:szCs w:val="24"/>
        </w:rPr>
        <w:t xml:space="preserve">2018 ερώτηση συναδέλφων του ΣΥΡΙΖΑ με θέμα «Αλλαγή χρήσης μη </w:t>
      </w:r>
      <w:proofErr w:type="spellStart"/>
      <w:r>
        <w:rPr>
          <w:rFonts w:eastAsia="Times New Roman" w:cs="Times New Roman"/>
          <w:szCs w:val="24"/>
        </w:rPr>
        <w:t>λειτουργούντων</w:t>
      </w:r>
      <w:proofErr w:type="spellEnd"/>
      <w:r>
        <w:rPr>
          <w:rFonts w:eastAsia="Times New Roman" w:cs="Times New Roman"/>
          <w:szCs w:val="24"/>
        </w:rPr>
        <w:t xml:space="preserve"> σχολικών κτηρίων» ζητείται από τους υπογράφοντες Βουλευτές αλλαγή στο υφιστάμενο νομικό καθεστώς και συγκεκριμένα στην ερμηνεία που γίνεται από τα αρμόδια κατά τον νόμο όργανα της </w:t>
      </w:r>
      <w:r>
        <w:rPr>
          <w:rFonts w:eastAsia="Times New Roman" w:cs="Times New Roman"/>
          <w:szCs w:val="24"/>
        </w:rPr>
        <w:t xml:space="preserve">έννοιας του κοινωφελούς σκοπού, με την επισήμανση ότι «αυτός δεν θα </w:t>
      </w:r>
      <w:r>
        <w:rPr>
          <w:rFonts w:eastAsia="Times New Roman"/>
          <w:bCs/>
        </w:rPr>
        <w:t>πρέπει να</w:t>
      </w:r>
      <w:r>
        <w:rPr>
          <w:rFonts w:eastAsia="Times New Roman" w:cs="Times New Roman"/>
          <w:szCs w:val="24"/>
        </w:rPr>
        <w:t xml:space="preserve"> αποβλέπει στην επίτευξη κέρδους και ότι θα τείνει στην επιδίωξη εξυπηρέτησης όχι ορισμένου προσώπου ή ομάδας προσώπων, αλλά του κοινού γενικά». Ταυτόχρονα ζητείται η ανάληψη νομο</w:t>
      </w:r>
      <w:r>
        <w:rPr>
          <w:rFonts w:eastAsia="Times New Roman" w:cs="Times New Roman"/>
          <w:szCs w:val="24"/>
        </w:rPr>
        <w:t>θετικής πρωτοβουλίας, έτσι ώστε να προσδιοριστεί διασταλτικά η έννοια του κοινωφελούς σκοπού.</w:t>
      </w:r>
    </w:p>
    <w:p w14:paraId="2E649B1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Κατόπιν των ανωτέρω, και θα έρθουμε και στη συζήτηση στη δευτερολογία μου, κύριε Υπουργέ, ερωτάσθε:</w:t>
      </w:r>
    </w:p>
    <w:p w14:paraId="2E649B2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Πώς μπορεί να διασφαλιστεί από το κράτος ότι δεν θα έχουν πρόσ</w:t>
      </w:r>
      <w:r>
        <w:rPr>
          <w:rFonts w:eastAsia="Times New Roman" w:cs="Times New Roman"/>
          <w:szCs w:val="24"/>
        </w:rPr>
        <w:t xml:space="preserve">βαση στα εγκαταλελειμμένα αυτά κτήρια παράνομες ομάδες, παράτυποι μετανάστες, καταληψίες, φασιστικές-ναζιστικές οργανώσεις και λοιπές ομάδες </w:t>
      </w:r>
      <w:proofErr w:type="spellStart"/>
      <w:r>
        <w:rPr>
          <w:rFonts w:eastAsia="Times New Roman" w:cs="Times New Roman"/>
          <w:szCs w:val="24"/>
        </w:rPr>
        <w:t>αντιεξουσιαστών</w:t>
      </w:r>
      <w:proofErr w:type="spellEnd"/>
      <w:r>
        <w:rPr>
          <w:rFonts w:eastAsia="Times New Roman" w:cs="Times New Roman"/>
          <w:szCs w:val="24"/>
        </w:rPr>
        <w:t xml:space="preserve">, δεδομένου πως η διαδικασία σύστασης μιας </w:t>
      </w:r>
      <w:r>
        <w:rPr>
          <w:rFonts w:eastAsia="Times New Roman" w:cs="Times New Roman"/>
          <w:szCs w:val="24"/>
        </w:rPr>
        <w:t>ΚΟΙΝΣΕΠ</w:t>
      </w:r>
      <w:r>
        <w:rPr>
          <w:rFonts w:eastAsia="Times New Roman" w:cs="Times New Roman"/>
          <w:szCs w:val="24"/>
        </w:rPr>
        <w:t>, στην οποία πλέον μπορεί να παραχωρηθεί ένα εγκατ</w:t>
      </w:r>
      <w:r>
        <w:rPr>
          <w:rFonts w:eastAsia="Times New Roman" w:cs="Times New Roman"/>
          <w:szCs w:val="24"/>
        </w:rPr>
        <w:t>αλειμμένο κτήριο, έχει απλοποιηθεί;</w:t>
      </w:r>
    </w:p>
    <w:p w14:paraId="2E649B2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Δεύτερη ερώτηση: Υπάρχει σκέψη αναθεώρησης του νομοθετικού πλαισίου, ώστε να διευρυνθεί η έννοια του κοινωφελούς σκοπού, προϋπόθεση βασική για την παραχώρηση ενός εγκαταλελειμμένου κτηρίου; Παρακαλώ όπως ορίσουμε την ένν</w:t>
      </w:r>
      <w:r>
        <w:rPr>
          <w:rFonts w:eastAsia="Times New Roman" w:cs="Times New Roman"/>
          <w:szCs w:val="24"/>
        </w:rPr>
        <w:t>οια του κοινωφελούς σκοπού και τι περιλαμβάνει.</w:t>
      </w:r>
    </w:p>
    <w:p w14:paraId="2E649B22"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Να πω εδώ ότι είμαστε απόλυτα θετικοί στο μέτρο. Απλώς θέλει λίγη προσοχή.</w:t>
      </w:r>
    </w:p>
    <w:p w14:paraId="2E649B23"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2E649B24"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κύριε Καμμένο.</w:t>
      </w:r>
    </w:p>
    <w:p w14:paraId="2E649B25"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Σκουρλέτη, έχετε τον λόγο.</w:t>
      </w:r>
    </w:p>
    <w:p w14:paraId="2E649B26"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w:t>
      </w:r>
    </w:p>
    <w:p w14:paraId="2E649B27"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Κύριε Καμμένο, κατ’ αρχάς και στην περίπτωση των σχολικών κτηρίων και στην περίπτωση εν γένει δημοτικών κτηρίων, τα οποία δεν χρησιμοποιούνται, υπάρχει αυτή</w:t>
      </w:r>
      <w:r>
        <w:rPr>
          <w:rFonts w:eastAsia="Times New Roman" w:cs="Times New Roman"/>
          <w:szCs w:val="24"/>
        </w:rPr>
        <w:t>ν</w:t>
      </w:r>
      <w:r>
        <w:rPr>
          <w:rFonts w:eastAsia="Times New Roman" w:cs="Times New Roman"/>
          <w:szCs w:val="24"/>
        </w:rPr>
        <w:t xml:space="preserve"> τη στιγμή η δυνατότητα να διατεθούν εί</w:t>
      </w:r>
      <w:r>
        <w:rPr>
          <w:rFonts w:eastAsia="Times New Roman" w:cs="Times New Roman"/>
          <w:szCs w:val="24"/>
        </w:rPr>
        <w:t xml:space="preserve">τε σε </w:t>
      </w:r>
      <w:r>
        <w:rPr>
          <w:rFonts w:eastAsia="Times New Roman" w:cs="Times New Roman"/>
          <w:szCs w:val="24"/>
        </w:rPr>
        <w:t>ΚΟΙΝΣΕΠ</w:t>
      </w:r>
      <w:r>
        <w:rPr>
          <w:rFonts w:eastAsia="Times New Roman" w:cs="Times New Roman"/>
          <w:szCs w:val="24"/>
        </w:rPr>
        <w:t xml:space="preserve"> είτε σε διάφορους άλλους πολιτιστικούς συλλόγους και να αξιοποιηθούν. Ιδιαίτερα για τα σχολικά κτήρια αυτή η δυνατότητα δίνεται από τη στιγμή που δεν υπάρχουν άλλες αντίστοιχες ανάγκες για κάλυψη της εκπαιδευτικής διαδικασίας σε </w:t>
      </w:r>
      <w:r>
        <w:rPr>
          <w:rFonts w:eastAsia="Times New Roman" w:cs="Times New Roman"/>
          <w:szCs w:val="24"/>
        </w:rPr>
        <w:lastRenderedPageBreak/>
        <w:t>όμορες περιοχ</w:t>
      </w:r>
      <w:r>
        <w:rPr>
          <w:rFonts w:eastAsia="Times New Roman" w:cs="Times New Roman"/>
          <w:szCs w:val="24"/>
        </w:rPr>
        <w:t>ές και από τη στιγμή που αυτά θα χρησιμοποιηθούν κατά τέτοιον τρόπο έτσι ώστε μελλοντικά να μπορούν να επαναχρησιμοποιηθούν ως σχολεία.</w:t>
      </w:r>
    </w:p>
    <w:p w14:paraId="2E649B28"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Θεωρώ, λοιπόν, ότι και ο Κώδικας Δήμων και Κοινοτήτων, στην παράγραφο 2 του άρθρου 125, ο </w:t>
      </w:r>
      <w:r>
        <w:rPr>
          <w:rFonts w:eastAsia="Times New Roman" w:cs="Times New Roman"/>
          <w:szCs w:val="24"/>
        </w:rPr>
        <w:t>ν.</w:t>
      </w:r>
      <w:r>
        <w:rPr>
          <w:rFonts w:eastAsia="Times New Roman" w:cs="Times New Roman"/>
          <w:szCs w:val="24"/>
        </w:rPr>
        <w:t>3463/2006, αλλά και το θεσμι</w:t>
      </w:r>
      <w:r>
        <w:rPr>
          <w:rFonts w:eastAsia="Times New Roman" w:cs="Times New Roman"/>
          <w:szCs w:val="24"/>
        </w:rPr>
        <w:t xml:space="preserve">κό πλαίσιο που διέπει τις εταιρείες της κοινωνικής και αλληλέγγυας οικονομίας, ο </w:t>
      </w:r>
      <w:r>
        <w:rPr>
          <w:rFonts w:eastAsia="Times New Roman" w:cs="Times New Roman"/>
          <w:szCs w:val="24"/>
        </w:rPr>
        <w:t>ν.</w:t>
      </w:r>
      <w:r>
        <w:rPr>
          <w:rFonts w:eastAsia="Times New Roman" w:cs="Times New Roman"/>
          <w:szCs w:val="24"/>
        </w:rPr>
        <w:t>4430/2016, δίνουν τη δυνατότητα για μια τέτοιου είδους αξιοποίηση. Βεβαίως, να σας πω την αλήθεια, σχολικά κτήρια εγκαταλελειμμένα, τουλάχιστον στα μεγάλα πολεοδομικά συγκρο</w:t>
      </w:r>
      <w:r>
        <w:rPr>
          <w:rFonts w:eastAsia="Times New Roman" w:cs="Times New Roman"/>
          <w:szCs w:val="24"/>
        </w:rPr>
        <w:t>τήματα δεν έχουμε αυτή</w:t>
      </w:r>
      <w:r>
        <w:rPr>
          <w:rFonts w:eastAsia="Times New Roman" w:cs="Times New Roman"/>
          <w:szCs w:val="24"/>
        </w:rPr>
        <w:t>ν</w:t>
      </w:r>
      <w:r>
        <w:rPr>
          <w:rFonts w:eastAsia="Times New Roman" w:cs="Times New Roman"/>
          <w:szCs w:val="24"/>
        </w:rPr>
        <w:t xml:space="preserve"> τη στιγμή. Δεν υπάρχει ένα τόσο μεγάλο και έντονο πρόβλημα. Μάλιστα το σχετίζετε με την κρίση. Εκεί όπου έχουν πάψει να υπάρχουν σχολικές μονάδες είναι στην περιφέρεια, μέσα από τη σύμπτυξη ή τη μείωση του μαθητικού πληθυσμού. </w:t>
      </w:r>
      <w:r>
        <w:rPr>
          <w:rFonts w:eastAsia="Times New Roman" w:cs="Times New Roman"/>
          <w:szCs w:val="24"/>
        </w:rPr>
        <w:lastRenderedPageBreak/>
        <w:t xml:space="preserve">Άρα, </w:t>
      </w:r>
      <w:r>
        <w:rPr>
          <w:rFonts w:eastAsia="Times New Roman" w:cs="Times New Roman"/>
          <w:szCs w:val="24"/>
        </w:rPr>
        <w:t>μια τέτοια πίεση για σχολικά κτήρια δεν υπάρχει κατά κύριο λόγο. Άλλα δημοτικά κτήρια ενδεχομένως να υπάρχουν.</w:t>
      </w:r>
    </w:p>
    <w:p w14:paraId="2E649B29"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θέμα είναι, λοιπόν, να υπάρχει η πολιτική βούληση των Υπουργείων, της Κυβέρνησης και των δήμων, οι οποίοι αυτή</w:t>
      </w:r>
      <w:r>
        <w:rPr>
          <w:rFonts w:eastAsia="Times New Roman" w:cs="Times New Roman"/>
          <w:szCs w:val="24"/>
        </w:rPr>
        <w:t>ν</w:t>
      </w:r>
      <w:r>
        <w:rPr>
          <w:rFonts w:eastAsia="Times New Roman" w:cs="Times New Roman"/>
          <w:szCs w:val="24"/>
        </w:rPr>
        <w:t xml:space="preserve"> τη στιγμή έχουν την ευθύνη της</w:t>
      </w:r>
      <w:r>
        <w:rPr>
          <w:rFonts w:eastAsia="Times New Roman" w:cs="Times New Roman"/>
          <w:szCs w:val="24"/>
        </w:rPr>
        <w:t xml:space="preserve"> συντήρησης των σχολικών κτηρίων. Από τη μεριά της Κυβέρνησης αυτό είναι δεδομένο. Υπάρχει. Και κάθε φορά πρέπει να αξιολογείται το αντίστοιχο αίτημα. Θα έλεγα ότι είμαστε ανοιχτοί σε μια τέτοια αξιοποίηση ενός υφιστάμενου πλούτου.</w:t>
      </w:r>
    </w:p>
    <w:p w14:paraId="2E649B2A"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δεύτερο ερώτημα που κ</w:t>
      </w:r>
      <w:r>
        <w:rPr>
          <w:rFonts w:eastAsia="Times New Roman" w:cs="Times New Roman"/>
          <w:szCs w:val="24"/>
        </w:rPr>
        <w:t xml:space="preserve">άνετε μου είναι εντελώς ακατανόητο: «Τι θα κάνετε εάν και τυχόν καταλάβουν κάποιες ομάδες, ακραίες ή όχι, κάποια κτήρια τα οποία δεν είναι κενά σχολεία;». Ειλικρινά δεν το καταλαβαίνω. </w:t>
      </w:r>
    </w:p>
    <w:p w14:paraId="2E649B2B"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Θα σας το εξηγήσω. </w:t>
      </w:r>
    </w:p>
    <w:p w14:paraId="2E649B2C"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 xml:space="preserve">ΑΝΑΓΙΩΤΗΣ </w:t>
      </w:r>
      <w:r w:rsidRPr="008730BE">
        <w:rPr>
          <w:rFonts w:eastAsia="Times New Roman" w:cs="Times New Roman"/>
          <w:b/>
          <w:szCs w:val="24"/>
        </w:rPr>
        <w:t>(ΠΑΝΟΣ)</w:t>
      </w:r>
      <w:r>
        <w:rPr>
          <w:rFonts w:eastAsia="Times New Roman" w:cs="Times New Roman"/>
          <w:szCs w:val="24"/>
        </w:rPr>
        <w:t xml:space="preserve"> </w:t>
      </w:r>
      <w:r>
        <w:rPr>
          <w:rFonts w:eastAsia="Times New Roman" w:cs="Times New Roman"/>
          <w:b/>
          <w:szCs w:val="24"/>
        </w:rPr>
        <w:t>ΣΚΟΥΡΛΕΤΗΣ (Υπουργός Εσωτερικών):</w:t>
      </w:r>
      <w:r>
        <w:rPr>
          <w:rFonts w:eastAsia="Times New Roman" w:cs="Times New Roman"/>
          <w:szCs w:val="24"/>
        </w:rPr>
        <w:t xml:space="preserve"> Αυτό που συμβαίνει πάντοτε είναι ότι προφανώς, όταν υπάρχει παραβατικότητα, καλούνται οι αρμόδιες αρχές και παρεμβαίνουν. Το δεύτερο, λοιπόν, ερώτημα μάλλον θέλατε να το βάλετε προφανώς για δικούς σας λόγ</w:t>
      </w:r>
      <w:r>
        <w:rPr>
          <w:rFonts w:eastAsia="Times New Roman" w:cs="Times New Roman"/>
          <w:szCs w:val="24"/>
        </w:rPr>
        <w:t>ους. Θέλατε να εκπέμψετε ένα δικό σας σήμα. Τέτοιο πρόβλημα εγκαταλελειμμένων σχολείων, που να έχουν καταληφθεί και να αποτελεί αυτό κοινωνικό ζήτημα, δεν υπάρχει. Συμβαίνουν μήπως αυτά στον Πειραιά όπου εκλέγεστε; Δεν ξέρω, πείτε μου. Εγώ δεν τα έχω δει ο</w:t>
      </w:r>
      <w:r>
        <w:rPr>
          <w:rFonts w:eastAsia="Times New Roman" w:cs="Times New Roman"/>
          <w:szCs w:val="24"/>
        </w:rPr>
        <w:t>ύτε στην Αθήνα ούτε πουθενά αλλού. Προφανώς θα έχετε τους δικούς σας λόγους για να ρωτάτε κάτι τέτοιο.</w:t>
      </w:r>
    </w:p>
    <w:p w14:paraId="2E649B2D"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2E649B2E"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Κι εγώ ευχαριστώ.</w:t>
      </w:r>
    </w:p>
    <w:p w14:paraId="2E649B2F"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Έχετε τον λόγο, κύριε Καμμένο.</w:t>
      </w:r>
    </w:p>
    <w:p w14:paraId="2E649B30"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Ευχαριστώ,</w:t>
      </w:r>
      <w:r>
        <w:rPr>
          <w:rFonts w:eastAsia="Times New Roman" w:cs="Times New Roman"/>
          <w:szCs w:val="24"/>
        </w:rPr>
        <w:t xml:space="preserve"> κύριε Πρόεδρε.</w:t>
      </w:r>
    </w:p>
    <w:p w14:paraId="2E649B31"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δεύτερη ερώτηση λέει: «Υπάρχει σκέψη αναθεώρησης του νομοθετικού πλαισίου, ώστε να διευρυνθεί η έννοια του κοινωφελούς σκοπού, προϋπόθεση βασική για την παραχώρηση ενός εγκαταλελειμμένου κτηρίου; Παρακαλώ, ορίστε την έννοια του «κοινωφελο</w:t>
      </w:r>
      <w:r>
        <w:rPr>
          <w:rFonts w:eastAsia="Times New Roman" w:cs="Times New Roman"/>
          <w:szCs w:val="24"/>
        </w:rPr>
        <w:t xml:space="preserve">ύς σκοπού»». Αυτή είναι η δεύτερη ερώτηση. Δεν μιλάει για καταλήψεις. </w:t>
      </w:r>
    </w:p>
    <w:p w14:paraId="2E649B32"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ΠΑΝΑΓΙΩΤΗΣ ΣΚΟΥΡΛΕΤΗΣ (Υπουργός Εσωτερικών):</w:t>
      </w:r>
      <w:r>
        <w:rPr>
          <w:rFonts w:eastAsia="Times New Roman" w:cs="Times New Roman"/>
          <w:szCs w:val="24"/>
        </w:rPr>
        <w:t xml:space="preserve"> Εσείς τα λέτε στην ερώτησή σας. Στην άλλη ερώτηση.</w:t>
      </w:r>
    </w:p>
    <w:p w14:paraId="2E649B33"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Η άλλη ερώτηση ήταν αυτή. Ήταν για τις καταλήψεις. Εγώ λέω για την έννοια του κοινωφελούς σκοπού. Επειδή υπάρχουν κάποιες καταγγελίες τώρα, γι’ αυτό την έκανα. Δεν έχω κανέναν λόγο. </w:t>
      </w:r>
    </w:p>
    <w:p w14:paraId="2E649B34"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Εάν ένα κτήριο τελεί υπό κατάληψη, θα μπορούσε ένας πονηρός δικηγόρος να</w:t>
      </w:r>
      <w:r>
        <w:rPr>
          <w:rFonts w:eastAsia="Times New Roman" w:cs="Times New Roman"/>
          <w:szCs w:val="24"/>
        </w:rPr>
        <w:t xml:space="preserve"> πάει να πει στους καταληψίες: «Συστήστε μια </w:t>
      </w:r>
      <w:r>
        <w:rPr>
          <w:rFonts w:eastAsia="Times New Roman" w:cs="Times New Roman"/>
          <w:szCs w:val="24"/>
        </w:rPr>
        <w:t>ΚΟΙΝΣΕΠ</w:t>
      </w:r>
      <w:r>
        <w:rPr>
          <w:rFonts w:eastAsia="Times New Roman" w:cs="Times New Roman"/>
          <w:szCs w:val="24"/>
        </w:rPr>
        <w:t xml:space="preserve">, φτιάξτε έναν κοινωφελή σκοπό». Έτσι κι αλλιώς, είναι μη κερδοσκοπικός οργανισμός. Και γίνεται έτσι μόνιμη κατάληψη μέσω </w:t>
      </w:r>
      <w:r>
        <w:rPr>
          <w:rFonts w:eastAsia="Times New Roman" w:cs="Times New Roman"/>
          <w:szCs w:val="24"/>
        </w:rPr>
        <w:t>ΚΟΙΝΣΕΠ</w:t>
      </w:r>
      <w:r w:rsidDel="008730BE">
        <w:rPr>
          <w:rFonts w:eastAsia="Times New Roman" w:cs="Times New Roman"/>
          <w:szCs w:val="24"/>
        </w:rPr>
        <w:t xml:space="preserve"> </w:t>
      </w:r>
      <w:r>
        <w:rPr>
          <w:rFonts w:eastAsia="Times New Roman" w:cs="Times New Roman"/>
          <w:szCs w:val="24"/>
        </w:rPr>
        <w:t>με έναν κοινωφελή σκοπό ευρέως αποδεκτό από τον δήμο, που θα μπορούσε να γ</w:t>
      </w:r>
      <w:r>
        <w:rPr>
          <w:rFonts w:eastAsia="Times New Roman" w:cs="Times New Roman"/>
          <w:szCs w:val="24"/>
        </w:rPr>
        <w:t xml:space="preserve">ίνει και αποδεκτός. «Θα μπορούσε» λέω, γιατί πάντα ελέγχονται οι σκοποί και το ποιόν των ανθρώπων που είναι μέσα. Και δεν είναι μόνο οργανώσεις οι οποίες </w:t>
      </w:r>
      <w:r>
        <w:rPr>
          <w:rFonts w:eastAsia="Times New Roman" w:cs="Times New Roman"/>
          <w:szCs w:val="24"/>
        </w:rPr>
        <w:lastRenderedPageBreak/>
        <w:t>βρίσκονται εκεί με κακό σκοπό. Είναι πολλές που έχουν και καλό σκοπό. Αλλά πολλές από αυτές γίνονται π</w:t>
      </w:r>
      <w:r>
        <w:rPr>
          <w:rFonts w:eastAsia="Times New Roman" w:cs="Times New Roman"/>
          <w:szCs w:val="24"/>
        </w:rPr>
        <w:t xml:space="preserve">αράτυπα. </w:t>
      </w:r>
    </w:p>
    <w:p w14:paraId="2E649B35"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Εγώ ρωτώ στη δεύτερη ερώτηση για τη διεύρυνση της έννοιας του κοινωφελούς σκοπού. Ποιος είναι ο κοινωφελής σκοπός; Διότι αν είναι τεράστια και μεγάλο το εύρος, μπορεί να παρεισφρήσουν και άλλοι σκοποί. Και θα έπρεπε απλώς να προσέχουμε. </w:t>
      </w:r>
    </w:p>
    <w:p w14:paraId="2E649B36" w14:textId="77777777" w:rsidR="006C43E3" w:rsidRDefault="00E80A7B">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άλλο </w:t>
      </w:r>
      <w:r>
        <w:rPr>
          <w:rFonts w:eastAsia="Times New Roman" w:cs="Times New Roman"/>
          <w:szCs w:val="24"/>
        </w:rPr>
        <w:t>που θα ήθελα να ρωτήσω στη δευτερολογία μου είναι για αυτά τα κτήρια, που δεν είναι σχολικά. Και πολύ σωστά λέτε ότι είναι και σχολικά, αλλά δεν είναι μόνο τα σχολεία. Υπάρχουν και αποθήκες, υπάρχουν και άλλα κτήρια στους δήμους που είναι δίπλα από τα σχολ</w:t>
      </w:r>
      <w:r>
        <w:rPr>
          <w:rFonts w:eastAsia="Times New Roman" w:cs="Times New Roman"/>
          <w:szCs w:val="24"/>
        </w:rPr>
        <w:t xml:space="preserve">εία. Δεν είναι μόνο οι σχολικές αίθουσες. Και αυτά θα μπορούσαν να τεθούν υπό κατάληψη. Εγώ ρωτώ εάν για όλα αυτά τα κτήρια είναι σύμφωνοι οι δήμοι να δοθούν για μη κερδοσκοπικό </w:t>
      </w:r>
      <w:r>
        <w:rPr>
          <w:rFonts w:eastAsia="Times New Roman" w:cs="Times New Roman"/>
          <w:szCs w:val="24"/>
        </w:rPr>
        <w:lastRenderedPageBreak/>
        <w:t>σκοπό, δηλαδή να μην αξιοποιηθούν οικονομικά, έτσι ώστε να έχουν και αυτοί ένα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χ</w:t>
      </w:r>
      <w:r>
        <w:rPr>
          <w:rFonts w:eastAsia="Times New Roman" w:cs="Times New Roman"/>
          <w:szCs w:val="24"/>
        </w:rPr>
        <w:t>»</w:t>
      </w:r>
      <w:r>
        <w:rPr>
          <w:rFonts w:eastAsia="Times New Roman" w:cs="Times New Roman"/>
          <w:szCs w:val="24"/>
        </w:rPr>
        <w:t xml:space="preserve"> έσοδο. Διότι υπάρχουν δήμοι οι οποίοι θα ήθελαν ένα έσοδο από αυτό το ακίνητο και όχι να το δώσουν δωρεάν ή όλα τα κτήρια να τα δώσουν δωρεάν. Υπάρχει η δυνατότητα όλα τα κτήρια να τα δώσουμε δωρεάν. </w:t>
      </w:r>
    </w:p>
    <w:p w14:paraId="2E649B37" w14:textId="77777777" w:rsidR="006C43E3" w:rsidRDefault="00E80A7B">
      <w:pPr>
        <w:spacing w:after="0" w:line="600" w:lineRule="auto"/>
        <w:jc w:val="both"/>
        <w:rPr>
          <w:rFonts w:eastAsia="Times New Roman" w:cs="Times New Roman"/>
          <w:szCs w:val="24"/>
        </w:rPr>
      </w:pPr>
      <w:r>
        <w:rPr>
          <w:rFonts w:eastAsia="Times New Roman" w:cs="Times New Roman"/>
          <w:szCs w:val="24"/>
        </w:rPr>
        <w:t>Διότι αν υπάρχει νομοθεσία έτσι ώστε να κάνουμε χί</w:t>
      </w:r>
      <w:r>
        <w:rPr>
          <w:rFonts w:eastAsia="Times New Roman" w:cs="Times New Roman"/>
          <w:szCs w:val="24"/>
        </w:rPr>
        <w:t>λιες ΚΟΙΝΣΕΠ, για χίλια κτήρια, για χίλιους συλλόγους μη κερδοσκοπικούς, τότε όλοι θα το επωφεληθούν και όλοι οι δήμοι που έχουν ένα κτήριο, σχολικό ή μη, θα αναγκαστούν στο τέλος να το δώσουν δωρεάν και δεν θα έχουν κάποιο όφελος οικονομικό προς τους δημό</w:t>
      </w:r>
      <w:r>
        <w:rPr>
          <w:rFonts w:eastAsia="Times New Roman" w:cs="Times New Roman"/>
          <w:szCs w:val="24"/>
        </w:rPr>
        <w:t xml:space="preserve">τες τους. Αυτό λέω. Και θα πρέπει να το δούμε, και τον ορισμό, και να είμαστε σε καλή επικοινωνία με τους δήμους, να δούμε εάν και οι δήμοι είναι απόλυτα σύμφωνοι. Σίγουρα δεν έχουν τα χρήματα οι ίδιοι για να </w:t>
      </w:r>
      <w:r>
        <w:rPr>
          <w:rFonts w:eastAsia="Times New Roman" w:cs="Times New Roman"/>
          <w:szCs w:val="24"/>
        </w:rPr>
        <w:lastRenderedPageBreak/>
        <w:t>το εκμεταλλευτούν, αλλά εάν το κράτος φτιάξει έ</w:t>
      </w:r>
      <w:r>
        <w:rPr>
          <w:rFonts w:eastAsia="Times New Roman" w:cs="Times New Roman"/>
          <w:szCs w:val="24"/>
        </w:rPr>
        <w:t xml:space="preserve">να πλαίσιο που τους λέει ότι θα τα πάρει ο οποιοσδήποτε άλλος, ο Καμμένος, ο </w:t>
      </w:r>
      <w:proofErr w:type="spellStart"/>
      <w:r>
        <w:rPr>
          <w:rFonts w:eastAsia="Times New Roman" w:cs="Times New Roman"/>
          <w:szCs w:val="24"/>
        </w:rPr>
        <w:t>Αμυράς</w:t>
      </w:r>
      <w:proofErr w:type="spellEnd"/>
      <w:r>
        <w:rPr>
          <w:rFonts w:eastAsia="Times New Roman" w:cs="Times New Roman"/>
          <w:szCs w:val="24"/>
        </w:rPr>
        <w:t>, ο Σκουρλέτης, να κάνει έναν σύλλογο και δεν θα παίρνετε και χρήματα, τότε αυτό πιθανόν να τους δημιουργήσει πρόβλημα στα έσοδα. Αυτό είναι και επίσης το βασικό μου ερώτημα</w:t>
      </w:r>
      <w:r>
        <w:rPr>
          <w:rFonts w:eastAsia="Times New Roman" w:cs="Times New Roman"/>
          <w:szCs w:val="24"/>
        </w:rPr>
        <w:t>.</w:t>
      </w:r>
    </w:p>
    <w:p w14:paraId="2E649B3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649B3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ευχαριστώ πολύ.</w:t>
      </w:r>
    </w:p>
    <w:p w14:paraId="2E649B3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2E649B3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ΣΚΟΥΡΛΕΤΗΣ (Υπουργός Εσωτερικών): </w:t>
      </w:r>
      <w:r>
        <w:rPr>
          <w:rFonts w:eastAsia="Times New Roman" w:cs="Times New Roman"/>
          <w:szCs w:val="24"/>
        </w:rPr>
        <w:t xml:space="preserve">Η </w:t>
      </w:r>
      <w:proofErr w:type="spellStart"/>
      <w:r>
        <w:rPr>
          <w:rFonts w:eastAsia="Times New Roman" w:cs="Times New Roman"/>
          <w:szCs w:val="24"/>
        </w:rPr>
        <w:t>δευτερομιλία</w:t>
      </w:r>
      <w:proofErr w:type="spellEnd"/>
      <w:r>
        <w:rPr>
          <w:rFonts w:eastAsia="Times New Roman" w:cs="Times New Roman"/>
          <w:szCs w:val="24"/>
        </w:rPr>
        <w:t xml:space="preserve"> σας δεν με διαφώτισε περισσότερο σε σχέση με τη σκοπιμότητα τη συγκεκριμένη στο σκ</w:t>
      </w:r>
      <w:r>
        <w:rPr>
          <w:rFonts w:eastAsia="Times New Roman" w:cs="Times New Roman"/>
          <w:szCs w:val="24"/>
        </w:rPr>
        <w:t xml:space="preserve">έλος ή της πρώτης ή της δεύτερης ερώτησης. Αναφέρθηκα αναλυτικά. </w:t>
      </w:r>
    </w:p>
    <w:p w14:paraId="2E649B3C"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ΚΑΜΜΕΝΟΣ (Η΄ Αντιπρόεδρος της Βουλής):</w:t>
      </w:r>
      <w:r>
        <w:rPr>
          <w:rFonts w:eastAsia="Times New Roman" w:cs="Times New Roman"/>
          <w:szCs w:val="24"/>
        </w:rPr>
        <w:t xml:space="preserve"> Που αφορά τον κοινωφελή σκοπό.</w:t>
      </w:r>
    </w:p>
    <w:p w14:paraId="2E649B3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ΠΑΝΑΓΙΩΤΗΣ ΣΚΟΥΡΛΕΤΗΣ (Υπουργός Εσωτερικών): </w:t>
      </w:r>
      <w:r>
        <w:rPr>
          <w:rFonts w:eastAsia="Times New Roman" w:cs="Times New Roman"/>
          <w:szCs w:val="24"/>
        </w:rPr>
        <w:t xml:space="preserve">Από εκεί και έπειτα, κανείς δεν επιβάλλει σε κανέναν. Υπάρχουν </w:t>
      </w:r>
      <w:r>
        <w:rPr>
          <w:rFonts w:eastAsia="Times New Roman" w:cs="Times New Roman"/>
          <w:szCs w:val="24"/>
        </w:rPr>
        <w:t>δημοτικά συμβούλια, υπάρχει το Υπουργείο Παιδείας το οποίο αποφαίνεται για τη χρήση των σχολικών κτηρίων. Κάθε φορά εξετάζεται ένα αίτημα. Μακάρι να έχουμε αιτήματα αξιοποίησης των κτηρίων από τη στιγμή που παραμένουν κενά. Ποιος δεν το θέλει αυτό το πράγμ</w:t>
      </w:r>
      <w:r>
        <w:rPr>
          <w:rFonts w:eastAsia="Times New Roman" w:cs="Times New Roman"/>
          <w:szCs w:val="24"/>
        </w:rPr>
        <w:t xml:space="preserve">α! Και πρέπει να δούμε όλες τις πρόσφορες μορφές. </w:t>
      </w:r>
    </w:p>
    <w:p w14:paraId="2E649B3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Τώρα, από εκεί και έπειτα, άλλου είδους φοβίες που μπορεί να έχει ο καθένας, δικαίωμά του,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δεν μπορούμε να </w:t>
      </w:r>
      <w:proofErr w:type="spellStart"/>
      <w:r>
        <w:rPr>
          <w:rFonts w:eastAsia="Times New Roman" w:cs="Times New Roman"/>
          <w:szCs w:val="24"/>
        </w:rPr>
        <w:t>περιπτωσιολογούμε</w:t>
      </w:r>
      <w:proofErr w:type="spellEnd"/>
      <w:r>
        <w:rPr>
          <w:rFonts w:eastAsia="Times New Roman" w:cs="Times New Roman"/>
          <w:szCs w:val="24"/>
        </w:rPr>
        <w:t xml:space="preserve">. Εμείς ως πολιτεία οφείλουμε να </w:t>
      </w:r>
      <w:r>
        <w:rPr>
          <w:rFonts w:eastAsia="Times New Roman" w:cs="Times New Roman"/>
          <w:szCs w:val="24"/>
        </w:rPr>
        <w:lastRenderedPageBreak/>
        <w:t>εξασφαλίζουμε κά</w:t>
      </w:r>
      <w:r>
        <w:rPr>
          <w:rFonts w:eastAsia="Times New Roman" w:cs="Times New Roman"/>
          <w:szCs w:val="24"/>
        </w:rPr>
        <w:t>ποιους όρους, να ενθαρρύνουμε, ώστε να υπάρχει η δυνατότητα αξιοποίησης των κτηρίων αυτών για κοινωφελή σκοπό. Και δεν αφορά αυτό μόνο τις ΚΟΙΝΣΕΠ, αφορά μια σειρά άλλους πολιτιστικούς, λαογραφικούς συλλόγους, αθλητικά σωματεία, διάφορες δραστηριότητες, ζω</w:t>
      </w:r>
      <w:r>
        <w:rPr>
          <w:rFonts w:eastAsia="Times New Roman" w:cs="Times New Roman"/>
          <w:szCs w:val="24"/>
        </w:rPr>
        <w:t xml:space="preserve">ντανές, υπαρκτές, οι οποίες θέλουν να στεγάσουν τις ανάγκες τους. Αλίμονο. </w:t>
      </w:r>
    </w:p>
    <w:p w14:paraId="2E649B3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ότι, δυστυχώς, στην ελληνική περιφέρεια περισσότερο υφίσταται το θέμα αυτό και μάλιστα, σε πολλές περιπτώσεις εμείς έχουμε συνδράμει ώστε να ξεμπλοκάρουν ιδιοκτησιακά </w:t>
      </w:r>
      <w:r>
        <w:rPr>
          <w:rFonts w:eastAsia="Times New Roman" w:cs="Times New Roman"/>
          <w:szCs w:val="24"/>
        </w:rPr>
        <w:t xml:space="preserve">διάφορα κτήρια, ανεξάρτητα εάν πρόκειται –επαναλαμβάνω- για σχολικές μονάδες, κτήρια για παράδειγμα που αφορούν παλιά ειρηνοδικεία που έχουν κλείσει ή τα έχουμε παραχωρήσει σε μικρούς </w:t>
      </w:r>
      <w:r>
        <w:rPr>
          <w:rFonts w:eastAsia="Times New Roman" w:cs="Times New Roman"/>
          <w:szCs w:val="24"/>
        </w:rPr>
        <w:lastRenderedPageBreak/>
        <w:t>δήμους στην περιφέρεια για να στεγαστούν οι υπηρεσίες των δήμων, άλλου ε</w:t>
      </w:r>
      <w:r>
        <w:rPr>
          <w:rFonts w:eastAsia="Times New Roman" w:cs="Times New Roman"/>
          <w:szCs w:val="24"/>
        </w:rPr>
        <w:t>ίδους δραστηριότητες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ακριβώς επειδή η </w:t>
      </w:r>
      <w:r>
        <w:rPr>
          <w:rFonts w:eastAsia="Times New Roman" w:cs="Times New Roman"/>
          <w:szCs w:val="24"/>
        </w:rPr>
        <w:t>α</w:t>
      </w:r>
      <w:r>
        <w:rPr>
          <w:rFonts w:eastAsia="Times New Roman" w:cs="Times New Roman"/>
          <w:szCs w:val="24"/>
        </w:rPr>
        <w:t>υτοδιοίκηση είναι κοντά, είναι στο πρόβλημα, νομίζω ότι οφείλει να έχει την ευελιξία, τη θέληση, ώστε να καλύπτει τέτοιου είδους ανάγκες.</w:t>
      </w:r>
    </w:p>
    <w:p w14:paraId="2E649B4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εάν νομίζουμε ότι το υφιστάμενο πλαίσιο μάς δημιουργεί </w:t>
      </w:r>
      <w:r>
        <w:rPr>
          <w:rFonts w:eastAsia="Times New Roman" w:cs="Times New Roman"/>
          <w:szCs w:val="24"/>
        </w:rPr>
        <w:t>εμπόδιο, είναι καλοδεχούμενες οι οποιεσδήποτε προτάσεις, ώστε να το κάνουμε περισσότερο καθαρό, αλλά στην κατεύθυνση το</w:t>
      </w:r>
      <w:r>
        <w:rPr>
          <w:rFonts w:eastAsia="Times New Roman" w:cs="Times New Roman"/>
          <w:szCs w:val="24"/>
        </w:rPr>
        <w:t>ύ</w:t>
      </w:r>
      <w:r>
        <w:rPr>
          <w:rFonts w:eastAsia="Times New Roman" w:cs="Times New Roman"/>
          <w:szCs w:val="24"/>
        </w:rPr>
        <w:t xml:space="preserve"> να ενισχύσουμε την αξιοποίηση των όποιων κενών κτηρίων υπάρχουν.</w:t>
      </w:r>
    </w:p>
    <w:p w14:paraId="2E649B4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Από εκεί και έπειτα, δώσατε κάποιες εξηγήσεις, κάνατε έναν συλλογισμό,</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εξιά - </w:t>
      </w:r>
      <w:r>
        <w:rPr>
          <w:rFonts w:eastAsia="Times New Roman" w:cs="Times New Roman"/>
          <w:szCs w:val="24"/>
        </w:rPr>
        <w:t>α</w:t>
      </w:r>
      <w:r>
        <w:rPr>
          <w:rFonts w:eastAsia="Times New Roman" w:cs="Times New Roman"/>
          <w:szCs w:val="24"/>
        </w:rPr>
        <w:t>ριστερά,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w:t>
      </w:r>
      <w:r>
        <w:rPr>
          <w:rFonts w:eastAsia="Times New Roman" w:cs="Times New Roman"/>
          <w:szCs w:val="24"/>
        </w:rPr>
        <w:lastRenderedPageBreak/>
        <w:t>νομίζω ότι δεν εμπίπτει στο περιεχόμενο της ερώτησης και των αρχικών σας τουλάχιστον προθέσεων, όπως το κατάλαβα εγώ.</w:t>
      </w:r>
    </w:p>
    <w:p w14:paraId="2E649B4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49B4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Προχωρούμε στην έκτη με αριθμό 1280/9-3</w:t>
      </w:r>
      <w:r>
        <w:rPr>
          <w:rFonts w:eastAsia="Times New Roman" w:cs="Times New Roman"/>
          <w:szCs w:val="24"/>
        </w:rPr>
        <w:t xml:space="preserve">-2018 επίκαιρη ερώτηση πρώτου κύκλου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b/>
          <w:bCs/>
          <w:szCs w:val="24"/>
        </w:rPr>
        <w:t xml:space="preserve"> </w:t>
      </w:r>
      <w:r>
        <w:rPr>
          <w:rFonts w:eastAsia="Times New Roman" w:cs="Times New Roman"/>
          <w:szCs w:val="24"/>
        </w:rPr>
        <w:t xml:space="preserve">προς την Υπουργό </w:t>
      </w:r>
      <w:r>
        <w:rPr>
          <w:rFonts w:eastAsia="Times New Roman" w:cs="Times New Roman"/>
          <w:bCs/>
          <w:szCs w:val="24"/>
        </w:rPr>
        <w:t>Πολιτισμού και Αθλητισμού,</w:t>
      </w:r>
      <w:r>
        <w:rPr>
          <w:rFonts w:eastAsia="Times New Roman" w:cs="Times New Roman"/>
          <w:szCs w:val="24"/>
        </w:rPr>
        <w:t xml:space="preserve"> σχετικά με την ανακατασκευή του Ιερού Ναού Μεταμορφώσεως του </w:t>
      </w:r>
      <w:proofErr w:type="spellStart"/>
      <w:r>
        <w:rPr>
          <w:rFonts w:eastAsia="Times New Roman" w:cs="Times New Roman"/>
          <w:szCs w:val="24"/>
        </w:rPr>
        <w:t>Σωτήρος</w:t>
      </w:r>
      <w:proofErr w:type="spellEnd"/>
      <w:r>
        <w:rPr>
          <w:rFonts w:eastAsia="Times New Roman" w:cs="Times New Roman"/>
          <w:szCs w:val="24"/>
        </w:rPr>
        <w:t xml:space="preserve"> στην Πλάκα.</w:t>
      </w:r>
    </w:p>
    <w:p w14:paraId="2E649B4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Αμυρά</w:t>
      </w:r>
      <w:proofErr w:type="spellEnd"/>
      <w:r>
        <w:rPr>
          <w:rFonts w:eastAsia="Times New Roman" w:cs="Times New Roman"/>
          <w:szCs w:val="24"/>
        </w:rPr>
        <w:t>, έχετε τον λόγο.</w:t>
      </w:r>
    </w:p>
    <w:p w14:paraId="2E649B45"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2E649B4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Φαντάζομαι, κύριε Πρόεδρε, ότι εσείς ως διατελέσας δήμαρχος την ξέρετε αυτή την εκκλησία. Είναι ένας βυζαντινός ναός που στέκει χίλια χρόνια στις παρυφές της Πλάκας, στην Οδό </w:t>
      </w:r>
      <w:proofErr w:type="spellStart"/>
      <w:r>
        <w:rPr>
          <w:rFonts w:eastAsia="Times New Roman" w:cs="Times New Roman"/>
          <w:szCs w:val="24"/>
        </w:rPr>
        <w:t>Κυδαθηναίων</w:t>
      </w:r>
      <w:proofErr w:type="spellEnd"/>
      <w:r>
        <w:rPr>
          <w:rFonts w:eastAsia="Times New Roman" w:cs="Times New Roman"/>
          <w:szCs w:val="24"/>
        </w:rPr>
        <w:t xml:space="preserve">. </w:t>
      </w:r>
      <w:r>
        <w:rPr>
          <w:rFonts w:eastAsia="Times New Roman" w:cs="Times New Roman"/>
          <w:szCs w:val="24"/>
        </w:rPr>
        <w:lastRenderedPageBreak/>
        <w:t>Δίπλα ακριβώς είναι το σπ</w:t>
      </w:r>
      <w:r>
        <w:rPr>
          <w:rFonts w:eastAsia="Times New Roman" w:cs="Times New Roman"/>
          <w:szCs w:val="24"/>
        </w:rPr>
        <w:t>ίτι των αείμνηστων Κωνσταντίνου και Ιωάννας Τσάτσου. Είναι ένα μέρος εκπληκτικό.</w:t>
      </w:r>
    </w:p>
    <w:p w14:paraId="2E649B4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Εδώ, όμως, έχουμε το εξής πρόβλημα. Και σας λέω, αγαπητέ Πρόεδρε, ότι εάν δεν έχετε επισκεφθεί τελευταία τον </w:t>
      </w:r>
      <w:r>
        <w:rPr>
          <w:rFonts w:eastAsia="Times New Roman" w:cs="Times New Roman"/>
          <w:szCs w:val="24"/>
        </w:rPr>
        <w:t>ν</w:t>
      </w:r>
      <w:r>
        <w:rPr>
          <w:rFonts w:eastAsia="Times New Roman" w:cs="Times New Roman"/>
          <w:szCs w:val="24"/>
        </w:rPr>
        <w:t xml:space="preserve">αό -βεβαίως πάντα να τον επισκέπτεστε-, να είστε προετοιμασμένος </w:t>
      </w:r>
      <w:r>
        <w:rPr>
          <w:rFonts w:eastAsia="Times New Roman" w:cs="Times New Roman"/>
          <w:szCs w:val="24"/>
        </w:rPr>
        <w:t xml:space="preserve">ότι θα στεναχωρηθείτε. Και θα στεναχωρηθείτε για τον εξής λόγο. Το Υπουργείο Πολιτισμού ανέλαβε ένα έργο ανακατασκευής κάποιων τμημάτων του </w:t>
      </w:r>
      <w:r>
        <w:rPr>
          <w:rFonts w:eastAsia="Times New Roman" w:cs="Times New Roman"/>
          <w:szCs w:val="24"/>
        </w:rPr>
        <w:t>ν</w:t>
      </w:r>
      <w:r>
        <w:rPr>
          <w:rFonts w:eastAsia="Times New Roman" w:cs="Times New Roman"/>
          <w:szCs w:val="24"/>
        </w:rPr>
        <w:t xml:space="preserve">αού και συντήρησης των αγιογραφιών. Δυο ήταν οι αρμόδιες </w:t>
      </w:r>
      <w:r>
        <w:rPr>
          <w:rFonts w:eastAsia="Times New Roman" w:cs="Times New Roman"/>
          <w:szCs w:val="24"/>
        </w:rPr>
        <w:t>δ</w:t>
      </w:r>
      <w:r>
        <w:rPr>
          <w:rFonts w:eastAsia="Times New Roman" w:cs="Times New Roman"/>
          <w:szCs w:val="24"/>
        </w:rPr>
        <w:t>ιευθύνσεις για την επίβλεψη του έργου που ανέλαβε ένας ερ</w:t>
      </w:r>
      <w:r>
        <w:rPr>
          <w:rFonts w:eastAsia="Times New Roman" w:cs="Times New Roman"/>
          <w:szCs w:val="24"/>
        </w:rPr>
        <w:t xml:space="preserve">γολάβος από την Πάτρα: Ήταν η Διεύθυνση Αναστήλωσης Βυζαντινών και Μεταβυζαντινών Μνημείων και η Διεύθυνση Συντήρησης Εφορείας Αρχαιοτήτων για τη συντήρηση των τοιχογραφιών του </w:t>
      </w:r>
      <w:r>
        <w:rPr>
          <w:rFonts w:eastAsia="Times New Roman" w:cs="Times New Roman"/>
          <w:szCs w:val="24"/>
        </w:rPr>
        <w:t>β</w:t>
      </w:r>
      <w:r>
        <w:rPr>
          <w:rFonts w:eastAsia="Times New Roman" w:cs="Times New Roman"/>
          <w:szCs w:val="24"/>
        </w:rPr>
        <w:t xml:space="preserve">υζαντινού </w:t>
      </w:r>
      <w:r>
        <w:rPr>
          <w:rFonts w:eastAsia="Times New Roman" w:cs="Times New Roman"/>
          <w:szCs w:val="24"/>
        </w:rPr>
        <w:t>τ</w:t>
      </w:r>
      <w:r>
        <w:rPr>
          <w:rFonts w:eastAsia="Times New Roman" w:cs="Times New Roman"/>
          <w:szCs w:val="24"/>
        </w:rPr>
        <w:t xml:space="preserve">μήματος του </w:t>
      </w:r>
      <w:r>
        <w:rPr>
          <w:rFonts w:eastAsia="Times New Roman" w:cs="Times New Roman"/>
          <w:szCs w:val="24"/>
        </w:rPr>
        <w:t>ν</w:t>
      </w:r>
      <w:r>
        <w:rPr>
          <w:rFonts w:eastAsia="Times New Roman" w:cs="Times New Roman"/>
          <w:szCs w:val="24"/>
        </w:rPr>
        <w:t xml:space="preserve">αού. Πρώτα από όλα και μόνο η έκπτωση </w:t>
      </w:r>
      <w:r>
        <w:rPr>
          <w:rFonts w:eastAsia="Times New Roman" w:cs="Times New Roman"/>
          <w:szCs w:val="24"/>
        </w:rPr>
        <w:lastRenderedPageBreak/>
        <w:t>που έδωσε ο εργο</w:t>
      </w:r>
      <w:r>
        <w:rPr>
          <w:rFonts w:eastAsia="Times New Roman" w:cs="Times New Roman"/>
          <w:szCs w:val="24"/>
        </w:rPr>
        <w:t>λάβος θα έπρεπε να είχε κάνει το Υπουργείο Πολιτισμού λίγο πιο καχύποπτο. Ενώ το έργο ήταν προϋπολογισμένο για 700.000 ευρώ, έδωσε έκπτωση 55% και με 396.000 ευρώ πήρε το έργο. Ας υποθέσουμε ότι η έκπτωση ήταν καλή, το αποτέλεσμα της δουλειάς, όμως, ήταν δ</w:t>
      </w:r>
      <w:r>
        <w:rPr>
          <w:rFonts w:eastAsia="Times New Roman" w:cs="Times New Roman"/>
          <w:szCs w:val="24"/>
        </w:rPr>
        <w:t xml:space="preserve">υστυχώς τραγικό.                      </w:t>
      </w:r>
    </w:p>
    <w:p w14:paraId="2E649B48" w14:textId="77777777" w:rsidR="006C43E3" w:rsidRDefault="00E80A7B">
      <w:pPr>
        <w:spacing w:after="0" w:line="600" w:lineRule="auto"/>
        <w:ind w:firstLine="720"/>
        <w:jc w:val="both"/>
        <w:rPr>
          <w:rFonts w:eastAsia="Times New Roman"/>
          <w:szCs w:val="24"/>
        </w:rPr>
      </w:pPr>
      <w:r>
        <w:rPr>
          <w:rFonts w:eastAsia="Times New Roman"/>
          <w:szCs w:val="24"/>
        </w:rPr>
        <w:t>Ακούστε τα προβλήματα: Πρώτα απ’ όλα, αντί να ξεκινήσουν από τη στέγη, διότι έμπαινε νερό από τη στέγη, ξεκίνησαν από τη συντήρηση των αγιογραφιών. Δεν έβαλαν ούτε ένα προστατευτικό πάνω από τις αγιογραφίες και επί έν</w:t>
      </w:r>
      <w:r>
        <w:rPr>
          <w:rFonts w:eastAsia="Times New Roman"/>
          <w:szCs w:val="24"/>
        </w:rPr>
        <w:t>αν χρόνο η στέγη έμπαζε νερά, πάρα πολλές αγιογραφίες εξ αυτών δυστυχώς καταστράφηκαν και πρέπει να συντηρηθούν ξανά και να φτιαχτούν.</w:t>
      </w:r>
    </w:p>
    <w:p w14:paraId="2E649B49" w14:textId="77777777" w:rsidR="006C43E3" w:rsidRDefault="00E80A7B">
      <w:pPr>
        <w:spacing w:after="0" w:line="600" w:lineRule="auto"/>
        <w:ind w:firstLine="720"/>
        <w:jc w:val="both"/>
        <w:rPr>
          <w:rFonts w:eastAsia="Times New Roman"/>
          <w:szCs w:val="24"/>
        </w:rPr>
      </w:pPr>
      <w:r>
        <w:rPr>
          <w:rFonts w:eastAsia="Times New Roman"/>
          <w:szCs w:val="24"/>
        </w:rPr>
        <w:lastRenderedPageBreak/>
        <w:t xml:space="preserve">Δεύτερον, τα καινούργια κουφώματα του </w:t>
      </w:r>
      <w:r>
        <w:rPr>
          <w:rFonts w:eastAsia="Times New Roman"/>
          <w:szCs w:val="24"/>
        </w:rPr>
        <w:t>ν</w:t>
      </w:r>
      <w:r>
        <w:rPr>
          <w:rFonts w:eastAsia="Times New Roman"/>
          <w:szCs w:val="24"/>
        </w:rPr>
        <w:t xml:space="preserve">αού είναι χειρότερα απ’ τα προηγούμενα. Εξακολουθεί και σήμερα να μπάζει νερό ο </w:t>
      </w:r>
      <w:r>
        <w:rPr>
          <w:rFonts w:eastAsia="Times New Roman"/>
          <w:szCs w:val="24"/>
        </w:rPr>
        <w:t>ν</w:t>
      </w:r>
      <w:r>
        <w:rPr>
          <w:rFonts w:eastAsia="Times New Roman"/>
          <w:szCs w:val="24"/>
        </w:rPr>
        <w:t>α</w:t>
      </w:r>
      <w:r>
        <w:rPr>
          <w:rFonts w:eastAsia="Times New Roman"/>
          <w:szCs w:val="24"/>
        </w:rPr>
        <w:t>ός.</w:t>
      </w:r>
    </w:p>
    <w:p w14:paraId="2E649B4A" w14:textId="77777777" w:rsidR="006C43E3" w:rsidRDefault="00E80A7B">
      <w:pPr>
        <w:spacing w:after="0" w:line="600" w:lineRule="auto"/>
        <w:ind w:firstLine="720"/>
        <w:jc w:val="both"/>
        <w:rPr>
          <w:rFonts w:eastAsia="Times New Roman"/>
          <w:szCs w:val="24"/>
        </w:rPr>
      </w:pPr>
      <w:r>
        <w:rPr>
          <w:rFonts w:eastAsia="Times New Roman"/>
          <w:szCs w:val="24"/>
        </w:rPr>
        <w:t xml:space="preserve">Τρίτον, εάν πάτε νύχτα μέσα στον </w:t>
      </w:r>
      <w:r>
        <w:rPr>
          <w:rFonts w:eastAsia="Times New Roman"/>
          <w:szCs w:val="24"/>
        </w:rPr>
        <w:t>ν</w:t>
      </w:r>
      <w:r>
        <w:rPr>
          <w:rFonts w:eastAsia="Times New Roman"/>
          <w:szCs w:val="24"/>
        </w:rPr>
        <w:t xml:space="preserve">αό, θα νομίζετε ότι ο ιερέας, ο </w:t>
      </w:r>
      <w:r>
        <w:rPr>
          <w:rFonts w:eastAsia="Times New Roman"/>
          <w:szCs w:val="24"/>
        </w:rPr>
        <w:t>π</w:t>
      </w:r>
      <w:r>
        <w:rPr>
          <w:rFonts w:eastAsia="Times New Roman"/>
          <w:szCs w:val="24"/>
        </w:rPr>
        <w:t xml:space="preserve">ατήρ της </w:t>
      </w:r>
      <w:r>
        <w:rPr>
          <w:rFonts w:eastAsia="Times New Roman"/>
          <w:szCs w:val="24"/>
        </w:rPr>
        <w:t>ε</w:t>
      </w:r>
      <w:r>
        <w:rPr>
          <w:rFonts w:eastAsia="Times New Roman"/>
          <w:szCs w:val="24"/>
        </w:rPr>
        <w:t>νορίας ήθελε να πρωτοτυπήσει και έβαλε ηλεκτρονικά καντηλάκια. Δεν είναι ηλεκτρονικά καντηλάκια, είναι ο ηλεκτρολογικός πίνακας που έχει τοποθετηθεί σε λάθος σημείο με τα φωτά</w:t>
      </w:r>
      <w:r>
        <w:rPr>
          <w:rFonts w:eastAsia="Times New Roman"/>
          <w:szCs w:val="24"/>
        </w:rPr>
        <w:t>κια του και από δίπλα έχουν κοτσάρει και ένα κλιματιστικό, μια «</w:t>
      </w:r>
      <w:proofErr w:type="spellStart"/>
      <w:r>
        <w:rPr>
          <w:rFonts w:eastAsia="Times New Roman"/>
          <w:szCs w:val="24"/>
        </w:rPr>
        <w:t>κλιματιστικούμπα</w:t>
      </w:r>
      <w:proofErr w:type="spellEnd"/>
      <w:r>
        <w:rPr>
          <w:rFonts w:eastAsia="Times New Roman"/>
          <w:szCs w:val="24"/>
        </w:rPr>
        <w:t>» -επιτρέψτε μου την έκφραση- και μπαίνεις σε έναν ναό που θα έπρεπε να νιώθεις μια κατάνυξη, να μπεις στη θρησκευτικότητά σου και ξαφνικά βλέπεις έναν τεράστιο ηλεκτρολογικό π</w:t>
      </w:r>
      <w:r>
        <w:rPr>
          <w:rFonts w:eastAsia="Times New Roman"/>
          <w:szCs w:val="24"/>
        </w:rPr>
        <w:t>ίνακα που τρεμοπαίζουν τα φωτάκια και ένα κλιματιστικό να επιβάλλεται στον χώρο.</w:t>
      </w:r>
    </w:p>
    <w:p w14:paraId="2E649B4B" w14:textId="77777777" w:rsidR="006C43E3" w:rsidRDefault="00E80A7B">
      <w:pPr>
        <w:spacing w:after="0" w:line="600" w:lineRule="auto"/>
        <w:ind w:firstLine="720"/>
        <w:jc w:val="both"/>
        <w:rPr>
          <w:rFonts w:eastAsia="Times New Roman"/>
          <w:szCs w:val="24"/>
        </w:rPr>
      </w:pPr>
      <w:r>
        <w:rPr>
          <w:rFonts w:eastAsia="Times New Roman"/>
          <w:szCs w:val="24"/>
        </w:rPr>
        <w:lastRenderedPageBreak/>
        <w:t xml:space="preserve">Δεν είναι μόνο αυτά τα προβλήματα. Στρώθηκε η ορθομαρμάρωση στους τοίχους, κυρία Υπουργέ, και δεν υπήρξε πρόβλεψη για πρόσβαση στις καλωδιώσεις. Αν γίνει μια ζημιά, θα πρέπει </w:t>
      </w:r>
      <w:r>
        <w:rPr>
          <w:rFonts w:eastAsia="Times New Roman"/>
          <w:szCs w:val="24"/>
        </w:rPr>
        <w:t>να κατεδαφιστεί μέρος της ορθομαρμάρωσης για να βρουν τα καλώδια.</w:t>
      </w:r>
    </w:p>
    <w:p w14:paraId="2E649B4C" w14:textId="77777777" w:rsidR="006C43E3" w:rsidRDefault="00E80A7B">
      <w:pPr>
        <w:spacing w:after="0" w:line="600" w:lineRule="auto"/>
        <w:ind w:firstLine="720"/>
        <w:jc w:val="both"/>
        <w:rPr>
          <w:rFonts w:eastAsia="Times New Roman"/>
          <w:szCs w:val="24"/>
        </w:rPr>
      </w:pPr>
      <w:r>
        <w:rPr>
          <w:rFonts w:eastAsia="Times New Roman"/>
          <w:szCs w:val="24"/>
        </w:rPr>
        <w:t>Επίσης η μικροφωνική εγκατάσταση τοποθετήθηκε σε λάθος σημείο και δεν μπορεί να τοποθετηθεί εκ νέου το αρχικό, το υπάρχον ξυλόγλυπτο τέμπλο στη θέση του.</w:t>
      </w:r>
    </w:p>
    <w:p w14:paraId="2E649B4D" w14:textId="77777777" w:rsidR="006C43E3" w:rsidRDefault="00E80A7B">
      <w:pPr>
        <w:spacing w:after="0" w:line="600" w:lineRule="auto"/>
        <w:ind w:firstLine="720"/>
        <w:jc w:val="both"/>
        <w:rPr>
          <w:rFonts w:eastAsia="Times New Roman"/>
          <w:szCs w:val="24"/>
        </w:rPr>
      </w:pPr>
      <w:r>
        <w:rPr>
          <w:rFonts w:eastAsia="Times New Roman"/>
          <w:szCs w:val="24"/>
        </w:rPr>
        <w:t xml:space="preserve">Τα μάρμαρα του </w:t>
      </w:r>
      <w:r>
        <w:rPr>
          <w:rFonts w:eastAsia="Times New Roman"/>
          <w:szCs w:val="24"/>
        </w:rPr>
        <w:t>ι</w:t>
      </w:r>
      <w:r>
        <w:rPr>
          <w:rFonts w:eastAsia="Times New Roman"/>
          <w:szCs w:val="24"/>
        </w:rPr>
        <w:t xml:space="preserve">ερού </w:t>
      </w:r>
      <w:r>
        <w:rPr>
          <w:rFonts w:eastAsia="Times New Roman"/>
          <w:szCs w:val="24"/>
        </w:rPr>
        <w:t>β</w:t>
      </w:r>
      <w:r>
        <w:rPr>
          <w:rFonts w:eastAsia="Times New Roman"/>
          <w:szCs w:val="24"/>
        </w:rPr>
        <w:t>ήματος, επίσης</w:t>
      </w:r>
      <w:r>
        <w:rPr>
          <w:rFonts w:eastAsia="Times New Roman"/>
          <w:szCs w:val="24"/>
        </w:rPr>
        <w:t>, ενώ έχει κριθεί ότι θα έπρεπε να αντικατασταθούν, δεν αντικαταστάθηκαν. Παραμένουν με ένα επίχρισμα επάνω στη λιθοδομή, δείχνοντας την αίσθηση του εγκαταλελειμμένου.</w:t>
      </w:r>
    </w:p>
    <w:p w14:paraId="2E649B4E" w14:textId="77777777" w:rsidR="006C43E3" w:rsidRDefault="00E80A7B">
      <w:pPr>
        <w:spacing w:after="0" w:line="600" w:lineRule="auto"/>
        <w:ind w:firstLine="720"/>
        <w:jc w:val="both"/>
        <w:rPr>
          <w:rFonts w:eastAsia="Times New Roman"/>
          <w:szCs w:val="24"/>
        </w:rPr>
      </w:pPr>
      <w:r>
        <w:rPr>
          <w:rFonts w:eastAsia="Times New Roman"/>
          <w:szCs w:val="24"/>
        </w:rPr>
        <w:t>Κυρία Υπουργέ -και συγγνώμη για την υπέρβαση του χρόνου, κύριε Πρόεδρε-, οι ερωτήσεις μο</w:t>
      </w:r>
      <w:r>
        <w:rPr>
          <w:rFonts w:eastAsia="Times New Roman"/>
          <w:szCs w:val="24"/>
        </w:rPr>
        <w:t xml:space="preserve">υ είναι απλές. Πρώτον, πληρώθηκε </w:t>
      </w:r>
      <w:r>
        <w:rPr>
          <w:rFonts w:eastAsia="Times New Roman"/>
          <w:szCs w:val="24"/>
        </w:rPr>
        <w:lastRenderedPageBreak/>
        <w:t xml:space="preserve">ο εργολάβος από το Υπουργείο Πολιτισμού; Δεύτερον, για ποιον λόγο με τόσες φανερές κακοτεχνίες οι δύο αρμόδιες </w:t>
      </w:r>
      <w:r>
        <w:rPr>
          <w:rFonts w:eastAsia="Times New Roman"/>
          <w:szCs w:val="24"/>
        </w:rPr>
        <w:t>δ</w:t>
      </w:r>
      <w:r>
        <w:rPr>
          <w:rFonts w:eastAsia="Times New Roman"/>
          <w:szCs w:val="24"/>
        </w:rPr>
        <w:t>ιευθύνσεις του Υπουργείου Πολιτισμού παρέλαβαν το έργο; Και τρίτον, τι θα κάνετε -το πιο σημαντικό- για την απο</w:t>
      </w:r>
      <w:r>
        <w:rPr>
          <w:rFonts w:eastAsia="Times New Roman"/>
          <w:szCs w:val="24"/>
        </w:rPr>
        <w:t xml:space="preserve">κατάσταση όλων αυτών των νέων ζημιών που ήρθαν να επικαθίσουν πάνω στα προηγούμενα προβληματικά στοιχεία του </w:t>
      </w:r>
      <w:r>
        <w:rPr>
          <w:rFonts w:eastAsia="Times New Roman"/>
          <w:szCs w:val="24"/>
        </w:rPr>
        <w:t>ν</w:t>
      </w:r>
      <w:r>
        <w:rPr>
          <w:rFonts w:eastAsia="Times New Roman"/>
          <w:szCs w:val="24"/>
        </w:rPr>
        <w:t>αού; Τι πρόκειται να κάνετε;</w:t>
      </w:r>
    </w:p>
    <w:p w14:paraId="2E649B4F" w14:textId="77777777" w:rsidR="006C43E3" w:rsidRDefault="00E80A7B">
      <w:pPr>
        <w:spacing w:after="0" w:line="600" w:lineRule="auto"/>
        <w:ind w:firstLine="720"/>
        <w:jc w:val="both"/>
        <w:rPr>
          <w:rFonts w:eastAsia="Times New Roman"/>
          <w:szCs w:val="24"/>
        </w:rPr>
      </w:pPr>
      <w:r>
        <w:rPr>
          <w:rFonts w:eastAsia="Times New Roman"/>
          <w:szCs w:val="24"/>
        </w:rPr>
        <w:t>Ευχαριστώ.</w:t>
      </w:r>
    </w:p>
    <w:p w14:paraId="2E649B50" w14:textId="77777777" w:rsidR="006C43E3" w:rsidRDefault="00E80A7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Υπουργέ, έχετε τον λόγο.</w:t>
      </w:r>
    </w:p>
    <w:p w14:paraId="2E649B51" w14:textId="77777777" w:rsidR="006C43E3" w:rsidRDefault="00E80A7B">
      <w:pPr>
        <w:spacing w:after="0" w:line="600" w:lineRule="auto"/>
        <w:ind w:firstLine="720"/>
        <w:jc w:val="both"/>
        <w:rPr>
          <w:rFonts w:eastAsia="Times New Roman"/>
          <w:szCs w:val="24"/>
        </w:rPr>
      </w:pPr>
      <w:r>
        <w:rPr>
          <w:rFonts w:eastAsia="Times New Roman"/>
          <w:b/>
          <w:szCs w:val="24"/>
        </w:rPr>
        <w:t>ΛΥΔΙΑ ΚΟΝΙΟΡΔΟΥ (Υπουργός Πολιτισμού και Α</w:t>
      </w:r>
      <w:r>
        <w:rPr>
          <w:rFonts w:eastAsia="Times New Roman"/>
          <w:b/>
          <w:szCs w:val="24"/>
        </w:rPr>
        <w:t>θλητισμού):</w:t>
      </w:r>
      <w:r>
        <w:rPr>
          <w:rFonts w:eastAsia="Times New Roman"/>
          <w:szCs w:val="24"/>
        </w:rPr>
        <w:t xml:space="preserve"> Ευχαριστώ, κύριε Πρόεδρε.</w:t>
      </w:r>
    </w:p>
    <w:p w14:paraId="2E649B52" w14:textId="77777777" w:rsidR="006C43E3" w:rsidRDefault="00E80A7B">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κατ’ αρχάς εκτιμώ το ενδιαφέρον σας για το έργο της αποκατάστασης αυτού του πραγματικά σημαντικού </w:t>
      </w:r>
      <w:r>
        <w:rPr>
          <w:rFonts w:eastAsia="Times New Roman"/>
          <w:szCs w:val="24"/>
        </w:rPr>
        <w:t>ν</w:t>
      </w:r>
      <w:r>
        <w:rPr>
          <w:rFonts w:eastAsia="Times New Roman"/>
          <w:szCs w:val="24"/>
        </w:rPr>
        <w:t xml:space="preserve">αού στην </w:t>
      </w:r>
      <w:r>
        <w:rPr>
          <w:rFonts w:eastAsia="Times New Roman"/>
          <w:szCs w:val="24"/>
        </w:rPr>
        <w:lastRenderedPageBreak/>
        <w:t xml:space="preserve">οδό </w:t>
      </w:r>
      <w:proofErr w:type="spellStart"/>
      <w:r>
        <w:rPr>
          <w:rFonts w:eastAsia="Times New Roman"/>
          <w:szCs w:val="24"/>
        </w:rPr>
        <w:t>Κυδαθηναίων</w:t>
      </w:r>
      <w:proofErr w:type="spellEnd"/>
      <w:r>
        <w:rPr>
          <w:rFonts w:eastAsia="Times New Roman"/>
          <w:szCs w:val="24"/>
        </w:rPr>
        <w:t xml:space="preserve">, αλλά μου δίνετε την ευκαιρία να εκθέσω και επιστημονικό και τεχνικό έργο που </w:t>
      </w:r>
      <w:r>
        <w:rPr>
          <w:rFonts w:eastAsia="Times New Roman"/>
          <w:szCs w:val="24"/>
        </w:rPr>
        <w:t>επιτελείται από το Υπουργείο Πολιτισμού και Αθλητισμού, του οποίου έχω την τιμή να προΐσταμαι.</w:t>
      </w:r>
    </w:p>
    <w:p w14:paraId="2E649B53" w14:textId="77777777" w:rsidR="006C43E3" w:rsidRDefault="00E80A7B">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Για τον συγκεκριμένο </w:t>
      </w:r>
      <w:r>
        <w:rPr>
          <w:rFonts w:eastAsia="Times New Roman"/>
          <w:szCs w:val="24"/>
        </w:rPr>
        <w:t>ν</w:t>
      </w:r>
      <w:r>
        <w:rPr>
          <w:rFonts w:eastAsia="Times New Roman"/>
          <w:szCs w:val="24"/>
        </w:rPr>
        <w:t>αό;</w:t>
      </w:r>
    </w:p>
    <w:p w14:paraId="2E649B54" w14:textId="77777777" w:rsidR="006C43E3" w:rsidRDefault="00E80A7B">
      <w:pPr>
        <w:spacing w:after="0" w:line="600" w:lineRule="auto"/>
        <w:ind w:firstLine="720"/>
        <w:jc w:val="both"/>
        <w:rPr>
          <w:rFonts w:eastAsia="Times New Roman"/>
          <w:szCs w:val="24"/>
        </w:rPr>
      </w:pPr>
      <w:r>
        <w:rPr>
          <w:rFonts w:eastAsia="Times New Roman"/>
          <w:b/>
          <w:szCs w:val="24"/>
        </w:rPr>
        <w:t>ΛΥΔΙΑ ΚΟΝΙΟΡΔΟΥ (Υπουργός Πολιτισμού και Αθλητισμού):</w:t>
      </w:r>
      <w:r>
        <w:rPr>
          <w:rFonts w:eastAsia="Times New Roman"/>
          <w:szCs w:val="24"/>
        </w:rPr>
        <w:t xml:space="preserve"> Ναι, φυσικά, για τον συγκεκριμένο </w:t>
      </w:r>
      <w:r>
        <w:rPr>
          <w:rFonts w:eastAsia="Times New Roman"/>
          <w:szCs w:val="24"/>
        </w:rPr>
        <w:t>ν</w:t>
      </w:r>
      <w:r>
        <w:rPr>
          <w:rFonts w:eastAsia="Times New Roman"/>
          <w:szCs w:val="24"/>
        </w:rPr>
        <w:t>αό.</w:t>
      </w:r>
    </w:p>
    <w:p w14:paraId="2E649B55" w14:textId="77777777" w:rsidR="006C43E3" w:rsidRDefault="00E80A7B">
      <w:pPr>
        <w:spacing w:after="0" w:line="600" w:lineRule="auto"/>
        <w:ind w:firstLine="720"/>
        <w:jc w:val="both"/>
        <w:rPr>
          <w:rFonts w:eastAsia="Times New Roman"/>
          <w:szCs w:val="24"/>
        </w:rPr>
      </w:pPr>
      <w:r>
        <w:rPr>
          <w:rFonts w:eastAsia="Times New Roman"/>
          <w:szCs w:val="24"/>
        </w:rPr>
        <w:t>Κατ’ αρχάς, χρησιμοποιείτ</w:t>
      </w:r>
      <w:r>
        <w:rPr>
          <w:rFonts w:eastAsia="Times New Roman"/>
          <w:szCs w:val="24"/>
        </w:rPr>
        <w:t>ε έναν αδόκιμο όρο, αυτόν της ανακατασκευής, που ισχύει για όταν κατασκευάζεται κάτι ξανά, εκ νέου, παρόμοιο με αυτό που προϋπήρχε. Το Υπουργείο Πολιτισμού, βάσει των διεθνών συνθηκών, σεβόμενο τις αρχές της διατήρησης της πολιτιστικής κληρονομιάς, δεν ανα</w:t>
      </w:r>
      <w:r>
        <w:rPr>
          <w:rFonts w:eastAsia="Times New Roman"/>
          <w:szCs w:val="24"/>
        </w:rPr>
        <w:t xml:space="preserve">κατασκευάζει. Αποκαθιστά, προστατεύει και αναδεικνύει τα μνημεία. </w:t>
      </w:r>
    </w:p>
    <w:p w14:paraId="2E649B56" w14:textId="77777777" w:rsidR="006C43E3" w:rsidRDefault="00E80A7B">
      <w:pPr>
        <w:spacing w:after="0" w:line="600" w:lineRule="auto"/>
        <w:ind w:firstLine="720"/>
        <w:jc w:val="both"/>
        <w:rPr>
          <w:rFonts w:eastAsia="Times New Roman"/>
          <w:szCs w:val="24"/>
        </w:rPr>
      </w:pPr>
      <w:r>
        <w:rPr>
          <w:rFonts w:eastAsia="Times New Roman"/>
          <w:szCs w:val="24"/>
        </w:rPr>
        <w:lastRenderedPageBreak/>
        <w:t>Ερχόμαστε, λοιπόν, στα θέματα που θίγετε. Στηρίζονται, εν πολλοίς, σε ανακριβείς πληροφορίες που έχετε, που είμαι υποχρεωμένη να εντοπίσω και να σας διευκρινίσω.</w:t>
      </w:r>
    </w:p>
    <w:p w14:paraId="2E649B57" w14:textId="77777777" w:rsidR="006C43E3" w:rsidRDefault="00E80A7B">
      <w:pPr>
        <w:spacing w:after="0" w:line="600" w:lineRule="auto"/>
        <w:ind w:firstLine="720"/>
        <w:jc w:val="both"/>
        <w:rPr>
          <w:rFonts w:eastAsia="Times New Roman"/>
          <w:szCs w:val="24"/>
        </w:rPr>
      </w:pPr>
      <w:r>
        <w:rPr>
          <w:rFonts w:eastAsia="Times New Roman"/>
          <w:szCs w:val="24"/>
        </w:rPr>
        <w:t xml:space="preserve">Κατ’ αρχάς, ο </w:t>
      </w:r>
      <w:r>
        <w:rPr>
          <w:rFonts w:eastAsia="Times New Roman"/>
          <w:szCs w:val="24"/>
        </w:rPr>
        <w:t>ι</w:t>
      </w:r>
      <w:r>
        <w:rPr>
          <w:rFonts w:eastAsia="Times New Roman"/>
          <w:szCs w:val="24"/>
        </w:rPr>
        <w:t xml:space="preserve">ερός </w:t>
      </w:r>
      <w:r>
        <w:rPr>
          <w:rFonts w:eastAsia="Times New Roman"/>
          <w:szCs w:val="24"/>
        </w:rPr>
        <w:t>ν</w:t>
      </w:r>
      <w:r>
        <w:rPr>
          <w:rFonts w:eastAsia="Times New Roman"/>
          <w:szCs w:val="24"/>
        </w:rPr>
        <w:t>αός πρ</w:t>
      </w:r>
      <w:r>
        <w:rPr>
          <w:rFonts w:eastAsia="Times New Roman"/>
          <w:szCs w:val="24"/>
        </w:rPr>
        <w:t>άγματι είναι ένα ιστορικό μνημείο, το οποίο χρονολογείται από τα μέσα του 11</w:t>
      </w:r>
      <w:r>
        <w:rPr>
          <w:rFonts w:eastAsia="Times New Roman"/>
          <w:szCs w:val="24"/>
          <w:vertAlign w:val="superscript"/>
        </w:rPr>
        <w:t>ου</w:t>
      </w:r>
      <w:r>
        <w:rPr>
          <w:rFonts w:eastAsia="Times New Roman"/>
          <w:szCs w:val="24"/>
        </w:rPr>
        <w:t xml:space="preserve"> αιώνα. Όμως, έχουν υλοποιηθεί επεμβάσεις σε δύο φάσεις στο διάβα των αιώνων και συγκεκριμένα μεταξύ των ετών 1835 και 1955 ο ενοριακός ναός δέχτηκε εκτεταμένες εργασίες που αλλο</w:t>
      </w:r>
      <w:r>
        <w:rPr>
          <w:rFonts w:eastAsia="Times New Roman"/>
          <w:szCs w:val="24"/>
        </w:rPr>
        <w:t>ίωσαν την αρχική μορφή του, με καθαιρέσεις βυζαντινών τοιχοποιιών και προσθήκη επεκτάσεων, όπως επίσης στις αρχές του 20</w:t>
      </w:r>
      <w:r>
        <w:rPr>
          <w:rFonts w:eastAsia="Times New Roman"/>
          <w:szCs w:val="24"/>
          <w:vertAlign w:val="superscript"/>
        </w:rPr>
        <w:t>ου</w:t>
      </w:r>
      <w:r>
        <w:rPr>
          <w:rFonts w:eastAsia="Times New Roman"/>
          <w:szCs w:val="24"/>
        </w:rPr>
        <w:t xml:space="preserve"> αιώνα πραγματοποιήθηκαν επεκτάσεις προς τα δυτικά και ολοκληρώθηκαν με τα γνωστά δύο πυργοειδή κωδωνοστάσια.</w:t>
      </w:r>
    </w:p>
    <w:p w14:paraId="2E649B58" w14:textId="77777777" w:rsidR="006C43E3" w:rsidRDefault="00E80A7B">
      <w:pPr>
        <w:spacing w:after="0" w:line="600" w:lineRule="auto"/>
        <w:ind w:firstLine="720"/>
        <w:jc w:val="both"/>
        <w:rPr>
          <w:rFonts w:eastAsia="Times New Roman"/>
          <w:szCs w:val="24"/>
        </w:rPr>
      </w:pPr>
      <w:r>
        <w:rPr>
          <w:rFonts w:eastAsia="Times New Roman"/>
          <w:szCs w:val="24"/>
        </w:rPr>
        <w:lastRenderedPageBreak/>
        <w:t>Όπως καταλαβαίνετε, με α</w:t>
      </w:r>
      <w:r>
        <w:rPr>
          <w:rFonts w:eastAsia="Times New Roman"/>
          <w:szCs w:val="24"/>
        </w:rPr>
        <w:t xml:space="preserve">υτές τις επεμβάσεις για την εξυπηρέτηση των πιστών ο </w:t>
      </w:r>
      <w:r>
        <w:rPr>
          <w:rFonts w:eastAsia="Times New Roman"/>
          <w:szCs w:val="24"/>
        </w:rPr>
        <w:t>ν</w:t>
      </w:r>
      <w:r>
        <w:rPr>
          <w:rFonts w:eastAsia="Times New Roman"/>
          <w:szCs w:val="24"/>
        </w:rPr>
        <w:t xml:space="preserve">αός άλλαξε ριζικά μορφή και μετατράπηκε σε μία </w:t>
      </w:r>
      <w:proofErr w:type="spellStart"/>
      <w:r>
        <w:rPr>
          <w:rFonts w:eastAsia="Times New Roman"/>
          <w:szCs w:val="24"/>
        </w:rPr>
        <w:t>τρίκλιτη</w:t>
      </w:r>
      <w:proofErr w:type="spellEnd"/>
      <w:r>
        <w:rPr>
          <w:rFonts w:eastAsia="Times New Roman"/>
          <w:szCs w:val="24"/>
        </w:rPr>
        <w:t xml:space="preserve"> βασιλική με τρούλο και εγκάρσιο κλίτος. Από το βυζαντινό μνημείο, στο οποίο αναφέρεστε, διατηρείται το τριμελές </w:t>
      </w:r>
      <w:r>
        <w:rPr>
          <w:rFonts w:eastAsia="Times New Roman"/>
          <w:szCs w:val="24"/>
        </w:rPr>
        <w:t>ι</w:t>
      </w:r>
      <w:r>
        <w:rPr>
          <w:rFonts w:eastAsia="Times New Roman"/>
          <w:szCs w:val="24"/>
        </w:rPr>
        <w:t xml:space="preserve">ερό </w:t>
      </w:r>
      <w:r>
        <w:rPr>
          <w:rFonts w:eastAsia="Times New Roman"/>
          <w:szCs w:val="24"/>
        </w:rPr>
        <w:t>β</w:t>
      </w:r>
      <w:r>
        <w:rPr>
          <w:rFonts w:eastAsia="Times New Roman"/>
          <w:szCs w:val="24"/>
        </w:rPr>
        <w:t>ήμα, ο τρούλος και μέρος του</w:t>
      </w:r>
      <w:r>
        <w:rPr>
          <w:rFonts w:eastAsia="Times New Roman"/>
          <w:szCs w:val="24"/>
        </w:rPr>
        <w:t xml:space="preserve"> κυρίου ναού. Είμαστε λοιπόν σε ένα μνημείο με τρεις φάσεις.</w:t>
      </w:r>
    </w:p>
    <w:p w14:paraId="2E649B59" w14:textId="77777777" w:rsidR="006C43E3" w:rsidRDefault="00E80A7B">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2E649B5A" w14:textId="77777777" w:rsidR="006C43E3" w:rsidRDefault="00E80A7B">
      <w:pPr>
        <w:spacing w:after="0" w:line="600" w:lineRule="auto"/>
        <w:ind w:firstLine="720"/>
        <w:jc w:val="both"/>
        <w:rPr>
          <w:rFonts w:eastAsia="Times New Roman" w:cs="Times New Roman"/>
          <w:szCs w:val="24"/>
        </w:rPr>
      </w:pPr>
      <w:r>
        <w:rPr>
          <w:rFonts w:eastAsia="Times New Roman"/>
          <w:szCs w:val="24"/>
        </w:rPr>
        <w:t xml:space="preserve">Τώρα ερχόμαστε στις εργασίες που έχουν γίνει σε αυτό το μνημείο. Δεν έχουν γίνει μόνο από το Υπουργείο </w:t>
      </w:r>
      <w:r>
        <w:rPr>
          <w:rFonts w:eastAsia="Times New Roman"/>
          <w:szCs w:val="24"/>
        </w:rPr>
        <w:t>Πολιτισμού.</w:t>
      </w:r>
      <w:r>
        <w:rPr>
          <w:rFonts w:eastAsia="Times New Roman"/>
          <w:szCs w:val="24"/>
        </w:rPr>
        <w:t xml:space="preserve"> </w:t>
      </w:r>
      <w:r>
        <w:rPr>
          <w:rFonts w:eastAsia="Times New Roman" w:cs="Times New Roman"/>
          <w:szCs w:val="24"/>
        </w:rPr>
        <w:t xml:space="preserve">Έχουν γίνει σε </w:t>
      </w:r>
      <w:proofErr w:type="spellStart"/>
      <w:r>
        <w:rPr>
          <w:rFonts w:eastAsia="Times New Roman" w:cs="Times New Roman"/>
          <w:szCs w:val="24"/>
        </w:rPr>
        <w:t>πρωιμότερη</w:t>
      </w:r>
      <w:proofErr w:type="spellEnd"/>
      <w:r>
        <w:rPr>
          <w:rFonts w:eastAsia="Times New Roman" w:cs="Times New Roman"/>
          <w:szCs w:val="24"/>
        </w:rPr>
        <w:t xml:space="preserve"> φάση και από την Ιερά Αρχιεπισκοπή Αθηνών, οι οποίες έχουν εκτελεστεί στην περίοδο 2007-2009 βάσει απόφασης του ΚΑΣ και υπουργικής απόφασης του 2005, με εγκεκριμένες </w:t>
      </w:r>
      <w:r>
        <w:rPr>
          <w:rFonts w:eastAsia="Times New Roman" w:cs="Times New Roman"/>
          <w:szCs w:val="24"/>
        </w:rPr>
        <w:lastRenderedPageBreak/>
        <w:t>μελέτες και εργασίες. Οι εργασίες αυτές αφορούσαν δο</w:t>
      </w:r>
      <w:r>
        <w:rPr>
          <w:rFonts w:eastAsia="Times New Roman" w:cs="Times New Roman"/>
          <w:szCs w:val="24"/>
        </w:rPr>
        <w:t>μική στερέωση και στατική αποκατάσταση, όπως και ηλεκτρομηχανολογικές εγκαταστάσεις, προϋπολογισμού 650.000 ευρώ.</w:t>
      </w:r>
    </w:p>
    <w:p w14:paraId="2E649B5B"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Ερχόμαστε τώρα στις εργασίες του Υπουργείου Πολιτισμού. Το Υπουργείο Πολιτισμού ενέταξε το έργο στο ΕΣΠΑ 2007-2013, με δύο </w:t>
      </w:r>
      <w:proofErr w:type="spellStart"/>
      <w:r>
        <w:rPr>
          <w:rFonts w:eastAsia="Times New Roman" w:cs="Times New Roman"/>
          <w:szCs w:val="24"/>
        </w:rPr>
        <w:t>υποέργα</w:t>
      </w:r>
      <w:proofErr w:type="spellEnd"/>
      <w:r>
        <w:rPr>
          <w:rFonts w:eastAsia="Times New Roman" w:cs="Times New Roman"/>
          <w:szCs w:val="24"/>
        </w:rPr>
        <w:t xml:space="preserve"> από τη Διεύ</w:t>
      </w:r>
      <w:r>
        <w:rPr>
          <w:rFonts w:eastAsia="Times New Roman" w:cs="Times New Roman"/>
          <w:szCs w:val="24"/>
        </w:rPr>
        <w:t xml:space="preserve">θυνση Αναστήλωσης Βυζαντινών, όπως αναφερθήκατε και από την ΕΦΑ Αθηνών. Το </w:t>
      </w:r>
      <w:proofErr w:type="spellStart"/>
      <w:r>
        <w:rPr>
          <w:rFonts w:eastAsia="Times New Roman" w:cs="Times New Roman"/>
          <w:szCs w:val="24"/>
        </w:rPr>
        <w:t>υποέργο</w:t>
      </w:r>
      <w:proofErr w:type="spellEnd"/>
      <w:r>
        <w:rPr>
          <w:rFonts w:eastAsia="Times New Roman" w:cs="Times New Roman"/>
          <w:szCs w:val="24"/>
        </w:rPr>
        <w:t xml:space="preserve"> της αναστήλωσης βυζαντινών αφορούσε μόνο το βυζαντινό τμήμα, όχι το νεότερο. Για το νεότερο εργάστηκε η Ιερά Μονή Αρχιεπισκοπής Αθηνών. Αφορούσε το νεότερο τμήμα. Το βυζαντι</w:t>
      </w:r>
      <w:r>
        <w:rPr>
          <w:rFonts w:eastAsia="Times New Roman" w:cs="Times New Roman"/>
          <w:szCs w:val="24"/>
        </w:rPr>
        <w:t xml:space="preserve">νό ήταν από το Υπουργείο Πολιτισμού. </w:t>
      </w:r>
    </w:p>
    <w:p w14:paraId="2E649B5C"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Εκεί, με την προσεκτική καθαίρεση των </w:t>
      </w:r>
      <w:proofErr w:type="spellStart"/>
      <w:r>
        <w:rPr>
          <w:rFonts w:eastAsia="Times New Roman" w:cs="Times New Roman"/>
          <w:szCs w:val="24"/>
        </w:rPr>
        <w:t>επικεραμώσεων</w:t>
      </w:r>
      <w:proofErr w:type="spellEnd"/>
      <w:r>
        <w:rPr>
          <w:rFonts w:eastAsia="Times New Roman" w:cs="Times New Roman"/>
          <w:szCs w:val="24"/>
        </w:rPr>
        <w:t xml:space="preserve"> </w:t>
      </w:r>
      <w:proofErr w:type="spellStart"/>
      <w:r>
        <w:rPr>
          <w:rFonts w:eastAsia="Times New Roman" w:cs="Times New Roman"/>
          <w:szCs w:val="24"/>
        </w:rPr>
        <w:t>ανευρέθησαν</w:t>
      </w:r>
      <w:proofErr w:type="spellEnd"/>
      <w:r>
        <w:rPr>
          <w:rFonts w:eastAsia="Times New Roman" w:cs="Times New Roman"/>
          <w:szCs w:val="24"/>
        </w:rPr>
        <w:t xml:space="preserve"> σημαντικά αρχιτεκτονικά στοιχεία της αρχικής στέγασης </w:t>
      </w:r>
      <w:r>
        <w:rPr>
          <w:rFonts w:eastAsia="Times New Roman" w:cs="Times New Roman"/>
          <w:szCs w:val="24"/>
        </w:rPr>
        <w:lastRenderedPageBreak/>
        <w:t xml:space="preserve">του </w:t>
      </w:r>
      <w:r>
        <w:rPr>
          <w:rFonts w:eastAsia="Times New Roman" w:cs="Times New Roman"/>
          <w:szCs w:val="24"/>
        </w:rPr>
        <w:t>ν</w:t>
      </w:r>
      <w:r>
        <w:rPr>
          <w:rFonts w:eastAsia="Times New Roman" w:cs="Times New Roman"/>
          <w:szCs w:val="24"/>
        </w:rPr>
        <w:t>αού. Με τα παραπάνω αυτά ευρήματα και μετά από γνωμοδότηση του ΚΑΣ, έγινε προσαρμογή της μελέτη</w:t>
      </w:r>
      <w:r>
        <w:rPr>
          <w:rFonts w:eastAsia="Times New Roman" w:cs="Times New Roman"/>
          <w:szCs w:val="24"/>
        </w:rPr>
        <w:t>ς. Το έργο έκλεισε στα 238.000 ευρώ. Μειώθηκε δηλαδή, κατά πολύ από την αρχική μελέτη, επειδή ακριβώς οι ηλεκτρομηχανολογικές εργασίες είχαν ήδη προηγηθεί από τα προηγούμενα έργα. Έτσι, αφαιρέθηκαν από την καινούρια μελέτη, διότι δεν υπήρχε λόγος να γίνουν</w:t>
      </w:r>
      <w:r>
        <w:rPr>
          <w:rFonts w:eastAsia="Times New Roman" w:cs="Times New Roman"/>
          <w:szCs w:val="24"/>
        </w:rPr>
        <w:t xml:space="preserve"> δύο φορές. </w:t>
      </w:r>
    </w:p>
    <w:p w14:paraId="2E649B5D"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υποέργο</w:t>
      </w:r>
      <w:proofErr w:type="spellEnd"/>
      <w:r>
        <w:rPr>
          <w:rFonts w:eastAsia="Times New Roman" w:cs="Times New Roman"/>
          <w:szCs w:val="24"/>
        </w:rPr>
        <w:t xml:space="preserve"> από την Εφορεία Αρχαιοτήτων Αθηνών, μέχρι το 2015 αφορούσε συντήρηση, τοιχογραφίες και στερεωτικές εργασίες στο βυζαντινό τμήμα πάλι. Εκεί, όλες αυτές οι εργασίες έγιναν τμηματικά, με πολύ μεγάλη προσοχή και όταν αφαιρέθηκε η κεραμο</w:t>
      </w:r>
      <w:r>
        <w:rPr>
          <w:rFonts w:eastAsia="Times New Roman" w:cs="Times New Roman"/>
          <w:szCs w:val="24"/>
        </w:rPr>
        <w:t xml:space="preserve">σκεπή, μπήκε </w:t>
      </w:r>
      <w:proofErr w:type="spellStart"/>
      <w:r>
        <w:rPr>
          <w:rFonts w:eastAsia="Times New Roman" w:cs="Times New Roman"/>
          <w:szCs w:val="24"/>
        </w:rPr>
        <w:t>στεγανωτική</w:t>
      </w:r>
      <w:proofErr w:type="spellEnd"/>
      <w:r>
        <w:rPr>
          <w:rFonts w:eastAsia="Times New Roman" w:cs="Times New Roman"/>
          <w:szCs w:val="24"/>
        </w:rPr>
        <w:t xml:space="preserve"> μεμβράνη. Δεν είναι αληθές αυτό που λέτε, ότι δεν υπήρχε πρόνοια για την ύπαρξη κάποιας προστασίας. Το αντίθετο. Έγινε μελέτη, έγινε η έγκριση από το ΚΑΣ και είχαν </w:t>
      </w:r>
      <w:r>
        <w:rPr>
          <w:rFonts w:eastAsia="Times New Roman" w:cs="Times New Roman"/>
          <w:szCs w:val="24"/>
        </w:rPr>
        <w:lastRenderedPageBreak/>
        <w:t>ληφθεί όλα τα προβλεπόμενα μέτρα προστασίας. Επίσης η συντήρηση των</w:t>
      </w:r>
      <w:r>
        <w:rPr>
          <w:rFonts w:eastAsia="Times New Roman" w:cs="Times New Roman"/>
          <w:szCs w:val="24"/>
        </w:rPr>
        <w:t xml:space="preserve"> τοιχογραφιών…</w:t>
      </w:r>
    </w:p>
    <w:p w14:paraId="2E649B5E"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Υπουργέ, πρέπει να συντομεύετε. Δεν θα καταθέσετε όλη τη μελέτη εδώ.</w:t>
      </w:r>
    </w:p>
    <w:p w14:paraId="2E649B5F"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Είναι πολλά τα θέματα που έθεσε ο συνάδελφος.</w:t>
      </w:r>
    </w:p>
    <w:p w14:paraId="2E649B60"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Ήδη σας έχω αφήσει δύο λεπτά παραπάνω. Οι υπηρεσίες σας να ξέρουν τι απαντούν γραπτώς. Έχετε ακόμα ένα λεπτό, για να φθάσουμε στη δευτερολογία.</w:t>
      </w:r>
    </w:p>
    <w:p w14:paraId="2E649B61"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και Αθλητισμού):</w:t>
      </w:r>
      <w:r>
        <w:rPr>
          <w:rFonts w:eastAsia="Times New Roman" w:cs="Times New Roman"/>
          <w:szCs w:val="24"/>
        </w:rPr>
        <w:t xml:space="preserve"> Ευχαριστώ πολύ, κύριε Πρόεδρε.</w:t>
      </w:r>
    </w:p>
    <w:p w14:paraId="2E649B62"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Να ολοκληρώσω το κομμάτι αυ</w:t>
      </w:r>
      <w:r>
        <w:rPr>
          <w:rFonts w:eastAsia="Times New Roman" w:cs="Times New Roman"/>
          <w:szCs w:val="24"/>
        </w:rPr>
        <w:t xml:space="preserve">τό της συντήρησης των τοιχογραφιών και της ζωγραφικής, πάνω σε μουσαμά στην ουσία. Πράγματι, εδώ υπάρχει σε ένα μόνο σημείο, στο βόρειο τμήμα της ανατολικής καμάρας -παρά τις επανειλημμένες επεμβάσεις των συντηρητών, οι οποίες είναι εξαιρετικές, αν κρίνει </w:t>
      </w:r>
      <w:r>
        <w:rPr>
          <w:rFonts w:eastAsia="Times New Roman" w:cs="Times New Roman"/>
          <w:szCs w:val="24"/>
        </w:rPr>
        <w:t xml:space="preserve">κανείς και από το έργο τους σε όλη την Ελλάδα και θα ήθελα να το τονίσω αυτό-, μια συνεχής </w:t>
      </w:r>
      <w:proofErr w:type="spellStart"/>
      <w:r>
        <w:rPr>
          <w:rFonts w:eastAsia="Times New Roman" w:cs="Times New Roman"/>
          <w:szCs w:val="24"/>
        </w:rPr>
        <w:t>εξάνθηση</w:t>
      </w:r>
      <w:proofErr w:type="spellEnd"/>
      <w:r>
        <w:rPr>
          <w:rFonts w:eastAsia="Times New Roman" w:cs="Times New Roman"/>
          <w:szCs w:val="24"/>
        </w:rPr>
        <w:t xml:space="preserve"> αλάτων. Όχι σε όλες τις τοιχογραφίες, όπως είπατε ή στον διάκοσμο, αλλά μόνο σε ένα σημείο, λόγω της ύπαρξης υγρασίας που συνεχώς βγαίνει. Παρ’ όλα αυτά συν</w:t>
      </w:r>
      <w:r>
        <w:rPr>
          <w:rFonts w:eastAsia="Times New Roman" w:cs="Times New Roman"/>
          <w:szCs w:val="24"/>
        </w:rPr>
        <w:t xml:space="preserve">τηρείται και καθαρίζεται. </w:t>
      </w:r>
    </w:p>
    <w:p w14:paraId="2E649B63"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πρόβλημα δε αυτό, το τονίζω, εμφανίζεται στο βόρειο τμήμα. Όπως ξέρουμε, εμφανίζονται συχνά τέτοια φαινόμενα, ειδικά σε μνημεία με λιθοδομή.</w:t>
      </w:r>
    </w:p>
    <w:p w14:paraId="2E649B64"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Μπορώ να συνεχίσω αργότερα, στη δευτερολογία μου.</w:t>
      </w:r>
    </w:p>
    <w:p w14:paraId="2E649B65"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w:t>
      </w:r>
      <w:r>
        <w:rPr>
          <w:rFonts w:eastAsia="Times New Roman" w:cs="Times New Roman"/>
          <w:szCs w:val="24"/>
        </w:rPr>
        <w:t>είστε. Μετά θα συνεχίσετε.</w:t>
      </w:r>
    </w:p>
    <w:p w14:paraId="2E649B66"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ορίστε, έχετε τον λόγο.</w:t>
      </w:r>
    </w:p>
    <w:p w14:paraId="2E649B67"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2E649B68"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Κυρία Υπουργέ, θα σας πω καλή τη </w:t>
      </w:r>
      <w:proofErr w:type="spellStart"/>
      <w:r>
        <w:rPr>
          <w:rFonts w:eastAsia="Times New Roman" w:cs="Times New Roman"/>
          <w:szCs w:val="24"/>
        </w:rPr>
        <w:t>πίστει</w:t>
      </w:r>
      <w:proofErr w:type="spellEnd"/>
      <w:r>
        <w:rPr>
          <w:rFonts w:eastAsia="Times New Roman" w:cs="Times New Roman"/>
          <w:szCs w:val="24"/>
        </w:rPr>
        <w:t xml:space="preserve"> πραγματικά ότι θα πρέπει να πάτε να επισκεφθείτε τον </w:t>
      </w:r>
      <w:r>
        <w:rPr>
          <w:rFonts w:eastAsia="Times New Roman" w:cs="Times New Roman"/>
          <w:szCs w:val="24"/>
        </w:rPr>
        <w:t>ν</w:t>
      </w:r>
      <w:r>
        <w:rPr>
          <w:rFonts w:eastAsia="Times New Roman" w:cs="Times New Roman"/>
          <w:szCs w:val="24"/>
        </w:rPr>
        <w:t xml:space="preserve">αό. Διότι αυτά που σας έχουν γράψει οι υπηρεσίες σας </w:t>
      </w:r>
      <w:r>
        <w:rPr>
          <w:rFonts w:eastAsia="Times New Roman" w:cs="Times New Roman"/>
          <w:szCs w:val="24"/>
        </w:rPr>
        <w:t xml:space="preserve">είναι τα ανακριβή. Δεν θα χρησιμοποιήσω εγώ την έκφραση την οποία είπατε, δηλαδή «δεν είναι αλήθεια αυτά που λέει ο κ. </w:t>
      </w:r>
      <w:proofErr w:type="spellStart"/>
      <w:r>
        <w:rPr>
          <w:rFonts w:eastAsia="Times New Roman" w:cs="Times New Roman"/>
          <w:szCs w:val="24"/>
        </w:rPr>
        <w:t>Αμυράς</w:t>
      </w:r>
      <w:proofErr w:type="spellEnd"/>
      <w:r>
        <w:rPr>
          <w:rFonts w:eastAsia="Times New Roman" w:cs="Times New Roman"/>
          <w:szCs w:val="24"/>
        </w:rPr>
        <w:t>», ούτε θα πω «είναι ψέματα αυτά που μας λέει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Κονιόρδου</w:t>
      </w:r>
      <w:proofErr w:type="spellEnd"/>
      <w:r>
        <w:rPr>
          <w:rFonts w:eastAsia="Times New Roman" w:cs="Times New Roman"/>
          <w:szCs w:val="24"/>
        </w:rPr>
        <w:t>». Θα πω ότι είναι ανακριβή. Σας προσκαλώ να πάμε μαζί, να επισκεφθούμε</w:t>
      </w:r>
      <w:r>
        <w:rPr>
          <w:rFonts w:eastAsia="Times New Roman" w:cs="Times New Roman"/>
          <w:szCs w:val="24"/>
        </w:rPr>
        <w:t xml:space="preserve"> τον </w:t>
      </w:r>
      <w:r>
        <w:rPr>
          <w:rFonts w:eastAsia="Times New Roman" w:cs="Times New Roman"/>
          <w:szCs w:val="24"/>
        </w:rPr>
        <w:t>ν</w:t>
      </w:r>
      <w:r>
        <w:rPr>
          <w:rFonts w:eastAsia="Times New Roman" w:cs="Times New Roman"/>
          <w:szCs w:val="24"/>
        </w:rPr>
        <w:t xml:space="preserve">αό. Είμαι σίγουρος και φοβάμαι ότι θα κλάψει η καρδιά σας, διότι είστε ένας άνθρωπος με ευρύ </w:t>
      </w:r>
      <w:r>
        <w:rPr>
          <w:rFonts w:eastAsia="Times New Roman" w:cs="Times New Roman"/>
          <w:szCs w:val="24"/>
        </w:rPr>
        <w:lastRenderedPageBreak/>
        <w:t xml:space="preserve">πνεύμα, ένας άνθρωπος του πολιτισμού και θα καταλάβετε ότι αυτά που σας έγραψαν οι υπηρεσίες είναι απλώς χαρτιά εσωτερικής αλληλογραφίας, γιατί κάποιος πάει </w:t>
      </w:r>
      <w:r>
        <w:rPr>
          <w:rFonts w:eastAsia="Times New Roman" w:cs="Times New Roman"/>
          <w:szCs w:val="24"/>
        </w:rPr>
        <w:t xml:space="preserve">να καλύψει τις ευθύνες που έχει. Εγώ έτσι το εντοπίζω. </w:t>
      </w:r>
    </w:p>
    <w:p w14:paraId="2E649B69"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Το μνημόνιο συγγραφής των υποχρεώσεων για την ανάδοχο εταιρεία -το έχω και εδώ- το άρθρο 6, ο όρος 6 λέει -και είναι κάτι που οι υπηρεσίες του Υπουργείου σας ούτε καν πρόσεξαν- ότι αν χρησιμοποιήσει ν</w:t>
      </w:r>
      <w:r>
        <w:rPr>
          <w:rFonts w:eastAsia="Times New Roman" w:cs="Times New Roman"/>
          <w:szCs w:val="24"/>
        </w:rPr>
        <w:t xml:space="preserve">ερό και ηλεκτρισμό ο εργολάβος από την παροχή του </w:t>
      </w:r>
      <w:r>
        <w:rPr>
          <w:rFonts w:eastAsia="Times New Roman" w:cs="Times New Roman"/>
          <w:szCs w:val="24"/>
        </w:rPr>
        <w:t>ν</w:t>
      </w:r>
      <w:r>
        <w:rPr>
          <w:rFonts w:eastAsia="Times New Roman" w:cs="Times New Roman"/>
          <w:szCs w:val="24"/>
        </w:rPr>
        <w:t>αού, θα πρέπει να πληρώσει την κατανάλωση.</w:t>
      </w:r>
    </w:p>
    <w:p w14:paraId="2E649B6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lang w:val="en-US"/>
        </w:rPr>
        <w:t>E</w:t>
      </w:r>
      <w:r>
        <w:rPr>
          <w:rFonts w:eastAsia="Times New Roman" w:cs="Times New Roman"/>
          <w:szCs w:val="24"/>
        </w:rPr>
        <w:t xml:space="preserve">, λοιπόν, ούτε αυτό δεν έκανε ο εργολάβος. Άφησε «φέσι» 4.000 ευρώ στη ΔΕΗ και 750 ευρώ στην ΕΥΔΑΠ. Τώρα η </w:t>
      </w:r>
      <w:r>
        <w:rPr>
          <w:rFonts w:eastAsia="Times New Roman" w:cs="Times New Roman"/>
          <w:szCs w:val="24"/>
        </w:rPr>
        <w:t>ε</w:t>
      </w:r>
      <w:r>
        <w:rPr>
          <w:rFonts w:eastAsia="Times New Roman" w:cs="Times New Roman"/>
          <w:szCs w:val="24"/>
        </w:rPr>
        <w:t>νορία ψάχνει να βρει χρήματα για να καλύψει αυτό το ά</w:t>
      </w:r>
      <w:r>
        <w:rPr>
          <w:rFonts w:eastAsia="Times New Roman" w:cs="Times New Roman"/>
          <w:szCs w:val="24"/>
        </w:rPr>
        <w:t xml:space="preserve">νοιγμα. Γιατί σας </w:t>
      </w:r>
      <w:r>
        <w:rPr>
          <w:rFonts w:eastAsia="Times New Roman" w:cs="Times New Roman"/>
          <w:szCs w:val="24"/>
        </w:rPr>
        <w:lastRenderedPageBreak/>
        <w:t>τα λέω αυτά; Για να σας πω ότι οι υπηρεσίες σας -το λέω ευθέως- δεν έκαναν καλά τη δουλειά τους.</w:t>
      </w:r>
    </w:p>
    <w:p w14:paraId="2E649B6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Τι να απαντήσουμε τώρα επί των πραγματικών γεγονότων; Σας προσκαλώ και σας προκαλώ εν μέρει -να το πω έτσι- να πάρετε τους υπεύθυνους των δύο</w:t>
      </w:r>
      <w:r>
        <w:rPr>
          <w:rFonts w:eastAsia="Times New Roman" w:cs="Times New Roman"/>
          <w:szCs w:val="24"/>
        </w:rPr>
        <w:t xml:space="preserve"> διευθύνσεων του Υπουργείου Πολιτισμού, να πάμε μαζί, να φωνάξουμε τον πατέρα Βαρθολομαίο και να κάτσουμε να δούμε καλή τη </w:t>
      </w:r>
      <w:proofErr w:type="spellStart"/>
      <w:r>
        <w:rPr>
          <w:rFonts w:eastAsia="Times New Roman" w:cs="Times New Roman"/>
          <w:szCs w:val="24"/>
        </w:rPr>
        <w:t>πίστει</w:t>
      </w:r>
      <w:proofErr w:type="spellEnd"/>
      <w:r>
        <w:rPr>
          <w:rFonts w:eastAsia="Times New Roman" w:cs="Times New Roman"/>
          <w:szCs w:val="24"/>
        </w:rPr>
        <w:t xml:space="preserve"> αν έγινε ή δεν έγινε καλή δουλειά.</w:t>
      </w:r>
    </w:p>
    <w:p w14:paraId="2E649B6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Εγώ πήγα στον ναό, πηγαίνω ξανά και ξανά και για έναν συναισθηματικό λόγο, διότι είναι </w:t>
      </w:r>
      <w:r>
        <w:rPr>
          <w:rFonts w:eastAsia="Times New Roman" w:cs="Times New Roman"/>
          <w:szCs w:val="24"/>
        </w:rPr>
        <w:t xml:space="preserve">η </w:t>
      </w:r>
      <w:r>
        <w:rPr>
          <w:rFonts w:eastAsia="Times New Roman" w:cs="Times New Roman"/>
          <w:szCs w:val="24"/>
        </w:rPr>
        <w:t>οι</w:t>
      </w:r>
      <w:r>
        <w:rPr>
          <w:rFonts w:eastAsia="Times New Roman" w:cs="Times New Roman"/>
          <w:szCs w:val="24"/>
        </w:rPr>
        <w:t xml:space="preserve">κογενειακή μας εκκλησία. Ακριβώς από πίσω είναι το πατρικό μας σπίτι. Εκεί μεγαλώσαμε και έγιναν όλα τα </w:t>
      </w:r>
      <w:r>
        <w:rPr>
          <w:rFonts w:eastAsia="Times New Roman" w:cs="Times New Roman"/>
          <w:szCs w:val="24"/>
        </w:rPr>
        <w:t>Μ</w:t>
      </w:r>
      <w:r>
        <w:rPr>
          <w:rFonts w:eastAsia="Times New Roman" w:cs="Times New Roman"/>
          <w:szCs w:val="24"/>
        </w:rPr>
        <w:t xml:space="preserve">υστήρια της οικογένειας, βαπτίσεις, γάμοι, από την εποχή του </w:t>
      </w:r>
      <w:proofErr w:type="spellStart"/>
      <w:r>
        <w:rPr>
          <w:rFonts w:eastAsia="Times New Roman" w:cs="Times New Roman"/>
          <w:szCs w:val="24"/>
        </w:rPr>
        <w:t>παπα</w:t>
      </w:r>
      <w:proofErr w:type="spellEnd"/>
      <w:r>
        <w:rPr>
          <w:rFonts w:eastAsia="Times New Roman" w:cs="Times New Roman"/>
          <w:szCs w:val="24"/>
        </w:rPr>
        <w:t>-Μάριου, εκείνου του ατίθασου παπά που έλεγε «</w:t>
      </w:r>
      <w:proofErr w:type="spellStart"/>
      <w:r>
        <w:rPr>
          <w:rFonts w:eastAsia="Times New Roman" w:cs="Times New Roman"/>
          <w:szCs w:val="24"/>
        </w:rPr>
        <w:t>νίκας</w:t>
      </w:r>
      <w:proofErr w:type="spellEnd"/>
      <w:r>
        <w:rPr>
          <w:rFonts w:eastAsia="Times New Roman" w:cs="Times New Roman"/>
          <w:szCs w:val="24"/>
        </w:rPr>
        <w:t xml:space="preserve"> </w:t>
      </w:r>
      <w:r>
        <w:rPr>
          <w:rFonts w:eastAsia="Times New Roman" w:cs="Times New Roman"/>
          <w:szCs w:val="24"/>
        </w:rPr>
        <w:lastRenderedPageBreak/>
        <w:t>τοις βασιλεύσι» και προκαλούσε προ</w:t>
      </w:r>
      <w:r>
        <w:rPr>
          <w:rFonts w:eastAsia="Times New Roman" w:cs="Times New Roman"/>
          <w:szCs w:val="24"/>
        </w:rPr>
        <w:t xml:space="preserve">βλήματα τη δεκαετία του </w:t>
      </w:r>
      <w:r>
        <w:rPr>
          <w:rFonts w:eastAsia="Times New Roman" w:cs="Times New Roman"/>
          <w:szCs w:val="24"/>
        </w:rPr>
        <w:t>’</w:t>
      </w:r>
      <w:r>
        <w:rPr>
          <w:rFonts w:eastAsia="Times New Roman" w:cs="Times New Roman"/>
          <w:szCs w:val="24"/>
        </w:rPr>
        <w:t>80, έως σήμερα</w:t>
      </w:r>
      <w:r>
        <w:rPr>
          <w:rFonts w:eastAsia="Times New Roman" w:cs="Times New Roman"/>
          <w:szCs w:val="24"/>
        </w:rPr>
        <w:t>,</w:t>
      </w:r>
      <w:r>
        <w:rPr>
          <w:rFonts w:eastAsia="Times New Roman" w:cs="Times New Roman"/>
          <w:szCs w:val="24"/>
        </w:rPr>
        <w:t xml:space="preserve"> που είναι ένας νέος άνθρωπος ενορίτης, ο ιερέας Βαρθολομαίος και κάνει εκπληκτική δουλειά. Θα πρέπει όλοι να πάμε να στέρξουμε αυτή την προσπάθεια. Δεν είναι μόνο το αρχιτεκτονικό μνημείο, δεν είναι μόνο η έλλειψη τ</w:t>
      </w:r>
      <w:r>
        <w:rPr>
          <w:rFonts w:eastAsia="Times New Roman" w:cs="Times New Roman"/>
          <w:szCs w:val="24"/>
        </w:rPr>
        <w:t xml:space="preserve">ης </w:t>
      </w:r>
      <w:proofErr w:type="spellStart"/>
      <w:r>
        <w:rPr>
          <w:rFonts w:eastAsia="Times New Roman" w:cs="Times New Roman"/>
          <w:szCs w:val="24"/>
        </w:rPr>
        <w:t>προσκυνηματικής</w:t>
      </w:r>
      <w:proofErr w:type="spellEnd"/>
      <w:r>
        <w:rPr>
          <w:rFonts w:eastAsia="Times New Roman" w:cs="Times New Roman"/>
          <w:szCs w:val="24"/>
        </w:rPr>
        <w:t xml:space="preserve"> ατμόσφαιρας που προκαλούν αυτές οι κακοτεχνίες, αλλά πλέον εδώ είναι και θέμα του πώς λειτουργεί η δημόσια διοίκηση, όταν δίνεις σε εργολάβους δουλειές και αμέσως μετά απλώς –σύμφωνα με τη δική μου άποψη- γίνεται μια επιφανειακή επιστασί</w:t>
      </w:r>
      <w:r>
        <w:rPr>
          <w:rFonts w:eastAsia="Times New Roman" w:cs="Times New Roman"/>
          <w:szCs w:val="24"/>
        </w:rPr>
        <w:t>α και πολύ εύκολα υπογράφουν την παραλαβή του έργου.</w:t>
      </w:r>
    </w:p>
    <w:p w14:paraId="2E649B6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Καταλήγοντας, η ερώτησή μου ήταν και παραμένει: Θα αποκατασταθούν αυτές οι κακοτεχνίες, έστω στο βυζαντινό κομμάτι</w:t>
      </w:r>
      <w:r>
        <w:rPr>
          <w:rFonts w:eastAsia="Times New Roman" w:cs="Times New Roman"/>
          <w:szCs w:val="24"/>
        </w:rPr>
        <w:t>,</w:t>
      </w:r>
      <w:r>
        <w:rPr>
          <w:rFonts w:eastAsia="Times New Roman" w:cs="Times New Roman"/>
          <w:szCs w:val="24"/>
        </w:rPr>
        <w:t xml:space="preserve"> που αφορά το Υπουργείο Πολιτισμού; </w:t>
      </w:r>
    </w:p>
    <w:p w14:paraId="2E649B6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Δεύτερον, πότε θα πάμε στον ναό; Να καλέσουμε και τ</w:t>
      </w:r>
      <w:r>
        <w:rPr>
          <w:rFonts w:eastAsia="Times New Roman" w:cs="Times New Roman"/>
          <w:szCs w:val="24"/>
        </w:rPr>
        <w:t>ον Πρόεδρο, τον κ. Κακλαμάνη</w:t>
      </w:r>
      <w:r>
        <w:rPr>
          <w:rFonts w:eastAsia="Times New Roman" w:cs="Times New Roman"/>
          <w:szCs w:val="24"/>
        </w:rPr>
        <w:t>,</w:t>
      </w:r>
      <w:r>
        <w:rPr>
          <w:rFonts w:eastAsia="Times New Roman" w:cs="Times New Roman"/>
          <w:szCs w:val="24"/>
        </w:rPr>
        <w:t xml:space="preserve"> που ως πρώην Δήμαρχος Αθηναίων ξέρει την περιοχή απέξω κι ανακατωτά, να πάμε οι τρεις μας με τις υπηρεσίες, έτσι ώστε να δούμε ποιος είναι ανακριβής και ποιος δεν είναι -για να μη χρησιμοποιήσω τον δικό σας χαρακτηρισμό-</w:t>
      </w:r>
      <w:r>
        <w:rPr>
          <w:rFonts w:eastAsia="Times New Roman" w:cs="Times New Roman"/>
          <w:szCs w:val="24"/>
        </w:rPr>
        <w:t>,</w:t>
      </w:r>
      <w:r>
        <w:rPr>
          <w:rFonts w:eastAsia="Times New Roman" w:cs="Times New Roman"/>
          <w:szCs w:val="24"/>
        </w:rPr>
        <w:t xml:space="preserve"> ποιο</w:t>
      </w:r>
      <w:r>
        <w:rPr>
          <w:rFonts w:eastAsia="Times New Roman" w:cs="Times New Roman"/>
          <w:szCs w:val="24"/>
        </w:rPr>
        <w:t xml:space="preserve">ς θέλει πραγματικά τα πράγματα να γίνονται με τάξη, ώστε </w:t>
      </w:r>
      <w:r>
        <w:rPr>
          <w:rFonts w:eastAsia="Times New Roman" w:cs="Times New Roman"/>
          <w:szCs w:val="24"/>
        </w:rPr>
        <w:t xml:space="preserve">να </w:t>
      </w:r>
      <w:r>
        <w:rPr>
          <w:rFonts w:eastAsia="Times New Roman" w:cs="Times New Roman"/>
          <w:szCs w:val="24"/>
        </w:rPr>
        <w:t>διασφαλίζεται το δημόσιο συμφέρον και βεβαίως το αντικείμενο της επίδικης εργασίας. Καταθέτω τα έγγραφα για τα Πρακτικά.</w:t>
      </w:r>
    </w:p>
    <w:p w14:paraId="2E649B6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E649B70" w14:textId="77777777" w:rsidR="006C43E3" w:rsidRDefault="00E80A7B">
      <w:pPr>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Γεώργιος </w:t>
      </w:r>
      <w:proofErr w:type="spellStart"/>
      <w:r>
        <w:rPr>
          <w:rFonts w:eastAsia="Times New Roman" w:cs="Times New Roman"/>
          <w:szCs w:val="24"/>
        </w:rPr>
        <w:t>Αμυράς</w:t>
      </w:r>
      <w:proofErr w:type="spellEnd"/>
      <w:r>
        <w:rPr>
          <w:rFonts w:eastAsia="Times New Roman" w:cs="Times New Roman"/>
          <w:szCs w:val="24"/>
        </w:rPr>
        <w:t xml:space="preserve"> </w:t>
      </w:r>
      <w:r>
        <w:rPr>
          <w:rFonts w:eastAsia="Times New Roman"/>
          <w:szCs w:val="24"/>
        </w:rPr>
        <w:t>καταθέτει γ</w:t>
      </w:r>
      <w:r>
        <w:rPr>
          <w:rFonts w:eastAsia="Times New Roman"/>
          <w:szCs w:val="24"/>
        </w:rPr>
        <w:t xml:space="preserve">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E649B71"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Κυρία Υπουργέ, έχετε τον λόγο. </w:t>
      </w:r>
    </w:p>
    <w:p w14:paraId="2E649B7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ΛΥΔΙΑ ΚΟΝΙΟΡΔΟΥ (Υπουργός Πολιτισμού και Αθλητισμού): </w:t>
      </w:r>
      <w:r>
        <w:rPr>
          <w:rFonts w:eastAsia="Times New Roman" w:cs="Times New Roman"/>
          <w:szCs w:val="24"/>
        </w:rPr>
        <w:t>Θα επανέλθω εν τάχει στα θέματα που θίγετε.</w:t>
      </w:r>
    </w:p>
    <w:p w14:paraId="2E649B7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Τόσο τα κουφώματα, στα οποία αναφερθήκατε, όσο και η θέση των ηλεκτρολογικών πινάκων, τα ψυκτικά μηχανήματα, το σύστημα ψύξης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θέρμανσης, όλα αυτά ανήκουν στην εργολαβία η οποία είχε ανατεθεί από το </w:t>
      </w:r>
      <w:r>
        <w:rPr>
          <w:rFonts w:eastAsia="Times New Roman" w:cs="Times New Roman"/>
          <w:szCs w:val="24"/>
        </w:rPr>
        <w:t>ε</w:t>
      </w:r>
      <w:r>
        <w:rPr>
          <w:rFonts w:eastAsia="Times New Roman" w:cs="Times New Roman"/>
          <w:szCs w:val="24"/>
        </w:rPr>
        <w:t xml:space="preserve">κκλησιαστικό </w:t>
      </w:r>
      <w:r>
        <w:rPr>
          <w:rFonts w:eastAsia="Times New Roman" w:cs="Times New Roman"/>
          <w:szCs w:val="24"/>
        </w:rPr>
        <w:t>σ</w:t>
      </w:r>
      <w:r>
        <w:rPr>
          <w:rFonts w:eastAsia="Times New Roman" w:cs="Times New Roman"/>
          <w:szCs w:val="24"/>
        </w:rPr>
        <w:t>υμβούλιο. Επίσης, δεν έχουν μπει πλήρως καινούργια κουφώματα. Είναι κάποια τα οποία είχαν φθαρεί και αντικαταστάθηκαν μερικά. Δεν αφορά όλα τα κουφώματα.</w:t>
      </w:r>
    </w:p>
    <w:p w14:paraId="2E649B7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Επίσης, όσον αφ</w:t>
      </w:r>
      <w:r>
        <w:rPr>
          <w:rFonts w:eastAsia="Times New Roman" w:cs="Times New Roman"/>
          <w:szCs w:val="24"/>
        </w:rPr>
        <w:t>ορά στο σημείο που μπήκε η μικροφωνική εγκατάσταση, η τοποθέτηση έγινε πάλι από την προηγούμενη εργολαβία</w:t>
      </w:r>
      <w:r>
        <w:rPr>
          <w:rFonts w:eastAsia="Times New Roman" w:cs="Times New Roman"/>
          <w:szCs w:val="24"/>
        </w:rPr>
        <w:t>,</w:t>
      </w:r>
      <w:r>
        <w:rPr>
          <w:rFonts w:eastAsia="Times New Roman" w:cs="Times New Roman"/>
          <w:szCs w:val="24"/>
        </w:rPr>
        <w:t xml:space="preserve"> με βάση τη θέση που περιγράφει η μελέτη. Η τοποθέτηση </w:t>
      </w:r>
      <w:r>
        <w:rPr>
          <w:rFonts w:eastAsia="Times New Roman" w:cs="Times New Roman"/>
          <w:szCs w:val="24"/>
        </w:rPr>
        <w:lastRenderedPageBreak/>
        <w:t>του τέμπλου δεν περιλαμβανόταν στο τιμολόγιο της μελέτης. Θα πρέπει να γίνει από τον χρήστη του</w:t>
      </w:r>
      <w:r>
        <w:rPr>
          <w:rFonts w:eastAsia="Times New Roman" w:cs="Times New Roman"/>
          <w:szCs w:val="24"/>
        </w:rPr>
        <w:t xml:space="preserve"> έργου, την </w:t>
      </w:r>
      <w:r>
        <w:rPr>
          <w:rFonts w:eastAsia="Times New Roman" w:cs="Times New Roman"/>
          <w:szCs w:val="24"/>
        </w:rPr>
        <w:t>ε</w:t>
      </w:r>
      <w:r>
        <w:rPr>
          <w:rFonts w:eastAsia="Times New Roman" w:cs="Times New Roman"/>
          <w:szCs w:val="24"/>
        </w:rPr>
        <w:t xml:space="preserve">κκλησία. Οι ορθομαρμαρώσεις, στις οποίες αναφερθήκατε, αφορούν στο νεότερο τμήμα του ναού και είχαν αφαιρεθεί από το προηγούμενο έργο πάλι. </w:t>
      </w:r>
    </w:p>
    <w:p w14:paraId="2E649B7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Επίσης, αναφερθήκατε στους κιονίσκους. Δεν περιλαμβανόταν στο έργο του ΥΠΟΑ αυτή η εργασία και επιπλέο</w:t>
      </w:r>
      <w:r>
        <w:rPr>
          <w:rFonts w:eastAsia="Times New Roman" w:cs="Times New Roman"/>
          <w:szCs w:val="24"/>
        </w:rPr>
        <w:t xml:space="preserve">ν δεν είναι στη δεοντολογία των επεμβάσεων το γυάλισμα των μαρμάρινων αρχιτεκτονικών μελών ενός μνημείου. </w:t>
      </w:r>
    </w:p>
    <w:p w14:paraId="2E649B7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Ακόμα, μιλήσατε εσφαλμένα για ατέλειες και κακοτεχνίες, διότι η διοικητική παραλαβή του έργου έγινε σε τρεις φάσεις. Η πρώτη ήταν διοικητική παραλαβή</w:t>
      </w:r>
      <w:r>
        <w:rPr>
          <w:rFonts w:eastAsia="Times New Roman" w:cs="Times New Roman"/>
          <w:szCs w:val="24"/>
        </w:rPr>
        <w:t xml:space="preserve"> από τον χρήστη του έργου, από τον εκπρόσωπο του ναού. Έγινε χωρίς παρατηρήσεις. Η δεύτερη ήταν προσωρινή παραλαβή. Έγινε σε έξι μήνες από την περάτωση του </w:t>
      </w:r>
      <w:r>
        <w:rPr>
          <w:rFonts w:eastAsia="Times New Roman" w:cs="Times New Roman"/>
          <w:szCs w:val="24"/>
        </w:rPr>
        <w:lastRenderedPageBreak/>
        <w:t>έργου, από τον εκπρόσωπο της Αρχιεπισκοπής, επίσης χωρίς παρατηρήσεις. Η τρίτη, η οριστική παραλαβή,</w:t>
      </w:r>
      <w:r>
        <w:rPr>
          <w:rFonts w:eastAsia="Times New Roman" w:cs="Times New Roman"/>
          <w:szCs w:val="24"/>
        </w:rPr>
        <w:t xml:space="preserve"> έγινε πάλι από τον εκπρόσωπο της τεχνικής υπηρεσίας της Αρχιεπισκοπής μετά την περάτωση του έργου, επίσης χωρίς παρατηρήσεις.</w:t>
      </w:r>
    </w:p>
    <w:p w14:paraId="2E649B7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Θα ήθελα να τονίσω για τις εργασίες που γίνονται από τις υπηρεσίες του Υπουργείου ότι προσωπικά τις έχω θαυμάσει και εκτιμήσει σε</w:t>
      </w:r>
      <w:r>
        <w:rPr>
          <w:rFonts w:eastAsia="Times New Roman" w:cs="Times New Roman"/>
          <w:szCs w:val="24"/>
        </w:rPr>
        <w:t xml:space="preserve"> όλη την επικράτεια. Είναι εξαιρετικές τόσο στην αναστήλωση όχι μόνο των βυζαντινών, αλλά και στη συντήρηση.</w:t>
      </w:r>
    </w:p>
    <w:p w14:paraId="2E649B7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Έχουμε μια τεχνογνωσία και μια επιστημονική επάρκεια υψηλού επιπέδου και οφείλουμε να είμαστε περήφανοι γι’ αυτό. Είναι ένα εξαγώγιμο προϊόν, το οπ</w:t>
      </w:r>
      <w:r>
        <w:rPr>
          <w:rFonts w:eastAsia="Times New Roman" w:cs="Times New Roman"/>
          <w:szCs w:val="24"/>
        </w:rPr>
        <w:t xml:space="preserve">οίο ενδιαφέρονται πάρα πολλές χώρες να το μοιραστούν μαζί μας. </w:t>
      </w:r>
    </w:p>
    <w:p w14:paraId="2E649B7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Ήθελα επίσης να σας πω ότι ο ΕΦΑ Πόλης Αθηνών εκπονεί μελέτη για την αποκατάσταση του </w:t>
      </w:r>
      <w:proofErr w:type="spellStart"/>
      <w:r>
        <w:rPr>
          <w:rFonts w:eastAsia="Times New Roman" w:cs="Times New Roman"/>
          <w:szCs w:val="24"/>
        </w:rPr>
        <w:t>τριλόγου</w:t>
      </w:r>
      <w:proofErr w:type="spellEnd"/>
      <w:r>
        <w:rPr>
          <w:rFonts w:eastAsia="Times New Roman" w:cs="Times New Roman"/>
          <w:szCs w:val="24"/>
        </w:rPr>
        <w:t xml:space="preserve"> παραθύρου της κεντρικής αψίδας του ιερού, τα μαρμάρινα στοιχεία στα οποία αναφερθήκατε</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t>παρουσιάζουν έντονες φθορές και θραύσεις</w:t>
      </w:r>
      <w:r>
        <w:rPr>
          <w:rFonts w:eastAsia="Times New Roman" w:cs="Times New Roman"/>
          <w:szCs w:val="24"/>
        </w:rPr>
        <w:t>,</w:t>
      </w:r>
      <w:r>
        <w:rPr>
          <w:rFonts w:eastAsia="Times New Roman" w:cs="Times New Roman"/>
          <w:szCs w:val="24"/>
        </w:rPr>
        <w:t xml:space="preserve"> εξαιτίας της αυθαίρετης τοποθέτησης μεταλλικού κιγκλιδώματος που έχει γίνει στο παρελθόν. Ωστόσο, συντάσσεται ειδική μελέτη, η οποία θα εκτελεστεί εντός του 2018. Απαντώ ως προς αυτό που με ρωτήσατε. Αλλά ας μην ξε</w:t>
      </w:r>
      <w:r>
        <w:rPr>
          <w:rFonts w:eastAsia="Times New Roman" w:cs="Times New Roman"/>
          <w:szCs w:val="24"/>
        </w:rPr>
        <w:t xml:space="preserve">χνάμε και τις πολύ επιτυχημένες και πραγματικά αξιόλογες αποκαταστάσεις των ιερών ναών στην Αθήνα, της Μητρόπολης Αθηνών και του Ιερού Ναού Αγίου Κωνσταντίνου και Ελένης. </w:t>
      </w:r>
    </w:p>
    <w:p w14:paraId="2E649B7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49B7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Κυρία Υπουργέ, νομίζω ότι δεν αμφισβ</w:t>
      </w:r>
      <w:r>
        <w:rPr>
          <w:rFonts w:eastAsia="Times New Roman" w:cs="Times New Roman"/>
          <w:szCs w:val="24"/>
        </w:rPr>
        <w:t xml:space="preserve">ήτησε ο κ. </w:t>
      </w:r>
      <w:proofErr w:type="spellStart"/>
      <w:r>
        <w:rPr>
          <w:rFonts w:eastAsia="Times New Roman" w:cs="Times New Roman"/>
          <w:szCs w:val="24"/>
        </w:rPr>
        <w:t>Αμυράς</w:t>
      </w:r>
      <w:proofErr w:type="spellEnd"/>
      <w:r>
        <w:rPr>
          <w:rFonts w:eastAsia="Times New Roman" w:cs="Times New Roman"/>
          <w:szCs w:val="24"/>
        </w:rPr>
        <w:t xml:space="preserve"> την ποιότητα των υπηρεσιών του Υπουργείου Πολιτισμού, αλλά ξέρετε τι κατάλαβα εγώ τώρα από τη δευτερολογία σας; Ότι δεν γνώριζε η αριστερά τι ποιεί η δεξιά. Δηλαδή, το κομμάτι που επιβλέπατε εσείς μ’ αυτό που έκανε η Αρχιεπισκοπή φαίνεται</w:t>
      </w:r>
      <w:r>
        <w:rPr>
          <w:rFonts w:eastAsia="Times New Roman" w:cs="Times New Roman"/>
          <w:szCs w:val="24"/>
        </w:rPr>
        <w:t xml:space="preserve"> ότι δεν είχε καμμία επαφή. Τέσσερις φορές είπατε «το κομμάτι αυτό δεν ήταν στη δική μας αρμοδιότητα». Δηλαδή, δεν αρνηθήκατε αυτά που είπε ο κ. </w:t>
      </w:r>
      <w:proofErr w:type="spellStart"/>
      <w:r>
        <w:rPr>
          <w:rFonts w:eastAsia="Times New Roman" w:cs="Times New Roman"/>
          <w:szCs w:val="24"/>
        </w:rPr>
        <w:t>Αμυράς</w:t>
      </w:r>
      <w:proofErr w:type="spellEnd"/>
      <w:r>
        <w:rPr>
          <w:rFonts w:eastAsia="Times New Roman" w:cs="Times New Roman"/>
          <w:szCs w:val="24"/>
        </w:rPr>
        <w:t>, απλά δεν φταίγατε εσείς. Όχι εσείς προσωπικά, αλλά το Υπουργείο. Νομίζω ότι μπορούμε να κάνουμε αυτή τη</w:t>
      </w:r>
      <w:r>
        <w:rPr>
          <w:rFonts w:eastAsia="Times New Roman" w:cs="Times New Roman"/>
          <w:szCs w:val="24"/>
        </w:rPr>
        <w:t xml:space="preserve">ν επίσκεψη. Ωραία θα είναι. </w:t>
      </w:r>
    </w:p>
    <w:p w14:paraId="2E649B7C"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ΛΥΔΙΑ ΚΟΝΙΟΡΔΟΥ (Υπουργός Πολιτισμού κι Αθλητισμού):</w:t>
      </w:r>
      <w:r>
        <w:rPr>
          <w:rFonts w:eastAsia="Times New Roman" w:cs="Times New Roman"/>
          <w:szCs w:val="24"/>
        </w:rPr>
        <w:t xml:space="preserve"> Για το 2005 μιλάμε.</w:t>
      </w:r>
    </w:p>
    <w:p w14:paraId="2E649B7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Βεβαίως, ναι. Μπορούμε να κάνουμε αυτή την επίσκεψη επί τόπου και μελλοντικά να μπορούν να συνεργάζονται. Έχετε δίκιο. Η </w:t>
      </w:r>
      <w:r>
        <w:rPr>
          <w:rFonts w:eastAsia="Times New Roman" w:cs="Times New Roman"/>
          <w:szCs w:val="24"/>
        </w:rPr>
        <w:t>Αρχιεπισκοπή πήγε κι έκανε ό,τι έκανε. Μετά πήγατε εσείς. Βρήκατε το ταμπλό και αυτό το τεράστιο που λέτε. Το έχω δει κι εγώ. Δεν μπορούσε να μπει κάτω τουλάχιστον;</w:t>
      </w:r>
    </w:p>
    <w:p w14:paraId="2E649B7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τη συνεδρίασή μας παρ</w:t>
      </w:r>
      <w:r>
        <w:rPr>
          <w:rFonts w:eastAsia="Times New Roman" w:cs="Times New Roman"/>
          <w:szCs w:val="24"/>
        </w:rPr>
        <w:t xml:space="preserve">ακολουθούν </w:t>
      </w:r>
      <w:r>
        <w:rPr>
          <w:rFonts w:eastAsia="Times New Roman" w:cs="Times New Roman"/>
          <w:szCs w:val="24"/>
        </w:rPr>
        <w:t>από τα άνω δυτικά θεωρεία τέσσερις σπουδαστές και μία συνοδός από το Δημόσιο ΙΕΚ Κηφισιάς. Λίγοι</w:t>
      </w:r>
      <w:r>
        <w:rPr>
          <w:rFonts w:eastAsia="Times New Roman" w:cs="Times New Roman"/>
          <w:szCs w:val="24"/>
        </w:rPr>
        <w:t>,</w:t>
      </w:r>
      <w:r>
        <w:rPr>
          <w:rFonts w:eastAsia="Times New Roman" w:cs="Times New Roman"/>
          <w:szCs w:val="24"/>
        </w:rPr>
        <w:t xml:space="preserve"> αλλά καλοί. </w:t>
      </w:r>
    </w:p>
    <w:p w14:paraId="2E649B7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Καλωσορίσατε στη Βουλή. </w:t>
      </w:r>
    </w:p>
    <w:p w14:paraId="2E649B80" w14:textId="77777777" w:rsidR="006C43E3" w:rsidRDefault="00E80A7B">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2E649B8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η τρίτη με αριθμό 1305/13-3-2018 επίκαιρη ερώτ</w:t>
      </w:r>
      <w:r>
        <w:rPr>
          <w:rFonts w:eastAsia="Times New Roman" w:cs="Times New Roman"/>
          <w:szCs w:val="24"/>
        </w:rPr>
        <w:t xml:space="preserve">ηση δεύτερου κύκλου του Βουλευτή του Κομμουνιστικού Κόμματος </w:t>
      </w:r>
      <w:r>
        <w:rPr>
          <w:rFonts w:eastAsia="Times New Roman" w:cs="Times New Roman"/>
          <w:szCs w:val="24"/>
        </w:rPr>
        <w:t>Ελλάδας</w:t>
      </w:r>
      <w:r>
        <w:rPr>
          <w:rFonts w:eastAsia="Times New Roman" w:cs="Times New Roman"/>
          <w:szCs w:val="24"/>
        </w:rPr>
        <w:t xml:space="preserve"> κ. Νικολάου Μωραΐτη προς την Υπουργό Εργασίας, Κοινωνικής Ασφάλισης και Κοινωνικής Αλληλεγγύης, με θέμα: «Μειωμένες συντάξεις αγροτών». </w:t>
      </w:r>
    </w:p>
    <w:p w14:paraId="2E649B8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Θα απαντήσει ο παρευρισκόμενος Υφυπουργός Εργασίας</w:t>
      </w:r>
      <w:r>
        <w:rPr>
          <w:rFonts w:eastAsia="Times New Roman" w:cs="Times New Roman"/>
          <w:szCs w:val="24"/>
        </w:rPr>
        <w:t xml:space="preserve"> κ. Αναστάσιος Πετρόπουλος.</w:t>
      </w:r>
    </w:p>
    <w:p w14:paraId="2E649B8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Κύριε Μωραΐτη, έχετε τον λόγο. </w:t>
      </w:r>
    </w:p>
    <w:p w14:paraId="2E649B84" w14:textId="77777777" w:rsidR="006C43E3" w:rsidRDefault="00E80A7B">
      <w:pPr>
        <w:spacing w:after="0" w:line="600" w:lineRule="auto"/>
        <w:ind w:firstLine="709"/>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2E649B85" w14:textId="77777777" w:rsidR="006C43E3" w:rsidRDefault="00E80A7B">
      <w:pPr>
        <w:spacing w:after="0" w:line="600" w:lineRule="auto"/>
        <w:ind w:firstLine="709"/>
        <w:jc w:val="both"/>
        <w:rPr>
          <w:rFonts w:eastAsia="Times New Roman" w:cs="Times New Roman"/>
          <w:szCs w:val="24"/>
        </w:rPr>
      </w:pPr>
      <w:r>
        <w:rPr>
          <w:rFonts w:eastAsia="Times New Roman" w:cs="Times New Roman"/>
          <w:szCs w:val="24"/>
        </w:rPr>
        <w:t>Η Κυβέρνησή σας υπηρετεί, όπως και οι προηγούμενες, πιστά τις κατευθύνσεις της Ευρωπαϊκής Ένωσης. Υλοποιεί ένα σύνολο αντιλαϊκών μέτρων</w:t>
      </w:r>
      <w:r>
        <w:rPr>
          <w:rFonts w:eastAsia="Times New Roman" w:cs="Times New Roman"/>
          <w:szCs w:val="24"/>
        </w:rPr>
        <w:t>,</w:t>
      </w:r>
      <w:r>
        <w:rPr>
          <w:rFonts w:eastAsia="Times New Roman" w:cs="Times New Roman"/>
          <w:szCs w:val="24"/>
        </w:rPr>
        <w:t xml:space="preserve"> που επιδεινώνουν τις ανάγκες στη ζωή των εργαζόμενων και των συνταξιούχων. </w:t>
      </w:r>
    </w:p>
    <w:p w14:paraId="2E649B8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Το τελευταίο διάστημα έχουμε επιδείνωση της κατάστασης του μεγαλύτερου μέρους των συνταξιούχων της χώρας, σύμφωνα με τα επίσημα στοιχεία του συστήματος «</w:t>
      </w:r>
      <w:r>
        <w:rPr>
          <w:rFonts w:eastAsia="Times New Roman" w:cs="Times New Roman"/>
          <w:szCs w:val="24"/>
        </w:rPr>
        <w:t>ΗΛΙΟΣ</w:t>
      </w:r>
      <w:r>
        <w:rPr>
          <w:rFonts w:eastAsia="Times New Roman" w:cs="Times New Roman"/>
          <w:szCs w:val="24"/>
        </w:rPr>
        <w:t xml:space="preserve">». Κάτω απ’ αυτή την </w:t>
      </w:r>
      <w:r>
        <w:rPr>
          <w:rFonts w:eastAsia="Times New Roman" w:cs="Times New Roman"/>
          <w:szCs w:val="24"/>
        </w:rPr>
        <w:t>κατάσταση που διαμορφώνεται, κύριε Υπουργέ, οργή και αγανάκτηση επικρατεί στους συνταξιούχους αγρότες γήρατος</w:t>
      </w:r>
      <w:r>
        <w:rPr>
          <w:rFonts w:eastAsia="Times New Roman" w:cs="Times New Roman"/>
          <w:szCs w:val="24"/>
        </w:rPr>
        <w:t>,</w:t>
      </w:r>
      <w:r>
        <w:rPr>
          <w:rFonts w:eastAsia="Times New Roman" w:cs="Times New Roman"/>
          <w:szCs w:val="24"/>
        </w:rPr>
        <w:t xml:space="preserve"> που έχουν γεννηθεί το 1950, όταν μετά από μεγάλη καθυστέρηση μηνών είδαν επιτέλους τις συντάξεις τους, αλλά είδαν συντάξεις πείνας και εξαθλίωσης</w:t>
      </w:r>
      <w:r>
        <w:rPr>
          <w:rFonts w:eastAsia="Times New Roman" w:cs="Times New Roman"/>
          <w:szCs w:val="24"/>
        </w:rPr>
        <w:t>,</w:t>
      </w:r>
      <w:r>
        <w:rPr>
          <w:rFonts w:eastAsia="Times New Roman" w:cs="Times New Roman"/>
          <w:szCs w:val="24"/>
        </w:rPr>
        <w:t xml:space="preserve"> βάσει του νέου υπολογισμού του </w:t>
      </w:r>
      <w:proofErr w:type="spellStart"/>
      <w:r>
        <w:rPr>
          <w:rFonts w:eastAsia="Times New Roman" w:cs="Times New Roman"/>
          <w:szCs w:val="24"/>
        </w:rPr>
        <w:t>αντιασφαλιστικού</w:t>
      </w:r>
      <w:proofErr w:type="spellEnd"/>
      <w:r>
        <w:rPr>
          <w:rFonts w:eastAsia="Times New Roman" w:cs="Times New Roman"/>
          <w:szCs w:val="24"/>
        </w:rPr>
        <w:t xml:space="preserve"> νόμου 4387/2016 και του άρθρου 99</w:t>
      </w:r>
      <w:r>
        <w:rPr>
          <w:rFonts w:eastAsia="Times New Roman" w:cs="Times New Roman"/>
          <w:szCs w:val="24"/>
        </w:rPr>
        <w:t>,</w:t>
      </w:r>
      <w:r>
        <w:rPr>
          <w:rFonts w:eastAsia="Times New Roman" w:cs="Times New Roman"/>
          <w:szCs w:val="24"/>
        </w:rPr>
        <w:t xml:space="preserve"> που αφορά στις συντάξεις. </w:t>
      </w:r>
    </w:p>
    <w:p w14:paraId="2E649B87" w14:textId="77777777" w:rsidR="006C43E3" w:rsidRDefault="00E80A7B">
      <w:pPr>
        <w:spacing w:after="0" w:line="600" w:lineRule="auto"/>
        <w:ind w:firstLine="709"/>
        <w:jc w:val="both"/>
        <w:rPr>
          <w:rFonts w:eastAsia="Times New Roman" w:cs="Times New Roman"/>
          <w:szCs w:val="24"/>
        </w:rPr>
      </w:pPr>
      <w:r>
        <w:rPr>
          <w:rFonts w:eastAsia="Times New Roman" w:cs="Times New Roman"/>
          <w:szCs w:val="24"/>
        </w:rPr>
        <w:t>Μετά από είκοσι</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τριάντα χρόνια εισφορών, πήραν συντάξεις 330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360 ευρώ μ</w:t>
      </w:r>
      <w:r>
        <w:rPr>
          <w:rFonts w:eastAsia="Times New Roman" w:cs="Times New Roman"/>
          <w:szCs w:val="24"/>
        </w:rPr>
        <w:t>ε</w:t>
      </w:r>
      <w:r>
        <w:rPr>
          <w:rFonts w:eastAsia="Times New Roman" w:cs="Times New Roman"/>
          <w:szCs w:val="24"/>
        </w:rPr>
        <w:t>ικτά. Διαπιστώνουν και στην πράξη τον εμπαιγμό της Κυβέρνησης και το</w:t>
      </w:r>
      <w:r>
        <w:rPr>
          <w:rFonts w:eastAsia="Times New Roman" w:cs="Times New Roman"/>
          <w:szCs w:val="24"/>
        </w:rPr>
        <w:t xml:space="preserve"> αποτέλεσμα του νόμου-λαιμητόμου. Η δια</w:t>
      </w:r>
      <w:r>
        <w:rPr>
          <w:rFonts w:eastAsia="Times New Roman" w:cs="Times New Roman"/>
          <w:szCs w:val="24"/>
        </w:rPr>
        <w:lastRenderedPageBreak/>
        <w:t>κήρυξη της Κυβέρνησης προς τους αγρότες ήταν ότι θα είναι οι μεγάλοι κερδισμένοι. Και εσείς προσωπικά αλλά και όλα τα στελέχη της Κυβέρνησης λέγατε ότι μετά από είκοσι χρόνια ασφάλισης θα πάρουν εθνική σύνταξη 386 ευρ</w:t>
      </w:r>
      <w:r>
        <w:rPr>
          <w:rFonts w:eastAsia="Times New Roman" w:cs="Times New Roman"/>
          <w:szCs w:val="24"/>
        </w:rPr>
        <w:t xml:space="preserve">ώ και με δεκαπέντε χρόνια 344 ευρώ. </w:t>
      </w:r>
    </w:p>
    <w:p w14:paraId="2E649B8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Τώρα διαπιστώνουν αυτό που ανέφερα. Συνταξιοδοτούνται μετά από είκοσι χρόνια κάποιοι που πλήρωσαν από το 1988 και κάποιοι από το 1998 και λαμβάνουν εθνική σύνταξη 23 ευρώ, κύριε Πετρόπουλε. Για να φτάσουν στο σύνολο της</w:t>
      </w:r>
      <w:r>
        <w:rPr>
          <w:rFonts w:eastAsia="Times New Roman" w:cs="Times New Roman"/>
          <w:szCs w:val="24"/>
        </w:rPr>
        <w:t xml:space="preserve"> εθνικής σύνταξης, πρέπει να περιμένουν δεκαπέντε χρόνια. Το σύνολο της εθνικής σύνταξης οι αγρότες θα το πάρουν το 2032. </w:t>
      </w:r>
    </w:p>
    <w:p w14:paraId="2E649B8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οι συνταξιούχοι αγρότες που βιώνουν αυτή τη βάρβαρη πολιτική. Το σύνολο της φτωχής και μεσαίας αγροτιάς </w:t>
      </w:r>
      <w:r>
        <w:rPr>
          <w:rFonts w:eastAsia="Times New Roman" w:cs="Times New Roman"/>
          <w:szCs w:val="24"/>
        </w:rPr>
        <w:lastRenderedPageBreak/>
        <w:t>έρχεται αντιμέ</w:t>
      </w:r>
      <w:r>
        <w:rPr>
          <w:rFonts w:eastAsia="Times New Roman" w:cs="Times New Roman"/>
          <w:szCs w:val="24"/>
        </w:rPr>
        <w:t>τωπο με τη βαρβαρότητα του καπιταλισμού. Για παράδειγμα, οι αγρότες αν πάθουν κάποιο ατύχημα εν ώρα εργασίας -που είναι πολύ πιθανό από τη φύση της εργασίας- δεν δικαιούνται αναρρωτικές άδειες. Πηγαίνουν στη δουλειά άρρωστοι, τραυματισμένοι, γιατί δεν μπορ</w:t>
      </w:r>
      <w:r>
        <w:rPr>
          <w:rFonts w:eastAsia="Times New Roman" w:cs="Times New Roman"/>
          <w:szCs w:val="24"/>
        </w:rPr>
        <w:t xml:space="preserve">ούν να κάνουν διαφορετικά. </w:t>
      </w:r>
    </w:p>
    <w:p w14:paraId="2E649B8A" w14:textId="77777777" w:rsidR="006C43E3" w:rsidRDefault="00E80A7B">
      <w:pPr>
        <w:spacing w:after="0" w:line="600" w:lineRule="auto"/>
        <w:ind w:firstLine="720"/>
        <w:jc w:val="both"/>
        <w:rPr>
          <w:rFonts w:eastAsia="Times New Roman"/>
          <w:szCs w:val="24"/>
        </w:rPr>
      </w:pPr>
      <w:r>
        <w:rPr>
          <w:rFonts w:eastAsia="Times New Roman"/>
          <w:szCs w:val="24"/>
        </w:rPr>
        <w:t>Η βαρβαρότητα φτάνει στο αποκορύφωμά της στο εξής: Οι αγρότισσες δεν δικαιούνται άδειες κύησης και λοχείας. Τις στέλνετε για δουλειά έως τη μέρα του τοκετού. Βέβαια, η μητρότητα είναι υπό διωγμό και από τη δική σας Κυβέρνηση και από τις προηγούμενες. Το τε</w:t>
      </w:r>
      <w:r>
        <w:rPr>
          <w:rFonts w:eastAsia="Times New Roman"/>
          <w:szCs w:val="24"/>
        </w:rPr>
        <w:t xml:space="preserve">λευταίο διάστημα κόπηκε και αυτό το επίδομα τοκετού, το οποίο είχε κερδηθεί μετά από αγώνες δεκαετιών. </w:t>
      </w:r>
    </w:p>
    <w:p w14:paraId="2E649B8B" w14:textId="77777777" w:rsidR="006C43E3" w:rsidRDefault="00E80A7B">
      <w:pPr>
        <w:spacing w:after="0" w:line="600" w:lineRule="auto"/>
        <w:ind w:firstLine="720"/>
        <w:jc w:val="both"/>
        <w:rPr>
          <w:rFonts w:eastAsia="Times New Roman"/>
          <w:szCs w:val="24"/>
        </w:rPr>
      </w:pPr>
      <w:r>
        <w:rPr>
          <w:rFonts w:eastAsia="Times New Roman"/>
          <w:szCs w:val="24"/>
        </w:rPr>
        <w:t xml:space="preserve">Σε αυτά να απαντήσετε, κύριε Υπουργέ, δηλαδή πότε οι αγρότες θα πάρουν το σύνολο της εθνικής σύνταξης, εάν θα δικαιούνται </w:t>
      </w:r>
      <w:r>
        <w:rPr>
          <w:rFonts w:eastAsia="Times New Roman"/>
          <w:szCs w:val="24"/>
        </w:rPr>
        <w:lastRenderedPageBreak/>
        <w:t>αναρρωτικές άδειες οι αγρότες,</w:t>
      </w:r>
      <w:r>
        <w:rPr>
          <w:rFonts w:eastAsia="Times New Roman"/>
          <w:szCs w:val="24"/>
        </w:rPr>
        <w:t xml:space="preserve"> εάν θα πάρουν άδειες κύησης και λοχείας οι αγρότισσες. </w:t>
      </w:r>
    </w:p>
    <w:p w14:paraId="2E649B8C" w14:textId="77777777" w:rsidR="006C43E3" w:rsidRDefault="00E80A7B">
      <w:pPr>
        <w:spacing w:after="0" w:line="600" w:lineRule="auto"/>
        <w:ind w:firstLine="720"/>
        <w:jc w:val="both"/>
        <w:rPr>
          <w:rFonts w:eastAsia="Times New Roman"/>
          <w:szCs w:val="24"/>
        </w:rPr>
      </w:pPr>
      <w:r>
        <w:rPr>
          <w:rFonts w:eastAsia="Times New Roman"/>
          <w:szCs w:val="24"/>
        </w:rPr>
        <w:t xml:space="preserve">Ένα τελευταίο αίτημα, που είναι αίτημα και του ΚΚΕ αλλά και του συνεπούς </w:t>
      </w:r>
      <w:r>
        <w:rPr>
          <w:rFonts w:eastAsia="Times New Roman"/>
          <w:szCs w:val="24"/>
        </w:rPr>
        <w:t>α</w:t>
      </w:r>
      <w:r>
        <w:rPr>
          <w:rFonts w:eastAsia="Times New Roman"/>
          <w:szCs w:val="24"/>
        </w:rPr>
        <w:t xml:space="preserve">γροτικού </w:t>
      </w:r>
      <w:r>
        <w:rPr>
          <w:rFonts w:eastAsia="Times New Roman"/>
          <w:szCs w:val="24"/>
        </w:rPr>
        <w:t>κ</w:t>
      </w:r>
      <w:r>
        <w:rPr>
          <w:rFonts w:eastAsia="Times New Roman"/>
          <w:szCs w:val="24"/>
        </w:rPr>
        <w:t>ινήματος, είναι, λόγω της φύσης της δουλειάς, οι συνταξιοδοτήσεις των αγροτών να γίνονται στα εξήντα χρόνια και των</w:t>
      </w:r>
      <w:r>
        <w:rPr>
          <w:rFonts w:eastAsia="Times New Roman"/>
          <w:szCs w:val="24"/>
        </w:rPr>
        <w:t xml:space="preserve"> αγροτισσών στα πενήντα πέντε χρόνια. </w:t>
      </w:r>
    </w:p>
    <w:p w14:paraId="2E649B8D" w14:textId="77777777" w:rsidR="006C43E3" w:rsidRDefault="00E80A7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με το τελευταίο τώρα έχει γίνει χαμός εδώ μέσα. Έχει απαντηθεί.</w:t>
      </w:r>
    </w:p>
    <w:p w14:paraId="2E649B8E" w14:textId="77777777" w:rsidR="006C43E3" w:rsidRDefault="00E80A7B">
      <w:pPr>
        <w:spacing w:after="0" w:line="600" w:lineRule="auto"/>
        <w:ind w:firstLine="720"/>
        <w:jc w:val="both"/>
        <w:rPr>
          <w:rFonts w:eastAsia="Times New Roman"/>
          <w:szCs w:val="24"/>
        </w:rPr>
      </w:pPr>
      <w:r>
        <w:rPr>
          <w:rFonts w:eastAsia="Times New Roman"/>
          <w:szCs w:val="24"/>
        </w:rPr>
        <w:t>Ορίστε, κύριε Υπουργέ, έχετε τον λόγο.</w:t>
      </w:r>
    </w:p>
    <w:p w14:paraId="2E649B8F" w14:textId="77777777" w:rsidR="006C43E3" w:rsidRDefault="00E80A7B">
      <w:pPr>
        <w:spacing w:after="0" w:line="600" w:lineRule="auto"/>
        <w:ind w:firstLine="720"/>
        <w:jc w:val="both"/>
        <w:rPr>
          <w:rFonts w:eastAsia="Times New Roman"/>
          <w:szCs w:val="24"/>
        </w:rPr>
      </w:pPr>
      <w:r>
        <w:rPr>
          <w:rFonts w:eastAsia="Times New Roman"/>
          <w:b/>
          <w:szCs w:val="24"/>
        </w:rPr>
        <w:t>ΑΝΑΣΤΑΣΙΟΣ ΠΕΤΡΟΠΟΥΛΟΣ (Υφυπουργός Εργασίας, Κοινωνικής Ασφάλισης και Κο</w:t>
      </w:r>
      <w:r>
        <w:rPr>
          <w:rFonts w:eastAsia="Times New Roman"/>
          <w:b/>
          <w:szCs w:val="24"/>
        </w:rPr>
        <w:t>ινωνικής Αλληλεγγύης):</w:t>
      </w:r>
      <w:r>
        <w:rPr>
          <w:rFonts w:eastAsia="Times New Roman"/>
          <w:szCs w:val="24"/>
        </w:rPr>
        <w:t xml:space="preserve"> Ευχαριστώ, κύριε Πρόεδρε.</w:t>
      </w:r>
    </w:p>
    <w:p w14:paraId="2E649B90" w14:textId="77777777" w:rsidR="006C43E3" w:rsidRDefault="00E80A7B">
      <w:pPr>
        <w:spacing w:after="0" w:line="600" w:lineRule="auto"/>
        <w:ind w:firstLine="720"/>
        <w:jc w:val="both"/>
        <w:rPr>
          <w:rFonts w:eastAsia="Times New Roman"/>
          <w:szCs w:val="24"/>
        </w:rPr>
      </w:pPr>
      <w:r>
        <w:rPr>
          <w:rFonts w:eastAsia="Times New Roman"/>
          <w:szCs w:val="24"/>
        </w:rPr>
        <w:lastRenderedPageBreak/>
        <w:t>Κύριε Μωραΐτη, μιλήσατε για συντάξεις στο ύψος που προσδιορίσατε -330 ευρώ, όσο είναι αυτό-</w:t>
      </w:r>
      <w:r>
        <w:rPr>
          <w:rFonts w:eastAsia="Times New Roman"/>
          <w:szCs w:val="24"/>
        </w:rPr>
        <w:t>,</w:t>
      </w:r>
      <w:r>
        <w:rPr>
          <w:rFonts w:eastAsia="Times New Roman"/>
          <w:szCs w:val="24"/>
        </w:rPr>
        <w:t xml:space="preserve"> συντάξεις οι οποίες προκύπτουν με τις διατάξεις που ίσχυαν στον ΟΓΑ. Αυτό το λέει ρητά και ο νόμος. Ο νόμος αυτό λ</w:t>
      </w:r>
      <w:r>
        <w:rPr>
          <w:rFonts w:eastAsia="Times New Roman"/>
          <w:szCs w:val="24"/>
        </w:rPr>
        <w:t>έει. Συνεπώς μιλάτε για τις συντάξεις του παλιού συστήματος που δεν εθίγησαν με ρητή διάταξη του νόμου. Δεν είναι συντάξεις που θα προκύψουν από την εφαρμογή του νόμου, ο οποίος μεταβατικά και βαθμιαία ανά έτος επιφέρει αύξηση των συντάξεων, η οποία φυσικά</w:t>
      </w:r>
      <w:r>
        <w:rPr>
          <w:rFonts w:eastAsia="Times New Roman"/>
          <w:szCs w:val="24"/>
        </w:rPr>
        <w:t xml:space="preserve"> δεν είναι ραγδαία, κύριε Μωραΐτη. </w:t>
      </w:r>
    </w:p>
    <w:p w14:paraId="2E649B91" w14:textId="77777777" w:rsidR="006C43E3" w:rsidRDefault="00E80A7B">
      <w:pPr>
        <w:spacing w:after="0" w:line="600" w:lineRule="auto"/>
        <w:ind w:firstLine="720"/>
        <w:jc w:val="both"/>
        <w:rPr>
          <w:rFonts w:eastAsia="Times New Roman"/>
          <w:szCs w:val="24"/>
        </w:rPr>
      </w:pPr>
      <w:r>
        <w:rPr>
          <w:rFonts w:eastAsia="Times New Roman"/>
          <w:szCs w:val="24"/>
        </w:rPr>
        <w:t xml:space="preserve">Όταν θα δείτε προσεκτικά όλα τα στοιχεία και αν διαβάσετε τον κύριο νόμο, θα καταλάβετε ότι τόση ώρα καταδικάζετε ένα σύστημα το οποίο εγκαταλείψαμε. Τόση ώρα καταδικάζετε συντάξεις πείνας </w:t>
      </w:r>
      <w:r>
        <w:rPr>
          <w:rFonts w:eastAsia="Times New Roman"/>
          <w:szCs w:val="24"/>
        </w:rPr>
        <w:lastRenderedPageBreak/>
        <w:t>και φτώχειας, όπως εσείς τις χα</w:t>
      </w:r>
      <w:r>
        <w:rPr>
          <w:rFonts w:eastAsia="Times New Roman"/>
          <w:szCs w:val="24"/>
        </w:rPr>
        <w:t xml:space="preserve">ρακτηρίζετε, οι οποίες όμως </w:t>
      </w:r>
      <w:proofErr w:type="spellStart"/>
      <w:r>
        <w:rPr>
          <w:rFonts w:eastAsia="Times New Roman"/>
          <w:szCs w:val="24"/>
        </w:rPr>
        <w:t>προέκυπταν</w:t>
      </w:r>
      <w:proofErr w:type="spellEnd"/>
      <w:r>
        <w:rPr>
          <w:rFonts w:eastAsia="Times New Roman"/>
          <w:szCs w:val="24"/>
        </w:rPr>
        <w:t xml:space="preserve"> από ένα σύστημα </w:t>
      </w:r>
      <w:proofErr w:type="spellStart"/>
      <w:r>
        <w:rPr>
          <w:rFonts w:eastAsia="Times New Roman"/>
          <w:szCs w:val="24"/>
        </w:rPr>
        <w:t>προνοιακό</w:t>
      </w:r>
      <w:proofErr w:type="spellEnd"/>
      <w:r>
        <w:rPr>
          <w:rFonts w:eastAsia="Times New Roman"/>
          <w:szCs w:val="24"/>
        </w:rPr>
        <w:t xml:space="preserve"> που χαρακτήριζε το σύστημα συντάξεων του ΟΓΑ. Τώρα θα αρχίσει να γίνεται ανταποδοτικό. </w:t>
      </w:r>
    </w:p>
    <w:p w14:paraId="2E649B92" w14:textId="77777777" w:rsidR="006C43E3" w:rsidRDefault="00E80A7B">
      <w:pPr>
        <w:spacing w:after="0" w:line="600" w:lineRule="auto"/>
        <w:ind w:firstLine="720"/>
        <w:jc w:val="both"/>
        <w:rPr>
          <w:rFonts w:eastAsia="Times New Roman"/>
          <w:szCs w:val="24"/>
        </w:rPr>
      </w:pPr>
      <w:r>
        <w:rPr>
          <w:rFonts w:eastAsia="Times New Roman"/>
          <w:szCs w:val="24"/>
        </w:rPr>
        <w:t xml:space="preserve">Σας υπενθυμίζω ότι από το 1961 και για είκοσι επτά έτη οι αγρότες εισέπρατταν, με </w:t>
      </w:r>
      <w:proofErr w:type="spellStart"/>
      <w:r>
        <w:rPr>
          <w:rFonts w:eastAsia="Times New Roman"/>
          <w:szCs w:val="24"/>
        </w:rPr>
        <w:t>προνοιακή</w:t>
      </w:r>
      <w:proofErr w:type="spellEnd"/>
      <w:r>
        <w:rPr>
          <w:rFonts w:eastAsia="Times New Roman"/>
          <w:szCs w:val="24"/>
        </w:rPr>
        <w:t xml:space="preserve"> βάση εντελώ</w:t>
      </w:r>
      <w:r>
        <w:rPr>
          <w:rFonts w:eastAsia="Times New Roman"/>
          <w:szCs w:val="24"/>
        </w:rPr>
        <w:t xml:space="preserve">ς, την παροχή που εισέπρατταν, καθώς τα 3/5 ήταν από τον κρατικό προϋπολογισμό και τα 2/5 ήταν από κοινωνικούς πόρους, το ποσό που </w:t>
      </w:r>
      <w:proofErr w:type="spellStart"/>
      <w:r>
        <w:rPr>
          <w:rFonts w:eastAsia="Times New Roman"/>
          <w:szCs w:val="24"/>
        </w:rPr>
        <w:t>προέκυπτε</w:t>
      </w:r>
      <w:proofErr w:type="spellEnd"/>
      <w:r>
        <w:rPr>
          <w:rFonts w:eastAsia="Times New Roman"/>
          <w:szCs w:val="24"/>
        </w:rPr>
        <w:t xml:space="preserve"> για να καταβάλλεται η σύνταξή τους. Οι ίδιοι δεν συνεισέφεραν καθόλου από το 1961 μέχρι το 1987. Ακολούθησε για δέκ</w:t>
      </w:r>
      <w:r>
        <w:rPr>
          <w:rFonts w:eastAsia="Times New Roman"/>
          <w:szCs w:val="24"/>
        </w:rPr>
        <w:t>α χρόνια μια περίοδος προαιρετικής ασφάλισης. Ελάχιστοι αξιοποίησαν τη δυνατότητα αυτή. Αυτές οι δύο περιπτώσεις είναι που οδηγούν σε μια τόσο μικρή σύνταξη, διότι μετά το 1998 προβλέφθηκε η συμμετοχή με ένα μικρό ποσοστό συνεισφοράς</w:t>
      </w:r>
      <w:r>
        <w:rPr>
          <w:rFonts w:eastAsia="Times New Roman"/>
          <w:szCs w:val="24"/>
        </w:rPr>
        <w:t>,</w:t>
      </w:r>
      <w:r>
        <w:rPr>
          <w:rFonts w:eastAsia="Times New Roman"/>
          <w:szCs w:val="24"/>
        </w:rPr>
        <w:t xml:space="preserve"> που είναι κατά το 1/3</w:t>
      </w:r>
      <w:r>
        <w:rPr>
          <w:rFonts w:eastAsia="Times New Roman"/>
          <w:szCs w:val="24"/>
        </w:rPr>
        <w:t xml:space="preserve"> από τους </w:t>
      </w:r>
      <w:r>
        <w:rPr>
          <w:rFonts w:eastAsia="Times New Roman"/>
          <w:szCs w:val="24"/>
        </w:rPr>
        <w:lastRenderedPageBreak/>
        <w:t>αγρότες και τα 2/3 από τον κρατικό προϋπολογισμό. Αυτή ήταν η σχέση που από το 2002 και μετά προβλεπόταν, η συνεχής μείωση αυτής της εισφοράς από τον κρατικό προϋπολογισμό</w:t>
      </w:r>
      <w:r>
        <w:rPr>
          <w:rFonts w:eastAsia="Times New Roman"/>
          <w:szCs w:val="24"/>
        </w:rPr>
        <w:t>,</w:t>
      </w:r>
      <w:r>
        <w:rPr>
          <w:rFonts w:eastAsia="Times New Roman"/>
          <w:szCs w:val="24"/>
        </w:rPr>
        <w:t xml:space="preserve"> που θα μηδενιζόταν το 2025</w:t>
      </w:r>
      <w:r>
        <w:rPr>
          <w:rFonts w:eastAsia="Times New Roman"/>
          <w:szCs w:val="24"/>
        </w:rPr>
        <w:t>,</w:t>
      </w:r>
      <w:r>
        <w:rPr>
          <w:rFonts w:eastAsia="Times New Roman"/>
          <w:szCs w:val="24"/>
        </w:rPr>
        <w:t xml:space="preserve"> και οι αγρότες θα έμεναν με το στόμα ανοικτό,</w:t>
      </w:r>
      <w:r>
        <w:rPr>
          <w:rFonts w:eastAsia="Times New Roman"/>
          <w:szCs w:val="24"/>
        </w:rPr>
        <w:t xml:space="preserve"> διότι θα έβλεπαν ότι δεν θα έπαιρναν τίποτα. Οι συντάξεις για τις οποίες μιλάτε είναι συντάξεις αυτού του παλιού συστήματος</w:t>
      </w:r>
      <w:r>
        <w:rPr>
          <w:rFonts w:eastAsia="Times New Roman"/>
          <w:szCs w:val="24"/>
        </w:rPr>
        <w:t>,</w:t>
      </w:r>
      <w:r>
        <w:rPr>
          <w:rFonts w:eastAsia="Times New Roman"/>
          <w:szCs w:val="24"/>
        </w:rPr>
        <w:t xml:space="preserve"> που ήταν εντελώς </w:t>
      </w:r>
      <w:proofErr w:type="spellStart"/>
      <w:r>
        <w:rPr>
          <w:rFonts w:eastAsia="Times New Roman"/>
          <w:szCs w:val="24"/>
        </w:rPr>
        <w:t>προνοιακό</w:t>
      </w:r>
      <w:proofErr w:type="spellEnd"/>
      <w:r>
        <w:rPr>
          <w:rFonts w:eastAsia="Times New Roman"/>
          <w:szCs w:val="24"/>
        </w:rPr>
        <w:t>. Δεν είναι παράγωγες του νέου νόμου, ο οποίος θα αρχίσει να παράγει από το 2025 και μετά κυρίως. Ήδη πα</w:t>
      </w:r>
      <w:r>
        <w:rPr>
          <w:rFonts w:eastAsia="Times New Roman"/>
          <w:szCs w:val="24"/>
        </w:rPr>
        <w:t xml:space="preserve">ράγει, αλλά στο απόγειό του θα φτάσει από το 2025 και μετά. </w:t>
      </w:r>
    </w:p>
    <w:p w14:paraId="2E649B93" w14:textId="77777777" w:rsidR="006C43E3" w:rsidRDefault="00E80A7B">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συνάδελφε, έχετε τον λόγο για τη δευτερολογία σας.</w:t>
      </w:r>
    </w:p>
    <w:p w14:paraId="2E649B94" w14:textId="77777777" w:rsidR="006C43E3" w:rsidRDefault="00E80A7B">
      <w:pPr>
        <w:spacing w:after="0" w:line="600" w:lineRule="auto"/>
        <w:ind w:firstLine="720"/>
        <w:jc w:val="both"/>
        <w:rPr>
          <w:rFonts w:eastAsia="Times New Roman"/>
          <w:szCs w:val="24"/>
        </w:rPr>
      </w:pPr>
      <w:r>
        <w:rPr>
          <w:rFonts w:eastAsia="Times New Roman"/>
          <w:b/>
          <w:szCs w:val="24"/>
        </w:rPr>
        <w:lastRenderedPageBreak/>
        <w:t>ΝΙΚΟΛΑΟΣ ΜΩΡΑΪΤΗΣ:</w:t>
      </w:r>
      <w:r>
        <w:rPr>
          <w:rFonts w:eastAsia="Times New Roman"/>
          <w:szCs w:val="24"/>
        </w:rPr>
        <w:t xml:space="preserve"> Κύριε Υπουργέ, όχι μόνο δεν απαντήσατε στα τεράστια προβλήματα που αντιμετωπίζουν οι ν</w:t>
      </w:r>
      <w:r>
        <w:rPr>
          <w:rFonts w:eastAsia="Times New Roman"/>
          <w:szCs w:val="24"/>
        </w:rPr>
        <w:t>έοι συνταξιούχοι αγρότες, οι οποίοι με τον υπολογισμό των συντάξεων –επιμένω- με τον νόμο-σφαγείο της Κυβέρνησής σας -και να απαντήσετε σε αυτό- παίρνουν περίπου το 6% από την εθνική σύνταξη, κύριε Υπουργέ, αλλά συνεχίζετε με θράσος τον εμπαιγμό και με διά</w:t>
      </w:r>
      <w:r>
        <w:rPr>
          <w:rFonts w:eastAsia="Times New Roman"/>
          <w:szCs w:val="24"/>
        </w:rPr>
        <w:t>φορα «τσαλιμάκια» –έτσι λένε οι αγρότες- και με «</w:t>
      </w:r>
      <w:proofErr w:type="spellStart"/>
      <w:r>
        <w:rPr>
          <w:rFonts w:eastAsia="Times New Roman"/>
          <w:szCs w:val="24"/>
        </w:rPr>
        <w:t>συριζαίικα</w:t>
      </w:r>
      <w:proofErr w:type="spellEnd"/>
      <w:r>
        <w:rPr>
          <w:rFonts w:eastAsia="Times New Roman"/>
          <w:szCs w:val="24"/>
        </w:rPr>
        <w:t xml:space="preserve">» μαθηματικά προσπαθείτε να κάνετε το μαύρο άσπρο. Αυτή είναι η πραγματικότητα. </w:t>
      </w:r>
    </w:p>
    <w:p w14:paraId="2E649B95" w14:textId="77777777" w:rsidR="006C43E3" w:rsidRDefault="00E80A7B">
      <w:pPr>
        <w:spacing w:after="0" w:line="600" w:lineRule="auto"/>
        <w:ind w:firstLine="720"/>
        <w:jc w:val="both"/>
        <w:rPr>
          <w:rFonts w:eastAsia="Times New Roman"/>
          <w:szCs w:val="24"/>
        </w:rPr>
      </w:pPr>
      <w:r>
        <w:rPr>
          <w:rFonts w:eastAsia="Times New Roman"/>
          <w:szCs w:val="24"/>
        </w:rPr>
        <w:t>Όμως, είναι και μια άλλη πραγματικότητα. Δεν ξέρω, κύριε Υπουργέ, ποιες εσείς χαρακτηρίζετε συντάξεις πείνας. Αν δεν</w:t>
      </w:r>
      <w:r>
        <w:rPr>
          <w:rFonts w:eastAsia="Times New Roman"/>
          <w:szCs w:val="24"/>
        </w:rPr>
        <w:t xml:space="preserve"> είναι </w:t>
      </w:r>
      <w:r>
        <w:rPr>
          <w:rFonts w:eastAsia="Times New Roman"/>
          <w:szCs w:val="24"/>
        </w:rPr>
        <w:lastRenderedPageBreak/>
        <w:t>συντάξεις πείνας οι συντάξεις των 330 ευρώ</w:t>
      </w:r>
      <w:r>
        <w:rPr>
          <w:rFonts w:eastAsia="Times New Roman"/>
          <w:szCs w:val="24"/>
        </w:rPr>
        <w:t>,</w:t>
      </w:r>
      <w:r>
        <w:rPr>
          <w:rFonts w:eastAsia="Times New Roman"/>
          <w:szCs w:val="24"/>
        </w:rPr>
        <w:t xml:space="preserve"> μετά από τριάντα χρόνια, ποιες είναι; Αυτοί που παίρνουν 330 ευρώ είναι ασφαλισμένοι και πληρώνουν εισφορές, κύριε Υπουργέ, από το 1988. </w:t>
      </w:r>
    </w:p>
    <w:p w14:paraId="2E649B9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Δεν απαντήσατε γιατί οι αγρότισσες δεν παίρνουν άδεια κύησης και λοχείας. Μιλάμε για ένα επάγγελμα που τους θέλετε για δουλειά μέχρι την ημέρα του τοκετού στο χωράφι και στο μαντρί. Αυτά είναι τα ερωτήματα που πρέπει να απαντήσετε. </w:t>
      </w:r>
    </w:p>
    <w:p w14:paraId="2E649B9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Το βάρβαρο σύστημα που </w:t>
      </w:r>
      <w:r>
        <w:rPr>
          <w:rFonts w:eastAsia="Times New Roman" w:cs="Times New Roman"/>
          <w:szCs w:val="24"/>
        </w:rPr>
        <w:t>υπηρετείτε έχει κόψει -όπως προανέφερα- και αυτό το πενιχρό εισόδημα του τοκετού. Ακόμα και σε αυτό βάζει αυστηρές προϋποθέσεις και δεν το παίρνει σχεδόν καμμία αγρότισσα. Μιλάμε για τις αγρότισσες</w:t>
      </w:r>
      <w:r>
        <w:rPr>
          <w:rFonts w:eastAsia="Times New Roman" w:cs="Times New Roman"/>
          <w:szCs w:val="24"/>
        </w:rPr>
        <w:t>,</w:t>
      </w:r>
      <w:r>
        <w:rPr>
          <w:rFonts w:eastAsia="Times New Roman" w:cs="Times New Roman"/>
          <w:szCs w:val="24"/>
        </w:rPr>
        <w:t xml:space="preserve"> που προφανώς θα ξέρετε ότι δουλεύουν κάτω από αντίξοες συ</w:t>
      </w:r>
      <w:r>
        <w:rPr>
          <w:rFonts w:eastAsia="Times New Roman" w:cs="Times New Roman"/>
          <w:szCs w:val="24"/>
        </w:rPr>
        <w:t xml:space="preserve">νθήκες. Είναι δίκαιο το </w:t>
      </w:r>
      <w:r>
        <w:rPr>
          <w:rFonts w:eastAsia="Times New Roman" w:cs="Times New Roman"/>
          <w:szCs w:val="24"/>
        </w:rPr>
        <w:lastRenderedPageBreak/>
        <w:t>αίτημα αυτό και είναι και επιστημονικά τεκμηριωμένη η βαριά δουλειά και οι συνθήκες κάτω από τις οποίες δουλεύουν οι αγρότες για να πάρουν σύνταξη στα εξήντα και στα πενήντα πέντε. Δεν άκουσα τι ακριβώς είπε ο κ. Πρόεδρος. Αν θέλει,</w:t>
      </w:r>
      <w:r>
        <w:rPr>
          <w:rFonts w:eastAsia="Times New Roman" w:cs="Times New Roman"/>
          <w:szCs w:val="24"/>
        </w:rPr>
        <w:t xml:space="preserve"> να το πει μετά. </w:t>
      </w:r>
    </w:p>
    <w:p w14:paraId="2E649B9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Παρ’ όλα αυτά, θέλετε οι αγρότες να δουλεύουν και ως τον τάφο και μετά τα εξήντα επτά, γιατί δεν μπορούν να ζήσουν, κύριε Υπουργέ, με τα 330 ευρώ και αναγκάζονται να δουλεύουν μέχρι την τελευταία μέρα της ζωής τους. </w:t>
      </w:r>
    </w:p>
    <w:p w14:paraId="2E649B9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Είπατε ότι οι αγρότες</w:t>
      </w:r>
      <w:r>
        <w:rPr>
          <w:rFonts w:eastAsia="Times New Roman" w:cs="Times New Roman"/>
          <w:szCs w:val="24"/>
        </w:rPr>
        <w:t xml:space="preserve"> δεν πληρώνουν. Ξέρετε, κύριε Υπουργέ, ότι οι αγρότες πληρώνουν σαράντα έξι χρόνια, γιατί</w:t>
      </w:r>
      <w:r>
        <w:rPr>
          <w:rFonts w:eastAsia="Times New Roman" w:cs="Times New Roman"/>
          <w:szCs w:val="24"/>
        </w:rPr>
        <w:t>,</w:t>
      </w:r>
      <w:r>
        <w:rPr>
          <w:rFonts w:eastAsia="Times New Roman" w:cs="Times New Roman"/>
          <w:szCs w:val="24"/>
        </w:rPr>
        <w:t xml:space="preserve"> όταν ασφαλίζεσαι από το εικοστό πρώτο έτος της ηλικίας μέχρι τα εξήντα επτά, είναι σαράντα έξι χρόνια. Για να σας προλάβω, μη μου πείτε ότι θα κάνουν χρήση του νόμου</w:t>
      </w:r>
      <w:r>
        <w:rPr>
          <w:rFonts w:eastAsia="Times New Roman" w:cs="Times New Roman"/>
          <w:szCs w:val="24"/>
        </w:rPr>
        <w:t xml:space="preserve"> με σαράντα χρόνια στα εξήντα δύο, γιατί </w:t>
      </w:r>
      <w:r>
        <w:rPr>
          <w:rFonts w:eastAsia="Times New Roman" w:cs="Times New Roman"/>
          <w:szCs w:val="24"/>
        </w:rPr>
        <w:lastRenderedPageBreak/>
        <w:t>αυτό το μέτρο θα εφαρμοστεί το 2028. Δεν μπορούν να το κάνουν οι κατ’ εξοχήν αγρότες. Πρέπει να υπάρχει διαδοχική ασφάλιση</w:t>
      </w:r>
      <w:r>
        <w:rPr>
          <w:rFonts w:eastAsia="Times New Roman" w:cs="Times New Roman"/>
          <w:szCs w:val="24"/>
        </w:rPr>
        <w:t>,</w:t>
      </w:r>
      <w:r>
        <w:rPr>
          <w:rFonts w:eastAsia="Times New Roman" w:cs="Times New Roman"/>
          <w:szCs w:val="24"/>
        </w:rPr>
        <w:t xml:space="preserve"> για να μπορεί να γίνει κάτι τέτοιο. </w:t>
      </w:r>
    </w:p>
    <w:p w14:paraId="2E649B9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Πρέπει, βέβαια, να τονίσουμε κι ένα άλλο σοβαρό πρόβλη</w:t>
      </w:r>
      <w:r>
        <w:rPr>
          <w:rFonts w:eastAsia="Times New Roman" w:cs="Times New Roman"/>
          <w:szCs w:val="24"/>
        </w:rPr>
        <w:t>μα. Είναι αυτό που αναφέρατε εσείς. Βέβαια, το περάσατε λίγο στα γρήγορα, αλλά πράγματι έτσι είναι. Υπάρχει νόμος, μετά το 2001, που ψήφισε τότε η κυβέρνηση και διατήρησαν και οι επόμενες σαν κόρη οφθαλμού και η δική σας Κυβέρνηση</w:t>
      </w:r>
      <w:r>
        <w:rPr>
          <w:rFonts w:eastAsia="Times New Roman" w:cs="Times New Roman"/>
          <w:szCs w:val="24"/>
        </w:rPr>
        <w:t>,</w:t>
      </w:r>
      <w:r>
        <w:rPr>
          <w:rFonts w:eastAsia="Times New Roman" w:cs="Times New Roman"/>
          <w:szCs w:val="24"/>
        </w:rPr>
        <w:t xml:space="preserve"> που και αυτή η </w:t>
      </w:r>
      <w:proofErr w:type="spellStart"/>
      <w:r>
        <w:rPr>
          <w:rFonts w:eastAsia="Times New Roman" w:cs="Times New Roman"/>
          <w:szCs w:val="24"/>
        </w:rPr>
        <w:t>προνοιακή</w:t>
      </w:r>
      <w:proofErr w:type="spellEnd"/>
      <w:r>
        <w:rPr>
          <w:rFonts w:eastAsia="Times New Roman" w:cs="Times New Roman"/>
          <w:szCs w:val="24"/>
        </w:rPr>
        <w:t xml:space="preserve"> σύνταξη μειώνεται σταδιακά κι έχει φτάσει σήμερα να είναι φιλοδώρημα, να είναι παροχές φτωχοκομείου. Όμως, σήμερα ο υπολογισμός γίνεται με τον δικό σας νόμο. </w:t>
      </w:r>
    </w:p>
    <w:p w14:paraId="2E649B9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Γιατί διατυμπανίζατε, κύριε Υπουργέ, και λέγατε ότι θα έρθετε εσείς να σώσετε τους αγρότες και μ</w:t>
      </w:r>
      <w:r>
        <w:rPr>
          <w:rFonts w:eastAsia="Times New Roman" w:cs="Times New Roman"/>
          <w:szCs w:val="24"/>
        </w:rPr>
        <w:t xml:space="preserve">ε είκοσι χρόνια, που είναι από </w:t>
      </w:r>
      <w:r>
        <w:rPr>
          <w:rFonts w:eastAsia="Times New Roman" w:cs="Times New Roman"/>
          <w:szCs w:val="24"/>
        </w:rPr>
        <w:lastRenderedPageBreak/>
        <w:t>το 1998, που εσείς λέτε ότι είναι η κύρια ασφάλιση έως σήμερα, θα έπαιρναν σύνταξη 380 ευρώ και 344 ευρώ αντίστοιχα με είκοσι τρία χρόνια;</w:t>
      </w:r>
    </w:p>
    <w:p w14:paraId="2E649B9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Υπουργέ, πείτε το εδώ. Παίρνουν 23 ευρώ από την εθνική σύνταξη. Έτσι γίνεται ο υ</w:t>
      </w:r>
      <w:r>
        <w:rPr>
          <w:rFonts w:eastAsia="Times New Roman" w:cs="Times New Roman"/>
          <w:szCs w:val="24"/>
        </w:rPr>
        <w:t xml:space="preserve">πολογισμός, δηλαδή γίνεται στο 384 επί 6%. Αν ξέρετε καλά μαθηματικά, πείτε μας πόσο είναι ακριβώς. </w:t>
      </w:r>
    </w:p>
    <w:p w14:paraId="2E649B9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E649B9E"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αυτό κλείνετε, κύριε συνάδελφε. </w:t>
      </w:r>
    </w:p>
    <w:p w14:paraId="2E649B9F"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ΝΙ</w:t>
      </w:r>
      <w:r>
        <w:rPr>
          <w:rFonts w:eastAsia="Times New Roman" w:cs="Times New Roman"/>
          <w:b/>
          <w:szCs w:val="24"/>
        </w:rPr>
        <w:t>ΚΟΛΑΟΣ ΜΩΡΑΪΤΗΣ:</w:t>
      </w:r>
      <w:r>
        <w:rPr>
          <w:rFonts w:eastAsia="Times New Roman" w:cs="Times New Roman"/>
          <w:szCs w:val="24"/>
        </w:rPr>
        <w:t xml:space="preserve"> Είναι σημαντικό αυτό, κύριε Πρόεδρε. </w:t>
      </w:r>
    </w:p>
    <w:p w14:paraId="2E649BA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Ένα ακόμα τεράστιο πρόβλημα είναι ότι κρατάτε σε ομηρία αρκετούς αγρότες που σήμερα είναι εξήντα επτά, εξήντα οκτώ, εξήντα </w:t>
      </w:r>
      <w:r>
        <w:rPr>
          <w:rFonts w:eastAsia="Times New Roman" w:cs="Times New Roman"/>
          <w:szCs w:val="24"/>
        </w:rPr>
        <w:lastRenderedPageBreak/>
        <w:t>εννιά, εβδομήντα, εβδομήντα ενός ετών, οι οποίοι δεν μπορούν να πάρουν σύνταξη</w:t>
      </w:r>
      <w:r>
        <w:rPr>
          <w:rFonts w:eastAsia="Times New Roman" w:cs="Times New Roman"/>
          <w:szCs w:val="24"/>
        </w:rPr>
        <w:t>. Ξέρετε γιατί; Διότι χρωστάνε πάνω από 4.000 ευρώ. Για να μπορέσουν να ενεργοποιηθούν οι αιτήσεις συνταξιοδότησης, πρέπει να πέσει αυτό το ποσό κάτω από τ</w:t>
      </w:r>
      <w:r>
        <w:rPr>
          <w:rFonts w:eastAsia="Times New Roman" w:cs="Times New Roman"/>
          <w:szCs w:val="24"/>
        </w:rPr>
        <w:t>ις</w:t>
      </w:r>
      <w:r>
        <w:rPr>
          <w:rFonts w:eastAsia="Times New Roman" w:cs="Times New Roman"/>
          <w:szCs w:val="24"/>
        </w:rPr>
        <w:t xml:space="preserve"> 4.000 ευρώ. Βέβαια, για όλους τους ασφαλισμένους είναι 20.000 ευρώ. Όχι ότι αυτοί είναι σε καλύτερ</w:t>
      </w:r>
      <w:r>
        <w:rPr>
          <w:rFonts w:eastAsia="Times New Roman" w:cs="Times New Roman"/>
          <w:szCs w:val="24"/>
        </w:rPr>
        <w:t xml:space="preserve">η μοίρα. Είναι και αυτοί θύματα της ίδιας αντιλαϊκής πολιτικής. </w:t>
      </w:r>
    </w:p>
    <w:p w14:paraId="2E649BA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Να απαντήσετε σε αυτό, κύριε Υπουργέ. Παλαιότερα γινόταν το εξής</w:t>
      </w:r>
      <w:r>
        <w:rPr>
          <w:rFonts w:eastAsia="Times New Roman" w:cs="Times New Roman"/>
          <w:szCs w:val="24"/>
        </w:rPr>
        <w:t>:</w:t>
      </w:r>
      <w:r>
        <w:rPr>
          <w:rFonts w:eastAsia="Times New Roman" w:cs="Times New Roman"/>
          <w:szCs w:val="24"/>
        </w:rPr>
        <w:t xml:space="preserve"> Επειδή οι αγρότες -και μιλάμε για τη φτωχή αγροτιά- δεν είχαν τη δυνατότητα να πληρώσουν και αυτές τις μικρές ασφαλιστικές ει</w:t>
      </w:r>
      <w:r>
        <w:rPr>
          <w:rFonts w:eastAsia="Times New Roman" w:cs="Times New Roman"/>
          <w:szCs w:val="24"/>
        </w:rPr>
        <w:t xml:space="preserve">σφορές, γινόταν παρακράτηση των ασφαλιστικών εισφορών από τη σύνταξη και έπαιρναν σύνταξη μετά από ένα-δύο χρόνια, </w:t>
      </w:r>
      <w:r>
        <w:rPr>
          <w:rFonts w:eastAsia="Times New Roman" w:cs="Times New Roman"/>
          <w:szCs w:val="24"/>
        </w:rPr>
        <w:lastRenderedPageBreak/>
        <w:t>όταν γινόταν απόσβεση του χρέους. Τώρα σας είπα ότι είναι αγρότες εβδομήντα ετών -και να απαντήσετε- που δεν μπορούν να πάρουν σύνταξη, γιατί</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χρωστάνε 4.300 ευρώ και δεν υπάρχει αυτή η δυνατότητα. </w:t>
      </w:r>
    </w:p>
    <w:p w14:paraId="2E649BA2"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Μωραΐτη, δεν μπορώ να σας αφήσω άλλο</w:t>
      </w:r>
      <w:r>
        <w:rPr>
          <w:rFonts w:eastAsia="Times New Roman" w:cs="Times New Roman"/>
          <w:szCs w:val="24"/>
        </w:rPr>
        <w:t>ν</w:t>
      </w:r>
      <w:r>
        <w:rPr>
          <w:rFonts w:eastAsia="Times New Roman" w:cs="Times New Roman"/>
          <w:szCs w:val="24"/>
        </w:rPr>
        <w:t xml:space="preserve"> χρόνο. </w:t>
      </w:r>
    </w:p>
    <w:p w14:paraId="2E649BA3"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Κλείνω με αυτό, κύριε Πρόεδρε, σε τριάντα δευτερόλεπτα.</w:t>
      </w:r>
    </w:p>
    <w:p w14:paraId="2E649BA4" w14:textId="77777777" w:rsidR="006C43E3" w:rsidRDefault="00E80A7B">
      <w:pPr>
        <w:spacing w:after="0" w:line="600" w:lineRule="auto"/>
        <w:ind w:firstLine="720"/>
        <w:jc w:val="both"/>
        <w:rPr>
          <w:rFonts w:eastAsia="Times New Roman" w:cs="Times New Roman"/>
          <w:color w:val="000000" w:themeColor="text1"/>
          <w:szCs w:val="24"/>
        </w:rPr>
      </w:pPr>
      <w:r w:rsidRPr="00135A75">
        <w:rPr>
          <w:rFonts w:eastAsia="Times New Roman" w:cs="Times New Roman"/>
          <w:b/>
          <w:color w:val="000000" w:themeColor="text1"/>
          <w:szCs w:val="24"/>
        </w:rPr>
        <w:t>ΠΡΟΕΔΡΕΥΩΝ (Νικήτας Κα</w:t>
      </w:r>
      <w:r w:rsidRPr="00135A75">
        <w:rPr>
          <w:rFonts w:eastAsia="Times New Roman" w:cs="Times New Roman"/>
          <w:b/>
          <w:color w:val="000000" w:themeColor="text1"/>
          <w:szCs w:val="24"/>
        </w:rPr>
        <w:t xml:space="preserve">κλαμάνης): </w:t>
      </w:r>
      <w:r w:rsidRPr="00135A75">
        <w:rPr>
          <w:rFonts w:eastAsia="Times New Roman" w:cs="Times New Roman"/>
          <w:color w:val="000000" w:themeColor="text1"/>
          <w:szCs w:val="24"/>
        </w:rPr>
        <w:t>Δεν θα την κάνετε επερώτηση και εσείς!</w:t>
      </w:r>
    </w:p>
    <w:p w14:paraId="2E649BA5" w14:textId="77777777" w:rsidR="006C43E3" w:rsidRDefault="00E80A7B">
      <w:pPr>
        <w:spacing w:after="0" w:line="600" w:lineRule="auto"/>
        <w:ind w:firstLine="720"/>
        <w:jc w:val="both"/>
        <w:rPr>
          <w:rFonts w:eastAsia="Times New Roman" w:cs="Times New Roman"/>
          <w:szCs w:val="24"/>
        </w:rPr>
      </w:pPr>
      <w:r w:rsidRPr="00135A75">
        <w:rPr>
          <w:rFonts w:eastAsia="Times New Roman" w:cs="Times New Roman"/>
          <w:b/>
          <w:color w:val="000000" w:themeColor="text1"/>
          <w:szCs w:val="24"/>
        </w:rPr>
        <w:t>ΝΙΚΟΛΑΟΣ ΜΩΡΑΪΤΗΣ:</w:t>
      </w:r>
      <w:r w:rsidRPr="00135A75">
        <w:rPr>
          <w:rFonts w:eastAsia="Times New Roman" w:cs="Times New Roman"/>
          <w:color w:val="000000" w:themeColor="text1"/>
          <w:szCs w:val="24"/>
        </w:rPr>
        <w:t xml:space="preserve"> Κύριε Υπουργέ, μιλάτε για ρυθμίσεις. Να απαντήσετε, γιατί περιμένουν οι αγρότες και άλλοι ασφαλισμένοι. Αν μπουν σε </w:t>
      </w:r>
      <w:proofErr w:type="spellStart"/>
      <w:r w:rsidRPr="00135A75">
        <w:rPr>
          <w:rFonts w:eastAsia="Times New Roman" w:cs="Times New Roman"/>
          <w:color w:val="000000" w:themeColor="text1"/>
          <w:szCs w:val="24"/>
        </w:rPr>
        <w:t>εκατόν</w:t>
      </w:r>
      <w:proofErr w:type="spellEnd"/>
      <w:r w:rsidRPr="00135A75">
        <w:rPr>
          <w:rFonts w:eastAsia="Times New Roman" w:cs="Times New Roman"/>
          <w:color w:val="000000" w:themeColor="text1"/>
          <w:szCs w:val="24"/>
        </w:rPr>
        <w:t xml:space="preserve"> είκοσι</w:t>
      </w:r>
      <w:r w:rsidRPr="00135A75">
        <w:rPr>
          <w:rFonts w:eastAsia="Times New Roman" w:cs="Times New Roman"/>
          <w:color w:val="000000" w:themeColor="text1"/>
          <w:szCs w:val="24"/>
        </w:rPr>
        <w:t xml:space="preserve"> δόσεις οι ασφαλισμένοι, θα κριθούν </w:t>
      </w:r>
      <w:r w:rsidRPr="00135A75">
        <w:rPr>
          <w:rFonts w:eastAsia="Times New Roman" w:cs="Times New Roman"/>
          <w:color w:val="000000" w:themeColor="text1"/>
          <w:szCs w:val="24"/>
        </w:rPr>
        <w:lastRenderedPageBreak/>
        <w:t xml:space="preserve">άμεσα συνταξιούχοι ή θα περιμένουν μετά από χρόνια να πέσουν στα ποσά κάτω από τις 20.000 ευρώ για τους άλλους </w:t>
      </w:r>
      <w:proofErr w:type="spellStart"/>
      <w:r w:rsidRPr="00135A75">
        <w:rPr>
          <w:rFonts w:eastAsia="Times New Roman" w:cs="Times New Roman"/>
          <w:color w:val="000000" w:themeColor="text1"/>
          <w:szCs w:val="24"/>
        </w:rPr>
        <w:t>ασφαλιζόμενους</w:t>
      </w:r>
      <w:proofErr w:type="spellEnd"/>
      <w:r w:rsidRPr="00135A75">
        <w:rPr>
          <w:rFonts w:eastAsia="Times New Roman" w:cs="Times New Roman"/>
          <w:color w:val="000000" w:themeColor="text1"/>
          <w:szCs w:val="24"/>
        </w:rPr>
        <w:t xml:space="preserve"> και 4.000 ευρώ στους αγρότες; Γι’ αυτά να </w:t>
      </w:r>
      <w:r>
        <w:rPr>
          <w:rFonts w:eastAsia="Times New Roman" w:cs="Times New Roman"/>
          <w:szCs w:val="24"/>
        </w:rPr>
        <w:t>απαντήσετε, κύριε Υπουργέ, και όχι αόριστα, ότι θα γίνει μετά από χρόνια. Ο νόμος σας σε</w:t>
      </w:r>
      <w:r>
        <w:rPr>
          <w:rFonts w:eastAsia="Times New Roman" w:cs="Times New Roman"/>
          <w:szCs w:val="24"/>
        </w:rPr>
        <w:t xml:space="preserve"> πλήρη εφαρμογή θα είναι μετά από δεκαπέντε χρόνια. «Ζήσε Μάη μου</w:t>
      </w:r>
      <w:r>
        <w:rPr>
          <w:rFonts w:eastAsia="Times New Roman" w:cs="Times New Roman"/>
          <w:szCs w:val="24"/>
        </w:rPr>
        <w:t>…</w:t>
      </w:r>
      <w:r>
        <w:rPr>
          <w:rFonts w:eastAsia="Times New Roman" w:cs="Times New Roman"/>
          <w:szCs w:val="24"/>
        </w:rPr>
        <w:t xml:space="preserve">», λένε οι αγρότες, το 2032. Είναι έτσι ή αλλιώς; </w:t>
      </w:r>
    </w:p>
    <w:p w14:paraId="2E649BA6"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Ολοκληρώσατε. </w:t>
      </w:r>
    </w:p>
    <w:p w14:paraId="2E649BA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Καλό είναι στις επίκαιρες ερωτήσεις που κατατίθενται να μπαίνουν τα ερωτήματα </w:t>
      </w:r>
      <w:r>
        <w:rPr>
          <w:rFonts w:eastAsia="Times New Roman" w:cs="Times New Roman"/>
          <w:szCs w:val="24"/>
        </w:rPr>
        <w:t xml:space="preserve">και </w:t>
      </w:r>
      <w:r>
        <w:rPr>
          <w:rFonts w:eastAsia="Times New Roman" w:cs="Times New Roman"/>
          <w:szCs w:val="24"/>
        </w:rPr>
        <w:t xml:space="preserve">όχι να προστίθενται άλλα δέκα μετά -αφορά όλους μας αυτή η παρατήρηση- για </w:t>
      </w:r>
      <w:r>
        <w:rPr>
          <w:rFonts w:eastAsia="Times New Roman" w:cs="Times New Roman"/>
          <w:szCs w:val="24"/>
        </w:rPr>
        <w:t xml:space="preserve">τα </w:t>
      </w:r>
      <w:r>
        <w:rPr>
          <w:rFonts w:eastAsia="Times New Roman" w:cs="Times New Roman"/>
          <w:szCs w:val="24"/>
        </w:rPr>
        <w:t xml:space="preserve">οποία μπορεί να μην είναι προετοιμασμένος να απαντήσει ο Υπουργός. </w:t>
      </w:r>
    </w:p>
    <w:p w14:paraId="2E649BA8"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Για να μη σας μείνει αγωνία τι είπα, κύριε Μωρα</w:t>
      </w:r>
      <w:r>
        <w:rPr>
          <w:rFonts w:eastAsia="Times New Roman" w:cs="Times New Roman"/>
          <w:szCs w:val="24"/>
        </w:rPr>
        <w:t>ΐ</w:t>
      </w:r>
      <w:r>
        <w:rPr>
          <w:rFonts w:eastAsia="Times New Roman" w:cs="Times New Roman"/>
          <w:szCs w:val="24"/>
        </w:rPr>
        <w:t>τη, είπα ότι για το αίτημά σας για τη συνταξιοδότηση στα εξήντ</w:t>
      </w:r>
      <w:r>
        <w:rPr>
          <w:rFonts w:eastAsia="Times New Roman" w:cs="Times New Roman"/>
          <w:szCs w:val="24"/>
        </w:rPr>
        <w:t xml:space="preserve">α έχουν γίνει </w:t>
      </w:r>
      <w:r>
        <w:rPr>
          <w:rFonts w:eastAsia="Times New Roman" w:cs="Times New Roman"/>
          <w:szCs w:val="24"/>
        </w:rPr>
        <w:t xml:space="preserve">επανειλημμένως </w:t>
      </w:r>
      <w:r>
        <w:rPr>
          <w:rFonts w:eastAsia="Times New Roman" w:cs="Times New Roman"/>
          <w:szCs w:val="24"/>
        </w:rPr>
        <w:t xml:space="preserve">ομηρικές μάχες εδώ και δυστυχώς δεν έγινε αποδεκτό. Αυτό είπα. </w:t>
      </w:r>
    </w:p>
    <w:p w14:paraId="2E649BA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Εργασίας και Κοινωνικής Ασφάλισης κ. Αναστάσιος Πετρόπουλος. </w:t>
      </w:r>
    </w:p>
    <w:p w14:paraId="2E649BA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w:t>
      </w:r>
      <w:r>
        <w:rPr>
          <w:rFonts w:eastAsia="Times New Roman" w:cs="Times New Roman"/>
          <w:b/>
          <w:szCs w:val="24"/>
        </w:rPr>
        <w:t xml:space="preserve">ωνικής Αλληλεγγύης): </w:t>
      </w:r>
      <w:r>
        <w:rPr>
          <w:rFonts w:eastAsia="Times New Roman" w:cs="Times New Roman"/>
          <w:szCs w:val="24"/>
        </w:rPr>
        <w:t xml:space="preserve">Ευχαριστώ, κύριε Πρόεδρε. </w:t>
      </w:r>
    </w:p>
    <w:p w14:paraId="2E649BAB"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Ομολογώ, κύριε Μωραΐτη, ότι με τα μαθηματικά δεν τα πάω καλά, όμως τα πάω εξαιρετικά με τους κανόνες της λογικής. </w:t>
      </w:r>
    </w:p>
    <w:p w14:paraId="2E649BA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Θα μου εξηγήσετε γιατί εσείς, όταν ακόμα δεν με έχετε ακούσει να μιλώ, με μέμφεστε και έχετε </w:t>
      </w:r>
      <w:r>
        <w:rPr>
          <w:rFonts w:eastAsia="Times New Roman" w:cs="Times New Roman"/>
          <w:szCs w:val="24"/>
        </w:rPr>
        <w:t xml:space="preserve">ετοιμάσει μια γραπτή δευτερολογία </w:t>
      </w:r>
      <w:r>
        <w:rPr>
          <w:rFonts w:eastAsia="Times New Roman" w:cs="Times New Roman"/>
          <w:szCs w:val="24"/>
        </w:rPr>
        <w:lastRenderedPageBreak/>
        <w:t>για να μου πείτε ότι έχω θράσος, έχω «</w:t>
      </w:r>
      <w:proofErr w:type="spellStart"/>
      <w:r>
        <w:rPr>
          <w:rFonts w:eastAsia="Times New Roman" w:cs="Times New Roman"/>
          <w:szCs w:val="24"/>
        </w:rPr>
        <w:t>συριζαίικα</w:t>
      </w:r>
      <w:proofErr w:type="spellEnd"/>
      <w:r>
        <w:rPr>
          <w:rFonts w:eastAsia="Times New Roman" w:cs="Times New Roman"/>
          <w:szCs w:val="24"/>
        </w:rPr>
        <w:t>» κόλπα, έχω «τσαλιμάκια». Πριν καν ακούσετε τι θα πω, είχατε γράψει –γιατί διαβάζετε την δευτερολογία γραπτή- το τι θα πείτε.</w:t>
      </w:r>
    </w:p>
    <w:p w14:paraId="2E649BA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Απαντήστε επί της ουσίας και</w:t>
      </w:r>
      <w:r>
        <w:rPr>
          <w:rFonts w:eastAsia="Times New Roman" w:cs="Times New Roman"/>
          <w:szCs w:val="24"/>
        </w:rPr>
        <w:t xml:space="preserve"> θα ανακαλέσω.</w:t>
      </w:r>
    </w:p>
    <w:p w14:paraId="2E649BAE"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ΑΝΑΣΤΑΣΙΟΣ ΠΕΤΡΟΠΟΥΛΟΣ (Υφυπουργός Εργασίας, Κοινωνικής Ασφάλισης και Κοινωνικής Αλληλεγγύης): </w:t>
      </w:r>
      <w:r>
        <w:rPr>
          <w:rFonts w:eastAsia="Times New Roman"/>
          <w:bCs/>
          <w:szCs w:val="24"/>
        </w:rPr>
        <w:t>Εάν θέλετε, καταθέστε και στα Πρακτικά τη δευτερολογία που είναι γραμμένο ότι θα πω με θράσος, «τσαλιμάκια» και «</w:t>
      </w:r>
      <w:proofErr w:type="spellStart"/>
      <w:r>
        <w:rPr>
          <w:rFonts w:eastAsia="Times New Roman"/>
          <w:bCs/>
          <w:szCs w:val="24"/>
        </w:rPr>
        <w:t>συριζαίικα</w:t>
      </w:r>
      <w:proofErr w:type="spellEnd"/>
      <w:r>
        <w:rPr>
          <w:rFonts w:eastAsia="Times New Roman"/>
          <w:bCs/>
          <w:szCs w:val="24"/>
        </w:rPr>
        <w:t>» κόλπα ό,τι είπα. Είνα</w:t>
      </w:r>
      <w:r>
        <w:rPr>
          <w:rFonts w:eastAsia="Times New Roman"/>
          <w:bCs/>
          <w:szCs w:val="24"/>
        </w:rPr>
        <w:t>ι δυνατόν να μιλάτε με αυτόν τον τρόπο; Εσείς θέλετε να δείξετε ότι αγαπάτε πιο πολύ τους αγρότες από εμάς. Είναι δυνατόν να μιλάτε έτσι όταν ήδη –το δεχθήκατε και το είπατε- είναι αληθές ότι σιγά-σιγά έσβηνε μέχρι που μηδενιζόταν</w:t>
      </w:r>
      <w:r>
        <w:rPr>
          <w:rFonts w:eastAsia="Times New Roman"/>
          <w:bCs/>
          <w:szCs w:val="24"/>
        </w:rPr>
        <w:t>.</w:t>
      </w:r>
    </w:p>
    <w:p w14:paraId="2E649BAF"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Από π</w:t>
      </w:r>
      <w:r>
        <w:rPr>
          <w:rFonts w:eastAsia="Times New Roman" w:cs="Times New Roman"/>
          <w:szCs w:val="24"/>
        </w:rPr>
        <w:t>ότε;</w:t>
      </w:r>
    </w:p>
    <w:p w14:paraId="2E649BB0"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ΑΝΑΣΤΑΣΙΟΣ ΠΕΤΡΟΠΟΥΛΟΣ (Υφυπουργός Εργασίας, Κοινωνικής Ασφάλισης και Κοινωνικής Αλληλεγγύης): </w:t>
      </w:r>
      <w:r>
        <w:rPr>
          <w:rFonts w:eastAsia="Times New Roman"/>
          <w:bCs/>
          <w:szCs w:val="24"/>
        </w:rPr>
        <w:t>Από το 2002 μέχρι το 2025.</w:t>
      </w:r>
    </w:p>
    <w:p w14:paraId="2E649BB1"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Και τι κάνατε;</w:t>
      </w:r>
    </w:p>
    <w:p w14:paraId="2E649BB2"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ΑΝΑΣΤΑΣΙΟΣ ΠΕΤΡΟΠΟΥΛΟΣ (Υφυπουργός Εργασίας, Κοινωνικής Ασφάλισης και Κοινωνικής Αλληλεγγύης): </w:t>
      </w:r>
      <w:r>
        <w:rPr>
          <w:rFonts w:eastAsia="Times New Roman"/>
          <w:bCs/>
          <w:szCs w:val="24"/>
        </w:rPr>
        <w:t>Το λέτε. Αυτό θέλετε να αφήσουμε;</w:t>
      </w:r>
    </w:p>
    <w:p w14:paraId="2E649BB3" w14:textId="77777777" w:rsidR="006C43E3" w:rsidRDefault="00E80A7B">
      <w:pPr>
        <w:spacing w:after="0" w:line="600" w:lineRule="auto"/>
        <w:ind w:firstLine="720"/>
        <w:jc w:val="both"/>
        <w:rPr>
          <w:rFonts w:eastAsia="Times New Roman"/>
          <w:bCs/>
          <w:szCs w:val="24"/>
        </w:rPr>
      </w:pPr>
      <w:r>
        <w:rPr>
          <w:rFonts w:eastAsia="Times New Roman"/>
          <w:bCs/>
          <w:szCs w:val="24"/>
        </w:rPr>
        <w:t>Ήρθαμε, λοιπόν, εμείς με το</w:t>
      </w:r>
      <w:r>
        <w:rPr>
          <w:rFonts w:eastAsia="Times New Roman"/>
          <w:bCs/>
          <w:szCs w:val="24"/>
        </w:rPr>
        <w:t>ν</w:t>
      </w:r>
      <w:r>
        <w:rPr>
          <w:rFonts w:eastAsia="Times New Roman"/>
          <w:bCs/>
          <w:szCs w:val="24"/>
        </w:rPr>
        <w:t xml:space="preserve"> νόμο μας -για να μη συμβεί αυτό στους αγρότες- και φτιάξαμε μια νέα βάση υπολογισμού για τη χορήγηση, χωρίς να υπάρχουν καν καταβεβλημένες με δημιουργημένο ασφαλιστικό κεφάλαιο για τους αγρότες εισφορές από το παρελθόν. Δεν υπήρχαν. Σας το είπα, σας το εξ</w:t>
      </w:r>
      <w:r>
        <w:rPr>
          <w:rFonts w:eastAsia="Times New Roman"/>
          <w:bCs/>
          <w:szCs w:val="24"/>
        </w:rPr>
        <w:t xml:space="preserve">ήγησα. Σας τα είπα </w:t>
      </w:r>
      <w:r>
        <w:rPr>
          <w:rFonts w:eastAsia="Times New Roman"/>
          <w:bCs/>
          <w:szCs w:val="24"/>
        </w:rPr>
        <w:lastRenderedPageBreak/>
        <w:t xml:space="preserve">όλα στην </w:t>
      </w:r>
      <w:proofErr w:type="spellStart"/>
      <w:r>
        <w:rPr>
          <w:rFonts w:eastAsia="Times New Roman"/>
          <w:bCs/>
          <w:szCs w:val="24"/>
        </w:rPr>
        <w:t>πρωτολογία</w:t>
      </w:r>
      <w:proofErr w:type="spellEnd"/>
      <w:r>
        <w:rPr>
          <w:rFonts w:eastAsia="Times New Roman"/>
          <w:bCs/>
          <w:szCs w:val="24"/>
        </w:rPr>
        <w:t xml:space="preserve"> μου. Σημειώστε τουλάχιστον αυτά που λέω και όχι να διαβάζετε αυτά που έχετε γράψει πριν ακούσετε τι λέω. </w:t>
      </w:r>
    </w:p>
    <w:p w14:paraId="2E649BB4" w14:textId="77777777" w:rsidR="006C43E3" w:rsidRDefault="00E80A7B">
      <w:pPr>
        <w:spacing w:after="0" w:line="600" w:lineRule="auto"/>
        <w:ind w:firstLine="720"/>
        <w:jc w:val="both"/>
        <w:rPr>
          <w:rFonts w:eastAsia="Times New Roman"/>
          <w:bCs/>
          <w:szCs w:val="24"/>
        </w:rPr>
      </w:pPr>
      <w:r>
        <w:rPr>
          <w:rFonts w:eastAsia="Times New Roman"/>
          <w:bCs/>
          <w:szCs w:val="24"/>
        </w:rPr>
        <w:t>Δείτε αυτά, λοιπόν. Μελετήστε τα στο Κομμουνιστικό Κόμμα Ελλάδας. Αφού τα μελετήσετε και δείτε τι άλλο θετικότε</w:t>
      </w:r>
      <w:r>
        <w:rPr>
          <w:rFonts w:eastAsia="Times New Roman"/>
          <w:bCs/>
          <w:szCs w:val="24"/>
        </w:rPr>
        <w:t>ρο θα μπορούσε να γίνει, να μας φέρετε προτάσεις με βάση το ασφαλιστικό κεφάλαιο που έχει σχηματιστεί από τις εισφορές στο κεφάλαιο της κοινωνικής ασφάλισης στο μερίδιο των αγροτών, για να δούμε τι καλύτερο μπορούμε να κάνουμε.</w:t>
      </w:r>
    </w:p>
    <w:p w14:paraId="2E649BB5"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Σας διαβεβαιώνω ότι με βάση </w:t>
      </w:r>
      <w:r>
        <w:rPr>
          <w:rFonts w:eastAsia="Times New Roman"/>
          <w:bCs/>
          <w:szCs w:val="24"/>
        </w:rPr>
        <w:t>τα ανύπαρκτα αποθεματικά, δεν θα μπορούσε να υπάρξει άλλη λύση από το να αφεθεί η πορεία της ελάττωσης μέχρι εξαφάνισης των συντάξεων των αγροτών, μια πορεία που εμείς ανακόψαμε με το</w:t>
      </w:r>
      <w:r>
        <w:rPr>
          <w:rFonts w:eastAsia="Times New Roman"/>
          <w:bCs/>
          <w:szCs w:val="24"/>
        </w:rPr>
        <w:t>ν</w:t>
      </w:r>
      <w:r>
        <w:rPr>
          <w:rFonts w:eastAsia="Times New Roman"/>
          <w:bCs/>
          <w:szCs w:val="24"/>
        </w:rPr>
        <w:t xml:space="preserve"> ν</w:t>
      </w:r>
      <w:r>
        <w:rPr>
          <w:rFonts w:eastAsia="Times New Roman"/>
          <w:bCs/>
          <w:szCs w:val="24"/>
        </w:rPr>
        <w:t>.</w:t>
      </w:r>
      <w:r>
        <w:rPr>
          <w:rFonts w:eastAsia="Times New Roman"/>
          <w:bCs/>
          <w:szCs w:val="24"/>
        </w:rPr>
        <w:t>4387, καθώς προβλέψαμε τη βαθμιαία –είναι γεγονός- χορήγηση των εθνικ</w:t>
      </w:r>
      <w:r>
        <w:rPr>
          <w:rFonts w:eastAsia="Times New Roman"/>
          <w:bCs/>
          <w:szCs w:val="24"/>
        </w:rPr>
        <w:t>ών συντάξεων.</w:t>
      </w:r>
    </w:p>
    <w:p w14:paraId="2E649BB6" w14:textId="77777777" w:rsidR="006C43E3" w:rsidRDefault="00E80A7B">
      <w:pPr>
        <w:spacing w:after="0" w:line="600" w:lineRule="auto"/>
        <w:ind w:firstLine="720"/>
        <w:jc w:val="both"/>
        <w:rPr>
          <w:rFonts w:eastAsia="Times New Roman"/>
          <w:bCs/>
          <w:szCs w:val="24"/>
        </w:rPr>
      </w:pPr>
      <w:r>
        <w:rPr>
          <w:rFonts w:eastAsia="Times New Roman"/>
          <w:bCs/>
          <w:szCs w:val="24"/>
        </w:rPr>
        <w:lastRenderedPageBreak/>
        <w:t>Το πρώτο έτος είναι 6,20%. Το δεύτερο έτος είναι 12% με 13%. Το τρίτο έτος είναι 19%. Το τέταρτο έτος είναι 25% και εκπληρώνεται κατά 100%. Σας υπενθυμίζω ότι η εθνική σύνταξη είναι 384 ευρώ και ο αγρότης σήμερα πληρώνει 87 ευρώ τον μήνα. Αντ</w:t>
      </w:r>
      <w:r>
        <w:rPr>
          <w:rFonts w:eastAsia="Times New Roman"/>
          <w:bCs/>
          <w:szCs w:val="24"/>
        </w:rPr>
        <w:t>ιλαμβάνεστε, λοιπόν, ότι χωρίς ασφαλιστικό κεφάλαιο και εισφορές του παρελθόντος δεν είναι δυνατόν να μου λέτε να δίνουμε εθνική σύνταξη 384 ευρώ από τα κεφάλαια που διαμορφώνονται από τη φορολογία όλου του λαού για εισφορά που ήταν 87 ευρώ.</w:t>
      </w:r>
    </w:p>
    <w:p w14:paraId="2E649BB7" w14:textId="77777777" w:rsidR="006C43E3" w:rsidRDefault="00E80A7B">
      <w:pPr>
        <w:spacing w:after="0" w:line="600" w:lineRule="auto"/>
        <w:ind w:firstLine="720"/>
        <w:jc w:val="both"/>
        <w:rPr>
          <w:rFonts w:eastAsia="Times New Roman"/>
          <w:bCs/>
          <w:szCs w:val="24"/>
        </w:rPr>
      </w:pPr>
      <w:r>
        <w:rPr>
          <w:rFonts w:eastAsia="Times New Roman"/>
          <w:bCs/>
          <w:szCs w:val="24"/>
        </w:rPr>
        <w:t>Εάν εσείς έχετ</w:t>
      </w:r>
      <w:r>
        <w:rPr>
          <w:rFonts w:eastAsia="Times New Roman"/>
          <w:bCs/>
          <w:szCs w:val="24"/>
        </w:rPr>
        <w:t xml:space="preserve">ε μαθηματικά βρει έναν τρόπο –είστε καλός στα μαθηματικά, που εγώ ομολογώ ότι δεν είμαι- που μπορείτε να δίνετε τόσο υψηλές συντάξεις χωρίς εισφορές ή με πολύ χαμηλή εισφορά, θα το ακολουθήσουμε, διότι θα είναι αποδοτικό. Δεν στέκει, όμως, </w:t>
      </w:r>
      <w:r>
        <w:rPr>
          <w:rFonts w:eastAsia="Times New Roman"/>
          <w:bCs/>
          <w:szCs w:val="24"/>
        </w:rPr>
        <w:lastRenderedPageBreak/>
        <w:t>στους κανόνες τη</w:t>
      </w:r>
      <w:r>
        <w:rPr>
          <w:rFonts w:eastAsia="Times New Roman"/>
          <w:bCs/>
          <w:szCs w:val="24"/>
        </w:rPr>
        <w:t>ς λογικής. Φαντάζομαι ότι θα αποδειχτεί μαθηματικά ότι η λογική μου είναι τετράγωνη και η δική σας ανύπαρκτη.</w:t>
      </w:r>
    </w:p>
    <w:p w14:paraId="2E649BB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Υπουργέ…</w:t>
      </w:r>
    </w:p>
    <w:p w14:paraId="2E649BB9" w14:textId="77777777" w:rsidR="006C43E3" w:rsidRDefault="00E80A7B">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Κύριε Μωραΐτη, συγγνώμη. Δεν θα κάνουμε τέτοια διαδικασία. Δεν γράφεται τίποτα </w:t>
      </w:r>
      <w:r>
        <w:rPr>
          <w:rFonts w:eastAsia="Times New Roman"/>
          <w:bCs/>
          <w:szCs w:val="24"/>
        </w:rPr>
        <w:t>στα Πρακτικά, αδίκως τα λέτε! Ας τα λέγατε πριν. Σας άφησα τεσσεράμισι λεπτά επιπλέον.</w:t>
      </w:r>
    </w:p>
    <w:p w14:paraId="2E649BBA"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Προχωράμε στην τελευταία </w:t>
      </w:r>
      <w:r>
        <w:rPr>
          <w:rFonts w:eastAsia="Times New Roman"/>
          <w:bCs/>
          <w:szCs w:val="24"/>
        </w:rPr>
        <w:t xml:space="preserve">για σήμερα </w:t>
      </w:r>
      <w:r>
        <w:rPr>
          <w:rFonts w:eastAsia="Times New Roman"/>
          <w:bCs/>
          <w:szCs w:val="24"/>
        </w:rPr>
        <w:t xml:space="preserve">και πολύ σημαντική επίσης -κατά την άποψη μου- επίκαιρη ερώτηση. </w:t>
      </w:r>
      <w:r>
        <w:rPr>
          <w:rFonts w:eastAsia="Times New Roman"/>
          <w:bCs/>
          <w:szCs w:val="24"/>
        </w:rPr>
        <w:t>Πρόκειται για τ</w:t>
      </w:r>
      <w:r>
        <w:rPr>
          <w:rFonts w:eastAsia="Times New Roman"/>
          <w:bCs/>
          <w:szCs w:val="24"/>
        </w:rPr>
        <w:t>η δέκατη με αριθμό 1267/6-3-2018 επίκαιρη ερώτηση δεύ</w:t>
      </w:r>
      <w:r>
        <w:rPr>
          <w:rFonts w:eastAsia="Times New Roman"/>
          <w:bCs/>
          <w:szCs w:val="24"/>
        </w:rPr>
        <w:t xml:space="preserve">τερου κύκλου της Ανεξάρτητης Βουλευτού Β΄ Αθηνών κ. </w:t>
      </w:r>
      <w:r>
        <w:rPr>
          <w:rFonts w:eastAsia="Times New Roman"/>
          <w:szCs w:val="24"/>
        </w:rPr>
        <w:t>Αικατερίνης Παπακώστα – Σιδηροπούλου</w:t>
      </w:r>
      <w:r>
        <w:rPr>
          <w:rFonts w:eastAsia="Times New Roman"/>
          <w:bCs/>
          <w:szCs w:val="24"/>
        </w:rPr>
        <w:t xml:space="preserve"> </w:t>
      </w:r>
      <w:r>
        <w:rPr>
          <w:rFonts w:eastAsia="Times New Roman"/>
          <w:bCs/>
          <w:szCs w:val="24"/>
        </w:rPr>
        <w:t>προς την Υπουργό</w:t>
      </w:r>
      <w:r>
        <w:rPr>
          <w:rFonts w:eastAsia="Times New Roman"/>
          <w:bCs/>
          <w:szCs w:val="24"/>
        </w:rPr>
        <w:t xml:space="preserve"> </w:t>
      </w:r>
      <w:r>
        <w:rPr>
          <w:rFonts w:eastAsia="Times New Roman"/>
          <w:szCs w:val="24"/>
        </w:rPr>
        <w:t xml:space="preserve">Εργασίας, Κοινωνικής Ασφάλισης και Κοινωνικής Αλληλεγγύης, </w:t>
      </w:r>
      <w:r>
        <w:rPr>
          <w:rFonts w:eastAsia="Times New Roman"/>
          <w:bCs/>
          <w:szCs w:val="24"/>
        </w:rPr>
        <w:t xml:space="preserve">με θέμα: «Κατάργηση της </w:t>
      </w:r>
      <w:r>
        <w:rPr>
          <w:rFonts w:eastAsia="Times New Roman"/>
          <w:bCs/>
          <w:szCs w:val="24"/>
        </w:rPr>
        <w:lastRenderedPageBreak/>
        <w:t>Προστασίας των Συντάξεων των Α</w:t>
      </w:r>
      <w:r>
        <w:rPr>
          <w:rFonts w:eastAsia="Times New Roman"/>
          <w:bCs/>
          <w:szCs w:val="24"/>
        </w:rPr>
        <w:t>ΜΕ</w:t>
      </w:r>
      <w:r>
        <w:rPr>
          <w:rFonts w:eastAsia="Times New Roman"/>
          <w:bCs/>
          <w:szCs w:val="24"/>
        </w:rPr>
        <w:t xml:space="preserve">Α από τον </w:t>
      </w:r>
      <w:r>
        <w:rPr>
          <w:rFonts w:eastAsia="Times New Roman"/>
          <w:bCs/>
          <w:szCs w:val="24"/>
        </w:rPr>
        <w:t>ν</w:t>
      </w:r>
      <w:r>
        <w:rPr>
          <w:rFonts w:eastAsia="Times New Roman"/>
          <w:bCs/>
          <w:szCs w:val="24"/>
        </w:rPr>
        <w:t xml:space="preserve">όμο </w:t>
      </w:r>
      <w:proofErr w:type="spellStart"/>
      <w:r>
        <w:rPr>
          <w:rFonts w:eastAsia="Times New Roman"/>
          <w:bCs/>
          <w:szCs w:val="24"/>
        </w:rPr>
        <w:t>Κατρούγκαλου</w:t>
      </w:r>
      <w:proofErr w:type="spellEnd"/>
      <w:r>
        <w:rPr>
          <w:rFonts w:eastAsia="Times New Roman"/>
          <w:bCs/>
          <w:szCs w:val="24"/>
        </w:rPr>
        <w:t>».</w:t>
      </w:r>
    </w:p>
    <w:p w14:paraId="2E649BBB" w14:textId="77777777" w:rsidR="006C43E3" w:rsidRDefault="00E80A7B">
      <w:pPr>
        <w:spacing w:after="0" w:line="600" w:lineRule="auto"/>
        <w:ind w:firstLine="720"/>
        <w:jc w:val="both"/>
        <w:rPr>
          <w:rFonts w:eastAsia="Times New Roman"/>
          <w:bCs/>
          <w:szCs w:val="24"/>
        </w:rPr>
      </w:pPr>
      <w:r>
        <w:rPr>
          <w:rFonts w:eastAsia="Times New Roman"/>
          <w:bCs/>
          <w:szCs w:val="24"/>
        </w:rPr>
        <w:t xml:space="preserve">Στην </w:t>
      </w:r>
      <w:r>
        <w:rPr>
          <w:rFonts w:eastAsia="Times New Roman"/>
          <w:bCs/>
          <w:szCs w:val="24"/>
        </w:rPr>
        <w:t>επίκαιρη ερώτηση της κυρίας συναδέλφου θα απαντήσει ο Υφυπουργός κ. Αναστάσιος Πετρόπουλος</w:t>
      </w:r>
    </w:p>
    <w:p w14:paraId="2E649BBC" w14:textId="77777777" w:rsidR="006C43E3" w:rsidRDefault="00E80A7B">
      <w:pPr>
        <w:spacing w:after="0" w:line="600" w:lineRule="auto"/>
        <w:ind w:firstLine="720"/>
        <w:jc w:val="both"/>
        <w:rPr>
          <w:rFonts w:eastAsia="Times New Roman"/>
          <w:bCs/>
          <w:szCs w:val="24"/>
        </w:rPr>
      </w:pPr>
      <w:r>
        <w:rPr>
          <w:rFonts w:eastAsia="Times New Roman"/>
          <w:bCs/>
          <w:szCs w:val="24"/>
        </w:rPr>
        <w:t>Τον λόγο έχει η κ</w:t>
      </w:r>
      <w:r>
        <w:rPr>
          <w:rFonts w:eastAsia="Times New Roman"/>
          <w:bCs/>
          <w:szCs w:val="24"/>
        </w:rPr>
        <w:t>.</w:t>
      </w:r>
      <w:r>
        <w:rPr>
          <w:rFonts w:eastAsia="Times New Roman"/>
          <w:bCs/>
          <w:szCs w:val="24"/>
        </w:rPr>
        <w:t xml:space="preserve"> Παπακώστα.</w:t>
      </w:r>
    </w:p>
    <w:p w14:paraId="2E649BBD"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ΠΑΠΑΚΩΣΤΑ - ΣΙΔΗΡΟΠΟΥΛΟΥ: </w:t>
      </w:r>
      <w:r>
        <w:rPr>
          <w:rFonts w:eastAsia="Times New Roman" w:cs="Times New Roman"/>
          <w:szCs w:val="24"/>
        </w:rPr>
        <w:t xml:space="preserve">Ευχαριστώ πολύ, κύριε Πρόεδρε. </w:t>
      </w:r>
    </w:p>
    <w:p w14:paraId="2E649BB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Νομίζω ότι η παραδοχή, κύριε Πρόεδρε, ότι είναι σημαντική η επίκαι</w:t>
      </w:r>
      <w:r>
        <w:rPr>
          <w:rFonts w:eastAsia="Times New Roman" w:cs="Times New Roman"/>
          <w:szCs w:val="24"/>
        </w:rPr>
        <w:t xml:space="preserve">ρη ερώτηση πιστοποιεί και την ευαισθησία για το θέμα, η οποία –δυστυχώς- στο ελληνικό πολιτικό σύστημα δεν περισσεύει το τελευταίο διάστημα. Αναφέρομαι σε όλες τις πτέρυγες της Βουλής. </w:t>
      </w:r>
    </w:p>
    <w:p w14:paraId="2E649BBF"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Χθες ένας μεγάλος, κορυφαίος επιστήμονας, ένα μεγάλο μυαλό, ο </w:t>
      </w:r>
      <w:r>
        <w:rPr>
          <w:rFonts w:eastAsia="Times New Roman" w:cs="Times New Roman"/>
          <w:szCs w:val="24"/>
        </w:rPr>
        <w:t>Σ</w:t>
      </w:r>
      <w:r>
        <w:rPr>
          <w:rFonts w:eastAsia="Times New Roman" w:cs="Times New Roman"/>
          <w:szCs w:val="24"/>
        </w:rPr>
        <w:t>τ</w:t>
      </w:r>
      <w:r>
        <w:rPr>
          <w:rFonts w:eastAsia="Times New Roman" w:cs="Times New Roman"/>
          <w:szCs w:val="24"/>
        </w:rPr>
        <w:t>ίβε</w:t>
      </w:r>
      <w:r>
        <w:rPr>
          <w:rFonts w:eastAsia="Times New Roman" w:cs="Times New Roman"/>
          <w:szCs w:val="24"/>
        </w:rPr>
        <w:t xml:space="preserve">ν </w:t>
      </w:r>
      <w:r>
        <w:rPr>
          <w:rFonts w:eastAsia="Times New Roman" w:cs="Times New Roman"/>
          <w:szCs w:val="24"/>
        </w:rPr>
        <w:t>Χόκινγκ</w:t>
      </w:r>
      <w:r>
        <w:rPr>
          <w:rFonts w:eastAsia="Times New Roman" w:cs="Times New Roman"/>
          <w:szCs w:val="24"/>
        </w:rPr>
        <w:t xml:space="preserve">, «έφυγε» και άφησε παρακαταθήκη πίσω </w:t>
      </w:r>
      <w:r>
        <w:rPr>
          <w:rFonts w:eastAsia="Times New Roman" w:cs="Times New Roman"/>
          <w:szCs w:val="24"/>
        </w:rPr>
        <w:lastRenderedPageBreak/>
        <w:t>του τη δύναμη της θέλησ</w:t>
      </w:r>
      <w:r>
        <w:rPr>
          <w:rFonts w:eastAsia="Times New Roman" w:cs="Times New Roman"/>
          <w:szCs w:val="24"/>
        </w:rPr>
        <w:t>ή</w:t>
      </w:r>
      <w:r>
        <w:rPr>
          <w:rFonts w:eastAsia="Times New Roman" w:cs="Times New Roman"/>
          <w:szCs w:val="24"/>
        </w:rPr>
        <w:t>ς του, το κορυφαίο μυαλό του, το οποίο πολλοί, οι οποίοι δεν θεωρούνται Α</w:t>
      </w:r>
      <w:r>
        <w:rPr>
          <w:rFonts w:eastAsia="Times New Roman" w:cs="Times New Roman"/>
          <w:szCs w:val="24"/>
        </w:rPr>
        <w:t>ΜΕ</w:t>
      </w:r>
      <w:r>
        <w:rPr>
          <w:rFonts w:eastAsia="Times New Roman" w:cs="Times New Roman"/>
          <w:szCs w:val="24"/>
        </w:rPr>
        <w:t xml:space="preserve">Α, δεν διαθέτουμε, διότι αυτός και δυο-τρεις ακόμη από το ανθρώπινο είδος υπήρξαν ιδιοφυΐες και το τίμησαν έτσι </w:t>
      </w:r>
      <w:r>
        <w:rPr>
          <w:rFonts w:eastAsia="Times New Roman" w:cs="Times New Roman"/>
          <w:szCs w:val="24"/>
        </w:rPr>
        <w:t xml:space="preserve">όπως πρέπει να το τιμούμε. </w:t>
      </w:r>
    </w:p>
    <w:p w14:paraId="2E649BC0"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Είχε μια ιδιαιτερότητα ως προς τον τρόπο που εξέφραζε τη δυσαρέσκειά του ο Χόκινγκ απέναντι σε εκείνους που θεωρούσε ότι προσβάλλουν το ανθρώπινο είδος: ορμούσε με το </w:t>
      </w:r>
      <w:proofErr w:type="spellStart"/>
      <w:r>
        <w:rPr>
          <w:rFonts w:eastAsia="Times New Roman" w:cs="Times New Roman"/>
          <w:szCs w:val="24"/>
        </w:rPr>
        <w:t>αμαξίδιό</w:t>
      </w:r>
      <w:proofErr w:type="spellEnd"/>
      <w:r>
        <w:rPr>
          <w:rFonts w:eastAsia="Times New Roman" w:cs="Times New Roman"/>
          <w:szCs w:val="24"/>
        </w:rPr>
        <w:t xml:space="preserve"> του και πάταγε τα δάχτυλα των ποδιών τους. Θεωρώ ότι</w:t>
      </w:r>
      <w:r>
        <w:rPr>
          <w:rFonts w:eastAsia="Times New Roman" w:cs="Times New Roman"/>
          <w:szCs w:val="24"/>
        </w:rPr>
        <w:t xml:space="preserve"> θα είχε πατήσει πολλά δάχτυλα το τελευταίο διάστημα εδώ στη χώρα </w:t>
      </w:r>
      <w:r>
        <w:rPr>
          <w:rFonts w:eastAsia="Times New Roman" w:cs="Times New Roman"/>
          <w:szCs w:val="24"/>
        </w:rPr>
        <w:t>μας!</w:t>
      </w:r>
    </w:p>
    <w:p w14:paraId="2E649BC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Έρχομαι στο θέμα της ερώτησής μου. Επειδή άκουσα προηγουμένως για τη κοινή λογική, εκτός από τη θεσμικά και συνταγματικά κατοχυρωμένη προστασία των Α</w:t>
      </w:r>
      <w:r>
        <w:rPr>
          <w:rFonts w:eastAsia="Times New Roman" w:cs="Times New Roman"/>
          <w:szCs w:val="24"/>
        </w:rPr>
        <w:t>ΜΕ</w:t>
      </w:r>
      <w:r>
        <w:rPr>
          <w:rFonts w:eastAsia="Times New Roman" w:cs="Times New Roman"/>
          <w:szCs w:val="24"/>
        </w:rPr>
        <w:t xml:space="preserve">Α παραβιάζει και τους κανόνες της </w:t>
      </w:r>
      <w:r>
        <w:rPr>
          <w:rFonts w:eastAsia="Times New Roman" w:cs="Times New Roman"/>
          <w:szCs w:val="24"/>
        </w:rPr>
        <w:t xml:space="preserve">κοινής λογικής. </w:t>
      </w:r>
    </w:p>
    <w:p w14:paraId="2E649BC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Και επειδή θα πρέπει να πρυτανεύει η κοινή λογική, ρωτώ, κύριε Υπουργέ, το αυτονόητο: Αφού το Σύνταγμά μας παρέχει τη θεσμική προστασία στους ανθρώπους με αναπηρία, αφού η Ελλάδα ως συμβαλλόμενο μέλος έχει υπογράψει όλες τις διεθνείς εκείνες συμβάσεις, έχε</w:t>
      </w:r>
      <w:r>
        <w:rPr>
          <w:rFonts w:eastAsia="Times New Roman" w:cs="Times New Roman"/>
          <w:szCs w:val="24"/>
        </w:rPr>
        <w:t xml:space="preserve">ι κυρώσει και έχει καταστήσει εθνικό δίκαιο διεθνείς συμβάσεις με τις οποίες εγγυάται απολύτως την προστασία των αναπήρων ατόμων, δηλαδή το θεσμικό μας οπλοστάσιο είναι πλήρες, αφού οι διατάξεις για την προστασία των ατόμων με αναπηρία είναι </w:t>
      </w:r>
      <w:r>
        <w:rPr>
          <w:rFonts w:eastAsia="Times New Roman" w:cs="Times New Roman"/>
          <w:szCs w:val="24"/>
          <w:lang w:val="en-US"/>
        </w:rPr>
        <w:t>jus</w:t>
      </w:r>
      <w:r>
        <w:rPr>
          <w:rFonts w:eastAsia="Times New Roman" w:cs="Times New Roman"/>
          <w:szCs w:val="24"/>
        </w:rPr>
        <w:t xml:space="preserve"> </w:t>
      </w:r>
      <w:proofErr w:type="spellStart"/>
      <w:r>
        <w:rPr>
          <w:rFonts w:eastAsia="Times New Roman" w:cs="Times New Roman"/>
          <w:szCs w:val="24"/>
          <w:lang w:val="en-US"/>
        </w:rPr>
        <w:t>cogens</w:t>
      </w:r>
      <w:proofErr w:type="spellEnd"/>
      <w:r>
        <w:rPr>
          <w:rFonts w:eastAsia="Times New Roman" w:cs="Times New Roman"/>
          <w:szCs w:val="24"/>
        </w:rPr>
        <w:t>, αν</w:t>
      </w:r>
      <w:r>
        <w:rPr>
          <w:rFonts w:eastAsia="Times New Roman" w:cs="Times New Roman"/>
          <w:szCs w:val="24"/>
        </w:rPr>
        <w:t xml:space="preserve">αγκαστικού δικαίου, δηλαδή δεν επιδέχονται κατάργηση, τροποποίηση ή, επί τα </w:t>
      </w:r>
      <w:proofErr w:type="spellStart"/>
      <w:r>
        <w:rPr>
          <w:rFonts w:eastAsia="Times New Roman" w:cs="Times New Roman"/>
          <w:szCs w:val="24"/>
        </w:rPr>
        <w:t>χείρω</w:t>
      </w:r>
      <w:proofErr w:type="spellEnd"/>
      <w:r>
        <w:rPr>
          <w:rFonts w:eastAsia="Times New Roman" w:cs="Times New Roman"/>
          <w:szCs w:val="24"/>
        </w:rPr>
        <w:t xml:space="preserve">, αναστολή ισχύος, το ερώτημα που τίθεται είναι γιατί το άρθρο 13 του νόμου </w:t>
      </w:r>
      <w:proofErr w:type="spellStart"/>
      <w:r>
        <w:rPr>
          <w:rFonts w:eastAsia="Times New Roman" w:cs="Times New Roman"/>
          <w:szCs w:val="24"/>
        </w:rPr>
        <w:t>Κατρούγκαλου</w:t>
      </w:r>
      <w:proofErr w:type="spellEnd"/>
      <w:r>
        <w:rPr>
          <w:rFonts w:eastAsia="Times New Roman" w:cs="Times New Roman"/>
          <w:szCs w:val="24"/>
        </w:rPr>
        <w:t xml:space="preserve"> κατάργησε όλες αυτές τις θεσμικές εγγυήσεις, με αποτέλεσμα να </w:t>
      </w:r>
      <w:r>
        <w:rPr>
          <w:rFonts w:eastAsia="Times New Roman" w:cs="Times New Roman"/>
          <w:szCs w:val="24"/>
        </w:rPr>
        <w:lastRenderedPageBreak/>
        <w:t>καταργηθεί η προστασία τ</w:t>
      </w:r>
      <w:r>
        <w:rPr>
          <w:rFonts w:eastAsia="Times New Roman" w:cs="Times New Roman"/>
          <w:szCs w:val="24"/>
        </w:rPr>
        <w:t>ων συντάξεων των Α</w:t>
      </w:r>
      <w:r>
        <w:rPr>
          <w:rFonts w:eastAsia="Times New Roman" w:cs="Times New Roman"/>
          <w:szCs w:val="24"/>
        </w:rPr>
        <w:t>ΜΕ</w:t>
      </w:r>
      <w:r>
        <w:rPr>
          <w:rFonts w:eastAsia="Times New Roman" w:cs="Times New Roman"/>
          <w:szCs w:val="24"/>
        </w:rPr>
        <w:t xml:space="preserve">Α από τον νόμο </w:t>
      </w:r>
      <w:proofErr w:type="spellStart"/>
      <w:r>
        <w:rPr>
          <w:rFonts w:eastAsia="Times New Roman" w:cs="Times New Roman"/>
          <w:szCs w:val="24"/>
        </w:rPr>
        <w:t>Κατρούγκαλου</w:t>
      </w:r>
      <w:proofErr w:type="spellEnd"/>
      <w:r>
        <w:rPr>
          <w:rFonts w:eastAsia="Times New Roman" w:cs="Times New Roman"/>
          <w:szCs w:val="24"/>
        </w:rPr>
        <w:t>, κύριε Υπουργέ;</w:t>
      </w:r>
    </w:p>
    <w:p w14:paraId="2E649BC3" w14:textId="77777777" w:rsidR="006C43E3" w:rsidRDefault="00E80A7B">
      <w:pPr>
        <w:spacing w:after="0"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w:t>
      </w:r>
      <w:r>
        <w:rPr>
          <w:rFonts w:eastAsia="Times New Roman" w:cs="Times New Roman"/>
        </w:rPr>
        <w:t xml:space="preserve"> προηγουμένως</w:t>
      </w:r>
      <w:r>
        <w:rPr>
          <w:rFonts w:eastAsia="Times New Roman" w:cs="Times New Roman"/>
        </w:rPr>
        <w:t xml:space="preserve"> ενημερώθηκαν</w:t>
      </w:r>
      <w:r>
        <w:rPr>
          <w:rFonts w:eastAsia="Times New Roman" w:cs="Times New Roman"/>
        </w:rPr>
        <w:t xml:space="preserve"> για την ιστορία του κτηρίου, είκοσι έξι μαθητές και μαθήτριες και δύο εκπαιδευτικοί συνοδοί τους από το 1</w:t>
      </w:r>
      <w:r w:rsidRPr="008A4845">
        <w:rPr>
          <w:rFonts w:eastAsia="Times New Roman" w:cs="Times New Roman"/>
          <w:vertAlign w:val="superscript"/>
        </w:rPr>
        <w:t>ο</w:t>
      </w:r>
      <w:r>
        <w:rPr>
          <w:rFonts w:eastAsia="Times New Roman" w:cs="Times New Roman"/>
        </w:rPr>
        <w:t xml:space="preserve"> Δημοτικό Σχολείο Χρυσούπολης Καβάλας. </w:t>
      </w:r>
    </w:p>
    <w:p w14:paraId="2E649BC4" w14:textId="77777777" w:rsidR="006C43E3" w:rsidRDefault="00E80A7B">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E649BC5" w14:textId="77777777" w:rsidR="006C43E3" w:rsidRDefault="00E80A7B">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E649BC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προσέξτε τώρα τι </w:t>
      </w:r>
      <w:r>
        <w:rPr>
          <w:rFonts w:eastAsia="Times New Roman" w:cs="Times New Roman"/>
          <w:szCs w:val="24"/>
        </w:rPr>
        <w:t>θα απαντήσετε, γιατί καταλαβαίνετε ότι υπάρχουν σύμμαχοι προς την ερώτηση.</w:t>
      </w:r>
    </w:p>
    <w:p w14:paraId="2E649BC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2E649BC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Πάρα πολύ καλά, κύριε Πρόεδρε.</w:t>
      </w:r>
      <w:r>
        <w:rPr>
          <w:rFonts w:eastAsia="Times New Roman" w:cs="Times New Roman"/>
          <w:b/>
          <w:szCs w:val="24"/>
        </w:rPr>
        <w:t xml:space="preserve"> </w:t>
      </w:r>
      <w:r>
        <w:rPr>
          <w:rFonts w:eastAsia="Times New Roman" w:cs="Times New Roman"/>
          <w:szCs w:val="24"/>
        </w:rPr>
        <w:t>Και εγώ μαζί σας σύμμαχο</w:t>
      </w:r>
      <w:r>
        <w:rPr>
          <w:rFonts w:eastAsia="Times New Roman" w:cs="Times New Roman"/>
          <w:szCs w:val="24"/>
        </w:rPr>
        <w:t>ς είμαι.</w:t>
      </w:r>
    </w:p>
    <w:p w14:paraId="2E649BC9"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Με το παράδειγμά του ο Χόκινγκ</w:t>
      </w:r>
      <w:r>
        <w:rPr>
          <w:rFonts w:eastAsia="Times New Roman" w:cs="Times New Roman"/>
          <w:b/>
          <w:szCs w:val="24"/>
        </w:rPr>
        <w:t xml:space="preserve"> </w:t>
      </w:r>
      <w:r>
        <w:rPr>
          <w:rFonts w:eastAsia="Times New Roman" w:cs="Times New Roman"/>
          <w:szCs w:val="24"/>
        </w:rPr>
        <w:t>αλλά και καθένας, χωρίς εφόδια, -γιατί δεν είναι μόνο ο Χόκινγκ, εκείνος ήταν και ιδιοφυής και κατάφερε να βγάλει την ιδιοφυία του και δεν τον εμπόδισε η πάθησή του- έδειξε τη θέληση, πράγματι, και την πίστη ότι μπορ</w:t>
      </w:r>
      <w:r>
        <w:rPr>
          <w:rFonts w:eastAsia="Times New Roman" w:cs="Times New Roman"/>
          <w:szCs w:val="24"/>
        </w:rPr>
        <w:t>ούμε να κάνουμε πάντα την αδυναμία δύναμη. Το πιστεύω απόλυτα αυτό, κυρία Παπακώστα, και ξέρω ότι είστε πραγματικά ένας ευαίσθητος άνθρωπος στο να διαχειρίζεστε κοινωνικά θέματα με εύστοχο τρόπο.</w:t>
      </w:r>
    </w:p>
    <w:p w14:paraId="2E649BCA"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Δεν θα διαφωνήσω σε όλα όσα πρέπει να προστατεύουμε. Μόνο να</w:t>
      </w:r>
      <w:r>
        <w:rPr>
          <w:rFonts w:eastAsia="Times New Roman" w:cs="Times New Roman"/>
          <w:szCs w:val="24"/>
        </w:rPr>
        <w:t xml:space="preserve"> σημειώσω, κύριε Πρόεδρε, ότι η κυρία Υπουργός </w:t>
      </w:r>
      <w:r>
        <w:rPr>
          <w:rFonts w:eastAsia="Times New Roman" w:cs="Times New Roman"/>
          <w:szCs w:val="24"/>
        </w:rPr>
        <w:t>-</w:t>
      </w: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w:t>
      </w:r>
      <w:r>
        <w:rPr>
          <w:rFonts w:eastAsia="Times New Roman" w:cs="Times New Roman"/>
          <w:szCs w:val="24"/>
        </w:rPr>
        <w:t xml:space="preserve"> βρίσκεται εκτός Ελλάδος.</w:t>
      </w:r>
    </w:p>
    <w:p w14:paraId="2E649BC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 ανέφερα ήδη, όπως πρέπει, στην αρχή.</w:t>
      </w:r>
    </w:p>
    <w:p w14:paraId="2E649BCC"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Όμως, και εδώ να ήταν, πάλι εγώ θα απαντούσα, γιατί είναι της αρμοδιότητάς μου το θέμα, και γι’ αυτό</w:t>
      </w:r>
      <w:r>
        <w:rPr>
          <w:rFonts w:eastAsia="Times New Roman" w:cs="Times New Roman"/>
          <w:szCs w:val="24"/>
        </w:rPr>
        <w:t>ν</w:t>
      </w:r>
      <w:r>
        <w:rPr>
          <w:rFonts w:eastAsia="Times New Roman" w:cs="Times New Roman"/>
          <w:szCs w:val="24"/>
        </w:rPr>
        <w:t xml:space="preserve"> τον λόγο μπορώ άνετα να πω ότι οι σκέψεις που διατύπωσε η κ</w:t>
      </w:r>
      <w:r>
        <w:rPr>
          <w:rFonts w:eastAsia="Times New Roman" w:cs="Times New Roman"/>
          <w:szCs w:val="24"/>
        </w:rPr>
        <w:t>. Παπακώστα είναι και δικές μου σκέψεις.</w:t>
      </w:r>
    </w:p>
    <w:p w14:paraId="2E649BC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μια διάταξη μεταβατικού χαρακτήρα μέχρι τέλους του 2018. Η κατεύθυνση που έχω δώσει είναι όλα αυτά που είπατε </w:t>
      </w:r>
      <w:r>
        <w:rPr>
          <w:rFonts w:eastAsia="Times New Roman" w:cs="Times New Roman"/>
          <w:szCs w:val="24"/>
        </w:rPr>
        <w:lastRenderedPageBreak/>
        <w:t>να υιοθετηθούν από την αρμόδια επιτροπή και με τη συμμετοχή της ΕΣΑ</w:t>
      </w:r>
      <w:r>
        <w:rPr>
          <w:rFonts w:eastAsia="Times New Roman" w:cs="Times New Roman"/>
          <w:szCs w:val="24"/>
        </w:rPr>
        <w:t>ΜΕ</w:t>
      </w:r>
      <w:r>
        <w:rPr>
          <w:rFonts w:eastAsia="Times New Roman" w:cs="Times New Roman"/>
          <w:szCs w:val="24"/>
        </w:rPr>
        <w:t xml:space="preserve">Α, όλων των ανθρώπων, </w:t>
      </w:r>
      <w:r>
        <w:rPr>
          <w:rFonts w:eastAsia="Times New Roman" w:cs="Times New Roman"/>
          <w:szCs w:val="24"/>
        </w:rPr>
        <w:t>αλλά και να μη συμμετείχαν, σας διαβεβαιώ ότι όσα είπατε τα ενστερνίζομαι απόλυτα και θα αποτελέσουν κατευθυντήρια οδό για την επίλυση με ορθό τρόπο του θέματος αυτού και έτσι θα γίνει. Σας διαβεβαιώ ότι μέσα στη χρονιά ετούτη θα κάνουμε σωστά αυτό που πρέ</w:t>
      </w:r>
      <w:r>
        <w:rPr>
          <w:rFonts w:eastAsia="Times New Roman" w:cs="Times New Roman"/>
          <w:szCs w:val="24"/>
        </w:rPr>
        <w:t>πει να κάνουμε για το ζήτημα αυτό.</w:t>
      </w:r>
    </w:p>
    <w:p w14:paraId="2E649BC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E649BCF"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Κυρία Παπακώστα, έχετε τον λόγο.</w:t>
      </w:r>
    </w:p>
    <w:p w14:paraId="2E649BD0"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ΑΙΚΑΤΕΡΙΝΗ 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ΣΙΔΗΡΟΠΟΥΛΟΥ: </w:t>
      </w:r>
      <w:r>
        <w:rPr>
          <w:rFonts w:eastAsia="Times New Roman" w:cs="Times New Roman"/>
          <w:szCs w:val="24"/>
        </w:rPr>
        <w:t>Ευχαριστώ πολύ, κύριε Πρόεδρε.</w:t>
      </w:r>
    </w:p>
    <w:p w14:paraId="2E649BD1"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Άκουσα τον κύριο Υπουργό. Όμως, το ερώτημα, που τίθεται, κύριε Πρόεδρε, </w:t>
      </w:r>
      <w:r>
        <w:rPr>
          <w:rFonts w:eastAsia="Times New Roman" w:cs="Times New Roman"/>
          <w:szCs w:val="24"/>
        </w:rPr>
        <w:t xml:space="preserve">είναι το εξής αυτονόητο: Αφού οι νόμοι και οι διατάξεις, το Σύνταγμα πρωτίστως, </w:t>
      </w:r>
      <w:r>
        <w:rPr>
          <w:rFonts w:eastAsia="Times New Roman" w:cs="Times New Roman"/>
          <w:szCs w:val="24"/>
        </w:rPr>
        <w:t>ο</w:t>
      </w:r>
      <w:r>
        <w:rPr>
          <w:rFonts w:eastAsia="Times New Roman" w:cs="Times New Roman"/>
          <w:szCs w:val="24"/>
        </w:rPr>
        <w:t xml:space="preserve"> ενστ</w:t>
      </w:r>
      <w:r>
        <w:rPr>
          <w:rFonts w:eastAsia="Times New Roman" w:cs="Times New Roman"/>
          <w:szCs w:val="24"/>
        </w:rPr>
        <w:t>ερνισμός</w:t>
      </w:r>
      <w:r>
        <w:rPr>
          <w:rFonts w:eastAsia="Times New Roman" w:cs="Times New Roman"/>
          <w:szCs w:val="24"/>
        </w:rPr>
        <w:t xml:space="preserve"> των διεθνών συμβάσεων στο εσωτερικό εθνικό δίκαιο προστάτευαν απολύτως, γιατί υπήρξε αυτή η παθογένεια; Γιατί υπήρξε αυτή η στρέβλωση, ώστε να υποχρεωθούμε να οδ</w:t>
      </w:r>
      <w:r>
        <w:rPr>
          <w:rFonts w:eastAsia="Times New Roman" w:cs="Times New Roman"/>
          <w:szCs w:val="24"/>
        </w:rPr>
        <w:t xml:space="preserve">ηγηθούμε πού; Προσέξτε! Να οδηγηθούμε να ασχοληθεί το Ανώτατο Ειδικό Δικαστήριο, το </w:t>
      </w:r>
      <w:proofErr w:type="spellStart"/>
      <w:r>
        <w:rPr>
          <w:rFonts w:eastAsia="Times New Roman" w:cs="Times New Roman"/>
          <w:szCs w:val="24"/>
        </w:rPr>
        <w:t>Μισθοδικείο</w:t>
      </w:r>
      <w:proofErr w:type="spellEnd"/>
      <w:r>
        <w:rPr>
          <w:rFonts w:eastAsia="Times New Roman" w:cs="Times New Roman"/>
          <w:szCs w:val="24"/>
        </w:rPr>
        <w:t>, που με την απόφασή του, η οποία εκδόθηκε στις 7</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2018, έκρινε ως αντισυνταγματικό το άρθρο 13 του ν.4387/2016 εναντίον του οποίου στρέφομαι. </w:t>
      </w:r>
    </w:p>
    <w:p w14:paraId="2E649BD2"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Αφού όλα αυτά ήτ</w:t>
      </w:r>
      <w:r>
        <w:rPr>
          <w:rFonts w:eastAsia="Times New Roman" w:cs="Times New Roman"/>
          <w:szCs w:val="24"/>
        </w:rPr>
        <w:t>αν αυτονόητα, αφού είχαμε όλες τις θεσμικές εγγυήσεις, ασχολήθηκε και το Ανώτατο Ειδικό Δικαστήριο, γιατί κάποιοι παραβιάζουν τα αυτονόητα.</w:t>
      </w:r>
    </w:p>
    <w:p w14:paraId="2E649BD3"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Διότι κάποιοι στη χώρα μας –κι επειδή αναφερθήκαμε στον Χόκινγκ, ο Χόκινγκ και η ατομική του προσπάθεια επιβραβεύθηκ</w:t>
      </w:r>
      <w:r>
        <w:rPr>
          <w:rFonts w:eastAsia="Times New Roman" w:cs="Times New Roman"/>
          <w:szCs w:val="24"/>
        </w:rPr>
        <w:t>ε, διότι συνοδευόταν από ένα πλέγμα διατάξεων, από ένα δίκτυ κοινωνικής προστασίας, μια κοινωνική ατζέντα η οποία είναι απαραβίαστη στη χώρα του- παραβιάζουν το υπέρτατο δίχτυ κοινωνικής προστασίας, το οποίο είναι το θεσμικό πλαίσιο, οι θεσμικές εγγυήσεις,</w:t>
      </w:r>
      <w:r>
        <w:rPr>
          <w:rFonts w:eastAsia="Times New Roman" w:cs="Times New Roman"/>
          <w:szCs w:val="24"/>
        </w:rPr>
        <w:t xml:space="preserve"> το κράτος δικαίου. Έτσι υποχρεώνεται ξανά το κράτος -σας ανέφερα την έκδοση της απόφασης του </w:t>
      </w:r>
      <w:proofErr w:type="spellStart"/>
      <w:r>
        <w:rPr>
          <w:rFonts w:eastAsia="Times New Roman" w:cs="Times New Roman"/>
          <w:szCs w:val="24"/>
        </w:rPr>
        <w:t>Ανωτάτου</w:t>
      </w:r>
      <w:proofErr w:type="spellEnd"/>
      <w:r>
        <w:rPr>
          <w:rFonts w:eastAsia="Times New Roman" w:cs="Times New Roman"/>
          <w:szCs w:val="24"/>
        </w:rPr>
        <w:t xml:space="preserve"> Ειδικού Δικαστηρίου- να ανατάσσει τα πράγματα και μάλιστα να υποχρεώνεται ο Βουλευτής να καταθέτει ερώτηση και να επιβεβαιώνει ο καθ’ ύλην αρμόδιος Υπουρ</w:t>
      </w:r>
      <w:r>
        <w:rPr>
          <w:rFonts w:eastAsia="Times New Roman" w:cs="Times New Roman"/>
          <w:szCs w:val="24"/>
        </w:rPr>
        <w:t xml:space="preserve">γός ότι θα επανέλθουμε στη νομιμότητα, η οποία νομιμότητα διαταράχθηκε. </w:t>
      </w:r>
    </w:p>
    <w:p w14:paraId="2E649BD4"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Διότι πρέπει να σας πω και κάτι άλλο, κύριε Πρόεδρε και κύριε Υπουργέ. Το άρθρο 13 είναι γενική διάταξη. Εδώ αυτοί προστατεύονται με ειδικές διατάξεις. Οι γενικές διατάξεις υπάγονται </w:t>
      </w:r>
      <w:r>
        <w:rPr>
          <w:rFonts w:eastAsia="Times New Roman" w:cs="Times New Roman"/>
          <w:szCs w:val="24"/>
        </w:rPr>
        <w:t xml:space="preserve">στις ειδικές διατάξεις και δεν υποχωρούν έναντι των γενικών. Όλα αυτά συνέβησαν και βρισκόμαστε τώρα εδώ για να έχουμε τη διαβεβαίωση ότι θα εφαρμοστεί η νομιμότητα, η οποία διαταράχθηκε. Μου είναι αδιανόητο. </w:t>
      </w:r>
    </w:p>
    <w:p w14:paraId="2E649BD5"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Ξέρετε γιατί μου είναι αδιανόητο; Διότι αυτή τ</w:t>
      </w:r>
      <w:r>
        <w:rPr>
          <w:rFonts w:eastAsia="Times New Roman" w:cs="Times New Roman"/>
          <w:szCs w:val="24"/>
        </w:rPr>
        <w:t>η στιγμή</w:t>
      </w:r>
      <w:r>
        <w:rPr>
          <w:rFonts w:eastAsia="Times New Roman" w:cs="Times New Roman"/>
          <w:szCs w:val="24"/>
        </w:rPr>
        <w:t>,</w:t>
      </w:r>
      <w:r>
        <w:rPr>
          <w:rFonts w:eastAsia="Times New Roman" w:cs="Times New Roman"/>
          <w:szCs w:val="24"/>
        </w:rPr>
        <w:t xml:space="preserve"> που κουβεντιάζουμε, υπάρχουν καταγγελίες και να το δείτε. Στη Γενική Επιθεωρήτρια Δημόσιας Διοίκησης εκδόθηκε εντολή ελέγχου στις 22-1-2018 προς το Γενικό Λογιστήριο του Κράτους. Εστάλη σχετικό έγγραφο στις 24-1-2018. Ακολούθησε τηλεφωνική επικοι</w:t>
      </w:r>
      <w:r>
        <w:rPr>
          <w:rFonts w:eastAsia="Times New Roman" w:cs="Times New Roman"/>
          <w:szCs w:val="24"/>
        </w:rPr>
        <w:t xml:space="preserve">νωνία στις 26-2-2018 και εκ νέου έγγραφο στις 2-3-2018, που καλείται να λάβει </w:t>
      </w:r>
      <w:r>
        <w:rPr>
          <w:rFonts w:eastAsia="Times New Roman" w:cs="Times New Roman"/>
          <w:szCs w:val="24"/>
        </w:rPr>
        <w:lastRenderedPageBreak/>
        <w:t>θέση εν</w:t>
      </w:r>
      <w:r>
        <w:rPr>
          <w:rFonts w:eastAsia="Times New Roman" w:cs="Times New Roman"/>
          <w:szCs w:val="24"/>
        </w:rPr>
        <w:t xml:space="preserve"> </w:t>
      </w:r>
      <w:r>
        <w:rPr>
          <w:rFonts w:eastAsia="Times New Roman" w:cs="Times New Roman"/>
          <w:szCs w:val="24"/>
        </w:rPr>
        <w:t>όψει των καταγγελιών για την εφαρμογή του άρθρου 13 στους συνταξιούχους με αναπηρία 80% και άνω. Και δεν υπήρξε και ανταπόκριση στην υποχρέωση αυτή από την πλευρά των αρμ</w:t>
      </w:r>
      <w:r>
        <w:rPr>
          <w:rFonts w:eastAsia="Times New Roman" w:cs="Times New Roman"/>
          <w:szCs w:val="24"/>
        </w:rPr>
        <w:t>οδίων διευθύνσεων.</w:t>
      </w:r>
    </w:p>
    <w:p w14:paraId="2E649BD6"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Δείτε, λοιπόν, πώς λειτουργούμε. Γι’ αυτό είπα ότι ο Χόκινγκ θα πάταγε τα δάχτυλα πολλών ένθεν κακείθεν, διότι στη χώρα μας ακόμη παραβιάζεται το αυτονόητο και διότι η κοινωνική ατζέντα δεν είναι υψηλά στις προτεραιότητες, όπως φαίνεται,</w:t>
      </w:r>
      <w:r>
        <w:rPr>
          <w:rFonts w:eastAsia="Times New Roman" w:cs="Times New Roman"/>
          <w:szCs w:val="24"/>
        </w:rPr>
        <w:t xml:space="preserve"> ούτε της Κυβέρνησης ούτε της Αξιωματικής Αντιπολίτευσης </w:t>
      </w:r>
      <w:r>
        <w:rPr>
          <w:rFonts w:eastAsia="Times New Roman" w:cs="Times New Roman"/>
          <w:szCs w:val="24"/>
        </w:rPr>
        <w:t>ο</w:t>
      </w:r>
      <w:r>
        <w:rPr>
          <w:rFonts w:eastAsia="Times New Roman" w:cs="Times New Roman"/>
          <w:szCs w:val="24"/>
        </w:rPr>
        <w:t>ύτε των υπόλοιπων κομμάτων</w:t>
      </w:r>
      <w:r>
        <w:rPr>
          <w:rFonts w:eastAsia="Times New Roman" w:cs="Times New Roman"/>
          <w:szCs w:val="24"/>
        </w:rPr>
        <w:t>,</w:t>
      </w:r>
      <w:r>
        <w:rPr>
          <w:rFonts w:eastAsia="Times New Roman" w:cs="Times New Roman"/>
          <w:szCs w:val="24"/>
        </w:rPr>
        <w:t xml:space="preserve"> τα οποία κόπτονται προς άγραν ψήφων. Και λυπάμαι που το λέω. Υπάρχουν μεμονωμένες νησίδες ευαισθησίας, αλλά εδώ δεν πρόκειται περί ευαισθησίας. Πρόκειται περί εφαρμογής π</w:t>
      </w:r>
      <w:r>
        <w:rPr>
          <w:rFonts w:eastAsia="Times New Roman" w:cs="Times New Roman"/>
          <w:szCs w:val="24"/>
        </w:rPr>
        <w:t xml:space="preserve">ροτεραιοτήτων, οι οποίες συνιστούν την κοινωνική ατζέντα, την </w:t>
      </w:r>
      <w:r>
        <w:rPr>
          <w:rFonts w:eastAsia="Times New Roman" w:cs="Times New Roman"/>
          <w:szCs w:val="24"/>
        </w:rPr>
        <w:lastRenderedPageBreak/>
        <w:t>οποία πρέπει όλοι να συμφωνήσουμε ότι θα τηρούμε ως ευαγγέλιο</w:t>
      </w:r>
      <w:r>
        <w:rPr>
          <w:rFonts w:eastAsia="Times New Roman" w:cs="Times New Roman"/>
          <w:szCs w:val="24"/>
        </w:rPr>
        <w:t>,</w:t>
      </w:r>
      <w:r>
        <w:rPr>
          <w:rFonts w:eastAsia="Times New Roman" w:cs="Times New Roman"/>
          <w:szCs w:val="24"/>
        </w:rPr>
        <w:t xml:space="preserve"> με θρησκευτική ευλάβεια. </w:t>
      </w:r>
    </w:p>
    <w:p w14:paraId="2E649BD7"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2E649BD8"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ΠΡΟΕΔΡΕΩΝ (Νικήτας Κακλαμάνης):</w:t>
      </w:r>
      <w:r>
        <w:rPr>
          <w:rFonts w:eastAsia="Times New Roman" w:cs="Times New Roman"/>
          <w:szCs w:val="24"/>
        </w:rPr>
        <w:t xml:space="preserve"> Ο κ. Πετρόπουλος έχει τον λόγο.</w:t>
      </w:r>
    </w:p>
    <w:p w14:paraId="2E649BD9"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ΑΝΑΣΤΑΣΙΟ</w:t>
      </w:r>
      <w:r>
        <w:rPr>
          <w:rFonts w:eastAsia="Times New Roman" w:cs="Times New Roman"/>
          <w:b/>
          <w:szCs w:val="24"/>
        </w:rPr>
        <w:t>Σ ΠΕΤΡΟΠΟΥΛΟΣ (Υφυπουργός Εργασίας, Κοινωνικής Ασφάλισης και Κοινωνικής Αλληλεγγύης):</w:t>
      </w:r>
      <w:r>
        <w:rPr>
          <w:rFonts w:eastAsia="Times New Roman" w:cs="Times New Roman"/>
          <w:szCs w:val="24"/>
        </w:rPr>
        <w:t xml:space="preserve"> Κυρία Παπακώστα, στον νόμο υπάρχει για τις περιπτώσεις των συντάξεων μέχρι 3.000 ευρώ, διπλές …</w:t>
      </w:r>
    </w:p>
    <w:p w14:paraId="2E649BDA"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ΑΙΚΑΤΕΡΙΝΗ </w:t>
      </w:r>
      <w:r>
        <w:rPr>
          <w:rFonts w:eastAsia="Times New Roman" w:cs="Times New Roman"/>
          <w:b/>
          <w:szCs w:val="24"/>
        </w:rPr>
        <w:t>ΠΑΠΑΚΩΣΤΑ - ΣΙΔΗΡΟΠΟΥΛΟΥ</w:t>
      </w:r>
      <w:r>
        <w:rPr>
          <w:rFonts w:eastAsia="Times New Roman" w:cs="Times New Roman"/>
          <w:b/>
          <w:szCs w:val="24"/>
        </w:rPr>
        <w:t>:</w:t>
      </w:r>
      <w:r>
        <w:rPr>
          <w:rFonts w:eastAsia="Times New Roman" w:cs="Times New Roman"/>
          <w:szCs w:val="24"/>
        </w:rPr>
        <w:t xml:space="preserve"> Μην το πείτε αυτό.</w:t>
      </w:r>
    </w:p>
    <w:p w14:paraId="2E649BDB" w14:textId="77777777" w:rsidR="006C43E3" w:rsidRDefault="00E80A7B">
      <w:pPr>
        <w:spacing w:after="0" w:line="600" w:lineRule="auto"/>
        <w:ind w:firstLine="720"/>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ΠΕΤΡΟΠΟΥΛΟΣ (Υφυπουργός Εργασίας, Κοινωνικής Ασφάλισης και Κοινωνικής Αλληλεγγύης):</w:t>
      </w:r>
      <w:r>
        <w:rPr>
          <w:rFonts w:eastAsia="Times New Roman" w:cs="Times New Roman"/>
          <w:szCs w:val="24"/>
        </w:rPr>
        <w:t xml:space="preserve"> Εγώ δεν </w:t>
      </w:r>
      <w:r>
        <w:rPr>
          <w:rFonts w:eastAsia="Times New Roman" w:cs="Times New Roman"/>
          <w:szCs w:val="24"/>
        </w:rPr>
        <w:lastRenderedPageBreak/>
        <w:t>διαφωνώ, κυρία Παπακώστα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το είπα και το </w:t>
      </w:r>
      <w:proofErr w:type="spellStart"/>
      <w:r>
        <w:rPr>
          <w:rFonts w:eastAsia="Times New Roman" w:cs="Times New Roman"/>
          <w:szCs w:val="24"/>
        </w:rPr>
        <w:t>ξανατονίζω</w:t>
      </w:r>
      <w:proofErr w:type="spellEnd"/>
      <w:r>
        <w:rPr>
          <w:rFonts w:eastAsia="Times New Roman" w:cs="Times New Roman"/>
          <w:szCs w:val="24"/>
        </w:rPr>
        <w:t>-</w:t>
      </w:r>
      <w:r>
        <w:rPr>
          <w:rFonts w:eastAsia="Times New Roman" w:cs="Times New Roman"/>
          <w:szCs w:val="24"/>
        </w:rPr>
        <w:t xml:space="preserve"> με τον συλλογισμό που διατυπώσατε, τον οποίο έχω κι εγώ. Ήταν μια μεταβατική περίοδος από τον νόμο μέσα στην π</w:t>
      </w:r>
      <w:r>
        <w:rPr>
          <w:rFonts w:eastAsia="Times New Roman" w:cs="Times New Roman"/>
          <w:szCs w:val="24"/>
        </w:rPr>
        <w:t>ολυπλοκότητα και στις πολλές διατάξεις, που άλλα λέγανε για εκείνον που ήταν δημόσιος υπάλληλος, άλλα λέγανε για εκείνους που ήταν ιδιωτικοί, άλλα για τον αγρότη. Και αυτό ήταν το απαράδεκτο φαινόμενο που παραβίαζε αυτό που είπατε ως αρχή αναγκαστικού δικα</w:t>
      </w:r>
      <w:r>
        <w:rPr>
          <w:rFonts w:eastAsia="Times New Roman" w:cs="Times New Roman"/>
          <w:szCs w:val="24"/>
        </w:rPr>
        <w:t xml:space="preserve">ίου: τα δικαιώματα αυτά να μη θίγονται. Θιγμένα ήταν. Διακρίσεις, εξαιρέσεις. Αυτό το πράγμα ήταν απαράδεκτο. </w:t>
      </w:r>
    </w:p>
    <w:p w14:paraId="2E649BDC"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Όμως, μέσα στην πολυπλοκότητά τους και μέσα στις συνθήκες που διατυπώθηκαν οι σχετικές διατάξεις</w:t>
      </w:r>
      <w:r>
        <w:rPr>
          <w:rFonts w:eastAsia="Times New Roman" w:cs="Times New Roman"/>
          <w:szCs w:val="24"/>
        </w:rPr>
        <w:t>,</w:t>
      </w:r>
      <w:r>
        <w:rPr>
          <w:rFonts w:eastAsia="Times New Roman" w:cs="Times New Roman"/>
          <w:szCs w:val="24"/>
        </w:rPr>
        <w:t xml:space="preserve"> μεταβατικά μόνο μπορούσε να ρυθμιστεί το ζήτημα αυτό με την προσωρινότητα που έχει η διάταξη, ώστε να επιλυθεί ορθά. Και σας διαβεβαιώ ότι θα επιλυθεί </w:t>
      </w:r>
      <w:r>
        <w:rPr>
          <w:rFonts w:eastAsia="Times New Roman" w:cs="Times New Roman"/>
          <w:szCs w:val="24"/>
        </w:rPr>
        <w:lastRenderedPageBreak/>
        <w:t xml:space="preserve">ορθά και εκεί θα συμμετάσχετε και εσείς, συμβάλλοντας με τη σκέψη σας και τις καλές σας προθέσεις, ώστε </w:t>
      </w:r>
      <w:r>
        <w:rPr>
          <w:rFonts w:eastAsia="Times New Roman" w:cs="Times New Roman"/>
          <w:szCs w:val="24"/>
        </w:rPr>
        <w:t xml:space="preserve">να το κάνουμε ολόσωστο. </w:t>
      </w:r>
    </w:p>
    <w:p w14:paraId="2E649BDD"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Υιοθετώ απολύτως τις σκέψεις σας. Δεν υπάρχει κανένας λόγος να πούμε κάτι περισσότερο τούτη τη στιγμή από το ότι πρέπει να δούμε αυτό που δεν υπήρχε. Γιατί δεν εθίγη τώρα, ήταν και πριν</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παραβιασμένες οι σχετικές διατάξει</w:t>
      </w:r>
      <w:r>
        <w:rPr>
          <w:rFonts w:eastAsia="Times New Roman" w:cs="Times New Roman"/>
          <w:szCs w:val="24"/>
        </w:rPr>
        <w:t xml:space="preserve">ς αναγκαστικού δικαίου για μια σειρά συμπολιτών μας. Αυτή είναι η αλήθεια. Με τη νέα διάταξη ενιαία θα διαχειριστούμε το θέμα με τους κανόνες προστασίας που οφείλουμε. </w:t>
      </w:r>
    </w:p>
    <w:p w14:paraId="2E649BDE" w14:textId="77777777" w:rsidR="006C43E3" w:rsidRDefault="00E80A7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E649BDF"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Ας μην κρυβόμαστε τώρα πίσω από το</w:t>
      </w:r>
      <w:r>
        <w:rPr>
          <w:rFonts w:eastAsia="Times New Roman" w:cs="Times New Roman"/>
          <w:szCs w:val="24"/>
        </w:rPr>
        <w:t xml:space="preserve"> δάκτυλό μας. Για Υπουργός είπε περισσότερα </w:t>
      </w:r>
      <w:r>
        <w:rPr>
          <w:rFonts w:eastAsia="Times New Roman" w:cs="Times New Roman"/>
          <w:szCs w:val="24"/>
        </w:rPr>
        <w:lastRenderedPageBreak/>
        <w:t xml:space="preserve">ο κ. Πετρόπουλος. Τώρα, τα υπόλοιπα τα ξέρουμε όλοι, από εκείνη την ηλιόλουστη μέρα του 2010 στο Καστελόριζο και μετά, η γνωστή παρέα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Τόμσεν</w:t>
      </w:r>
      <w:proofErr w:type="spellEnd"/>
      <w:r>
        <w:rPr>
          <w:rFonts w:eastAsia="Times New Roman" w:cs="Times New Roman"/>
          <w:szCs w:val="24"/>
        </w:rPr>
        <w:t xml:space="preserve"> κ</w:t>
      </w:r>
      <w:r>
        <w:rPr>
          <w:rFonts w:eastAsia="Times New Roman" w:cs="Times New Roman"/>
          <w:szCs w:val="24"/>
        </w:rPr>
        <w:t>.ά.,</w:t>
      </w:r>
      <w:r>
        <w:rPr>
          <w:rFonts w:eastAsia="Times New Roman" w:cs="Times New Roman"/>
          <w:szCs w:val="24"/>
        </w:rPr>
        <w:t xml:space="preserve"> σ’ αυτά που είπατε και είπε και ο κύριος Υπουργός δεν έ</w:t>
      </w:r>
      <w:r>
        <w:rPr>
          <w:rFonts w:eastAsia="Times New Roman" w:cs="Times New Roman"/>
          <w:szCs w:val="24"/>
        </w:rPr>
        <w:t xml:space="preserve">διναν σημασία. Να είμαστε ειλικρινείς, αυτή είναι η αλήθεια. Πιστεύω, όμως, ότι μπορούμε να το πετύχουμε, γιατί εδώ θα είναι 300-0 η ιστορία. </w:t>
      </w:r>
    </w:p>
    <w:p w14:paraId="2E649BE0" w14:textId="77777777" w:rsidR="006C43E3" w:rsidRDefault="00E80A7B">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επικαίρων ερωτήσεων. </w:t>
      </w:r>
    </w:p>
    <w:p w14:paraId="2E649BE1" w14:textId="77777777" w:rsidR="006C43E3" w:rsidRDefault="00E80A7B">
      <w:pPr>
        <w:spacing w:after="0" w:line="600" w:lineRule="auto"/>
        <w:ind w:firstLine="709"/>
        <w:jc w:val="both"/>
        <w:rPr>
          <w:rFonts w:eastAsia="Times New Roman" w:cs="Times New Roman"/>
          <w:szCs w:val="24"/>
        </w:rPr>
      </w:pPr>
      <w:r>
        <w:rPr>
          <w:rFonts w:eastAsia="Times New Roman" w:cs="Times New Roman"/>
          <w:szCs w:val="24"/>
        </w:rPr>
        <w:t xml:space="preserve">Αγαπητή κυρία και κύριοι συνάδελφοι, δέχεστε </w:t>
      </w:r>
      <w:r>
        <w:rPr>
          <w:rFonts w:eastAsia="Times New Roman" w:cs="Times New Roman"/>
          <w:szCs w:val="24"/>
        </w:rPr>
        <w:t>στο σημείο αυτό να</w:t>
      </w:r>
      <w:r>
        <w:rPr>
          <w:rFonts w:eastAsia="Times New Roman" w:cs="Times New Roman"/>
          <w:szCs w:val="24"/>
        </w:rPr>
        <w:t xml:space="preserve"> λύσουμε τη συνεδρίαση;</w:t>
      </w:r>
    </w:p>
    <w:p w14:paraId="2E649BE2" w14:textId="77777777" w:rsidR="006C43E3" w:rsidRDefault="00E80A7B">
      <w:pPr>
        <w:spacing w:after="0" w:line="600" w:lineRule="auto"/>
        <w:ind w:firstLine="709"/>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E649BE3" w14:textId="77777777" w:rsidR="006C43E3" w:rsidRDefault="00E80A7B">
      <w:pPr>
        <w:tabs>
          <w:tab w:val="left" w:pos="3642"/>
          <w:tab w:val="center" w:pos="4753"/>
          <w:tab w:val="left" w:pos="6214"/>
        </w:tabs>
        <w:spacing w:after="0" w:line="600" w:lineRule="auto"/>
        <w:ind w:firstLine="709"/>
        <w:jc w:val="both"/>
        <w:rPr>
          <w:rFonts w:eastAsia="Times New Roman" w:cs="Times New Roman"/>
          <w:b/>
          <w:bCs/>
          <w:szCs w:val="24"/>
        </w:rPr>
      </w:pPr>
      <w:r>
        <w:rPr>
          <w:rFonts w:eastAsia="Times New Roman" w:cs="Times New Roman"/>
          <w:b/>
          <w:szCs w:val="24"/>
        </w:rPr>
        <w:t xml:space="preserve">ΠΡΟΕΔΡΕΥΩΝ (Νικήτας Κακλαμάνης): </w:t>
      </w:r>
      <w:r>
        <w:rPr>
          <w:rFonts w:eastAsia="Times New Roman" w:cs="Times New Roman"/>
          <w:szCs w:val="24"/>
        </w:rPr>
        <w:t>Με τη συναίνεση του Σώματος και ώρα 11.58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t xml:space="preserve">ημέρα </w:t>
      </w:r>
      <w:r>
        <w:rPr>
          <w:rFonts w:eastAsia="Times New Roman" w:cs="Times New Roman"/>
          <w:szCs w:val="24"/>
        </w:rPr>
        <w:t xml:space="preserve">Παρασκευή 16 Μαρτίου 2018 και ώρα 10.00΄, με αντικείμενο εργασιών </w:t>
      </w:r>
      <w:r>
        <w:rPr>
          <w:rFonts w:eastAsia="Times New Roman" w:cs="Times New Roman"/>
          <w:szCs w:val="24"/>
        </w:rPr>
        <w:lastRenderedPageBreak/>
        <w:t>του Σώματος</w:t>
      </w:r>
      <w:r>
        <w:rPr>
          <w:rFonts w:eastAsia="Times New Roman" w:cs="Times New Roman"/>
          <w:szCs w:val="24"/>
        </w:rPr>
        <w:t>:</w:t>
      </w:r>
      <w:r>
        <w:rPr>
          <w:rFonts w:eastAsia="Times New Roman" w:cs="Times New Roman"/>
          <w:szCs w:val="24"/>
        </w:rPr>
        <w:t xml:space="preserve"> κοι</w:t>
      </w:r>
      <w:r>
        <w:rPr>
          <w:rFonts w:eastAsia="Times New Roman" w:cs="Times New Roman"/>
          <w:szCs w:val="24"/>
        </w:rPr>
        <w:t>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w:t>
      </w:r>
    </w:p>
    <w:p w14:paraId="2E649BE4" w14:textId="77777777" w:rsidR="006C43E3" w:rsidRDefault="00E80A7B">
      <w:pPr>
        <w:spacing w:after="0" w:line="600" w:lineRule="auto"/>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6C43E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2ENo7k5OXFFrCi31yN/NHM4E7hE=" w:salt="Dl3CnMBnwA2LrZQGSUoy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E3"/>
    <w:rsid w:val="006C43E3"/>
    <w:rsid w:val="007B464F"/>
    <w:rsid w:val="00E80A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99CC"/>
  <w15:docId w15:val="{0140440F-25D2-41B4-883C-173014E69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3DE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03D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602</MetadataID>
    <Session xmlns="641f345b-441b-4b81-9152-adc2e73ba5e1">Γ´</Session>
    <Date xmlns="641f345b-441b-4b81-9152-adc2e73ba5e1">2018-03-14T22:00:00+00:00</Date>
    <Status xmlns="641f345b-441b-4b81-9152-adc2e73ba5e1">
      <Url>http://srv-sp1/praktika/Lists/Incoming_Metadata/EditForm.aspx?ID=602&amp;Source=/praktika/Recordings_Library/Forms/AllItems.aspx</Url>
      <Description>Δημοσιεύτηκε</Description>
    </Status>
    <Meeting xmlns="641f345b-441b-4b81-9152-adc2e73ba5e1">ΠΗ´</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3B245A-5316-4334-B5F3-DC2DBB48EE3B}">
  <ds:schemaRef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schemas.microsoft.com/office/infopath/2007/PartnerControls"/>
    <ds:schemaRef ds:uri="http://purl.org/dc/elements/1.1/"/>
    <ds:schemaRef ds:uri="http://purl.org/dc/dcmitype/"/>
    <ds:schemaRef ds:uri="641f345b-441b-4b81-9152-adc2e73ba5e1"/>
    <ds:schemaRef ds:uri="http://www.w3.org/XML/1998/namespace"/>
  </ds:schemaRefs>
</ds:datastoreItem>
</file>

<file path=customXml/itemProps2.xml><?xml version="1.0" encoding="utf-8"?>
<ds:datastoreItem xmlns:ds="http://schemas.openxmlformats.org/officeDocument/2006/customXml" ds:itemID="{21E02246-748B-4411-910D-188A051FB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8836DC-6C33-4EEC-9FE1-42FE81A532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108</Pages>
  <Words>19649</Words>
  <Characters>106110</Characters>
  <Application>Microsoft Office Word</Application>
  <DocSecurity>0</DocSecurity>
  <Lines>884</Lines>
  <Paragraphs>251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2018-03-21T11:58:00Z</dcterms:created>
  <dcterms:modified xsi:type="dcterms:W3CDTF">2018-03-21T11:58:00Z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