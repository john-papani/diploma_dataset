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1C08E" w14:textId="77777777" w:rsidR="0029700C" w:rsidRPr="0029700C" w:rsidRDefault="0029700C" w:rsidP="0029700C">
      <w:pPr>
        <w:spacing w:after="0" w:line="360" w:lineRule="auto"/>
        <w:rPr>
          <w:ins w:id="0" w:author="Φλούδα Χριστίνα" w:date="2016-03-10T12:27:00Z"/>
          <w:rFonts w:eastAsia="Times New Roman"/>
          <w:szCs w:val="24"/>
          <w:lang w:eastAsia="en-US"/>
        </w:rPr>
      </w:pPr>
      <w:ins w:id="1" w:author="Φλούδα Χριστίνα" w:date="2016-03-10T12:27:00Z">
        <w:r w:rsidRPr="0029700C">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994DCC8" w14:textId="77777777" w:rsidR="0029700C" w:rsidRPr="0029700C" w:rsidRDefault="0029700C" w:rsidP="0029700C">
      <w:pPr>
        <w:spacing w:after="0" w:line="360" w:lineRule="auto"/>
        <w:rPr>
          <w:ins w:id="2" w:author="Φλούδα Χριστίνα" w:date="2016-03-10T12:27:00Z"/>
          <w:rFonts w:eastAsia="Times New Roman"/>
          <w:szCs w:val="24"/>
          <w:lang w:eastAsia="en-US"/>
        </w:rPr>
      </w:pPr>
    </w:p>
    <w:p w14:paraId="7EE6AC49" w14:textId="77777777" w:rsidR="0029700C" w:rsidRPr="0029700C" w:rsidRDefault="0029700C" w:rsidP="0029700C">
      <w:pPr>
        <w:spacing w:after="0" w:line="360" w:lineRule="auto"/>
        <w:rPr>
          <w:ins w:id="3" w:author="Φλούδα Χριστίνα" w:date="2016-03-10T12:27:00Z"/>
          <w:rFonts w:eastAsia="Times New Roman"/>
          <w:szCs w:val="24"/>
          <w:lang w:eastAsia="en-US"/>
        </w:rPr>
      </w:pPr>
      <w:ins w:id="4" w:author="Φλούδα Χριστίνα" w:date="2016-03-10T12:27:00Z">
        <w:r w:rsidRPr="0029700C">
          <w:rPr>
            <w:rFonts w:eastAsia="Times New Roman"/>
            <w:szCs w:val="24"/>
            <w:lang w:eastAsia="en-US"/>
          </w:rPr>
          <w:t>ΠΙΝΑΚΑΣ ΠΕΡΙΕΧΟΜΕΝΩΝ</w:t>
        </w:r>
      </w:ins>
    </w:p>
    <w:p w14:paraId="726C5F3B" w14:textId="77777777" w:rsidR="0029700C" w:rsidRPr="0029700C" w:rsidRDefault="0029700C" w:rsidP="0029700C">
      <w:pPr>
        <w:spacing w:after="0" w:line="360" w:lineRule="auto"/>
        <w:rPr>
          <w:ins w:id="5" w:author="Φλούδα Χριστίνα" w:date="2016-03-10T12:27:00Z"/>
          <w:rFonts w:eastAsia="Times New Roman"/>
          <w:szCs w:val="24"/>
          <w:lang w:eastAsia="en-US"/>
        </w:rPr>
      </w:pPr>
      <w:ins w:id="6" w:author="Φλούδα Χριστίνα" w:date="2016-03-10T12:27:00Z">
        <w:r w:rsidRPr="0029700C">
          <w:rPr>
            <w:rFonts w:eastAsia="Times New Roman"/>
            <w:szCs w:val="24"/>
            <w:lang w:eastAsia="en-US"/>
          </w:rPr>
          <w:t xml:space="preserve">ΙΖ΄ ΠΕΡΙΟΔΟΣ </w:t>
        </w:r>
      </w:ins>
    </w:p>
    <w:p w14:paraId="428E5E3C" w14:textId="77777777" w:rsidR="0029700C" w:rsidRPr="0029700C" w:rsidRDefault="0029700C" w:rsidP="0029700C">
      <w:pPr>
        <w:spacing w:after="0" w:line="360" w:lineRule="auto"/>
        <w:rPr>
          <w:ins w:id="7" w:author="Φλούδα Χριστίνα" w:date="2016-03-10T12:27:00Z"/>
          <w:rFonts w:eastAsia="Times New Roman"/>
          <w:szCs w:val="24"/>
          <w:lang w:eastAsia="en-US"/>
        </w:rPr>
      </w:pPr>
      <w:ins w:id="8" w:author="Φλούδα Χριστίνα" w:date="2016-03-10T12:27:00Z">
        <w:r w:rsidRPr="0029700C">
          <w:rPr>
            <w:rFonts w:eastAsia="Times New Roman"/>
            <w:szCs w:val="24"/>
            <w:lang w:eastAsia="en-US"/>
          </w:rPr>
          <w:t>ΠΡΟΕΔΡΕΥΟΜΕΝΗΣ ΚΟΙΝΟΒΟΥΛΕΥΤΙΚΗΣ ΔΗΜΟΚΡΑΤΙΑΣ</w:t>
        </w:r>
      </w:ins>
    </w:p>
    <w:p w14:paraId="6AC1EAC0" w14:textId="77777777" w:rsidR="0029700C" w:rsidRPr="0029700C" w:rsidRDefault="0029700C" w:rsidP="0029700C">
      <w:pPr>
        <w:spacing w:after="0" w:line="360" w:lineRule="auto"/>
        <w:rPr>
          <w:ins w:id="9" w:author="Φλούδα Χριστίνα" w:date="2016-03-10T12:27:00Z"/>
          <w:rFonts w:eastAsia="Times New Roman"/>
          <w:szCs w:val="24"/>
          <w:lang w:eastAsia="en-US"/>
        </w:rPr>
      </w:pPr>
      <w:ins w:id="10" w:author="Φλούδα Χριστίνα" w:date="2016-03-10T12:27:00Z">
        <w:r w:rsidRPr="0029700C">
          <w:rPr>
            <w:rFonts w:eastAsia="Times New Roman"/>
            <w:szCs w:val="24"/>
            <w:lang w:eastAsia="en-US"/>
          </w:rPr>
          <w:t>ΣΥΝΟΔΟΣ Α΄</w:t>
        </w:r>
      </w:ins>
    </w:p>
    <w:p w14:paraId="2C57C87A" w14:textId="77777777" w:rsidR="0029700C" w:rsidRPr="0029700C" w:rsidRDefault="0029700C" w:rsidP="0029700C">
      <w:pPr>
        <w:spacing w:after="0" w:line="360" w:lineRule="auto"/>
        <w:rPr>
          <w:ins w:id="11" w:author="Φλούδα Χριστίνα" w:date="2016-03-10T12:27:00Z"/>
          <w:rFonts w:eastAsia="Times New Roman"/>
          <w:szCs w:val="24"/>
          <w:lang w:eastAsia="en-US"/>
        </w:rPr>
      </w:pPr>
    </w:p>
    <w:p w14:paraId="3EB2CC68" w14:textId="77777777" w:rsidR="0029700C" w:rsidRPr="0029700C" w:rsidRDefault="0029700C" w:rsidP="0029700C">
      <w:pPr>
        <w:spacing w:after="0" w:line="360" w:lineRule="auto"/>
        <w:rPr>
          <w:ins w:id="12" w:author="Φλούδα Χριστίνα" w:date="2016-03-10T12:27:00Z"/>
          <w:rFonts w:eastAsia="Times New Roman"/>
          <w:szCs w:val="24"/>
          <w:lang w:eastAsia="en-US"/>
        </w:rPr>
      </w:pPr>
      <w:ins w:id="13" w:author="Φλούδα Χριστίνα" w:date="2016-03-10T12:27:00Z">
        <w:r w:rsidRPr="0029700C">
          <w:rPr>
            <w:rFonts w:eastAsia="Times New Roman"/>
            <w:szCs w:val="24"/>
            <w:lang w:eastAsia="en-US"/>
          </w:rPr>
          <w:t>ΣΥΝΕΔΡΙΑΣΗ ΠΣΤ΄</w:t>
        </w:r>
      </w:ins>
    </w:p>
    <w:p w14:paraId="6C5894AF" w14:textId="77777777" w:rsidR="0029700C" w:rsidRPr="0029700C" w:rsidRDefault="0029700C" w:rsidP="0029700C">
      <w:pPr>
        <w:spacing w:after="0" w:line="360" w:lineRule="auto"/>
        <w:rPr>
          <w:ins w:id="14" w:author="Φλούδα Χριστίνα" w:date="2016-03-10T12:27:00Z"/>
          <w:rFonts w:eastAsia="Times New Roman"/>
          <w:szCs w:val="24"/>
          <w:lang w:eastAsia="en-US"/>
        </w:rPr>
      </w:pPr>
      <w:ins w:id="15" w:author="Φλούδα Χριστίνα" w:date="2016-03-10T12:27:00Z">
        <w:r w:rsidRPr="0029700C">
          <w:rPr>
            <w:rFonts w:eastAsia="Times New Roman"/>
            <w:szCs w:val="24"/>
            <w:lang w:eastAsia="en-US"/>
          </w:rPr>
          <w:t>Δευτέρα  7 Μαρτίου 2016</w:t>
        </w:r>
      </w:ins>
    </w:p>
    <w:p w14:paraId="1D4CF4CA" w14:textId="77777777" w:rsidR="0029700C" w:rsidRPr="0029700C" w:rsidRDefault="0029700C" w:rsidP="0029700C">
      <w:pPr>
        <w:spacing w:after="0" w:line="360" w:lineRule="auto"/>
        <w:rPr>
          <w:ins w:id="16" w:author="Φλούδα Χριστίνα" w:date="2016-03-10T12:27:00Z"/>
          <w:rFonts w:eastAsia="Times New Roman"/>
          <w:szCs w:val="24"/>
          <w:lang w:eastAsia="en-US"/>
        </w:rPr>
      </w:pPr>
    </w:p>
    <w:p w14:paraId="2C579C8F" w14:textId="77777777" w:rsidR="0029700C" w:rsidRPr="0029700C" w:rsidRDefault="0029700C" w:rsidP="0029700C">
      <w:pPr>
        <w:spacing w:after="0" w:line="360" w:lineRule="auto"/>
        <w:rPr>
          <w:ins w:id="17" w:author="Φλούδα Χριστίνα" w:date="2016-03-10T12:27:00Z"/>
          <w:rFonts w:eastAsia="Times New Roman"/>
          <w:szCs w:val="24"/>
          <w:lang w:eastAsia="en-US"/>
        </w:rPr>
      </w:pPr>
      <w:ins w:id="18" w:author="Φλούδα Χριστίνα" w:date="2016-03-10T12:27:00Z">
        <w:r w:rsidRPr="0029700C">
          <w:rPr>
            <w:rFonts w:eastAsia="Times New Roman"/>
            <w:szCs w:val="24"/>
            <w:lang w:eastAsia="en-US"/>
          </w:rPr>
          <w:t>ΘΕΜΑΤΑ</w:t>
        </w:r>
      </w:ins>
    </w:p>
    <w:p w14:paraId="381DF61D" w14:textId="77777777" w:rsidR="0029700C" w:rsidRPr="0029700C" w:rsidRDefault="0029700C" w:rsidP="0029700C">
      <w:pPr>
        <w:spacing w:after="0" w:line="360" w:lineRule="auto"/>
        <w:rPr>
          <w:ins w:id="19" w:author="Φλούδα Χριστίνα" w:date="2016-03-10T12:27:00Z"/>
          <w:rFonts w:eastAsia="Times New Roman"/>
          <w:szCs w:val="24"/>
          <w:lang w:eastAsia="en-US"/>
        </w:rPr>
      </w:pPr>
      <w:ins w:id="20" w:author="Φλούδα Χριστίνα" w:date="2016-03-10T12:27:00Z">
        <w:r w:rsidRPr="0029700C">
          <w:rPr>
            <w:rFonts w:eastAsia="Times New Roman"/>
            <w:szCs w:val="24"/>
            <w:lang w:eastAsia="en-US"/>
          </w:rPr>
          <w:t xml:space="preserve"> </w:t>
        </w:r>
        <w:r w:rsidRPr="0029700C">
          <w:rPr>
            <w:rFonts w:eastAsia="Times New Roman"/>
            <w:szCs w:val="24"/>
            <w:lang w:eastAsia="en-US"/>
          </w:rPr>
          <w:br/>
          <w:t xml:space="preserve">Α. ΕΙΔΙΚΑ ΘΕΜΑΤΑ </w:t>
        </w:r>
        <w:r w:rsidRPr="0029700C">
          <w:rPr>
            <w:rFonts w:eastAsia="Times New Roman"/>
            <w:szCs w:val="24"/>
            <w:lang w:eastAsia="en-US"/>
          </w:rPr>
          <w:br/>
          <w:t xml:space="preserve">1. Επικύρωση Πρακτικών, σελ. </w:t>
        </w:r>
        <w:r w:rsidRPr="0029700C">
          <w:rPr>
            <w:rFonts w:eastAsia="Times New Roman"/>
            <w:szCs w:val="24"/>
            <w:lang w:eastAsia="en-US"/>
          </w:rPr>
          <w:br/>
          <w:t xml:space="preserve">2. Επί διαδικαστικού θέματος, σελ. </w:t>
        </w:r>
        <w:r w:rsidRPr="0029700C">
          <w:rPr>
            <w:rFonts w:eastAsia="Times New Roman"/>
            <w:szCs w:val="24"/>
            <w:lang w:eastAsia="en-US"/>
          </w:rPr>
          <w:br/>
          <w:t xml:space="preserve">3. Ο Υπουργός Δικαιοσύνης, Διαφάνειας και Ανθρωπίνων Δικαιωμάτων διαβίβασε στη Βουλή, σύμφωνα με το άρθρο 86 του Συντάγματος και τον ν. 3126/2003 περί «Ποινικής ευθύνης των Υπουργών», όπως ισχύει: </w:t>
        </w:r>
      </w:ins>
    </w:p>
    <w:p w14:paraId="70777A0B" w14:textId="77777777" w:rsidR="0029700C" w:rsidRPr="0029700C" w:rsidRDefault="0029700C" w:rsidP="0029700C">
      <w:pPr>
        <w:spacing w:after="0" w:line="360" w:lineRule="auto"/>
        <w:rPr>
          <w:ins w:id="21" w:author="Φλούδα Χριστίνα" w:date="2016-03-10T12:27:00Z"/>
          <w:rFonts w:eastAsia="Times New Roman"/>
          <w:szCs w:val="24"/>
          <w:lang w:eastAsia="en-US"/>
        </w:rPr>
      </w:pPr>
      <w:ins w:id="22" w:author="Φλούδα Χριστίνα" w:date="2016-03-10T12:27:00Z">
        <w:r w:rsidRPr="0029700C">
          <w:rPr>
            <w:rFonts w:eastAsia="Times New Roman"/>
            <w:szCs w:val="24"/>
            <w:lang w:eastAsia="en-US"/>
          </w:rPr>
          <w:t xml:space="preserve">     α) Στις 3-3-2016 ποινική δικογραφία που αφορά στον Αναπληρωτή Υπουργό Δικαιοσύνης, Διαφάνειας και Ανθρωπίνων Δικαιωμάτων κ. Δημήτριο Παπαγγελόπουλο, στην οποία επισυνάπτεται και σχετική επιστολή του Υπουργού προς τον Πρόεδρο της Βουλής </w:t>
        </w:r>
      </w:ins>
    </w:p>
    <w:p w14:paraId="3291EB16" w14:textId="77777777" w:rsidR="0029700C" w:rsidRPr="0029700C" w:rsidRDefault="0029700C" w:rsidP="0029700C">
      <w:pPr>
        <w:spacing w:after="0" w:line="360" w:lineRule="auto"/>
        <w:rPr>
          <w:ins w:id="23" w:author="Φλούδα Χριστίνα" w:date="2016-03-10T12:27:00Z"/>
          <w:rFonts w:eastAsia="Times New Roman"/>
          <w:szCs w:val="24"/>
          <w:lang w:eastAsia="en-US"/>
        </w:rPr>
      </w:pPr>
      <w:ins w:id="24" w:author="Φλούδα Χριστίνα" w:date="2016-03-10T12:27:00Z">
        <w:r w:rsidRPr="0029700C">
          <w:rPr>
            <w:rFonts w:eastAsia="Times New Roman"/>
            <w:szCs w:val="24"/>
            <w:lang w:eastAsia="en-US"/>
          </w:rPr>
          <w:t xml:space="preserve">     β) Στις 3-3-2016 ποινική δικογραφία που αφορά i) στον πρώην Υπουργό Δικαιοσύνης, Διαφάνειας και Ανθρωπίνων Δικαιωμάτων κ. Χαράλαμπο Αθανασίου  και </w:t>
        </w:r>
        <w:proofErr w:type="spellStart"/>
        <w:r w:rsidRPr="0029700C">
          <w:rPr>
            <w:rFonts w:eastAsia="Times New Roman"/>
            <w:szCs w:val="24"/>
            <w:lang w:eastAsia="en-US"/>
          </w:rPr>
          <w:t>ii</w:t>
        </w:r>
        <w:proofErr w:type="spellEnd"/>
        <w:r w:rsidRPr="0029700C">
          <w:rPr>
            <w:rFonts w:eastAsia="Times New Roman"/>
            <w:szCs w:val="24"/>
            <w:lang w:eastAsia="en-US"/>
          </w:rPr>
          <w:t xml:space="preserve">) στον πρώην Αντιπρόεδρο της Κυβέρνησης και πρώην Υπουργό Εξωτερικών κ. Ευάγγελο Βενιζέλο, σελ. </w:t>
        </w:r>
        <w:r w:rsidRPr="0029700C">
          <w:rPr>
            <w:rFonts w:eastAsia="Times New Roman"/>
            <w:szCs w:val="24"/>
            <w:lang w:eastAsia="en-US"/>
          </w:rPr>
          <w:br/>
          <w:t xml:space="preserve"> </w:t>
        </w:r>
        <w:r w:rsidRPr="0029700C">
          <w:rPr>
            <w:rFonts w:eastAsia="Times New Roman"/>
            <w:szCs w:val="24"/>
            <w:lang w:eastAsia="en-US"/>
          </w:rPr>
          <w:br/>
          <w:t xml:space="preserve">Β. ΚΟΙΝΟΒΟΥΛΕΥΤΙΚΟΣ ΕΛΕΓΧΟΣ </w:t>
        </w:r>
        <w:r w:rsidRPr="0029700C">
          <w:rPr>
            <w:rFonts w:eastAsia="Times New Roman"/>
            <w:szCs w:val="24"/>
            <w:lang w:eastAsia="en-US"/>
          </w:rPr>
          <w:br/>
          <w:t>Συζήτηση επικαίρων ερωτήσεων:</w:t>
        </w:r>
        <w:r w:rsidRPr="0029700C">
          <w:rPr>
            <w:rFonts w:eastAsia="Times New Roman"/>
            <w:szCs w:val="24"/>
            <w:lang w:eastAsia="en-US"/>
          </w:rPr>
          <w:br/>
          <w:t xml:space="preserve">   α) Προς τον Υπουργό Οικονομίας, Ανάπτυξης και Τουρισμού, σχετικά με την Ανώνυμη Εταιρεία «Εθνικό Σύστημα Διαπίστευσης» (ΕΣΥΔ), σελ. </w:t>
        </w:r>
        <w:r w:rsidRPr="0029700C">
          <w:rPr>
            <w:rFonts w:eastAsia="Times New Roman"/>
            <w:szCs w:val="24"/>
            <w:lang w:eastAsia="en-US"/>
          </w:rPr>
          <w:br/>
          <w:t xml:space="preserve">   β) Προς τον Υπουργό Οικονομικών, σχετικά με τη είσπραξη του ΕΝΦΙΑ από τον σύνδικο της πτωχεύσεως αναφορικά με τα ακίνητα της υπό εποπτείας διαχείρισής του, σελ. </w:t>
        </w:r>
        <w:r w:rsidRPr="0029700C">
          <w:rPr>
            <w:rFonts w:eastAsia="Times New Roman"/>
            <w:szCs w:val="24"/>
            <w:lang w:eastAsia="en-US"/>
          </w:rPr>
          <w:br/>
          <w:t xml:space="preserve">   γ) Προς τον Υπουργό Περιβάλλοντος και Ενέργειας, σχετικά με την έλλειψη μέτρων για την προστασία των υδάτων από τη </w:t>
        </w:r>
        <w:proofErr w:type="spellStart"/>
        <w:r w:rsidRPr="0029700C">
          <w:rPr>
            <w:rFonts w:eastAsia="Times New Roman"/>
            <w:szCs w:val="24"/>
            <w:lang w:eastAsia="en-US"/>
          </w:rPr>
          <w:t>νιτρορύπανση</w:t>
        </w:r>
        <w:proofErr w:type="spellEnd"/>
        <w:r w:rsidRPr="0029700C">
          <w:rPr>
            <w:rFonts w:eastAsia="Times New Roman"/>
            <w:szCs w:val="24"/>
            <w:lang w:eastAsia="en-US"/>
          </w:rPr>
          <w:t xml:space="preserve">, σελ. </w:t>
        </w:r>
        <w:r w:rsidRPr="0029700C">
          <w:rPr>
            <w:rFonts w:eastAsia="Times New Roman"/>
            <w:szCs w:val="24"/>
            <w:lang w:eastAsia="en-US"/>
          </w:rPr>
          <w:br/>
        </w:r>
      </w:ins>
    </w:p>
    <w:p w14:paraId="22F484D5" w14:textId="77777777" w:rsidR="0029700C" w:rsidRPr="0029700C" w:rsidRDefault="0029700C" w:rsidP="0029700C">
      <w:pPr>
        <w:spacing w:after="0" w:line="360" w:lineRule="auto"/>
        <w:rPr>
          <w:ins w:id="25" w:author="Φλούδα Χριστίνα" w:date="2016-03-10T12:27:00Z"/>
          <w:rFonts w:eastAsia="Times New Roman"/>
          <w:szCs w:val="24"/>
          <w:lang w:eastAsia="en-US"/>
        </w:rPr>
      </w:pPr>
    </w:p>
    <w:p w14:paraId="1998B10E" w14:textId="77777777" w:rsidR="0029700C" w:rsidRPr="0029700C" w:rsidRDefault="0029700C" w:rsidP="0029700C">
      <w:pPr>
        <w:spacing w:after="0" w:line="360" w:lineRule="auto"/>
        <w:rPr>
          <w:ins w:id="26" w:author="Φλούδα Χριστίνα" w:date="2016-03-10T12:27:00Z"/>
          <w:rFonts w:eastAsia="Times New Roman"/>
          <w:szCs w:val="24"/>
          <w:lang w:eastAsia="en-US"/>
        </w:rPr>
      </w:pPr>
      <w:ins w:id="27" w:author="Φλούδα Χριστίνα" w:date="2016-03-10T12:27:00Z">
        <w:r w:rsidRPr="0029700C">
          <w:rPr>
            <w:rFonts w:eastAsia="Times New Roman"/>
            <w:szCs w:val="24"/>
            <w:lang w:eastAsia="en-US"/>
          </w:rPr>
          <w:t>ΠΡΟΕΔΡΕΥΟΥΣΑ</w:t>
        </w:r>
      </w:ins>
    </w:p>
    <w:p w14:paraId="11CD191E" w14:textId="77777777" w:rsidR="0029700C" w:rsidRPr="0029700C" w:rsidRDefault="0029700C" w:rsidP="0029700C">
      <w:pPr>
        <w:spacing w:after="0" w:line="360" w:lineRule="auto"/>
        <w:rPr>
          <w:ins w:id="28" w:author="Φλούδα Χριστίνα" w:date="2016-03-10T12:27:00Z"/>
          <w:rFonts w:eastAsia="Times New Roman"/>
          <w:szCs w:val="24"/>
          <w:lang w:eastAsia="en-US"/>
        </w:rPr>
      </w:pPr>
    </w:p>
    <w:p w14:paraId="04493BC4" w14:textId="77777777" w:rsidR="0029700C" w:rsidRPr="0029700C" w:rsidRDefault="0029700C" w:rsidP="0029700C">
      <w:pPr>
        <w:spacing w:after="0" w:line="360" w:lineRule="auto"/>
        <w:rPr>
          <w:ins w:id="29" w:author="Φλούδα Χριστίνα" w:date="2016-03-10T12:27:00Z"/>
          <w:rFonts w:eastAsia="Times New Roman"/>
          <w:szCs w:val="24"/>
          <w:lang w:eastAsia="en-US"/>
        </w:rPr>
      </w:pPr>
      <w:ins w:id="30" w:author="Φλούδα Χριστίνα" w:date="2016-03-10T12:27:00Z">
        <w:r w:rsidRPr="0029700C">
          <w:rPr>
            <w:rFonts w:eastAsia="Times New Roman"/>
            <w:szCs w:val="24"/>
            <w:lang w:eastAsia="en-US"/>
          </w:rPr>
          <w:t>ΧΡΙΣΤΟΔΟΥΛΟΠΟΥΛΟΥ Α. , σελ.</w:t>
        </w:r>
        <w:r w:rsidRPr="0029700C">
          <w:rPr>
            <w:rFonts w:eastAsia="Times New Roman"/>
            <w:szCs w:val="24"/>
            <w:lang w:eastAsia="en-US"/>
          </w:rPr>
          <w:br/>
        </w:r>
      </w:ins>
    </w:p>
    <w:p w14:paraId="08867399" w14:textId="77777777" w:rsidR="0029700C" w:rsidRPr="0029700C" w:rsidRDefault="0029700C" w:rsidP="0029700C">
      <w:pPr>
        <w:spacing w:after="0" w:line="360" w:lineRule="auto"/>
        <w:rPr>
          <w:ins w:id="31" w:author="Φλούδα Χριστίνα" w:date="2016-03-10T12:27:00Z"/>
          <w:rFonts w:eastAsia="Times New Roman"/>
          <w:szCs w:val="24"/>
          <w:lang w:eastAsia="en-US"/>
        </w:rPr>
      </w:pPr>
    </w:p>
    <w:p w14:paraId="290D5A33" w14:textId="77777777" w:rsidR="0029700C" w:rsidRPr="0029700C" w:rsidRDefault="0029700C" w:rsidP="0029700C">
      <w:pPr>
        <w:spacing w:after="0" w:line="360" w:lineRule="auto"/>
        <w:rPr>
          <w:ins w:id="32" w:author="Φλούδα Χριστίνα" w:date="2016-03-10T12:27:00Z"/>
          <w:rFonts w:eastAsia="Times New Roman"/>
          <w:szCs w:val="24"/>
          <w:lang w:eastAsia="en-US"/>
        </w:rPr>
      </w:pPr>
      <w:ins w:id="33" w:author="Φλούδα Χριστίνα" w:date="2016-03-10T12:27:00Z">
        <w:r w:rsidRPr="0029700C">
          <w:rPr>
            <w:rFonts w:eastAsia="Times New Roman"/>
            <w:szCs w:val="24"/>
            <w:lang w:eastAsia="en-US"/>
          </w:rPr>
          <w:t>ΟΜΙΛΗΤΕΣ</w:t>
        </w:r>
      </w:ins>
    </w:p>
    <w:p w14:paraId="45835AD9" w14:textId="004A110D" w:rsidR="00406993" w:rsidRDefault="0029700C" w:rsidP="0029700C">
      <w:pPr>
        <w:spacing w:line="600" w:lineRule="auto"/>
        <w:ind w:firstLine="720"/>
        <w:jc w:val="center"/>
        <w:rPr>
          <w:rFonts w:eastAsia="Times New Roman"/>
          <w:szCs w:val="24"/>
        </w:rPr>
      </w:pPr>
      <w:ins w:id="34" w:author="Φλούδα Χριστίνα" w:date="2016-03-10T12:27:00Z">
        <w:r w:rsidRPr="0029700C">
          <w:rPr>
            <w:rFonts w:eastAsia="Times New Roman"/>
            <w:szCs w:val="24"/>
            <w:lang w:eastAsia="en-US"/>
          </w:rPr>
          <w:br/>
          <w:t>Α. Επί διαδικαστικού θέματος:</w:t>
        </w:r>
        <w:r w:rsidRPr="0029700C">
          <w:rPr>
            <w:rFonts w:eastAsia="Times New Roman"/>
            <w:szCs w:val="24"/>
            <w:lang w:eastAsia="en-US"/>
          </w:rPr>
          <w:br/>
          <w:t>ΑΛΕΞΙΑΔΗΣ Τ. , σελ.</w:t>
        </w:r>
        <w:r w:rsidRPr="0029700C">
          <w:rPr>
            <w:rFonts w:eastAsia="Times New Roman"/>
            <w:szCs w:val="24"/>
            <w:lang w:eastAsia="en-US"/>
          </w:rPr>
          <w:br/>
          <w:t>ΚΩΝΣΤΑΝΤΙΝΟΠΟΥΛΟΣ Ο. , σελ.</w:t>
        </w:r>
        <w:r w:rsidRPr="0029700C">
          <w:rPr>
            <w:rFonts w:eastAsia="Times New Roman"/>
            <w:szCs w:val="24"/>
            <w:lang w:eastAsia="en-US"/>
          </w:rPr>
          <w:br/>
          <w:t>ΛΟΒΕΡΔΟΣ Α. , σελ.</w:t>
        </w:r>
        <w:r w:rsidRPr="0029700C">
          <w:rPr>
            <w:rFonts w:eastAsia="Times New Roman"/>
            <w:szCs w:val="24"/>
            <w:lang w:eastAsia="en-US"/>
          </w:rPr>
          <w:br/>
          <w:t>ΧΡΙΣΤΟΔΟΥΛΟΠΟΥΛΟΥ Α. , σελ.</w:t>
        </w:r>
        <w:r w:rsidRPr="0029700C">
          <w:rPr>
            <w:rFonts w:eastAsia="Times New Roman"/>
            <w:szCs w:val="24"/>
            <w:lang w:eastAsia="en-US"/>
          </w:rPr>
          <w:br/>
        </w:r>
        <w:r w:rsidRPr="0029700C">
          <w:rPr>
            <w:rFonts w:eastAsia="Times New Roman"/>
            <w:szCs w:val="24"/>
            <w:lang w:eastAsia="en-US"/>
          </w:rPr>
          <w:br/>
          <w:t>Β. Επί των επικαίρων ερωτήσεων:</w:t>
        </w:r>
        <w:r w:rsidRPr="0029700C">
          <w:rPr>
            <w:rFonts w:eastAsia="Times New Roman"/>
            <w:szCs w:val="24"/>
            <w:lang w:eastAsia="en-US"/>
          </w:rPr>
          <w:br/>
          <w:t>ΑΛΕΞΙΑΔΗΣ Τ. , σελ.</w:t>
        </w:r>
        <w:r w:rsidRPr="0029700C">
          <w:rPr>
            <w:rFonts w:eastAsia="Times New Roman"/>
            <w:szCs w:val="24"/>
            <w:lang w:eastAsia="en-US"/>
          </w:rPr>
          <w:br/>
          <w:t>ΚΑΒΑΔΕΛΛΑΣ Δ. , σελ.</w:t>
        </w:r>
        <w:r w:rsidRPr="0029700C">
          <w:rPr>
            <w:rFonts w:eastAsia="Times New Roman"/>
            <w:szCs w:val="24"/>
            <w:lang w:eastAsia="en-US"/>
          </w:rPr>
          <w:br/>
          <w:t>ΚΟΚΚΑΛΗΣ Β. , σελ.</w:t>
        </w:r>
        <w:r w:rsidRPr="0029700C">
          <w:rPr>
            <w:rFonts w:eastAsia="Times New Roman"/>
            <w:szCs w:val="24"/>
            <w:lang w:eastAsia="en-US"/>
          </w:rPr>
          <w:br/>
          <w:t>ΜΠΟΥΚΩΡΟΣ Χ. , σελ.</w:t>
        </w:r>
        <w:r w:rsidRPr="0029700C">
          <w:rPr>
            <w:rFonts w:eastAsia="Times New Roman"/>
            <w:szCs w:val="24"/>
            <w:lang w:eastAsia="en-US"/>
          </w:rPr>
          <w:br/>
          <w:t>ΤΖΑΚΡΗ Θ. , σελ.</w:t>
        </w:r>
        <w:r w:rsidRPr="0029700C">
          <w:rPr>
            <w:rFonts w:eastAsia="Times New Roman"/>
            <w:szCs w:val="24"/>
            <w:lang w:eastAsia="en-US"/>
          </w:rPr>
          <w:br/>
          <w:t>ΤΣΙΡΩΝΗΣ Ι. , σελ.</w:t>
        </w:r>
        <w:r w:rsidRPr="0029700C">
          <w:rPr>
            <w:rFonts w:eastAsia="Times New Roman"/>
            <w:szCs w:val="24"/>
            <w:lang w:eastAsia="en-US"/>
          </w:rPr>
          <w:br/>
        </w:r>
      </w:ins>
      <w:bookmarkStart w:id="35" w:name="_GoBack"/>
      <w:bookmarkEnd w:id="35"/>
      <w:r>
        <w:rPr>
          <w:rFonts w:eastAsia="Times New Roman"/>
          <w:szCs w:val="24"/>
        </w:rPr>
        <w:t>ΠΡΑΚΤΙΚΑ ΒΟΥΛΗΣ</w:t>
      </w:r>
    </w:p>
    <w:p w14:paraId="45835ADA" w14:textId="77777777" w:rsidR="00406993" w:rsidRDefault="0029700C">
      <w:pPr>
        <w:spacing w:line="600" w:lineRule="auto"/>
        <w:ind w:firstLine="720"/>
        <w:jc w:val="center"/>
        <w:rPr>
          <w:rFonts w:eastAsia="Times New Roman"/>
          <w:szCs w:val="24"/>
        </w:rPr>
      </w:pPr>
      <w:r>
        <w:rPr>
          <w:rFonts w:eastAsia="Times New Roman"/>
          <w:szCs w:val="24"/>
        </w:rPr>
        <w:t xml:space="preserve">ΙΖ΄ ΠΕΡΙΟΔΟΣ </w:t>
      </w:r>
    </w:p>
    <w:p w14:paraId="45835ADB" w14:textId="77777777" w:rsidR="00406993" w:rsidRDefault="0029700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5835ADC" w14:textId="77777777" w:rsidR="00406993" w:rsidRDefault="0029700C">
      <w:pPr>
        <w:spacing w:line="600" w:lineRule="auto"/>
        <w:ind w:firstLine="720"/>
        <w:jc w:val="center"/>
        <w:rPr>
          <w:rFonts w:eastAsia="Times New Roman"/>
          <w:szCs w:val="24"/>
        </w:rPr>
      </w:pPr>
      <w:r>
        <w:rPr>
          <w:rFonts w:eastAsia="Times New Roman"/>
          <w:szCs w:val="24"/>
        </w:rPr>
        <w:t>ΣΥΝΟΔΟΣ Α΄</w:t>
      </w:r>
    </w:p>
    <w:p w14:paraId="45835ADD" w14:textId="77777777" w:rsidR="00406993" w:rsidRDefault="0029700C">
      <w:pPr>
        <w:spacing w:line="600" w:lineRule="auto"/>
        <w:ind w:firstLine="720"/>
        <w:jc w:val="center"/>
        <w:rPr>
          <w:rFonts w:eastAsia="Times New Roman"/>
          <w:szCs w:val="24"/>
        </w:rPr>
      </w:pPr>
      <w:r>
        <w:rPr>
          <w:rFonts w:eastAsia="Times New Roman"/>
          <w:szCs w:val="24"/>
        </w:rPr>
        <w:t>ΣΥΝΕΔΡΙΑΣΗ ΠΣΤ΄</w:t>
      </w:r>
    </w:p>
    <w:p w14:paraId="45835ADE" w14:textId="77777777" w:rsidR="00406993" w:rsidRDefault="0029700C">
      <w:pPr>
        <w:spacing w:line="600" w:lineRule="auto"/>
        <w:ind w:firstLine="720"/>
        <w:jc w:val="center"/>
        <w:rPr>
          <w:rFonts w:eastAsia="Times New Roman"/>
          <w:szCs w:val="24"/>
        </w:rPr>
      </w:pPr>
      <w:r>
        <w:rPr>
          <w:rFonts w:eastAsia="Times New Roman"/>
          <w:szCs w:val="24"/>
        </w:rPr>
        <w:t>Δευτέρα 7 Μαρτίου 2016</w:t>
      </w:r>
    </w:p>
    <w:p w14:paraId="45835ADF" w14:textId="77777777" w:rsidR="00406993" w:rsidRDefault="00406993">
      <w:pPr>
        <w:spacing w:line="600" w:lineRule="auto"/>
        <w:ind w:firstLine="720"/>
        <w:jc w:val="both"/>
        <w:rPr>
          <w:rFonts w:eastAsia="Times New Roman"/>
          <w:szCs w:val="24"/>
        </w:rPr>
      </w:pPr>
    </w:p>
    <w:p w14:paraId="45835AE0" w14:textId="77777777" w:rsidR="00406993" w:rsidRDefault="0029700C">
      <w:pPr>
        <w:spacing w:line="600" w:lineRule="auto"/>
        <w:ind w:firstLine="720"/>
        <w:jc w:val="both"/>
        <w:rPr>
          <w:rFonts w:eastAsia="Times New Roman"/>
          <w:szCs w:val="24"/>
        </w:rPr>
      </w:pPr>
      <w:r>
        <w:rPr>
          <w:rFonts w:eastAsia="Times New Roman"/>
          <w:szCs w:val="24"/>
        </w:rPr>
        <w:lastRenderedPageBreak/>
        <w:t xml:space="preserve">Αθήνα, σήμερα στις 7 Μαρτίου 2016, ημέρα Δευτέρα και ώρα 18.06΄ συνήλθε στην Αίθουσα των συνεδριάσεων του Βουλευτηρίου η Βουλή σε </w:t>
      </w:r>
      <w:r>
        <w:rPr>
          <w:rFonts w:eastAsia="Times New Roman"/>
          <w:szCs w:val="24"/>
        </w:rPr>
        <w:t>ολομέλεια για να συνεδριάσει υπό την προεδρία της Γ</w:t>
      </w:r>
      <w:r>
        <w:rPr>
          <w:rFonts w:eastAsia="Times New Roman"/>
          <w:szCs w:val="24"/>
        </w:rPr>
        <w:t>΄</w:t>
      </w:r>
      <w:r>
        <w:rPr>
          <w:rFonts w:eastAsia="Times New Roman"/>
          <w:szCs w:val="24"/>
        </w:rPr>
        <w:t xml:space="preserve"> Αντιπροέδρου αυτής κ. </w:t>
      </w:r>
      <w:r w:rsidRPr="004F79A1">
        <w:rPr>
          <w:rFonts w:eastAsia="Times New Roman"/>
          <w:b/>
          <w:szCs w:val="24"/>
        </w:rPr>
        <w:t>ΑΝΑΣΤΑΣΙΑΣ ΧΡΙΣΤΟΔΟΥΛΟΠΟΥΛΟΥ</w:t>
      </w:r>
      <w:r>
        <w:rPr>
          <w:rFonts w:eastAsia="Times New Roman"/>
          <w:szCs w:val="24"/>
        </w:rPr>
        <w:t>.</w:t>
      </w:r>
    </w:p>
    <w:p w14:paraId="45835AE1" w14:textId="77777777" w:rsidR="00406993" w:rsidRDefault="0029700C">
      <w:pPr>
        <w:spacing w:line="600" w:lineRule="auto"/>
        <w:ind w:firstLine="720"/>
        <w:jc w:val="both"/>
        <w:rPr>
          <w:rFonts w:eastAsia="Times New Roman"/>
          <w:szCs w:val="24"/>
        </w:rPr>
      </w:pPr>
      <w:r>
        <w:rPr>
          <w:rFonts w:eastAsia="Times New Roman"/>
          <w:b/>
          <w:bCs/>
          <w:szCs w:val="24"/>
        </w:rPr>
        <w:t xml:space="preserve">ΠΡΟΕΔΡΕΥΟΥΣΑ (Αναστασία Χριστοδουλοπούλου): </w:t>
      </w:r>
      <w:r>
        <w:rPr>
          <w:rFonts w:eastAsia="Times New Roman"/>
          <w:szCs w:val="24"/>
        </w:rPr>
        <w:t xml:space="preserve">Κυρίες και κύριοι συνάδελφοι, αρχίζει η συνεδρίαση. </w:t>
      </w:r>
    </w:p>
    <w:p w14:paraId="45835AE2" w14:textId="77777777" w:rsidR="00406993" w:rsidRDefault="0029700C">
      <w:pPr>
        <w:spacing w:line="600" w:lineRule="auto"/>
        <w:ind w:firstLine="720"/>
        <w:jc w:val="both"/>
        <w:rPr>
          <w:rFonts w:eastAsia="Times New Roman"/>
          <w:szCs w:val="24"/>
        </w:rPr>
      </w:pPr>
      <w:proofErr w:type="spellStart"/>
      <w:r>
        <w:rPr>
          <w:rFonts w:eastAsia="Times New Roman"/>
          <w:szCs w:val="24"/>
        </w:rPr>
        <w:t>Εισερχόμεθα</w:t>
      </w:r>
      <w:proofErr w:type="spellEnd"/>
      <w:r>
        <w:rPr>
          <w:rFonts w:eastAsia="Times New Roman"/>
          <w:szCs w:val="24"/>
        </w:rPr>
        <w:t xml:space="preserve"> στη συζήτηση των</w:t>
      </w:r>
    </w:p>
    <w:p w14:paraId="45835AE3" w14:textId="77777777" w:rsidR="00406993" w:rsidRDefault="0029700C">
      <w:pPr>
        <w:spacing w:line="600" w:lineRule="auto"/>
        <w:ind w:firstLine="720"/>
        <w:jc w:val="center"/>
        <w:rPr>
          <w:rFonts w:eastAsia="Times New Roman"/>
          <w:b/>
          <w:szCs w:val="24"/>
        </w:rPr>
      </w:pPr>
      <w:r>
        <w:rPr>
          <w:rFonts w:eastAsia="Times New Roman"/>
          <w:b/>
          <w:szCs w:val="24"/>
        </w:rPr>
        <w:t>ΕΠΙΚΑΙΡΩΝ ΕΡΩΤΗΣΕΩΝ</w:t>
      </w:r>
    </w:p>
    <w:p w14:paraId="45835AE4" w14:textId="77777777" w:rsidR="00406993" w:rsidRDefault="0029700C">
      <w:pPr>
        <w:spacing w:line="600" w:lineRule="auto"/>
        <w:ind w:firstLine="720"/>
        <w:jc w:val="both"/>
        <w:rPr>
          <w:rFonts w:eastAsia="Times New Roman"/>
          <w:szCs w:val="24"/>
        </w:rPr>
      </w:pPr>
      <w:r>
        <w:rPr>
          <w:rFonts w:eastAsia="Times New Roman"/>
          <w:b/>
          <w:szCs w:val="24"/>
        </w:rPr>
        <w:lastRenderedPageBreak/>
        <w:t>ΟΔΥΣΣ</w:t>
      </w:r>
      <w:r>
        <w:rPr>
          <w:rFonts w:eastAsia="Times New Roman"/>
          <w:b/>
          <w:szCs w:val="24"/>
        </w:rPr>
        <w:t>ΕΑΣ ΚΩΝΣΤΑΝΤΙΝΟΠΟΥΛΟΣ:</w:t>
      </w:r>
      <w:r>
        <w:rPr>
          <w:rFonts w:eastAsia="Times New Roman"/>
          <w:szCs w:val="24"/>
        </w:rPr>
        <w:t xml:space="preserve"> Κυρία Πρόεδρε, πριν ξεκινήσουμε μπορώ να έχω τον λόγο, διότι δεν έχει έρθει ο Υπουργός Οικονομικών…</w:t>
      </w:r>
    </w:p>
    <w:p w14:paraId="45835AE5" w14:textId="77777777" w:rsidR="00406993" w:rsidRDefault="0029700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 κύριος Υπουργός είναι στις Βρυξέλλες κι έχει συνεννοηθεί ότι δεν θα διαγραφούν αυτές οι</w:t>
      </w:r>
      <w:r>
        <w:rPr>
          <w:rFonts w:eastAsia="Times New Roman"/>
          <w:szCs w:val="24"/>
        </w:rPr>
        <w:t xml:space="preserve"> ερωτήσεις αλλά θα μεταφερθούν. Το ξέρει ο κ. </w:t>
      </w:r>
      <w:proofErr w:type="spellStart"/>
      <w:r>
        <w:rPr>
          <w:rFonts w:eastAsia="Times New Roman"/>
          <w:szCs w:val="24"/>
        </w:rPr>
        <w:t>Τσακαλώτος</w:t>
      </w:r>
      <w:proofErr w:type="spellEnd"/>
      <w:r>
        <w:rPr>
          <w:rFonts w:eastAsia="Times New Roman"/>
          <w:szCs w:val="24"/>
        </w:rPr>
        <w:t xml:space="preserve"> αυτό. </w:t>
      </w:r>
    </w:p>
    <w:p w14:paraId="45835AE6" w14:textId="77777777" w:rsidR="00406993" w:rsidRDefault="0029700C">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Η ερώτησή μου έχει κατατεθεί στις 11 Ιανουαρίου. Κάθε εβδομάδα την καταθέτουμε και δεν έχει έρθει μέχρι στιγμής. </w:t>
      </w:r>
    </w:p>
    <w:p w14:paraId="45835AE7" w14:textId="77777777" w:rsidR="00406993" w:rsidRDefault="0029700C">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Ορίστε</w:t>
      </w:r>
      <w:r>
        <w:rPr>
          <w:rFonts w:eastAsia="Times New Roman"/>
          <w:szCs w:val="24"/>
        </w:rPr>
        <w:t xml:space="preserve">, κύριε Κωνσταντινόπουλε, έχετε τον λόγο. </w:t>
      </w:r>
    </w:p>
    <w:p w14:paraId="45835AE8" w14:textId="77777777" w:rsidR="00406993" w:rsidRDefault="0029700C">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Την προηγούμενη εβδομάδα, όπως πολύ σωστά είπατε -και το είχε πει από το Βήμα και κάποιος άλλος που εκτελούσε χρέη Προέδρου- έχει πει ξανά ο κ. </w:t>
      </w:r>
      <w:proofErr w:type="spellStart"/>
      <w:r>
        <w:rPr>
          <w:rFonts w:eastAsia="Times New Roman"/>
          <w:szCs w:val="24"/>
        </w:rPr>
        <w:t>Τσακαλώτος</w:t>
      </w:r>
      <w:proofErr w:type="spellEnd"/>
      <w:r>
        <w:rPr>
          <w:rFonts w:eastAsia="Times New Roman"/>
          <w:szCs w:val="24"/>
        </w:rPr>
        <w:t xml:space="preserve"> : «Θα μαζέψουμε όλες τις ερωτή</w:t>
      </w:r>
      <w:r>
        <w:rPr>
          <w:rFonts w:eastAsia="Times New Roman"/>
          <w:szCs w:val="24"/>
        </w:rPr>
        <w:t xml:space="preserve">σεις για να βρω μια ημερομηνία να έρθω». Η ημέρα που βρήκε ο κ. </w:t>
      </w:r>
      <w:proofErr w:type="spellStart"/>
      <w:r>
        <w:rPr>
          <w:rFonts w:eastAsia="Times New Roman"/>
          <w:szCs w:val="24"/>
        </w:rPr>
        <w:t>Τσακαλώτος</w:t>
      </w:r>
      <w:proofErr w:type="spellEnd"/>
      <w:r>
        <w:rPr>
          <w:rFonts w:eastAsia="Times New Roman"/>
          <w:szCs w:val="24"/>
        </w:rPr>
        <w:t xml:space="preserve"> είναι η Δευτέρα, που ήξερε ότι θα είναι στις Βρυξέλλες.  </w:t>
      </w:r>
    </w:p>
    <w:p w14:paraId="45835AE9" w14:textId="77777777" w:rsidR="00406993" w:rsidRDefault="0029700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Προφανώς δεν τη βρήκε ο ίδιος. </w:t>
      </w:r>
    </w:p>
    <w:p w14:paraId="45835AEA" w14:textId="77777777" w:rsidR="00406993" w:rsidRDefault="0029700C">
      <w:pPr>
        <w:spacing w:line="600" w:lineRule="auto"/>
        <w:ind w:firstLine="720"/>
        <w:jc w:val="both"/>
        <w:rPr>
          <w:rFonts w:eastAsia="Times New Roman"/>
          <w:szCs w:val="24"/>
        </w:rPr>
      </w:pPr>
      <w:r>
        <w:rPr>
          <w:rFonts w:eastAsia="Times New Roman"/>
          <w:b/>
          <w:szCs w:val="24"/>
        </w:rPr>
        <w:lastRenderedPageBreak/>
        <w:t>ΟΔΥΣΣΕΑΣ ΚΩΝΣΤΑΝΤΙΝΟΠΟΥΛΟΣ:</w:t>
      </w:r>
      <w:r>
        <w:rPr>
          <w:rFonts w:eastAsia="Times New Roman"/>
          <w:szCs w:val="24"/>
        </w:rPr>
        <w:t xml:space="preserve"> Δεν το ξέρω και καλ</w:t>
      </w:r>
      <w:r>
        <w:rPr>
          <w:rFonts w:eastAsia="Times New Roman"/>
          <w:szCs w:val="24"/>
        </w:rPr>
        <w:t xml:space="preserve">ά κάνετε και τον δικαιολογείτε. Εδώ, όμως, υπάρχει ένα θέμα. Αν ένας Υπουργός </w:t>
      </w:r>
      <w:r>
        <w:rPr>
          <w:rFonts w:eastAsia="Times New Roman"/>
          <w:szCs w:val="24"/>
        </w:rPr>
        <w:t xml:space="preserve">επί </w:t>
      </w:r>
      <w:r>
        <w:rPr>
          <w:rFonts w:eastAsia="Times New Roman"/>
          <w:szCs w:val="24"/>
        </w:rPr>
        <w:t xml:space="preserve">τρεις μήνες δεν έρχεται στην Αίθουσα για να απαντήσει, υπάρχει πρόβλημα, κυρία Πρόεδρε. </w:t>
      </w:r>
    </w:p>
    <w:p w14:paraId="45835AEB" w14:textId="77777777" w:rsidR="00406993" w:rsidRDefault="0029700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Πάντως, δεν πιστεύω να θεωρείτε ότι δεν θ</w:t>
      </w:r>
      <w:r>
        <w:rPr>
          <w:rFonts w:eastAsia="Times New Roman"/>
          <w:szCs w:val="24"/>
        </w:rPr>
        <w:t xml:space="preserve">έλει να απαντήσει ειδικά σε εσάς. </w:t>
      </w:r>
    </w:p>
    <w:p w14:paraId="45835AEC" w14:textId="77777777" w:rsidR="00406993" w:rsidRDefault="0029700C">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Εγώ δεν θέλω να σας πω τίποτα. Δεν είναι και η μέρα σήμερα</w:t>
      </w:r>
      <w:r>
        <w:rPr>
          <w:rFonts w:eastAsia="Times New Roman"/>
          <w:szCs w:val="24"/>
        </w:rPr>
        <w:t>,</w:t>
      </w:r>
      <w:r>
        <w:rPr>
          <w:rFonts w:eastAsia="Times New Roman"/>
          <w:szCs w:val="24"/>
        </w:rPr>
        <w:t xml:space="preserve"> δεν είναι και η ώρα, αλλά σας λέω ότι </w:t>
      </w:r>
      <w:r>
        <w:rPr>
          <w:rFonts w:eastAsia="Times New Roman"/>
          <w:szCs w:val="24"/>
        </w:rPr>
        <w:t xml:space="preserve">επί τρεις </w:t>
      </w:r>
      <w:r>
        <w:rPr>
          <w:rFonts w:eastAsia="Times New Roman"/>
          <w:szCs w:val="24"/>
        </w:rPr>
        <w:t>μήνες, δώδεκα φορές -εκ των οποίων τις επτά ήταν στην Ελλάδα και το γνωρίζαμε- δεν ήρ</w:t>
      </w:r>
      <w:r>
        <w:rPr>
          <w:rFonts w:eastAsia="Times New Roman"/>
          <w:szCs w:val="24"/>
        </w:rPr>
        <w:t xml:space="preserve">θε </w:t>
      </w:r>
      <w:r>
        <w:rPr>
          <w:rFonts w:eastAsia="Times New Roman"/>
          <w:szCs w:val="24"/>
        </w:rPr>
        <w:lastRenderedPageBreak/>
        <w:t>να απαντήσει. Τώρα</w:t>
      </w:r>
      <w:r>
        <w:rPr>
          <w:rFonts w:eastAsia="Times New Roman"/>
          <w:szCs w:val="24"/>
        </w:rPr>
        <w:t>,</w:t>
      </w:r>
      <w:r>
        <w:rPr>
          <w:rFonts w:eastAsia="Times New Roman"/>
          <w:szCs w:val="24"/>
        </w:rPr>
        <w:t xml:space="preserve"> αν θέλει ή αν δεν θέλει, αν του αρέσω ή δεν του αρέσω, δεν είναι αυτό το θέμα. Δεν είναι το πρόβλημα</w:t>
      </w:r>
      <w:r>
        <w:rPr>
          <w:rFonts w:eastAsia="Times New Roman"/>
          <w:szCs w:val="24"/>
        </w:rPr>
        <w:t>,</w:t>
      </w:r>
      <w:r>
        <w:rPr>
          <w:rFonts w:eastAsia="Times New Roman"/>
          <w:szCs w:val="24"/>
        </w:rPr>
        <w:t xml:space="preserve"> αν του αρέσω ή αν δεν θέλει. Το θέμα είναι ότι είναι υποχρέωσή του να έρθει και να απαντήσει σε μια ερώτηση. </w:t>
      </w:r>
    </w:p>
    <w:p w14:paraId="45835AED" w14:textId="77777777" w:rsidR="00406993" w:rsidRDefault="0029700C">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w:t>
      </w:r>
      <w:r>
        <w:rPr>
          <w:rFonts w:eastAsia="Times New Roman"/>
          <w:szCs w:val="24"/>
        </w:rPr>
        <w:t>ε</w:t>
      </w:r>
      <w:r>
        <w:rPr>
          <w:rFonts w:eastAsia="Times New Roman"/>
          <w:szCs w:val="24"/>
        </w:rPr>
        <w:t>σείς,</w:t>
      </w:r>
      <w:r>
        <w:rPr>
          <w:rFonts w:eastAsia="Times New Roman"/>
          <w:szCs w:val="24"/>
        </w:rPr>
        <w:t xml:space="preserve"> που </w:t>
      </w:r>
      <w:r>
        <w:rPr>
          <w:rFonts w:eastAsia="Times New Roman"/>
          <w:szCs w:val="24"/>
        </w:rPr>
        <w:t>προεδρεύετε</w:t>
      </w:r>
      <w:r>
        <w:rPr>
          <w:rFonts w:eastAsia="Times New Roman"/>
          <w:szCs w:val="24"/>
        </w:rPr>
        <w:t xml:space="preserve"> τώρα και είστε και στέλεχος του ΣΥΡΙΖΑ, πείτε στον Πρωθυπουργό να αλλάξει την αρμοδιότητα αυτή, να τη δώσει στον κ. Αλεξιάδη που έρχεται κάθε μέρα. Ας δώσει σε κάποιον άλλον Υπουργό την αρμοδιότητα, άμα δεν μπορεί και δεν του αρέσει η</w:t>
      </w:r>
      <w:r>
        <w:rPr>
          <w:rFonts w:eastAsia="Times New Roman"/>
          <w:szCs w:val="24"/>
        </w:rPr>
        <w:t xml:space="preserve"> Βουλή και ο </w:t>
      </w:r>
      <w:r>
        <w:rPr>
          <w:rFonts w:eastAsia="Times New Roman"/>
          <w:szCs w:val="24"/>
        </w:rPr>
        <w:t>κ</w:t>
      </w:r>
      <w:r>
        <w:rPr>
          <w:rFonts w:eastAsia="Times New Roman"/>
          <w:szCs w:val="24"/>
        </w:rPr>
        <w:t xml:space="preserve">οινοβουλευτικός </w:t>
      </w:r>
      <w:r>
        <w:rPr>
          <w:rFonts w:eastAsia="Times New Roman"/>
          <w:szCs w:val="24"/>
        </w:rPr>
        <w:t>έ</w:t>
      </w:r>
      <w:r>
        <w:rPr>
          <w:rFonts w:eastAsia="Times New Roman"/>
          <w:szCs w:val="24"/>
        </w:rPr>
        <w:t>λεγχος.</w:t>
      </w:r>
    </w:p>
    <w:p w14:paraId="45835AEE" w14:textId="77777777" w:rsidR="00406993" w:rsidRDefault="0029700C">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Δεν νομίζω ότι ισχύει αυτό. Δεν το ξέρω, αλλά υποθέτω. Πάντως, σήμερα είναι πασίδηλο ότι βρίσκεται στις Βρυξέλλες. </w:t>
      </w:r>
    </w:p>
    <w:p w14:paraId="45835AEF" w14:textId="77777777" w:rsidR="00406993" w:rsidRDefault="0029700C">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Σας λέω, όμως, ότι την Παρασκευή μ</w:t>
      </w:r>
      <w:r>
        <w:rPr>
          <w:rFonts w:eastAsia="Times New Roman"/>
          <w:szCs w:val="24"/>
        </w:rPr>
        <w:t>ά</w:t>
      </w:r>
      <w:r>
        <w:rPr>
          <w:rFonts w:eastAsia="Times New Roman"/>
          <w:szCs w:val="24"/>
        </w:rPr>
        <w:t xml:space="preserve">ς είπε ότι θα βρει μια ημερομηνία για να φέρει όλες τις ερωτήσεις μαζί και η ημερομηνία που βρήκε είναι η Δευτέρα, που γνώριζε ότι θα είναι στη Σύνοδο. </w:t>
      </w:r>
    </w:p>
    <w:p w14:paraId="45835AF0" w14:textId="77777777" w:rsidR="00406993" w:rsidRDefault="0029700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Ήταν άστοχο. </w:t>
      </w:r>
    </w:p>
    <w:p w14:paraId="45835AF1" w14:textId="77777777" w:rsidR="00406993" w:rsidRDefault="0029700C">
      <w:pPr>
        <w:spacing w:line="600" w:lineRule="auto"/>
        <w:ind w:firstLine="720"/>
        <w:jc w:val="both"/>
        <w:rPr>
          <w:rFonts w:eastAsia="Times New Roman"/>
          <w:szCs w:val="24"/>
        </w:rPr>
      </w:pPr>
      <w:r>
        <w:rPr>
          <w:rFonts w:eastAsia="Times New Roman"/>
          <w:b/>
          <w:szCs w:val="24"/>
        </w:rPr>
        <w:t xml:space="preserve">ΟΔΥΣΣΕΑΣ </w:t>
      </w:r>
      <w:r>
        <w:rPr>
          <w:rFonts w:eastAsia="Times New Roman"/>
          <w:b/>
          <w:szCs w:val="24"/>
        </w:rPr>
        <w:t>ΚΩΝΣΤΑΝΤΙΝΟΠΟΥΛΟΣ:</w:t>
      </w:r>
      <w:r>
        <w:rPr>
          <w:rFonts w:eastAsia="Times New Roman"/>
          <w:szCs w:val="24"/>
        </w:rPr>
        <w:t xml:space="preserve"> Τι να κάνετε κι εσείς, αλλά κυρία Πρόεδρε, σας παρακαλώ.</w:t>
      </w:r>
    </w:p>
    <w:p w14:paraId="45835AF2" w14:textId="77777777" w:rsidR="00406993" w:rsidRDefault="0029700C">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Πάντως δεν θα διαγραφούν από το δελτίο. Θα έρθουν στην πρώτη ημερομηνία…</w:t>
      </w:r>
    </w:p>
    <w:p w14:paraId="45835AF3" w14:textId="77777777" w:rsidR="00406993" w:rsidRDefault="0029700C">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Την επόμενη φορά εσείς δεν θα είστε και θα είναι κάποιος άλλος.</w:t>
      </w:r>
    </w:p>
    <w:p w14:paraId="45835AF4" w14:textId="77777777" w:rsidR="00406993" w:rsidRDefault="0029700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Θα το ρυθμίσουμε όμως. Το ακούει και η Γραμματεία. </w:t>
      </w:r>
    </w:p>
    <w:p w14:paraId="45835AF5" w14:textId="77777777" w:rsidR="00406993" w:rsidRDefault="0029700C">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ΟΔΥΣΣΕΑΣ ΚΩΝΣΤΑΝΤΙΝΟΠΟΥΛΟΣ:</w:t>
      </w:r>
      <w:r>
        <w:rPr>
          <w:rFonts w:eastAsia="Times New Roman"/>
          <w:szCs w:val="24"/>
        </w:rPr>
        <w:t xml:space="preserve"> Σας παρακαλώ πάρα πολύ να μεταφέρετε και στην Κυβέρνηση και στον Π</w:t>
      </w:r>
      <w:r>
        <w:rPr>
          <w:rFonts w:eastAsia="Times New Roman"/>
          <w:szCs w:val="24"/>
        </w:rPr>
        <w:t xml:space="preserve">ρόεδρο της Βουλής ότι αυτή η κατάσταση δεν μπορεί να συνεχιστεί. </w:t>
      </w:r>
    </w:p>
    <w:p w14:paraId="45835AF6" w14:textId="77777777" w:rsidR="00406993" w:rsidRDefault="0029700C">
      <w:pPr>
        <w:spacing w:line="600" w:lineRule="auto"/>
        <w:ind w:firstLine="720"/>
        <w:jc w:val="both"/>
        <w:rPr>
          <w:rFonts w:eastAsia="Times New Roman"/>
          <w:szCs w:val="24"/>
        </w:rPr>
      </w:pPr>
      <w:r>
        <w:rPr>
          <w:rFonts w:eastAsia="Times New Roman"/>
          <w:szCs w:val="24"/>
        </w:rPr>
        <w:lastRenderedPageBreak/>
        <w:t>Σας ευχαριστώ.</w:t>
      </w:r>
    </w:p>
    <w:p w14:paraId="45835AF7" w14:textId="77777777" w:rsidR="00406993" w:rsidRDefault="0029700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Κωνσταντινόπουλε, αυτά τα έχουμε συζητήσει και στη Διάσκεψη των Προέδρων. Έχουμε επιληφθεί επί του ζητήματος, να είστε σίγουρ</w:t>
      </w:r>
      <w:r>
        <w:rPr>
          <w:rFonts w:eastAsia="Times New Roman"/>
          <w:szCs w:val="24"/>
        </w:rPr>
        <w:t xml:space="preserve">ος. </w:t>
      </w:r>
    </w:p>
    <w:p w14:paraId="45835AF8" w14:textId="77777777" w:rsidR="00406993" w:rsidRDefault="0029700C">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Θα το κρατήσω το βίντεο. </w:t>
      </w:r>
    </w:p>
    <w:p w14:paraId="45835AF9" w14:textId="77777777" w:rsidR="00406993" w:rsidRDefault="0029700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Και σήμερα θα δείτε ότι οι ερωτήσεις</w:t>
      </w:r>
      <w:r>
        <w:rPr>
          <w:rFonts w:eastAsia="Times New Roman"/>
          <w:szCs w:val="24"/>
        </w:rPr>
        <w:t>,</w:t>
      </w:r>
      <w:r>
        <w:rPr>
          <w:rFonts w:eastAsia="Times New Roman"/>
          <w:szCs w:val="24"/>
        </w:rPr>
        <w:t xml:space="preserve"> που δεν απαντώνται</w:t>
      </w:r>
      <w:r>
        <w:rPr>
          <w:rFonts w:eastAsia="Times New Roman"/>
          <w:szCs w:val="24"/>
        </w:rPr>
        <w:t>,</w:t>
      </w:r>
      <w:r>
        <w:rPr>
          <w:rFonts w:eastAsia="Times New Roman"/>
          <w:szCs w:val="24"/>
        </w:rPr>
        <w:t xml:space="preserve"> είναι όλες λόγω απουσίας στις Βρυξέλλες, εκτός από μία-δύο, </w:t>
      </w:r>
      <w:r>
        <w:rPr>
          <w:rFonts w:eastAsia="Times New Roman"/>
          <w:szCs w:val="24"/>
        </w:rPr>
        <w:lastRenderedPageBreak/>
        <w:t xml:space="preserve">για τις οποίες </w:t>
      </w:r>
      <w:r>
        <w:rPr>
          <w:rFonts w:eastAsia="Times New Roman"/>
          <w:szCs w:val="24"/>
        </w:rPr>
        <w:t xml:space="preserve">και </w:t>
      </w:r>
      <w:r>
        <w:rPr>
          <w:rFonts w:eastAsia="Times New Roman"/>
          <w:szCs w:val="24"/>
        </w:rPr>
        <w:t>θα ζητήσουμε ειδ</w:t>
      </w:r>
      <w:r>
        <w:rPr>
          <w:rFonts w:eastAsia="Times New Roman"/>
          <w:szCs w:val="24"/>
        </w:rPr>
        <w:t>ικά συ</w:t>
      </w:r>
      <w:r>
        <w:rPr>
          <w:rFonts w:eastAsia="Times New Roman"/>
          <w:szCs w:val="24"/>
        </w:rPr>
        <w:t>γ</w:t>
      </w:r>
      <w:r>
        <w:rPr>
          <w:rFonts w:eastAsia="Times New Roman"/>
          <w:szCs w:val="24"/>
        </w:rPr>
        <w:t xml:space="preserve">γνώμη, όπως μας είπαν οι συνάδελφοι Υπουργοί που επικοινώνησαν μαζί μας.     </w:t>
      </w:r>
    </w:p>
    <w:p w14:paraId="45835AFA" w14:textId="77777777" w:rsidR="00406993" w:rsidRDefault="0029700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Κυρία Πρόεδρε, μπορώ να έχω τον λόγο;</w:t>
      </w:r>
    </w:p>
    <w:p w14:paraId="45835AFB" w14:textId="77777777" w:rsidR="00406993" w:rsidRDefault="0029700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Έχετε τον λόγο, κύριε Λοβέρδο.</w:t>
      </w:r>
    </w:p>
    <w:p w14:paraId="45835AFC" w14:textId="77777777" w:rsidR="00406993" w:rsidRDefault="0029700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Κυρία Πρόεδρε, το </w:t>
      </w:r>
      <w:r>
        <w:rPr>
          <w:rFonts w:eastAsia="Times New Roman"/>
          <w:szCs w:val="24"/>
        </w:rPr>
        <w:t>Γ</w:t>
      </w:r>
      <w:r>
        <w:rPr>
          <w:rFonts w:eastAsia="Times New Roman"/>
          <w:szCs w:val="24"/>
        </w:rPr>
        <w:t>ραφ</w:t>
      </w:r>
      <w:r>
        <w:rPr>
          <w:rFonts w:eastAsia="Times New Roman"/>
          <w:szCs w:val="24"/>
        </w:rPr>
        <w:t>είο του Υπουργού</w:t>
      </w:r>
      <w:r>
        <w:rPr>
          <w:rFonts w:eastAsia="Times New Roman"/>
          <w:szCs w:val="24"/>
        </w:rPr>
        <w:t>,</w:t>
      </w:r>
      <w:r>
        <w:rPr>
          <w:rFonts w:eastAsia="Times New Roman"/>
          <w:szCs w:val="24"/>
        </w:rPr>
        <w:t xml:space="preserve"> που θα απαντούσε στη δική μου ερώτηση, του κ. </w:t>
      </w:r>
      <w:proofErr w:type="spellStart"/>
      <w:r>
        <w:rPr>
          <w:rFonts w:eastAsia="Times New Roman"/>
          <w:szCs w:val="24"/>
        </w:rPr>
        <w:t>Χουλιαράκη</w:t>
      </w:r>
      <w:proofErr w:type="spellEnd"/>
      <w:r>
        <w:rPr>
          <w:rFonts w:eastAsia="Times New Roman"/>
          <w:szCs w:val="24"/>
        </w:rPr>
        <w:t xml:space="preserve">, ενημέρωσε –προς τον κ. </w:t>
      </w:r>
      <w:proofErr w:type="spellStart"/>
      <w:r>
        <w:rPr>
          <w:rFonts w:eastAsia="Times New Roman"/>
          <w:szCs w:val="24"/>
        </w:rPr>
        <w:t>Τσακαλώτο</w:t>
      </w:r>
      <w:proofErr w:type="spellEnd"/>
      <w:r>
        <w:rPr>
          <w:rFonts w:eastAsia="Times New Roman"/>
          <w:szCs w:val="24"/>
        </w:rPr>
        <w:t xml:space="preserve"> είναι το ερώτημα, αλλά ως φαίνεται έχει μεταφερθεί η αρμοδιότητα- και σε κατάλληλο χρόνο και με πολλή ευγένεια, το υπογραμμίζω. Είναι </w:t>
      </w:r>
      <w:r>
        <w:rPr>
          <w:rFonts w:eastAsia="Times New Roman"/>
          <w:szCs w:val="24"/>
        </w:rPr>
        <w:lastRenderedPageBreak/>
        <w:t>πάρα πολύ θετ</w:t>
      </w:r>
      <w:r>
        <w:rPr>
          <w:rFonts w:eastAsia="Times New Roman"/>
          <w:szCs w:val="24"/>
        </w:rPr>
        <w:t xml:space="preserve">ικό. Η ερώτησή μας θα τοποθετηθεί κάποια άλλη στιγμή στην ατζέντα του κοινοβουλευτικού ελέγχου. Αυτή την εβδομάδα, την άλλη, θα το δούμε. Την </w:t>
      </w:r>
      <w:proofErr w:type="spellStart"/>
      <w:r>
        <w:rPr>
          <w:rFonts w:eastAsia="Times New Roman"/>
          <w:szCs w:val="24"/>
        </w:rPr>
        <w:t>επανακατέθεσα</w:t>
      </w:r>
      <w:proofErr w:type="spellEnd"/>
      <w:r>
        <w:rPr>
          <w:rFonts w:eastAsia="Times New Roman"/>
          <w:szCs w:val="24"/>
        </w:rPr>
        <w:t xml:space="preserve"> πάντως. </w:t>
      </w:r>
    </w:p>
    <w:p w14:paraId="45835AFD" w14:textId="77777777" w:rsidR="00406993" w:rsidRDefault="0029700C">
      <w:pPr>
        <w:spacing w:line="600" w:lineRule="auto"/>
        <w:ind w:firstLine="720"/>
        <w:jc w:val="both"/>
        <w:rPr>
          <w:rFonts w:eastAsia="Times New Roman"/>
          <w:szCs w:val="24"/>
        </w:rPr>
      </w:pPr>
      <w:r>
        <w:rPr>
          <w:rFonts w:eastAsia="Times New Roman"/>
          <w:szCs w:val="24"/>
        </w:rPr>
        <w:t>Ωστόσο, με την ευκαιρία που έχω τώρα κι έτσι όπως έχει διαρρυθμιστεί λόγω των πολλών απουσι</w:t>
      </w:r>
      <w:r>
        <w:rPr>
          <w:rFonts w:eastAsia="Times New Roman"/>
          <w:szCs w:val="24"/>
        </w:rPr>
        <w:t xml:space="preserve">ών των Υπουργών και τη στάση του Προεδρείου από την προηγούμενη περίοδο της Βουλής να παίρνουμε τον λόγο για ένα-δύο λεπτά, θέλω να </w:t>
      </w:r>
      <w:r>
        <w:rPr>
          <w:rFonts w:eastAsia="Times New Roman"/>
          <w:szCs w:val="24"/>
        </w:rPr>
        <w:t>θέσω</w:t>
      </w:r>
      <w:r>
        <w:rPr>
          <w:rFonts w:eastAsia="Times New Roman"/>
          <w:szCs w:val="24"/>
        </w:rPr>
        <w:t xml:space="preserve"> δύο θέματα, κυρία Πρόεδρε. </w:t>
      </w:r>
    </w:p>
    <w:p w14:paraId="45835AFE" w14:textId="77777777" w:rsidR="00406993" w:rsidRDefault="0029700C">
      <w:pPr>
        <w:spacing w:line="600" w:lineRule="auto"/>
        <w:ind w:firstLine="720"/>
        <w:jc w:val="both"/>
        <w:rPr>
          <w:rFonts w:eastAsia="Times New Roman"/>
          <w:szCs w:val="24"/>
        </w:rPr>
      </w:pPr>
      <w:r>
        <w:rPr>
          <w:rFonts w:eastAsia="Times New Roman"/>
          <w:szCs w:val="24"/>
        </w:rPr>
        <w:t>Το πρώτο δεν σχετίζεται με την επίκαιρη ερώτησή μου, αλλά είναι γενικότερο. Ξεκινάει μια εβ</w:t>
      </w:r>
      <w:r>
        <w:rPr>
          <w:rFonts w:eastAsia="Times New Roman"/>
          <w:szCs w:val="24"/>
        </w:rPr>
        <w:t xml:space="preserve">δομάδα και η μόνη δουλειά που φαίνεται να έχουμε ως Ολομέλεια είναι η κύρωση ενός </w:t>
      </w:r>
      <w:r>
        <w:rPr>
          <w:rFonts w:eastAsia="Times New Roman"/>
          <w:szCs w:val="24"/>
        </w:rPr>
        <w:lastRenderedPageBreak/>
        <w:t xml:space="preserve">μνημονίου συνεργασίας με την Ιορδανία και θα πάμε στην αρμόδια </w:t>
      </w:r>
      <w:r>
        <w:rPr>
          <w:rFonts w:eastAsia="Times New Roman"/>
          <w:szCs w:val="24"/>
        </w:rPr>
        <w:t>ε</w:t>
      </w:r>
      <w:r>
        <w:rPr>
          <w:rFonts w:eastAsia="Times New Roman"/>
          <w:szCs w:val="24"/>
        </w:rPr>
        <w:t>πιτροπή με τον κ. Κωνσταντινόπουλο. Δεν εμφανίζει η εβδομάδα κάποιο άλλο κοινοβουλευτικό ενδιαφέρον, ενώ η χώρ</w:t>
      </w:r>
      <w:r>
        <w:rPr>
          <w:rFonts w:eastAsia="Times New Roman"/>
          <w:szCs w:val="24"/>
        </w:rPr>
        <w:t>α ταλανίζεται από χιλιάδες προβλήματα. Απ’ ό,τι έχω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μου, ούτε και οι επίκαιρες επερωτήσεις θα γίνουν, λόγω των απουσιών των Υπουργών, της απροθυμίας των Υπουργών;  </w:t>
      </w:r>
    </w:p>
    <w:p w14:paraId="45835AFF" w14:textId="77777777" w:rsidR="00406993" w:rsidRDefault="0029700C">
      <w:pPr>
        <w:spacing w:line="600" w:lineRule="auto"/>
        <w:ind w:firstLine="720"/>
        <w:jc w:val="both"/>
        <w:rPr>
          <w:rFonts w:eastAsia="Times New Roman"/>
          <w:szCs w:val="24"/>
        </w:rPr>
      </w:pPr>
      <w:r>
        <w:rPr>
          <w:rFonts w:eastAsia="Times New Roman"/>
          <w:szCs w:val="24"/>
        </w:rPr>
        <w:t>Δεν είναι Κυβέρνηση αυτή. Η χώρα –ορθά χαρακτηρίστηκε από δημοσιογράφο εχθές- έχει</w:t>
      </w:r>
      <w:r>
        <w:rPr>
          <w:rFonts w:eastAsia="Times New Roman"/>
          <w:szCs w:val="24"/>
        </w:rPr>
        <w:t xml:space="preserve"> μία «κυβέρνηση </w:t>
      </w:r>
      <w:proofErr w:type="spellStart"/>
      <w:r>
        <w:rPr>
          <w:rFonts w:eastAsia="Times New Roman"/>
          <w:szCs w:val="24"/>
        </w:rPr>
        <w:t>Μπόρατ</w:t>
      </w:r>
      <w:proofErr w:type="spellEnd"/>
      <w:r>
        <w:rPr>
          <w:rFonts w:eastAsia="Times New Roman"/>
          <w:szCs w:val="24"/>
        </w:rPr>
        <w:t>». Έχουμε μία Κυβέρνηση Υπουργών</w:t>
      </w:r>
      <w:r>
        <w:rPr>
          <w:rFonts w:eastAsia="Times New Roman"/>
          <w:szCs w:val="24"/>
        </w:rPr>
        <w:t>,</w:t>
      </w:r>
      <w:r>
        <w:rPr>
          <w:rFonts w:eastAsia="Times New Roman"/>
          <w:szCs w:val="24"/>
        </w:rPr>
        <w:t xml:space="preserve"> οι οποίοι δεν εκτελούν τα καθήκοντά τους απέναντι στο νομοθετικό Σώμα.       </w:t>
      </w:r>
    </w:p>
    <w:p w14:paraId="45835B00" w14:textId="77777777" w:rsidR="00406993" w:rsidRDefault="0029700C">
      <w:pPr>
        <w:spacing w:line="600" w:lineRule="auto"/>
        <w:ind w:firstLine="720"/>
        <w:jc w:val="both"/>
        <w:rPr>
          <w:rFonts w:eastAsia="Times New Roman"/>
          <w:szCs w:val="24"/>
        </w:rPr>
      </w:pPr>
      <w:r>
        <w:rPr>
          <w:rFonts w:eastAsia="Times New Roman"/>
          <w:szCs w:val="24"/>
        </w:rPr>
        <w:lastRenderedPageBreak/>
        <w:t>Κυρία Πρόεδρε, κι άλλοι Υπουργοί, σε άλλες κυβερνήσεις, ήταν κοινοβουλευτικά απρόθυμοι. Ξέρετε τι γινόταν εδώ όταν δεν έρχ</w:t>
      </w:r>
      <w:r>
        <w:rPr>
          <w:rFonts w:eastAsia="Times New Roman"/>
          <w:szCs w:val="24"/>
        </w:rPr>
        <w:t>ονταν; Γινόταν σεισμός. Δεν είναι η πρώτη φορά. Είναι, όμως, η πρώτη φορά από πλευρά</w:t>
      </w:r>
      <w:r>
        <w:rPr>
          <w:rFonts w:eastAsia="Times New Roman"/>
          <w:szCs w:val="24"/>
        </w:rPr>
        <w:t>ς</w:t>
      </w:r>
      <w:r>
        <w:rPr>
          <w:rFonts w:eastAsia="Times New Roman"/>
          <w:szCs w:val="24"/>
        </w:rPr>
        <w:t xml:space="preserve"> συχνότητας. Δεν έρχονται ποτέ. Από τις δέκα-δώδεκα ερωτήσεις συζητούνται μία ή δύο. Εξαίρεση είναι ο κ. Αλεξιάδης. </w:t>
      </w:r>
    </w:p>
    <w:p w14:paraId="45835B01" w14:textId="77777777" w:rsidR="00406993" w:rsidRDefault="0029700C">
      <w:pPr>
        <w:spacing w:line="600" w:lineRule="auto"/>
        <w:ind w:firstLine="720"/>
        <w:jc w:val="both"/>
        <w:rPr>
          <w:rFonts w:eastAsia="Times New Roman"/>
          <w:szCs w:val="24"/>
        </w:rPr>
      </w:pPr>
      <w:r>
        <w:rPr>
          <w:rFonts w:eastAsia="Times New Roman"/>
          <w:szCs w:val="24"/>
        </w:rPr>
        <w:t xml:space="preserve">Καταλαβαίνω αυτό που είπατε την Πέμπτη, να μαζεύονται οι ερωτήσεις σε ένα Υπουργείο για να μην έρχεστε κάθε μέρα. Έχετε δίκιο. </w:t>
      </w:r>
    </w:p>
    <w:p w14:paraId="45835B02" w14:textId="77777777" w:rsidR="00406993" w:rsidRDefault="0029700C">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 xml:space="preserve">Δεν γίνεται ούτε αυτό. </w:t>
      </w:r>
    </w:p>
    <w:p w14:paraId="45835B03" w14:textId="77777777" w:rsidR="00406993" w:rsidRDefault="0029700C">
      <w:pPr>
        <w:spacing w:line="600" w:lineRule="auto"/>
        <w:ind w:firstLine="720"/>
        <w:jc w:val="both"/>
        <w:rPr>
          <w:rFonts w:eastAsia="Times New Roman"/>
          <w:szCs w:val="24"/>
        </w:rPr>
      </w:pPr>
      <w:r>
        <w:rPr>
          <w:rFonts w:eastAsia="Times New Roman"/>
          <w:b/>
          <w:szCs w:val="24"/>
        </w:rPr>
        <w:lastRenderedPageBreak/>
        <w:t xml:space="preserve">ΑΝΔΡΕΑΣ ΛΟΒΕΡΔΟΣ: </w:t>
      </w:r>
      <w:r>
        <w:rPr>
          <w:rFonts w:eastAsia="Times New Roman"/>
          <w:szCs w:val="24"/>
        </w:rPr>
        <w:t>Το κατανοώ. Αυτό είναι σωστό, αλλ</w:t>
      </w:r>
      <w:r>
        <w:rPr>
          <w:rFonts w:eastAsia="Times New Roman"/>
          <w:szCs w:val="24"/>
        </w:rPr>
        <w:t>ά αφορά μόνο εσάς. Είστε από τους ελάχιστους. Γι’ αυτό, απ’ ό,τι βλέπω και στον κατάλογο των παρεμβάσεων στη Βουλή, παρ</w:t>
      </w:r>
      <w:r>
        <w:rPr>
          <w:rFonts w:eastAsia="Times New Roman"/>
          <w:szCs w:val="24"/>
        </w:rPr>
        <w:t xml:space="preserve">’ </w:t>
      </w:r>
      <w:r>
        <w:rPr>
          <w:rFonts w:eastAsia="Times New Roman"/>
          <w:szCs w:val="24"/>
        </w:rPr>
        <w:t>ότι εξωκοινοβουλευτικός, είστε πρώτος σε αγορεύσεις. Προφανώς από τη συχνότητα με την οποία έρχεστε εδώ για να απαντάτε στον κοινοβουλε</w:t>
      </w:r>
      <w:r>
        <w:rPr>
          <w:rFonts w:eastAsia="Times New Roman"/>
          <w:szCs w:val="24"/>
        </w:rPr>
        <w:t xml:space="preserve">υτικό έλεγχο. </w:t>
      </w:r>
    </w:p>
    <w:p w14:paraId="45835B04" w14:textId="77777777" w:rsidR="00406993" w:rsidRDefault="0029700C">
      <w:pPr>
        <w:spacing w:line="600" w:lineRule="auto"/>
        <w:ind w:firstLine="720"/>
        <w:jc w:val="both"/>
        <w:rPr>
          <w:rFonts w:eastAsia="Times New Roman"/>
          <w:szCs w:val="24"/>
        </w:rPr>
      </w:pPr>
      <w:r>
        <w:rPr>
          <w:rFonts w:eastAsia="Times New Roman"/>
          <w:szCs w:val="24"/>
        </w:rPr>
        <w:t xml:space="preserve">Όσον αφορά την ερώτησή μου, θα το κατανοήσετε, κυρία Πρόεδρε. Όταν έγινε το </w:t>
      </w:r>
      <w:r>
        <w:rPr>
          <w:rFonts w:eastAsia="Times New Roman"/>
          <w:szCs w:val="24"/>
          <w:lang w:val="en-US"/>
        </w:rPr>
        <w:t>PSI</w:t>
      </w:r>
      <w:r>
        <w:rPr>
          <w:rFonts w:eastAsia="Times New Roman"/>
          <w:szCs w:val="24"/>
        </w:rPr>
        <w:t xml:space="preserve">, υπήρξε και κούρεμα ομολόγων των </w:t>
      </w:r>
      <w:proofErr w:type="spellStart"/>
      <w:r>
        <w:rPr>
          <w:rFonts w:eastAsia="Times New Roman"/>
          <w:szCs w:val="24"/>
        </w:rPr>
        <w:t>μικροομολογιούχων</w:t>
      </w:r>
      <w:proofErr w:type="spellEnd"/>
      <w:r>
        <w:rPr>
          <w:rFonts w:eastAsia="Times New Roman"/>
          <w:szCs w:val="24"/>
        </w:rPr>
        <w:t xml:space="preserve"> και ορισμένων φυσικών προσώπων ή εταιρειών που είχαν ληξιπρόθεσμες οφειλές του δημοσίου ως </w:t>
      </w:r>
      <w:r>
        <w:rPr>
          <w:rFonts w:eastAsia="Times New Roman"/>
          <w:szCs w:val="24"/>
        </w:rPr>
        <w:lastRenderedPageBreak/>
        <w:t xml:space="preserve">προς αυτούς και οι </w:t>
      </w:r>
      <w:r>
        <w:rPr>
          <w:rFonts w:eastAsia="Times New Roman"/>
          <w:szCs w:val="24"/>
        </w:rPr>
        <w:t xml:space="preserve">οποίες μετετράπησαν σε ομόλογα, με κούρεμα μάλιστα των απαιτήσεων των φυσικών προσώπων ή των εταιρειών. Όταν έγινε το κούρεμα και των δικών τους ομολόγων –για λόγους που δεν είναι της παρούσης, θα τα πούμε με τον κ. </w:t>
      </w:r>
      <w:proofErr w:type="spellStart"/>
      <w:r>
        <w:rPr>
          <w:rFonts w:eastAsia="Times New Roman"/>
          <w:szCs w:val="24"/>
        </w:rPr>
        <w:t>Χουλιαράκη</w:t>
      </w:r>
      <w:proofErr w:type="spellEnd"/>
      <w:r>
        <w:rPr>
          <w:rFonts w:eastAsia="Times New Roman"/>
          <w:szCs w:val="24"/>
        </w:rPr>
        <w:t xml:space="preserve"> αυτά- υποσχεθήκαμε όλοι οι τό</w:t>
      </w:r>
      <w:r>
        <w:rPr>
          <w:rFonts w:eastAsia="Times New Roman"/>
          <w:szCs w:val="24"/>
        </w:rPr>
        <w:t xml:space="preserve">τε Υπουργοί, μετά Βουλευτές, να μην ξεχάσουμε το θέμα. </w:t>
      </w:r>
    </w:p>
    <w:p w14:paraId="45835B05" w14:textId="77777777" w:rsidR="00406993" w:rsidRDefault="0029700C">
      <w:pPr>
        <w:spacing w:line="600" w:lineRule="auto"/>
        <w:ind w:firstLine="720"/>
        <w:jc w:val="both"/>
        <w:rPr>
          <w:rFonts w:eastAsia="Times New Roman"/>
          <w:szCs w:val="24"/>
        </w:rPr>
      </w:pPr>
      <w:r>
        <w:rPr>
          <w:rFonts w:eastAsia="Times New Roman"/>
          <w:szCs w:val="24"/>
        </w:rPr>
        <w:t xml:space="preserve">Εγώ και τότε ως Υπουργός αλλά και μετά σταθερά και ως Βουλευτής, σε κάθε </w:t>
      </w:r>
      <w:r>
        <w:rPr>
          <w:rFonts w:eastAsia="Times New Roman"/>
          <w:szCs w:val="24"/>
        </w:rPr>
        <w:t>π</w:t>
      </w:r>
      <w:r>
        <w:rPr>
          <w:rFonts w:eastAsia="Times New Roman"/>
          <w:szCs w:val="24"/>
        </w:rPr>
        <w:t xml:space="preserve">ερίοδο της Βουλής, σε κάθε </w:t>
      </w:r>
      <w:r>
        <w:rPr>
          <w:rFonts w:eastAsia="Times New Roman"/>
          <w:szCs w:val="24"/>
        </w:rPr>
        <w:t>σ</w:t>
      </w:r>
      <w:r>
        <w:rPr>
          <w:rFonts w:eastAsia="Times New Roman"/>
          <w:szCs w:val="24"/>
        </w:rPr>
        <w:t>ύνοδο της Βουλής, φέρνω το θέμα αυτό, όχι απλώς ερωτώντας αλλά προτείνοντας. Έχω πει, κυρία Πρόεδρ</w:t>
      </w:r>
      <w:r>
        <w:rPr>
          <w:rFonts w:eastAsia="Times New Roman"/>
          <w:szCs w:val="24"/>
        </w:rPr>
        <w:t xml:space="preserve">ε, ότι η εισφορά αλληλεγγύης σε αυτούς τους ανθρώπους, σε αυτές τις περιπτώσεις, πρέπει </w:t>
      </w:r>
      <w:r>
        <w:rPr>
          <w:rFonts w:eastAsia="Times New Roman"/>
          <w:szCs w:val="24"/>
        </w:rPr>
        <w:lastRenderedPageBreak/>
        <w:t>να αντιμετωπίζεται με εξισορρόπηση, με αντιστάθμιση ολόκληρου του ποσού ή μέρους αυτού. Και είναι μία εκκρεμότητα που το κόμμα του ΣΥΡΙΖΑ -που τότε είχε σηκώσει επανάστ</w:t>
      </w:r>
      <w:r>
        <w:rPr>
          <w:rFonts w:eastAsia="Times New Roman"/>
          <w:szCs w:val="24"/>
        </w:rPr>
        <w:t xml:space="preserve">αση για το θέμα αυτό- πρέπει να δει και δεν έχει δει ακόμα. </w:t>
      </w:r>
    </w:p>
    <w:p w14:paraId="45835B06" w14:textId="77777777" w:rsidR="00406993" w:rsidRDefault="0029700C">
      <w:pPr>
        <w:spacing w:line="600" w:lineRule="auto"/>
        <w:ind w:firstLine="720"/>
        <w:jc w:val="both"/>
        <w:rPr>
          <w:rFonts w:eastAsia="Times New Roman"/>
          <w:szCs w:val="24"/>
        </w:rPr>
      </w:pPr>
      <w:r>
        <w:rPr>
          <w:rFonts w:eastAsia="Times New Roman"/>
          <w:szCs w:val="24"/>
        </w:rPr>
        <w:t>Θέλουμε, λοιπόν, μια συνεννόηση στην Εθνική Αντιπροσωπεία για ένα πάρα πολύ σοβαρό θέμα που έχει καταστρέψει ανθρώπους, απέναντι στους οποίους οφείλουμε, πρώτον να μην τους ξεχάσουμε και</w:t>
      </w:r>
      <w:r>
        <w:rPr>
          <w:rFonts w:eastAsia="Times New Roman"/>
          <w:szCs w:val="24"/>
        </w:rPr>
        <w:t>,</w:t>
      </w:r>
      <w:r>
        <w:rPr>
          <w:rFonts w:eastAsia="Times New Roman"/>
          <w:szCs w:val="24"/>
        </w:rPr>
        <w:t xml:space="preserve"> δεύτερο</w:t>
      </w:r>
      <w:r>
        <w:rPr>
          <w:rFonts w:eastAsia="Times New Roman"/>
          <w:szCs w:val="24"/>
        </w:rPr>
        <w:t>ν</w:t>
      </w:r>
      <w:r>
        <w:rPr>
          <w:rFonts w:eastAsia="Times New Roman"/>
          <w:szCs w:val="24"/>
        </w:rPr>
        <w:t>,</w:t>
      </w:r>
      <w:r>
        <w:rPr>
          <w:rFonts w:eastAsia="Times New Roman"/>
          <w:szCs w:val="24"/>
        </w:rPr>
        <w:t xml:space="preserve"> να κάνουμε ό,τι μπορούμε για να εξισορροπήσουμε, κατά κάποιο</w:t>
      </w:r>
      <w:r>
        <w:rPr>
          <w:rFonts w:eastAsia="Times New Roman"/>
          <w:szCs w:val="24"/>
        </w:rPr>
        <w:t>ν</w:t>
      </w:r>
      <w:r>
        <w:rPr>
          <w:rFonts w:eastAsia="Times New Roman"/>
          <w:szCs w:val="24"/>
        </w:rPr>
        <w:t xml:space="preserve"> τρόπο ή και εν </w:t>
      </w:r>
      <w:proofErr w:type="spellStart"/>
      <w:r>
        <w:rPr>
          <w:rFonts w:eastAsia="Times New Roman"/>
          <w:szCs w:val="24"/>
        </w:rPr>
        <w:t>όλω</w:t>
      </w:r>
      <w:proofErr w:type="spellEnd"/>
      <w:r>
        <w:rPr>
          <w:rFonts w:eastAsia="Times New Roman"/>
          <w:szCs w:val="24"/>
        </w:rPr>
        <w:t xml:space="preserve">, αν μπορούμε, τις απώλειές τους. </w:t>
      </w:r>
    </w:p>
    <w:p w14:paraId="45835B07" w14:textId="77777777" w:rsidR="00406993" w:rsidRDefault="0029700C">
      <w:pPr>
        <w:spacing w:line="600" w:lineRule="auto"/>
        <w:ind w:firstLine="720"/>
        <w:jc w:val="both"/>
        <w:rPr>
          <w:rFonts w:eastAsia="Times New Roman"/>
          <w:szCs w:val="24"/>
        </w:rPr>
      </w:pPr>
      <w:r>
        <w:rPr>
          <w:rFonts w:eastAsia="Times New Roman"/>
          <w:szCs w:val="24"/>
        </w:rPr>
        <w:t xml:space="preserve">Ευχαριστώ.     </w:t>
      </w:r>
    </w:p>
    <w:p w14:paraId="45835B08" w14:textId="77777777" w:rsidR="00406993" w:rsidRDefault="0029700C">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Κύριε Λοβέρδο, έχω δει τον κατάλογο των νομοσχεδίων. Είναι πάρα πολλά που περι</w:t>
      </w:r>
      <w:r>
        <w:rPr>
          <w:rFonts w:eastAsia="Times New Roman"/>
          <w:szCs w:val="24"/>
        </w:rPr>
        <w:t>μένουν, άλλα είναι στο Ελεγκτικό Συνέδριο, άλλα στη</w:t>
      </w:r>
      <w:r>
        <w:rPr>
          <w:rFonts w:eastAsia="Times New Roman"/>
          <w:szCs w:val="24"/>
        </w:rPr>
        <w:t>ν</w:t>
      </w:r>
      <w:r>
        <w:rPr>
          <w:rFonts w:eastAsia="Times New Roman"/>
          <w:szCs w:val="24"/>
        </w:rPr>
        <w:t xml:space="preserve"> ΚΕΝΕ.</w:t>
      </w:r>
    </w:p>
    <w:p w14:paraId="45835B09" w14:textId="77777777" w:rsidR="00406993" w:rsidRDefault="0029700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Και γι’ αυτό; </w:t>
      </w:r>
    </w:p>
    <w:p w14:paraId="45835B0A" w14:textId="77777777" w:rsidR="00406993" w:rsidRDefault="0029700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Δεν υπάρχει θέμα ότι οι Υπουργοί δεν κάνουν τίποτε και άρα δεν έρχονται και στη Βουλή.  </w:t>
      </w:r>
      <w:r>
        <w:rPr>
          <w:rFonts w:eastAsia="Times New Roman" w:cs="Times New Roman"/>
          <w:szCs w:val="24"/>
        </w:rPr>
        <w:t>Σας διαβεβαιώ ότι θα έχει πάρα π</w:t>
      </w:r>
      <w:r>
        <w:rPr>
          <w:rFonts w:eastAsia="Times New Roman" w:cs="Times New Roman"/>
          <w:szCs w:val="24"/>
        </w:rPr>
        <w:t>ολύ κίνηση η Βουλή τις προσεχείς ημέρες.</w:t>
      </w:r>
    </w:p>
    <w:p w14:paraId="45835B0B"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Τώρα για το συγκεκριμένο ζήτημα που λέτε, προφανώς όλοι κάνουν ερωτήσεις και έχουν </w:t>
      </w:r>
      <w:r>
        <w:rPr>
          <w:rFonts w:eastAsia="Times New Roman" w:cs="Times New Roman"/>
          <w:szCs w:val="24"/>
        </w:rPr>
        <w:t xml:space="preserve">κάποια </w:t>
      </w:r>
      <w:r>
        <w:rPr>
          <w:rFonts w:eastAsia="Times New Roman" w:cs="Times New Roman"/>
          <w:szCs w:val="24"/>
        </w:rPr>
        <w:t xml:space="preserve">σημασία. Εγώ δεν θα </w:t>
      </w:r>
      <w:r>
        <w:rPr>
          <w:rFonts w:eastAsia="Times New Roman" w:cs="Times New Roman"/>
          <w:szCs w:val="24"/>
        </w:rPr>
        <w:lastRenderedPageBreak/>
        <w:t>κρίνω τώρα αν έχει περισσότερη ή λιγότερη σημασία μία ερώτηση. Κατά συνέπεια ισχύει ότι πρέπει να απαντών</w:t>
      </w:r>
      <w:r>
        <w:rPr>
          <w:rFonts w:eastAsia="Times New Roman" w:cs="Times New Roman"/>
          <w:szCs w:val="24"/>
        </w:rPr>
        <w:t>ται και εγκαίρως και ορθώς.</w:t>
      </w:r>
    </w:p>
    <w:p w14:paraId="45835B0C"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Θα αναφέρω τώρα ποιες ερωτήσεις δεν θα απαντηθούν για τυπικούς λόγους. Έτσι κι αλλιώς είναι μεγάλος ο κατάλογος, κάντε λίγη υπομονή.</w:t>
      </w:r>
    </w:p>
    <w:p w14:paraId="45835B0D"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Η πρώτη με αριθμό 606/1-3-2016 επίκαιρη ερώτηση πρώτου κύκλου του Βουλευτή Έβρου της Νέας Δημοκ</w:t>
      </w:r>
      <w:r>
        <w:rPr>
          <w:rFonts w:eastAsia="Times New Roman" w:cs="Times New Roman"/>
          <w:szCs w:val="24"/>
        </w:rPr>
        <w:t>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bCs/>
          <w:szCs w:val="24"/>
        </w:rPr>
        <w:t> </w:t>
      </w:r>
      <w:r>
        <w:rPr>
          <w:rFonts w:eastAsia="Times New Roman" w:cs="Times New Roman"/>
          <w:szCs w:val="24"/>
        </w:rPr>
        <w:t>προς τον Υπουργό </w:t>
      </w:r>
      <w:r>
        <w:rPr>
          <w:rFonts w:eastAsia="Times New Roman" w:cs="Times New Roman"/>
          <w:bCs/>
          <w:szCs w:val="24"/>
        </w:rPr>
        <w:t>Υγείας, </w:t>
      </w:r>
      <w:r>
        <w:rPr>
          <w:rFonts w:eastAsia="Times New Roman" w:cs="Times New Roman"/>
          <w:szCs w:val="24"/>
        </w:rPr>
        <w:t xml:space="preserve">σχετικά με </w:t>
      </w:r>
      <w:r>
        <w:rPr>
          <w:rFonts w:eastAsia="Times New Roman" w:cs="Times New Roman"/>
          <w:szCs w:val="24"/>
        </w:rPr>
        <w:lastRenderedPageBreak/>
        <w:t>την ανάγκη άμεσης στελέχωσης της ακτινοδιαγνωστικής κλινικής του Νοσοκομείου Ξάνθης, δεν συζητείται λόγω κωλύματος του κυρίου Υπουργού.</w:t>
      </w:r>
    </w:p>
    <w:p w14:paraId="45835B0E"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Η δεύτερη με αριθμό 593/29-2-2016 επίκαιρη ερώτηση π</w:t>
      </w:r>
      <w:r>
        <w:rPr>
          <w:rFonts w:eastAsia="Times New Roman" w:cs="Times New Roman"/>
          <w:szCs w:val="24"/>
        </w:rPr>
        <w:t>ρώτου κύκλου του Βουλευτή Ηρακλείου της Δημοκρατικής Συμπαράταξης ΠΑΣΟΚ–ΔΗΜΑΡ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 </w:t>
      </w:r>
      <w:r>
        <w:rPr>
          <w:rFonts w:eastAsia="Times New Roman" w:cs="Times New Roman"/>
          <w:szCs w:val="24"/>
        </w:rPr>
        <w:t xml:space="preserve">σχετικά με τα συμπληρωματικά έργα του Φράγματος </w:t>
      </w:r>
      <w:proofErr w:type="spellStart"/>
      <w:r>
        <w:rPr>
          <w:rFonts w:eastAsia="Times New Roman" w:cs="Times New Roman"/>
          <w:szCs w:val="24"/>
        </w:rPr>
        <w:t>Μπραμιανών</w:t>
      </w:r>
      <w:proofErr w:type="spellEnd"/>
      <w:r>
        <w:rPr>
          <w:rFonts w:eastAsia="Times New Roman" w:cs="Times New Roman"/>
          <w:szCs w:val="24"/>
        </w:rPr>
        <w:t xml:space="preserve"> Ιεράπετρας, δεν συζητείται λόγω φόρτου </w:t>
      </w:r>
      <w:r>
        <w:rPr>
          <w:rFonts w:eastAsia="Times New Roman" w:cs="Times New Roman"/>
          <w:szCs w:val="24"/>
        </w:rPr>
        <w:t>εργασίας του κυρίου Υπουργού.</w:t>
      </w:r>
    </w:p>
    <w:p w14:paraId="45835B0F"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610/1-3-2016 επίκαιρη ερώτηση πρώτου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ς κ.</w:t>
      </w:r>
      <w:r>
        <w:rPr>
          <w:rFonts w:eastAsia="Times New Roman" w:cs="Times New Roman"/>
          <w:szCs w:val="24"/>
        </w:rPr>
        <w:t xml:space="preserve"> </w:t>
      </w:r>
      <w:r>
        <w:rPr>
          <w:rFonts w:eastAsia="Times New Roman" w:cs="Times New Roman"/>
          <w:bCs/>
          <w:szCs w:val="24"/>
        </w:rPr>
        <w:t xml:space="preserve">Αθανασίου </w:t>
      </w:r>
      <w:proofErr w:type="spellStart"/>
      <w:r>
        <w:rPr>
          <w:rFonts w:eastAsia="Times New Roman" w:cs="Times New Roman"/>
          <w:bCs/>
          <w:szCs w:val="24"/>
        </w:rPr>
        <w:t>Παφίλη</w:t>
      </w:r>
      <w:proofErr w:type="spellEnd"/>
      <w:r>
        <w:rPr>
          <w:rFonts w:eastAsia="Times New Roman" w:cs="Times New Roman"/>
          <w:szCs w:val="24"/>
        </w:rPr>
        <w:t xml:space="preserve"> </w:t>
      </w:r>
      <w:r>
        <w:rPr>
          <w:rFonts w:eastAsia="Times New Roman" w:cs="Times New Roman"/>
          <w:szCs w:val="24"/>
        </w:rPr>
        <w:t>προς τους Υπουργούς</w:t>
      </w:r>
      <w:r>
        <w:rPr>
          <w:rFonts w:eastAsia="Times New Roman" w:cs="Times New Roman"/>
          <w:szCs w:val="24"/>
        </w:rPr>
        <w:t xml:space="preserve"> </w:t>
      </w:r>
      <w:r>
        <w:rPr>
          <w:rFonts w:eastAsia="Times New Roman" w:cs="Times New Roman"/>
          <w:bCs/>
          <w:szCs w:val="24"/>
        </w:rPr>
        <w:t>Περιβάλλοντος και Ενέργειας</w:t>
      </w:r>
      <w:r>
        <w:rPr>
          <w:rFonts w:eastAsia="Times New Roman" w:cs="Times New Roman"/>
          <w:bCs/>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bCs/>
          <w:szCs w:val="24"/>
        </w:rPr>
        <w:t xml:space="preserve">Οικονομικών, </w:t>
      </w:r>
      <w:r>
        <w:rPr>
          <w:rFonts w:eastAsia="Times New Roman" w:cs="Times New Roman"/>
          <w:szCs w:val="24"/>
        </w:rPr>
        <w:t>σχετικά με τα σχέδια</w:t>
      </w:r>
      <w:r>
        <w:rPr>
          <w:rFonts w:eastAsia="Times New Roman" w:cs="Times New Roman"/>
          <w:szCs w:val="24"/>
        </w:rPr>
        <w:t xml:space="preserve"> ιδιωτικοποίησης της εταιρείας «ΛΑΡΚΟ» και τη διασφάλιση των θέσεων εργασίας των εργαζομένων της, δεν θα συζητηθεί λόγω απουσίας του κ. </w:t>
      </w:r>
      <w:proofErr w:type="spellStart"/>
      <w:r>
        <w:rPr>
          <w:rFonts w:eastAsia="Times New Roman" w:cs="Times New Roman"/>
          <w:szCs w:val="24"/>
        </w:rPr>
        <w:t>Τσακαλώτου</w:t>
      </w:r>
      <w:proofErr w:type="spellEnd"/>
      <w:r>
        <w:rPr>
          <w:rFonts w:eastAsia="Times New Roman" w:cs="Times New Roman"/>
          <w:szCs w:val="24"/>
        </w:rPr>
        <w:t xml:space="preserve"> στις Βρυξέλλες.</w:t>
      </w:r>
    </w:p>
    <w:p w14:paraId="45835B10"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Η δεύτερη με αριθμό 597/29-2-2016 επίκαιρη ερώτηση δευτέρου κύκλου του Βουλευτή Β΄ Αθηνών της</w:t>
      </w:r>
      <w:r>
        <w:rPr>
          <w:rFonts w:eastAsia="Times New Roman" w:cs="Times New Roman"/>
          <w:szCs w:val="24"/>
        </w:rPr>
        <w:t xml:space="preserve"> Δημοκρατικής Συμπαράταξης ΠΑΣΟΚ–ΔΗΜΑΡ κ.</w:t>
      </w:r>
      <w:r>
        <w:rPr>
          <w:rFonts w:eastAsia="Times New Roman" w:cs="Times New Roman"/>
          <w:szCs w:val="24"/>
        </w:rPr>
        <w:t xml:space="preserve"> </w:t>
      </w:r>
      <w:r>
        <w:rPr>
          <w:rFonts w:eastAsia="Times New Roman" w:cs="Times New Roman"/>
          <w:bCs/>
          <w:szCs w:val="24"/>
        </w:rPr>
        <w:t>Ανδρέα Λοβέρδου</w:t>
      </w:r>
      <w:r>
        <w:rPr>
          <w:rFonts w:eastAsia="Times New Roman" w:cs="Times New Roman"/>
          <w:szCs w:val="24"/>
        </w:rPr>
        <w:t xml:space="preserve"> </w:t>
      </w:r>
      <w:r>
        <w:rPr>
          <w:rFonts w:eastAsia="Times New Roman" w:cs="Times New Roman"/>
          <w:szCs w:val="24"/>
        </w:rPr>
        <w:t>προς τον Υπουργό </w:t>
      </w:r>
      <w:r>
        <w:rPr>
          <w:rFonts w:eastAsia="Times New Roman" w:cs="Times New Roman"/>
          <w:bCs/>
          <w:szCs w:val="24"/>
        </w:rPr>
        <w:t>Οικονομικών,</w:t>
      </w:r>
      <w:r>
        <w:rPr>
          <w:rFonts w:eastAsia="Times New Roman" w:cs="Times New Roman"/>
          <w:bCs/>
          <w:szCs w:val="24"/>
        </w:rPr>
        <w:t xml:space="preserve"> </w:t>
      </w:r>
      <w:r>
        <w:rPr>
          <w:rFonts w:eastAsia="Times New Roman" w:cs="Times New Roman"/>
          <w:szCs w:val="24"/>
        </w:rPr>
        <w:t xml:space="preserve">σχετικά με τα ομόλογα φυσικών </w:t>
      </w:r>
      <w:r>
        <w:rPr>
          <w:rFonts w:eastAsia="Times New Roman" w:cs="Times New Roman"/>
          <w:szCs w:val="24"/>
        </w:rPr>
        <w:lastRenderedPageBreak/>
        <w:t xml:space="preserve">προσώπων, δεν θα συζητηθεί λόγω απουσίας του κ. </w:t>
      </w:r>
      <w:proofErr w:type="spellStart"/>
      <w:r>
        <w:rPr>
          <w:rFonts w:eastAsia="Times New Roman" w:cs="Times New Roman"/>
          <w:szCs w:val="24"/>
        </w:rPr>
        <w:t>Χουλιαράκη</w:t>
      </w:r>
      <w:proofErr w:type="spellEnd"/>
      <w:r>
        <w:rPr>
          <w:rFonts w:eastAsia="Times New Roman" w:cs="Times New Roman"/>
          <w:szCs w:val="24"/>
        </w:rPr>
        <w:t xml:space="preserve"> στις Βρυξέλλες.</w:t>
      </w:r>
    </w:p>
    <w:p w14:paraId="45835B11"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Η τρίτη με αριθμό 611/1-3-2016 επίκαιρη ερώτηση δευτέρου κύκλου</w:t>
      </w:r>
      <w:r>
        <w:rPr>
          <w:rFonts w:eastAsia="Times New Roman" w:cs="Times New Roman"/>
          <w:szCs w:val="24"/>
        </w:rPr>
        <w:t xml:space="preserve"> του Βουλευτή Β΄ Αθηνών του Κομμουνιστικού Κόμματος Ελλάδ</w:t>
      </w:r>
      <w:r>
        <w:rPr>
          <w:rFonts w:eastAsia="Times New Roman" w:cs="Times New Roman"/>
          <w:szCs w:val="24"/>
        </w:rPr>
        <w:t>α</w:t>
      </w:r>
      <w:r>
        <w:rPr>
          <w:rFonts w:eastAsia="Times New Roman" w:cs="Times New Roman"/>
          <w:szCs w:val="24"/>
        </w:rPr>
        <w:t>ς κ. </w:t>
      </w:r>
      <w:r>
        <w:rPr>
          <w:rFonts w:eastAsia="Times New Roman" w:cs="Times New Roman"/>
          <w:bCs/>
          <w:szCs w:val="24"/>
        </w:rPr>
        <w:t xml:space="preserve">Χρήστου </w:t>
      </w:r>
      <w:proofErr w:type="spellStart"/>
      <w:r>
        <w:rPr>
          <w:rFonts w:eastAsia="Times New Roman" w:cs="Times New Roman"/>
          <w:bCs/>
          <w:szCs w:val="24"/>
        </w:rPr>
        <w:t>Κατσώτη</w:t>
      </w:r>
      <w:proofErr w:type="spellEnd"/>
      <w:r>
        <w:rPr>
          <w:rFonts w:eastAsia="Times New Roman" w:cs="Times New Roman"/>
          <w:szCs w:val="24"/>
        </w:rPr>
        <w:t xml:space="preserve"> </w:t>
      </w:r>
      <w:r>
        <w:rPr>
          <w:rFonts w:eastAsia="Times New Roman" w:cs="Times New Roman"/>
          <w:szCs w:val="24"/>
        </w:rPr>
        <w:t>προς τον Υπουργό </w:t>
      </w:r>
      <w:r>
        <w:rPr>
          <w:rFonts w:eastAsia="Times New Roman" w:cs="Times New Roman"/>
          <w:szCs w:val="24"/>
        </w:rPr>
        <w:t xml:space="preserve">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w:t>
      </w:r>
      <w:r>
        <w:rPr>
          <w:rFonts w:eastAsia="Times New Roman" w:cs="Times New Roman"/>
          <w:szCs w:val="24"/>
        </w:rPr>
        <w:t>σχετικά με τις συνθήκες εργασίας των επαγγελματιών οδηγών στις χερσαίες οδικές μεταφορές και τα οξυμ</w:t>
      </w:r>
      <w:r>
        <w:rPr>
          <w:rFonts w:eastAsia="Times New Roman" w:cs="Times New Roman"/>
          <w:szCs w:val="24"/>
        </w:rPr>
        <w:t xml:space="preserve">μένα προβλήματα στον κλάδο, δεν συζητείται λόγω κωλύματος του κ. </w:t>
      </w:r>
      <w:proofErr w:type="spellStart"/>
      <w:r>
        <w:rPr>
          <w:rFonts w:eastAsia="Times New Roman" w:cs="Times New Roman"/>
          <w:szCs w:val="24"/>
        </w:rPr>
        <w:t>Κατρούγκαλου</w:t>
      </w:r>
      <w:proofErr w:type="spellEnd"/>
      <w:r>
        <w:rPr>
          <w:rFonts w:eastAsia="Times New Roman" w:cs="Times New Roman"/>
          <w:szCs w:val="24"/>
        </w:rPr>
        <w:t>.</w:t>
      </w:r>
    </w:p>
    <w:p w14:paraId="45835B12"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Η τέταρτη με αριθμό 577/23-2-2016 επίκαιρη ερώτηση δευτέρου κύκλου του Βουλευτή Ηλείας του Συνασπισμού Ριζοσπαστικής Αριστεράς κ. </w:t>
      </w:r>
      <w:r>
        <w:rPr>
          <w:rFonts w:eastAsia="Times New Roman" w:cs="Times New Roman"/>
          <w:bCs/>
          <w:szCs w:val="24"/>
        </w:rPr>
        <w:t xml:space="preserve">Γεράσιμου </w:t>
      </w:r>
      <w:proofErr w:type="spellStart"/>
      <w:r>
        <w:rPr>
          <w:rFonts w:eastAsia="Times New Roman" w:cs="Times New Roman"/>
          <w:bCs/>
          <w:szCs w:val="24"/>
        </w:rPr>
        <w:t>Μπαλαούρα</w:t>
      </w:r>
      <w:proofErr w:type="spellEnd"/>
      <w:r>
        <w:rPr>
          <w:rFonts w:eastAsia="Times New Roman" w:cs="Times New Roman"/>
          <w:bCs/>
          <w:szCs w:val="24"/>
        </w:rPr>
        <w:t xml:space="preserve"> </w:t>
      </w:r>
      <w:r>
        <w:rPr>
          <w:rFonts w:eastAsia="Times New Roman" w:cs="Times New Roman"/>
          <w:szCs w:val="24"/>
        </w:rPr>
        <w:t> προς τον Υπουργό </w:t>
      </w:r>
      <w:r>
        <w:rPr>
          <w:rFonts w:eastAsia="Times New Roman" w:cs="Times New Roman"/>
          <w:szCs w:val="24"/>
        </w:rPr>
        <w:t xml:space="preserve"> </w:t>
      </w:r>
      <w:r>
        <w:rPr>
          <w:rFonts w:eastAsia="Times New Roman" w:cs="Times New Roman"/>
          <w:bCs/>
          <w:szCs w:val="24"/>
        </w:rPr>
        <w:t>Εσωτερικ</w:t>
      </w:r>
      <w:r>
        <w:rPr>
          <w:rFonts w:eastAsia="Times New Roman" w:cs="Times New Roman"/>
          <w:bCs/>
          <w:szCs w:val="24"/>
        </w:rPr>
        <w:t>ών και Διοικητικής Ανασυγκρότησης, </w:t>
      </w:r>
      <w:r>
        <w:rPr>
          <w:rFonts w:eastAsia="Times New Roman" w:cs="Times New Roman"/>
          <w:szCs w:val="24"/>
        </w:rPr>
        <w:t xml:space="preserve">σχετικά με την καθυστέρηση κατάθεσης νομοσχεδίου σχετικού με τη ρύθμιση της άδειας παραμονής και εργασίας των παράνομα διαμενόντων μεταναστών εργατών γης, δεν συζητείται λόγω απουσίας του κ. </w:t>
      </w:r>
      <w:proofErr w:type="spellStart"/>
      <w:r>
        <w:rPr>
          <w:rFonts w:eastAsia="Times New Roman" w:cs="Times New Roman"/>
          <w:szCs w:val="24"/>
        </w:rPr>
        <w:t>Μουζάλα</w:t>
      </w:r>
      <w:proofErr w:type="spellEnd"/>
      <w:r>
        <w:rPr>
          <w:rFonts w:eastAsia="Times New Roman" w:cs="Times New Roman"/>
          <w:szCs w:val="24"/>
        </w:rPr>
        <w:t xml:space="preserve"> στις Βρυξέλλες.</w:t>
      </w:r>
    </w:p>
    <w:p w14:paraId="45835B13"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Η πέμπ</w:t>
      </w:r>
      <w:r>
        <w:rPr>
          <w:rFonts w:eastAsia="Times New Roman" w:cs="Times New Roman"/>
          <w:szCs w:val="24"/>
        </w:rPr>
        <w:t>τη με αριθμό 575/23-2-2016 επίκαιρη ερώτηση δευτέρου κύκλου του Βουλευτή Α΄ Θεσσαλονίκης του Συνασπι</w:t>
      </w:r>
      <w:r>
        <w:rPr>
          <w:rFonts w:eastAsia="Times New Roman" w:cs="Times New Roman"/>
          <w:szCs w:val="24"/>
        </w:rPr>
        <w:lastRenderedPageBreak/>
        <w:t>σμού Ριζοσπαστικής Αριστεράς κ. </w:t>
      </w:r>
      <w:r>
        <w:rPr>
          <w:rFonts w:eastAsia="Times New Roman" w:cs="Times New Roman"/>
          <w:bCs/>
          <w:szCs w:val="24"/>
        </w:rPr>
        <w:t>Αλέξανδρου Τριανταφυλλίδη </w:t>
      </w:r>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 </w:t>
      </w:r>
      <w:r>
        <w:rPr>
          <w:rFonts w:eastAsia="Times New Roman" w:cs="Times New Roman"/>
          <w:bCs/>
          <w:szCs w:val="24"/>
        </w:rPr>
        <w:t>Οικονομικών,</w:t>
      </w:r>
      <w:r>
        <w:rPr>
          <w:rFonts w:eastAsia="Times New Roman" w:cs="Times New Roman"/>
          <w:b/>
          <w:bCs/>
          <w:szCs w:val="24"/>
        </w:rPr>
        <w:t> </w:t>
      </w:r>
      <w:r>
        <w:rPr>
          <w:rFonts w:eastAsia="Times New Roman" w:cs="Times New Roman"/>
          <w:szCs w:val="24"/>
        </w:rPr>
        <w:t xml:space="preserve">σχετικά με την επιστροφή δανείων που έχουν χορηγηθεί στα κόμματα </w:t>
      </w:r>
      <w:r>
        <w:rPr>
          <w:rFonts w:eastAsia="Times New Roman" w:cs="Times New Roman"/>
          <w:szCs w:val="24"/>
        </w:rPr>
        <w:t>ΝΔ και ΠΑΣΟΚ, δεν συζητείται.</w:t>
      </w:r>
    </w:p>
    <w:p w14:paraId="45835B14"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Η έκτη με αριθμό 566/22-2-2016 επίκαιρη ερώτηση του δευτέρου κύκλου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bCs/>
          <w:szCs w:val="24"/>
        </w:rPr>
        <w:t> </w:t>
      </w:r>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szCs w:val="24"/>
        </w:rPr>
        <w:t> </w:t>
      </w:r>
      <w:r>
        <w:rPr>
          <w:rFonts w:eastAsia="Times New Roman" w:cs="Times New Roman"/>
          <w:bCs/>
          <w:szCs w:val="24"/>
        </w:rPr>
        <w:t>Πολιτισμού και Αθλητισμού, </w:t>
      </w:r>
      <w:r>
        <w:rPr>
          <w:rFonts w:eastAsia="Times New Roman" w:cs="Times New Roman"/>
          <w:szCs w:val="24"/>
        </w:rPr>
        <w:t>σχετικά με την ανάδειξη της «Νίκης της Σαμοθράκ</w:t>
      </w:r>
      <w:r>
        <w:rPr>
          <w:rFonts w:eastAsia="Times New Roman" w:cs="Times New Roman"/>
          <w:szCs w:val="24"/>
        </w:rPr>
        <w:t>ης» ως πανευρωπαϊκού συμβόλου, επίσης δεν συζητείται.</w:t>
      </w:r>
    </w:p>
    <w:p w14:paraId="45835B15"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Ο κ. Μπαλτάς ζητά συ</w:t>
      </w:r>
      <w:r>
        <w:rPr>
          <w:rFonts w:eastAsia="Times New Roman" w:cs="Times New Roman"/>
          <w:szCs w:val="24"/>
        </w:rPr>
        <w:t>γ</w:t>
      </w:r>
      <w:r>
        <w:rPr>
          <w:rFonts w:eastAsia="Times New Roman" w:cs="Times New Roman"/>
          <w:szCs w:val="24"/>
        </w:rPr>
        <w:t xml:space="preserve">γνώμη που τελευταία στιγμή δεν κατάφερε να προσέλθει και έτσι δεν ειδοποίησε και εγκαίρως τον κ. </w:t>
      </w:r>
      <w:proofErr w:type="spellStart"/>
      <w:r>
        <w:rPr>
          <w:rFonts w:eastAsia="Times New Roman" w:cs="Times New Roman"/>
          <w:szCs w:val="24"/>
        </w:rPr>
        <w:t>Δημοσχάκη</w:t>
      </w:r>
      <w:proofErr w:type="spellEnd"/>
      <w:r>
        <w:rPr>
          <w:rFonts w:eastAsia="Times New Roman" w:cs="Times New Roman"/>
          <w:szCs w:val="24"/>
        </w:rPr>
        <w:t>.</w:t>
      </w:r>
    </w:p>
    <w:p w14:paraId="45835B16"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Η έβδομη με αριθμό 567/22-2-2016 επίκαιρη ερώτηση δευτέρου κύκλου του Βου</w:t>
      </w:r>
      <w:r>
        <w:rPr>
          <w:rFonts w:eastAsia="Times New Roman" w:cs="Times New Roman"/>
          <w:szCs w:val="24"/>
        </w:rPr>
        <w:t>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bCs/>
          <w:szCs w:val="24"/>
        </w:rPr>
        <w:t xml:space="preserve"> </w:t>
      </w:r>
      <w:r>
        <w:rPr>
          <w:rFonts w:eastAsia="Times New Roman" w:cs="Times New Roman"/>
          <w:szCs w:val="24"/>
        </w:rPr>
        <w:t> προς τον Υπουργό </w:t>
      </w:r>
      <w:r>
        <w:rPr>
          <w:rFonts w:eastAsia="Times New Roman" w:cs="Times New Roman"/>
          <w:szCs w:val="24"/>
        </w:rPr>
        <w:t xml:space="preserve"> </w:t>
      </w:r>
      <w:r>
        <w:rPr>
          <w:rFonts w:eastAsia="Times New Roman" w:cs="Times New Roman"/>
          <w:bCs/>
          <w:szCs w:val="24"/>
        </w:rPr>
        <w:t>Εσωτερικών και Διοικητικής Ανασυγκρότησης</w:t>
      </w:r>
      <w:r>
        <w:rPr>
          <w:rFonts w:eastAsia="Times New Roman" w:cs="Times New Roman"/>
          <w:b/>
          <w:bCs/>
          <w:szCs w:val="24"/>
        </w:rPr>
        <w:t>, </w:t>
      </w:r>
      <w:r>
        <w:rPr>
          <w:rFonts w:eastAsia="Times New Roman" w:cs="Times New Roman"/>
          <w:szCs w:val="24"/>
        </w:rPr>
        <w:t>σχετικά με την επιβολή δημοτικών τελών από τον Δήμο της Πάτρας σε επαγγελματικές εγκαταστάσεις της περιοχής με απόφαση του Δημοτικού Συμβου</w:t>
      </w:r>
      <w:r>
        <w:rPr>
          <w:rFonts w:eastAsia="Times New Roman" w:cs="Times New Roman"/>
          <w:szCs w:val="24"/>
        </w:rPr>
        <w:t xml:space="preserve">λίου, δεν συζητείται λόγω ανειλημμένων υποχρεώσεων του κ. </w:t>
      </w:r>
      <w:proofErr w:type="spellStart"/>
      <w:r>
        <w:rPr>
          <w:rFonts w:eastAsia="Times New Roman" w:cs="Times New Roman"/>
          <w:szCs w:val="24"/>
        </w:rPr>
        <w:t>Κουρουμπλή</w:t>
      </w:r>
      <w:proofErr w:type="spellEnd"/>
      <w:r>
        <w:rPr>
          <w:rFonts w:eastAsia="Times New Roman" w:cs="Times New Roman"/>
          <w:szCs w:val="24"/>
        </w:rPr>
        <w:t>.</w:t>
      </w:r>
    </w:p>
    <w:p w14:paraId="45835B17"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Η όγδοη με αριθμό 466/1-2-2016 επίκαιρη ερώτηση δευτέρου κύκλου του Βουλευτή Αττικής του Λαϊκού Συνδέσμου – Χρυσή Αυγή κ. </w:t>
      </w:r>
      <w:r>
        <w:rPr>
          <w:rFonts w:eastAsia="Times New Roman" w:cs="Times New Roman"/>
          <w:bCs/>
          <w:szCs w:val="24"/>
        </w:rPr>
        <w:t xml:space="preserve">Ηλία Κασιδιάρη </w:t>
      </w:r>
      <w:r>
        <w:rPr>
          <w:rFonts w:eastAsia="Times New Roman" w:cs="Times New Roman"/>
          <w:szCs w:val="24"/>
        </w:rPr>
        <w:t>προς τον Υπουργό </w:t>
      </w:r>
      <w:r>
        <w:rPr>
          <w:rFonts w:eastAsia="Times New Roman" w:cs="Times New Roman"/>
          <w:szCs w:val="24"/>
        </w:rPr>
        <w:t xml:space="preserve"> </w:t>
      </w:r>
      <w:r>
        <w:rPr>
          <w:rFonts w:eastAsia="Times New Roman" w:cs="Times New Roman"/>
          <w:bCs/>
          <w:szCs w:val="24"/>
        </w:rPr>
        <w:t>Εσωτερικών και Διοικητικής Ανασ</w:t>
      </w:r>
      <w:r>
        <w:rPr>
          <w:rFonts w:eastAsia="Times New Roman" w:cs="Times New Roman"/>
          <w:bCs/>
          <w:szCs w:val="24"/>
        </w:rPr>
        <w:t>υγκρότησης</w:t>
      </w:r>
      <w:r>
        <w:rPr>
          <w:rFonts w:eastAsia="Times New Roman" w:cs="Times New Roman"/>
          <w:b/>
          <w:bCs/>
          <w:szCs w:val="24"/>
        </w:rPr>
        <w:t>,</w:t>
      </w:r>
      <w:r>
        <w:rPr>
          <w:rFonts w:eastAsia="Times New Roman" w:cs="Times New Roman"/>
          <w:szCs w:val="24"/>
        </w:rPr>
        <w:t xml:space="preserve"> σχετικά με τα «εκατομμύρια που μοιράζει η </w:t>
      </w:r>
      <w:r>
        <w:rPr>
          <w:rFonts w:eastAsia="Times New Roman" w:cs="Times New Roman"/>
          <w:szCs w:val="24"/>
        </w:rPr>
        <w:t>Κ</w:t>
      </w:r>
      <w:r>
        <w:rPr>
          <w:rFonts w:eastAsia="Times New Roman" w:cs="Times New Roman"/>
          <w:szCs w:val="24"/>
        </w:rPr>
        <w:t>υβέρνηση ΣΥΡΙΖΑ-ΑΝΕΛ στα χρεοκοπημένα κόμματα»,</w:t>
      </w:r>
      <w:r>
        <w:rPr>
          <w:rFonts w:eastAsia="Times New Roman" w:cs="Times New Roman"/>
          <w:b/>
          <w:bCs/>
          <w:szCs w:val="24"/>
        </w:rPr>
        <w:t xml:space="preserve"> </w:t>
      </w:r>
      <w:r>
        <w:rPr>
          <w:rFonts w:eastAsia="Times New Roman" w:cs="Times New Roman"/>
          <w:szCs w:val="24"/>
        </w:rPr>
        <w:t xml:space="preserve">δεν συζητείται λόγω ανειλημμένων υποχρεώσεων του κ. </w:t>
      </w:r>
      <w:proofErr w:type="spellStart"/>
      <w:r>
        <w:rPr>
          <w:rFonts w:eastAsia="Times New Roman" w:cs="Times New Roman"/>
          <w:szCs w:val="24"/>
        </w:rPr>
        <w:t>Κουρουμπλή</w:t>
      </w:r>
      <w:proofErr w:type="spellEnd"/>
      <w:r>
        <w:rPr>
          <w:rFonts w:eastAsia="Times New Roman" w:cs="Times New Roman"/>
          <w:szCs w:val="24"/>
        </w:rPr>
        <w:t>.</w:t>
      </w:r>
    </w:p>
    <w:p w14:paraId="45835B18" w14:textId="77777777" w:rsidR="00406993" w:rsidRDefault="0029700C">
      <w:pPr>
        <w:spacing w:line="600" w:lineRule="auto"/>
        <w:ind w:firstLine="720"/>
        <w:jc w:val="both"/>
        <w:rPr>
          <w:rFonts w:eastAsia="Times New Roman" w:cs="Times New Roman"/>
          <w:b/>
          <w:bCs/>
          <w:szCs w:val="24"/>
        </w:rPr>
      </w:pPr>
      <w:r>
        <w:rPr>
          <w:rFonts w:eastAsia="Times New Roman" w:cs="Times New Roman"/>
          <w:szCs w:val="24"/>
        </w:rPr>
        <w:t>Η ένατη με αριθμό 548/16-2-2016 επίκαιρη ερώτηση δεύτερου κύκλου του Βουλευτή Β΄ Αθηνών τ</w:t>
      </w:r>
      <w:r>
        <w:rPr>
          <w:rFonts w:eastAsia="Times New Roman" w:cs="Times New Roman"/>
          <w:szCs w:val="24"/>
        </w:rPr>
        <w:t>ου Λαϊκού Συνδέσμου – Χρυσή Αυγή κ.</w:t>
      </w:r>
      <w:r>
        <w:rPr>
          <w:rFonts w:eastAsia="Times New Roman" w:cs="Times New Roman"/>
          <w:szCs w:val="24"/>
        </w:rPr>
        <w:t xml:space="preserve"> </w:t>
      </w:r>
      <w:r>
        <w:rPr>
          <w:rFonts w:eastAsia="Times New Roman" w:cs="Times New Roman"/>
          <w:bCs/>
          <w:szCs w:val="24"/>
        </w:rPr>
        <w:t>Γεωργίου Γερμενή</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«πώληση του Αστέρα Βουλιαγμένης </w:t>
      </w:r>
      <w:r>
        <w:rPr>
          <w:rFonts w:eastAsia="Times New Roman" w:cs="Times New Roman"/>
          <w:szCs w:val="24"/>
        </w:rPr>
        <w:lastRenderedPageBreak/>
        <w:t xml:space="preserve">από το ΤΑΙΠΕΔ», δεν συζητείται, αφού ως γνωστόν είναι στις Βρυξέλλες ο κ. </w:t>
      </w:r>
      <w:proofErr w:type="spellStart"/>
      <w:r>
        <w:rPr>
          <w:rFonts w:eastAsia="Times New Roman" w:cs="Times New Roman"/>
          <w:szCs w:val="24"/>
        </w:rPr>
        <w:t>Τσακαλώτος</w:t>
      </w:r>
      <w:proofErr w:type="spellEnd"/>
      <w:r>
        <w:rPr>
          <w:rFonts w:eastAsia="Times New Roman" w:cs="Times New Roman"/>
          <w:szCs w:val="24"/>
        </w:rPr>
        <w:t>.</w:t>
      </w:r>
    </w:p>
    <w:p w14:paraId="45835B19"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Η δέκατη με αριθμό 408/18-1-2016 επίκαιρ</w:t>
      </w:r>
      <w:r>
        <w:rPr>
          <w:rFonts w:eastAsia="Times New Roman" w:cs="Times New Roman"/>
          <w:szCs w:val="24"/>
        </w:rPr>
        <w:t>η ερώτηση δευτέρου κύκλου του Βουλευτή Αρκαδίας της Δημοκρατικής Συμπαράταξης ΠΑΣΟΚ – ΔΗΜΑΡ κ.</w:t>
      </w:r>
      <w:r>
        <w:rPr>
          <w:rFonts w:eastAsia="Times New Roman" w:cs="Times New Roman"/>
          <w:szCs w:val="24"/>
        </w:rPr>
        <w:t xml:space="preserve">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την πρόοδο των έργων αξιοποίησης του πρώην αεροδρομίου του Ελληνικού, δεν συζητείται, λόγω του</w:t>
      </w:r>
      <w:r>
        <w:rPr>
          <w:rFonts w:eastAsia="Times New Roman" w:cs="Times New Roman"/>
          <w:szCs w:val="24"/>
        </w:rPr>
        <w:t xml:space="preserve"> ότι λείπει στις Βρυξέλλες ο κ. </w:t>
      </w:r>
      <w:proofErr w:type="spellStart"/>
      <w:r>
        <w:rPr>
          <w:rFonts w:eastAsia="Times New Roman" w:cs="Times New Roman"/>
          <w:szCs w:val="24"/>
        </w:rPr>
        <w:t>Τσακαλώτος</w:t>
      </w:r>
      <w:proofErr w:type="spellEnd"/>
      <w:r>
        <w:rPr>
          <w:rFonts w:eastAsia="Times New Roman" w:cs="Times New Roman"/>
          <w:szCs w:val="24"/>
        </w:rPr>
        <w:t>.</w:t>
      </w:r>
    </w:p>
    <w:p w14:paraId="45835B1A"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Η ενδέκατη με αριθμό 429/19-1-2016 επίκαιρη ερώτηση δεύτερου κύκλου του Βουλευτή Β΄ Αθηνών του Ποταμιού κ.</w:t>
      </w:r>
      <w:r>
        <w:rPr>
          <w:rFonts w:eastAsia="Times New Roman" w:cs="Times New Roman"/>
          <w:szCs w:val="24"/>
        </w:rPr>
        <w:t xml:space="preserve"> </w:t>
      </w:r>
      <w:r>
        <w:rPr>
          <w:rFonts w:eastAsia="Times New Roman" w:cs="Times New Roman"/>
          <w:bCs/>
          <w:szCs w:val="24"/>
        </w:rPr>
        <w:t xml:space="preserve">Θεοχάρη </w:t>
      </w:r>
      <w:proofErr w:type="spellStart"/>
      <w:r>
        <w:rPr>
          <w:rFonts w:eastAsia="Times New Roman" w:cs="Times New Roman"/>
          <w:bCs/>
          <w:szCs w:val="24"/>
        </w:rPr>
        <w:t>Θεοχάρη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την επίλυση του προβλήματος του Ομίλου «ΑΣΠΙΣ» </w:t>
      </w:r>
      <w:r>
        <w:rPr>
          <w:rFonts w:eastAsia="Times New Roman" w:cs="Times New Roman"/>
          <w:szCs w:val="24"/>
        </w:rPr>
        <w:t>και τον προσδιορισμό του χρονοδιαγράμματος της καταβολής των αποζημιώσεων των δικαιούχων ασφαλισμένων, δεν συζητείται λόγω απουσίας του κυρίου Υπουργού στις Βρυξέλλες.</w:t>
      </w:r>
    </w:p>
    <w:p w14:paraId="45835B1B"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Η πρώτη με αριθμό 745/38/2-11-2015 ερώτηση – αίτηση κατάθεσης εγγράφων  του Δ΄ Αντιπροέδ</w:t>
      </w:r>
      <w:r>
        <w:rPr>
          <w:rFonts w:eastAsia="Times New Roman" w:cs="Times New Roman"/>
          <w:szCs w:val="24"/>
        </w:rPr>
        <w:t xml:space="preserve">ρου της Βουλής και Βουλευτή Α΄ Αθηνών της Νέας Δημοκρατίας κ. </w:t>
      </w:r>
      <w:r>
        <w:rPr>
          <w:rFonts w:eastAsia="Times New Roman" w:cs="Times New Roman"/>
          <w:bCs/>
          <w:szCs w:val="24"/>
        </w:rPr>
        <w:t>Νικήτα Κακλα</w:t>
      </w:r>
      <w:r>
        <w:rPr>
          <w:rFonts w:eastAsia="Times New Roman" w:cs="Times New Roman"/>
          <w:bCs/>
          <w:szCs w:val="24"/>
        </w:rPr>
        <w:lastRenderedPageBreak/>
        <w:t>μάνη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σχετικά με την παραμονή του κ. Κιμ Γκλεν ως συμβούλου της Κυβέρνησης, δεν συζητείται.</w:t>
      </w:r>
    </w:p>
    <w:p w14:paraId="45835B1C"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Η δεύτερη με αριθμό 1944/15-12-2015 ερώτηση του Βουλευτή Ηρακ</w:t>
      </w:r>
      <w:r>
        <w:rPr>
          <w:rFonts w:eastAsia="Times New Roman" w:cs="Times New Roman"/>
          <w:szCs w:val="24"/>
        </w:rPr>
        <w:t>λείου της Δημοκρατικής Συμπαράταξης ΠΑΣΟΚ – ΔΗΜΑΡ κ.</w:t>
      </w:r>
      <w:r>
        <w:rPr>
          <w:rFonts w:eastAsia="Times New Roman" w:cs="Times New Roman"/>
          <w:szCs w:val="24"/>
        </w:rPr>
        <w:t xml:space="preserve">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 μείωση των χρεώσεων στη χρήση πλαστικού χρήματος και συναλλαγών μέσω e-</w:t>
      </w:r>
      <w:proofErr w:type="spellStart"/>
      <w:r>
        <w:rPr>
          <w:rFonts w:eastAsia="Times New Roman" w:cs="Times New Roman"/>
          <w:szCs w:val="24"/>
        </w:rPr>
        <w:t>banking</w:t>
      </w:r>
      <w:proofErr w:type="spellEnd"/>
      <w:r>
        <w:rPr>
          <w:rFonts w:eastAsia="Times New Roman" w:cs="Times New Roman"/>
          <w:szCs w:val="24"/>
        </w:rPr>
        <w:t xml:space="preserve">, δεν </w:t>
      </w:r>
      <w:r>
        <w:rPr>
          <w:rFonts w:eastAsia="Times New Roman" w:cs="Times New Roman"/>
          <w:szCs w:val="24"/>
        </w:rPr>
        <w:t>συζητείται</w:t>
      </w:r>
      <w:r>
        <w:rPr>
          <w:rFonts w:eastAsia="Times New Roman" w:cs="Times New Roman"/>
          <w:szCs w:val="24"/>
        </w:rPr>
        <w:t xml:space="preserve"> λόγω της απουσίας του κ. </w:t>
      </w:r>
      <w:proofErr w:type="spellStart"/>
      <w:r>
        <w:rPr>
          <w:rFonts w:eastAsia="Times New Roman" w:cs="Times New Roman"/>
          <w:szCs w:val="24"/>
        </w:rPr>
        <w:t>Τσακαλώτου</w:t>
      </w:r>
      <w:proofErr w:type="spellEnd"/>
      <w:r>
        <w:rPr>
          <w:rFonts w:eastAsia="Times New Roman" w:cs="Times New Roman"/>
          <w:szCs w:val="24"/>
        </w:rPr>
        <w:t>.  </w:t>
      </w:r>
    </w:p>
    <w:p w14:paraId="45835B1D" w14:textId="77777777" w:rsidR="00406993" w:rsidRDefault="0029700C">
      <w:pPr>
        <w:spacing w:after="0" w:line="600" w:lineRule="auto"/>
        <w:ind w:firstLine="720"/>
        <w:jc w:val="both"/>
        <w:rPr>
          <w:rFonts w:eastAsia="Times New Roman"/>
          <w:szCs w:val="24"/>
        </w:rPr>
      </w:pPr>
      <w:r>
        <w:rPr>
          <w:rFonts w:eastAsia="Times New Roman"/>
          <w:szCs w:val="24"/>
        </w:rPr>
        <w:lastRenderedPageBreak/>
        <w:t>Η τ</w:t>
      </w:r>
      <w:r>
        <w:rPr>
          <w:rFonts w:eastAsia="Times New Roman"/>
          <w:szCs w:val="24"/>
        </w:rPr>
        <w:t xml:space="preserve">ρίτη με αριθμό 1730/8-12-2015 ερώτηση του Βουλευτή Β΄ Αθηνών του Ποταμιού κ. </w:t>
      </w:r>
      <w:r>
        <w:rPr>
          <w:rFonts w:eastAsia="Times New Roman"/>
          <w:bCs/>
          <w:szCs w:val="24"/>
        </w:rPr>
        <w:t xml:space="preserve">Γεωργίου </w:t>
      </w:r>
      <w:proofErr w:type="spellStart"/>
      <w:r>
        <w:rPr>
          <w:rFonts w:eastAsia="Times New Roman"/>
          <w:bCs/>
          <w:szCs w:val="24"/>
        </w:rPr>
        <w:t>Αμυρά</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σχετικά με τις προμήθειες των τραπεζών για τις διατραπεζικές μεταφορές χρημάτων και χρήσης καρτών, δεν </w:t>
      </w:r>
      <w:r>
        <w:rPr>
          <w:rFonts w:eastAsia="Times New Roman"/>
          <w:szCs w:val="24"/>
        </w:rPr>
        <w:t>συζητείται</w:t>
      </w:r>
      <w:r>
        <w:rPr>
          <w:rFonts w:eastAsia="Times New Roman"/>
          <w:szCs w:val="24"/>
        </w:rPr>
        <w:t xml:space="preserve"> λόγω απουσίας του κυ</w:t>
      </w:r>
      <w:r>
        <w:rPr>
          <w:rFonts w:eastAsia="Times New Roman"/>
          <w:szCs w:val="24"/>
        </w:rPr>
        <w:t>ρίου Υπουργού στις Βρυξέλλες.</w:t>
      </w:r>
    </w:p>
    <w:p w14:paraId="45835B1E" w14:textId="77777777" w:rsidR="00406993" w:rsidRDefault="0029700C">
      <w:pPr>
        <w:spacing w:after="0" w:line="600" w:lineRule="auto"/>
        <w:ind w:firstLine="720"/>
        <w:jc w:val="both"/>
        <w:rPr>
          <w:rFonts w:eastAsia="Times New Roman"/>
          <w:szCs w:val="24"/>
        </w:rPr>
      </w:pPr>
      <w:r>
        <w:rPr>
          <w:rFonts w:eastAsia="Times New Roman"/>
          <w:szCs w:val="24"/>
        </w:rPr>
        <w:t xml:space="preserve">Έτσι απομένουν να απαντηθούν τρεις ερωτήσεις. Είναι παρόντες όλοι. </w:t>
      </w:r>
    </w:p>
    <w:p w14:paraId="45835B1F" w14:textId="77777777" w:rsidR="00406993" w:rsidRDefault="0029700C">
      <w:pPr>
        <w:spacing w:after="0" w:line="600" w:lineRule="auto"/>
        <w:ind w:firstLine="720"/>
        <w:jc w:val="both"/>
        <w:rPr>
          <w:rFonts w:eastAsia="Times New Roman"/>
          <w:szCs w:val="24"/>
        </w:rPr>
      </w:pPr>
      <w:r>
        <w:rPr>
          <w:rFonts w:eastAsia="Times New Roman"/>
          <w:szCs w:val="24"/>
        </w:rPr>
        <w:t>Εισερχόμαστε στη</w:t>
      </w:r>
      <w:r>
        <w:rPr>
          <w:rFonts w:eastAsia="Times New Roman"/>
          <w:szCs w:val="24"/>
        </w:rPr>
        <w:t>ν πρώτη</w:t>
      </w:r>
      <w:r>
        <w:rPr>
          <w:rFonts w:eastAsia="Times New Roman"/>
          <w:szCs w:val="24"/>
        </w:rPr>
        <w:t xml:space="preserve"> με αριθμό 607/1-3-2016 επίκαιρη ερώτηση </w:t>
      </w:r>
      <w:r>
        <w:rPr>
          <w:rFonts w:eastAsia="Times New Roman"/>
          <w:szCs w:val="24"/>
        </w:rPr>
        <w:t xml:space="preserve">δεύτερου κύκλου </w:t>
      </w:r>
      <w:r>
        <w:rPr>
          <w:rFonts w:eastAsia="Times New Roman"/>
          <w:szCs w:val="24"/>
        </w:rPr>
        <w:t xml:space="preserve">του Βουλευτή Μαγνησίας της </w:t>
      </w:r>
      <w:r>
        <w:rPr>
          <w:rFonts w:eastAsia="Times New Roman"/>
          <w:szCs w:val="24"/>
        </w:rPr>
        <w:lastRenderedPageBreak/>
        <w:t xml:space="preserve">Νέας Δημοκρατίας  κ. </w:t>
      </w:r>
      <w:r>
        <w:rPr>
          <w:rFonts w:eastAsia="Times New Roman"/>
          <w:bCs/>
          <w:szCs w:val="24"/>
        </w:rPr>
        <w:t xml:space="preserve">Χρήστου </w:t>
      </w:r>
      <w:proofErr w:type="spellStart"/>
      <w:r>
        <w:rPr>
          <w:rFonts w:eastAsia="Times New Roman"/>
          <w:bCs/>
          <w:szCs w:val="24"/>
        </w:rPr>
        <w:t>Μπουκώρου</w:t>
      </w:r>
      <w:proofErr w:type="spellEnd"/>
      <w:r>
        <w:rPr>
          <w:rFonts w:eastAsia="Times New Roman"/>
          <w:b/>
          <w:bCs/>
          <w:szCs w:val="24"/>
        </w:rPr>
        <w:t xml:space="preserve"> </w:t>
      </w:r>
      <w:r>
        <w:rPr>
          <w:rFonts w:eastAsia="Times New Roman"/>
          <w:szCs w:val="24"/>
        </w:rPr>
        <w:t>προς τον Υπο</w:t>
      </w:r>
      <w:r>
        <w:rPr>
          <w:rFonts w:eastAsia="Times New Roman"/>
          <w:szCs w:val="24"/>
        </w:rPr>
        <w:t>υργό </w:t>
      </w:r>
      <w:r>
        <w:rPr>
          <w:rFonts w:eastAsia="Times New Roman"/>
          <w:bCs/>
          <w:szCs w:val="24"/>
        </w:rPr>
        <w:t>Οικονομίας, Ανάπτυξης και Τουρισμού,</w:t>
      </w:r>
      <w:r>
        <w:rPr>
          <w:rFonts w:eastAsia="Times New Roman"/>
          <w:b/>
          <w:bCs/>
          <w:szCs w:val="24"/>
        </w:rPr>
        <w:t xml:space="preserve"> </w:t>
      </w:r>
      <w:r>
        <w:rPr>
          <w:rFonts w:eastAsia="Times New Roman"/>
          <w:szCs w:val="24"/>
        </w:rPr>
        <w:t>σχετικά με την Ανώνυμη Εταιρεία «Εθνικό Σύστημα Διαπίστευσης» (ΕΣΥΔ).</w:t>
      </w:r>
    </w:p>
    <w:p w14:paraId="45835B20" w14:textId="77777777" w:rsidR="00406993" w:rsidRDefault="0029700C">
      <w:pPr>
        <w:spacing w:after="0" w:line="600" w:lineRule="auto"/>
        <w:ind w:firstLine="720"/>
        <w:jc w:val="both"/>
        <w:rPr>
          <w:rFonts w:eastAsia="Times New Roman"/>
          <w:szCs w:val="24"/>
        </w:rPr>
      </w:pPr>
      <w:r>
        <w:rPr>
          <w:rFonts w:eastAsia="Times New Roman"/>
          <w:szCs w:val="24"/>
        </w:rPr>
        <w:t xml:space="preserve">Στην </w:t>
      </w:r>
      <w:r>
        <w:rPr>
          <w:rFonts w:eastAsia="Times New Roman"/>
          <w:szCs w:val="24"/>
        </w:rPr>
        <w:t xml:space="preserve">επίκαιρη </w:t>
      </w:r>
      <w:r>
        <w:rPr>
          <w:rFonts w:eastAsia="Times New Roman"/>
          <w:szCs w:val="24"/>
        </w:rPr>
        <w:t xml:space="preserve">ερώτηση θα απαντήσει η Υφυπουργός κ. Θεοδώρα </w:t>
      </w:r>
      <w:proofErr w:type="spellStart"/>
      <w:r>
        <w:rPr>
          <w:rFonts w:eastAsia="Times New Roman"/>
          <w:szCs w:val="24"/>
        </w:rPr>
        <w:t>Τζάκρη</w:t>
      </w:r>
      <w:proofErr w:type="spellEnd"/>
      <w:r>
        <w:rPr>
          <w:rFonts w:eastAsia="Times New Roman"/>
          <w:szCs w:val="24"/>
        </w:rPr>
        <w:t>.</w:t>
      </w:r>
    </w:p>
    <w:p w14:paraId="45835B21" w14:textId="77777777" w:rsidR="00406993" w:rsidRDefault="0029700C">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Μπουκώρος</w:t>
      </w:r>
      <w:proofErr w:type="spellEnd"/>
      <w:r>
        <w:rPr>
          <w:rFonts w:eastAsia="Times New Roman"/>
          <w:szCs w:val="24"/>
        </w:rPr>
        <w:t xml:space="preserve"> για τρία λεπτά.</w:t>
      </w:r>
    </w:p>
    <w:p w14:paraId="45835B22" w14:textId="77777777" w:rsidR="00406993" w:rsidRDefault="0029700C">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Κυρία Υπουργέ</w:t>
      </w:r>
      <w:r>
        <w:rPr>
          <w:rFonts w:eastAsia="Times New Roman"/>
          <w:szCs w:val="24"/>
        </w:rPr>
        <w:t xml:space="preserve">, ο υπαρκτός κίνδυνος να χαθεί η διεθνής διαπίστευση του ενιαίου συστήματος διαπιστεύσεων με αναγκάζει να καταθέσω τη σημερινή ερώτηση. </w:t>
      </w:r>
    </w:p>
    <w:p w14:paraId="45835B23" w14:textId="77777777" w:rsidR="00406993" w:rsidRDefault="0029700C">
      <w:pPr>
        <w:spacing w:after="0" w:line="600" w:lineRule="auto"/>
        <w:ind w:firstLine="720"/>
        <w:jc w:val="both"/>
        <w:rPr>
          <w:rFonts w:eastAsia="Times New Roman"/>
          <w:szCs w:val="24"/>
        </w:rPr>
      </w:pPr>
      <w:r>
        <w:rPr>
          <w:rFonts w:eastAsia="Times New Roman"/>
          <w:szCs w:val="24"/>
        </w:rPr>
        <w:lastRenderedPageBreak/>
        <w:t>Μια τέτοια εξέλιξη θα φέρει ντόμινο εξελίξεων με αποτέλεσμα να χάσουν τη δυνατότητα διαπίστευσης κρατικοί και ιδιωτικοί</w:t>
      </w:r>
      <w:r>
        <w:rPr>
          <w:rFonts w:eastAsia="Times New Roman"/>
          <w:szCs w:val="24"/>
        </w:rPr>
        <w:t xml:space="preserve"> φορείς, εργαστήρια, αλλά και να δημιουργηθούν και μεγάλα προβλήματα στη βιομηχανική παραγωγή της χώρας και στην πιστοποίηση των προϊόντων που παράγουν για μεγάλο χρονικό διάστημα μέχρι να εξομαλυνθεί εκ νέου η κατάσταση.</w:t>
      </w:r>
    </w:p>
    <w:p w14:paraId="45835B24" w14:textId="77777777" w:rsidR="00406993" w:rsidRDefault="0029700C">
      <w:pPr>
        <w:spacing w:after="0" w:line="600" w:lineRule="auto"/>
        <w:ind w:firstLine="720"/>
        <w:jc w:val="both"/>
        <w:rPr>
          <w:rFonts w:eastAsia="Times New Roman"/>
          <w:szCs w:val="24"/>
        </w:rPr>
      </w:pPr>
      <w:r>
        <w:rPr>
          <w:rFonts w:eastAsia="Times New Roman"/>
          <w:szCs w:val="24"/>
        </w:rPr>
        <w:t xml:space="preserve">Εάν αυτό συμβεί, τα ελληνικά </w:t>
      </w:r>
      <w:r>
        <w:rPr>
          <w:rFonts w:eastAsia="Times New Roman"/>
          <w:szCs w:val="24"/>
        </w:rPr>
        <w:t>εργαστήρια, ιδιωτικά και κρατικά, θα αναγκαστούν να ζητούν τις πιστοποιήσεις από ισότιμους φορείς του εξωτερικού με τεράστιο κόστος.</w:t>
      </w:r>
    </w:p>
    <w:p w14:paraId="45835B25" w14:textId="77777777" w:rsidR="00406993" w:rsidRDefault="0029700C">
      <w:pPr>
        <w:spacing w:after="0" w:line="600" w:lineRule="auto"/>
        <w:ind w:firstLine="720"/>
        <w:jc w:val="both"/>
        <w:rPr>
          <w:rFonts w:eastAsia="Times New Roman"/>
          <w:szCs w:val="24"/>
        </w:rPr>
      </w:pPr>
      <w:r>
        <w:rPr>
          <w:rFonts w:eastAsia="Times New Roman"/>
          <w:szCs w:val="24"/>
        </w:rPr>
        <w:t xml:space="preserve">Γνωρίζετε, κυρία Υπουργέ, ότι από το 2013 υπήρξε </w:t>
      </w:r>
      <w:proofErr w:type="spellStart"/>
      <w:r>
        <w:rPr>
          <w:rFonts w:eastAsia="Times New Roman"/>
          <w:szCs w:val="24"/>
        </w:rPr>
        <w:t>μνημονιακή</w:t>
      </w:r>
      <w:proofErr w:type="spellEnd"/>
      <w:r>
        <w:rPr>
          <w:rFonts w:eastAsia="Times New Roman"/>
          <w:szCs w:val="24"/>
        </w:rPr>
        <w:t xml:space="preserve"> υποχρέωση της χώρας η συγχώνευση των ομοειδών </w:t>
      </w:r>
      <w:r>
        <w:rPr>
          <w:rFonts w:eastAsia="Times New Roman"/>
          <w:szCs w:val="24"/>
        </w:rPr>
        <w:lastRenderedPageBreak/>
        <w:t>φορέων. Στο όχι ε</w:t>
      </w:r>
      <w:r>
        <w:rPr>
          <w:rFonts w:eastAsia="Times New Roman"/>
          <w:szCs w:val="24"/>
        </w:rPr>
        <w:t xml:space="preserve">υχάριστο αυτό πλαίσιο συγχωνεύθηκαν και ο ΕΣΥΔ, ο ΕΛΟΤ και το Εθνικό Ινστιτούτο Μετεωρολογίας. </w:t>
      </w:r>
    </w:p>
    <w:p w14:paraId="45835B26" w14:textId="77777777" w:rsidR="00406993" w:rsidRDefault="0029700C">
      <w:pPr>
        <w:spacing w:after="0" w:line="600" w:lineRule="auto"/>
        <w:ind w:firstLine="720"/>
        <w:jc w:val="both"/>
        <w:rPr>
          <w:rFonts w:eastAsia="Times New Roman"/>
          <w:szCs w:val="24"/>
        </w:rPr>
      </w:pPr>
      <w:r>
        <w:rPr>
          <w:rFonts w:eastAsia="Times New Roman"/>
          <w:szCs w:val="24"/>
        </w:rPr>
        <w:t>Από εκεί και πέρα άρχισαν να ανακύπτουν μια σειρά προβλήματα, τα οποία οι κυβερνήσεις, όχι μόνο η δική σας αλλά και η προηγούμενη, δεν μπόρεσαν να επιλύσουν, με</w:t>
      </w:r>
      <w:r>
        <w:rPr>
          <w:rFonts w:eastAsia="Times New Roman"/>
          <w:szCs w:val="24"/>
        </w:rPr>
        <w:t xml:space="preserve"> αποτέλεσμα να βρισκόμαστε σήμερα μπροστά στον κίνδυνο της απώλειας διεθνούς αναγνώρισης με μεγάλες συνέπειες στη λειτουργία των εργαστηρίων, αλλά και στην ίδια την οικονομία.</w:t>
      </w:r>
    </w:p>
    <w:p w14:paraId="45835B27" w14:textId="77777777" w:rsidR="00406993" w:rsidRDefault="0029700C">
      <w:pPr>
        <w:spacing w:after="0" w:line="600" w:lineRule="auto"/>
        <w:ind w:firstLine="720"/>
        <w:jc w:val="both"/>
        <w:rPr>
          <w:rFonts w:eastAsia="Times New Roman"/>
          <w:szCs w:val="24"/>
        </w:rPr>
      </w:pPr>
      <w:r>
        <w:rPr>
          <w:rFonts w:eastAsia="Times New Roman"/>
          <w:szCs w:val="24"/>
        </w:rPr>
        <w:t>Το ΕΣΥΔ, το Εθνικό Σύστημα Διαπίστευσης, υπήρξε πάντα ένας φορέας</w:t>
      </w:r>
      <w:r>
        <w:rPr>
          <w:rFonts w:eastAsia="Times New Roman"/>
          <w:szCs w:val="24"/>
        </w:rPr>
        <w:t>,</w:t>
      </w:r>
      <w:r>
        <w:rPr>
          <w:rFonts w:eastAsia="Times New Roman"/>
          <w:szCs w:val="24"/>
        </w:rPr>
        <w:t xml:space="preserve"> ο οποίος δεν </w:t>
      </w:r>
      <w:r>
        <w:rPr>
          <w:rFonts w:eastAsia="Times New Roman"/>
          <w:szCs w:val="24"/>
        </w:rPr>
        <w:t>ζημίωνε το κράτος. Ήταν αυτάρκης οικονομικά.</w:t>
      </w:r>
    </w:p>
    <w:p w14:paraId="45835B28" w14:textId="77777777" w:rsidR="00406993" w:rsidRDefault="0029700C">
      <w:pPr>
        <w:spacing w:line="600" w:lineRule="auto"/>
        <w:ind w:firstLine="567"/>
        <w:jc w:val="both"/>
        <w:rPr>
          <w:rFonts w:eastAsia="Times New Roman" w:cs="Times New Roman"/>
          <w:szCs w:val="24"/>
        </w:rPr>
      </w:pPr>
      <w:r>
        <w:rPr>
          <w:rFonts w:eastAsia="Times New Roman" w:cs="Times New Roman"/>
          <w:szCs w:val="24"/>
        </w:rPr>
        <w:lastRenderedPageBreak/>
        <w:t xml:space="preserve">Με τη συγχώνευση η όλη λειτουργία γίνεται εις βάρος του ΕΣΥΔ, που έχει και τον κυρίαρχο ρόλο στην πιστοποίηση των εργαστηρίων. Μετά τη συγχώνευση των ομοειδών φορέων, με υπουργικές αποφάσεις θα έπρεπε να ξεχωρίσει και πάλι η διοίκηση των τριών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γιατί επιπλέον υπάρχει και το πρόβλημα ελεγκτή και ελεγχόμενου με αυτή</w:t>
      </w:r>
      <w:r>
        <w:rPr>
          <w:rFonts w:eastAsia="Times New Roman" w:cs="Times New Roman"/>
          <w:szCs w:val="24"/>
        </w:rPr>
        <w:t>ν</w:t>
      </w:r>
      <w:r>
        <w:rPr>
          <w:rFonts w:eastAsia="Times New Roman" w:cs="Times New Roman"/>
          <w:szCs w:val="24"/>
        </w:rPr>
        <w:t xml:space="preserve"> τη συγχώνευση. </w:t>
      </w:r>
    </w:p>
    <w:p w14:paraId="45835B29" w14:textId="77777777" w:rsidR="00406993" w:rsidRDefault="0029700C">
      <w:pPr>
        <w:spacing w:line="600" w:lineRule="auto"/>
        <w:ind w:firstLine="567"/>
        <w:jc w:val="both"/>
        <w:rPr>
          <w:rFonts w:eastAsia="Times New Roman" w:cs="Times New Roman"/>
          <w:szCs w:val="24"/>
        </w:rPr>
      </w:pPr>
      <w:r>
        <w:rPr>
          <w:rFonts w:eastAsia="Times New Roman" w:cs="Times New Roman"/>
          <w:szCs w:val="24"/>
        </w:rPr>
        <w:t>Πέραν αυτού, ελάχιστοι υπάλληλοι του ΕΣΥΔ σήμερα καλούνται να ελέγξουν και να παρέχουν πιστοποιήσεις, διαπιστεύσεις, σε ένα πλήθος εργαστηρίων. Περίπου πεντακόσια είναι</w:t>
      </w:r>
      <w:r>
        <w:rPr>
          <w:rFonts w:eastAsia="Times New Roman" w:cs="Times New Roman"/>
          <w:szCs w:val="24"/>
        </w:rPr>
        <w:t xml:space="preserve"> τα εργαστήρια που λειτουργούν σήμερα στη χώρα μας. Τρεις υπάλληλοι χειρίζονται το σύνολο των φακέλων. Κατά μέσο όρο ένας υπάλληλος έχει πάνω από εκατό φακέλους. </w:t>
      </w:r>
    </w:p>
    <w:p w14:paraId="45835B2A" w14:textId="77777777" w:rsidR="00406993" w:rsidRDefault="0029700C">
      <w:pPr>
        <w:spacing w:line="600" w:lineRule="auto"/>
        <w:ind w:firstLine="567"/>
        <w:jc w:val="both"/>
        <w:rPr>
          <w:rFonts w:eastAsia="Times New Roman" w:cs="Times New Roman"/>
          <w:szCs w:val="24"/>
        </w:rPr>
      </w:pPr>
      <w:r>
        <w:rPr>
          <w:rFonts w:eastAsia="Times New Roman" w:cs="Times New Roman"/>
          <w:szCs w:val="24"/>
        </w:rPr>
        <w:lastRenderedPageBreak/>
        <w:t xml:space="preserve">Το πρόβλημα έχει διογκωθεί τον τελευταίο χρόνο και δυστυχώς, μεταφέροντας και την αγωνία των </w:t>
      </w:r>
      <w:r>
        <w:rPr>
          <w:rFonts w:eastAsia="Times New Roman" w:cs="Times New Roman"/>
          <w:szCs w:val="24"/>
        </w:rPr>
        <w:t xml:space="preserve">ανθρώπων των εργαστηρίων της χώρας, πρέπει να πω, κυρία Υπουργέ, ότι δεν έχει γίνει απολύτως τίποτα, ενώ υπάρχουν λύσεις εφικτές χωρίς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επιβάρυνση. </w:t>
      </w:r>
    </w:p>
    <w:p w14:paraId="45835B2B" w14:textId="77777777" w:rsidR="00406993" w:rsidRDefault="0029700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5835B2C" w14:textId="77777777" w:rsidR="00406993" w:rsidRDefault="0029700C">
      <w:pPr>
        <w:spacing w:line="600" w:lineRule="auto"/>
        <w:ind w:firstLine="567"/>
        <w:jc w:val="both"/>
        <w:rPr>
          <w:rFonts w:eastAsia="Times New Roman" w:cs="Times New Roman"/>
          <w:szCs w:val="24"/>
        </w:rPr>
      </w:pPr>
      <w:r>
        <w:rPr>
          <w:rFonts w:eastAsia="Times New Roman" w:cs="Times New Roman"/>
          <w:szCs w:val="24"/>
        </w:rPr>
        <w:t>Περισσότερα θα σα</w:t>
      </w:r>
      <w:r>
        <w:rPr>
          <w:rFonts w:eastAsia="Times New Roman" w:cs="Times New Roman"/>
          <w:szCs w:val="24"/>
        </w:rPr>
        <w:t>ς πω στη δευτερολογία μου.</w:t>
      </w:r>
    </w:p>
    <w:p w14:paraId="45835B2D" w14:textId="77777777" w:rsidR="00406993" w:rsidRDefault="0029700C">
      <w:pPr>
        <w:spacing w:line="600" w:lineRule="auto"/>
        <w:ind w:firstLine="567"/>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έχετε τον λόγο για τρία λεπτά.</w:t>
      </w:r>
    </w:p>
    <w:p w14:paraId="45835B2E" w14:textId="77777777" w:rsidR="00406993" w:rsidRDefault="0029700C">
      <w:pPr>
        <w:spacing w:line="600" w:lineRule="auto"/>
        <w:ind w:firstLine="567"/>
        <w:jc w:val="both"/>
        <w:rPr>
          <w:rFonts w:eastAsia="Times New Roman" w:cs="Times New Roman"/>
          <w:szCs w:val="24"/>
        </w:rPr>
      </w:pPr>
      <w:r>
        <w:rPr>
          <w:rFonts w:eastAsia="Times New Roman"/>
          <w:b/>
          <w:bCs/>
        </w:rPr>
        <w:lastRenderedPageBreak/>
        <w:t>ΘΕΟΔΩΡΑ ΤΖΑΚΡΗ (Υφυπουργός Οικονομίας, Ανάπτυξης και Τουρισμού):</w:t>
      </w:r>
      <w:r>
        <w:rPr>
          <w:rFonts w:eastAsia="Times New Roman" w:cs="Times New Roman"/>
          <w:szCs w:val="24"/>
        </w:rPr>
        <w:t xml:space="preserve"> Κύριε </w:t>
      </w:r>
      <w:proofErr w:type="spellStart"/>
      <w:r>
        <w:rPr>
          <w:rFonts w:eastAsia="Times New Roman" w:cs="Times New Roman"/>
          <w:szCs w:val="24"/>
        </w:rPr>
        <w:t>Μπουκώρε</w:t>
      </w:r>
      <w:proofErr w:type="spellEnd"/>
      <w:r>
        <w:rPr>
          <w:rFonts w:eastAsia="Times New Roman" w:cs="Times New Roman"/>
          <w:szCs w:val="24"/>
        </w:rPr>
        <w:t xml:space="preserve">, όπως ακριβώς το είπατε, </w:t>
      </w:r>
      <w:proofErr w:type="spellStart"/>
      <w:r>
        <w:rPr>
          <w:rFonts w:eastAsia="Times New Roman" w:cs="Times New Roman"/>
          <w:szCs w:val="24"/>
        </w:rPr>
        <w:t>συνεστήθη</w:t>
      </w:r>
      <w:proofErr w:type="spellEnd"/>
      <w:r>
        <w:rPr>
          <w:rFonts w:eastAsia="Times New Roman" w:cs="Times New Roman"/>
          <w:szCs w:val="24"/>
        </w:rPr>
        <w:t xml:space="preserve"> το 2002 με νόμο, με τη μο</w:t>
      </w:r>
      <w:r>
        <w:rPr>
          <w:rFonts w:eastAsia="Times New Roman" w:cs="Times New Roman"/>
          <w:szCs w:val="24"/>
        </w:rPr>
        <w:t>ρφή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το Εθνικό Σύστημα Διαπίστευσης, όπως λέγεται, με σκοπό ακριβώς την υλοποίηση, την εφαρμογή και τη διαχείριση του Εθνικού Συστήματος Διαπίστευσης και από τότε αποτελούσε μάλιστα και μέλος όλων των πολυμελών συμφωνιών της ευρωπαϊκής συνεργασίας για</w:t>
      </w:r>
      <w:r>
        <w:rPr>
          <w:rFonts w:eastAsia="Times New Roman" w:cs="Times New Roman"/>
          <w:szCs w:val="24"/>
        </w:rPr>
        <w:t xml:space="preserve"> τη διαπίστευση. </w:t>
      </w:r>
    </w:p>
    <w:p w14:paraId="45835B2F" w14:textId="77777777" w:rsidR="00406993" w:rsidRDefault="0029700C">
      <w:pPr>
        <w:spacing w:line="600" w:lineRule="auto"/>
        <w:ind w:firstLine="567"/>
        <w:jc w:val="both"/>
        <w:rPr>
          <w:rFonts w:eastAsia="Times New Roman" w:cs="Times New Roman"/>
          <w:szCs w:val="24"/>
        </w:rPr>
      </w:pPr>
      <w:r>
        <w:rPr>
          <w:rFonts w:eastAsia="Times New Roman" w:cs="Times New Roman"/>
          <w:szCs w:val="24"/>
        </w:rPr>
        <w:t>Για την οικονομία του λόγου, στη συνέχεια θα το αναφέρω ως ΕΑ. Είναι η διεθνής –ας το πω κατ’ αυτήν την έννοια- ευρωπαϊκή ετυμολογία το</w:t>
      </w:r>
      <w:r>
        <w:rPr>
          <w:rFonts w:eastAsia="Times New Roman" w:cs="Times New Roman"/>
          <w:szCs w:val="24"/>
        </w:rPr>
        <w:t>ύ</w:t>
      </w:r>
      <w:r>
        <w:rPr>
          <w:rFonts w:eastAsia="Times New Roman" w:cs="Times New Roman"/>
          <w:szCs w:val="24"/>
        </w:rPr>
        <w:t xml:space="preserve"> πολύ σημαντικού αυτού οργάνου, που </w:t>
      </w:r>
      <w:r>
        <w:rPr>
          <w:rFonts w:eastAsia="Times New Roman" w:cs="Times New Roman"/>
          <w:szCs w:val="24"/>
        </w:rPr>
        <w:lastRenderedPageBreak/>
        <w:t>έχει σχέση και με την απάντηση που θέλω να σας δώσω, γιατί εμπλέκε</w:t>
      </w:r>
      <w:r>
        <w:rPr>
          <w:rFonts w:eastAsia="Times New Roman" w:cs="Times New Roman"/>
          <w:szCs w:val="24"/>
        </w:rPr>
        <w:t xml:space="preserve">ται πάρα πολύ ενεργά. </w:t>
      </w:r>
    </w:p>
    <w:p w14:paraId="45835B30" w14:textId="77777777" w:rsidR="00406993" w:rsidRDefault="0029700C">
      <w:pPr>
        <w:spacing w:line="600" w:lineRule="auto"/>
        <w:ind w:firstLine="567"/>
        <w:jc w:val="both"/>
        <w:rPr>
          <w:rFonts w:eastAsia="Times New Roman" w:cs="Times New Roman"/>
          <w:szCs w:val="24"/>
        </w:rPr>
      </w:pPr>
      <w:r>
        <w:rPr>
          <w:rFonts w:eastAsia="Times New Roman" w:cs="Times New Roman"/>
          <w:szCs w:val="24"/>
        </w:rPr>
        <w:t>Όπως πολύ σωστά είπατε, το 2013 με το</w:t>
      </w:r>
      <w:r>
        <w:rPr>
          <w:rFonts w:eastAsia="Times New Roman" w:cs="Times New Roman"/>
          <w:szCs w:val="24"/>
        </w:rPr>
        <w:t>ν</w:t>
      </w:r>
      <w:r>
        <w:rPr>
          <w:rFonts w:eastAsia="Times New Roman" w:cs="Times New Roman"/>
          <w:szCs w:val="24"/>
        </w:rPr>
        <w:t xml:space="preserve"> ν. 4109 και με το άρθρο 6 συστήθηκε νομικό πρόσωπο ιδιωτικού δικαίου με την επωνυμία «Εθνικό Σύστημα Υποδομών Ποιότητας», ΕΣΥΠ πλέον, </w:t>
      </w:r>
      <w:r>
        <w:rPr>
          <w:rFonts w:eastAsia="Times New Roman" w:cs="Times New Roman"/>
          <w:szCs w:val="24"/>
        </w:rPr>
        <w:t xml:space="preserve">στο οποίο </w:t>
      </w:r>
      <w:r>
        <w:rPr>
          <w:rFonts w:eastAsia="Times New Roman" w:cs="Times New Roman"/>
          <w:szCs w:val="24"/>
        </w:rPr>
        <w:t>συνενώθηκαν, διατηρώντας όμως ακριβώς τη διοικητικ</w:t>
      </w:r>
      <w:r>
        <w:rPr>
          <w:rFonts w:eastAsia="Times New Roman" w:cs="Times New Roman"/>
          <w:szCs w:val="24"/>
        </w:rPr>
        <w:t xml:space="preserve">ή τους αυτοτέλεια, την οικονομική, τη λογιστική, τη διαχειριστική, οι δύο ανώνυμες εταιρείες και το ένα νομικό πρόσωπο ιδιωτικού δικαίου, </w:t>
      </w:r>
      <w:r>
        <w:rPr>
          <w:rFonts w:eastAsia="Times New Roman" w:cs="Times New Roman"/>
          <w:szCs w:val="24"/>
        </w:rPr>
        <w:t xml:space="preserve">τα οποία </w:t>
      </w:r>
      <w:r>
        <w:rPr>
          <w:rFonts w:eastAsia="Times New Roman" w:cs="Times New Roman"/>
          <w:szCs w:val="24"/>
        </w:rPr>
        <w:t>αποτελούν διαχρονικά, θα έλεγα, στο πέρας των χρόνων, τις υποδομές ποιότητας της χώρας. Ήτοι, δηλαδή, η Ανώνυ</w:t>
      </w:r>
      <w:r>
        <w:rPr>
          <w:rFonts w:eastAsia="Times New Roman" w:cs="Times New Roman"/>
          <w:szCs w:val="24"/>
        </w:rPr>
        <w:t xml:space="preserve">μη Εταιρεία Εθνικής Διαπίστευσης, όπως επίσης και ο Εθνικός Οργανισμός Τυποποίησης και το </w:t>
      </w:r>
      <w:r>
        <w:rPr>
          <w:rFonts w:eastAsia="Times New Roman" w:cs="Times New Roman"/>
          <w:szCs w:val="24"/>
        </w:rPr>
        <w:lastRenderedPageBreak/>
        <w:t xml:space="preserve">Εθνικό Ινστιτούτο Μετεωρολογίας. Πολύ σωστά είπατε, κύριε συνάδελφε, ότι αυτό αποτελούσε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της χώρας τότε, το 2013,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τότε δημοσιονομ</w:t>
      </w:r>
      <w:r>
        <w:rPr>
          <w:rFonts w:eastAsia="Times New Roman" w:cs="Times New Roman"/>
          <w:szCs w:val="24"/>
        </w:rPr>
        <w:t xml:space="preserve">ικής προσαρμογής. </w:t>
      </w:r>
    </w:p>
    <w:p w14:paraId="45835B31" w14:textId="77777777" w:rsidR="00406993" w:rsidRDefault="0029700C">
      <w:pPr>
        <w:spacing w:line="600" w:lineRule="auto"/>
        <w:ind w:firstLine="567"/>
        <w:jc w:val="both"/>
        <w:rPr>
          <w:rFonts w:eastAsia="Times New Roman" w:cs="Times New Roman"/>
          <w:szCs w:val="24"/>
        </w:rPr>
      </w:pPr>
      <w:r>
        <w:rPr>
          <w:rFonts w:eastAsia="Times New Roman" w:cs="Times New Roman"/>
          <w:szCs w:val="24"/>
        </w:rPr>
        <w:t>Αυτή η ενοποίηση, όμως, σε ένα φορέα έγινε και με στόχο –σωστό, κατά την άποψή μου- να αναδειχθεί η ποιότητα τόσο στο δημόσιο όσο και στον ευρύτερο δημόσιο τομέα, αλλά και στη βιομηχανία, όπως πολύ σωστά είπατε, καθώς επίσης και σε παντό</w:t>
      </w:r>
      <w:r>
        <w:rPr>
          <w:rFonts w:eastAsia="Times New Roman" w:cs="Times New Roman"/>
          <w:szCs w:val="24"/>
        </w:rPr>
        <w:t xml:space="preserve">ς φύσεως και είδους επιχειρήσεις, γιατί ακριβώς αποτελεί αυτό το εργαλείο της οριζόντιας δράσης, </w:t>
      </w:r>
      <w:r>
        <w:rPr>
          <w:rFonts w:eastAsia="Times New Roman" w:cs="Times New Roman"/>
          <w:szCs w:val="24"/>
        </w:rPr>
        <w:t xml:space="preserve">το οποίο </w:t>
      </w:r>
      <w:r>
        <w:rPr>
          <w:rFonts w:eastAsia="Times New Roman" w:cs="Times New Roman"/>
          <w:szCs w:val="24"/>
        </w:rPr>
        <w:t xml:space="preserve">μπορεί να βελτιώσει την επιχειρηματικότητα, την ανταγωνιστικότητα των παρεχόμενων υπηρεσιών και προϊόντων και βεβαίως, να </w:t>
      </w:r>
      <w:r>
        <w:rPr>
          <w:rFonts w:eastAsia="Times New Roman" w:cs="Times New Roman"/>
          <w:szCs w:val="24"/>
        </w:rPr>
        <w:lastRenderedPageBreak/>
        <w:t>ενισχύσει την εθνική μας οικ</w:t>
      </w:r>
      <w:r>
        <w:rPr>
          <w:rFonts w:eastAsia="Times New Roman" w:cs="Times New Roman"/>
          <w:szCs w:val="24"/>
        </w:rPr>
        <w:t xml:space="preserve">ονομία με τη διατήρηση και γιατί όχι, με τη δημιουργία καινούργιων θέσεων εργασίας. </w:t>
      </w:r>
    </w:p>
    <w:p w14:paraId="45835B32" w14:textId="77777777" w:rsidR="00406993" w:rsidRDefault="0029700C">
      <w:pPr>
        <w:spacing w:line="600" w:lineRule="auto"/>
        <w:ind w:firstLine="567"/>
        <w:jc w:val="both"/>
        <w:rPr>
          <w:rFonts w:eastAsia="Times New Roman" w:cs="Times New Roman"/>
          <w:szCs w:val="24"/>
        </w:rPr>
      </w:pPr>
      <w:r>
        <w:rPr>
          <w:rFonts w:eastAsia="Times New Roman" w:cs="Times New Roman"/>
          <w:szCs w:val="24"/>
        </w:rPr>
        <w:t>Σ</w:t>
      </w:r>
      <w:r>
        <w:rPr>
          <w:rFonts w:eastAsia="Times New Roman" w:cs="Times New Roman"/>
          <w:szCs w:val="24"/>
        </w:rPr>
        <w:t>χ</w:t>
      </w:r>
      <w:r>
        <w:rPr>
          <w:rFonts w:eastAsia="Times New Roman" w:cs="Times New Roman"/>
          <w:szCs w:val="24"/>
        </w:rPr>
        <w:t>ε</w:t>
      </w:r>
      <w:r>
        <w:rPr>
          <w:rFonts w:eastAsia="Times New Roman" w:cs="Times New Roman"/>
          <w:szCs w:val="24"/>
        </w:rPr>
        <w:t>τικά</w:t>
      </w:r>
      <w:r>
        <w:rPr>
          <w:rFonts w:eastAsia="Times New Roman" w:cs="Times New Roman"/>
          <w:szCs w:val="24"/>
        </w:rPr>
        <w:t xml:space="preserve"> </w:t>
      </w:r>
      <w:r>
        <w:rPr>
          <w:rFonts w:eastAsia="Times New Roman" w:cs="Times New Roman"/>
          <w:szCs w:val="24"/>
        </w:rPr>
        <w:t xml:space="preserve">με τα επιμέρους, τα οποία αναφέρετε </w:t>
      </w:r>
      <w:r>
        <w:rPr>
          <w:rFonts w:eastAsia="Times New Roman" w:cs="Times New Roman"/>
          <w:szCs w:val="24"/>
        </w:rPr>
        <w:t>στην ερώτησή σας, σας απαντώ τα εξής: Πρέπει να πω,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ότι το ευρωπαϊκό όργανο, </w:t>
      </w:r>
      <w:r>
        <w:rPr>
          <w:rFonts w:eastAsia="Times New Roman" w:cs="Times New Roman"/>
          <w:szCs w:val="24"/>
        </w:rPr>
        <w:t xml:space="preserve">το οποίο </w:t>
      </w:r>
      <w:r>
        <w:rPr>
          <w:rFonts w:eastAsia="Times New Roman" w:cs="Times New Roman"/>
          <w:szCs w:val="24"/>
        </w:rPr>
        <w:t xml:space="preserve">είναι αρμόδιο και για τη </w:t>
      </w:r>
      <w:r>
        <w:rPr>
          <w:rFonts w:eastAsia="Times New Roman" w:cs="Times New Roman"/>
          <w:szCs w:val="24"/>
        </w:rPr>
        <w:t>διαδικασία της αξιολόγησης, έκανε κάποιες πρωταρχικές παρατηρήσεις για το καινούργιο νομικό πλαίσιο μόλις τον Οκτώβριο του 2014. Απάντησε σ</w:t>
      </w:r>
      <w:r>
        <w:rPr>
          <w:rFonts w:eastAsia="Times New Roman" w:cs="Times New Roman"/>
          <w:szCs w:val="24"/>
        </w:rPr>
        <w:t>ε</w:t>
      </w:r>
      <w:r>
        <w:rPr>
          <w:rFonts w:eastAsia="Times New Roman" w:cs="Times New Roman"/>
          <w:szCs w:val="24"/>
        </w:rPr>
        <w:t xml:space="preserve"> αυτό το προσωρινό ΔΣ του ΕΣΥΠ τότε –πάντα βέβαια αναφέρομαι για το νομικό πλαίσιο του ΕΣΥΠ- το</w:t>
      </w:r>
      <w:r>
        <w:rPr>
          <w:rFonts w:eastAsia="Times New Roman" w:cs="Times New Roman"/>
          <w:szCs w:val="24"/>
        </w:rPr>
        <w:t>ν</w:t>
      </w:r>
      <w:r>
        <w:rPr>
          <w:rFonts w:eastAsia="Times New Roman" w:cs="Times New Roman"/>
          <w:szCs w:val="24"/>
        </w:rPr>
        <w:t xml:space="preserve"> Δεκέμβριο του 2014 </w:t>
      </w:r>
      <w:r>
        <w:rPr>
          <w:rFonts w:eastAsia="Times New Roman" w:cs="Times New Roman"/>
          <w:szCs w:val="24"/>
        </w:rPr>
        <w:t>και ξεκίνησε η διαδικασία της αξιολόγησης το</w:t>
      </w:r>
      <w:r>
        <w:rPr>
          <w:rFonts w:eastAsia="Times New Roman" w:cs="Times New Roman"/>
          <w:szCs w:val="24"/>
        </w:rPr>
        <w:t>ν</w:t>
      </w:r>
      <w:r>
        <w:rPr>
          <w:rFonts w:eastAsia="Times New Roman" w:cs="Times New Roman"/>
          <w:szCs w:val="24"/>
        </w:rPr>
        <w:t xml:space="preserve"> Μάιο του 2015 με την καινούργια διοίκηση, η οποία είχε αναλάβει μόλις δυο μήνες πριν. </w:t>
      </w:r>
    </w:p>
    <w:p w14:paraId="45835B33" w14:textId="77777777" w:rsidR="00406993" w:rsidRDefault="0029700C">
      <w:pPr>
        <w:spacing w:line="600" w:lineRule="auto"/>
        <w:ind w:firstLine="567"/>
        <w:jc w:val="both"/>
        <w:rPr>
          <w:rFonts w:eastAsia="Times New Roman" w:cs="Times New Roman"/>
          <w:szCs w:val="24"/>
        </w:rPr>
      </w:pPr>
      <w:r>
        <w:rPr>
          <w:rFonts w:eastAsia="Times New Roman" w:cs="Times New Roman"/>
          <w:szCs w:val="24"/>
        </w:rPr>
        <w:lastRenderedPageBreak/>
        <w:t>Θέλω να πω,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ότι δεν προκύπτει πλαίσιο μη συμμόρφωσης από τις πρωταρχικές παρατηρήσεις που κάνουν οι φορείς αξιο</w:t>
      </w:r>
      <w:r>
        <w:rPr>
          <w:rFonts w:eastAsia="Times New Roman" w:cs="Times New Roman"/>
          <w:szCs w:val="24"/>
        </w:rPr>
        <w:t>λόγησης. Έγινε,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η επίσκεψη αξιολόγησης τον Σεπτέμβριο του 2015. Αυτή</w:t>
      </w:r>
      <w:r>
        <w:rPr>
          <w:rFonts w:eastAsia="Times New Roman" w:cs="Times New Roman"/>
          <w:szCs w:val="24"/>
        </w:rPr>
        <w:t>ν</w:t>
      </w:r>
      <w:r>
        <w:rPr>
          <w:rFonts w:eastAsia="Times New Roman" w:cs="Times New Roman"/>
          <w:szCs w:val="24"/>
        </w:rPr>
        <w:t xml:space="preserve"> τη στιγμή γίνεται αναπομπή στην τριμελή επιτροπή, όπως ακριβώς προβλέπεται, κύριε συνάδελφε, και αυτό το θέμα, δηλαδή η ολοκλήρωση της διαδικασίας της αξιολόγησης, θα ολοκληρ</w:t>
      </w:r>
      <w:r>
        <w:rPr>
          <w:rFonts w:eastAsia="Times New Roman" w:cs="Times New Roman"/>
          <w:szCs w:val="24"/>
        </w:rPr>
        <w:t>ωθεί τον προσεχή Απρίλιο, δηλαδή σε περίπου δ</w:t>
      </w:r>
      <w:r>
        <w:rPr>
          <w:rFonts w:eastAsia="Times New Roman" w:cs="Times New Roman"/>
          <w:szCs w:val="24"/>
        </w:rPr>
        <w:t>ύ</w:t>
      </w:r>
      <w:r>
        <w:rPr>
          <w:rFonts w:eastAsia="Times New Roman" w:cs="Times New Roman"/>
          <w:szCs w:val="24"/>
        </w:rPr>
        <w:t xml:space="preserve">ο μήνες από τώρα, όταν ακριβώς θα αποφανθεί εν </w:t>
      </w:r>
      <w:proofErr w:type="spellStart"/>
      <w:r>
        <w:rPr>
          <w:rFonts w:eastAsia="Times New Roman" w:cs="Times New Roman"/>
          <w:szCs w:val="24"/>
        </w:rPr>
        <w:t>ολομελεία</w:t>
      </w:r>
      <w:proofErr w:type="spellEnd"/>
      <w:r>
        <w:rPr>
          <w:rFonts w:eastAsia="Times New Roman" w:cs="Times New Roman"/>
          <w:szCs w:val="24"/>
        </w:rPr>
        <w:t xml:space="preserve"> το </w:t>
      </w:r>
      <w:r>
        <w:rPr>
          <w:rFonts w:eastAsia="Times New Roman" w:cs="Times New Roman"/>
          <w:szCs w:val="24"/>
        </w:rPr>
        <w:t>σ</w:t>
      </w:r>
      <w:r>
        <w:rPr>
          <w:rFonts w:eastAsia="Times New Roman" w:cs="Times New Roman"/>
          <w:szCs w:val="24"/>
        </w:rPr>
        <w:t xml:space="preserve">υμβούλιο της ΕΑ. </w:t>
      </w:r>
    </w:p>
    <w:p w14:paraId="45835B34" w14:textId="77777777" w:rsidR="00406993" w:rsidRDefault="0029700C">
      <w:pPr>
        <w:spacing w:line="600" w:lineRule="auto"/>
        <w:ind w:firstLine="567"/>
        <w:jc w:val="both"/>
        <w:rPr>
          <w:rFonts w:eastAsia="Times New Roman" w:cs="Times New Roman"/>
          <w:szCs w:val="24"/>
        </w:rPr>
      </w:pPr>
      <w:r>
        <w:rPr>
          <w:rFonts w:eastAsia="Times New Roman" w:cs="Times New Roman"/>
          <w:szCs w:val="24"/>
        </w:rPr>
        <w:t>Θέλω να πω ότι αυτή η διαδικασία της αξιολόγησης, κύριε συνάδελφε, δεν έγινε</w:t>
      </w:r>
      <w:r>
        <w:rPr>
          <w:rFonts w:eastAsia="Times New Roman" w:cs="Times New Roman"/>
          <w:szCs w:val="24"/>
        </w:rPr>
        <w:t xml:space="preserve"> πρώτη φορά</w:t>
      </w:r>
      <w:r>
        <w:rPr>
          <w:rFonts w:eastAsia="Times New Roman" w:cs="Times New Roman"/>
          <w:szCs w:val="24"/>
        </w:rPr>
        <w:t xml:space="preserve">, είναι μια διαδικασία η οποία γίνεται κάθε </w:t>
      </w:r>
      <w:r>
        <w:rPr>
          <w:rFonts w:eastAsia="Times New Roman" w:cs="Times New Roman"/>
          <w:szCs w:val="24"/>
        </w:rPr>
        <w:t xml:space="preserve">τέσσερα χρόνια, ακριβώς για να μπορεί και ο ίδιος </w:t>
      </w:r>
      <w:r>
        <w:rPr>
          <w:rFonts w:eastAsia="Times New Roman" w:cs="Times New Roman"/>
          <w:szCs w:val="24"/>
        </w:rPr>
        <w:lastRenderedPageBreak/>
        <w:t xml:space="preserve">ο ΕΣΥΠ –να το πω κατ’ αυτήν την έννοια- να </w:t>
      </w:r>
      <w:proofErr w:type="spellStart"/>
      <w:r>
        <w:rPr>
          <w:rFonts w:eastAsia="Times New Roman" w:cs="Times New Roman"/>
          <w:szCs w:val="24"/>
        </w:rPr>
        <w:t>διαπιστεύεται</w:t>
      </w:r>
      <w:proofErr w:type="spellEnd"/>
      <w:r>
        <w:rPr>
          <w:rFonts w:eastAsia="Times New Roman" w:cs="Times New Roman"/>
          <w:szCs w:val="24"/>
        </w:rPr>
        <w:t xml:space="preserve"> ως κατάλληλος οργανισμός, για να κάνει στη συνέχεια διαπιστεύσεις. Επομένως δεν υπάρχει κανένας λόγος ανησυχίας, παρά το γεγονός ότι εκκρεμεί, όπως σ</w:t>
      </w:r>
      <w:r>
        <w:rPr>
          <w:rFonts w:eastAsia="Times New Roman" w:cs="Times New Roman"/>
          <w:szCs w:val="24"/>
        </w:rPr>
        <w:t xml:space="preserve">ας είπα, η τελική ετυμηγορία της ΕΑ για την απώλεια τόσο της ευρωπαϊκής και κατά συνέπεια της διεθνούς αναγνώρισης του ΕΣΥΠ ως φορέα, ο οποίος στην προκειμένη περίπτωση είναι ο Εθνικός Φορέας Διαπιστεύσεων αυτή τη στιγμή στη χώρα μας. </w:t>
      </w:r>
    </w:p>
    <w:p w14:paraId="45835B35" w14:textId="77777777" w:rsidR="00406993" w:rsidRDefault="0029700C">
      <w:pPr>
        <w:spacing w:line="600" w:lineRule="auto"/>
        <w:ind w:firstLine="720"/>
        <w:jc w:val="both"/>
        <w:rPr>
          <w:rFonts w:eastAsia="Times New Roman"/>
          <w:bCs/>
        </w:rPr>
      </w:pPr>
      <w:r>
        <w:rPr>
          <w:rFonts w:eastAsia="Times New Roman"/>
          <w:bCs/>
        </w:rPr>
        <w:t>(Στο σημείο αυτό κτυ</w:t>
      </w:r>
      <w:r>
        <w:rPr>
          <w:rFonts w:eastAsia="Times New Roman"/>
          <w:bCs/>
        </w:rPr>
        <w:t>πάει το κουδούνι λήξεως του χρόνου ομιλίας της κυρίας Υφυπουργού)</w:t>
      </w:r>
    </w:p>
    <w:p w14:paraId="45835B36" w14:textId="77777777" w:rsidR="00406993" w:rsidRDefault="0029700C">
      <w:pPr>
        <w:spacing w:line="600" w:lineRule="auto"/>
        <w:ind w:firstLine="720"/>
        <w:jc w:val="both"/>
        <w:rPr>
          <w:rFonts w:eastAsia="Times New Roman"/>
          <w:bCs/>
        </w:rPr>
      </w:pPr>
      <w:r>
        <w:rPr>
          <w:rFonts w:eastAsia="Times New Roman"/>
          <w:bCs/>
        </w:rPr>
        <w:t>Στη δευτερολογία μου θα σας πω και άλλες λεπτομέρειες.</w:t>
      </w:r>
    </w:p>
    <w:p w14:paraId="45835B37"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για τη δευτερολογία σας. </w:t>
      </w:r>
    </w:p>
    <w:p w14:paraId="45835B38"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Κυρία Υπουργέ, </w:t>
      </w:r>
      <w:r>
        <w:rPr>
          <w:rFonts w:eastAsia="Times New Roman" w:cs="Times New Roman"/>
          <w:szCs w:val="24"/>
        </w:rPr>
        <w:t>άσχετα με το αν υπάρχει πλαίσιο μη συμμόρφωσης ή όχι, εμείς, η ελληνική Κυβέρνηση και οι εποπτευόμενοι φορείς έχω την εντύπωση ότι θα έπρεπε να προετοιμάζονται καλύτερα, ούτως ώστε να επιτελούν το έργο τους και το</w:t>
      </w:r>
      <w:r>
        <w:rPr>
          <w:rFonts w:eastAsia="Times New Roman" w:cs="Times New Roman"/>
          <w:szCs w:val="24"/>
        </w:rPr>
        <w:t>ν</w:t>
      </w:r>
      <w:r>
        <w:rPr>
          <w:rFonts w:eastAsia="Times New Roman" w:cs="Times New Roman"/>
          <w:szCs w:val="24"/>
        </w:rPr>
        <w:t xml:space="preserve"> ρόλο τους.</w:t>
      </w:r>
    </w:p>
    <w:p w14:paraId="45835B39"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Άσχετα από τους ευρωπαϊκούς κα</w:t>
      </w:r>
      <w:r>
        <w:rPr>
          <w:rFonts w:eastAsia="Times New Roman" w:cs="Times New Roman"/>
          <w:szCs w:val="24"/>
        </w:rPr>
        <w:t xml:space="preserve">ι κατ’ επέκταση τους διεθνείς ελέγχους που υπάρχουν μέσα από τις διακρατικές και τις διεθνείς συμβάσεις, εδώ υπάρχει μια φωνή αγωνίας από τα εργαστήρια ότι το Εθνικό Σύστημα Διαπίστευσης, </w:t>
      </w:r>
      <w:r>
        <w:rPr>
          <w:rFonts w:eastAsia="Times New Roman" w:cs="Times New Roman"/>
          <w:szCs w:val="24"/>
        </w:rPr>
        <w:t xml:space="preserve">το οποίο </w:t>
      </w:r>
      <w:r>
        <w:rPr>
          <w:rFonts w:eastAsia="Times New Roman" w:cs="Times New Roman"/>
          <w:szCs w:val="24"/>
        </w:rPr>
        <w:t xml:space="preserve">έχει </w:t>
      </w:r>
      <w:r>
        <w:rPr>
          <w:rFonts w:eastAsia="Times New Roman" w:cs="Times New Roman"/>
          <w:szCs w:val="24"/>
        </w:rPr>
        <w:lastRenderedPageBreak/>
        <w:t>πάει πλέον στην ομπρέλα του Εθνικού Συμβουλίου Πιστοπο</w:t>
      </w:r>
      <w:r>
        <w:rPr>
          <w:rFonts w:eastAsia="Times New Roman" w:cs="Times New Roman"/>
          <w:szCs w:val="24"/>
        </w:rPr>
        <w:t>ίησης, υπολειτουργεί μετά τη συνένωση.</w:t>
      </w:r>
    </w:p>
    <w:p w14:paraId="45835B3A"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Αντιλαμβάνομαι -και αντιλαμβάνεσθε και εσείς και το είπατε ξεκάθαρα στην ομιλία σας- τις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συγχώνευσης ομοειδών φορέων που γίνονται για οικονομίες κλίμακας, για συμμάζεμα του </w:t>
      </w:r>
      <w:r>
        <w:rPr>
          <w:rFonts w:eastAsia="Times New Roman" w:cs="Times New Roman"/>
          <w:szCs w:val="24"/>
        </w:rPr>
        <w:t>δ</w:t>
      </w:r>
      <w:r>
        <w:rPr>
          <w:rFonts w:eastAsia="Times New Roman" w:cs="Times New Roman"/>
          <w:szCs w:val="24"/>
        </w:rPr>
        <w:t xml:space="preserve">ημοσίου, για νοικοκύρεμα, για καλύτερη λειτουργία, για ποιοτικότερες υπηρεσίες, όπως είπατε εσείς. </w:t>
      </w:r>
    </w:p>
    <w:p w14:paraId="45835B3B"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Ναι, συμφωνώ, δεν είναι μόνο η οικονομία κλίμακας στη συγχώνευση κάποιων ομοειδών φορέων. Είναι να μην εγκατα</w:t>
      </w:r>
      <w:r>
        <w:rPr>
          <w:rFonts w:eastAsia="Times New Roman" w:cs="Times New Roman"/>
          <w:szCs w:val="24"/>
        </w:rPr>
        <w:lastRenderedPageBreak/>
        <w:t>λείπεται και το αντικείμενο και να μη δημιουργο</w:t>
      </w:r>
      <w:r>
        <w:rPr>
          <w:rFonts w:eastAsia="Times New Roman" w:cs="Times New Roman"/>
          <w:szCs w:val="24"/>
        </w:rPr>
        <w:t xml:space="preserve">ύνται δυσλειτουργίες. Και εδώ φαίνεται ότι οι άμεσοι συνεργάτες, οι «πελάτες», αν θέλετε, του Εθνικού Συμβουλίου Πιστοποίησης πλέον έχουν τρομερά παράπονα. Δεν εξυπηρετούνται. Θέλουν πιστοποιήσεις για νέες δραστηριότητες και δεν τις λαμβάνουν. Και δικαίως </w:t>
      </w:r>
      <w:r>
        <w:rPr>
          <w:rFonts w:eastAsia="Times New Roman" w:cs="Times New Roman"/>
          <w:szCs w:val="24"/>
        </w:rPr>
        <w:t>διαμαρτύρονται και λένε ότι τα τέλη διαπίστευσης</w:t>
      </w:r>
      <w:r>
        <w:rPr>
          <w:rFonts w:eastAsia="Times New Roman" w:cs="Times New Roman"/>
          <w:szCs w:val="24"/>
        </w:rPr>
        <w:t>, τα οποία</w:t>
      </w:r>
      <w:r>
        <w:rPr>
          <w:rFonts w:eastAsia="Times New Roman" w:cs="Times New Roman"/>
          <w:szCs w:val="24"/>
        </w:rPr>
        <w:t xml:space="preserve"> πληρώνουν τα εργαστήρια, δεν είναι φόρος. Τα πληρώνουν τα εργαστήρια, για να λαμβάνουν σωστές υπηρεσίες, τις οποίες εδώ και ένα χρόνο και περισσότερο, αν θέλετε, για να μην πηγαίνουμε σε πολιτικά ή</w:t>
      </w:r>
      <w:r>
        <w:rPr>
          <w:rFonts w:eastAsia="Times New Roman" w:cs="Times New Roman"/>
          <w:szCs w:val="24"/>
        </w:rPr>
        <w:t xml:space="preserve"> κομματικά συμπεράσματα, δεν λαμβάνουν.</w:t>
      </w:r>
    </w:p>
    <w:p w14:paraId="45835B3C"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Θα ήθελα σήμερα, κυρία Υπουργέ, να μας πείτε αν σκέπτεστε να λάβετε κάποιες πρωτοβουλίες, πέρα από το πλαίσιο της διεθνούς αξιολόγησης του ΕΣΥΠ και τα αποτελέσματα που αυτό θα φέρει, κάποια διευθέτηση του προσωπικού,</w:t>
      </w:r>
      <w:r>
        <w:rPr>
          <w:rFonts w:eastAsia="Times New Roman" w:cs="Times New Roman"/>
          <w:szCs w:val="24"/>
        </w:rPr>
        <w:t xml:space="preserve"> κάποια ενίσχυση του ΕΣΥΔ, το οποίο έχει και το μεγαλύτερο αντικείμενο, ούτως ώστε κρατικά και ιδιωτικά εργαστήρια να μην αναμένουν για πάρα-πάρα πολύ καιρό και να μη γίνονται μέσα από διαδικασίες που δεν συνάδουν με τις διεθνείς υποχρεώσεις της χώρας οι έ</w:t>
      </w:r>
      <w:r>
        <w:rPr>
          <w:rFonts w:eastAsia="Times New Roman" w:cs="Times New Roman"/>
          <w:szCs w:val="24"/>
        </w:rPr>
        <w:t xml:space="preserve">λεγχοι και οι πιστοποιήσεις. </w:t>
      </w:r>
    </w:p>
    <w:p w14:paraId="45835B3D"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Τα εργαστήρια θα μπορούσαν να πληρώνουν τους αξιόλογους ελεγκτές υπαλλήλους τους ΕΣΥΔ απευθείας και όχι </w:t>
      </w:r>
      <w:r>
        <w:rPr>
          <w:rFonts w:eastAsia="Times New Roman" w:cs="Times New Roman"/>
          <w:szCs w:val="24"/>
        </w:rPr>
        <w:lastRenderedPageBreak/>
        <w:t xml:space="preserve">μέσω του φορέα, με μεγάλες καθυστερήσεις, κάτι που λειτουργεί αποτρεπτικά στη συμμετοχή σημαντικών και αξιόλογων ελεγκτών </w:t>
      </w:r>
      <w:r>
        <w:rPr>
          <w:rFonts w:eastAsia="Times New Roman" w:cs="Times New Roman"/>
          <w:szCs w:val="24"/>
        </w:rPr>
        <w:t>στον έλεγχο των εργαστηρίων, με αποτέλεσμα να απέχουν.</w:t>
      </w:r>
    </w:p>
    <w:p w14:paraId="45835B3E"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Άρα είναι πρόβλημα </w:t>
      </w:r>
      <w:proofErr w:type="spellStart"/>
      <w:r>
        <w:rPr>
          <w:rFonts w:eastAsia="Times New Roman" w:cs="Times New Roman"/>
          <w:szCs w:val="24"/>
        </w:rPr>
        <w:t>υποστελέχωσης</w:t>
      </w:r>
      <w:proofErr w:type="spellEnd"/>
      <w:r>
        <w:rPr>
          <w:rFonts w:eastAsia="Times New Roman" w:cs="Times New Roman"/>
          <w:szCs w:val="24"/>
        </w:rPr>
        <w:t>, είναι πρόβλημα, αν θέλετε, κάποιων γραφειοκρατικών διευθετήσεων και είναι αναγκαίες κάποιες υπουργικές αποφάσεις</w:t>
      </w:r>
      <w:r>
        <w:rPr>
          <w:rFonts w:eastAsia="Times New Roman" w:cs="Times New Roman"/>
          <w:szCs w:val="24"/>
        </w:rPr>
        <w:t>, οι οποίες</w:t>
      </w:r>
      <w:r>
        <w:rPr>
          <w:rFonts w:eastAsia="Times New Roman" w:cs="Times New Roman"/>
          <w:szCs w:val="24"/>
        </w:rPr>
        <w:t xml:space="preserve"> θα κάνουν πιο ευέλικτο το όλο σύστημα, θα τ</w:t>
      </w:r>
      <w:r>
        <w:rPr>
          <w:rFonts w:eastAsia="Times New Roman" w:cs="Times New Roman"/>
          <w:szCs w:val="24"/>
        </w:rPr>
        <w:t xml:space="preserve">ο εκσυγχρονίσουν, ώστε να είναι πιο παραγωγικό. </w:t>
      </w:r>
    </w:p>
    <w:p w14:paraId="45835B3F"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Νομίζω ότι μπορούμε να συμφωνήσουμε σε αυτά. Απαιτούνται πρωτοβουλίες από την πλευρά σας.</w:t>
      </w:r>
    </w:p>
    <w:p w14:paraId="45835B40"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Τζάκρη</w:t>
      </w:r>
      <w:proofErr w:type="spellEnd"/>
      <w:r>
        <w:rPr>
          <w:rFonts w:eastAsia="Times New Roman" w:cs="Times New Roman"/>
          <w:szCs w:val="24"/>
        </w:rPr>
        <w:t xml:space="preserve"> έχει τον λόγο.</w:t>
      </w:r>
    </w:p>
    <w:p w14:paraId="45835B41"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ΘΕΟΔΩΡΑ ΤΖΑΚΡΗ (Υφυπουργός Οικονομίας, Ανάπτυξ</w:t>
      </w:r>
      <w:r>
        <w:rPr>
          <w:rFonts w:eastAsia="Times New Roman" w:cs="Times New Roman"/>
          <w:b/>
          <w:szCs w:val="24"/>
        </w:rPr>
        <w:t>ης και Τουρισμού):</w:t>
      </w:r>
      <w:r>
        <w:rPr>
          <w:rFonts w:eastAsia="Times New Roman" w:cs="Times New Roman"/>
          <w:szCs w:val="24"/>
        </w:rPr>
        <w:t xml:space="preserve"> Κύριε συνάδελφε, είναι αλήθεια ότι σε ολόκληρο το 2015 η καινούργια διοίκηση αντιμετώπισε ακριβώς όλες αυτές τις εκκρεμότητες που συνεπάγονταν κατ’ αρχ</w:t>
      </w:r>
      <w:r>
        <w:rPr>
          <w:rFonts w:eastAsia="Times New Roman" w:cs="Times New Roman"/>
          <w:szCs w:val="24"/>
        </w:rPr>
        <w:t>άς</w:t>
      </w:r>
      <w:r>
        <w:rPr>
          <w:rFonts w:eastAsia="Times New Roman" w:cs="Times New Roman"/>
          <w:szCs w:val="24"/>
        </w:rPr>
        <w:t xml:space="preserve"> την ενοποίηση τριών οργανισμών σε έναν.</w:t>
      </w:r>
    </w:p>
    <w:p w14:paraId="45835B42"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Ξέρετε πάρα πολύ καλά ότι υπήρχαν οικονομικές εκκρεμότητες, υπήρχαν  διοικητικές εκκρεμότητες και υπήρχαν και αποφάσεις που έπρεπε να ληφθούν.  Επίσης, υπήρχαν ακόμη και μισθολογικές εκκρεμότητες, δηλαδή θέματα μισθοδοσίας σε </w:t>
      </w:r>
      <w:r>
        <w:rPr>
          <w:rFonts w:eastAsia="Times New Roman" w:cs="Times New Roman"/>
          <w:szCs w:val="24"/>
        </w:rPr>
        <w:lastRenderedPageBreak/>
        <w:t xml:space="preserve">ό,τι αφορά το προσωπικό, είτε </w:t>
      </w:r>
      <w:r>
        <w:rPr>
          <w:rFonts w:eastAsia="Times New Roman" w:cs="Times New Roman"/>
          <w:szCs w:val="24"/>
        </w:rPr>
        <w:t xml:space="preserve">από τους δημοσίους υπαλλήλους είτε από τους ανεξάρτητους </w:t>
      </w:r>
      <w:proofErr w:type="spellStart"/>
      <w:r>
        <w:rPr>
          <w:rFonts w:eastAsia="Times New Roman" w:cs="Times New Roman"/>
          <w:szCs w:val="24"/>
        </w:rPr>
        <w:t>αξιολογητές</w:t>
      </w:r>
      <w:proofErr w:type="spellEnd"/>
      <w:r>
        <w:rPr>
          <w:rFonts w:eastAsia="Times New Roman" w:cs="Times New Roman"/>
          <w:szCs w:val="24"/>
        </w:rPr>
        <w:t>, οι οποίοι προσλαμβάνονται κατά καιρούς για να επιτελούν αυτό το έργο της διαπίστευσης περαιτέρω.</w:t>
      </w:r>
    </w:p>
    <w:p w14:paraId="45835B43"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Όμως, να σας πω κατ’ αρχ</w:t>
      </w:r>
      <w:r>
        <w:rPr>
          <w:rFonts w:eastAsia="Times New Roman" w:cs="Times New Roman"/>
          <w:szCs w:val="24"/>
        </w:rPr>
        <w:t>άς</w:t>
      </w:r>
      <w:r>
        <w:rPr>
          <w:rFonts w:eastAsia="Times New Roman" w:cs="Times New Roman"/>
          <w:szCs w:val="24"/>
        </w:rPr>
        <w:t xml:space="preserve"> ότι όλα αυτά τα ζητήματα πλέον, ξεκινώντας τώρα το 2016, έχουν</w:t>
      </w:r>
      <w:r>
        <w:rPr>
          <w:rFonts w:eastAsia="Times New Roman" w:cs="Times New Roman"/>
          <w:szCs w:val="24"/>
        </w:rPr>
        <w:t xml:space="preserve"> διευθετηθεί. Γι’ αυτό είναι το ΕΣΥΠ πλέον απολύτως λειτουργικό στο σύνολό του και έχει αρχίσει μάλιστα να καταγράφεται και μία αύξηση των εσόδων του και αυτό είναι αδιαμφισβήτητο.</w:t>
      </w:r>
    </w:p>
    <w:p w14:paraId="45835B44"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Από εκεί και πέρα, έγιναν και πολύ σημαντικές εργασίες που έπρεπε ακριβώς ν</w:t>
      </w:r>
      <w:r>
        <w:rPr>
          <w:rFonts w:eastAsia="Times New Roman" w:cs="Times New Roman"/>
          <w:szCs w:val="24"/>
        </w:rPr>
        <w:t xml:space="preserve">α διενεργηθούν οι έρευνες και μελέτες, </w:t>
      </w:r>
      <w:r>
        <w:rPr>
          <w:rFonts w:eastAsia="Times New Roman" w:cs="Times New Roman"/>
          <w:szCs w:val="24"/>
        </w:rPr>
        <w:lastRenderedPageBreak/>
        <w:t>για να βελτιωθεί η λειτουργία του, κύριε συνάδελφε, όπως πολύ σωστά επισημάνατε.</w:t>
      </w:r>
    </w:p>
    <w:p w14:paraId="45835B45"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Τι έχει γίνει μέχρι τώρα; Κατ’ αρχ</w:t>
      </w:r>
      <w:r>
        <w:rPr>
          <w:rFonts w:eastAsia="Times New Roman" w:cs="Times New Roman"/>
          <w:szCs w:val="24"/>
        </w:rPr>
        <w:t>άς</w:t>
      </w:r>
      <w:r>
        <w:rPr>
          <w:rFonts w:eastAsia="Times New Roman" w:cs="Times New Roman"/>
          <w:szCs w:val="24"/>
        </w:rPr>
        <w:t xml:space="preserve">, εκχωρήθηκε μία έρευνα για τους </w:t>
      </w:r>
      <w:proofErr w:type="spellStart"/>
      <w:r>
        <w:rPr>
          <w:rFonts w:eastAsia="Times New Roman" w:cs="Times New Roman"/>
          <w:szCs w:val="24"/>
        </w:rPr>
        <w:t>αξιολογητές</w:t>
      </w:r>
      <w:proofErr w:type="spellEnd"/>
      <w:r>
        <w:rPr>
          <w:rFonts w:eastAsia="Times New Roman" w:cs="Times New Roman"/>
          <w:szCs w:val="24"/>
        </w:rPr>
        <w:t xml:space="preserve"> του ΕΣΥΔ, ώστε να βρούμε την προέλευσή τους, αν είναι δ</w:t>
      </w:r>
      <w:r>
        <w:rPr>
          <w:rFonts w:eastAsia="Times New Roman" w:cs="Times New Roman"/>
          <w:szCs w:val="24"/>
        </w:rPr>
        <w:t>ηλαδή δημόσιοι υπάλληλοι, αν προέρχονται από το δημόσιο τομέα, για να εξεταστεί η νομιμότητα της συμμετοχής τους στην πιστοποίηση, γιατί πολλές φορές, όπως πολύ σωστά είπατε, συμπίπτει η ιδιότητα του ελεγχόμενου με τον ελεγκτή.</w:t>
      </w:r>
    </w:p>
    <w:p w14:paraId="45835B46"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Από εκεί και πέρα, εκπονήθηκ</w:t>
      </w:r>
      <w:r>
        <w:rPr>
          <w:rFonts w:eastAsia="Times New Roman" w:cs="Times New Roman"/>
          <w:szCs w:val="24"/>
        </w:rPr>
        <w:t xml:space="preserve">ε και έρευνα για την οικονομική απόδοση των υπηρεσιών σε ό,τι αφορά ορισμένα έργα του </w:t>
      </w:r>
      <w:r>
        <w:rPr>
          <w:rFonts w:eastAsia="Times New Roman" w:cs="Times New Roman"/>
          <w:szCs w:val="24"/>
        </w:rPr>
        <w:lastRenderedPageBreak/>
        <w:t xml:space="preserve">εξωτερικού και αυτή η έρευνα απέδωσε και συγκεκριμένα αποτελέσματα. </w:t>
      </w:r>
    </w:p>
    <w:p w14:paraId="45835B47"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Προωθείται </w:t>
      </w:r>
      <w:r>
        <w:rPr>
          <w:rFonts w:eastAsia="Times New Roman" w:cs="Times New Roman"/>
          <w:szCs w:val="24"/>
        </w:rPr>
        <w:t>κ</w:t>
      </w:r>
      <w:r>
        <w:rPr>
          <w:rFonts w:eastAsia="Times New Roman" w:cs="Times New Roman"/>
          <w:szCs w:val="24"/>
        </w:rPr>
        <w:t xml:space="preserve">ανονισμός </w:t>
      </w:r>
      <w:r>
        <w:rPr>
          <w:rFonts w:eastAsia="Times New Roman" w:cs="Times New Roman"/>
          <w:szCs w:val="24"/>
        </w:rPr>
        <w:t>λ</w:t>
      </w:r>
      <w:r>
        <w:rPr>
          <w:rFonts w:eastAsia="Times New Roman" w:cs="Times New Roman"/>
          <w:szCs w:val="24"/>
        </w:rPr>
        <w:t>ειτουργίας, που</w:t>
      </w:r>
      <w:r>
        <w:rPr>
          <w:rFonts w:eastAsia="Times New Roman" w:cs="Times New Roman"/>
          <w:szCs w:val="24"/>
        </w:rPr>
        <w:t xml:space="preserve">, όμως, δεν </w:t>
      </w:r>
      <w:r>
        <w:rPr>
          <w:rFonts w:eastAsia="Times New Roman" w:cs="Times New Roman"/>
          <w:szCs w:val="24"/>
        </w:rPr>
        <w:t xml:space="preserve"> έχει προχωρήσει εξαιτίας του ότι δεν έχει ολοκληρω</w:t>
      </w:r>
      <w:r>
        <w:rPr>
          <w:rFonts w:eastAsia="Times New Roman" w:cs="Times New Roman"/>
          <w:szCs w:val="24"/>
        </w:rPr>
        <w:t xml:space="preserve">θεί ακόμα η αξιολόγηση. Και όχι μόνο αυτό. Η αξιολόγηση, όπως σας είπα προηγουμένως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είναι μια ανοικτή διαδικασία, η οποία δεν έχει ακόμη ολοκληρωθεί και ως εκ τούτου εκκρεμεί. Από εκεί και πέρα, να σας πω ότι υπήρξαν και νέες αιτήσεις </w:t>
      </w:r>
      <w:r>
        <w:rPr>
          <w:rFonts w:eastAsia="Times New Roman" w:cs="Times New Roman"/>
          <w:szCs w:val="24"/>
        </w:rPr>
        <w:t>φορέων ακριβώς στ</w:t>
      </w:r>
      <w:r>
        <w:rPr>
          <w:rFonts w:eastAsia="Times New Roman" w:cs="Times New Roman"/>
          <w:szCs w:val="24"/>
        </w:rPr>
        <w:t xml:space="preserve">ο </w:t>
      </w:r>
      <w:r>
        <w:rPr>
          <w:rFonts w:eastAsia="Times New Roman" w:cs="Times New Roman"/>
          <w:szCs w:val="24"/>
        </w:rPr>
        <w:t>πλαίσι</w:t>
      </w:r>
      <w:r>
        <w:rPr>
          <w:rFonts w:eastAsia="Times New Roman" w:cs="Times New Roman"/>
          <w:szCs w:val="24"/>
        </w:rPr>
        <w:t>ο</w:t>
      </w:r>
      <w:r>
        <w:rPr>
          <w:rFonts w:eastAsia="Times New Roman" w:cs="Times New Roman"/>
          <w:szCs w:val="24"/>
        </w:rPr>
        <w:t xml:space="preserve"> της διεύρυνσης του αντικειμένου που και εσείς επιθυμείτε και εμείς επιθυμούμε. </w:t>
      </w:r>
    </w:p>
    <w:p w14:paraId="45835B48"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το να υπάρχει Εθνικός Φορέας Διαπίστευσης είναι υποχρέωση της χώρας, όπως αντιλαμβάνεστε. Αυτό και να θέλουμε να το καταργήσουμε δεν μπορ</w:t>
      </w:r>
      <w:r>
        <w:rPr>
          <w:rFonts w:eastAsia="Times New Roman" w:cs="Times New Roman"/>
          <w:szCs w:val="24"/>
        </w:rPr>
        <w:t xml:space="preserve">ούμε. Όμως, αντιλήφθηκα ακούγοντάς σας να μιλάτε, γιατί πραγματικά κίνδυνος απώλειας της αναγνώρισης ή της ευρωπαϊκής ή της διεθνούς, κύριε </w:t>
      </w:r>
      <w:proofErr w:type="spellStart"/>
      <w:r>
        <w:rPr>
          <w:rFonts w:eastAsia="Times New Roman" w:cs="Times New Roman"/>
          <w:szCs w:val="24"/>
        </w:rPr>
        <w:t>Μπουκώρο</w:t>
      </w:r>
      <w:proofErr w:type="spellEnd"/>
      <w:r>
        <w:rPr>
          <w:rFonts w:eastAsia="Times New Roman" w:cs="Times New Roman"/>
          <w:szCs w:val="24"/>
        </w:rPr>
        <w:t xml:space="preserve">, δεν υπάρχει, τον λόγο για τον οποίο μου καταθέσατε την ερώτηση αυτή. Επομένως αντιλήφθηκα από τα λεγόμενα </w:t>
      </w:r>
      <w:r>
        <w:rPr>
          <w:rFonts w:eastAsia="Times New Roman" w:cs="Times New Roman"/>
          <w:szCs w:val="24"/>
        </w:rPr>
        <w:t>σας ότι είναι –ας το πω- η επιθυμία σας, η αναγκαιότητα, που προκύπτει από το πλήθος των ελέγχων, γιατί είναι αλήθεια ότι αυτή</w:t>
      </w:r>
      <w:r>
        <w:rPr>
          <w:rFonts w:eastAsia="Times New Roman" w:cs="Times New Roman"/>
          <w:szCs w:val="24"/>
        </w:rPr>
        <w:t>ν</w:t>
      </w:r>
      <w:r>
        <w:rPr>
          <w:rFonts w:eastAsia="Times New Roman" w:cs="Times New Roman"/>
          <w:szCs w:val="24"/>
        </w:rPr>
        <w:t xml:space="preserve"> τη στιγμή ο ΕΣΥΔ πραγματοποιεί ελέγχους σε πεντακόσια τέσσερα διαπιστευμένα εργαστήρια και σε ογδόντα πέντε φορείς πιστοποίησης,</w:t>
      </w:r>
      <w:r>
        <w:rPr>
          <w:rFonts w:eastAsia="Times New Roman" w:cs="Times New Roman"/>
          <w:szCs w:val="24"/>
        </w:rPr>
        <w:t xml:space="preserve"> ότι υπάρχει αναγκαιότητα </w:t>
      </w:r>
      <w:r>
        <w:rPr>
          <w:rFonts w:eastAsia="Times New Roman" w:cs="Times New Roman"/>
          <w:szCs w:val="24"/>
        </w:rPr>
        <w:lastRenderedPageBreak/>
        <w:t>προώθησης –να το πω κατ’ αυτή</w:t>
      </w:r>
      <w:r>
        <w:rPr>
          <w:rFonts w:eastAsia="Times New Roman" w:cs="Times New Roman"/>
          <w:szCs w:val="24"/>
        </w:rPr>
        <w:t>ν</w:t>
      </w:r>
      <w:r>
        <w:rPr>
          <w:rFonts w:eastAsia="Times New Roman" w:cs="Times New Roman"/>
          <w:szCs w:val="24"/>
        </w:rPr>
        <w:t xml:space="preserve"> την έννοια- ιδιωτών </w:t>
      </w:r>
      <w:proofErr w:type="spellStart"/>
      <w:r>
        <w:rPr>
          <w:rFonts w:eastAsia="Times New Roman" w:cs="Times New Roman"/>
          <w:szCs w:val="24"/>
        </w:rPr>
        <w:t>αξιολογητών</w:t>
      </w:r>
      <w:proofErr w:type="spellEnd"/>
      <w:r>
        <w:rPr>
          <w:rFonts w:eastAsia="Times New Roman" w:cs="Times New Roman"/>
          <w:szCs w:val="24"/>
        </w:rPr>
        <w:t xml:space="preserve"> από τον ευρύτερο δημόσιο τομέα. </w:t>
      </w:r>
    </w:p>
    <w:p w14:paraId="45835B49"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Αυτό ούτως ή άλλως θα συμβεί πρώτον, γιατί δεν υπάρχει η δυνατότητα πρόσληψης δημοσίων υπαλλήλων, όπως αντιλαμβάνεστε, αλλά και γιατί </w:t>
      </w:r>
      <w:r>
        <w:rPr>
          <w:rFonts w:eastAsia="Times New Roman" w:cs="Times New Roman"/>
          <w:szCs w:val="24"/>
        </w:rPr>
        <w:t>ούτως ή άλλως το τελευταίο έτος έχει λάβει το ΕΣΥΔ</w:t>
      </w:r>
      <w:r>
        <w:rPr>
          <w:rFonts w:eastAsia="Times New Roman" w:cs="Times New Roman"/>
          <w:b/>
          <w:szCs w:val="24"/>
        </w:rPr>
        <w:t xml:space="preserve"> </w:t>
      </w:r>
      <w:r>
        <w:rPr>
          <w:rFonts w:eastAsia="Times New Roman" w:cs="Times New Roman"/>
          <w:szCs w:val="24"/>
        </w:rPr>
        <w:t xml:space="preserve">δεκαέξι νέες αιτήσεις φορέων πιστοποίησης και ελέγχου και τριάντα τέσσερις νέες αιτήσεις εργαστηρίων, παρουσιάζοντας μάλιστα αυξητική τάση. </w:t>
      </w:r>
    </w:p>
    <w:p w14:paraId="45835B4A"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Ποιες είναι οι δραστηριότητες, που προτείνονται πλέον προς διαπί</w:t>
      </w:r>
      <w:r>
        <w:rPr>
          <w:rFonts w:eastAsia="Times New Roman" w:cs="Times New Roman"/>
          <w:szCs w:val="24"/>
        </w:rPr>
        <w:t>στευση; Είναι τα σχήματα πιστοποίησης προσώ</w:t>
      </w:r>
      <w:r>
        <w:rPr>
          <w:rFonts w:eastAsia="Times New Roman" w:cs="Times New Roman"/>
          <w:szCs w:val="24"/>
        </w:rPr>
        <w:lastRenderedPageBreak/>
        <w:t>πων. Είναι η πιστοποίηση ξενοδοχείων και ενοικιαζόμενων δωματίων. Είναι η πιστοποίηση ορθής παρασκευής καλλυντικών προϊόντων, η διαπίστευση ιατρικών εργαστηρίων στο σύνολο σχεδόν των διαγωνιστικών εξετάσεων. Πρόκε</w:t>
      </w:r>
      <w:r>
        <w:rPr>
          <w:rFonts w:eastAsia="Times New Roman" w:cs="Times New Roman"/>
          <w:szCs w:val="24"/>
        </w:rPr>
        <w:t xml:space="preserve">ιται, όπως αντιλαμβάνεστε, για ένα πλήθος ακόμη αρμοδιοτήτων. </w:t>
      </w:r>
    </w:p>
    <w:p w14:paraId="45835B4B"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Επομένως, για να κλείσω και τη σύντομη αυτή εισήγησή μου, αφ</w:t>
      </w:r>
      <w:r>
        <w:rPr>
          <w:rFonts w:eastAsia="Times New Roman" w:cs="Times New Roman"/>
          <w:szCs w:val="24"/>
        </w:rPr>
        <w:t xml:space="preserve">’ </w:t>
      </w:r>
      <w:r>
        <w:rPr>
          <w:rFonts w:eastAsia="Times New Roman" w:cs="Times New Roman"/>
          <w:szCs w:val="24"/>
        </w:rPr>
        <w:t>ενός μεν δεν υπάρχει κανένας κίνδυνος απώλειας οποιασδήποτε διαπίστευσης είτε ευρωπαϊκής είτε διεθνούς -κατ’ αυτή</w:t>
      </w:r>
      <w:r>
        <w:rPr>
          <w:rFonts w:eastAsia="Times New Roman" w:cs="Times New Roman"/>
          <w:szCs w:val="24"/>
        </w:rPr>
        <w:t>ν</w:t>
      </w:r>
      <w:r>
        <w:rPr>
          <w:rFonts w:eastAsia="Times New Roman" w:cs="Times New Roman"/>
          <w:szCs w:val="24"/>
        </w:rPr>
        <w:t xml:space="preserve"> την έννοια- και </w:t>
      </w:r>
      <w:r>
        <w:rPr>
          <w:rFonts w:eastAsia="Times New Roman" w:cs="Times New Roman"/>
          <w:szCs w:val="24"/>
        </w:rPr>
        <w:t>περαιτέρω είναι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ΕΣΥΔ ακριβώς λόγω της αύξησης –να το πω κατ’ αυτή</w:t>
      </w:r>
      <w:r>
        <w:rPr>
          <w:rFonts w:eastAsia="Times New Roman" w:cs="Times New Roman"/>
          <w:szCs w:val="24"/>
        </w:rPr>
        <w:t>ν</w:t>
      </w:r>
      <w:r>
        <w:rPr>
          <w:rFonts w:eastAsia="Times New Roman" w:cs="Times New Roman"/>
          <w:szCs w:val="24"/>
        </w:rPr>
        <w:t xml:space="preserve"> την έννοια- της δραστηριότητάς του και του ελεγκτικού του αντικειμέ</w:t>
      </w:r>
      <w:r>
        <w:rPr>
          <w:rFonts w:eastAsia="Times New Roman" w:cs="Times New Roman"/>
          <w:szCs w:val="24"/>
        </w:rPr>
        <w:lastRenderedPageBreak/>
        <w:t xml:space="preserve">νου, του αντικειμένου της διαπίστευσης, ενδεχομένως να διευρύνει τη συνεργασία του με ιδιώτες </w:t>
      </w:r>
      <w:proofErr w:type="spellStart"/>
      <w:r>
        <w:rPr>
          <w:rFonts w:eastAsia="Times New Roman" w:cs="Times New Roman"/>
          <w:szCs w:val="24"/>
        </w:rPr>
        <w:t>αξιολογη</w:t>
      </w:r>
      <w:r>
        <w:rPr>
          <w:rFonts w:eastAsia="Times New Roman" w:cs="Times New Roman"/>
          <w:szCs w:val="24"/>
        </w:rPr>
        <w:t>τές</w:t>
      </w:r>
      <w:proofErr w:type="spellEnd"/>
      <w:r>
        <w:rPr>
          <w:rFonts w:eastAsia="Times New Roman" w:cs="Times New Roman"/>
          <w:szCs w:val="24"/>
        </w:rPr>
        <w:t xml:space="preserve">, ώστε να μπορέσει να ανταποκριθεί σε αυτό το έργο, το οποίο –ξαναλέω- έργο που ασκεί το ΕΣΥΔ είναι στην προκειμένη περίπτωση εθνική υποχρέωση και είναι και ο μοναδικός φορέας που μπορεί να το κάνει. </w:t>
      </w:r>
    </w:p>
    <w:p w14:paraId="45835B4C"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45835B4D"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w:t>
      </w:r>
      <w:r>
        <w:rPr>
          <w:rFonts w:eastAsia="Times New Roman" w:cs="Times New Roman"/>
          <w:b/>
          <w:szCs w:val="24"/>
        </w:rPr>
        <w:t xml:space="preserve">ριστοδουλοπούλου): </w:t>
      </w:r>
      <w:r>
        <w:rPr>
          <w:rFonts w:eastAsia="Times New Roman" w:cs="Times New Roman"/>
          <w:szCs w:val="24"/>
        </w:rPr>
        <w:t xml:space="preserve">Ευχαριστούμε και εμείς τον κ. </w:t>
      </w:r>
      <w:proofErr w:type="spellStart"/>
      <w:r>
        <w:rPr>
          <w:rFonts w:eastAsia="Times New Roman" w:cs="Times New Roman"/>
          <w:szCs w:val="24"/>
        </w:rPr>
        <w:t>Μπουκώρο</w:t>
      </w:r>
      <w:proofErr w:type="spellEnd"/>
      <w:r>
        <w:rPr>
          <w:rFonts w:eastAsia="Times New Roman" w:cs="Times New Roman"/>
          <w:szCs w:val="24"/>
        </w:rPr>
        <w:t xml:space="preserve"> και την κυρία Υπουργό. </w:t>
      </w:r>
    </w:p>
    <w:p w14:paraId="45835B4E"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Θα συζητηθεί</w:t>
      </w:r>
      <w:r>
        <w:rPr>
          <w:rFonts w:eastAsia="Times New Roman" w:cs="Times New Roman"/>
          <w:szCs w:val="24"/>
        </w:rPr>
        <w:t xml:space="preserve"> η τέταρτη με αριθμό 605/1-3-2016 επίκαιρη ερώτηση πρώτου κύκλου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ς των Ανεξαρτήτων Ελλήνων κ. Βασιλείου Κόκκαλη προς τον Υπουργό Οικονομικών, σ</w:t>
      </w:r>
      <w:r>
        <w:rPr>
          <w:rFonts w:eastAsia="Times New Roman" w:cs="Times New Roman"/>
          <w:szCs w:val="24"/>
        </w:rPr>
        <w:t xml:space="preserve">χετικά με τη είσπραξη του ΕΝΦΙΑ από τον σύνδικο της πτωχεύσεως αναφορικά με τα ακίνητα της υπό εποπτείας διαχείρισής του. </w:t>
      </w:r>
    </w:p>
    <w:p w14:paraId="45835B4F"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κ. Τρύφων Αλεξιάδης. </w:t>
      </w:r>
    </w:p>
    <w:p w14:paraId="45835B50"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Κύριε Κόκκαλη, έχετε τον λόγο. </w:t>
      </w:r>
    </w:p>
    <w:p w14:paraId="45835B51"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Ευχαριστώ, κυρία Πρόεδρ</w:t>
      </w:r>
      <w:r>
        <w:rPr>
          <w:rFonts w:eastAsia="Times New Roman" w:cs="Times New Roman"/>
          <w:szCs w:val="24"/>
        </w:rPr>
        <w:t xml:space="preserve">ε. </w:t>
      </w:r>
    </w:p>
    <w:p w14:paraId="45835B52"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και τη δική σας σας προσοχή επειδή είστε νομικός. </w:t>
      </w:r>
    </w:p>
    <w:p w14:paraId="45835B53"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πούμε συγχαρητήρια στον κ. Αλεξιάδη, που είναι από τους λίγους, ο οποίος είναι σταθερός σε όλες τις επίκαιρες ερωτήσεις,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φόρτο εργασίας του. </w:t>
      </w:r>
    </w:p>
    <w:p w14:paraId="45835B54"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Δυνάμει του άρθρου 2 του</w:t>
      </w:r>
      <w:r>
        <w:rPr>
          <w:rFonts w:eastAsia="Times New Roman" w:cs="Times New Roman"/>
          <w:szCs w:val="24"/>
        </w:rPr>
        <w:t xml:space="preserve"> ν.4223/2013 ορίστηκε ως υποκείμενο προς πληρωμή του Ενιαίου Φόρου Ιδιοκτησίας (ΕΝΦΙΑ) ο σύνδικος της εκάστοτε πτωχεύσεως για τα τυχόν ακίνητα αυτής, που βρίσκονται υπό την νομίμως προβλεπόμενη διαχείριση και εποπτεία του. Τουτέστιν, ο σύνδικος –ιδιότητα η</w:t>
      </w:r>
      <w:r>
        <w:rPr>
          <w:rFonts w:eastAsia="Times New Roman" w:cs="Times New Roman"/>
          <w:szCs w:val="24"/>
        </w:rPr>
        <w:t xml:space="preserve"> οποία αποδίδεται κατόπιν δικαστικής αποφάσεως- αφ</w:t>
      </w:r>
      <w:r>
        <w:rPr>
          <w:rFonts w:eastAsia="Times New Roman" w:cs="Times New Roman"/>
          <w:szCs w:val="24"/>
        </w:rPr>
        <w:t xml:space="preserve">’ </w:t>
      </w:r>
      <w:r>
        <w:rPr>
          <w:rFonts w:eastAsia="Times New Roman" w:cs="Times New Roman"/>
          <w:szCs w:val="24"/>
        </w:rPr>
        <w:lastRenderedPageBreak/>
        <w:t>ενός καθίσταται οφειλέτης και αφ</w:t>
      </w:r>
      <w:r>
        <w:rPr>
          <w:rFonts w:eastAsia="Times New Roman" w:cs="Times New Roman"/>
          <w:szCs w:val="24"/>
        </w:rPr>
        <w:t xml:space="preserve">’ </w:t>
      </w:r>
      <w:r>
        <w:rPr>
          <w:rFonts w:eastAsia="Times New Roman" w:cs="Times New Roman"/>
          <w:szCs w:val="24"/>
        </w:rPr>
        <w:t xml:space="preserve">ετέρου κινδυνεύει με αναγκαστικά μέτρα, όπως κατασχέσεις λογαριασμών, μη λήψη φορολογικής ενημερότητας αλλά και με άσκηση ποινικής δίωξης. </w:t>
      </w:r>
    </w:p>
    <w:p w14:paraId="45835B55"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Όπως πολύ καλά καταλαβαίνετε, </w:t>
      </w:r>
      <w:r>
        <w:rPr>
          <w:rFonts w:eastAsia="Times New Roman" w:cs="Times New Roman"/>
          <w:szCs w:val="24"/>
        </w:rPr>
        <w:t>πρόκειται για μια διάταξη τουλάχιστον άτοπη και κατά την άποψή μου έρχεται σε ευθεία σύγκρουση με διατάξεις του νόμου και με το ίδιο το Σύνταγμα. Είναι μια παράνομη και άδικη διάταξη, διότι καλείται ο σύνδικος να πληρώσει για κάτι</w:t>
      </w:r>
      <w:r>
        <w:rPr>
          <w:rFonts w:eastAsia="Times New Roman" w:cs="Times New Roman"/>
          <w:szCs w:val="24"/>
        </w:rPr>
        <w:t>,</w:t>
      </w:r>
      <w:r>
        <w:rPr>
          <w:rFonts w:eastAsia="Times New Roman" w:cs="Times New Roman"/>
          <w:szCs w:val="24"/>
        </w:rPr>
        <w:t xml:space="preserve"> το οποίο 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ενός δεν του ανήκει και 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ετέρου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άσκησης των καθηκόντων του. Αυτό θα έχει ως αποτέλεσμα πάρα πολλοί σύνδικοι να παραιτηθούν εκ της θέσεως τους, θέση την οποία ουδείς επιδιώκει διότι –επαναλαμβάνω- διορίζονται με απόφαση δικαστηρίου </w:t>
      </w:r>
      <w:r>
        <w:rPr>
          <w:rFonts w:eastAsia="Times New Roman" w:cs="Times New Roman"/>
          <w:szCs w:val="24"/>
        </w:rPr>
        <w:lastRenderedPageBreak/>
        <w:t xml:space="preserve">και </w:t>
      </w:r>
      <w:r>
        <w:rPr>
          <w:rFonts w:eastAsia="Times New Roman" w:cs="Times New Roman"/>
          <w:szCs w:val="24"/>
        </w:rPr>
        <w:t>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ετέρου στο μέλλον να αποκρούεται και ο οποιοσδήποτε διορισμός συνδίκου. </w:t>
      </w:r>
    </w:p>
    <w:p w14:paraId="45835B56"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Εν όψει όλων αυτών κύριε Υπουργέ, επαναλαμβάνω ότι είναι μια άδικη και παράνομη διάταξη, διότι καλούνται να πληρώσουν κάποιοι για περιουσία</w:t>
      </w:r>
      <w:r>
        <w:rPr>
          <w:rFonts w:eastAsia="Times New Roman" w:cs="Times New Roman"/>
          <w:szCs w:val="24"/>
        </w:rPr>
        <w:t>, η οποία</w:t>
      </w:r>
      <w:r>
        <w:rPr>
          <w:rFonts w:eastAsia="Times New Roman" w:cs="Times New Roman"/>
          <w:szCs w:val="24"/>
        </w:rPr>
        <w:t xml:space="preserve"> δεν τους ανήκει. Επομένως υπάρ</w:t>
      </w:r>
      <w:r>
        <w:rPr>
          <w:rFonts w:eastAsia="Times New Roman" w:cs="Times New Roman"/>
          <w:szCs w:val="24"/>
        </w:rPr>
        <w:t xml:space="preserve">χουν στο σχεδιασμό του Υπουργείου σκέψεις για κατάργηση, άλλως τροποποίηση, της συγκεκριμένης διάταξης; </w:t>
      </w:r>
    </w:p>
    <w:p w14:paraId="45835B57"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5835B58"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Υπουργέ, έχετε τον λόγο για τρία λεπτά. </w:t>
      </w:r>
    </w:p>
    <w:p w14:paraId="45835B59"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w:t>
      </w:r>
      <w:r>
        <w:rPr>
          <w:rFonts w:eastAsia="Times New Roman" w:cs="Times New Roman"/>
          <w:b/>
          <w:szCs w:val="24"/>
        </w:rPr>
        <w:t xml:space="preserve">νομικών): </w:t>
      </w:r>
      <w:r>
        <w:rPr>
          <w:rFonts w:eastAsia="Times New Roman" w:cs="Times New Roman"/>
          <w:szCs w:val="24"/>
        </w:rPr>
        <w:t xml:space="preserve">Ευχαριστώ, κυρία Πρόεδρε. </w:t>
      </w:r>
    </w:p>
    <w:p w14:paraId="45835B5A"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Κύριε Βουλευτά, με φέρνετε σε δύσκολη θέση για δύο λόγους: Ο ένας λόγος είναι ότι είμαι αναγκασμένος να έρχομαι για να απαντήσω σε ερωτήσεις και να υπερασπίζομαι έναν νόμο σαν τον ΕΝΦΙΑ</w:t>
      </w:r>
      <w:r>
        <w:rPr>
          <w:rFonts w:eastAsia="Times New Roman" w:cs="Times New Roman"/>
          <w:szCs w:val="24"/>
        </w:rPr>
        <w:t>, ο οποίος</w:t>
      </w:r>
      <w:r>
        <w:rPr>
          <w:rFonts w:eastAsia="Times New Roman" w:cs="Times New Roman"/>
          <w:szCs w:val="24"/>
        </w:rPr>
        <w:t xml:space="preserve"> δεν είναι υπόδειγμα φορ</w:t>
      </w:r>
      <w:r>
        <w:rPr>
          <w:rFonts w:eastAsia="Times New Roman" w:cs="Times New Roman"/>
          <w:szCs w:val="24"/>
        </w:rPr>
        <w:t xml:space="preserve">ολογικής δικαιοσύνης και έχει συγκεντρώσει πάρα πολλή κριτική. </w:t>
      </w:r>
    </w:p>
    <w:p w14:paraId="45835B5B"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Νομίζω ότι μέσα στο 2016 πρέπει να γυρίσουμε σελίδα και να πάμε σε έναν άλλο φόρο που θα τον αντικαταστήσει και θα έχει βεβαίως την ίδια </w:t>
      </w:r>
      <w:proofErr w:type="spellStart"/>
      <w:r>
        <w:rPr>
          <w:rFonts w:eastAsia="Times New Roman" w:cs="Times New Roman"/>
          <w:szCs w:val="24"/>
        </w:rPr>
        <w:t>εισπραξιμότητα</w:t>
      </w:r>
      <w:proofErr w:type="spellEnd"/>
      <w:r>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2,65 δισεκατομμύρια- αλλά θα μοιράζε</w:t>
      </w:r>
      <w:r>
        <w:rPr>
          <w:rFonts w:eastAsia="Times New Roman" w:cs="Times New Roman"/>
          <w:szCs w:val="24"/>
        </w:rPr>
        <w:t xml:space="preserve">ι πιο δίκαια και πιο αναλογικά τα φορολογικά </w:t>
      </w:r>
      <w:r>
        <w:rPr>
          <w:rFonts w:eastAsia="Times New Roman" w:cs="Times New Roman"/>
          <w:szCs w:val="24"/>
        </w:rPr>
        <w:lastRenderedPageBreak/>
        <w:t>βάρη και βεβαίως</w:t>
      </w:r>
      <w:r>
        <w:rPr>
          <w:rFonts w:eastAsia="Times New Roman" w:cs="Times New Roman"/>
          <w:szCs w:val="24"/>
        </w:rPr>
        <w:t>,</w:t>
      </w:r>
      <w:r>
        <w:rPr>
          <w:rFonts w:eastAsia="Times New Roman" w:cs="Times New Roman"/>
          <w:szCs w:val="24"/>
        </w:rPr>
        <w:t xml:space="preserve"> δεν θα έχει </w:t>
      </w:r>
      <w:r>
        <w:rPr>
          <w:rFonts w:eastAsia="Times New Roman" w:cs="Times New Roman"/>
          <w:szCs w:val="24"/>
        </w:rPr>
        <w:t xml:space="preserve">τα </w:t>
      </w:r>
      <w:r>
        <w:rPr>
          <w:rFonts w:eastAsia="Times New Roman" w:cs="Times New Roman"/>
          <w:szCs w:val="24"/>
        </w:rPr>
        <w:t xml:space="preserve">λάθη και τις υπερβολές που είχε το προηγούμενο νομοθέτημα. </w:t>
      </w:r>
    </w:p>
    <w:p w14:paraId="45835B5C"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Πολύ σωστά θέτετε με την ερώτησή σας το θέμα των συνδίκων πτωχεύσεως. Είμαι οικονομολόγος. Δεν είμαι νομικός. Θα προσπ</w:t>
      </w:r>
      <w:r>
        <w:rPr>
          <w:rFonts w:eastAsia="Times New Roman" w:cs="Times New Roman"/>
          <w:szCs w:val="24"/>
        </w:rPr>
        <w:t xml:space="preserve">αθήσω να το εξηγήσω όσο πιο απλά γίνεται. </w:t>
      </w:r>
    </w:p>
    <w:p w14:paraId="45835B5D"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Εδώ έχουμε τα εξής περίεργα πράγματα: Ο ΕΝΦΙΑ επιβάλλεται στα εμπράγματα δικαιώματα της πλήρους κυριότητας, της ψιλής κυριότητας, της επικαρπίας, της οίκησης και της επιφάνειας επί του ακινήτου. Αυτά προβλέπει το </w:t>
      </w:r>
      <w:r>
        <w:rPr>
          <w:rFonts w:eastAsia="Times New Roman" w:cs="Times New Roman"/>
          <w:szCs w:val="24"/>
        </w:rPr>
        <w:t xml:space="preserve">άρθρο 1 παράγραφος 2 του ν.4223/2013. Ενώ, λοιπόν, επιβάλλεται στο εμπράγματο δικαίωμα, ερχόμαστε και κάνουμε υποκείμενο του </w:t>
      </w:r>
      <w:r>
        <w:rPr>
          <w:rFonts w:eastAsia="Times New Roman" w:cs="Times New Roman"/>
          <w:szCs w:val="24"/>
        </w:rPr>
        <w:lastRenderedPageBreak/>
        <w:t>ΕΝΦΙΑ τον σύνδικο πτώχευσης, ο οποίος δεν έχει κανένα εμπράγματο δικαίωμα πάνω στα ακίνητα. Και ξέρουμε πολύ καλά ότι</w:t>
      </w:r>
      <w:r>
        <w:rPr>
          <w:rFonts w:eastAsia="Times New Roman" w:cs="Times New Roman"/>
          <w:szCs w:val="24"/>
        </w:rPr>
        <w:t>,</w:t>
      </w:r>
      <w:r>
        <w:rPr>
          <w:rFonts w:eastAsia="Times New Roman" w:cs="Times New Roman"/>
          <w:szCs w:val="24"/>
        </w:rPr>
        <w:t xml:space="preserve"> όταν μία επι</w:t>
      </w:r>
      <w:r>
        <w:rPr>
          <w:rFonts w:eastAsia="Times New Roman" w:cs="Times New Roman"/>
          <w:szCs w:val="24"/>
        </w:rPr>
        <w:t xml:space="preserve">χείρηση φτάσει σε αυτήν την κατάσταση, δεν μπορεί να αξιοποιηθεί κάποιο ακίνητό της, να πωληθεί, να </w:t>
      </w:r>
      <w:r>
        <w:rPr>
          <w:rFonts w:eastAsia="Times New Roman" w:cs="Times New Roman"/>
          <w:szCs w:val="24"/>
        </w:rPr>
        <w:t>το εκμεταλλευτεί</w:t>
      </w:r>
      <w:r>
        <w:rPr>
          <w:rFonts w:eastAsia="Times New Roman" w:cs="Times New Roman"/>
          <w:szCs w:val="24"/>
        </w:rPr>
        <w:t xml:space="preserve"> ή οτιδήποτε άλλο, διότι σίγουρα το έχουν δεσμεύσει το </w:t>
      </w:r>
      <w:r>
        <w:rPr>
          <w:rFonts w:eastAsia="Times New Roman" w:cs="Times New Roman"/>
          <w:szCs w:val="24"/>
        </w:rPr>
        <w:t>δ</w:t>
      </w:r>
      <w:r>
        <w:rPr>
          <w:rFonts w:eastAsia="Times New Roman" w:cs="Times New Roman"/>
          <w:szCs w:val="24"/>
        </w:rPr>
        <w:t>ημόσιο, οι τράπεζες, οι προμηθευτές και μία σειρά από άλλους στους οποίους χρωστούσε</w:t>
      </w:r>
      <w:r>
        <w:rPr>
          <w:rFonts w:eastAsia="Times New Roman" w:cs="Times New Roman"/>
          <w:szCs w:val="24"/>
        </w:rPr>
        <w:t xml:space="preserve"> αυτή η επιχείρηση.  </w:t>
      </w:r>
    </w:p>
    <w:p w14:paraId="45835B5E"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Το δε περίεργο σε αυτή τη διάταξη είναι ότι από έρευνα που έκανα –γιατί παρακολουθώ τα φορολογικά θέματα, δυστυχώς, για πολλά χρόνια- είδα ότι το Επιστημονικό Συμβούλιο της Βουλής, τότε που ψηφιζόταν ο νόμος «Ενιαίος Φόρος Ιδιοκτησίας</w:t>
      </w:r>
      <w:r>
        <w:rPr>
          <w:rFonts w:eastAsia="Times New Roman" w:cs="Times New Roman"/>
          <w:szCs w:val="24"/>
        </w:rPr>
        <w:t xml:space="preserve"> Ακινήτων και άλλες διατάξεις», με σαφήνεια στη σελίδα 5 </w:t>
      </w:r>
      <w:r>
        <w:rPr>
          <w:rFonts w:eastAsia="Times New Roman" w:cs="Times New Roman"/>
          <w:szCs w:val="24"/>
        </w:rPr>
        <w:lastRenderedPageBreak/>
        <w:t>ανέφερε: «Με την παράγραφο 2 ορίζεται μεταξύ άλλων ότι υποκείμενο του φόρου είναι και ο σύνδικος της πτώχευσης. Δεδομένου ότι ο σύνδικος δεν έχει ούτε αποκτά εμπράγματα δικαιώματα επί της ακίνητης πε</w:t>
      </w:r>
      <w:r>
        <w:rPr>
          <w:rFonts w:eastAsia="Times New Roman" w:cs="Times New Roman"/>
          <w:szCs w:val="24"/>
        </w:rPr>
        <w:t>ριουσίας του πτωχού, απλώς δε έχει την εξουσία διοίκησης, διαχείρισης και διάθεσης της πτωχευτικής περιουσίας, η ρύθμιση πρέπει να τροποποιηθεί</w:t>
      </w:r>
      <w:r>
        <w:rPr>
          <w:rFonts w:eastAsia="Times New Roman" w:cs="Times New Roman"/>
          <w:szCs w:val="24"/>
        </w:rPr>
        <w:t>.</w:t>
      </w:r>
      <w:r>
        <w:rPr>
          <w:rFonts w:eastAsia="Times New Roman" w:cs="Times New Roman"/>
          <w:szCs w:val="24"/>
        </w:rPr>
        <w:t xml:space="preserve">».  </w:t>
      </w:r>
    </w:p>
    <w:p w14:paraId="45835B5F"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Δυστυχώς, τότε δεν εισακούστηκε το Επιστημονικό Συμβούλιο της Βουλής και δεν λειτούργησαν τα πράγματα όπως </w:t>
      </w:r>
      <w:r>
        <w:rPr>
          <w:rFonts w:eastAsia="Times New Roman" w:cs="Times New Roman"/>
          <w:szCs w:val="24"/>
        </w:rPr>
        <w:t>έπρεπε. Πλέον όμως η Γενική Γραμματεία Δημοσίων Εσόδων με έγγραφο, το οποίο θα καταθέσω στα Πρακτικά</w:t>
      </w:r>
      <w:r>
        <w:rPr>
          <w:rFonts w:eastAsia="Times New Roman" w:cs="Times New Roman"/>
          <w:szCs w:val="24"/>
        </w:rPr>
        <w:t>,</w:t>
      </w:r>
      <w:r>
        <w:rPr>
          <w:rFonts w:eastAsia="Times New Roman" w:cs="Times New Roman"/>
          <w:szCs w:val="24"/>
        </w:rPr>
        <w:t xml:space="preserve"> αναφέρει με σαφήνεια τα προβλήματα για αυτό το θέμα. </w:t>
      </w:r>
    </w:p>
    <w:p w14:paraId="45835B60"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Οικονομικών κ. Τρύφων Αλεξιάδης καταθέτει για τα Πρακτικά το</w:t>
      </w:r>
      <w:r>
        <w:rPr>
          <w:rFonts w:eastAsia="Times New Roman" w:cs="Times New Roman"/>
          <w:szCs w:val="24"/>
        </w:rPr>
        <w:t xml:space="preserve"> προαναφερθέν έγγραφο, το οποίο βρίσκεται στο αρχείο του Τμήματος Γραμματείας της Διεύθυνσης Στενογραφίας και  Πρακτικών της Βουλής)</w:t>
      </w:r>
    </w:p>
    <w:p w14:paraId="45835B61"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Τα προβλήματα που έχουν ανακύψει από την εφαρμογή της συγκεκριμένης διάταξης είναι γνωστά και είναι υπό επεξεργασία, προκε</w:t>
      </w:r>
      <w:r>
        <w:rPr>
          <w:rFonts w:eastAsia="Times New Roman" w:cs="Times New Roman"/>
          <w:szCs w:val="24"/>
        </w:rPr>
        <w:t>ιμένου να προωθηθεί σχετική νομοθετική ρύθμιση.</w:t>
      </w:r>
      <w:r>
        <w:rPr>
          <w:rFonts w:eastAsia="Times New Roman" w:cs="Times New Roman"/>
          <w:szCs w:val="24"/>
        </w:rPr>
        <w:t>».</w:t>
      </w:r>
    </w:p>
    <w:p w14:paraId="45835B62"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Θα κάνουμε ό,τι είναι δυνατόν </w:t>
      </w:r>
      <w:r>
        <w:rPr>
          <w:rFonts w:eastAsia="Times New Roman" w:cs="Times New Roman"/>
          <w:szCs w:val="24"/>
        </w:rPr>
        <w:t xml:space="preserve">για </w:t>
      </w:r>
      <w:r>
        <w:rPr>
          <w:rFonts w:eastAsia="Times New Roman" w:cs="Times New Roman"/>
          <w:szCs w:val="24"/>
        </w:rPr>
        <w:t xml:space="preserve">να μην ταλαιπωρήσουμε </w:t>
      </w:r>
      <w:proofErr w:type="spellStart"/>
      <w:r>
        <w:rPr>
          <w:rFonts w:eastAsia="Times New Roman" w:cs="Times New Roman"/>
          <w:szCs w:val="24"/>
        </w:rPr>
        <w:t>σύνδικους</w:t>
      </w:r>
      <w:proofErr w:type="spellEnd"/>
      <w:r>
        <w:rPr>
          <w:rFonts w:eastAsia="Times New Roman" w:cs="Times New Roman"/>
          <w:szCs w:val="24"/>
        </w:rPr>
        <w:t xml:space="preserve"> πτώχευσης, να μην κινδυνεύσει η προσωπική τους </w:t>
      </w:r>
      <w:r>
        <w:rPr>
          <w:rFonts w:eastAsia="Times New Roman" w:cs="Times New Roman"/>
          <w:szCs w:val="24"/>
        </w:rPr>
        <w:lastRenderedPageBreak/>
        <w:t>περιουσία και να μη δεσμευτούν χρήματα.  Άμεσα</w:t>
      </w:r>
      <w:r>
        <w:rPr>
          <w:rFonts w:eastAsia="Times New Roman" w:cs="Times New Roman"/>
          <w:szCs w:val="24"/>
        </w:rPr>
        <w:t>,</w:t>
      </w:r>
      <w:r>
        <w:rPr>
          <w:rFonts w:eastAsia="Times New Roman" w:cs="Times New Roman"/>
          <w:szCs w:val="24"/>
        </w:rPr>
        <w:t xml:space="preserve"> με το</w:t>
      </w:r>
      <w:r>
        <w:rPr>
          <w:rFonts w:eastAsia="Times New Roman" w:cs="Times New Roman"/>
          <w:szCs w:val="24"/>
        </w:rPr>
        <w:t>ν</w:t>
      </w:r>
      <w:r>
        <w:rPr>
          <w:rFonts w:eastAsia="Times New Roman" w:cs="Times New Roman"/>
          <w:szCs w:val="24"/>
        </w:rPr>
        <w:t xml:space="preserve"> νέο νόμο που θα φέρουμε για το θέμα αυ</w:t>
      </w:r>
      <w:r>
        <w:rPr>
          <w:rFonts w:eastAsia="Times New Roman" w:cs="Times New Roman"/>
          <w:szCs w:val="24"/>
        </w:rPr>
        <w:t>τό, θα λύσουμε και αυτό το πρόβλημα</w:t>
      </w:r>
      <w:r>
        <w:rPr>
          <w:rFonts w:eastAsia="Times New Roman" w:cs="Times New Roman"/>
          <w:szCs w:val="24"/>
        </w:rPr>
        <w:t>,</w:t>
      </w:r>
      <w:r>
        <w:rPr>
          <w:rFonts w:eastAsia="Times New Roman" w:cs="Times New Roman"/>
          <w:szCs w:val="24"/>
        </w:rPr>
        <w:t xml:space="preserve"> το οποίο απασχολεί τους πολίτες και είναι μία αδικία, όπως είπατε. </w:t>
      </w:r>
    </w:p>
    <w:p w14:paraId="45835B63"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Ευχαριστούμε, κύριε Υπουργέ. </w:t>
      </w:r>
    </w:p>
    <w:p w14:paraId="45835B64"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Κύριε Κόκκαλη, έχετε τον λόγο για τη δευτερολογία σας. </w:t>
      </w:r>
    </w:p>
    <w:p w14:paraId="45835B65"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Ευχαριστώ, κυρία Πρόεδρε. </w:t>
      </w:r>
    </w:p>
    <w:p w14:paraId="45835B66"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Χαίρομαι πολύ για την απάντηση. Συμπληρωματικά θα ήθελα να πω ότι με τη συγκεκριμένη διάταξη κινδυνεύει γενικότερα η πτωχευτική περιουσία και η πορεία διανομής της. </w:t>
      </w:r>
    </w:p>
    <w:p w14:paraId="45835B67"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τον Κώδικα Πολιτικής Δικονομίας και με τον </w:t>
      </w:r>
      <w:r>
        <w:rPr>
          <w:rFonts w:eastAsia="Times New Roman" w:cs="Times New Roman"/>
          <w:szCs w:val="24"/>
        </w:rPr>
        <w:t>Ε</w:t>
      </w:r>
      <w:r>
        <w:rPr>
          <w:rFonts w:eastAsia="Times New Roman" w:cs="Times New Roman"/>
          <w:szCs w:val="24"/>
        </w:rPr>
        <w:t xml:space="preserve">μπορικό </w:t>
      </w:r>
      <w:r>
        <w:rPr>
          <w:rFonts w:eastAsia="Times New Roman" w:cs="Times New Roman"/>
          <w:szCs w:val="24"/>
        </w:rPr>
        <w:t>Ν</w:t>
      </w:r>
      <w:r>
        <w:rPr>
          <w:rFonts w:eastAsia="Times New Roman" w:cs="Times New Roman"/>
          <w:szCs w:val="24"/>
        </w:rPr>
        <w:t xml:space="preserve">όμο, το </w:t>
      </w:r>
      <w:r>
        <w:rPr>
          <w:rFonts w:eastAsia="Times New Roman" w:cs="Times New Roman"/>
          <w:szCs w:val="24"/>
        </w:rPr>
        <w:t>δ</w:t>
      </w:r>
      <w:r>
        <w:rPr>
          <w:rFonts w:eastAsia="Times New Roman" w:cs="Times New Roman"/>
          <w:szCs w:val="24"/>
        </w:rPr>
        <w:t xml:space="preserve">ημόσιο στην περίπτωση διανομής πτωχευτικής περιουσίας έχει προνόμιο. Συνεπώς το </w:t>
      </w:r>
      <w:r>
        <w:rPr>
          <w:rFonts w:eastAsia="Times New Roman" w:cs="Times New Roman"/>
          <w:szCs w:val="24"/>
        </w:rPr>
        <w:t>δ</w:t>
      </w:r>
      <w:r>
        <w:rPr>
          <w:rFonts w:eastAsia="Times New Roman" w:cs="Times New Roman"/>
          <w:szCs w:val="24"/>
        </w:rPr>
        <w:t xml:space="preserve">ημόσιο θα εισπράξει τον ΕΝΦΙΑ. Για ποιο </w:t>
      </w:r>
      <w:proofErr w:type="spellStart"/>
      <w:r>
        <w:rPr>
          <w:rFonts w:eastAsia="Times New Roman" w:cs="Times New Roman"/>
          <w:szCs w:val="24"/>
        </w:rPr>
        <w:t>λόγο</w:t>
      </w:r>
      <w:r>
        <w:rPr>
          <w:rFonts w:eastAsia="Times New Roman" w:cs="Times New Roman"/>
          <w:szCs w:val="24"/>
        </w:rPr>
        <w:t>ν</w:t>
      </w:r>
      <w:proofErr w:type="spellEnd"/>
      <w:r>
        <w:rPr>
          <w:rFonts w:eastAsia="Times New Roman" w:cs="Times New Roman"/>
          <w:szCs w:val="24"/>
        </w:rPr>
        <w:t xml:space="preserve"> να καθίσταται υπόχρεος ο διορισθείς με δικαστική απόφαση σύνδικος; Θα τιναχτεί στον αέρα όλο το Πτωχευτικό Δίκαιο. </w:t>
      </w:r>
    </w:p>
    <w:p w14:paraId="45835B68"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επαναλαμβάνω ότι κανένας δικηγόρος δεν επιθυμεί να είναι σύνδικος, αλλά διορίζεται με απόφαση του δικαστηρίου, δηλαδή εκπληρώνει καθήκον. </w:t>
      </w:r>
      <w:r>
        <w:rPr>
          <w:rFonts w:eastAsia="Times New Roman" w:cs="Times New Roman"/>
          <w:szCs w:val="24"/>
        </w:rPr>
        <w:t>Σε α</w:t>
      </w:r>
      <w:r>
        <w:rPr>
          <w:rFonts w:eastAsia="Times New Roman" w:cs="Times New Roman"/>
          <w:szCs w:val="24"/>
        </w:rPr>
        <w:t xml:space="preserve">υτόν τον άνθρωπο, ο οποίος θα διανείμει και θα διαχειριστεί την πτωχευτική περιουσία για να ικανοποιηθεί το </w:t>
      </w:r>
      <w:r>
        <w:rPr>
          <w:rFonts w:eastAsia="Times New Roman" w:cs="Times New Roman"/>
          <w:szCs w:val="24"/>
        </w:rPr>
        <w:t>δ</w:t>
      </w:r>
      <w:r>
        <w:rPr>
          <w:rFonts w:eastAsia="Times New Roman" w:cs="Times New Roman"/>
          <w:szCs w:val="24"/>
        </w:rPr>
        <w:t>ημόσ</w:t>
      </w:r>
      <w:r>
        <w:rPr>
          <w:rFonts w:eastAsia="Times New Roman" w:cs="Times New Roman"/>
          <w:szCs w:val="24"/>
        </w:rPr>
        <w:t xml:space="preserve">ιο, οι εργαζόμενοι και γενικότερα για να ικανοποιηθούν απαιτήσεις, θα του κατασχέσουμε </w:t>
      </w:r>
      <w:r>
        <w:rPr>
          <w:rFonts w:eastAsia="Times New Roman" w:cs="Times New Roman"/>
          <w:szCs w:val="24"/>
        </w:rPr>
        <w:lastRenderedPageBreak/>
        <w:t xml:space="preserve">και τον τραπεζικό λογαριασμό ή </w:t>
      </w:r>
      <w:r>
        <w:rPr>
          <w:rFonts w:eastAsia="Times New Roman" w:cs="Times New Roman"/>
          <w:szCs w:val="24"/>
        </w:rPr>
        <w:t xml:space="preserve">αυτός ο άνθρωπος </w:t>
      </w:r>
      <w:r>
        <w:rPr>
          <w:rFonts w:eastAsia="Times New Roman" w:cs="Times New Roman"/>
          <w:szCs w:val="24"/>
        </w:rPr>
        <w:t>δεν θα λαμβάνει φορολογική ενημερότητα και είναι πιθανό</w:t>
      </w:r>
      <w:r>
        <w:rPr>
          <w:rFonts w:eastAsia="Times New Roman" w:cs="Times New Roman"/>
          <w:szCs w:val="24"/>
        </w:rPr>
        <w:t>ν</w:t>
      </w:r>
      <w:r>
        <w:rPr>
          <w:rFonts w:eastAsia="Times New Roman" w:cs="Times New Roman"/>
          <w:szCs w:val="24"/>
        </w:rPr>
        <w:t xml:space="preserve"> να ασκηθεί και ποινική δίωξη; </w:t>
      </w:r>
    </w:p>
    <w:p w14:paraId="45835B69"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Χαίρομαι, κύριε Υπουργέ, για την </w:t>
      </w:r>
      <w:r>
        <w:rPr>
          <w:rFonts w:eastAsia="Times New Roman" w:cs="Times New Roman"/>
          <w:szCs w:val="24"/>
        </w:rPr>
        <w:t xml:space="preserve">απάντηση. Πρόκειται για μία αδικία. Δεν είναι απλά ένας υψηλός φόρος. Εδώ δεν διαμαρτύρονται ότι υπάρχει ένας υψηλός φόρος. Μιλάμε για μία άδικη και παράνομη διάταξη. </w:t>
      </w:r>
    </w:p>
    <w:p w14:paraId="45835B6A"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5835B6B"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w:t>
      </w:r>
      <w:r>
        <w:rPr>
          <w:rFonts w:eastAsia="Times New Roman" w:cs="Times New Roman"/>
          <w:szCs w:val="24"/>
        </w:rPr>
        <w:t>ν</w:t>
      </w:r>
      <w:r>
        <w:rPr>
          <w:rFonts w:eastAsia="Times New Roman" w:cs="Times New Roman"/>
          <w:szCs w:val="24"/>
        </w:rPr>
        <w:t xml:space="preserve"> λό</w:t>
      </w:r>
      <w:r>
        <w:rPr>
          <w:rFonts w:eastAsia="Times New Roman" w:cs="Times New Roman"/>
          <w:szCs w:val="24"/>
        </w:rPr>
        <w:t xml:space="preserve">γο. </w:t>
      </w:r>
    </w:p>
    <w:p w14:paraId="45835B6C"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 xml:space="preserve">Ευχαριστώ, κυρία Πρόεδρε. </w:t>
      </w:r>
    </w:p>
    <w:p w14:paraId="45835B6D"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Θα ήθελα να συμπληρώσω δύο λόγια ακόμα. Έχετε απόλυτο δίκιο, κύριε Βουλευτά. Εδώ έχουμε ένα πρόβλημα εφαρμογής του νόμου, διότι</w:t>
      </w:r>
      <w:r>
        <w:rPr>
          <w:rFonts w:eastAsia="Times New Roman" w:cs="Times New Roman"/>
          <w:szCs w:val="24"/>
        </w:rPr>
        <w:t>,</w:t>
      </w:r>
      <w:r>
        <w:rPr>
          <w:rFonts w:eastAsia="Times New Roman" w:cs="Times New Roman"/>
          <w:szCs w:val="24"/>
        </w:rPr>
        <w:t xml:space="preserve"> όπως είναι σαφές</w:t>
      </w:r>
      <w:r>
        <w:rPr>
          <w:rFonts w:eastAsia="Times New Roman" w:cs="Times New Roman"/>
          <w:szCs w:val="24"/>
        </w:rPr>
        <w:t>,</w:t>
      </w:r>
      <w:r>
        <w:rPr>
          <w:rFonts w:eastAsia="Times New Roman" w:cs="Times New Roman"/>
          <w:szCs w:val="24"/>
        </w:rPr>
        <w:t xml:space="preserve"> με το</w:t>
      </w:r>
      <w:r>
        <w:rPr>
          <w:rFonts w:eastAsia="Times New Roman" w:cs="Times New Roman"/>
          <w:szCs w:val="24"/>
        </w:rPr>
        <w:t>ν</w:t>
      </w:r>
      <w:r>
        <w:rPr>
          <w:rFonts w:eastAsia="Times New Roman" w:cs="Times New Roman"/>
          <w:szCs w:val="24"/>
        </w:rPr>
        <w:t xml:space="preserve"> ν. 3588/2007 και το άρθρο 17 ο οφειλέτης από την κήρυξη της πτώχευσης στερείται αυτοδικαίως της διοίκησης, διαχείρισης και διάθεσης περιουσίας του -πτωχευτική απαλλοτρίωση-</w:t>
      </w:r>
      <w:r>
        <w:rPr>
          <w:rFonts w:eastAsia="Times New Roman" w:cs="Times New Roman"/>
          <w:szCs w:val="24"/>
        </w:rPr>
        <w:t>,</w:t>
      </w:r>
      <w:r>
        <w:rPr>
          <w:rFonts w:eastAsia="Times New Roman" w:cs="Times New Roman"/>
          <w:szCs w:val="24"/>
        </w:rPr>
        <w:t xml:space="preserve"> την οποία ασκεί μόνο ο σύνδικος. </w:t>
      </w:r>
    </w:p>
    <w:p w14:paraId="45835B6E" w14:textId="77777777" w:rsidR="00406993" w:rsidRDefault="0029700C">
      <w:pPr>
        <w:spacing w:line="600" w:lineRule="auto"/>
        <w:ind w:firstLine="720"/>
        <w:jc w:val="both"/>
        <w:rPr>
          <w:rFonts w:eastAsia="UB-Helvetica" w:cs="Times New Roman"/>
          <w:szCs w:val="24"/>
        </w:rPr>
      </w:pPr>
      <w:r>
        <w:rPr>
          <w:rFonts w:eastAsia="UB-Helvetica" w:cs="Times New Roman"/>
          <w:szCs w:val="24"/>
        </w:rPr>
        <w:lastRenderedPageBreak/>
        <w:t>Άρα εδώ έχουμε ένα περιουσιακό στοιχείο. Αυτός,</w:t>
      </w:r>
      <w:r>
        <w:rPr>
          <w:rFonts w:eastAsia="UB-Helvetica" w:cs="Times New Roman"/>
          <w:szCs w:val="24"/>
        </w:rPr>
        <w:t xml:space="preserve"> ο οποίος έχει </w:t>
      </w:r>
      <w:r>
        <w:rPr>
          <w:rFonts w:eastAsia="UB-Helvetica" w:cs="Times New Roman"/>
          <w:szCs w:val="24"/>
        </w:rPr>
        <w:t>–</w:t>
      </w:r>
      <w:r>
        <w:rPr>
          <w:rFonts w:eastAsia="UB-Helvetica" w:cs="Times New Roman"/>
          <w:szCs w:val="24"/>
        </w:rPr>
        <w:t>θεωρητικά δεν μπορεί ν’ ασκήσει διοίκηση- το εμπράγματο δικαίωμα, δεν μπορεί να κάνει τίποτα γι’ αυτό το περιουσιακό στοιχείο και αυτόν που αναλαμβάνει να τακτοποιήσει τα της πτώχευσης ερχόμαστε και τον επιβαρύνουμε.</w:t>
      </w:r>
    </w:p>
    <w:p w14:paraId="45835B6F" w14:textId="77777777" w:rsidR="00406993" w:rsidRDefault="0029700C">
      <w:pPr>
        <w:spacing w:line="600" w:lineRule="auto"/>
        <w:ind w:firstLine="720"/>
        <w:jc w:val="both"/>
        <w:rPr>
          <w:rFonts w:eastAsia="UB-Helvetica" w:cs="Times New Roman"/>
          <w:szCs w:val="24"/>
        </w:rPr>
      </w:pPr>
      <w:r>
        <w:rPr>
          <w:rFonts w:eastAsia="UB-Helvetica" w:cs="Times New Roman"/>
          <w:szCs w:val="24"/>
        </w:rPr>
        <w:t xml:space="preserve">Δεν θέλουμε να κάνουμε </w:t>
      </w:r>
      <w:r>
        <w:rPr>
          <w:rFonts w:eastAsia="UB-Helvetica" w:cs="Times New Roman"/>
          <w:szCs w:val="24"/>
        </w:rPr>
        <w:t>κάτι τέτοιο σαν Υπουργείο Οικονομικών. Θέλουμε να λύνουμε προβλήματα και όχι να δημιουργούμε. Άμεσα, με νομοθετική διαδικασία, θα λύσουμε το συγκεκριμένο θέμα, το οποίο πολύ σωστά επισημάνατε.</w:t>
      </w:r>
    </w:p>
    <w:p w14:paraId="45835B70" w14:textId="77777777" w:rsidR="00406993" w:rsidRDefault="0029700C">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Ευχαριστούμε πολύ κ</w:t>
      </w:r>
      <w:r>
        <w:rPr>
          <w:rFonts w:eastAsia="UB-Helvetica" w:cs="Times New Roman"/>
          <w:szCs w:val="24"/>
        </w:rPr>
        <w:t>αι τον κ. Κόκκαλη και τον κ. Αλεξιάδη.</w:t>
      </w:r>
    </w:p>
    <w:p w14:paraId="45835B71" w14:textId="77777777" w:rsidR="00406993" w:rsidRDefault="0029700C">
      <w:pPr>
        <w:spacing w:line="600" w:lineRule="auto"/>
        <w:ind w:firstLine="720"/>
        <w:jc w:val="both"/>
        <w:rPr>
          <w:rFonts w:eastAsia="UB-Helvetica" w:cs="Times New Roman"/>
          <w:szCs w:val="24"/>
        </w:rPr>
      </w:pPr>
      <w:r>
        <w:rPr>
          <w:rFonts w:eastAsia="UB-Helvetica" w:cs="Times New Roman"/>
          <w:szCs w:val="24"/>
        </w:rPr>
        <w:lastRenderedPageBreak/>
        <w:t>Κυρίες και κύριοι συνάδελφοι,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w:t>
      </w:r>
      <w:r>
        <w:rPr>
          <w:rFonts w:eastAsia="UB-Helvetica"/>
          <w:szCs w:val="24"/>
        </w:rPr>
        <w:t>/</w:t>
      </w:r>
      <w:r>
        <w:rPr>
          <w:rFonts w:eastAsia="UB-Helvetica" w:cs="Times New Roman"/>
          <w:szCs w:val="24"/>
        </w:rPr>
        <w:t>2003 «Ποιν</w:t>
      </w:r>
      <w:r>
        <w:rPr>
          <w:rFonts w:eastAsia="UB-Helvetica" w:cs="Times New Roman"/>
          <w:szCs w:val="24"/>
        </w:rPr>
        <w:t>ική ευθύνη των Υπουργών», όπως ισχύει:</w:t>
      </w:r>
    </w:p>
    <w:p w14:paraId="45835B72" w14:textId="77777777" w:rsidR="00406993" w:rsidRDefault="0029700C">
      <w:pPr>
        <w:spacing w:line="600" w:lineRule="auto"/>
        <w:ind w:firstLine="720"/>
        <w:jc w:val="both"/>
        <w:rPr>
          <w:rFonts w:eastAsia="UB-Helvetica" w:cs="Times New Roman"/>
          <w:szCs w:val="24"/>
        </w:rPr>
      </w:pPr>
      <w:r>
        <w:rPr>
          <w:rFonts w:eastAsia="UB-Helvetica" w:cs="Times New Roman"/>
          <w:szCs w:val="24"/>
        </w:rPr>
        <w:t>1. Στις 3</w:t>
      </w:r>
      <w:r>
        <w:rPr>
          <w:rFonts w:eastAsia="UB-Helvetica" w:cs="Times New Roman"/>
          <w:szCs w:val="24"/>
        </w:rPr>
        <w:t>-</w:t>
      </w:r>
      <w:r>
        <w:rPr>
          <w:rFonts w:eastAsia="UB-Helvetica" w:cs="Times New Roman"/>
          <w:szCs w:val="24"/>
        </w:rPr>
        <w:t>3</w:t>
      </w:r>
      <w:r>
        <w:rPr>
          <w:rFonts w:eastAsia="UB-Helvetica" w:cs="Times New Roman"/>
          <w:szCs w:val="24"/>
        </w:rPr>
        <w:t>-</w:t>
      </w:r>
      <w:r>
        <w:rPr>
          <w:rFonts w:eastAsia="UB-Helvetica" w:cs="Times New Roman"/>
          <w:szCs w:val="24"/>
        </w:rPr>
        <w:t xml:space="preserve">2016 ποινική δικογραφία που αφορά στον Αναπληρωτή Υπουργό Δικαιοσύνης, Διαφάνειας και Ανθρωπίνων Δικαιωμάτων κ. Δημήτριο Παπαγγελόπουλο, στην οποία επισυνάπτεται και σχετική επιστολή του Υπουργού προς τον </w:t>
      </w:r>
      <w:r>
        <w:rPr>
          <w:rFonts w:eastAsia="UB-Helvetica" w:cs="Times New Roman"/>
          <w:szCs w:val="24"/>
        </w:rPr>
        <w:t>Πρόεδρο της Βουλής</w:t>
      </w:r>
    </w:p>
    <w:p w14:paraId="45835B73" w14:textId="77777777" w:rsidR="00406993" w:rsidRDefault="0029700C">
      <w:pPr>
        <w:spacing w:line="600" w:lineRule="auto"/>
        <w:ind w:firstLine="720"/>
        <w:jc w:val="both"/>
        <w:rPr>
          <w:rFonts w:eastAsia="UB-Helvetica" w:cs="Times New Roman"/>
          <w:szCs w:val="24"/>
        </w:rPr>
      </w:pPr>
      <w:r>
        <w:rPr>
          <w:rFonts w:eastAsia="UB-Helvetica" w:cs="Times New Roman"/>
          <w:szCs w:val="24"/>
        </w:rPr>
        <w:lastRenderedPageBreak/>
        <w:t>2. Στις 3</w:t>
      </w:r>
      <w:r>
        <w:rPr>
          <w:rFonts w:eastAsia="UB-Helvetica" w:cs="Times New Roman"/>
          <w:szCs w:val="24"/>
        </w:rPr>
        <w:t>-</w:t>
      </w:r>
      <w:r>
        <w:rPr>
          <w:rFonts w:eastAsia="UB-Helvetica" w:cs="Times New Roman"/>
          <w:szCs w:val="24"/>
        </w:rPr>
        <w:t>3</w:t>
      </w:r>
      <w:r>
        <w:rPr>
          <w:rFonts w:eastAsia="UB-Helvetica" w:cs="Times New Roman"/>
          <w:szCs w:val="24"/>
        </w:rPr>
        <w:t>-</w:t>
      </w:r>
      <w:r>
        <w:rPr>
          <w:rFonts w:eastAsia="UB-Helvetica" w:cs="Times New Roman"/>
          <w:szCs w:val="24"/>
        </w:rPr>
        <w:t>2016 ποινική δικογραφία που αφορά α) στον πρώην Υπουργό Δικαιοσύνης, Διαφάνειας και Ανθρωπίνων Δικαιωμάτων κ. Χαράλαμπο Αθανασίου  και β) στον πρώην Αντιπρόεδρο της Κυβέρνησης και πρώην Υπουργό Εξωτερικών κ. Ευάγγελο Βενιζέλο</w:t>
      </w:r>
      <w:r>
        <w:rPr>
          <w:rFonts w:eastAsia="UB-Helvetica" w:cs="Times New Roman"/>
          <w:szCs w:val="24"/>
        </w:rPr>
        <w:t>.</w:t>
      </w:r>
    </w:p>
    <w:p w14:paraId="45835B74"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πέμπτη με αριθμό 596/29-2-2016 επίκαιρη ερώτηση πρώτου κύκλου του Βουλευτή Αττικής της Ένωσης Κεντρώων κ. </w:t>
      </w:r>
      <w:r>
        <w:rPr>
          <w:rFonts w:eastAsia="Times New Roman" w:cs="Times New Roman"/>
          <w:bCs/>
          <w:szCs w:val="24"/>
        </w:rPr>
        <w:t xml:space="preserve">Δημητρίου </w:t>
      </w:r>
      <w:proofErr w:type="spellStart"/>
      <w:r>
        <w:rPr>
          <w:rFonts w:eastAsia="Times New Roman" w:cs="Times New Roman"/>
          <w:bCs/>
          <w:szCs w:val="24"/>
        </w:rPr>
        <w:t>Καβαδέλλα</w:t>
      </w:r>
      <w:proofErr w:type="spellEnd"/>
      <w:r>
        <w:rPr>
          <w:rFonts w:eastAsia="Times New Roman" w:cs="Times New Roman"/>
          <w:szCs w:val="24"/>
        </w:rPr>
        <w:t xml:space="preserve"> προς τον Υπουργό </w:t>
      </w:r>
      <w:r>
        <w:rPr>
          <w:rFonts w:eastAsia="Times New Roman" w:cs="Times New Roman"/>
          <w:bCs/>
          <w:szCs w:val="24"/>
        </w:rPr>
        <w:t xml:space="preserve">Περιβάλλοντος και Ενέργειας, </w:t>
      </w:r>
      <w:r>
        <w:rPr>
          <w:rFonts w:eastAsia="Times New Roman" w:cs="Times New Roman"/>
          <w:szCs w:val="24"/>
        </w:rPr>
        <w:t>σχετικά με την έλλειψη μέτρων για την προστασία των υδάτων από</w:t>
      </w:r>
      <w:r>
        <w:rPr>
          <w:rFonts w:eastAsia="Times New Roman" w:cs="Times New Roman"/>
          <w:szCs w:val="24"/>
        </w:rPr>
        <w:t xml:space="preserve"> τη </w:t>
      </w:r>
      <w:proofErr w:type="spellStart"/>
      <w:r>
        <w:rPr>
          <w:rFonts w:eastAsia="Times New Roman" w:cs="Times New Roman"/>
          <w:szCs w:val="24"/>
        </w:rPr>
        <w:t>νιτρορύπανση</w:t>
      </w:r>
      <w:proofErr w:type="spellEnd"/>
      <w:r>
        <w:rPr>
          <w:rFonts w:eastAsia="Times New Roman" w:cs="Times New Roman"/>
          <w:szCs w:val="24"/>
        </w:rPr>
        <w:t>.</w:t>
      </w:r>
    </w:p>
    <w:p w14:paraId="45835B75"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κύριε </w:t>
      </w:r>
      <w:proofErr w:type="spellStart"/>
      <w:r>
        <w:rPr>
          <w:rFonts w:eastAsia="Times New Roman" w:cs="Times New Roman"/>
          <w:szCs w:val="24"/>
        </w:rPr>
        <w:t>Καβαδέλλα</w:t>
      </w:r>
      <w:proofErr w:type="spellEnd"/>
      <w:r>
        <w:rPr>
          <w:rFonts w:eastAsia="Times New Roman" w:cs="Times New Roman"/>
          <w:szCs w:val="24"/>
        </w:rPr>
        <w:t>, έχετε τον λόγο για δύο λεπτά.</w:t>
      </w:r>
    </w:p>
    <w:p w14:paraId="45835B76"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κυρία Πρόεδρε.</w:t>
      </w:r>
    </w:p>
    <w:p w14:paraId="45835B77"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Κύριε Υπουργέ, η Ελλάδα είναι μια </w:t>
      </w:r>
      <w:proofErr w:type="spellStart"/>
      <w:r>
        <w:rPr>
          <w:rFonts w:eastAsia="Times New Roman" w:cs="Times New Roman"/>
          <w:szCs w:val="24"/>
        </w:rPr>
        <w:t>παραμελημένη</w:t>
      </w:r>
      <w:proofErr w:type="spellEnd"/>
      <w:r>
        <w:rPr>
          <w:rFonts w:eastAsia="Times New Roman" w:cs="Times New Roman"/>
          <w:szCs w:val="24"/>
        </w:rPr>
        <w:t xml:space="preserve"> χώρα. Η προστασία του περιβάλλοντος είναι καθοριστικός παράγων όχι μόνο γι</w:t>
      </w:r>
      <w:r>
        <w:rPr>
          <w:rFonts w:eastAsia="Times New Roman" w:cs="Times New Roman"/>
          <w:szCs w:val="24"/>
        </w:rPr>
        <w:t>α</w:t>
      </w:r>
      <w:r>
        <w:rPr>
          <w:rFonts w:eastAsia="Times New Roman" w:cs="Times New Roman"/>
          <w:szCs w:val="24"/>
        </w:rPr>
        <w:t xml:space="preserve"> ανάπτυξη, </w:t>
      </w:r>
      <w:r>
        <w:rPr>
          <w:rFonts w:eastAsia="Times New Roman" w:cs="Times New Roman"/>
          <w:szCs w:val="24"/>
        </w:rPr>
        <w:t xml:space="preserve">αλλά και για επιβίωση. </w:t>
      </w:r>
    </w:p>
    <w:p w14:paraId="45835B78"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Με λύπη μου πληροφορήθηκα και από τον Τύπο ότι η χώρα μας παραπέμπεται στο Ευρωπαϊκό Δικαστήριο για αμέλεια λήψης μέτρων προστασίας υδάτινων πόρων από </w:t>
      </w:r>
      <w:proofErr w:type="spellStart"/>
      <w:r>
        <w:rPr>
          <w:rFonts w:eastAsia="Times New Roman" w:cs="Times New Roman"/>
          <w:szCs w:val="24"/>
        </w:rPr>
        <w:t>νιτρορύ</w:t>
      </w:r>
      <w:r>
        <w:rPr>
          <w:rFonts w:eastAsia="Times New Roman" w:cs="Times New Roman"/>
          <w:szCs w:val="24"/>
        </w:rPr>
        <w:lastRenderedPageBreak/>
        <w:t>πανση</w:t>
      </w:r>
      <w:proofErr w:type="spellEnd"/>
      <w:r>
        <w:rPr>
          <w:rFonts w:eastAsia="Times New Roman" w:cs="Times New Roman"/>
          <w:szCs w:val="24"/>
        </w:rPr>
        <w:t>, δηλαδή περιβαλλοντική επιβάρυνση, λόγω ανεξέλεγκτων απορρίψεων λυμά</w:t>
      </w:r>
      <w:r>
        <w:rPr>
          <w:rFonts w:eastAsia="Times New Roman" w:cs="Times New Roman"/>
          <w:szCs w:val="24"/>
        </w:rPr>
        <w:t>των, που προέρχονται κατά κύριο λόγο από την κακή χρήση λιπασμάτων.</w:t>
      </w:r>
    </w:p>
    <w:p w14:paraId="45835B79"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Η κοινοτική οδηγία βρίσκεται σε ισχύ από το 1991, πλην όμως όλες οι κυβερνήσεις, καθώς και η δική σας, έχουν κατά κάποιο</w:t>
      </w:r>
      <w:r>
        <w:rPr>
          <w:rFonts w:eastAsia="Times New Roman" w:cs="Times New Roman"/>
          <w:szCs w:val="24"/>
        </w:rPr>
        <w:t>ν</w:t>
      </w:r>
      <w:r>
        <w:rPr>
          <w:rFonts w:eastAsia="Times New Roman" w:cs="Times New Roman"/>
          <w:szCs w:val="24"/>
        </w:rPr>
        <w:t xml:space="preserve"> τρόπο αδιαφορήσει να δώσουν λύση στο ζήτημα. Δεν έχουν θεσμοθετηθεί προγράμματα καταπολέμησης του συγκεκριμένου τύπου ρύπανσης.</w:t>
      </w:r>
    </w:p>
    <w:p w14:paraId="45835B7A"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Επιπρόσθετα, υπάρχουν δύο ακόμα σοβαρά περιβαλλοντικά ζητήματα</w:t>
      </w:r>
      <w:r>
        <w:rPr>
          <w:rFonts w:eastAsia="Times New Roman" w:cs="Times New Roman"/>
          <w:szCs w:val="24"/>
        </w:rPr>
        <w:t>,</w:t>
      </w:r>
      <w:r>
        <w:rPr>
          <w:rFonts w:eastAsia="Times New Roman" w:cs="Times New Roman"/>
          <w:szCs w:val="24"/>
        </w:rPr>
        <w:t xml:space="preserve"> που χρήζουν απαντήσεων. Είναι το θέμα των τοξικών λυμάτων στο </w:t>
      </w:r>
      <w:proofErr w:type="spellStart"/>
      <w:r>
        <w:rPr>
          <w:rFonts w:eastAsia="Times New Roman" w:cs="Times New Roman"/>
          <w:szCs w:val="24"/>
        </w:rPr>
        <w:t>Θριάσιο</w:t>
      </w:r>
      <w:proofErr w:type="spellEnd"/>
      <w:r>
        <w:rPr>
          <w:rFonts w:eastAsia="Times New Roman" w:cs="Times New Roman"/>
          <w:szCs w:val="24"/>
        </w:rPr>
        <w:t xml:space="preserve"> και στα Μεσόγεια και το γεγονός </w:t>
      </w:r>
      <w:r>
        <w:rPr>
          <w:rFonts w:eastAsia="Times New Roman" w:cs="Times New Roman"/>
          <w:szCs w:val="24"/>
        </w:rPr>
        <w:lastRenderedPageBreak/>
        <w:t>διατήρησης χωματερών, που έπρεπε από το 2009 να είχε κλείσει και που για τη συγκεκριμένη παράβαση σε τόσο δύσκολες συγκυρίες οικονομικής φύσεως για τον τ</w:t>
      </w:r>
      <w:r>
        <w:rPr>
          <w:rFonts w:eastAsia="Times New Roman" w:cs="Times New Roman"/>
          <w:szCs w:val="24"/>
        </w:rPr>
        <w:t>όπο μας ο ελληνικός λαός πληρώνει πρόστιμο 20 εκατομμύρια ευρώ ετησίως.</w:t>
      </w:r>
    </w:p>
    <w:p w14:paraId="45835B7B"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Ερωτάται ο κύριος Υπουργός: </w:t>
      </w:r>
    </w:p>
    <w:p w14:paraId="45835B7C"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Ποια μέτρα προτίθεστε να λάβετε για να αντιμετωπιστεί το οξύτατο πρόβλημα της </w:t>
      </w:r>
      <w:proofErr w:type="spellStart"/>
      <w:r>
        <w:rPr>
          <w:rFonts w:eastAsia="Times New Roman" w:cs="Times New Roman"/>
          <w:szCs w:val="24"/>
        </w:rPr>
        <w:t>νιτρορύπανσης</w:t>
      </w:r>
      <w:proofErr w:type="spellEnd"/>
      <w:r>
        <w:rPr>
          <w:rFonts w:eastAsia="Times New Roman" w:cs="Times New Roman"/>
          <w:szCs w:val="24"/>
        </w:rPr>
        <w:t>, που επιβαρύνει κυρίως τις αγροτικές περιοχές της χώρας μας;</w:t>
      </w:r>
    </w:p>
    <w:p w14:paraId="45835B7D"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ύτερον, ποια μέτρα προτίθεστε να λάβετε</w:t>
      </w:r>
      <w:r>
        <w:rPr>
          <w:rFonts w:eastAsia="Times New Roman" w:cs="Times New Roman"/>
          <w:szCs w:val="24"/>
        </w:rPr>
        <w:t>,</w:t>
      </w:r>
      <w:r>
        <w:rPr>
          <w:rFonts w:eastAsia="Times New Roman" w:cs="Times New Roman"/>
          <w:szCs w:val="24"/>
        </w:rPr>
        <w:t xml:space="preserve"> για να διασφαλιστεί από την ελληνική πολιτεία η προστασία των υδροφόρων οριζόντων της Αττικής από τα τοξικά λύματα και πόσο είναι </w:t>
      </w:r>
      <w:r>
        <w:rPr>
          <w:rFonts w:eastAsia="Times New Roman" w:cs="Times New Roman"/>
          <w:szCs w:val="24"/>
        </w:rPr>
        <w:lastRenderedPageBreak/>
        <w:t>συνετό</w:t>
      </w:r>
      <w:r>
        <w:rPr>
          <w:rFonts w:eastAsia="Times New Roman" w:cs="Times New Roman"/>
          <w:szCs w:val="24"/>
        </w:rPr>
        <w:t>,</w:t>
      </w:r>
      <w:r>
        <w:rPr>
          <w:rFonts w:eastAsia="Times New Roman" w:cs="Times New Roman"/>
          <w:szCs w:val="24"/>
        </w:rPr>
        <w:t xml:space="preserve"> υπό τις παρούσες οικονομικές συνθήκες</w:t>
      </w:r>
      <w:r>
        <w:rPr>
          <w:rFonts w:eastAsia="Times New Roman" w:cs="Times New Roman"/>
          <w:szCs w:val="24"/>
        </w:rPr>
        <w:t>,</w:t>
      </w:r>
      <w:r>
        <w:rPr>
          <w:rFonts w:eastAsia="Times New Roman" w:cs="Times New Roman"/>
          <w:szCs w:val="24"/>
        </w:rPr>
        <w:t xml:space="preserve"> να πληρώνουμε κάθε χρόνο αυτά τα 20 εκ</w:t>
      </w:r>
      <w:r>
        <w:rPr>
          <w:rFonts w:eastAsia="Times New Roman" w:cs="Times New Roman"/>
          <w:szCs w:val="24"/>
        </w:rPr>
        <w:t>ατομμύρια ευρώ και άλλα πρόστιμα που μας επιβάλλονται κατά καιρούς, αντί να θεραπεύουμε το ζήτημα;</w:t>
      </w:r>
    </w:p>
    <w:p w14:paraId="45835B7E"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Ευχαριστώ.</w:t>
      </w:r>
    </w:p>
    <w:p w14:paraId="45835B7F"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Τσιρώνη, έχετε τον λόγο για τρία λεπτά κι εσείς.</w:t>
      </w:r>
    </w:p>
    <w:p w14:paraId="45835B80"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w:t>
      </w:r>
      <w:r>
        <w:rPr>
          <w:rFonts w:eastAsia="Times New Roman" w:cs="Times New Roman"/>
          <w:b/>
          <w:szCs w:val="24"/>
        </w:rPr>
        <w:t>λοντος και Ενέργειας):</w:t>
      </w:r>
      <w:r>
        <w:rPr>
          <w:rFonts w:eastAsia="Times New Roman" w:cs="Times New Roman"/>
          <w:szCs w:val="24"/>
        </w:rPr>
        <w:t xml:space="preserve"> Ευχαριστώ, κυρία Πρόεδρε.</w:t>
      </w:r>
    </w:p>
    <w:p w14:paraId="45835B81" w14:textId="77777777" w:rsidR="00406993" w:rsidRDefault="0029700C">
      <w:pPr>
        <w:spacing w:line="600" w:lineRule="auto"/>
        <w:ind w:firstLine="720"/>
        <w:jc w:val="both"/>
        <w:rPr>
          <w:rFonts w:eastAsia="UB-Helvetica" w:cs="Times New Roman"/>
          <w:szCs w:val="24"/>
        </w:rPr>
      </w:pPr>
      <w:r>
        <w:rPr>
          <w:rFonts w:eastAsia="Times New Roman" w:cs="Times New Roman"/>
          <w:szCs w:val="24"/>
        </w:rPr>
        <w:t xml:space="preserve">Είναι λίγο παράδοξη αυτή η πολιτική των ίσων αποστάσεων. Η υπόθεση με τη </w:t>
      </w:r>
      <w:proofErr w:type="spellStart"/>
      <w:r>
        <w:rPr>
          <w:rFonts w:eastAsia="Times New Roman" w:cs="Times New Roman"/>
          <w:szCs w:val="24"/>
        </w:rPr>
        <w:t>νιτρορύπανση</w:t>
      </w:r>
      <w:proofErr w:type="spellEnd"/>
      <w:r>
        <w:rPr>
          <w:rFonts w:eastAsia="Times New Roman" w:cs="Times New Roman"/>
          <w:szCs w:val="24"/>
        </w:rPr>
        <w:t xml:space="preserve"> –ξεκινώ με αυτό</w:t>
      </w:r>
      <w:r>
        <w:rPr>
          <w:rFonts w:eastAsia="Times New Roman" w:cs="Times New Roman"/>
          <w:szCs w:val="24"/>
        </w:rPr>
        <w:t>,</w:t>
      </w:r>
      <w:r>
        <w:rPr>
          <w:rFonts w:eastAsia="Times New Roman" w:cs="Times New Roman"/>
          <w:szCs w:val="24"/>
        </w:rPr>
        <w:t xml:space="preserve"> γιατί </w:t>
      </w:r>
      <w:r>
        <w:rPr>
          <w:rFonts w:eastAsia="Times New Roman" w:cs="Times New Roman"/>
          <w:szCs w:val="24"/>
        </w:rPr>
        <w:lastRenderedPageBreak/>
        <w:t xml:space="preserve">είναι τρεις διαφορετικές ερωτήσεις- ξεκινάει από τον Οκτώβριο του 2010. Τότε η Επιτροπή </w:t>
      </w:r>
      <w:proofErr w:type="spellStart"/>
      <w:r>
        <w:rPr>
          <w:rFonts w:eastAsia="Times New Roman" w:cs="Times New Roman"/>
          <w:szCs w:val="24"/>
        </w:rPr>
        <w:t>όχλησε</w:t>
      </w:r>
      <w:proofErr w:type="spellEnd"/>
      <w:r>
        <w:rPr>
          <w:rFonts w:eastAsia="Times New Roman" w:cs="Times New Roman"/>
          <w:szCs w:val="24"/>
        </w:rPr>
        <w:t xml:space="preserve"> σε </w:t>
      </w:r>
      <w:r>
        <w:rPr>
          <w:rFonts w:eastAsia="Times New Roman" w:cs="Times New Roman"/>
          <w:szCs w:val="24"/>
        </w:rPr>
        <w:t xml:space="preserve">πρώτη φάση την Ελλάδα και ξεκίνησε με την καταδίκη, που ήρθε τελικά, γιατί πραγματικά στην Ελλάδα δεν είχε γίνει τίποτα για την υπόθεση της </w:t>
      </w:r>
      <w:proofErr w:type="spellStart"/>
      <w:r>
        <w:rPr>
          <w:rFonts w:eastAsia="Times New Roman" w:cs="Times New Roman"/>
          <w:szCs w:val="24"/>
        </w:rPr>
        <w:t>νιτρορύπανσης</w:t>
      </w:r>
      <w:proofErr w:type="spellEnd"/>
      <w:r>
        <w:rPr>
          <w:rFonts w:eastAsia="Times New Roman" w:cs="Times New Roman"/>
          <w:szCs w:val="24"/>
        </w:rPr>
        <w:t>.</w:t>
      </w:r>
    </w:p>
    <w:p w14:paraId="45835B82"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Σε αντίθεση με όσα λέτε, εμείς ξεκινήσαμε τον Μάρτιο του 2015, ενώ ήμασταν μόλις δύο μήνες Κυβέρνηση,</w:t>
      </w:r>
      <w:r>
        <w:rPr>
          <w:rFonts w:eastAsia="Times New Roman" w:cs="Times New Roman"/>
          <w:szCs w:val="24"/>
        </w:rPr>
        <w:t xml:space="preserve"> ανοιχτό διάλογο για τον Κώδικα Ορθής Γεωργικής Πρακτικής, τον οποίο τελικά κυρώσαμε τον Αύγουστο του 2015. Από εκεί και πέρα ακολούθησε τον Νοέμβριο του 2015, παρ</w:t>
      </w:r>
      <w:r>
        <w:rPr>
          <w:rFonts w:eastAsia="Times New Roman" w:cs="Times New Roman"/>
          <w:szCs w:val="24"/>
        </w:rPr>
        <w:t xml:space="preserve">’ </w:t>
      </w:r>
      <w:r>
        <w:rPr>
          <w:rFonts w:eastAsia="Times New Roman" w:cs="Times New Roman"/>
          <w:szCs w:val="24"/>
        </w:rPr>
        <w:t xml:space="preserve">ότι παρεμβλήθηκαν εκλογές, η αλλαγή της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 xml:space="preserve">πόφασης του Υπουργείου </w:t>
      </w:r>
      <w:r>
        <w:rPr>
          <w:rFonts w:eastAsia="Times New Roman" w:cs="Times New Roman"/>
          <w:szCs w:val="24"/>
        </w:rPr>
        <w:lastRenderedPageBreak/>
        <w:t>Αγροτικής Ανάπτυ</w:t>
      </w:r>
      <w:r>
        <w:rPr>
          <w:rFonts w:eastAsia="Times New Roman" w:cs="Times New Roman"/>
          <w:szCs w:val="24"/>
        </w:rPr>
        <w:t>ξης. Αυτά τα λέω, κατ’ αρχάς, για να μη θεωρούμε ότι είμαστε όλοι ίδιοι.</w:t>
      </w:r>
    </w:p>
    <w:p w14:paraId="45835B83"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για να πάω στο επόμενο θέμα –τα απαντάω πάρα πολύ λακωνικά, γιατί είναι προφανές ότι στη </w:t>
      </w:r>
      <w:proofErr w:type="spellStart"/>
      <w:r>
        <w:rPr>
          <w:rFonts w:eastAsia="Times New Roman" w:cs="Times New Roman"/>
          <w:szCs w:val="24"/>
        </w:rPr>
        <w:t>νιτρορύπανση</w:t>
      </w:r>
      <w:proofErr w:type="spellEnd"/>
      <w:r>
        <w:rPr>
          <w:rFonts w:eastAsia="Times New Roman" w:cs="Times New Roman"/>
          <w:szCs w:val="24"/>
        </w:rPr>
        <w:t xml:space="preserve"> δεν αρκεί να φτιάξεις τον </w:t>
      </w:r>
      <w:r>
        <w:rPr>
          <w:rFonts w:eastAsia="Times New Roman" w:cs="Times New Roman"/>
          <w:szCs w:val="24"/>
        </w:rPr>
        <w:t>κ</w:t>
      </w:r>
      <w:r>
        <w:rPr>
          <w:rFonts w:eastAsia="Times New Roman" w:cs="Times New Roman"/>
          <w:szCs w:val="24"/>
        </w:rPr>
        <w:t>ώδικα, αλλά πρέπει να κάνεις και τα</w:t>
      </w:r>
      <w:r>
        <w:rPr>
          <w:rFonts w:eastAsia="Times New Roman" w:cs="Times New Roman"/>
          <w:szCs w:val="24"/>
        </w:rPr>
        <w:t xml:space="preserve"> προγράμματα δράσης-</w:t>
      </w:r>
      <w:r>
        <w:rPr>
          <w:rFonts w:eastAsia="Times New Roman" w:cs="Times New Roman"/>
          <w:szCs w:val="24"/>
        </w:rPr>
        <w:t>,</w:t>
      </w:r>
      <w:r>
        <w:rPr>
          <w:rFonts w:eastAsia="Times New Roman" w:cs="Times New Roman"/>
          <w:szCs w:val="24"/>
        </w:rPr>
        <w:t xml:space="preserve"> εμείς βρήκαμε μόνο επτά προγράμματα δράσης για περισσότερες από τριάντα περιοχές σε όλη την Ελλάδα, που είναι τρομακτικά επιβαρυμένες. Και φυσικά δεν βγαίνουν έτσι αυτά τα προγράμματα, διότι αυτά επιβάλλουν και αρδευτικές και λιπαντικ</w:t>
      </w:r>
      <w:r>
        <w:rPr>
          <w:rFonts w:eastAsia="Times New Roman" w:cs="Times New Roman"/>
          <w:szCs w:val="24"/>
        </w:rPr>
        <w:t>ές πρακτικές τελείως διαφορετικές, είναι όμως προγράμματα που</w:t>
      </w:r>
      <w:r>
        <w:rPr>
          <w:rFonts w:eastAsia="Times New Roman" w:cs="Times New Roman"/>
          <w:szCs w:val="24"/>
        </w:rPr>
        <w:t>,</w:t>
      </w:r>
      <w:r>
        <w:rPr>
          <w:rFonts w:eastAsia="Times New Roman" w:cs="Times New Roman"/>
          <w:szCs w:val="24"/>
        </w:rPr>
        <w:t xml:space="preserve"> επαναλαμβάνω</w:t>
      </w:r>
      <w:r>
        <w:rPr>
          <w:rFonts w:eastAsia="Times New Roman" w:cs="Times New Roman"/>
          <w:szCs w:val="24"/>
        </w:rPr>
        <w:t>,</w:t>
      </w:r>
      <w:r>
        <w:rPr>
          <w:rFonts w:eastAsia="Times New Roman" w:cs="Times New Roman"/>
          <w:szCs w:val="24"/>
        </w:rPr>
        <w:t xml:space="preserve"> χρήζουν μελετών και οι μελέτες αυτές δεν βγαίνουν από τη μια </w:t>
      </w:r>
      <w:r>
        <w:rPr>
          <w:rFonts w:eastAsia="Times New Roman" w:cs="Times New Roman"/>
          <w:szCs w:val="24"/>
        </w:rPr>
        <w:lastRenderedPageBreak/>
        <w:t>στιγμή στην άλλη. Βρήκαμε μόνο επτά μελέτες</w:t>
      </w:r>
      <w:r>
        <w:rPr>
          <w:rFonts w:eastAsia="Times New Roman" w:cs="Times New Roman"/>
          <w:szCs w:val="24"/>
        </w:rPr>
        <w:t>,</w:t>
      </w:r>
      <w:r>
        <w:rPr>
          <w:rFonts w:eastAsia="Times New Roman" w:cs="Times New Roman"/>
          <w:szCs w:val="24"/>
        </w:rPr>
        <w:t xml:space="preserve"> όταν παραλάβαμε τα Υπουργεία μας.</w:t>
      </w:r>
    </w:p>
    <w:p w14:paraId="45835B84"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για τη ρύπανση –όχι </w:t>
      </w:r>
      <w:r>
        <w:rPr>
          <w:rFonts w:eastAsia="Times New Roman" w:cs="Times New Roman"/>
          <w:szCs w:val="24"/>
        </w:rPr>
        <w:t>από τοξικά, να διευκρινίσω, αλλά από αστικά υγρά, γιατί σε αυτά αναφέρεστε- στην Αττική έχω να σας πω τα εξής:</w:t>
      </w:r>
    </w:p>
    <w:p w14:paraId="45835B85"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 xml:space="preserve">Στο μεν </w:t>
      </w:r>
      <w:proofErr w:type="spellStart"/>
      <w:r>
        <w:rPr>
          <w:rFonts w:eastAsia="Times New Roman" w:cs="Times New Roman"/>
          <w:szCs w:val="24"/>
        </w:rPr>
        <w:t>Θριάσιο</w:t>
      </w:r>
      <w:proofErr w:type="spellEnd"/>
      <w:r>
        <w:rPr>
          <w:rFonts w:eastAsia="Times New Roman" w:cs="Times New Roman"/>
          <w:szCs w:val="24"/>
        </w:rPr>
        <w:t xml:space="preserve"> ξέρετε πάρα πολύ καλά ότι το έργο έχει ολοκληρωθεί και το πρόστιμο μπαίνει επειδή δεν έχουν συνδεθεί οι αναξιοπαθούντες συμπολίτε</w:t>
      </w:r>
      <w:r>
        <w:rPr>
          <w:rFonts w:eastAsia="Times New Roman" w:cs="Times New Roman"/>
          <w:szCs w:val="24"/>
        </w:rPr>
        <w:t>ς μας εκεί</w:t>
      </w:r>
      <w:r>
        <w:rPr>
          <w:rFonts w:eastAsia="Times New Roman" w:cs="Times New Roman"/>
          <w:szCs w:val="24"/>
        </w:rPr>
        <w:t>,</w:t>
      </w:r>
      <w:r>
        <w:rPr>
          <w:rFonts w:eastAsia="Times New Roman" w:cs="Times New Roman"/>
          <w:szCs w:val="24"/>
        </w:rPr>
        <w:t xml:space="preserve"> ελλείψει χρημάτων. Δεν μπορούν να πληρώσουν τα τέλη σύνδεσης και αυτή τη στιγμή δίνουν αγώνα δρόμου</w:t>
      </w:r>
      <w:r>
        <w:rPr>
          <w:rFonts w:eastAsia="Times New Roman" w:cs="Times New Roman"/>
          <w:szCs w:val="24"/>
        </w:rPr>
        <w:t>,</w:t>
      </w:r>
      <w:r>
        <w:rPr>
          <w:rFonts w:eastAsia="Times New Roman" w:cs="Times New Roman"/>
          <w:szCs w:val="24"/>
        </w:rPr>
        <w:t xml:space="preserve"> ώστε το έργο να μην παραμείνει αναξιοποίητο. </w:t>
      </w:r>
    </w:p>
    <w:p w14:paraId="45835B86"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δε ιστορία της </w:t>
      </w:r>
      <w:r>
        <w:rPr>
          <w:rFonts w:eastAsia="Times New Roman" w:cs="Times New Roman"/>
          <w:szCs w:val="24"/>
        </w:rPr>
        <w:t>α</w:t>
      </w:r>
      <w:r>
        <w:rPr>
          <w:rFonts w:eastAsia="Times New Roman" w:cs="Times New Roman"/>
          <w:szCs w:val="24"/>
        </w:rPr>
        <w:t>νατολικής Αττικής υπήρχε μια παραφιλολογία ότι αυτά τα λύματα θα καταλήξουν σ</w:t>
      </w:r>
      <w:r>
        <w:rPr>
          <w:rFonts w:eastAsia="Times New Roman" w:cs="Times New Roman"/>
          <w:szCs w:val="24"/>
        </w:rPr>
        <w:t xml:space="preserve">την </w:t>
      </w:r>
      <w:proofErr w:type="spellStart"/>
      <w:r>
        <w:rPr>
          <w:rFonts w:eastAsia="Times New Roman" w:cs="Times New Roman"/>
          <w:szCs w:val="24"/>
        </w:rPr>
        <w:t>Ψυτάλλεια</w:t>
      </w:r>
      <w:proofErr w:type="spellEnd"/>
      <w:r>
        <w:rPr>
          <w:rFonts w:eastAsia="Times New Roman" w:cs="Times New Roman"/>
          <w:szCs w:val="24"/>
        </w:rPr>
        <w:t xml:space="preserve"> και είμαστε η πρώτη Κυβέρνηση που το ξέκοψε από την πρώτη στιγμή</w:t>
      </w:r>
      <w:r>
        <w:rPr>
          <w:rFonts w:eastAsia="Times New Roman" w:cs="Times New Roman"/>
          <w:szCs w:val="24"/>
        </w:rPr>
        <w:t>,</w:t>
      </w:r>
      <w:r>
        <w:rPr>
          <w:rFonts w:eastAsia="Times New Roman" w:cs="Times New Roman"/>
          <w:szCs w:val="24"/>
        </w:rPr>
        <w:t xml:space="preserve"> ότι δεν θα πάνε στην </w:t>
      </w:r>
      <w:proofErr w:type="spellStart"/>
      <w:r>
        <w:rPr>
          <w:rFonts w:eastAsia="Times New Roman" w:cs="Times New Roman"/>
          <w:szCs w:val="24"/>
        </w:rPr>
        <w:t>Ψυτάλλεια</w:t>
      </w:r>
      <w:proofErr w:type="spellEnd"/>
      <w:r>
        <w:rPr>
          <w:rFonts w:eastAsia="Times New Roman" w:cs="Times New Roman"/>
          <w:szCs w:val="24"/>
        </w:rPr>
        <w:t>,</w:t>
      </w:r>
      <w:r>
        <w:rPr>
          <w:rFonts w:eastAsia="Times New Roman" w:cs="Times New Roman"/>
          <w:szCs w:val="24"/>
        </w:rPr>
        <w:t xml:space="preserve"> αλλά θα </w:t>
      </w:r>
      <w:proofErr w:type="spellStart"/>
      <w:r>
        <w:rPr>
          <w:rFonts w:eastAsia="Times New Roman" w:cs="Times New Roman"/>
          <w:szCs w:val="24"/>
        </w:rPr>
        <w:t>χωροθετηθεί</w:t>
      </w:r>
      <w:proofErr w:type="spellEnd"/>
      <w:r>
        <w:rPr>
          <w:rFonts w:eastAsia="Times New Roman" w:cs="Times New Roman"/>
          <w:szCs w:val="24"/>
        </w:rPr>
        <w:t xml:space="preserve"> στην </w:t>
      </w:r>
      <w:r>
        <w:rPr>
          <w:rFonts w:eastAsia="Times New Roman" w:cs="Times New Roman"/>
          <w:szCs w:val="24"/>
        </w:rPr>
        <w:t>α</w:t>
      </w:r>
      <w:r>
        <w:rPr>
          <w:rFonts w:eastAsia="Times New Roman" w:cs="Times New Roman"/>
          <w:szCs w:val="24"/>
        </w:rPr>
        <w:t>νατολική Αττική και ηρέμησε ο κόσμος</w:t>
      </w:r>
      <w:r>
        <w:rPr>
          <w:rFonts w:eastAsia="Times New Roman" w:cs="Times New Roman"/>
          <w:szCs w:val="24"/>
        </w:rPr>
        <w:t>,</w:t>
      </w:r>
      <w:r>
        <w:rPr>
          <w:rFonts w:eastAsia="Times New Roman" w:cs="Times New Roman"/>
          <w:szCs w:val="24"/>
        </w:rPr>
        <w:t xml:space="preserve"> γιατί του έλεγαν άλλα. </w:t>
      </w:r>
    </w:p>
    <w:p w14:paraId="45835B87"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Τέλος, για τους ΧΑΔΑ, να ξέρετε ότι παραλάβαμε διακόσιους σαράντα τρεις, για τους οποίους ήρθε πρόστιμο τον Δεκέμβριο του 2014 –άρα δεν ήταν πρόστιμο που προήλθε από αδιαφορία της δικής μας Κυβέρνησης- και αυτούς καταφέραμε με τρομακτικό αγώνα δρόμου να κλ</w:t>
      </w:r>
      <w:r>
        <w:rPr>
          <w:rFonts w:eastAsia="Times New Roman" w:cs="Times New Roman"/>
          <w:szCs w:val="24"/>
        </w:rPr>
        <w:t xml:space="preserve">είσουμε μέσα σε μόνο ένα </w:t>
      </w:r>
      <w:r>
        <w:rPr>
          <w:rFonts w:eastAsia="Times New Roman" w:cs="Times New Roman"/>
          <w:szCs w:val="24"/>
        </w:rPr>
        <w:lastRenderedPageBreak/>
        <w:t xml:space="preserve">εξάμηνο. Πέσαμε στους </w:t>
      </w:r>
      <w:proofErr w:type="spellStart"/>
      <w:r>
        <w:rPr>
          <w:rFonts w:eastAsia="Times New Roman" w:cs="Times New Roman"/>
          <w:szCs w:val="24"/>
        </w:rPr>
        <w:t>εκατόν</w:t>
      </w:r>
      <w:proofErr w:type="spellEnd"/>
      <w:r>
        <w:rPr>
          <w:rFonts w:eastAsia="Times New Roman" w:cs="Times New Roman"/>
          <w:szCs w:val="24"/>
        </w:rPr>
        <w:t xml:space="preserve"> ογδόντα δύο, που σημαίνει ότι κλείσαμε </w:t>
      </w:r>
      <w:proofErr w:type="spellStart"/>
      <w:r>
        <w:rPr>
          <w:rFonts w:eastAsia="Times New Roman" w:cs="Times New Roman"/>
          <w:szCs w:val="24"/>
        </w:rPr>
        <w:t>εκατόν</w:t>
      </w:r>
      <w:proofErr w:type="spellEnd"/>
      <w:r>
        <w:rPr>
          <w:rFonts w:eastAsia="Times New Roman" w:cs="Times New Roman"/>
          <w:szCs w:val="24"/>
        </w:rPr>
        <w:t xml:space="preserve"> έναν ΧΑΔΑ.</w:t>
      </w:r>
    </w:p>
    <w:p w14:paraId="45835B88"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ας μην ξεχνάμε ότι σε αυτούς τους </w:t>
      </w:r>
      <w:proofErr w:type="spellStart"/>
      <w:r>
        <w:rPr>
          <w:rFonts w:eastAsia="Times New Roman" w:cs="Times New Roman"/>
          <w:szCs w:val="24"/>
        </w:rPr>
        <w:t>εκατόν</w:t>
      </w:r>
      <w:proofErr w:type="spellEnd"/>
      <w:r>
        <w:rPr>
          <w:rFonts w:eastAsia="Times New Roman" w:cs="Times New Roman"/>
          <w:szCs w:val="24"/>
        </w:rPr>
        <w:t xml:space="preserve"> ογδόντα δύο, οι οποίοι είναι κλειστοί, υπάρχουν οι πάνω από ογδόντα ΧΑΔΑ της Πελοπονν</w:t>
      </w:r>
      <w:r>
        <w:rPr>
          <w:rFonts w:eastAsia="Times New Roman" w:cs="Times New Roman"/>
          <w:szCs w:val="24"/>
        </w:rPr>
        <w:t xml:space="preserve">ήσου, όπου με διαπιστωτική το έργο έχει πάει στην </w:t>
      </w:r>
      <w:r>
        <w:rPr>
          <w:rFonts w:eastAsia="Times New Roman" w:cs="Times New Roman"/>
          <w:szCs w:val="24"/>
        </w:rPr>
        <w:t>π</w:t>
      </w:r>
      <w:r>
        <w:rPr>
          <w:rFonts w:eastAsia="Times New Roman" w:cs="Times New Roman"/>
          <w:szCs w:val="24"/>
        </w:rPr>
        <w:t xml:space="preserve">εριφέρεια, δηλαδή στον κ. </w:t>
      </w:r>
      <w:proofErr w:type="spellStart"/>
      <w:r>
        <w:rPr>
          <w:rFonts w:eastAsia="Times New Roman" w:cs="Times New Roman"/>
          <w:szCs w:val="24"/>
        </w:rPr>
        <w:t>Τατούλη</w:t>
      </w:r>
      <w:proofErr w:type="spellEnd"/>
      <w:r>
        <w:rPr>
          <w:rFonts w:eastAsia="Times New Roman" w:cs="Times New Roman"/>
          <w:szCs w:val="24"/>
        </w:rPr>
        <w:t xml:space="preserve"> και τώρα ο κ. </w:t>
      </w:r>
      <w:proofErr w:type="spellStart"/>
      <w:r>
        <w:rPr>
          <w:rFonts w:eastAsia="Times New Roman" w:cs="Times New Roman"/>
          <w:szCs w:val="24"/>
        </w:rPr>
        <w:t>Τατούλης</w:t>
      </w:r>
      <w:proofErr w:type="spellEnd"/>
      <w:r>
        <w:rPr>
          <w:rFonts w:eastAsia="Times New Roman" w:cs="Times New Roman"/>
          <w:szCs w:val="24"/>
        </w:rPr>
        <w:t xml:space="preserve"> το δημοπράτησε τον Νοέμβριο, λέγοντας ότι είναι σχεδόν οι μισοί ΧΑΔΑ της Ελλάδας που είναι αυτή τη στιγμή σε πρόστιμο.</w:t>
      </w:r>
    </w:p>
    <w:p w14:paraId="45835B89"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Άρα εκεί πραγματικά οι υπόλογ</w:t>
      </w:r>
      <w:r>
        <w:rPr>
          <w:rFonts w:eastAsia="Times New Roman" w:cs="Times New Roman"/>
          <w:szCs w:val="24"/>
        </w:rPr>
        <w:t xml:space="preserve">οι είναι άλλοι και όχι η ελληνική Κυβέρνηση. </w:t>
      </w:r>
    </w:p>
    <w:p w14:paraId="45835B8A" w14:textId="77777777" w:rsidR="00406993" w:rsidRDefault="0029700C">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Καβαδέλλα</w:t>
      </w:r>
      <w:proofErr w:type="spellEnd"/>
      <w:r>
        <w:rPr>
          <w:rFonts w:eastAsia="Times New Roman" w:cs="Times New Roman"/>
          <w:szCs w:val="24"/>
        </w:rPr>
        <w:t>, έχετε τον λόγο για τρία λεπτά.</w:t>
      </w:r>
    </w:p>
    <w:p w14:paraId="45835B8B" w14:textId="77777777" w:rsidR="00406993" w:rsidRDefault="0029700C">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Ευχαριστώ πάρα πολύ τον κύριο Υπουργό για την ενημέρωση. </w:t>
      </w:r>
    </w:p>
    <w:p w14:paraId="45835B8C"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Εγώ το τόνισα ότι η ιστορία τραβάει απ</w:t>
      </w:r>
      <w:r>
        <w:rPr>
          <w:rFonts w:eastAsia="Times New Roman" w:cs="Times New Roman"/>
          <w:szCs w:val="24"/>
        </w:rPr>
        <w:t xml:space="preserve">ό το 1991 και οπωσδήποτε οι δικές σας ευθύνες είναι πάρα πολύ λίγες, λόγω του περιορισμένου χρόνου </w:t>
      </w:r>
      <w:r>
        <w:rPr>
          <w:rFonts w:eastAsia="Times New Roman" w:cs="Times New Roman"/>
          <w:szCs w:val="24"/>
        </w:rPr>
        <w:t>κατά τον οποίο</w:t>
      </w:r>
      <w:r>
        <w:rPr>
          <w:rFonts w:eastAsia="Times New Roman" w:cs="Times New Roman"/>
          <w:szCs w:val="24"/>
        </w:rPr>
        <w:t xml:space="preserve"> είστε στην Κυβέρνηση. Πλην όμως το ζήτημα είναι οξύτατο. Το είπατε και μόνος σας ότι πρέπει να γίνουν κάποιες μελέτες, να ακολουθηθεί μια διαδ</w:t>
      </w:r>
      <w:r>
        <w:rPr>
          <w:rFonts w:eastAsia="Times New Roman" w:cs="Times New Roman"/>
          <w:szCs w:val="24"/>
        </w:rPr>
        <w:t>ικασία. Κατά κανόνα, επειδή γνωρίζουμε όλοι από την κρατική μηχανή, αυτά τα ζητήματα</w:t>
      </w:r>
      <w:r>
        <w:rPr>
          <w:rFonts w:eastAsia="Times New Roman" w:cs="Times New Roman"/>
          <w:szCs w:val="24"/>
        </w:rPr>
        <w:t>,</w:t>
      </w:r>
      <w:r>
        <w:rPr>
          <w:rFonts w:eastAsia="Times New Roman" w:cs="Times New Roman"/>
          <w:szCs w:val="24"/>
        </w:rPr>
        <w:t xml:space="preserve"> όταν ανατίθε</w:t>
      </w:r>
      <w:r>
        <w:rPr>
          <w:rFonts w:eastAsia="Times New Roman" w:cs="Times New Roman"/>
          <w:szCs w:val="24"/>
        </w:rPr>
        <w:t>ν</w:t>
      </w:r>
      <w:r>
        <w:rPr>
          <w:rFonts w:eastAsia="Times New Roman" w:cs="Times New Roman"/>
          <w:szCs w:val="24"/>
        </w:rPr>
        <w:t>ται στην κρατική πρωτοβουλία</w:t>
      </w:r>
      <w:r>
        <w:rPr>
          <w:rFonts w:eastAsia="Times New Roman" w:cs="Times New Roman"/>
          <w:szCs w:val="24"/>
        </w:rPr>
        <w:t>,</w:t>
      </w:r>
      <w:r>
        <w:rPr>
          <w:rFonts w:eastAsia="Times New Roman" w:cs="Times New Roman"/>
          <w:szCs w:val="24"/>
        </w:rPr>
        <w:t xml:space="preserve"> αργούν λιγάκι. </w:t>
      </w:r>
    </w:p>
    <w:p w14:paraId="45835B8D"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lastRenderedPageBreak/>
        <w:t>Κάνω μια υποθετική ερώτηση: Επειδή μπορεί να μην είμαστε πάλι έτοιμοι, να υπάρχει πάλι πρόβλημα και να πέσουν π</w:t>
      </w:r>
      <w:r>
        <w:rPr>
          <w:rFonts w:eastAsia="Times New Roman" w:cs="Times New Roman"/>
          <w:szCs w:val="24"/>
        </w:rPr>
        <w:t>άλι πρόστιμα, μήπως θα μπορούσε να ανατεθεί στον ιδιωτικό τομέα–για παράδειγμα</w:t>
      </w:r>
      <w:r>
        <w:rPr>
          <w:rFonts w:eastAsia="Times New Roman" w:cs="Times New Roman"/>
          <w:szCs w:val="24"/>
        </w:rPr>
        <w:t>,</w:t>
      </w:r>
      <w:r>
        <w:rPr>
          <w:rFonts w:eastAsia="Times New Roman" w:cs="Times New Roman"/>
          <w:szCs w:val="24"/>
        </w:rPr>
        <w:t xml:space="preserve"> όπως είναι τα ΚΤΕΟ-</w:t>
      </w:r>
      <w:r>
        <w:rPr>
          <w:rFonts w:eastAsia="Times New Roman" w:cs="Times New Roman"/>
          <w:szCs w:val="24"/>
        </w:rPr>
        <w:t>,</w:t>
      </w:r>
      <w:r>
        <w:rPr>
          <w:rFonts w:eastAsia="Times New Roman" w:cs="Times New Roman"/>
          <w:szCs w:val="24"/>
        </w:rPr>
        <w:t xml:space="preserve"> να γίνει ένας μειοδοτικός διαγωνισμός; Μήπως αυτό συμφέρει περισσότερο από το να αναθέτουμε στην κεντρική διοίκηση να πάρει αποφάσεις;</w:t>
      </w:r>
    </w:p>
    <w:p w14:paraId="45835B8E"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Μήπως</w:t>
      </w:r>
      <w:r>
        <w:rPr>
          <w:rFonts w:eastAsia="Times New Roman" w:cs="Times New Roman"/>
          <w:szCs w:val="24"/>
        </w:rPr>
        <w:t>,</w:t>
      </w:r>
      <w:r>
        <w:rPr>
          <w:rFonts w:eastAsia="Times New Roman" w:cs="Times New Roman"/>
          <w:szCs w:val="24"/>
        </w:rPr>
        <w:t xml:space="preserve"> εάν το ζήτημα</w:t>
      </w:r>
      <w:r>
        <w:rPr>
          <w:rFonts w:eastAsia="Times New Roman" w:cs="Times New Roman"/>
          <w:szCs w:val="24"/>
        </w:rPr>
        <w:t xml:space="preserve"> κατανεμηθεί σε πολλούς μελετητές, έχουμε μια πιο γρήγορη και πιο άμεση λύση του προβλήματος;</w:t>
      </w:r>
    </w:p>
    <w:p w14:paraId="45835B8F"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5835B90" w14:textId="77777777" w:rsidR="00406993" w:rsidRDefault="0029700C">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Τσιρώνη, έχετε τον λόγο.</w:t>
      </w:r>
    </w:p>
    <w:p w14:paraId="45835B91" w14:textId="77777777" w:rsidR="00406993" w:rsidRDefault="0029700C">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Περιβάλλοντος και Ενέργειας): </w:t>
      </w:r>
      <w:r>
        <w:rPr>
          <w:rFonts w:eastAsia="Times New Roman" w:cs="Times New Roman"/>
          <w:szCs w:val="24"/>
        </w:rPr>
        <w:t>Ε</w:t>
      </w:r>
      <w:r>
        <w:rPr>
          <w:rFonts w:eastAsia="Times New Roman" w:cs="Times New Roman"/>
          <w:szCs w:val="24"/>
        </w:rPr>
        <w:t xml:space="preserve">υχαριστώ, κυρία Πρόεδρε. </w:t>
      </w:r>
    </w:p>
    <w:p w14:paraId="45835B92"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Νομίζω ότι το ζήτημα δεν αφορά το εάν θα έχουμε ανεπάρκεια στο προσωπικό της δημόσιας διοίκησης και πρέπει να το αναθέσουμε σε ιδιώτες. Ούτως ή άλλως, οι μελέτες, στις οποίες αναφέρθηκα</w:t>
      </w:r>
      <w:r>
        <w:rPr>
          <w:rFonts w:eastAsia="Times New Roman" w:cs="Times New Roman"/>
          <w:szCs w:val="24"/>
        </w:rPr>
        <w:t>,</w:t>
      </w:r>
      <w:r>
        <w:rPr>
          <w:rFonts w:eastAsia="Times New Roman" w:cs="Times New Roman"/>
          <w:szCs w:val="24"/>
        </w:rPr>
        <w:t xml:space="preserve"> είναι μελέτες που κάνουν ιδιώτες μελετητές.</w:t>
      </w:r>
      <w:r>
        <w:rPr>
          <w:rFonts w:eastAsia="Times New Roman" w:cs="Times New Roman"/>
          <w:szCs w:val="24"/>
        </w:rPr>
        <w:t xml:space="preserve"> Σε αυτούς ανατίθενται, άρα το ζήτημα δεν είναι εκεί. </w:t>
      </w:r>
    </w:p>
    <w:p w14:paraId="45835B93"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 xml:space="preserve">Όμως, εδώ υπάρχουν δεκάδες ζητήματα, τουλάχιστον για τη </w:t>
      </w:r>
      <w:proofErr w:type="spellStart"/>
      <w:r>
        <w:rPr>
          <w:rFonts w:eastAsia="Times New Roman" w:cs="Times New Roman"/>
          <w:szCs w:val="24"/>
        </w:rPr>
        <w:t>νιτρορύπανση</w:t>
      </w:r>
      <w:proofErr w:type="spellEnd"/>
      <w:r>
        <w:rPr>
          <w:rFonts w:eastAsia="Times New Roman" w:cs="Times New Roman"/>
          <w:szCs w:val="24"/>
        </w:rPr>
        <w:t xml:space="preserve">. Μιλάμε για ορθή πρακτική στη λίπανση. Ορθή πρακτική σημαίνει ότι ο αγρότης έχει τη </w:t>
      </w:r>
      <w:proofErr w:type="spellStart"/>
      <w:r>
        <w:rPr>
          <w:rFonts w:eastAsia="Times New Roman" w:cs="Times New Roman"/>
          <w:szCs w:val="24"/>
        </w:rPr>
        <w:t>συνειδητότητα</w:t>
      </w:r>
      <w:proofErr w:type="spellEnd"/>
      <w:r>
        <w:rPr>
          <w:rFonts w:eastAsia="Times New Roman" w:cs="Times New Roman"/>
          <w:szCs w:val="24"/>
        </w:rPr>
        <w:t xml:space="preserve"> να υλοποιεί αυτή την ορθή πρακτική</w:t>
      </w:r>
      <w:r>
        <w:rPr>
          <w:rFonts w:eastAsia="Times New Roman" w:cs="Times New Roman"/>
          <w:szCs w:val="24"/>
        </w:rPr>
        <w:t>. Γιατί, για παράδειγμα, ο αγρότης, ο οποίος ρυπαίνει λιγότερο</w:t>
      </w:r>
      <w:r>
        <w:rPr>
          <w:rFonts w:eastAsia="Times New Roman" w:cs="Times New Roman"/>
          <w:szCs w:val="24"/>
        </w:rPr>
        <w:t>,</w:t>
      </w:r>
      <w:r>
        <w:rPr>
          <w:rFonts w:eastAsia="Times New Roman" w:cs="Times New Roman"/>
          <w:szCs w:val="24"/>
        </w:rPr>
        <w:t xml:space="preserve"> για να αποκατασταθεί ο </w:t>
      </w:r>
      <w:proofErr w:type="spellStart"/>
      <w:r>
        <w:rPr>
          <w:rFonts w:eastAsia="Times New Roman" w:cs="Times New Roman"/>
          <w:szCs w:val="24"/>
        </w:rPr>
        <w:lastRenderedPageBreak/>
        <w:t>υδροφορέας</w:t>
      </w:r>
      <w:proofErr w:type="spellEnd"/>
      <w:r>
        <w:rPr>
          <w:rFonts w:eastAsia="Times New Roman" w:cs="Times New Roman"/>
          <w:szCs w:val="24"/>
        </w:rPr>
        <w:t>,</w:t>
      </w:r>
      <w:r>
        <w:rPr>
          <w:rFonts w:eastAsia="Times New Roman" w:cs="Times New Roman"/>
          <w:szCs w:val="24"/>
        </w:rPr>
        <w:t xml:space="preserve"> έχει μειωμένη απόδοση και επιδοτείται γι’ αυτό. Παίρνει, λοιπόν, χρήματα γι’ αυτό. </w:t>
      </w:r>
    </w:p>
    <w:p w14:paraId="45835B94" w14:textId="77777777" w:rsidR="00406993" w:rsidRDefault="0029700C">
      <w:pPr>
        <w:spacing w:after="0" w:line="600" w:lineRule="auto"/>
        <w:ind w:firstLine="720"/>
        <w:jc w:val="both"/>
        <w:rPr>
          <w:rFonts w:eastAsia="Times New Roman" w:cs="Times New Roman"/>
          <w:szCs w:val="24"/>
        </w:rPr>
      </w:pPr>
      <w:r>
        <w:rPr>
          <w:rFonts w:eastAsia="Times New Roman" w:cs="Times New Roman"/>
          <w:szCs w:val="24"/>
        </w:rPr>
        <w:t>Ωστόσο, κανείς δεν μπορεί να εγγυηθεί, γιατί υπάρχουν κυκλώματα μαύρης αγοράς, ότι ένας υποτιθέμενος κακά διαχειριζόμενος αγρότης, δεν θα λέει ότι ρύπανε λιγότερο και δεν θα πάρει από τη μαύρη αγορά παράνομα λιπάσματα, με τα οποία θα ρυπάνει το χωράφι του.</w:t>
      </w:r>
      <w:r>
        <w:rPr>
          <w:rFonts w:eastAsia="Times New Roman" w:cs="Times New Roman"/>
          <w:szCs w:val="24"/>
        </w:rPr>
        <w:t xml:space="preserve"> Έτσι και </w:t>
      </w:r>
      <w:proofErr w:type="spellStart"/>
      <w:r>
        <w:rPr>
          <w:rFonts w:eastAsia="Times New Roman" w:cs="Times New Roman"/>
          <w:szCs w:val="24"/>
        </w:rPr>
        <w:t>υπεραπόδοση</w:t>
      </w:r>
      <w:proofErr w:type="spellEnd"/>
      <w:r>
        <w:rPr>
          <w:rFonts w:eastAsia="Times New Roman" w:cs="Times New Roman"/>
          <w:szCs w:val="24"/>
        </w:rPr>
        <w:t xml:space="preserve"> θα έχει, καταστρέφοντας βέβαια τον </w:t>
      </w:r>
      <w:proofErr w:type="spellStart"/>
      <w:r>
        <w:rPr>
          <w:rFonts w:eastAsia="Times New Roman" w:cs="Times New Roman"/>
          <w:szCs w:val="24"/>
        </w:rPr>
        <w:t>υδροφορέα</w:t>
      </w:r>
      <w:proofErr w:type="spellEnd"/>
      <w:r>
        <w:rPr>
          <w:rFonts w:eastAsia="Times New Roman" w:cs="Times New Roman"/>
          <w:szCs w:val="24"/>
        </w:rPr>
        <w:t xml:space="preserve">, και την ίδια στιγμή βέβαια θα έχει και την επιδότηση στο χέρι. </w:t>
      </w:r>
    </w:p>
    <w:p w14:paraId="45835B95"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Είναι ένας κίνδυνος, που</w:t>
      </w:r>
      <w:r>
        <w:rPr>
          <w:rFonts w:eastAsia="Times New Roman" w:cs="Times New Roman"/>
          <w:szCs w:val="24"/>
        </w:rPr>
        <w:t>,</w:t>
      </w:r>
      <w:r>
        <w:rPr>
          <w:rFonts w:eastAsia="Times New Roman" w:cs="Times New Roman"/>
          <w:szCs w:val="24"/>
        </w:rPr>
        <w:t xml:space="preserve"> για να τον ελέγξουμε</w:t>
      </w:r>
      <w:r>
        <w:rPr>
          <w:rFonts w:eastAsia="Times New Roman" w:cs="Times New Roman"/>
          <w:szCs w:val="24"/>
        </w:rPr>
        <w:t>,</w:t>
      </w:r>
      <w:r>
        <w:rPr>
          <w:rFonts w:eastAsia="Times New Roman" w:cs="Times New Roman"/>
          <w:szCs w:val="24"/>
        </w:rPr>
        <w:t xml:space="preserve"> δεν αρκεί να λέμε ότι έχουμε ιδιώτες μελετητές ή μη ιδιώτες μελετητές. Απαιτ</w:t>
      </w:r>
      <w:r>
        <w:rPr>
          <w:rFonts w:eastAsia="Times New Roman" w:cs="Times New Roman"/>
          <w:szCs w:val="24"/>
        </w:rPr>
        <w:t xml:space="preserve">είται μια συνολική πρακτική. Υπάρχουν μεν εργαστήρια </w:t>
      </w:r>
      <w:r>
        <w:rPr>
          <w:rFonts w:eastAsia="Times New Roman" w:cs="Times New Roman"/>
          <w:szCs w:val="24"/>
        </w:rPr>
        <w:lastRenderedPageBreak/>
        <w:t>εδαφολογικά, τα περιφερειακά εργαστήρια γεωργικών εφαρμογών και ανάλυσης λιπασμάτων, είναι όμως πάρα πολύ λίγα. Από εκεί και πέρα το ότι συστήνονται ιδιωτικά εργαστήρια δεν σημαίνει ότι αυτήν τη στιγμή α</w:t>
      </w:r>
      <w:r>
        <w:rPr>
          <w:rFonts w:eastAsia="Times New Roman" w:cs="Times New Roman"/>
          <w:szCs w:val="24"/>
        </w:rPr>
        <w:t>υτά θα είναι πιο αξιόπιστα, όσον αφορά το τι ελέγχουν, πώς ελέγχουν, το ζήτημα της διαφθοράς και πώς ασκείται ο έλεγχος για την αντιμετώπισή της. Αυτά είναι σημαντικά ερωτήματα. Δεν είναι απλά.</w:t>
      </w:r>
    </w:p>
    <w:p w14:paraId="45835B96"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Όσον αφορά τους ΧΑΔΑ ξαναλέω ότι είναι ένας αγώνας δρόμου. Ιδι</w:t>
      </w:r>
      <w:r>
        <w:rPr>
          <w:rFonts w:eastAsia="Times New Roman" w:cs="Times New Roman"/>
          <w:szCs w:val="24"/>
        </w:rPr>
        <w:t xml:space="preserve">ώτες εργολάβοι τούς κλείνουν. Από εκεί και πέρα, προφανώς έχουν παιχτεί πάρα πολύ μεγάλα παιχνίδια στο θέμα των απορριμμάτων, που όλοι τα ξέρουμε, εκβιασμοί σε δημάρχους –«για να σου κλείσω τον ΧΑΔΑ, θα υπογράψεις το </w:t>
      </w:r>
      <w:r>
        <w:rPr>
          <w:rFonts w:eastAsia="Times New Roman" w:cs="Times New Roman"/>
          <w:szCs w:val="24"/>
        </w:rPr>
        <w:lastRenderedPageBreak/>
        <w:t>μεγάλο μου έργο»- κ</w:t>
      </w:r>
      <w:r>
        <w:rPr>
          <w:rFonts w:eastAsia="Times New Roman" w:cs="Times New Roman"/>
          <w:szCs w:val="24"/>
        </w:rPr>
        <w:t>αι λοιπά</w:t>
      </w:r>
      <w:r>
        <w:rPr>
          <w:rFonts w:eastAsia="Times New Roman" w:cs="Times New Roman"/>
          <w:szCs w:val="24"/>
        </w:rPr>
        <w:t xml:space="preserve">. Είναι </w:t>
      </w:r>
      <w:r>
        <w:rPr>
          <w:rFonts w:eastAsia="Times New Roman" w:cs="Times New Roman"/>
          <w:szCs w:val="24"/>
        </w:rPr>
        <w:t>κοινό μυστικό ότι έχουν γίνει αυτά. Και αν θέλετε να ξέρετε είμαι και λίγο αγχωμένος</w:t>
      </w:r>
      <w:r>
        <w:rPr>
          <w:rFonts w:eastAsia="Times New Roman" w:cs="Times New Roman"/>
          <w:szCs w:val="24"/>
        </w:rPr>
        <w:t>,</w:t>
      </w:r>
      <w:r>
        <w:rPr>
          <w:rFonts w:eastAsia="Times New Roman" w:cs="Times New Roman"/>
          <w:szCs w:val="24"/>
        </w:rPr>
        <w:t xml:space="preserve"> γιατί έξω με δημάρχους μιλάω αυτήν τη στιγμή. Έχω ραντεβού μαζί τους</w:t>
      </w:r>
      <w:r>
        <w:rPr>
          <w:rFonts w:eastAsia="Times New Roman" w:cs="Times New Roman"/>
          <w:szCs w:val="24"/>
        </w:rPr>
        <w:t>,</w:t>
      </w:r>
      <w:r>
        <w:rPr>
          <w:rFonts w:eastAsia="Times New Roman" w:cs="Times New Roman"/>
          <w:szCs w:val="24"/>
        </w:rPr>
        <w:t xml:space="preserve"> γιατί αυτά τα ζητήματα πρέπει να τα λύσουμε. Αυτά τα ζητήματα θα τα λύσει η πολιτεία</w:t>
      </w:r>
      <w:r>
        <w:rPr>
          <w:rFonts w:eastAsia="Times New Roman" w:cs="Times New Roman"/>
          <w:szCs w:val="24"/>
        </w:rPr>
        <w:t>,</w:t>
      </w:r>
      <w:r>
        <w:rPr>
          <w:rFonts w:eastAsia="Times New Roman" w:cs="Times New Roman"/>
          <w:szCs w:val="24"/>
        </w:rPr>
        <w:t xml:space="preserve"> μόνο εάν εφαρμ</w:t>
      </w:r>
      <w:r>
        <w:rPr>
          <w:rFonts w:eastAsia="Times New Roman" w:cs="Times New Roman"/>
          <w:szCs w:val="24"/>
        </w:rPr>
        <w:t>όσει μια συγκεκριμένη πολιτική βούληση καθαρή και ξάστερη.</w:t>
      </w:r>
    </w:p>
    <w:p w14:paraId="45835B97"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 xml:space="preserve"> Στο σημείο αυτό να πω –γιατί δεν έχει τύχει να το πω στη Βουλή- ότι με αυτήν την έννοια είμαι εντελώς αντίθετος στις οικουμενικές κυβερνήσεις, γιατί οι οικουμενικές κυβερνήσεις δεν έχουν αυτό το ε</w:t>
      </w:r>
      <w:r>
        <w:rPr>
          <w:rFonts w:eastAsia="Times New Roman" w:cs="Times New Roman"/>
          <w:szCs w:val="24"/>
        </w:rPr>
        <w:t xml:space="preserve">χέγγυο. Είναι λύσεις ανάγκης σε όλη τη διαδρομή της </w:t>
      </w:r>
      <w:r>
        <w:rPr>
          <w:rFonts w:eastAsia="Times New Roman" w:cs="Times New Roman"/>
          <w:szCs w:val="24"/>
        </w:rPr>
        <w:t>δ</w:t>
      </w:r>
      <w:r>
        <w:rPr>
          <w:rFonts w:eastAsia="Times New Roman" w:cs="Times New Roman"/>
          <w:szCs w:val="24"/>
        </w:rPr>
        <w:t xml:space="preserve">ημοκρατίας ιστορικά. Υπάρχει βούληση, υπάρχει </w:t>
      </w:r>
      <w:r>
        <w:rPr>
          <w:rFonts w:eastAsia="Times New Roman" w:cs="Times New Roman"/>
          <w:szCs w:val="24"/>
        </w:rPr>
        <w:lastRenderedPageBreak/>
        <w:t>κατεύθυνση σε μια κυβέρνηση, υπάρχει ευθύνη σε μία κυβέρνηση. Και</w:t>
      </w:r>
      <w:r>
        <w:rPr>
          <w:rFonts w:eastAsia="Times New Roman" w:cs="Times New Roman"/>
          <w:szCs w:val="24"/>
        </w:rPr>
        <w:t>,</w:t>
      </w:r>
      <w:r>
        <w:rPr>
          <w:rFonts w:eastAsia="Times New Roman" w:cs="Times New Roman"/>
          <w:szCs w:val="24"/>
        </w:rPr>
        <w:t xml:space="preserve"> κακά τα ψέματα, το περιβάλλον σε όλες τις προηγούμενες κυβερνήσεις ήταν το αποπαίδι, ήταν </w:t>
      </w:r>
      <w:r>
        <w:rPr>
          <w:rFonts w:eastAsia="Times New Roman" w:cs="Times New Roman"/>
          <w:szCs w:val="24"/>
        </w:rPr>
        <w:t>το βαρίδι. Ποτέ δεν θεωρήθηκε το περιβάλλον</w:t>
      </w:r>
      <w:r>
        <w:rPr>
          <w:rFonts w:eastAsia="Times New Roman" w:cs="Times New Roman"/>
          <w:szCs w:val="24"/>
        </w:rPr>
        <w:t>,</w:t>
      </w:r>
      <w:r>
        <w:rPr>
          <w:rFonts w:eastAsia="Times New Roman" w:cs="Times New Roman"/>
          <w:szCs w:val="24"/>
        </w:rPr>
        <w:t xml:space="preserve"> όπως από άλλες κυβερνήσεις άλλων χωρών, ως το εφαλτήριο της οικονομικής ανάπτυξης, όπως </w:t>
      </w:r>
      <w:r>
        <w:rPr>
          <w:rFonts w:eastAsia="Times New Roman" w:cs="Times New Roman"/>
          <w:szCs w:val="24"/>
        </w:rPr>
        <w:t xml:space="preserve">το </w:t>
      </w:r>
      <w:r>
        <w:rPr>
          <w:rFonts w:eastAsia="Times New Roman" w:cs="Times New Roman"/>
          <w:szCs w:val="24"/>
        </w:rPr>
        <w:t>θεωρεί η δική μας Κυβέρνηση. Είναι η άποψή μας αυτή και την υπηρετούμε με συνέπεια.</w:t>
      </w:r>
    </w:p>
    <w:p w14:paraId="45835B98"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Σας ευχαριστώ.</w:t>
      </w:r>
    </w:p>
    <w:p w14:paraId="45835B99"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ΠΡΟΕΔΡΕΥΟΥΣΑ (Αναστασ</w:t>
      </w:r>
      <w:r>
        <w:rPr>
          <w:rFonts w:eastAsia="Times New Roman" w:cs="Times New Roman"/>
          <w:b/>
          <w:szCs w:val="24"/>
        </w:rPr>
        <w:t xml:space="preserve">ία Χριστοδουλοπούλου): </w:t>
      </w:r>
      <w:r>
        <w:rPr>
          <w:rFonts w:eastAsia="Times New Roman" w:cs="Times New Roman"/>
          <w:szCs w:val="24"/>
        </w:rPr>
        <w:t>Σας ευχαριστούμε και εμείς.</w:t>
      </w:r>
    </w:p>
    <w:p w14:paraId="45835B9A"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ολοκληρώθηκε η συζήτηση των επικαίρων ερωτήσεων.</w:t>
      </w:r>
    </w:p>
    <w:p w14:paraId="45835B9B"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ύριοι συνάδελφοι, έχουν διανεμηθεί τα Πρακτικά της Τρίτης 19 Ιανουαρίου 2016 και της Πέμπτης 21 Ιανουαρίου 2016 και ερωτάται το Σώμα εάν τα</w:t>
      </w:r>
      <w:r>
        <w:rPr>
          <w:rFonts w:eastAsia="Times New Roman" w:cs="Times New Roman"/>
          <w:szCs w:val="24"/>
        </w:rPr>
        <w:t xml:space="preserve"> επικυρώνει.</w:t>
      </w:r>
    </w:p>
    <w:p w14:paraId="45835B9C"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5835B9D"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τα Πρακτικά της Τρίτης 19 Ιανουαρίου 2016 και της Πέμπτης 21 Ιανουαρίου 2016 επικυρώθηκαν.</w:t>
      </w:r>
    </w:p>
    <w:p w14:paraId="45835B9E" w14:textId="77777777" w:rsidR="00406993" w:rsidRDefault="0029700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w:t>
      </w:r>
      <w:r>
        <w:rPr>
          <w:rFonts w:eastAsia="Times New Roman" w:cs="Times New Roman"/>
          <w:szCs w:val="24"/>
        </w:rPr>
        <w:t xml:space="preserve">ε τη συνεδρίαση; </w:t>
      </w:r>
    </w:p>
    <w:p w14:paraId="45835B9F"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lastRenderedPageBreak/>
        <w:t>ΟΛΟΙ ΟΙ ΒΟΥΛΕΥΤΕΣ:</w:t>
      </w:r>
      <w:r>
        <w:rPr>
          <w:rFonts w:eastAsia="Times New Roman" w:cs="Times New Roman"/>
          <w:szCs w:val="24"/>
        </w:rPr>
        <w:t xml:space="preserve"> Μάλιστα, μάλιστα.</w:t>
      </w:r>
    </w:p>
    <w:p w14:paraId="45835BA0" w14:textId="77777777" w:rsidR="00406993" w:rsidRDefault="0029700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Με τη συναίνεση του Σώματος και ώρα 18.58΄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Τρίτη 8 Μαρτίου 2016 και ώρα 11.00΄</w:t>
      </w:r>
      <w:r w:rsidRPr="008C0496">
        <w:rPr>
          <w:rFonts w:eastAsia="Times New Roman" w:cs="Times New Roman"/>
          <w:szCs w:val="24"/>
        </w:rPr>
        <w:t>,</w:t>
      </w:r>
      <w:r>
        <w:rPr>
          <w:rFonts w:eastAsia="Times New Roman" w:cs="Times New Roman"/>
          <w:szCs w:val="24"/>
        </w:rPr>
        <w:t xml:space="preserve"> </w:t>
      </w:r>
      <w:r w:rsidRPr="00192194">
        <w:rPr>
          <w:rFonts w:eastAsia="Times New Roman" w:cs="Times New Roman"/>
          <w:szCs w:val="24"/>
        </w:rPr>
        <w:t>με την</w:t>
      </w:r>
      <w:r w:rsidRPr="00192194">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σ</w:t>
      </w:r>
      <w:r>
        <w:rPr>
          <w:rFonts w:eastAsia="Times New Roman" w:cs="Times New Roman"/>
          <w:szCs w:val="24"/>
        </w:rPr>
        <w:t xml:space="preserve">υνεδρίαση της Ολομέλειας </w:t>
      </w:r>
      <w:r>
        <w:rPr>
          <w:rFonts w:eastAsia="Times New Roman" w:cs="Times New Roman"/>
          <w:szCs w:val="24"/>
        </w:rPr>
        <w:t>της Βουλής, με θέμα</w:t>
      </w:r>
      <w:r>
        <w:rPr>
          <w:rFonts w:eastAsia="Times New Roman" w:cs="Times New Roman"/>
          <w:szCs w:val="24"/>
        </w:rPr>
        <w:t>:</w:t>
      </w:r>
      <w:r>
        <w:rPr>
          <w:rFonts w:eastAsia="Times New Roman" w:cs="Times New Roman"/>
          <w:szCs w:val="24"/>
        </w:rPr>
        <w:t xml:space="preserve"> «Ισότιμη συμμετοχή των γυναικών στα πολιτικά και κοινωνικά κέντρα λήψης αποφάσεων»</w:t>
      </w:r>
      <w:r>
        <w:rPr>
          <w:rFonts w:eastAsia="Times New Roman" w:cs="Times New Roman"/>
          <w:szCs w:val="24"/>
        </w:rPr>
        <w:t>, σύμφωνα με την ειδική ημερήσια διάταξη που έχει διανεμηθεί</w:t>
      </w:r>
      <w:r>
        <w:rPr>
          <w:rFonts w:eastAsia="Times New Roman" w:cs="Times New Roman"/>
          <w:szCs w:val="24"/>
        </w:rPr>
        <w:t>.</w:t>
      </w:r>
    </w:p>
    <w:p w14:paraId="45835BA1" w14:textId="77777777" w:rsidR="00406993" w:rsidRDefault="00406993">
      <w:pPr>
        <w:spacing w:line="600" w:lineRule="auto"/>
        <w:ind w:firstLine="720"/>
        <w:jc w:val="both"/>
        <w:rPr>
          <w:rFonts w:eastAsia="Times New Roman" w:cs="Times New Roman"/>
          <w:szCs w:val="24"/>
        </w:rPr>
      </w:pPr>
    </w:p>
    <w:p w14:paraId="45835BA2" w14:textId="77777777" w:rsidR="00406993" w:rsidRDefault="0029700C">
      <w:pPr>
        <w:spacing w:line="600" w:lineRule="auto"/>
        <w:ind w:firstLine="720"/>
        <w:jc w:val="both"/>
        <w:rPr>
          <w:rFonts w:eastAsia="Times New Roman" w:cs="Times New Roman"/>
          <w:b/>
          <w:szCs w:val="24"/>
        </w:rPr>
      </w:pPr>
      <w:r>
        <w:rPr>
          <w:rFonts w:eastAsia="Times New Roman" w:cs="Times New Roman"/>
          <w:b/>
          <w:szCs w:val="24"/>
        </w:rPr>
        <w:t>Ο ΠΡΟΕΔΡΟΣ</w:t>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ab/>
      </w:r>
      <w:r>
        <w:rPr>
          <w:rFonts w:eastAsia="Times New Roman" w:cs="Times New Roman"/>
          <w:b/>
          <w:szCs w:val="24"/>
        </w:rPr>
        <w:t>ΟΙ ΓΡΑΜΜΑΤΕΙΣ</w:t>
      </w:r>
    </w:p>
    <w:sectPr w:rsidR="004069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9mt2oKn8tiv8XNK9gr4EXvi36Jw=" w:salt="AWjs+n0kmeFb2V9b6S8z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993"/>
    <w:rsid w:val="0029700C"/>
    <w:rsid w:val="00406993"/>
    <w:rsid w:val="00BC00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5AD9"/>
  <w15:docId w15:val="{7FE66CDC-EE5B-476C-867B-B396582F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C46B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C46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194</MetadataID>
    <Session xmlns="641f345b-441b-4b81-9152-adc2e73ba5e1">Α´</Session>
    <Date xmlns="641f345b-441b-4b81-9152-adc2e73ba5e1">2016-03-06T22:00:00+00:00</Date>
    <Status xmlns="641f345b-441b-4b81-9152-adc2e73ba5e1">
      <Url>http://srv-sp1/praktika/Lists/Incoming_Metadata/EditForm.aspx?ID=194&amp;Source=/praktika/Recordings_Library/Forms/AllItems.aspx</Url>
      <Description>Δημοσιεύτηκε</Description>
    </Status>
    <Meeting xmlns="641f345b-441b-4b81-9152-adc2e73ba5e1">ΠΣΤ´</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8B5265-3F1F-47A0-8B59-EB67154F937C}">
  <ds:schemaRefs>
    <ds:schemaRef ds:uri="http://schemas.microsoft.com/sharepoint/v3/contenttype/forms"/>
  </ds:schemaRefs>
</ds:datastoreItem>
</file>

<file path=customXml/itemProps2.xml><?xml version="1.0" encoding="utf-8"?>
<ds:datastoreItem xmlns:ds="http://schemas.openxmlformats.org/officeDocument/2006/customXml" ds:itemID="{5E2C6B53-EB8D-4554-9CC9-D2B71579DE3A}">
  <ds:schemaRefs>
    <ds:schemaRef ds:uri="http://www.w3.org/XML/1998/namespace"/>
    <ds:schemaRef ds:uri="http://purl.org/dc/dcmitype/"/>
    <ds:schemaRef ds:uri="641f345b-441b-4b81-9152-adc2e73ba5e1"/>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http://purl.org/dc/elements/1.1/"/>
  </ds:schemaRefs>
</ds:datastoreItem>
</file>

<file path=customXml/itemProps3.xml><?xml version="1.0" encoding="utf-8"?>
<ds:datastoreItem xmlns:ds="http://schemas.openxmlformats.org/officeDocument/2006/customXml" ds:itemID="{82059BB8-4943-47FB-8D0E-738A2DFC7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7694</Words>
  <Characters>41550</Characters>
  <Application>Microsoft Office Word</Application>
  <DocSecurity>0</DocSecurity>
  <Lines>346</Lines>
  <Paragraphs>98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2016-03-10T10:27:00Z</dcterms:created>
  <dcterms:modified xsi:type="dcterms:W3CDTF">2016-03-10T10:27:00Z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