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4F4D7" w14:textId="77777777" w:rsidR="00BC386F" w:rsidRPr="00BC386F" w:rsidRDefault="00BC386F" w:rsidP="00BC386F">
      <w:pPr>
        <w:spacing w:after="0" w:line="360" w:lineRule="auto"/>
        <w:rPr>
          <w:ins w:id="0" w:author="Φλούδα Χριστίνα" w:date="2016-07-05T10:43:00Z"/>
          <w:rFonts w:eastAsia="Times New Roman"/>
          <w:szCs w:val="24"/>
          <w:lang w:eastAsia="en-US"/>
        </w:rPr>
      </w:pPr>
      <w:ins w:id="1" w:author="Φλούδα Χριστίνα" w:date="2016-07-05T10:43:00Z">
        <w:r w:rsidRPr="00BC386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FD1CD1A" w14:textId="77777777" w:rsidR="00BC386F" w:rsidRPr="00BC386F" w:rsidRDefault="00BC386F" w:rsidP="00BC386F">
      <w:pPr>
        <w:spacing w:after="0" w:line="360" w:lineRule="auto"/>
        <w:rPr>
          <w:ins w:id="2" w:author="Φλούδα Χριστίνα" w:date="2016-07-05T10:43:00Z"/>
          <w:rFonts w:eastAsia="Times New Roman"/>
          <w:szCs w:val="24"/>
          <w:lang w:eastAsia="en-US"/>
        </w:rPr>
      </w:pPr>
    </w:p>
    <w:p w14:paraId="7EB60E9F" w14:textId="77777777" w:rsidR="00BC386F" w:rsidRPr="00BC386F" w:rsidRDefault="00BC386F" w:rsidP="00BC386F">
      <w:pPr>
        <w:spacing w:after="0" w:line="360" w:lineRule="auto"/>
        <w:rPr>
          <w:ins w:id="3" w:author="Φλούδα Χριστίνα" w:date="2016-07-05T10:43:00Z"/>
          <w:rFonts w:eastAsia="Times New Roman"/>
          <w:szCs w:val="24"/>
          <w:lang w:eastAsia="en-US"/>
        </w:rPr>
      </w:pPr>
      <w:ins w:id="4" w:author="Φλούδα Χριστίνα" w:date="2016-07-05T10:43:00Z">
        <w:r w:rsidRPr="00BC386F">
          <w:rPr>
            <w:rFonts w:eastAsia="Times New Roman"/>
            <w:szCs w:val="24"/>
            <w:lang w:eastAsia="en-US"/>
          </w:rPr>
          <w:t>ΠΙΝΑΚΑΣ ΠΕΡΙΕΧΟΜΕΝΩΝ</w:t>
        </w:r>
      </w:ins>
    </w:p>
    <w:p w14:paraId="295BE219" w14:textId="77777777" w:rsidR="00BC386F" w:rsidRPr="00BC386F" w:rsidRDefault="00BC386F" w:rsidP="00BC386F">
      <w:pPr>
        <w:spacing w:after="0" w:line="360" w:lineRule="auto"/>
        <w:rPr>
          <w:ins w:id="5" w:author="Φλούδα Χριστίνα" w:date="2016-07-05T10:43:00Z"/>
          <w:rFonts w:eastAsia="Times New Roman"/>
          <w:szCs w:val="24"/>
          <w:lang w:eastAsia="en-US"/>
        </w:rPr>
      </w:pPr>
      <w:ins w:id="6" w:author="Φλούδα Χριστίνα" w:date="2016-07-05T10:43:00Z">
        <w:r w:rsidRPr="00BC386F">
          <w:rPr>
            <w:rFonts w:eastAsia="Times New Roman"/>
            <w:szCs w:val="24"/>
            <w:lang w:eastAsia="en-US"/>
          </w:rPr>
          <w:t xml:space="preserve">ΙΖ΄ ΠΕΡΙΟΔΟΣ </w:t>
        </w:r>
      </w:ins>
    </w:p>
    <w:p w14:paraId="44FDA822" w14:textId="77777777" w:rsidR="00BC386F" w:rsidRPr="00BC386F" w:rsidRDefault="00BC386F" w:rsidP="00BC386F">
      <w:pPr>
        <w:spacing w:after="0" w:line="360" w:lineRule="auto"/>
        <w:rPr>
          <w:ins w:id="7" w:author="Φλούδα Χριστίνα" w:date="2016-07-05T10:43:00Z"/>
          <w:rFonts w:eastAsia="Times New Roman"/>
          <w:szCs w:val="24"/>
          <w:lang w:eastAsia="en-US"/>
        </w:rPr>
      </w:pPr>
      <w:ins w:id="8" w:author="Φλούδα Χριστίνα" w:date="2016-07-05T10:43:00Z">
        <w:r w:rsidRPr="00BC386F">
          <w:rPr>
            <w:rFonts w:eastAsia="Times New Roman"/>
            <w:szCs w:val="24"/>
            <w:lang w:eastAsia="en-US"/>
          </w:rPr>
          <w:t>ΠΡΟΕΔΡΕΥΟΜΕΝΗΣ ΚΟΙΝΟΒΟΥΛΕΥΤΙΚΗΣ ΔΗΜΟΚΡΑΤΙΑΣ</w:t>
        </w:r>
      </w:ins>
    </w:p>
    <w:p w14:paraId="5227EC07" w14:textId="77777777" w:rsidR="00BC386F" w:rsidRPr="00BC386F" w:rsidRDefault="00BC386F" w:rsidP="00BC386F">
      <w:pPr>
        <w:spacing w:after="0" w:line="360" w:lineRule="auto"/>
        <w:rPr>
          <w:ins w:id="9" w:author="Φλούδα Χριστίνα" w:date="2016-07-05T10:43:00Z"/>
          <w:rFonts w:eastAsia="Times New Roman"/>
          <w:szCs w:val="24"/>
          <w:lang w:eastAsia="en-US"/>
        </w:rPr>
      </w:pPr>
      <w:ins w:id="10" w:author="Φλούδα Χριστίνα" w:date="2016-07-05T10:43:00Z">
        <w:r w:rsidRPr="00BC386F">
          <w:rPr>
            <w:rFonts w:eastAsia="Times New Roman"/>
            <w:szCs w:val="24"/>
            <w:lang w:eastAsia="en-US"/>
          </w:rPr>
          <w:t>ΣΥΝΟΔΟΣ Α΄</w:t>
        </w:r>
      </w:ins>
    </w:p>
    <w:p w14:paraId="6096B3EA" w14:textId="77777777" w:rsidR="00BC386F" w:rsidRPr="00BC386F" w:rsidRDefault="00BC386F" w:rsidP="00BC386F">
      <w:pPr>
        <w:spacing w:after="0" w:line="360" w:lineRule="auto"/>
        <w:rPr>
          <w:ins w:id="11" w:author="Φλούδα Χριστίνα" w:date="2016-07-05T10:43:00Z"/>
          <w:rFonts w:eastAsia="Times New Roman"/>
          <w:szCs w:val="24"/>
          <w:lang w:eastAsia="en-US"/>
        </w:rPr>
      </w:pPr>
    </w:p>
    <w:p w14:paraId="1080FD04" w14:textId="77777777" w:rsidR="00BC386F" w:rsidRPr="00BC386F" w:rsidRDefault="00BC386F" w:rsidP="00BC386F">
      <w:pPr>
        <w:spacing w:after="0" w:line="360" w:lineRule="auto"/>
        <w:rPr>
          <w:ins w:id="12" w:author="Φλούδα Χριστίνα" w:date="2016-07-05T10:43:00Z"/>
          <w:rFonts w:eastAsia="Times New Roman"/>
          <w:szCs w:val="24"/>
          <w:lang w:eastAsia="en-US"/>
        </w:rPr>
      </w:pPr>
      <w:ins w:id="13" w:author="Φλούδα Χριστίνα" w:date="2016-07-05T10:43:00Z">
        <w:r w:rsidRPr="00BC386F">
          <w:rPr>
            <w:rFonts w:eastAsia="Times New Roman"/>
            <w:szCs w:val="24"/>
            <w:lang w:eastAsia="en-US"/>
          </w:rPr>
          <w:t>ΣΥΝΕΔΡΙΑΣΗ ΡΝΒ΄</w:t>
        </w:r>
      </w:ins>
    </w:p>
    <w:p w14:paraId="3F77303C" w14:textId="77777777" w:rsidR="00BC386F" w:rsidRPr="00BC386F" w:rsidRDefault="00BC386F" w:rsidP="00BC386F">
      <w:pPr>
        <w:spacing w:after="0" w:line="360" w:lineRule="auto"/>
        <w:rPr>
          <w:ins w:id="14" w:author="Φλούδα Χριστίνα" w:date="2016-07-05T10:43:00Z"/>
          <w:rFonts w:eastAsia="Times New Roman"/>
          <w:szCs w:val="24"/>
          <w:lang w:eastAsia="en-US"/>
        </w:rPr>
      </w:pPr>
      <w:ins w:id="15" w:author="Φλούδα Χριστίνα" w:date="2016-07-05T10:43:00Z">
        <w:r w:rsidRPr="00BC386F">
          <w:rPr>
            <w:rFonts w:eastAsia="Times New Roman"/>
            <w:szCs w:val="24"/>
            <w:lang w:eastAsia="en-US"/>
          </w:rPr>
          <w:t>Τρίτη  28 Ιουνίου 2016 (Απόγευμα)</w:t>
        </w:r>
      </w:ins>
    </w:p>
    <w:p w14:paraId="5A8246F6" w14:textId="77777777" w:rsidR="00BC386F" w:rsidRPr="00BC386F" w:rsidRDefault="00BC386F" w:rsidP="00BC386F">
      <w:pPr>
        <w:spacing w:after="0" w:line="360" w:lineRule="auto"/>
        <w:rPr>
          <w:ins w:id="16" w:author="Φλούδα Χριστίνα" w:date="2016-07-05T10:43:00Z"/>
          <w:rFonts w:eastAsia="Times New Roman"/>
          <w:szCs w:val="24"/>
          <w:lang w:eastAsia="en-US"/>
        </w:rPr>
      </w:pPr>
    </w:p>
    <w:p w14:paraId="52E92B0D" w14:textId="77777777" w:rsidR="00BC386F" w:rsidRPr="00BC386F" w:rsidRDefault="00BC386F" w:rsidP="00BC386F">
      <w:pPr>
        <w:spacing w:after="0" w:line="360" w:lineRule="auto"/>
        <w:rPr>
          <w:ins w:id="17" w:author="Φλούδα Χριστίνα" w:date="2016-07-05T10:43:00Z"/>
          <w:rFonts w:eastAsia="Times New Roman"/>
          <w:szCs w:val="24"/>
          <w:lang w:eastAsia="en-US"/>
        </w:rPr>
      </w:pPr>
      <w:ins w:id="18" w:author="Φλούδα Χριστίνα" w:date="2016-07-05T10:43:00Z">
        <w:r w:rsidRPr="00BC386F">
          <w:rPr>
            <w:rFonts w:eastAsia="Times New Roman"/>
            <w:szCs w:val="24"/>
            <w:lang w:eastAsia="en-US"/>
          </w:rPr>
          <w:t>ΘΕΜΑΤΑ</w:t>
        </w:r>
      </w:ins>
    </w:p>
    <w:p w14:paraId="562569D6" w14:textId="77777777" w:rsidR="00BC386F" w:rsidRPr="00BC386F" w:rsidRDefault="00BC386F" w:rsidP="00BC386F">
      <w:pPr>
        <w:spacing w:after="0" w:line="360" w:lineRule="auto"/>
        <w:rPr>
          <w:ins w:id="19" w:author="Φλούδα Χριστίνα" w:date="2016-07-05T10:43:00Z"/>
          <w:rFonts w:eastAsia="Times New Roman"/>
          <w:szCs w:val="24"/>
          <w:lang w:eastAsia="en-US"/>
        </w:rPr>
      </w:pPr>
      <w:ins w:id="20" w:author="Φλούδα Χριστίνα" w:date="2016-07-05T10:43:00Z">
        <w:r w:rsidRPr="00BC386F">
          <w:rPr>
            <w:rFonts w:eastAsia="Times New Roman"/>
            <w:szCs w:val="24"/>
            <w:lang w:eastAsia="en-US"/>
          </w:rPr>
          <w:t xml:space="preserve"> </w:t>
        </w:r>
        <w:r w:rsidRPr="00BC386F">
          <w:rPr>
            <w:rFonts w:eastAsia="Times New Roman"/>
            <w:szCs w:val="24"/>
            <w:lang w:eastAsia="en-US"/>
          </w:rPr>
          <w:br/>
          <w:t xml:space="preserve">Α. ΕΙΔΙΚΑ ΘΕΜΑΤΑ </w:t>
        </w:r>
        <w:r w:rsidRPr="00BC386F">
          <w:rPr>
            <w:rFonts w:eastAsia="Times New Roman"/>
            <w:szCs w:val="24"/>
            <w:lang w:eastAsia="en-US"/>
          </w:rPr>
          <w:br/>
          <w:t xml:space="preserve">1. Επικύρωση Πρακτικών, σελ. </w:t>
        </w:r>
        <w:r w:rsidRPr="00BC386F">
          <w:rPr>
            <w:rFonts w:eastAsia="Times New Roman"/>
            <w:szCs w:val="24"/>
            <w:lang w:eastAsia="en-US"/>
          </w:rPr>
          <w:br/>
          <w:t xml:space="preserve">2. Ανακοινώνεται ότι η Διακομματική Κοινοβουλευτική Επιτροπή για τη διεκδίκηση των Γερμανικών οφειλών, που έχει συσταθεί κατά τα άρθρα 44 και 45 του Κανονισμού της Βουλής, και για την οποία η Ολομέλεια της Βουλής έχει ορίσει προθεσμία υποβολής της έκθεσης της μέχρι την 30η Ιουνίου 2016, ζητεί παράταση της λειτουργίας της έως και την 1η Αυγούστου 2016 και έγκριση αυτής, σελ. </w:t>
        </w:r>
        <w:r w:rsidRPr="00BC386F">
          <w:rPr>
            <w:rFonts w:eastAsia="Times New Roman"/>
            <w:szCs w:val="24"/>
            <w:lang w:eastAsia="en-US"/>
          </w:rPr>
          <w:br/>
          <w:t xml:space="preserve">3. Επί διαδικαστικού θέματος, σελ. </w:t>
        </w:r>
        <w:r w:rsidRPr="00BC386F">
          <w:rPr>
            <w:rFonts w:eastAsia="Times New Roman"/>
            <w:szCs w:val="24"/>
            <w:lang w:eastAsia="en-US"/>
          </w:rPr>
          <w:br/>
          <w:t xml:space="preserve"> </w:t>
        </w:r>
        <w:r w:rsidRPr="00BC386F">
          <w:rPr>
            <w:rFonts w:eastAsia="Times New Roman"/>
            <w:szCs w:val="24"/>
            <w:lang w:eastAsia="en-US"/>
          </w:rPr>
          <w:br/>
          <w:t xml:space="preserve">Β. ΝΟΜΟΘΕΤΙΚΗ ΕΡΓΑΣΙΑ </w:t>
        </w:r>
        <w:r w:rsidRPr="00BC386F">
          <w:rPr>
            <w:rFonts w:eastAsia="Times New Roman"/>
            <w:szCs w:val="24"/>
            <w:lang w:eastAsia="en-US"/>
          </w:rPr>
          <w:br/>
          <w:t xml:space="preserve">1. Συζήτηση επί της αρχής, των άρθρων και των τροπολογιών  του σχεδίου νόμου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σελ. </w:t>
        </w:r>
        <w:r w:rsidRPr="00BC386F">
          <w:rPr>
            <w:rFonts w:eastAsia="Times New Roman"/>
            <w:szCs w:val="24"/>
            <w:lang w:eastAsia="en-US"/>
          </w:rPr>
          <w:br/>
          <w:t>2. Κατάθεση σχεδίου νόμου:</w:t>
        </w:r>
      </w:ins>
    </w:p>
    <w:p w14:paraId="745A27F5" w14:textId="77777777" w:rsidR="00BC386F" w:rsidRPr="00BC386F" w:rsidRDefault="00BC386F" w:rsidP="00BC386F">
      <w:pPr>
        <w:spacing w:after="0" w:line="360" w:lineRule="auto"/>
        <w:rPr>
          <w:ins w:id="21" w:author="Φλούδα Χριστίνα" w:date="2016-07-05T10:43:00Z"/>
          <w:rFonts w:eastAsia="Times New Roman"/>
          <w:szCs w:val="24"/>
          <w:lang w:eastAsia="en-US"/>
        </w:rPr>
      </w:pPr>
      <w:ins w:id="22" w:author="Φλούδα Χριστίνα" w:date="2016-07-05T10:43:00Z">
        <w:r w:rsidRPr="00BC386F">
          <w:rPr>
            <w:rFonts w:eastAsia="Times New Roman"/>
            <w:szCs w:val="24"/>
            <w:lang w:eastAsia="en-US"/>
          </w:rPr>
          <w:t xml:space="preserve">Οι Υπουργοί Ναυτιλίας και Νησιωτικής Πολιτικής, Εσωτερικών και Διοικητικής Ανασυγκρότησης, Δικαιοσύνης, Διαφάνειας και Ανθρωπίνων Δικαιωμάτων, Οικονομικών και Εργασίας, Κοινωνικής Ασφάλισης και Κοινωνικής Αλληλεγγύης κατέθεσαν στις 28 Ιουνίου 2016 σχέδιο νόμου «Για την κύρωση της από 24 Ιουνίου 2016 τροποποίηση και κωδικοποίηση σε ενιαίο κείμενο της από 13ης Φεβρουαρίου 2002 Σύμβασης Παραχώρησης μεταξύ Ελληνικού Δημοσίου και της Οργανισμός Λιμένος Πειραιώς ΑΕ και άλλες διατάξεις», σελ. </w:t>
        </w:r>
        <w:r w:rsidRPr="00BC386F">
          <w:rPr>
            <w:rFonts w:eastAsia="Times New Roman"/>
            <w:szCs w:val="24"/>
            <w:lang w:eastAsia="en-US"/>
          </w:rPr>
          <w:br/>
        </w:r>
      </w:ins>
    </w:p>
    <w:p w14:paraId="41BBCD74" w14:textId="77777777" w:rsidR="00BC386F" w:rsidRPr="00BC386F" w:rsidRDefault="00BC386F" w:rsidP="00BC386F">
      <w:pPr>
        <w:spacing w:after="0" w:line="360" w:lineRule="auto"/>
        <w:rPr>
          <w:ins w:id="23" w:author="Φλούδα Χριστίνα" w:date="2016-07-05T10:43:00Z"/>
          <w:rFonts w:eastAsia="Times New Roman"/>
          <w:szCs w:val="24"/>
          <w:lang w:eastAsia="en-US"/>
        </w:rPr>
      </w:pPr>
    </w:p>
    <w:p w14:paraId="5CC5A0E6" w14:textId="77777777" w:rsidR="00BC386F" w:rsidRPr="00BC386F" w:rsidRDefault="00BC386F" w:rsidP="00BC386F">
      <w:pPr>
        <w:spacing w:after="0" w:line="360" w:lineRule="auto"/>
        <w:rPr>
          <w:ins w:id="24" w:author="Φλούδα Χριστίνα" w:date="2016-07-05T10:43:00Z"/>
          <w:rFonts w:eastAsia="Times New Roman"/>
          <w:szCs w:val="24"/>
          <w:lang w:eastAsia="en-US"/>
        </w:rPr>
      </w:pPr>
      <w:ins w:id="25" w:author="Φλούδα Χριστίνα" w:date="2016-07-05T10:43:00Z">
        <w:r w:rsidRPr="00BC386F">
          <w:rPr>
            <w:rFonts w:eastAsia="Times New Roman"/>
            <w:szCs w:val="24"/>
            <w:lang w:eastAsia="en-US"/>
          </w:rPr>
          <w:t>ΠΡΟΕΔΡΕΥΟΝΤΕΣ</w:t>
        </w:r>
      </w:ins>
    </w:p>
    <w:p w14:paraId="24BA7584" w14:textId="77777777" w:rsidR="00BC386F" w:rsidRPr="00BC386F" w:rsidRDefault="00BC386F" w:rsidP="00BC386F">
      <w:pPr>
        <w:spacing w:after="0" w:line="360" w:lineRule="auto"/>
        <w:rPr>
          <w:ins w:id="26" w:author="Φλούδα Χριστίνα" w:date="2016-07-05T10:43:00Z"/>
          <w:rFonts w:eastAsia="Times New Roman"/>
          <w:szCs w:val="24"/>
          <w:lang w:eastAsia="en-US"/>
        </w:rPr>
      </w:pPr>
    </w:p>
    <w:p w14:paraId="203B1A41" w14:textId="77777777" w:rsidR="00BC386F" w:rsidRPr="00BC386F" w:rsidRDefault="00BC386F" w:rsidP="00BC386F">
      <w:pPr>
        <w:spacing w:after="0" w:line="360" w:lineRule="auto"/>
        <w:rPr>
          <w:ins w:id="27" w:author="Φλούδα Χριστίνα" w:date="2016-07-05T10:43:00Z"/>
          <w:rFonts w:eastAsia="Times New Roman"/>
          <w:szCs w:val="24"/>
          <w:lang w:eastAsia="en-US"/>
        </w:rPr>
      </w:pPr>
      <w:ins w:id="28" w:author="Φλούδα Χριστίνα" w:date="2016-07-05T10:43:00Z">
        <w:r w:rsidRPr="00BC386F">
          <w:rPr>
            <w:rFonts w:eastAsia="Times New Roman"/>
            <w:szCs w:val="24"/>
            <w:lang w:eastAsia="en-US"/>
          </w:rPr>
          <w:t>ΚΡΕΜΑΣΤΙΝΟΣ Δ. , σελ.</w:t>
        </w:r>
        <w:r w:rsidRPr="00BC386F">
          <w:rPr>
            <w:rFonts w:eastAsia="Times New Roman"/>
            <w:szCs w:val="24"/>
            <w:lang w:eastAsia="en-US"/>
          </w:rPr>
          <w:br/>
          <w:t>ΛΑΜΠΡΟΥΛΗΣ Γ. , σελ.</w:t>
        </w:r>
        <w:r w:rsidRPr="00BC386F">
          <w:rPr>
            <w:rFonts w:eastAsia="Times New Roman"/>
            <w:szCs w:val="24"/>
            <w:lang w:eastAsia="en-US"/>
          </w:rPr>
          <w:br/>
        </w:r>
      </w:ins>
    </w:p>
    <w:p w14:paraId="166AE62A" w14:textId="77777777" w:rsidR="00BC386F" w:rsidRPr="00BC386F" w:rsidRDefault="00BC386F" w:rsidP="00BC386F">
      <w:pPr>
        <w:spacing w:after="0" w:line="360" w:lineRule="auto"/>
        <w:rPr>
          <w:ins w:id="29" w:author="Φλούδα Χριστίνα" w:date="2016-07-05T10:43:00Z"/>
          <w:rFonts w:eastAsia="Times New Roman"/>
          <w:szCs w:val="24"/>
          <w:lang w:eastAsia="en-US"/>
        </w:rPr>
      </w:pPr>
    </w:p>
    <w:p w14:paraId="1E0C95BA" w14:textId="77777777" w:rsidR="00BC386F" w:rsidRPr="00BC386F" w:rsidRDefault="00BC386F" w:rsidP="00BC386F">
      <w:pPr>
        <w:spacing w:after="0" w:line="360" w:lineRule="auto"/>
        <w:rPr>
          <w:ins w:id="30" w:author="Φλούδα Χριστίνα" w:date="2016-07-05T10:43:00Z"/>
          <w:rFonts w:eastAsia="Times New Roman"/>
          <w:szCs w:val="24"/>
          <w:lang w:eastAsia="en-US"/>
        </w:rPr>
      </w:pPr>
      <w:ins w:id="31" w:author="Φλούδα Χριστίνα" w:date="2016-07-05T10:43:00Z">
        <w:r w:rsidRPr="00BC386F">
          <w:rPr>
            <w:rFonts w:eastAsia="Times New Roman"/>
            <w:szCs w:val="24"/>
            <w:lang w:eastAsia="en-US"/>
          </w:rPr>
          <w:t>ΟΜΙΛΗΤΕΣ</w:t>
        </w:r>
      </w:ins>
    </w:p>
    <w:p w14:paraId="47DC3D35" w14:textId="63D8CA73" w:rsidR="00BC386F" w:rsidRDefault="00BC386F" w:rsidP="00BC386F">
      <w:pPr>
        <w:spacing w:line="600" w:lineRule="auto"/>
        <w:ind w:firstLine="720"/>
        <w:jc w:val="both"/>
        <w:rPr>
          <w:ins w:id="32" w:author="Φλούδα Χριστίνα" w:date="2016-07-05T10:43:00Z"/>
          <w:rFonts w:eastAsia="Times New Roman" w:cs="Times New Roman"/>
          <w:szCs w:val="24"/>
        </w:rPr>
        <w:pPrChange w:id="33" w:author="Φλούδα Χριστίνα" w:date="2016-07-05T10:43:00Z">
          <w:pPr>
            <w:spacing w:line="600" w:lineRule="auto"/>
            <w:ind w:firstLine="720"/>
            <w:jc w:val="center"/>
          </w:pPr>
        </w:pPrChange>
      </w:pPr>
      <w:ins w:id="34" w:author="Φλούδα Χριστίνα" w:date="2016-07-05T10:43:00Z">
        <w:r w:rsidRPr="00BC386F">
          <w:rPr>
            <w:rFonts w:eastAsia="Times New Roman"/>
            <w:szCs w:val="24"/>
            <w:lang w:eastAsia="en-US"/>
          </w:rPr>
          <w:br/>
          <w:t>Α. Επί διαδικαστικού θέματος:</w:t>
        </w:r>
        <w:r w:rsidRPr="00BC386F">
          <w:rPr>
            <w:rFonts w:eastAsia="Times New Roman"/>
            <w:szCs w:val="24"/>
            <w:lang w:eastAsia="en-US"/>
          </w:rPr>
          <w:br/>
          <w:t>ΚΡΕΜΑΣΤΙΝΟΣ Δ. , σελ.</w:t>
        </w:r>
        <w:r w:rsidRPr="00BC386F">
          <w:rPr>
            <w:rFonts w:eastAsia="Times New Roman"/>
            <w:szCs w:val="24"/>
            <w:lang w:eastAsia="en-US"/>
          </w:rPr>
          <w:br/>
          <w:t>ΛΑΜΠΡΟΥΛΗΣ Γ. , σελ.</w:t>
        </w:r>
        <w:r w:rsidRPr="00BC386F">
          <w:rPr>
            <w:rFonts w:eastAsia="Times New Roman"/>
            <w:szCs w:val="24"/>
            <w:lang w:eastAsia="en-US"/>
          </w:rPr>
          <w:br/>
          <w:t>ΛΟΒΕΡΔΟΣ Α. , σελ.</w:t>
        </w:r>
        <w:r w:rsidRPr="00BC386F">
          <w:rPr>
            <w:rFonts w:eastAsia="Times New Roman"/>
            <w:szCs w:val="24"/>
            <w:lang w:eastAsia="en-US"/>
          </w:rPr>
          <w:br/>
          <w:t>ΜΗΤΑΡΑΚΗΣ Π. , σελ.</w:t>
        </w:r>
        <w:r w:rsidRPr="00BC386F">
          <w:rPr>
            <w:rFonts w:eastAsia="Times New Roman"/>
            <w:szCs w:val="24"/>
            <w:lang w:eastAsia="en-US"/>
          </w:rPr>
          <w:br/>
          <w:t>ΣΚΟΥΡΛΕΤΗΣ Π. , σελ.</w:t>
        </w:r>
        <w:r w:rsidRPr="00BC386F">
          <w:rPr>
            <w:rFonts w:eastAsia="Times New Roman"/>
            <w:szCs w:val="24"/>
            <w:lang w:eastAsia="en-US"/>
          </w:rPr>
          <w:br/>
          <w:t>ΣΤΑΘΑΚΗΣ Γ. , σελ.</w:t>
        </w:r>
        <w:r w:rsidRPr="00BC386F">
          <w:rPr>
            <w:rFonts w:eastAsia="Times New Roman"/>
            <w:szCs w:val="24"/>
            <w:lang w:eastAsia="en-US"/>
          </w:rPr>
          <w:br/>
          <w:t>ΧΑΡΑΚΟΠΟΥΛΟΣ Μ. , σελ.</w:t>
        </w:r>
        <w:r w:rsidRPr="00BC386F">
          <w:rPr>
            <w:rFonts w:eastAsia="Times New Roman"/>
            <w:szCs w:val="24"/>
            <w:lang w:eastAsia="en-US"/>
          </w:rPr>
          <w:br/>
        </w:r>
        <w:r w:rsidRPr="00BC386F">
          <w:rPr>
            <w:rFonts w:eastAsia="Times New Roman"/>
            <w:szCs w:val="24"/>
            <w:lang w:eastAsia="en-US"/>
          </w:rPr>
          <w:br/>
          <w:t>Β. Επί του σχεδίου νόμου του Υπουργείου Οικονομίας, Ανάπτυξης και Τουρισμού:</w:t>
        </w:r>
        <w:r w:rsidRPr="00BC386F">
          <w:rPr>
            <w:rFonts w:eastAsia="Times New Roman"/>
            <w:szCs w:val="24"/>
            <w:lang w:eastAsia="en-US"/>
          </w:rPr>
          <w:br/>
          <w:t>ΑΛΕΞΙΑΔΗΣ Τ. , σελ.</w:t>
        </w:r>
        <w:r w:rsidRPr="00BC386F">
          <w:rPr>
            <w:rFonts w:eastAsia="Times New Roman"/>
            <w:szCs w:val="24"/>
            <w:lang w:eastAsia="en-US"/>
          </w:rPr>
          <w:br/>
          <w:t>ΑΡΒΑΝΙΤΙΔΗΣ Γ. , σελ.</w:t>
        </w:r>
        <w:r w:rsidRPr="00BC386F">
          <w:rPr>
            <w:rFonts w:eastAsia="Times New Roman"/>
            <w:szCs w:val="24"/>
            <w:lang w:eastAsia="en-US"/>
          </w:rPr>
          <w:br/>
          <w:t>ΓΕΩΡΓΙΑΔΗΣ Μ. , σελ.</w:t>
        </w:r>
        <w:r w:rsidRPr="00BC386F">
          <w:rPr>
            <w:rFonts w:eastAsia="Times New Roman"/>
            <w:szCs w:val="24"/>
            <w:lang w:eastAsia="en-US"/>
          </w:rPr>
          <w:br/>
          <w:t>ΔΕΝΔΙΑΣ Ν. , σελ.</w:t>
        </w:r>
        <w:r w:rsidRPr="00BC386F">
          <w:rPr>
            <w:rFonts w:eastAsia="Times New Roman"/>
            <w:szCs w:val="24"/>
            <w:lang w:eastAsia="en-US"/>
          </w:rPr>
          <w:br/>
          <w:t>ΔΗΜΗΤΡΙΑΔΗΣ Δ. , σελ.</w:t>
        </w:r>
        <w:r w:rsidRPr="00BC386F">
          <w:rPr>
            <w:rFonts w:eastAsia="Times New Roman"/>
            <w:szCs w:val="24"/>
            <w:lang w:eastAsia="en-US"/>
          </w:rPr>
          <w:br/>
          <w:t>ΚΑΜΜΕΝΟΣ Δ. , σελ.</w:t>
        </w:r>
        <w:r w:rsidRPr="00BC386F">
          <w:rPr>
            <w:rFonts w:eastAsia="Times New Roman"/>
            <w:szCs w:val="24"/>
            <w:lang w:eastAsia="en-US"/>
          </w:rPr>
          <w:br/>
          <w:t>ΚΑΦΑΝΤΑΡΗ Χ. , σελ.</w:t>
        </w:r>
        <w:r w:rsidRPr="00BC386F">
          <w:rPr>
            <w:rFonts w:eastAsia="Times New Roman"/>
            <w:szCs w:val="24"/>
            <w:lang w:eastAsia="en-US"/>
          </w:rPr>
          <w:br/>
          <w:t>ΛΟΒΕΡΔΟΣ Α. , σελ.</w:t>
        </w:r>
        <w:r w:rsidRPr="00BC386F">
          <w:rPr>
            <w:rFonts w:eastAsia="Times New Roman"/>
            <w:szCs w:val="24"/>
            <w:lang w:eastAsia="en-US"/>
          </w:rPr>
          <w:br/>
          <w:t>ΜΑΡΚΟΥ Α. , σελ.</w:t>
        </w:r>
        <w:r w:rsidRPr="00BC386F">
          <w:rPr>
            <w:rFonts w:eastAsia="Times New Roman"/>
            <w:szCs w:val="24"/>
            <w:lang w:eastAsia="en-US"/>
          </w:rPr>
          <w:br/>
          <w:t>ΜΑΥΡΩΤΑΣ Γ. , σελ.</w:t>
        </w:r>
        <w:r w:rsidRPr="00BC386F">
          <w:rPr>
            <w:rFonts w:eastAsia="Times New Roman"/>
            <w:szCs w:val="24"/>
            <w:lang w:eastAsia="en-US"/>
          </w:rPr>
          <w:br/>
          <w:t>ΜΕΓΑΛΟΟΙΚΟΝΟΜΟΥ Θ. , σελ.</w:t>
        </w:r>
        <w:r w:rsidRPr="00BC386F">
          <w:rPr>
            <w:rFonts w:eastAsia="Times New Roman"/>
            <w:szCs w:val="24"/>
            <w:lang w:eastAsia="en-US"/>
          </w:rPr>
          <w:br/>
          <w:t>ΜΗΤΑΡΑΚΗΣ Π. , σελ.</w:t>
        </w:r>
        <w:r w:rsidRPr="00BC386F">
          <w:rPr>
            <w:rFonts w:eastAsia="Times New Roman"/>
            <w:szCs w:val="24"/>
            <w:lang w:eastAsia="en-US"/>
          </w:rPr>
          <w:br/>
          <w:t>ΣΑΧΙΝΙΔΗΣ Ι. , σελ.</w:t>
        </w:r>
        <w:r w:rsidRPr="00BC386F">
          <w:rPr>
            <w:rFonts w:eastAsia="Times New Roman"/>
            <w:szCs w:val="24"/>
            <w:lang w:eastAsia="en-US"/>
          </w:rPr>
          <w:br/>
          <w:t>ΣΤΑΘΑΚΗΣ Γ. , σελ.</w:t>
        </w:r>
        <w:r w:rsidRPr="00BC386F">
          <w:rPr>
            <w:rFonts w:eastAsia="Times New Roman"/>
            <w:szCs w:val="24"/>
            <w:lang w:eastAsia="en-US"/>
          </w:rPr>
          <w:br/>
          <w:t>ΣΥΝΤΥΧΑΚΗΣ Ε. , σελ.</w:t>
        </w:r>
        <w:r w:rsidRPr="00BC386F">
          <w:rPr>
            <w:rFonts w:eastAsia="Times New Roman"/>
            <w:szCs w:val="24"/>
            <w:lang w:eastAsia="en-US"/>
          </w:rPr>
          <w:br/>
          <w:t>ΧΑΡΑΚΟΠΟΥΛΟΣ Μ. , σελ.</w:t>
        </w:r>
        <w:r w:rsidRPr="00BC386F">
          <w:rPr>
            <w:rFonts w:eastAsia="Times New Roman"/>
            <w:szCs w:val="24"/>
            <w:lang w:eastAsia="en-US"/>
          </w:rPr>
          <w:br/>
        </w:r>
      </w:ins>
    </w:p>
    <w:p w14:paraId="0EB1AA99"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EB1AA9A"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0EB1AA9B"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EB1AA9C"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ΣΥΝΟΔΟΣ Α΄</w:t>
      </w:r>
    </w:p>
    <w:p w14:paraId="0EB1AA9D"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ΣΥΝΕΔΡΙΑΣΗ ΡNΒ΄</w:t>
      </w:r>
    </w:p>
    <w:p w14:paraId="0EB1AA9E"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Τρίτη 28 Ιουνίου 2016</w:t>
      </w:r>
      <w:r w:rsidRPr="00CF1AA1">
        <w:rPr>
          <w:rFonts w:eastAsia="Times New Roman" w:cs="Times New Roman"/>
          <w:szCs w:val="24"/>
        </w:rPr>
        <w:t xml:space="preserve"> </w:t>
      </w:r>
    </w:p>
    <w:p w14:paraId="0EB1AA9F" w14:textId="77777777" w:rsidR="00E94D67" w:rsidRDefault="00BC386F">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28 Ιουνίου 2016, ημέρα Τρίτη και ώρα 18.10΄,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ΣΤ΄</w:t>
      </w:r>
      <w:r>
        <w:rPr>
          <w:rFonts w:eastAsia="Times New Roman" w:cs="Times New Roman"/>
          <w:szCs w:val="24"/>
        </w:rPr>
        <w:t xml:space="preserve"> Αντιπροέδρου αυτής </w:t>
      </w:r>
      <w:r w:rsidRPr="00CA524F">
        <w:rPr>
          <w:rFonts w:eastAsia="Times New Roman" w:cs="Times New Roman"/>
          <w:szCs w:val="24"/>
        </w:rPr>
        <w:t>κ.</w:t>
      </w:r>
      <w:r w:rsidRPr="00CF1AA1">
        <w:rPr>
          <w:rFonts w:eastAsia="Times New Roman" w:cs="Times New Roman"/>
          <w:b/>
          <w:szCs w:val="24"/>
        </w:rPr>
        <w:t xml:space="preserve"> ΔΗΜΗΤΡΙΟΥ ΚΡΕΜΑΣΤΙΝΟΥ.</w:t>
      </w:r>
    </w:p>
    <w:p w14:paraId="0EB1AAA0" w14:textId="77777777" w:rsidR="00E94D67" w:rsidRDefault="00BC386F">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Κρεμα</w:t>
      </w:r>
      <w:r>
        <w:rPr>
          <w:rFonts w:eastAsia="Times New Roman" w:cs="Times New Roman"/>
          <w:b/>
          <w:bCs/>
          <w:szCs w:val="24"/>
        </w:rPr>
        <w:t xml:space="preserve">στινός): </w:t>
      </w:r>
      <w:r>
        <w:rPr>
          <w:rFonts w:eastAsia="Times New Roman" w:cs="Times New Roman"/>
          <w:szCs w:val="24"/>
        </w:rPr>
        <w:t>Κυρίες και κύριοι συνάδελφοι, αρχίζει η συνεδρίαση.</w:t>
      </w:r>
    </w:p>
    <w:p w14:paraId="0EB1AAA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(ΕΠΙΚΥΡΩΣΗ ΠΡΑΚΤΙΚΩΝ: Σύμφωνα με την από 28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εξουσιοδότηση του Σώματος επικυρώθηκαν με ευθύνη του Προεδρείου τα Πρακτικά της ΡΝΑ΄ συνεδρίασής του, της Τρίτης 28 Ιουνίου 2016, σε ό,τι αφορά </w:t>
      </w:r>
      <w:r>
        <w:rPr>
          <w:rFonts w:eastAsia="Times New Roman" w:cs="Times New Roman"/>
          <w:szCs w:val="24"/>
        </w:rPr>
        <w:t xml:space="preserve">στην ψήφιση στο σύνολο της πρότασης </w:t>
      </w:r>
      <w:r>
        <w:rPr>
          <w:rFonts w:eastAsia="Times New Roman"/>
          <w:szCs w:val="24"/>
        </w:rPr>
        <w:t xml:space="preserve">«Για την </w:t>
      </w:r>
      <w:r>
        <w:rPr>
          <w:rFonts w:eastAsia="Times New Roman" w:cs="Times New Roman"/>
          <w:szCs w:val="24"/>
        </w:rPr>
        <w:t>τροποποίηση διατάξεων του Κανονισμού της Βουλής – Μέρος Β΄ (ΦΕΚ 51 Α΄/10.4.1997) και Μέρος Κοινοβουλευτικό (ΦΕΚ 106 Α΄/ 24.6.1987), όπως ισχύουν».)</w:t>
      </w:r>
    </w:p>
    <w:p w14:paraId="0EB1AAA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Προτού εισέρθουμε στην ημερήσια διάταξη, θέλω να θέσω υπόψη σας</w:t>
      </w:r>
      <w:r>
        <w:rPr>
          <w:rFonts w:eastAsia="Times New Roman" w:cs="Times New Roman"/>
          <w:szCs w:val="24"/>
        </w:rPr>
        <w:t xml:space="preserve"> ότι η Διακομματική Κοινοβουλευτική Επιτροπή για τη διεκδίκηση των Γερμανικών οφειλών, που έχει συσταθεί κατά τα άρθρα 44 και 45 του Κανονισμού της Βουλής, και για την οποία η Ολομέλεια της Βουλής έχει ορίσει προθεσμία υποβολής της Έκθεσης της μέχρι την 30</w:t>
      </w:r>
      <w:r>
        <w:rPr>
          <w:rFonts w:eastAsia="Times New Roman" w:cs="Times New Roman"/>
          <w:szCs w:val="24"/>
        </w:rPr>
        <w:t xml:space="preserve">η Ιουνίου 2016, ζητεί παράταση της λειτουργίας της έως και την 1η Αυγούστου 2016. </w:t>
      </w:r>
    </w:p>
    <w:p w14:paraId="0EB1AAA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Σώμα συμφωνεί</w:t>
      </w:r>
      <w:r>
        <w:rPr>
          <w:rFonts w:eastAsia="Times New Roman" w:cs="Times New Roman"/>
          <w:szCs w:val="24"/>
        </w:rPr>
        <w:t xml:space="preserve">; </w:t>
      </w:r>
    </w:p>
    <w:p w14:paraId="0EB1AAA4"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 xml:space="preserve"> Μάλιστα, μάλιστα. </w:t>
      </w:r>
    </w:p>
    <w:p w14:paraId="0EB1AAA5"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συμφώνησε ομοφώνως. </w:t>
      </w:r>
    </w:p>
    <w:p w14:paraId="0EB1AAA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0EB1AAA7" w14:textId="77777777" w:rsidR="00E94D67" w:rsidRDefault="00BC386F">
      <w:pPr>
        <w:spacing w:line="600" w:lineRule="auto"/>
        <w:ind w:firstLine="720"/>
        <w:jc w:val="center"/>
        <w:rPr>
          <w:rFonts w:eastAsia="Times New Roman" w:cs="Times New Roman"/>
          <w:b/>
          <w:szCs w:val="24"/>
        </w:rPr>
      </w:pPr>
      <w:r>
        <w:rPr>
          <w:rFonts w:eastAsia="Times New Roman" w:cs="Times New Roman"/>
          <w:b/>
          <w:szCs w:val="24"/>
        </w:rPr>
        <w:t>ΝΟΜΟ</w:t>
      </w:r>
      <w:r>
        <w:rPr>
          <w:rFonts w:eastAsia="Times New Roman" w:cs="Times New Roman"/>
          <w:b/>
          <w:szCs w:val="24"/>
        </w:rPr>
        <w:t>ΘΕΤΙΚΗΣ ΕΡΓΑΣΙΑΣ</w:t>
      </w:r>
    </w:p>
    <w:p w14:paraId="0EB1AAA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των άρθρων 19, 20, 29, 30, 33, 35, 40 έως 46 της Ο</w:t>
      </w:r>
      <w:r>
        <w:rPr>
          <w:rFonts w:eastAsia="Times New Roman" w:cs="Times New Roman"/>
          <w:szCs w:val="24"/>
        </w:rPr>
        <w:t>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w:t>
      </w:r>
      <w:r>
        <w:rPr>
          <w:rFonts w:eastAsia="Times New Roman" w:cs="Times New Roman"/>
          <w:szCs w:val="24"/>
        </w:rPr>
        <w:t xml:space="preserve">ατάργηση των Οδηγιών 78/660/ΕΟΚ και 83/349/ΕΟΚ του Συμβουλίου» (Ε.Ε. L 189 της 29ης Ιουνίου 2013) και στις διατάξεις της Οδηγίας 2014/95/ΕΕ του Ευρωπαϊκού Κοινοβουλίου και του </w:t>
      </w:r>
      <w:r>
        <w:rPr>
          <w:rFonts w:eastAsia="Times New Roman" w:cs="Times New Roman"/>
          <w:szCs w:val="24"/>
        </w:rPr>
        <w:lastRenderedPageBreak/>
        <w:t>Συμβουλίου (Ε.Ε. L 330/1 της 15ης Νοεμβρίου 2014) «για την τροποποίηση της Οδηγί</w:t>
      </w:r>
      <w:r>
        <w:rPr>
          <w:rFonts w:eastAsia="Times New Roman" w:cs="Times New Roman"/>
          <w:szCs w:val="24"/>
        </w:rPr>
        <w:t>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w:t>
      </w:r>
    </w:p>
    <w:p w14:paraId="0EB1AAA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 της </w:t>
      </w:r>
      <w:r>
        <w:rPr>
          <w:rFonts w:eastAsia="Times New Roman" w:cs="Times New Roman"/>
          <w:szCs w:val="24"/>
        </w:rPr>
        <w:t xml:space="preserve">στις </w:t>
      </w:r>
      <w:r>
        <w:rPr>
          <w:rFonts w:eastAsia="Times New Roman" w:cs="Times New Roman"/>
          <w:szCs w:val="24"/>
        </w:rPr>
        <w:t>23-6-2016 τη συζήτη</w:t>
      </w:r>
      <w:r>
        <w:rPr>
          <w:rFonts w:eastAsia="Times New Roman" w:cs="Times New Roman"/>
          <w:szCs w:val="24"/>
        </w:rPr>
        <w:t xml:space="preserve">ση του νομοσχεδίου σε δύο συνεδριάσεις. Προτείνουμε η συζήτηση του νομοσχεδίου να γίνει ενιαία επί της αρχής, επί των άρθρων και επί των τροπολογιών και θα προσαρμοστούν οι χρόνοι. </w:t>
      </w:r>
    </w:p>
    <w:p w14:paraId="0EB1AAA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Οι χρόνοι ομιλίας προτείνω να είναι ως εξής: των εισηγητών και ειδικών </w:t>
      </w:r>
      <w:r>
        <w:rPr>
          <w:rFonts w:eastAsia="Times New Roman" w:cs="Times New Roman"/>
          <w:szCs w:val="24"/>
        </w:rPr>
        <w:t>αγορητών να είναι δεκαοκτώ λεπτά, των κοινοβουλευτικών εκπροσώπων να είναι δεκαπέντε και των ομιλητών να είναι επτά. Νομίζω ότι συμφωνούμε.</w:t>
      </w:r>
    </w:p>
    <w:p w14:paraId="0EB1AAAB"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Ώρα λήξης θα βάλουμε; </w:t>
      </w:r>
    </w:p>
    <w:p w14:paraId="0EB1AAAC"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Η προοπτική απόψε στο πρόγραμμα είναι μέ</w:t>
      </w:r>
      <w:r>
        <w:rPr>
          <w:rFonts w:eastAsia="Times New Roman" w:cs="Times New Roman"/>
          <w:szCs w:val="24"/>
        </w:rPr>
        <w:t xml:space="preserve">χρι τις 22.00΄. Αλλά αυτό, ξέρετε, εξαρτάται από αυτούς που θέλουν να μιλήσουν. </w:t>
      </w:r>
    </w:p>
    <w:p w14:paraId="0EB1AAA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Κοινοβουλευτικοί εκπρόσωποι έχουν οριστεί από τον ΣΥΡΙΖΑ η κ. Καφαντάρη, από την Νέα Δημοκρατία ο κ. </w:t>
      </w:r>
      <w:proofErr w:type="spellStart"/>
      <w:r>
        <w:rPr>
          <w:rFonts w:eastAsia="Times New Roman" w:cs="Times New Roman"/>
          <w:szCs w:val="24"/>
        </w:rPr>
        <w:t>Δένδιας</w:t>
      </w:r>
      <w:proofErr w:type="spellEnd"/>
      <w:r>
        <w:rPr>
          <w:rFonts w:eastAsia="Times New Roman" w:cs="Times New Roman"/>
          <w:szCs w:val="24"/>
        </w:rPr>
        <w:t xml:space="preserve">, από τη Χρυσή Αυγή ο κ. </w:t>
      </w:r>
      <w:proofErr w:type="spellStart"/>
      <w:r>
        <w:rPr>
          <w:rFonts w:eastAsia="Times New Roman" w:cs="Times New Roman"/>
          <w:szCs w:val="24"/>
        </w:rPr>
        <w:t>Παναγιώταρος</w:t>
      </w:r>
      <w:proofErr w:type="spellEnd"/>
      <w:r>
        <w:rPr>
          <w:rFonts w:eastAsia="Times New Roman" w:cs="Times New Roman"/>
          <w:szCs w:val="24"/>
        </w:rPr>
        <w:t>, από τη Δημοκρατική Συμπαράτα</w:t>
      </w:r>
      <w:r>
        <w:rPr>
          <w:rFonts w:eastAsia="Times New Roman" w:cs="Times New Roman"/>
          <w:szCs w:val="24"/>
        </w:rPr>
        <w:t xml:space="preserve">ξη ΠΑΣΟΚ-ΔΗΜΑΡ ο κ. Λοβέρδος, από το Κομμουνιστικό Κόμμα Ελλάδας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 Ποτάμι ο κ. </w:t>
      </w:r>
      <w:proofErr w:type="spellStart"/>
      <w:r>
        <w:rPr>
          <w:rFonts w:eastAsia="Times New Roman" w:cs="Times New Roman"/>
          <w:szCs w:val="24"/>
        </w:rPr>
        <w:t>Αμυράς</w:t>
      </w:r>
      <w:proofErr w:type="spellEnd"/>
      <w:r>
        <w:rPr>
          <w:rFonts w:eastAsia="Times New Roman" w:cs="Times New Roman"/>
          <w:szCs w:val="24"/>
        </w:rPr>
        <w:t xml:space="preserve">, από τους ΑΝΕΛ ο κ. </w:t>
      </w:r>
      <w:proofErr w:type="spellStart"/>
      <w:r>
        <w:rPr>
          <w:rFonts w:eastAsia="Times New Roman" w:cs="Times New Roman"/>
          <w:szCs w:val="24"/>
        </w:rPr>
        <w:t>Παπαχριστόπουλος</w:t>
      </w:r>
      <w:proofErr w:type="spellEnd"/>
      <w:r>
        <w:rPr>
          <w:rFonts w:eastAsia="Times New Roman" w:cs="Times New Roman"/>
          <w:szCs w:val="24"/>
        </w:rPr>
        <w:t>, από την Ένωση Κεντρώων ο κ. Καρράς.</w:t>
      </w:r>
    </w:p>
    <w:p w14:paraId="0EB1AAA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Οι εισηγητές είναι από τον ΣΥΡΙΖΑ ο κ. Δημητριάδης, από τη Νέα Δημοκ</w:t>
      </w:r>
      <w:r>
        <w:rPr>
          <w:rFonts w:eastAsia="Times New Roman" w:cs="Times New Roman"/>
          <w:szCs w:val="24"/>
        </w:rPr>
        <w:t xml:space="preserve">ρατία ο κ. </w:t>
      </w:r>
      <w:proofErr w:type="spellStart"/>
      <w:r>
        <w:rPr>
          <w:rFonts w:eastAsia="Times New Roman" w:cs="Times New Roman"/>
          <w:szCs w:val="24"/>
        </w:rPr>
        <w:t>Μηταράκης</w:t>
      </w:r>
      <w:proofErr w:type="spellEnd"/>
      <w:r>
        <w:rPr>
          <w:rFonts w:eastAsia="Times New Roman" w:cs="Times New Roman"/>
          <w:szCs w:val="24"/>
        </w:rPr>
        <w:t xml:space="preserve">, από τη Χρυσή Αυγή ο κ. </w:t>
      </w:r>
      <w:proofErr w:type="spellStart"/>
      <w:r>
        <w:rPr>
          <w:rFonts w:eastAsia="Times New Roman" w:cs="Times New Roman"/>
          <w:szCs w:val="24"/>
        </w:rPr>
        <w:t>Σαχινίδης</w:t>
      </w:r>
      <w:proofErr w:type="spellEnd"/>
      <w:r>
        <w:rPr>
          <w:rFonts w:eastAsia="Times New Roman" w:cs="Times New Roman"/>
          <w:szCs w:val="24"/>
        </w:rPr>
        <w:t xml:space="preserve">, από τη Δημοκρατική Συμπαράταξη ΠΑΣΟΚ-ΔΗΜΑΡ ο κ. </w:t>
      </w:r>
      <w:proofErr w:type="spellStart"/>
      <w:r>
        <w:rPr>
          <w:rFonts w:eastAsia="Times New Roman" w:cs="Times New Roman"/>
          <w:szCs w:val="24"/>
        </w:rPr>
        <w:t>Αρβανιτίδης</w:t>
      </w:r>
      <w:proofErr w:type="spellEnd"/>
      <w:r>
        <w:rPr>
          <w:rFonts w:eastAsia="Times New Roman" w:cs="Times New Roman"/>
          <w:szCs w:val="24"/>
        </w:rPr>
        <w:t>, από το ΚΚΕ ο κ. Συντυχάκης, από το Ποτάμι η κ. Μάρκου, από τους ΑΝΕΛ ο κ. Καμμένος και από την Ένωση Κεντρώων ο κ. Γεωργιάδης.</w:t>
      </w:r>
    </w:p>
    <w:p w14:paraId="0EB1AAA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Αρχίζουμε με</w:t>
      </w:r>
      <w:r>
        <w:rPr>
          <w:rFonts w:eastAsia="Times New Roman" w:cs="Times New Roman"/>
          <w:szCs w:val="24"/>
        </w:rPr>
        <w:t xml:space="preserve"> τον εισηγητή του ΣΥΡΙΖΑ, κ. Δημητριάδη.</w:t>
      </w:r>
    </w:p>
    <w:p w14:paraId="0EB1AAB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Κύριε Δημητριάδη, έχετε τον λόγο για δεκαοκτώ λεπτά.</w:t>
      </w:r>
    </w:p>
    <w:p w14:paraId="0EB1AAB1" w14:textId="77777777" w:rsidR="00E94D67" w:rsidRDefault="00BC386F">
      <w:pPr>
        <w:spacing w:line="600" w:lineRule="auto"/>
        <w:ind w:firstLine="720"/>
        <w:jc w:val="both"/>
        <w:rPr>
          <w:rFonts w:eastAsia="Times New Roman" w:cs="Times New Roman"/>
          <w:szCs w:val="24"/>
        </w:rPr>
      </w:pPr>
      <w:r>
        <w:rPr>
          <w:rFonts w:eastAsia="Times New Roman"/>
          <w:b/>
          <w:szCs w:val="24"/>
        </w:rPr>
        <w:t>ΔΗΜΗΤΡΙΟΣ ΔΗΜΗΤΡΙΑΔΗΣ:</w:t>
      </w:r>
      <w:r>
        <w:rPr>
          <w:rFonts w:eastAsia="Times New Roman"/>
          <w:szCs w:val="24"/>
        </w:rPr>
        <w:t xml:space="preserve"> </w:t>
      </w:r>
      <w:r>
        <w:rPr>
          <w:rFonts w:eastAsia="Times New Roman" w:cs="Times New Roman"/>
          <w:szCs w:val="24"/>
        </w:rPr>
        <w:t xml:space="preserve">Κυρίες και κύριοι συνάδελφοι, αμέσως μετά την αξιολόγηση και πριν ολοκληρωθεί αυτή είχαμε καταθέσει τον νέο αναπτυξιακό νόμο. Πριν κλείσει </w:t>
      </w:r>
      <w:r>
        <w:rPr>
          <w:rFonts w:eastAsia="Times New Roman" w:cs="Times New Roman"/>
          <w:szCs w:val="24"/>
        </w:rPr>
        <w:t>εικοσιτετράωρο από την ολοκλήρωσή του, φέραμε ένα νέο νομοσχέδιο στην ίδια ακριβώς ρότα, που αφορά την ανάπτυξη της οικονομίας. Η θέλησή μας είναι ισχυρότερη όσο ποτέ για να προσδώσουμε στη χώρα όλα εκείνα τα θεσμικά εργαλεία και τις ρυθμίσεις που χρειάζετ</w:t>
      </w:r>
      <w:r>
        <w:rPr>
          <w:rFonts w:eastAsia="Times New Roman" w:cs="Times New Roman"/>
          <w:szCs w:val="24"/>
        </w:rPr>
        <w:t xml:space="preserve">αι για την ανάκαμψη. Το τοπίο είναι καθαρότερο μετά την αξιολόγηση και η μάχη με τον χρόνο και τις αδυναμίες του κατεστημένου συστήματος είναι καθημερινή. </w:t>
      </w:r>
    </w:p>
    <w:p w14:paraId="0EB1AAB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Γνωρίζουμε πως πορευόμαστε με γνώμονα την ευθύνη που έχουμε αναλάβει. Ενδεχομένως να έχουμε λιγότερε</w:t>
      </w:r>
      <w:r>
        <w:rPr>
          <w:rFonts w:eastAsia="Times New Roman" w:cs="Times New Roman"/>
          <w:szCs w:val="24"/>
        </w:rPr>
        <w:t xml:space="preserve">ς κριτικές στήριξης σε αυτήν την Αίθουσα, αλλά έχουμε πολλαπλάσιες έξω από αυτήν, στην κοινωνία. Απαντούμε στις προκλήσεις των αναγκών με μια διαρκή μάχη αλλαγών και μεταρρυθμίσεων απέναντι σε καθεστώτα που μας έχουν φέρει μέχρι εδώ. </w:t>
      </w:r>
    </w:p>
    <w:p w14:paraId="0EB1AAB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Το παρουσιαζόμενο σχέδιο νόμου συγκροτείται από μια βάση αναγκών γενικής διακυβέρνησης. Αποτελείται από δύο ενότητες οι οποίες είναι: Η πρώτη, είναι η ολοκλήρωση της ενσωμάτωσης της </w:t>
      </w:r>
      <w:r>
        <w:rPr>
          <w:rFonts w:eastAsia="Times New Roman" w:cs="Times New Roman"/>
          <w:szCs w:val="24"/>
        </w:rPr>
        <w:t xml:space="preserve">οδηγίας </w:t>
      </w:r>
      <w:r>
        <w:rPr>
          <w:rFonts w:eastAsia="Times New Roman" w:cs="Times New Roman"/>
          <w:szCs w:val="24"/>
        </w:rPr>
        <w:t>34 του 2013 για τις ετήσιες οικονομικές καταστάσεις και πλήρης ενσ</w:t>
      </w:r>
      <w:r>
        <w:rPr>
          <w:rFonts w:eastAsia="Times New Roman" w:cs="Times New Roman"/>
          <w:szCs w:val="24"/>
        </w:rPr>
        <w:t xml:space="preserve">ωμάτωση της </w:t>
      </w:r>
      <w:r>
        <w:rPr>
          <w:rFonts w:eastAsia="Times New Roman" w:cs="Times New Roman"/>
          <w:szCs w:val="24"/>
        </w:rPr>
        <w:t xml:space="preserve">οδηγίας </w:t>
      </w:r>
      <w:r>
        <w:rPr>
          <w:rFonts w:eastAsia="Times New Roman" w:cs="Times New Roman"/>
          <w:szCs w:val="24"/>
        </w:rPr>
        <w:t xml:space="preserve">95 του 2014 για τη δημοσιοποίηση μη χρηματοοικονομικών πληροφοριών για μεγάλες επιχειρήσεις και ομίλους και η δεύτερη είναι οι επιμέρους ρυθμίσεις αρμοδιότητας Υπουργείου Οικονομίας, Ανάπτυξης και Τουρισμού. </w:t>
      </w:r>
    </w:p>
    <w:p w14:paraId="0EB1AAB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Είναι νομοθετικές παρεμβάσε</w:t>
      </w:r>
      <w:r>
        <w:rPr>
          <w:rFonts w:eastAsia="Times New Roman" w:cs="Times New Roman"/>
          <w:szCs w:val="24"/>
        </w:rPr>
        <w:t xml:space="preserve">ις που πηγάζουν από τις ανάγκες της καθημερινότητας των πολιτών και της επιτάχυνσης του κυβερνητικού έργου. Η επιδίωξή μας, που τα συνέχει όλα αυτά, είναι: ενίσχυση αξιοκρατίας, περιορισμός δαπανών, κατάργηση ειδικών προνομίων εντός του </w:t>
      </w:r>
      <w:r>
        <w:rPr>
          <w:rFonts w:eastAsia="Times New Roman" w:cs="Times New Roman"/>
          <w:szCs w:val="24"/>
        </w:rPr>
        <w:t>δημοσίου</w:t>
      </w:r>
      <w:r>
        <w:rPr>
          <w:rFonts w:eastAsia="Times New Roman" w:cs="Times New Roman"/>
          <w:szCs w:val="24"/>
        </w:rPr>
        <w:t>, η λειτουρ</w:t>
      </w:r>
      <w:r>
        <w:rPr>
          <w:rFonts w:eastAsia="Times New Roman" w:cs="Times New Roman"/>
          <w:szCs w:val="24"/>
        </w:rPr>
        <w:t>γικότερη εξυπηρέτηση παραγωγικών δραστηριοτήτων, η άρση αδικιών και αστοχιών της γραφειοκρατίας, εξοικονόμηση πόρων για επαγγελματίες και επιχειρηματίες από αχρείαστες δαπάνες.</w:t>
      </w:r>
    </w:p>
    <w:p w14:paraId="0EB1AAB5" w14:textId="77777777" w:rsidR="00E94D67" w:rsidRDefault="00BC386F">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Συναδέλφισσες</w:t>
      </w:r>
      <w:proofErr w:type="spellEnd"/>
      <w:r>
        <w:rPr>
          <w:rFonts w:eastAsia="Times New Roman" w:cs="Times New Roman"/>
          <w:szCs w:val="24"/>
        </w:rPr>
        <w:t xml:space="preserve"> και συνάδελφοι, πρώτον, το μεγαλύτερο τμήμα της </w:t>
      </w:r>
      <w:r>
        <w:rPr>
          <w:rFonts w:eastAsia="Times New Roman" w:cs="Times New Roman"/>
          <w:szCs w:val="24"/>
        </w:rPr>
        <w:t xml:space="preserve">οδηγίας </w:t>
      </w:r>
      <w:r>
        <w:rPr>
          <w:rFonts w:eastAsia="Times New Roman" w:cs="Times New Roman"/>
          <w:szCs w:val="24"/>
        </w:rPr>
        <w:t xml:space="preserve">34/2013, </w:t>
      </w:r>
      <w:r>
        <w:rPr>
          <w:rFonts w:eastAsia="Times New Roman" w:cs="Times New Roman"/>
          <w:szCs w:val="24"/>
        </w:rPr>
        <w:t xml:space="preserve">το οποίο περιέχει κανόνες λογιστικού δικαίου, έχει ήδη ενσωματωθεί στην ελληνική νομοθεσία με τον νόμο 4308/2014. Η </w:t>
      </w:r>
      <w:r>
        <w:rPr>
          <w:rFonts w:eastAsia="Times New Roman" w:cs="Times New Roman"/>
          <w:szCs w:val="24"/>
        </w:rPr>
        <w:t>οδηγία</w:t>
      </w:r>
      <w:r>
        <w:rPr>
          <w:rFonts w:eastAsia="Times New Roman" w:cs="Times New Roman"/>
          <w:szCs w:val="24"/>
        </w:rPr>
        <w:t xml:space="preserve"> 95/2014 εισάγει την υποχρέωση δημοσιοποίησης στοιχείων των εργασιών που άγονται περιβαλλοντικών, κοινωνικών και δικαιωματικών πτυχών.</w:t>
      </w:r>
      <w:r>
        <w:rPr>
          <w:rFonts w:eastAsia="Times New Roman" w:cs="Times New Roman"/>
          <w:szCs w:val="24"/>
        </w:rPr>
        <w:t xml:space="preserve"> Οι διατάξεις που ενσωματώνονται με το προωθούμενο σχέδιο νόμου αφορούν το περιεχόμενο της έκθεσης διαχείρισης και τους όρους δημοσιότητας όλων των ετήσιων οικονομικών καταστάσεων.</w:t>
      </w:r>
    </w:p>
    <w:p w14:paraId="0EB1AAB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ρυθμίζει ενιαίους κανόνες σύνταξης και δημοσιοποίησης των οικονομι</w:t>
      </w:r>
      <w:r>
        <w:rPr>
          <w:rFonts w:eastAsia="Times New Roman" w:cs="Times New Roman"/>
          <w:szCs w:val="24"/>
        </w:rPr>
        <w:t xml:space="preserve">κών καταστάσεων των ανωνύμων εταιρειών, των εταιρειών περιορισμένης ευθύνης, των ιδιωτικών κεφαλαιουχικών εταιρειών και όσων προσωπικών εταιρειών έχουν ως απεριόριστα </w:t>
      </w:r>
      <w:proofErr w:type="spellStart"/>
      <w:r>
        <w:rPr>
          <w:rFonts w:eastAsia="Times New Roman" w:cs="Times New Roman"/>
          <w:szCs w:val="24"/>
        </w:rPr>
        <w:t>ευθυνόμενο</w:t>
      </w:r>
      <w:proofErr w:type="spellEnd"/>
      <w:r>
        <w:rPr>
          <w:rFonts w:eastAsia="Times New Roman" w:cs="Times New Roman"/>
          <w:szCs w:val="24"/>
        </w:rPr>
        <w:t xml:space="preserve"> εταίρο κεφαλαιουχική εταιρεία. Ακόμα, για τις μεγάλες επιχειρήσεις που δραστηρ</w:t>
      </w:r>
      <w:r>
        <w:rPr>
          <w:rFonts w:eastAsia="Times New Roman" w:cs="Times New Roman"/>
          <w:szCs w:val="24"/>
        </w:rPr>
        <w:t>ιοποιούνται στην εξορυκτική βιομηχανία ή στην υλοτόμηση πρωτογενών δασών εισάγεται υποχρέωση σύνταξης έκθεσης πληρωμών προς κυβέρνηση.</w:t>
      </w:r>
    </w:p>
    <w:p w14:paraId="0EB1AAB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Δεύτερον, στην ισχύουσα νομοθεσία προβλέπεται για τις κεφαλαιουχικές εταιρείες υποχρέωση κατάρτισης και δημοσιοποίησης έκ</w:t>
      </w:r>
      <w:r>
        <w:rPr>
          <w:rFonts w:eastAsia="Times New Roman" w:cs="Times New Roman"/>
          <w:szCs w:val="24"/>
        </w:rPr>
        <w:t xml:space="preserve">θεσης διαχείρισης. Γι’ αυτόν τον λόγο η ενσωμάτωση των διατάξεων των ως άνω </w:t>
      </w:r>
      <w:r>
        <w:rPr>
          <w:rFonts w:eastAsia="Times New Roman" w:cs="Times New Roman"/>
          <w:szCs w:val="24"/>
        </w:rPr>
        <w:t xml:space="preserve">οδηγιών </w:t>
      </w:r>
      <w:r>
        <w:rPr>
          <w:rFonts w:eastAsia="Times New Roman" w:cs="Times New Roman"/>
          <w:szCs w:val="24"/>
        </w:rPr>
        <w:t xml:space="preserve">γίνεται μέσω της τροποποίησης των σχετικών διατάξεων του 2190 του </w:t>
      </w:r>
      <w:r>
        <w:rPr>
          <w:rFonts w:eastAsia="Times New Roman" w:cs="Times New Roman"/>
          <w:szCs w:val="24"/>
        </w:rPr>
        <w:t xml:space="preserve">΄20 </w:t>
      </w:r>
      <w:r>
        <w:rPr>
          <w:rFonts w:eastAsia="Times New Roman" w:cs="Times New Roman"/>
          <w:szCs w:val="24"/>
        </w:rPr>
        <w:t xml:space="preserve">και των νομοθετημάτων για ΕΠΕ και ΙΚΕ, όπου χρειάζεται. </w:t>
      </w:r>
    </w:p>
    <w:p w14:paraId="0EB1AAB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 τις προτεινόμενες ρυθμίσεις, πρώτον, σε εφ</w:t>
      </w:r>
      <w:r>
        <w:rPr>
          <w:rFonts w:eastAsia="Times New Roman" w:cs="Times New Roman"/>
          <w:szCs w:val="24"/>
        </w:rPr>
        <w:t xml:space="preserve">αρμογή της αρχής προτεραιότητας στις μικρές επιχειρήσεις, αυτές απαλλάσσονται από την υποχρέωση κατάρτισης έκθεσης διαχείρισης υπό την προϋπόθεση της τήρησης ορισμένων ελάχιστων εγγυήσεων πληροφόρησης, οι οποίες περιλαμβάνονται στο προσάρτημα του </w:t>
      </w:r>
      <w:r>
        <w:rPr>
          <w:rFonts w:eastAsia="Times New Roman" w:cs="Times New Roman"/>
          <w:szCs w:val="24"/>
        </w:rPr>
        <w:t>προϋπολογ</w:t>
      </w:r>
      <w:r>
        <w:rPr>
          <w:rFonts w:eastAsia="Times New Roman" w:cs="Times New Roman"/>
          <w:szCs w:val="24"/>
        </w:rPr>
        <w:t>ισμού</w:t>
      </w:r>
      <w:r>
        <w:rPr>
          <w:rFonts w:eastAsia="Times New Roman" w:cs="Times New Roman"/>
          <w:szCs w:val="24"/>
        </w:rPr>
        <w:t>. Στην περίπτωση που καταρτίσουν έκθεση, απαλλάσσονται από την υποχρέωση δημοσίευσης. Δεν ισχύει για τις επιχειρήσεις δημοσίου ενδιαφέροντος. Ως πολύ μικρές επιχειρήσεις εννοούνται αυτές που πληρούν δύο από τα τρία ακόλουθα κριτήρια: σύνολο ενεργητικο</w:t>
      </w:r>
      <w:r>
        <w:rPr>
          <w:rFonts w:eastAsia="Times New Roman" w:cs="Times New Roman"/>
          <w:szCs w:val="24"/>
        </w:rPr>
        <w:t>ύ περιουσιακών στοιχείων μέχρι 350.000 ευρώ, καθαρό ύψος κύκλου εργασιών έως 700.000 ευρώ και μέσο όρο εργαζομένων μέχρι δέκα άτομα.</w:t>
      </w:r>
    </w:p>
    <w:p w14:paraId="0EB1AAB9" w14:textId="77777777" w:rsidR="00E94D67" w:rsidRDefault="00BC386F">
      <w:pPr>
        <w:spacing w:line="600" w:lineRule="auto"/>
        <w:ind w:firstLine="720"/>
        <w:jc w:val="both"/>
        <w:rPr>
          <w:rFonts w:eastAsia="Times New Roman"/>
          <w:szCs w:val="24"/>
        </w:rPr>
      </w:pPr>
      <w:r>
        <w:rPr>
          <w:rFonts w:eastAsia="Times New Roman" w:cs="Times New Roman"/>
          <w:szCs w:val="24"/>
        </w:rPr>
        <w:lastRenderedPageBreak/>
        <w:t>Στο σχέδιο νόμου ενσωματώνονται οι προσαρμογές που πρέπει να εφαρμόζονται όσον αφορά τις ενοποιημένες εκθέσεις ομίλων. Επίσ</w:t>
      </w:r>
      <w:r>
        <w:rPr>
          <w:rFonts w:eastAsia="Times New Roman" w:cs="Times New Roman"/>
          <w:szCs w:val="24"/>
        </w:rPr>
        <w:t>ης, δίνεται η δυνατότητα για τις επιχειρήσεις που οφείλουν να συντάσσουν και μεμονωμένη και ενοποιημένη έκθεση διαχείρισης, πλέον, να τις περιλαμβάνουν σε μία και ενιαία.</w:t>
      </w:r>
    </w:p>
    <w:p w14:paraId="0EB1AABA" w14:textId="77777777" w:rsidR="00E94D67" w:rsidRDefault="00BC386F">
      <w:pPr>
        <w:spacing w:line="600" w:lineRule="auto"/>
        <w:ind w:firstLine="720"/>
        <w:jc w:val="both"/>
        <w:rPr>
          <w:rFonts w:eastAsia="Times New Roman"/>
          <w:szCs w:val="24"/>
        </w:rPr>
      </w:pPr>
      <w:r>
        <w:rPr>
          <w:rFonts w:eastAsia="Times New Roman"/>
          <w:szCs w:val="24"/>
        </w:rPr>
        <w:t>Δεύτερον, για τις μεγάλες επιχειρήσεις και τις επιχειρήσεις δημοσίου ενδιαφέροντος ει</w:t>
      </w:r>
      <w:r>
        <w:rPr>
          <w:rFonts w:eastAsia="Times New Roman"/>
          <w:szCs w:val="24"/>
        </w:rPr>
        <w:t>σάγεται η υποχρέωση συμπερίληψης στην έκθεση διαχείρισης αναλυτικής μη χρηματοοικονομικής πληροφόρησης, η οποία αφορά την ακολουθούμενη πολιτική και πρακτική της επιχείρησης σε σχέση με περιβαλλοντικά, εργασιακά και δικαιωματικά θέματα.</w:t>
      </w:r>
    </w:p>
    <w:p w14:paraId="0EB1AABB" w14:textId="77777777" w:rsidR="00E94D67" w:rsidRDefault="00BC386F">
      <w:pPr>
        <w:spacing w:line="600" w:lineRule="auto"/>
        <w:ind w:firstLine="720"/>
        <w:jc w:val="both"/>
        <w:rPr>
          <w:rFonts w:eastAsia="Times New Roman"/>
          <w:szCs w:val="24"/>
        </w:rPr>
      </w:pPr>
      <w:r>
        <w:rPr>
          <w:rFonts w:eastAsia="Times New Roman"/>
          <w:szCs w:val="24"/>
        </w:rPr>
        <w:t>Ειδικά για τις ειση</w:t>
      </w:r>
      <w:r>
        <w:rPr>
          <w:rFonts w:eastAsia="Times New Roman"/>
          <w:szCs w:val="24"/>
        </w:rPr>
        <w:t xml:space="preserve">γμένες εταιρείες οι οποίες υποχρεούνται και σε δήλωση εταιρικής διακυβέρνησης, προβλέπεται η δημοσιοποίηση στοιχείων που αφορούν την πολυμορφία των διοικητικών οργάνων, όσον αφορά το φύλο, την ηλικία, το εκπαιδευτικό και επαγγελματικό ιστορικό των μελών. </w:t>
      </w:r>
    </w:p>
    <w:p w14:paraId="0EB1AABC" w14:textId="77777777" w:rsidR="00E94D67" w:rsidRDefault="00BC386F">
      <w:pPr>
        <w:spacing w:line="600" w:lineRule="auto"/>
        <w:ind w:firstLine="720"/>
        <w:jc w:val="both"/>
        <w:rPr>
          <w:rFonts w:eastAsia="Times New Roman"/>
          <w:szCs w:val="24"/>
        </w:rPr>
      </w:pPr>
      <w:r>
        <w:rPr>
          <w:rFonts w:eastAsia="Times New Roman"/>
          <w:szCs w:val="24"/>
        </w:rPr>
        <w:lastRenderedPageBreak/>
        <w:t>Υπό το ισχύον καθεστώς, η δήλωση ήταν υποχρεωτικό περιεχόμενο της έκθεσης διαχείρισης. Πλέον, δίνεται η δυνατότητα να συντάσσεται ξεχωριστό έγγραφο, το οποίο αναρτάται στην ιστοσελίδα της εταιρείας. Πρακτικά, μειώνει το διοικητικό κόστος όσον αφορά τη δημο</w:t>
      </w:r>
      <w:r>
        <w:rPr>
          <w:rFonts w:eastAsia="Times New Roman"/>
          <w:szCs w:val="24"/>
        </w:rPr>
        <w:t>σίευση.</w:t>
      </w:r>
    </w:p>
    <w:p w14:paraId="0EB1AABD" w14:textId="77777777" w:rsidR="00E94D67" w:rsidRDefault="00BC386F">
      <w:pPr>
        <w:spacing w:line="600" w:lineRule="auto"/>
        <w:ind w:firstLine="720"/>
        <w:jc w:val="both"/>
        <w:rPr>
          <w:rFonts w:eastAsia="Times New Roman"/>
          <w:szCs w:val="24"/>
        </w:rPr>
      </w:pPr>
      <w:r>
        <w:rPr>
          <w:rFonts w:eastAsia="Times New Roman"/>
          <w:szCs w:val="24"/>
        </w:rPr>
        <w:t xml:space="preserve">Τρίτον, εισάγεται η αρχή της δημοσίευσης μόνο των εγκεκριμένων οικονομικών καταστάσεων. Κατά το ισχύον καθεστώς προβλέπεται η λεγόμενη διπλή δημοσίευση, δηλαδή οι εταιρείες υποχρεούνταν να αποστέλλουν στο ΓΕΜΗ αντίγραφο των οικονομικών καταστάσεων </w:t>
      </w:r>
      <w:r>
        <w:rPr>
          <w:rFonts w:eastAsia="Times New Roman"/>
          <w:szCs w:val="24"/>
        </w:rPr>
        <w:t>είκοσι μέρες πριν από τη σύγκληση γενικής συνέλευσης και δεύτερον, μετά την έγκρισή της από τη γενική συνέλευση.</w:t>
      </w:r>
    </w:p>
    <w:p w14:paraId="0EB1AABE" w14:textId="77777777" w:rsidR="00E94D67" w:rsidRDefault="00BC386F">
      <w:pPr>
        <w:spacing w:line="600" w:lineRule="auto"/>
        <w:ind w:firstLine="720"/>
        <w:jc w:val="both"/>
        <w:rPr>
          <w:rFonts w:eastAsia="Times New Roman"/>
          <w:szCs w:val="24"/>
        </w:rPr>
      </w:pPr>
      <w:r>
        <w:rPr>
          <w:rFonts w:eastAsia="Times New Roman"/>
          <w:szCs w:val="24"/>
        </w:rPr>
        <w:t>Πλέον, εισάγεται η υποχρέωση δημοσίευσης καταστάσεων μόνο μία φορά, είκοσι μέρες μετά την έγκρισή τους από τη γενική συνέλευση, μειώνοντάς έτσι</w:t>
      </w:r>
      <w:r>
        <w:rPr>
          <w:rFonts w:eastAsia="Times New Roman"/>
          <w:szCs w:val="24"/>
        </w:rPr>
        <w:t xml:space="preserve"> σημαντικά το σχετικό διοικητικό βάρος. </w:t>
      </w:r>
    </w:p>
    <w:p w14:paraId="0EB1AABF" w14:textId="77777777" w:rsidR="00E94D67" w:rsidRDefault="00BC386F">
      <w:pPr>
        <w:spacing w:line="600" w:lineRule="auto"/>
        <w:ind w:firstLine="720"/>
        <w:jc w:val="both"/>
        <w:rPr>
          <w:rFonts w:eastAsia="Times New Roman"/>
          <w:szCs w:val="24"/>
        </w:rPr>
      </w:pPr>
      <w:r>
        <w:rPr>
          <w:rFonts w:eastAsia="Times New Roman"/>
          <w:szCs w:val="24"/>
        </w:rPr>
        <w:lastRenderedPageBreak/>
        <w:t>Να σημειωθεί εδώ ότι η υποχρέωση δημοσίευσης των οικονομικών στοιχείων στις εφημερίδες έχει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2016 μετατραπεί σε απολύτως προαιρετική, σύμφωνα με τη διάταξη του άρθρου 202 του ν.4281/2014. </w:t>
      </w:r>
    </w:p>
    <w:p w14:paraId="0EB1AAC0" w14:textId="77777777" w:rsidR="00E94D67" w:rsidRDefault="00BC386F">
      <w:pPr>
        <w:spacing w:line="600" w:lineRule="auto"/>
        <w:ind w:firstLine="720"/>
        <w:jc w:val="both"/>
        <w:rPr>
          <w:rFonts w:eastAsia="Times New Roman"/>
          <w:szCs w:val="24"/>
        </w:rPr>
      </w:pPr>
      <w:r>
        <w:rPr>
          <w:rFonts w:eastAsia="Times New Roman"/>
          <w:szCs w:val="24"/>
        </w:rPr>
        <w:t xml:space="preserve">Τέταρτον, ορίζεται </w:t>
      </w:r>
      <w:r>
        <w:rPr>
          <w:rFonts w:eastAsia="Times New Roman"/>
          <w:szCs w:val="24"/>
        </w:rPr>
        <w:t xml:space="preserve">το ελάχιστο περιεχόμενο της έκθεσης ελέγχου, την οποία συντάσσουν νόμιμοι ελεγκτές. </w:t>
      </w:r>
    </w:p>
    <w:p w14:paraId="0EB1AAC1" w14:textId="77777777" w:rsidR="00E94D67" w:rsidRDefault="00BC386F">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για τις μεγάλες επιχειρήσεις που δραστηριοποιούνται στην εξωτερική βιομηχανία ή στην υλοτόμηση πρωτογενών δασών εισάγεται η υποχρέωση σύνταξης πληρωμών προς τις κ</w:t>
      </w:r>
      <w:r>
        <w:rPr>
          <w:rFonts w:eastAsia="Times New Roman"/>
          <w:szCs w:val="24"/>
        </w:rPr>
        <w:t xml:space="preserve">υβερνήσεις, στις οποίες θα αποτυπώνονται πληρωμές για ποσά άνω των 100.000 ευρώ. </w:t>
      </w:r>
    </w:p>
    <w:p w14:paraId="0EB1AAC2" w14:textId="77777777" w:rsidR="00E94D67" w:rsidRDefault="00BC386F">
      <w:pPr>
        <w:spacing w:line="600" w:lineRule="auto"/>
        <w:ind w:firstLine="720"/>
        <w:jc w:val="both"/>
        <w:rPr>
          <w:rFonts w:eastAsia="Times New Roman"/>
          <w:szCs w:val="24"/>
        </w:rPr>
      </w:pPr>
      <w:r>
        <w:rPr>
          <w:rFonts w:eastAsia="Times New Roman"/>
          <w:szCs w:val="24"/>
        </w:rPr>
        <w:t xml:space="preserve">Στο μέρος δεύτερο του παρόντος νομοσχεδίου, έχουμε τις ρυθμίσεις αρμοδιότητας του Υπουργείου Οικονομίας, Ανάπτυξης και Τουρισμού, με πρώτο κεφάλαιο τις ρυθμίσεις που αφορούν </w:t>
      </w:r>
      <w:r>
        <w:rPr>
          <w:rFonts w:eastAsia="Times New Roman"/>
          <w:szCs w:val="24"/>
        </w:rPr>
        <w:t>το γραφείο μας στο Οικονομικό Συμβούλιο στη Γενεύη και την ΜΕΑ του ΟΟΣΑ.</w:t>
      </w:r>
    </w:p>
    <w:p w14:paraId="0EB1AAC3"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Τα άρθρα 66Α και 67Α έρχονται να συμπληρώσουν το κενό του οργανισμού στον τομέα ανάπτυξης του Υπουργείου, ως προς τις θέσεις και τα προσόντα διορισμού της </w:t>
      </w:r>
      <w:r>
        <w:rPr>
          <w:rFonts w:eastAsia="Times New Roman"/>
          <w:szCs w:val="24"/>
        </w:rPr>
        <w:t>μόνιμης ελληνικής</w:t>
      </w:r>
      <w:r>
        <w:rPr>
          <w:rFonts w:eastAsia="Times New Roman"/>
          <w:szCs w:val="24"/>
        </w:rPr>
        <w:t xml:space="preserve"> </w:t>
      </w:r>
      <w:r>
        <w:rPr>
          <w:rFonts w:eastAsia="Times New Roman"/>
          <w:szCs w:val="24"/>
        </w:rPr>
        <w:t xml:space="preserve">αντιπροσωπείας </w:t>
      </w:r>
      <w:r>
        <w:rPr>
          <w:rFonts w:eastAsia="Times New Roman"/>
          <w:szCs w:val="24"/>
        </w:rPr>
        <w:t xml:space="preserve">στον ΟΟΣΑ και το </w:t>
      </w:r>
      <w:r>
        <w:rPr>
          <w:rFonts w:eastAsia="Times New Roman"/>
          <w:szCs w:val="24"/>
        </w:rPr>
        <w:t xml:space="preserve">γραφείο </w:t>
      </w:r>
      <w:r>
        <w:rPr>
          <w:rFonts w:eastAsia="Times New Roman"/>
          <w:szCs w:val="24"/>
        </w:rPr>
        <w:t xml:space="preserve">του Οικονομικού Συμβουλίου στη Γενεύη. Η εν λόγω συμπλήρωση γίνεται για την αποτελεσματικότερη κάλυψη των αναγκών αυτών των υπηρεσιών και τη βελτίωση και καθορισμού του πλαισίου λειτουργίας τους. </w:t>
      </w:r>
    </w:p>
    <w:p w14:paraId="0EB1AAC4" w14:textId="77777777" w:rsidR="00E94D67" w:rsidRDefault="00BC386F">
      <w:pPr>
        <w:spacing w:line="600" w:lineRule="auto"/>
        <w:ind w:firstLine="720"/>
        <w:jc w:val="both"/>
        <w:rPr>
          <w:rFonts w:eastAsia="Times New Roman"/>
          <w:szCs w:val="24"/>
        </w:rPr>
      </w:pPr>
      <w:r>
        <w:rPr>
          <w:rFonts w:eastAsia="Times New Roman"/>
          <w:szCs w:val="24"/>
        </w:rPr>
        <w:t>Οι βασικές διαφορές</w:t>
      </w:r>
      <w:r>
        <w:rPr>
          <w:rFonts w:eastAsia="Times New Roman"/>
          <w:szCs w:val="24"/>
        </w:rPr>
        <w:t xml:space="preserve"> σε σχέση με το ισχύον πλαίσιο εντοπίζονται στα εξής σημεία: </w:t>
      </w:r>
    </w:p>
    <w:p w14:paraId="0EB1AAC5" w14:textId="77777777" w:rsidR="00E94D67" w:rsidRDefault="00BC386F">
      <w:pPr>
        <w:spacing w:line="600" w:lineRule="auto"/>
        <w:ind w:firstLine="720"/>
        <w:jc w:val="both"/>
        <w:rPr>
          <w:rFonts w:eastAsia="Times New Roman"/>
          <w:szCs w:val="24"/>
        </w:rPr>
      </w:pPr>
      <w:r>
        <w:rPr>
          <w:rFonts w:eastAsia="Times New Roman"/>
          <w:szCs w:val="24"/>
        </w:rPr>
        <w:t>Πρώτον, μειώνονται οι θέσεις των υπαλλήλων που υπηρετούν σε αυτές τις υπηρεσίες από επτά σε πέντε.</w:t>
      </w:r>
    </w:p>
    <w:p w14:paraId="0EB1AAC6" w14:textId="77777777" w:rsidR="00E94D67" w:rsidRDefault="00BC386F">
      <w:pPr>
        <w:spacing w:line="600" w:lineRule="auto"/>
        <w:ind w:firstLine="720"/>
        <w:jc w:val="both"/>
        <w:rPr>
          <w:rFonts w:eastAsia="Times New Roman"/>
          <w:szCs w:val="24"/>
        </w:rPr>
      </w:pPr>
      <w:r>
        <w:rPr>
          <w:rFonts w:eastAsia="Times New Roman"/>
          <w:szCs w:val="24"/>
        </w:rPr>
        <w:t>Δεύτερον, καταργείται η αυθαίρετη απόδοση βαθμών αντιστοίχων γραμματέων ή συμβούλων πρεσβείας σ</w:t>
      </w:r>
      <w:r>
        <w:rPr>
          <w:rFonts w:eastAsia="Times New Roman"/>
          <w:szCs w:val="24"/>
        </w:rPr>
        <w:t xml:space="preserve">τους ανωτέρω υπαλλήλους, τροποποίηση που αποφέρει αντίστοιχο δημοσιονομικό όφελος σε επιδόματα και παροχές για τις θέσεις αυτές. </w:t>
      </w:r>
    </w:p>
    <w:p w14:paraId="0EB1AAC7" w14:textId="77777777" w:rsidR="00E94D67" w:rsidRDefault="00BC386F">
      <w:pPr>
        <w:spacing w:line="600" w:lineRule="auto"/>
        <w:ind w:firstLine="720"/>
        <w:jc w:val="both"/>
        <w:rPr>
          <w:rFonts w:eastAsia="Times New Roman"/>
          <w:szCs w:val="24"/>
        </w:rPr>
      </w:pPr>
      <w:r>
        <w:rPr>
          <w:rFonts w:eastAsia="Times New Roman"/>
          <w:szCs w:val="24"/>
        </w:rPr>
        <w:lastRenderedPageBreak/>
        <w:t>Τρίτον, γίνεται ακριβής προσδιορισμός των απαιτούμενων τυπικών και ουσιαστικών προσόντων για τη διασφάλιση της αξιολογικής κάλ</w:t>
      </w:r>
      <w:r>
        <w:rPr>
          <w:rFonts w:eastAsia="Times New Roman"/>
          <w:szCs w:val="24"/>
        </w:rPr>
        <w:t xml:space="preserve">υψης των θέσεων αυτών. </w:t>
      </w:r>
    </w:p>
    <w:p w14:paraId="0EB1AAC8" w14:textId="77777777" w:rsidR="00E94D67" w:rsidRDefault="00BC386F">
      <w:pPr>
        <w:spacing w:line="600" w:lineRule="auto"/>
        <w:ind w:firstLine="720"/>
        <w:jc w:val="both"/>
        <w:rPr>
          <w:rFonts w:eastAsia="Times New Roman"/>
          <w:szCs w:val="24"/>
        </w:rPr>
      </w:pPr>
      <w:r>
        <w:rPr>
          <w:rFonts w:eastAsia="Times New Roman"/>
          <w:szCs w:val="24"/>
        </w:rPr>
        <w:t xml:space="preserve">Τέταρτον, </w:t>
      </w:r>
      <w:proofErr w:type="spellStart"/>
      <w:r>
        <w:rPr>
          <w:rFonts w:eastAsia="Times New Roman"/>
          <w:szCs w:val="24"/>
        </w:rPr>
        <w:t>οριοθετείται</w:t>
      </w:r>
      <w:proofErr w:type="spellEnd"/>
      <w:r>
        <w:rPr>
          <w:rFonts w:eastAsia="Times New Roman"/>
          <w:szCs w:val="24"/>
        </w:rPr>
        <w:t xml:space="preserve"> χρονικά το πλαίσιο των αποσπάσεων στα τρία έτη, με δυνατότητα παράτασης κατά δύο, καθώς και η μέχρι τώρα πρακτική ήταν αυτή στον ορισμό των αποσπασμένων υπαλλήλων και γίνεται πρόβλεψη για υποχρεωτική παραμονή </w:t>
      </w:r>
      <w:r>
        <w:rPr>
          <w:rFonts w:eastAsia="Times New Roman"/>
          <w:szCs w:val="24"/>
        </w:rPr>
        <w:t xml:space="preserve">των υπαλλήλων σε οργανικές θέσεις για τρία έτη. Αυτή είναι, βέβαια, η πρόβλεψη. Επιτυγχάνεται, επομένως, η εναρμόνιση με διατάξεις του υπαλληλικού κώδικα. </w:t>
      </w:r>
    </w:p>
    <w:p w14:paraId="0EB1AAC9" w14:textId="77777777" w:rsidR="00E94D67" w:rsidRDefault="00BC386F">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προσδιορίζεται για πρώτη φορά το πλαίσιο παράδοσης-παραλαβής υπηρεσίας από τους επικεφαλής </w:t>
      </w:r>
      <w:r>
        <w:rPr>
          <w:rFonts w:eastAsia="Times New Roman"/>
          <w:szCs w:val="24"/>
        </w:rPr>
        <w:t>αυτών, με στόχο τη διασφάλιση τόσο της συνέχειας όσο και της εύρυθμης λειτουργίας.</w:t>
      </w:r>
    </w:p>
    <w:p w14:paraId="0EB1AACA" w14:textId="77777777" w:rsidR="00E94D67" w:rsidRDefault="00BC386F">
      <w:pPr>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xml:space="preserve">, τίθεται για πρώτη φορά περιορισμός στο ύψος των εξόδων οίκησης του </w:t>
      </w:r>
      <w:r>
        <w:rPr>
          <w:rFonts w:eastAsia="Times New Roman"/>
          <w:szCs w:val="24"/>
        </w:rPr>
        <w:t xml:space="preserve">μόνιμου αντιπροσώπου </w:t>
      </w:r>
      <w:r>
        <w:rPr>
          <w:rFonts w:eastAsia="Times New Roman"/>
          <w:szCs w:val="24"/>
        </w:rPr>
        <w:t xml:space="preserve">μας στον ΟΟΣΑ, το οποίο ήταν μέχρι τώρα απεριόριστο. </w:t>
      </w:r>
    </w:p>
    <w:p w14:paraId="0EB1AACB" w14:textId="77777777" w:rsidR="00E94D67" w:rsidRDefault="00BC386F">
      <w:pPr>
        <w:spacing w:line="600" w:lineRule="auto"/>
        <w:ind w:firstLine="720"/>
        <w:jc w:val="both"/>
        <w:rPr>
          <w:rFonts w:eastAsia="Times New Roman"/>
          <w:szCs w:val="24"/>
        </w:rPr>
      </w:pPr>
      <w:r>
        <w:rPr>
          <w:rFonts w:eastAsia="Times New Roman"/>
          <w:szCs w:val="24"/>
        </w:rPr>
        <w:lastRenderedPageBreak/>
        <w:t>Με το άρθρο 12 προσδιορί</w:t>
      </w:r>
      <w:r>
        <w:rPr>
          <w:rFonts w:eastAsia="Times New Roman"/>
          <w:szCs w:val="24"/>
        </w:rPr>
        <w:t>ζεται ξεκάθαρα το πλαίσιο για τη εκκαθάριση του ΟΠΕ, με επαναφορά των δικαιωμάτων εκκαθάρισης στη Γενική Συνέλευση των μετόχων.</w:t>
      </w:r>
    </w:p>
    <w:p w14:paraId="0EB1AACC" w14:textId="77777777" w:rsidR="00E94D67" w:rsidRDefault="00BC386F">
      <w:pPr>
        <w:spacing w:line="600" w:lineRule="auto"/>
        <w:ind w:firstLine="720"/>
        <w:jc w:val="both"/>
        <w:rPr>
          <w:rFonts w:eastAsia="Times New Roman"/>
          <w:szCs w:val="24"/>
        </w:rPr>
      </w:pPr>
      <w:r>
        <w:rPr>
          <w:rFonts w:eastAsia="Times New Roman"/>
          <w:szCs w:val="24"/>
        </w:rPr>
        <w:t>Με το άρθρο 13 εισάγεται πρόβλεψη για τη δυνατότητα αποσπάσεων, μεταφορών και μετατάξεων μόνιμων υπαλλήλων ή υπαλλήλων ιδιωτικού</w:t>
      </w:r>
      <w:r>
        <w:rPr>
          <w:rFonts w:eastAsia="Times New Roman"/>
          <w:szCs w:val="24"/>
        </w:rPr>
        <w:t xml:space="preserve"> δικαίου αορίστου χρόνου του </w:t>
      </w:r>
      <w:r>
        <w:rPr>
          <w:rFonts w:eastAsia="Times New Roman"/>
          <w:szCs w:val="24"/>
        </w:rPr>
        <w:t>δημοσίου</w:t>
      </w:r>
      <w:r>
        <w:rPr>
          <w:rFonts w:eastAsia="Times New Roman"/>
          <w:szCs w:val="24"/>
        </w:rPr>
        <w:t>, με στόχο την ενίσχυση της οργανωτικής δομής του ΟΑΕΠ.</w:t>
      </w:r>
    </w:p>
    <w:p w14:paraId="0EB1AACD" w14:textId="77777777" w:rsidR="00E94D67" w:rsidRDefault="00BC386F">
      <w:pPr>
        <w:spacing w:line="600" w:lineRule="auto"/>
        <w:ind w:firstLine="720"/>
        <w:jc w:val="both"/>
        <w:rPr>
          <w:rFonts w:eastAsia="Times New Roman"/>
          <w:szCs w:val="24"/>
        </w:rPr>
      </w:pPr>
      <w:r>
        <w:rPr>
          <w:rFonts w:eastAsia="Times New Roman"/>
          <w:szCs w:val="24"/>
        </w:rPr>
        <w:t>Στο κεφάλαιο δεύτερο, ρυθμίζονται θέματα που αφορούν αμιγώς εσωτερική λειτουργία των υπηρεσιών ΕΣΠΑ. Με την παρούσα διάταξη τροποποιείται ο ν.4314, ο γνωστός νόμος</w:t>
      </w:r>
      <w:r>
        <w:rPr>
          <w:rFonts w:eastAsia="Times New Roman"/>
          <w:szCs w:val="24"/>
        </w:rPr>
        <w:t xml:space="preserve"> ΕΣΠΑ, για την περίοδο 2014-2020. Πρώτον, με αντικατάσταση της περίπτωσης β΄ της παραγράφου 7 του άρθρου 13 προβλέπεται η δυνατότητα σύστασης επιτροπών αξιολόγησης των προγραμμάτων τοπικής ανάπτυξης του ΠΑΑ και του ΕΠΑ αλιείας.</w:t>
      </w:r>
    </w:p>
    <w:p w14:paraId="0EB1AACE" w14:textId="77777777" w:rsidR="00E94D67" w:rsidRDefault="00BC386F">
      <w:pPr>
        <w:spacing w:line="600" w:lineRule="auto"/>
        <w:ind w:firstLine="720"/>
        <w:jc w:val="both"/>
        <w:rPr>
          <w:rFonts w:eastAsia="Times New Roman"/>
          <w:szCs w:val="24"/>
        </w:rPr>
      </w:pPr>
      <w:r>
        <w:rPr>
          <w:rFonts w:eastAsia="Times New Roman"/>
          <w:szCs w:val="24"/>
        </w:rPr>
        <w:t>Επίσης, περιορίζεται το περι</w:t>
      </w:r>
      <w:r>
        <w:rPr>
          <w:rFonts w:eastAsia="Times New Roman"/>
          <w:szCs w:val="24"/>
        </w:rPr>
        <w:t>εχόμενο των αποφάσεων ορισμού ενδιάμεσων φορέων διαχείρισης.</w:t>
      </w:r>
    </w:p>
    <w:p w14:paraId="0EB1AACF"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lastRenderedPageBreak/>
        <w:t>Χίλια συγγνώμη, αλλά θα σταματήσω εδώ. Θα πω τα υπόλοιπα στην δευτερολογία μου, διότι για κάποιον τεχνικό λόγο έχω απωλέσει το υπόλοιπο τη εισηγήσεώς μου.</w:t>
      </w:r>
    </w:p>
    <w:p w14:paraId="0EB1AAD0"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Σας ευχαριστώ.</w:t>
      </w:r>
    </w:p>
    <w:p w14:paraId="0EB1AAD1"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szCs w:val="24"/>
        </w:rPr>
        <w:t xml:space="preserve"> Κύριε Πρόεδρε, τον λόγο.</w:t>
      </w:r>
    </w:p>
    <w:p w14:paraId="0EB1AAD2" w14:textId="77777777" w:rsidR="00E94D67" w:rsidRDefault="00BC386F">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0EB1AAD3"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szCs w:val="24"/>
        </w:rPr>
        <w:t xml:space="preserve"> Σχεδιάσατε εκτός διαδικασίας να συναινέσω ή να μην συναινέσω σε μια απόπειρα να ολοκληρωθεί σε ορθολογικότερο χρονικό περιθώριο η συνεδρίαση της Ολομέλε</w:t>
      </w:r>
      <w:r>
        <w:rPr>
          <w:rFonts w:eastAsia="Times New Roman" w:cs="Times New Roman"/>
          <w:szCs w:val="24"/>
        </w:rPr>
        <w:t>ιας σήμερα και αύριο. Και συμφώνησα.</w:t>
      </w:r>
    </w:p>
    <w:p w14:paraId="0EB1AAD4"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 που ήρθα εδώ και ενώ μιλάει ο συνάδελφος της πλειοψηφίας, διαπιστώνουμε, κύριε </w:t>
      </w:r>
      <w:proofErr w:type="spellStart"/>
      <w:r>
        <w:rPr>
          <w:rFonts w:eastAsia="Times New Roman" w:cs="Times New Roman"/>
          <w:szCs w:val="24"/>
        </w:rPr>
        <w:t>Μηταράκη</w:t>
      </w:r>
      <w:proofErr w:type="spellEnd"/>
      <w:r>
        <w:rPr>
          <w:rFonts w:eastAsia="Times New Roman" w:cs="Times New Roman"/>
          <w:szCs w:val="24"/>
        </w:rPr>
        <w:t>, ότι ήρθαν και άλλες τροπολογίες προ μίας ώρας. Αυτό το πράγμα, κύριε Πρόεδρε, δεν μπορεί να συνεχιστεί έτσι. Είναι ενσωμάτωσ</w:t>
      </w:r>
      <w:r>
        <w:rPr>
          <w:rFonts w:eastAsia="Times New Roman" w:cs="Times New Roman"/>
          <w:szCs w:val="24"/>
        </w:rPr>
        <w:t xml:space="preserve">η </w:t>
      </w:r>
      <w:r>
        <w:rPr>
          <w:rFonts w:eastAsia="Times New Roman" w:cs="Times New Roman"/>
          <w:szCs w:val="24"/>
        </w:rPr>
        <w:t xml:space="preserve">οδηγίας </w:t>
      </w:r>
      <w:r>
        <w:rPr>
          <w:rFonts w:eastAsia="Times New Roman" w:cs="Times New Roman"/>
          <w:szCs w:val="24"/>
        </w:rPr>
        <w:t xml:space="preserve">και έρχονται </w:t>
      </w:r>
      <w:proofErr w:type="spellStart"/>
      <w:r>
        <w:rPr>
          <w:rFonts w:eastAsia="Times New Roman" w:cs="Times New Roman"/>
          <w:szCs w:val="24"/>
        </w:rPr>
        <w:t>πολυβοληδόν</w:t>
      </w:r>
      <w:proofErr w:type="spellEnd"/>
      <w:r>
        <w:rPr>
          <w:rFonts w:eastAsia="Times New Roman" w:cs="Times New Roman"/>
          <w:szCs w:val="24"/>
        </w:rPr>
        <w:t xml:space="preserve"> οι τροπολογίες. Δεν εξετάζω το αντικείμενο. Εξετάζω ότι ορισμένες απ’ αυτές είναι σχέδια νόμου.</w:t>
      </w:r>
    </w:p>
    <w:p w14:paraId="0EB1AAD5"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cs="Times New Roman"/>
          <w:szCs w:val="24"/>
        </w:rPr>
        <w:t>Με αυτόν τον τρόπο, κύριε Πρόεδρε, αποφεύγεται η διαβούλευση προ της νομοθετικής διαδικασίας στην Βουλή, η ΚΕΝΕ, η Κεντρική Ν</w:t>
      </w:r>
      <w:r>
        <w:rPr>
          <w:rFonts w:eastAsia="Times New Roman" w:cs="Times New Roman"/>
          <w:szCs w:val="24"/>
        </w:rPr>
        <w:t>ομοπαρασκευαστική Επιτροπή, η Διεύθυνση Επιστημονικών Μελετών, η συζήτηση στη Διαρκή Επιτροπή, όλες δηλαδή οι εγγυήσεις –το έλεγα και το πρωί- της καλής νομοθεσίας.</w:t>
      </w:r>
    </w:p>
    <w:p w14:paraId="0EB1AAD6"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cs="Times New Roman"/>
          <w:szCs w:val="24"/>
        </w:rPr>
        <w:t>Τι θα γίνει, κύριε Πρόεδρε; Αυτό το πράγμα δεν θα σταματήσει; Θέλει ένας Υπουργός να νομοθε</w:t>
      </w:r>
      <w:r>
        <w:rPr>
          <w:rFonts w:eastAsia="Times New Roman" w:cs="Times New Roman"/>
          <w:szCs w:val="24"/>
        </w:rPr>
        <w:t>τήσει; Ας πάρει την ευθύνη της νομοθετικής πρωτοβουλίας. Τι θα γίνει; Εγώ έχω καλή διάθεση και η Δημοκρατική Συμπαράταξη έχει καλή διάθεση.</w:t>
      </w:r>
    </w:p>
    <w:p w14:paraId="0EB1AAD7"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Μας λέτε εσείς να πάμε πιο γρήγορα την διαδικασία; Συμφωνούμε. Διότι η ολομέλεια την Πέμπτη έχει νέα υποχρέωση με τη</w:t>
      </w:r>
      <w:r>
        <w:rPr>
          <w:rFonts w:eastAsia="Times New Roman" w:cs="Times New Roman"/>
          <w:szCs w:val="24"/>
        </w:rPr>
        <w:t xml:space="preserve">ν σύμβαση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Να βοηθήσουμε όλοι. Εδώ πέρα, όμως, τη διάθεση συνεννόησης η Κυβέρνηση την εκλαμβάνει ως αδυναμία. Δεν είναι δυνατόν, κύριε Πρόεδρε, να συνεχιστεί αυτό. Δεν είναι δυνατόν!</w:t>
      </w:r>
    </w:p>
    <w:p w14:paraId="0EB1AAD8"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cs="Times New Roman"/>
          <w:szCs w:val="24"/>
        </w:rPr>
        <w:t>Τι θέλετε, δηλαδή; Να κάνουμε την Βουλή πεδίο μάχης για διαδι</w:t>
      </w:r>
      <w:r>
        <w:rPr>
          <w:rFonts w:eastAsia="Times New Roman" w:cs="Times New Roman"/>
          <w:szCs w:val="24"/>
        </w:rPr>
        <w:t>καστικά θέματα; Πώς θα καταλάβει η Κυβέρνηση ότι εδώ δεν κάνει ό,τι θέλει; Δεν είναι το σπίτι της. Εδώ είναι η Βουλή των Ελλήνων. Πώς θα καταλάβει ότι πρέπει να μας σεβαστεί;</w:t>
      </w:r>
    </w:p>
    <w:p w14:paraId="0EB1AAD9"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cs="Times New Roman"/>
          <w:szCs w:val="24"/>
        </w:rPr>
        <w:t>Δεν λέω κάτι ιδιαίτερα επείγον και ιδιαίτερα χρήσιμο να μην έρθει. Να έρθει! Εδώ,</w:t>
      </w:r>
      <w:r>
        <w:rPr>
          <w:rFonts w:eastAsia="Times New Roman" w:cs="Times New Roman"/>
          <w:szCs w:val="24"/>
        </w:rPr>
        <w:t xml:space="preserve"> όμως, έρχονται τροπολογίες προ μισής ώρας. Ενσωματώθηκαν στην Διαρκή Επιτροπή τροπολογίες; Δεκτό, παρ’ ότι αποφεύγεις με αυτόν τον τρόπο και την ΚΕΝΕ και τη διαβούλευση. Εδώ, όμως, στην Ολομέλεια της Βουλής να έρχονται τελευταία στιγμή; Τι απ’ αυτά τα θέμ</w:t>
      </w:r>
      <w:r>
        <w:rPr>
          <w:rFonts w:eastAsia="Times New Roman" w:cs="Times New Roman"/>
          <w:szCs w:val="24"/>
        </w:rPr>
        <w:t>ατα που διαβάζουμε τώρα δεν το ξέρανε προχθές;</w:t>
      </w:r>
    </w:p>
    <w:p w14:paraId="0EB1AADA" w14:textId="77777777" w:rsidR="00E94D67" w:rsidRDefault="00BC386F">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Τίποτα απ’ αυτά, κύριε Πρόεδρε. Τίποτα δεν είναι σημερινό. Κάντε κάτι, κύριε Πρόεδρε. Εμείς από το να διαμαρτυρηθούμε, άλλη μέθοδο δεν έχουμε.</w:t>
      </w:r>
    </w:p>
    <w:p w14:paraId="0EB1AADB" w14:textId="77777777" w:rsidR="00E94D67" w:rsidRDefault="00BC386F">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 </w:t>
      </w:r>
      <w:proofErr w:type="spellStart"/>
      <w:r>
        <w:rPr>
          <w:rFonts w:eastAsia="Times New Roman"/>
          <w:szCs w:val="24"/>
        </w:rPr>
        <w:t>Μηταράκης</w:t>
      </w:r>
      <w:proofErr w:type="spellEnd"/>
      <w:r>
        <w:rPr>
          <w:rFonts w:eastAsia="Times New Roman"/>
          <w:szCs w:val="24"/>
        </w:rPr>
        <w:t>.</w:t>
      </w:r>
    </w:p>
    <w:p w14:paraId="0EB1AADC" w14:textId="77777777" w:rsidR="00E94D67" w:rsidRDefault="00BC386F">
      <w:pPr>
        <w:tabs>
          <w:tab w:val="left" w:pos="3695"/>
        </w:tabs>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Κύριε Πρόεδρε, κυρίες και κύριοι συνάδελφοι, συζητάμε την προσαρμογή της ελληνικής νομοθεσίας στις ευρωπαϊκές </w:t>
      </w:r>
      <w:r>
        <w:rPr>
          <w:rFonts w:eastAsia="Times New Roman"/>
          <w:szCs w:val="24"/>
        </w:rPr>
        <w:t xml:space="preserve">οδηγίες </w:t>
      </w:r>
      <w:r>
        <w:rPr>
          <w:rFonts w:eastAsia="Times New Roman"/>
          <w:szCs w:val="24"/>
        </w:rPr>
        <w:t>σήμερα, που η καρδιά της Ευρώπης χτυπάει στο Ευρωπαϊκό Συμβούλιο, στις Βρυξέλλες. Αυτό μου δίνει αφορμή για ένα σύντ</w:t>
      </w:r>
      <w:r>
        <w:rPr>
          <w:rFonts w:eastAsia="Times New Roman"/>
          <w:szCs w:val="24"/>
        </w:rPr>
        <w:t>ομο εισαγωγικό σχόλιο.</w:t>
      </w:r>
    </w:p>
    <w:p w14:paraId="0EB1AADD"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 xml:space="preserve">Μετά το δημοψήφισμα στο Ηνωμένο Βασίλειο το τοπίο στην Ευρώπη θα μοιάζει ολοένα και περισσότερο με κινούμενη άμμο. Οι εξελίξεις αναμένεται να χαρακτηρίζονται μεσοπρόθεσμα από μεγάλη μεταβλητότητα τόσο στο πολιτικό όσο και στο </w:t>
      </w:r>
      <w:r>
        <w:rPr>
          <w:rFonts w:eastAsia="Times New Roman"/>
          <w:szCs w:val="24"/>
        </w:rPr>
        <w:t>οικονομικό πεδίο.</w:t>
      </w:r>
    </w:p>
    <w:p w14:paraId="0EB1AADE"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 xml:space="preserve">Οι χειρισμοί μέσα στο επόμενο έτος θα είναι κρίσιμης σημασίας, καθώς θα προσδιορίσουν το μέλλον ολόκληρου του ευρωπαϊκού οικοδομήματος. Βρισκόμαστε μπροστά σε μια ευρωπαϊκή κρίση, πολιτική </w:t>
      </w:r>
      <w:r>
        <w:rPr>
          <w:rFonts w:eastAsia="Times New Roman"/>
          <w:szCs w:val="24"/>
        </w:rPr>
        <w:lastRenderedPageBreak/>
        <w:t>και θεσμική. Και το δυστύχημα για τη χώρα μας είν</w:t>
      </w:r>
      <w:r>
        <w:rPr>
          <w:rFonts w:eastAsia="Times New Roman"/>
          <w:szCs w:val="24"/>
        </w:rPr>
        <w:t>αι ότι ακόμα δεν έχει βγει από την δίνη της δικής της οικονομικής κρίσης</w:t>
      </w:r>
      <w:r>
        <w:rPr>
          <w:rFonts w:eastAsia="Times New Roman"/>
          <w:szCs w:val="24"/>
        </w:rPr>
        <w:t>,</w:t>
      </w:r>
      <w:r>
        <w:rPr>
          <w:rFonts w:eastAsia="Times New Roman"/>
          <w:szCs w:val="24"/>
        </w:rPr>
        <w:t xml:space="preserve"> που ξεκίνησε πριν από έξι χρόνια. Και για τον λόγο αυτό οι ευθύνες όλων μας είναι πολύ μεγάλες. Περιθώρια για νέα λάθη στην Ελλάδα δεν υπάρχουν. Η οικονομική πολιτική δεν έχει πλέον </w:t>
      </w:r>
      <w:r>
        <w:rPr>
          <w:rFonts w:eastAsia="Times New Roman"/>
          <w:szCs w:val="24"/>
        </w:rPr>
        <w:t>κανένα περιθώριο από το να μην είναι αξιόπιστη και αποτελεσματική.</w:t>
      </w:r>
    </w:p>
    <w:p w14:paraId="0EB1AADF"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 xml:space="preserve">Οι Βρετανοί δεν γύρισαν την πλάτη στην Ευρωπαϊκή Ένωση, επειδή αντέδρασαν σε πολιτικές λιτότητας. Η πικρή αλήθεια είναι ότι έπεσαν θύματα ενός λαϊκισμού που φόρτωνε στην Ευρώπη σχεδόν κάθε </w:t>
      </w:r>
      <w:r>
        <w:rPr>
          <w:rFonts w:eastAsia="Times New Roman"/>
          <w:szCs w:val="24"/>
        </w:rPr>
        <w:t xml:space="preserve">δεινό που </w:t>
      </w:r>
      <w:proofErr w:type="spellStart"/>
      <w:r>
        <w:rPr>
          <w:rFonts w:eastAsia="Times New Roman"/>
          <w:szCs w:val="24"/>
        </w:rPr>
        <w:t>προέκυπτε</w:t>
      </w:r>
      <w:proofErr w:type="spellEnd"/>
      <w:r>
        <w:rPr>
          <w:rFonts w:eastAsia="Times New Roman"/>
          <w:szCs w:val="24"/>
        </w:rPr>
        <w:t xml:space="preserve">. Έπεσαν θύματα πολιτικών, που για να αναρριχηθούν βάδισαν στον εύκολο δρόμο της δυσφήμισης της ευρωπαϊκής ιδέας. Μια ευρωπαϊκή ιδέα, βέβαια, που όλοι συμφωνούμε ότι χρειάζεται μια ουσιαστική αναγέννηση και επανακαθορισμό στόχων. </w:t>
      </w:r>
    </w:p>
    <w:p w14:paraId="0EB1AAE0"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Και νο</w:t>
      </w:r>
      <w:r>
        <w:rPr>
          <w:rFonts w:eastAsia="Times New Roman"/>
          <w:szCs w:val="24"/>
        </w:rPr>
        <w:t xml:space="preserve">μίζω πλέον ότι πρέπει να συμφωνήσουμε σε κάποιες κρίσιμες παραδοχές. Πρώτον, η άνοδος του βόρειου ευρωπαϊκού </w:t>
      </w:r>
      <w:proofErr w:type="spellStart"/>
      <w:r>
        <w:rPr>
          <w:rFonts w:eastAsia="Times New Roman"/>
          <w:szCs w:val="24"/>
        </w:rPr>
        <w:t>ευρωσκεπτικισμού</w:t>
      </w:r>
      <w:proofErr w:type="spellEnd"/>
      <w:r>
        <w:rPr>
          <w:rFonts w:eastAsia="Times New Roman"/>
          <w:szCs w:val="24"/>
        </w:rPr>
        <w:t xml:space="preserve"> δεν είναι μια εξέλιξη που συμφέρει την Ελλάδα. Δεύτερον, </w:t>
      </w:r>
      <w:r>
        <w:rPr>
          <w:rFonts w:eastAsia="Times New Roman"/>
          <w:szCs w:val="24"/>
        </w:rPr>
        <w:lastRenderedPageBreak/>
        <w:t xml:space="preserve">το </w:t>
      </w:r>
      <w:r>
        <w:rPr>
          <w:rFonts w:eastAsia="Times New Roman"/>
          <w:szCs w:val="24"/>
          <w:lang w:val="en-US"/>
        </w:rPr>
        <w:t>Brexit</w:t>
      </w:r>
      <w:r>
        <w:rPr>
          <w:rFonts w:eastAsia="Times New Roman"/>
          <w:szCs w:val="24"/>
        </w:rPr>
        <w:t xml:space="preserve"> φέρνει τη χώρα μας σε χειρότερη διαπραγματευτική θέση, καθώς το</w:t>
      </w:r>
      <w:r>
        <w:rPr>
          <w:rFonts w:eastAsia="Times New Roman"/>
          <w:szCs w:val="24"/>
        </w:rPr>
        <w:t xml:space="preserve"> πουλόβερ άρχισε ήδη να ξηλώνεται. </w:t>
      </w:r>
    </w:p>
    <w:p w14:paraId="0EB1AAE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Και τρίτον, η στάση των Ευρωπαίων από εδώ και πέρα μπορεί να είναι σκληρότερη, γιατί οι συμπεριφορές κυβερνήσεων και κοινοβουλίων κρατών-μελών θα καθορίζονται πλέον πολύ περισσότερο από δικά τους κριτήρια εσωτερικής πολι</w:t>
      </w:r>
      <w:r>
        <w:rPr>
          <w:rFonts w:eastAsia="Times New Roman" w:cs="Times New Roman"/>
          <w:szCs w:val="24"/>
        </w:rPr>
        <w:t xml:space="preserve">τικής σκοπιμότητας. </w:t>
      </w:r>
    </w:p>
    <w:p w14:paraId="0EB1AAE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Είναι κρίμα που ακόμα και τώρα κάποιοι δείχνουν να μην αντιλαμβάνονται το νέο ευρωπαϊκό πεδίο, που κάποιοι εμφανίζονται χαρούμενοι για την άνοδο του </w:t>
      </w:r>
      <w:proofErr w:type="spellStart"/>
      <w:r>
        <w:rPr>
          <w:rFonts w:eastAsia="Times New Roman" w:cs="Times New Roman"/>
          <w:szCs w:val="24"/>
        </w:rPr>
        <w:t>ευρωσκεπτικισμού</w:t>
      </w:r>
      <w:proofErr w:type="spellEnd"/>
      <w:r>
        <w:rPr>
          <w:rFonts w:eastAsia="Times New Roman" w:cs="Times New Roman"/>
          <w:szCs w:val="24"/>
        </w:rPr>
        <w:t xml:space="preserve"> και επαναφέρουν, χωρίς να προτείνουν κάτι συγκεκριμένο, ότι τώρα είνα</w:t>
      </w:r>
      <w:r>
        <w:rPr>
          <w:rFonts w:eastAsia="Times New Roman" w:cs="Times New Roman"/>
          <w:szCs w:val="24"/>
        </w:rPr>
        <w:t>ι, λέει, η ευκαιρία να απελευθερωθούμε από τα μνημόνια και από τη λιτότητα, ότι τώρα μπορούμε να διεκδικήσουμε μια ειδική σχέση με την Ευρωπαϊκή Ένωση που θα είναι σε όφελός μας. Αυτό το κεφάλαιο με τις αυταπάτες πρέπει επιτέλους να κλείσει. Πρέπει να ανακ</w:t>
      </w:r>
      <w:r>
        <w:rPr>
          <w:rFonts w:eastAsia="Times New Roman" w:cs="Times New Roman"/>
          <w:szCs w:val="24"/>
        </w:rPr>
        <w:t xml:space="preserve">τήσουμε την εθνική μας σοβαρότητα και υπευθυνότητα, να δουλέψουμε με ένα ρεαλιστικό σχέδιο. Μόνο </w:t>
      </w:r>
      <w:r>
        <w:rPr>
          <w:rFonts w:eastAsia="Times New Roman" w:cs="Times New Roman"/>
          <w:szCs w:val="24"/>
        </w:rPr>
        <w:lastRenderedPageBreak/>
        <w:t>έτσι θα μπορέσουμε να βγάλουμε τη χώρα μας από την κρίση, να προσφέρουμε στη χώρα ανάπτυξη, στους πολίτες θέσεις εργασίας και ένα αίσθημα ασφάλειας που τόσο πο</w:t>
      </w:r>
      <w:r>
        <w:rPr>
          <w:rFonts w:eastAsia="Times New Roman" w:cs="Times New Roman"/>
          <w:szCs w:val="24"/>
        </w:rPr>
        <w:t>λύ λείπει.</w:t>
      </w:r>
    </w:p>
    <w:p w14:paraId="0EB1AAE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πολυνομοσχέδιο του Υπουργείου Οικονομίας και Ανάπτυξης, που δεν έχει βέβαια κα</w:t>
      </w:r>
      <w:r>
        <w:rPr>
          <w:rFonts w:eastAsia="Times New Roman" w:cs="Times New Roman"/>
          <w:szCs w:val="24"/>
        </w:rPr>
        <w:t>μ</w:t>
      </w:r>
      <w:r>
        <w:rPr>
          <w:rFonts w:eastAsia="Times New Roman" w:cs="Times New Roman"/>
          <w:szCs w:val="24"/>
        </w:rPr>
        <w:t>μία σχέση με τις προκλήσεις των καιρών. Πρόκειται ουσιαστικά για μια συρραφή σε πρώτη ανάγνωση άσχετων μεταξύ τους ρ</w:t>
      </w:r>
      <w:r>
        <w:rPr>
          <w:rFonts w:eastAsia="Times New Roman" w:cs="Times New Roman"/>
          <w:szCs w:val="24"/>
        </w:rPr>
        <w:t>υθμίσεων ήσσονος σημασίας, αλλά υπάρχει συνδετικός κρίκος και θα αναφερθώ στη συνέχεια.</w:t>
      </w:r>
    </w:p>
    <w:p w14:paraId="0EB1AAE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πρώτο μέρος</w:t>
      </w:r>
      <w:r>
        <w:rPr>
          <w:rFonts w:eastAsia="Times New Roman" w:cs="Times New Roman"/>
          <w:szCs w:val="24"/>
        </w:rPr>
        <w:t>, τα άρθρα 1 έως 8, αποτελούν την προσαρμογή της ελληνικής νομοθεσίας σε ευρωπαϊκές οδηγίες, στους κανόνες που σχετίζονται με το περιεχόμενο της έκθεσης δ</w:t>
      </w:r>
      <w:r>
        <w:rPr>
          <w:rFonts w:eastAsia="Times New Roman" w:cs="Times New Roman"/>
          <w:szCs w:val="24"/>
        </w:rPr>
        <w:t>ιαχείρισης και την υποχρέωση δημοσιότητας οικονομικών καταστάσεων και άλλων σχετικών πληροφοριών ανωνύμων εται</w:t>
      </w:r>
      <w:r>
        <w:rPr>
          <w:rFonts w:eastAsia="Times New Roman" w:cs="Times New Roman"/>
          <w:szCs w:val="24"/>
        </w:rPr>
        <w:lastRenderedPageBreak/>
        <w:t>ρειών, εταιρειών περιορισμένης ευθύνης ή και κάποιων προσωπικών εταιρειών. Η προσαρμογή πραγματοποιείται χωρίς να υπάρχει κάποια ιδιαίτερη καινοτο</w:t>
      </w:r>
      <w:r>
        <w:rPr>
          <w:rFonts w:eastAsia="Times New Roman" w:cs="Times New Roman"/>
          <w:szCs w:val="24"/>
        </w:rPr>
        <w:t>μία από πλευράς του νομοθετήματος παρά μόνο τυπικές διατάξεις.</w:t>
      </w:r>
    </w:p>
    <w:p w14:paraId="0EB1AAE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Θεωρώ ιδιαίτερα σημαντική την πρόβλεψη του άρθρου 7, σύμφωνα με το οποίο εισάγονται κανόνες διαφάνειας για τις εταιρείες που δραστηριοποιούνται στην εξορυκτική βιομηχανία, οι οποίες θα πρέπει ν</w:t>
      </w:r>
      <w:r>
        <w:rPr>
          <w:rFonts w:eastAsia="Times New Roman" w:cs="Times New Roman"/>
          <w:szCs w:val="24"/>
        </w:rPr>
        <w:t xml:space="preserve">α δημοσιοποιούν όλες τις πληρωμές που κάνουν και προς την κεντρική κυβέρνηση και προς την περιφερειακή και προς την </w:t>
      </w:r>
      <w:r>
        <w:rPr>
          <w:rFonts w:eastAsia="Times New Roman" w:cs="Times New Roman"/>
          <w:szCs w:val="24"/>
        </w:rPr>
        <w:t>τοπική αυτοδιοίκηση</w:t>
      </w:r>
      <w:r>
        <w:rPr>
          <w:rFonts w:eastAsia="Times New Roman" w:cs="Times New Roman"/>
          <w:szCs w:val="24"/>
        </w:rPr>
        <w:t>, ώστε να γνωρίζουν οι πολίτες και οι τοπικές κοινωνίες την οικονομική επίδραση της εξορυκτικής βιομηχανίας ως αντιστάθμι</w:t>
      </w:r>
      <w:r>
        <w:rPr>
          <w:rFonts w:eastAsia="Times New Roman" w:cs="Times New Roman"/>
          <w:szCs w:val="24"/>
        </w:rPr>
        <w:t>σμα της όχλησης που δημιουργεί.</w:t>
      </w:r>
    </w:p>
    <w:p w14:paraId="0EB1AAE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Να σημειώσω, κύριε Υπουργέ, δύο θέματα που προέκυψαν κατά τη συζήτηση στην </w:t>
      </w:r>
      <w:r>
        <w:rPr>
          <w:rFonts w:eastAsia="Times New Roman" w:cs="Times New Roman"/>
          <w:szCs w:val="24"/>
        </w:rPr>
        <w:t>ε</w:t>
      </w:r>
      <w:r>
        <w:rPr>
          <w:rFonts w:eastAsia="Times New Roman" w:cs="Times New Roman"/>
          <w:szCs w:val="24"/>
        </w:rPr>
        <w:t xml:space="preserve">πιτροπή. Πρώτον, εκκρεμεί η αξιοποίηση του πορίσματος της </w:t>
      </w:r>
      <w:r>
        <w:rPr>
          <w:rFonts w:eastAsia="Times New Roman" w:cs="Times New Roman"/>
          <w:szCs w:val="24"/>
        </w:rPr>
        <w:t>ε</w:t>
      </w:r>
      <w:r>
        <w:rPr>
          <w:rFonts w:eastAsia="Times New Roman" w:cs="Times New Roman"/>
          <w:szCs w:val="24"/>
        </w:rPr>
        <w:t>πιτροπής στο οποίο συμμετείχαν όλοι οι συλλογικοί φορείς</w:t>
      </w:r>
      <w:r>
        <w:rPr>
          <w:rFonts w:eastAsia="Times New Roman" w:cs="Times New Roman"/>
          <w:szCs w:val="24"/>
        </w:rPr>
        <w:t>,</w:t>
      </w:r>
      <w:r>
        <w:rPr>
          <w:rFonts w:eastAsia="Times New Roman" w:cs="Times New Roman"/>
          <w:szCs w:val="24"/>
        </w:rPr>
        <w:t xml:space="preserve"> υπό την προεδρία του καθηγητή κ</w:t>
      </w:r>
      <w:r>
        <w:rPr>
          <w:rFonts w:eastAsia="Times New Roman" w:cs="Times New Roman"/>
          <w:szCs w:val="24"/>
        </w:rPr>
        <w:t xml:space="preserve">. </w:t>
      </w:r>
      <w:proofErr w:type="spellStart"/>
      <w:r>
        <w:rPr>
          <w:rFonts w:eastAsia="Times New Roman" w:cs="Times New Roman"/>
          <w:szCs w:val="24"/>
        </w:rPr>
        <w:t>Περράκη</w:t>
      </w:r>
      <w:proofErr w:type="spellEnd"/>
      <w:r>
        <w:rPr>
          <w:rFonts w:eastAsia="Times New Roman" w:cs="Times New Roman"/>
          <w:szCs w:val="24"/>
        </w:rPr>
        <w:t xml:space="preserve">, η οποία συνέταξε πριν από δύο περίπου χρόνια </w:t>
      </w:r>
      <w:r>
        <w:rPr>
          <w:rFonts w:eastAsia="Times New Roman" w:cs="Times New Roman"/>
          <w:szCs w:val="24"/>
        </w:rPr>
        <w:lastRenderedPageBreak/>
        <w:t xml:space="preserve">σχέδιο νόμου για την αναμόρφωση του δικαίου των ανωνύμων εταιρειών. Και, δεύτερον, ως προς την επιτάχυνση της ανάρτησης χρήσιμων πληροφοριών στο ΓΕΜΗ προτείναμε την άμεση ανάρτηση, με την ένδειξη ότι </w:t>
      </w:r>
      <w:r>
        <w:rPr>
          <w:rFonts w:eastAsia="Times New Roman" w:cs="Times New Roman"/>
          <w:szCs w:val="24"/>
        </w:rPr>
        <w:t>ακόμα δεν έχουν ελεγχθεί, όλων των πληροφοριών</w:t>
      </w:r>
      <w:r>
        <w:rPr>
          <w:rFonts w:eastAsia="Times New Roman" w:cs="Times New Roman"/>
          <w:szCs w:val="24"/>
        </w:rPr>
        <w:t>,</w:t>
      </w:r>
      <w:r>
        <w:rPr>
          <w:rFonts w:eastAsia="Times New Roman" w:cs="Times New Roman"/>
          <w:szCs w:val="24"/>
        </w:rPr>
        <w:t xml:space="preserve"> που υποβάλλονται από τις επιχειρήσεις ηλεκτρονικά, φυσικά με δική τους ευθύνη.</w:t>
      </w:r>
    </w:p>
    <w:p w14:paraId="0EB1AAE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Ψηφίζουμε θετικά στο Πρώτο Μέρος όπως ψηφίσαμε και θετικά επί της αρχής του νομοσχεδίου.</w:t>
      </w:r>
    </w:p>
    <w:p w14:paraId="0EB1AAE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Ως προς το Δεύτερο Μέρος, αναγκαστικά λό</w:t>
      </w:r>
      <w:r>
        <w:rPr>
          <w:rFonts w:eastAsia="Times New Roman" w:cs="Times New Roman"/>
          <w:szCs w:val="24"/>
        </w:rPr>
        <w:t>γω της δομής του νομοσχεδίου θα πρέπει να τοποθετούμαι κατ’ άρθρο. Βέβαια, υπάρχει μια κεντρική ιδέα. Το Δεύτερο Μέρος, όπως και τα περισσότερα νομοθετήματα του ΣΥΡΙΖΑ, στηρίζεται σε τρία κοινά σημεία. Πρώτον, τη δημιουργία νέων κρατικών δομών, δηλαδή, περ</w:t>
      </w:r>
      <w:r>
        <w:rPr>
          <w:rFonts w:eastAsia="Times New Roman" w:cs="Times New Roman"/>
          <w:szCs w:val="24"/>
        </w:rPr>
        <w:t xml:space="preserve">ισσότερο κράτος. Δεύτερον, στην παροχή συνεχώς παρατάσεων στην εφαρμογή ήδη ψηφισμένων νόμων. Και τρίτον, νέες προσλήψεις και συνέχιση της αναξιοκρατίας στο </w:t>
      </w:r>
      <w:r>
        <w:rPr>
          <w:rFonts w:eastAsia="Times New Roman" w:cs="Times New Roman"/>
          <w:szCs w:val="24"/>
        </w:rPr>
        <w:t>δ</w:t>
      </w:r>
      <w:r>
        <w:rPr>
          <w:rFonts w:eastAsia="Times New Roman" w:cs="Times New Roman"/>
          <w:szCs w:val="24"/>
        </w:rPr>
        <w:t>ημόσιο. Αυτές είναι οι κοινές γραμμές όλων των άρθρων του Δεύτερου Μέρους και των τροπολογιών.</w:t>
      </w:r>
    </w:p>
    <w:p w14:paraId="0EB1AAE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στο πρώτο </w:t>
      </w:r>
      <w:r>
        <w:rPr>
          <w:rFonts w:eastAsia="Times New Roman" w:cs="Times New Roman"/>
          <w:szCs w:val="24"/>
        </w:rPr>
        <w:t>Κ</w:t>
      </w:r>
      <w:r>
        <w:rPr>
          <w:rFonts w:eastAsia="Times New Roman" w:cs="Times New Roman"/>
          <w:szCs w:val="24"/>
        </w:rPr>
        <w:t>εφάλαιο, το οποίο περιλαμβάνει διατάξεις σχετικά με τη δομή και την οργάνωση της ΜΕΑ του ΟΟΣΑ</w:t>
      </w:r>
      <w:r>
        <w:rPr>
          <w:rFonts w:eastAsia="Times New Roman" w:cs="Times New Roman"/>
          <w:szCs w:val="24"/>
        </w:rPr>
        <w:t>,</w:t>
      </w:r>
      <w:r>
        <w:rPr>
          <w:rFonts w:eastAsia="Times New Roman" w:cs="Times New Roman"/>
          <w:szCs w:val="24"/>
        </w:rPr>
        <w:t xml:space="preserve"> εμείς διαφωνούμε με τις προτεινόμενες διατάξεις, καθώς διατηρείται ένα καθεστώς υπουργικής υποκειμενικότητας σε όλες τις τοποθετήσεις</w:t>
      </w:r>
      <w:r>
        <w:rPr>
          <w:rFonts w:eastAsia="Times New Roman" w:cs="Times New Roman"/>
          <w:szCs w:val="24"/>
        </w:rPr>
        <w:t xml:space="preserve"> θέσεων εξωτερικού. Και ειδικά να τονίσω ότι το άρθρο 11 επιταχύνει την επιστροφή στην Αθήνα των ήδη υπηρετούντων, για να πάνε καινούργιοι, δίνοντας αφορμή για έντονες επιφυλάξεις από την Αξιωματική Αντιπολίτευση. Σε συνδυασμό με το άρθρο 13, με το οποίο π</w:t>
      </w:r>
      <w:r>
        <w:rPr>
          <w:rFonts w:eastAsia="Times New Roman" w:cs="Times New Roman"/>
          <w:szCs w:val="24"/>
        </w:rPr>
        <w:t xml:space="preserve">ροτείνονται κατά παρέκκλιση των κείμενων διατάξεων μετατάξεις στον ΟΑΕΠ, γίνεται εμφανής η ανάγκη, κύριε Υπουργέ, ενίσχυσης της αξιολόγησης και της αξιοκρατίας στο </w:t>
      </w:r>
      <w:r>
        <w:rPr>
          <w:rFonts w:eastAsia="Times New Roman" w:cs="Times New Roman"/>
          <w:szCs w:val="24"/>
        </w:rPr>
        <w:t>δ</w:t>
      </w:r>
      <w:r>
        <w:rPr>
          <w:rFonts w:eastAsia="Times New Roman" w:cs="Times New Roman"/>
          <w:szCs w:val="24"/>
        </w:rPr>
        <w:t>ημόσιο καθώς και η ανάγκη απλοποίησης όλων των διαδικασιών αξιοποίησης του ανθρώπινου δυναμ</w:t>
      </w:r>
      <w:r>
        <w:rPr>
          <w:rFonts w:eastAsia="Times New Roman" w:cs="Times New Roman"/>
          <w:szCs w:val="24"/>
        </w:rPr>
        <w:t xml:space="preserve">ικού. </w:t>
      </w:r>
    </w:p>
    <w:p w14:paraId="0EB1AAE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Το δεύτερο </w:t>
      </w:r>
      <w:r>
        <w:rPr>
          <w:rFonts w:eastAsia="Times New Roman" w:cs="Times New Roman"/>
          <w:szCs w:val="24"/>
        </w:rPr>
        <w:t>κ</w:t>
      </w:r>
      <w:r>
        <w:rPr>
          <w:rFonts w:eastAsia="Times New Roman" w:cs="Times New Roman"/>
          <w:szCs w:val="24"/>
        </w:rPr>
        <w:t>εφάλαιο, το άρθρο 14 το οποίο καταψηφίζουμε, ρυθμίζει θέματα αρμοδιότητας της Γενικής Γραμματείας Δημοσίων Επενδύσεων και ΕΣΠΑ. Και διαφωνούμε σε τέσσερα σημεία: Πρώτον, πολλαπλασιάζει τις επιτελικές δομές ΕΣΠΑ στο Υπουργείο Εργασίας, Κο</w:t>
      </w:r>
      <w:r>
        <w:rPr>
          <w:rFonts w:eastAsia="Times New Roman" w:cs="Times New Roman"/>
          <w:szCs w:val="24"/>
        </w:rPr>
        <w:t xml:space="preserve">ινωνικής Ασφάλισης και Κοινωνικής </w:t>
      </w:r>
      <w:r>
        <w:rPr>
          <w:rFonts w:eastAsia="Times New Roman" w:cs="Times New Roman"/>
          <w:szCs w:val="24"/>
        </w:rPr>
        <w:lastRenderedPageBreak/>
        <w:t xml:space="preserve">Αλληλεγγύης και στο Υπουργείο Περιβάλλοντος, Ενέργειας και Κλιματικής Αλλαγής. Αντί να υπάρχει μία επιτελική δομή στο κάθε Υπουργείο δημιουργούμε μια προσωπική υπηρεσία, μια επιτελική δομή για τον κάθε Αναπληρωτή Υπουργό, </w:t>
      </w:r>
      <w:r>
        <w:rPr>
          <w:rFonts w:eastAsia="Times New Roman" w:cs="Times New Roman"/>
          <w:szCs w:val="24"/>
        </w:rPr>
        <w:t>διορίζοντας φυσικά περισσότερους προϊστάμενους.</w:t>
      </w:r>
    </w:p>
    <w:p w14:paraId="0EB1AAE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Δεύτερον, με την παρούσα τροποποίηση παρέχεται η ευνοϊκή δυνατότητα πρόσληψης προσωπικού ιδιωτικού δικαίου ορισμένου χρόνου στο πλαίσιο συγχρηματοδοτούμενων έργων, χωρίς διαδικασίες, χωρίς έγκριση από το ΑΣΕΠ</w:t>
      </w:r>
      <w:r>
        <w:rPr>
          <w:rFonts w:eastAsia="Times New Roman" w:cs="Times New Roman"/>
          <w:szCs w:val="24"/>
        </w:rPr>
        <w:t xml:space="preserve"> ή άλλη ανεξάρτητη αρχή, μέσω της τροποποίησης της ΠΥΣ 33/2006 περί προσλήψεων στο </w:t>
      </w:r>
      <w:r>
        <w:rPr>
          <w:rFonts w:eastAsia="Times New Roman" w:cs="Times New Roman"/>
          <w:szCs w:val="24"/>
        </w:rPr>
        <w:t>δ</w:t>
      </w:r>
      <w:r>
        <w:rPr>
          <w:rFonts w:eastAsia="Times New Roman" w:cs="Times New Roman"/>
          <w:szCs w:val="24"/>
        </w:rPr>
        <w:t>ημόσιο.</w:t>
      </w:r>
    </w:p>
    <w:p w14:paraId="0EB1AAE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Τρίτον, με διατάξεις δίνει την αρμοδιότητα μετακίνησης προσωπικού των επιτελικών δομών ΕΣΠΑ με υπουργικές αποφάσεις άλλων Υπουργείων, όχι του Υπουργείου Οικονομίας,</w:t>
      </w:r>
      <w:r>
        <w:rPr>
          <w:rFonts w:eastAsia="Times New Roman" w:cs="Times New Roman"/>
          <w:szCs w:val="24"/>
        </w:rPr>
        <w:t xml:space="preserve"> διασπώντας μία βασική αρχή, που είναι η ενιαία διοίκηση των επιτελικών δομών ΕΣΠΑ.</w:t>
      </w:r>
    </w:p>
    <w:p w14:paraId="0EB1AAE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ο ν.4314/2014 στο άρθρο 39 προβλέπει συγκεκριμένες διαδικασίες αξιοκρατικής τοποθέτησης –και ο Υφυπουργός σας, ο κ. </w:t>
      </w:r>
      <w:proofErr w:type="spellStart"/>
      <w:r>
        <w:rPr>
          <w:rFonts w:eastAsia="Times New Roman" w:cs="Times New Roman"/>
          <w:szCs w:val="24"/>
        </w:rPr>
        <w:t>Χαρίτσης</w:t>
      </w:r>
      <w:proofErr w:type="spellEnd"/>
      <w:r>
        <w:rPr>
          <w:rFonts w:eastAsia="Times New Roman" w:cs="Times New Roman"/>
          <w:szCs w:val="24"/>
        </w:rPr>
        <w:t xml:space="preserve">, προς τιμήν του, είπε στην </w:t>
      </w:r>
      <w:r>
        <w:rPr>
          <w:rFonts w:eastAsia="Times New Roman" w:cs="Times New Roman"/>
          <w:szCs w:val="24"/>
        </w:rPr>
        <w:t>ε</w:t>
      </w:r>
      <w:r>
        <w:rPr>
          <w:rFonts w:eastAsia="Times New Roman" w:cs="Times New Roman"/>
          <w:szCs w:val="24"/>
        </w:rPr>
        <w:t>πιτροπή ό</w:t>
      </w:r>
      <w:r>
        <w:rPr>
          <w:rFonts w:eastAsia="Times New Roman" w:cs="Times New Roman"/>
          <w:szCs w:val="24"/>
        </w:rPr>
        <w:t xml:space="preserve">τι είναι πολύ αξιοκρατικός ο ν.4314/2014 - για την τοποθέτηση προϊσταμένων στη </w:t>
      </w:r>
      <w:r>
        <w:rPr>
          <w:rFonts w:eastAsia="Times New Roman" w:cs="Times New Roman"/>
          <w:szCs w:val="24"/>
        </w:rPr>
        <w:t>«</w:t>
      </w:r>
      <w:r>
        <w:rPr>
          <w:rFonts w:eastAsia="Times New Roman" w:cs="Times New Roman"/>
          <w:szCs w:val="24"/>
        </w:rPr>
        <w:t>ΜΟΔ</w:t>
      </w:r>
      <w:r>
        <w:rPr>
          <w:rFonts w:eastAsia="Times New Roman" w:cs="Times New Roman"/>
          <w:szCs w:val="24"/>
        </w:rPr>
        <w:t xml:space="preserve"> Α.Ε.»</w:t>
      </w:r>
      <w:r>
        <w:rPr>
          <w:rFonts w:eastAsia="Times New Roman" w:cs="Times New Roman"/>
          <w:szCs w:val="24"/>
        </w:rPr>
        <w:t xml:space="preserve">. Αυτές έπρεπε να είχαν ολοκληρωθεί μέχρι τις 31 Δεκεμβρίου 2015, αλλά δεν έχει εκδοθεί η σχετική υπουργική απόφαση. Και εδώ ζητείται αόριστη παράταση μέχρις ότου βγουν αυτές οι υπουργικές αποφάσεις. </w:t>
      </w:r>
    </w:p>
    <w:p w14:paraId="0EB1AAE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Κύριε Υπουργέ, νομίζω ότι πρέπει να αλλάξει αυτό και να</w:t>
      </w:r>
      <w:r>
        <w:rPr>
          <w:rFonts w:eastAsia="Times New Roman" w:cs="Times New Roman"/>
          <w:szCs w:val="24"/>
        </w:rPr>
        <w:t xml:space="preserve"> μπει μία συγκεκριμένη προθεσμία τριών μηνών το αργότερο για την έκδοση των υπουργικών αποφάσεων.</w:t>
      </w:r>
    </w:p>
    <w:p w14:paraId="0EB1AAE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Το τρίτο </w:t>
      </w:r>
      <w:r>
        <w:rPr>
          <w:rFonts w:eastAsia="Times New Roman" w:cs="Times New Roman"/>
          <w:szCs w:val="24"/>
        </w:rPr>
        <w:t>Κ</w:t>
      </w:r>
      <w:r>
        <w:rPr>
          <w:rFonts w:eastAsia="Times New Roman" w:cs="Times New Roman"/>
          <w:szCs w:val="24"/>
        </w:rPr>
        <w:t>εφάλαιο ρυθμίζει θέματα αρμοδιοτήτων της Γενικής Γραμματείας Βιομηχανίας. Σε γενικές γραμμές είναι θετικές οι προβλέψεις για την απλοποίηση διαδικασ</w:t>
      </w:r>
      <w:r>
        <w:rPr>
          <w:rFonts w:eastAsia="Times New Roman" w:cs="Times New Roman"/>
          <w:szCs w:val="24"/>
        </w:rPr>
        <w:t>ιών και την απελευθέρωση επαγγελμάτων.</w:t>
      </w:r>
    </w:p>
    <w:p w14:paraId="0EB1AAF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Το Κεφάλαιο 4 ρυθμίζει θέματα αρμοδιοτήτων της Γενικής Γραμματείας Εμπορίου και Προστασίας του Καταναλωτή. Και εδώ σε γενικές γραμμές είναι θετικές οι προβλέψεις.</w:t>
      </w:r>
    </w:p>
    <w:p w14:paraId="0EB1AAF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Θέλω να κάνω μία ειδική αναφορά στο άρθρο 28, το οποίο</w:t>
      </w:r>
      <w:r>
        <w:rPr>
          <w:rFonts w:eastAsia="Times New Roman" w:cs="Times New Roman"/>
          <w:szCs w:val="24"/>
        </w:rPr>
        <w:t xml:space="preserve"> καταργεί έναν δικό σας νόμο, το άρθρο 31 παράγραφος 2 του ν.4321/2015, το οποίο προσωποποιούσε στους μετόχους νομικών προσώπων τις οφειλές της εταιρείας τους προς φορείς κοινωνικής ασφάλισης, καταργώντας έτσι ουσιαστικά την έννοια του νομικού προσώπου, </w:t>
      </w:r>
      <w:proofErr w:type="spellStart"/>
      <w:r>
        <w:rPr>
          <w:rFonts w:eastAsia="Times New Roman" w:cs="Times New Roman"/>
          <w:szCs w:val="24"/>
        </w:rPr>
        <w:t>πο</w:t>
      </w:r>
      <w:r>
        <w:rPr>
          <w:rFonts w:eastAsia="Times New Roman" w:cs="Times New Roman"/>
          <w:szCs w:val="24"/>
        </w:rPr>
        <w:t>ινικοποιώντας</w:t>
      </w:r>
      <w:proofErr w:type="spellEnd"/>
      <w:r>
        <w:rPr>
          <w:rFonts w:eastAsia="Times New Roman" w:cs="Times New Roman"/>
          <w:szCs w:val="24"/>
        </w:rPr>
        <w:t xml:space="preserve"> την επιχειρηματικότητα. Και αυτή η διάταξη βελτιώθηκε ακόμη περισσότερο στην </w:t>
      </w:r>
      <w:r>
        <w:rPr>
          <w:rFonts w:eastAsia="Times New Roman" w:cs="Times New Roman"/>
          <w:szCs w:val="24"/>
        </w:rPr>
        <w:t>ε</w:t>
      </w:r>
      <w:r>
        <w:rPr>
          <w:rFonts w:eastAsia="Times New Roman" w:cs="Times New Roman"/>
          <w:szCs w:val="24"/>
        </w:rPr>
        <w:t xml:space="preserve">πιτροπή, καταργώντας και την ευθύνη διοικήσεων εταιρειών για οφειλές τους, όταν δεν υπάρχει δόλος ή αμέλεια κατά την καταβολή εισφορών. </w:t>
      </w:r>
    </w:p>
    <w:p w14:paraId="0EB1AAF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πέμπτο Κεφάλαιο ρυθμίζει</w:t>
      </w:r>
      <w:r>
        <w:rPr>
          <w:rFonts w:eastAsia="Times New Roman" w:cs="Times New Roman"/>
          <w:szCs w:val="24"/>
        </w:rPr>
        <w:t xml:space="preserve"> θέματα τουρισμού, τα οποία αποτελούν ουσιαστικά τεχνικού, μη ουσιαστικού χαρακτήρα προσθήκες σε ήδη υφιστάμενους νόμους. </w:t>
      </w:r>
    </w:p>
    <w:p w14:paraId="0EB1AAF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Εμείς εξακολουθούμε να διαφωνούμε με το άρθρο 37 που ορίζει ότι το ποσοστό υπέρ του ΕΟΤ</w:t>
      </w:r>
      <w:r>
        <w:rPr>
          <w:rFonts w:eastAsia="Times New Roman" w:cs="Times New Roman"/>
          <w:szCs w:val="24"/>
        </w:rPr>
        <w:t>,</w:t>
      </w:r>
      <w:r>
        <w:rPr>
          <w:rFonts w:eastAsia="Times New Roman" w:cs="Times New Roman"/>
          <w:szCs w:val="24"/>
        </w:rPr>
        <w:t xml:space="preserve"> που καταβάλλουν από τα κέρδη τους τα Καζίνα </w:t>
      </w:r>
      <w:r>
        <w:rPr>
          <w:rFonts w:eastAsia="Times New Roman" w:cs="Times New Roman"/>
          <w:szCs w:val="24"/>
        </w:rPr>
        <w:t>Κέρκυρας και Πάρνηθας, αντί να δίδεται από την αρμόδια εθνική αρχή κατευθείαν στον ΕΟΤ, όπως γίνεται σήμερα, θα αποδίδεται στο Υπουργείο Οικονομικών και εν συνεχεία στον ΕΟΤ μέσω του κρατικού προϋπολογισμού. Πρόκειται για διάταξη</w:t>
      </w:r>
      <w:r>
        <w:rPr>
          <w:rFonts w:eastAsia="Times New Roman" w:cs="Times New Roman"/>
          <w:szCs w:val="24"/>
        </w:rPr>
        <w:t>,</w:t>
      </w:r>
      <w:r>
        <w:rPr>
          <w:rFonts w:eastAsia="Times New Roman" w:cs="Times New Roman"/>
          <w:szCs w:val="24"/>
        </w:rPr>
        <w:t xml:space="preserve"> που θέτει εν αμφιβόλω και</w:t>
      </w:r>
      <w:r>
        <w:rPr>
          <w:rFonts w:eastAsia="Times New Roman" w:cs="Times New Roman"/>
          <w:szCs w:val="24"/>
        </w:rPr>
        <w:t xml:space="preserve"> ανά πάσα στιγμή υπό αίρεση και περικοπή τα απολύτως αναγκαία για τον ΕΟΤ κονδύλια για την προώθηση του ελληνικού τουρισμού και η κακή περσινή εμπειρία των κάτω από έκτακτες συνθήκες μειώσεων κρατικών επιχορηγήσεων μάς καθιστά εύλογα ιδιαίτερα επιφυλακτικο</w:t>
      </w:r>
      <w:r>
        <w:rPr>
          <w:rFonts w:eastAsia="Times New Roman" w:cs="Times New Roman"/>
          <w:szCs w:val="24"/>
        </w:rPr>
        <w:t>ύς.</w:t>
      </w:r>
    </w:p>
    <w:p w14:paraId="0EB1AAF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Επίσης, διαφωνούμε με το άρθρο 38</w:t>
      </w:r>
      <w:r>
        <w:rPr>
          <w:rFonts w:eastAsia="Times New Roman" w:cs="Times New Roman"/>
          <w:szCs w:val="24"/>
        </w:rPr>
        <w:t>,</w:t>
      </w:r>
      <w:r>
        <w:rPr>
          <w:rFonts w:eastAsia="Times New Roman" w:cs="Times New Roman"/>
          <w:szCs w:val="24"/>
        </w:rPr>
        <w:t xml:space="preserve"> που δίνει καινούργια, διετή παράταση μέχρι το τέλος του 2017, για να γίνει τι; Η απογραφή το</w:t>
      </w:r>
      <w:r>
        <w:rPr>
          <w:rFonts w:eastAsia="Times New Roman" w:cs="Times New Roman"/>
          <w:szCs w:val="24"/>
        </w:rPr>
        <w:t>υ</w:t>
      </w:r>
      <w:r>
        <w:rPr>
          <w:rFonts w:eastAsia="Times New Roman" w:cs="Times New Roman"/>
          <w:szCs w:val="24"/>
        </w:rPr>
        <w:t xml:space="preserve"> υπό εκκαθάριση Οργανισμού Τουριστικής Εκπαίδευσης και Κατάρτισης. Μα, πόσα χρόνια χρειάζονται για να κάνουμε μία απογραφή ε</w:t>
      </w:r>
      <w:r>
        <w:rPr>
          <w:rFonts w:eastAsia="Times New Roman" w:cs="Times New Roman"/>
          <w:szCs w:val="24"/>
        </w:rPr>
        <w:t xml:space="preserve">νός </w:t>
      </w:r>
      <w:r>
        <w:rPr>
          <w:rFonts w:eastAsia="Times New Roman" w:cs="Times New Roman"/>
          <w:szCs w:val="24"/>
        </w:rPr>
        <w:t>ο</w:t>
      </w:r>
      <w:r>
        <w:rPr>
          <w:rFonts w:eastAsia="Times New Roman" w:cs="Times New Roman"/>
          <w:szCs w:val="24"/>
        </w:rPr>
        <w:t>ργανισμού που έκλεισε; Χρειάζονται χρόνια; Διαφωνούμε και σ’ αυτό.</w:t>
      </w:r>
    </w:p>
    <w:p w14:paraId="0EB1AAF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Στα άρθρα 39 και 53 ενσωματώθηκαν τροπολογίες στην </w:t>
      </w:r>
      <w:r>
        <w:rPr>
          <w:rFonts w:eastAsia="Times New Roman" w:cs="Times New Roman"/>
          <w:szCs w:val="24"/>
        </w:rPr>
        <w:t>ε</w:t>
      </w:r>
      <w:r>
        <w:rPr>
          <w:rFonts w:eastAsia="Times New Roman" w:cs="Times New Roman"/>
          <w:szCs w:val="24"/>
        </w:rPr>
        <w:t>πιτροπή και θα τοποθετηθώ πιο συγκεκριμένα στις τροπολογίες αύριο το πρωί.</w:t>
      </w:r>
    </w:p>
    <w:p w14:paraId="0EB1AAF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Επιτρέψτε μου, όμως, σ’ αυτό το σημείο να αναφερθώ στο άρ</w:t>
      </w:r>
      <w:r>
        <w:rPr>
          <w:rFonts w:eastAsia="Times New Roman" w:cs="Times New Roman"/>
          <w:szCs w:val="24"/>
        </w:rPr>
        <w:t>θρο 44, που δίνει τη δυνατότητα σε νομικά πρόσωπα δημοσίου δικαίου και νομικά πρόσωπα ιδιωτικού δικαίου του Υπουργείου Εργασίας να κάνουν συμβάσεις, χωρίς κα</w:t>
      </w:r>
      <w:r>
        <w:rPr>
          <w:rFonts w:eastAsia="Times New Roman" w:cs="Times New Roman"/>
          <w:szCs w:val="24"/>
        </w:rPr>
        <w:t>μ</w:t>
      </w:r>
      <w:r>
        <w:rPr>
          <w:rFonts w:eastAsia="Times New Roman" w:cs="Times New Roman"/>
          <w:szCs w:val="24"/>
        </w:rPr>
        <w:t>μία διαδικασία, για την καθαριότητα και τη φύλαξη εποπτευόμενων δομών. Αυτό είναι ένα σαφέστατο πι</w:t>
      </w:r>
      <w:r>
        <w:rPr>
          <w:rFonts w:eastAsia="Times New Roman" w:cs="Times New Roman"/>
          <w:szCs w:val="24"/>
        </w:rPr>
        <w:t>σωγύρισμα και δεν νομίζω ότι μπορεί να γίνει αποδεκτό από κανέναν μέσα σ’ αυτή την Αίθουσα.</w:t>
      </w:r>
    </w:p>
    <w:p w14:paraId="0EB1AAF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Θέλω να τονίσω ότι δεχθήκαμε στην </w:t>
      </w:r>
      <w:r>
        <w:rPr>
          <w:rFonts w:eastAsia="Times New Roman" w:cs="Times New Roman"/>
          <w:szCs w:val="24"/>
        </w:rPr>
        <w:t>ε</w:t>
      </w:r>
      <w:r>
        <w:rPr>
          <w:rFonts w:eastAsia="Times New Roman" w:cs="Times New Roman"/>
          <w:szCs w:val="24"/>
        </w:rPr>
        <w:t>πιτροπή έναν αριθμό υπουργικών τροπολογιών που έφερε η Κυβέρνηση. Για να είμαι ειλικρινής –οι συνάδελφοί μου στην Επιτροπή Παραγω</w:t>
      </w:r>
      <w:r>
        <w:rPr>
          <w:rFonts w:eastAsia="Times New Roman" w:cs="Times New Roman"/>
          <w:szCs w:val="24"/>
        </w:rPr>
        <w:t xml:space="preserve">γής και Εμπορίου θα το </w:t>
      </w:r>
      <w:r>
        <w:rPr>
          <w:rFonts w:eastAsia="Times New Roman" w:cs="Times New Roman"/>
          <w:szCs w:val="24"/>
        </w:rPr>
        <w:lastRenderedPageBreak/>
        <w:t xml:space="preserve">θυμούνται- το ανέφερα ως θετικό, ότι είναι μία βελτίωση από τη χείριστη νομοθέτηση αυτής της Κυβέρνησης το ότι έφερε τις τροπολογίες στην </w:t>
      </w:r>
      <w:r>
        <w:rPr>
          <w:rFonts w:eastAsia="Times New Roman" w:cs="Times New Roman"/>
          <w:szCs w:val="24"/>
        </w:rPr>
        <w:t>ε</w:t>
      </w:r>
      <w:r>
        <w:rPr>
          <w:rFonts w:eastAsia="Times New Roman" w:cs="Times New Roman"/>
          <w:szCs w:val="24"/>
        </w:rPr>
        <w:t xml:space="preserve">πιτροπή, ότι ήρθαν οι Υπουργοί στην </w:t>
      </w:r>
      <w:r>
        <w:rPr>
          <w:rFonts w:eastAsia="Times New Roman" w:cs="Times New Roman"/>
          <w:szCs w:val="24"/>
        </w:rPr>
        <w:t>ε</w:t>
      </w:r>
      <w:r>
        <w:rPr>
          <w:rFonts w:eastAsia="Times New Roman" w:cs="Times New Roman"/>
          <w:szCs w:val="24"/>
        </w:rPr>
        <w:t>πιτροπή, ότι ενσωματώθηκαν και δίδετε στην Ολομέλεια αρκε</w:t>
      </w:r>
      <w:r>
        <w:rPr>
          <w:rFonts w:eastAsia="Times New Roman" w:cs="Times New Roman"/>
          <w:szCs w:val="24"/>
        </w:rPr>
        <w:t xml:space="preserve">τές ημέρες χρόνο για να μελετηθούν, πριν ψηφίσουμε. </w:t>
      </w:r>
    </w:p>
    <w:p w14:paraId="0EB1AAF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Είπαμε τότε ότι δεν θα δεχθούμε νέες τροπολογίες στην Ολομέλεια. Μέχρι στιγμής έχω επτά, την από 516 μέχρι 522. Πιθανότατα, όσο είμαι στο Βήμα, να έχουν κατατεθεί και άλλες. Αντιλαμβάνεστε ότι αυτή η πρα</w:t>
      </w:r>
      <w:r>
        <w:rPr>
          <w:rFonts w:eastAsia="Times New Roman" w:cs="Times New Roman"/>
          <w:szCs w:val="24"/>
        </w:rPr>
        <w:t xml:space="preserve">κτική κακής νομοθέτησης –και ξέρω, κύριε Υπουργέ, ότι είστε ιδιαίτερα ευαίσθητος εσείς προσωπικά σ’ αυτό το θέμα και ζητώ συγγνώμη για το προσωπικό του τόνου- δεν μπορεί να γίνει αποδεκτή και θα ήταν θετικό αυτές οι τροπολογίες να αποσυρθούν. </w:t>
      </w:r>
    </w:p>
    <w:p w14:paraId="0EB1AAF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το σημερινό νομοσχέδιο δεν θα φέρει την ανάπτυξη, όπως δυστυχώς δεν θα τη φέρει και ο αναπτυξιακός νόμος που ψηφίσατε πριν από λίγες μέρες. Ο κόσμος περιμένει να ασχοληθείτε με την κατάσταση στην πραγματική οικονομία. Για παράδειγμα, σήμε</w:t>
      </w:r>
      <w:r>
        <w:rPr>
          <w:rFonts w:eastAsia="Times New Roman" w:cs="Times New Roman"/>
          <w:szCs w:val="24"/>
        </w:rPr>
        <w:t xml:space="preserve">ρα την επικαιρότητα </w:t>
      </w:r>
      <w:r>
        <w:rPr>
          <w:rFonts w:eastAsia="Times New Roman" w:cs="Times New Roman"/>
          <w:szCs w:val="24"/>
        </w:rPr>
        <w:lastRenderedPageBreak/>
        <w:t xml:space="preserve">μονοπωλεί η αίτηση υπαγωγής στον Πτωχευτικό Κώδικα μιας πολύ μεγάλης αλυσίδας πολυκαταστημάτων σούπερ </w:t>
      </w:r>
      <w:proofErr w:type="spellStart"/>
      <w:r>
        <w:rPr>
          <w:rFonts w:eastAsia="Times New Roman" w:cs="Times New Roman"/>
          <w:szCs w:val="24"/>
        </w:rPr>
        <w:t>μάρκετ</w:t>
      </w:r>
      <w:proofErr w:type="spellEnd"/>
      <w:r>
        <w:rPr>
          <w:rFonts w:eastAsia="Times New Roman" w:cs="Times New Roman"/>
          <w:szCs w:val="24"/>
        </w:rPr>
        <w:t xml:space="preserve">. </w:t>
      </w:r>
    </w:p>
    <w:p w14:paraId="0EB1AAF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Είχαμε προειδοποιήσει ότι η κατάσταση στην αγορά τον τελευταίο χρόνο γίνεται εκρηκτική και δυστυχώς, κάθε εβδομάδα έρχεται κά</w:t>
      </w:r>
      <w:r>
        <w:rPr>
          <w:rFonts w:eastAsia="Times New Roman" w:cs="Times New Roman"/>
          <w:szCs w:val="24"/>
        </w:rPr>
        <w:t xml:space="preserve">ποιο παράδειγμα να επιβεβαιώνει αυτή τη θέση. </w:t>
      </w:r>
      <w:r>
        <w:rPr>
          <w:rFonts w:eastAsia="Times New Roman" w:cs="Times New Roman"/>
          <w:szCs w:val="24"/>
        </w:rPr>
        <w:t>Β</w:t>
      </w:r>
      <w:r>
        <w:rPr>
          <w:rFonts w:eastAsia="Times New Roman" w:cs="Times New Roman"/>
          <w:szCs w:val="24"/>
        </w:rPr>
        <w:t>έβαια, όλοι εδώ αντιλαμβανόμαστε τις επιπτώσεις, όταν χιλιάδες εργαζόμενοι εργάζονται σε αυτή την επιχείρηση και όταν οι υποχρεώσεις της εταιρείας προς άλλες ιδιωτικές εταιρείες ανέρχονται, σύμφωνα με τις πρώτ</w:t>
      </w:r>
      <w:r>
        <w:rPr>
          <w:rFonts w:eastAsia="Times New Roman" w:cs="Times New Roman"/>
          <w:szCs w:val="24"/>
        </w:rPr>
        <w:t xml:space="preserve">ες πληροφορίες, γύρω στα 750 εκατομμύρια. Αντιλαμβάνεστε τον κίνδυνο ντόμινο που αυτή η εξέλιξη έχει στην ελληνική οικονομία. Οφείλετε, λοιπόν, να αλλάξετε ρότα, να σταματήσετε τα </w:t>
      </w:r>
      <w:proofErr w:type="spellStart"/>
      <w:r>
        <w:rPr>
          <w:rFonts w:eastAsia="Times New Roman" w:cs="Times New Roman"/>
          <w:szCs w:val="24"/>
        </w:rPr>
        <w:t>υφεσιακά</w:t>
      </w:r>
      <w:proofErr w:type="spellEnd"/>
      <w:r>
        <w:rPr>
          <w:rFonts w:eastAsia="Times New Roman" w:cs="Times New Roman"/>
          <w:szCs w:val="24"/>
        </w:rPr>
        <w:t xml:space="preserve"> μέτρα που γονατίζουν την πραγματική οικονομία, τους καταναλωτές, τη</w:t>
      </w:r>
      <w:r>
        <w:rPr>
          <w:rFonts w:eastAsia="Times New Roman" w:cs="Times New Roman"/>
          <w:szCs w:val="24"/>
        </w:rPr>
        <w:t xml:space="preserve">ν αγορά και τις επιχειρήσεις. </w:t>
      </w:r>
    </w:p>
    <w:p w14:paraId="0EB1AAF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Ο κόσμος πλέον περιμένει ουσιαστικές απαντήσεις και όχι ανούσια ιδεολογήματα. Δεν συγκινούν κανέναν αυτές οι εσωτερικές σας αντεγκλήσεις αν είστε ή όχι ιδιοκτήτες του προγράμματος. Ο κόσμος </w:t>
      </w:r>
      <w:r>
        <w:rPr>
          <w:rFonts w:eastAsia="Times New Roman" w:cs="Times New Roman"/>
          <w:szCs w:val="24"/>
        </w:rPr>
        <w:lastRenderedPageBreak/>
        <w:t xml:space="preserve">περιμένει σοβαρότητα, υπευθυνότητα </w:t>
      </w:r>
      <w:r>
        <w:rPr>
          <w:rFonts w:eastAsia="Times New Roman" w:cs="Times New Roman"/>
          <w:szCs w:val="24"/>
        </w:rPr>
        <w:t>και πάνω απ’ όλα αλήθεια και λύσεις για τα μεγάλα προβλήματα</w:t>
      </w:r>
      <w:r>
        <w:rPr>
          <w:rFonts w:eastAsia="Times New Roman" w:cs="Times New Roman"/>
          <w:szCs w:val="24"/>
        </w:rPr>
        <w:t>,</w:t>
      </w:r>
      <w:r>
        <w:rPr>
          <w:rFonts w:eastAsia="Times New Roman" w:cs="Times New Roman"/>
          <w:szCs w:val="24"/>
        </w:rPr>
        <w:t xml:space="preserve"> που έχουμε μπροστά μας. Και αυτή η Κυβέρνηση και αυτό το νομοσχέδιο που συζητάμε σήμερα σίγουρα δεν είναι μέρος της λύσης.</w:t>
      </w:r>
    </w:p>
    <w:p w14:paraId="0EB1AAF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Σας ευχαριστώ.</w:t>
      </w:r>
    </w:p>
    <w:p w14:paraId="0EB1AAFD"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B1AAFE"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(Δημήτριος Κρεμαστινός): </w:t>
      </w:r>
      <w:r>
        <w:rPr>
          <w:rFonts w:eastAsia="Times New Roman" w:cs="Times New Roman"/>
          <w:szCs w:val="24"/>
        </w:rPr>
        <w:t xml:space="preserve">Ευχαριστώ, κύριε </w:t>
      </w:r>
      <w:proofErr w:type="spellStart"/>
      <w:r>
        <w:rPr>
          <w:rFonts w:eastAsia="Times New Roman" w:cs="Times New Roman"/>
          <w:szCs w:val="24"/>
        </w:rPr>
        <w:t>Μηταράκη</w:t>
      </w:r>
      <w:proofErr w:type="spellEnd"/>
      <w:r>
        <w:rPr>
          <w:rFonts w:eastAsia="Times New Roman" w:cs="Times New Roman"/>
          <w:szCs w:val="24"/>
        </w:rPr>
        <w:t>.</w:t>
      </w:r>
    </w:p>
    <w:p w14:paraId="0EB1AAF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Σαχινίδης</w:t>
      </w:r>
      <w:proofErr w:type="spellEnd"/>
      <w:r>
        <w:rPr>
          <w:rFonts w:eastAsia="Times New Roman" w:cs="Times New Roman"/>
          <w:szCs w:val="24"/>
        </w:rPr>
        <w:t>.</w:t>
      </w:r>
    </w:p>
    <w:p w14:paraId="0EB1AB00"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κυρίες και κύριοι Υπουργοί, κυρίες και κύριοι Βουλευτές, συζητάμε για ένα σχέδιο νόμου το οποίο αναφέρεται στην προσαρμογή της ελλη</w:t>
      </w:r>
      <w:r>
        <w:rPr>
          <w:rFonts w:eastAsia="Times New Roman" w:cs="Times New Roman"/>
          <w:szCs w:val="24"/>
        </w:rPr>
        <w:t xml:space="preserve">νικής νομοθεσίας. Επιτέλους, πείτε μας: πότε θα σταματήσει η Ελλάδα να προσαρμόζεται σε </w:t>
      </w:r>
      <w:r>
        <w:rPr>
          <w:rFonts w:eastAsia="Times New Roman" w:cs="Times New Roman"/>
          <w:szCs w:val="24"/>
        </w:rPr>
        <w:t>ο</w:t>
      </w:r>
      <w:r>
        <w:rPr>
          <w:rFonts w:eastAsia="Times New Roman" w:cs="Times New Roman"/>
          <w:szCs w:val="24"/>
        </w:rPr>
        <w:t xml:space="preserve">δηγίες της Ευρωπαϊκής Ένωσης; </w:t>
      </w:r>
      <w:r>
        <w:rPr>
          <w:rFonts w:eastAsia="Times New Roman" w:cs="Times New Roman"/>
          <w:szCs w:val="24"/>
        </w:rPr>
        <w:lastRenderedPageBreak/>
        <w:t>Και αν θέλετε να προσαρμοστεί η Ελλάδα σε ειδικές ευρωπαϊκές νομοθεσίες, θα πρέπει πρώτα να προσαρμόσετε τους μισθούς στην Ελλάδα με τους</w:t>
      </w:r>
      <w:r>
        <w:rPr>
          <w:rFonts w:eastAsia="Times New Roman" w:cs="Times New Roman"/>
          <w:szCs w:val="24"/>
        </w:rPr>
        <w:t xml:space="preserve"> μισθούς της Ευρώπης, θα πρέπει να προσαρμόσετε το σύστημα υγείας της Ελλάδας με το σύστημα υγείας της Ευρώπης, θα πρέπει να προσαρμόσετε το κοινωνικό κράτος στην Ελλάδα με το κοινωνικό κράτος της Ευρώπης και τέλος πάντων, σταματήστε να προσπαθείτε να κάνε</w:t>
      </w:r>
      <w:r>
        <w:rPr>
          <w:rFonts w:eastAsia="Times New Roman" w:cs="Times New Roman"/>
          <w:szCs w:val="24"/>
        </w:rPr>
        <w:t>τε προσαρμογές σε σχέση με μια Ένωση η οποία απεδείχθη περίτρανα ότι δεν μπορεί να σταθεί σε καμία περίπτωση.</w:t>
      </w:r>
    </w:p>
    <w:p w14:paraId="0EB1AB0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Εάν θέλετε, δοκιμάστε να κάνετε και εδώ στην Ελλάδα ένα δημοψήφισμα. Όμως, δυστυχώς, εδώ στην Ελλάδα τα δημοψηφίσματα είναι συμβουλευτικού χαρακτή</w:t>
      </w:r>
      <w:r>
        <w:rPr>
          <w:rFonts w:eastAsia="Times New Roman" w:cs="Times New Roman"/>
          <w:szCs w:val="24"/>
        </w:rPr>
        <w:t xml:space="preserve">ρα. Από ό,τι αποδείχθηκε οι Άγγλοι απέδειξαν ότι θέλουν πράγματι μια Ευρώπη των εθνών. Τι θα ακολουθήσει; Έχετε σκεφτεί καθόλου τα επακόλουθα του λεγόμενου </w:t>
      </w:r>
      <w:r>
        <w:rPr>
          <w:rFonts w:eastAsia="Times New Roman" w:cs="Times New Roman"/>
          <w:szCs w:val="24"/>
          <w:lang w:val="en-US"/>
        </w:rPr>
        <w:t>Brexit</w:t>
      </w:r>
      <w:r>
        <w:rPr>
          <w:rFonts w:eastAsia="Times New Roman" w:cs="Times New Roman"/>
          <w:szCs w:val="24"/>
        </w:rPr>
        <w:t>; Σας τα αναφέραμε πριν από ακριβώς δέκα ημέρες στην ίδια Αίθουσα.</w:t>
      </w:r>
    </w:p>
    <w:p w14:paraId="0EB1AB0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σκεφτεί ότι αν συνεχίσει να υφίσταται η Ευρωπαϊκή Ένωση, η Ελλάδα θα είναι υπόδουλη σε ένα </w:t>
      </w:r>
      <w:r>
        <w:rPr>
          <w:rFonts w:eastAsia="Times New Roman" w:cs="Times New Roman"/>
          <w:szCs w:val="24"/>
        </w:rPr>
        <w:t>δ</w:t>
      </w:r>
      <w:r>
        <w:rPr>
          <w:rFonts w:eastAsia="Times New Roman" w:cs="Times New Roman"/>
          <w:szCs w:val="24"/>
        </w:rPr>
        <w:t xml:space="preserve">ίκαιο το οποίο θα το εφαρμόζει μια χώρα η οποία όχι απλώς δεν θα είναι μέλος της Ευρωζώνης, αλλά δεν θα είναι καν μέλος αυτής της Ένωσης; </w:t>
      </w:r>
    </w:p>
    <w:p w14:paraId="0EB1AB0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Για ποια ανάπτυξη </w:t>
      </w:r>
      <w:r>
        <w:rPr>
          <w:rFonts w:eastAsia="Times New Roman" w:cs="Times New Roman"/>
          <w:szCs w:val="24"/>
        </w:rPr>
        <w:t xml:space="preserve">μιλάτε; Μίλησε ο κ. </w:t>
      </w:r>
      <w:proofErr w:type="spellStart"/>
      <w:r>
        <w:rPr>
          <w:rFonts w:eastAsia="Times New Roman" w:cs="Times New Roman"/>
          <w:szCs w:val="24"/>
        </w:rPr>
        <w:t>Μηταράκης</w:t>
      </w:r>
      <w:proofErr w:type="spellEnd"/>
      <w:r>
        <w:rPr>
          <w:rFonts w:eastAsia="Times New Roman" w:cs="Times New Roman"/>
          <w:szCs w:val="24"/>
        </w:rPr>
        <w:t xml:space="preserve"> για πραγματική οικονομία. Αλήθεια, ποια είναι για εσάς η πραγματική οικονομία, κύριε </w:t>
      </w:r>
      <w:proofErr w:type="spellStart"/>
      <w:r>
        <w:rPr>
          <w:rFonts w:eastAsia="Times New Roman" w:cs="Times New Roman"/>
          <w:szCs w:val="24"/>
        </w:rPr>
        <w:t>Μηταράκη</w:t>
      </w:r>
      <w:proofErr w:type="spellEnd"/>
      <w:r>
        <w:rPr>
          <w:rFonts w:eastAsia="Times New Roman" w:cs="Times New Roman"/>
          <w:szCs w:val="24"/>
        </w:rPr>
        <w:t>; Πείτε μας: πόσοι από εσάς έχετε εμπειρία με την πραγματική εργασία; Πόσοι από εσάς έχετε δουλέψει, έχετε βγάλει μεροκάματο, έχετε ε</w:t>
      </w:r>
      <w:r>
        <w:rPr>
          <w:rFonts w:eastAsia="Times New Roman" w:cs="Times New Roman"/>
          <w:szCs w:val="24"/>
        </w:rPr>
        <w:t>παφή με την πραγματική οικονομία; Βγείτε έξω και κάντε μια βόλτα στις περιοχές από τις οποίες κατάγεστε. Βγείτε να καταγράψετε τις καταστροφές</w:t>
      </w:r>
      <w:r>
        <w:rPr>
          <w:rFonts w:eastAsia="Times New Roman" w:cs="Times New Roman"/>
          <w:szCs w:val="24"/>
        </w:rPr>
        <w:t>,</w:t>
      </w:r>
      <w:r>
        <w:rPr>
          <w:rFonts w:eastAsia="Times New Roman" w:cs="Times New Roman"/>
          <w:szCs w:val="24"/>
        </w:rPr>
        <w:t xml:space="preserve"> που έχουν γίνει τις τελευταίες ημέρες από θεομηνίες στον αγροτικό τομέα. Βγείτε να δείτε ποια είναι τα πραγματικ</w:t>
      </w:r>
      <w:r>
        <w:rPr>
          <w:rFonts w:eastAsia="Times New Roman" w:cs="Times New Roman"/>
          <w:szCs w:val="24"/>
        </w:rPr>
        <w:t>ά προβλήματα. Βγείτε να δείτε πώς θα σας προσαρμόσει ο ελληνικός λαός στην πραγματικότητα, για να δείτε τι σημαίνει η προσαρμογή.</w:t>
      </w:r>
    </w:p>
    <w:p w14:paraId="0EB1AB0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Είναι απαράδεκτο το ότι ένα κόμμα βγήκε λέγοντας ψέματα και μάλιστα ακατάσχετα ψέματα. Φωνάζατε «κανένα σπίτι σε χέρι τραπεζίτ</w:t>
      </w:r>
      <w:r>
        <w:rPr>
          <w:rFonts w:eastAsia="Times New Roman" w:cs="Times New Roman"/>
          <w:szCs w:val="24"/>
        </w:rPr>
        <w:t xml:space="preserve">η». Εμείς ως Χρυσή Αυγή λέμε «κανένα σπίτι σε χέρια </w:t>
      </w:r>
      <w:proofErr w:type="spellStart"/>
      <w:r>
        <w:rPr>
          <w:rFonts w:eastAsia="Times New Roman" w:cs="Times New Roman"/>
          <w:szCs w:val="24"/>
        </w:rPr>
        <w:t>Κνίτη</w:t>
      </w:r>
      <w:proofErr w:type="spellEnd"/>
      <w:r>
        <w:rPr>
          <w:rFonts w:eastAsia="Times New Roman" w:cs="Times New Roman"/>
          <w:szCs w:val="24"/>
        </w:rPr>
        <w:t xml:space="preserve">», γιατί ήδη έχουν ξεκινήσει οι κατασχέσεις και μάλιστα με εισαγγελικές εντολές, παρουσία δικαστικού επιμελητή. Θα μπαίνουν μέσα στα ελληνικά σπίτια και θα κατάσχουν τις περιουσίες των Ελλήνων. </w:t>
      </w:r>
    </w:p>
    <w:p w14:paraId="0EB1AB0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Είχα</w:t>
      </w:r>
      <w:r>
        <w:rPr>
          <w:rFonts w:eastAsia="Times New Roman" w:cs="Times New Roman"/>
          <w:szCs w:val="24"/>
        </w:rPr>
        <w:t xml:space="preserve">τε μιλήσει για ακατάσχετα λογαριασμών. Τίποτε απολύτως δεν ισχύει. Ψεύδεστε και ψεύδεστε ασυστόλως. Έχετε κηρύξει τον πόλεμο στον εθνικισμό. Να έχετε, όμως, υπ’ </w:t>
      </w:r>
      <w:proofErr w:type="spellStart"/>
      <w:r>
        <w:rPr>
          <w:rFonts w:eastAsia="Times New Roman" w:cs="Times New Roman"/>
          <w:szCs w:val="24"/>
        </w:rPr>
        <w:t>όψιν</w:t>
      </w:r>
      <w:proofErr w:type="spellEnd"/>
      <w:r>
        <w:rPr>
          <w:rFonts w:eastAsia="Times New Roman" w:cs="Times New Roman"/>
          <w:szCs w:val="24"/>
        </w:rPr>
        <w:t xml:space="preserve"> σας ότι μετά το </w:t>
      </w:r>
      <w:r>
        <w:rPr>
          <w:rFonts w:eastAsia="Times New Roman" w:cs="Times New Roman"/>
          <w:szCs w:val="24"/>
          <w:lang w:val="en-US"/>
        </w:rPr>
        <w:t>BREXIT</w:t>
      </w:r>
      <w:r>
        <w:rPr>
          <w:rFonts w:eastAsia="Times New Roman" w:cs="Times New Roman"/>
          <w:szCs w:val="24"/>
        </w:rPr>
        <w:t xml:space="preserve"> και μετά το </w:t>
      </w:r>
      <w:r>
        <w:rPr>
          <w:rFonts w:eastAsia="Times New Roman" w:cs="Times New Roman"/>
          <w:szCs w:val="24"/>
          <w:lang w:val="en-US"/>
        </w:rPr>
        <w:t>FREXIT</w:t>
      </w:r>
      <w:r>
        <w:rPr>
          <w:rFonts w:eastAsia="Times New Roman" w:cs="Times New Roman"/>
          <w:szCs w:val="24"/>
        </w:rPr>
        <w:t xml:space="preserve"> και όλα τα υπόλοιπα</w:t>
      </w:r>
      <w:r>
        <w:rPr>
          <w:rFonts w:eastAsia="Times New Roman" w:cs="Times New Roman"/>
          <w:szCs w:val="24"/>
        </w:rPr>
        <w:t>,</w:t>
      </w:r>
      <w:r>
        <w:rPr>
          <w:rFonts w:eastAsia="Times New Roman" w:cs="Times New Roman"/>
          <w:szCs w:val="24"/>
        </w:rPr>
        <w:t xml:space="preserve"> που θα προκύψουν ο εθνικισμ</w:t>
      </w:r>
      <w:r>
        <w:rPr>
          <w:rFonts w:eastAsia="Times New Roman" w:cs="Times New Roman"/>
          <w:szCs w:val="24"/>
        </w:rPr>
        <w:t xml:space="preserve">ός έχει κηρύξει τον πόλεμο προ πολλού σε μια Ευρώπη η οποία δεν είναι Ευρώπη των εθνών, αλλά είναι Ευρώπη των τοκογλύφων. </w:t>
      </w:r>
    </w:p>
    <w:p w14:paraId="0EB1AB0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Επιτέλους, δείτε την πραγματικότητα στα μάτια. Φέρατε πριν από λίγο διάστημα τον αναπτυξιακό νόμο. Για ποιον αναπτυξιακό νόμο μιλάμε;</w:t>
      </w:r>
      <w:r>
        <w:rPr>
          <w:rFonts w:eastAsia="Times New Roman" w:cs="Times New Roman"/>
          <w:szCs w:val="24"/>
        </w:rPr>
        <w:t xml:space="preserve"> Πραγματικά μου κάνει  τρομερή εντύπωση για το αν βγαίνοντας από αυτήν την Αίθουσα έχετε έστω και μια αμυδρή επαφή με την πραγματικότητα της ελληνικής κοινωνίας. </w:t>
      </w:r>
      <w:r>
        <w:rPr>
          <w:rFonts w:eastAsia="Times New Roman" w:cs="Times New Roman"/>
          <w:szCs w:val="24"/>
        </w:rPr>
        <w:lastRenderedPageBreak/>
        <w:t>Βγείτε να δείτε πόσο δύσκολα τα καταφέρνει ο Έλληνας βιοπαλαιστής, ο εργάτης, ο αγρότης. Τολμά</w:t>
      </w:r>
      <w:r>
        <w:rPr>
          <w:rFonts w:eastAsia="Times New Roman" w:cs="Times New Roman"/>
          <w:szCs w:val="24"/>
        </w:rPr>
        <w:t xml:space="preserve">τε άραγε να πάτε να επισκεφθείτε συνδικαλιστές οι οποίοι έχουν να εισπράξουν αυτά που έχουν εργαστεί από τους εργοδότες τους; Τολμάτε  να πάτε να καταγράψετε ή να επισκεφθείτε περιοχές οι οποίες έχουν πληγεί –όπως ανέφερα και πριν- από τις θεομηνίες; Όχι, </w:t>
      </w:r>
      <w:r>
        <w:rPr>
          <w:rFonts w:eastAsia="Times New Roman" w:cs="Times New Roman"/>
          <w:szCs w:val="24"/>
        </w:rPr>
        <w:t xml:space="preserve">έχετε κλειστεί στο καβούκι σας. Βγείτε, δείτε από κοντά τα προβλήματα και αντιμετωπίστε πλέον την πραγματικότητα. </w:t>
      </w:r>
    </w:p>
    <w:p w14:paraId="0EB1AB0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Και σε ό,τι αφορά το νομοσχέδιο -δεν θα αναφερθώ σε πολλά, θα αναφερθώ πάλι, για άλλη μια φορά, για τρίτη φορά- στο άρθρο 31, το οποίο και θα</w:t>
      </w:r>
      <w:r>
        <w:rPr>
          <w:rFonts w:eastAsia="Times New Roman" w:cs="Times New Roman"/>
          <w:szCs w:val="24"/>
        </w:rPr>
        <w:t xml:space="preserve"> το υπερψηφίσουμε. Ξέρετε όμως γιατί; Θα περιμένουμε και εδώ για άλλη μια φορά να δούμε εάν πράγματι λειτουργεί αυτό το κράτος τελικά με δύο μέτρα και δύο σταθμά. </w:t>
      </w:r>
    </w:p>
    <w:p w14:paraId="0EB1AB0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Για όσους δεν το γνωρίζουν και δεν ήταν στις </w:t>
      </w:r>
      <w:r>
        <w:rPr>
          <w:rFonts w:eastAsia="Times New Roman" w:cs="Times New Roman"/>
          <w:szCs w:val="24"/>
        </w:rPr>
        <w:t>ε</w:t>
      </w:r>
      <w:r>
        <w:rPr>
          <w:rFonts w:eastAsia="Times New Roman" w:cs="Times New Roman"/>
          <w:szCs w:val="24"/>
        </w:rPr>
        <w:t>πιτροπές, το άρθρο 31 αναφέρεται στα πρόστιμα</w:t>
      </w:r>
      <w:r>
        <w:rPr>
          <w:rFonts w:eastAsia="Times New Roman" w:cs="Times New Roman"/>
          <w:szCs w:val="24"/>
        </w:rPr>
        <w:t>,</w:t>
      </w:r>
      <w:r>
        <w:rPr>
          <w:rFonts w:eastAsia="Times New Roman" w:cs="Times New Roman"/>
          <w:szCs w:val="24"/>
        </w:rPr>
        <w:t xml:space="preserve"> που θα επιβληθούν σε όσους στήνουν παράνομα σκηνές. Εμείς θα σας υποδεικνύουμε από εδώ και πέρα </w:t>
      </w:r>
      <w:r>
        <w:rPr>
          <w:rFonts w:eastAsia="Times New Roman" w:cs="Times New Roman"/>
          <w:szCs w:val="24"/>
        </w:rPr>
        <w:lastRenderedPageBreak/>
        <w:t xml:space="preserve">το πού είναι οι παράνομες σκηνές. Πρόκειται για τις παράνομες σκηνές των λαθρομεταναστών οι οποίοι έχουν φύγει από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Κάνατε την εξής ενέργεια, σε ό</w:t>
      </w:r>
      <w:r>
        <w:rPr>
          <w:rFonts w:eastAsia="Times New Roman" w:cs="Times New Roman"/>
          <w:szCs w:val="24"/>
        </w:rPr>
        <w:t xml:space="preserve">,τι αφορά στην </w:t>
      </w:r>
      <w:proofErr w:type="spellStart"/>
      <w:r>
        <w:rPr>
          <w:rFonts w:eastAsia="Times New Roman" w:cs="Times New Roman"/>
          <w:szCs w:val="24"/>
        </w:rPr>
        <w:t>Ειδομένη</w:t>
      </w:r>
      <w:proofErr w:type="spellEnd"/>
      <w:r>
        <w:rPr>
          <w:rFonts w:eastAsia="Times New Roman" w:cs="Times New Roman"/>
          <w:szCs w:val="24"/>
        </w:rPr>
        <w:t xml:space="preserve">. Κουβαλήσατε δύο χιλιάδες λαθρομετανάστες με τα λεωφορεία και έμειναν πίσω δέκα χιλιάδες οι οποίοι πήγαν σε δασάκια, σε φαράγγια, σε δρόμους έχουν στήσει σκηνές. Άραγε για αυτούς θα ισχύσει αυτό εδώ; </w:t>
      </w:r>
    </w:p>
    <w:p w14:paraId="0EB1AB0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Και όπως σας έχω πει, σε κάτι </w:t>
      </w:r>
      <w:proofErr w:type="spellStart"/>
      <w:r>
        <w:rPr>
          <w:rFonts w:eastAsia="Times New Roman" w:cs="Times New Roman"/>
          <w:szCs w:val="24"/>
        </w:rPr>
        <w:t>χ</w:t>
      </w:r>
      <w:r>
        <w:rPr>
          <w:rFonts w:eastAsia="Times New Roman" w:cs="Times New Roman"/>
          <w:szCs w:val="24"/>
        </w:rPr>
        <w:t>ασισοφεστιβάλ</w:t>
      </w:r>
      <w:proofErr w:type="spellEnd"/>
      <w:r>
        <w:rPr>
          <w:rFonts w:eastAsia="Times New Roman" w:cs="Times New Roman"/>
          <w:szCs w:val="24"/>
        </w:rPr>
        <w:t xml:space="preserve"> που κάνετε, σε κάτι πορείες διαμαρτυρίας που στήνονται εδώ κάτω από το Σύνταγμα και στήνουν σκηνές, εκεί θα εφαρμοστούν όλα αυτά ή θα τα εφαρμόζετε επιλεκτικά; Είναι πάρα πολύ επιλεκτική η δημοκρατία σας, κύριοι. Θα πρέπει να αφουγκραστείτε π</w:t>
      </w:r>
      <w:r>
        <w:rPr>
          <w:rFonts w:eastAsia="Times New Roman" w:cs="Times New Roman"/>
          <w:szCs w:val="24"/>
        </w:rPr>
        <w:t xml:space="preserve">ραγματικά τον ελληνικό λαό, θα πρέπει να αφουγκραστείτε πραγματικά τα προβλήματα του ελληνικού λαού. </w:t>
      </w:r>
    </w:p>
    <w:p w14:paraId="0EB1AB0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Το πρόβλημα, όπως σας είπα και πριν, δεν είναι το να κάνουμε προσαρμογές ως χώρα σε ευρωπαϊκές νομοθεσίες και σε ευρωπαϊκές </w:t>
      </w:r>
      <w:r>
        <w:rPr>
          <w:rFonts w:eastAsia="Times New Roman" w:cs="Times New Roman"/>
          <w:szCs w:val="24"/>
        </w:rPr>
        <w:t>ο</w:t>
      </w:r>
      <w:r>
        <w:rPr>
          <w:rFonts w:eastAsia="Times New Roman" w:cs="Times New Roman"/>
          <w:szCs w:val="24"/>
        </w:rPr>
        <w:t xml:space="preserve">δηγίες. Θα πρέπει ως χώρα να </w:t>
      </w:r>
      <w:r>
        <w:rPr>
          <w:rFonts w:eastAsia="Times New Roman" w:cs="Times New Roman"/>
          <w:szCs w:val="24"/>
        </w:rPr>
        <w:t xml:space="preserve">πάρουμε πρωτοβουλίες και να απαιτήσουμε από την Ευρωπαϊκή Ένωση  αυτά που δικαιούμαστε. Η Ελλάδα την είσοδό της στο ευρώ </w:t>
      </w:r>
      <w:r>
        <w:rPr>
          <w:rFonts w:eastAsia="Times New Roman" w:cs="Times New Roman"/>
          <w:szCs w:val="24"/>
        </w:rPr>
        <w:lastRenderedPageBreak/>
        <w:t>την έχει πληρώσει πάρα πολύ ακριβά. Αυτές οι επιδοτήσεις</w:t>
      </w:r>
      <w:r>
        <w:rPr>
          <w:rFonts w:eastAsia="Times New Roman" w:cs="Times New Roman"/>
          <w:szCs w:val="24"/>
        </w:rPr>
        <w:t>,</w:t>
      </w:r>
      <w:r>
        <w:rPr>
          <w:rFonts w:eastAsia="Times New Roman" w:cs="Times New Roman"/>
          <w:szCs w:val="24"/>
        </w:rPr>
        <w:t xml:space="preserve"> που έχουν δοθεί μέσω της Ευρωπαϊκής Ένωσης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έκαναν τον Έλληνα να μη</w:t>
      </w:r>
      <w:r>
        <w:rPr>
          <w:rFonts w:eastAsia="Times New Roman" w:cs="Times New Roman"/>
          <w:szCs w:val="24"/>
        </w:rPr>
        <w:t xml:space="preserve">ν παράγει τίποτα, κατέστρεψαν εξ ολοκλήρου τον πρωτογενή τομέα παραγωγής. Αυτήν την Ευρωπαϊκή Ένωση ονειρεύεστε; Αυτήν την Ευρώπη ζητάτε για τους Έλληνες; Όχι. </w:t>
      </w:r>
    </w:p>
    <w:p w14:paraId="0EB1AB0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Εάν θέλετε να δείτε την πραγματικότητα, κάντε ένα δημοψήφισμα και στην Ελλάδα για να δείτε εάν </w:t>
      </w:r>
      <w:r>
        <w:rPr>
          <w:rFonts w:eastAsia="Times New Roman" w:cs="Times New Roman"/>
          <w:szCs w:val="24"/>
        </w:rPr>
        <w:t>θέλει ο ελληνικός λαός να είναι υπό την επικυριαρχία των ξένων τοκογλύφων, εάν θέλει και οραματίζεται ο ελληνικός λαός για τα παιδιά του ένα μέλλον το οποίο θα είναι αβέβαιο και αν θέλει πράγματι ο ελληνικός λαός να συνεχίσει να βρίσκεται κάτω από τη μπότα</w:t>
      </w:r>
      <w:r>
        <w:rPr>
          <w:rFonts w:eastAsia="Times New Roman" w:cs="Times New Roman"/>
          <w:szCs w:val="24"/>
        </w:rPr>
        <w:t xml:space="preserve"> των δυναστών. </w:t>
      </w:r>
    </w:p>
    <w:p w14:paraId="0EB1AB0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Εδώ τι είδαμε, τι παρακολουθήσαμε; Πράγματι, όπως ανέφερε και πριν ο κ. </w:t>
      </w:r>
      <w:proofErr w:type="spellStart"/>
      <w:r>
        <w:rPr>
          <w:rFonts w:eastAsia="Times New Roman" w:cs="Times New Roman"/>
          <w:szCs w:val="24"/>
        </w:rPr>
        <w:t>Μηταράκης</w:t>
      </w:r>
      <w:proofErr w:type="spellEnd"/>
      <w:r>
        <w:rPr>
          <w:rFonts w:eastAsia="Times New Roman" w:cs="Times New Roman"/>
          <w:szCs w:val="24"/>
        </w:rPr>
        <w:t xml:space="preserve">, η Βρετανία δεν είχε θέμα λιτότητας. Εδώ τίθεται ένα άλλο θέμα. Εδώ είχαμε το θέμα των τοκογλύφων, ποιος από τους δύο θα κάνει κουμάντο και μάλλον επειδή δεν </w:t>
      </w:r>
      <w:r>
        <w:rPr>
          <w:rFonts w:eastAsia="Times New Roman" w:cs="Times New Roman"/>
          <w:szCs w:val="24"/>
        </w:rPr>
        <w:t>είχαν μπει στην ευρωζώνη οι κύριοι της Βρετανίας -</w:t>
      </w:r>
      <w:r>
        <w:rPr>
          <w:rFonts w:eastAsia="Times New Roman" w:cs="Times New Roman"/>
          <w:szCs w:val="24"/>
        </w:rPr>
        <w:lastRenderedPageBreak/>
        <w:t xml:space="preserve">όχι ότι μας αγαπάνε περισσότερο, κανείς δεν αγαπάει την Ελλάδα περισσότερο από τους Έλληνες- θελήσανε να πάρουν την πρωτοκαθεδρία. Επειδή δεν τους έκατσε αυτό ακριβώς, κάνανε το δημοψήφισμα. Και  μακάρι να </w:t>
      </w:r>
      <w:r>
        <w:rPr>
          <w:rFonts w:eastAsia="Times New Roman" w:cs="Times New Roman"/>
          <w:szCs w:val="24"/>
        </w:rPr>
        <w:t xml:space="preserve">ακολουθήσουν και άλλα δημοψηφίσματα, για να δείτε τελικά πως πράγματι η Ευρώπη και οι λαοί της Ευρώπης ζητούν και αποζητούν μια Ευρώπη των εθνών και όχι την Ευρώπη των τοκογλύφων. </w:t>
      </w:r>
    </w:p>
    <w:p w14:paraId="0EB1AB0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Εμείς ως Χρυσή Αυγή θα αντισταθούμε σε όλα αυτά τα οποία επιβουλεύονται οι </w:t>
      </w:r>
      <w:r>
        <w:rPr>
          <w:rFonts w:eastAsia="Times New Roman" w:cs="Times New Roman"/>
          <w:szCs w:val="24"/>
        </w:rPr>
        <w:t xml:space="preserve">τοκογλύφοι και προσπαθούν να τα κάνουν πράξη μέσα από σχέδια νόμου, μέσα από τροπολογίες οι οποίες έρχονται σωρηδόν. Πραγματικά είναι </w:t>
      </w:r>
      <w:proofErr w:type="spellStart"/>
      <w:r>
        <w:rPr>
          <w:rFonts w:eastAsia="Times New Roman" w:cs="Times New Roman"/>
          <w:szCs w:val="24"/>
        </w:rPr>
        <w:t>άξιον</w:t>
      </w:r>
      <w:proofErr w:type="spellEnd"/>
      <w:r>
        <w:rPr>
          <w:rFonts w:eastAsia="Times New Roman" w:cs="Times New Roman"/>
          <w:szCs w:val="24"/>
        </w:rPr>
        <w:t xml:space="preserve"> απορίας όσον αφορά αυτές τις τροπολογίες το ότι έρχονται με τέτοιον τρόπο επανειλημμένα. Δεν είναι κάτι πρωτόγνωρο. </w:t>
      </w:r>
      <w:r>
        <w:rPr>
          <w:rFonts w:eastAsia="Times New Roman" w:cs="Times New Roman"/>
          <w:szCs w:val="24"/>
        </w:rPr>
        <w:t xml:space="preserve">Ενώ έχουν </w:t>
      </w:r>
      <w:r>
        <w:rPr>
          <w:rFonts w:eastAsia="Times New Roman"/>
          <w:bCs/>
        </w:rPr>
        <w:t>μέ</w:t>
      </w:r>
      <w:r>
        <w:rPr>
          <w:rFonts w:eastAsia="Times New Roman" w:cs="Times New Roman"/>
          <w:szCs w:val="24"/>
        </w:rPr>
        <w:t xml:space="preserve">σα κάποια κομμάτια, τα οποία θα θέλαμε πραγματικά να τα στηρίξουμε, γιατί </w:t>
      </w:r>
      <w:r>
        <w:rPr>
          <w:rFonts w:eastAsia="Times New Roman"/>
          <w:bCs/>
        </w:rPr>
        <w:t>είναι</w:t>
      </w:r>
      <w:r>
        <w:rPr>
          <w:rFonts w:eastAsia="Times New Roman" w:cs="Times New Roman"/>
          <w:szCs w:val="24"/>
        </w:rPr>
        <w:t xml:space="preserve"> σωστό για την πατρίδα μας να εφαρμοστούν </w:t>
      </w:r>
      <w:r>
        <w:rPr>
          <w:rFonts w:eastAsia="Times New Roman"/>
          <w:bCs/>
        </w:rPr>
        <w:t>είναι</w:t>
      </w:r>
      <w:r>
        <w:rPr>
          <w:rFonts w:eastAsia="Times New Roman"/>
          <w:bCs/>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απαγορευτικό -το είπα και στην </w:t>
      </w:r>
      <w:r>
        <w:rPr>
          <w:rFonts w:eastAsia="Times New Roman" w:cs="Times New Roman"/>
          <w:szCs w:val="24"/>
        </w:rPr>
        <w:t>ε</w:t>
      </w:r>
      <w:r>
        <w:rPr>
          <w:rFonts w:eastAsia="Times New Roman" w:cs="Times New Roman"/>
          <w:szCs w:val="24"/>
        </w:rPr>
        <w:t xml:space="preserve">πιτροπή- το να ψηφίσουμε κάποιες παραγράφους από αυτά τα </w:t>
      </w:r>
      <w:r>
        <w:rPr>
          <w:rFonts w:eastAsia="Times New Roman"/>
          <w:szCs w:val="24"/>
        </w:rPr>
        <w:t>άρθρα</w:t>
      </w:r>
      <w:r>
        <w:rPr>
          <w:rFonts w:eastAsia="Times New Roman" w:cs="Times New Roman"/>
          <w:szCs w:val="24"/>
        </w:rPr>
        <w:t>, γιατί γίνε</w:t>
      </w:r>
      <w:r>
        <w:rPr>
          <w:rFonts w:eastAsia="Times New Roman" w:cs="Times New Roman"/>
          <w:szCs w:val="24"/>
        </w:rPr>
        <w:t xml:space="preserve">ται ενσωμάτωσή τους. Ενώ </w:t>
      </w:r>
      <w:r>
        <w:rPr>
          <w:rFonts w:eastAsia="Times New Roman"/>
          <w:bCs/>
        </w:rPr>
        <w:t>έ</w:t>
      </w:r>
      <w:r>
        <w:rPr>
          <w:rFonts w:eastAsia="Times New Roman" w:cs="Times New Roman"/>
          <w:szCs w:val="24"/>
        </w:rPr>
        <w:t xml:space="preserve">χουν θετικά στοιχεία, δεν μπορούμε. </w:t>
      </w:r>
    </w:p>
    <w:p w14:paraId="0EB1AB0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Σταματήστε να νομοθετείτε, πλέον, με αυτόν τον τρόπο. </w:t>
      </w:r>
      <w:r>
        <w:rPr>
          <w:rFonts w:eastAsia="Times New Roman"/>
          <w:bCs/>
        </w:rPr>
        <w:t>Είναι</w:t>
      </w:r>
      <w:r>
        <w:rPr>
          <w:rFonts w:eastAsia="Times New Roman" w:cs="Times New Roman"/>
          <w:szCs w:val="24"/>
        </w:rPr>
        <w:t xml:space="preserve"> απαράδεκτο τελευταία στιγμή να έρχονται </w:t>
      </w:r>
      <w:r>
        <w:rPr>
          <w:rFonts w:eastAsia="Times New Roman"/>
          <w:szCs w:val="24"/>
        </w:rPr>
        <w:t>τροπολογίες</w:t>
      </w:r>
      <w:r>
        <w:rPr>
          <w:rFonts w:eastAsia="Times New Roman" w:cs="Times New Roman"/>
          <w:szCs w:val="24"/>
        </w:rPr>
        <w:t xml:space="preserve">. </w:t>
      </w:r>
      <w:r>
        <w:rPr>
          <w:rFonts w:eastAsia="Times New Roman"/>
          <w:bCs/>
        </w:rPr>
        <w:t>Είναι</w:t>
      </w:r>
      <w:r>
        <w:rPr>
          <w:rFonts w:eastAsia="Times New Roman" w:cs="Times New Roman"/>
          <w:szCs w:val="24"/>
        </w:rPr>
        <w:t xml:space="preserve"> απαράδεκτο να έρχονται εν μέσω σχεδίων νόμων επανειλημμένα, κάτι για το οπ</w:t>
      </w:r>
      <w:r>
        <w:rPr>
          <w:rFonts w:eastAsia="Times New Roman" w:cs="Times New Roman"/>
          <w:szCs w:val="24"/>
        </w:rPr>
        <w:t xml:space="preserve">οίο κατηγορούσατε, άλλωστε, κι εσείς τις προηγούμενες συγκυβερνήσεις, αλλά από ό,τι βλέπουμε εδώ υπάρχει απόλυτη σύμπλευση εις ό,τι αφορά τους προκατόχους σας. Για ό,τι κατηγορούσατε τους προκατόχους σας, ακριβώς το ίδιο πράττετε κι εσείς επανειλημμένα. </w:t>
      </w:r>
    </w:p>
    <w:p w14:paraId="0EB1AB0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ποτέλεσμα; Καμμία διαφορά απολύτως. Για εμάς, αριστεροί και δεξιοί, όπως λέγαμε πάντοτε, είστε ίδιοι στο φαΐ. Για εμάς, τους Έλληνες εθνικιστές, δεν αλλάζει τίποτε απολύτως. </w:t>
      </w:r>
    </w:p>
    <w:p w14:paraId="0EB1AB1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Επιτέλους, αποδείξτε ότι εκπροσωπείτε τον ελληνικό λαό σε αυτή την Αίθουσα. Προστ</w:t>
      </w:r>
      <w:r>
        <w:rPr>
          <w:rFonts w:eastAsia="Times New Roman" w:cs="Times New Roman"/>
          <w:szCs w:val="24"/>
        </w:rPr>
        <w:t xml:space="preserve">ατέψτε τα συμφέροντα του ελληνικού λαού. Αποφασίστε με μοναδικό γνώμονα τα συμφέροντα του ελληνικού λαού και πάψτε να κάνετε ευρωπαϊκές προσαρμογές. </w:t>
      </w:r>
    </w:p>
    <w:p w14:paraId="0EB1AB1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EB1AB12" w14:textId="77777777" w:rsidR="00E94D67" w:rsidRDefault="00BC386F">
      <w:pPr>
        <w:spacing w:line="600" w:lineRule="auto"/>
        <w:ind w:firstLine="709"/>
        <w:jc w:val="center"/>
        <w:rPr>
          <w:rFonts w:eastAsia="Times New Roman" w:cs="Times New Roman"/>
        </w:rPr>
      </w:pPr>
      <w:r>
        <w:rPr>
          <w:rFonts w:eastAsia="Times New Roman" w:cs="Times New Roman"/>
        </w:rPr>
        <w:lastRenderedPageBreak/>
        <w:t>(Χειροκροτήματα από την πτέρυγα της Χρυσής Αυγής)</w:t>
      </w:r>
    </w:p>
    <w:p w14:paraId="0EB1AB13" w14:textId="77777777" w:rsidR="00E94D67" w:rsidRDefault="00BC386F">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0EB1AB1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 Τον λόγο έχει ο κ. </w:t>
      </w:r>
      <w:proofErr w:type="spellStart"/>
      <w:r>
        <w:rPr>
          <w:rFonts w:eastAsia="Times New Roman" w:cs="Times New Roman"/>
          <w:szCs w:val="24"/>
        </w:rPr>
        <w:t>Αρβανιτίδης</w:t>
      </w:r>
      <w:proofErr w:type="spellEnd"/>
      <w:r>
        <w:rPr>
          <w:rFonts w:eastAsia="Times New Roman" w:cs="Times New Roman"/>
          <w:szCs w:val="24"/>
        </w:rPr>
        <w:t xml:space="preserve">.  </w:t>
      </w:r>
    </w:p>
    <w:p w14:paraId="0EB1AB15" w14:textId="77777777" w:rsidR="00E94D67" w:rsidRDefault="00BC386F">
      <w:pPr>
        <w:spacing w:line="600" w:lineRule="auto"/>
        <w:ind w:firstLine="720"/>
        <w:jc w:val="both"/>
        <w:rPr>
          <w:rFonts w:eastAsia="Times New Roman"/>
          <w:bCs/>
        </w:rPr>
      </w:pPr>
      <w:r>
        <w:rPr>
          <w:rFonts w:eastAsia="Times New Roman" w:cs="Times New Roman"/>
          <w:b/>
          <w:szCs w:val="24"/>
        </w:rPr>
        <w:t>ΓΕΩΡΓΙΟΣ ΑΡΒΑΝΙΤΙΔΗΣ:</w:t>
      </w:r>
      <w:r>
        <w:rPr>
          <w:rFonts w:eastAsia="Times New Roman" w:cs="Times New Roman"/>
          <w:szCs w:val="24"/>
        </w:rPr>
        <w:t xml:space="preserve"> Κύριε Πρόεδρε, </w:t>
      </w:r>
      <w:r>
        <w:rPr>
          <w:rFonts w:eastAsia="Times New Roman"/>
          <w:szCs w:val="24"/>
        </w:rPr>
        <w:t>κυρίες και κύριοι συνάδελφοι</w:t>
      </w:r>
      <w:r>
        <w:rPr>
          <w:rFonts w:eastAsia="Times New Roman" w:cs="Times New Roman"/>
          <w:szCs w:val="24"/>
        </w:rPr>
        <w:t>, στον απόηχο ενός ιστορικού δημοψηφίσματος στη Μεγάλη Βρετανία, η ελληνική Βουλή καλείται να ενσωματώσει στο εθνικό της δίκαιο δυο σημαντικές ε</w:t>
      </w:r>
      <w:r>
        <w:rPr>
          <w:rFonts w:eastAsia="Times New Roman" w:cs="Times New Roman"/>
          <w:szCs w:val="24"/>
        </w:rPr>
        <w:t xml:space="preserve">υρωπαϊκές </w:t>
      </w:r>
      <w:r>
        <w:rPr>
          <w:rFonts w:eastAsia="Times New Roman" w:cs="Times New Roman"/>
          <w:szCs w:val="24"/>
        </w:rPr>
        <w:t>ο</w:t>
      </w:r>
      <w:r>
        <w:rPr>
          <w:rFonts w:eastAsia="Times New Roman" w:cs="Times New Roman"/>
          <w:szCs w:val="24"/>
        </w:rPr>
        <w:t xml:space="preserve">δηγίες. Βέβαια, ας μην ξεχνάμε ότι σήμερα έχουμε και τα γενέθλια της επιβολής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Ένας χρόνος έχει περάσει </w:t>
      </w:r>
      <w:r>
        <w:rPr>
          <w:rFonts w:eastAsia="Times New Roman"/>
          <w:bCs/>
        </w:rPr>
        <w:t>με χαμένη τη δυνατότητα του ευρωπαϊκού κεκτημένου της ελεύθερης κίνησης των κεφαλαίων. «Χρόνια πολλά», λοιπόν, κύριοι τη</w:t>
      </w:r>
      <w:r>
        <w:rPr>
          <w:rFonts w:eastAsia="Times New Roman"/>
          <w:bCs/>
        </w:rPr>
        <w:t xml:space="preserve">ς Κυβέρνησης, για τα αποτελέσματα που έχετε προκαλέσει στην ελληνική κοινωνία! </w:t>
      </w:r>
    </w:p>
    <w:p w14:paraId="0EB1AB16" w14:textId="77777777" w:rsidR="00E94D67" w:rsidRDefault="00BC386F">
      <w:pPr>
        <w:spacing w:line="600" w:lineRule="auto"/>
        <w:ind w:firstLine="720"/>
        <w:jc w:val="both"/>
        <w:rPr>
          <w:rFonts w:eastAsia="Times New Roman"/>
          <w:bCs/>
        </w:rPr>
      </w:pPr>
      <w:r>
        <w:rPr>
          <w:rFonts w:eastAsia="Times New Roman"/>
          <w:bCs/>
        </w:rPr>
        <w:t xml:space="preserve">Επιτρέψτε μου να πω δυο λόγια και μερικές σκέψεις εκτός του νομοσχεδίου, λόγω της συγκυρίας. </w:t>
      </w:r>
    </w:p>
    <w:p w14:paraId="0EB1AB17" w14:textId="77777777" w:rsidR="00E94D67" w:rsidRDefault="00BC386F">
      <w:pPr>
        <w:spacing w:line="600" w:lineRule="auto"/>
        <w:ind w:firstLine="720"/>
        <w:jc w:val="both"/>
        <w:rPr>
          <w:rFonts w:eastAsia="Times New Roman"/>
          <w:bCs/>
        </w:rPr>
      </w:pPr>
      <w:r>
        <w:rPr>
          <w:rFonts w:eastAsia="Times New Roman"/>
          <w:bCs/>
        </w:rPr>
        <w:lastRenderedPageBreak/>
        <w:t>Η Ευρωπαϊκή Ένωση δημιουργήθηκε ως απάντηση στις τραγικές συνέπειες δύο καταστροφι</w:t>
      </w:r>
      <w:r>
        <w:rPr>
          <w:rFonts w:eastAsia="Times New Roman"/>
          <w:bCs/>
        </w:rPr>
        <w:t xml:space="preserve">κών παγκοσμίων πολέμων, ως απάντηση στις ακραίες μορφές εθνικισμού, τις οποίες η ανθρωπότητα πλήρωσε πολύ ακριβά. </w:t>
      </w:r>
    </w:p>
    <w:p w14:paraId="0EB1AB18" w14:textId="77777777" w:rsidR="00E94D67" w:rsidRDefault="00BC386F">
      <w:pPr>
        <w:spacing w:line="600" w:lineRule="auto"/>
        <w:ind w:firstLine="720"/>
        <w:jc w:val="both"/>
        <w:rPr>
          <w:rFonts w:eastAsia="Times New Roman"/>
          <w:bCs/>
        </w:rPr>
      </w:pPr>
      <w:r>
        <w:rPr>
          <w:rFonts w:eastAsia="Times New Roman"/>
          <w:bCs/>
        </w:rPr>
        <w:t>Η ιδέα ότι μόνο όλοι μαζί μπορούμε να πάμε μπροστά, μόνο ενωμένοι μπορούμε να εξασφαλίσουμε την ευημερία των λαών της Ευρώπης απέδωσε και συν</w:t>
      </w:r>
      <w:r>
        <w:rPr>
          <w:rFonts w:eastAsia="Times New Roman"/>
          <w:bCs/>
        </w:rPr>
        <w:t xml:space="preserve">εχίζει να αποδίδει καρπούς εδώ και δεκαετίες. </w:t>
      </w:r>
    </w:p>
    <w:p w14:paraId="0EB1AB19" w14:textId="77777777" w:rsidR="00E94D67" w:rsidRDefault="00BC386F">
      <w:pPr>
        <w:spacing w:line="600" w:lineRule="auto"/>
        <w:ind w:firstLine="720"/>
        <w:jc w:val="both"/>
        <w:rPr>
          <w:rFonts w:eastAsia="Times New Roman"/>
          <w:bCs/>
        </w:rPr>
      </w:pPr>
      <w:r>
        <w:rPr>
          <w:rFonts w:eastAsia="Times New Roman"/>
          <w:bCs/>
        </w:rPr>
        <w:t>Η πορεία από την ΕΟΚ στην Ευρωπαϊκή Ένωση και η εγκαθίδρυση του κοινού νομίσματος το 2002 επισφράγισαν την πίστη των ευρωπαϊκών κρατών στο όραμα της Ενωμένης Ευρώπης, κάνοντας πολλούς να πιστέψουν ότι έχουμε μ</w:t>
      </w:r>
      <w:r>
        <w:rPr>
          <w:rFonts w:eastAsia="Times New Roman"/>
          <w:bCs/>
        </w:rPr>
        <w:t>πει για τα καλά σε μ</w:t>
      </w:r>
      <w:r>
        <w:rPr>
          <w:rFonts w:eastAsia="Times New Roman"/>
          <w:bCs/>
        </w:rPr>
        <w:t>ί</w:t>
      </w:r>
      <w:r>
        <w:rPr>
          <w:rFonts w:eastAsia="Times New Roman"/>
          <w:bCs/>
        </w:rPr>
        <w:t xml:space="preserve">α τροχιά σταθερή και σε μια πορεία χωρίς επιστροφή. </w:t>
      </w:r>
    </w:p>
    <w:p w14:paraId="0EB1AB1A" w14:textId="77777777" w:rsidR="00E94D67" w:rsidRDefault="00BC386F">
      <w:pPr>
        <w:spacing w:line="600" w:lineRule="auto"/>
        <w:ind w:firstLine="720"/>
        <w:jc w:val="both"/>
        <w:rPr>
          <w:rFonts w:eastAsia="Times New Roman"/>
          <w:bCs/>
        </w:rPr>
      </w:pPr>
      <w:r>
        <w:rPr>
          <w:rFonts w:eastAsia="Times New Roman"/>
          <w:bCs/>
        </w:rPr>
        <w:lastRenderedPageBreak/>
        <w:t xml:space="preserve">Δυστυχώς, </w:t>
      </w:r>
      <w:r>
        <w:rPr>
          <w:rFonts w:eastAsia="Times New Roman"/>
          <w:bCs/>
          <w:shd w:val="clear" w:color="auto" w:fill="FFFFFF"/>
        </w:rPr>
        <w:t>όμως,</w:t>
      </w:r>
      <w:r>
        <w:rPr>
          <w:rFonts w:eastAsia="Times New Roman"/>
          <w:bCs/>
        </w:rPr>
        <w:t xml:space="preserve"> λίγα χρόνια μετά, και συγκεκριμένα το 2005, το όραμα για βαθύτερη ενοποίηση δέχτηκε την πρώτη σοβαρή αμφισβήτηση. Ήταν τότε που η Γαλλία και η Ολλανδία απέρριψαν το </w:t>
      </w:r>
      <w:proofErr w:type="spellStart"/>
      <w:r>
        <w:rPr>
          <w:rFonts w:eastAsia="Times New Roman"/>
          <w:bCs/>
        </w:rPr>
        <w:t>Ε</w:t>
      </w:r>
      <w:r>
        <w:rPr>
          <w:rFonts w:eastAsia="Times New Roman"/>
          <w:bCs/>
        </w:rPr>
        <w:t>υρωσύνταγμα</w:t>
      </w:r>
      <w:proofErr w:type="spellEnd"/>
      <w:r>
        <w:rPr>
          <w:rFonts w:eastAsia="Times New Roman"/>
          <w:bCs/>
        </w:rPr>
        <w:t xml:space="preserve"> με δύο διαδοχικά δημοψηφίσματα. Το καμπανάκι αυτό φαίνεται εκ των υστέρων ότι δεν ακούστηκε με όση προσοχή θα έπρεπε και ο </w:t>
      </w:r>
      <w:proofErr w:type="spellStart"/>
      <w:r>
        <w:rPr>
          <w:rFonts w:eastAsia="Times New Roman"/>
          <w:bCs/>
        </w:rPr>
        <w:t>ευρωσκεπτικισμός</w:t>
      </w:r>
      <w:proofErr w:type="spellEnd"/>
      <w:r>
        <w:rPr>
          <w:rFonts w:eastAsia="Times New Roman"/>
          <w:bCs/>
        </w:rPr>
        <w:t xml:space="preserve"> άρχισε να κερδίζει έδαφος.</w:t>
      </w:r>
    </w:p>
    <w:p w14:paraId="0EB1AB1B" w14:textId="77777777" w:rsidR="00E94D67" w:rsidRDefault="00BC386F">
      <w:pPr>
        <w:spacing w:line="600" w:lineRule="auto"/>
        <w:ind w:firstLine="720"/>
        <w:jc w:val="both"/>
        <w:rPr>
          <w:rFonts w:eastAsia="Times New Roman"/>
          <w:bCs/>
        </w:rPr>
      </w:pPr>
      <w:r>
        <w:rPr>
          <w:rFonts w:eastAsia="Times New Roman"/>
          <w:bCs/>
        </w:rPr>
        <w:t xml:space="preserve">Σήμερα, στην Ευρώπη της οικονομικής κρίσης και της δημοσιονομικής ορθοδοξίας </w:t>
      </w:r>
      <w:r>
        <w:rPr>
          <w:rFonts w:eastAsia="Times New Roman"/>
          <w:bCs/>
        </w:rPr>
        <w:t xml:space="preserve">τα μηνύματα του </w:t>
      </w:r>
      <w:proofErr w:type="spellStart"/>
      <w:r>
        <w:rPr>
          <w:rFonts w:eastAsia="Times New Roman"/>
          <w:bCs/>
        </w:rPr>
        <w:t>ευρωσκεπτικισμού</w:t>
      </w:r>
      <w:proofErr w:type="spellEnd"/>
      <w:r>
        <w:rPr>
          <w:rFonts w:eastAsia="Times New Roman"/>
          <w:bCs/>
        </w:rPr>
        <w:t xml:space="preserve"> έρχονται με τον πιο ανησυχητικό τρόπο. Η μάχη για μ</w:t>
      </w:r>
      <w:r>
        <w:rPr>
          <w:rFonts w:eastAsia="Times New Roman"/>
          <w:bCs/>
        </w:rPr>
        <w:t>ί</w:t>
      </w:r>
      <w:r>
        <w:rPr>
          <w:rFonts w:eastAsia="Times New Roman"/>
          <w:bCs/>
        </w:rPr>
        <w:t>α νέα προοδευτική ευρωπαϊκή πορεία είναι μ</w:t>
      </w:r>
      <w:r>
        <w:rPr>
          <w:rFonts w:eastAsia="Times New Roman"/>
          <w:bCs/>
        </w:rPr>
        <w:t>ί</w:t>
      </w:r>
      <w:r>
        <w:rPr>
          <w:rFonts w:eastAsia="Times New Roman"/>
          <w:bCs/>
        </w:rPr>
        <w:t xml:space="preserve">α μάχη που αξίζει να δοθεί και οι Ευρωπαίοι σοσιαλιστές και δημοκράτες οφείλουμε να είμαστε και θα είμαστε στην πρώτη γραμμή. </w:t>
      </w:r>
    </w:p>
    <w:p w14:paraId="0EB1AB1C" w14:textId="77777777" w:rsidR="00E94D67" w:rsidRDefault="00BC386F">
      <w:pPr>
        <w:spacing w:line="600" w:lineRule="auto"/>
        <w:ind w:firstLine="720"/>
        <w:jc w:val="both"/>
        <w:rPr>
          <w:rFonts w:eastAsia="Times New Roman"/>
          <w:bCs/>
        </w:rPr>
      </w:pPr>
      <w:r>
        <w:rPr>
          <w:rFonts w:eastAsia="Times New Roman"/>
          <w:bCs/>
        </w:rPr>
        <w:t>Π</w:t>
      </w:r>
      <w:r>
        <w:rPr>
          <w:rFonts w:eastAsia="Times New Roman"/>
          <w:bCs/>
        </w:rPr>
        <w:t xml:space="preserve">ρέπει να αποκτήσουμε κοινό βηματισμό με τους νέους ανθρώπους που πιστεύουν στην Ευρώπη και στις αξίες της. Πρέπει να ακούσουμε με προσοχή τι μας λένε οι απογοητευμένοι πολίτες. Πρέπει το ευρωπαϊκό όραμα να αφορά το σύνολο της κοινωνίας και όχι μια μικρή ή </w:t>
      </w:r>
      <w:r>
        <w:rPr>
          <w:rFonts w:eastAsia="Times New Roman"/>
          <w:bCs/>
        </w:rPr>
        <w:t xml:space="preserve">μεγαλύτερη ελίτ. Έχουμε ιστορικό </w:t>
      </w:r>
      <w:r>
        <w:rPr>
          <w:rFonts w:eastAsia="Times New Roman"/>
          <w:bCs/>
        </w:rPr>
        <w:lastRenderedPageBreak/>
        <w:t xml:space="preserve">χρέος να ξαναδώσουμε όραμα και ελπίδα στους πολίτες, όπως έκανε ο Ανδρέας Παπανδρέου, ο Φρανσουά </w:t>
      </w:r>
      <w:proofErr w:type="spellStart"/>
      <w:r>
        <w:rPr>
          <w:rFonts w:eastAsia="Times New Roman"/>
          <w:bCs/>
        </w:rPr>
        <w:t>Μιτεράν</w:t>
      </w:r>
      <w:proofErr w:type="spellEnd"/>
      <w:r>
        <w:rPr>
          <w:rFonts w:eastAsia="Times New Roman"/>
          <w:bCs/>
        </w:rPr>
        <w:t xml:space="preserve">, ο </w:t>
      </w:r>
      <w:proofErr w:type="spellStart"/>
      <w:r>
        <w:rPr>
          <w:rFonts w:eastAsia="Times New Roman"/>
          <w:bCs/>
        </w:rPr>
        <w:t>Βίλι</w:t>
      </w:r>
      <w:proofErr w:type="spellEnd"/>
      <w:r>
        <w:rPr>
          <w:rFonts w:eastAsia="Times New Roman"/>
          <w:bCs/>
        </w:rPr>
        <w:t xml:space="preserve"> Μπραντ. </w:t>
      </w:r>
    </w:p>
    <w:p w14:paraId="0EB1AB1D" w14:textId="77777777" w:rsidR="00E94D67" w:rsidRDefault="00BC386F">
      <w:pPr>
        <w:spacing w:line="600" w:lineRule="auto"/>
        <w:ind w:firstLine="720"/>
        <w:jc w:val="both"/>
        <w:rPr>
          <w:rFonts w:eastAsia="Times New Roman"/>
          <w:bCs/>
        </w:rPr>
      </w:pPr>
      <w:r>
        <w:rPr>
          <w:rFonts w:eastAsia="Times New Roman"/>
          <w:bCs/>
        </w:rPr>
        <w:t xml:space="preserve">Τα μηνύματα, κυρίες και κύριοι, από τη σημερινή συνάντηση στις Βρυξέλλες των ευρωπαίων σοσιαλιστών, </w:t>
      </w:r>
      <w:r>
        <w:rPr>
          <w:rFonts w:eastAsia="Times New Roman"/>
          <w:bCs/>
        </w:rPr>
        <w:t>στην οποία συμμετέχει και η Πρόεδρος του ΠΑΣΟΚ, είναι θετικά και νομίζω ότι έχει έρθει η ώρα να τολμήσουμε μ</w:t>
      </w:r>
      <w:r>
        <w:rPr>
          <w:rFonts w:eastAsia="Times New Roman"/>
          <w:bCs/>
        </w:rPr>
        <w:t>ί</w:t>
      </w:r>
      <w:r>
        <w:rPr>
          <w:rFonts w:eastAsia="Times New Roman"/>
          <w:bCs/>
        </w:rPr>
        <w:t>α νέα Ευρωπαϊκή Συνθήκη.</w:t>
      </w:r>
    </w:p>
    <w:p w14:paraId="0EB1AB1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στο νομοσχέδιο τώρα, όπως οφείλω. </w:t>
      </w:r>
    </w:p>
    <w:p w14:paraId="0EB1AB1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 τα πρώτα ο</w:t>
      </w:r>
      <w:r>
        <w:rPr>
          <w:rFonts w:eastAsia="Times New Roman" w:cs="Times New Roman"/>
          <w:szCs w:val="24"/>
        </w:rPr>
        <w:t>κ</w:t>
      </w:r>
      <w:r>
        <w:rPr>
          <w:rFonts w:eastAsia="Times New Roman" w:cs="Times New Roman"/>
          <w:szCs w:val="24"/>
        </w:rPr>
        <w:t>τώ άρθρα του νομοσχεδίου ρυθμίζεται</w:t>
      </w:r>
      <w:r>
        <w:rPr>
          <w:rFonts w:eastAsia="Times New Roman" w:cs="Times New Roman"/>
          <w:szCs w:val="24"/>
        </w:rPr>
        <w:t xml:space="preserve"> ο τρόπος με τον οποίο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ελληνικές επιχειρήσεις θα δημοσιοποιούν από εδώ και στο εξής τα χρηματοοικονομικά και τα μη χρηματοοικονομικά τους δεδομένα. Πρακτικά, λοιπόν, μιλάμε κυρίως για τον τρόπο με τον οποίο θα δημοσιεύονται οι ισολο</w:t>
      </w:r>
      <w:r>
        <w:rPr>
          <w:rFonts w:eastAsia="Times New Roman" w:cs="Times New Roman"/>
          <w:szCs w:val="24"/>
        </w:rPr>
        <w:t>γισμοί και οι δράσεις υπεύθυνης επιχειρηματικότητας, οι δράσεις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εταιρικής κοινωνικής ευθύνης. </w:t>
      </w:r>
    </w:p>
    <w:p w14:paraId="0EB1AB2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Πιο αναλυτικά, στο πρώτο μέρος του νομοσχεδίου, επιχειρείται η εναρμόνιση της ελληνικής νομοθεσίας με διατάξεις των </w:t>
      </w:r>
      <w:r>
        <w:rPr>
          <w:rFonts w:eastAsia="Times New Roman" w:cs="Times New Roman"/>
          <w:szCs w:val="24"/>
        </w:rPr>
        <w:t>ο</w:t>
      </w:r>
      <w:r>
        <w:rPr>
          <w:rFonts w:eastAsia="Times New Roman" w:cs="Times New Roman"/>
          <w:szCs w:val="24"/>
        </w:rPr>
        <w:t>δηγιών 2013/34/ΕΕ και 2014/9</w:t>
      </w:r>
      <w:r>
        <w:rPr>
          <w:rFonts w:eastAsia="Times New Roman" w:cs="Times New Roman"/>
          <w:szCs w:val="24"/>
        </w:rPr>
        <w:t xml:space="preserve">5/ΕΕ, σχετικά με τους κανόνες που διέπουν τη μορφή και το περιεχόμενο των ετήσιων οικονομικών καταστάσεων, των εκθέσεων διαχείρισης, τις χρησιμοποιούμενες βάσεις επιμέτρησης και τη δημοσιότητα των εγγράφων αυτών από κεφαλαιουχικές και ορισμένες προσωπικές </w:t>
      </w:r>
      <w:r>
        <w:rPr>
          <w:rFonts w:eastAsia="Times New Roman" w:cs="Times New Roman"/>
          <w:szCs w:val="24"/>
        </w:rPr>
        <w:t xml:space="preserve">εταιρείες. </w:t>
      </w:r>
    </w:p>
    <w:p w14:paraId="0EB1AB2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Βασικός στόχος είναι, μέσα από την εναρμόνιση του τρόπου παρουσίασης των εν λόγω στοιχείων, να πετύχουμε την καλύτερη προστασία των μετόχων, των εταίρων και κάθε τρίτου που συνδέεται με τις εταιρείες αυτές. Έχουμε, λοιπόν, τρεις άξονες. Αυτοί οι τρεις άξον</w:t>
      </w:r>
      <w:r>
        <w:rPr>
          <w:rFonts w:eastAsia="Times New Roman" w:cs="Times New Roman"/>
          <w:szCs w:val="24"/>
        </w:rPr>
        <w:t xml:space="preserve">ες είναι: Περισσότερη διαφάνεια, καλύτερη δημοσιότητα και πιο εύκολη πρόσβαση στα στοιχεία αυτά. </w:t>
      </w:r>
    </w:p>
    <w:p w14:paraId="0EB1AB2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Παράλληλα, επιδιώκεται και η ελάφρυνση των επιχειρήσεων από τα πρόσθετα διοικητικά βάρη με την απλοποίηση, ακόμη και την εξάλειψη των υποχρεώσεων. Σε πρακτικό</w:t>
      </w:r>
      <w:r>
        <w:rPr>
          <w:rFonts w:eastAsia="Times New Roman" w:cs="Times New Roman"/>
          <w:szCs w:val="24"/>
        </w:rPr>
        <w:t xml:space="preserve"> επίπεδο για τα χρηματοοικονομικά δεδομένα, αυτό σημαίνει ότι οι ανώνυμες εταιρείες και οι ΕΠΕ και οι ΙΚΕ και ορισμένες προσωπικές θα έχουν από εδώ και στο εξής την υποχρέωση καταχώρησης στο ΓΕΜΗ μόνο εγκεκριμένων οικονομικών καταστάσεων. </w:t>
      </w:r>
    </w:p>
    <w:p w14:paraId="0EB1AB2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Έρχομαι τώρα στα</w:t>
      </w:r>
      <w:r>
        <w:rPr>
          <w:rFonts w:eastAsia="Times New Roman" w:cs="Times New Roman"/>
          <w:szCs w:val="24"/>
        </w:rPr>
        <w:t xml:space="preserve"> μη χρηματοοικονομικά δεδομένα. Εδώ, το νομοσχέδιο έχει προβλέψεις μόνο για τις επιχειρήσεις δημόσιου συμφέροντος που απασχολούν πάνω από πεντακόσια άτομα. Αντιλαμβάνομαι ότι ίσως θα ήταν δύσκολο να επιβάλλουμε υποχρεωτικά και στις μικρομεσαίες επιχειρήσει</w:t>
      </w:r>
      <w:r>
        <w:rPr>
          <w:rFonts w:eastAsia="Times New Roman" w:cs="Times New Roman"/>
          <w:szCs w:val="24"/>
        </w:rPr>
        <w:t xml:space="preserve">ς την υποχρέωση να δημοσιοποιούν στοιχεία για τις δράσεις εταιρικής κοινωνικής ευθύνης που υλοποιούν. </w:t>
      </w:r>
    </w:p>
    <w:p w14:paraId="0EB1AB2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Έχει, όμως, αξία να ενισχύσουμε τις επιχειρήσεις που το κάνουν και να δούμε με μ</w:t>
      </w:r>
      <w:r>
        <w:rPr>
          <w:rFonts w:eastAsia="Times New Roman" w:cs="Times New Roman"/>
          <w:szCs w:val="24"/>
        </w:rPr>
        <w:t>ί</w:t>
      </w:r>
      <w:r>
        <w:rPr>
          <w:rFonts w:eastAsia="Times New Roman" w:cs="Times New Roman"/>
          <w:szCs w:val="24"/>
        </w:rPr>
        <w:t xml:space="preserve">α πιο προοδευτική ματιά τον τρόπο με τον οποίο αντιμετωπίζουμε στη χώρα </w:t>
      </w:r>
      <w:r>
        <w:rPr>
          <w:rFonts w:eastAsia="Times New Roman" w:cs="Times New Roman"/>
          <w:szCs w:val="24"/>
        </w:rPr>
        <w:t xml:space="preserve">μας την υπεύθυνη επιχειρηματικότητα. </w:t>
      </w:r>
    </w:p>
    <w:p w14:paraId="0EB1AB2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Η υπεύθυνη επιχειρηματικότητα και η εταιρική κοινωνική ευθύνη συνδέονται αρκετές φορές εσφαλμένα μόνο με τη φιλανθρωπία, την κοινωνική πρόνοια, την περιβαλλοντική συνείδηση, παρ’ ότι στην πραγματικότητα οι δύο αυτές έν</w:t>
      </w:r>
      <w:r>
        <w:rPr>
          <w:rFonts w:eastAsia="Times New Roman" w:cs="Times New Roman"/>
          <w:szCs w:val="24"/>
        </w:rPr>
        <w:t>νοιες αντικατοπτρίζουν το ευρύτερο αποτύπωμα που αφήνει μ</w:t>
      </w:r>
      <w:r>
        <w:rPr>
          <w:rFonts w:eastAsia="Times New Roman" w:cs="Times New Roman"/>
          <w:szCs w:val="24"/>
        </w:rPr>
        <w:t>ί</w:t>
      </w:r>
      <w:r>
        <w:rPr>
          <w:rFonts w:eastAsia="Times New Roman" w:cs="Times New Roman"/>
          <w:szCs w:val="24"/>
        </w:rPr>
        <w:t>α επιχείρηση τόσο στο εσωτερικό όσο και στο εξωτερικό της περιβάλλον. Μάλιστα, σε επίπεδο κοινής γνώμης, οι δράσεις αυτές είναι ταυτισμένες, κυρίως, με τις πρωτοβουλίες των μεγάλων επιχειρήσεων, παρ</w:t>
      </w:r>
      <w:r>
        <w:rPr>
          <w:rFonts w:eastAsia="Times New Roman" w:cs="Times New Roman"/>
          <w:szCs w:val="24"/>
        </w:rPr>
        <w:t xml:space="preserve">’ ότι τα στοιχεία για την Ελλάδα δείχνουν ότι και οι μικρομεσαίες επιχειρήσεις συμμετέχουν και υλοποιούν σε μεγάλο βαθμό αντίστοιχες δράσεις. </w:t>
      </w:r>
    </w:p>
    <w:p w14:paraId="0EB1AB2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Η πραγματικότητα αυτή έρχεται σε αντίθεση με</w:t>
      </w:r>
      <w:r>
        <w:rPr>
          <w:rFonts w:eastAsia="Times New Roman" w:cs="Times New Roman"/>
          <w:szCs w:val="24"/>
        </w:rPr>
        <w:t xml:space="preserve"> το</w:t>
      </w:r>
      <w:r>
        <w:rPr>
          <w:rFonts w:eastAsia="Times New Roman" w:cs="Times New Roman"/>
          <w:szCs w:val="24"/>
        </w:rPr>
        <w:t xml:space="preserve"> υφιστάμενο κανονιστικό πλαίσιο, αφού για τις μικρομεσαίες επιχειρ</w:t>
      </w:r>
      <w:r>
        <w:rPr>
          <w:rFonts w:eastAsia="Times New Roman" w:cs="Times New Roman"/>
          <w:szCs w:val="24"/>
        </w:rPr>
        <w:t>ήσεις δεν υπάρχουν μέχρι σήμερα πρότυπα και διαδικασίες που να ορίζουν την εταιρική κοινωνική ευθύνη. Ο βασικός παράγοντας δυσκολίας</w:t>
      </w:r>
      <w:r>
        <w:rPr>
          <w:rFonts w:eastAsia="Times New Roman" w:cs="Times New Roman"/>
          <w:szCs w:val="24"/>
        </w:rPr>
        <w:t xml:space="preserve"> </w:t>
      </w:r>
      <w:r>
        <w:rPr>
          <w:rFonts w:eastAsia="Times New Roman" w:cs="Times New Roman"/>
          <w:szCs w:val="24"/>
        </w:rPr>
        <w:t>είναι η διαφορετικότητα των κλάδων και η δυσκολία στην καταγραφή προτύπων και</w:t>
      </w:r>
      <w:r>
        <w:rPr>
          <w:rFonts w:eastAsia="Times New Roman" w:cs="Times New Roman"/>
          <w:szCs w:val="24"/>
        </w:rPr>
        <w:t xml:space="preserve"> διαδικασιών. </w:t>
      </w:r>
    </w:p>
    <w:p w14:paraId="0EB1AB2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δεν πρέπει</w:t>
      </w:r>
      <w:r>
        <w:rPr>
          <w:rFonts w:eastAsia="Times New Roman" w:cs="Times New Roman"/>
          <w:szCs w:val="24"/>
        </w:rPr>
        <w:t xml:space="preserve">, όμως, το γεγονός αυτό να αποτελέσει εμπόδιο στην περαιτέρω ανάπτυξη της εταιρικής κοινωνικής ευθύνης και σε αυτά τα μεγέθη των επιχειρήσεων. </w:t>
      </w:r>
    </w:p>
    <w:p w14:paraId="0EB1AB2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α εποχή που οι πολίτες επιλέγουν ολοένα περισσότερο οικολογικά και κοινωνικά ευαίσθητα προϊόντα και υπηρεσί</w:t>
      </w:r>
      <w:r>
        <w:rPr>
          <w:rFonts w:eastAsia="Times New Roman" w:cs="Times New Roman"/>
          <w:szCs w:val="24"/>
        </w:rPr>
        <w:t>ες από επιχειρήσεις που φροντίζουν για τη διαρκή ικανοποίηση του προσωπικού και των προμηθευτών, η πολιτεία οφείλει να δράσει προ</w:t>
      </w:r>
      <w:r>
        <w:rPr>
          <w:rFonts w:eastAsia="Times New Roman" w:cs="Times New Roman"/>
          <w:szCs w:val="24"/>
        </w:rPr>
        <w:t>βλεπτικά</w:t>
      </w:r>
      <w:r>
        <w:rPr>
          <w:rFonts w:eastAsia="Times New Roman" w:cs="Times New Roman"/>
          <w:szCs w:val="24"/>
        </w:rPr>
        <w:t xml:space="preserve"> και με σχέδιο, επιβραβεύοντας την υπεύθυνη επιχειρηματικότητα. </w:t>
      </w:r>
    </w:p>
    <w:p w14:paraId="0EB1AB2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Στην κατεύθυνση αυτή, έχω να καταθέσω τρεις προτάσεις:</w:t>
      </w:r>
      <w:r>
        <w:rPr>
          <w:rFonts w:eastAsia="Times New Roman" w:cs="Times New Roman"/>
          <w:szCs w:val="24"/>
        </w:rPr>
        <w:t xml:space="preserve"> Πρώτον, μ</w:t>
      </w:r>
      <w:r>
        <w:rPr>
          <w:rFonts w:eastAsia="Times New Roman" w:cs="Times New Roman"/>
          <w:szCs w:val="24"/>
        </w:rPr>
        <w:t>ί</w:t>
      </w:r>
      <w:r>
        <w:rPr>
          <w:rFonts w:eastAsia="Times New Roman" w:cs="Times New Roman"/>
          <w:szCs w:val="24"/>
        </w:rPr>
        <w:t>α ενδιαφέρουσα καινοτομία θα ήταν η δημιουργία ψηφιακής πλατφόρμας, που θα συνδέεται με το ΓΕΜΗ και θα δίνει τη δυνατότητα στις μικρομεσαίες επιχειρήσεις να καταχωρούν εύκολα και δωρεάν δράσεις εταιρικής κοινωνικής ευθύ</w:t>
      </w:r>
      <w:r>
        <w:rPr>
          <w:rFonts w:eastAsia="Times New Roman" w:cs="Times New Roman"/>
          <w:szCs w:val="24"/>
        </w:rPr>
        <w:lastRenderedPageBreak/>
        <w:t>νης. Με τον τρόπο αυτό, θα</w:t>
      </w:r>
      <w:r>
        <w:rPr>
          <w:rFonts w:eastAsia="Times New Roman" w:cs="Times New Roman"/>
          <w:szCs w:val="24"/>
        </w:rPr>
        <w:t xml:space="preserve"> παρέχονται με άμεσο και απλό τρόπο οι απαραίτητες πληροφορίες στο κράτος, στους καταναλωτές και στους πελάτες της επιχείρησης, είτε αυτοί βρίσκονται εντός είτε εκτός Ελλάδος.</w:t>
      </w:r>
    </w:p>
    <w:p w14:paraId="0EB1AB2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Δεύτερον, είναι απαραίτητη η δημιουργία ενός εθνικού φορέα για την υπεύθυνη επιχ</w:t>
      </w:r>
      <w:r>
        <w:rPr>
          <w:rFonts w:eastAsia="Times New Roman" w:cs="Times New Roman"/>
          <w:szCs w:val="24"/>
        </w:rPr>
        <w:t>ειρηματικότητα, φορέα που θα είναι υπεύθυνος για την ενσωμάτωση των κατευθυντήριων οδηγιών, τη σύνταξη κανόνων αποτύπωσης των ενεργειών της εταιρικής κοινωνικής ευθύνης και τον συντονισμό της επικοινωνίας των επιχειρήσεων με τους αρμόδιους φορείς, όπως είν</w:t>
      </w:r>
      <w:r>
        <w:rPr>
          <w:rFonts w:eastAsia="Times New Roman" w:cs="Times New Roman"/>
          <w:szCs w:val="24"/>
        </w:rPr>
        <w:t xml:space="preserve">αι οι περιφέρειες και τα επιμελητήρια. </w:t>
      </w:r>
    </w:p>
    <w:p w14:paraId="0EB1AB2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Τρίτον, θα έχει αξία να διαμορφώσουμε έπειτα από ένα ευρύ κοινωνικό</w:t>
      </w:r>
      <w:r>
        <w:rPr>
          <w:rFonts w:eastAsia="Times New Roman" w:cs="Times New Roman"/>
          <w:szCs w:val="24"/>
        </w:rPr>
        <w:t xml:space="preserve"> και</w:t>
      </w:r>
      <w:r>
        <w:rPr>
          <w:rFonts w:eastAsia="Times New Roman" w:cs="Times New Roman"/>
          <w:szCs w:val="24"/>
        </w:rPr>
        <w:t xml:space="preserve"> πολιτικό διάλογο ένα ενιαίο πλαίσιο αρχών και πρακτικών για τη διασύνδεση της εταιρικής κοινωνικής ευθύνης με τις δημόσιες συμβάσεις. </w:t>
      </w:r>
    </w:p>
    <w:p w14:paraId="0EB1AB2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Ήδη σε πο</w:t>
      </w:r>
      <w:r>
        <w:rPr>
          <w:rFonts w:eastAsia="Times New Roman" w:cs="Times New Roman"/>
          <w:szCs w:val="24"/>
        </w:rPr>
        <w:t>λλές ευρωπαϊκές χώρες, όπως η Γερμανία, η Δανία και η Μεγάλη Βρετανία, οι κοινωνικά υπεύθυνες επιχειρήσεις έχουν άλλο καθεστώς αντιμετώπισης. Το άλλο καθεστώς στις δημόσιες συμβάσεις είναι μ</w:t>
      </w:r>
      <w:r>
        <w:rPr>
          <w:rFonts w:eastAsia="Times New Roman" w:cs="Times New Roman"/>
          <w:szCs w:val="24"/>
        </w:rPr>
        <w:t>ί</w:t>
      </w:r>
      <w:r>
        <w:rPr>
          <w:rFonts w:eastAsia="Times New Roman" w:cs="Times New Roman"/>
          <w:szCs w:val="24"/>
        </w:rPr>
        <w:t>α πρακτική που μπορεί να συμβάλλει σημαντικά στην περαιτέρω ενδυν</w:t>
      </w:r>
      <w:r>
        <w:rPr>
          <w:rFonts w:eastAsia="Times New Roman" w:cs="Times New Roman"/>
          <w:szCs w:val="24"/>
        </w:rPr>
        <w:t xml:space="preserve">άμωση της επιχειρηματικής υπευθυνότητας και εξωστρέφειας. </w:t>
      </w:r>
    </w:p>
    <w:p w14:paraId="0EB1AB2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Έρχομαι τώρα στο δεύτερο μέρος του νομοσχεδίου και στις λοιπές διατάξεις. Θέλω να πω αρχικά ότι λόγω περιορισμένου χρόνου για τα άρθρα 39 έως 53 και τις επτά νέες τροπολογίες θα τοποθετηθώ στη συζή</w:t>
      </w:r>
      <w:r>
        <w:rPr>
          <w:rFonts w:eastAsia="Times New Roman" w:cs="Times New Roman"/>
          <w:szCs w:val="24"/>
        </w:rPr>
        <w:t>τηση επί των άρθρων.</w:t>
      </w:r>
    </w:p>
    <w:p w14:paraId="0EB1AB2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Με τα άρθρα 9 έως 11 επιχειρείται αλλαγή στα κριτήρια για τον τρόπο επιλογής των προϊσταμένων και του προσωπικού στην Μόνιμη Ελληνική Αντιπροσωπεία στον ΟΟΣΑ και το Γραφείο Οικονομικού Συμβούλου στη Γενεύη. </w:t>
      </w:r>
    </w:p>
    <w:p w14:paraId="0EB1AB2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Κατ’ αρχάς, δεν προκύπτει α</w:t>
      </w:r>
      <w:r>
        <w:rPr>
          <w:rFonts w:eastAsia="Times New Roman" w:cs="Times New Roman"/>
          <w:szCs w:val="24"/>
        </w:rPr>
        <w:t>πό πουθενά η ανάγκη άρσης των αποσπάσεων του συνόλου του προσωπικού. Εάν υπάρχουν προβλήματα στη λειτουργία των οργάνων, θα πρέπει να τα αναφέρετε, κάτι το οποίο δεν έχετε κάνει μέχρι σήμερα. Αντίθετα με τη διάταξη που προτείνετε θα δημιουργήσετε αντί να λ</w:t>
      </w:r>
      <w:r>
        <w:rPr>
          <w:rFonts w:eastAsia="Times New Roman" w:cs="Times New Roman"/>
          <w:szCs w:val="24"/>
        </w:rPr>
        <w:t>ύσετε προβλήματα, αφού υπάρχει ο κίνδυνος να βρεθούν μέσα σε ένα χρόνο υπηρεσίες χωρίς έμπειρο προσωπικό σε μια δύσκολη περίοδο και συγκυρία. Επίσης, διατηρείτε χωρίς κανένα προφανή λόγο τη διάταξη που απαγορεύει τις μετατάξεις των υπηρετούντων υπαλλήλων γ</w:t>
      </w:r>
      <w:r>
        <w:rPr>
          <w:rFonts w:eastAsia="Times New Roman" w:cs="Times New Roman"/>
          <w:szCs w:val="24"/>
        </w:rPr>
        <w:t xml:space="preserve">ια τρία χρόνια. </w:t>
      </w:r>
    </w:p>
    <w:p w14:paraId="0EB1AB3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 το άρθρο 13 συνεχίζεται το ξήλωμα του Υπαλληλικού Κώδικα. Φέρνετε και πάλι αποσπάσεις κατά γενική παρέκκλιση του άρθρου 68. Κατά γενική παρέκκλιση είναι και οι μετατάξεις σε κενές οργανικές θέσεις χωρίς να έχετε παρουσιάσει κανέναν ειδι</w:t>
      </w:r>
      <w:r>
        <w:rPr>
          <w:rFonts w:eastAsia="Times New Roman" w:cs="Times New Roman"/>
          <w:szCs w:val="24"/>
        </w:rPr>
        <w:t xml:space="preserve">κό </w:t>
      </w:r>
      <w:r>
        <w:rPr>
          <w:rFonts w:eastAsia="Times New Roman" w:cs="Times New Roman"/>
          <w:szCs w:val="24"/>
        </w:rPr>
        <w:t>λόγο</w:t>
      </w:r>
      <w:r>
        <w:rPr>
          <w:rFonts w:eastAsia="Times New Roman" w:cs="Times New Roman"/>
          <w:szCs w:val="24"/>
        </w:rPr>
        <w:t>. Ειδική παρέκκλιση γίνεται και στην παράγραφο 11β΄ του άρθρου 14 μόνο για το χρονικό διάστημα της απόσπασης. Δύο μέτρα και δύο σταθμά, ανάλογα τι σας βολεύει κάθε φορά.</w:t>
      </w:r>
    </w:p>
    <w:p w14:paraId="0EB1AB3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Για το άρθρο 14 θα εισπράξετε, βεβαίως, ένα μεγάλο «</w:t>
      </w:r>
      <w:r>
        <w:rPr>
          <w:rFonts w:eastAsia="Times New Roman" w:cs="Times New Roman"/>
          <w:szCs w:val="24"/>
        </w:rPr>
        <w:t>όχι</w:t>
      </w:r>
      <w:r>
        <w:rPr>
          <w:rFonts w:eastAsia="Times New Roman" w:cs="Times New Roman"/>
          <w:szCs w:val="24"/>
        </w:rPr>
        <w:t>». Μπορεί να παρουσιάζετ</w:t>
      </w:r>
      <w:r>
        <w:rPr>
          <w:rFonts w:eastAsia="Times New Roman" w:cs="Times New Roman"/>
          <w:szCs w:val="24"/>
        </w:rPr>
        <w:t>ε τις αλλαγές στον νόμο του ΕΣΠΑ ως τεχνικού χαρακτήρα, στην πραγματικότητα, όμως, επιχειρείτε σημαντικές αλλαγές στον τρόπο διαχείρισης και σε θέματα προσωπικού και προσλήψεων. Συγκεκριμένα στην παράγραφο 5 περιλαμβάνετε τις εξαιρέσεις του νόμου για την α</w:t>
      </w:r>
      <w:r>
        <w:rPr>
          <w:rFonts w:eastAsia="Times New Roman" w:cs="Times New Roman"/>
          <w:szCs w:val="24"/>
        </w:rPr>
        <w:t xml:space="preserve">ναστολή των προσλήψεων, εκτός από τις συμβάσεις έργου, και στις συμβάσεις ορισμένου χρόνου και ωριαίας απασχόλησης, με στόχο να παρακάμψετε τη διαδικασία της πράξης Υπουργικού Συμβουλίου για τις προσλήψεις αυτές. </w:t>
      </w:r>
    </w:p>
    <w:p w14:paraId="0EB1AB3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Ομοίως, στην παράγραφο 1 οφείλετε να αλλάξ</w:t>
      </w:r>
      <w:r>
        <w:rPr>
          <w:rFonts w:eastAsia="Times New Roman" w:cs="Times New Roman"/>
          <w:szCs w:val="24"/>
        </w:rPr>
        <w:t xml:space="preserve">ετε την διατύπωση, ώστε να προκύπτει ξεκάθαρα ότι η αφαίρεση της εισήγησης του οικείου περιφερειάρχη αφορά μόνο συγκεκριμένα προγράμματα και όχι το σύνολο των προγραμμάτων του ΕΣΠΑ. </w:t>
      </w:r>
    </w:p>
    <w:p w14:paraId="0EB1AB3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Σας καλούμε να πάρετε πίσω την παράγραφο 3 με την οποία συστήνετε νέες επ</w:t>
      </w:r>
      <w:r>
        <w:rPr>
          <w:rFonts w:eastAsia="Times New Roman" w:cs="Times New Roman"/>
          <w:szCs w:val="24"/>
        </w:rPr>
        <w:t xml:space="preserve">ιτελικές δομές ΕΣΠΑ, όπου μόνο για επιδόματα θέσης ευθύνης στους προϊσταμένους θα υπάρχει ετήσια επιβάρυνση 73.000 </w:t>
      </w:r>
      <w:r>
        <w:rPr>
          <w:rFonts w:eastAsia="Times New Roman" w:cs="Times New Roman"/>
          <w:szCs w:val="24"/>
        </w:rPr>
        <w:lastRenderedPageBreak/>
        <w:t xml:space="preserve">ευρώ χωρίς να υπολογίζονται επιπλέον λειτουργικά έξοδα. Όλα αυτά συμβαίνουν, επειδή δεν μπορούν να συνεργαστούν οι </w:t>
      </w:r>
      <w:r>
        <w:rPr>
          <w:rFonts w:eastAsia="Times New Roman" w:cs="Times New Roman"/>
          <w:szCs w:val="24"/>
        </w:rPr>
        <w:t>Υ</w:t>
      </w:r>
      <w:r>
        <w:rPr>
          <w:rFonts w:eastAsia="Times New Roman" w:cs="Times New Roman"/>
          <w:szCs w:val="24"/>
        </w:rPr>
        <w:t xml:space="preserve">πουργοί μεταξύ τους. </w:t>
      </w:r>
    </w:p>
    <w:p w14:paraId="0EB1AB3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Αντ</w:t>
      </w:r>
      <w:r>
        <w:rPr>
          <w:rFonts w:eastAsia="Times New Roman" w:cs="Times New Roman"/>
          <w:szCs w:val="24"/>
        </w:rPr>
        <w:t xml:space="preserve">ίθετοι είμαστε και στην παράγραφο 11δ΄, όπου επιχειρείτε την επ’ </w:t>
      </w:r>
      <w:proofErr w:type="spellStart"/>
      <w:r>
        <w:rPr>
          <w:rFonts w:eastAsia="Times New Roman" w:cs="Times New Roman"/>
          <w:szCs w:val="24"/>
        </w:rPr>
        <w:t>αόριστον</w:t>
      </w:r>
      <w:proofErr w:type="spellEnd"/>
      <w:r>
        <w:rPr>
          <w:rFonts w:eastAsia="Times New Roman" w:cs="Times New Roman"/>
          <w:szCs w:val="24"/>
        </w:rPr>
        <w:t xml:space="preserve"> παράταση των μεταβατικών διατάξεων για τις διαδικασίες τοποθέτησης και μετακίνησης προσωπικού. Προσπαθείτε να νομιμοποιήσετε έτσι εκ των υστέρων όλες τις επιλογές που κάνατε σε θέσει</w:t>
      </w:r>
      <w:r>
        <w:rPr>
          <w:rFonts w:eastAsia="Times New Roman" w:cs="Times New Roman"/>
          <w:szCs w:val="24"/>
        </w:rPr>
        <w:t>ς ευθύνης.</w:t>
      </w:r>
    </w:p>
    <w:p w14:paraId="0EB1AB3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Στο άρθρο 15, αν και η παράγραφος 1 για τη διενέργεια εξετάσεων είναι θετική, οι υπόλοιπες παράγραφοι για τις οποίες επιχειρείτε αλλαγές στα κριτήρια </w:t>
      </w:r>
      <w:proofErr w:type="spellStart"/>
      <w:r>
        <w:rPr>
          <w:rFonts w:eastAsia="Times New Roman" w:cs="Times New Roman"/>
          <w:szCs w:val="24"/>
        </w:rPr>
        <w:t>αδειοδότησης</w:t>
      </w:r>
      <w:proofErr w:type="spellEnd"/>
      <w:r>
        <w:rPr>
          <w:rFonts w:eastAsia="Times New Roman" w:cs="Times New Roman"/>
          <w:szCs w:val="24"/>
        </w:rPr>
        <w:t xml:space="preserve"> επιχειρηματικών πάρκων και βιομηχανιών είναι αμφιλεγόμενες. Σας ζήτησα στην </w:t>
      </w:r>
      <w:r>
        <w:rPr>
          <w:rFonts w:eastAsia="Times New Roman" w:cs="Times New Roman"/>
          <w:szCs w:val="24"/>
        </w:rPr>
        <w:t>ε</w:t>
      </w:r>
      <w:r>
        <w:rPr>
          <w:rFonts w:eastAsia="Times New Roman" w:cs="Times New Roman"/>
          <w:szCs w:val="24"/>
        </w:rPr>
        <w:t>πιτρο</w:t>
      </w:r>
      <w:r>
        <w:rPr>
          <w:rFonts w:eastAsia="Times New Roman" w:cs="Times New Roman"/>
          <w:szCs w:val="24"/>
        </w:rPr>
        <w:t>πή απαντήσεις γιατί μειώνετε τα στρέμματα για τη δημιουργία επιχειρηματικού πάρκου σε δύο φάσεις από δύο χιλιάδες σε χίλια και από πού τεκμηριώ</w:t>
      </w:r>
      <w:r>
        <w:rPr>
          <w:rFonts w:eastAsia="Times New Roman" w:cs="Times New Roman"/>
          <w:szCs w:val="24"/>
        </w:rPr>
        <w:lastRenderedPageBreak/>
        <w:t>νεται αυτή η απόφαση. Υπάρχουν επενδύσεις που δεν μπορούν να προχωρήσουν εξαιτίας του υφιστάμενου περιορισμού; Αν</w:t>
      </w:r>
      <w:r>
        <w:rPr>
          <w:rFonts w:eastAsia="Times New Roman" w:cs="Times New Roman"/>
          <w:szCs w:val="24"/>
        </w:rPr>
        <w:t xml:space="preserve"> υπάρχουν και το κάνετε για να προχωρήσουν, ενημερώστε μας σχετικά, για να ξέρουμε τι πραγματικά συμβαίνει.</w:t>
      </w:r>
    </w:p>
    <w:p w14:paraId="0EB1AB3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τις αλλαγές στα ελάχιστα όρια κοινοχρήστων χώρων. </w:t>
      </w:r>
    </w:p>
    <w:p w14:paraId="0EB1AB3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ίδιο ισχύει και για το άρθρο 22, με το οποίο αυξάνετε τους μήνες για τη</w:t>
      </w:r>
      <w:r>
        <w:rPr>
          <w:rFonts w:eastAsia="Times New Roman" w:cs="Times New Roman"/>
          <w:szCs w:val="24"/>
        </w:rPr>
        <w:t>ν τεχνική ανασυγκρότηση μιας επιχείρησης από δεκαοκτώ σε τριάντα έξι μήνες. Πείτε μας ποιες κατηγορίες επιχειρήσεων χρειάζονται αυτόν τον διπλάσιο χρόνο που προβλέπεται για την τεχνική ανασυγκρότηση, ώστε να το καταλάβουμε και εμείς.</w:t>
      </w:r>
    </w:p>
    <w:p w14:paraId="0EB1AB3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Στο άρθρο 26 μεταφέρετ</w:t>
      </w:r>
      <w:r>
        <w:rPr>
          <w:rFonts w:eastAsia="Times New Roman" w:cs="Times New Roman"/>
          <w:szCs w:val="24"/>
        </w:rPr>
        <w:t>αι η αρμοδιότητα πληροφόρησης της Ευρωπαϊκής Επιτροπής για τις διατάξεις της εθνικής νομοθεσίας από το Εποπτικό Συμβούλιο του ΓΕΜΗ στην κεντρική υπηρεσία του Υπουργείου Ανάπτυξης. Όπως αναφέρει στο υπόμνημά του ΕΒΕΑ, η υπηρεσία του Υπουργείου συμμετέχει ήδ</w:t>
      </w:r>
      <w:r>
        <w:rPr>
          <w:rFonts w:eastAsia="Times New Roman" w:cs="Times New Roman"/>
          <w:szCs w:val="24"/>
        </w:rPr>
        <w:t>η στο εποπτικό συμβούλιο. Ποια, λοιπόν, είναι η σκοπιμότητα για τη ρύθμιση αυτή;</w:t>
      </w:r>
    </w:p>
    <w:p w14:paraId="0EB1AB39" w14:textId="77777777" w:rsidR="00E94D67" w:rsidRDefault="00BC386F">
      <w:pPr>
        <w:spacing w:line="600" w:lineRule="auto"/>
        <w:ind w:firstLine="720"/>
        <w:jc w:val="both"/>
        <w:rPr>
          <w:rFonts w:eastAsia="UB-Helvetica" w:cs="Times New Roman"/>
          <w:szCs w:val="24"/>
        </w:rPr>
      </w:pPr>
      <w:r>
        <w:rPr>
          <w:rFonts w:eastAsia="Times New Roman" w:cs="Times New Roman"/>
          <w:szCs w:val="24"/>
        </w:rPr>
        <w:t xml:space="preserve">Κλείνω με το άρθρο 37 που αφορά τον τρόπο απόδοσης της συμμετοχής του δημοσίου στα μικτά έσοδα των Καζίνων Πάρνηθας και Κέρκυρας.  </w:t>
      </w:r>
      <w:r>
        <w:rPr>
          <w:rFonts w:eastAsia="UB-Helvetica" w:cs="Times New Roman"/>
          <w:szCs w:val="24"/>
        </w:rPr>
        <w:t xml:space="preserve">Κι εδώ υπάρχουν ερωτηματικά, γιατί με τη </w:t>
      </w:r>
      <w:r>
        <w:rPr>
          <w:rFonts w:eastAsia="UB-Helvetica" w:cs="Times New Roman"/>
          <w:szCs w:val="24"/>
        </w:rPr>
        <w:t>ρύθμιση που φέρνετε υπάρχει κίνδυνος να μην αποδίδονται τα χρήματα αυτά εν μέρει ή στο σύνολό τους για τον πραγματικό τους σκοπό. Το λέω αυτό γιατί, ενώ τα χρήματα αυτά θα πρέπει να καλύπτουν τις δαπάνες προβολής και διαφήμισης του ΕΟΤ και του Ελληνικού Φε</w:t>
      </w:r>
      <w:r>
        <w:rPr>
          <w:rFonts w:eastAsia="UB-Helvetica" w:cs="Times New Roman"/>
          <w:szCs w:val="24"/>
        </w:rPr>
        <w:t>στιβάλ, υπάρχει τελικά περίπτωση με τη ρύθμιση που κάνετε να χρησιμοποιούνται, για να κλείνουν απλά «τρύπες» στον τακτικό προϋπολογισμό.</w:t>
      </w:r>
    </w:p>
    <w:p w14:paraId="0EB1AB3A" w14:textId="77777777" w:rsidR="00E94D67" w:rsidRDefault="00BC386F">
      <w:pPr>
        <w:spacing w:line="600" w:lineRule="auto"/>
        <w:ind w:firstLine="720"/>
        <w:jc w:val="both"/>
        <w:rPr>
          <w:rFonts w:eastAsia="UB-Helvetica" w:cs="Times New Roman"/>
          <w:szCs w:val="24"/>
        </w:rPr>
      </w:pPr>
      <w:r>
        <w:rPr>
          <w:rFonts w:eastAsia="UB-Helvetica" w:cs="Times New Roman"/>
          <w:szCs w:val="24"/>
        </w:rPr>
        <w:t>Σας ευχαριστώ.</w:t>
      </w:r>
    </w:p>
    <w:p w14:paraId="0EB1AB3B" w14:textId="77777777" w:rsidR="00E94D67" w:rsidRDefault="00BC386F">
      <w:pPr>
        <w:spacing w:line="600" w:lineRule="auto"/>
        <w:ind w:firstLine="720"/>
        <w:jc w:val="both"/>
        <w:rPr>
          <w:rFonts w:eastAsia="UB-Helvetica" w:cs="Times New Roman"/>
          <w:szCs w:val="24"/>
        </w:rPr>
      </w:pPr>
      <w:r>
        <w:rPr>
          <w:rFonts w:eastAsia="UB-Helvetica" w:cs="Times New Roman"/>
          <w:szCs w:val="24"/>
        </w:rPr>
        <w:lastRenderedPageBreak/>
        <w:t>(Χειροκροτήματα από την πτέρυγα της Δημοκρατικής Συμπαράταξης ΠΑΣΟΚ-ΔΗΜΑΡ)</w:t>
      </w:r>
    </w:p>
    <w:p w14:paraId="0EB1AB3C" w14:textId="77777777" w:rsidR="00E94D67" w:rsidRDefault="00BC386F">
      <w:pPr>
        <w:spacing w:line="600" w:lineRule="auto"/>
        <w:ind w:firstLine="720"/>
        <w:jc w:val="both"/>
        <w:rPr>
          <w:rFonts w:eastAsia="UB-Helvetica" w:cs="Times New Roman"/>
          <w:szCs w:val="24"/>
        </w:rPr>
      </w:pPr>
      <w:r>
        <w:rPr>
          <w:rFonts w:eastAsia="UB-Helvetica" w:cs="Times New Roman"/>
          <w:b/>
          <w:szCs w:val="24"/>
        </w:rPr>
        <w:t>ΠΡΟΕΔΡΕΥΩΝ (Δημήτριος Κρεμαστ</w:t>
      </w:r>
      <w:r>
        <w:rPr>
          <w:rFonts w:eastAsia="UB-Helvetica" w:cs="Times New Roman"/>
          <w:b/>
          <w:szCs w:val="24"/>
        </w:rPr>
        <w:t>ινός):</w:t>
      </w:r>
      <w:r>
        <w:rPr>
          <w:rFonts w:eastAsia="UB-Helvetica" w:cs="Times New Roman"/>
          <w:szCs w:val="24"/>
        </w:rPr>
        <w:t xml:space="preserve"> Ευχαριστώ κι εγώ.</w:t>
      </w:r>
    </w:p>
    <w:p w14:paraId="0EB1AB3D" w14:textId="77777777" w:rsidR="00E94D67" w:rsidRDefault="00BC386F">
      <w:pPr>
        <w:spacing w:line="600" w:lineRule="auto"/>
        <w:ind w:firstLine="720"/>
        <w:jc w:val="both"/>
        <w:rPr>
          <w:rFonts w:eastAsia="UB-Helvetica" w:cs="Times New Roman"/>
          <w:szCs w:val="24"/>
        </w:rPr>
      </w:pPr>
      <w:r>
        <w:rPr>
          <w:rFonts w:eastAsia="UB-Helvetica" w:cs="Times New Roman"/>
          <w:b/>
          <w:szCs w:val="24"/>
        </w:rPr>
        <w:t xml:space="preserve">ΠΑΝΑΓΙΩΤΗΣ (ΠΑΝΟΣ) ΣΚΟΥΡΛΕΤΗΣ (Υπουργός Περιβάλλοντος και Ενέργειας): </w:t>
      </w:r>
      <w:r>
        <w:rPr>
          <w:rFonts w:eastAsia="UB-Helvetica" w:cs="Times New Roman"/>
          <w:szCs w:val="24"/>
        </w:rPr>
        <w:t>Κύριε Πρόεδρε, μου επιτρέπετε;</w:t>
      </w:r>
    </w:p>
    <w:p w14:paraId="0EB1AB3E" w14:textId="77777777" w:rsidR="00E94D67" w:rsidRDefault="00BC386F">
      <w:pPr>
        <w:spacing w:line="600" w:lineRule="auto"/>
        <w:ind w:firstLine="720"/>
        <w:jc w:val="both"/>
        <w:rPr>
          <w:rFonts w:eastAsia="UB-Helvetica" w:cs="Times New Roman"/>
          <w:szCs w:val="24"/>
        </w:rPr>
      </w:pPr>
      <w:r>
        <w:rPr>
          <w:rFonts w:eastAsia="UB-Helvetica" w:cs="Times New Roman"/>
          <w:b/>
          <w:szCs w:val="24"/>
        </w:rPr>
        <w:t xml:space="preserve">ΠΡΟΕΔΡΕΥΩΝ (Δημήτριος Κρεμαστινός): </w:t>
      </w:r>
      <w:r>
        <w:rPr>
          <w:rFonts w:eastAsia="UB-Helvetica" w:cs="Times New Roman"/>
          <w:szCs w:val="24"/>
        </w:rPr>
        <w:t>Παρακαλώ να μιλήσουν πρώτα οι εισηγητές για να ολοκληρώσουμε.</w:t>
      </w:r>
    </w:p>
    <w:p w14:paraId="0EB1AB3F" w14:textId="77777777" w:rsidR="00E94D67" w:rsidRDefault="00BC386F">
      <w:pPr>
        <w:spacing w:line="600" w:lineRule="auto"/>
        <w:ind w:firstLine="720"/>
        <w:jc w:val="both"/>
        <w:rPr>
          <w:rFonts w:eastAsia="UB-Helvetica" w:cs="Times New Roman"/>
          <w:szCs w:val="24"/>
        </w:rPr>
      </w:pPr>
      <w:r>
        <w:rPr>
          <w:rFonts w:eastAsia="UB-Helvetica" w:cs="Times New Roman"/>
          <w:szCs w:val="24"/>
        </w:rPr>
        <w:t>Ο κ. Συντυχάκης έχει τον λόγο.</w:t>
      </w:r>
    </w:p>
    <w:p w14:paraId="0EB1AB40" w14:textId="77777777" w:rsidR="00E94D67" w:rsidRDefault="00BC386F">
      <w:pPr>
        <w:spacing w:line="600" w:lineRule="auto"/>
        <w:ind w:firstLine="720"/>
        <w:jc w:val="both"/>
        <w:rPr>
          <w:rFonts w:eastAsia="UB-Helvetica" w:cs="Times New Roman"/>
          <w:szCs w:val="24"/>
        </w:rPr>
      </w:pPr>
      <w:r>
        <w:rPr>
          <w:rFonts w:eastAsia="UB-Helvetica" w:cs="Times New Roman"/>
          <w:b/>
          <w:szCs w:val="24"/>
        </w:rPr>
        <w:t>Ε</w:t>
      </w:r>
      <w:r>
        <w:rPr>
          <w:rFonts w:eastAsia="UB-Helvetica" w:cs="Times New Roman"/>
          <w:b/>
          <w:szCs w:val="24"/>
        </w:rPr>
        <w:t xml:space="preserve">ΜΜΑΝΟΥΗΛ ΣΥΝΤΥΧΑΚΗΣ: </w:t>
      </w:r>
      <w:r>
        <w:rPr>
          <w:rFonts w:eastAsia="UB-Helvetica" w:cs="Times New Roman"/>
          <w:szCs w:val="24"/>
        </w:rPr>
        <w:t>Ευχαριστώ, κύριε Πρόεδρε.</w:t>
      </w:r>
    </w:p>
    <w:p w14:paraId="0EB1AB41"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Με το παρόν νομοσχέδιο στις βασικές του διατάξεις η Κυβέρνηση λύνει εκκρεμότητες για λογαριασμό των επιχειρηματικών ομίλων, που αποτελούσαν εμπόδιο στην επενδυτική επιδρομή που προετοιμάζουν </w:t>
      </w:r>
      <w:r>
        <w:rPr>
          <w:rFonts w:eastAsia="UB-Helvetica" w:cs="Times New Roman"/>
          <w:szCs w:val="24"/>
        </w:rPr>
        <w:lastRenderedPageBreak/>
        <w:t>για το ξεκοκάλισμα</w:t>
      </w:r>
      <w:r>
        <w:rPr>
          <w:rFonts w:eastAsia="UB-Helvetica" w:cs="Times New Roman"/>
          <w:szCs w:val="24"/>
        </w:rPr>
        <w:t xml:space="preserve"> των κοινοτικών και κρατικών χρηματοδοτήσεων, στην εφαρμογή του νέου αναπτυξιακού νόμου, το οποίο καταψήφισε το </w:t>
      </w:r>
      <w:r>
        <w:rPr>
          <w:rFonts w:eastAsia="UB-Helvetica" w:cs="Times New Roman"/>
          <w:szCs w:val="24"/>
        </w:rPr>
        <w:t>κ</w:t>
      </w:r>
      <w:r>
        <w:rPr>
          <w:rFonts w:eastAsia="UB-Helvetica" w:cs="Times New Roman"/>
          <w:szCs w:val="24"/>
        </w:rPr>
        <w:t>όμμα μας και που σημαδεύεται, βέβαια, από νέα προκλητικά προνόμια προς το μεγάλο κεφάλαιο, νέες φοροαπαλλαγές και κρατικές ενισχύσεις.</w:t>
      </w:r>
    </w:p>
    <w:p w14:paraId="0EB1AB42" w14:textId="77777777" w:rsidR="00E94D67" w:rsidRDefault="00BC386F">
      <w:pPr>
        <w:spacing w:line="600" w:lineRule="auto"/>
        <w:ind w:firstLine="720"/>
        <w:jc w:val="both"/>
        <w:rPr>
          <w:rFonts w:eastAsia="UB-Helvetica" w:cs="Times New Roman"/>
          <w:szCs w:val="24"/>
        </w:rPr>
      </w:pPr>
      <w:r>
        <w:rPr>
          <w:rFonts w:eastAsia="UB-Helvetica" w:cs="Times New Roman"/>
          <w:szCs w:val="24"/>
        </w:rPr>
        <w:t>Σ</w:t>
      </w:r>
      <w:r>
        <w:rPr>
          <w:rFonts w:eastAsia="UB-Helvetica" w:cs="Times New Roman"/>
          <w:szCs w:val="24"/>
        </w:rPr>
        <w:t xml:space="preserve">ε αυτό </w:t>
      </w:r>
      <w:r>
        <w:rPr>
          <w:rFonts w:eastAsia="UB-Helvetica" w:cs="Times New Roman"/>
          <w:szCs w:val="24"/>
        </w:rPr>
        <w:t>το νομοσχέδιο οι προτεινόμενες διατάξεις, οι πιο σημαντικές, θεσπίζουν κανόνες, που είναι αναγκαίοι για τη λειτουργία της καπιταλιστικής αγοράς, υποτάσσονται στη στρατηγική επιδίωξη για την ανάκαμψη των κερδών και της ανταγωνιστικότητας του εγχώριου κεφαλα</w:t>
      </w:r>
      <w:r>
        <w:rPr>
          <w:rFonts w:eastAsia="UB-Helvetica" w:cs="Times New Roman"/>
          <w:szCs w:val="24"/>
        </w:rPr>
        <w:t>ίου, στην προσέλκυση κερδοφόρων επενδύσεων στη γραμμή του συγκριτικού πλεονεκτήματος του προσανατολισμού στην εξωστρέφεια, στη διαμόρφωση μεγαλύτερων επιχειρηματικών σχημάτων.</w:t>
      </w:r>
    </w:p>
    <w:p w14:paraId="0EB1AB43"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Τα άρθρα 1 έως 8 ενσωματώνουν στο ελληνικό Δίκαιο τις κοινοτικές </w:t>
      </w:r>
      <w:r>
        <w:rPr>
          <w:rFonts w:eastAsia="UB-Helvetica" w:cs="Times New Roman"/>
          <w:szCs w:val="24"/>
        </w:rPr>
        <w:t>ο</w:t>
      </w:r>
      <w:r>
        <w:rPr>
          <w:rFonts w:eastAsia="UB-Helvetica" w:cs="Times New Roman"/>
          <w:szCs w:val="24"/>
        </w:rPr>
        <w:t>δηγίες 2013/34</w:t>
      </w:r>
      <w:r>
        <w:rPr>
          <w:rFonts w:eastAsia="UB-Helvetica" w:cs="Times New Roman"/>
          <w:szCs w:val="24"/>
        </w:rPr>
        <w:t xml:space="preserve">/ΕΕ και 2014/95/ΕΕ, για να επιτύχει τον συντονισμό των εθνικών διατάξεων των κρατών–μελών της Ευρωπαϊκής </w:t>
      </w:r>
      <w:r>
        <w:rPr>
          <w:rFonts w:eastAsia="UB-Helvetica" w:cs="Times New Roman"/>
          <w:szCs w:val="24"/>
        </w:rPr>
        <w:lastRenderedPageBreak/>
        <w:t>Ένωσης ως προς τη μορφή και το περιεχόμενο των εκθέσεων διαχείρισης και τους όρους δημοσιότητας των οικονομικών καταστάσεων των κεφαλαιουχικών εταιρειώ</w:t>
      </w:r>
      <w:r>
        <w:rPr>
          <w:rFonts w:eastAsia="UB-Helvetica" w:cs="Times New Roman"/>
          <w:szCs w:val="24"/>
        </w:rPr>
        <w:t>ν.</w:t>
      </w:r>
    </w:p>
    <w:p w14:paraId="0EB1AB44" w14:textId="77777777" w:rsidR="00E94D67" w:rsidRDefault="00BC386F">
      <w:pPr>
        <w:spacing w:line="600" w:lineRule="auto"/>
        <w:ind w:firstLine="720"/>
        <w:jc w:val="both"/>
        <w:rPr>
          <w:rFonts w:eastAsia="UB-Helvetica" w:cs="Times New Roman"/>
          <w:szCs w:val="24"/>
        </w:rPr>
      </w:pPr>
      <w:proofErr w:type="spellStart"/>
      <w:r>
        <w:rPr>
          <w:rFonts w:eastAsia="UB-Helvetica" w:cs="Times New Roman"/>
          <w:szCs w:val="24"/>
        </w:rPr>
        <w:t>Ενιαιοποιούνται</w:t>
      </w:r>
      <w:proofErr w:type="spellEnd"/>
      <w:r>
        <w:rPr>
          <w:rFonts w:eastAsia="UB-Helvetica" w:cs="Times New Roman"/>
          <w:szCs w:val="24"/>
        </w:rPr>
        <w:t xml:space="preserve"> οι κανόνες της Ευρωπαϊκής Ένωσης, για να είναι γνωστά τα οικονομικά μεγέθη για οποιονδήποτε επενδυτή, όχι όπως λέει το νομοσχέδιο για τη διαφάνεια γενικά, αλλά για να διασφαλιστεί ότι οι όποιες εξαγορές, συγχωνεύσεις επιχειρηματικών ομίλ</w:t>
      </w:r>
      <w:r>
        <w:rPr>
          <w:rFonts w:eastAsia="UB-Helvetica" w:cs="Times New Roman"/>
          <w:szCs w:val="24"/>
        </w:rPr>
        <w:t xml:space="preserve">ων στα πλαίσια της όξυνσης του μεταξύ τους ανταγωνισμού θα γίνονται επί </w:t>
      </w:r>
      <w:proofErr w:type="spellStart"/>
      <w:r>
        <w:rPr>
          <w:rFonts w:eastAsia="UB-Helvetica" w:cs="Times New Roman"/>
          <w:szCs w:val="24"/>
        </w:rPr>
        <w:t>ίσοις</w:t>
      </w:r>
      <w:proofErr w:type="spellEnd"/>
      <w:r>
        <w:rPr>
          <w:rFonts w:eastAsia="UB-Helvetica" w:cs="Times New Roman"/>
          <w:szCs w:val="24"/>
        </w:rPr>
        <w:t xml:space="preserve"> </w:t>
      </w:r>
      <w:proofErr w:type="spellStart"/>
      <w:r>
        <w:rPr>
          <w:rFonts w:eastAsia="UB-Helvetica" w:cs="Times New Roman"/>
          <w:szCs w:val="24"/>
        </w:rPr>
        <w:t>όροις</w:t>
      </w:r>
      <w:proofErr w:type="spellEnd"/>
      <w:r>
        <w:rPr>
          <w:rFonts w:eastAsia="UB-Helvetica" w:cs="Times New Roman"/>
          <w:szCs w:val="24"/>
        </w:rPr>
        <w:t>.</w:t>
      </w:r>
    </w:p>
    <w:p w14:paraId="0EB1AB45"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Με τον τρόπο αυτό επιτυγχάνεται η ενιαία επιχειρηματική δραστηριότητα, θεσπίζονται μέτρα που διασφαλίζουν τη χωρίς τριγμούς ελεύθερη διακίνηση υπηρεσιών, εμπορευμάτων και </w:t>
      </w:r>
      <w:r>
        <w:rPr>
          <w:rFonts w:eastAsia="UB-Helvetica" w:cs="Times New Roman"/>
          <w:szCs w:val="24"/>
        </w:rPr>
        <w:t>κεφαλαίων, όπως άλλωστε προβλέπει η Συνθήκη του Μάαστριχτ, το λεγόμενο «ευνοϊκό επενδυτικό κλίμα» με όσο το δυνατόν λιγότερους κινδύνους και ρίσκα, τη δυνατότητα πρόσβασης των καπιταλιστών στις χρηματοοικονομικές δραστηριότητες και πληροφορίες άλλων επιχει</w:t>
      </w:r>
      <w:r>
        <w:rPr>
          <w:rFonts w:eastAsia="UB-Helvetica" w:cs="Times New Roman"/>
          <w:szCs w:val="24"/>
        </w:rPr>
        <w:t xml:space="preserve">ρηματικών ομίλων, για να μπορούν με σιγουριά να </w:t>
      </w:r>
      <w:r>
        <w:rPr>
          <w:rFonts w:eastAsia="UB-Helvetica" w:cs="Times New Roman"/>
          <w:szCs w:val="24"/>
        </w:rPr>
        <w:lastRenderedPageBreak/>
        <w:t xml:space="preserve">μετακινούν τα κεφάλαιά τους από κλάδο σε κλάδο, όταν δεν διασφαλίζονται τα συμφέροντά τους ή απειλούνται από ανταγωνίστριες εταιρείες. Τους μειώνει το λειτουργικό κόστος και διαμορφώνει ευνοϊκότερες νομικές, </w:t>
      </w:r>
      <w:r>
        <w:rPr>
          <w:rFonts w:eastAsia="UB-Helvetica" w:cs="Times New Roman"/>
          <w:szCs w:val="24"/>
        </w:rPr>
        <w:t>φορολογικές απαλλαγές, όπως αυτές προβλέπονται στον νέο αναπτυξιακό νόμο.</w:t>
      </w:r>
    </w:p>
    <w:p w14:paraId="0EB1AB46" w14:textId="77777777" w:rsidR="00E94D67" w:rsidRDefault="00BC386F">
      <w:pPr>
        <w:spacing w:line="600" w:lineRule="auto"/>
        <w:ind w:firstLine="720"/>
        <w:jc w:val="both"/>
        <w:rPr>
          <w:rFonts w:eastAsia="UB-Helvetica" w:cs="Times New Roman"/>
          <w:szCs w:val="24"/>
        </w:rPr>
      </w:pPr>
      <w:r>
        <w:rPr>
          <w:rFonts w:eastAsia="UB-Helvetica" w:cs="Times New Roman"/>
          <w:szCs w:val="24"/>
        </w:rPr>
        <w:t>Τέτοιου είδους ρυθμίσεις υπέρ μεγάλων κεφαλαιουχικών επιχειρήσεων περιλαμβάνονται και στα άρθρα 23 και 26, που αφορούν το Γενικό Εμπορικό Μητρώο.</w:t>
      </w:r>
    </w:p>
    <w:p w14:paraId="0EB1AB47" w14:textId="77777777" w:rsidR="00E94D67" w:rsidRDefault="00BC386F">
      <w:pPr>
        <w:spacing w:line="600" w:lineRule="auto"/>
        <w:ind w:firstLine="720"/>
        <w:jc w:val="both"/>
        <w:rPr>
          <w:rFonts w:eastAsia="UB-Helvetica" w:cs="Times New Roman"/>
          <w:szCs w:val="24"/>
        </w:rPr>
      </w:pPr>
      <w:r>
        <w:rPr>
          <w:rFonts w:eastAsia="UB-Helvetica" w:cs="Times New Roman"/>
          <w:szCs w:val="24"/>
        </w:rPr>
        <w:t>Τακτοποιεί, δηλαδή, μ</w:t>
      </w:r>
      <w:r>
        <w:rPr>
          <w:rFonts w:eastAsia="UB-Helvetica" w:cs="Times New Roman"/>
          <w:szCs w:val="24"/>
        </w:rPr>
        <w:t>ί</w:t>
      </w:r>
      <w:r>
        <w:rPr>
          <w:rFonts w:eastAsia="UB-Helvetica" w:cs="Times New Roman"/>
          <w:szCs w:val="24"/>
        </w:rPr>
        <w:t>α σειρά από δι</w:t>
      </w:r>
      <w:r>
        <w:rPr>
          <w:rFonts w:eastAsia="UB-Helvetica" w:cs="Times New Roman"/>
          <w:szCs w:val="24"/>
        </w:rPr>
        <w:t>αρθρωτικού χαρακτήρα παρεμβάσεις με προδιαγραφές που ευνοούν τις κεφαλαιουχικές εταιρείες, που φιλοδοξούν να διεισδύσουν σε δυναμικούς τομείς της οικονομίας και της παραγωγής, όπως άλλωστε ζητάει και ο Σύνδεσμος Ελλήνων Βιομηχάνων.</w:t>
      </w:r>
    </w:p>
    <w:p w14:paraId="0EB1AB48" w14:textId="77777777" w:rsidR="00E94D67" w:rsidRDefault="00BC386F">
      <w:pPr>
        <w:spacing w:line="600" w:lineRule="auto"/>
        <w:ind w:firstLine="720"/>
        <w:jc w:val="both"/>
        <w:rPr>
          <w:rFonts w:eastAsia="UB-Helvetica" w:cs="Times New Roman"/>
          <w:szCs w:val="24"/>
        </w:rPr>
      </w:pPr>
      <w:r>
        <w:rPr>
          <w:rFonts w:eastAsia="UB-Helvetica" w:cs="Times New Roman"/>
          <w:szCs w:val="24"/>
        </w:rPr>
        <w:lastRenderedPageBreak/>
        <w:t xml:space="preserve">Άλλωστε η ίδια η έκθεση </w:t>
      </w:r>
      <w:r>
        <w:rPr>
          <w:rFonts w:eastAsia="UB-Helvetica" w:cs="Times New Roman"/>
          <w:szCs w:val="24"/>
        </w:rPr>
        <w:t>αξιολόγησης συνεπειών των συγκεκριμένων ρυθμίσεων ευθέως ομολογεί ότι οι ρυθμίσεις αυτές θωρακίζουν και ωφελούν τράπεζες, προμηθευτές, υποψήφιους επενδυτές, διευκολύνουν τη συγκέντρωση μεγέθυνσης των μονοπωλιακών επιχειρήσεων, τη γρήγορη και πιο ασφαλή κερ</w:t>
      </w:r>
      <w:r>
        <w:rPr>
          <w:rFonts w:eastAsia="UB-Helvetica" w:cs="Times New Roman"/>
          <w:szCs w:val="24"/>
        </w:rPr>
        <w:t>δοφορία τους, επιτυγχάνουν την ανάκαμψή του.</w:t>
      </w:r>
    </w:p>
    <w:p w14:paraId="0EB1AB49" w14:textId="77777777" w:rsidR="00E94D67" w:rsidRDefault="00BC386F">
      <w:pPr>
        <w:spacing w:line="600" w:lineRule="auto"/>
        <w:ind w:firstLine="720"/>
        <w:jc w:val="both"/>
        <w:rPr>
          <w:rFonts w:eastAsia="UB-Helvetica" w:cs="Times New Roman"/>
          <w:szCs w:val="24"/>
        </w:rPr>
      </w:pPr>
      <w:r>
        <w:rPr>
          <w:rFonts w:eastAsia="UB-Helvetica" w:cs="Times New Roman"/>
          <w:szCs w:val="24"/>
        </w:rPr>
        <w:t>Η Ευρωπαϊκή Ένωση με αυτόν τον τρόπο θέλει να διασφαλίσει την επενδυτική σιγουριά των επιχειρηματικών ομίλων, την ελεύθερη κίνηση κεφαλαίων στο παιχνίδι του ανταγωνισμού μεταξύ τους για το ποιος τελικά θα βγει κ</w:t>
      </w:r>
      <w:r>
        <w:rPr>
          <w:rFonts w:eastAsia="UB-Helvetica" w:cs="Times New Roman"/>
          <w:szCs w:val="24"/>
        </w:rPr>
        <w:t xml:space="preserve">ερδισμένος, για το ποιος θα πάρει το μεγαλύτερο μερίδιο από τον πακτωλό δισεκατομμυρίων του ΕΣΠΑ, του προγράμματος </w:t>
      </w:r>
      <w:proofErr w:type="spellStart"/>
      <w:r>
        <w:rPr>
          <w:rFonts w:eastAsia="UB-Helvetica" w:cs="Times New Roman"/>
          <w:szCs w:val="24"/>
        </w:rPr>
        <w:t>Γιούνκερ</w:t>
      </w:r>
      <w:proofErr w:type="spellEnd"/>
      <w:r>
        <w:rPr>
          <w:rFonts w:eastAsia="UB-Helvetica" w:cs="Times New Roman"/>
          <w:szCs w:val="24"/>
        </w:rPr>
        <w:t xml:space="preserve"> και άλλων ευρωπαϊκών προγραμμάτων. Διασφαλίζονται τα συμφέροντα του κεφαλαίου. </w:t>
      </w:r>
    </w:p>
    <w:p w14:paraId="0EB1AB4A" w14:textId="77777777" w:rsidR="00E94D67" w:rsidRDefault="00BC386F">
      <w:pPr>
        <w:spacing w:line="600" w:lineRule="auto"/>
        <w:ind w:firstLine="720"/>
        <w:jc w:val="both"/>
        <w:rPr>
          <w:rFonts w:eastAsia="UB-Helvetica" w:cs="Times New Roman"/>
          <w:szCs w:val="24"/>
        </w:rPr>
      </w:pPr>
      <w:r>
        <w:rPr>
          <w:rFonts w:eastAsia="UB-Helvetica" w:cs="Times New Roman"/>
          <w:szCs w:val="24"/>
        </w:rPr>
        <w:lastRenderedPageBreak/>
        <w:t xml:space="preserve">Διασφαλίζεται η ύπαρξη με αυτόν τον τρόπο της ίδιας </w:t>
      </w:r>
      <w:r>
        <w:rPr>
          <w:rFonts w:eastAsia="UB-Helvetica" w:cs="Times New Roman"/>
          <w:szCs w:val="24"/>
        </w:rPr>
        <w:t>της Ευρωπαϊκής Ένωσης ή αλλιώς η ύπαρξη της Ευρωπαϊκής Ένωσης είναι άμεσα συνυφασμένη με την προστασία ενίσχυσης των μονοπωλιακών συμφερόντων.</w:t>
      </w:r>
    </w:p>
    <w:p w14:paraId="0EB1AB4B"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Έρχεται, λοιπόν, το αστικό κράτος -η Κυβέρνηση στην προκειμένη περίπτωση με το νομοσχέδιο- στ</w:t>
      </w:r>
      <w:r>
        <w:rPr>
          <w:rFonts w:eastAsia="Times New Roman"/>
          <w:color w:val="000000"/>
          <w:szCs w:val="24"/>
          <w:shd w:val="clear" w:color="auto" w:fill="FFFFFF"/>
        </w:rPr>
        <w:t>ο</w:t>
      </w:r>
      <w:r>
        <w:rPr>
          <w:rFonts w:eastAsia="Times New Roman"/>
          <w:color w:val="000000"/>
          <w:szCs w:val="24"/>
          <w:shd w:val="clear" w:color="auto" w:fill="FFFFFF"/>
        </w:rPr>
        <w:t xml:space="preserve"> πλαίσι</w:t>
      </w:r>
      <w:r>
        <w:rPr>
          <w:rFonts w:eastAsia="Times New Roman"/>
          <w:color w:val="000000"/>
          <w:szCs w:val="24"/>
          <w:shd w:val="clear" w:color="auto" w:fill="FFFFFF"/>
        </w:rPr>
        <w:t>ο</w:t>
      </w:r>
      <w:r>
        <w:rPr>
          <w:rFonts w:eastAsia="Times New Roman"/>
          <w:color w:val="000000"/>
          <w:szCs w:val="24"/>
          <w:shd w:val="clear" w:color="auto" w:fill="FFFFFF"/>
        </w:rPr>
        <w:t xml:space="preserve"> αυτών των </w:t>
      </w:r>
      <w:r>
        <w:rPr>
          <w:rFonts w:eastAsia="Times New Roman"/>
          <w:color w:val="000000"/>
          <w:szCs w:val="24"/>
          <w:shd w:val="clear" w:color="auto" w:fill="FFFFFF"/>
        </w:rPr>
        <w:t>αντιλαϊκών κατευθύνσεων της Ευρωπαϊκής Ένωσης σε ρόλο διαιτητή και διαμορφώνει ένα κανονιστικό ρυθμιστικό πλαίσιο, μέσα στο οποίο θα διεξαχθούν τα νέα επικείμενα ανταγωνιστικά κονταροχτυπήματα των επιχειρηματικών ομίλων, ευελπιστώντας ότι η μάχη θα διεξαχθ</w:t>
      </w:r>
      <w:r>
        <w:rPr>
          <w:rFonts w:eastAsia="Times New Roman"/>
          <w:color w:val="000000"/>
          <w:szCs w:val="24"/>
          <w:shd w:val="clear" w:color="auto" w:fill="FFFFFF"/>
        </w:rPr>
        <w:t xml:space="preserve">εί με όσο το δυνατόν λιγότερα χτυπήματα κάτω από τη μέση. </w:t>
      </w:r>
    </w:p>
    <w:p w14:paraId="0EB1AB4C"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Αυτές οι ρυθμίσεις δημιουργούν ένα ασφαλές περιβάλλον για τους καπιταλιστές και ανασφάλεια, φτώχεια, εργασιακή ζούγκλα, μείωση της τιμής της εργατικής δύναμης και ανεργία για τη συντριπτική πλειοψη</w:t>
      </w:r>
      <w:r>
        <w:rPr>
          <w:rFonts w:eastAsia="Times New Roman"/>
          <w:color w:val="000000"/>
          <w:szCs w:val="24"/>
          <w:shd w:val="clear" w:color="auto" w:fill="FFFFFF"/>
        </w:rPr>
        <w:t xml:space="preserve">φία του λαού μας. Δεν έχουν να κάνουν σε τίποτα με τη διασφάλιση των λαϊκών συμφερόντων, τη βιωσιμότητα των μικρομεσαίων επιχειρήσεων με τις εργατικές λαϊκές ανάγκες. </w:t>
      </w:r>
    </w:p>
    <w:p w14:paraId="0EB1AB4D"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Τα μνημόνια διαρκείας, ο κόφτης κοινωνικών δαπανών και τα χαράτσια θα στοιχειώνουν την κ</w:t>
      </w:r>
      <w:r>
        <w:rPr>
          <w:rFonts w:eastAsia="Times New Roman"/>
          <w:color w:val="000000"/>
          <w:szCs w:val="24"/>
          <w:shd w:val="clear" w:color="auto" w:fill="FFFFFF"/>
        </w:rPr>
        <w:t xml:space="preserve">αθημερινότητα του λαού και τα μόνιμα αντιλαϊκά μέτρα θα διευρύνονται, με πρόσχημα πάντα την ανταγωνιστικότητα των μονοπωλίων. </w:t>
      </w:r>
    </w:p>
    <w:p w14:paraId="0EB1AB4E"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πει κάποιος «πάλι εχθρούς βλέπει το ΚΚΕ;». Πώς εξηγείται τότε η πονηρή εισαγωγή του άρθρου 28 στην κυριολεξία πάνω σε μ</w:t>
      </w:r>
      <w:r>
        <w:rPr>
          <w:rFonts w:eastAsia="Times New Roman"/>
          <w:color w:val="000000"/>
          <w:szCs w:val="24"/>
          <w:shd w:val="clear" w:color="auto" w:fill="FFFFFF"/>
        </w:rPr>
        <w:t>ί</w:t>
      </w:r>
      <w:r>
        <w:rPr>
          <w:rFonts w:eastAsia="Times New Roman"/>
          <w:color w:val="000000"/>
          <w:szCs w:val="24"/>
          <w:shd w:val="clear" w:color="auto" w:fill="FFFFFF"/>
        </w:rPr>
        <w:t xml:space="preserve">α </w:t>
      </w:r>
      <w:r>
        <w:rPr>
          <w:rFonts w:eastAsia="Times New Roman"/>
          <w:color w:val="000000"/>
          <w:szCs w:val="24"/>
          <w:shd w:val="clear" w:color="auto" w:fill="FFFFFF"/>
        </w:rPr>
        <w:t>γραμμή, όπου η Κυβέρνηση, ξεπληρώνοντας γραμμάτια στήριξης του Συνδέσμου Ελλήνων Βιομηχάνων στην αντιλαϊκή πολιτική της, έρχεται και καταργεί δική της προηγούμενη ρύθμιση που είχε φέρει στις 20 Μαρτίου 2015 με τον ν.4321 και συγκεκριμένα το άρθρο 31 παρ. 2</w:t>
      </w:r>
      <w:r>
        <w:rPr>
          <w:rFonts w:eastAsia="Times New Roman"/>
          <w:color w:val="000000"/>
          <w:szCs w:val="24"/>
          <w:shd w:val="clear" w:color="auto" w:fill="FFFFFF"/>
        </w:rPr>
        <w:t xml:space="preserve">, η οποία έλεγε ότι οι μεγαλομέτοχοι μιας εταιρίας που διαλύεται ή συγχωνεύεται είναι οι ίδιοι υπεύθυνοι για την αποπληρωμή των οφειλών της στα ασφαλιστικά της ταμεία. </w:t>
      </w:r>
    </w:p>
    <w:p w14:paraId="0EB1AB4F"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το παρόν άρθρο 28 απαλλάσσει από κάθε προσωπική ευθύνη τους μεγαλομετόχους για τις ο</w:t>
      </w:r>
      <w:r>
        <w:rPr>
          <w:rFonts w:eastAsia="Times New Roman"/>
          <w:color w:val="000000"/>
          <w:szCs w:val="24"/>
          <w:shd w:val="clear" w:color="auto" w:fill="FFFFFF"/>
        </w:rPr>
        <w:t xml:space="preserve">φειλές της εταιρείας προς τα ασφαλιστικά ταμεία. Αυτό θα πει ευνοϊκός επενδυτικός παράδεισος. </w:t>
      </w:r>
    </w:p>
    <w:p w14:paraId="0EB1AB50"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Εμείς, ως ΚΚΕ, τότε είχαμε ψηφίσει «Π</w:t>
      </w:r>
      <w:r>
        <w:rPr>
          <w:rFonts w:eastAsia="Times New Roman"/>
          <w:color w:val="000000"/>
          <w:szCs w:val="24"/>
          <w:shd w:val="clear" w:color="auto" w:fill="FFFFFF"/>
        </w:rPr>
        <w:t>αρών</w:t>
      </w:r>
      <w:r>
        <w:rPr>
          <w:rFonts w:eastAsia="Times New Roman"/>
          <w:color w:val="000000"/>
          <w:szCs w:val="24"/>
          <w:shd w:val="clear" w:color="auto" w:fill="FFFFFF"/>
        </w:rPr>
        <w:t>» στο άρθρο αυτό, γιατί εξαιρούσε τους μετόχους εταιρειών που είναι εισηγμένες στο Χρηματιστήριο.</w:t>
      </w:r>
    </w:p>
    <w:p w14:paraId="0EB1AB51"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Σαν να μην έφτανε, όμω</w:t>
      </w:r>
      <w:r>
        <w:rPr>
          <w:rFonts w:eastAsia="Times New Roman"/>
          <w:color w:val="000000"/>
          <w:szCs w:val="24"/>
          <w:shd w:val="clear" w:color="auto" w:fill="FFFFFF"/>
        </w:rPr>
        <w:t xml:space="preserve">ς, αυτό, η Κυβέρνηση, το Υπουργείο και ο Υπουργός πάει ένα βήμα παραπέρα. Με νομοθετική βελτίωση που κατέθεσε στην </w:t>
      </w:r>
      <w:r>
        <w:rPr>
          <w:rFonts w:eastAsia="Times New Roman"/>
          <w:color w:val="000000"/>
          <w:szCs w:val="24"/>
          <w:shd w:val="clear" w:color="auto" w:fill="FFFFFF"/>
        </w:rPr>
        <w:t>ε</w:t>
      </w:r>
      <w:r>
        <w:rPr>
          <w:rFonts w:eastAsia="Times New Roman"/>
          <w:color w:val="000000"/>
          <w:szCs w:val="24"/>
          <w:shd w:val="clear" w:color="auto" w:fill="FFFFFF"/>
        </w:rPr>
        <w:t>πιτροπή σε αυτό το απαράδεκτο άρθρο καταργεί και την όποια ευθύνη είχαν τα μέλη της διοίκησης της εταιρείας, νόμιμοι εκπρόσωποι, πρόεδροι, δ</w:t>
      </w:r>
      <w:r>
        <w:rPr>
          <w:rFonts w:eastAsia="Times New Roman"/>
          <w:color w:val="000000"/>
          <w:szCs w:val="24"/>
          <w:shd w:val="clear" w:color="auto" w:fill="FFFFFF"/>
        </w:rPr>
        <w:t xml:space="preserve">ιαχειριστές, διευθύνοντες σύμβουλοι, εκκαθαριστές και άλλοι. </w:t>
      </w:r>
    </w:p>
    <w:p w14:paraId="0EB1AB52"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Απαλείφεται στην παράγραφο 1 του άρθρου 31 η φράση «ανεξάρτητα από τον χρόνο επιβίωσής τους» και προστίθεται η φράση «εφόσον ενήργησαν με δόλο ή αμέλεια κατά την εκπλήρωση των καθηκόντων τους σχ</w:t>
      </w:r>
      <w:r>
        <w:rPr>
          <w:rFonts w:eastAsia="Times New Roman"/>
          <w:color w:val="000000"/>
          <w:szCs w:val="24"/>
          <w:shd w:val="clear" w:color="auto" w:fill="FFFFFF"/>
        </w:rPr>
        <w:t xml:space="preserve">ετικά με την καταβολή των εισφορών», κάτι που πολύ εύκολα μπορεί να αντιμετωπίσει δικαστικά η εταιρεία και να απαλλαγεί πλήρως. </w:t>
      </w:r>
    </w:p>
    <w:p w14:paraId="0EB1AB53"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Είχαν προηγηθεί παρεμβάσεις και από εργοδοτικές οργανώσεις με χαρακτηριστική αυτή του Συνδέσμου Επιχειρήσεων Πλεκτικής και Έτοιμου Ενδύματος Ελλάδας, ο οποίος, βέβαια, σε επιστολή του </w:t>
      </w:r>
      <w:r>
        <w:rPr>
          <w:rFonts w:eastAsia="Times New Roman"/>
          <w:color w:val="000000"/>
          <w:szCs w:val="24"/>
          <w:shd w:val="clear" w:color="auto" w:fill="FFFFFF"/>
        </w:rPr>
        <w:lastRenderedPageBreak/>
        <w:t>προς την Κομισιόν σημείωνε πολύ συγκεκριμένα ότι κανένας επενδυτής, τόσο</w:t>
      </w:r>
      <w:r>
        <w:rPr>
          <w:rFonts w:eastAsia="Times New Roman"/>
          <w:color w:val="000000"/>
          <w:szCs w:val="24"/>
          <w:shd w:val="clear" w:color="auto" w:fill="FFFFFF"/>
        </w:rPr>
        <w:t xml:space="preserve"> από την Ελλάδα όσο και από το εξωτερικό, δεν αναλαμβάνει να εγγυηθεί με τη δική του περιουσία αλλά και να εκτεθεί ποινικώς στην περίπτωση που μια επιχειρηματική ιδέα, στην οποία εμπιστεύτηκε τα χρήματά του, αποτύχει για οποιονδήποτε λόγο. </w:t>
      </w:r>
    </w:p>
    <w:p w14:paraId="0EB1AB54"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υποδείξεις τ</w:t>
      </w:r>
      <w:r>
        <w:rPr>
          <w:rFonts w:eastAsia="Times New Roman"/>
          <w:color w:val="000000"/>
          <w:szCs w:val="24"/>
          <w:shd w:val="clear" w:color="auto" w:fill="FFFFFF"/>
        </w:rPr>
        <w:t>ων εργοδοτών τελικά βρήκαν αντίκρισμα στο «</w:t>
      </w:r>
      <w:r>
        <w:rPr>
          <w:rFonts w:eastAsia="Times New Roman"/>
          <w:color w:val="000000"/>
          <w:szCs w:val="24"/>
          <w:shd w:val="clear" w:color="auto" w:fill="FFFFFF"/>
          <w:lang w:val="en-US"/>
        </w:rPr>
        <w:t>yes</w:t>
      </w:r>
      <w:r>
        <w:rPr>
          <w:rFonts w:eastAsia="Times New Roman"/>
          <w:color w:val="000000"/>
          <w:szCs w:val="24"/>
          <w:shd w:val="clear" w:color="auto" w:fill="FFFFFF"/>
        </w:rPr>
        <w:t xml:space="preserve"> </w:t>
      </w:r>
      <w:r>
        <w:rPr>
          <w:rFonts w:eastAsia="Times New Roman"/>
          <w:color w:val="000000"/>
          <w:szCs w:val="24"/>
          <w:shd w:val="clear" w:color="auto" w:fill="FFFFFF"/>
          <w:lang w:val="en-US"/>
        </w:rPr>
        <w:t>men</w:t>
      </w:r>
      <w:r>
        <w:rPr>
          <w:rFonts w:eastAsia="Times New Roman"/>
          <w:color w:val="000000"/>
          <w:szCs w:val="24"/>
          <w:shd w:val="clear" w:color="auto" w:fill="FFFFFF"/>
        </w:rPr>
        <w:t>» της Κυβέρνησης της «πρώτη φορά Αριστερά».</w:t>
      </w:r>
    </w:p>
    <w:p w14:paraId="0EB1AB55"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Ποια μικρομεσαία επιχείρηση τυγχάνει τέτοιου είδους ευνοϊκών ρυθμίσεων; Ποια λαϊκή οικογένεια, όταν παίρνει ένα δάνειο ή όταν χρωστάει στα ασφαλιστικά της ταμεία,</w:t>
      </w:r>
      <w:r>
        <w:rPr>
          <w:rFonts w:eastAsia="Times New Roman"/>
          <w:color w:val="000000"/>
          <w:szCs w:val="24"/>
          <w:shd w:val="clear" w:color="auto" w:fill="FFFFFF"/>
        </w:rPr>
        <w:t xml:space="preserve"> απαλλάσσεται από τυχόν δυσκολίες αποπληρωμής;</w:t>
      </w:r>
    </w:p>
    <w:p w14:paraId="0EB1AB56"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Δίνεται, λοιπόν, ζεστό κρατικό χρήμα, για να στήσουν το μαγαζί τους και πλήρης απαλλαγή, όταν αυτοί πτωχεύουν ή συγχωνεύονται. Το αποτέλεσμα είναι τα λουκέτα, τα χρέη σε εφορία και τράπεζες και στον ΟΑΕΕ και ο</w:t>
      </w:r>
      <w:r>
        <w:rPr>
          <w:rFonts w:eastAsia="Times New Roman"/>
          <w:color w:val="000000"/>
          <w:szCs w:val="24"/>
          <w:shd w:val="clear" w:color="auto" w:fill="FFFFFF"/>
        </w:rPr>
        <w:t xml:space="preserve"> αφανισμός των μικρομεσαίων επιχειρήσεων.</w:t>
      </w:r>
    </w:p>
    <w:p w14:paraId="0EB1AB57"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Μέχρι τώρα, ούτε σήμερα ούτε στην </w:t>
      </w:r>
      <w:r>
        <w:rPr>
          <w:rFonts w:eastAsia="Times New Roman"/>
          <w:color w:val="000000"/>
          <w:szCs w:val="24"/>
          <w:shd w:val="clear" w:color="auto" w:fill="FFFFFF"/>
        </w:rPr>
        <w:t>ε</w:t>
      </w:r>
      <w:r>
        <w:rPr>
          <w:rFonts w:eastAsia="Times New Roman"/>
          <w:color w:val="000000"/>
          <w:szCs w:val="24"/>
          <w:shd w:val="clear" w:color="auto" w:fill="FFFFFF"/>
        </w:rPr>
        <w:t>πιτροπή, οι εκπρόσωποι του ΣΥΡΙΖΑ, των ΑΝΕΛ και της Ένωσης Κεντρώων δεν ψέλλισαν απολύτως τίποτα για το άρθρο 28. Το προσπέρασαν με ελαφρά πηδηματάκια. Η σιωπή, βεβαίως, συνιστά σ</w:t>
      </w:r>
      <w:r>
        <w:rPr>
          <w:rFonts w:eastAsia="Times New Roman"/>
          <w:color w:val="000000"/>
          <w:szCs w:val="24"/>
          <w:shd w:val="clear" w:color="auto" w:fill="FFFFFF"/>
        </w:rPr>
        <w:t xml:space="preserve">υμφωνία και συνενοχή. Στην πραγματικότητα, μέσα από αυτή τη διαδικασία, φορτώνετε τα σπασμένα των εταιρειών στα ήδη λεηλατημένα ασφαλιστικά ταμεία. </w:t>
      </w:r>
    </w:p>
    <w:p w14:paraId="0EB1AB58"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Κοροϊδεύατε ακόμα και τους εργαζόμενους της «</w:t>
      </w:r>
      <w:r>
        <w:rPr>
          <w:rFonts w:eastAsia="Times New Roman"/>
          <w:color w:val="000000"/>
          <w:szCs w:val="24"/>
          <w:shd w:val="clear" w:color="auto" w:fill="FFFFFF"/>
        </w:rPr>
        <w:t>ΗΛΕΚΤΟΝΙΚΗΣ ΑΘΗΝΩΝ</w:t>
      </w:r>
      <w:r>
        <w:rPr>
          <w:rFonts w:eastAsia="Times New Roman"/>
          <w:color w:val="000000"/>
          <w:szCs w:val="24"/>
          <w:shd w:val="clear" w:color="auto" w:fill="FFFFFF"/>
        </w:rPr>
        <w:t>», όταν στο νομοσχέδιο για το ασφαλιστικό εί</w:t>
      </w:r>
      <w:r>
        <w:rPr>
          <w:rFonts w:eastAsia="Times New Roman"/>
          <w:color w:val="000000"/>
          <w:szCs w:val="24"/>
          <w:shd w:val="clear" w:color="auto" w:fill="FFFFFF"/>
        </w:rPr>
        <w:t>χε συμπεριληφθεί διάταξη που επέκτεινε τις προβλέψεις του άρθρου 31 του ν</w:t>
      </w:r>
      <w:r>
        <w:rPr>
          <w:rFonts w:eastAsia="Times New Roman"/>
          <w:color w:val="000000"/>
          <w:szCs w:val="24"/>
          <w:shd w:val="clear" w:color="auto" w:fill="FFFFFF"/>
        </w:rPr>
        <w:t>.</w:t>
      </w:r>
      <w:r>
        <w:rPr>
          <w:rFonts w:eastAsia="Times New Roman"/>
          <w:color w:val="000000"/>
          <w:szCs w:val="24"/>
          <w:shd w:val="clear" w:color="auto" w:fill="FFFFFF"/>
        </w:rPr>
        <w:t xml:space="preserve">4321/2015 στις περιπτώσεις οφειλών της εταιρείας προς τους εργαζόμενους. </w:t>
      </w:r>
    </w:p>
    <w:p w14:paraId="0EB1AB59"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υπόλοιπα κόμματα -η Νέα Δημοκρατία, το ΠΑΣΟΚ, </w:t>
      </w:r>
      <w:r>
        <w:rPr>
          <w:rFonts w:eastAsia="Times New Roman" w:cs="Times New Roman"/>
          <w:szCs w:val="24"/>
        </w:rPr>
        <w:t xml:space="preserve">και </w:t>
      </w:r>
      <w:r>
        <w:rPr>
          <w:rFonts w:eastAsia="Times New Roman" w:cs="Times New Roman"/>
          <w:szCs w:val="24"/>
        </w:rPr>
        <w:t>το Ποτάμι- την υποδέχθηκαν με χαρά και μάλιστα με κριτική απέναντι στην Κυβέρνηση γιατί δεν τους άκουσε, όταν την εγκαλούσαν για τη διάταξη του Μάρτη που καταλόγιζε ως υπεύθυνους τους μεγαλομετόχους για την αποπληρωμή των οφειλών της εταιρείας στα ασφαλιστ</w:t>
      </w:r>
      <w:r>
        <w:rPr>
          <w:rFonts w:eastAsia="Times New Roman" w:cs="Times New Roman"/>
          <w:szCs w:val="24"/>
        </w:rPr>
        <w:t xml:space="preserve">ικά ταμεία. </w:t>
      </w:r>
    </w:p>
    <w:p w14:paraId="0EB1AB5A"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Την αποδέχθηκε και η φασιστική εγκληματική οργάνωση Χρυσή Αυγή, ο εισηγητής της οποίας μάλιστα επιδοκίμασε τη διάταξη, λέγοντας ότι «η προς κατάργηση διάταξη είναι βέβαιο ότι θα επιδρούσε άκρως αποτρεπτικά για την ανάπτυξη της επιχειρηματικότη</w:t>
      </w:r>
      <w:r>
        <w:rPr>
          <w:rFonts w:eastAsia="Times New Roman" w:cs="Times New Roman"/>
          <w:szCs w:val="24"/>
        </w:rPr>
        <w:t>τας με την εταιρική μορφή και γι’ αυτό δηλώνουμε υπέρ». Έτσι, για να μην ξεχνιόμαστε για το ποιος είναι με ποιον. Πουλάνε προστασία σε εφοπλιστές και μεγαλοεπιχειρηματίες όχι μόνο εκτός Βουλής, αλλά και μέσα στη Βουλή, ψηφίζοντας και αποδεχόμενοι αυτές τις</w:t>
      </w:r>
      <w:r>
        <w:rPr>
          <w:rFonts w:eastAsia="Times New Roman" w:cs="Times New Roman"/>
          <w:szCs w:val="24"/>
        </w:rPr>
        <w:t xml:space="preserve"> διατάξεις.</w:t>
      </w:r>
    </w:p>
    <w:p w14:paraId="0EB1AB5B"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σε απόλυτη συγχορδία όλοι με τις ρυθμίσεις του </w:t>
      </w:r>
      <w:r>
        <w:rPr>
          <w:rFonts w:eastAsia="Times New Roman" w:cs="Times New Roman"/>
          <w:szCs w:val="24"/>
        </w:rPr>
        <w:t>πρώτου κ</w:t>
      </w:r>
      <w:r>
        <w:rPr>
          <w:rFonts w:eastAsia="Times New Roman" w:cs="Times New Roman"/>
          <w:szCs w:val="24"/>
        </w:rPr>
        <w:t xml:space="preserve">εφαλαίου στο </w:t>
      </w:r>
      <w:r>
        <w:rPr>
          <w:rFonts w:eastAsia="Times New Roman" w:cs="Times New Roman"/>
          <w:szCs w:val="24"/>
        </w:rPr>
        <w:t>δ</w:t>
      </w:r>
      <w:r>
        <w:rPr>
          <w:rFonts w:eastAsia="Times New Roman" w:cs="Times New Roman"/>
          <w:szCs w:val="24"/>
        </w:rPr>
        <w:t xml:space="preserve">εύτερο </w:t>
      </w:r>
      <w:r>
        <w:rPr>
          <w:rFonts w:eastAsia="Times New Roman" w:cs="Times New Roman"/>
          <w:szCs w:val="24"/>
        </w:rPr>
        <w:t>μ</w:t>
      </w:r>
      <w:r>
        <w:rPr>
          <w:rFonts w:eastAsia="Times New Roman" w:cs="Times New Roman"/>
          <w:szCs w:val="24"/>
        </w:rPr>
        <w:t>έρος στα άρθρα 9 έως 13 για την αναβάθμιση του θεσμικού πλαισίου, σχετικά με τη λειτουργία της Μόνιμης Ελληνικής Αντιπροσωπείας στον ΟΟΣΑ και του Γραφείου</w:t>
      </w:r>
      <w:r>
        <w:rPr>
          <w:rFonts w:eastAsia="Times New Roman" w:cs="Times New Roman"/>
          <w:szCs w:val="24"/>
        </w:rPr>
        <w:t xml:space="preserve"> Οικονομικού Συμβούλου στη Γενεύη, η Κυβέρνηση έρχεται να εκσυγχρονίσει, να ενισχύσει τους μόνιμους μηχανισμούς υλοποίησης των αντιδραστικών, αντιλαϊκών κατευθύνσεων του ΟΟΣΑ με σειρά παρεμβάσεων σε κλάδους και τομείς της οικονομίας, </w:t>
      </w:r>
      <w:r>
        <w:rPr>
          <w:rFonts w:eastAsia="Times New Roman" w:cs="Times New Roman"/>
          <w:szCs w:val="24"/>
        </w:rPr>
        <w:lastRenderedPageBreak/>
        <w:t>στην κατεύθυνση εφαρμο</w:t>
      </w:r>
      <w:r>
        <w:rPr>
          <w:rFonts w:eastAsia="Times New Roman" w:cs="Times New Roman"/>
          <w:szCs w:val="24"/>
        </w:rPr>
        <w:t>γής της εργαλειοθήκης του ΟΟΣΑ, στο πλαίσιο της ελεύθερης διακίνησης υπηρεσιών, όπως είναι το άνοιγμα των κλειστών επαγγελμάτων, η κατάργηση του θεσμού των ήδη καταστρατηγημένων συλλογικών συμβάσεων από τους εργοδότες, η λειτουργία των καταστημάτων λιανική</w:t>
      </w:r>
      <w:r>
        <w:rPr>
          <w:rFonts w:eastAsia="Times New Roman" w:cs="Times New Roman"/>
          <w:szCs w:val="24"/>
        </w:rPr>
        <w:t xml:space="preserve">ς όλες τις Κυριακές, οι εσωτερικές θαλάσσιες μεταφορές, η διασύνδεση των ΑΕΙ και ΤΕΙ με τις επιχειρήσεις. Μας βρίσκουν αντίθετους αυτές οι ρυθμίσεις στα άρθρα 9 έως 13. </w:t>
      </w:r>
    </w:p>
    <w:p w14:paraId="0EB1AB5C"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τροποποίηση διατάξεων του ν.4314/2011, που προβλέπονται στο άρθρο 14 του </w:t>
      </w:r>
      <w:r>
        <w:rPr>
          <w:rFonts w:eastAsia="Times New Roman" w:cs="Times New Roman"/>
          <w:szCs w:val="24"/>
        </w:rPr>
        <w:t>δεύτερου κ</w:t>
      </w:r>
      <w:r>
        <w:rPr>
          <w:rFonts w:eastAsia="Times New Roman" w:cs="Times New Roman"/>
          <w:szCs w:val="24"/>
        </w:rPr>
        <w:t>ε</w:t>
      </w:r>
      <w:r>
        <w:rPr>
          <w:rFonts w:eastAsia="Times New Roman" w:cs="Times New Roman"/>
          <w:szCs w:val="24"/>
        </w:rPr>
        <w:t>φαλαίου, τακτοποιεί εκκρεμότητες στις επιτελικές δομές του ΕΣΠΑ, συστήνει επιτροπές αξιολόγησης για το Πρόγραμμα Αγροτικής Ανάπτυξης, για τα επιχειρησιακά Προγράμματα Αλιείας και Θάλασσας. Η Κυβέρνηση επιδιώκει να εναρμονιστούν αυτές οι ρυθμίσεις με τις λε</w:t>
      </w:r>
      <w:r>
        <w:rPr>
          <w:rFonts w:eastAsia="Times New Roman" w:cs="Times New Roman"/>
          <w:szCs w:val="24"/>
        </w:rPr>
        <w:t xml:space="preserve">γόμενες «αναπτυξιακές παρεμβάσεις 2014-2020», τη διασφάλιση του ζεστού κρατικού κοινοτικού χρήματος για λογαριασμό των επιχειρηματικών ομίλων. </w:t>
      </w:r>
    </w:p>
    <w:p w14:paraId="0EB1AB5D"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το Πρόγραμμα Αγροτικής Ανάπτυξης –προϋπολογισμού περίπου 5 δισεκατομμυρίων ευρώ- θα κατευθυνθεί </w:t>
      </w:r>
      <w:r>
        <w:rPr>
          <w:rFonts w:eastAsia="Times New Roman" w:cs="Times New Roman"/>
          <w:szCs w:val="24"/>
        </w:rPr>
        <w:t>εξ ολοκλήρου σε προγράμματα ενίσχυσης του καπιταλιστικού χαρακτήρα του αγροτικού τομέα, όπως στη βελτίωση της ανταγωνιστικότητας των γεωργικών εκμεταλλεύσεων, στη στήριξη παραγωγικών προϊόντων με εξαγωγικό χαρακτήρα -άρα στήριξη στο εξαγωγικό κεφάλαιο- στη</w:t>
      </w:r>
      <w:r>
        <w:rPr>
          <w:rFonts w:eastAsia="Times New Roman" w:cs="Times New Roman"/>
          <w:szCs w:val="24"/>
        </w:rPr>
        <w:t xml:space="preserve"> στήριξη επιχειρήσεων μεταποίησης και εμπορίας αγροτικών προϊόντων. </w:t>
      </w:r>
    </w:p>
    <w:p w14:paraId="0EB1AB5E"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ίδιο ακριβώς θα συμβεί και με το Πρόγραμμα Αλιείας και Θάλασσας. Ο πακτωλός δισεκατομμυρίων των κοινοτικών προγραμμάτων του νέου Συμφώνου Εταιρικής Σχέσης έρχεται να υπηρετήσει τη στρα</w:t>
      </w:r>
      <w:r>
        <w:rPr>
          <w:rFonts w:eastAsia="Times New Roman" w:cs="Times New Roman"/>
          <w:szCs w:val="24"/>
        </w:rPr>
        <w:t xml:space="preserve">τηγική του κεφαλαίου, την οποία και προωθεί η Συγκυβέρνηση ΣΥΡΙΖΑ-ΑΝΕΛ, όπως έκαναν και οι προηγούμενες της Νέας Δημοκρατίας και του ΠΑΣΟΚ. </w:t>
      </w:r>
    </w:p>
    <w:p w14:paraId="0EB1AB5F"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χρηματοδοτήσεις αυτές ενισχύουν το εγχώριο κεφάλαιο με σύνθημα «επιχειρηματικότητα–ανταγωνιστικότητα–καινοτομία-</w:t>
      </w:r>
      <w:r>
        <w:rPr>
          <w:rFonts w:eastAsia="Times New Roman" w:cs="Times New Roman"/>
          <w:szCs w:val="24"/>
        </w:rPr>
        <w:t xml:space="preserve">εξωστρέφεια» και κατευθύνονται στους τομείς και κλάδους της οικονομίας που </w:t>
      </w:r>
      <w:r>
        <w:rPr>
          <w:rFonts w:eastAsia="Times New Roman" w:cs="Times New Roman"/>
          <w:szCs w:val="24"/>
        </w:rPr>
        <w:lastRenderedPageBreak/>
        <w:t xml:space="preserve">επιφέρουν μεγάλα κέρδη στους ενδιαφερόμενους επενδυτές, στους επιχειρηματικούς ομίλους στον τουρισμό, στον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στην εφοδιαστική αλυσίδα, στην περιβαλλοντική βιομ</w:t>
      </w:r>
      <w:r>
        <w:rPr>
          <w:rFonts w:eastAsia="Times New Roman" w:cs="Times New Roman"/>
          <w:szCs w:val="24"/>
        </w:rPr>
        <w:t xml:space="preserve">ηχανία, στη φαρμακοβιομηχανία και στον τομέα υγείας, στην ενέργεια, στις μεταφορές, στις τεχνολογίες πληροφορικής και επικοινωνιών. </w:t>
      </w:r>
    </w:p>
    <w:p w14:paraId="0EB1AB60"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Προβλέπονται ενισχύσεις για τις εξαγωγικές επιχειρήσεις, την πιστοποίηση των </w:t>
      </w:r>
      <w:proofErr w:type="spellStart"/>
      <w:r>
        <w:rPr>
          <w:rFonts w:eastAsia="Times New Roman" w:cs="Times New Roman"/>
          <w:szCs w:val="24"/>
        </w:rPr>
        <w:t>αγροτοδιατροφικών</w:t>
      </w:r>
      <w:proofErr w:type="spellEnd"/>
      <w:r>
        <w:rPr>
          <w:rFonts w:eastAsia="Times New Roman" w:cs="Times New Roman"/>
          <w:szCs w:val="24"/>
        </w:rPr>
        <w:t xml:space="preserve"> προϊόντων, την τουριστική πρ</w:t>
      </w:r>
      <w:r>
        <w:rPr>
          <w:rFonts w:eastAsia="Times New Roman" w:cs="Times New Roman"/>
          <w:szCs w:val="24"/>
        </w:rPr>
        <w:t xml:space="preserve">οβολή, εξ ου και τα άρθρα για τον τουρισμό παρακάτω. </w:t>
      </w:r>
    </w:p>
    <w:p w14:paraId="0EB1AB61"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Προς την ίδια κατεύθυνση θα αξιοποιηθούν, βέβαια, και τα περιφερειακά επιχειρησιακά προγράμματα, τα κονδύλια δηλαδή που θα διαχειριστούν απευθείας οι περιφέρειες και με έμφαση σε έργα υποδομών -είτε με </w:t>
      </w:r>
      <w:r>
        <w:rPr>
          <w:rFonts w:eastAsia="Times New Roman" w:cs="Times New Roman"/>
          <w:szCs w:val="24"/>
        </w:rPr>
        <w:t xml:space="preserve">ΣΔΙΤ είτε με συμβάσεις παραχώρησης- με ακριβοπληρωμένες υπηρεσίες στο νερό, στα σκουπίδια, επιβολή διοδίων στους αυτοκινητόδρομους. </w:t>
      </w:r>
    </w:p>
    <w:p w14:paraId="0EB1AB62"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 πλαίσιο, λοιπόν, αυτών των μηχανισμών που έρχονται να διασφαλίσουν αυτές οι διατάξεις, στη βάση αυτή θα πατήσει και ο ν</w:t>
      </w:r>
      <w:r>
        <w:rPr>
          <w:rFonts w:eastAsia="Times New Roman" w:cs="Times New Roman"/>
          <w:szCs w:val="24"/>
        </w:rPr>
        <w:t xml:space="preserve">όμος για τις δημόσιες συμβάσεις έργων, προμηθειών και υπηρεσιών και η αναθεώρηση του νόμου για τις </w:t>
      </w:r>
      <w:r>
        <w:rPr>
          <w:rFonts w:eastAsia="Times New Roman" w:cs="Times New Roman"/>
          <w:szCs w:val="24"/>
        </w:rPr>
        <w:t>σ</w:t>
      </w:r>
      <w:r>
        <w:rPr>
          <w:rFonts w:eastAsia="Times New Roman" w:cs="Times New Roman"/>
          <w:szCs w:val="24"/>
        </w:rPr>
        <w:t xml:space="preserve">υμπράξεις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Αυτό σημαίνει βέλτιστη αξιοποίηση των κονδυλίων για έργα και τομείς που φέρουν κέρδη στο κεφάλαιο. </w:t>
      </w:r>
    </w:p>
    <w:p w14:paraId="0EB1AB63"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ξένα κόλλυβα,</w:t>
      </w:r>
      <w:r>
        <w:rPr>
          <w:rFonts w:eastAsia="Times New Roman" w:cs="Times New Roman"/>
          <w:szCs w:val="24"/>
        </w:rPr>
        <w:t xml:space="preserve"> δηλαδή, με τον ιδρώτα, τα δουλεμένα των εργατών θα ενισχύσουν τις επιχειρήσεις τους για την αύξηση της παραγωγικότητας, όπως λένε, πράγμα που θα συνοδευτεί με τη μείωση της τιμής της εργατικής δύναμης -του μισθολογικού κόστους που αρέσκεται να λέει και ο </w:t>
      </w:r>
      <w:r>
        <w:rPr>
          <w:rFonts w:eastAsia="Times New Roman" w:cs="Times New Roman"/>
          <w:szCs w:val="24"/>
        </w:rPr>
        <w:t xml:space="preserve">Σύνδεσμος Ελλήνων Βιομηχάνων και η Κυβέρνηση- με τον εκτοπισμό εργατικού δυναμικού, με τις εργασιακές σχέσεις γαλέρας, με την εξαθλίωση της εργατικής τάξης του λαού μας. </w:t>
      </w:r>
    </w:p>
    <w:p w14:paraId="0EB1AB6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Οι αντιδραστικές αυτές ρυθμίσεις αποτελούν τα εργαλεία για την έξοδο από την κρίση το</w:t>
      </w:r>
      <w:r>
        <w:rPr>
          <w:rFonts w:eastAsia="Times New Roman" w:cs="Times New Roman"/>
          <w:szCs w:val="24"/>
        </w:rPr>
        <w:t xml:space="preserve">υ κεφαλαίου και την ενίσχυση της ανταγωνιστικότητάς του. Άρα για το ΚΚΕ είτε με τις προηγούμενες δομές είτε με τις προτεινόμενες επιτελικές δομές δεν αλλάζει η ουσία. </w:t>
      </w:r>
    </w:p>
    <w:p w14:paraId="0EB1AB6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άρθρο 14 επίσης τακτοποιεί ζητήματα στη λειτουργία των φορέων σε αντίθεση με τις προτ</w:t>
      </w:r>
      <w:r>
        <w:rPr>
          <w:rFonts w:eastAsia="Times New Roman" w:cs="Times New Roman"/>
          <w:szCs w:val="24"/>
        </w:rPr>
        <w:t>άσεις των εργαζομένων. Εμείς λέμε ότι αυτές οι υπηρεσίες και οι δομές, άρα και τα εργασιακά θέματα δεν πρέπει να συνιστούν ξεχωριστές δομές, αλλά ενταγμένες στο δημόσιο. Γι’ αυτό και το καταψηφίζουμε.</w:t>
      </w:r>
    </w:p>
    <w:p w14:paraId="0EB1AB6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Στο τρίτο κεφάλαιο, στα άρθρα 15 έως 22 τροποποιείται τ</w:t>
      </w:r>
      <w:r>
        <w:rPr>
          <w:rFonts w:eastAsia="Times New Roman" w:cs="Times New Roman"/>
          <w:szCs w:val="24"/>
        </w:rPr>
        <w:t xml:space="preserve">ο θεσμικό πλαίσιο για την </w:t>
      </w:r>
      <w:proofErr w:type="spellStart"/>
      <w:r>
        <w:rPr>
          <w:rFonts w:eastAsia="Times New Roman" w:cs="Times New Roman"/>
          <w:szCs w:val="24"/>
        </w:rPr>
        <w:t>αδειοδότηση</w:t>
      </w:r>
      <w:proofErr w:type="spellEnd"/>
      <w:r>
        <w:rPr>
          <w:rFonts w:eastAsia="Times New Roman" w:cs="Times New Roman"/>
          <w:szCs w:val="24"/>
        </w:rPr>
        <w:t xml:space="preserve"> τεχνικών, επαγγελματικών και μεταποιητικών μονάδων και ρυθμίζονται ζητήματα </w:t>
      </w:r>
      <w:proofErr w:type="spellStart"/>
      <w:r>
        <w:rPr>
          <w:rFonts w:eastAsia="Times New Roman" w:cs="Times New Roman"/>
          <w:szCs w:val="24"/>
        </w:rPr>
        <w:t>αδειοδότησης</w:t>
      </w:r>
      <w:proofErr w:type="spellEnd"/>
      <w:r>
        <w:rPr>
          <w:rFonts w:eastAsia="Times New Roman" w:cs="Times New Roman"/>
          <w:szCs w:val="24"/>
        </w:rPr>
        <w:t xml:space="preserve"> και λειτουργίας των επιχειρηματικών πάρκων.</w:t>
      </w:r>
    </w:p>
    <w:p w14:paraId="0EB1AB6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Για το άρθρο 15 ψηφίζουμε «</w:t>
      </w:r>
      <w:r>
        <w:rPr>
          <w:rFonts w:eastAsia="Times New Roman" w:cs="Times New Roman"/>
          <w:szCs w:val="24"/>
        </w:rPr>
        <w:t>παρών</w:t>
      </w:r>
      <w:r>
        <w:rPr>
          <w:rFonts w:eastAsia="Times New Roman" w:cs="Times New Roman"/>
          <w:szCs w:val="24"/>
        </w:rPr>
        <w:t>» για τον εξής λόγο: Στην πρώτη παράγραφο γίνεται η τ</w:t>
      </w:r>
      <w:r>
        <w:rPr>
          <w:rFonts w:eastAsia="Times New Roman" w:cs="Times New Roman"/>
          <w:szCs w:val="24"/>
        </w:rPr>
        <w:t xml:space="preserve">ροποποίηση των διατάξεων του ν.3982/2011 περί </w:t>
      </w:r>
      <w:proofErr w:type="spellStart"/>
      <w:r>
        <w:rPr>
          <w:rFonts w:eastAsia="Times New Roman" w:cs="Times New Roman"/>
          <w:szCs w:val="24"/>
        </w:rPr>
        <w:t>αδειοδότησης</w:t>
      </w:r>
      <w:proofErr w:type="spellEnd"/>
      <w:r>
        <w:rPr>
          <w:rFonts w:eastAsia="Times New Roman" w:cs="Times New Roman"/>
          <w:szCs w:val="24"/>
        </w:rPr>
        <w:t xml:space="preserve"> τεχνικών επαγγελμάτων. Δίνεται όντως η δυνατότητα συμμετοχής στις εξετάσεις σε άλλες περιφέρειες από αυτήν της επαγγελματικής έδρας στην περίπτωση που δεν έχει συγκροτηθεί είτε δεν λειτουργεί η επι</w:t>
      </w:r>
      <w:r>
        <w:rPr>
          <w:rFonts w:eastAsia="Times New Roman" w:cs="Times New Roman"/>
          <w:szCs w:val="24"/>
        </w:rPr>
        <w:t>τροπή της περιφέρειας που προβλέπεται από τον νόμο. Εδώ επισημαίνουμε τον κίνδυνο να μονιμοποιηθεί η κατάσταση και να μην συγκροτηθούν ποτέ επιτροπές εξετάσεων στις περιφέρειες.</w:t>
      </w:r>
    </w:p>
    <w:p w14:paraId="0EB1AB6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Με τις παραγράφους 2 έως 7 δεν συμφωνούμε. Αφορούν ρυθμίσεις για την </w:t>
      </w:r>
      <w:proofErr w:type="spellStart"/>
      <w:r>
        <w:rPr>
          <w:rFonts w:eastAsia="Times New Roman" w:cs="Times New Roman"/>
          <w:szCs w:val="24"/>
        </w:rPr>
        <w:t>αδειοδότη</w:t>
      </w:r>
      <w:r>
        <w:rPr>
          <w:rFonts w:eastAsia="Times New Roman" w:cs="Times New Roman"/>
          <w:szCs w:val="24"/>
        </w:rPr>
        <w:t>ση</w:t>
      </w:r>
      <w:proofErr w:type="spellEnd"/>
      <w:r>
        <w:rPr>
          <w:rFonts w:eastAsia="Times New Roman" w:cs="Times New Roman"/>
          <w:szCs w:val="24"/>
        </w:rPr>
        <w:t xml:space="preserve"> των επιχειρηματικών πάρκων. Με τις τροποποιήσεις αυτές απλοποιούνται οι διαδικασίες για την έκδοση αδειών λειτουργίας των επιχειρηματικών πάρκων όσον αφορά τη σύνταξη μελετών, την ελάχιστη έκταση και τις περιβαλλοντικές μελέτες που απαιτούνται. Με τον τ</w:t>
      </w:r>
      <w:r>
        <w:rPr>
          <w:rFonts w:eastAsia="Times New Roman" w:cs="Times New Roman"/>
          <w:szCs w:val="24"/>
        </w:rPr>
        <w:t xml:space="preserve">ρόπο αυτόν ουσιαστικά καταργείται μεγάλο μέρος της διαδικασίας κρατικού ελέγχου το οποίο πλέον μεταφέρεται στον βιοτέχνη. </w:t>
      </w:r>
    </w:p>
    <w:p w14:paraId="0EB1AB6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Το ερώτημα είναι: Ένας αυτοαπασχολούμενος είτε και μικρός βιοτέχνης με δύο υπαλλήλους έχει τη δυνατότητα να εγκατασταθεί και να λειτο</w:t>
      </w:r>
      <w:r>
        <w:rPr>
          <w:rFonts w:eastAsia="Times New Roman" w:cs="Times New Roman"/>
          <w:szCs w:val="24"/>
        </w:rPr>
        <w:t xml:space="preserve">υργήσει σε κάποιο επιχειρηματικό πάρκο, έχοντας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κόστος αγοράς γης, το κόστος για την ανέγερση του κτηρίου κ.λπ.; Όχι βέβαια και ειδικά σε τέτοιες συνθήκες κρίσης. Εμείς από αυτήν τη σκοπιά εξετάζουμε τις εκάστοτε ρυθμίσεις. Οπότε εδώ είμαστε αρν</w:t>
      </w:r>
      <w:r>
        <w:rPr>
          <w:rFonts w:eastAsia="Times New Roman" w:cs="Times New Roman"/>
          <w:szCs w:val="24"/>
        </w:rPr>
        <w:t>ητικοί.</w:t>
      </w:r>
    </w:p>
    <w:p w14:paraId="0EB1AB6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 το άρθρο 16, σχετικά με την παράταση προθεσμίας για την αντικατάσταση των αδειών των τεχνικών επαγγελμάτων, συμφωνούμε.</w:t>
      </w:r>
    </w:p>
    <w:p w14:paraId="0EB1AB6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Με το άρθρο 17 που αφορά τον καθορισμό ειδικότητας κατά τη διαδικασία αντιστοίχισης των παλιών αδειών με τις υφιστάμενες </w:t>
      </w:r>
      <w:r>
        <w:rPr>
          <w:rFonts w:eastAsia="Times New Roman" w:cs="Times New Roman"/>
          <w:szCs w:val="24"/>
        </w:rPr>
        <w:t>ειδικά για το επάγγελμα του συντηρητή ηλεκτρολόγου –αφορά κυρίως συντηρητές ανελκυστήρων, αυτοαπασχολούμενους είτε εργαζόμενους- επίσης συμφωνούμε.</w:t>
      </w:r>
    </w:p>
    <w:p w14:paraId="0EB1AB6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άρθρο 18 επιφυλασσόμαστε διότι στο πρώτο μέρος που αφορά τη διαδικασία αντικατάστασης των αδειών των </w:t>
      </w:r>
      <w:r>
        <w:rPr>
          <w:rFonts w:eastAsia="Times New Roman" w:cs="Times New Roman"/>
          <w:szCs w:val="24"/>
        </w:rPr>
        <w:t>τεχνικών ψυκτικών εγκαταστάσεων και την εξομοίωση με τη διαδικασία που προβλέπεται για τα άλλα τεχνικά επαγγέλματα, -υδραυλικούς, ηλεκτρολόγους και άλλους- συμφωνούμε. Δεν συμφωνούμε όμως με το δεύτερο μέρος σχετικά με την περίπτωση καθυστέρησης θεώρησης π</w:t>
      </w:r>
      <w:r>
        <w:rPr>
          <w:rFonts w:eastAsia="Times New Roman" w:cs="Times New Roman"/>
          <w:szCs w:val="24"/>
        </w:rPr>
        <w:t xml:space="preserve">έραν της πενταετίας της ισχύουσας άδειας, που προβλέπει επανένταξη και καταβολή των </w:t>
      </w:r>
      <w:proofErr w:type="spellStart"/>
      <w:r>
        <w:rPr>
          <w:rFonts w:eastAsia="Times New Roman" w:cs="Times New Roman"/>
          <w:szCs w:val="24"/>
        </w:rPr>
        <w:t>παραβόλων</w:t>
      </w:r>
      <w:proofErr w:type="spellEnd"/>
      <w:r>
        <w:rPr>
          <w:rFonts w:eastAsia="Times New Roman" w:cs="Times New Roman"/>
          <w:szCs w:val="24"/>
        </w:rPr>
        <w:t xml:space="preserve">. </w:t>
      </w:r>
    </w:p>
    <w:p w14:paraId="0EB1AB6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0EB1AB6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EB1AB6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Εδώ θα ήθελα να πω το εξής: Μπορεί να διευκολύνον</w:t>
      </w:r>
      <w:r>
        <w:rPr>
          <w:rFonts w:eastAsia="Times New Roman" w:cs="Times New Roman"/>
          <w:szCs w:val="24"/>
        </w:rPr>
        <w:t xml:space="preserve">ται ορισμένα υπαρκτά προβλήματα των τεχνικών, αυτοαπασχολούμενων και εργαζομένων, αλλά δεν θίγουν την ουσία στο ζήτημα της </w:t>
      </w:r>
      <w:proofErr w:type="spellStart"/>
      <w:r>
        <w:rPr>
          <w:rFonts w:eastAsia="Times New Roman" w:cs="Times New Roman"/>
          <w:szCs w:val="24"/>
        </w:rPr>
        <w:t>αδειοδότησης</w:t>
      </w:r>
      <w:proofErr w:type="spellEnd"/>
      <w:r>
        <w:rPr>
          <w:rFonts w:eastAsia="Times New Roman" w:cs="Times New Roman"/>
          <w:szCs w:val="24"/>
        </w:rPr>
        <w:t xml:space="preserve">. Δεν θίγουν την ουσία γιατί εδράζονται στον ν.3982/2011 που αφορά στην </w:t>
      </w:r>
      <w:proofErr w:type="spellStart"/>
      <w:r>
        <w:rPr>
          <w:rFonts w:eastAsia="Times New Roman" w:cs="Times New Roman"/>
          <w:szCs w:val="24"/>
        </w:rPr>
        <w:t>αδειοδότηση</w:t>
      </w:r>
      <w:proofErr w:type="spellEnd"/>
      <w:r>
        <w:rPr>
          <w:rFonts w:eastAsia="Times New Roman" w:cs="Times New Roman"/>
          <w:szCs w:val="24"/>
        </w:rPr>
        <w:t xml:space="preserve"> των τεχνικών επαγγελμάτων, που στηρίζ</w:t>
      </w:r>
      <w:r>
        <w:rPr>
          <w:rFonts w:eastAsia="Times New Roman" w:cs="Times New Roman"/>
          <w:szCs w:val="24"/>
        </w:rPr>
        <w:t xml:space="preserve">εται στην </w:t>
      </w:r>
      <w:r>
        <w:rPr>
          <w:rFonts w:eastAsia="Times New Roman" w:cs="Times New Roman"/>
          <w:szCs w:val="24"/>
        </w:rPr>
        <w:t>ο</w:t>
      </w:r>
      <w:r>
        <w:rPr>
          <w:rFonts w:eastAsia="Times New Roman" w:cs="Times New Roman"/>
          <w:szCs w:val="24"/>
        </w:rPr>
        <w:t xml:space="preserve">δηγία </w:t>
      </w:r>
      <w:proofErr w:type="spellStart"/>
      <w:r>
        <w:rPr>
          <w:rFonts w:eastAsia="Times New Roman" w:cs="Times New Roman"/>
          <w:szCs w:val="24"/>
        </w:rPr>
        <w:t>Μπολκενστάιν</w:t>
      </w:r>
      <w:proofErr w:type="spellEnd"/>
      <w:r>
        <w:rPr>
          <w:rFonts w:eastAsia="Times New Roman" w:cs="Times New Roman"/>
          <w:szCs w:val="24"/>
        </w:rPr>
        <w:t xml:space="preserve">. </w:t>
      </w:r>
    </w:p>
    <w:p w14:paraId="0EB1AB7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όλα τα υπόλοιπα άρθρα, καθώς επίσης και για τις τροπολογίες θα τοποθετηθούμε στην αυριανή συνεδρίαση. </w:t>
      </w:r>
    </w:p>
    <w:p w14:paraId="0EB1AB7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Αυτό που θα ήθελα, κύριε Πρόεδρε, να πω τελειώνοντας είναι ότι με όλα τα παραπάνω είναι φανερό ότι οι ρυθμίσεις – τακ</w:t>
      </w:r>
      <w:r>
        <w:rPr>
          <w:rFonts w:eastAsia="Times New Roman" w:cs="Times New Roman"/>
          <w:szCs w:val="24"/>
        </w:rPr>
        <w:t>τοποιήσεις που κάνει η Κυβέρνηση με το εν λόγω νομοσχέδιο φτιάχνει πραγματικά έναν επενδυτικό παράδεισο για τους επιχειρηματικούς ομίλους. Είναι μια πολιτική που ευνοεί τους επιχειρηματικούς ομίλους. Στην πορεία βέβαια όλα αυτά θα συνοδευτούν και με νέα συ</w:t>
      </w:r>
      <w:r>
        <w:rPr>
          <w:rFonts w:eastAsia="Times New Roman" w:cs="Times New Roman"/>
          <w:szCs w:val="24"/>
        </w:rPr>
        <w:t>μπληρωματικά μνημόνια διαρκείας, με τα χτυπήματα στα εργασιακά. Έχουμε άλλωστε την ομολογία για την αύξηση ή την απελευθέρωση του ορίου των μαζικών απολύσεων, την κατάργηση των συλλογικών συμβάσεων εργασίας, τον συνδικαλιστικό νόμο, τις ιδιωτικοποιήσεις κα</w:t>
      </w:r>
      <w:r>
        <w:rPr>
          <w:rFonts w:eastAsia="Times New Roman" w:cs="Times New Roman"/>
          <w:szCs w:val="24"/>
        </w:rPr>
        <w:t>ι άλλων περιφερειακών αεροδρομίων και λιμανιών</w:t>
      </w:r>
      <w:r>
        <w:rPr>
          <w:rFonts w:eastAsia="Times New Roman" w:cs="Times New Roman"/>
          <w:szCs w:val="24"/>
        </w:rPr>
        <w:t>.</w:t>
      </w:r>
    </w:p>
    <w:p w14:paraId="0EB1AB7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Αυτό λοιπόν που πρέπει να κάνουν οι εργαζόμενοι, το ζητούμενο γι’ αυτούς, είναι ότι πρέπει να οργανώσουν όσο γίνεται πιο γρήγορα και πιο αποφασιστικά την αντεπίθεσή τους, να αμφισβητήσουν, να </w:t>
      </w:r>
      <w:r>
        <w:rPr>
          <w:rFonts w:eastAsia="Times New Roman" w:cs="Times New Roman"/>
          <w:szCs w:val="24"/>
        </w:rPr>
        <w:lastRenderedPageBreak/>
        <w:t>έρθουν σε ρήξη και σε αναγκαστική και ουσιαστική ανατροπή αυτής της πολιτικής, που εφαρμόζεται με την αποδέσμευση από την Ευρωπαϊκή Ένωση, με τη μη αναγνώριση του χρέους, να προσανατολιστούν και να δώσουν τη μάχη για την ανάκτηση των μεγάλων απωλειών του λ</w:t>
      </w:r>
      <w:r>
        <w:rPr>
          <w:rFonts w:eastAsia="Times New Roman" w:cs="Times New Roman"/>
          <w:szCs w:val="24"/>
        </w:rPr>
        <w:t xml:space="preserve">αού μέσα στην περίοδο της κρίσης. </w:t>
      </w:r>
    </w:p>
    <w:p w14:paraId="0EB1AB7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Αυτό σημαίνει ότι η ρότα, ο προσανατολισμός πρέπει να είναι σε αντιμονοπωλιακή αντικαπιταλιστική κατεύθυνση, με ριζοσπαστικούς στόχους πάλης, που θα καταλήξουν στην αποφασιστική σύγκρουση με την πολιτική και την εξουσία τ</w:t>
      </w:r>
      <w:r>
        <w:rPr>
          <w:rFonts w:eastAsia="Times New Roman" w:cs="Times New Roman"/>
          <w:szCs w:val="24"/>
        </w:rPr>
        <w:t xml:space="preserve">ων μονοπωλίων. </w:t>
      </w:r>
    </w:p>
    <w:p w14:paraId="0EB1AB7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Η μόνη οργάνωση είναι η εργατική λαϊκή αντεπίθεση που μπορεί να ανακόψει και να ανατρέψει τις νέες δέσμες αντιλαϊκών μέτρων που έρχονται, καλυμμένες πάντα με τον μανδύα μιας δήθεν δίκαιης ανάπτυξης. Προς αυτήν την κατεύθυνση το ΚΚΕ και μέσα</w:t>
      </w:r>
      <w:r>
        <w:rPr>
          <w:rFonts w:eastAsia="Times New Roman" w:cs="Times New Roman"/>
          <w:szCs w:val="24"/>
        </w:rPr>
        <w:t xml:space="preserve"> και έξω από τη Βουλή θα δώσει τον καλύτερό του εαυτό. </w:t>
      </w:r>
    </w:p>
    <w:p w14:paraId="0EB1AB7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με βάση τα παραπάνω καταψηφίζουμε επί της αρχής και όσον αφορά τα άρθρα, όπως τοποθετήθηκα παραπάνω. Για τα υπόλοιπα άρθρα και τις τροπολογίες επιφυλασσόμαστε στην αυριανή συνεδρίαση.</w:t>
      </w:r>
    </w:p>
    <w:p w14:paraId="0EB1AB76"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(Δημήτριος Κρεμαστινός):</w:t>
      </w:r>
      <w:r>
        <w:rPr>
          <w:rFonts w:eastAsia="Times New Roman" w:cs="Times New Roman"/>
          <w:szCs w:val="24"/>
        </w:rPr>
        <w:t xml:space="preserve"> Ευχαριστούμε πολύ, κύριε Συντυχάκη. </w:t>
      </w:r>
    </w:p>
    <w:p w14:paraId="0EB1AB7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Τον λόγο έχει η κ. Μάρκου.</w:t>
      </w:r>
    </w:p>
    <w:p w14:paraId="0EB1AB78"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Σας ευχαριστώ πολύ, κύριε Πρόεδρε. </w:t>
      </w:r>
    </w:p>
    <w:p w14:paraId="0EB1AB7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συζητούμε σήμερα ένα νομοσχέδιο-σκούπα, μία συρραφή ετερόκλητων και αποσπ</w:t>
      </w:r>
      <w:r>
        <w:rPr>
          <w:rFonts w:eastAsia="Times New Roman" w:cs="Times New Roman"/>
          <w:szCs w:val="24"/>
        </w:rPr>
        <w:t xml:space="preserve">ασματικών ρυθμίσεων για διάφορα θέματα, όπου έχουν μπερδευτεί δύο σημαντικές </w:t>
      </w:r>
      <w:r>
        <w:rPr>
          <w:rFonts w:eastAsia="Times New Roman" w:cs="Times New Roman"/>
          <w:szCs w:val="24"/>
        </w:rPr>
        <w:t>ο</w:t>
      </w:r>
      <w:r>
        <w:rPr>
          <w:rFonts w:eastAsia="Times New Roman" w:cs="Times New Roman"/>
          <w:szCs w:val="24"/>
        </w:rPr>
        <w:t>δηγίες με κάθε πιθανή και απίθανη εκκρεμότητα του Υπουργείου Οικονομίας. Αυτό αναγκαστικά δυσκολεύει και την τοποθέτησή μας επί της αρχής.</w:t>
      </w:r>
    </w:p>
    <w:p w14:paraId="0EB1AB7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η πλειονότητα των ρ</w:t>
      </w:r>
      <w:r>
        <w:rPr>
          <w:rFonts w:eastAsia="Times New Roman" w:cs="Times New Roman"/>
          <w:szCs w:val="24"/>
        </w:rPr>
        <w:t>υθμίσεων είναι διαδικαστικού χαρακτήρα. Σε κανένα από τα θέματα που ρυθμίζονται δεν βλέπουμε τη μεγάλη εικόνα. Δεν εισάγεται καμ</w:t>
      </w:r>
      <w:r>
        <w:rPr>
          <w:rFonts w:eastAsia="Times New Roman" w:cs="Times New Roman"/>
          <w:szCs w:val="24"/>
        </w:rPr>
        <w:t>μ</w:t>
      </w:r>
      <w:r>
        <w:rPr>
          <w:rFonts w:eastAsia="Times New Roman" w:cs="Times New Roman"/>
          <w:szCs w:val="24"/>
        </w:rPr>
        <w:t>ία μείζων παρέμβαση, καμ</w:t>
      </w:r>
      <w:r>
        <w:rPr>
          <w:rFonts w:eastAsia="Times New Roman" w:cs="Times New Roman"/>
          <w:szCs w:val="24"/>
        </w:rPr>
        <w:t>μ</w:t>
      </w:r>
      <w:r>
        <w:rPr>
          <w:rFonts w:eastAsia="Times New Roman" w:cs="Times New Roman"/>
          <w:szCs w:val="24"/>
        </w:rPr>
        <w:t xml:space="preserve">ία ουσιαστική μεταρρύθμιση. Μόνο τεχνικές </w:t>
      </w:r>
      <w:proofErr w:type="spellStart"/>
      <w:r>
        <w:rPr>
          <w:rFonts w:eastAsia="Times New Roman" w:cs="Times New Roman"/>
          <w:szCs w:val="24"/>
        </w:rPr>
        <w:t>μικροπαρεμβάσεις</w:t>
      </w:r>
      <w:proofErr w:type="spellEnd"/>
      <w:r>
        <w:rPr>
          <w:rFonts w:eastAsia="Times New Roman" w:cs="Times New Roman"/>
          <w:szCs w:val="24"/>
        </w:rPr>
        <w:t xml:space="preserve"> έχουμε </w:t>
      </w:r>
      <w:proofErr w:type="spellStart"/>
      <w:r>
        <w:rPr>
          <w:rFonts w:eastAsia="Times New Roman" w:cs="Times New Roman"/>
          <w:szCs w:val="24"/>
        </w:rPr>
        <w:t>ενώπιόν</w:t>
      </w:r>
      <w:proofErr w:type="spellEnd"/>
      <w:r>
        <w:rPr>
          <w:rFonts w:eastAsia="Times New Roman" w:cs="Times New Roman"/>
          <w:szCs w:val="24"/>
        </w:rPr>
        <w:t xml:space="preserve"> μας που δεν αγγίζουν την ουσ</w:t>
      </w:r>
      <w:r>
        <w:rPr>
          <w:rFonts w:eastAsia="Times New Roman" w:cs="Times New Roman"/>
          <w:szCs w:val="24"/>
        </w:rPr>
        <w:t xml:space="preserve">ία των προβλημάτων. Αυτό το βλέπουμε ήδη στο θέμα των δύο σημαντικών </w:t>
      </w:r>
      <w:r>
        <w:rPr>
          <w:rFonts w:eastAsia="Times New Roman" w:cs="Times New Roman"/>
          <w:szCs w:val="24"/>
        </w:rPr>
        <w:t>ο</w:t>
      </w:r>
      <w:r>
        <w:rPr>
          <w:rFonts w:eastAsia="Times New Roman" w:cs="Times New Roman"/>
          <w:szCs w:val="24"/>
        </w:rPr>
        <w:t xml:space="preserve">δηγιών που ενσωματώνονται στο εθνικό μας δίκαιο και αφορούν τη δημοσιότητα των οικονομικών καταστάσεων, αλλά και μη χρηματοοικονομικών στοιχείων. </w:t>
      </w:r>
    </w:p>
    <w:p w14:paraId="0EB1AB7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Ποια είναι εδώ η ουσία; Η ουσία είναι η</w:t>
      </w:r>
      <w:r>
        <w:rPr>
          <w:rFonts w:eastAsia="Times New Roman" w:cs="Times New Roman"/>
          <w:szCs w:val="24"/>
        </w:rPr>
        <w:t xml:space="preserve"> εταιρική πληροφόρηση και η πρόσβαση σε αυτή μέσω της δημοσιότητας. Η προσπάθεια εναρμόνισης των κανόνων που ισχύουν για την κατάρτιση των χρηματοοικονομικών και μη καταστάσεων στα κράτη-μέλη της Ευρωπαϊκής Ένωσης είναι θετική. Οι καταστάσεις αυτές αποτελο</w:t>
      </w:r>
      <w:r>
        <w:rPr>
          <w:rFonts w:eastAsia="Times New Roman" w:cs="Times New Roman"/>
          <w:szCs w:val="24"/>
        </w:rPr>
        <w:t xml:space="preserve">ύν το βασικό μέσο για την εκτίμηση της θέσης και κατάστασης μίας εταιρείας για τρίτους, όπως προμηθευτές, τράπεζες και επενδυτές. </w:t>
      </w:r>
    </w:p>
    <w:p w14:paraId="0EB1AB7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Η ορθή και έγκαιρη κατάρτιση και δημοσιοποίησή τους παίζει καθοριστικό ρόλο στην ομαλή λειτουργία της αγοράς και στη δημιουργ</w:t>
      </w:r>
      <w:r>
        <w:rPr>
          <w:rFonts w:eastAsia="Times New Roman" w:cs="Times New Roman"/>
          <w:szCs w:val="24"/>
        </w:rPr>
        <w:t>ία κλίματος εμπιστοσύνης και ασφάλειας των συναλλαγών. Δεν αρκεί. Η επιβολή υποχρεώσεων στις εταιρείες δεν πρόκειται απλά για άλλο ένα διοικητικό βάρος. Πρέπει να υπάρχει εποπτεία και έλεγχος για την τήρηση και την πιστότητά τους και ένα αξιόπιστο και ταχύ</w:t>
      </w:r>
      <w:r>
        <w:rPr>
          <w:rFonts w:eastAsia="Times New Roman" w:cs="Times New Roman"/>
          <w:szCs w:val="24"/>
        </w:rPr>
        <w:t xml:space="preserve"> σύστημα δημοσιότητας. </w:t>
      </w:r>
    </w:p>
    <w:p w14:paraId="0EB1AB7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Συζητείται αυτές τις ημέρες το ενδεχόμενο κλείσιμο μίας από τις μεγαλύτερες εταιρείες λιανικής στην Ελλάδα, μια εξέλιξη που θεωρείται βέβαιο ότι θα ταρακουνήσει την αγορά. </w:t>
      </w:r>
    </w:p>
    <w:p w14:paraId="0EB1AB7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Πείτε μου, κύριε Υπουργέ, πού είναι οι ισολογισμοί αυτής τη</w:t>
      </w:r>
      <w:r>
        <w:rPr>
          <w:rFonts w:eastAsia="Times New Roman" w:cs="Times New Roman"/>
          <w:szCs w:val="24"/>
        </w:rPr>
        <w:t xml:space="preserve">ς εταιρείας; Στο ΓΕΜΗ πάντως δεν υπάρχουν. Ποιες συνέπειες είχε η εν λόγω εταιρεία για τη μη δημοσίευση; Χτύπησε κανένα καμπανάκι στο Υπουργείο; Πώς λειτούργησε το σύστημα εποπτείας; Για την </w:t>
      </w:r>
      <w:r>
        <w:rPr>
          <w:rFonts w:eastAsia="Times New Roman" w:cs="Times New Roman"/>
          <w:szCs w:val="24"/>
        </w:rPr>
        <w:t>«</w:t>
      </w:r>
      <w:r>
        <w:rPr>
          <w:rFonts w:eastAsia="Times New Roman" w:cs="Times New Roman"/>
          <w:szCs w:val="24"/>
        </w:rPr>
        <w:t>ΗΛΕΚΤΡΟΝΙΚΗ Α</w:t>
      </w:r>
      <w:r>
        <w:rPr>
          <w:rFonts w:eastAsia="Times New Roman" w:cs="Times New Roman"/>
          <w:szCs w:val="24"/>
        </w:rPr>
        <w:t>ΘΗΝΩΝ»</w:t>
      </w:r>
      <w:r>
        <w:rPr>
          <w:rFonts w:eastAsia="Times New Roman" w:cs="Times New Roman"/>
          <w:szCs w:val="24"/>
        </w:rPr>
        <w:t xml:space="preserve">, για τη χρήση </w:t>
      </w:r>
      <w:r>
        <w:rPr>
          <w:rFonts w:eastAsia="Times New Roman" w:cs="Times New Roman"/>
          <w:szCs w:val="24"/>
        </w:rPr>
        <w:lastRenderedPageBreak/>
        <w:t>από 1-7-2013 μέχρι 30-6-2014 ο</w:t>
      </w:r>
      <w:r>
        <w:rPr>
          <w:rFonts w:eastAsia="Times New Roman" w:cs="Times New Roman"/>
          <w:szCs w:val="24"/>
        </w:rPr>
        <w:t xml:space="preserve">ι καταστάσεις και ο ισολογισμός δημοσιεύθηκαν στο ΓΕΜΗ στις 30-6-2015, ένα χρόνο μετά. Πού είναι η ταχύτητα και η ακρίβεια στην πληροφόρηση; </w:t>
      </w:r>
    </w:p>
    <w:p w14:paraId="0EB1AB7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Θέλω να πω ότι η εικόνα της θέσης της κάθε εταιρείας συντίθεται από μία σειρά στοιχεία, εμπορικά, οικονομικά και ν</w:t>
      </w:r>
      <w:r>
        <w:rPr>
          <w:rFonts w:eastAsia="Times New Roman" w:cs="Times New Roman"/>
          <w:szCs w:val="24"/>
        </w:rPr>
        <w:t xml:space="preserve">ομικά που πρέπει να είναι διαθέσιμα, επίκαιρα και εύχρηστα. Την ίδια στιγμή το ΓΕΜΗ δεν διαθέτει στοιχεία, όπως η διεύθυνση μίας εταιρείας ή ποιος είναι ο νόμιμος εκπρόσωπος. </w:t>
      </w:r>
    </w:p>
    <w:p w14:paraId="0EB1AB8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Ένα παράδειγμα: Έστω ότι μία επιχείρηση προσφέρει τις υπηρεσίες της σε μία άλλη </w:t>
      </w:r>
      <w:r>
        <w:rPr>
          <w:rFonts w:eastAsia="Times New Roman" w:cs="Times New Roman"/>
          <w:szCs w:val="24"/>
        </w:rPr>
        <w:t xml:space="preserve">εταιρεία και πληρώνεται με επιταγή. Πώς θα μάθει, αν αυτός που υπογράφει έχει το σχετικό δικαίωμα; </w:t>
      </w:r>
    </w:p>
    <w:p w14:paraId="0EB1AB8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Θα μπει στο ΓΕΜΗ ή στο ΦΕΚ να κατεβάσει όλες τις τροποποιήσεις καταστατικού; Και αν εν τω μεταξύ έχει εκδοθεί άλλη ανακοίνωση και δεν έχει ανέβει ακόμη στο </w:t>
      </w:r>
      <w:r>
        <w:rPr>
          <w:rFonts w:eastAsia="Times New Roman" w:cs="Times New Roman"/>
          <w:szCs w:val="24"/>
        </w:rPr>
        <w:t xml:space="preserve">ΓΕΜΗ, θα τρέχει στα δικαστήρια; </w:t>
      </w:r>
    </w:p>
    <w:p w14:paraId="0EB1AB8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είναι ζητήματα που πρέπει να τα δείτε κι εσείς, με αφορμή και τη σημερινή </w:t>
      </w:r>
      <w:r>
        <w:rPr>
          <w:rFonts w:eastAsia="Times New Roman" w:cs="Times New Roman"/>
          <w:szCs w:val="24"/>
        </w:rPr>
        <w:t>ο</w:t>
      </w:r>
      <w:r>
        <w:rPr>
          <w:rFonts w:eastAsia="Times New Roman" w:cs="Times New Roman"/>
          <w:szCs w:val="24"/>
        </w:rPr>
        <w:t>δηγία, για να δούμε πώς μπορεί να βελτιωθεί το σύστημα της επιχειρηματικής πληροφόρησης και πώς θα διευκολύνουμε και τις εταιρείες και τους</w:t>
      </w:r>
      <w:r>
        <w:rPr>
          <w:rFonts w:eastAsia="Times New Roman" w:cs="Times New Roman"/>
          <w:szCs w:val="24"/>
        </w:rPr>
        <w:t xml:space="preserve"> λογιστές και συνολικά την αγορά.</w:t>
      </w:r>
    </w:p>
    <w:p w14:paraId="0EB1AB8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Δεν βοηθά σε αυτή την κατεύθυνση ότι αυξάνεται το διάστημα δημοσίευσης από έξι σε εννέα μήνες, από τη λήξη της χρήσης. Ούτε βέβαια βοηθά η κατάργηση της εποπτείας από το άρθρο 43Β ή η αποσπασματική ενσωμάτωση της </w:t>
      </w:r>
      <w:r>
        <w:rPr>
          <w:rFonts w:eastAsia="Times New Roman" w:cs="Times New Roman"/>
          <w:szCs w:val="24"/>
        </w:rPr>
        <w:t>ο</w:t>
      </w:r>
      <w:r>
        <w:rPr>
          <w:rFonts w:eastAsia="Times New Roman" w:cs="Times New Roman"/>
          <w:szCs w:val="24"/>
        </w:rPr>
        <w:t>δηγίας 3</w:t>
      </w:r>
      <w:r>
        <w:rPr>
          <w:rFonts w:eastAsia="Times New Roman" w:cs="Times New Roman"/>
          <w:szCs w:val="24"/>
        </w:rPr>
        <w:t xml:space="preserve">4/2013, η μισή με τον ν.4308 και άλλη μισή τώρα με τροποποιήσεις στον ν.2190 για τις εταιρείες. Η επιλογή δεν δικαιολογείται νομοτεχνικά και περιπλέκει απλά ένα ήδη δαιδαλώδες νομοθετικό πλαίσιο εις βάρος των επιχειρήσεων και των λογιστών. </w:t>
      </w:r>
    </w:p>
    <w:p w14:paraId="0EB1AB8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Δεν βοηθά ούτε </w:t>
      </w:r>
      <w:r>
        <w:rPr>
          <w:rFonts w:eastAsia="Times New Roman" w:cs="Times New Roman"/>
          <w:szCs w:val="24"/>
        </w:rPr>
        <w:t>η κατάργηση της δημοσιότητας στην εταιρική σελίδα. Το κόστος είναι πραγματικά μηδαμινό, ειδικά σε σχέση με τις δεκάδες άλλες φορολογικές και ασφαλιστικές επιβαρύνσεις που έχετε επιβάλλει στις εταιρείες τον τελευταίο ενάμιση χρόνο. Αυτές δεν μπήκατε στον κό</w:t>
      </w:r>
      <w:r>
        <w:rPr>
          <w:rFonts w:eastAsia="Times New Roman" w:cs="Times New Roman"/>
          <w:szCs w:val="24"/>
        </w:rPr>
        <w:t xml:space="preserve">πο να τις κοστολογήσετε, </w:t>
      </w:r>
      <w:r>
        <w:rPr>
          <w:rFonts w:eastAsia="Times New Roman" w:cs="Times New Roman"/>
          <w:szCs w:val="24"/>
        </w:rPr>
        <w:lastRenderedPageBreak/>
        <w:t>ενώ επαίρεστε στην έκθεση αξιολόγησης ότι γλιτώνετε ένα εκατομμύριο ευρώ από εκατό χιλιάδες εταιρείες, δηλαδή το αστρονομικό ποσό των 10 ευρώ ανά εταιρεία!</w:t>
      </w:r>
    </w:p>
    <w:p w14:paraId="0EB1AB8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Όσον αφορά τα θέματα κοινωνικής εταιρικής ευθύνης και εταιρικής διακυβέρνησ</w:t>
      </w:r>
      <w:r>
        <w:rPr>
          <w:rFonts w:eastAsia="Times New Roman" w:cs="Times New Roman"/>
          <w:szCs w:val="24"/>
        </w:rPr>
        <w:t>ης, έχει έρθει η ώρα να μιλάμε πρακτικά, να μας πείτε δηλαδή αν και πότε σκοπεύετε να εκδώσετε κατευθυντήριες οδηγίες ή πρότυπα στις κατηγορίες αυτές. Διαφορετικά, οι διατάξεις είναι άνευ περιεχομένου.</w:t>
      </w:r>
    </w:p>
    <w:p w14:paraId="0EB1AB8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Πέρα από την ενσωμάτωση των οδηγιών και τις αδιάφορες </w:t>
      </w:r>
      <w:r>
        <w:rPr>
          <w:rFonts w:eastAsia="Times New Roman" w:cs="Times New Roman"/>
          <w:szCs w:val="24"/>
        </w:rPr>
        <w:t>ή θετικές ρυθμίσεις, υπάρχουν και σε αυτό το νομοσχέδιο διατάξεις που δεν είναι όσο αθώες φαίνονται. Πρώτον, οι διατάξεις για το ΟΟΣΑ. Μετά από την αιφνίδια αποπομπή του προηγούμενου αντιπροσώπου μας στον οργανισμό το προηγούμενο καλοκαίρι, που δεν σχολιάσ</w:t>
      </w:r>
      <w:r>
        <w:rPr>
          <w:rFonts w:eastAsia="Times New Roman" w:cs="Times New Roman"/>
          <w:szCs w:val="24"/>
        </w:rPr>
        <w:t xml:space="preserve">τηκε θετικά, επιλέγετε να ορίσετε μια νέα διαδικασία. </w:t>
      </w:r>
    </w:p>
    <w:p w14:paraId="0EB1AB8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Πράγματι, εισάγονται προσόντα και προϋποθέσεις. Στις μεταβατικές διατάξεις, όμως, κρατάτε τον υπηρετούντα αντιπρόσωπο, που είναι της επιλογής φυσικά, και με δυνατότητα ανανέωσης της θητείας </w:t>
      </w:r>
      <w:r>
        <w:rPr>
          <w:rFonts w:eastAsia="Times New Roman" w:cs="Times New Roman"/>
          <w:szCs w:val="24"/>
        </w:rPr>
        <w:lastRenderedPageBreak/>
        <w:t xml:space="preserve">του, αλλά </w:t>
      </w:r>
      <w:r>
        <w:rPr>
          <w:rFonts w:eastAsia="Times New Roman" w:cs="Times New Roman"/>
          <w:szCs w:val="24"/>
        </w:rPr>
        <w:t>αίρετε όλες τις αποσπάσεις του λοιπού προσωπικού. Απάντηση γι’ αυτό δεν πήρα ούτε στην επιτροπή. Έχετε εντοπίσει συγκεκριμένα προβλήματα συνεργασίας; Δυστυχώς, συνεχίζετε την κακή πρακτική του παρελθόντος, το αδιάκοπο «πήγαινε-έλα» στελεχών σε αξιοζήλευτες</w:t>
      </w:r>
      <w:r>
        <w:rPr>
          <w:rFonts w:eastAsia="Times New Roman" w:cs="Times New Roman"/>
          <w:szCs w:val="24"/>
        </w:rPr>
        <w:t xml:space="preserve"> δημόσιες θέσεις κάθε φορά που αλλάζει η Κυβέρνηση.</w:t>
      </w:r>
    </w:p>
    <w:p w14:paraId="0EB1AB8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Δεύτερον, το άρθρο 14</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εισάγει αλλαγές στο σύστημα διαχείρισης του νέου ΕΣΠΑ. Επί της ουσίας έρχεστε να τροποποιήσετε έναν νόμο, τον ν.4314, που δεν έχει δοκιμαστεί. Έχει ψηφιστεί υπό την πίεση τ</w:t>
      </w:r>
      <w:r>
        <w:rPr>
          <w:rFonts w:eastAsia="Times New Roman" w:cs="Times New Roman"/>
          <w:szCs w:val="24"/>
        </w:rPr>
        <w:t>ων εταίρων, αλλά τουλάχιστον στόχευε στη μείωση δομών και τη βελτίωση του κατακερματισμού αρμοδιοτήτων</w:t>
      </w:r>
      <w:r>
        <w:rPr>
          <w:rFonts w:eastAsia="Times New Roman" w:cs="Times New Roman"/>
          <w:szCs w:val="24"/>
        </w:rPr>
        <w:t>,</w:t>
      </w:r>
      <w:r>
        <w:rPr>
          <w:rFonts w:eastAsia="Times New Roman" w:cs="Times New Roman"/>
          <w:szCs w:val="24"/>
        </w:rPr>
        <w:t xml:space="preserve"> που δυσκόλευε τη διαχείριση. </w:t>
      </w:r>
    </w:p>
    <w:p w14:paraId="0EB1AB8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Κινείστε, όμως, όπισθεν ολοταχώς. Αυξάνετε πάλι τις εταιρικές δομές, δημιουργώντας δύο και τρεις σε κάθε Υπουργείο. Χορηγε</w:t>
      </w:r>
      <w:r>
        <w:rPr>
          <w:rFonts w:eastAsia="Times New Roman" w:cs="Times New Roman"/>
          <w:szCs w:val="24"/>
        </w:rPr>
        <w:t>ίτε επιμίσθια και αμοιβές</w:t>
      </w:r>
      <w:r>
        <w:rPr>
          <w:rFonts w:eastAsia="Times New Roman" w:cs="Times New Roman"/>
          <w:szCs w:val="24"/>
        </w:rPr>
        <w:t>,</w:t>
      </w:r>
      <w:r>
        <w:rPr>
          <w:rFonts w:eastAsia="Times New Roman" w:cs="Times New Roman"/>
          <w:szCs w:val="24"/>
        </w:rPr>
        <w:t xml:space="preserve"> χωρίς καμ</w:t>
      </w:r>
      <w:r>
        <w:rPr>
          <w:rFonts w:eastAsia="Times New Roman" w:cs="Times New Roman"/>
          <w:szCs w:val="24"/>
        </w:rPr>
        <w:t>μ</w:t>
      </w:r>
      <w:r>
        <w:rPr>
          <w:rFonts w:eastAsia="Times New Roman" w:cs="Times New Roman"/>
          <w:szCs w:val="24"/>
        </w:rPr>
        <w:t xml:space="preserve">ία αξιολόγηση. Αυξάνετε και τις θέσεις προϊσταμένων και υποδιευθυντών και τους τελευταίους με απλή υπουργική απόφαση. </w:t>
      </w:r>
    </w:p>
    <w:p w14:paraId="0EB1AB8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δεν εφαρμόζετε τη διαγωνιστική διαδικασία που προβλέπει ο ν.4314, αλλά παραπέμπετε στις </w:t>
      </w:r>
      <w:r>
        <w:rPr>
          <w:rFonts w:eastAsia="Times New Roman" w:cs="Times New Roman"/>
          <w:szCs w:val="24"/>
        </w:rPr>
        <w:t xml:space="preserve">προσχηματικές διαδικασίες του ν.3614/2007. Τουλάχιστον ο Υφυπουργός παραδέχτηκε την καθυστέρηση στην επιτροπή και δεσμεύτηκε ότι </w:t>
      </w:r>
      <w:r>
        <w:rPr>
          <w:rFonts w:eastAsia="Times New Roman" w:cs="Times New Roman"/>
          <w:szCs w:val="24"/>
        </w:rPr>
        <w:t>οι</w:t>
      </w:r>
      <w:r>
        <w:rPr>
          <w:rFonts w:eastAsia="Times New Roman" w:cs="Times New Roman"/>
          <w:szCs w:val="24"/>
        </w:rPr>
        <w:t xml:space="preserve"> απαιτούμενες υπουργικές αποφάσεις θα εκδοθούν άμεσα.</w:t>
      </w:r>
    </w:p>
    <w:p w14:paraId="0EB1AB8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θέμα της οργάνωσης του συστήματος διαχείρισης παραμένει το μεγαλύτερ</w:t>
      </w:r>
      <w:r>
        <w:rPr>
          <w:rFonts w:eastAsia="Times New Roman" w:cs="Times New Roman"/>
          <w:szCs w:val="24"/>
        </w:rPr>
        <w:t>ο αγκάθι για τη νέα διαχειριστική περίοδο. Αντί να επιφέρετε μια συνολική αλλαγή του πλαισίου, γυρνάτε πίσω</w:t>
      </w:r>
      <w:r>
        <w:rPr>
          <w:rFonts w:eastAsia="Times New Roman" w:cs="Times New Roman"/>
          <w:szCs w:val="24"/>
        </w:rPr>
        <w:t>,</w:t>
      </w:r>
      <w:r>
        <w:rPr>
          <w:rFonts w:eastAsia="Times New Roman" w:cs="Times New Roman"/>
          <w:szCs w:val="24"/>
        </w:rPr>
        <w:t xml:space="preserve"> σε ένα μοντέλο που αποδεδειγμένα δεν λειτούργησε.</w:t>
      </w:r>
    </w:p>
    <w:p w14:paraId="0EB1AB8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Συνεχίζω με το </w:t>
      </w:r>
      <w:r>
        <w:rPr>
          <w:rFonts w:eastAsia="Times New Roman" w:cs="Times New Roman"/>
          <w:szCs w:val="24"/>
        </w:rPr>
        <w:t>τρίτο κ</w:t>
      </w:r>
      <w:r>
        <w:rPr>
          <w:rFonts w:eastAsia="Times New Roman" w:cs="Times New Roman"/>
          <w:szCs w:val="24"/>
        </w:rPr>
        <w:t>εφάλαιο για τα θέματα της Γενικής Γραμματείας Βιομηχανικής Πολιτικής. Εδώ ε</w:t>
      </w:r>
      <w:r>
        <w:rPr>
          <w:rFonts w:eastAsia="Times New Roman" w:cs="Times New Roman"/>
          <w:szCs w:val="24"/>
        </w:rPr>
        <w:t>πιλύονται διάφορες γραφειοκρατικές εκκρεμότητες</w:t>
      </w:r>
      <w:r>
        <w:rPr>
          <w:rFonts w:eastAsia="Times New Roman" w:cs="Times New Roman"/>
          <w:szCs w:val="24"/>
        </w:rPr>
        <w:t>,</w:t>
      </w:r>
      <w:r>
        <w:rPr>
          <w:rFonts w:eastAsia="Times New Roman" w:cs="Times New Roman"/>
          <w:szCs w:val="24"/>
        </w:rPr>
        <w:t xml:space="preserve"> όσον αφορά τη δανειοδότηση των τεχνικών επαγγελμάτων και τα βιομηχανικά πάρκα. Καλά είναι όλα αυτά. Δεν διαφωνούμε. Αλλά θα περιμέναμε να δούμε και κάποιες ουσιαστικές κινήσεις. Φαντάζομαι ότι έχετε εικόνα τ</w:t>
      </w:r>
      <w:r>
        <w:rPr>
          <w:rFonts w:eastAsia="Times New Roman" w:cs="Times New Roman"/>
          <w:szCs w:val="24"/>
        </w:rPr>
        <w:t>ης κατάστασης που επικρατεί στα περισσότερα πάρκα.</w:t>
      </w:r>
    </w:p>
    <w:p w14:paraId="0EB1AB8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w:t>
      </w:r>
      <w:r>
        <w:rPr>
          <w:rFonts w:eastAsia="Times New Roman" w:cs="Times New Roman"/>
          <w:szCs w:val="24"/>
        </w:rPr>
        <w:t>τέταρτο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εφάλαιο πάλι έχουμε παρεμβάσεις όχι αρνητικές, αλλά ήσσονος αξίας. Πάλι έχουμε αναφορές στο ΓΕΜΗ. Όπως είπα και πριν, το ΓΕΜΗ είναι μια πραγματικά σοβαρή και κρίσιμη συλλογή επιχειρηματικής </w:t>
      </w:r>
      <w:r>
        <w:rPr>
          <w:rFonts w:eastAsia="Times New Roman" w:cs="Times New Roman"/>
          <w:szCs w:val="24"/>
        </w:rPr>
        <w:t>και οικονομικής πληροφόρησης και από τις νέες μεταρρυθμίσεις των τελευταίων ετών</w:t>
      </w:r>
      <w:r>
        <w:rPr>
          <w:rFonts w:eastAsia="Times New Roman" w:cs="Times New Roman"/>
          <w:szCs w:val="24"/>
        </w:rPr>
        <w:t>,</w:t>
      </w:r>
      <w:r>
        <w:rPr>
          <w:rFonts w:eastAsia="Times New Roman" w:cs="Times New Roman"/>
          <w:szCs w:val="24"/>
        </w:rPr>
        <w:t xml:space="preserve"> που πραγματικά έχουν μειώσει το διοικητικό βάρος για τις επιχειρήσεις.</w:t>
      </w:r>
    </w:p>
    <w:p w14:paraId="0EB1AB8E" w14:textId="77777777" w:rsidR="00E94D67" w:rsidRDefault="00BC386F">
      <w:pPr>
        <w:spacing w:line="600" w:lineRule="auto"/>
        <w:contextualSpacing/>
        <w:jc w:val="both"/>
        <w:rPr>
          <w:rFonts w:eastAsia="Times New Roman" w:cs="Times New Roman"/>
          <w:szCs w:val="24"/>
        </w:rPr>
      </w:pPr>
      <w:r>
        <w:rPr>
          <w:rFonts w:eastAsia="Times New Roman" w:cs="Times New Roman"/>
          <w:szCs w:val="24"/>
        </w:rPr>
        <w:t xml:space="preserve">Όμως, υπάρχουν προβλήματα και καθυστερήσεις. </w:t>
      </w:r>
      <w:r>
        <w:rPr>
          <w:rFonts w:eastAsia="Times New Roman" w:cs="Times New Roman"/>
          <w:szCs w:val="24"/>
          <w:lang w:val="en-US"/>
        </w:rPr>
        <w:t>T</w:t>
      </w:r>
      <w:r>
        <w:rPr>
          <w:rFonts w:eastAsia="Times New Roman" w:cs="Times New Roman"/>
          <w:szCs w:val="24"/>
        </w:rPr>
        <w:t>α ανέλυσαν και οι φορείς και γι’ αυτά τα θέματα δεν γίνετ</w:t>
      </w:r>
      <w:r>
        <w:rPr>
          <w:rFonts w:eastAsia="Times New Roman" w:cs="Times New Roman"/>
          <w:szCs w:val="24"/>
        </w:rPr>
        <w:t>αι τίποτα.</w:t>
      </w:r>
    </w:p>
    <w:p w14:paraId="0EB1AB8F"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αναφορικά με</w:t>
      </w:r>
      <w:r>
        <w:rPr>
          <w:rFonts w:eastAsia="Times New Roman" w:cs="Times New Roman"/>
          <w:szCs w:val="24"/>
        </w:rPr>
        <w:t xml:space="preserve"> τις ρυθμίσεις για τον τουρισμό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έχουμε δει μέχρι τώρα κάποιο ολοκληρωμένο νομοθέτημα για τα ζητήματα τουρισμού. Θα έχουμε την ευκαιρία στη συζήτηση επί των άρθρων να μιλήσουμε πιο αναλυτικά για τα επιμέρους θέματα. Θα στα</w:t>
      </w:r>
      <w:r>
        <w:rPr>
          <w:rFonts w:eastAsia="Times New Roman" w:cs="Times New Roman"/>
          <w:szCs w:val="24"/>
        </w:rPr>
        <w:t>θώ στο άρθρο για τον ΟΤΕ, που έχει κλείσει από το 2013</w:t>
      </w:r>
      <w:r>
        <w:rPr>
          <w:rFonts w:eastAsia="Times New Roman" w:cs="Times New Roman"/>
          <w:szCs w:val="24"/>
        </w:rPr>
        <w:t>,</w:t>
      </w:r>
      <w:r>
        <w:rPr>
          <w:rFonts w:eastAsia="Times New Roman" w:cs="Times New Roman"/>
          <w:szCs w:val="24"/>
        </w:rPr>
        <w:t xml:space="preserve"> και θα χρειαστούν τέσσερα χρόνια</w:t>
      </w:r>
      <w:r>
        <w:rPr>
          <w:rFonts w:eastAsia="Times New Roman" w:cs="Times New Roman"/>
          <w:szCs w:val="24"/>
        </w:rPr>
        <w:t>,</w:t>
      </w:r>
      <w:r>
        <w:rPr>
          <w:rFonts w:eastAsia="Times New Roman" w:cs="Times New Roman"/>
          <w:szCs w:val="24"/>
        </w:rPr>
        <w:t xml:space="preserve"> για να γίνει η απογραφή της κινητής και ακίνητης περιουσίας του. Ελπίζω, αν είμαστε εδώ στο τέλος του 2017, να μη χρειαστεί να δοθεί και νέα παράταση.</w:t>
      </w:r>
    </w:p>
    <w:p w14:paraId="0EB1AB90"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lastRenderedPageBreak/>
        <w:t>Μέσα σε αυτό το</w:t>
      </w:r>
      <w:r>
        <w:rPr>
          <w:rFonts w:eastAsia="Times New Roman" w:cs="Times New Roman"/>
          <w:szCs w:val="24"/>
        </w:rPr>
        <w:t xml:space="preserve">ν κυκεώνα ρυθμίσεων έχουν ήδη κατατεθεί και άλλες τροπολογίες και σίγουρα έπεται και συνέχεια, ενώ ενσωματώθηκαν ήδη άσχετες τροπολογίες στην </w:t>
      </w:r>
      <w:r>
        <w:rPr>
          <w:rFonts w:eastAsia="Times New Roman" w:cs="Times New Roman"/>
          <w:szCs w:val="24"/>
        </w:rPr>
        <w:t>ε</w:t>
      </w:r>
      <w:r>
        <w:rPr>
          <w:rFonts w:eastAsia="Times New Roman" w:cs="Times New Roman"/>
          <w:szCs w:val="24"/>
        </w:rPr>
        <w:t xml:space="preserve">πιτροπή. Η μία, του Υπουργού Εργασίας, δημιουργεί νέες στρατιές συμβασιούχων του δημοσίου, δήθεν για να χτυπήσει </w:t>
      </w:r>
      <w:r>
        <w:rPr>
          <w:rFonts w:eastAsia="Times New Roman" w:cs="Times New Roman"/>
          <w:szCs w:val="24"/>
        </w:rPr>
        <w:t>τους υπεργολάβους και τα συμφέροντα. Στην πραγματικότητα, απλώς μεταθέτει τη διαπλοκή σε ατομικό επίπεδο, αφού θα προσλαμβάνονται συμβασιούχοι απευθείας από τις διοικήσεις, χωρίς κανένα κριτήριο μέχρι το τέλος του 2017, όπως έγινε και με τα νοσοκομεία.</w:t>
      </w:r>
    </w:p>
    <w:p w14:paraId="0EB1AB91"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Για</w:t>
      </w:r>
      <w:r>
        <w:rPr>
          <w:rFonts w:eastAsia="Times New Roman" w:cs="Times New Roman"/>
          <w:szCs w:val="24"/>
        </w:rPr>
        <w:t>τί δεν ακολουθείτε τις διαδικασίες του ΑΣΕΠ, κύριε Υπουργέ; Γιατί δεν δημοσιεύετε προκηρύξεις και</w:t>
      </w:r>
      <w:r>
        <w:rPr>
          <w:rFonts w:eastAsia="Times New Roman" w:cs="Times New Roman"/>
          <w:szCs w:val="24"/>
        </w:rPr>
        <w:t>,</w:t>
      </w:r>
      <w:r>
        <w:rPr>
          <w:rFonts w:eastAsia="Times New Roman" w:cs="Times New Roman"/>
          <w:szCs w:val="24"/>
        </w:rPr>
        <w:t xml:space="preserve"> αν θέλετε, </w:t>
      </w:r>
      <w:proofErr w:type="spellStart"/>
      <w:r>
        <w:rPr>
          <w:rFonts w:eastAsia="Times New Roman" w:cs="Times New Roman"/>
          <w:szCs w:val="24"/>
        </w:rPr>
        <w:t>μοριοδοτήστε</w:t>
      </w:r>
      <w:proofErr w:type="spellEnd"/>
      <w:r>
        <w:rPr>
          <w:rFonts w:eastAsia="Times New Roman" w:cs="Times New Roman"/>
          <w:szCs w:val="24"/>
        </w:rPr>
        <w:t xml:space="preserve"> την εμπειρία. Όλα αυτά, γιατί λέτε ότι οι εργοδοσίες καταπατούν τα δικαιώματα των εργαζομένων.</w:t>
      </w:r>
    </w:p>
    <w:p w14:paraId="0EB1AB92"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Συγγνώμη, αλλά το Υπουργείο σας δεν εί</w:t>
      </w:r>
      <w:r>
        <w:rPr>
          <w:rFonts w:eastAsia="Times New Roman" w:cs="Times New Roman"/>
          <w:szCs w:val="24"/>
        </w:rPr>
        <w:t xml:space="preserve">ναι αρμόδιο να διενεργεί ελέγχους για την τήρηση της εργατικής νομοθεσίας; Έχετε κηρύξει κανέναν εργολάβο έκπτωτο για τον λόγο αυτόν; Η κ. Φωτίου γιατί δεν κάνει το ίδιο και με τα άτομα που εργάζονται στις δομές φτώχειας και τώρα θα μείνουν εκτός των νέων </w:t>
      </w:r>
      <w:r>
        <w:rPr>
          <w:rFonts w:eastAsia="Times New Roman" w:cs="Times New Roman"/>
          <w:szCs w:val="24"/>
        </w:rPr>
        <w:lastRenderedPageBreak/>
        <w:t>κέντρων κοινότητας; Εκεί δεν υπάρχει κοινωνική ευαισθησία; Αλήθεια, αυτοί οι άνθρωποι ως συμβασιούχοι έργου, που είναι εργαζόμενοι σε εταιρείες, ποια εργασιακά δικαιώματα θα έχουν; Θα παίρνουν επιδόματα; Θα δικαιούνται άδειες; Βαφτίζετε την εργασιακή επισφ</w:t>
      </w:r>
      <w:r>
        <w:rPr>
          <w:rFonts w:eastAsia="Times New Roman" w:cs="Times New Roman"/>
          <w:szCs w:val="24"/>
        </w:rPr>
        <w:t>άλεια ως δήθεν κοινωνική δικαιοσύνη και κοροϊδεύετε τους ανθρώπους αυτούς.</w:t>
      </w:r>
    </w:p>
    <w:p w14:paraId="0EB1AB93"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 xml:space="preserve">Το είπα και στην </w:t>
      </w:r>
      <w:r>
        <w:rPr>
          <w:rFonts w:eastAsia="Times New Roman" w:cs="Times New Roman"/>
          <w:szCs w:val="24"/>
        </w:rPr>
        <w:t>ε</w:t>
      </w:r>
      <w:r>
        <w:rPr>
          <w:rFonts w:eastAsia="Times New Roman" w:cs="Times New Roman"/>
          <w:szCs w:val="24"/>
        </w:rPr>
        <w:t>πιτροπή: Οι καθαρίστριες του Υπουργείου Εργασίας ήταν ή δεν ήταν απλήρωτες επτά μήνες, από τον Σεπτέμβριο του 2015 μέχρι τον Μάρτιο του 2016; Μη μου πείτε πάλι ότι</w:t>
      </w:r>
      <w:r>
        <w:rPr>
          <w:rFonts w:eastAsia="Times New Roman" w:cs="Times New Roman"/>
          <w:szCs w:val="24"/>
        </w:rPr>
        <w:t xml:space="preserve"> πληρώθηκαν κάποια ποσά και πήραν τον Δεκέμβριο. Έπαιρναν κάθε μήνα που εργάζονταν τον μισθό τους, ναι ή όχι; Είναι απλό αυτό που ρωτάω. Αυτή την ασφάλεια θα προσφέρετε και τώρα;</w:t>
      </w:r>
    </w:p>
    <w:p w14:paraId="0EB1AB94"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Θα τοποθετηθούμε και για τις υπόλοιπες τροπολογίες αύριο. Θέλω, όμως, να αναφ</w:t>
      </w:r>
      <w:r>
        <w:rPr>
          <w:rFonts w:eastAsia="Times New Roman" w:cs="Times New Roman"/>
          <w:szCs w:val="24"/>
        </w:rPr>
        <w:t xml:space="preserve">έρω το εξής. Είναι ένα νομοσχέδιο τριάντα εννέα άρθρων, που μόνο τα οκτώ αφορούν τις δύο </w:t>
      </w:r>
      <w:r>
        <w:rPr>
          <w:rFonts w:eastAsia="Times New Roman" w:cs="Times New Roman"/>
          <w:szCs w:val="24"/>
        </w:rPr>
        <w:t>ο</w:t>
      </w:r>
      <w:r>
        <w:rPr>
          <w:rFonts w:eastAsia="Times New Roman" w:cs="Times New Roman"/>
          <w:szCs w:val="24"/>
        </w:rPr>
        <w:t>δηγίες. Σε αυτά έχουν ήδη προστεθεί και άλλα δεκαπέντε άσχετα άρθρα και οι εκπρόθεσμες τροπολογίες πέφτουν βροχή.</w:t>
      </w:r>
    </w:p>
    <w:p w14:paraId="0EB1AB95"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μέθοδος νομοθέτησης που ακολουθεί η Κυβέρνηση</w:t>
      </w:r>
      <w:r>
        <w:rPr>
          <w:rFonts w:eastAsia="Times New Roman" w:cs="Times New Roman"/>
          <w:szCs w:val="24"/>
        </w:rPr>
        <w:t>,</w:t>
      </w:r>
      <w:r>
        <w:rPr>
          <w:rFonts w:eastAsia="Times New Roman" w:cs="Times New Roman"/>
          <w:szCs w:val="24"/>
        </w:rPr>
        <w:t xml:space="preserve"> να κατατίθενται άσχετες τροπολογίες, χωρίς καν να προηγείται συζήτηση στην αρμόδια </w:t>
      </w:r>
      <w:r>
        <w:rPr>
          <w:rFonts w:eastAsia="Times New Roman" w:cs="Times New Roman"/>
          <w:szCs w:val="24"/>
        </w:rPr>
        <w:t>ε</w:t>
      </w:r>
      <w:r>
        <w:rPr>
          <w:rFonts w:eastAsia="Times New Roman" w:cs="Times New Roman"/>
          <w:szCs w:val="24"/>
        </w:rPr>
        <w:t>πιτροπή ή</w:t>
      </w:r>
      <w:r>
        <w:rPr>
          <w:rFonts w:eastAsia="Times New Roman" w:cs="Times New Roman"/>
          <w:szCs w:val="24"/>
        </w:rPr>
        <w:t>,</w:t>
      </w:r>
      <w:r>
        <w:rPr>
          <w:rFonts w:eastAsia="Times New Roman" w:cs="Times New Roman"/>
          <w:szCs w:val="24"/>
        </w:rPr>
        <w:t xml:space="preserve"> ακόμα χειρότερα, να κατατίθενται την τελευταία στιγμή</w:t>
      </w:r>
      <w:r w:rsidRPr="00BC01C9">
        <w:rPr>
          <w:rFonts w:eastAsia="Times New Roman" w:cs="Times New Roman"/>
          <w:szCs w:val="24"/>
        </w:rPr>
        <w:t>,</w:t>
      </w:r>
      <w:r>
        <w:rPr>
          <w:rFonts w:eastAsia="Times New Roman" w:cs="Times New Roman"/>
          <w:szCs w:val="24"/>
        </w:rPr>
        <w:t xml:space="preserve"> θα έπρεπε να μας έχει γίνει συνήθεια. Δυστυχώς ή ευτυχώς, δεν θα το συνηθίσουμε ποτέ και θα συνεχίσουμε </w:t>
      </w:r>
      <w:r>
        <w:rPr>
          <w:rFonts w:eastAsia="Times New Roman" w:cs="Times New Roman"/>
          <w:szCs w:val="24"/>
        </w:rPr>
        <w:t>να σας επισημαίνουμε ότι πρέπει να σέβεστε την κοινοβουλευτική διαδικασία.</w:t>
      </w:r>
    </w:p>
    <w:p w14:paraId="0EB1AB96"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Συνολικά και παρά την ύπαρξη κάποιων θετικών διατάξεων, το νομοσχέδιο παραμένει άτολμο και άνευρο. Θα περιμέναμε πιο ουσιαστικές παρεμβάσεις</w:t>
      </w:r>
      <w:r>
        <w:rPr>
          <w:rFonts w:eastAsia="Times New Roman" w:cs="Times New Roman"/>
          <w:szCs w:val="24"/>
        </w:rPr>
        <w:t>,</w:t>
      </w:r>
      <w:r>
        <w:rPr>
          <w:rFonts w:eastAsia="Times New Roman" w:cs="Times New Roman"/>
          <w:szCs w:val="24"/>
        </w:rPr>
        <w:t xml:space="preserve"> ιδίως στα θέματα της δημοσιότητας και τ</w:t>
      </w:r>
      <w:r>
        <w:rPr>
          <w:rFonts w:eastAsia="Times New Roman" w:cs="Times New Roman"/>
          <w:szCs w:val="24"/>
        </w:rPr>
        <w:t xml:space="preserve">ης λειτουργίας του ΓΕΜΗ. Λόγω έλλειψης ουσίας σε συνδυασμό με τις ρυθμίσεις, που στόχο έχουν τη διαμόρφωση μιας νέας πελατείας για τη </w:t>
      </w:r>
      <w:r>
        <w:rPr>
          <w:rFonts w:eastAsia="Times New Roman" w:cs="Times New Roman"/>
          <w:szCs w:val="24"/>
        </w:rPr>
        <w:t>σ</w:t>
      </w:r>
      <w:r>
        <w:rPr>
          <w:rFonts w:eastAsia="Times New Roman" w:cs="Times New Roman"/>
          <w:szCs w:val="24"/>
        </w:rPr>
        <w:t>υγκυβέρνηση ΣΥΡΙΖΑ-ΑΝΕΛ, εμείς καταψηφίζουμε το νομοσχέδιο επί της αρχής.</w:t>
      </w:r>
    </w:p>
    <w:p w14:paraId="0EB1AB97"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EB1AB98" w14:textId="77777777" w:rsidR="00E94D67" w:rsidRDefault="00BC386F">
      <w:pPr>
        <w:spacing w:line="600" w:lineRule="auto"/>
        <w:jc w:val="center"/>
        <w:rPr>
          <w:rFonts w:eastAsia="Times New Roman"/>
          <w:bCs/>
        </w:rPr>
      </w:pPr>
      <w:r>
        <w:rPr>
          <w:rFonts w:eastAsia="Times New Roman"/>
          <w:bCs/>
        </w:rPr>
        <w:t xml:space="preserve">(Χειροκροτήματα από την πτέρυγα του </w:t>
      </w:r>
      <w:r>
        <w:rPr>
          <w:rFonts w:eastAsia="Times New Roman"/>
          <w:bCs/>
        </w:rPr>
        <w:t>Ποταμιού)</w:t>
      </w:r>
    </w:p>
    <w:p w14:paraId="0EB1AB99"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 κυρία Μάρκου.</w:t>
      </w:r>
    </w:p>
    <w:p w14:paraId="0EB1AB9A"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Κύριε Καμμένο, έχετε τον λόγο.</w:t>
      </w:r>
    </w:p>
    <w:p w14:paraId="0EB1AB9B"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0EB1AB9C"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Υπουργοί, αγαπητοί συνάδελφοι, για άλλη μια φορά ερχόμαστε να συζητήσουμε την ενσωμάτωση στην </w:t>
      </w:r>
      <w:r>
        <w:rPr>
          <w:rFonts w:eastAsia="Times New Roman" w:cs="Times New Roman"/>
          <w:szCs w:val="24"/>
        </w:rPr>
        <w:t xml:space="preserve">ελληνική νομοθεσία δύο ευρωπαϊκών </w:t>
      </w:r>
      <w:r>
        <w:rPr>
          <w:rFonts w:eastAsia="Times New Roman" w:cs="Times New Roman"/>
          <w:szCs w:val="24"/>
        </w:rPr>
        <w:t>ο</w:t>
      </w:r>
      <w:r>
        <w:rPr>
          <w:rFonts w:eastAsia="Times New Roman" w:cs="Times New Roman"/>
          <w:szCs w:val="24"/>
        </w:rPr>
        <w:t xml:space="preserve">δηγιών. Δεν βλέπουμε τη λογική τού να καταψηφιστούν. Ενσωμάτωση </w:t>
      </w:r>
      <w:r>
        <w:rPr>
          <w:rFonts w:eastAsia="Times New Roman" w:cs="Times New Roman"/>
          <w:szCs w:val="24"/>
        </w:rPr>
        <w:t>ο</w:t>
      </w:r>
      <w:r>
        <w:rPr>
          <w:rFonts w:eastAsia="Times New Roman" w:cs="Times New Roman"/>
          <w:szCs w:val="24"/>
        </w:rPr>
        <w:t xml:space="preserve">δηγιών είναι. Πρόκειται περί ενσωμάτωσης </w:t>
      </w:r>
      <w:r>
        <w:rPr>
          <w:rFonts w:eastAsia="Times New Roman" w:cs="Times New Roman"/>
          <w:szCs w:val="24"/>
        </w:rPr>
        <w:t>ο</w:t>
      </w:r>
      <w:r>
        <w:rPr>
          <w:rFonts w:eastAsia="Times New Roman" w:cs="Times New Roman"/>
          <w:szCs w:val="24"/>
        </w:rPr>
        <w:t xml:space="preserve">δηγιών, άρα πρέπει η </w:t>
      </w:r>
      <w:r>
        <w:rPr>
          <w:rFonts w:eastAsia="Times New Roman" w:cs="Times New Roman"/>
          <w:szCs w:val="24"/>
        </w:rPr>
        <w:t>ε</w:t>
      </w:r>
      <w:r>
        <w:rPr>
          <w:rFonts w:eastAsia="Times New Roman" w:cs="Times New Roman"/>
          <w:szCs w:val="24"/>
        </w:rPr>
        <w:t>λληνική Κυβέρνηση,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κανονικότητας και της σχέσεως που έχει αυτή τη στιγμ</w:t>
      </w:r>
      <w:r>
        <w:rPr>
          <w:rFonts w:eastAsia="Times New Roman" w:cs="Times New Roman"/>
          <w:szCs w:val="24"/>
        </w:rPr>
        <w:t>ή με την Ευρωπαϊκή Ένωση και με τα κράτη της Ευρωζώνης και με το Ευρωκοινοβούλιο, να περάσει στη νομοθεσία της αυτές τις ρυθμίσεις.</w:t>
      </w:r>
    </w:p>
    <w:p w14:paraId="0EB1AB9D" w14:textId="77777777" w:rsidR="00E94D67" w:rsidRDefault="00BC386F">
      <w:pPr>
        <w:spacing w:line="600" w:lineRule="auto"/>
        <w:ind w:firstLine="720"/>
        <w:contextualSpacing/>
        <w:jc w:val="both"/>
        <w:rPr>
          <w:rFonts w:eastAsia="Times New Roman" w:cs="Times New Roman"/>
          <w:szCs w:val="24"/>
        </w:rPr>
      </w:pPr>
      <w:r>
        <w:rPr>
          <w:rFonts w:eastAsia="Times New Roman" w:cs="Times New Roman"/>
          <w:szCs w:val="24"/>
        </w:rPr>
        <w:t xml:space="preserve">Ναι, υπάρχουν και τροπολογίες και υπάρχουν και πολλοί άλλοι ρυθμιστικοί κανονισμοί, θα τους πω -να μου </w:t>
      </w:r>
      <w:proofErr w:type="spellStart"/>
      <w:r>
        <w:rPr>
          <w:rFonts w:eastAsia="Times New Roman" w:cs="Times New Roman"/>
          <w:szCs w:val="24"/>
        </w:rPr>
        <w:t>συγχωρείτε</w:t>
      </w:r>
      <w:proofErr w:type="spellEnd"/>
      <w:r>
        <w:rPr>
          <w:rFonts w:eastAsia="Times New Roman" w:cs="Times New Roman"/>
          <w:szCs w:val="24"/>
        </w:rPr>
        <w:t xml:space="preserve"> τη χρήση τ</w:t>
      </w:r>
      <w:r>
        <w:rPr>
          <w:rFonts w:eastAsia="Times New Roman" w:cs="Times New Roman"/>
          <w:szCs w:val="24"/>
        </w:rPr>
        <w:t>ου όρου-</w:t>
      </w:r>
      <w:r>
        <w:rPr>
          <w:rFonts w:eastAsia="Times New Roman" w:cs="Times New Roman"/>
          <w:szCs w:val="24"/>
        </w:rPr>
        <w:t>,</w:t>
      </w:r>
      <w:r>
        <w:rPr>
          <w:rFonts w:eastAsia="Times New Roman" w:cs="Times New Roman"/>
          <w:szCs w:val="24"/>
        </w:rPr>
        <w:t xml:space="preserve"> οι οποίοι έχουν άμεσα να κάνουν με τη διαφάνεια, έχουν να κάνουν με τη δημοσιότητα των στοιχείων, έχουν να κάνουν με την ενημέρωση του κοινού, των επενδυτών </w:t>
      </w:r>
      <w:r>
        <w:rPr>
          <w:rFonts w:eastAsia="Times New Roman" w:cs="Times New Roman"/>
          <w:szCs w:val="24"/>
        </w:rPr>
        <w:lastRenderedPageBreak/>
        <w:t>και του οποιουδήποτε έχει έννομο συμφέρον ή οποιονδήποτε λόγο να ερευνήσει οτιδήποτε σε κ</w:t>
      </w:r>
      <w:r>
        <w:rPr>
          <w:rFonts w:eastAsia="Times New Roman" w:cs="Times New Roman"/>
          <w:szCs w:val="24"/>
        </w:rPr>
        <w:t>άποια εταιρεία.</w:t>
      </w:r>
    </w:p>
    <w:p w14:paraId="0EB1AB9E" w14:textId="77777777" w:rsidR="00E94D67" w:rsidRDefault="00BC386F">
      <w:pPr>
        <w:spacing w:line="600" w:lineRule="auto"/>
        <w:ind w:firstLine="720"/>
        <w:jc w:val="both"/>
        <w:rPr>
          <w:rFonts w:eastAsia="Times New Roman"/>
          <w:szCs w:val="24"/>
        </w:rPr>
      </w:pPr>
      <w:r>
        <w:rPr>
          <w:rFonts w:eastAsia="Times New Roman"/>
          <w:szCs w:val="24"/>
        </w:rPr>
        <w:t xml:space="preserve">Διευθετούμε πάρα πολλές εκκρεμότητες, οι οποίες μένουν για πάρα πολλά χρόνια δίχως κάποια διευθέτηση και οι παρεμβάσεις κρίνονται θετικές. Οι Ανεξάρτητοι Έλληνες στηρίζουμε επί της αρχής στο σύνολό του το νομοσχέδιο και τις τροπολογίες. Θα </w:t>
      </w:r>
      <w:r>
        <w:rPr>
          <w:rFonts w:eastAsia="Times New Roman"/>
          <w:szCs w:val="24"/>
        </w:rPr>
        <w:t>συζητήσουμε και πιο συγκεκριμένα αύριο. Θα αναφέρω αρκετά ζητήματα αργότερα στην ομιλία μου, αλλά δεν θέλω να υπερβώ ιδιαίτερα τον χρόνο σήμερα.</w:t>
      </w:r>
    </w:p>
    <w:p w14:paraId="0EB1AB9F" w14:textId="77777777" w:rsidR="00E94D67" w:rsidRDefault="00BC386F">
      <w:pPr>
        <w:spacing w:line="600" w:lineRule="auto"/>
        <w:ind w:firstLine="720"/>
        <w:jc w:val="both"/>
        <w:rPr>
          <w:rFonts w:eastAsia="Times New Roman"/>
          <w:szCs w:val="24"/>
        </w:rPr>
      </w:pPr>
      <w:r>
        <w:rPr>
          <w:rFonts w:eastAsia="Times New Roman"/>
          <w:szCs w:val="24"/>
        </w:rPr>
        <w:t xml:space="preserve">Θα </w:t>
      </w:r>
      <w:proofErr w:type="spellStart"/>
      <w:r>
        <w:rPr>
          <w:rFonts w:eastAsia="Times New Roman"/>
          <w:szCs w:val="24"/>
        </w:rPr>
        <w:t>εμμείνω</w:t>
      </w:r>
      <w:proofErr w:type="spellEnd"/>
      <w:r>
        <w:rPr>
          <w:rFonts w:eastAsia="Times New Roman"/>
          <w:szCs w:val="24"/>
        </w:rPr>
        <w:t xml:space="preserve"> λίγο στα θέματα αυτών των ημερών</w:t>
      </w:r>
      <w:r>
        <w:rPr>
          <w:rFonts w:eastAsia="Times New Roman"/>
          <w:szCs w:val="24"/>
        </w:rPr>
        <w:t>,</w:t>
      </w:r>
      <w:r>
        <w:rPr>
          <w:rFonts w:eastAsia="Times New Roman"/>
          <w:szCs w:val="24"/>
        </w:rPr>
        <w:t xml:space="preserve"> που έχουν να κάνουν με την ανάπτυξη, διότι το νομοσχέδιο είναι κατ’ εξοχήν νομοσχέδιο ανάπτυξης. Ο καθ’ ύλην αρμόδιος Υπουργός κ. Σταθάκης μ</w:t>
      </w:r>
      <w:r>
        <w:rPr>
          <w:rFonts w:eastAsia="Times New Roman"/>
          <w:szCs w:val="24"/>
        </w:rPr>
        <w:t>ά</w:t>
      </w:r>
      <w:r>
        <w:rPr>
          <w:rFonts w:eastAsia="Times New Roman"/>
          <w:szCs w:val="24"/>
        </w:rPr>
        <w:t xml:space="preserve">ς κάνει την τιμή και είναι εδώ. Είναι εδώ για πολλές ώρες και είναι πάντα παρών. </w:t>
      </w:r>
    </w:p>
    <w:p w14:paraId="0EB1ABA0"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Με την ευκαιρία του </w:t>
      </w:r>
      <w:r>
        <w:rPr>
          <w:rFonts w:eastAsia="Times New Roman"/>
          <w:szCs w:val="24"/>
        </w:rPr>
        <w:t>δημοψηφίσματος στη Μεγάλη Βρετανία, θα πρέπει να συζητήσουμε και να καταχωρ</w:t>
      </w:r>
      <w:r>
        <w:rPr>
          <w:rFonts w:eastAsia="Times New Roman"/>
          <w:szCs w:val="24"/>
        </w:rPr>
        <w:t>ί</w:t>
      </w:r>
      <w:r>
        <w:rPr>
          <w:rFonts w:eastAsia="Times New Roman"/>
          <w:szCs w:val="24"/>
        </w:rPr>
        <w:t>σουμε στο μυαλό μας και στη σκέψη μας μία στρατηγική διαχείρισης αυτής της κρίσης, όσον αφορά στην πατρίδα μας, διότι η χώρα μας δεν παύει να είναι μία επιχείρηση. Δεν παύει να είν</w:t>
      </w:r>
      <w:r>
        <w:rPr>
          <w:rFonts w:eastAsia="Times New Roman"/>
          <w:szCs w:val="24"/>
        </w:rPr>
        <w:t>αι μία δυναμική εταιρεία, η οποία κινείται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w:t>
      </w:r>
      <w:r>
        <w:rPr>
          <w:rFonts w:eastAsia="Times New Roman"/>
          <w:szCs w:val="28"/>
        </w:rPr>
        <w:t>Ευρωπαϊκής Ένωσης</w:t>
      </w:r>
      <w:r>
        <w:rPr>
          <w:rFonts w:eastAsia="Times New Roman"/>
          <w:szCs w:val="24"/>
        </w:rPr>
        <w:t>, στη ζώνη του ευρώ. Έχει σχέσεις και άρρηκτους δεσμούς με χώρες της Μέσης Ανατολής, της Άπω Ανατολής, της Αφρικής, τις Ηνωμένες Πολιτείες, με όλον τον κόσμο.</w:t>
      </w:r>
    </w:p>
    <w:p w14:paraId="0EB1ABA1" w14:textId="77777777" w:rsidR="00E94D67" w:rsidRDefault="00BC386F">
      <w:pPr>
        <w:spacing w:line="600" w:lineRule="auto"/>
        <w:ind w:firstLine="720"/>
        <w:jc w:val="both"/>
        <w:rPr>
          <w:rFonts w:eastAsia="Times New Roman"/>
          <w:szCs w:val="24"/>
        </w:rPr>
      </w:pPr>
      <w:r>
        <w:rPr>
          <w:rFonts w:eastAsia="Times New Roman"/>
          <w:szCs w:val="24"/>
        </w:rPr>
        <w:t>Σ’ αυτή την περί</w:t>
      </w:r>
      <w:r>
        <w:rPr>
          <w:rFonts w:eastAsia="Times New Roman"/>
          <w:szCs w:val="24"/>
        </w:rPr>
        <w:t xml:space="preserve">πτωση και μετά τα γεγονότα της προηγούμενης Παρασκευής, οι ευκαιρίες για την πατρίδα μας, </w:t>
      </w:r>
      <w:r>
        <w:rPr>
          <w:rFonts w:eastAsia="Times New Roman"/>
          <w:szCs w:val="28"/>
        </w:rPr>
        <w:t xml:space="preserve">κύριε Υπουργέ, </w:t>
      </w:r>
      <w:r>
        <w:rPr>
          <w:rFonts w:eastAsia="Times New Roman"/>
          <w:szCs w:val="24"/>
        </w:rPr>
        <w:t>είναι μεγάλες. Έχουμε διαβάσει πολλά άρθρα. Θα γραφτούν πάρα πολλά άρθρα αυτές τις ημέρες από ειδικούς και μη ειδικούς. Η Ελλάδα, μετά τους μακροχρόνιο</w:t>
      </w:r>
      <w:r>
        <w:rPr>
          <w:rFonts w:eastAsia="Times New Roman"/>
          <w:szCs w:val="24"/>
        </w:rPr>
        <w:t xml:space="preserve">υς δεσμούς που έχει με τη Μεγάλη Βρετανία, όποια </w:t>
      </w:r>
      <w:r>
        <w:rPr>
          <w:rFonts w:eastAsia="Times New Roman"/>
          <w:szCs w:val="24"/>
        </w:rPr>
        <w:t>ο</w:t>
      </w:r>
      <w:r>
        <w:rPr>
          <w:rFonts w:eastAsia="Times New Roman"/>
          <w:szCs w:val="24"/>
        </w:rPr>
        <w:t>δηγία και να φτιάξει, όποιον αναπτυξιακό νόμο και να φέρει, θα πρέπει να είναι δυναμικός και εμείς σαν Κυβέρνηση να είμαστε εξαιρετικά ευέλικτοι, έτσι ώστε να τον αναπροσαρμόζουμε στις ανάγκες της εποχής, ό</w:t>
      </w:r>
      <w:r>
        <w:rPr>
          <w:rFonts w:eastAsia="Times New Roman"/>
          <w:szCs w:val="24"/>
        </w:rPr>
        <w:t>πως είναι αυτή τη στιγμή</w:t>
      </w:r>
      <w:r>
        <w:rPr>
          <w:rFonts w:eastAsia="Times New Roman"/>
          <w:szCs w:val="24"/>
        </w:rPr>
        <w:t>,</w:t>
      </w:r>
      <w:r>
        <w:rPr>
          <w:rFonts w:eastAsia="Times New Roman"/>
          <w:szCs w:val="24"/>
        </w:rPr>
        <w:t xml:space="preserve"> πολύ διαφορετικές.</w:t>
      </w:r>
    </w:p>
    <w:p w14:paraId="0EB1ABA2" w14:textId="77777777" w:rsidR="00E94D67" w:rsidRDefault="00BC386F">
      <w:pPr>
        <w:spacing w:line="600" w:lineRule="auto"/>
        <w:ind w:firstLine="720"/>
        <w:jc w:val="both"/>
        <w:rPr>
          <w:rFonts w:eastAsia="Times New Roman"/>
          <w:szCs w:val="24"/>
        </w:rPr>
      </w:pPr>
      <w:r>
        <w:rPr>
          <w:rFonts w:eastAsia="Times New Roman"/>
          <w:szCs w:val="24"/>
        </w:rPr>
        <w:lastRenderedPageBreak/>
        <w:t>Θέλω να πω το εξής: Μεγάλος τομέας της ανάπτυξης για την πατρίδα μας είναι η ναυτιλία. Γνωρίζουμε όλοι εμείς που έχουμε εργαστεί γύρω από την περιοχή –αλλά ακόμα και αυτοί που δεν έχουν εργαστεί- τι σημαίνει «</w:t>
      </w:r>
      <w:proofErr w:type="spellStart"/>
      <w:r>
        <w:rPr>
          <w:rFonts w:eastAsia="Times New Roman"/>
          <w:szCs w:val="24"/>
        </w:rPr>
        <w:t>Σί</w:t>
      </w:r>
      <w:r>
        <w:rPr>
          <w:rFonts w:eastAsia="Times New Roman"/>
          <w:szCs w:val="24"/>
        </w:rPr>
        <w:t>τι</w:t>
      </w:r>
      <w:proofErr w:type="spellEnd"/>
      <w:r>
        <w:rPr>
          <w:rFonts w:eastAsia="Times New Roman"/>
          <w:szCs w:val="24"/>
        </w:rPr>
        <w:t xml:space="preserve"> του Λονδίνου</w:t>
      </w:r>
      <w:r>
        <w:rPr>
          <w:rFonts w:eastAsia="Times New Roman"/>
          <w:szCs w:val="24"/>
        </w:rPr>
        <w:t>»</w:t>
      </w:r>
      <w:r>
        <w:rPr>
          <w:rFonts w:eastAsia="Times New Roman"/>
          <w:szCs w:val="24"/>
        </w:rPr>
        <w:t xml:space="preserve"> και τι σημαίνει για την ελληνική ναυτιλία: τράπεζες</w:t>
      </w:r>
      <w:r>
        <w:rPr>
          <w:rFonts w:eastAsia="Times New Roman"/>
          <w:szCs w:val="24"/>
        </w:rPr>
        <w:t>,</w:t>
      </w:r>
      <w:r>
        <w:rPr>
          <w:rFonts w:eastAsia="Times New Roman"/>
          <w:szCs w:val="24"/>
        </w:rPr>
        <w:t xml:space="preserve"> οι οποίες χρηματοδοτούν τις ελληνικές ναυτιλιακές εταιρείες οποιασδήποτε σημαίας, ασφαλιστικές εταιρείες, εταιρείες αντασφαλίσεων, εταιρείες προμηθειών και όλα τα συναφή επαγγέλματα γύρω</w:t>
      </w:r>
      <w:r>
        <w:rPr>
          <w:rFonts w:eastAsia="Times New Roman"/>
          <w:szCs w:val="24"/>
        </w:rPr>
        <w:t xml:space="preserve"> από το </w:t>
      </w:r>
      <w:proofErr w:type="spellStart"/>
      <w:r>
        <w:rPr>
          <w:rFonts w:eastAsia="Times New Roman"/>
          <w:szCs w:val="24"/>
        </w:rPr>
        <w:t>Σίτι</w:t>
      </w:r>
      <w:proofErr w:type="spellEnd"/>
      <w:r>
        <w:rPr>
          <w:rFonts w:eastAsia="Times New Roman"/>
          <w:szCs w:val="24"/>
        </w:rPr>
        <w:t xml:space="preserve"> του Λονδίνου. </w:t>
      </w:r>
    </w:p>
    <w:p w14:paraId="0EB1ABA3" w14:textId="77777777" w:rsidR="00E94D67" w:rsidRDefault="00BC386F">
      <w:pPr>
        <w:spacing w:line="600" w:lineRule="auto"/>
        <w:ind w:firstLine="720"/>
        <w:jc w:val="both"/>
        <w:rPr>
          <w:rFonts w:eastAsia="Times New Roman"/>
          <w:szCs w:val="24"/>
        </w:rPr>
      </w:pPr>
      <w:r>
        <w:rPr>
          <w:rFonts w:eastAsia="Times New Roman"/>
          <w:szCs w:val="24"/>
        </w:rPr>
        <w:t>Θα αναφερθώ τώρα στη ναυτιλία. Αυτό το κομμάτι, επειδή είναι μία από τις δύο μεγάλες ατμομηχανές της ελληνικής βιομηχανίας και οικονομίας, μαζί με τον τουρισμό, πρέπει να το εκμεταλλευτούμε ανάλογα. Θα πρέπει να καταστρώσουμε έν</w:t>
      </w:r>
      <w:r>
        <w:rPr>
          <w:rFonts w:eastAsia="Times New Roman"/>
          <w:szCs w:val="24"/>
        </w:rPr>
        <w:t>α σχέδιο μαζί με τα εμποροβιομηχανικά επιμελητήρια της Μεγάλης Βρετανίας στην Ελλάδα, τους πρέσβεις μας και τους Έλληνες επιχειρηματίες που δραστηριοποιούνται εκεί, μαζί με τους Έλληνες εφοπλιστές και με την ηγεσία του Υπουργείου και των συναρμόδιων Υπουργ</w:t>
      </w:r>
      <w:r>
        <w:rPr>
          <w:rFonts w:eastAsia="Times New Roman"/>
          <w:szCs w:val="24"/>
        </w:rPr>
        <w:t>είων, όπως είναι το Υπουργείο Οικονομικών αυτό καθ</w:t>
      </w:r>
      <w:r>
        <w:rPr>
          <w:rFonts w:eastAsia="Times New Roman"/>
          <w:szCs w:val="24"/>
        </w:rPr>
        <w:t xml:space="preserve">’ </w:t>
      </w:r>
      <w:r>
        <w:rPr>
          <w:rFonts w:eastAsia="Times New Roman"/>
          <w:szCs w:val="24"/>
        </w:rPr>
        <w:t xml:space="preserve">εαυτό ή ο κ. Αλεξιάδης σε σχέση με τα φορολογικά </w:t>
      </w:r>
      <w:r>
        <w:rPr>
          <w:rFonts w:eastAsia="Times New Roman"/>
          <w:szCs w:val="24"/>
        </w:rPr>
        <w:lastRenderedPageBreak/>
        <w:t>ή οτιδήποτε άλλο σκεφτούμε να καταθέσουμε σαν πρόταση, σαν σχέδιο δράσης, έτσι ώστε να προσεγγίσουμε με νέους κανόνες εμπλοκής, με νέα πρόταση, αυτή την αγ</w:t>
      </w:r>
      <w:r>
        <w:rPr>
          <w:rFonts w:eastAsia="Times New Roman"/>
          <w:szCs w:val="24"/>
        </w:rPr>
        <w:t>ορά.</w:t>
      </w:r>
    </w:p>
    <w:p w14:paraId="0EB1ABA4" w14:textId="77777777" w:rsidR="00E94D67" w:rsidRDefault="00BC386F">
      <w:pPr>
        <w:spacing w:line="600" w:lineRule="auto"/>
        <w:ind w:firstLine="720"/>
        <w:jc w:val="both"/>
        <w:rPr>
          <w:rFonts w:eastAsia="Times New Roman"/>
          <w:szCs w:val="24"/>
        </w:rPr>
      </w:pPr>
      <w:r>
        <w:rPr>
          <w:rFonts w:eastAsia="Times New Roman"/>
          <w:szCs w:val="24"/>
        </w:rPr>
        <w:t>Οι δικές μου πληροφορίες το τελευταίο εικοσιτετράωρο</w:t>
      </w:r>
      <w:r>
        <w:rPr>
          <w:rFonts w:eastAsia="Times New Roman"/>
          <w:szCs w:val="24"/>
        </w:rPr>
        <w:t>,</w:t>
      </w:r>
      <w:r>
        <w:rPr>
          <w:rFonts w:eastAsia="Times New Roman"/>
          <w:szCs w:val="24"/>
        </w:rPr>
        <w:t xml:space="preserve"> τόσο από τη Νέα Υόρκη όσο και από τη Φρανκφούρτη, είναι ότι όλες αυτές οι εταιρείες έχουν ήδη κληθεί, χωρίς να είναι το καταλληλότερο προϊόν σαν εγκατάσταση η Φρανκφούρτη. Η Ελλάδα έχει τον μεγαλύτ</w:t>
      </w:r>
      <w:r>
        <w:rPr>
          <w:rFonts w:eastAsia="Times New Roman"/>
          <w:szCs w:val="24"/>
        </w:rPr>
        <w:t>ερο στόλο στον κόσμο. Έχουμε τη μεγαλύτερη αξία στόλου στον κόσμο και τη μεγαλύτερη έκθεση –το λέω με την καλή έννοια- σε δάνεια σε τράπεζες πάνω στη ναυτιλία. Άρα μπορούμε να πιέσουμε και να δούμε πώς θα εκμεταλλευτούμε την πατρίδα μας αναπτυξιακά, φορολο</w:t>
      </w:r>
      <w:r>
        <w:rPr>
          <w:rFonts w:eastAsia="Times New Roman"/>
          <w:szCs w:val="24"/>
        </w:rPr>
        <w:t>γικά ή και σε θέματα σημαίας ακόμα, σε συνεργασία με τη Μεγάλη Βρετανία</w:t>
      </w:r>
      <w:r>
        <w:rPr>
          <w:rFonts w:eastAsia="Times New Roman"/>
          <w:szCs w:val="24"/>
        </w:rPr>
        <w:t>,</w:t>
      </w:r>
      <w:r>
        <w:rPr>
          <w:rFonts w:eastAsia="Times New Roman"/>
          <w:szCs w:val="24"/>
        </w:rPr>
        <w:t xml:space="preserve"> χωρίς να θέλουμε να εκμεταλλευτούμε σε καμ</w:t>
      </w:r>
      <w:r>
        <w:rPr>
          <w:rFonts w:eastAsia="Times New Roman"/>
          <w:szCs w:val="24"/>
        </w:rPr>
        <w:t>μ</w:t>
      </w:r>
      <w:r>
        <w:rPr>
          <w:rFonts w:eastAsia="Times New Roman"/>
          <w:szCs w:val="24"/>
        </w:rPr>
        <w:t>ία περίπτωση το αποτέλεσμα του δημοψηφίσματος, αλλά σε συνεργασία μαζί τους</w:t>
      </w:r>
      <w:r>
        <w:rPr>
          <w:rFonts w:eastAsia="Times New Roman"/>
          <w:szCs w:val="24"/>
        </w:rPr>
        <w:t>,</w:t>
      </w:r>
      <w:r>
        <w:rPr>
          <w:rFonts w:eastAsia="Times New Roman"/>
          <w:szCs w:val="24"/>
        </w:rPr>
        <w:t xml:space="preserve"> για το καλό της πατρίδας μας αλλά και για το καλό και της ίδιας</w:t>
      </w:r>
      <w:r>
        <w:rPr>
          <w:rFonts w:eastAsia="Times New Roman"/>
          <w:szCs w:val="24"/>
        </w:rPr>
        <w:t xml:space="preserve"> της Μεγάλης Βρετανίας.</w:t>
      </w:r>
    </w:p>
    <w:p w14:paraId="0EB1ABA5" w14:textId="77777777" w:rsidR="00E94D67" w:rsidRDefault="00BC386F">
      <w:pPr>
        <w:spacing w:line="600" w:lineRule="auto"/>
        <w:ind w:firstLine="720"/>
        <w:jc w:val="both"/>
        <w:rPr>
          <w:rFonts w:eastAsia="Times New Roman"/>
          <w:szCs w:val="24"/>
        </w:rPr>
      </w:pPr>
      <w:r>
        <w:rPr>
          <w:rFonts w:eastAsia="Times New Roman"/>
          <w:szCs w:val="24"/>
        </w:rPr>
        <w:lastRenderedPageBreak/>
        <w:t>Το δεύτερο κομμάτι είναι ο τουρισμός. Στον τουρισμό, επειδή ήδη η λίρα έχει αρκετά μεγάλη πτώση –θα έλεγα τη μεγαλύτερη σχεδόν της τελευταίας εικοσαετίας-</w:t>
      </w:r>
      <w:r>
        <w:rPr>
          <w:rFonts w:eastAsia="Times New Roman"/>
          <w:szCs w:val="24"/>
        </w:rPr>
        <w:t>,</w:t>
      </w:r>
      <w:r>
        <w:rPr>
          <w:rFonts w:eastAsia="Times New Roman"/>
          <w:szCs w:val="24"/>
        </w:rPr>
        <w:t xml:space="preserve"> είναι αβέβαια και αχαρτογράφητα τα νερά αυτή τη στιγμή και δεν ξέρουμε. Παρ’</w:t>
      </w:r>
      <w:r>
        <w:rPr>
          <w:rFonts w:eastAsia="Times New Roman"/>
          <w:szCs w:val="24"/>
        </w:rPr>
        <w:t xml:space="preserve"> όλα αυτά, είμαστε στη μέση μίας σεζόν και έπεται μία σεζόν του 2017 και του 2018 πάνω στον τουρισμό. </w:t>
      </w:r>
    </w:p>
    <w:p w14:paraId="0EB1ABA6" w14:textId="77777777" w:rsidR="00E94D67" w:rsidRDefault="00BC386F">
      <w:pPr>
        <w:spacing w:line="600" w:lineRule="auto"/>
        <w:ind w:firstLine="720"/>
        <w:jc w:val="both"/>
        <w:rPr>
          <w:rFonts w:eastAsia="Times New Roman"/>
          <w:szCs w:val="24"/>
        </w:rPr>
      </w:pPr>
      <w:r>
        <w:rPr>
          <w:rFonts w:eastAsia="Times New Roman"/>
          <w:szCs w:val="24"/>
        </w:rPr>
        <w:t>Η δική μου γνώμη είναι ότι θα πρέπει να καθίσουμε με την κ</w:t>
      </w:r>
      <w:r>
        <w:rPr>
          <w:rFonts w:eastAsia="Times New Roman"/>
          <w:szCs w:val="24"/>
        </w:rPr>
        <w:t>.</w:t>
      </w:r>
      <w:r>
        <w:rPr>
          <w:rFonts w:eastAsia="Times New Roman"/>
          <w:szCs w:val="24"/>
        </w:rPr>
        <w:t xml:space="preserve"> Κουντουρά και τον κ. Σταθάκη, όλοι μαζί, τα δύο Υπουργεία μαζί, προκειμένου να καταστρώσουμε </w:t>
      </w:r>
      <w:r>
        <w:rPr>
          <w:rFonts w:eastAsia="Times New Roman"/>
          <w:szCs w:val="24"/>
        </w:rPr>
        <w:t xml:space="preserve">ένα καινούργιο σχέδιο και να στοχεύσουμε στα νέα δεδομένα, τα εισοδηματικά κριτήρια, την ανασφάλεια, τον συντηρητισμό ως προς το </w:t>
      </w:r>
      <w:proofErr w:type="spellStart"/>
      <w:r>
        <w:rPr>
          <w:rFonts w:eastAsia="Times New Roman"/>
          <w:szCs w:val="24"/>
        </w:rPr>
        <w:t>ξοδεύειν</w:t>
      </w:r>
      <w:proofErr w:type="spellEnd"/>
      <w:r>
        <w:rPr>
          <w:rFonts w:eastAsia="Times New Roman"/>
          <w:szCs w:val="24"/>
        </w:rPr>
        <w:t xml:space="preserve"> ή οτιδήποτε άλλο σκέφτεται πλέον μία μερίδα των Βρετανών</w:t>
      </w:r>
      <w:r>
        <w:rPr>
          <w:rFonts w:eastAsia="Times New Roman"/>
          <w:szCs w:val="24"/>
        </w:rPr>
        <w:t>,</w:t>
      </w:r>
      <w:r>
        <w:rPr>
          <w:rFonts w:eastAsia="Times New Roman"/>
          <w:szCs w:val="24"/>
        </w:rPr>
        <w:t xml:space="preserve"> μετά τη δημοκρατική τους απόφαση να εξέλθουν της </w:t>
      </w:r>
      <w:r>
        <w:rPr>
          <w:rFonts w:eastAsia="Times New Roman"/>
          <w:szCs w:val="28"/>
        </w:rPr>
        <w:t xml:space="preserve">Ευρωπαϊκής </w:t>
      </w:r>
      <w:r>
        <w:rPr>
          <w:rFonts w:eastAsia="Times New Roman"/>
          <w:szCs w:val="28"/>
        </w:rPr>
        <w:t>Ένωσης</w:t>
      </w:r>
      <w:r>
        <w:rPr>
          <w:rFonts w:eastAsia="Times New Roman"/>
          <w:szCs w:val="24"/>
        </w:rPr>
        <w:t>, έτσι ώστε να το εκμεταλλευτούμε και να μη χάσουμε αυτούς τους πελάτες.</w:t>
      </w:r>
    </w:p>
    <w:p w14:paraId="0EB1ABA7" w14:textId="77777777" w:rsidR="00E94D67" w:rsidRDefault="00BC386F">
      <w:pPr>
        <w:spacing w:line="600" w:lineRule="auto"/>
        <w:ind w:firstLine="720"/>
        <w:jc w:val="both"/>
        <w:rPr>
          <w:rFonts w:eastAsia="Times New Roman"/>
          <w:szCs w:val="24"/>
        </w:rPr>
      </w:pPr>
      <w:r>
        <w:rPr>
          <w:rFonts w:eastAsia="Times New Roman"/>
          <w:szCs w:val="24"/>
        </w:rPr>
        <w:t xml:space="preserve"> Όμως, είναι πιθανόν και να αυξήσουμε τα μερίδιά τους. Πάντοτε στις επιχειρήσεις, όπως θα λέγαμε, ήταν η διαχείριση των εσόδων. Το λέγαμε «</w:t>
      </w:r>
      <w:r>
        <w:rPr>
          <w:rFonts w:eastAsia="Times New Roman"/>
          <w:szCs w:val="24"/>
          <w:lang w:val="en-US"/>
        </w:rPr>
        <w:t>revenue</w:t>
      </w:r>
      <w:r>
        <w:rPr>
          <w:rFonts w:eastAsia="Times New Roman"/>
          <w:szCs w:val="24"/>
        </w:rPr>
        <w:t xml:space="preserve"> </w:t>
      </w:r>
      <w:r>
        <w:rPr>
          <w:rFonts w:eastAsia="Times New Roman"/>
          <w:szCs w:val="24"/>
          <w:lang w:val="en-US"/>
        </w:rPr>
        <w:t>management</w:t>
      </w:r>
      <w:r>
        <w:rPr>
          <w:rFonts w:eastAsia="Times New Roman"/>
          <w:szCs w:val="24"/>
        </w:rPr>
        <w:t>», αλλά είναι κάτι π</w:t>
      </w:r>
      <w:r>
        <w:rPr>
          <w:rFonts w:eastAsia="Times New Roman"/>
          <w:szCs w:val="24"/>
        </w:rPr>
        <w:t xml:space="preserve">ολύ δυναμικό. Ανά </w:t>
      </w:r>
      <w:r>
        <w:rPr>
          <w:rFonts w:eastAsia="Times New Roman"/>
          <w:szCs w:val="24"/>
        </w:rPr>
        <w:lastRenderedPageBreak/>
        <w:t>πάσα στιγμή πρέπει να αναπροσαρμόζεις τα σχέδιά σου, να καλύπτεις την αγορά και τα κενά που δημιουργούνται και να πιάνεις τις ευκαιρίες που</w:t>
      </w:r>
      <w:r>
        <w:rPr>
          <w:rFonts w:eastAsia="Times New Roman"/>
          <w:szCs w:val="24"/>
        </w:rPr>
        <w:t>,</w:t>
      </w:r>
      <w:r>
        <w:rPr>
          <w:rFonts w:eastAsia="Times New Roman"/>
          <w:szCs w:val="24"/>
        </w:rPr>
        <w:t xml:space="preserve"> επίσης</w:t>
      </w:r>
      <w:r>
        <w:rPr>
          <w:rFonts w:eastAsia="Times New Roman"/>
          <w:szCs w:val="24"/>
        </w:rPr>
        <w:t>,</w:t>
      </w:r>
      <w:r>
        <w:rPr>
          <w:rFonts w:eastAsia="Times New Roman"/>
          <w:szCs w:val="24"/>
        </w:rPr>
        <w:t xml:space="preserve"> δημιουργούνται.</w:t>
      </w:r>
    </w:p>
    <w:p w14:paraId="0EB1ABA8" w14:textId="77777777" w:rsidR="00E94D67" w:rsidRDefault="00BC386F">
      <w:pPr>
        <w:spacing w:line="600" w:lineRule="auto"/>
        <w:ind w:firstLine="709"/>
        <w:jc w:val="both"/>
        <w:rPr>
          <w:rFonts w:eastAsia="Times New Roman" w:cs="Times New Roman"/>
          <w:szCs w:val="24"/>
        </w:rPr>
      </w:pPr>
      <w:r>
        <w:rPr>
          <w:rFonts w:eastAsia="Times New Roman" w:cs="Times New Roman"/>
          <w:szCs w:val="24"/>
        </w:rPr>
        <w:t xml:space="preserve">Διότι θα πρέπει να δώσουμε μια ευκαιρία και στους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της Μεγάλης Βρετανίας ή στους Βρετανούς τουρίστες -έστω και μέσα στα κρουαζιερόπλοια- με φθηνότερα πακέτα, με ειδικά προνόμια, ώστε να αυξήσουμε την τουριστική κίνηση προς την Ελλάδα ή τουλάχιστον να μην τη χάσουμε, να μη μειωθεί καθόλου.</w:t>
      </w:r>
    </w:p>
    <w:p w14:paraId="0EB1ABA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τελευταίο κομ</w:t>
      </w:r>
      <w:r>
        <w:rPr>
          <w:rFonts w:eastAsia="Times New Roman" w:cs="Times New Roman"/>
          <w:szCs w:val="24"/>
        </w:rPr>
        <w:t>μάτι έχει να κάνει με το κομμάτι της εκπαίδευσης. Η Ελλάδα θα πρέπει να προσεγγίσει τα εκπαιδευτικά ιδρύματα της Μεγάλης Βρετανίας. Χιλιάδες φοιτητών αυτή τη στιγμή έχουν την πρώτη και τη δεύτερη σκέψη είτε για λόγους αλλαγής διαβατηρίων, πρόσβασης, ελεύθε</w:t>
      </w:r>
      <w:r>
        <w:rPr>
          <w:rFonts w:eastAsia="Times New Roman" w:cs="Times New Roman"/>
          <w:szCs w:val="24"/>
        </w:rPr>
        <w:t>ρης διακίνησης κεφαλαίων μέσω τραπεζών ή ελεύθερης μετακίνησης και των ίδιων των φοιτητών προς τη Μεγάλη Βρετανία. Θα δούμε τι θα γίνει.</w:t>
      </w:r>
    </w:p>
    <w:p w14:paraId="0EB1ABA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να καταστρώσουμε κι ένα σχέδιο -δεν είναι, βέβαια, δικό σας άμεσα αντικείμενο, αλλά του Υπουργείου Παιδείας- </w:t>
      </w:r>
      <w:r>
        <w:rPr>
          <w:rFonts w:eastAsia="Times New Roman" w:cs="Times New Roman"/>
          <w:szCs w:val="24"/>
        </w:rPr>
        <w:t xml:space="preserve">και μαζί με ένα αναπτυξιακό πλάνο -διότι μπορεί να έρθουν και ιδιωτικά πανεπιστήμια στην Ελλάδα- να δούμε αν και κατά πόσο θα πρέπει να εκμεταλλευθούμε και την εκπαίδευση. </w:t>
      </w:r>
    </w:p>
    <w:p w14:paraId="0EB1ABA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Επίσης, η Ελλάδα είναι μια χώρα η οποία διαθέτει πολύ καλό καιρό</w:t>
      </w:r>
      <w:r>
        <w:rPr>
          <w:rFonts w:eastAsia="Times New Roman" w:cs="Times New Roman"/>
          <w:szCs w:val="24"/>
        </w:rPr>
        <w:t>,</w:t>
      </w:r>
      <w:r>
        <w:rPr>
          <w:rFonts w:eastAsia="Times New Roman" w:cs="Times New Roman"/>
          <w:szCs w:val="24"/>
        </w:rPr>
        <w:t xml:space="preserve"> αν και τώρα βρέχε</w:t>
      </w:r>
      <w:r>
        <w:rPr>
          <w:rFonts w:eastAsia="Times New Roman" w:cs="Times New Roman"/>
          <w:szCs w:val="24"/>
        </w:rPr>
        <w:t xml:space="preserve">ι </w:t>
      </w:r>
      <w:r>
        <w:rPr>
          <w:rFonts w:eastAsia="Times New Roman" w:cs="Times New Roman"/>
          <w:szCs w:val="24"/>
        </w:rPr>
        <w:t>–</w:t>
      </w:r>
      <w:r>
        <w:rPr>
          <w:rFonts w:eastAsia="Times New Roman" w:cs="Times New Roman"/>
          <w:szCs w:val="24"/>
        </w:rPr>
        <w:t>βρέχει γιατί μιλάω για τη Μεγάλη Βρετανία-</w:t>
      </w:r>
      <w:r>
        <w:rPr>
          <w:rFonts w:eastAsia="Times New Roman" w:cs="Times New Roman"/>
          <w:szCs w:val="24"/>
        </w:rPr>
        <w:t>,</w:t>
      </w:r>
      <w:r>
        <w:rPr>
          <w:rFonts w:eastAsia="Times New Roman" w:cs="Times New Roman"/>
          <w:szCs w:val="24"/>
        </w:rPr>
        <w:t xml:space="preserve"> τον οποίο μπορούμε να εκμεταλλευθούμε, καθώς και το οκτάμηνο της σεζόν που έχουμε σχεδόν ηλιοφάνεια, έτσι ώστε να έχουμε ένα πολύ ελκυστικό εκπαιδευτικό προϊόν. Γνωρίζουμε, άλλωστε, όλοι μας ότι έχουμε και του</w:t>
      </w:r>
      <w:r>
        <w:rPr>
          <w:rFonts w:eastAsia="Times New Roman" w:cs="Times New Roman"/>
          <w:szCs w:val="24"/>
        </w:rPr>
        <w:t xml:space="preserve">ς καλύτερους εκπαιδευτικούς στον κόσμο. Αυτός είναι ένας τρόπος να φέρουμε πίσω το </w:t>
      </w:r>
      <w:proofErr w:type="spellStart"/>
      <w:r>
        <w:rPr>
          <w:rFonts w:eastAsia="Times New Roman" w:cs="Times New Roman"/>
          <w:szCs w:val="24"/>
        </w:rPr>
        <w:t>brain</w:t>
      </w:r>
      <w:proofErr w:type="spellEnd"/>
      <w:r>
        <w:rPr>
          <w:rFonts w:eastAsia="Times New Roman" w:cs="Times New Roman"/>
          <w:szCs w:val="24"/>
        </w:rPr>
        <w:t xml:space="preserve"> </w:t>
      </w:r>
      <w:proofErr w:type="spellStart"/>
      <w:r>
        <w:rPr>
          <w:rFonts w:eastAsia="Times New Roman" w:cs="Times New Roman"/>
          <w:szCs w:val="24"/>
        </w:rPr>
        <w:t>drain</w:t>
      </w:r>
      <w:proofErr w:type="spellEnd"/>
      <w:r>
        <w:rPr>
          <w:rFonts w:eastAsia="Times New Roman" w:cs="Times New Roman"/>
          <w:szCs w:val="24"/>
        </w:rPr>
        <w:t>, να φέρουμε τους άξιους εκπαιδευτικούς πίσω</w:t>
      </w:r>
      <w:r>
        <w:rPr>
          <w:rFonts w:eastAsia="Times New Roman" w:cs="Times New Roman"/>
          <w:szCs w:val="24"/>
        </w:rPr>
        <w:t>,</w:t>
      </w:r>
      <w:r>
        <w:rPr>
          <w:rFonts w:eastAsia="Times New Roman" w:cs="Times New Roman"/>
          <w:szCs w:val="24"/>
        </w:rPr>
        <w:t xml:space="preserve"> να διδάξουν τα άξια παιδιά των Ελλήνων και όλου του κόσμου στην Ελλάδα, σε συνεργασία πάντα με τα βρετανικά πανεπιστ</w:t>
      </w:r>
      <w:r>
        <w:rPr>
          <w:rFonts w:eastAsia="Times New Roman" w:cs="Times New Roman"/>
          <w:szCs w:val="24"/>
        </w:rPr>
        <w:t>ήμια.</w:t>
      </w:r>
    </w:p>
    <w:p w14:paraId="0EB1ABA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λίγο το ζήτημα του </w:t>
      </w:r>
      <w:r>
        <w:rPr>
          <w:rFonts w:eastAsia="Times New Roman" w:cs="Times New Roman"/>
          <w:szCs w:val="24"/>
          <w:lang w:val="en-US"/>
        </w:rPr>
        <w:t>Brexit</w:t>
      </w:r>
      <w:r>
        <w:rPr>
          <w:rFonts w:eastAsia="Times New Roman" w:cs="Times New Roman"/>
          <w:szCs w:val="24"/>
        </w:rPr>
        <w:t xml:space="preserve"> και του δημοψηφίσματος, να πω ότι δεν έχουμε πάρει θέση ως Ανεξάρτητοι Έλληνες, σεβόμενοι την απόφαση ενός λαού. Το πρωί, σε μια εμφάνισή μου, μίλησα σχετικά με αυτό το ζήτημα. Όμως και τώρα παίρνω την ευκαιρία </w:t>
      </w:r>
      <w:r>
        <w:rPr>
          <w:rFonts w:eastAsia="Times New Roman" w:cs="Times New Roman"/>
          <w:szCs w:val="24"/>
        </w:rPr>
        <w:t xml:space="preserve">στη Βουλή να στηλιτεύσω και να κρίνω αρνητικά τις δηλώσεις του κ. </w:t>
      </w:r>
      <w:proofErr w:type="spellStart"/>
      <w:r>
        <w:rPr>
          <w:rFonts w:eastAsia="Times New Roman" w:cs="Times New Roman"/>
          <w:szCs w:val="24"/>
        </w:rPr>
        <w:t>Σουλτς</w:t>
      </w:r>
      <w:proofErr w:type="spellEnd"/>
      <w:r>
        <w:rPr>
          <w:rFonts w:eastAsia="Times New Roman" w:cs="Times New Roman"/>
          <w:szCs w:val="24"/>
        </w:rPr>
        <w:t>, ο οποίος είπε ότι δεν πρέπει να αποφασίζει ένας πλήθος, ένα «</w:t>
      </w:r>
      <w:r>
        <w:rPr>
          <w:rFonts w:eastAsia="Times New Roman" w:cs="Times New Roman"/>
          <w:szCs w:val="24"/>
          <w:lang w:val="en-US"/>
        </w:rPr>
        <w:t>crowd</w:t>
      </w:r>
      <w:r>
        <w:rPr>
          <w:rFonts w:eastAsia="Times New Roman" w:cs="Times New Roman"/>
          <w:szCs w:val="24"/>
        </w:rPr>
        <w:t>», για την Ευρώπη.</w:t>
      </w:r>
    </w:p>
    <w:p w14:paraId="0EB1ABA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Θα κατηγορήσω την κ. Μπακογιάννη για τη δήλωσή της ότι τα δημοψηφίσματα είναι επικίνδυνα. </w:t>
      </w:r>
    </w:p>
    <w:p w14:paraId="0EB1ABA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θα ψέξω και τον νέο Αρχηγό της Νέας Δημοκρατίας, τον κ. Κυριάκο Μητσοτάκη, ο οποίος αναρωτήθηκε αν είναι δυνατόν μια πλειοψηφία πολιτών σε ένα ερώτημα, σε ένα δημοψήφισμα, να καθορίζει το πολιτικό μέλλον μιας χώρας. </w:t>
      </w:r>
    </w:p>
    <w:p w14:paraId="0EB1ABA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Είναι πολύ ωραία φιλοσοφικά ερωτήματα.</w:t>
      </w:r>
      <w:r>
        <w:rPr>
          <w:rFonts w:eastAsia="Times New Roman" w:cs="Times New Roman"/>
          <w:szCs w:val="24"/>
        </w:rPr>
        <w:t xml:space="preserve"> Όμως, νομίζω ότι όλα αυτά τα ερωτήματα δεν έχουν ακροατήριο ή τουλάχιστον όλοι αυτοί που τα θέτουν, θα πρέπει σίγουρα να μας πουν ποιο είναι το ακροατήριό τους, διότι σίγουρα δεν είναι οι Βρετανοί πολίτες. Δεν ασχολούνται καν μαζί μας οι Βρετανοί πολίτες.</w:t>
      </w:r>
      <w:r>
        <w:rPr>
          <w:rFonts w:eastAsia="Times New Roman" w:cs="Times New Roman"/>
          <w:szCs w:val="24"/>
        </w:rPr>
        <w:t xml:space="preserve"> </w:t>
      </w:r>
    </w:p>
    <w:p w14:paraId="0EB1ABB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Όταν λέμε ότι είναι ακραίοι, είναι φτωχοί, </w:t>
      </w:r>
      <w:proofErr w:type="spellStart"/>
      <w:r>
        <w:rPr>
          <w:rFonts w:eastAsia="Times New Roman" w:cs="Times New Roman"/>
          <w:szCs w:val="24"/>
        </w:rPr>
        <w:t>ξενοφοβικοί</w:t>
      </w:r>
      <w:proofErr w:type="spellEnd"/>
      <w:r>
        <w:rPr>
          <w:rFonts w:eastAsia="Times New Roman" w:cs="Times New Roman"/>
          <w:szCs w:val="24"/>
        </w:rPr>
        <w:t>, «λούμπεν» ψηφοφόροι, αμόρφωτοι, σε ποιους μιλούμε; Δηλαδή, από ποια θέση παίρνει κάποιος θέση να κριτικάρει έναν λαό ο οποίος ψηφίζει το οτιδήποτε;</w:t>
      </w:r>
    </w:p>
    <w:p w14:paraId="0EB1ABB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Πέρσι ασκήθηκε τεράστια κριτική σε εμάς για το δημ</w:t>
      </w:r>
      <w:r>
        <w:rPr>
          <w:rFonts w:eastAsia="Times New Roman" w:cs="Times New Roman"/>
          <w:szCs w:val="24"/>
        </w:rPr>
        <w:t xml:space="preserve">οψήφισμα, έπαιρναν θέση όλοι στην Ευρώπη και δεν μας άρεσε. Ούτε </w:t>
      </w:r>
      <w:r>
        <w:rPr>
          <w:rFonts w:eastAsia="Times New Roman" w:cs="Times New Roman"/>
          <w:szCs w:val="24"/>
        </w:rPr>
        <w:t>σε αυτούς</w:t>
      </w:r>
      <w:r>
        <w:rPr>
          <w:rFonts w:eastAsia="Times New Roman" w:cs="Times New Roman"/>
          <w:szCs w:val="24"/>
        </w:rPr>
        <w:t xml:space="preserve"> που υποστήριζαν το «</w:t>
      </w:r>
      <w:r>
        <w:rPr>
          <w:rFonts w:eastAsia="Times New Roman" w:cs="Times New Roman"/>
          <w:szCs w:val="24"/>
        </w:rPr>
        <w:t>ναι</w:t>
      </w:r>
      <w:r>
        <w:rPr>
          <w:rFonts w:eastAsia="Times New Roman" w:cs="Times New Roman"/>
          <w:szCs w:val="24"/>
        </w:rPr>
        <w:t xml:space="preserve">» άρεσε η θέση των Ευρωπαίων, ούτε </w:t>
      </w:r>
      <w:r>
        <w:rPr>
          <w:rFonts w:eastAsia="Times New Roman" w:cs="Times New Roman"/>
          <w:szCs w:val="24"/>
        </w:rPr>
        <w:t>σε αυτούς</w:t>
      </w:r>
      <w:r>
        <w:rPr>
          <w:rFonts w:eastAsia="Times New Roman" w:cs="Times New Roman"/>
          <w:szCs w:val="24"/>
        </w:rPr>
        <w:t xml:space="preserve"> που στήριζαν το «</w:t>
      </w:r>
      <w:r>
        <w:rPr>
          <w:rFonts w:eastAsia="Times New Roman" w:cs="Times New Roman"/>
          <w:szCs w:val="24"/>
        </w:rPr>
        <w:t>όχι</w:t>
      </w:r>
      <w:r>
        <w:rPr>
          <w:rFonts w:eastAsia="Times New Roman" w:cs="Times New Roman"/>
          <w:szCs w:val="24"/>
        </w:rPr>
        <w:t>» το</w:t>
      </w:r>
      <w:r>
        <w:rPr>
          <w:rFonts w:eastAsia="Times New Roman" w:cs="Times New Roman"/>
          <w:szCs w:val="24"/>
        </w:rPr>
        <w:t>ύ</w:t>
      </w:r>
      <w:r>
        <w:rPr>
          <w:rFonts w:eastAsia="Times New Roman" w:cs="Times New Roman"/>
          <w:szCs w:val="24"/>
        </w:rPr>
        <w:t xml:space="preserve">ς άρεσε η στήριξη των Ευρωπαίων. </w:t>
      </w:r>
    </w:p>
    <w:p w14:paraId="0EB1ABB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Δεν έχουμε θέση αυτή τη στιγμή στο να κριτικάρουμε καν</w:t>
      </w:r>
      <w:r>
        <w:rPr>
          <w:rFonts w:eastAsia="Times New Roman" w:cs="Times New Roman"/>
          <w:szCs w:val="24"/>
        </w:rPr>
        <w:t xml:space="preserve">ένα, μα κανένα, αποτέλεσμα σε οποιοδήποτε δημοψήφισμα. Το δημοψήφισμα είναι δημοκρατική διαδικασία. Πρέπει να είναι σεβαστό το αποτέλεσμά του και για μία ψήφο. Και για μία ψήφο. Και τελειώνει εκεί η συζήτηση. </w:t>
      </w:r>
    </w:p>
    <w:p w14:paraId="0EB1ABB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Έχουμε διαχείριση της επόμενης ημέρας όλοι μαζ</w:t>
      </w:r>
      <w:r>
        <w:rPr>
          <w:rFonts w:eastAsia="Times New Roman" w:cs="Times New Roman"/>
          <w:szCs w:val="24"/>
        </w:rPr>
        <w:t>ί στην Ευρώπη. Και ελπίζω η Ευρώπη να πάρει μαθήματα, διότι όσους αναπτυξιακούς νόμους και να ψηφίσουμε εδώ ή στην Φρανκφούρτη ή στη Λισαβ</w:t>
      </w:r>
      <w:r>
        <w:rPr>
          <w:rFonts w:eastAsia="Times New Roman" w:cs="Times New Roman"/>
          <w:szCs w:val="24"/>
        </w:rPr>
        <w:t>ό</w:t>
      </w:r>
      <w:r>
        <w:rPr>
          <w:rFonts w:eastAsia="Times New Roman" w:cs="Times New Roman"/>
          <w:szCs w:val="24"/>
        </w:rPr>
        <w:t xml:space="preserve">να ή στην Ιταλία, δεν παύει τα οικονομικά δεδομένα να είναι συγκεκριμένα. </w:t>
      </w:r>
    </w:p>
    <w:p w14:paraId="0EB1ABB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Σήμερα ανακοινώσανε -και μου ήρθε ένα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 πρωί- οι ιταλικές τράπεζες ότι ψάχνουν 40 δισεκατομμύρια δολάρια για </w:t>
      </w:r>
      <w:proofErr w:type="spellStart"/>
      <w:r>
        <w:rPr>
          <w:rFonts w:eastAsia="Times New Roman" w:cs="Times New Roman"/>
          <w:szCs w:val="24"/>
        </w:rPr>
        <w:t>ανακεφαλαιοποίηση</w:t>
      </w:r>
      <w:proofErr w:type="spellEnd"/>
      <w:r>
        <w:rPr>
          <w:rFonts w:eastAsia="Times New Roman" w:cs="Times New Roman"/>
          <w:szCs w:val="24"/>
        </w:rPr>
        <w:t xml:space="preserve">. </w:t>
      </w:r>
    </w:p>
    <w:p w14:paraId="0EB1ABB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Την προηγούμενη Παρασκευή χάθηκαν 2,8 τρισεκατομμύρια δολάρια στα χρηματιστήρια παγκόσμια. Το κεφάλαιο, θα έλεγε το Κομμουνιστικό Κόμμα Ελλάδ</w:t>
      </w:r>
      <w:r>
        <w:rPr>
          <w:rFonts w:eastAsia="Times New Roman" w:cs="Times New Roman"/>
          <w:szCs w:val="24"/>
        </w:rPr>
        <w:t>α</w:t>
      </w:r>
      <w:r>
        <w:rPr>
          <w:rFonts w:eastAsia="Times New Roman" w:cs="Times New Roman"/>
          <w:szCs w:val="24"/>
        </w:rPr>
        <w:t>ς. Ναι.</w:t>
      </w:r>
    </w:p>
    <w:p w14:paraId="0EB1ABB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Να κάνω </w:t>
      </w:r>
      <w:r>
        <w:rPr>
          <w:rFonts w:eastAsia="Times New Roman" w:cs="Times New Roman"/>
          <w:szCs w:val="24"/>
        </w:rPr>
        <w:t xml:space="preserve">μια παρένθεση. Κάποιοι κριτίκαραν ως ακροδεξιούς αυτούς που ψήφισαν έξοδο, </w:t>
      </w:r>
      <w:r>
        <w:rPr>
          <w:rFonts w:eastAsia="Times New Roman" w:cs="Times New Roman"/>
          <w:szCs w:val="24"/>
          <w:lang w:val="en-US"/>
        </w:rPr>
        <w:t>Brexit</w:t>
      </w:r>
      <w:r>
        <w:rPr>
          <w:rFonts w:eastAsia="Times New Roman" w:cs="Times New Roman"/>
          <w:szCs w:val="24"/>
        </w:rPr>
        <w:t xml:space="preserve">. Ένας από αυτούς ήταν και το Κομμουνιστικό Κόμμα της Μεγάλης Βρετανίας, να ξέρετε, το οποίο ήταν υπέρ του </w:t>
      </w:r>
      <w:r>
        <w:rPr>
          <w:rFonts w:eastAsia="Times New Roman" w:cs="Times New Roman"/>
          <w:szCs w:val="24"/>
          <w:lang w:val="en-US"/>
        </w:rPr>
        <w:t>Brexit</w:t>
      </w:r>
      <w:r>
        <w:rPr>
          <w:rFonts w:eastAsia="Times New Roman" w:cs="Times New Roman"/>
          <w:szCs w:val="24"/>
        </w:rPr>
        <w:t>. Σας είπαν και ακροδεξιούς στη Μεγάλη Βρετανία οι Έλληνες φίλ</w:t>
      </w:r>
      <w:r>
        <w:rPr>
          <w:rFonts w:eastAsia="Times New Roman" w:cs="Times New Roman"/>
          <w:szCs w:val="24"/>
        </w:rPr>
        <w:t xml:space="preserve">οι μας εδώ. Είναι τα παράδοξα της πολιτικής. </w:t>
      </w:r>
    </w:p>
    <w:p w14:paraId="0EB1ABB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Χάθηκαν, λοιπόν, 2,8 τρισεκατομμύρια την Παρασκευή. Ένα σημάδι: Οι τετρακόσιοι πιο πλούσιοι άνθρωποι του κόσμου στον πίνακα του </w:t>
      </w:r>
      <w:r>
        <w:rPr>
          <w:rFonts w:eastAsia="Times New Roman" w:cs="Times New Roman"/>
          <w:szCs w:val="24"/>
        </w:rPr>
        <w:t>«</w:t>
      </w:r>
      <w:r>
        <w:rPr>
          <w:rFonts w:eastAsia="Times New Roman" w:cs="Times New Roman"/>
          <w:szCs w:val="24"/>
          <w:lang w:val="en-US"/>
        </w:rPr>
        <w:t>BLOOMBERG</w:t>
      </w:r>
      <w:r>
        <w:rPr>
          <w:rFonts w:eastAsia="Times New Roman" w:cs="Times New Roman"/>
          <w:szCs w:val="24"/>
        </w:rPr>
        <w:t xml:space="preserve">» </w:t>
      </w:r>
      <w:r>
        <w:rPr>
          <w:rFonts w:eastAsia="Times New Roman" w:cs="Times New Roman"/>
          <w:szCs w:val="24"/>
        </w:rPr>
        <w:t xml:space="preserve">της Παρασκευής το απόγευμα, έχασαν 124 δισεκατομμύρια δολάρια σε συμμετοχές μετοχών, άμεσα και έμμεσα, μέσω εταιρειών, </w:t>
      </w:r>
      <w:proofErr w:type="spellStart"/>
      <w:r>
        <w:rPr>
          <w:rFonts w:eastAsia="Times New Roman" w:cs="Times New Roman"/>
          <w:szCs w:val="24"/>
        </w:rPr>
        <w:t>hedge</w:t>
      </w:r>
      <w:proofErr w:type="spellEnd"/>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ή οτιδήποτε είχαν, γιατί είναι καταγεγραμμένα όλα. Χάθηκαν πάρα πολλά χρήματα. Χάθηκαν από αυτούς που έχουν πάρα πολλά χρήματ</w:t>
      </w:r>
      <w:r>
        <w:rPr>
          <w:rFonts w:eastAsia="Times New Roman" w:cs="Times New Roman"/>
          <w:szCs w:val="24"/>
        </w:rPr>
        <w:t xml:space="preserve">α. Δεν χάθηκαν από τους φτωχούς. Αυτό κάτι πρέπει να μας λέει. </w:t>
      </w:r>
    </w:p>
    <w:p w14:paraId="0EB1ABB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Και όταν παίρνουμε θέση και κριτικάρουμε την απόφαση ενός λαού, θα πρέπει να προσέχουμε να μην ταυτιζόμαστε με αυτόν που χάνει πολλά, διότι κάποιος θα πει: «Εσύ ποιόν στηρίζεις; Την ελίτ; Δηλα</w:t>
      </w:r>
      <w:r>
        <w:rPr>
          <w:rFonts w:eastAsia="Times New Roman" w:cs="Times New Roman"/>
          <w:szCs w:val="24"/>
        </w:rPr>
        <w:t xml:space="preserve">δή, </w:t>
      </w:r>
      <w:r>
        <w:rPr>
          <w:rFonts w:eastAsia="Times New Roman" w:cs="Times New Roman"/>
          <w:szCs w:val="24"/>
        </w:rPr>
        <w:lastRenderedPageBreak/>
        <w:t>παίρνεις τη θέση κάποιου ο οποίος χάνει εκατοντάδες δισεκατομμύρια;». Θα πρέπει να είμαστε πάρα πολύ προσεκτικοί.</w:t>
      </w:r>
    </w:p>
    <w:p w14:paraId="0EB1ABB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λίγα λεπτά για το νομοσχέδιό μας. Δεν θα καθυστερήσω πολύ.  </w:t>
      </w:r>
    </w:p>
    <w:p w14:paraId="0EB1ABB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προσαρμογή, όπως είπαμε, των δύο </w:t>
      </w:r>
      <w:r>
        <w:rPr>
          <w:rFonts w:eastAsia="Times New Roman" w:cs="Times New Roman"/>
          <w:szCs w:val="24"/>
        </w:rPr>
        <w:t>ο</w:t>
      </w:r>
      <w:r>
        <w:rPr>
          <w:rFonts w:eastAsia="Times New Roman" w:cs="Times New Roman"/>
          <w:szCs w:val="24"/>
        </w:rPr>
        <w:t xml:space="preserve">δηγιών στην ελληνική νομοθεσία. </w:t>
      </w:r>
    </w:p>
    <w:p w14:paraId="0EB1ABB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 το υπό εξέταση σχέδιο νόμου του Υπουργείου Οικονομίας απαλλάσσονται από την υποχρέωση κατάρτισης έκθεσης διαχείρισης οι πολύ μικρές επιχειρήσεις, εφόσον συμπεριλάβουν ο</w:t>
      </w:r>
      <w:r>
        <w:rPr>
          <w:rFonts w:eastAsia="Times New Roman" w:cs="Times New Roman"/>
          <w:szCs w:val="24"/>
        </w:rPr>
        <w:t xml:space="preserve">ρισμένες βασικές πληροφορίες για την εταιρική κοινωνική τους ευθύνη στον ισολογισμό τους, ενώ αντίθετα </w:t>
      </w:r>
      <w:proofErr w:type="spellStart"/>
      <w:r>
        <w:rPr>
          <w:rFonts w:eastAsia="Times New Roman" w:cs="Times New Roman"/>
          <w:szCs w:val="24"/>
        </w:rPr>
        <w:t>αυστηροποιείται</w:t>
      </w:r>
      <w:proofErr w:type="spellEnd"/>
      <w:r>
        <w:rPr>
          <w:rFonts w:eastAsia="Times New Roman" w:cs="Times New Roman"/>
          <w:szCs w:val="24"/>
        </w:rPr>
        <w:t xml:space="preserve"> το καθεστώς για τις πολύ μεγάλες, στο πλαίσιο της ενίσχυσης της διαφάνειας και της χρηματοοικονομικής πληροφόρησης. </w:t>
      </w:r>
    </w:p>
    <w:p w14:paraId="0EB1ABB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Οι πολύ μικρές επιχε</w:t>
      </w:r>
      <w:r>
        <w:rPr>
          <w:rFonts w:eastAsia="Times New Roman" w:cs="Times New Roman"/>
          <w:szCs w:val="24"/>
        </w:rPr>
        <w:t>ιρήσεις</w:t>
      </w:r>
      <w:r>
        <w:rPr>
          <w:rFonts w:eastAsia="Times New Roman" w:cs="Times New Roman"/>
          <w:szCs w:val="24"/>
        </w:rPr>
        <w:t>,</w:t>
      </w:r>
      <w:r>
        <w:rPr>
          <w:rFonts w:eastAsia="Times New Roman" w:cs="Times New Roman"/>
          <w:szCs w:val="24"/>
        </w:rPr>
        <w:t xml:space="preserve"> με περιουσιακά στοιχεία έως 350.000 ευρώ ή τζίρο 700.000 ευρώ και δέκα εργαζόμενους</w:t>
      </w:r>
      <w:r>
        <w:rPr>
          <w:rFonts w:eastAsia="Times New Roman" w:cs="Times New Roman"/>
          <w:szCs w:val="24"/>
        </w:rPr>
        <w:t>,</w:t>
      </w:r>
      <w:r>
        <w:rPr>
          <w:rFonts w:eastAsia="Times New Roman" w:cs="Times New Roman"/>
          <w:szCs w:val="24"/>
        </w:rPr>
        <w:t xml:space="preserve"> απαλλάσσονται ως προς την υποχρέωση κατάρτισης της έκθεσης, εφόσον συμπεριλάβουν ορισμένες βασικές πληροφορίες στο προσάρτημ</w:t>
      </w:r>
      <w:r>
        <w:rPr>
          <w:rFonts w:eastAsia="Times New Roman" w:cs="Times New Roman"/>
          <w:szCs w:val="24"/>
        </w:rPr>
        <w:t>α</w:t>
      </w:r>
      <w:r>
        <w:rPr>
          <w:rFonts w:eastAsia="Times New Roman" w:cs="Times New Roman"/>
          <w:szCs w:val="24"/>
        </w:rPr>
        <w:t xml:space="preserve"> του ισολογισμού τους. Πρόκειται για </w:t>
      </w:r>
      <w:r>
        <w:rPr>
          <w:rFonts w:eastAsia="Times New Roman" w:cs="Times New Roman"/>
          <w:szCs w:val="24"/>
        </w:rPr>
        <w:t>το άρθρο 1</w:t>
      </w:r>
      <w:r>
        <w:rPr>
          <w:rFonts w:eastAsia="Times New Roman" w:cs="Times New Roman"/>
          <w:szCs w:val="24"/>
        </w:rPr>
        <w:t xml:space="preserve"> </w:t>
      </w:r>
      <w:r>
        <w:rPr>
          <w:rFonts w:eastAsia="Times New Roman" w:cs="Times New Roman"/>
          <w:szCs w:val="24"/>
        </w:rPr>
        <w:t xml:space="preserve">παράγραφος 4. </w:t>
      </w:r>
    </w:p>
    <w:p w14:paraId="0EB1ABB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Διαβάζω ενδεικτικά κάποια κομμάτια τα οποία θεωρώ αρκετά σημαντικά, διότι έχω καλυφθεί από όλους τους προηγούμενους ομιλητές. </w:t>
      </w:r>
    </w:p>
    <w:p w14:paraId="0EB1ABB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Οι εισηγμένες στο </w:t>
      </w:r>
      <w:r>
        <w:rPr>
          <w:rFonts w:eastAsia="Times New Roman" w:cs="Times New Roman"/>
          <w:szCs w:val="24"/>
        </w:rPr>
        <w:t>Χ</w:t>
      </w:r>
      <w:r>
        <w:rPr>
          <w:rFonts w:eastAsia="Times New Roman" w:cs="Times New Roman"/>
          <w:szCs w:val="24"/>
        </w:rPr>
        <w:t xml:space="preserve">ρηματιστήριο εταιρείες θα υποχρεούνται να περιλαμβάνουν στην έκθεση διαχείρισης και </w:t>
      </w:r>
      <w:r>
        <w:rPr>
          <w:rFonts w:eastAsia="Times New Roman" w:cs="Times New Roman"/>
          <w:szCs w:val="24"/>
        </w:rPr>
        <w:t xml:space="preserve">δήλωση εταιρικής διακυβέρνησης, ενώ οι εταιρείες δημοσίου συμφέροντος </w:t>
      </w:r>
      <w:r>
        <w:rPr>
          <w:rFonts w:eastAsia="Times New Roman" w:cs="Times New Roman"/>
          <w:szCs w:val="24"/>
        </w:rPr>
        <w:t>–</w:t>
      </w:r>
      <w:r>
        <w:rPr>
          <w:rFonts w:eastAsia="Times New Roman" w:cs="Times New Roman"/>
          <w:szCs w:val="24"/>
        </w:rPr>
        <w:t>που είναι μητρικές επιχειρήσεις μεγάλου ομίλου με προσωπικό που υπερβαίνει τα πεντακόσια άτομα</w:t>
      </w:r>
      <w:r>
        <w:rPr>
          <w:rFonts w:eastAsia="Times New Roman" w:cs="Times New Roman"/>
          <w:szCs w:val="24"/>
        </w:rPr>
        <w:t>–</w:t>
      </w:r>
      <w:r>
        <w:rPr>
          <w:rFonts w:eastAsia="Times New Roman" w:cs="Times New Roman"/>
          <w:szCs w:val="24"/>
        </w:rPr>
        <w:t xml:space="preserve"> θα πρέπει να υποχρεούνται να περιλαμβάνουν στην έκθεση διαχείρισης και μια μη χρηματοοικο</w:t>
      </w:r>
      <w:r>
        <w:rPr>
          <w:rFonts w:eastAsia="Times New Roman" w:cs="Times New Roman"/>
          <w:szCs w:val="24"/>
        </w:rPr>
        <w:t>νομική κατάσταση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περιέχει πληροφορίες για τον αντίκτυπο των δραστηριοτήτων του ομίλου σε περιβαλλοντικά, εργασιακά, κοινωνικά θέματα, όπως είναι η καταπολέμηση της διαφθοράς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0EB1ABB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Ακόμα, υπό το ισχύον καθεστώς η δήλωση εταιρικής διακυβέρνησης ήτ</w:t>
      </w:r>
      <w:r>
        <w:rPr>
          <w:rFonts w:eastAsia="Times New Roman" w:cs="Times New Roman"/>
          <w:szCs w:val="24"/>
        </w:rPr>
        <w:t xml:space="preserve">αν υποχρεωτικό περιεχόμενο της έκθεσης διαχείρισης. Πλέον δίδεται η </w:t>
      </w:r>
      <w:r>
        <w:rPr>
          <w:rFonts w:eastAsia="Times New Roman"/>
          <w:szCs w:val="24"/>
        </w:rPr>
        <w:t xml:space="preserve">δυνατότητα </w:t>
      </w:r>
      <w:r>
        <w:rPr>
          <w:rFonts w:eastAsia="Times New Roman" w:cs="Times New Roman"/>
          <w:szCs w:val="24"/>
        </w:rPr>
        <w:t xml:space="preserve">να συντάσσεται σε χωριστό έγγραφο, το οποίο αναρτάται στην ιστοσελίδα της εταιρείας. Πρόκειται για το άρθρο 2 παράγραφος 2. </w:t>
      </w:r>
    </w:p>
    <w:p w14:paraId="0EB1ABC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Εδώ μπαίνει ένα ερώτημα -είναι λίγο φιλοσοφικό- σχετ</w:t>
      </w:r>
      <w:r>
        <w:rPr>
          <w:rFonts w:eastAsia="Times New Roman" w:cs="Times New Roman"/>
          <w:szCs w:val="24"/>
        </w:rPr>
        <w:t>ικά με το εάν και κατά πόσο το ΓΕΜΗ εξυπηρετεί ή αν θα πρέπει να αλλάξει. Κάποια στιγμή ίσως θα πρέπει να δούμε όλη τη διαδικασία του ΓΕΜΗ, διότι έχει πάρα πολλές δυσκολίες. Με τη μικρή εμπειρία που έχω -και θα με συγχωρήσετε</w:t>
      </w:r>
      <w:r>
        <w:rPr>
          <w:rFonts w:eastAsia="Times New Roman" w:cs="Times New Roman"/>
          <w:szCs w:val="24"/>
        </w:rPr>
        <w:t>,</w:t>
      </w:r>
      <w:r>
        <w:rPr>
          <w:rFonts w:eastAsia="Times New Roman" w:cs="Times New Roman"/>
          <w:szCs w:val="24"/>
        </w:rPr>
        <w:t xml:space="preserve"> γιατί μπορεί να κάνω και λάθο</w:t>
      </w:r>
      <w:r>
        <w:rPr>
          <w:rFonts w:eastAsia="Times New Roman" w:cs="Times New Roman"/>
          <w:szCs w:val="24"/>
        </w:rPr>
        <w:t>ς- στα ελληνικά δεδομένα, όσο το έχω μελετήσει και από εταιρείες που δραστηριοποι</w:t>
      </w:r>
      <w:r>
        <w:rPr>
          <w:rFonts w:eastAsia="Times New Roman" w:cs="Times New Roman"/>
          <w:szCs w:val="24"/>
        </w:rPr>
        <w:lastRenderedPageBreak/>
        <w:t>ούνται και με έχουν ενημερώσει, προσπαθούμε να διορθώσουμε κάτι</w:t>
      </w:r>
      <w:r>
        <w:rPr>
          <w:rFonts w:eastAsia="Times New Roman" w:cs="Times New Roman"/>
          <w:szCs w:val="24"/>
        </w:rPr>
        <w:t>,</w:t>
      </w:r>
      <w:r>
        <w:rPr>
          <w:rFonts w:eastAsia="Times New Roman" w:cs="Times New Roman"/>
          <w:szCs w:val="24"/>
        </w:rPr>
        <w:t xml:space="preserve"> το οποίο</w:t>
      </w:r>
      <w:r>
        <w:rPr>
          <w:rFonts w:eastAsia="Times New Roman" w:cs="Times New Roman"/>
          <w:szCs w:val="24"/>
        </w:rPr>
        <w:t>,</w:t>
      </w:r>
      <w:r>
        <w:rPr>
          <w:rFonts w:eastAsia="Times New Roman" w:cs="Times New Roman"/>
          <w:szCs w:val="24"/>
        </w:rPr>
        <w:t xml:space="preserve"> πιθανόν</w:t>
      </w:r>
      <w:r>
        <w:rPr>
          <w:rFonts w:eastAsia="Times New Roman" w:cs="Times New Roman"/>
          <w:szCs w:val="24"/>
        </w:rPr>
        <w:t>,</w:t>
      </w:r>
      <w:r>
        <w:rPr>
          <w:rFonts w:eastAsia="Times New Roman" w:cs="Times New Roman"/>
          <w:szCs w:val="24"/>
        </w:rPr>
        <w:t xml:space="preserve"> δεν έχει κατασκευαστεί σωστά από την αρχή. Άρα δεν θα το κατασκευάσουμε σωστά ή έτσι ώστε ν</w:t>
      </w:r>
      <w:r>
        <w:rPr>
          <w:rFonts w:eastAsia="Times New Roman" w:cs="Times New Roman"/>
          <w:szCs w:val="24"/>
        </w:rPr>
        <w:t xml:space="preserve">α ανταποκρίνεται στις ανάγκες του μέλλοντος. </w:t>
      </w:r>
    </w:p>
    <w:p w14:paraId="0EB1ABC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Πιθανόν κάποια στιγμή θα έπρεπε να αναθεωρήσουμε όλο το σύστημα του ΓΕΜΗ, να βγάλουμε τον στόχο και να φτιάξουμε ανάλογα με τον στόχο και την υπηρεσία που θα παραδίδουμε στους πολίτες. </w:t>
      </w:r>
    </w:p>
    <w:p w14:paraId="0EB1ABC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Επίσης, αρκετοί συνάδελφ</w:t>
      </w:r>
      <w:r>
        <w:rPr>
          <w:rFonts w:eastAsia="Times New Roman" w:cs="Times New Roman"/>
          <w:szCs w:val="24"/>
        </w:rPr>
        <w:t xml:space="preserve">οι έχουν αρκετό δίκιο σε σχέση με τη δυσκολία εύρεσης στοιχείων, 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στοιχείων και πολλά άλλα. Είναι ένα εργαλείο. Αν, λοιπόν, ο σκοπός του εργαλείου είναι να εξυπηρετεί τον συγκεκριμένο σκοπό της διαφάνειας και της δημοσιότητας επίκαιρω</w:t>
      </w:r>
      <w:r>
        <w:rPr>
          <w:rFonts w:eastAsia="Times New Roman" w:cs="Times New Roman"/>
          <w:szCs w:val="24"/>
        </w:rPr>
        <w:t xml:space="preserve">ν δεδομένων, θα πρέπει να κάνει αυτό και όχι κάτι διαφορετικό. </w:t>
      </w:r>
    </w:p>
    <w:p w14:paraId="0EB1ABC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Επιπροσθέτως, στο ίδιο νομοσχέδιο επιδιώκεται ο </w:t>
      </w:r>
      <w:proofErr w:type="spellStart"/>
      <w:r>
        <w:rPr>
          <w:rFonts w:eastAsia="Times New Roman" w:cs="Times New Roman"/>
          <w:szCs w:val="24"/>
        </w:rPr>
        <w:t>εξορθολογισμός</w:t>
      </w:r>
      <w:proofErr w:type="spellEnd"/>
      <w:r>
        <w:rPr>
          <w:rFonts w:eastAsia="Times New Roman" w:cs="Times New Roman"/>
          <w:szCs w:val="24"/>
        </w:rPr>
        <w:t xml:space="preserve"> σε διοικητικό και οικονομικό επίπεδο των υπηρεσιών της Μόνιμης Ελληνικής Αντιπροσωπείας στον ΟΟΣΑ και του Γραφείου του Οικονομικο</w:t>
      </w:r>
      <w:r>
        <w:rPr>
          <w:rFonts w:eastAsia="Times New Roman" w:cs="Times New Roman"/>
          <w:szCs w:val="24"/>
        </w:rPr>
        <w:t>ύ Συμβούλου στη Γενεύη. Πρόκειται για τα άρθρα 9</w:t>
      </w:r>
      <w:r>
        <w:rPr>
          <w:rFonts w:eastAsia="Times New Roman" w:cs="Times New Roman"/>
          <w:szCs w:val="24"/>
        </w:rPr>
        <w:t xml:space="preserve"> έως </w:t>
      </w:r>
      <w:r>
        <w:rPr>
          <w:rFonts w:eastAsia="Times New Roman" w:cs="Times New Roman"/>
          <w:szCs w:val="24"/>
        </w:rPr>
        <w:t>11.</w:t>
      </w:r>
    </w:p>
    <w:p w14:paraId="0EB1ABC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Υπάρχουν προβλέψεις σχετικά και με τις θέσεις και τα προσόντα διορισμού της Μόνιμης Ελληνικής Αντιπροσωπείας στον ΟΟΣΑ. Η εν λόγω συμπλήρωση γίνεται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πραγματικές ανάγκες των υπηρεσιών αυτών και τη βελτίωση του πλαισίου λειτουργίας τους. </w:t>
      </w:r>
    </w:p>
    <w:p w14:paraId="0EB1ABC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Οι βασικές διαφορές σε σχέση με το προηγούμενο σχετικό πλαίσιο εντοπίζονται στα άρθρα 9</w:t>
      </w:r>
      <w:r>
        <w:rPr>
          <w:rFonts w:eastAsia="Times New Roman" w:cs="Times New Roman"/>
          <w:szCs w:val="24"/>
        </w:rPr>
        <w:t xml:space="preserve"> έως </w:t>
      </w:r>
      <w:r>
        <w:rPr>
          <w:rFonts w:eastAsia="Times New Roman" w:cs="Times New Roman"/>
          <w:szCs w:val="24"/>
        </w:rPr>
        <w:t>13. Πρώτον, μειώνονται οι θέσεις των υπαλλήλων. Δεύτερον, καταργείται η</w:t>
      </w:r>
      <w:r>
        <w:rPr>
          <w:rFonts w:eastAsia="Times New Roman" w:cs="Times New Roman"/>
          <w:szCs w:val="24"/>
        </w:rPr>
        <w:t xml:space="preserve"> αυθαίρετη απόδοση βαθμών. Τρίτον, γίνεται ακριβής προσδιορισμός των απαιτούμενων τυπικών και ουσιαστικών προσόντων. Τέταρτον, </w:t>
      </w:r>
      <w:proofErr w:type="spellStart"/>
      <w:r>
        <w:rPr>
          <w:rFonts w:eastAsia="Times New Roman" w:cs="Times New Roman"/>
          <w:szCs w:val="24"/>
        </w:rPr>
        <w:t>οριοθετείται</w:t>
      </w:r>
      <w:proofErr w:type="spellEnd"/>
      <w:r>
        <w:rPr>
          <w:rFonts w:eastAsia="Times New Roman" w:cs="Times New Roman"/>
          <w:szCs w:val="24"/>
        </w:rPr>
        <w:t xml:space="preserve"> χρονικά το πλαίσιο των αποσπάσεων. </w:t>
      </w:r>
      <w:proofErr w:type="spellStart"/>
      <w:r>
        <w:rPr>
          <w:rFonts w:eastAsia="Times New Roman" w:cs="Times New Roman"/>
          <w:szCs w:val="24"/>
        </w:rPr>
        <w:t>Πέμπτον</w:t>
      </w:r>
      <w:proofErr w:type="spellEnd"/>
      <w:r>
        <w:rPr>
          <w:rFonts w:eastAsia="Times New Roman" w:cs="Times New Roman"/>
          <w:szCs w:val="24"/>
        </w:rPr>
        <w:t xml:space="preserve">, προσδιορίζεται για πρώτη φορά το </w:t>
      </w:r>
      <w:r>
        <w:rPr>
          <w:rFonts w:eastAsia="Times New Roman" w:cs="Times New Roman"/>
          <w:szCs w:val="24"/>
        </w:rPr>
        <w:lastRenderedPageBreak/>
        <w:t>πλαίσιο παράδοσης και παραλαβής της υπη</w:t>
      </w:r>
      <w:r>
        <w:rPr>
          <w:rFonts w:eastAsia="Times New Roman" w:cs="Times New Roman"/>
          <w:szCs w:val="24"/>
        </w:rPr>
        <w:t xml:space="preserve">ρεσίας από τους επικεφαλής. </w:t>
      </w:r>
      <w:proofErr w:type="spellStart"/>
      <w:r>
        <w:rPr>
          <w:rFonts w:eastAsia="Times New Roman" w:cs="Times New Roman"/>
          <w:szCs w:val="24"/>
        </w:rPr>
        <w:t>Έκτον</w:t>
      </w:r>
      <w:proofErr w:type="spellEnd"/>
      <w:r>
        <w:rPr>
          <w:rFonts w:eastAsia="Times New Roman" w:cs="Times New Roman"/>
          <w:szCs w:val="24"/>
        </w:rPr>
        <w:t xml:space="preserve">, τίθεται για πρώτη φορά περιορισμός στο ύψος των εξόδων οίκησης </w:t>
      </w:r>
      <w:r>
        <w:rPr>
          <w:rFonts w:eastAsia="Times New Roman" w:cs="Times New Roman"/>
          <w:szCs w:val="24"/>
        </w:rPr>
        <w:t>μ</w:t>
      </w:r>
      <w:r>
        <w:rPr>
          <w:rFonts w:eastAsia="Times New Roman" w:cs="Times New Roman"/>
          <w:szCs w:val="24"/>
        </w:rPr>
        <w:t xml:space="preserve">όνιμου </w:t>
      </w:r>
      <w:r>
        <w:rPr>
          <w:rFonts w:eastAsia="Times New Roman" w:cs="Times New Roman"/>
          <w:szCs w:val="24"/>
        </w:rPr>
        <w:t>α</w:t>
      </w:r>
      <w:r>
        <w:rPr>
          <w:rFonts w:eastAsia="Times New Roman" w:cs="Times New Roman"/>
          <w:szCs w:val="24"/>
        </w:rPr>
        <w:t xml:space="preserve">ντιπροσώπου στον ΟΟΣΑ. </w:t>
      </w:r>
    </w:p>
    <w:p w14:paraId="0EB1ABC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Όσον αφορά τώρα τα επιχειρηματικά πάρκα, νομίζω ότι το ζήτημα εξαντλήθηκε. </w:t>
      </w:r>
    </w:p>
    <w:p w14:paraId="0EB1ABC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Ως προς τις άδειες τεχνικών επαγγελμάτων, η παράτ</w:t>
      </w:r>
      <w:r>
        <w:rPr>
          <w:rFonts w:eastAsia="Times New Roman" w:cs="Times New Roman"/>
          <w:szCs w:val="24"/>
        </w:rPr>
        <w:t>αση της προβλεπόμενης προθεσμίας με λήξη σε ρητή ημερομηνία -η οποία θα είναι κοινή για όλες τις επαγγελματικές τεχνικές δραστηριότητες- την 31</w:t>
      </w:r>
      <w:r>
        <w:rPr>
          <w:rFonts w:eastAsia="Times New Roman" w:cs="Times New Roman"/>
          <w:szCs w:val="24"/>
          <w:vertAlign w:val="superscript"/>
        </w:rPr>
        <w:t>η</w:t>
      </w:r>
      <w:r>
        <w:rPr>
          <w:rFonts w:eastAsia="Times New Roman" w:cs="Times New Roman"/>
          <w:szCs w:val="24"/>
        </w:rPr>
        <w:t xml:space="preserve"> Δεκεμβρίου 2016, γίνεται προκειμένου να καλυφθεί στο μέγιστο δυνατό η ανάγκη μιας τυπικώς </w:t>
      </w:r>
      <w:proofErr w:type="spellStart"/>
      <w:r>
        <w:rPr>
          <w:rFonts w:eastAsia="Times New Roman" w:cs="Times New Roman"/>
          <w:szCs w:val="24"/>
        </w:rPr>
        <w:t>λειτουργούσας</w:t>
      </w:r>
      <w:proofErr w:type="spellEnd"/>
      <w:r>
        <w:rPr>
          <w:rFonts w:eastAsia="Times New Roman" w:cs="Times New Roman"/>
          <w:szCs w:val="24"/>
        </w:rPr>
        <w:t xml:space="preserve"> αγοράς </w:t>
      </w:r>
      <w:r>
        <w:rPr>
          <w:rFonts w:eastAsia="Times New Roman" w:cs="Times New Roman"/>
          <w:szCs w:val="24"/>
        </w:rPr>
        <w:t xml:space="preserve">τεχνικών επαγγελματικών δραστηριοτήτων με την ένταξη όσο το δυνατόν περισσότερων επαγγελματιών στις διατάξεις του νέου θεσμικού πλαισίου. </w:t>
      </w:r>
    </w:p>
    <w:p w14:paraId="0EB1ABC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 τον τρόπο αυτό καλύπτεται το γενικευμένο αίτημα μεγάλου αριθμού τεχνικών επαγγελμάτων</w:t>
      </w:r>
      <w:r>
        <w:rPr>
          <w:rFonts w:eastAsia="Times New Roman" w:cs="Times New Roman"/>
          <w:szCs w:val="24"/>
        </w:rPr>
        <w:t>,</w:t>
      </w:r>
      <w:r>
        <w:rPr>
          <w:rFonts w:eastAsia="Times New Roman" w:cs="Times New Roman"/>
          <w:szCs w:val="24"/>
        </w:rPr>
        <w:t xml:space="preserve"> που δεν έχουν ολοκληρώσει τ</w:t>
      </w:r>
      <w:r>
        <w:rPr>
          <w:rFonts w:eastAsia="Times New Roman" w:cs="Times New Roman"/>
          <w:szCs w:val="24"/>
        </w:rPr>
        <w:t xml:space="preserve">η διαδικασία αντικατάστασης των παλαιών αδειών με νέες. Οπότε, πρόκειται </w:t>
      </w:r>
      <w:r>
        <w:rPr>
          <w:rFonts w:eastAsia="Times New Roman" w:cs="Times New Roman"/>
          <w:szCs w:val="24"/>
        </w:rPr>
        <w:lastRenderedPageBreak/>
        <w:t xml:space="preserve">για μια ουσιαστική βοήθεια που πρέπει να παρέχει η </w:t>
      </w:r>
      <w:r>
        <w:rPr>
          <w:rFonts w:eastAsia="Times New Roman"/>
          <w:szCs w:val="24"/>
        </w:rPr>
        <w:t>Κυβέρνηση</w:t>
      </w:r>
      <w:r>
        <w:rPr>
          <w:rFonts w:eastAsia="Times New Roman" w:cs="Times New Roman"/>
          <w:szCs w:val="24"/>
        </w:rPr>
        <w:t xml:space="preserve">, η οποία σκέφτεται όλα τα μήκη και πλάτη της αγοράς. </w:t>
      </w:r>
    </w:p>
    <w:p w14:paraId="0EB1ABC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Όσον αφορά την αρτοποιία, τα είπαμε. </w:t>
      </w:r>
    </w:p>
    <w:p w14:paraId="0EB1ABC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Όσον αφορά τα καζίνο και τα έσ</w:t>
      </w:r>
      <w:r>
        <w:rPr>
          <w:rFonts w:eastAsia="Times New Roman" w:cs="Times New Roman"/>
          <w:szCs w:val="24"/>
        </w:rPr>
        <w:t xml:space="preserve">οδα, είναι λογικό τα έσοδά τους να διατίθενται για τον ΕΟΤ και για διαφημιστικούς σκοπούς. </w:t>
      </w:r>
    </w:p>
    <w:p w14:paraId="0EB1ABC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Κλείνω, επαναλαμβάνοντας ότι οι Ανεξάρτητοι Έλληνες προσέχουμε πάρα πολύ τις δηλώσεις μας σε σχέση με το </w:t>
      </w:r>
      <w:r>
        <w:rPr>
          <w:rFonts w:eastAsia="Times New Roman" w:cs="Times New Roman"/>
          <w:szCs w:val="24"/>
          <w:lang w:val="en-US"/>
        </w:rPr>
        <w:t>Brexit</w:t>
      </w:r>
      <w:r>
        <w:rPr>
          <w:rFonts w:eastAsia="Times New Roman" w:cs="Times New Roman"/>
          <w:szCs w:val="24"/>
        </w:rPr>
        <w:t xml:space="preserve"> και την επόμενη μέρα. Είμαστε εδώ όλοι μαζί και πρέπ</w:t>
      </w:r>
      <w:r>
        <w:rPr>
          <w:rFonts w:eastAsia="Times New Roman" w:cs="Times New Roman"/>
          <w:szCs w:val="24"/>
        </w:rPr>
        <w:t xml:space="preserve">ει να είμαστε όλοι μαζί, αν θέλετε, όταν υπάρχουν ιδέες και εισηγήσεις για το τι θα κάνουμε στην οικονομία σε σχέση με τη διαχείριση της ανάπτυξης της χώρας με τα νέα δεδομένα της εξόδου της Μεγάλης Βρετανίας, η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δεν ενεργοποίησε το </w:t>
      </w:r>
      <w:r>
        <w:rPr>
          <w:rFonts w:eastAsia="Times New Roman" w:cs="Times New Roman"/>
          <w:szCs w:val="24"/>
        </w:rPr>
        <w:t>άρθρο 50. Είναι δικαίωμά της να μην το ενεργοποιήσει, όπως είναι και δημοκρατικό δικαίωμά της να το ενεργοποιήσει</w:t>
      </w:r>
      <w:r w:rsidRPr="00B00F5A">
        <w:rPr>
          <w:rFonts w:eastAsia="Times New Roman" w:cs="Times New Roman"/>
          <w:szCs w:val="24"/>
        </w:rPr>
        <w:t>,</w:t>
      </w:r>
      <w:r>
        <w:rPr>
          <w:rFonts w:eastAsia="Times New Roman" w:cs="Times New Roman"/>
          <w:szCs w:val="24"/>
        </w:rPr>
        <w:t xml:space="preserve"> όποτε θελήσει. Αυτό λέει ο νόμος. Οπότε, πιθανόν έως </w:t>
      </w:r>
      <w:r>
        <w:rPr>
          <w:rFonts w:eastAsia="Times New Roman" w:cs="Times New Roman"/>
          <w:szCs w:val="24"/>
        </w:rPr>
        <w:lastRenderedPageBreak/>
        <w:t>τον Οκτώβριο να έχουμε μια περίοδο αστάθειας και αβεβαιότητας, διότι απ’ ό,τι διάβασα, π</w:t>
      </w:r>
      <w:r>
        <w:rPr>
          <w:rFonts w:eastAsia="Times New Roman" w:cs="Times New Roman"/>
          <w:szCs w:val="24"/>
        </w:rPr>
        <w:t xml:space="preserve">εριμένουν την εκλογή νέου Πρωθυπουργού. </w:t>
      </w:r>
    </w:p>
    <w:p w14:paraId="0EB1ABC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Αν ισχύσει κάτι τέτοιο, η Ελλάδα θα πρέπει να είναι σε εγρήγορση στα θέματα της οικονομίας, αγορών, τραπεζών, καθώς και στα εργασιακά. Επίσης, θα πρέπει όλοι να προσέχουμε τις δηλώσεις μας και να στηρίζουμε την ελλη</w:t>
      </w:r>
      <w:r>
        <w:rPr>
          <w:rFonts w:eastAsia="Times New Roman" w:cs="Times New Roman"/>
          <w:szCs w:val="24"/>
        </w:rPr>
        <w:t xml:space="preserve">νική οικονομία, διότι πρέπει να είμαστε κάτω από το ραντάρ και να μη μπούμε πάνω από το ραντάρ. Ας ασχοληθούν όλοι με τη Μεγάλη Βρετανία και εμείς ας ασχοληθούμε με το σπίτι μας. </w:t>
      </w:r>
    </w:p>
    <w:p w14:paraId="0EB1ABC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EB1ABCE"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τον κ.</w:t>
      </w:r>
      <w:r>
        <w:rPr>
          <w:rFonts w:eastAsia="Times New Roman" w:cs="Times New Roman"/>
          <w:szCs w:val="24"/>
        </w:rPr>
        <w:t xml:space="preserve"> Καμμένο.</w:t>
      </w:r>
    </w:p>
    <w:p w14:paraId="0EB1ABC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0EB1ABD0"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έχουμε άλλες δύο τροπολογίες μετά τη συζήτηση που είχαμε.</w:t>
      </w:r>
    </w:p>
    <w:p w14:paraId="0EB1ABD1"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το πρόβλημα των τροπολογιών νομίζω ότι πρέπει να λυθεί διακομματικά, διότι π</w:t>
      </w:r>
      <w:r>
        <w:rPr>
          <w:rFonts w:eastAsia="Times New Roman" w:cs="Times New Roman"/>
          <w:szCs w:val="24"/>
        </w:rPr>
        <w:t xml:space="preserve">ράγματι αυτό </w:t>
      </w:r>
      <w:r>
        <w:rPr>
          <w:rFonts w:eastAsia="Times New Roman" w:cs="Times New Roman"/>
          <w:szCs w:val="24"/>
        </w:rPr>
        <w:t xml:space="preserve">συμβαίνει </w:t>
      </w:r>
      <w:r>
        <w:rPr>
          <w:rFonts w:eastAsia="Times New Roman" w:cs="Times New Roman"/>
          <w:szCs w:val="24"/>
        </w:rPr>
        <w:t xml:space="preserve">σε κάθε συνεδρίαση. Δεν γίνεται, δηλαδή, ειδικά σε αυτή τη συνεδρίαση. Έρχονται πολλές τροπολογίες Υπουργών την τελευταία στιγμή. Ευκαιρία είναι τώρα, με τη μεταβολή του Κανονισμού, αυτό το πράγμα να διευθετηθεί. </w:t>
      </w:r>
    </w:p>
    <w:p w14:paraId="0EB1ABD2"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w:t>
      </w:r>
      <w:r>
        <w:rPr>
          <w:rFonts w:eastAsia="Times New Roman" w:cs="Times New Roman"/>
          <w:szCs w:val="24"/>
        </w:rPr>
        <w:t>ύριε Πρόεδρε, το πρωί συζητούσαμε τη μεταβολή τμήματος του Κανονισμού, που αφορά, βέβαια, υπηρεσίες της Βουλής. Με την ευκαιρία αυτή γενικεύσαμε και αναφερθήκαμε στο ζήτημα των σχέσεων Βουλής-Κυβέρνησης, ότι εδώ περίπου η Κυβέρνηση κάνει ό,τι θέλει.</w:t>
      </w:r>
    </w:p>
    <w:p w14:paraId="0EB1ABD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Δείτε </w:t>
      </w:r>
      <w:r>
        <w:rPr>
          <w:rFonts w:eastAsia="Times New Roman" w:cs="Times New Roman"/>
          <w:szCs w:val="24"/>
        </w:rPr>
        <w:t>το λιγάκι, σας παρακαλώ.</w:t>
      </w:r>
    </w:p>
    <w:p w14:paraId="0EB1ABD4"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Βεβαίως, αυτό που λέτε θα το δούμε. Όμως, σας λέω ότι είναι θέμα Κανονισμού.</w:t>
      </w:r>
    </w:p>
    <w:p w14:paraId="0EB1ABD5"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Κάναμε παρέμβαση στις </w:t>
      </w:r>
      <w:r>
        <w:rPr>
          <w:rFonts w:eastAsia="Times New Roman" w:cs="Times New Roman"/>
          <w:szCs w:val="24"/>
        </w:rPr>
        <w:t>έξι</w:t>
      </w:r>
      <w:r>
        <w:rPr>
          <w:rFonts w:eastAsia="Times New Roman" w:cs="Times New Roman"/>
          <w:szCs w:val="24"/>
        </w:rPr>
        <w:t xml:space="preserve"> η ώρα και είπαμε να σταματήσει αυτό το πράγμα, διότι θα καταφύγουμε στο να μην ψηφίζουμε τίποτα, ακόμα και σωστές τροπολογίες, επειδή γίνεται κατά παρέκκλιση του Κανονισμού και της διαδικασίας που εξασφαλίζει το να καταλαβαίνουμε τι γίνεται και τι ψηφίζου</w:t>
      </w:r>
      <w:r>
        <w:rPr>
          <w:rFonts w:eastAsia="Times New Roman" w:cs="Times New Roman"/>
          <w:szCs w:val="24"/>
        </w:rPr>
        <w:t>με. Είπαμε να μην το κάνουμε πεδίο μάχης εδώ. Φυσικά αγνοούμαστε</w:t>
      </w:r>
      <w:r>
        <w:rPr>
          <w:rFonts w:eastAsia="Times New Roman" w:cs="Times New Roman"/>
          <w:szCs w:val="24"/>
        </w:rPr>
        <w:t>,</w:t>
      </w:r>
      <w:r>
        <w:rPr>
          <w:rFonts w:eastAsia="Times New Roman" w:cs="Times New Roman"/>
          <w:szCs w:val="24"/>
        </w:rPr>
        <w:t xml:space="preserve"> και η Κυβέρνηση καταθέτει άλλες δύο. Δείτε το, σας παρακαλώ.</w:t>
      </w:r>
    </w:p>
    <w:p w14:paraId="0EB1ABD6"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το συζητήσουμε στη Διάσκεψη των Προέδρων, γιατί ουσιαστικά είναι θέμα Κανονισμού. Σας το λ</w:t>
      </w:r>
      <w:r>
        <w:rPr>
          <w:rFonts w:eastAsia="Times New Roman" w:cs="Times New Roman"/>
          <w:szCs w:val="24"/>
        </w:rPr>
        <w:t xml:space="preserve">έω. </w:t>
      </w:r>
    </w:p>
    <w:p w14:paraId="0EB1ABD7"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Αύριο έχουμε Διάσκεψη.</w:t>
      </w:r>
    </w:p>
    <w:p w14:paraId="0EB1ABD8"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Γεωργιάδη, έχετε τον λόγο.</w:t>
      </w:r>
    </w:p>
    <w:p w14:paraId="0EB1ABD9"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Ευχαριστώ πολύ.</w:t>
      </w:r>
    </w:p>
    <w:p w14:paraId="0EB1ABD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Καλησπέρα σε όλους. Από ό,τι πληροφορήθηκα έξω ρίχνει χαλάζι και βρέχει. Εδώ μέσα βρέχει τροπολο</w:t>
      </w:r>
      <w:r>
        <w:rPr>
          <w:rFonts w:eastAsia="Times New Roman" w:cs="Times New Roman"/>
          <w:szCs w:val="24"/>
        </w:rPr>
        <w:t xml:space="preserve">γίες. Και είναι πραγματικά αξιοθαύμαστα τραγικός ο τρόπος με τον οποίο νομοθετεί αυτή η Κυβέρνηση. Ο τρόπος αυτός μοιάζει με κλεφτοπόλεμο. Στη βιτρίνα δείχνουμε </w:t>
      </w:r>
      <w:r>
        <w:rPr>
          <w:rFonts w:eastAsia="Times New Roman" w:cs="Times New Roman"/>
          <w:szCs w:val="24"/>
        </w:rPr>
        <w:t>Ε</w:t>
      </w:r>
      <w:r>
        <w:rPr>
          <w:rFonts w:eastAsia="Times New Roman" w:cs="Times New Roman"/>
          <w:szCs w:val="24"/>
        </w:rPr>
        <w:t>υρωπαίοι και στο παρασκήνιο κρύβουμε σκελετούς.</w:t>
      </w:r>
    </w:p>
    <w:p w14:paraId="0EB1ABD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Για να γίνω πιο συγκεκριμένος, θα ήθελα να πω </w:t>
      </w:r>
      <w:r>
        <w:rPr>
          <w:rFonts w:eastAsia="Times New Roman" w:cs="Times New Roman"/>
          <w:szCs w:val="24"/>
        </w:rPr>
        <w:t xml:space="preserve">τα εξής: Το κυρίως σώμα του νομοσχεδίου αφορά, κατά κύριο λόγο, την εναρμόνιση της χώρας μας με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 xml:space="preserve">ίκαιο. Άρα μας δένει περισσότερο με τους </w:t>
      </w:r>
      <w:r>
        <w:rPr>
          <w:rFonts w:eastAsia="Times New Roman" w:cs="Times New Roman"/>
          <w:szCs w:val="24"/>
        </w:rPr>
        <w:t>Ε</w:t>
      </w:r>
      <w:r>
        <w:rPr>
          <w:rFonts w:eastAsia="Times New Roman" w:cs="Times New Roman"/>
          <w:szCs w:val="24"/>
        </w:rPr>
        <w:t>υρωπαίους εταίρους μας και τις διεθνείς νομοθετικές προδιαγραφές. Μέχρι εδώ όλα καλά.</w:t>
      </w:r>
    </w:p>
    <w:p w14:paraId="0EB1ABD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Έχουμε, όμως, και </w:t>
      </w:r>
      <w:r>
        <w:rPr>
          <w:rFonts w:eastAsia="Times New Roman" w:cs="Times New Roman"/>
          <w:szCs w:val="24"/>
        </w:rPr>
        <w:t xml:space="preserve">αυτές τις περιβόητες τροπολογίες της τελευταίας στιγμής. Οι τροπολογίες που καταθέσατε στο συγκεκριμένο νομοσχέδιο επιδιώκουν ακριβώς το αντίθετο, δηλαδή, τη γιγάντωση του κρατισμού, της αδιαφάνειας και της πελατειακής σας λογικής. Λογικό και σύμφωνο προς </w:t>
      </w:r>
      <w:r>
        <w:rPr>
          <w:rFonts w:eastAsia="Times New Roman" w:cs="Times New Roman"/>
          <w:szCs w:val="24"/>
        </w:rPr>
        <w:t xml:space="preserve">τις ανάγκες τις </w:t>
      </w:r>
      <w:r>
        <w:rPr>
          <w:rFonts w:eastAsia="Times New Roman" w:cs="Times New Roman"/>
          <w:szCs w:val="24"/>
        </w:rPr>
        <w:lastRenderedPageBreak/>
        <w:t>επιχειρηματικότητας είναι για παράδειγμα το να απαλλάσσονται από την υποχρέωση δημοσίευσης έκθεσης διαχείρισης οι πολύ μικρές ανώνυμες εταιρείες. Και αναφέρομαι στο άρθρο 4.</w:t>
      </w:r>
    </w:p>
    <w:p w14:paraId="0EB1ABD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Καλή είναι και η εξαίρεση για τις οντότητες δημοσίου ενδιαφέροντος</w:t>
      </w:r>
      <w:r>
        <w:rPr>
          <w:rFonts w:eastAsia="Times New Roman" w:cs="Times New Roman"/>
          <w:szCs w:val="24"/>
        </w:rPr>
        <w:t>. Πάντα τονίζουμε ότι πρέπει να διευκολύνεται ο ιδιωτικός τομέας σε θέματα γραφειοκρατικής φύσεως.</w:t>
      </w:r>
    </w:p>
    <w:p w14:paraId="0EB1ABD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Επίσης, η διάταξη μεταβολής της ημερομηνίας σύγκλισης της ετήσιας γενικής συνέλευσης για όλες τις Α.Ε., τις ΕΠΕ και τις ΙΚΕ για τη χρήση που έληξε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ήταν εξίσου απαραίτητη. Όλοι γνωρίζουμε ότι υπήρξε μεγάλη καθυστέρηση στην έναρξη της λειτουργίας της εφαρμογής στο </w:t>
      </w:r>
      <w:r>
        <w:rPr>
          <w:rFonts w:eastAsia="Times New Roman" w:cs="Times New Roman"/>
          <w:szCs w:val="24"/>
        </w:rPr>
        <w:t>«</w:t>
      </w:r>
      <w:r>
        <w:rPr>
          <w:rFonts w:eastAsia="Times New Roman" w:cs="Times New Roman"/>
          <w:szCs w:val="24"/>
          <w:lang w:val="en-US"/>
        </w:rPr>
        <w:t>TAXIS</w:t>
      </w:r>
      <w:r>
        <w:rPr>
          <w:rFonts w:eastAsia="Times New Roman" w:cs="Times New Roman"/>
          <w:szCs w:val="24"/>
        </w:rPr>
        <w:t xml:space="preserve">» </w:t>
      </w:r>
      <w:r>
        <w:rPr>
          <w:rFonts w:eastAsia="Times New Roman" w:cs="Times New Roman"/>
          <w:szCs w:val="24"/>
        </w:rPr>
        <w:t xml:space="preserve">για την υποβολή των φορολογικών δηλώσεων των νομικών προσώπων, πράγμα το οποίο φυσικά αποτελεί κυβερνητική ευθύνη. Δεν είναι </w:t>
      </w:r>
      <w:r>
        <w:rPr>
          <w:rFonts w:eastAsia="Times New Roman" w:cs="Times New Roman"/>
          <w:szCs w:val="24"/>
        </w:rPr>
        <w:t xml:space="preserve">η πρώτη φορά, άλλωστε, που το </w:t>
      </w:r>
      <w:r>
        <w:rPr>
          <w:rFonts w:eastAsia="Times New Roman" w:cs="Times New Roman"/>
          <w:szCs w:val="24"/>
        </w:rPr>
        <w:t>«</w:t>
      </w:r>
      <w:r>
        <w:rPr>
          <w:rFonts w:eastAsia="Times New Roman" w:cs="Times New Roman"/>
          <w:szCs w:val="24"/>
          <w:lang w:val="en-US"/>
        </w:rPr>
        <w:t>TAXIS</w:t>
      </w:r>
      <w:r>
        <w:rPr>
          <w:rFonts w:eastAsia="Times New Roman" w:cs="Times New Roman"/>
          <w:szCs w:val="24"/>
        </w:rPr>
        <w:t xml:space="preserve">» </w:t>
      </w:r>
      <w:r>
        <w:rPr>
          <w:rFonts w:eastAsia="Times New Roman" w:cs="Times New Roman"/>
          <w:szCs w:val="24"/>
        </w:rPr>
        <w:t xml:space="preserve">καθυστερεί να λειτουργήσει εντός των προβλεπόμενων χρονικών περιθωρίων, δημιουργώντας τρομερά προβλήματα στην αγορά. </w:t>
      </w:r>
    </w:p>
    <w:p w14:paraId="0EB1ABD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Αυτό που δεν γνωρίζουμε, όμως, είναι αν πρόκειται για μόνιμες ή προσωρινές αλλαγές.</w:t>
      </w:r>
    </w:p>
    <w:p w14:paraId="0EB1ABE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Επίσης, στο δεύτ</w:t>
      </w:r>
      <w:r>
        <w:rPr>
          <w:rFonts w:eastAsia="Times New Roman" w:cs="Times New Roman"/>
          <w:szCs w:val="24"/>
        </w:rPr>
        <w:t xml:space="preserve">ερο κεφάλαιο του νομοσχεδίου βλέπουμε να ιδρύονται νέες ειδικές υπηρεσίες. Αφορά τις αρμοδιότητές της Γενικής Γραμματείας Δημοσίων Επενδύσεων και </w:t>
      </w:r>
      <w:r>
        <w:rPr>
          <w:rFonts w:eastAsia="Times New Roman" w:cs="Times New Roman"/>
          <w:szCs w:val="24"/>
        </w:rPr>
        <w:t xml:space="preserve">των </w:t>
      </w:r>
      <w:r>
        <w:rPr>
          <w:rFonts w:eastAsia="Times New Roman" w:cs="Times New Roman"/>
          <w:szCs w:val="24"/>
        </w:rPr>
        <w:t>ΕΣΠΑ. Η Ένωση Κεντρώων είναι αντίθετη στην ανούσια διεύρυνση κρατικών υπηρεσιών, ειδικά τη στιγμή που τα δ</w:t>
      </w:r>
      <w:r>
        <w:rPr>
          <w:rFonts w:eastAsia="Times New Roman" w:cs="Times New Roman"/>
          <w:szCs w:val="24"/>
        </w:rPr>
        <w:t>ημοσιονομικά μας έχουν εκτροχιαστεί προ πολλού.</w:t>
      </w:r>
    </w:p>
    <w:p w14:paraId="0EB1ABE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Νομίζουμε ότι η υπάρχουσα δομή αξιοποίησης των επενδυτικών προγραμμάτων ήταν αρκετή για να αντιμετωπιστούν οι ανάγκες των επενδυτικών υποδομών αλλά και του ΕΣΠΑ. Παρ</w:t>
      </w:r>
      <w:r>
        <w:rPr>
          <w:rFonts w:eastAsia="Times New Roman" w:cs="Times New Roman"/>
          <w:szCs w:val="24"/>
        </w:rPr>
        <w:t xml:space="preserve">’ </w:t>
      </w:r>
      <w:r>
        <w:rPr>
          <w:rFonts w:eastAsia="Times New Roman" w:cs="Times New Roman"/>
          <w:szCs w:val="24"/>
        </w:rPr>
        <w:t>όλα αυτά, δεν το βλέπουμε αρνητικά.</w:t>
      </w:r>
    </w:p>
    <w:p w14:paraId="0EB1ABE2" w14:textId="77777777" w:rsidR="00E94D67" w:rsidRDefault="00BC386F">
      <w:pPr>
        <w:spacing w:line="600" w:lineRule="auto"/>
        <w:ind w:firstLine="720"/>
        <w:jc w:val="both"/>
        <w:rPr>
          <w:rFonts w:eastAsia="Times New Roman"/>
          <w:szCs w:val="24"/>
        </w:rPr>
      </w:pPr>
      <w:r>
        <w:rPr>
          <w:rFonts w:eastAsia="Times New Roman"/>
          <w:szCs w:val="24"/>
        </w:rPr>
        <w:t xml:space="preserve">Αυτό </w:t>
      </w:r>
      <w:r>
        <w:rPr>
          <w:rFonts w:eastAsia="Times New Roman"/>
          <w:szCs w:val="24"/>
        </w:rPr>
        <w:t xml:space="preserve">που λείπει από το δημόσιο, κυρίες και κύριοι, είναι η οργάνωση και ο </w:t>
      </w:r>
      <w:proofErr w:type="spellStart"/>
      <w:r>
        <w:rPr>
          <w:rFonts w:eastAsia="Times New Roman"/>
          <w:szCs w:val="24"/>
        </w:rPr>
        <w:t>εξορθολογισμός</w:t>
      </w:r>
      <w:proofErr w:type="spellEnd"/>
      <w:r>
        <w:rPr>
          <w:rFonts w:eastAsia="Times New Roman"/>
          <w:szCs w:val="24"/>
        </w:rPr>
        <w:t xml:space="preserve"> των υπαρχουσών δομών. Δεν λείπει άλλη μία υπηρεσία ή άλλη μία γραμματεία. Αυτή τη στιγμή πρέπει να ψάχνουμε πώς να μικρύνουμε το κράτος και όχι πώς να το μεγαλώσουμε. Το με</w:t>
      </w:r>
      <w:r>
        <w:rPr>
          <w:rFonts w:eastAsia="Times New Roman"/>
          <w:szCs w:val="24"/>
        </w:rPr>
        <w:t>γάλο και αναποτελεσματικό κράτος μας έφτασε στο σημείο που έχουμε φτάσει αυτή την στιγμή.</w:t>
      </w:r>
    </w:p>
    <w:p w14:paraId="0EB1ABE3" w14:textId="77777777" w:rsidR="00E94D67" w:rsidRDefault="00BC386F">
      <w:pPr>
        <w:spacing w:line="600" w:lineRule="auto"/>
        <w:ind w:firstLine="720"/>
        <w:jc w:val="both"/>
        <w:rPr>
          <w:rFonts w:eastAsia="Times New Roman"/>
          <w:szCs w:val="24"/>
        </w:rPr>
      </w:pPr>
      <w:r>
        <w:rPr>
          <w:rFonts w:eastAsia="Times New Roman"/>
          <w:szCs w:val="24"/>
        </w:rPr>
        <w:lastRenderedPageBreak/>
        <w:t>Η ουσία, όμως, του τρέχοντος νομοσχεδίου, όπως άφησα να εννοηθεί στην αρχή, δεν είναι τόσο στο κυρίως σώμα του, αλλά στις τροπολογίες που κατέθεσε η Κυβέρνηση. Η αλήθ</w:t>
      </w:r>
      <w:r>
        <w:rPr>
          <w:rFonts w:eastAsia="Times New Roman"/>
          <w:szCs w:val="24"/>
        </w:rPr>
        <w:t xml:space="preserve">εια είναι ότι μας έχετε συνηθίσει σε αυτή την τακτική και μάλιστα ακόμη και πριν από λίγα λεπτά καταθέσατε δύο νέες τροπολογίες. Σε ανύποπτα νομοσχέδια καταθέτετε </w:t>
      </w:r>
      <w:proofErr w:type="spellStart"/>
      <w:r>
        <w:rPr>
          <w:rFonts w:eastAsia="Times New Roman"/>
          <w:szCs w:val="24"/>
        </w:rPr>
        <w:t>νοηματολογικά</w:t>
      </w:r>
      <w:proofErr w:type="spellEnd"/>
      <w:r>
        <w:rPr>
          <w:rFonts w:eastAsia="Times New Roman"/>
          <w:szCs w:val="24"/>
        </w:rPr>
        <w:t xml:space="preserve"> άσχετες τροπολογίες, που θα μπορούσαν βέβαια να αποτελέσουν και ολόκληρα σχέδια</w:t>
      </w:r>
      <w:r>
        <w:rPr>
          <w:rFonts w:eastAsia="Times New Roman"/>
          <w:szCs w:val="24"/>
        </w:rPr>
        <w:t xml:space="preserve"> νόμου.</w:t>
      </w:r>
    </w:p>
    <w:p w14:paraId="0EB1ABE4" w14:textId="77777777" w:rsidR="00E94D67" w:rsidRDefault="00BC386F">
      <w:pPr>
        <w:spacing w:line="600" w:lineRule="auto"/>
        <w:ind w:firstLine="720"/>
        <w:jc w:val="both"/>
        <w:rPr>
          <w:rFonts w:eastAsia="Times New Roman"/>
          <w:szCs w:val="24"/>
        </w:rPr>
      </w:pPr>
      <w:r>
        <w:rPr>
          <w:rFonts w:eastAsia="Times New Roman"/>
          <w:szCs w:val="24"/>
        </w:rPr>
        <w:t xml:space="preserve">Ποιος είναι ο σκοπός αυτής της τακτικής; Να διογκώσετε το κράτος φυσικά, να διευρύνετε τις πελατειακές σας σχέσεις με όσο το δυνατό μικρότερη δημοσιότητα, αυτό δηλαδή που λέει ο κόσμος «στη ζούλα». Ευελπιστείτε ότι οι ωφελούμενοι από αυτές τις </w:t>
      </w:r>
      <w:r>
        <w:rPr>
          <w:rFonts w:eastAsia="Times New Roman"/>
          <w:szCs w:val="24"/>
        </w:rPr>
        <w:t>διατάξεις θα πάρουν το μέρος σας σε πολιτικό επίπεδο, ώστε να παραμείνετε περισσότερο καιρό στην εξουσία. Σαράντα χρόνια τα ίδια και τα ίδια.</w:t>
      </w:r>
    </w:p>
    <w:p w14:paraId="0EB1ABE5" w14:textId="77777777" w:rsidR="00E94D67" w:rsidRDefault="00BC386F">
      <w:pPr>
        <w:spacing w:line="600" w:lineRule="auto"/>
        <w:ind w:firstLine="720"/>
        <w:jc w:val="both"/>
        <w:rPr>
          <w:rFonts w:eastAsia="Times New Roman"/>
          <w:szCs w:val="24"/>
        </w:rPr>
      </w:pPr>
      <w:r>
        <w:rPr>
          <w:rFonts w:eastAsia="Times New Roman"/>
          <w:szCs w:val="24"/>
        </w:rPr>
        <w:t>Θα σταθώ στα πιο σημαντικά σημεία. Με την τροπολογία σας υπ’ αριθμόν 500/27 της 21</w:t>
      </w:r>
      <w:r>
        <w:rPr>
          <w:rFonts w:eastAsia="Times New Roman"/>
          <w:szCs w:val="24"/>
        </w:rPr>
        <w:t>-</w:t>
      </w:r>
      <w:r>
        <w:rPr>
          <w:rFonts w:eastAsia="Times New Roman"/>
          <w:szCs w:val="24"/>
        </w:rPr>
        <w:t>6</w:t>
      </w:r>
      <w:r>
        <w:rPr>
          <w:rFonts w:eastAsia="Times New Roman"/>
          <w:szCs w:val="24"/>
        </w:rPr>
        <w:t>-</w:t>
      </w:r>
      <w:r>
        <w:rPr>
          <w:rFonts w:eastAsia="Times New Roman"/>
          <w:szCs w:val="24"/>
        </w:rPr>
        <w:t>2016 προσλαμβάνετε στο δημόσι</w:t>
      </w:r>
      <w:r>
        <w:rPr>
          <w:rFonts w:eastAsia="Times New Roman"/>
          <w:szCs w:val="24"/>
        </w:rPr>
        <w:t xml:space="preserve">ο με ατομικές συμβάσεις όσους εργάζονται ως ιδιωτικοί υπάλληλοι εταιρειών </w:t>
      </w:r>
      <w:r>
        <w:rPr>
          <w:rFonts w:eastAsia="Times New Roman"/>
          <w:szCs w:val="24"/>
        </w:rPr>
        <w:lastRenderedPageBreak/>
        <w:t>φύλαξης και καθαριότητας για τις ανάγκες του Υπουργείου Εργασίας. Επί λέξει αναφέρετε ότι προσλαμβάνετε φυσικά πρόσωπα που εργάζονταν στον καθαρισμό ή τη φύλαξη φορέων του Υπουργείου</w:t>
      </w:r>
      <w:r>
        <w:rPr>
          <w:rFonts w:eastAsia="Times New Roman"/>
          <w:szCs w:val="24"/>
        </w:rPr>
        <w:t xml:space="preserve"> Εργασίας, βάσει οποιασδήποτε έννομης σχέσης ή σύμβασης συναφθείσας είτε απευθείας με τους φορείς αυτούς είτε με τρίτα φυσικά ή νομικά πρόσωπα, στα οποία έχει ανατεθεί η παροχή υπηρεσιών καθαριότητας ή φύλαξης των φορέων του Υπουργείου Εργασίας. Αυτό μάλισ</w:t>
      </w:r>
      <w:r>
        <w:rPr>
          <w:rFonts w:eastAsia="Times New Roman"/>
          <w:szCs w:val="24"/>
        </w:rPr>
        <w:t>τα, όπως ομολογείτε, συμβαίνει κατά παρέκκλιση οποιασδήποτε μέχρι σήμερα ισχύουσας νομοθεσίας, η οποία ενδεχομένως θα παρεμπόδιζε και την ενέργειά σας αυτή.</w:t>
      </w:r>
    </w:p>
    <w:p w14:paraId="0EB1ABE6" w14:textId="77777777" w:rsidR="00E94D67" w:rsidRDefault="00BC386F">
      <w:pPr>
        <w:spacing w:line="600" w:lineRule="auto"/>
        <w:ind w:firstLine="720"/>
        <w:jc w:val="both"/>
        <w:rPr>
          <w:rFonts w:eastAsia="Times New Roman"/>
          <w:szCs w:val="24"/>
        </w:rPr>
      </w:pPr>
      <w:r>
        <w:rPr>
          <w:rFonts w:eastAsia="Times New Roman"/>
          <w:szCs w:val="24"/>
        </w:rPr>
        <w:t>Τα φυσικά αυτά πρόσωπα, ο αριθμός των οποίων μας είναι παντελώς άγνωστος, προσλαμβάνονται πλέον στο</w:t>
      </w:r>
      <w:r>
        <w:rPr>
          <w:rFonts w:eastAsia="Times New Roman"/>
          <w:szCs w:val="24"/>
        </w:rPr>
        <w:t xml:space="preserve"> δημόσιο με ατομικές συμβάσεις. Γίνονται μισθωτοί και αμείβονται όσο ένας νεοπροσλαμβανόμενος μόνιμος υπάλληλος του δημοσίου, συμπεριλαμβανομένων και των εργοδοτικών εισφορών. Επιβαρύνεται, δηλαδή, απευθείας ο </w:t>
      </w:r>
      <w:r>
        <w:rPr>
          <w:rFonts w:eastAsia="Times New Roman"/>
          <w:szCs w:val="24"/>
        </w:rPr>
        <w:t>κ</w:t>
      </w:r>
      <w:r>
        <w:rPr>
          <w:rFonts w:eastAsia="Times New Roman"/>
          <w:szCs w:val="24"/>
        </w:rPr>
        <w:t xml:space="preserve">ρατικός </w:t>
      </w:r>
      <w:r>
        <w:rPr>
          <w:rFonts w:eastAsia="Times New Roman"/>
          <w:szCs w:val="24"/>
        </w:rPr>
        <w:t>π</w:t>
      </w:r>
      <w:r>
        <w:rPr>
          <w:rFonts w:eastAsia="Times New Roman"/>
          <w:szCs w:val="24"/>
        </w:rPr>
        <w:t>ροϋπολογισμός.</w:t>
      </w:r>
    </w:p>
    <w:p w14:paraId="0EB1ABE7" w14:textId="77777777" w:rsidR="00E94D67" w:rsidRDefault="00BC386F">
      <w:pPr>
        <w:spacing w:line="600" w:lineRule="auto"/>
        <w:ind w:firstLine="720"/>
        <w:jc w:val="both"/>
        <w:rPr>
          <w:rFonts w:eastAsia="Times New Roman"/>
          <w:szCs w:val="24"/>
        </w:rPr>
      </w:pPr>
      <w:r>
        <w:rPr>
          <w:rFonts w:eastAsia="Times New Roman"/>
          <w:szCs w:val="24"/>
        </w:rPr>
        <w:lastRenderedPageBreak/>
        <w:t>Γιατί το κάνετε αυτό;</w:t>
      </w:r>
      <w:r>
        <w:rPr>
          <w:rFonts w:eastAsia="Times New Roman"/>
          <w:szCs w:val="24"/>
        </w:rPr>
        <w:t xml:space="preserve"> Γιατί, δηλαδή, προσλαμβάνετε στο δημόσιο ιδιώτες υπαλλήλους, οι οποίοι εργάζονταν για το δημόσιο με τη μέθοδο εξωτερικής συνεργασίας, δηλαδή το γνωστό </w:t>
      </w:r>
      <w:r>
        <w:rPr>
          <w:rFonts w:eastAsia="Times New Roman"/>
          <w:szCs w:val="24"/>
          <w:lang w:val="en-US"/>
        </w:rPr>
        <w:t>outsourcing</w:t>
      </w:r>
      <w:r>
        <w:rPr>
          <w:rFonts w:eastAsia="Times New Roman"/>
          <w:szCs w:val="24"/>
        </w:rPr>
        <w:t>;</w:t>
      </w:r>
    </w:p>
    <w:p w14:paraId="0EB1ABE8" w14:textId="77777777" w:rsidR="00E94D67" w:rsidRDefault="00BC386F">
      <w:pPr>
        <w:spacing w:line="600" w:lineRule="auto"/>
        <w:ind w:firstLine="720"/>
        <w:jc w:val="both"/>
        <w:rPr>
          <w:rFonts w:eastAsia="Times New Roman"/>
          <w:szCs w:val="24"/>
        </w:rPr>
      </w:pPr>
      <w:r>
        <w:rPr>
          <w:rFonts w:eastAsia="Times New Roman"/>
          <w:szCs w:val="24"/>
        </w:rPr>
        <w:t>Διαβάζουμε την αιτιολογική σας έκθεση. Η πρώτη σας δικαιολογία είναι ότι η πρόσληψή τους θα</w:t>
      </w:r>
      <w:r>
        <w:rPr>
          <w:rFonts w:eastAsia="Times New Roman"/>
          <w:szCs w:val="24"/>
        </w:rPr>
        <w:t xml:space="preserve"> κοστίσει λιγότερο στο δημόσιο από το να αναθέτουμε σε εξωτερικές εταιρείες τις εργασίες.</w:t>
      </w:r>
    </w:p>
    <w:p w14:paraId="0EB1ABE9" w14:textId="77777777" w:rsidR="00E94D67" w:rsidRDefault="00BC386F">
      <w:pPr>
        <w:spacing w:line="600" w:lineRule="auto"/>
        <w:ind w:firstLine="720"/>
        <w:jc w:val="both"/>
        <w:rPr>
          <w:rFonts w:eastAsia="Times New Roman"/>
          <w:szCs w:val="24"/>
        </w:rPr>
      </w:pPr>
      <w:r>
        <w:rPr>
          <w:rFonts w:eastAsia="Times New Roman"/>
          <w:szCs w:val="24"/>
        </w:rPr>
        <w:t>Η δεύτερη δικαιολογία σας είναι ότι οι συγκεκριμένοι υπάλληλοι ήταν χαμηλά αμειβόμενοι, επομένως η κοινωνική σας ευαισθησία επιβάλλει την πρόσληψή τους στο δημόσιο.</w:t>
      </w:r>
    </w:p>
    <w:p w14:paraId="0EB1ABEA" w14:textId="77777777" w:rsidR="00E94D67" w:rsidRDefault="00BC386F">
      <w:pPr>
        <w:spacing w:line="600" w:lineRule="auto"/>
        <w:ind w:firstLine="720"/>
        <w:jc w:val="both"/>
        <w:rPr>
          <w:rFonts w:eastAsia="Times New Roman"/>
          <w:szCs w:val="24"/>
        </w:rPr>
      </w:pPr>
      <w:r>
        <w:rPr>
          <w:rFonts w:eastAsia="Times New Roman"/>
          <w:szCs w:val="24"/>
        </w:rPr>
        <w:t>Σ</w:t>
      </w:r>
      <w:r>
        <w:rPr>
          <w:rFonts w:eastAsia="Times New Roman"/>
          <w:szCs w:val="24"/>
        </w:rPr>
        <w:t xml:space="preserve">ας ρωτώ, λοιπόν: Πού ξέρετε ότι συμφέρουν το κράτος αυτές οι προσλήψεις στο δημόσιο; Δεν μας καταθέτετε κανένα τεκμηριωμένο στοιχείο. Στην </w:t>
      </w:r>
      <w:r>
        <w:rPr>
          <w:rFonts w:eastAsia="Times New Roman"/>
          <w:szCs w:val="24"/>
        </w:rPr>
        <w:t>έ</w:t>
      </w:r>
      <w:r>
        <w:rPr>
          <w:rFonts w:eastAsia="Times New Roman"/>
          <w:szCs w:val="24"/>
        </w:rPr>
        <w:t>κθεση του Γενικού Λογιστηρίου του Κράτους, την οποία υποχρεούστε να συμπεριλάβετε στην τροπολογία, αναφέρετε γενικόλ</w:t>
      </w:r>
      <w:r>
        <w:rPr>
          <w:rFonts w:eastAsia="Times New Roman"/>
          <w:szCs w:val="24"/>
        </w:rPr>
        <w:t xml:space="preserve">ογα για δαπάνες, οι οποίες θα επιβαρύνουν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Δεν υπάρχει ούτε μία αναφορά για το ακριβές κόστος αυτών των </w:t>
      </w:r>
      <w:r>
        <w:rPr>
          <w:rFonts w:eastAsia="Times New Roman"/>
          <w:szCs w:val="24"/>
        </w:rPr>
        <w:lastRenderedPageBreak/>
        <w:t>προσλήψεων, ούτε βρίσκει κανείς αναφορά για το συνολικό κόστος των ισχυουσών συμβάσεων με τους ιδιωτικούς φορείς φύλαξης και κ</w:t>
      </w:r>
      <w:r>
        <w:rPr>
          <w:rFonts w:eastAsia="Times New Roman"/>
          <w:szCs w:val="24"/>
        </w:rPr>
        <w:t>αθαριότητας.</w:t>
      </w:r>
    </w:p>
    <w:p w14:paraId="0EB1ABEB" w14:textId="77777777" w:rsidR="00E94D67" w:rsidRDefault="00BC386F">
      <w:pPr>
        <w:spacing w:line="600" w:lineRule="auto"/>
        <w:ind w:firstLine="720"/>
        <w:jc w:val="both"/>
        <w:rPr>
          <w:rFonts w:eastAsia="Times New Roman"/>
          <w:szCs w:val="24"/>
        </w:rPr>
      </w:pPr>
      <w:r>
        <w:rPr>
          <w:rFonts w:eastAsia="Times New Roman"/>
          <w:szCs w:val="24"/>
        </w:rPr>
        <w:t xml:space="preserve">Επομένως πείτε μας πώς δηλώνετε με τέτοια αυτοπεποίθηση ότι θα κοστίσει λιγότερο στον φορολογούμενο πολίτη. </w:t>
      </w:r>
    </w:p>
    <w:p w14:paraId="0EB1ABEC" w14:textId="77777777" w:rsidR="00E94D67" w:rsidRDefault="00BC386F">
      <w:pPr>
        <w:spacing w:line="600" w:lineRule="auto"/>
        <w:ind w:firstLine="720"/>
        <w:jc w:val="both"/>
        <w:rPr>
          <w:rFonts w:eastAsia="Times New Roman"/>
          <w:szCs w:val="24"/>
        </w:rPr>
      </w:pPr>
      <w:r>
        <w:rPr>
          <w:rFonts w:eastAsia="Times New Roman"/>
          <w:szCs w:val="24"/>
        </w:rPr>
        <w:t xml:space="preserve">Έχω καταθέσει σχετική επίκαιρη ερώτηση προς τον Υπουργό και αναμένω την απάντησή του. Καταθέτω και για τα Πρακτικά τη σχετική ερώτηση </w:t>
      </w:r>
      <w:r>
        <w:rPr>
          <w:rFonts w:eastAsia="Times New Roman"/>
          <w:szCs w:val="24"/>
        </w:rPr>
        <w:t>προς διευκόλυνσή σας.</w:t>
      </w:r>
    </w:p>
    <w:p w14:paraId="0EB1ABED" w14:textId="77777777" w:rsidR="00E94D67" w:rsidRDefault="00BC386F">
      <w:pPr>
        <w:spacing w:line="600" w:lineRule="auto"/>
        <w:ind w:firstLine="720"/>
        <w:jc w:val="both"/>
        <w:rPr>
          <w:rFonts w:eastAsia="Times New Roman"/>
          <w:szCs w:val="24"/>
        </w:rPr>
      </w:pPr>
      <w:r>
        <w:rPr>
          <w:rFonts w:eastAsia="Times New Roman"/>
          <w:szCs w:val="24"/>
        </w:rPr>
        <w:t xml:space="preserve"> (Στο σημείο αυτό ο Βουλευτής κ. Μάριος Γεωργιάδης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0EB1ABEE" w14:textId="77777777" w:rsidR="00E94D67" w:rsidRDefault="00BC386F">
      <w:pPr>
        <w:spacing w:line="600" w:lineRule="auto"/>
        <w:ind w:firstLine="720"/>
        <w:jc w:val="both"/>
        <w:rPr>
          <w:rFonts w:eastAsia="Times New Roman"/>
          <w:szCs w:val="24"/>
        </w:rPr>
      </w:pPr>
      <w:r>
        <w:rPr>
          <w:rFonts w:eastAsia="Times New Roman"/>
          <w:szCs w:val="24"/>
        </w:rPr>
        <w:lastRenderedPageBreak/>
        <w:t>Προφανώς έχετε διαβάσ</w:t>
      </w:r>
      <w:r>
        <w:rPr>
          <w:rFonts w:eastAsia="Times New Roman"/>
          <w:szCs w:val="24"/>
        </w:rPr>
        <w:t>ει κάποια κρυστάλλινη σφαίρα ή έχετε δημιουργήσει στο Υπουργείο μια γραμματεία μαντικής τέχνης, γιατί δεν εξηγείται διαφορετικά πώς τεκμηριώνετε αυτές τις νέες προσλήψεις. Και απορούμε εάν τρέφετε τέτοιον σεβασμό για το δημόσιο χρήμα.</w:t>
      </w:r>
    </w:p>
    <w:p w14:paraId="0EB1ABEF" w14:textId="77777777" w:rsidR="00E94D67" w:rsidRDefault="00BC386F">
      <w:pPr>
        <w:spacing w:line="600" w:lineRule="auto"/>
        <w:ind w:firstLine="720"/>
        <w:jc w:val="both"/>
        <w:rPr>
          <w:rFonts w:eastAsia="Times New Roman"/>
          <w:szCs w:val="24"/>
        </w:rPr>
      </w:pPr>
      <w:r>
        <w:rPr>
          <w:rFonts w:eastAsia="Times New Roman"/>
          <w:szCs w:val="24"/>
        </w:rPr>
        <w:t>Αν ήταν δική σας αυτή</w:t>
      </w:r>
      <w:r>
        <w:rPr>
          <w:rFonts w:eastAsia="Times New Roman"/>
          <w:szCs w:val="24"/>
        </w:rPr>
        <w:t xml:space="preserve"> η επιχείρηση, πριν κάνετε οποιαδήποτε πρόσληψη δεν θα εξετάζατε πρώτα πώς θα πληρώσετε τους νέους υπαλλήλους; Εδώ, ξέρετε ότι δεν τους πληρώνετε, προφανώς, από την τσέπη σας. Παίρνουμε δανεικά για να κλείσουμε την τρύπα του χρέους, η οποία μεγαλώνει συνεχ</w:t>
      </w:r>
      <w:r>
        <w:rPr>
          <w:rFonts w:eastAsia="Times New Roman"/>
          <w:szCs w:val="24"/>
        </w:rPr>
        <w:t>ώς και, δυστυχώς, λεηλατείτε τα δημόσια ταμεία. Αν, όμως, ήταν η δική σας τσέπη, θα σας ένοιαζε και θα το εξετάζατε με τεκμήρια και αριθμούς. Με τα χρήματα άλλων, όμως, είστε γενναιόδωροι. Μπράβο σας, έχετε μεγάλη καρδιά! Και βλέπουμε ότι αυτή σας η μεγάλη</w:t>
      </w:r>
      <w:r>
        <w:rPr>
          <w:rFonts w:eastAsia="Times New Roman"/>
          <w:szCs w:val="24"/>
        </w:rPr>
        <w:t xml:space="preserve"> καρδιά και αυτή η γενναιοδωρία με τα χρήματα του φορολογούμενου πολίτη εμφανίζεται και στην τροπολογία 499/26. </w:t>
      </w:r>
    </w:p>
    <w:p w14:paraId="0EB1ABF0"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Ζ΄ Αντιπρόεδρος της Βουλής κ. </w:t>
      </w:r>
      <w:r w:rsidRPr="000A2E92">
        <w:rPr>
          <w:rFonts w:eastAsia="Times New Roman"/>
          <w:b/>
          <w:szCs w:val="24"/>
        </w:rPr>
        <w:t>ΓΕΩΡΓΙΟΣ ΛΑΜΠΡΟΥΛΗΣ</w:t>
      </w:r>
      <w:r>
        <w:rPr>
          <w:rFonts w:eastAsia="Times New Roman"/>
          <w:szCs w:val="24"/>
        </w:rPr>
        <w:t>)</w:t>
      </w:r>
    </w:p>
    <w:p w14:paraId="0EB1ABF1" w14:textId="77777777" w:rsidR="00E94D67" w:rsidRDefault="00BC386F">
      <w:pPr>
        <w:spacing w:line="600" w:lineRule="auto"/>
        <w:ind w:firstLine="720"/>
        <w:jc w:val="both"/>
        <w:rPr>
          <w:rFonts w:eastAsia="Times New Roman"/>
          <w:szCs w:val="24"/>
        </w:rPr>
      </w:pPr>
      <w:r>
        <w:rPr>
          <w:rFonts w:eastAsia="Times New Roman"/>
          <w:szCs w:val="24"/>
        </w:rPr>
        <w:t>Διαβάζουμε το άρθρο που τιτλοφορείται «Ρυθμίσεις για την Έρευνα». Εκεί η Γενική Γραμματεία Έρευνας και Τεχνολογίας είναι πλέον ελεύθερη να χρηματοδοτεί λειτουργικά έξοδα ερευνητικών κέντρων και των τεχνολογικών φορέων. Τρεις αράδες στο τέλος της τροπολογία</w:t>
      </w:r>
      <w:r>
        <w:rPr>
          <w:rFonts w:eastAsia="Times New Roman"/>
          <w:szCs w:val="24"/>
        </w:rPr>
        <w:t xml:space="preserve">ς αρκούν για να κάνει η Κυβέρνηση τη δουλειά που θέλει. Φυσικά πουθενά δεν βλέπουμε το ύψος του ποσού που θέλετε να δώσετε και δεν γνωρίζουμε ποιοι ερευνητικοί φορείς είναι εκείνοι που θέλετε να χρηματοδοτήσετε. Λευκή επιταγή, δηλαδή. </w:t>
      </w:r>
    </w:p>
    <w:p w14:paraId="0EB1ABF2" w14:textId="77777777" w:rsidR="00E94D67" w:rsidRDefault="00BC386F">
      <w:pPr>
        <w:spacing w:line="600" w:lineRule="auto"/>
        <w:ind w:firstLine="720"/>
        <w:jc w:val="both"/>
        <w:rPr>
          <w:rFonts w:eastAsia="Times New Roman"/>
          <w:szCs w:val="24"/>
        </w:rPr>
      </w:pPr>
      <w:r>
        <w:rPr>
          <w:rFonts w:eastAsia="Times New Roman"/>
          <w:szCs w:val="24"/>
        </w:rPr>
        <w:t xml:space="preserve">Σας ζήτησα στην </w:t>
      </w:r>
      <w:r>
        <w:rPr>
          <w:rFonts w:eastAsia="Times New Roman"/>
          <w:szCs w:val="24"/>
        </w:rPr>
        <w:t>ε</w:t>
      </w:r>
      <w:r>
        <w:rPr>
          <w:rFonts w:eastAsia="Times New Roman"/>
          <w:szCs w:val="24"/>
        </w:rPr>
        <w:t>πιτ</w:t>
      </w:r>
      <w:r>
        <w:rPr>
          <w:rFonts w:eastAsia="Times New Roman"/>
          <w:szCs w:val="24"/>
        </w:rPr>
        <w:t xml:space="preserve">ροπή να μας καταθέσετε τη λίστα με τους ερευνητικούς φορείς που θέλουν να χρηματοδοτήσουμε τα έξοδά τους. Ουδέποτε τη λάβαμε. Υπάρχουν ευρωπαϊκά προγράμματα, υπάρχει ο ιδιωτικός τομέας που θέλει να χρηματοδοτήσει ερευνητικές προσπάθειες, υπάρχει ακόμη και </w:t>
      </w:r>
      <w:r>
        <w:rPr>
          <w:rFonts w:eastAsia="Times New Roman"/>
          <w:szCs w:val="24"/>
        </w:rPr>
        <w:t xml:space="preserve">ο ΕΛΚΕ </w:t>
      </w:r>
      <w:r>
        <w:rPr>
          <w:rFonts w:eastAsia="Times New Roman"/>
          <w:szCs w:val="24"/>
        </w:rPr>
        <w:lastRenderedPageBreak/>
        <w:t xml:space="preserve">που έχει δώσει κοντά στο 1 δισεκατομμύριο τα τελευταία δεκαπέντε χρόνια για τη χρηματοδότηση της έρευνας σύμφωνα με τους ισολογισμούς του. Μας λέτε ότι δεν σας φθάνουν αυτά και βάζετε χέρι στον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ροϋπολογισμό απευθείας, χωρίς να μας λέτε ούτε</w:t>
      </w:r>
      <w:r>
        <w:rPr>
          <w:rFonts w:eastAsia="Times New Roman"/>
          <w:szCs w:val="24"/>
        </w:rPr>
        <w:t xml:space="preserve"> το ύψος του ποσού που θέλετε να δώσετε ούτε τους φορείς που θέλετε να χρηματοδοτήσετε. </w:t>
      </w:r>
    </w:p>
    <w:p w14:paraId="0EB1ABF3" w14:textId="77777777" w:rsidR="00E94D67" w:rsidRDefault="00BC386F">
      <w:pPr>
        <w:spacing w:line="600" w:lineRule="auto"/>
        <w:ind w:firstLine="720"/>
        <w:jc w:val="both"/>
        <w:rPr>
          <w:rFonts w:eastAsia="Times New Roman"/>
          <w:szCs w:val="24"/>
        </w:rPr>
      </w:pPr>
      <w:r>
        <w:rPr>
          <w:rFonts w:eastAsia="Times New Roman"/>
          <w:szCs w:val="24"/>
        </w:rPr>
        <w:t xml:space="preserve">Ωστόσο, για να μην είμαστε άδικοι, στην </w:t>
      </w:r>
      <w:r>
        <w:rPr>
          <w:rFonts w:eastAsia="Times New Roman"/>
          <w:szCs w:val="24"/>
        </w:rPr>
        <w:t>έ</w:t>
      </w:r>
      <w:r>
        <w:rPr>
          <w:rFonts w:eastAsia="Times New Roman"/>
          <w:szCs w:val="24"/>
        </w:rPr>
        <w:t xml:space="preserve">κθεση του Γενικού Λογιστηρίου, στην πρώτη σελίδα της </w:t>
      </w:r>
      <w:r>
        <w:rPr>
          <w:rFonts w:eastAsia="Times New Roman"/>
          <w:szCs w:val="24"/>
        </w:rPr>
        <w:t>ε</w:t>
      </w:r>
      <w:r>
        <w:rPr>
          <w:rFonts w:eastAsia="Times New Roman"/>
          <w:szCs w:val="24"/>
        </w:rPr>
        <w:t xml:space="preserve">ιδικής </w:t>
      </w:r>
      <w:r>
        <w:rPr>
          <w:rFonts w:eastAsia="Times New Roman"/>
          <w:szCs w:val="24"/>
        </w:rPr>
        <w:t>έ</w:t>
      </w:r>
      <w:r>
        <w:rPr>
          <w:rFonts w:eastAsia="Times New Roman"/>
          <w:szCs w:val="24"/>
        </w:rPr>
        <w:t>κθεσης, στη σελίδα 19, προβλέπεται ρητά ένα επίδομα για τον προϊ</w:t>
      </w:r>
      <w:r>
        <w:rPr>
          <w:rFonts w:eastAsia="Times New Roman"/>
          <w:szCs w:val="24"/>
        </w:rPr>
        <w:t xml:space="preserve">στάμενο του νέου </w:t>
      </w:r>
      <w:r>
        <w:rPr>
          <w:rFonts w:eastAsia="Times New Roman"/>
          <w:szCs w:val="24"/>
        </w:rPr>
        <w:t>τ</w:t>
      </w:r>
      <w:r>
        <w:rPr>
          <w:rFonts w:eastAsia="Times New Roman"/>
          <w:szCs w:val="24"/>
        </w:rPr>
        <w:t>μήματος στην Διεύθυνση Δι</w:t>
      </w:r>
      <w:r>
        <w:rPr>
          <w:rFonts w:eastAsia="Times New Roman"/>
          <w:szCs w:val="24"/>
        </w:rPr>
        <w:t>ά</w:t>
      </w:r>
      <w:r>
        <w:rPr>
          <w:rFonts w:eastAsia="Times New Roman"/>
          <w:szCs w:val="24"/>
        </w:rPr>
        <w:t xml:space="preserve"> Βίου Μάθησης, ένα επίδομα θέσεως ευθύνης 3.700 ευρώ. Και εμείς καλούμαστε να ψηφίσουμε αυτό το προκλητικό ποσό, τη στιγμή που κάποιοι συμπολίτες μας τρώνε από τα σκουπίδια. </w:t>
      </w:r>
    </w:p>
    <w:p w14:paraId="0EB1ABF4" w14:textId="77777777" w:rsidR="00E94D67" w:rsidRDefault="00BC386F">
      <w:pPr>
        <w:spacing w:line="600" w:lineRule="auto"/>
        <w:ind w:firstLine="720"/>
        <w:jc w:val="both"/>
        <w:rPr>
          <w:rFonts w:eastAsia="Times New Roman"/>
          <w:szCs w:val="24"/>
        </w:rPr>
      </w:pPr>
      <w:r>
        <w:rPr>
          <w:rFonts w:eastAsia="Times New Roman"/>
          <w:szCs w:val="24"/>
        </w:rPr>
        <w:t xml:space="preserve">Μοιράζετε </w:t>
      </w:r>
      <w:r>
        <w:rPr>
          <w:rFonts w:eastAsia="Times New Roman"/>
          <w:szCs w:val="24"/>
          <w:lang w:val="en-US"/>
        </w:rPr>
        <w:t>bonus</w:t>
      </w:r>
      <w:r>
        <w:rPr>
          <w:rFonts w:eastAsia="Times New Roman"/>
          <w:szCs w:val="24"/>
        </w:rPr>
        <w:t xml:space="preserve"> εδώ και εκεί, διασπαθ</w:t>
      </w:r>
      <w:r>
        <w:rPr>
          <w:rFonts w:eastAsia="Times New Roman"/>
          <w:szCs w:val="24"/>
        </w:rPr>
        <w:t xml:space="preserve">ίζετε το δημόσιο χρήμα σε φυσικά πρόσωπα, σε φορείς και δημόσιους </w:t>
      </w:r>
      <w:r>
        <w:rPr>
          <w:rFonts w:eastAsia="Times New Roman"/>
          <w:szCs w:val="24"/>
        </w:rPr>
        <w:t>ο</w:t>
      </w:r>
      <w:r>
        <w:rPr>
          <w:rFonts w:eastAsia="Times New Roman"/>
          <w:szCs w:val="24"/>
        </w:rPr>
        <w:t>ργανισμούς και διαδίδετε στην κοινωνία ότι μας φταίνε οι ξένοι, οι κακοί δανειστές, οι οποίοι μας πίνουν το αίμα. Βρίσκετε εξιλαστήρια θύματα, τυφλώνετε τους ελάχιστους πλέον οπαδούς που σα</w:t>
      </w:r>
      <w:r>
        <w:rPr>
          <w:rFonts w:eastAsia="Times New Roman"/>
          <w:szCs w:val="24"/>
        </w:rPr>
        <w:t xml:space="preserve">ς </w:t>
      </w:r>
      <w:r>
        <w:rPr>
          <w:rFonts w:eastAsia="Times New Roman"/>
          <w:szCs w:val="24"/>
        </w:rPr>
        <w:lastRenderedPageBreak/>
        <w:t>έχουν απομείνει, για να φτιάξετε μια κουρτίνα πίσω από την οποία θα μοιράζετε το κρατικό χρήμα σα</w:t>
      </w:r>
      <w:r>
        <w:rPr>
          <w:rFonts w:eastAsia="Times New Roman"/>
          <w:szCs w:val="24"/>
        </w:rPr>
        <w:t>ν</w:t>
      </w:r>
      <w:r>
        <w:rPr>
          <w:rFonts w:eastAsia="Times New Roman"/>
          <w:szCs w:val="24"/>
        </w:rPr>
        <w:t xml:space="preserve"> χαρτοπόλεμο στα αγαπημένα σας παιδιά.</w:t>
      </w:r>
    </w:p>
    <w:p w14:paraId="0EB1ABF5" w14:textId="77777777" w:rsidR="00E94D67" w:rsidRDefault="00BC386F">
      <w:pPr>
        <w:spacing w:line="600" w:lineRule="auto"/>
        <w:ind w:firstLine="720"/>
        <w:jc w:val="both"/>
        <w:rPr>
          <w:rFonts w:eastAsia="Times New Roman"/>
          <w:szCs w:val="24"/>
        </w:rPr>
      </w:pPr>
      <w:r>
        <w:rPr>
          <w:rFonts w:eastAsia="Times New Roman"/>
          <w:szCs w:val="24"/>
        </w:rPr>
        <w:t xml:space="preserve">Εν κατακλείδι, από όλα τα παραπάνω βλέπουμε ένα και μόνο πράγμα: Προσπαθείτε εναγωνίως να συρρικνώσετε τον ιδιωτικό τομέα, να τον </w:t>
      </w:r>
      <w:proofErr w:type="spellStart"/>
      <w:r>
        <w:rPr>
          <w:rFonts w:eastAsia="Times New Roman"/>
          <w:szCs w:val="24"/>
        </w:rPr>
        <w:t>αφαιμάξετε</w:t>
      </w:r>
      <w:proofErr w:type="spellEnd"/>
      <w:r>
        <w:rPr>
          <w:rFonts w:eastAsia="Times New Roman"/>
          <w:szCs w:val="24"/>
        </w:rPr>
        <w:t xml:space="preserve"> και να μεταβιβάσετε στο κράτος τις αρμοδιότητες που είχαν μέχρι πρότινος οι ιδιώτες. Αντί να αναβαθμίσετε τις συνθή</w:t>
      </w:r>
      <w:r>
        <w:rPr>
          <w:rFonts w:eastAsia="Times New Roman"/>
          <w:szCs w:val="24"/>
        </w:rPr>
        <w:t>κες εργασίας του ιδιωτικού τομέα, αντί να κάνετε ουσιαστικές αναπτυξιακές παρεμβάσεις, κατηγορείτε ευθέως την ιδιωτική πρωτοβουλία και γιγαντώνετε το κράτος, λέγοντας ότι οι συνθήκες εργασίας στο δημόσιο είναι καλύτερες. Μα, εσείς και οι προηγούμενες κυβερ</w:t>
      </w:r>
      <w:r>
        <w:rPr>
          <w:rFonts w:eastAsia="Times New Roman"/>
          <w:szCs w:val="24"/>
        </w:rPr>
        <w:t xml:space="preserve">νήσεις έκαναν προνομιακό χώρο εργασίας το δημόσιο τομέα έναντι του ιδιωτικού. </w:t>
      </w:r>
    </w:p>
    <w:p w14:paraId="0EB1ABF6" w14:textId="77777777" w:rsidR="00E94D67" w:rsidRDefault="00BC386F">
      <w:pPr>
        <w:spacing w:line="600" w:lineRule="auto"/>
        <w:ind w:firstLine="720"/>
        <w:jc w:val="both"/>
        <w:rPr>
          <w:rFonts w:eastAsia="Times New Roman"/>
          <w:szCs w:val="24"/>
        </w:rPr>
      </w:pPr>
      <w:r>
        <w:rPr>
          <w:rFonts w:eastAsia="Times New Roman"/>
          <w:szCs w:val="24"/>
        </w:rPr>
        <w:t>Η εργασιακή κατάντια του ιδιωτικού τομέα που βλέπουμε σήμερα, δεν προέκυψε δι</w:t>
      </w:r>
      <w:r>
        <w:rPr>
          <w:rFonts w:eastAsia="Times New Roman"/>
          <w:szCs w:val="24"/>
        </w:rPr>
        <w:t>ά</w:t>
      </w:r>
      <w:r>
        <w:rPr>
          <w:rFonts w:eastAsia="Times New Roman"/>
          <w:szCs w:val="24"/>
        </w:rPr>
        <w:t xml:space="preserve"> μαγείας ούτε είναι φυσική καταστροφή. Αν θέλατε να βελτιώσετε τον ιδιωτικό τομέα, θα το είχατε ήδη</w:t>
      </w:r>
      <w:r>
        <w:rPr>
          <w:rFonts w:eastAsia="Times New Roman"/>
          <w:szCs w:val="24"/>
        </w:rPr>
        <w:t xml:space="preserve"> πράξει. Ο ιδιωτικός τομέας, όμως, δεν σας εγγυάται ψηφοφόρους και πελάτες, οπότε η ελευθερία της ιδιωτικής πρωτοβουλίας </w:t>
      </w:r>
      <w:r>
        <w:rPr>
          <w:rFonts w:eastAsia="Times New Roman"/>
          <w:szCs w:val="24"/>
        </w:rPr>
        <w:lastRenderedPageBreak/>
        <w:t>δύσκολα καπελώνεται από κόμματα και πολιτευτές. Επομένως ας τον αφήσουμε τον ιδιωτικό τομέα στη μοίρα του κι ας φροντίσουμε τα δικά μας</w:t>
      </w:r>
      <w:r>
        <w:rPr>
          <w:rFonts w:eastAsia="Times New Roman"/>
          <w:szCs w:val="24"/>
        </w:rPr>
        <w:t xml:space="preserve"> παιδιά, την κρατική μηχανή. </w:t>
      </w:r>
    </w:p>
    <w:p w14:paraId="0EB1ABF7" w14:textId="77777777" w:rsidR="00E94D67" w:rsidRDefault="00BC386F">
      <w:pPr>
        <w:spacing w:line="600" w:lineRule="auto"/>
        <w:ind w:firstLine="720"/>
        <w:jc w:val="both"/>
        <w:rPr>
          <w:rFonts w:eastAsia="Times New Roman"/>
          <w:szCs w:val="24"/>
        </w:rPr>
      </w:pPr>
      <w:r>
        <w:rPr>
          <w:rFonts w:eastAsia="Times New Roman"/>
          <w:szCs w:val="24"/>
        </w:rPr>
        <w:t xml:space="preserve">Ονειρεύεστε ένα τεράστιο κράτος, ένα αδιαφανές πελατειακό μεγαθήριο που θα εξυπηρετεί μόνο τους φίλους της εκάστοτε κυβέρνησης. Φυσικά, αυτό δεν είναι το μόνο σας μέλημα, γιατί, όπως είπα και πριν, σαράντα χρόνια κρατάει αυτή </w:t>
      </w:r>
      <w:r>
        <w:rPr>
          <w:rFonts w:eastAsia="Times New Roman"/>
          <w:szCs w:val="24"/>
        </w:rPr>
        <w:t>η δουλειά. Αυτή είναι η αιτία της σημερινής σήψης και της παρακμής.</w:t>
      </w:r>
    </w:p>
    <w:p w14:paraId="0EB1ABF8" w14:textId="77777777" w:rsidR="00E94D67" w:rsidRDefault="00BC386F">
      <w:pPr>
        <w:spacing w:line="600" w:lineRule="auto"/>
        <w:ind w:firstLine="720"/>
        <w:jc w:val="both"/>
        <w:rPr>
          <w:rFonts w:eastAsia="Times New Roman"/>
          <w:szCs w:val="24"/>
        </w:rPr>
      </w:pPr>
      <w:r>
        <w:rPr>
          <w:rFonts w:eastAsia="Times New Roman"/>
          <w:szCs w:val="24"/>
        </w:rPr>
        <w:t xml:space="preserve">Η Ένωση Κεντρώων επιθυμεί εξυγίανση των παθογενειών του δημόσιου τομέα, συρρίκνωση των περιττών λειτουργιών του κράτους, ευελιξία και </w:t>
      </w:r>
      <w:proofErr w:type="spellStart"/>
      <w:r>
        <w:rPr>
          <w:rFonts w:eastAsia="Times New Roman"/>
          <w:szCs w:val="24"/>
        </w:rPr>
        <w:t>στοχευμένη</w:t>
      </w:r>
      <w:proofErr w:type="spellEnd"/>
      <w:r>
        <w:rPr>
          <w:rFonts w:eastAsia="Times New Roman"/>
          <w:szCs w:val="24"/>
        </w:rPr>
        <w:t xml:space="preserve"> λειτουργία των εκάστοτε κρατικών φορέων. Αφ</w:t>
      </w:r>
      <w:r>
        <w:rPr>
          <w:rFonts w:eastAsia="Times New Roman"/>
          <w:szCs w:val="24"/>
        </w:rPr>
        <w:t>ήστε επιτέλους την οικονομία να ανασάνει. Σταματήστε να καλλιεργείτε παράσιτα στις πλάτες ελάχιστων παραγωγικών ανθρώπων που έχουν απομείνει αυτή τη στιγμή στη χώρα μας.</w:t>
      </w:r>
    </w:p>
    <w:p w14:paraId="0EB1ABF9" w14:textId="77777777" w:rsidR="00E94D67" w:rsidRDefault="00BC386F">
      <w:pPr>
        <w:spacing w:line="600" w:lineRule="auto"/>
        <w:ind w:firstLine="720"/>
        <w:jc w:val="both"/>
        <w:rPr>
          <w:rFonts w:eastAsia="Times New Roman"/>
          <w:szCs w:val="24"/>
        </w:rPr>
      </w:pPr>
      <w:r>
        <w:rPr>
          <w:rFonts w:eastAsia="Times New Roman"/>
          <w:szCs w:val="24"/>
        </w:rPr>
        <w:t>Θα κλείσω μ</w:t>
      </w:r>
      <w:r>
        <w:rPr>
          <w:rFonts w:eastAsia="Times New Roman"/>
          <w:szCs w:val="24"/>
        </w:rPr>
        <w:t>ε</w:t>
      </w:r>
      <w:r>
        <w:rPr>
          <w:rFonts w:eastAsia="Times New Roman"/>
          <w:szCs w:val="24"/>
        </w:rPr>
        <w:t xml:space="preserve"> ένα σχόλιο για τον εκλογικό νόμο που αναμένεται να κατατεθεί και που είνα</w:t>
      </w:r>
      <w:r>
        <w:rPr>
          <w:rFonts w:eastAsia="Times New Roman"/>
          <w:szCs w:val="24"/>
        </w:rPr>
        <w:t xml:space="preserve">ι το κυρίως θέμα της επικαιρότητας μαζί με το </w:t>
      </w:r>
      <w:r>
        <w:rPr>
          <w:rFonts w:eastAsia="Times New Roman"/>
          <w:szCs w:val="24"/>
          <w:lang w:val="en-US"/>
        </w:rPr>
        <w:t>Brexit</w:t>
      </w:r>
      <w:r>
        <w:rPr>
          <w:rFonts w:eastAsia="Times New Roman"/>
          <w:szCs w:val="24"/>
        </w:rPr>
        <w:t xml:space="preserve">. </w:t>
      </w:r>
    </w:p>
    <w:p w14:paraId="0EB1ABFA"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Θα αναφέρω επιγραμματικά κάποια νούμερα από τη δημοσκόπηση της </w:t>
      </w:r>
      <w:r>
        <w:rPr>
          <w:rFonts w:eastAsia="Times New Roman"/>
          <w:szCs w:val="24"/>
        </w:rPr>
        <w:t>«</w:t>
      </w:r>
      <w:r>
        <w:rPr>
          <w:rFonts w:eastAsia="Times New Roman"/>
          <w:szCs w:val="24"/>
          <w:lang w:val="en-US"/>
        </w:rPr>
        <w:t>PUBLIC</w:t>
      </w:r>
      <w:r>
        <w:rPr>
          <w:rFonts w:eastAsia="Times New Roman"/>
          <w:szCs w:val="24"/>
        </w:rPr>
        <w:t xml:space="preserve"> </w:t>
      </w:r>
      <w:r>
        <w:rPr>
          <w:rFonts w:eastAsia="Times New Roman"/>
          <w:szCs w:val="24"/>
          <w:lang w:val="en-US"/>
        </w:rPr>
        <w:t>ISSUE</w:t>
      </w:r>
      <w:r>
        <w:rPr>
          <w:rFonts w:eastAsia="Times New Roman"/>
          <w:szCs w:val="24"/>
        </w:rPr>
        <w:t>»,</w:t>
      </w:r>
      <w:r>
        <w:rPr>
          <w:rFonts w:eastAsia="Times New Roman"/>
          <w:szCs w:val="24"/>
        </w:rPr>
        <w:t xml:space="preserve"> η οποία διεξήχθη συγκεκριμένα για τον εκλογικό νόμο. Ξεκινάμε με το γενικό, δηλαδή ότι το 86% των πολιτών πιστεύει ότι οδε</w:t>
      </w:r>
      <w:r>
        <w:rPr>
          <w:rFonts w:eastAsia="Times New Roman"/>
          <w:szCs w:val="24"/>
        </w:rPr>
        <w:t xml:space="preserve">ύουμε σε λάθος κατεύθυνση, δηλαδή εννέα στους δέκα. Το 69% με 70% είναι απαισιόδοξο για την οικονομική κατάσταση που θα ακολουθήσει. Το 90% είναι κατά του υφιστάμενου εκλογικού συστήματος </w:t>
      </w:r>
      <w:r>
        <w:rPr>
          <w:rFonts w:eastAsia="Times New Roman"/>
          <w:szCs w:val="24"/>
        </w:rPr>
        <w:t xml:space="preserve">και </w:t>
      </w:r>
      <w:r>
        <w:rPr>
          <w:rFonts w:eastAsia="Times New Roman"/>
          <w:szCs w:val="24"/>
        </w:rPr>
        <w:t>το 60% είναι υπέρ της απλής αναλογικής. Επτά στους δέκα, 71% συγ</w:t>
      </w:r>
      <w:r>
        <w:rPr>
          <w:rFonts w:eastAsia="Times New Roman"/>
          <w:szCs w:val="24"/>
        </w:rPr>
        <w:t xml:space="preserve">κεκριμένα, επιθυμούν κυβερνήσεις συνεργασίας, όταν το 1996 αυτό το ποσοστό ήταν στο 46% και το 2006 ήταν στο 55%, οπότε βλέπετε ότι ωριμάζει ο ελληνικός λαός και επιθυμεί κυβερνήσεις συνεργασίας. </w:t>
      </w:r>
    </w:p>
    <w:p w14:paraId="0EB1ABFB" w14:textId="77777777" w:rsidR="00E94D67" w:rsidRDefault="00BC386F">
      <w:pPr>
        <w:spacing w:line="600" w:lineRule="auto"/>
        <w:ind w:firstLine="720"/>
        <w:jc w:val="both"/>
        <w:rPr>
          <w:rFonts w:eastAsia="Times New Roman"/>
          <w:szCs w:val="24"/>
        </w:rPr>
      </w:pPr>
      <w:r>
        <w:rPr>
          <w:rFonts w:eastAsia="Times New Roman"/>
          <w:szCs w:val="24"/>
        </w:rPr>
        <w:t>Με λίγα λόγια, φτιάξτε την απλή αναλογική και ανοίξτε τον δ</w:t>
      </w:r>
      <w:r>
        <w:rPr>
          <w:rFonts w:eastAsia="Times New Roman"/>
          <w:szCs w:val="24"/>
        </w:rPr>
        <w:t xml:space="preserve">ρόμο για τις συνεργασίες, γιατί μόνο έτσι θα έλθει η ανάπτυξη στη χώρα μας, μόνο έτσι θα έλθουν επενδύσεις και μόνο έτσι θα έλθει η πολιτική σταθερότητα. </w:t>
      </w:r>
    </w:p>
    <w:p w14:paraId="0EB1ABFC"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Φυσικά και θα ψηφίσουμε υπέρ της εναρμόνισης της χώρας μας με το </w:t>
      </w:r>
      <w:r>
        <w:rPr>
          <w:rFonts w:eastAsia="Times New Roman"/>
          <w:szCs w:val="24"/>
        </w:rPr>
        <w:t>Κ</w:t>
      </w:r>
      <w:r>
        <w:rPr>
          <w:rFonts w:eastAsia="Times New Roman"/>
          <w:szCs w:val="24"/>
        </w:rPr>
        <w:t xml:space="preserve">οινοτικό </w:t>
      </w:r>
      <w:r>
        <w:rPr>
          <w:rFonts w:eastAsia="Times New Roman"/>
          <w:szCs w:val="24"/>
        </w:rPr>
        <w:t>Δ</w:t>
      </w:r>
      <w:r>
        <w:rPr>
          <w:rFonts w:eastAsia="Times New Roman"/>
          <w:szCs w:val="24"/>
        </w:rPr>
        <w:t>ίκαιο -αναφέρομαι στα πρώ</w:t>
      </w:r>
      <w:r>
        <w:rPr>
          <w:rFonts w:eastAsia="Times New Roman"/>
          <w:szCs w:val="24"/>
        </w:rPr>
        <w:t xml:space="preserve">τα οκτώ άρθρα- αλλά θα καταψηφίσουμε τα άρθρα και τις τροπολογίες που είναι καθαρά ρουσφετολογικού χαρακτήρα. </w:t>
      </w:r>
    </w:p>
    <w:p w14:paraId="0EB1ABFD" w14:textId="77777777" w:rsidR="00E94D67" w:rsidRDefault="00BC386F">
      <w:pPr>
        <w:spacing w:line="600" w:lineRule="auto"/>
        <w:ind w:firstLine="720"/>
        <w:jc w:val="both"/>
        <w:rPr>
          <w:rFonts w:eastAsia="Times New Roman"/>
          <w:szCs w:val="24"/>
        </w:rPr>
      </w:pPr>
      <w:r>
        <w:rPr>
          <w:rFonts w:eastAsia="Times New Roman"/>
          <w:szCs w:val="24"/>
        </w:rPr>
        <w:t>Καταθέτω για τα Πρακτικά τα σχετικά στοιχεία από τη δημοσκόπηση.</w:t>
      </w:r>
    </w:p>
    <w:p w14:paraId="0EB1ABFE" w14:textId="77777777" w:rsidR="00E94D67" w:rsidRDefault="00BC386F">
      <w:pPr>
        <w:spacing w:line="600" w:lineRule="auto"/>
        <w:ind w:firstLine="720"/>
        <w:jc w:val="both"/>
        <w:rPr>
          <w:rFonts w:eastAsia="Times New Roman"/>
          <w:szCs w:val="24"/>
        </w:rPr>
      </w:pPr>
      <w:r w:rsidRPr="00FC1EF9">
        <w:rPr>
          <w:rFonts w:eastAsia="Times New Roman"/>
          <w:szCs w:val="24"/>
        </w:rPr>
        <w:t xml:space="preserve">(Στο σημείο αυτό ο Βουλευτής κ. Μάριος Γεωργιάδης </w:t>
      </w:r>
      <w:r>
        <w:rPr>
          <w:rFonts w:eastAsia="Times New Roman"/>
          <w:szCs w:val="24"/>
        </w:rPr>
        <w:t>καταθέτει για τα Πρακτικά το π</w:t>
      </w:r>
      <w:r>
        <w:rPr>
          <w:rFonts w:eastAsia="Times New Roman"/>
          <w:szCs w:val="24"/>
        </w:rPr>
        <w:t xml:space="preserve">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EB1ABFF" w14:textId="77777777" w:rsidR="00E94D67" w:rsidRDefault="00BC386F">
      <w:pPr>
        <w:spacing w:line="600" w:lineRule="auto"/>
        <w:ind w:firstLine="720"/>
        <w:jc w:val="both"/>
        <w:rPr>
          <w:rFonts w:eastAsia="Times New Roman"/>
          <w:szCs w:val="24"/>
        </w:rPr>
      </w:pPr>
      <w:r>
        <w:rPr>
          <w:rFonts w:eastAsia="Times New Roman"/>
          <w:szCs w:val="24"/>
        </w:rPr>
        <w:t>Σας ευχαριστώ πάρα πολύ.</w:t>
      </w:r>
    </w:p>
    <w:p w14:paraId="0EB1AC00" w14:textId="77777777" w:rsidR="00E94D67" w:rsidRDefault="00BC386F">
      <w:pPr>
        <w:spacing w:line="600" w:lineRule="auto"/>
        <w:jc w:val="center"/>
        <w:rPr>
          <w:rFonts w:eastAsia="Times New Roman"/>
          <w:szCs w:val="24"/>
        </w:rPr>
      </w:pPr>
      <w:r>
        <w:rPr>
          <w:rFonts w:eastAsia="Times New Roman"/>
          <w:szCs w:val="24"/>
        </w:rPr>
        <w:t>(Χειροκροτήματα από την πτέρυγα της Ένωσης Κεντρώων)</w:t>
      </w:r>
    </w:p>
    <w:p w14:paraId="0EB1AC01" w14:textId="77777777" w:rsidR="00E94D67" w:rsidRDefault="00BC386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π</w:t>
      </w:r>
      <w:r>
        <w:rPr>
          <w:rFonts w:eastAsia="Times New Roman"/>
          <w:szCs w:val="24"/>
        </w:rPr>
        <w:t>ολύ τον κ. Γεωργιάδη, με τον οποίο ολοκληρώνεται ο κύκλος των ειδικών αγορητών.</w:t>
      </w:r>
    </w:p>
    <w:p w14:paraId="0EB1AC02" w14:textId="77777777" w:rsidR="00E94D67" w:rsidRDefault="00BC386F">
      <w:pPr>
        <w:spacing w:line="600" w:lineRule="auto"/>
        <w:ind w:firstLine="720"/>
        <w:jc w:val="both"/>
        <w:rPr>
          <w:rFonts w:eastAsia="Times New Roman"/>
          <w:szCs w:val="24"/>
        </w:rPr>
      </w:pPr>
      <w:r>
        <w:rPr>
          <w:rFonts w:eastAsia="Times New Roman"/>
          <w:szCs w:val="24"/>
        </w:rPr>
        <w:lastRenderedPageBreak/>
        <w:t>Σας ενημερώνω ότι οι ομιλητές είναι ελάχιστοι. Πριν προχωρήσουμε στους ομιλητές, ζήτησαν τον λόγο οι δύο Υπουργοί, ο κ. Σκουρλέτης και ο κ. Αλεξιάδης. Θα μιλήσουν για τροπολογί</w:t>
      </w:r>
      <w:r>
        <w:rPr>
          <w:rFonts w:eastAsia="Times New Roman"/>
          <w:szCs w:val="24"/>
        </w:rPr>
        <w:t xml:space="preserve">ες, αν δεν κάνω λάθος. Ήδη το Προεδρείο έχει μια εικόνα σ’ ό,τι αφορά κάποιους </w:t>
      </w:r>
      <w:r>
        <w:rPr>
          <w:rFonts w:eastAsia="Times New Roman"/>
          <w:szCs w:val="24"/>
        </w:rPr>
        <w:t>Κ</w:t>
      </w:r>
      <w:r>
        <w:rPr>
          <w:rFonts w:eastAsia="Times New Roman"/>
          <w:szCs w:val="24"/>
        </w:rPr>
        <w:t xml:space="preserve">οινοβουλευτικούς </w:t>
      </w:r>
      <w:r>
        <w:rPr>
          <w:rFonts w:eastAsia="Times New Roman"/>
          <w:szCs w:val="24"/>
        </w:rPr>
        <w:t>Ε</w:t>
      </w:r>
      <w:r>
        <w:rPr>
          <w:rFonts w:eastAsia="Times New Roman"/>
          <w:szCs w:val="24"/>
        </w:rPr>
        <w:t>κπροσώπους</w:t>
      </w:r>
      <w:r>
        <w:rPr>
          <w:rFonts w:eastAsia="Times New Roman"/>
          <w:szCs w:val="24"/>
        </w:rPr>
        <w:t>,</w:t>
      </w:r>
      <w:r>
        <w:rPr>
          <w:rFonts w:eastAsia="Times New Roman"/>
          <w:szCs w:val="24"/>
        </w:rPr>
        <w:t xml:space="preserve"> οι οποίοι ζήτησαν να μιλήσουν αύριο. Θα παρακαλούσα όσοι το επιθυμούν να μιλήσουν σήμερα, ώστε να προγραμματίσουμε τη δουλειά, γιατί έχουμε τρεις </w:t>
      </w:r>
      <w:r>
        <w:rPr>
          <w:rFonts w:eastAsia="Times New Roman"/>
          <w:szCs w:val="24"/>
        </w:rPr>
        <w:t xml:space="preserve">ομιλητές, δύο Υπουργούς και ενδεχομένως και τον κ. Σταθάκη, ο οποίος μπορεί να παρέμβει σήμερα. Επομένως η διαδικασία θα λήξει λίαν συντόμως. Θα παρακαλούσα, λοιπόν, όποιοι εκ των </w:t>
      </w:r>
      <w:r>
        <w:rPr>
          <w:rFonts w:eastAsia="Times New Roman"/>
          <w:szCs w:val="24"/>
        </w:rPr>
        <w:t>Κ</w:t>
      </w:r>
      <w:r>
        <w:rPr>
          <w:rFonts w:eastAsia="Times New Roman"/>
          <w:szCs w:val="24"/>
        </w:rPr>
        <w:t xml:space="preserve">οινοβουλευτικών </w:t>
      </w:r>
      <w:r>
        <w:rPr>
          <w:rFonts w:eastAsia="Times New Roman"/>
          <w:szCs w:val="24"/>
        </w:rPr>
        <w:t>Ε</w:t>
      </w:r>
      <w:r>
        <w:rPr>
          <w:rFonts w:eastAsia="Times New Roman"/>
          <w:szCs w:val="24"/>
        </w:rPr>
        <w:t>κπροσώπων θέλουν να τοποθετηθούν απόψε, να μας το δηλώσουν</w:t>
      </w:r>
      <w:r>
        <w:rPr>
          <w:rFonts w:eastAsia="Times New Roman"/>
          <w:szCs w:val="24"/>
        </w:rPr>
        <w:t>.</w:t>
      </w:r>
    </w:p>
    <w:p w14:paraId="0EB1AC03" w14:textId="77777777" w:rsidR="00E94D67" w:rsidRDefault="00BC386F">
      <w:pPr>
        <w:spacing w:line="600" w:lineRule="auto"/>
        <w:ind w:firstLine="720"/>
        <w:jc w:val="both"/>
        <w:rPr>
          <w:rFonts w:eastAsia="Times New Roman"/>
          <w:szCs w:val="24"/>
        </w:rPr>
      </w:pPr>
      <w:r>
        <w:rPr>
          <w:rFonts w:eastAsia="Times New Roman"/>
          <w:szCs w:val="24"/>
        </w:rPr>
        <w:t>Κύριε Σκουρλέτη, έχετε τον λόγο. Πόσο χρόνο θέλετε; Δύο, πέντε λεπτά;</w:t>
      </w:r>
    </w:p>
    <w:p w14:paraId="0EB1AC04" w14:textId="77777777" w:rsidR="00E94D67" w:rsidRDefault="00BC386F">
      <w:pPr>
        <w:spacing w:line="600" w:lineRule="auto"/>
        <w:ind w:firstLine="720"/>
        <w:jc w:val="both"/>
        <w:rPr>
          <w:rFonts w:eastAsia="Times New Roman"/>
          <w:szCs w:val="24"/>
        </w:rPr>
      </w:pPr>
      <w:r>
        <w:rPr>
          <w:rFonts w:eastAsia="Times New Roman"/>
          <w:b/>
          <w:szCs w:val="24"/>
        </w:rPr>
        <w:t>ΠΑΝΑΓΙΩΤΗΣ ΣΚΟΥΡΛΕΤΗΣ (Υπουργός Περιβάλλοντος και Ενέργειας):</w:t>
      </w:r>
      <w:r>
        <w:rPr>
          <w:rFonts w:eastAsia="Times New Roman"/>
          <w:szCs w:val="24"/>
        </w:rPr>
        <w:t xml:space="preserve"> Ένα-ενάμισι λεπτό, κύριε Πρόεδρε. Σας ευχαριστώ.</w:t>
      </w:r>
    </w:p>
    <w:p w14:paraId="0EB1AC05"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Θα μιλήσω για την τροπολογία με γενικό αριθμό 523 και ειδικό 45, που </w:t>
      </w:r>
      <w:r>
        <w:rPr>
          <w:rFonts w:eastAsia="Times New Roman"/>
          <w:szCs w:val="24"/>
        </w:rPr>
        <w:t>αφορά στην παράταση του καθεστώτος των ενεργειακών επιθεωρητών κατά ένα μήνα. Θα μου πείτε: Γιατί κατά ένα μήνα; Λήγει στο τέλος του Ιουνίου και το παρατείνουμε για έναν μήνα ακριβώς, διότι ήδη έχουμε ολοκληρώσει μια νέα προσέγγιση στο θέμα των ενεργειακών</w:t>
      </w:r>
      <w:r>
        <w:rPr>
          <w:rFonts w:eastAsia="Times New Roman"/>
          <w:szCs w:val="24"/>
        </w:rPr>
        <w:t xml:space="preserve"> επιθεωρητών</w:t>
      </w:r>
      <w:r>
        <w:rPr>
          <w:rFonts w:eastAsia="Times New Roman"/>
          <w:szCs w:val="24"/>
        </w:rPr>
        <w:t>,</w:t>
      </w:r>
      <w:r>
        <w:rPr>
          <w:rFonts w:eastAsia="Times New Roman"/>
          <w:szCs w:val="24"/>
        </w:rPr>
        <w:t xml:space="preserve"> η οποία θα κατατεθεί σε νομοσχέδιο του Υπουργείου Ενέργειας και Περιβάλλοντος τις αμέσως επόμενες ημέρες, αλλά αντιλαμβάνεστε ότι δεν θα μπορούσε να προκύψει κάποιο κενό σε σχέση με τους ενεργειακούς επιθεωρητές, μιας και η δουλειά τους είναι</w:t>
      </w:r>
      <w:r>
        <w:rPr>
          <w:rFonts w:eastAsia="Times New Roman"/>
          <w:szCs w:val="24"/>
        </w:rPr>
        <w:t xml:space="preserve"> άμεσα συνυφασμένη με ζητήματα έκδοσης πιστοποιητικών ενέργειας και ταυτόχρονα αυτά χρησιμοποιούνται στις μεταβιβάσεις ακινήτων, ενοικιάσεις ακινήτων κ.λπ.</w:t>
      </w:r>
      <w:r>
        <w:rPr>
          <w:rFonts w:eastAsia="Times New Roman"/>
          <w:szCs w:val="24"/>
        </w:rPr>
        <w:t>.</w:t>
      </w:r>
      <w:r>
        <w:rPr>
          <w:rFonts w:eastAsia="Times New Roman"/>
          <w:szCs w:val="24"/>
        </w:rPr>
        <w:t xml:space="preserve"> Άρα, κρίθηκε σκόπιμο να δώσουμε αυτόν τον έναν μήνα. </w:t>
      </w:r>
    </w:p>
    <w:p w14:paraId="0EB1AC06" w14:textId="77777777" w:rsidR="00E94D67" w:rsidRDefault="00BC386F">
      <w:pPr>
        <w:spacing w:line="600" w:lineRule="auto"/>
        <w:ind w:firstLine="720"/>
        <w:jc w:val="both"/>
        <w:rPr>
          <w:rFonts w:eastAsia="Times New Roman"/>
          <w:szCs w:val="24"/>
        </w:rPr>
      </w:pPr>
      <w:r>
        <w:rPr>
          <w:rFonts w:eastAsia="Times New Roman"/>
          <w:szCs w:val="24"/>
        </w:rPr>
        <w:t>Βεβαίως θα θέλαμε να σας ανακοινώσουμε ότι τι</w:t>
      </w:r>
      <w:r>
        <w:rPr>
          <w:rFonts w:eastAsia="Times New Roman"/>
          <w:szCs w:val="24"/>
        </w:rPr>
        <w:t>ς αμέσως επόμενες μέρες</w:t>
      </w:r>
      <w:r>
        <w:rPr>
          <w:rFonts w:eastAsia="Times New Roman"/>
          <w:szCs w:val="24"/>
        </w:rPr>
        <w:t>,</w:t>
      </w:r>
      <w:r>
        <w:rPr>
          <w:rFonts w:eastAsia="Times New Roman"/>
          <w:szCs w:val="24"/>
        </w:rPr>
        <w:t xml:space="preserve"> θα παρουσιαστεί μια εντελώς νέα συνολική προσέγγιση</w:t>
      </w:r>
      <w:r>
        <w:rPr>
          <w:rFonts w:eastAsia="Times New Roman"/>
          <w:szCs w:val="24"/>
        </w:rPr>
        <w:t>,</w:t>
      </w:r>
      <w:r>
        <w:rPr>
          <w:rFonts w:eastAsia="Times New Roman"/>
          <w:szCs w:val="24"/>
        </w:rPr>
        <w:t xml:space="preserve"> που θα απαντάει οριστικά πια σ’ ένα ζήτημα</w:t>
      </w:r>
      <w:r>
        <w:rPr>
          <w:rFonts w:eastAsia="Times New Roman"/>
          <w:szCs w:val="24"/>
        </w:rPr>
        <w:t>,</w:t>
      </w:r>
      <w:r>
        <w:rPr>
          <w:rFonts w:eastAsia="Times New Roman"/>
          <w:szCs w:val="24"/>
        </w:rPr>
        <w:t xml:space="preserve"> το οποίο πήγαινε από μετάθεση σε μετάθεση, από παράταση σε παράταση.</w:t>
      </w:r>
    </w:p>
    <w:p w14:paraId="0EB1AC07" w14:textId="77777777" w:rsidR="00E94D67" w:rsidRDefault="00BC386F">
      <w:pPr>
        <w:spacing w:line="600" w:lineRule="auto"/>
        <w:ind w:firstLine="720"/>
        <w:jc w:val="both"/>
        <w:rPr>
          <w:rFonts w:eastAsia="Times New Roman"/>
          <w:szCs w:val="24"/>
        </w:rPr>
      </w:pPr>
      <w:r>
        <w:rPr>
          <w:rFonts w:eastAsia="Times New Roman"/>
          <w:szCs w:val="24"/>
        </w:rPr>
        <w:lastRenderedPageBreak/>
        <w:t>Σας ευχαριστώ.</w:t>
      </w:r>
    </w:p>
    <w:p w14:paraId="0EB1AC08" w14:textId="77777777" w:rsidR="00E94D67" w:rsidRDefault="00BC386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w:t>
      </w:r>
      <w:r>
        <w:rPr>
          <w:rFonts w:eastAsia="Times New Roman"/>
          <w:szCs w:val="24"/>
        </w:rPr>
        <w:t xml:space="preserve"> κ. Σκουρλέτη.</w:t>
      </w:r>
    </w:p>
    <w:p w14:paraId="0EB1AC09" w14:textId="77777777" w:rsidR="00E94D67" w:rsidRDefault="00BC386F">
      <w:pPr>
        <w:spacing w:line="600" w:lineRule="auto"/>
        <w:ind w:firstLine="720"/>
        <w:jc w:val="both"/>
        <w:rPr>
          <w:rFonts w:eastAsia="Times New Roman"/>
          <w:szCs w:val="24"/>
        </w:rPr>
      </w:pPr>
      <w:r>
        <w:rPr>
          <w:rFonts w:eastAsia="Times New Roman"/>
          <w:szCs w:val="24"/>
        </w:rPr>
        <w:t>Κύριε Αλεξιάδη, έχετε τον λόγο.</w:t>
      </w:r>
    </w:p>
    <w:p w14:paraId="0EB1AC0A" w14:textId="77777777" w:rsidR="00E94D67" w:rsidRDefault="00BC386F">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Θα ήθελα να μιλήσω για τέσσερις τροπολογίες, κύριε Πρόεδρε. Κάποιες είναι άλλων Υπουργών, δηλαδή είναι του κ. </w:t>
      </w:r>
      <w:proofErr w:type="spellStart"/>
      <w:r>
        <w:rPr>
          <w:rFonts w:eastAsia="Times New Roman"/>
          <w:szCs w:val="24"/>
        </w:rPr>
        <w:t>Χουλιαράκη</w:t>
      </w:r>
      <w:proofErr w:type="spellEnd"/>
      <w:r>
        <w:rPr>
          <w:rFonts w:eastAsia="Times New Roman"/>
          <w:szCs w:val="24"/>
        </w:rPr>
        <w:t xml:space="preserve"> και του κ. </w:t>
      </w:r>
      <w:proofErr w:type="spellStart"/>
      <w:r>
        <w:rPr>
          <w:rFonts w:eastAsia="Times New Roman"/>
          <w:szCs w:val="24"/>
        </w:rPr>
        <w:t>Τσακαλώτου</w:t>
      </w:r>
      <w:proofErr w:type="spellEnd"/>
      <w:r>
        <w:rPr>
          <w:rFonts w:eastAsia="Times New Roman"/>
          <w:szCs w:val="24"/>
        </w:rPr>
        <w:t xml:space="preserve">, αλλά επειδή </w:t>
      </w:r>
      <w:r>
        <w:rPr>
          <w:rFonts w:eastAsia="Times New Roman"/>
          <w:szCs w:val="24"/>
        </w:rPr>
        <w:t xml:space="preserve">δεν μπορούσαν να έλθουν, θα μιλήσω εγώ γι’ αυτές. </w:t>
      </w:r>
    </w:p>
    <w:p w14:paraId="0EB1AC0B" w14:textId="77777777" w:rsidR="00E94D67" w:rsidRDefault="00BC386F">
      <w:pPr>
        <w:spacing w:line="600" w:lineRule="auto"/>
        <w:ind w:firstLine="720"/>
        <w:jc w:val="both"/>
        <w:rPr>
          <w:rFonts w:eastAsia="Times New Roman"/>
          <w:szCs w:val="24"/>
        </w:rPr>
      </w:pPr>
      <w:r>
        <w:rPr>
          <w:rFonts w:eastAsia="Times New Roman"/>
          <w:szCs w:val="24"/>
        </w:rPr>
        <w:t>Η πρώτη</w:t>
      </w:r>
      <w:r>
        <w:rPr>
          <w:rFonts w:eastAsia="Times New Roman"/>
          <w:szCs w:val="24"/>
        </w:rPr>
        <w:t>,</w:t>
      </w:r>
      <w:r>
        <w:rPr>
          <w:rFonts w:eastAsia="Times New Roman"/>
          <w:szCs w:val="24"/>
        </w:rPr>
        <w:t xml:space="preserve"> είναι η 524/46 τροπολογία που έχει σχέση με τη δυνατότητα να παρέχει στοιχεία το Υπουργείο Οικονομικών σε εξουσιοδοτημένο προσωπικό της ΗΔΙΚΑ, της Ηλεκτρονικής Διακυβέρνησης Κοινωνικής Ασφάλισης, </w:t>
      </w:r>
      <w:r>
        <w:rPr>
          <w:rFonts w:eastAsia="Times New Roman"/>
          <w:szCs w:val="24"/>
        </w:rPr>
        <w:t>στον Γενικό Επιθεωρητή Δημόσιας Διοίκησης και σε υπαλλήλους του Σώματος Επιθεωρητών-Ελεγκτών Δημόσιας Διοίκησης και σε άλλα όργανα που ελέγχουν, που διενεργούν ελέγχους δηλώσεων περιουσιακής κατάστασης. Η μία τροπολογία είναι αυτή.</w:t>
      </w:r>
    </w:p>
    <w:p w14:paraId="0EB1AC0C" w14:textId="77777777" w:rsidR="00E94D67" w:rsidRDefault="00BC386F">
      <w:pPr>
        <w:spacing w:line="600" w:lineRule="auto"/>
        <w:ind w:firstLine="720"/>
        <w:jc w:val="both"/>
        <w:rPr>
          <w:rFonts w:eastAsia="Times New Roman"/>
          <w:szCs w:val="24"/>
        </w:rPr>
      </w:pPr>
      <w:r>
        <w:rPr>
          <w:rFonts w:eastAsia="Times New Roman"/>
          <w:szCs w:val="24"/>
        </w:rPr>
        <w:lastRenderedPageBreak/>
        <w:t>Η δεύτερη</w:t>
      </w:r>
      <w:r>
        <w:rPr>
          <w:rFonts w:eastAsia="Times New Roman"/>
          <w:szCs w:val="24"/>
        </w:rPr>
        <w:t>,</w:t>
      </w:r>
      <w:r>
        <w:rPr>
          <w:rFonts w:eastAsia="Times New Roman"/>
          <w:szCs w:val="24"/>
        </w:rPr>
        <w:t xml:space="preserve"> είναι η 518/40 η οποία περιέχει τέσσερα άρθρα.</w:t>
      </w:r>
    </w:p>
    <w:p w14:paraId="0EB1AC0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Στο πρώτο άρθρο</w:t>
      </w:r>
      <w:r>
        <w:rPr>
          <w:rFonts w:eastAsia="Times New Roman" w:cs="Times New Roman"/>
          <w:szCs w:val="24"/>
        </w:rPr>
        <w:t>,</w:t>
      </w:r>
      <w:r>
        <w:rPr>
          <w:rFonts w:eastAsia="Times New Roman" w:cs="Times New Roman"/>
          <w:szCs w:val="24"/>
        </w:rPr>
        <w:t xml:space="preserve"> ρυθμίζονται θέματα αξιολόγησης του προσωπικού της ΓΓΔΕ, διότι δεν έχει γίνει αξιολόγηση την τελευταία τετραετία. </w:t>
      </w:r>
    </w:p>
    <w:p w14:paraId="0EB1AC0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δεύτερο άρθρο της τροπολογίας</w:t>
      </w:r>
      <w:r>
        <w:rPr>
          <w:rFonts w:eastAsia="Times New Roman" w:cs="Times New Roman"/>
          <w:szCs w:val="24"/>
        </w:rPr>
        <w:t>,</w:t>
      </w:r>
      <w:r>
        <w:rPr>
          <w:rFonts w:eastAsia="Times New Roman" w:cs="Times New Roman"/>
          <w:szCs w:val="24"/>
        </w:rPr>
        <w:t xml:space="preserve"> λύνει θέματα σε σχέση με την παράταση της π</w:t>
      </w:r>
      <w:r>
        <w:rPr>
          <w:rFonts w:eastAsia="Times New Roman" w:cs="Times New Roman"/>
          <w:szCs w:val="24"/>
        </w:rPr>
        <w:t xml:space="preserve">ροθεσμίας που αφορούσε τις κατασκευές των καταστημάτων στην ακτή Κουμουνδούρου. </w:t>
      </w:r>
    </w:p>
    <w:p w14:paraId="0EB1AC0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Το τρίτο άρθρο</w:t>
      </w:r>
      <w:r>
        <w:rPr>
          <w:rFonts w:eastAsia="Times New Roman" w:cs="Times New Roman"/>
          <w:szCs w:val="24"/>
        </w:rPr>
        <w:t>,</w:t>
      </w:r>
      <w:r>
        <w:rPr>
          <w:rFonts w:eastAsia="Times New Roman" w:cs="Times New Roman"/>
          <w:szCs w:val="24"/>
        </w:rPr>
        <w:t xml:space="preserve"> λύνει θέματα μεταβίβασης της εταιρ</w:t>
      </w:r>
      <w:r>
        <w:rPr>
          <w:rFonts w:eastAsia="Times New Roman" w:cs="Times New Roman"/>
          <w:szCs w:val="24"/>
        </w:rPr>
        <w:t>ε</w:t>
      </w:r>
      <w:r>
        <w:rPr>
          <w:rFonts w:eastAsia="Times New Roman" w:cs="Times New Roman"/>
          <w:szCs w:val="24"/>
        </w:rPr>
        <w:t>ίας «</w:t>
      </w:r>
      <w:r>
        <w:rPr>
          <w:rFonts w:eastAsia="Times New Roman" w:cs="Times New Roman"/>
          <w:szCs w:val="24"/>
        </w:rPr>
        <w:t xml:space="preserve">ΠΑΡΑΚΤΙΟ ΜΕΤΩΠΟ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στην ΕΤΑΔ, όπως θέματα φορολογικών απαλλαγών, τακτοποίησης ιδιοκτησιακών στοιχείων, διότι ανήκαν </w:t>
      </w:r>
      <w:r>
        <w:rPr>
          <w:rFonts w:eastAsia="Times New Roman" w:cs="Times New Roman"/>
          <w:szCs w:val="24"/>
        </w:rPr>
        <w:t>στ</w:t>
      </w: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«ΕΛΛΗΝΙΚΟ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όπως το στοιχείο ΙΣΤ</w:t>
      </w:r>
      <w:r>
        <w:rPr>
          <w:rFonts w:eastAsia="Times New Roman" w:cs="Times New Roman"/>
          <w:szCs w:val="24"/>
        </w:rPr>
        <w:t>΄</w:t>
      </w:r>
      <w:r>
        <w:rPr>
          <w:rFonts w:eastAsia="Times New Roman" w:cs="Times New Roman"/>
          <w:szCs w:val="24"/>
        </w:rPr>
        <w:t xml:space="preserve"> που αναφέρει, όπως θέματα φορολογικά, θέματα </w:t>
      </w:r>
      <w:proofErr w:type="spellStart"/>
      <w:r>
        <w:rPr>
          <w:rFonts w:eastAsia="Times New Roman" w:cs="Times New Roman"/>
          <w:szCs w:val="24"/>
        </w:rPr>
        <w:t>εκπιπτόμενων</w:t>
      </w:r>
      <w:proofErr w:type="spellEnd"/>
      <w:r>
        <w:rPr>
          <w:rFonts w:eastAsia="Times New Roman" w:cs="Times New Roman"/>
          <w:szCs w:val="24"/>
        </w:rPr>
        <w:t xml:space="preserve">  αποσβέσεων που ίσχυαν για την προηγούμενη εταιρ</w:t>
      </w:r>
      <w:r>
        <w:rPr>
          <w:rFonts w:eastAsia="Times New Roman" w:cs="Times New Roman"/>
          <w:szCs w:val="24"/>
        </w:rPr>
        <w:t>ε</w:t>
      </w:r>
      <w:r>
        <w:rPr>
          <w:rFonts w:eastAsia="Times New Roman" w:cs="Times New Roman"/>
          <w:szCs w:val="24"/>
        </w:rPr>
        <w:t>ία και πρέπει να ισχύουν και για την ΕΤΑΔ και απαλλαγή από άμεσους και έμμεσους φόρους.</w:t>
      </w:r>
    </w:p>
    <w:p w14:paraId="0EB1AC1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Τέλος το άρθρο 4</w:t>
      </w:r>
      <w:r>
        <w:rPr>
          <w:rFonts w:eastAsia="Times New Roman" w:cs="Times New Roman"/>
          <w:szCs w:val="24"/>
        </w:rPr>
        <w:t>,</w:t>
      </w:r>
      <w:r>
        <w:rPr>
          <w:rFonts w:eastAsia="Times New Roman" w:cs="Times New Roman"/>
          <w:szCs w:val="24"/>
        </w:rPr>
        <w:t xml:space="preserve"> είναι σημαντικό για τις τουριστικές επιχειρήσεις, γιατί δίνει τη δυνατότητα μέχρι τις 31-12-2016</w:t>
      </w:r>
      <w:r>
        <w:rPr>
          <w:rFonts w:eastAsia="Times New Roman" w:cs="Times New Roman"/>
          <w:szCs w:val="24"/>
        </w:rPr>
        <w:t>,</w:t>
      </w:r>
      <w:r>
        <w:rPr>
          <w:rFonts w:eastAsia="Times New Roman" w:cs="Times New Roman"/>
          <w:szCs w:val="24"/>
        </w:rPr>
        <w:t xml:space="preserve"> για επιχειρήσεις που μεταξύ αυτών και του αιγιαλού υπάρχει δημόσιο κτήμα και υπήρχαν διάφορα προβλήματα, να μισθωθεί </w:t>
      </w:r>
      <w:r>
        <w:rPr>
          <w:rFonts w:eastAsia="Times New Roman" w:cs="Times New Roman"/>
          <w:szCs w:val="24"/>
        </w:rPr>
        <w:t xml:space="preserve">αυτό </w:t>
      </w:r>
      <w:r>
        <w:rPr>
          <w:rFonts w:eastAsia="Times New Roman" w:cs="Times New Roman"/>
          <w:szCs w:val="24"/>
        </w:rPr>
        <w:t>το δημόσιο κτήμα</w:t>
      </w:r>
      <w:r>
        <w:rPr>
          <w:rFonts w:eastAsia="Times New Roman" w:cs="Times New Roman"/>
          <w:szCs w:val="24"/>
        </w:rPr>
        <w:t>,</w:t>
      </w:r>
      <w:r>
        <w:rPr>
          <w:rFonts w:eastAsia="Times New Roman" w:cs="Times New Roman"/>
          <w:szCs w:val="24"/>
        </w:rPr>
        <w:t xml:space="preserve"> με αίτηση που πρέ</w:t>
      </w:r>
      <w:r>
        <w:rPr>
          <w:rFonts w:eastAsia="Times New Roman" w:cs="Times New Roman"/>
          <w:szCs w:val="24"/>
        </w:rPr>
        <w:t xml:space="preserve">πει να κάνουν εντός δύο μηνών από τη δημοσίευση του νόμου. Αυτό αφορά η συγκεκριμένη τροπολογία. </w:t>
      </w:r>
    </w:p>
    <w:p w14:paraId="0EB1AC1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Η τροπολογία 519/41</w:t>
      </w:r>
      <w:r>
        <w:rPr>
          <w:rFonts w:eastAsia="Times New Roman" w:cs="Times New Roman"/>
          <w:szCs w:val="24"/>
        </w:rPr>
        <w:t>,</w:t>
      </w:r>
      <w:r>
        <w:rPr>
          <w:rFonts w:eastAsia="Times New Roman" w:cs="Times New Roman"/>
          <w:szCs w:val="24"/>
        </w:rPr>
        <w:t xml:space="preserve"> προβλέπει παράταση προθεσμιών για να μπορέσουν οι υπηρεσίες που ασχολούνται με την καταγραφή της δημόσιας περιουσίας</w:t>
      </w:r>
      <w:r>
        <w:rPr>
          <w:rFonts w:eastAsia="Times New Roman" w:cs="Times New Roman"/>
          <w:szCs w:val="24"/>
        </w:rPr>
        <w:t>,</w:t>
      </w:r>
      <w:r>
        <w:rPr>
          <w:rFonts w:eastAsia="Times New Roman" w:cs="Times New Roman"/>
          <w:szCs w:val="24"/>
        </w:rPr>
        <w:t xml:space="preserve"> να καταγράψουν τη δ</w:t>
      </w:r>
      <w:r>
        <w:rPr>
          <w:rFonts w:eastAsia="Times New Roman" w:cs="Times New Roman"/>
          <w:szCs w:val="24"/>
        </w:rPr>
        <w:t xml:space="preserve">ημόσια περιουσία κατά δεκαοκτώ μήνες επιπλέον, μέχρι 31-12-2017 η προθεσμία υποχρέωσης διαγραφής της προκαταρκτικής </w:t>
      </w:r>
      <w:proofErr w:type="spellStart"/>
      <w:r>
        <w:rPr>
          <w:rFonts w:eastAsia="Times New Roman" w:cs="Times New Roman"/>
          <w:szCs w:val="24"/>
        </w:rPr>
        <w:t>οριογραμμής</w:t>
      </w:r>
      <w:proofErr w:type="spellEnd"/>
      <w:r>
        <w:rPr>
          <w:rFonts w:eastAsia="Times New Roman" w:cs="Times New Roman"/>
          <w:szCs w:val="24"/>
        </w:rPr>
        <w:t xml:space="preserve"> αιγιαλού, κατά δώδεκα μήνες η προθεσμία της υποχρέωσης ελέγχου της υπόλοιπης προκαταρτικής </w:t>
      </w:r>
      <w:proofErr w:type="spellStart"/>
      <w:r>
        <w:rPr>
          <w:rFonts w:eastAsia="Times New Roman" w:cs="Times New Roman"/>
          <w:szCs w:val="24"/>
        </w:rPr>
        <w:t>οριογραμμής</w:t>
      </w:r>
      <w:proofErr w:type="spellEnd"/>
      <w:r>
        <w:rPr>
          <w:rFonts w:eastAsia="Times New Roman" w:cs="Times New Roman"/>
          <w:szCs w:val="24"/>
        </w:rPr>
        <w:t xml:space="preserve"> και επιβολής πρότασης για</w:t>
      </w:r>
      <w:r>
        <w:rPr>
          <w:rFonts w:eastAsia="Times New Roman" w:cs="Times New Roman"/>
          <w:szCs w:val="24"/>
        </w:rPr>
        <w:t xml:space="preserve"> την τελική </w:t>
      </w:r>
      <w:proofErr w:type="spellStart"/>
      <w:r>
        <w:rPr>
          <w:rFonts w:eastAsia="Times New Roman" w:cs="Times New Roman"/>
          <w:szCs w:val="24"/>
        </w:rPr>
        <w:t>οριογραμμή</w:t>
      </w:r>
      <w:proofErr w:type="spellEnd"/>
      <w:r>
        <w:rPr>
          <w:rFonts w:eastAsia="Times New Roman" w:cs="Times New Roman"/>
          <w:szCs w:val="24"/>
        </w:rPr>
        <w:t xml:space="preserve"> σε περιπτώσεις εμφανούς εσφαλμένης προκαταρκτικής και κατά δώδεκα επιπλέον μήνες η προθεσμία εντός της οποίας είναι δυνατή η έκδοση απόφασης για την οριστική γραμμή αιγιαλού από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 xml:space="preserve">αθορισμού </w:t>
      </w:r>
      <w:r>
        <w:rPr>
          <w:rFonts w:eastAsia="Times New Roman" w:cs="Times New Roman"/>
          <w:szCs w:val="24"/>
        </w:rPr>
        <w:t>α</w:t>
      </w:r>
      <w:r>
        <w:rPr>
          <w:rFonts w:eastAsia="Times New Roman" w:cs="Times New Roman"/>
          <w:szCs w:val="24"/>
        </w:rPr>
        <w:t xml:space="preserve">ιγιαλού. Είναι προθεσμίες που </w:t>
      </w:r>
      <w:r>
        <w:rPr>
          <w:rFonts w:eastAsia="Times New Roman" w:cs="Times New Roman"/>
          <w:szCs w:val="24"/>
        </w:rPr>
        <w:t xml:space="preserve">χρειάζονται για την ασφαλή κατοχύρωση της περιουσίας του δημοσίου. </w:t>
      </w:r>
    </w:p>
    <w:p w14:paraId="0EB1AC1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η προθεσμία που αφορά το Υπουργείο Παιδείας -είναι η τροπολογία  520/42- λύνει το πρόβλημα των εκπαιδευτικών που μέχρι 31-12-2015 είχαν </w:t>
      </w:r>
      <w:proofErr w:type="spellStart"/>
      <w:r>
        <w:rPr>
          <w:rFonts w:eastAsia="Times New Roman" w:cs="Times New Roman"/>
          <w:szCs w:val="24"/>
        </w:rPr>
        <w:t>επανακαταταχθεί</w:t>
      </w:r>
      <w:proofErr w:type="spellEnd"/>
      <w:r>
        <w:rPr>
          <w:rFonts w:eastAsia="Times New Roman" w:cs="Times New Roman"/>
          <w:szCs w:val="24"/>
        </w:rPr>
        <w:t xml:space="preserve"> σε άλλο βαθμό καθηγητών. Είνα</w:t>
      </w:r>
      <w:r>
        <w:rPr>
          <w:rFonts w:eastAsia="Times New Roman" w:cs="Times New Roman"/>
          <w:szCs w:val="24"/>
        </w:rPr>
        <w:t>ι περίπου χίλια εξακόσια άτομα. Στ</w:t>
      </w:r>
      <w:r>
        <w:rPr>
          <w:rFonts w:eastAsia="Times New Roman" w:cs="Times New Roman"/>
          <w:szCs w:val="24"/>
        </w:rPr>
        <w:t>η</w:t>
      </w:r>
      <w:r>
        <w:rPr>
          <w:rFonts w:eastAsia="Times New Roman" w:cs="Times New Roman"/>
          <w:szCs w:val="24"/>
        </w:rPr>
        <w:t xml:space="preserve"> 1-1-2016</w:t>
      </w:r>
      <w:r>
        <w:rPr>
          <w:rFonts w:eastAsia="Times New Roman" w:cs="Times New Roman"/>
          <w:szCs w:val="24"/>
        </w:rPr>
        <w:t>,</w:t>
      </w:r>
      <w:r>
        <w:rPr>
          <w:rFonts w:eastAsia="Times New Roman" w:cs="Times New Roman"/>
          <w:szCs w:val="24"/>
        </w:rPr>
        <w:t xml:space="preserve"> θα έβγαιναν 135 ευρώ λιγότερο. Αν αυτό εδώ το λύναμε μέσα στον Ιούνιο, θα μένανε τον Ιούνιο απλήρωτοι. Έτσι προβλέπουμε να βγει μια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Υπουργών Οικονομικών και άλλων Υπουργών</w:t>
      </w:r>
      <w:r>
        <w:rPr>
          <w:rFonts w:eastAsia="Times New Roman" w:cs="Times New Roman"/>
          <w:szCs w:val="24"/>
        </w:rPr>
        <w:t>,</w:t>
      </w:r>
      <w:r>
        <w:rPr>
          <w:rFonts w:eastAsia="Times New Roman" w:cs="Times New Roman"/>
          <w:szCs w:val="24"/>
        </w:rPr>
        <w:t xml:space="preserve"> για να τακτοπ</w:t>
      </w:r>
      <w:r>
        <w:rPr>
          <w:rFonts w:eastAsia="Times New Roman" w:cs="Times New Roman"/>
          <w:szCs w:val="24"/>
        </w:rPr>
        <w:t xml:space="preserve">οιήσουμε το θέμα της επιστροφής, δηλαδή για να μη μείνουν οι άνθρωποι απλήρωτοι τον Ιούνιο. </w:t>
      </w:r>
    </w:p>
    <w:p w14:paraId="0EB1AC1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B1AC14"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0EB1AC1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Κύριε Σταθάκη, θα ζητήσετε τον λόγο για κάποιες νομοτεχνικές βελτιώσεις ή εφ’ ό</w:t>
      </w:r>
      <w:r>
        <w:rPr>
          <w:rFonts w:eastAsia="Times New Roman" w:cs="Times New Roman"/>
          <w:szCs w:val="24"/>
        </w:rPr>
        <w:t xml:space="preserve">λης της ύλης; </w:t>
      </w:r>
    </w:p>
    <w:p w14:paraId="0EB1AC16"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κάνω την ομιλία μου.</w:t>
      </w:r>
    </w:p>
    <w:p w14:paraId="0EB1AC17"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Όπως επιθυμείτε, δεν υπάρχει θέμα. </w:t>
      </w:r>
    </w:p>
    <w:p w14:paraId="0EB1AC18"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Πόσοι Βουλευτές είναι να μιλήσουν; Αν είναι ελάχιστοι ας μι</w:t>
      </w:r>
      <w:r>
        <w:rPr>
          <w:rFonts w:eastAsia="Times New Roman" w:cs="Times New Roman"/>
          <w:szCs w:val="24"/>
        </w:rPr>
        <w:t>λήσουν και ας κλείσει ο κύριος Υπουργός.</w:t>
      </w:r>
    </w:p>
    <w:p w14:paraId="0EB1AC19"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Δεκτή η πρόταση. Είναι τρεις Βουλευτές να μιλήσουν. Να δώσουμε τον λόγο στους Βουλευτές και μετά στον κύριο Υπουργό. </w:t>
      </w:r>
    </w:p>
    <w:p w14:paraId="0EB1AC1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xml:space="preserve">, έχετε τον λόγο. </w:t>
      </w:r>
    </w:p>
    <w:p w14:paraId="0EB1AC1B"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w:t>
      </w:r>
      <w:r>
        <w:rPr>
          <w:rFonts w:eastAsia="Times New Roman" w:cs="Times New Roman"/>
          <w:szCs w:val="24"/>
        </w:rPr>
        <w:t xml:space="preserve">ιστώ, κύριε Πρόεδρε. </w:t>
      </w:r>
    </w:p>
    <w:p w14:paraId="0EB1AC1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επί της αρχής το νομοσχέδιο του Υπουργείου Ανάπτυξης</w:t>
      </w:r>
      <w:r>
        <w:rPr>
          <w:rFonts w:eastAsia="Times New Roman" w:cs="Times New Roman"/>
          <w:szCs w:val="24"/>
        </w:rPr>
        <w:t>,</w:t>
      </w:r>
      <w:r>
        <w:rPr>
          <w:rFonts w:eastAsia="Times New Roman" w:cs="Times New Roman"/>
          <w:szCs w:val="24"/>
        </w:rPr>
        <w:t xml:space="preserve"> που αφορά την ενσωμάτωση κοινοτικών οδηγιών. Αν όμως υπάρχει μια αρχή που διέπει τον τρόπο που νομοθετεί αυτή η Κυβέρνηση, είναι μόνο οι εκπ</w:t>
      </w:r>
      <w:r>
        <w:rPr>
          <w:rFonts w:eastAsia="Times New Roman" w:cs="Times New Roman"/>
          <w:szCs w:val="24"/>
        </w:rPr>
        <w:t xml:space="preserve">ρόθεσμες τροπολογίες, όπως αυτή του Υπουργείου Παιδείας, η οποία ενσωματώθηκε στο υπό συζήτηση άσχετο με την παιδεία νομοσχέδιο. </w:t>
      </w:r>
    </w:p>
    <w:p w14:paraId="0EB1AC1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Όσο για τον κοινοβουλευτικό έλεγχο, αυτός έχει υποβαθμιστεί από την απροθυμία Υπουργών να προσέλθουν στη Βουλή</w:t>
      </w:r>
      <w:r>
        <w:rPr>
          <w:rFonts w:eastAsia="Times New Roman" w:cs="Times New Roman"/>
          <w:szCs w:val="24"/>
        </w:rPr>
        <w:t>,</w:t>
      </w:r>
      <w:r>
        <w:rPr>
          <w:rFonts w:eastAsia="Times New Roman" w:cs="Times New Roman"/>
          <w:szCs w:val="24"/>
        </w:rPr>
        <w:t xml:space="preserve"> για να απαντήσουν σε ερωτήσεις Βουλευτών. Δυστυχώς πολλοί Υπουργοί θεωρούν πια τον κοινοβουλευτικό έλεγχο, τις επίκαιρες ερωτήσεις, πάρεργο, ενώ μετά τις πράξεις νομοθετικού περιεχομένου και τις συνήθεις πια διαδικασίες κατεπείγοντος για τη ψήφιση των νομ</w:t>
      </w:r>
      <w:r>
        <w:rPr>
          <w:rFonts w:eastAsia="Times New Roman" w:cs="Times New Roman"/>
          <w:szCs w:val="24"/>
        </w:rPr>
        <w:t>οσχεδίων</w:t>
      </w:r>
      <w:r>
        <w:rPr>
          <w:rFonts w:eastAsia="Times New Roman" w:cs="Times New Roman"/>
          <w:szCs w:val="24"/>
        </w:rPr>
        <w:t>,</w:t>
      </w:r>
      <w:r>
        <w:rPr>
          <w:rFonts w:eastAsia="Times New Roman" w:cs="Times New Roman"/>
          <w:szCs w:val="24"/>
        </w:rPr>
        <w:t xml:space="preserve"> δεν υπάρχει σχέδιο νόμου χωρίς εκπρόθεσμες υπουργικές τροπολογίες.</w:t>
      </w:r>
    </w:p>
    <w:p w14:paraId="0EB1AC1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τέτοιες εκπρόθεσμες υπουργικές τροπολογίες, με φωτογραφικές διατάξεις επιχειρούνται σκανδαλώδεις διευθετήσεις, τακτοποιήσεις ημετέρων, όπως αυτή με το άρθρο 41</w:t>
      </w:r>
      <w:r>
        <w:rPr>
          <w:rFonts w:eastAsia="Times New Roman" w:cs="Times New Roman"/>
          <w:szCs w:val="24"/>
        </w:rPr>
        <w:t>,</w:t>
      </w:r>
      <w:r>
        <w:rPr>
          <w:rFonts w:eastAsia="Times New Roman" w:cs="Times New Roman"/>
          <w:szCs w:val="24"/>
        </w:rPr>
        <w:t xml:space="preserve"> για τον καθορισ</w:t>
      </w:r>
      <w:r>
        <w:rPr>
          <w:rFonts w:eastAsia="Times New Roman" w:cs="Times New Roman"/>
          <w:szCs w:val="24"/>
        </w:rPr>
        <w:t xml:space="preserve">μό προσόντων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στη </w:t>
      </w:r>
      <w:proofErr w:type="spellStart"/>
      <w:r>
        <w:rPr>
          <w:rFonts w:eastAsia="Times New Roman" w:cs="Times New Roman"/>
          <w:szCs w:val="24"/>
        </w:rPr>
        <w:t>Σιβιτανίδειο</w:t>
      </w:r>
      <w:proofErr w:type="spellEnd"/>
      <w:r>
        <w:rPr>
          <w:rFonts w:eastAsia="Times New Roman" w:cs="Times New Roman"/>
          <w:szCs w:val="24"/>
        </w:rPr>
        <w:t xml:space="preserve"> Σχολή. Θα αναφερθώ συγκεκριμένα στη συνέχεια επ’ αυτού. </w:t>
      </w:r>
    </w:p>
    <w:p w14:paraId="0EB1AC1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Θέλω όμως, κύριε Πρόεδρε, κι απ’ αυτό το Βήμα να καυτηριάσω τον τρόπο που νομοθετεί το Υπουργείο Παιδείας, γεγονός που μας οδήγησε στην αποχώρηση α</w:t>
      </w:r>
      <w:r>
        <w:rPr>
          <w:rFonts w:eastAsia="Times New Roman" w:cs="Times New Roman"/>
          <w:szCs w:val="24"/>
        </w:rPr>
        <w:t xml:space="preserve">πό τον καλούμενο «εθνικό διάλογο για την </w:t>
      </w:r>
      <w:r>
        <w:rPr>
          <w:rFonts w:eastAsia="Times New Roman" w:cs="Times New Roman"/>
          <w:szCs w:val="24"/>
        </w:rPr>
        <w:lastRenderedPageBreak/>
        <w:t xml:space="preserve">παιδεία». </w:t>
      </w:r>
      <w:r>
        <w:rPr>
          <w:rFonts w:eastAsia="Times New Roman" w:cs="Times New Roman"/>
          <w:szCs w:val="24"/>
        </w:rPr>
        <w:t>Η</w:t>
      </w:r>
      <w:r>
        <w:rPr>
          <w:rFonts w:eastAsia="Times New Roman" w:cs="Times New Roman"/>
          <w:szCs w:val="24"/>
        </w:rPr>
        <w:t xml:space="preserve"> σημερινή εκπρόθεσμη τροπολογία με άσχετες ρυθμίσεις είναι ενδεικτική της προχειρότητας και της έλλειψης προγραμματισμού και στόχευσης. </w:t>
      </w:r>
    </w:p>
    <w:p w14:paraId="0EB1AC2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Φέρνετε για μια ακόμα φορά παράταση στη θητεία των σχολικών συμβούλ</w:t>
      </w:r>
      <w:r>
        <w:rPr>
          <w:rFonts w:eastAsia="Times New Roman" w:cs="Times New Roman"/>
          <w:szCs w:val="24"/>
        </w:rPr>
        <w:t>ων. Προφανώς η παράταση είναι επιβεβλημένη, καθώς σε διαφορετική περίπτωση την 1</w:t>
      </w:r>
      <w:r>
        <w:rPr>
          <w:rFonts w:eastAsia="Times New Roman" w:cs="Times New Roman"/>
          <w:szCs w:val="24"/>
          <w:vertAlign w:val="superscript"/>
        </w:rPr>
        <w:t>η</w:t>
      </w:r>
      <w:r>
        <w:rPr>
          <w:rFonts w:eastAsia="Times New Roman" w:cs="Times New Roman"/>
          <w:szCs w:val="24"/>
        </w:rPr>
        <w:t xml:space="preserve"> Σεπτεμβρίου δεν θα υπήρχαν σχολικοί σύμβουλοι. Αναδεικνύεται όμως έτσι η έλλειψη προγραμματισμού στο ζήτημα των επιλογών στελεχών εκπαίδευσης. </w:t>
      </w:r>
    </w:p>
    <w:p w14:paraId="0EB1AC2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Η δικαιολογία που ψελλίζετε στ</w:t>
      </w:r>
      <w:r>
        <w:rPr>
          <w:rFonts w:eastAsia="Times New Roman" w:cs="Times New Roman"/>
          <w:szCs w:val="24"/>
        </w:rPr>
        <w:t>ην εισηγητική έκθεση ότι δήθεν δεν υπάρχει θεσμικό πλαίσιο επιλογής των σχολικών συμβούλων, είναι κραυγαλέο ψέμα. Υπάρχει ο ν.3848/2010, που εξακολουθεί να είναι σε ισχύ για το πλαίσιο επιλογής των σχολικών συμβούλων. Απλά ο ΣΥΡΙΖΑ ψάχνεται, καθώς μια μερί</w:t>
      </w:r>
      <w:r>
        <w:rPr>
          <w:rFonts w:eastAsia="Times New Roman" w:cs="Times New Roman"/>
          <w:szCs w:val="24"/>
        </w:rPr>
        <w:t xml:space="preserve">δα του έχει αρνητική άποψη για τον θεσμό των σχολικών συμβούλων. Ίσως γιατί οι σχολικοί σύμβουλοι είναι από εκείνους που έχουν αξιολογηθεί </w:t>
      </w:r>
      <w:r>
        <w:rPr>
          <w:rFonts w:eastAsia="Times New Roman" w:cs="Times New Roman"/>
          <w:szCs w:val="24"/>
        </w:rPr>
        <w:t>κ</w:t>
      </w:r>
      <w:r>
        <w:rPr>
          <w:rFonts w:eastAsia="Times New Roman" w:cs="Times New Roman"/>
          <w:szCs w:val="24"/>
        </w:rPr>
        <w:t xml:space="preserve">αι ως γνωστόν ο ΣΥΡΙΖΑ απεχθάνεται την αξιολόγηση. Άλλωστε η </w:t>
      </w:r>
      <w:r>
        <w:rPr>
          <w:rFonts w:eastAsia="Times New Roman" w:cs="Times New Roman"/>
          <w:szCs w:val="24"/>
        </w:rPr>
        <w:lastRenderedPageBreak/>
        <w:t>υποτίμηση του θεσμού από πλευράς Κυβέρνησης αποτυπώθηκε</w:t>
      </w:r>
      <w:r>
        <w:rPr>
          <w:rFonts w:eastAsia="Times New Roman" w:cs="Times New Roman"/>
          <w:szCs w:val="24"/>
        </w:rPr>
        <w:t xml:space="preserve"> στον ν.4354/2015, που προβλέπει επίδομα θέσης σχολικού συμβούλου χαμηλότερο και από εκείνο του διευθυντή λυκείου. Η υποβάθμιση δεν είναι μόνο οικονομική αλλά κυρίως ηθική και πάντως παντελώς άδικη. </w:t>
      </w:r>
    </w:p>
    <w:p w14:paraId="0EB1AC2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Στην εισηγητική έκθεση του παρόντος νομοσχεδίου</w:t>
      </w:r>
      <w:r>
        <w:rPr>
          <w:rFonts w:eastAsia="Times New Roman" w:cs="Times New Roman"/>
          <w:szCs w:val="24"/>
        </w:rPr>
        <w:t>,</w:t>
      </w:r>
      <w:r>
        <w:rPr>
          <w:rFonts w:eastAsia="Times New Roman" w:cs="Times New Roman"/>
          <w:szCs w:val="24"/>
        </w:rPr>
        <w:t xml:space="preserve"> οι θέσε</w:t>
      </w:r>
      <w:r>
        <w:rPr>
          <w:rFonts w:eastAsia="Times New Roman" w:cs="Times New Roman"/>
          <w:szCs w:val="24"/>
        </w:rPr>
        <w:t>ις των συμβούλων χαρακτηρίζονται νευραλγικές. Πώς συμβιβάζεται με τη νευραλγική θέση η μείωση του επιδόματος ευθύνης και μάλιστα μόνο για τους σχολικούς συμβούλους ανάμεσα σε όλα τα στελέχη της εκπαίδευσης; Εμείς, κυρίες και κύριοι συνάδελφοι, ως Νέα Δημοκ</w:t>
      </w:r>
      <w:r>
        <w:rPr>
          <w:rFonts w:eastAsia="Times New Roman" w:cs="Times New Roman"/>
          <w:szCs w:val="24"/>
        </w:rPr>
        <w:t>ρατία</w:t>
      </w:r>
      <w:r>
        <w:rPr>
          <w:rFonts w:eastAsia="Times New Roman" w:cs="Times New Roman"/>
          <w:szCs w:val="24"/>
        </w:rPr>
        <w:t>,</w:t>
      </w:r>
      <w:r>
        <w:rPr>
          <w:rFonts w:eastAsia="Times New Roman" w:cs="Times New Roman"/>
          <w:szCs w:val="24"/>
        </w:rPr>
        <w:t xml:space="preserve"> πιστεύουμε στην αξιοκρατία και στην αριστεία. Στηρίζουμε τον θεσμό των σχολικών συμβούλων και το μόνο που συζητάμε είναι η αναβάθμιση του θεσμού. </w:t>
      </w:r>
    </w:p>
    <w:p w14:paraId="0EB1AC2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Όσον αφορά στην επαναφορά της τρίτης ανάθεσης μαθημάτων προς διδασκαλία σε εκπαιδευτικούς της δευτεροβ</w:t>
      </w:r>
      <w:r>
        <w:rPr>
          <w:rFonts w:eastAsia="Times New Roman" w:cs="Times New Roman"/>
          <w:szCs w:val="24"/>
        </w:rPr>
        <w:t xml:space="preserve">άθμιας εκπαίδευσης, που είχε καταργηθεί επί Νέας Δημοκρατίας, προφανώς εντάσσεται </w:t>
      </w:r>
      <w:r>
        <w:rPr>
          <w:rFonts w:eastAsia="Times New Roman" w:cs="Times New Roman"/>
          <w:szCs w:val="24"/>
        </w:rPr>
        <w:lastRenderedPageBreak/>
        <w:t>στην αγωνιώδη προσπάθειά σας εξοικονόμησης ανθρώπινου δυναμικού. Οι κατά καιρούς εξαγγελίες σας για προσλήψεις είκοσι χιλιάδων εκπαιδευτικών από το ερχόμενο έτος</w:t>
      </w:r>
      <w:r>
        <w:rPr>
          <w:rFonts w:eastAsia="Times New Roman" w:cs="Times New Roman"/>
          <w:szCs w:val="24"/>
        </w:rPr>
        <w:t>,</w:t>
      </w:r>
      <w:r>
        <w:rPr>
          <w:rFonts w:eastAsia="Times New Roman" w:cs="Times New Roman"/>
          <w:szCs w:val="24"/>
        </w:rPr>
        <w:t xml:space="preserve"> αποδεικνύον</w:t>
      </w:r>
      <w:r>
        <w:rPr>
          <w:rFonts w:eastAsia="Times New Roman" w:cs="Times New Roman"/>
          <w:szCs w:val="24"/>
        </w:rPr>
        <w:t xml:space="preserve">ται λόγια του αέρα. </w:t>
      </w:r>
    </w:p>
    <w:p w14:paraId="0EB1AC2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Μετά τις δηλώσεις του Υφυπουργού, κ. </w:t>
      </w:r>
      <w:proofErr w:type="spellStart"/>
      <w:r>
        <w:rPr>
          <w:rFonts w:eastAsia="Times New Roman" w:cs="Times New Roman"/>
          <w:szCs w:val="24"/>
        </w:rPr>
        <w:t>Πελεγρίνη</w:t>
      </w:r>
      <w:proofErr w:type="spellEnd"/>
      <w:r>
        <w:rPr>
          <w:rFonts w:eastAsia="Times New Roman" w:cs="Times New Roman"/>
          <w:szCs w:val="24"/>
        </w:rPr>
        <w:t>, για τον κίνδυνο να μην ανοίξουν σχολεία το νέο έτος, όλες οι κινήσεις σας, από την υποβάθμιση των ολοήμερων σχολείων και τον διπλασιασμό των μαθητών για την ίδρυση νηπιαγωγείων, μέχρι την</w:t>
      </w:r>
      <w:r>
        <w:rPr>
          <w:rFonts w:eastAsia="Times New Roman" w:cs="Times New Roman"/>
          <w:szCs w:val="24"/>
        </w:rPr>
        <w:t xml:space="preserve"> επαναφορά της τρίτης ανάθεσης, αυτόν τον στόχο υπηρετούν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εξοικονόμηση προσωπικού. </w:t>
      </w:r>
    </w:p>
    <w:p w14:paraId="0EB1AC2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Έρχομαι τώρα στην περιβόητη ρύθμιση του άρθρου 41</w:t>
      </w:r>
      <w:r>
        <w:rPr>
          <w:rFonts w:eastAsia="Times New Roman" w:cs="Times New Roman"/>
          <w:szCs w:val="24"/>
        </w:rPr>
        <w:t>,</w:t>
      </w:r>
      <w:r>
        <w:rPr>
          <w:rFonts w:eastAsia="Times New Roman" w:cs="Times New Roman"/>
          <w:szCs w:val="24"/>
        </w:rPr>
        <w:t xml:space="preserve"> που έχει οσμή σκανδάλου. Στην εισηγητική έκθεση αναφέρεται ότι «επέρχονται τροποποιήσεις στα προσόντα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ευθυντή της </w:t>
      </w:r>
      <w:proofErr w:type="spellStart"/>
      <w:r>
        <w:rPr>
          <w:rFonts w:eastAsia="Times New Roman" w:cs="Times New Roman"/>
          <w:szCs w:val="24"/>
        </w:rPr>
        <w:t>Σιβιτανιδείου</w:t>
      </w:r>
      <w:proofErr w:type="spellEnd"/>
      <w:r>
        <w:rPr>
          <w:rFonts w:eastAsia="Times New Roman" w:cs="Times New Roman"/>
          <w:szCs w:val="24"/>
        </w:rPr>
        <w:t xml:space="preserve"> Σχολής, προκειμένου να εναρμονιστούν στις σύγχρονες απαιτήσεις της επαγγελματικής εκπαίδευσης σύμφωνα με τα ευρωπαϊκά πρότυπα». </w:t>
      </w:r>
    </w:p>
    <w:p w14:paraId="0EB1AC2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Αλήθεια, κύριε Υπουργέ, ποια ευρωπαϊκά πρότυπα επιβάλλουν μπαλτά στην προϋπόθεση γνώσης ξένης γλώσσας</w:t>
      </w:r>
      <w:r>
        <w:rPr>
          <w:rFonts w:eastAsia="Times New Roman" w:cs="Times New Roman"/>
          <w:szCs w:val="24"/>
        </w:rPr>
        <w:t xml:space="preserve"> για την ανάληψη μιας τέτοιας θέσης ευθύνης; </w:t>
      </w:r>
    </w:p>
    <w:p w14:paraId="0EB1AC27" w14:textId="77777777" w:rsidR="00E94D67" w:rsidRDefault="00BC386F">
      <w:pPr>
        <w:spacing w:line="600" w:lineRule="auto"/>
        <w:ind w:firstLine="720"/>
        <w:jc w:val="both"/>
        <w:rPr>
          <w:rFonts w:eastAsia="Times New Roman" w:cs="Times New Roman"/>
          <w:szCs w:val="24"/>
        </w:rPr>
      </w:pPr>
      <w:r>
        <w:rPr>
          <w:rFonts w:eastAsia="Times New Roman"/>
          <w:szCs w:val="24"/>
        </w:rPr>
        <w:t>Γιατί η φωτογραφική αυτή ρύθμιση δεν κάνει τίποτα άλλο</w:t>
      </w:r>
      <w:r>
        <w:rPr>
          <w:rFonts w:eastAsia="Times New Roman"/>
          <w:szCs w:val="24"/>
        </w:rPr>
        <w:t>,</w:t>
      </w:r>
      <w:r>
        <w:rPr>
          <w:rFonts w:eastAsia="Times New Roman"/>
          <w:szCs w:val="24"/>
        </w:rPr>
        <w:t xml:space="preserve"> από το να εξαφανίζει με μπαλτά από τα προσόντα την υποχρέωση να έχει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 xml:space="preserve">ιευθυντής επαρκή γνώση μιας τουλάχιστον ξένης γλώσσας από τις ομιλούμενες </w:t>
      </w:r>
      <w:r>
        <w:rPr>
          <w:rFonts w:eastAsia="Times New Roman"/>
          <w:szCs w:val="24"/>
        </w:rPr>
        <w:t xml:space="preserve">στην </w:t>
      </w:r>
      <w:r>
        <w:rPr>
          <w:rFonts w:eastAsia="Times New Roman" w:cs="Times New Roman"/>
          <w:szCs w:val="24"/>
        </w:rPr>
        <w:t xml:space="preserve">Ευρωπαϊκή Ένωση, που αξιώνει η ως τώρα ισχύουσα νομοθεσία. </w:t>
      </w:r>
    </w:p>
    <w:p w14:paraId="0EB1AC2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Εδώ, κυρίες και κύριοι συνάδελφοι, βρίσκεται και το μυστικό της φωτογραφικής διάταξης. Επιχειρείτε να νομιμοποιήσετε εκ των υστέρων τις επιλογές σας; Αν όχι, προς τι η ρύθμιση; Ράβετε τον </w:t>
      </w:r>
      <w:r>
        <w:rPr>
          <w:rFonts w:eastAsia="Times New Roman" w:cs="Times New Roman"/>
          <w:szCs w:val="24"/>
        </w:rPr>
        <w:t xml:space="preserve">νόμο με βάση τα μέτρα του διευθυντή, του πρώην Υπουργού, του κ. Μπαλτά, που τοποθετήσατε ως διευθυντή στη </w:t>
      </w:r>
      <w:proofErr w:type="spellStart"/>
      <w:r>
        <w:rPr>
          <w:rFonts w:eastAsia="Times New Roman" w:cs="Times New Roman"/>
          <w:szCs w:val="24"/>
        </w:rPr>
        <w:t>Σιβιτανίδειο</w:t>
      </w:r>
      <w:proofErr w:type="spellEnd"/>
      <w:r>
        <w:rPr>
          <w:rFonts w:eastAsia="Times New Roman" w:cs="Times New Roman"/>
          <w:szCs w:val="24"/>
        </w:rPr>
        <w:t>; Αυτή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η ηθική της </w:t>
      </w:r>
      <w:proofErr w:type="spellStart"/>
      <w:r>
        <w:rPr>
          <w:rFonts w:eastAsia="Times New Roman" w:cs="Times New Roman"/>
          <w:szCs w:val="24"/>
        </w:rPr>
        <w:t>Aριστεράς</w:t>
      </w:r>
      <w:proofErr w:type="spellEnd"/>
      <w:r>
        <w:rPr>
          <w:rFonts w:eastAsia="Times New Roman" w:cs="Times New Roman"/>
          <w:szCs w:val="24"/>
        </w:rPr>
        <w:t xml:space="preserve">; Αν αδυνατεί ο εκλεκτός μας να περάσει τον πήχη για την κατάληψη μιας θέσης, απλά κατεβάζουμε τον πήχη των προσόντων. </w:t>
      </w:r>
    </w:p>
    <w:p w14:paraId="0EB1AC2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p>
    <w:p w14:paraId="0EB1AC2A" w14:textId="77777777" w:rsidR="00E94D67" w:rsidRDefault="00E94D67">
      <w:pPr>
        <w:spacing w:line="600" w:lineRule="auto"/>
        <w:jc w:val="both"/>
        <w:rPr>
          <w:rFonts w:eastAsia="Times New Roman" w:cs="Times New Roman"/>
          <w:szCs w:val="24"/>
        </w:rPr>
      </w:pPr>
    </w:p>
    <w:p w14:paraId="0EB1AC2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r>
        <w:rPr>
          <w:rFonts w:eastAsia="Times New Roman" w:cs="Times New Roman"/>
          <w:szCs w:val="24"/>
        </w:rPr>
        <w:t>λέγοντας ότι δεν συμφωνούμε επίσης με τη ρύθμιση</w:t>
      </w:r>
      <w:r>
        <w:rPr>
          <w:rFonts w:eastAsia="Times New Roman" w:cs="Times New Roman"/>
          <w:szCs w:val="24"/>
        </w:rPr>
        <w:t>,</w:t>
      </w:r>
      <w:r>
        <w:rPr>
          <w:rFonts w:eastAsia="Times New Roman" w:cs="Times New Roman"/>
          <w:szCs w:val="24"/>
        </w:rPr>
        <w:t xml:space="preserve"> που δίνει το δικαίωμα σε εκπαιδευτικό της πρωτοβάθμιας εκπαίδευσης να γίνει διευθυντής σε ΙΕΚ, δηλαδή σε δομή </w:t>
      </w:r>
      <w:proofErr w:type="spellStart"/>
      <w:r>
        <w:rPr>
          <w:rFonts w:eastAsia="Times New Roman" w:cs="Times New Roman"/>
          <w:szCs w:val="24"/>
        </w:rPr>
        <w:t>μεταλυκειακού</w:t>
      </w:r>
      <w:proofErr w:type="spellEnd"/>
      <w:r>
        <w:rPr>
          <w:rFonts w:eastAsia="Times New Roman" w:cs="Times New Roman"/>
          <w:szCs w:val="24"/>
        </w:rPr>
        <w:t xml:space="preserve"> επιπέδου. Άλλωστε η ρύθμιση έρχεται σε αντίθεση με το αμέσως προηγούμενο άρθρο</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αναφέρει ότι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στη </w:t>
      </w:r>
      <w:proofErr w:type="spellStart"/>
      <w:r>
        <w:rPr>
          <w:rFonts w:eastAsia="Times New Roman" w:cs="Times New Roman"/>
          <w:szCs w:val="24"/>
        </w:rPr>
        <w:t>Σιβιτανίδειο</w:t>
      </w:r>
      <w:proofErr w:type="spellEnd"/>
      <w:r>
        <w:rPr>
          <w:rFonts w:eastAsia="Times New Roman" w:cs="Times New Roman"/>
          <w:szCs w:val="24"/>
        </w:rPr>
        <w:t xml:space="preserve"> Σχολή που έχει ΕΠΑΛ και ΙΕΚ</w:t>
      </w:r>
      <w:r>
        <w:rPr>
          <w:rFonts w:eastAsia="Times New Roman" w:cs="Times New Roman"/>
          <w:szCs w:val="24"/>
        </w:rPr>
        <w:t>,</w:t>
      </w:r>
      <w:r>
        <w:rPr>
          <w:rFonts w:eastAsia="Times New Roman" w:cs="Times New Roman"/>
          <w:szCs w:val="24"/>
        </w:rPr>
        <w:t xml:space="preserve"> πρέπει να είναι εκπαιδευτικός δευτεροβάθμιας ή και τριτοβάθμιας εκπαίδευσης. </w:t>
      </w:r>
    </w:p>
    <w:p w14:paraId="0EB1AC2C" w14:textId="77777777" w:rsidR="00E94D67" w:rsidRDefault="00BC386F">
      <w:pPr>
        <w:spacing w:line="600" w:lineRule="auto"/>
        <w:ind w:firstLine="720"/>
        <w:jc w:val="both"/>
        <w:rPr>
          <w:rFonts w:eastAsia="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ως προς τη νομιμοποίηση των παλαιότερων αποφάσεων χρηματοδότησης από τη Γενική Γραμματεία</w:t>
      </w:r>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Βίου Μάθησης και Νέας Γενιάς, θα πρέπει ο κύριος Υπουργός να μας γνωστοποιήσει</w:t>
      </w:r>
      <w:r>
        <w:rPr>
          <w:rFonts w:eastAsia="Times New Roman" w:cs="Times New Roman"/>
          <w:szCs w:val="24"/>
        </w:rPr>
        <w:t>,</w:t>
      </w:r>
      <w:r>
        <w:rPr>
          <w:rFonts w:eastAsia="Times New Roman" w:cs="Times New Roman"/>
          <w:szCs w:val="24"/>
        </w:rPr>
        <w:t xml:space="preserve"> ποιες αποφάσεις επιχορήγησης νομιμοποιούνται εκ των υστέρων, σε ποιες ΜΚΟ δόθηκαν αυτά τα χρήματα και με ποια αιτιολογία, διαφορετικά η Βουλή θα λειτουργήσει ως κολυμβήθρα</w:t>
      </w:r>
      <w:r>
        <w:rPr>
          <w:rFonts w:eastAsia="Times New Roman" w:cs="Times New Roman"/>
          <w:szCs w:val="24"/>
        </w:rPr>
        <w:t xml:space="preserve"> του Σιλωάμ.</w:t>
      </w:r>
    </w:p>
    <w:p w14:paraId="0EB1AC2D" w14:textId="77777777" w:rsidR="00E94D67" w:rsidRDefault="00BC386F">
      <w:pPr>
        <w:spacing w:line="600" w:lineRule="auto"/>
        <w:ind w:firstLine="720"/>
        <w:jc w:val="both"/>
        <w:rPr>
          <w:rFonts w:eastAsia="Times New Roman"/>
          <w:szCs w:val="24"/>
        </w:rPr>
      </w:pPr>
      <w:r>
        <w:rPr>
          <w:rFonts w:eastAsia="Times New Roman"/>
          <w:szCs w:val="24"/>
        </w:rPr>
        <w:t>Σας ευχαριστώ.</w:t>
      </w:r>
    </w:p>
    <w:p w14:paraId="0EB1AC2E" w14:textId="77777777" w:rsidR="00E94D67" w:rsidRDefault="00BC386F">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0EB1AC2F" w14:textId="77777777" w:rsidR="00E94D67" w:rsidRDefault="00BC386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Χαρακόπουλο</w:t>
      </w:r>
      <w:proofErr w:type="spellEnd"/>
      <w:r>
        <w:rPr>
          <w:rFonts w:eastAsia="Times New Roman"/>
          <w:szCs w:val="24"/>
        </w:rPr>
        <w:t>.</w:t>
      </w:r>
    </w:p>
    <w:p w14:paraId="0EB1AC30" w14:textId="77777777" w:rsidR="00E94D67" w:rsidRDefault="00BC386F">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Μαυρωτάς</w:t>
      </w:r>
      <w:proofErr w:type="spellEnd"/>
      <w:r>
        <w:rPr>
          <w:rFonts w:eastAsia="Times New Roman"/>
          <w:szCs w:val="24"/>
        </w:rPr>
        <w:t xml:space="preserve"> από το Ποτάμι.</w:t>
      </w:r>
    </w:p>
    <w:p w14:paraId="0EB1AC31" w14:textId="77777777" w:rsidR="00E94D67" w:rsidRDefault="00BC386F">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πολύ, κύριε Πρόεδρε.</w:t>
      </w:r>
    </w:p>
    <w:p w14:paraId="0EB1AC3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σήμερα σβήνουμε το πρώτο κεράκι στην τούρτα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Pr>
          <w:rFonts w:eastAsia="Times New Roman" w:cs="Times New Roman"/>
          <w:szCs w:val="24"/>
        </w:rPr>
        <w:t xml:space="preserve"> που επιβλήθηκαν πέρυσι τέτοια μέρα. Φαίνεται σαν να πέρασαν εκατό χρόνια</w:t>
      </w:r>
      <w:r>
        <w:rPr>
          <w:rFonts w:eastAsia="Times New Roman" w:cs="Times New Roman"/>
          <w:szCs w:val="24"/>
        </w:rPr>
        <w:t>,</w:t>
      </w:r>
      <w:r>
        <w:rPr>
          <w:rFonts w:eastAsia="Times New Roman" w:cs="Times New Roman"/>
          <w:szCs w:val="24"/>
        </w:rPr>
        <w:t xml:space="preserve"> που κόστισαν και 100 δισεκατομμύρια κατά τον κ. </w:t>
      </w:r>
      <w:proofErr w:type="spellStart"/>
      <w:r>
        <w:rPr>
          <w:rFonts w:eastAsia="Times New Roman" w:cs="Times New Roman"/>
          <w:szCs w:val="24"/>
        </w:rPr>
        <w:t>Ρέγκλινγκ</w:t>
      </w:r>
      <w:proofErr w:type="spellEnd"/>
      <w:r>
        <w:rPr>
          <w:rFonts w:eastAsia="Times New Roman" w:cs="Times New Roman"/>
          <w:szCs w:val="24"/>
        </w:rPr>
        <w:t>. Περασμένα ναι, ξεχασμένα όμως, όχι, κυρίω</w:t>
      </w:r>
      <w:r>
        <w:rPr>
          <w:rFonts w:eastAsia="Times New Roman" w:cs="Times New Roman"/>
          <w:szCs w:val="24"/>
        </w:rPr>
        <w:t xml:space="preserve">ς για τις εταιρείες που κλείνουν η μία μετά την άλλη σε ένα ανεξέλεγκτο ντόμινο. </w:t>
      </w:r>
    </w:p>
    <w:p w14:paraId="0EB1AC33" w14:textId="77777777" w:rsidR="00E94D67" w:rsidRDefault="00BC386F">
      <w:pPr>
        <w:spacing w:line="600" w:lineRule="auto"/>
        <w:ind w:firstLine="720"/>
        <w:jc w:val="both"/>
        <w:rPr>
          <w:rFonts w:eastAsia="Times New Roman"/>
          <w:szCs w:val="24"/>
        </w:rPr>
      </w:pPr>
      <w:r>
        <w:rPr>
          <w:rFonts w:eastAsia="Times New Roman" w:cs="Times New Roman"/>
          <w:szCs w:val="24"/>
        </w:rPr>
        <w:t>Πάμε όμως και στο συγκεκριμένο νομοσχέδιο. Το νομοσχέδιο περιέχει σειρά ρυθμίσεων του Υπουργείου Οικονομίας, Ανάπτυξης και Τουρισμού, ένα μπουκέτο ετερόκλητων και αποσπασματι</w:t>
      </w:r>
      <w:r>
        <w:rPr>
          <w:rFonts w:eastAsia="Times New Roman" w:cs="Times New Roman"/>
          <w:szCs w:val="24"/>
        </w:rPr>
        <w:t xml:space="preserve">κών διατάξεων για διάφορα θέματα, όπου έχουν αναμειχθεί δύο σημαντικές </w:t>
      </w:r>
      <w:r>
        <w:rPr>
          <w:rFonts w:eastAsia="Times New Roman" w:cs="Times New Roman"/>
          <w:szCs w:val="24"/>
        </w:rPr>
        <w:t>ο</w:t>
      </w:r>
      <w:r>
        <w:rPr>
          <w:rFonts w:eastAsia="Times New Roman" w:cs="Times New Roman"/>
          <w:szCs w:val="24"/>
        </w:rPr>
        <w:t xml:space="preserve">δηγίες με εκκρεμότητες του Υπουργείου </w:t>
      </w:r>
      <w:r>
        <w:rPr>
          <w:rFonts w:eastAsia="Times New Roman" w:cs="Times New Roman"/>
          <w:szCs w:val="24"/>
        </w:rPr>
        <w:lastRenderedPageBreak/>
        <w:t>Οικονομίας και όχι μόνο. Έχει και κάποια θετικά</w:t>
      </w:r>
      <w:r>
        <w:rPr>
          <w:rFonts w:eastAsia="Times New Roman" w:cs="Times New Roman"/>
          <w:szCs w:val="24"/>
        </w:rPr>
        <w:t>,</w:t>
      </w:r>
      <w:r>
        <w:rPr>
          <w:rFonts w:eastAsia="Times New Roman" w:cs="Times New Roman"/>
          <w:szCs w:val="24"/>
        </w:rPr>
        <w:t xml:space="preserve"> όπως για παράδειγμα τις ρυθμίσεις Γενικής Γραμματείας Βιομηχανίας</w:t>
      </w:r>
      <w:r>
        <w:rPr>
          <w:rFonts w:eastAsia="Times New Roman" w:cs="Times New Roman"/>
          <w:szCs w:val="24"/>
        </w:rPr>
        <w:t>,</w:t>
      </w:r>
      <w:r>
        <w:rPr>
          <w:rFonts w:eastAsia="Times New Roman" w:cs="Times New Roman"/>
          <w:szCs w:val="24"/>
        </w:rPr>
        <w:t xml:space="preserve"> που κινούνται ως επί τω </w:t>
      </w:r>
      <w:proofErr w:type="spellStart"/>
      <w:r>
        <w:rPr>
          <w:rFonts w:eastAsia="Times New Roman" w:cs="Times New Roman"/>
          <w:szCs w:val="24"/>
        </w:rPr>
        <w:t>πλείστ</w:t>
      </w:r>
      <w:r>
        <w:rPr>
          <w:rFonts w:eastAsia="Times New Roman" w:cs="Times New Roman"/>
          <w:szCs w:val="24"/>
        </w:rPr>
        <w:t>ον</w:t>
      </w:r>
      <w:proofErr w:type="spellEnd"/>
      <w:r>
        <w:rPr>
          <w:rFonts w:eastAsia="Times New Roman" w:cs="Times New Roman"/>
          <w:szCs w:val="24"/>
        </w:rPr>
        <w:t xml:space="preserve"> σε θετική κατεύθυνση. Παρε</w:t>
      </w:r>
      <w:r>
        <w:rPr>
          <w:rFonts w:eastAsia="Times New Roman" w:cs="Times New Roman"/>
          <w:szCs w:val="24"/>
        </w:rPr>
        <w:t>ι</w:t>
      </w:r>
      <w:r>
        <w:rPr>
          <w:rFonts w:eastAsia="Times New Roman" w:cs="Times New Roman"/>
          <w:szCs w:val="24"/>
        </w:rPr>
        <w:t>σ</w:t>
      </w:r>
      <w:r>
        <w:rPr>
          <w:rFonts w:eastAsia="Times New Roman" w:cs="Times New Roman"/>
          <w:szCs w:val="24"/>
        </w:rPr>
        <w:t>έ</w:t>
      </w:r>
      <w:r>
        <w:rPr>
          <w:rFonts w:eastAsia="Times New Roman" w:cs="Times New Roman"/>
          <w:szCs w:val="24"/>
        </w:rPr>
        <w:t>φρησαν και κάποια ζητήματα</w:t>
      </w:r>
      <w:r>
        <w:rPr>
          <w:rFonts w:eastAsia="Times New Roman" w:cs="Times New Roman"/>
          <w:szCs w:val="24"/>
        </w:rPr>
        <w:t>,</w:t>
      </w:r>
      <w:r>
        <w:rPr>
          <w:rFonts w:eastAsia="Times New Roman" w:cs="Times New Roman"/>
          <w:szCs w:val="24"/>
        </w:rPr>
        <w:t xml:space="preserve"> που έχουν να κάνουν με την </w:t>
      </w:r>
      <w:r>
        <w:rPr>
          <w:rFonts w:eastAsia="Times New Roman" w:cs="Times New Roman"/>
          <w:szCs w:val="24"/>
        </w:rPr>
        <w:t>π</w:t>
      </w:r>
      <w:r>
        <w:rPr>
          <w:rFonts w:eastAsia="Times New Roman" w:cs="Times New Roman"/>
          <w:szCs w:val="24"/>
        </w:rPr>
        <w:t xml:space="preserve">αιδεία και την </w:t>
      </w:r>
      <w:r>
        <w:rPr>
          <w:rFonts w:eastAsia="Times New Roman" w:cs="Times New Roman"/>
          <w:szCs w:val="24"/>
        </w:rPr>
        <w:t>έ</w:t>
      </w:r>
      <w:r>
        <w:rPr>
          <w:rFonts w:eastAsia="Times New Roman" w:cs="Times New Roman"/>
          <w:szCs w:val="24"/>
        </w:rPr>
        <w:t>ρευνα ως επείγουσες τροπολογίες</w:t>
      </w:r>
      <w:r>
        <w:rPr>
          <w:rFonts w:eastAsia="Times New Roman" w:cs="Times New Roman"/>
          <w:szCs w:val="24"/>
        </w:rPr>
        <w:t>,</w:t>
      </w:r>
      <w:r>
        <w:rPr>
          <w:rFonts w:eastAsia="Times New Roman" w:cs="Times New Roman"/>
          <w:szCs w:val="24"/>
        </w:rPr>
        <w:t xml:space="preserve"> που ενσωματώθηκαν ως άρθρα. Το Υπουργείο Παιδείας, πιστό στην παράδοση, φέρνει σε κάθε νομοσχέδιο και από μία τροπολογία. </w:t>
      </w:r>
      <w:r>
        <w:rPr>
          <w:rFonts w:eastAsia="Times New Roman" w:cs="Times New Roman"/>
          <w:szCs w:val="24"/>
        </w:rPr>
        <w:t>Μ</w:t>
      </w:r>
      <w:r>
        <w:rPr>
          <w:rFonts w:eastAsia="Times New Roman" w:cs="Times New Roman"/>
          <w:szCs w:val="24"/>
        </w:rPr>
        <w:t>ε αυτή θα ασχοληθώ εδώ πέρα.</w:t>
      </w:r>
    </w:p>
    <w:p w14:paraId="0EB1AC34" w14:textId="77777777" w:rsidR="00E94D67" w:rsidRDefault="00BC386F">
      <w:pPr>
        <w:spacing w:line="600" w:lineRule="auto"/>
        <w:ind w:firstLine="720"/>
        <w:jc w:val="both"/>
        <w:rPr>
          <w:rFonts w:eastAsia="Times New Roman"/>
          <w:szCs w:val="24"/>
        </w:rPr>
      </w:pPr>
      <w:r>
        <w:rPr>
          <w:rFonts w:eastAsia="Times New Roman"/>
          <w:szCs w:val="24"/>
        </w:rPr>
        <w:t>Στο άρθρο 39</w:t>
      </w:r>
      <w:r>
        <w:rPr>
          <w:rFonts w:eastAsia="Times New Roman"/>
          <w:szCs w:val="24"/>
        </w:rPr>
        <w:t>,</w:t>
      </w:r>
      <w:r>
        <w:rPr>
          <w:rFonts w:eastAsia="Times New Roman"/>
          <w:szCs w:val="24"/>
        </w:rPr>
        <w:t xml:space="preserve"> η θητεία των υπηρετούντων σχολικών συμβούλων παρατείνεται ως τις 28</w:t>
      </w:r>
      <w:r>
        <w:rPr>
          <w:rFonts w:eastAsia="Times New Roman"/>
          <w:szCs w:val="24"/>
        </w:rPr>
        <w:t>-</w:t>
      </w:r>
      <w:r>
        <w:rPr>
          <w:rFonts w:eastAsia="Times New Roman"/>
          <w:szCs w:val="24"/>
        </w:rPr>
        <w:t>2</w:t>
      </w:r>
      <w:r>
        <w:rPr>
          <w:rFonts w:eastAsia="Times New Roman"/>
          <w:szCs w:val="24"/>
        </w:rPr>
        <w:t>-</w:t>
      </w:r>
      <w:r>
        <w:rPr>
          <w:rFonts w:eastAsia="Times New Roman"/>
          <w:szCs w:val="24"/>
        </w:rPr>
        <w:t>2017. Τελικά τους θ</w:t>
      </w:r>
      <w:r>
        <w:rPr>
          <w:rFonts w:eastAsia="Times New Roman"/>
          <w:szCs w:val="24"/>
        </w:rPr>
        <w:t>έλουμε τους σχολικούς συμβούλους ή η νέα παράταση</w:t>
      </w:r>
      <w:r>
        <w:rPr>
          <w:rFonts w:eastAsia="Times New Roman"/>
          <w:szCs w:val="24"/>
        </w:rPr>
        <w:t>,</w:t>
      </w:r>
      <w:r>
        <w:rPr>
          <w:rFonts w:eastAsia="Times New Roman"/>
          <w:szCs w:val="24"/>
        </w:rPr>
        <w:t xml:space="preserve"> κρύβει τη διάθεση για σταδιακή κατάργηση του θεσμού, όπως διαφάνηκε και στην Επιτροπή Μορφωτικών Υποθέσεων πριν μερικούς μήνες; Θα παίξουν οι σχολικοί σύμβουλοι κάποιο ρόλο στις διαδικασίες της αξιολόγησης</w:t>
      </w:r>
      <w:r>
        <w:rPr>
          <w:rFonts w:eastAsia="Times New Roman"/>
          <w:szCs w:val="24"/>
        </w:rPr>
        <w:t xml:space="preserve">; Αυτή η πολιτική παρατείνει την αβεβαιότητα χιλιάδων ανθρώπων και κλείνει τις πόρτες σε πιθανώς καινούργιους. Εδώ φαίνεται και η αδυναμία του Υπουργείου να καταρτίσει έγκαιρα ένα ολοκληρωμένο σύστημα επιλογής και </w:t>
      </w:r>
      <w:r>
        <w:rPr>
          <w:rFonts w:eastAsia="Times New Roman"/>
          <w:szCs w:val="24"/>
        </w:rPr>
        <w:lastRenderedPageBreak/>
        <w:t>τοποθέτησης σχολικών συμβούλων. Πηγαίνει α</w:t>
      </w:r>
      <w:r>
        <w:rPr>
          <w:rFonts w:eastAsia="Times New Roman"/>
          <w:szCs w:val="24"/>
        </w:rPr>
        <w:t xml:space="preserve">πό παράταση σε παράταση σχεδόν ενάμιση χρόνο μετά την εκλογή ΣΥΡΙΖΑ-ΑΝΕΛ στην εξουσία. </w:t>
      </w:r>
    </w:p>
    <w:p w14:paraId="0EB1AC35" w14:textId="77777777" w:rsidR="00E94D67" w:rsidRDefault="00BC386F">
      <w:pPr>
        <w:spacing w:line="600" w:lineRule="auto"/>
        <w:ind w:firstLine="720"/>
        <w:jc w:val="both"/>
        <w:rPr>
          <w:rFonts w:eastAsia="Times New Roman"/>
          <w:szCs w:val="24"/>
        </w:rPr>
      </w:pPr>
      <w:r>
        <w:rPr>
          <w:rFonts w:eastAsia="Times New Roman"/>
          <w:szCs w:val="24"/>
        </w:rPr>
        <w:t>Πάμε στην επαναφορά της τρίτης ανάθεσης των εκπαιδευτικών. Είναι προφανές</w:t>
      </w:r>
      <w:r>
        <w:rPr>
          <w:rFonts w:eastAsia="Times New Roman"/>
          <w:szCs w:val="24"/>
        </w:rPr>
        <w:t>,</w:t>
      </w:r>
      <w:r>
        <w:rPr>
          <w:rFonts w:eastAsia="Times New Roman"/>
          <w:szCs w:val="24"/>
        </w:rPr>
        <w:t xml:space="preserve"> πως γίνεται για την κάλυψη κενών ωρών διδασκαλίας και για τη μείωση του αριθμού των αναπληρωτ</w:t>
      </w:r>
      <w:r>
        <w:rPr>
          <w:rFonts w:eastAsia="Times New Roman"/>
          <w:szCs w:val="24"/>
        </w:rPr>
        <w:t>ών. Δεν έχει προηγηθεί όμως ούτε επιστημονική μελέτη από το Ινστιτούτο Εκπαιδευτικής Πολιτικής και αυτό δεν έχει γίνει ούτε καν για τη δεύτερη ανάθεση. Το κακό είναι ότι η αλλαγή αυτή</w:t>
      </w:r>
      <w:r>
        <w:rPr>
          <w:rFonts w:eastAsia="Times New Roman"/>
          <w:szCs w:val="24"/>
        </w:rPr>
        <w:t>,</w:t>
      </w:r>
      <w:r>
        <w:rPr>
          <w:rFonts w:eastAsia="Times New Roman"/>
          <w:szCs w:val="24"/>
        </w:rPr>
        <w:t xml:space="preserve"> γίνεται χωρίς σχέδιο και χωρίς διάλογο με τους εκπαιδευτικούς, στα μουλ</w:t>
      </w:r>
      <w:r>
        <w:rPr>
          <w:rFonts w:eastAsia="Times New Roman"/>
          <w:szCs w:val="24"/>
        </w:rPr>
        <w:t>ωχτά.</w:t>
      </w:r>
    </w:p>
    <w:p w14:paraId="0EB1AC36" w14:textId="77777777" w:rsidR="00E94D67" w:rsidRDefault="00BC386F">
      <w:pPr>
        <w:spacing w:line="600" w:lineRule="auto"/>
        <w:ind w:firstLine="720"/>
        <w:jc w:val="both"/>
        <w:rPr>
          <w:rFonts w:eastAsia="Times New Roman"/>
          <w:szCs w:val="24"/>
        </w:rPr>
      </w:pPr>
      <w:r>
        <w:rPr>
          <w:rFonts w:eastAsia="Times New Roman"/>
          <w:szCs w:val="24"/>
        </w:rPr>
        <w:t>Κατάργηση του άρθρου 71 του ν.4386/2016 που μόλις πριν λίγο καιρό ψηφίσαμε. Άλλο ένα δείγμα κακής νομοθέτησης</w:t>
      </w:r>
      <w:r>
        <w:rPr>
          <w:rFonts w:eastAsia="Times New Roman"/>
          <w:szCs w:val="24"/>
        </w:rPr>
        <w:t>.</w:t>
      </w:r>
      <w:r>
        <w:rPr>
          <w:rFonts w:eastAsia="Times New Roman"/>
          <w:szCs w:val="24"/>
        </w:rPr>
        <w:t xml:space="preserve"> Ψηφίζουμε και </w:t>
      </w:r>
      <w:proofErr w:type="spellStart"/>
      <w:r>
        <w:rPr>
          <w:rFonts w:eastAsia="Times New Roman"/>
          <w:szCs w:val="24"/>
        </w:rPr>
        <w:t>ξεψηφίζουμε</w:t>
      </w:r>
      <w:proofErr w:type="spellEnd"/>
      <w:r>
        <w:rPr>
          <w:rFonts w:eastAsia="Times New Roman"/>
          <w:szCs w:val="24"/>
        </w:rPr>
        <w:t xml:space="preserve">. Η Κυβέρνηση νομοθετεί στο πόδι και μετά αποσύρει τις διατάξεις ως μη εφαρμόσιμες. </w:t>
      </w:r>
    </w:p>
    <w:p w14:paraId="0EB1AC37" w14:textId="77777777" w:rsidR="00E94D67" w:rsidRDefault="00BC386F">
      <w:pPr>
        <w:spacing w:line="600" w:lineRule="auto"/>
        <w:ind w:firstLine="720"/>
        <w:jc w:val="both"/>
        <w:rPr>
          <w:rFonts w:eastAsia="Times New Roman"/>
          <w:szCs w:val="24"/>
        </w:rPr>
      </w:pPr>
      <w:r>
        <w:rPr>
          <w:rFonts w:eastAsia="Times New Roman"/>
          <w:szCs w:val="24"/>
        </w:rPr>
        <w:lastRenderedPageBreak/>
        <w:t>Αποσύρετε, λοιπόν, το άρθρο 7</w:t>
      </w:r>
      <w:r>
        <w:rPr>
          <w:rFonts w:eastAsia="Times New Roman"/>
          <w:szCs w:val="24"/>
        </w:rPr>
        <w:t xml:space="preserve">1 του ν. 4386/2016, σχεδόν ενάμιση μήνα από τη δημοσίευσή του στο ΦΕΚ. </w:t>
      </w:r>
      <w:r>
        <w:rPr>
          <w:rFonts w:eastAsia="Times New Roman"/>
          <w:szCs w:val="24"/>
        </w:rPr>
        <w:t>Ό</w:t>
      </w:r>
      <w:r>
        <w:rPr>
          <w:rFonts w:eastAsia="Times New Roman"/>
          <w:szCs w:val="24"/>
        </w:rPr>
        <w:t>πως αναφέρει η αιτιολογική έκθεση, η εν λόγω διάταξη δεν μπορεί να εφαρμοστεί. Δεν το ήξερε αυτό, όμως, ο κ. Φίλης;</w:t>
      </w:r>
    </w:p>
    <w:p w14:paraId="0EB1AC38" w14:textId="77777777" w:rsidR="00E94D67" w:rsidRDefault="00BC386F">
      <w:pPr>
        <w:spacing w:line="600" w:lineRule="auto"/>
        <w:ind w:firstLine="720"/>
        <w:jc w:val="both"/>
        <w:rPr>
          <w:rFonts w:eastAsia="Times New Roman"/>
          <w:szCs w:val="24"/>
        </w:rPr>
      </w:pPr>
      <w:r>
        <w:rPr>
          <w:rFonts w:eastAsia="Times New Roman"/>
          <w:szCs w:val="24"/>
        </w:rPr>
        <w:t>Το άρθρο 41</w:t>
      </w:r>
      <w:r>
        <w:rPr>
          <w:rFonts w:eastAsia="Times New Roman"/>
          <w:szCs w:val="24"/>
        </w:rPr>
        <w:t>,</w:t>
      </w:r>
      <w:r>
        <w:rPr>
          <w:rFonts w:eastAsia="Times New Roman"/>
          <w:szCs w:val="24"/>
        </w:rPr>
        <w:t xml:space="preserve"> αφορά τον καθορισμό προσόντων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 xml:space="preserve">ιευθυντή της </w:t>
      </w:r>
      <w:proofErr w:type="spellStart"/>
      <w:r>
        <w:rPr>
          <w:rFonts w:eastAsia="Times New Roman"/>
          <w:szCs w:val="24"/>
        </w:rPr>
        <w:t>Σιβ</w:t>
      </w:r>
      <w:r>
        <w:rPr>
          <w:rFonts w:eastAsia="Times New Roman"/>
          <w:szCs w:val="24"/>
        </w:rPr>
        <w:t>ιτανιδείου</w:t>
      </w:r>
      <w:proofErr w:type="spellEnd"/>
      <w:r>
        <w:rPr>
          <w:rFonts w:eastAsia="Times New Roman"/>
          <w:szCs w:val="24"/>
        </w:rPr>
        <w:t xml:space="preserve"> Δημόσιας Σχολής Τεχνών και Επαγγελμάτων, ακούστηκε και από τον προηγούμενο ομιλητή.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 xml:space="preserve">ιευθυντής πρέπει να είναι εκπαιδευτικός και να έχει, τουλάχιστον, δέκα έτη προϋπηρεσίας στη δημόσια </w:t>
      </w:r>
      <w:r>
        <w:rPr>
          <w:rFonts w:eastAsia="Times New Roman"/>
          <w:szCs w:val="24"/>
        </w:rPr>
        <w:t>δ</w:t>
      </w:r>
      <w:r>
        <w:rPr>
          <w:rFonts w:eastAsia="Times New Roman"/>
          <w:szCs w:val="24"/>
        </w:rPr>
        <w:t xml:space="preserve">ευτεροβάθμια και </w:t>
      </w:r>
      <w:r>
        <w:rPr>
          <w:rFonts w:eastAsia="Times New Roman"/>
          <w:szCs w:val="24"/>
        </w:rPr>
        <w:t>τ</w:t>
      </w:r>
      <w:r>
        <w:rPr>
          <w:rFonts w:eastAsia="Times New Roman"/>
          <w:szCs w:val="24"/>
        </w:rPr>
        <w:t xml:space="preserve">ριτοβάθμια εκπαίδευση. </w:t>
      </w:r>
    </w:p>
    <w:p w14:paraId="0EB1AC39" w14:textId="77777777" w:rsidR="00E94D67" w:rsidRDefault="00BC386F">
      <w:pPr>
        <w:spacing w:line="600" w:lineRule="auto"/>
        <w:ind w:firstLine="720"/>
        <w:jc w:val="both"/>
        <w:rPr>
          <w:rFonts w:eastAsia="Times New Roman"/>
          <w:szCs w:val="24"/>
        </w:rPr>
      </w:pPr>
      <w:r>
        <w:rPr>
          <w:rFonts w:eastAsia="Times New Roman"/>
          <w:szCs w:val="24"/>
        </w:rPr>
        <w:t>Ρ</w:t>
      </w:r>
      <w:r>
        <w:rPr>
          <w:rFonts w:eastAsia="Times New Roman"/>
          <w:szCs w:val="24"/>
        </w:rPr>
        <w:t>ωτώ</w:t>
      </w:r>
      <w:r>
        <w:rPr>
          <w:rFonts w:eastAsia="Times New Roman"/>
          <w:szCs w:val="24"/>
        </w:rPr>
        <w:t>.</w:t>
      </w:r>
      <w:r>
        <w:rPr>
          <w:rFonts w:eastAsia="Times New Roman"/>
          <w:szCs w:val="24"/>
        </w:rPr>
        <w:t xml:space="preserve"> Γ</w:t>
      </w:r>
      <w:r>
        <w:rPr>
          <w:rFonts w:eastAsia="Times New Roman"/>
          <w:szCs w:val="24"/>
        </w:rPr>
        <w:t xml:space="preserve">ιατί προϋπηρεσία μόνο στον δημόσιο τομέα; Δηλαδή ένας καταξιωμένος εκπαιδευτικός με προϋπηρεσία σε ιδιωτικά εκπαιδευτήρια απορρίπτεται; </w:t>
      </w:r>
      <w:r>
        <w:rPr>
          <w:rFonts w:eastAsia="Times New Roman"/>
          <w:szCs w:val="24"/>
        </w:rPr>
        <w:t>Α</w:t>
      </w:r>
      <w:r>
        <w:rPr>
          <w:rFonts w:eastAsia="Times New Roman"/>
          <w:szCs w:val="24"/>
        </w:rPr>
        <w:t>κόμα περισσότερο, ένας που προέρχεται από ιδιωτικό τεχνικό πανεπιστήμιο του εξωτερικού</w:t>
      </w:r>
      <w:r>
        <w:rPr>
          <w:rFonts w:eastAsia="Times New Roman"/>
          <w:szCs w:val="24"/>
        </w:rPr>
        <w:t>,</w:t>
      </w:r>
      <w:r>
        <w:rPr>
          <w:rFonts w:eastAsia="Times New Roman"/>
          <w:szCs w:val="24"/>
        </w:rPr>
        <w:t xml:space="preserve"> δεν μπορεί να επιλεγεί ως </w:t>
      </w:r>
      <w:r>
        <w:rPr>
          <w:rFonts w:eastAsia="Times New Roman"/>
          <w:szCs w:val="24"/>
        </w:rPr>
        <w:t>γ</w:t>
      </w:r>
      <w:r>
        <w:rPr>
          <w:rFonts w:eastAsia="Times New Roman"/>
          <w:szCs w:val="24"/>
        </w:rPr>
        <w:t>ενικ</w:t>
      </w:r>
      <w:r>
        <w:rPr>
          <w:rFonts w:eastAsia="Times New Roman"/>
          <w:szCs w:val="24"/>
        </w:rPr>
        <w:t xml:space="preserve">ός </w:t>
      </w:r>
      <w:r>
        <w:rPr>
          <w:rFonts w:eastAsia="Times New Roman"/>
          <w:szCs w:val="24"/>
        </w:rPr>
        <w:t>δ</w:t>
      </w:r>
      <w:r>
        <w:rPr>
          <w:rFonts w:eastAsia="Times New Roman"/>
          <w:szCs w:val="24"/>
        </w:rPr>
        <w:t xml:space="preserve">ιευθυντής; Ως πότε η </w:t>
      </w:r>
      <w:r>
        <w:rPr>
          <w:rFonts w:eastAsia="Times New Roman"/>
          <w:szCs w:val="24"/>
        </w:rPr>
        <w:lastRenderedPageBreak/>
        <w:t>παιδεία θα είναι αιχμάλωτη των ιδεοληψιών; Είναι εκπληκτικό</w:t>
      </w:r>
      <w:r>
        <w:rPr>
          <w:rFonts w:eastAsia="Times New Roman"/>
          <w:szCs w:val="24"/>
        </w:rPr>
        <w:t>,</w:t>
      </w:r>
      <w:r>
        <w:rPr>
          <w:rFonts w:eastAsia="Times New Roman"/>
          <w:szCs w:val="24"/>
        </w:rPr>
        <w:t xml:space="preserve"> πως παντού βρίσκετε αφορμή</w:t>
      </w:r>
      <w:r>
        <w:rPr>
          <w:rFonts w:eastAsia="Times New Roman"/>
          <w:szCs w:val="24"/>
        </w:rPr>
        <w:t>,</w:t>
      </w:r>
      <w:r>
        <w:rPr>
          <w:rFonts w:eastAsia="Times New Roman"/>
          <w:szCs w:val="24"/>
        </w:rPr>
        <w:t xml:space="preserve"> να εκφράσετε αυτή τη δυσανεξία που έχετε σε οτιδήποτε ιδιωτικό. </w:t>
      </w:r>
    </w:p>
    <w:p w14:paraId="0EB1AC3A" w14:textId="77777777" w:rsidR="00E94D67" w:rsidRDefault="00BC386F">
      <w:pPr>
        <w:spacing w:line="600" w:lineRule="auto"/>
        <w:ind w:firstLine="720"/>
        <w:jc w:val="both"/>
        <w:rPr>
          <w:rFonts w:eastAsia="Times New Roman"/>
          <w:szCs w:val="24"/>
        </w:rPr>
      </w:pPr>
      <w:r>
        <w:rPr>
          <w:rFonts w:eastAsia="Times New Roman"/>
          <w:szCs w:val="24"/>
        </w:rPr>
        <w:t xml:space="preserve">Στο άρθρο 42, προστίθενται και οι εκπαιδευτικοί της </w:t>
      </w:r>
      <w:r>
        <w:rPr>
          <w:rFonts w:eastAsia="Times New Roman"/>
          <w:szCs w:val="24"/>
        </w:rPr>
        <w:t>π</w:t>
      </w:r>
      <w:r>
        <w:rPr>
          <w:rFonts w:eastAsia="Times New Roman"/>
          <w:szCs w:val="24"/>
        </w:rPr>
        <w:t xml:space="preserve">ρωτοβάθμιας ως υποψήφιοι για </w:t>
      </w:r>
      <w:r>
        <w:rPr>
          <w:rFonts w:eastAsia="Times New Roman"/>
          <w:szCs w:val="24"/>
        </w:rPr>
        <w:t>δ</w:t>
      </w:r>
      <w:r>
        <w:rPr>
          <w:rFonts w:eastAsia="Times New Roman"/>
          <w:szCs w:val="24"/>
        </w:rPr>
        <w:t xml:space="preserve">ιευθυντές σε ΙΕΚ, σε ΣΕΠ και σε </w:t>
      </w:r>
      <w:r>
        <w:rPr>
          <w:rFonts w:eastAsia="Times New Roman"/>
          <w:szCs w:val="24"/>
        </w:rPr>
        <w:t>κ</w:t>
      </w:r>
      <w:r>
        <w:rPr>
          <w:rFonts w:eastAsia="Times New Roman"/>
          <w:szCs w:val="24"/>
        </w:rPr>
        <w:t xml:space="preserve">έντρα </w:t>
      </w:r>
      <w:r>
        <w:rPr>
          <w:rFonts w:eastAsia="Times New Roman"/>
          <w:szCs w:val="24"/>
        </w:rPr>
        <w:t>δ</w:t>
      </w:r>
      <w:r>
        <w:rPr>
          <w:rFonts w:eastAsia="Times New Roman"/>
          <w:szCs w:val="24"/>
        </w:rPr>
        <w:t>ι</w:t>
      </w:r>
      <w:r>
        <w:rPr>
          <w:rFonts w:eastAsia="Times New Roman"/>
          <w:szCs w:val="24"/>
        </w:rPr>
        <w:t>ά</w:t>
      </w:r>
      <w:r>
        <w:rPr>
          <w:rFonts w:eastAsia="Times New Roman"/>
          <w:szCs w:val="24"/>
        </w:rPr>
        <w:t xml:space="preserve"> </w:t>
      </w:r>
      <w:r>
        <w:rPr>
          <w:rFonts w:eastAsia="Times New Roman"/>
          <w:szCs w:val="24"/>
        </w:rPr>
        <w:t>β</w:t>
      </w:r>
      <w:r>
        <w:rPr>
          <w:rFonts w:eastAsia="Times New Roman"/>
          <w:szCs w:val="24"/>
        </w:rPr>
        <w:t xml:space="preserve">ίου </w:t>
      </w:r>
      <w:r>
        <w:rPr>
          <w:rFonts w:eastAsia="Times New Roman"/>
          <w:szCs w:val="24"/>
        </w:rPr>
        <w:t>μ</w:t>
      </w:r>
      <w:r>
        <w:rPr>
          <w:rFonts w:eastAsia="Times New Roman"/>
          <w:szCs w:val="24"/>
        </w:rPr>
        <w:t xml:space="preserve">άθησης. Για ποιον λόγο; Περισσεύουν οι δάσκαλοι της </w:t>
      </w:r>
      <w:r>
        <w:rPr>
          <w:rFonts w:eastAsia="Times New Roman"/>
          <w:szCs w:val="24"/>
        </w:rPr>
        <w:t>π</w:t>
      </w:r>
      <w:r>
        <w:rPr>
          <w:rFonts w:eastAsia="Times New Roman"/>
          <w:szCs w:val="24"/>
        </w:rPr>
        <w:t xml:space="preserve">ρωτοβάθμιας και δίνει ο ΣΥΡΙΖΑ ακόμα ένα παράθυρο για απόσπαση σε άλλες υπηρεσίες; </w:t>
      </w:r>
    </w:p>
    <w:p w14:paraId="0EB1AC3B" w14:textId="77777777" w:rsidR="00E94D67" w:rsidRDefault="00BC386F">
      <w:pPr>
        <w:spacing w:line="600" w:lineRule="auto"/>
        <w:ind w:firstLine="720"/>
        <w:jc w:val="both"/>
        <w:rPr>
          <w:rFonts w:eastAsia="Times New Roman"/>
          <w:szCs w:val="24"/>
        </w:rPr>
      </w:pPr>
      <w:r>
        <w:rPr>
          <w:rFonts w:eastAsia="Times New Roman"/>
          <w:szCs w:val="24"/>
        </w:rPr>
        <w:t>Το άρθρο 43</w:t>
      </w:r>
      <w:r>
        <w:rPr>
          <w:rFonts w:eastAsia="Times New Roman"/>
          <w:szCs w:val="24"/>
        </w:rPr>
        <w:t>,</w:t>
      </w:r>
      <w:r>
        <w:rPr>
          <w:rFonts w:eastAsia="Times New Roman"/>
          <w:szCs w:val="24"/>
        </w:rPr>
        <w:t xml:space="preserve"> αφορά τις ρυθμίσεις για την</w:t>
      </w:r>
      <w:r>
        <w:rPr>
          <w:rFonts w:eastAsia="Times New Roman"/>
          <w:szCs w:val="24"/>
        </w:rPr>
        <w:t xml:space="preserve"> έρευνα. Εδώ έχουμε μετονομασίες, επαναδιατυπώσεις, παρατάσεις</w:t>
      </w:r>
      <w:r>
        <w:rPr>
          <w:rFonts w:eastAsia="Times New Roman"/>
          <w:szCs w:val="24"/>
        </w:rPr>
        <w:t>,</w:t>
      </w:r>
      <w:r>
        <w:rPr>
          <w:rFonts w:eastAsia="Times New Roman"/>
          <w:szCs w:val="24"/>
        </w:rPr>
        <w:t xml:space="preserve"> για κάτι που πριν από ένα μήνα ψηφίσαμε. Γιατί αυτή η προχειρότητα; Θα πηγαίνει κάποιος στο ΦΕΚ του νόμου για την έρευνα και θα έχουμε αλλάξει τα περιεχόμενα με νέο ΦΕΚ μόλις δύο μήνες αργότερ</w:t>
      </w:r>
      <w:r>
        <w:rPr>
          <w:rFonts w:eastAsia="Times New Roman"/>
          <w:szCs w:val="24"/>
        </w:rPr>
        <w:t xml:space="preserve">α. Όχι, δηλαδή, ότι δοκιμάστηκε ο νόμος και άλλαξε μετά από κάποια χρόνια, όπως είναι το φυσιολογικό, αλλά επειδή δεν νομοθετήσατε καλά. </w:t>
      </w:r>
    </w:p>
    <w:p w14:paraId="0EB1AC3C"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Επιτρέψτε μου να κλείσω, εφόσον βρισκόμαστε στα θέματα παιδείας και έρευνας, με το Ελληνικό Ινστιτούτο Βυζαντινών και </w:t>
      </w:r>
      <w:r>
        <w:rPr>
          <w:rFonts w:eastAsia="Times New Roman"/>
          <w:szCs w:val="24"/>
        </w:rPr>
        <w:t>Μεταβυζαντινών Σπουδών της Βενετίας. Δεν υπάρχει στο παρόν νομοσχέδιο, αλλά σε νομοσχέδιο του Υπουργείου Εξωτερικών το οποίο ανέβηκε στη διαβούλευση. Θα το αναφέρω, όμως, μήπως και αφυπνίσω το Υπουργείο Παιδείας, Έρευνας και Θρησκευμάτων, γιατί το αφορά άμ</w:t>
      </w:r>
      <w:r>
        <w:rPr>
          <w:rFonts w:eastAsia="Times New Roman"/>
          <w:szCs w:val="24"/>
        </w:rPr>
        <w:t xml:space="preserve">εσα. </w:t>
      </w:r>
    </w:p>
    <w:p w14:paraId="0EB1AC3D" w14:textId="77777777" w:rsidR="00E94D67" w:rsidRDefault="00BC386F">
      <w:pPr>
        <w:spacing w:line="600" w:lineRule="auto"/>
        <w:ind w:firstLine="720"/>
        <w:jc w:val="both"/>
        <w:rPr>
          <w:rFonts w:eastAsia="Times New Roman"/>
          <w:szCs w:val="24"/>
        </w:rPr>
      </w:pPr>
      <w:r>
        <w:rPr>
          <w:rFonts w:eastAsia="Times New Roman"/>
          <w:szCs w:val="24"/>
        </w:rPr>
        <w:t>Το Ινστιτούτο της Βενετίας</w:t>
      </w:r>
      <w:r>
        <w:rPr>
          <w:rFonts w:eastAsia="Times New Roman"/>
          <w:szCs w:val="24"/>
        </w:rPr>
        <w:t>,</w:t>
      </w:r>
      <w:r>
        <w:rPr>
          <w:rFonts w:eastAsia="Times New Roman"/>
          <w:szCs w:val="24"/>
        </w:rPr>
        <w:t xml:space="preserve"> αποτελεί ένα υψηλού επιστημονικού και ερευνητικού επιπέδου και κύρους ίδρυμα, με διεθνή αναγνώριση. Το Υπουργείο Εξωτερικών με το σχέδιο νόμου που ανάρτησε προς διαβούλευση το διάστημα 2</w:t>
      </w:r>
      <w:r>
        <w:rPr>
          <w:rFonts w:eastAsia="Times New Roman"/>
          <w:szCs w:val="24"/>
        </w:rPr>
        <w:t>-</w:t>
      </w:r>
      <w:r>
        <w:rPr>
          <w:rFonts w:eastAsia="Times New Roman"/>
          <w:szCs w:val="24"/>
        </w:rPr>
        <w:t>/5</w:t>
      </w:r>
      <w:r>
        <w:rPr>
          <w:rFonts w:eastAsia="Times New Roman"/>
          <w:szCs w:val="24"/>
        </w:rPr>
        <w:t>-</w:t>
      </w:r>
      <w:r>
        <w:rPr>
          <w:rFonts w:eastAsia="Times New Roman"/>
          <w:szCs w:val="24"/>
        </w:rPr>
        <w:t>2016 έως 3</w:t>
      </w:r>
      <w:r>
        <w:rPr>
          <w:rFonts w:eastAsia="Times New Roman"/>
          <w:szCs w:val="24"/>
        </w:rPr>
        <w:t>-</w:t>
      </w:r>
      <w:r>
        <w:rPr>
          <w:rFonts w:eastAsia="Times New Roman"/>
          <w:szCs w:val="24"/>
        </w:rPr>
        <w:t>6</w:t>
      </w:r>
      <w:r>
        <w:rPr>
          <w:rFonts w:eastAsia="Times New Roman"/>
          <w:szCs w:val="24"/>
        </w:rPr>
        <w:t>-</w:t>
      </w:r>
      <w:r>
        <w:rPr>
          <w:rFonts w:eastAsia="Times New Roman"/>
          <w:szCs w:val="24"/>
        </w:rPr>
        <w:t>2016</w:t>
      </w:r>
      <w:r>
        <w:rPr>
          <w:rFonts w:eastAsia="Times New Roman"/>
          <w:szCs w:val="24"/>
        </w:rPr>
        <w:t>,</w:t>
      </w:r>
      <w:r>
        <w:rPr>
          <w:rFonts w:eastAsia="Times New Roman"/>
          <w:szCs w:val="24"/>
        </w:rPr>
        <w:t xml:space="preserve"> επιχειρεί να </w:t>
      </w:r>
      <w:r>
        <w:rPr>
          <w:rFonts w:eastAsia="Times New Roman"/>
          <w:szCs w:val="24"/>
        </w:rPr>
        <w:t xml:space="preserve">αφαιρέσει τον επιστημονικό και ερευνητικό χαρακτήρα του </w:t>
      </w:r>
      <w:r>
        <w:rPr>
          <w:rFonts w:eastAsia="Times New Roman"/>
          <w:szCs w:val="24"/>
        </w:rPr>
        <w:t>ι</w:t>
      </w:r>
      <w:r>
        <w:rPr>
          <w:rFonts w:eastAsia="Times New Roman"/>
          <w:szCs w:val="24"/>
        </w:rPr>
        <w:t xml:space="preserve">νστιτούτου και να το καταστήσει ένα απλό πολιτιστικό κέντρο. </w:t>
      </w:r>
    </w:p>
    <w:p w14:paraId="0EB1AC3E" w14:textId="77777777" w:rsidR="00E94D67" w:rsidRDefault="00BC386F">
      <w:pPr>
        <w:spacing w:line="600" w:lineRule="auto"/>
        <w:ind w:firstLine="720"/>
        <w:jc w:val="both"/>
        <w:rPr>
          <w:rFonts w:eastAsia="Times New Roman"/>
          <w:szCs w:val="24"/>
        </w:rPr>
      </w:pPr>
      <w:r>
        <w:rPr>
          <w:rFonts w:eastAsia="Times New Roman"/>
          <w:szCs w:val="24"/>
        </w:rPr>
        <w:t>Το ερώτημα είναι</w:t>
      </w:r>
      <w:r>
        <w:rPr>
          <w:rFonts w:eastAsia="Times New Roman"/>
          <w:szCs w:val="24"/>
        </w:rPr>
        <w:t>.</w:t>
      </w:r>
      <w:r>
        <w:rPr>
          <w:rFonts w:eastAsia="Times New Roman"/>
          <w:szCs w:val="24"/>
        </w:rPr>
        <w:t xml:space="preserve"> Υπάρχει η σύμφωνη γνώμη του Υπουργείου Παιδείας, Έρευνας και Θρησκευμάτων</w:t>
      </w:r>
      <w:r>
        <w:rPr>
          <w:rFonts w:eastAsia="Times New Roman"/>
          <w:szCs w:val="24"/>
        </w:rPr>
        <w:t>,</w:t>
      </w:r>
      <w:r>
        <w:rPr>
          <w:rFonts w:eastAsia="Times New Roman"/>
          <w:szCs w:val="24"/>
        </w:rPr>
        <w:t xml:space="preserve"> για τις επιχειρούμενες αλλαγές και τον αποκλ</w:t>
      </w:r>
      <w:r>
        <w:rPr>
          <w:rFonts w:eastAsia="Times New Roman"/>
          <w:szCs w:val="24"/>
        </w:rPr>
        <w:t xml:space="preserve">εισμό του συναρμόδιου Υπουργείου με την υπαγωγή </w:t>
      </w:r>
      <w:r>
        <w:rPr>
          <w:rFonts w:eastAsia="Times New Roman"/>
          <w:szCs w:val="24"/>
        </w:rPr>
        <w:lastRenderedPageBreak/>
        <w:t xml:space="preserve">του Ινστιτούτου Βενετίας στην αποκλειστική αρμοδιότητα του Υπουργείου Εξωτερικών; </w:t>
      </w:r>
      <w:r>
        <w:rPr>
          <w:rFonts w:eastAsia="Times New Roman"/>
          <w:szCs w:val="24"/>
        </w:rPr>
        <w:t>Π</w:t>
      </w:r>
      <w:r>
        <w:rPr>
          <w:rFonts w:eastAsia="Times New Roman"/>
          <w:szCs w:val="24"/>
        </w:rPr>
        <w:t xml:space="preserve">ώς διασφαλίζεται ο ερευνητικός και επιστημονικός χαρακτήρας του </w:t>
      </w:r>
      <w:r>
        <w:rPr>
          <w:rFonts w:eastAsia="Times New Roman"/>
          <w:szCs w:val="24"/>
        </w:rPr>
        <w:t>ι</w:t>
      </w:r>
      <w:r>
        <w:rPr>
          <w:rFonts w:eastAsia="Times New Roman"/>
          <w:szCs w:val="24"/>
        </w:rPr>
        <w:t>νστιτούτου</w:t>
      </w:r>
      <w:r>
        <w:rPr>
          <w:rFonts w:eastAsia="Times New Roman"/>
          <w:szCs w:val="24"/>
        </w:rPr>
        <w:t>,</w:t>
      </w:r>
      <w:r>
        <w:rPr>
          <w:rFonts w:eastAsia="Times New Roman"/>
          <w:szCs w:val="24"/>
        </w:rPr>
        <w:t xml:space="preserve"> χωρίς λειτουργική και οργανική σύνδεση με το Υπο</w:t>
      </w:r>
      <w:r>
        <w:rPr>
          <w:rFonts w:eastAsia="Times New Roman"/>
          <w:szCs w:val="24"/>
        </w:rPr>
        <w:t xml:space="preserve">υργείο Παιδείας και Έρευνας; Προς απάντηση, λοιπόν, αυτά τα ερωτήματα και γι’ αυτό κάναμε και κοινοβουλευτική ερώτηση στις 8 Ιουνίου.  </w:t>
      </w:r>
    </w:p>
    <w:p w14:paraId="0EB1AC3F" w14:textId="77777777" w:rsidR="00E94D67" w:rsidRDefault="00BC386F">
      <w:pPr>
        <w:spacing w:line="600" w:lineRule="auto"/>
        <w:ind w:firstLine="720"/>
        <w:jc w:val="both"/>
        <w:rPr>
          <w:rFonts w:eastAsia="Times New Roman"/>
          <w:szCs w:val="24"/>
        </w:rPr>
      </w:pPr>
      <w:r>
        <w:rPr>
          <w:rFonts w:eastAsia="Times New Roman"/>
          <w:szCs w:val="24"/>
        </w:rPr>
        <w:t>Επιτρέψτε μου, τέλος, να κλείσω με κάποιες σκέψεις για τις τρέχουσες εξελίξεις στην Ευρώπη. Βλέπουμε πως δεξιά κι αριστε</w:t>
      </w:r>
      <w:r>
        <w:rPr>
          <w:rFonts w:eastAsia="Times New Roman"/>
          <w:szCs w:val="24"/>
        </w:rPr>
        <w:t xml:space="preserve">ρά στην Ευρώπη κερδίζει συνεχώς έδαφος ο λαϊκισμός και η ξενοφοβία. Οι Άγγλοι, όμως, δεν ψήφισαν </w:t>
      </w:r>
      <w:r>
        <w:rPr>
          <w:rFonts w:eastAsia="Times New Roman"/>
          <w:szCs w:val="24"/>
          <w:lang w:val="en-US"/>
        </w:rPr>
        <w:t>Brexit</w:t>
      </w:r>
      <w:r>
        <w:rPr>
          <w:rFonts w:eastAsia="Times New Roman"/>
          <w:szCs w:val="24"/>
        </w:rPr>
        <w:t xml:space="preserve"> </w:t>
      </w:r>
      <w:r>
        <w:rPr>
          <w:rFonts w:eastAsia="Times New Roman"/>
          <w:szCs w:val="24"/>
        </w:rPr>
        <w:t xml:space="preserve">εξαιτίας της λιτότητας που τους επέβαλαν οι Βρυξέλλες, όπως διατείνεται η Κυβέρνηση. Εκτός κι αν είχαν κι αυτοί μνημόνιο και δεν το ξέρω. Ψήφισαν </w:t>
      </w:r>
      <w:r>
        <w:rPr>
          <w:rFonts w:eastAsia="Times New Roman"/>
          <w:szCs w:val="24"/>
          <w:lang w:val="en-US"/>
        </w:rPr>
        <w:t>Brexit</w:t>
      </w:r>
      <w:r>
        <w:rPr>
          <w:rFonts w:eastAsia="Times New Roman"/>
          <w:szCs w:val="24"/>
        </w:rPr>
        <w:t xml:space="preserve"> </w:t>
      </w:r>
      <w:r>
        <w:rPr>
          <w:rFonts w:eastAsia="Times New Roman"/>
          <w:szCs w:val="24"/>
        </w:rPr>
        <w:t xml:space="preserve">για να μην συνεισφέρουν στον ευρωπαϊκό κορβανά, για να μη δεχθούν εισβολή προσφύγων και μεταναστών, παρασυρόμενοι από τους λαϊκιστές. </w:t>
      </w:r>
      <w:proofErr w:type="spellStart"/>
      <w:r>
        <w:rPr>
          <w:rFonts w:eastAsia="Times New Roman"/>
          <w:szCs w:val="24"/>
        </w:rPr>
        <w:t>Φάρατζ</w:t>
      </w:r>
      <w:proofErr w:type="spellEnd"/>
      <w:r>
        <w:rPr>
          <w:rFonts w:eastAsia="Times New Roman"/>
          <w:szCs w:val="24"/>
        </w:rPr>
        <w:t xml:space="preserve">, Τζόνσον, </w:t>
      </w:r>
      <w:proofErr w:type="spellStart"/>
      <w:r>
        <w:rPr>
          <w:rFonts w:eastAsia="Times New Roman"/>
          <w:szCs w:val="24"/>
        </w:rPr>
        <w:t>Λεπέν</w:t>
      </w:r>
      <w:proofErr w:type="spellEnd"/>
      <w:r>
        <w:rPr>
          <w:rFonts w:eastAsia="Times New Roman"/>
          <w:szCs w:val="24"/>
        </w:rPr>
        <w:t xml:space="preserve">, </w:t>
      </w:r>
      <w:proofErr w:type="spellStart"/>
      <w:r>
        <w:rPr>
          <w:rFonts w:eastAsia="Times New Roman"/>
          <w:szCs w:val="24"/>
        </w:rPr>
        <w:t>Γκρίλο</w:t>
      </w:r>
      <w:proofErr w:type="spellEnd"/>
      <w:r>
        <w:rPr>
          <w:rFonts w:eastAsia="Times New Roman"/>
          <w:szCs w:val="24"/>
        </w:rPr>
        <w:t xml:space="preserve">, το </w:t>
      </w:r>
      <w:r>
        <w:rPr>
          <w:rFonts w:eastAsia="Times New Roman"/>
          <w:szCs w:val="24"/>
          <w:lang w:val="en-US"/>
        </w:rPr>
        <w:t>EFD</w:t>
      </w:r>
      <w:r>
        <w:rPr>
          <w:rFonts w:eastAsia="Times New Roman"/>
          <w:szCs w:val="24"/>
        </w:rPr>
        <w:t xml:space="preserve"> στη Γερμανία αρχίζουν να απειλούν το ευρωπαϊκό οικοδόμημα. Σαν γάγγραινα απλώνοντα</w:t>
      </w:r>
      <w:r>
        <w:rPr>
          <w:rFonts w:eastAsia="Times New Roman"/>
          <w:szCs w:val="24"/>
        </w:rPr>
        <w:t xml:space="preserve">ι οι απόψεις τους σιγά-σιγά σε </w:t>
      </w:r>
      <w:r>
        <w:rPr>
          <w:rFonts w:eastAsia="Times New Roman"/>
          <w:szCs w:val="24"/>
        </w:rPr>
        <w:t xml:space="preserve">όλη </w:t>
      </w:r>
      <w:r>
        <w:rPr>
          <w:rFonts w:eastAsia="Times New Roman"/>
          <w:szCs w:val="24"/>
        </w:rPr>
        <w:t xml:space="preserve">την Ευρώπη. </w:t>
      </w:r>
    </w:p>
    <w:p w14:paraId="0EB1AC40" w14:textId="77777777" w:rsidR="00E94D67" w:rsidRDefault="00BC386F">
      <w:pPr>
        <w:spacing w:line="600" w:lineRule="auto"/>
        <w:ind w:firstLine="720"/>
        <w:jc w:val="both"/>
        <w:rPr>
          <w:rFonts w:eastAsia="Times New Roman"/>
          <w:szCs w:val="24"/>
        </w:rPr>
      </w:pPr>
      <w:r>
        <w:rPr>
          <w:rFonts w:eastAsia="Times New Roman"/>
          <w:szCs w:val="24"/>
        </w:rPr>
        <w:lastRenderedPageBreak/>
        <w:t xml:space="preserve">Πρέπει στη χώρα μας να αναπτύξουμε αντισώματα. Οι συνθήκες που δημιουργεί το πρόσφατο </w:t>
      </w:r>
      <w:r>
        <w:rPr>
          <w:rFonts w:eastAsia="Times New Roman"/>
          <w:szCs w:val="24"/>
          <w:lang w:val="en-US"/>
        </w:rPr>
        <w:t>Brexit</w:t>
      </w:r>
      <w:r>
        <w:rPr>
          <w:rFonts w:eastAsia="Times New Roman"/>
          <w:szCs w:val="24"/>
        </w:rPr>
        <w:t xml:space="preserve"> </w:t>
      </w:r>
      <w:r>
        <w:rPr>
          <w:rFonts w:eastAsia="Times New Roman"/>
          <w:szCs w:val="24"/>
        </w:rPr>
        <w:t>είναι για εμάς απειλή, αλλά και ευκαιρία. Είναι ευκαιρία, αρκεί να πάψει η Κυβέρνηση να παρερμηνεύει τα μηνύματα απ’ έξω, προσαρμόζοντάς τα στο δικό της αφήγημα. Είναι ευκαιρία, αν δείξουμε ένα υπεύθυνο, αξιόπιστο πρόσωπο που έχει καταλάβει ότι το παιχνίδι</w:t>
      </w:r>
      <w:r>
        <w:rPr>
          <w:rFonts w:eastAsia="Times New Roman"/>
          <w:szCs w:val="24"/>
        </w:rPr>
        <w:t xml:space="preserve"> στην Ευρώπη δεν παίζεται με </w:t>
      </w:r>
      <w:proofErr w:type="spellStart"/>
      <w:r>
        <w:rPr>
          <w:rFonts w:eastAsia="Times New Roman"/>
          <w:szCs w:val="24"/>
        </w:rPr>
        <w:t>ψευτομαγκιές</w:t>
      </w:r>
      <w:proofErr w:type="spellEnd"/>
      <w:r>
        <w:rPr>
          <w:rFonts w:eastAsia="Times New Roman"/>
          <w:szCs w:val="24"/>
        </w:rPr>
        <w:t xml:space="preserve"> και </w:t>
      </w:r>
      <w:proofErr w:type="spellStart"/>
      <w:r>
        <w:rPr>
          <w:rFonts w:eastAsia="Times New Roman"/>
          <w:szCs w:val="24"/>
        </w:rPr>
        <w:t>κουτσαβακισμούς</w:t>
      </w:r>
      <w:proofErr w:type="spellEnd"/>
      <w:r>
        <w:rPr>
          <w:rFonts w:eastAsia="Times New Roman"/>
          <w:szCs w:val="24"/>
        </w:rPr>
        <w:t xml:space="preserve">. </w:t>
      </w:r>
    </w:p>
    <w:p w14:paraId="0EB1AC41" w14:textId="77777777" w:rsidR="00E94D67" w:rsidRDefault="00BC386F">
      <w:pPr>
        <w:spacing w:line="600" w:lineRule="auto"/>
        <w:ind w:firstLine="720"/>
        <w:jc w:val="both"/>
        <w:rPr>
          <w:rFonts w:eastAsia="Times New Roman"/>
          <w:szCs w:val="24"/>
        </w:rPr>
      </w:pPr>
      <w:r>
        <w:rPr>
          <w:rFonts w:eastAsia="Times New Roman"/>
          <w:szCs w:val="24"/>
        </w:rPr>
        <w:t xml:space="preserve">Το παιχνίδι στην Ευρώπη χρειάζεται υπεύθυνη στάση, αξιοπιστία και συμμαχίες. Την Ευρώπη μπορείς να την αλλάξεις μόνο αν είσαι μέρος της και όχι πετώντας πέτρες απ’ έξω. </w:t>
      </w:r>
    </w:p>
    <w:p w14:paraId="0EB1AC42" w14:textId="77777777" w:rsidR="00E94D67" w:rsidRDefault="00BC386F">
      <w:pPr>
        <w:spacing w:line="600" w:lineRule="auto"/>
        <w:ind w:firstLine="720"/>
        <w:jc w:val="both"/>
        <w:rPr>
          <w:rFonts w:eastAsia="Times New Roman"/>
          <w:szCs w:val="24"/>
        </w:rPr>
      </w:pPr>
      <w:r>
        <w:rPr>
          <w:rFonts w:eastAsia="Times New Roman"/>
          <w:szCs w:val="24"/>
        </w:rPr>
        <w:t>Ευχαριστώ πολύ.</w:t>
      </w:r>
    </w:p>
    <w:p w14:paraId="0EB1AC43" w14:textId="77777777" w:rsidR="00E94D67" w:rsidRDefault="00BC386F">
      <w:pPr>
        <w:spacing w:line="600" w:lineRule="auto"/>
        <w:ind w:firstLine="720"/>
        <w:jc w:val="center"/>
        <w:rPr>
          <w:rFonts w:eastAsia="Times New Roman"/>
          <w:szCs w:val="24"/>
        </w:rPr>
      </w:pPr>
      <w:r>
        <w:rPr>
          <w:rFonts w:eastAsia="Times New Roman"/>
          <w:szCs w:val="24"/>
        </w:rPr>
        <w:t>(Χειροκροτήματα)</w:t>
      </w:r>
    </w:p>
    <w:p w14:paraId="0EB1AC44" w14:textId="77777777" w:rsidR="00E94D67" w:rsidRDefault="00BC386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Μαυρωτά</w:t>
      </w:r>
      <w:proofErr w:type="spellEnd"/>
      <w:r>
        <w:rPr>
          <w:rFonts w:eastAsia="Times New Roman"/>
          <w:szCs w:val="24"/>
        </w:rPr>
        <w:t xml:space="preserve">. </w:t>
      </w:r>
    </w:p>
    <w:p w14:paraId="0EB1AC45" w14:textId="77777777" w:rsidR="00E94D67" w:rsidRDefault="00BC386F">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Μεγαλοοικονόμου</w:t>
      </w:r>
      <w:proofErr w:type="spellEnd"/>
      <w:r>
        <w:rPr>
          <w:rFonts w:eastAsia="Times New Roman"/>
          <w:szCs w:val="24"/>
        </w:rPr>
        <w:t xml:space="preserve"> από την Ένωση Κεντρώων. </w:t>
      </w:r>
    </w:p>
    <w:p w14:paraId="0EB1AC46" w14:textId="77777777" w:rsidR="00E94D67" w:rsidRDefault="00BC386F">
      <w:pPr>
        <w:tabs>
          <w:tab w:val="left" w:pos="3695"/>
        </w:tabs>
        <w:spacing w:line="600" w:lineRule="auto"/>
        <w:ind w:firstLine="720"/>
        <w:jc w:val="both"/>
        <w:rPr>
          <w:rFonts w:eastAsia="Times New Roman"/>
          <w:szCs w:val="24"/>
        </w:rPr>
      </w:pPr>
      <w:r>
        <w:rPr>
          <w:rFonts w:eastAsia="Times New Roman"/>
          <w:b/>
          <w:szCs w:val="24"/>
        </w:rPr>
        <w:lastRenderedPageBreak/>
        <w:t xml:space="preserve">ΘΕΟΔΩΡΑ ΜΕΓΑΛΟΟΙΚΟΝΟΜΟΥ: </w:t>
      </w:r>
      <w:r>
        <w:rPr>
          <w:rFonts w:eastAsia="Times New Roman"/>
          <w:szCs w:val="24"/>
        </w:rPr>
        <w:t>Ευχαριστώ, κύριε Πρόεδρε.</w:t>
      </w:r>
    </w:p>
    <w:p w14:paraId="0EB1AC47"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Κύριοι Υπουργοί, κύριοι συνάδελφοι, αρχικά θα ήθελα να επισημάνω</w:t>
      </w:r>
      <w:r>
        <w:rPr>
          <w:rFonts w:eastAsia="Times New Roman"/>
          <w:szCs w:val="24"/>
        </w:rPr>
        <w:t xml:space="preserve"> ότι είναι αντικοινοβουλευτικό ένα νομοσχέδιο που επιδιώκει την προσαρμογή της χώρας μας στην ευρωπαϊκή νομοθεσία, να το έχετε φορτώσει με τόσες τροπολογίες, οι οποίες μάλιστα ουδεμία σχέση έχουν με τα ζητήματα που άπτονται αυτού του νομοσχεδίου.</w:t>
      </w:r>
    </w:p>
    <w:p w14:paraId="0EB1AC48"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Αντίθετα,</w:t>
      </w:r>
      <w:r>
        <w:rPr>
          <w:rFonts w:eastAsia="Times New Roman"/>
          <w:szCs w:val="24"/>
        </w:rPr>
        <w:t xml:space="preserve"> όλοι παρατηρούμε μια αγωνιώδη προσπάθεια να δομήσετε και εσείς ένα πελατειακό κράτος στα μέτρα σας. Αποκορύφωμα είναι -αναφέρθηκε στην τοποθέτησή του και ο ειδικός αγορητής της Ένωσης Κεντρώων κ. Μάριος Γεωργιάδης- η πρόσληψη ιδιωτικών υπαλλήλων καθαρισμο</w:t>
      </w:r>
      <w:r>
        <w:rPr>
          <w:rFonts w:eastAsia="Times New Roman"/>
          <w:szCs w:val="24"/>
        </w:rPr>
        <w:t xml:space="preserve">ύ και φύλαξης του Υπουργείου Εργασίας. </w:t>
      </w:r>
    </w:p>
    <w:p w14:paraId="0EB1AC49"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lastRenderedPageBreak/>
        <w:t>Σχετικά με το ζήτημα αυτό μου δημιουργείται προβληματισμός ως προς τα κριτήρια επιλογής μεταξύ περισσοτέρων υποψηφίων για τη σύναψη των εν λόγω συμβάσεων λαμβανομένου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t>ότι οι υποψήφιοι θα είναι πιθανόν πολλαπ</w:t>
      </w:r>
      <w:r>
        <w:rPr>
          <w:rFonts w:eastAsia="Times New Roman"/>
          <w:szCs w:val="24"/>
        </w:rPr>
        <w:t>λάσιοι σε σχέση με τις προτεινόμενες συμβάσεις. Ιδιαίτερα μάλιστα αφού δεν τίθεται περιορισμός ως προς τη χρονική στιγμή στο παρελθόν κατά την οποία αυτοί παρείχαν εμμέσως ή αμέσως τις υπηρεσίες τους ή ως προς την διάρκεια της παροχής αυτών των υπηρεσιών τ</w:t>
      </w:r>
      <w:r>
        <w:rPr>
          <w:rFonts w:eastAsia="Times New Roman"/>
          <w:szCs w:val="24"/>
        </w:rPr>
        <w:t>ους. Δεν παρέχονται συγκεκριμένες κατευθύνσεις για τη ρύθμιση των ζητημάτων αυτών και ιδίως ως προς τα κριτήρια της επιλογής.</w:t>
      </w:r>
    </w:p>
    <w:p w14:paraId="0EB1AC4A"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Λαμβάνω τον λόγο γιατί θέλω να αναφερθώ σε κάποια ζητήματα αναφορικά με τα θέματα της παιδείας ως τομεάρχης του κόμματός μου και ω</w:t>
      </w:r>
      <w:r>
        <w:rPr>
          <w:rFonts w:eastAsia="Times New Roman"/>
          <w:szCs w:val="24"/>
        </w:rPr>
        <w:t>ς μέλος της Διαρκής Επιτροπής Μορφωτικών Υποθέσεων, καθώς επίσης και σε διάφορα τουριστικά ζητήματα ως επιχειρηματίας που ασχολούμαι με τον τουρισμό.</w:t>
      </w:r>
    </w:p>
    <w:p w14:paraId="0EB1AC4B"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lastRenderedPageBreak/>
        <w:t>Αρχικά με μια γενική τοποθέτηση θα ήθελα να επισημάνω ότι τα μεγάλα ζητήματα του τουρισμού λύνονται με ένα</w:t>
      </w:r>
      <w:r>
        <w:rPr>
          <w:rFonts w:eastAsia="Times New Roman"/>
          <w:szCs w:val="24"/>
        </w:rPr>
        <w:t xml:space="preserve">ν σχεδιασμό τουλάχιστον είκοσι ετών με διάλογο και όχι με τροπολογίες της τελευταίας στιγμής. Δεν μπορεί να λυθούν έτσι. </w:t>
      </w:r>
    </w:p>
    <w:p w14:paraId="0EB1AC4C"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Αναφορικά με την τροπολογία για την παιδεία θα σας θυμίσω ότι μόλις πριν από δύο μήνες περίπου ψηφίσαμε αναλυτικό νομοσχέδιο για την π</w:t>
      </w:r>
      <w:r>
        <w:rPr>
          <w:rFonts w:eastAsia="Times New Roman"/>
          <w:szCs w:val="24"/>
        </w:rPr>
        <w:t>αιδεία και την έρευνα και σήμερα έχουμε πάλι μπροστά μας άλλη μία τροπολογία με διάταξη για την έρευνα. Όλα αυτά φυσικά τι μας δείχνουν; Μια απόλυτη προχειρότητα του κυβερνητικού έργου και την πλήρη απαξίωση του Κοινοβουλίου. Σε αυτή, λοιπόν, την τροπολογί</w:t>
      </w:r>
      <w:r>
        <w:rPr>
          <w:rFonts w:eastAsia="Times New Roman"/>
          <w:szCs w:val="24"/>
        </w:rPr>
        <w:t>α παρέχεται η δυνατότητα τρίτης ανάθεσης σε εκπαιδευτικούς μας.</w:t>
      </w:r>
    </w:p>
    <w:p w14:paraId="0EB1AC4D"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 xml:space="preserve">Σας ερωτώ: Τι σημαίνει αυτό; Για παράδειγμα ένα καθηγητής </w:t>
      </w:r>
      <w:r>
        <w:rPr>
          <w:rFonts w:eastAsia="Times New Roman"/>
          <w:szCs w:val="24"/>
        </w:rPr>
        <w:t xml:space="preserve">Αγγλικής Φιλολογίας </w:t>
      </w:r>
      <w:r>
        <w:rPr>
          <w:rFonts w:eastAsia="Times New Roman"/>
          <w:szCs w:val="24"/>
        </w:rPr>
        <w:t xml:space="preserve">διδάσκει σήμερα, εκτός από το μάθημά του, δηλαδή τα </w:t>
      </w:r>
      <w:r>
        <w:rPr>
          <w:rFonts w:eastAsia="Times New Roman"/>
          <w:szCs w:val="24"/>
        </w:rPr>
        <w:t>Αγγλικά</w:t>
      </w:r>
      <w:r>
        <w:rPr>
          <w:rFonts w:eastAsia="Times New Roman"/>
          <w:szCs w:val="24"/>
        </w:rPr>
        <w:t xml:space="preserve">, και </w:t>
      </w:r>
      <w:r>
        <w:rPr>
          <w:rFonts w:eastAsia="Times New Roman"/>
          <w:szCs w:val="24"/>
        </w:rPr>
        <w:t xml:space="preserve">Ιστορία </w:t>
      </w:r>
      <w:r>
        <w:rPr>
          <w:rFonts w:eastAsia="Times New Roman"/>
          <w:szCs w:val="24"/>
        </w:rPr>
        <w:t>όταν υπάρχει το σχετικό κενό. Πλέον θα μπ</w:t>
      </w:r>
      <w:r>
        <w:rPr>
          <w:rFonts w:eastAsia="Times New Roman"/>
          <w:szCs w:val="24"/>
        </w:rPr>
        <w:t xml:space="preserve">ορεί </w:t>
      </w:r>
      <w:r>
        <w:rPr>
          <w:rFonts w:eastAsia="Times New Roman"/>
          <w:szCs w:val="24"/>
        </w:rPr>
        <w:lastRenderedPageBreak/>
        <w:t xml:space="preserve">να διδάξει –άγνωστο ποιο ακόμη φιλολογικό μάθημα- ίσως </w:t>
      </w:r>
      <w:r>
        <w:rPr>
          <w:rFonts w:eastAsia="Times New Roman"/>
          <w:szCs w:val="24"/>
        </w:rPr>
        <w:t>Έκθεση</w:t>
      </w:r>
      <w:r>
        <w:rPr>
          <w:rFonts w:eastAsia="Times New Roman"/>
          <w:szCs w:val="24"/>
        </w:rPr>
        <w:t xml:space="preserve">, ίσως και </w:t>
      </w:r>
      <w:r>
        <w:rPr>
          <w:rFonts w:eastAsia="Times New Roman"/>
          <w:szCs w:val="24"/>
        </w:rPr>
        <w:t>Αρχαία Ελληνικά</w:t>
      </w:r>
      <w:r>
        <w:rPr>
          <w:rFonts w:eastAsia="Times New Roman"/>
          <w:szCs w:val="24"/>
        </w:rPr>
        <w:t>. Θαυμάστε τι κατόρθωμα κάνει το Υπουργείο Παιδείας!</w:t>
      </w:r>
    </w:p>
    <w:p w14:paraId="0EB1AC4E"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Η συγκεκριμένη τροπολογία δημιουργεί πολύ μεγάλη ανησυχία γιατί όσο καλή διάθεση και αν έχουν οι καθηγητές, βασ</w:t>
      </w:r>
      <w:r>
        <w:rPr>
          <w:rFonts w:eastAsia="Times New Roman"/>
          <w:szCs w:val="24"/>
        </w:rPr>
        <w:t>ικά και ουσιώδη μαθήματα δεν πρέπει να διδάσκονται από άλλες ειδικότητες. Μάλιστα, οι μεγαλύτερες ελλείψεις που υπάρχουν στα σχολεία είναι οι φιλόλογοι, οι μαθηματικοί, οι φυσικοί και οι χημικοί. Έτσι, στην πραγματικότητα, η τροπολογία του Υπουργείου Παιδε</w:t>
      </w:r>
      <w:r>
        <w:rPr>
          <w:rFonts w:eastAsia="Times New Roman"/>
          <w:szCs w:val="24"/>
        </w:rPr>
        <w:t>ίας γίνεται μόνο και μόνο για την κάλυψη των κενών θέσεων με λιγότερους αναπληρωτές και τελικά με λιγότερο κόστος για την Κυβέρνηση.</w:t>
      </w:r>
    </w:p>
    <w:p w14:paraId="0EB1AC4F"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Θα ήθελα κάτι άλλο να ρωτήσω. Ποιο είναι το αποτέλεσμα αυτό, κυρίες και κύριοι συνάδελφοι; Θα σας δώσω την απάντηση. Δεν εί</w:t>
      </w:r>
      <w:r>
        <w:rPr>
          <w:rFonts w:eastAsia="Times New Roman"/>
          <w:szCs w:val="24"/>
        </w:rPr>
        <w:t>ναι τίποτε άλλο εκτός από την υποβάθμιση της παιδείας με λύσεις μπαλώματα σε ουσιαστικά και σοβαρά προβλήματα.</w:t>
      </w:r>
    </w:p>
    <w:p w14:paraId="0EB1AC50"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lastRenderedPageBreak/>
        <w:t xml:space="preserve">Αναφορικά με τον τουρισμό, στο άρθρο 31 και στην παράγραφο 4, αναφέρεται ότι καταργείται το ειδικό </w:t>
      </w:r>
      <w:proofErr w:type="spellStart"/>
      <w:r>
        <w:rPr>
          <w:rFonts w:eastAsia="Times New Roman"/>
          <w:szCs w:val="24"/>
        </w:rPr>
        <w:t>επικολλούμενο</w:t>
      </w:r>
      <w:proofErr w:type="spellEnd"/>
      <w:r>
        <w:rPr>
          <w:rFonts w:eastAsia="Times New Roman"/>
          <w:szCs w:val="24"/>
        </w:rPr>
        <w:t xml:space="preserve"> σήμα νόμιμης λειτουργίας κάθε δω</w:t>
      </w:r>
      <w:r>
        <w:rPr>
          <w:rFonts w:eastAsia="Times New Roman"/>
          <w:szCs w:val="24"/>
        </w:rPr>
        <w:t xml:space="preserve">ματίου, τουριστικού καταλύματος για τις τουριστικές επιχειρήσεις. Δεν γνωρίζω τι σκοπούς μπορεί να εξυπηρετεί αυτό το μέτρο και τι περιμένει ο Υπουργός. Και δεν αναφέρομαι μόνο στο ενδεχόμενο το </w:t>
      </w:r>
      <w:r>
        <w:rPr>
          <w:rFonts w:eastAsia="Times New Roman"/>
          <w:szCs w:val="24"/>
        </w:rPr>
        <w:t xml:space="preserve">δημόσιο </w:t>
      </w:r>
      <w:r>
        <w:rPr>
          <w:rFonts w:eastAsia="Times New Roman"/>
          <w:szCs w:val="24"/>
        </w:rPr>
        <w:t>να χάσει έσοδα από τις επιχειρήσεις που δεν συμμορφών</w:t>
      </w:r>
      <w:r>
        <w:rPr>
          <w:rFonts w:eastAsia="Times New Roman"/>
          <w:szCs w:val="24"/>
        </w:rPr>
        <w:t>ονται, όσο στο ότι με αυτόν τον τρόπο κλείνουμε το μάτι στην παρανομία.</w:t>
      </w:r>
    </w:p>
    <w:p w14:paraId="0EB1AC51" w14:textId="77777777" w:rsidR="00E94D67" w:rsidRDefault="00BC386F">
      <w:pPr>
        <w:tabs>
          <w:tab w:val="left" w:pos="3695"/>
        </w:tabs>
        <w:spacing w:line="600" w:lineRule="auto"/>
        <w:ind w:firstLine="720"/>
        <w:jc w:val="both"/>
        <w:rPr>
          <w:rFonts w:eastAsia="Times New Roman"/>
          <w:szCs w:val="24"/>
        </w:rPr>
      </w:pPr>
      <w:r>
        <w:rPr>
          <w:rFonts w:eastAsia="Times New Roman"/>
          <w:szCs w:val="24"/>
        </w:rPr>
        <w:t>Ο τουρισμός μας πλήττεται από διάφορες μορφές τουριστικών επιχειρήσεων. Αναφέρομαι βέβαια στο πανευρωπαϊκό θέμα της ενοικίασης σπιτιών από ιδιώτες σε τουρίστες. Ως πολιτεία πρέπει να δ</w:t>
      </w:r>
      <w:r>
        <w:rPr>
          <w:rFonts w:eastAsia="Times New Roman"/>
          <w:szCs w:val="24"/>
        </w:rPr>
        <w:t>ιαφυλάξουμε το τουριστικό μας προϊόν και πρέπει να βρούμε μεθόδους να νομοθετήσουμε ώστε να θέσουμε όρια στα νέα ήθη που δημιουργούνται στην τουριστική βιομηχανία. Σας επισημαίνω ως επιχειρηματίας ότι το καλό όνομα χτίζεται σε δέκα χρόνια, ενώ καταστρέφετα</w:t>
      </w:r>
      <w:r>
        <w:rPr>
          <w:rFonts w:eastAsia="Times New Roman"/>
          <w:szCs w:val="24"/>
        </w:rPr>
        <w:t xml:space="preserve">ι σε μια μέρα. </w:t>
      </w:r>
    </w:p>
    <w:p w14:paraId="0EB1AC52" w14:textId="77777777" w:rsidR="00E94D67" w:rsidRDefault="00BC386F">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Δεν πρέπει να αφήσουμε κανέναν να λειτουργήσει χωρίς κανόνες στον βωμό του προσωρινού κέρδους και να χάσουμε οριστικά κέρδη από τον τουρισμό τα επόμενα χρόνια.</w:t>
      </w:r>
    </w:p>
    <w:p w14:paraId="0EB1AC5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Αναφορικά με το άρθρο 37 που αναφέρεται στα ποσά που θα διατεθούν από τα έσοδα </w:t>
      </w:r>
      <w:r>
        <w:rPr>
          <w:rFonts w:eastAsia="Times New Roman" w:cs="Times New Roman"/>
          <w:szCs w:val="24"/>
        </w:rPr>
        <w:t>του Καζίνο Πάρνηθας και Κέρκυρας στον ΕΟΤ για προβολή και λειτουργικά έξοδα, θα πρέπει να διευκρινιστεί ακριβώς πόσο θα είναι το ποσό που θα διατεθεί για την προβολή και πόσο για τα λειτουργικά έξοδα. Μάλιστα, επειδή και στο παρελθόν αλλά και πολύ πρόσφατα</w:t>
      </w:r>
      <w:r>
        <w:rPr>
          <w:rFonts w:eastAsia="Times New Roman" w:cs="Times New Roman"/>
          <w:szCs w:val="24"/>
        </w:rPr>
        <w:t xml:space="preserve"> έχουν ακουστεί πολλά σχετικά με τη διαφημιστική δαπάνη δημοσίων επιχειρήσεων και οργανισμών, θεωρώ σωστό ότι η Βουλή πρέπει να γνωρίζει ακριβώς τι συμβαίνει, αλλά και να οριστεί το ανώτατο όριο στη διάθεση του σχετικού κονδυλίου για την προβολή του Οργανι</w:t>
      </w:r>
      <w:r>
        <w:rPr>
          <w:rFonts w:eastAsia="Times New Roman" w:cs="Times New Roman"/>
          <w:szCs w:val="24"/>
        </w:rPr>
        <w:t xml:space="preserve">σμού. </w:t>
      </w:r>
    </w:p>
    <w:p w14:paraId="0EB1AC5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κύριοι Υπουργοί, κύριοι συνάδελφοι, είμαστε σήμερα μπροστά σε ένα ακόμη νομοσχέδιο με </w:t>
      </w:r>
      <w:proofErr w:type="spellStart"/>
      <w:r>
        <w:rPr>
          <w:rFonts w:eastAsia="Times New Roman" w:cs="Times New Roman"/>
          <w:szCs w:val="24"/>
        </w:rPr>
        <w:t>πάμπολλες</w:t>
      </w:r>
      <w:proofErr w:type="spellEnd"/>
      <w:r>
        <w:rPr>
          <w:rFonts w:eastAsia="Times New Roman" w:cs="Times New Roman"/>
          <w:szCs w:val="24"/>
        </w:rPr>
        <w:t xml:space="preserve"> τροπολογίες οι οποίες έρχονται υπό μορφή καταιγίδας, όπως έγινε πριν από λίγο, διαφορετικού περιεχομένου και διαφορετικού σκοπού και, επομένω</w:t>
      </w:r>
      <w:r>
        <w:rPr>
          <w:rFonts w:eastAsia="Times New Roman" w:cs="Times New Roman"/>
          <w:szCs w:val="24"/>
        </w:rPr>
        <w:t>ς, σε ένα άλλο πρόχειρο δημιούργημα της Κυβέρνησης που έχουμε.</w:t>
      </w:r>
    </w:p>
    <w:p w14:paraId="0EB1AC5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EB1AC56"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EB1AC57"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w:t>
      </w:r>
      <w:r>
        <w:rPr>
          <w:rFonts w:eastAsia="Times New Roman" w:cs="Times New Roman"/>
          <w:szCs w:val="24"/>
        </w:rPr>
        <w:t xml:space="preserve">κ. </w:t>
      </w:r>
      <w:proofErr w:type="spellStart"/>
      <w:r>
        <w:rPr>
          <w:rFonts w:eastAsia="Times New Roman" w:cs="Times New Roman"/>
          <w:szCs w:val="24"/>
        </w:rPr>
        <w:t>Μεγαλοοικονόμου</w:t>
      </w:r>
      <w:proofErr w:type="spellEnd"/>
      <w:r>
        <w:rPr>
          <w:rFonts w:eastAsia="Times New Roman" w:cs="Times New Roman"/>
          <w:szCs w:val="24"/>
        </w:rPr>
        <w:t xml:space="preserve"> με την οποία ολοκληρώθηκε ο κατάλογος των ομιλητών. </w:t>
      </w:r>
    </w:p>
    <w:p w14:paraId="0EB1AC5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Θα δώσουμε τον λόγο στον κ. Σταθάκη, τον Υπουργό Οικονομίας, Ανάπτυξης και Τουρισμού.</w:t>
      </w:r>
    </w:p>
    <w:p w14:paraId="0EB1AC5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Θα ακολουθήσει ο κ. </w:t>
      </w:r>
      <w:proofErr w:type="spellStart"/>
      <w:r>
        <w:rPr>
          <w:rFonts w:eastAsia="Times New Roman" w:cs="Times New Roman"/>
          <w:szCs w:val="24"/>
        </w:rPr>
        <w:t>Δένδιας</w:t>
      </w:r>
      <w:proofErr w:type="spellEnd"/>
      <w:r>
        <w:rPr>
          <w:rFonts w:eastAsia="Times New Roman" w:cs="Times New Roman"/>
          <w:szCs w:val="24"/>
        </w:rPr>
        <w:t>, Κοινοβουλευτικός Εκπρόσωπος της Νέας Δημοκρατίας, και θα κλείσουμε τη συ</w:t>
      </w:r>
      <w:r>
        <w:rPr>
          <w:rFonts w:eastAsia="Times New Roman" w:cs="Times New Roman"/>
          <w:szCs w:val="24"/>
        </w:rPr>
        <w:t xml:space="preserve">νεδρίαση με την Κοινοβουλευτική Εκπρόσωπο του ΣΥΡΙΖΑ, την </w:t>
      </w:r>
      <w:r>
        <w:rPr>
          <w:rFonts w:eastAsia="Times New Roman" w:cs="Times New Roman"/>
          <w:szCs w:val="24"/>
        </w:rPr>
        <w:t xml:space="preserve">κ. </w:t>
      </w:r>
      <w:r>
        <w:rPr>
          <w:rFonts w:eastAsia="Times New Roman" w:cs="Times New Roman"/>
          <w:szCs w:val="24"/>
        </w:rPr>
        <w:t>Καφαντάρη.</w:t>
      </w:r>
    </w:p>
    <w:p w14:paraId="0EB1AC5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κύριος Υπουργός.</w:t>
      </w:r>
    </w:p>
    <w:p w14:paraId="0EB1AC5B"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Σας ευχαριστώ, κύριε Πρόεδρε.</w:t>
      </w:r>
    </w:p>
    <w:p w14:paraId="0EB1AC5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Νομίζω ότι ο νόμος που φέρνουμε προς ψήφιση </w:t>
      </w:r>
      <w:r>
        <w:rPr>
          <w:rFonts w:eastAsia="Times New Roman" w:cs="Times New Roman"/>
          <w:szCs w:val="24"/>
        </w:rPr>
        <w:t>περιλαμβάνει αφ</w:t>
      </w:r>
      <w:r>
        <w:rPr>
          <w:rFonts w:eastAsia="Times New Roman" w:cs="Times New Roman"/>
          <w:szCs w:val="24"/>
        </w:rPr>
        <w:t xml:space="preserve">’ </w:t>
      </w:r>
      <w:r>
        <w:rPr>
          <w:rFonts w:eastAsia="Times New Roman" w:cs="Times New Roman"/>
          <w:szCs w:val="24"/>
        </w:rPr>
        <w:t>ενός μεν μια σειρά από κοινοτικές οδηγίες που αφορούν ρυθμίσεις πρωτίστως για την ελάφρυνση του διοικητικού βάρους των επιχειρήσεων και κατά δεύτερο λόγο, σε αντίθεση με ό,τι μέρος της Αντιπολίτευσης έχει επιχειρήσει να κάνει, φέρνει μια σ</w:t>
      </w:r>
      <w:r>
        <w:rPr>
          <w:rFonts w:eastAsia="Times New Roman" w:cs="Times New Roman"/>
          <w:szCs w:val="24"/>
        </w:rPr>
        <w:t>ειρά από ρυθμίσεις από όλους τους τομείς που αφορούν το Υπουργείο Οικονομίας, Ανάπτυξης και Τουρισμού, ενοποιημένες σε ένα ενιαίο νομοσχέδιο ακριβώς, προκειμένου να τηρήσει τη βασική κοινοβουλευτική αρχή της ενσωμάτωσης διαφόρων επιμέρους θεμάτων που απαιτ</w:t>
      </w:r>
      <w:r>
        <w:rPr>
          <w:rFonts w:eastAsia="Times New Roman" w:cs="Times New Roman"/>
          <w:szCs w:val="24"/>
        </w:rPr>
        <w:t xml:space="preserve">ούν νομοθετική ρύθμιση εντός ενός ενιαίου ρυθμιστικού πλαισίου που έρχεται από ένα συγκεκριμένο Υπουργείο. </w:t>
      </w:r>
    </w:p>
    <w:p w14:paraId="0EB1AC5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Εκ των πραγμάτων ένα σημαντικό μέρος από αυτές τις ρυθμίσεις αφορά επιμέρους τομείς, κάθε ένας από τους οποίους δεν θα δικαιολογούσε ένα χωριστό νομ</w:t>
      </w:r>
      <w:r>
        <w:rPr>
          <w:rFonts w:eastAsia="Times New Roman" w:cs="Times New Roman"/>
          <w:szCs w:val="24"/>
        </w:rPr>
        <w:t>οσχέδιο για προφανείς και αυτονόητους λόγους. Συνεπώς ένα μεγάλο μέρος της κριτικής περί του χαρακτήρα των διαφόρων ρυθμίσεων αδικεί τον τρόπο, με τον οποίο το Υπουργείο επιχειρεί να νομοθετήσει.</w:t>
      </w:r>
    </w:p>
    <w:p w14:paraId="0EB1AC5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Να υπενθυμίσω τώρα δύο θέματα για την </w:t>
      </w:r>
      <w:r>
        <w:rPr>
          <w:rFonts w:eastAsia="Times New Roman" w:cs="Times New Roman"/>
          <w:szCs w:val="24"/>
        </w:rPr>
        <w:t>οδηγία</w:t>
      </w:r>
      <w:r>
        <w:rPr>
          <w:rFonts w:eastAsia="Times New Roman" w:cs="Times New Roman"/>
          <w:szCs w:val="24"/>
        </w:rPr>
        <w:t>. Προφανώς, ο νό</w:t>
      </w:r>
      <w:r>
        <w:rPr>
          <w:rFonts w:eastAsia="Times New Roman" w:cs="Times New Roman"/>
          <w:szCs w:val="24"/>
        </w:rPr>
        <w:t>μος αυτός αφορά στην ενίσχυση της διαφάνειας και στην ελάφρυνση των διοικητικών βαρών των επιχειρήσεων, στη βελτίωση της λειτουργίας υπηρεσιών του Υπουργείου και προφανώς καταλήγει σε ένα σύστημα το οποίο έχει συγκεκριμένα αποτελέσματα για το σύνολο των επ</w:t>
      </w:r>
      <w:r>
        <w:rPr>
          <w:rFonts w:eastAsia="Times New Roman" w:cs="Times New Roman"/>
          <w:szCs w:val="24"/>
        </w:rPr>
        <w:t>ιχειρήσεων, αναφέρομαι στις ΑΕ, τις ΕΠΕ, ΙΚΕ και τις προσωπικές εταιρείες, που διευκολύνει και απαλλάσσει σημαντικά, μειώνει τα διοικητικά βάρη τους –υπάρχει και η αποτύπωση για πώς βελτιώνεται και για τον οικονομικό αντίκτυπο- και βελτιώνει τη διαφάνεια τ</w:t>
      </w:r>
      <w:r>
        <w:rPr>
          <w:rFonts w:eastAsia="Times New Roman" w:cs="Times New Roman"/>
          <w:szCs w:val="24"/>
        </w:rPr>
        <w:t>ων επιχειρήσεων αυτών.</w:t>
      </w:r>
    </w:p>
    <w:p w14:paraId="0EB1AC5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Για τις υπόλοιπες ρυθμίσεις, επιτρέψτε μου να σταθώ κατ</w:t>
      </w:r>
      <w:r>
        <w:rPr>
          <w:rFonts w:eastAsia="Times New Roman" w:cs="Times New Roman"/>
          <w:szCs w:val="24"/>
        </w:rPr>
        <w:t xml:space="preserve">’ </w:t>
      </w:r>
      <w:r>
        <w:rPr>
          <w:rFonts w:eastAsia="Times New Roman" w:cs="Times New Roman"/>
          <w:szCs w:val="24"/>
        </w:rPr>
        <w:t>αρχάς στη ΜΕΑ του ΟΟΣΑ. Σε σχέση με ό,τι λέγεται, ότι δηλαδή η Κυβέρνηση επιδιώκει αύξηση των δημοσίων απασχολούμενων, ότι μειώνει τη διαφάνεια ή θέλει να δημιουργεί –δεν θυμάμ</w:t>
      </w:r>
      <w:r>
        <w:rPr>
          <w:rFonts w:eastAsia="Times New Roman" w:cs="Times New Roman"/>
          <w:szCs w:val="24"/>
        </w:rPr>
        <w:t xml:space="preserve">αι επ’ ακριβώς την κριτική του κ. </w:t>
      </w:r>
      <w:proofErr w:type="spellStart"/>
      <w:r>
        <w:rPr>
          <w:rFonts w:eastAsia="Times New Roman" w:cs="Times New Roman"/>
          <w:szCs w:val="24"/>
        </w:rPr>
        <w:t>Μηταράκη</w:t>
      </w:r>
      <w:proofErr w:type="spellEnd"/>
      <w:r>
        <w:rPr>
          <w:rFonts w:eastAsia="Times New Roman" w:cs="Times New Roman"/>
          <w:szCs w:val="24"/>
        </w:rPr>
        <w:t>- επιρροή στους κρατικούς θεσμούς, ακριβώς το αντίθετο ισχύει με το παράδειγμα της ΜΕΑ του ΟΟΣΑ.</w:t>
      </w:r>
    </w:p>
    <w:p w14:paraId="0EB1AC6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Εδώ υπάρχει ένας θεσμός, ο οποίος, πρώτον, δεν είχε κανόνες διάρκειας των εκπροσώπων της χώρας σε αυτόν τον θεσμό, δε</w:t>
      </w:r>
      <w:r>
        <w:rPr>
          <w:rFonts w:eastAsia="Times New Roman" w:cs="Times New Roman"/>
          <w:szCs w:val="24"/>
        </w:rPr>
        <w:t>ύτερον, δεν είχε κανόνες επιλογής του προσωπικού και, τρίτον, είχε μία συγκεκριμένη δραστηριότητα, η οποία της δημιουργούσε αποκλίσεις από άλλες παραδεκτές πρακτικές που έχουμε σε άλλες ΜΕΑ.</w:t>
      </w:r>
    </w:p>
    <w:p w14:paraId="0EB1AC6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Ουσιαστικά τι κάνει η Κυβέρνηση με αυτή</w:t>
      </w:r>
      <w:r>
        <w:rPr>
          <w:rFonts w:eastAsia="Times New Roman" w:cs="Times New Roman"/>
          <w:szCs w:val="24"/>
        </w:rPr>
        <w:t>ν</w:t>
      </w:r>
      <w:r>
        <w:rPr>
          <w:rFonts w:eastAsia="Times New Roman" w:cs="Times New Roman"/>
          <w:szCs w:val="24"/>
        </w:rPr>
        <w:t xml:space="preserve"> τη νομοθέτηση; Τις αρχές</w:t>
      </w:r>
      <w:r>
        <w:rPr>
          <w:rFonts w:eastAsia="Times New Roman" w:cs="Times New Roman"/>
          <w:szCs w:val="24"/>
        </w:rPr>
        <w:t xml:space="preserve"> και τους κανόνες που ισχύουν στη ΜΕΑ των Βρυξελλών, που είναι η πιο σημαντική ΜΕΑ που έχουμε η εκπροσώπησή μας στην Ευρωπαϊκή Ένωση, τους ίδιους κανόνες μεταφέρουμε και προβά</w:t>
      </w:r>
      <w:r>
        <w:rPr>
          <w:rFonts w:eastAsia="Times New Roman" w:cs="Times New Roman"/>
          <w:szCs w:val="24"/>
        </w:rPr>
        <w:t>λ</w:t>
      </w:r>
      <w:r>
        <w:rPr>
          <w:rFonts w:eastAsia="Times New Roman" w:cs="Times New Roman"/>
          <w:szCs w:val="24"/>
        </w:rPr>
        <w:t>λουμε στη ΜΕΑ του ΟΟΣΑ. Εισάγουμε, δηλαδή, πρώτον, ότι οι υπάλληλοι που πηγαίνου</w:t>
      </w:r>
      <w:r>
        <w:rPr>
          <w:rFonts w:eastAsia="Times New Roman" w:cs="Times New Roman"/>
          <w:szCs w:val="24"/>
        </w:rPr>
        <w:t xml:space="preserve">ν εκεί έχουν θητεία τρία χρόνια συν δύο. </w:t>
      </w:r>
    </w:p>
    <w:p w14:paraId="0EB1AC6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Δεύτερον, προβλέπεται ότι επιστρέφοντας θα προσφέρουν τις υπηρεσίες τους στο</w:t>
      </w:r>
      <w:r>
        <w:rPr>
          <w:rFonts w:eastAsia="Times New Roman" w:cs="Times New Roman"/>
          <w:szCs w:val="24"/>
        </w:rPr>
        <w:t>ν</w:t>
      </w:r>
      <w:r>
        <w:rPr>
          <w:rFonts w:eastAsia="Times New Roman" w:cs="Times New Roman"/>
          <w:szCs w:val="24"/>
        </w:rPr>
        <w:t xml:space="preserve"> χώρο από τον οποίο προέρχονται, ακριβώς για να μεταφέρουν και την εμπειρία και να εμπλουτίσουν και να αναβαθμίσουν τη λειτουργία εν Ελλά</w:t>
      </w:r>
      <w:r>
        <w:rPr>
          <w:rFonts w:eastAsia="Times New Roman" w:cs="Times New Roman"/>
          <w:szCs w:val="24"/>
        </w:rPr>
        <w:t xml:space="preserve">δι. </w:t>
      </w:r>
    </w:p>
    <w:p w14:paraId="0EB1AC6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Τρίτον, προβλέπεται ότι σε μία σειρά από επιτροπές συμμετέχουν απευθείας υπάλληλοι από την ελληνική πλευρά, από την ελληνική δημόσια διοίκηση. </w:t>
      </w:r>
    </w:p>
    <w:p w14:paraId="0EB1AC6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Τέταρτον, μειώνουμε τον αριθμό από επτά σε πέντε και μειώνουμε και τις δαπάνες που προβλέπονται για ορισμέν</w:t>
      </w:r>
      <w:r>
        <w:rPr>
          <w:rFonts w:eastAsia="Times New Roman" w:cs="Times New Roman"/>
          <w:szCs w:val="24"/>
        </w:rPr>
        <w:t xml:space="preserve">ες κατηγορίες δαπανών. </w:t>
      </w:r>
    </w:p>
    <w:p w14:paraId="0EB1AC6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Συνεπώς σε αντίθεση με τα λεγόμενα της Αντιπολίτευσης, στο θέμα της ΜΕΑ του ΟΟΣΑ κάνουμε έναν σημαντικό εκσυγχρονισμό, ο οποίος δημιουργεί ένα πλαίσιο πολύ πιο διάφανο, πολύ πιο λειτουργικό, πολύ πιο αξιοκρατικό, ακριβώς επειδή οι ε</w:t>
      </w:r>
      <w:r>
        <w:rPr>
          <w:rFonts w:eastAsia="Times New Roman" w:cs="Times New Roman"/>
          <w:szCs w:val="24"/>
        </w:rPr>
        <w:t>πιλογές και των υπαλλήλων που θα πηγαίνουν εκεί πρέπει να ακολουθήσουν μια συγκεκριμένη αξιολογική διαδικασία.</w:t>
      </w:r>
    </w:p>
    <w:p w14:paraId="0EB1AC6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Η δεύτερη ενότητα αφορά την εκκαθάριση του Οργανισμού Προώθησης Εξαγωγών. Εκεί έχει υπάρξει μία σημαντική διόρθωση. Όπως ξέρετε, ο ρόλος της γενι</w:t>
      </w:r>
      <w:r>
        <w:rPr>
          <w:rFonts w:eastAsia="Times New Roman" w:cs="Times New Roman"/>
          <w:szCs w:val="24"/>
        </w:rPr>
        <w:t>κής συνέλευσης έχει μεταφερθεί στον Υπουργό. Αυτό είναι αντισυνταγματικό και με την προτεινόμενη ρύθμιση τον επαναφέρουμε στη γενική συνέλευση.</w:t>
      </w:r>
    </w:p>
    <w:p w14:paraId="0EB1AC6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 τις ρυθμίσεις για τον Οργανισμό Εξαγωγικών Πιστώσεων ουσιαστικά δίνουμε τη δυνατότητα υπό συνθήκες στις οποίε</w:t>
      </w:r>
      <w:r>
        <w:rPr>
          <w:rFonts w:eastAsia="Times New Roman" w:cs="Times New Roman"/>
          <w:szCs w:val="24"/>
        </w:rPr>
        <w:t xml:space="preserve">ς δεν κάνουμε προσλήψεις –αυτό το υπογραμμίζω και δεν χρησιμοποιούμε και οργανισμούς για να κάνουμε προσλήψεις, ακριβώς το αντίθετο- να υπάρξουν μετακινήσεις και μετατάξεις </w:t>
      </w:r>
      <w:r>
        <w:rPr>
          <w:rFonts w:eastAsia="Times New Roman" w:cs="Times New Roman"/>
          <w:szCs w:val="24"/>
        </w:rPr>
        <w:lastRenderedPageBreak/>
        <w:t xml:space="preserve">μονίμων υπαλλήλων ή υπαλλήλων ιδιωτικού δικαίου αορίστου χρόνου του δημόσιου τομέα </w:t>
      </w:r>
      <w:r>
        <w:rPr>
          <w:rFonts w:eastAsia="Times New Roman" w:cs="Times New Roman"/>
          <w:szCs w:val="24"/>
        </w:rPr>
        <w:t xml:space="preserve">προς τον συγκεκριμένο </w:t>
      </w:r>
      <w:r>
        <w:rPr>
          <w:rFonts w:eastAsia="Times New Roman" w:cs="Times New Roman"/>
          <w:szCs w:val="24"/>
        </w:rPr>
        <w:t>οργανισμό</w:t>
      </w:r>
      <w:r>
        <w:rPr>
          <w:rFonts w:eastAsia="Times New Roman" w:cs="Times New Roman"/>
          <w:szCs w:val="24"/>
        </w:rPr>
        <w:t>, ούτως ώστε να διευρύνει το προσωπικό που έχει στη διάθεσή του και να μπορέσει να επιτελέσει καλύτερα τον ρόλο του, ο οποίος υπενθυμίζω ότι θα αναβαθμιστεί.</w:t>
      </w:r>
    </w:p>
    <w:p w14:paraId="0EB1AC6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Στα θέματα του ΕΣΠΑ ασκήθηκε κριτική, επίσης, λίγο παραπλανητική, α</w:t>
      </w:r>
      <w:r>
        <w:rPr>
          <w:rFonts w:eastAsia="Times New Roman" w:cs="Times New Roman"/>
          <w:szCs w:val="24"/>
        </w:rPr>
        <w:t xml:space="preserve">κριβώς επειδή το σύστημα με το οποίο υλοποιούμε τη συγκεκριμένη περίοδο του ΕΣΠΑ έχει λιγότερες διαχειριστικές αρχές παρά ποτέ, ενδιάμεσους φορείς και φορείς υλοποίησης. </w:t>
      </w:r>
    </w:p>
    <w:p w14:paraId="0EB1AC6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Η πολιτική μας στις διαχειριστικές αρχές έχει διατηρήσει αυστηρά τον κανόνα να είναι </w:t>
      </w:r>
      <w:r>
        <w:rPr>
          <w:rFonts w:eastAsia="Times New Roman" w:cs="Times New Roman"/>
          <w:szCs w:val="24"/>
        </w:rPr>
        <w:t xml:space="preserve">σε επίπεδο Υπουργείων ή Αναπληρωτών Υπουργών. Δεν υπάρχει άλλο επίπεδο στο οποίο μπορούν να προβλεφθούν αυτές οι αρχές. Υπάρχει μία σαφής απλοποίηση και στο θέμα των ενδιάμεσων φορέων. Συνεπώς διατηρούμε τον βασικό χαρακτήρα του να είναι </w:t>
      </w:r>
      <w:r>
        <w:rPr>
          <w:rFonts w:eastAsia="Times New Roman" w:cs="Times New Roman"/>
          <w:szCs w:val="24"/>
        </w:rPr>
        <w:t xml:space="preserve">επιτελικό </w:t>
      </w:r>
      <w:r>
        <w:rPr>
          <w:rFonts w:eastAsia="Times New Roman" w:cs="Times New Roman"/>
          <w:szCs w:val="24"/>
        </w:rPr>
        <w:t>όλο το σ</w:t>
      </w:r>
      <w:r>
        <w:rPr>
          <w:rFonts w:eastAsia="Times New Roman" w:cs="Times New Roman"/>
          <w:szCs w:val="24"/>
        </w:rPr>
        <w:t xml:space="preserve">ύστημα στο Υπουργείο Οικονομίας και </w:t>
      </w:r>
      <w:r>
        <w:rPr>
          <w:rFonts w:eastAsia="Times New Roman" w:cs="Times New Roman"/>
          <w:szCs w:val="24"/>
        </w:rPr>
        <w:lastRenderedPageBreak/>
        <w:t>ταυτόχρονα οι ενδιάμεσοι φορείς και οι διαχειριστικές αρχές να τον διατηρήσουν στον ελάχιστο δυνατό βαθμό, προκειμένου να έχουμε καλά αποτελέσματα στην υλοποίηση.</w:t>
      </w:r>
    </w:p>
    <w:p w14:paraId="0EB1AC6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Στα θέματα βιομηχανίας δεν θα σταθώ, τα ανέλυσε επί μακρόν η κ. </w:t>
      </w:r>
      <w:proofErr w:type="spellStart"/>
      <w:r>
        <w:rPr>
          <w:rFonts w:eastAsia="Times New Roman" w:cs="Times New Roman"/>
          <w:szCs w:val="24"/>
        </w:rPr>
        <w:t>Τζάκρη</w:t>
      </w:r>
      <w:proofErr w:type="spellEnd"/>
      <w:r>
        <w:rPr>
          <w:rFonts w:eastAsia="Times New Roman" w:cs="Times New Roman"/>
          <w:szCs w:val="24"/>
        </w:rPr>
        <w:t xml:space="preserve"> και έτυχαν, απ’ ό,τι κατάλαβα, αποδοχής από τη μεγάλη πλειοψηφία του Κοινοβουλίου. </w:t>
      </w:r>
    </w:p>
    <w:p w14:paraId="0EB1AC6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Επίσης, τα θέματα τουρισμού συζητήθηκαν αναλυτικά από την κ. Κουντουρά, η οποία θα αναφερθεί σ’ αυτές</w:t>
      </w:r>
      <w:r>
        <w:rPr>
          <w:rFonts w:eastAsia="Times New Roman" w:cs="Times New Roman"/>
          <w:szCs w:val="24"/>
        </w:rPr>
        <w:t xml:space="preserve"> τις διατάξεις αύριο το πρωί. Οι παρεμβάσεις αφορούν ως γνωστόν την απλοποίηση των προϋποθέσεων </w:t>
      </w:r>
      <w:proofErr w:type="spellStart"/>
      <w:r>
        <w:rPr>
          <w:rFonts w:eastAsia="Times New Roman" w:cs="Times New Roman"/>
          <w:szCs w:val="24"/>
        </w:rPr>
        <w:t>αδειοδότησης</w:t>
      </w:r>
      <w:proofErr w:type="spellEnd"/>
      <w:r>
        <w:rPr>
          <w:rFonts w:eastAsia="Times New Roman" w:cs="Times New Roman"/>
          <w:szCs w:val="24"/>
        </w:rPr>
        <w:t xml:space="preserve"> πρωτίστως των τουριστικών γραφείων και κάποια θέματα που αφορούν νέους επαγγελματίες στον τουρισμό. </w:t>
      </w:r>
    </w:p>
    <w:p w14:paraId="0EB1AC6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Τα θέματα της Γενικής Γραμματείας Εμπορίου και</w:t>
      </w:r>
      <w:r>
        <w:rPr>
          <w:rFonts w:eastAsia="Times New Roman" w:cs="Times New Roman"/>
          <w:szCs w:val="24"/>
        </w:rPr>
        <w:t xml:space="preserve"> Προστασίας Καταναλωτή, επίσης, έγιναν αποδεκτά ως βελτιώσεις σε θέματα και σε τομείς στους οποίους υπήρχαν εκκρεμότητες. Συνεπώς θεωρώ ότι και αυτά έχουν τύχει θετικής ανταπόκρισης.</w:t>
      </w:r>
    </w:p>
    <w:p w14:paraId="0EB1AC6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πω μία λέξη για τις νομοτεχνικές βελτιώσεις. Είναι όλες </w:t>
      </w:r>
      <w:r>
        <w:rPr>
          <w:rFonts w:eastAsia="Times New Roman" w:cs="Times New Roman"/>
          <w:szCs w:val="24"/>
        </w:rPr>
        <w:t xml:space="preserve">φραστικές και αφορούν –θα διαβάσω μία που είναι αντιπροσωπευτική- την περίπτωση της παραγράφου 2 του άρθρου 4 του σχεδίου, άρθρου 43β του ν. 2190/1920. Η φράση «στην περίπτωση κατά την οποία ο απεριόριστα </w:t>
      </w:r>
      <w:proofErr w:type="spellStart"/>
      <w:r>
        <w:rPr>
          <w:rFonts w:eastAsia="Times New Roman" w:cs="Times New Roman"/>
          <w:szCs w:val="24"/>
        </w:rPr>
        <w:t>ευθυνόμενος</w:t>
      </w:r>
      <w:proofErr w:type="spellEnd"/>
      <w:r>
        <w:rPr>
          <w:rFonts w:eastAsia="Times New Roman" w:cs="Times New Roman"/>
          <w:szCs w:val="24"/>
        </w:rPr>
        <w:t xml:space="preserve"> εταίρος είναι κεφαλαιουχική εταιρεία» -</w:t>
      </w:r>
      <w:r>
        <w:rPr>
          <w:rFonts w:eastAsia="Times New Roman" w:cs="Times New Roman"/>
          <w:szCs w:val="24"/>
        </w:rPr>
        <w:t>η οποία είναι αρκετά σαφής, το επαναλαμβάνω, αναφέρεται σε μια παλαιότερη νομοθεσία- αντικαθίσταται ως εξής: «όταν όλοι οι άμεσοι ή οι έμμεσοι εταίροι έχουν περιορισμένη ευθύνη λόγω του ότι είναι νομικά πρόσωπα που έχουν τη μορφή της ανώνυμης εταιρείας, τη</w:t>
      </w:r>
      <w:r>
        <w:rPr>
          <w:rFonts w:eastAsia="Times New Roman" w:cs="Times New Roman"/>
          <w:szCs w:val="24"/>
        </w:rPr>
        <w:t xml:space="preserve">ς εταιρείας περιορισμένης ευθύνης, της ετερόρρυθμης κατά μετοχές εταιρείας ή της ιδιωτικής κεφαλαιουχικής εταιρείας». Είναι πολύ βελτιωμένη αποσαφήνιση του ποιος είναι το υποκείμενο του συγκεκριμένου νόμου. </w:t>
      </w:r>
    </w:p>
    <w:p w14:paraId="0EB1AC6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Καταθέτω τις νομοτεχνικές βελτιώσεις για τα Πρακ</w:t>
      </w:r>
      <w:r>
        <w:rPr>
          <w:rFonts w:eastAsia="Times New Roman" w:cs="Times New Roman"/>
          <w:szCs w:val="24"/>
        </w:rPr>
        <w:t xml:space="preserve">τικά. </w:t>
      </w:r>
    </w:p>
    <w:p w14:paraId="0EB1AC6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Οικονομίας, Ανάπτυξης και Τουρισμού κ. Γεώργιος Σταθάκης καταθέτει τις προαναφερθείσες νομοτεχνικές βελτιώσεις, οι οποίες έχουν ως εξής:</w:t>
      </w:r>
    </w:p>
    <w:p w14:paraId="0EB1AC70" w14:textId="77777777" w:rsidR="00E94D67" w:rsidRDefault="00BC386F">
      <w:pPr>
        <w:rPr>
          <w:rFonts w:eastAsia="Times New Roman" w:cs="Times New Roman"/>
          <w:szCs w:val="24"/>
        </w:rPr>
      </w:pPr>
      <w:r>
        <w:rPr>
          <w:rFonts w:eastAsia="Times New Roman" w:cs="Times New Roman"/>
          <w:szCs w:val="24"/>
        </w:rPr>
        <w:t xml:space="preserve">                 </w:t>
      </w:r>
      <w:r w:rsidRPr="005D12FD">
        <w:rPr>
          <w:rFonts w:eastAsia="Times New Roman" w:cs="Times New Roman"/>
          <w:color w:val="FF0000"/>
          <w:szCs w:val="24"/>
        </w:rPr>
        <w:t>(ΑΛΛΑΓΗ ΣΕΛΙΔΑΣ)</w:t>
      </w:r>
    </w:p>
    <w:p w14:paraId="0EB1AC71" w14:textId="77777777" w:rsidR="00E94D67" w:rsidRDefault="00BC386F">
      <w:pPr>
        <w:rPr>
          <w:rFonts w:eastAsia="Times New Roman" w:cs="Times New Roman"/>
          <w:szCs w:val="24"/>
        </w:rPr>
      </w:pPr>
      <w:r>
        <w:rPr>
          <w:rFonts w:eastAsia="Times New Roman" w:cs="Times New Roman"/>
          <w:szCs w:val="24"/>
        </w:rPr>
        <w:t xml:space="preserve">                 </w:t>
      </w:r>
      <w:r w:rsidRPr="005D12FD">
        <w:rPr>
          <w:rFonts w:eastAsia="Times New Roman" w:cs="Times New Roman"/>
          <w:color w:val="FF0000"/>
          <w:szCs w:val="24"/>
        </w:rPr>
        <w:t>(ΝΑ ΜΠΟΥΝ ΟΙ ΣΕΛΙΔΕΣ 130-131)</w:t>
      </w:r>
    </w:p>
    <w:p w14:paraId="0EB1AC72" w14:textId="77777777" w:rsidR="00E94D67" w:rsidRDefault="00BC386F">
      <w:pPr>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              </w:t>
      </w:r>
      <w:r w:rsidRPr="005D12FD">
        <w:rPr>
          <w:rFonts w:eastAsia="Times New Roman" w:cs="Times New Roman"/>
          <w:color w:val="FF0000"/>
          <w:szCs w:val="24"/>
        </w:rPr>
        <w:t>(ΑΛΛΑΓΗ ΣΕΛΙΔΑΣ)</w:t>
      </w:r>
    </w:p>
    <w:p w14:paraId="0EB1AC73"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Παρακαλώ να διανεμηθούν στους κυρίους συναδέλφους. </w:t>
      </w:r>
    </w:p>
    <w:p w14:paraId="0EB1AC74"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Επιτρέψτε μου να σταθώ στο άρθρο 28 και θα περάσω μετά στις τροπολογίες. </w:t>
      </w:r>
      <w:r>
        <w:rPr>
          <w:rFonts w:eastAsia="Times New Roman" w:cs="Times New Roman"/>
          <w:szCs w:val="24"/>
        </w:rPr>
        <w:t xml:space="preserve">Το άρθρο 28, όπως ξέρετε, ήταν ένα άρθρο, το οποίο έμεινε ανεφάρμοστο. Είναι ανεφάρμοστο διότι καταργεί την ιδιότητα της ανώνυμης εταιρείας. Είχε γίνει τότε ο διάλογος με τον κ. </w:t>
      </w:r>
      <w:proofErr w:type="spellStart"/>
      <w:r>
        <w:rPr>
          <w:rFonts w:eastAsia="Times New Roman" w:cs="Times New Roman"/>
          <w:szCs w:val="24"/>
        </w:rPr>
        <w:t>Δένδια</w:t>
      </w:r>
      <w:proofErr w:type="spellEnd"/>
      <w:r>
        <w:rPr>
          <w:rFonts w:eastAsia="Times New Roman" w:cs="Times New Roman"/>
          <w:szCs w:val="24"/>
        </w:rPr>
        <w:t xml:space="preserve"> και είχαμε πει ότι το άρθρο αυτό στην πρώτη ευκαιρία θα αποσυρθεί και α</w:t>
      </w:r>
      <w:r>
        <w:rPr>
          <w:rFonts w:eastAsia="Times New Roman" w:cs="Times New Roman"/>
          <w:szCs w:val="24"/>
        </w:rPr>
        <w:t xml:space="preserve">υτό κάνουμε σήμερα. </w:t>
      </w:r>
    </w:p>
    <w:p w14:paraId="0EB1AC7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υπήρξε μια εκτενής κριτική από την πλευρά του Κομμουνιστικού Κόμματος Ελλάδας, αλλά θέλω να υπενθυμίσω ότι οι μέτοχοι είναι στη φύση των εταιρειών αυτών. Οι μέτοχοι μιας ανώνυμης εταιρείας δεν μπορούν να έχουν ευθύνη πέ</w:t>
      </w:r>
      <w:r>
        <w:rPr>
          <w:rFonts w:eastAsia="Times New Roman" w:cs="Times New Roman"/>
          <w:szCs w:val="24"/>
        </w:rPr>
        <w:t>ρα από το κεφάλαιο, το οποίο έχουν βάλει στη συγκεκριμένη εταιρεία και δεν μπορούν να έχουν την προσωπική τους περιουσία ως…</w:t>
      </w:r>
    </w:p>
    <w:p w14:paraId="0EB1AC7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Αυτή είναι η φύση της εταιρείας αυτής καθαυτής. </w:t>
      </w:r>
    </w:p>
    <w:p w14:paraId="0EB1AC7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Όμως, η αντίστοιχη νομοθεσία ισχύει και για το σύνολο άλλων επιχειρήσεων, που </w:t>
      </w:r>
      <w:r>
        <w:rPr>
          <w:rFonts w:eastAsia="Times New Roman" w:cs="Times New Roman"/>
          <w:szCs w:val="24"/>
        </w:rPr>
        <w:t>καλύπτουν και τις μικρομεσαίες φυσικά πέρα από τις ανώνυμες εταιρείες, που είναι οι ΕΠΕ και πολλές άλλες κατηγορίες επιχειρήσεων, που προβλέπονται στο</w:t>
      </w:r>
      <w:r>
        <w:rPr>
          <w:rFonts w:eastAsia="Times New Roman" w:cs="Times New Roman"/>
          <w:szCs w:val="24"/>
        </w:rPr>
        <w:t>ν</w:t>
      </w:r>
      <w:r>
        <w:rPr>
          <w:rFonts w:eastAsia="Times New Roman" w:cs="Times New Roman"/>
          <w:szCs w:val="24"/>
        </w:rPr>
        <w:t xml:space="preserve"> νόμο. Άρα, ήταν μια διόρθωση κατά τη γνώμη μου αναγκαία, μιας και ο νόμος αυτός ήταν ανεφάρμοστος. Αν εφ</w:t>
      </w:r>
      <w:r>
        <w:rPr>
          <w:rFonts w:eastAsia="Times New Roman" w:cs="Times New Roman"/>
          <w:szCs w:val="24"/>
        </w:rPr>
        <w:t xml:space="preserve">αρμοζόταν, θα προσέκρουε σε βασικά νομικά προβλήματα. </w:t>
      </w:r>
    </w:p>
    <w:p w14:paraId="0EB1AC7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περάσω στις τέσσερις τροπολογίες που καταθέτω, οι οποίες –και οι τέσσερις- αφορούν θέματα του Υπουργείου. Η πρώτη τροπολογία, η υπ’ </w:t>
      </w:r>
      <w:proofErr w:type="spellStart"/>
      <w:r>
        <w:rPr>
          <w:rFonts w:eastAsia="Times New Roman" w:cs="Times New Roman"/>
          <w:szCs w:val="24"/>
        </w:rPr>
        <w:t>αριθμ</w:t>
      </w:r>
      <w:proofErr w:type="spellEnd"/>
      <w:r>
        <w:rPr>
          <w:rFonts w:eastAsia="Times New Roman" w:cs="Times New Roman"/>
          <w:szCs w:val="24"/>
        </w:rPr>
        <w:t xml:space="preserve">. 516/38 αφορά δυο πράγματα. </w:t>
      </w:r>
    </w:p>
    <w:p w14:paraId="0EB1AC7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Το πρώτο αφορά το</w:t>
      </w:r>
      <w:r>
        <w:rPr>
          <w:rFonts w:eastAsia="Times New Roman" w:cs="Times New Roman"/>
          <w:szCs w:val="24"/>
        </w:rPr>
        <w:t xml:space="preserve"> πλανόδιο εμπόριο. Εδώ επιτρέψτε μου να θυμίσω το γεγονός ότι αυτοί που έχουν άδεια πλανόδιου που κινείται, η οποία είναι μια διαφορετική κατηγορία απ’ αυτούς που έχουν άδεια πλανόδιου στάσιμη, ζουν το χαρακτηριστικό παράδειγμα: Σε έναν ποδοσφαιρικό αγώνα </w:t>
      </w:r>
      <w:r>
        <w:rPr>
          <w:rFonts w:eastAsia="Times New Roman" w:cs="Times New Roman"/>
          <w:szCs w:val="24"/>
        </w:rPr>
        <w:t>να υπάρχουν πλανόδιοι που προσφέρουν όλα αυτά έξω από το γήπεδο και οι οποίοι</w:t>
      </w:r>
      <w:r>
        <w:rPr>
          <w:rFonts w:eastAsia="Times New Roman" w:cs="Times New Roman"/>
          <w:szCs w:val="24"/>
        </w:rPr>
        <w:t>,</w:t>
      </w:r>
      <w:r>
        <w:rPr>
          <w:rFonts w:eastAsia="Times New Roman" w:cs="Times New Roman"/>
          <w:szCs w:val="24"/>
        </w:rPr>
        <w:t xml:space="preserve"> σύμφωνα με το νόμο</w:t>
      </w:r>
      <w:r>
        <w:rPr>
          <w:rFonts w:eastAsia="Times New Roman" w:cs="Times New Roman"/>
          <w:szCs w:val="24"/>
        </w:rPr>
        <w:t>,</w:t>
      </w:r>
      <w:r>
        <w:rPr>
          <w:rFonts w:eastAsia="Times New Roman" w:cs="Times New Roman"/>
          <w:szCs w:val="24"/>
        </w:rPr>
        <w:t xml:space="preserve"> δεν μπορούν να σταθούν</w:t>
      </w:r>
      <w:r>
        <w:rPr>
          <w:rFonts w:eastAsia="Times New Roman" w:cs="Times New Roman"/>
          <w:szCs w:val="24"/>
        </w:rPr>
        <w:t>,</w:t>
      </w:r>
      <w:r>
        <w:rPr>
          <w:rFonts w:eastAsia="Times New Roman" w:cs="Times New Roman"/>
          <w:szCs w:val="24"/>
        </w:rPr>
        <w:t xml:space="preserve"> παρά μόνο κατά τη στιγμή που δίνουν το ένα σουβλάκι. Μετά πρέπει αμέσως να βάλει μπρος και να συνεχίσει να γυρίζει γύρω από το γήπεδο</w:t>
      </w:r>
      <w:r>
        <w:rPr>
          <w:rFonts w:eastAsia="Times New Roman" w:cs="Times New Roman"/>
          <w:szCs w:val="24"/>
        </w:rPr>
        <w:t>. Αυτή η ρύθμιση που κάνουμε τους δίνει δυο ώρες</w:t>
      </w:r>
      <w:r>
        <w:rPr>
          <w:rFonts w:eastAsia="Times New Roman" w:cs="Times New Roman"/>
          <w:szCs w:val="24"/>
        </w:rPr>
        <w:t>,</w:t>
      </w:r>
      <w:r>
        <w:rPr>
          <w:rFonts w:eastAsia="Times New Roman" w:cs="Times New Roman"/>
          <w:szCs w:val="24"/>
        </w:rPr>
        <w:t xml:space="preserve"> προκειμένου να είναι στάσιμοι, να προσφέρουν την υπηρεσία στο συγκεκριμένο έκτακτο συμβάν και να συνεχίζουν από εκεί και πέρα τη δραστηριότητά τους.</w:t>
      </w:r>
    </w:p>
    <w:p w14:paraId="0EB1AC7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Ο δεύτερος </w:t>
      </w:r>
      <w:proofErr w:type="spellStart"/>
      <w:r>
        <w:rPr>
          <w:rFonts w:eastAsia="Times New Roman" w:cs="Times New Roman"/>
          <w:szCs w:val="24"/>
        </w:rPr>
        <w:t>εξορθολογισμός</w:t>
      </w:r>
      <w:proofErr w:type="spellEnd"/>
      <w:r>
        <w:rPr>
          <w:rFonts w:eastAsia="Times New Roman" w:cs="Times New Roman"/>
          <w:szCs w:val="24"/>
        </w:rPr>
        <w:t xml:space="preserve"> που κάνουμε στο συγκεκριμένο, σ</w:t>
      </w:r>
      <w:r>
        <w:rPr>
          <w:rFonts w:eastAsia="Times New Roman" w:cs="Times New Roman"/>
          <w:szCs w:val="24"/>
        </w:rPr>
        <w:t>τους πλανόδιους πωλητές, έχει να κάνει με τη χωρική ισχύ των αδειών τους. Όπως ξέρετε, υπάρχει ένα παράδοξο σύστημα, όπου έχει τη δυνατότητα</w:t>
      </w:r>
      <w:r>
        <w:rPr>
          <w:rFonts w:eastAsia="Times New Roman" w:cs="Times New Roman"/>
          <w:szCs w:val="24"/>
        </w:rPr>
        <w:t>,</w:t>
      </w:r>
      <w:r>
        <w:rPr>
          <w:rFonts w:eastAsia="Times New Roman" w:cs="Times New Roman"/>
          <w:szCs w:val="24"/>
        </w:rPr>
        <w:t xml:space="preserve"> εντός των ορίων ενός δήμου κάποιοι να </w:t>
      </w:r>
      <w:proofErr w:type="spellStart"/>
      <w:r>
        <w:rPr>
          <w:rFonts w:eastAsia="Times New Roman" w:cs="Times New Roman"/>
          <w:szCs w:val="24"/>
        </w:rPr>
        <w:t>αδειοδοτούνται</w:t>
      </w:r>
      <w:proofErr w:type="spellEnd"/>
      <w:r>
        <w:rPr>
          <w:rFonts w:eastAsia="Times New Roman" w:cs="Times New Roman"/>
          <w:szCs w:val="24"/>
        </w:rPr>
        <w:t xml:space="preserve"> από έναν δήμο, κάποιοι από έναν </w:t>
      </w:r>
      <w:r>
        <w:rPr>
          <w:rFonts w:eastAsia="Times New Roman" w:cs="Times New Roman"/>
          <w:szCs w:val="24"/>
        </w:rPr>
        <w:lastRenderedPageBreak/>
        <w:t>άλλο δήμο. Υπάρχει ένα παρανο</w:t>
      </w:r>
      <w:r>
        <w:rPr>
          <w:rFonts w:eastAsia="Times New Roman" w:cs="Times New Roman"/>
          <w:szCs w:val="24"/>
        </w:rPr>
        <w:t xml:space="preserve">ϊκό σύστημα ως προς το πού ισχύει η άδεια του συγκεκριμένου πλανόδιου. Για λόγους ισονομίας και ίσης μεταχείρισης, θεσπίζουμε το αυτονόητο, η χωρική ισχύς όλων των αδειών ταυτίζεται με τα όρια της εκάστοτε περιφέρειας στην οποία ανήκει γεωγραφικά η </w:t>
      </w:r>
      <w:proofErr w:type="spellStart"/>
      <w:r>
        <w:rPr>
          <w:rFonts w:eastAsia="Times New Roman" w:cs="Times New Roman"/>
          <w:szCs w:val="24"/>
        </w:rPr>
        <w:t>εκδούσα</w:t>
      </w:r>
      <w:proofErr w:type="spellEnd"/>
      <w:r>
        <w:rPr>
          <w:rFonts w:eastAsia="Times New Roman" w:cs="Times New Roman"/>
          <w:szCs w:val="24"/>
        </w:rPr>
        <w:t xml:space="preserve"> αρχή. Άρα, όποιος εκδίδει άδεια στο πλαίσιο μιας περιφέρειας ισχύει η άδειά του για το σύνολο της περιφέρειας. Αυτά για το πλανόδιο εμπόριο. </w:t>
      </w:r>
    </w:p>
    <w:p w14:paraId="0EB1AC7B" w14:textId="77777777" w:rsidR="00E94D67" w:rsidRDefault="00BC386F">
      <w:pPr>
        <w:spacing w:line="600" w:lineRule="auto"/>
        <w:ind w:firstLine="720"/>
        <w:jc w:val="both"/>
        <w:rPr>
          <w:rFonts w:eastAsia="Times New Roman"/>
          <w:bCs/>
        </w:rPr>
      </w:pPr>
      <w:r>
        <w:rPr>
          <w:rFonts w:eastAsia="Times New Roman" w:cs="Times New Roman"/>
          <w:szCs w:val="24"/>
        </w:rPr>
        <w:t xml:space="preserve">Το δεύτερο άρθρο αφορά το </w:t>
      </w:r>
      <w:r>
        <w:rPr>
          <w:rFonts w:eastAsia="Times New Roman" w:cs="Times New Roman"/>
          <w:szCs w:val="24"/>
        </w:rPr>
        <w:t>«</w:t>
      </w:r>
      <w:r>
        <w:rPr>
          <w:rFonts w:eastAsia="Times New Roman" w:cs="Times New Roman"/>
          <w:szCs w:val="24"/>
        </w:rPr>
        <w:t>Ε</w:t>
      </w:r>
      <w:r>
        <w:rPr>
          <w:rFonts w:eastAsia="Times New Roman" w:cs="Times New Roman"/>
          <w:szCs w:val="24"/>
          <w:lang w:val="en-US"/>
        </w:rPr>
        <w:t>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Εδώ υπάρχουν οι οφειλές του υπό εκκαθάριση Ελληνικού Οργανισμού Εξ</w:t>
      </w:r>
      <w:r>
        <w:rPr>
          <w:rFonts w:eastAsia="Times New Roman" w:cs="Times New Roman"/>
          <w:szCs w:val="24"/>
        </w:rPr>
        <w:t xml:space="preserve">ωτερικού Εμπορίου. Το πρώτο </w:t>
      </w:r>
      <w:r>
        <w:rPr>
          <w:rFonts w:eastAsia="Times New Roman"/>
          <w:szCs w:val="24"/>
        </w:rPr>
        <w:t>άρθρο</w:t>
      </w:r>
      <w:r>
        <w:rPr>
          <w:rFonts w:eastAsia="Times New Roman" w:cs="Times New Roman"/>
          <w:szCs w:val="24"/>
        </w:rPr>
        <w:t xml:space="preserve"> της τροπολογίας λέει ότι δεν μεταφέρονται οι απαιτήσεις του ΟΠΕ στον </w:t>
      </w:r>
      <w:r>
        <w:rPr>
          <w:rFonts w:eastAsia="Times New Roman" w:cs="Times New Roman"/>
          <w:szCs w:val="24"/>
        </w:rPr>
        <w:t>«</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xml:space="preserve"> και, επίσης, ότι η λήψη μέτρων αναγκαστικής εκτέλεσης στον ΟΠΕ δεν μπορεί να προηγηθεί της ολοκλήρωσης εκκαθάρισης, το οποίο πρακτικά σημαίνει ότι κανένας δεν θα έχει τη δυνατότητα να </w:t>
      </w:r>
      <w:r>
        <w:rPr>
          <w:rFonts w:eastAsia="Times New Roman"/>
          <w:bCs/>
        </w:rPr>
        <w:t xml:space="preserve">κάνει </w:t>
      </w:r>
      <w:r>
        <w:rPr>
          <w:rFonts w:eastAsia="Times New Roman" w:cs="Times New Roman"/>
          <w:szCs w:val="24"/>
        </w:rPr>
        <w:t>προκαταβολικά</w:t>
      </w:r>
      <w:r>
        <w:rPr>
          <w:rFonts w:eastAsia="Times New Roman"/>
          <w:bCs/>
        </w:rPr>
        <w:t xml:space="preserve"> μια αναγκαστική εκτέλεση σε βάρος του ΟΠΕ, πριν ολο</w:t>
      </w:r>
      <w:r>
        <w:rPr>
          <w:rFonts w:eastAsia="Times New Roman"/>
          <w:bCs/>
        </w:rPr>
        <w:t xml:space="preserve">κληρωθεί η διαδικασία εκκαθάρισης. </w:t>
      </w:r>
    </w:p>
    <w:p w14:paraId="0EB1AC7C" w14:textId="77777777" w:rsidR="00E94D67" w:rsidRDefault="00BC386F">
      <w:pPr>
        <w:spacing w:line="600" w:lineRule="auto"/>
        <w:ind w:firstLine="720"/>
        <w:jc w:val="both"/>
        <w:rPr>
          <w:rFonts w:eastAsia="Times New Roman"/>
          <w:bCs/>
        </w:rPr>
      </w:pPr>
      <w:r>
        <w:rPr>
          <w:rFonts w:eastAsia="Times New Roman"/>
          <w:bCs/>
        </w:rPr>
        <w:lastRenderedPageBreak/>
        <w:t xml:space="preserve">Η δεύτερη τροπολογία είναι η 517/39. Εδώ έχουμε δώσει τρεις παρατάσεις στο γνωστό θέμα των δημοσίων συμβάσεων. Ο νόμος είναι έτοιμος, όπως ξέρετε, και θα έρθει στη Βουλή εντός του μήνα. </w:t>
      </w:r>
    </w:p>
    <w:p w14:paraId="0EB1AC7D" w14:textId="77777777" w:rsidR="00E94D67" w:rsidRDefault="00BC386F">
      <w:pPr>
        <w:spacing w:line="600" w:lineRule="auto"/>
        <w:ind w:firstLine="720"/>
        <w:jc w:val="both"/>
        <w:rPr>
          <w:rFonts w:eastAsia="Times New Roman"/>
          <w:bCs/>
        </w:rPr>
      </w:pPr>
      <w:r>
        <w:rPr>
          <w:rFonts w:eastAsia="Times New Roman"/>
          <w:bCs/>
        </w:rPr>
        <w:t>Αντί να δώσουμε νέα παράταση, προ</w:t>
      </w:r>
      <w:r>
        <w:rPr>
          <w:rFonts w:eastAsia="Times New Roman"/>
          <w:bCs/>
        </w:rPr>
        <w:t xml:space="preserve">τείνουμε εδώ την κατάργηση του δεύτερου παραρτήματος του ν.4281/2014, ο οποίος έτσι κι αλλιώς δεν εφαρμόζεται, ούτε μπορεί να έχει </w:t>
      </w:r>
      <w:proofErr w:type="spellStart"/>
      <w:r>
        <w:rPr>
          <w:rFonts w:eastAsia="Times New Roman"/>
          <w:bCs/>
        </w:rPr>
        <w:t>εφαρμοσιμότητα</w:t>
      </w:r>
      <w:proofErr w:type="spellEnd"/>
      <w:r>
        <w:rPr>
          <w:rFonts w:eastAsia="Times New Roman"/>
          <w:bCs/>
        </w:rPr>
        <w:t>, μιας και το ισχύον καθεστώς προηγείται αυτού του νόμου. Δεν είναι εφαρμόσιμος αυτή τη στιγμή. Άρα</w:t>
      </w:r>
      <w:r>
        <w:rPr>
          <w:rFonts w:eastAsia="Times New Roman"/>
          <w:bCs/>
        </w:rPr>
        <w:t>,</w:t>
      </w:r>
      <w:r>
        <w:rPr>
          <w:rFonts w:eastAsia="Times New Roman"/>
          <w:bCs/>
        </w:rPr>
        <w:t xml:space="preserve"> προτείνουμ</w:t>
      </w:r>
      <w:r>
        <w:rPr>
          <w:rFonts w:eastAsia="Times New Roman"/>
          <w:bCs/>
        </w:rPr>
        <w:t xml:space="preserve">ε την κατάργηση του δεύτερου μέρους, αντί να δώσουμε νέα παράταση σε αυτό το μεσοδιάστημα, που δεν έχει περιεχόμενο. </w:t>
      </w:r>
    </w:p>
    <w:p w14:paraId="0EB1AC7E" w14:textId="77777777" w:rsidR="00E94D67" w:rsidRDefault="00BC386F">
      <w:pPr>
        <w:spacing w:line="600" w:lineRule="auto"/>
        <w:ind w:firstLine="720"/>
        <w:jc w:val="both"/>
        <w:rPr>
          <w:rFonts w:eastAsia="Times New Roman"/>
          <w:bCs/>
        </w:rPr>
      </w:pPr>
      <w:r>
        <w:rPr>
          <w:rFonts w:eastAsia="Times New Roman"/>
          <w:bCs/>
        </w:rPr>
        <w:t>Άρα, είναι μια τροπολογία, που επί της ουσίας δεν έχει κανέναν αντίκτυπο. Ο νέος νόμος θα αντικαταστήσει τις διατάξεις, με τις οποίες μέχρ</w:t>
      </w:r>
      <w:r>
        <w:rPr>
          <w:rFonts w:eastAsia="Times New Roman"/>
          <w:bCs/>
        </w:rPr>
        <w:t xml:space="preserve">ι τώρα λειτουργεί το σύνολο των δημοσίων συμβάσεων. </w:t>
      </w:r>
    </w:p>
    <w:p w14:paraId="0EB1AC7F" w14:textId="77777777" w:rsidR="00E94D67" w:rsidRDefault="00BC386F">
      <w:pPr>
        <w:spacing w:line="600" w:lineRule="auto"/>
        <w:ind w:firstLine="720"/>
        <w:jc w:val="both"/>
        <w:rPr>
          <w:rFonts w:eastAsia="Times New Roman"/>
          <w:bCs/>
        </w:rPr>
      </w:pPr>
      <w:r>
        <w:rPr>
          <w:rFonts w:eastAsia="Times New Roman"/>
          <w:bCs/>
        </w:rPr>
        <w:lastRenderedPageBreak/>
        <w:t>Η τρίτη τροπολογία αφορά το ΕΣΠΑ. Συγκεκριμένα, είναι η 521/43. Οι πιο σημαντικές διατάξεις της είναι δύο. Με την πρώτη παρέχεται νομοθετική εξουσιοδότηση για έκδοση ΚΥΑ στους Υπουργούς Οικονομίας και Οι</w:t>
      </w:r>
      <w:r>
        <w:rPr>
          <w:rFonts w:eastAsia="Times New Roman"/>
          <w:bCs/>
        </w:rPr>
        <w:t xml:space="preserve">κονομικών, που θα ρυθμίζει τα θέματα μετακινήσεων για τις ενέργειες τεχνικής βοήθειας του ΕΣΠΑ, του ΕΟΧ και του ΔΣΕ. Και με τη δεύτερη διευκολύνεται η ομαλή διαχείριση </w:t>
      </w:r>
      <w:proofErr w:type="spellStart"/>
      <w:r>
        <w:rPr>
          <w:rFonts w:eastAsia="Times New Roman"/>
          <w:bCs/>
        </w:rPr>
        <w:t>τμηματοποιημένων</w:t>
      </w:r>
      <w:proofErr w:type="spellEnd"/>
      <w:r>
        <w:rPr>
          <w:rFonts w:eastAsia="Times New Roman"/>
          <w:bCs/>
        </w:rPr>
        <w:t xml:space="preserve"> </w:t>
      </w:r>
      <w:r>
        <w:rPr>
          <w:rFonts w:eastAsia="Times New Roman"/>
          <w:bCs/>
          <w:lang w:val="en-US"/>
        </w:rPr>
        <w:t>phasing</w:t>
      </w:r>
      <w:r>
        <w:rPr>
          <w:rFonts w:eastAsia="Times New Roman"/>
          <w:bCs/>
        </w:rPr>
        <w:t xml:space="preserve"> έργων από την Ειδική Υπηρεσία Ψηφιακή Σύγκλιση. </w:t>
      </w:r>
    </w:p>
    <w:p w14:paraId="0EB1AC80" w14:textId="77777777" w:rsidR="00E94D67" w:rsidRDefault="00BC386F">
      <w:pPr>
        <w:spacing w:line="600" w:lineRule="auto"/>
        <w:ind w:firstLine="720"/>
        <w:jc w:val="both"/>
        <w:rPr>
          <w:rFonts w:eastAsia="Times New Roman"/>
          <w:bCs/>
        </w:rPr>
      </w:pPr>
      <w:r>
        <w:rPr>
          <w:rFonts w:eastAsia="Times New Roman"/>
          <w:bCs/>
        </w:rPr>
        <w:t>Είναι δύο ακόμ</w:t>
      </w:r>
      <w:r>
        <w:rPr>
          <w:rFonts w:eastAsia="Times New Roman"/>
          <w:bCs/>
        </w:rPr>
        <w:t xml:space="preserve">η: Η πρώτη δίνει τη δυνατότητα μιας μεγαλύτερης, καλύτερης με ΚΥΑ </w:t>
      </w:r>
      <w:r>
        <w:rPr>
          <w:rFonts w:eastAsia="Times New Roman"/>
          <w:bCs/>
          <w:shd w:val="clear" w:color="auto" w:fill="FFFFFF"/>
        </w:rPr>
        <w:t>διαχείρισης</w:t>
      </w:r>
      <w:r>
        <w:rPr>
          <w:rFonts w:eastAsia="Times New Roman"/>
          <w:bCs/>
        </w:rPr>
        <w:t xml:space="preserve"> των θεμάτων των μετακινήσεων. Για τους ελέγχους είναι αυτό. Η δεύτερη διευκολύνει το γνωστό πρόγραμμα της Ψηφιακής Σύγκλισης. </w:t>
      </w:r>
    </w:p>
    <w:p w14:paraId="0EB1AC81" w14:textId="77777777" w:rsidR="00E94D67" w:rsidRDefault="00BC386F">
      <w:pPr>
        <w:spacing w:line="600" w:lineRule="auto"/>
        <w:ind w:firstLine="720"/>
        <w:jc w:val="both"/>
        <w:rPr>
          <w:rFonts w:eastAsia="Times New Roman"/>
          <w:bCs/>
        </w:rPr>
      </w:pPr>
      <w:r>
        <w:rPr>
          <w:rFonts w:eastAsia="Times New Roman"/>
          <w:bCs/>
        </w:rPr>
        <w:t>Η τέταρτη και τελευταία τροπολογία αφορά τις περιβα</w:t>
      </w:r>
      <w:r>
        <w:rPr>
          <w:rFonts w:eastAsia="Times New Roman"/>
          <w:bCs/>
        </w:rPr>
        <w:t xml:space="preserve">λλοντικές άδειες του τουριστικού κλάδου. Υπενθυμίζω εδώ, ότι μέχρι στιγμής έχει δοθεί παράταση δύο χρόνων για τις τουριστικές επιχειρήσεις, </w:t>
      </w:r>
      <w:r>
        <w:rPr>
          <w:rFonts w:eastAsia="Times New Roman"/>
          <w:bCs/>
        </w:rPr>
        <w:lastRenderedPageBreak/>
        <w:t>ξενοδοχεία και κάμπινγκ, που έχουν καταθέσει την περιβαλλοντική τους μελέτη και το Υπουργείο για λόγους δικούς του δ</w:t>
      </w:r>
      <w:r>
        <w:rPr>
          <w:rFonts w:eastAsia="Times New Roman"/>
          <w:bCs/>
        </w:rPr>
        <w:t>εν έχει ολοκληρώσει τη διαδικασία αξιολόγησης της περιβαλλοντικής μελέτης.</w:t>
      </w:r>
    </w:p>
    <w:p w14:paraId="0EB1AC82" w14:textId="77777777" w:rsidR="00E94D67" w:rsidRDefault="00BC386F">
      <w:pPr>
        <w:spacing w:line="600" w:lineRule="auto"/>
        <w:ind w:firstLine="720"/>
        <w:jc w:val="both"/>
        <w:rPr>
          <w:rFonts w:eastAsia="Times New Roman"/>
          <w:bCs/>
        </w:rPr>
      </w:pPr>
      <w:r>
        <w:rPr>
          <w:rFonts w:eastAsia="Times New Roman"/>
          <w:bCs/>
        </w:rPr>
        <w:t>Μέχρι στιγμής, λοιπόν, έχουμε το σύνολο των τουριστικού κλάδου, ξενοδοχεία και κάμπινγκ, τα οποία πήραν διετή παράταση. Μπορούν να έχουν σήμα και μπορούν να λειτουργούν, εφόσον έχου</w:t>
      </w:r>
      <w:r>
        <w:rPr>
          <w:rFonts w:eastAsia="Times New Roman"/>
          <w:bCs/>
        </w:rPr>
        <w:t xml:space="preserve">ν υποβάλει την περιβαλλοντική μελέτη. </w:t>
      </w:r>
    </w:p>
    <w:p w14:paraId="0EB1AC83" w14:textId="77777777" w:rsidR="00E94D67" w:rsidRDefault="00BC386F">
      <w:pPr>
        <w:spacing w:line="600" w:lineRule="auto"/>
        <w:ind w:firstLine="720"/>
        <w:jc w:val="both"/>
        <w:rPr>
          <w:rFonts w:eastAsia="Times New Roman"/>
          <w:bCs/>
        </w:rPr>
      </w:pPr>
      <w:r>
        <w:rPr>
          <w:rFonts w:eastAsia="Times New Roman"/>
          <w:bCs/>
        </w:rPr>
        <w:t>Υπάρχει μια κατηγορία επιχειρήσεων, η οποία εν μέρει δικαιολογημένα, δηλαδή δεν προβλεπόταν στους παλαιότερους νόμους να κάνουν περιβαλλοντική μελέτη, εν μέρει αδικαιολόγητα, από ένα σημείο και πέρα θα έπρεπε να κάνου</w:t>
      </w:r>
      <w:r>
        <w:rPr>
          <w:rFonts w:eastAsia="Times New Roman"/>
          <w:bCs/>
        </w:rPr>
        <w:t xml:space="preserve">ν περιβαλλοντική μελέτη, δεν έχουν υποβάλλει αίτημα περιβαλλοντικής μελέτης μέχρι στιγμής. Δεν έχουν υποβάλει περιβαλλοντική μελέτη στο Υπουργείο. </w:t>
      </w:r>
    </w:p>
    <w:p w14:paraId="0EB1AC84" w14:textId="77777777" w:rsidR="00E94D67" w:rsidRDefault="00BC386F">
      <w:pPr>
        <w:spacing w:line="600" w:lineRule="auto"/>
        <w:ind w:firstLine="720"/>
        <w:jc w:val="both"/>
        <w:rPr>
          <w:rFonts w:eastAsia="Times New Roman"/>
          <w:bCs/>
        </w:rPr>
      </w:pPr>
      <w:r>
        <w:rPr>
          <w:rFonts w:eastAsia="Times New Roman"/>
          <w:bCs/>
        </w:rPr>
        <w:lastRenderedPageBreak/>
        <w:t>Γι</w:t>
      </w:r>
      <w:r>
        <w:rPr>
          <w:rFonts w:eastAsia="Times New Roman"/>
          <w:bCs/>
        </w:rPr>
        <w:t>’</w:t>
      </w:r>
      <w:r>
        <w:rPr>
          <w:rFonts w:eastAsia="Times New Roman"/>
          <w:bCs/>
        </w:rPr>
        <w:t xml:space="preserve"> αυτή τη ειδική κατηγορία και προκειμένου να μην χάσουν άμεσα το σήμα τους, αλλά να έχουν ίση αντιμετώπισ</w:t>
      </w:r>
      <w:r>
        <w:rPr>
          <w:rFonts w:eastAsia="Times New Roman"/>
          <w:bCs/>
        </w:rPr>
        <w:t>η με τις άλλες επιχειρήσεις, τους δίνουμε προθεσμία τέσσερις μήνες, να κάνουν περιβαλλοντική μελέτη, να την υποβάλουν, για να επωφεληθούν της διετούς παράτασης. Εάν δεν υποβάλουν εντός τεσσάρων μηνών την περιβαλλοντική μελέτη</w:t>
      </w:r>
      <w:r>
        <w:rPr>
          <w:rFonts w:eastAsia="Times New Roman"/>
          <w:bCs/>
        </w:rPr>
        <w:t>,</w:t>
      </w:r>
      <w:r>
        <w:rPr>
          <w:rFonts w:eastAsia="Times New Roman"/>
          <w:bCs/>
        </w:rPr>
        <w:t xml:space="preserve"> για να ενταχθούν στην «ευνοϊκ</w:t>
      </w:r>
      <w:r>
        <w:rPr>
          <w:rFonts w:eastAsia="Times New Roman"/>
          <w:bCs/>
        </w:rPr>
        <w:t xml:space="preserve">ή» ρύθμιση για τη διετή παράταση του σήματός τους, τότε θα το χάσουν το σήμα. </w:t>
      </w:r>
    </w:p>
    <w:p w14:paraId="0EB1AC85" w14:textId="77777777" w:rsidR="00E94D67" w:rsidRDefault="00BC386F">
      <w:pPr>
        <w:spacing w:line="600" w:lineRule="auto"/>
        <w:ind w:firstLine="720"/>
        <w:jc w:val="both"/>
        <w:rPr>
          <w:rFonts w:eastAsia="Times New Roman" w:cs="Times New Roman"/>
          <w:szCs w:val="24"/>
        </w:rPr>
      </w:pPr>
      <w:r>
        <w:rPr>
          <w:rFonts w:eastAsia="Times New Roman"/>
          <w:bCs/>
        </w:rPr>
        <w:t xml:space="preserve">Αυτή είναι η τροπολογία 522/44 και αφορά –επαναλαμβάνω- μια μικρή κατηγορία, η οποία όντως αντιμετώπιζε πρόβλημα στο μεταβατικό αυτό στάδιο. </w:t>
      </w:r>
    </w:p>
    <w:p w14:paraId="0EB1AC8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Θα ήθελα να πω μια τελευταία λέξη γ</w:t>
      </w:r>
      <w:r>
        <w:rPr>
          <w:rFonts w:eastAsia="Times New Roman" w:cs="Times New Roman"/>
          <w:szCs w:val="24"/>
        </w:rPr>
        <w:t>ια τις βουλευτικές τροπολογίες. Δεν γίνεται καμ</w:t>
      </w:r>
      <w:r>
        <w:rPr>
          <w:rFonts w:eastAsia="Times New Roman" w:cs="Times New Roman"/>
          <w:szCs w:val="24"/>
        </w:rPr>
        <w:t>μ</w:t>
      </w:r>
      <w:r>
        <w:rPr>
          <w:rFonts w:eastAsia="Times New Roman" w:cs="Times New Roman"/>
          <w:szCs w:val="24"/>
        </w:rPr>
        <w:t xml:space="preserve">ία αποδεκτή, με την εξαίρεση της τροπολογίας Δημητριάδη, </w:t>
      </w:r>
      <w:proofErr w:type="spellStart"/>
      <w:r>
        <w:rPr>
          <w:rFonts w:eastAsia="Times New Roman" w:cs="Times New Roman"/>
          <w:szCs w:val="24"/>
        </w:rPr>
        <w:t>Ιγγλέζη</w:t>
      </w:r>
      <w:proofErr w:type="spellEnd"/>
      <w:r>
        <w:rPr>
          <w:rFonts w:eastAsia="Times New Roman" w:cs="Times New Roman"/>
          <w:szCs w:val="24"/>
        </w:rPr>
        <w:t xml:space="preserve">, Σαντορινιού για την άδεια και ειδική παροχή προστασίας μητρότητας στις εργαζόμενες μητέρες-υπαλλήλους του </w:t>
      </w:r>
      <w:r>
        <w:rPr>
          <w:rFonts w:eastAsia="Times New Roman" w:cs="Times New Roman"/>
          <w:szCs w:val="24"/>
        </w:rPr>
        <w:t>«</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xml:space="preserve">. </w:t>
      </w:r>
    </w:p>
    <w:p w14:paraId="0EB1AC8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 xml:space="preserve">. </w:t>
      </w:r>
    </w:p>
    <w:p w14:paraId="0EB1AC88"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EB1AC89"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0EB1AC8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w:t>
      </w:r>
      <w:r>
        <w:rPr>
          <w:rFonts w:eastAsia="Times New Roman" w:cs="Times New Roman"/>
          <w:szCs w:val="24"/>
        </w:rPr>
        <w:t xml:space="preserve">Κοινοβουλευτικό </w:t>
      </w:r>
      <w:r>
        <w:rPr>
          <w:rFonts w:eastAsia="Times New Roman" w:cs="Times New Roman"/>
          <w:szCs w:val="24"/>
        </w:rPr>
        <w:t xml:space="preserve">Εκπρόσωπο </w:t>
      </w:r>
      <w:r>
        <w:rPr>
          <w:rFonts w:eastAsia="Times New Roman" w:cs="Times New Roman"/>
          <w:szCs w:val="24"/>
        </w:rPr>
        <w:t xml:space="preserve">της Νέας Δημοκρατίας, επιτρέψτε μου να κάνω μια ανακοίνωση. </w:t>
      </w:r>
    </w:p>
    <w:p w14:paraId="0EB1AC8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Οι Υπουργοί Ναυτιλίας και </w:t>
      </w:r>
      <w:r>
        <w:rPr>
          <w:rFonts w:eastAsia="Times New Roman" w:cs="Times New Roman"/>
          <w:szCs w:val="24"/>
        </w:rPr>
        <w:t>Νησιωτικής Πολιτικής, Εσωτερικών και Διοικητικής Ανασυγκρότησης, Δικαιοσύνης, Διαφάνειας και Ανθρωπίνων Δικαιωμάτων, Οικονομικών και Εργασίας, Κοινωνικής Ασφάλισης και Κοινωνικής Αλληλεγγύης κατέθεσαν στις 28 Ιουνίου 2016 σχέδιο νόμου</w:t>
      </w:r>
      <w:r>
        <w:rPr>
          <w:rFonts w:eastAsia="Times New Roman" w:cs="Times New Roman"/>
          <w:szCs w:val="24"/>
        </w:rPr>
        <w:t>:</w:t>
      </w:r>
      <w:r>
        <w:rPr>
          <w:rFonts w:eastAsia="Times New Roman" w:cs="Times New Roman"/>
          <w:szCs w:val="24"/>
        </w:rPr>
        <w:t xml:space="preserve"> «Για την κύρωση της </w:t>
      </w:r>
      <w:r>
        <w:rPr>
          <w:rFonts w:eastAsia="Times New Roman" w:cs="Times New Roman"/>
          <w:szCs w:val="24"/>
        </w:rPr>
        <w:t>από 24 Ιουνίου 2016 τροποποίηση</w:t>
      </w:r>
      <w:r>
        <w:rPr>
          <w:rFonts w:eastAsia="Times New Roman" w:cs="Times New Roman"/>
          <w:szCs w:val="24"/>
        </w:rPr>
        <w:t>ς</w:t>
      </w:r>
      <w:r>
        <w:rPr>
          <w:rFonts w:eastAsia="Times New Roman" w:cs="Times New Roman"/>
          <w:szCs w:val="24"/>
        </w:rPr>
        <w:t xml:space="preserve"> και κωδικοποίηση</w:t>
      </w:r>
      <w:r>
        <w:rPr>
          <w:rFonts w:eastAsia="Times New Roman" w:cs="Times New Roman"/>
          <w:szCs w:val="24"/>
        </w:rPr>
        <w:t>ς</w:t>
      </w:r>
      <w:r>
        <w:rPr>
          <w:rFonts w:eastAsia="Times New Roman" w:cs="Times New Roman"/>
          <w:szCs w:val="24"/>
        </w:rPr>
        <w:t xml:space="preserve"> σε ενιαίο κείμενο της από 13</w:t>
      </w:r>
      <w:r>
        <w:rPr>
          <w:rFonts w:eastAsia="Times New Roman" w:cs="Times New Roman"/>
          <w:szCs w:val="24"/>
          <w:vertAlign w:val="superscript"/>
        </w:rPr>
        <w:t>ης</w:t>
      </w:r>
      <w:r>
        <w:rPr>
          <w:rFonts w:eastAsia="Times New Roman" w:cs="Times New Roman"/>
          <w:szCs w:val="24"/>
        </w:rPr>
        <w:t xml:space="preserve"> Φεβρουαρίου 2002 Σύμβασης Παραχώρησης μεταξύ Ελληνικού Δημοσίου και της Οργανισμός Λιμένος Πειραιώς ΑΕ και άλλες διατάξεις».</w:t>
      </w:r>
    </w:p>
    <w:p w14:paraId="0EB1AC8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 Το ως άνω σχέδιο νόμου έχει χαρακτηριστεί ως κατ</w:t>
      </w:r>
      <w:r>
        <w:rPr>
          <w:rFonts w:eastAsia="Times New Roman" w:cs="Times New Roman"/>
          <w:szCs w:val="24"/>
        </w:rPr>
        <w:t xml:space="preserve">επείγον και παραπέμπεται στην αρμόδια Διαρκή Επιτροπή. </w:t>
      </w:r>
    </w:p>
    <w:p w14:paraId="0EB1AC8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της Νέας Δημοκρατίας ο κ. </w:t>
      </w:r>
      <w:proofErr w:type="spellStart"/>
      <w:r>
        <w:rPr>
          <w:rFonts w:eastAsia="Times New Roman" w:cs="Times New Roman"/>
          <w:szCs w:val="24"/>
        </w:rPr>
        <w:t>Δένδιας</w:t>
      </w:r>
      <w:proofErr w:type="spellEnd"/>
      <w:r>
        <w:rPr>
          <w:rFonts w:eastAsia="Times New Roman" w:cs="Times New Roman"/>
          <w:szCs w:val="24"/>
        </w:rPr>
        <w:t xml:space="preserve">. </w:t>
      </w:r>
    </w:p>
    <w:p w14:paraId="0EB1AC8E"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 xml:space="preserve">ΔΕΝΔΙΑΣ: </w:t>
      </w:r>
      <w:r>
        <w:rPr>
          <w:rFonts w:eastAsia="Times New Roman" w:cs="Times New Roman"/>
          <w:szCs w:val="24"/>
        </w:rPr>
        <w:t xml:space="preserve">Ευχαριστώ, κύριε Πρόεδρε. </w:t>
      </w:r>
    </w:p>
    <w:p w14:paraId="0EB1AC8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νομίζω ότι πρέπον είναι πάντοτ</w:t>
      </w:r>
      <w:r>
        <w:rPr>
          <w:rFonts w:eastAsia="Times New Roman" w:cs="Times New Roman"/>
          <w:szCs w:val="24"/>
        </w:rPr>
        <w:t xml:space="preserve">ε να αντιμετωπίζουμε στην Εθνική Αντιπροσωπεία την ευρύτερη εικόνα, πριν μπούμε στο συγκεκριμένο νομοθέτημα της ημερήσιας διάταξης. </w:t>
      </w:r>
    </w:p>
    <w:p w14:paraId="0EB1AC90"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Σήμερα, η ελληνική Δημοκρατία, η ελληνική κοινωνία «εορτάζει» την επέτειο επιβολής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ημερομηνία, την οποία είναι καλό να μην ξεχάσουμε. Θα πρότεινα δε όχι μόνο να μην την ξεχάσουμε, αλλά να αποτιμήσουμε κιόλας τι σημαίνει για τον Έλληνα πολίτη, αν θέλετε, για τον Έλληνα άνεργο αυτή η ημερομηνία και ό,τι αυτή η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w:t>
      </w:r>
      <w:proofErr w:type="spellStart"/>
      <w:r>
        <w:rPr>
          <w:rFonts w:eastAsia="Times New Roman" w:cs="Times New Roman"/>
          <w:szCs w:val="24"/>
        </w:rPr>
        <w:t>επεισώρευσε</w:t>
      </w:r>
      <w:proofErr w:type="spellEnd"/>
      <w:r>
        <w:rPr>
          <w:rFonts w:eastAsia="Times New Roman" w:cs="Times New Roman"/>
          <w:szCs w:val="24"/>
        </w:rPr>
        <w:t xml:space="preserve"> σε αυτήν την κοινωνία. </w:t>
      </w:r>
    </w:p>
    <w:p w14:paraId="0EB1AC91"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ξέρουμε πολύ καλά ότι σαν πρώτη συνέπεια ήταν η ελάττωση των καταθέσεων, της </w:t>
      </w:r>
      <w:proofErr w:type="spellStart"/>
      <w:r>
        <w:rPr>
          <w:rFonts w:eastAsia="Times New Roman" w:cs="Times New Roman"/>
          <w:szCs w:val="24"/>
        </w:rPr>
        <w:t>καταθετικής</w:t>
      </w:r>
      <w:proofErr w:type="spellEnd"/>
      <w:r>
        <w:rPr>
          <w:rFonts w:eastAsia="Times New Roman" w:cs="Times New Roman"/>
          <w:szCs w:val="24"/>
        </w:rPr>
        <w:t xml:space="preserve"> βάσης κατά άνω των 120 δισεκατομμυρίων ευρώ. Βεβαίως, ξέρουμε πολύ καλά ότι σε πρώτη φάση</w:t>
      </w:r>
      <w:r>
        <w:rPr>
          <w:rFonts w:eastAsia="Times New Roman" w:cs="Times New Roman"/>
          <w:szCs w:val="24"/>
        </w:rPr>
        <w:t>,</w:t>
      </w:r>
      <w:r>
        <w:rPr>
          <w:rFonts w:eastAsia="Times New Roman" w:cs="Times New Roman"/>
          <w:szCs w:val="24"/>
        </w:rPr>
        <w:t xml:space="preserve"> η Κυβέρνηση είχε προσπαθήσει να </w:t>
      </w:r>
      <w:r>
        <w:rPr>
          <w:rFonts w:eastAsia="Times New Roman" w:cs="Times New Roman"/>
          <w:szCs w:val="24"/>
        </w:rPr>
        <w:t xml:space="preserve">αποποιηθεί την πολιτική και όποια άλλη ευθύνη για το γεγονός αυτό. </w:t>
      </w:r>
    </w:p>
    <w:p w14:paraId="0EB1AC92"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Θυμάστε, κυρίες και κύριοι συνάδελφοι, ότι τότε και ο τότε Υπουργός Οικονομικών, αλλά και ο κύριος Πρωθυπουργός επιχείρησαν να εμφανίσουν την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δηλαδή το κλείσι</w:t>
      </w:r>
      <w:r>
        <w:rPr>
          <w:rFonts w:eastAsia="Times New Roman" w:cs="Times New Roman"/>
          <w:szCs w:val="24"/>
        </w:rPr>
        <w:t xml:space="preserve">μο των τραπεζών, ως πρωτοβουλία και ενέργεια της Ευρωπαϊκής Κεντρικής Τράπεζας. </w:t>
      </w:r>
    </w:p>
    <w:p w14:paraId="0EB1AC93"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Χρειάστηκε να περάσει καιρός για να λυθούν οι γλώσσες και να ακούσουμε τον κ. </w:t>
      </w:r>
      <w:proofErr w:type="spellStart"/>
      <w:r>
        <w:rPr>
          <w:rFonts w:eastAsia="Times New Roman" w:cs="Times New Roman"/>
          <w:szCs w:val="24"/>
        </w:rPr>
        <w:t>Βαρουφάκη</w:t>
      </w:r>
      <w:proofErr w:type="spellEnd"/>
      <w:r>
        <w:rPr>
          <w:rFonts w:eastAsia="Times New Roman" w:cs="Times New Roman"/>
          <w:szCs w:val="24"/>
        </w:rPr>
        <w:t xml:space="preserve"> σε εκπομπή στον ραδιοτηλεοπτικό σταθμό ΣΚΑΪ, σε σχετική συνέντευξη, περίπου να καυχάται</w:t>
      </w:r>
      <w:r>
        <w:rPr>
          <w:rFonts w:eastAsia="Times New Roman" w:cs="Times New Roman"/>
          <w:szCs w:val="24"/>
        </w:rPr>
        <w:t xml:space="preserve"> για το κλείσιμο των τραπεζών. Θα μου πείτε, ο κ. </w:t>
      </w:r>
      <w:proofErr w:type="spellStart"/>
      <w:r>
        <w:rPr>
          <w:rFonts w:eastAsia="Times New Roman" w:cs="Times New Roman"/>
          <w:szCs w:val="24"/>
        </w:rPr>
        <w:t>Βαρουφάκης</w:t>
      </w:r>
      <w:proofErr w:type="spellEnd"/>
      <w:r>
        <w:rPr>
          <w:rFonts w:eastAsia="Times New Roman" w:cs="Times New Roman"/>
          <w:szCs w:val="24"/>
        </w:rPr>
        <w:t xml:space="preserve"> ήταν εκτός Κυβέρνησης πλέον και μπορεί να ήθελε να ενοχοποιήσει την Κυβέρνηση. Και τα πολύ πιο έγκυρα χείλη του νυν Προέδρου της Βουλής, επίσης επιβεβαίωσαν ότι η πράξη αυτή απετέλεσε κυβερνητική</w:t>
      </w:r>
      <w:r>
        <w:rPr>
          <w:rFonts w:eastAsia="Times New Roman" w:cs="Times New Roman"/>
          <w:szCs w:val="24"/>
        </w:rPr>
        <w:t xml:space="preserve"> πράξη. </w:t>
      </w:r>
    </w:p>
    <w:p w14:paraId="0EB1AC9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Νομίζω ότι δεν τιμά την Κυβέρνηση το γεγονός ότι, πρώτον, δεν ήρθε να κάνει μια στοιχειώδη αναφορά στην Εθνική Αντιπροσωπεία για το τι υπέστη η ελληνική κοινωνία αυτόν τον χρόνο και επίσης ποιο είναι το χρονοδιάγραμμα επιστροφής στην ομαλότητα. Δι</w:t>
      </w:r>
      <w:r>
        <w:rPr>
          <w:rFonts w:eastAsia="Times New Roman" w:cs="Times New Roman"/>
          <w:szCs w:val="24"/>
        </w:rPr>
        <w:t>ότι θυμάμαι τότε, κύριε Υπουργέ, πάρα πολλές δηλώσεις κυβερνητικών αξιωματούχων περί εξαμήνου, περί οχταμήνου. Θυμάμαι τη δήλωση της νυν Προέδρου της Εθνικής Τράπεζας περί πρώτου εξαμήνου του 2016. Τελειώνει, νομίζω, σε δύο μέρες. Δεν πιστεύω ότι θα προλάβ</w:t>
      </w:r>
      <w:r>
        <w:rPr>
          <w:rFonts w:eastAsia="Times New Roman" w:cs="Times New Roman"/>
          <w:szCs w:val="24"/>
        </w:rPr>
        <w:t xml:space="preserve">ετε να άρετε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0EB1AC9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Επίσης, δεν τιμά την Κυβέρνηση –και το αποδίδω στην Κυβέρνηση και όχι στον Πρόεδρο της Βουλής- το γεγονός, ότι</w:t>
      </w:r>
      <w:r>
        <w:rPr>
          <w:rFonts w:eastAsia="Times New Roman" w:cs="Times New Roman"/>
          <w:szCs w:val="24"/>
        </w:rPr>
        <w:t>,</w:t>
      </w:r>
      <w:r>
        <w:rPr>
          <w:rFonts w:eastAsia="Times New Roman" w:cs="Times New Roman"/>
          <w:szCs w:val="24"/>
        </w:rPr>
        <w:t xml:space="preserve"> παρ’ ότι η Αξιωματική Αντιπολίτευση εδώ και μήνες έχει καταθέσει πρόταση για συζήτηση στην Ολομέλεια περί σύσ</w:t>
      </w:r>
      <w:r>
        <w:rPr>
          <w:rFonts w:eastAsia="Times New Roman" w:cs="Times New Roman"/>
          <w:szCs w:val="24"/>
        </w:rPr>
        <w:t xml:space="preserve">τασης εξεταστικής </w:t>
      </w:r>
      <w:r>
        <w:rPr>
          <w:rFonts w:eastAsia="Times New Roman" w:cs="Times New Roman"/>
          <w:szCs w:val="24"/>
        </w:rPr>
        <w:t xml:space="preserve">επιτροπής </w:t>
      </w:r>
      <w:r>
        <w:rPr>
          <w:rFonts w:eastAsia="Times New Roman" w:cs="Times New Roman"/>
          <w:szCs w:val="24"/>
        </w:rPr>
        <w:t xml:space="preserve">για όλα αυτά, δεν έχει έρθει καν προς συζήτηση η συγκεκριμένη πρόταση. Ενώ αντίθετα, κυβερνητική πρόταση, που έχει να κάνει με τη λειτουργία εξεταστικής </w:t>
      </w:r>
      <w:r>
        <w:rPr>
          <w:rFonts w:eastAsia="Times New Roman" w:cs="Times New Roman"/>
          <w:szCs w:val="24"/>
        </w:rPr>
        <w:t xml:space="preserve">επιτροπής </w:t>
      </w:r>
      <w:r>
        <w:rPr>
          <w:rFonts w:eastAsia="Times New Roman" w:cs="Times New Roman"/>
          <w:szCs w:val="24"/>
        </w:rPr>
        <w:t>για τα δάνεια των κομμάτων, ήδη βρίσκεται σε λειτουργία και με τι</w:t>
      </w:r>
      <w:r>
        <w:rPr>
          <w:rFonts w:eastAsia="Times New Roman" w:cs="Times New Roman"/>
          <w:szCs w:val="24"/>
        </w:rPr>
        <w:t xml:space="preserve">ς ψήφους τις δικές </w:t>
      </w:r>
      <w:r>
        <w:rPr>
          <w:rFonts w:eastAsia="Times New Roman" w:cs="Times New Roman"/>
          <w:szCs w:val="24"/>
        </w:rPr>
        <w:lastRenderedPageBreak/>
        <w:t xml:space="preserve">μας, της Αξιωματικής Αντιπολίτευσης. Διότι εμείς, ανεξαρτήτως των όποιων σφαλμάτων, διαζύγιο από την αλήθεια δεν πήραμε ποτέ, όπως η Κυβέρνηση του ΣΥΡΙΖΑ πάντοτε έπραττε και συνεχίζει. </w:t>
      </w:r>
    </w:p>
    <w:p w14:paraId="0EB1AC9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Ερχόμαστε τώρα στο υπό κρίση νομοθέτημα. Κύριε Υπου</w:t>
      </w:r>
      <w:r>
        <w:rPr>
          <w:rFonts w:eastAsia="Times New Roman" w:cs="Times New Roman"/>
          <w:szCs w:val="24"/>
        </w:rPr>
        <w:t>ργέ, όπως συνήθως, και εσείς –φάνηκε άλλωστε και από τον τόνο της φωνής σας, αν μου επιτρέψετε να σας ερμηνεύσω- πολύ περήφανος γι’ αυτό το νομοσχέδιο δεν είσαστε. Κατ’ αρχάς</w:t>
      </w:r>
      <w:r>
        <w:rPr>
          <w:rFonts w:eastAsia="Times New Roman" w:cs="Times New Roman"/>
          <w:szCs w:val="24"/>
        </w:rPr>
        <w:t>,</w:t>
      </w:r>
      <w:r>
        <w:rPr>
          <w:rFonts w:eastAsia="Times New Roman" w:cs="Times New Roman"/>
          <w:szCs w:val="24"/>
        </w:rPr>
        <w:t xml:space="preserve"> δεν είστε περήφανος για τη νομοτεχνική του διάρθρωση. Έχουν ακουστεί βαριές κουβέντες για τέτοια νομοθετήματα σε αυτή την Αίθουσα. «Κουρελού» είναι μία από αυτές.</w:t>
      </w:r>
    </w:p>
    <w:p w14:paraId="0EB1AC9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Βεβαίως, καταλαβαίνω ότι σε κάποια συγκεκριμένη φάση, σε κάθε </w:t>
      </w:r>
      <w:r>
        <w:rPr>
          <w:rFonts w:eastAsia="Times New Roman" w:cs="Times New Roman"/>
          <w:szCs w:val="24"/>
        </w:rPr>
        <w:t xml:space="preserve">κυβέρνηση </w:t>
      </w:r>
      <w:r>
        <w:rPr>
          <w:rFonts w:eastAsia="Times New Roman" w:cs="Times New Roman"/>
          <w:szCs w:val="24"/>
        </w:rPr>
        <w:t>έρχεται η ανάγκη εισ</w:t>
      </w:r>
      <w:r>
        <w:rPr>
          <w:rFonts w:eastAsia="Times New Roman" w:cs="Times New Roman"/>
          <w:szCs w:val="24"/>
        </w:rPr>
        <w:t>αγωγής διαφόρων μικρών διατάξεων</w:t>
      </w:r>
      <w:r>
        <w:rPr>
          <w:rFonts w:eastAsia="Times New Roman" w:cs="Times New Roman"/>
          <w:szCs w:val="24"/>
        </w:rPr>
        <w:t>,</w:t>
      </w:r>
      <w:r>
        <w:rPr>
          <w:rFonts w:eastAsia="Times New Roman" w:cs="Times New Roman"/>
          <w:szCs w:val="24"/>
        </w:rPr>
        <w:t xml:space="preserve"> που λύνουν πολλά εκκρεμή θέματα. Αυτό μπορεί να είναι μία, δύο φορές το χρόνο η εξαίρεση στο κανονικό νομοθετικό έργο μιας κυβέρνησης και μιας κυβερνητικής </w:t>
      </w:r>
      <w:r>
        <w:rPr>
          <w:rFonts w:eastAsia="Times New Roman" w:cs="Times New Roman"/>
          <w:szCs w:val="24"/>
        </w:rPr>
        <w:lastRenderedPageBreak/>
        <w:t>πλειοψηφίας. Εδώ</w:t>
      </w:r>
      <w:r>
        <w:rPr>
          <w:rFonts w:eastAsia="Times New Roman" w:cs="Times New Roman"/>
          <w:szCs w:val="24"/>
        </w:rPr>
        <w:t>,</w:t>
      </w:r>
      <w:r>
        <w:rPr>
          <w:rFonts w:eastAsia="Times New Roman" w:cs="Times New Roman"/>
          <w:szCs w:val="24"/>
        </w:rPr>
        <w:t xml:space="preserve"> αυτός πλέον είναι ο απόλυτος κανόνας. Δεν υπάρχε</w:t>
      </w:r>
      <w:r>
        <w:rPr>
          <w:rFonts w:eastAsia="Times New Roman" w:cs="Times New Roman"/>
          <w:szCs w:val="24"/>
        </w:rPr>
        <w:t>ι νομοθέτημα τον τελευταίο ενάμισι χρόνο</w:t>
      </w:r>
      <w:r>
        <w:rPr>
          <w:rFonts w:eastAsia="Times New Roman" w:cs="Times New Roman"/>
          <w:szCs w:val="24"/>
        </w:rPr>
        <w:t>,</w:t>
      </w:r>
      <w:r>
        <w:rPr>
          <w:rFonts w:eastAsia="Times New Roman" w:cs="Times New Roman"/>
          <w:szCs w:val="24"/>
        </w:rPr>
        <w:t xml:space="preserve"> που να έχει αρχή, μέση και τέλος, να μπορεί κανείς να αντιληφθεί γιατί ήρθε υπό αυτή τη μορφή ή να συγκρατήσει μια περίληψη του νομοθετήματος.</w:t>
      </w:r>
    </w:p>
    <w:p w14:paraId="0EB1AC9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Λίθοι, πλίνθοι, κέραμοι ατάκτως </w:t>
      </w:r>
      <w:proofErr w:type="spellStart"/>
      <w:r>
        <w:rPr>
          <w:rFonts w:eastAsia="Times New Roman" w:cs="Times New Roman"/>
          <w:szCs w:val="24"/>
        </w:rPr>
        <w:t>ερριμμέν</w:t>
      </w:r>
      <w:r>
        <w:rPr>
          <w:rFonts w:eastAsia="Times New Roman" w:cs="Times New Roman"/>
          <w:szCs w:val="24"/>
        </w:rPr>
        <w:t>α</w:t>
      </w:r>
      <w:proofErr w:type="spellEnd"/>
      <w:r>
        <w:rPr>
          <w:rFonts w:eastAsia="Times New Roman" w:cs="Times New Roman"/>
          <w:szCs w:val="24"/>
        </w:rPr>
        <w:t xml:space="preserve"> μέσα σε νομοθετικά σκεύη που </w:t>
      </w:r>
      <w:r>
        <w:rPr>
          <w:rFonts w:eastAsia="Times New Roman" w:cs="Times New Roman"/>
          <w:szCs w:val="24"/>
        </w:rPr>
        <w:t>έρχονται και ψηφίζονται από μια κυβερνητική πλειοψηφία</w:t>
      </w:r>
      <w:r>
        <w:rPr>
          <w:rFonts w:eastAsia="Times New Roman" w:cs="Times New Roman"/>
          <w:szCs w:val="24"/>
        </w:rPr>
        <w:t>,</w:t>
      </w:r>
      <w:r>
        <w:rPr>
          <w:rFonts w:eastAsia="Times New Roman" w:cs="Times New Roman"/>
          <w:szCs w:val="24"/>
        </w:rPr>
        <w:t xml:space="preserve"> χωρίς να υπάρχει –μου επιτρέπετε την έκφραση- κοινοβουλευτική αιδώς για την εισήγηση αυτών των νομοθετημάτων. </w:t>
      </w:r>
    </w:p>
    <w:p w14:paraId="0EB1AC9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Συνήθως, επίσης, εκτός από τις απίστευτες ατέλειες και αυθαιρεσίες κρύβουν και αυτό το οπ</w:t>
      </w:r>
      <w:r>
        <w:rPr>
          <w:rFonts w:eastAsia="Times New Roman" w:cs="Times New Roman"/>
          <w:szCs w:val="24"/>
        </w:rPr>
        <w:t xml:space="preserve">οίο αποτελεί πλέον απαραίτητο στοιχείο της νομοθετικής πολιτικής της Κυβέρνησης ΣΥΡΙΖΑ-ΑΝΕΛ. Ποιο είναι αυτό; Το απόλυτο ρουσφέτι. Πάνω απ’ όλα, πέρα απ’ όλα, το ρουσφέτι, το βόλεμα των </w:t>
      </w:r>
      <w:proofErr w:type="spellStart"/>
      <w:r>
        <w:rPr>
          <w:rFonts w:eastAsia="Times New Roman" w:cs="Times New Roman"/>
          <w:szCs w:val="24"/>
        </w:rPr>
        <w:t>υμετέρων</w:t>
      </w:r>
      <w:proofErr w:type="spellEnd"/>
      <w:r>
        <w:rPr>
          <w:rFonts w:eastAsia="Times New Roman" w:cs="Times New Roman"/>
          <w:szCs w:val="24"/>
        </w:rPr>
        <w:t xml:space="preserve">, με την πιο άθλια και χυδαία και προκλητική πολλές φορές για </w:t>
      </w:r>
      <w:r>
        <w:rPr>
          <w:rFonts w:eastAsia="Times New Roman" w:cs="Times New Roman"/>
          <w:szCs w:val="24"/>
        </w:rPr>
        <w:t xml:space="preserve">την Εθνική Αντιπροσωπεία διατύπωση. </w:t>
      </w:r>
    </w:p>
    <w:p w14:paraId="0EB1AC9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Εγώ ειλικρινά</w:t>
      </w:r>
      <w:r>
        <w:rPr>
          <w:rFonts w:eastAsia="Times New Roman" w:cs="Times New Roman"/>
          <w:szCs w:val="24"/>
        </w:rPr>
        <w:t>,</w:t>
      </w:r>
      <w:r>
        <w:rPr>
          <w:rFonts w:eastAsia="Times New Roman" w:cs="Times New Roman"/>
          <w:szCs w:val="24"/>
        </w:rPr>
        <w:t xml:space="preserve"> απορώ με τους Βουλευτές της </w:t>
      </w:r>
      <w:r>
        <w:rPr>
          <w:rFonts w:eastAsia="Times New Roman" w:cs="Times New Roman"/>
          <w:szCs w:val="24"/>
        </w:rPr>
        <w:t>κυβερνητικής πλειοψηφίας</w:t>
      </w:r>
      <w:r>
        <w:rPr>
          <w:rFonts w:eastAsia="Times New Roman" w:cs="Times New Roman"/>
          <w:szCs w:val="24"/>
        </w:rPr>
        <w:t>. Πώς συνυπογράφουν αυτά τα πράγματα; Πολλές φορές απορώ με τους Υπουργούς οι οποίοι ανέχονται άλλους Υπουργούς στα δικά τους βασικά νομοθετήματα να εισ</w:t>
      </w:r>
      <w:r>
        <w:rPr>
          <w:rFonts w:eastAsia="Times New Roman" w:cs="Times New Roman"/>
          <w:szCs w:val="24"/>
        </w:rPr>
        <w:t xml:space="preserve">άγουν τέτοιες διατάξεις και έτσι να </w:t>
      </w:r>
      <w:proofErr w:type="spellStart"/>
      <w:r>
        <w:rPr>
          <w:rFonts w:eastAsia="Times New Roman" w:cs="Times New Roman"/>
          <w:szCs w:val="24"/>
        </w:rPr>
        <w:t>αναδέχονται</w:t>
      </w:r>
      <w:proofErr w:type="spellEnd"/>
      <w:r>
        <w:rPr>
          <w:rFonts w:eastAsia="Times New Roman" w:cs="Times New Roman"/>
          <w:szCs w:val="24"/>
        </w:rPr>
        <w:t xml:space="preserve"> και αυτοί οι Υπουργοί την ηθική ευθύνη διατάξεων</w:t>
      </w:r>
      <w:r>
        <w:rPr>
          <w:rFonts w:eastAsia="Times New Roman" w:cs="Times New Roman"/>
          <w:szCs w:val="24"/>
        </w:rPr>
        <w:t>,</w:t>
      </w:r>
      <w:r>
        <w:rPr>
          <w:rFonts w:eastAsia="Times New Roman" w:cs="Times New Roman"/>
          <w:szCs w:val="24"/>
        </w:rPr>
        <w:t xml:space="preserve"> που είναι απαράδεκτες, απολύτως απαράδεκτες. Και μάλιστα</w:t>
      </w:r>
      <w:r>
        <w:rPr>
          <w:rFonts w:eastAsia="Times New Roman" w:cs="Times New Roman"/>
          <w:szCs w:val="24"/>
        </w:rPr>
        <w:t>,</w:t>
      </w:r>
      <w:r>
        <w:rPr>
          <w:rFonts w:eastAsia="Times New Roman" w:cs="Times New Roman"/>
          <w:szCs w:val="24"/>
        </w:rPr>
        <w:t xml:space="preserve"> απαράδεκτες θα ήταν για κανονικές περιόδους όχι για περιόδους που ο ελληνικός λαός και η ελληνική κο</w:t>
      </w:r>
      <w:r>
        <w:rPr>
          <w:rFonts w:eastAsia="Times New Roman" w:cs="Times New Roman"/>
          <w:szCs w:val="24"/>
        </w:rPr>
        <w:t>ινωνία στενάζουν και στρέφονται προς το πολιτικό σύστημα</w:t>
      </w:r>
      <w:r>
        <w:rPr>
          <w:rFonts w:eastAsia="Times New Roman" w:cs="Times New Roman"/>
          <w:szCs w:val="24"/>
        </w:rPr>
        <w:t>,</w:t>
      </w:r>
      <w:r>
        <w:rPr>
          <w:rFonts w:eastAsia="Times New Roman" w:cs="Times New Roman"/>
          <w:szCs w:val="24"/>
        </w:rPr>
        <w:t xml:space="preserve"> αναζητώντας παράδειγμα, για να μην πω αναζητώντας ελπίδα εξόδου από την κρίση.</w:t>
      </w:r>
    </w:p>
    <w:p w14:paraId="0EB1AC9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Η Κυβέρνηση αυτή</w:t>
      </w:r>
      <w:r>
        <w:rPr>
          <w:rFonts w:eastAsia="Times New Roman" w:cs="Times New Roman"/>
          <w:szCs w:val="24"/>
        </w:rPr>
        <w:t>,</w:t>
      </w:r>
      <w:r>
        <w:rPr>
          <w:rFonts w:eastAsia="Times New Roman" w:cs="Times New Roman"/>
          <w:szCs w:val="24"/>
        </w:rPr>
        <w:t xml:space="preserve"> η οποία εξελέγη εν </w:t>
      </w:r>
      <w:proofErr w:type="spellStart"/>
      <w:r>
        <w:rPr>
          <w:rFonts w:eastAsia="Times New Roman" w:cs="Times New Roman"/>
          <w:szCs w:val="24"/>
        </w:rPr>
        <w:t>ονόματι</w:t>
      </w:r>
      <w:proofErr w:type="spellEnd"/>
      <w:r>
        <w:rPr>
          <w:rFonts w:eastAsia="Times New Roman" w:cs="Times New Roman"/>
          <w:szCs w:val="24"/>
        </w:rPr>
        <w:t xml:space="preserve"> της ηθικής και επ’ </w:t>
      </w:r>
      <w:proofErr w:type="spellStart"/>
      <w:r>
        <w:rPr>
          <w:rFonts w:eastAsia="Times New Roman" w:cs="Times New Roman"/>
          <w:szCs w:val="24"/>
        </w:rPr>
        <w:t>ονόματι</w:t>
      </w:r>
      <w:proofErr w:type="spellEnd"/>
      <w:r>
        <w:rPr>
          <w:rFonts w:eastAsia="Times New Roman" w:cs="Times New Roman"/>
          <w:szCs w:val="24"/>
        </w:rPr>
        <w:t xml:space="preserve"> μάλιστα κάποιας ηθικής μεταφυσικής, αποκαλούμεν</w:t>
      </w:r>
      <w:r>
        <w:rPr>
          <w:rFonts w:eastAsia="Times New Roman" w:cs="Times New Roman"/>
          <w:szCs w:val="24"/>
        </w:rPr>
        <w:t xml:space="preserve">ης ως ηθική της Αριστεράς -ως εάν η ηθική να είχε ιδεολογικό πρόσημο και να ίσχυε άλλη ηθική για την Δεξιά, άλλη ηθική για την Αριστερά και άλλη για το Κέντρο-, επ’ </w:t>
      </w:r>
      <w:proofErr w:type="spellStart"/>
      <w:r>
        <w:rPr>
          <w:rFonts w:eastAsia="Times New Roman" w:cs="Times New Roman"/>
          <w:szCs w:val="24"/>
        </w:rPr>
        <w:t>ονόματι</w:t>
      </w:r>
      <w:proofErr w:type="spellEnd"/>
      <w:r>
        <w:rPr>
          <w:rFonts w:eastAsia="Times New Roman" w:cs="Times New Roman"/>
          <w:szCs w:val="24"/>
        </w:rPr>
        <w:t xml:space="preserve">, λοιπόν, αυτού του ιδιαίτερου μορφώματος της ηθικής της Αριστεράς, επί του οποίου </w:t>
      </w:r>
      <w:proofErr w:type="spellStart"/>
      <w:r>
        <w:rPr>
          <w:rFonts w:eastAsia="Times New Roman" w:cs="Times New Roman"/>
          <w:szCs w:val="24"/>
        </w:rPr>
        <w:t>ε</w:t>
      </w:r>
      <w:r>
        <w:rPr>
          <w:rFonts w:eastAsia="Times New Roman" w:cs="Times New Roman"/>
          <w:szCs w:val="24"/>
        </w:rPr>
        <w:t>πεκάθισε</w:t>
      </w:r>
      <w:proofErr w:type="spellEnd"/>
      <w:r>
        <w:rPr>
          <w:rFonts w:eastAsia="Times New Roman" w:cs="Times New Roman"/>
          <w:szCs w:val="24"/>
        </w:rPr>
        <w:t xml:space="preserve"> και εξελέγη αυτή η Κυβέρνηση, φέρνει διατάξεις όπως οι διατάξεις που συνυπάρχουν σε αυτό το νομοθέτημα και για </w:t>
      </w:r>
      <w:r>
        <w:rPr>
          <w:rFonts w:eastAsia="Times New Roman" w:cs="Times New Roman"/>
          <w:szCs w:val="24"/>
        </w:rPr>
        <w:lastRenderedPageBreak/>
        <w:t xml:space="preserve">τις οποίες αναφέρθηκε και ο επιμελής εισηγητής της Αξιωματικής Αντιπολίτευσης, ο κ. </w:t>
      </w:r>
      <w:proofErr w:type="spellStart"/>
      <w:r>
        <w:rPr>
          <w:rFonts w:eastAsia="Times New Roman" w:cs="Times New Roman"/>
          <w:szCs w:val="24"/>
        </w:rPr>
        <w:t>Μηταράκης</w:t>
      </w:r>
      <w:proofErr w:type="spellEnd"/>
      <w:r>
        <w:rPr>
          <w:rFonts w:eastAsia="Times New Roman" w:cs="Times New Roman"/>
          <w:szCs w:val="24"/>
        </w:rPr>
        <w:t xml:space="preserve"> και ο συνάδελφος ο κ. </w:t>
      </w:r>
      <w:proofErr w:type="spellStart"/>
      <w:r>
        <w:rPr>
          <w:rFonts w:eastAsia="Times New Roman" w:cs="Times New Roman"/>
          <w:szCs w:val="24"/>
        </w:rPr>
        <w:t>Χαρακόπουλος</w:t>
      </w:r>
      <w:proofErr w:type="spellEnd"/>
      <w:r>
        <w:rPr>
          <w:rFonts w:eastAsia="Times New Roman" w:cs="Times New Roman"/>
          <w:szCs w:val="24"/>
        </w:rPr>
        <w:t xml:space="preserve"> λίγο πρ</w:t>
      </w:r>
      <w:r>
        <w:rPr>
          <w:rFonts w:eastAsia="Times New Roman" w:cs="Times New Roman"/>
          <w:szCs w:val="24"/>
        </w:rPr>
        <w:t>ιν.</w:t>
      </w:r>
    </w:p>
    <w:p w14:paraId="0EB1AC9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Θα μου πείτε ότι είναι υπερβολικό, αλλά πώς θα χαρακτήριζε κανείς τη διάταξη του άρθρου 41, αν αυτό είναι υπερβολικό; Είναι η διάταξη με την οποία βολεύουν κάποιον ως επικεφαλής ενός εκπαιδευτικού ιδρύματος. Δεν χρειάζεται ούτε να πούμε το ίδρυμα ούτε </w:t>
      </w:r>
      <w:r>
        <w:rPr>
          <w:rFonts w:eastAsia="Times New Roman" w:cs="Times New Roman"/>
          <w:szCs w:val="24"/>
        </w:rPr>
        <w:t>τον άνθρωπο ούτε να πούμε τον Υπουργό. Δεν έχει έννοια να χαρακτηρίζουμε ανθρώπους</w:t>
      </w:r>
      <w:r>
        <w:rPr>
          <w:rFonts w:eastAsia="Times New Roman" w:cs="Times New Roman"/>
          <w:szCs w:val="24"/>
        </w:rPr>
        <w:t>. Έχει</w:t>
      </w:r>
      <w:r>
        <w:rPr>
          <w:rFonts w:eastAsia="Times New Roman" w:cs="Times New Roman"/>
          <w:szCs w:val="24"/>
        </w:rPr>
        <w:t xml:space="preserve"> έννοια να χαρακτηρίζουμε κυβερνήσεις, κόμματα, κυβερνητικές πλειοψηφίες και συμπεριφορές.</w:t>
      </w:r>
    </w:p>
    <w:p w14:paraId="0EB1AC9D"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Πείτε μου τώρα κάτι, κύριοι συνάδελφοι</w:t>
      </w:r>
      <w:r>
        <w:rPr>
          <w:rFonts w:eastAsia="Times New Roman" w:cs="Times New Roman"/>
          <w:szCs w:val="24"/>
        </w:rPr>
        <w:t>: Π</w:t>
      </w:r>
      <w:r>
        <w:rPr>
          <w:rFonts w:eastAsia="Times New Roman" w:cs="Times New Roman"/>
          <w:szCs w:val="24"/>
        </w:rPr>
        <w:t>ώς μπορούμε να χαρακτηρίζουμε το γεγ</w:t>
      </w:r>
      <w:r>
        <w:rPr>
          <w:rFonts w:eastAsia="Times New Roman" w:cs="Times New Roman"/>
          <w:szCs w:val="24"/>
        </w:rPr>
        <w:t>ονός ότι, όταν θέλουμε</w:t>
      </w:r>
      <w:r>
        <w:rPr>
          <w:rFonts w:eastAsia="Times New Roman" w:cs="Times New Roman"/>
          <w:szCs w:val="24"/>
        </w:rPr>
        <w:t>,</w:t>
      </w:r>
      <w:r>
        <w:rPr>
          <w:rFonts w:eastAsia="Times New Roman" w:cs="Times New Roman"/>
          <w:szCs w:val="24"/>
        </w:rPr>
        <w:t xml:space="preserve"> έναν διευθυντή του γραφείου μας ή κάποιον γνωστό μας ή κομματικό μας φίλο ή οποιονδήποτε Έλληνα πολίτη να τον διορίσουμε σε μια θέση και αν δεν χωράει στη θέση, εμείς κόβουμε τα προσόντα της θέσης; Και το θέτουμε αυτό να το ψηφίσουν</w:t>
      </w:r>
      <w:r>
        <w:rPr>
          <w:rFonts w:eastAsia="Times New Roman" w:cs="Times New Roman"/>
          <w:szCs w:val="24"/>
        </w:rPr>
        <w:t xml:space="preserve"> τριακόσιοι Έλληνες Βουλευτές και το θεωρούμε ορθό, </w:t>
      </w:r>
      <w:r>
        <w:rPr>
          <w:rFonts w:eastAsia="Times New Roman" w:cs="Times New Roman"/>
          <w:szCs w:val="24"/>
        </w:rPr>
        <w:lastRenderedPageBreak/>
        <w:t xml:space="preserve">νόμιμο και ηθικό, επειδή απέσπασε την ψήφο μιας κυβερνητικής πλειοψηφίας εκατό πενήντα τριών Βουλευτών. </w:t>
      </w:r>
    </w:p>
    <w:p w14:paraId="0EB1AC9E"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Μετά πηγαίνουμε έξω και λέμε στην ελληνική κοινωνία ότι πρέπει να αντέξει, πρέπει να προσπαθήσει, π</w:t>
      </w:r>
      <w:r>
        <w:rPr>
          <w:rFonts w:eastAsia="Times New Roman" w:cs="Times New Roman"/>
          <w:szCs w:val="24"/>
        </w:rPr>
        <w:t>ρέπει να έχει ελπίδα, πρέπει να έχει πίστη, πρέπει να δέχεται ότι η ηγεσία της μάχεται για το καλύτερο, πρέπει να πιστεύει ότι η χώρα έχει ένα καλύτερο μέλλον, πρέπει να πιστεύει ότι η Ελλάδα μπορεί να είναι στον σκληρό πυρήνα αυτής της δοκιμαζόμενης Ευρώπ</w:t>
      </w:r>
      <w:r>
        <w:rPr>
          <w:rFonts w:eastAsia="Times New Roman" w:cs="Times New Roman"/>
          <w:szCs w:val="24"/>
        </w:rPr>
        <w:t xml:space="preserve">ης, γιατί έχει κάτι να προσφέρει στο πολιτιστικό ευρωπαϊκό γίγνεσθαι. </w:t>
      </w:r>
    </w:p>
    <w:p w14:paraId="0EB1AC9F"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Αυτό έχει να προσφέρει η Ελλάδα στο πολιτιστικό ευρωπαϊκό γίγνεσθαι; Για να καταλάβω, πρέπει να περνάμε διατάξεις</w:t>
      </w:r>
      <w:r>
        <w:rPr>
          <w:rFonts w:eastAsia="Times New Roman" w:cs="Times New Roman"/>
          <w:szCs w:val="24"/>
        </w:rPr>
        <w:t>,</w:t>
      </w:r>
      <w:r>
        <w:rPr>
          <w:rFonts w:eastAsia="Times New Roman" w:cs="Times New Roman"/>
          <w:szCs w:val="24"/>
        </w:rPr>
        <w:t xml:space="preserve"> με τις οποίες ράβουμε τις θέσεις επ’ </w:t>
      </w:r>
      <w:proofErr w:type="spellStart"/>
      <w:r>
        <w:rPr>
          <w:rFonts w:eastAsia="Times New Roman" w:cs="Times New Roman"/>
          <w:szCs w:val="24"/>
        </w:rPr>
        <w:t>ονόματι</w:t>
      </w:r>
      <w:proofErr w:type="spellEnd"/>
      <w:r>
        <w:rPr>
          <w:rFonts w:eastAsia="Times New Roman" w:cs="Times New Roman"/>
          <w:szCs w:val="24"/>
        </w:rPr>
        <w:t xml:space="preserve"> των υποψηφίων</w:t>
      </w:r>
      <w:r>
        <w:rPr>
          <w:rFonts w:eastAsia="Times New Roman" w:cs="Times New Roman"/>
          <w:szCs w:val="24"/>
        </w:rPr>
        <w:t>,</w:t>
      </w:r>
      <w:r>
        <w:rPr>
          <w:rFonts w:eastAsia="Times New Roman" w:cs="Times New Roman"/>
          <w:szCs w:val="24"/>
        </w:rPr>
        <w:t xml:space="preserve"> που εμείς </w:t>
      </w:r>
      <w:r>
        <w:rPr>
          <w:rFonts w:eastAsia="Times New Roman" w:cs="Times New Roman"/>
          <w:szCs w:val="24"/>
        </w:rPr>
        <w:t xml:space="preserve">έχουμε επιλέξει και να αφιερώνεται ολόκληρη διάταξη νόμου απολύτως φωτογραφική; Είναι προφανές ότι είναι </w:t>
      </w:r>
      <w:r>
        <w:rPr>
          <w:rFonts w:eastAsia="Times New Roman" w:cs="Times New Roman"/>
          <w:szCs w:val="24"/>
        </w:rPr>
        <w:lastRenderedPageBreak/>
        <w:t xml:space="preserve">απολύτως φωτογραφική. Η απόλυτη απόδειξη της φωτογραφίας είναι. Θα μπορούσε να έχει ως συνημμένο τη φωτογραφία του υποψηφίου μέσα, να ψηφίσουμε αυτόν. </w:t>
      </w:r>
    </w:p>
    <w:p w14:paraId="0EB1ACA0"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Δεν επιτρέπεται, δεν επιτρέπεται.</w:t>
      </w:r>
    </w:p>
    <w:p w14:paraId="0EB1ACA1"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Είναι δυνατόν αυτά τα πράγματα να γίνονται και να γίνονται ανεκτά;</w:t>
      </w:r>
    </w:p>
    <w:p w14:paraId="0EB1ACA2" w14:textId="77777777" w:rsidR="00E94D67" w:rsidRDefault="00BC386F">
      <w:pPr>
        <w:spacing w:line="600" w:lineRule="auto"/>
        <w:ind w:firstLine="720"/>
        <w:jc w:val="both"/>
        <w:rPr>
          <w:rFonts w:eastAsia="UB-Helvetica" w:cs="Times New Roman"/>
          <w:szCs w:val="24"/>
        </w:rPr>
      </w:pPr>
      <w:r>
        <w:rPr>
          <w:rFonts w:eastAsia="UB-Helvetica" w:cs="Times New Roman"/>
          <w:szCs w:val="24"/>
        </w:rPr>
        <w:t>Κι εσείς, κυρίες και κύριοι συνάδελφοι της Πλειοψηφίας, γιατί τα ψηφίζετε αυτά τα πράγματα; Γιατί δέχεστε</w:t>
      </w:r>
      <w:r>
        <w:rPr>
          <w:rFonts w:eastAsia="UB-Helvetica" w:cs="Times New Roman"/>
          <w:szCs w:val="24"/>
        </w:rPr>
        <w:t>,</w:t>
      </w:r>
      <w:r>
        <w:rPr>
          <w:rFonts w:eastAsia="UB-Helvetica" w:cs="Times New Roman"/>
          <w:szCs w:val="24"/>
        </w:rPr>
        <w:t xml:space="preserve"> η αξιοπρέπειά σας να </w:t>
      </w:r>
      <w:proofErr w:type="spellStart"/>
      <w:r>
        <w:rPr>
          <w:rFonts w:eastAsia="UB-Helvetica" w:cs="Times New Roman"/>
          <w:szCs w:val="24"/>
        </w:rPr>
        <w:t>ποδοπατείται</w:t>
      </w:r>
      <w:proofErr w:type="spellEnd"/>
      <w:r>
        <w:rPr>
          <w:rFonts w:eastAsia="UB-Helvetica" w:cs="Times New Roman"/>
          <w:szCs w:val="24"/>
        </w:rPr>
        <w:t xml:space="preserve">; Έναντι </w:t>
      </w:r>
      <w:proofErr w:type="spellStart"/>
      <w:r>
        <w:rPr>
          <w:rFonts w:eastAsia="UB-Helvetica" w:cs="Times New Roman"/>
          <w:szCs w:val="24"/>
        </w:rPr>
        <w:t>ποίου</w:t>
      </w:r>
      <w:proofErr w:type="spellEnd"/>
      <w:r>
        <w:rPr>
          <w:rFonts w:eastAsia="UB-Helvetica" w:cs="Times New Roman"/>
          <w:szCs w:val="24"/>
        </w:rPr>
        <w:t xml:space="preserve"> πράγματος, </w:t>
      </w:r>
      <w:proofErr w:type="spellStart"/>
      <w:r>
        <w:rPr>
          <w:rFonts w:eastAsia="UB-Helvetica" w:cs="Times New Roman"/>
          <w:szCs w:val="24"/>
        </w:rPr>
        <w:t>ποίου</w:t>
      </w:r>
      <w:proofErr w:type="spellEnd"/>
      <w:r>
        <w:rPr>
          <w:rFonts w:eastAsia="UB-Helvetica" w:cs="Times New Roman"/>
          <w:szCs w:val="24"/>
        </w:rPr>
        <w:t xml:space="preserve"> ανταλλάγματος; </w:t>
      </w:r>
    </w:p>
    <w:p w14:paraId="0EB1ACA3"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Εγώ πιστεύω ότι εισήλθατε εδώ καλή τη </w:t>
      </w:r>
      <w:proofErr w:type="spellStart"/>
      <w:r>
        <w:rPr>
          <w:rFonts w:eastAsia="UB-Helvetica" w:cs="Times New Roman"/>
          <w:szCs w:val="24"/>
        </w:rPr>
        <w:t>προθέσει</w:t>
      </w:r>
      <w:proofErr w:type="spellEnd"/>
      <w:r>
        <w:rPr>
          <w:rFonts w:eastAsia="UB-Helvetica" w:cs="Times New Roman"/>
          <w:szCs w:val="24"/>
        </w:rPr>
        <w:t xml:space="preserve"> και τη </w:t>
      </w:r>
      <w:proofErr w:type="spellStart"/>
      <w:r>
        <w:rPr>
          <w:rFonts w:eastAsia="UB-Helvetica" w:cs="Times New Roman"/>
          <w:szCs w:val="24"/>
        </w:rPr>
        <w:t>προαιρέσει</w:t>
      </w:r>
      <w:proofErr w:type="spellEnd"/>
      <w:r>
        <w:rPr>
          <w:rFonts w:eastAsia="UB-Helvetica" w:cs="Times New Roman"/>
          <w:szCs w:val="24"/>
        </w:rPr>
        <w:t>, έστω και με κάποιες αφελείς υποσχέσεις, για να υπηρετήσετε την ελληνική κοινωνία και τον ελληνικό λαό. Μόνοι</w:t>
      </w:r>
      <w:r>
        <w:rPr>
          <w:rFonts w:eastAsia="UB-Helvetica" w:cs="Times New Roman"/>
          <w:szCs w:val="24"/>
        </w:rPr>
        <w:t xml:space="preserve"> σας μπροστά στον καθρέφτη σας αύριο το πρωί γι’ αυτήν τη διάταξη τι δικαιολογία θα δώσετε; Ποια υπακοή, σε ποιο κόμμα, ποιος όρκος σάς δίνει το δικαίωμα να ψηφίσετε αυτήν τη διάταξη; </w:t>
      </w:r>
    </w:p>
    <w:p w14:paraId="0EB1ACA4" w14:textId="77777777" w:rsidR="00E94D67" w:rsidRDefault="00BC386F">
      <w:pPr>
        <w:spacing w:line="600" w:lineRule="auto"/>
        <w:ind w:firstLine="720"/>
        <w:jc w:val="both"/>
        <w:rPr>
          <w:rFonts w:eastAsia="UB-Helvetica" w:cs="Times New Roman"/>
          <w:szCs w:val="24"/>
        </w:rPr>
      </w:pPr>
      <w:r>
        <w:rPr>
          <w:rFonts w:eastAsia="UB-Helvetica" w:cs="Times New Roman"/>
          <w:szCs w:val="24"/>
        </w:rPr>
        <w:lastRenderedPageBreak/>
        <w:t xml:space="preserve">Για να μπορούμε να είμαστε κάπως </w:t>
      </w:r>
      <w:proofErr w:type="spellStart"/>
      <w:r>
        <w:rPr>
          <w:rFonts w:eastAsia="UB-Helvetica" w:cs="Times New Roman"/>
          <w:szCs w:val="24"/>
        </w:rPr>
        <w:t>συνεννοημένοι</w:t>
      </w:r>
      <w:proofErr w:type="spellEnd"/>
      <w:r>
        <w:rPr>
          <w:rFonts w:eastAsia="UB-Helvetica" w:cs="Times New Roman"/>
          <w:szCs w:val="24"/>
        </w:rPr>
        <w:t xml:space="preserve"> εδώ, εσείς καταγγέλλατε </w:t>
      </w:r>
      <w:r>
        <w:rPr>
          <w:rFonts w:eastAsia="UB-Helvetica" w:cs="Times New Roman"/>
          <w:szCs w:val="24"/>
        </w:rPr>
        <w:t xml:space="preserve">το ρουσφέτι των προηγουμένων αμαρτωλών κυβερνήσεων των σαράντα ετών, στις οποίες, βεβαίως, πολλά στελέχη σας μετείχαν – σε εκείνες τις αμαρτωλές κυβερνήσεις των σαράντα ετών. Μερικοί ήταν και Υπουργοί. Πάρα πολλοί ήταν και Βουλευτές. </w:t>
      </w:r>
      <w:proofErr w:type="spellStart"/>
      <w:r>
        <w:rPr>
          <w:rFonts w:eastAsia="UB-Helvetica" w:cs="Times New Roman"/>
          <w:szCs w:val="24"/>
        </w:rPr>
        <w:t>Πάμπολλοι</w:t>
      </w:r>
      <w:proofErr w:type="spellEnd"/>
      <w:r>
        <w:rPr>
          <w:rFonts w:eastAsia="UB-Helvetica" w:cs="Times New Roman"/>
          <w:szCs w:val="24"/>
        </w:rPr>
        <w:t xml:space="preserve"> ήταν και στε</w:t>
      </w:r>
      <w:r>
        <w:rPr>
          <w:rFonts w:eastAsia="UB-Helvetica" w:cs="Times New Roman"/>
          <w:szCs w:val="24"/>
        </w:rPr>
        <w:t>λέχη. Αυτό δεν τους εμποδίζει τώρα να έχουν περάσει από την άλλη μεριά και να καταγγέλλουν τον προηγούμενο αμαρτωλό εαυτό τους. Όμως, να φέρνουν και τέτοιες διατάξεις εδώ;</w:t>
      </w:r>
    </w:p>
    <w:p w14:paraId="0EB1ACA5"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Θα μου πείτε ότι είναι μία διάταξη. Δεν είναι μία διάταξη μόνο. Απλώς, αυτή είναι η </w:t>
      </w:r>
      <w:r>
        <w:rPr>
          <w:rFonts w:eastAsia="UB-Helvetica" w:cs="Times New Roman"/>
          <w:szCs w:val="24"/>
        </w:rPr>
        <w:t>πιο ακραία και η πιο απολύτως απαράδεκτη και εύχομαι ειλικρινά</w:t>
      </w:r>
      <w:r>
        <w:rPr>
          <w:rFonts w:eastAsia="UB-Helvetica" w:cs="Times New Roman"/>
          <w:szCs w:val="24"/>
        </w:rPr>
        <w:t>,</w:t>
      </w:r>
      <w:r>
        <w:rPr>
          <w:rFonts w:eastAsia="UB-Helvetica" w:cs="Times New Roman"/>
          <w:szCs w:val="24"/>
        </w:rPr>
        <w:t xml:space="preserve"> ο Υπουργός να την αποσύρει. </w:t>
      </w:r>
      <w:r>
        <w:rPr>
          <w:rFonts w:eastAsia="UB-Helvetica" w:cs="Times New Roman"/>
          <w:szCs w:val="24"/>
        </w:rPr>
        <w:t>Να μην</w:t>
      </w:r>
      <w:r>
        <w:rPr>
          <w:rFonts w:eastAsia="UB-Helvetica" w:cs="Times New Roman"/>
          <w:szCs w:val="24"/>
        </w:rPr>
        <w:t xml:space="preserve"> τη φέρει για ψήφιση αύριο το μεσημέρι</w:t>
      </w:r>
      <w:r>
        <w:rPr>
          <w:rFonts w:eastAsia="UB-Helvetica" w:cs="Times New Roman"/>
          <w:szCs w:val="24"/>
        </w:rPr>
        <w:t>, όπως και</w:t>
      </w:r>
      <w:r>
        <w:rPr>
          <w:rFonts w:eastAsia="UB-Helvetica" w:cs="Times New Roman"/>
          <w:szCs w:val="24"/>
        </w:rPr>
        <w:t xml:space="preserve"> τη διάταξη του άρθρου 44, η οποία έχει το εξής απίθανο λεκτικό: «Πρόσληψη κατά παρέκκλιση κάθε άλλης γενικής </w:t>
      </w:r>
      <w:r>
        <w:rPr>
          <w:rFonts w:eastAsia="UB-Helvetica" w:cs="Times New Roman"/>
          <w:szCs w:val="24"/>
        </w:rPr>
        <w:t>ή ειδικής διάταξης».</w:t>
      </w:r>
    </w:p>
    <w:p w14:paraId="0EB1ACA6" w14:textId="77777777" w:rsidR="00E94D67" w:rsidRDefault="00BC386F">
      <w:pPr>
        <w:spacing w:line="600" w:lineRule="auto"/>
        <w:ind w:firstLine="720"/>
        <w:jc w:val="both"/>
        <w:rPr>
          <w:rFonts w:eastAsia="UB-Helvetica" w:cs="Times New Roman"/>
          <w:szCs w:val="24"/>
        </w:rPr>
      </w:pPr>
      <w:r>
        <w:rPr>
          <w:rFonts w:eastAsia="UB-Helvetica" w:cs="Times New Roman"/>
          <w:szCs w:val="24"/>
        </w:rPr>
        <w:lastRenderedPageBreak/>
        <w:t xml:space="preserve">Έρχεται, λοιπόν, ένας Υπουργός εδώ και τι μας λέει; </w:t>
      </w:r>
      <w:r>
        <w:rPr>
          <w:rFonts w:eastAsia="UB-Helvetica" w:cs="Times New Roman"/>
          <w:szCs w:val="24"/>
        </w:rPr>
        <w:t>Λέει: ε</w:t>
      </w:r>
      <w:r>
        <w:rPr>
          <w:rFonts w:eastAsia="UB-Helvetica" w:cs="Times New Roman"/>
          <w:szCs w:val="24"/>
        </w:rPr>
        <w:t xml:space="preserve">γώ θέλω να προσλάβω προσωπικό για να καθαρίζει το Υπουργείο, </w:t>
      </w:r>
      <w:r>
        <w:rPr>
          <w:rFonts w:eastAsia="UB-Helvetica" w:cs="Times New Roman"/>
          <w:szCs w:val="24"/>
        </w:rPr>
        <w:t xml:space="preserve">τους </w:t>
      </w:r>
      <w:r>
        <w:rPr>
          <w:rFonts w:eastAsia="UB-Helvetica" w:cs="Times New Roman"/>
          <w:szCs w:val="24"/>
        </w:rPr>
        <w:t xml:space="preserve">χώρους κ.λπ.. Πώς θέλω να τους προσλάβω; Θέλω να τους προσλάβω κατά παρέκκλιση κάθε άλλης γενικής και ειδικής </w:t>
      </w:r>
      <w:r>
        <w:rPr>
          <w:rFonts w:eastAsia="UB-Helvetica" w:cs="Times New Roman"/>
          <w:szCs w:val="24"/>
        </w:rPr>
        <w:t>διάταξης. Ξέρετε πώς λέγεται αυτό; «Όπως μ’ αρέσει». Σας ζητάει να ψηφίσετε ένας Υπουργός να προσλαμβάνει όποιον θέλει, όπως του αρέσει. Την εποχή που η χώρα έχει 25% ανέργους και έχει 50% ανεργία στους νέους ανθρώπους, αυτό είναι το παράδειγμα που του δίν</w:t>
      </w:r>
      <w:r>
        <w:rPr>
          <w:rFonts w:eastAsia="UB-Helvetica" w:cs="Times New Roman"/>
          <w:szCs w:val="24"/>
        </w:rPr>
        <w:t>ουμε. Αυτό το παράδειγμα του δίνει η Κυβέρνηση ΣΥΡΙΖΑ-ΑΝΕΛ: «Θα προσλάβω όποιον θέλω</w:t>
      </w:r>
      <w:r>
        <w:rPr>
          <w:rFonts w:eastAsia="UB-Helvetica" w:cs="Times New Roman"/>
          <w:szCs w:val="24"/>
        </w:rPr>
        <w:t>,</w:t>
      </w:r>
      <w:r>
        <w:rPr>
          <w:rFonts w:eastAsia="UB-Helvetica" w:cs="Times New Roman"/>
          <w:szCs w:val="24"/>
        </w:rPr>
        <w:t xml:space="preserve"> όπως μου αρέσει. Έτσι θέλω. Έχω την κυβερνητική πλειοψηφία. Περνάω ό,τι θέλω. Έτσι θέλω και προκαλώ την Αντιπολίτευση και την ελληνική κοινωνία και αδιαφορώ γι’ αυτό, για</w:t>
      </w:r>
      <w:r>
        <w:rPr>
          <w:rFonts w:eastAsia="UB-Helvetica" w:cs="Times New Roman"/>
          <w:szCs w:val="24"/>
        </w:rPr>
        <w:t>τί εγώ έτσι θέλω».</w:t>
      </w:r>
    </w:p>
    <w:p w14:paraId="0EB1ACA7" w14:textId="77777777" w:rsidR="00E94D67" w:rsidRDefault="00BC386F">
      <w:pPr>
        <w:spacing w:line="600" w:lineRule="auto"/>
        <w:ind w:firstLine="720"/>
        <w:jc w:val="both"/>
        <w:rPr>
          <w:rFonts w:eastAsia="UB-Helvetica" w:cs="Times New Roman"/>
          <w:szCs w:val="24"/>
        </w:rPr>
      </w:pPr>
      <w:r>
        <w:rPr>
          <w:rFonts w:eastAsia="UB-Helvetica" w:cs="Times New Roman"/>
          <w:szCs w:val="24"/>
        </w:rPr>
        <w:t>Αυτή είναι η νέα ηθική. Επ’ αυτής της νέας ηθικής καλούμαστε να πορευθούμε, να τοποθετηθούμε και να ψηφίσουμε.</w:t>
      </w:r>
    </w:p>
    <w:p w14:paraId="0EB1ACA8" w14:textId="77777777" w:rsidR="00E94D67" w:rsidRDefault="00BC386F">
      <w:pPr>
        <w:spacing w:line="600" w:lineRule="auto"/>
        <w:ind w:firstLine="720"/>
        <w:jc w:val="both"/>
        <w:rPr>
          <w:rFonts w:eastAsia="UB-Helvetica" w:cs="Times New Roman"/>
          <w:szCs w:val="24"/>
        </w:rPr>
      </w:pPr>
      <w:r>
        <w:rPr>
          <w:rFonts w:eastAsia="UB-Helvetica" w:cs="Times New Roman"/>
          <w:szCs w:val="24"/>
        </w:rPr>
        <w:lastRenderedPageBreak/>
        <w:t xml:space="preserve">Βεβαίως, υπάρχει η αντίδραση της Επιστημονικής Επιτροπής της Βουλής. Σιγά που θα κολλάγαμε σε αυτό. Διότι αυτά που σας λέω με </w:t>
      </w:r>
      <w:r>
        <w:rPr>
          <w:rFonts w:eastAsia="UB-Helvetica" w:cs="Times New Roman"/>
          <w:szCs w:val="24"/>
        </w:rPr>
        <w:t>λέξεις της αγοράς υπάρχουν μέσα στην έκθεση της Επιστημονικής Επιτροπής της Βουλής. Με σαφήνεια αναφέρεται και με λεπτότητα, μάλιστα, πρέπει να πω.</w:t>
      </w:r>
    </w:p>
    <w:p w14:paraId="0EB1ACA9"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Επισημαίνεται, λέει, ότι η υπό ψήφιση διάταξη, διά της οποίας παρέχεται εξουσιοδότηση για τη ρύθμιση </w:t>
      </w:r>
      <w:proofErr w:type="spellStart"/>
      <w:r>
        <w:rPr>
          <w:rFonts w:eastAsia="UB-Helvetica" w:cs="Times New Roman"/>
          <w:szCs w:val="24"/>
        </w:rPr>
        <w:t>ειδικοτ</w:t>
      </w:r>
      <w:r>
        <w:rPr>
          <w:rFonts w:eastAsia="UB-Helvetica" w:cs="Times New Roman"/>
          <w:szCs w:val="24"/>
        </w:rPr>
        <w:t>έρων</w:t>
      </w:r>
      <w:proofErr w:type="spellEnd"/>
      <w:r>
        <w:rPr>
          <w:rFonts w:eastAsia="UB-Helvetica" w:cs="Times New Roman"/>
          <w:szCs w:val="24"/>
        </w:rPr>
        <w:t xml:space="preserve"> θεμάτων, δεν παρέχει συγκεκριμένες κατευθύνσεις προς τη ρύθμιση για τα ζητήματα αυτά και ιδίως ως προς τα κριτήρια επιλογής. Βέβαια. Γιατί να παράσχει –διευκρινίζει σωστά- και κριτήρια επιλογής; Αν βάζαμε κριτήρια επιλογής, πώς θα κάναμε ό,τι μας αρέσ</w:t>
      </w:r>
      <w:r>
        <w:rPr>
          <w:rFonts w:eastAsia="UB-Helvetica" w:cs="Times New Roman"/>
          <w:szCs w:val="24"/>
        </w:rPr>
        <w:t>ει; Πώς θα προσλαμβάναμε τους δικούς μας, τους κολλητούς μας;</w:t>
      </w:r>
    </w:p>
    <w:p w14:paraId="0EB1ACAA"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Δεν τιμούν αυτά καμμιά κυβερνητική πλειοψηφία. Αν κάτι έπρεπε να διδαχθούμε όλοι απ’ αυτήν την κρίση είναι να αφήσουμε το αμαρτωλό παρελθόν όλων των κομμάτων, αν θέλετε, όλων των κυβερνήσεων </w:t>
      </w:r>
      <w:r>
        <w:rPr>
          <w:rFonts w:eastAsia="UB-Helvetica" w:cs="Times New Roman"/>
          <w:szCs w:val="24"/>
        </w:rPr>
        <w:lastRenderedPageBreak/>
        <w:t>πίσ</w:t>
      </w:r>
      <w:r>
        <w:rPr>
          <w:rFonts w:eastAsia="UB-Helvetica" w:cs="Times New Roman"/>
          <w:szCs w:val="24"/>
        </w:rPr>
        <w:t xml:space="preserve">ω. Όχι να το δούμε επαναλαμβανόμενο και προσαυξανόμενο και, επίσης, προκλητικά </w:t>
      </w:r>
      <w:proofErr w:type="spellStart"/>
      <w:r>
        <w:rPr>
          <w:rFonts w:eastAsia="UB-Helvetica" w:cs="Times New Roman"/>
          <w:szCs w:val="24"/>
        </w:rPr>
        <w:t>διατυπούμενο</w:t>
      </w:r>
      <w:proofErr w:type="spellEnd"/>
      <w:r>
        <w:rPr>
          <w:rFonts w:eastAsia="UB-Helvetica" w:cs="Times New Roman"/>
          <w:szCs w:val="24"/>
        </w:rPr>
        <w:t xml:space="preserve"> απέναντι σε μια κοινωνία, η οποία –το λέω ξανά- διψά για την απόκτηση παραδείγματος.</w:t>
      </w:r>
    </w:p>
    <w:p w14:paraId="0EB1ACAB" w14:textId="77777777" w:rsidR="00E94D67" w:rsidRDefault="00BC386F">
      <w:pPr>
        <w:spacing w:line="600" w:lineRule="auto"/>
        <w:ind w:firstLine="720"/>
        <w:jc w:val="both"/>
        <w:rPr>
          <w:rFonts w:eastAsia="UB-Helvetica" w:cs="Times New Roman"/>
          <w:szCs w:val="24"/>
        </w:rPr>
      </w:pPr>
      <w:r>
        <w:rPr>
          <w:rFonts w:eastAsia="UB-Helvetica" w:cs="Times New Roman"/>
          <w:szCs w:val="24"/>
        </w:rPr>
        <w:t>Κύριε Υπουργέ, τοποθετηθήκατε πριν για την κατάργηση του ν. 4281/2014, τον οποί</w:t>
      </w:r>
      <w:r>
        <w:rPr>
          <w:rFonts w:eastAsia="UB-Helvetica" w:cs="Times New Roman"/>
          <w:szCs w:val="24"/>
        </w:rPr>
        <w:t xml:space="preserve">ο, αν θυμάμαι καλά, είχα εισηγηθεί εγώ, για το ενιαίο δίκαιο των δημοσίων συμβάσεων. Πρέπει να σας πω ότι με εκπλήσσει η επιλογή σας να καταργήσετε τον νόμο. </w:t>
      </w:r>
    </w:p>
    <w:p w14:paraId="0EB1ACAC"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Γιατί το λέω; Πράγματι, πρέπει να κυρώσετε </w:t>
      </w:r>
      <w:r>
        <w:rPr>
          <w:rFonts w:eastAsia="UB-Helvetica" w:cs="Times New Roman"/>
          <w:szCs w:val="24"/>
        </w:rPr>
        <w:t xml:space="preserve">τρεις </w:t>
      </w:r>
      <w:r>
        <w:rPr>
          <w:rFonts w:eastAsia="UB-Helvetica" w:cs="Times New Roman"/>
          <w:szCs w:val="24"/>
        </w:rPr>
        <w:t xml:space="preserve">οδηγίες και, πράγματι, πρέπει να φέρετε έναν </w:t>
      </w:r>
      <w:r>
        <w:rPr>
          <w:rFonts w:eastAsia="UB-Helvetica" w:cs="Times New Roman"/>
          <w:szCs w:val="24"/>
        </w:rPr>
        <w:t>καινούριο νόμο. Όμως, τι κάνετε τώρα; Επαναφέρετε με αυτήν σας την επιλογή</w:t>
      </w:r>
      <w:r>
        <w:rPr>
          <w:rFonts w:eastAsia="UB-Helvetica" w:cs="Times New Roman"/>
          <w:szCs w:val="24"/>
        </w:rPr>
        <w:t>,</w:t>
      </w:r>
      <w:r>
        <w:rPr>
          <w:rFonts w:eastAsia="UB-Helvetica" w:cs="Times New Roman"/>
          <w:szCs w:val="24"/>
        </w:rPr>
        <w:t xml:space="preserve"> στην πραγματικότητα</w:t>
      </w:r>
      <w:r>
        <w:rPr>
          <w:rFonts w:eastAsia="UB-Helvetica" w:cs="Times New Roman"/>
          <w:szCs w:val="24"/>
        </w:rPr>
        <w:t>,</w:t>
      </w:r>
      <w:r>
        <w:rPr>
          <w:rFonts w:eastAsia="UB-Helvetica" w:cs="Times New Roman"/>
          <w:szCs w:val="24"/>
        </w:rPr>
        <w:t xml:space="preserve"> σε ισχύ όλους τους ειδικούς κανονισμούς προμηθειών, τους οποίους σε τριάντα μέρες, όπως το λέτε, πρέπει να τους </w:t>
      </w:r>
      <w:proofErr w:type="spellStart"/>
      <w:r>
        <w:rPr>
          <w:rFonts w:eastAsia="UB-Helvetica" w:cs="Times New Roman"/>
          <w:szCs w:val="24"/>
        </w:rPr>
        <w:t>επανακαταργήσετε</w:t>
      </w:r>
      <w:proofErr w:type="spellEnd"/>
      <w:r>
        <w:rPr>
          <w:rFonts w:eastAsia="UB-Helvetica" w:cs="Times New Roman"/>
          <w:szCs w:val="24"/>
        </w:rPr>
        <w:t>. Αυτό ενέχει μια νομική πολυπλ</w:t>
      </w:r>
      <w:r>
        <w:rPr>
          <w:rFonts w:eastAsia="UB-Helvetica" w:cs="Times New Roman"/>
          <w:szCs w:val="24"/>
        </w:rPr>
        <w:t xml:space="preserve">οκότητα. </w:t>
      </w:r>
    </w:p>
    <w:p w14:paraId="0EB1ACAD" w14:textId="77777777" w:rsidR="00E94D67" w:rsidRDefault="00BC386F">
      <w:pPr>
        <w:spacing w:line="600" w:lineRule="auto"/>
        <w:ind w:firstLine="720"/>
        <w:jc w:val="both"/>
        <w:rPr>
          <w:rFonts w:eastAsia="UB-Helvetica" w:cs="Times New Roman"/>
          <w:szCs w:val="24"/>
        </w:rPr>
      </w:pPr>
      <w:r>
        <w:rPr>
          <w:rFonts w:eastAsia="UB-Helvetica" w:cs="Times New Roman"/>
          <w:szCs w:val="24"/>
        </w:rPr>
        <w:t xml:space="preserve">Εγώ δέχομαι τις προθέσεις σας. Δεν έχω κανέναν λόγο να θεωρήσω ότι το κάνετε εκ του πονηρού. Θέλω να είμαι ειλικρινής. Εγώ, όμως, αν ήμουν στη θέση σας, δεν θα το έκανα έτσι. Θα πήγαινα στη </w:t>
      </w:r>
      <w:r>
        <w:rPr>
          <w:rFonts w:eastAsia="UB-Helvetica" w:cs="Times New Roman"/>
          <w:szCs w:val="24"/>
        </w:rPr>
        <w:lastRenderedPageBreak/>
        <w:t>λογική της μιας περαιτέρω τριάντα ημερών αναστολής της ι</w:t>
      </w:r>
      <w:r>
        <w:rPr>
          <w:rFonts w:eastAsia="UB-Helvetica" w:cs="Times New Roman"/>
          <w:szCs w:val="24"/>
        </w:rPr>
        <w:t xml:space="preserve">σχύος –κάτι ανάλογο έκανε ο κ. Σκουρλέτης πριν και είδατε ότι δεν αντιδράσαμε- μέχρι να φέρετε, όπως πρέπει να φέρετε γρήγορα –μη σας πω ότι έχετε καθυστερήσει </w:t>
      </w:r>
      <w:r>
        <w:rPr>
          <w:rFonts w:eastAsia="UB-Helvetica" w:cs="Times New Roman"/>
          <w:szCs w:val="24"/>
        </w:rPr>
        <w:t xml:space="preserve">ως </w:t>
      </w:r>
      <w:r>
        <w:rPr>
          <w:rFonts w:eastAsia="UB-Helvetica" w:cs="Times New Roman"/>
          <w:szCs w:val="24"/>
        </w:rPr>
        <w:t>Κυβέρνηση-, το καινούριο νομοθέτημα.</w:t>
      </w:r>
    </w:p>
    <w:p w14:paraId="0EB1ACAE" w14:textId="77777777" w:rsidR="00E94D67" w:rsidRDefault="00BC386F">
      <w:pPr>
        <w:spacing w:line="600" w:lineRule="auto"/>
        <w:ind w:firstLine="720"/>
        <w:jc w:val="both"/>
        <w:rPr>
          <w:rFonts w:eastAsia="UB-Helvetica" w:cs="Times New Roman"/>
          <w:szCs w:val="24"/>
        </w:rPr>
      </w:pPr>
      <w:r>
        <w:rPr>
          <w:rFonts w:eastAsia="UB-Helvetica" w:cs="Times New Roman"/>
          <w:szCs w:val="24"/>
        </w:rPr>
        <w:t>Η μη ύπαρξη ενιαίου δικαίου δημοσίων συμβάσεων, κυρίες κ</w:t>
      </w:r>
      <w:r>
        <w:rPr>
          <w:rFonts w:eastAsia="UB-Helvetica" w:cs="Times New Roman"/>
          <w:szCs w:val="24"/>
        </w:rPr>
        <w:t>αι κύριοι συνάδελφοι, είναι ζήτημα για τη χώρα. Είναι μεγάλο ζήτημα για τη χώρα. Είναι ζήτημα που έχει να κάνει με την οικονομία του πράγματος. Είναι ζήτημα που έχει να κάνει και με την ηθική. Είναι ζήτημα που έχει να κάνει και με την αποδοτικότητα. Σας δε</w:t>
      </w:r>
      <w:r>
        <w:rPr>
          <w:rFonts w:eastAsia="UB-Helvetica" w:cs="Times New Roman"/>
          <w:szCs w:val="24"/>
        </w:rPr>
        <w:t>ίχνω εδώ ότι υπάρχουν εξήντα οχτώ-εξήντα εννιά ειδικοί κανονισμοί.</w:t>
      </w:r>
    </w:p>
    <w:p w14:paraId="0EB1ACAF"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μπορεί το ελληνικό </w:t>
      </w:r>
      <w:r>
        <w:rPr>
          <w:rFonts w:eastAsia="Times New Roman"/>
          <w:color w:val="000000"/>
          <w:szCs w:val="24"/>
          <w:shd w:val="clear" w:color="auto" w:fill="FFFFFF"/>
        </w:rPr>
        <w:t>δ</w:t>
      </w:r>
      <w:r>
        <w:rPr>
          <w:rFonts w:eastAsia="Times New Roman"/>
          <w:color w:val="000000"/>
          <w:szCs w:val="24"/>
          <w:shd w:val="clear" w:color="auto" w:fill="FFFFFF"/>
        </w:rPr>
        <w:t>ημόσιο να προμηθεύεται έτσι, με όποιον κανονισμό ο καθένας και όπως θέλει. Πρέπει αυτό να επισπευσθεί και να γίνει. Και ειλικρινά σας λέμε ότι, στον βαθμό που αναλογ</w:t>
      </w:r>
      <w:r>
        <w:rPr>
          <w:rFonts w:eastAsia="Times New Roman"/>
          <w:color w:val="000000"/>
          <w:szCs w:val="24"/>
          <w:shd w:val="clear" w:color="auto" w:fill="FFFFFF"/>
        </w:rPr>
        <w:t>εί βάρος στην Αξιωματική Αντιπολίτευση, θα βοηθήσουμε σε αυτό και να έρθει γρήγορα και να κυρωθεί.</w:t>
      </w:r>
    </w:p>
    <w:p w14:paraId="0EB1ACB0"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Οφείλω να πω ότι η κατάργηση της διάταξης του </w:t>
      </w:r>
      <w:r>
        <w:rPr>
          <w:rFonts w:eastAsia="Times New Roman"/>
          <w:color w:val="000000"/>
          <w:szCs w:val="24"/>
          <w:shd w:val="clear" w:color="auto" w:fill="FFFFFF"/>
        </w:rPr>
        <w:t>ν.</w:t>
      </w:r>
      <w:r>
        <w:rPr>
          <w:rFonts w:eastAsia="Times New Roman"/>
          <w:color w:val="000000"/>
          <w:szCs w:val="24"/>
          <w:shd w:val="clear" w:color="auto" w:fill="FFFFFF"/>
        </w:rPr>
        <w:t xml:space="preserve">4321/2015 με το άρθρο 28 μάς βρίσκει απολύτως σύμφωνους. Είχε την καλοσύνη να το θυμηθεί ο Υπουργός. Και τότε λέγαμε ότι αυτή η διάταξη δεν θα λειτουργήσει. </w:t>
      </w:r>
    </w:p>
    <w:p w14:paraId="0EB1ACB1"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Οφείλουμε να αντιληφθούμε τη λογική της περιορισμένης ευθύνης στις συναλλαγές. Αυτό πρέπει ν</w:t>
      </w:r>
      <w:r>
        <w:rPr>
          <w:rFonts w:eastAsia="Times New Roman"/>
          <w:color w:val="000000"/>
          <w:szCs w:val="24"/>
          <w:shd w:val="clear" w:color="auto" w:fill="FFFFFF"/>
        </w:rPr>
        <w:t>α</w:t>
      </w:r>
      <w:r>
        <w:rPr>
          <w:rFonts w:eastAsia="Times New Roman"/>
          <w:color w:val="000000"/>
          <w:szCs w:val="24"/>
          <w:shd w:val="clear" w:color="auto" w:fill="FFFFFF"/>
        </w:rPr>
        <w:t xml:space="preserve"> το κ</w:t>
      </w:r>
      <w:r>
        <w:rPr>
          <w:rFonts w:eastAsia="Times New Roman"/>
          <w:color w:val="000000"/>
          <w:szCs w:val="24"/>
          <w:shd w:val="clear" w:color="auto" w:fill="FFFFFF"/>
        </w:rPr>
        <w:t>άνουμε όχι για να ευνοήσουμε κάποιους, αλλά για έναν απλό λόγο: Τι χρειάζεται η Ελλάδα; Η Ελλάδα χρειάζεται επενδύσεις. Χρειάζεται ανθρώπους που θα βγάλουν λεφτά από όπου τα έχουν, είτε κρυμμένα είτε στο σεντούκι, είτε ανθρώπους από το εξωτερικό, που θα έρ</w:t>
      </w:r>
      <w:r>
        <w:rPr>
          <w:rFonts w:eastAsia="Times New Roman"/>
          <w:color w:val="000000"/>
          <w:szCs w:val="24"/>
          <w:shd w:val="clear" w:color="auto" w:fill="FFFFFF"/>
        </w:rPr>
        <w:t xml:space="preserve">θουν εδώ να βάλουν χρήματα για να κερδίσουν χρήματα και να νιώθουν ασφάλεια. </w:t>
      </w:r>
    </w:p>
    <w:p w14:paraId="0EB1ACB2"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διατάξεις σαν αυτήν που είχε τοποθετηθεί και που ορθώς τώρα ανακαλείται δείχνουν απλώς ότι η Κυβέρνηση χρειάζεται έναν χρόνο, για να υποστεί η ίδια εκπαίδευση, για να προσχωρή</w:t>
      </w:r>
      <w:r>
        <w:rPr>
          <w:rFonts w:eastAsia="Times New Roman"/>
          <w:color w:val="000000"/>
          <w:szCs w:val="24"/>
          <w:shd w:val="clear" w:color="auto" w:fill="FFFFFF"/>
        </w:rPr>
        <w:t xml:space="preserve">σει στην προφανή λογική που της λέγαμε τότε και που 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xml:space="preserve">, έστω και αργά, συνομολογεί. </w:t>
      </w:r>
    </w:p>
    <w:p w14:paraId="0EB1ACB3"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Κυρίες και κύριοι συνάδελφοι, τελειώνω –έχω και τη μικρή δευτερολογία αύριο- με την παράκληση προς την Κυβέρνηση και τον παριστάμενο Υπουργό –το λέω παράκλ</w:t>
      </w:r>
      <w:r>
        <w:rPr>
          <w:rFonts w:eastAsia="Times New Roman"/>
          <w:color w:val="000000"/>
          <w:szCs w:val="24"/>
          <w:shd w:val="clear" w:color="auto" w:fill="FFFFFF"/>
        </w:rPr>
        <w:t xml:space="preserve">ηση, γιατί δεν επιθυμώ να οξύνω το κλίμα και δεν νομίζω ότι η όξυνση βοηθάει στις στιγμές κρίσης που περνάει και η χώρα και η Ευρώπη- να αποσύρει τις δύο αυτές διατάξεις, οι οποίες δεν </w:t>
      </w:r>
      <w:proofErr w:type="spellStart"/>
      <w:r>
        <w:rPr>
          <w:rFonts w:eastAsia="Times New Roman"/>
          <w:color w:val="000000"/>
          <w:szCs w:val="24"/>
          <w:shd w:val="clear" w:color="auto" w:fill="FFFFFF"/>
        </w:rPr>
        <w:t>περιποιούν</w:t>
      </w:r>
      <w:proofErr w:type="spellEnd"/>
      <w:r>
        <w:rPr>
          <w:rFonts w:eastAsia="Times New Roman"/>
          <w:color w:val="000000"/>
          <w:szCs w:val="24"/>
          <w:shd w:val="clear" w:color="auto" w:fill="FFFFFF"/>
        </w:rPr>
        <w:t xml:space="preserve"> τιμή στην κυβερνητική πλειοψηφία, δεν </w:t>
      </w:r>
      <w:proofErr w:type="spellStart"/>
      <w:r>
        <w:rPr>
          <w:rFonts w:eastAsia="Times New Roman"/>
          <w:color w:val="000000"/>
          <w:szCs w:val="24"/>
          <w:shd w:val="clear" w:color="auto" w:fill="FFFFFF"/>
        </w:rPr>
        <w:t>περιποιούν</w:t>
      </w:r>
      <w:proofErr w:type="spellEnd"/>
      <w:r>
        <w:rPr>
          <w:rFonts w:eastAsia="Times New Roman"/>
          <w:color w:val="000000"/>
          <w:szCs w:val="24"/>
          <w:shd w:val="clear" w:color="auto" w:fill="FFFFFF"/>
        </w:rPr>
        <w:t xml:space="preserve"> τιμή στην Κ</w:t>
      </w:r>
      <w:r>
        <w:rPr>
          <w:rFonts w:eastAsia="Times New Roman"/>
          <w:color w:val="000000"/>
          <w:szCs w:val="24"/>
          <w:shd w:val="clear" w:color="auto" w:fill="FFFFFF"/>
        </w:rPr>
        <w:t xml:space="preserve">υβέρνηση, προκαλούν τον ελληνικό λαό, προκαλούν την Αντιπολίτευση και στοιχειοθετούν ντροπή για όποιον τις ψηφίσει. </w:t>
      </w:r>
    </w:p>
    <w:p w14:paraId="0EB1ACB4"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πολύ. </w:t>
      </w:r>
    </w:p>
    <w:p w14:paraId="0EB1ACB5" w14:textId="77777777" w:rsidR="00E94D67" w:rsidRDefault="00BC386F">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0EB1ACB6"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Ευχαριστούμε τον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xml:space="preserve">. </w:t>
      </w:r>
    </w:p>
    <w:p w14:paraId="0EB1ACB7"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w:t>
      </w:r>
      <w:r>
        <w:rPr>
          <w:rFonts w:eastAsia="Times New Roman"/>
          <w:color w:val="000000"/>
          <w:szCs w:val="24"/>
          <w:shd w:val="clear" w:color="auto" w:fill="FFFFFF"/>
        </w:rPr>
        <w:t xml:space="preserve">όγο έχει η Κοινοβουλευτική Εκπρόσωπος του ΣΥΡΙΖΑ, κ. Καφαντάρη. </w:t>
      </w:r>
    </w:p>
    <w:p w14:paraId="0EB1ACB8"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ΧΑΡΟΥΛΑ (ΧΑΡΑ) ΚΑΦΑΝΤΑΡΗ:</w:t>
      </w:r>
      <w:r>
        <w:rPr>
          <w:rFonts w:eastAsia="Times New Roman"/>
          <w:color w:val="000000"/>
          <w:szCs w:val="24"/>
          <w:shd w:val="clear" w:color="auto" w:fill="FFFFFF"/>
        </w:rPr>
        <w:t xml:space="preserve"> Κυρίες και κύριοι Βουλευτές, ξεκινώντας θέλω να πω κάτι σχετικά με αυτά που μόλις ακούσαμε από τον Κοινοβουλευτικό Εκπρόσωπο της Νέας Δημοκρατίας. </w:t>
      </w:r>
    </w:p>
    <w:p w14:paraId="0EB1ACB9"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Δεν μπορεί η Νέα </w:t>
      </w:r>
      <w:r>
        <w:rPr>
          <w:rFonts w:eastAsia="Times New Roman"/>
          <w:color w:val="000000"/>
          <w:szCs w:val="24"/>
          <w:shd w:val="clear" w:color="auto" w:fill="FFFFFF"/>
        </w:rPr>
        <w:t>Δημοκρατία να εγκαλεί τους Βουλευτές του ΣΥΡΙΖΑ για αξιοπρέπεια. Το κόμμα και οι πολιτικές που έφεραν τη χώρα μας εδώ που την έφεραν, να έχουμε μέσα σε τέσσερα χρόνια 25% μείωση του ΑΕΠ και τη στιγμή που η συγκεκριμένη Κυβέρνηση από το 2015 προσπαθεί να στ</w:t>
      </w:r>
      <w:r>
        <w:rPr>
          <w:rFonts w:eastAsia="Times New Roman"/>
          <w:color w:val="000000"/>
          <w:szCs w:val="24"/>
          <w:shd w:val="clear" w:color="auto" w:fill="FFFFFF"/>
        </w:rPr>
        <w:t>ήσει αυτή τη χώρα στα πόδια της, δεν μπορεί να λέει ότι δεν έχουμε αξιοπρέπεια εμείς οι Βουλευτές</w:t>
      </w:r>
      <w:r>
        <w:rPr>
          <w:rFonts w:eastAsia="Times New Roman"/>
          <w:color w:val="000000"/>
          <w:szCs w:val="24"/>
          <w:shd w:val="clear" w:color="auto" w:fill="FFFFFF"/>
        </w:rPr>
        <w:t>,</w:t>
      </w:r>
      <w:r>
        <w:rPr>
          <w:rFonts w:eastAsia="Times New Roman"/>
          <w:color w:val="000000"/>
          <w:szCs w:val="24"/>
          <w:shd w:val="clear" w:color="auto" w:fill="FFFFFF"/>
        </w:rPr>
        <w:t xml:space="preserve"> που θα έλεγα ότι αναλάβαμε αυτή την ιστορική ευθύνη να υλοποιήσουμε μια πολιτική και μια συμφωνία που έχει δύσκολα σημεία, προσπαθώντας συγχρόνως με το </w:t>
      </w:r>
      <w:r>
        <w:rPr>
          <w:rFonts w:eastAsia="Times New Roman"/>
          <w:color w:val="000000"/>
          <w:szCs w:val="24"/>
          <w:shd w:val="clear" w:color="auto" w:fill="FFFFFF"/>
        </w:rPr>
        <w:t>π</w:t>
      </w:r>
      <w:r>
        <w:rPr>
          <w:rFonts w:eastAsia="Times New Roman"/>
          <w:color w:val="000000"/>
          <w:szCs w:val="24"/>
          <w:shd w:val="clear" w:color="auto" w:fill="FFFFFF"/>
        </w:rPr>
        <w:t>αράλ</w:t>
      </w:r>
      <w:r>
        <w:rPr>
          <w:rFonts w:eastAsia="Times New Roman"/>
          <w:color w:val="000000"/>
          <w:szCs w:val="24"/>
          <w:shd w:val="clear" w:color="auto" w:fill="FFFFFF"/>
        </w:rPr>
        <w:t xml:space="preserve">ληλο </w:t>
      </w:r>
      <w:r>
        <w:rPr>
          <w:rFonts w:eastAsia="Times New Roman"/>
          <w:color w:val="000000"/>
          <w:szCs w:val="24"/>
          <w:shd w:val="clear" w:color="auto" w:fill="FFFFFF"/>
        </w:rPr>
        <w:t>π</w:t>
      </w:r>
      <w:r>
        <w:rPr>
          <w:rFonts w:eastAsia="Times New Roman"/>
          <w:color w:val="000000"/>
          <w:szCs w:val="24"/>
          <w:shd w:val="clear" w:color="auto" w:fill="FFFFFF"/>
        </w:rPr>
        <w:t xml:space="preserve">ρόγραμμα να στηρίξουμε την κοινωνία να μείνει όρθια. </w:t>
      </w:r>
    </w:p>
    <w:p w14:paraId="0EB1ACBA"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Βουλευτές, θα υπενθυμίσω τι έγινε από πέρυσι τέτοια μέρα μέχρι σήμερα. Ακολουθήθηκε και ακολουθείται ένας συγκεκριμένος οδικός χάρτης, που έχει να κάνει πρώτα απ’ όλα με τη δύσκο</w:t>
      </w:r>
      <w:r>
        <w:rPr>
          <w:rFonts w:eastAsia="Times New Roman"/>
          <w:color w:val="000000"/>
          <w:szCs w:val="24"/>
          <w:shd w:val="clear" w:color="auto" w:fill="FFFFFF"/>
        </w:rPr>
        <w:t>λη συμφωνία του Αυγούστου που υπέγραψε και η Νέα Δημοκρατία και συνολικά διακόσιοι είκοσι δύο Βουλευτές σε αυτό το Κοινοβούλιο. Έχει να κάνει με την εξουσιοδότηση που πήραμε από τον ελληνικό λαό να υλοποιήσουμε αυτή</w:t>
      </w:r>
      <w:r>
        <w:rPr>
          <w:rFonts w:eastAsia="Times New Roman"/>
          <w:color w:val="000000"/>
          <w:szCs w:val="24"/>
          <w:shd w:val="clear" w:color="auto" w:fill="FFFFFF"/>
        </w:rPr>
        <w:t>ν</w:t>
      </w:r>
      <w:r>
        <w:rPr>
          <w:rFonts w:eastAsia="Times New Roman"/>
          <w:color w:val="000000"/>
          <w:szCs w:val="24"/>
          <w:shd w:val="clear" w:color="auto" w:fill="FFFFFF"/>
        </w:rPr>
        <w:t xml:space="preserve"> τη δύσκολη συμφωνία στις 20 Σεπτεμβρίου</w:t>
      </w:r>
      <w:r>
        <w:rPr>
          <w:rFonts w:eastAsia="Times New Roman"/>
          <w:color w:val="000000"/>
          <w:szCs w:val="24"/>
          <w:shd w:val="clear" w:color="auto" w:fill="FFFFFF"/>
        </w:rPr>
        <w:t xml:space="preserve">. Έχει να κάνει με την επιτυχή </w:t>
      </w:r>
      <w:proofErr w:type="spellStart"/>
      <w:r>
        <w:rPr>
          <w:rFonts w:eastAsia="Times New Roman"/>
          <w:color w:val="000000"/>
          <w:szCs w:val="24"/>
          <w:shd w:val="clear" w:color="auto" w:fill="FFFFFF"/>
        </w:rPr>
        <w:lastRenderedPageBreak/>
        <w:t>ανακεφαλαιοποίηση</w:t>
      </w:r>
      <w:proofErr w:type="spellEnd"/>
      <w:r>
        <w:rPr>
          <w:rFonts w:eastAsia="Times New Roman"/>
          <w:color w:val="000000"/>
          <w:szCs w:val="24"/>
          <w:shd w:val="clear" w:color="auto" w:fill="FFFFFF"/>
        </w:rPr>
        <w:t xml:space="preserve"> των τραπεζών, όπως και με την αξιολόγηση που πρόσφατα έγινε και με την οποία η πορεία της χώρας μας και της οικονομίας οδεύει σε μια σταθεροποίηση, γεγονός πάρα πολύ σημαντικό. Αρχίζει και επανέρχεται και η </w:t>
      </w:r>
      <w:r>
        <w:rPr>
          <w:rFonts w:eastAsia="Times New Roman"/>
          <w:color w:val="000000"/>
          <w:szCs w:val="24"/>
          <w:shd w:val="clear" w:color="auto" w:fill="FFFFFF"/>
        </w:rPr>
        <w:t xml:space="preserve">εμπιστοσύνη ως προς το τραπεζικό σύστημα και ήδη τον τελευταίο μήνα, τον Μάιο, έχουμε μια μικρή αύξηση καταθέσεων σε σχέση με τον Απρίλιο. </w:t>
      </w:r>
    </w:p>
    <w:p w14:paraId="0EB1ACBB"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Γίνονται, λοιπόν, βήματα και εδώ δεν μπορώ να μην αναφερθώ στο ότι το πρωτογενές πλεόνασμα ανήλθε σε 2,282 δισεκατομ</w:t>
      </w:r>
      <w:r>
        <w:rPr>
          <w:rFonts w:eastAsia="Times New Roman"/>
          <w:color w:val="000000"/>
          <w:szCs w:val="24"/>
          <w:shd w:val="clear" w:color="auto" w:fill="FFFFFF"/>
        </w:rPr>
        <w:t xml:space="preserve">μύρια ευρώ το πρώτο πεντάμηνο του έτους. Γίνονται προσπάθειες και προχωρούμε.  </w:t>
      </w:r>
    </w:p>
    <w:p w14:paraId="0EB1ACBC"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Βουλευτές, για την ανάπτυξη άκουσα και από τον εισηγητή της Νέας Δημοκρατίας ότι το νομοσχέδιο αυτό δεν είναι αναπτυξιακό, ούτε ο αναπτυξιακός νόμος, τον οποί</w:t>
      </w:r>
      <w:r>
        <w:rPr>
          <w:rFonts w:eastAsia="Times New Roman"/>
          <w:color w:val="000000"/>
          <w:szCs w:val="24"/>
          <w:shd w:val="clear" w:color="auto" w:fill="FFFFFF"/>
        </w:rPr>
        <w:t>ο ψηφίσαμε θα φέρει ανάπτυξη, λίγο πολύ μπορεί να είναι αποτυχία κ</w:t>
      </w:r>
      <w:r>
        <w:rPr>
          <w:rFonts w:eastAsia="Times New Roman"/>
          <w:color w:val="000000"/>
          <w:szCs w:val="24"/>
          <w:shd w:val="clear" w:color="auto" w:fill="FFFFFF"/>
        </w:rPr>
        <w:t xml:space="preserve">αι </w:t>
      </w:r>
      <w:r>
        <w:rPr>
          <w:rFonts w:eastAsia="Times New Roman"/>
          <w:color w:val="000000"/>
          <w:szCs w:val="24"/>
          <w:shd w:val="clear" w:color="auto" w:fill="FFFFFF"/>
        </w:rPr>
        <w:t>λ</w:t>
      </w:r>
      <w:r>
        <w:rPr>
          <w:rFonts w:eastAsia="Times New Roman"/>
          <w:color w:val="000000"/>
          <w:szCs w:val="24"/>
          <w:shd w:val="clear" w:color="auto" w:fill="FFFFFF"/>
        </w:rPr>
        <w:t>οι</w:t>
      </w:r>
      <w:r>
        <w:rPr>
          <w:rFonts w:eastAsia="Times New Roman"/>
          <w:color w:val="000000"/>
          <w:szCs w:val="24"/>
          <w:shd w:val="clear" w:color="auto" w:fill="FFFFFF"/>
        </w:rPr>
        <w:t>π</w:t>
      </w:r>
      <w:r>
        <w:rPr>
          <w:rFonts w:eastAsia="Times New Roman"/>
          <w:color w:val="000000"/>
          <w:szCs w:val="24"/>
          <w:shd w:val="clear" w:color="auto" w:fill="FFFFFF"/>
        </w:rPr>
        <w:t>ά</w:t>
      </w:r>
      <w:r>
        <w:rPr>
          <w:rFonts w:eastAsia="Times New Roman"/>
          <w:color w:val="000000"/>
          <w:szCs w:val="24"/>
          <w:shd w:val="clear" w:color="auto" w:fill="FFFFFF"/>
        </w:rPr>
        <w:t xml:space="preserve">. </w:t>
      </w:r>
    </w:p>
    <w:p w14:paraId="0EB1ACBD"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Όμως θα ήθελα να πω πάνω σε αυτό</w:t>
      </w:r>
      <w:r>
        <w:rPr>
          <w:rFonts w:eastAsia="Times New Roman"/>
          <w:color w:val="000000"/>
          <w:szCs w:val="24"/>
          <w:shd w:val="clear" w:color="auto" w:fill="FFFFFF"/>
        </w:rPr>
        <w:t>,</w:t>
      </w:r>
      <w:r>
        <w:rPr>
          <w:rFonts w:eastAsia="Times New Roman"/>
          <w:color w:val="000000"/>
          <w:szCs w:val="24"/>
          <w:shd w:val="clear" w:color="auto" w:fill="FFFFFF"/>
        </w:rPr>
        <w:t xml:space="preserve"> ότι με τη σταθεροποίηση της οικονομίας και την πορεία που ακολουθούμε, με την προσέλκυση επενδύσεων και με τις ρυθμίσεις, που ψηφίστηκαν στον ανα</w:t>
      </w:r>
      <w:r>
        <w:rPr>
          <w:rFonts w:eastAsia="Times New Roman"/>
          <w:color w:val="000000"/>
          <w:szCs w:val="24"/>
          <w:shd w:val="clear" w:color="auto" w:fill="FFFFFF"/>
        </w:rPr>
        <w:t xml:space="preserve">πτυξιακό </w:t>
      </w:r>
      <w:r>
        <w:rPr>
          <w:rFonts w:eastAsia="Times New Roman"/>
          <w:color w:val="000000"/>
          <w:szCs w:val="24"/>
          <w:shd w:val="clear" w:color="auto" w:fill="FFFFFF"/>
        </w:rPr>
        <w:lastRenderedPageBreak/>
        <w:t xml:space="preserve">νόμο πρόσφατα, ουσιαστικά αλλάζει η φιλοσοφία και του μοντέλου ανάπτυξης αλλά αποτελεί και ένα σημαντικό εργαλείο για παραπέρα αναπτυξιακή πορεία της χώρας. </w:t>
      </w:r>
    </w:p>
    <w:p w14:paraId="0EB1ACBE" w14:textId="77777777" w:rsidR="00E94D67" w:rsidRDefault="00BC386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δημιουργεί επενδύσεις τύπου Βουλγαρίας και Αλβανίας ούτε επενδύσεις αυτού του είδους,</w:t>
      </w:r>
      <w:r>
        <w:rPr>
          <w:rFonts w:eastAsia="Times New Roman"/>
          <w:color w:val="000000"/>
          <w:szCs w:val="24"/>
          <w:shd w:val="clear" w:color="auto" w:fill="FFFFFF"/>
        </w:rPr>
        <w:t xml:space="preserve"> αλλά επενδύσεις σε υψηλή προστιθέμενη αξία, με άλλη φιλοσοφία και εστίαση στις μικρομεσαίες επιχειρήσεις. </w:t>
      </w:r>
    </w:p>
    <w:p w14:paraId="0EB1ACBF"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βέβαια, ζητάμε και θέλουμε και τις μεγάλες επενδύσεις</w:t>
      </w:r>
      <w:r>
        <w:rPr>
          <w:rFonts w:eastAsia="Times New Roman" w:cs="Times New Roman"/>
          <w:szCs w:val="24"/>
        </w:rPr>
        <w:t>,</w:t>
      </w:r>
      <w:r>
        <w:rPr>
          <w:rFonts w:eastAsia="Times New Roman" w:cs="Times New Roman"/>
          <w:szCs w:val="24"/>
        </w:rPr>
        <w:t xml:space="preserve"> για τις οποίες υπάρχουν και συγκεκριμένες ρυθμίσεις. </w:t>
      </w:r>
    </w:p>
    <w:p w14:paraId="0EB1ACC0"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Θέλουμε ένα αναπτυξιακό μοντέλο, το οποίο μιλάει για άλλου είδους ανάπτυξη, με </w:t>
      </w:r>
      <w:proofErr w:type="spellStart"/>
      <w:r>
        <w:rPr>
          <w:rFonts w:eastAsia="Times New Roman" w:cs="Times New Roman"/>
          <w:szCs w:val="24"/>
        </w:rPr>
        <w:t>αειφορία</w:t>
      </w:r>
      <w:proofErr w:type="spellEnd"/>
      <w:r>
        <w:rPr>
          <w:rFonts w:eastAsia="Times New Roman" w:cs="Times New Roman"/>
          <w:szCs w:val="24"/>
        </w:rPr>
        <w:t xml:space="preserve">, βιωσιμότητα, σεβασμό στο περιβάλλον και πάνω από όλα, καλύπτοντας τις ανθρώπινες ανάγκες και με έμφαση στο σημαντικό ανθρώπινο επιστημονικό δυναμικό, το εξειδικευμένο </w:t>
      </w:r>
      <w:r>
        <w:rPr>
          <w:rFonts w:eastAsia="Times New Roman" w:cs="Times New Roman"/>
          <w:szCs w:val="24"/>
        </w:rPr>
        <w:t xml:space="preserve">που έχει η χώρα μας και παράλληλα, μοίρασμα με δίκαιο τρόπο στους ωφελούμενους αυτού του αναπτυξιακού αποτελέσματος. </w:t>
      </w:r>
    </w:p>
    <w:p w14:paraId="0EB1ACC1"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Εδώ δεν μπορώ να μην αναφέρω, βέβαια, ότι νομοσχέδια για τις δημόσιες συμβάσεις και τα δημόσια έργα που θα έρθουν ουσιαστικά θα εξοικονομή</w:t>
      </w:r>
      <w:r>
        <w:rPr>
          <w:rFonts w:eastAsia="Times New Roman" w:cs="Times New Roman"/>
          <w:szCs w:val="24"/>
        </w:rPr>
        <w:t xml:space="preserve">σουν 1 δισεκατομμύριο ευρώ περίπου από το </w:t>
      </w:r>
      <w:r>
        <w:rPr>
          <w:rFonts w:eastAsia="Times New Roman" w:cs="Times New Roman"/>
          <w:szCs w:val="24"/>
        </w:rPr>
        <w:t>δ</w:t>
      </w:r>
      <w:r>
        <w:rPr>
          <w:rFonts w:eastAsia="Times New Roman" w:cs="Times New Roman"/>
          <w:szCs w:val="24"/>
        </w:rPr>
        <w:t xml:space="preserve">ημόσιο. Να μην αναφέρουμε διάφορα ζητήματα, χρηματοδοτήσεις μεγάλων επιχειρηματιών. Πρόσφατα έχουμε και δικαστικά αποτελέσματα για την Εγνατία Οδό στη Δυτική Μακεδονία. </w:t>
      </w:r>
    </w:p>
    <w:p w14:paraId="0EB1ACC2"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δική μας φιλοσοφία είναι σε εντελώς διαφορετική κατεύθυνση. </w:t>
      </w:r>
    </w:p>
    <w:p w14:paraId="0EB1ACC3"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θα έρθω και θα πω δυο λόγια, όπως ξεκινήσαμε τη σημερινή Ολομέλεια, για τη γενικότερη κατάσταση η οποία υπάρχει, γιατί σαφώς το </w:t>
      </w:r>
      <w:r>
        <w:rPr>
          <w:rFonts w:eastAsia="Times New Roman" w:cs="Times New Roman"/>
          <w:szCs w:val="24"/>
        </w:rPr>
        <w:t>δ</w:t>
      </w:r>
      <w:r>
        <w:rPr>
          <w:rFonts w:eastAsia="Times New Roman" w:cs="Times New Roman"/>
          <w:szCs w:val="24"/>
        </w:rPr>
        <w:t>ημοψήφισμα στη Μεγάλη Βρετανία έφερε συγκεκριμένα αποτελέσμ</w:t>
      </w:r>
      <w:r>
        <w:rPr>
          <w:rFonts w:eastAsia="Times New Roman" w:cs="Times New Roman"/>
          <w:szCs w:val="24"/>
        </w:rPr>
        <w:t xml:space="preserve">ατα για την Ευρώπη. Και εδώ θα συμφωνήσω με τον κ. </w:t>
      </w:r>
      <w:proofErr w:type="spellStart"/>
      <w:r>
        <w:rPr>
          <w:rFonts w:eastAsia="Times New Roman" w:cs="Times New Roman"/>
          <w:szCs w:val="24"/>
        </w:rPr>
        <w:t>Μηταράκη</w:t>
      </w:r>
      <w:proofErr w:type="spellEnd"/>
      <w:r>
        <w:rPr>
          <w:rFonts w:eastAsia="Times New Roman" w:cs="Times New Roman"/>
          <w:szCs w:val="24"/>
        </w:rPr>
        <w:t xml:space="preserve">, που αρχικά είπε ότι το τοπίο μετά το </w:t>
      </w:r>
      <w:r>
        <w:rPr>
          <w:rFonts w:eastAsia="Times New Roman" w:cs="Times New Roman"/>
          <w:szCs w:val="24"/>
        </w:rPr>
        <w:t>δ</w:t>
      </w:r>
      <w:r>
        <w:rPr>
          <w:rFonts w:eastAsia="Times New Roman" w:cs="Times New Roman"/>
          <w:szCs w:val="24"/>
        </w:rPr>
        <w:t xml:space="preserve">ημοψήφισμα στη Μεγάλη Βρετανία θα έχει αλλάξει στην Ευρώπη, είναι εντελώς διαφορετικό. </w:t>
      </w:r>
    </w:p>
    <w:p w14:paraId="0EB1ACC4"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όμως,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είναι το εξή</w:t>
      </w:r>
      <w:r>
        <w:rPr>
          <w:rFonts w:eastAsia="Times New Roman" w:cs="Times New Roman"/>
          <w:szCs w:val="24"/>
        </w:rPr>
        <w:t>ς: Η Ευρώπη</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είναι σε κρίση ταυτότητας. Η Ευρώπη πρέπει πραγματικά να σκεφθεί πού πηγαίνει από εδώ και πέρα. Το μεγάλο ερώτημα δεν είναι «λιγότερη ή περισσότερη Ευρώπη;». Το μεγάλο ερώτημα σήμερα είναι «ποια Ευρώπη;», διότι το αποτέλεσμα του </w:t>
      </w:r>
      <w:r>
        <w:rPr>
          <w:rFonts w:eastAsia="Times New Roman" w:cs="Times New Roman"/>
          <w:szCs w:val="24"/>
        </w:rPr>
        <w:t>δ</w:t>
      </w:r>
      <w:r>
        <w:rPr>
          <w:rFonts w:eastAsia="Times New Roman" w:cs="Times New Roman"/>
          <w:szCs w:val="24"/>
        </w:rPr>
        <w:t>ημοψηφ</w:t>
      </w:r>
      <w:r>
        <w:rPr>
          <w:rFonts w:eastAsia="Times New Roman" w:cs="Times New Roman"/>
          <w:szCs w:val="24"/>
        </w:rPr>
        <w:t xml:space="preserve">ίσματος στη Μεγάλη Βρετανία και άλλες </w:t>
      </w:r>
      <w:proofErr w:type="spellStart"/>
      <w:r>
        <w:rPr>
          <w:rFonts w:eastAsia="Times New Roman" w:cs="Times New Roman"/>
          <w:szCs w:val="24"/>
        </w:rPr>
        <w:t>ευρωσκεπτικιστικές</w:t>
      </w:r>
      <w:proofErr w:type="spellEnd"/>
      <w:r>
        <w:rPr>
          <w:rFonts w:eastAsia="Times New Roman" w:cs="Times New Roman"/>
          <w:szCs w:val="24"/>
        </w:rPr>
        <w:t xml:space="preserve"> αντιλήψεις που αρχίζουν εδώ και κάποιον καιρό να εμφανίζονται σε επίπεδο Ευρωπαϊκής Ένωσης και Ευρώπης γενικότερα</w:t>
      </w:r>
      <w:r>
        <w:rPr>
          <w:rFonts w:eastAsia="Times New Roman" w:cs="Times New Roman"/>
          <w:szCs w:val="24"/>
        </w:rPr>
        <w:t>,</w:t>
      </w:r>
      <w:r>
        <w:rPr>
          <w:rFonts w:eastAsia="Times New Roman" w:cs="Times New Roman"/>
          <w:szCs w:val="24"/>
        </w:rPr>
        <w:t xml:space="preserve"> δείχνουν κάτι</w:t>
      </w:r>
      <w:r>
        <w:rPr>
          <w:rFonts w:eastAsia="Times New Roman" w:cs="Times New Roman"/>
          <w:szCs w:val="24"/>
        </w:rPr>
        <w:t>. Δ</w:t>
      </w:r>
      <w:r>
        <w:rPr>
          <w:rFonts w:eastAsia="Times New Roman" w:cs="Times New Roman"/>
          <w:szCs w:val="24"/>
        </w:rPr>
        <w:t>είχνουν ότι αυτή η Ευρώπη δεν αρέσει στους λαούς της και ότι αυτή</w:t>
      </w:r>
      <w:r>
        <w:rPr>
          <w:rFonts w:eastAsia="Times New Roman" w:cs="Times New Roman"/>
          <w:szCs w:val="24"/>
        </w:rPr>
        <w:t>ν</w:t>
      </w:r>
      <w:r>
        <w:rPr>
          <w:rFonts w:eastAsia="Times New Roman" w:cs="Times New Roman"/>
          <w:szCs w:val="24"/>
        </w:rPr>
        <w:t xml:space="preserve"> τ</w:t>
      </w:r>
      <w:r>
        <w:rPr>
          <w:rFonts w:eastAsia="Times New Roman" w:cs="Times New Roman"/>
          <w:szCs w:val="24"/>
        </w:rPr>
        <w:t>ην Ευρώπη πραγματικά πρέπει να την αλλάξουμε, γιατί αυτή η Ευρώπη της λιτότητας, του νεοφιλελευθερισμού</w:t>
      </w:r>
      <w:r>
        <w:rPr>
          <w:rFonts w:eastAsia="Times New Roman" w:cs="Times New Roman"/>
          <w:szCs w:val="24"/>
        </w:rPr>
        <w:t>,</w:t>
      </w:r>
      <w:r>
        <w:rPr>
          <w:rFonts w:eastAsia="Times New Roman" w:cs="Times New Roman"/>
          <w:szCs w:val="24"/>
        </w:rPr>
        <w:t xml:space="preserve"> έκανε και τους Βρετανούς να θυμώσουν και να στραφούν σε ακροδεξιές και εθνικιστικές απόψεις, οι οποίες βρήκαν έδαφος. </w:t>
      </w:r>
    </w:p>
    <w:p w14:paraId="0EB1ACC5" w14:textId="77777777" w:rsidR="00E94D67" w:rsidRDefault="00BC386F">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Κυρίες και κύριοι Βουλευτές, δεν</w:t>
      </w:r>
      <w:r>
        <w:rPr>
          <w:rFonts w:eastAsia="Times New Roman" w:cs="Times New Roman"/>
          <w:szCs w:val="24"/>
        </w:rPr>
        <w:t xml:space="preserve"> μπορούμε να έχουμε την Ευρώπη των πολλών ταχυτήτων ή τη διάσταση βορρά και νότου. Δεν μπορούμε να έχουμε ένα κεντρικό διευθυντήριο, το οποίο θα αποφασίζει. </w:t>
      </w:r>
      <w:r>
        <w:rPr>
          <w:rFonts w:eastAsia="Times New Roman" w:cs="Times New Roman"/>
          <w:szCs w:val="24"/>
        </w:rPr>
        <w:lastRenderedPageBreak/>
        <w:t xml:space="preserve">Πρέπει να πάρουμε ιστορικά την απόφαση –και αυτό είναι σημαντικό και σε επίπεδο Ευρωπαϊκής Ένωσης, </w:t>
      </w:r>
      <w:r>
        <w:rPr>
          <w:rFonts w:eastAsia="Times New Roman" w:cs="Times New Roman"/>
          <w:szCs w:val="24"/>
        </w:rPr>
        <w:t>Ευρωπαϊκού Κοινοβουλίου και η Αριστερά σε αυτή</w:t>
      </w:r>
      <w:r>
        <w:rPr>
          <w:rFonts w:eastAsia="Times New Roman" w:cs="Times New Roman"/>
          <w:szCs w:val="24"/>
        </w:rPr>
        <w:t>ν</w:t>
      </w:r>
      <w:r>
        <w:rPr>
          <w:rFonts w:eastAsia="Times New Roman" w:cs="Times New Roman"/>
          <w:szCs w:val="24"/>
        </w:rPr>
        <w:t xml:space="preserve"> την κατεύθυνση κινείται- για αλλαγή αυτού του μοντέλου που λέμε. Χρειαζόμαστε </w:t>
      </w:r>
      <w:r>
        <w:rPr>
          <w:rFonts w:eastAsia="Times New Roman" w:cs="Times New Roman"/>
          <w:szCs w:val="24"/>
        </w:rPr>
        <w:t>δ</w:t>
      </w:r>
      <w:r>
        <w:rPr>
          <w:rFonts w:eastAsia="Times New Roman" w:cs="Times New Roman"/>
          <w:szCs w:val="24"/>
        </w:rPr>
        <w:t xml:space="preserve">ημοκρατία πραγματική, γιατί αυτό το οποίο κρίθηκε και με το </w:t>
      </w:r>
      <w:r>
        <w:rPr>
          <w:rFonts w:eastAsia="Times New Roman" w:cs="Times New Roman"/>
          <w:szCs w:val="24"/>
        </w:rPr>
        <w:t>δ</w:t>
      </w:r>
      <w:r>
        <w:rPr>
          <w:rFonts w:eastAsia="Times New Roman" w:cs="Times New Roman"/>
          <w:szCs w:val="24"/>
        </w:rPr>
        <w:t xml:space="preserve">ημοψήφισμα είναι ακριβώς η έλλειψη </w:t>
      </w:r>
      <w:r>
        <w:rPr>
          <w:rFonts w:eastAsia="Times New Roman" w:cs="Times New Roman"/>
          <w:szCs w:val="24"/>
        </w:rPr>
        <w:t>δ</w:t>
      </w:r>
      <w:r>
        <w:rPr>
          <w:rFonts w:eastAsia="Times New Roman" w:cs="Times New Roman"/>
          <w:szCs w:val="24"/>
        </w:rPr>
        <w:t xml:space="preserve">ημοκρατίας μέσα στην </w:t>
      </w:r>
      <w:r>
        <w:rPr>
          <w:rFonts w:eastAsia="Times New Roman"/>
          <w:szCs w:val="24"/>
        </w:rPr>
        <w:t>Ευρωπαϊκή Έ</w:t>
      </w:r>
      <w:r>
        <w:rPr>
          <w:rFonts w:eastAsia="Times New Roman"/>
          <w:szCs w:val="24"/>
        </w:rPr>
        <w:t xml:space="preserve">νωση. Είναι ανάγκη να χτιστεί ένα καινούργιο όραμα της αλληλεγγύης, της </w:t>
      </w:r>
      <w:r>
        <w:rPr>
          <w:rFonts w:eastAsia="Times New Roman"/>
          <w:szCs w:val="24"/>
        </w:rPr>
        <w:t>δ</w:t>
      </w:r>
      <w:r>
        <w:rPr>
          <w:rFonts w:eastAsia="Times New Roman"/>
          <w:szCs w:val="24"/>
        </w:rPr>
        <w:t xml:space="preserve">ημοκρατίας, όπως ήταν και οι θεμελιώδεις αρχές της Ευρώπης, όταν </w:t>
      </w:r>
      <w:proofErr w:type="spellStart"/>
      <w:r>
        <w:rPr>
          <w:rFonts w:eastAsia="Times New Roman"/>
          <w:szCs w:val="24"/>
        </w:rPr>
        <w:t>πρωτοϊδρύθηκε</w:t>
      </w:r>
      <w:proofErr w:type="spellEnd"/>
      <w:r>
        <w:rPr>
          <w:rFonts w:eastAsia="Times New Roman"/>
          <w:szCs w:val="24"/>
        </w:rPr>
        <w:t xml:space="preserve">. </w:t>
      </w:r>
    </w:p>
    <w:p w14:paraId="0EB1ACC6" w14:textId="77777777" w:rsidR="00E94D67" w:rsidRDefault="00BC386F">
      <w:pPr>
        <w:tabs>
          <w:tab w:val="left" w:pos="2738"/>
          <w:tab w:val="center" w:pos="4753"/>
          <w:tab w:val="left" w:pos="5723"/>
        </w:tabs>
        <w:spacing w:line="600" w:lineRule="auto"/>
        <w:ind w:firstLine="720"/>
        <w:jc w:val="both"/>
        <w:rPr>
          <w:rFonts w:eastAsia="Times New Roman"/>
          <w:szCs w:val="24"/>
        </w:rPr>
      </w:pPr>
      <w:r>
        <w:rPr>
          <w:rFonts w:eastAsia="Times New Roman"/>
          <w:szCs w:val="24"/>
        </w:rPr>
        <w:t>Θα πω, όμως, τώρα μερικά πράγματα που πρέπει να πω και για το εν λόγω σχέδιο νόμου. Εγώ θα το χαρακτήρ</w:t>
      </w:r>
      <w:r>
        <w:rPr>
          <w:rFonts w:eastAsia="Times New Roman"/>
          <w:szCs w:val="24"/>
        </w:rPr>
        <w:t xml:space="preserve">ιζα ένα πολυνομοσχέδιο, γιατί έχει αυτόν τον χαρακτήρα και έχει κύρια δύο ζητήματα να λύσει. Το πρώτο είναι η ανάγκη ενσωμάτωσης ευρωπαϊκών </w:t>
      </w:r>
      <w:r>
        <w:rPr>
          <w:rFonts w:eastAsia="Times New Roman"/>
          <w:szCs w:val="24"/>
        </w:rPr>
        <w:t>ο</w:t>
      </w:r>
      <w:r>
        <w:rPr>
          <w:rFonts w:eastAsia="Times New Roman"/>
          <w:szCs w:val="24"/>
        </w:rPr>
        <w:t>δηγιών, τις οποίες οφείλουμε να ενσωματώσουμε στην ελληνική νομοθεσία. Από την άλλη μεριά, πρέπει να καλυφθούν κάπο</w:t>
      </w:r>
      <w:r>
        <w:rPr>
          <w:rFonts w:eastAsia="Times New Roman"/>
          <w:szCs w:val="24"/>
        </w:rPr>
        <w:t xml:space="preserve">ιες ανάγκες της γενικής διακυβέρνησης της χώρας. </w:t>
      </w:r>
    </w:p>
    <w:p w14:paraId="0EB1ACC7" w14:textId="77777777" w:rsidR="00E94D67" w:rsidRDefault="00BC386F">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Πρόκειται δηλαδή για μια ομαδοποίηση διαφόρων νομοθετικών παρεμβάσεων που πηγάζουν από την ανάγκη διευθετήσεων του καθημερινού κυβερνητικού έργου. Ο κύριος ιστός τους είναι η ενίσχυση της αξιοκρατίας, ο περ</w:t>
      </w:r>
      <w:r>
        <w:rPr>
          <w:rFonts w:eastAsia="Times New Roman"/>
          <w:szCs w:val="24"/>
        </w:rPr>
        <w:t xml:space="preserve">ιορισμός των δαπανών, η κατάργηση ειδικών προνομίων εντός του </w:t>
      </w:r>
      <w:r>
        <w:rPr>
          <w:rFonts w:eastAsia="Times New Roman"/>
          <w:szCs w:val="24"/>
        </w:rPr>
        <w:t>δ</w:t>
      </w:r>
      <w:r>
        <w:rPr>
          <w:rFonts w:eastAsia="Times New Roman"/>
          <w:szCs w:val="24"/>
        </w:rPr>
        <w:t>ημοσίου, η λειτουργικότερη εξυπηρέτηση παραγωγικών δραστηριοτήτων, η άρση αδικιών και αστοχιών της γραφειοκρατίας, η εξοικονόμηση πόρων για επαγγελματίες και επιχειρήσεις από αχρείαστες δαπάνες</w:t>
      </w:r>
      <w:r>
        <w:rPr>
          <w:rFonts w:eastAsia="Times New Roman"/>
          <w:szCs w:val="24"/>
        </w:rPr>
        <w:t xml:space="preserve">. </w:t>
      </w:r>
    </w:p>
    <w:p w14:paraId="0EB1ACC8" w14:textId="77777777" w:rsidR="00E94D67" w:rsidRDefault="00BC386F">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t xml:space="preserve">Κυρίες και κύριοι Βουλευτές, το εν λόγω σχέδιο νόμου αποτελείται από δύο μέρη και πενήντα τέσσερα άρθρα. Στο </w:t>
      </w:r>
      <w:r>
        <w:rPr>
          <w:rFonts w:eastAsia="Times New Roman"/>
          <w:szCs w:val="24"/>
        </w:rPr>
        <w:t>π</w:t>
      </w:r>
      <w:r>
        <w:rPr>
          <w:rFonts w:eastAsia="Times New Roman"/>
          <w:szCs w:val="24"/>
        </w:rPr>
        <w:t xml:space="preserve">ρώτο </w:t>
      </w:r>
      <w:r>
        <w:rPr>
          <w:rFonts w:eastAsia="Times New Roman"/>
          <w:szCs w:val="24"/>
        </w:rPr>
        <w:t>μ</w:t>
      </w:r>
      <w:r>
        <w:rPr>
          <w:rFonts w:eastAsia="Times New Roman"/>
          <w:szCs w:val="24"/>
        </w:rPr>
        <w:t xml:space="preserve">έρος του νομοσχεδίου –από το άρθρο 1 μέχρι το άρθρο 8- ουσιαστικά υλοποιείται, ενσωματώνεται η </w:t>
      </w:r>
      <w:r>
        <w:rPr>
          <w:rFonts w:eastAsia="Times New Roman"/>
          <w:szCs w:val="24"/>
        </w:rPr>
        <w:t>ο</w:t>
      </w:r>
      <w:r>
        <w:rPr>
          <w:rFonts w:eastAsia="Times New Roman"/>
          <w:szCs w:val="24"/>
        </w:rPr>
        <w:t>δηγία 34/2013. Με τις λοιπές διατάξεις –τ</w:t>
      </w:r>
      <w:r>
        <w:rPr>
          <w:rFonts w:eastAsia="Times New Roman"/>
          <w:szCs w:val="24"/>
        </w:rPr>
        <w:t xml:space="preserve">α άρθρα 19, 20, 29, 30, 35, 40, 45- και την </w:t>
      </w:r>
      <w:r>
        <w:rPr>
          <w:rFonts w:eastAsia="Times New Roman"/>
          <w:szCs w:val="24"/>
        </w:rPr>
        <w:t>ο</w:t>
      </w:r>
      <w:r>
        <w:rPr>
          <w:rFonts w:eastAsia="Times New Roman"/>
          <w:szCs w:val="24"/>
        </w:rPr>
        <w:t xml:space="preserve">δηγία 95/2014 τροποποιούνται διατάξεις της 34/2013 και προστίθενται σε αυτή νέες. </w:t>
      </w:r>
      <w:r>
        <w:rPr>
          <w:rFonts w:eastAsia="Times New Roman" w:cs="Times New Roman"/>
          <w:szCs w:val="24"/>
        </w:rPr>
        <w:t>Πρόκειται δηλαδή για κανόνες που αφορούν το περιεχόμενο της έκθεσης διαχείρισης και την υποχρέωση δημοσιότητας οικονομικών καταστ</w:t>
      </w:r>
      <w:r>
        <w:rPr>
          <w:rFonts w:eastAsia="Times New Roman" w:cs="Times New Roman"/>
          <w:szCs w:val="24"/>
        </w:rPr>
        <w:t>άσεων.</w:t>
      </w:r>
    </w:p>
    <w:p w14:paraId="0EB1ACC9"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δίνεται η δυνατότητα για τις επιχειρήσεις που οφείλουν να συντάσσουν και μειωμένη και μεμονωμένη και ενοποιημένη έκθεση διαχείρισης πλέον, να τις περιλαμβάνουν σε μία ενιαία. </w:t>
      </w:r>
    </w:p>
    <w:p w14:paraId="0EB1ACCA"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Για τις μεγάλες επιχειρήσεις και τις επιχειρήσεις δημ</w:t>
      </w:r>
      <w:r>
        <w:rPr>
          <w:rFonts w:eastAsia="Times New Roman" w:cs="Times New Roman"/>
          <w:szCs w:val="24"/>
        </w:rPr>
        <w:t>οσί</w:t>
      </w:r>
      <w:r>
        <w:rPr>
          <w:rFonts w:eastAsia="Times New Roman" w:cs="Times New Roman"/>
          <w:szCs w:val="24"/>
        </w:rPr>
        <w:t xml:space="preserve">ου </w:t>
      </w:r>
      <w:r>
        <w:rPr>
          <w:rFonts w:eastAsia="Times New Roman" w:cs="Times New Roman"/>
          <w:szCs w:val="24"/>
        </w:rPr>
        <w:t>ενδιαφέροντος</w:t>
      </w:r>
      <w:r>
        <w:rPr>
          <w:rFonts w:eastAsia="Times New Roman" w:cs="Times New Roman"/>
          <w:szCs w:val="24"/>
        </w:rPr>
        <w:t>,</w:t>
      </w:r>
      <w:r>
        <w:rPr>
          <w:rFonts w:eastAsia="Times New Roman" w:cs="Times New Roman"/>
          <w:szCs w:val="24"/>
        </w:rPr>
        <w:t xml:space="preserve"> εισάγεται υποχρέωση συμπερίληψης στην έκθεση διαχείρισης αναλυτικής μη χρηματοοικονομικής πληροφόρησης, η οποία αφορά την ακολουθούμενη πολιτική και πρακτική της επιχείρησης σε σχέση με περιβαλλοντικά, εργασιακά και δικαιωματικά θέματα. </w:t>
      </w:r>
    </w:p>
    <w:p w14:paraId="0EB1ACCB"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 xml:space="preserve"> θα ήθελα να αναφέρω την ενσωμάτωση αυτού που ονομάζουμε εταιρική κοινωνική ευθύνη. </w:t>
      </w:r>
    </w:p>
    <w:p w14:paraId="0EB1ACCC"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Πριν από έναν μήνα περίπου με πρωτοβουλία του γαλλικού Κοινοβουλίου έγινε μία συνάντηση στο Παρίσι, στην οποία συμμετείχα ως Πρόεδρος της Επιτροπής Παραγωγής και Εμπορίου,</w:t>
      </w:r>
      <w:r>
        <w:rPr>
          <w:rFonts w:eastAsia="Times New Roman" w:cs="Times New Roman"/>
          <w:szCs w:val="24"/>
        </w:rPr>
        <w:t xml:space="preserve"> όπου συζητήθηκε και ελήφθη μία πρωτοβουλία από τους Γάλλους για την εταιρική κοινωνική ευθύνη. Ειδικά για τις εισηγμένες εταιρείες, οι οποίες υποχρεούνται και σε δήλωση εταιρικής διακυβέρνησης, προβλέπεται η </w:t>
      </w:r>
      <w:r>
        <w:rPr>
          <w:rFonts w:eastAsia="Times New Roman" w:cs="Times New Roman"/>
          <w:szCs w:val="24"/>
        </w:rPr>
        <w:lastRenderedPageBreak/>
        <w:t>δημοσιοποίηση στοιχείων που αφορούν την πολυμορ</w:t>
      </w:r>
      <w:r>
        <w:rPr>
          <w:rFonts w:eastAsia="Times New Roman" w:cs="Times New Roman"/>
          <w:szCs w:val="24"/>
        </w:rPr>
        <w:t>φία των διοικητικών οργάνων όσον αφορά το φύλο, την ηλικία, το εκπαιδευτικό και επαγγελματικό ιστορικό των μελών. Υπό το ισχύον καθεστώς η δήλωση ήταν υποχρεωτικό περιεχόμενο της έκθεσης διαχείρισης. Πλέον δίνεται η δυνατότητα να συντάσσεται σε χωριστό έγγ</w:t>
      </w:r>
      <w:r>
        <w:rPr>
          <w:rFonts w:eastAsia="Times New Roman" w:cs="Times New Roman"/>
          <w:szCs w:val="24"/>
        </w:rPr>
        <w:t>ραφο, το οποίο αναρτάται στην ιστοσελίδα της εταιρείας. Πρακτικά μειώνεται το διοικητικό κόστος όσον αφορά τη δημοσίευση.</w:t>
      </w:r>
    </w:p>
    <w:p w14:paraId="0EB1ACCD"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Τρίτον, εισάγεται η αρχή της δημοσίευσης μόνο εγκεκριμένων οικονομικών καταστάσεων. Κατά το ισχύον καθεστώς, προβλέπεται η λεγόμενη δι</w:t>
      </w:r>
      <w:r>
        <w:rPr>
          <w:rFonts w:eastAsia="Times New Roman" w:cs="Times New Roman"/>
          <w:szCs w:val="24"/>
        </w:rPr>
        <w:t>πλή δημοσίευση, δηλαδή οι εταιρείες υποχρεούνται να αποστέλλουν στο ΓΕΜΗ αντίγραφα οικονομικών καταστάσεων είκοσι ημέρες πριν τη σύγκληση γενικής συνέλευσης και δεύτερον, μετά την έγκρισή της από τη γενική συνέλευση. Πλέον εισάγεται υποχρέωση δημοσίευσης κ</w:t>
      </w:r>
      <w:r>
        <w:rPr>
          <w:rFonts w:eastAsia="Times New Roman" w:cs="Times New Roman"/>
          <w:szCs w:val="24"/>
        </w:rPr>
        <w:t>αταστάσεων μόνο μία φορά, είκοσι ημέρες μετά την έγκρισή τους από τη γενική συνέλευση, μειώνοντας έτσι το διοικητικό βάρος.</w:t>
      </w:r>
    </w:p>
    <w:p w14:paraId="0EB1ACCE"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w:t>
      </w:r>
      <w:r>
        <w:rPr>
          <w:rFonts w:eastAsia="Times New Roman" w:cs="Times New Roman"/>
          <w:szCs w:val="24"/>
        </w:rPr>
        <w:t>δ</w:t>
      </w:r>
      <w:r>
        <w:rPr>
          <w:rFonts w:eastAsia="Times New Roman" w:cs="Times New Roman"/>
          <w:szCs w:val="24"/>
        </w:rPr>
        <w:t xml:space="preserve">εύτερο </w:t>
      </w:r>
      <w:r>
        <w:rPr>
          <w:rFonts w:eastAsia="Times New Roman" w:cs="Times New Roman"/>
          <w:szCs w:val="24"/>
        </w:rPr>
        <w:t>μ</w:t>
      </w:r>
      <w:r>
        <w:rPr>
          <w:rFonts w:eastAsia="Times New Roman" w:cs="Times New Roman"/>
          <w:szCs w:val="24"/>
        </w:rPr>
        <w:t xml:space="preserve">έρος του νομοσχεδίου, το οποίο διαρθρώνεται σε πέντε </w:t>
      </w:r>
      <w:r>
        <w:rPr>
          <w:rFonts w:eastAsia="Times New Roman" w:cs="Times New Roman"/>
          <w:szCs w:val="24"/>
        </w:rPr>
        <w:t>κ</w:t>
      </w:r>
      <w:r>
        <w:rPr>
          <w:rFonts w:eastAsia="Times New Roman" w:cs="Times New Roman"/>
          <w:szCs w:val="24"/>
        </w:rPr>
        <w:t xml:space="preserve">εφάλαια. </w:t>
      </w:r>
    </w:p>
    <w:p w14:paraId="0EB1ACCF"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Το πρώτο κομμάτι, συγκεκριμένα από το άρθρ</w:t>
      </w:r>
      <w:r>
        <w:rPr>
          <w:rFonts w:eastAsia="Times New Roman" w:cs="Times New Roman"/>
          <w:szCs w:val="24"/>
        </w:rPr>
        <w:t xml:space="preserve">ο 9 έως το άρθρο 13, αφορά τη στελέχωση της Μόνιμης Εθνικής Αντιπροσωπείας στον ΟΟΣΑ και στο </w:t>
      </w:r>
      <w:r>
        <w:rPr>
          <w:rFonts w:eastAsia="Times New Roman" w:cs="Times New Roman"/>
          <w:szCs w:val="24"/>
        </w:rPr>
        <w:t>Γ</w:t>
      </w:r>
      <w:r>
        <w:rPr>
          <w:rFonts w:eastAsia="Times New Roman" w:cs="Times New Roman"/>
          <w:szCs w:val="24"/>
        </w:rPr>
        <w:t>ραφείο του Οικονομικού Συμβούλου στη Γενεύη. Πρόκειται για μείωση προσωπικού στον ΟΟΣΑ για τις θέσεις του μόνιμου αντιπροσώπου και του αναπληρωτή και των πέντε συ</w:t>
      </w:r>
      <w:r>
        <w:rPr>
          <w:rFonts w:eastAsia="Times New Roman" w:cs="Times New Roman"/>
          <w:szCs w:val="24"/>
        </w:rPr>
        <w:t xml:space="preserve">μβούλων που υπηρετούν πλέον σε αυτόν τον Οργανισμό και το Γραφείο του Οικονομικού Συμβούλου στη Γενεύη, όπου προβλέπεται μία θέση προϊσταμένου και δύο συμβούλων. </w:t>
      </w:r>
    </w:p>
    <w:p w14:paraId="0EB1ACD0"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Έρχονται βέβαια σημαντικές αλλαγές σε ό,τι αφορά τη σύνθεση και τη σύσταση και τα προσόντα πο</w:t>
      </w:r>
      <w:r>
        <w:rPr>
          <w:rFonts w:eastAsia="Times New Roman" w:cs="Times New Roman"/>
          <w:szCs w:val="24"/>
        </w:rPr>
        <w:t>υ πρέπει να διαθέτουν αυτοί που απαρτίζουν τη Μόνιμη Εθνική Αντιπροσωπεία. Γίνεται προσδιορισμός τυπικών και ουσιαστικών προσόντων που πρέπει να διαθέτουν για να τοποθετηθούν εκεί. Ο Μόνιμος Αντιπρόσωπος και ο Αναπληρωτής του πρέπει οπωσδήποτε να διαθέτουν</w:t>
      </w:r>
      <w:r>
        <w:rPr>
          <w:rFonts w:eastAsia="Times New Roman" w:cs="Times New Roman"/>
          <w:szCs w:val="24"/>
        </w:rPr>
        <w:t xml:space="preserve"> διδακτορικά και οι σύμβουλοι </w:t>
      </w:r>
      <w:r>
        <w:rPr>
          <w:rFonts w:eastAsia="Times New Roman" w:cs="Times New Roman"/>
          <w:szCs w:val="24"/>
        </w:rPr>
        <w:lastRenderedPageBreak/>
        <w:t xml:space="preserve">μεταπτυχιακό τίτλο ή να έχουν αποφοιτήσει από την Εθνική Σχολή Δημόσιας Διοίκησης. Είπε περισσότερα ο κύριος Υπουργός γι’ αυτό. Δεν θα επανέλθω. </w:t>
      </w:r>
    </w:p>
    <w:p w14:paraId="0EB1ACD1"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Στο Δεύτερο Μέρος, στο Κεφάλαιο Β΄, το άρθρο 14 αφορά το ΕΣΠΑ. Με την παρούσα δι</w:t>
      </w:r>
      <w:r>
        <w:rPr>
          <w:rFonts w:eastAsia="Times New Roman" w:cs="Times New Roman"/>
          <w:szCs w:val="24"/>
        </w:rPr>
        <w:t xml:space="preserve">άταξη τροποποιείται ο γνωστός νόμος ΕΣΠΑ, διορθώνονται ατέλειες, αρρυθμίες. Εδώ απλώς αναφέρω -γιατί τα άλλα μόλις τα είπε ο κύριος Υπουργός και δεν θέλω να κουράσω- ότι όσον αφορά το ΕΣΠΑ η χώρα μας πηγαίνει πολύ καλά. Είμαστε οι πρώτοι σε </w:t>
      </w:r>
      <w:proofErr w:type="spellStart"/>
      <w:r>
        <w:rPr>
          <w:rFonts w:eastAsia="Times New Roman" w:cs="Times New Roman"/>
          <w:szCs w:val="24"/>
        </w:rPr>
        <w:t>απορροφησιμότητ</w:t>
      </w:r>
      <w:r>
        <w:rPr>
          <w:rFonts w:eastAsia="Times New Roman" w:cs="Times New Roman"/>
          <w:szCs w:val="24"/>
        </w:rPr>
        <w:t>α</w:t>
      </w:r>
      <w:proofErr w:type="spellEnd"/>
      <w:r>
        <w:rPr>
          <w:rFonts w:eastAsia="Times New Roman" w:cs="Times New Roman"/>
          <w:szCs w:val="24"/>
        </w:rPr>
        <w:t xml:space="preserve">. Έκλεισε το 2015 πολύ θετικά και υπάρχει συγκεκριμένη ελπίδα -και φαίνεται και στην πορεία- ότι το ίδιο θα γίνει και για το καινούριο ΕΣΠΑ. </w:t>
      </w:r>
    </w:p>
    <w:p w14:paraId="0EB1ACD2"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t>Εδώ πάλι θα ήθελα να αναφέρω ότι ειδικά επιτυχία της ελληνικής Κυβέρνησης μέσα στην πορεία της διαπραγμάτευσης κα</w:t>
      </w:r>
      <w:r>
        <w:rPr>
          <w:rFonts w:eastAsia="Times New Roman" w:cs="Times New Roman"/>
          <w:szCs w:val="24"/>
        </w:rPr>
        <w:t>ι στην πορεία της αξιολόγησης</w:t>
      </w:r>
      <w:r>
        <w:rPr>
          <w:rFonts w:eastAsia="Times New Roman" w:cs="Times New Roman"/>
          <w:szCs w:val="24"/>
        </w:rPr>
        <w:t>,</w:t>
      </w:r>
      <w:r>
        <w:rPr>
          <w:rFonts w:eastAsia="Times New Roman" w:cs="Times New Roman"/>
          <w:szCs w:val="24"/>
        </w:rPr>
        <w:t xml:space="preserve"> είναι το ότι παίρνουμε μεγαλύτερες προκαταβολές από το ΕΣΠΑ. Αντί του 7% καταφέραμε το 15%. Το να διακρινόμαστε σε επίπεδο Ευρώπης στις δύσκολες αυτές δημοσιονομικές συνθήκες είναι πολύ σημαντικό.</w:t>
      </w:r>
    </w:p>
    <w:p w14:paraId="0EB1ACD3" w14:textId="77777777" w:rsidR="00E94D67" w:rsidRDefault="00BC386F">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Τώρα έρχομαι στο Κεφάλαιο Γ΄</w:t>
      </w:r>
      <w:r>
        <w:rPr>
          <w:rFonts w:eastAsia="Times New Roman" w:cs="Times New Roman"/>
          <w:szCs w:val="24"/>
        </w:rPr>
        <w:t xml:space="preserve">, στα άρθρα 15 έως 22, όπου ρυθμίζονται θέματα αρμοδιότητας Γενικής Γραμματείας Βιομηχανίας, θέματα ανάπτυξης, </w:t>
      </w:r>
      <w:proofErr w:type="spellStart"/>
      <w:r>
        <w:rPr>
          <w:rFonts w:eastAsia="Times New Roman" w:cs="Times New Roman"/>
          <w:szCs w:val="24"/>
        </w:rPr>
        <w:t>αδειοδότησης</w:t>
      </w:r>
      <w:proofErr w:type="spellEnd"/>
      <w:r>
        <w:rPr>
          <w:rFonts w:eastAsia="Times New Roman" w:cs="Times New Roman"/>
          <w:szCs w:val="24"/>
        </w:rPr>
        <w:t xml:space="preserve"> επιχειρηματικών πάρκων, οργανωμένων υποδοχέων μεταποιητικών και επιχειρηματικών δραστηριοτήτων διά της τροποποίησης διατάξεων του ν.</w:t>
      </w:r>
      <w:r>
        <w:rPr>
          <w:rFonts w:eastAsia="Times New Roman" w:cs="Times New Roman"/>
          <w:szCs w:val="24"/>
        </w:rPr>
        <w:t>3982/2011.</w:t>
      </w:r>
    </w:p>
    <w:p w14:paraId="0EB1ACD4"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Στο Κεφάλαιο</w:t>
      </w:r>
      <w:r w:rsidRPr="00347454">
        <w:rPr>
          <w:rFonts w:eastAsia="Times New Roman" w:cs="Times New Roman"/>
          <w:szCs w:val="24"/>
        </w:rPr>
        <w:t xml:space="preserve"> </w:t>
      </w:r>
      <w:r>
        <w:rPr>
          <w:rFonts w:eastAsia="Times New Roman" w:cs="Times New Roman"/>
          <w:szCs w:val="24"/>
        </w:rPr>
        <w:t>Δ΄</w:t>
      </w:r>
      <w:r>
        <w:rPr>
          <w:rFonts w:eastAsia="Times New Roman" w:cs="Times New Roman"/>
          <w:szCs w:val="24"/>
        </w:rPr>
        <w:t>, άρθρα 23 με 28, ρυθμίζονται θέματα αρμοδιότητας της Γενικής Γραμματείας Εμπορίου και Προστασίας Καταναλωτή, η υποχρέωση προμηθευτών οι οποίοι υποχρεωτικά εγγράφονται στο ΓΕΜΗ και θέλουν να συνάψουν συμβάσεις εξ αποστάσεως με κατ</w:t>
      </w:r>
      <w:r>
        <w:rPr>
          <w:rFonts w:eastAsia="Times New Roman" w:cs="Times New Roman"/>
          <w:szCs w:val="24"/>
        </w:rPr>
        <w:t xml:space="preserve">αναλωτές, να καταχωρίσουν τη δραστηριότητά τους στο ΓΕΜΗ. Το ίδιο βέβαια ισχύει και για το ηλεκτρονικό εμπόριο. </w:t>
      </w:r>
    </w:p>
    <w:p w14:paraId="0EB1ACD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Τέλος, στο Κεφάλαιο</w:t>
      </w:r>
      <w:r w:rsidRPr="00347454">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 άρθρα 29 έως 54, ρυθμίζονται θέματα τουρισμού, νομοθετικού πλαισίου τουριστικών επαγγελμάτων. </w:t>
      </w:r>
    </w:p>
    <w:p w14:paraId="0EB1ACD6"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έρχομαι στα θέματα </w:t>
      </w:r>
      <w:r>
        <w:rPr>
          <w:rFonts w:eastAsia="Times New Roman" w:cs="Times New Roman"/>
          <w:szCs w:val="24"/>
        </w:rPr>
        <w:t>των τροπολογιών. Μετά τη συζήτηση υπουργικών τροπολογιών, οι οποίες ήρθαν στη Διαρκή Επιτροπή Παραγωγής και Εμπορίου, ενσωματώθηκαν άρθρα που αφορούν το Υπουργείο Παιδείας, σχετικά με τους σχολικούς συμβούλους, την έρευνα, τη Γενική Γραμματεία Διά Βίου Μάθ</w:t>
      </w:r>
      <w:r>
        <w:rPr>
          <w:rFonts w:eastAsia="Times New Roman" w:cs="Times New Roman"/>
          <w:szCs w:val="24"/>
        </w:rPr>
        <w:t>ησης και θέματα του Υπουργείου Εργασίας, η παράταση χρηματοδότησης δομών αντιμετώπισης της φτώχειας, της ανθρωπιστικής κρίσης, το ΗΔΙΚΑ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θέματα λειτουργίας υπαίθριου πάρκινγκ στην Πάτρα, σύσταση ΑΕ για τον θεσμό της Πολιτιστικής Πρωτεύουσας. Έγιν</w:t>
      </w:r>
      <w:r>
        <w:rPr>
          <w:rFonts w:eastAsia="Times New Roman" w:cs="Times New Roman"/>
          <w:szCs w:val="24"/>
        </w:rPr>
        <w:t xml:space="preserve">ε βέβαια δεκτή και βουλευτική τροπολογία σχετικά με τον θεσμό των εθνικών εθίμων. </w:t>
      </w:r>
    </w:p>
    <w:p w14:paraId="0EB1ACD7"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w:t>
      </w:r>
      <w:r>
        <w:rPr>
          <w:rFonts w:eastAsia="Times New Roman" w:cs="Times New Roman"/>
          <w:szCs w:val="24"/>
        </w:rPr>
        <w:t>θα ήθελα να πω</w:t>
      </w:r>
      <w:r>
        <w:rPr>
          <w:rFonts w:eastAsia="Times New Roman" w:cs="Times New Roman"/>
          <w:szCs w:val="24"/>
        </w:rPr>
        <w:t>,</w:t>
      </w:r>
      <w:r>
        <w:rPr>
          <w:rFonts w:eastAsia="Times New Roman" w:cs="Times New Roman"/>
          <w:szCs w:val="24"/>
        </w:rPr>
        <w:t xml:space="preserve"> ότι όντως ότι οι τροπολογίες που έρχονται, κυρίες και κύριοι Βουλευτές, είναι πολλές. Όμως όπως είπα και στην αρχή, αυτό το νομοσχέδιο το οποίο συ</w:t>
      </w:r>
      <w:r>
        <w:rPr>
          <w:rFonts w:eastAsia="Times New Roman" w:cs="Times New Roman"/>
          <w:szCs w:val="24"/>
        </w:rPr>
        <w:t xml:space="preserve">ζητάμε έχει περισσότερο τον χαρακτήρα ενός πολυνομοσχεδίου, το οποίο προσπαθεί να λύσει επιμέρους ζητήματα, διαδικαστικά, όπως για παράδειγμα οι παρατάσεις. </w:t>
      </w:r>
    </w:p>
    <w:p w14:paraId="0EB1ACD8"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Το Υπουργείο Ενέργειας έφερε κάποιες παρατάσεις για τους ενεργειακούς επιθεωρητές. Τι θα γίνει; Θα</w:t>
      </w:r>
      <w:r>
        <w:rPr>
          <w:rFonts w:eastAsia="Times New Roman" w:cs="Times New Roman"/>
          <w:szCs w:val="24"/>
        </w:rPr>
        <w:t xml:space="preserve"> μείνουν «στον αέρα»; Δεν θα προχωρούν συμβόλαια, διότι χρειάζονται ενεργειακά πιστοποιητικά; Τα αναφέρω ενδεικτικά. Επίσης, υπάρχουν και άλλα ζητήματα που έχουν να κάνουν με παράταση χρηματοδότησης των Κέντρων Φτώχειας. Διευθετούνται δηλαδή χρονίζοντα ζητ</w:t>
      </w:r>
      <w:r>
        <w:rPr>
          <w:rFonts w:eastAsia="Times New Roman" w:cs="Times New Roman"/>
          <w:szCs w:val="24"/>
        </w:rPr>
        <w:t xml:space="preserve">ήματα. </w:t>
      </w:r>
    </w:p>
    <w:p w14:paraId="0EB1ACD9"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Πιστεύω λοιπόν –και αυτή είναι και η βούληση της Κυβέρνησης όπως έχει ανακοινωθεί- ότι μέσα στον Ιούλιο θα έχουμε μια σειρά από νομοσχέδια που θα λύνουν γενικότερα θέματα. Ας δούμε λοιπόν και τις τροπολογίες. </w:t>
      </w:r>
    </w:p>
    <w:p w14:paraId="0EB1ACDA"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Εγώ θα συμφωνήσω ότι καλό είναι να συζητούνται, όπως έγινε και στην </w:t>
      </w:r>
      <w:r>
        <w:rPr>
          <w:rFonts w:eastAsia="Times New Roman" w:cs="Times New Roman"/>
          <w:szCs w:val="24"/>
        </w:rPr>
        <w:t>ε</w:t>
      </w:r>
      <w:r>
        <w:rPr>
          <w:rFonts w:eastAsia="Times New Roman" w:cs="Times New Roman"/>
          <w:szCs w:val="24"/>
        </w:rPr>
        <w:t>πιτροπή μας όπου πέντε από αυτές ενσωματώθηκαν στο σχέδιο νόμου που συζητάμε. Να τις συζητήσουμε, αν θέλουμε και να δούμε τι στόχο έχουν. Με αυτές λύνονται τρέχοντα ζητήματα, τα οποία πρέ</w:t>
      </w:r>
      <w:r>
        <w:rPr>
          <w:rFonts w:eastAsia="Times New Roman" w:cs="Times New Roman"/>
          <w:szCs w:val="24"/>
        </w:rPr>
        <w:t xml:space="preserve">πει να λυθούν. </w:t>
      </w:r>
    </w:p>
    <w:p w14:paraId="0EB1ACDB"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βέβαια πρέπει να προχωρήσουμε και να νομοθετούμε ακολουθώντας τον καινούργιο Κανονισμό της Βουλής που, από ό,τι γνωρίζουμε όλοι μας, ψηφίστηκε σήμερα. </w:t>
      </w:r>
    </w:p>
    <w:p w14:paraId="0EB1ACDC"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B1ACDD" w14:textId="77777777" w:rsidR="00E94D67" w:rsidRDefault="00BC386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EB1ACDE"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Καφαντάρη. </w:t>
      </w:r>
    </w:p>
    <w:p w14:paraId="0EB1ACDF"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Κύριε Πρόεδρε, για μισό λεπτό θα ήθελα τον λόγο. </w:t>
      </w:r>
    </w:p>
    <w:p w14:paraId="0EB1ACE0"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Τι θέλετε, κύριε </w:t>
      </w:r>
      <w:proofErr w:type="spellStart"/>
      <w:r>
        <w:rPr>
          <w:rFonts w:eastAsia="Times New Roman" w:cs="Times New Roman"/>
          <w:szCs w:val="24"/>
        </w:rPr>
        <w:t>Μηταράκη</w:t>
      </w:r>
      <w:proofErr w:type="spellEnd"/>
      <w:r>
        <w:rPr>
          <w:rFonts w:eastAsia="Times New Roman" w:cs="Times New Roman"/>
          <w:szCs w:val="24"/>
        </w:rPr>
        <w:t xml:space="preserve">; </w:t>
      </w:r>
    </w:p>
    <w:p w14:paraId="0EB1ACE1"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Ήθελα απλώς να κάνω μια ερώτηση στον κύριο </w:t>
      </w:r>
      <w:r>
        <w:rPr>
          <w:rFonts w:eastAsia="Times New Roman" w:cs="Times New Roman"/>
          <w:szCs w:val="24"/>
        </w:rPr>
        <w:t>Υπουργό</w:t>
      </w:r>
      <w:r>
        <w:rPr>
          <w:rFonts w:eastAsia="Times New Roman" w:cs="Times New Roman"/>
          <w:szCs w:val="24"/>
        </w:rPr>
        <w:t>,</w:t>
      </w:r>
      <w:r>
        <w:rPr>
          <w:rFonts w:eastAsia="Times New Roman" w:cs="Times New Roman"/>
          <w:szCs w:val="24"/>
        </w:rPr>
        <w:t xml:space="preserve"> για να οργανώσουμε τη δουλειά μας. Έχουν κατατεθεί μέχρι στιγμής εννέα υπουργικές τροπολογίες, επτά εκπρόθεσμες και δύο κανονικές. Θα περιμένουμε και άλλες αύριο ή έχουμε τελειώσει εδώ; </w:t>
      </w:r>
    </w:p>
    <w:p w14:paraId="0EB1ACE2"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w:t>
      </w:r>
      <w:r>
        <w:rPr>
          <w:rFonts w:eastAsia="Times New Roman" w:cs="Times New Roman"/>
          <w:b/>
          <w:szCs w:val="24"/>
        </w:rPr>
        <w:t xml:space="preserve">μού): </w:t>
      </w:r>
      <w:r>
        <w:rPr>
          <w:rFonts w:eastAsia="Times New Roman" w:cs="Times New Roman"/>
          <w:szCs w:val="24"/>
        </w:rPr>
        <w:t xml:space="preserve">Όχι, έχουμε τελειώσει. </w:t>
      </w:r>
    </w:p>
    <w:p w14:paraId="0EB1ACE3"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Ευχαριστώ πολύ. </w:t>
      </w:r>
    </w:p>
    <w:p w14:paraId="0EB1ACE4"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Δόθηκαν οι διευκρινίσεις από τον Υπουργό στο ερώτημά σας. </w:t>
      </w:r>
    </w:p>
    <w:p w14:paraId="0EB1ACE5" w14:textId="77777777" w:rsidR="00E94D67" w:rsidRDefault="00BC386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λύσουμε τη συνεδρίαση; </w:t>
      </w:r>
    </w:p>
    <w:p w14:paraId="0EB1ACE6"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ΟΛΟΙ ΟΙ ΒΟΥΛΕ</w:t>
      </w:r>
      <w:r>
        <w:rPr>
          <w:rFonts w:eastAsia="Times New Roman" w:cs="Times New Roman"/>
          <w:b/>
          <w:szCs w:val="24"/>
        </w:rPr>
        <w:t>ΥΤΕΣ:</w:t>
      </w:r>
      <w:r>
        <w:rPr>
          <w:rFonts w:eastAsia="Times New Roman" w:cs="Times New Roman"/>
          <w:szCs w:val="24"/>
        </w:rPr>
        <w:t xml:space="preserve"> Μάλιστα, μάλιστα.</w:t>
      </w:r>
    </w:p>
    <w:p w14:paraId="0EB1ACE7" w14:textId="77777777" w:rsidR="00E94D67" w:rsidRDefault="00BC38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21</w:t>
      </w:r>
      <w:r>
        <w:rPr>
          <w:rFonts w:eastAsia="Times New Roman" w:cs="Times New Roman"/>
          <w:szCs w:val="24"/>
        </w:rPr>
        <w:t>.</w:t>
      </w:r>
      <w:r>
        <w:rPr>
          <w:rFonts w:eastAsia="Times New Roman" w:cs="Times New Roman"/>
          <w:szCs w:val="24"/>
        </w:rPr>
        <w:t xml:space="preserve">34΄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Τετάρτη 29 Ιουνίου 2016 και ώρα 10</w:t>
      </w:r>
      <w:r>
        <w:rPr>
          <w:rFonts w:eastAsia="Times New Roman" w:cs="Times New Roman"/>
          <w:szCs w:val="24"/>
        </w:rPr>
        <w:t>.</w:t>
      </w:r>
      <w:r>
        <w:rPr>
          <w:rFonts w:eastAsia="Times New Roman" w:cs="Times New Roman"/>
          <w:szCs w:val="24"/>
        </w:rPr>
        <w:t xml:space="preserve">00΄, με αντικείμενο εργασιών του Σώματος: α) </w:t>
      </w:r>
      <w:r>
        <w:rPr>
          <w:rFonts w:eastAsia="Times New Roman" w:cs="Times New Roman"/>
          <w:szCs w:val="24"/>
        </w:rPr>
        <w:t>ν</w:t>
      </w:r>
      <w:r>
        <w:rPr>
          <w:rFonts w:eastAsia="Times New Roman" w:cs="Times New Roman"/>
          <w:szCs w:val="24"/>
        </w:rPr>
        <w:t>ομοθετική εργασία, συνέχιση της συζήτ</w:t>
      </w:r>
      <w:r>
        <w:rPr>
          <w:rFonts w:eastAsia="Times New Roman" w:cs="Times New Roman"/>
          <w:szCs w:val="24"/>
        </w:rPr>
        <w:t xml:space="preserve">ησης και ψήφιση του σχεδίου νόμου του Υπουργείου </w:t>
      </w:r>
      <w:r>
        <w:rPr>
          <w:rFonts w:eastAsia="Times New Roman" w:cs="Times New Roman"/>
          <w:szCs w:val="24"/>
        </w:rPr>
        <w:lastRenderedPageBreak/>
        <w:t>Οικονομίας, Ανάπτυξης και Τουρισμού</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των άρθρων 19, 20, 29, 30, 33, 35, 40 έως 46 της Οδηγίας 2013/34/ΕΕ σχετικά με «τις ετήσιες οικονομικές καταστάσεις, τ</w:t>
      </w:r>
      <w:r>
        <w:rPr>
          <w:rFonts w:eastAsia="Times New Roman" w:cs="Times New Roman"/>
          <w:szCs w:val="24"/>
        </w:rPr>
        <w:t>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w:t>
      </w:r>
      <w:r>
        <w:rPr>
          <w:rFonts w:eastAsia="Times New Roman" w:cs="Times New Roman"/>
          <w:szCs w:val="24"/>
        </w:rPr>
        <w:t xml:space="preserve">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χρηματοοικονομικών πληρ</w:t>
      </w:r>
      <w:r>
        <w:rPr>
          <w:rFonts w:eastAsia="Times New Roman" w:cs="Times New Roman"/>
          <w:szCs w:val="24"/>
        </w:rPr>
        <w:t>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 και β) συζήτηση και λήψη απόφασης, σύμφωνα με το άρθρο 62 του Συντάγματος και 83 του</w:t>
      </w:r>
      <w:r>
        <w:rPr>
          <w:rFonts w:eastAsia="Times New Roman" w:cs="Times New Roman"/>
          <w:szCs w:val="24"/>
        </w:rPr>
        <w:t xml:space="preserve"> Κανονισμού της Βουλής, για τις αιτήσεις άρσης ασυλίας των Βουλευτών κ.κ. Νικολάου </w:t>
      </w:r>
      <w:r>
        <w:rPr>
          <w:rFonts w:eastAsia="Times New Roman" w:cs="Times New Roman"/>
          <w:szCs w:val="24"/>
        </w:rPr>
        <w:lastRenderedPageBreak/>
        <w:t xml:space="preserve">Φίλη, Μιλτιάδη Βαρβιτσιώτη, Νικολάου </w:t>
      </w:r>
      <w:proofErr w:type="spellStart"/>
      <w:r>
        <w:rPr>
          <w:rFonts w:eastAsia="Times New Roman" w:cs="Times New Roman"/>
          <w:szCs w:val="24"/>
        </w:rPr>
        <w:t>Μιχαλολιάκου</w:t>
      </w:r>
      <w:proofErr w:type="spellEnd"/>
      <w:r>
        <w:rPr>
          <w:rFonts w:eastAsia="Times New Roman" w:cs="Times New Roman"/>
          <w:szCs w:val="24"/>
        </w:rPr>
        <w:t xml:space="preserve"> και Ηλία Κασιδιάρη, σύμφωνα με την ειδική ημερήσια διάταξη που έχει διανεμηθεί. </w:t>
      </w:r>
    </w:p>
    <w:p w14:paraId="0EB1ACE8" w14:textId="77777777" w:rsidR="00E94D67" w:rsidRDefault="00E94D67">
      <w:pPr>
        <w:spacing w:line="600" w:lineRule="auto"/>
        <w:ind w:firstLine="720"/>
        <w:jc w:val="both"/>
        <w:rPr>
          <w:rFonts w:eastAsia="Times New Roman" w:cs="Times New Roman"/>
          <w:szCs w:val="24"/>
        </w:rPr>
      </w:pPr>
    </w:p>
    <w:p w14:paraId="0EB1ACE9" w14:textId="77777777" w:rsidR="00E94D67" w:rsidRDefault="00BC386F">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bookmarkStart w:id="35" w:name="_GoBack"/>
      <w:bookmarkEnd w:id="35"/>
    </w:p>
    <w:sectPr w:rsidR="00E94D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0l80i6jN6GBA2DMDR7g2UpWa/K4=" w:salt="IdlM9b9AYSMrsp+iBaxN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67"/>
    <w:rsid w:val="00BC386F"/>
    <w:rsid w:val="00E94D67"/>
    <w:rsid w:val="00FB15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AA99"/>
  <w15:docId w15:val="{C39F2013-BE01-4EF7-9B5C-B8FEF07E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01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C01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273</MetadataID>
    <Session xmlns="641f345b-441b-4b81-9152-adc2e73ba5e1">Α´</Session>
    <Date xmlns="641f345b-441b-4b81-9152-adc2e73ba5e1">2016-06-27T21:00:00+00:00</Date>
    <Status xmlns="641f345b-441b-4b81-9152-adc2e73ba5e1">
      <Url>http://srv-sp1/praktika/Lists/Incoming_Metadata/EditForm.aspx?ID=273&amp;Source=/praktika/Recordings_Library/Forms/AllItems.aspx</Url>
      <Description>Δημοσιεύτηκε</Description>
    </Status>
    <Meeting xmlns="641f345b-441b-4b81-9152-adc2e73ba5e1">ΡΝΒ´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F91C15-CB2B-4D2D-A2F7-9512545D1199}">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1AA1732D-8B88-42E7-BC94-4E4951988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179A7-B867-4C27-84C8-FCEB32FE0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151</Pages>
  <Words>28326</Words>
  <Characters>152964</Characters>
  <Application>Microsoft Office Word</Application>
  <DocSecurity>0</DocSecurity>
  <Lines>1274</Lines>
  <Paragraphs>361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180929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2016-07-05T07:43:00Z</dcterms:created>
  <dcterms:modified xsi:type="dcterms:W3CDTF">2016-07-05T07:43:00Z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