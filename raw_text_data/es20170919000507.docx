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E4487" w14:textId="77777777" w:rsidR="00E01EC9" w:rsidRPr="00E01EC9" w:rsidRDefault="00E01EC9" w:rsidP="00E01EC9">
      <w:pPr>
        <w:spacing w:after="200" w:line="360" w:lineRule="auto"/>
        <w:rPr>
          <w:ins w:id="0" w:author="Φλούδα Χριστίνα" w:date="2017-09-25T14:15:00Z"/>
          <w:rFonts w:eastAsia="Times New Roman"/>
          <w:szCs w:val="24"/>
          <w:lang w:eastAsia="en-US"/>
        </w:rPr>
      </w:pPr>
      <w:ins w:id="1" w:author="Φλούδα Χριστίνα" w:date="2017-09-25T14:15:00Z">
        <w:r w:rsidRPr="00E01E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A7DA44" w14:textId="77777777" w:rsidR="00E01EC9" w:rsidRPr="00E01EC9" w:rsidRDefault="00E01EC9" w:rsidP="00E01EC9">
      <w:pPr>
        <w:spacing w:after="200" w:line="360" w:lineRule="auto"/>
        <w:rPr>
          <w:ins w:id="2" w:author="Φλούδα Χριστίνα" w:date="2017-09-25T14:15:00Z"/>
          <w:rFonts w:eastAsia="Times New Roman"/>
          <w:szCs w:val="24"/>
          <w:lang w:eastAsia="en-US"/>
        </w:rPr>
      </w:pPr>
    </w:p>
    <w:p w14:paraId="3A6D39C5" w14:textId="77777777" w:rsidR="00E01EC9" w:rsidRPr="00E01EC9" w:rsidRDefault="00E01EC9" w:rsidP="00E01EC9">
      <w:pPr>
        <w:spacing w:after="200" w:line="360" w:lineRule="auto"/>
        <w:rPr>
          <w:ins w:id="3" w:author="Φλούδα Χριστίνα" w:date="2017-09-25T14:15:00Z"/>
          <w:rFonts w:eastAsia="Times New Roman"/>
          <w:szCs w:val="24"/>
          <w:lang w:eastAsia="en-US"/>
        </w:rPr>
      </w:pPr>
      <w:ins w:id="4" w:author="Φλούδα Χριστίνα" w:date="2017-09-25T14:15:00Z">
        <w:r w:rsidRPr="00E01EC9">
          <w:rPr>
            <w:rFonts w:eastAsia="Times New Roman"/>
            <w:szCs w:val="24"/>
            <w:lang w:eastAsia="en-US"/>
          </w:rPr>
          <w:t>ΠΙΝΑΚΑΣ ΠΕΡΙΕΧΟΜΕΝΩΝ</w:t>
        </w:r>
      </w:ins>
    </w:p>
    <w:p w14:paraId="0B4E16F5" w14:textId="77777777" w:rsidR="00E01EC9" w:rsidRPr="00E01EC9" w:rsidRDefault="00E01EC9" w:rsidP="00E01EC9">
      <w:pPr>
        <w:spacing w:after="200" w:line="360" w:lineRule="auto"/>
        <w:rPr>
          <w:ins w:id="5" w:author="Φλούδα Χριστίνα" w:date="2017-09-25T14:15:00Z"/>
          <w:rFonts w:eastAsia="Times New Roman"/>
          <w:szCs w:val="24"/>
          <w:lang w:eastAsia="en-US"/>
        </w:rPr>
      </w:pPr>
      <w:ins w:id="6" w:author="Φλούδα Χριστίνα" w:date="2017-09-25T14:15:00Z">
        <w:r w:rsidRPr="00E01EC9">
          <w:rPr>
            <w:rFonts w:eastAsia="Times New Roman"/>
            <w:szCs w:val="24"/>
            <w:lang w:eastAsia="en-US"/>
          </w:rPr>
          <w:t xml:space="preserve">ΙΖ΄ ΠΕΡΙΟΔΟΣ </w:t>
        </w:r>
      </w:ins>
    </w:p>
    <w:p w14:paraId="4DD3670E" w14:textId="77777777" w:rsidR="00E01EC9" w:rsidRPr="00E01EC9" w:rsidRDefault="00E01EC9" w:rsidP="00E01EC9">
      <w:pPr>
        <w:spacing w:after="200" w:line="360" w:lineRule="auto"/>
        <w:rPr>
          <w:ins w:id="7" w:author="Φλούδα Χριστίνα" w:date="2017-09-25T14:15:00Z"/>
          <w:rFonts w:eastAsia="Times New Roman"/>
          <w:szCs w:val="24"/>
          <w:lang w:eastAsia="en-US"/>
        </w:rPr>
      </w:pPr>
      <w:ins w:id="8" w:author="Φλούδα Χριστίνα" w:date="2017-09-25T14:15:00Z">
        <w:r w:rsidRPr="00E01EC9">
          <w:rPr>
            <w:rFonts w:eastAsia="Times New Roman"/>
            <w:szCs w:val="24"/>
            <w:lang w:eastAsia="en-US"/>
          </w:rPr>
          <w:t>ΠΡΟΕΔΡΕΥΟΜΕΝΗΣ ΚΟΙΝΟΒΟΥΛΕΥΤΙΚΗΣ ΔΗΜΟΚΡΑΤΙΑΣ</w:t>
        </w:r>
      </w:ins>
    </w:p>
    <w:p w14:paraId="42256AD0" w14:textId="77777777" w:rsidR="00E01EC9" w:rsidRPr="00E01EC9" w:rsidRDefault="00E01EC9" w:rsidP="00E01EC9">
      <w:pPr>
        <w:spacing w:after="200" w:line="360" w:lineRule="auto"/>
        <w:rPr>
          <w:ins w:id="9" w:author="Φλούδα Χριστίνα" w:date="2017-09-25T14:15:00Z"/>
          <w:rFonts w:eastAsia="Times New Roman"/>
          <w:szCs w:val="24"/>
          <w:lang w:eastAsia="en-US"/>
        </w:rPr>
      </w:pPr>
      <w:ins w:id="10" w:author="Φλούδα Χριστίνα" w:date="2017-09-25T14:15:00Z">
        <w:r w:rsidRPr="00E01EC9">
          <w:rPr>
            <w:rFonts w:eastAsia="Times New Roman"/>
            <w:szCs w:val="24"/>
            <w:lang w:eastAsia="en-US"/>
          </w:rPr>
          <w:t>ΣΥΝΟΔΟΣ Β΄</w:t>
        </w:r>
      </w:ins>
    </w:p>
    <w:p w14:paraId="307F8887" w14:textId="77777777" w:rsidR="00E01EC9" w:rsidRPr="00E01EC9" w:rsidRDefault="00E01EC9" w:rsidP="00E01EC9">
      <w:pPr>
        <w:spacing w:after="200" w:line="360" w:lineRule="auto"/>
        <w:rPr>
          <w:ins w:id="11" w:author="Φλούδα Χριστίνα" w:date="2017-09-25T14:15:00Z"/>
          <w:rFonts w:eastAsia="Times New Roman"/>
          <w:szCs w:val="24"/>
          <w:lang w:eastAsia="en-US"/>
        </w:rPr>
      </w:pPr>
      <w:ins w:id="12" w:author="Φλούδα Χριστίνα" w:date="2017-09-25T14:15:00Z">
        <w:r w:rsidRPr="00E01EC9">
          <w:rPr>
            <w:rFonts w:eastAsia="Times New Roman"/>
            <w:szCs w:val="24"/>
            <w:lang w:eastAsia="en-US"/>
          </w:rPr>
          <w:t>ΣΥΝΕΔΡΙΑΣΗ ΡΟΘ΄</w:t>
        </w:r>
      </w:ins>
    </w:p>
    <w:p w14:paraId="27A56A27" w14:textId="77777777" w:rsidR="00E01EC9" w:rsidRPr="00E01EC9" w:rsidRDefault="00E01EC9" w:rsidP="00E01EC9">
      <w:pPr>
        <w:spacing w:after="200" w:line="360" w:lineRule="auto"/>
        <w:rPr>
          <w:ins w:id="13" w:author="Φλούδα Χριστίνα" w:date="2017-09-25T14:15:00Z"/>
          <w:rFonts w:eastAsia="Times New Roman"/>
          <w:szCs w:val="24"/>
          <w:lang w:eastAsia="en-US"/>
        </w:rPr>
      </w:pPr>
      <w:ins w:id="14" w:author="Φλούδα Χριστίνα" w:date="2017-09-25T14:15:00Z">
        <w:r w:rsidRPr="00E01EC9">
          <w:rPr>
            <w:rFonts w:eastAsia="Times New Roman"/>
            <w:szCs w:val="24"/>
            <w:lang w:eastAsia="en-US"/>
          </w:rPr>
          <w:t>Τρίτη  19 Σεπτεμβρίου 2017</w:t>
        </w:r>
      </w:ins>
    </w:p>
    <w:p w14:paraId="0FE61C1C" w14:textId="77777777" w:rsidR="00E01EC9" w:rsidRPr="00E01EC9" w:rsidRDefault="00E01EC9" w:rsidP="00E01EC9">
      <w:pPr>
        <w:spacing w:after="200" w:line="360" w:lineRule="auto"/>
        <w:rPr>
          <w:ins w:id="15" w:author="Φλούδα Χριστίνα" w:date="2017-09-25T14:15:00Z"/>
          <w:rFonts w:eastAsia="Times New Roman"/>
          <w:szCs w:val="24"/>
          <w:lang w:eastAsia="en-US"/>
        </w:rPr>
      </w:pPr>
    </w:p>
    <w:p w14:paraId="09D10BA8" w14:textId="77777777" w:rsidR="00E01EC9" w:rsidRPr="00E01EC9" w:rsidRDefault="00E01EC9" w:rsidP="00E01EC9">
      <w:pPr>
        <w:spacing w:after="200" w:line="360" w:lineRule="auto"/>
        <w:rPr>
          <w:ins w:id="16" w:author="Φλούδα Χριστίνα" w:date="2017-09-25T14:15:00Z"/>
          <w:rFonts w:eastAsia="Times New Roman"/>
          <w:szCs w:val="24"/>
          <w:lang w:eastAsia="en-US"/>
        </w:rPr>
      </w:pPr>
      <w:ins w:id="17" w:author="Φλούδα Χριστίνα" w:date="2017-09-25T14:15:00Z">
        <w:r w:rsidRPr="00E01EC9">
          <w:rPr>
            <w:rFonts w:eastAsia="Times New Roman"/>
            <w:szCs w:val="24"/>
            <w:lang w:eastAsia="en-US"/>
          </w:rPr>
          <w:t>ΘΕΜΑΤΑ</w:t>
        </w:r>
      </w:ins>
    </w:p>
    <w:p w14:paraId="33B8E953" w14:textId="77777777" w:rsidR="00E01EC9" w:rsidRPr="00E01EC9" w:rsidRDefault="00E01EC9" w:rsidP="00E01EC9">
      <w:pPr>
        <w:spacing w:after="200" w:line="360" w:lineRule="auto"/>
        <w:rPr>
          <w:ins w:id="18" w:author="Φλούδα Χριστίνα" w:date="2017-09-25T14:15:00Z"/>
          <w:rFonts w:eastAsia="Times New Roman"/>
          <w:szCs w:val="24"/>
          <w:lang w:eastAsia="en-US"/>
        </w:rPr>
      </w:pPr>
      <w:ins w:id="19" w:author="Φλούδα Χριστίνα" w:date="2017-09-25T14:15:00Z">
        <w:r w:rsidRPr="00E01EC9">
          <w:rPr>
            <w:rFonts w:eastAsia="Times New Roman"/>
            <w:szCs w:val="24"/>
            <w:lang w:eastAsia="en-US"/>
          </w:rPr>
          <w:t xml:space="preserve"> </w:t>
        </w:r>
        <w:r w:rsidRPr="00E01EC9">
          <w:rPr>
            <w:rFonts w:eastAsia="Times New Roman"/>
            <w:szCs w:val="24"/>
            <w:lang w:eastAsia="en-US"/>
          </w:rPr>
          <w:br/>
          <w:t xml:space="preserve">Α. ΕΙΔΙΚΑ ΘΕΜΑΤΑ </w:t>
        </w:r>
        <w:r w:rsidRPr="00E01EC9">
          <w:rPr>
            <w:rFonts w:eastAsia="Times New Roman"/>
            <w:szCs w:val="24"/>
            <w:lang w:eastAsia="en-US"/>
          </w:rPr>
          <w:br/>
          <w:t xml:space="preserve">1. Επικύρωση Πρακτικών, σελ. </w:t>
        </w:r>
        <w:r w:rsidRPr="00E01EC9">
          <w:rPr>
            <w:rFonts w:eastAsia="Times New Roman"/>
            <w:szCs w:val="24"/>
            <w:lang w:eastAsia="en-US"/>
          </w:rPr>
          <w:br/>
          <w:t xml:space="preserve">2. Επί διαδικαστικού θέματος, σελ. </w:t>
        </w:r>
        <w:r w:rsidRPr="00E01EC9">
          <w:rPr>
            <w:rFonts w:eastAsia="Times New Roman"/>
            <w:szCs w:val="24"/>
            <w:lang w:eastAsia="en-US"/>
          </w:rPr>
          <w:br/>
          <w:t xml:space="preserve"> </w:t>
        </w:r>
        <w:r w:rsidRPr="00E01EC9">
          <w:rPr>
            <w:rFonts w:eastAsia="Times New Roman"/>
            <w:szCs w:val="24"/>
            <w:lang w:eastAsia="en-US"/>
          </w:rPr>
          <w:br/>
          <w:t xml:space="preserve">Β. ΝΟΜΟΘΕΤΙΚΗ ΕΡΓΑΣΙΑ </w:t>
        </w:r>
        <w:r w:rsidRPr="00E01EC9">
          <w:rPr>
            <w:rFonts w:eastAsia="Times New Roman"/>
            <w:szCs w:val="24"/>
            <w:lang w:eastAsia="en-US"/>
          </w:rPr>
          <w:br/>
          <w:t xml:space="preserve">Συζήτηση επί της αρχής, των άρθρων, των τροπολογιών και του συνόλου του σχεδίου νόμου του Υπουργείου Δικαιοσύνης, Διαφάνειας και Ανθρωπίνων Δικαιωμάτων: "Ευρωπαϊκή εντολή έρευνας στις ποινικές υποθέσεις-Εναρμόνιση της νομοθεσίας με την Οδηγία 2014/41/ΕΕ και άλλες διατάξεις", σελ. </w:t>
        </w:r>
        <w:r w:rsidRPr="00E01EC9">
          <w:rPr>
            <w:rFonts w:eastAsia="Times New Roman"/>
            <w:szCs w:val="24"/>
            <w:lang w:eastAsia="en-US"/>
          </w:rPr>
          <w:br/>
        </w:r>
      </w:ins>
    </w:p>
    <w:p w14:paraId="57DBDEF5" w14:textId="77777777" w:rsidR="00E01EC9" w:rsidRPr="00E01EC9" w:rsidRDefault="00E01EC9" w:rsidP="00E01EC9">
      <w:pPr>
        <w:spacing w:after="200" w:line="360" w:lineRule="auto"/>
        <w:rPr>
          <w:ins w:id="20" w:author="Φλούδα Χριστίνα" w:date="2017-09-25T14:15:00Z"/>
          <w:rFonts w:eastAsia="Times New Roman"/>
          <w:szCs w:val="24"/>
          <w:lang w:eastAsia="en-US"/>
        </w:rPr>
      </w:pPr>
      <w:ins w:id="21" w:author="Φλούδα Χριστίνα" w:date="2017-09-25T14:15:00Z">
        <w:r w:rsidRPr="00E01EC9">
          <w:rPr>
            <w:rFonts w:eastAsia="Times New Roman"/>
            <w:szCs w:val="24"/>
            <w:lang w:eastAsia="en-US"/>
          </w:rPr>
          <w:t>ΠΡΟΕΔΡΕΥΟΝΤΕΣ</w:t>
        </w:r>
      </w:ins>
    </w:p>
    <w:p w14:paraId="2905339F" w14:textId="77777777" w:rsidR="00E01EC9" w:rsidRPr="00E01EC9" w:rsidRDefault="00E01EC9" w:rsidP="00E01EC9">
      <w:pPr>
        <w:spacing w:after="200" w:line="360" w:lineRule="auto"/>
        <w:rPr>
          <w:ins w:id="22" w:author="Φλούδα Χριστίνα" w:date="2017-09-25T14:15:00Z"/>
          <w:rFonts w:eastAsia="Times New Roman"/>
          <w:szCs w:val="24"/>
          <w:lang w:eastAsia="en-US"/>
        </w:rPr>
      </w:pPr>
      <w:ins w:id="23" w:author="Φλούδα Χριστίνα" w:date="2017-09-25T14:15:00Z">
        <w:r w:rsidRPr="00E01EC9">
          <w:rPr>
            <w:rFonts w:eastAsia="Times New Roman"/>
            <w:szCs w:val="24"/>
            <w:lang w:eastAsia="en-US"/>
          </w:rPr>
          <w:t xml:space="preserve">ΚΟΥΡΑΚΗΣ Α., σελ. </w:t>
        </w:r>
      </w:ins>
    </w:p>
    <w:p w14:paraId="479A33B4" w14:textId="77777777" w:rsidR="00E01EC9" w:rsidRPr="00E01EC9" w:rsidRDefault="00E01EC9" w:rsidP="00E01EC9">
      <w:pPr>
        <w:spacing w:after="200" w:line="360" w:lineRule="auto"/>
        <w:rPr>
          <w:ins w:id="24" w:author="Φλούδα Χριστίνα" w:date="2017-09-25T14:15:00Z"/>
          <w:rFonts w:eastAsia="Times New Roman"/>
          <w:szCs w:val="24"/>
          <w:lang w:eastAsia="en-US"/>
        </w:rPr>
      </w:pPr>
      <w:ins w:id="25" w:author="Φλούδα Χριστίνα" w:date="2017-09-25T14:15:00Z">
        <w:r w:rsidRPr="00E01EC9">
          <w:rPr>
            <w:rFonts w:eastAsia="Times New Roman"/>
            <w:szCs w:val="24"/>
            <w:lang w:eastAsia="en-US"/>
          </w:rPr>
          <w:t xml:space="preserve">ΛΑΜΠΡΟΥΛΗΣ Γ., σελ. </w:t>
        </w:r>
      </w:ins>
    </w:p>
    <w:p w14:paraId="01BE4B2C" w14:textId="77777777" w:rsidR="00E01EC9" w:rsidRPr="00E01EC9" w:rsidRDefault="00E01EC9" w:rsidP="00E01EC9">
      <w:pPr>
        <w:spacing w:after="200" w:line="360" w:lineRule="auto"/>
        <w:rPr>
          <w:ins w:id="26" w:author="Φλούδα Χριστίνα" w:date="2017-09-25T14:15:00Z"/>
          <w:rFonts w:eastAsia="Times New Roman"/>
          <w:szCs w:val="24"/>
          <w:lang w:eastAsia="en-US"/>
        </w:rPr>
      </w:pPr>
      <w:ins w:id="27" w:author="Φλούδα Χριστίνα" w:date="2017-09-25T14:15:00Z">
        <w:r w:rsidRPr="00E01EC9">
          <w:rPr>
            <w:rFonts w:eastAsia="Times New Roman"/>
            <w:szCs w:val="24"/>
            <w:lang w:eastAsia="en-US"/>
          </w:rPr>
          <w:t xml:space="preserve">ΛΥΚΟΥΔΗΣ Σ., σελ. </w:t>
        </w:r>
      </w:ins>
    </w:p>
    <w:p w14:paraId="7C569519" w14:textId="77777777" w:rsidR="00E01EC9" w:rsidRPr="00E01EC9" w:rsidRDefault="00E01EC9" w:rsidP="00E01EC9">
      <w:pPr>
        <w:spacing w:after="200" w:line="360" w:lineRule="auto"/>
        <w:rPr>
          <w:ins w:id="28" w:author="Φλούδα Χριστίνα" w:date="2017-09-25T14:15:00Z"/>
          <w:rFonts w:eastAsia="Times New Roman"/>
          <w:szCs w:val="24"/>
          <w:lang w:eastAsia="en-US"/>
        </w:rPr>
      </w:pPr>
      <w:ins w:id="29" w:author="Φλούδα Χριστίνα" w:date="2017-09-25T14:15:00Z">
        <w:r w:rsidRPr="00E01EC9">
          <w:rPr>
            <w:rFonts w:eastAsia="Times New Roman"/>
            <w:szCs w:val="24"/>
            <w:lang w:eastAsia="en-US"/>
          </w:rPr>
          <w:t>ΟΜΙΛΗΤΕΣ</w:t>
        </w:r>
      </w:ins>
    </w:p>
    <w:p w14:paraId="7742F8C3" w14:textId="20A2D02E" w:rsidR="00E01EC9" w:rsidRDefault="00E01EC9" w:rsidP="00E01EC9">
      <w:pPr>
        <w:spacing w:line="600" w:lineRule="auto"/>
        <w:ind w:firstLine="720"/>
        <w:contextualSpacing/>
        <w:jc w:val="center"/>
        <w:rPr>
          <w:ins w:id="30" w:author="Φλούδα Χριστίνα" w:date="2017-09-25T14:15:00Z"/>
          <w:rFonts w:eastAsia="Times New Roman"/>
          <w:szCs w:val="24"/>
        </w:rPr>
      </w:pPr>
      <w:ins w:id="31" w:author="Φλούδα Χριστίνα" w:date="2017-09-25T14:15:00Z">
        <w:r w:rsidRPr="00E01EC9">
          <w:rPr>
            <w:rFonts w:eastAsia="Times New Roman"/>
            <w:szCs w:val="24"/>
            <w:lang w:eastAsia="en-US"/>
          </w:rPr>
          <w:br/>
          <w:t>Α. Επί διαδικαστικού θέματος:</w:t>
        </w:r>
        <w:r w:rsidRPr="00E01EC9">
          <w:rPr>
            <w:rFonts w:eastAsia="Times New Roman"/>
            <w:szCs w:val="24"/>
            <w:lang w:eastAsia="en-US"/>
          </w:rPr>
          <w:br/>
          <w:t>ΘΕΟΧΑΡΟΠΟΥΛΟΣ Α. , σελ.</w:t>
        </w:r>
        <w:r w:rsidRPr="00E01EC9">
          <w:rPr>
            <w:rFonts w:eastAsia="Times New Roman"/>
            <w:szCs w:val="24"/>
            <w:lang w:eastAsia="en-US"/>
          </w:rPr>
          <w:br/>
          <w:t>ΚΟΝΤΟΝΗΣ Χ. , σελ.</w:t>
        </w:r>
        <w:r w:rsidRPr="00E01EC9">
          <w:rPr>
            <w:rFonts w:eastAsia="Times New Roman"/>
            <w:szCs w:val="24"/>
            <w:lang w:eastAsia="en-US"/>
          </w:rPr>
          <w:br/>
          <w:t>ΚΟΥΡΑΚΗΣ Α. , σελ.</w:t>
        </w:r>
        <w:r w:rsidRPr="00E01EC9">
          <w:rPr>
            <w:rFonts w:eastAsia="Times New Roman"/>
            <w:szCs w:val="24"/>
            <w:lang w:eastAsia="en-US"/>
          </w:rPr>
          <w:br/>
          <w:t>ΛΑΜΠΡΟΥΛΗΣ Γ. , σελ.</w:t>
        </w:r>
        <w:r w:rsidRPr="00E01EC9">
          <w:rPr>
            <w:rFonts w:eastAsia="Times New Roman"/>
            <w:szCs w:val="24"/>
            <w:lang w:eastAsia="en-US"/>
          </w:rPr>
          <w:br/>
          <w:t>ΛΥΚΟΥΔΗΣ Σ. , σελ.</w:t>
        </w:r>
        <w:r w:rsidRPr="00E01EC9">
          <w:rPr>
            <w:rFonts w:eastAsia="Times New Roman"/>
            <w:szCs w:val="24"/>
            <w:lang w:eastAsia="en-US"/>
          </w:rPr>
          <w:br/>
          <w:t>ΠΑΠΑΘΕΟΔΩΡΟΥ Θ. , σελ.</w:t>
        </w:r>
        <w:r w:rsidRPr="00E01EC9">
          <w:rPr>
            <w:rFonts w:eastAsia="Times New Roman"/>
            <w:szCs w:val="24"/>
            <w:lang w:eastAsia="en-US"/>
          </w:rPr>
          <w:br/>
          <w:t>ΤΖΑΒΑΡΑΣ Κ. , σελ.</w:t>
        </w:r>
        <w:r w:rsidRPr="00E01EC9">
          <w:rPr>
            <w:rFonts w:eastAsia="Times New Roman"/>
            <w:szCs w:val="24"/>
            <w:lang w:eastAsia="en-US"/>
          </w:rPr>
          <w:br/>
        </w:r>
        <w:r w:rsidRPr="00E01EC9">
          <w:rPr>
            <w:rFonts w:eastAsia="Times New Roman"/>
            <w:szCs w:val="24"/>
            <w:lang w:eastAsia="en-US"/>
          </w:rPr>
          <w:br/>
          <w:t>Β. Επί του σχεδίου νόμου του Υπουργείου Δικαιοσύνης, Διαφάνειας και Ανθρωπίνων Δικαιωμάτων:</w:t>
        </w:r>
        <w:r w:rsidRPr="00E01EC9">
          <w:rPr>
            <w:rFonts w:eastAsia="Times New Roman"/>
            <w:szCs w:val="24"/>
            <w:lang w:eastAsia="en-US"/>
          </w:rPr>
          <w:br/>
          <w:t>ΑΪΒΑΤΙΔΗΣ Ι. , σελ.</w:t>
        </w:r>
        <w:r w:rsidRPr="00E01EC9">
          <w:rPr>
            <w:rFonts w:eastAsia="Times New Roman"/>
            <w:szCs w:val="24"/>
            <w:lang w:eastAsia="en-US"/>
          </w:rPr>
          <w:br/>
          <w:t>ΑΜΥΡΑΣ Γ. , σελ.</w:t>
        </w:r>
        <w:r w:rsidRPr="00E01EC9">
          <w:rPr>
            <w:rFonts w:eastAsia="Times New Roman"/>
            <w:szCs w:val="24"/>
            <w:lang w:eastAsia="en-US"/>
          </w:rPr>
          <w:br/>
          <w:t>ΒΑΚΗ Φ. , σελ.</w:t>
        </w:r>
        <w:r w:rsidRPr="00E01EC9">
          <w:rPr>
            <w:rFonts w:eastAsia="Times New Roman"/>
            <w:szCs w:val="24"/>
            <w:lang w:eastAsia="en-US"/>
          </w:rPr>
          <w:br/>
          <w:t>ΒΟΡΙΔΗΣ Μ. , σελ.</w:t>
        </w:r>
        <w:r w:rsidRPr="00E01EC9">
          <w:rPr>
            <w:rFonts w:eastAsia="Times New Roman"/>
            <w:szCs w:val="24"/>
            <w:lang w:eastAsia="en-US"/>
          </w:rPr>
          <w:br/>
          <w:t>ΓΕΡΟΒΑΣΙΛΗ  Ό. , σελ.</w:t>
        </w:r>
        <w:r w:rsidRPr="00E01EC9">
          <w:rPr>
            <w:rFonts w:eastAsia="Times New Roman"/>
            <w:szCs w:val="24"/>
            <w:lang w:eastAsia="en-US"/>
          </w:rPr>
          <w:br/>
          <w:t>ΓΕΩΡΓΑΝΤΑΣ Γ. , σελ.</w:t>
        </w:r>
        <w:r w:rsidRPr="00E01EC9">
          <w:rPr>
            <w:rFonts w:eastAsia="Times New Roman"/>
            <w:szCs w:val="24"/>
            <w:lang w:eastAsia="en-US"/>
          </w:rPr>
          <w:br/>
          <w:t>ΓΚΙΟΥΛΕΚΑΣ Κ. , σελ.</w:t>
        </w:r>
        <w:r w:rsidRPr="00E01EC9">
          <w:rPr>
            <w:rFonts w:eastAsia="Times New Roman"/>
            <w:szCs w:val="24"/>
            <w:lang w:eastAsia="en-US"/>
          </w:rPr>
          <w:br/>
          <w:t>ΔΑΝΕΛΛΗΣ Σ. , σελ.</w:t>
        </w:r>
        <w:r w:rsidRPr="00E01EC9">
          <w:rPr>
            <w:rFonts w:eastAsia="Times New Roman"/>
            <w:szCs w:val="24"/>
            <w:lang w:eastAsia="en-US"/>
          </w:rPr>
          <w:br/>
          <w:t>ΔΕΛΗΣ Ι. , σελ.</w:t>
        </w:r>
        <w:r w:rsidRPr="00E01EC9">
          <w:rPr>
            <w:rFonts w:eastAsia="Times New Roman"/>
            <w:szCs w:val="24"/>
            <w:lang w:eastAsia="en-US"/>
          </w:rPr>
          <w:br/>
          <w:t>ΘΕΟΧΑΡΟΠΟΥΛΟΣ Α. , σελ.</w:t>
        </w:r>
        <w:r w:rsidRPr="00E01EC9">
          <w:rPr>
            <w:rFonts w:eastAsia="Times New Roman"/>
            <w:szCs w:val="24"/>
            <w:lang w:eastAsia="en-US"/>
          </w:rPr>
          <w:br/>
          <w:t>ΚΑΡΡΑΣ Γ. , σελ.</w:t>
        </w:r>
        <w:r w:rsidRPr="00E01EC9">
          <w:rPr>
            <w:rFonts w:eastAsia="Times New Roman"/>
            <w:szCs w:val="24"/>
            <w:lang w:eastAsia="en-US"/>
          </w:rPr>
          <w:br/>
          <w:t>ΚΟΖΟΜΠΟΛΗ - ΑΜΑΝΑΤΙΔΗ Π. , σελ.</w:t>
        </w:r>
        <w:r w:rsidRPr="00E01EC9">
          <w:rPr>
            <w:rFonts w:eastAsia="Times New Roman"/>
            <w:szCs w:val="24"/>
            <w:lang w:eastAsia="en-US"/>
          </w:rPr>
          <w:br/>
          <w:t>ΚΟΝΤΟΝΗΣ Χ. , σελ.</w:t>
        </w:r>
        <w:r w:rsidRPr="00E01EC9">
          <w:rPr>
            <w:rFonts w:eastAsia="Times New Roman"/>
            <w:szCs w:val="24"/>
            <w:lang w:eastAsia="en-US"/>
          </w:rPr>
          <w:br/>
          <w:t>ΚΟΥΜΟΥΤΣΑΚΟΣ Γ. , σελ.</w:t>
        </w:r>
        <w:r w:rsidRPr="00E01EC9">
          <w:rPr>
            <w:rFonts w:eastAsia="Times New Roman"/>
            <w:szCs w:val="24"/>
            <w:lang w:eastAsia="en-US"/>
          </w:rPr>
          <w:br/>
          <w:t>ΚΟΥΤΣΟΥΚΟΣ Γ. , σελ.</w:t>
        </w:r>
        <w:r w:rsidRPr="00E01EC9">
          <w:rPr>
            <w:rFonts w:eastAsia="Times New Roman"/>
            <w:szCs w:val="24"/>
            <w:lang w:eastAsia="en-US"/>
          </w:rPr>
          <w:br/>
          <w:t>ΛΑΓΟΣ Ι. , σελ.</w:t>
        </w:r>
        <w:r w:rsidRPr="00E01EC9">
          <w:rPr>
            <w:rFonts w:eastAsia="Times New Roman"/>
            <w:szCs w:val="24"/>
            <w:lang w:eastAsia="en-US"/>
          </w:rPr>
          <w:br/>
          <w:t>ΜΙΧΕΛΟΓΙΑΝΝΑΚΗΣ Ι. , σελ.</w:t>
        </w:r>
        <w:r w:rsidRPr="00E01EC9">
          <w:rPr>
            <w:rFonts w:eastAsia="Times New Roman"/>
            <w:szCs w:val="24"/>
            <w:lang w:eastAsia="en-US"/>
          </w:rPr>
          <w:br/>
          <w:t>ΠΑΠΑΔΟΠΟΥΛΟΣ Α. , σελ.</w:t>
        </w:r>
        <w:r w:rsidRPr="00E01EC9">
          <w:rPr>
            <w:rFonts w:eastAsia="Times New Roman"/>
            <w:szCs w:val="24"/>
            <w:lang w:eastAsia="en-US"/>
          </w:rPr>
          <w:br/>
          <w:t>ΠΑΠΑΗΛΙΟΥ Γ. , σελ.</w:t>
        </w:r>
        <w:r w:rsidRPr="00E01EC9">
          <w:rPr>
            <w:rFonts w:eastAsia="Times New Roman"/>
            <w:szCs w:val="24"/>
            <w:lang w:eastAsia="en-US"/>
          </w:rPr>
          <w:br/>
          <w:t>ΠΑΠΑΘΕΟΔΩΡΟΥ Θ. , σελ.</w:t>
        </w:r>
        <w:r w:rsidRPr="00E01EC9">
          <w:rPr>
            <w:rFonts w:eastAsia="Times New Roman"/>
            <w:szCs w:val="24"/>
            <w:lang w:eastAsia="en-US"/>
          </w:rPr>
          <w:br/>
          <w:t>ΠΑΠΑΧΡΙΣΤΟΠΟΥΛΟΣ Α. , σελ.</w:t>
        </w:r>
        <w:r w:rsidRPr="00E01EC9">
          <w:rPr>
            <w:rFonts w:eastAsia="Times New Roman"/>
            <w:szCs w:val="24"/>
            <w:lang w:eastAsia="en-US"/>
          </w:rPr>
          <w:br/>
          <w:t>ΠΑΠΠΑΣ Χ. , σελ.</w:t>
        </w:r>
        <w:r w:rsidRPr="00E01EC9">
          <w:rPr>
            <w:rFonts w:eastAsia="Times New Roman"/>
            <w:szCs w:val="24"/>
            <w:lang w:eastAsia="en-US"/>
          </w:rPr>
          <w:br/>
          <w:t>ΠΑΡΑΣΚΕΥΟΠΟΥΛΟΣ Ν. , σελ.</w:t>
        </w:r>
        <w:r w:rsidRPr="00E01EC9">
          <w:rPr>
            <w:rFonts w:eastAsia="Times New Roman"/>
            <w:szCs w:val="24"/>
            <w:lang w:eastAsia="en-US"/>
          </w:rPr>
          <w:br/>
          <w:t>ΠΟΛΑΚΗΣ Π. , σελ.</w:t>
        </w:r>
        <w:r w:rsidRPr="00E01EC9">
          <w:rPr>
            <w:rFonts w:eastAsia="Times New Roman"/>
            <w:szCs w:val="24"/>
            <w:lang w:eastAsia="en-US"/>
          </w:rPr>
          <w:br/>
          <w:t>ΣΑΡΙΔΗΣ Ι. , σελ.</w:t>
        </w:r>
        <w:r w:rsidRPr="00E01EC9">
          <w:rPr>
            <w:rFonts w:eastAsia="Times New Roman"/>
            <w:szCs w:val="24"/>
            <w:lang w:eastAsia="en-US"/>
          </w:rPr>
          <w:br/>
          <w:t>ΣΥΝΤΥΧΑΚΗΣ Ε. , σελ.</w:t>
        </w:r>
        <w:r w:rsidRPr="00E01EC9">
          <w:rPr>
            <w:rFonts w:eastAsia="Times New Roman"/>
            <w:szCs w:val="24"/>
            <w:lang w:eastAsia="en-US"/>
          </w:rPr>
          <w:br/>
          <w:t>ΤΖΑΒΑΡΑΣ Κ. , σελ.</w:t>
        </w:r>
        <w:r w:rsidRPr="00E01EC9">
          <w:rPr>
            <w:rFonts w:eastAsia="Times New Roman"/>
            <w:szCs w:val="24"/>
            <w:lang w:eastAsia="en-US"/>
          </w:rPr>
          <w:br/>
          <w:t>ΦΑΜΕΛΛΟΣ Σ. , σελ.</w:t>
        </w:r>
        <w:r w:rsidRPr="00E01EC9">
          <w:rPr>
            <w:rFonts w:eastAsia="Times New Roman"/>
            <w:szCs w:val="24"/>
            <w:lang w:eastAsia="en-US"/>
          </w:rPr>
          <w:br/>
        </w:r>
        <w:r w:rsidRPr="00E01EC9">
          <w:rPr>
            <w:rFonts w:eastAsia="Times New Roman"/>
            <w:szCs w:val="24"/>
            <w:lang w:eastAsia="en-US"/>
          </w:rPr>
          <w:br/>
          <w:t>Γ. ΠΑΡΕΜΒΑΣΕΙΣ:</w:t>
        </w:r>
        <w:r w:rsidRPr="00E01EC9">
          <w:rPr>
            <w:rFonts w:eastAsia="Times New Roman"/>
            <w:szCs w:val="24"/>
            <w:lang w:eastAsia="en-US"/>
          </w:rPr>
          <w:br/>
          <w:t>ΑΘΑΝΑΣΙΟΥ Χ. , σελ.</w:t>
        </w:r>
        <w:r w:rsidRPr="00E01EC9">
          <w:rPr>
            <w:rFonts w:eastAsia="Times New Roman"/>
            <w:szCs w:val="24"/>
            <w:lang w:eastAsia="en-US"/>
          </w:rPr>
          <w:br/>
          <w:t>ΑΝΤΩΝΙΟΥ Μ. , σελ.</w:t>
        </w:r>
        <w:r w:rsidRPr="00E01EC9">
          <w:rPr>
            <w:rFonts w:eastAsia="Times New Roman"/>
            <w:szCs w:val="24"/>
            <w:lang w:eastAsia="en-US"/>
          </w:rPr>
          <w:br/>
          <w:t>ΛΑΠΠΑΣ Σ. , σελ.</w:t>
        </w:r>
        <w:r w:rsidRPr="00E01EC9">
          <w:rPr>
            <w:rFonts w:eastAsia="Times New Roman"/>
            <w:szCs w:val="24"/>
            <w:lang w:eastAsia="en-US"/>
          </w:rPr>
          <w:br/>
        </w:r>
        <w:bookmarkStart w:id="32" w:name="_GoBack"/>
        <w:bookmarkEnd w:id="32"/>
      </w:ins>
    </w:p>
    <w:p w14:paraId="2B06E204" w14:textId="77777777" w:rsidR="00186434" w:rsidRDefault="00E01EC9" w:rsidP="00E01EC9">
      <w:pPr>
        <w:spacing w:line="600" w:lineRule="auto"/>
        <w:ind w:firstLine="720"/>
        <w:contextualSpacing/>
        <w:jc w:val="center"/>
        <w:rPr>
          <w:rFonts w:eastAsia="Times New Roman"/>
          <w:szCs w:val="24"/>
        </w:rPr>
        <w:pPrChange w:id="33" w:author="Φλούδα Χριστίνα" w:date="2017-09-25T14:15:00Z">
          <w:pPr>
            <w:spacing w:line="600" w:lineRule="auto"/>
            <w:ind w:firstLine="720"/>
            <w:contextualSpacing/>
            <w:jc w:val="center"/>
          </w:pPr>
        </w:pPrChange>
      </w:pPr>
      <w:r>
        <w:rPr>
          <w:rFonts w:eastAsia="Times New Roman"/>
          <w:szCs w:val="24"/>
        </w:rPr>
        <w:t>ΠΡΑΚΤΙΚΑ ΒΟΥΛΗΣ</w:t>
      </w:r>
    </w:p>
    <w:p w14:paraId="2B06E205" w14:textId="77777777" w:rsidR="00186434" w:rsidRDefault="00E01EC9">
      <w:pPr>
        <w:spacing w:line="600" w:lineRule="auto"/>
        <w:ind w:firstLine="720"/>
        <w:contextualSpacing/>
        <w:jc w:val="center"/>
        <w:rPr>
          <w:rFonts w:eastAsia="Times New Roman"/>
          <w:szCs w:val="24"/>
        </w:rPr>
      </w:pPr>
      <w:r>
        <w:rPr>
          <w:rFonts w:eastAsia="Times New Roman"/>
          <w:szCs w:val="24"/>
        </w:rPr>
        <w:t xml:space="preserve">ΙΖ΄ ΠΕΡΙΟΔΟΣ </w:t>
      </w:r>
    </w:p>
    <w:p w14:paraId="2B06E206" w14:textId="77777777" w:rsidR="00186434" w:rsidRDefault="00E01EC9">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B06E207" w14:textId="77777777" w:rsidR="00186434" w:rsidRDefault="00E01EC9">
      <w:pPr>
        <w:spacing w:line="600" w:lineRule="auto"/>
        <w:ind w:firstLine="720"/>
        <w:contextualSpacing/>
        <w:jc w:val="center"/>
        <w:rPr>
          <w:rFonts w:eastAsia="Times New Roman"/>
          <w:szCs w:val="24"/>
        </w:rPr>
      </w:pPr>
      <w:r>
        <w:rPr>
          <w:rFonts w:eastAsia="Times New Roman"/>
          <w:szCs w:val="24"/>
        </w:rPr>
        <w:t>ΣΥΝΟΔΟΣ Β΄</w:t>
      </w:r>
    </w:p>
    <w:p w14:paraId="2B06E208" w14:textId="77777777" w:rsidR="00186434" w:rsidRDefault="00E01EC9">
      <w:pPr>
        <w:spacing w:line="600" w:lineRule="auto"/>
        <w:ind w:firstLine="720"/>
        <w:contextualSpacing/>
        <w:jc w:val="center"/>
        <w:rPr>
          <w:rFonts w:eastAsia="Times New Roman"/>
          <w:szCs w:val="24"/>
        </w:rPr>
      </w:pPr>
      <w:r>
        <w:rPr>
          <w:rFonts w:eastAsia="Times New Roman"/>
          <w:szCs w:val="24"/>
        </w:rPr>
        <w:t>ΣΥΝΕΔΡΙΑΣΗ ΡΟΘ΄</w:t>
      </w:r>
    </w:p>
    <w:p w14:paraId="2B06E209" w14:textId="77777777" w:rsidR="00186434" w:rsidRDefault="00E01EC9">
      <w:pPr>
        <w:spacing w:line="600" w:lineRule="auto"/>
        <w:ind w:firstLine="720"/>
        <w:contextualSpacing/>
        <w:jc w:val="center"/>
        <w:rPr>
          <w:rFonts w:eastAsia="Times New Roman"/>
          <w:szCs w:val="24"/>
        </w:rPr>
      </w:pPr>
      <w:r>
        <w:rPr>
          <w:rFonts w:eastAsia="Times New Roman"/>
          <w:szCs w:val="24"/>
        </w:rPr>
        <w:t>Τρίτη 19 Σεπτεμβρίου 2017</w:t>
      </w:r>
    </w:p>
    <w:p w14:paraId="2B06E20A" w14:textId="77777777" w:rsidR="00186434" w:rsidRDefault="00E01EC9">
      <w:pPr>
        <w:spacing w:line="600" w:lineRule="auto"/>
        <w:ind w:firstLine="720"/>
        <w:contextualSpacing/>
        <w:jc w:val="both"/>
        <w:rPr>
          <w:rFonts w:eastAsia="Times New Roman"/>
          <w:szCs w:val="24"/>
        </w:rPr>
      </w:pPr>
      <w:r>
        <w:rPr>
          <w:rFonts w:eastAsia="Times New Roman"/>
          <w:szCs w:val="24"/>
        </w:rPr>
        <w:t>Αθήνα, σήμερα στις 19 Σεπτεμβρίου 2017, ημέρα Τρίτη και ώρα 18.04΄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E865A5">
        <w:rPr>
          <w:rFonts w:eastAsia="Times New Roman"/>
          <w:b/>
          <w:szCs w:val="24"/>
        </w:rPr>
        <w:t>ΣΠΥΡΙΔΩΝ</w:t>
      </w:r>
      <w:r>
        <w:rPr>
          <w:rFonts w:eastAsia="Times New Roman"/>
          <w:b/>
          <w:szCs w:val="24"/>
        </w:rPr>
        <w:t>ΟΣ</w:t>
      </w:r>
      <w:r w:rsidRPr="00E865A5">
        <w:rPr>
          <w:rFonts w:eastAsia="Times New Roman"/>
          <w:b/>
          <w:szCs w:val="24"/>
        </w:rPr>
        <w:t xml:space="preserve"> ΛΥΚΟΥΔΗ</w:t>
      </w:r>
      <w:r>
        <w:rPr>
          <w:rFonts w:eastAsia="Times New Roman"/>
          <w:szCs w:val="24"/>
        </w:rPr>
        <w:t xml:space="preserve">. </w:t>
      </w:r>
    </w:p>
    <w:p w14:paraId="2B06E20B" w14:textId="77777777" w:rsidR="00186434" w:rsidRDefault="00E01EC9">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Κυρίες και κύριοι συνάδελφοι, αρχίζει η συνεδρίαση.</w:t>
      </w:r>
    </w:p>
    <w:p w14:paraId="2B06E20C" w14:textId="77777777" w:rsidR="00186434" w:rsidRDefault="00E01EC9">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Εισερχόμα</w:t>
      </w:r>
      <w:r>
        <w:rPr>
          <w:rFonts w:eastAsia="Times New Roman"/>
          <w:szCs w:val="24"/>
        </w:rPr>
        <w:t xml:space="preserve">στε στην ημερήσια διάταξη της </w:t>
      </w:r>
    </w:p>
    <w:p w14:paraId="2B06E20D" w14:textId="77777777" w:rsidR="00186434" w:rsidRDefault="00E01EC9">
      <w:pPr>
        <w:tabs>
          <w:tab w:val="left" w:pos="2738"/>
          <w:tab w:val="center" w:pos="4753"/>
          <w:tab w:val="left" w:pos="5723"/>
        </w:tabs>
        <w:spacing w:line="600" w:lineRule="auto"/>
        <w:ind w:firstLine="720"/>
        <w:contextualSpacing/>
        <w:jc w:val="center"/>
        <w:rPr>
          <w:rFonts w:eastAsia="Times New Roman"/>
          <w:b/>
          <w:szCs w:val="24"/>
        </w:rPr>
      </w:pPr>
      <w:r>
        <w:rPr>
          <w:rFonts w:eastAsia="Times New Roman"/>
          <w:b/>
          <w:szCs w:val="24"/>
        </w:rPr>
        <w:t>ΝΟΜΟΘΕΤΙΚΗΣ ΕΡΓΑΣΙΑΣ</w:t>
      </w:r>
    </w:p>
    <w:p w14:paraId="2B06E20E"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szCs w:val="24"/>
        </w:rPr>
        <w:t xml:space="preserve">Μόνη συζήτηση </w:t>
      </w:r>
      <w:r>
        <w:rPr>
          <w:rFonts w:eastAsia="Times New Roman" w:cs="Times New Roman"/>
          <w:szCs w:val="24"/>
        </w:rPr>
        <w:t>και ψήφιση επί της αρχής, των άρθρων και του συνόλου του σχεδίου νόμου του Υπουργείου Δικαιοσύ</w:t>
      </w:r>
      <w:r>
        <w:rPr>
          <w:rFonts w:eastAsia="Times New Roman" w:cs="Times New Roman"/>
          <w:szCs w:val="24"/>
        </w:rPr>
        <w:lastRenderedPageBreak/>
        <w:t>νης, Διαφάνειας και Ανθρωπίνων Δικαιωμάτων: «Ευρωπαϊκή εντολή έρευνας στις ποινικές υποθέσεις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Εναρμόνιση της νομοθεσίας με την Οδηγία 2014/41/ΕΕ και άλλες διατάξεις».</w:t>
      </w:r>
    </w:p>
    <w:p w14:paraId="2B06E20F"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12</w:t>
      </w:r>
      <w:r>
        <w:rPr>
          <w:rFonts w:eastAsia="Times New Roman" w:cs="Times New Roman"/>
          <w:szCs w:val="24"/>
          <w:vertAlign w:val="superscript"/>
        </w:rPr>
        <w:t xml:space="preserve"> </w:t>
      </w:r>
      <w:r>
        <w:rPr>
          <w:rFonts w:eastAsia="Times New Roman" w:cs="Times New Roman"/>
          <w:szCs w:val="24"/>
        </w:rPr>
        <w:t>Σεπτεμβρίου 2017 τη συζήτηση του νομοσχεδίου σε μία έως δύο συνεδριάσεις, ενιαία επί της αρχής, των άρθρων και των τροπολο</w:t>
      </w:r>
      <w:r>
        <w:rPr>
          <w:rFonts w:eastAsia="Times New Roman" w:cs="Times New Roman"/>
          <w:szCs w:val="24"/>
        </w:rPr>
        <w:t xml:space="preserve">γιών. </w:t>
      </w:r>
    </w:p>
    <w:p w14:paraId="2B06E210"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2B06E211"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B06E212"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2B06E213"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του ΣΥΡΙΖΑ, ο συνάδελφος κ. Γεώργιος Παπαηλιού, για δεκαπέντε λεπτά. </w:t>
      </w:r>
    </w:p>
    <w:p w14:paraId="2B06E214"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Κυρίες και κύριοι</w:t>
      </w:r>
      <w:r>
        <w:rPr>
          <w:rFonts w:eastAsia="Times New Roman" w:cs="Times New Roman"/>
          <w:szCs w:val="24"/>
        </w:rPr>
        <w:t xml:space="preserve"> συνάδελφοι, το διασυνοριακό έγκλημα εξελίσσεται διαρκώς. Οι εγκληματικές ομάδες οργανώνουν τις δραστηριότητές τους -εμπόριο ναρκωτικών, παράνομη διακίνηση ανθρώπων, εμπόριο όπλων, ξέπλυμα βρώμικου χρήματος- με πολύ επαγγελματικό τρόπο, περίπου όπως οι πολ</w:t>
      </w:r>
      <w:r>
        <w:rPr>
          <w:rFonts w:eastAsia="Times New Roman" w:cs="Times New Roman"/>
          <w:szCs w:val="24"/>
        </w:rPr>
        <w:t xml:space="preserve">υεθνικές εταιρείες. Οι νέες τεχνολογίες ευνοούν αυτές </w:t>
      </w:r>
      <w:r>
        <w:rPr>
          <w:rFonts w:eastAsia="Times New Roman" w:cs="Times New Roman"/>
          <w:szCs w:val="24"/>
        </w:rPr>
        <w:lastRenderedPageBreak/>
        <w:t>τις δραστηριότητες, ακόμη και «επινοούν» -εντός εισαγωγικών- νέες παράνομες δραστηριότητες.</w:t>
      </w:r>
    </w:p>
    <w:p w14:paraId="2B06E215"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έγκλημα είναι διεθνές. Τα νομικά συστήματα έχουν σύνορα. Τα είκοσι οκτώ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της Ευρωπαϊκής Ένωσης </w:t>
      </w:r>
      <w:r>
        <w:rPr>
          <w:rFonts w:eastAsia="Times New Roman" w:cs="Times New Roman"/>
          <w:szCs w:val="24"/>
        </w:rPr>
        <w:t>διαθέτουν διαφορετικά νομικά συστήματα. Όμως, η πρόκληση είναι με ποιο τρόπο τα κράτη θα συνεργαστούν, διότι η διακρατική συνεργασία είναι απαραίτητη προϋπόθεση για την αντιμετώπιση της διασυνοριακής εγκληματικότητας.</w:t>
      </w:r>
    </w:p>
    <w:p w14:paraId="2B06E216"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Εν προκειμένω, τα μεγαλύτερα προβλήματ</w:t>
      </w:r>
      <w:r>
        <w:rPr>
          <w:rFonts w:eastAsia="Times New Roman" w:cs="Times New Roman"/>
          <w:szCs w:val="24"/>
        </w:rPr>
        <w:t>α προκύπτουν από τις διαδικασίες και όχι από την ουσία. Σ</w:t>
      </w:r>
      <w:r>
        <w:rPr>
          <w:rFonts w:eastAsia="Times New Roman" w:cs="Times New Roman"/>
          <w:szCs w:val="24"/>
        </w:rPr>
        <w:t>ε</w:t>
      </w:r>
      <w:r>
        <w:rPr>
          <w:rFonts w:eastAsia="Times New Roman" w:cs="Times New Roman"/>
          <w:szCs w:val="24"/>
        </w:rPr>
        <w:t xml:space="preserve"> αυτό το πλαίσιο κινείται και το παρόν νομοσχέδιο. Αναφέρεται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 xml:space="preserve">ρευνας σε ποινικές υποθέσεις, η οποία εκδίδεται, διαβιβάζεται και εκτελείται με βάση την αρχή της αμοιβαίας </w:t>
      </w:r>
      <w:r>
        <w:rPr>
          <w:rFonts w:eastAsia="Times New Roman" w:cs="Times New Roman"/>
          <w:szCs w:val="24"/>
        </w:rPr>
        <w:t xml:space="preserve">αναγνώρισης και με σεβασμό στα ατομικά δικαιώματα, όπως αυτά κατοχυρώνονται από το </w:t>
      </w:r>
      <w:proofErr w:type="spellStart"/>
      <w:r>
        <w:rPr>
          <w:rFonts w:eastAsia="Times New Roman" w:cs="Times New Roman"/>
          <w:szCs w:val="24"/>
        </w:rPr>
        <w:t>ενωσιακό</w:t>
      </w:r>
      <w:proofErr w:type="spellEnd"/>
      <w:r>
        <w:rPr>
          <w:rFonts w:eastAsia="Times New Roman" w:cs="Times New Roman"/>
          <w:szCs w:val="24"/>
        </w:rPr>
        <w:t xml:space="preserve"> και εσωτερικό δίκαιο.</w:t>
      </w:r>
    </w:p>
    <w:p w14:paraId="2B06E21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ρευνας είναι δικαστική απόφαση ή απόφαση που εκδίδει ή επικυρώνει δικαστική αρχή κράτους-μέλους της Ευρωπαϊκής Ένωσης, κρά</w:t>
      </w:r>
      <w:r>
        <w:rPr>
          <w:rFonts w:eastAsia="Times New Roman" w:cs="Times New Roman"/>
          <w:szCs w:val="24"/>
        </w:rPr>
        <w:t>τος έκδοσης, με σκοπό την εκτέλεση συγκεκριμένων ερευνητικών μέτρων σε άλλο κράτος-μέλος, κράτος εκτέλεσης, για τη λήψη αποδεικτικών στοιχείων.</w:t>
      </w:r>
    </w:p>
    <w:p w14:paraId="2B06E21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Εκδίδεται δε στο πλαίσιο ποινικής διαδικασίας, διαδικασίας που κινούν δικαστικές ή διοικητικές αρχές</w:t>
      </w:r>
      <w:r>
        <w:rPr>
          <w:rFonts w:eastAsia="Times New Roman" w:cs="Times New Roman"/>
          <w:szCs w:val="24"/>
        </w:rPr>
        <w:t>,</w:t>
      </w:r>
      <w:r>
        <w:rPr>
          <w:rFonts w:eastAsia="Times New Roman" w:cs="Times New Roman"/>
          <w:szCs w:val="24"/>
        </w:rPr>
        <w:t xml:space="preserve"> όταν αυτή </w:t>
      </w:r>
      <w:r>
        <w:rPr>
          <w:rFonts w:eastAsia="Times New Roman" w:cs="Times New Roman"/>
          <w:szCs w:val="24"/>
        </w:rPr>
        <w:t>αφορά πράξεις που τιμωρούνται βάσει της νομοθεσίας του κράτους έκδοσης, ως παραβάσεις κανόνων δικαίου και όταν η απόφαση μπορεί να οδηγήσει σε δίκη ενώπιον δικαστηρίου που έχει δικαιοδοσία σε ποινικές υποθέσεις, αλλά και διαδικασιών που αφορούν πράξεις και</w:t>
      </w:r>
      <w:r>
        <w:rPr>
          <w:rFonts w:eastAsia="Times New Roman" w:cs="Times New Roman"/>
          <w:szCs w:val="24"/>
        </w:rPr>
        <w:t xml:space="preserve"> παραβάσεις νομικών προσώπων.</w:t>
      </w:r>
    </w:p>
    <w:p w14:paraId="2B06E21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ρευνας έχει ως αιτιολογική βάση το γεγονός ότι οι εγκληματικές δραστηριότητες, κυρίως ως οργανωμένο έγκλημα, ανθούν υπερβαίνοντας τα σύνορα μιας χώρας και έχουν διεθνοποιηθεί. Ειδικότερα στον ευρωπαϊκό χώρο</w:t>
      </w:r>
      <w:r>
        <w:rPr>
          <w:rFonts w:eastAsia="Times New Roman" w:cs="Times New Roman"/>
          <w:szCs w:val="24"/>
        </w:rPr>
        <w:t>, που η κίνηση ανθρώπων και κεφαλαίων είναι ελεύθερη, η καταπολέμηση του διασυνοριακού οργανωμένου εγκλήματος επιβάλλει τη στενότερη συνεργασία των αρμοδίων αρχών των ευρωπαϊκών κρατών, συγκεκριμένα δε μέσω της αποδοχής μίας απλουστευμένης και ταχείας διαδ</w:t>
      </w:r>
      <w:r>
        <w:rPr>
          <w:rFonts w:eastAsia="Times New Roman" w:cs="Times New Roman"/>
          <w:szCs w:val="24"/>
        </w:rPr>
        <w:t>ικασίας για την κυκλοφορία των αποδείξεων.</w:t>
      </w:r>
    </w:p>
    <w:p w14:paraId="2B06E21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πορεία από τον μηχανισμό της δικαστικής συνδρομής στην αρχή της αμοιβαίας αναγνώρισης υπογραμμίζει τη μετάβαση από μία φάση με έντονα στοιχεία εθνικής ευχέρειας σε μία φάση που κυριαρχούν η αμοιβαία υποχρέωση </w:t>
      </w:r>
      <w:r>
        <w:rPr>
          <w:rFonts w:eastAsia="Times New Roman" w:cs="Times New Roman"/>
          <w:szCs w:val="24"/>
        </w:rPr>
        <w:t>και η ταχύτητα.</w:t>
      </w:r>
    </w:p>
    <w:p w14:paraId="2B06E21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Θα κάνω μία σύντομη ιστορική αναδρομή. Αρχικά το έτος 1959 καταρτίστηκε η Ευρωπαϊκή Σύμβαση Δικαστικής Συνδρομής, βάσει της οποίας τα συμβαλλόμενα μέρη δεσμεύθηκαν να παρέχουν την ευρύτερη δυνατή δικαστική συνδρομή σε κάθε διαδικασία, σχετι</w:t>
      </w:r>
      <w:r>
        <w:rPr>
          <w:rFonts w:eastAsia="Times New Roman" w:cs="Times New Roman"/>
          <w:szCs w:val="24"/>
        </w:rPr>
        <w:t>κά με παραβάσεις που χρήζουν καταστολής, συμπεριλαμβανομένης της κτήσης αποδεικτικών στοιχείων και μέσων.</w:t>
      </w:r>
    </w:p>
    <w:p w14:paraId="2B06E21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Με τον συγκεκριμένο μηχανισμό υπερίσχυε η εκτελεστική εξουσία κατά τη διαδικασία της δικαστικής συνδρομής, αφού το ποινικό δίκαιο θεωρούνταν στενά συν</w:t>
      </w:r>
      <w:r>
        <w:rPr>
          <w:rFonts w:eastAsia="Times New Roman" w:cs="Times New Roman"/>
          <w:szCs w:val="24"/>
        </w:rPr>
        <w:t xml:space="preserve">δεδεμένο με τον σκληρό πυρήνα της κρατικής υπόστασης και η δικαστική συνεργασία </w:t>
      </w:r>
      <w:proofErr w:type="spellStart"/>
      <w:r>
        <w:rPr>
          <w:rFonts w:eastAsia="Times New Roman" w:cs="Times New Roman"/>
          <w:szCs w:val="24"/>
        </w:rPr>
        <w:t>υπέκειτο</w:t>
      </w:r>
      <w:proofErr w:type="spellEnd"/>
      <w:r>
        <w:rPr>
          <w:rFonts w:eastAsia="Times New Roman" w:cs="Times New Roman"/>
          <w:szCs w:val="24"/>
        </w:rPr>
        <w:t xml:space="preserve"> σε συγκυριακές κυβερνητικές αποφάσεις. Αυτό οδηγούσε σε μακρόχρονη και περίπλοκη διαδικασία, χωρίς να καταλήγει σ</w:t>
      </w:r>
      <w:r>
        <w:rPr>
          <w:rFonts w:eastAsia="Times New Roman" w:cs="Times New Roman"/>
          <w:szCs w:val="24"/>
        </w:rPr>
        <w:t>ε</w:t>
      </w:r>
      <w:r>
        <w:rPr>
          <w:rFonts w:eastAsia="Times New Roman" w:cs="Times New Roman"/>
          <w:szCs w:val="24"/>
        </w:rPr>
        <w:t xml:space="preserve"> κτήση των αποδείξεων.</w:t>
      </w:r>
    </w:p>
    <w:p w14:paraId="2B06E21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Στη συνέχεια με τη σύμβαση εφα</w:t>
      </w:r>
      <w:r>
        <w:rPr>
          <w:rFonts w:eastAsia="Times New Roman" w:cs="Times New Roman"/>
          <w:szCs w:val="24"/>
        </w:rPr>
        <w:t xml:space="preserve">ρμογής της Συμφωνίας </w:t>
      </w:r>
      <w:proofErr w:type="spellStart"/>
      <w:r>
        <w:rPr>
          <w:rFonts w:eastAsia="Times New Roman" w:cs="Times New Roman"/>
          <w:szCs w:val="24"/>
        </w:rPr>
        <w:t>Σένγκεν</w:t>
      </w:r>
      <w:proofErr w:type="spellEnd"/>
      <w:r>
        <w:rPr>
          <w:rFonts w:eastAsia="Times New Roman" w:cs="Times New Roman"/>
          <w:szCs w:val="24"/>
        </w:rPr>
        <w:t xml:space="preserve">, που ενσωματώθηκε στο νομικό θεσμικό πλαίσιο της </w:t>
      </w:r>
      <w:r>
        <w:rPr>
          <w:rFonts w:eastAsia="Times New Roman" w:cs="Times New Roman"/>
          <w:szCs w:val="24"/>
        </w:rPr>
        <w:lastRenderedPageBreak/>
        <w:t xml:space="preserve">Ευρωπαϊκής Ένωσης, απλουστεύθηκε η σχετική διαδικασία και άρχισε η </w:t>
      </w:r>
      <w:proofErr w:type="spellStart"/>
      <w:r>
        <w:rPr>
          <w:rFonts w:eastAsia="Times New Roman" w:cs="Times New Roman"/>
          <w:szCs w:val="24"/>
        </w:rPr>
        <w:t>δικαστικοποίηση</w:t>
      </w:r>
      <w:proofErr w:type="spellEnd"/>
      <w:r>
        <w:rPr>
          <w:rFonts w:eastAsia="Times New Roman" w:cs="Times New Roman"/>
          <w:szCs w:val="24"/>
        </w:rPr>
        <w:t xml:space="preserve"> της διακρατικής συνεργασίας σε ποινικές υποθέσεις, με τη θέσπιση της άμεσης επικοινωνίας των αρ</w:t>
      </w:r>
      <w:r>
        <w:rPr>
          <w:rFonts w:eastAsia="Times New Roman" w:cs="Times New Roman"/>
          <w:szCs w:val="24"/>
        </w:rPr>
        <w:t xml:space="preserve">μοδίων δικαστικών αρχών. </w:t>
      </w:r>
    </w:p>
    <w:p w14:paraId="2B06E21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δυσχέρεια πραγμάτωσης της δικαστικής συνεργασίας και συνακόλουθα της κτήσης των αποδείξεων, μέσω της δικαστικής συνδρομής, οδήγησε στη λύση της αρχής της αμοιβαίας αναγνώρισης. Υπό το καθεστώς της αμοιβαίας αναγνώρισης η δικαστι</w:t>
      </w:r>
      <w:r>
        <w:rPr>
          <w:rFonts w:eastAsia="Times New Roman" w:cs="Times New Roman"/>
          <w:szCs w:val="24"/>
        </w:rPr>
        <w:t xml:space="preserve">κή αρχή ενός κράτους-μέλους «διατάσσει» τη δικαστική αρχή ενός άλλου κράτους-μέλους να αναγνωρίσει και να εκτελέσει την απόφασή της εντός ορισμένης προθεσμίας, με την επιφύλαξη προβολής συγκεκριμένων </w:t>
      </w:r>
      <w:r>
        <w:rPr>
          <w:rFonts w:eastAsia="Times New Roman" w:cs="Times New Roman"/>
          <w:szCs w:val="24"/>
        </w:rPr>
        <w:t xml:space="preserve">περιορισμένων </w:t>
      </w:r>
      <w:r>
        <w:rPr>
          <w:rFonts w:eastAsia="Times New Roman" w:cs="Times New Roman"/>
          <w:szCs w:val="24"/>
        </w:rPr>
        <w:t>λόγων άρνησης.</w:t>
      </w:r>
    </w:p>
    <w:p w14:paraId="2B06E21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 αιτούν μέρος είναι το κρ</w:t>
      </w:r>
      <w:r>
        <w:rPr>
          <w:rFonts w:eastAsia="Times New Roman" w:cs="Times New Roman"/>
          <w:szCs w:val="24"/>
        </w:rPr>
        <w:t>άτος έκδοσης και το προς ο η αίτηση το κράτος εκτέλεσης. Η αμοιβαία αναγνώριση στηρίζεται στις αρχές της ειλικρινούς συνεργασίας και της αμοιβαίας εμπιστοσύνης μεταξύ των κρατών-μελών. Απαιτεί δε από τα κράτη εκτέλεσης να δεχθούν αλλοδαπ</w:t>
      </w:r>
      <w:r>
        <w:rPr>
          <w:rFonts w:eastAsia="Times New Roman" w:cs="Times New Roman"/>
          <w:szCs w:val="24"/>
        </w:rPr>
        <w:t>ές</w:t>
      </w:r>
      <w:r>
        <w:rPr>
          <w:rFonts w:eastAsia="Times New Roman" w:cs="Times New Roman"/>
          <w:szCs w:val="24"/>
        </w:rPr>
        <w:t xml:space="preserve"> αποφάσεις</w:t>
      </w:r>
      <w:r>
        <w:rPr>
          <w:rFonts w:eastAsia="Times New Roman" w:cs="Times New Roman"/>
          <w:szCs w:val="24"/>
        </w:rPr>
        <w:t>,</w:t>
      </w:r>
      <w:r>
        <w:rPr>
          <w:rFonts w:eastAsia="Times New Roman" w:cs="Times New Roman"/>
          <w:szCs w:val="24"/>
        </w:rPr>
        <w:t xml:space="preserve"> σαν ν</w:t>
      </w:r>
      <w:r>
        <w:rPr>
          <w:rFonts w:eastAsia="Times New Roman" w:cs="Times New Roman"/>
          <w:szCs w:val="24"/>
        </w:rPr>
        <w:t>α ήταν δικές τους, χωρίς να ελέγξουν τη νομιμότητά τους πριν την εκτέλεσή τους.</w:t>
      </w:r>
    </w:p>
    <w:p w14:paraId="2B06E22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 Συνθήκη του Μάαστριχτ το 1993 και τη Συνθήκη του Άμστερνταμ το 1999, η συνεργασία σε θέματα δικαιοσύνης και εσωτερικών υποθέσεων </w:t>
      </w:r>
      <w:proofErr w:type="spellStart"/>
      <w:r>
        <w:rPr>
          <w:rFonts w:eastAsia="Times New Roman" w:cs="Times New Roman"/>
          <w:szCs w:val="24"/>
        </w:rPr>
        <w:t>περιελήφθησαν</w:t>
      </w:r>
      <w:proofErr w:type="spellEnd"/>
      <w:r>
        <w:rPr>
          <w:rFonts w:eastAsia="Times New Roman" w:cs="Times New Roman"/>
          <w:szCs w:val="24"/>
        </w:rPr>
        <w:t xml:space="preserve"> ως ο τρίτος πυλώνας της </w:t>
      </w:r>
      <w:r>
        <w:rPr>
          <w:rFonts w:eastAsia="Times New Roman" w:cs="Times New Roman"/>
          <w:szCs w:val="24"/>
        </w:rPr>
        <w:t>σ</w:t>
      </w:r>
      <w:r>
        <w:rPr>
          <w:rFonts w:eastAsia="Times New Roman" w:cs="Times New Roman"/>
          <w:szCs w:val="24"/>
        </w:rPr>
        <w:t>υν</w:t>
      </w:r>
      <w:r>
        <w:rPr>
          <w:rFonts w:eastAsia="Times New Roman" w:cs="Times New Roman"/>
          <w:szCs w:val="24"/>
        </w:rPr>
        <w:t xml:space="preserve">θήκης. Βάσει των συμπερασμάτων του Ευρωπαϊκού Συμβουλίου του </w:t>
      </w:r>
      <w:proofErr w:type="spellStart"/>
      <w:r>
        <w:rPr>
          <w:rFonts w:eastAsia="Times New Roman" w:cs="Times New Roman"/>
          <w:szCs w:val="24"/>
        </w:rPr>
        <w:t>Τάμπερε</w:t>
      </w:r>
      <w:proofErr w:type="spellEnd"/>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1999, στα οποία </w:t>
      </w:r>
      <w:proofErr w:type="spellStart"/>
      <w:r>
        <w:rPr>
          <w:rFonts w:eastAsia="Times New Roman" w:cs="Times New Roman"/>
          <w:szCs w:val="24"/>
        </w:rPr>
        <w:t>περιελήφθη</w:t>
      </w:r>
      <w:proofErr w:type="spellEnd"/>
      <w:r>
        <w:rPr>
          <w:rFonts w:eastAsia="Times New Roman" w:cs="Times New Roman"/>
          <w:szCs w:val="24"/>
        </w:rPr>
        <w:t xml:space="preserve"> η αμοιβαία αναγνώριση των δικαστικών αποφάσεων ως ακρογωνιαίος λίθος της δικαστικής συνεργασίας, υιοθετήθηκαν σχέδια και προγράμματα προς υποστήριξη της αρχ</w:t>
      </w:r>
      <w:r>
        <w:rPr>
          <w:rFonts w:eastAsia="Times New Roman" w:cs="Times New Roman"/>
          <w:szCs w:val="24"/>
        </w:rPr>
        <w:t>ής της αμοιβαίας αναγνώρισης.</w:t>
      </w:r>
    </w:p>
    <w:p w14:paraId="2B06E22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Μεταξύ αυτών</w:t>
      </w:r>
      <w:r>
        <w:rPr>
          <w:rFonts w:eastAsia="Times New Roman" w:cs="Times New Roman"/>
          <w:szCs w:val="24"/>
        </w:rPr>
        <w:t>,</w:t>
      </w:r>
      <w:r>
        <w:rPr>
          <w:rFonts w:eastAsia="Times New Roman" w:cs="Times New Roman"/>
          <w:szCs w:val="24"/>
        </w:rPr>
        <w:t xml:space="preserve"> η απόφαση-πλαίσιο της </w:t>
      </w:r>
      <w:r>
        <w:rPr>
          <w:rFonts w:eastAsia="Times New Roman" w:cs="Times New Roman"/>
          <w:szCs w:val="24"/>
        </w:rPr>
        <w:t>ε</w:t>
      </w:r>
      <w:r>
        <w:rPr>
          <w:rFonts w:eastAsia="Times New Roman" w:cs="Times New Roman"/>
          <w:szCs w:val="24"/>
        </w:rPr>
        <w:t xml:space="preserve">πιτροπής του 2003 για τη θέσπιση ευρωπαϊκού εντάλματος συγκέντρωσης αποδεικτικών στοιχείων, προκειμένου να βελτιωθεί η δικαστική συνεργασία στη συλλογή </w:t>
      </w:r>
      <w:proofErr w:type="spellStart"/>
      <w:r>
        <w:rPr>
          <w:rFonts w:eastAsia="Times New Roman" w:cs="Times New Roman"/>
          <w:szCs w:val="24"/>
        </w:rPr>
        <w:t>προϋπαρχουσών</w:t>
      </w:r>
      <w:proofErr w:type="spellEnd"/>
      <w:r>
        <w:rPr>
          <w:rFonts w:eastAsia="Times New Roman" w:cs="Times New Roman"/>
          <w:szCs w:val="24"/>
        </w:rPr>
        <w:t xml:space="preserve"> υποστατών αποδείξεων πο</w:t>
      </w:r>
      <w:r>
        <w:rPr>
          <w:rFonts w:eastAsia="Times New Roman" w:cs="Times New Roman"/>
          <w:szCs w:val="24"/>
        </w:rPr>
        <w:t xml:space="preserve">υ ήδη </w:t>
      </w:r>
      <w:r>
        <w:rPr>
          <w:rFonts w:eastAsia="Times New Roman" w:cs="Times New Roman"/>
          <w:szCs w:val="24"/>
        </w:rPr>
        <w:t xml:space="preserve">περιλαμβάνονταν </w:t>
      </w:r>
      <w:r>
        <w:rPr>
          <w:rFonts w:eastAsia="Times New Roman" w:cs="Times New Roman"/>
          <w:szCs w:val="24"/>
        </w:rPr>
        <w:t>σε έγγραφα, αντικείμενα ή δεδομένα και να απλουστευτεί και να επιταχυνθεί η συγκέντρωση και διαβίβαση των αποδείξεων.</w:t>
      </w:r>
    </w:p>
    <w:p w14:paraId="2B06E22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Βάσει όλων αυτών είχε καταστεί σαφές ότι το υπάρχον πλαίσιο για τη συγκέντρωση αποδεικτικών στοιχείων ήταν </w:t>
      </w:r>
      <w:r>
        <w:rPr>
          <w:rFonts w:eastAsia="Times New Roman" w:cs="Times New Roman"/>
          <w:szCs w:val="24"/>
        </w:rPr>
        <w:t xml:space="preserve">κατακερματισμένο, περίπλοκο και, συνεπώς, αναποτελεσματικό. Αφορούσε -και αφορά- μόνο υπάρχοντα αποδεικτικά στοιχεία που </w:t>
      </w:r>
      <w:r>
        <w:rPr>
          <w:rFonts w:eastAsia="Times New Roman" w:cs="Times New Roman"/>
          <w:szCs w:val="24"/>
        </w:rPr>
        <w:lastRenderedPageBreak/>
        <w:t>καλύπτουν ένα περιορισμένο φάσμα ποινικών υποθέσεων και περιορίζονται κυρίως στη δέσμευση περιουσιακών ή αποδεικτικών στοιχείων.</w:t>
      </w:r>
    </w:p>
    <w:p w14:paraId="2B06E22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Pr>
          <w:rFonts w:eastAsia="Times New Roman" w:cs="Times New Roman"/>
          <w:szCs w:val="24"/>
        </w:rPr>
        <w:t xml:space="preserve">το πρόγραμμα της Στοκχόλμης του 2009 και το Ευρωπαϊκό Συμβούλιο υπέδειξαν και ζήτησαν από την </w:t>
      </w:r>
      <w:r>
        <w:rPr>
          <w:rFonts w:eastAsia="Times New Roman" w:cs="Times New Roman"/>
          <w:szCs w:val="24"/>
        </w:rPr>
        <w:t>ε</w:t>
      </w:r>
      <w:r>
        <w:rPr>
          <w:rFonts w:eastAsia="Times New Roman" w:cs="Times New Roman"/>
          <w:szCs w:val="24"/>
        </w:rPr>
        <w:t xml:space="preserve">πιτροπή να συντάξει μια πρόταση </w:t>
      </w:r>
      <w:r>
        <w:rPr>
          <w:rFonts w:eastAsia="Times New Roman" w:cs="Times New Roman"/>
          <w:szCs w:val="24"/>
        </w:rPr>
        <w:t>ο</w:t>
      </w:r>
      <w:r>
        <w:rPr>
          <w:rFonts w:eastAsia="Times New Roman" w:cs="Times New Roman"/>
          <w:szCs w:val="24"/>
        </w:rPr>
        <w:t xml:space="preserve">δηγίας για τη σύσταση ενός συνεκτικού συστήματος για την κτήση αποδείξεων με διασυνοριακή διάσταση που θα αντικαθιστούσε όλα τα </w:t>
      </w:r>
      <w:r>
        <w:rPr>
          <w:rFonts w:eastAsia="Times New Roman" w:cs="Times New Roman"/>
          <w:szCs w:val="24"/>
        </w:rPr>
        <w:t>υπάρχοντα νομικά μέσα στον συγκεκριμένο τομέα και θα κάλυπτε όλα τα είδη αποδεικτικών στοιχείων.</w:t>
      </w:r>
    </w:p>
    <w:p w14:paraId="2B06E22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παρόν νομοσχέδιο επιδιώκεται η εναρμόνιση της ελληνικής νομοθεσίας και συνακόλουθα η ενσωμάτωση σ</w:t>
      </w:r>
      <w:r>
        <w:rPr>
          <w:rFonts w:eastAsia="Times New Roman" w:cs="Times New Roman"/>
          <w:szCs w:val="24"/>
        </w:rPr>
        <w:t>ε</w:t>
      </w:r>
      <w:r>
        <w:rPr>
          <w:rFonts w:eastAsia="Times New Roman" w:cs="Times New Roman"/>
          <w:szCs w:val="24"/>
        </w:rPr>
        <w:t xml:space="preserve"> αυτή των προβλέψεων της </w:t>
      </w:r>
      <w:r>
        <w:rPr>
          <w:rFonts w:eastAsia="Times New Roman" w:cs="Times New Roman"/>
          <w:szCs w:val="24"/>
        </w:rPr>
        <w:t>ο</w:t>
      </w:r>
      <w:r>
        <w:rPr>
          <w:rFonts w:eastAsia="Times New Roman" w:cs="Times New Roman"/>
          <w:szCs w:val="24"/>
        </w:rPr>
        <w:t>δηγίας 2014/41 του Ευρωπαϊκού Κοινοβουλίου και του Συμβουλίου Υπουργών περί της Ευρωπαϊκής Εντολής Έρευνας σε ποινικές υποθέσεις. Μ</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t>ο</w:t>
      </w:r>
      <w:r>
        <w:rPr>
          <w:rFonts w:eastAsia="Times New Roman" w:cs="Times New Roman"/>
          <w:szCs w:val="24"/>
        </w:rPr>
        <w:t>δηγία θεσπίζεται ένα συνολικό, ενιαίο, ευέλικτο και αποτελεσματικό σύστημα κτήσης, διαβίβασης και συγκέντρωσης α</w:t>
      </w:r>
      <w:r>
        <w:rPr>
          <w:rFonts w:eastAsia="Times New Roman" w:cs="Times New Roman"/>
          <w:szCs w:val="24"/>
        </w:rPr>
        <w:t xml:space="preserve">ποδεικτικών στοιχείων σε υποθέσεις με διασυνοριακή διάσταση, δηλαδή από ένα ευρωπαϊκό κράτος σε άλλο, </w:t>
      </w:r>
      <w:r>
        <w:rPr>
          <w:rFonts w:eastAsia="Times New Roman" w:cs="Times New Roman"/>
          <w:szCs w:val="24"/>
        </w:rPr>
        <w:lastRenderedPageBreak/>
        <w:t xml:space="preserve">βάσει της αρχής της αμοιβαίας αναγνώρισης των δικαστικών αποφάσεων και διαταγών και αντικαθίστανται </w:t>
      </w:r>
      <w:r>
        <w:rPr>
          <w:rFonts w:eastAsia="Times New Roman" w:cs="Times New Roman"/>
          <w:szCs w:val="24"/>
        </w:rPr>
        <w:t xml:space="preserve">όλα τα </w:t>
      </w:r>
      <w:r>
        <w:rPr>
          <w:rFonts w:eastAsia="Times New Roman" w:cs="Times New Roman"/>
          <w:szCs w:val="24"/>
        </w:rPr>
        <w:t>υπάρχοντα νομοθετήματα στον τομέα της δικαστική</w:t>
      </w:r>
      <w:r>
        <w:rPr>
          <w:rFonts w:eastAsia="Times New Roman" w:cs="Times New Roman"/>
          <w:szCs w:val="24"/>
        </w:rPr>
        <w:t>ς συνδρομής.</w:t>
      </w:r>
    </w:p>
    <w:p w14:paraId="2B06E22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Πάντως, πρέπει να επισημανθεί ότι η μετάβαση από τη δικαστική συνδρομή στην αμοιβαία αναγνώριση μέσω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δεν συνεπάγεται πλήρη αυτοματισμό κατά την εκτέλεση των αποφάσεων, αφού στην </w:t>
      </w:r>
      <w:r>
        <w:rPr>
          <w:rFonts w:eastAsia="Times New Roman" w:cs="Times New Roman"/>
          <w:szCs w:val="24"/>
        </w:rPr>
        <w:t>ο</w:t>
      </w:r>
      <w:r>
        <w:rPr>
          <w:rFonts w:eastAsia="Times New Roman" w:cs="Times New Roman"/>
          <w:szCs w:val="24"/>
        </w:rPr>
        <w:t>δηγία -και, συνεπώς, στο νομοσχέδ</w:t>
      </w:r>
      <w:r>
        <w:rPr>
          <w:rFonts w:eastAsia="Times New Roman" w:cs="Times New Roman"/>
          <w:szCs w:val="24"/>
        </w:rPr>
        <w:t xml:space="preserve">ιο- περιέχονται γενικοί και ειδικοί λόγοι άρνησης εκτέλεσης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w:t>
      </w:r>
    </w:p>
    <w:p w14:paraId="2B06E22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Αυτοί οι λόγοι παρατίθενται στο άρθρο 13. Συγκεκριμένα, η άρνηση εκτέλεσης λαμβάνει χώρα αν υπάρχουν ασυλία, προνόμιο ή εξαίρεση δικαιοδοσίας ή εκτέλεσης</w:t>
      </w:r>
      <w:r>
        <w:rPr>
          <w:rFonts w:eastAsia="Times New Roman" w:cs="Times New Roman"/>
          <w:szCs w:val="24"/>
        </w:rPr>
        <w:t>,</w:t>
      </w:r>
      <w:r>
        <w:rPr>
          <w:rFonts w:eastAsia="Times New Roman" w:cs="Times New Roman"/>
          <w:szCs w:val="24"/>
        </w:rPr>
        <w:t xml:space="preserve"> κανόνες </w:t>
      </w:r>
      <w:r>
        <w:rPr>
          <w:rFonts w:eastAsia="Times New Roman" w:cs="Times New Roman"/>
          <w:szCs w:val="24"/>
        </w:rPr>
        <w:t xml:space="preserve">που περιορίζουν την ποινική ευθύνη στο πλαίσιο της ελευθερίας του Τύπου και της έκφρασης, δυνητική βλάβη ουσιωδών συμφερόντων εθνικής ασφαλείας, διοικητική περίπτωση ως μέτρο μη υποστατό στην ελληνική </w:t>
      </w:r>
      <w:r>
        <w:rPr>
          <w:rFonts w:eastAsia="Times New Roman" w:cs="Times New Roman"/>
          <w:szCs w:val="24"/>
        </w:rPr>
        <w:t>ε</w:t>
      </w:r>
      <w:r>
        <w:rPr>
          <w:rFonts w:eastAsia="Times New Roman" w:cs="Times New Roman"/>
          <w:szCs w:val="24"/>
        </w:rPr>
        <w:t>πικράτεια, κώλυμα της ποινικής έρευνας για την ίδια αξ</w:t>
      </w:r>
      <w:r>
        <w:rPr>
          <w:rFonts w:eastAsia="Times New Roman" w:cs="Times New Roman"/>
          <w:szCs w:val="24"/>
        </w:rPr>
        <w:t xml:space="preserve">ιόποινη πράξη σε άλλο κράτος-μέλος, </w:t>
      </w:r>
      <w:proofErr w:type="spellStart"/>
      <w:r>
        <w:rPr>
          <w:rFonts w:eastAsia="Times New Roman" w:cs="Times New Roman"/>
          <w:szCs w:val="24"/>
        </w:rPr>
        <w:t>εδαφικότητα</w:t>
      </w:r>
      <w:proofErr w:type="spellEnd"/>
      <w:r>
        <w:rPr>
          <w:rFonts w:eastAsia="Times New Roman" w:cs="Times New Roman"/>
          <w:szCs w:val="24"/>
        </w:rPr>
        <w:t xml:space="preserve"> και διπλό αξιόποινο, αντίθεση στον Χάρτη Θεμελιωδών Δικαιωμάτων της Ευρωπαϊκής Ένωσης, έλεγχος του διττού αξιοποίνου.</w:t>
      </w:r>
    </w:p>
    <w:p w14:paraId="2B06E22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Πάντως, στην παράγραφο 3 του ιδίου άρθρου ορίζεται ότι όταν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ρευνας αφο</w:t>
      </w:r>
      <w:r>
        <w:rPr>
          <w:rFonts w:eastAsia="Times New Roman" w:cs="Times New Roman"/>
          <w:szCs w:val="24"/>
        </w:rPr>
        <w:t xml:space="preserve">ρά φορολογικά, τελωνειακά ή τραπεζικά εγκλήματα, η αναγνώριση ή η εκτέλεση αυτής δεν μπορεί να απορριφθεί από την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ε</w:t>
      </w:r>
      <w:r>
        <w:rPr>
          <w:rFonts w:eastAsia="Times New Roman" w:cs="Times New Roman"/>
          <w:szCs w:val="24"/>
        </w:rPr>
        <w:t xml:space="preserve">κτέλεσης με την αιτιολογία ότι η εσωτερική νομοθεσία δεν προβλέπει αντίστοιχο φόρο ή δασμό ή </w:t>
      </w:r>
      <w:r>
        <w:rPr>
          <w:rFonts w:eastAsia="Times New Roman" w:cs="Times New Roman"/>
          <w:szCs w:val="24"/>
        </w:rPr>
        <w:t xml:space="preserve">ίδια </w:t>
      </w:r>
      <w:r>
        <w:rPr>
          <w:rFonts w:eastAsia="Times New Roman" w:cs="Times New Roman"/>
          <w:szCs w:val="24"/>
        </w:rPr>
        <w:t xml:space="preserve">ρύθμιση με εκείνη του κράτους έκδοσης </w:t>
      </w:r>
      <w:r>
        <w:rPr>
          <w:rFonts w:eastAsia="Times New Roman" w:cs="Times New Roman"/>
          <w:szCs w:val="24"/>
        </w:rPr>
        <w:t>ως προς τα φορολογικά, τελωνειακά και τραπεζικά ζητήματα. Μ</w:t>
      </w:r>
      <w:r>
        <w:rPr>
          <w:rFonts w:eastAsia="Times New Roman" w:cs="Times New Roman"/>
          <w:szCs w:val="24"/>
        </w:rPr>
        <w:t>ε</w:t>
      </w:r>
      <w:r>
        <w:rPr>
          <w:rFonts w:eastAsia="Times New Roman" w:cs="Times New Roman"/>
          <w:szCs w:val="24"/>
        </w:rPr>
        <w:t xml:space="preserve"> αυτόν τον τρόπο διευκολύνεται η έρευνα και η δίωξη αξιόποινων συμπεριφορών με διασυνοριακή διάσταση και διασφαλίζεται η θεσμοθέτηση ενός ενιαίου και με οριζόντιο πεδίο εφαρμογής συστήματος συγκέν</w:t>
      </w:r>
      <w:r>
        <w:rPr>
          <w:rFonts w:eastAsia="Times New Roman" w:cs="Times New Roman"/>
          <w:szCs w:val="24"/>
        </w:rPr>
        <w:t xml:space="preserve">τρωσης αποδεικτικών στοιχείων. </w:t>
      </w:r>
    </w:p>
    <w:p w14:paraId="2B06E22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ρευνας έχει οριζόντιο πεδίο εφαρμογής και, επομένως, εφαρμόζεται σε όλα τα ερευνητικά μέτρα που αποσκοπούν στη συγκέντρωση αποδεικτικών στοιχείων.</w:t>
      </w:r>
    </w:p>
    <w:p w14:paraId="2B06E22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ρευνας επιχειρεί να συνδυ</w:t>
      </w:r>
      <w:r>
        <w:rPr>
          <w:rFonts w:eastAsia="Times New Roman" w:cs="Times New Roman"/>
          <w:szCs w:val="24"/>
        </w:rPr>
        <w:t>άσει την ασφάλεια δικαίου και την προστασία των δικαιωμάτων υπεράσπισης με την αποτελεσματικότητα της διαδικασίας.</w:t>
      </w:r>
    </w:p>
    <w:p w14:paraId="2B06E22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Ενδεικτικά, η προστασία των δικαιωμάτων υπεράσπισης αποτυπώνεται στην προστασία δεδομένων προσωπικού χαρα</w:t>
      </w:r>
      <w:r>
        <w:rPr>
          <w:rFonts w:eastAsia="Times New Roman" w:cs="Times New Roman"/>
          <w:szCs w:val="24"/>
        </w:rPr>
        <w:lastRenderedPageBreak/>
        <w:t>κτήρα που διασφαλίζεται με τον ν.247</w:t>
      </w:r>
      <w:r>
        <w:rPr>
          <w:rFonts w:eastAsia="Times New Roman" w:cs="Times New Roman"/>
          <w:szCs w:val="24"/>
        </w:rPr>
        <w:t xml:space="preserve">2/97, στην υποχρέωση τήρησης εμπιστευτικότητας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στην προσωρινή μεταγωγή κρατουμένων ή εξέταση μάρτυρα ή πραγματογνώμονα με </w:t>
      </w:r>
      <w:proofErr w:type="spellStart"/>
      <w:r>
        <w:rPr>
          <w:rFonts w:eastAsia="Times New Roman" w:cs="Times New Roman"/>
          <w:szCs w:val="24"/>
        </w:rPr>
        <w:t>εικονοτηλεδιάσκεψη</w:t>
      </w:r>
      <w:proofErr w:type="spellEnd"/>
      <w:r>
        <w:rPr>
          <w:rFonts w:eastAsia="Times New Roman" w:cs="Times New Roman"/>
          <w:szCs w:val="24"/>
        </w:rPr>
        <w:t xml:space="preserve"> ή άλλου είδους οπτικοακουστική μετάδοση στο κράτος έκδοσης που δεν εκτελούνται όταν ο κρατούμενος, ο μάρτυρας ή ο πραγματογνώμονας δεν συναινούν ή όταν η </w:t>
      </w:r>
      <w:r>
        <w:rPr>
          <w:rFonts w:eastAsia="Times New Roman" w:cs="Times New Roman"/>
          <w:szCs w:val="24"/>
        </w:rPr>
        <w:t xml:space="preserve">μεταγωγή παρατείνει τον χρόνο κράτησης ή όταν υφίστανται λόγοι μη αναγνώρισης ή μη εκτέλεσης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από την αρχή εκτέλεσης.</w:t>
      </w:r>
    </w:p>
    <w:p w14:paraId="2B06E22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είναι αναγκαία η ενσωμάτωση των προτεινομένων ρυθμίσεων της </w:t>
      </w:r>
      <w:r>
        <w:rPr>
          <w:rFonts w:eastAsia="Times New Roman" w:cs="Times New Roman"/>
          <w:szCs w:val="24"/>
        </w:rPr>
        <w:t>ο</w:t>
      </w:r>
      <w:r>
        <w:rPr>
          <w:rFonts w:eastAsia="Times New Roman" w:cs="Times New Roman"/>
          <w:szCs w:val="24"/>
        </w:rPr>
        <w:t>δηγίας στην εθνική νομοθεσία, δ</w:t>
      </w:r>
      <w:r>
        <w:rPr>
          <w:rFonts w:eastAsia="Times New Roman" w:cs="Times New Roman"/>
          <w:szCs w:val="24"/>
        </w:rPr>
        <w:t xml:space="preserve">ιότι ως βασικό στόχο έχουν μια συνολική ρύθμιση των ζητημάτων που αφορούν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 xml:space="preserve">ρευνας και τον τερματισμό του διάσπαρτου καθεστώτος συγκέντρωσης αποδεικτικών στοιχείων που ίσχυε </w:t>
      </w:r>
      <w:r>
        <w:rPr>
          <w:rFonts w:eastAsia="Times New Roman" w:cs="Times New Roman"/>
          <w:szCs w:val="24"/>
        </w:rPr>
        <w:t xml:space="preserve">προηγουμένως. </w:t>
      </w:r>
    </w:p>
    <w:p w14:paraId="2B06E22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 το παρόν νομοσχέδιο θα αποτε</w:t>
      </w:r>
      <w:r>
        <w:rPr>
          <w:rFonts w:eastAsia="Times New Roman" w:cs="Times New Roman"/>
          <w:szCs w:val="24"/>
        </w:rPr>
        <w:t xml:space="preserve">λέσει νομική πράξη για ευρεία εφαρμογή της αρχής της αμοιβαίας αναγνώρισης σε ποινικές υποθέσεις, συνδυάζοντας την ασφάλεια δικαίου και την προστασία των δικαιωμάτων υπεράσπισης με </w:t>
      </w:r>
      <w:r>
        <w:rPr>
          <w:rFonts w:eastAsia="Times New Roman" w:cs="Times New Roman"/>
          <w:szCs w:val="24"/>
        </w:rPr>
        <w:lastRenderedPageBreak/>
        <w:t>την αποτελεσματικότητα της διαδικασίας, επιτυγχάνοντας ταυτόχρονα τον απώτε</w:t>
      </w:r>
      <w:r>
        <w:rPr>
          <w:rFonts w:eastAsia="Times New Roman" w:cs="Times New Roman"/>
          <w:szCs w:val="24"/>
        </w:rPr>
        <w:t>ρο στόχο της Ευρωπαϊκής Ένωσης που συνίσταται στην ανάπτυξη ενός χώρου ελευθερίας, ασφάλειας και δικαιοσύνης, στον οποίο θα υπάρχει αμοιβαία εμπιστοσύνη και αλληλοϋποστήριξη μεταξύ των εθνικών κρατών, πάταξης της εγκληματικότητας και επιβολής της νομιμότητ</w:t>
      </w:r>
      <w:r>
        <w:rPr>
          <w:rFonts w:eastAsia="Times New Roman" w:cs="Times New Roman"/>
          <w:szCs w:val="24"/>
        </w:rPr>
        <w:t>ας.</w:t>
      </w:r>
    </w:p>
    <w:p w14:paraId="2B06E22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πρόβλεψη για πληροφορίες που ζητούνται στο πλαίσιο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για την τήρηση ή διαχείριση τραπεζικών ή χρηματοπιστωτικών λογαριασμών ή τις τραπεζικές και χρηματοοικονομικές συναλλαγές στο κράτος εκτέλεσης, είναι σημαντική, δεδομέν</w:t>
      </w:r>
      <w:r>
        <w:rPr>
          <w:rFonts w:eastAsia="Times New Roman" w:cs="Times New Roman"/>
          <w:szCs w:val="24"/>
        </w:rPr>
        <w:t>ου ότι τα διασυνοριακά οικονομικά εγκλήματα έχουν λάβει μεγάλη διάσταση και έχουν αποκτήσει, με τη βοήθεια της τεχνολογίας, χαρακτηριστικά που επιτρέπουν τη δυσχερή διακρίβωσή τους.</w:t>
      </w:r>
    </w:p>
    <w:p w14:paraId="2B06E22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πρόκληση, κυρίες και κύριοι συνάδελφοι, για τα δημοκρατικά νομικά συστήμ</w:t>
      </w:r>
      <w:r>
        <w:rPr>
          <w:rFonts w:eastAsia="Times New Roman" w:cs="Times New Roman"/>
          <w:szCs w:val="24"/>
        </w:rPr>
        <w:t>ατα είναι να εξευρεθεί η ισορροπία, ώστε αφ</w:t>
      </w:r>
      <w:r>
        <w:rPr>
          <w:rFonts w:eastAsia="Times New Roman" w:cs="Times New Roman"/>
          <w:szCs w:val="24"/>
        </w:rPr>
        <w:t xml:space="preserve">’ </w:t>
      </w:r>
      <w:r>
        <w:rPr>
          <w:rFonts w:eastAsia="Times New Roman" w:cs="Times New Roman"/>
          <w:szCs w:val="24"/>
        </w:rPr>
        <w:t>ενός να είναι επαρκής στην πάταξη του διασυνοριακού εγκλήματος και αφ</w:t>
      </w:r>
      <w:r>
        <w:rPr>
          <w:rFonts w:eastAsia="Times New Roman" w:cs="Times New Roman"/>
          <w:szCs w:val="24"/>
        </w:rPr>
        <w:t xml:space="preserve">’ </w:t>
      </w:r>
      <w:r>
        <w:rPr>
          <w:rFonts w:eastAsia="Times New Roman" w:cs="Times New Roman"/>
          <w:szCs w:val="24"/>
        </w:rPr>
        <w:t>ετέρου να προστατεύονται τα ατομικά δικαιώματα. Η ισορροπία πολλές φορές διαταράσσεται, ιδίως όταν η ασφά</w:t>
      </w:r>
      <w:r>
        <w:rPr>
          <w:rFonts w:eastAsia="Times New Roman" w:cs="Times New Roman"/>
          <w:szCs w:val="24"/>
        </w:rPr>
        <w:lastRenderedPageBreak/>
        <w:t>λεια αναδεικνύεται σε πρωταρχική αξ</w:t>
      </w:r>
      <w:r>
        <w:rPr>
          <w:rFonts w:eastAsia="Times New Roman" w:cs="Times New Roman"/>
          <w:szCs w:val="24"/>
        </w:rPr>
        <w:t>ία. Παρά ταύτα, στην Ευρώπη η ισορροπία είναι εφικτή, αφού υπάρχουν νομικά εργαλεία που ενσωματώνουν την ανάγκη για περισσότερη αποτελεσματικότητα, αλλά συγχρόνως προστατεύουν, διασφαλίζουν και ενδυναμώνουν τα δικαιώματα των πολιτών.</w:t>
      </w:r>
    </w:p>
    <w:p w14:paraId="2B06E22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Οι εφαρμοστές του υπό </w:t>
      </w:r>
      <w:r>
        <w:rPr>
          <w:rFonts w:eastAsia="Times New Roman" w:cs="Times New Roman"/>
          <w:szCs w:val="24"/>
        </w:rPr>
        <w:t xml:space="preserve">κρίση νομοσχέδιου που ενσωματώνει την </w:t>
      </w:r>
      <w:r>
        <w:rPr>
          <w:rFonts w:eastAsia="Times New Roman" w:cs="Times New Roman"/>
          <w:szCs w:val="24"/>
        </w:rPr>
        <w:t>ο</w:t>
      </w:r>
      <w:r>
        <w:rPr>
          <w:rFonts w:eastAsia="Times New Roman" w:cs="Times New Roman"/>
          <w:szCs w:val="24"/>
        </w:rPr>
        <w:t xml:space="preserve">δηγία 2014/41, όταν, </w:t>
      </w:r>
      <w:proofErr w:type="spellStart"/>
      <w:r>
        <w:rPr>
          <w:rFonts w:eastAsia="Times New Roman" w:cs="Times New Roman"/>
          <w:szCs w:val="24"/>
        </w:rPr>
        <w:t>ψηφιζόμενο</w:t>
      </w:r>
      <w:proofErr w:type="spellEnd"/>
      <w:r>
        <w:rPr>
          <w:rFonts w:eastAsia="Times New Roman" w:cs="Times New Roman"/>
          <w:szCs w:val="24"/>
        </w:rPr>
        <w:t xml:space="preserve"> από τη Βουλή, γίνει νόμος του κράτους, καλούνται να το αποδείξουν στην πράξη.</w:t>
      </w:r>
    </w:p>
    <w:p w14:paraId="2B06E230"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szCs w:val="24"/>
        </w:rPr>
        <w:t>Θα έρθω τώρα σ</w:t>
      </w:r>
      <w:r>
        <w:rPr>
          <w:rFonts w:eastAsia="Times New Roman" w:cs="Times New Roman"/>
          <w:szCs w:val="24"/>
        </w:rPr>
        <w:t>τις</w:t>
      </w:r>
      <w:r>
        <w:rPr>
          <w:rFonts w:eastAsia="Times New Roman" w:cs="Times New Roman"/>
          <w:szCs w:val="24"/>
        </w:rPr>
        <w:t xml:space="preserve"> τρεις </w:t>
      </w:r>
      <w:r>
        <w:rPr>
          <w:rFonts w:eastAsia="Times New Roman" w:cs="Times New Roman"/>
          <w:bCs/>
          <w:szCs w:val="24"/>
        </w:rPr>
        <w:t xml:space="preserve">τροπολογίες </w:t>
      </w:r>
      <w:r>
        <w:rPr>
          <w:rFonts w:eastAsia="Times New Roman"/>
          <w:bCs/>
          <w:szCs w:val="24"/>
        </w:rPr>
        <w:t>οι οποίες</w:t>
      </w:r>
      <w:r>
        <w:rPr>
          <w:rFonts w:eastAsia="Times New Roman" w:cs="Times New Roman"/>
          <w:bCs/>
          <w:szCs w:val="24"/>
        </w:rPr>
        <w:t xml:space="preserve"> ενσωματώθηκαν στο παρόν νομοσχέδιο. </w:t>
      </w:r>
    </w:p>
    <w:p w14:paraId="2B06E231"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Η πρώτη ενσωματώθηκε στο</w:t>
      </w:r>
      <w:r>
        <w:rPr>
          <w:rFonts w:eastAsia="Times New Roman" w:cs="Times New Roman"/>
          <w:bCs/>
          <w:szCs w:val="24"/>
        </w:rPr>
        <w:t xml:space="preserve"> άρθρο 36 και αφορά την αξιολόγηση και συμμετοχή στη διαδικασία επιλογής προϊσταμένων. Με αυτή την τροπολογία </w:t>
      </w:r>
      <w:proofErr w:type="spellStart"/>
      <w:r>
        <w:rPr>
          <w:rFonts w:eastAsia="Times New Roman" w:cs="Times New Roman"/>
          <w:bCs/>
          <w:szCs w:val="24"/>
        </w:rPr>
        <w:t>σκοπείται</w:t>
      </w:r>
      <w:proofErr w:type="spellEnd"/>
      <w:r>
        <w:rPr>
          <w:rFonts w:eastAsia="Times New Roman" w:cs="Times New Roman"/>
          <w:bCs/>
          <w:szCs w:val="24"/>
        </w:rPr>
        <w:t xml:space="preserve"> η λειτουργική διασύνδεση των συστημάτων αξιολόγησης και επιλογής προϊσταμένων.</w:t>
      </w:r>
    </w:p>
    <w:p w14:paraId="2B06E232"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Έτσι εδραιώνεται το σύστημα αξιολόγησης που καθιερώθηκε μ</w:t>
      </w:r>
      <w:r>
        <w:rPr>
          <w:rFonts w:eastAsia="Times New Roman" w:cs="Times New Roman"/>
          <w:bCs/>
          <w:szCs w:val="24"/>
        </w:rPr>
        <w:t xml:space="preserve">ε τον ν.4369/2016 και συγχρόνως </w:t>
      </w:r>
      <w:proofErr w:type="spellStart"/>
      <w:r>
        <w:rPr>
          <w:rFonts w:eastAsia="Times New Roman" w:cs="Times New Roman"/>
          <w:bCs/>
          <w:szCs w:val="24"/>
        </w:rPr>
        <w:t>εξορθολογίζεται</w:t>
      </w:r>
      <w:proofErr w:type="spellEnd"/>
      <w:r>
        <w:rPr>
          <w:rFonts w:eastAsia="Times New Roman" w:cs="Times New Roman"/>
          <w:bCs/>
          <w:szCs w:val="24"/>
        </w:rPr>
        <w:t xml:space="preserve"> η διαδικασία διανομής και διακίνησης των εκθέσεων αξιολόγησης στην αλυσίδα της διοικητικής διαδικασίας. Κυρίως, όμως, αναδεικνύεται η αυτονόητη υποχρέωση κάθε προϊσταμένου να αξιολογεί το προσωπικό, αξιολόγησ</w:t>
      </w:r>
      <w:r>
        <w:rPr>
          <w:rFonts w:eastAsia="Times New Roman" w:cs="Times New Roman"/>
          <w:bCs/>
          <w:szCs w:val="24"/>
        </w:rPr>
        <w:t xml:space="preserve">η που για εμάς, σε αντίθεση με </w:t>
      </w:r>
      <w:r>
        <w:rPr>
          <w:rFonts w:eastAsia="Times New Roman" w:cs="Times New Roman"/>
          <w:bCs/>
          <w:szCs w:val="24"/>
        </w:rPr>
        <w:lastRenderedPageBreak/>
        <w:t xml:space="preserve">ό,τι συνέβαινε στο παρελθόν, δεν σημαίνει ούτε διαθεσιμότητες ούτε απολύσεις. Ταυτόχρονα, όμως, δεν σημαίνει και αποχή από τα εκ νόμου καθήκοντα των προϊσταμένων, των </w:t>
      </w:r>
      <w:proofErr w:type="spellStart"/>
      <w:r>
        <w:rPr>
          <w:rFonts w:eastAsia="Times New Roman" w:cs="Times New Roman"/>
          <w:bCs/>
          <w:szCs w:val="24"/>
        </w:rPr>
        <w:t>αξιολογητών</w:t>
      </w:r>
      <w:proofErr w:type="spellEnd"/>
      <w:r>
        <w:rPr>
          <w:rFonts w:eastAsia="Times New Roman" w:cs="Times New Roman"/>
          <w:bCs/>
          <w:szCs w:val="24"/>
        </w:rPr>
        <w:t xml:space="preserve"> και απαξίωση της λειτουργίας των δομών του δημ</w:t>
      </w:r>
      <w:r>
        <w:rPr>
          <w:rFonts w:eastAsia="Times New Roman" w:cs="Times New Roman"/>
          <w:bCs/>
          <w:szCs w:val="24"/>
        </w:rPr>
        <w:t>οσίου.</w:t>
      </w:r>
    </w:p>
    <w:p w14:paraId="2B06E233"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 xml:space="preserve">Αντιθέτως αξιολόγηση σημαίνει αξιοκρατία, διαφάνεια, κοινωνική λογοδοσία. Σημαίνει ακόμη και βελτίωση του υπαλλήλου, με </w:t>
      </w:r>
      <w:proofErr w:type="spellStart"/>
      <w:r>
        <w:rPr>
          <w:rFonts w:eastAsia="Times New Roman" w:cs="Times New Roman"/>
          <w:bCs/>
          <w:szCs w:val="24"/>
        </w:rPr>
        <w:t>στοχευμένες</w:t>
      </w:r>
      <w:proofErr w:type="spellEnd"/>
      <w:r>
        <w:rPr>
          <w:rFonts w:eastAsia="Times New Roman" w:cs="Times New Roman"/>
          <w:bCs/>
          <w:szCs w:val="24"/>
        </w:rPr>
        <w:t xml:space="preserve"> δράσεις επιμόρφωσης και αναβάθμισης των ικανοτήτων και δεξιοτήτων του. Σημαίνει, κατ’ επέκταση, βελτίωση συνολικά του</w:t>
      </w:r>
      <w:r>
        <w:rPr>
          <w:rFonts w:eastAsia="Times New Roman" w:cs="Times New Roman"/>
          <w:bCs/>
          <w:szCs w:val="24"/>
        </w:rPr>
        <w:t xml:space="preserve"> παρεχόμενου διοικητικού έργου προς όφελος των πολιτών. Αυτή η φιλοσοφία διατρέχει όλες τις διατάξεις του συστήματος αξιολόγησης που καθιερώθηκαν με τον πρόσφατο νόμο για τη διοικητική μεταρρύθμιση.</w:t>
      </w:r>
    </w:p>
    <w:p w14:paraId="2B06E23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Cs/>
          <w:szCs w:val="24"/>
        </w:rPr>
        <w:t xml:space="preserve">Πρέπει να σημειωθεί εδώ ότι η συγκεκριμένη ρύθμιση αφορά </w:t>
      </w:r>
      <w:r>
        <w:rPr>
          <w:rFonts w:eastAsia="Times New Roman" w:cs="Times New Roman"/>
          <w:bCs/>
          <w:szCs w:val="24"/>
        </w:rPr>
        <w:t xml:space="preserve">την αξιολόγηση έτους 2016. Ο αποκλεισμός των </w:t>
      </w:r>
      <w:proofErr w:type="spellStart"/>
      <w:r>
        <w:rPr>
          <w:rFonts w:eastAsia="Times New Roman" w:cs="Times New Roman"/>
          <w:bCs/>
          <w:szCs w:val="24"/>
        </w:rPr>
        <w:t>αξιολογητών</w:t>
      </w:r>
      <w:proofErr w:type="spellEnd"/>
      <w:r>
        <w:rPr>
          <w:rFonts w:eastAsia="Times New Roman" w:cs="Times New Roman"/>
          <w:bCs/>
          <w:szCs w:val="24"/>
        </w:rPr>
        <w:t xml:space="preserve"> από τη διαδικασία επιλογής προϊσταμένων συνδέεται με την αυτονόητη εκπλήρωση της υποχρέωσης να αξιολογούν το προσωπικό. Δεν σημαίνει </w:t>
      </w:r>
      <w:r>
        <w:rPr>
          <w:rFonts w:eastAsia="Times New Roman" w:cs="Times New Roman"/>
          <w:bCs/>
          <w:szCs w:val="24"/>
        </w:rPr>
        <w:t xml:space="preserve">δυσμενής </w:t>
      </w:r>
      <w:r>
        <w:rPr>
          <w:rFonts w:eastAsia="Times New Roman" w:cs="Times New Roman"/>
          <w:bCs/>
          <w:szCs w:val="24"/>
        </w:rPr>
        <w:t>βαθμολ</w:t>
      </w:r>
      <w:r>
        <w:rPr>
          <w:rFonts w:eastAsia="Times New Roman" w:cs="Times New Roman"/>
          <w:bCs/>
          <w:szCs w:val="24"/>
        </w:rPr>
        <w:t>όγηση</w:t>
      </w:r>
      <w:r>
        <w:rPr>
          <w:rFonts w:eastAsia="Times New Roman" w:cs="Times New Roman"/>
          <w:bCs/>
          <w:szCs w:val="24"/>
        </w:rPr>
        <w:t xml:space="preserve"> κατά τη δική τους αξιολόγηση.</w:t>
      </w:r>
    </w:p>
    <w:p w14:paraId="2B06E235"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Έτσι, λοιπόν, </w:t>
      </w:r>
      <w:r>
        <w:rPr>
          <w:rFonts w:eastAsia="Times New Roman"/>
          <w:color w:val="000000"/>
          <w:szCs w:val="24"/>
        </w:rPr>
        <w:t>σε μια εποχή με περιορισμένους πόρους και κίνητρα οι δημόσιοι υπάλληλοι, που δίνουν καθημερινά</w:t>
      </w:r>
      <w:r>
        <w:rPr>
          <w:rFonts w:eastAsia="Times New Roman"/>
          <w:color w:val="000000"/>
          <w:szCs w:val="24"/>
        </w:rPr>
        <w:t>,</w:t>
      </w:r>
      <w:r>
        <w:rPr>
          <w:rFonts w:eastAsia="Times New Roman"/>
          <w:color w:val="000000"/>
          <w:szCs w:val="24"/>
        </w:rPr>
        <w:t xml:space="preserve"> με αυταπάρνηση και υψηλό αίσθημα ευθύνης τον καλύτερο εαυτό τους, θωρακίζονται. Και λέω θωρακίζονται, γιατί κάνοντας πράξη την αξιολόγηση, καταρρίπτεται το στερ</w:t>
      </w:r>
      <w:r>
        <w:rPr>
          <w:rFonts w:eastAsia="Times New Roman"/>
          <w:color w:val="000000"/>
          <w:szCs w:val="24"/>
        </w:rPr>
        <w:t>εότυπο περί δημοσίων υπαλλήλων που την φοβούνται και υψώνεται ένα τ</w:t>
      </w:r>
      <w:r>
        <w:rPr>
          <w:rFonts w:eastAsia="Times New Roman"/>
          <w:color w:val="000000"/>
          <w:szCs w:val="24"/>
        </w:rPr>
        <w:t>ε</w:t>
      </w:r>
      <w:r>
        <w:rPr>
          <w:rFonts w:eastAsia="Times New Roman"/>
          <w:color w:val="000000"/>
          <w:szCs w:val="24"/>
        </w:rPr>
        <w:t>ίχος προστασίας έναντι του κοινωνικού αυτοματισμού.</w:t>
      </w:r>
    </w:p>
    <w:p w14:paraId="2B06E23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B06E237"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 xml:space="preserve">Οι τροπολογίες, οι οποίες ενσωματώθηκαν στο παρόν </w:t>
      </w:r>
      <w:r>
        <w:rPr>
          <w:rFonts w:eastAsia="Times New Roman"/>
          <w:color w:val="000000"/>
          <w:szCs w:val="24"/>
        </w:rPr>
        <w:t>νομοσχέδιο στα άρθρα 37, 38 και 39 αφορούν την τροποποίηση της νομοθεσίας των δασικών χαρτών. Δίδεται η δυνατότητα στους πολίτες να αποστέλλουν στα σημεία υποστήριξης ανάρτησης δασικών χαρτών τα δικαιολογητικά που αφορούν την πληρωμή της αντίρρησης στην τρ</w:t>
      </w:r>
      <w:r>
        <w:rPr>
          <w:rFonts w:eastAsia="Times New Roman"/>
          <w:color w:val="000000"/>
          <w:szCs w:val="24"/>
        </w:rPr>
        <w:t>άπεζα και το έννομο συμφέρον</w:t>
      </w:r>
      <w:r>
        <w:rPr>
          <w:rFonts w:eastAsia="Times New Roman"/>
          <w:color w:val="000000"/>
          <w:szCs w:val="24"/>
        </w:rPr>
        <w:t>,</w:t>
      </w:r>
      <w:r>
        <w:rPr>
          <w:rFonts w:eastAsia="Times New Roman"/>
          <w:color w:val="000000"/>
          <w:szCs w:val="24"/>
        </w:rPr>
        <w:t xml:space="preserve"> τα οποία κάνουν έγκυρη την αντίρρηση μετά την ηλεκτρονική υποβολή της, έως και δέκα ημέρες μετά το πέρας της ανάρτησης των δασικών χαρτών, αφού </w:t>
      </w:r>
      <w:r>
        <w:rPr>
          <w:rFonts w:eastAsia="Times New Roman"/>
          <w:color w:val="000000"/>
          <w:szCs w:val="24"/>
        </w:rPr>
        <w:t xml:space="preserve">η εν ισχύι ρύθμιση </w:t>
      </w:r>
      <w:r>
        <w:rPr>
          <w:rFonts w:eastAsia="Times New Roman"/>
          <w:color w:val="000000"/>
          <w:szCs w:val="24"/>
        </w:rPr>
        <w:t>αναιρούσε τη δυνατότητα του πολίτη να μπορεί να υποβάλλει αντίρ</w:t>
      </w:r>
      <w:r>
        <w:rPr>
          <w:rFonts w:eastAsia="Times New Roman"/>
          <w:color w:val="000000"/>
          <w:szCs w:val="24"/>
        </w:rPr>
        <w:t xml:space="preserve">ρηση έως την τελευταία ημέρα, διότι δεν ήταν δυνατή η άμεση ενημέρωση του συστήματος </w:t>
      </w:r>
      <w:r>
        <w:rPr>
          <w:rFonts w:eastAsia="Times New Roman"/>
          <w:color w:val="000000"/>
          <w:szCs w:val="24"/>
        </w:rPr>
        <w:lastRenderedPageBreak/>
        <w:t xml:space="preserve">της ΕΚΧΑ από την τράπεζα ότι έχει γίνει η πληρωμή. Και επιπλέον, επιτρέπεται </w:t>
      </w:r>
      <w:r>
        <w:rPr>
          <w:rFonts w:eastAsia="Times New Roman"/>
          <w:color w:val="000000"/>
          <w:szCs w:val="24"/>
        </w:rPr>
        <w:t xml:space="preserve">στους πολίτες </w:t>
      </w:r>
      <w:r>
        <w:rPr>
          <w:rFonts w:eastAsia="Times New Roman"/>
          <w:color w:val="000000"/>
          <w:szCs w:val="24"/>
        </w:rPr>
        <w:t>να καταθέτουν συμπληρωματικά στοιχεία της αντίρρησης, τεχνικές εκθέσεις, φωτοερμ</w:t>
      </w:r>
      <w:r>
        <w:rPr>
          <w:rFonts w:eastAsia="Times New Roman"/>
          <w:color w:val="000000"/>
          <w:szCs w:val="24"/>
        </w:rPr>
        <w:t>ηνείες δασολόγων κ.λπ.</w:t>
      </w:r>
      <w:r>
        <w:rPr>
          <w:rFonts w:eastAsia="Times New Roman"/>
          <w:color w:val="000000"/>
          <w:szCs w:val="24"/>
        </w:rPr>
        <w:t>,</w:t>
      </w:r>
      <w:r>
        <w:rPr>
          <w:rFonts w:eastAsia="Times New Roman"/>
          <w:color w:val="000000"/>
          <w:szCs w:val="24"/>
        </w:rPr>
        <w:t xml:space="preserve"> και πιστοποιητικά υπηρεσιών, αφού πολλοί τεχνικοί σύμβουλοι ή υπηρεσίες δεν προλάβαιναν να συντάξουν την τεχνική έκθεση ή να δώσουν πιστοποιητικό έως την τελευταία ημέρα, με αποτέλεσμα χωρίς αυτά να είναι άνευ ουσίας ή υποβληθείσα α</w:t>
      </w:r>
      <w:r>
        <w:rPr>
          <w:rFonts w:eastAsia="Times New Roman"/>
          <w:color w:val="000000"/>
          <w:szCs w:val="24"/>
        </w:rPr>
        <w:t>ντίρρηση.</w:t>
      </w:r>
    </w:p>
    <w:p w14:paraId="2B06E238"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Επιπλέον, στο νομοσχέδιο ενσωματώνεται η έννοια των οικιστικών πυκνώσεων και παρατείνεται η ανάρτηση των δασικών χαρτών έως τις 25 Σεπτεμβρίου</w:t>
      </w:r>
      <w:r>
        <w:rPr>
          <w:rFonts w:eastAsia="Times New Roman"/>
          <w:color w:val="000000"/>
          <w:szCs w:val="24"/>
        </w:rPr>
        <w:t>,</w:t>
      </w:r>
      <w:r>
        <w:rPr>
          <w:rFonts w:eastAsia="Times New Roman"/>
          <w:color w:val="000000"/>
          <w:szCs w:val="24"/>
        </w:rPr>
        <w:t xml:space="preserve"> ούτως ώστε να υπάρξει περιθώριο χρόνου για την ενεργοποίηση των συγκεκριμένων διατάξεων και την εκμετά</w:t>
      </w:r>
      <w:r>
        <w:rPr>
          <w:rFonts w:eastAsia="Times New Roman"/>
          <w:color w:val="000000"/>
          <w:szCs w:val="24"/>
        </w:rPr>
        <w:t xml:space="preserve">λλευση </w:t>
      </w:r>
      <w:r>
        <w:rPr>
          <w:rFonts w:eastAsia="Times New Roman"/>
          <w:color w:val="000000"/>
          <w:szCs w:val="24"/>
        </w:rPr>
        <w:t xml:space="preserve">αυτών </w:t>
      </w:r>
      <w:r>
        <w:rPr>
          <w:rFonts w:eastAsia="Times New Roman"/>
          <w:color w:val="000000"/>
          <w:szCs w:val="24"/>
        </w:rPr>
        <w:t>από τους πολίτες. Έτσι εξυπηρετούνται οι πολίτες και διασφαλίζεται η νομική θωράκιση του έργου των δασικών χαρτών.</w:t>
      </w:r>
    </w:p>
    <w:p w14:paraId="2B06E239"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Τέλος, όσον αφορά τα άρθρα 40 και 41 επιτρέπεται η αίτηση ανάκλησης μεταρρύθμισης του άρθρου 758 του Κώδικα Πολιτικής Δικονομίας</w:t>
      </w:r>
      <w:r>
        <w:rPr>
          <w:rFonts w:eastAsia="Times New Roman"/>
          <w:color w:val="000000"/>
          <w:szCs w:val="24"/>
        </w:rPr>
        <w:t xml:space="preserve"> και μετά την έκδοση οριστικής απόφασης του Ευρωπαϊκού Δικαστηρίου Δικαιωμάτων του Ανθρώπου, με </w:t>
      </w:r>
      <w:r>
        <w:rPr>
          <w:rFonts w:eastAsia="Times New Roman"/>
          <w:color w:val="000000"/>
          <w:szCs w:val="24"/>
        </w:rPr>
        <w:lastRenderedPageBreak/>
        <w:t>την οποία κρίνεται ότι δικαστική απόφαση που δέχθηκε ή απέρριψε την αρχική αίτηση, εκδόθηκε κατά παράβαση που αφορά τον δίκαιο χαρακτήρα της διαδικασίας ή διάτα</w:t>
      </w:r>
      <w:r>
        <w:rPr>
          <w:rFonts w:eastAsia="Times New Roman"/>
          <w:color w:val="000000"/>
          <w:szCs w:val="24"/>
        </w:rPr>
        <w:t>ξης ουσιαστικού δικαίου.</w:t>
      </w:r>
    </w:p>
    <w:p w14:paraId="2B06E23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επαναληπτικά το κουδούνι λήξεως του χρόνου ομιλίας του κυρίου Βουλευτή)</w:t>
      </w:r>
    </w:p>
    <w:p w14:paraId="2B06E23B" w14:textId="77777777" w:rsidR="00186434" w:rsidRDefault="00E01EC9">
      <w:pPr>
        <w:spacing w:line="600" w:lineRule="auto"/>
        <w:ind w:firstLine="720"/>
        <w:contextualSpacing/>
        <w:jc w:val="both"/>
        <w:rPr>
          <w:rFonts w:eastAsia="Times New Roman"/>
          <w:color w:val="000000"/>
          <w:szCs w:val="24"/>
        </w:rPr>
      </w:pPr>
      <w:r>
        <w:rPr>
          <w:rFonts w:eastAsia="Times New Roman"/>
          <w:b/>
          <w:color w:val="000000"/>
          <w:szCs w:val="24"/>
        </w:rPr>
        <w:t xml:space="preserve">ΠΡΟΕΔΡΕΥΩΝ (Σπυρίδων Λυκούδης): </w:t>
      </w:r>
      <w:r>
        <w:rPr>
          <w:rFonts w:eastAsia="Times New Roman"/>
          <w:color w:val="000000"/>
          <w:szCs w:val="24"/>
        </w:rPr>
        <w:t>Ολοκληρώστε, κύριε συνάδελφε.</w:t>
      </w:r>
    </w:p>
    <w:p w14:paraId="2B06E23C" w14:textId="77777777" w:rsidR="00186434" w:rsidRDefault="00E01EC9">
      <w:pPr>
        <w:spacing w:line="600" w:lineRule="auto"/>
        <w:ind w:firstLine="720"/>
        <w:contextualSpacing/>
        <w:jc w:val="both"/>
        <w:rPr>
          <w:rFonts w:eastAsia="Times New Roman"/>
          <w:color w:val="000000"/>
          <w:szCs w:val="24"/>
        </w:rPr>
      </w:pPr>
      <w:r>
        <w:rPr>
          <w:rFonts w:eastAsia="Times New Roman"/>
          <w:b/>
          <w:color w:val="000000"/>
          <w:szCs w:val="24"/>
        </w:rPr>
        <w:t xml:space="preserve">ΓΕΩΡΓΙΟΣ ΠΑΠΑΗΛΙΟΥ: </w:t>
      </w:r>
      <w:r>
        <w:rPr>
          <w:rFonts w:eastAsia="Times New Roman"/>
          <w:color w:val="000000"/>
          <w:szCs w:val="24"/>
        </w:rPr>
        <w:t>Μάλιστα, κύριε Πρόεδρε.</w:t>
      </w:r>
    </w:p>
    <w:p w14:paraId="2B06E23D"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 xml:space="preserve">Στο σημείο αυτό -και επειδή </w:t>
      </w:r>
      <w:r>
        <w:rPr>
          <w:rFonts w:eastAsia="Times New Roman"/>
          <w:color w:val="000000"/>
          <w:szCs w:val="24"/>
        </w:rPr>
        <w:t xml:space="preserve">έχουν λεχθεί και γραφτεί κάποια πράγματα στο διαδίκτυο ή έχουν λεχθεί από ορισμένους- θέλω να τονίσω ότι έχουν εκδοθεί αποφάσεις </w:t>
      </w:r>
      <w:r>
        <w:rPr>
          <w:rFonts w:eastAsia="Times New Roman"/>
          <w:color w:val="000000"/>
          <w:szCs w:val="24"/>
        </w:rPr>
        <w:t xml:space="preserve">του ΕΔΑΔ </w:t>
      </w:r>
      <w:r>
        <w:rPr>
          <w:rFonts w:eastAsia="Times New Roman"/>
          <w:color w:val="000000"/>
          <w:szCs w:val="24"/>
        </w:rPr>
        <w:t xml:space="preserve">εις βάρος της χώρας μας. Ανήκουμε στη διεθνή κοινότητα, </w:t>
      </w:r>
      <w:proofErr w:type="spellStart"/>
      <w:r>
        <w:rPr>
          <w:rFonts w:eastAsia="Times New Roman"/>
          <w:color w:val="000000"/>
          <w:szCs w:val="24"/>
        </w:rPr>
        <w:t>επικαλούμεθα</w:t>
      </w:r>
      <w:proofErr w:type="spellEnd"/>
      <w:r>
        <w:rPr>
          <w:rFonts w:eastAsia="Times New Roman"/>
          <w:color w:val="000000"/>
          <w:szCs w:val="24"/>
        </w:rPr>
        <w:t xml:space="preserve"> το Διεθνές Δίκαιο και αποφάσεις των διεθνών </w:t>
      </w:r>
      <w:r>
        <w:rPr>
          <w:rFonts w:eastAsia="Times New Roman"/>
          <w:color w:val="000000"/>
          <w:szCs w:val="24"/>
        </w:rPr>
        <w:t>δικαστηρίων που έχουν καταδικάσει και την Τουρκία. Επομένως πρέπει να υπάρξει εκ μέρους μας συμμόρφωση πάντοτε στο πλαίσιο της ελληνικής έννομης τάξης</w:t>
      </w:r>
      <w:r>
        <w:rPr>
          <w:rFonts w:eastAsia="Times New Roman"/>
          <w:color w:val="000000"/>
          <w:szCs w:val="24"/>
        </w:rPr>
        <w:t>,</w:t>
      </w:r>
      <w:r>
        <w:rPr>
          <w:rFonts w:eastAsia="Times New Roman"/>
          <w:color w:val="000000"/>
          <w:szCs w:val="24"/>
        </w:rPr>
        <w:t xml:space="preserve"> του κράτους</w:t>
      </w:r>
      <w:r>
        <w:rPr>
          <w:rFonts w:eastAsia="Times New Roman"/>
          <w:color w:val="000000"/>
          <w:szCs w:val="24"/>
        </w:rPr>
        <w:t>-</w:t>
      </w:r>
      <w:r>
        <w:rPr>
          <w:rFonts w:eastAsia="Times New Roman"/>
          <w:color w:val="000000"/>
          <w:szCs w:val="24"/>
        </w:rPr>
        <w:t xml:space="preserve">δικαίου και των </w:t>
      </w:r>
      <w:r>
        <w:rPr>
          <w:rFonts w:eastAsia="Times New Roman"/>
          <w:color w:val="000000"/>
          <w:szCs w:val="24"/>
        </w:rPr>
        <w:t>δ</w:t>
      </w:r>
      <w:r>
        <w:rPr>
          <w:rFonts w:eastAsia="Times New Roman"/>
          <w:color w:val="000000"/>
          <w:szCs w:val="24"/>
        </w:rPr>
        <w:t xml:space="preserve">ιεθνών </w:t>
      </w:r>
      <w:r>
        <w:rPr>
          <w:rFonts w:eastAsia="Times New Roman"/>
          <w:color w:val="000000"/>
          <w:szCs w:val="24"/>
        </w:rPr>
        <w:t>σ</w:t>
      </w:r>
      <w:r>
        <w:rPr>
          <w:rFonts w:eastAsia="Times New Roman"/>
          <w:color w:val="000000"/>
          <w:szCs w:val="24"/>
        </w:rPr>
        <w:t xml:space="preserve">υνθηκών, μεταξύ αυτών και την Συνθήκης της </w:t>
      </w:r>
      <w:proofErr w:type="spellStart"/>
      <w:r>
        <w:rPr>
          <w:rFonts w:eastAsia="Times New Roman"/>
          <w:color w:val="000000"/>
          <w:szCs w:val="24"/>
        </w:rPr>
        <w:t>Λωζάνης</w:t>
      </w:r>
      <w:proofErr w:type="spellEnd"/>
      <w:r>
        <w:rPr>
          <w:rFonts w:eastAsia="Times New Roman"/>
          <w:color w:val="000000"/>
          <w:szCs w:val="24"/>
        </w:rPr>
        <w:t xml:space="preserve"> του 1923, που στ</w:t>
      </w:r>
      <w:r>
        <w:rPr>
          <w:rFonts w:eastAsia="Times New Roman"/>
          <w:color w:val="000000"/>
          <w:szCs w:val="24"/>
        </w:rPr>
        <w:t>η Θράκη αναγνωρίζει μουσουλμανική και όχι τουρκική μειονότητα.</w:t>
      </w:r>
    </w:p>
    <w:p w14:paraId="2B06E23E" w14:textId="77777777" w:rsidR="00186434" w:rsidRDefault="00E01EC9">
      <w:pPr>
        <w:spacing w:line="600" w:lineRule="auto"/>
        <w:ind w:firstLine="720"/>
        <w:contextualSpacing/>
        <w:jc w:val="both"/>
        <w:rPr>
          <w:rFonts w:eastAsia="Times New Roman"/>
          <w:color w:val="000000"/>
          <w:szCs w:val="24"/>
        </w:rPr>
      </w:pPr>
      <w:r>
        <w:rPr>
          <w:rFonts w:eastAsia="Times New Roman"/>
          <w:b/>
          <w:color w:val="000000"/>
          <w:szCs w:val="24"/>
        </w:rPr>
        <w:lastRenderedPageBreak/>
        <w:t xml:space="preserve">ΠΡΟΕΔΡΕΥΩΝ (Σπυρίδων Λυκούδης): </w:t>
      </w:r>
      <w:r>
        <w:rPr>
          <w:rFonts w:eastAsia="Times New Roman"/>
          <w:color w:val="000000"/>
          <w:szCs w:val="24"/>
        </w:rPr>
        <w:t>Ολοκληρώστε, κύριε συνάδελφε.</w:t>
      </w:r>
    </w:p>
    <w:p w14:paraId="2B06E23F" w14:textId="77777777" w:rsidR="00186434" w:rsidRDefault="00E01EC9">
      <w:pPr>
        <w:spacing w:line="600" w:lineRule="auto"/>
        <w:ind w:firstLine="720"/>
        <w:contextualSpacing/>
        <w:jc w:val="both"/>
        <w:rPr>
          <w:rFonts w:eastAsia="Times New Roman"/>
          <w:color w:val="000000"/>
          <w:szCs w:val="24"/>
        </w:rPr>
      </w:pPr>
      <w:r>
        <w:rPr>
          <w:rFonts w:eastAsia="Times New Roman"/>
          <w:b/>
          <w:color w:val="000000"/>
          <w:szCs w:val="24"/>
        </w:rPr>
        <w:t xml:space="preserve">ΓΕΩΡΓΙΟΣ ΠΑΠΑΗΛΙΟΥ: </w:t>
      </w:r>
      <w:r>
        <w:rPr>
          <w:rFonts w:eastAsia="Times New Roman"/>
          <w:color w:val="000000"/>
          <w:szCs w:val="24"/>
        </w:rPr>
        <w:t>Μάλιστα, κύριε Πρόεδρε.</w:t>
      </w:r>
    </w:p>
    <w:p w14:paraId="2B06E240"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 xml:space="preserve">Δεν αναγνωρίζεται εθνική τουρκική μειονότητα στην Θράκη. Η Συνθήκη της </w:t>
      </w:r>
      <w:proofErr w:type="spellStart"/>
      <w:r>
        <w:rPr>
          <w:rFonts w:eastAsia="Times New Roman"/>
          <w:color w:val="000000"/>
          <w:szCs w:val="24"/>
        </w:rPr>
        <w:t>Λωζάνης</w:t>
      </w:r>
      <w:proofErr w:type="spellEnd"/>
      <w:r>
        <w:rPr>
          <w:rFonts w:eastAsia="Times New Roman"/>
          <w:color w:val="000000"/>
          <w:szCs w:val="24"/>
        </w:rPr>
        <w:t xml:space="preserve"> και η πρ</w:t>
      </w:r>
      <w:r>
        <w:rPr>
          <w:rFonts w:eastAsia="Times New Roman"/>
          <w:color w:val="000000"/>
          <w:szCs w:val="24"/>
        </w:rPr>
        <w:t>όβλεψή της για μουσουλμανική και όχι τουρκική μειονότητα ισχύει και πρέπει να γίνει αποδεκτή και από την Τουρκία.</w:t>
      </w:r>
    </w:p>
    <w:p w14:paraId="2B06E241"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Με τη νέα ρύθμιση δί</w:t>
      </w:r>
      <w:r>
        <w:rPr>
          <w:rFonts w:eastAsia="Times New Roman"/>
          <w:color w:val="000000"/>
          <w:szCs w:val="24"/>
        </w:rPr>
        <w:t>δ</w:t>
      </w:r>
      <w:r>
        <w:rPr>
          <w:rFonts w:eastAsia="Times New Roman"/>
          <w:color w:val="000000"/>
          <w:szCs w:val="24"/>
        </w:rPr>
        <w:t>εται η δυνατότητα στους προσφεύγοντες να προσφύγουν και πάλι στα δικαστήρια, διότι μέχρι τώρα το άρθρο 758 προέβλεπε επαν</w:t>
      </w:r>
      <w:r>
        <w:rPr>
          <w:rFonts w:eastAsia="Times New Roman"/>
          <w:color w:val="000000"/>
          <w:szCs w:val="24"/>
        </w:rPr>
        <w:t>εξέταση των υποθέσεων μόνο εάν προκύψουν νέα περιστατικά ή μεταβληθούν συνθήκες υπό τις οποίες εκδόθηκαν οι σχετικές αποφάσεις.</w:t>
      </w:r>
    </w:p>
    <w:p w14:paraId="2B06E242"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Τα ελληνικά δικαστήρια -το τονίζω αυτό- θα επανεξετάσουν τις υποθέσεις και θα κρίνουν κυριαρχικά χωρίς να δεσμεύονται από τρίτου</w:t>
      </w:r>
      <w:r>
        <w:rPr>
          <w:rFonts w:eastAsia="Times New Roman"/>
          <w:color w:val="000000"/>
          <w:szCs w:val="24"/>
        </w:rPr>
        <w:t xml:space="preserve">ς, παρά μόνο από την ισχύουσα νομοθεσία, τις διεθνείς συνθήκες, μεταξύ των οποίων και τη Συνθήκη της </w:t>
      </w:r>
      <w:proofErr w:type="spellStart"/>
      <w:r>
        <w:rPr>
          <w:rFonts w:eastAsia="Times New Roman"/>
          <w:color w:val="000000"/>
          <w:szCs w:val="24"/>
        </w:rPr>
        <w:t>Λωζάνης</w:t>
      </w:r>
      <w:proofErr w:type="spellEnd"/>
      <w:r>
        <w:rPr>
          <w:rFonts w:eastAsia="Times New Roman"/>
          <w:color w:val="000000"/>
          <w:szCs w:val="24"/>
        </w:rPr>
        <w:t xml:space="preserve"> και το Διεθνές Δίκαιο.</w:t>
      </w:r>
    </w:p>
    <w:p w14:paraId="2B06E243"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Σας ευχαριστώ.</w:t>
      </w:r>
    </w:p>
    <w:p w14:paraId="2B06E244" w14:textId="77777777" w:rsidR="00186434" w:rsidRDefault="00E01EC9">
      <w:pPr>
        <w:spacing w:line="600" w:lineRule="auto"/>
        <w:ind w:firstLine="720"/>
        <w:contextualSpacing/>
        <w:jc w:val="center"/>
        <w:rPr>
          <w:rFonts w:eastAsia="Times New Roman"/>
          <w:color w:val="000000"/>
          <w:szCs w:val="24"/>
        </w:rPr>
      </w:pPr>
      <w:r>
        <w:rPr>
          <w:rFonts w:eastAsia="Times New Roman"/>
          <w:color w:val="000000"/>
          <w:szCs w:val="24"/>
        </w:rPr>
        <w:t>(Χειροκροτήματα από τις πτέρυγες του ΣΥΡΙΖΑ και των ΑΝΕΛ)</w:t>
      </w:r>
    </w:p>
    <w:p w14:paraId="2B06E245" w14:textId="77777777" w:rsidR="00186434" w:rsidRDefault="00E01EC9">
      <w:pPr>
        <w:spacing w:line="600" w:lineRule="auto"/>
        <w:ind w:firstLine="720"/>
        <w:contextualSpacing/>
        <w:jc w:val="both"/>
        <w:rPr>
          <w:rFonts w:eastAsia="Times New Roman"/>
          <w:color w:val="000000"/>
          <w:szCs w:val="24"/>
        </w:rPr>
      </w:pPr>
      <w:r>
        <w:rPr>
          <w:rFonts w:eastAsia="Times New Roman"/>
          <w:b/>
          <w:color w:val="000000"/>
          <w:szCs w:val="24"/>
        </w:rPr>
        <w:lastRenderedPageBreak/>
        <w:t xml:space="preserve">ΠΡΟΕΔΡΕΥΩΝ (Σπυρίδων Λυκούδης): </w:t>
      </w:r>
      <w:r>
        <w:rPr>
          <w:rFonts w:eastAsia="Times New Roman"/>
          <w:color w:val="000000"/>
          <w:szCs w:val="24"/>
        </w:rPr>
        <w:t>Ευχαριστούμε.</w:t>
      </w:r>
    </w:p>
    <w:p w14:paraId="2B06E246" w14:textId="77777777" w:rsidR="00186434" w:rsidRDefault="00E01EC9">
      <w:pPr>
        <w:spacing w:line="600" w:lineRule="auto"/>
        <w:ind w:firstLine="720"/>
        <w:contextualSpacing/>
        <w:jc w:val="both"/>
        <w:rPr>
          <w:rFonts w:eastAsia="Times New Roman"/>
          <w:color w:val="000000"/>
          <w:szCs w:val="24"/>
        </w:rPr>
      </w:pPr>
      <w:r>
        <w:rPr>
          <w:rFonts w:eastAsia="Times New Roman"/>
          <w:color w:val="000000"/>
          <w:szCs w:val="24"/>
        </w:rPr>
        <w:t xml:space="preserve">Ο </w:t>
      </w:r>
      <w:r>
        <w:rPr>
          <w:rFonts w:eastAsia="Times New Roman"/>
          <w:color w:val="000000"/>
          <w:szCs w:val="24"/>
        </w:rPr>
        <w:t>ε</w:t>
      </w:r>
      <w:r>
        <w:rPr>
          <w:rFonts w:eastAsia="Times New Roman"/>
          <w:color w:val="000000"/>
          <w:szCs w:val="24"/>
        </w:rPr>
        <w:t>ισ</w:t>
      </w:r>
      <w:r>
        <w:rPr>
          <w:rFonts w:eastAsia="Times New Roman"/>
          <w:color w:val="000000"/>
          <w:szCs w:val="24"/>
        </w:rPr>
        <w:t xml:space="preserve">ηγητής της Νέας Δημοκρατίας κ. Κωνσταντίνος Γκιουλέκας έχει τον λόγο για δεκαπέντε λεπτά. </w:t>
      </w:r>
    </w:p>
    <w:p w14:paraId="2B06E247" w14:textId="77777777" w:rsidR="00186434" w:rsidRDefault="00E01EC9">
      <w:pPr>
        <w:spacing w:line="600" w:lineRule="auto"/>
        <w:ind w:firstLine="720"/>
        <w:contextualSpacing/>
        <w:jc w:val="both"/>
        <w:rPr>
          <w:rFonts w:eastAsia="Times New Roman"/>
          <w:szCs w:val="24"/>
        </w:rPr>
      </w:pPr>
      <w:r>
        <w:rPr>
          <w:rFonts w:eastAsia="Times New Roman"/>
          <w:b/>
          <w:szCs w:val="24"/>
        </w:rPr>
        <w:t>ΚΩΝΣΤΑΝΤΙΝΟΣ ΓΚΙΟΥΛΕΚΑΣ:</w:t>
      </w:r>
      <w:r>
        <w:rPr>
          <w:rFonts w:eastAsia="Times New Roman"/>
          <w:szCs w:val="24"/>
        </w:rPr>
        <w:t xml:space="preserve"> Κυρίες και κύριοι συνάδελφοι, συζητούμε σήμερα την ενσωμάτωση της συγκεκριμένης ευρωπαϊκής </w:t>
      </w:r>
      <w:r>
        <w:rPr>
          <w:rFonts w:eastAsia="Times New Roman"/>
          <w:szCs w:val="24"/>
        </w:rPr>
        <w:t>ο</w:t>
      </w:r>
      <w:r>
        <w:rPr>
          <w:rFonts w:eastAsia="Times New Roman"/>
          <w:szCs w:val="24"/>
        </w:rPr>
        <w:t>δηγίας 2014/41 στην εθνική μας νομοθεσία. Συζητο</w:t>
      </w:r>
      <w:r>
        <w:rPr>
          <w:rFonts w:eastAsia="Times New Roman"/>
          <w:szCs w:val="24"/>
        </w:rPr>
        <w:t xml:space="preserve">ύμε, όμως, και ένα άλλο νομοσχέδιο το οποίο έχει έλθει μέσω τροπολογιών. Διότι εδώ ουσιαστικά έχουμε δύο νομοσχέδια που ενσωματώνονται σε ένα. Είναι το νομοσχέδιο που αφορά την </w:t>
      </w:r>
      <w:r>
        <w:rPr>
          <w:rFonts w:eastAsia="Times New Roman"/>
          <w:szCs w:val="24"/>
        </w:rPr>
        <w:t>ε</w:t>
      </w:r>
      <w:r>
        <w:rPr>
          <w:rFonts w:eastAsia="Times New Roman"/>
          <w:szCs w:val="24"/>
        </w:rPr>
        <w:t xml:space="preserve">υρωπαϊκή </w:t>
      </w:r>
      <w:r>
        <w:rPr>
          <w:rFonts w:eastAsia="Times New Roman"/>
          <w:szCs w:val="24"/>
        </w:rPr>
        <w:t>ε</w:t>
      </w:r>
      <w:r>
        <w:rPr>
          <w:rFonts w:eastAsia="Times New Roman"/>
          <w:szCs w:val="24"/>
        </w:rPr>
        <w:t xml:space="preserve">ντολή </w:t>
      </w:r>
      <w:r>
        <w:rPr>
          <w:rFonts w:eastAsia="Times New Roman"/>
          <w:szCs w:val="24"/>
        </w:rPr>
        <w:t>έ</w:t>
      </w:r>
      <w:r>
        <w:rPr>
          <w:rFonts w:eastAsia="Times New Roman"/>
          <w:szCs w:val="24"/>
        </w:rPr>
        <w:t>ρευνας, κύριε Υπουργέ, και είναι και όλες οι υπόλοιπες διατάξ</w:t>
      </w:r>
      <w:r>
        <w:rPr>
          <w:rFonts w:eastAsia="Times New Roman"/>
          <w:szCs w:val="24"/>
        </w:rPr>
        <w:t>εις που με τη μορφή τροπολογιών συζητήθηκαν</w:t>
      </w:r>
      <w:r>
        <w:rPr>
          <w:rFonts w:eastAsia="Times New Roman"/>
          <w:szCs w:val="24"/>
        </w:rPr>
        <w:t>,</w:t>
      </w:r>
      <w:r>
        <w:rPr>
          <w:rFonts w:eastAsia="Times New Roman"/>
          <w:szCs w:val="24"/>
        </w:rPr>
        <w:t xml:space="preserve"> και κάποιες πλέον ενσωματώθηκαν στο παρόν νομοσχέδιο, για τις οποίες θα κάνουμε λόγο στη συνέχεια.</w:t>
      </w:r>
    </w:p>
    <w:p w14:paraId="2B06E248" w14:textId="77777777" w:rsidR="00186434" w:rsidRDefault="00E01EC9">
      <w:pPr>
        <w:spacing w:line="600" w:lineRule="auto"/>
        <w:ind w:firstLine="720"/>
        <w:contextualSpacing/>
        <w:jc w:val="both"/>
        <w:rPr>
          <w:rFonts w:eastAsia="Times New Roman"/>
          <w:szCs w:val="24"/>
        </w:rPr>
      </w:pPr>
      <w:r>
        <w:rPr>
          <w:rFonts w:eastAsia="Times New Roman"/>
          <w:szCs w:val="24"/>
        </w:rPr>
        <w:t>Προχωρούμε, λοιπόν, πάρα πολύ γρήγορα μιλώντας για την ενσωμάτωση αυτή. Ουσιαστικά τι γίνεται εδώ; Αντί να προχω</w:t>
      </w:r>
      <w:r>
        <w:rPr>
          <w:rFonts w:eastAsia="Times New Roman"/>
          <w:szCs w:val="24"/>
        </w:rPr>
        <w:t>ρήσουμε με τροποποιήσεις των υφιστάμενων διατάξεων για να ενσωματώσουμε αυτή</w:t>
      </w:r>
      <w:r>
        <w:rPr>
          <w:rFonts w:eastAsia="Times New Roman"/>
          <w:szCs w:val="24"/>
        </w:rPr>
        <w:t>\</w:t>
      </w:r>
      <w:r>
        <w:rPr>
          <w:rFonts w:eastAsia="Times New Roman"/>
          <w:szCs w:val="24"/>
        </w:rPr>
        <w:t xml:space="preserve"> την κοινοτική </w:t>
      </w:r>
      <w:r>
        <w:rPr>
          <w:rFonts w:eastAsia="Times New Roman"/>
          <w:szCs w:val="24"/>
        </w:rPr>
        <w:t>ο</w:t>
      </w:r>
      <w:r>
        <w:rPr>
          <w:rFonts w:eastAsia="Times New Roman"/>
          <w:szCs w:val="24"/>
        </w:rPr>
        <w:t xml:space="preserve">δηγία, θεσπίζουμε ένα πλαίσιο κανόνων, ολόκληρο από την αρχή, το οποίο ρυθμίζει </w:t>
      </w:r>
      <w:r>
        <w:rPr>
          <w:rFonts w:eastAsia="Times New Roman"/>
          <w:szCs w:val="24"/>
        </w:rPr>
        <w:lastRenderedPageBreak/>
        <w:t>πως μπορούν τα κράτη σε όλη την Ευρωπαϊκή Ένωση να συνεργάζονται, προκειμένου να συ</w:t>
      </w:r>
      <w:r>
        <w:rPr>
          <w:rFonts w:eastAsia="Times New Roman"/>
          <w:szCs w:val="24"/>
        </w:rPr>
        <w:t>λλέγουν αποδείξεις στις ποινικές υποθέσεις.</w:t>
      </w:r>
    </w:p>
    <w:p w14:paraId="2B06E249"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υρωπαϊκή, λοιπόν, αυτή </w:t>
      </w:r>
      <w:r>
        <w:rPr>
          <w:rFonts w:eastAsia="Times New Roman"/>
          <w:szCs w:val="24"/>
        </w:rPr>
        <w:t>ε</w:t>
      </w:r>
      <w:r>
        <w:rPr>
          <w:rFonts w:eastAsia="Times New Roman"/>
          <w:szCs w:val="24"/>
        </w:rPr>
        <w:t xml:space="preserve">ντολή </w:t>
      </w:r>
      <w:r>
        <w:rPr>
          <w:rFonts w:eastAsia="Times New Roman"/>
          <w:szCs w:val="24"/>
        </w:rPr>
        <w:t>έ</w:t>
      </w:r>
      <w:r>
        <w:rPr>
          <w:rFonts w:eastAsia="Times New Roman"/>
          <w:szCs w:val="24"/>
        </w:rPr>
        <w:t xml:space="preserve">ρευνας έχει ένα οριζόντιο πεδίο εφαρμογής και εφαρμόζεται σε όλα τα ερευνητικά μέτρα που στοχεύουν στη συγκέντρωση των αποδεικτικών στοιχείων. </w:t>
      </w:r>
    </w:p>
    <w:p w14:paraId="2B06E24A"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Πρέπει να πούμε ότι στόχος της </w:t>
      </w:r>
      <w:r>
        <w:rPr>
          <w:rFonts w:eastAsia="Times New Roman"/>
          <w:szCs w:val="24"/>
        </w:rPr>
        <w:t>ο</w:t>
      </w:r>
      <w:r>
        <w:rPr>
          <w:rFonts w:eastAsia="Times New Roman"/>
          <w:szCs w:val="24"/>
        </w:rPr>
        <w:t>δηγίας είναι η αμοιβαία αναγνώριση αποφάσεων και διαταγών που εκδίδονται για την απόκτηση αποδεικτικών στοιχείων στο πλαίσιο της δικαστικής συνεργασίας, σε ποινικές υποθέσεις, όπως είπαμε, σε όλη την Ευρωπαϊκή Ένωση. Και είναι γεγονός ότι το σύστημα συλλογ</w:t>
      </w:r>
      <w:r>
        <w:rPr>
          <w:rFonts w:eastAsia="Times New Roman"/>
          <w:szCs w:val="24"/>
        </w:rPr>
        <w:t>ής αποδείξεων στις διακρατικές ποινικές υποθέσεις ευρωπαϊκού επιπέδου ήταν πραγματικά δυσκίνητο.</w:t>
      </w:r>
    </w:p>
    <w:p w14:paraId="2B06E24B"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παρούσα </w:t>
      </w:r>
      <w:r>
        <w:rPr>
          <w:rFonts w:eastAsia="Times New Roman"/>
          <w:szCs w:val="24"/>
        </w:rPr>
        <w:t>ο</w:t>
      </w:r>
      <w:r>
        <w:rPr>
          <w:rFonts w:eastAsia="Times New Roman"/>
          <w:szCs w:val="24"/>
        </w:rPr>
        <w:t>δηγία απλουστεύει το σύστημα και καθιστά ευχερέστερη την παροχή ερευνητικών δυνατοτήτων προς τον σκοπό της εξιχνίασης ποινικών αδικημάτων τα οποία α</w:t>
      </w:r>
      <w:r>
        <w:rPr>
          <w:rFonts w:eastAsia="Times New Roman"/>
          <w:szCs w:val="24"/>
        </w:rPr>
        <w:t>φορούν σε περισσότερα του ενός κράτη.</w:t>
      </w:r>
    </w:p>
    <w:p w14:paraId="2B06E24C"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υρωπαϊκή </w:t>
      </w:r>
      <w:r>
        <w:rPr>
          <w:rFonts w:eastAsia="Times New Roman"/>
          <w:szCs w:val="24"/>
        </w:rPr>
        <w:t>ε</w:t>
      </w:r>
      <w:r>
        <w:rPr>
          <w:rFonts w:eastAsia="Times New Roman"/>
          <w:szCs w:val="24"/>
        </w:rPr>
        <w:t xml:space="preserve">ντολή </w:t>
      </w:r>
      <w:r>
        <w:rPr>
          <w:rFonts w:eastAsia="Times New Roman"/>
          <w:szCs w:val="24"/>
        </w:rPr>
        <w:t>έ</w:t>
      </w:r>
      <w:r>
        <w:rPr>
          <w:rFonts w:eastAsia="Times New Roman"/>
          <w:szCs w:val="24"/>
        </w:rPr>
        <w:t>ρευνας είναι μια δικαστική απόφαση, την οποία εκδίδει ή επικυρώνει η δικαστική αρχή κράτους-</w:t>
      </w:r>
      <w:r>
        <w:rPr>
          <w:rFonts w:eastAsia="Times New Roman"/>
          <w:szCs w:val="24"/>
        </w:rPr>
        <w:lastRenderedPageBreak/>
        <w:t>μέλους, με σκοπό την εκτέλεση ενός ή περισσοτέρων συγκεκριμένων ερευνητικών μέτρων σε ένα άλλο κράτος-μέλο</w:t>
      </w:r>
      <w:r>
        <w:rPr>
          <w:rFonts w:eastAsia="Times New Roman"/>
          <w:szCs w:val="24"/>
        </w:rPr>
        <w:t>ς, για τη λήψη αποδεικτικών στοιχείων, για τη μεταγωγή κρατουμένων ή την εξέταση μαρτύρων που εδρεύουν σε ένα άλλο κράτος-μέλος.</w:t>
      </w:r>
    </w:p>
    <w:p w14:paraId="2B06E24D"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Ωστόσο ελλοχεύει πάντα ο κίνδυνος μια ενδεχόμενη κακή ή καταχρηστική χρήση των δυνατοτήτων που παρέχει η </w:t>
      </w:r>
      <w:r>
        <w:rPr>
          <w:rFonts w:eastAsia="Times New Roman"/>
          <w:szCs w:val="24"/>
        </w:rPr>
        <w:t>ο</w:t>
      </w:r>
      <w:r>
        <w:rPr>
          <w:rFonts w:eastAsia="Times New Roman"/>
          <w:szCs w:val="24"/>
        </w:rPr>
        <w:t>δηγία, να οδηγήσει ακ</w:t>
      </w:r>
      <w:r>
        <w:rPr>
          <w:rFonts w:eastAsia="Times New Roman"/>
          <w:szCs w:val="24"/>
        </w:rPr>
        <w:t>όμα και σε καταστρατήγηση των θεμελιωδών δικαιωμάτων και κυρίως των υπερασπιστικών δικαιωμάτων των κατηγορουμένων ή των εγκαλουμένων.</w:t>
      </w:r>
    </w:p>
    <w:p w14:paraId="2B06E24E"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Πάμε λίγο στη δομή του νομοσχεδίου. </w:t>
      </w:r>
    </w:p>
    <w:p w14:paraId="2B06E24F" w14:textId="77777777" w:rsidR="00186434" w:rsidRDefault="00E01EC9">
      <w:pPr>
        <w:spacing w:line="600" w:lineRule="auto"/>
        <w:ind w:firstLine="720"/>
        <w:contextualSpacing/>
        <w:jc w:val="both"/>
        <w:rPr>
          <w:rFonts w:eastAsia="Times New Roman"/>
          <w:szCs w:val="24"/>
        </w:rPr>
      </w:pPr>
      <w:r>
        <w:rPr>
          <w:rFonts w:eastAsia="Times New Roman"/>
          <w:szCs w:val="24"/>
        </w:rPr>
        <w:t>Το πρώτο κεφάλαιο που αποτελείται από πέντε άρθρα, από το 1 έως το 5, αναφέρεται στην</w:t>
      </w:r>
      <w:r>
        <w:rPr>
          <w:rFonts w:eastAsia="Times New Roman"/>
          <w:szCs w:val="24"/>
        </w:rPr>
        <w:t xml:space="preserve"> </w:t>
      </w:r>
      <w:r>
        <w:rPr>
          <w:rFonts w:eastAsia="Times New Roman"/>
          <w:szCs w:val="24"/>
        </w:rPr>
        <w:t>ε</w:t>
      </w:r>
      <w:r>
        <w:rPr>
          <w:rFonts w:eastAsia="Times New Roman"/>
          <w:szCs w:val="24"/>
        </w:rPr>
        <w:t xml:space="preserve">υρωπαϊκή </w:t>
      </w:r>
      <w:r>
        <w:rPr>
          <w:rFonts w:eastAsia="Times New Roman"/>
          <w:szCs w:val="24"/>
        </w:rPr>
        <w:t>ε</w:t>
      </w:r>
      <w:r>
        <w:rPr>
          <w:rFonts w:eastAsia="Times New Roman"/>
          <w:szCs w:val="24"/>
        </w:rPr>
        <w:t xml:space="preserve">ντολή </w:t>
      </w:r>
      <w:r>
        <w:rPr>
          <w:rFonts w:eastAsia="Times New Roman"/>
          <w:szCs w:val="24"/>
        </w:rPr>
        <w:t>έ</w:t>
      </w:r>
      <w:r>
        <w:rPr>
          <w:rFonts w:eastAsia="Times New Roman"/>
          <w:szCs w:val="24"/>
        </w:rPr>
        <w:t xml:space="preserve">ρευνας και ορίζει τα του τύπου της. Συγκεκριμένα ορίζεται ότι η ευρωπαϊκή εντολή είναι η δικαστική απόφαση ή η απόφαση που εκδίδει ή επικυρώνει μια δικαστική αρχή κράτους- </w:t>
      </w:r>
      <w:r>
        <w:rPr>
          <w:rFonts w:eastAsia="Times New Roman"/>
          <w:szCs w:val="24"/>
        </w:rPr>
        <w:t>μ</w:t>
      </w:r>
      <w:r>
        <w:rPr>
          <w:rFonts w:eastAsia="Times New Roman"/>
          <w:szCs w:val="24"/>
        </w:rPr>
        <w:t>έλους της Ευρωπαϊκής Ένωσης, με σκοπό την εκτέλεση ενός ή περισσ</w:t>
      </w:r>
      <w:r>
        <w:rPr>
          <w:rFonts w:eastAsia="Times New Roman"/>
          <w:szCs w:val="24"/>
        </w:rPr>
        <w:t xml:space="preserve">οτέρων ερευνητικών μέτρων σε άλλο κράτος-μέλος. Προσδιορίζεται το πεδίο εφαρμογής της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 xml:space="preserve">ρευνας και δίνονται και οι έννοιες των όρων που αναφέρονται στις επιμέρους ρυθμίσεις: το κράτος έκδοσης, το κράτος εκτέλεσης, η αρχή έκδοσης, η αρχή </w:t>
      </w:r>
      <w:r>
        <w:rPr>
          <w:rFonts w:eastAsia="Times New Roman"/>
          <w:szCs w:val="24"/>
        </w:rPr>
        <w:lastRenderedPageBreak/>
        <w:t>ε</w:t>
      </w:r>
      <w:r>
        <w:rPr>
          <w:rFonts w:eastAsia="Times New Roman"/>
          <w:szCs w:val="24"/>
        </w:rPr>
        <w:t>κτέλεσης. Άρα τίθενται τα είδη των διαδικασιών, στο πλαίσιο των οποίων εκδίδονται ευρωπαϊκές εντολές έρευνας. Δηλαδή, η ποινική διαδικασία, όπως και οι διαδικασίες που κινούνται από τις διοικητικές αρχές.</w:t>
      </w:r>
    </w:p>
    <w:p w14:paraId="2B06E250" w14:textId="77777777" w:rsidR="00186434" w:rsidRDefault="00E01EC9">
      <w:pPr>
        <w:spacing w:line="600" w:lineRule="auto"/>
        <w:ind w:firstLine="720"/>
        <w:contextualSpacing/>
        <w:jc w:val="both"/>
        <w:rPr>
          <w:rFonts w:eastAsia="Times New Roman"/>
          <w:szCs w:val="24"/>
        </w:rPr>
      </w:pPr>
      <w:r>
        <w:rPr>
          <w:rFonts w:eastAsia="Times New Roman"/>
          <w:szCs w:val="24"/>
        </w:rPr>
        <w:t>Το δεύτερο κεφάλαιο με τίτλο</w:t>
      </w:r>
      <w:r>
        <w:rPr>
          <w:rFonts w:eastAsia="Times New Roman"/>
          <w:szCs w:val="24"/>
        </w:rPr>
        <w:t>:</w:t>
      </w:r>
      <w:r>
        <w:rPr>
          <w:rFonts w:eastAsia="Times New Roman"/>
          <w:szCs w:val="24"/>
        </w:rPr>
        <w:t xml:space="preserve"> «Έκδοση και διαβίβαση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 xml:space="preserve">ρευνας», που αποτελείται από έξι άρθρα από το 6 έως το 10, αναφέρεται στη διαδικασία έκδοσης και τη διαβίβαση της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 xml:space="preserve">ρευνας. Ορίζεται η κατά περίπτωση αρμόδια αρχή έκδοσης της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 xml:space="preserve">ρευνας στην Ελλάδα, δηλαδή ο αρμόδιος δικαστής, το δικαστήριο, η ανακριτική αρχή και προσδιορίζονται οι επιμέρους όροι και οι προϋποθέσεις για την έκδοσή της. Παρατίθενται τα στοιχεία που αποτελούν το περιεχόμενο της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ρευνας, περιγράφετα</w:t>
      </w:r>
      <w:r>
        <w:rPr>
          <w:rFonts w:eastAsia="Times New Roman"/>
          <w:szCs w:val="24"/>
        </w:rPr>
        <w:t xml:space="preserve">ι η διαδικασία διαβίβασης της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ρευνας από την ελληνική αρχή έκδοσης στην αρμόδια αρχή του κράτους εκτέλεσης απευθείας είτε μέσω των σημείων επαφής του ευρωπαϊκού δικαστικού δικτύου. Ορίζεται ότι σε περίπτωση που η απευθείας επικοινωνία μ</w:t>
      </w:r>
      <w:r>
        <w:rPr>
          <w:rFonts w:eastAsia="Times New Roman"/>
          <w:szCs w:val="24"/>
        </w:rPr>
        <w:t>εταξύ της ελληνικής αρχής έκδο</w:t>
      </w:r>
      <w:r>
        <w:rPr>
          <w:rFonts w:eastAsia="Times New Roman"/>
          <w:szCs w:val="24"/>
        </w:rPr>
        <w:lastRenderedPageBreak/>
        <w:t>σης και της αρχής εκτέλεσης αποβεί άκαρπη, μπορεί να αναζητηθεί η συνδρομή της Κεντρικής Υπηρεσίας του Υπουργείου Δικαιοσύνης, Διαφάνειας και Ανθρωπίνων Δικαιωμάτων.</w:t>
      </w:r>
    </w:p>
    <w:p w14:paraId="2B06E251"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Στο τρίτο κεφάλαιο, που αποτελείται από δεκατρία άρθρα, από </w:t>
      </w:r>
      <w:r>
        <w:rPr>
          <w:rFonts w:eastAsia="Times New Roman"/>
          <w:szCs w:val="24"/>
        </w:rPr>
        <w:t xml:space="preserve">το 11 έως το 23, ρυθμίζονται ζητήματα σχετικά με τις διαδικασίες και τις διασφαλίσεις εκτέλεσης της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 xml:space="preserve">ρευνας από την Ελλάδα. Αρμόδια αρχή για την αναγνώριση και την εκτέλεση της ευρωπαϊκής εντολής ορίζεται ο κατά </w:t>
      </w:r>
      <w:proofErr w:type="spellStart"/>
      <w:r>
        <w:rPr>
          <w:rFonts w:eastAsia="Times New Roman"/>
          <w:szCs w:val="24"/>
        </w:rPr>
        <w:t>τόπον</w:t>
      </w:r>
      <w:proofErr w:type="spellEnd"/>
      <w:r>
        <w:rPr>
          <w:rFonts w:eastAsia="Times New Roman"/>
          <w:szCs w:val="24"/>
        </w:rPr>
        <w:t xml:space="preserve"> αρμόδιος εισαγγελέα</w:t>
      </w:r>
      <w:r>
        <w:rPr>
          <w:rFonts w:eastAsia="Times New Roman"/>
          <w:szCs w:val="24"/>
        </w:rPr>
        <w:t xml:space="preserve">ς εφετών, κατά τα ειδικότερα οριζόμενα. Οι αρχές του κράτους έκδοσης, που παρίστανται κατά την εκτέλεση της </w:t>
      </w:r>
      <w:r>
        <w:rPr>
          <w:rFonts w:eastAsia="Times New Roman"/>
          <w:szCs w:val="24"/>
        </w:rPr>
        <w:t>ε</w:t>
      </w:r>
      <w:r>
        <w:rPr>
          <w:rFonts w:eastAsia="Times New Roman"/>
          <w:szCs w:val="24"/>
        </w:rPr>
        <w:t xml:space="preserve">υρωπαϊκής </w:t>
      </w:r>
      <w:r>
        <w:rPr>
          <w:rFonts w:eastAsia="Times New Roman"/>
          <w:szCs w:val="24"/>
        </w:rPr>
        <w:t>ε</w:t>
      </w:r>
      <w:r>
        <w:rPr>
          <w:rFonts w:eastAsia="Times New Roman"/>
          <w:szCs w:val="24"/>
        </w:rPr>
        <w:t xml:space="preserve">ντολής </w:t>
      </w:r>
      <w:r>
        <w:rPr>
          <w:rFonts w:eastAsia="Times New Roman"/>
          <w:szCs w:val="24"/>
        </w:rPr>
        <w:t>έ</w:t>
      </w:r>
      <w:r>
        <w:rPr>
          <w:rFonts w:eastAsia="Times New Roman"/>
          <w:szCs w:val="24"/>
        </w:rPr>
        <w:t>ρευνας στην Ελλάδα, δεσμεύονται από την ελληνική νομοθεσία.</w:t>
      </w:r>
    </w:p>
    <w:p w14:paraId="2B06E25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αρχή εκτέλεσης μπορεί να επικοινωνεί απευθείας με την αρχή έκδοσης με οποιοδήποτε πρόσφορο μέσο, για την αποτελεσματική εκτέλεση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Παρέχεται στην αρχή εκτέλεσης η δυνατότητα επιλογής άλλου ερευνητικού μέτρου από το αναφερόμε</w:t>
      </w:r>
      <w:r>
        <w:rPr>
          <w:rFonts w:eastAsia="Times New Roman" w:cs="Times New Roman"/>
          <w:szCs w:val="24"/>
        </w:rPr>
        <w:t xml:space="preserve">νο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 xml:space="preserve">ρευνας, όπως ορίζεται ειδικότερα. Και εδώ είναι κάτι σημαντικό: παρατίθενται οι λόγοι μη αναγνώρισης ή μη εκτέλεσης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lastRenderedPageBreak/>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από την αρχή εκτέλεσης, καθώς και οι λόγοι αναβολής της αναγνώρισης της εκτέλεσης α</w:t>
      </w:r>
      <w:r>
        <w:rPr>
          <w:rFonts w:eastAsia="Times New Roman" w:cs="Times New Roman"/>
          <w:szCs w:val="24"/>
        </w:rPr>
        <w:t>υτής.</w:t>
      </w:r>
    </w:p>
    <w:p w14:paraId="2B06E25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ορίζονται οι προθεσμίες εντός των οποίων πρέπει να πραγματοποιούνται η έκδοση της σχετικής απόφασης και η εκτέλεση του ερευνητικού μέτρου. </w:t>
      </w:r>
    </w:p>
    <w:p w14:paraId="2B06E25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Ρυθμίζονται ειδικότερα ζητήματα σχετικά με τη διαβίβαση των απαιτούμενων αποδεικτικών στοιχείων στο πλ</w:t>
      </w:r>
      <w:r>
        <w:rPr>
          <w:rFonts w:eastAsia="Times New Roman" w:cs="Times New Roman"/>
          <w:szCs w:val="24"/>
        </w:rPr>
        <w:t xml:space="preserve">αίσιο της εκτέλεσης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w:t>
      </w:r>
    </w:p>
    <w:p w14:paraId="2B06E25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η διαδικασία άσκησης ενδίκων βοηθημάτων και ενδίκων μέσων για τα ερευνητικά μέτρα για τα οποία εκδίδεται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 xml:space="preserve">ρευνας. </w:t>
      </w:r>
    </w:p>
    <w:p w14:paraId="2B06E25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Θεσπίζεται η υποχρέωση της αρμόδιας αρχής εκτέλεσης στην </w:t>
      </w:r>
      <w:r>
        <w:rPr>
          <w:rFonts w:eastAsia="Times New Roman" w:cs="Times New Roman"/>
          <w:szCs w:val="24"/>
        </w:rPr>
        <w:t xml:space="preserve">οποία περιέρχεται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ρευνας να ενημερώνει την αρχή έκδοσης εντός της τασσόμενης προθεσμίας για τα επιμέρους ζητήματα.</w:t>
      </w:r>
    </w:p>
    <w:p w14:paraId="2B06E25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Θεσπίζονται η ποινική αλλά και η αστική παράλληλα ευθύνη των υπαλλήλων του κράτους έκδοσης κατά το διάστημα που ενεργούν </w:t>
      </w:r>
      <w:r>
        <w:rPr>
          <w:rFonts w:eastAsia="Times New Roman" w:cs="Times New Roman"/>
          <w:szCs w:val="24"/>
        </w:rPr>
        <w:t>στην Ελλάδα, σύμφωνα με τις διατάξεις του Ποινικού Κώδικα αλλά και του αντιστοίχου εισαγωγικού νόμου του Α</w:t>
      </w:r>
      <w:r>
        <w:rPr>
          <w:rFonts w:eastAsia="Times New Roman" w:cs="Times New Roman"/>
          <w:szCs w:val="24"/>
        </w:rPr>
        <w:lastRenderedPageBreak/>
        <w:t>στικού Κώδικα. Βεβαίως, εδώ ορίζεται και πότε ευθύνεται το ελληνικό δημόσιο για ζημίες που προξενούν οι υπάλληλοι στο έδαφος άλλου κράτους-μέλους όταν</w:t>
      </w:r>
      <w:r>
        <w:rPr>
          <w:rFonts w:eastAsia="Times New Roman" w:cs="Times New Roman"/>
          <w:szCs w:val="24"/>
        </w:rPr>
        <w:t xml:space="preserve"> ενεργούν στο πλαίσιο της άσκησης των καθηκόντων τους και από την άλλη οι υποχρεώσεις που προκύπτουν για την καταβολή εξ ολοκλήρου στο άλλο κράτος-μέλος του ποσού που καταβάλλεται ως αποζημίωση στους δικαιούχους.</w:t>
      </w:r>
    </w:p>
    <w:p w14:paraId="2B06E25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Καθιερώνεται, επίσης, για την αρχή έκδοσης </w:t>
      </w:r>
      <w:r>
        <w:rPr>
          <w:rFonts w:eastAsia="Times New Roman" w:cs="Times New Roman"/>
          <w:szCs w:val="24"/>
        </w:rPr>
        <w:t xml:space="preserve">και εκτέλεσης η υποχρέωση τήρησης της εμπιστευτικότητας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αναφορικά με τα πραγματικά περιστατικά και το περιεχόμενο αυτής.</w:t>
      </w:r>
    </w:p>
    <w:p w14:paraId="2B06E25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Επιβάλλονται κυρώσεις σε περίπτωση παραβίασης της εν λόγω υποχρέωσης από τις τράπεζες. Εδώ εξειδικεύοντ</w:t>
      </w:r>
      <w:r>
        <w:rPr>
          <w:rFonts w:eastAsia="Times New Roman" w:cs="Times New Roman"/>
          <w:szCs w:val="24"/>
        </w:rPr>
        <w:t>αι και οι ποινές για τους παραβάτες. Είναι κάτι ειδικότερο.</w:t>
      </w:r>
    </w:p>
    <w:p w14:paraId="2B06E25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Διασφαλίζεται η προστασία δεδομένων προσωπικού χαρακτήρα στο πλαίσιο της εφαρμογής των προτεινομένων ρυθμίσεων.</w:t>
      </w:r>
    </w:p>
    <w:p w14:paraId="2B06E25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Ρυθμίζονται ζητήματα σχετικά με τις δαπάνες που προκύπτουν από την εκτέλεση της </w:t>
      </w:r>
      <w:r>
        <w:rPr>
          <w:rFonts w:eastAsia="Times New Roman" w:cs="Times New Roman"/>
          <w:szCs w:val="24"/>
        </w:rPr>
        <w:t>ε</w:t>
      </w:r>
      <w:r>
        <w:rPr>
          <w:rFonts w:eastAsia="Times New Roman" w:cs="Times New Roman"/>
          <w:szCs w:val="24"/>
        </w:rPr>
        <w:t>υρω</w:t>
      </w:r>
      <w:r>
        <w:rPr>
          <w:rFonts w:eastAsia="Times New Roman" w:cs="Times New Roman"/>
          <w:szCs w:val="24"/>
        </w:rPr>
        <w:t xml:space="preserve">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και βα</w:t>
      </w:r>
      <w:r>
        <w:rPr>
          <w:rFonts w:eastAsia="Times New Roman" w:cs="Times New Roman"/>
          <w:szCs w:val="24"/>
        </w:rPr>
        <w:lastRenderedPageBreak/>
        <w:t xml:space="preserve">ρύνουν την αρμόδια ελληνική αρχή, η οποία μπορεί να διαβουλεύεται σχετικά με τις δυνατότητες και τον τρόπο κατανομής των δαπανών ή την τροποποίηση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σε περίπτωση που προκύπτει ένα εξαιρετικά μεγάλο </w:t>
      </w:r>
      <w:r>
        <w:rPr>
          <w:rFonts w:eastAsia="Times New Roman" w:cs="Times New Roman"/>
          <w:szCs w:val="24"/>
        </w:rPr>
        <w:t>ύψος δαπανών.</w:t>
      </w:r>
    </w:p>
    <w:p w14:paraId="2B06E25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Προχωρώντας στο τέταρτο κεφάλαιο με τίτλο «ειδικές διατάξεις» που αποτελείται από επτά άρθρα, πρέπει να πούμε ότι εδώ περιλαμβάνονται διατάξεις που αφορούν σε ειδικά ερευνητικά μέτρα και ρυθμίζονται τα σχετικά με αυτά ειδικότερα ζητήματα, πέρ</w:t>
      </w:r>
      <w:r>
        <w:rPr>
          <w:rFonts w:eastAsia="Times New Roman" w:cs="Times New Roman"/>
          <w:szCs w:val="24"/>
        </w:rPr>
        <w:t>αν των γενικών ζητημάτων που, όπως είπαμε, αποτέλεσαν αντικείμενο ρύθμισης στα προηγούμενα κεφάλαια. Δηλαδή, καθορίζεται η διαδικασία σχετικά με την προσωρινή μεταγωγή κρατουμένων στο κράτος έκδοσης καθώς και στο κράτος εκτέλεσης για την εκτέλεση ενός ερευ</w:t>
      </w:r>
      <w:r>
        <w:rPr>
          <w:rFonts w:eastAsia="Times New Roman" w:cs="Times New Roman"/>
          <w:szCs w:val="24"/>
        </w:rPr>
        <w:t>νητικού μέτρου. Οι δαπάνες που θα προκύψουν στο πλαίσιο της διαδικασίας ρυθμίζονται κατά τα προαναφερθέντα στα άρθρα αυτά.</w:t>
      </w:r>
    </w:p>
    <w:p w14:paraId="2B06E25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Προβλέπεται η εξέταση μάρτυρα ή πραγματογνώμονα και με τηλεφωνική διάσκεψη</w:t>
      </w:r>
      <w:r>
        <w:rPr>
          <w:rFonts w:eastAsia="Times New Roman" w:cs="Times New Roman"/>
          <w:szCs w:val="24"/>
        </w:rPr>
        <w:t>,</w:t>
      </w:r>
      <w:r>
        <w:rPr>
          <w:rFonts w:eastAsia="Times New Roman" w:cs="Times New Roman"/>
          <w:szCs w:val="24"/>
        </w:rPr>
        <w:t xml:space="preserve"> όταν δεν είναι δυνατή η αυτοπρόσωπη εμφάνισή του στην ελληνική αρχή έκδοσης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Ορίζεται η διαδικασία για τη διακρίβωση της τήρησης ή </w:t>
      </w:r>
      <w:r>
        <w:rPr>
          <w:rFonts w:eastAsia="Times New Roman" w:cs="Times New Roman"/>
          <w:szCs w:val="24"/>
        </w:rPr>
        <w:lastRenderedPageBreak/>
        <w:t>της διαχείρισης τραπεζικού ή άλλου χρηματοοικονομικού λογαριασμού εκ μέρους των καθ’ ων η ποινική</w:t>
      </w:r>
      <w:r>
        <w:rPr>
          <w:rFonts w:eastAsia="Times New Roman" w:cs="Times New Roman"/>
          <w:szCs w:val="24"/>
        </w:rPr>
        <w:t xml:space="preserve"> διαδικασία</w:t>
      </w:r>
      <w:r>
        <w:rPr>
          <w:rFonts w:eastAsia="Times New Roman" w:cs="Times New Roman"/>
          <w:color w:val="FF0000"/>
          <w:szCs w:val="24"/>
        </w:rPr>
        <w:t xml:space="preserve"> </w:t>
      </w:r>
      <w:r>
        <w:rPr>
          <w:rFonts w:eastAsia="Times New Roman" w:cs="Times New Roman"/>
          <w:szCs w:val="24"/>
        </w:rPr>
        <w:t xml:space="preserve">φυσικών ή νομικών προσώπων και προβλέπεται η έκδοση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στο πλαίσιο της ποινικής διαδικασίας, για να ληφθούν πληροφορίες σχετικά με τραπεζικές ή με άλλες χρηματοοικονομικές συναλλαγές. </w:t>
      </w:r>
    </w:p>
    <w:p w14:paraId="2B06E25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Επίσης, διενεργούνται ερευνητικά μέ</w:t>
      </w:r>
      <w:r>
        <w:rPr>
          <w:rFonts w:eastAsia="Times New Roman" w:cs="Times New Roman"/>
          <w:szCs w:val="24"/>
        </w:rPr>
        <w:t xml:space="preserve">τρα κατόπιν έκδοσης της σχετικής ευρωπαϊκής εντολής, προκειμένου να συγκεντρωθούν αποδεικτικά στοιχεία σε πραγματικό χρόνο, διαρκώς και για ορισμένο διάστημα, κατά τα ειδικότερα προβλεπόμενα. </w:t>
      </w:r>
    </w:p>
    <w:p w14:paraId="2B06E25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Τέλος, προβλέπεται η έκδοση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με την ο</w:t>
      </w:r>
      <w:r>
        <w:rPr>
          <w:rFonts w:eastAsia="Times New Roman" w:cs="Times New Roman"/>
          <w:szCs w:val="24"/>
        </w:rPr>
        <w:t>ποία το κράτος έκδοσης ζητεί τη συνδρομή του κράτους εκτέλεσης στο πλαίσιο της ποινικής διαδικασίας, για τη διεξαγωγή μυστικής έρευνας και προσδιορίζεται η σχετική διαδικασία διενέργειας της μυστικής αυτής έρευνας.</w:t>
      </w:r>
    </w:p>
    <w:p w14:paraId="2B06E26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 πέμπτο κεφάλαιο αφορά σε ένα πολύ ευαί</w:t>
      </w:r>
      <w:r>
        <w:rPr>
          <w:rFonts w:eastAsia="Times New Roman" w:cs="Times New Roman"/>
          <w:szCs w:val="24"/>
        </w:rPr>
        <w:t xml:space="preserve">σθητο θέμα, στην άρση του απορρήτου των τηλεπικοινωνιών. Αποτελείται από δύο άρθρα, το 32 και το 33. Παρέχεται στην αρμόδια αρχή η δυνατότητα έκδοσης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 xml:space="preserve">ρευνας για την άρση του απορρήτου τηλεπικοινωνιών στο κράτος εκτέλεσης, το οποίο </w:t>
      </w:r>
      <w:r>
        <w:rPr>
          <w:rFonts w:eastAsia="Times New Roman" w:cs="Times New Roman"/>
          <w:szCs w:val="24"/>
        </w:rPr>
        <w:lastRenderedPageBreak/>
        <w:t>παρέχ</w:t>
      </w:r>
      <w:r>
        <w:rPr>
          <w:rFonts w:eastAsia="Times New Roman" w:cs="Times New Roman"/>
          <w:szCs w:val="24"/>
        </w:rPr>
        <w:t>ει και την απαιτούμενη τεχνική συνδρομή και καθορίζεται η σχετική διαδικασία.</w:t>
      </w:r>
    </w:p>
    <w:p w14:paraId="2B06E26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Ειδικότερα, ρυθμίζεται η διαδικασία κινητοποίησης της άρσης του απορρήτου προς κράτος</w:t>
      </w:r>
      <w:r>
        <w:rPr>
          <w:rFonts w:eastAsia="Times New Roman" w:cs="Times New Roman"/>
          <w:szCs w:val="24"/>
        </w:rPr>
        <w:t>-</w:t>
      </w:r>
      <w:r>
        <w:rPr>
          <w:rFonts w:eastAsia="Times New Roman" w:cs="Times New Roman"/>
          <w:szCs w:val="24"/>
        </w:rPr>
        <w:t>μέλος στο έδαφος του οποίου βρίσκεται ο καθ’ ου η άρση και από το οποίο δεν απαιτείται η παρ</w:t>
      </w:r>
      <w:r>
        <w:rPr>
          <w:rFonts w:eastAsia="Times New Roman" w:cs="Times New Roman"/>
          <w:szCs w:val="24"/>
        </w:rPr>
        <w:t>οχή της τεχνικής βοήθειας.</w:t>
      </w:r>
    </w:p>
    <w:p w14:paraId="2B06E26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Στο έκτο κεφάλαιο με τίτλο</w:t>
      </w:r>
      <w:r>
        <w:rPr>
          <w:rFonts w:eastAsia="Times New Roman" w:cs="Times New Roman"/>
          <w:szCs w:val="24"/>
        </w:rPr>
        <w:t>:</w:t>
      </w:r>
      <w:r>
        <w:rPr>
          <w:rFonts w:eastAsia="Times New Roman" w:cs="Times New Roman"/>
          <w:szCs w:val="24"/>
        </w:rPr>
        <w:t xml:space="preserve"> «Προσωρινή λήψη μέτρων» προβλέπεται η δυνατότητα έκδοσης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για την προσωρινή λήψη μέτρων, προκειμένου να προληφθεί η καταστροφή, η μετατροπή, η απομάκρυνση, η μεταφορά, η διάθε</w:t>
      </w:r>
      <w:r>
        <w:rPr>
          <w:rFonts w:eastAsia="Times New Roman" w:cs="Times New Roman"/>
          <w:szCs w:val="24"/>
        </w:rPr>
        <w:t>ση ενός αποδεικτικού στοιχείου. Είναι μια διαδικασία αντίστοιχη με τα ασφαλιστικά μέτρα.</w:t>
      </w:r>
    </w:p>
    <w:p w14:paraId="2B06E26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Στο έβδομο κεφάλαιο που τιτλοφορείται</w:t>
      </w:r>
      <w:r>
        <w:rPr>
          <w:rFonts w:eastAsia="Times New Roman" w:cs="Times New Roman"/>
          <w:szCs w:val="24"/>
        </w:rPr>
        <w:t>:</w:t>
      </w:r>
      <w:r>
        <w:rPr>
          <w:rFonts w:eastAsia="Times New Roman" w:cs="Times New Roman"/>
          <w:szCs w:val="24"/>
        </w:rPr>
        <w:t xml:space="preserve"> «Τελικές διατάξεις» περιλαμβάνονται μεταβατικής ισχύος ρυθμίσεις.</w:t>
      </w:r>
    </w:p>
    <w:p w14:paraId="2B06E26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Βεβαίως, όπως σας είπα από την αρχή, εδώ περιλαμβάνονται δ</w:t>
      </w:r>
      <w:r>
        <w:rPr>
          <w:rFonts w:eastAsia="Times New Roman" w:cs="Times New Roman"/>
          <w:szCs w:val="24"/>
        </w:rPr>
        <w:t>ύ</w:t>
      </w:r>
      <w:r>
        <w:rPr>
          <w:rFonts w:eastAsia="Times New Roman" w:cs="Times New Roman"/>
          <w:szCs w:val="24"/>
        </w:rPr>
        <w:t>ο ν</w:t>
      </w:r>
      <w:r>
        <w:rPr>
          <w:rFonts w:eastAsia="Times New Roman" w:cs="Times New Roman"/>
          <w:szCs w:val="24"/>
        </w:rPr>
        <w:t xml:space="preserve">ομοσχέδια: Το νομοσχέδιο που αφορά αυτή καθαυτή την ενσωμάτωση της </w:t>
      </w:r>
      <w:r>
        <w:rPr>
          <w:rFonts w:eastAsia="Times New Roman" w:cs="Times New Roman"/>
          <w:szCs w:val="24"/>
        </w:rPr>
        <w:t>ο</w:t>
      </w:r>
      <w:r>
        <w:rPr>
          <w:rFonts w:eastAsia="Times New Roman" w:cs="Times New Roman"/>
          <w:szCs w:val="24"/>
        </w:rPr>
        <w:t>δηγίας και είναι και τα υπόλοιπα.</w:t>
      </w:r>
    </w:p>
    <w:p w14:paraId="2B06E26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σε ό,τι αφορά την ενσωμάτωση της ευρωπαϊκής </w:t>
      </w:r>
      <w:r>
        <w:rPr>
          <w:rFonts w:eastAsia="Times New Roman" w:cs="Times New Roman"/>
          <w:szCs w:val="24"/>
        </w:rPr>
        <w:t>ο</w:t>
      </w:r>
      <w:r>
        <w:rPr>
          <w:rFonts w:eastAsia="Times New Roman" w:cs="Times New Roman"/>
          <w:szCs w:val="24"/>
        </w:rPr>
        <w:t>δηγίας πρέπει να πούμε ότι αυτή και βελτιστοποιεί και επιταχύνει επί της ουσίας τη διαδικασία της</w:t>
      </w:r>
      <w:r>
        <w:rPr>
          <w:rFonts w:eastAsia="Times New Roman" w:cs="Times New Roman"/>
          <w:szCs w:val="24"/>
        </w:rPr>
        <w:t xml:space="preserve"> δικαστικής συνδρομής, </w:t>
      </w:r>
      <w:r>
        <w:rPr>
          <w:rFonts w:eastAsia="Times New Roman" w:cs="Times New Roman"/>
          <w:szCs w:val="24"/>
        </w:rPr>
        <w:lastRenderedPageBreak/>
        <w:t xml:space="preserve">δημιουργώντας πιο άμεσες διαδικασίες συνεργασίας μεταξύ των κρατών-μελών της </w:t>
      </w:r>
      <w:r>
        <w:rPr>
          <w:rFonts w:eastAsia="Times New Roman" w:cs="Times New Roman"/>
          <w:szCs w:val="24"/>
        </w:rPr>
        <w:t>Έ</w:t>
      </w:r>
      <w:r>
        <w:rPr>
          <w:rFonts w:eastAsia="Times New Roman" w:cs="Times New Roman"/>
          <w:szCs w:val="24"/>
        </w:rPr>
        <w:t>νωσης. Ειδικά στο στάδιο της προδικασίας, δηλαδή στη διενέργεια προανάκρισης, κύριας ανάκρισης, μπορεί να καταστεί εξαιρετικά χρήσιμο εργαλείο, δεδομένου ό</w:t>
      </w:r>
      <w:r>
        <w:rPr>
          <w:rFonts w:eastAsia="Times New Roman" w:cs="Times New Roman"/>
          <w:szCs w:val="24"/>
        </w:rPr>
        <w:t>τι εμπλουτίζεται με τον τρόπο αυτό το αποδεικτικό υλικό του κράτους έκδοσης που διενεργεί την ανάκριση, με τη βοήθεια του κράτους της εκτέλεσης.</w:t>
      </w:r>
    </w:p>
    <w:p w14:paraId="2B06E26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Πρέπει να πούμε ότι εγείρονται κάποια ζητήματα σχετικά με τα υπερασπιστικά δικαιώματα όσων υπόκεινται σε ποινικ</w:t>
      </w:r>
      <w:r>
        <w:rPr>
          <w:rFonts w:eastAsia="Times New Roman" w:cs="Times New Roman"/>
          <w:szCs w:val="24"/>
        </w:rPr>
        <w:t xml:space="preserve">ές διαδικασίες και ειδικά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 xml:space="preserve">ρευνας, δεδομένης μάλιστα και της μυστικότητας της διαδικασίας. Το ανέφερα και προηγουμένως. Εδώ εγείρονται αμφιβολίες ως προς την τήρηση των υπερασπιστικών δικαιωμάτων, αν τελικά υπάρξει κατάχρηση από τους </w:t>
      </w:r>
      <w:r>
        <w:rPr>
          <w:rFonts w:eastAsia="Times New Roman" w:cs="Times New Roman"/>
          <w:szCs w:val="24"/>
        </w:rPr>
        <w:t>εφαρμοστές της εντολής αυτής.</w:t>
      </w:r>
    </w:p>
    <w:p w14:paraId="2B06E26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ακόμα ότι ένα θέμα το οποίο αξίζει να σημειώσουμε είναι ότι η εφαρμογή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ντολής </w:t>
      </w:r>
      <w:r>
        <w:rPr>
          <w:rFonts w:eastAsia="Times New Roman" w:cs="Times New Roman"/>
          <w:szCs w:val="24"/>
        </w:rPr>
        <w:t>έ</w:t>
      </w:r>
      <w:r>
        <w:rPr>
          <w:rFonts w:eastAsia="Times New Roman" w:cs="Times New Roman"/>
          <w:szCs w:val="24"/>
        </w:rPr>
        <w:t>ρευνας επεκτείνεται και σε διαδικασίες που κινούνται από διοικητικές αρχές και οδηγούν σε αποφάσεις διοικητικών αρχών. Απο</w:t>
      </w:r>
      <w:r>
        <w:rPr>
          <w:rFonts w:eastAsia="Times New Roman" w:cs="Times New Roman"/>
          <w:szCs w:val="24"/>
        </w:rPr>
        <w:t>τελεί βεβαίως χρήσιμο εργαλείο, όπως είπαμε, για την πλέον αιτιολογημένη επιβολή διοικητικής παράβασης, απομακρύνεται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lastRenderedPageBreak/>
        <w:t xml:space="preserve">από τον σκοπό της </w:t>
      </w:r>
      <w:r>
        <w:rPr>
          <w:rFonts w:eastAsia="Times New Roman" w:cs="Times New Roman"/>
          <w:szCs w:val="24"/>
        </w:rPr>
        <w:t>ο</w:t>
      </w:r>
      <w:r>
        <w:rPr>
          <w:rFonts w:eastAsia="Times New Roman" w:cs="Times New Roman"/>
          <w:szCs w:val="24"/>
        </w:rPr>
        <w:t>δηγίας, που ουσιαστικά αφορά σε ποινικές υποθέσεις. Εδώ είναι κάτι παράλληλο σε ό,τι αφορά σε διαδικασίες που εμ</w:t>
      </w:r>
      <w:r>
        <w:rPr>
          <w:rFonts w:eastAsia="Times New Roman" w:cs="Times New Roman"/>
          <w:szCs w:val="24"/>
        </w:rPr>
        <w:t>πλέκονται οι διοικητικές αρχές.</w:t>
      </w:r>
    </w:p>
    <w:p w14:paraId="2B06E26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Να πούμε ότι χρειάζεται πολύ μεγάλη προσοχή στο να περιγράφεται απολύτως η αξιόποινη πράξη που αποτελεί το αντικείμενο της έρευνας. Πρέπει να γίνεται ενδελεχώς, με λεπτομερή μνεία στα αποδεικτικά μέσα αναφορά για τη πράξη αυ</w:t>
      </w:r>
      <w:r>
        <w:rPr>
          <w:rFonts w:eastAsia="Times New Roman" w:cs="Times New Roman"/>
          <w:szCs w:val="24"/>
        </w:rPr>
        <w:t>τή, που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το κράτος έκδοσης και για την πληρέστερη ενημέρωση των αρχών του κράτους εκτέλεσης που υλοποιεί την εντολή.</w:t>
      </w:r>
    </w:p>
    <w:p w14:paraId="2B06E26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Κάποια ζητήματα δημιουργούνται ως προς την παράγραφο 3 του άρθρου 13 του συγκεκριμένου νόμου, του άρθρου 11 δηλαδή της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δηγίας. Το συζητήσαμε αυτό και στην </w:t>
      </w:r>
      <w:r>
        <w:rPr>
          <w:rFonts w:eastAsia="Times New Roman" w:cs="Times New Roman"/>
          <w:szCs w:val="24"/>
        </w:rPr>
        <w:t>ε</w:t>
      </w:r>
      <w:r>
        <w:rPr>
          <w:rFonts w:eastAsia="Times New Roman" w:cs="Times New Roman"/>
          <w:szCs w:val="24"/>
        </w:rPr>
        <w:t>πιτροπή, κύριε Υπουργέ. Αφορά σε φορολογικά, τελωνειακά ή τραπεζικά εγκλήματα, όταν δεν προβλέπεται στην ελληνική νομοθεσία αντίστοιχη ρύθμιση με αυτή του κράτους έκδοσης. Έτσι θα μπορούσε να πει κανείς ότι μπορούμε ν</w:t>
      </w:r>
      <w:r>
        <w:rPr>
          <w:rFonts w:eastAsia="Times New Roman" w:cs="Times New Roman"/>
          <w:szCs w:val="24"/>
        </w:rPr>
        <w:t>α οδηγηθούμε σε μια καταστρατήγηση διά της τεθλασμένης απαγόρευσης του διπλού αξιοποίνου. Όλα αυτά είναι ζητήματα</w:t>
      </w:r>
      <w:r>
        <w:rPr>
          <w:rFonts w:eastAsia="Times New Roman" w:cs="Times New Roman"/>
          <w:szCs w:val="24"/>
        </w:rPr>
        <w:t>,</w:t>
      </w:r>
      <w:r>
        <w:rPr>
          <w:rFonts w:eastAsia="Times New Roman" w:cs="Times New Roman"/>
          <w:szCs w:val="24"/>
        </w:rPr>
        <w:t xml:space="preserve"> τα οποία πρέπει να λαμβάνονται υπ’ </w:t>
      </w:r>
      <w:proofErr w:type="spellStart"/>
      <w:r>
        <w:rPr>
          <w:rFonts w:eastAsia="Times New Roman" w:cs="Times New Roman"/>
          <w:szCs w:val="24"/>
        </w:rPr>
        <w:t>ό</w:t>
      </w:r>
      <w:r>
        <w:rPr>
          <w:rFonts w:eastAsia="Times New Roman" w:cs="Times New Roman"/>
          <w:szCs w:val="24"/>
        </w:rPr>
        <w:lastRenderedPageBreak/>
        <w:t>ψιν</w:t>
      </w:r>
      <w:proofErr w:type="spellEnd"/>
      <w:r>
        <w:rPr>
          <w:rFonts w:eastAsia="Times New Roman" w:cs="Times New Roman"/>
          <w:szCs w:val="24"/>
        </w:rPr>
        <w:t xml:space="preserve"> κατά την εφαρμογή του νέου νομικού πλαισίου που θεσπίζεται και στο πεδίο της συλλογής αποδείξεων για </w:t>
      </w:r>
      <w:r>
        <w:rPr>
          <w:rFonts w:eastAsia="Times New Roman" w:cs="Times New Roman"/>
          <w:szCs w:val="24"/>
        </w:rPr>
        <w:t>τις ποινικές υποθέσεις πρέπει να γίνεται με πάρα πολύ μεγάλη προσοχή.</w:t>
      </w:r>
    </w:p>
    <w:p w14:paraId="2B06E26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άλλο, το δεύτερο νομοσχέδιο, όπως το χαρακτήρισα. Ερωτώ, κυρίες και κύριοι συνάδελφοι. Αυτή η Κυβέρνηση έχει </w:t>
      </w:r>
      <w:proofErr w:type="spellStart"/>
      <w:r>
        <w:rPr>
          <w:rFonts w:eastAsia="Times New Roman" w:cs="Times New Roman"/>
          <w:szCs w:val="24"/>
        </w:rPr>
        <w:t>εκμετρήσει</w:t>
      </w:r>
      <w:proofErr w:type="spellEnd"/>
      <w:r>
        <w:rPr>
          <w:rFonts w:eastAsia="Times New Roman" w:cs="Times New Roman"/>
          <w:szCs w:val="24"/>
        </w:rPr>
        <w:t xml:space="preserve"> περίπου τα δ</w:t>
      </w:r>
      <w:r>
        <w:rPr>
          <w:rFonts w:eastAsia="Times New Roman" w:cs="Times New Roman"/>
          <w:szCs w:val="24"/>
        </w:rPr>
        <w:t>ύ</w:t>
      </w:r>
      <w:r>
        <w:rPr>
          <w:rFonts w:eastAsia="Times New Roman" w:cs="Times New Roman"/>
          <w:szCs w:val="24"/>
        </w:rPr>
        <w:t>ο τρίτα του βίου της. Βρίσκεται κοντ</w:t>
      </w:r>
      <w:r>
        <w:rPr>
          <w:rFonts w:eastAsia="Times New Roman" w:cs="Times New Roman"/>
          <w:szCs w:val="24"/>
        </w:rPr>
        <w:t>ά στη συμπλήρωση τριών χρόνων από τότε που ανέλαβε την εξουσία, με την εντολή του ελληνικού λαού, τη διακυβέρνηση του τόπου. Έχουμε γίνει μάρτυρες πάρα πολλές φορές εδώ αυτής της περίεργης ισορροπίας ανάμεσα στους κυβερνητικούς εταίρους. Έχουμε γίνει μάρτυ</w:t>
      </w:r>
      <w:r>
        <w:rPr>
          <w:rFonts w:eastAsia="Times New Roman" w:cs="Times New Roman"/>
          <w:szCs w:val="24"/>
        </w:rPr>
        <w:t>ρες, δηλαδή, καταστάσεων που είναι απερίγραπτες. Είναι και τραγελαφικές, επιτρέψτε μου να πω. Δηλαδή, συμφωνούν οι δ</w:t>
      </w:r>
      <w:r>
        <w:rPr>
          <w:rFonts w:eastAsia="Times New Roman" w:cs="Times New Roman"/>
          <w:szCs w:val="24"/>
        </w:rPr>
        <w:t>ύ</w:t>
      </w:r>
      <w:r>
        <w:rPr>
          <w:rFonts w:eastAsia="Times New Roman" w:cs="Times New Roman"/>
          <w:szCs w:val="24"/>
        </w:rPr>
        <w:t xml:space="preserve">ο κυβερνητικοί εταίροι επί της ουσίας στη γραμμή που ακολουθεί η Κυβέρνηση, αλλά κατά περίπτωση,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w:t>
      </w:r>
      <w:r>
        <w:rPr>
          <w:rFonts w:eastAsia="Times New Roman" w:cs="Times New Roman"/>
          <w:szCs w:val="24"/>
        </w:rPr>
        <w:t>α</w:t>
      </w:r>
      <w:r>
        <w:rPr>
          <w:rFonts w:eastAsia="Times New Roman" w:cs="Times New Roman"/>
          <w:szCs w:val="24"/>
        </w:rPr>
        <w:t>ρτ έρχεται η μια παράταξη και δηλώνε</w:t>
      </w:r>
      <w:r>
        <w:rPr>
          <w:rFonts w:eastAsia="Times New Roman" w:cs="Times New Roman"/>
          <w:szCs w:val="24"/>
        </w:rPr>
        <w:t>ι ότι δεν θα ψηφίσει μ</w:t>
      </w:r>
      <w:r>
        <w:rPr>
          <w:rFonts w:eastAsia="Times New Roman" w:cs="Times New Roman"/>
          <w:szCs w:val="24"/>
        </w:rPr>
        <w:t>ί</w:t>
      </w:r>
      <w:r>
        <w:rPr>
          <w:rFonts w:eastAsia="Times New Roman" w:cs="Times New Roman"/>
          <w:szCs w:val="24"/>
        </w:rPr>
        <w:t xml:space="preserve">α διάταξη. Στη </w:t>
      </w:r>
      <w:r>
        <w:rPr>
          <w:rFonts w:eastAsia="Times New Roman" w:cs="Times New Roman"/>
          <w:szCs w:val="24"/>
        </w:rPr>
        <w:t>σ</w:t>
      </w:r>
      <w:r>
        <w:rPr>
          <w:rFonts w:eastAsia="Times New Roman" w:cs="Times New Roman"/>
          <w:szCs w:val="24"/>
        </w:rPr>
        <w:t xml:space="preserve">υγκεκριμένη συζήτηση μιλώ για το άρθρο 40 και 41, κύριε Υπουργέ, που είναι η τροποποίηση του άρθρου 758 του Κώδικα Πολιτικής Δικονομίας. Με έκπληξη πάλι διαπιστώνουμε ότι δηλώνουν οι Ανεξάρτητοι Έλληνες ότι δεν θα το </w:t>
      </w:r>
      <w:r>
        <w:rPr>
          <w:rFonts w:eastAsia="Times New Roman" w:cs="Times New Roman"/>
          <w:szCs w:val="24"/>
        </w:rPr>
        <w:t>ψηφί</w:t>
      </w:r>
      <w:r>
        <w:rPr>
          <w:rFonts w:eastAsia="Times New Roman" w:cs="Times New Roman"/>
          <w:szCs w:val="24"/>
        </w:rPr>
        <w:lastRenderedPageBreak/>
        <w:t xml:space="preserve">σουν.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δηλαδή. Η κυβερνητική πλειοψηφία είναι μετέωρη και στηρίζεται στην υπευθυνότητα των υπολοίπων πολιτικών δυνάμεων που ανάλογα με το τι κρίνουν θα πρέπει να αποφασίσουν. Κι αυτό πολλές φορές ορίζει και πώς θα προχωρήσει από εδώ κι εμπρός </w:t>
      </w:r>
      <w:r>
        <w:rPr>
          <w:rFonts w:eastAsia="Times New Roman" w:cs="Times New Roman"/>
          <w:szCs w:val="24"/>
        </w:rPr>
        <w:t>η Κυβέρνηση.</w:t>
      </w:r>
    </w:p>
    <w:p w14:paraId="2B06E26B" w14:textId="77777777" w:rsidR="00186434" w:rsidRDefault="00E01EC9">
      <w:pPr>
        <w:spacing w:line="600" w:lineRule="auto"/>
        <w:ind w:firstLine="720"/>
        <w:contextualSpacing/>
        <w:jc w:val="both"/>
        <w:rPr>
          <w:rFonts w:eastAsia="Times New Roman"/>
          <w:szCs w:val="24"/>
        </w:rPr>
      </w:pPr>
      <w:r w:rsidRPr="003A6C22">
        <w:rPr>
          <w:rFonts w:eastAsia="Times New Roman"/>
          <w:color w:val="000000" w:themeColor="text1"/>
          <w:szCs w:val="24"/>
        </w:rPr>
        <w:t xml:space="preserve">Διαφωνούμε εντελώς με αυτή την πολιτική, διαφωνούμε με αυτή την πρακτική και ως κόμμα της Αξιωματικής Αντιπολίτευσης, κύριε Υπουργέ, που εκπροσωπείτε την Κυβέρνηση αυτή τη στιγμή, σας το δηλώνουμε ότι από τούδε </w:t>
      </w:r>
      <w:r>
        <w:rPr>
          <w:rFonts w:eastAsia="Times New Roman"/>
          <w:szCs w:val="24"/>
        </w:rPr>
        <w:t>και στο εξής</w:t>
      </w:r>
      <w:r>
        <w:rPr>
          <w:rFonts w:eastAsia="Times New Roman"/>
          <w:szCs w:val="24"/>
        </w:rPr>
        <w:t>,</w:t>
      </w:r>
      <w:r>
        <w:rPr>
          <w:rFonts w:eastAsia="Times New Roman"/>
          <w:szCs w:val="24"/>
        </w:rPr>
        <w:t xml:space="preserve"> κάθε φορά που οι κυβερνητικοί εταίροι δεν συμφωνούν σε ένα ζήτημα, η Νέα Δημοκρατία πρόκειται να πάρει αρνητική θέση, να μη στηρίξει οτιδήποτε </w:t>
      </w:r>
      <w:r>
        <w:rPr>
          <w:rFonts w:eastAsia="Times New Roman"/>
          <w:szCs w:val="24"/>
        </w:rPr>
        <w:t>-</w:t>
      </w:r>
      <w:r>
        <w:rPr>
          <w:rFonts w:eastAsia="Times New Roman"/>
          <w:szCs w:val="24"/>
        </w:rPr>
        <w:t>άσχετα αν συμφωνεί ή διαφωνεί</w:t>
      </w:r>
      <w:r>
        <w:rPr>
          <w:rFonts w:eastAsia="Times New Roman"/>
          <w:szCs w:val="24"/>
        </w:rPr>
        <w:t>-</w:t>
      </w:r>
      <w:r>
        <w:rPr>
          <w:rFonts w:eastAsia="Times New Roman"/>
          <w:szCs w:val="24"/>
        </w:rPr>
        <w:t xml:space="preserve"> και να καταψηφίσει τη συγκεκριμένη διαδικασία. </w:t>
      </w:r>
    </w:p>
    <w:p w14:paraId="2B06E26C" w14:textId="77777777" w:rsidR="00186434" w:rsidRDefault="00E01EC9">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Νέας Δημοκρατίας)</w:t>
      </w:r>
    </w:p>
    <w:p w14:paraId="2B06E26D" w14:textId="77777777" w:rsidR="00186434" w:rsidRDefault="00E01EC9">
      <w:pPr>
        <w:spacing w:line="600" w:lineRule="auto"/>
        <w:ind w:firstLine="720"/>
        <w:contextualSpacing/>
        <w:jc w:val="both"/>
        <w:rPr>
          <w:rFonts w:eastAsia="Times New Roman"/>
          <w:szCs w:val="24"/>
        </w:rPr>
      </w:pPr>
      <w:r>
        <w:rPr>
          <w:rFonts w:eastAsia="Times New Roman"/>
          <w:szCs w:val="24"/>
        </w:rPr>
        <w:t>Δεν μπορείτε να έρχεστε, κυρίες και κύριοι συνάδελφοι, πατώντας σε δυο βάρκες και να λέτε</w:t>
      </w:r>
      <w:r>
        <w:rPr>
          <w:rFonts w:eastAsia="Times New Roman"/>
          <w:szCs w:val="24"/>
        </w:rPr>
        <w:t>:</w:t>
      </w:r>
      <w:r>
        <w:rPr>
          <w:rFonts w:eastAsia="Times New Roman"/>
          <w:szCs w:val="24"/>
        </w:rPr>
        <w:t xml:space="preserve"> εδώ, ξέρετε, εμείς συμφωνούμε, εκεί διαφωνούμε, αλλά κατά τα άλλα είναι αδιατάρακτη η κοινοβουλευτική πλειοψηφία και προχωρούμε! Αυτό είναι κάτ</w:t>
      </w:r>
      <w:r>
        <w:rPr>
          <w:rFonts w:eastAsia="Times New Roman"/>
          <w:szCs w:val="24"/>
        </w:rPr>
        <w:t xml:space="preserve">ι απαράδεκτο, το καταγγέλλουμε και λέμε ότι εμείς, ξεκινώντας από </w:t>
      </w:r>
      <w:r>
        <w:rPr>
          <w:rFonts w:eastAsia="Times New Roman"/>
          <w:szCs w:val="24"/>
        </w:rPr>
        <w:lastRenderedPageBreak/>
        <w:t>σήμερα, από τούδε και στο εξής, σε καθετί, σε κάθε τροπολογία, σε κάθε νομοσχέδιο</w:t>
      </w:r>
      <w:r>
        <w:rPr>
          <w:rFonts w:eastAsia="Times New Roman"/>
          <w:szCs w:val="24"/>
        </w:rPr>
        <w:t>,</w:t>
      </w:r>
      <w:r>
        <w:rPr>
          <w:rFonts w:eastAsia="Times New Roman"/>
          <w:szCs w:val="24"/>
        </w:rPr>
        <w:t xml:space="preserve"> που θα υπάρχει διαφωνία μεταξύ των κυβερνητικών εταίρων, εμείς θα έχουμε μια στάση αρνητική, θα καταψηφίζου</w:t>
      </w:r>
      <w:r>
        <w:rPr>
          <w:rFonts w:eastAsia="Times New Roman"/>
          <w:szCs w:val="24"/>
        </w:rPr>
        <w:t>με για τον λόγο αυτό</w:t>
      </w:r>
      <w:r>
        <w:rPr>
          <w:rFonts w:eastAsia="Times New Roman"/>
          <w:szCs w:val="24"/>
        </w:rPr>
        <w:t>ν</w:t>
      </w:r>
      <w:r>
        <w:rPr>
          <w:rFonts w:eastAsia="Times New Roman"/>
          <w:szCs w:val="24"/>
        </w:rPr>
        <w:t xml:space="preserve"> την οποιαδήποτε ρύθμιση. Κι επιτέλους, να σας το πω έτσι και λαϊκά, βρείτε τα μεταξύ </w:t>
      </w:r>
      <w:r>
        <w:rPr>
          <w:rFonts w:eastAsia="Times New Roman"/>
          <w:szCs w:val="24"/>
        </w:rPr>
        <w:t>σας,</w:t>
      </w:r>
      <w:r>
        <w:rPr>
          <w:rFonts w:eastAsia="Times New Roman"/>
          <w:szCs w:val="24"/>
        </w:rPr>
        <w:t xml:space="preserve"> πριν έρθετε στην Αίθουσα. </w:t>
      </w:r>
    </w:p>
    <w:p w14:paraId="2B06E26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B06E26F" w14:textId="77777777" w:rsidR="00186434" w:rsidRDefault="00E01EC9">
      <w:pPr>
        <w:spacing w:line="600" w:lineRule="auto"/>
        <w:ind w:firstLine="720"/>
        <w:contextualSpacing/>
        <w:jc w:val="both"/>
        <w:rPr>
          <w:rFonts w:eastAsia="Times New Roman"/>
          <w:szCs w:val="24"/>
        </w:rPr>
      </w:pPr>
      <w:r>
        <w:rPr>
          <w:rFonts w:eastAsia="Times New Roman"/>
          <w:szCs w:val="24"/>
        </w:rPr>
        <w:t>Δεν μπορείτε να φέρνετε νομοσχέδι</w:t>
      </w:r>
      <w:r>
        <w:rPr>
          <w:rFonts w:eastAsia="Times New Roman"/>
          <w:szCs w:val="24"/>
        </w:rPr>
        <w:t>α εδώ και να ακολουθείτε δ</w:t>
      </w:r>
      <w:r>
        <w:rPr>
          <w:rFonts w:eastAsia="Times New Roman"/>
          <w:szCs w:val="24"/>
        </w:rPr>
        <w:t>ύ</w:t>
      </w:r>
      <w:r>
        <w:rPr>
          <w:rFonts w:eastAsia="Times New Roman"/>
          <w:szCs w:val="24"/>
        </w:rPr>
        <w:t>ο διαφορετικές γραμμές, αλλά κατά τα άλλα η Κυβέρνηση προχωρεί αδιατάρακτη στην πορεία της. Επιλέξτε ποια είναι αυτή η πορεία. Και</w:t>
      </w:r>
      <w:r>
        <w:rPr>
          <w:rFonts w:eastAsia="Times New Roman"/>
          <w:szCs w:val="24"/>
        </w:rPr>
        <w:t>,</w:t>
      </w:r>
      <w:r>
        <w:rPr>
          <w:rFonts w:eastAsia="Times New Roman"/>
          <w:szCs w:val="24"/>
        </w:rPr>
        <w:t xml:space="preserve"> εν προκειμένω, τι κάνετε εδώ; Κυρίες και κύριοι συνάδελφοι -γιατί πρέπει να το πω κι αυτό</w:t>
      </w:r>
      <w:r>
        <w:rPr>
          <w:rFonts w:eastAsia="Times New Roman"/>
          <w:szCs w:val="24"/>
        </w:rPr>
        <w:t>,</w:t>
      </w:r>
      <w:r>
        <w:rPr>
          <w:rFonts w:eastAsia="Times New Roman"/>
          <w:szCs w:val="24"/>
        </w:rPr>
        <w:t xml:space="preserve"> επειδή</w:t>
      </w:r>
      <w:r>
        <w:rPr>
          <w:rFonts w:eastAsia="Times New Roman"/>
          <w:szCs w:val="24"/>
        </w:rPr>
        <w:t xml:space="preserve"> απευθύνομαι, κυρίως, στους συναδέλφους της κυβερνητικής πλειοψηφίας και στους συναδέλφους του ΣΥΡΙΖΑ- ξέρετε τι λέει αυτό το άρθρο επί της ουσίας; Γνωρίζετε; </w:t>
      </w:r>
    </w:p>
    <w:p w14:paraId="2B06E270"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Άκουσα προηγουμένως τον </w:t>
      </w:r>
      <w:r>
        <w:rPr>
          <w:rFonts w:eastAsia="Times New Roman"/>
          <w:szCs w:val="24"/>
        </w:rPr>
        <w:t>ε</w:t>
      </w:r>
      <w:r>
        <w:rPr>
          <w:rFonts w:eastAsia="Times New Roman"/>
          <w:szCs w:val="24"/>
        </w:rPr>
        <w:t xml:space="preserve">ισηγητή της Πλειοψηφίας και είπε ορισμένα πράγματα. Είναι ένα θέμα που </w:t>
      </w:r>
      <w:r>
        <w:rPr>
          <w:rFonts w:eastAsia="Times New Roman"/>
          <w:szCs w:val="24"/>
        </w:rPr>
        <w:t xml:space="preserve">έχει εθνικές προεκτάσεις και είναι ένα ζήτημα που δεν μπορούμε να το περάσουμε </w:t>
      </w:r>
      <w:r>
        <w:rPr>
          <w:rFonts w:eastAsia="Times New Roman"/>
          <w:szCs w:val="24"/>
        </w:rPr>
        <w:lastRenderedPageBreak/>
        <w:t xml:space="preserve">έτσι, αλλά επί της ουσίας θα τοποθετηθούμε στη συζήτηση και θα μιλήσουμε και στο τέλος. </w:t>
      </w:r>
    </w:p>
    <w:p w14:paraId="2B06E271" w14:textId="77777777" w:rsidR="00186434" w:rsidRDefault="00E01EC9">
      <w:pPr>
        <w:spacing w:line="600" w:lineRule="auto"/>
        <w:ind w:firstLine="720"/>
        <w:contextualSpacing/>
        <w:jc w:val="both"/>
        <w:rPr>
          <w:rFonts w:eastAsia="Times New Roman"/>
          <w:szCs w:val="24"/>
        </w:rPr>
      </w:pPr>
      <w:r>
        <w:rPr>
          <w:rFonts w:eastAsia="Times New Roman"/>
          <w:szCs w:val="24"/>
        </w:rPr>
        <w:t>Όσον αφορά</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στην αρχή η οποία πρέπει να ορίζει τα της κυβερνητικής πλειοψηφίας, εμ</w:t>
      </w:r>
      <w:r>
        <w:rPr>
          <w:rFonts w:eastAsia="Times New Roman"/>
          <w:szCs w:val="24"/>
        </w:rPr>
        <w:t>είς ως Νέα Δημοκρατία δηλώνουμε ότι δεν πρόκειται να νομιμοποιήσουμε, έστω και με την υπεύθυνη στάση τού να ψηφίσουμε κάποιες ρυθμίσεις</w:t>
      </w:r>
      <w:r>
        <w:rPr>
          <w:rFonts w:eastAsia="Times New Roman"/>
          <w:szCs w:val="24"/>
        </w:rPr>
        <w:t>,</w:t>
      </w:r>
      <w:r>
        <w:rPr>
          <w:rFonts w:eastAsia="Times New Roman"/>
          <w:szCs w:val="24"/>
        </w:rPr>
        <w:t xml:space="preserve"> που πιστεύουμε ότι κινούνται προς </w:t>
      </w:r>
      <w:r>
        <w:rPr>
          <w:rFonts w:eastAsia="Times New Roman"/>
          <w:szCs w:val="24"/>
        </w:rPr>
        <w:t xml:space="preserve">τη </w:t>
      </w:r>
      <w:r>
        <w:rPr>
          <w:rFonts w:eastAsia="Times New Roman"/>
          <w:szCs w:val="24"/>
        </w:rPr>
        <w:t>σωστή κατεύθυνση, αυτή την πολυφωνία, αυτή τη διαφωνία, αυτή τη ανισορροπία που πα</w:t>
      </w:r>
      <w:r>
        <w:rPr>
          <w:rFonts w:eastAsia="Times New Roman"/>
          <w:szCs w:val="24"/>
        </w:rPr>
        <w:t>ρατηρείται μέσα στους κόλπους της Κυβέρνησης.</w:t>
      </w:r>
    </w:p>
    <w:p w14:paraId="2B06E272"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ολοκληρώστε, παρακαλώ.</w:t>
      </w:r>
    </w:p>
    <w:p w14:paraId="2B06E273"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ΚΩΝΣΤΑΝΤΙΝΟΣ ΓΚΙΟΥΛΕΚΑΣ: </w:t>
      </w:r>
      <w:r>
        <w:rPr>
          <w:rFonts w:eastAsia="Times New Roman"/>
          <w:szCs w:val="24"/>
        </w:rPr>
        <w:t xml:space="preserve">Ολοκληρώνω σε μισό λεπτό. </w:t>
      </w:r>
    </w:p>
    <w:p w14:paraId="2B06E274" w14:textId="77777777" w:rsidR="00186434" w:rsidRDefault="00E01EC9">
      <w:pPr>
        <w:spacing w:line="600" w:lineRule="auto"/>
        <w:ind w:firstLine="720"/>
        <w:contextualSpacing/>
        <w:jc w:val="both"/>
        <w:rPr>
          <w:rFonts w:eastAsia="Times New Roman"/>
          <w:szCs w:val="24"/>
        </w:rPr>
      </w:pPr>
      <w:r>
        <w:rPr>
          <w:rFonts w:eastAsia="Times New Roman"/>
          <w:szCs w:val="24"/>
        </w:rPr>
        <w:t>Θα μιλήσουμε και για τις υπόλοιπες τροπολογίες. Εγώ θα ήθελα να σταθώ μόνο σε άλλη μία</w:t>
      </w:r>
      <w:r>
        <w:rPr>
          <w:rFonts w:eastAsia="Times New Roman"/>
          <w:szCs w:val="24"/>
        </w:rPr>
        <w:t xml:space="preserve"> τροπολογία. Υπάρχουν πολλές -και γι’ αυτό μίλησα για ένα άλλο νομοσχέδιο- και μάλιστα πολλές έχουν ενσωματωθεί στο παρόν νομοσχέδιο. Εγώ θέλω να αναφερθώ στην τροπολογία γι’ αυτή την περίφημη παράταση του νόμου Παρασκευόπουλου. </w:t>
      </w:r>
    </w:p>
    <w:p w14:paraId="2B06E275"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Ακούστε</w:t>
      </w:r>
      <w:r>
        <w:rPr>
          <w:rFonts w:eastAsia="Times New Roman"/>
          <w:szCs w:val="24"/>
        </w:rPr>
        <w:t>,</w:t>
      </w:r>
      <w:r>
        <w:rPr>
          <w:rFonts w:eastAsia="Times New Roman"/>
          <w:szCs w:val="24"/>
        </w:rPr>
        <w:t xml:space="preserve"> εδώ να ξεκαθαρίσο</w:t>
      </w:r>
      <w:r>
        <w:rPr>
          <w:rFonts w:eastAsia="Times New Roman"/>
          <w:szCs w:val="24"/>
        </w:rPr>
        <w:t xml:space="preserve">υμε κάτι. Το είπε ο Υπουργός και στην </w:t>
      </w:r>
      <w:r>
        <w:rPr>
          <w:rFonts w:eastAsia="Times New Roman"/>
          <w:szCs w:val="24"/>
        </w:rPr>
        <w:t>ε</w:t>
      </w:r>
      <w:r>
        <w:rPr>
          <w:rFonts w:eastAsia="Times New Roman"/>
          <w:szCs w:val="24"/>
        </w:rPr>
        <w:t xml:space="preserve">πιτροπή, το έχουμε πει κι εμείς, το έχει πει και ο </w:t>
      </w:r>
      <w:r>
        <w:rPr>
          <w:rFonts w:eastAsia="Times New Roman"/>
          <w:szCs w:val="24"/>
        </w:rPr>
        <w:t>ε</w:t>
      </w:r>
      <w:r>
        <w:rPr>
          <w:rFonts w:eastAsia="Times New Roman"/>
          <w:szCs w:val="24"/>
        </w:rPr>
        <w:t>ισηγητής άλλων νομοσχεδίων στα θέματα αυτά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υπήρχαν αντίστοιχες ρυθμίσεις και στο παρελθόν, μόνο που οι ρυθμίσεις αυτές ήταν πάρα πολύ συγκεκριμένες, πάρα πολύ περιορισμένες και εξαιρούσαν οριστικά οποιαδήποτε επικίνδυνα κακουργήματα</w:t>
      </w:r>
      <w:r>
        <w:rPr>
          <w:rFonts w:eastAsia="Times New Roman"/>
          <w:szCs w:val="24"/>
        </w:rPr>
        <w:t>,</w:t>
      </w:r>
      <w:r>
        <w:rPr>
          <w:rFonts w:eastAsia="Times New Roman"/>
          <w:szCs w:val="24"/>
        </w:rPr>
        <w:t xml:space="preserve"> για τα οποία κάποιοι είχαν καταδικαστεί. </w:t>
      </w:r>
    </w:p>
    <w:p w14:paraId="2B06E276" w14:textId="77777777" w:rsidR="00186434" w:rsidRDefault="00E01EC9">
      <w:pPr>
        <w:spacing w:line="600" w:lineRule="auto"/>
        <w:ind w:firstLine="720"/>
        <w:contextualSpacing/>
        <w:jc w:val="both"/>
        <w:rPr>
          <w:rFonts w:eastAsia="Times New Roman"/>
          <w:szCs w:val="24"/>
        </w:rPr>
      </w:pPr>
      <w:r>
        <w:rPr>
          <w:rFonts w:eastAsia="Times New Roman"/>
          <w:szCs w:val="24"/>
        </w:rPr>
        <w:t>εσείς,</w:t>
      </w:r>
      <w:r>
        <w:rPr>
          <w:rFonts w:eastAsia="Times New Roman"/>
          <w:szCs w:val="24"/>
        </w:rPr>
        <w:t xml:space="preserve"> ουσιαστικά</w:t>
      </w:r>
      <w:r>
        <w:rPr>
          <w:rFonts w:eastAsia="Times New Roman"/>
          <w:szCs w:val="24"/>
        </w:rPr>
        <w:t>,</w:t>
      </w:r>
      <w:r>
        <w:rPr>
          <w:rFonts w:eastAsia="Times New Roman"/>
          <w:szCs w:val="24"/>
        </w:rPr>
        <w:t xml:space="preserve"> τι </w:t>
      </w:r>
      <w:r>
        <w:rPr>
          <w:rFonts w:eastAsia="Times New Roman"/>
          <w:szCs w:val="24"/>
        </w:rPr>
        <w:t xml:space="preserve">κάνετε; Έχετε έρθει από την αρχή ψηφίζοντας τον νόμο Παρασκευόπουλου, με τον οποίο εμείς διαφωνήσαμε, διευρύνατε αυτό το πλαίσιο και συνεχίζετε αυτό το πλαίσιο μέχρι και σήμερα. Εμείς όχι μόνο διαφωνούμε και καταψηφίζουμε, αλλά έχουμε στιγματίσει αυτή την </w:t>
      </w:r>
      <w:r>
        <w:rPr>
          <w:rFonts w:eastAsia="Times New Roman"/>
          <w:szCs w:val="24"/>
        </w:rPr>
        <w:t xml:space="preserve">πρακτική. </w:t>
      </w:r>
    </w:p>
    <w:p w14:paraId="2B06E277" w14:textId="77777777" w:rsidR="00186434" w:rsidRDefault="00E01EC9">
      <w:pPr>
        <w:spacing w:line="600" w:lineRule="auto"/>
        <w:ind w:firstLine="720"/>
        <w:contextualSpacing/>
        <w:jc w:val="both"/>
        <w:rPr>
          <w:rFonts w:eastAsia="Times New Roman"/>
          <w:szCs w:val="24"/>
        </w:rPr>
      </w:pPr>
      <w:r>
        <w:rPr>
          <w:rFonts w:eastAsia="Times New Roman"/>
          <w:szCs w:val="24"/>
        </w:rPr>
        <w:t>Δεν έχουμε άλλο</w:t>
      </w:r>
      <w:r>
        <w:rPr>
          <w:rFonts w:eastAsia="Times New Roman"/>
          <w:szCs w:val="24"/>
        </w:rPr>
        <w:t>ν</w:t>
      </w:r>
      <w:r>
        <w:rPr>
          <w:rFonts w:eastAsia="Times New Roman"/>
          <w:szCs w:val="24"/>
        </w:rPr>
        <w:t xml:space="preserve"> χρόνο να αναφερθούμε σε όλες τις τροπολογίες. Στην πορεία της συζήτησης θα κάνουμε αναφορά και για τα υπόλοιπα.</w:t>
      </w:r>
    </w:p>
    <w:p w14:paraId="2B06E278"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Σε ό,τι αφορά στην </w:t>
      </w:r>
      <w:r>
        <w:rPr>
          <w:rFonts w:eastAsia="Times New Roman"/>
          <w:szCs w:val="24"/>
        </w:rPr>
        <w:t>ο</w:t>
      </w:r>
      <w:r>
        <w:rPr>
          <w:rFonts w:eastAsia="Times New Roman"/>
          <w:szCs w:val="24"/>
        </w:rPr>
        <w:t xml:space="preserve">δηγία, κύριε Υπουργέ, εμείς είμαστε σύμφωνοι με την ενσωμάτωση της </w:t>
      </w:r>
      <w:r>
        <w:rPr>
          <w:rFonts w:eastAsia="Times New Roman"/>
          <w:szCs w:val="24"/>
        </w:rPr>
        <w:t>ο</w:t>
      </w:r>
      <w:r>
        <w:rPr>
          <w:rFonts w:eastAsia="Times New Roman"/>
          <w:szCs w:val="24"/>
        </w:rPr>
        <w:t>δηγίας, αλλά βεβαίως σε ό,τι</w:t>
      </w:r>
      <w:r>
        <w:rPr>
          <w:rFonts w:eastAsia="Times New Roman"/>
          <w:szCs w:val="24"/>
        </w:rPr>
        <w:t xml:space="preserve"> αφορά στα άρθρα του νέου νομοσχεδίου</w:t>
      </w:r>
      <w:r>
        <w:rPr>
          <w:rFonts w:eastAsia="Times New Roman"/>
          <w:szCs w:val="24"/>
        </w:rPr>
        <w:t>,</w:t>
      </w:r>
      <w:r>
        <w:rPr>
          <w:rFonts w:eastAsia="Times New Roman"/>
          <w:szCs w:val="24"/>
        </w:rPr>
        <w:t xml:space="preserve"> τα οποία είναι άσχετα με την </w:t>
      </w:r>
      <w:r>
        <w:rPr>
          <w:rFonts w:eastAsia="Times New Roman"/>
          <w:szCs w:val="24"/>
        </w:rPr>
        <w:t>ο</w:t>
      </w:r>
      <w:r>
        <w:rPr>
          <w:rFonts w:eastAsia="Times New Roman"/>
          <w:szCs w:val="24"/>
        </w:rPr>
        <w:t xml:space="preserve">δηγία, σας είπα για ορισμένα, πήραμε θέση και τα υπόλοιπα θα τα δούμε στην πορεία. </w:t>
      </w:r>
    </w:p>
    <w:p w14:paraId="2B06E279" w14:textId="77777777" w:rsidR="00186434" w:rsidRDefault="00E01EC9">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2B06E27A"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πολύ</w:t>
      </w:r>
      <w:r>
        <w:rPr>
          <w:rFonts w:eastAsia="Times New Roman"/>
          <w:szCs w:val="24"/>
        </w:rPr>
        <w:t>.</w:t>
      </w:r>
    </w:p>
    <w:p w14:paraId="2B06E27B" w14:textId="77777777" w:rsidR="00186434" w:rsidRDefault="00E01EC9">
      <w:pPr>
        <w:spacing w:line="600" w:lineRule="auto"/>
        <w:ind w:firstLine="720"/>
        <w:contextualSpacing/>
        <w:jc w:val="both"/>
        <w:rPr>
          <w:rFonts w:eastAsia="Times New Roman"/>
          <w:szCs w:val="24"/>
        </w:rPr>
      </w:pPr>
      <w:r>
        <w:rPr>
          <w:rFonts w:eastAsia="Times New Roman"/>
          <w:szCs w:val="24"/>
        </w:rPr>
        <w:t>Κύριοι συνάδελφοι, θα ήθελα να ενημερώσω τους ειδικούς αγορητές</w:t>
      </w:r>
      <w:r>
        <w:rPr>
          <w:rFonts w:eastAsia="Times New Roman"/>
          <w:szCs w:val="24"/>
        </w:rPr>
        <w:t>,</w:t>
      </w:r>
      <w:r>
        <w:rPr>
          <w:rFonts w:eastAsia="Times New Roman"/>
          <w:szCs w:val="24"/>
        </w:rPr>
        <w:t xml:space="preserve"> που ακολουθούν</w:t>
      </w:r>
      <w:r>
        <w:rPr>
          <w:rFonts w:eastAsia="Times New Roman"/>
          <w:szCs w:val="24"/>
        </w:rPr>
        <w:t>,</w:t>
      </w:r>
      <w:r>
        <w:rPr>
          <w:rFonts w:eastAsia="Times New Roman"/>
          <w:szCs w:val="24"/>
        </w:rPr>
        <w:t xml:space="preserve"> ότι έχουν και δευτερολογίες. Έχουν </w:t>
      </w:r>
      <w:proofErr w:type="spellStart"/>
      <w:r>
        <w:rPr>
          <w:rFonts w:eastAsia="Times New Roman"/>
          <w:szCs w:val="24"/>
        </w:rPr>
        <w:t>πρωτολογία</w:t>
      </w:r>
      <w:proofErr w:type="spellEnd"/>
      <w:r>
        <w:rPr>
          <w:rFonts w:eastAsia="Times New Roman"/>
          <w:szCs w:val="24"/>
        </w:rPr>
        <w:t xml:space="preserve"> δεκαπέντε λεπτών και </w:t>
      </w:r>
      <w:proofErr w:type="spellStart"/>
      <w:r>
        <w:rPr>
          <w:rFonts w:eastAsia="Times New Roman"/>
          <w:szCs w:val="24"/>
        </w:rPr>
        <w:t>επτάμισι</w:t>
      </w:r>
      <w:proofErr w:type="spellEnd"/>
      <w:r>
        <w:rPr>
          <w:rFonts w:eastAsia="Times New Roman"/>
          <w:szCs w:val="24"/>
        </w:rPr>
        <w:t xml:space="preserve"> λεπτά για δευτερολογία. Σας παρακαλώ πολύ, ας τηρήσουμε τον χρόνο.</w:t>
      </w:r>
    </w:p>
    <w:p w14:paraId="2B06E27C" w14:textId="77777777" w:rsidR="00186434" w:rsidRDefault="00E01EC9">
      <w:pPr>
        <w:spacing w:line="600" w:lineRule="auto"/>
        <w:ind w:firstLine="720"/>
        <w:contextualSpacing/>
        <w:jc w:val="both"/>
        <w:rPr>
          <w:rFonts w:eastAsia="Times New Roman"/>
          <w:szCs w:val="24"/>
        </w:rPr>
      </w:pPr>
      <w:r>
        <w:rPr>
          <w:rFonts w:eastAsia="Times New Roman"/>
          <w:szCs w:val="24"/>
        </w:rPr>
        <w:t>Ορίστε, κύριε Παπαθεοδώρου, έχ</w:t>
      </w:r>
      <w:r>
        <w:rPr>
          <w:rFonts w:eastAsia="Times New Roman"/>
          <w:szCs w:val="24"/>
        </w:rPr>
        <w:t>ετε τον λόγο.</w:t>
      </w:r>
    </w:p>
    <w:p w14:paraId="2B06E27D" w14:textId="77777777" w:rsidR="00186434" w:rsidRDefault="00E01EC9">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2B06E27E"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για όποιους υπήρχε προβληματισμός ή κάποια αμφιβολία ως προς τη χρήση από την Κυβέρνηση της ενσωμάτωσης της συγκριμένης </w:t>
      </w:r>
      <w:r>
        <w:rPr>
          <w:rFonts w:eastAsia="Times New Roman"/>
          <w:szCs w:val="24"/>
        </w:rPr>
        <w:t>ο</w:t>
      </w:r>
      <w:r>
        <w:rPr>
          <w:rFonts w:eastAsia="Times New Roman"/>
          <w:szCs w:val="24"/>
        </w:rPr>
        <w:t xml:space="preserve">δηγίας για την </w:t>
      </w:r>
      <w:r>
        <w:rPr>
          <w:rFonts w:eastAsia="Times New Roman"/>
          <w:szCs w:val="24"/>
        </w:rPr>
        <w:t>ευρωπαϊκή εντολή έρευνας</w:t>
      </w:r>
      <w:r>
        <w:rPr>
          <w:rFonts w:eastAsia="Times New Roman"/>
          <w:szCs w:val="24"/>
        </w:rPr>
        <w:t>, ν</w:t>
      </w:r>
      <w:r>
        <w:rPr>
          <w:rFonts w:eastAsia="Times New Roman"/>
          <w:szCs w:val="24"/>
        </w:rPr>
        <w:t xml:space="preserve">ομίζω ότι από την προηγούμενη εβδομάδα στην </w:t>
      </w:r>
      <w:r>
        <w:rPr>
          <w:rFonts w:eastAsia="Times New Roman"/>
          <w:szCs w:val="24"/>
        </w:rPr>
        <w:t>ε</w:t>
      </w:r>
      <w:r>
        <w:rPr>
          <w:rFonts w:eastAsia="Times New Roman"/>
          <w:szCs w:val="24"/>
        </w:rPr>
        <w:t xml:space="preserve">πιτροπή, αλλά και σήμερα, δεν μπορεί να υπάρχει πλέον καμμία αμφιβολία ως προς τις προθέσεις και τις στοχεύσεις. </w:t>
      </w:r>
    </w:p>
    <w:p w14:paraId="2B06E27F"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Αυτό το σχέδιο νόμου δεν αφορά το πραγματικό του περιεχόμενο. Δεν αφορά, δηλαδή, την ενσωμάτωση τ</w:t>
      </w:r>
      <w:r>
        <w:rPr>
          <w:rFonts w:eastAsia="Times New Roman"/>
          <w:szCs w:val="24"/>
        </w:rPr>
        <w:t xml:space="preserve">ης ευρωπαϊκής </w:t>
      </w:r>
      <w:r>
        <w:rPr>
          <w:rFonts w:eastAsia="Times New Roman"/>
          <w:szCs w:val="24"/>
        </w:rPr>
        <w:t>ο</w:t>
      </w:r>
      <w:r>
        <w:rPr>
          <w:rFonts w:eastAsia="Times New Roman"/>
          <w:szCs w:val="24"/>
        </w:rPr>
        <w:t>δηγίας, αλλά στην ουσία αυτό το σχέδιο νόμου είναι οι λοιπές διατάξεις.</w:t>
      </w:r>
    </w:p>
    <w:p w14:paraId="2B06E28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έχει σημασία, γιατί πιστεύω ότι έγινε συγκεκριμένη χρήση αυτής της </w:t>
      </w:r>
      <w:r>
        <w:rPr>
          <w:rFonts w:eastAsia="Times New Roman" w:cs="Times New Roman"/>
          <w:szCs w:val="24"/>
        </w:rPr>
        <w:t>ο</w:t>
      </w:r>
      <w:r>
        <w:rPr>
          <w:rFonts w:eastAsia="Times New Roman" w:cs="Times New Roman"/>
          <w:szCs w:val="24"/>
        </w:rPr>
        <w:t>δηγίας για να μπουν όλες οι υπόλοιπες «λοιπές διατάξεις», λοιπόν.</w:t>
      </w:r>
    </w:p>
    <w:p w14:paraId="2B06E28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επομένως, ότι η </w:t>
      </w:r>
      <w:r>
        <w:rPr>
          <w:rFonts w:eastAsia="Times New Roman" w:cs="Times New Roman"/>
          <w:szCs w:val="24"/>
        </w:rPr>
        <w:t xml:space="preserve">Κυβέρνηση βρήκε ένα ακόμη νομοτεχνικό τέχνασμα για να περάσει άλλες διατάξεις, </w:t>
      </w:r>
      <w:proofErr w:type="spellStart"/>
      <w:r>
        <w:rPr>
          <w:rFonts w:eastAsia="Times New Roman" w:cs="Times New Roman"/>
          <w:szCs w:val="24"/>
        </w:rPr>
        <w:t>στοχευμένες</w:t>
      </w:r>
      <w:proofErr w:type="spellEnd"/>
      <w:r>
        <w:rPr>
          <w:rFonts w:eastAsia="Times New Roman" w:cs="Times New Roman"/>
          <w:szCs w:val="24"/>
        </w:rPr>
        <w:t xml:space="preserve"> πολιτικά, χωρίς κανέναν προηγούμενο ουσιαστικό διάλογο και σε μία εξ αυτών χωρίς να έχει εξασφαλίσει την απαραίτητη κοινοβουλευτική πλειοψηφία.</w:t>
      </w:r>
    </w:p>
    <w:p w14:paraId="2B06E28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Έτσι, μαζί με την ενσ</w:t>
      </w:r>
      <w:r>
        <w:rPr>
          <w:rFonts w:eastAsia="Times New Roman" w:cs="Times New Roman"/>
          <w:szCs w:val="24"/>
        </w:rPr>
        <w:t xml:space="preserve">ωμάτωση για την </w:t>
      </w:r>
      <w:r>
        <w:rPr>
          <w:rFonts w:eastAsia="Times New Roman" w:cs="Times New Roman"/>
          <w:szCs w:val="24"/>
        </w:rPr>
        <w:t>ευρωπαϊκή εντολή έρευνας</w:t>
      </w:r>
      <w:r>
        <w:rPr>
          <w:rFonts w:eastAsia="Times New Roman" w:cs="Times New Roman"/>
          <w:szCs w:val="24"/>
        </w:rPr>
        <w:t>, η Κυβέρνηση επιχειρεί να συγκαλύψει το αποτυχημένο εγχείρημα για την αξιολόγηση δομών και προσωπικού στον δημόσιο τομέα, επιχειρεί να κλείσει χωρίς συζήτηση και με τροπολογία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της τελευταίας ώρας, ενώ ο</w:t>
      </w:r>
      <w:r>
        <w:rPr>
          <w:rFonts w:eastAsia="Times New Roman" w:cs="Times New Roman"/>
          <w:szCs w:val="24"/>
        </w:rPr>
        <w:t xml:space="preserve"> κύριος Υπουργός την είχε εξαγγείλει εδώ και δεκαπέντε ημέρες, το ζήτημα της παράτασης της εφαρμογής του νόμου για την αποσυμφόρηση των </w:t>
      </w:r>
      <w:r>
        <w:rPr>
          <w:rFonts w:eastAsia="Times New Roman" w:cs="Times New Roman"/>
          <w:szCs w:val="24"/>
        </w:rPr>
        <w:lastRenderedPageBreak/>
        <w:t xml:space="preserve">φυλακών, να περάσει ρυθμίσεις που κλείνουν το μάτι σε συγκεκριμένες ομάδες του εκλογικού σώματος, προβάλλοντας τη δήθεν </w:t>
      </w:r>
      <w:proofErr w:type="spellStart"/>
      <w:r>
        <w:rPr>
          <w:rFonts w:eastAsia="Times New Roman" w:cs="Times New Roman"/>
          <w:szCs w:val="24"/>
        </w:rPr>
        <w:t>δικαιοκρατική</w:t>
      </w:r>
      <w:proofErr w:type="spellEnd"/>
      <w:r>
        <w:rPr>
          <w:rFonts w:eastAsia="Times New Roman" w:cs="Times New Roman"/>
          <w:szCs w:val="24"/>
        </w:rPr>
        <w:t xml:space="preserve"> της ευαισθησία και στο πέρασμα να κάνει δυο-τρεις διευθετήσεις στον χώρο της </w:t>
      </w:r>
      <w:r>
        <w:rPr>
          <w:rFonts w:eastAsia="Times New Roman" w:cs="Times New Roman"/>
          <w:szCs w:val="24"/>
        </w:rPr>
        <w:t>δικαιοσύνης</w:t>
      </w:r>
      <w:r>
        <w:rPr>
          <w:rFonts w:eastAsia="Times New Roman" w:cs="Times New Roman"/>
          <w:szCs w:val="24"/>
        </w:rPr>
        <w:t xml:space="preserve"> και της </w:t>
      </w:r>
      <w:r>
        <w:rPr>
          <w:rFonts w:eastAsia="Times New Roman" w:cs="Times New Roman"/>
          <w:szCs w:val="24"/>
        </w:rPr>
        <w:t>υγείας</w:t>
      </w:r>
      <w:r>
        <w:rPr>
          <w:rFonts w:eastAsia="Times New Roman" w:cs="Times New Roman"/>
          <w:szCs w:val="24"/>
        </w:rPr>
        <w:t>.</w:t>
      </w:r>
    </w:p>
    <w:p w14:paraId="2B06E28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τα ξεκαθαρίσουμε, λοιπόν, γιατί έχουμε συζητήσει αρκετά στην </w:t>
      </w:r>
      <w:r>
        <w:rPr>
          <w:rFonts w:eastAsia="Times New Roman" w:cs="Times New Roman"/>
          <w:szCs w:val="24"/>
        </w:rPr>
        <w:t>επιτροπή</w:t>
      </w:r>
      <w:r>
        <w:rPr>
          <w:rFonts w:eastAsia="Times New Roman" w:cs="Times New Roman"/>
          <w:szCs w:val="24"/>
        </w:rPr>
        <w:t xml:space="preserve"> για το περιεχόμενο της συγκεκριμένης </w:t>
      </w:r>
      <w:r>
        <w:rPr>
          <w:rFonts w:eastAsia="Times New Roman" w:cs="Times New Roman"/>
          <w:szCs w:val="24"/>
        </w:rPr>
        <w:t>οδηγίας</w:t>
      </w:r>
      <w:r>
        <w:rPr>
          <w:rFonts w:eastAsia="Times New Roman" w:cs="Times New Roman"/>
          <w:szCs w:val="24"/>
        </w:rPr>
        <w:t xml:space="preserve">, με το οποίο οι περισσότεροι από εμάς συμφωνούμε. Ξεκαθαρίζουμε τα πράγματα και λέμε ότι παραμένουμε σταθεροί στην άποψή μας για την υπερψήφιση επί της αρχής και επί όλων των άρθρων που αφορούν την </w:t>
      </w:r>
      <w:r>
        <w:rPr>
          <w:rFonts w:eastAsia="Times New Roman" w:cs="Times New Roman"/>
          <w:szCs w:val="24"/>
        </w:rPr>
        <w:t>οδηγία</w:t>
      </w:r>
      <w:r>
        <w:rPr>
          <w:rFonts w:eastAsia="Times New Roman" w:cs="Times New Roman"/>
          <w:szCs w:val="24"/>
        </w:rPr>
        <w:t xml:space="preserve"> για την </w:t>
      </w:r>
      <w:r>
        <w:rPr>
          <w:rFonts w:eastAsia="Times New Roman" w:cs="Times New Roman"/>
          <w:szCs w:val="24"/>
        </w:rPr>
        <w:t>ευρωπαϊκή εντολή έρευν</w:t>
      </w:r>
      <w:r>
        <w:rPr>
          <w:rFonts w:eastAsia="Times New Roman" w:cs="Times New Roman"/>
          <w:szCs w:val="24"/>
        </w:rPr>
        <w:t xml:space="preserve">ας. Θεωρούμε ότι με </w:t>
      </w:r>
      <w:r>
        <w:rPr>
          <w:rFonts w:eastAsia="Times New Roman" w:cs="Times New Roman"/>
          <w:szCs w:val="24"/>
        </w:rPr>
        <w:t>τη συγκεκριμένη ενσωμάτωση επισπεύδονται οι διαδικασίες δικαστικής συνδρομής μεταξύ της Ελλάδας και των λοιπών χωρών της Ευρωπαϊκής Ένωσης σε ποινικές έρευνες που βρίσκονται σε εξέλιξη.</w:t>
      </w:r>
    </w:p>
    <w:p w14:paraId="2B06E28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Επιτυγχάνεται η δημιουργία ενός ενιαίου, ολοκληρωμένου νομικού μέσου, </w:t>
      </w:r>
      <w:r>
        <w:rPr>
          <w:rFonts w:eastAsia="Times New Roman" w:cs="Times New Roman"/>
          <w:szCs w:val="24"/>
        </w:rPr>
        <w:t xml:space="preserve">το οποίο καλύπτει για τα συμμετέχοντα μέλη ολόκληρη διαδικασία συγκέντρωσης αποδεικτικών στοιχείων και περιορίζονται οι λόγοι για την απόρριψη των αιτημάτων, καθόσον η παραλήπτρια αρχή δεν μπορεί να αρνηθεί την εκτέλεση της </w:t>
      </w:r>
      <w:r>
        <w:rPr>
          <w:rFonts w:eastAsia="Times New Roman" w:cs="Times New Roman"/>
          <w:szCs w:val="24"/>
        </w:rPr>
        <w:t>ε</w:t>
      </w:r>
      <w:r>
        <w:rPr>
          <w:rFonts w:eastAsia="Times New Roman" w:cs="Times New Roman"/>
          <w:szCs w:val="24"/>
        </w:rPr>
        <w:t>ντολής παρά μόνο σε συγκεκριμέν</w:t>
      </w:r>
      <w:r>
        <w:rPr>
          <w:rFonts w:eastAsia="Times New Roman" w:cs="Times New Roman"/>
          <w:szCs w:val="24"/>
        </w:rPr>
        <w:t>ες περιπτώσεις.</w:t>
      </w:r>
    </w:p>
    <w:p w14:paraId="2B06E28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η </w:t>
      </w:r>
      <w:r>
        <w:rPr>
          <w:rFonts w:eastAsia="Times New Roman" w:cs="Times New Roman"/>
          <w:szCs w:val="24"/>
        </w:rPr>
        <w:t>ευρωπαϊκή εντολή έρευνας</w:t>
      </w:r>
      <w:r>
        <w:rPr>
          <w:rFonts w:eastAsia="Times New Roman" w:cs="Times New Roman"/>
          <w:szCs w:val="24"/>
        </w:rPr>
        <w:t xml:space="preserve"> διασφαλίζει την προστασία των θεμελιωδών δικαιωμάτων υπεράσπισης</w:t>
      </w:r>
      <w:r>
        <w:rPr>
          <w:rFonts w:eastAsia="Times New Roman" w:cs="Times New Roman"/>
          <w:szCs w:val="24"/>
        </w:rPr>
        <w:t>,</w:t>
      </w:r>
      <w:r>
        <w:rPr>
          <w:rFonts w:eastAsia="Times New Roman" w:cs="Times New Roman"/>
          <w:szCs w:val="24"/>
        </w:rPr>
        <w:t xml:space="preserve"> αφού οι αρχές έκδοσης πρέπει να αξιολογούν την αναλογικότητα του ζητούμενου ερευνητικού μέτρου. Τα κράτη-μέλη, από την άλλη μεριά, οφείλου</w:t>
      </w:r>
      <w:r>
        <w:rPr>
          <w:rFonts w:eastAsia="Times New Roman" w:cs="Times New Roman"/>
          <w:szCs w:val="24"/>
        </w:rPr>
        <w:t xml:space="preserve">ν να διασφαλίζουν ένδικα μέσα ισοδύναμα με αυτά που θα ήταν διαθέσιμα σε παρόμοια εγχώρια υπόθεση και να φροντίζουν έτσι ώστε τα άτομα που αφορά η </w:t>
      </w:r>
      <w:r>
        <w:rPr>
          <w:rFonts w:eastAsia="Times New Roman" w:cs="Times New Roman"/>
          <w:szCs w:val="24"/>
        </w:rPr>
        <w:t>ε</w:t>
      </w:r>
      <w:r>
        <w:rPr>
          <w:rFonts w:eastAsia="Times New Roman" w:cs="Times New Roman"/>
          <w:szCs w:val="24"/>
        </w:rPr>
        <w:t>ντολή να λαμβάνουν τη δέουσα ενημέρωση για τις δυνατότητες αυτές.</w:t>
      </w:r>
    </w:p>
    <w:p w14:paraId="2B06E28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είδατε, διέθεσα τρία μόνον λεπτά για την τοποθέτηση επί των βασικών αρχών αλλά και επί των βασικών άρθρων της συγκεκριμένης </w:t>
      </w:r>
      <w:r>
        <w:rPr>
          <w:rFonts w:eastAsia="Times New Roman" w:cs="Times New Roman"/>
          <w:szCs w:val="24"/>
        </w:rPr>
        <w:t>ο</w:t>
      </w:r>
      <w:r>
        <w:rPr>
          <w:rFonts w:eastAsia="Times New Roman" w:cs="Times New Roman"/>
          <w:szCs w:val="24"/>
        </w:rPr>
        <w:t>δηγίας. Σας είπα, υπάρχει συμφωνία. Πάμε να δούμε τώρα αυτό που όχι μόνον δεν μπορούμε να υπερψηφίσουμε, αλλά διαφωνούμε. Έχου</w:t>
      </w:r>
      <w:r>
        <w:rPr>
          <w:rFonts w:eastAsia="Times New Roman" w:cs="Times New Roman"/>
          <w:szCs w:val="24"/>
        </w:rPr>
        <w:t>με πλήρη διαφωνία με μια σειρά από τροπολογίες που η Κυβέρνηση προσπαθεί να περάσει. Οι «λοιπές διατάξεις» και οι τροπολογίες είναι αυτές οι οποίες χαρακτηρίζουν το σχέδιο νόμου. Είναι ο λόγος για τον οποίον ήρθε το συγκεκριμένο σχέδιο νόμου.</w:t>
      </w:r>
    </w:p>
    <w:p w14:paraId="2B06E28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Ξεκινώ από τη</w:t>
      </w:r>
      <w:r>
        <w:rPr>
          <w:rFonts w:eastAsia="Times New Roman" w:cs="Times New Roman"/>
          <w:szCs w:val="24"/>
        </w:rPr>
        <w:t xml:space="preserve">ν τροπολογία των Υπουργείων Εσωτερικών και Διοικητικής Ανασυγκρότησης που σηματοδοτεί την </w:t>
      </w:r>
      <w:r>
        <w:rPr>
          <w:rFonts w:eastAsia="Times New Roman" w:cs="Times New Roman"/>
          <w:szCs w:val="24"/>
        </w:rPr>
        <w:lastRenderedPageBreak/>
        <w:t xml:space="preserve">πλήρη αποτυχία της Κυβέρνησης για να εφαρμόσει ένα αξιόπιστο σύστημα αξιολόγησης στο </w:t>
      </w:r>
      <w:r>
        <w:rPr>
          <w:rFonts w:eastAsia="Times New Roman" w:cs="Times New Roman"/>
          <w:szCs w:val="24"/>
        </w:rPr>
        <w:t>δ</w:t>
      </w:r>
      <w:r>
        <w:rPr>
          <w:rFonts w:eastAsia="Times New Roman" w:cs="Times New Roman"/>
          <w:szCs w:val="24"/>
        </w:rPr>
        <w:t>ημόσιο.</w:t>
      </w:r>
    </w:p>
    <w:p w14:paraId="2B06E28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Κοιτάξτε, εγώ αυτό το καταλαβαίνω. Είναι προφανές ότι το ζήτημα της αξιο</w:t>
      </w:r>
      <w:r>
        <w:rPr>
          <w:rFonts w:eastAsia="Times New Roman" w:cs="Times New Roman"/>
          <w:szCs w:val="24"/>
        </w:rPr>
        <w:t>λόγησης για τον ΣΥΡΙΖΑ είναι ζήτημα το οποίο έχει να κάνει με τη δική σας ταυτότητα. Είστε μεθοδικά, είστε ιδεολογικά, είστε διαχρονικά αντίπαλοι της αξιολόγησης. Εσείς πολεμήσατε αδιακρίτως οποιοδήποτε σύστημα αξιολόγησης και αν έχει προταθεί μέχρι σήμερα</w:t>
      </w:r>
      <w:r>
        <w:rPr>
          <w:rFonts w:eastAsia="Times New Roman" w:cs="Times New Roman"/>
          <w:szCs w:val="24"/>
        </w:rPr>
        <w:t>. Εσείς μποϊκοτάρατε, πολιτικά και συνδικαλιστικά, όχι απλά την εφαρμογή της αξιολόγησης, αλλά ακόμη και τον διάλογο για ένα οποιοδήποτε σύστημα αξιολόγησης.</w:t>
      </w:r>
    </w:p>
    <w:p w14:paraId="2B06E28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Είστε το κόμμα του οποίου χθεσινά στελέχη και σημερινοί Υπουργοί κατηγορούσαν τους συντρόφους τους</w:t>
      </w:r>
      <w:r>
        <w:rPr>
          <w:rFonts w:eastAsia="Times New Roman" w:cs="Times New Roman"/>
          <w:szCs w:val="24"/>
        </w:rPr>
        <w:t xml:space="preserve"> για συμμετοχή σε διαδικασίες αξιολόγησης στην εκπαίδευση, στη δημόσια διοίκηση και αλλού. Και αναλαμβάνετε εσείς σήμερα να μπαλώσετε πρόχειρα την αποτυχία σας υπό το βάρος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διότι κάποιος φαίνεται ότι επιμένει πάρα πολύ για να π</w:t>
      </w:r>
      <w:r>
        <w:rPr>
          <w:rFonts w:eastAsia="Times New Roman" w:cs="Times New Roman"/>
          <w:szCs w:val="24"/>
        </w:rPr>
        <w:t>ροχωρήσει αυτού του τύπου η αξιολόγηση που φέρνετε σήμερα.</w:t>
      </w:r>
    </w:p>
    <w:p w14:paraId="2B06E28A"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Θα μου επιτρέψετε να πω ότι είστε παντελώς αναξιόπιστοι σε αυτόν τον νέο ρόλο του υπερασπιστή της αξιολόγησης δομών και προσωπικού στη δημόσια διοίκηση. Η νέα απόπειρα παραπαίει μεταξύ της αποδοχής</w:t>
      </w:r>
      <w:r>
        <w:rPr>
          <w:rFonts w:eastAsia="Times New Roman"/>
          <w:szCs w:val="24"/>
        </w:rPr>
        <w:t xml:space="preserve"> της αποτυχίας και μιας άτσαλης </w:t>
      </w:r>
      <w:r>
        <w:rPr>
          <w:rFonts w:eastAsia="Times New Roman"/>
          <w:szCs w:val="24"/>
        </w:rPr>
        <w:t>«</w:t>
      </w:r>
      <w:proofErr w:type="spellStart"/>
      <w:r>
        <w:rPr>
          <w:rFonts w:eastAsia="Times New Roman"/>
          <w:szCs w:val="24"/>
        </w:rPr>
        <w:t>τιμωρητικότητας</w:t>
      </w:r>
      <w:proofErr w:type="spellEnd"/>
      <w:r>
        <w:rPr>
          <w:rFonts w:eastAsia="Times New Roman"/>
          <w:szCs w:val="24"/>
        </w:rPr>
        <w:t>»</w:t>
      </w:r>
      <w:r>
        <w:rPr>
          <w:rFonts w:eastAsia="Times New Roman"/>
          <w:szCs w:val="24"/>
        </w:rPr>
        <w:t>, ενός αυταρχισμού που δεν καταλαβαίνουμε γιατί υπάρχει. Θα σας εξηγήσω τι εννοώ.</w:t>
      </w:r>
    </w:p>
    <w:p w14:paraId="2B06E28B"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Στην ουσία, όμως, πρόκειται για την τελευταία πράξη ενός αποτυχημένου εγχειρήματος έπειτα και από την άρνηση μεγάλου αριθμού </w:t>
      </w:r>
      <w:r>
        <w:rPr>
          <w:rFonts w:eastAsia="Times New Roman"/>
          <w:szCs w:val="24"/>
        </w:rPr>
        <w:t>δημοσίων υπαλλήλων να υπακούσουν στις εντολές των κυβερνητικών στελεχών. Γιατί άραγε; Δεν ήταν οι ίδιοι υπάλληλοι στους οποίους λέγατε τόσο καιρό ότι είναι κακό πράγμα η αξιολόγηση; Πώς ξαφνικά θα πειστούν ότι πρέπει να συμμετάσχουν σε προγράμματα αξιολόγη</w:t>
      </w:r>
      <w:r>
        <w:rPr>
          <w:rFonts w:eastAsia="Times New Roman"/>
          <w:szCs w:val="24"/>
        </w:rPr>
        <w:t>σης;</w:t>
      </w:r>
    </w:p>
    <w:p w14:paraId="2B06E28C"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Πήγατε και λίγο πιο πέρα. Με αντιδεοντολογικό τρόπο δώσατε κίνητρο τη συναλλαγή των προϊσταμένων των υπηρεσιών της δημόσιας διοίκησης με την Κυβέρνηση για την προαγωγή τους, ενώ είναι ξεκάθαρο ότι σε κάθε σύστημα αξιολόγησης είναι αναφαίρετο δικαίωμα </w:t>
      </w:r>
      <w:r>
        <w:rPr>
          <w:rFonts w:eastAsia="Times New Roman"/>
          <w:szCs w:val="24"/>
        </w:rPr>
        <w:t>κάθε υπαλλήλου να διεκδικεί μία θέση ευ</w:t>
      </w:r>
      <w:r>
        <w:rPr>
          <w:rFonts w:eastAsia="Times New Roman"/>
          <w:szCs w:val="24"/>
        </w:rPr>
        <w:lastRenderedPageBreak/>
        <w:t>θύνης ανάλογα με τα προσόντα του. Επομένως δεν υπάρχει κάποια ανάγκη για συναλλαγή όπως το κάνετε με τη συγκεκριμένη τροπολογία.</w:t>
      </w:r>
    </w:p>
    <w:p w14:paraId="2B06E28D"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πολιτική σας στοχεύει στον εξαναγκασμό των προϊσταμένων να εφαρμόσουν μια αξιολόγηση, </w:t>
      </w:r>
      <w:r>
        <w:rPr>
          <w:rFonts w:eastAsia="Times New Roman"/>
          <w:szCs w:val="24"/>
        </w:rPr>
        <w:t xml:space="preserve">κατά την άποψή μας μια λανθασμένη πολιτική της Κυβέρνησης. Και πού οδηγεί αυτή η πολιτική; Αυτή η πολιτική έχει οδηγήσει μέχρι σήμερα σε ανατροπή του σχεδίου για τη δημιουργία του </w:t>
      </w:r>
      <w:r>
        <w:rPr>
          <w:rFonts w:eastAsia="Times New Roman"/>
          <w:szCs w:val="24"/>
        </w:rPr>
        <w:t>μητρώου επιτελικών στελ</w:t>
      </w:r>
      <w:r>
        <w:rPr>
          <w:rFonts w:eastAsia="Times New Roman"/>
          <w:szCs w:val="24"/>
        </w:rPr>
        <w:t>εχών. Θυμάστε τη συζήτηση που είχε γίνει εδώ πριν από</w:t>
      </w:r>
      <w:r>
        <w:rPr>
          <w:rFonts w:eastAsia="Times New Roman"/>
          <w:szCs w:val="24"/>
        </w:rPr>
        <w:t xml:space="preserve"> δύο χρόνια ύστερα από την πίεση των κομματικών μηχανισμών για πλήρη κομματικοποίηση της δημόσιας διοίκησης, με την παραμονή κομματικών γενικών και ειδικών γραμματέων, των αναπληρωτών τους, τη θέσπιση και πλήρωση δεκάδων νέων θέσεων διοικητικών και θεματικ</w:t>
      </w:r>
      <w:r>
        <w:rPr>
          <w:rFonts w:eastAsia="Times New Roman"/>
          <w:szCs w:val="24"/>
        </w:rPr>
        <w:t xml:space="preserve">ών γραμματέων με τους αναπληρωτές τους από τον κομματικό σωλήνα χωρίς βέβαια κανείς από αυτούς να έχει αξιολογηθεί, χωρίς βέβαια κανείς από αυτούς να προέρχεται από το περίφημο </w:t>
      </w:r>
      <w:r>
        <w:rPr>
          <w:rFonts w:eastAsia="Times New Roman"/>
          <w:szCs w:val="24"/>
        </w:rPr>
        <w:t>μητρώο επιτελικών στελεχών</w:t>
      </w:r>
      <w:r>
        <w:rPr>
          <w:rFonts w:eastAsia="Times New Roman"/>
          <w:szCs w:val="24"/>
        </w:rPr>
        <w:t xml:space="preserve"> του νόμου του 2016;</w:t>
      </w:r>
    </w:p>
    <w:p w14:paraId="2B06E28E"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 xml:space="preserve">Πού οδήγησε αυτή η πολιτική σας </w:t>
      </w:r>
      <w:r>
        <w:rPr>
          <w:rFonts w:eastAsia="Times New Roman"/>
          <w:szCs w:val="24"/>
        </w:rPr>
        <w:t>μέχρι σήμερα; Οδήγησε σε στρατιές συμβασιούχων στο δημόσιο, που εκτόξευσαν σήμερα τον αριθμό των συμβασιούχων σε εβδομήντα πέντε χιλιάδες, χωρίς οργανογράμματα, χωρίς να υπάρχει αναλογία μεταξύ των ικανοτήτων, αλλά και των θέσεων, χωρίς επίσης να έχετε αξι</w:t>
      </w:r>
      <w:r>
        <w:rPr>
          <w:rFonts w:eastAsia="Times New Roman"/>
          <w:szCs w:val="24"/>
        </w:rPr>
        <w:t xml:space="preserve">ολογήσει την </w:t>
      </w:r>
      <w:proofErr w:type="spellStart"/>
      <w:r>
        <w:rPr>
          <w:rFonts w:eastAsia="Times New Roman"/>
          <w:szCs w:val="24"/>
        </w:rPr>
        <w:t>καταλληλότητα</w:t>
      </w:r>
      <w:proofErr w:type="spellEnd"/>
      <w:r>
        <w:rPr>
          <w:rFonts w:eastAsia="Times New Roman"/>
          <w:szCs w:val="24"/>
        </w:rPr>
        <w:t xml:space="preserve"> των υπαλλήλων αυτών ή τη χρησιμότητα των θέσεων αυτών.</w:t>
      </w:r>
    </w:p>
    <w:p w14:paraId="2B06E28F" w14:textId="77777777" w:rsidR="00186434" w:rsidRDefault="00E01EC9">
      <w:pPr>
        <w:spacing w:line="600" w:lineRule="auto"/>
        <w:ind w:firstLine="720"/>
        <w:contextualSpacing/>
        <w:jc w:val="both"/>
        <w:rPr>
          <w:rFonts w:eastAsia="Times New Roman"/>
          <w:szCs w:val="24"/>
        </w:rPr>
      </w:pPr>
      <w:r>
        <w:rPr>
          <w:rFonts w:eastAsia="Times New Roman"/>
          <w:szCs w:val="24"/>
        </w:rPr>
        <w:t>Οδήγησε, επίσης, σε πλήρη ανικανότητα εφαρμογής και υλοποίησης των διατάξεων του πολυδιαφημισμένου ν.4410/2016, που αφορά την κινητικότητα των δημοσίων υπαλλήλων, λόγω της απ</w:t>
      </w:r>
      <w:r>
        <w:rPr>
          <w:rFonts w:eastAsia="Times New Roman"/>
          <w:szCs w:val="24"/>
        </w:rPr>
        <w:t xml:space="preserve">οτυχίας ολοκλήρωσης των ηλεκτρονικών οργανογραμμάτων των Υπουργείων. </w:t>
      </w:r>
    </w:p>
    <w:p w14:paraId="2B06E290" w14:textId="77777777" w:rsidR="00186434" w:rsidRDefault="00E01EC9">
      <w:pPr>
        <w:spacing w:line="600" w:lineRule="auto"/>
        <w:ind w:firstLine="720"/>
        <w:contextualSpacing/>
        <w:jc w:val="both"/>
        <w:rPr>
          <w:rFonts w:eastAsia="Times New Roman"/>
          <w:szCs w:val="24"/>
        </w:rPr>
      </w:pPr>
      <w:r>
        <w:rPr>
          <w:rFonts w:eastAsia="Times New Roman"/>
          <w:szCs w:val="24"/>
        </w:rPr>
        <w:t>Οδήγησε ταυτόχρονα στη μεγέθυνση των μηχανισμών γραφειοκρατίας με σύσταση δεκάδων νέων υπηρεσιακών θέσεων σύμφωνα με τους κομματικούς σχεδιασμούς για το βόλεμα «ημετέρων» και όχι σύμφωνα</w:t>
      </w:r>
      <w:r>
        <w:rPr>
          <w:rFonts w:eastAsia="Times New Roman"/>
          <w:szCs w:val="24"/>
        </w:rPr>
        <w:t xml:space="preserve"> με τις πραγματικές ανάγκες της διοίκησης.</w:t>
      </w:r>
    </w:p>
    <w:p w14:paraId="2B06E291"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Επίσης, υπάρχει πληθώρα μεταβατικών διατάξεων που έχουν καταντήσει σήμερα τον νόμο του 2006 όχι απλά αναξιόπιστο, αλλά παντελώς ανεφάρμοστο, με αυθαίρετες τοποθετήσεις </w:t>
      </w:r>
      <w:r>
        <w:rPr>
          <w:rFonts w:eastAsia="Times New Roman"/>
          <w:szCs w:val="24"/>
        </w:rPr>
        <w:lastRenderedPageBreak/>
        <w:t>προϊσταμένων, χωρίς ίχνος επιλογών, με αναξιο</w:t>
      </w:r>
      <w:r>
        <w:rPr>
          <w:rFonts w:eastAsia="Times New Roman"/>
          <w:szCs w:val="24"/>
        </w:rPr>
        <w:t xml:space="preserve">κρατικές διαδικασίες, με ανικανότητα εφαρμογής των διατάξεων του ν.4369/2016, με σκοπό την άλωση της δημόσιας διοίκησης από τους κομματικούς στρατούς της </w:t>
      </w:r>
      <w:r>
        <w:rPr>
          <w:rFonts w:eastAsia="Times New Roman"/>
          <w:szCs w:val="24"/>
        </w:rPr>
        <w:t>σ</w:t>
      </w:r>
      <w:r>
        <w:rPr>
          <w:rFonts w:eastAsia="Times New Roman"/>
          <w:szCs w:val="24"/>
        </w:rPr>
        <w:t>υγκυβέρνησης.</w:t>
      </w:r>
    </w:p>
    <w:p w14:paraId="2B06E292"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Τέλος, κυρίες και κύριοι συνάδελφοι, είναι τραγέλαφος για μια πολιτική δύναμη που είχε </w:t>
      </w:r>
      <w:r>
        <w:rPr>
          <w:rFonts w:eastAsia="Times New Roman"/>
          <w:szCs w:val="24"/>
        </w:rPr>
        <w:t>κάνει σημαία της την ανυπακοή στους νόμους -θυμάστε; Και δεν μιλάω για το «δεν πληρώνω», μιλάω για την ανυπακοή σε οποιαδήποτε μορφή αξιολόγησης, από τα πειραματικά σχολεία μέχρι τη δημόσια διοίκηση- που ξιφουλκούσε εναντίον της υπακοής και κήρυσσε την ανυ</w:t>
      </w:r>
      <w:r>
        <w:rPr>
          <w:rFonts w:eastAsia="Times New Roman"/>
          <w:szCs w:val="24"/>
        </w:rPr>
        <w:t xml:space="preserve">πακοή στους νόμους, να έρχεται σήμερα η ίδια δύναμη να </w:t>
      </w:r>
      <w:proofErr w:type="spellStart"/>
      <w:r>
        <w:rPr>
          <w:rFonts w:eastAsia="Times New Roman"/>
          <w:szCs w:val="24"/>
        </w:rPr>
        <w:t>ποινικοποιεί</w:t>
      </w:r>
      <w:proofErr w:type="spellEnd"/>
      <w:r>
        <w:rPr>
          <w:rFonts w:eastAsia="Times New Roman"/>
          <w:szCs w:val="24"/>
        </w:rPr>
        <w:t xml:space="preserve"> τη συνδικαλιστική δράση –συνδικαλιστές συνομιλητές σας μέχρι χθες, φαντάζομαι ίσως και μεθαύριο, αλλά πάντως όχι σήμερα με την ψήφιση- αφαιρώντας τη δυνατότητα από όσους δεν συμπληρώνουν τ</w:t>
      </w:r>
      <w:r>
        <w:rPr>
          <w:rFonts w:eastAsia="Times New Roman"/>
          <w:szCs w:val="24"/>
        </w:rPr>
        <w:t xml:space="preserve">α φύλλα αξιολόγησης, επειδή συμμετέχουν στην απεργία και έτσι δεν μπορούν να συμμετάσχουν από εδώ και πέρα στις κρίσεις προϊσταμένων. </w:t>
      </w:r>
    </w:p>
    <w:p w14:paraId="2B06E29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Τους τιμωρείτε. Γιατί τους τιμωρείτε; Τους τιμωρείτε επειδή δεν είναι καλά παιδιά. Τους τιμωρείτε γιατί κάνουν ακόμα αυτό</w:t>
      </w:r>
      <w:r>
        <w:rPr>
          <w:rFonts w:eastAsia="Times New Roman" w:cs="Times New Roman"/>
          <w:szCs w:val="24"/>
        </w:rPr>
        <w:t xml:space="preserve"> το οποίο ήξεραν να κάνουν και προηγουμένως με τις δικές </w:t>
      </w:r>
      <w:r>
        <w:rPr>
          <w:rFonts w:eastAsia="Times New Roman" w:cs="Times New Roman"/>
          <w:szCs w:val="24"/>
        </w:rPr>
        <w:lastRenderedPageBreak/>
        <w:t>σας ευλογίες. Έτσι δεν μπορείτε σε κα</w:t>
      </w:r>
      <w:r>
        <w:rPr>
          <w:rFonts w:eastAsia="Times New Roman" w:cs="Times New Roman"/>
          <w:szCs w:val="24"/>
        </w:rPr>
        <w:t>μ</w:t>
      </w:r>
      <w:r>
        <w:rPr>
          <w:rFonts w:eastAsia="Times New Roman" w:cs="Times New Roman"/>
          <w:szCs w:val="24"/>
        </w:rPr>
        <w:t xml:space="preserve">μία περίπτωση να προχωρήσετε σε ένα ολοκληρωμένο σύστημα αξιολόγησης. Είναι προφανές ότι καταψηφίζουμε την εν λόγω τροπολογία. </w:t>
      </w:r>
    </w:p>
    <w:p w14:paraId="2B06E29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τροπολογία του Υπο</w:t>
      </w:r>
      <w:r>
        <w:rPr>
          <w:rFonts w:eastAsia="Times New Roman" w:cs="Times New Roman"/>
          <w:szCs w:val="24"/>
        </w:rPr>
        <w:t>υργείου Δικαιοσύνης, σας έχουμε ξαναπεί ήδη από την εποχή που ψηφιζόταν η βασική ρύθμιση του 2015 ότι η προσέγγισή σας στο πολύ σοβαρό και όντως εξαιρετικά πιεστικό σωφρονιστικό πρόβλημα, είναι τουλάχιστον μυωπική. Είναι στην πραγματικότητα βαθύτατα άνιση,</w:t>
      </w:r>
      <w:r>
        <w:rPr>
          <w:rFonts w:eastAsia="Times New Roman" w:cs="Times New Roman"/>
          <w:szCs w:val="24"/>
        </w:rPr>
        <w:t xml:space="preserve"> άδικη και συντηρητική. Μεταχειρίζεστε τις φυλακές ως πεδίο ιδεολογικών ασκήσεων και ως εκλογικές δεξαμενές. Μένετε προσηλωμένοι στη λογική των </w:t>
      </w:r>
      <w:proofErr w:type="spellStart"/>
      <w:r>
        <w:rPr>
          <w:rFonts w:eastAsia="Times New Roman" w:cs="Times New Roman"/>
          <w:szCs w:val="24"/>
        </w:rPr>
        <w:t>εμβαλωματικών</w:t>
      </w:r>
      <w:proofErr w:type="spellEnd"/>
      <w:r>
        <w:rPr>
          <w:rFonts w:eastAsia="Times New Roman" w:cs="Times New Roman"/>
          <w:szCs w:val="24"/>
        </w:rPr>
        <w:t>, πρόχειρων και νομικά έωλων παρεμβάσεων. Από σκοπιμότητα κλείνετε ξανά τα μάτια στην ηθική και πολ</w:t>
      </w:r>
      <w:r>
        <w:rPr>
          <w:rFonts w:eastAsia="Times New Roman" w:cs="Times New Roman"/>
          <w:szCs w:val="24"/>
        </w:rPr>
        <w:t xml:space="preserve">ιτική απαξία των εγκλημάτων, πολλών εγκλημάτων. Κινείστε στην κατεύθυνση των οριζόντιων απολύσεων κι όχι των ρυθμίσεων που αξιολογούν και την επικινδυνότητα και την προσωπικότητα του κρατούμενου, αλλά και τη σοβαρότητα του αδικήματος. </w:t>
      </w:r>
    </w:p>
    <w:p w14:paraId="2B06E29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Αρνείστε να εισ</w:t>
      </w:r>
      <w:r>
        <w:rPr>
          <w:rFonts w:eastAsia="Times New Roman" w:cs="Times New Roman"/>
          <w:szCs w:val="24"/>
        </w:rPr>
        <w:t>αγ</w:t>
      </w:r>
      <w:r>
        <w:rPr>
          <w:rFonts w:eastAsia="Times New Roman" w:cs="Times New Roman"/>
          <w:szCs w:val="24"/>
        </w:rPr>
        <w:t>άγε</w:t>
      </w:r>
      <w:r>
        <w:rPr>
          <w:rFonts w:eastAsia="Times New Roman" w:cs="Times New Roman"/>
          <w:szCs w:val="24"/>
        </w:rPr>
        <w:t xml:space="preserve">τε ουσιαστικές εξαιρέσεις. Επιλεκτικά αφήνετε σοβαρά αδικήματα του Ποινικού Κώδικα, όπως οι </w:t>
      </w:r>
      <w:r>
        <w:rPr>
          <w:rFonts w:eastAsia="Times New Roman" w:cs="Times New Roman"/>
          <w:szCs w:val="24"/>
        </w:rPr>
        <w:lastRenderedPageBreak/>
        <w:t>πράξεις τρομοκρατίας, εκτός του πεδίου των εξαιρέσεων. Αρνείστε, τέλος, την υποχρεωτική χρήση των συσκευών ηλεκτρονικής παρακολούθησης, το «βραχιόλι», το οποίο παρέ</w:t>
      </w:r>
      <w:r>
        <w:rPr>
          <w:rFonts w:eastAsia="Times New Roman" w:cs="Times New Roman"/>
          <w:szCs w:val="24"/>
        </w:rPr>
        <w:t>χει</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πολύ μεγαλύτερες εγγυήσεις για την προστασία της δημόσιας ασφάλειας. </w:t>
      </w:r>
    </w:p>
    <w:p w14:paraId="2B06E29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Αναρωτιόμαστε, αλήθεια, ποια είναι τελικά τα οφέλη αυτής της δεύτερης παρέμβασης. Πώς πιστεύετε ότι θα βελτιωθεί η κατάσταση; Πώς θα γλιτώσει η Ελλάδα τις καταδίκες από</w:t>
      </w:r>
      <w:r>
        <w:rPr>
          <w:rFonts w:eastAsia="Times New Roman" w:cs="Times New Roman"/>
          <w:szCs w:val="24"/>
        </w:rPr>
        <w:t xml:space="preserve"> το Ευρωπαϊκό Δικαστήριο για τις απάνθρωπες συνθήκες κράτησης και διαβίωσης στις φυλακές; Αντί να δουλέψετε για ανθρώπινες φυλακές, προτιμάτε να αδειάσετε τις φυλακές. Καμμιά οριστική, καμμιά πειστική λύση δεν δίνετε στο πρόβλημα του σωφρονιστικού συστήματ</w:t>
      </w:r>
      <w:r>
        <w:rPr>
          <w:rFonts w:eastAsia="Times New Roman" w:cs="Times New Roman"/>
          <w:szCs w:val="24"/>
        </w:rPr>
        <w:t xml:space="preserve">ος. Είναι μια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αποσυμφόρηση, είναι μια ποινική παρέμβαση, η οποία κάνει οριζόντιες απολύσεις υπό όρους από τις φυλακές. </w:t>
      </w:r>
    </w:p>
    <w:p w14:paraId="2B06E29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Στις ελληνικές φυλακές, κυρίες και κύριοι συνάδελφοι, υπάρχει ανθρωπιστική κρίση. Υπάρχει μια νοσηρή κατάσταση και αυτή την κατάσ</w:t>
      </w:r>
      <w:r>
        <w:rPr>
          <w:rFonts w:eastAsia="Times New Roman" w:cs="Times New Roman"/>
          <w:szCs w:val="24"/>
        </w:rPr>
        <w:t>ταση πρέπει να την ανατρέψουμε, όχι πάντως με παρεμβάσεις για τα μάτια του κόσμου, όχι πάντως με παρεμβά</w:t>
      </w:r>
      <w:r>
        <w:rPr>
          <w:rFonts w:eastAsia="Times New Roman" w:cs="Times New Roman"/>
          <w:szCs w:val="24"/>
        </w:rPr>
        <w:lastRenderedPageBreak/>
        <w:t>σεις τις οποίες υπαγορεύουν τα στελέχη του Τμήματος Δικαιωμάτων του ΣΥΡΙΖΑ, όχι με παρεμβάσεις από αυτούς που θέλουν να εκμεταλλευτούν την ανάγκη των κρ</w:t>
      </w:r>
      <w:r>
        <w:rPr>
          <w:rFonts w:eastAsia="Times New Roman" w:cs="Times New Roman"/>
          <w:szCs w:val="24"/>
        </w:rPr>
        <w:t xml:space="preserve">ατουμένων έναντι κάποιων ψήφων. </w:t>
      </w:r>
    </w:p>
    <w:p w14:paraId="2B06E29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Δεν δίνονται έτσι, κυρίες και κύριοι του ΣΥΡΙΖΑ, διαπιστευτήρια προοδευτικής ιδεολογίας και διακυβέρνησης. </w:t>
      </w:r>
    </w:p>
    <w:p w14:paraId="2B06E29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Χίλιες διακόσιες είναι.</w:t>
      </w:r>
    </w:p>
    <w:p w14:paraId="2B06E29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Στις ψήφους των κρατουμένων…</w:t>
      </w:r>
    </w:p>
    <w:p w14:paraId="2B06E29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Ρω</w:t>
      </w:r>
      <w:r>
        <w:rPr>
          <w:rFonts w:eastAsia="Times New Roman" w:cs="Times New Roman"/>
          <w:szCs w:val="24"/>
        </w:rPr>
        <w:t xml:space="preserve">τήστε τον κ. Λάμπρου. Θα σας πληροφορήσει ο κ. Λάμπρου καλύτερα. </w:t>
      </w:r>
    </w:p>
    <w:p w14:paraId="2B06E29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στη Δημοκρατική Συμπαράταξη θα επιμείνουμε στον δρόμο των μεγάλων και προοδευτικών μεταρρυθμίσεων. Θα επιμείνουμε στο γεγονός ότι χρειάζεται σήμερα να δούμε ξανά το ποινικό οπλοστάσιο </w:t>
      </w:r>
      <w:r>
        <w:rPr>
          <w:rFonts w:eastAsia="Times New Roman" w:cs="Times New Roman"/>
          <w:szCs w:val="24"/>
        </w:rPr>
        <w:t>με την αναθεώρηση και τη μεταρρύθμιση του Ποινικού Κώδικα, του Σωφρονιστικού Κώδικα, του Κώδικα Ποινικής Δικονομίας, με την ενίσχυση των υποδομών στην εκπαίδευση του προσωπικού, με τη δημιουργία σύγχρονων δομών για τους κρατούμενους. Επομένως, όπως καταλαβ</w:t>
      </w:r>
      <w:r>
        <w:rPr>
          <w:rFonts w:eastAsia="Times New Roman" w:cs="Times New Roman"/>
          <w:szCs w:val="24"/>
        </w:rPr>
        <w:t xml:space="preserve">αίνετε, και αυτή την τροπολογία θα την καταψηφίσουμε. </w:t>
      </w:r>
    </w:p>
    <w:p w14:paraId="2B06E29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τώρα με τα άρθρα 40 και 41 του νομοσχεδίου, κυρίες και κύριοι συνάδελφοι, τα νέα άρθρα, η Δημοκρατική Συμπαράταξη έχει αποδείξει ότι υπερασπίζεται το ευρωπαϊκό νομικό κεκτημένο και τα ανθρώπινα</w:t>
      </w:r>
      <w:r>
        <w:rPr>
          <w:rFonts w:eastAsia="Times New Roman" w:cs="Times New Roman"/>
          <w:szCs w:val="24"/>
        </w:rPr>
        <w:t xml:space="preserve"> δικαιώματα, καθώς και ότι σέβεται τις αποφάσεις</w:t>
      </w:r>
      <w:r>
        <w:rPr>
          <w:rFonts w:eastAsia="Times New Roman" w:cs="Times New Roman"/>
          <w:szCs w:val="24"/>
        </w:rPr>
        <w:t>,</w:t>
      </w:r>
      <w:r>
        <w:rPr>
          <w:rFonts w:eastAsia="Times New Roman" w:cs="Times New Roman"/>
          <w:szCs w:val="24"/>
        </w:rPr>
        <w:t xml:space="preserve"> τόσο των ευρωπαϊκών θεσμών όσο και αυτές του Ευρωπαϊκού Δικαστηρίου Δικαιωμάτων του Ανθρώπου. Ιδιαίτερα οι τελευταίες έχουν συμβάλει στην εμπέδωση και στην εμβάθυνση των ανθρωπίνων δικαιωμάτων, καθώς και στ</w:t>
      </w:r>
      <w:r>
        <w:rPr>
          <w:rFonts w:eastAsia="Times New Roman" w:cs="Times New Roman"/>
          <w:szCs w:val="24"/>
        </w:rPr>
        <w:t>ην προστασία των ελευθεριών και έχουν προωθήσει στην Ευρώπη και στην Ελλάδα τις αρχές και τις αξίες του σύγχρονου νομικού πολιτισμού.</w:t>
      </w:r>
    </w:p>
    <w:p w14:paraId="2B06E29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B06E29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Σας ζητώ ένα λεπτό, κύριε Πρόεδρε, όχι</w:t>
      </w:r>
      <w:r>
        <w:rPr>
          <w:rFonts w:eastAsia="Times New Roman" w:cs="Times New Roman"/>
          <w:szCs w:val="24"/>
        </w:rPr>
        <w:t xml:space="preserve"> παραπάνω. </w:t>
      </w:r>
    </w:p>
    <w:p w14:paraId="2B06E2A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Υπό αυτή την έννοια συμφωνούμε στην εφαρμογή της οριστικής απόφασης του Ευρωπαϊκού Δικαστηρίου Δικαιωμάτων του Ανθρώπου, με την οποία κρίνεται ότι μια δικαστική απόφαση του Εθνικού Δικαστηρίου εκδόθηκε κατά παράβαση δικαιώματος και κάποια στιγμ</w:t>
      </w:r>
      <w:r>
        <w:rPr>
          <w:rFonts w:eastAsia="Times New Roman" w:cs="Times New Roman"/>
          <w:szCs w:val="24"/>
        </w:rPr>
        <w:t xml:space="preserve">ή, αν θέλατε να το συζητήσουμε, θα μας εξηγούσατε κι εσείς γιατί περιοριστήκατε μόνο στην εκούσια διαδικασία. </w:t>
      </w:r>
    </w:p>
    <w:p w14:paraId="2B06E2A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Ό,τι αφορά στον δίκαιο χαρακτήρα της διαδικασίας και στις διατάξεις του ουσιαστικού δικαίου της Ευρωπαϊκής Σύμβασης Δικαιωμάτων του Ανθρώπου, μας</w:t>
      </w:r>
      <w:r>
        <w:rPr>
          <w:rFonts w:eastAsia="Times New Roman" w:cs="Times New Roman"/>
          <w:szCs w:val="24"/>
        </w:rPr>
        <w:t xml:space="preserve"> βρίσκει απολύτως σύμφωνους. </w:t>
      </w:r>
    </w:p>
    <w:p w14:paraId="2B06E2A2"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αυτονόητη η στάση αυτή για μια παράταξη η οποία αγωνίστηκε για την ανάδειξη του ευρωπαϊκού κεκτημένου του νομικού μας πολιτισμού. </w:t>
      </w:r>
    </w:p>
    <w:p w14:paraId="2B06E2A3"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Επειδή αυτό είναι αυτονόητο, άλλο τόσο αυτονόητο είναι για μας να βάλουμε τέλος στο επικοινωνιακό παιχνίδι της </w:t>
      </w:r>
      <w:proofErr w:type="spellStart"/>
      <w:r>
        <w:rPr>
          <w:rFonts w:eastAsia="Times New Roman" w:cs="Times New Roman"/>
          <w:szCs w:val="24"/>
        </w:rPr>
        <w:t>παραπαίουσας</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όπου έχει επιλέξει ο ΣΥΡΙΖΑ να κυβερνά με τους ΑΝΕΛ για το μνημόνιο, τη </w:t>
      </w:r>
      <w:proofErr w:type="spellStart"/>
      <w:r>
        <w:rPr>
          <w:rFonts w:eastAsia="Times New Roman" w:cs="Times New Roman"/>
          <w:szCs w:val="24"/>
        </w:rPr>
        <w:t>φοροεπιδρομή</w:t>
      </w:r>
      <w:proofErr w:type="spellEnd"/>
      <w:r>
        <w:rPr>
          <w:rFonts w:eastAsia="Times New Roman" w:cs="Times New Roman"/>
          <w:szCs w:val="24"/>
        </w:rPr>
        <w:t xml:space="preserve"> απέναντι στους μισ</w:t>
      </w:r>
      <w:r>
        <w:rPr>
          <w:rFonts w:eastAsia="Times New Roman" w:cs="Times New Roman"/>
          <w:szCs w:val="24"/>
        </w:rPr>
        <w:t xml:space="preserve">θωτούς και τους συνταξιούχους, τις παρεμβάσεις στη δικαιοσύνη, την υπονόμευση των θεσμών, τη νομή του πελατειακού καθεστώτος και να απευθύνεται στην </w:t>
      </w:r>
      <w:proofErr w:type="spellStart"/>
      <w:r>
        <w:rPr>
          <w:rFonts w:eastAsia="Times New Roman" w:cs="Times New Roman"/>
          <w:szCs w:val="24"/>
        </w:rPr>
        <w:t>Aντιπολίτευση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και ιδιαίτερα στη Δημοκρατική Συμπαράταξη</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 xml:space="preserve">να περνάει νομοσχέδια για το σύμφωνο συμβίωσης, το τέμενος, την ίση μεταχείριση προσώπων στην εργασία, τα ανθρώπινα και τα κοινωνικά δικαιώματα. Αυτό τέλος! </w:t>
      </w:r>
    </w:p>
    <w:p w14:paraId="2B06E2A4"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 αυτό σας δηλώνουμε ότι δεν δίνουμε άλλοθι στην έλλειψη κυβερνητικής πλειοψηφίας. Δεν θα δώσουμ</w:t>
      </w:r>
      <w:r>
        <w:rPr>
          <w:rFonts w:eastAsia="Times New Roman" w:cs="Times New Roman"/>
          <w:szCs w:val="24"/>
        </w:rPr>
        <w:t>ε στο εξής άλλοθι στην έλλειψη δεδηλωμένης για την υπερψήφιση σχεδίων νόμ</w:t>
      </w:r>
      <w:r>
        <w:rPr>
          <w:rFonts w:eastAsia="Times New Roman" w:cs="Times New Roman"/>
          <w:szCs w:val="24"/>
        </w:rPr>
        <w:t>ου</w:t>
      </w:r>
      <w:r>
        <w:rPr>
          <w:rFonts w:eastAsia="Times New Roman" w:cs="Times New Roman"/>
          <w:szCs w:val="24"/>
        </w:rPr>
        <w:t xml:space="preserve"> ή μεμονωμένων διατάξεων, ανεξαρτήτως περιεχομένου. </w:t>
      </w:r>
    </w:p>
    <w:p w14:paraId="2B06E2A5"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Αν στα άρθρα και τις τροπολογίες που εισηγείστε, κυρίες και κύριοι συνάδελφοι της </w:t>
      </w:r>
      <w:r>
        <w:rPr>
          <w:rFonts w:eastAsia="Times New Roman" w:cs="Times New Roman"/>
          <w:szCs w:val="24"/>
        </w:rPr>
        <w:t>σ</w:t>
      </w:r>
      <w:r>
        <w:rPr>
          <w:rFonts w:eastAsia="Times New Roman" w:cs="Times New Roman"/>
          <w:szCs w:val="24"/>
        </w:rPr>
        <w:t>υγκυβέρνησης, δεν έχετε την απαιτούμενη κυβερ</w:t>
      </w:r>
      <w:r>
        <w:rPr>
          <w:rFonts w:eastAsia="Times New Roman" w:cs="Times New Roman"/>
          <w:szCs w:val="24"/>
        </w:rPr>
        <w:t xml:space="preserve">νητική πλειοψηφία, να γνωρίζετε ότι δεν θα βρείτε σε εμάς καμμία στήριξη ώστε να αναπληρώσετε με τις δικές μας ψήφους την ετερόκλητη συμφωνία συμφερόντων που συνδέει τη συμμαχία των δύο κομμάτων ΣΥΡΙΖΑ και ΑΝΕΛ. </w:t>
      </w:r>
    </w:p>
    <w:p w14:paraId="2B06E2A6"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Επομένως σας ζητάμε σήμερα να αποσύρετε τις</w:t>
      </w:r>
      <w:r>
        <w:rPr>
          <w:rFonts w:eastAsia="Times New Roman" w:cs="Times New Roman"/>
          <w:szCs w:val="24"/>
        </w:rPr>
        <w:t xml:space="preserve"> σχετικές ρυθμίσεις και αφού πείσετε τους εταίρους σας στην Κυβέρνηση να τις υπερψηφίσουν, τότε ευχαρίστως θα τις υπερψηφίσουμε κι εμείς. </w:t>
      </w:r>
    </w:p>
    <w:p w14:paraId="2B06E2A7"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Εμείς, αντίθετα με τους συνεταίρους σας, πιστεύουμε ότι πρέπει να υπερψηφιστεί η συγκεκριμένη διάταξη από μία Κυβέρνη</w:t>
      </w:r>
      <w:r>
        <w:rPr>
          <w:rFonts w:eastAsia="Times New Roman" w:cs="Times New Roman"/>
          <w:szCs w:val="24"/>
        </w:rPr>
        <w:t xml:space="preserve">ση η οποία έχει συμφωνήσει ότι έχει κοινή γραμμή σε αυτά τα θέματα, και στα θέματα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των πολιτών και στα θέματα των κοινωνικών δικαιωμάτων. Δεν γίνεται </w:t>
      </w:r>
      <w:proofErr w:type="spellStart"/>
      <w:r>
        <w:rPr>
          <w:rFonts w:eastAsia="Times New Roman" w:cs="Times New Roman"/>
          <w:szCs w:val="24"/>
        </w:rPr>
        <w:t>αλά</w:t>
      </w:r>
      <w:proofErr w:type="spellEnd"/>
      <w:r>
        <w:rPr>
          <w:rFonts w:eastAsia="Times New Roman" w:cs="Times New Roman"/>
          <w:szCs w:val="24"/>
        </w:rPr>
        <w:t xml:space="preserve"> καρτ</w:t>
      </w:r>
      <w:r>
        <w:rPr>
          <w:rFonts w:eastAsia="Times New Roman" w:cs="Times New Roman"/>
          <w:szCs w:val="24"/>
        </w:rPr>
        <w:t xml:space="preserve"> συμφωνία. </w:t>
      </w:r>
    </w:p>
    <w:p w14:paraId="2B06E2A8" w14:textId="77777777" w:rsidR="00186434" w:rsidRDefault="00E01EC9">
      <w:pPr>
        <w:spacing w:after="0" w:line="600" w:lineRule="auto"/>
        <w:ind w:firstLine="720"/>
        <w:contextualSpacing/>
        <w:jc w:val="both"/>
        <w:rPr>
          <w:rFonts w:eastAsia="Times New Roman" w:cs="Times New Roman"/>
          <w:color w:val="000000" w:themeColor="text1"/>
          <w:szCs w:val="24"/>
        </w:rPr>
      </w:pPr>
      <w:r>
        <w:rPr>
          <w:rFonts w:eastAsia="Times New Roman" w:cs="Times New Roman"/>
          <w:szCs w:val="24"/>
        </w:rPr>
        <w:lastRenderedPageBreak/>
        <w:t>Μιας και έχετε μία έντιμη συμφωνία, όπως λέγατε μέχρι τώρα, αυτή τ</w:t>
      </w:r>
      <w:r>
        <w:rPr>
          <w:rFonts w:eastAsia="Times New Roman" w:cs="Times New Roman"/>
          <w:szCs w:val="24"/>
        </w:rPr>
        <w:t xml:space="preserve">ην έντιμη συμφωνία σε όλα τα θέματα εμείς είμαστε έτοιμοι να τη διαπιστώσουμε κάθε φορά. Σε κάθε </w:t>
      </w:r>
      <w:r w:rsidRPr="00A522DB">
        <w:rPr>
          <w:rFonts w:eastAsia="Times New Roman" w:cs="Times New Roman"/>
          <w:color w:val="000000" w:themeColor="text1"/>
          <w:szCs w:val="24"/>
        </w:rPr>
        <w:t>αντίθετη περίπτωση, από δω και πέρα θα καταψηφίζουμε οτιδήποτε δεν έχει δική σας συμφωνία.</w:t>
      </w:r>
    </w:p>
    <w:p w14:paraId="2B06E2A9" w14:textId="77777777" w:rsidR="00186434" w:rsidRDefault="00E01EC9">
      <w:pPr>
        <w:spacing w:after="0" w:line="600" w:lineRule="auto"/>
        <w:ind w:firstLine="720"/>
        <w:contextualSpacing/>
        <w:jc w:val="both"/>
        <w:rPr>
          <w:rFonts w:eastAsia="Times New Roman" w:cs="Times New Roman"/>
          <w:szCs w:val="24"/>
        </w:rPr>
      </w:pPr>
      <w:r w:rsidRPr="00A522DB">
        <w:rPr>
          <w:rFonts w:eastAsia="Times New Roman" w:cs="Times New Roman"/>
          <w:b/>
          <w:color w:val="000000" w:themeColor="text1"/>
          <w:szCs w:val="24"/>
        </w:rPr>
        <w:t xml:space="preserve">ΠΡΟΕΔΡΕΥΩΝ (Σπυρίδων Λυκούδης): </w:t>
      </w:r>
      <w:r>
        <w:rPr>
          <w:rFonts w:eastAsia="Times New Roman" w:cs="Times New Roman"/>
          <w:szCs w:val="24"/>
        </w:rPr>
        <w:t xml:space="preserve">Ευχαριστούμε, κύριε Παπαθεοδώρου. </w:t>
      </w:r>
    </w:p>
    <w:p w14:paraId="2B06E2AA"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t>Θ</w:t>
      </w:r>
      <w:r>
        <w:rPr>
          <w:rFonts w:eastAsia="Times New Roman" w:cs="Times New Roman"/>
          <w:b/>
          <w:szCs w:val="24"/>
        </w:rPr>
        <w:t xml:space="preserve">ΕΟΔΩΡΟΣ ΠΑΠΑΘΕΟΔΩΡΟΥ: </w:t>
      </w:r>
      <w:r>
        <w:rPr>
          <w:rFonts w:eastAsia="Times New Roman" w:cs="Times New Roman"/>
          <w:szCs w:val="24"/>
        </w:rPr>
        <w:t xml:space="preserve">Κύριε Πρόεδρε, ολοκληρώνω. </w:t>
      </w:r>
    </w:p>
    <w:p w14:paraId="2B06E2AB"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Παπαθεοδώρου, έχετε και τη δευτερολογία σας. </w:t>
      </w:r>
    </w:p>
    <w:p w14:paraId="2B06E2AC"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Σας παρακαλώ.</w:t>
      </w:r>
    </w:p>
    <w:p w14:paraId="2B06E2AD"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ολοκληρώνω τη φράση και κατεβαίνω από το Βήμα. </w:t>
      </w:r>
    </w:p>
    <w:p w14:paraId="2B06E2AE"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Στην ουσία, λοιπόν, πέ</w:t>
      </w:r>
      <w:r>
        <w:rPr>
          <w:rFonts w:eastAsia="Times New Roman" w:cs="Times New Roman"/>
          <w:szCs w:val="24"/>
        </w:rPr>
        <w:t xml:space="preserve">ρα των άρθρων της ενσωμάτωσης της </w:t>
      </w:r>
      <w:r>
        <w:rPr>
          <w:rFonts w:eastAsia="Times New Roman" w:cs="Times New Roman"/>
          <w:szCs w:val="24"/>
        </w:rPr>
        <w:t>ο</w:t>
      </w:r>
      <w:r>
        <w:rPr>
          <w:rFonts w:eastAsia="Times New Roman" w:cs="Times New Roman"/>
          <w:szCs w:val="24"/>
        </w:rPr>
        <w:t xml:space="preserve">δηγίας, καταψηφίζουμε το νομοσχέδιο για τις λοιπές διατάξεις που φέρατε σήμερα. </w:t>
      </w:r>
    </w:p>
    <w:p w14:paraId="2B06E2AF"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B06E2B0"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B06E2B1"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Τον λόγο έχει </w:t>
      </w:r>
      <w:r>
        <w:rPr>
          <w:rFonts w:eastAsia="Times New Roman" w:cs="Times New Roman"/>
          <w:szCs w:val="24"/>
        </w:rPr>
        <w:t xml:space="preserve">ο συνάδελφος κ. Ιωάννης </w:t>
      </w:r>
      <w:proofErr w:type="spellStart"/>
      <w:r>
        <w:rPr>
          <w:rFonts w:eastAsia="Times New Roman" w:cs="Times New Roman"/>
          <w:szCs w:val="24"/>
        </w:rPr>
        <w:t>Αϊβατίδης</w:t>
      </w:r>
      <w:proofErr w:type="spellEnd"/>
      <w:r>
        <w:rPr>
          <w:rFonts w:eastAsia="Times New Roman" w:cs="Times New Roman"/>
          <w:szCs w:val="24"/>
        </w:rPr>
        <w:t xml:space="preserve">, </w:t>
      </w:r>
      <w:r>
        <w:rPr>
          <w:rFonts w:eastAsia="Times New Roman" w:cs="Times New Roman"/>
          <w:szCs w:val="24"/>
        </w:rPr>
        <w:t>ειδικός αγορητής</w:t>
      </w:r>
      <w:r>
        <w:rPr>
          <w:rFonts w:eastAsia="Times New Roman" w:cs="Times New Roman"/>
          <w:szCs w:val="24"/>
        </w:rPr>
        <w:t xml:space="preserve"> της Χρυσής Αυγής. </w:t>
      </w:r>
    </w:p>
    <w:p w14:paraId="2B06E2B2"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Ευχαριστώ, κύριε Πρόεδρε. </w:t>
      </w:r>
    </w:p>
    <w:p w14:paraId="2B06E2B3"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Είναι πλέον αργά για τη Δημοκρατική Συμπαράταξη, τη Νέα Δημοκρατία και άλλα κόμματα, τα οποία στήριξαν το σχέδιο νόμου που αφορούσε στο ισλ</w:t>
      </w:r>
      <w:r>
        <w:rPr>
          <w:rFonts w:eastAsia="Times New Roman" w:cs="Times New Roman"/>
          <w:szCs w:val="24"/>
        </w:rPr>
        <w:t>αμικό τέμενος, αλλά και το σύμφωνο συμβίωσης. Έχουν στιγματιστεί πολιτικά από τις επιλογές αυτές και έδωσαν ένα άλλοθι τουλάχιστον στους Ανεξάρτητους Έλληνες, οι οποίοι δεν υπερψήφισαν τα συγκεκριμένα σχέδια νόμου. Επαναλαμβάνω</w:t>
      </w:r>
      <w:r w:rsidRPr="004D20D6">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χουν στιγματιστεί πολιτικά. </w:t>
      </w:r>
    </w:p>
    <w:p w14:paraId="2B06E2B4"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εισαχθέν σχέδιο νόμου αποτελεί μία εναρμόνιση της ελληνικής νομοθεσίας με την ευρωπαϊκή </w:t>
      </w:r>
      <w:r>
        <w:rPr>
          <w:rFonts w:eastAsia="Times New Roman" w:cs="Times New Roman"/>
          <w:szCs w:val="24"/>
        </w:rPr>
        <w:t>ο</w:t>
      </w:r>
      <w:r>
        <w:rPr>
          <w:rFonts w:eastAsia="Times New Roman" w:cs="Times New Roman"/>
          <w:szCs w:val="24"/>
        </w:rPr>
        <w:t xml:space="preserve">δηγία 2014/41/ΕΕ περί ευρωπαϊκής εντολής έρευνας για την καταπολέμηση του διασυνοριακού οργανωμένου εγκλήματος. </w:t>
      </w:r>
    </w:p>
    <w:p w14:paraId="2B06E2B5"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w:t>
      </w:r>
      <w:proofErr w:type="spellStart"/>
      <w:r>
        <w:rPr>
          <w:rFonts w:eastAsia="Times New Roman" w:cs="Times New Roman"/>
          <w:szCs w:val="24"/>
        </w:rPr>
        <w:t>ξανατονίσει</w:t>
      </w:r>
      <w:proofErr w:type="spellEnd"/>
      <w:r>
        <w:rPr>
          <w:rFonts w:eastAsia="Times New Roman" w:cs="Times New Roman"/>
          <w:szCs w:val="24"/>
        </w:rPr>
        <w:t xml:space="preserve"> πως οι</w:t>
      </w:r>
      <w:r>
        <w:rPr>
          <w:rFonts w:eastAsia="Times New Roman" w:cs="Times New Roman"/>
          <w:szCs w:val="24"/>
        </w:rPr>
        <w:t xml:space="preserve"> οδηγίες της Ευρωπαϊκής Ένωσης για τα κράτη-μέλη έχουν δεσμευτικό χαρακτήρα μόνο όσον αφορά την επίτευξη των στόχων. Υπάρχει, λοιπόν, ένας επιδιωκόμενος στόχος, ο οποίος θα πρέπει να επιτευχθεί μέσω της νομοθέτησης, πλην όμως το κράτος-μέλος, αν συντρέχουν</w:t>
      </w:r>
      <w:r>
        <w:rPr>
          <w:rFonts w:eastAsia="Times New Roman" w:cs="Times New Roman"/>
          <w:szCs w:val="24"/>
        </w:rPr>
        <w:t xml:space="preserve"> ειδικές </w:t>
      </w:r>
      <w:r>
        <w:rPr>
          <w:rFonts w:eastAsia="Times New Roman" w:cs="Times New Roman"/>
          <w:szCs w:val="24"/>
        </w:rPr>
        <w:lastRenderedPageBreak/>
        <w:t xml:space="preserve">εθνικές περιστάσεις, έχει κάποια διακριτική ευχέρεια στο να ρυθμίσει νομοθετικά τη συγκεκριμένη </w:t>
      </w:r>
      <w:r>
        <w:rPr>
          <w:rFonts w:eastAsia="Times New Roman" w:cs="Times New Roman"/>
          <w:szCs w:val="24"/>
        </w:rPr>
        <w:t>ο</w:t>
      </w:r>
      <w:r>
        <w:rPr>
          <w:rFonts w:eastAsia="Times New Roman" w:cs="Times New Roman"/>
          <w:szCs w:val="24"/>
        </w:rPr>
        <w:t xml:space="preserve">δηγία, επ’ </w:t>
      </w:r>
      <w:proofErr w:type="spellStart"/>
      <w:r>
        <w:rPr>
          <w:rFonts w:eastAsia="Times New Roman" w:cs="Times New Roman"/>
          <w:szCs w:val="24"/>
        </w:rPr>
        <w:t>ωφελεία</w:t>
      </w:r>
      <w:proofErr w:type="spellEnd"/>
      <w:r>
        <w:rPr>
          <w:rFonts w:eastAsia="Times New Roman" w:cs="Times New Roman"/>
          <w:szCs w:val="24"/>
        </w:rPr>
        <w:t xml:space="preserve"> του εθνικού κράτους και της εθνικής κυριαρχίας. </w:t>
      </w:r>
    </w:p>
    <w:p w14:paraId="2B06E2B6" w14:textId="77777777" w:rsidR="00186434" w:rsidRDefault="00E01EC9">
      <w:pPr>
        <w:spacing w:line="600" w:lineRule="auto"/>
        <w:ind w:firstLine="720"/>
        <w:contextualSpacing/>
        <w:jc w:val="both"/>
        <w:rPr>
          <w:rFonts w:eastAsia="Times New Roman"/>
          <w:szCs w:val="24"/>
        </w:rPr>
      </w:pPr>
      <w:r>
        <w:rPr>
          <w:rFonts w:eastAsia="Times New Roman"/>
          <w:szCs w:val="24"/>
        </w:rPr>
        <w:t>Η εθνική κυριαρχία δεν αποτελεί ζήτημα που αφορά μόνο στα σύνορα. Αφορά και το εθν</w:t>
      </w:r>
      <w:r>
        <w:rPr>
          <w:rFonts w:eastAsia="Times New Roman"/>
          <w:szCs w:val="24"/>
        </w:rPr>
        <w:t xml:space="preserve">ικό δίκαιο. Με το συγκεκριμένο σχέδιο νόμου, τη συγκεκριμένη </w:t>
      </w:r>
      <w:r>
        <w:rPr>
          <w:rFonts w:eastAsia="Times New Roman"/>
          <w:szCs w:val="24"/>
        </w:rPr>
        <w:t>ο</w:t>
      </w:r>
      <w:r>
        <w:rPr>
          <w:rFonts w:eastAsia="Times New Roman"/>
          <w:szCs w:val="24"/>
        </w:rPr>
        <w:t>δηγία, κατά τη γνώμη μας καταστρατηγείται η εθνική κυριαρχία και το σύστημα δικαίου στη χώρα μας. Η ευρωπαϊκή κυριαρχία και η ελληνική εθνική κυριαρχία ή η εθνική κυριαρχία κάποιου άλλου ευρωπαϊ</w:t>
      </w:r>
      <w:r>
        <w:rPr>
          <w:rFonts w:eastAsia="Times New Roman"/>
          <w:szCs w:val="24"/>
        </w:rPr>
        <w:t xml:space="preserve">κού κράτους, είναι έννοιες ανταγωνιστικές, αφού η ενίσχυση της ευρωπαϊκής κυριαρχίας συνεπάγεται συρρίκνωση της εθνικής κυριαρχίας του εκάστοτε κράτους-μέλους. </w:t>
      </w:r>
    </w:p>
    <w:p w14:paraId="2B06E2B7"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Χρυσή Αυγή είναι </w:t>
      </w:r>
      <w:proofErr w:type="spellStart"/>
      <w:r>
        <w:rPr>
          <w:rFonts w:eastAsia="Times New Roman"/>
          <w:szCs w:val="24"/>
        </w:rPr>
        <w:t>στοχοπροσηλωμένη</w:t>
      </w:r>
      <w:proofErr w:type="spellEnd"/>
      <w:r>
        <w:rPr>
          <w:rFonts w:eastAsia="Times New Roman"/>
          <w:szCs w:val="24"/>
        </w:rPr>
        <w:t xml:space="preserve"> στο να διαφυλάσσει την εθνική κυριαρχία. Το σχετικό σχέδιο </w:t>
      </w:r>
      <w:r>
        <w:rPr>
          <w:rFonts w:eastAsia="Times New Roman"/>
          <w:szCs w:val="24"/>
        </w:rPr>
        <w:t xml:space="preserve">νόμου αφορά στο σύστημα δικαίου στη χώρα μας και η Χρυσή Αυγή </w:t>
      </w:r>
      <w:proofErr w:type="spellStart"/>
      <w:r>
        <w:rPr>
          <w:rFonts w:eastAsia="Times New Roman"/>
          <w:szCs w:val="24"/>
        </w:rPr>
        <w:t>ανενδοιάστως</w:t>
      </w:r>
      <w:proofErr w:type="spellEnd"/>
      <w:r>
        <w:rPr>
          <w:rFonts w:eastAsia="Times New Roman"/>
          <w:szCs w:val="24"/>
        </w:rPr>
        <w:t xml:space="preserve"> θα καταψηφίσει επί της αρχής, αλλά και επί των άρθρων το συγκεκριμένο σχέδιο νόμου, λειτουργώντας για μια ακόμη φορά ως εθνοφρουρός εντός του </w:t>
      </w:r>
      <w:r>
        <w:rPr>
          <w:rFonts w:eastAsia="Times New Roman"/>
          <w:szCs w:val="24"/>
        </w:rPr>
        <w:t>ε</w:t>
      </w:r>
      <w:r>
        <w:rPr>
          <w:rFonts w:eastAsia="Times New Roman"/>
          <w:szCs w:val="24"/>
        </w:rPr>
        <w:t xml:space="preserve">λληνικού Κοινοβουλίου.  </w:t>
      </w:r>
    </w:p>
    <w:p w14:paraId="2B06E2B8" w14:textId="77777777" w:rsidR="00186434" w:rsidRDefault="00E01EC9">
      <w:pPr>
        <w:spacing w:line="600" w:lineRule="auto"/>
        <w:ind w:firstLine="720"/>
        <w:contextualSpacing/>
        <w:jc w:val="both"/>
        <w:rPr>
          <w:rFonts w:eastAsia="Times New Roman"/>
          <w:szCs w:val="24"/>
        </w:rPr>
      </w:pPr>
      <w:r>
        <w:rPr>
          <w:rFonts w:eastAsia="Times New Roman"/>
          <w:szCs w:val="24"/>
        </w:rPr>
        <w:t>Την ευθύνη γι</w:t>
      </w:r>
      <w:r>
        <w:rPr>
          <w:rFonts w:eastAsia="Times New Roman"/>
          <w:szCs w:val="24"/>
        </w:rPr>
        <w:t xml:space="preserve">α την εκχώρηση της εθνικής κυριαρχίας στο επίπεδο δικαίου τη φέρουν τα κόμματα που κυβέρνησαν επί </w:t>
      </w:r>
      <w:r>
        <w:rPr>
          <w:rFonts w:eastAsia="Times New Roman"/>
          <w:szCs w:val="24"/>
        </w:rPr>
        <w:lastRenderedPageBreak/>
        <w:t>σειρά ετών και συγκεκριμένα η Νέα Δημοκρατία και το ΠΑΣΟΚ. Τόσο η Ελλάς όσο και τα υπόλοιπα κράτη-μέλη έχουν μεταβιβάσει οριστικά και αμετάκλητα κυριαρχικά δι</w:t>
      </w:r>
      <w:r>
        <w:rPr>
          <w:rFonts w:eastAsia="Times New Roman"/>
          <w:szCs w:val="24"/>
        </w:rPr>
        <w:t>καιώματα στην Ευρωπαϊκή Ένωση. Δυστυχώς δεν μπορούν να υπαναχωρήσουν εκ των υστέρων, παρά μόνο αν αποφασίσουν απόσχιση από την Ευρωπαϊκή Ένωση. Άρα, λοιπόν, οι ρίζες του κακού είναι πολύ βαθιές και αφορούν τη Νέα Δημοκρατία και το ΠΑΣΟΚ, τη σημερινή Δημοκρ</w:t>
      </w:r>
      <w:r>
        <w:rPr>
          <w:rFonts w:eastAsia="Times New Roman"/>
          <w:szCs w:val="24"/>
        </w:rPr>
        <w:t>ατική Συμπαράταξη αλλά και γενικά το ψευδεπίγραφο αυτό συνταγματικό τόξο.</w:t>
      </w:r>
    </w:p>
    <w:p w14:paraId="2B06E2B9"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δηγία 41/2014 που εισάγεται, καταστρατηγεί την εθνική μας κυριαρχία. Εκείνο που έχει ιδιαίτερο ενδιαφέρον είναι ότι στον κατάλογο των αναφερομένων διασυνοριακών, οργανωμένων εγκλη</w:t>
      </w:r>
      <w:r>
        <w:rPr>
          <w:rFonts w:eastAsia="Times New Roman"/>
          <w:szCs w:val="24"/>
        </w:rPr>
        <w:t xml:space="preserve">μάτων εμπεριέχεται και το ρατσιστικό έγκλημα, η ξενοφοβία. Ειλικρινά, η συγκεκριμένη αναφορά στο φερόμενο ως έγκλημα ρατσισμού και μάλιστα ως διασυνοριακό έγκλημα, υπερβαίνει τα </w:t>
      </w:r>
      <w:proofErr w:type="spellStart"/>
      <w:r>
        <w:rPr>
          <w:rFonts w:eastAsia="Times New Roman"/>
          <w:szCs w:val="24"/>
        </w:rPr>
        <w:t>εσκαμμένα</w:t>
      </w:r>
      <w:proofErr w:type="spellEnd"/>
      <w:r>
        <w:rPr>
          <w:rFonts w:eastAsia="Times New Roman"/>
          <w:szCs w:val="24"/>
        </w:rPr>
        <w:t xml:space="preserve"> και είναι καταχρηστική οπωσδήποτε. </w:t>
      </w:r>
    </w:p>
    <w:p w14:paraId="2B06E2BA" w14:textId="77777777" w:rsidR="00186434" w:rsidRDefault="00E01EC9">
      <w:pPr>
        <w:spacing w:line="600" w:lineRule="auto"/>
        <w:ind w:firstLine="720"/>
        <w:contextualSpacing/>
        <w:jc w:val="both"/>
        <w:rPr>
          <w:rFonts w:eastAsia="Times New Roman"/>
          <w:szCs w:val="24"/>
        </w:rPr>
      </w:pPr>
      <w:r>
        <w:rPr>
          <w:rFonts w:eastAsia="Times New Roman"/>
          <w:szCs w:val="24"/>
        </w:rPr>
        <w:t>Θα ήθελα να επαναλάβω ότι όσοι γ</w:t>
      </w:r>
      <w:r>
        <w:rPr>
          <w:rFonts w:eastAsia="Times New Roman"/>
          <w:szCs w:val="24"/>
        </w:rPr>
        <w:t xml:space="preserve">ηγενείς Ευρωπαίοι, πολίτες των εθνικών ευρωπαϊκών κρατών, μάχονται υπέρ των ευρωπαϊκών αξιών και των ιδεωδών των εθνών τους, δεν είναι ρατσιστές. Είναι ένα μηχανισμός άμυνας να αντιμάχονται καινά </w:t>
      </w:r>
      <w:r>
        <w:rPr>
          <w:rFonts w:eastAsia="Times New Roman"/>
          <w:szCs w:val="24"/>
        </w:rPr>
        <w:lastRenderedPageBreak/>
        <w:t>δαιμόνια, που πράγματι τα εκπροσωπούν –κι έχει αποδειχθεί αυ</w:t>
      </w:r>
      <w:r>
        <w:rPr>
          <w:rFonts w:eastAsia="Times New Roman"/>
          <w:szCs w:val="24"/>
        </w:rPr>
        <w:t xml:space="preserve">τό λόγω των τρομοκρατικών ενεργειών που έχουν λάβει χώρα ανά την Ευρώπη- οι φονταμενταλιστές ισλαμιστές. </w:t>
      </w:r>
    </w:p>
    <w:p w14:paraId="2B06E2BB" w14:textId="77777777" w:rsidR="00186434" w:rsidRDefault="00E01EC9">
      <w:pPr>
        <w:spacing w:line="600" w:lineRule="auto"/>
        <w:ind w:firstLine="720"/>
        <w:contextualSpacing/>
        <w:jc w:val="both"/>
        <w:rPr>
          <w:rFonts w:eastAsia="Times New Roman"/>
          <w:szCs w:val="24"/>
        </w:rPr>
      </w:pPr>
      <w:r>
        <w:rPr>
          <w:rFonts w:eastAsia="Times New Roman"/>
          <w:szCs w:val="24"/>
        </w:rPr>
        <w:t>Ποιο είναι, λοιπόν, το διασυνοριακό έγκλημα το οποίο ταλανίζει και μαστίζει αυτή τη στιγμή την Ευρώπη; Είναι οι τρομοκρατικές ενέργειες τους ισλαμικού</w:t>
      </w:r>
      <w:r>
        <w:rPr>
          <w:rFonts w:eastAsia="Times New Roman"/>
          <w:szCs w:val="24"/>
        </w:rPr>
        <w:t xml:space="preserve"> φονταμενταλισμού.   </w:t>
      </w:r>
    </w:p>
    <w:p w14:paraId="2B06E2BC"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Θα μπω στη διαδικασία αναφοράς και σχολιασμού δύο μόνο τροπολογιών στην </w:t>
      </w:r>
      <w:proofErr w:type="spellStart"/>
      <w:r>
        <w:rPr>
          <w:rFonts w:eastAsia="Times New Roman"/>
          <w:szCs w:val="24"/>
        </w:rPr>
        <w:t>πρωτολογία</w:t>
      </w:r>
      <w:proofErr w:type="spellEnd"/>
      <w:r>
        <w:rPr>
          <w:rFonts w:eastAsia="Times New Roman"/>
          <w:szCs w:val="24"/>
        </w:rPr>
        <w:t xml:space="preserve"> μου. Η πρώτη είναι η τροπολογία με αριθμό 1257, που αφορά στην παράταση του επονομαζόμενου νόμου Παρασκευόπουλου. </w:t>
      </w:r>
    </w:p>
    <w:p w14:paraId="2B06E2BD"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Το έτος 2013, όταν υπηρετούσα ως </w:t>
      </w:r>
      <w:r>
        <w:rPr>
          <w:rFonts w:eastAsia="Times New Roman"/>
          <w:szCs w:val="24"/>
        </w:rPr>
        <w:t xml:space="preserve">αναπληρωτής προϊστάμενος στην Ιατροδικαστική Υπηρεσία Κέρκυρας, κατόπιν εγγράφου παραγγελίας κλήθηκα να εξετάσω μία εικοσάχρονη Ελληνίδα φοιτήτρια -το μικρό της όνομα ήταν Σπυριδούλα- η οποία είχε πέσει θύμα επίθεσης από έναν Αφγανό </w:t>
      </w:r>
      <w:proofErr w:type="spellStart"/>
      <w:r>
        <w:rPr>
          <w:rFonts w:eastAsia="Times New Roman"/>
          <w:szCs w:val="24"/>
        </w:rPr>
        <w:t>ψευδοπρόσφυγα</w:t>
      </w:r>
      <w:proofErr w:type="spellEnd"/>
      <w:r>
        <w:rPr>
          <w:rFonts w:eastAsia="Times New Roman"/>
          <w:szCs w:val="24"/>
        </w:rPr>
        <w:t xml:space="preserve"> –πράγματι</w:t>
      </w:r>
      <w:r>
        <w:rPr>
          <w:rFonts w:eastAsia="Times New Roman"/>
          <w:szCs w:val="24"/>
        </w:rPr>
        <w:t xml:space="preserve">, η Ελλάδα απέρριψε το αίτημα ασύλου του- και </w:t>
      </w:r>
      <w:proofErr w:type="spellStart"/>
      <w:r>
        <w:rPr>
          <w:rFonts w:eastAsia="Times New Roman"/>
          <w:szCs w:val="24"/>
        </w:rPr>
        <w:t>ψευδοανήλικου</w:t>
      </w:r>
      <w:proofErr w:type="spellEnd"/>
      <w:r>
        <w:rPr>
          <w:rFonts w:eastAsia="Times New Roman"/>
          <w:szCs w:val="24"/>
        </w:rPr>
        <w:t xml:space="preserve">, διότι δεν ήταν ανήλικος. </w:t>
      </w:r>
    </w:p>
    <w:p w14:paraId="2B06E2BE" w14:textId="77777777" w:rsidR="00186434" w:rsidRDefault="00E01EC9">
      <w:pPr>
        <w:spacing w:line="600" w:lineRule="auto"/>
        <w:ind w:firstLine="720"/>
        <w:contextualSpacing/>
        <w:jc w:val="both"/>
        <w:rPr>
          <w:rFonts w:eastAsia="Times New Roman"/>
          <w:szCs w:val="24"/>
        </w:rPr>
      </w:pPr>
      <w:r>
        <w:rPr>
          <w:rFonts w:eastAsia="Times New Roman"/>
          <w:szCs w:val="24"/>
        </w:rPr>
        <w:t>Διερευνώντας, λοιπόν, αυτό το περιστατικό, το οποίο μου είχε κάνει ιδιαίτερη εντύπωση και είχα καταγράψει τις κακώσεις που έφερε η Σπυριδούλα, η εικοσάχρονη τότε φοιτήτρ</w:t>
      </w:r>
      <w:r>
        <w:rPr>
          <w:rFonts w:eastAsia="Times New Roman"/>
          <w:szCs w:val="24"/>
        </w:rPr>
        <w:t xml:space="preserve">ια, εκείνο </w:t>
      </w:r>
      <w:r>
        <w:rPr>
          <w:rFonts w:eastAsia="Times New Roman"/>
          <w:szCs w:val="24"/>
        </w:rPr>
        <w:lastRenderedPageBreak/>
        <w:t>που μου έκανε ιδιαίτερη εντύπωση από την περιγραφή της ήταν ότι ο Αφγανός δράστης είχε αυξημένο δόλο ανθρωποκτονίας, δηλαδή ενώ το κορίτσι αυτό κάποια στιγμή συγκρατήθηκε πριν πέσει στον γκρεμό, ο δράστης τ</w:t>
      </w:r>
      <w:r>
        <w:rPr>
          <w:rFonts w:eastAsia="Times New Roman"/>
          <w:szCs w:val="24"/>
        </w:rPr>
        <w:t>ή</w:t>
      </w:r>
      <w:r>
        <w:rPr>
          <w:rFonts w:eastAsia="Times New Roman"/>
          <w:szCs w:val="24"/>
        </w:rPr>
        <w:t>ς επιτέθηκε εκ νέου, προκειμένου να κα</w:t>
      </w:r>
      <w:r>
        <w:rPr>
          <w:rFonts w:eastAsia="Times New Roman"/>
          <w:szCs w:val="24"/>
        </w:rPr>
        <w:t>ταπέσει στο κενό.</w:t>
      </w:r>
    </w:p>
    <w:p w14:paraId="2B06E2BF" w14:textId="77777777" w:rsidR="00186434" w:rsidRDefault="00E01EC9">
      <w:pPr>
        <w:spacing w:line="600" w:lineRule="auto"/>
        <w:ind w:firstLine="720"/>
        <w:contextualSpacing/>
        <w:jc w:val="both"/>
        <w:rPr>
          <w:rFonts w:eastAsia="Times New Roman"/>
          <w:szCs w:val="24"/>
        </w:rPr>
      </w:pPr>
      <w:r>
        <w:rPr>
          <w:rFonts w:eastAsia="Times New Roman"/>
          <w:szCs w:val="24"/>
        </w:rPr>
        <w:t>Ο συγκεκριμένος, λοιπόν, Αφγανός, δήθεν ανήλικος, ο οποίος τιμωρήθηκε με δεκαετή κάθειρξη, αφέθηκε ελεύθερος στις 30 Οκτωβρίου του 2015. Έναν χρόνο μετά δολοφόνησε στη Γερμανία μία νεαρή Γερμανίδα, τη</w:t>
      </w:r>
      <w:r>
        <w:rPr>
          <w:rFonts w:eastAsia="Times New Roman"/>
          <w:szCs w:val="24"/>
        </w:rPr>
        <w:t xml:space="preserve"> Μαρία </w:t>
      </w:r>
      <w:proofErr w:type="spellStart"/>
      <w:r>
        <w:rPr>
          <w:rFonts w:eastAsia="Times New Roman"/>
          <w:szCs w:val="24"/>
        </w:rPr>
        <w:t>Λαντενμπούργκερ</w:t>
      </w:r>
      <w:proofErr w:type="spellEnd"/>
      <w:r>
        <w:rPr>
          <w:rFonts w:eastAsia="Times New Roman"/>
          <w:szCs w:val="24"/>
        </w:rPr>
        <w:t>,</w:t>
      </w:r>
      <w:r>
        <w:rPr>
          <w:rFonts w:eastAsia="Times New Roman"/>
          <w:szCs w:val="24"/>
        </w:rPr>
        <w:t xml:space="preserve"> κάτι το οποίο </w:t>
      </w:r>
      <w:r>
        <w:rPr>
          <w:rFonts w:eastAsia="Times New Roman"/>
          <w:szCs w:val="24"/>
        </w:rPr>
        <w:t>ανάγκασε τη γερμανική κυβέρνηση να εγκαλέσει κατά έναν τρόπο την ελληνική Κυβέρνηση. Βέβαια, με κάποια ανακοίνωση</w:t>
      </w:r>
      <w:r>
        <w:rPr>
          <w:rFonts w:eastAsia="Times New Roman"/>
          <w:szCs w:val="24"/>
        </w:rPr>
        <w:t>,</w:t>
      </w:r>
      <w:r>
        <w:rPr>
          <w:rFonts w:eastAsia="Times New Roman"/>
          <w:szCs w:val="24"/>
        </w:rPr>
        <w:t xml:space="preserve"> που είχε βγει από τη συγκυβέρνηση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προσπαθούσαν να δικαιολογήσουν τα αδικαιολόγητα.</w:t>
      </w:r>
    </w:p>
    <w:p w14:paraId="2B06E2C0"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Οι Γερμανοί, όμως, θεώρησαν υπαίτια τη </w:t>
      </w:r>
      <w:proofErr w:type="spellStart"/>
      <w:r>
        <w:rPr>
          <w:rFonts w:eastAsia="Times New Roman"/>
          <w:szCs w:val="24"/>
        </w:rPr>
        <w:t>Μέρκ</w:t>
      </w:r>
      <w:r>
        <w:rPr>
          <w:rFonts w:eastAsia="Times New Roman"/>
          <w:szCs w:val="24"/>
        </w:rPr>
        <w:t>ελ</w:t>
      </w:r>
      <w:proofErr w:type="spellEnd"/>
      <w:r>
        <w:rPr>
          <w:rFonts w:eastAsia="Times New Roman"/>
          <w:szCs w:val="24"/>
        </w:rPr>
        <w:t xml:space="preserve"> και την πολιτική ανοικτών συνόρων για την ανθρωποκτονία, γι’ αυτό το ειδεχθές έγκλημα με θύμα τη </w:t>
      </w:r>
      <w:r>
        <w:rPr>
          <w:rFonts w:eastAsia="Times New Roman"/>
          <w:szCs w:val="24"/>
        </w:rPr>
        <w:t xml:space="preserve">Μαρία </w:t>
      </w:r>
      <w:proofErr w:type="spellStart"/>
      <w:r>
        <w:rPr>
          <w:rFonts w:eastAsia="Times New Roman"/>
          <w:szCs w:val="24"/>
        </w:rPr>
        <w:t>Λαντενμπούργκερ</w:t>
      </w:r>
      <w:proofErr w:type="spellEnd"/>
      <w:r>
        <w:rPr>
          <w:rFonts w:eastAsia="Times New Roman"/>
          <w:szCs w:val="24"/>
        </w:rPr>
        <w:t>, πλην όμως δεν έκαναν ιδιαίτερη αναφορά στην πολιτική ανοικτών συνόρων που ακολουθεί η πατρίδα μας και στον «ευεργετικό» για τον Αφγαν</w:t>
      </w:r>
      <w:r>
        <w:rPr>
          <w:rFonts w:eastAsia="Times New Roman"/>
          <w:szCs w:val="24"/>
        </w:rPr>
        <w:t>ό δολοφόνο νόμο Παρασκευόπουλου.</w:t>
      </w:r>
    </w:p>
    <w:p w14:paraId="2B06E2C1"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Βεβαίως, με τον επονομαζόμενο νόμο Παρασκευ</w:t>
      </w:r>
      <w:r>
        <w:rPr>
          <w:rFonts w:eastAsia="Times New Roman"/>
          <w:szCs w:val="24"/>
        </w:rPr>
        <w:t>ό</w:t>
      </w:r>
      <w:r>
        <w:rPr>
          <w:rFonts w:eastAsia="Times New Roman"/>
          <w:szCs w:val="24"/>
        </w:rPr>
        <w:t>πο</w:t>
      </w:r>
      <w:r>
        <w:rPr>
          <w:rFonts w:eastAsia="Times New Roman"/>
          <w:szCs w:val="24"/>
        </w:rPr>
        <w:t>υ</w:t>
      </w:r>
      <w:r>
        <w:rPr>
          <w:rFonts w:eastAsia="Times New Roman"/>
          <w:szCs w:val="24"/>
        </w:rPr>
        <w:t xml:space="preserve">λου η Κυβέρνηση αιτιάται ότι ο λόγος για τον οποίο εισήγαγε το συγκεκριμένο σχέδιο νόμου ήταν η αποσυμφόρηση των φυλακών. Άκουσα στην </w:t>
      </w:r>
      <w:r>
        <w:rPr>
          <w:rFonts w:eastAsia="Times New Roman"/>
          <w:szCs w:val="24"/>
        </w:rPr>
        <w:t>ε</w:t>
      </w:r>
      <w:r>
        <w:rPr>
          <w:rFonts w:eastAsia="Times New Roman"/>
          <w:szCs w:val="24"/>
        </w:rPr>
        <w:t>πιτροπή τον κ. Παρασκευόπουλο -ο οποίος ε</w:t>
      </w:r>
      <w:r>
        <w:rPr>
          <w:rFonts w:eastAsia="Times New Roman"/>
          <w:szCs w:val="24"/>
        </w:rPr>
        <w:t>μφανίζεται ως η κινητή νομική βιβλιοθήκη του ΣΥΡΙΖΑ- ο οποίος είπε ότι δεν έχει καμμία επίδραση η πρόωρη αποφυλάκιση στην υποτροπή των εγκλημάτων.</w:t>
      </w:r>
    </w:p>
    <w:p w14:paraId="2B06E2C2"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Αυτό δεν ισχύει. Υπάρχουν διάφορες απόψεις, μεταξύ των οποίων υπάρχει και η άποψη ότι όταν είναι ανεπαρκής ο </w:t>
      </w:r>
      <w:r>
        <w:rPr>
          <w:rFonts w:eastAsia="Times New Roman"/>
          <w:szCs w:val="24"/>
        </w:rPr>
        <w:t xml:space="preserve">σωφρονισμός, η υποτροπή λαμβάνει χώρα σε μεγαλύτερο ποσοστό. Ακόμα και στη Νορβηγία που έχει ένα άριστο σωφρονιστικό σύστημα, οι δράστες έχουν περίπου 43% υποτροπή της εγκληματικής τους δράσης. </w:t>
      </w:r>
    </w:p>
    <w:p w14:paraId="2B06E2C3" w14:textId="77777777" w:rsidR="00186434" w:rsidRDefault="00E01EC9">
      <w:pPr>
        <w:spacing w:line="600" w:lineRule="auto"/>
        <w:ind w:firstLine="720"/>
        <w:contextualSpacing/>
        <w:jc w:val="both"/>
        <w:rPr>
          <w:rFonts w:eastAsia="Times New Roman"/>
          <w:szCs w:val="24"/>
        </w:rPr>
      </w:pPr>
      <w:r>
        <w:rPr>
          <w:rFonts w:eastAsia="Times New Roman"/>
          <w:szCs w:val="24"/>
        </w:rPr>
        <w:t>Τις προάλλες εξαρθρώθηκε μια συμμορία. Εγώ θα την έλεγα εγκλη</w:t>
      </w:r>
      <w:r>
        <w:rPr>
          <w:rFonts w:eastAsia="Times New Roman"/>
          <w:szCs w:val="24"/>
        </w:rPr>
        <w:t>ματική οργάνωση ενδεχομένως. Βέβαια, αυτό θα το αποφασίσει το δικαστήριο. Άλλωστε το τεκμήριο της αθωότητας υπάρχει. Πολυμελής σπείρα, με επικεφαλής μια Αλβανίδα γυναίκα, είχε δημιουργήσει πραγματικά τεράστιο πρόβλημα σε τουρίστες κυρίως</w:t>
      </w:r>
      <w:r>
        <w:rPr>
          <w:rFonts w:eastAsia="Times New Roman"/>
          <w:szCs w:val="24"/>
        </w:rPr>
        <w:t>,</w:t>
      </w:r>
      <w:r>
        <w:rPr>
          <w:rFonts w:eastAsia="Times New Roman"/>
          <w:szCs w:val="24"/>
        </w:rPr>
        <w:t xml:space="preserve"> που κινούνταν με </w:t>
      </w:r>
      <w:r>
        <w:rPr>
          <w:rFonts w:eastAsia="Times New Roman"/>
          <w:szCs w:val="24"/>
        </w:rPr>
        <w:t>το μετρό. Έγιναν πάρα πολλές κλοπές.</w:t>
      </w:r>
    </w:p>
    <w:p w14:paraId="2B06E2C4"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Τίθεται το ερώτημα: Ναι, δεν είναι στα ειδεχθή –ας το πούμε- εγκλήματα. Είναι, όμως, στα λίαν επιβλαβή</w:t>
      </w:r>
      <w:r>
        <w:rPr>
          <w:rFonts w:eastAsia="Times New Roman"/>
          <w:szCs w:val="24"/>
        </w:rPr>
        <w:t>,</w:t>
      </w:r>
      <w:r>
        <w:rPr>
          <w:rFonts w:eastAsia="Times New Roman"/>
          <w:szCs w:val="24"/>
        </w:rPr>
        <w:t xml:space="preserve"> όσον αφορά το κοινωνικό σύνολο. Οι άνθρωποι αυτοί, εάν και εφόσον είναι πράγματι ένοχοι και καταδικαστούν, θα πρέπει να τύχουν της ευνοϊκής μεταχείρισης του νόμου Παρασκευόπουλου; Μα, θα υποτροπιάσουν και αυτό είναι δεδομένο. Άλλωστε η δράση τους ήταν μια</w:t>
      </w:r>
      <w:r>
        <w:rPr>
          <w:rFonts w:eastAsia="Times New Roman"/>
          <w:szCs w:val="24"/>
        </w:rPr>
        <w:t xml:space="preserve"> δράση θρασύτατων κλεφτών.</w:t>
      </w:r>
    </w:p>
    <w:p w14:paraId="2B06E2C5" w14:textId="77777777" w:rsidR="00186434" w:rsidRDefault="00E01EC9">
      <w:pPr>
        <w:spacing w:line="600" w:lineRule="auto"/>
        <w:ind w:firstLine="720"/>
        <w:contextualSpacing/>
        <w:jc w:val="both"/>
        <w:rPr>
          <w:rFonts w:eastAsia="Times New Roman"/>
          <w:szCs w:val="24"/>
        </w:rPr>
      </w:pPr>
      <w:r>
        <w:rPr>
          <w:rFonts w:eastAsia="Times New Roman"/>
          <w:szCs w:val="24"/>
        </w:rPr>
        <w:t>Τέλος, θα αναφερθώ στην άλλη τροπολογία. Είναι αυτή που ουσιαστικά εξυπηρετεί –και λυπάμαι που το λέω αυτό- τα συμφέροντα της επονομαζόμενης «Τουρκικής Ένωσης Θράκης», η οποία είχε προσφύγει στο Ευρωπαϊκό Δικαστήριο Δικαιωμάτων τ</w:t>
      </w:r>
      <w:r>
        <w:rPr>
          <w:rFonts w:eastAsia="Times New Roman"/>
          <w:szCs w:val="24"/>
        </w:rPr>
        <w:t>ου Ανθρώπου.</w:t>
      </w:r>
    </w:p>
    <w:p w14:paraId="2B06E2C6"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Είχε δικαιωθεί, ενώ ο Άρειος Πάγος είχε απορρίψει τις σχετικές αιτιάσεις και τα αιτήματα περί μιας δράσεως της Ενώσεως –το λένε άλλωστε ανενδοίαστα και ανερυθρίαστα, θα έλεγα- υπέρ της τουρκικής τους συνειδήσεως. </w:t>
      </w:r>
    </w:p>
    <w:p w14:paraId="2B06E2C7"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Πράγματι, υπάρχουν στη Θράκη </w:t>
      </w:r>
      <w:r>
        <w:rPr>
          <w:rFonts w:eastAsia="Times New Roman" w:cs="Times New Roman"/>
          <w:szCs w:val="24"/>
        </w:rPr>
        <w:t xml:space="preserve">πάρα πολλοί πράκτορες, αμειβόμενοι από το τουρκικό κράτος. Δεν θα πρέπει, λοιπόν, το επίσημο ελληνικό κράτος να γίνει ουρά αυτών των μειοδοτικών </w:t>
      </w:r>
      <w:r>
        <w:rPr>
          <w:rFonts w:eastAsia="Times New Roman" w:cs="Times New Roman"/>
          <w:szCs w:val="24"/>
        </w:rPr>
        <w:lastRenderedPageBreak/>
        <w:t>πολιτικών, οι οποίες είναι πραγματικά εθνοφθόρες για την πατρίδα μας.</w:t>
      </w:r>
    </w:p>
    <w:p w14:paraId="2B06E2C8"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Τέλος, δεν υιοθετώ ένα πρόσφατο δημοσίευμ</w:t>
      </w:r>
      <w:r>
        <w:rPr>
          <w:rFonts w:eastAsia="Times New Roman" w:cs="Times New Roman"/>
          <w:szCs w:val="24"/>
        </w:rPr>
        <w:t>α, όμως, θέλω να το αναφέρω και θα παρακαλούσα τον κύριο Υπουργό</w:t>
      </w:r>
      <w:r>
        <w:rPr>
          <w:rFonts w:eastAsia="Times New Roman" w:cs="Times New Roman"/>
          <w:szCs w:val="24"/>
        </w:rPr>
        <w:t>,</w:t>
      </w:r>
      <w:r>
        <w:rPr>
          <w:rFonts w:eastAsia="Times New Roman" w:cs="Times New Roman"/>
          <w:szCs w:val="24"/>
        </w:rPr>
        <w:t xml:space="preserve"> είτε να το διαψεύσει είτε να το επιβεβαιώσει. Φέρεται, λοιπόν, </w:t>
      </w:r>
      <w:proofErr w:type="spellStart"/>
      <w:r>
        <w:rPr>
          <w:rFonts w:eastAsia="Times New Roman" w:cs="Times New Roman"/>
          <w:szCs w:val="24"/>
        </w:rPr>
        <w:t>απεικονιζόμενος</w:t>
      </w:r>
      <w:proofErr w:type="spellEnd"/>
      <w:r>
        <w:rPr>
          <w:rFonts w:eastAsia="Times New Roman" w:cs="Times New Roman"/>
          <w:szCs w:val="24"/>
        </w:rPr>
        <w:t xml:space="preserve"> ο κύριος Υπουργός -δεν είναι κάτι μεμπτό αυτό, απλώς θα ήθελα, αν έχει την ευγενή καλοσύνη, να το επιβεβαιώσει </w:t>
      </w:r>
      <w:r>
        <w:rPr>
          <w:rFonts w:eastAsia="Times New Roman" w:cs="Times New Roman"/>
          <w:szCs w:val="24"/>
        </w:rPr>
        <w:t xml:space="preserve">ή να το διαψεύσει- κρατών </w:t>
      </w:r>
      <w:r>
        <w:rPr>
          <w:rFonts w:eastAsia="Times New Roman" w:cs="Times New Roman"/>
          <w:szCs w:val="24"/>
        </w:rPr>
        <w:t xml:space="preserve">μάλιστα </w:t>
      </w:r>
      <w:r>
        <w:rPr>
          <w:rFonts w:eastAsia="Times New Roman" w:cs="Times New Roman"/>
          <w:szCs w:val="24"/>
        </w:rPr>
        <w:t xml:space="preserve">το ένα άκρο της ελληνικής σημαίας σε μια παρέλαση, η οποία το 1989 είχε λάβει χώρα στη Βόρεια Κορέα του αποβιώσαντος Κιμ </w:t>
      </w:r>
      <w:proofErr w:type="spellStart"/>
      <w:r>
        <w:rPr>
          <w:rFonts w:eastAsia="Times New Roman" w:cs="Times New Roman"/>
          <w:szCs w:val="24"/>
        </w:rPr>
        <w:t>Γιονγκ</w:t>
      </w:r>
      <w:proofErr w:type="spellEnd"/>
      <w:r>
        <w:rPr>
          <w:rFonts w:eastAsia="Times New Roman" w:cs="Times New Roman"/>
          <w:szCs w:val="24"/>
        </w:rPr>
        <w:t xml:space="preserve"> </w:t>
      </w:r>
      <w:proofErr w:type="spellStart"/>
      <w:r>
        <w:rPr>
          <w:rFonts w:eastAsia="Times New Roman" w:cs="Times New Roman"/>
          <w:szCs w:val="24"/>
        </w:rPr>
        <w:t>Ιλ</w:t>
      </w:r>
      <w:proofErr w:type="spellEnd"/>
      <w:r>
        <w:rPr>
          <w:rFonts w:eastAsia="Times New Roman" w:cs="Times New Roman"/>
          <w:szCs w:val="24"/>
        </w:rPr>
        <w:t xml:space="preserve">. </w:t>
      </w:r>
    </w:p>
    <w:p w14:paraId="2B06E2C9"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επιβεβαίωση αυτού του δημοσιεύματος, αν πράγματι λάβει χώρα από τον κύριο Υπουργό -αν θ</w:t>
      </w:r>
      <w:r>
        <w:rPr>
          <w:rFonts w:eastAsia="Times New Roman" w:cs="Times New Roman"/>
          <w:szCs w:val="24"/>
        </w:rPr>
        <w:t xml:space="preserve">έλει βεβαίως, επαναλαμβάνω, δεν είναι υποχρεωμένος, αλλά θα μείνουν κάποιες εντυπώσεις αλγεινές έχω την </w:t>
      </w:r>
      <w:r>
        <w:rPr>
          <w:rFonts w:eastAsia="Times New Roman" w:cs="Times New Roman"/>
          <w:szCs w:val="24"/>
        </w:rPr>
        <w:t>άποψη</w:t>
      </w:r>
      <w:r>
        <w:rPr>
          <w:rFonts w:eastAsia="Times New Roman" w:cs="Times New Roman"/>
          <w:szCs w:val="24"/>
        </w:rPr>
        <w:t>- δείχνει ότι υπάρχουν στεγανά κομμουνιστικά, τα οποία, παρ’ ότι αναμειγνύονται με μια φιλελεύθερη ή νεοφιλελεύθερη πολιτική, αυτά παραμένουν. Βέβα</w:t>
      </w:r>
      <w:r>
        <w:rPr>
          <w:rFonts w:eastAsia="Times New Roman" w:cs="Times New Roman"/>
          <w:szCs w:val="24"/>
        </w:rPr>
        <w:t xml:space="preserve">ια, το μόνο ενδεχομένως άλλοθι, το οποίο θα μπορούσε να έχει ο κύριος Υπουργός για την παρουσία του εκεί, είναι ότι ο συγκεκριμένος, ο Κιμ </w:t>
      </w:r>
      <w:proofErr w:type="spellStart"/>
      <w:r>
        <w:rPr>
          <w:rFonts w:eastAsia="Times New Roman" w:cs="Times New Roman"/>
          <w:szCs w:val="24"/>
        </w:rPr>
        <w:t>Γιονγκ</w:t>
      </w:r>
      <w:proofErr w:type="spellEnd"/>
      <w:r>
        <w:rPr>
          <w:rFonts w:eastAsia="Times New Roman" w:cs="Times New Roman"/>
          <w:szCs w:val="24"/>
        </w:rPr>
        <w:t xml:space="preserve"> </w:t>
      </w:r>
      <w:proofErr w:type="spellStart"/>
      <w:r>
        <w:rPr>
          <w:rFonts w:eastAsia="Times New Roman" w:cs="Times New Roman"/>
          <w:szCs w:val="24"/>
        </w:rPr>
        <w:t>Ιλ</w:t>
      </w:r>
      <w:proofErr w:type="spellEnd"/>
      <w:r>
        <w:rPr>
          <w:rFonts w:eastAsia="Times New Roman" w:cs="Times New Roman"/>
          <w:szCs w:val="24"/>
        </w:rPr>
        <w:t xml:space="preserve"> είχε γεννηθεί στην τότε Σοβιετική Ένωση το 1941 με το όνομα </w:t>
      </w:r>
      <w:proofErr w:type="spellStart"/>
      <w:r>
        <w:rPr>
          <w:rFonts w:eastAsia="Times New Roman" w:cs="Times New Roman"/>
          <w:szCs w:val="24"/>
        </w:rPr>
        <w:t>Γιούρι</w:t>
      </w:r>
      <w:proofErr w:type="spellEnd"/>
      <w:r>
        <w:rPr>
          <w:rFonts w:eastAsia="Times New Roman" w:cs="Times New Roman"/>
          <w:szCs w:val="24"/>
        </w:rPr>
        <w:t xml:space="preserve"> </w:t>
      </w:r>
      <w:proofErr w:type="spellStart"/>
      <w:r>
        <w:rPr>
          <w:rFonts w:eastAsia="Times New Roman" w:cs="Times New Roman"/>
          <w:szCs w:val="24"/>
        </w:rPr>
        <w:t>Ιρσέμοβιτς</w:t>
      </w:r>
      <w:proofErr w:type="spellEnd"/>
      <w:r>
        <w:rPr>
          <w:rFonts w:eastAsia="Times New Roman" w:cs="Times New Roman"/>
          <w:szCs w:val="24"/>
        </w:rPr>
        <w:t xml:space="preserve"> Κιμ.</w:t>
      </w:r>
    </w:p>
    <w:p w14:paraId="2B06E2CA"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2B06E2CB" w14:textId="77777777" w:rsidR="00186434" w:rsidRDefault="00E01EC9">
      <w:pPr>
        <w:spacing w:line="600" w:lineRule="auto"/>
        <w:ind w:firstLine="720"/>
        <w:contextualSpacing/>
        <w:jc w:val="center"/>
        <w:rPr>
          <w:rFonts w:eastAsia="Times New Roman"/>
          <w:bCs/>
        </w:rPr>
      </w:pPr>
      <w:r>
        <w:rPr>
          <w:rFonts w:eastAsia="Times New Roman"/>
          <w:bCs/>
        </w:rPr>
        <w:t>(Χειροκροτήμα</w:t>
      </w:r>
      <w:r>
        <w:rPr>
          <w:rFonts w:eastAsia="Times New Roman"/>
          <w:bCs/>
        </w:rPr>
        <w:t>τα από την πτέρυγα της Χρυσής Αυγής)</w:t>
      </w:r>
    </w:p>
    <w:p w14:paraId="2B06E2CC"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2B06E2CD"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συνάδελφος κ. Εμμανουήλ Συντυχάκης, ειδικός αγορητής από το Κομμουνιστικό Κόμμα Ελλάδ</w:t>
      </w:r>
      <w:r>
        <w:rPr>
          <w:rFonts w:eastAsia="Times New Roman" w:cs="Times New Roman"/>
          <w:szCs w:val="24"/>
        </w:rPr>
        <w:t>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έχει τον λόγο.</w:t>
      </w:r>
    </w:p>
    <w:p w14:paraId="2B06E2CE"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B06E2CF"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w:t>
      </w:r>
      <w:r>
        <w:rPr>
          <w:rFonts w:eastAsia="Times New Roman" w:cs="Times New Roman"/>
          <w:b/>
          <w:szCs w:val="24"/>
        </w:rPr>
        <w:t>ΚΗΣ:</w:t>
      </w:r>
      <w:r>
        <w:rPr>
          <w:rFonts w:eastAsia="Times New Roman" w:cs="Times New Roman"/>
          <w:szCs w:val="24"/>
        </w:rPr>
        <w:t xml:space="preserve"> Ευχαριστώ, κύριε Πρόεδρε.</w:t>
      </w:r>
    </w:p>
    <w:p w14:paraId="2B06E2D0"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η Κυβέρνηση, πιστή στις </w:t>
      </w:r>
      <w:proofErr w:type="spellStart"/>
      <w:r>
        <w:rPr>
          <w:rFonts w:eastAsia="Times New Roman" w:cs="Times New Roman"/>
          <w:szCs w:val="24"/>
        </w:rPr>
        <w:t>ευρωενωσιακές</w:t>
      </w:r>
      <w:proofErr w:type="spellEnd"/>
      <w:r>
        <w:rPr>
          <w:rFonts w:eastAsia="Times New Roman" w:cs="Times New Roman"/>
          <w:szCs w:val="24"/>
        </w:rPr>
        <w:t xml:space="preserve"> της, αντιλαϊκές κατευθύνσεις και </w:t>
      </w:r>
      <w:r>
        <w:rPr>
          <w:rFonts w:eastAsia="Times New Roman" w:cs="Times New Roman"/>
          <w:szCs w:val="24"/>
        </w:rPr>
        <w:t>ο</w:t>
      </w:r>
      <w:r>
        <w:rPr>
          <w:rFonts w:eastAsia="Times New Roman" w:cs="Times New Roman"/>
          <w:szCs w:val="24"/>
        </w:rPr>
        <w:t>δηγίες, επιδιώκει με το παρόν σχέδιο νόμου και με πρόσχημα το υπαρκτό ζήτημα της εγκληματικότητας και των διεθνών διαστάσεών της να εν</w:t>
      </w:r>
      <w:r>
        <w:rPr>
          <w:rFonts w:eastAsia="Times New Roman" w:cs="Times New Roman"/>
          <w:szCs w:val="24"/>
        </w:rPr>
        <w:t xml:space="preserve">δυναμώσει ακόμη περισσότερο τον κατασταλτικό μηχανισμό της Ευρωπαϊκής Ένωσης, εναρμονίζοντας την ελληνική νομοθεσία με τη συζητούμενη </w:t>
      </w:r>
      <w:r>
        <w:rPr>
          <w:rFonts w:eastAsia="Times New Roman" w:cs="Times New Roman"/>
          <w:szCs w:val="24"/>
        </w:rPr>
        <w:t>ευρωπαϊκή οδηγία</w:t>
      </w:r>
      <w:r>
        <w:rPr>
          <w:rFonts w:eastAsia="Times New Roman" w:cs="Times New Roman"/>
          <w:szCs w:val="24"/>
        </w:rPr>
        <w:t>, υπό τον τίτλο «Ευρωπαϊκή εντολή έρευνας στις ποινικές υποθέσεις».</w:t>
      </w:r>
    </w:p>
    <w:p w14:paraId="2B06E2D1"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τυχαίο το γεγονός ότι και τα</w:t>
      </w:r>
      <w:r>
        <w:rPr>
          <w:rFonts w:eastAsia="Times New Roman" w:cs="Times New Roman"/>
          <w:szCs w:val="24"/>
        </w:rPr>
        <w:t xml:space="preserve"> υπόλοιπα κόμματα, πλην του Κομμουνιστικού Κόμματος Ελλάδας, εκφράστηκαν θετικά, υπερψηφίζοντας την ενσωμάτωση της συγκεκριμένης αντιδραστικής </w:t>
      </w:r>
      <w:r>
        <w:rPr>
          <w:rFonts w:eastAsia="Times New Roman" w:cs="Times New Roman"/>
          <w:szCs w:val="24"/>
        </w:rPr>
        <w:t>οδηγίας</w:t>
      </w:r>
      <w:r>
        <w:rPr>
          <w:rFonts w:eastAsia="Times New Roman" w:cs="Times New Roman"/>
          <w:szCs w:val="24"/>
        </w:rPr>
        <w:t xml:space="preserve"> στο </w:t>
      </w:r>
      <w:r>
        <w:rPr>
          <w:rFonts w:eastAsia="Times New Roman" w:cs="Times New Roman"/>
          <w:szCs w:val="24"/>
        </w:rPr>
        <w:t>Ε</w:t>
      </w:r>
      <w:r>
        <w:rPr>
          <w:rFonts w:eastAsia="Times New Roman" w:cs="Times New Roman"/>
          <w:szCs w:val="24"/>
        </w:rPr>
        <w:t>λληνικό Δίκαιο.</w:t>
      </w:r>
    </w:p>
    <w:p w14:paraId="2B06E2D2"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το Κομμουνιστικό Κόμμα Ελλάδας η παρούσα </w:t>
      </w:r>
      <w:r>
        <w:rPr>
          <w:rFonts w:eastAsia="Times New Roman" w:cs="Times New Roman"/>
          <w:szCs w:val="24"/>
        </w:rPr>
        <w:t>ο</w:t>
      </w:r>
      <w:r>
        <w:rPr>
          <w:rFonts w:eastAsia="Times New Roman" w:cs="Times New Roman"/>
          <w:szCs w:val="24"/>
        </w:rPr>
        <w:t xml:space="preserve">δηγία συμβάλλει στην ισχυροποίηση των </w:t>
      </w:r>
      <w:r>
        <w:rPr>
          <w:rFonts w:eastAsia="Times New Roman" w:cs="Times New Roman"/>
          <w:szCs w:val="24"/>
        </w:rPr>
        <w:t>μηχανισμών καταστολής της Ευρωπαϊκής Ένωσης, στην περαιτέρω προσπάθεια οικοδόμησης του γνωστού αντιδραστικού χώρου ελευθερίας, ασφάλειας και δικαιοσύνης και ως συνέχεια σειράς άλλων αυταρχικών συμβάσεων, οδηγιών και αποφάσεων, όπως για παράδειγμα της Συνθή</w:t>
      </w:r>
      <w:r>
        <w:rPr>
          <w:rFonts w:eastAsia="Times New Roman" w:cs="Times New Roman"/>
          <w:szCs w:val="24"/>
        </w:rPr>
        <w:t xml:space="preserve">κης </w:t>
      </w:r>
      <w:proofErr w:type="spellStart"/>
      <w:r>
        <w:rPr>
          <w:rFonts w:eastAsia="Times New Roman" w:cs="Times New Roman"/>
          <w:szCs w:val="24"/>
        </w:rPr>
        <w:t>Σένγκεν</w:t>
      </w:r>
      <w:proofErr w:type="spellEnd"/>
      <w:r>
        <w:rPr>
          <w:rFonts w:eastAsia="Times New Roman" w:cs="Times New Roman"/>
          <w:szCs w:val="24"/>
        </w:rPr>
        <w:t xml:space="preserve">, του ευρωπαϊκού εντάλματος σύλληψης και πολλών άλλων. Όλοι αυτοί οι μηχανισμοί υπηρετούν τη στρατηγική προτεραιότητα των πολιτικών εκφραστών του </w:t>
      </w:r>
      <w:proofErr w:type="spellStart"/>
      <w:r>
        <w:rPr>
          <w:rFonts w:eastAsia="Times New Roman" w:cs="Times New Roman"/>
          <w:szCs w:val="24"/>
        </w:rPr>
        <w:t>ευρωενωσιακού</w:t>
      </w:r>
      <w:proofErr w:type="spellEnd"/>
      <w:r>
        <w:rPr>
          <w:rFonts w:eastAsia="Times New Roman" w:cs="Times New Roman"/>
          <w:szCs w:val="24"/>
        </w:rPr>
        <w:t xml:space="preserve"> κεφαλαίου. </w:t>
      </w:r>
    </w:p>
    <w:p w14:paraId="2B06E2D3"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πράγματι υποκριτικό να διατείνεται η Κυβέρνηση και τα κόμματα του </w:t>
      </w:r>
      <w:proofErr w:type="spellStart"/>
      <w:r>
        <w:rPr>
          <w:rFonts w:eastAsia="Times New Roman" w:cs="Times New Roman"/>
          <w:szCs w:val="24"/>
        </w:rPr>
        <w:t>ε</w:t>
      </w:r>
      <w:r>
        <w:rPr>
          <w:rFonts w:eastAsia="Times New Roman" w:cs="Times New Roman"/>
          <w:szCs w:val="24"/>
        </w:rPr>
        <w:t>υρωμονόδρομου</w:t>
      </w:r>
      <w:proofErr w:type="spellEnd"/>
      <w:r>
        <w:rPr>
          <w:rFonts w:eastAsia="Times New Roman" w:cs="Times New Roman"/>
          <w:szCs w:val="24"/>
        </w:rPr>
        <w:t xml:space="preserve"> ότι η Ευρωπαϊκή Ένωση, ένας κατ’ εξοχήν ιμπεριαλιστικός μηχανισμός, προσπαθεί να καταπολεμήσει την εγκληματικότητα και μάλιστα σε διεθνές επίπεδο.</w:t>
      </w:r>
    </w:p>
    <w:p w14:paraId="2B06E2D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υπενθυμίσουμε, κυρίες και κύριοι, ότι η </w:t>
      </w:r>
      <w:proofErr w:type="spellStart"/>
      <w:r>
        <w:rPr>
          <w:rFonts w:eastAsia="Times New Roman" w:cs="Times New Roman"/>
          <w:szCs w:val="24"/>
        </w:rPr>
        <w:t>Σένγκεν</w:t>
      </w:r>
      <w:proofErr w:type="spellEnd"/>
      <w:r>
        <w:rPr>
          <w:rFonts w:eastAsia="Times New Roman" w:cs="Times New Roman"/>
          <w:szCs w:val="24"/>
        </w:rPr>
        <w:t xml:space="preserve">, ένας οργανωμένος μηχανισμός καταστολής της </w:t>
      </w:r>
      <w:r>
        <w:rPr>
          <w:rFonts w:eastAsia="Times New Roman" w:cs="Times New Roman"/>
          <w:szCs w:val="24"/>
        </w:rPr>
        <w:t xml:space="preserve">Ευρωπαϊκής Ένωσης, με τη μέχρι σήμερα εμπειρία δείχνει ότι όχι μόνο δεν πάταξε το οργανωμένο έγκλημα, αλλά το άφησε άθικτο, όπως για παράδειγμα τα κυκλώματα διακινητών προσφύγων και μεταναστών, καθώς επίσης και τις διάφορες εθνικιστικές-φασιστικές ομάδες, </w:t>
      </w:r>
      <w:r>
        <w:rPr>
          <w:rFonts w:eastAsia="Times New Roman" w:cs="Times New Roman"/>
          <w:szCs w:val="24"/>
        </w:rPr>
        <w:t xml:space="preserve">που με πρόσχημα την παράνομη είσοδο προσφύγων και μεταναστών στις χώρες </w:t>
      </w:r>
      <w:proofErr w:type="spellStart"/>
      <w:r>
        <w:rPr>
          <w:rFonts w:eastAsia="Times New Roman" w:cs="Times New Roman"/>
          <w:szCs w:val="24"/>
        </w:rPr>
        <w:t>Σένγκεν</w:t>
      </w:r>
      <w:proofErr w:type="spellEnd"/>
      <w:r>
        <w:rPr>
          <w:rFonts w:eastAsia="Times New Roman" w:cs="Times New Roman"/>
          <w:szCs w:val="24"/>
        </w:rPr>
        <w:t xml:space="preserve"> δεν χάνουν την ευκαιρία να χύνουν το δηλητήριό τους, να εκφράζουν το ρατσιστικό και φασιστικό τους μένος συλλαμβάνοντας και προπηλακίζοντας τρομαγμένους πρόσφυγες, όπως κάνει η</w:t>
      </w:r>
      <w:r>
        <w:rPr>
          <w:rFonts w:eastAsia="Times New Roman" w:cs="Times New Roman"/>
          <w:szCs w:val="24"/>
        </w:rPr>
        <w:t xml:space="preserve"> εγκληματική ναζιστική Χρυσή Αυγή.</w:t>
      </w:r>
    </w:p>
    <w:p w14:paraId="2B06E2D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ενδιαφέρει τους αρχιτέκτονες της Συνθήκης </w:t>
      </w:r>
      <w:proofErr w:type="spellStart"/>
      <w:r>
        <w:rPr>
          <w:rFonts w:eastAsia="Times New Roman" w:cs="Times New Roman"/>
          <w:szCs w:val="24"/>
        </w:rPr>
        <w:t>Σένγκεν</w:t>
      </w:r>
      <w:proofErr w:type="spellEnd"/>
      <w:r>
        <w:rPr>
          <w:rFonts w:eastAsia="Times New Roman" w:cs="Times New Roman"/>
          <w:szCs w:val="24"/>
        </w:rPr>
        <w:t xml:space="preserve"> και διαφόρων </w:t>
      </w:r>
      <w:r>
        <w:rPr>
          <w:rFonts w:eastAsia="Times New Roman" w:cs="Times New Roman"/>
          <w:szCs w:val="24"/>
        </w:rPr>
        <w:t>κοινοτικών οδηγιών,</w:t>
      </w:r>
      <w:r>
        <w:rPr>
          <w:rFonts w:eastAsia="Times New Roman" w:cs="Times New Roman"/>
          <w:szCs w:val="24"/>
        </w:rPr>
        <w:t xml:space="preserve"> σαν αυτή που συζητάμε</w:t>
      </w:r>
      <w:r>
        <w:rPr>
          <w:rFonts w:eastAsia="Times New Roman" w:cs="Times New Roman"/>
          <w:szCs w:val="24"/>
        </w:rPr>
        <w:t>,</w:t>
      </w:r>
      <w:r>
        <w:rPr>
          <w:rFonts w:eastAsia="Times New Roman" w:cs="Times New Roman"/>
          <w:szCs w:val="24"/>
        </w:rPr>
        <w:t xml:space="preserve"> είναι να προλάβουν να ελέγξουν και τελικά να καταστείλουν το κίνημα κατά της κοινοτικής νομιμότητας. Με πρόσχημα την καταπολέμηση του οργανωμένου εγκλήματος, την πάταξη της τρομοκρατίας και την αύξηση της μετανάστευσης δημιουργήθηκαν νέοι κατασταλτικοί μη</w:t>
      </w:r>
      <w:r>
        <w:rPr>
          <w:rFonts w:eastAsia="Times New Roman" w:cs="Times New Roman"/>
          <w:szCs w:val="24"/>
        </w:rPr>
        <w:t xml:space="preserve">χανισμοί της </w:t>
      </w:r>
      <w:r>
        <w:rPr>
          <w:rFonts w:eastAsia="Times New Roman" w:cs="Times New Roman"/>
          <w:szCs w:val="24"/>
          <w:lang w:val="en-US"/>
        </w:rPr>
        <w:t>Europol</w:t>
      </w:r>
      <w:r>
        <w:rPr>
          <w:rFonts w:eastAsia="Times New Roman" w:cs="Times New Roman"/>
          <w:szCs w:val="24"/>
        </w:rPr>
        <w:t xml:space="preserve">, της </w:t>
      </w:r>
      <w:proofErr w:type="spellStart"/>
      <w:r>
        <w:rPr>
          <w:rFonts w:eastAsia="Times New Roman" w:cs="Times New Roman"/>
          <w:szCs w:val="24"/>
          <w:lang w:val="en-US"/>
        </w:rPr>
        <w:t>Eurojust</w:t>
      </w:r>
      <w:proofErr w:type="spellEnd"/>
      <w:r>
        <w:rPr>
          <w:rFonts w:eastAsia="Times New Roman" w:cs="Times New Roman"/>
          <w:szCs w:val="24"/>
        </w:rPr>
        <w:t xml:space="preserve">, της </w:t>
      </w:r>
      <w:proofErr w:type="spellStart"/>
      <w:r>
        <w:rPr>
          <w:rFonts w:eastAsia="Times New Roman" w:cs="Times New Roman"/>
          <w:szCs w:val="24"/>
          <w:lang w:val="en-US"/>
        </w:rPr>
        <w:t>Frontex</w:t>
      </w:r>
      <w:proofErr w:type="spellEnd"/>
      <w:r>
        <w:rPr>
          <w:rFonts w:eastAsia="Times New Roman" w:cs="Times New Roman"/>
          <w:szCs w:val="24"/>
        </w:rPr>
        <w:t xml:space="preserve"> και άλλων, που υπάγονται στον λεγόμενο Ευρωπαϊκό Χώρο Ελευθερίας Ασφάλειας και Δικαιοσύνης και ενισχύθηκε σημαντικά </w:t>
      </w:r>
      <w:r>
        <w:rPr>
          <w:rFonts w:eastAsia="Times New Roman" w:cs="Times New Roman"/>
          <w:szCs w:val="24"/>
        </w:rPr>
        <w:lastRenderedPageBreak/>
        <w:t>το νομοθετικό αντιλαϊκό, αντιδημοκρατικό οπλοστάσιο σε διακρατικό και κρατικό επίπεδο.</w:t>
      </w:r>
    </w:p>
    <w:p w14:paraId="2B06E2D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lang w:val="en-US"/>
        </w:rPr>
        <w:t>Eur</w:t>
      </w:r>
      <w:r>
        <w:rPr>
          <w:rFonts w:eastAsia="Times New Roman" w:cs="Times New Roman"/>
          <w:szCs w:val="24"/>
          <w:lang w:val="en-US"/>
        </w:rPr>
        <w:t>ojust</w:t>
      </w:r>
      <w:proofErr w:type="spellEnd"/>
      <w:r>
        <w:rPr>
          <w:rFonts w:eastAsia="Times New Roman" w:cs="Times New Roman"/>
          <w:szCs w:val="24"/>
        </w:rPr>
        <w:t xml:space="preserve">, δηλαδή η Ευρωπαϊκή Μονάδα Δικαστικής Συνεργασίας, για την οποία γίνεται εκτενής αναφορά στο άρθρο 4 του σχεδίου νόμου, άρθρο 1 της </w:t>
      </w:r>
      <w:r>
        <w:rPr>
          <w:rFonts w:eastAsia="Times New Roman" w:cs="Times New Roman"/>
          <w:szCs w:val="24"/>
        </w:rPr>
        <w:t>ο</w:t>
      </w:r>
      <w:r>
        <w:rPr>
          <w:rFonts w:eastAsia="Times New Roman" w:cs="Times New Roman"/>
          <w:szCs w:val="24"/>
        </w:rPr>
        <w:t>δηγίας σχετικά με το πεδίο εφαρμογής της Ευρωπαϊκής Εντολής Έρευνας, είναι ένας διωκτικός κατασταλτικός μηχανισμός πο</w:t>
      </w:r>
      <w:r>
        <w:rPr>
          <w:rFonts w:eastAsia="Times New Roman" w:cs="Times New Roman"/>
          <w:szCs w:val="24"/>
        </w:rPr>
        <w:t xml:space="preserve">υ συμπληρώνει τη </w:t>
      </w:r>
      <w:proofErr w:type="spellStart"/>
      <w:r>
        <w:rPr>
          <w:rFonts w:eastAsia="Times New Roman" w:cs="Times New Roman"/>
          <w:szCs w:val="24"/>
        </w:rPr>
        <w:t>Σένγκεν</w:t>
      </w:r>
      <w:proofErr w:type="spellEnd"/>
      <w:r>
        <w:rPr>
          <w:rFonts w:eastAsia="Times New Roman" w:cs="Times New Roman"/>
          <w:szCs w:val="24"/>
        </w:rPr>
        <w:t xml:space="preserve">, τη </w:t>
      </w:r>
      <w:r>
        <w:rPr>
          <w:rFonts w:eastAsia="Times New Roman" w:cs="Times New Roman"/>
          <w:szCs w:val="24"/>
          <w:lang w:val="en-US"/>
        </w:rPr>
        <w:t>Europol</w:t>
      </w:r>
      <w:r>
        <w:rPr>
          <w:rFonts w:eastAsia="Times New Roman" w:cs="Times New Roman"/>
          <w:szCs w:val="24"/>
        </w:rPr>
        <w:t xml:space="preserve"> και τη </w:t>
      </w:r>
      <w:proofErr w:type="spellStart"/>
      <w:r>
        <w:rPr>
          <w:rFonts w:eastAsia="Times New Roman" w:cs="Times New Roman"/>
          <w:szCs w:val="24"/>
          <w:lang w:val="en-US"/>
        </w:rPr>
        <w:t>Frontex</w:t>
      </w:r>
      <w:proofErr w:type="spellEnd"/>
      <w:r>
        <w:rPr>
          <w:rFonts w:eastAsia="Times New Roman" w:cs="Times New Roman"/>
          <w:szCs w:val="24"/>
        </w:rPr>
        <w:t xml:space="preserve"> στο όνομα της αντιμετώπισης της διασυνοριακής εγκληματικότητας και κυρίως της λεγόμενης τρομοκρατίας. </w:t>
      </w:r>
    </w:p>
    <w:p w14:paraId="2B06E2D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Και μάλιστα έχει και διττό ρόλο, που πολλές από αυτές τις πλευρές του διττού ρόλου αναφέρονται στο εν</w:t>
      </w:r>
      <w:r>
        <w:rPr>
          <w:rFonts w:eastAsia="Times New Roman" w:cs="Times New Roman"/>
          <w:szCs w:val="24"/>
        </w:rPr>
        <w:t xml:space="preserve"> λόγω νομοσχέδιο. Δηλαδή, αφ’ ενός τον συντονισμό των εθνικών αρχών στο διασυνοριακό έγκλημα και την εκτέλεση των ευρωπαϊκών ενταλμάτων σύλληψης και αφ’ ετέρου την παρέμβαση και τη διάταξη των αρχών κρατών-μελών για την έναρξη ανακρίσεων και ποινικών διώξε</w:t>
      </w:r>
      <w:r>
        <w:rPr>
          <w:rFonts w:eastAsia="Times New Roman" w:cs="Times New Roman"/>
          <w:szCs w:val="24"/>
        </w:rPr>
        <w:t>ων ακόμα και για εγκλήματα που αφορούν ένα μόνο κράτος-μέλος. Μπορεί να μετέχει ως αυτοτελής μηχανισμός στις έρευνες μέσω της σύστασης κοινών ομάδων δράσης.</w:t>
      </w:r>
    </w:p>
    <w:p w14:paraId="2B06E2D8" w14:textId="77777777" w:rsidR="00186434" w:rsidRDefault="00E01EC9">
      <w:pPr>
        <w:spacing w:line="600" w:lineRule="auto"/>
        <w:ind w:firstLine="720"/>
        <w:contextualSpacing/>
        <w:jc w:val="both"/>
        <w:rPr>
          <w:rFonts w:eastAsia="Times New Roman" w:cs="Times New Roman"/>
          <w:color w:val="000000" w:themeColor="text1"/>
          <w:szCs w:val="24"/>
        </w:rPr>
      </w:pPr>
      <w:r w:rsidRPr="008F32A8">
        <w:rPr>
          <w:rFonts w:eastAsia="Times New Roman" w:cs="Times New Roman"/>
          <w:color w:val="000000" w:themeColor="text1"/>
          <w:szCs w:val="24"/>
        </w:rPr>
        <w:lastRenderedPageBreak/>
        <w:t>Κυρίες και κύριοι, είναι άλλο πράγμα η συνεργασία ανάμεσα σε χώρες που θέλουν να συμβάλουν στην αντ</w:t>
      </w:r>
      <w:r w:rsidRPr="008F32A8">
        <w:rPr>
          <w:rFonts w:eastAsia="Times New Roman" w:cs="Times New Roman"/>
          <w:color w:val="000000" w:themeColor="text1"/>
          <w:szCs w:val="24"/>
        </w:rPr>
        <w:t>ιμετώπιση του οργανωμένου εγκλήματος, και το ΚΚΕ αυτό δεν το υποτιμά, και άλλο πράγμα το στήσιμο μηχανισμών που αξιοποιούνται από τις κυρίαρχες τάξεις ως πρόσθετο εργαλείο στα χέρια τους για την καταστολή ευρύτερα των εργαζομένων και των λαών των χωρών αυτ</w:t>
      </w:r>
      <w:r w:rsidRPr="008F32A8">
        <w:rPr>
          <w:rFonts w:eastAsia="Times New Roman" w:cs="Times New Roman"/>
          <w:color w:val="000000" w:themeColor="text1"/>
          <w:szCs w:val="24"/>
        </w:rPr>
        <w:t xml:space="preserve">ών, κάτι το οποίο εμάς τουλάχιστον μας βρίσκει εντελώς αντίθετους και μάλιστα το αντιμαχόμαστε. </w:t>
      </w:r>
    </w:p>
    <w:p w14:paraId="2B06E2D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Υπάρχει η μέγιστη υποκρισία ως προς τις επιδιώξεις. Θεωρούμε ότι</w:t>
      </w:r>
      <w:r>
        <w:rPr>
          <w:rFonts w:eastAsia="Times New Roman" w:cs="Times New Roman"/>
          <w:szCs w:val="24"/>
        </w:rPr>
        <w:t>,</w:t>
      </w:r>
      <w:r>
        <w:rPr>
          <w:rFonts w:eastAsia="Times New Roman" w:cs="Times New Roman"/>
          <w:szCs w:val="24"/>
        </w:rPr>
        <w:t xml:space="preserve"> ειδικά στις σημερινές συνθήκες, στα πλαίσια, δηλαδή, της Ευρωπαϊκής Ένωσης αυτή η συνεργασία </w:t>
      </w:r>
      <w:r>
        <w:rPr>
          <w:rFonts w:eastAsia="Times New Roman" w:cs="Times New Roman"/>
          <w:szCs w:val="24"/>
        </w:rPr>
        <w:t xml:space="preserve">αποσκοπεί στην εξάπλωση και υιοθέτηση των αντιτρομοκρατικών και </w:t>
      </w:r>
      <w:proofErr w:type="spellStart"/>
      <w:r>
        <w:rPr>
          <w:rFonts w:eastAsia="Times New Roman" w:cs="Times New Roman"/>
          <w:szCs w:val="24"/>
        </w:rPr>
        <w:t>αντιμεταναστευτικών</w:t>
      </w:r>
      <w:proofErr w:type="spellEnd"/>
      <w:r>
        <w:rPr>
          <w:rFonts w:eastAsia="Times New Roman" w:cs="Times New Roman"/>
          <w:szCs w:val="24"/>
        </w:rPr>
        <w:t xml:space="preserve"> δογμάτων</w:t>
      </w:r>
      <w:r>
        <w:rPr>
          <w:rFonts w:eastAsia="Times New Roman" w:cs="Times New Roman"/>
          <w:szCs w:val="24"/>
        </w:rPr>
        <w:t>,</w:t>
      </w:r>
      <w:r>
        <w:rPr>
          <w:rFonts w:eastAsia="Times New Roman" w:cs="Times New Roman"/>
          <w:szCs w:val="24"/>
        </w:rPr>
        <w:t xml:space="preserve"> τόσο των Ηνωμένων Πολιτειών</w:t>
      </w:r>
      <w:r>
        <w:rPr>
          <w:rFonts w:eastAsia="Times New Roman" w:cs="Times New Roman"/>
          <w:szCs w:val="24"/>
        </w:rPr>
        <w:t>,</w:t>
      </w:r>
      <w:r>
        <w:rPr>
          <w:rFonts w:eastAsia="Times New Roman" w:cs="Times New Roman"/>
          <w:szCs w:val="24"/>
        </w:rPr>
        <w:t xml:space="preserve"> όσο και της Ευρωπαϊκής Ένωσης, που αξιοποιούνται για προληπτικούς πολέμους, για το χτύπημα των λαϊκών κινημάτων. </w:t>
      </w:r>
    </w:p>
    <w:p w14:paraId="2B06E2D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μέχρι σήμερα πορε</w:t>
      </w:r>
      <w:r>
        <w:rPr>
          <w:rFonts w:eastAsia="Times New Roman" w:cs="Times New Roman"/>
          <w:szCs w:val="24"/>
        </w:rPr>
        <w:t xml:space="preserve">ία των </w:t>
      </w:r>
      <w:proofErr w:type="spellStart"/>
      <w:r>
        <w:rPr>
          <w:rFonts w:eastAsia="Times New Roman" w:cs="Times New Roman"/>
          <w:szCs w:val="24"/>
        </w:rPr>
        <w:t>ευρωενωσιακών</w:t>
      </w:r>
      <w:proofErr w:type="spellEnd"/>
      <w:r>
        <w:rPr>
          <w:rFonts w:eastAsia="Times New Roman" w:cs="Times New Roman"/>
          <w:szCs w:val="24"/>
        </w:rPr>
        <w:t xml:space="preserve"> κατασταλτικών οδηγιών και μηχανισμών οδήγησαν στη σφοδρή επίθεση στα δικαιώματα και στις ελευθερίες του λαού μας και άλλων χωρών. Οι Συνθήκες του Μάαστριχτ και του Άμστερνταμ ήταν εκεί</w:t>
      </w:r>
      <w:r>
        <w:rPr>
          <w:rFonts w:eastAsia="Times New Roman" w:cs="Times New Roman"/>
          <w:szCs w:val="24"/>
        </w:rPr>
        <w:lastRenderedPageBreak/>
        <w:t>νες</w:t>
      </w:r>
      <w:r>
        <w:rPr>
          <w:rFonts w:eastAsia="Times New Roman" w:cs="Times New Roman"/>
          <w:szCs w:val="24"/>
        </w:rPr>
        <w:t>,</w:t>
      </w:r>
      <w:r>
        <w:rPr>
          <w:rFonts w:eastAsia="Times New Roman" w:cs="Times New Roman"/>
          <w:szCs w:val="24"/>
        </w:rPr>
        <w:t xml:space="preserve"> που οδήγησαν στη συγκρότηση</w:t>
      </w:r>
      <w:r>
        <w:rPr>
          <w:rFonts w:eastAsia="Times New Roman" w:cs="Times New Roman"/>
          <w:szCs w:val="24"/>
        </w:rPr>
        <w:t>,</w:t>
      </w:r>
      <w:r>
        <w:rPr>
          <w:rFonts w:eastAsia="Times New Roman" w:cs="Times New Roman"/>
          <w:szCs w:val="24"/>
        </w:rPr>
        <w:t xml:space="preserve"> του ψευδεπίγραφα </w:t>
      </w:r>
      <w:r>
        <w:rPr>
          <w:rFonts w:eastAsia="Times New Roman" w:cs="Times New Roman"/>
          <w:szCs w:val="24"/>
        </w:rPr>
        <w:t xml:space="preserve">αποκαλούμενου χώρου ελευθερίας, ασφάλειας και δικαιοσύνης της Ευρωπαϊκής Ένωσης, όπως εμπλουτίστηκε με τη Συμφωνία του </w:t>
      </w:r>
      <w:proofErr w:type="spellStart"/>
      <w:r>
        <w:rPr>
          <w:rFonts w:eastAsia="Times New Roman" w:cs="Times New Roman"/>
          <w:szCs w:val="24"/>
        </w:rPr>
        <w:t>Τάμπερε</w:t>
      </w:r>
      <w:proofErr w:type="spellEnd"/>
      <w:r>
        <w:rPr>
          <w:rFonts w:eastAsia="Times New Roman" w:cs="Times New Roman"/>
          <w:szCs w:val="24"/>
        </w:rPr>
        <w:t xml:space="preserve"> της Φινλανδίας, στη συνέχεια με το Πρόγραμμα της Χάγης και το Πρόγραμμα της Στοκχόλμης το 2010, καθώς και στην ενσωμάτωση της Συν</w:t>
      </w:r>
      <w:r>
        <w:rPr>
          <w:rFonts w:eastAsia="Times New Roman" w:cs="Times New Roman"/>
          <w:szCs w:val="24"/>
        </w:rPr>
        <w:t xml:space="preserve">θήκης </w:t>
      </w:r>
      <w:proofErr w:type="spellStart"/>
      <w:r>
        <w:rPr>
          <w:rFonts w:eastAsia="Times New Roman" w:cs="Times New Roman"/>
          <w:szCs w:val="24"/>
        </w:rPr>
        <w:t>Σένγκεν</w:t>
      </w:r>
      <w:proofErr w:type="spellEnd"/>
      <w:r>
        <w:rPr>
          <w:rFonts w:eastAsia="Times New Roman" w:cs="Times New Roman"/>
          <w:szCs w:val="24"/>
        </w:rPr>
        <w:t xml:space="preserve"> στο κοινοτικό δίκαιο.</w:t>
      </w:r>
    </w:p>
    <w:p w14:paraId="2B06E2D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Με τους μηχανισμούς αυτούς ενισχύθηκε και ενισχύεται ένα γιγάντιο δίκτυ</w:t>
      </w:r>
      <w:r>
        <w:rPr>
          <w:rFonts w:eastAsia="Times New Roman" w:cs="Times New Roman"/>
          <w:szCs w:val="24"/>
        </w:rPr>
        <w:t>ο</w:t>
      </w:r>
      <w:r>
        <w:rPr>
          <w:rFonts w:eastAsia="Times New Roman" w:cs="Times New Roman"/>
          <w:szCs w:val="24"/>
        </w:rPr>
        <w:t xml:space="preserve"> </w:t>
      </w:r>
      <w:proofErr w:type="spellStart"/>
      <w:r>
        <w:rPr>
          <w:rFonts w:eastAsia="Times New Roman" w:cs="Times New Roman"/>
          <w:szCs w:val="24"/>
        </w:rPr>
        <w:t>ευρωενωσιακών</w:t>
      </w:r>
      <w:proofErr w:type="spellEnd"/>
      <w:r>
        <w:rPr>
          <w:rFonts w:eastAsia="Times New Roman" w:cs="Times New Roman"/>
          <w:szCs w:val="24"/>
        </w:rPr>
        <w:t xml:space="preserve"> και εθνικών μηχανισμών καταστολής, που κύριο στόχο έχει το ταξικό εργατικό λαϊκό κίνημα, καταπατώντας λαϊκές δημοκρατικές ελευθερίες,</w:t>
      </w:r>
      <w:r>
        <w:rPr>
          <w:rFonts w:eastAsia="Times New Roman" w:cs="Times New Roman"/>
          <w:szCs w:val="24"/>
        </w:rPr>
        <w:t xml:space="preserve"> οδηγώντας στην καθυπόταξη και τρομοκράτηση των λαών.</w:t>
      </w:r>
    </w:p>
    <w:p w14:paraId="2B06E2D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Μόνο το ΚΚΕ, κυρίες και κύριοι, έχει αντιταχθεί σε αυτούς τους μηχανισμούς τρομοκράτησης, παρακολούθησης και καταστολής των λαϊκών ελευθεριών και μέσα στη Βουλή, όταν νομοθετούνταν και ενσωματώνονταν ευ</w:t>
      </w:r>
      <w:r>
        <w:rPr>
          <w:rFonts w:eastAsia="Times New Roman" w:cs="Times New Roman"/>
          <w:szCs w:val="24"/>
        </w:rPr>
        <w:t>ρωπαϊκές οδηγίες στο ελληνικό δίκαιο, όπως γίνεται και σήμερα, και έξω από τη Βουλή με τους αγώνες για την υπεράσπιση και διεύρυνση των λαϊκών ελευθεριών και δικαιωμάτων. Ό,τι φτιάχνεται, ό,τι στήνεται σε επίπεδο Ευρωπαϊκής Ένωσης</w:t>
      </w:r>
      <w:r>
        <w:rPr>
          <w:rFonts w:eastAsia="Times New Roman" w:cs="Times New Roman"/>
          <w:szCs w:val="24"/>
        </w:rPr>
        <w:t>,</w:t>
      </w:r>
      <w:r>
        <w:rPr>
          <w:rFonts w:eastAsia="Times New Roman" w:cs="Times New Roman"/>
          <w:szCs w:val="24"/>
        </w:rPr>
        <w:t xml:space="preserve"> μας αφορά όλους. Και αργ</w:t>
      </w:r>
      <w:r>
        <w:rPr>
          <w:rFonts w:eastAsia="Times New Roman" w:cs="Times New Roman"/>
          <w:szCs w:val="24"/>
        </w:rPr>
        <w:t>ά ή γρή</w:t>
      </w:r>
      <w:r>
        <w:rPr>
          <w:rFonts w:eastAsia="Times New Roman" w:cs="Times New Roman"/>
          <w:szCs w:val="24"/>
        </w:rPr>
        <w:lastRenderedPageBreak/>
        <w:t>γορα</w:t>
      </w:r>
      <w:r>
        <w:rPr>
          <w:rFonts w:eastAsia="Times New Roman" w:cs="Times New Roman"/>
          <w:szCs w:val="24"/>
        </w:rPr>
        <w:t>,</w:t>
      </w:r>
      <w:r>
        <w:rPr>
          <w:rFonts w:eastAsia="Times New Roman" w:cs="Times New Roman"/>
          <w:szCs w:val="24"/>
        </w:rPr>
        <w:t xml:space="preserve"> χρησιμοποιείται για να χτυπηθεί το λαϊκό κίνημα, </w:t>
      </w:r>
      <w:r>
        <w:rPr>
          <w:rFonts w:eastAsia="Times New Roman" w:cs="Times New Roman"/>
          <w:szCs w:val="24"/>
        </w:rPr>
        <w:t xml:space="preserve">οι </w:t>
      </w:r>
      <w:r>
        <w:rPr>
          <w:rFonts w:eastAsia="Times New Roman" w:cs="Times New Roman"/>
          <w:szCs w:val="24"/>
        </w:rPr>
        <w:t>Έλληνες και ξένο</w:t>
      </w:r>
      <w:r>
        <w:rPr>
          <w:rFonts w:eastAsia="Times New Roman" w:cs="Times New Roman"/>
          <w:szCs w:val="24"/>
        </w:rPr>
        <w:t>ι</w:t>
      </w:r>
      <w:r>
        <w:rPr>
          <w:rFonts w:eastAsia="Times New Roman" w:cs="Times New Roman"/>
          <w:szCs w:val="24"/>
        </w:rPr>
        <w:t xml:space="preserve"> εργαζόμενο</w:t>
      </w:r>
      <w:r>
        <w:rPr>
          <w:rFonts w:eastAsia="Times New Roman" w:cs="Times New Roman"/>
          <w:szCs w:val="24"/>
        </w:rPr>
        <w:t>ι</w:t>
      </w:r>
      <w:r>
        <w:rPr>
          <w:rFonts w:eastAsia="Times New Roman" w:cs="Times New Roman"/>
          <w:szCs w:val="24"/>
        </w:rPr>
        <w:t>, όποτε ορθώνουν κεφάλι και διεκδικούν έστω και ένα μικρό κομμάτι απ’ ό,τι δικαιούνται και τους στερούν.</w:t>
      </w:r>
    </w:p>
    <w:p w14:paraId="2B06E2D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Δεν δικαιολογείται σήμερα να έχει κάποιος αυταπάτες για τ</w:t>
      </w:r>
      <w:r>
        <w:rPr>
          <w:rFonts w:eastAsia="Times New Roman" w:cs="Times New Roman"/>
          <w:szCs w:val="24"/>
        </w:rPr>
        <w:t>ις πραγματικές προθέσεις της Ευρωπαϊκής Ένωσης, τη στιγμή που</w:t>
      </w:r>
      <w:r>
        <w:rPr>
          <w:rFonts w:eastAsia="Times New Roman" w:cs="Times New Roman"/>
          <w:szCs w:val="24"/>
        </w:rPr>
        <w:t>,</w:t>
      </w:r>
      <w:r>
        <w:rPr>
          <w:rFonts w:eastAsia="Times New Roman" w:cs="Times New Roman"/>
          <w:szCs w:val="24"/>
        </w:rPr>
        <w:t xml:space="preserve"> τόσο η ίδια</w:t>
      </w:r>
      <w:r>
        <w:rPr>
          <w:rFonts w:eastAsia="Times New Roman" w:cs="Times New Roman"/>
          <w:szCs w:val="24"/>
        </w:rPr>
        <w:t>,</w:t>
      </w:r>
      <w:r>
        <w:rPr>
          <w:rFonts w:eastAsia="Times New Roman" w:cs="Times New Roman"/>
          <w:szCs w:val="24"/>
        </w:rPr>
        <w:t xml:space="preserve"> όσο και οι κυβερνήσεις τους έχουν κατακρεουργήσει ολόκληρες χώρες και λαούς για την εξυπηρέτηση των συμφερόντων των μονοπωλίων τους, όταν είναι οι ίδιες θύτες. Από αυτές, αλήθεια, περιμένει κανείς να καταπολεμήσουν τη διεθνή εγκληματικότητα; Γνωρίζουμε πά</w:t>
      </w:r>
      <w:r>
        <w:rPr>
          <w:rFonts w:eastAsia="Times New Roman" w:cs="Times New Roman"/>
          <w:szCs w:val="24"/>
        </w:rPr>
        <w:t xml:space="preserve">ρα πολύ καλά σε </w:t>
      </w:r>
      <w:proofErr w:type="spellStart"/>
      <w:r>
        <w:rPr>
          <w:rFonts w:eastAsia="Times New Roman" w:cs="Times New Roman"/>
          <w:szCs w:val="24"/>
        </w:rPr>
        <w:t>ποιού</w:t>
      </w:r>
      <w:proofErr w:type="spellEnd"/>
      <w:r>
        <w:rPr>
          <w:rFonts w:eastAsia="Times New Roman" w:cs="Times New Roman"/>
          <w:szCs w:val="24"/>
        </w:rPr>
        <w:t xml:space="preserve"> την πλάτη στοχεύουν τελικά να έχουν εφαρμογή και οι καινούργιοι αυτοί κατασταλτικοί μηχανισμοί και προειδοποιούμε για τις αρνητικές επιπτώσεις</w:t>
      </w:r>
      <w:r>
        <w:rPr>
          <w:rFonts w:eastAsia="Times New Roman" w:cs="Times New Roman"/>
          <w:szCs w:val="24"/>
        </w:rPr>
        <w:t>,</w:t>
      </w:r>
      <w:r>
        <w:rPr>
          <w:rFonts w:eastAsia="Times New Roman" w:cs="Times New Roman"/>
          <w:szCs w:val="24"/>
        </w:rPr>
        <w:t xml:space="preserve"> που θα έχουν γενικότερα στις λαϊκές ελευθερίες. Είναι, λοιπόν, φανερό ότι με την παρούσα </w:t>
      </w:r>
      <w:r>
        <w:rPr>
          <w:rFonts w:eastAsia="Times New Roman" w:cs="Times New Roman"/>
          <w:szCs w:val="24"/>
        </w:rPr>
        <w:t>ο</w:t>
      </w:r>
      <w:r>
        <w:rPr>
          <w:rFonts w:eastAsia="Times New Roman" w:cs="Times New Roman"/>
          <w:szCs w:val="24"/>
        </w:rPr>
        <w:t xml:space="preserve">δηγία </w:t>
      </w:r>
      <w:proofErr w:type="spellStart"/>
      <w:r>
        <w:rPr>
          <w:rFonts w:eastAsia="Times New Roman" w:cs="Times New Roman"/>
          <w:szCs w:val="24"/>
        </w:rPr>
        <w:t>αντιδραστικοποιείται</w:t>
      </w:r>
      <w:proofErr w:type="spellEnd"/>
      <w:r>
        <w:rPr>
          <w:rFonts w:eastAsia="Times New Roman" w:cs="Times New Roman"/>
          <w:szCs w:val="24"/>
        </w:rPr>
        <w:t xml:space="preserve"> ακόμη περισσότερο το νομοθετικό πλαίσιο της Ευρωπαϊκής Ένωσης, όπως αναδεικνύεται με ρυθμίσεις του συγκεκριμένου νομοσχεδίου. </w:t>
      </w:r>
    </w:p>
    <w:p w14:paraId="2B06E2D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στο άρθρο 13 παράγραφος 1 περίπτωση ζ είχαμε πει και στη συζήτηση στη </w:t>
      </w:r>
      <w:r>
        <w:rPr>
          <w:rFonts w:eastAsia="Times New Roman" w:cs="Times New Roman"/>
          <w:szCs w:val="24"/>
        </w:rPr>
        <w:t>δ</w:t>
      </w:r>
      <w:r>
        <w:rPr>
          <w:rFonts w:eastAsia="Times New Roman" w:cs="Times New Roman"/>
          <w:szCs w:val="24"/>
        </w:rPr>
        <w:t xml:space="preserve">ιαρκή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ότι καταργεί</w:t>
      </w:r>
      <w:r>
        <w:rPr>
          <w:rFonts w:eastAsia="Times New Roman" w:cs="Times New Roman"/>
          <w:szCs w:val="24"/>
        </w:rPr>
        <w:lastRenderedPageBreak/>
        <w:t xml:space="preserve">ται το διπλό αξιόποινο. Δεν θα διαφωνήσουμε σε αυτό που είπατε, κύριε Υπουργέ, στην </w:t>
      </w:r>
      <w:r>
        <w:rPr>
          <w:rFonts w:eastAsia="Times New Roman" w:cs="Times New Roman"/>
          <w:szCs w:val="24"/>
        </w:rPr>
        <w:t>επιτροπή</w:t>
      </w:r>
      <w:r>
        <w:rPr>
          <w:rFonts w:eastAsia="Times New Roman" w:cs="Times New Roman"/>
          <w:szCs w:val="24"/>
        </w:rPr>
        <w:t>, ότι δηλαδή υπάρχουν εξαιρέσεις για φορολογικά, τελωνειακά και τραπεζικά εγκλήματα και ότι η Ελλάδα μπορεί να αρνηθεί την εκτέλεση της ευρωπαϊκής εντολ</w:t>
      </w:r>
      <w:r>
        <w:rPr>
          <w:rFonts w:eastAsia="Times New Roman" w:cs="Times New Roman"/>
          <w:szCs w:val="24"/>
        </w:rPr>
        <w:t xml:space="preserve">ής για πράξεις, οι οποίες δεν συνιστούν ποινικό αδίκημα στο κράτος εκτέλεσης. </w:t>
      </w:r>
    </w:p>
    <w:p w14:paraId="2B06E2D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ως ΚΚΕ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εντάσσουμε </w:t>
      </w:r>
      <w:r>
        <w:rPr>
          <w:rFonts w:eastAsia="Times New Roman" w:cs="Times New Roman"/>
          <w:szCs w:val="24"/>
        </w:rPr>
        <w:t xml:space="preserve">την επιφύλαξή μας στο συνολικό σκεπτικό μας γι’ αυτήν την αντιδραστική </w:t>
      </w:r>
      <w:r>
        <w:rPr>
          <w:rFonts w:eastAsia="Times New Roman" w:cs="Times New Roman"/>
          <w:szCs w:val="24"/>
        </w:rPr>
        <w:t>ο</w:t>
      </w:r>
      <w:r>
        <w:rPr>
          <w:rFonts w:eastAsia="Times New Roman" w:cs="Times New Roman"/>
          <w:szCs w:val="24"/>
        </w:rPr>
        <w:t>δηγία, η οποία μας βρίσκει αντίθετους. Πολύ φοβόμαστε ότι η εφαρμογή της συγκεκ</w:t>
      </w:r>
      <w:r>
        <w:rPr>
          <w:rFonts w:eastAsia="Times New Roman" w:cs="Times New Roman"/>
          <w:szCs w:val="24"/>
        </w:rPr>
        <w:t>ριμένης διάταξης μελλοντικά μπορεί να επεκταθεί και σε άλλες υποθέσεις. Υπό αυτήν την έννοια, ψηφίζουμε «</w:t>
      </w:r>
      <w:r>
        <w:rPr>
          <w:rFonts w:eastAsia="Times New Roman" w:cs="Times New Roman"/>
          <w:szCs w:val="24"/>
        </w:rPr>
        <w:t>παρών</w:t>
      </w:r>
      <w:r>
        <w:rPr>
          <w:rFonts w:eastAsia="Times New Roman" w:cs="Times New Roman"/>
          <w:szCs w:val="24"/>
        </w:rPr>
        <w:t xml:space="preserve">». </w:t>
      </w:r>
    </w:p>
    <w:p w14:paraId="2B06E2E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16, παράγραφος 3, της </w:t>
      </w:r>
      <w:r>
        <w:rPr>
          <w:rFonts w:eastAsia="Times New Roman" w:cs="Times New Roman"/>
          <w:szCs w:val="24"/>
        </w:rPr>
        <w:t>ο</w:t>
      </w:r>
      <w:r>
        <w:rPr>
          <w:rFonts w:eastAsia="Times New Roman" w:cs="Times New Roman"/>
          <w:szCs w:val="24"/>
        </w:rPr>
        <w:t>δηγίας, το οποίο αναφέρεται στα ένδικα μέσα, είναι ενδεικτικό του πνεύματος</w:t>
      </w:r>
      <w:r>
        <w:rPr>
          <w:rFonts w:eastAsia="Times New Roman" w:cs="Times New Roman"/>
          <w:szCs w:val="24"/>
        </w:rPr>
        <w:t>,</w:t>
      </w:r>
      <w:r>
        <w:rPr>
          <w:rFonts w:eastAsia="Times New Roman" w:cs="Times New Roman"/>
          <w:szCs w:val="24"/>
        </w:rPr>
        <w:t xml:space="preserve"> στο οποίο κινείται η συγκεκριμένη</w:t>
      </w:r>
      <w:r>
        <w:rPr>
          <w:rFonts w:eastAsia="Times New Roman" w:cs="Times New Roman"/>
          <w:szCs w:val="24"/>
        </w:rPr>
        <w:t xml:space="preserve"> </w:t>
      </w:r>
      <w:r>
        <w:rPr>
          <w:rFonts w:eastAsia="Times New Roman" w:cs="Times New Roman"/>
          <w:szCs w:val="24"/>
        </w:rPr>
        <w:t>οδηγία</w:t>
      </w:r>
      <w:r>
        <w:rPr>
          <w:rFonts w:eastAsia="Times New Roman" w:cs="Times New Roman"/>
          <w:szCs w:val="24"/>
        </w:rPr>
        <w:t xml:space="preserve">. Πρώτον, η ενημέρωση του υπόπτου για τη δυνατότητα άσκησης ενδίκων μέσων γίνεται μόνο αν δεν τίθεται σε κίνδυνο η εμπιστευτικότητα της έρευνας. Κι έχουμε και πρόσφατη εμπειρία στη χώρα μας. Είναι νωπή ακόμη η βαριά καταδίκη της </w:t>
      </w:r>
      <w:proofErr w:type="spellStart"/>
      <w:r>
        <w:rPr>
          <w:rFonts w:eastAsia="Times New Roman" w:cs="Times New Roman"/>
          <w:szCs w:val="24"/>
        </w:rPr>
        <w:t>Ηριάννας</w:t>
      </w:r>
      <w:proofErr w:type="spellEnd"/>
      <w:r>
        <w:rPr>
          <w:rFonts w:eastAsia="Times New Roman" w:cs="Times New Roman"/>
          <w:szCs w:val="24"/>
        </w:rPr>
        <w:t>,</w:t>
      </w:r>
      <w:r>
        <w:rPr>
          <w:rFonts w:eastAsia="Times New Roman" w:cs="Times New Roman"/>
          <w:szCs w:val="24"/>
        </w:rPr>
        <w:t xml:space="preserve"> με μοναδικ</w:t>
      </w:r>
      <w:r>
        <w:rPr>
          <w:rFonts w:eastAsia="Times New Roman" w:cs="Times New Roman"/>
          <w:szCs w:val="24"/>
        </w:rPr>
        <w:t xml:space="preserve">ά στοιχεία το μισό αποτύπωμα και έναν μάρτυρα, που δεν εμφανίστηκε ποτέ στο δικαστήριο. </w:t>
      </w:r>
    </w:p>
    <w:p w14:paraId="2B06E2E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στο ίδιο άρθρο</w:t>
      </w:r>
      <w:r>
        <w:rPr>
          <w:rFonts w:eastAsia="Times New Roman" w:cs="Times New Roman"/>
          <w:szCs w:val="24"/>
        </w:rPr>
        <w:t>,</w:t>
      </w:r>
      <w:r>
        <w:rPr>
          <w:rFonts w:eastAsia="Times New Roman" w:cs="Times New Roman"/>
          <w:szCs w:val="24"/>
        </w:rPr>
        <w:t xml:space="preserve"> αναφέρεται ότι τα ένδικα μέσα που μπορεί να ασκήσει ο ενδιαφερόμενος στο κράτος εκτέλεσης της Ευρωπαϊκής Εντολής Έρευνας περιορίζονται μόνο σ</w:t>
      </w:r>
      <w:r>
        <w:rPr>
          <w:rFonts w:eastAsia="Times New Roman" w:cs="Times New Roman"/>
          <w:szCs w:val="24"/>
        </w:rPr>
        <w:t xml:space="preserve">τα τυπικά στοιχεία έκδοσης της Ευρωπαϊκής Εντολής Έρευνας και όχι σε λόγους ουσίας. Δηλαδή, με άλλα λόγια, η εν λόγω </w:t>
      </w:r>
      <w:r>
        <w:rPr>
          <w:rFonts w:eastAsia="Times New Roman" w:cs="Times New Roman"/>
          <w:szCs w:val="24"/>
        </w:rPr>
        <w:t>ο</w:t>
      </w:r>
      <w:r>
        <w:rPr>
          <w:rFonts w:eastAsia="Times New Roman" w:cs="Times New Roman"/>
          <w:szCs w:val="24"/>
        </w:rPr>
        <w:t>δηγία αφ’ ενός μεν θα τυγχάνει εφαρμογής</w:t>
      </w:r>
      <w:r>
        <w:rPr>
          <w:rFonts w:eastAsia="Times New Roman" w:cs="Times New Roman"/>
          <w:szCs w:val="24"/>
        </w:rPr>
        <w:t>,</w:t>
      </w:r>
      <w:r>
        <w:rPr>
          <w:rFonts w:eastAsia="Times New Roman" w:cs="Times New Roman"/>
          <w:szCs w:val="24"/>
        </w:rPr>
        <w:t xml:space="preserve"> ακόμα και σε αδικήματα τα οποία μπορεί να μην διώκονται στη χώρα μας, αφ’ ετέρου δε ο κατηγορούμ</w:t>
      </w:r>
      <w:r>
        <w:rPr>
          <w:rFonts w:eastAsia="Times New Roman" w:cs="Times New Roman"/>
          <w:szCs w:val="24"/>
        </w:rPr>
        <w:t xml:space="preserve">ενος θα αδυνατεί να υπεισέλθει και να αμφισβητήσει την ουσία της απόφασης για την οποία καταδικάστηκε. </w:t>
      </w:r>
    </w:p>
    <w:p w14:paraId="2B06E2E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 άρθρο 24, σχετικά με τις λαϊκές ελευθερίες και τα δικαιώματα και το οποίο αναφέρεται στη δυνατότητα μεταγωγής κρατουμένων στα πλαίσια των ανακριτικών</w:t>
      </w:r>
      <w:r>
        <w:rPr>
          <w:rFonts w:eastAsia="Times New Roman" w:cs="Times New Roman"/>
          <w:szCs w:val="24"/>
        </w:rPr>
        <w:t xml:space="preserve"> αναγκών μεταξύ των χωρών της Ευρωπαϊκής Ένωσης, θεωρούμε ότι είναι ιδιαίτερα επικίνδυνο. </w:t>
      </w:r>
    </w:p>
    <w:p w14:paraId="2B06E2E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Παρά το γεγονός πως η μεταγωγή κρατουμένων προς το παρόν προβλέπεται ότι δεν μπορεί να γίνει χωρίς τη συναίνεση του κρατούμενου, είναι μια άκρως αντιδραστική ρύθμιση</w:t>
      </w:r>
      <w:r>
        <w:rPr>
          <w:rFonts w:eastAsia="Times New Roman" w:cs="Times New Roman"/>
          <w:szCs w:val="24"/>
        </w:rPr>
        <w:t xml:space="preserve">, η οποία ανοίγει, κατά τη γνώμη μας, τον δρόμο για περαιτέρω αντιδραστικές εξελίξεις. </w:t>
      </w:r>
    </w:p>
    <w:p w14:paraId="2B06E2E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άλλωστε γνωστές οι πρακτικές παγκοσμίως αερομεταφοράς υπόπτων από χώρα σε χώρα και οι ανακρίσεις κρατουμένων στα πλαίσια τάχα της καταπολέμησης της τρομοκρατίας α</w:t>
      </w:r>
      <w:r>
        <w:rPr>
          <w:rFonts w:eastAsia="Times New Roman" w:cs="Times New Roman"/>
          <w:szCs w:val="24"/>
        </w:rPr>
        <w:t xml:space="preserve">πό τη </w:t>
      </w:r>
      <w:r>
        <w:rPr>
          <w:rFonts w:eastAsia="Times New Roman" w:cs="Times New Roman"/>
          <w:szCs w:val="24"/>
          <w:lang w:val="en-US"/>
        </w:rPr>
        <w:t>CIA</w:t>
      </w:r>
      <w:r>
        <w:rPr>
          <w:rFonts w:eastAsia="Times New Roman" w:cs="Times New Roman"/>
          <w:szCs w:val="24"/>
        </w:rPr>
        <w:t xml:space="preserve"> και άλλες ιμπεριαλιστικές μυστικές υπηρεσίες. Με βάση, λοιπόν, όλα τα παραπάνω, εμείς, κυρίες και κύριοι, καταψηφίζουμε και καταγγέλλουμε αυτό το νομοσχέδιο. </w:t>
      </w:r>
    </w:p>
    <w:p w14:paraId="2B06E2E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στις </w:t>
      </w:r>
      <w:r>
        <w:rPr>
          <w:rFonts w:eastAsia="Times New Roman" w:cs="Times New Roman"/>
          <w:szCs w:val="24"/>
        </w:rPr>
        <w:t xml:space="preserve">υπουργικές </w:t>
      </w:r>
      <w:r>
        <w:rPr>
          <w:rFonts w:eastAsia="Times New Roman" w:cs="Times New Roman"/>
          <w:szCs w:val="24"/>
        </w:rPr>
        <w:t>τροπολογίες. Κατ</w:t>
      </w:r>
      <w:r>
        <w:rPr>
          <w:rFonts w:eastAsia="Times New Roman" w:cs="Times New Roman"/>
          <w:szCs w:val="24"/>
        </w:rPr>
        <w:t xml:space="preserve">’ </w:t>
      </w:r>
      <w:r>
        <w:rPr>
          <w:rFonts w:eastAsia="Times New Roman" w:cs="Times New Roman"/>
          <w:szCs w:val="24"/>
        </w:rPr>
        <w:t>αρχάς, την τροπολογία για την αξιολόγηση</w:t>
      </w:r>
      <w:r>
        <w:rPr>
          <w:rFonts w:eastAsia="Times New Roman" w:cs="Times New Roman"/>
          <w:szCs w:val="24"/>
        </w:rPr>
        <w:t xml:space="preserve"> των δημοσίων υπαλλήλων το ΚΚΕ θα την καταψηφίσει. Ούτε ήξεις ούτε </w:t>
      </w:r>
      <w:proofErr w:type="spellStart"/>
      <w:r>
        <w:rPr>
          <w:rFonts w:eastAsia="Times New Roman" w:cs="Times New Roman"/>
          <w:szCs w:val="24"/>
        </w:rPr>
        <w:t>αφήξεις</w:t>
      </w:r>
      <w:proofErr w:type="spellEnd"/>
      <w:r>
        <w:rPr>
          <w:rFonts w:eastAsia="Times New Roman" w:cs="Times New Roman"/>
          <w:szCs w:val="24"/>
        </w:rPr>
        <w:t>, όπως κάνει η Νέα Δημοκρατία και το ΠΑΣΟΚ. Στη Διαρκή Επιτροπή Δημόσιας Διοίκησης και σήμερα εδώ ήταν, «ναι, να το δούμε. Κάποια τεχνικά και νομικά θέματα υπάρχουν. Επιφυλασσόμαστε»</w:t>
      </w:r>
      <w:r>
        <w:rPr>
          <w:rFonts w:eastAsia="Times New Roman" w:cs="Times New Roman"/>
          <w:szCs w:val="24"/>
        </w:rPr>
        <w:t xml:space="preserve"> κ</w:t>
      </w:r>
      <w:r>
        <w:rPr>
          <w:rFonts w:eastAsia="Times New Roman" w:cs="Times New Roman"/>
          <w:szCs w:val="24"/>
        </w:rPr>
        <w:t>.λπ</w:t>
      </w:r>
      <w:r>
        <w:rPr>
          <w:rFonts w:eastAsia="Times New Roman" w:cs="Times New Roman"/>
          <w:szCs w:val="24"/>
        </w:rPr>
        <w:t xml:space="preserve">.. Ακόμα και αν την καταψηφίσουν, η διαφωνία της Νέας Δημοκρατίας, του ΠΑΣΟΚ και των άλλων κομμάτων -και του Ποταμιού και της Ένωσης Κεντρώων- δεν βρίσκεται στην ουσία αυτής της λεγόμενης αξιοκρατικής αξιολόγησης, που λέει η συγκυβέρνηση ΣΥΡΙΖΑ-ΑΝΕΛ, </w:t>
      </w:r>
      <w:r>
        <w:rPr>
          <w:rFonts w:eastAsia="Times New Roman" w:cs="Times New Roman"/>
          <w:szCs w:val="24"/>
        </w:rPr>
        <w:t>αφού συγκλίνουν οι θέσεις τους με εκείνες της Κυβέρνησης. Η όποια διαφωνία</w:t>
      </w:r>
      <w:r>
        <w:rPr>
          <w:rFonts w:eastAsia="Times New Roman" w:cs="Times New Roman"/>
          <w:szCs w:val="24"/>
        </w:rPr>
        <w:t>,</w:t>
      </w:r>
      <w:r>
        <w:rPr>
          <w:rFonts w:eastAsia="Times New Roman" w:cs="Times New Roman"/>
          <w:szCs w:val="24"/>
        </w:rPr>
        <w:t xml:space="preserve"> έχει να κάνει με δευτερεύοντα τεχνικά και νομικίστικα ζητήματα. </w:t>
      </w:r>
    </w:p>
    <w:p w14:paraId="2B06E2E6"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lastRenderedPageBreak/>
        <w:t>Για το ΚΚΕ</w:t>
      </w:r>
      <w:r>
        <w:rPr>
          <w:rFonts w:eastAsia="Times New Roman"/>
          <w:szCs w:val="24"/>
        </w:rPr>
        <w:t>,</w:t>
      </w:r>
      <w:r>
        <w:rPr>
          <w:rFonts w:eastAsia="Times New Roman"/>
          <w:szCs w:val="24"/>
        </w:rPr>
        <w:t xml:space="preserve"> η τροπολογία είναι άκρως απαράδεκτη και εκβιαστική για τους δημοσίους υπαλλήλους. Η Κυβέρνηση επιχειρεί να τους διχάσει, να τους διασπάσει και να τους εξαναγκάσει να υλοποιήσουν την πολιτική της, αφού δεν μπόρεσε να το κάνει το προηγούμενο διάστημα στην α</w:t>
      </w:r>
      <w:r>
        <w:rPr>
          <w:rFonts w:eastAsia="Times New Roman"/>
          <w:szCs w:val="24"/>
        </w:rPr>
        <w:t xml:space="preserve">περγία-αποχή, που ξεπέρασε το 90% των δημοσίων υπαλλήλων. </w:t>
      </w:r>
    </w:p>
    <w:p w14:paraId="2B06E2E7"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Τι κάνει η τροπολογία; Εκβιάζει τα στελέχη της δημόσιας διοίκησης, προϊσταμένους και διευθυντές, λέγοντάς τους ότι δεν έχουν δικαίωμα υποβολής αίτησης για την υπηρεσιακή τους εξέλιξη, εάν δεν αξιολ</w:t>
      </w:r>
      <w:r>
        <w:rPr>
          <w:rFonts w:eastAsia="Times New Roman"/>
          <w:szCs w:val="24"/>
        </w:rPr>
        <w:t xml:space="preserve">ογήσουν πρώτα τους δημοσίους υπαλλήλους, με βάση τον επίσης απαράδεκτο, αντιδραστικό ν 4369/2016, του κ. Βερναρδάκη. </w:t>
      </w:r>
    </w:p>
    <w:p w14:paraId="2B06E2E8"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Η τροπολογία, λοιπόν, υπηρετεί τη γρήγορη και χωρίς αντιδράσεις προώθηση της αξιολόγησης του προσωπικού, υπηρετεί την αντιδραστική αναδιορ</w:t>
      </w:r>
      <w:r>
        <w:rPr>
          <w:rFonts w:eastAsia="Times New Roman"/>
          <w:szCs w:val="24"/>
        </w:rPr>
        <w:t xml:space="preserve">γάνωση του κράτους, για να είναι πιο αποτελεσματικό για την καπιταλιστική ανάπτυξη και πιο ικανό απέναντι στους λαϊκούς αγώνες. </w:t>
      </w:r>
    </w:p>
    <w:p w14:paraId="2B06E2E9"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Η Κυβέρνηση κρύβει επιμελώς ότι η αξιολόγηση στο αστικό κράτος δεν μπορεί να είναι ούτε αμερόληπτη ούτε αξιοκρατική. Είναι άμεσ</w:t>
      </w:r>
      <w:r>
        <w:rPr>
          <w:rFonts w:eastAsia="Times New Roman"/>
          <w:szCs w:val="24"/>
        </w:rPr>
        <w:t xml:space="preserve">α συνδεδεμένη με τη </w:t>
      </w:r>
      <w:proofErr w:type="spellStart"/>
      <w:r>
        <w:rPr>
          <w:rFonts w:eastAsia="Times New Roman"/>
          <w:szCs w:val="24"/>
        </w:rPr>
        <w:t>στοχοθεσία</w:t>
      </w:r>
      <w:proofErr w:type="spellEnd"/>
      <w:r>
        <w:rPr>
          <w:rFonts w:eastAsia="Times New Roman"/>
          <w:szCs w:val="24"/>
        </w:rPr>
        <w:t>,</w:t>
      </w:r>
      <w:r>
        <w:rPr>
          <w:rFonts w:eastAsia="Times New Roman"/>
          <w:szCs w:val="24"/>
        </w:rPr>
        <w:t xml:space="preserve"> που υπηρετεί </w:t>
      </w:r>
      <w:r>
        <w:rPr>
          <w:rFonts w:eastAsia="Times New Roman"/>
          <w:szCs w:val="24"/>
        </w:rPr>
        <w:lastRenderedPageBreak/>
        <w:t xml:space="preserve">αντιλαϊκούς σχεδιασμούς και οδηγεί με μαθηματική ακρίβεια σε απολύσεις και μειώσεις μισθών, και ας λέει η Κυβέρνηση ότι υπηρετεί το ακριβώς αντίθετο. Και τον κρύβει αυτόν τον στόχο η </w:t>
      </w:r>
      <w:r>
        <w:rPr>
          <w:rFonts w:eastAsia="Times New Roman"/>
          <w:szCs w:val="24"/>
        </w:rPr>
        <w:t>σ</w:t>
      </w:r>
      <w:r>
        <w:rPr>
          <w:rFonts w:eastAsia="Times New Roman"/>
          <w:szCs w:val="24"/>
        </w:rPr>
        <w:t>υγκυβέρνηση ΣΥΡΙΖΑ-ΑΝΕΛ, όπ</w:t>
      </w:r>
      <w:r>
        <w:rPr>
          <w:rFonts w:eastAsia="Times New Roman"/>
          <w:szCs w:val="24"/>
        </w:rPr>
        <w:t>ως το έκαναν και οι προηγούμενες, της Νέας Δημοκρατίας και του ΠΑΣΟΚ.</w:t>
      </w:r>
    </w:p>
    <w:p w14:paraId="2B06E2EA"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Δεν έχει κα</w:t>
      </w:r>
      <w:r>
        <w:rPr>
          <w:rFonts w:eastAsia="Times New Roman"/>
          <w:szCs w:val="24"/>
        </w:rPr>
        <w:t>μ</w:t>
      </w:r>
      <w:r>
        <w:rPr>
          <w:rFonts w:eastAsia="Times New Roman"/>
          <w:szCs w:val="24"/>
        </w:rPr>
        <w:t>μία σχέση η λεγόμενη αξιολόγηση με αυτό που λέει το ΚΚΕ, για την ανάγκη δηλαδή επιστημονικής, τεχνικής, επαγγελματικής στήριξης των δημοσίων υπαλλήλων, προκειμένου οι κρατικέ</w:t>
      </w:r>
      <w:r>
        <w:rPr>
          <w:rFonts w:eastAsia="Times New Roman"/>
          <w:szCs w:val="24"/>
        </w:rPr>
        <w:t>ς κοινωνικές υπηρεσίες να γίνουν καλύτερες και σύγχρονες. Δεν σκοπεύει σε καμ</w:t>
      </w:r>
      <w:r>
        <w:rPr>
          <w:rFonts w:eastAsia="Times New Roman"/>
          <w:szCs w:val="24"/>
        </w:rPr>
        <w:t>μ</w:t>
      </w:r>
      <w:r>
        <w:rPr>
          <w:rFonts w:eastAsia="Times New Roman"/>
          <w:szCs w:val="24"/>
        </w:rPr>
        <w:t xml:space="preserve">ία των περιπτώσεων στην ικανοποίηση των σύγχρονων και διευρυμένων λαϊκών αναγκών. </w:t>
      </w:r>
    </w:p>
    <w:p w14:paraId="2B06E2EB"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Για το ΚΚΕ, είναι άλλο πράγμα να είναι ο δημόσιος υπάλληλος σωστός απέναντι στους εργαζόμενους,</w:t>
      </w:r>
      <w:r>
        <w:rPr>
          <w:rFonts w:eastAsia="Times New Roman"/>
          <w:szCs w:val="24"/>
        </w:rPr>
        <w:t xml:space="preserve"> στους συμπολίτες και άλλο η συκοφαντία</w:t>
      </w:r>
      <w:r>
        <w:rPr>
          <w:rFonts w:eastAsia="Times New Roman"/>
          <w:szCs w:val="24"/>
        </w:rPr>
        <w:t>,</w:t>
      </w:r>
      <w:r>
        <w:rPr>
          <w:rFonts w:eastAsia="Times New Roman"/>
          <w:szCs w:val="24"/>
        </w:rPr>
        <w:t xml:space="preserve"> προκειμένου η αποδοτικότητά του να συνδέεται με την αξιολόγηση, με την περικοπή μισθού και τις απολύσεις. </w:t>
      </w:r>
    </w:p>
    <w:p w14:paraId="2B06E2EC"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Ακόμα περισσότερα, βέβαια, για την τροπολογία και τις θέσεις του ΚΚΕ για την αξιολόγηση θα πει άλλος Βουλευτ</w:t>
      </w:r>
      <w:r>
        <w:rPr>
          <w:rFonts w:eastAsia="Times New Roman"/>
          <w:szCs w:val="24"/>
        </w:rPr>
        <w:t xml:space="preserve">ής του κόμματός μας. </w:t>
      </w:r>
    </w:p>
    <w:p w14:paraId="2B06E2ED"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lastRenderedPageBreak/>
        <w:t>Επίσης, επιτρέψτε μου να τοποθετηθώ</w:t>
      </w:r>
      <w:r>
        <w:rPr>
          <w:rFonts w:eastAsia="Times New Roman"/>
          <w:szCs w:val="24"/>
        </w:rPr>
        <w:t>,</w:t>
      </w:r>
      <w:r>
        <w:rPr>
          <w:rFonts w:eastAsia="Times New Roman"/>
          <w:szCs w:val="24"/>
        </w:rPr>
        <w:t xml:space="preserve"> σε σχέση με την τροπολογία για τα έκτακτα μέτρα για την αποσυμφόρηση καταστημάτων κράτησης. </w:t>
      </w:r>
    </w:p>
    <w:p w14:paraId="2B06E2EE"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B06E2EF"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 xml:space="preserve">Πρόκειται για μία ακόμη νομοθετική πρωτοβουλία έκτακτης αποσυμφόρησης των φυλακών, που δεν πιστεύουμε δυστυχώς ότι θα είναι και η τελευταία. </w:t>
      </w:r>
    </w:p>
    <w:p w14:paraId="2B06E2F0"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Για τους ενήλικες διατηρείται το πλαίσιο των προϋποθέσεων αποφυλάκισης υπό όρους για τους καταδίκους με ποινές φυλ</w:t>
      </w:r>
      <w:r>
        <w:rPr>
          <w:rFonts w:eastAsia="Times New Roman"/>
          <w:szCs w:val="24"/>
        </w:rPr>
        <w:t>άκισης και με ποινές κάθειρξης</w:t>
      </w:r>
      <w:r>
        <w:rPr>
          <w:rFonts w:eastAsia="Times New Roman"/>
          <w:szCs w:val="24"/>
        </w:rPr>
        <w:t>,</w:t>
      </w:r>
      <w:r>
        <w:rPr>
          <w:rFonts w:eastAsia="Times New Roman"/>
          <w:szCs w:val="24"/>
        </w:rPr>
        <w:t xml:space="preserve"> που δεν υπερβαίνουν τα δέκα χρόνια, </w:t>
      </w:r>
      <w:proofErr w:type="spellStart"/>
      <w:r>
        <w:rPr>
          <w:rFonts w:eastAsia="Times New Roman"/>
          <w:szCs w:val="24"/>
        </w:rPr>
        <w:t>αυστηροποιεί</w:t>
      </w:r>
      <w:proofErr w:type="spellEnd"/>
      <w:r>
        <w:rPr>
          <w:rFonts w:eastAsia="Times New Roman"/>
          <w:szCs w:val="24"/>
        </w:rPr>
        <w:t xml:space="preserve"> κάπως το πλαίσιο των προϋποθέσεων αποφυλάκισης</w:t>
      </w:r>
      <w:r>
        <w:rPr>
          <w:rFonts w:eastAsia="Times New Roman"/>
          <w:szCs w:val="24"/>
        </w:rPr>
        <w:t>,</w:t>
      </w:r>
      <w:r>
        <w:rPr>
          <w:rFonts w:eastAsia="Times New Roman"/>
          <w:szCs w:val="24"/>
        </w:rPr>
        <w:t xml:space="preserve"> υπό όρους για τους καταδίκους με ποινές κάθειρξης άνω των δέκα ετών και αφορά και άλλα ζητήματα</w:t>
      </w:r>
      <w:r>
        <w:rPr>
          <w:rFonts w:eastAsia="Times New Roman"/>
          <w:szCs w:val="24"/>
        </w:rPr>
        <w:t xml:space="preserve"> -</w:t>
      </w:r>
      <w:r>
        <w:rPr>
          <w:rFonts w:eastAsia="Times New Roman"/>
          <w:szCs w:val="24"/>
        </w:rPr>
        <w:t xml:space="preserve">που δεν θα αναλύσω για να μην </w:t>
      </w:r>
      <w:r>
        <w:rPr>
          <w:rFonts w:eastAsia="Times New Roman"/>
          <w:szCs w:val="24"/>
        </w:rPr>
        <w:t>χάσω χρόνο</w:t>
      </w:r>
      <w:r>
        <w:rPr>
          <w:rFonts w:eastAsia="Times New Roman"/>
          <w:szCs w:val="24"/>
        </w:rPr>
        <w:t>-</w:t>
      </w:r>
      <w:r>
        <w:rPr>
          <w:rFonts w:eastAsia="Times New Roman"/>
          <w:szCs w:val="24"/>
        </w:rPr>
        <w:t xml:space="preserve"> και ζητήματα που αφορούν ανήλικους. </w:t>
      </w:r>
    </w:p>
    <w:p w14:paraId="2B06E2F1"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 xml:space="preserve">Από το 2008 μέχρι και σήμερα έχουν ψηφιστεί από όλες τις </w:t>
      </w:r>
      <w:r>
        <w:rPr>
          <w:rFonts w:eastAsia="Times New Roman"/>
          <w:szCs w:val="24"/>
        </w:rPr>
        <w:t>κ</w:t>
      </w:r>
      <w:r>
        <w:rPr>
          <w:rFonts w:eastAsia="Times New Roman"/>
          <w:szCs w:val="24"/>
        </w:rPr>
        <w:t>υβερνήσεις</w:t>
      </w:r>
      <w:r>
        <w:rPr>
          <w:rFonts w:eastAsia="Times New Roman"/>
          <w:szCs w:val="24"/>
        </w:rPr>
        <w:t>,</w:t>
      </w:r>
      <w:r>
        <w:rPr>
          <w:rFonts w:eastAsia="Times New Roman"/>
          <w:szCs w:val="24"/>
        </w:rPr>
        <w:t xml:space="preserve"> με αρχή αυτή της Νέας Δημοκρατίας, στη συνέχεια του ΠΑΣΟΚ και τελευταία της Κυβέρνησης ΣΥΡΙΖΑ-ΑΝΕΛ, </w:t>
      </w:r>
      <w:r>
        <w:rPr>
          <w:rFonts w:eastAsia="Times New Roman"/>
          <w:szCs w:val="24"/>
        </w:rPr>
        <w:lastRenderedPageBreak/>
        <w:t xml:space="preserve">τουλάχιστον έξι τέτοια νομοθετήματα, </w:t>
      </w:r>
      <w:r>
        <w:rPr>
          <w:rFonts w:eastAsia="Times New Roman"/>
          <w:szCs w:val="24"/>
        </w:rPr>
        <w:t xml:space="preserve">που επιχειρούν να </w:t>
      </w:r>
      <w:proofErr w:type="spellStart"/>
      <w:r>
        <w:rPr>
          <w:rFonts w:eastAsia="Times New Roman"/>
          <w:szCs w:val="24"/>
        </w:rPr>
        <w:t>αποσυμφορήσουν</w:t>
      </w:r>
      <w:proofErr w:type="spellEnd"/>
      <w:r>
        <w:rPr>
          <w:rFonts w:eastAsia="Times New Roman"/>
          <w:szCs w:val="24"/>
        </w:rPr>
        <w:t xml:space="preserve"> κατά διαστήματα με τεχνητό τρόπο τα </w:t>
      </w:r>
      <w:proofErr w:type="spellStart"/>
      <w:r>
        <w:rPr>
          <w:rFonts w:eastAsia="Times New Roman"/>
          <w:szCs w:val="24"/>
        </w:rPr>
        <w:t>υπερκορεσμένα</w:t>
      </w:r>
      <w:proofErr w:type="spellEnd"/>
      <w:r>
        <w:rPr>
          <w:rFonts w:eastAsia="Times New Roman"/>
          <w:szCs w:val="24"/>
        </w:rPr>
        <w:t xml:space="preserve"> καταστήματα κράτησης. </w:t>
      </w:r>
    </w:p>
    <w:p w14:paraId="2B06E2F2"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Το αποτέλεσμα είναι</w:t>
      </w:r>
      <w:r>
        <w:rPr>
          <w:rFonts w:eastAsia="Times New Roman"/>
          <w:szCs w:val="24"/>
        </w:rPr>
        <w:t>,</w:t>
      </w:r>
      <w:r>
        <w:rPr>
          <w:rFonts w:eastAsia="Times New Roman"/>
          <w:szCs w:val="24"/>
        </w:rPr>
        <w:t xml:space="preserve"> η κατάσταση στις φυλακές να παραμένει άσχημη και το πρόβλημα να ανακυκλώνεται συνεχώς, όχι μόνο γιατί η εγκληματικότητα δεν μπορε</w:t>
      </w:r>
      <w:r>
        <w:rPr>
          <w:rFonts w:eastAsia="Times New Roman"/>
          <w:szCs w:val="24"/>
        </w:rPr>
        <w:t>ί να αντιμετωπιστεί ριζικά μέσα στο σάπιο εκμεταλλευτικό σύστημα που ζούμε, αλλά και γιατί όλα αυτά τα αποσπασματικά παρόμοια νομοθετήματα δεν υπηρετούν καμ</w:t>
      </w:r>
      <w:r>
        <w:rPr>
          <w:rFonts w:eastAsia="Times New Roman"/>
          <w:szCs w:val="24"/>
        </w:rPr>
        <w:t>μ</w:t>
      </w:r>
      <w:r>
        <w:rPr>
          <w:rFonts w:eastAsia="Times New Roman"/>
          <w:szCs w:val="24"/>
        </w:rPr>
        <w:t>ία λογική σωφρονισμού, βελτίωσης των συνθηκών κράτησης, επανένταξης με συγκεκριμένα μέτρα για την α</w:t>
      </w:r>
      <w:r>
        <w:rPr>
          <w:rFonts w:eastAsia="Times New Roman"/>
          <w:szCs w:val="24"/>
        </w:rPr>
        <w:t xml:space="preserve">ντιμετώπιση της υποτροπής. </w:t>
      </w:r>
    </w:p>
    <w:p w14:paraId="2B06E2F3"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 xml:space="preserve">Διαχειρίζονται κοντόφθαλμα το πρόβλημα, χωρίς να το επιλύουν. Ο κύριος Υπουργός και ο κ. Παρασκευόπουλος ισχυρίσθηκαν στην </w:t>
      </w:r>
      <w:r>
        <w:rPr>
          <w:rFonts w:eastAsia="Times New Roman"/>
          <w:szCs w:val="24"/>
        </w:rPr>
        <w:t xml:space="preserve">επιτροπή </w:t>
      </w:r>
      <w:r>
        <w:rPr>
          <w:rFonts w:eastAsia="Times New Roman"/>
          <w:szCs w:val="24"/>
        </w:rPr>
        <w:t>ότι έχουν υπάρξει αποτελέσματα και μάλιστα θετικότερα</w:t>
      </w:r>
      <w:r>
        <w:rPr>
          <w:rFonts w:eastAsia="Times New Roman"/>
          <w:szCs w:val="24"/>
        </w:rPr>
        <w:t>,</w:t>
      </w:r>
      <w:r>
        <w:rPr>
          <w:rFonts w:eastAsia="Times New Roman"/>
          <w:szCs w:val="24"/>
        </w:rPr>
        <w:t xml:space="preserve"> από την εφαρμογή του νόμου Παρασκευόπουλο</w:t>
      </w:r>
      <w:r>
        <w:rPr>
          <w:rFonts w:eastAsia="Times New Roman"/>
          <w:szCs w:val="24"/>
        </w:rPr>
        <w:t>υ, όσον αφορά την κατάσταση στις φυλακές, εννοώντας τον μικρότερο αριθμό κρατουμένων</w:t>
      </w:r>
      <w:r>
        <w:rPr>
          <w:rFonts w:eastAsia="Times New Roman"/>
          <w:szCs w:val="24"/>
        </w:rPr>
        <w:t>,</w:t>
      </w:r>
      <w:r>
        <w:rPr>
          <w:rFonts w:eastAsia="Times New Roman"/>
          <w:szCs w:val="24"/>
        </w:rPr>
        <w:t xml:space="preserve"> σε σχέση με το 2015.</w:t>
      </w:r>
    </w:p>
    <w:p w14:paraId="2B06E2F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Βεβαίως, η πραγματικότητα είναι ότι η κατάσταση στις φυλακές σε καμ</w:t>
      </w:r>
      <w:r>
        <w:rPr>
          <w:rFonts w:eastAsia="Times New Roman" w:cs="Times New Roman"/>
          <w:szCs w:val="24"/>
        </w:rPr>
        <w:t>μ</w:t>
      </w:r>
      <w:r>
        <w:rPr>
          <w:rFonts w:eastAsia="Times New Roman" w:cs="Times New Roman"/>
          <w:szCs w:val="24"/>
        </w:rPr>
        <w:t xml:space="preserve">ία περίπτωση δεν βελτιώθηκε ουσιαστικά. Πώς, </w:t>
      </w:r>
      <w:r>
        <w:rPr>
          <w:rFonts w:eastAsia="Times New Roman" w:cs="Times New Roman"/>
          <w:szCs w:val="24"/>
        </w:rPr>
        <w:lastRenderedPageBreak/>
        <w:t xml:space="preserve">άλλωστε, θα μπορούσε να βελτιωθεί, εάν δεν διατεθούν αντίστοιχα κονδύλια για την αναβάθμιση της υλικοτεχνικής υποδομής, την πρόσληψη ειδικευμένου επιστημονικού προσωπικού και μια σειρά από άλλα μέτρα; </w:t>
      </w:r>
    </w:p>
    <w:p w14:paraId="2B06E2F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Παραμένει</w:t>
      </w:r>
      <w:r>
        <w:rPr>
          <w:rFonts w:eastAsia="Times New Roman" w:cs="Times New Roman"/>
          <w:szCs w:val="24"/>
        </w:rPr>
        <w:t xml:space="preserve"> το στοίβαγμα των κρατουμένων σε απαράδεκτες συνθήκες και, βεβαίως, το μεγάλο θέμα είναι τι γίνεται με αυτούς που βγαίνουν από τις φυλακές, ανάμεσά τους μάλιστα και βαρυποινίτες, που κανονικά δεν θα έπρεπε και αφήνονται στην τύχη τους, χωρίς δομές επανέντα</w:t>
      </w:r>
      <w:r>
        <w:rPr>
          <w:rFonts w:eastAsia="Times New Roman" w:cs="Times New Roman"/>
          <w:szCs w:val="24"/>
        </w:rPr>
        <w:t xml:space="preserve">ξης, χωρίς ουσιαστική επίβλεψη και βοήθεια, να υποτροπιάζουν και έτσι να ανακυκλώνεται το πρόβλημα. </w:t>
      </w:r>
    </w:p>
    <w:p w14:paraId="2B06E2F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Ακόμα πιο σοβαρό και ανησυχητικό είναι το ζήτημα με τους ανήλικους, που μένουν απροστάτευτοι και γίνονται κυριολεκτικά βορά των διαφόρων εγκληματικών κυκλω</w:t>
      </w:r>
      <w:r>
        <w:rPr>
          <w:rFonts w:eastAsia="Times New Roman" w:cs="Times New Roman"/>
          <w:szCs w:val="24"/>
        </w:rPr>
        <w:t xml:space="preserve">μάτων, μέσα και έξω από τις φυλακές. </w:t>
      </w:r>
    </w:p>
    <w:p w14:paraId="2B06E2F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Για όλα αυτά η Κυβέρνηση, ο κύριος Υπουργός, δεν λένε κουβέντα ούτε φυσικά προτείνονται πολύ συγκεκριμένα μέτρα. Για τους λόγους αυτούς δεν μπορούμε να ψηφίσουμε θετικά την τροπολογία και τοποθετούμαστε με το «</w:t>
      </w:r>
      <w:r>
        <w:rPr>
          <w:rFonts w:eastAsia="Times New Roman" w:cs="Times New Roman"/>
          <w:szCs w:val="24"/>
        </w:rPr>
        <w:t>παρών</w:t>
      </w:r>
      <w:r>
        <w:rPr>
          <w:rFonts w:eastAsia="Times New Roman" w:cs="Times New Roman"/>
          <w:szCs w:val="24"/>
        </w:rPr>
        <w:t xml:space="preserve">». </w:t>
      </w:r>
    </w:p>
    <w:p w14:paraId="2B06E2F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επί του νομοσχεδίου και επί των δυο τροπολογιών. Θα μας δοθεί η δυνατότητα στην πορεία να αναφερθούμε και στις άλλες τροπολογίες. </w:t>
      </w:r>
    </w:p>
    <w:p w14:paraId="2B06E2F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B06E2FA" w14:textId="77777777" w:rsidR="00186434" w:rsidRDefault="00E01EC9">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 </w:t>
      </w:r>
    </w:p>
    <w:p w14:paraId="2B06E2F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Αθανάσιος </w:t>
      </w:r>
      <w:proofErr w:type="spellStart"/>
      <w:r>
        <w:rPr>
          <w:rFonts w:eastAsia="Times New Roman" w:cs="Times New Roman"/>
          <w:szCs w:val="24"/>
        </w:rPr>
        <w:t>Παπαχρ</w:t>
      </w:r>
      <w:r>
        <w:rPr>
          <w:rFonts w:eastAsia="Times New Roman" w:cs="Times New Roman"/>
          <w:szCs w:val="24"/>
        </w:rPr>
        <w:t>ιστόπουλος</w:t>
      </w:r>
      <w:proofErr w:type="spellEnd"/>
      <w:r>
        <w:rPr>
          <w:rFonts w:eastAsia="Times New Roman" w:cs="Times New Roman"/>
          <w:szCs w:val="24"/>
        </w:rPr>
        <w:t xml:space="preserve">, ειδικός αγορητής των Ανεξαρτήτων Ελλήνων, έχει τον λόγο. </w:t>
      </w:r>
    </w:p>
    <w:p w14:paraId="2B06E2F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Πριν ξεκινήσει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r>
        <w:rPr>
          <w:rFonts w:eastAsia="Times New Roman" w:cs="Times New Roman"/>
          <w:szCs w:val="24"/>
        </w:rPr>
        <w:t xml:space="preserve">μπορώ </w:t>
      </w:r>
      <w:r>
        <w:rPr>
          <w:rFonts w:eastAsia="Times New Roman" w:cs="Times New Roman"/>
          <w:szCs w:val="24"/>
        </w:rPr>
        <w:t>να καταθέσω μια νομοτεχνική βελτίωση;</w:t>
      </w:r>
    </w:p>
    <w:p w14:paraId="2B06E2FD" w14:textId="77777777" w:rsidR="00186434" w:rsidRDefault="00E01EC9">
      <w:pPr>
        <w:spacing w:line="600" w:lineRule="auto"/>
        <w:ind w:firstLine="720"/>
        <w:contextualSpacing/>
        <w:jc w:val="both"/>
        <w:rPr>
          <w:rFonts w:eastAsia="Times New Roman" w:cs="Times New Roman"/>
          <w:szCs w:val="24"/>
        </w:rPr>
      </w:pPr>
      <w:r>
        <w:rPr>
          <w:rFonts w:eastAsia="Times New Roman"/>
          <w:b/>
          <w:bCs/>
        </w:rPr>
        <w:t>ΠΡΟΕΔΡΕΥΩΝ (Σπυρίδων Λυ</w:t>
      </w:r>
      <w:r>
        <w:rPr>
          <w:rFonts w:eastAsia="Times New Roman"/>
          <w:b/>
          <w:bCs/>
        </w:rPr>
        <w:t>κούδης):</w:t>
      </w:r>
      <w:r>
        <w:rPr>
          <w:rFonts w:eastAsia="Times New Roman" w:cs="Times New Roman"/>
          <w:szCs w:val="24"/>
        </w:rPr>
        <w:t xml:space="preserve"> Δεν θέλετε να τελειώσουν πρώτα οι αγορητές;</w:t>
      </w:r>
    </w:p>
    <w:p w14:paraId="2B06E2F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Όποτε θέλετε. </w:t>
      </w:r>
    </w:p>
    <w:p w14:paraId="2B06E2FF" w14:textId="77777777" w:rsidR="00186434" w:rsidRDefault="00E01EC9">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Συνήθως δεν διακόπτουμε τη σειρά των αγορητών. Ευχαριστώ.</w:t>
      </w:r>
    </w:p>
    <w:p w14:paraId="2B06E30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w:t>
      </w:r>
      <w:r>
        <w:rPr>
          <w:rFonts w:eastAsia="Times New Roman" w:cs="Times New Roman"/>
          <w:szCs w:val="24"/>
        </w:rPr>
        <w:t>υλε</w:t>
      </w:r>
      <w:proofErr w:type="spellEnd"/>
      <w:r>
        <w:rPr>
          <w:rFonts w:eastAsia="Times New Roman" w:cs="Times New Roman"/>
          <w:szCs w:val="24"/>
        </w:rPr>
        <w:t>, έχετε τον λόγο.</w:t>
      </w:r>
    </w:p>
    <w:p w14:paraId="2B06E30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Τον Ιανουάριο του 2015 κέρδισε ο ΣΥΡΙΖΑ πρώτη φορά στις εκλογές και εμείς συνεργαστήκαμε μαζί του. Τότε και τώρα ακόμα</w:t>
      </w:r>
      <w:r>
        <w:rPr>
          <w:rFonts w:eastAsia="Times New Roman" w:cs="Times New Roman"/>
          <w:szCs w:val="24"/>
        </w:rPr>
        <w:t>,</w:t>
      </w:r>
      <w:r>
        <w:rPr>
          <w:rFonts w:eastAsia="Times New Roman" w:cs="Times New Roman"/>
          <w:szCs w:val="24"/>
        </w:rPr>
        <w:t xml:space="preserve"> μας ενώνουν συγκεκριμένες επιλογές. Ήταν αυτό που εμείς πιστεύαμε, ότι η φοροδιαφυγή ήτ</w:t>
      </w:r>
      <w:r>
        <w:rPr>
          <w:rFonts w:eastAsia="Times New Roman" w:cs="Times New Roman"/>
          <w:szCs w:val="24"/>
        </w:rPr>
        <w:t>αν πια ανεξέλεγκτη. Σήμερα μαθαίνουμε ότι είναι γύρω στα 16 με 17 δισεκατομμύρια τον χρόνο. Δεν ασχολ</w:t>
      </w:r>
      <w:r>
        <w:rPr>
          <w:rFonts w:eastAsia="Times New Roman" w:cs="Times New Roman"/>
          <w:szCs w:val="24"/>
        </w:rPr>
        <w:t>ούν</w:t>
      </w:r>
      <w:r>
        <w:rPr>
          <w:rFonts w:eastAsia="Times New Roman" w:cs="Times New Roman"/>
          <w:szCs w:val="24"/>
        </w:rPr>
        <w:t xml:space="preserve">ταν κανείς. Η διαφθορά και η διαπλοκή είχαν πνίξει σχεδόν τη χώρα και η </w:t>
      </w:r>
      <w:proofErr w:type="spellStart"/>
      <w:r>
        <w:rPr>
          <w:rFonts w:eastAsia="Times New Roman" w:cs="Times New Roman"/>
          <w:szCs w:val="24"/>
        </w:rPr>
        <w:t>μιντιακή</w:t>
      </w:r>
      <w:proofErr w:type="spellEnd"/>
      <w:r>
        <w:rPr>
          <w:rFonts w:eastAsia="Times New Roman" w:cs="Times New Roman"/>
          <w:szCs w:val="24"/>
        </w:rPr>
        <w:t xml:space="preserve"> δικτατορία –συγχωρείστε μου την ακραία έκφραση- ήταν σήμα κατατεθέν. </w:t>
      </w:r>
    </w:p>
    <w:p w14:paraId="2B06E30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αλό ή κακό που συνεργάστηκε ένα κόμμα συντηρητικών πεποιθήσεων με ένα αριστερό κόμμα; Και το λέω αυτό, με την ευκαιρία που άκουσα τον κ. Γκιουλέκα και τον κ. Παπαθεοδώρου</w:t>
      </w:r>
      <w:r>
        <w:rPr>
          <w:rFonts w:eastAsia="Times New Roman" w:cs="Times New Roman"/>
          <w:szCs w:val="24"/>
        </w:rPr>
        <w:t xml:space="preserve"> -</w:t>
      </w:r>
      <w:r>
        <w:rPr>
          <w:rFonts w:eastAsia="Times New Roman" w:cs="Times New Roman"/>
          <w:szCs w:val="24"/>
        </w:rPr>
        <w:t>τους οποίους σέβομαι</w:t>
      </w:r>
      <w:r>
        <w:rPr>
          <w:rFonts w:eastAsia="Times New Roman" w:cs="Times New Roman"/>
          <w:szCs w:val="24"/>
        </w:rPr>
        <w:t>-</w:t>
      </w:r>
      <w:r>
        <w:rPr>
          <w:rFonts w:eastAsia="Times New Roman" w:cs="Times New Roman"/>
          <w:szCs w:val="24"/>
        </w:rPr>
        <w:t xml:space="preserve"> να επιχειρηματολογούν, αλλά θα έρθω μετά εκεί. Καλό ή κακό που</w:t>
      </w:r>
      <w:r>
        <w:rPr>
          <w:rFonts w:eastAsia="Times New Roman" w:cs="Times New Roman"/>
          <w:szCs w:val="24"/>
        </w:rPr>
        <w:t xml:space="preserve"> συνεργαστήκαμε; </w:t>
      </w:r>
    </w:p>
    <w:p w14:paraId="2B06E30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ήταν πολύ καλό. Απόδειξη ότι σήμερα, αφού περάσαμε μέσα από τα </w:t>
      </w:r>
      <w:proofErr w:type="spellStart"/>
      <w:r>
        <w:rPr>
          <w:rFonts w:eastAsia="Times New Roman" w:cs="Times New Roman"/>
          <w:szCs w:val="24"/>
        </w:rPr>
        <w:t>κλαυδιανά</w:t>
      </w:r>
      <w:proofErr w:type="spellEnd"/>
      <w:r>
        <w:rPr>
          <w:rFonts w:eastAsia="Times New Roman" w:cs="Times New Roman"/>
          <w:szCs w:val="24"/>
        </w:rPr>
        <w:t xml:space="preserve"> </w:t>
      </w:r>
      <w:r>
        <w:rPr>
          <w:rFonts w:eastAsia="Times New Roman" w:cs="Times New Roman"/>
          <w:szCs w:val="24"/>
        </w:rPr>
        <w:t>δίκρανα</w:t>
      </w:r>
      <w:r>
        <w:rPr>
          <w:rFonts w:eastAsia="Times New Roman" w:cs="Times New Roman"/>
          <w:szCs w:val="24"/>
        </w:rPr>
        <w:t>, η χώρα βγαίνει σε έναν χρόνο και λιγότερο από την επιτήρηση και τη μέγγενη των μνημονίων. Χωρίς κανείς να υπερβάλει, υπάρχει</w:t>
      </w:r>
      <w:r>
        <w:rPr>
          <w:rFonts w:eastAsia="Times New Roman" w:cs="Times New Roman"/>
          <w:szCs w:val="24"/>
        </w:rPr>
        <w:t xml:space="preserve"> -</w:t>
      </w:r>
      <w:r>
        <w:rPr>
          <w:rFonts w:eastAsia="Times New Roman" w:cs="Times New Roman"/>
          <w:szCs w:val="24"/>
        </w:rPr>
        <w:t xml:space="preserve">για να μην πω </w:t>
      </w:r>
      <w:r>
        <w:rPr>
          <w:rFonts w:eastAsia="Times New Roman" w:cs="Times New Roman"/>
          <w:szCs w:val="24"/>
        </w:rPr>
        <w:t>επενδυτικός οργασμός</w:t>
      </w:r>
      <w:r>
        <w:rPr>
          <w:rFonts w:eastAsia="Times New Roman" w:cs="Times New Roman"/>
          <w:szCs w:val="24"/>
        </w:rPr>
        <w:t>-</w:t>
      </w:r>
      <w:r>
        <w:rPr>
          <w:rFonts w:eastAsia="Times New Roman" w:cs="Times New Roman"/>
          <w:szCs w:val="24"/>
        </w:rPr>
        <w:t xml:space="preserve"> μια επενδυτική δραστηριότητα μεγάλη για πρώτη φορά μετά από χρόνια. Όλοι μας αναβάθμισαν, όλη η </w:t>
      </w:r>
      <w:r>
        <w:rPr>
          <w:rFonts w:eastAsia="Times New Roman" w:cs="Times New Roman"/>
          <w:szCs w:val="24"/>
        </w:rPr>
        <w:lastRenderedPageBreak/>
        <w:t>Ευρώπη λέει ότι αυτή η Κυβέρνηση κινείται σωστά</w:t>
      </w:r>
      <w:r>
        <w:rPr>
          <w:rFonts w:eastAsia="Times New Roman" w:cs="Times New Roman"/>
          <w:szCs w:val="24"/>
        </w:rPr>
        <w:t xml:space="preserve"> </w:t>
      </w:r>
      <w:r>
        <w:rPr>
          <w:rFonts w:eastAsia="Times New Roman" w:cs="Times New Roman"/>
          <w:szCs w:val="24"/>
        </w:rPr>
        <w:t xml:space="preserve">ξαναλέω </w:t>
      </w:r>
      <w:r>
        <w:rPr>
          <w:rFonts w:eastAsia="Times New Roman" w:cs="Times New Roman"/>
          <w:szCs w:val="24"/>
        </w:rPr>
        <w:t>-</w:t>
      </w:r>
      <w:r>
        <w:rPr>
          <w:rFonts w:eastAsia="Times New Roman" w:cs="Times New Roman"/>
          <w:szCs w:val="24"/>
        </w:rPr>
        <w:t>χωρίς υπερβολές και θριαμβολογίες</w:t>
      </w:r>
      <w:r>
        <w:rPr>
          <w:rFonts w:eastAsia="Times New Roman" w:cs="Times New Roman"/>
          <w:szCs w:val="24"/>
        </w:rPr>
        <w:t>-</w:t>
      </w:r>
      <w:r>
        <w:rPr>
          <w:rFonts w:eastAsia="Times New Roman" w:cs="Times New Roman"/>
          <w:szCs w:val="24"/>
        </w:rPr>
        <w:t xml:space="preserve"> και κατά κάποιον τρόπο δικαιώνει αυτή τη συνεργασία. </w:t>
      </w:r>
    </w:p>
    <w:p w14:paraId="2B06E30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Άκουσα, λοιπόν, τον κ. Γκιουλέκα να λέει, «όταν διαφωνείτε κάπου, εμείς παρ’ ότι θα συμφωνούμε, θα το καταψηφίσουμε, δηλαδή θα σας φέρουμε σε δύσκολη θέση». Το επανέλαβε και ο κ. Παπαθεοδώρου. Είναι σε</w:t>
      </w:r>
      <w:r>
        <w:rPr>
          <w:rFonts w:eastAsia="Times New Roman" w:cs="Times New Roman"/>
          <w:szCs w:val="24"/>
        </w:rPr>
        <w:t xml:space="preserve">βαστή αυτή η άποψη. Νομίζω ότι ο καθένας επιλέγει τον τρόπο που θα αντιπολιτεύεται, αλλά θα μου επιτρέψετε να πω ότι δεν θεωρώ ότι είναι αξιόπιστη επιλογή. Δηλαδή, μου θυμίζει παιδικό παιχνίδι: μου έκανες αυτό, θα σου κάνω εκείνο. </w:t>
      </w:r>
    </w:p>
    <w:p w14:paraId="2B06E30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Εγώ δεν έχω να απολογηθώ</w:t>
      </w:r>
      <w:r>
        <w:rPr>
          <w:rFonts w:eastAsia="Times New Roman" w:cs="Times New Roman"/>
          <w:szCs w:val="24"/>
        </w:rPr>
        <w:t xml:space="preserve"> για τίποτα. Απλώς σας το λέω.</w:t>
      </w:r>
    </w:p>
    <w:p w14:paraId="2B06E306"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θέμα της ουσίας το σημερινό. Είναι μια συμμόρφωση σε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νομίζω ότι όλοι συμφωνούμε ότι έπρεπε να γίνει και είναι ό,τι καλύτερο και θα χαιρόμουνα –το είπα και στις επιτροπές- να δούμε αυτή τη συμμόρφωση σε πολλά θέματα. Γιατί βλέπω ότι είναι επιλεκτική. Δηλαδή, εδώ είναι σωστή συμμόρφωση και πραγματικά</w:t>
      </w:r>
      <w:r>
        <w:rPr>
          <w:rFonts w:eastAsia="Times New Roman" w:cs="Times New Roman"/>
          <w:szCs w:val="24"/>
        </w:rPr>
        <w:t>,</w:t>
      </w:r>
      <w:r>
        <w:rPr>
          <w:rFonts w:eastAsia="Times New Roman" w:cs="Times New Roman"/>
          <w:szCs w:val="24"/>
        </w:rPr>
        <w:t xml:space="preserve"> τη </w:t>
      </w:r>
      <w:r>
        <w:rPr>
          <w:rFonts w:eastAsia="Times New Roman" w:cs="Times New Roman"/>
          <w:szCs w:val="24"/>
        </w:rPr>
        <w:t>χαιρετ</w:t>
      </w:r>
      <w:r>
        <w:rPr>
          <w:rFonts w:eastAsia="Times New Roman" w:cs="Times New Roman"/>
          <w:szCs w:val="24"/>
        </w:rPr>
        <w:t>ή</w:t>
      </w:r>
      <w:r>
        <w:rPr>
          <w:rFonts w:eastAsia="Times New Roman" w:cs="Times New Roman"/>
          <w:szCs w:val="24"/>
        </w:rPr>
        <w:t>σανε όλοι, γιατί αν κατά</w:t>
      </w:r>
      <w:r>
        <w:rPr>
          <w:rFonts w:eastAsia="Times New Roman" w:cs="Times New Roman"/>
          <w:szCs w:val="24"/>
        </w:rPr>
        <w:lastRenderedPageBreak/>
        <w:t>λαβα καλά</w:t>
      </w:r>
      <w:r>
        <w:rPr>
          <w:rFonts w:eastAsia="Times New Roman" w:cs="Times New Roman"/>
          <w:szCs w:val="24"/>
        </w:rPr>
        <w:t>,</w:t>
      </w:r>
      <w:r>
        <w:rPr>
          <w:rFonts w:eastAsia="Times New Roman" w:cs="Times New Roman"/>
          <w:szCs w:val="24"/>
        </w:rPr>
        <w:t xml:space="preserve"> όλοι δεν διαφωνούν με την κεντρική τουλάχιστον ουσία της συμμόρφωσης σε αυτήν την </w:t>
      </w:r>
      <w:r>
        <w:rPr>
          <w:rFonts w:eastAsia="Times New Roman" w:cs="Times New Roman"/>
          <w:szCs w:val="24"/>
        </w:rPr>
        <w:t>ο</w:t>
      </w:r>
      <w:r>
        <w:rPr>
          <w:rFonts w:eastAsia="Times New Roman" w:cs="Times New Roman"/>
          <w:szCs w:val="24"/>
        </w:rPr>
        <w:t>δηγία. Κολλήσανε όλοι στο θέμα μιας συγκεκριμένης τροπολογίας.</w:t>
      </w:r>
    </w:p>
    <w:p w14:paraId="2B06E307"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Δεν μονοπωλούμε την αλήθεια εμείς ούτε διεκδικούμε το αλάθητο. Ξέρου</w:t>
      </w:r>
      <w:r>
        <w:rPr>
          <w:rFonts w:eastAsia="Times New Roman" w:cs="Times New Roman"/>
          <w:szCs w:val="24"/>
        </w:rPr>
        <w:t xml:space="preserve">ν όμως όλοι ότι έχουμε μια ευαισθησία στα εθνικά θέματα. Ξαναλέω: Δεν μονοπωλούμε την αλήθεια ούτε διεκδικούμε το αλάθητο. Δεν θα </w:t>
      </w:r>
      <w:r>
        <w:rPr>
          <w:rFonts w:eastAsia="Times New Roman" w:cs="Times New Roman"/>
          <w:szCs w:val="24"/>
        </w:rPr>
        <w:t>καταναλώσω</w:t>
      </w:r>
      <w:r>
        <w:rPr>
          <w:rFonts w:eastAsia="Times New Roman" w:cs="Times New Roman"/>
          <w:szCs w:val="24"/>
        </w:rPr>
        <w:t xml:space="preserve"> πολύ χρόνο, εγώ θα σας χαρίσω χρόνο, κύριε Πρόεδρε.</w:t>
      </w:r>
    </w:p>
    <w:p w14:paraId="2B06E308"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Είναι η τροπολογία με γενικό αριθμό 1247 και ειδικό 99. Αφού θυ</w:t>
      </w:r>
      <w:r>
        <w:rPr>
          <w:rFonts w:eastAsia="Times New Roman" w:cs="Times New Roman"/>
          <w:szCs w:val="24"/>
        </w:rPr>
        <w:t xml:space="preserve">μίσω τι έχουμε κάνει εμείς και </w:t>
      </w:r>
      <w:r>
        <w:rPr>
          <w:rFonts w:eastAsia="Times New Roman" w:cs="Times New Roman"/>
          <w:szCs w:val="24"/>
        </w:rPr>
        <w:t xml:space="preserve">πως </w:t>
      </w:r>
      <w:r>
        <w:rPr>
          <w:rFonts w:eastAsia="Times New Roman" w:cs="Times New Roman"/>
          <w:szCs w:val="24"/>
        </w:rPr>
        <w:t xml:space="preserve">έχουμε συμπεριφερθεί και στις μειονότητες και στο μεταναστευτικό και στους πρόσφυγες –δεν είναι ώρα να τα απαριθμήσω- </w:t>
      </w:r>
      <w:r>
        <w:rPr>
          <w:rFonts w:eastAsia="Times New Roman" w:cs="Times New Roman"/>
          <w:szCs w:val="24"/>
        </w:rPr>
        <w:t xml:space="preserve">πραγματικά </w:t>
      </w:r>
      <w:r>
        <w:rPr>
          <w:rFonts w:eastAsia="Times New Roman" w:cs="Times New Roman"/>
          <w:szCs w:val="24"/>
        </w:rPr>
        <w:t>με πόση αγάπη, δηλαδή, έχουμε συμπεριφερθεί σε όλον αυτόν τον κόσμο –πρωτόγνωρη για ένα κόμμ</w:t>
      </w:r>
      <w:r>
        <w:rPr>
          <w:rFonts w:eastAsia="Times New Roman" w:cs="Times New Roman"/>
          <w:szCs w:val="24"/>
        </w:rPr>
        <w:t>α συντηρητικών πεποιθήσεων, εγώ δεν το κρύβω- θα ήθελα να παρακαλέσω τον κύριο Υπουργό να ξαναδεί αυτό το θέμα.</w:t>
      </w:r>
    </w:p>
    <w:p w14:paraId="2B06E309"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Εμείς έχουμε μια ευαισθησία εκεί. Πιστεύουμε ότι αγγίζει κάποια εθνικά θέματα. Ξαναλέω ότι δεν μονοπωλούμε την αλήθεια ούτε διεκδικούμε το αλάθη</w:t>
      </w:r>
      <w:r>
        <w:rPr>
          <w:rFonts w:eastAsia="Times New Roman" w:cs="Times New Roman"/>
          <w:szCs w:val="24"/>
        </w:rPr>
        <w:t xml:space="preserve">το. Είναι παράκληση αγάπης να </w:t>
      </w:r>
      <w:r>
        <w:rPr>
          <w:rFonts w:eastAsia="Times New Roman" w:cs="Times New Roman"/>
          <w:szCs w:val="24"/>
        </w:rPr>
        <w:lastRenderedPageBreak/>
        <w:t xml:space="preserve">ξαναδεί αυτήν την τροπολογία. Νομίζω ότι θα δώσει και </w:t>
      </w:r>
      <w:r>
        <w:rPr>
          <w:rFonts w:eastAsia="Times New Roman" w:cs="Times New Roman"/>
          <w:szCs w:val="24"/>
        </w:rPr>
        <w:t>σε μα</w:t>
      </w:r>
      <w:r>
        <w:rPr>
          <w:rFonts w:eastAsia="Times New Roman" w:cs="Times New Roman"/>
          <w:szCs w:val="24"/>
        </w:rPr>
        <w:t>ς την ευκαιρία να τη δούμε έτσι</w:t>
      </w:r>
      <w:r>
        <w:rPr>
          <w:rFonts w:eastAsia="Times New Roman" w:cs="Times New Roman"/>
          <w:szCs w:val="24"/>
        </w:rPr>
        <w:t>,</w:t>
      </w:r>
      <w:r>
        <w:rPr>
          <w:rFonts w:eastAsia="Times New Roman" w:cs="Times New Roman"/>
          <w:szCs w:val="24"/>
        </w:rPr>
        <w:t xml:space="preserve"> με πιο ώριμ</w:t>
      </w:r>
      <w:r>
        <w:rPr>
          <w:rFonts w:eastAsia="Times New Roman" w:cs="Times New Roman"/>
          <w:szCs w:val="24"/>
        </w:rPr>
        <w:t>η</w:t>
      </w:r>
      <w:r>
        <w:rPr>
          <w:rFonts w:eastAsia="Times New Roman" w:cs="Times New Roman"/>
          <w:szCs w:val="24"/>
        </w:rPr>
        <w:t xml:space="preserve"> μ</w:t>
      </w:r>
      <w:r>
        <w:rPr>
          <w:rFonts w:eastAsia="Times New Roman" w:cs="Times New Roman"/>
          <w:szCs w:val="24"/>
        </w:rPr>
        <w:t>ατιά</w:t>
      </w:r>
      <w:r>
        <w:rPr>
          <w:rFonts w:eastAsia="Times New Roman" w:cs="Times New Roman"/>
          <w:szCs w:val="24"/>
        </w:rPr>
        <w:t>.</w:t>
      </w:r>
    </w:p>
    <w:p w14:paraId="2B06E30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Να είστε σίγουροι πάντως ότι η Κυβέρνηση δεν πρόκειται να πέσει. Δεν υπάρχει τέτοια περίπτωση ούτε μια στο δισεκατ</w:t>
      </w:r>
      <w:r>
        <w:rPr>
          <w:rFonts w:eastAsia="Times New Roman" w:cs="Times New Roman"/>
          <w:szCs w:val="24"/>
        </w:rPr>
        <w:t>ομμύριο. Αυτό να το ξεχάσουν κάποιοι αν το ονειρεύονται, γιατί δεν υπάρχει τέτοια περίπτωση. Μας ενώνουν τόσο δυνατές επιλογές –τις είπα από την αρχή- και το θεωρώ λίγο δύσκολο</w:t>
      </w:r>
      <w:r>
        <w:rPr>
          <w:rFonts w:eastAsia="Times New Roman" w:cs="Times New Roman"/>
          <w:szCs w:val="24"/>
        </w:rPr>
        <w:t>,</w:t>
      </w:r>
      <w:r>
        <w:rPr>
          <w:rFonts w:eastAsia="Times New Roman" w:cs="Times New Roman"/>
          <w:szCs w:val="24"/>
        </w:rPr>
        <w:t xml:space="preserve"> έως απίθανο.</w:t>
      </w:r>
    </w:p>
    <w:p w14:paraId="2B06E30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Θέλω μόνο να πω το εξής. Εγώ πιστεύω ότι η κουβέντα αυτή σήμερα κ</w:t>
      </w:r>
      <w:r>
        <w:rPr>
          <w:rFonts w:eastAsia="Times New Roman" w:cs="Times New Roman"/>
          <w:szCs w:val="24"/>
        </w:rPr>
        <w:t xml:space="preserve">ινήθηκε σε καλά επίπεδα, χωρίς φανφάρες, χωρίς </w:t>
      </w:r>
      <w:r>
        <w:rPr>
          <w:rFonts w:eastAsia="Times New Roman" w:cs="Times New Roman"/>
          <w:szCs w:val="24"/>
        </w:rPr>
        <w:t>υψηλούς</w:t>
      </w:r>
      <w:r>
        <w:rPr>
          <w:rFonts w:eastAsia="Times New Roman" w:cs="Times New Roman"/>
          <w:szCs w:val="24"/>
        </w:rPr>
        <w:t xml:space="preserve"> τόνους. Πιστεύω ότι θα τελειώσει η τρίτη αξιολόγηση</w:t>
      </w:r>
      <w:r>
        <w:rPr>
          <w:rFonts w:eastAsia="Times New Roman" w:cs="Times New Roman"/>
          <w:szCs w:val="24"/>
        </w:rPr>
        <w:t>,</w:t>
      </w:r>
      <w:r>
        <w:rPr>
          <w:rFonts w:eastAsia="Times New Roman" w:cs="Times New Roman"/>
          <w:szCs w:val="24"/>
        </w:rPr>
        <w:t xml:space="preserve"> μέχρι το τέλος του χρόνου. Γίνονται φοβερές προσπάθειες και νομίζω ότι θα τελειώσει. Νομίζω ότι θα ξαναβγεί η χώρα πειραματικά στις αγορές και πιστε</w:t>
      </w:r>
      <w:r>
        <w:rPr>
          <w:rFonts w:eastAsia="Times New Roman" w:cs="Times New Roman"/>
          <w:szCs w:val="24"/>
        </w:rPr>
        <w:t>ύω ότι στο τέλος του ’18 θα φύγουμε από την επιτροπεία. Προσέξτε την τήρηση -υπάρχει σε όλες τις χώρες, ακόμα και στη Γερμανία- γιατί είναι πολλοί που τα συγχέουν και ακούμε διάφορα. Εγώ λέω ότι αυτή η συμμόρφωση είναι μια ωραία αρχή για όλους, με πολύ χαμ</w:t>
      </w:r>
      <w:r>
        <w:rPr>
          <w:rFonts w:eastAsia="Times New Roman" w:cs="Times New Roman"/>
          <w:szCs w:val="24"/>
        </w:rPr>
        <w:t>ηλούς τόνους και κυρίως με λογική. Κάποιοι στο χωριό μου λέγανε «καλύτερα να νογάς παρά να δίνεσαι».</w:t>
      </w:r>
    </w:p>
    <w:p w14:paraId="2B06E30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έχω να πω περισσότερα. Ξανακάνω την παράκληση στον Υπουργό Δικαιοσύνης να ξαναδεί αυτήν την τροπολογία και θέλω να πιστεύω ότι θα μας καταλάβει.</w:t>
      </w:r>
    </w:p>
    <w:p w14:paraId="2B06E30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 πολύ.</w:t>
      </w:r>
    </w:p>
    <w:p w14:paraId="2B06E30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2B06E30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Ιωάννης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έχει τον λόγο.</w:t>
      </w:r>
    </w:p>
    <w:p w14:paraId="2B06E31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2B06E31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ως Βουλευτής Θεσσαλ</w:t>
      </w:r>
      <w:r>
        <w:rPr>
          <w:rFonts w:eastAsia="Times New Roman" w:cs="Times New Roman"/>
          <w:szCs w:val="24"/>
        </w:rPr>
        <w:t>ονίκης</w:t>
      </w:r>
      <w:r>
        <w:rPr>
          <w:rFonts w:eastAsia="Times New Roman" w:cs="Times New Roman"/>
          <w:szCs w:val="24"/>
        </w:rPr>
        <w:t>,</w:t>
      </w:r>
      <w:r>
        <w:rPr>
          <w:rFonts w:eastAsia="Times New Roman" w:cs="Times New Roman"/>
          <w:szCs w:val="24"/>
        </w:rPr>
        <w:t xml:space="preserve"> έχω το προνόμιο να ζω κάθε χρόνο από κοντά, από πρώτο χέρι που λένε, τη Διεθνή Έκθεση της πόλης μου και το θεωρώ αυτό ευτυχές για μένα, γιατί έτσι μου δίνεται η ευκαιρία να παρακολουθώ και να ερμηνεύω τις πολιτικές ερμηνείες και του Πρωθυπουργού κα</w:t>
      </w:r>
      <w:r>
        <w:rPr>
          <w:rFonts w:eastAsia="Times New Roman" w:cs="Times New Roman"/>
          <w:szCs w:val="24"/>
        </w:rPr>
        <w:t>ι του Αρχηγού της Αξιωματικής Αντιπολίτευσης στα καφενεία της πόλης και με τη βοήθεια των Θεσσαλονικέων, των οποίων η τεράστια εμπειρία στο να ακούν λόγια, υποσχέσεις, εξαγγελίες και προγράμματα δεν έχει ταίρι στην Ελλάδα. Δεν ιδρώνει πια το αυτί της Θεσσα</w:t>
      </w:r>
      <w:r>
        <w:rPr>
          <w:rFonts w:eastAsia="Times New Roman" w:cs="Times New Roman"/>
          <w:szCs w:val="24"/>
        </w:rPr>
        <w:t xml:space="preserve">λονίκης, κυρίες και κύριοι συνάδελφοι. </w:t>
      </w:r>
    </w:p>
    <w:p w14:paraId="2B06E31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και πολλά χρόνια μάλιστα</w:t>
      </w:r>
      <w:r>
        <w:rPr>
          <w:rFonts w:eastAsia="Times New Roman" w:cs="Times New Roman"/>
          <w:szCs w:val="24"/>
        </w:rPr>
        <w:t>,</w:t>
      </w:r>
      <w:r>
        <w:rPr>
          <w:rFonts w:eastAsia="Times New Roman" w:cs="Times New Roman"/>
          <w:szCs w:val="24"/>
        </w:rPr>
        <w:t xml:space="preserve"> δηλώνει ο Πρωθυπουργός πως θα βγούμε από τα μνημόνια τον Αύγουστο του 2018. Και η Θεσσαλονίκη ρωτάει: Πώς θα βγούμε;</w:t>
      </w:r>
    </w:p>
    <w:p w14:paraId="2B06E313"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Δηλώνει ο Αρχηγός της Αξιωματικής Αντιπολίτευσης πως θα μειώσει τους </w:t>
      </w:r>
      <w:r>
        <w:rPr>
          <w:rFonts w:eastAsia="Times New Roman" w:cs="Times New Roman"/>
          <w:szCs w:val="24"/>
        </w:rPr>
        <w:t>φόρους και η Θεσσαλονίκη ρωτάει</w:t>
      </w:r>
      <w:r>
        <w:rPr>
          <w:rFonts w:eastAsia="Times New Roman" w:cs="Times New Roman"/>
          <w:szCs w:val="24"/>
        </w:rPr>
        <w:t xml:space="preserve">: </w:t>
      </w:r>
      <w:r>
        <w:rPr>
          <w:rFonts w:eastAsia="Times New Roman" w:cs="Times New Roman"/>
          <w:szCs w:val="24"/>
        </w:rPr>
        <w:t xml:space="preserve">πώς θα μειώσει τους φόρους. </w:t>
      </w:r>
    </w:p>
    <w:p w14:paraId="2B06E314"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Οι ερωτήσεις, όμως, της Θεσσαλονίκης παραμένουν αναπάντητες</w:t>
      </w:r>
      <w:r>
        <w:rPr>
          <w:rFonts w:eastAsia="Times New Roman" w:cs="Times New Roman"/>
          <w:szCs w:val="24"/>
        </w:rPr>
        <w:t>,</w:t>
      </w:r>
      <w:r>
        <w:rPr>
          <w:rFonts w:eastAsia="Times New Roman" w:cs="Times New Roman"/>
          <w:szCs w:val="24"/>
        </w:rPr>
        <w:t xml:space="preserve"> εδώ και δεκαετίες. </w:t>
      </w:r>
    </w:p>
    <w:p w14:paraId="2B06E315"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 αυτό ακριβώς τον λόγο, κύριε συνάδελφε, η Θεσσαλονίκη ξέρει πως όσοι την επισκέπτονται κάθε Σεπτέμβρη</w:t>
      </w:r>
      <w:r>
        <w:rPr>
          <w:rFonts w:eastAsia="Times New Roman" w:cs="Times New Roman"/>
          <w:szCs w:val="24"/>
        </w:rPr>
        <w:t>,</w:t>
      </w:r>
      <w:r>
        <w:rPr>
          <w:rFonts w:eastAsia="Times New Roman" w:cs="Times New Roman"/>
          <w:szCs w:val="24"/>
        </w:rPr>
        <w:t xml:space="preserve"> μια φο</w:t>
      </w:r>
      <w:r>
        <w:rPr>
          <w:rFonts w:eastAsia="Times New Roman" w:cs="Times New Roman"/>
          <w:szCs w:val="24"/>
        </w:rPr>
        <w:t>ρά τον χρόνο, όσοι τη θυμούνται για μια και μόνο εβδομάδα τον χρόνο</w:t>
      </w:r>
      <w:r>
        <w:rPr>
          <w:rFonts w:eastAsia="Times New Roman" w:cs="Times New Roman"/>
          <w:szCs w:val="24"/>
        </w:rPr>
        <w:t>,</w:t>
      </w:r>
      <w:r>
        <w:rPr>
          <w:rFonts w:eastAsia="Times New Roman" w:cs="Times New Roman"/>
          <w:szCs w:val="24"/>
        </w:rPr>
        <w:t xml:space="preserve"> δεν έρχονται για να ακούσουν, αλλά για να μιλήσουν. Δεν έρχονται για να απαντήσουν, αλλά για να δηλώσουν, να εξαγγείλουν, να υποσχεθούν. </w:t>
      </w:r>
    </w:p>
    <w:p w14:paraId="2B06E316"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έρχονται όλοι πολύ καλά προπονημένοι και πολύ</w:t>
      </w:r>
      <w:r>
        <w:rPr>
          <w:rFonts w:eastAsia="Times New Roman" w:cs="Times New Roman"/>
          <w:szCs w:val="24"/>
        </w:rPr>
        <w:t xml:space="preserve"> καλά προετοιμασμένοι από τα επιτελεία τους, από τους επικοινωνιολόγους τους, για να μπορούν να κάνουν ένα και μόνο πράγμα, να αποφύγουν να απαντήσουν σε ερωτήσεις</w:t>
      </w:r>
      <w:r>
        <w:rPr>
          <w:rFonts w:eastAsia="Times New Roman" w:cs="Times New Roman"/>
          <w:szCs w:val="24"/>
        </w:rPr>
        <w:t>,</w:t>
      </w:r>
      <w:r>
        <w:rPr>
          <w:rFonts w:eastAsia="Times New Roman" w:cs="Times New Roman"/>
          <w:szCs w:val="24"/>
        </w:rPr>
        <w:t xml:space="preserve"> που είναι εξίσου απλές</w:t>
      </w:r>
      <w:r>
        <w:rPr>
          <w:rFonts w:eastAsia="Times New Roman" w:cs="Times New Roman"/>
          <w:szCs w:val="24"/>
        </w:rPr>
        <w:t>,</w:t>
      </w:r>
      <w:r>
        <w:rPr>
          <w:rFonts w:eastAsia="Times New Roman" w:cs="Times New Roman"/>
          <w:szCs w:val="24"/>
        </w:rPr>
        <w:t xml:space="preserve"> όσο και δύσκολες, όπως για παράδειγμα στο πώς </w:t>
      </w:r>
      <w:r>
        <w:rPr>
          <w:rFonts w:eastAsia="Times New Roman" w:cs="Times New Roman"/>
          <w:szCs w:val="24"/>
        </w:rPr>
        <w:lastRenderedPageBreak/>
        <w:t>μπορούμε να μιλάμε γι</w:t>
      </w:r>
      <w:r>
        <w:rPr>
          <w:rFonts w:eastAsia="Times New Roman" w:cs="Times New Roman"/>
          <w:szCs w:val="24"/>
        </w:rPr>
        <w:t xml:space="preserve">α έξοδο από τα μνημόνια, όταν έχουμε παραχωρήσει τα πάντα για ενενήντα εννέα χρόνια. Πώς μπορούμε να μιλάμε για μείωση της φορολόγησης, όταν δεν μας επιτρέπουν να δώσουμε συντάξεις στις χήρες ή να επιστρέψουμε τις διπλές εισφορές από τους εθελοντές μακράς </w:t>
      </w:r>
      <w:r>
        <w:rPr>
          <w:rFonts w:eastAsia="Times New Roman" w:cs="Times New Roman"/>
          <w:szCs w:val="24"/>
        </w:rPr>
        <w:t>θητείας;</w:t>
      </w:r>
    </w:p>
    <w:p w14:paraId="2B06E317"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νιώθω υποχρεωμένος να μεταφέρω στην Αίθουσα της Ολομέλειας ένα μήνυμα από τους συμπολίτες μου στη Θεσσαλονίκη και το μήνυμα είναι απλό: Κανείς δεν σας πιστεύει, διότι κανείς δεν άκουσε να του εξηγείτε με επιχειρήματα </w:t>
      </w:r>
      <w:r>
        <w:rPr>
          <w:rFonts w:eastAsia="Times New Roman" w:cs="Times New Roman"/>
          <w:szCs w:val="24"/>
        </w:rPr>
        <w:t xml:space="preserve">με ποιο τρόπο </w:t>
      </w:r>
      <w:r>
        <w:rPr>
          <w:rFonts w:eastAsia="Times New Roman" w:cs="Times New Roman"/>
          <w:szCs w:val="24"/>
        </w:rPr>
        <w:t xml:space="preserve">θα τα κάνετε </w:t>
      </w:r>
      <w:r>
        <w:rPr>
          <w:rFonts w:eastAsia="Times New Roman" w:cs="Times New Roman"/>
          <w:szCs w:val="24"/>
        </w:rPr>
        <w:t xml:space="preserve">πράξη </w:t>
      </w: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που με περίτεχνα λόγια και έπειτα από πολλές πρόβες έρχεστε και υπόσχεστε στη Διεθνή Έκθεση της Θεσσαλονίκης. </w:t>
      </w:r>
    </w:p>
    <w:p w14:paraId="2B06E318"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 πραγματικά</w:t>
      </w:r>
      <w:r>
        <w:rPr>
          <w:rFonts w:eastAsia="Times New Roman" w:cs="Times New Roman"/>
          <w:szCs w:val="24"/>
        </w:rPr>
        <w:t>,</w:t>
      </w:r>
      <w:r>
        <w:rPr>
          <w:rFonts w:eastAsia="Times New Roman" w:cs="Times New Roman"/>
          <w:szCs w:val="24"/>
        </w:rPr>
        <w:t xml:space="preserve"> κατανοείτε την ευθύνη σας να εκφέρετε έναν πολιτικό λόγο</w:t>
      </w:r>
      <w:r>
        <w:rPr>
          <w:rFonts w:eastAsia="Times New Roman" w:cs="Times New Roman"/>
          <w:szCs w:val="24"/>
        </w:rPr>
        <w:t>,</w:t>
      </w:r>
      <w:r>
        <w:rPr>
          <w:rFonts w:eastAsia="Times New Roman" w:cs="Times New Roman"/>
          <w:szCs w:val="24"/>
        </w:rPr>
        <w:t xml:space="preserve"> που να ανταποκρίνεται στην πρ</w:t>
      </w:r>
      <w:r>
        <w:rPr>
          <w:rFonts w:eastAsia="Times New Roman" w:cs="Times New Roman"/>
          <w:szCs w:val="24"/>
        </w:rPr>
        <w:t xml:space="preserve">αγματικότητα, τότε θα πρέπει να σας απασχολήσει περισσότερο στο μέλλον και πιο έντονα το καθολικό αίτημα της ελληνικής κοινωνίας για την επαναφορά της χρήσης τεκμηριωμένων επιχειρημάτων στην πολιτική ζωή αυτού εδώ του τόπου. </w:t>
      </w:r>
    </w:p>
    <w:p w14:paraId="2B06E319"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απαραίτητα, κυρίες και κ</w:t>
      </w:r>
      <w:r>
        <w:rPr>
          <w:rFonts w:eastAsia="Times New Roman" w:cs="Times New Roman"/>
          <w:szCs w:val="24"/>
        </w:rPr>
        <w:t>ύριοι συνάδελφοι, τα επιχειρήματα, για να μπορέσουν να καταλαβαίνουν οι πολίτες τι ψηφίζουμε εδώ μέσα γι</w:t>
      </w:r>
      <w:r>
        <w:rPr>
          <w:rFonts w:eastAsia="Times New Roman" w:cs="Times New Roman"/>
          <w:szCs w:val="24"/>
        </w:rPr>
        <w:t>’</w:t>
      </w:r>
      <w:r>
        <w:rPr>
          <w:rFonts w:eastAsia="Times New Roman" w:cs="Times New Roman"/>
          <w:szCs w:val="24"/>
        </w:rPr>
        <w:t xml:space="preserve"> αυτούς, πολλές φορές, δυστυχώς, χωρίς αυτούς. </w:t>
      </w:r>
    </w:p>
    <w:p w14:paraId="2B06E31A"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αναγκαία τα επιχειρήματα, για να μπορέσουν να διακρίνουν οι πολίτες τις ουσιαστικές διαφορές ανάμ</w:t>
      </w:r>
      <w:r>
        <w:rPr>
          <w:rFonts w:eastAsia="Times New Roman" w:cs="Times New Roman"/>
          <w:szCs w:val="24"/>
        </w:rPr>
        <w:t>εσα στα πολιτικά κόμματα</w:t>
      </w:r>
      <w:r>
        <w:rPr>
          <w:rFonts w:eastAsia="Times New Roman" w:cs="Times New Roman"/>
          <w:szCs w:val="24"/>
        </w:rPr>
        <w:t>,</w:t>
      </w:r>
      <w:r>
        <w:rPr>
          <w:rFonts w:eastAsia="Times New Roman" w:cs="Times New Roman"/>
          <w:szCs w:val="24"/>
        </w:rPr>
        <w:t xml:space="preserve"> που διεκδικούν την ψήφο τους, για να κυβερνήσουν αυτόν εδώ τον τόπο. </w:t>
      </w:r>
    </w:p>
    <w:p w14:paraId="2B06E31B"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όσο, λοιπόν, συνεχίζεται αυτή η κατάσταση, όπου κανείς δεν νιώθει την ανάγκη να τεκμηριώσει τα όσα λέει, να εξηγήσει και να εξηγηθεί, μην περιμένετε να αλλά</w:t>
      </w:r>
      <w:r>
        <w:rPr>
          <w:rFonts w:eastAsia="Times New Roman" w:cs="Times New Roman"/>
          <w:szCs w:val="24"/>
        </w:rPr>
        <w:t xml:space="preserve">ξουν γνώμη οι πολίτες και να αναθεωρήσουν την ισοπεδωτική άποψή </w:t>
      </w:r>
      <w:r>
        <w:rPr>
          <w:rFonts w:eastAsia="Times New Roman" w:cs="Times New Roman"/>
          <w:szCs w:val="24"/>
        </w:rPr>
        <w:t>τους,</w:t>
      </w:r>
      <w:r>
        <w:rPr>
          <w:rFonts w:eastAsia="Times New Roman" w:cs="Times New Roman"/>
          <w:szCs w:val="24"/>
        </w:rPr>
        <w:t xml:space="preserve"> πως όλοι μέσα εδώ είμαστε το ίδιο και πως κανείς δεν ενδιαφέρεται </w:t>
      </w:r>
      <w:r>
        <w:rPr>
          <w:rFonts w:eastAsia="Times New Roman" w:cs="Times New Roman"/>
          <w:szCs w:val="24"/>
        </w:rPr>
        <w:t>πραγματικά</w:t>
      </w:r>
      <w:r>
        <w:rPr>
          <w:rFonts w:eastAsia="Times New Roman" w:cs="Times New Roman"/>
          <w:szCs w:val="24"/>
        </w:rPr>
        <w:t xml:space="preserve"> να ενισχύσει τη </w:t>
      </w:r>
      <w:r>
        <w:rPr>
          <w:rFonts w:eastAsia="Times New Roman" w:cs="Times New Roman"/>
          <w:szCs w:val="24"/>
        </w:rPr>
        <w:t>δ</w:t>
      </w:r>
      <w:r>
        <w:rPr>
          <w:rFonts w:eastAsia="Times New Roman" w:cs="Times New Roman"/>
          <w:szCs w:val="24"/>
        </w:rPr>
        <w:t xml:space="preserve">ημοκρατία μας, να υπερασπιστεί το εθνικό, το δημόσιο, το κοινό συμφέρον όλων μας. </w:t>
      </w:r>
    </w:p>
    <w:p w14:paraId="2B06E31C"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έπρεπε</w:t>
      </w:r>
      <w:r>
        <w:rPr>
          <w:rFonts w:eastAsia="Times New Roman" w:cs="Times New Roman"/>
          <w:szCs w:val="24"/>
        </w:rPr>
        <w:t xml:space="preserve"> να κινούμαστε όλοι και όλες σε αυτήν εδώ την Αίθουσα σε αυτήν την κατεύθυνση, φέρνοντας στο προσκήνιο τον ενημερωμένο και υπεύθυνο πολίτη και απευθυνόμενοι πρωτίστως σε εκείνους</w:t>
      </w:r>
      <w:r>
        <w:rPr>
          <w:rFonts w:eastAsia="Times New Roman" w:cs="Times New Roman"/>
          <w:szCs w:val="24"/>
        </w:rPr>
        <w:t>,</w:t>
      </w:r>
      <w:r>
        <w:rPr>
          <w:rFonts w:eastAsia="Times New Roman" w:cs="Times New Roman"/>
          <w:szCs w:val="24"/>
        </w:rPr>
        <w:t xml:space="preserve"> που δεν δέχονται καμ</w:t>
      </w:r>
      <w:r>
        <w:rPr>
          <w:rFonts w:eastAsia="Times New Roman" w:cs="Times New Roman"/>
          <w:szCs w:val="24"/>
        </w:rPr>
        <w:t>μ</w:t>
      </w:r>
      <w:r>
        <w:rPr>
          <w:rFonts w:eastAsia="Times New Roman" w:cs="Times New Roman"/>
          <w:szCs w:val="24"/>
        </w:rPr>
        <w:t>ία άλλη ταμπέλα</w:t>
      </w:r>
      <w:r>
        <w:rPr>
          <w:rFonts w:eastAsia="Times New Roman" w:cs="Times New Roman"/>
          <w:szCs w:val="24"/>
        </w:rPr>
        <w:t>,</w:t>
      </w:r>
      <w:r>
        <w:rPr>
          <w:rFonts w:eastAsia="Times New Roman" w:cs="Times New Roman"/>
          <w:szCs w:val="24"/>
        </w:rPr>
        <w:t xml:space="preserve"> παρά </w:t>
      </w:r>
      <w:r>
        <w:rPr>
          <w:rFonts w:eastAsia="Times New Roman" w:cs="Times New Roman"/>
          <w:szCs w:val="24"/>
        </w:rPr>
        <w:lastRenderedPageBreak/>
        <w:t>του Έλληνα και της Ελληνίδας. Δεν</w:t>
      </w:r>
      <w:r>
        <w:rPr>
          <w:rFonts w:eastAsia="Times New Roman" w:cs="Times New Roman"/>
          <w:szCs w:val="24"/>
        </w:rPr>
        <w:t xml:space="preserve"> υπάρχουν σήμερα υπεύθυνοι πολίτες</w:t>
      </w:r>
      <w:r>
        <w:rPr>
          <w:rFonts w:eastAsia="Times New Roman" w:cs="Times New Roman"/>
          <w:szCs w:val="24"/>
        </w:rPr>
        <w:t>,</w:t>
      </w:r>
      <w:r>
        <w:rPr>
          <w:rFonts w:eastAsia="Times New Roman" w:cs="Times New Roman"/>
          <w:szCs w:val="24"/>
        </w:rPr>
        <w:t xml:space="preserve"> που δέχονται να τους προσδιορίζουμε με μια λέξη, ένα όνομα ενός κόμματος. Τι σημαίνει </w:t>
      </w:r>
      <w:proofErr w:type="spellStart"/>
      <w:r>
        <w:rPr>
          <w:rFonts w:eastAsia="Times New Roman" w:cs="Times New Roman"/>
          <w:szCs w:val="24"/>
        </w:rPr>
        <w:t>σ</w:t>
      </w:r>
      <w:r>
        <w:rPr>
          <w:rFonts w:eastAsia="Times New Roman" w:cs="Times New Roman"/>
          <w:szCs w:val="24"/>
        </w:rPr>
        <w:t>υριζαίος</w:t>
      </w:r>
      <w:proofErr w:type="spellEnd"/>
      <w:r>
        <w:rPr>
          <w:rFonts w:eastAsia="Times New Roman" w:cs="Times New Roman"/>
          <w:szCs w:val="24"/>
        </w:rPr>
        <w:t xml:space="preserve">; Τι σημαίνει </w:t>
      </w:r>
      <w:r>
        <w:rPr>
          <w:rFonts w:eastAsia="Times New Roman" w:cs="Times New Roman"/>
          <w:szCs w:val="24"/>
        </w:rPr>
        <w:t>ν</w:t>
      </w:r>
      <w:r>
        <w:rPr>
          <w:rFonts w:eastAsia="Times New Roman" w:cs="Times New Roman"/>
          <w:szCs w:val="24"/>
        </w:rPr>
        <w:t xml:space="preserve">εοδημοκράτης; Τι σημαίνει </w:t>
      </w:r>
      <w:r>
        <w:rPr>
          <w:rFonts w:eastAsia="Times New Roman" w:cs="Times New Roman"/>
          <w:szCs w:val="24"/>
        </w:rPr>
        <w:t>κεντρώος</w:t>
      </w:r>
      <w:r>
        <w:rPr>
          <w:rFonts w:eastAsia="Times New Roman" w:cs="Times New Roman"/>
          <w:szCs w:val="24"/>
        </w:rPr>
        <w:t xml:space="preserve">; Τι σημαίνει </w:t>
      </w:r>
      <w:proofErr w:type="spellStart"/>
      <w:r>
        <w:rPr>
          <w:rFonts w:eastAsia="Times New Roman" w:cs="Times New Roman"/>
          <w:szCs w:val="24"/>
        </w:rPr>
        <w:t>πασόκος</w:t>
      </w:r>
      <w:proofErr w:type="spellEnd"/>
      <w:r>
        <w:rPr>
          <w:rFonts w:eastAsia="Times New Roman" w:cs="Times New Roman"/>
          <w:szCs w:val="24"/>
        </w:rPr>
        <w:t>; Έτσι όπως λειτουργεί το εγχώριο πολιτικό σύστημα</w:t>
      </w:r>
      <w:r>
        <w:rPr>
          <w:rFonts w:eastAsia="Times New Roman" w:cs="Times New Roman"/>
          <w:szCs w:val="24"/>
        </w:rPr>
        <w:t>,</w:t>
      </w:r>
      <w:r>
        <w:rPr>
          <w:rFonts w:eastAsia="Times New Roman" w:cs="Times New Roman"/>
          <w:szCs w:val="24"/>
        </w:rPr>
        <w:t xml:space="preserve"> αυτές οι λέξεις είναι σήμερα κενές περιεχομένου. </w:t>
      </w:r>
    </w:p>
    <w:p w14:paraId="2B06E31D"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Απαίτηση του κοινοβουλευτισμού δεν είναι το να εξηγούμε κάθε νομική και τεχνική λεπτομέρεια στους πολίτες. Απαίτηση του κοινοβουλευτισμού είναι να εξηγούμε με ποιον τρόπο τα όσα ψηφίζουμε βελτιώνουν τη ζωή των πολιτών και εξασφαλίζουν το δημόσιο συμφέρον, </w:t>
      </w:r>
      <w:r>
        <w:rPr>
          <w:rFonts w:eastAsia="Times New Roman" w:cs="Times New Roman"/>
          <w:szCs w:val="24"/>
        </w:rPr>
        <w:t xml:space="preserve">όπως για παράδειγμα το σημερινό υπό ένταξη νομοσχέδιο του Υπουργείου Δικαιοσύνης, με το οποίο επιχειρούμε να ενσωματώσουμε στο ελληνικό δίκαιο την πολύ σημαντική </w:t>
      </w:r>
      <w:r>
        <w:rPr>
          <w:rFonts w:eastAsia="Times New Roman" w:cs="Times New Roman"/>
          <w:szCs w:val="24"/>
        </w:rPr>
        <w:t>ευρωπαϊκή ο</w:t>
      </w:r>
      <w:r>
        <w:rPr>
          <w:rFonts w:eastAsia="Times New Roman" w:cs="Times New Roman"/>
          <w:szCs w:val="24"/>
        </w:rPr>
        <w:t xml:space="preserve">δηγία 2014/41. </w:t>
      </w:r>
    </w:p>
    <w:p w14:paraId="2B06E31E"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Πρόκειται, φυσικά, για ένα σχετικά πολύπλοκο και οπωσδήποτε εξειδικ</w:t>
      </w:r>
      <w:r>
        <w:rPr>
          <w:rFonts w:eastAsia="Times New Roman" w:cs="Times New Roman"/>
          <w:szCs w:val="24"/>
        </w:rPr>
        <w:t xml:space="preserve">ευμένο νομοσχέδιο, το οποίο, όμως, έχει μια πολύ απλή και ξεκάθαρη στόχευση, να αφαιρεθούν τα εμπόδια που δημιουργεί η ύπαρξη των εθνικών συνόρων στην απονομή της </w:t>
      </w:r>
      <w:r>
        <w:rPr>
          <w:rFonts w:eastAsia="Times New Roman" w:cs="Times New Roman"/>
          <w:szCs w:val="24"/>
        </w:rPr>
        <w:t>δικαιοσύνης</w:t>
      </w:r>
      <w:r>
        <w:rPr>
          <w:rFonts w:eastAsia="Times New Roman" w:cs="Times New Roman"/>
          <w:szCs w:val="24"/>
        </w:rPr>
        <w:t xml:space="preserve">. </w:t>
      </w:r>
    </w:p>
    <w:p w14:paraId="2B06E31F"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Όπως όλοι γνωρίζουμε, το οργανωμένο έγκλημα, η διεθνής τρομοκρατία, η βία και τ</w:t>
      </w:r>
      <w:r>
        <w:rPr>
          <w:rFonts w:eastAsia="Times New Roman" w:cs="Times New Roman"/>
          <w:szCs w:val="24"/>
        </w:rPr>
        <w:t>ο κακό δεν γνωρίζουν από σύνορα, δεν έχουν γεωγραφικούς προσδιορισμούς και σε κάθε περίπτωση</w:t>
      </w:r>
      <w:r>
        <w:rPr>
          <w:rFonts w:eastAsia="Times New Roman" w:cs="Times New Roman"/>
          <w:szCs w:val="24"/>
        </w:rPr>
        <w:t>,</w:t>
      </w:r>
      <w:r>
        <w:rPr>
          <w:rFonts w:eastAsia="Times New Roman" w:cs="Times New Roman"/>
          <w:szCs w:val="24"/>
        </w:rPr>
        <w:t xml:space="preserve"> δεν νοιάζονται καθόλου για το ποιος είναι αρμόδιος ή αναρμόδιος να τους πιάσει και να τους τιμωρήσει. </w:t>
      </w:r>
    </w:p>
    <w:p w14:paraId="2B06E320" w14:textId="77777777" w:rsidR="00186434" w:rsidRDefault="00E01EC9">
      <w:pPr>
        <w:spacing w:line="600" w:lineRule="auto"/>
        <w:ind w:firstLine="720"/>
        <w:contextualSpacing/>
        <w:jc w:val="both"/>
        <w:rPr>
          <w:rFonts w:eastAsia="Times New Roman"/>
          <w:szCs w:val="24"/>
        </w:rPr>
      </w:pPr>
      <w:r>
        <w:rPr>
          <w:rFonts w:eastAsia="Times New Roman"/>
          <w:szCs w:val="24"/>
        </w:rPr>
        <w:t>Ούτε φυσικά</w:t>
      </w:r>
      <w:r>
        <w:rPr>
          <w:rFonts w:eastAsia="Times New Roman"/>
          <w:szCs w:val="24"/>
        </w:rPr>
        <w:t>,</w:t>
      </w:r>
      <w:r>
        <w:rPr>
          <w:rFonts w:eastAsia="Times New Roman"/>
          <w:szCs w:val="24"/>
        </w:rPr>
        <w:t xml:space="preserve"> ενοχλεί τους κατά επάγγελμα διασυνοριακούς εγκ</w:t>
      </w:r>
      <w:r>
        <w:rPr>
          <w:rFonts w:eastAsia="Times New Roman"/>
          <w:szCs w:val="24"/>
        </w:rPr>
        <w:t xml:space="preserve">ληματίες η γραφειοκρατία που αντιμετωπίζουν οι </w:t>
      </w:r>
      <w:r>
        <w:rPr>
          <w:rFonts w:eastAsia="Times New Roman"/>
          <w:szCs w:val="24"/>
        </w:rPr>
        <w:t xml:space="preserve">εισαγγελείς </w:t>
      </w:r>
      <w:r>
        <w:rPr>
          <w:rFonts w:eastAsia="Times New Roman"/>
          <w:szCs w:val="24"/>
        </w:rPr>
        <w:t xml:space="preserve">και οι </w:t>
      </w:r>
      <w:r>
        <w:rPr>
          <w:rFonts w:eastAsia="Times New Roman"/>
          <w:szCs w:val="24"/>
        </w:rPr>
        <w:t xml:space="preserve">δικαστές </w:t>
      </w:r>
      <w:r>
        <w:rPr>
          <w:rFonts w:eastAsia="Times New Roman"/>
          <w:szCs w:val="24"/>
        </w:rPr>
        <w:t xml:space="preserve">της Ευρώπης στην προσπάθειά τους να αποδώσουν δικαιοσύνη. Αυτά τα προβλήματα επιχειρεί να λύσει η Ευρώπη με τη </w:t>
      </w:r>
      <w:r>
        <w:rPr>
          <w:rFonts w:eastAsia="Times New Roman"/>
          <w:bCs/>
        </w:rPr>
        <w:t>συγκεκριμένη</w:t>
      </w:r>
      <w:r>
        <w:rPr>
          <w:rFonts w:eastAsia="Times New Roman"/>
          <w:szCs w:val="24"/>
        </w:rPr>
        <w:t xml:space="preserve"> </w:t>
      </w:r>
      <w:r>
        <w:rPr>
          <w:rFonts w:eastAsia="Times New Roman"/>
          <w:szCs w:val="24"/>
        </w:rPr>
        <w:t>οδηγία</w:t>
      </w:r>
      <w:r>
        <w:rPr>
          <w:rFonts w:eastAsia="Times New Roman"/>
          <w:szCs w:val="24"/>
        </w:rPr>
        <w:t>, της οποίας την ένταξη στο εθνικό μας δίκαιο εξετά</w:t>
      </w:r>
      <w:r>
        <w:rPr>
          <w:rFonts w:eastAsia="Times New Roman"/>
          <w:szCs w:val="24"/>
        </w:rPr>
        <w:t xml:space="preserve">ζουμε σήμερα. </w:t>
      </w:r>
    </w:p>
    <w:p w14:paraId="2B06E321" w14:textId="77777777" w:rsidR="00186434" w:rsidRDefault="00E01EC9">
      <w:pPr>
        <w:spacing w:line="600" w:lineRule="auto"/>
        <w:ind w:firstLine="720"/>
        <w:contextualSpacing/>
        <w:jc w:val="both"/>
        <w:rPr>
          <w:rFonts w:eastAsia="Times New Roman"/>
          <w:szCs w:val="24"/>
        </w:rPr>
      </w:pPr>
      <w:r>
        <w:rPr>
          <w:rFonts w:eastAsia="Times New Roman"/>
          <w:szCs w:val="24"/>
        </w:rPr>
        <w:t>Ήδη</w:t>
      </w:r>
      <w:r>
        <w:rPr>
          <w:rFonts w:eastAsia="Times New Roman"/>
          <w:szCs w:val="24"/>
        </w:rPr>
        <w:t>,</w:t>
      </w:r>
      <w:r>
        <w:rPr>
          <w:rFonts w:eastAsia="Times New Roman"/>
          <w:szCs w:val="24"/>
        </w:rPr>
        <w:t xml:space="preserve"> κατά τις </w:t>
      </w:r>
      <w:r>
        <w:rPr>
          <w:rFonts w:eastAsia="Times New Roman"/>
          <w:bCs/>
          <w:shd w:val="clear" w:color="auto" w:fill="FFFFFF"/>
        </w:rPr>
        <w:t>συνεδριάσεις</w:t>
      </w:r>
      <w:r>
        <w:rPr>
          <w:rFonts w:eastAsia="Times New Roman"/>
          <w:szCs w:val="24"/>
        </w:rPr>
        <w:t xml:space="preserve"> της αρμόδιας </w:t>
      </w:r>
      <w:r>
        <w:rPr>
          <w:rFonts w:eastAsia="Times New Roman"/>
          <w:szCs w:val="24"/>
        </w:rPr>
        <w:t xml:space="preserve">επιτροπής </w:t>
      </w:r>
      <w:r>
        <w:rPr>
          <w:rFonts w:eastAsia="Times New Roman"/>
          <w:szCs w:val="24"/>
        </w:rPr>
        <w:t xml:space="preserve">τοποθετηθήκαμε θετικά, δηλώνοντας πως η Ένωση Κεντρώων θα υπερψηφίσει επί της αρχής αυτό το τόσο σημαντικό νομοσχέδιο, που στόχο </w:t>
      </w:r>
      <w:r>
        <w:rPr>
          <w:rFonts w:eastAsia="Times New Roman"/>
          <w:bCs/>
        </w:rPr>
        <w:t>έχει</w:t>
      </w:r>
      <w:r>
        <w:rPr>
          <w:rFonts w:eastAsia="Times New Roman"/>
          <w:szCs w:val="24"/>
        </w:rPr>
        <w:t xml:space="preserve"> να δημιουργήσει εκείνες τις προϋποθέσεις, ώστε να μην μπο</w:t>
      </w:r>
      <w:r>
        <w:rPr>
          <w:rFonts w:eastAsia="Times New Roman"/>
          <w:szCs w:val="24"/>
        </w:rPr>
        <w:t xml:space="preserve">ρεί να νιώθει κανείς εγκληματίας ασφαλής πουθενά στην Ευρώπη, επειδή απλά μπορεί να πέρασε κάποια σύνορα ή να </w:t>
      </w:r>
      <w:r>
        <w:rPr>
          <w:rFonts w:eastAsia="Times New Roman"/>
          <w:bCs/>
        </w:rPr>
        <w:t>έχει</w:t>
      </w:r>
      <w:r>
        <w:rPr>
          <w:rFonts w:eastAsia="Times New Roman"/>
          <w:szCs w:val="24"/>
        </w:rPr>
        <w:t xml:space="preserve"> λεφτά</w:t>
      </w:r>
      <w:r>
        <w:rPr>
          <w:rFonts w:eastAsia="Times New Roman"/>
          <w:szCs w:val="24"/>
        </w:rPr>
        <w:t>,</w:t>
      </w:r>
      <w:r>
        <w:rPr>
          <w:rFonts w:eastAsia="Times New Roman"/>
          <w:szCs w:val="24"/>
        </w:rPr>
        <w:t xml:space="preserve"> για να μπορέσει να π</w:t>
      </w:r>
      <w:r>
        <w:rPr>
          <w:rFonts w:eastAsia="Times New Roman"/>
          <w:szCs w:val="24"/>
        </w:rPr>
        <w:t>ροσλάβει</w:t>
      </w:r>
      <w:r>
        <w:rPr>
          <w:rFonts w:eastAsia="Times New Roman"/>
          <w:szCs w:val="24"/>
        </w:rPr>
        <w:t xml:space="preserve"> έναν καλό δικηγόρο</w:t>
      </w:r>
      <w:r>
        <w:rPr>
          <w:rFonts w:eastAsia="Times New Roman"/>
          <w:szCs w:val="24"/>
        </w:rPr>
        <w:t>,</w:t>
      </w:r>
      <w:r>
        <w:rPr>
          <w:rFonts w:eastAsia="Times New Roman"/>
          <w:szCs w:val="24"/>
        </w:rPr>
        <w:t xml:space="preserve"> που θα εκμεταλλευτεί τα κενά και τη γραφειοκρατία, αλλά και την ασυνεννοησία</w:t>
      </w:r>
      <w:r>
        <w:rPr>
          <w:rFonts w:eastAsia="Times New Roman"/>
          <w:szCs w:val="24"/>
        </w:rPr>
        <w:t>,</w:t>
      </w:r>
      <w:r>
        <w:rPr>
          <w:rFonts w:eastAsia="Times New Roman"/>
          <w:szCs w:val="24"/>
        </w:rPr>
        <w:t xml:space="preserve"> που βλέ</w:t>
      </w:r>
      <w:r>
        <w:rPr>
          <w:rFonts w:eastAsia="Times New Roman"/>
          <w:szCs w:val="24"/>
        </w:rPr>
        <w:t xml:space="preserve">πουμε πολλές φορές να υπάρχει μεταξύ </w:t>
      </w:r>
      <w:r>
        <w:rPr>
          <w:rFonts w:eastAsia="Times New Roman"/>
          <w:szCs w:val="24"/>
        </w:rPr>
        <w:lastRenderedPageBreak/>
        <w:t xml:space="preserve">των ευρωπαϊκών διωκτικών εισαγγελικών και δικαστικών αρχών. </w:t>
      </w:r>
    </w:p>
    <w:p w14:paraId="2B06E322"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Πέραν από τις λεπτομέρειες του νομοσχεδίου, που εξετάστηκαν επαρκώς κατά τη γνώμη μου στις </w:t>
      </w:r>
      <w:r>
        <w:rPr>
          <w:rFonts w:eastAsia="Times New Roman"/>
          <w:szCs w:val="24"/>
        </w:rPr>
        <w:t>επιτροπές</w:t>
      </w:r>
      <w:r>
        <w:rPr>
          <w:rFonts w:eastAsia="Times New Roman"/>
          <w:szCs w:val="24"/>
        </w:rPr>
        <w:t>, και με την επισήμανση πως θα πρέπει να ενημερωθούν</w:t>
      </w:r>
      <w:r>
        <w:rPr>
          <w:rFonts w:eastAsia="Times New Roman"/>
          <w:szCs w:val="24"/>
        </w:rPr>
        <w:t>,</w:t>
      </w:r>
      <w:r>
        <w:rPr>
          <w:rFonts w:eastAsia="Times New Roman"/>
          <w:szCs w:val="24"/>
        </w:rPr>
        <w:t xml:space="preserve"> με ε</w:t>
      </w:r>
      <w:r>
        <w:rPr>
          <w:rFonts w:eastAsia="Times New Roman"/>
          <w:szCs w:val="24"/>
        </w:rPr>
        <w:t>υθύνη της πολιτείας</w:t>
      </w:r>
      <w:r>
        <w:rPr>
          <w:rFonts w:eastAsia="Times New Roman"/>
          <w:szCs w:val="24"/>
        </w:rPr>
        <w:t>,</w:t>
      </w:r>
      <w:r>
        <w:rPr>
          <w:rFonts w:eastAsia="Times New Roman"/>
          <w:szCs w:val="24"/>
        </w:rPr>
        <w:t xml:space="preserve"> όλοι οι δημόσιοι υπάλληλοι για τις ευθύνες τους, εκείνο που οφείλουμε να τονίσουμε, ως Ένωση Κεντρώων, </w:t>
      </w:r>
      <w:r>
        <w:rPr>
          <w:rFonts w:eastAsia="Times New Roman"/>
          <w:bCs/>
        </w:rPr>
        <w:t>είναι</w:t>
      </w:r>
      <w:r>
        <w:rPr>
          <w:rFonts w:eastAsia="Times New Roman"/>
          <w:szCs w:val="24"/>
        </w:rPr>
        <w:t xml:space="preserve"> πως η </w:t>
      </w:r>
      <w:r>
        <w:rPr>
          <w:rFonts w:eastAsia="Times New Roman"/>
          <w:szCs w:val="24"/>
        </w:rPr>
        <w:t>ευρωπαϊκή οδηγία</w:t>
      </w:r>
      <w:r>
        <w:rPr>
          <w:rFonts w:eastAsia="Times New Roman"/>
          <w:szCs w:val="24"/>
        </w:rPr>
        <w:t xml:space="preserve"> 41 αποτελεί ένα πολύ καλό παράδειγμα για το τι μπορεί να προσφέρει σε όλους μας μια πιο ενωμένη Ευρώπη,</w:t>
      </w:r>
      <w:r>
        <w:rPr>
          <w:rFonts w:eastAsia="Times New Roman"/>
          <w:szCs w:val="24"/>
        </w:rPr>
        <w:t xml:space="preserve"> μια πιο δυνατή Ευρώπη, μια Ευρώπη</w:t>
      </w:r>
      <w:r>
        <w:rPr>
          <w:rFonts w:eastAsia="Times New Roman"/>
          <w:szCs w:val="24"/>
        </w:rPr>
        <w:t>,</w:t>
      </w:r>
      <w:r>
        <w:rPr>
          <w:rFonts w:eastAsia="Times New Roman"/>
          <w:szCs w:val="24"/>
        </w:rPr>
        <w:t xml:space="preserve"> που επιδιώκει με δημοκρατικές </w:t>
      </w:r>
      <w:r>
        <w:rPr>
          <w:rFonts w:eastAsia="Times New Roman"/>
        </w:rPr>
        <w:t>διαδικασίες</w:t>
      </w:r>
      <w:r>
        <w:rPr>
          <w:rFonts w:eastAsia="Times New Roman"/>
          <w:szCs w:val="24"/>
        </w:rPr>
        <w:t xml:space="preserve"> να βρίσκει λύσεις σε κοινά προβλήματα. </w:t>
      </w:r>
    </w:p>
    <w:p w14:paraId="2B06E323"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Το οργανωμένο έγκλημα και η διεθνής τρομοκρατία </w:t>
      </w:r>
      <w:r>
        <w:rPr>
          <w:rFonts w:eastAsia="Times New Roman"/>
          <w:bCs/>
        </w:rPr>
        <w:t>είναι</w:t>
      </w:r>
      <w:r>
        <w:rPr>
          <w:rFonts w:eastAsia="Times New Roman"/>
          <w:szCs w:val="24"/>
        </w:rPr>
        <w:t xml:space="preserve"> κοινά μας προβλήματα και στα κοινά μας προβλήματα χρειαζόμαστε κοινές λύσεις. Έχοντας πει αυτά, προχωρώ στον σχολιασμό των τροπολογιών</w:t>
      </w:r>
      <w:r>
        <w:rPr>
          <w:rFonts w:eastAsia="Times New Roman"/>
          <w:szCs w:val="24"/>
        </w:rPr>
        <w:t>,</w:t>
      </w:r>
      <w:r>
        <w:rPr>
          <w:rFonts w:eastAsia="Times New Roman"/>
          <w:szCs w:val="24"/>
        </w:rPr>
        <w:t xml:space="preserve"> που μας υποχρέωσαν να προσθέσουμε στον τίτλο το</w:t>
      </w:r>
      <w:r>
        <w:rPr>
          <w:rFonts w:eastAsia="Times New Roman"/>
          <w:szCs w:val="24"/>
        </w:rPr>
        <w:t>ύ</w:t>
      </w:r>
      <w:r>
        <w:rPr>
          <w:rFonts w:eastAsia="Times New Roman"/>
          <w:szCs w:val="24"/>
        </w:rPr>
        <w:t xml:space="preserve"> υπό ψήφιση νομοσχεδίου τ</w:t>
      </w:r>
      <w:r>
        <w:rPr>
          <w:rFonts w:eastAsia="Times New Roman"/>
          <w:szCs w:val="24"/>
        </w:rPr>
        <w:t xml:space="preserve">η φράση </w:t>
      </w:r>
      <w:r>
        <w:rPr>
          <w:rFonts w:eastAsia="Times New Roman"/>
          <w:szCs w:val="24"/>
        </w:rPr>
        <w:t xml:space="preserve">«λοιπές </w:t>
      </w:r>
      <w:r>
        <w:rPr>
          <w:rFonts w:eastAsia="Times New Roman"/>
        </w:rPr>
        <w:t>διατάξεις</w:t>
      </w:r>
      <w:r>
        <w:rPr>
          <w:rFonts w:eastAsia="Times New Roman"/>
          <w:szCs w:val="24"/>
        </w:rPr>
        <w:t xml:space="preserve">». </w:t>
      </w:r>
    </w:p>
    <w:p w14:paraId="2B06E324" w14:textId="77777777" w:rsidR="00186434" w:rsidRDefault="00E01EC9">
      <w:pPr>
        <w:spacing w:line="600" w:lineRule="auto"/>
        <w:ind w:firstLine="720"/>
        <w:contextualSpacing/>
        <w:jc w:val="both"/>
        <w:rPr>
          <w:rFonts w:eastAsia="Times New Roman"/>
          <w:szCs w:val="24"/>
        </w:rPr>
      </w:pPr>
      <w:r>
        <w:rPr>
          <w:rFonts w:eastAsia="Times New Roman"/>
          <w:szCs w:val="24"/>
        </w:rPr>
        <w:t>Σχετικά με την τρ</w:t>
      </w:r>
      <w:r>
        <w:rPr>
          <w:rFonts w:eastAsia="Times New Roman"/>
          <w:szCs w:val="24"/>
        </w:rPr>
        <w:t>οπολογία με αριθμό 1245 της Υπουργού, της κ</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που αφορά στην αξιολόγηση των δημοσίων υπαλλήλων, έχω δύο πράγματα να πω. Πρώτον, δεν ευθύνονται </w:t>
      </w:r>
      <w:r>
        <w:rPr>
          <w:rFonts w:eastAsia="Times New Roman"/>
          <w:szCs w:val="24"/>
        </w:rPr>
        <w:lastRenderedPageBreak/>
        <w:t>οι δημόσιοι υπάλληλοι για την αποτυχία της διαδικασίας αξιολόγησης στο δημόσιο. Και δεύτερον, δεν πρόκ</w:t>
      </w:r>
      <w:r>
        <w:rPr>
          <w:rFonts w:eastAsia="Times New Roman"/>
          <w:szCs w:val="24"/>
        </w:rPr>
        <w:t xml:space="preserve">ειται να πετύχετε τίποτα με απειλές και με φοβέρες. </w:t>
      </w:r>
    </w:p>
    <w:p w14:paraId="2B06E325"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Συνδυαστικά, θα έλεγα πως η αποτυχία αυτής της πολύ κρίσιμης και απαραίτητης αξιολόγησης </w:t>
      </w:r>
      <w:r>
        <w:rPr>
          <w:rFonts w:eastAsia="Times New Roman"/>
          <w:bCs/>
        </w:rPr>
        <w:t>είναι</w:t>
      </w:r>
      <w:r>
        <w:rPr>
          <w:rFonts w:eastAsia="Times New Roman"/>
          <w:szCs w:val="24"/>
        </w:rPr>
        <w:t xml:space="preserve"> κυρίως η έλλειψη εμπιστοσύνης προς την </w:t>
      </w:r>
      <w:r>
        <w:rPr>
          <w:rFonts w:eastAsia="Times New Roman"/>
          <w:bCs/>
        </w:rPr>
        <w:t>Κυβέρνηση</w:t>
      </w:r>
      <w:r>
        <w:rPr>
          <w:rFonts w:eastAsia="Times New Roman"/>
          <w:szCs w:val="24"/>
        </w:rPr>
        <w:t xml:space="preserve">. Κανείς δεν </w:t>
      </w:r>
      <w:r>
        <w:rPr>
          <w:rFonts w:eastAsia="Times New Roman"/>
          <w:bCs/>
        </w:rPr>
        <w:t>έχει</w:t>
      </w:r>
      <w:r>
        <w:rPr>
          <w:rFonts w:eastAsia="Times New Roman"/>
          <w:szCs w:val="24"/>
        </w:rPr>
        <w:t xml:space="preserve"> πεισθεί πως η διαδικασία αυτή </w:t>
      </w:r>
      <w:r>
        <w:rPr>
          <w:rFonts w:eastAsia="Times New Roman"/>
          <w:bCs/>
        </w:rPr>
        <w:t>είναι</w:t>
      </w:r>
      <w:r>
        <w:rPr>
          <w:rFonts w:eastAsia="Times New Roman"/>
          <w:szCs w:val="24"/>
        </w:rPr>
        <w:t xml:space="preserve"> αξιοκρ</w:t>
      </w:r>
      <w:r>
        <w:rPr>
          <w:rFonts w:eastAsia="Times New Roman"/>
          <w:szCs w:val="24"/>
        </w:rPr>
        <w:t xml:space="preserve">ατική και δίκαιη και δεν κερδίζετε την εμπιστοσύνη κανενός δημόσιου υπαλλήλου, απειλώντας τον και στερώντας του την ευκαιρία να εξελιχθεί. </w:t>
      </w:r>
    </w:p>
    <w:p w14:paraId="2B06E326" w14:textId="77777777" w:rsidR="00186434" w:rsidRDefault="00E01EC9">
      <w:pPr>
        <w:spacing w:line="600" w:lineRule="auto"/>
        <w:ind w:firstLine="720"/>
        <w:contextualSpacing/>
        <w:jc w:val="both"/>
        <w:rPr>
          <w:rFonts w:eastAsia="Times New Roman"/>
          <w:szCs w:val="24"/>
        </w:rPr>
      </w:pPr>
      <w:r>
        <w:rPr>
          <w:rFonts w:eastAsia="Times New Roman"/>
          <w:szCs w:val="24"/>
        </w:rPr>
        <w:t>Βιάστηκε ο σεβαστός αγορητής του ΚΚΕ να κρίνει και να κατακρίνει την Ένωση Κεντρώων για τη θέση</w:t>
      </w:r>
      <w:r>
        <w:rPr>
          <w:rFonts w:eastAsia="Times New Roman"/>
          <w:szCs w:val="24"/>
        </w:rPr>
        <w:t>,</w:t>
      </w:r>
      <w:r>
        <w:rPr>
          <w:rFonts w:eastAsia="Times New Roman"/>
          <w:szCs w:val="24"/>
        </w:rPr>
        <w:t xml:space="preserve"> που θα διατύπωνε γι</w:t>
      </w:r>
      <w:r>
        <w:rPr>
          <w:rFonts w:eastAsia="Times New Roman"/>
          <w:szCs w:val="24"/>
        </w:rPr>
        <w:t xml:space="preserve">α τη </w:t>
      </w:r>
      <w:r>
        <w:rPr>
          <w:rFonts w:eastAsia="Times New Roman"/>
          <w:bCs/>
        </w:rPr>
        <w:t>συγκεκριμένη</w:t>
      </w:r>
      <w:r>
        <w:rPr>
          <w:rFonts w:eastAsia="Times New Roman"/>
          <w:szCs w:val="24"/>
        </w:rPr>
        <w:t xml:space="preserve"> τροπολογία. Η Ένωση Κεντρώων υπήρξε ξεκάθαρη από την πρώτη στιγμή: Και αξιολόγηση πρέπει να γίνει και οι αργόμισθοι πρέπει να εκδιωχθούν από το δημόσιο, όχι </w:t>
      </w:r>
      <w:r>
        <w:rPr>
          <w:rFonts w:eastAsia="Times New Roman"/>
          <w:bCs/>
          <w:shd w:val="clear" w:color="auto" w:fill="FFFFFF"/>
        </w:rPr>
        <w:t>όμως</w:t>
      </w:r>
      <w:r>
        <w:rPr>
          <w:rFonts w:eastAsia="Times New Roman"/>
          <w:szCs w:val="24"/>
        </w:rPr>
        <w:t xml:space="preserve"> με αυτόν τον τρόπο, ο οποίος τρόπος δεν πείθει κανέναν. </w:t>
      </w:r>
    </w:p>
    <w:p w14:paraId="2B06E327" w14:textId="77777777" w:rsidR="00186434" w:rsidRDefault="00E01EC9">
      <w:pPr>
        <w:spacing w:line="600" w:lineRule="auto"/>
        <w:ind w:firstLine="720"/>
        <w:contextualSpacing/>
        <w:jc w:val="both"/>
        <w:rPr>
          <w:rFonts w:eastAsia="Times New Roman"/>
          <w:szCs w:val="24"/>
        </w:rPr>
      </w:pPr>
      <w:r>
        <w:rPr>
          <w:rFonts w:eastAsia="Times New Roman"/>
          <w:szCs w:val="24"/>
        </w:rPr>
        <w:t>Θα καταψηφίσουμε τη</w:t>
      </w:r>
      <w:r>
        <w:rPr>
          <w:rFonts w:eastAsia="Times New Roman"/>
          <w:szCs w:val="24"/>
        </w:rPr>
        <w:t xml:space="preserve">ν </w:t>
      </w:r>
      <w:r>
        <w:rPr>
          <w:rFonts w:eastAsia="Times New Roman"/>
          <w:bCs/>
        </w:rPr>
        <w:t>συγκεκριμένη</w:t>
      </w:r>
      <w:r>
        <w:rPr>
          <w:rFonts w:eastAsia="Times New Roman"/>
          <w:szCs w:val="24"/>
        </w:rPr>
        <w:t xml:space="preserve"> τροπολογία, τονίζοντας πως ο διάλογος </w:t>
      </w:r>
      <w:r>
        <w:rPr>
          <w:rFonts w:eastAsia="Times New Roman"/>
          <w:bCs/>
        </w:rPr>
        <w:t>είναι</w:t>
      </w:r>
      <w:r>
        <w:rPr>
          <w:rFonts w:eastAsia="Times New Roman"/>
          <w:szCs w:val="24"/>
        </w:rPr>
        <w:t xml:space="preserve"> ο μοναδικός τρόπος να λυθεί αυτό το πρόβλημα, το κόστος του οποίου επωμίζονται όλοι οι Έλληνες φορολογούμενοι. </w:t>
      </w:r>
    </w:p>
    <w:p w14:paraId="2B06E328"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 xml:space="preserve">Όσον αφορά την τροπολογία με αριθμό 1246 του Υπουργού Περιβάλλοντος, του κ. </w:t>
      </w:r>
      <w:proofErr w:type="spellStart"/>
      <w:r>
        <w:rPr>
          <w:rFonts w:eastAsia="Times New Roman"/>
          <w:szCs w:val="24"/>
        </w:rPr>
        <w:t>Φάμελλου</w:t>
      </w:r>
      <w:proofErr w:type="spellEnd"/>
      <w:r>
        <w:rPr>
          <w:rFonts w:eastAsia="Times New Roman"/>
          <w:szCs w:val="24"/>
        </w:rPr>
        <w:t>,</w:t>
      </w:r>
      <w:r>
        <w:rPr>
          <w:rFonts w:eastAsia="Times New Roman"/>
          <w:szCs w:val="24"/>
        </w:rPr>
        <w:t xml:space="preserve"> σχετικά με τους δασικούς χάρτες, κατ</w:t>
      </w:r>
      <w:r>
        <w:rPr>
          <w:rFonts w:eastAsia="Times New Roman"/>
          <w:szCs w:val="24"/>
        </w:rPr>
        <w:t xml:space="preserve">’ </w:t>
      </w:r>
      <w:r>
        <w:rPr>
          <w:rFonts w:eastAsia="Times New Roman"/>
          <w:szCs w:val="24"/>
        </w:rPr>
        <w:t xml:space="preserve">αρχήν </w:t>
      </w:r>
      <w:r>
        <w:rPr>
          <w:rFonts w:eastAsia="Times New Roman"/>
          <w:bCs/>
        </w:rPr>
        <w:t>είναι</w:t>
      </w:r>
      <w:r>
        <w:rPr>
          <w:rFonts w:eastAsia="Times New Roman"/>
          <w:szCs w:val="24"/>
        </w:rPr>
        <w:t xml:space="preserve"> η μόνη τροπολογία που έχουμε ήδη υπερψηφίσει από τις </w:t>
      </w:r>
      <w:r>
        <w:rPr>
          <w:rFonts w:eastAsia="Times New Roman"/>
          <w:bCs/>
          <w:shd w:val="clear" w:color="auto" w:fill="FFFFFF"/>
        </w:rPr>
        <w:t>συνεδριάσεις</w:t>
      </w:r>
      <w:r>
        <w:rPr>
          <w:rFonts w:eastAsia="Times New Roman"/>
          <w:szCs w:val="24"/>
        </w:rPr>
        <w:t xml:space="preserve"> των </w:t>
      </w:r>
      <w:r>
        <w:rPr>
          <w:rFonts w:eastAsia="Times New Roman"/>
          <w:szCs w:val="24"/>
        </w:rPr>
        <w:t>ε</w:t>
      </w:r>
      <w:r>
        <w:rPr>
          <w:rFonts w:eastAsia="Times New Roman"/>
          <w:szCs w:val="24"/>
        </w:rPr>
        <w:t xml:space="preserve">πιτροπών. </w:t>
      </w:r>
      <w:r>
        <w:rPr>
          <w:rFonts w:eastAsia="Times New Roman"/>
          <w:bCs/>
        </w:rPr>
        <w:t>Είναι</w:t>
      </w:r>
      <w:r>
        <w:rPr>
          <w:rFonts w:eastAsia="Times New Roman"/>
          <w:szCs w:val="24"/>
        </w:rPr>
        <w:t xml:space="preserve"> κεντρική πολιτική απόφασή μας να στηρίξουμε τις </w:t>
      </w:r>
      <w:r>
        <w:rPr>
          <w:rFonts w:eastAsia="Times New Roman"/>
        </w:rPr>
        <w:t>διαδικασίες</w:t>
      </w:r>
      <w:r>
        <w:rPr>
          <w:rFonts w:eastAsia="Times New Roman"/>
          <w:szCs w:val="24"/>
        </w:rPr>
        <w:t xml:space="preserve"> ολοκλήρωσης των δασικών χαρτών και αυτό για έναν και μόνο </w:t>
      </w:r>
      <w:r>
        <w:rPr>
          <w:rFonts w:eastAsia="Times New Roman"/>
          <w:szCs w:val="24"/>
        </w:rPr>
        <w:t xml:space="preserve">λόγο: </w:t>
      </w:r>
      <w:r>
        <w:rPr>
          <w:rFonts w:eastAsia="Times New Roman"/>
          <w:szCs w:val="24"/>
        </w:rPr>
        <w:t>Ο</w:t>
      </w:r>
      <w:r>
        <w:rPr>
          <w:rFonts w:eastAsia="Times New Roman"/>
          <w:szCs w:val="24"/>
        </w:rPr>
        <w:t xml:space="preserve">ι δασικοί χάρτες </w:t>
      </w:r>
      <w:r>
        <w:rPr>
          <w:rFonts w:eastAsia="Times New Roman"/>
          <w:bCs/>
        </w:rPr>
        <w:t>είναι</w:t>
      </w:r>
      <w:r>
        <w:rPr>
          <w:rFonts w:eastAsia="Times New Roman"/>
          <w:szCs w:val="24"/>
        </w:rPr>
        <w:t xml:space="preserve"> ένα εργαλείο οικονομικής ανάπτυξης. Η Ελλάδα </w:t>
      </w:r>
      <w:r>
        <w:rPr>
          <w:rFonts w:eastAsia="Times New Roman"/>
          <w:bCs/>
        </w:rPr>
        <w:t>έχει</w:t>
      </w:r>
      <w:r>
        <w:rPr>
          <w:rFonts w:eastAsia="Times New Roman"/>
          <w:szCs w:val="24"/>
        </w:rPr>
        <w:t xml:space="preserve"> χάσει πάρα πολλές ευκαιρίες στο παρελθόν, επειδή παραμένει η μοναδική ευρωπαϊκή χώρα</w:t>
      </w:r>
      <w:r>
        <w:rPr>
          <w:rFonts w:eastAsia="Times New Roman"/>
          <w:szCs w:val="24"/>
        </w:rPr>
        <w:t>,</w:t>
      </w:r>
      <w:r>
        <w:rPr>
          <w:rFonts w:eastAsia="Times New Roman"/>
          <w:szCs w:val="24"/>
        </w:rPr>
        <w:t xml:space="preserve"> που δεν </w:t>
      </w:r>
      <w:r>
        <w:rPr>
          <w:rFonts w:eastAsia="Times New Roman"/>
          <w:bCs/>
        </w:rPr>
        <w:t>έχει</w:t>
      </w:r>
      <w:r>
        <w:rPr>
          <w:rFonts w:eastAsia="Times New Roman"/>
          <w:szCs w:val="24"/>
        </w:rPr>
        <w:t xml:space="preserve"> δασικούς χάρτες. </w:t>
      </w:r>
      <w:r>
        <w:rPr>
          <w:rFonts w:eastAsia="Times New Roman"/>
          <w:bCs/>
        </w:rPr>
        <w:t>Είναι</w:t>
      </w:r>
      <w:r>
        <w:rPr>
          <w:rFonts w:eastAsia="Times New Roman"/>
          <w:szCs w:val="24"/>
        </w:rPr>
        <w:t xml:space="preserve"> υποχρέωσή μας να κάνουμε ό,τι μπορούμε</w:t>
      </w:r>
      <w:r>
        <w:rPr>
          <w:rFonts w:eastAsia="Times New Roman"/>
          <w:szCs w:val="24"/>
        </w:rPr>
        <w:t>,</w:t>
      </w:r>
      <w:r>
        <w:rPr>
          <w:rFonts w:eastAsia="Times New Roman"/>
          <w:szCs w:val="24"/>
        </w:rPr>
        <w:t xml:space="preserve"> για να σταματή</w:t>
      </w:r>
      <w:r>
        <w:rPr>
          <w:rFonts w:eastAsia="Times New Roman"/>
          <w:szCs w:val="24"/>
        </w:rPr>
        <w:t xml:space="preserve">σει πια αυτή η χώρα να βγάζει τα μάτια της μόνη της. </w:t>
      </w:r>
    </w:p>
    <w:p w14:paraId="2B06E329"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Αυτό </w:t>
      </w:r>
      <w:r>
        <w:rPr>
          <w:rFonts w:eastAsia="Times New Roman"/>
          <w:bCs/>
          <w:shd w:val="clear" w:color="auto" w:fill="FFFFFF"/>
        </w:rPr>
        <w:t>όμως</w:t>
      </w:r>
      <w:r>
        <w:rPr>
          <w:rFonts w:eastAsia="Times New Roman"/>
          <w:szCs w:val="24"/>
        </w:rPr>
        <w:t xml:space="preserve"> δεν σημαίνει πως δεν σεβόμαστε και τα επιχειρήματα της τοπικής αυτοδιοίκησης και των περιβαλλοντικών οργανώσεων. Αρκούμαστε, </w:t>
      </w:r>
      <w:r>
        <w:rPr>
          <w:rFonts w:eastAsia="Times New Roman"/>
          <w:bCs/>
          <w:shd w:val="clear" w:color="auto" w:fill="FFFFFF"/>
        </w:rPr>
        <w:t>όμως,</w:t>
      </w:r>
      <w:r>
        <w:rPr>
          <w:rFonts w:eastAsia="Times New Roman"/>
          <w:szCs w:val="24"/>
        </w:rPr>
        <w:t xml:space="preserve"> στη διαβεβαίωση του αρμόδιου Υπουργού πως σύντομα, πριν το τέ</w:t>
      </w:r>
      <w:r>
        <w:rPr>
          <w:rFonts w:eastAsia="Times New Roman"/>
          <w:szCs w:val="24"/>
        </w:rPr>
        <w:t xml:space="preserve">λος του έτους, θα έρθει στις αρμόδιες </w:t>
      </w:r>
      <w:r>
        <w:rPr>
          <w:rFonts w:eastAsia="Times New Roman"/>
          <w:szCs w:val="24"/>
        </w:rPr>
        <w:t xml:space="preserve">επιτροπές </w:t>
      </w:r>
      <w:r>
        <w:rPr>
          <w:rFonts w:eastAsia="Times New Roman"/>
          <w:szCs w:val="24"/>
        </w:rPr>
        <w:t xml:space="preserve">το θέμα των οικιστικών πυκνώσεων, κύριε Υπουργέ, το οποίο παρακολουθούμε με πολύ μεγάλη προσοχή και από πολύ κοντά με σκοπό να καταλήξουμε σε κάποιες βιώσιμες λύσεις, σε κάποιες τεκμηριωμένες προτάσεις. </w:t>
      </w:r>
    </w:p>
    <w:p w14:paraId="2B06E32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έρχομαι τώρα στην τροπολογία 1247 με τον άκρως παραπλανητικό τίτλο «συμπλήρωση διατάξεων του άρθρου 758 του Κώδικα Πολιτικής Δικονομίας». Κρύβεται μία ιστορία πίσω από αυτή τη συγκεκριμένη τροπολογία</w:t>
      </w:r>
      <w:r>
        <w:rPr>
          <w:rFonts w:eastAsia="Times New Roman" w:cs="Times New Roman"/>
          <w:szCs w:val="24"/>
        </w:rPr>
        <w:t>,</w:t>
      </w:r>
      <w:r>
        <w:rPr>
          <w:rFonts w:eastAsia="Times New Roman" w:cs="Times New Roman"/>
          <w:szCs w:val="24"/>
        </w:rPr>
        <w:t xml:space="preserve"> της οποίας τους εισηγητές θα ήθελα να μας τους ονομάσει</w:t>
      </w:r>
      <w:r>
        <w:rPr>
          <w:rFonts w:eastAsia="Times New Roman" w:cs="Times New Roman"/>
          <w:szCs w:val="24"/>
        </w:rPr>
        <w:t xml:space="preserve"> σε αυτήν εδώ την Αίθουσα σήμερα ο Υπουργός Δικαιοσύνης ο κ. Κοντονής.</w:t>
      </w:r>
    </w:p>
    <w:p w14:paraId="2B06E32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Γνωρίζει ο κύριος Υπουργός πως η έκθεση αξιολόγησης συνεπειών</w:t>
      </w:r>
      <w:r>
        <w:rPr>
          <w:rFonts w:eastAsia="Times New Roman" w:cs="Times New Roman"/>
          <w:szCs w:val="24"/>
        </w:rPr>
        <w:t>,</w:t>
      </w:r>
      <w:r>
        <w:rPr>
          <w:rFonts w:eastAsia="Times New Roman" w:cs="Times New Roman"/>
          <w:szCs w:val="24"/>
        </w:rPr>
        <w:t xml:space="preserve"> που συνοδεύει την υπουργική αυτή τροπολογία είναι άκρως παράτυπη, σε βαθμό που να υποψιάζομαι πως οι συντάκτες της είχαν κ</w:t>
      </w:r>
      <w:r>
        <w:rPr>
          <w:rFonts w:eastAsia="Times New Roman" w:cs="Times New Roman"/>
          <w:szCs w:val="24"/>
        </w:rPr>
        <w:t>ακόβουλα κίνητρα, καθώς της λείπουν ακόμη και τα τυπικά στοιχεία</w:t>
      </w:r>
      <w:r>
        <w:rPr>
          <w:rFonts w:eastAsia="Times New Roman" w:cs="Times New Roman"/>
          <w:szCs w:val="24"/>
        </w:rPr>
        <w:t>,</w:t>
      </w:r>
      <w:r>
        <w:rPr>
          <w:rFonts w:eastAsia="Times New Roman" w:cs="Times New Roman"/>
          <w:szCs w:val="24"/>
        </w:rPr>
        <w:t xml:space="preserve"> που προβλέπει ο Κανονισμός;</w:t>
      </w:r>
    </w:p>
    <w:p w14:paraId="2B06E32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Ένωση Κεντρώων ζητάει την άμεση απόσυρση της συγκεκριμένης τροπολογίας</w:t>
      </w:r>
      <w:r>
        <w:rPr>
          <w:rFonts w:eastAsia="Times New Roman" w:cs="Times New Roman"/>
          <w:szCs w:val="24"/>
        </w:rPr>
        <w:t xml:space="preserve">, </w:t>
      </w:r>
      <w:r>
        <w:rPr>
          <w:rFonts w:eastAsia="Times New Roman" w:cs="Times New Roman"/>
          <w:szCs w:val="24"/>
        </w:rPr>
        <w:t xml:space="preserve"> για λόγους εθνικού συμφέροντος. Σε περίπτωση που δεν θα την αποσύρετε, σκοπεύω να εισηγ</w:t>
      </w:r>
      <w:r>
        <w:rPr>
          <w:rFonts w:eastAsia="Times New Roman" w:cs="Times New Roman"/>
          <w:szCs w:val="24"/>
        </w:rPr>
        <w:t xml:space="preserve">ηθώ την αποχώρηση της Ένωσης Κεντρώων από τη σημερινή διαδικασία. </w:t>
      </w:r>
    </w:p>
    <w:p w14:paraId="2B06E32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Συμπολίτευσης, για την εν λόγω τροπολογία και τους κινδύνους που αυτή εμπεριέχει για την εθνική ασφάλεια ενημέρωσα την Κυβέρνηση πριν από μία εβδομάδα ιδιαι</w:t>
      </w:r>
      <w:r>
        <w:rPr>
          <w:rFonts w:eastAsia="Times New Roman" w:cs="Times New Roman"/>
          <w:szCs w:val="24"/>
        </w:rPr>
        <w:t xml:space="preserve">τέρως, αρμοδίως και εμπιστευτικά, όπως έκρινα ότι </w:t>
      </w:r>
      <w:r>
        <w:rPr>
          <w:rFonts w:eastAsia="Times New Roman" w:cs="Times New Roman"/>
          <w:szCs w:val="24"/>
        </w:rPr>
        <w:lastRenderedPageBreak/>
        <w:t>επιβάλλει η ευθύνη που έχω</w:t>
      </w:r>
      <w:r>
        <w:rPr>
          <w:rFonts w:eastAsia="Times New Roman" w:cs="Times New Roman"/>
          <w:szCs w:val="24"/>
        </w:rPr>
        <w:t>,</w:t>
      </w:r>
      <w:r>
        <w:rPr>
          <w:rFonts w:eastAsia="Times New Roman" w:cs="Times New Roman"/>
          <w:szCs w:val="24"/>
        </w:rPr>
        <w:t xml:space="preserve"> ως μέλος της Επιτροπής Εξωτερικών Υποθέσεων και Εθνικής Άμυνας. Σας ενημέρωσα πολύ πριν κάποιος από εσάς διαρρεύσει σε δημοσιογράφους το περιεχόμενό </w:t>
      </w:r>
      <w:r>
        <w:rPr>
          <w:rFonts w:eastAsia="Times New Roman" w:cs="Times New Roman"/>
          <w:szCs w:val="24"/>
        </w:rPr>
        <w:t>της,</w:t>
      </w:r>
      <w:r>
        <w:rPr>
          <w:rFonts w:eastAsia="Times New Roman" w:cs="Times New Roman"/>
          <w:szCs w:val="24"/>
        </w:rPr>
        <w:t xml:space="preserve"> για να το αξιοποιήσει γι</w:t>
      </w:r>
      <w:r>
        <w:rPr>
          <w:rFonts w:eastAsia="Times New Roman" w:cs="Times New Roman"/>
          <w:szCs w:val="24"/>
        </w:rPr>
        <w:t xml:space="preserve">α δική του προβολή. </w:t>
      </w:r>
    </w:p>
    <w:p w14:paraId="2B06E32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Δεν παίζουμε με τα θέματα της Θράκης, κύριοι. Δεν γνωρίζετε την δράση του Τουρκικού Προξενείου; Την αγνοείτε; Τι παιχνίδια είναι αυτά; Τι επιχειρήματα είναι αυτά από την Δημοκρατική Συμπαράταξη και από την Νέα Δημοκρατία; Τι πάει να πε</w:t>
      </w:r>
      <w:r>
        <w:rPr>
          <w:rFonts w:eastAsia="Times New Roman" w:cs="Times New Roman"/>
          <w:szCs w:val="24"/>
        </w:rPr>
        <w:t>ι «ναι μεν, αλλά»; Εδώ μιλάμε για εθνικό θέμα, κύριοι. Μιλάμε για ιδιαιτερότητες</w:t>
      </w:r>
      <w:r>
        <w:rPr>
          <w:rFonts w:eastAsia="Times New Roman" w:cs="Times New Roman"/>
          <w:szCs w:val="24"/>
        </w:rPr>
        <w:t>,</w:t>
      </w:r>
      <w:r>
        <w:rPr>
          <w:rFonts w:eastAsia="Times New Roman" w:cs="Times New Roman"/>
          <w:szCs w:val="24"/>
        </w:rPr>
        <w:t xml:space="preserve"> που έπρεπε να έχουν αξιολογηθεί και δεν αξιολογήθηκαν, γιατί δεν βρέθηκε κανείς να υποστηρίξει τις ιδιαιτερότητες αυτές στο Ευρωπαϊκό Δικαστήριο. </w:t>
      </w:r>
    </w:p>
    <w:p w14:paraId="2B06E32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w:t>
      </w:r>
      <w:r>
        <w:rPr>
          <w:rFonts w:eastAsia="Times New Roman" w:cs="Times New Roman"/>
          <w:szCs w:val="24"/>
        </w:rPr>
        <w:t>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B00E8C">
        <w:rPr>
          <w:rFonts w:eastAsia="Times New Roman" w:cs="Times New Roman"/>
          <w:b/>
          <w:szCs w:val="24"/>
        </w:rPr>
        <w:t>ΑΝΑΣΤΑΣΙΟΣ ΚΟΥΡΑΚΗΣ</w:t>
      </w:r>
      <w:r>
        <w:rPr>
          <w:rFonts w:eastAsia="Times New Roman" w:cs="Times New Roman"/>
          <w:szCs w:val="24"/>
        </w:rPr>
        <w:t xml:space="preserve">) </w:t>
      </w:r>
    </w:p>
    <w:p w14:paraId="2B06E33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Άλλο η Ελλάδα, άλλο η Αυστρία, άλλο το Λουξεμβούργο, άλλο το Βέλγιο, υπάρχουν ιδιαιτερότητες. Έχουμε εθνικά θέματα. Στην Ελλάδα δεν υπάρχουν εθνικές μειονότητες. Στην Θράκη δεν υπά</w:t>
      </w:r>
      <w:r>
        <w:rPr>
          <w:rFonts w:eastAsia="Times New Roman" w:cs="Times New Roman"/>
          <w:szCs w:val="24"/>
        </w:rPr>
        <w:t xml:space="preserve">ρχει τουρκική μειονότητα. Υπάρχουν μετανάστες, υπάρχουν οι πρόσφυγες, υπάρχει και η μουσουλμανική μειονότητα, όχι όμως η τουρκική μειονότητα. Μία λέξη κάνει όλη τη διαφορά. Μία </w:t>
      </w:r>
      <w:r>
        <w:rPr>
          <w:rFonts w:eastAsia="Times New Roman" w:cs="Times New Roman"/>
          <w:szCs w:val="24"/>
        </w:rPr>
        <w:lastRenderedPageBreak/>
        <w:t xml:space="preserve">λέξη εγγυάται για την τήρηση της Συνθήκης της </w:t>
      </w:r>
      <w:proofErr w:type="spellStart"/>
      <w:r>
        <w:rPr>
          <w:rFonts w:eastAsia="Times New Roman" w:cs="Times New Roman"/>
          <w:szCs w:val="24"/>
        </w:rPr>
        <w:t>Λωζάνης</w:t>
      </w:r>
      <w:proofErr w:type="spellEnd"/>
      <w:r>
        <w:rPr>
          <w:rFonts w:eastAsia="Times New Roman" w:cs="Times New Roman"/>
          <w:szCs w:val="24"/>
        </w:rPr>
        <w:t>. Έχουμε θρησκευτική μειον</w:t>
      </w:r>
      <w:r>
        <w:rPr>
          <w:rFonts w:eastAsia="Times New Roman" w:cs="Times New Roman"/>
          <w:szCs w:val="24"/>
        </w:rPr>
        <w:t>ότητα στην Θράκη και όχι εθνική.</w:t>
      </w:r>
    </w:p>
    <w:p w14:paraId="2B06E33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Λέει η τροπολογία τίποτα τέτοιο, κύριε συνάδελφε;</w:t>
      </w:r>
    </w:p>
    <w:p w14:paraId="2B06E33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Για το λοιπό νομοθετικό έργο της Κυβέρνησης θα τοποθετηθούμε στη δευτερολογί</w:t>
      </w:r>
      <w:r>
        <w:rPr>
          <w:rFonts w:eastAsia="Times New Roman" w:cs="Times New Roman"/>
          <w:szCs w:val="24"/>
        </w:rPr>
        <w:t>α μας.</w:t>
      </w:r>
    </w:p>
    <w:p w14:paraId="2B06E33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B06E33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ειδικό αγορητή της Ένωσης Κεντρώων. </w:t>
      </w:r>
    </w:p>
    <w:p w14:paraId="2B06E33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w:t>
      </w:r>
    </w:p>
    <w:p w14:paraId="2B06E33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2B06E33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είπαμε και στις συνεδριάσεις της </w:t>
      </w:r>
      <w:r>
        <w:rPr>
          <w:rFonts w:eastAsia="Times New Roman" w:cs="Times New Roman"/>
          <w:szCs w:val="24"/>
        </w:rPr>
        <w:t>επιτροπής</w:t>
      </w:r>
      <w:r>
        <w:rPr>
          <w:rFonts w:eastAsia="Times New Roman" w:cs="Times New Roman"/>
          <w:szCs w:val="24"/>
        </w:rPr>
        <w:t xml:space="preserve">, το Ποτάμι υπερψηφίζει το παρόν σχέδιο νόμου, όπως άλλωστε κάνει και σε κάθε ανάλογη περίπτωση ενσωμάτωσης </w:t>
      </w:r>
      <w:r>
        <w:rPr>
          <w:rFonts w:eastAsia="Times New Roman" w:cs="Times New Roman"/>
          <w:szCs w:val="24"/>
        </w:rPr>
        <w:t>ευρωπαϊκής οδηγίας</w:t>
      </w:r>
      <w:r>
        <w:rPr>
          <w:rFonts w:eastAsia="Times New Roman" w:cs="Times New Roman"/>
          <w:szCs w:val="24"/>
        </w:rPr>
        <w:t xml:space="preserve"> στο ελληνικό δίκαιο.</w:t>
      </w:r>
    </w:p>
    <w:p w14:paraId="2B06E33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ενσωματ</w:t>
      </w:r>
      <w:r>
        <w:rPr>
          <w:rFonts w:eastAsia="Times New Roman" w:cs="Times New Roman"/>
          <w:szCs w:val="24"/>
        </w:rPr>
        <w:t xml:space="preserve">ώνουμε την </w:t>
      </w:r>
      <w:r>
        <w:rPr>
          <w:rFonts w:eastAsia="Times New Roman" w:cs="Times New Roman"/>
          <w:szCs w:val="24"/>
        </w:rPr>
        <w:t xml:space="preserve">ευρωπαϊκή οδηγία </w:t>
      </w:r>
      <w:r>
        <w:rPr>
          <w:rFonts w:eastAsia="Times New Roman" w:cs="Times New Roman"/>
          <w:szCs w:val="24"/>
        </w:rPr>
        <w:t>για την λεγόμενη Ευρωπαϊκή Εντολή Έρευνας σε ποινικές υποθέσεις. Πρόκειται για ένα νομοσχέδιο</w:t>
      </w:r>
      <w:r>
        <w:rPr>
          <w:rFonts w:eastAsia="Times New Roman" w:cs="Times New Roman"/>
          <w:szCs w:val="24"/>
        </w:rPr>
        <w:t>,</w:t>
      </w:r>
      <w:r>
        <w:rPr>
          <w:rFonts w:eastAsia="Times New Roman" w:cs="Times New Roman"/>
          <w:szCs w:val="24"/>
        </w:rPr>
        <w:t xml:space="preserve"> με το οποίο επι</w:t>
      </w:r>
      <w:r>
        <w:rPr>
          <w:rFonts w:eastAsia="Times New Roman" w:cs="Times New Roman"/>
          <w:szCs w:val="24"/>
        </w:rPr>
        <w:lastRenderedPageBreak/>
        <w:t xml:space="preserve">σπεύδονται οι διαδικασίες δικαστικής συνδρομής μεταξύ της Ελλάδας και των λοιπών χωρών της Ευρωπαϊκής Ένωσης σε </w:t>
      </w:r>
      <w:r>
        <w:rPr>
          <w:rFonts w:eastAsia="Times New Roman" w:cs="Times New Roman"/>
          <w:szCs w:val="24"/>
        </w:rPr>
        <w:t>ποινικές έρευνες</w:t>
      </w:r>
      <w:r>
        <w:rPr>
          <w:rFonts w:eastAsia="Times New Roman" w:cs="Times New Roman"/>
          <w:szCs w:val="24"/>
        </w:rPr>
        <w:t>,</w:t>
      </w:r>
      <w:r>
        <w:rPr>
          <w:rFonts w:eastAsia="Times New Roman" w:cs="Times New Roman"/>
          <w:szCs w:val="24"/>
        </w:rPr>
        <w:t xml:space="preserve"> που βρίσκονται σε εξέλιξη. </w:t>
      </w:r>
    </w:p>
    <w:p w14:paraId="2B06E33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Εφεξής</w:t>
      </w:r>
      <w:r>
        <w:rPr>
          <w:rFonts w:eastAsia="Times New Roman" w:cs="Times New Roman"/>
          <w:szCs w:val="24"/>
        </w:rPr>
        <w:t>,</w:t>
      </w:r>
      <w:r>
        <w:rPr>
          <w:rFonts w:eastAsia="Times New Roman" w:cs="Times New Roman"/>
          <w:szCs w:val="24"/>
        </w:rPr>
        <w:t xml:space="preserve"> βάσει των όσων προβλέπονται από τις εισαγόμενες ρυθμίσεις, Έλληνες ερευνητές, ανακριτές, εισαγγελείς, θα μπορούν να μεταβαίνουν σε άλλες ευρωπαϊκές χώρες</w:t>
      </w:r>
      <w:r>
        <w:rPr>
          <w:rFonts w:eastAsia="Times New Roman" w:cs="Times New Roman"/>
          <w:szCs w:val="24"/>
        </w:rPr>
        <w:t>,</w:t>
      </w:r>
      <w:r>
        <w:rPr>
          <w:rFonts w:eastAsia="Times New Roman" w:cs="Times New Roman"/>
          <w:szCs w:val="24"/>
        </w:rPr>
        <w:t xml:space="preserve"> προκειμένου να συμμετέχουν σε έρευνες</w:t>
      </w:r>
      <w:r>
        <w:rPr>
          <w:rFonts w:eastAsia="Times New Roman" w:cs="Times New Roman"/>
          <w:szCs w:val="24"/>
        </w:rPr>
        <w:t>,</w:t>
      </w:r>
      <w:r>
        <w:rPr>
          <w:rFonts w:eastAsia="Times New Roman" w:cs="Times New Roman"/>
          <w:szCs w:val="24"/>
        </w:rPr>
        <w:t xml:space="preserve"> που βρίσ</w:t>
      </w:r>
      <w:r>
        <w:rPr>
          <w:rFonts w:eastAsia="Times New Roman" w:cs="Times New Roman"/>
          <w:szCs w:val="24"/>
        </w:rPr>
        <w:t xml:space="preserve">κονται σε εξέλιξη, για μεγάλες ή διεθνείς ποινικές υποθέσεις, ενώ το ίδιο ισχύει και για τους ευρωπαίους ομολόγους τους. </w:t>
      </w:r>
    </w:p>
    <w:p w14:paraId="2B06E33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Οι προβλεπόμενες διαδικασίες βασίζονται σε ένα και μοναδικό μέσο</w:t>
      </w:r>
      <w:r>
        <w:rPr>
          <w:rFonts w:eastAsia="Times New Roman" w:cs="Times New Roman"/>
          <w:szCs w:val="24"/>
        </w:rPr>
        <w:t>,</w:t>
      </w:r>
      <w:r>
        <w:rPr>
          <w:rFonts w:eastAsia="Times New Roman" w:cs="Times New Roman"/>
          <w:szCs w:val="24"/>
        </w:rPr>
        <w:t xml:space="preserve"> το οποίο ονομάζεται Ευρωπαϊκή Εντολή Έρευνας. Η Ευρωπαϊκή Εντολή Έρε</w:t>
      </w:r>
      <w:r>
        <w:rPr>
          <w:rFonts w:eastAsia="Times New Roman" w:cs="Times New Roman"/>
          <w:szCs w:val="24"/>
        </w:rPr>
        <w:t>υνας αποτελεί δικαστική απόφαση ή επικυρώνει δικαστική αρχή κατά μέλους της Ευρωπαϊκής Ένωσης</w:t>
      </w:r>
      <w:r>
        <w:rPr>
          <w:rFonts w:eastAsia="Times New Roman" w:cs="Times New Roman"/>
          <w:szCs w:val="24"/>
        </w:rPr>
        <w:t>,</w:t>
      </w:r>
      <w:r>
        <w:rPr>
          <w:rFonts w:eastAsia="Times New Roman" w:cs="Times New Roman"/>
          <w:szCs w:val="24"/>
        </w:rPr>
        <w:t xml:space="preserve"> προκειμένου να εκτελεστούν σειρά ενεργειών για την διερεύνηση σε άλλο κράτος-μέλος. </w:t>
      </w:r>
    </w:p>
    <w:p w14:paraId="2B06E33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Ευρωπαϊκή Εντολή Έρευνας έχει οριζόντιο πεδίο εφαρμογής, δηλαδή, θα πρέπει</w:t>
      </w:r>
      <w:r>
        <w:rPr>
          <w:rFonts w:eastAsia="Times New Roman" w:cs="Times New Roman"/>
          <w:szCs w:val="24"/>
        </w:rPr>
        <w:t xml:space="preserve"> να εφαρμόζεται σε όλα τα ερευνητικά μέτρα</w:t>
      </w:r>
      <w:r>
        <w:rPr>
          <w:rFonts w:eastAsia="Times New Roman" w:cs="Times New Roman"/>
          <w:szCs w:val="24"/>
        </w:rPr>
        <w:t>,</w:t>
      </w:r>
      <w:r>
        <w:rPr>
          <w:rFonts w:eastAsia="Times New Roman" w:cs="Times New Roman"/>
          <w:szCs w:val="24"/>
        </w:rPr>
        <w:t xml:space="preserve"> που στοχεύουν στην συγκέντρωση αποδεικτικών στοι</w:t>
      </w:r>
      <w:r>
        <w:rPr>
          <w:rFonts w:eastAsia="Times New Roman" w:cs="Times New Roman"/>
          <w:szCs w:val="24"/>
        </w:rPr>
        <w:lastRenderedPageBreak/>
        <w:t xml:space="preserve">χείων. </w:t>
      </w:r>
      <w:r>
        <w:rPr>
          <w:rFonts w:eastAsia="Times New Roman" w:cs="Times New Roman"/>
          <w:szCs w:val="24"/>
        </w:rPr>
        <w:t>Θ</w:t>
      </w:r>
      <w:r>
        <w:rPr>
          <w:rFonts w:eastAsia="Times New Roman" w:cs="Times New Roman"/>
          <w:szCs w:val="24"/>
        </w:rPr>
        <w:t xml:space="preserve">εσμοθετείται </w:t>
      </w:r>
      <w:r>
        <w:rPr>
          <w:rFonts w:eastAsia="Times New Roman" w:cs="Times New Roman"/>
          <w:szCs w:val="24"/>
        </w:rPr>
        <w:t xml:space="preserve">πλέον, </w:t>
      </w:r>
      <w:r>
        <w:rPr>
          <w:rFonts w:eastAsia="Times New Roman" w:cs="Times New Roman"/>
          <w:szCs w:val="24"/>
        </w:rPr>
        <w:t>ένα ενιαίο καθεστώς για την συγκέντρωση αποδεικτικών στοιχείων</w:t>
      </w:r>
      <w:r>
        <w:rPr>
          <w:rFonts w:eastAsia="Times New Roman" w:cs="Times New Roman"/>
          <w:szCs w:val="24"/>
        </w:rPr>
        <w:t>,</w:t>
      </w:r>
      <w:r>
        <w:rPr>
          <w:rFonts w:eastAsia="Times New Roman" w:cs="Times New Roman"/>
          <w:szCs w:val="24"/>
        </w:rPr>
        <w:t xml:space="preserve"> καθ’ όλη την ποινική διαδικασία.</w:t>
      </w:r>
    </w:p>
    <w:p w14:paraId="2B06E33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Θεσπίζονται κανόνες για την εκτέλεση εν</w:t>
      </w:r>
      <w:r>
        <w:rPr>
          <w:rFonts w:eastAsia="Times New Roman" w:cs="Times New Roman"/>
          <w:szCs w:val="24"/>
        </w:rPr>
        <w:t xml:space="preserve">ός ερευνητικού μέτρου σε όλα τα στάδια της ποινικής διαδικασίας, συμπεριλαμβανομένης της δίκης, εφόσον είναι αναγκαίο, με συμμετοχή του ενδιαφερομένου προς το σκοπό της συλλογής αποδείξεων. </w:t>
      </w:r>
    </w:p>
    <w:p w14:paraId="2B06E33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σημειωθεί ότι θεμελιώδης αρχή που διέπει την </w:t>
      </w:r>
      <w:r>
        <w:rPr>
          <w:rFonts w:eastAsia="Times New Roman" w:cs="Times New Roman"/>
          <w:szCs w:val="24"/>
        </w:rPr>
        <w:t xml:space="preserve">οδηγία </w:t>
      </w:r>
      <w:r>
        <w:rPr>
          <w:rFonts w:eastAsia="Times New Roman" w:cs="Times New Roman"/>
          <w:szCs w:val="24"/>
        </w:rPr>
        <w:t>είναι η υποχρέωση μέριμνας από τα κράτη-μέλη για θέσπιση διάφορων πολιτικών ως προς την επεξεργασία δεδομένων προσωπικού χαρακτήρα για την άσκηση των δικαιωμάτων των ενδιαφερομένων προσώπων ως προς τα ένδικα μέσα. Αυτό έχει ως σκοπό την προστασία των δεδομ</w:t>
      </w:r>
      <w:r>
        <w:rPr>
          <w:rFonts w:eastAsia="Times New Roman" w:cs="Times New Roman"/>
          <w:szCs w:val="24"/>
        </w:rPr>
        <w:t>ένων προσωπικού χαρακτήρα και βεβαίως</w:t>
      </w:r>
      <w:r>
        <w:rPr>
          <w:rFonts w:eastAsia="Times New Roman" w:cs="Times New Roman"/>
          <w:szCs w:val="24"/>
        </w:rPr>
        <w:t>,</w:t>
      </w:r>
      <w:r>
        <w:rPr>
          <w:rFonts w:eastAsia="Times New Roman" w:cs="Times New Roman"/>
          <w:szCs w:val="24"/>
        </w:rPr>
        <w:t xml:space="preserve"> τον σεβασμό των θεμελιωδών δικαιωμάτων για τη μικρότερη δυνατή παραβίασή τους. </w:t>
      </w:r>
    </w:p>
    <w:p w14:paraId="2B06E33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Όσον αφορά τις τροπολογίες, η πρώτη που έχει ενσωματωθεί ως άρθρο 36 αφορά το Εθνικό Μητρώο Επιτελικών Στελεχών Δημόσιας Διοίκησης, σχετι</w:t>
      </w:r>
      <w:r>
        <w:rPr>
          <w:rFonts w:eastAsia="Times New Roman" w:cs="Times New Roman"/>
          <w:szCs w:val="24"/>
        </w:rPr>
        <w:t xml:space="preserve">κά με τη διαδικασία υποβολής εκθέσεων αξιολόγησης στο πλαίσιο της επιλογής προϊσταμένων οργανικών μονάδων. </w:t>
      </w:r>
    </w:p>
    <w:p w14:paraId="2B06E33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Η αξιολόγηση είναι ένα θέμα καθοριστικό για την ποιότητα της δημόσιας διοίκησης, που δυστυχώς όλες οι κυβερνήσεις μέχρι σήμερα ανέβαλαν να πραγματοπ</w:t>
      </w:r>
      <w:r>
        <w:rPr>
          <w:rFonts w:eastAsia="Times New Roman" w:cs="Times New Roman"/>
          <w:szCs w:val="24"/>
        </w:rPr>
        <w:t>οιήσουν, τουλάχιστον με τρόπο ουσιαστικό, υποστηρίζοντας μικροκομματικά τη συνέχιση της ασυδοσίας</w:t>
      </w:r>
      <w:r>
        <w:rPr>
          <w:rFonts w:eastAsia="Times New Roman" w:cs="Times New Roman"/>
          <w:szCs w:val="24"/>
        </w:rPr>
        <w:t>,</w:t>
      </w:r>
      <w:r>
        <w:rPr>
          <w:rFonts w:eastAsia="Times New Roman" w:cs="Times New Roman"/>
          <w:szCs w:val="24"/>
        </w:rPr>
        <w:t xml:space="preserve"> στη βάση της λογικής των πολιτικών αντιπαροχών με συντεχνίες, συνδικαλιστές και ομάδες επιρροής. </w:t>
      </w:r>
    </w:p>
    <w:p w14:paraId="2B06E34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Είναι γνωστό πώς η αποδοτικότητα ενός υπαλλήλου αποτελεί συ</w:t>
      </w:r>
      <w:r>
        <w:rPr>
          <w:rFonts w:eastAsia="Times New Roman" w:cs="Times New Roman"/>
          <w:szCs w:val="24"/>
        </w:rPr>
        <w:t>νάρτηση τριών παραγόντων</w:t>
      </w:r>
      <w:r>
        <w:rPr>
          <w:rFonts w:eastAsia="Times New Roman" w:cs="Times New Roman"/>
          <w:szCs w:val="24"/>
        </w:rPr>
        <w:t>:</w:t>
      </w:r>
      <w:r>
        <w:rPr>
          <w:rFonts w:eastAsia="Times New Roman" w:cs="Times New Roman"/>
          <w:szCs w:val="24"/>
        </w:rPr>
        <w:t xml:space="preserve"> Πρώτον, λειτουργικότητα και ορθολογική οργάνωση της δομής της υπηρεσίας</w:t>
      </w:r>
      <w:r>
        <w:rPr>
          <w:rFonts w:eastAsia="Times New Roman" w:cs="Times New Roman"/>
          <w:szCs w:val="24"/>
        </w:rPr>
        <w:t>,</w:t>
      </w:r>
      <w:r>
        <w:rPr>
          <w:rFonts w:eastAsia="Times New Roman" w:cs="Times New Roman"/>
          <w:szCs w:val="24"/>
        </w:rPr>
        <w:t xml:space="preserve"> στην οποία ο υπάλληλος υπηρετεί. Δεύτερον, ολοκληρωμένο επιχειρησιακό σχεδιασμό</w:t>
      </w:r>
      <w:r>
        <w:rPr>
          <w:rFonts w:eastAsia="Times New Roman" w:cs="Times New Roman"/>
          <w:szCs w:val="24"/>
        </w:rPr>
        <w:t>. Κ</w:t>
      </w:r>
      <w:r>
        <w:rPr>
          <w:rFonts w:eastAsia="Times New Roman" w:cs="Times New Roman"/>
          <w:szCs w:val="24"/>
        </w:rPr>
        <w:t>αι τρίτον, σωστή διαχείριση του ανθρώπινου δυναμικού. Λάθος άνθρωποι σε λάθ</w:t>
      </w:r>
      <w:r>
        <w:rPr>
          <w:rFonts w:eastAsia="Times New Roman" w:cs="Times New Roman"/>
          <w:szCs w:val="24"/>
        </w:rPr>
        <w:t>ος θέσεις δεν μπορούν να είναι αποδοτικοί και βέβαια</w:t>
      </w:r>
      <w:r>
        <w:rPr>
          <w:rFonts w:eastAsia="Times New Roman" w:cs="Times New Roman"/>
          <w:szCs w:val="24"/>
        </w:rPr>
        <w:t>,</w:t>
      </w:r>
      <w:r>
        <w:rPr>
          <w:rFonts w:eastAsia="Times New Roman" w:cs="Times New Roman"/>
          <w:szCs w:val="24"/>
        </w:rPr>
        <w:t xml:space="preserve"> δεν νοείται αξιολόγηση χωρίς κίνητρα και αντικίνητρα. </w:t>
      </w:r>
    </w:p>
    <w:p w14:paraId="2B06E34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Ο αποσπασματικός τρόπος νομοθέτησης σε ότι αφορά την αξιολόγηση δείχνει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και τη δική σας αμηχανία σχετικά με το θέμα αυτό. Η τροπολογία ε</w:t>
      </w:r>
      <w:r>
        <w:rPr>
          <w:rFonts w:eastAsia="Times New Roman" w:cs="Times New Roman"/>
          <w:szCs w:val="24"/>
        </w:rPr>
        <w:t xml:space="preserve">ίναι ενδεικτική. Εμείς είμαστε πάντα ξεκάθαροι σε ότι αφορά τη μητέρα όλων των μεταρρυθμίσεων, τη μεταρρύθμιση του δημοσίου, γι’ αυτό και σήμερα λέμε </w:t>
      </w:r>
      <w:r>
        <w:rPr>
          <w:rFonts w:eastAsia="Times New Roman" w:cs="Times New Roman"/>
          <w:szCs w:val="24"/>
        </w:rPr>
        <w:lastRenderedPageBreak/>
        <w:t>να αφήσετε τις αποσπασματικές τροπολογίες και να προχωρήσετε άμεσα και ουσιαστικά σε μια ολοκληρωμένη αξιο</w:t>
      </w:r>
      <w:r>
        <w:rPr>
          <w:rFonts w:eastAsia="Times New Roman" w:cs="Times New Roman"/>
          <w:szCs w:val="24"/>
        </w:rPr>
        <w:t xml:space="preserve">λόγηση. </w:t>
      </w:r>
    </w:p>
    <w:p w14:paraId="2B06E34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Αυτή η τροπολογία είναι ίσως ένα πρώτο βήμα συμφιλίωσης με την πραγματικότητα, που </w:t>
      </w:r>
      <w:r>
        <w:rPr>
          <w:rFonts w:eastAsia="Times New Roman" w:cs="Times New Roman"/>
          <w:szCs w:val="24"/>
        </w:rPr>
        <w:t>όμως,</w:t>
      </w:r>
      <w:r>
        <w:rPr>
          <w:rFonts w:eastAsia="Times New Roman" w:cs="Times New Roman"/>
          <w:szCs w:val="24"/>
        </w:rPr>
        <w:t xml:space="preserve"> δεν γιατρεύει τη χρόνια αυτή παθογένεια του δημοσίου, την άρνηση δηλαδή ουσιαστικής και διαρκούς αξιολόγησης. Γι’ αυτό το λόγο στην τροπολογία αυτή θα ψηφίσου</w:t>
      </w:r>
      <w:r>
        <w:rPr>
          <w:rFonts w:eastAsia="Times New Roman" w:cs="Times New Roman"/>
          <w:szCs w:val="24"/>
        </w:rPr>
        <w:t>με «</w:t>
      </w:r>
      <w:r>
        <w:rPr>
          <w:rFonts w:eastAsia="Times New Roman" w:cs="Times New Roman"/>
          <w:szCs w:val="24"/>
        </w:rPr>
        <w:t>παρών</w:t>
      </w:r>
      <w:r>
        <w:rPr>
          <w:rFonts w:eastAsia="Times New Roman" w:cs="Times New Roman"/>
          <w:szCs w:val="24"/>
        </w:rPr>
        <w:t xml:space="preserve">». </w:t>
      </w:r>
    </w:p>
    <w:p w14:paraId="2B06E34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με αριθμό 1246 για την τροποποίηση διατάξεων της δασικής νομοθεσίας, που έχει ενσωματωθεί στα άρθρα 37, 38 και 39, περιλαμβάνει τροποποίηση της παραγράφου 4 του άρθρου 23 του ν.3889/2010 για την αποτύπωση των ορίων οικισμών στους </w:t>
      </w:r>
      <w:r>
        <w:rPr>
          <w:rFonts w:eastAsia="Times New Roman" w:cs="Times New Roman"/>
          <w:szCs w:val="24"/>
        </w:rPr>
        <w:t xml:space="preserve">δασικούς χάρτες. </w:t>
      </w:r>
    </w:p>
    <w:p w14:paraId="2B06E34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Με αυτόν τον τρόπο επιχειρείται η έγκριση με νόμο υπουργικής απόφασης, η οποία ανοίγει σαφώς το δρόμο για εξαίρεση από τη δασική νομοθεσία αυθαιρέτων οικισμών, όχι μόνο αποσπασματικών κτισμάτων, που έχουν αναγερθεί σε δασική γη. </w:t>
      </w:r>
    </w:p>
    <w:p w14:paraId="2B06E34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εν λόγ</w:t>
      </w:r>
      <w:r>
        <w:rPr>
          <w:rFonts w:eastAsia="Times New Roman" w:cs="Times New Roman"/>
          <w:szCs w:val="24"/>
        </w:rPr>
        <w:t xml:space="preserve">ω υπουργική απόφαση για τις οικιστικές πυκνώσεις έχει προσβληθεί με αίτηση ακύρωσης από το </w:t>
      </w:r>
      <w:r>
        <w:rPr>
          <w:rFonts w:eastAsia="Times New Roman" w:cs="Times New Roman"/>
          <w:szCs w:val="24"/>
          <w:lang w:val="en-US"/>
        </w:rPr>
        <w:t>WWF</w:t>
      </w:r>
      <w:r>
        <w:rPr>
          <w:rFonts w:eastAsia="Times New Roman" w:cs="Times New Roman"/>
          <w:szCs w:val="24"/>
        </w:rPr>
        <w:t xml:space="preserve"> Ελλάς και άλλους φορείς ενώπιον του Συμβουλίου της Επικρατείας. Τον περασμένο Ιούλιο το Ε</w:t>
      </w:r>
      <w:r>
        <w:rPr>
          <w:rFonts w:eastAsia="Times New Roman" w:cs="Times New Roman"/>
          <w:szCs w:val="24"/>
        </w:rPr>
        <w:t>΄</w:t>
      </w:r>
      <w:r>
        <w:rPr>
          <w:rFonts w:eastAsia="Times New Roman" w:cs="Times New Roman"/>
          <w:szCs w:val="24"/>
        </w:rPr>
        <w:t xml:space="preserve"> Τμήμα του Συμβουλίου της Επικρατείας </w:t>
      </w:r>
      <w:r>
        <w:rPr>
          <w:rFonts w:eastAsia="Times New Roman" w:cs="Times New Roman"/>
          <w:szCs w:val="24"/>
        </w:rPr>
        <w:lastRenderedPageBreak/>
        <w:t xml:space="preserve">έκρινε ότι η ακυρωτέα απόφαση παραβιάζει δύο άρθρα του Συντάγματος και παρέπεμψε την υπόθεση στην Ολομέλεια. Αποφαίνεται επίσης ότι μόνο με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μπορούν να εγκριθούν οι ρυθμίσεις που περιλαμβάνονται σ’ αυ</w:t>
      </w:r>
      <w:r>
        <w:rPr>
          <w:rFonts w:eastAsia="Times New Roman" w:cs="Times New Roman"/>
          <w:szCs w:val="24"/>
        </w:rPr>
        <w:t xml:space="preserve">τήν. </w:t>
      </w:r>
    </w:p>
    <w:p w14:paraId="2B06E34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που προβλέπει η συγκεκριμένη απόφαση προωθείται η οριζόντια εξαίρεση, από τους δασικούς χάρτες και το δασολόγιο, αυθαίρετων οικισμών που περιλαμβάνουν δάση, δασικές ή αναδασωτέες εκτάσεις. Η παράκαμψη του δικαστικού ελέγχου και η αγν</w:t>
      </w:r>
      <w:r>
        <w:rPr>
          <w:rFonts w:eastAsia="Times New Roman" w:cs="Times New Roman"/>
          <w:szCs w:val="24"/>
        </w:rPr>
        <w:t xml:space="preserve">όηση της περιβαλλοντικής νομοθεσίας αντιστρατεύεται τη συνταγματικώς κατοχυρωμένη αρχή της διάκρισης των εξουσιών. </w:t>
      </w:r>
    </w:p>
    <w:p w14:paraId="2B06E34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αυτές τις διαδικασίες αμφίβολο είναι αν και πάλι θα επαρκέσει ο χρόνος που προβλέπουμε στη συγκεκριμένη ρύθμιση, καθώς είναι σύντομος ο </w:t>
      </w:r>
      <w:r>
        <w:rPr>
          <w:rFonts w:eastAsia="Times New Roman" w:cs="Times New Roman"/>
          <w:szCs w:val="24"/>
        </w:rPr>
        <w:t xml:space="preserve">χρόνος αυτός και φοβόμαστε ότι πολύ σύντομα θα έχουμε νέα τροπολογία για να παρατείνουμε το διάστημα ισχύος. Άρα σε αυτήν την τροπολογία είμαστε αρνητικοί. </w:t>
      </w:r>
    </w:p>
    <w:p w14:paraId="2B06E34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τροπολογία υπ’ αριθμόν 1247/95, που ενσωματώνεται στα άρθρα 40 και 41 στο παρόν νομοσχέδιο, που α</w:t>
      </w:r>
      <w:r>
        <w:rPr>
          <w:rFonts w:eastAsia="Times New Roman" w:cs="Times New Roman"/>
          <w:szCs w:val="24"/>
        </w:rPr>
        <w:t xml:space="preserve">φορούν στη </w:t>
      </w:r>
      <w:r>
        <w:rPr>
          <w:rFonts w:eastAsia="Times New Roman" w:cs="Times New Roman"/>
          <w:szCs w:val="24"/>
        </w:rPr>
        <w:lastRenderedPageBreak/>
        <w:t xml:space="preserve">συμπλήρωση διατάξεων του άρθρου 758 του Κώδικα Πολιτικής Δικονομίας, είναι ένα θέμα που μας απασχολεί χρόνια τώρα. </w:t>
      </w:r>
    </w:p>
    <w:p w14:paraId="2B06E34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Υπάρχει μια χρόνια εκκρεμότητα υιοθέτησης και αποδοχής τελεσίδικων αποφάσεων του Ευρωπαϊκού Δικαστηρίου Ανθρωπίνων Δικαιωμάτων, π</w:t>
      </w:r>
      <w:r>
        <w:rPr>
          <w:rFonts w:eastAsia="Times New Roman" w:cs="Times New Roman"/>
          <w:szCs w:val="24"/>
        </w:rPr>
        <w:t xml:space="preserve">ου διαχρονικά εκθέτει τη χώρα μας σε κορυφαίους ευρωπαϊκούς θεσμούς, όπως το Συμβούλιο της Ευρώπης. Επιβάλλεται να κλείσει με τον καλύτερο δυνατό τρόπο για τη χώρα μας. </w:t>
      </w:r>
    </w:p>
    <w:p w14:paraId="2B06E34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Υπάρχουν, όμως, ζητήματα ανοιχτά, για τα οποία απαιτούνται κάποιες εξηγήσεις και γι’ α</w:t>
      </w:r>
      <w:r>
        <w:rPr>
          <w:rFonts w:eastAsia="Times New Roman" w:cs="Times New Roman"/>
          <w:szCs w:val="24"/>
        </w:rPr>
        <w:t>υτό τη στάση μας θα την εξαρτήσουμε από τη συνέχεια της συζήτησης, κύριε Υπουργέ.</w:t>
      </w:r>
    </w:p>
    <w:p w14:paraId="2B06E34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τροπολογία με γενικό αριθμό 1254 και ειδικό 102 για την τροποποίηση</w:t>
      </w:r>
      <w:r>
        <w:rPr>
          <w:rFonts w:eastAsia="Times New Roman" w:cs="Times New Roman"/>
          <w:b/>
          <w:szCs w:val="24"/>
        </w:rPr>
        <w:t xml:space="preserve"> </w:t>
      </w:r>
      <w:r>
        <w:rPr>
          <w:rFonts w:eastAsia="Times New Roman" w:cs="Times New Roman"/>
          <w:szCs w:val="24"/>
        </w:rPr>
        <w:t>στο άρθρο 32 του Κώδικα Νόμων για το Ελεγκτικό Συνέδριο, δεν καταλαβαίνουμε γιατί κρίνεται</w:t>
      </w:r>
      <w:r>
        <w:rPr>
          <w:rFonts w:eastAsia="Times New Roman" w:cs="Times New Roman"/>
          <w:szCs w:val="24"/>
        </w:rPr>
        <w:t xml:space="preserve"> τώρα ειδικά αναγκαίο, πέντε χρόνια μόλις μετά την άσκηση αυτής της αρμοδιότητας από το ιεραρχικά κατώτερο τριμελές κλιμάκιο επιτρόπων, να περάσει στο ανώτερο πενταμελές τμήμα. Γίνεται για λόγους αποσυμφόρησης των κλιμακίων;</w:t>
      </w:r>
    </w:p>
    <w:p w14:paraId="2B06E34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w:t>
      </w:r>
      <w:r>
        <w:rPr>
          <w:rFonts w:eastAsia="Times New Roman" w:cs="Times New Roman"/>
          <w:b/>
          <w:szCs w:val="24"/>
        </w:rPr>
        <w:t xml:space="preserve">ιοσύνης, Διαφάνειας και Ανθρωπίνων Δικαιωμάτων): </w:t>
      </w:r>
      <w:r>
        <w:rPr>
          <w:rFonts w:eastAsia="Times New Roman" w:cs="Times New Roman"/>
          <w:szCs w:val="24"/>
        </w:rPr>
        <w:t xml:space="preserve">Για συντόμευση, κύριε </w:t>
      </w:r>
      <w:proofErr w:type="spellStart"/>
      <w:r>
        <w:rPr>
          <w:rFonts w:eastAsia="Times New Roman" w:cs="Times New Roman"/>
          <w:szCs w:val="24"/>
        </w:rPr>
        <w:t>Δανέλλη</w:t>
      </w:r>
      <w:proofErr w:type="spellEnd"/>
      <w:r>
        <w:rPr>
          <w:rFonts w:eastAsia="Times New Roman" w:cs="Times New Roman"/>
          <w:szCs w:val="24"/>
        </w:rPr>
        <w:t>.</w:t>
      </w:r>
    </w:p>
    <w:p w14:paraId="2B06E34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Εμείς φοβόμαστε ότι αυτό θα επιβάλει νέες καθυστερήσεις στην ολοκλήρωση διαχείρισης προσφυγών ή άλλων υποθέσεων και γι’ αυτόν τον λόγο έχουμε την άποψη ότι ί</w:t>
      </w:r>
      <w:r>
        <w:rPr>
          <w:rFonts w:eastAsia="Times New Roman" w:cs="Times New Roman"/>
          <w:szCs w:val="24"/>
        </w:rPr>
        <w:t xml:space="preserve">σως περιττεύει αυτό το πρόσθετο κλιμάκιο, το οποίο φοβόμαστε, όπως σας είπα, ότι αντί να συντομεύσει, θα καθυστερήσει την ολοκλήρωση κρίσης υποθέσεων κρίσιμων για τη </w:t>
      </w:r>
      <w:r>
        <w:rPr>
          <w:rFonts w:eastAsia="Times New Roman" w:cs="Times New Roman"/>
          <w:szCs w:val="24"/>
        </w:rPr>
        <w:t>δ</w:t>
      </w:r>
      <w:r>
        <w:rPr>
          <w:rFonts w:eastAsia="Times New Roman" w:cs="Times New Roman"/>
          <w:szCs w:val="24"/>
        </w:rPr>
        <w:t>ιοίκηση.</w:t>
      </w:r>
    </w:p>
    <w:p w14:paraId="2B06E34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τροπολογία με γενικό αριθμό 1257 και ειδικό 105 με σημερινή ημερ</w:t>
      </w:r>
      <w:r>
        <w:rPr>
          <w:rFonts w:eastAsia="Times New Roman" w:cs="Times New Roman"/>
          <w:szCs w:val="24"/>
        </w:rPr>
        <w:t>ομηνία κατάθεσης</w:t>
      </w:r>
      <w:r>
        <w:rPr>
          <w:rFonts w:eastAsia="Times New Roman" w:cs="Times New Roman"/>
          <w:szCs w:val="24"/>
        </w:rPr>
        <w:t>,</w:t>
      </w:r>
      <w:r>
        <w:rPr>
          <w:rFonts w:eastAsia="Times New Roman" w:cs="Times New Roman"/>
          <w:szCs w:val="24"/>
        </w:rPr>
        <w:t xml:space="preserve"> που αφορά την παράταση της ευνοϊκής ρύθμισης για την αποφυλάκιση κρατουμένων μέχρι 28</w:t>
      </w:r>
      <w:r>
        <w:rPr>
          <w:rFonts w:eastAsia="Times New Roman" w:cs="Times New Roman"/>
          <w:szCs w:val="24"/>
        </w:rPr>
        <w:t>-</w:t>
      </w:r>
      <w:r>
        <w:rPr>
          <w:rFonts w:eastAsia="Times New Roman" w:cs="Times New Roman"/>
          <w:szCs w:val="24"/>
        </w:rPr>
        <w:t>08</w:t>
      </w:r>
      <w:r>
        <w:rPr>
          <w:rFonts w:eastAsia="Times New Roman" w:cs="Times New Roman"/>
          <w:szCs w:val="24"/>
        </w:rPr>
        <w:t>-</w:t>
      </w:r>
      <w:r>
        <w:rPr>
          <w:rFonts w:eastAsia="Times New Roman" w:cs="Times New Roman"/>
          <w:szCs w:val="24"/>
        </w:rPr>
        <w:t>2018, σύμφωνα με τον νόμο περί αποσυμφόρησης των φυλακών που είχε ψηφιστεί επί υπουργίας του κ. Παρασκευόπουλου, εδώ παρατείνουμε την ευνοϊκή ρύθμιση</w:t>
      </w:r>
      <w:r>
        <w:rPr>
          <w:rFonts w:eastAsia="Times New Roman" w:cs="Times New Roman"/>
          <w:szCs w:val="24"/>
        </w:rPr>
        <w:t xml:space="preserve"> για έναν χρόνο ακόμα, ακυρώνοντας στην πράξη την κρίση των δικαστών όσον αφορά την επιμέτρηση των ποινών. Μάλιστα, η παράταση ισχύος του νόμου περιλαμβάνει και όσους θα καταδικαστούν μέχρι τις 28</w:t>
      </w:r>
      <w:r>
        <w:rPr>
          <w:rFonts w:eastAsia="Times New Roman" w:cs="Times New Roman"/>
          <w:szCs w:val="24"/>
        </w:rPr>
        <w:t>-</w:t>
      </w:r>
      <w:r>
        <w:rPr>
          <w:rFonts w:eastAsia="Times New Roman" w:cs="Times New Roman"/>
          <w:szCs w:val="24"/>
        </w:rPr>
        <w:t>08</w:t>
      </w:r>
      <w:r>
        <w:rPr>
          <w:rFonts w:eastAsia="Times New Roman" w:cs="Times New Roman"/>
          <w:szCs w:val="24"/>
        </w:rPr>
        <w:t>-</w:t>
      </w:r>
      <w:r>
        <w:rPr>
          <w:rFonts w:eastAsia="Times New Roman" w:cs="Times New Roman"/>
          <w:szCs w:val="24"/>
        </w:rPr>
        <w:t>2018, απ’ ό,τι έχουμε αντιληφθεί.</w:t>
      </w:r>
    </w:p>
    <w:p w14:paraId="2B06E34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Λογικά, όπως καταλαβαί</w:t>
      </w:r>
      <w:r>
        <w:rPr>
          <w:rFonts w:eastAsia="Times New Roman" w:cs="Times New Roman"/>
          <w:szCs w:val="24"/>
        </w:rPr>
        <w:t>νουμε, αυτό θα οδηγήσει σε μεγάλες πιέσεις από πλευράς των κατηγορουμένων για ταχεία εκδίκαση. Θα δούμε περιπτώσεις κατηγορουμένων να προτιμούν το αυτόφωρο από το να ζητούν προθεσμία, προκειμένου να τύχουν των ευνοϊκών ρυθμίσεων. Μπορεί, βεβαίως, να οδηγήσ</w:t>
      </w:r>
      <w:r>
        <w:rPr>
          <w:rFonts w:eastAsia="Times New Roman" w:cs="Times New Roman"/>
          <w:szCs w:val="24"/>
        </w:rPr>
        <w:t xml:space="preserve">ει και στην αύξηση των ορίων των ποινών από την άλλη πλευρά, από πλευράς δηλαδή των δικαστών, προκειμένου να μη διασαλευτεί η έννομη τάξη και τα σχετικά ποινολόγια, έτσι όπως τα ήξεραν και όπως τα εφαρμόζουν μέχρι σήμερα. </w:t>
      </w:r>
    </w:p>
    <w:p w14:paraId="2B06E35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Μάλιστα, ενώ σωστά προβλέπεται εξ</w:t>
      </w:r>
      <w:r>
        <w:rPr>
          <w:rFonts w:eastAsia="Times New Roman" w:cs="Times New Roman"/>
          <w:szCs w:val="24"/>
        </w:rPr>
        <w:t>αίρεση από την αποφυλάκιση για μία σειρά πράξεων κακουργηματικού χαρακτήρα, όπως για την προσβολή της ανθρώπινης αξίας και της γενετήσιας ελευθερίας, σε επόμενη παράγραφο παρατηρούμε μία περίεργη «</w:t>
      </w:r>
      <w:proofErr w:type="spellStart"/>
      <w:r>
        <w:rPr>
          <w:rFonts w:eastAsia="Times New Roman" w:cs="Times New Roman"/>
          <w:szCs w:val="24"/>
        </w:rPr>
        <w:t>αντιεξαίρεση</w:t>
      </w:r>
      <w:proofErr w:type="spellEnd"/>
      <w:r>
        <w:rPr>
          <w:rFonts w:eastAsia="Times New Roman" w:cs="Times New Roman"/>
          <w:szCs w:val="24"/>
        </w:rPr>
        <w:t xml:space="preserve">». Με απόφαση του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π</w:t>
      </w:r>
      <w:r>
        <w:rPr>
          <w:rFonts w:eastAsia="Times New Roman" w:cs="Times New Roman"/>
          <w:szCs w:val="24"/>
        </w:rPr>
        <w:t>λημμελειοδικών, κ</w:t>
      </w:r>
      <w:r>
        <w:rPr>
          <w:rFonts w:eastAsia="Times New Roman" w:cs="Times New Roman"/>
          <w:szCs w:val="24"/>
        </w:rPr>
        <w:t xml:space="preserve">ατόπιν αιτήσεως των ενδιαφερομένων, θα μπορούν να αποφυλακιστούν υπό τον όρο του κατ’ </w:t>
      </w:r>
      <w:proofErr w:type="spellStart"/>
      <w:r>
        <w:rPr>
          <w:rFonts w:eastAsia="Times New Roman" w:cs="Times New Roman"/>
          <w:szCs w:val="24"/>
        </w:rPr>
        <w:t>οίκον</w:t>
      </w:r>
      <w:proofErr w:type="spellEnd"/>
      <w:r>
        <w:rPr>
          <w:rFonts w:eastAsia="Times New Roman" w:cs="Times New Roman"/>
          <w:szCs w:val="24"/>
        </w:rPr>
        <w:t xml:space="preserve"> περιορισμού και της ηλεκτρονικής επιτήρησης με το </w:t>
      </w:r>
      <w:proofErr w:type="spellStart"/>
      <w:r>
        <w:rPr>
          <w:rFonts w:eastAsia="Times New Roman" w:cs="Times New Roman"/>
          <w:szCs w:val="24"/>
        </w:rPr>
        <w:t>βραχιολάκι</w:t>
      </w:r>
      <w:proofErr w:type="spellEnd"/>
      <w:r>
        <w:rPr>
          <w:rFonts w:eastAsia="Times New Roman" w:cs="Times New Roman"/>
          <w:szCs w:val="24"/>
        </w:rPr>
        <w:t>. Το θέλουμε αυτό;</w:t>
      </w:r>
    </w:p>
    <w:p w14:paraId="2B06E35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στις εξαιρέσεις δεν βλέπουμε τους καταδικασθέντες για πράξεις </w:t>
      </w:r>
      <w:r>
        <w:rPr>
          <w:rFonts w:eastAsia="Times New Roman" w:cs="Times New Roman"/>
          <w:szCs w:val="24"/>
        </w:rPr>
        <w:t xml:space="preserve">τρομοκρατίας, καθώς επίσης και τους συμμετέχοντες σε οργανωμένο έγκλημα. Δεν θα έπρεπε </w:t>
      </w:r>
      <w:r>
        <w:rPr>
          <w:rFonts w:eastAsia="Times New Roman" w:cs="Times New Roman"/>
          <w:szCs w:val="24"/>
        </w:rPr>
        <w:lastRenderedPageBreak/>
        <w:t>αυτές οι κατηγορίες καταδικασθέντων να εξαιρεθούν αυτών των διατάξεων;</w:t>
      </w:r>
    </w:p>
    <w:p w14:paraId="2B06E35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κύριε Υπουργέ, κανείς δεν μπορεί να αρνηθεί ότι οι συνθήκες κράτησης στα ελληνικά </w:t>
      </w:r>
      <w:r>
        <w:rPr>
          <w:rFonts w:eastAsia="Times New Roman" w:cs="Times New Roman"/>
          <w:szCs w:val="24"/>
        </w:rPr>
        <w:t xml:space="preserve">σωφρονιστικά καταστήματα είναι απαράδεκτες. Είναι απαράδεκτες σύμφωνα κυρίως με τον ευρωπαϊκό πολιτισμό. Όμως οι οριζόντιες απολύσεις κρατουμένων δεν υπηρετούν το περί δικαίου αίσθημα των πολιτών, όπως επίσης και το αίσθημα ασφάλειας των πολιτών. Βεβαίως, </w:t>
      </w:r>
      <w:r>
        <w:rPr>
          <w:rFonts w:eastAsia="Times New Roman" w:cs="Times New Roman"/>
          <w:szCs w:val="24"/>
        </w:rPr>
        <w:t xml:space="preserve">δεν υπηρετούν και το ελληνικό </w:t>
      </w:r>
      <w:proofErr w:type="spellStart"/>
      <w:r>
        <w:rPr>
          <w:rFonts w:eastAsia="Times New Roman" w:cs="Times New Roman"/>
          <w:szCs w:val="24"/>
        </w:rPr>
        <w:t>δικαιικό</w:t>
      </w:r>
      <w:proofErr w:type="spellEnd"/>
      <w:r>
        <w:rPr>
          <w:rFonts w:eastAsia="Times New Roman" w:cs="Times New Roman"/>
          <w:szCs w:val="24"/>
        </w:rPr>
        <w:t xml:space="preserve"> σύστημα και φοβούμαι πάρα πολύ ότι το όλο θέμα συνιστά μία ευθεία παρέμβαση της εκτελεστικής, όπως και της νομοθετικής εξουσίας, σε ζητήματα κατ’ εξοχήν δικαστικής εξουσίας.</w:t>
      </w:r>
    </w:p>
    <w:p w14:paraId="2B06E35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Γι’ αυτούς τους λόγους δεν μπορούμε να υπερ</w:t>
      </w:r>
      <w:r>
        <w:rPr>
          <w:rFonts w:eastAsia="Times New Roman" w:cs="Times New Roman"/>
          <w:szCs w:val="24"/>
        </w:rPr>
        <w:t>ψηφίσουμε αυτήν την τροπολογία.</w:t>
      </w:r>
    </w:p>
    <w:p w14:paraId="2B06E35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B06E355" w14:textId="77777777" w:rsidR="00186434" w:rsidRDefault="00E01EC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2B06E35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Δανέλλη</w:t>
      </w:r>
      <w:proofErr w:type="spellEnd"/>
      <w:r>
        <w:rPr>
          <w:rFonts w:eastAsia="Times New Roman" w:cs="Times New Roman"/>
          <w:szCs w:val="24"/>
        </w:rPr>
        <w:t>.</w:t>
      </w:r>
    </w:p>
    <w:p w14:paraId="2B06E35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Τον λόγο θα πάρουν για λίγο οι Υπουργοί για νομοτεχνικές βελτιώσεις.</w:t>
      </w:r>
    </w:p>
    <w:p w14:paraId="2B06E35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w:t>
      </w:r>
      <w:r>
        <w:rPr>
          <w:rFonts w:eastAsia="Times New Roman" w:cs="Times New Roman"/>
          <w:b/>
          <w:szCs w:val="24"/>
        </w:rPr>
        <w:t xml:space="preserve">ιοσύνης, Διαφάνειας και Ανθρωπίνων Δικαιωμάτων): </w:t>
      </w:r>
      <w:r>
        <w:rPr>
          <w:rFonts w:eastAsia="Times New Roman" w:cs="Times New Roman"/>
          <w:szCs w:val="24"/>
        </w:rPr>
        <w:t>Κύριε Πρόεδρε, θα μπορούσα να κάνω μία νομοτεχνική βελτίωση;</w:t>
      </w:r>
    </w:p>
    <w:p w14:paraId="2B06E35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Υπουργέ, έχετε τον λόγο.</w:t>
      </w:r>
    </w:p>
    <w:p w14:paraId="2B06E35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w:t>
      </w:r>
      <w:r>
        <w:rPr>
          <w:rFonts w:eastAsia="Times New Roman" w:cs="Times New Roman"/>
          <w:b/>
          <w:szCs w:val="24"/>
        </w:rPr>
        <w:t xml:space="preserve">άτων): </w:t>
      </w:r>
      <w:r>
        <w:rPr>
          <w:rFonts w:eastAsia="Times New Roman" w:cs="Times New Roman"/>
          <w:szCs w:val="24"/>
        </w:rPr>
        <w:t>Κύριοι συνάδελφοι, θα ήθελα να κάνω μία νομοτεχνική βελτίωση στην παράγραφο 3 του πρώτου άρθρου της τροπολογίας με γενικό αριθμό 1257 και ειδικό 105 που αφορά την αποσυμφόρηση. Διαγράφεται η φράση «και συγχρόνως» και αντικαθίσταται με το διαζευκτικό</w:t>
      </w:r>
      <w:r>
        <w:rPr>
          <w:rFonts w:eastAsia="Times New Roman" w:cs="Times New Roman"/>
          <w:szCs w:val="24"/>
        </w:rPr>
        <w:t xml:space="preserve"> «ή».</w:t>
      </w:r>
    </w:p>
    <w:p w14:paraId="2B06E35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Παρακαλώ, κύριε Υπουργέ, να κατατεθεί και να διανεμηθεί στους κυρίους συναδέλφους.</w:t>
      </w:r>
    </w:p>
    <w:p w14:paraId="2B06E35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Βεβαίως, κύριε Πρόεδρε. Το καταθέτω για τα Πρακτικά.</w:t>
      </w:r>
    </w:p>
    <w:p w14:paraId="2B06E35D" w14:textId="77777777" w:rsidR="00186434" w:rsidRDefault="00E01EC9">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Σταύρος Κοντονής καταθέτει για τα Πρακτικά την προαναφερθείσα νομοτεχνική βελτίωση, η οποία έχει ως εξής:</w:t>
      </w:r>
    </w:p>
    <w:p w14:paraId="2B06E35E" w14:textId="77777777" w:rsidR="00186434" w:rsidRDefault="00E01EC9">
      <w:pPr>
        <w:spacing w:line="600" w:lineRule="auto"/>
        <w:contextualSpacing/>
        <w:jc w:val="center"/>
        <w:rPr>
          <w:rFonts w:eastAsia="Times New Roman" w:cs="Times New Roman"/>
          <w:szCs w:val="24"/>
        </w:rPr>
      </w:pPr>
      <w:r>
        <w:rPr>
          <w:rFonts w:eastAsia="Times New Roman" w:cs="Times New Roman"/>
          <w:szCs w:val="24"/>
        </w:rPr>
        <w:lastRenderedPageBreak/>
        <w:t>(ΑΛΛΑΓΗ ΣΕΛΙΔΑΣ)</w:t>
      </w:r>
    </w:p>
    <w:p w14:paraId="2B06E35F" w14:textId="77777777" w:rsidR="00186434" w:rsidRDefault="00E01EC9">
      <w:pPr>
        <w:spacing w:line="600" w:lineRule="auto"/>
        <w:contextualSpacing/>
        <w:jc w:val="center"/>
        <w:rPr>
          <w:rFonts w:eastAsia="Times New Roman" w:cs="Times New Roman"/>
          <w:szCs w:val="24"/>
        </w:rPr>
      </w:pPr>
      <w:r>
        <w:rPr>
          <w:rFonts w:eastAsia="Times New Roman" w:cs="Times New Roman"/>
          <w:szCs w:val="24"/>
        </w:rPr>
        <w:t>(Να μπει η σελ. 94)</w:t>
      </w:r>
    </w:p>
    <w:p w14:paraId="2B06E360" w14:textId="77777777" w:rsidR="00186434" w:rsidRDefault="00E01EC9">
      <w:pPr>
        <w:spacing w:line="600" w:lineRule="auto"/>
        <w:contextualSpacing/>
        <w:jc w:val="center"/>
        <w:rPr>
          <w:rFonts w:eastAsia="Times New Roman" w:cs="Times New Roman"/>
          <w:szCs w:val="24"/>
        </w:rPr>
      </w:pPr>
      <w:r>
        <w:rPr>
          <w:rFonts w:eastAsia="Times New Roman" w:cs="Times New Roman"/>
          <w:szCs w:val="24"/>
        </w:rPr>
        <w:t>(ΑΛΛΑΓΗ ΣΕΛΙΔΑΣ)</w:t>
      </w:r>
    </w:p>
    <w:p w14:paraId="2B06E361" w14:textId="77777777" w:rsidR="00186434" w:rsidRDefault="00E01EC9">
      <w:pPr>
        <w:tabs>
          <w:tab w:val="left" w:pos="7371"/>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14:paraId="2B06E36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Ο Αναπληρωτής Υπ</w:t>
      </w:r>
      <w:r>
        <w:rPr>
          <w:rFonts w:eastAsia="Times New Roman" w:cs="Times New Roman"/>
          <w:szCs w:val="24"/>
        </w:rPr>
        <w:t xml:space="preserve">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έχει τον λόγο.</w:t>
      </w:r>
    </w:p>
    <w:p w14:paraId="2B06E36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olor w:val="000000"/>
          <w:szCs w:val="24"/>
        </w:rPr>
        <w:t>Ευχαριστώ, κύριε Πρόεδρε.</w:t>
      </w:r>
      <w:r>
        <w:rPr>
          <w:rFonts w:eastAsia="Times New Roman" w:cs="Times New Roman"/>
          <w:szCs w:val="24"/>
        </w:rPr>
        <w:t xml:space="preserve"> </w:t>
      </w:r>
    </w:p>
    <w:p w14:paraId="2B06E364"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szCs w:val="24"/>
        </w:rPr>
        <w:t xml:space="preserve">Πρόκειται για δύο </w:t>
      </w:r>
      <w:r>
        <w:rPr>
          <w:rFonts w:eastAsia="Times New Roman" w:cs="Times New Roman"/>
          <w:bCs/>
          <w:szCs w:val="24"/>
        </w:rPr>
        <w:t>τροπολογίες. Η μία είναι η με γενικό αριθμό 1253 και ειδικό 101 και αφορά τις ρυθμίσεις για τη νέα Κεντρική Αρχή Προμηθειών Υ</w:t>
      </w:r>
      <w:r>
        <w:rPr>
          <w:rFonts w:eastAsia="Times New Roman" w:cs="Times New Roman"/>
          <w:bCs/>
          <w:szCs w:val="24"/>
        </w:rPr>
        <w:t>γείας. Στο μεταβατικό διάστημα και μέχρι να συγκροτηθεί ο προϋπολογισμός του νέου νομικού προσώπου θα μπορεί το προσωπικό που μεταφέρεται από τη σημερινή Επιτροπή Προμηθειών Υγείας να πληρώνεται από τον προϋπολογισμό του Υπουργείου και συγκεκριμένα από τον</w:t>
      </w:r>
      <w:r>
        <w:rPr>
          <w:rFonts w:eastAsia="Times New Roman" w:cs="Times New Roman"/>
          <w:bCs/>
          <w:szCs w:val="24"/>
        </w:rPr>
        <w:t xml:space="preserve"> ΚΑΕ του Φ.240. Είναι μια μεταβατική ρύθμιση για να μπορέσουμε να πληρώνεται το προσωπικό στο μεσοδιάστημα μέχρι τη συγκρότηση του νέου προϋπολογισμού.</w:t>
      </w:r>
    </w:p>
    <w:p w14:paraId="2B06E365"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Η δεύτερη τροπολογία με γενικό αριθμό 1254 και ειδικό 102 αφορά τη διόρθωση δύο σημείων, να μην τα πω λά</w:t>
      </w:r>
      <w:r>
        <w:rPr>
          <w:rFonts w:eastAsia="Times New Roman" w:cs="Times New Roman"/>
          <w:bCs/>
          <w:szCs w:val="24"/>
        </w:rPr>
        <w:t xml:space="preserve">θη, γιατί λόγω της αμφισημίας της διατύπωσης που υπήρχε στη ρύθμιση για το </w:t>
      </w:r>
      <w:r>
        <w:rPr>
          <w:rFonts w:eastAsia="Times New Roman" w:cs="Times New Roman"/>
          <w:bCs/>
          <w:szCs w:val="24"/>
          <w:lang w:val="en-US"/>
        </w:rPr>
        <w:t>rebate</w:t>
      </w:r>
      <w:r>
        <w:rPr>
          <w:rFonts w:eastAsia="Times New Roman" w:cs="Times New Roman"/>
          <w:bCs/>
          <w:szCs w:val="24"/>
        </w:rPr>
        <w:t xml:space="preserve">, την έκπτωση όγκου στη φαρμακευτική δαπάνη, δημιουργήθηκαν κάποιες δυσκολίες στην εφαρμογή που έχουν να κάνουν με δύο ζητήματα. </w:t>
      </w:r>
    </w:p>
    <w:p w14:paraId="2B06E366"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Το πρώτο ζήτημα αφορά την παράγραφο 3 του άρθ</w:t>
      </w:r>
      <w:r>
        <w:rPr>
          <w:rFonts w:eastAsia="Times New Roman" w:cs="Times New Roman"/>
          <w:bCs/>
          <w:szCs w:val="24"/>
        </w:rPr>
        <w:t>ρο</w:t>
      </w:r>
      <w:r>
        <w:rPr>
          <w:rFonts w:eastAsia="Times New Roman" w:cs="Times New Roman"/>
          <w:bCs/>
          <w:szCs w:val="24"/>
        </w:rPr>
        <w:t xml:space="preserve">υ </w:t>
      </w:r>
      <w:r>
        <w:rPr>
          <w:rFonts w:eastAsia="Times New Roman" w:cs="Times New Roman"/>
          <w:bCs/>
          <w:szCs w:val="24"/>
        </w:rPr>
        <w:t>35, το πέμπτο και έκτο εδάφιο, όπου ενώ όλη η παράγραφος είχε ισχύ από 1</w:t>
      </w:r>
      <w:r>
        <w:rPr>
          <w:rFonts w:eastAsia="Times New Roman" w:cs="Times New Roman"/>
          <w:bCs/>
          <w:szCs w:val="24"/>
        </w:rPr>
        <w:t>-</w:t>
      </w:r>
      <w:r>
        <w:rPr>
          <w:rFonts w:eastAsia="Times New Roman" w:cs="Times New Roman"/>
          <w:bCs/>
          <w:szCs w:val="24"/>
        </w:rPr>
        <w:t>1</w:t>
      </w:r>
      <w:r>
        <w:rPr>
          <w:rFonts w:eastAsia="Times New Roman" w:cs="Times New Roman"/>
          <w:bCs/>
          <w:szCs w:val="24"/>
        </w:rPr>
        <w:t>-</w:t>
      </w:r>
      <w:r>
        <w:rPr>
          <w:rFonts w:eastAsia="Times New Roman" w:cs="Times New Roman"/>
          <w:bCs/>
          <w:szCs w:val="24"/>
        </w:rPr>
        <w:t>2017, η συγκεκριμένη παράγραφος που έλεγε για μια μεταβλητή που αφορούσε στα νέα φάρμακα, ουσιαστικά εξαιρούσε τα φάρμακα που μπήκαν στη θετική λίστα τον Γενάρη του 2017. Ουσιασ</w:t>
      </w:r>
      <w:r>
        <w:rPr>
          <w:rFonts w:eastAsia="Times New Roman" w:cs="Times New Roman"/>
          <w:bCs/>
          <w:szCs w:val="24"/>
        </w:rPr>
        <w:t>τικά, διορθώνουμε αυτό ότι, δηλαδή ότι αφορά και αυτά τα φάρμακα αυτή η επιπλέον έκπτωση όγκου των δύο πρώτων χρόνων για τα νέα φάρμακα. Αφορά δηλαδή και τα φάρμακα που μπήκαν στη λίστα από 1</w:t>
      </w:r>
      <w:r>
        <w:rPr>
          <w:rFonts w:eastAsia="Times New Roman" w:cs="Times New Roman"/>
          <w:bCs/>
          <w:szCs w:val="24"/>
        </w:rPr>
        <w:t>-</w:t>
      </w:r>
      <w:r>
        <w:rPr>
          <w:rFonts w:eastAsia="Times New Roman" w:cs="Times New Roman"/>
          <w:bCs/>
          <w:szCs w:val="24"/>
        </w:rPr>
        <w:t>1</w:t>
      </w:r>
      <w:r>
        <w:rPr>
          <w:rFonts w:eastAsia="Times New Roman" w:cs="Times New Roman"/>
          <w:bCs/>
          <w:szCs w:val="24"/>
        </w:rPr>
        <w:t>-</w:t>
      </w:r>
      <w:r>
        <w:rPr>
          <w:rFonts w:eastAsia="Times New Roman" w:cs="Times New Roman"/>
          <w:bCs/>
          <w:szCs w:val="24"/>
        </w:rPr>
        <w:t>2017.</w:t>
      </w:r>
    </w:p>
    <w:p w14:paraId="2B06E367"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Η δεύτερη παράγραφος αφορά το δέκατο έκτο εδάφιο της παρ</w:t>
      </w:r>
      <w:r>
        <w:rPr>
          <w:rFonts w:eastAsia="Times New Roman" w:cs="Times New Roman"/>
          <w:bCs/>
          <w:szCs w:val="24"/>
        </w:rPr>
        <w:t xml:space="preserve">αγράφου 3 του άρθρου 35 του ν. 3918. Ουσιαστικά ρυθμίζουμε το θέμα ως εξής: Όταν υπολογίζει ο ΕΟΠΥΥ το </w:t>
      </w:r>
      <w:r>
        <w:rPr>
          <w:rFonts w:eastAsia="Times New Roman" w:cs="Times New Roman"/>
          <w:bCs/>
          <w:szCs w:val="24"/>
          <w:lang w:val="en-US"/>
        </w:rPr>
        <w:t>rebate</w:t>
      </w:r>
      <w:r>
        <w:rPr>
          <w:rFonts w:eastAsia="Times New Roman" w:cs="Times New Roman"/>
          <w:bCs/>
          <w:szCs w:val="24"/>
        </w:rPr>
        <w:t xml:space="preserve"> των φαρμακευτικών σκευασμάτων που πωλούνται στα φαρμακεία, το υπολογίζει στο σύνολο της δαπάνης σε όλη τη χώρα. Για το ίδιο </w:t>
      </w:r>
      <w:r>
        <w:rPr>
          <w:rFonts w:eastAsia="Times New Roman" w:cs="Times New Roman"/>
          <w:bCs/>
          <w:szCs w:val="24"/>
        </w:rPr>
        <w:lastRenderedPageBreak/>
        <w:t>φάρμακο που το αγοράζο</w:t>
      </w:r>
      <w:r>
        <w:rPr>
          <w:rFonts w:eastAsia="Times New Roman" w:cs="Times New Roman"/>
          <w:bCs/>
          <w:szCs w:val="24"/>
        </w:rPr>
        <w:t xml:space="preserve">υν διαφορετικά νοσοκομεία, ο υπολογισμός της δαπάνης μέχρι τώρα, του </w:t>
      </w:r>
      <w:r>
        <w:rPr>
          <w:rFonts w:eastAsia="Times New Roman" w:cs="Times New Roman"/>
          <w:bCs/>
          <w:szCs w:val="24"/>
          <w:lang w:val="en-US"/>
        </w:rPr>
        <w:t>rebate</w:t>
      </w:r>
      <w:r>
        <w:rPr>
          <w:rFonts w:eastAsia="Times New Roman" w:cs="Times New Roman"/>
          <w:bCs/>
          <w:szCs w:val="24"/>
        </w:rPr>
        <w:t xml:space="preserve">, της έκπτωσης, γινόταν ανά νοσοκομείο. Τώρα το αθροίζουμε. Θα γίνεται στη συνολική δαπάνη. </w:t>
      </w:r>
    </w:p>
    <w:p w14:paraId="2B06E368"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 xml:space="preserve">Δηλαδή αν δέκα νοσοκομεία αγοράζουν το συγκεκριμένο φάρμακο, ο υπολογισμός της έκπτωσης </w:t>
      </w:r>
      <w:r>
        <w:rPr>
          <w:rFonts w:eastAsia="Times New Roman" w:cs="Times New Roman"/>
          <w:bCs/>
          <w:szCs w:val="24"/>
        </w:rPr>
        <w:t>θα υπολογίζεται από τον συνολικό όγκο των πωλήσεων του φαρμάκου αυτού, στο σύνολο του νοσοκομείου. Και θα επιμερίζεται αντιστοίχως αυτή η έκπτωση στους προϋπολογισμούς, με βάση το μερίδιο αγοράς του κάθε νοσοκομείου, στο σύνολο της φαρμακευτικής δαπάνης. Α</w:t>
      </w:r>
      <w:r>
        <w:rPr>
          <w:rFonts w:eastAsia="Times New Roman" w:cs="Times New Roman"/>
          <w:bCs/>
          <w:szCs w:val="24"/>
        </w:rPr>
        <w:t>υτές είναι οι δύο τροπολογίες.</w:t>
      </w:r>
    </w:p>
    <w:p w14:paraId="2B06E369"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Επίσης, να σας πω, κύριε Υπουργέ Δικαιοσύνης, ότι η τροπολογία την οποία θα υπερασπίσει ο Βουλευτής του ΣΥΡΙΖΑ, ο κ. Παπαδόπουλος, έχει τη σύμφωνή μας γνώμη. Θα παρακαλούσαμε να την κάνετε δεκτή. Αφορά το θέμα των εκλογών των</w:t>
      </w:r>
      <w:r>
        <w:rPr>
          <w:rFonts w:eastAsia="Times New Roman" w:cs="Times New Roman"/>
          <w:bCs/>
          <w:szCs w:val="24"/>
        </w:rPr>
        <w:t xml:space="preserve"> ιατρικών συλλόγων. Διότι ετοιμάζεται μια μεγάλη νομοθετική ρύθμιση με κωδικοποίηση ιατρικής νομοθεσίας του συνόλου της νομοθεσίας που υπάρχει, με βάση την ομόφωνη πρόταση την οποία έχει καταθέσει ο Πανελλήνιος Ιατρικός Σύλλογος.</w:t>
      </w:r>
    </w:p>
    <w:p w14:paraId="2B06E36A" w14:textId="77777777" w:rsidR="00186434" w:rsidRDefault="00E01EC9">
      <w:pPr>
        <w:spacing w:line="600" w:lineRule="auto"/>
        <w:ind w:firstLine="720"/>
        <w:contextualSpacing/>
        <w:jc w:val="both"/>
        <w:rPr>
          <w:rFonts w:eastAsia="Times New Roman" w:cs="Times New Roman"/>
          <w:bCs/>
          <w:szCs w:val="24"/>
        </w:rPr>
      </w:pPr>
      <w:r>
        <w:rPr>
          <w:rFonts w:eastAsia="Times New Roman"/>
          <w:bCs/>
          <w:szCs w:val="24"/>
        </w:rPr>
        <w:t>Ευχαριστώ πολύ.</w:t>
      </w:r>
      <w:r>
        <w:rPr>
          <w:rFonts w:eastAsia="Times New Roman" w:cs="Times New Roman"/>
          <w:bCs/>
          <w:szCs w:val="24"/>
        </w:rPr>
        <w:t xml:space="preserve"> </w:t>
      </w:r>
    </w:p>
    <w:p w14:paraId="2B06E36B"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
          <w:bCs/>
          <w:szCs w:val="24"/>
        </w:rPr>
        <w:lastRenderedPageBreak/>
        <w:t>ΠΡΟΕΔΡΕΥΩ</w:t>
      </w:r>
      <w:r>
        <w:rPr>
          <w:rFonts w:eastAsia="Times New Roman" w:cs="Times New Roman"/>
          <w:b/>
          <w:bCs/>
          <w:szCs w:val="24"/>
        </w:rPr>
        <w:t>Ν (Αναστάσιος Κουράκης):</w:t>
      </w:r>
      <w:r>
        <w:rPr>
          <w:rFonts w:eastAsia="Times New Roman" w:cs="Times New Roman"/>
          <w:bCs/>
          <w:szCs w:val="24"/>
        </w:rPr>
        <w:t xml:space="preserve"> Ευχαριστούμε, κύριε Υπουργέ. </w:t>
      </w:r>
    </w:p>
    <w:p w14:paraId="2B06E36C"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Το</w:t>
      </w:r>
      <w:r>
        <w:rPr>
          <w:rFonts w:eastAsia="Times New Roman" w:cs="Times New Roman"/>
          <w:bCs/>
          <w:szCs w:val="24"/>
        </w:rPr>
        <w:t>ν</w:t>
      </w:r>
      <w:r>
        <w:rPr>
          <w:rFonts w:eastAsia="Times New Roman" w:cs="Times New Roman"/>
          <w:bCs/>
          <w:szCs w:val="24"/>
        </w:rPr>
        <w:t xml:space="preserve"> λόγο έχει ο Αναπληρωτής Υπουργός Περιβάλλοντος και Ενέργειας κ. Σωκράτης </w:t>
      </w:r>
      <w:proofErr w:type="spellStart"/>
      <w:r>
        <w:rPr>
          <w:rFonts w:eastAsia="Times New Roman" w:cs="Times New Roman"/>
          <w:bCs/>
          <w:szCs w:val="24"/>
        </w:rPr>
        <w:t>Φάμελλος</w:t>
      </w:r>
      <w:proofErr w:type="spellEnd"/>
      <w:r>
        <w:rPr>
          <w:rFonts w:eastAsia="Times New Roman" w:cs="Times New Roman"/>
          <w:bCs/>
          <w:szCs w:val="24"/>
        </w:rPr>
        <w:t>.</w:t>
      </w:r>
    </w:p>
    <w:p w14:paraId="2B06E36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olor w:val="000000"/>
          <w:szCs w:val="24"/>
        </w:rPr>
        <w:t>Ευχαριστώ, κύριε Πρόεδρε.</w:t>
      </w:r>
      <w:r>
        <w:rPr>
          <w:rFonts w:eastAsia="Times New Roman" w:cs="Times New Roman"/>
          <w:szCs w:val="24"/>
        </w:rPr>
        <w:t xml:space="preserve"> Πήρα τον λόγο από </w:t>
      </w:r>
      <w:r>
        <w:rPr>
          <w:rFonts w:eastAsia="Times New Roman" w:cs="Times New Roman"/>
          <w:szCs w:val="24"/>
        </w:rPr>
        <w:t>το Βήμα γιατί θα καταθέσω μια νομοτεχνική βελτίωση και θα κάνω μια τρίλεπτη, τετράλεπτη τοποθέτηση.</w:t>
      </w:r>
    </w:p>
    <w:p w14:paraId="2B06E36E"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szCs w:val="24"/>
        </w:rPr>
        <w:t xml:space="preserve">Η νομοτεχνική βελτίωση η οποία υποβάλλεται, αφορά στα συγκεκριμένα άρθρα της </w:t>
      </w:r>
      <w:r>
        <w:rPr>
          <w:rFonts w:eastAsia="Times New Roman" w:cs="Times New Roman"/>
          <w:bCs/>
          <w:szCs w:val="24"/>
        </w:rPr>
        <w:t>τροπολογία</w:t>
      </w:r>
      <w:r>
        <w:rPr>
          <w:rFonts w:eastAsia="Times New Roman" w:cs="Times New Roman"/>
          <w:szCs w:val="24"/>
        </w:rPr>
        <w:t xml:space="preserve">ς του Υπουργείου </w:t>
      </w:r>
      <w:r>
        <w:rPr>
          <w:rFonts w:eastAsia="Times New Roman" w:cs="Times New Roman"/>
          <w:bCs/>
          <w:szCs w:val="24"/>
        </w:rPr>
        <w:t xml:space="preserve">Περιβάλλοντος και Ενέργειας. Είναι μόνο αριθμοί. Διαγράφεται ο αριθμός 1. Τροποποιείται και ο αριθμός 17 με τον αριθμό 14. Θα το δείτε. Θα μοιραστεί. Δεν είναι κάτι ιδιαίτερο. </w:t>
      </w:r>
    </w:p>
    <w:p w14:paraId="2B06E36F"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(Στο σημείο αυτό ο Υπουργός κ. Σωκράτης </w:t>
      </w:r>
      <w:proofErr w:type="spellStart"/>
      <w:r>
        <w:rPr>
          <w:rFonts w:eastAsia="Times New Roman"/>
          <w:szCs w:val="24"/>
        </w:rPr>
        <w:t>Φάμελλος</w:t>
      </w:r>
      <w:proofErr w:type="spellEnd"/>
      <w:r>
        <w:rPr>
          <w:rFonts w:eastAsia="Times New Roman"/>
          <w:szCs w:val="24"/>
        </w:rPr>
        <w:t xml:space="preserve"> καταθέτει για τα Πρακτικά την </w:t>
      </w:r>
      <w:r>
        <w:rPr>
          <w:rFonts w:eastAsia="Times New Roman"/>
          <w:szCs w:val="24"/>
        </w:rPr>
        <w:t>προαναφερθείσα νομοτεχνική βελτίωση, η οποία έχ</w:t>
      </w:r>
      <w:r>
        <w:rPr>
          <w:rFonts w:eastAsia="Times New Roman"/>
          <w:szCs w:val="24"/>
        </w:rPr>
        <w:t>ει</w:t>
      </w:r>
      <w:r>
        <w:rPr>
          <w:rFonts w:eastAsia="Times New Roman"/>
          <w:szCs w:val="24"/>
        </w:rPr>
        <w:t xml:space="preserve"> ως εξής:</w:t>
      </w:r>
    </w:p>
    <w:p w14:paraId="2B06E370" w14:textId="77777777" w:rsidR="00186434" w:rsidRDefault="00E01EC9">
      <w:pPr>
        <w:spacing w:line="600" w:lineRule="auto"/>
        <w:ind w:firstLine="720"/>
        <w:contextualSpacing/>
        <w:jc w:val="center"/>
        <w:rPr>
          <w:rFonts w:eastAsia="Times New Roman"/>
          <w:szCs w:val="24"/>
        </w:rPr>
      </w:pPr>
      <w:r>
        <w:rPr>
          <w:rFonts w:eastAsia="Times New Roman"/>
          <w:szCs w:val="24"/>
        </w:rPr>
        <w:t>(ΑΛΛΑΓΗ ΣΕΛΙΔΑΣ)</w:t>
      </w:r>
    </w:p>
    <w:p w14:paraId="2B06E371" w14:textId="77777777" w:rsidR="00186434" w:rsidRDefault="00E01EC9">
      <w:pPr>
        <w:spacing w:line="600" w:lineRule="auto"/>
        <w:ind w:firstLine="720"/>
        <w:contextualSpacing/>
        <w:jc w:val="center"/>
        <w:rPr>
          <w:rFonts w:eastAsia="Times New Roman"/>
          <w:szCs w:val="24"/>
        </w:rPr>
      </w:pPr>
      <w:r>
        <w:rPr>
          <w:rFonts w:eastAsia="Times New Roman"/>
          <w:szCs w:val="24"/>
        </w:rPr>
        <w:t>(Να μπει η σελ. 99)</w:t>
      </w:r>
    </w:p>
    <w:p w14:paraId="2B06E372" w14:textId="77777777" w:rsidR="00186434" w:rsidRDefault="00E01EC9">
      <w:pPr>
        <w:spacing w:line="600" w:lineRule="auto"/>
        <w:ind w:firstLine="720"/>
        <w:contextualSpacing/>
        <w:jc w:val="center"/>
        <w:rPr>
          <w:rFonts w:eastAsia="Times New Roman"/>
          <w:szCs w:val="24"/>
        </w:rPr>
      </w:pPr>
      <w:r>
        <w:rPr>
          <w:rFonts w:eastAsia="Times New Roman"/>
          <w:szCs w:val="24"/>
        </w:rPr>
        <w:t>(ΑΛΛΑΓΗ ΣΕΛΙΔΑΣ)</w:t>
      </w:r>
    </w:p>
    <w:p w14:paraId="2B06E373"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bCs/>
          <w:szCs w:val="24"/>
        </w:rPr>
        <w:t>Όμως θα ήθελα, ενημερώνοντας και συναδέλφους Βουλευτές που πήραν τον λόγο</w:t>
      </w:r>
      <w:r>
        <w:rPr>
          <w:rFonts w:eastAsia="Times New Roman" w:cs="Times New Roman"/>
          <w:bCs/>
          <w:szCs w:val="24"/>
        </w:rPr>
        <w:t xml:space="preserve"> και εκπροσώπους εισηγητές να διευκρινίσω ότι με τις τροπολογίες τις οποίες βάλαμε στις </w:t>
      </w:r>
      <w:r>
        <w:rPr>
          <w:rFonts w:eastAsia="Times New Roman" w:cs="Times New Roman"/>
          <w:bCs/>
          <w:szCs w:val="24"/>
        </w:rPr>
        <w:t>ε</w:t>
      </w:r>
      <w:r>
        <w:rPr>
          <w:rFonts w:eastAsia="Times New Roman" w:cs="Times New Roman"/>
          <w:bCs/>
          <w:szCs w:val="24"/>
        </w:rPr>
        <w:t xml:space="preserve">πιτροπές και έχουν σήμερα τη μορφή άρθρων, δίνεται η δυνατότητα της παράτασης μέχρι την άλλη Δευτέρα της πρώτης ανάρτησης των χαρτών. Άρα να είναι γνωστό ότι την άλλη </w:t>
      </w:r>
      <w:r>
        <w:rPr>
          <w:rFonts w:eastAsia="Times New Roman" w:cs="Times New Roman"/>
          <w:bCs/>
          <w:szCs w:val="24"/>
        </w:rPr>
        <w:t xml:space="preserve">Δευτέρα τελειώνει η πρώτη ανάρτηση των χαρτών στη χώρα μας, στο 35%. </w:t>
      </w:r>
    </w:p>
    <w:p w14:paraId="2B06E374"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Δεύτερον, να διευκρινίσω ότι μπορούν να υποβληθούν στοιχεία του έννομου συμφέροντος και του παρ</w:t>
      </w:r>
      <w:r>
        <w:rPr>
          <w:rFonts w:eastAsia="Times New Roman" w:cs="Times New Roman"/>
          <w:bCs/>
          <w:szCs w:val="24"/>
        </w:rPr>
        <w:t>άβο</w:t>
      </w:r>
      <w:r>
        <w:rPr>
          <w:rFonts w:eastAsia="Times New Roman" w:cs="Times New Roman"/>
          <w:bCs/>
          <w:szCs w:val="24"/>
        </w:rPr>
        <w:t>λου ακόμα και δέκα ημέρες μετά τη λήξη της ανάρτησης, γιατί δεν εκδίδονται αμέσως τα παρ</w:t>
      </w:r>
      <w:r>
        <w:rPr>
          <w:rFonts w:eastAsia="Times New Roman" w:cs="Times New Roman"/>
          <w:bCs/>
          <w:szCs w:val="24"/>
        </w:rPr>
        <w:t xml:space="preserve">άβολα. </w:t>
      </w:r>
    </w:p>
    <w:p w14:paraId="2B06E37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Cs/>
          <w:szCs w:val="24"/>
        </w:rPr>
        <w:t xml:space="preserve">Τρίτον, να διευκρινίσω επίσης ότι κατά την εξέταση των αντιρρήσεων μπορούν οι ενδιαφερόμενοι να φέρνουν στην </w:t>
      </w:r>
      <w:r>
        <w:rPr>
          <w:rFonts w:eastAsia="Times New Roman" w:cs="Times New Roman"/>
          <w:bCs/>
          <w:szCs w:val="24"/>
        </w:rPr>
        <w:t>ε</w:t>
      </w:r>
      <w:r>
        <w:rPr>
          <w:rFonts w:eastAsia="Times New Roman" w:cs="Times New Roman"/>
          <w:bCs/>
          <w:szCs w:val="24"/>
        </w:rPr>
        <w:t xml:space="preserve">πιτροπή των </w:t>
      </w:r>
      <w:r>
        <w:rPr>
          <w:rFonts w:eastAsia="Times New Roman" w:cs="Times New Roman"/>
          <w:bCs/>
          <w:szCs w:val="24"/>
        </w:rPr>
        <w:t>α</w:t>
      </w:r>
      <w:r>
        <w:rPr>
          <w:rFonts w:eastAsia="Times New Roman" w:cs="Times New Roman"/>
          <w:bCs/>
          <w:szCs w:val="24"/>
        </w:rPr>
        <w:t>ντιρρήσεων άλλα συνοδευτικά στοιχεία, όπως φωτοερμηνείες, επεξεργασίες δασολόγων, παλιές δορυφορικές φωτογραφίες, οτιδήποτε χ</w:t>
      </w:r>
      <w:r>
        <w:rPr>
          <w:rFonts w:eastAsia="Times New Roman" w:cs="Times New Roman"/>
          <w:bCs/>
          <w:szCs w:val="24"/>
        </w:rPr>
        <w:t>ρειάζονται, ό,τι θα χρησιμοποιήσουν μέχρι και την τελευταία ημέρα.</w:t>
      </w:r>
    </w:p>
    <w:p w14:paraId="2B06E37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πρέπει να διευκρινίσω ζητήματα που έβαλε ο κ. </w:t>
      </w:r>
      <w:proofErr w:type="spellStart"/>
      <w:r>
        <w:rPr>
          <w:rFonts w:eastAsia="Times New Roman" w:cs="Times New Roman"/>
          <w:szCs w:val="24"/>
        </w:rPr>
        <w:t>Δανέλλης</w:t>
      </w:r>
      <w:proofErr w:type="spellEnd"/>
      <w:r>
        <w:rPr>
          <w:rFonts w:eastAsia="Times New Roman" w:cs="Times New Roman"/>
          <w:szCs w:val="24"/>
        </w:rPr>
        <w:t>, που σε ένα βαθμό ακούστηκαν και από τον εισηγητή της Ένωσης Κεντρώων και πιθανά ενδιαφέρουν όλους σας, γιατί έχετε λάβει επιστολ</w:t>
      </w:r>
      <w:r>
        <w:rPr>
          <w:rFonts w:eastAsia="Times New Roman" w:cs="Times New Roman"/>
          <w:szCs w:val="24"/>
        </w:rPr>
        <w:t>ές από περιβαλλοντικές οργανώσεις και καλό είναι να είμαστε ξεκάθαροι.</w:t>
      </w:r>
    </w:p>
    <w:p w14:paraId="2B06E37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Με την προτεινόμενη τροπολογία το Κοινοβούλιο δεν καλείται για πρώτη φορά να αποφασίσει για κανένα θέμα για το οποίο δεν έχει ήδη συζητήσει. Το θέμα των οικιστικών πυκνώσεων και του ιώδ</w:t>
      </w:r>
      <w:r>
        <w:rPr>
          <w:rFonts w:eastAsia="Times New Roman" w:cs="Times New Roman"/>
          <w:szCs w:val="24"/>
        </w:rPr>
        <w:t xml:space="preserve">ους περιγράμματος έχει ήδη αποφασιστεί με τον ν.4389 τον Μάιο του 2016 και προβλέπει την εξαίρεση από την παρούσα μόνο ανάρτηση των περιοχών που είναι σε ιώδες. Εμείς σήμερα ζητούμε από το Κοινοβούλιο να εξειδικεύσει τα κριτήρια προσδιορισμού των περιοχών </w:t>
      </w:r>
      <w:r>
        <w:rPr>
          <w:rFonts w:eastAsia="Times New Roman" w:cs="Times New Roman"/>
          <w:szCs w:val="24"/>
        </w:rPr>
        <w:t xml:space="preserve">αυτών και όχι τη διαδικασία. </w:t>
      </w:r>
    </w:p>
    <w:p w14:paraId="2B06E37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Διευκρινίζοντας, λοιπόν, να σας πω και για τα σχόλια που κάνατε για το Συμβούλιο της Επικρατείας ότι ο νομοθέτης έχει γενικά τη δυνατότητα να δώσει εξουσιοδότηση στην εκτελεστική εξουσία για ζητήματα γενικά και ειδικά βέβαια. </w:t>
      </w:r>
      <w:r>
        <w:rPr>
          <w:rFonts w:eastAsia="Times New Roman" w:cs="Times New Roman"/>
          <w:szCs w:val="24"/>
        </w:rPr>
        <w:t>Η εξουσιοδότηση αυτή πρέπει να παρέχεται στον Πρόεδρο της Δημοκρατίας γενικότερα και μόνο για ειδικά ζητήματα μπορεί ο Υπουργός. Επ’ αυ</w:t>
      </w:r>
      <w:r>
        <w:rPr>
          <w:rFonts w:eastAsia="Times New Roman" w:cs="Times New Roman"/>
          <w:szCs w:val="24"/>
        </w:rPr>
        <w:lastRenderedPageBreak/>
        <w:t>τού έχει τοποθετηθεί το Συμβούλιο της Επικρατείας. Με την προτεινόμενη όμως, διάταξη δεν γίνεται χρήση αυτής της δυνατότη</w:t>
      </w:r>
      <w:r>
        <w:rPr>
          <w:rFonts w:eastAsia="Times New Roman" w:cs="Times New Roman"/>
          <w:szCs w:val="24"/>
        </w:rPr>
        <w:t>τας για να απαιτείται προεδρικό διάταγμα, αλλά καθορίζονται απευθείας με διάταξη νόμου τα κριτήρια προσδιορισμού της οικιστικής πύκνωσης. Το καθορίζει ο νομοθέτης και δεν έχει κανένα πρόβλημα πριν και μετά, να υποτιμήσουμε καμία διαδικασία άλλη του Προέδρο</w:t>
      </w:r>
      <w:r>
        <w:rPr>
          <w:rFonts w:eastAsia="Times New Roman" w:cs="Times New Roman"/>
          <w:szCs w:val="24"/>
        </w:rPr>
        <w:t>υ της Δημοκρατίας ή του Συμβουλίου της Επικρατείας.</w:t>
      </w:r>
    </w:p>
    <w:p w14:paraId="2B06E37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Είναι όμως, σημαντικό να αναφέρουμε, για να μην έχετε καμ</w:t>
      </w:r>
      <w:r>
        <w:rPr>
          <w:rFonts w:eastAsia="Times New Roman" w:cs="Times New Roman"/>
          <w:szCs w:val="24"/>
        </w:rPr>
        <w:t>μ</w:t>
      </w:r>
      <w:r>
        <w:rPr>
          <w:rFonts w:eastAsia="Times New Roman" w:cs="Times New Roman"/>
          <w:szCs w:val="24"/>
        </w:rPr>
        <w:t>ία παρανόηση και να το δηλώσουμε δημόσια, ότι δεν γίνεται καμ</w:t>
      </w:r>
      <w:r>
        <w:rPr>
          <w:rFonts w:eastAsia="Times New Roman" w:cs="Times New Roman"/>
          <w:szCs w:val="24"/>
        </w:rPr>
        <w:t>μ</w:t>
      </w:r>
      <w:r>
        <w:rPr>
          <w:rFonts w:eastAsia="Times New Roman" w:cs="Times New Roman"/>
          <w:szCs w:val="24"/>
        </w:rPr>
        <w:t>ία εξαίρεση από την ανάρτηση των δασικών χαρτών και από την εφαρμογή της δασικής νομ</w:t>
      </w:r>
      <w:r>
        <w:rPr>
          <w:rFonts w:eastAsia="Times New Roman" w:cs="Times New Roman"/>
          <w:szCs w:val="24"/>
        </w:rPr>
        <w:t xml:space="preserve">οθεσίας. Δεν εξαιρούνται από την κατάρτιση δασικών χαρτών οι περιοχές του ιώδους περιγράμματος, δηλαδή των οικιστικών πυκνώσεων. Πρακτικά παρατείνεται η υποχρέωση αυτή, για να υπάρχει και ο απαραίτητος προσδιορισμός του τρόπου αντιμετώπισης των οικιστικών </w:t>
      </w:r>
      <w:r>
        <w:rPr>
          <w:rFonts w:eastAsia="Times New Roman" w:cs="Times New Roman"/>
          <w:szCs w:val="24"/>
        </w:rPr>
        <w:t>πυκνώσεων και όχι να εξαιρεθούν. Για τους δήμους δηλαδή που βρίσκονται τώρα σε ανάρτηση, να ξεκαθαρίσουμε ότι σαφέστατα και έχει καταρτιστεί δασικός χάρτης και για τις οικιστικές πυκνώσεις, δεν έ</w:t>
      </w:r>
      <w:r>
        <w:rPr>
          <w:rFonts w:eastAsia="Times New Roman" w:cs="Times New Roman"/>
          <w:szCs w:val="24"/>
        </w:rPr>
        <w:lastRenderedPageBreak/>
        <w:t>χουν εξαιρεθεί. Δεν αναρτώνται προσωρινά βέβαια, θα συμφωνήσω</w:t>
      </w:r>
      <w:r>
        <w:rPr>
          <w:rFonts w:eastAsia="Times New Roman" w:cs="Times New Roman"/>
          <w:szCs w:val="24"/>
        </w:rPr>
        <w:t xml:space="preserve"> μαζί σας. Όμως οι περιοχές αυτές είναι και παραμένουν καταγεγραμμένες μέχρι την ολοκλήρωση της διαδικασίας ρύθμισης των περιοχών αυτών και σαφώς αποκλείεται κάθε μη νόμιμη δόμηση σε αυτές τις περιοχές, αφού αποτυπώθηκε πλέον σε αυτές η δασική κατάσταση κα</w:t>
      </w:r>
      <w:r>
        <w:rPr>
          <w:rFonts w:eastAsia="Times New Roman" w:cs="Times New Roman"/>
          <w:szCs w:val="24"/>
        </w:rPr>
        <w:t xml:space="preserve">ι ισχύουν προφανώς, οι διατάξεις της δασικής νομοθεσίας. </w:t>
      </w:r>
    </w:p>
    <w:p w14:paraId="2B06E37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προτεινόμενη διάταξη, λοιπόν, από εμάς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 απόφαση του Τμήματος του Συμβουλίου της Επικρατείας και αποβλέπει στην επιτάχυνση της διαδικασίας κύρωσης των δασικών χαρτών. Εξάλλου, </w:t>
      </w:r>
      <w:r>
        <w:rPr>
          <w:rFonts w:eastAsia="Times New Roman" w:cs="Times New Roman"/>
          <w:szCs w:val="24"/>
        </w:rPr>
        <w:t>γράφουμε μέσα ξεκάθαρα στο δεύτερο εδάφιο της παραγράφου 6 ότι όλες αυτές οι περιοχές που εξαιρούνται από την ανάρτηση σε αυτή τη φάση παραπέμπονται, αποστέλλονται στην αρμόδια υπηρεσία του Υπουργείου Περιβάλλοντος για την περιβαλλοντική και πολεοδομική το</w:t>
      </w:r>
      <w:r>
        <w:rPr>
          <w:rFonts w:eastAsia="Times New Roman" w:cs="Times New Roman"/>
          <w:szCs w:val="24"/>
        </w:rPr>
        <w:t xml:space="preserve">υς </w:t>
      </w:r>
      <w:proofErr w:type="spellStart"/>
      <w:r>
        <w:rPr>
          <w:rFonts w:eastAsia="Times New Roman" w:cs="Times New Roman"/>
          <w:szCs w:val="24"/>
        </w:rPr>
        <w:t>αδειοδότηση</w:t>
      </w:r>
      <w:proofErr w:type="spellEnd"/>
      <w:r>
        <w:rPr>
          <w:rFonts w:eastAsia="Times New Roman" w:cs="Times New Roman"/>
          <w:szCs w:val="24"/>
        </w:rPr>
        <w:t>. Άρα δεν υπάρχει έλλειψη περιοχής που δεν θα εφαρμοστεί δασικός χάρτης. Και θέλω να το ξεκαθαρίσω.</w:t>
      </w:r>
    </w:p>
    <w:p w14:paraId="2B06E37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ενημερώνουμε, λοιπόν, ότι στο Υπουργείο Περιβάλλοντος έχει ήδη συσταθεί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με υ</w:t>
      </w:r>
      <w:r>
        <w:rPr>
          <w:rFonts w:eastAsia="Times New Roman" w:cs="Times New Roman"/>
          <w:szCs w:val="24"/>
        </w:rPr>
        <w:lastRenderedPageBreak/>
        <w:t>παλλήλους από τις δασικές και πολε</w:t>
      </w:r>
      <w:r>
        <w:rPr>
          <w:rFonts w:eastAsia="Times New Roman" w:cs="Times New Roman"/>
          <w:szCs w:val="24"/>
        </w:rPr>
        <w:t>οδομικές υπηρεσίες και δεσμευόμαστε ότι θα υπάρξει νόμος για το πώς θα επιλυθούν οι οικιστικές πυκνώσεις και θα εφαρμοστεί η δασική νομοθεσία και θα υπάρχει δασικός χάρτης και για αυτές εντός του 2017. Και προς απόδειξη αυτού σας ενημερώνω ότι μέσα στο άρθ</w:t>
      </w:r>
      <w:r>
        <w:rPr>
          <w:rFonts w:eastAsia="Times New Roman" w:cs="Times New Roman"/>
          <w:szCs w:val="24"/>
        </w:rPr>
        <w:t>ρο πλέον, γιατί είναι άρθρο, υπάρχει πρόβλεψη ότι ακόμα και οι ΟΤΑ, το 65% της χώρας που θα αναρτηθούν από τον Οκτώβριο, του υπολοίπου, υποχρεούνται να κλείσουν τις οικιστικές πυκνώσεις μέχρι τις 20 Δεκεμβρίου, για να είμαστε έτοιμοι και με τον νόμο και να</w:t>
      </w:r>
      <w:r>
        <w:rPr>
          <w:rFonts w:eastAsia="Times New Roman" w:cs="Times New Roman"/>
          <w:szCs w:val="24"/>
        </w:rPr>
        <w:t xml:space="preserve"> αρχίσουμε να τις εξετάζουμε, ως μια απόδειξη που προφανώς θα αποδειχθεί εδώ μέσα, στο Κοινοβούλιο.</w:t>
      </w:r>
    </w:p>
    <w:p w14:paraId="2B06E37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ήθελα να σας πω κλείνοντας, κύριε Πρόεδρε, ότι υπάρχει μια παραπληροφόρηση ότι ο κόσμος δεν χρειάζεται να πληρώσει και πρέπει να πάει στο Συμβούλιο </w:t>
      </w:r>
      <w:r>
        <w:rPr>
          <w:rFonts w:eastAsia="Times New Roman" w:cs="Times New Roman"/>
          <w:szCs w:val="24"/>
        </w:rPr>
        <w:t>Επικρατείας με ενστάσεις και αγωγές και όχι να πάει σε αντιρρήσεις. Αυτό είναι παραπληροφόρηση. Προφανώς και όλες οι δυνατότητες προσφυγής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υπάρχουν, αλλά δεν ξέρουμε τι χρόνο και τι κόστος θα δημιουργήσουν. Η αντίρρηση είναι ένα στάδιο διοικητικ</w:t>
      </w:r>
      <w:r>
        <w:rPr>
          <w:rFonts w:eastAsia="Times New Roman" w:cs="Times New Roman"/>
          <w:szCs w:val="24"/>
        </w:rPr>
        <w:t xml:space="preserve">ής διευκόλυνσης του πολίτη –και με την έκπτωση που έχει γίνει. Και </w:t>
      </w:r>
      <w:r>
        <w:rPr>
          <w:rFonts w:eastAsia="Times New Roman" w:cs="Times New Roman"/>
          <w:szCs w:val="24"/>
        </w:rPr>
        <w:lastRenderedPageBreak/>
        <w:t xml:space="preserve">βέβαια, πρέπει να σας πω ότι σήμερα υπογράφεται η απόφαση ατέλειας για τα Υπουργεία, που δεν υπήρχε μέχρι τώρα. </w:t>
      </w:r>
    </w:p>
    <w:p w14:paraId="2B06E37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Σε περίπτωση που έχουν ήδη υποβληθεί αντιρρήσεις, επιστρέφεται το αντίτιμο για όλες τις ατέλειες. Έχουμε ήδη ετοιμάσει τη συγκρότηση των επιτροπών αντιρρήσεων. Και θέλω να σας πω ότι ήδη το 96% των δήμων έχουν στείλει στοιχεία -είναι μια πολύ μεγάλη αλλαγή</w:t>
      </w:r>
      <w:r>
        <w:rPr>
          <w:rFonts w:eastAsia="Times New Roman" w:cs="Times New Roman"/>
          <w:szCs w:val="24"/>
        </w:rPr>
        <w:t xml:space="preserve">, θέλω να τη γνωρίζετε- μόνο οι </w:t>
      </w:r>
      <w:r>
        <w:rPr>
          <w:rFonts w:eastAsia="Times New Roman" w:cs="Times New Roman"/>
          <w:szCs w:val="24"/>
        </w:rPr>
        <w:t>Δ</w:t>
      </w:r>
      <w:r>
        <w:rPr>
          <w:rFonts w:eastAsia="Times New Roman" w:cs="Times New Roman"/>
          <w:szCs w:val="24"/>
        </w:rPr>
        <w:t xml:space="preserve">ήμοι Γορτυνίας, Ωραιοκάστρου, Νότιου </w:t>
      </w:r>
      <w:proofErr w:type="spellStart"/>
      <w:r>
        <w:rPr>
          <w:rFonts w:eastAsia="Times New Roman" w:cs="Times New Roman"/>
          <w:szCs w:val="24"/>
        </w:rPr>
        <w:t>Πηλίου</w:t>
      </w:r>
      <w:proofErr w:type="spellEnd"/>
      <w:r>
        <w:rPr>
          <w:rFonts w:eastAsia="Times New Roman" w:cs="Times New Roman"/>
          <w:szCs w:val="24"/>
        </w:rPr>
        <w:t xml:space="preserve">, Κιμώλου και Μήλου δεν έχουν στείλει. Οι επόμενες τέσσερις ημέρες είναι ουσιαστικές για αυτούς. </w:t>
      </w:r>
    </w:p>
    <w:p w14:paraId="2B06E37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Και να σας πω και τα πρώτα αποτελέσματα, για να κλείσω και να κατέβω. Παρ</w:t>
      </w:r>
      <w:r>
        <w:rPr>
          <w:rFonts w:eastAsia="Times New Roman" w:cs="Times New Roman"/>
          <w:szCs w:val="24"/>
        </w:rPr>
        <w:t xml:space="preserve">’ </w:t>
      </w:r>
      <w:r>
        <w:rPr>
          <w:rFonts w:eastAsia="Times New Roman" w:cs="Times New Roman"/>
          <w:szCs w:val="24"/>
        </w:rPr>
        <w:t>ότι έχο</w:t>
      </w:r>
      <w:r>
        <w:rPr>
          <w:rFonts w:eastAsia="Times New Roman" w:cs="Times New Roman"/>
          <w:szCs w:val="24"/>
        </w:rPr>
        <w:t>υμε αρκετές υποβληθείσες αντιρρήσεις και πρόδηλα σφάλματα, η αναγωγή των αντιρρήσεων στην έκταση είναι πάρα πολύ μικρή, ήτοι σημαίνει ότι οι αντιρρήσεις καταλαμβάνουν το 1,78% των αναρτημένων χαρτών. Και με αυτό νομίζω ότι μπορώ να απαλύνω λίγο την ανησυχί</w:t>
      </w:r>
      <w:r>
        <w:rPr>
          <w:rFonts w:eastAsia="Times New Roman" w:cs="Times New Roman"/>
          <w:szCs w:val="24"/>
        </w:rPr>
        <w:t xml:space="preserve">α σας σχετικά με τις εξαιρέσιμες περιοχές. </w:t>
      </w:r>
    </w:p>
    <w:p w14:paraId="2B06E37F" w14:textId="77777777" w:rsidR="00186434" w:rsidRDefault="00E01EC9">
      <w:pPr>
        <w:spacing w:line="600" w:lineRule="auto"/>
        <w:ind w:firstLine="720"/>
        <w:contextualSpacing/>
        <w:jc w:val="both"/>
        <w:rPr>
          <w:rFonts w:eastAsia="Times New Roman"/>
          <w:bCs/>
        </w:rPr>
      </w:pPr>
      <w:r>
        <w:rPr>
          <w:rFonts w:eastAsia="Times New Roman"/>
          <w:bCs/>
        </w:rPr>
        <w:t xml:space="preserve">Είναι πολύ μικρές οι περιοχές στις οποίες έχουμε αντιρρήσεις. Τα πρόδηλα είναι 0,36%, οι δασικές εκτάσεις στις αναρτημένες είναι το 67%. Αυτό είναι αποτυπωμένο, λοιπόν, δασικό </w:t>
      </w:r>
      <w:r>
        <w:rPr>
          <w:rFonts w:eastAsia="Times New Roman"/>
          <w:bCs/>
        </w:rPr>
        <w:lastRenderedPageBreak/>
        <w:t xml:space="preserve">κεφάλαιο της χώρας. Οι εκχερσωμένες </w:t>
      </w:r>
      <w:r>
        <w:rPr>
          <w:rFonts w:eastAsia="Times New Roman"/>
          <w:bCs/>
        </w:rPr>
        <w:t>–θα σας ενδιέφερε ίσως να το ακούσετε τελικά- είναι το 3,4%, ενώ οι δασωμένοι αγροί το 6,16. Γιατί πολλοί ρωτούν το δασικό ισοζύγιο στη χώρα εάν βελτιώνεται ή υποχωρεί. Βελτιώνεται, απ’ ό,τι φαίνεται, με την εγκατάλειψη δασωμένων αγρών, κάτι που μας υποχρε</w:t>
      </w:r>
      <w:r>
        <w:rPr>
          <w:rFonts w:eastAsia="Times New Roman"/>
          <w:bCs/>
        </w:rPr>
        <w:t>ώνει να δούμε στο μέλλον πώς να τις διαχειριστούμε.</w:t>
      </w:r>
    </w:p>
    <w:p w14:paraId="2B06E380" w14:textId="77777777" w:rsidR="00186434" w:rsidRDefault="00E01EC9">
      <w:pPr>
        <w:spacing w:line="600" w:lineRule="auto"/>
        <w:ind w:firstLine="720"/>
        <w:contextualSpacing/>
        <w:jc w:val="both"/>
        <w:rPr>
          <w:rFonts w:eastAsia="Times New Roman"/>
          <w:bCs/>
        </w:rPr>
      </w:pPr>
      <w:r>
        <w:rPr>
          <w:rFonts w:eastAsia="Times New Roman"/>
          <w:bCs/>
        </w:rPr>
        <w:t>Πάντως, σχετικά με τα διαθέσιμα μέχρι τώρα στοιχεία, το 96,7% των χαρτών θα κυρωθούν τον Νοέμβριο. Θα έχουμε κυρωμένο, δηλαδή, στο 1/3 της χώρας το 96,7% των αναρτημένων περιοχών. Κι αν θέλετε να το δούμε</w:t>
      </w:r>
      <w:r>
        <w:rPr>
          <w:rFonts w:eastAsia="Times New Roman"/>
          <w:bCs/>
        </w:rPr>
        <w:t xml:space="preserve"> στο πλαίσιο της χώρας μας, το 32,5% της Ελλάδας θα έχει κυρωμένους δασικούς χάρτες, έστω προσωρινά, έστω σε αυτό το τμήμα προς το παρόν τον Νοέμβριο και ακολουθούν και οι υπόλοιπες περιοχές των αντιρρήσεων αλλά και οι νέες αναρτήσεις.</w:t>
      </w:r>
    </w:p>
    <w:p w14:paraId="2B06E381" w14:textId="77777777" w:rsidR="00186434" w:rsidRDefault="00E01EC9">
      <w:pPr>
        <w:spacing w:line="600" w:lineRule="auto"/>
        <w:ind w:firstLine="720"/>
        <w:contextualSpacing/>
        <w:jc w:val="both"/>
        <w:rPr>
          <w:rFonts w:eastAsia="Times New Roman"/>
          <w:bCs/>
        </w:rPr>
      </w:pPr>
      <w:r>
        <w:rPr>
          <w:rFonts w:eastAsia="Times New Roman"/>
          <w:bCs/>
        </w:rPr>
        <w:t>Ελπίζω να διευκρίνισ</w:t>
      </w:r>
      <w:r>
        <w:rPr>
          <w:rFonts w:eastAsia="Times New Roman"/>
          <w:bCs/>
        </w:rPr>
        <w:t>α κάτι που σας ανησύχησε. Ήθελα να είμαι ξεκάθαρος. Δεν θα αποκλειστεί καμμία περιοχή της χώρας από την εφαρμογή του δασικού χάρτη. Προφανώς αναφέρομαι στην εκτός σχεδίου περιοχή. Εντός σχεδίου δεν εφαρμόζεται με αυτές τις διατάξεις ο δασικός χάρτης.</w:t>
      </w:r>
    </w:p>
    <w:p w14:paraId="2B06E382" w14:textId="77777777" w:rsidR="00186434" w:rsidRDefault="00E01EC9">
      <w:pPr>
        <w:spacing w:line="600" w:lineRule="auto"/>
        <w:ind w:firstLine="720"/>
        <w:contextualSpacing/>
        <w:jc w:val="both"/>
        <w:rPr>
          <w:rFonts w:eastAsia="Times New Roman"/>
          <w:bCs/>
        </w:rPr>
      </w:pPr>
      <w:r>
        <w:rPr>
          <w:rFonts w:eastAsia="Times New Roman"/>
          <w:bCs/>
        </w:rPr>
        <w:t>Σας ε</w:t>
      </w:r>
      <w:r>
        <w:rPr>
          <w:rFonts w:eastAsia="Times New Roman"/>
          <w:bCs/>
        </w:rPr>
        <w:t>υχαριστώ.</w:t>
      </w:r>
    </w:p>
    <w:p w14:paraId="2B06E383" w14:textId="77777777" w:rsidR="00186434" w:rsidRDefault="00E01EC9">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του ΣΥΡΙΖΑ)</w:t>
      </w:r>
    </w:p>
    <w:p w14:paraId="2B06E384" w14:textId="77777777" w:rsidR="00186434" w:rsidRDefault="00E01EC9">
      <w:pPr>
        <w:spacing w:line="600" w:lineRule="auto"/>
        <w:ind w:firstLine="720"/>
        <w:contextualSpacing/>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 xml:space="preserve">Ευχαριστούμε τον Αναπληρωτή Υπουργό Περιβάλλοντος και Ενέργειας, τον κ. </w:t>
      </w:r>
      <w:proofErr w:type="spellStart"/>
      <w:r>
        <w:rPr>
          <w:rFonts w:eastAsia="Times New Roman"/>
          <w:szCs w:val="24"/>
        </w:rPr>
        <w:t>Φάμελλο</w:t>
      </w:r>
      <w:proofErr w:type="spellEnd"/>
      <w:r>
        <w:rPr>
          <w:rFonts w:eastAsia="Times New Roman"/>
          <w:szCs w:val="24"/>
        </w:rPr>
        <w:t>, για τη διευκρίνιση που έδωσε.</w:t>
      </w:r>
    </w:p>
    <w:p w14:paraId="2B06E385"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βλέπω ότι θέλετε να πείτε κάτι. Σας ακούω.</w:t>
      </w:r>
    </w:p>
    <w:p w14:paraId="2B06E386" w14:textId="77777777" w:rsidR="00186434" w:rsidRDefault="00E01EC9">
      <w:pPr>
        <w:spacing w:line="600" w:lineRule="auto"/>
        <w:ind w:firstLine="720"/>
        <w:contextualSpacing/>
        <w:jc w:val="both"/>
        <w:rPr>
          <w:rFonts w:eastAsia="Times New Roman"/>
          <w:bCs/>
        </w:rPr>
      </w:pPr>
      <w:r>
        <w:rPr>
          <w:rFonts w:eastAsia="Times New Roman"/>
          <w:b/>
          <w:bCs/>
        </w:rPr>
        <w:t>ΓΕΩΡΓΙΟΣ ΑΜΥΡΑΣ:</w:t>
      </w:r>
      <w:r>
        <w:rPr>
          <w:rFonts w:eastAsia="Times New Roman"/>
          <w:bCs/>
        </w:rPr>
        <w:t xml:space="preserve"> Ευχαριστώ, κύριε Πρόεδρε.</w:t>
      </w:r>
    </w:p>
    <w:p w14:paraId="2B06E387" w14:textId="77777777" w:rsidR="00186434" w:rsidRDefault="00E01EC9">
      <w:pPr>
        <w:spacing w:line="600" w:lineRule="auto"/>
        <w:ind w:firstLine="720"/>
        <w:contextualSpacing/>
        <w:jc w:val="both"/>
        <w:rPr>
          <w:rFonts w:eastAsia="Times New Roman"/>
          <w:bCs/>
        </w:rPr>
      </w:pPr>
      <w:r>
        <w:rPr>
          <w:rFonts w:eastAsia="Times New Roman"/>
          <w:bCs/>
        </w:rPr>
        <w:t xml:space="preserve">Ήθελα επ’ αυτού του ζητήματος, και μια που ο κύριος Υπουργός μάς μίλησε για την τροπολογία, να ζητήσω διευκρινιστικές απαντήσεις σε κάποια ερωτήματα. Γιατί με την εξαίρεση των οικιστικών πυκνώσεων από την παρούσα </w:t>
      </w:r>
      <w:r>
        <w:rPr>
          <w:rFonts w:eastAsia="Times New Roman"/>
          <w:bCs/>
        </w:rPr>
        <w:t>φάση της ανάρτησης των δασικών χαρτών στην ουσία, κύριε Υπουργέ, αποφεύγεται να δοθεί η δυνατότητα στους ιδιοκτήτες αυθαιρέτων εντός τέτοιων περιοχών το δικαίωμα της υποβολής αντιρρήσεων, οι οποίες θα έπρεπε να κριθούν από τις αρμόδιες επιτροπές εξέτασης α</w:t>
      </w:r>
      <w:r>
        <w:rPr>
          <w:rFonts w:eastAsia="Times New Roman"/>
          <w:bCs/>
        </w:rPr>
        <w:t>ντιρρήσεων.</w:t>
      </w:r>
    </w:p>
    <w:p w14:paraId="2B06E388" w14:textId="77777777" w:rsidR="00186434" w:rsidRDefault="00E01EC9">
      <w:pPr>
        <w:spacing w:line="600" w:lineRule="auto"/>
        <w:ind w:firstLine="720"/>
        <w:contextualSpacing/>
        <w:jc w:val="both"/>
        <w:rPr>
          <w:rFonts w:eastAsia="Times New Roman"/>
          <w:b/>
          <w:bCs/>
        </w:rPr>
      </w:pPr>
      <w:r>
        <w:rPr>
          <w:rFonts w:eastAsia="Times New Roman"/>
          <w:bCs/>
        </w:rPr>
        <w:t>Άρα εάν είχαν τη δυνατότητα οι ιδιοκτήτες αυτών των αυθαιρέτων εντός αυτών των οικιστικών πυκνώσεων που εξαιρούνται, όμως, τώρα από την ανάρτηση, το πιο πιθανό, σας λέω εγώ, είναι ότι η επιτροπή θα τους έκρινε ως δασική περιοχή και ότι είναι αυ</w:t>
      </w:r>
      <w:r>
        <w:rPr>
          <w:rFonts w:eastAsia="Times New Roman"/>
          <w:bCs/>
        </w:rPr>
        <w:t xml:space="preserve">θαίρετο «καραμπινάτο», να το πω απλά, το οίκημά τους. </w:t>
      </w:r>
      <w:r>
        <w:rPr>
          <w:rFonts w:eastAsia="Times New Roman"/>
          <w:bCs/>
        </w:rPr>
        <w:lastRenderedPageBreak/>
        <w:t>Μετά την κύρωση του κάθε δασικού χάρτη, που θα έχει και την κρίση της επιτροπής, θα μπορούσε ο κάθε ιδιοκτήτης αυθαιρέτου εντός μιας τέτοιας οικιστικής πύκνωσης μέσα σε δασική έκταση, να προσφύγει στο Σ</w:t>
      </w:r>
      <w:r>
        <w:rPr>
          <w:rFonts w:eastAsia="Times New Roman"/>
          <w:bCs/>
        </w:rPr>
        <w:t>υμβούλιο της Επικρατείας και εκεί να αποφασίσει το Συμβούλιο της Επικρατείας. Τώρα, όμως, δεν γίνεται, δεν μπορεί να συμβεί αυτό. Εγώ σας λέω ότι και το Συμβούλιο της Επικρατείας θα τα έβγαζε, το λέω και πάλι απλά, «καραμπινάτα» αυθαίρετα. Όμως τώρα τι γίν</w:t>
      </w:r>
      <w:r>
        <w:rPr>
          <w:rFonts w:eastAsia="Times New Roman"/>
          <w:bCs/>
        </w:rPr>
        <w:t>εται με τους ιδιοκτήτες αυτών των αυθαιρέτων; Παραμένουν όμηροι μιας υπουργικής απόφασης, η οποία θα έρθει στο μέλλον.</w:t>
      </w:r>
    </w:p>
    <w:p w14:paraId="2B06E389" w14:textId="77777777" w:rsidR="00186434" w:rsidRDefault="00E01EC9">
      <w:pPr>
        <w:spacing w:line="600" w:lineRule="auto"/>
        <w:ind w:firstLine="720"/>
        <w:contextualSpacing/>
        <w:jc w:val="both"/>
        <w:rPr>
          <w:rFonts w:eastAsia="Times New Roman"/>
          <w:bCs/>
        </w:rPr>
      </w:pPr>
      <w:r>
        <w:rPr>
          <w:rFonts w:eastAsia="Times New Roman"/>
          <w:b/>
          <w:bCs/>
        </w:rPr>
        <w:t>ΣΩΚΡΑΤΗΣ ΦΑΜΕΛΛΟΣ (Αναπληρωτής Υπουργός Περιβάλλοντος και Ενέργειας):</w:t>
      </w:r>
      <w:r>
        <w:rPr>
          <w:rFonts w:eastAsia="Times New Roman"/>
          <w:bCs/>
        </w:rPr>
        <w:t xml:space="preserve"> Όχι με υπουργική απόφαση.</w:t>
      </w:r>
    </w:p>
    <w:p w14:paraId="2B06E38A" w14:textId="77777777" w:rsidR="00186434" w:rsidRDefault="00E01EC9">
      <w:pPr>
        <w:spacing w:line="600" w:lineRule="auto"/>
        <w:ind w:firstLine="720"/>
        <w:contextualSpacing/>
        <w:jc w:val="both"/>
        <w:rPr>
          <w:rFonts w:eastAsia="Times New Roman"/>
          <w:bCs/>
        </w:rPr>
      </w:pPr>
      <w:r>
        <w:rPr>
          <w:rFonts w:eastAsia="Times New Roman"/>
          <w:b/>
          <w:bCs/>
        </w:rPr>
        <w:t>ΓΕΩΡΓΙΟΣ ΑΜΥΡΑΣ:</w:t>
      </w:r>
      <w:r>
        <w:rPr>
          <w:rFonts w:eastAsia="Times New Roman"/>
          <w:bCs/>
        </w:rPr>
        <w:t xml:space="preserve"> Προσέξτε, εάν…</w:t>
      </w:r>
    </w:p>
    <w:p w14:paraId="2B06E38B" w14:textId="77777777" w:rsidR="00186434" w:rsidRDefault="00E01EC9">
      <w:pPr>
        <w:spacing w:line="600" w:lineRule="auto"/>
        <w:ind w:firstLine="720"/>
        <w:contextualSpacing/>
        <w:jc w:val="both"/>
        <w:rPr>
          <w:rFonts w:eastAsia="Times New Roman"/>
          <w:szCs w:val="24"/>
        </w:rPr>
      </w:pPr>
      <w:r>
        <w:rPr>
          <w:rFonts w:eastAsia="Times New Roman"/>
          <w:b/>
          <w:bCs/>
        </w:rPr>
        <w:t>ΠΡΟΕΔΡΕΥΩ</w:t>
      </w:r>
      <w:r>
        <w:rPr>
          <w:rFonts w:eastAsia="Times New Roman"/>
          <w:b/>
          <w:bCs/>
        </w:rPr>
        <w:t>Ν (Αναστάσιος Κουράκης):</w:t>
      </w:r>
      <w:r>
        <w:rPr>
          <w:rFonts w:eastAsia="Times New Roman"/>
          <w:b/>
          <w:szCs w:val="24"/>
        </w:rPr>
        <w:t xml:space="preserve"> </w:t>
      </w:r>
      <w:r>
        <w:rPr>
          <w:rFonts w:eastAsia="Times New Roman"/>
          <w:szCs w:val="24"/>
        </w:rPr>
        <w:t>Ας τελειώσει και θα απαντήσετε, κύριε Υπουργέ.</w:t>
      </w:r>
    </w:p>
    <w:p w14:paraId="2B06E38C" w14:textId="77777777" w:rsidR="00186434" w:rsidRDefault="00E01EC9">
      <w:pPr>
        <w:spacing w:line="600" w:lineRule="auto"/>
        <w:ind w:firstLine="720"/>
        <w:contextualSpacing/>
        <w:jc w:val="both"/>
        <w:rPr>
          <w:rFonts w:eastAsia="Times New Roman"/>
          <w:bCs/>
        </w:rPr>
      </w:pPr>
      <w:r>
        <w:rPr>
          <w:rFonts w:eastAsia="Times New Roman"/>
          <w:b/>
          <w:bCs/>
        </w:rPr>
        <w:t>ΣΩΚΡΑΤΗΣ ΦΑΜΕΛΛΟΣ (Αναπληρωτής Υπουργός Περιβάλλοντος και Ενέργειας):</w:t>
      </w:r>
      <w:r>
        <w:rPr>
          <w:rFonts w:eastAsia="Times New Roman"/>
          <w:bCs/>
        </w:rPr>
        <w:t xml:space="preserve"> …(</w:t>
      </w:r>
      <w:r>
        <w:rPr>
          <w:rFonts w:eastAsia="Times New Roman"/>
          <w:bCs/>
        </w:rPr>
        <w:t xml:space="preserve">δεν </w:t>
      </w:r>
      <w:r>
        <w:rPr>
          <w:rFonts w:eastAsia="Times New Roman"/>
          <w:bCs/>
        </w:rPr>
        <w:t>ακούστηκε)</w:t>
      </w:r>
    </w:p>
    <w:p w14:paraId="2B06E38D" w14:textId="77777777" w:rsidR="00186434" w:rsidRDefault="00E01EC9">
      <w:pPr>
        <w:spacing w:line="600" w:lineRule="auto"/>
        <w:ind w:firstLine="720"/>
        <w:contextualSpacing/>
        <w:jc w:val="both"/>
        <w:rPr>
          <w:rFonts w:eastAsia="Times New Roman"/>
          <w:bCs/>
        </w:rPr>
      </w:pPr>
      <w:r>
        <w:rPr>
          <w:rFonts w:eastAsia="Times New Roman"/>
          <w:b/>
          <w:bCs/>
        </w:rPr>
        <w:t>ΓΕΩΡΓΙΟΣ ΑΜΥΡΑΣ:</w:t>
      </w:r>
      <w:r>
        <w:rPr>
          <w:rFonts w:eastAsia="Times New Roman"/>
          <w:bCs/>
        </w:rPr>
        <w:t xml:space="preserve"> Μιας μελλοντικής ευνοϊκής ρύθμισης, έστω, με νόμο εγώ σας λέω.</w:t>
      </w:r>
    </w:p>
    <w:p w14:paraId="2B06E38E" w14:textId="77777777" w:rsidR="00186434" w:rsidRDefault="00E01EC9">
      <w:pPr>
        <w:spacing w:line="600" w:lineRule="auto"/>
        <w:ind w:firstLine="720"/>
        <w:contextualSpacing/>
        <w:jc w:val="both"/>
        <w:rPr>
          <w:rFonts w:eastAsia="Times New Roman"/>
          <w:bCs/>
        </w:rPr>
      </w:pPr>
      <w:r>
        <w:rPr>
          <w:rFonts w:eastAsia="Times New Roman"/>
          <w:bCs/>
        </w:rPr>
        <w:lastRenderedPageBreak/>
        <w:t>Άρα είναι πιθανόν</w:t>
      </w:r>
      <w:r>
        <w:rPr>
          <w:rFonts w:eastAsia="Times New Roman"/>
          <w:bCs/>
        </w:rPr>
        <w:t xml:space="preserve"> και για αυτό εγώ πήρα τον λόγο, κυρίες και κύριοι συνάδελφοι -και ως Κοινοβουλευτικός Εκπρόσωπος μόνο για αυτό το θέμα θα μιλούσα- σε μια μελλοντική αναθεώρηση του Συντάγματος να κριθούν οι δασικές εκτάσεις με αεροφωτογραφίες μεταγενέστερες από αυτές με β</w:t>
      </w:r>
      <w:r>
        <w:rPr>
          <w:rFonts w:eastAsia="Times New Roman"/>
          <w:bCs/>
        </w:rPr>
        <w:t>άση τις οποίες κρίνονται σήμερα και είναι ένας κίνδυνος αυτό. Το επισημαίνω. Ελπίζω να έχω κάποιες απαντήσεις, κύριε Υπουργέ, που να με κάνουν να θεωρήσω ότι τα πράγματα θα έχουν άλλη εξέλιξη.</w:t>
      </w:r>
    </w:p>
    <w:p w14:paraId="2B06E38F" w14:textId="77777777" w:rsidR="00186434" w:rsidRDefault="00E01EC9">
      <w:pPr>
        <w:spacing w:line="600" w:lineRule="auto"/>
        <w:ind w:firstLine="720"/>
        <w:contextualSpacing/>
        <w:jc w:val="both"/>
        <w:rPr>
          <w:rFonts w:eastAsia="Times New Roman"/>
          <w:bCs/>
        </w:rPr>
      </w:pPr>
      <w:r>
        <w:rPr>
          <w:rFonts w:eastAsia="Times New Roman"/>
          <w:bCs/>
        </w:rPr>
        <w:t>Σας ευχαριστώ πολύ.</w:t>
      </w:r>
    </w:p>
    <w:p w14:paraId="2B06E390" w14:textId="77777777" w:rsidR="00186434" w:rsidRDefault="00E01EC9">
      <w:pPr>
        <w:spacing w:line="600" w:lineRule="auto"/>
        <w:ind w:firstLine="720"/>
        <w:contextualSpacing/>
        <w:jc w:val="both"/>
        <w:rPr>
          <w:rFonts w:eastAsia="Times New Roman"/>
          <w:szCs w:val="24"/>
        </w:rPr>
      </w:pPr>
      <w:r>
        <w:rPr>
          <w:rFonts w:eastAsia="Times New Roman"/>
          <w:b/>
          <w:bCs/>
        </w:rPr>
        <w:t>ΠΡΟΕΔΡΕΥΩΝ (Αναστάσιος Κουράκης):</w:t>
      </w:r>
      <w:r>
        <w:rPr>
          <w:rFonts w:eastAsia="Times New Roman"/>
          <w:b/>
          <w:szCs w:val="24"/>
        </w:rPr>
        <w:t xml:space="preserve"> </w:t>
      </w:r>
      <w:r>
        <w:rPr>
          <w:rFonts w:eastAsia="Times New Roman"/>
          <w:szCs w:val="24"/>
        </w:rPr>
        <w:t>Ευχαριστο</w:t>
      </w:r>
      <w:r>
        <w:rPr>
          <w:rFonts w:eastAsia="Times New Roman"/>
          <w:szCs w:val="24"/>
        </w:rPr>
        <w:t xml:space="preserve">ύμε, κύριε </w:t>
      </w:r>
      <w:proofErr w:type="spellStart"/>
      <w:r>
        <w:rPr>
          <w:rFonts w:eastAsia="Times New Roman"/>
          <w:szCs w:val="24"/>
        </w:rPr>
        <w:t>Αμυρά</w:t>
      </w:r>
      <w:proofErr w:type="spellEnd"/>
      <w:r>
        <w:rPr>
          <w:rFonts w:eastAsia="Times New Roman"/>
          <w:szCs w:val="24"/>
        </w:rPr>
        <w:t>.</w:t>
      </w:r>
    </w:p>
    <w:p w14:paraId="2B06E391"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Καταλάβατε ότι κάναμε και εξοικονόμηση χρόνου, γιατί μετά δεν θα μιλήσει ο κ. </w:t>
      </w:r>
      <w:proofErr w:type="spellStart"/>
      <w:r>
        <w:rPr>
          <w:rFonts w:eastAsia="Times New Roman"/>
          <w:szCs w:val="24"/>
        </w:rPr>
        <w:t>Αμυράς</w:t>
      </w:r>
      <w:proofErr w:type="spellEnd"/>
      <w:r>
        <w:rPr>
          <w:rFonts w:eastAsia="Times New Roman"/>
          <w:szCs w:val="24"/>
        </w:rPr>
        <w:t>. Εκμεταλλεύεται την παρουσία του κυρίου Υπουργού, για να δώσει μια απάντηση ο κύριος Υπουργός.</w:t>
      </w:r>
    </w:p>
    <w:p w14:paraId="2B06E392" w14:textId="77777777" w:rsidR="00186434" w:rsidRDefault="00E01EC9">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2B06E393" w14:textId="77777777" w:rsidR="00186434" w:rsidRDefault="00E01EC9">
      <w:pPr>
        <w:spacing w:line="600" w:lineRule="auto"/>
        <w:ind w:firstLine="720"/>
        <w:contextualSpacing/>
        <w:jc w:val="both"/>
        <w:rPr>
          <w:rFonts w:eastAsia="Times New Roman"/>
          <w:bCs/>
        </w:rPr>
      </w:pPr>
      <w:r>
        <w:rPr>
          <w:rFonts w:eastAsia="Times New Roman"/>
          <w:b/>
          <w:bCs/>
        </w:rPr>
        <w:t>ΣΩΚΡΑΤΗΣ ΦΑΜΕΛΛΟΣ (Αναπληρω</w:t>
      </w:r>
      <w:r>
        <w:rPr>
          <w:rFonts w:eastAsia="Times New Roman"/>
          <w:b/>
          <w:bCs/>
        </w:rPr>
        <w:t>τής Υπουργός Περιβάλλοντος και Ενέργειας):</w:t>
      </w:r>
      <w:r>
        <w:rPr>
          <w:rFonts w:eastAsia="Times New Roman"/>
          <w:bCs/>
        </w:rPr>
        <w:t xml:space="preserve"> Μόνο για ένα λεπτό, κύριε Πρόεδρε.</w:t>
      </w:r>
    </w:p>
    <w:p w14:paraId="2B06E394" w14:textId="77777777" w:rsidR="00186434" w:rsidRDefault="00E01EC9">
      <w:pPr>
        <w:spacing w:line="600" w:lineRule="auto"/>
        <w:ind w:firstLine="720"/>
        <w:contextualSpacing/>
        <w:jc w:val="both"/>
        <w:rPr>
          <w:rFonts w:eastAsia="Times New Roman"/>
          <w:bCs/>
        </w:rPr>
      </w:pPr>
      <w:r>
        <w:rPr>
          <w:rFonts w:eastAsia="Times New Roman"/>
          <w:bCs/>
        </w:rPr>
        <w:lastRenderedPageBreak/>
        <w:t xml:space="preserve">Δεν θα υπάρχει όμηρος κανένας υπουργικής απόφασης ή προσωπικής ρύθμισης ή προσωπικής ή πολιτικής σχέσης. Αυτό που πρέπει να είναι ξεκάθαρο είναι η δέσμευσή μας ότι θα εφαρμοστεί </w:t>
      </w:r>
      <w:r>
        <w:rPr>
          <w:rFonts w:eastAsia="Times New Roman"/>
          <w:bCs/>
        </w:rPr>
        <w:t>ο δασικός χάρτης. Γιατί υπάρχει μια ανησυχία μήπως δεν εφαρμοστεί, την οποία εγώ θα απαντήσω δημόσια.</w:t>
      </w:r>
    </w:p>
    <w:p w14:paraId="2B06E395" w14:textId="77777777" w:rsidR="00186434" w:rsidRDefault="00E01EC9">
      <w:pPr>
        <w:spacing w:line="600" w:lineRule="auto"/>
        <w:ind w:firstLine="720"/>
        <w:contextualSpacing/>
        <w:jc w:val="both"/>
        <w:rPr>
          <w:rFonts w:eastAsia="Times New Roman"/>
          <w:bCs/>
        </w:rPr>
      </w:pPr>
      <w:r>
        <w:rPr>
          <w:rFonts w:eastAsia="Times New Roman"/>
          <w:bCs/>
        </w:rPr>
        <w:t>Εξάλλου πρέπει να σας πω ότι μόνο αυτή η Κυβέρνηση άντεξε να τροποποιήσει και να δουλέψει οκτώ μήνες πάνω στο αντικείμενο αυτό και να έχουμε δασικό χάρτη.</w:t>
      </w:r>
      <w:r>
        <w:rPr>
          <w:rFonts w:eastAsia="Times New Roman"/>
          <w:bCs/>
        </w:rPr>
        <w:t xml:space="preserve"> Νομίζω ότι θα έπρεπε να ανησυχούμε για όλους αυτούς που τόσα χρόνια δεν έπαιρναν την ευθύνη. Εμείς αναλάβαμε την ευθύνη, παρ’ όλες τις δυσκολίες, και στο κοινωνικό επίπεδο. Γιατί κάποιοι επέτρεψαν και άφησαν την ύπαιθρο σε καθυστέρηση, γιατί έκρυβαν το πρ</w:t>
      </w:r>
      <w:r>
        <w:rPr>
          <w:rFonts w:eastAsia="Times New Roman"/>
          <w:bCs/>
        </w:rPr>
        <w:t>όβλημα κάτω από το χαλί και άφηναν ανοιχτό το θέμα της δασικής νομοθεσίας. Εμείς δεν έχουμε καμμία τέτοια διάθεση.</w:t>
      </w:r>
    </w:p>
    <w:p w14:paraId="2B06E396" w14:textId="77777777" w:rsidR="00186434" w:rsidRDefault="00E01EC9">
      <w:pPr>
        <w:spacing w:line="600" w:lineRule="auto"/>
        <w:ind w:firstLine="720"/>
        <w:contextualSpacing/>
        <w:jc w:val="both"/>
        <w:rPr>
          <w:rFonts w:eastAsia="Times New Roman"/>
          <w:bCs/>
        </w:rPr>
      </w:pPr>
      <w:r>
        <w:rPr>
          <w:rFonts w:eastAsia="Times New Roman"/>
          <w:bCs/>
        </w:rPr>
        <w:t xml:space="preserve">Άρα κύριε </w:t>
      </w:r>
      <w:proofErr w:type="spellStart"/>
      <w:r>
        <w:rPr>
          <w:rFonts w:eastAsia="Times New Roman"/>
          <w:bCs/>
        </w:rPr>
        <w:t>Αμυρά</w:t>
      </w:r>
      <w:proofErr w:type="spellEnd"/>
      <w:r>
        <w:rPr>
          <w:rFonts w:eastAsia="Times New Roman"/>
          <w:bCs/>
        </w:rPr>
        <w:t xml:space="preserve">, θα υπάρχει νομοθετική πράξη, άρα συζήτηση εδώ, άρα νομοσχέδιο, το οποίο θα το ετοιμάσουμε μέσα στο </w:t>
      </w:r>
      <w:r>
        <w:rPr>
          <w:rFonts w:eastAsia="Times New Roman"/>
          <w:bCs/>
        </w:rPr>
        <w:t>΄</w:t>
      </w:r>
      <w:r>
        <w:rPr>
          <w:rFonts w:eastAsia="Times New Roman"/>
          <w:bCs/>
        </w:rPr>
        <w:t>17 για να το βάλουμε στη</w:t>
      </w:r>
      <w:r>
        <w:rPr>
          <w:rFonts w:eastAsia="Times New Roman"/>
          <w:bCs/>
        </w:rPr>
        <w:t xml:space="preserve"> διαβούλευση και να έρθει εδώ, που θα επιλύει το θέμα των οικιστικών πυκνώσεων για να εφαρμοστούν οι δασικοί χάρτες, έτσι ώστε ο κάθε πολίτης να διεκδικήσει μετά σε όποιο όργανο θέλει, μετά το αποτέλεσμα των οικιστικών </w:t>
      </w:r>
      <w:r>
        <w:rPr>
          <w:rFonts w:eastAsia="Times New Roman"/>
          <w:bCs/>
        </w:rPr>
        <w:lastRenderedPageBreak/>
        <w:t>πυκνώσεων, τα δικαιώματά του και να ε</w:t>
      </w:r>
      <w:r>
        <w:rPr>
          <w:rFonts w:eastAsia="Times New Roman"/>
          <w:bCs/>
        </w:rPr>
        <w:t>πιλυθεί διά παντός στη χώρα μας το θέμα της δασικής νομοθεσίας, γιατί επαναλαμβάνω, κανείς δεν τόλμησε μέχρι τώρα να εφαρμόσει τον κανόνα της κανονικότητας και του περιβάλλοντος.</w:t>
      </w:r>
    </w:p>
    <w:p w14:paraId="2B06E397" w14:textId="77777777" w:rsidR="00186434" w:rsidRDefault="00E01EC9">
      <w:pPr>
        <w:spacing w:line="600" w:lineRule="auto"/>
        <w:ind w:firstLine="720"/>
        <w:contextualSpacing/>
        <w:jc w:val="both"/>
        <w:rPr>
          <w:rFonts w:eastAsia="Times New Roman"/>
          <w:bCs/>
        </w:rPr>
      </w:pPr>
      <w:r>
        <w:rPr>
          <w:rFonts w:eastAsia="Times New Roman"/>
          <w:bCs/>
        </w:rPr>
        <w:t>Ευχαριστώ πολύ.</w:t>
      </w:r>
    </w:p>
    <w:p w14:paraId="2B06E398" w14:textId="77777777" w:rsidR="00186434" w:rsidRDefault="00E01EC9">
      <w:pPr>
        <w:spacing w:line="600" w:lineRule="auto"/>
        <w:ind w:firstLine="720"/>
        <w:contextualSpacing/>
        <w:jc w:val="center"/>
        <w:rPr>
          <w:rFonts w:eastAsia="Times New Roman"/>
          <w:szCs w:val="24"/>
        </w:rPr>
      </w:pPr>
      <w:r>
        <w:rPr>
          <w:rFonts w:eastAsia="Times New Roman"/>
          <w:bCs/>
        </w:rPr>
        <w:t>(Χειροκροτήματα από την πτέρυγα του ΣΥΡΙΖΑ)</w:t>
      </w:r>
    </w:p>
    <w:p w14:paraId="2B06E399" w14:textId="77777777" w:rsidR="00186434" w:rsidRDefault="00E01EC9">
      <w:pPr>
        <w:spacing w:line="600" w:lineRule="auto"/>
        <w:ind w:firstLine="720"/>
        <w:contextualSpacing/>
        <w:jc w:val="both"/>
        <w:rPr>
          <w:rFonts w:eastAsia="Times New Roman"/>
          <w:szCs w:val="24"/>
        </w:rPr>
      </w:pPr>
      <w:r>
        <w:rPr>
          <w:rFonts w:eastAsia="Times New Roman"/>
          <w:b/>
          <w:szCs w:val="24"/>
        </w:rPr>
        <w:t>ΠΡΟΕΔΡΕΥΩΝ (Αναστ</w:t>
      </w:r>
      <w:r>
        <w:rPr>
          <w:rFonts w:eastAsia="Times New Roman"/>
          <w:b/>
          <w:szCs w:val="24"/>
        </w:rPr>
        <w:t xml:space="preserve">άσιος Κουράκης): </w:t>
      </w:r>
      <w:r>
        <w:rPr>
          <w:rFonts w:eastAsia="Times New Roman"/>
          <w:szCs w:val="24"/>
        </w:rPr>
        <w:t>Ευχαριστούμε τον Υπουργό.</w:t>
      </w:r>
    </w:p>
    <w:p w14:paraId="2B06E39A" w14:textId="77777777" w:rsidR="00186434" w:rsidRDefault="00E01EC9">
      <w:pPr>
        <w:spacing w:line="600" w:lineRule="auto"/>
        <w:ind w:firstLine="720"/>
        <w:contextualSpacing/>
        <w:jc w:val="both"/>
        <w:rPr>
          <w:rFonts w:eastAsia="Times New Roman"/>
          <w:szCs w:val="24"/>
        </w:rPr>
      </w:pPr>
      <w:r>
        <w:rPr>
          <w:rFonts w:eastAsia="Times New Roman"/>
          <w:szCs w:val="24"/>
        </w:rPr>
        <w:t>Έχει ζητήσει τον λόγο για μερικές διευκριν</w:t>
      </w:r>
      <w:r>
        <w:rPr>
          <w:rFonts w:eastAsia="Times New Roman"/>
          <w:szCs w:val="24"/>
        </w:rPr>
        <w:t>ί</w:t>
      </w:r>
      <w:r>
        <w:rPr>
          <w:rFonts w:eastAsia="Times New Roman"/>
          <w:szCs w:val="24"/>
        </w:rPr>
        <w:t xml:space="preserve">σεις η Υπουργός Διοικητικής Ανασυγκρότησης κ. Όλγα </w:t>
      </w:r>
      <w:proofErr w:type="spellStart"/>
      <w:r>
        <w:rPr>
          <w:rFonts w:eastAsia="Times New Roman"/>
          <w:szCs w:val="24"/>
        </w:rPr>
        <w:t>Γεροβασίλη</w:t>
      </w:r>
      <w:proofErr w:type="spellEnd"/>
      <w:r>
        <w:rPr>
          <w:rFonts w:eastAsia="Times New Roman"/>
          <w:szCs w:val="24"/>
        </w:rPr>
        <w:t xml:space="preserve">. </w:t>
      </w:r>
    </w:p>
    <w:p w14:paraId="2B06E39B" w14:textId="77777777" w:rsidR="00186434" w:rsidRDefault="00E01EC9">
      <w:pPr>
        <w:spacing w:line="600" w:lineRule="auto"/>
        <w:ind w:firstLine="720"/>
        <w:contextualSpacing/>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Ευχαριστώ, κύριε Πρόεδρε.</w:t>
      </w:r>
    </w:p>
    <w:p w14:paraId="2B06E39C" w14:textId="77777777" w:rsidR="00186434" w:rsidRDefault="00E01EC9">
      <w:pPr>
        <w:spacing w:line="600" w:lineRule="auto"/>
        <w:ind w:firstLine="720"/>
        <w:contextualSpacing/>
        <w:jc w:val="both"/>
        <w:rPr>
          <w:rFonts w:eastAsia="Times New Roman"/>
          <w:szCs w:val="24"/>
        </w:rPr>
      </w:pPr>
      <w:r>
        <w:rPr>
          <w:rFonts w:eastAsia="Times New Roman"/>
          <w:szCs w:val="24"/>
        </w:rPr>
        <w:t>Χρειάζομαι λίγο χρόνο, δε</w:t>
      </w:r>
      <w:r>
        <w:rPr>
          <w:rFonts w:eastAsia="Times New Roman"/>
          <w:szCs w:val="24"/>
        </w:rPr>
        <w:t>ν νομίζω παραπάνω από τρία λεπτά, για να απαντήσω σε κάποια ζητήματα που αφορούν την τροπολογία που συζητάμε σήμερα για την αξιολόγηση, η οποία βεβαίως δεν εμφανίστηκε αιφνιδιαστικά. Είχα έλθει στην αρμόδια επιτροπή όταν συνεδρίασε και παρουσίασα, βεβαίως,</w:t>
      </w:r>
      <w:r>
        <w:rPr>
          <w:rFonts w:eastAsia="Times New Roman"/>
          <w:szCs w:val="24"/>
        </w:rPr>
        <w:t xml:space="preserve"> την τροπολογία κανονικά εκεί.</w:t>
      </w:r>
    </w:p>
    <w:p w14:paraId="2B06E39D"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Επειδή όμως, ακούστηκαν διάφορα, θα μου επιτρέψετε για τρία λεπτά να σας πω το εξής, απαντώντας στην κριτική και </w:t>
      </w:r>
      <w:r>
        <w:rPr>
          <w:rFonts w:eastAsia="Times New Roman"/>
          <w:szCs w:val="24"/>
        </w:rPr>
        <w:lastRenderedPageBreak/>
        <w:t>κυρίως, απαντώντας σήμερα στην κριτική του κ. Παπαθεοδώρου εκ μέρους της Δημοκρατικής Συμπαράταξης, που έχει τίτλο ως κριτική προς εμάς ότι «δε</w:t>
      </w:r>
      <w:r>
        <w:rPr>
          <w:rFonts w:eastAsia="Times New Roman"/>
          <w:szCs w:val="24"/>
        </w:rPr>
        <w:t xml:space="preserve">ν θέλουμε, δεν μπορούμε να μεταρρυθμίσουμε το κράτος, να το κάνουμε αξιοκρατικό, διαφανές, αποδοτικό, αποτελεσματικό και λιγότερο γραφειοκρατικό, επειδή εμείς κάτι άλλο σκεπτόμαστε, κάτι άλλο κρύβουμε». </w:t>
      </w:r>
    </w:p>
    <w:p w14:paraId="2B06E39E" w14:textId="77777777" w:rsidR="00186434" w:rsidRDefault="00E01EC9">
      <w:pPr>
        <w:spacing w:line="600" w:lineRule="auto"/>
        <w:ind w:firstLine="720"/>
        <w:contextualSpacing/>
        <w:jc w:val="both"/>
        <w:rPr>
          <w:rFonts w:eastAsia="Times New Roman"/>
          <w:szCs w:val="24"/>
        </w:rPr>
      </w:pPr>
      <w:r>
        <w:rPr>
          <w:rFonts w:eastAsia="Times New Roman"/>
          <w:szCs w:val="24"/>
        </w:rPr>
        <w:t>Το λιγότερο που μπορώ να σας πω, κύριε Παπαθεοδώρου,</w:t>
      </w:r>
      <w:r>
        <w:rPr>
          <w:rFonts w:eastAsia="Times New Roman"/>
          <w:szCs w:val="24"/>
        </w:rPr>
        <w:t xml:space="preserve"> είναι ότι δεν είστε καλά ενημερωμένος. Διότι αυτά όλα συνέβησαν σε αυτήν τη χώρα, αλλά συνέβησαν επί δεκαετίες σε αυτήν τη χώρα, όχι όμως από αυτήν την κυβέρνηση. Αυτά συνέβησαν από τις κυβερνήσεις ΠΑΣΟΚ και Νέας Δημοκρατίας διαχρονικά, οι οποίες έστησαν </w:t>
      </w:r>
      <w:r>
        <w:rPr>
          <w:rFonts w:eastAsia="Times New Roman"/>
          <w:szCs w:val="24"/>
        </w:rPr>
        <w:t xml:space="preserve">αυτό το κράτος και το συντήρησαν μεθοδικά και με αποτελεσματικότητα. Και το πελατειακό και το γραφειοκρατικό και το ρουσφετολογικό και το αναποτελεσματικό και όποιον άλλον όρο χρησιμοποιήσατε. </w:t>
      </w:r>
    </w:p>
    <w:p w14:paraId="2B06E39F" w14:textId="77777777" w:rsidR="00186434" w:rsidRDefault="00E01EC9">
      <w:pPr>
        <w:spacing w:line="600" w:lineRule="auto"/>
        <w:ind w:firstLine="720"/>
        <w:contextualSpacing/>
        <w:jc w:val="both"/>
        <w:rPr>
          <w:rFonts w:eastAsia="Times New Roman"/>
          <w:szCs w:val="24"/>
        </w:rPr>
      </w:pPr>
      <w:r>
        <w:rPr>
          <w:rFonts w:eastAsia="Times New Roman"/>
          <w:szCs w:val="24"/>
        </w:rPr>
        <w:t>Προσφάτως, λοιπόν, και είναι στη δημοσιότητα -έχει δοθεί και σ</w:t>
      </w:r>
      <w:r>
        <w:rPr>
          <w:rFonts w:eastAsia="Times New Roman"/>
          <w:szCs w:val="24"/>
        </w:rPr>
        <w:t xml:space="preserve">το διαδίκτυο και στην ιστοσελίδα του Υπουργείου-, παρουσιάσαμε ένα ολοκληρωμένο πρόγραμμα, το οποίο απαντά σε όλα αυτά τα ζητήματα και απαντά και με ημερομηνίες, με βήματα και με στόχους, προκειμένου να φθάσουμε σε αυτό που θέλουμε να </w:t>
      </w:r>
      <w:r>
        <w:rPr>
          <w:rFonts w:eastAsia="Times New Roman"/>
          <w:szCs w:val="24"/>
        </w:rPr>
        <w:lastRenderedPageBreak/>
        <w:t>φθάσουμε. Δεν είναι μ</w:t>
      </w:r>
      <w:r>
        <w:rPr>
          <w:rFonts w:eastAsia="Times New Roman"/>
          <w:szCs w:val="24"/>
        </w:rPr>
        <w:t>ικρή μεταρρύθμιση, δεν γίνεται βεβαίως με μαγικό κουμπί, αλλά σε αυτά τα δύο προηγούμενα χρόνια -δύο και κάτι-, η Κυβέρνηση αυτή πρώτον, είχε να καταργήσει νόμους, οι οποίοι στρέφονται ενάντια στη δημόσια διοίκηση και οι οποίοι από τη συγκυβέρνηση ΠΑΣΟΚ κα</w:t>
      </w:r>
      <w:r>
        <w:rPr>
          <w:rFonts w:eastAsia="Times New Roman"/>
          <w:szCs w:val="24"/>
        </w:rPr>
        <w:t>ι Νέας Δημοκρατίας, επί υπουργίας στην αντίστοιχη θέση του σημερινού επικεφαλής της Αξιωματικής Αντιπολίτευσης, έθεσε στο προσκήνιο, δημιουργώντας πλήρη ανασφάλεια στο εργασιακό καθεστώς των δημοσίων υπαλλήλων, νομοθετώντας δηλαδή διαθεσιμότητα, απολύσεις,</w:t>
      </w:r>
      <w:r>
        <w:rPr>
          <w:rFonts w:eastAsia="Times New Roman"/>
          <w:szCs w:val="24"/>
        </w:rPr>
        <w:t xml:space="preserve"> αυτοδίκαιη αργία και πολλά άλλα τέτοια, κύριε Βορίδη.</w:t>
      </w:r>
    </w:p>
    <w:p w14:paraId="2B06E3A0" w14:textId="77777777" w:rsidR="00186434" w:rsidRDefault="00E01EC9">
      <w:pPr>
        <w:spacing w:line="600" w:lineRule="auto"/>
        <w:ind w:firstLine="720"/>
        <w:contextualSpacing/>
        <w:jc w:val="both"/>
        <w:rPr>
          <w:rFonts w:eastAsia="Times New Roman"/>
          <w:szCs w:val="24"/>
        </w:rPr>
      </w:pPr>
      <w:r>
        <w:rPr>
          <w:rFonts w:eastAsia="Times New Roman"/>
          <w:szCs w:val="24"/>
        </w:rPr>
        <w:t>Αυτά, λοιπόν, έπρεπε να τα καταργήσουμε και τα καταργήσαμε, ακριβώς για να επαναφέρουμε στη συνείδηση του κάθε δημοσίου υπαλλήλου και να μεταρρυθμίσουμε τη λέξη μεταρρύθμιση. Να αποκαταστήσουμε το κύρο</w:t>
      </w:r>
      <w:r>
        <w:rPr>
          <w:rFonts w:eastAsia="Times New Roman"/>
          <w:szCs w:val="24"/>
        </w:rPr>
        <w:t xml:space="preserve">ς των δημοσίων υπαλλήλων και να μιλήσουμε για το ποιο δημόσιο εκτιμούμε εμείς και είναι η θέση μας ότι χρειάζεται σήμερα η ελληνική κοινωνία. </w:t>
      </w:r>
    </w:p>
    <w:p w14:paraId="2B06E3A1" w14:textId="77777777" w:rsidR="00186434" w:rsidRDefault="00E01EC9">
      <w:pPr>
        <w:spacing w:line="600" w:lineRule="auto"/>
        <w:ind w:firstLine="720"/>
        <w:contextualSpacing/>
        <w:jc w:val="both"/>
        <w:rPr>
          <w:rFonts w:eastAsia="Times New Roman"/>
          <w:szCs w:val="24"/>
        </w:rPr>
      </w:pPr>
      <w:r>
        <w:rPr>
          <w:rFonts w:eastAsia="Times New Roman"/>
          <w:szCs w:val="24"/>
        </w:rPr>
        <w:t>Η ελληνική κοινωνία, λοιπόν, χρειάζεται ένα δημόσιο με τα χαρακτηριστικά που αναφέρατε και το οποίο επίσης, έχουμ</w:t>
      </w:r>
      <w:r>
        <w:rPr>
          <w:rFonts w:eastAsia="Times New Roman"/>
          <w:szCs w:val="24"/>
        </w:rPr>
        <w:t xml:space="preserve">ε ήδη δρομολογήσει </w:t>
      </w:r>
      <w:r>
        <w:rPr>
          <w:rFonts w:eastAsia="Times New Roman"/>
          <w:szCs w:val="24"/>
        </w:rPr>
        <w:t xml:space="preserve">ως </w:t>
      </w:r>
      <w:r>
        <w:rPr>
          <w:rFonts w:eastAsia="Times New Roman"/>
          <w:szCs w:val="24"/>
        </w:rPr>
        <w:t xml:space="preserve">σχέδιο και υλοποιούμε. Σας θυμίζω ότι το Μητρώο Επιτελικών Στελεχών συνεχίζεται και είναι σε εξέλιξη και </w:t>
      </w:r>
      <w:r>
        <w:rPr>
          <w:rFonts w:eastAsia="Times New Roman"/>
          <w:szCs w:val="24"/>
        </w:rPr>
        <w:lastRenderedPageBreak/>
        <w:t xml:space="preserve">στο τέλος Σεπτεμβρίου θα είναι έτοιμη η προκήρυξη για τους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ραμματείς Υπουργείων. Η επιτροπή που θα κρίνει έχει αναρτηθε</w:t>
      </w:r>
      <w:r>
        <w:rPr>
          <w:rFonts w:eastAsia="Times New Roman"/>
          <w:szCs w:val="24"/>
        </w:rPr>
        <w:t xml:space="preserve">ί και δημοσιοποιηθεί, η ανώτατη αυτή επιτροπή αξιολόγησης για τους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 xml:space="preserve">ραμματείς, </w:t>
      </w:r>
      <w:r>
        <w:rPr>
          <w:rFonts w:eastAsia="Times New Roman"/>
          <w:szCs w:val="24"/>
        </w:rPr>
        <w:t>α</w:t>
      </w:r>
      <w:r>
        <w:rPr>
          <w:rFonts w:eastAsia="Times New Roman"/>
          <w:szCs w:val="24"/>
        </w:rPr>
        <w:t xml:space="preserve">ναπληρωτές και </w:t>
      </w:r>
      <w:r>
        <w:rPr>
          <w:rFonts w:eastAsia="Times New Roman"/>
          <w:szCs w:val="24"/>
        </w:rPr>
        <w:t>τ</w:t>
      </w:r>
      <w:r>
        <w:rPr>
          <w:rFonts w:eastAsia="Times New Roman"/>
          <w:szCs w:val="24"/>
        </w:rPr>
        <w:t xml:space="preserve">ομεακούς </w:t>
      </w:r>
      <w:r>
        <w:rPr>
          <w:rFonts w:eastAsia="Times New Roman"/>
          <w:szCs w:val="24"/>
        </w:rPr>
        <w:t>γ</w:t>
      </w:r>
      <w:r>
        <w:rPr>
          <w:rFonts w:eastAsia="Times New Roman"/>
          <w:szCs w:val="24"/>
        </w:rPr>
        <w:t xml:space="preserve">ραμματείς. Τα οργανογράμματα των Υπουργείων έχουν ολοκληρωθεί. Τα περιγράμματα θέσεων ολοκληρώνονται εντός των επόμενων ημερών και η </w:t>
      </w:r>
      <w:proofErr w:type="spellStart"/>
      <w:r>
        <w:rPr>
          <w:rFonts w:eastAsia="Times New Roman"/>
          <w:szCs w:val="24"/>
        </w:rPr>
        <w:t>στοχοθεσ</w:t>
      </w:r>
      <w:r>
        <w:rPr>
          <w:rFonts w:eastAsia="Times New Roman"/>
          <w:szCs w:val="24"/>
        </w:rPr>
        <w:t>ία</w:t>
      </w:r>
      <w:proofErr w:type="spellEnd"/>
      <w:r>
        <w:rPr>
          <w:rFonts w:eastAsia="Times New Roman"/>
          <w:szCs w:val="24"/>
        </w:rPr>
        <w:t xml:space="preserve"> και η αξιολόγηση δομών. </w:t>
      </w:r>
    </w:p>
    <w:p w14:paraId="2B06E3A2"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Και βεβαίως, έχουν ξεκινήσει και οι κρίσεις </w:t>
      </w:r>
      <w:r>
        <w:rPr>
          <w:rFonts w:eastAsia="Times New Roman"/>
          <w:szCs w:val="24"/>
        </w:rPr>
        <w:t>γ</w:t>
      </w:r>
      <w:r>
        <w:rPr>
          <w:rFonts w:eastAsia="Times New Roman"/>
          <w:szCs w:val="24"/>
        </w:rPr>
        <w:t xml:space="preserve">ενικών </w:t>
      </w:r>
      <w:r>
        <w:rPr>
          <w:rFonts w:eastAsia="Times New Roman"/>
          <w:szCs w:val="24"/>
        </w:rPr>
        <w:t>δ</w:t>
      </w:r>
      <w:r>
        <w:rPr>
          <w:rFonts w:eastAsia="Times New Roman"/>
          <w:szCs w:val="24"/>
        </w:rPr>
        <w:t>ιευθυντών, αν δεν το ξέρετε και η πρώτη τους φάση ολοκληρώνεται. Είναι στη διαδικασία συνεντεύξεων που τις κάνει το ΑΣΕΠ και όχι η Κυβέρνηση. Αυτά όλα συμβαίνουν. Συμβαίνουν α</w:t>
      </w:r>
      <w:r>
        <w:rPr>
          <w:rFonts w:eastAsia="Times New Roman"/>
          <w:szCs w:val="24"/>
        </w:rPr>
        <w:t>υτές τις ημέρες και δημοσιοποιούνται κιόλας. Γι’ αυτό σας είπα ότι δεν έχετε ενημερωθεί σωστά.</w:t>
      </w:r>
    </w:p>
    <w:p w14:paraId="2B06E3A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είμαστε η πρώτη Κυβέρνηση που σχεδιάσαμε και υλοποιούμε μεταρρύθμιση του κράτους. Και είμαστε αποφασισμένοι και θα συνεχίσουμε. </w:t>
      </w:r>
    </w:p>
    <w:p w14:paraId="2B06E3A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w:t>
      </w:r>
      <w:r>
        <w:rPr>
          <w:rFonts w:eastAsia="Times New Roman" w:cs="Times New Roman"/>
          <w:szCs w:val="24"/>
        </w:rPr>
        <w:t xml:space="preserve">γία και την κριτική που ακούστηκε εδώ και στον δημόσιο διάλογο, η τροπολογία έρχεται να </w:t>
      </w:r>
      <w:r>
        <w:rPr>
          <w:rFonts w:eastAsia="Times New Roman" w:cs="Times New Roman"/>
          <w:szCs w:val="24"/>
        </w:rPr>
        <w:lastRenderedPageBreak/>
        <w:t xml:space="preserve">λύσει θέμα το οποίο αφορά την αξιολόγηση των δημοσίων υπαλλήλων για το έτος 2016. Δεν αλλάζει τον νόμο που ισχύει για την αξιολόγηση. </w:t>
      </w:r>
    </w:p>
    <w:p w14:paraId="2B06E3A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w:t>
      </w:r>
      <w:r>
        <w:rPr>
          <w:rFonts w:eastAsia="Times New Roman" w:cs="Times New Roman"/>
          <w:szCs w:val="24"/>
        </w:rPr>
        <w:t>ύνι λήξεως του χρόνου ομιλίας της κυρίας Υπουργού )</w:t>
      </w:r>
    </w:p>
    <w:p w14:paraId="2B06E3A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λίγο χρόνο ακόμα, κύριε Πρόεδρε. </w:t>
      </w:r>
    </w:p>
    <w:p w14:paraId="2B06E3A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Και αυτό επειδή οι δημόσιοι υπάλληλοι όταν άκουσαν αξιολόγηση αισθάνθηκαν ανασφαλείς, παρ</w:t>
      </w:r>
      <w:r>
        <w:rPr>
          <w:rFonts w:eastAsia="Times New Roman" w:cs="Times New Roman"/>
          <w:szCs w:val="24"/>
        </w:rPr>
        <w:t xml:space="preserve">’ </w:t>
      </w:r>
      <w:r>
        <w:rPr>
          <w:rFonts w:eastAsia="Times New Roman" w:cs="Times New Roman"/>
          <w:szCs w:val="24"/>
        </w:rPr>
        <w:t xml:space="preserve">όλο που εμείς έχουμε αποδείξει ότι έχουμε κάνει όλα όσα πρέπει για </w:t>
      </w:r>
      <w:r>
        <w:rPr>
          <w:rFonts w:eastAsia="Times New Roman" w:cs="Times New Roman"/>
          <w:szCs w:val="24"/>
        </w:rPr>
        <w:t>να μην το αισθάνονται. Κάποιοι, λοιπόν, αισθάνθηκαν ανασφαλείς, ενώ κάποιοι άλλοι έχουν και άλλους στόχους, που είναι πιο μικροπολιτικοί και διαφορετικοί. Δεν είναι όλοι ίδια κατηγορία. Αντιστάθηκαν και μπήκαν σε αποχή από τον μήνα Φεβρουάριο. Ήταν σε αποχ</w:t>
      </w:r>
      <w:r>
        <w:rPr>
          <w:rFonts w:eastAsia="Times New Roman" w:cs="Times New Roman"/>
          <w:szCs w:val="24"/>
        </w:rPr>
        <w:t xml:space="preserve">ή και όχι σε απεργία. Και αυτό το επαναλαμβάνω για να μπορούμε να βάλουμε και τους όρους σωστά. </w:t>
      </w:r>
    </w:p>
    <w:p w14:paraId="2B06E3A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Δώσαμε παράταση. Συζητήσαμε και με τους συνδικαλιστικούς φορείς πάρα πολλές φορές και δημοσίως και σε εκδηλώσεις. Υπήρξαν ομιλίες και ό,τι μπορούσαμε να κάνουμ</w:t>
      </w:r>
      <w:r>
        <w:rPr>
          <w:rFonts w:eastAsia="Times New Roman" w:cs="Times New Roman"/>
          <w:szCs w:val="24"/>
        </w:rPr>
        <w:t xml:space="preserve">ε στον δημόσιο διάλογο το κάναμε, προκειμένου να πείσουμε ότι πρέπει </w:t>
      </w:r>
      <w:r>
        <w:rPr>
          <w:rFonts w:eastAsia="Times New Roman" w:cs="Times New Roman"/>
          <w:szCs w:val="24"/>
        </w:rPr>
        <w:lastRenderedPageBreak/>
        <w:t xml:space="preserve">να συνεργαστούν, διότι πρέπει να προχωρήσει η αξιολόγηση. Έχουν ένα δίκιο: Δεν είχαν γίνει κρίσεις προϊσταμένων, άρα θα κριθούν από προϊσταμένους οι οποίοι δεν έχουν κριθεί. Συμφωνήσαμε. </w:t>
      </w:r>
    </w:p>
    <w:p w14:paraId="2B06E3A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 2016, όμως, για το οποίο συζητάμε, θα κριθούν από τους προϊσταμένους του 2016 εκ του νόμου. Και τώρα, αύριο το πρωί, να αλλάξουμε όλους τους προϊσταμένους, πάλι δεν θα κάνουν την αξιολόγηση αυτοί, αλλά εκείνοι. Πότε έπρεπε να έχουν αλλάξει εκείνοι; Μήπ</w:t>
      </w:r>
      <w:r>
        <w:rPr>
          <w:rFonts w:eastAsia="Times New Roman" w:cs="Times New Roman"/>
          <w:szCs w:val="24"/>
        </w:rPr>
        <w:t xml:space="preserve">ως έπρεπε να ξεκινήσει η διαδικασία αξιολόγησης από το 2014 και να ολοκληρωθεί το 2015, προκειμένου να μπορέσουν να έχουν κριθεί οι προϊστάμενοι του 2016, άρα να τους κρίνουν ορθολογικά; </w:t>
      </w:r>
    </w:p>
    <w:p w14:paraId="2B06E3A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Αφού αλλάξατε τον νόμο; </w:t>
      </w:r>
    </w:p>
    <w:p w14:paraId="2B06E3A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Μιλάμε για το παρελθόν όταν ήσασταν εσείς στην </w:t>
      </w:r>
      <w:r>
        <w:rPr>
          <w:rFonts w:eastAsia="Times New Roman" w:cs="Times New Roman"/>
          <w:szCs w:val="24"/>
        </w:rPr>
        <w:t>κ</w:t>
      </w:r>
      <w:r>
        <w:rPr>
          <w:rFonts w:eastAsia="Times New Roman" w:cs="Times New Roman"/>
          <w:szCs w:val="24"/>
        </w:rPr>
        <w:t xml:space="preserve">υβέρνηση, όχι εμείς. </w:t>
      </w:r>
    </w:p>
    <w:p w14:paraId="2B06E3A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Ναι, γι’ αυτό λέω. </w:t>
      </w:r>
    </w:p>
    <w:p w14:paraId="2B06E3A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Εμείς, λοιπόν, αλλάξαμε τον νόμο και </w:t>
      </w:r>
      <w:r>
        <w:rPr>
          <w:rFonts w:eastAsia="Times New Roman" w:cs="Times New Roman"/>
          <w:szCs w:val="24"/>
        </w:rPr>
        <w:t>επειδή ανα</w:t>
      </w:r>
      <w:r>
        <w:rPr>
          <w:rFonts w:eastAsia="Times New Roman" w:cs="Times New Roman"/>
          <w:szCs w:val="24"/>
        </w:rPr>
        <w:lastRenderedPageBreak/>
        <w:t>γνωρίσαμε αυτό το θέμα ως πρόβλημα, ο νόμος προέβλεψε αυτήν την ασυνέπεια και είπε ότι η αξιολόγηση του έτους 2016 -επαναλαμβάνω ότι μόνο γι’ αυτήν μιλάμε- δεν θα κρίνει και δεν θα έχει επίπτωση στις κρίσεις προϊσταμένων στην πορεία, ακριβώς διότ</w:t>
      </w:r>
      <w:r>
        <w:rPr>
          <w:rFonts w:eastAsia="Times New Roman" w:cs="Times New Roman"/>
          <w:szCs w:val="24"/>
        </w:rPr>
        <w:t>ι έχει αυτήν την ανακολουθία.</w:t>
      </w:r>
    </w:p>
    <w:p w14:paraId="2B06E3A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ολοκληρώνοντας τις κρίσεις, τις αξιολογήσεις προϊσταμένων κ.λπ., δηλαδή στην αξιολόγηση για το έτος 2017, η οποία θα γίνει τους πρώτους μήνες του 2018, θα έχει ολοκληρωθεί η διαδικασία κρίσεων, ούτως ώστε να</w:t>
      </w:r>
      <w:r>
        <w:rPr>
          <w:rFonts w:eastAsia="Times New Roman" w:cs="Times New Roman"/>
          <w:szCs w:val="24"/>
        </w:rPr>
        <w:t xml:space="preserve"> είναι όπως πρέπει. Επίσης, έχουμε συστήσει τα αρμόδια όργανα τα οποία θα κρίνουν όλο αυτό και είμαστε έτοιμοι για να προχωρήσουμε. Έχουμε ξεκινήσει, όπως σας είπα, από τους γενικούς διευθυντές. </w:t>
      </w:r>
    </w:p>
    <w:p w14:paraId="2B06E3A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Γιατί δεν έτρεξαν πιο γρήγορα οι κρίσεις; Διότι, το ελληνικό</w:t>
      </w:r>
      <w:r>
        <w:rPr>
          <w:rFonts w:eastAsia="Times New Roman" w:cs="Times New Roman"/>
          <w:szCs w:val="24"/>
        </w:rPr>
        <w:t xml:space="preserve"> δημόσιο έπρεπε να εμφανίσει καινούργια οργανογράμματα. Αυτό ξέρετε, όσο και αν ακούγεται ως ένας μικρός τίτλος, είναι μια πολύ δυσκίνητη, βαριά διαδικασία στη δημόσια διοίκηση, διότι καταργούνται διευθύνσεις, τμήματα και γίνονται καινούργια τμήματα, άλλαξ</w:t>
      </w:r>
      <w:r>
        <w:rPr>
          <w:rFonts w:eastAsia="Times New Roman" w:cs="Times New Roman"/>
          <w:szCs w:val="24"/>
        </w:rPr>
        <w:t xml:space="preserve">αν οι εποχές, άλλαξαν οι ανάγκες. Πρέπει το ελληνικό δημόσιο να προσαρμοστεί. </w:t>
      </w:r>
    </w:p>
    <w:p w14:paraId="2B06E3B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έχουμε καινούργια οργανογράμματα στα Υπουργεία κατατεθειμένα από τον Αύγουστο. Έχουμε περιγράμματα θέσεων που ολοκληρώνονται. Πρόκειται για τομές που δεν έχουν ξαν</w:t>
      </w:r>
      <w:r>
        <w:rPr>
          <w:rFonts w:eastAsia="Times New Roman" w:cs="Times New Roman"/>
          <w:szCs w:val="24"/>
        </w:rPr>
        <w:t xml:space="preserve">ασυμβεί ποτέ στη δημόσια διοίκηση. </w:t>
      </w:r>
    </w:p>
    <w:p w14:paraId="2B06E3B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Δεν υπήρχαν περιγράμματα; </w:t>
      </w:r>
    </w:p>
    <w:p w14:paraId="2B06E3B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Όχι, δεν υπήρχαν περιγράμματα. Ετοιμάζονται και τέλος του μήνα θα είναι όλα ορατά μπροστά σας. Και επ’ αυτού τότε να σ</w:t>
      </w:r>
      <w:r>
        <w:rPr>
          <w:rFonts w:eastAsia="Times New Roman" w:cs="Times New Roman"/>
          <w:szCs w:val="24"/>
        </w:rPr>
        <w:t xml:space="preserve">υζητήσουμε για το αν τα κάναμε καλά ή όχι. Όλα αυτά, λοιπόν, γίνονται μαζί, γίνονται σε αυτόν τον χρόνο. </w:t>
      </w:r>
    </w:p>
    <w:p w14:paraId="2B06E3B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Βεβαίως, όπως είπαμε στους ανθρώπους της ΑΔΕΔΥ και στους υπαλλήλους, είμαστε εδώ ώστε όλοι μαζί να συζητήσουμε τις ατέλειες. Και εδώ είναι το ελληνικό</w:t>
      </w:r>
      <w:r>
        <w:rPr>
          <w:rFonts w:eastAsia="Times New Roman" w:cs="Times New Roman"/>
          <w:szCs w:val="24"/>
        </w:rPr>
        <w:t xml:space="preserve"> Κοινοβούλιο για να τα συζητήσουμε και να μιλήσουμε για ατέλειες. </w:t>
      </w:r>
    </w:p>
    <w:p w14:paraId="2B06E3B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Αυτή, λοιπόν, η τροπολογία η οποία έρχεται να λύσει αυτό το πρόβλημα του 2016, ήρθε μόνο για να επιταχύνει και να απλοποιήσει τη διαδικασία της αξιολόγησης των υπαλλήλων για αυτόν τον χρόνο</w:t>
      </w:r>
      <w:r>
        <w:rPr>
          <w:rFonts w:eastAsia="Times New Roman" w:cs="Times New Roman"/>
          <w:szCs w:val="24"/>
        </w:rPr>
        <w:t xml:space="preserve">. Δεν αλλοιώνει τον νόμο, δεν έχει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Απαλλάσσει τον υπάλληλο από κάθε ευθύνη και γρα</w:t>
      </w:r>
      <w:r>
        <w:rPr>
          <w:rFonts w:eastAsia="Times New Roman" w:cs="Times New Roman"/>
          <w:szCs w:val="24"/>
        </w:rPr>
        <w:lastRenderedPageBreak/>
        <w:t xml:space="preserve">φειοκρατική αγκύλωση. Υπενθυμίζει στα στελέχη που είναι σε θέσεις ευθύνης την αυτονόητη υποχρέωση, δηλαδή ότι δεν μπορείς να είσαι σήμερα προϊστάμενος, </w:t>
      </w:r>
      <w:r>
        <w:rPr>
          <w:rFonts w:eastAsia="Times New Roman" w:cs="Times New Roman"/>
          <w:szCs w:val="24"/>
        </w:rPr>
        <w:t xml:space="preserve">να μην αξιολογείς το προσωπικό σου και να διεκδικείς πάλι να είσαι προϊστάμενος. </w:t>
      </w:r>
    </w:p>
    <w:p w14:paraId="2B06E3B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Αυτά όλα δε, δεν τα θυμηθήκαμε εμείς σήμερα ξαφνικά. Η αξιολόγηση για μας δεν έχει κανέναν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και αποδεικνύεται στον ίδιο τον νόμο. </w:t>
      </w:r>
      <w:r>
        <w:rPr>
          <w:rFonts w:eastAsia="Times New Roman" w:cs="Times New Roman"/>
          <w:szCs w:val="24"/>
        </w:rPr>
        <w:t>Ο</w:t>
      </w:r>
      <w:r>
        <w:rPr>
          <w:rFonts w:eastAsia="Times New Roman" w:cs="Times New Roman"/>
          <w:szCs w:val="24"/>
        </w:rPr>
        <w:t>ύτε τα συνδικαλιστικά ό</w:t>
      </w:r>
      <w:r>
        <w:rPr>
          <w:rFonts w:eastAsia="Times New Roman" w:cs="Times New Roman"/>
          <w:szCs w:val="24"/>
        </w:rPr>
        <w:t xml:space="preserve">ργανα έφερναν αντιρρήσεις για τον νόμο, γιατί είναι μια αξιολόγηση η οποία δεν έχει </w:t>
      </w:r>
      <w:proofErr w:type="spellStart"/>
      <w:r>
        <w:rPr>
          <w:rFonts w:eastAsia="Times New Roman" w:cs="Times New Roman"/>
          <w:szCs w:val="24"/>
        </w:rPr>
        <w:t>τιμωρητικά</w:t>
      </w:r>
      <w:proofErr w:type="spellEnd"/>
      <w:r>
        <w:rPr>
          <w:rFonts w:eastAsia="Times New Roman" w:cs="Times New Roman"/>
          <w:szCs w:val="24"/>
        </w:rPr>
        <w:t xml:space="preserve"> στοιχεία, είναι τριακοσίων εξήντα μοιρών κλπ</w:t>
      </w:r>
      <w:r>
        <w:rPr>
          <w:rFonts w:eastAsia="Times New Roman" w:cs="Times New Roman"/>
          <w:szCs w:val="24"/>
        </w:rPr>
        <w:t>.</w:t>
      </w:r>
      <w:r>
        <w:rPr>
          <w:rFonts w:eastAsia="Times New Roman" w:cs="Times New Roman"/>
          <w:szCs w:val="24"/>
        </w:rPr>
        <w:t xml:space="preserve">. Ας μην αναφερθώ. </w:t>
      </w:r>
    </w:p>
    <w:p w14:paraId="2B06E3B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αξιολόγηση των υπαλλήλων θεσμοθετείται στο ελληνικό κράτος από το 1833. Και πότε γινόταν, πότε</w:t>
      </w:r>
      <w:r>
        <w:rPr>
          <w:rFonts w:eastAsia="Times New Roman" w:cs="Times New Roman"/>
          <w:szCs w:val="24"/>
        </w:rPr>
        <w:t xml:space="preserve"> δεν γινόταν, αναλόγως τις κυβερνήσεις και αναλόγως τα πελατειακά και τα ρουσφετολογικά. Είναι βέβαιο ότι δεν έγιναν αξιολογήσεις τα πρώτα </w:t>
      </w:r>
      <w:proofErr w:type="spellStart"/>
      <w:r>
        <w:rPr>
          <w:rFonts w:eastAsia="Times New Roman" w:cs="Times New Roman"/>
          <w:szCs w:val="24"/>
        </w:rPr>
        <w:t>μνημονιακά</w:t>
      </w:r>
      <w:proofErr w:type="spellEnd"/>
      <w:r>
        <w:rPr>
          <w:rFonts w:eastAsia="Times New Roman" w:cs="Times New Roman"/>
          <w:szCs w:val="24"/>
        </w:rPr>
        <w:t xml:space="preserve"> χρόνια. Στη </w:t>
      </w:r>
      <w:r>
        <w:rPr>
          <w:rFonts w:eastAsia="Times New Roman" w:cs="Times New Roman"/>
          <w:szCs w:val="24"/>
        </w:rPr>
        <w:t>συγκυβέρνηση</w:t>
      </w:r>
      <w:r>
        <w:rPr>
          <w:rFonts w:eastAsia="Times New Roman" w:cs="Times New Roman"/>
          <w:szCs w:val="24"/>
        </w:rPr>
        <w:t xml:space="preserve"> ΠΑΣΟΚ-Νέας Δημοκρατίας δεν έγινε κα</w:t>
      </w:r>
      <w:r>
        <w:rPr>
          <w:rFonts w:eastAsia="Times New Roman" w:cs="Times New Roman"/>
          <w:szCs w:val="24"/>
        </w:rPr>
        <w:t>μ</w:t>
      </w:r>
      <w:r>
        <w:rPr>
          <w:rFonts w:eastAsia="Times New Roman" w:cs="Times New Roman"/>
          <w:szCs w:val="24"/>
        </w:rPr>
        <w:t xml:space="preserve">μία αξιολόγηση και γι’ αυτό δημιουργήθηκε το </w:t>
      </w:r>
      <w:r>
        <w:rPr>
          <w:rFonts w:eastAsia="Times New Roman" w:cs="Times New Roman"/>
          <w:szCs w:val="24"/>
        </w:rPr>
        <w:t xml:space="preserve">αδιέξοδο το οποίο πάμε σήμερα να λύσουμε και να ξεπεράσουμε για να φύγουμε μπροστά. Διότι οι μεταρρυθμίσεις δεν έρχονται προς τα πίσω. Δεν γίνεται αυτό. Οι μεταρρυθμίσεις είναι προς τα μπροστά. Εκεί είμαστε, λοιπόν. </w:t>
      </w:r>
    </w:p>
    <w:p w14:paraId="2B06E3B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Επαναλαμβάνω και τελειώνω. Η αξιολόγηση</w:t>
      </w:r>
      <w:r>
        <w:rPr>
          <w:rFonts w:eastAsia="Times New Roman" w:cs="Times New Roman"/>
          <w:szCs w:val="24"/>
        </w:rPr>
        <w:t xml:space="preserve"> των υπαλλήλων είναι ένα σύστημα διαφανές, αντικειμενικό, αξιοκρατικό. Έχει όλα τα εχέγγυα. Ο νόμος τα θεσπίζει και κατοχυρώνει τις λέξεις για τις οποίες μιλάω. Δεν είναι λέξεις κενές και στον αέρα. Εκτιμώ ότι θα προχωρήσει και θα ολοκληρωθεί, διότι θα κατ</w:t>
      </w:r>
      <w:r>
        <w:rPr>
          <w:rFonts w:eastAsia="Times New Roman" w:cs="Times New Roman"/>
          <w:szCs w:val="24"/>
        </w:rPr>
        <w:t>αλάβουν και οι δημόσιοι υπάλληλοι ότι πολλές φορές μια τέτοιου τύπου αντιμετώπιση χωρίς επιχειρήματα τροφοδοτεί τον κοινωνικό αυτοματισμό. Δεν βοηθάει. Θα έπρεπε να σκεφτούν και τα συνδικαλιστικά τους όργανα αν εξυπηρετούνται τα συμφέροντα των δημοσίων υπα</w:t>
      </w:r>
      <w:r>
        <w:rPr>
          <w:rFonts w:eastAsia="Times New Roman" w:cs="Times New Roman"/>
          <w:szCs w:val="24"/>
        </w:rPr>
        <w:t>λλήλων κι αν έρχονται να δώσουν κύρος στο δημόσιο ή αν μια τέτοια στάση στρέφεται εναντίον τους.</w:t>
      </w:r>
    </w:p>
    <w:p w14:paraId="2B06E3B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B06E3B9" w14:textId="77777777" w:rsidR="00186434" w:rsidRDefault="00E01EC9">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2B06E3B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Υπουργό Διοικητικής Ανασυγκρότησης, κ. Όλγα </w:t>
      </w:r>
      <w:proofErr w:type="spellStart"/>
      <w:r>
        <w:rPr>
          <w:rFonts w:eastAsia="Times New Roman" w:cs="Times New Roman"/>
          <w:szCs w:val="24"/>
        </w:rPr>
        <w:t>Γεροβασίλη</w:t>
      </w:r>
      <w:proofErr w:type="spellEnd"/>
      <w:r>
        <w:rPr>
          <w:rFonts w:eastAsia="Times New Roman" w:cs="Times New Roman"/>
          <w:szCs w:val="24"/>
        </w:rPr>
        <w:t xml:space="preserve">. Προχωρούμε στον κατάλογο ομιλητών επί της αρχής. Είναι δεκαπέντε οι εγγεγραμμένοι ομιλητές. Κάθε δυο-τρεις ομιλητές θα παρεμβάλλεται και ένας ή δύο Κοινοβουλευτικοί Εκπρόσωποι. </w:t>
      </w:r>
    </w:p>
    <w:p w14:paraId="2B06E3B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Αρχί</w:t>
      </w:r>
      <w:r>
        <w:rPr>
          <w:rFonts w:eastAsia="Times New Roman" w:cs="Times New Roman"/>
          <w:szCs w:val="24"/>
        </w:rPr>
        <w:t xml:space="preserve">ζουμε με τον κ. Ιωάννη </w:t>
      </w:r>
      <w:proofErr w:type="spellStart"/>
      <w:r>
        <w:rPr>
          <w:rFonts w:eastAsia="Times New Roman" w:cs="Times New Roman"/>
          <w:szCs w:val="24"/>
        </w:rPr>
        <w:t>Μιχελογιαννάκη</w:t>
      </w:r>
      <w:proofErr w:type="spellEnd"/>
      <w:r>
        <w:rPr>
          <w:rFonts w:eastAsia="Times New Roman" w:cs="Times New Roman"/>
          <w:szCs w:val="24"/>
        </w:rPr>
        <w:t>, Βουλευτή του ΣΥΡΙΖΑ.</w:t>
      </w:r>
    </w:p>
    <w:p w14:paraId="2B06E3B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Μιχελογιαννάκη</w:t>
      </w:r>
      <w:proofErr w:type="spellEnd"/>
      <w:r>
        <w:rPr>
          <w:rFonts w:eastAsia="Times New Roman" w:cs="Times New Roman"/>
          <w:szCs w:val="24"/>
        </w:rPr>
        <w:t xml:space="preserve">, έχετε τον λόγο για επτά λεπτά. </w:t>
      </w:r>
    </w:p>
    <w:p w14:paraId="2B06E3B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ΙΩΑΝΝΗΣ ΜΙΧΕΛΟΓΙΑΝΝΑΚΗΣ:</w:t>
      </w:r>
      <w:r>
        <w:rPr>
          <w:rFonts w:eastAsia="Times New Roman" w:cs="Times New Roman"/>
          <w:szCs w:val="24"/>
        </w:rPr>
        <w:t xml:space="preserve"> Ευχαριστώ, κύριε Πρόεδρε. </w:t>
      </w:r>
    </w:p>
    <w:p w14:paraId="2B06E3B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μιλήσουμε και λίγο για το σημερινό νομοσχέδιο. Είδαμε από τη μείζονα </w:t>
      </w:r>
      <w:r>
        <w:rPr>
          <w:rFonts w:eastAsia="Times New Roman" w:cs="Times New Roman"/>
          <w:szCs w:val="24"/>
        </w:rPr>
        <w:t>και ελάσσονα Αντιπολίτευση να στέλνει πυρά σε άλλα πράγματα φεύγοντας από την ουσία ενός νομοσχεδίου το οποίο είναι πολύ-πολύ σοβαρό. Διευκολύνει την έρευνα για τη δίωξη με διασυνοριακή διάσταση και συγκεντρώνει αποδεικτικά στοιχεία. Είναι, δηλαδή, μια νομ</w:t>
      </w:r>
      <w:r>
        <w:rPr>
          <w:rFonts w:eastAsia="Times New Roman" w:cs="Times New Roman"/>
          <w:szCs w:val="24"/>
        </w:rPr>
        <w:t xml:space="preserve">ική πράξη που διατηρεί την ελευθερία, την ασφάλεια και τη δικαιοσύνη. Υπάρχει αμοιβαία αναγνώριση και προβλέπεται η έκδοση, η διαβίβαση και η εκτέλεση με σεβασμό στα ατομικά δικαιώματα. </w:t>
      </w:r>
    </w:p>
    <w:p w14:paraId="2B06E3B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ευρωπαϊκή εντολή έρευνας</w:t>
      </w:r>
      <w:r>
        <w:rPr>
          <w:rFonts w:eastAsia="Times New Roman" w:cs="Times New Roman"/>
          <w:szCs w:val="24"/>
        </w:rPr>
        <w:t xml:space="preserve"> εκδίδεται στο πλαίσιο είτε ποινικής διαδικ</w:t>
      </w:r>
      <w:r>
        <w:rPr>
          <w:rFonts w:eastAsia="Times New Roman" w:cs="Times New Roman"/>
          <w:szCs w:val="24"/>
        </w:rPr>
        <w:t>ασίας είτε διαδικασίας που κινούν διοικητικές αρχές για πράξεις ενώπιον δικαστηρίου για ποινικά είτε διαδικασίας που κινούν δικαστικές αρχές με τρεις τρόπους. Επιτρέπεται, επί</w:t>
      </w:r>
      <w:r>
        <w:rPr>
          <w:rFonts w:eastAsia="Times New Roman" w:cs="Times New Roman"/>
          <w:szCs w:val="24"/>
        </w:rPr>
        <w:lastRenderedPageBreak/>
        <w:t>σης, και για νομικά πρόσωπα για αξιόποινες πράξεις. Καθιερώνει δύο όργανα ως αρχή</w:t>
      </w:r>
      <w:r>
        <w:rPr>
          <w:rFonts w:eastAsia="Times New Roman" w:cs="Times New Roman"/>
          <w:szCs w:val="24"/>
        </w:rPr>
        <w:t xml:space="preserve"> έκδοσης, τη δικαστική αρχή και κάθε άλλη αρχή, προανακριτική, τελωνειακή που αναλαμβάνει ανακριτικά. </w:t>
      </w:r>
    </w:p>
    <w:p w14:paraId="2B06E3C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ευρωπαϊκή εντολή έρευνας</w:t>
      </w:r>
      <w:r>
        <w:rPr>
          <w:rFonts w:eastAsia="Times New Roman" w:cs="Times New Roman"/>
          <w:szCs w:val="24"/>
        </w:rPr>
        <w:t xml:space="preserve"> εκδίδεται είτε αυτεπάγγελτα είτε μετά από αίτηση του υπόπτου. Η ελληνική αρχή έκδοσης μπορεί να ζητήσει και τη συνδρομή κι άλλ</w:t>
      </w:r>
      <w:r>
        <w:rPr>
          <w:rFonts w:eastAsia="Times New Roman" w:cs="Times New Roman"/>
          <w:szCs w:val="24"/>
        </w:rPr>
        <w:t xml:space="preserve">ων ελληνικών αρχών. Αρμόδια αρχή στην Ελλάδα είναι ο </w:t>
      </w:r>
      <w:r>
        <w:rPr>
          <w:rFonts w:eastAsia="Times New Roman" w:cs="Times New Roman"/>
          <w:szCs w:val="24"/>
        </w:rPr>
        <w:t xml:space="preserve">εισαγγελέας εφετών </w:t>
      </w:r>
      <w:r>
        <w:rPr>
          <w:rFonts w:eastAsia="Times New Roman" w:cs="Times New Roman"/>
          <w:szCs w:val="24"/>
        </w:rPr>
        <w:t xml:space="preserve">κατά τον τόπο αρμοδιότητάς του. </w:t>
      </w:r>
    </w:p>
    <w:p w14:paraId="2B06E3C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Λόγοι τώρα μη αναγνώρισης ή μη εκτέλεσης της </w:t>
      </w:r>
      <w:r>
        <w:rPr>
          <w:rFonts w:eastAsia="Times New Roman" w:cs="Times New Roman"/>
          <w:szCs w:val="24"/>
        </w:rPr>
        <w:t xml:space="preserve">ευρωπαϊκής εντολής έρευνας </w:t>
      </w:r>
      <w:r>
        <w:rPr>
          <w:rFonts w:eastAsia="Times New Roman" w:cs="Times New Roman"/>
          <w:szCs w:val="24"/>
        </w:rPr>
        <w:t>από την αρχή εκτέλεσης και λόγοι αναβολής υπάρχουν. Αφορούν φορολογικά, τραπεζι</w:t>
      </w:r>
      <w:r>
        <w:rPr>
          <w:rFonts w:eastAsia="Times New Roman" w:cs="Times New Roman"/>
          <w:szCs w:val="24"/>
        </w:rPr>
        <w:t xml:space="preserve">κά, τελωνειακά εγκλήματα. Μπορεί και ένδικα μέσα επίσης να μπουν κατά της </w:t>
      </w:r>
      <w:r>
        <w:rPr>
          <w:rFonts w:eastAsia="Times New Roman" w:cs="Times New Roman"/>
          <w:szCs w:val="24"/>
        </w:rPr>
        <w:t>ευρωπαϊκής εντολής έρευνας</w:t>
      </w:r>
      <w:r>
        <w:rPr>
          <w:rFonts w:eastAsia="Times New Roman" w:cs="Times New Roman"/>
          <w:szCs w:val="24"/>
        </w:rPr>
        <w:t xml:space="preserve">. </w:t>
      </w:r>
    </w:p>
    <w:p w14:paraId="2B06E3C2"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Υπάρχει η υποχρέωση τήρησης της εμπιστευτικότητας, αλλιώς υπάρχουν κυρώσεις συγκεκριμένες. Κι εδώ φαίνεται και η δημοκρατικότητα, τελικά, του νόμου. </w:t>
      </w:r>
    </w:p>
    <w:p w14:paraId="2B06E3C3"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Οι δαπάνες της ευρωπαϊκής εντολής βαραίνουν την ελληνική Αρχή. Οι δαπάνες, επίσης, μεταγωγής του προσώπου από και προς το κράτος εκτέλεσης βαρύνουν τα κράτη αυτής. </w:t>
      </w:r>
    </w:p>
    <w:p w14:paraId="2B06E3C4"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Προβλέπεται η εξέταση μάρτυρα ή πραγματογνώμονα με τηλεδιάσκεψη ή οποιοδήποτε άλλο οπτικοακ</w:t>
      </w:r>
      <w:r>
        <w:rPr>
          <w:rFonts w:eastAsia="Times New Roman"/>
          <w:szCs w:val="24"/>
        </w:rPr>
        <w:t xml:space="preserve">ουστικό μέσο. Δίνεται η δυνατότητα άρσης απορρήτου τηλεπικοινωνιών στο κράτος εκτέλεσης της ευρωπαϊκής εντολής έρευνας. Υπάρχει, επίσης, η δυνατότητα </w:t>
      </w:r>
      <w:r>
        <w:rPr>
          <w:rFonts w:eastAsia="Times New Roman"/>
          <w:szCs w:val="24"/>
        </w:rPr>
        <w:t>ευρωπαϊκής εντολής έρευνας</w:t>
      </w:r>
      <w:r>
        <w:rPr>
          <w:rFonts w:eastAsia="Times New Roman"/>
          <w:szCs w:val="24"/>
        </w:rPr>
        <w:t xml:space="preserve"> για προσωρινά μέτρα, ώστε να προληφθεί η καταστροφή, η μετατροπή, η απομάκρυνση</w:t>
      </w:r>
      <w:r>
        <w:rPr>
          <w:rFonts w:eastAsia="Times New Roman"/>
          <w:szCs w:val="24"/>
        </w:rPr>
        <w:t xml:space="preserve">, η μεταφορά, η διάθεση ενός αποδεικτικού στοιχείου. </w:t>
      </w:r>
    </w:p>
    <w:p w14:paraId="2B06E3C5"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Όσον αφορά τώρα τις τροπολογίες, σαφώς και η Κυβέρνηση θα προχωρήσει στην αξιολόγηση. Ήδη η αρμόδια Υπουργός έθεσε τη βάση. Σαφώς και στα θέματα της δικαιοσύνης η παράταση ενός νόμου δίδει λύσεις. </w:t>
      </w:r>
    </w:p>
    <w:p w14:paraId="2B06E3C6"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Και </w:t>
      </w:r>
      <w:r>
        <w:rPr>
          <w:rFonts w:eastAsia="Times New Roman"/>
          <w:szCs w:val="24"/>
        </w:rPr>
        <w:t xml:space="preserve">όσον αφορά την εισήγηση την οποία έκανε ο κ. </w:t>
      </w:r>
      <w:proofErr w:type="spellStart"/>
      <w:r>
        <w:rPr>
          <w:rFonts w:eastAsia="Times New Roman"/>
          <w:szCs w:val="24"/>
        </w:rPr>
        <w:t>Φάμελλος</w:t>
      </w:r>
      <w:proofErr w:type="spellEnd"/>
      <w:r>
        <w:rPr>
          <w:rFonts w:eastAsia="Times New Roman"/>
          <w:szCs w:val="24"/>
        </w:rPr>
        <w:t xml:space="preserve"> σχετικά με τους δασικούς χάρτες, ξεκαθάρισε ακόμα και τις τελευταίες αμφιβολίες οι οποίες υπάρχουν. Και μην ξεχνάτε, όσον αφορά στο επίμαχο όπου οι ΑΝΕΛ διαφοροποιούνται, ότι από το 1928 μέχρι το 1986 υ</w:t>
      </w:r>
      <w:r>
        <w:rPr>
          <w:rFonts w:eastAsia="Times New Roman"/>
          <w:szCs w:val="24"/>
        </w:rPr>
        <w:t xml:space="preserve">πήρχε αυτή η κατάσταση. Μετά άλλαξε. Ουσιαστικά, όμως, δεν φέρνει καμμία αλλαγή, απλώς, σέβεται τις αποφάσεις του Ευρωπαϊκού Δικαστηρίου και διευκολύνει τους πληθυσμούς εκεί να ζήσουν περισσότερο αρμονικά και τίποτα άλλο. </w:t>
      </w:r>
    </w:p>
    <w:p w14:paraId="2B06E3C7"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Είναι κάτι για το οποίο υπερβάλλο</w:t>
      </w:r>
      <w:r>
        <w:rPr>
          <w:rFonts w:eastAsia="Times New Roman"/>
          <w:szCs w:val="24"/>
        </w:rPr>
        <w:t>υμε, χωρίς ουσία. Και γι’ αυτό πιστεύω ότι και οι ΑΝΕΛ πρέπει να ξαναδούν αυτήν την περίπτωση και να το υπερψηφίσουν.</w:t>
      </w:r>
    </w:p>
    <w:p w14:paraId="2B06E3C8" w14:textId="77777777" w:rsidR="00186434" w:rsidRDefault="00E01EC9">
      <w:pPr>
        <w:spacing w:line="600" w:lineRule="auto"/>
        <w:ind w:firstLine="720"/>
        <w:contextualSpacing/>
        <w:jc w:val="both"/>
        <w:rPr>
          <w:rFonts w:eastAsia="Times New Roman"/>
          <w:szCs w:val="24"/>
        </w:rPr>
      </w:pPr>
      <w:r>
        <w:rPr>
          <w:rFonts w:eastAsia="Times New Roman"/>
          <w:szCs w:val="24"/>
        </w:rPr>
        <w:t>Ευχαριστώ πολύ.</w:t>
      </w:r>
    </w:p>
    <w:p w14:paraId="2B06E3C9" w14:textId="77777777" w:rsidR="00186434" w:rsidRDefault="00E01EC9">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B06E3CA" w14:textId="77777777" w:rsidR="00186434" w:rsidRDefault="00E01EC9">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Μιχελογιαννάκη</w:t>
      </w:r>
      <w:proofErr w:type="spellEnd"/>
      <w:r>
        <w:rPr>
          <w:rFonts w:eastAsia="Times New Roman"/>
          <w:szCs w:val="24"/>
        </w:rPr>
        <w:t>, Βουλευτή</w:t>
      </w:r>
      <w:r>
        <w:rPr>
          <w:rFonts w:eastAsia="Times New Roman"/>
          <w:szCs w:val="24"/>
        </w:rPr>
        <w:t xml:space="preserve"> του ΣΥΡΙΖΑ.</w:t>
      </w:r>
    </w:p>
    <w:p w14:paraId="2B06E3CB"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Τον λόγο τώρα έχει ο Βουλευτής της Νέας Δημοκρατίας κ. Μαυρουδής Βορίδης. </w:t>
      </w:r>
    </w:p>
    <w:p w14:paraId="2B06E3CC" w14:textId="77777777" w:rsidR="00186434" w:rsidRDefault="00E01EC9">
      <w:pPr>
        <w:spacing w:line="600" w:lineRule="auto"/>
        <w:ind w:firstLine="720"/>
        <w:contextualSpacing/>
        <w:jc w:val="both"/>
        <w:rPr>
          <w:rFonts w:eastAsia="Times New Roman"/>
          <w:szCs w:val="24"/>
        </w:rPr>
      </w:pPr>
      <w:r>
        <w:rPr>
          <w:rFonts w:eastAsia="Times New Roman"/>
          <w:szCs w:val="24"/>
        </w:rPr>
        <w:t>Ορίστε, κύριε Βορίδη, έχετε τον λόγο.</w:t>
      </w:r>
    </w:p>
    <w:p w14:paraId="2B06E3CD"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Ευχαριστώ πολύ, κύριε Πρόεδρε.</w:t>
      </w:r>
    </w:p>
    <w:p w14:paraId="2B06E3CE" w14:textId="77777777" w:rsidR="00186434" w:rsidRDefault="00E01EC9">
      <w:pPr>
        <w:spacing w:line="600" w:lineRule="auto"/>
        <w:ind w:firstLine="720"/>
        <w:contextualSpacing/>
        <w:jc w:val="both"/>
        <w:rPr>
          <w:rFonts w:eastAsia="Times New Roman"/>
          <w:szCs w:val="24"/>
        </w:rPr>
      </w:pPr>
      <w:r>
        <w:rPr>
          <w:rFonts w:eastAsia="Times New Roman"/>
          <w:szCs w:val="24"/>
        </w:rPr>
        <w:t>Να ξεκινήσω με θερμά συγχαρητήρια που θέλω να απευθύνω από το Βήμα της Βουλής στ</w:t>
      </w:r>
      <w:r>
        <w:rPr>
          <w:rFonts w:eastAsia="Times New Roman"/>
          <w:szCs w:val="24"/>
        </w:rPr>
        <w:t>ους συμμαχητές μου στο Υπουργείο Υγείας, όπου εκεί γίνονται πραγματικές δημοσκοπήσεις. Η δε ΔΑΚΕ, στις εκλογές που έγιναν, από τέσσερις έδρες πήγε στις επτά, σε σύνολο έντεκα. Αυτές είναι «</w:t>
      </w:r>
      <w:proofErr w:type="spellStart"/>
      <w:r>
        <w:rPr>
          <w:rFonts w:eastAsia="Times New Roman"/>
          <w:szCs w:val="24"/>
          <w:lang w:val="en-US"/>
        </w:rPr>
        <w:t>C</w:t>
      </w:r>
      <w:r>
        <w:rPr>
          <w:rFonts w:eastAsia="Times New Roman"/>
          <w:szCs w:val="24"/>
          <w:lang w:val="en-US"/>
        </w:rPr>
        <w:t>ommonview</w:t>
      </w:r>
      <w:proofErr w:type="spellEnd"/>
      <w:r>
        <w:rPr>
          <w:rFonts w:eastAsia="Times New Roman"/>
          <w:szCs w:val="24"/>
        </w:rPr>
        <w:t xml:space="preserve">» δημοσκοπήσεις και όχι οι άλλες. </w:t>
      </w:r>
    </w:p>
    <w:p w14:paraId="2B06E3CF" w14:textId="77777777" w:rsidR="00186434" w:rsidRDefault="00E01EC9">
      <w:pPr>
        <w:spacing w:line="600" w:lineRule="auto"/>
        <w:ind w:firstLine="720"/>
        <w:contextualSpacing/>
        <w:jc w:val="both"/>
        <w:rPr>
          <w:rFonts w:eastAsia="Times New Roman"/>
          <w:szCs w:val="24"/>
        </w:rPr>
      </w:pPr>
      <w:r>
        <w:rPr>
          <w:rFonts w:eastAsia="Times New Roman"/>
          <w:szCs w:val="24"/>
        </w:rPr>
        <w:t>Και αυτό εξηγεί, κυρίε</w:t>
      </w:r>
      <w:r>
        <w:rPr>
          <w:rFonts w:eastAsia="Times New Roman"/>
          <w:szCs w:val="24"/>
        </w:rPr>
        <w:t xml:space="preserve">ς και κύριοι συνάδελφοι -για να έρθω και σε μια προτεινόμενη τροπολογία την οποία έσπευσε ο κύριος </w:t>
      </w:r>
      <w:r>
        <w:rPr>
          <w:rFonts w:eastAsia="Times New Roman"/>
          <w:szCs w:val="24"/>
        </w:rPr>
        <w:lastRenderedPageBreak/>
        <w:t>Αναπληρωτής Υπουργός Υγείας να κάνει αποδεκτή- τον λόγο για τον οποίο ζητείται η παράταση, δηλαδή η αναβολή των εκλογών στους ιατρικούς συλλόγους. Διότι η Κυ</w:t>
      </w:r>
      <w:r>
        <w:rPr>
          <w:rFonts w:eastAsia="Times New Roman"/>
          <w:szCs w:val="24"/>
        </w:rPr>
        <w:t xml:space="preserve">βέρνηση φοβάται τα αποτελέσματα των εκλογών αυτών και έχει κάθε λόγο να παρατείνει αενάως και να αποφεύγει να πιει το πικρό αυτό ποτήρι. Διότι οι γιατροί περιμένουν να ψηφίσουν και είναι σίγουρο ότι έχουν πολλά μηνύματα να στείλουν στην Κυβέρνηση σε αυτές </w:t>
      </w:r>
      <w:r>
        <w:rPr>
          <w:rFonts w:eastAsia="Times New Roman"/>
          <w:szCs w:val="24"/>
        </w:rPr>
        <w:t>τις εκλογές. Γι’ αυτό, λοιπόν, αναβάλλονται συνεχώς οι εκλογές, μπας και αποφευχθεί η λήψη του μηνύματος και μας σώσει η «</w:t>
      </w:r>
      <w:proofErr w:type="spellStart"/>
      <w:r>
        <w:rPr>
          <w:rFonts w:eastAsia="Times New Roman"/>
          <w:szCs w:val="24"/>
          <w:lang w:val="en-US"/>
        </w:rPr>
        <w:t>Common</w:t>
      </w:r>
      <w:r>
        <w:rPr>
          <w:rFonts w:eastAsia="Times New Roman"/>
          <w:szCs w:val="24"/>
          <w:lang w:val="en-US"/>
        </w:rPr>
        <w:t>v</w:t>
      </w:r>
      <w:r>
        <w:rPr>
          <w:rFonts w:eastAsia="Times New Roman"/>
          <w:szCs w:val="24"/>
          <w:lang w:val="en-US"/>
        </w:rPr>
        <w:t>iew</w:t>
      </w:r>
      <w:proofErr w:type="spellEnd"/>
      <w:r>
        <w:rPr>
          <w:rFonts w:eastAsia="Times New Roman"/>
          <w:szCs w:val="24"/>
        </w:rPr>
        <w:t xml:space="preserve">». Αλλά εδώ είναι τα σωματεία, εδώ είναι η ΑΔΕΔΥ, εδώ είναι η κοινωνία, εδώ είναι οι ιατρικοί σύλλογοι, εδώ είναι όλοι όσοι </w:t>
      </w:r>
      <w:r>
        <w:rPr>
          <w:rFonts w:eastAsia="Times New Roman"/>
          <w:szCs w:val="24"/>
        </w:rPr>
        <w:t xml:space="preserve">στέλνουν τα σωστά μηνύματα στην Κυβέρνηση και η Κυβέρνηση αδυνατεί να τα λάβει. </w:t>
      </w:r>
    </w:p>
    <w:p w14:paraId="2B06E3D0"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Σημαντικότατο το νομοσχέδιο. Σημαντικότατη η ενσωμάτωση της </w:t>
      </w:r>
      <w:r>
        <w:rPr>
          <w:rFonts w:eastAsia="Times New Roman"/>
          <w:szCs w:val="24"/>
          <w:lang w:val="en-US"/>
        </w:rPr>
        <w:t>o</w:t>
      </w:r>
      <w:proofErr w:type="spellStart"/>
      <w:r>
        <w:rPr>
          <w:rFonts w:eastAsia="Times New Roman"/>
          <w:szCs w:val="24"/>
        </w:rPr>
        <w:t>δηγίας</w:t>
      </w:r>
      <w:proofErr w:type="spellEnd"/>
      <w:r>
        <w:rPr>
          <w:rFonts w:eastAsia="Times New Roman"/>
          <w:szCs w:val="24"/>
        </w:rPr>
        <w:t>, καθοριστική για τη μάχη της Ευρώπης εναντίον της τρομοκρατίας. Πάρα πολύ σημαντικές οι διατάξεις αυτές. Θα</w:t>
      </w:r>
      <w:r>
        <w:rPr>
          <w:rFonts w:eastAsia="Times New Roman"/>
          <w:szCs w:val="24"/>
        </w:rPr>
        <w:t xml:space="preserve"> μπορούσαν να αποτελέσουν πραγματικά το αντικείμενο μιας ευρείας και σοβαρής συζήτησης, η οποία όμως επισκιάζεται, δυστυχώς, από τις τροπολογίες οι οποίες και αυτές έχουν την ιδιαίτερη βαρύτητα και σημασία τους.</w:t>
      </w:r>
    </w:p>
    <w:p w14:paraId="2B06E3D1"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Έρχομαι, λοιπόν, κατευθείαν στις τροπολογίες</w:t>
      </w:r>
      <w:r>
        <w:rPr>
          <w:rFonts w:eastAsia="Times New Roman"/>
          <w:szCs w:val="24"/>
        </w:rPr>
        <w:t>, γιατί επί των άλλων, παρ</w:t>
      </w:r>
      <w:r w:rsidRPr="000E0FA4">
        <w:rPr>
          <w:rFonts w:eastAsia="Times New Roman"/>
          <w:szCs w:val="24"/>
        </w:rPr>
        <w:t xml:space="preserve">’ </w:t>
      </w:r>
      <w:r>
        <w:rPr>
          <w:rFonts w:eastAsia="Times New Roman"/>
          <w:szCs w:val="24"/>
        </w:rPr>
        <w:t xml:space="preserve">ότι πολλά θα μπορούσαν να ειπωθούν, δυστυχώς δεν έχω τον χρόνο. </w:t>
      </w:r>
    </w:p>
    <w:p w14:paraId="2B06E3D2" w14:textId="77777777" w:rsidR="00186434" w:rsidRDefault="00E01EC9">
      <w:pPr>
        <w:spacing w:line="600" w:lineRule="auto"/>
        <w:ind w:firstLine="720"/>
        <w:contextualSpacing/>
        <w:jc w:val="both"/>
        <w:rPr>
          <w:rFonts w:eastAsia="Times New Roman"/>
          <w:szCs w:val="24"/>
        </w:rPr>
      </w:pPr>
      <w:r>
        <w:rPr>
          <w:rFonts w:eastAsia="Times New Roman"/>
          <w:szCs w:val="24"/>
        </w:rPr>
        <w:t>Ποια είναι η συνεχιζόμενη επιλογή της Κυβέρνησης; Η συνεχής και μόνιμη αποφυλάκιση σκληρών εγκληματιών, στη γραμμή του νόμου Παρασκευόπουλου.</w:t>
      </w:r>
    </w:p>
    <w:p w14:paraId="2B06E3D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Με ποιο επιχείρημα; Όχι με αυτά που ακούστηκαν στην </w:t>
      </w:r>
      <w:r>
        <w:rPr>
          <w:rFonts w:eastAsia="Times New Roman" w:cs="Times New Roman"/>
          <w:szCs w:val="24"/>
        </w:rPr>
        <w:t>επιτροπή</w:t>
      </w:r>
      <w:r>
        <w:rPr>
          <w:rFonts w:eastAsia="Times New Roman" w:cs="Times New Roman"/>
          <w:szCs w:val="24"/>
        </w:rPr>
        <w:t xml:space="preserve">, όχι με το επιχείρημα μιας συγκροτημένης </w:t>
      </w:r>
      <w:proofErr w:type="spellStart"/>
      <w:r>
        <w:rPr>
          <w:rFonts w:eastAsia="Times New Roman" w:cs="Times New Roman"/>
          <w:szCs w:val="24"/>
        </w:rPr>
        <w:t>αντι</w:t>
      </w:r>
      <w:proofErr w:type="spellEnd"/>
      <w:r>
        <w:rPr>
          <w:rFonts w:eastAsia="Times New Roman" w:cs="Times New Roman"/>
          <w:szCs w:val="24"/>
        </w:rPr>
        <w:t>-εγκληματικής πολιτικής, αλλά με μόνο επιχείρημα το επιχείρημα της αποσυμφόρησης των φυλακών. Δεν χωράνε στις φυλακές, δεν έχουν ανθρώπινες συνθήκες κ</w:t>
      </w:r>
      <w:r>
        <w:rPr>
          <w:rFonts w:eastAsia="Times New Roman" w:cs="Times New Roman"/>
          <w:szCs w:val="24"/>
        </w:rPr>
        <w:t>ράτησης. Δεν έχει σημασία, όμως, τελικά αν έχουν τιμωρηθεί και αν έχουν εγκληματήσει. Αποσυμφόρηση έστω και αν βγαίνουν έξω σκληροί εγκληματίες, έστω και αν δολοφονούν, έστω και αν συνεχίζουν την εγκληματική τους δράση χωρίς κανένα κριτήριο, χωρίς κα</w:t>
      </w:r>
      <w:r>
        <w:rPr>
          <w:rFonts w:eastAsia="Times New Roman" w:cs="Times New Roman"/>
          <w:szCs w:val="24"/>
        </w:rPr>
        <w:t>μ</w:t>
      </w:r>
      <w:r>
        <w:rPr>
          <w:rFonts w:eastAsia="Times New Roman" w:cs="Times New Roman"/>
          <w:szCs w:val="24"/>
        </w:rPr>
        <w:t>μιά α</w:t>
      </w:r>
      <w:r>
        <w:rPr>
          <w:rFonts w:eastAsia="Times New Roman" w:cs="Times New Roman"/>
          <w:szCs w:val="24"/>
        </w:rPr>
        <w:t>ξιολόγηση της προσωπικότητάς τους, χωρίς να ξέρουμε αν έχουν αναμορφωθεί. Όλα αυτά δεν έχουν κα</w:t>
      </w:r>
      <w:r>
        <w:rPr>
          <w:rFonts w:eastAsia="Times New Roman" w:cs="Times New Roman"/>
          <w:szCs w:val="24"/>
        </w:rPr>
        <w:t>μ</w:t>
      </w:r>
      <w:r>
        <w:rPr>
          <w:rFonts w:eastAsia="Times New Roman" w:cs="Times New Roman"/>
          <w:szCs w:val="24"/>
        </w:rPr>
        <w:t xml:space="preserve">μία απολύτως σημασία. Σημασία έχει να </w:t>
      </w:r>
      <w:proofErr w:type="spellStart"/>
      <w:r>
        <w:rPr>
          <w:rFonts w:eastAsia="Times New Roman" w:cs="Times New Roman"/>
          <w:szCs w:val="24"/>
        </w:rPr>
        <w:t>αποσυμφορηθούν</w:t>
      </w:r>
      <w:proofErr w:type="spellEnd"/>
      <w:r>
        <w:rPr>
          <w:rFonts w:eastAsia="Times New Roman" w:cs="Times New Roman"/>
          <w:szCs w:val="24"/>
        </w:rPr>
        <w:t xml:space="preserve"> οι φυλακές.</w:t>
      </w:r>
    </w:p>
    <w:p w14:paraId="2B06E3D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Ποιο είναι αυτό </w:t>
      </w:r>
      <w:r>
        <w:rPr>
          <w:rFonts w:eastAsia="Times New Roman" w:cs="Times New Roman"/>
          <w:szCs w:val="24"/>
        </w:rPr>
        <w:t>το</w:t>
      </w:r>
      <w:r>
        <w:rPr>
          <w:rFonts w:eastAsia="Times New Roman" w:cs="Times New Roman"/>
          <w:szCs w:val="24"/>
        </w:rPr>
        <w:t xml:space="preserve"> </w:t>
      </w:r>
      <w:proofErr w:type="spellStart"/>
      <w:r>
        <w:rPr>
          <w:rFonts w:eastAsia="Times New Roman" w:cs="Times New Roman"/>
          <w:szCs w:val="24"/>
        </w:rPr>
        <w:t>αντι</w:t>
      </w:r>
      <w:proofErr w:type="spellEnd"/>
      <w:r>
        <w:rPr>
          <w:rFonts w:eastAsia="Times New Roman" w:cs="Times New Roman"/>
          <w:szCs w:val="24"/>
        </w:rPr>
        <w:t xml:space="preserve">-εγκληματικό δόγμα που επιβάλλει τέτοια πολιτική; Κανένα! </w:t>
      </w:r>
      <w:r>
        <w:rPr>
          <w:rFonts w:eastAsia="Times New Roman" w:cs="Times New Roman"/>
          <w:szCs w:val="24"/>
        </w:rPr>
        <w:t xml:space="preserve">Κανείς στη θεωρία, κανείς </w:t>
      </w:r>
      <w:r>
        <w:rPr>
          <w:rFonts w:eastAsia="Times New Roman" w:cs="Times New Roman"/>
          <w:szCs w:val="24"/>
        </w:rPr>
        <w:lastRenderedPageBreak/>
        <w:t>στην επιστήμη δεν έχει υποστηρίξει ποτέ τέτοια πράγματα. Υποτίθεται ότι υπάρχει μια βελτίωση την οποία κάνει εδώ ο κ. Κοντονής και ενώ η προηγούμενη ρύθμιση στην πραγματικότητα δεν έθετε, δεν διαφοροποιούσε εγκλήματα, τώρα υπάρχου</w:t>
      </w:r>
      <w:r>
        <w:rPr>
          <w:rFonts w:eastAsia="Times New Roman" w:cs="Times New Roman"/>
          <w:szCs w:val="24"/>
        </w:rPr>
        <w:t>ν εγκλήματα που διαφοροποιούνται και δεν επιτρέπουν τον ευεργετικό υπολογισμό, δηλαδή τις μειώσεις ουσιαστικά που υπάρχουν εδώ.</w:t>
      </w:r>
    </w:p>
    <w:p w14:paraId="2B06E3D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εγκλήματα αυτά; Εξαιρούνται: η ανθρωποκτονία, η αρπαγή, το εμπόριο δούλων, η εμπορία ανθρώπων, η αρπαγή ανηλίκων, </w:t>
      </w:r>
      <w:r>
        <w:rPr>
          <w:rFonts w:eastAsia="Times New Roman" w:cs="Times New Roman"/>
          <w:szCs w:val="24"/>
        </w:rPr>
        <w:t>ο βιασμός, η κατάχρηση σε ασέλγεια, η αποπλάνηση, η κατάχρηση ανηλίκων σε ασέλγεια, η πορνογραφία ανηλίκων, η μαστροπεία, η σωματεμπορία, ασέλγεια με ανήλικο, η ληστεία με πολεμικό όπλο. Αυτά είναι αυτά που εξαιρούνται από τον ευεργετικό υπολογισμό.</w:t>
      </w:r>
    </w:p>
    <w:p w14:paraId="2B06E3D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Ερώτησ</w:t>
      </w:r>
      <w:r>
        <w:rPr>
          <w:rFonts w:eastAsia="Times New Roman" w:cs="Times New Roman"/>
          <w:szCs w:val="24"/>
        </w:rPr>
        <w:t>η τώρα: καταδικασμένος για εμπορία ναρκωτικών σε ισόβια; Α, όχι! Αυτός μπορεί να χρησιμοποιήσει τις ευεργετικές διατάξεις.</w:t>
      </w:r>
    </w:p>
    <w:p w14:paraId="2B06E3D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Αυτός ήταν ο δικός σας νόμος!</w:t>
      </w:r>
    </w:p>
    <w:p w14:paraId="2B06E3D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Κατα</w:t>
      </w:r>
      <w:r>
        <w:rPr>
          <w:rFonts w:eastAsia="Times New Roman" w:cs="Times New Roman"/>
          <w:szCs w:val="24"/>
        </w:rPr>
        <w:t xml:space="preserve">δικασμένος σε ισόβια για απάτη κατά του </w:t>
      </w:r>
      <w:r>
        <w:rPr>
          <w:rFonts w:eastAsia="Times New Roman" w:cs="Times New Roman"/>
          <w:szCs w:val="24"/>
        </w:rPr>
        <w:t>δημοσίου</w:t>
      </w:r>
      <w:r>
        <w:rPr>
          <w:rFonts w:eastAsia="Times New Roman" w:cs="Times New Roman"/>
          <w:szCs w:val="24"/>
        </w:rPr>
        <w:t>; Α, όχι! Και αυτός στις ευεργετικές διατάξεις. Εγκληματικές οργανώσεις; Έξω! Τρομοκρατικές οργανώσεις; Έξω!</w:t>
      </w:r>
    </w:p>
    <w:p w14:paraId="2B06E3D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κυρίες και κύριοι συνάδελφοι, τρομοκράτης που τον ρωτάει κάποιος: «Μετάνιωσες; Έχεις κάνει </w:t>
      </w:r>
      <w:r>
        <w:rPr>
          <w:rFonts w:eastAsia="Times New Roman" w:cs="Times New Roman"/>
          <w:szCs w:val="24"/>
        </w:rPr>
        <w:t>φόνους. Έχεις μετανοήσει γι’ αυτό;» Απαντάει: «Καθόλου και θα συνεχίσω». Μάλιστα. Έξω, αποφυλακίζεται. Αυτές είναι οι ρυθμίσεις.</w:t>
      </w:r>
    </w:p>
    <w:p w14:paraId="2B06E3D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Και παρεμπιπτόντως αυτές οι ρυθμίσεις, οι εξαιρέσεις δηλαδή που εισάγονται, δεν εισάγονται για όλους, αλλά εξαιρούνται ήδη αυτο</w:t>
      </w:r>
      <w:r>
        <w:rPr>
          <w:rFonts w:eastAsia="Times New Roman" w:cs="Times New Roman"/>
          <w:szCs w:val="24"/>
        </w:rPr>
        <w:t>ί που έχουν ευεργετικό χρόνο να υπολογίσει κανείς σήμερα.</w:t>
      </w:r>
    </w:p>
    <w:p w14:paraId="2B06E3D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Και ερωτώ: αυτό είναι </w:t>
      </w:r>
      <w:proofErr w:type="spellStart"/>
      <w:r>
        <w:rPr>
          <w:rFonts w:eastAsia="Times New Roman" w:cs="Times New Roman"/>
          <w:szCs w:val="24"/>
        </w:rPr>
        <w:t>αντι</w:t>
      </w:r>
      <w:proofErr w:type="spellEnd"/>
      <w:r>
        <w:rPr>
          <w:rFonts w:eastAsia="Times New Roman" w:cs="Times New Roman"/>
          <w:szCs w:val="24"/>
        </w:rPr>
        <w:t xml:space="preserve">-εγκληματική πολιτική; Θα μιλήσουμε για την προστασία της κοινωνίας; Θα μιλήσουμε για την προστασία των θυμάτων; Θα μιλήσουμε για την κοινωνική ειρήνη; Μα, δεν υπάρχει καν </w:t>
      </w:r>
      <w:r>
        <w:rPr>
          <w:rFonts w:eastAsia="Times New Roman" w:cs="Times New Roman"/>
          <w:szCs w:val="24"/>
        </w:rPr>
        <w:t>αυτή η επιχειρηματολογία.</w:t>
      </w:r>
    </w:p>
    <w:p w14:paraId="2B06E3D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Εδώ άκουσα την προηγούμενη φορά στην </w:t>
      </w:r>
      <w:r>
        <w:rPr>
          <w:rFonts w:eastAsia="Times New Roman" w:cs="Times New Roman"/>
          <w:szCs w:val="24"/>
        </w:rPr>
        <w:t xml:space="preserve">επιτροπή </w:t>
      </w:r>
      <w:r>
        <w:rPr>
          <w:rFonts w:eastAsia="Times New Roman" w:cs="Times New Roman"/>
          <w:szCs w:val="24"/>
        </w:rPr>
        <w:t xml:space="preserve">από τον κ. Παρασκευόπουλο ένα επιχείρημα -εγώ διαφωνώ- με το οποίο λέει ότι είναι βαριές οι ποινές και θα έπρεπε να μειωθούν. Εδώ, στην αιτιολογική έκθεση, δεν υπάρχει καν αυτό, διότι </w:t>
      </w:r>
      <w:r>
        <w:rPr>
          <w:rFonts w:eastAsia="Times New Roman" w:cs="Times New Roman"/>
          <w:szCs w:val="24"/>
        </w:rPr>
        <w:t xml:space="preserve">λέει </w:t>
      </w:r>
      <w:r>
        <w:rPr>
          <w:rFonts w:eastAsia="Times New Roman" w:cs="Times New Roman"/>
          <w:szCs w:val="24"/>
        </w:rPr>
        <w:lastRenderedPageBreak/>
        <w:t>ότι εκείνο που ενδιαφέρει είναι ο υπέρμετρος συνωστισμός. Αυτό είναι το κριτήριο. Άρα, εδώ είναι ξεκάθαρο αυτό το οποίο γίνεται.</w:t>
      </w:r>
    </w:p>
    <w:p w14:paraId="2B06E3D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Έρχομαι, όμως, και σε κάτι άλλο. Η διάταξη η οποία αφορά την τροποποίηση του Κώδικα Πολιτικής Δικονομίας στην πραγματικότη</w:t>
      </w:r>
      <w:r>
        <w:rPr>
          <w:rFonts w:eastAsia="Times New Roman" w:cs="Times New Roman"/>
          <w:szCs w:val="24"/>
        </w:rPr>
        <w:t xml:space="preserve">τα για το ζήτημα το οποίο, για να μην κρυβόμαστε πίσω από το δάχτυλό μας, αφορά τη δυνατότητα νέας εκδόσεως αποφάσεως, παρά των ήδη </w:t>
      </w:r>
      <w:proofErr w:type="spellStart"/>
      <w:r>
        <w:rPr>
          <w:rFonts w:eastAsia="Times New Roman" w:cs="Times New Roman"/>
          <w:szCs w:val="24"/>
        </w:rPr>
        <w:t>εκδοθεισών</w:t>
      </w:r>
      <w:proofErr w:type="spellEnd"/>
      <w:r>
        <w:rPr>
          <w:rFonts w:eastAsia="Times New Roman" w:cs="Times New Roman"/>
          <w:szCs w:val="24"/>
        </w:rPr>
        <w:t xml:space="preserve"> αποφάσεων ή συμμόρφωση, κατά τη διατύπωση που γίνεται, με αποφάσεις του Δικαστηρίου των Ανθρωπίνων Δικαιωμάτων.</w:t>
      </w:r>
    </w:p>
    <w:p w14:paraId="2B06E3D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να είμαστε λίγο </w:t>
      </w:r>
      <w:proofErr w:type="spellStart"/>
      <w:r>
        <w:rPr>
          <w:rFonts w:eastAsia="Times New Roman" w:cs="Times New Roman"/>
          <w:szCs w:val="24"/>
        </w:rPr>
        <w:t>συνεννοημένοι</w:t>
      </w:r>
      <w:proofErr w:type="spellEnd"/>
      <w:r>
        <w:rPr>
          <w:rFonts w:eastAsia="Times New Roman" w:cs="Times New Roman"/>
          <w:szCs w:val="24"/>
        </w:rPr>
        <w:t>. Δεν υπάρχει πια η δυνατότητα στην Κυβέρνηση να έρχεται και να βρίσκει πλειοψηφίες στο ελληνικό Κοινοβούλιο εάν η ίδια δεν έχει συμπαγή πλειοψηφία. Ξεκάθαρα πράγματα! Το έχετε κάνει πολλές φορές. Αυτήν τη στιγμή σταματάει α</w:t>
      </w:r>
      <w:r>
        <w:rPr>
          <w:rFonts w:eastAsia="Times New Roman" w:cs="Times New Roman"/>
          <w:szCs w:val="24"/>
        </w:rPr>
        <w:t>υτή η ιστορία. Θα έρχεστε με κοινοβουλευτική πλειοψηφία. Θα έρχεστε ως Κυβέρνηση στο σύνολό της που έχουν συμφωνήσει οι κοινοβουλευτικές ομάδες. Όχι να έχετε εσείς, υποτίθεται, διαφωνίες εσωτερικές, να ακούμε έκκληση από τον εισηγητή των Ανεξαρτήτων Ελλήνω</w:t>
      </w:r>
      <w:r>
        <w:rPr>
          <w:rFonts w:eastAsia="Times New Roman" w:cs="Times New Roman"/>
          <w:szCs w:val="24"/>
        </w:rPr>
        <w:t xml:space="preserve">ν,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για απόσυρση της διατάξεως -σας το είπε </w:t>
      </w:r>
      <w:r>
        <w:rPr>
          <w:rFonts w:eastAsia="Times New Roman" w:cs="Times New Roman"/>
          <w:szCs w:val="24"/>
        </w:rPr>
        <w:lastRenderedPageBreak/>
        <w:t>γλυκά, με πολλή αγάπη-, αλλά εσείς να στηρίζεστε στο να αναζητάτε να στηρίξει τις νομοθετικές σας πρωτοβουλίες η Αντιπολίτευση, τα κόμματα της Αντιπολίτευσης.</w:t>
      </w:r>
    </w:p>
    <w:p w14:paraId="2B06E3DF"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Αυτό, λοιπόν, δεν έχει κανένα </w:t>
      </w:r>
      <w:r>
        <w:rPr>
          <w:rFonts w:eastAsia="Times New Roman"/>
          <w:szCs w:val="24"/>
        </w:rPr>
        <w:t>νόημα, δεν πρόκειται να γίνεται, δεν πρόκειται να γίνεται αποδεκτό, ανεξαρτήτως -τονίζω- του όποιου περιεχομένου έχουν οι ρυθμίσεις σας. Παύει αυτή η πρακτική, τελειώνει σήμερα. Θα διαμορφώνετε κοινοβουλευτικές πλειοψηφίες και αφού διαμορφώσετε την εσωτερι</w:t>
      </w:r>
      <w:r>
        <w:rPr>
          <w:rFonts w:eastAsia="Times New Roman"/>
          <w:szCs w:val="24"/>
        </w:rPr>
        <w:t xml:space="preserve">κή σας πλειοψηφία, θα έρχεστε να κάνετε πρόταση στη Βουλή. Τα υπόλοιπα εν προκειμένω </w:t>
      </w:r>
      <w:proofErr w:type="spellStart"/>
      <w:r>
        <w:rPr>
          <w:rFonts w:eastAsia="Times New Roman"/>
          <w:szCs w:val="24"/>
        </w:rPr>
        <w:t>παρέλκουν</w:t>
      </w:r>
      <w:proofErr w:type="spellEnd"/>
      <w:r>
        <w:rPr>
          <w:rFonts w:eastAsia="Times New Roman"/>
          <w:szCs w:val="24"/>
        </w:rPr>
        <w:t xml:space="preserve">, γιατί πολλά μπορεί να ειπωθούν, αλλά ξαναλέω ότι τα υπόλοιπα </w:t>
      </w:r>
      <w:proofErr w:type="spellStart"/>
      <w:r>
        <w:rPr>
          <w:rFonts w:eastAsia="Times New Roman"/>
          <w:szCs w:val="24"/>
        </w:rPr>
        <w:t>παρέλκουν</w:t>
      </w:r>
      <w:proofErr w:type="spellEnd"/>
      <w:r>
        <w:rPr>
          <w:rFonts w:eastAsia="Times New Roman"/>
          <w:szCs w:val="24"/>
        </w:rPr>
        <w:t xml:space="preserve">. </w:t>
      </w:r>
    </w:p>
    <w:p w14:paraId="2B06E3E0" w14:textId="77777777" w:rsidR="00186434" w:rsidRDefault="00E01EC9">
      <w:pPr>
        <w:spacing w:line="600" w:lineRule="auto"/>
        <w:ind w:firstLine="720"/>
        <w:contextualSpacing/>
        <w:jc w:val="both"/>
        <w:rPr>
          <w:rFonts w:eastAsia="Times New Roman"/>
          <w:szCs w:val="24"/>
        </w:rPr>
      </w:pPr>
      <w:r>
        <w:rPr>
          <w:rFonts w:eastAsia="Times New Roman"/>
          <w:szCs w:val="24"/>
        </w:rPr>
        <w:t>Και η τρίτη τροπολογία, η οποία επίσης είναι απολύτως απαράδεκτη, αφορά το θέμα δήθεν τ</w:t>
      </w:r>
      <w:r>
        <w:rPr>
          <w:rFonts w:eastAsia="Times New Roman"/>
          <w:szCs w:val="24"/>
        </w:rPr>
        <w:t xml:space="preserve">ης επιλύσεως των διαφωνιών των </w:t>
      </w:r>
      <w:r>
        <w:rPr>
          <w:rFonts w:eastAsia="Times New Roman"/>
          <w:szCs w:val="24"/>
        </w:rPr>
        <w:t xml:space="preserve">επιτρόπων </w:t>
      </w:r>
      <w:r>
        <w:rPr>
          <w:rFonts w:eastAsia="Times New Roman"/>
          <w:szCs w:val="24"/>
        </w:rPr>
        <w:t xml:space="preserve">του Ελεγκτικού Συνεδρίου ως προς τη θεώρηση των χρηματικών ενταλμάτων. Μέχρι τώρα πού επιλύονταν αυτές οι διαφορές; Σε επίπεδο κλιμακίου. </w:t>
      </w:r>
    </w:p>
    <w:p w14:paraId="2B06E3E1" w14:textId="77777777" w:rsidR="00186434" w:rsidRDefault="00E01EC9">
      <w:pPr>
        <w:spacing w:line="600" w:lineRule="auto"/>
        <w:ind w:firstLine="720"/>
        <w:contextualSpacing/>
        <w:jc w:val="both"/>
        <w:rPr>
          <w:rFonts w:eastAsia="Times New Roman"/>
          <w:szCs w:val="24"/>
        </w:rPr>
      </w:pPr>
      <w:r>
        <w:rPr>
          <w:rFonts w:eastAsia="Times New Roman"/>
          <w:szCs w:val="24"/>
        </w:rPr>
        <w:t>Και μας φέρνει ο κύριος Υπουργός μια αλλαγή: να πάει στο τμήμα. Γιατί άραγε;</w:t>
      </w:r>
      <w:r>
        <w:rPr>
          <w:rFonts w:eastAsia="Times New Roman"/>
          <w:szCs w:val="24"/>
        </w:rPr>
        <w:t xml:space="preserve"> </w:t>
      </w:r>
    </w:p>
    <w:p w14:paraId="2B06E3E2"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Για πιο σύντομα. </w:t>
      </w:r>
    </w:p>
    <w:p w14:paraId="2B06E3E3" w14:textId="77777777" w:rsidR="00186434" w:rsidRDefault="00E01EC9">
      <w:pPr>
        <w:spacing w:line="600" w:lineRule="auto"/>
        <w:ind w:firstLine="720"/>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Για έναν απλό λόγο. Γιατί δεν ελέγχετε τη συγκεκριμένη διαδικασία και επειδή όλη αυτή η υπόθεση σας βγήκε θεαματικά μπούμερανκ στην υπόθε</w:t>
      </w:r>
      <w:r>
        <w:rPr>
          <w:rFonts w:eastAsia="Times New Roman"/>
          <w:szCs w:val="24"/>
        </w:rPr>
        <w:t xml:space="preserve">ση των συμβασιούχων, τώρα πρέπει να δώσετε μια λύση με τα χρηματικά εντάλματα πληρωμής. Καμμία άλλη νομιμοποιητική βάση δεν υπάρχει και στην πραγματικότητα αυτή είναι μια ακόμη κατασκευή κατασκευασμένη στα μέτρα της προσπάθειας χειραγώγησης της </w:t>
      </w:r>
      <w:r>
        <w:rPr>
          <w:rFonts w:eastAsia="Times New Roman"/>
          <w:szCs w:val="24"/>
        </w:rPr>
        <w:t>δικαιοσύνης</w:t>
      </w:r>
      <w:r>
        <w:rPr>
          <w:rFonts w:eastAsia="Times New Roman"/>
          <w:szCs w:val="24"/>
        </w:rPr>
        <w:t>, στην οποία συστηματικά επιδίδεστε.</w:t>
      </w:r>
    </w:p>
    <w:p w14:paraId="2B06E3E4"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Να ξέρουμε όλοι ότι τα πράγματα είναι σαφή και ξεκάθαρα. Σε επίπεδο </w:t>
      </w:r>
      <w:proofErr w:type="spellStart"/>
      <w:r>
        <w:rPr>
          <w:rFonts w:eastAsia="Times New Roman"/>
          <w:szCs w:val="24"/>
        </w:rPr>
        <w:t>αντεγκληματικής</w:t>
      </w:r>
      <w:proofErr w:type="spellEnd"/>
      <w:r>
        <w:rPr>
          <w:rFonts w:eastAsia="Times New Roman"/>
          <w:szCs w:val="24"/>
        </w:rPr>
        <w:t xml:space="preserve"> πολιτικής είναι καταστροφικοί, βγαίνουν έξω οι εγκληματίες, σκοτώνουν κόσμο. Έχετε τεράστια ευθύνη γι’ αυτήν την πολιτική την οποία ακο</w:t>
      </w:r>
      <w:r>
        <w:rPr>
          <w:rFonts w:eastAsia="Times New Roman"/>
          <w:szCs w:val="24"/>
        </w:rPr>
        <w:t>λουθείτε.</w:t>
      </w:r>
    </w:p>
    <w:p w14:paraId="2B06E3E5"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Στο επίπεδο της </w:t>
      </w:r>
      <w:r>
        <w:rPr>
          <w:rFonts w:eastAsia="Times New Roman"/>
          <w:szCs w:val="24"/>
        </w:rPr>
        <w:t>δικαιοσύνης</w:t>
      </w:r>
      <w:r>
        <w:rPr>
          <w:rFonts w:eastAsia="Times New Roman"/>
          <w:szCs w:val="24"/>
        </w:rPr>
        <w:t xml:space="preserve"> ακολουθείται συστηματικά ένα σχέδιο χειραγώγησής της με συγκεκριμένες μεθοδεύσεις και θεσμικού χαρακτήρα. Και από εκεί και πέρα, είναι προφανές ότι τουλάχιστον εμείς δεν πρόκειται να συμπράξουμε στο να πηγαίνετε και να</w:t>
      </w:r>
      <w:r>
        <w:rPr>
          <w:rFonts w:eastAsia="Times New Roman"/>
          <w:szCs w:val="24"/>
        </w:rPr>
        <w:t xml:space="preserve"> έρχεστε να «ψαρεύετε» πλειοψηφία μέσα στο Κοινοβούλιο. Ή θα έχετε πλειοψηφία μέσα στην Κυβέρνηση ή εάν δεν έχετε, θα πρέπει το Κοινοβούλιο να καταψηφίζει την οποιαδήποτε νομοθετική σας πρωτοβουλία.</w:t>
      </w:r>
    </w:p>
    <w:p w14:paraId="2B06E3E6"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Ευχαριστώ πολύ, κύριε Πρόεδρε.</w:t>
      </w:r>
    </w:p>
    <w:p w14:paraId="2B06E3E7" w14:textId="77777777" w:rsidR="00186434" w:rsidRDefault="00E01EC9">
      <w:pPr>
        <w:spacing w:line="600" w:lineRule="auto"/>
        <w:ind w:firstLine="720"/>
        <w:contextualSpacing/>
        <w:jc w:val="center"/>
        <w:rPr>
          <w:rFonts w:eastAsia="Times New Roman"/>
          <w:szCs w:val="24"/>
        </w:rPr>
      </w:pPr>
      <w:r>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2B06E3E8" w14:textId="77777777" w:rsidR="00186434" w:rsidRDefault="00E01EC9">
      <w:pPr>
        <w:spacing w:line="600" w:lineRule="auto"/>
        <w:ind w:firstLine="720"/>
        <w:contextualSpacing/>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Τον λόγο έχει ο  Κοινοβουλευτικός Εκπρόσωπος της Χρυσής Αυγής κ. Χρήστος Παππάς για δώδεκα λεπτά.</w:t>
      </w:r>
    </w:p>
    <w:p w14:paraId="2B06E3E9"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ΧΡΗΣΤΟΣ ΠΑΠΠΑΣ: </w:t>
      </w:r>
      <w:r>
        <w:rPr>
          <w:rFonts w:eastAsia="Times New Roman"/>
          <w:szCs w:val="24"/>
        </w:rPr>
        <w:t>Προτού τοποθετηθώ επί του νομοσχεδίου, θέλω να κάνω μια σύντομη αναφορά στην περ</w:t>
      </w:r>
      <w:r>
        <w:rPr>
          <w:rFonts w:eastAsia="Times New Roman"/>
          <w:szCs w:val="24"/>
        </w:rPr>
        <w:t xml:space="preserve">ιβαλλοντική καταστροφή η οποία προκλήθηκε στον Σαρωνικό, ο οποίος μεταβλήθηκε σε νεκρά θάλασσα. Παραμένουν πολλά τα «γιατί». </w:t>
      </w:r>
    </w:p>
    <w:p w14:paraId="2B06E3EA" w14:textId="77777777" w:rsidR="00186434" w:rsidRDefault="00E01EC9">
      <w:pPr>
        <w:spacing w:line="600" w:lineRule="auto"/>
        <w:ind w:firstLine="720"/>
        <w:contextualSpacing/>
        <w:jc w:val="both"/>
        <w:rPr>
          <w:rFonts w:eastAsia="Times New Roman"/>
          <w:szCs w:val="24"/>
        </w:rPr>
      </w:pPr>
      <w:r>
        <w:rPr>
          <w:rFonts w:eastAsia="Times New Roman"/>
          <w:szCs w:val="24"/>
        </w:rPr>
        <w:t>Η υπόθεση της ρύπανσης του Σαρωνικού αποτελεί ένα μεγάλο έγκλημα και για έναν επιπλέον λόγο. Επειδή συνέβη σε έναν -κατ’ εμάς θα έ</w:t>
      </w:r>
      <w:r>
        <w:rPr>
          <w:rFonts w:eastAsia="Times New Roman"/>
          <w:szCs w:val="24"/>
        </w:rPr>
        <w:t>πρεπε να είναι προστατευόμενος και πλήρως αξιοποιημένος- θαλάσσιο αρχαιολογικό χώρο, τον χώρο της Σαλαμίνας. Το θέμα της βύθισης του πλοίου «Αγία Ζώνη ΙΙ» δεν είναι μόνο περιβαλλοντικό, αλλά είναι και πολιτικό και οικονομικό. Και δεν υπήρξε, δυστυχώς, ουδε</w:t>
      </w:r>
      <w:r>
        <w:rPr>
          <w:rFonts w:eastAsia="Times New Roman"/>
          <w:szCs w:val="24"/>
        </w:rPr>
        <w:t xml:space="preserve">μία παραίτηση, έστω για τη χαμένη τιμή της Κυβέρνησης. </w:t>
      </w:r>
    </w:p>
    <w:p w14:paraId="2B06E3EB"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Και ενώ η Κυβέρνηση έστω και με μεγάλη καθυστέρηση -η υποτίθεται ευαίσθητη Κυβέρνηση σε θέματα οικολογίας, περιβάλλοντος κλπ.- προσπαθούσε να διαχειριστεί το θέμα, τουλάχιστον, επικοινωνιακά, οι ένοχο</w:t>
      </w:r>
      <w:r>
        <w:rPr>
          <w:rFonts w:eastAsia="Times New Roman"/>
          <w:szCs w:val="24"/>
        </w:rPr>
        <w:t xml:space="preserve">ι βρέθηκαν. Και βρέθηκαν από τον οικολόγο Υπουργό της Κυβέρνησης, τον κ. Γεώργιο Τσιρώνη, ο οποίος είπε στην τηλεόραση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το αμίμητο, αυτό που μόνο ένας Υπουργός της Κυβέρνησης ΣΥΡΙΖΑ-ΑΝΕΛ θα μπορούσε να πει, ότι ο ένοχος τελικά είναι η κοινωνία, η «κακούργα» η κοινωνία, θυμίζοντας σε όλους μας τις μελό ασπρόμαυρες ταινίες της δεκαετίας του ’60. </w:t>
      </w:r>
    </w:p>
    <w:p w14:paraId="2B06E3EC" w14:textId="77777777" w:rsidR="00186434" w:rsidRDefault="00E01EC9">
      <w:pPr>
        <w:spacing w:line="600" w:lineRule="auto"/>
        <w:ind w:firstLine="720"/>
        <w:contextualSpacing/>
        <w:jc w:val="both"/>
        <w:rPr>
          <w:rFonts w:ascii="Times New Roman" w:eastAsia="Times New Roman" w:hAnsi="Times New Roman" w:cs="Times New Roman"/>
          <w:sz w:val="22"/>
          <w:szCs w:val="22"/>
        </w:rPr>
      </w:pPr>
      <w:r>
        <w:rPr>
          <w:rFonts w:eastAsia="Times New Roman"/>
          <w:szCs w:val="24"/>
        </w:rPr>
        <w:t>Το έγκλημα, κυρίες και κύριο</w:t>
      </w:r>
      <w:r>
        <w:rPr>
          <w:rFonts w:eastAsia="Times New Roman"/>
          <w:szCs w:val="24"/>
        </w:rPr>
        <w:t>ι, στον Σαρωνικό έχει να κάνει με το απόστημα της Μεταπολίτευσης, ένα από τα αποστήματα της Μεταπολίτευσης που λέγεται «λαθρεμπόριο καυσίμων» και «σχέσεις των λαθρεμπόρων με τους πυλώνες της εξουσίας», δηλαδή με την εκτελεστική εξουσία, τις εκάστοτε κυβερν</w:t>
      </w:r>
      <w:r>
        <w:rPr>
          <w:rFonts w:eastAsia="Times New Roman"/>
          <w:szCs w:val="24"/>
        </w:rPr>
        <w:t>ήσεις, τους ελεγκτικούς μηχανισμούς, τη δικαστική εξουσία, με τους επίορκους δικαστές και την ατιμωρησία, αλλά και με τις σχέσεις της νομοθετικής εξουσίας με τους λαθρεμπόρους, δηλαδή τις σχέσεις με κόμματα, Βουλευτές κλπ</w:t>
      </w:r>
      <w:r>
        <w:rPr>
          <w:rFonts w:eastAsia="Times New Roman"/>
          <w:szCs w:val="24"/>
        </w:rPr>
        <w:t>.</w:t>
      </w:r>
      <w:r>
        <w:rPr>
          <w:rFonts w:eastAsia="Times New Roman"/>
          <w:szCs w:val="24"/>
        </w:rPr>
        <w:t>.</w:t>
      </w:r>
    </w:p>
    <w:p w14:paraId="2B06E3E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βρωμιά, αυτό το απόστημα, όπως και άλλα που ταλανίζουν την πολιτική και οικονομική ζωή των Ελλήνων, θα καθαρίσει η Χρυσή Αυγή. Όταν θα έχουμε τη δύναμη θα ξεβρωμίσει ο τόπος κι όχι μόνο ο Σαρωνικός. </w:t>
      </w:r>
    </w:p>
    <w:p w14:paraId="2B06E3E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Τώρα έρχομαι στο τρέχον νομοσχέδιο. Φέρατε εδώ σ</w:t>
      </w:r>
      <w:r>
        <w:rPr>
          <w:rFonts w:eastAsia="Times New Roman" w:cs="Times New Roman"/>
          <w:szCs w:val="24"/>
        </w:rPr>
        <w:t xml:space="preserve">ήμερα μια πονηρή τροπολογία σε ένα νομοσχέδιο του Υπουργείου Δικαιοσύνης με σκοπό τη «νομιμοποίηση» των </w:t>
      </w:r>
      <w:proofErr w:type="spellStart"/>
      <w:r>
        <w:rPr>
          <w:rFonts w:eastAsia="Times New Roman" w:cs="Times New Roman"/>
          <w:szCs w:val="24"/>
        </w:rPr>
        <w:t>τουρκοσυλλόγων</w:t>
      </w:r>
      <w:proofErr w:type="spellEnd"/>
      <w:r>
        <w:rPr>
          <w:rFonts w:eastAsia="Times New Roman" w:cs="Times New Roman"/>
          <w:szCs w:val="24"/>
        </w:rPr>
        <w:t xml:space="preserve">, οι οποίοι ασκούν επιθετική προπαγάνδα για απόσχιση της Θράκης μας και προσάρτησή της στην Τουρκία. </w:t>
      </w:r>
    </w:p>
    <w:p w14:paraId="2B06E3E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Συγκεκριμένα, με την τροπολογία προβ</w:t>
      </w:r>
      <w:r>
        <w:rPr>
          <w:rFonts w:eastAsia="Times New Roman" w:cs="Times New Roman"/>
          <w:szCs w:val="24"/>
        </w:rPr>
        <w:t>λέπεται ότι προστίθενται εδάφια στην παράγραφο 1 του άρθρου 758 του Κώδικα Πολιτικής Δικονομίας, ώστε να χωρεί αίτηση ανάκλησης ή μεταρρύθμισης οριστικής απόφασης ακούσιας δικαιοδοσίας μετά την έκδοση οριστικής απόφασης του Ευρωπαϊκού Δικαστηρίου Δικαιωμάτ</w:t>
      </w:r>
      <w:r>
        <w:rPr>
          <w:rFonts w:eastAsia="Times New Roman" w:cs="Times New Roman"/>
          <w:szCs w:val="24"/>
        </w:rPr>
        <w:t xml:space="preserve">ων του Ανθρώπου, με την οποία διαπιστώθηκε παραβίαση του δικαιώματος που αφορά τον δίκαιο χαρακτήρα της διαδικασίας που τηρήθηκε ή διάταξης ουσιαστικού δικαίου της Ευρωπαϊκής Σύμβασης Δικαιωμάτων του </w:t>
      </w:r>
      <w:r>
        <w:rPr>
          <w:rFonts w:eastAsia="Times New Roman" w:cs="Times New Roman"/>
          <w:szCs w:val="24"/>
        </w:rPr>
        <w:t>Ανθρώπου</w:t>
      </w:r>
      <w:r>
        <w:rPr>
          <w:rFonts w:eastAsia="Times New Roman" w:cs="Times New Roman"/>
          <w:szCs w:val="24"/>
        </w:rPr>
        <w:t>. Με το άρθρο τίθεται μεταβατική διάταξη. Έτσι γ</w:t>
      </w:r>
      <w:r>
        <w:rPr>
          <w:rFonts w:eastAsia="Times New Roman" w:cs="Times New Roman"/>
          <w:szCs w:val="24"/>
        </w:rPr>
        <w:t xml:space="preserve">ράφετε μέσα. </w:t>
      </w:r>
    </w:p>
    <w:p w14:paraId="2B06E3F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Πού είναι η εύνοια για τα σωματεία; Και πού δεσμεύεται η ελληνική </w:t>
      </w:r>
      <w:r>
        <w:rPr>
          <w:rFonts w:eastAsia="Times New Roman" w:cs="Times New Roman"/>
          <w:szCs w:val="24"/>
        </w:rPr>
        <w:t>δικαιοσύνη</w:t>
      </w:r>
      <w:r>
        <w:rPr>
          <w:rFonts w:eastAsia="Times New Roman" w:cs="Times New Roman"/>
          <w:szCs w:val="24"/>
        </w:rPr>
        <w:t xml:space="preserve">; </w:t>
      </w:r>
    </w:p>
    <w:p w14:paraId="2B06E3F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Υπουργέ, θα μιλήσετε και θα τα πείτε. Και έχετε δίκιο, γιατί </w:t>
      </w:r>
      <w:r>
        <w:rPr>
          <w:rFonts w:eastAsia="Times New Roman" w:cs="Times New Roman"/>
          <w:szCs w:val="24"/>
        </w:rPr>
        <w:t xml:space="preserve">με την πρώτη ανάγνωση η τροπολογία μοιάζει αθώα. </w:t>
      </w:r>
    </w:p>
    <w:p w14:paraId="2B06E3F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Και είναι. </w:t>
      </w:r>
    </w:p>
    <w:p w14:paraId="2B06E3F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Και είναι. Θα το δούμε, όμως. Όμως, στην ουσία «φωτογραφίζει» μια υπόθεση και πρόκειται για την υπ</w:t>
      </w:r>
      <w:r>
        <w:rPr>
          <w:rFonts w:eastAsia="Times New Roman" w:cs="Times New Roman"/>
          <w:szCs w:val="24"/>
        </w:rPr>
        <w:t>όθεση της παράνομης οργάνωσης, της οργάνωσης με την επωνυμία «Τουρκική Ένωση Ξάνθης</w:t>
      </w:r>
      <w:r>
        <w:rPr>
          <w:rFonts w:eastAsia="Times New Roman" w:cs="Times New Roman"/>
          <w:szCs w:val="24"/>
        </w:rPr>
        <w:t>»</w:t>
      </w:r>
      <w:r>
        <w:rPr>
          <w:rFonts w:eastAsia="Times New Roman" w:cs="Times New Roman"/>
          <w:szCs w:val="24"/>
        </w:rPr>
        <w:t>. Τη συγκεκριμένη οργάνωση είχε αρνηθεί να αναγνωρίσει ο Άρειος Πάγος με το σκεπτικό ότι είναι απαράδεκτος ο όρος Τουρκική. Λογικό, αφού οι μόνοι Τούρκοι που είναι στη Θράκ</w:t>
      </w:r>
      <w:r>
        <w:rPr>
          <w:rFonts w:eastAsia="Times New Roman" w:cs="Times New Roman"/>
          <w:szCs w:val="24"/>
        </w:rPr>
        <w:t xml:space="preserve">η είναι υπάλληλοι του Προξενείου. Οι </w:t>
      </w:r>
      <w:proofErr w:type="spellStart"/>
      <w:r>
        <w:rPr>
          <w:rFonts w:eastAsia="Times New Roman" w:cs="Times New Roman"/>
          <w:szCs w:val="24"/>
        </w:rPr>
        <w:t>τουρκόφρονες</w:t>
      </w:r>
      <w:proofErr w:type="spellEnd"/>
      <w:r>
        <w:rPr>
          <w:rFonts w:eastAsia="Times New Roman" w:cs="Times New Roman"/>
          <w:szCs w:val="24"/>
        </w:rPr>
        <w:t xml:space="preserve"> πράκτορες είχαν προσφύγει τότε στο Ευρωπαϊκό Δικαστήριο Ανθρωπίνων Δικαιωμάτων. Κι εκεί, με τη συμβολή ενός ανθρώπου του συστήματος, ενός ανθρώπου του </w:t>
      </w:r>
      <w:r>
        <w:rPr>
          <w:rFonts w:eastAsia="Times New Roman" w:cs="Times New Roman"/>
          <w:szCs w:val="24"/>
        </w:rPr>
        <w:lastRenderedPageBreak/>
        <w:t xml:space="preserve">Σημίτη και του </w:t>
      </w:r>
      <w:proofErr w:type="spellStart"/>
      <w:r>
        <w:rPr>
          <w:rFonts w:eastAsia="Times New Roman" w:cs="Times New Roman"/>
          <w:szCs w:val="24"/>
        </w:rPr>
        <w:t>Σόρος</w:t>
      </w:r>
      <w:proofErr w:type="spellEnd"/>
      <w:r>
        <w:rPr>
          <w:rFonts w:eastAsia="Times New Roman" w:cs="Times New Roman"/>
          <w:szCs w:val="24"/>
        </w:rPr>
        <w:t xml:space="preserve">, του γνωστού </w:t>
      </w:r>
      <w:proofErr w:type="spellStart"/>
      <w:r>
        <w:rPr>
          <w:rFonts w:eastAsia="Times New Roman" w:cs="Times New Roman"/>
          <w:szCs w:val="24"/>
        </w:rPr>
        <w:t>Ροζάκη</w:t>
      </w:r>
      <w:proofErr w:type="spellEnd"/>
      <w:r>
        <w:rPr>
          <w:rFonts w:eastAsia="Times New Roman" w:cs="Times New Roman"/>
          <w:szCs w:val="24"/>
        </w:rPr>
        <w:t xml:space="preserve">, κατάφεραν να </w:t>
      </w:r>
      <w:r>
        <w:rPr>
          <w:rFonts w:eastAsia="Times New Roman" w:cs="Times New Roman"/>
          <w:szCs w:val="24"/>
        </w:rPr>
        <w:t xml:space="preserve">αποσπάσουν μια απόφαση που λέει ότι παραβιάστηκε το δικαίωμά τους να ιδρύσουν τον σύλλογο. </w:t>
      </w:r>
    </w:p>
    <w:p w14:paraId="2B06E3F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κάνουν, λοιπόν, κάποιοι λόγο για θεωρίες συνωμοσίας, επειδή είπα για τον </w:t>
      </w:r>
      <w:proofErr w:type="spellStart"/>
      <w:r>
        <w:rPr>
          <w:rFonts w:eastAsia="Times New Roman" w:cs="Times New Roman"/>
          <w:szCs w:val="24"/>
        </w:rPr>
        <w:t>Ροζάκη</w:t>
      </w:r>
      <w:proofErr w:type="spellEnd"/>
      <w:r>
        <w:rPr>
          <w:rFonts w:eastAsia="Times New Roman" w:cs="Times New Roman"/>
          <w:szCs w:val="24"/>
        </w:rPr>
        <w:t xml:space="preserve">, ο </w:t>
      </w:r>
      <w:proofErr w:type="spellStart"/>
      <w:r>
        <w:rPr>
          <w:rFonts w:eastAsia="Times New Roman" w:cs="Times New Roman"/>
          <w:szCs w:val="24"/>
        </w:rPr>
        <w:t>Ροζάκης</w:t>
      </w:r>
      <w:proofErr w:type="spellEnd"/>
      <w:r>
        <w:rPr>
          <w:rFonts w:eastAsia="Times New Roman" w:cs="Times New Roman"/>
          <w:szCs w:val="24"/>
        </w:rPr>
        <w:t xml:space="preserve"> είναι μέλος του </w:t>
      </w:r>
      <w:r>
        <w:rPr>
          <w:rFonts w:eastAsia="Times New Roman" w:cs="Times New Roman"/>
          <w:szCs w:val="24"/>
        </w:rPr>
        <w:t>διοικητικού συμβουλίου</w:t>
      </w:r>
      <w:r>
        <w:rPr>
          <w:rFonts w:eastAsia="Times New Roman" w:cs="Times New Roman"/>
          <w:szCs w:val="24"/>
        </w:rPr>
        <w:t xml:space="preserve"> του εν Ελλάδι Ιδρύματος</w:t>
      </w:r>
      <w:r>
        <w:rPr>
          <w:rFonts w:eastAsia="Times New Roman" w:cs="Times New Roman"/>
          <w:szCs w:val="24"/>
        </w:rPr>
        <w:t xml:space="preserve"> </w:t>
      </w:r>
      <w:proofErr w:type="spellStart"/>
      <w:r>
        <w:rPr>
          <w:rFonts w:eastAsia="Times New Roman" w:cs="Times New Roman"/>
          <w:szCs w:val="24"/>
        </w:rPr>
        <w:t>Σόρος</w:t>
      </w:r>
      <w:proofErr w:type="spellEnd"/>
      <w:r>
        <w:rPr>
          <w:rFonts w:eastAsia="Times New Roman" w:cs="Times New Roman"/>
          <w:szCs w:val="24"/>
        </w:rPr>
        <w:t xml:space="preserve"> και παράλληλα ήταν και στο ψηφοδέλτιο του </w:t>
      </w:r>
      <w:r>
        <w:rPr>
          <w:rFonts w:eastAsia="Times New Roman" w:cs="Times New Roman"/>
          <w:szCs w:val="24"/>
        </w:rPr>
        <w:t xml:space="preserve">κόμματος ΤΟ </w:t>
      </w:r>
      <w:r>
        <w:rPr>
          <w:rFonts w:eastAsia="Times New Roman" w:cs="Times New Roman"/>
          <w:szCs w:val="24"/>
        </w:rPr>
        <w:t xml:space="preserve">ΠΟΤΑΜΙ, το οποίο ως γνωστόν είναι το κόμμα του Σημίτη στην Ελλάδα. </w:t>
      </w:r>
    </w:p>
    <w:p w14:paraId="2B06E3F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 Άρειος Πάγος απέρριψε αυτήν την απόφαση του Ευρωπαϊκού Δικαστηρίου και η υπόθεση έκλεισε με το αιτιολογικό ότι η απόφαση του </w:t>
      </w:r>
      <w:r>
        <w:rPr>
          <w:rFonts w:eastAsia="Times New Roman" w:cs="Times New Roman"/>
          <w:szCs w:val="24"/>
        </w:rPr>
        <w:t xml:space="preserve">Ευρωπαϊκού Δικαστηρίου δεν αποτελεί κάποιο νέο στοιχείο που να καθιστά αναγκαία την αναψηλάφηση της υποθέσεως. Αυτό είναι απολύτως λογικό, αφού δεν τους αρνήθηκε κανείς την ίδρυση συλλόγου, όπως λέει η απόφαση </w:t>
      </w:r>
      <w:proofErr w:type="spellStart"/>
      <w:r>
        <w:rPr>
          <w:rFonts w:eastAsia="Times New Roman" w:cs="Times New Roman"/>
          <w:szCs w:val="24"/>
        </w:rPr>
        <w:t>Ροζάκη</w:t>
      </w:r>
      <w:proofErr w:type="spellEnd"/>
      <w:r>
        <w:rPr>
          <w:rFonts w:eastAsia="Times New Roman" w:cs="Times New Roman"/>
          <w:szCs w:val="24"/>
        </w:rPr>
        <w:t>, αλλά τους απαγορεύτηκε η χρήση του ονό</w:t>
      </w:r>
      <w:r>
        <w:rPr>
          <w:rFonts w:eastAsia="Times New Roman" w:cs="Times New Roman"/>
          <w:szCs w:val="24"/>
        </w:rPr>
        <w:t xml:space="preserve">ματος, ενός παραπλανητικού, ψευδούς και εθνικώς επιζήμιου όρου στην ονομασία του συλλόγου. </w:t>
      </w:r>
    </w:p>
    <w:p w14:paraId="2B06E3F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Τώρα με την τροπολογία τη δική σας, με την τροπολογία της Κυβερνήσεως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οι εγκάθετοι του τουρκικού </w:t>
      </w:r>
      <w:r>
        <w:rPr>
          <w:rFonts w:eastAsia="Times New Roman" w:cs="Times New Roman"/>
          <w:szCs w:val="24"/>
        </w:rPr>
        <w:lastRenderedPageBreak/>
        <w:t>προξενείου αποκτούν το δικαίωμα εκ νέου προσφυγής στο</w:t>
      </w:r>
      <w:r>
        <w:rPr>
          <w:rFonts w:eastAsia="Times New Roman" w:cs="Times New Roman"/>
          <w:szCs w:val="24"/>
        </w:rPr>
        <w:t xml:space="preserve"> Ευρωπαϊκό Δικαστήριο Ανθρωπίνων Δικαιωμάτων, με αίτημα την οριστική αναγνώριση και την εφαρμογή της προηγούμενης απόφασης του Ευρωπαϊκού Δικαστηρίου, γιατί λέτε και για προγενέστερη απόφαση μέσα. </w:t>
      </w:r>
    </w:p>
    <w:p w14:paraId="2B06E3F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w:t>
      </w:r>
      <w:r>
        <w:rPr>
          <w:rFonts w:eastAsia="Times New Roman" w:cs="Times New Roman"/>
          <w:b/>
          <w:szCs w:val="24"/>
        </w:rPr>
        <w:t xml:space="preserve">ρωπίνων Δικαιωμάτων): </w:t>
      </w:r>
      <w:r>
        <w:rPr>
          <w:rFonts w:eastAsia="Times New Roman" w:cs="Times New Roman"/>
          <w:szCs w:val="24"/>
        </w:rPr>
        <w:t xml:space="preserve">Κάνετε λάθος. Δεν λέει αυτό. </w:t>
      </w:r>
    </w:p>
    <w:p w14:paraId="2B06E3F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Ανοίγετε ουσιαστικά τον ασκό του Αιόλου ώστε να ιδρυθούν δεκάδες «τουρκικοί» σύλλογοι και να πιέζουν αυτοί οι σύλλογοι για την απόσχιση εθνικού εδάφους. </w:t>
      </w:r>
    </w:p>
    <w:p w14:paraId="2B06E3F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Και μετά την αναγνώριση της «Τουρκ</w:t>
      </w:r>
      <w:r>
        <w:rPr>
          <w:rFonts w:eastAsia="Times New Roman" w:cs="Times New Roman"/>
          <w:szCs w:val="24"/>
        </w:rPr>
        <w:t>ικής Ένωσης της Ξάνθης</w:t>
      </w:r>
      <w:r>
        <w:rPr>
          <w:rFonts w:eastAsia="Times New Roman" w:cs="Times New Roman"/>
          <w:szCs w:val="24"/>
        </w:rPr>
        <w:t>»</w:t>
      </w:r>
      <w:r>
        <w:rPr>
          <w:rFonts w:eastAsia="Times New Roman" w:cs="Times New Roman"/>
          <w:szCs w:val="24"/>
        </w:rPr>
        <w:t xml:space="preserve"> ξέρω τι θα γίνει. Θα ξεσηκωθούν και οι διάφοροι μειονοτικοί δήθεν για μακεδονικές ενώσεις, που θα τις στήνουν κάποιοι Σκοπιανοί. Και εν συνεχεία θα υπάρχει η διεκδίκηση αναγνώρισης της «μακεδονικής» μειονότητας. Έτσι θα δικαιωθούν κ</w:t>
      </w:r>
      <w:r>
        <w:rPr>
          <w:rFonts w:eastAsia="Times New Roman" w:cs="Times New Roman"/>
          <w:szCs w:val="24"/>
        </w:rPr>
        <w:t xml:space="preserve">αι θα δικαιώσετε κι εσείς ως αριστερή Κυβέρνηση τους αγώνες των </w:t>
      </w:r>
      <w:proofErr w:type="spellStart"/>
      <w:r>
        <w:rPr>
          <w:rFonts w:eastAsia="Times New Roman" w:cs="Times New Roman"/>
          <w:szCs w:val="24"/>
        </w:rPr>
        <w:t>ΕΑΜοβουλγάρων</w:t>
      </w:r>
      <w:proofErr w:type="spellEnd"/>
      <w:r>
        <w:rPr>
          <w:rFonts w:eastAsia="Times New Roman" w:cs="Times New Roman"/>
          <w:szCs w:val="24"/>
        </w:rPr>
        <w:t xml:space="preserve"> και των συμμοριτών που ζητούσαν αυτόνομη Μακεδονία και Θράκη. Μπράβο σας! </w:t>
      </w:r>
    </w:p>
    <w:p w14:paraId="2B06E3F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κύριε Υπουργέ, δεν παραδίδουμε τη Θράκη στους </w:t>
      </w:r>
      <w:proofErr w:type="spellStart"/>
      <w:r>
        <w:rPr>
          <w:rFonts w:eastAsia="Times New Roman" w:cs="Times New Roman"/>
          <w:szCs w:val="24"/>
        </w:rPr>
        <w:t>τουρκοπράκτορες</w:t>
      </w:r>
      <w:proofErr w:type="spellEnd"/>
      <w:r>
        <w:rPr>
          <w:rFonts w:eastAsia="Times New Roman" w:cs="Times New Roman"/>
          <w:szCs w:val="24"/>
        </w:rPr>
        <w:t xml:space="preserve"> και στους εγχώριους συνεργάτες του</w:t>
      </w:r>
      <w:r>
        <w:rPr>
          <w:rFonts w:eastAsia="Times New Roman" w:cs="Times New Roman"/>
          <w:szCs w:val="24"/>
        </w:rPr>
        <w:t xml:space="preserve">ς. Η Χρυσή Αυγή λέει ένα μεγάλο «όχι». </w:t>
      </w:r>
    </w:p>
    <w:p w14:paraId="2B06E3FB"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από το 2012 που εισήλθαμε στο ελληνικό Κοινοβούλιο έχουμε σταθερές και αταλάντευτες εκφρασμένες θέσεις για όλα τα εθνικά θέματα. </w:t>
      </w:r>
    </w:p>
    <w:p w14:paraId="2B06E3FC"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w:t>
      </w:r>
      <w:proofErr w:type="spellStart"/>
      <w:r>
        <w:rPr>
          <w:rFonts w:eastAsia="Times New Roman" w:cs="Times New Roman"/>
          <w:szCs w:val="24"/>
        </w:rPr>
        <w:t>επικαιροποιημένα</w:t>
      </w:r>
      <w:proofErr w:type="spellEnd"/>
      <w:r>
        <w:rPr>
          <w:rFonts w:eastAsia="Times New Roman" w:cs="Times New Roman"/>
          <w:szCs w:val="24"/>
        </w:rPr>
        <w:t xml:space="preserve"> ψηφίστηκαν στο Εθνικό Συμβούλιο του Λαϊκού Συνδέσμου, </w:t>
      </w:r>
      <w:r>
        <w:rPr>
          <w:rFonts w:eastAsia="Times New Roman" w:cs="Times New Roman"/>
          <w:szCs w:val="24"/>
        </w:rPr>
        <w:t xml:space="preserve">που συνεδρίασε στις 17 Δεκεμβρίου του περασμένου έτους, και αποφασίσαμε ξεκάθαρα και απερίφραστα σε ό,τι αφορά την τουρκική απειλή ότι εμείς ως κράτος, ως Ελλάδα, πρέπει να πάρουμε μία ξεκάθαρη θέση, με ένα ελληνικό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το οποίο να ψηφιστεί από τη</w:t>
      </w:r>
      <w:r>
        <w:rPr>
          <w:rFonts w:eastAsia="Times New Roman" w:cs="Times New Roman"/>
          <w:szCs w:val="24"/>
        </w:rPr>
        <w:t xml:space="preserve">ν ελληνική Βουλή, να στήσουμε έναν φραγμό στις διεκδικήσεις των Τούρκων και του </w:t>
      </w:r>
      <w:proofErr w:type="spellStart"/>
      <w:r>
        <w:rPr>
          <w:rFonts w:eastAsia="Times New Roman" w:cs="Times New Roman"/>
          <w:szCs w:val="24"/>
        </w:rPr>
        <w:t>Ερντογάν</w:t>
      </w:r>
      <w:proofErr w:type="spellEnd"/>
      <w:r>
        <w:rPr>
          <w:rFonts w:eastAsia="Times New Roman" w:cs="Times New Roman"/>
          <w:szCs w:val="24"/>
        </w:rPr>
        <w:t xml:space="preserve"> στο Αιγαίο, να στήσουμε έναν φράχτη στο σχέδιο του </w:t>
      </w:r>
      <w:proofErr w:type="spellStart"/>
      <w:r>
        <w:rPr>
          <w:rFonts w:eastAsia="Times New Roman" w:cs="Times New Roman"/>
          <w:szCs w:val="24"/>
        </w:rPr>
        <w:t>Ερντογάν</w:t>
      </w:r>
      <w:proofErr w:type="spellEnd"/>
      <w:r>
        <w:rPr>
          <w:rFonts w:eastAsia="Times New Roman" w:cs="Times New Roman"/>
          <w:szCs w:val="24"/>
        </w:rPr>
        <w:t xml:space="preserve"> να πλημμυρίσει με εκατομμύρια λαθρομετανάστες την πατρίδα μας, πράγμα το οποίο και κάνει, και θεωρούμε αυτο</w:t>
      </w:r>
      <w:r>
        <w:rPr>
          <w:rFonts w:eastAsia="Times New Roman" w:cs="Times New Roman"/>
          <w:szCs w:val="24"/>
        </w:rPr>
        <w:t xml:space="preserve">νόητο το δικαίωμά μας να επεκτείνουμε τα χωρικά μας ύδατα στα δώδεκα μίλια, όπως και οι διεθνείς νόμοι και τα διεθνή </w:t>
      </w:r>
      <w:proofErr w:type="spellStart"/>
      <w:r>
        <w:rPr>
          <w:rFonts w:eastAsia="Times New Roman" w:cs="Times New Roman"/>
          <w:szCs w:val="24"/>
        </w:rPr>
        <w:t>ειωθότα</w:t>
      </w:r>
      <w:proofErr w:type="spellEnd"/>
      <w:r>
        <w:rPr>
          <w:rFonts w:eastAsia="Times New Roman" w:cs="Times New Roman"/>
          <w:szCs w:val="24"/>
        </w:rPr>
        <w:t xml:space="preserve"> επιτρέπουν και να ανακηρύξουμε επιτέλους και την ελληνική ΑΟΖ. </w:t>
      </w:r>
    </w:p>
    <w:p w14:paraId="2B06E3FD"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Συγχρόνως, θα πρέπει να καταγγείλουμε τους </w:t>
      </w:r>
      <w:proofErr w:type="spellStart"/>
      <w:r>
        <w:rPr>
          <w:rFonts w:eastAsia="Times New Roman" w:cs="Times New Roman"/>
          <w:szCs w:val="24"/>
        </w:rPr>
        <w:t>τουρκοπράκτορες</w:t>
      </w:r>
      <w:proofErr w:type="spellEnd"/>
      <w:r>
        <w:rPr>
          <w:rFonts w:eastAsia="Times New Roman" w:cs="Times New Roman"/>
          <w:szCs w:val="24"/>
        </w:rPr>
        <w:t xml:space="preserve"> της Κομο</w:t>
      </w:r>
      <w:r>
        <w:rPr>
          <w:rFonts w:eastAsia="Times New Roman" w:cs="Times New Roman"/>
          <w:szCs w:val="24"/>
        </w:rPr>
        <w:t xml:space="preserve">τηνής, την τουρκική προπαγάνδα που διεξάγει και τις πιέσεις που έχει στους εκεί Έλληνες υπηκόους το τουρκικό προξενείο. </w:t>
      </w:r>
    </w:p>
    <w:p w14:paraId="2B06E3FE"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Επιτέλους, θα πρέπει να κλείσει το τουρκικό προξενείο στην Κομοτηνή, να κλείσει αυτή η </w:t>
      </w:r>
      <w:proofErr w:type="spellStart"/>
      <w:r>
        <w:rPr>
          <w:rFonts w:eastAsia="Times New Roman" w:cs="Times New Roman"/>
          <w:szCs w:val="24"/>
        </w:rPr>
        <w:t>φιδοφωλιά</w:t>
      </w:r>
      <w:proofErr w:type="spellEnd"/>
      <w:r>
        <w:rPr>
          <w:rFonts w:eastAsia="Times New Roman" w:cs="Times New Roman"/>
          <w:szCs w:val="24"/>
        </w:rPr>
        <w:t>. Έχει υπερβεί κατά πολύ αυτό και οι το</w:t>
      </w:r>
      <w:r>
        <w:rPr>
          <w:rFonts w:eastAsia="Times New Roman" w:cs="Times New Roman"/>
          <w:szCs w:val="24"/>
        </w:rPr>
        <w:t xml:space="preserve">ύρκοι υπάλληλοί του τον ρόλο μιας διπλωματικής αποστολής. Πρέπει να κλείσει, λοιπόν, αυτή η </w:t>
      </w:r>
      <w:proofErr w:type="spellStart"/>
      <w:r>
        <w:rPr>
          <w:rFonts w:eastAsia="Times New Roman" w:cs="Times New Roman"/>
          <w:szCs w:val="24"/>
        </w:rPr>
        <w:t>φιδοφωλιά</w:t>
      </w:r>
      <w:proofErr w:type="spellEnd"/>
      <w:r>
        <w:rPr>
          <w:rFonts w:eastAsia="Times New Roman" w:cs="Times New Roman"/>
          <w:szCs w:val="24"/>
        </w:rPr>
        <w:t xml:space="preserve"> που λέγεται «τουρκικό προξενείο της Κομοτηνής». </w:t>
      </w:r>
    </w:p>
    <w:p w14:paraId="2B06E3FF"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ένα ακόμα εθνικό μας ζήτημα, ένα μεγάλο θέμα, η Χρυσή Αυγή παραμένει αταλάντευτη στη θέση της από τις αρχές της δεκαετίας του 1990. Ήταν μάλιστα και ο τίτλος του πρώτου φύλλου της εφημερίδας μας, που λέει «κανένας συμβιβασμός για τη Μακεδονία</w:t>
      </w:r>
      <w:r>
        <w:rPr>
          <w:rFonts w:eastAsia="Times New Roman" w:cs="Times New Roman"/>
          <w:szCs w:val="24"/>
        </w:rPr>
        <w:t xml:space="preserve"> μας». Και Δεξιά και Αριστερά έχετε συμφωνήσει, ερήμην του ελληνικού λαού, για ονομασία με γεωγραφικό προσδιορισμό, πράγμα ανεπίτρεπτο. Η Μακεδονία ήταν, είναι και θα είναι ελληνική και μόνο. </w:t>
      </w:r>
    </w:p>
    <w:p w14:paraId="2B06E400"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 τοις </w:t>
      </w:r>
      <w:proofErr w:type="spellStart"/>
      <w:r>
        <w:rPr>
          <w:rFonts w:eastAsia="Times New Roman" w:cs="Times New Roman"/>
          <w:szCs w:val="24"/>
        </w:rPr>
        <w:t>άλλοις</w:t>
      </w:r>
      <w:proofErr w:type="spellEnd"/>
      <w:r>
        <w:rPr>
          <w:rFonts w:eastAsia="Times New Roman" w:cs="Times New Roman"/>
          <w:szCs w:val="24"/>
        </w:rPr>
        <w:t>, απαιτούμε και επιθετική ελληνική πολιτική. Δηλ</w:t>
      </w:r>
      <w:r>
        <w:rPr>
          <w:rFonts w:eastAsia="Times New Roman" w:cs="Times New Roman"/>
          <w:szCs w:val="24"/>
        </w:rPr>
        <w:t xml:space="preserve">αδή, απαιτούμε την επίσημη αναγνώριση της εθνικής </w:t>
      </w:r>
      <w:r>
        <w:rPr>
          <w:rFonts w:eastAsia="Times New Roman" w:cs="Times New Roman"/>
          <w:szCs w:val="24"/>
        </w:rPr>
        <w:lastRenderedPageBreak/>
        <w:t xml:space="preserve">μειονότητας που ζει στα Σκόπια, της ελληνικής εθνικής μειονότητας που ζει στα Σκόπια, την ύπαρξη της οποίας είχε δημοσίως ομολογήσει και ο ίδιος τότε Πρόεδρος των Σκοπίων, ο </w:t>
      </w:r>
      <w:proofErr w:type="spellStart"/>
      <w:r>
        <w:rPr>
          <w:rFonts w:eastAsia="Times New Roman" w:cs="Times New Roman"/>
          <w:szCs w:val="24"/>
        </w:rPr>
        <w:t>Γκλιγκόροφ</w:t>
      </w:r>
      <w:proofErr w:type="spellEnd"/>
      <w:r>
        <w:rPr>
          <w:rFonts w:eastAsia="Times New Roman" w:cs="Times New Roman"/>
          <w:szCs w:val="24"/>
        </w:rPr>
        <w:t xml:space="preserve">. </w:t>
      </w:r>
    </w:p>
    <w:p w14:paraId="2B06E401"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Επίσης, απαιτούμε α</w:t>
      </w:r>
      <w:r>
        <w:rPr>
          <w:rFonts w:eastAsia="Times New Roman" w:cs="Times New Roman"/>
          <w:szCs w:val="24"/>
        </w:rPr>
        <w:t xml:space="preserve">πό την ελληνική Κυβέρνηση να επιδείξει την πρέπουσα στάση και να δώσει και την πρέπουσα απάντηση στην αλβανική επιθετικότητα, που έχει δείξει όλο το ανάλγητο και βάρβαρο πρόσωπό της στους Έλληνες Βορειοηπειρώτες της Χιμάρας και όχι μόνο. </w:t>
      </w:r>
    </w:p>
    <w:p w14:paraId="2B06E402"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Κύριε Κοντονή, θα</w:t>
      </w:r>
      <w:r>
        <w:rPr>
          <w:rFonts w:eastAsia="Times New Roman" w:cs="Times New Roman"/>
          <w:szCs w:val="24"/>
        </w:rPr>
        <w:t xml:space="preserve"> πρέπει -να το πείτε και στους συναδέλφους σας- να εφαρμόσετε επιτέλους εθνική εξωτερική πολιτική. Δεν μπορεί να λέτε ότι είναι σε ισχύ η Συνθήκη της </w:t>
      </w:r>
      <w:proofErr w:type="spellStart"/>
      <w:r>
        <w:rPr>
          <w:rFonts w:eastAsia="Times New Roman" w:cs="Times New Roman"/>
          <w:szCs w:val="24"/>
        </w:rPr>
        <w:t>Λωζάννης</w:t>
      </w:r>
      <w:proofErr w:type="spellEnd"/>
      <w:r>
        <w:rPr>
          <w:rFonts w:eastAsia="Times New Roman" w:cs="Times New Roman"/>
          <w:szCs w:val="24"/>
        </w:rPr>
        <w:t xml:space="preserve"> του 1922, δηλαδή, να διαλέγετε συνθήκες κατά το δοκούν, και να μην ισχύσει το Πρωτόκολλο της Κέρκ</w:t>
      </w:r>
      <w:r>
        <w:rPr>
          <w:rFonts w:eastAsia="Times New Roman" w:cs="Times New Roman"/>
          <w:szCs w:val="24"/>
        </w:rPr>
        <w:t>υρας της 17</w:t>
      </w:r>
      <w:r>
        <w:rPr>
          <w:rFonts w:eastAsia="Times New Roman" w:cs="Times New Roman"/>
          <w:szCs w:val="24"/>
          <w:vertAlign w:val="superscript"/>
        </w:rPr>
        <w:t>ης</w:t>
      </w:r>
      <w:r>
        <w:rPr>
          <w:rFonts w:eastAsia="Times New Roman" w:cs="Times New Roman"/>
          <w:szCs w:val="24"/>
        </w:rPr>
        <w:t xml:space="preserve"> Μαΐου 1914. Είναι σε ισχύ το Πρωτόκολλο της Κέρκυρας. Είναι υπογεγραμμένο και από τους Αλβανούς και από τις Μεγάλες Δυνάμεις. </w:t>
      </w:r>
    </w:p>
    <w:p w14:paraId="2B06E403"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απαιτήσουμε, λοιπόν, ως αντίβαρο στην επιθετική αλβανική πολιτική που διεξάγει εναντίον της μειονότητας και όχι </w:t>
      </w:r>
      <w:r>
        <w:rPr>
          <w:rFonts w:eastAsia="Times New Roman" w:cs="Times New Roman"/>
          <w:szCs w:val="24"/>
        </w:rPr>
        <w:t xml:space="preserve">μόνο, την ενεργοποίηση του Πρωτοκόλλου της Κέρκυρας. </w:t>
      </w:r>
    </w:p>
    <w:p w14:paraId="2B06E404"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w:t>
      </w:r>
      <w:r>
        <w:rPr>
          <w:rFonts w:eastAsia="Times New Roman" w:cs="Times New Roman"/>
          <w:szCs w:val="24"/>
        </w:rPr>
        <w:t xml:space="preserve"> </w:t>
      </w:r>
      <w:r>
        <w:rPr>
          <w:rFonts w:eastAsia="Times New Roman" w:cs="Times New Roman"/>
          <w:szCs w:val="24"/>
        </w:rPr>
        <w:t>Βουλευτή)</w:t>
      </w:r>
    </w:p>
    <w:p w14:paraId="2B06E405"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λίγο ακόμα χρόνο. Δεν θα δευτερολογήσω. Θα ήθελα να πάρω ένα κομμάτι της δευτερολογίας μου. </w:t>
      </w:r>
    </w:p>
    <w:p w14:paraId="2B06E406" w14:textId="77777777" w:rsidR="00186434" w:rsidRDefault="00E01EC9">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ελειώνοντας θα ήθελα να πω ότι εμείς, οι Έλληνες εθνικιστές, καταγγέλλουμε τις όποιες συνομιλίες διεξήχθησαν ή και με ελληνική πρωτοβουλία </w:t>
      </w:r>
      <w:proofErr w:type="spellStart"/>
      <w:r>
        <w:rPr>
          <w:rFonts w:eastAsia="Times New Roman"/>
          <w:szCs w:val="24"/>
        </w:rPr>
        <w:t>παρακαλάμε</w:t>
      </w:r>
      <w:proofErr w:type="spellEnd"/>
      <w:r>
        <w:rPr>
          <w:rFonts w:eastAsia="Times New Roman"/>
          <w:szCs w:val="24"/>
        </w:rPr>
        <w:t xml:space="preserve"> τώρα να </w:t>
      </w:r>
      <w:proofErr w:type="spellStart"/>
      <w:r>
        <w:rPr>
          <w:rFonts w:eastAsia="Times New Roman"/>
          <w:szCs w:val="24"/>
        </w:rPr>
        <w:t>ξαναξεκινήσουν</w:t>
      </w:r>
      <w:proofErr w:type="spellEnd"/>
      <w:r>
        <w:rPr>
          <w:rFonts w:eastAsia="Times New Roman"/>
          <w:szCs w:val="24"/>
        </w:rPr>
        <w:t xml:space="preserve"> για το πρόβλημα της Κύπρου μας. Το πρόβλημα αυτό είναι πρόβλημα κατοχής και εισβολή</w:t>
      </w:r>
      <w:r>
        <w:rPr>
          <w:rFonts w:eastAsia="Times New Roman"/>
          <w:szCs w:val="24"/>
        </w:rPr>
        <w:t xml:space="preserve">ς ενός ξένου κράτους, σύμφωνα με τις επίσημες αποφάσεις του ΟΗΕ. </w:t>
      </w:r>
    </w:p>
    <w:p w14:paraId="2B06E407" w14:textId="77777777" w:rsidR="00186434" w:rsidRDefault="00E01EC9">
      <w:pPr>
        <w:spacing w:line="600" w:lineRule="auto"/>
        <w:ind w:firstLine="720"/>
        <w:contextualSpacing/>
        <w:jc w:val="both"/>
        <w:rPr>
          <w:rFonts w:eastAsia="Times New Roman"/>
          <w:szCs w:val="24"/>
        </w:rPr>
      </w:pPr>
      <w:r>
        <w:rPr>
          <w:rFonts w:eastAsia="Times New Roman"/>
          <w:szCs w:val="24"/>
        </w:rPr>
        <w:t>Πιστεύουμε, λοιπόν, ότι η Κύπρος θα πρέπει να παραμείνει, τουλάχιστον προς το παρόν, ένα ενιαίο κυρίαρχο κράτος -λέω προς το παρόν, γιατί για εμάς η Κύπρος ήταν, είναι και θα είναι Ελλάδα- και να μην περιοριστεί ο ελληνισμός σε ένα κομμάτι της Μεγαλονήσου.</w:t>
      </w:r>
      <w:r>
        <w:rPr>
          <w:rFonts w:eastAsia="Times New Roman"/>
          <w:szCs w:val="24"/>
        </w:rPr>
        <w:t xml:space="preserve"> Να μη γίνει, δηλαδή, από ένα ανεξάρτητο κράτος μία κοινότητα. Κάθε τέτοια λύση, δηλαδή κάθε λύση διζωνική, δικοινοτική, ομοσπονδίας κλπ., αποτελεί διχοτόμηση και είναι εθνικά απαράδεκτη.  </w:t>
      </w:r>
    </w:p>
    <w:p w14:paraId="2B06E408"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Σε ό,τι αφορά το πρόβλημα, το εθνικό θέμα της μεταναστευτικής πολι</w:t>
      </w:r>
      <w:r>
        <w:rPr>
          <w:rFonts w:eastAsia="Times New Roman"/>
          <w:szCs w:val="24"/>
        </w:rPr>
        <w:t>τικής, η Χρυσή Αυγή έχει καταθέσει στη Βουλή, τον Μάρτιο του 2016, νόμο για την αντιμετώπιση της λαθρομετανάστευσης. Ζητήστε τον. Αν τον θέλετε, να τον δώσουμε στις θυρίδες σας. Είναι ένας νόμος ο οποίος θα λύσει τα χέρια του ελληνικού κράτους. Η εισβολή σ</w:t>
      </w:r>
      <w:r>
        <w:rPr>
          <w:rFonts w:eastAsia="Times New Roman"/>
          <w:szCs w:val="24"/>
        </w:rPr>
        <w:t>την πατρίδα μας, η παράνομη είσοδος, δηλαδή, των αλλοδαπών, θα πρέπει να θεωρείται ποινικό αδίκημα, να επιβάλλονται αυστηρές ποινές καθείρξεως. Επίσης, να επιβάλλονται αυστηρές ποινές καθείρξεως σε πολίτες τρίτων χωρών που ασκούν το επάγγελμα του διακινητή</w:t>
      </w:r>
      <w:r>
        <w:rPr>
          <w:rFonts w:eastAsia="Times New Roman"/>
          <w:szCs w:val="24"/>
        </w:rPr>
        <w:t xml:space="preserve"> και καταγγελία, φυσικά, της δικής σας πολιτικής των ανοικτών συνόρων, που μας φέρνουν σε αυτή την κατάσταση στην οποία μας φέρνουν. Και επιτέλους, τα σύνορά μας να τα φυλάει ο Ελληνικός Στρατός, η Ελληνική Αεροπορία, το Πολεμικό Ναυτικό κι όχι η κάθε </w:t>
      </w:r>
      <w:r>
        <w:rPr>
          <w:rFonts w:eastAsia="Times New Roman"/>
          <w:szCs w:val="24"/>
          <w:lang w:val="en-US"/>
        </w:rPr>
        <w:t>FRON</w:t>
      </w:r>
      <w:r>
        <w:rPr>
          <w:rFonts w:eastAsia="Times New Roman"/>
          <w:szCs w:val="24"/>
          <w:lang w:val="en-US"/>
        </w:rPr>
        <w:t>TEX</w:t>
      </w:r>
      <w:r>
        <w:rPr>
          <w:rFonts w:eastAsia="Times New Roman"/>
          <w:szCs w:val="24"/>
        </w:rPr>
        <w:t xml:space="preserve">, η οποία στην ουσία διευκολύνει την είσοδο αυτών των παρανόμων. </w:t>
      </w:r>
    </w:p>
    <w:p w14:paraId="2B06E409"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Κυρίες και κύριοι, η Χρυσή Αυγή έχει ενοχλήσει εξαιρετικά το σύστημα. Και αναφέρομαι και στην κακώς λεγόμενη «Δεξιά» -ας το βάλουμε εντός εισαγωγικών, οι ίδιοι έχετε αποποιηθεί τον </w:t>
      </w:r>
      <w:r>
        <w:rPr>
          <w:rFonts w:eastAsia="Times New Roman"/>
          <w:szCs w:val="24"/>
        </w:rPr>
        <w:lastRenderedPageBreak/>
        <w:t>όρο- κ</w:t>
      </w:r>
      <w:r>
        <w:rPr>
          <w:rFonts w:eastAsia="Times New Roman"/>
          <w:szCs w:val="24"/>
        </w:rPr>
        <w:t>αι αναφέρομαι και στην Αριστερά, σε εσάς τους συστημικούς. Ενόχλησε η Χρυσή Αυγή το σύστημα από το 2012 και συνεχίζει να ενοχλεί το σύστημα για τη σταθερή της πίστη στους πυλώνες της εθνικής ζωής, δηλαδή, στην πατρίδα, στη θρησκεία, στην οικογένεια, σε αυτ</w:t>
      </w:r>
      <w:r>
        <w:rPr>
          <w:rFonts w:eastAsia="Times New Roman"/>
          <w:szCs w:val="24"/>
        </w:rPr>
        <w:t xml:space="preserve">ό το τρίπτυχο το οποίο εσείς ως γνήσιοι μπολσεβίκοι το πολεμάτε με κάθε τρόπο. </w:t>
      </w:r>
    </w:p>
    <w:p w14:paraId="2B06E40A" w14:textId="77777777" w:rsidR="00186434" w:rsidRDefault="00E01EC9">
      <w:pPr>
        <w:spacing w:line="600" w:lineRule="auto"/>
        <w:ind w:firstLine="720"/>
        <w:contextualSpacing/>
        <w:jc w:val="both"/>
        <w:rPr>
          <w:rFonts w:eastAsia="Times New Roman"/>
          <w:szCs w:val="24"/>
        </w:rPr>
      </w:pPr>
      <w:r>
        <w:rPr>
          <w:rFonts w:eastAsia="Times New Roman"/>
          <w:szCs w:val="24"/>
        </w:rPr>
        <w:t>Να μείνετε ήσυχοι και να έχει πίστη ο ελληνικός λαός και επιτέλους ας καταλάβει ότι η μοναδική εγγύηση και η μοναδική ελπίδα για μια μεγάλη ανατροπή είναι το σύγχρονο, λαϊκό, ε</w:t>
      </w:r>
      <w:r>
        <w:rPr>
          <w:rFonts w:eastAsia="Times New Roman"/>
          <w:szCs w:val="24"/>
        </w:rPr>
        <w:t xml:space="preserve">παναστατικό κίνημα της Χρυσής Αυγής. </w:t>
      </w:r>
    </w:p>
    <w:p w14:paraId="2B06E40B" w14:textId="77777777" w:rsidR="00186434" w:rsidRDefault="00E01EC9">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2B06E40C" w14:textId="77777777" w:rsidR="00186434" w:rsidRDefault="00E01EC9">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ΕΥΩΝ (Αναστάσιος Κουράκης):</w:t>
      </w:r>
      <w:r>
        <w:rPr>
          <w:rFonts w:eastAsia="Times New Roman"/>
          <w:szCs w:val="24"/>
        </w:rPr>
        <w:t xml:space="preserve"> Προχωρούμε με τον Βουλευτή της Δημοκρατικής Συμπαράταξης κ. Γιάννη Κουτσούκο, ο οποίος έχει τον λόγο για επτά λεπτά. </w:t>
      </w:r>
    </w:p>
    <w:p w14:paraId="2B06E40D" w14:textId="77777777" w:rsidR="00186434" w:rsidRDefault="00E01EC9">
      <w:pPr>
        <w:spacing w:line="600" w:lineRule="auto"/>
        <w:ind w:firstLine="720"/>
        <w:contextualSpacing/>
        <w:jc w:val="both"/>
        <w:rPr>
          <w:rFonts w:eastAsia="Times New Roman"/>
          <w:szCs w:val="24"/>
        </w:rPr>
      </w:pPr>
      <w:r>
        <w:rPr>
          <w:rFonts w:eastAsia="Times New Roman"/>
          <w:b/>
          <w:szCs w:val="24"/>
        </w:rPr>
        <w:t>ΓΙΑΝΝΗΣ ΚΟΥΤΣΟΥΚ</w:t>
      </w:r>
      <w:r>
        <w:rPr>
          <w:rFonts w:eastAsia="Times New Roman"/>
          <w:b/>
          <w:szCs w:val="24"/>
        </w:rPr>
        <w:t xml:space="preserve">ΟΣ: </w:t>
      </w:r>
      <w:r>
        <w:rPr>
          <w:rFonts w:eastAsia="Times New Roman"/>
          <w:szCs w:val="24"/>
        </w:rPr>
        <w:t>Ευχαριστώ, κύριε Πρόεδρε.</w:t>
      </w:r>
    </w:p>
    <w:p w14:paraId="2B06E40E"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αυτό το νομοσχέδιο με τις τροπολογίες που κατέθεσε η Κυβέρνηση προσφέρεται για μία κριτική που αφορά τον τρόπο που νομοθετεί και κυβερνά αυτή η Κυβέρνηση. Και δεν αναφέρομαι στην ενσωμάτωση μιας </w:t>
      </w:r>
      <w:r>
        <w:rPr>
          <w:rFonts w:eastAsia="Times New Roman"/>
          <w:szCs w:val="24"/>
        </w:rPr>
        <w:t>ο</w:t>
      </w:r>
      <w:r>
        <w:rPr>
          <w:rFonts w:eastAsia="Times New Roman"/>
          <w:szCs w:val="24"/>
        </w:rPr>
        <w:t>δηγίας</w:t>
      </w:r>
      <w:r>
        <w:rPr>
          <w:rFonts w:eastAsia="Times New Roman"/>
          <w:szCs w:val="24"/>
        </w:rPr>
        <w:t xml:space="preserve">, που εμείς έχουμε αποδείξει, σε αντίθεση με αυτά που έκανε </w:t>
      </w:r>
      <w:r>
        <w:rPr>
          <w:rFonts w:eastAsia="Times New Roman"/>
          <w:szCs w:val="24"/>
        </w:rPr>
        <w:lastRenderedPageBreak/>
        <w:t xml:space="preserve">ο ΣΥΡΙΖΑ στο παρελθόν εδώ ως αντιπολίτευση, ότι έχουμε μία σταθερή γραμμή σε σχέση με τις ευρωπαϊκές οδηγίες. </w:t>
      </w:r>
    </w:p>
    <w:p w14:paraId="2B06E40F" w14:textId="77777777" w:rsidR="00186434" w:rsidRDefault="00E01EC9">
      <w:pPr>
        <w:spacing w:line="600" w:lineRule="auto"/>
        <w:ind w:firstLine="709"/>
        <w:contextualSpacing/>
        <w:jc w:val="both"/>
        <w:rPr>
          <w:rFonts w:eastAsia="Times New Roman"/>
          <w:szCs w:val="24"/>
        </w:rPr>
      </w:pPr>
      <w:r>
        <w:rPr>
          <w:rFonts w:eastAsia="Times New Roman"/>
          <w:szCs w:val="24"/>
        </w:rPr>
        <w:t>Το πρώτο θέμα, κυρίες και κύριοι συνάδελφοι, είναι με ποια δεδηλωμένη κυβερνάει</w:t>
      </w:r>
      <w:r>
        <w:rPr>
          <w:rFonts w:eastAsia="Times New Roman"/>
          <w:szCs w:val="24"/>
        </w:rPr>
        <w:t xml:space="preserve"> αυτή η Κυβέρνηση. Κυβερνάει με τη δεδηλωμένη της εξουσίας που περνάει τα μνημόνια, νέμεται τις θέσεις και κάνει πολιτική παραμονής για να κερδίζει χρόνο ή κυβερνάει με έναν κυβερνητικό εταίρο εμφορούμενο από ακροδεξιές αντιλήψεις και απόψεις που είναι σε </w:t>
      </w:r>
      <w:r>
        <w:rPr>
          <w:rFonts w:eastAsia="Times New Roman"/>
          <w:szCs w:val="24"/>
        </w:rPr>
        <w:t>βάρος των ανθρωπίνων δικαιωμάτων, που είναι σε βάρος των ελευθεριών;</w:t>
      </w:r>
    </w:p>
    <w:p w14:paraId="2B06E410"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Αυτή η πολιτική </w:t>
      </w:r>
      <w:r>
        <w:rPr>
          <w:rFonts w:eastAsia="Times New Roman"/>
          <w:szCs w:val="24"/>
          <w:lang w:val="en-US"/>
        </w:rPr>
        <w:t>a</w:t>
      </w:r>
      <w:r>
        <w:rPr>
          <w:rFonts w:eastAsia="Times New Roman"/>
          <w:szCs w:val="24"/>
        </w:rPr>
        <w:t xml:space="preserve"> </w:t>
      </w:r>
      <w:r>
        <w:rPr>
          <w:rFonts w:eastAsia="Times New Roman"/>
          <w:szCs w:val="24"/>
          <w:lang w:val="en-US"/>
        </w:rPr>
        <w:t>la</w:t>
      </w:r>
      <w:r>
        <w:rPr>
          <w:rFonts w:eastAsia="Times New Roman"/>
          <w:szCs w:val="24"/>
        </w:rPr>
        <w:t xml:space="preserve"> </w:t>
      </w:r>
      <w:r>
        <w:rPr>
          <w:rFonts w:eastAsia="Times New Roman"/>
          <w:szCs w:val="24"/>
          <w:lang w:val="en-US"/>
        </w:rPr>
        <w:t>carte</w:t>
      </w:r>
      <w:r>
        <w:rPr>
          <w:rFonts w:eastAsia="Times New Roman"/>
          <w:szCs w:val="24"/>
        </w:rPr>
        <w:t xml:space="preserve"> δεν μπορεί να συνεχίζεται. Γι’ αυτό δηλώσαμε ότι πρέπει να μπει ένα τέλος. Δεν μπορεί δηλαδή από τη μια μεριά με την κυβερνητική πλειοψηφία να περνάμε τα μνημόν</w:t>
      </w:r>
      <w:r>
        <w:rPr>
          <w:rFonts w:eastAsia="Times New Roman"/>
          <w:szCs w:val="24"/>
        </w:rPr>
        <w:t>ια και από την άλλη να προσφεύγουμε στην αντιπολίτευση, στη Δημοκρατική Συμπαράταξη εν προκειμένω, για να περνάμε τις διατάξεις που αφορούν την προσαρμογή της ελληνικής νομοθεσίας σε σχέση με τα ανθρώπινα δικαιώματα, σε σχέση με τη διαφορετικότητα, σε σχέσ</w:t>
      </w:r>
      <w:r>
        <w:rPr>
          <w:rFonts w:eastAsia="Times New Roman"/>
          <w:szCs w:val="24"/>
        </w:rPr>
        <w:t xml:space="preserve">η με την ιθαγένεια </w:t>
      </w:r>
      <w:proofErr w:type="spellStart"/>
      <w:r>
        <w:rPr>
          <w:rFonts w:eastAsia="Times New Roman"/>
          <w:szCs w:val="24"/>
        </w:rPr>
        <w:t>κ.ο.κ.</w:t>
      </w:r>
      <w:proofErr w:type="spellEnd"/>
    </w:p>
    <w:p w14:paraId="2B06E411"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Και δυστυχώς, κύριοι Υπουργοί, ο τρόπος που νομοθετείτε δίνει αφορμή για άλλη μια φορά να ακούγεται σε αυτήν εδώ </w:t>
      </w:r>
      <w:r>
        <w:rPr>
          <w:rFonts w:eastAsia="Times New Roman"/>
          <w:szCs w:val="24"/>
        </w:rPr>
        <w:lastRenderedPageBreak/>
        <w:t xml:space="preserve">την Αίθουσα ένα εθνικιστικό παραλήρημα. Το ακούσατε προηγουμένως. </w:t>
      </w:r>
    </w:p>
    <w:p w14:paraId="2B06E412" w14:textId="77777777" w:rsidR="00186434" w:rsidRDefault="00E01EC9">
      <w:pPr>
        <w:spacing w:line="600" w:lineRule="auto"/>
        <w:ind w:firstLine="720"/>
        <w:contextualSpacing/>
        <w:jc w:val="both"/>
        <w:rPr>
          <w:rFonts w:eastAsia="Times New Roman"/>
          <w:szCs w:val="24"/>
        </w:rPr>
      </w:pPr>
      <w:r>
        <w:rPr>
          <w:rFonts w:eastAsia="Times New Roman"/>
          <w:szCs w:val="24"/>
        </w:rPr>
        <w:t>Κυρίες και κύριοι συνάδελφοι, εμείς δηλώσαμε ότι μ</w:t>
      </w:r>
      <w:r>
        <w:rPr>
          <w:rFonts w:eastAsia="Times New Roman"/>
          <w:szCs w:val="24"/>
        </w:rPr>
        <w:t xml:space="preserve">ε τη διάταξη του νόμου και συγκεκριμένα με τα άρθρα 40 και 41 συμφωνούμε επί της ουσίας, γιατί σεβόμαστε τις αποφάσεις του Ευρωπαϊκού Δικαστηρίου των Ανθρωπίνων Δικαιωμάτων και θέλουμε η χώρα μας να είναι προσαρμοσμένη στα κεκτημένα του ευρωπαϊκού νομικού </w:t>
      </w:r>
      <w:r>
        <w:rPr>
          <w:rFonts w:eastAsia="Times New Roman"/>
          <w:szCs w:val="24"/>
        </w:rPr>
        <w:t>πολιτισμού. Πιστεύουμε ότι με αυτά τα κεκτημένα και με το διεθνές δίκαιο πρέπει να λύσουμε τα προβλήματά μας, γιατί αλίμονο εάν τα αφήσουμε στους εθνικιστές της Ελλάδας, της Τουρκίας ή στους ναζιστές που υπάρχουν ακόμα σε μερικά ευρωπαϊκά κράτη.</w:t>
      </w:r>
    </w:p>
    <w:p w14:paraId="2B06E413"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Και ακούω </w:t>
      </w:r>
      <w:r>
        <w:rPr>
          <w:rFonts w:eastAsia="Times New Roman"/>
          <w:szCs w:val="24"/>
        </w:rPr>
        <w:t xml:space="preserve">αυτό το ναζιστικό παραλήρημα εδώ την ώρα που διεξάγεται και μία δίκη, κύριε Υπουργέ, που περιμένει και ρωτάει ο λαός πότε θα τελειώσει, για ένα έγκλημα που το έχουν διαπράξει συγκεκριμένοι ναζιστές. Αυτή είναι η πρώτη μου παρατήρηση. </w:t>
      </w:r>
    </w:p>
    <w:p w14:paraId="2B06E414"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δεύτερη παρατήρησή </w:t>
      </w:r>
      <w:r>
        <w:rPr>
          <w:rFonts w:eastAsia="Times New Roman"/>
          <w:szCs w:val="24"/>
        </w:rPr>
        <w:t xml:space="preserve">μου έχει να κάνει με τον κ. </w:t>
      </w:r>
      <w:proofErr w:type="spellStart"/>
      <w:r>
        <w:rPr>
          <w:rFonts w:eastAsia="Times New Roman"/>
          <w:szCs w:val="24"/>
        </w:rPr>
        <w:t>Φάμελλο</w:t>
      </w:r>
      <w:proofErr w:type="spellEnd"/>
      <w:r>
        <w:rPr>
          <w:rFonts w:eastAsia="Times New Roman"/>
          <w:szCs w:val="24"/>
        </w:rPr>
        <w:t xml:space="preserve"> που έφυγε. Άλλη μία παράταση, άλλη μία προσπάθεια οριοθέτησης των οικισμών. Όταν λέγαμε εδώ σε αυτό το Βήμα ότι </w:t>
      </w:r>
      <w:r>
        <w:rPr>
          <w:rFonts w:eastAsia="Times New Roman"/>
          <w:szCs w:val="24"/>
        </w:rPr>
        <w:lastRenderedPageBreak/>
        <w:t xml:space="preserve">ολόκληροι οικισμοί εμφανίζονται ως δασικοί χάρτες, γιατί η Κυβέρνηση δεν έκανε </w:t>
      </w:r>
      <w:proofErr w:type="spellStart"/>
      <w:r>
        <w:rPr>
          <w:rFonts w:eastAsia="Times New Roman"/>
          <w:szCs w:val="24"/>
        </w:rPr>
        <w:t>επικαιροποίηση</w:t>
      </w:r>
      <w:proofErr w:type="spellEnd"/>
      <w:r>
        <w:rPr>
          <w:rFonts w:eastAsia="Times New Roman"/>
          <w:szCs w:val="24"/>
        </w:rPr>
        <w:t>, προσπάθησε να</w:t>
      </w:r>
      <w:r>
        <w:rPr>
          <w:rFonts w:eastAsia="Times New Roman"/>
          <w:szCs w:val="24"/>
        </w:rPr>
        <w:t xml:space="preserve"> τα φορτώσει στην αυτοδιοίκηση. Τώρα μας είπε ότι προσαρμόστηκε η αυτοδιοίκηση. Μας είπε, όμως, -και δεν το κατάλαβα καλά και ρώταγα τους συναδέλφους εκεί δίπλα- ότι θα φέρει και άλλο νόμο για την ερμηνεία των πυκνώσεων.</w:t>
      </w:r>
    </w:p>
    <w:p w14:paraId="2B06E415" w14:textId="77777777" w:rsidR="00186434" w:rsidRDefault="00E01EC9">
      <w:pPr>
        <w:spacing w:line="600" w:lineRule="auto"/>
        <w:ind w:firstLine="720"/>
        <w:contextualSpacing/>
        <w:jc w:val="both"/>
        <w:rPr>
          <w:rFonts w:eastAsia="Times New Roman"/>
          <w:szCs w:val="24"/>
        </w:rPr>
      </w:pPr>
      <w:r>
        <w:rPr>
          <w:rFonts w:eastAsia="Times New Roman"/>
          <w:szCs w:val="24"/>
        </w:rPr>
        <w:t>Αυτή η Κυβέρνηση είναι φανερό ότι δ</w:t>
      </w:r>
      <w:r>
        <w:rPr>
          <w:rFonts w:eastAsia="Times New Roman"/>
          <w:szCs w:val="24"/>
        </w:rPr>
        <w:t xml:space="preserve">εν μπορεί να διαχειριστεί το θέμα των δασικών χαρτών. Έχει δημιουργήσει τεράστια αναστάτωση σε όλη την Ελλάδα. Και δεν είναι επιχείρημα προς επίρρωσιν της κυβερνητικής πολιτικής ότι το 16% -όπως είπε ο κ. </w:t>
      </w:r>
      <w:proofErr w:type="spellStart"/>
      <w:r>
        <w:rPr>
          <w:rFonts w:eastAsia="Times New Roman"/>
          <w:szCs w:val="24"/>
        </w:rPr>
        <w:t>Φάμελλος</w:t>
      </w:r>
      <w:proofErr w:type="spellEnd"/>
      <w:r>
        <w:rPr>
          <w:rFonts w:eastAsia="Times New Roman"/>
          <w:szCs w:val="24"/>
        </w:rPr>
        <w:t>- εμφανίζονται ως δασωθέντες αγροί. Διότι α</w:t>
      </w:r>
      <w:r>
        <w:rPr>
          <w:rFonts w:eastAsia="Times New Roman"/>
          <w:szCs w:val="24"/>
        </w:rPr>
        <w:t>υτά ήταν αγροτεμάχια που τα καλλιεργούσαν οι συμπολίτες μας στις ορεινές και ημιορεινές περιοχές, οι οποίοι μετά μετανάστευσαν την εποχή της αστικοποίησης, και προφανώς δασώθηκαν. Είναι, όμως, αγροτεμάχια και τα διεκδικούν.</w:t>
      </w:r>
    </w:p>
    <w:p w14:paraId="2B06E416"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Έρχομαι τώρα στο τρίτο θέμα που </w:t>
      </w:r>
      <w:r>
        <w:rPr>
          <w:rFonts w:eastAsia="Times New Roman"/>
          <w:szCs w:val="24"/>
        </w:rPr>
        <w:t xml:space="preserve">αφορά την αξιολόγηση των δημοσίων υπαλλήλων. Προηγήθηκε στο Βήμα η κ. </w:t>
      </w:r>
      <w:proofErr w:type="spellStart"/>
      <w:r>
        <w:rPr>
          <w:rFonts w:eastAsia="Times New Roman"/>
          <w:szCs w:val="24"/>
        </w:rPr>
        <w:t>Γεροβασίλη</w:t>
      </w:r>
      <w:proofErr w:type="spellEnd"/>
      <w:r>
        <w:rPr>
          <w:rFonts w:eastAsia="Times New Roman"/>
          <w:szCs w:val="24"/>
        </w:rPr>
        <w:t>, η οποία μας είπε ότι η Κυβέρνηση έχει ένα μεταρρυθμιστικό σχέδιο. «Μεταρρύθμιση» και «ΣΥΡΙΖΑ» είναι λέξεις ασύμβατες, κυρίες και κύριοι συνάδελφοι.</w:t>
      </w:r>
    </w:p>
    <w:p w14:paraId="2B06E417"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Και περιέγραψε το όραμα γι</w:t>
      </w:r>
      <w:r>
        <w:rPr>
          <w:rFonts w:eastAsia="Times New Roman"/>
          <w:szCs w:val="24"/>
        </w:rPr>
        <w:t>α τη διοικητική μεταρρύθμιση και έβαλαν τον κ. Τσίπρα και το εκφώνησε, με τη σύμφωνη γνώμη και των Γάλλων συμβούλων, αυτούς που ξορκίζαμε στο παρελθόν. Θυμάστε τι κάνατε όταν είχε έρθει εδώ ένας Γερμανός -ήταν Υφυπουργός Εργασίας- για να συμβουλεύσει την ε</w:t>
      </w:r>
      <w:r>
        <w:rPr>
          <w:rFonts w:eastAsia="Times New Roman"/>
          <w:szCs w:val="24"/>
        </w:rPr>
        <w:t>λληνική κυβέρνηση σε θέματα μεταρρυθμίσεων. Αυτό εσείς δεν μπορείτε να το πετύχετε, διότι έχετε αποτύχει στη πράξη σε όλα αυτά που λέτε ότι θα κάνετε.</w:t>
      </w:r>
    </w:p>
    <w:p w14:paraId="2B06E418" w14:textId="77777777" w:rsidR="00186434" w:rsidRDefault="00E01EC9">
      <w:pPr>
        <w:spacing w:line="600" w:lineRule="auto"/>
        <w:ind w:firstLine="720"/>
        <w:contextualSpacing/>
        <w:jc w:val="both"/>
        <w:rPr>
          <w:rFonts w:eastAsia="Times New Roman"/>
          <w:szCs w:val="24"/>
        </w:rPr>
      </w:pPr>
      <w:r>
        <w:rPr>
          <w:rFonts w:eastAsia="Times New Roman"/>
          <w:szCs w:val="24"/>
        </w:rPr>
        <w:t>Ο κ. Βερναρδάκης -δεν ξέρω πού βρίσκεται αυτή τη στιγμή και τι κάνει- υπέκλεψε την ψήφο του ελληνικού Κοι</w:t>
      </w:r>
      <w:r>
        <w:rPr>
          <w:rFonts w:eastAsia="Times New Roman"/>
          <w:szCs w:val="24"/>
        </w:rPr>
        <w:t>νοβουλίου, αλλάζοντας με νομοθετική βελτίωση το άρθρο του νομοσχεδίου για το μητρώο, που προέβλεπε -όπως έλεγε η εισηγητική έκθεση και η ρητορεία της Κυβέρνησης- ότι θα πάμε σε επιλεγμένους από το μητρώο Γενικούς Γραμματείς. Και το άλλαξε τελευταία στιγμή,</w:t>
      </w:r>
      <w:r>
        <w:rPr>
          <w:rFonts w:eastAsia="Times New Roman"/>
          <w:szCs w:val="24"/>
        </w:rPr>
        <w:t xml:space="preserve"> αντικαθιστώντας τους </w:t>
      </w:r>
      <w:r>
        <w:rPr>
          <w:rFonts w:eastAsia="Times New Roman"/>
          <w:szCs w:val="24"/>
        </w:rPr>
        <w:t xml:space="preserve">γενικούς γραμματείς </w:t>
      </w:r>
      <w:r>
        <w:rPr>
          <w:rFonts w:eastAsia="Times New Roman"/>
          <w:szCs w:val="24"/>
        </w:rPr>
        <w:t xml:space="preserve">με τους </w:t>
      </w:r>
      <w:r>
        <w:rPr>
          <w:rFonts w:eastAsia="Times New Roman"/>
          <w:szCs w:val="24"/>
        </w:rPr>
        <w:t xml:space="preserve">διοικητικούς διευθυντές </w:t>
      </w:r>
      <w:r>
        <w:rPr>
          <w:rFonts w:eastAsia="Times New Roman"/>
          <w:szCs w:val="24"/>
        </w:rPr>
        <w:t xml:space="preserve">και τους </w:t>
      </w:r>
      <w:r>
        <w:rPr>
          <w:rFonts w:eastAsia="Times New Roman"/>
          <w:szCs w:val="24"/>
        </w:rPr>
        <w:t xml:space="preserve">θεματικούς γραμματείς </w:t>
      </w:r>
      <w:r>
        <w:rPr>
          <w:rFonts w:eastAsia="Times New Roman"/>
          <w:szCs w:val="24"/>
        </w:rPr>
        <w:t xml:space="preserve">και γεμίσαμε τη </w:t>
      </w:r>
      <w:r>
        <w:rPr>
          <w:rFonts w:eastAsia="Times New Roman"/>
          <w:szCs w:val="24"/>
        </w:rPr>
        <w:t xml:space="preserve">δημόσια διοίκηση </w:t>
      </w:r>
      <w:r>
        <w:rPr>
          <w:rFonts w:eastAsia="Times New Roman"/>
          <w:szCs w:val="24"/>
        </w:rPr>
        <w:t xml:space="preserve">με μία επιπρόσθετη δομή </w:t>
      </w:r>
      <w:r>
        <w:rPr>
          <w:rFonts w:eastAsia="Times New Roman"/>
          <w:szCs w:val="24"/>
        </w:rPr>
        <w:t xml:space="preserve">θεματικών </w:t>
      </w:r>
      <w:r>
        <w:rPr>
          <w:rFonts w:eastAsia="Times New Roman"/>
          <w:szCs w:val="24"/>
        </w:rPr>
        <w:t xml:space="preserve">και </w:t>
      </w:r>
      <w:r>
        <w:rPr>
          <w:rFonts w:eastAsia="Times New Roman"/>
          <w:szCs w:val="24"/>
        </w:rPr>
        <w:t xml:space="preserve">αναπληρωτών </w:t>
      </w:r>
      <w:r>
        <w:rPr>
          <w:rFonts w:eastAsia="Times New Roman"/>
          <w:szCs w:val="24"/>
        </w:rPr>
        <w:t xml:space="preserve">και </w:t>
      </w:r>
      <w:r>
        <w:rPr>
          <w:rFonts w:eastAsia="Times New Roman"/>
          <w:szCs w:val="24"/>
        </w:rPr>
        <w:t>διοικητικών διευθυντών</w:t>
      </w:r>
      <w:r>
        <w:rPr>
          <w:rFonts w:eastAsia="Times New Roman"/>
          <w:szCs w:val="24"/>
        </w:rPr>
        <w:t>.</w:t>
      </w:r>
    </w:p>
    <w:p w14:paraId="2B06E419" w14:textId="77777777" w:rsidR="00186434" w:rsidRDefault="00E01EC9">
      <w:pPr>
        <w:spacing w:line="600" w:lineRule="auto"/>
        <w:ind w:firstLine="720"/>
        <w:contextualSpacing/>
        <w:jc w:val="both"/>
        <w:rPr>
          <w:rFonts w:eastAsia="Times New Roman" w:cs="Times New Roman"/>
          <w:szCs w:val="24"/>
        </w:rPr>
      </w:pPr>
      <w:r>
        <w:rPr>
          <w:rFonts w:eastAsia="Times New Roman"/>
          <w:szCs w:val="24"/>
        </w:rPr>
        <w:t xml:space="preserve">Και αυτό το μητρώο στο οποίο προσήλθαν κάποιοι αξιόλογοι δημόσιοι υπάλληλοι -και έχουν αξιολογηθεί πράγματι- δεν </w:t>
      </w:r>
      <w:r>
        <w:rPr>
          <w:rFonts w:eastAsia="Times New Roman"/>
          <w:szCs w:val="24"/>
        </w:rPr>
        <w:lastRenderedPageBreak/>
        <w:t xml:space="preserve">έχει μέχρι σήμερα λειτουργήσει. Ούτε ένας δεν έχει τοποθετηθεί απ’ αυτό το μητρώο. </w:t>
      </w:r>
      <w:r>
        <w:rPr>
          <w:rFonts w:eastAsia="Times New Roman" w:cs="Times New Roman"/>
          <w:szCs w:val="24"/>
        </w:rPr>
        <w:t xml:space="preserve">Γιατί; Γιατί πρέπει να διορίζετε τους </w:t>
      </w:r>
      <w:proofErr w:type="spellStart"/>
      <w:r>
        <w:rPr>
          <w:rFonts w:eastAsia="Times New Roman" w:cs="Times New Roman"/>
          <w:szCs w:val="24"/>
        </w:rPr>
        <w:t>κομματάρχες</w:t>
      </w:r>
      <w:proofErr w:type="spellEnd"/>
      <w:r>
        <w:rPr>
          <w:rFonts w:eastAsia="Times New Roman" w:cs="Times New Roman"/>
          <w:szCs w:val="24"/>
        </w:rPr>
        <w:t>. Και θα μα</w:t>
      </w:r>
      <w:r>
        <w:rPr>
          <w:rFonts w:eastAsia="Times New Roman" w:cs="Times New Roman"/>
          <w:szCs w:val="24"/>
        </w:rPr>
        <w:t xml:space="preserve">ς μιλήσετε για </w:t>
      </w:r>
      <w:proofErr w:type="spellStart"/>
      <w:r>
        <w:rPr>
          <w:rFonts w:eastAsia="Times New Roman" w:cs="Times New Roman"/>
          <w:szCs w:val="24"/>
        </w:rPr>
        <w:t>αποκομματικοποίηση</w:t>
      </w:r>
      <w:proofErr w:type="spellEnd"/>
      <w:r>
        <w:rPr>
          <w:rFonts w:eastAsia="Times New Roman" w:cs="Times New Roman"/>
          <w:szCs w:val="24"/>
        </w:rPr>
        <w:t xml:space="preserve">; Η επιλογή των προϊσταμένων με δικό σας νόμο δεν έχει γίνει. Η αξιολόγηση είναι η παταγώδη σας αποτυχία. </w:t>
      </w:r>
    </w:p>
    <w:p w14:paraId="2B06E41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Σας είχαμε προειδοποιήσει από αυτό εδώ το Βήμα ότι περνάτε από το ένα άκρο στο άλλο. Είχαμε πει, όταν έφερε ο κ. Μητ</w:t>
      </w:r>
      <w:r>
        <w:rPr>
          <w:rFonts w:eastAsia="Times New Roman" w:cs="Times New Roman"/>
          <w:szCs w:val="24"/>
        </w:rPr>
        <w:t xml:space="preserve">σοτάκης την αξιολόγηση με την καμπύλη </w:t>
      </w:r>
      <w:r>
        <w:rPr>
          <w:rFonts w:eastAsia="Times New Roman" w:cs="Times New Roman"/>
          <w:szCs w:val="24"/>
          <w:lang w:val="en-US"/>
        </w:rPr>
        <w:t>Gauss</w:t>
      </w:r>
      <w:r>
        <w:rPr>
          <w:rFonts w:eastAsia="Times New Roman" w:cs="Times New Roman"/>
          <w:szCs w:val="24"/>
        </w:rPr>
        <w:t xml:space="preserve"> της κατανομής των πληθυσμών, ότι δεν μπορεί να έχουμε 15% καλούς και 15% κακούς σώνει και καλά και προειδοποιήσαμε ότι θα αποτύχει αυτό το σύστημα. Και απέτυχε. Γι’ αυτό, κυρία </w:t>
      </w:r>
      <w:proofErr w:type="spellStart"/>
      <w:r>
        <w:rPr>
          <w:rFonts w:eastAsia="Times New Roman" w:cs="Times New Roman"/>
          <w:szCs w:val="24"/>
        </w:rPr>
        <w:t>Γεροβασίλη</w:t>
      </w:r>
      <w:proofErr w:type="spellEnd"/>
      <w:r>
        <w:rPr>
          <w:rFonts w:eastAsia="Times New Roman" w:cs="Times New Roman"/>
          <w:szCs w:val="24"/>
        </w:rPr>
        <w:t>, δεν έγινε αξιολόγηση απ</w:t>
      </w:r>
      <w:r>
        <w:rPr>
          <w:rFonts w:eastAsia="Times New Roman" w:cs="Times New Roman"/>
          <w:szCs w:val="24"/>
        </w:rPr>
        <w:t xml:space="preserve">ό το 2014. Νωρίτερα γινόταν με το παλιό σύστημα, όχι ότι δεν γινόταν, κυρία </w:t>
      </w:r>
      <w:proofErr w:type="spellStart"/>
      <w:r>
        <w:rPr>
          <w:rFonts w:eastAsia="Times New Roman" w:cs="Times New Roman"/>
          <w:szCs w:val="24"/>
        </w:rPr>
        <w:t>Γεροβασίλη</w:t>
      </w:r>
      <w:proofErr w:type="spellEnd"/>
      <w:r>
        <w:rPr>
          <w:rFonts w:eastAsia="Times New Roman" w:cs="Times New Roman"/>
          <w:szCs w:val="24"/>
        </w:rPr>
        <w:t xml:space="preserve">. Και είπαμε ότι θα αποτύχει και το δικό σας. </w:t>
      </w:r>
    </w:p>
    <w:p w14:paraId="2B06E41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Και ήταν φοβισμένοι οι δημόσιοι υπάλληλοι, που ανταποκρίθηκαν κατά 90% στην απεργία της ΑΔΕΔΥ; Έχετε δει άλλη απεργία να έχ</w:t>
      </w:r>
      <w:r>
        <w:rPr>
          <w:rFonts w:eastAsia="Times New Roman" w:cs="Times New Roman"/>
          <w:szCs w:val="24"/>
        </w:rPr>
        <w:t xml:space="preserve">ει τέτοια επιτυχία; Αποτύχατε γιατί δεν μπορέσατε να πείσετε </w:t>
      </w:r>
      <w:r>
        <w:rPr>
          <w:rFonts w:eastAsia="Times New Roman" w:cs="Times New Roman"/>
          <w:szCs w:val="24"/>
        </w:rPr>
        <w:t>αυτούς,</w:t>
      </w:r>
      <w:r>
        <w:rPr>
          <w:rFonts w:eastAsia="Times New Roman" w:cs="Times New Roman"/>
          <w:szCs w:val="24"/>
        </w:rPr>
        <w:t xml:space="preserve"> που υποκινούσατε να προπηλακίζουν τους προϊσταμένους που συγκέντρωναν τα χαρτιά να προσκομίσουν τους φακέλους για τα πειθαρχικά των δημοσίων υπαλλήλων, για </w:t>
      </w:r>
      <w:r>
        <w:rPr>
          <w:rFonts w:eastAsia="Times New Roman" w:cs="Times New Roman"/>
          <w:szCs w:val="24"/>
        </w:rPr>
        <w:lastRenderedPageBreak/>
        <w:t>τα πλαστά πτυχία. Γιατί καλλιερ</w:t>
      </w:r>
      <w:r>
        <w:rPr>
          <w:rFonts w:eastAsia="Times New Roman" w:cs="Times New Roman"/>
          <w:szCs w:val="24"/>
        </w:rPr>
        <w:t xml:space="preserve">γήσατε την λογική της ήσσονος προσπάθειας, του </w:t>
      </w:r>
      <w:proofErr w:type="spellStart"/>
      <w:r>
        <w:rPr>
          <w:rFonts w:eastAsia="Times New Roman" w:cs="Times New Roman"/>
          <w:szCs w:val="24"/>
        </w:rPr>
        <w:t>ισοπεδωτισμού</w:t>
      </w:r>
      <w:proofErr w:type="spellEnd"/>
      <w:r>
        <w:rPr>
          <w:rFonts w:eastAsia="Times New Roman" w:cs="Times New Roman"/>
          <w:szCs w:val="24"/>
        </w:rPr>
        <w:t xml:space="preserve"> των πάντων. Δεν μπορείτε να τους πείσετε. </w:t>
      </w:r>
    </w:p>
    <w:p w14:paraId="2B06E41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Είδα σήμερα την αντιπροσωπεία της ΑΔΕΔΥ. Μιλάνε για την κατάργηση του συνδικαλιστικού δικαιώματος, γιατί πέρα από τη ρύθμιση αυτή που τιμωρεί όποιον θα </w:t>
      </w:r>
      <w:r>
        <w:rPr>
          <w:rFonts w:eastAsia="Times New Roman" w:cs="Times New Roman"/>
          <w:szCs w:val="24"/>
        </w:rPr>
        <w:t>πειθαρχήσει στο συνδικαλιστικό του όργανο, ξέρουν ότι έχετε στα σκαριά και την αλλαγή του ν.1264, την οποίο δηλώνει ότι θα την ψηφίσει και η Νέα Δημοκρατία, εδώ έχετε συμμάχους.</w:t>
      </w:r>
    </w:p>
    <w:p w14:paraId="2B06E41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Κατά συνέπεια, κυρίες και κύριοι συνάδελφοι, ένα σύστημα αξιολόγησης που το χρ</w:t>
      </w:r>
      <w:r>
        <w:rPr>
          <w:rFonts w:eastAsia="Times New Roman" w:cs="Times New Roman"/>
          <w:szCs w:val="24"/>
        </w:rPr>
        <w:t xml:space="preserve">ειάζεται το </w:t>
      </w:r>
      <w:r>
        <w:rPr>
          <w:rFonts w:eastAsia="Times New Roman" w:cs="Times New Roman"/>
          <w:szCs w:val="24"/>
        </w:rPr>
        <w:t>δ</w:t>
      </w:r>
      <w:r>
        <w:rPr>
          <w:rFonts w:eastAsia="Times New Roman" w:cs="Times New Roman"/>
          <w:szCs w:val="24"/>
        </w:rPr>
        <w:t>ημόσιο γιατί έχει ικανά στελέχη -μπορεί να έφυγε η γενιά που έβαλε την Ελλάδα στην Ευρωπαϊκή Ένωση, μπορεί να φεύγει τώρα σιγά - σιγά και η γενιά που έβαλε την Ελλάδα στην ΟΝΕ, αλλά έχει ικανά στελέχη, έχει μορφωμένους ανθρώπους, έμπειρους και</w:t>
      </w:r>
      <w:r>
        <w:rPr>
          <w:rFonts w:eastAsia="Times New Roman" w:cs="Times New Roman"/>
          <w:szCs w:val="24"/>
        </w:rPr>
        <w:t xml:space="preserve"> φιλότιμους- θέλει υποκίνηση, θέλει πειθώ, θέλει ένα σχέδιο </w:t>
      </w:r>
      <w:proofErr w:type="spellStart"/>
      <w:r>
        <w:rPr>
          <w:rFonts w:eastAsia="Times New Roman" w:cs="Times New Roman"/>
          <w:szCs w:val="24"/>
        </w:rPr>
        <w:t>στοχοθεσίας</w:t>
      </w:r>
      <w:proofErr w:type="spellEnd"/>
      <w:r>
        <w:rPr>
          <w:rFonts w:eastAsia="Times New Roman" w:cs="Times New Roman"/>
          <w:szCs w:val="24"/>
        </w:rPr>
        <w:t>, περιγραφή καθηκόντων και ηγεσία. Τέτοιο πράγμα δεν υπάρχει. Γι’ αυτό αυτή η μιλιταριστικού χαρακτήρα έμπνευση να τιμωρήσουμε τους υπαλλήλους θα αποτύχει και γι’ αυτό θα την καταψηφίσο</w:t>
      </w:r>
      <w:r>
        <w:rPr>
          <w:rFonts w:eastAsia="Times New Roman" w:cs="Times New Roman"/>
          <w:szCs w:val="24"/>
        </w:rPr>
        <w:t>υμε.</w:t>
      </w:r>
    </w:p>
    <w:p w14:paraId="2B06E41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Κάλεσα σήμερα στην συνάντησή μου με την ΑΔΕΔΥ να κάνουν αυτό που εσείς δεν κάνατε. Τι μεθοδεύσατε, κυρίες και κύριοι συνάδελφοι; Μεθοδεύσατε να φέρετε την τροπολογία όταν τελείωσε η συζήτηση του νομοσχεδίου, για να μην καλέσουμε την ΑΔΕΔΥ να μας πει τ</w:t>
      </w:r>
      <w:r>
        <w:rPr>
          <w:rFonts w:eastAsia="Times New Roman" w:cs="Times New Roman"/>
          <w:szCs w:val="24"/>
        </w:rPr>
        <w:t xml:space="preserve">η γνώμη της. Πρέπει, λοιπόν, να υπάρξει μία πρωτοβουλία ενός ευρύτατου διαλόγου και κοινωνικής συναίνεσης πάνω στην ανάγκη αναβάθμισης της δημόσιας διοίκησης και συμμετοχής των υπαλλήλων σε ένα σχέδιο που θα είναι αξιόπιστο και αποτελεσματικό. </w:t>
      </w:r>
    </w:p>
    <w:p w14:paraId="2B06E41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Προφανώς αυ</w:t>
      </w:r>
      <w:r>
        <w:rPr>
          <w:rFonts w:eastAsia="Times New Roman" w:cs="Times New Roman"/>
          <w:szCs w:val="24"/>
        </w:rPr>
        <w:t>τή η Κυβέρνηση, εσείς δηλαδή, αυτό δεν μπορείτε να το κάνετε. Θα το κάνει μία άλλη κυβέρνηση που πιστεύει στον κοινωνικό διάλογο, όπως πιστεύει η Δημοκρατική Συμπαράταξη.</w:t>
      </w:r>
    </w:p>
    <w:p w14:paraId="2B06E42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και για την ανοχή.</w:t>
      </w:r>
    </w:p>
    <w:p w14:paraId="2B06E42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 ΠΑΣΟΚ - ΔΗΜΑΡ)</w:t>
      </w:r>
    </w:p>
    <w:p w14:paraId="2B06E42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Τον λόγο έχει ο Βουλευτής της Χρυσής Αυγής κ. Ιωάννης Λαγός. </w:t>
      </w:r>
    </w:p>
    <w:p w14:paraId="2B06E42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Ευχαριστώ, κύριε Πρόεδρε.</w:t>
      </w:r>
    </w:p>
    <w:p w14:paraId="2B06E42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Ας ξεκινήσουμε με μία ιστορία που είναι άγνωστη μάλλον στο ευρύ κοινό και σε π</w:t>
      </w:r>
      <w:r>
        <w:rPr>
          <w:rFonts w:eastAsia="Times New Roman" w:cs="Times New Roman"/>
          <w:szCs w:val="24"/>
        </w:rPr>
        <w:t xml:space="preserve">άρα πολλούς εδώ μέσα, αν και έχει γίνει πριν από λίγες μέρες, αλλά μιλάει για Ελλάδα, οπότε δεν συμφέρει να ακουστεί. </w:t>
      </w:r>
    </w:p>
    <w:p w14:paraId="2B06E42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Υπάρχει μία ποδοσφαιρική ομάδα, η ΠΑΕ Ποντίων, και υπάρχει και άλλη μία ποδοσφαιρική ομάδα, ο Απόλλων Ποντίων. Η ΠΑΕ Ποντίων, λοιπόν, πρι</w:t>
      </w:r>
      <w:r>
        <w:rPr>
          <w:rFonts w:eastAsia="Times New Roman" w:cs="Times New Roman"/>
          <w:szCs w:val="24"/>
        </w:rPr>
        <w:t xml:space="preserve">ν από λίγες μέρες έκανε την επίσημη παρουσίαση της φανέλας της ποδοσφαιρικής της ομάδας. Είχε βάλει σαν λογότυπο -ας το πούμε σαν διαφήμιση, γιατί φυσικά δεν είναι διαφήμιση αυτό, αλλά η πραγματικότητα- ένα σύνθημα που έλεγε ότι δεν ξεχνάνε τη </w:t>
      </w:r>
      <w:r>
        <w:rPr>
          <w:rFonts w:eastAsia="Times New Roman" w:cs="Times New Roman"/>
          <w:szCs w:val="24"/>
        </w:rPr>
        <w:t>γ</w:t>
      </w:r>
      <w:r>
        <w:rPr>
          <w:rFonts w:eastAsia="Times New Roman" w:cs="Times New Roman"/>
          <w:szCs w:val="24"/>
        </w:rPr>
        <w:t>ενοκτονία τ</w:t>
      </w:r>
      <w:r>
        <w:rPr>
          <w:rFonts w:eastAsia="Times New Roman" w:cs="Times New Roman"/>
          <w:szCs w:val="24"/>
        </w:rPr>
        <w:t xml:space="preserve">ων Ποντίων. </w:t>
      </w:r>
    </w:p>
    <w:p w14:paraId="2B06E42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Εν συνεχεία, βλέποντας αυτό το πράγμα το ελληνικό κράτος και η Ποδοσφαιρική Ομοσπονδία έτρεξαν να απαγορεύσουν στο συγκεκριμένο ποδοσφαιρικό σωματείο να αγωνιστεί στην κατηγορία που αγωνίζεται. Έκαναν την παρουσίαση της φανέλας οι άνθρωποι με </w:t>
      </w:r>
      <w:r>
        <w:rPr>
          <w:rFonts w:eastAsia="Times New Roman" w:cs="Times New Roman"/>
          <w:szCs w:val="24"/>
        </w:rPr>
        <w:t xml:space="preserve">κάθε επισημότητα και με πολύ μεγάλη χαρά, γιατί μιλούσαν γι’ αυτά που έχουν υποστεί οι πρόγονοί τους. </w:t>
      </w:r>
    </w:p>
    <w:p w14:paraId="2B06E42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Ήρθε, λοιπόν, η Ελληνική Ποδοσφαιρική Ομοσπονδία με εντολές διεθνών οργανώσεων, της Διεθνούς Ποδοσφαιρικής Ο</w:t>
      </w:r>
      <w:r>
        <w:rPr>
          <w:rFonts w:eastAsia="Times New Roman" w:cs="Times New Roman"/>
          <w:szCs w:val="24"/>
        </w:rPr>
        <w:lastRenderedPageBreak/>
        <w:t xml:space="preserve">μοσπονδίας, και απαγόρευσε στην συγκεκριμένη </w:t>
      </w:r>
      <w:r>
        <w:rPr>
          <w:rFonts w:eastAsia="Times New Roman" w:cs="Times New Roman"/>
          <w:szCs w:val="24"/>
        </w:rPr>
        <w:t>ομάδα -επαναλαμβάνω-, στην ΠΑΕ Ποντίων, να λάβει μέρος στον ποδοσφαιρικό αγώνα που είχε την περασμένη εβδομάδα, την Κυριακή που μας πέρασε, όπως απαγόρευσε και στον Απόλλωνα Ποντίων, ο οποίος είχε μία παρεμφερή εμφάνιση, μια παρεμφερή μπλούζα, να αναγράφει</w:t>
      </w:r>
      <w:r>
        <w:rPr>
          <w:rFonts w:eastAsia="Times New Roman" w:cs="Times New Roman"/>
          <w:szCs w:val="24"/>
        </w:rPr>
        <w:t xml:space="preserve"> αυτό το σύνθημα η «ελληνική» Κυβέρνηση των ραγιάδων και των υποτακτικών. </w:t>
      </w:r>
    </w:p>
    <w:p w14:paraId="2B06E428"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Έρχεται, όμως, σήμερα στο </w:t>
      </w:r>
      <w:r>
        <w:rPr>
          <w:rFonts w:eastAsia="Times New Roman" w:cs="Times New Roman"/>
          <w:szCs w:val="24"/>
        </w:rPr>
        <w:t>ε</w:t>
      </w:r>
      <w:r>
        <w:rPr>
          <w:rFonts w:eastAsia="Times New Roman" w:cs="Times New Roman"/>
          <w:szCs w:val="24"/>
        </w:rPr>
        <w:t>λληνικό Κοινοβούλιο η ίδια Κυβέρνηση, που έχει απαγορεύσει στους Ποντίους να μιλάνε για τη γενοκτονία, την οποία έχουν υποστεί, και μας λέει ότι σε αναίρε</w:t>
      </w:r>
      <w:r>
        <w:rPr>
          <w:rFonts w:eastAsia="Times New Roman" w:cs="Times New Roman"/>
          <w:szCs w:val="24"/>
        </w:rPr>
        <w:t>ση αποφάσεως του Αρείου Πάγου, ο οποίος είχε συνεδριάσει στις 23 Σεπτεμβρίου του 2004 και είχε πει ότι δεν υπάρχει και δεν αναγνωρίζεται κα</w:t>
      </w:r>
      <w:r>
        <w:rPr>
          <w:rFonts w:eastAsia="Times New Roman" w:cs="Times New Roman"/>
          <w:szCs w:val="24"/>
        </w:rPr>
        <w:t>μ</w:t>
      </w:r>
      <w:r>
        <w:rPr>
          <w:rFonts w:eastAsia="Times New Roman" w:cs="Times New Roman"/>
          <w:szCs w:val="24"/>
        </w:rPr>
        <w:t xml:space="preserve">μία τουρκική </w:t>
      </w:r>
      <w:r>
        <w:rPr>
          <w:rFonts w:eastAsia="Times New Roman" w:cs="Times New Roman"/>
          <w:szCs w:val="24"/>
        </w:rPr>
        <w:t>έ</w:t>
      </w:r>
      <w:r>
        <w:rPr>
          <w:rFonts w:eastAsia="Times New Roman" w:cs="Times New Roman"/>
          <w:szCs w:val="24"/>
        </w:rPr>
        <w:t>νωση Ξάνθης, αυτό το διεφθαρμένο πολιτικό σημερινό σύστημα των γραικύλων, των ραγιάδων και των υποτακτ</w:t>
      </w:r>
      <w:r>
        <w:rPr>
          <w:rFonts w:eastAsia="Times New Roman" w:cs="Times New Roman"/>
          <w:szCs w:val="24"/>
        </w:rPr>
        <w:t xml:space="preserve">ικών έρχεται με συγκεκριμένη τροπολογία, που δεν δέχονται να ψηφίσουν ούτε καν αυτοί που είναι μαζί σας συγκυβέρνηση, αυτοί που σας έχουν στηρίξει σε τόσα σκάνδαλα που έχετε κάνει, να περάσει αυτήν την τροπολογία, προκειμένου να ανοίξετε την </w:t>
      </w:r>
      <w:proofErr w:type="spellStart"/>
      <w:r>
        <w:rPr>
          <w:rFonts w:eastAsia="Times New Roman" w:cs="Times New Roman"/>
          <w:szCs w:val="24"/>
        </w:rPr>
        <w:t>κερκόπορτα</w:t>
      </w:r>
      <w:proofErr w:type="spellEnd"/>
      <w:r>
        <w:rPr>
          <w:rFonts w:eastAsia="Times New Roman" w:cs="Times New Roman"/>
          <w:szCs w:val="24"/>
        </w:rPr>
        <w:t xml:space="preserve"> και</w:t>
      </w:r>
      <w:r>
        <w:rPr>
          <w:rFonts w:eastAsia="Times New Roman" w:cs="Times New Roman"/>
          <w:szCs w:val="24"/>
        </w:rPr>
        <w:t xml:space="preserve"> να αναγνωρίσετε ότι μέσα στη Θράκη μας, η οποία τόσα πολλά χτυπήματα δέχεται, υπάρχει </w:t>
      </w:r>
      <w:r>
        <w:rPr>
          <w:rFonts w:eastAsia="Times New Roman" w:cs="Times New Roman"/>
          <w:szCs w:val="24"/>
        </w:rPr>
        <w:lastRenderedPageBreak/>
        <w:t xml:space="preserve">τουρκική μειονότητα. Εάν δεν είστε ραγιάδες, εάν δεν είστε εθνικοί μειοδότες, τότε πείτε μας τι είστε! Υποτακτικοί και γραικύλοι του συστήματος! </w:t>
      </w:r>
    </w:p>
    <w:p w14:paraId="2B06E429"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σας διαβάσω μόνο τι </w:t>
      </w:r>
      <w:r>
        <w:rPr>
          <w:rFonts w:eastAsia="Times New Roman" w:cs="Times New Roman"/>
          <w:szCs w:val="24"/>
        </w:rPr>
        <w:t>έλεγε η απόφαση, ορισμένα σημεία της απόφασης του Αρείου Πάγου. Επαναλαμβάνω ότι πρόκειται για απόφαση του Αρείου Πάγου στις 23 Σεπτεμβρίου του 2004. Έλεγε: «Ο ανωτέρω σκοπός της συγκεκριμένης οργάνωσης προσκρούει στις προαναφερόμενες συμβάσεις που υπογράφ</w:t>
      </w:r>
      <w:r>
        <w:rPr>
          <w:rFonts w:eastAsia="Times New Roman" w:cs="Times New Roman"/>
          <w:szCs w:val="24"/>
        </w:rPr>
        <w:t xml:space="preserve">ηκαν στη </w:t>
      </w:r>
      <w:proofErr w:type="spellStart"/>
      <w:r>
        <w:rPr>
          <w:rFonts w:eastAsia="Times New Roman" w:cs="Times New Roman"/>
          <w:szCs w:val="24"/>
        </w:rPr>
        <w:t>Λωζάνη</w:t>
      </w:r>
      <w:proofErr w:type="spellEnd"/>
      <w:r>
        <w:rPr>
          <w:rFonts w:eastAsia="Times New Roman" w:cs="Times New Roman"/>
          <w:szCs w:val="24"/>
        </w:rPr>
        <w:t xml:space="preserve"> και έχουν κυρωθεί με νόμο, αφού επιχειρείται απροκάλυπτα να εμφανιστεί η ύπαρξη στην Ελλάδα περιοχής </w:t>
      </w:r>
      <w:r>
        <w:rPr>
          <w:rFonts w:eastAsia="Times New Roman" w:cs="Times New Roman"/>
          <w:szCs w:val="24"/>
        </w:rPr>
        <w:t>δ</w:t>
      </w:r>
      <w:r>
        <w:rPr>
          <w:rFonts w:eastAsia="Times New Roman" w:cs="Times New Roman"/>
          <w:szCs w:val="24"/>
        </w:rPr>
        <w:t xml:space="preserve">υτικής Θράκης εθνικής τουρκικής μειονότητας, ενώ με τις συμβάσεις αυτές –εννοείται της Συνθήκης της </w:t>
      </w:r>
      <w:proofErr w:type="spellStart"/>
      <w:r>
        <w:rPr>
          <w:rFonts w:eastAsia="Times New Roman" w:cs="Times New Roman"/>
          <w:szCs w:val="24"/>
        </w:rPr>
        <w:t>Λωζάνης</w:t>
      </w:r>
      <w:proofErr w:type="spellEnd"/>
      <w:r>
        <w:rPr>
          <w:rFonts w:eastAsia="Times New Roman" w:cs="Times New Roman"/>
          <w:szCs w:val="24"/>
        </w:rPr>
        <w:t>- μόνο η ύπαρξη θρησκευτικής μο</w:t>
      </w:r>
      <w:r>
        <w:rPr>
          <w:rFonts w:eastAsia="Times New Roman" w:cs="Times New Roman"/>
          <w:szCs w:val="24"/>
        </w:rPr>
        <w:t>υσουλμανικής μειονότητας αναγνωρίζεται».</w:t>
      </w:r>
    </w:p>
    <w:p w14:paraId="2B06E42A"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Αυτά δεν τα λέει η Χρυσή Αυγή, τα λέει ο Άρειος Πάγος εν </w:t>
      </w:r>
      <w:proofErr w:type="spellStart"/>
      <w:r>
        <w:rPr>
          <w:rFonts w:eastAsia="Times New Roman" w:cs="Times New Roman"/>
          <w:szCs w:val="24"/>
        </w:rPr>
        <w:t>έτει</w:t>
      </w:r>
      <w:proofErr w:type="spellEnd"/>
      <w:r>
        <w:rPr>
          <w:rFonts w:eastAsia="Times New Roman" w:cs="Times New Roman"/>
          <w:szCs w:val="24"/>
        </w:rPr>
        <w:t xml:space="preserve"> 2004, όμως εν </w:t>
      </w:r>
      <w:proofErr w:type="spellStart"/>
      <w:r>
        <w:rPr>
          <w:rFonts w:eastAsia="Times New Roman" w:cs="Times New Roman"/>
          <w:szCs w:val="24"/>
        </w:rPr>
        <w:t>έτει</w:t>
      </w:r>
      <w:proofErr w:type="spellEnd"/>
      <w:r>
        <w:rPr>
          <w:rFonts w:eastAsia="Times New Roman" w:cs="Times New Roman"/>
          <w:szCs w:val="24"/>
        </w:rPr>
        <w:t xml:space="preserve"> 2017 στην Ελλάδα μόνο η Χρυσή Αυγή υπερασπίζεται αυτά τα πράγματα. </w:t>
      </w:r>
    </w:p>
    <w:p w14:paraId="2B06E42B"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Συνεχίζει η απόφαση και το σκεπτικό ως εξής: «Το εν λόγω σωματείο </w:t>
      </w:r>
      <w:r>
        <w:rPr>
          <w:rFonts w:eastAsia="Times New Roman" w:cs="Times New Roman"/>
          <w:szCs w:val="24"/>
        </w:rPr>
        <w:t xml:space="preserve">μετέχει διά του </w:t>
      </w:r>
      <w:r>
        <w:rPr>
          <w:rFonts w:eastAsia="Times New Roman" w:cs="Times New Roman"/>
          <w:szCs w:val="24"/>
        </w:rPr>
        <w:t>π</w:t>
      </w:r>
      <w:r>
        <w:rPr>
          <w:rFonts w:eastAsia="Times New Roman" w:cs="Times New Roman"/>
          <w:szCs w:val="24"/>
        </w:rPr>
        <w:t xml:space="preserve">ροέδρου του στη μη αναγνωρισμένη ως σωματείο </w:t>
      </w:r>
      <w:r>
        <w:rPr>
          <w:rFonts w:eastAsia="Times New Roman" w:cs="Times New Roman"/>
          <w:szCs w:val="24"/>
        </w:rPr>
        <w:t>σ</w:t>
      </w:r>
      <w:r>
        <w:rPr>
          <w:rFonts w:eastAsia="Times New Roman" w:cs="Times New Roman"/>
          <w:szCs w:val="24"/>
        </w:rPr>
        <w:t xml:space="preserve">υντονιστική ή </w:t>
      </w:r>
      <w:r>
        <w:rPr>
          <w:rFonts w:eastAsia="Times New Roman" w:cs="Times New Roman"/>
          <w:szCs w:val="24"/>
        </w:rPr>
        <w:t>σ</w:t>
      </w:r>
      <w:r>
        <w:rPr>
          <w:rFonts w:eastAsia="Times New Roman" w:cs="Times New Roman"/>
          <w:szCs w:val="24"/>
        </w:rPr>
        <w:t xml:space="preserve">υμβουλευτική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τ</w:t>
      </w:r>
      <w:r>
        <w:rPr>
          <w:rFonts w:eastAsia="Times New Roman" w:cs="Times New Roman"/>
          <w:szCs w:val="24"/>
        </w:rPr>
        <w:t xml:space="preserve">ουρκικής </w:t>
      </w:r>
      <w:r>
        <w:rPr>
          <w:rFonts w:eastAsia="Times New Roman" w:cs="Times New Roman"/>
          <w:szCs w:val="24"/>
        </w:rPr>
        <w:t>μ</w:t>
      </w:r>
      <w:r>
        <w:rPr>
          <w:rFonts w:eastAsia="Times New Roman" w:cs="Times New Roman"/>
          <w:szCs w:val="24"/>
        </w:rPr>
        <w:t xml:space="preserve">ειονότητας». Άλλη ένωση, η οποία δεν αναγνωρίζεται και με την οποία ανοίγετε τον δρόμο από αυτήν τη στιγμή να αναγνωριστεί και αυτή, «η οποία συνεδριάζει» –λέει η απόφαση του Αρείου Πάγου- «συχνά στους χώρους της </w:t>
      </w:r>
      <w:r>
        <w:rPr>
          <w:rFonts w:eastAsia="Times New Roman" w:cs="Times New Roman"/>
          <w:szCs w:val="24"/>
        </w:rPr>
        <w:t>τ</w:t>
      </w:r>
      <w:r>
        <w:rPr>
          <w:rFonts w:eastAsia="Times New Roman" w:cs="Times New Roman"/>
          <w:szCs w:val="24"/>
        </w:rPr>
        <w:t xml:space="preserve">ουρκικής </w:t>
      </w:r>
      <w:r>
        <w:rPr>
          <w:rFonts w:eastAsia="Times New Roman" w:cs="Times New Roman"/>
          <w:szCs w:val="24"/>
        </w:rPr>
        <w:t>έ</w:t>
      </w:r>
      <w:r>
        <w:rPr>
          <w:rFonts w:eastAsia="Times New Roman" w:cs="Times New Roman"/>
          <w:szCs w:val="24"/>
        </w:rPr>
        <w:t>νωσης Ξάνθης ή του αντίστοιχου σ</w:t>
      </w:r>
      <w:r>
        <w:rPr>
          <w:rFonts w:eastAsia="Times New Roman" w:cs="Times New Roman"/>
          <w:szCs w:val="24"/>
        </w:rPr>
        <w:t xml:space="preserve">ωματείου στην Κομοτηνή». «Το ίδιο σωματείο» -λέει ο Άρειος Πάγος και όχι η Χρυσή Αυγή- «συμμετέχει σε συνέδρια της Ομοσπονδίας Τούρκων Δυτικής Θράκης, που προβάλλει ως στόχο τη διατήρηση επικαιρότητας δήθεν τουρκικής μειονότητας στη Θράκη». </w:t>
      </w:r>
    </w:p>
    <w:p w14:paraId="2B06E42C"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είναι αυτά </w:t>
      </w:r>
      <w:r>
        <w:rPr>
          <w:rFonts w:eastAsia="Times New Roman" w:cs="Times New Roman"/>
          <w:szCs w:val="24"/>
        </w:rPr>
        <w:t>που κάνετε, βρε αστείοι; Τι είναι αυτά που κάνετε, ραγιάδες;</w:t>
      </w:r>
    </w:p>
    <w:p w14:paraId="2B06E42D"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Συνεχίζει ο Άρειος Πάγος ως εξής: «Και μόνο το επίθετο «τουρκικής» στην επωνυμία της </w:t>
      </w:r>
      <w:r>
        <w:rPr>
          <w:rFonts w:eastAsia="Times New Roman" w:cs="Times New Roman"/>
          <w:szCs w:val="24"/>
        </w:rPr>
        <w:t>έ</w:t>
      </w:r>
      <w:r>
        <w:rPr>
          <w:rFonts w:eastAsia="Times New Roman" w:cs="Times New Roman"/>
          <w:szCs w:val="24"/>
        </w:rPr>
        <w:t xml:space="preserve">νωσης, σε αντίθεση προς τις προαναφερόμενες </w:t>
      </w:r>
      <w:r>
        <w:rPr>
          <w:rFonts w:eastAsia="Times New Roman" w:cs="Times New Roman"/>
          <w:szCs w:val="24"/>
        </w:rPr>
        <w:t>σ</w:t>
      </w:r>
      <w:r>
        <w:rPr>
          <w:rFonts w:eastAsia="Times New Roman" w:cs="Times New Roman"/>
          <w:szCs w:val="24"/>
        </w:rPr>
        <w:t>υνθήκες, όχι μόνο δεν συμβάλλει στην ειρηνική συμβίωση των πολιτ</w:t>
      </w:r>
      <w:r>
        <w:rPr>
          <w:rFonts w:eastAsia="Times New Roman" w:cs="Times New Roman"/>
          <w:szCs w:val="24"/>
        </w:rPr>
        <w:t>ών της περιοχής, που είναι αναγκαία για το γενικό καλό και των δύο ελληνικών κοινοτήτων, μουσουλμανικής και χριστιανικής, αλλά απεναντίας εγείρει ανύπαρκτο μειονοτικό πρόβλημα Τούρκων».</w:t>
      </w:r>
    </w:p>
    <w:p w14:paraId="2B06E42E"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Τα ακούτε; Υπουργέ, ακούς αυτά τα πράγματα; </w:t>
      </w:r>
    </w:p>
    <w:p w14:paraId="2B06E42F"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Η ιστορία, λοιπόν, εάν πε</w:t>
      </w:r>
      <w:r>
        <w:rPr>
          <w:rFonts w:eastAsia="Times New Roman" w:cs="Times New Roman"/>
          <w:szCs w:val="24"/>
        </w:rPr>
        <w:t xml:space="preserve">ράσει αυτή η τροπολογία, θα σας γράψει ως τους νέους Εφιάλτες και επισήμως, γιατί ανεπισήμως στον ελληνικό λαό έχετε περάσει. </w:t>
      </w:r>
    </w:p>
    <w:p w14:paraId="2B06E430"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Προκαλώ όλους εσάς, διότι πολλά από αυτά τα κόμματα έχετε μάλιστα και κάποιους Βουλευτές εδώ μέσα -γιατί τους παίρνετε για ψηφοθη</w:t>
      </w:r>
      <w:r>
        <w:rPr>
          <w:rFonts w:eastAsia="Times New Roman" w:cs="Times New Roman"/>
          <w:szCs w:val="24"/>
        </w:rPr>
        <w:t>ρικούς λόγους- οι οποίοι δηλώνουν Τούρκοι. Δηλώνουν Τούρκοι κάποιοι Βουλευτές εδώ μέσα! Άρα, ανοίγετε την πόρτα και σε αυτούς να δηλώνουν ότι είναι Τούρκοι, όπως είχε γίνει την περασμένη χρονιά, το 2015, το 2016, αν θυμάμαι καλά, τότε που είχαμε επαναστατή</w:t>
      </w:r>
      <w:r>
        <w:rPr>
          <w:rFonts w:eastAsia="Times New Roman" w:cs="Times New Roman"/>
          <w:szCs w:val="24"/>
        </w:rPr>
        <w:t xml:space="preserve">σει σαν Χρυσή Αυγή, γιατί λέγαμε ότι Βουλευτής του ΣΥΡΙΖΑ φωτογραφίζεται κάτω από τις σημαίες της δήθεν ανεξάρτητης </w:t>
      </w:r>
      <w:r>
        <w:rPr>
          <w:rFonts w:eastAsia="Times New Roman" w:cs="Times New Roman"/>
          <w:szCs w:val="24"/>
        </w:rPr>
        <w:t>δ</w:t>
      </w:r>
      <w:r>
        <w:rPr>
          <w:rFonts w:eastAsia="Times New Roman" w:cs="Times New Roman"/>
          <w:szCs w:val="24"/>
        </w:rPr>
        <w:t>υτικής Θράκης με την ημισέληνο.</w:t>
      </w:r>
    </w:p>
    <w:p w14:paraId="2B06E431"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Υπήρχε εδώ πάνω στην Έδρα ένας Πρόεδρος της Νέας Δημοκρατίας, των δεξιών «πατριωτών», </w:t>
      </w:r>
      <w:proofErr w:type="spellStart"/>
      <w:r>
        <w:rPr>
          <w:rFonts w:eastAsia="Times New Roman" w:cs="Times New Roman"/>
          <w:szCs w:val="24"/>
        </w:rPr>
        <w:t>πατριδοκαπήλων</w:t>
      </w:r>
      <w:proofErr w:type="spellEnd"/>
      <w:r>
        <w:rPr>
          <w:rFonts w:eastAsia="Times New Roman" w:cs="Times New Roman"/>
          <w:szCs w:val="24"/>
        </w:rPr>
        <w:t xml:space="preserve"> και μα</w:t>
      </w:r>
      <w:r>
        <w:rPr>
          <w:rFonts w:eastAsia="Times New Roman" w:cs="Times New Roman"/>
          <w:szCs w:val="24"/>
        </w:rPr>
        <w:t xml:space="preserve">ς φώναζε αυτός ο Πρόεδρος τότε, που ήταν ο Νικήτας Κακλαμάνης «δεν μπορείτε» –λέει- «να κάνετε έναν Βουλευτή δηλωσία». </w:t>
      </w:r>
    </w:p>
    <w:p w14:paraId="2B06E432"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Ήταν, λοιπόν, για τη Νέα Δημοκρατία και για το </w:t>
      </w:r>
      <w:r>
        <w:rPr>
          <w:rFonts w:eastAsia="Times New Roman" w:cs="Times New Roman"/>
          <w:szCs w:val="24"/>
        </w:rPr>
        <w:t>ε</w:t>
      </w:r>
      <w:r>
        <w:rPr>
          <w:rFonts w:eastAsia="Times New Roman" w:cs="Times New Roman"/>
          <w:szCs w:val="24"/>
        </w:rPr>
        <w:t xml:space="preserve">λληνικό Κοινοβούλιο δηλωσίας ένας Βουλευτής του </w:t>
      </w:r>
      <w:r>
        <w:rPr>
          <w:rFonts w:eastAsia="Times New Roman" w:cs="Times New Roman"/>
          <w:szCs w:val="24"/>
        </w:rPr>
        <w:t>ε</w:t>
      </w:r>
      <w:r>
        <w:rPr>
          <w:rFonts w:eastAsia="Times New Roman" w:cs="Times New Roman"/>
          <w:szCs w:val="24"/>
        </w:rPr>
        <w:t>λληνικού Κοινοβουλίου αν δήλωνε ότι δεν</w:t>
      </w:r>
      <w:r>
        <w:rPr>
          <w:rFonts w:eastAsia="Times New Roman" w:cs="Times New Roman"/>
          <w:szCs w:val="24"/>
        </w:rPr>
        <w:t xml:space="preserve"> υπήρχε τουρκική μειονότητα στη </w:t>
      </w:r>
      <w:r>
        <w:rPr>
          <w:rFonts w:eastAsia="Times New Roman" w:cs="Times New Roman"/>
          <w:szCs w:val="24"/>
        </w:rPr>
        <w:lastRenderedPageBreak/>
        <w:t xml:space="preserve">Θράκη. Μα, ακριβώς αυτό κάνετε τώρα εσείς. Αυτό είναι το σχέδιο που έχετε, βήμα-βήμα. </w:t>
      </w:r>
    </w:p>
    <w:p w14:paraId="2B06E433"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να μαθαίνει ο κόσμος και να</w:t>
      </w:r>
      <w:r>
        <w:rPr>
          <w:rFonts w:eastAsia="Times New Roman" w:cs="Times New Roman"/>
          <w:b/>
          <w:szCs w:val="24"/>
        </w:rPr>
        <w:t xml:space="preserve"> </w:t>
      </w:r>
      <w:r>
        <w:rPr>
          <w:rFonts w:eastAsia="Times New Roman" w:cs="Times New Roman"/>
          <w:szCs w:val="24"/>
        </w:rPr>
        <w:t>το λένε, εμείς είχαμε κάνει σαν Χρυσή Αυγή κινήσεις</w:t>
      </w:r>
      <w:r>
        <w:rPr>
          <w:rFonts w:eastAsia="Times New Roman" w:cs="Times New Roman"/>
          <w:szCs w:val="24"/>
        </w:rPr>
        <w:t>,</w:t>
      </w:r>
      <w:r>
        <w:rPr>
          <w:rFonts w:eastAsia="Times New Roman" w:cs="Times New Roman"/>
          <w:szCs w:val="24"/>
        </w:rPr>
        <w:t xml:space="preserve"> κινηθήκαμε νόμιμα, γιατί με νόμιμο τρόπο θα σας ρημά</w:t>
      </w:r>
      <w:r>
        <w:rPr>
          <w:rFonts w:eastAsia="Times New Roman" w:cs="Times New Roman"/>
          <w:szCs w:val="24"/>
        </w:rPr>
        <w:t xml:space="preserve">ξουμε- και είχαμε κλείσει τέσσερα παράνομα νηπιαγωγεία που λειτουργούσαν στην Ξάνθη, επειδή είχαν τον προσδιορισμό «τουρκικά νηπιαγωγεία», που απαγορευόταν. </w:t>
      </w:r>
    </w:p>
    <w:p w14:paraId="2B06E43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Κάναμε, λοιπόν, τις δέουσες κινήσεις και αυτά τα -εκτός εισαγωγικών- τουρκικά νηπιαγωγεία έκλεισαν</w:t>
      </w:r>
      <w:r>
        <w:rPr>
          <w:rFonts w:eastAsia="Times New Roman" w:cs="Times New Roman"/>
          <w:szCs w:val="24"/>
        </w:rPr>
        <w:t>. Αυτά που καταφέραμε εμείς, λοιπόν, ως Χρυσή Αυγή, χρησιμοποιώντας τους νόμους του ελληνικού κράτους, αποδεχόμενοι μέχρι τέλους το Σύνταγμα του κράτους, που εσείς μόνο δεν αποδέχεστε τελικά και ας λέτε για μας ότι είμαστε φασίστες -εμείς διεκδικούμε με το</w:t>
      </w:r>
      <w:r>
        <w:rPr>
          <w:rFonts w:eastAsia="Times New Roman" w:cs="Times New Roman"/>
          <w:szCs w:val="24"/>
        </w:rPr>
        <w:t xml:space="preserve"> Σύνταγμα να κερδίσουμε τα νόμιμα- έρχεστε σήμερα εσείς να τους τα αναγνωρίσετε. </w:t>
      </w:r>
    </w:p>
    <w:p w14:paraId="2B06E43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Είστε, λοιπόν, οι προδότες του 2017. Είστε οι προδότες της πατρίδας μας. Ανοίγετε μια πόρτα -θυμηθείτε την κουβέντα που σας λέω, το ξέρετε όλοι εδώ και δεν το κάνετε τυχαία- </w:t>
      </w:r>
      <w:r>
        <w:rPr>
          <w:rFonts w:eastAsia="Times New Roman" w:cs="Times New Roman"/>
          <w:szCs w:val="24"/>
        </w:rPr>
        <w:t xml:space="preserve">και θα δημιουργηθούν πάρα πολλές ενώσεις, σωματεία και οτιδήποτε άλλο θέλετε στη Θράκη, τα οποία θα ονομαστούν τουρκικά πλέον, </w:t>
      </w:r>
      <w:r>
        <w:rPr>
          <w:rFonts w:eastAsia="Times New Roman" w:cs="Times New Roman"/>
          <w:szCs w:val="24"/>
        </w:rPr>
        <w:lastRenderedPageBreak/>
        <w:t xml:space="preserve">μετά από όλα αυτά που κάνετε. Είναι απαράδεκτο και ντροπιαστικό. </w:t>
      </w:r>
    </w:p>
    <w:p w14:paraId="2B06E43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Για να το τελειώσουμε -γιατί είχαμε πολλά θέματα να πούμε, αλλά</w:t>
      </w:r>
      <w:r>
        <w:rPr>
          <w:rFonts w:eastAsia="Times New Roman" w:cs="Times New Roman"/>
          <w:szCs w:val="24"/>
        </w:rPr>
        <w:t xml:space="preserve"> δεν προλαβαίνουμε, τι να συζητήσουμε- καλούμε όλα τα κόμματα της Αντιπολίτευσης, αυτά που ακόμη έχουν ένα ψήγμα πατριωτισμού -δεν ξέρω αν σας πειράζει η λέξη «πατριωτισμός», μπορεί να στεναχωριέστε, μπορεί να το θεωρείτε υποτιμητικό- να αποχωρήσουν από τη</w:t>
      </w:r>
      <w:r>
        <w:rPr>
          <w:rFonts w:eastAsia="Times New Roman" w:cs="Times New Roman"/>
          <w:szCs w:val="24"/>
        </w:rPr>
        <w:t xml:space="preserve">ν ψηφοφορία. </w:t>
      </w:r>
    </w:p>
    <w:p w14:paraId="2B06E43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Χρυσή Αυγή, παρ’ όλες τις διαφωνίες που έχει με όλο το πολιτικό σύστημα, καλεί όλα τα κόμματα να αποχωρήσουμε και να αφήσουμε αυτούς τους αισχρούς πολιτικούς του ΣΥΡΙΖΑ να περάσουν και να ψηφίσουν μόνοι τους αυτήν την αισχρή και ανθελληνική</w:t>
      </w:r>
      <w:r>
        <w:rPr>
          <w:rFonts w:eastAsia="Times New Roman" w:cs="Times New Roman"/>
          <w:szCs w:val="24"/>
        </w:rPr>
        <w:t xml:space="preserve"> τροπολογία. Θα σας γράψει η ιστορία. Θα ξεφτιλιστείτε για άλλη μια φορά. </w:t>
      </w:r>
    </w:p>
    <w:p w14:paraId="2B06E43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Τελειώνοντας, θα σας πω ότι, όπως έλεγε ένας πολύ μεγάλος Έλληνας, όταν το κράτος είναι εναντίον του έθνους, τότε εμείς, η Χρυσή Αυγή, φωνάζουμε: «Κάτω το κράτος, ζήτω το έθνος!».</w:t>
      </w:r>
    </w:p>
    <w:p w14:paraId="2B06E439" w14:textId="77777777" w:rsidR="00186434" w:rsidRDefault="00E01EC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B06E43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Τον λόγο έχει ο Κοινοβουλευτικός Εκπρόσωπος της Δημοκρατικής Συμπαράταξης κ. Αθανάσιος Θεοχαρόπουλος.</w:t>
      </w:r>
    </w:p>
    <w:p w14:paraId="2B06E43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πριν ξεκινήσω θα πω ότι η δημο</w:t>
      </w:r>
      <w:r>
        <w:rPr>
          <w:rFonts w:eastAsia="Times New Roman" w:cs="Times New Roman"/>
          <w:szCs w:val="24"/>
        </w:rPr>
        <w:t xml:space="preserve">κρατία έχει τρόπους θεσμικής αντιμετώπισης αυτού του εθνικιστικού παραληρήματος και έπρεπε να παρέμβετε πριν στη διαδικασία και να μην επιτρέψετε αυτό το εθνικιστικό παραλήρημα εδώ μέσα, στο </w:t>
      </w:r>
      <w:r>
        <w:rPr>
          <w:rFonts w:eastAsia="Times New Roman" w:cs="Times New Roman"/>
          <w:szCs w:val="24"/>
        </w:rPr>
        <w:t>ε</w:t>
      </w:r>
      <w:r>
        <w:rPr>
          <w:rFonts w:eastAsia="Times New Roman" w:cs="Times New Roman"/>
          <w:szCs w:val="24"/>
        </w:rPr>
        <w:t>λληνικό Κοινοβούλιο. Η δημοκρατία θα νικήσει, δεν θα νικήσει ο φ</w:t>
      </w:r>
      <w:r>
        <w:rPr>
          <w:rFonts w:eastAsia="Times New Roman" w:cs="Times New Roman"/>
          <w:szCs w:val="24"/>
        </w:rPr>
        <w:t xml:space="preserve">ασισμός. Επιτέλους, υπάρχουν θεσμικοί τρόποι αντιμετώπισης μέσα στη δημοκρατία μας, για να μην επιτρέπουμε ξανά τέτοιο λόγο εθνικιστικό που είναι εκτός των δημοκρατικών κανόνων. </w:t>
      </w:r>
    </w:p>
    <w:p w14:paraId="2B06E43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Πρόσεχε μην σκίσεις κανένα καλσόν.</w:t>
      </w:r>
    </w:p>
    <w:p w14:paraId="2B06E43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w:t>
      </w:r>
      <w:r>
        <w:rPr>
          <w:rFonts w:eastAsia="Times New Roman" w:cs="Times New Roman"/>
          <w:b/>
          <w:szCs w:val="24"/>
        </w:rPr>
        <w:t xml:space="preserve">ράκης): </w:t>
      </w:r>
      <w:r>
        <w:rPr>
          <w:rFonts w:eastAsia="Times New Roman" w:cs="Times New Roman"/>
          <w:szCs w:val="24"/>
        </w:rPr>
        <w:t xml:space="preserve">Όχι τέτοια, κύριε Παππά, σας παρακαλώ! </w:t>
      </w:r>
    </w:p>
    <w:p w14:paraId="2B06E43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πριν από μένα μίλησε ο υπόδικος της Χρυσής Αυγής. Πριν από μένα μίλησε ο υπόδικος!</w:t>
      </w:r>
    </w:p>
    <w:p w14:paraId="2B06E43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Το έσκισε πάντως.</w:t>
      </w:r>
    </w:p>
    <w:p w14:paraId="2B06E44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Εξακολουθείτε να ασχημονείτε! </w:t>
      </w:r>
    </w:p>
    <w:p w14:paraId="2B06E44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Υπουργέ, η δίκη έχει καθυστερήσει πράγματι και θα πρέπει γρήγορα να ολοκληρωθεί. </w:t>
      </w:r>
    </w:p>
    <w:p w14:paraId="2B06E44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Θα σκίσεις κανένα καλσόν!</w:t>
      </w:r>
    </w:p>
    <w:p w14:paraId="2B06E44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Γι’ αυτό κι εσείς θα πρέπει να αναλάβετε πρωτ</w:t>
      </w:r>
      <w:r>
        <w:rPr>
          <w:rFonts w:eastAsia="Times New Roman" w:cs="Times New Roman"/>
          <w:szCs w:val="24"/>
        </w:rPr>
        <w:t xml:space="preserve">οβουλίες προς αυτήν την κατεύθυνση, γιατί ακούσαμε προηγουμένως υπόδικους να μιλούν με έναν τέτοιο λόγο και έναν λόγο ο οποίος είναι απέναντι στη δημοκρατία. </w:t>
      </w:r>
    </w:p>
    <w:p w14:paraId="2B06E44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Εσύ ύβρισες!</w:t>
      </w:r>
    </w:p>
    <w:p w14:paraId="2B06E44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σήμερα συζητού</w:t>
      </w:r>
      <w:r>
        <w:rPr>
          <w:rFonts w:eastAsia="Times New Roman" w:cs="Times New Roman"/>
          <w:szCs w:val="24"/>
        </w:rPr>
        <w:t xml:space="preserve">με την ενσωμάτωση στην εθνική έννομη τάξη της </w:t>
      </w:r>
      <w:r>
        <w:rPr>
          <w:rFonts w:eastAsia="Times New Roman" w:cs="Times New Roman"/>
          <w:szCs w:val="24"/>
        </w:rPr>
        <w:t>ο</w:t>
      </w:r>
      <w:r>
        <w:rPr>
          <w:rFonts w:eastAsia="Times New Roman" w:cs="Times New Roman"/>
          <w:szCs w:val="24"/>
        </w:rPr>
        <w:t>δηγίας σχετικά με την ευρωπαϊκή εντολή έρευνας σε ποινικές υποθέσεις. Θα μπορούσαμε, βέβαια, καθότι υπάρχει συναίνεση, να επικεντρώσουμε τη συζήτησή μας, για παράδειγμα, στις ασφαλιστικές δικλείδες για την ορθ</w:t>
      </w:r>
      <w:r>
        <w:rPr>
          <w:rFonts w:eastAsia="Times New Roman" w:cs="Times New Roman"/>
          <w:szCs w:val="24"/>
        </w:rPr>
        <w:t xml:space="preserve">ή εφαρμογή της. Αντ’ αυτού, λίγα λέμε και πάλι σήμερα για την </w:t>
      </w:r>
      <w:r>
        <w:rPr>
          <w:rFonts w:eastAsia="Times New Roman" w:cs="Times New Roman"/>
          <w:szCs w:val="24"/>
        </w:rPr>
        <w:t>ο</w:t>
      </w:r>
      <w:r>
        <w:rPr>
          <w:rFonts w:eastAsia="Times New Roman" w:cs="Times New Roman"/>
          <w:szCs w:val="24"/>
        </w:rPr>
        <w:t xml:space="preserve">δηγία, για την οποία έχουμε πει ότι βεβαίως είμαστε θετικοί στην εναρμόνιση της </w:t>
      </w:r>
      <w:r>
        <w:rPr>
          <w:rFonts w:eastAsia="Times New Roman" w:cs="Times New Roman"/>
          <w:szCs w:val="24"/>
        </w:rPr>
        <w:lastRenderedPageBreak/>
        <w:t xml:space="preserve">νομοθεσίας με την </w:t>
      </w:r>
      <w:r>
        <w:rPr>
          <w:rFonts w:eastAsia="Times New Roman" w:cs="Times New Roman"/>
          <w:szCs w:val="24"/>
        </w:rPr>
        <w:t>ο</w:t>
      </w:r>
      <w:r>
        <w:rPr>
          <w:rFonts w:eastAsia="Times New Roman" w:cs="Times New Roman"/>
          <w:szCs w:val="24"/>
        </w:rPr>
        <w:t>δηγία, όπως είμαστε και σε όλους τους ευρωπαϊκούς κανόνες, όπως θα πω και στη συνέχεια της ομι</w:t>
      </w:r>
      <w:r>
        <w:rPr>
          <w:rFonts w:eastAsia="Times New Roman" w:cs="Times New Roman"/>
          <w:szCs w:val="24"/>
        </w:rPr>
        <w:t>λίας μου.</w:t>
      </w:r>
    </w:p>
    <w:p w14:paraId="2B06E44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 Αντ’ αυτού, όμως, είμαστε αντιμέτωποι για μία ακόμη φορά με την αδυναμία της Κυβέρνησης να σχεδιάσει και να υλοποιήσει μεταρρυθμίσεις και γι’ αυτό φέρνει τροπολογίες με τις οποίες έχουμε πολλές φορές και ριζική διαφωνία. </w:t>
      </w:r>
    </w:p>
    <w:p w14:paraId="2B06E44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 αυτό το πλαίσιο, δεν</w:t>
      </w:r>
      <w:r>
        <w:rPr>
          <w:rFonts w:eastAsia="Times New Roman" w:cs="Times New Roman"/>
          <w:szCs w:val="24"/>
        </w:rPr>
        <w:t xml:space="preserve"> θα πω πολλά πράγματα σήμερα για την </w:t>
      </w:r>
      <w:r>
        <w:rPr>
          <w:rFonts w:eastAsia="Times New Roman" w:cs="Times New Roman"/>
          <w:szCs w:val="24"/>
        </w:rPr>
        <w:t>ο</w:t>
      </w:r>
      <w:r>
        <w:rPr>
          <w:rFonts w:eastAsia="Times New Roman" w:cs="Times New Roman"/>
          <w:szCs w:val="24"/>
        </w:rPr>
        <w:t>δηγία. Δεν νομίζω ότι αυτό είναι το κρίσιμο ζήτημα με αυτά τα οποία έχουν συζητηθεί. Περνώ κατευθείαν, λοιπόν, σε μερικές από τις τροπολογίες, τις οποίες θεωρώ κρίσιμες.</w:t>
      </w:r>
    </w:p>
    <w:p w14:paraId="2B06E44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Φέρνετε, λοιπόν, μία τροπολογία</w:t>
      </w:r>
      <w:r>
        <w:rPr>
          <w:rFonts w:eastAsia="Times New Roman" w:cs="Times New Roman"/>
          <w:szCs w:val="24"/>
        </w:rPr>
        <w:t>,</w:t>
      </w:r>
      <w:r>
        <w:rPr>
          <w:rFonts w:eastAsia="Times New Roman" w:cs="Times New Roman"/>
          <w:szCs w:val="24"/>
        </w:rPr>
        <w:t xml:space="preserve"> που αφορά στη σ</w:t>
      </w:r>
      <w:r>
        <w:rPr>
          <w:rFonts w:eastAsia="Times New Roman" w:cs="Times New Roman"/>
          <w:szCs w:val="24"/>
        </w:rPr>
        <w:t xml:space="preserve">υμπλήρωση των διατάξεων του νόμου για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 xml:space="preserve">ητρώο επιτελικών στελεχών της δημόσιας διοίκησης και ειδικότερα στην αξιολόγηση των δημοσίων υπαλλήλων. Ορίζετε ρητά ότι οι </w:t>
      </w:r>
      <w:proofErr w:type="spellStart"/>
      <w:r>
        <w:rPr>
          <w:rFonts w:eastAsia="Times New Roman" w:cs="Times New Roman"/>
          <w:szCs w:val="24"/>
        </w:rPr>
        <w:t>αξιολογητές</w:t>
      </w:r>
      <w:proofErr w:type="spellEnd"/>
      <w:r>
        <w:rPr>
          <w:rFonts w:eastAsia="Times New Roman" w:cs="Times New Roman"/>
          <w:szCs w:val="24"/>
        </w:rPr>
        <w:t xml:space="preserve"> των υπαλλήλων, προκειμένου να συμμετάσχουν σε διαδικασίες επιλογής και </w:t>
      </w:r>
      <w:r>
        <w:rPr>
          <w:rFonts w:eastAsia="Times New Roman" w:cs="Times New Roman"/>
          <w:szCs w:val="24"/>
        </w:rPr>
        <w:t xml:space="preserve">τοποθέτησης προϊσταμένων, πρέπει να έχουν εκπληρώσει την υποχρέωση αξιολόγησης των υφισταμένων τους. </w:t>
      </w:r>
    </w:p>
    <w:p w14:paraId="2B06E44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ακριβώς κάνετε; Ουσιαστικά εκβιάζετε τους </w:t>
      </w:r>
      <w:proofErr w:type="spellStart"/>
      <w:r>
        <w:rPr>
          <w:rFonts w:eastAsia="Times New Roman" w:cs="Times New Roman"/>
          <w:szCs w:val="24"/>
        </w:rPr>
        <w:t>αξιολογητές</w:t>
      </w:r>
      <w:proofErr w:type="spellEnd"/>
      <w:r>
        <w:rPr>
          <w:rFonts w:eastAsia="Times New Roman" w:cs="Times New Roman"/>
          <w:szCs w:val="24"/>
        </w:rPr>
        <w:t xml:space="preserve"> να προβούν σε αξιολόγηση, εάν θέλουν να διεκδικήσουν θέση ευθύνης. Εμείς σαφώς και είμαστε υπέρ τ</w:t>
      </w:r>
      <w:r>
        <w:rPr>
          <w:rFonts w:eastAsia="Times New Roman" w:cs="Times New Roman"/>
          <w:szCs w:val="24"/>
        </w:rPr>
        <w:t xml:space="preserve">ης αξιολόγησης, αλλά μιας διαφανούς και αξιόπιστης αξιολόγησης. </w:t>
      </w:r>
    </w:p>
    <w:p w14:paraId="2B06E44A"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Εσείς, η Κυβέρνησή σας, αυτόν τον τρόπο βρίσκετε για να καλύψετε την παταγώδη αποτυχία σας για την αξιολόγηση δομών και προσωπικού; Αυτόν τον τρόπο βρίσκετε για να ξεμπλοκάρετε τη διαδικασία,</w:t>
      </w:r>
      <w:r>
        <w:rPr>
          <w:rFonts w:eastAsia="Times New Roman" w:cs="Times New Roman"/>
          <w:szCs w:val="24"/>
        </w:rPr>
        <w:t xml:space="preserve"> καθώς από τον Μάρτιο έως σήμερα προχωρά με πολύ αργούς ρυθμούς;</w:t>
      </w:r>
    </w:p>
    <w:p w14:paraId="2B06E44B"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Από την ψήφιση του ν.4369/2016 μέχρι και σήμερα, λιγότερο από το 20% των δημοσίων υπαλλήλων δέχθηκε έστω να παραλάβει τα φυλλάδια αξιολόγησης.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αμφίβολο με τον τρόπο και με τι</w:t>
      </w:r>
      <w:r>
        <w:rPr>
          <w:rFonts w:eastAsia="Times New Roman" w:cs="Times New Roman"/>
          <w:szCs w:val="24"/>
        </w:rPr>
        <w:t>ς μεθοδεύσεις με τις οποίες εισάγεται, το κατά πόσο η προωθούμενη αξιολόγηση συνδέεται με την ανάγκη για επιστημονική και επαγγελματική στήριξη των δημοσίων υπαλλήλων και όχι με έναν μηχανισμό που ουσιαστικά δεν επιτυγχάνει το αποτέλεσμα.</w:t>
      </w:r>
    </w:p>
    <w:p w14:paraId="2B06E44C"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είναι </w:t>
      </w:r>
      <w:r>
        <w:rPr>
          <w:rFonts w:eastAsia="Times New Roman" w:cs="Times New Roman"/>
          <w:szCs w:val="24"/>
        </w:rPr>
        <w:t>σίγουρο είναι το έλλειμμα αξιοπιστίας στον τρόπο λειτουργίας του κράτους, που προκαλεί και τις αντι</w:t>
      </w:r>
      <w:r>
        <w:rPr>
          <w:rFonts w:eastAsia="Times New Roman" w:cs="Times New Roman"/>
          <w:szCs w:val="24"/>
        </w:rPr>
        <w:lastRenderedPageBreak/>
        <w:t>δράσεις, στο αυτονόητο δηλαδή, στη μόνιμη αξιολόγηση δημοσίων υπαλλήλων και τη σύνδεσή της με την ταχύτερη ανέλιξη, με την οποία και συμφωνούμε, αλλά ουσιαστ</w:t>
      </w:r>
      <w:r>
        <w:rPr>
          <w:rFonts w:eastAsia="Times New Roman" w:cs="Times New Roman"/>
          <w:szCs w:val="24"/>
        </w:rPr>
        <w:t xml:space="preserve">ικά δεν γίνεται. </w:t>
      </w:r>
    </w:p>
    <w:p w14:paraId="2B06E44D"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Άκουσα, μάλιστα,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την αρμόδια Υπουργό, με έκπληξη να αναφέρεται στο ότι ποτέ δεν έχει λειτουργήσει όπως θα έπρεπε. Πολύ σωστά σας είπε πριν ο Βουλευτής της Δημοκρατικής Συμπαράταξης, ο κ. Κουτσούκος, ότι μάλλον έχει μπερ</w:t>
      </w:r>
      <w:r>
        <w:rPr>
          <w:rFonts w:eastAsia="Times New Roman" w:cs="Times New Roman"/>
          <w:szCs w:val="24"/>
        </w:rPr>
        <w:t>δέψει τα χρόνια και έχει μπερδέψει τις κυβερνήσεις των προηγούμενων ετών.</w:t>
      </w:r>
    </w:p>
    <w:p w14:paraId="2B06E44E"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2012-2013 λειτούργησαν η αξιολόγηση και η κινητικότητα και ήσασταν απέναντι στην κινητικότητα, αγαπητοί συνάδελφοι του ΣΥΡΙΖΑ. Ήσασταν όλοι και κάνατε καταλήψεις και προκαλούσατε </w:t>
      </w:r>
      <w:r>
        <w:rPr>
          <w:rFonts w:eastAsia="Times New Roman" w:cs="Times New Roman"/>
          <w:szCs w:val="24"/>
        </w:rPr>
        <w:t xml:space="preserve">στις καταλήψεις και δεν υπήρξε ούτε μία απόλυση και λειτούργησε η κινητικότητα προς όφελος των δημοσίων υπαλλήλων. </w:t>
      </w:r>
    </w:p>
    <w:p w14:paraId="2B06E44F"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Βεβαίως αργότερα, το 2014, εμείς πρώτοι είχαμε πει ότι το σύστημα το οποίο είχε προτείνει εκείνη τη στιγμή ο Υπουργός Διοικητικής Μεταρρύθμι</w:t>
      </w:r>
      <w:r>
        <w:rPr>
          <w:rFonts w:eastAsia="Times New Roman" w:cs="Times New Roman"/>
          <w:szCs w:val="24"/>
        </w:rPr>
        <w:t xml:space="preserve">σης, ο κ. Μητσοτάκης, με το 15% υποχρεωτικά να παίρνει τον αρνητικό βαθμό -και το υπενθυμίσαμε πριν από λίγο- ήταν κάτι το οποίο δεν θα λειτουργήσει ποτέ και </w:t>
      </w:r>
      <w:r>
        <w:rPr>
          <w:rFonts w:eastAsia="Times New Roman" w:cs="Times New Roman"/>
          <w:szCs w:val="24"/>
        </w:rPr>
        <w:lastRenderedPageBreak/>
        <w:t xml:space="preserve">διαφωνήσαμε. Σας λέμε, όμως, ότι και αυτό που φέρνετε εσείς είναι η άλλη όψη του ίδιου νομίσματος </w:t>
      </w:r>
      <w:r>
        <w:rPr>
          <w:rFonts w:eastAsia="Times New Roman" w:cs="Times New Roman"/>
          <w:szCs w:val="24"/>
        </w:rPr>
        <w:t>του κ. Μητσοτάκη. Αυτό είναι στην πραγματικότητα.</w:t>
      </w:r>
    </w:p>
    <w:p w14:paraId="2B06E450"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Ά</w:t>
      </w:r>
      <w:r>
        <w:rPr>
          <w:rFonts w:eastAsia="Times New Roman" w:cs="Times New Roman"/>
          <w:szCs w:val="24"/>
        </w:rPr>
        <w:t xml:space="preserve">κουσα την κυρία Υπουργό να λέει ότι δεν υπήρχαν περιγράμματα για τις θέσεις εργασίας, δεν υπήρχαν οργανογράμματα. </w:t>
      </w:r>
      <w:r>
        <w:rPr>
          <w:rFonts w:eastAsia="Times New Roman" w:cs="Times New Roman"/>
          <w:szCs w:val="24"/>
        </w:rPr>
        <w:t>Μ</w:t>
      </w:r>
      <w:r>
        <w:rPr>
          <w:rFonts w:eastAsia="Times New Roman" w:cs="Times New Roman"/>
          <w:szCs w:val="24"/>
        </w:rPr>
        <w:t>άλλον έχετε μπερδέψει ή δεν έχετε δει ακριβώς τι είχε συμβεί τα προηγούμενα χρόνια. Βεβαίω</w:t>
      </w:r>
      <w:r>
        <w:rPr>
          <w:rFonts w:eastAsia="Times New Roman" w:cs="Times New Roman"/>
          <w:szCs w:val="24"/>
        </w:rPr>
        <w:t xml:space="preserve">ς, άκουσα να κατηγορεί </w:t>
      </w:r>
      <w:r>
        <w:rPr>
          <w:rFonts w:eastAsia="Times New Roman" w:cs="Times New Roman"/>
          <w:szCs w:val="24"/>
        </w:rPr>
        <w:t xml:space="preserve">ξανά </w:t>
      </w:r>
      <w:r>
        <w:rPr>
          <w:rFonts w:eastAsia="Times New Roman" w:cs="Times New Roman"/>
          <w:szCs w:val="24"/>
        </w:rPr>
        <w:t>το πελατειακό σύστημα εν γένει όλων των προηγούμενων ετών, αντί να απαντά γιατί διευρύνετε το πελατειακό σύστημα σήμερα, γιατί δεν αντιμετωπίζετε τις παθογένειες</w:t>
      </w:r>
      <w:r>
        <w:rPr>
          <w:rFonts w:eastAsia="Times New Roman" w:cs="Times New Roman"/>
          <w:szCs w:val="24"/>
        </w:rPr>
        <w:t>,</w:t>
      </w:r>
      <w:r>
        <w:rPr>
          <w:rFonts w:eastAsia="Times New Roman" w:cs="Times New Roman"/>
          <w:szCs w:val="24"/>
        </w:rPr>
        <w:t xml:space="preserve"> που υπάρχουν σήμερα και γιατί δημιουργείτε και νέες παθογένειες τ</w:t>
      </w:r>
      <w:r>
        <w:rPr>
          <w:rFonts w:eastAsia="Times New Roman" w:cs="Times New Roman"/>
          <w:szCs w:val="24"/>
        </w:rPr>
        <w:t>ου κομματικού συστήματος.</w:t>
      </w:r>
    </w:p>
    <w:p w14:paraId="2B06E451"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πορεία, λοιπόν, αγαπητοί συνάδελφοι, της όλης διαδικασίας θεωρείται δεδομένο ότι θα βρεθεί στο επίκεντρο του ενδιαφέροντος και των δανειστών κατά την τρίτη αξιολόγηση, παρά το γεγονός ότι η κυρία Υπουργός υποστηρίζει ότι δεν </w:t>
      </w:r>
      <w:r>
        <w:rPr>
          <w:rFonts w:eastAsia="Times New Roman" w:cs="Times New Roman"/>
          <w:szCs w:val="24"/>
        </w:rPr>
        <w:t xml:space="preserve">πρόκειται για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αλλά για συνταγματική επιταγή</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θα έπρεπε </w:t>
      </w:r>
      <w:r>
        <w:rPr>
          <w:rFonts w:eastAsia="Times New Roman" w:cs="Times New Roman"/>
          <w:szCs w:val="24"/>
        </w:rPr>
        <w:t xml:space="preserve">όμως </w:t>
      </w:r>
      <w:r>
        <w:rPr>
          <w:rFonts w:eastAsia="Times New Roman" w:cs="Times New Roman"/>
          <w:szCs w:val="24"/>
        </w:rPr>
        <w:t>ένα τέτοιο ζήτημα να αποτελεί θέμα συζήτησης με τους εταίρους. Έπρεπε μόνοι μας ως χώρα να έχουμε δη</w:t>
      </w:r>
      <w:r>
        <w:rPr>
          <w:rFonts w:eastAsia="Times New Roman" w:cs="Times New Roman"/>
          <w:szCs w:val="24"/>
        </w:rPr>
        <w:lastRenderedPageBreak/>
        <w:t xml:space="preserve">μιουργήσει τους κατάλληλους θεσμούς αξιολόγησης, αντικειμενικής και </w:t>
      </w:r>
      <w:r>
        <w:rPr>
          <w:rFonts w:eastAsia="Times New Roman" w:cs="Times New Roman"/>
          <w:szCs w:val="24"/>
        </w:rPr>
        <w:t xml:space="preserve">δίκαιης αξιολόγησης, η οποία θα γίνει αποδεκτή από την πλειοψηφία του κοινωνικού συνόλου και θα μπορεί να λειτουργήσει πραγματικά και αξιοκρατικά. </w:t>
      </w:r>
    </w:p>
    <w:p w14:paraId="2B06E452"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βρισκόμαστε για άλλη μια φορά να απολογούμαστε για πράγματα, τα οποία θα έπρεπε μόνοι μας ως χώρα </w:t>
      </w:r>
      <w:r>
        <w:rPr>
          <w:rFonts w:eastAsia="Times New Roman" w:cs="Times New Roman"/>
          <w:szCs w:val="24"/>
        </w:rPr>
        <w:t>να έχουμε λύσει.</w:t>
      </w:r>
    </w:p>
    <w:p w14:paraId="2B06E453"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Ας είμαστε απόλυτα ειλικρινείς. Η Κυβέρνηση ΣΥΡΙΖΑ</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ΑΝΕΛ στο κρίσιμο αυτό ζήτημα της αξιολόγησης παραμένει δέσμια της λογικής της ήσσονος προσπάθειας και καταλήγει σε μέτρα πειθαρχικού χαρακτήρα. Δεν πιστεύετε στις μεταρρυθμίσεις, ούτε μπ</w:t>
      </w:r>
      <w:r>
        <w:rPr>
          <w:rFonts w:eastAsia="Times New Roman" w:cs="Times New Roman"/>
          <w:szCs w:val="24"/>
        </w:rPr>
        <w:t>ορείτε να τις σχεδιάσετε και να τις υλοποιήσετε. Παραβαίνετε μέχρι και τους δικούς σας νόμους. Αφού βέβαια ξεχάσατε ότι το κόμμα σας πολέμησε την κινητικότητα των δημοσίων υπαλλήλων και την αξιολόγηση το 2012 και το 2013, επιβεβαιώνετε και την πλήρη ανικαν</w:t>
      </w:r>
      <w:r>
        <w:rPr>
          <w:rFonts w:eastAsia="Times New Roman" w:cs="Times New Roman"/>
          <w:szCs w:val="24"/>
        </w:rPr>
        <w:t>ότητα εφαρμογής και υλοποίησης των διατάξεων του δικού σας νόμου, του ν.4440/2016, λόγω αποτυχίας της ολοκλήρωσης των ηλεκτρονικών οργανογραμμάτων των Υπουργείων.</w:t>
      </w:r>
    </w:p>
    <w:p w14:paraId="2B06E454"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ποιος συνεχίζει να είναι ο μεγάλος ασθενής; Η δημόσια διοίκηση και αυτό επηρεάζει ορι</w:t>
      </w:r>
      <w:r>
        <w:rPr>
          <w:rFonts w:eastAsia="Times New Roman" w:cs="Times New Roman"/>
          <w:szCs w:val="24"/>
        </w:rPr>
        <w:t>ζόντια όλες τις πολιτικές. Απαιτείται, επιτέλους, η συγκρότηση ενός ολοκληρωμένου συστήματος διαδικασιών και τρόπου επιλογής και εξέλιξης του στελεχιακού δυναμικού της δημόσιας διοίκησης. Χρειάζονται μεταρρυθμίσεις και μεταρρύθμιση είναι να αλλάζουμε δομικ</w:t>
      </w:r>
      <w:r>
        <w:rPr>
          <w:rFonts w:eastAsia="Times New Roman" w:cs="Times New Roman"/>
          <w:szCs w:val="24"/>
        </w:rPr>
        <w:t>ά ένα σύστημα. Δεν είναι μια απλή ρύθμιση. Να ξεκαθαρίσουμε τις έννοιες. Από τη μία έχουμε τις απορρυθμίσεις, που πολλές φορές εννοεί η Νέα Δημοκρατία και πολλές φορές οδηγούν και σε απολύσεις δημοσίων υπαλλήλων και από την άλλη έχουμε τις αντιμεταρρυθμίσε</w:t>
      </w:r>
      <w:r>
        <w:rPr>
          <w:rFonts w:eastAsia="Times New Roman" w:cs="Times New Roman"/>
          <w:szCs w:val="24"/>
        </w:rPr>
        <w:t>ις, στις οποίες προχωρείτε εσείς στον ΣΥΡΙΖΑ και εξυπηρετούν διάφορες πελατειακές σχέσεις. Βεβαίως, τις ονομάζετε, παρ’ όλα αυτά, μεταρρυθμίσεις.</w:t>
      </w:r>
    </w:p>
    <w:p w14:paraId="2B06E455" w14:textId="77777777" w:rsidR="00186434" w:rsidRDefault="00E01EC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Δυστυχώς, παρά τα νομοσχέδια που πέρασαν και παρά τις επιμέρους τροπολογίες, συνεχίζει να λείπει μια δομική αλ</w:t>
      </w:r>
      <w:r>
        <w:rPr>
          <w:rFonts w:eastAsia="Times New Roman" w:cs="Times New Roman"/>
          <w:szCs w:val="24"/>
        </w:rPr>
        <w:t xml:space="preserve">λαγή του συστήματος, γιατί συνεχίζουν να λείπουν οι προϋποθέσεις μιας ουσιαστικής μεταρρύθμισης, </w:t>
      </w:r>
      <w:r>
        <w:rPr>
          <w:rFonts w:eastAsia="Times New Roman" w:cs="Times New Roman"/>
          <w:szCs w:val="24"/>
        </w:rPr>
        <w:t>όπως</w:t>
      </w:r>
      <w:r>
        <w:rPr>
          <w:rFonts w:eastAsia="Times New Roman" w:cs="Times New Roman"/>
          <w:szCs w:val="24"/>
        </w:rPr>
        <w:t xml:space="preserve"> για παράδειγμα η εφαρμογή αρχών διαφάνειας, αξιοκρατίας, αποτελεσματικότητας, η αναθεώρηση της σχέσης κράτους-κόμματος, ο </w:t>
      </w:r>
      <w:proofErr w:type="spellStart"/>
      <w:r>
        <w:rPr>
          <w:rFonts w:eastAsia="Times New Roman" w:cs="Times New Roman"/>
          <w:szCs w:val="24"/>
        </w:rPr>
        <w:t>εξορθολογισμός</w:t>
      </w:r>
      <w:proofErr w:type="spellEnd"/>
      <w:r>
        <w:rPr>
          <w:rFonts w:eastAsia="Times New Roman" w:cs="Times New Roman"/>
          <w:szCs w:val="24"/>
        </w:rPr>
        <w:t xml:space="preserve"> των πόρων. </w:t>
      </w:r>
    </w:p>
    <w:p w14:paraId="2B06E456" w14:textId="77777777" w:rsidR="00186434" w:rsidRDefault="00E01EC9">
      <w:pPr>
        <w:spacing w:line="600" w:lineRule="auto"/>
        <w:ind w:firstLine="709"/>
        <w:contextualSpacing/>
        <w:jc w:val="both"/>
        <w:rPr>
          <w:rFonts w:eastAsia="Times New Roman"/>
          <w:szCs w:val="24"/>
        </w:rPr>
      </w:pPr>
      <w:r>
        <w:rPr>
          <w:rFonts w:eastAsia="Times New Roman" w:cs="Times New Roman"/>
          <w:szCs w:val="24"/>
        </w:rPr>
        <w:lastRenderedPageBreak/>
        <w:t>Αποτέ</w:t>
      </w:r>
      <w:r>
        <w:rPr>
          <w:rFonts w:eastAsia="Times New Roman" w:cs="Times New Roman"/>
          <w:szCs w:val="24"/>
        </w:rPr>
        <w:t>λεσμα όλης αυτής της κατάστασης είναι το έλλειμμα εμπιστοσύνης. Πώς θεωρείτε ότι θα εμπιστευθούν το σύστημα αξιολόγησης οι πολίτες; Με το να εκβιάζονται απλώς ότι εάν δεν αξιολογήσουν, δεν θα έχουν δικαίωμα να συμμετάσχουν στις διαδικασίες επιλογής προϊστα</w:t>
      </w:r>
      <w:r>
        <w:rPr>
          <w:rFonts w:eastAsia="Times New Roman" w:cs="Times New Roman"/>
          <w:szCs w:val="24"/>
        </w:rPr>
        <w:t>μένων;</w:t>
      </w:r>
      <w:r>
        <w:rPr>
          <w:rFonts w:eastAsia="Times New Roman" w:cs="Times New Roman"/>
          <w:szCs w:val="24"/>
        </w:rPr>
        <w:t xml:space="preserve"> </w:t>
      </w:r>
      <w:r>
        <w:rPr>
          <w:rFonts w:eastAsia="Times New Roman"/>
          <w:szCs w:val="24"/>
        </w:rPr>
        <w:t xml:space="preserve">Έτσι θα κερδηθεί η εμπιστοσύνη στα χρόνια μας; Ή μήπως με το να τους διχάζετε; Ή μήπως με το να αφήνετε για τους επόμενους την εφαρμογή των </w:t>
      </w:r>
      <w:r>
        <w:rPr>
          <w:rFonts w:eastAsia="Times New Roman"/>
        </w:rPr>
        <w:t>διατάξεων</w:t>
      </w:r>
      <w:r>
        <w:rPr>
          <w:rFonts w:eastAsia="Times New Roman"/>
          <w:szCs w:val="24"/>
        </w:rPr>
        <w:t xml:space="preserve"> της τροπολογίας, αφού θα έχετε εξασφαλίσει όσους σας στήριξαν; </w:t>
      </w:r>
    </w:p>
    <w:p w14:paraId="2B06E457"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Φαίνεται ότι η </w:t>
      </w:r>
      <w:r>
        <w:rPr>
          <w:rFonts w:eastAsia="Times New Roman"/>
          <w:bCs/>
        </w:rPr>
        <w:t>Κυβέρνηση,</w:t>
      </w:r>
      <w:r>
        <w:rPr>
          <w:rFonts w:eastAsia="Times New Roman"/>
          <w:szCs w:val="24"/>
        </w:rPr>
        <w:t xml:space="preserve"> εκτός του</w:t>
      </w:r>
      <w:r>
        <w:rPr>
          <w:rFonts w:eastAsia="Times New Roman"/>
          <w:szCs w:val="24"/>
        </w:rPr>
        <w:t xml:space="preserve"> ότι όψιμα ανακάλυψε την αναγκαιότητα της αξιολόγησης και της κινητικότητας, </w:t>
      </w:r>
      <w:r>
        <w:rPr>
          <w:rFonts w:eastAsia="Times New Roman"/>
          <w:bCs/>
        </w:rPr>
        <w:t>έχει</w:t>
      </w:r>
      <w:r>
        <w:rPr>
          <w:rFonts w:eastAsia="Times New Roman"/>
          <w:szCs w:val="24"/>
        </w:rPr>
        <w:t xml:space="preserve"> ένα δικό της ερμηνευτικό λεξικό, που προφανώς κατανοεί μόνο η ίδια.</w:t>
      </w:r>
    </w:p>
    <w:p w14:paraId="2B06E458"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Να </w:t>
      </w:r>
      <w:r>
        <w:rPr>
          <w:rFonts w:eastAsia="Times New Roman"/>
          <w:szCs w:val="24"/>
        </w:rPr>
        <w:t>μιλήσω λίγο και</w:t>
      </w:r>
      <w:r>
        <w:rPr>
          <w:rFonts w:eastAsia="Times New Roman"/>
          <w:szCs w:val="24"/>
        </w:rPr>
        <w:t xml:space="preserve"> για μια άλλη τροπολογία σχετικά με την </w:t>
      </w:r>
      <w:r>
        <w:rPr>
          <w:rFonts w:eastAsia="Times New Roman"/>
          <w:bCs/>
          <w:shd w:val="clear" w:color="auto" w:fill="FFFFFF"/>
        </w:rPr>
        <w:t>τροποποίηση</w:t>
      </w:r>
      <w:r>
        <w:rPr>
          <w:rFonts w:eastAsia="Times New Roman"/>
          <w:szCs w:val="24"/>
        </w:rPr>
        <w:t xml:space="preserve"> </w:t>
      </w:r>
      <w:r>
        <w:rPr>
          <w:rFonts w:eastAsia="Times New Roman"/>
        </w:rPr>
        <w:t>διατάξεων</w:t>
      </w:r>
      <w:r>
        <w:rPr>
          <w:rFonts w:eastAsia="Times New Roman"/>
          <w:szCs w:val="24"/>
        </w:rPr>
        <w:t xml:space="preserve"> της δασικής νομοθεσίας. Άκ</w:t>
      </w:r>
      <w:r>
        <w:rPr>
          <w:rFonts w:eastAsia="Times New Roman"/>
          <w:szCs w:val="24"/>
        </w:rPr>
        <w:t xml:space="preserve">ουσα και τον Βουλευτή του Ποταμιού, τον κ. </w:t>
      </w:r>
      <w:proofErr w:type="spellStart"/>
      <w:r>
        <w:rPr>
          <w:rFonts w:eastAsia="Times New Roman"/>
          <w:szCs w:val="24"/>
        </w:rPr>
        <w:t>Δανέλλη</w:t>
      </w:r>
      <w:proofErr w:type="spellEnd"/>
      <w:r>
        <w:rPr>
          <w:rFonts w:eastAsia="Times New Roman"/>
          <w:szCs w:val="24"/>
        </w:rPr>
        <w:t xml:space="preserve">, που πολύ σωστά έθεσε στον αρμόδιο Υπουργό ορισμένα ερωτήματα. Ορισμένες μόνο απαντήσεις δόθηκαν, όχι όλες.  </w:t>
      </w:r>
    </w:p>
    <w:p w14:paraId="2B06E459" w14:textId="77777777" w:rsidR="00186434" w:rsidRDefault="00E01EC9">
      <w:pPr>
        <w:spacing w:line="600" w:lineRule="auto"/>
        <w:ind w:firstLine="720"/>
        <w:contextualSpacing/>
        <w:jc w:val="both"/>
        <w:rPr>
          <w:rFonts w:eastAsia="Times New Roman"/>
          <w:szCs w:val="24"/>
        </w:rPr>
      </w:pPr>
      <w:r>
        <w:rPr>
          <w:rFonts w:eastAsia="Times New Roman"/>
          <w:szCs w:val="24"/>
        </w:rPr>
        <w:t>Όσον αφορά στο θέμα της παράτασης των προθεσμιών υποβολής, φυσικά συμφωνούμε, αλλά δεν μπορούμε</w:t>
      </w:r>
      <w:r>
        <w:rPr>
          <w:rFonts w:eastAsia="Times New Roman"/>
          <w:szCs w:val="24"/>
        </w:rPr>
        <w:t xml:space="preserve"> παρά να </w:t>
      </w:r>
      <w:r>
        <w:rPr>
          <w:rFonts w:eastAsia="Times New Roman"/>
          <w:szCs w:val="24"/>
        </w:rPr>
        <w:lastRenderedPageBreak/>
        <w:t xml:space="preserve">παρατηρήσουμε ότι οι διαρκείς παρατάσεις δείχνουν την εξαρχής ανυπαρξία ολοκληρωμένου σχεδιασμού και στάθμισης των δυσκολιών εφαρμογής και των προβλημάτων για τους πολίτες. </w:t>
      </w:r>
    </w:p>
    <w:p w14:paraId="2B06E45A" w14:textId="77777777" w:rsidR="00186434" w:rsidRDefault="00E01EC9">
      <w:pPr>
        <w:spacing w:line="600" w:lineRule="auto"/>
        <w:ind w:firstLine="720"/>
        <w:contextualSpacing/>
        <w:jc w:val="both"/>
        <w:rPr>
          <w:rFonts w:eastAsia="Times New Roman"/>
          <w:bCs/>
          <w:shd w:val="clear" w:color="auto" w:fill="FFFFFF"/>
        </w:rPr>
      </w:pPr>
      <w:r>
        <w:rPr>
          <w:rFonts w:eastAsia="Times New Roman"/>
          <w:szCs w:val="24"/>
        </w:rPr>
        <w:t xml:space="preserve">Το πιο προβληματικό, </w:t>
      </w:r>
      <w:r>
        <w:rPr>
          <w:rFonts w:eastAsia="Times New Roman"/>
          <w:bCs/>
          <w:shd w:val="clear" w:color="auto" w:fill="FFFFFF"/>
        </w:rPr>
        <w:t>όμως,</w:t>
      </w:r>
      <w:r>
        <w:rPr>
          <w:rFonts w:eastAsia="Times New Roman"/>
          <w:szCs w:val="24"/>
        </w:rPr>
        <w:t xml:space="preserve"> σημείο της τροπολογίας </w:t>
      </w:r>
      <w:r>
        <w:rPr>
          <w:rFonts w:eastAsia="Times New Roman"/>
          <w:bCs/>
        </w:rPr>
        <w:t>είναι</w:t>
      </w:r>
      <w:r>
        <w:rPr>
          <w:rFonts w:eastAsia="Times New Roman"/>
          <w:szCs w:val="24"/>
        </w:rPr>
        <w:t xml:space="preserve"> ότι επιχειρείται </w:t>
      </w:r>
      <w:r>
        <w:rPr>
          <w:rFonts w:eastAsia="Times New Roman"/>
          <w:szCs w:val="24"/>
        </w:rPr>
        <w:t xml:space="preserve">η έγκριση με νόμο υπουργικής απόφασης του 2016, την οποία το πέμπτο τμήμα του </w:t>
      </w:r>
      <w:r>
        <w:rPr>
          <w:rFonts w:eastAsia="Times New Roman"/>
          <w:bCs/>
          <w:shd w:val="clear" w:color="auto" w:fill="FFFFFF"/>
        </w:rPr>
        <w:t>Συμβουλίου της Επικρατείας</w:t>
      </w:r>
      <w:r>
        <w:rPr>
          <w:rFonts w:eastAsia="Times New Roman"/>
          <w:szCs w:val="24"/>
        </w:rPr>
        <w:t xml:space="preserve"> έκρινε ακυρωτέα, γιατί παραβιάζει δύο άρθρα του </w:t>
      </w:r>
      <w:r>
        <w:rPr>
          <w:rFonts w:eastAsia="Times New Roman"/>
          <w:bCs/>
          <w:shd w:val="clear" w:color="auto" w:fill="FFFFFF"/>
        </w:rPr>
        <w:t xml:space="preserve">Συντάγματος και γιατί μόνο με προεδρικό διάταγμα μπορούν να εγκριθούν οι ρυθμίσεις που περιλαμβάνονται </w:t>
      </w:r>
      <w:r>
        <w:rPr>
          <w:rFonts w:eastAsia="Times New Roman"/>
          <w:bCs/>
          <w:shd w:val="clear" w:color="auto" w:fill="FFFFFF"/>
        </w:rPr>
        <w:t xml:space="preserve">σε αυτήν. </w:t>
      </w:r>
    </w:p>
    <w:p w14:paraId="2B06E45B" w14:textId="77777777" w:rsidR="00186434" w:rsidRDefault="00E01EC9">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Όπως παρατηρούν και οι περιβαλλοντικές οργανώσεις, η </w:t>
      </w:r>
      <w:r>
        <w:rPr>
          <w:rFonts w:eastAsia="Times New Roman"/>
          <w:bCs/>
          <w:shd w:val="clear" w:color="auto" w:fill="FFFFFF"/>
          <w:lang w:val="en-US"/>
        </w:rPr>
        <w:t>WWF</w:t>
      </w:r>
      <w:r>
        <w:rPr>
          <w:rFonts w:eastAsia="Times New Roman"/>
          <w:bCs/>
          <w:shd w:val="clear" w:color="auto" w:fill="FFFFFF"/>
        </w:rPr>
        <w:t xml:space="preserve"> και άλλοι φορείς, με τις ρυθμίσεις αυτές προωθείται η οριζόντια εξαίρεση από τους δασικούς χάρτες και το δασολόγιο αυθαίρετων οικισμών που περιλαμβάνουν δάση, δασικές ή αναδασωτέες εκτάσει</w:t>
      </w:r>
      <w:r>
        <w:rPr>
          <w:rFonts w:eastAsia="Times New Roman"/>
          <w:bCs/>
          <w:shd w:val="clear" w:color="auto" w:fill="FFFFFF"/>
        </w:rPr>
        <w:t xml:space="preserve">ς. </w:t>
      </w:r>
    </w:p>
    <w:p w14:paraId="2B06E45C" w14:textId="77777777" w:rsidR="00186434" w:rsidRDefault="00E01EC9">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Ακούσαμε τις εξηγήσεις του Υπουργού και δεν λύνουν το πρόβλημα συνολικά. Δίνονται ξανά υποσχέσεις για ένα νέο νομοσχέδιο που θα τα λύσει, χωρίς να αναφέρεται, όμως, κάτι συγκεκριμένο. </w:t>
      </w:r>
    </w:p>
    <w:p w14:paraId="2B06E45D" w14:textId="77777777" w:rsidR="00186434" w:rsidRDefault="00E01EC9">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Κύριε Υπουργέ, είχατε αναφερθεί στις πυρκαγιές και είχατε τονίσει ό</w:t>
      </w:r>
      <w:r>
        <w:rPr>
          <w:rFonts w:eastAsia="Times New Roman"/>
          <w:bCs/>
          <w:shd w:val="clear" w:color="auto" w:fill="FFFFFF"/>
        </w:rPr>
        <w:t xml:space="preserve">τι υπάρχει ένα σχέδιο ανωμαλίας και αποσταθεροποίησης. Εσείς το είχατε πει. </w:t>
      </w:r>
    </w:p>
    <w:p w14:paraId="2B06E45E"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 xml:space="preserve">Όχι.  </w:t>
      </w:r>
    </w:p>
    <w:p w14:paraId="2B06E45F"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Είχατε πει ότι πιθανώς υπάρχει ένα σχέδιο ανωμαλίας. </w:t>
      </w:r>
    </w:p>
    <w:p w14:paraId="2B06E460"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 xml:space="preserve">Δεν είχα πει κάτι τέτοιο. </w:t>
      </w:r>
    </w:p>
    <w:p w14:paraId="2B06E461"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Θα με διορθώσετε στη συνέχεια. Είχαμε πει τότε…</w:t>
      </w:r>
    </w:p>
    <w:p w14:paraId="2B06E462"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ΣΤΑΥΡΟΣ ΚΟΝΤΟΝΗΣ (Υπουργός Δικαιοσύνης, Διαφάνειας και Ανθρωπίνων Δικαιωμάτω</w:t>
      </w:r>
      <w:r>
        <w:rPr>
          <w:rFonts w:eastAsia="Times New Roman"/>
          <w:b/>
          <w:bCs/>
          <w:shd w:val="clear" w:color="auto" w:fill="FFFFFF"/>
        </w:rPr>
        <w:t>ν):</w:t>
      </w:r>
      <w:r>
        <w:rPr>
          <w:rFonts w:eastAsia="Times New Roman"/>
          <w:bCs/>
          <w:shd w:val="clear" w:color="auto" w:fill="FFFFFF"/>
        </w:rPr>
        <w:t xml:space="preserve"> Όχι, δεν έχω πει αυτό. </w:t>
      </w:r>
    </w:p>
    <w:p w14:paraId="2B06E463"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Κύριε Κοντονή, μαζί με τον κ. </w:t>
      </w:r>
      <w:proofErr w:type="spellStart"/>
      <w:r>
        <w:rPr>
          <w:rFonts w:eastAsia="Times New Roman"/>
          <w:bCs/>
          <w:shd w:val="clear" w:color="auto" w:fill="FFFFFF"/>
        </w:rPr>
        <w:t>Πολάκη</w:t>
      </w:r>
      <w:proofErr w:type="spellEnd"/>
      <w:r>
        <w:rPr>
          <w:rFonts w:eastAsia="Times New Roman"/>
          <w:bCs/>
          <w:shd w:val="clear" w:color="auto" w:fill="FFFFFF"/>
        </w:rPr>
        <w:t xml:space="preserve"> είχατε πει…</w:t>
      </w:r>
    </w:p>
    <w:p w14:paraId="2B06E464"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Μη βάζετε λόγια στο στόμα μου που δεν έχω πει.</w:t>
      </w:r>
    </w:p>
    <w:p w14:paraId="2B06E465"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ΑΘΑΝΑΣΙΟΣ ΘΕΟΧΑΡΟΠΟΥΛΟΣ:</w:t>
      </w:r>
      <w:r>
        <w:rPr>
          <w:rFonts w:eastAsia="Times New Roman"/>
          <w:bCs/>
          <w:shd w:val="clear" w:color="auto" w:fill="FFFFFF"/>
        </w:rPr>
        <w:t xml:space="preserve"> Σα</w:t>
      </w:r>
      <w:r>
        <w:rPr>
          <w:rFonts w:eastAsia="Times New Roman"/>
          <w:bCs/>
          <w:shd w:val="clear" w:color="auto" w:fill="FFFFFF"/>
        </w:rPr>
        <w:t xml:space="preserve">ς ακούω. </w:t>
      </w:r>
    </w:p>
    <w:p w14:paraId="2B06E466"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Είχα πει ότι υπάρχει ένα σχέδιο για τον τόπο μου…</w:t>
      </w:r>
    </w:p>
    <w:p w14:paraId="2B06E467"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Για τη Ζάκυνθο. </w:t>
      </w:r>
    </w:p>
    <w:p w14:paraId="2B06E468"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ΣΤΑΥΡΟΣ ΚΟΝΤΟΝΗΣ (Υπουργός Δικαιοσύνης, Διαφάνειας και Ανθρωπίνων Δικαιωμά</w:t>
      </w:r>
      <w:r>
        <w:rPr>
          <w:rFonts w:eastAsia="Times New Roman"/>
          <w:b/>
          <w:bCs/>
          <w:shd w:val="clear" w:color="auto" w:fill="FFFFFF"/>
        </w:rPr>
        <w:t xml:space="preserve">των): </w:t>
      </w:r>
      <w:r>
        <w:rPr>
          <w:rFonts w:eastAsia="Times New Roman"/>
          <w:bCs/>
          <w:shd w:val="clear" w:color="auto" w:fill="FFFFFF"/>
        </w:rPr>
        <w:t>Ναι, για τη Ζάκυνθο, διότι βλέπαμε πώς γίνονταν οι πυρκαγιές.</w:t>
      </w:r>
    </w:p>
    <w:p w14:paraId="2B06E469"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Το κατάλαβα. Αυτό εννοώ. Δεν θα σας αδικήσω. </w:t>
      </w:r>
    </w:p>
    <w:p w14:paraId="2B06E46A"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 xml:space="preserve">Μα, υπάρχει, είναι φανερό. Τα άλλα είναι ερμηνείες. </w:t>
      </w:r>
    </w:p>
    <w:p w14:paraId="2B06E46B" w14:textId="77777777" w:rsidR="00186434" w:rsidRDefault="00E01EC9">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ΘΕΟΧΑΡΟΠΟΥΛΟΣ:</w:t>
      </w:r>
      <w:r>
        <w:rPr>
          <w:rFonts w:eastAsia="Times New Roman"/>
          <w:bCs/>
          <w:shd w:val="clear" w:color="auto" w:fill="FFFFFF"/>
        </w:rPr>
        <w:t xml:space="preserve"> Όταν είχατε πει, λοιπόν, ότι βλέπατε ότι πιθανόν να υπάρχει ένα σχέδιο στην περιοχή σας ανωμαλίας και αποσταθεροποίησης, σας είχα πει κάτι δημοσίως. Είχα πει αντί της αποποίησης </w:t>
      </w:r>
      <w:r>
        <w:rPr>
          <w:rFonts w:eastAsia="Times New Roman"/>
          <w:bCs/>
          <w:shd w:val="clear" w:color="auto" w:fill="FFFFFF"/>
        </w:rPr>
        <w:t xml:space="preserve">ευθυνών, που γίνεται πολλές φορές στην Κυβέρνηση, να κάνετε επιτέλους κάτι αριστερό, να σταματήσετε τις χαριστικές ρυθμίσεις για τα αυθαίρετα. Να </w:t>
      </w:r>
      <w:r>
        <w:rPr>
          <w:rFonts w:eastAsia="Times New Roman"/>
          <w:bCs/>
          <w:shd w:val="clear" w:color="auto" w:fill="FFFFFF"/>
        </w:rPr>
        <w:lastRenderedPageBreak/>
        <w:t>σταματήσει, λοιπόν, η Κυβέρνησή σας να περνάει κάποια χαριστική ρύθμιση -όπως γινόταν και στο παρελθόν, θέλω ν</w:t>
      </w:r>
      <w:r>
        <w:rPr>
          <w:rFonts w:eastAsia="Times New Roman"/>
          <w:bCs/>
          <w:shd w:val="clear" w:color="auto" w:fill="FFFFFF"/>
        </w:rPr>
        <w:t>α είμαι ακριβής σε αυτό που σας λέω για τα αυθαίρετα- ώστε να νομιμοποιούν τα αυθαίρετα. Αυτά να σταματήσουν εδώ και τώρα, γιατί αυτά γνωρίζουν πολλές φορές όσοι εκμεταλλεύονται αυτά τα γεγονότα. Αυτό είναι ένα κρίσιμο ζήτημα και το αντιμετωπίζουμε σε μετα</w:t>
      </w:r>
      <w:r>
        <w:rPr>
          <w:rFonts w:eastAsia="Times New Roman"/>
          <w:bCs/>
          <w:shd w:val="clear" w:color="auto" w:fill="FFFFFF"/>
        </w:rPr>
        <w:t xml:space="preserve">βατική διάταξη σήμερα και το αντιμετωπίζουμε πάρα πολλές φορές στα νομοσχέδια. </w:t>
      </w:r>
    </w:p>
    <w:p w14:paraId="2B06E46C" w14:textId="77777777" w:rsidR="00186434" w:rsidRDefault="00E01EC9">
      <w:pPr>
        <w:spacing w:line="600" w:lineRule="auto"/>
        <w:ind w:firstLine="720"/>
        <w:contextualSpacing/>
        <w:jc w:val="both"/>
        <w:rPr>
          <w:rFonts w:eastAsia="Times New Roman"/>
          <w:bCs/>
          <w:shd w:val="clear" w:color="auto" w:fill="FFFFFF"/>
        </w:rPr>
      </w:pPr>
      <w:r>
        <w:rPr>
          <w:rFonts w:eastAsia="Times New Roman"/>
          <w:bCs/>
          <w:shd w:val="clear" w:color="auto" w:fill="FFFFFF"/>
        </w:rPr>
        <w:t>Αν θέλουμε, λοιπόν, να σταματήσουν να υπάρχουν τα κίνητρα πίσω από αυτές τις ενέργειες, στις οποίες αναφερθήκατε με έναν τρόπο -αν θέλετε την άποψή μου- δίνοντας οριστική απάντ</w:t>
      </w:r>
      <w:r>
        <w:rPr>
          <w:rFonts w:eastAsia="Times New Roman"/>
          <w:bCs/>
          <w:shd w:val="clear" w:color="auto" w:fill="FFFFFF"/>
        </w:rPr>
        <w:t xml:space="preserve">ηση στο πρόβλημα ως μη οφείλατε εκείνη την περίοδο, αλλά εν πάση </w:t>
      </w:r>
      <w:proofErr w:type="spellStart"/>
      <w:r>
        <w:rPr>
          <w:rFonts w:eastAsia="Times New Roman"/>
          <w:bCs/>
          <w:shd w:val="clear" w:color="auto" w:fill="FFFFFF"/>
        </w:rPr>
        <w:t>περιπτώσει</w:t>
      </w:r>
      <w:proofErr w:type="spellEnd"/>
      <w:r>
        <w:rPr>
          <w:rFonts w:eastAsia="Times New Roman"/>
          <w:bCs/>
          <w:shd w:val="clear" w:color="auto" w:fill="FFFFFF"/>
        </w:rPr>
        <w:t xml:space="preserve"> αν θέλουμε να το λύσουμε, έτσι πρέπει να προχωρήσουμε. </w:t>
      </w:r>
    </w:p>
    <w:p w14:paraId="2B06E46D" w14:textId="77777777" w:rsidR="00186434" w:rsidRDefault="00E01EC9">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Μας έχει συνηθίσει, βέβαια, αυτή η Κυβέρνηση και στην κατά περίπτωση αποδοχή των αποφάσεων του </w:t>
      </w:r>
      <w:proofErr w:type="spellStart"/>
      <w:r>
        <w:rPr>
          <w:rFonts w:eastAsia="Times New Roman"/>
          <w:bCs/>
          <w:shd w:val="clear" w:color="auto" w:fill="FFFFFF"/>
        </w:rPr>
        <w:t>α</w:t>
      </w:r>
      <w:r>
        <w:rPr>
          <w:rFonts w:eastAsia="Times New Roman"/>
          <w:bCs/>
          <w:shd w:val="clear" w:color="auto" w:fill="FFFFFF"/>
        </w:rPr>
        <w:t>νωτάτου</w:t>
      </w:r>
      <w:proofErr w:type="spellEnd"/>
      <w:r>
        <w:rPr>
          <w:rFonts w:eastAsia="Times New Roman"/>
          <w:bCs/>
          <w:shd w:val="clear" w:color="auto" w:fill="FFFFFF"/>
        </w:rPr>
        <w:t xml:space="preserve"> </w:t>
      </w:r>
      <w:r>
        <w:rPr>
          <w:rFonts w:eastAsia="Times New Roman"/>
          <w:bCs/>
          <w:shd w:val="clear" w:color="auto" w:fill="FFFFFF"/>
        </w:rPr>
        <w:t>α</w:t>
      </w:r>
      <w:r>
        <w:rPr>
          <w:rFonts w:eastAsia="Times New Roman"/>
          <w:bCs/>
          <w:shd w:val="clear" w:color="auto" w:fill="FFFFFF"/>
        </w:rPr>
        <w:t xml:space="preserve">κυρωτικού </w:t>
      </w:r>
      <w:r>
        <w:rPr>
          <w:rFonts w:eastAsia="Times New Roman"/>
          <w:bCs/>
          <w:shd w:val="clear" w:color="auto" w:fill="FFFFFF"/>
        </w:rPr>
        <w:t>δ</w:t>
      </w:r>
      <w:r>
        <w:rPr>
          <w:rFonts w:eastAsia="Times New Roman"/>
          <w:bCs/>
          <w:shd w:val="clear" w:color="auto" w:fill="FFFFFF"/>
        </w:rPr>
        <w:t>ικαστηρί</w:t>
      </w:r>
      <w:r>
        <w:rPr>
          <w:rFonts w:eastAsia="Times New Roman"/>
          <w:bCs/>
          <w:shd w:val="clear" w:color="auto" w:fill="FFFFFF"/>
        </w:rPr>
        <w:t xml:space="preserve">ου και τον κατά περίπτωση σεβασμό της περιβαλλοντικής νομοθεσίας. Αυτό εξάλλου λένε και οι περιβαλλοντικές οργανώσεις για το συγκεκριμένο θέμα, ότι έρχεται απέναντι στη διάκριση των εξουσιών. </w:t>
      </w:r>
    </w:p>
    <w:p w14:paraId="2B06E46E" w14:textId="77777777" w:rsidR="00186434" w:rsidRDefault="00E01EC9">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Κλείνοντας -θα πάρω και όσο χρόνο έχω από τη δευτερολογία, δεν </w:t>
      </w:r>
      <w:r>
        <w:rPr>
          <w:rFonts w:eastAsia="Times New Roman"/>
          <w:bCs/>
          <w:shd w:val="clear" w:color="auto" w:fill="FFFFFF"/>
        </w:rPr>
        <w:t>θα αξιοποιήσω άλλο χρόνο, κύριε Πρόεδρε- επιτρέψτε μου να κάνω κάποιες επισημάνσεις για την τροπολογία σχετικά με τη συμπλήρωση της διάταξης του Κώδικα Πολιτικής Δικονομίας, σχετικά με την απόφαση του Ευρωπαϊκού Δικαστηρίου των Δικαιωμάτων του Ανθρώπου. Φυ</w:t>
      </w:r>
      <w:r>
        <w:rPr>
          <w:rFonts w:eastAsia="Times New Roman"/>
          <w:bCs/>
          <w:shd w:val="clear" w:color="auto" w:fill="FFFFFF"/>
        </w:rPr>
        <w:t xml:space="preserve">σικά με την ουσία εμείς συμφωνούμε, δηλαδή εμείς έχουμε τη σταθερή άποψη ότι σεβόμαστε τις αποφάσεις των </w:t>
      </w:r>
      <w:r>
        <w:rPr>
          <w:rFonts w:eastAsia="Times New Roman"/>
          <w:bCs/>
          <w:shd w:val="clear" w:color="auto" w:fill="FFFFFF"/>
        </w:rPr>
        <w:t>ε</w:t>
      </w:r>
      <w:r>
        <w:rPr>
          <w:rFonts w:eastAsia="Times New Roman"/>
          <w:bCs/>
          <w:shd w:val="clear" w:color="auto" w:fill="FFFFFF"/>
        </w:rPr>
        <w:t xml:space="preserve">υρωπαϊκών </w:t>
      </w:r>
      <w:r>
        <w:rPr>
          <w:rFonts w:eastAsia="Times New Roman"/>
          <w:bCs/>
          <w:shd w:val="clear" w:color="auto" w:fill="FFFFFF"/>
        </w:rPr>
        <w:t>δ</w:t>
      </w:r>
      <w:r>
        <w:rPr>
          <w:rFonts w:eastAsia="Times New Roman"/>
          <w:bCs/>
          <w:shd w:val="clear" w:color="auto" w:fill="FFFFFF"/>
        </w:rPr>
        <w:t xml:space="preserve">ικαστηρίων. </w:t>
      </w:r>
    </w:p>
    <w:p w14:paraId="2B06E46F" w14:textId="77777777" w:rsidR="00186434" w:rsidRDefault="00E01EC9">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Προφανώς, η τροπολογία αυτή αφορά </w:t>
      </w:r>
      <w:r>
        <w:rPr>
          <w:rFonts w:eastAsia="Times New Roman"/>
          <w:bCs/>
          <w:shd w:val="clear" w:color="auto" w:fill="FFFFFF"/>
        </w:rPr>
        <w:t xml:space="preserve">και </w:t>
      </w:r>
      <w:r>
        <w:rPr>
          <w:rFonts w:eastAsia="Times New Roman"/>
          <w:bCs/>
          <w:shd w:val="clear" w:color="auto" w:fill="FFFFFF"/>
        </w:rPr>
        <w:t xml:space="preserve">την ευαίσθητη περίπτωση στη χώρα μας, </w:t>
      </w:r>
      <w:r>
        <w:rPr>
          <w:rFonts w:eastAsia="Times New Roman"/>
          <w:bCs/>
          <w:shd w:val="clear" w:color="auto" w:fill="FFFFFF"/>
        </w:rPr>
        <w:t>που αφορά την Έ</w:t>
      </w:r>
      <w:r>
        <w:rPr>
          <w:rFonts w:eastAsia="Times New Roman"/>
          <w:bCs/>
          <w:shd w:val="clear" w:color="auto" w:fill="FFFFFF"/>
        </w:rPr>
        <w:t xml:space="preserve">νωση της </w:t>
      </w:r>
      <w:r>
        <w:rPr>
          <w:rFonts w:eastAsia="Times New Roman"/>
          <w:bCs/>
          <w:shd w:val="clear" w:color="auto" w:fill="FFFFFF"/>
        </w:rPr>
        <w:t>Ξάνθη</w:t>
      </w:r>
      <w:r>
        <w:rPr>
          <w:rFonts w:eastAsia="Times New Roman"/>
          <w:bCs/>
          <w:shd w:val="clear" w:color="auto" w:fill="FFFFFF"/>
        </w:rPr>
        <w:t>ς</w:t>
      </w:r>
      <w:r>
        <w:rPr>
          <w:rFonts w:eastAsia="Times New Roman"/>
          <w:bCs/>
          <w:shd w:val="clear" w:color="auto" w:fill="FFFFFF"/>
        </w:rPr>
        <w:t>, την οποία τα ελλην</w:t>
      </w:r>
      <w:r>
        <w:rPr>
          <w:rFonts w:eastAsia="Times New Roman"/>
          <w:bCs/>
          <w:shd w:val="clear" w:color="auto" w:fill="FFFFFF"/>
        </w:rPr>
        <w:t>ικά δικαστήρια απέρριψαν με το σκεπτικό ότι παρήγαγε κίνδυνο για τη δημόσια τάξη. Η υπόθεση έφτασε στο Ευρωπαϊκό Δικαστήριο το 2005 και το 2008. Με ένα σκεπτικό το Ευρωπαϊκό Δικαστήριο αποφάσισε και βεβαίως το 2012 η Επιτροπή Υπουργών του Συμβουλίου της Ευ</w:t>
      </w:r>
      <w:r>
        <w:rPr>
          <w:rFonts w:eastAsia="Times New Roman"/>
          <w:bCs/>
          <w:shd w:val="clear" w:color="auto" w:fill="FFFFFF"/>
        </w:rPr>
        <w:t xml:space="preserve">ρώπης, που είναι το αρμόδιο όργανο του </w:t>
      </w:r>
      <w:r>
        <w:rPr>
          <w:rFonts w:eastAsia="Times New Roman"/>
          <w:bCs/>
          <w:shd w:val="clear" w:color="auto" w:fill="FFFFFF"/>
        </w:rPr>
        <w:t>ο</w:t>
      </w:r>
      <w:r>
        <w:rPr>
          <w:rFonts w:eastAsia="Times New Roman"/>
          <w:bCs/>
          <w:shd w:val="clear" w:color="auto" w:fill="FFFFFF"/>
        </w:rPr>
        <w:t xml:space="preserve">ργανισμού, καλεί τις ελληνικές αρχές να αναγνωρίσουν τη συγκεκριμένη οργάνωση και άλλες οργανώσεις. Τον Δεκέμβρη του 2014 κοινοποιήθηκε η απόφαση στην Ελλάδα </w:t>
      </w:r>
      <w:r>
        <w:rPr>
          <w:rFonts w:eastAsia="Times New Roman"/>
          <w:bCs/>
          <w:shd w:val="clear" w:color="auto" w:fill="FFFFFF"/>
        </w:rPr>
        <w:lastRenderedPageBreak/>
        <w:t xml:space="preserve">με τις τρεις συσχετισμένες προσφυγές. Σε συνέχεια των παραπάνω, προφανώς και θα πρέπει η χώρα μας </w:t>
      </w:r>
      <w:r>
        <w:rPr>
          <w:rFonts w:eastAsia="Times New Roman"/>
          <w:bCs/>
          <w:shd w:val="clear" w:color="auto" w:fill="FFFFFF"/>
        </w:rPr>
        <w:t xml:space="preserve">να προσαρμοστεί. Αυτή είναι η ουσία. </w:t>
      </w:r>
    </w:p>
    <w:p w14:paraId="2B06E470" w14:textId="77777777" w:rsidR="00186434" w:rsidRDefault="00E01EC9">
      <w:pPr>
        <w:spacing w:line="600" w:lineRule="auto"/>
        <w:ind w:firstLine="720"/>
        <w:contextualSpacing/>
        <w:jc w:val="both"/>
        <w:rPr>
          <w:rFonts w:eastAsia="Times New Roman"/>
          <w:szCs w:val="24"/>
        </w:rPr>
      </w:pPr>
      <w:r>
        <w:rPr>
          <w:rFonts w:eastAsia="Times New Roman"/>
          <w:bCs/>
          <w:shd w:val="clear" w:color="auto" w:fill="FFFFFF"/>
        </w:rPr>
        <w:t xml:space="preserve">Με την κυβερνητική πλειοψηφία, κύριε Υπουργέ, θα πρέπει να φέρνετε αυτήν την απόφαση και οποιαδήποτε απόφαση έχετε στην Ολομέλεια της Βουλής. Δεν είναι δυνατόν να συνεχιστεί αυτό που συνέβη στο σύμφωνο συμβίωσης, αυτό </w:t>
      </w:r>
      <w:r>
        <w:rPr>
          <w:rFonts w:eastAsia="Times New Roman"/>
          <w:bCs/>
          <w:shd w:val="clear" w:color="auto" w:fill="FFFFFF"/>
        </w:rPr>
        <w:t>που συνέβη στο τζαμί, αυτό που συνέβη σε πάρα πολλές περιπτώσεις μέχρι τώρα, δηλαδή</w:t>
      </w:r>
      <w:r>
        <w:rPr>
          <w:rFonts w:eastAsia="Times New Roman"/>
          <w:bCs/>
          <w:shd w:val="clear" w:color="auto" w:fill="FFFFFF"/>
        </w:rPr>
        <w:t>,</w:t>
      </w:r>
      <w:r>
        <w:rPr>
          <w:rFonts w:eastAsia="Times New Roman"/>
          <w:bCs/>
          <w:shd w:val="clear" w:color="auto" w:fill="FFFFFF"/>
        </w:rPr>
        <w:t xml:space="preserve"> να μην έχετε την κυβερνητική πλειοψηφία, να έρχεστε εδώ και να ζητάτε από εμάς -να μην ζητάτε μάλλον, να θεωρείτε δεδομένο- ότι χωρίς να έχετε την κυβερνητική πλειοψηφία, </w:t>
      </w:r>
      <w:r>
        <w:rPr>
          <w:rFonts w:eastAsia="Times New Roman"/>
          <w:bCs/>
          <w:shd w:val="clear" w:color="auto" w:fill="FFFFFF"/>
        </w:rPr>
        <w:t xml:space="preserve">θα παίρνετε στήριξη σε αυτά τα θέματα. </w:t>
      </w:r>
    </w:p>
    <w:p w14:paraId="2B06E47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Επιτέλους, η Κυβέρνηση να αναλάβει τις ευθύνες της. Ο κ. Τσίπρας ξεκαθάρισε στη ΔΕΘ ότι θεωρεί τον κ. Καμμένο την πατριωτική κεντροδεξιά και ότι δεν του δημιουργεί προβλήματα. Φαντάζομαι ότι μάλλον εννοεί ότι ψηφίζου</w:t>
      </w:r>
      <w:r>
        <w:rPr>
          <w:rFonts w:eastAsia="Times New Roman" w:cs="Times New Roman"/>
          <w:szCs w:val="24"/>
        </w:rPr>
        <w:t xml:space="preserve">ν μνημόνια μόνο μαζί, απ’ ό,τι φάνηκε, και όχι τα θέματα ανθρωπίνων δικαιωμάτων. </w:t>
      </w:r>
    </w:p>
    <w:p w14:paraId="2B06E47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μπορεί να συνεχιστεί αυτή η περίπτωση της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νομοθέτησης, να κάνετε ό,τι θέλετε και κά</w:t>
      </w:r>
      <w:r>
        <w:rPr>
          <w:rFonts w:eastAsia="Times New Roman" w:cs="Times New Roman"/>
          <w:szCs w:val="24"/>
        </w:rPr>
        <w:lastRenderedPageBreak/>
        <w:t>ποια στιγμή απλώς που δεν έχετε την πλειοψηφία στα θέματ</w:t>
      </w:r>
      <w:r>
        <w:rPr>
          <w:rFonts w:eastAsia="Times New Roman" w:cs="Times New Roman"/>
          <w:szCs w:val="24"/>
        </w:rPr>
        <w:t>α ανθρωπίνων δικαιωμάτων να στηρίζεστε στις ψήφους της Δημοκρατικής Συμπαράταξης, του Ποταμιού και πιθανόν και άλλων δυνάμεων. Δεν γίνεται να συνεχιστεί αυτή η κατάσταση. Εμείς σας είπαμε ότι θα πρέπει να τα φέρνετε με την κυβερνητική πλειοψηφία. Μαζί συγκ</w:t>
      </w:r>
      <w:r>
        <w:rPr>
          <w:rFonts w:eastAsia="Times New Roman" w:cs="Times New Roman"/>
          <w:szCs w:val="24"/>
        </w:rPr>
        <w:t>υβερνάτε, μαζί αποφασίζετε κι εμείς</w:t>
      </w:r>
      <w:r>
        <w:rPr>
          <w:rFonts w:eastAsia="Times New Roman" w:cs="Times New Roman"/>
          <w:szCs w:val="24"/>
        </w:rPr>
        <w:t>,</w:t>
      </w:r>
      <w:r>
        <w:rPr>
          <w:rFonts w:eastAsia="Times New Roman" w:cs="Times New Roman"/>
          <w:szCs w:val="24"/>
        </w:rPr>
        <w:t xml:space="preserve"> βεβαίως, όταν έρχεται κάτι εδώ με την απόφαση της κυβερνητικής πλειοψηφίας, παίρνουμε ξεκάθαρη θέση. </w:t>
      </w:r>
    </w:p>
    <w:p w14:paraId="2B06E47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δυστυχώς σε όλα τα επίπεδα διαχρονικά υστερούμε. Κατακρίν</w:t>
      </w:r>
      <w:r>
        <w:rPr>
          <w:rFonts w:eastAsia="Times New Roman" w:cs="Times New Roman"/>
          <w:szCs w:val="24"/>
        </w:rPr>
        <w:t>ετε</w:t>
      </w:r>
      <w:r>
        <w:rPr>
          <w:rFonts w:eastAsia="Times New Roman" w:cs="Times New Roman"/>
          <w:szCs w:val="24"/>
        </w:rPr>
        <w:t xml:space="preserve"> πολιτικές και λογικές του π</w:t>
      </w:r>
      <w:r>
        <w:rPr>
          <w:rFonts w:eastAsia="Times New Roman" w:cs="Times New Roman"/>
          <w:szCs w:val="24"/>
        </w:rPr>
        <w:t>αρελθόντος, αλλά τις ακολουθείτε και σήμερα. Ενεργείτε κατά περίπτωση. Τα αντανακλαστικά παραμένουν πολύ αργά. Οι εξελίξεις πάντοτε προλαβαίνουν και αναζητούμε λύσεις τις τελευταίας στιγμής, που μοιραία είναι πυροσβεστικές και πολλές φορές, όπως βλέπουμε κ</w:t>
      </w:r>
      <w:r>
        <w:rPr>
          <w:rFonts w:eastAsia="Times New Roman" w:cs="Times New Roman"/>
          <w:szCs w:val="24"/>
        </w:rPr>
        <w:t xml:space="preserve">αι σε πολλά θέματα σήμερα, δεν κατορθώνουν να σβήσουν τη φωτιά. Αυτό πρέπει να σταματήσει για να μπορέσουμε να δώσουμε μια καλύτερη προοπτική στον ελληνικό λαό. </w:t>
      </w:r>
    </w:p>
    <w:p w14:paraId="2B06E47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B06E47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B06E47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Κι εμείς ευχαριστούμε. </w:t>
      </w:r>
    </w:p>
    <w:p w14:paraId="2B06E47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του Κομμουνιστικού Κόμματος Ελλάδ</w:t>
      </w:r>
      <w:r>
        <w:rPr>
          <w:rFonts w:eastAsia="Times New Roman" w:cs="Times New Roman"/>
          <w:szCs w:val="24"/>
        </w:rPr>
        <w:t>α</w:t>
      </w:r>
      <w:r>
        <w:rPr>
          <w:rFonts w:eastAsia="Times New Roman" w:cs="Times New Roman"/>
          <w:szCs w:val="24"/>
        </w:rPr>
        <w:t xml:space="preserve">ς κ. Ιωάννης Δελής. </w:t>
      </w:r>
    </w:p>
    <w:p w14:paraId="2B06E47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Η ουσία του σημερινού νομοσχεδίου είναι ότι πολύ απλά ενισχύεται ακόμη περισσότερο ο πολυπλόκαμος κατα</w:t>
      </w:r>
      <w:r>
        <w:rPr>
          <w:rFonts w:eastAsia="Times New Roman" w:cs="Times New Roman"/>
          <w:szCs w:val="24"/>
        </w:rPr>
        <w:t>σταλτικός μηχανισμός της Ευρωπαϊκής Ένωσης,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βέβαια της συνολικότερης πορείας </w:t>
      </w:r>
      <w:proofErr w:type="spellStart"/>
      <w:r>
        <w:rPr>
          <w:rFonts w:eastAsia="Times New Roman" w:cs="Times New Roman"/>
          <w:szCs w:val="24"/>
        </w:rPr>
        <w:t>αντιδραστικοποίησής</w:t>
      </w:r>
      <w:proofErr w:type="spellEnd"/>
      <w:r>
        <w:rPr>
          <w:rFonts w:eastAsia="Times New Roman" w:cs="Times New Roman"/>
          <w:szCs w:val="24"/>
        </w:rPr>
        <w:t xml:space="preserve"> της. </w:t>
      </w:r>
    </w:p>
    <w:p w14:paraId="2B06E47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μια διάταξη στο νομοσχέδιο στην οποία ως ΚΚΕ θέλουμε να σταθούμε ιδιαίτερα. Εδώ λοιπόν –κοίτα πώς τα φέρνει ο καιρός- σε α</w:t>
      </w:r>
      <w:r>
        <w:rPr>
          <w:rFonts w:eastAsia="Times New Roman" w:cs="Times New Roman"/>
          <w:szCs w:val="24"/>
        </w:rPr>
        <w:t xml:space="preserve">υτό το νομοσχέδιο κατατέθηκε και η τροπολογία </w:t>
      </w:r>
      <w:proofErr w:type="spellStart"/>
      <w:r>
        <w:rPr>
          <w:rFonts w:eastAsia="Times New Roman" w:cs="Times New Roman"/>
          <w:szCs w:val="24"/>
        </w:rPr>
        <w:t>Γεροβασίλη</w:t>
      </w:r>
      <w:proofErr w:type="spellEnd"/>
      <w:r>
        <w:rPr>
          <w:rFonts w:eastAsia="Times New Roman" w:cs="Times New Roman"/>
          <w:szCs w:val="24"/>
        </w:rPr>
        <w:t xml:space="preserve"> του ν.4369/2016 για την αξιολόγηση των δημοσίων υπαλλήλων, η οποία έχει ενσωματωθεί ως το </w:t>
      </w:r>
      <w:r>
        <w:rPr>
          <w:rFonts w:eastAsia="Times New Roman" w:cs="Times New Roman"/>
          <w:szCs w:val="24"/>
        </w:rPr>
        <w:t>τριακοστό έκτο</w:t>
      </w:r>
      <w:r>
        <w:rPr>
          <w:rFonts w:eastAsia="Times New Roman" w:cs="Times New Roman"/>
          <w:szCs w:val="24"/>
        </w:rPr>
        <w:t xml:space="preserve"> του άρθρο. Πρόκειται για μια τροπολογία, με την οποία η Κυβέρνηση αφήνει κατά μέρος τα λόγια τ</w:t>
      </w:r>
      <w:r>
        <w:rPr>
          <w:rFonts w:eastAsia="Times New Roman" w:cs="Times New Roman"/>
          <w:szCs w:val="24"/>
        </w:rPr>
        <w:t>α γλυκά και παίρνει τον βούρδουλα της τιμωρίας, προκειμένου να εφαρμόσει τη λεγόμενη αξιολόγηση στο δημόσιο, δηλαδή</w:t>
      </w:r>
      <w:r>
        <w:rPr>
          <w:rFonts w:eastAsia="Times New Roman" w:cs="Times New Roman"/>
          <w:szCs w:val="24"/>
        </w:rPr>
        <w:t>,</w:t>
      </w:r>
      <w:r>
        <w:rPr>
          <w:rFonts w:eastAsia="Times New Roman" w:cs="Times New Roman"/>
          <w:szCs w:val="24"/>
        </w:rPr>
        <w:t xml:space="preserve"> τον κρατικό αντιδραστικό έλεγχο των δημοσίων υπαλλήλων, ώστε να εφαρμόζεται </w:t>
      </w:r>
      <w:r>
        <w:rPr>
          <w:rFonts w:eastAsia="Times New Roman" w:cs="Times New Roman"/>
          <w:szCs w:val="24"/>
        </w:rPr>
        <w:lastRenderedPageBreak/>
        <w:t>από τον κρατικό μηχανισμό ανεμπόδιστα η αντιλαϊκή πολιτική. Έτσ</w:t>
      </w:r>
      <w:r>
        <w:rPr>
          <w:rFonts w:eastAsia="Times New Roman" w:cs="Times New Roman"/>
          <w:szCs w:val="24"/>
        </w:rPr>
        <w:t xml:space="preserve">ι, επιβεβαιώνεται για ακόμα μια φορά ότι η αντιλαϊκή πολιτική συνοδεύεται πάντα από τον αυταρχισμό και καταφεύγει διαρκώς στην </w:t>
      </w:r>
      <w:proofErr w:type="spellStart"/>
      <w:r>
        <w:rPr>
          <w:rFonts w:eastAsia="Times New Roman" w:cs="Times New Roman"/>
          <w:szCs w:val="24"/>
        </w:rPr>
        <w:t>αυστηροποίηση</w:t>
      </w:r>
      <w:proofErr w:type="spellEnd"/>
      <w:r>
        <w:rPr>
          <w:rFonts w:eastAsia="Times New Roman" w:cs="Times New Roman"/>
          <w:szCs w:val="24"/>
        </w:rPr>
        <w:t xml:space="preserve"> του νομικού πλαισίου. Όλα αυτά, βέβαια, εκδηλώνονται αμέσως μόλις αυτή συναντήσει τις οργανωμένες λαϊκές αντιδράσει</w:t>
      </w:r>
      <w:r>
        <w:rPr>
          <w:rFonts w:eastAsia="Times New Roman" w:cs="Times New Roman"/>
          <w:szCs w:val="24"/>
        </w:rPr>
        <w:t xml:space="preserve">ς. </w:t>
      </w:r>
    </w:p>
    <w:p w14:paraId="2B06E47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Αυτό ακριβώς συνέβη και με τον ν.4369, γνωστό και ως νόμο Βερναρδάκη, νόμος που επιχειρεί την ακόμα μεγαλύτερη προσαρμογή και ανταπόκριση του αστικού κράτους στις σημερινές ανάγκες των κεφαλαιοκρατών, που είναι και οι πραγματικοί ιδιοκτήτες αυτού του κ</w:t>
      </w:r>
      <w:r>
        <w:rPr>
          <w:rFonts w:eastAsia="Times New Roman" w:cs="Times New Roman"/>
          <w:szCs w:val="24"/>
        </w:rPr>
        <w:t>ράτους, όπως άλλωστε και κάθε καπιταλιστικού κράτους, νόμος, όμως, που συναντάει αρκετές δυσκολίες στην εφαρμογή του από τη μαχητική στάση της πλειοψηφίας των δημοσίων υπαλλήλων.</w:t>
      </w:r>
    </w:p>
    <w:p w14:paraId="2B06E47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αξιολόγηση των δημοσίων υπαλλήλων αποτελεί βασικό μοχλό και εργαλείο για τη</w:t>
      </w:r>
      <w:r>
        <w:rPr>
          <w:rFonts w:eastAsia="Times New Roman" w:cs="Times New Roman"/>
          <w:szCs w:val="24"/>
        </w:rPr>
        <w:t xml:space="preserve"> θωράκιση, την αναδιοργάνωση και τον εκσυγχρονισμού αυτού του αστικού κράτους, ώστε να υπηρετήσει πιο αποτελεσματικά τα συμφέροντα των λίγων, των κεφαλαιοκρατών και του συστήματός τους και όχι βέβαια των πολλών, </w:t>
      </w:r>
      <w:r>
        <w:rPr>
          <w:rFonts w:eastAsia="Times New Roman" w:cs="Times New Roman"/>
          <w:szCs w:val="24"/>
        </w:rPr>
        <w:lastRenderedPageBreak/>
        <w:t>της λαϊκής πλειοψηφίας που την ίδια στιγμή τ</w:t>
      </w:r>
      <w:r>
        <w:rPr>
          <w:rFonts w:eastAsia="Times New Roman" w:cs="Times New Roman"/>
          <w:szCs w:val="24"/>
        </w:rPr>
        <w:t xml:space="preserve">ους ρημάζει στους φόρους, στα χαράτσια και στη δουλειά ως τα βαθιά γεράματα. </w:t>
      </w:r>
    </w:p>
    <w:p w14:paraId="2B06E47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Με την τροπολογία </w:t>
      </w:r>
      <w:proofErr w:type="spellStart"/>
      <w:r>
        <w:rPr>
          <w:rFonts w:eastAsia="Times New Roman" w:cs="Times New Roman"/>
          <w:szCs w:val="24"/>
        </w:rPr>
        <w:t>Γεροβασίλη</w:t>
      </w:r>
      <w:proofErr w:type="spellEnd"/>
      <w:r>
        <w:rPr>
          <w:rFonts w:eastAsia="Times New Roman" w:cs="Times New Roman"/>
          <w:szCs w:val="24"/>
        </w:rPr>
        <w:t xml:space="preserve"> σήμερα πέφτουν οι μάσκες. Τελειώνει το παραμύθι της Κυβέρνησης ΣΥΡΙΖΑ-ΑΝΕΛ για τον δήθεν μη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της αξιολόγησης των δημοσίων υπαλλήλ</w:t>
      </w:r>
      <w:r>
        <w:rPr>
          <w:rFonts w:eastAsia="Times New Roman" w:cs="Times New Roman"/>
          <w:szCs w:val="24"/>
        </w:rPr>
        <w:t xml:space="preserve">ων και </w:t>
      </w:r>
      <w:proofErr w:type="spellStart"/>
      <w:r>
        <w:rPr>
          <w:rFonts w:eastAsia="Times New Roman" w:cs="Times New Roman"/>
          <w:szCs w:val="24"/>
        </w:rPr>
        <w:t>επισείεται</w:t>
      </w:r>
      <w:proofErr w:type="spellEnd"/>
      <w:r>
        <w:rPr>
          <w:rFonts w:eastAsia="Times New Roman" w:cs="Times New Roman"/>
          <w:szCs w:val="24"/>
        </w:rPr>
        <w:t xml:space="preserve"> πια ανοιχτά ο «δράκος» της τιμωρίας σε όσους δημόσιους υπαλλήλους επιμένουν να αγωνίζονται και να αντιστέκονται ενάντια στην αντιλαϊκή πολιτική ενός κράτους καπιταλιστικού και γι’ αυτό ταξικού ως το μεδούλι του, που επιτίθεται με μανία στ</w:t>
      </w:r>
      <w:r>
        <w:rPr>
          <w:rFonts w:eastAsia="Times New Roman" w:cs="Times New Roman"/>
          <w:szCs w:val="24"/>
        </w:rPr>
        <w:t xml:space="preserve">α εργατικά και λαϊκά δικαιώματα με όλες διαδοχικά τις κυβερνήσεις του. </w:t>
      </w:r>
    </w:p>
    <w:p w14:paraId="2B06E47D"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Τι φέρνει, λοιπόν, η Κυβέρνηση με τη σημερινή διάταξη για την εφαρμογή της αξιολόγησης στο δημόσιο, που είναι και από τα βασικά του τρίτου μνημονίου; Για να μην ξεχνιόμαστε, δηλαδή. Δε</w:t>
      </w:r>
      <w:r>
        <w:rPr>
          <w:rFonts w:eastAsia="Times New Roman"/>
          <w:szCs w:val="24"/>
        </w:rPr>
        <w:t>ν της έφτανε της Κυβέρνησης η άμεση σύνδεση της αξιολόγησης των δημοσίων υπαλλήλων με την περικοπή του μισθού τους ή την παραπομπή τους με το ερώτημα της απόλυσης, όπως προβλέπονται ρητά από τη συνδυασμένη εφαρμογή των ν.4354/2015 και ν.4369/2016, μισθολόγ</w:t>
      </w:r>
      <w:r>
        <w:rPr>
          <w:rFonts w:eastAsia="Times New Roman"/>
          <w:szCs w:val="24"/>
        </w:rPr>
        <w:t xml:space="preserve">ιο δηλαδή και αξιολόγηση που η ίδια ψήφισε, αλλά προσπαθεί με τη σημερινή διάταξη να θέσει σε </w:t>
      </w:r>
      <w:r>
        <w:rPr>
          <w:rFonts w:eastAsia="Times New Roman"/>
          <w:szCs w:val="24"/>
        </w:rPr>
        <w:lastRenderedPageBreak/>
        <w:t>πλήρη εφαρμογή το σύνολο αυτού του αντιδραστικού οπλοστασίου</w:t>
      </w:r>
      <w:r>
        <w:rPr>
          <w:rFonts w:eastAsia="Times New Roman"/>
          <w:szCs w:val="24"/>
        </w:rPr>
        <w:t>,</w:t>
      </w:r>
      <w:r>
        <w:rPr>
          <w:rFonts w:eastAsia="Times New Roman"/>
          <w:szCs w:val="24"/>
        </w:rPr>
        <w:t xml:space="preserve"> που μένει ως ένα βαθμό ανενεργό από τη δράση του κινήματος. </w:t>
      </w:r>
    </w:p>
    <w:p w14:paraId="2B06E47E"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Έτσι πολύ απλά νομοθετεί την τιμωρία των δημοσίων υπαλλήλων με τον αποκλεισμό από την περαιτέρω υπηρεσιακή τους εξέλιξη, κατ’ αρχάς, όσων στελεχών της δημόσιας διοίκησης, προϊσταμένων, διευθυντών και άλλων, δεν αξιολογήσουν πρώτα τους υφιστάμενούς τους δημ</w:t>
      </w:r>
      <w:r>
        <w:rPr>
          <w:rFonts w:eastAsia="Times New Roman"/>
          <w:szCs w:val="24"/>
        </w:rPr>
        <w:t xml:space="preserve">οσίους υπαλλήλους όχι γενικώς, αλλά με βάσει τα αντιδραστικά κριτήρια του νόμου Βερναρδάκη. </w:t>
      </w:r>
    </w:p>
    <w:p w14:paraId="2B06E47F"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 xml:space="preserve">Ποια είναι αυτά τα κριτήρια; Τα ορίζει ο ίδιος ο νόμος Βερναρδάκη με βασική τη </w:t>
      </w:r>
      <w:proofErr w:type="spellStart"/>
      <w:r>
        <w:rPr>
          <w:rFonts w:eastAsia="Times New Roman"/>
          <w:szCs w:val="24"/>
        </w:rPr>
        <w:t>στοχοθεσία</w:t>
      </w:r>
      <w:proofErr w:type="spellEnd"/>
      <w:r>
        <w:rPr>
          <w:rFonts w:eastAsia="Times New Roman"/>
          <w:szCs w:val="24"/>
        </w:rPr>
        <w:t xml:space="preserve"> των δημοσίων υπηρεσιών, που ορίζεται βέβαια από την Κυβέρνηση, αλλά και κ</w:t>
      </w:r>
      <w:r>
        <w:rPr>
          <w:rFonts w:eastAsia="Times New Roman"/>
          <w:szCs w:val="24"/>
        </w:rPr>
        <w:t>ριτήρια όπως η συμπεριφορά των δημοσίων υπαλλήλων εντός και εκτός υπηρεσίας, η διαχείριση κρίσεων και άλλα.</w:t>
      </w:r>
    </w:p>
    <w:p w14:paraId="2B06E480"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 xml:space="preserve">Για να δούμε, όμως, από πιο κοντά λιγάκι αυτή τη </w:t>
      </w:r>
      <w:proofErr w:type="spellStart"/>
      <w:r>
        <w:rPr>
          <w:rFonts w:eastAsia="Times New Roman"/>
          <w:szCs w:val="24"/>
        </w:rPr>
        <w:t>στοχοθεσία</w:t>
      </w:r>
      <w:proofErr w:type="spellEnd"/>
      <w:r>
        <w:rPr>
          <w:rFonts w:eastAsia="Times New Roman"/>
          <w:szCs w:val="24"/>
        </w:rPr>
        <w:t xml:space="preserve">. Οι στόχοι δεν καθορίζονται πάντα από τη γενική κυβερνητική πολιτική; Από τη γενικότερη </w:t>
      </w:r>
      <w:r>
        <w:rPr>
          <w:rFonts w:eastAsia="Times New Roman"/>
          <w:szCs w:val="24"/>
        </w:rPr>
        <w:t xml:space="preserve">αντιλαϊκή στρατηγική της Ευρωπαϊκής Ένωσης; Μια αντιλαϊκή πολιτική, όμως, και στρατηγική μόνο αντιλαϊκούς στόχους μπορεί να θέτει στην κρατική διοίκηση. </w:t>
      </w:r>
    </w:p>
    <w:p w14:paraId="2B06E481"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lastRenderedPageBreak/>
        <w:t>Όταν, παραδείγματος χάρ</w:t>
      </w:r>
      <w:r>
        <w:rPr>
          <w:rFonts w:eastAsia="Times New Roman"/>
          <w:szCs w:val="24"/>
        </w:rPr>
        <w:t>ιν</w:t>
      </w:r>
      <w:r>
        <w:rPr>
          <w:rFonts w:eastAsia="Times New Roman"/>
          <w:szCs w:val="24"/>
        </w:rPr>
        <w:t>, έχει στόχο την αυτοχρηματοδοτούμενη λειτουργία των νοσοκομείων, για να φτάν</w:t>
      </w:r>
      <w:r>
        <w:rPr>
          <w:rFonts w:eastAsia="Times New Roman"/>
          <w:szCs w:val="24"/>
        </w:rPr>
        <w:t xml:space="preserve">εις να μην δίνεις σ’ αυτά ούτε ένα ευρώ από τον </w:t>
      </w:r>
      <w:r>
        <w:rPr>
          <w:rFonts w:eastAsia="Times New Roman"/>
          <w:szCs w:val="24"/>
        </w:rPr>
        <w:t>π</w:t>
      </w:r>
      <w:r>
        <w:rPr>
          <w:rFonts w:eastAsia="Times New Roman"/>
          <w:szCs w:val="24"/>
        </w:rPr>
        <w:t>ροϋπολογισμό, τότε η αξιολόγηση των υγειονομικών θα κρίνεται κυρίως από το πόσο μοχθούν για την επιχειρηματική λειτουργία των δημόσιων νοσοκομείων, παρά τη διάθεσή τους και τις ηρωικές τους προσπάθειες να βο</w:t>
      </w:r>
      <w:r>
        <w:rPr>
          <w:rFonts w:eastAsia="Times New Roman"/>
          <w:szCs w:val="24"/>
        </w:rPr>
        <w:t xml:space="preserve">ηθήσουν τους ασθενείς. </w:t>
      </w:r>
    </w:p>
    <w:p w14:paraId="2B06E482"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 xml:space="preserve">Ο στόχος της αύξησης της </w:t>
      </w:r>
      <w:proofErr w:type="spellStart"/>
      <w:r>
        <w:rPr>
          <w:rFonts w:eastAsia="Times New Roman"/>
          <w:szCs w:val="24"/>
        </w:rPr>
        <w:t>εισπραξιμότητας</w:t>
      </w:r>
      <w:proofErr w:type="spellEnd"/>
      <w:r>
        <w:rPr>
          <w:rFonts w:eastAsia="Times New Roman"/>
          <w:szCs w:val="24"/>
        </w:rPr>
        <w:t xml:space="preserve">, ας πούμε, στο Υπουργείο Οικονομικών δεν σημαίνει ένταση της </w:t>
      </w:r>
      <w:proofErr w:type="spellStart"/>
      <w:r>
        <w:rPr>
          <w:rFonts w:eastAsia="Times New Roman"/>
          <w:szCs w:val="24"/>
        </w:rPr>
        <w:t>φοροληστείας</w:t>
      </w:r>
      <w:proofErr w:type="spellEnd"/>
      <w:r>
        <w:rPr>
          <w:rFonts w:eastAsia="Times New Roman"/>
          <w:szCs w:val="24"/>
        </w:rPr>
        <w:t xml:space="preserve">, κυνήγι για την είσπραξη των χαρατσιών; </w:t>
      </w:r>
    </w:p>
    <w:p w14:paraId="2B06E483"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 xml:space="preserve">Ο στόχος για την πιστή υλοποίηση του κρατικού προϋπολογισμού δεν σημαίνει μειωμένες δαπάνες για παιδεία και υγεία; </w:t>
      </w:r>
    </w:p>
    <w:p w14:paraId="2B06E484"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Ο στόχος των ισοσκελισμένων προϋπολογισμών των δήμων δεν σημαίνει λιγότερους και ακριβότερους παιδικούς σταθμούς, τροφεία και ανταποδοτικότη</w:t>
      </w:r>
      <w:r>
        <w:rPr>
          <w:rFonts w:eastAsia="Times New Roman"/>
          <w:szCs w:val="24"/>
        </w:rPr>
        <w:t>τα στο φουλ; Το ίδιο θα συμβεί και στην εκπαίδευση για την οποία ετοιμάζεται και γι’ αυτήν η αξιολόγηση, έρχεται, ώστε να δεθεί πιο στενά στις ανάγκες των επιχειρηματικών ομίλων και του βάρβαρου συστήματός τους.</w:t>
      </w:r>
    </w:p>
    <w:p w14:paraId="2B06E485" w14:textId="77777777" w:rsidR="00186434" w:rsidRDefault="00E01EC9">
      <w:pPr>
        <w:tabs>
          <w:tab w:val="left" w:pos="2608"/>
        </w:tabs>
        <w:spacing w:line="600" w:lineRule="auto"/>
        <w:ind w:firstLine="720"/>
        <w:contextualSpacing/>
        <w:jc w:val="both"/>
        <w:rPr>
          <w:rFonts w:eastAsia="Times New Roman"/>
          <w:szCs w:val="24"/>
        </w:rPr>
      </w:pPr>
      <w:proofErr w:type="spellStart"/>
      <w:r>
        <w:rPr>
          <w:rFonts w:eastAsia="Times New Roman"/>
          <w:szCs w:val="24"/>
        </w:rPr>
        <w:lastRenderedPageBreak/>
        <w:t>Στοχοθεσία</w:t>
      </w:r>
      <w:proofErr w:type="spellEnd"/>
      <w:r>
        <w:rPr>
          <w:rFonts w:eastAsia="Times New Roman"/>
          <w:szCs w:val="24"/>
        </w:rPr>
        <w:t xml:space="preserve"> και αποτελεσματικότητα του κράτου</w:t>
      </w:r>
      <w:r>
        <w:rPr>
          <w:rFonts w:eastAsia="Times New Roman"/>
          <w:szCs w:val="24"/>
        </w:rPr>
        <w:t xml:space="preserve">ς, λοιπόν, για ποιον; Για τον λαό και τις ανάγκες του; Όχι βέβαια. Για το κεφάλαιο μόνο. Για να μπορεί να </w:t>
      </w:r>
      <w:proofErr w:type="spellStart"/>
      <w:r>
        <w:rPr>
          <w:rFonts w:eastAsia="Times New Roman"/>
          <w:szCs w:val="24"/>
        </w:rPr>
        <w:t>κερδοφορεί</w:t>
      </w:r>
      <w:proofErr w:type="spellEnd"/>
      <w:r>
        <w:rPr>
          <w:rFonts w:eastAsia="Times New Roman"/>
          <w:szCs w:val="24"/>
        </w:rPr>
        <w:t xml:space="preserve"> όλο και πιο πολύ, αλωνίζοντας ανεμπόδιστα παντού, ροκανίζοντας τον κρατικό προϋπολογισμό και ματώνοντας τον λαό. Να γιατί η αξιολόγηση δεν </w:t>
      </w:r>
      <w:r>
        <w:rPr>
          <w:rFonts w:eastAsia="Times New Roman"/>
          <w:szCs w:val="24"/>
        </w:rPr>
        <w:t xml:space="preserve">στοχεύει μόνο τους δημόσιους υπαλλήλους, αλλά όλο τον λαό και τις ανάγκες του. </w:t>
      </w:r>
    </w:p>
    <w:p w14:paraId="2B06E486"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Η σημερινή Κυβέρνηση πασχίζει, λοιπόν, με κάθε τρόπο να πετύχει εκεί που δεν μπόρεσαν οι προηγούμενες. Το ομολόγησε σήμερα, πριν από λίγο και η ίδια η Υπουργός, όταν κατηγόρησε</w:t>
      </w:r>
      <w:r>
        <w:rPr>
          <w:rFonts w:eastAsia="Times New Roman"/>
          <w:szCs w:val="24"/>
        </w:rPr>
        <w:t xml:space="preserve"> τις προηγούμενες κυβερνήσεις ότι δεν προχώρησαν έγκαιρα στην αξιολόγηση. </w:t>
      </w:r>
    </w:p>
    <w:p w14:paraId="2B06E48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B06E488"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 xml:space="preserve">Ολοκληρώνω, κύριε Πρόεδρε. </w:t>
      </w:r>
    </w:p>
    <w:p w14:paraId="2B06E489"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 xml:space="preserve">Και με περίσσιο θράσος και υποκρισία μίλησε και απόψε για τον μη </w:t>
      </w:r>
      <w:proofErr w:type="spellStart"/>
      <w:r>
        <w:rPr>
          <w:rFonts w:eastAsia="Times New Roman"/>
          <w:szCs w:val="24"/>
        </w:rPr>
        <w:t>τιμω</w:t>
      </w:r>
      <w:r>
        <w:rPr>
          <w:rFonts w:eastAsia="Times New Roman"/>
          <w:szCs w:val="24"/>
        </w:rPr>
        <w:t>ρητικό</w:t>
      </w:r>
      <w:proofErr w:type="spellEnd"/>
      <w:r>
        <w:rPr>
          <w:rFonts w:eastAsia="Times New Roman"/>
          <w:szCs w:val="24"/>
        </w:rPr>
        <w:t xml:space="preserve"> χαρακτήρα της αξιολόγησης. Πότε; Την ώρα που η Κυβέρνηση φτάνει να εκβιάζει τα στελέχη της δημόσιας διοίκησης και να τιμωρεί όσους αντιστέκονται. Την ώρα που η αξιολόγηση του ΣΥΡΙΖΑ, δηλαδή, συναντά την αξιολόγηση του </w:t>
      </w:r>
      <w:r>
        <w:rPr>
          <w:rFonts w:eastAsia="Times New Roman"/>
          <w:szCs w:val="24"/>
        </w:rPr>
        <w:lastRenderedPageBreak/>
        <w:t>Μητσοτάκη και την ώρα που είναι</w:t>
      </w:r>
      <w:r>
        <w:rPr>
          <w:rFonts w:eastAsia="Times New Roman"/>
          <w:szCs w:val="24"/>
        </w:rPr>
        <w:t xml:space="preserve"> μπροστά μας άλλη μια απόδειξη της στρατηγικής τους συμπόρευσης. </w:t>
      </w:r>
    </w:p>
    <w:p w14:paraId="2B06E48A"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 xml:space="preserve">Τον λόγο έχει τώρα το κίνημα, χωρίς αυταπάτες και ψευδαισθήσεις. Πρέπει να σημαδέψεις την καρδιά της αντιλαϊκής πολιτικής ανατρέποντας κάθε αντιλαϊκό μέτρο. Το ΚΚΕ σε αυτή τη μάχη θα είναι, </w:t>
      </w:r>
      <w:r>
        <w:rPr>
          <w:rFonts w:eastAsia="Times New Roman"/>
          <w:szCs w:val="24"/>
        </w:rPr>
        <w:t>όπως πάντα, στην πρώτη γραμμή.</w:t>
      </w:r>
    </w:p>
    <w:p w14:paraId="2B06E48B"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Ευχαριστώ.</w:t>
      </w:r>
    </w:p>
    <w:p w14:paraId="2B06E48C"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2B06E48D"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Προχωρούμε με τον ανεξάρτητο Βουλευτή Γεώργιο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Δημήτριο Καρρά. </w:t>
      </w:r>
    </w:p>
    <w:p w14:paraId="2B06E48E" w14:textId="77777777" w:rsidR="00186434" w:rsidRDefault="00E01EC9">
      <w:pPr>
        <w:tabs>
          <w:tab w:val="left" w:pos="2608"/>
        </w:tabs>
        <w:spacing w:line="600" w:lineRule="auto"/>
        <w:ind w:firstLine="720"/>
        <w:contextualSpacing/>
        <w:jc w:val="both"/>
        <w:rPr>
          <w:rFonts w:eastAsia="Times New Roman"/>
          <w:szCs w:val="24"/>
        </w:rPr>
      </w:pPr>
      <w:r>
        <w:rPr>
          <w:rFonts w:eastAsia="Times New Roman"/>
          <w:szCs w:val="24"/>
        </w:rPr>
        <w:t>Κύριε Καρρά, έχετε τον λόγο.</w:t>
      </w:r>
    </w:p>
    <w:p w14:paraId="2B06E48F" w14:textId="77777777" w:rsidR="00186434" w:rsidRDefault="00E01EC9">
      <w:pPr>
        <w:spacing w:after="0" w:line="600" w:lineRule="auto"/>
        <w:ind w:left="57"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Ευχαριστώ, κύριε Πρόεδρε. </w:t>
      </w:r>
    </w:p>
    <w:p w14:paraId="2B06E490"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Είναι ευκαιρία κ</w:t>
      </w:r>
      <w:r>
        <w:rPr>
          <w:rFonts w:eastAsia="Times New Roman"/>
          <w:szCs w:val="24"/>
        </w:rPr>
        <w:t xml:space="preserve">αι πάλι να ενσωματωθεί μία σημαντική </w:t>
      </w:r>
      <w:r>
        <w:rPr>
          <w:rFonts w:eastAsia="Times New Roman"/>
          <w:szCs w:val="24"/>
        </w:rPr>
        <w:t>ο</w:t>
      </w:r>
      <w:r>
        <w:rPr>
          <w:rFonts w:eastAsia="Times New Roman"/>
          <w:szCs w:val="24"/>
        </w:rPr>
        <w:t xml:space="preserve">δηγία που αφορά το ευρωπαϊκό ένταλμα έρευνας. Είναι μία ενδιαφέρουσα νομοθέτηση κατά το μέρος αυτό. </w:t>
      </w:r>
    </w:p>
    <w:p w14:paraId="2B06E491"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 xml:space="preserve">Όμως, κάθε φορά που ενσωματώνεται μία </w:t>
      </w:r>
      <w:r>
        <w:rPr>
          <w:rFonts w:eastAsia="Times New Roman"/>
          <w:szCs w:val="24"/>
        </w:rPr>
        <w:t>ο</w:t>
      </w:r>
      <w:r>
        <w:rPr>
          <w:rFonts w:eastAsia="Times New Roman"/>
          <w:szCs w:val="24"/>
        </w:rPr>
        <w:t>δηγία στο ελληνικό εσωτερικό δίκαιο, δημιουργούμε πλέον με αυτόν τον τρόπο και</w:t>
      </w:r>
      <w:r>
        <w:rPr>
          <w:rFonts w:eastAsia="Times New Roman"/>
          <w:szCs w:val="24"/>
        </w:rPr>
        <w:t xml:space="preserve"> ένα όχημα επιβίβασης ή μάλλον –θα μου επιτρέψετε- </w:t>
      </w:r>
      <w:proofErr w:type="spellStart"/>
      <w:r>
        <w:rPr>
          <w:rFonts w:eastAsia="Times New Roman"/>
          <w:szCs w:val="24"/>
        </w:rPr>
        <w:lastRenderedPageBreak/>
        <w:t>λαθρεπιβίβασης</w:t>
      </w:r>
      <w:proofErr w:type="spellEnd"/>
      <w:r>
        <w:rPr>
          <w:rFonts w:eastAsia="Times New Roman"/>
          <w:szCs w:val="24"/>
        </w:rPr>
        <w:t xml:space="preserve"> μίας σειράς τροπολογιών, που δεν είναι συναφείς με τον κύριο κορμό του νόμου και πολλές φορές είναι εκπρόθεσμες. Κάποιες από τις τροπολογίες αυτές νομίζω ότι δεν χρειάζονται ιδιαίτερο σχολια</w:t>
      </w:r>
      <w:r>
        <w:rPr>
          <w:rFonts w:eastAsia="Times New Roman"/>
          <w:szCs w:val="24"/>
        </w:rPr>
        <w:t xml:space="preserve">σμό. Για παράδειγμα, τα ποσά επιστροφής του Υπουργείου Υγείας, τα περίφημα </w:t>
      </w:r>
      <w:r>
        <w:rPr>
          <w:rFonts w:eastAsia="Times New Roman"/>
          <w:szCs w:val="24"/>
          <w:lang w:val="en-US"/>
        </w:rPr>
        <w:t>rebate</w:t>
      </w:r>
      <w:r>
        <w:rPr>
          <w:rFonts w:eastAsia="Times New Roman"/>
          <w:szCs w:val="24"/>
        </w:rPr>
        <w:t xml:space="preserve"> ήρθαν και θα ξανάρθουν. Κάνουμε οικονομία στο κράτος. </w:t>
      </w:r>
    </w:p>
    <w:p w14:paraId="2B06E492"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 xml:space="preserve">Σχετικά με το ζήτημα του Ελεγκτικού Συνεδρίου, εάν θα παραπέμπει τη διαφωνία των </w:t>
      </w:r>
      <w:r>
        <w:rPr>
          <w:rFonts w:eastAsia="Times New Roman"/>
          <w:szCs w:val="24"/>
        </w:rPr>
        <w:t>ε</w:t>
      </w:r>
      <w:r>
        <w:rPr>
          <w:rFonts w:eastAsia="Times New Roman"/>
          <w:szCs w:val="24"/>
        </w:rPr>
        <w:t>πιτρόπων για την πληρωμή εντάλματος σ</w:t>
      </w:r>
      <w:r>
        <w:rPr>
          <w:rFonts w:eastAsia="Times New Roman"/>
          <w:szCs w:val="24"/>
        </w:rPr>
        <w:t xml:space="preserve">το </w:t>
      </w:r>
      <w:r>
        <w:rPr>
          <w:rFonts w:eastAsia="Times New Roman"/>
          <w:szCs w:val="24"/>
        </w:rPr>
        <w:t>κ</w:t>
      </w:r>
      <w:r>
        <w:rPr>
          <w:rFonts w:eastAsia="Times New Roman"/>
          <w:szCs w:val="24"/>
        </w:rPr>
        <w:t xml:space="preserve">λιμάκιο ή το </w:t>
      </w:r>
      <w:r>
        <w:rPr>
          <w:rFonts w:eastAsia="Times New Roman"/>
          <w:szCs w:val="24"/>
        </w:rPr>
        <w:t>τ</w:t>
      </w:r>
      <w:r>
        <w:rPr>
          <w:rFonts w:eastAsia="Times New Roman"/>
          <w:szCs w:val="24"/>
        </w:rPr>
        <w:t>μήμα, ας το θεωρήσω κυρίως εσωτερικό ζήτημα, δικονομικό, για να μην επεκταθώ και κάνω άλλο σχόλιο.</w:t>
      </w:r>
    </w:p>
    <w:p w14:paraId="2B06E493" w14:textId="77777777" w:rsidR="00186434" w:rsidRDefault="00E01EC9">
      <w:pPr>
        <w:spacing w:after="0" w:line="600" w:lineRule="auto"/>
        <w:ind w:left="57"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Η διάταξη της πρότυπης δίκης τι θα γίνει;</w:t>
      </w:r>
    </w:p>
    <w:p w14:paraId="2B06E494" w14:textId="77777777" w:rsidR="00186434" w:rsidRDefault="00E01EC9">
      <w:pPr>
        <w:spacing w:after="0" w:line="600" w:lineRule="auto"/>
        <w:ind w:left="57"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Ας εφαρμοστεί, κύριε Αθανασίου, η πρότυπη δίκη. </w:t>
      </w:r>
    </w:p>
    <w:p w14:paraId="2B06E495" w14:textId="77777777" w:rsidR="00186434" w:rsidRDefault="00E01EC9">
      <w:pPr>
        <w:spacing w:after="0" w:line="600" w:lineRule="auto"/>
        <w:ind w:left="57"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μην κάνουμε διάλογο, εάν θέλετε, κύριε Καρρά. Να προχωρήσουμε!</w:t>
      </w:r>
    </w:p>
    <w:p w14:paraId="2B06E496" w14:textId="77777777" w:rsidR="00186434" w:rsidRDefault="00E01EC9">
      <w:pPr>
        <w:spacing w:after="0" w:line="600" w:lineRule="auto"/>
        <w:ind w:left="57"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Παρακαλώ, κύριε Πρόεδρε. </w:t>
      </w:r>
    </w:p>
    <w:p w14:paraId="2B06E497"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lastRenderedPageBreak/>
        <w:t>Ας αναφερθώ και στην πρότυπη δίκη, μιας και τέθηκε τ</w:t>
      </w:r>
      <w:r>
        <w:rPr>
          <w:rFonts w:eastAsia="Times New Roman"/>
          <w:szCs w:val="24"/>
        </w:rPr>
        <w:t xml:space="preserve">ο θέμα. Ξέρουμε ότι η πρότυπη δίκη πέτυχε στο Συμβούλιο της Επικρατείας, αλλά στα άλλα δικαστήρια δεν πέτυχε. </w:t>
      </w:r>
    </w:p>
    <w:p w14:paraId="2B06E498"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Ας επανέλθω, λοιπόν, στην τοποθέτησή μου. Έλεγα ότι εκείνο στο οποίο θα πρέπει να σταθούμε είναι η αξιολόγηση πια για το έτος 2016, η οποία, όμως</w:t>
      </w:r>
      <w:r>
        <w:rPr>
          <w:rFonts w:eastAsia="Times New Roman"/>
          <w:szCs w:val="24"/>
        </w:rPr>
        <w:t xml:space="preserve">, φέρνει μαζί της μία παθολογία, η οποία έγκειται στη μη εφαρμογή μέχρι σήμερα του νόμου για το Μητρώο Επιτελικών Στελεχών. </w:t>
      </w:r>
    </w:p>
    <w:p w14:paraId="2B06E499"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Δεν θα πρέπει να προβληματιστούμε σε αυτό το σημείο, όταν με τυμπανοκρουσίες ως επιτυχία μία μεταρρύθμιση της δημόσιας διοίκησης θα</w:t>
      </w:r>
      <w:r>
        <w:rPr>
          <w:rFonts w:eastAsia="Times New Roman"/>
          <w:szCs w:val="24"/>
        </w:rPr>
        <w:t xml:space="preserve"> μπορούσε τουλάχιστον να αποκόψει τον κομματισμό; Δεν εφαρμόστηκε, όμως, σήμερα. </w:t>
      </w:r>
      <w:r>
        <w:rPr>
          <w:rFonts w:eastAsia="Times New Roman"/>
          <w:szCs w:val="24"/>
        </w:rPr>
        <w:t>Β</w:t>
      </w:r>
      <w:r>
        <w:rPr>
          <w:rFonts w:eastAsia="Times New Roman"/>
          <w:szCs w:val="24"/>
        </w:rPr>
        <w:t xml:space="preserve">λέπουμε ότι και ο τρόπος αξιολόγησης ακόμη και σήμερα πάσχει. </w:t>
      </w:r>
    </w:p>
    <w:p w14:paraId="2B06E49A"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 xml:space="preserve">Διότι εάν είχαμε με το </w:t>
      </w:r>
      <w:r>
        <w:rPr>
          <w:rFonts w:eastAsia="Times New Roman"/>
          <w:szCs w:val="24"/>
        </w:rPr>
        <w:t>μ</w:t>
      </w:r>
      <w:r>
        <w:rPr>
          <w:rFonts w:eastAsia="Times New Roman"/>
          <w:szCs w:val="24"/>
        </w:rPr>
        <w:t>ητρώο ορισμένους ή διορισμένους με τον αντικειμενικό αυτό τρόπο προϊσταμένους, θα μπορο</w:t>
      </w:r>
      <w:r>
        <w:rPr>
          <w:rFonts w:eastAsia="Times New Roman"/>
          <w:szCs w:val="24"/>
        </w:rPr>
        <w:t xml:space="preserve">ύσαμε να μιλάμε και για μία αξιολόγηση, η οποία είναι πράγματι αναγκαία στη δημόσια διοίκηση, όχι με την </w:t>
      </w:r>
      <w:proofErr w:type="spellStart"/>
      <w:r>
        <w:rPr>
          <w:rFonts w:eastAsia="Times New Roman"/>
          <w:szCs w:val="24"/>
        </w:rPr>
        <w:t>τιμωρητική</w:t>
      </w:r>
      <w:proofErr w:type="spellEnd"/>
      <w:r>
        <w:rPr>
          <w:rFonts w:eastAsia="Times New Roman"/>
          <w:szCs w:val="24"/>
        </w:rPr>
        <w:t xml:space="preserve"> μορφή των υπαλλήλων, αλλά με τη μορφή της βελτιώσεως της αποδόσεως των ιδίων που αξιολογούνται. </w:t>
      </w:r>
      <w:r>
        <w:rPr>
          <w:rFonts w:eastAsia="Times New Roman"/>
          <w:szCs w:val="24"/>
        </w:rPr>
        <w:t>Ε</w:t>
      </w:r>
      <w:r>
        <w:rPr>
          <w:rFonts w:eastAsia="Times New Roman"/>
          <w:szCs w:val="24"/>
        </w:rPr>
        <w:t xml:space="preserve">ίναι χρήσιμο αυτό. </w:t>
      </w:r>
    </w:p>
    <w:p w14:paraId="2B06E49B"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lastRenderedPageBreak/>
        <w:t xml:space="preserve">Βεβαίως, εάν προχωρήσω παρακάτω θα πρέπει να αναφερθώ στις διατάξεις που έχουν ενσωματωθεί, των άρθρων 37 και 38, που είναι οι γνωστοί δασικοί χάρτες, οι οικιστικές πυκνώσεις. Δεν θέλω να πω περισσότερα. Θα είμαι επιγραμματικός. </w:t>
      </w:r>
    </w:p>
    <w:p w14:paraId="2B06E49C"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Εκείνο το οποίο εύχομαι κα</w:t>
      </w:r>
      <w:r>
        <w:rPr>
          <w:rFonts w:eastAsia="Times New Roman"/>
          <w:szCs w:val="24"/>
        </w:rPr>
        <w:t xml:space="preserve">ι εξακολουθώ να εύχομαι από την πρώτη στιγμή και πάω πολύ πίσω, στον ν.4280/2014, είναι τέλος πάντων να πετύχει κάτι αυτή η ρύθμιση. Οι δασικοί χάρτες έναν σκοπό έχουν: την αποκατάσταση αγροτών. Είναι ενδιαφέρον, είναι σωστό, εάν θέλετε. </w:t>
      </w:r>
    </w:p>
    <w:p w14:paraId="2B06E49D"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Όμως, με τον τρόπ</w:t>
      </w:r>
      <w:r>
        <w:rPr>
          <w:rFonts w:eastAsia="Times New Roman"/>
          <w:szCs w:val="24"/>
        </w:rPr>
        <w:t>ο, με τον οποίο πάει να γίνει η κύρωσή της, βλέπουμε και τις αδυναμίες οπωσδήποτε της νομοθεσίας. Δεν θέλω να μπω στη λογική των προηγούμενων ρυθμίσεων, αλλά έρχεται σήμερα σε ένα σημείο και προχωρεί η Κυβέρνηση σχετικά με τις περίφημες «οικιστικές πυκνώσε</w:t>
      </w:r>
      <w:r>
        <w:rPr>
          <w:rFonts w:eastAsia="Times New Roman"/>
          <w:szCs w:val="24"/>
        </w:rPr>
        <w:t>ις».</w:t>
      </w:r>
    </w:p>
    <w:p w14:paraId="2B06E49E"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t>Θα μου επιτρέψετε να πω ότι για τη δική μου νομική αντίληψη είναι ένας νεολογισμός. Δεν είναι κάτι που έχω συναντήσει μέχρι σήμερα στην πορεία μου, τις οικιστικές πυκνώσεις, τουτέστιν περιοχές που έχουν δομηθεί αυθαίρετα, ίσως κάλυπταν ανάγκες, ίσως ε</w:t>
      </w:r>
      <w:r>
        <w:rPr>
          <w:rFonts w:eastAsia="Times New Roman"/>
          <w:szCs w:val="24"/>
        </w:rPr>
        <w:t xml:space="preserve">ξυπηρέτησαν πραγματικές ανάγκες την εποχή που έγιναν. </w:t>
      </w:r>
    </w:p>
    <w:p w14:paraId="2B06E49F" w14:textId="77777777" w:rsidR="00186434" w:rsidRDefault="00E01EC9">
      <w:pPr>
        <w:spacing w:after="0" w:line="600" w:lineRule="auto"/>
        <w:ind w:left="57" w:firstLine="720"/>
        <w:contextualSpacing/>
        <w:jc w:val="both"/>
        <w:rPr>
          <w:rFonts w:eastAsia="Times New Roman"/>
          <w:szCs w:val="24"/>
        </w:rPr>
      </w:pPr>
      <w:r>
        <w:rPr>
          <w:rFonts w:eastAsia="Times New Roman"/>
          <w:szCs w:val="24"/>
        </w:rPr>
        <w:lastRenderedPageBreak/>
        <w:t xml:space="preserve">Προσπαθεί, λοιπόν, να δώσει τον ορισμό μέσω νόμου, να αποφύγει τον δικαστικό έλεγχο. Μα, δεν μπορεί να αποφύγει τον δικαστικό έλεγχο, διότι αυτό το ανακριβές που ακούστηκε από όλες τις πλευρές, το εάν </w:t>
      </w:r>
      <w:r>
        <w:rPr>
          <w:rFonts w:eastAsia="Times New Roman"/>
          <w:szCs w:val="24"/>
        </w:rPr>
        <w:t xml:space="preserve">θα είναι με υπουργική απόφαση ή με προεδρικό διάταγμα ο ορισμός, είναι δευτερεύον τελικά. Το κύριο είναι εάν συμβαδίζει ή όχι με τη συνταγματική διάταξη περί προστασίας του περιβάλλοντος η ρύθμιση αυτή. Όλα τα άλλα είναι άνευ αξίας. </w:t>
      </w:r>
    </w:p>
    <w:p w14:paraId="2B06E4A0"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Περιμένουμε, λοιπόν, τ</w:t>
      </w:r>
      <w:r>
        <w:rPr>
          <w:rFonts w:eastAsia="Times New Roman" w:cs="Times New Roman"/>
          <w:szCs w:val="24"/>
        </w:rPr>
        <w:t xml:space="preserve">ην απόφαση της </w:t>
      </w:r>
      <w:r>
        <w:rPr>
          <w:rFonts w:eastAsia="Times New Roman" w:cs="Times New Roman"/>
          <w:szCs w:val="24"/>
        </w:rPr>
        <w:t>ο</w:t>
      </w:r>
      <w:r>
        <w:rPr>
          <w:rFonts w:eastAsia="Times New Roman" w:cs="Times New Roman"/>
          <w:szCs w:val="24"/>
        </w:rPr>
        <w:t xml:space="preserve">λομέλειας του Συμβουλίου Επικρατείας. Ήδη έχει παραπεμφθεί από τμήμα από επταμελή σύνθεση. </w:t>
      </w:r>
    </w:p>
    <w:p w14:paraId="2B06E4A1"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Νομίζω ότι βιάστηκε η Κυβέρνηση σε αυτό το σημείο να πει ότι εξαιρεί από τους δασικούς χάρτες τις οικιστικές πυκνώσεις. Ας αναζητούσε μ</w:t>
      </w:r>
      <w:r>
        <w:rPr>
          <w:rFonts w:eastAsia="Times New Roman" w:cs="Times New Roman"/>
          <w:szCs w:val="24"/>
        </w:rPr>
        <w:t>ί</w:t>
      </w:r>
      <w:r>
        <w:rPr>
          <w:rFonts w:eastAsia="Times New Roman" w:cs="Times New Roman"/>
          <w:szCs w:val="24"/>
        </w:rPr>
        <w:t>α άλλη λύση,</w:t>
      </w:r>
      <w:r>
        <w:rPr>
          <w:rFonts w:eastAsia="Times New Roman" w:cs="Times New Roman"/>
          <w:szCs w:val="24"/>
        </w:rPr>
        <w:t xml:space="preserve"> γιατί τα θύματα θα είναι πάλι εκείνοι οι οποίοι στην ανάγκη τους ή –αν θέλετε- και στην πονηριά τους οικοδόμησαν πάνω σε αυθαίρετα, ή δημιούργησαν αυθαίρετους οικισμούς. Τους ταλαιπωρούμε, δεν τους σώζουμε με αυτές τις ρυθμίσεις. </w:t>
      </w:r>
    </w:p>
    <w:p w14:paraId="2B06E4A2"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όμως, να αναφερθώ </w:t>
      </w:r>
      <w:r>
        <w:rPr>
          <w:rFonts w:eastAsia="Times New Roman" w:cs="Times New Roman"/>
          <w:szCs w:val="24"/>
        </w:rPr>
        <w:t>στη συνέχεια και σε κάτι πραγματικά ενοχλητικό. Έρχεται ένας τίτλος σε μ</w:t>
      </w:r>
      <w:r>
        <w:rPr>
          <w:rFonts w:eastAsia="Times New Roman" w:cs="Times New Roman"/>
          <w:szCs w:val="24"/>
        </w:rPr>
        <w:t>ί</w:t>
      </w:r>
      <w:r>
        <w:rPr>
          <w:rFonts w:eastAsia="Times New Roman" w:cs="Times New Roman"/>
          <w:szCs w:val="24"/>
        </w:rPr>
        <w:t>α τροπολογία -η οποία μάλιστα κατετέθη σήμερα το μεσημέρι, ενώ είχε εξαγγελθεί από εβδομάδος τουλάχιστον- και λέει «έκτακτες ρυθμίσεις για την αποσυμφόρηση των φυλακών». Είναι έκτακτε</w:t>
      </w:r>
      <w:r>
        <w:rPr>
          <w:rFonts w:eastAsia="Times New Roman" w:cs="Times New Roman"/>
          <w:szCs w:val="24"/>
        </w:rPr>
        <w:t xml:space="preserve">ς οι ρυθμίσεις, όταν το ζήτημα του πληθωρισμού των φυλακών και οι αποφάσεις που </w:t>
      </w:r>
      <w:proofErr w:type="spellStart"/>
      <w:r>
        <w:rPr>
          <w:rFonts w:eastAsia="Times New Roman" w:cs="Times New Roman"/>
          <w:szCs w:val="24"/>
        </w:rPr>
        <w:t>επικαλούμεθα</w:t>
      </w:r>
      <w:proofErr w:type="spellEnd"/>
      <w:r>
        <w:rPr>
          <w:rFonts w:eastAsia="Times New Roman" w:cs="Times New Roman"/>
          <w:szCs w:val="24"/>
        </w:rPr>
        <w:t xml:space="preserve"> για παραβίαση των ανθρωπίνων δικαιωμάτων στον τρόπο κράτησης καταδικασθέντων είναι παλαιές; Ο νόμος Παρασκευόπουλου –είναι εδώ ο κ. Παρασκευόπουλος- ισχύει ήδη σχε</w:t>
      </w:r>
      <w:r>
        <w:rPr>
          <w:rFonts w:eastAsia="Times New Roman" w:cs="Times New Roman"/>
          <w:szCs w:val="24"/>
        </w:rPr>
        <w:t xml:space="preserve">δόν δυόμισι χρόνια. </w:t>
      </w:r>
    </w:p>
    <w:p w14:paraId="2B06E4A3"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οι έκτακτες συνθήκες έγιναν μόνιμες; Για εμένα γίνονται μόνιμες και αυτό δίνει ένα προκάλυμμα στην Κυβέρνηση να απολύει και να μη σκέπτεται τις συνέπειες που έχει στον κόσμο αυτή η –υποτίθεται- ελάφρυνση των φυλακών και </w:t>
      </w:r>
      <w:r>
        <w:rPr>
          <w:rFonts w:eastAsia="Times New Roman" w:cs="Times New Roman"/>
          <w:szCs w:val="24"/>
        </w:rPr>
        <w:t>η δημιουργία καλύτερων συνθηκών διαβιώσεως των κρατουμένων.</w:t>
      </w:r>
    </w:p>
    <w:p w14:paraId="2B06E4A4"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Μα, πετυχαίνει το σωφρονιστικό σύστημα; Έχει σκοπό σωφρονισμού αυτό; Είναι αστείο, δηλαδή. Είναι η πλήρης ανικανότητα στον τομέα του σωφρονισμού, στον τομέα της απονομής </w:t>
      </w:r>
      <w:r>
        <w:rPr>
          <w:rFonts w:eastAsia="Times New Roman" w:cs="Times New Roman"/>
          <w:szCs w:val="24"/>
        </w:rPr>
        <w:lastRenderedPageBreak/>
        <w:t xml:space="preserve">της ποινικής </w:t>
      </w:r>
      <w:r>
        <w:rPr>
          <w:rFonts w:eastAsia="Times New Roman" w:cs="Times New Roman"/>
          <w:szCs w:val="24"/>
        </w:rPr>
        <w:t>δ</w:t>
      </w:r>
      <w:r>
        <w:rPr>
          <w:rFonts w:eastAsia="Times New Roman" w:cs="Times New Roman"/>
          <w:szCs w:val="24"/>
        </w:rPr>
        <w:t xml:space="preserve">ικαιοσύνης, </w:t>
      </w:r>
      <w:r>
        <w:rPr>
          <w:rFonts w:eastAsia="Times New Roman" w:cs="Times New Roman"/>
          <w:szCs w:val="24"/>
        </w:rPr>
        <w:t xml:space="preserve">την οποία καλείται η Βουλή να θεσμοθετήσει, αλλά και να επιβραβεύσει. </w:t>
      </w:r>
    </w:p>
    <w:p w14:paraId="2B06E4A5"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θέλω να αναφερθώ στα παραδείγματα της επανειλημμένης εγκληματικότητας εκείνων οι οποίοι με τις προηγούμενες ρυθμίσεις απολύθηκαν από τις φυλακές. Μέχρι τη Γερμανία έφθασε η χάρις μα</w:t>
      </w:r>
      <w:r>
        <w:rPr>
          <w:rFonts w:eastAsia="Times New Roman" w:cs="Times New Roman"/>
          <w:szCs w:val="24"/>
        </w:rPr>
        <w:t xml:space="preserve">ς από κάποιον που απολύθηκε από τις ελληνικές φυλακές και </w:t>
      </w:r>
      <w:r>
        <w:rPr>
          <w:rFonts w:eastAsia="Times New Roman" w:cs="Times New Roman"/>
          <w:szCs w:val="24"/>
        </w:rPr>
        <w:t>έγινε βιαστής</w:t>
      </w:r>
      <w:r>
        <w:rPr>
          <w:rFonts w:eastAsia="Times New Roman" w:cs="Times New Roman"/>
          <w:szCs w:val="24"/>
        </w:rPr>
        <w:t xml:space="preserve"> και δολοφόνος. </w:t>
      </w:r>
    </w:p>
    <w:p w14:paraId="2B06E4A6"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κάτι άλλο, πολύ απλό για αυτόν τον τόπο που ζούμε. Ξέρετε αυτούς που απολύονται σε ποσοστό; Να μας φέρει η Κυβέρνηση στοιχεία. </w:t>
      </w:r>
    </w:p>
    <w:p w14:paraId="2B06E4A7"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w:t>
      </w:r>
      <w:r>
        <w:rPr>
          <w:rFonts w:eastAsia="Times New Roman" w:cs="Times New Roman"/>
          <w:szCs w:val="24"/>
        </w:rPr>
        <w:t>ουδούνι λήξεως του χρόνου ομιλίας του κυρίου Βουλευτή)</w:t>
      </w:r>
    </w:p>
    <w:p w14:paraId="2B06E4A8"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Δείξτε ελάχιστη ανοχή, κύριε Πρόεδρε. </w:t>
      </w:r>
    </w:p>
    <w:p w14:paraId="2B06E4A9"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Να μας φέρει η Κυβέρνηση στοιχεία, για να δούμε τον αριθμό των </w:t>
      </w:r>
      <w:proofErr w:type="spellStart"/>
      <w:r>
        <w:rPr>
          <w:rFonts w:eastAsia="Times New Roman" w:cs="Times New Roman"/>
          <w:szCs w:val="24"/>
        </w:rPr>
        <w:t>απολυθέντων</w:t>
      </w:r>
      <w:proofErr w:type="spellEnd"/>
      <w:r>
        <w:rPr>
          <w:rFonts w:eastAsia="Times New Roman" w:cs="Times New Roman"/>
          <w:szCs w:val="24"/>
        </w:rPr>
        <w:t xml:space="preserve">, αλλά και τον αριθμό εκείνων που εγκληματούν και ξανά οδηγούνται στις φυλακές. Αυτούς, </w:t>
      </w:r>
      <w:r>
        <w:rPr>
          <w:rFonts w:eastAsia="Times New Roman" w:cs="Times New Roman"/>
          <w:szCs w:val="24"/>
        </w:rPr>
        <w:t xml:space="preserve">λοιπόν, κυκλικά τους ελευθερώνουμε; Έχω πληροφορίες από αστυνομικούς –και είναι επίσημα αυτά, αν θέλετε, κύριοι- ότι είναι υψηλό το ποσοστό της υποτροπής εκείνων που ελευθερώνονται. Είναι υψηλό το ποσοστό. Τι επιδιώκουμε, λοιπόν; </w:t>
      </w:r>
    </w:p>
    <w:p w14:paraId="2B06E4AA"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ότι στις γειτονιές της Αθήνας και στις μικρές περιοχές επικρατεί ο φόβος από τις έξι και επτά το απόγευμα, μόλις πάει να νυχτώσει, επειδή φοβούνται την εκδίκηση εκείνων που είχαν </w:t>
      </w:r>
      <w:proofErr w:type="spellStart"/>
      <w:r>
        <w:rPr>
          <w:rFonts w:eastAsia="Times New Roman" w:cs="Times New Roman"/>
          <w:szCs w:val="24"/>
        </w:rPr>
        <w:t>εγκληματίσει</w:t>
      </w:r>
      <w:proofErr w:type="spellEnd"/>
      <w:r>
        <w:rPr>
          <w:rFonts w:eastAsia="Times New Roman" w:cs="Times New Roman"/>
          <w:szCs w:val="24"/>
        </w:rPr>
        <w:t xml:space="preserve">, τους οποίους είχαν καταγγείλει; Πήγαν αυτοί οι άνθρωποι </w:t>
      </w:r>
      <w:r>
        <w:rPr>
          <w:rFonts w:eastAsia="Times New Roman" w:cs="Times New Roman"/>
          <w:szCs w:val="24"/>
        </w:rPr>
        <w:t xml:space="preserve">μάρτυρες στα δικαστήρια να βεβαιώσουν το έγκλημα που είχαν υποστεί τα θύματα και φοβούνται να βγουν έξω από το σπίτι τους μετά τις επτά και οκτώ το βράδυ. </w:t>
      </w:r>
    </w:p>
    <w:p w14:paraId="2B06E4AB"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Έτσι προστατεύουμε τους πολίτες; Έτσι ασκούμε </w:t>
      </w:r>
      <w:proofErr w:type="spellStart"/>
      <w:r>
        <w:rPr>
          <w:rFonts w:eastAsia="Times New Roman" w:cs="Times New Roman"/>
          <w:szCs w:val="24"/>
        </w:rPr>
        <w:t>αντι</w:t>
      </w:r>
      <w:r>
        <w:rPr>
          <w:rFonts w:eastAsia="Times New Roman" w:cs="Times New Roman"/>
          <w:szCs w:val="24"/>
        </w:rPr>
        <w:t>εγκληματική</w:t>
      </w:r>
      <w:proofErr w:type="spellEnd"/>
      <w:r>
        <w:rPr>
          <w:rFonts w:eastAsia="Times New Roman" w:cs="Times New Roman"/>
          <w:szCs w:val="24"/>
        </w:rPr>
        <w:t xml:space="preserve"> πολιτική; Έτσι θέλουμε να έχουμε ένα κ</w:t>
      </w:r>
      <w:r>
        <w:rPr>
          <w:rFonts w:eastAsia="Times New Roman" w:cs="Times New Roman"/>
          <w:szCs w:val="24"/>
        </w:rPr>
        <w:t xml:space="preserve">ράτος; Ε, όχι, κύριοι, σε αυτό το σημείο είναι υπερβολική η απαίτηση της Κυβέρνησης. </w:t>
      </w:r>
      <w:r>
        <w:rPr>
          <w:rFonts w:eastAsia="Times New Roman" w:cs="Times New Roman"/>
          <w:szCs w:val="24"/>
        </w:rPr>
        <w:t>Ε</w:t>
      </w:r>
      <w:r>
        <w:rPr>
          <w:rFonts w:eastAsia="Times New Roman" w:cs="Times New Roman"/>
          <w:szCs w:val="24"/>
        </w:rPr>
        <w:t>γώ πιστεύω ότι και οι Βουλευτές της κυβερνητικής Πλειοψηφίας θα πρέπει κάποια στιγμή να αντιδράσουν, να μην είναι συνεχώς παθητικοί. Δεν πρέπει να δέχονται οτιδήποτε φέρν</w:t>
      </w:r>
      <w:r>
        <w:rPr>
          <w:rFonts w:eastAsia="Times New Roman" w:cs="Times New Roman"/>
          <w:szCs w:val="24"/>
        </w:rPr>
        <w:t xml:space="preserve">ει η Κυβέρνηση και να βοηθήσουν τουλάχιστον αυτόν τον τόπο. </w:t>
      </w:r>
    </w:p>
    <w:p w14:paraId="2B06E4AC"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B06E4AD"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Καρρά. </w:t>
      </w:r>
    </w:p>
    <w:p w14:paraId="2B06E4AE"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Κωνσταντίνος Τζαβάρας για δώδεκα λεπτά</w:t>
      </w:r>
      <w:r>
        <w:rPr>
          <w:rFonts w:eastAsia="Times New Roman" w:cs="Times New Roman"/>
          <w:szCs w:val="24"/>
        </w:rPr>
        <w:t xml:space="preserve">. </w:t>
      </w:r>
    </w:p>
    <w:p w14:paraId="2B06E4AF"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Ευχαριστώ, κύριε Πρόεδρε. </w:t>
      </w:r>
    </w:p>
    <w:p w14:paraId="2B06E4B0"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όλοι πια γνωρίζουμε ότι για να ψηφιστεί και εν συνεχεία να τεθεί σε ισχύ μια νομοθετική ρύθμιση από τη Βουλή χρειάζεται με βάση τους κανόνες της ορθής νομοθέτησης να διατρέξει κάποια σ</w:t>
      </w:r>
      <w:r>
        <w:rPr>
          <w:rFonts w:eastAsia="Times New Roman" w:cs="Times New Roman"/>
          <w:szCs w:val="24"/>
        </w:rPr>
        <w:t xml:space="preserve">υγκεκριμένα στάδια, τα οποία αρχίζουν από τη δημόσια διαβούλευση και ολοκληρώνονται με την ψήφιση ενός νομοσχεδίου στο σύνολό του. </w:t>
      </w:r>
    </w:p>
    <w:p w14:paraId="2B06E4B1" w14:textId="77777777" w:rsidR="00186434" w:rsidRDefault="00E01EC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Οποιαδήποτε ρύθμιση δεν διατρέχει όλη αυτή τη διαδικασία δεν υπηρετεί τον δημοκρατικό σκοπό με τον οποίο θα πρέπει τουλάχιστ</w:t>
      </w:r>
      <w:r>
        <w:rPr>
          <w:rFonts w:eastAsia="Times New Roman" w:cs="Times New Roman"/>
          <w:szCs w:val="24"/>
        </w:rPr>
        <w:t xml:space="preserve">ον κάθε μέλος αυτής της Βουλής να αντιμετωπίζει τα καθήκοντά του.  </w:t>
      </w:r>
    </w:p>
    <w:p w14:paraId="2B06E4B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την </w:t>
      </w:r>
      <w:r>
        <w:rPr>
          <w:rFonts w:eastAsia="Times New Roman" w:cs="Times New Roman"/>
          <w:szCs w:val="24"/>
        </w:rPr>
        <w:t>ύστατη</w:t>
      </w:r>
      <w:r>
        <w:rPr>
          <w:rFonts w:eastAsia="Times New Roman" w:cs="Times New Roman"/>
          <w:szCs w:val="24"/>
        </w:rPr>
        <w:t xml:space="preserve"> στιγμή να έρχονται προς ψήφιση στη Βουλή ρυθμίσεις που έχουν από τη φύση τους, από το περιεχόμενό τους, από το αντικείμενο που καλούνται να ρυθμίσουν, μεγάλη σπουδαιότητα και αφορούν βέβαια ζητήματα γενικότερης σημασίας. </w:t>
      </w:r>
    </w:p>
    <w:p w14:paraId="2B06E4B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στην ενσωμάτωση αυ</w:t>
      </w:r>
      <w:r>
        <w:rPr>
          <w:rFonts w:eastAsia="Times New Roman" w:cs="Times New Roman"/>
          <w:szCs w:val="24"/>
        </w:rPr>
        <w:t xml:space="preserve">τής της </w:t>
      </w:r>
      <w:r>
        <w:rPr>
          <w:rFonts w:eastAsia="Times New Roman" w:cs="Times New Roman"/>
          <w:szCs w:val="24"/>
        </w:rPr>
        <w:t>ο</w:t>
      </w:r>
      <w:r>
        <w:rPr>
          <w:rFonts w:eastAsia="Times New Roman" w:cs="Times New Roman"/>
          <w:szCs w:val="24"/>
        </w:rPr>
        <w:t xml:space="preserve">δηγίας όλοι συμφωνούμε, γιατί πράγματι τελικά πολύ ορθά κάνετε και ενσωματώνετε στο εθνικό δίκαιο κάτι το οποίο έλειπε, κάτι το οποίο </w:t>
      </w:r>
      <w:r>
        <w:rPr>
          <w:rFonts w:eastAsia="Times New Roman" w:cs="Times New Roman"/>
          <w:szCs w:val="24"/>
        </w:rPr>
        <w:lastRenderedPageBreak/>
        <w:t>προάγει τη διεθνή συνεργασία στον τομέα της δίωξης των εγκλημάτων. Κανένας δεν έχει από ό,τι είδατε καμμία αντίρρ</w:t>
      </w:r>
      <w:r>
        <w:rPr>
          <w:rFonts w:eastAsia="Times New Roman" w:cs="Times New Roman"/>
          <w:szCs w:val="24"/>
        </w:rPr>
        <w:t xml:space="preserve">ηση. </w:t>
      </w:r>
    </w:p>
    <w:p w14:paraId="2B06E4B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Όλα, όμως, τα ζητήματα που ηγέρθησαν αφορούν τις τροπολογίες. Εδώ θα μου επιτρέψετε να πω ότι ο ΣΥΡΙΖΑ και η Κυβέρνησή σας προσπαθούν να εγκαταστήσουν στο Κοινοβούλιο ένα είδος </w:t>
      </w:r>
      <w:proofErr w:type="spellStart"/>
      <w:r>
        <w:rPr>
          <w:rFonts w:eastAsia="Times New Roman" w:cs="Times New Roman"/>
          <w:szCs w:val="24"/>
        </w:rPr>
        <w:t>λαθρονομίας</w:t>
      </w:r>
      <w:proofErr w:type="spellEnd"/>
      <w:r>
        <w:rPr>
          <w:rFonts w:eastAsia="Times New Roman" w:cs="Times New Roman"/>
          <w:szCs w:val="24"/>
        </w:rPr>
        <w:t>. Ουσιαστικά μ</w:t>
      </w:r>
      <w:r>
        <w:rPr>
          <w:rFonts w:eastAsia="Times New Roman" w:cs="Times New Roman"/>
          <w:szCs w:val="24"/>
        </w:rPr>
        <w:t>ί</w:t>
      </w:r>
      <w:r>
        <w:rPr>
          <w:rFonts w:eastAsia="Times New Roman" w:cs="Times New Roman"/>
          <w:szCs w:val="24"/>
        </w:rPr>
        <w:t xml:space="preserve">α διάταξη, η οποία δεν έχει διαβεί όλα αυτά τα </w:t>
      </w:r>
      <w:r>
        <w:rPr>
          <w:rFonts w:eastAsia="Times New Roman" w:cs="Times New Roman"/>
          <w:szCs w:val="24"/>
        </w:rPr>
        <w:t xml:space="preserve">στάδια, δεν μπορεί να αντιμετωπίζεται ως κανόνας δικαίου ο οποίος έχει στο σπέρμα του, στην καταγωγή του την αρχή της δημοκρατικής νομιμοποίησης. </w:t>
      </w:r>
    </w:p>
    <w:p w14:paraId="2B06E4B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Γιατί θα πρέπει όχι μόνο να αισθανόμαστε ότι αντιπροσωπεύουμε τον λαό και λειτουργούμε εξ ονόματός του, αλλά </w:t>
      </w:r>
      <w:r>
        <w:rPr>
          <w:rFonts w:eastAsia="Times New Roman" w:cs="Times New Roman"/>
          <w:szCs w:val="24"/>
        </w:rPr>
        <w:t xml:space="preserve">και σε όλα τα στάδια της συζήτησης στο Κοινοβούλιο θα πρέπει να έχουμε την αίσθηση ότι συμμετέχουμε σε έναν απεριόριστο κοινοβουλευτικό διάλογο, ο οποίος δεν μπορεί με τερτίπια να συρρικνώνεται. </w:t>
      </w:r>
    </w:p>
    <w:p w14:paraId="2B06E4B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Σας ρωτώ ευθέως, κύριε Υπουργέ. Είστε ευχαριστημένος με αυτή</w:t>
      </w:r>
      <w:r>
        <w:rPr>
          <w:rFonts w:eastAsia="Times New Roman" w:cs="Times New Roman"/>
          <w:szCs w:val="24"/>
        </w:rPr>
        <w:t xml:space="preserve"> τη διάταξη που φέρνετε για την τροποποίηση του άρθρου 758 του Κώδικα Πολιτικής Δικονομίας; Πιστεύετε ότι με αυτόν τον τρόπο ανταποκρίνεστε στην υποχρέωση της χώρας να τηρεί τις υποχρεώσεις που υπαγορεύονται γι’ αυτήν από τις διατάξεις της </w:t>
      </w:r>
      <w:r>
        <w:rPr>
          <w:rFonts w:eastAsia="Times New Roman" w:cs="Times New Roman"/>
          <w:szCs w:val="24"/>
        </w:rPr>
        <w:lastRenderedPageBreak/>
        <w:t>Ευρωπαϊκής Σύμβα</w:t>
      </w:r>
      <w:r>
        <w:rPr>
          <w:rFonts w:eastAsia="Times New Roman" w:cs="Times New Roman"/>
          <w:szCs w:val="24"/>
        </w:rPr>
        <w:t xml:space="preserve">σης των Δικαιωμάτων του Ανθρώπου και από τις αποφάσεις που εκδίδει το Ευρωπαϊκό Δικαστήριο των Ανθρωπίνων Δικαιωμάτων; </w:t>
      </w:r>
    </w:p>
    <w:p w14:paraId="2B06E4B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στις 11 Ιουλίου εκδόθηκε απόφαση </w:t>
      </w:r>
      <w:proofErr w:type="spellStart"/>
      <w:r>
        <w:rPr>
          <w:rFonts w:eastAsia="Times New Roman" w:cs="Times New Roman"/>
          <w:szCs w:val="24"/>
        </w:rPr>
        <w:t>Μορέιρα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Φερέιρα</w:t>
      </w:r>
      <w:proofErr w:type="spellEnd"/>
      <w:r>
        <w:rPr>
          <w:rFonts w:eastAsia="Times New Roman" w:cs="Times New Roman"/>
          <w:szCs w:val="24"/>
        </w:rPr>
        <w:t xml:space="preserve"> εναντίον της Πορτογαλίας, όπου όλα τα ζητήματα που αναφέρονται στην έκτ</w:t>
      </w:r>
      <w:r>
        <w:rPr>
          <w:rFonts w:eastAsia="Times New Roman" w:cs="Times New Roman"/>
          <w:szCs w:val="24"/>
        </w:rPr>
        <w:t xml:space="preserve">αση της υποχρέωσης για συμμόρφωση επί του άρθρου 46 της Ευρωπαϊκής Σύμβασης των Δικαιωμάτων του Ανθρώπου επιλύονται; </w:t>
      </w:r>
    </w:p>
    <w:p w14:paraId="2B06E4B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B41171">
        <w:rPr>
          <w:rFonts w:eastAsia="Times New Roman" w:cs="Times New Roman"/>
          <w:b/>
          <w:szCs w:val="24"/>
        </w:rPr>
        <w:t>ΓΕΩΡΓΙΟΣ ΛΑΜΠΡΟΥΛΗΣ</w:t>
      </w:r>
      <w:r>
        <w:rPr>
          <w:rFonts w:eastAsia="Times New Roman" w:cs="Times New Roman"/>
          <w:szCs w:val="24"/>
        </w:rPr>
        <w:t>)</w:t>
      </w:r>
    </w:p>
    <w:p w14:paraId="2B06E4B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Θα σας αναφέρω δυο, τρία ζητήματα τ</w:t>
      </w:r>
      <w:r>
        <w:rPr>
          <w:rFonts w:eastAsia="Times New Roman" w:cs="Times New Roman"/>
          <w:szCs w:val="24"/>
        </w:rPr>
        <w:t>α οποία νομίζετε ότι αποτελούν για μας βάρος και έρχεστε εδώ όλοι και βεβαίως αισθάνεστε και υπερήφανοι, γιατί ικανοποιείτε την επιταγή του Δικαστηρίου των Ανθρωπίνων Δικαιωμάτων. Πλην όμως, το ίδιο το Δικαστήριο των Ανθρωπίνων Δικαιωμάτων, στη συγκεκριμέν</w:t>
      </w:r>
      <w:r>
        <w:rPr>
          <w:rFonts w:eastAsia="Times New Roman" w:cs="Times New Roman"/>
          <w:szCs w:val="24"/>
        </w:rPr>
        <w:t xml:space="preserve">η απόφαση, λέει ότι η διαπίστωση ή η κρίση για την παραβίαση οποιουδήποτε κανόνα της συγκεκριμένης </w:t>
      </w:r>
      <w:r>
        <w:rPr>
          <w:rFonts w:eastAsia="Times New Roman" w:cs="Times New Roman"/>
          <w:szCs w:val="24"/>
        </w:rPr>
        <w:t>σ</w:t>
      </w:r>
      <w:r>
        <w:rPr>
          <w:rFonts w:eastAsia="Times New Roman" w:cs="Times New Roman"/>
          <w:szCs w:val="24"/>
        </w:rPr>
        <w:t xml:space="preserve">ύμβασης έχει δηλωτικό χαρακτήρα και δεν μπορεί σε καμμία περίπτωση το </w:t>
      </w:r>
      <w:r>
        <w:rPr>
          <w:rFonts w:eastAsia="Times New Roman" w:cs="Times New Roman"/>
          <w:szCs w:val="24"/>
        </w:rPr>
        <w:t>δ</w:t>
      </w:r>
      <w:r>
        <w:rPr>
          <w:rFonts w:eastAsia="Times New Roman" w:cs="Times New Roman"/>
          <w:szCs w:val="24"/>
        </w:rPr>
        <w:t>ικα</w:t>
      </w:r>
      <w:r>
        <w:rPr>
          <w:rFonts w:eastAsia="Times New Roman" w:cs="Times New Roman"/>
          <w:szCs w:val="24"/>
        </w:rPr>
        <w:lastRenderedPageBreak/>
        <w:t>στήριο του Στρασβούργου να διατάξει ή και να εισηγηθεί την αντιμετώπιση ή τη συμμό</w:t>
      </w:r>
      <w:r>
        <w:rPr>
          <w:rFonts w:eastAsia="Times New Roman" w:cs="Times New Roman"/>
          <w:szCs w:val="24"/>
        </w:rPr>
        <w:t xml:space="preserve">ρφωση στο διατακτικό της απόφασης με άλλον τρόπον, πλην απ’ αυτόν τον οποίο αναφέρει. </w:t>
      </w:r>
    </w:p>
    <w:p w14:paraId="2B06E4B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ράγματι δεν υπάρχει από τις διατάξεις, από τους ορισμούς μιας απόφασης του Δικαστηρίου των Ανθρωπίνων Δικαιωμάτων, διαρκής δικονομική υποχρέωση του κράτους-μέλους για ν</w:t>
      </w:r>
      <w:r>
        <w:rPr>
          <w:rFonts w:eastAsia="Times New Roman" w:cs="Times New Roman"/>
          <w:szCs w:val="24"/>
        </w:rPr>
        <w:t xml:space="preserve">α έχει ως μέσο συμμόρφωσης την τροποποίηση της εσωτερικής του νομοθεσίας. </w:t>
      </w:r>
    </w:p>
    <w:p w14:paraId="2B06E4B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Όπως χαρακτηριστικά λέει το </w:t>
      </w:r>
      <w:r>
        <w:rPr>
          <w:rFonts w:eastAsia="Times New Roman" w:cs="Times New Roman"/>
          <w:szCs w:val="24"/>
        </w:rPr>
        <w:t>δ</w:t>
      </w:r>
      <w:r>
        <w:rPr>
          <w:rFonts w:eastAsia="Times New Roman" w:cs="Times New Roman"/>
          <w:szCs w:val="24"/>
        </w:rPr>
        <w:t>ικαστήριο στην απόφαση αυτή -και πραγματικά ενδεχομένως να τη γνωρίζετε, αν δεν την γνωρίζετε, όμως, αξίζει να τη διαβάσετε- κάθε κράτος επιθεωρείται γι</w:t>
      </w:r>
      <w:r>
        <w:rPr>
          <w:rFonts w:eastAsia="Times New Roman" w:cs="Times New Roman"/>
          <w:szCs w:val="24"/>
        </w:rPr>
        <w:t xml:space="preserve">α το εάν συμμορφώνεται στις αποφάσεις σε γενικό επίπεδο και όχι σε συγκεκριμένο εξατομικευμένο επίπεδο. </w:t>
      </w:r>
    </w:p>
    <w:p w14:paraId="2B06E4B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χρειάζεται να υπάρξει </w:t>
      </w:r>
      <w:proofErr w:type="spellStart"/>
      <w:r>
        <w:rPr>
          <w:rFonts w:eastAsia="Times New Roman" w:cs="Times New Roman"/>
          <w:szCs w:val="24"/>
        </w:rPr>
        <w:t>επανάνοιγμα</w:t>
      </w:r>
      <w:proofErr w:type="spellEnd"/>
      <w:r>
        <w:rPr>
          <w:rFonts w:eastAsia="Times New Roman" w:cs="Times New Roman"/>
          <w:szCs w:val="24"/>
        </w:rPr>
        <w:t xml:space="preserve"> της κάθε υπόθεσης, όταν υπάρχει καταδίκη για παραβίαση του άρθρου 6 παράγραφος 1 της ΕΣΔΑ. </w:t>
      </w:r>
      <w:r>
        <w:rPr>
          <w:rFonts w:eastAsia="Times New Roman" w:cs="Times New Roman"/>
          <w:szCs w:val="24"/>
        </w:rPr>
        <w:t>Β</w:t>
      </w:r>
      <w:r>
        <w:rPr>
          <w:rFonts w:eastAsia="Times New Roman" w:cs="Times New Roman"/>
          <w:szCs w:val="24"/>
        </w:rPr>
        <w:t>έβαια, αν συν</w:t>
      </w:r>
      <w:r>
        <w:rPr>
          <w:rFonts w:eastAsia="Times New Roman" w:cs="Times New Roman"/>
          <w:szCs w:val="24"/>
        </w:rPr>
        <w:t>έβαινε κάτι τέτοιο, θα μας είχαν κηρύξει αποσυνάγωγους, θα μας είχαν διώξει από το Συμβούλιο της Ευρώπης, κύριε Υπουργέ, γιατί αυτό που συστηματικά θα έπρεπε να σας ευαισθητοποιεί είναι το γεγονός ότι εξακολουθεί ακόμα να μας καταδικάζει το Ευρωπαϊκό Δικασ</w:t>
      </w:r>
      <w:r>
        <w:rPr>
          <w:rFonts w:eastAsia="Times New Roman" w:cs="Times New Roman"/>
          <w:szCs w:val="24"/>
        </w:rPr>
        <w:t xml:space="preserve">τήριο </w:t>
      </w:r>
      <w:r>
        <w:rPr>
          <w:rFonts w:eastAsia="Times New Roman" w:cs="Times New Roman"/>
          <w:szCs w:val="24"/>
        </w:rPr>
        <w:lastRenderedPageBreak/>
        <w:t xml:space="preserve">των Ανθρωπίνων Δικαιωμάτων για την υπερβολική καθυστέρηση στην έκδοση των δικαστικών αποφάσεων. </w:t>
      </w:r>
    </w:p>
    <w:p w14:paraId="2B06E4B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Θεωρώ πράγματι ότι η πρώτη δήλωση που έκανε ο </w:t>
      </w:r>
      <w:proofErr w:type="spellStart"/>
      <w:r>
        <w:rPr>
          <w:rFonts w:eastAsia="Times New Roman" w:cs="Times New Roman"/>
          <w:szCs w:val="24"/>
        </w:rPr>
        <w:t>νεοεκλεγείς</w:t>
      </w:r>
      <w:proofErr w:type="spellEnd"/>
      <w:r>
        <w:rPr>
          <w:rFonts w:eastAsia="Times New Roman" w:cs="Times New Roman"/>
          <w:szCs w:val="24"/>
        </w:rPr>
        <w:t xml:space="preserve"> </w:t>
      </w:r>
      <w:proofErr w:type="spellStart"/>
      <w:r>
        <w:rPr>
          <w:rFonts w:eastAsia="Times New Roman" w:cs="Times New Roman"/>
          <w:szCs w:val="24"/>
        </w:rPr>
        <w:t>ρόεδρος</w:t>
      </w:r>
      <w:proofErr w:type="spellEnd"/>
      <w:r>
        <w:rPr>
          <w:rFonts w:eastAsia="Times New Roman" w:cs="Times New Roman"/>
          <w:szCs w:val="24"/>
        </w:rPr>
        <w:t xml:space="preserve"> του Αρείου Πάγου για το ότι η χώρα χρειάζεται μία αποτελεσματική δικαιοσύνη, αποτελεί γ</w:t>
      </w:r>
      <w:r>
        <w:rPr>
          <w:rFonts w:eastAsia="Times New Roman" w:cs="Times New Roman"/>
          <w:szCs w:val="24"/>
        </w:rPr>
        <w:t>ια μένα, αν θέλετε, αλλά και για όλους τους πολίτες αυτής της χώρας, μία ελπιδοφόρα αρχή μίας θητείας, για την οποία ευχόμαστε όλοι βέβαια να είναι επιτυχής.</w:t>
      </w:r>
    </w:p>
    <w:p w14:paraId="2B06E4B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Όσον αφορά δε το ζήτημα του άρθρου 758 του Κώδικα Πολιτικής Δικονομίας, επειδή είστε νομικός, θα πρέπει να δούμε εάν και κατά πόσο υπήρχε μία τέτοια υποχρέωση και από τη φύση της υπόθεσης για την οποία γίνεται λόγος, γιατί η διάταξη του άρθρου 6, παράγραφο</w:t>
      </w:r>
      <w:r>
        <w:rPr>
          <w:rFonts w:eastAsia="Times New Roman" w:cs="Times New Roman"/>
          <w:szCs w:val="24"/>
        </w:rPr>
        <w:t xml:space="preserve">ς 1, κύριοι συνάδελφοι, αφορά το δικαίωμα στη δίκαιη διαδικασία για την εκδίκαση διαφορών αστικών ή κατηγορίας η οποία ασκείται εναντίον συγκεκριμένου προσώπου. </w:t>
      </w:r>
    </w:p>
    <w:p w14:paraId="2B06E4B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Όμως, όπως ξέρουμε όλοι οι νομικοί, υπάρχουν δύο ειδών δικαιοδοσίες στην Πολιτική Δικονομία. Υ</w:t>
      </w:r>
      <w:r>
        <w:rPr>
          <w:rFonts w:eastAsia="Times New Roman" w:cs="Times New Roman"/>
          <w:szCs w:val="24"/>
        </w:rPr>
        <w:t>πάρχει η αμφισβητούμενη, όπου πράγματι εκεί τα δικαστήρια επιλύουν διαφορές –</w:t>
      </w:r>
      <w:r>
        <w:rPr>
          <w:rFonts w:eastAsia="Times New Roman" w:cs="Times New Roman"/>
          <w:szCs w:val="24"/>
        </w:rPr>
        <w:lastRenderedPageBreak/>
        <w:t xml:space="preserve">και υπενθυμίζω ότι διαφορά είναι το αίτημα για αυθεντική με δύναμη </w:t>
      </w:r>
      <w:proofErr w:type="spellStart"/>
      <w:r>
        <w:rPr>
          <w:rFonts w:eastAsia="Times New Roman" w:cs="Times New Roman"/>
          <w:szCs w:val="24"/>
        </w:rPr>
        <w:t>δεδικασμένου</w:t>
      </w:r>
      <w:proofErr w:type="spellEnd"/>
      <w:r>
        <w:rPr>
          <w:rFonts w:eastAsia="Times New Roman" w:cs="Times New Roman"/>
          <w:szCs w:val="24"/>
        </w:rPr>
        <w:t xml:space="preserve"> διάγνωση των εννόμων συνεπειών του ιδιωτικού δικαίου- και η </w:t>
      </w:r>
      <w:proofErr w:type="spellStart"/>
      <w:r>
        <w:rPr>
          <w:rFonts w:eastAsia="Times New Roman" w:cs="Times New Roman"/>
          <w:szCs w:val="24"/>
        </w:rPr>
        <w:t>εκουσία</w:t>
      </w:r>
      <w:proofErr w:type="spellEnd"/>
      <w:r>
        <w:rPr>
          <w:rFonts w:eastAsia="Times New Roman" w:cs="Times New Roman"/>
          <w:szCs w:val="24"/>
        </w:rPr>
        <w:t xml:space="preserve"> δικαιοδοσία, όπου εκεί το δικασ</w:t>
      </w:r>
      <w:r>
        <w:rPr>
          <w:rFonts w:eastAsia="Times New Roman" w:cs="Times New Roman"/>
          <w:szCs w:val="24"/>
        </w:rPr>
        <w:t xml:space="preserve">τήριο δεν ασχολείται με διαφορές, αλλά με διοικητικές κατ’ </w:t>
      </w:r>
      <w:proofErr w:type="spellStart"/>
      <w:r>
        <w:rPr>
          <w:rFonts w:eastAsia="Times New Roman" w:cs="Times New Roman"/>
          <w:szCs w:val="24"/>
        </w:rPr>
        <w:t>ουσίαν</w:t>
      </w:r>
      <w:proofErr w:type="spellEnd"/>
      <w:r>
        <w:rPr>
          <w:rFonts w:eastAsia="Times New Roman" w:cs="Times New Roman"/>
          <w:szCs w:val="24"/>
        </w:rPr>
        <w:t xml:space="preserve"> υποθέσεις.</w:t>
      </w:r>
    </w:p>
    <w:p w14:paraId="2B06E4C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Ερωτώ, λοιπόν, το εξής: Πώς είναι δυνατόν σε μία διαδικασία που δεν έχει τον χαρακτήρα της δικαιοδοτικής λειτουργίας, εν στενή </w:t>
      </w:r>
      <w:proofErr w:type="spellStart"/>
      <w:r>
        <w:rPr>
          <w:rFonts w:eastAsia="Times New Roman" w:cs="Times New Roman"/>
          <w:szCs w:val="24"/>
        </w:rPr>
        <w:t>εννοία</w:t>
      </w:r>
      <w:proofErr w:type="spellEnd"/>
      <w:r>
        <w:rPr>
          <w:rFonts w:eastAsia="Times New Roman" w:cs="Times New Roman"/>
          <w:szCs w:val="24"/>
        </w:rPr>
        <w:t xml:space="preserve"> και με την έννοια της αμφισβητούμενης δικαιοδ</w:t>
      </w:r>
      <w:r>
        <w:rPr>
          <w:rFonts w:eastAsia="Times New Roman" w:cs="Times New Roman"/>
          <w:szCs w:val="24"/>
        </w:rPr>
        <w:t xml:space="preserve">οσίας, να λέει κάποιος ότι έχουμε εδώ παραβίαση του δικαιώματος στη δίκαιη διαδικασία, όταν αυτό δεν είναι τίποτα άλλο από μία υπόθεση που έχει να κάνει με την υποχρέωση της </w:t>
      </w:r>
      <w:r>
        <w:rPr>
          <w:rFonts w:eastAsia="Times New Roman" w:cs="Times New Roman"/>
          <w:szCs w:val="24"/>
        </w:rPr>
        <w:t>δ</w:t>
      </w:r>
      <w:r>
        <w:rPr>
          <w:rFonts w:eastAsia="Times New Roman" w:cs="Times New Roman"/>
          <w:szCs w:val="24"/>
        </w:rPr>
        <w:t>ικαιοσύνης να περιάπτει ουσιαστικά μία συγκεκριμένη απόφαση με το κύρος της;</w:t>
      </w:r>
    </w:p>
    <w:p w14:paraId="2B06E4C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Υπάρ</w:t>
      </w:r>
      <w:r>
        <w:rPr>
          <w:rFonts w:eastAsia="Times New Roman" w:cs="Times New Roman"/>
          <w:szCs w:val="24"/>
        </w:rPr>
        <w:t>χει και κάτι άλλο πολύ σημαντικό, το οποίο θέλω ειλικρινά να σας πω ότι δεν περίμενα από εσάς να το έχετε παραλείψει.</w:t>
      </w:r>
    </w:p>
    <w:p w14:paraId="2B06E4C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Κύριε Υπουργέ, υπάρχει ήδη και στο Κοινοβούλιο η Ειδική Μόνιμη Επιτροπή παρακολούθησης της νομολογίας του Ευρωπαϊκού Δικαστηρίου του Στρασ</w:t>
      </w:r>
      <w:r>
        <w:rPr>
          <w:rFonts w:eastAsia="Times New Roman" w:cs="Times New Roman"/>
          <w:szCs w:val="24"/>
        </w:rPr>
        <w:t xml:space="preserve">βούργου και επειδή μαζί με </w:t>
      </w:r>
      <w:r>
        <w:rPr>
          <w:rFonts w:eastAsia="Times New Roman" w:cs="Times New Roman"/>
          <w:szCs w:val="24"/>
        </w:rPr>
        <w:lastRenderedPageBreak/>
        <w:t>άλλους συναδέλφους έχω την τιμή να συμμετέχω, σας πληροφορώ ότι μέχρι σήμερα δεν έχει συνεδριάσει ποτέ αυτή η συγκεκριμένη Επιτροπή, προκειμένου τουλάχιστον να εκτελέσει θέματα της αρμοδιότητάς της. Ξέρετε μεταξύ των άλλων ποια ε</w:t>
      </w:r>
      <w:r>
        <w:rPr>
          <w:rFonts w:eastAsia="Times New Roman" w:cs="Times New Roman"/>
          <w:szCs w:val="24"/>
        </w:rPr>
        <w:t>ίναι η αρμοδιότητα; Είναι η μελέτη των αποφάσεων του Ευρωπαϊκού Δικαστηρίου του Στρασβούργου και η κατάρτιση προτάσεων για την εναρμόνιση της νομοθεσίας της χώρας μας με κάποια συγκεκριμένα στοιχεία τα οποία αφορούν παραβιάσεις ή κατευθύνσεις που δίνει η ν</w:t>
      </w:r>
      <w:r>
        <w:rPr>
          <w:rFonts w:eastAsia="Times New Roman" w:cs="Times New Roman"/>
          <w:szCs w:val="24"/>
        </w:rPr>
        <w:t xml:space="preserve">ομολογία του Ευρωπαϊκού Δικαστηρίου </w:t>
      </w:r>
      <w:r>
        <w:rPr>
          <w:rFonts w:eastAsia="Times New Roman" w:cs="Times New Roman"/>
          <w:szCs w:val="24"/>
        </w:rPr>
        <w:t>π</w:t>
      </w:r>
      <w:r>
        <w:rPr>
          <w:rFonts w:eastAsia="Times New Roman" w:cs="Times New Roman"/>
          <w:szCs w:val="24"/>
        </w:rPr>
        <w:t xml:space="preserve">ροστασίας των </w:t>
      </w:r>
      <w:r>
        <w:rPr>
          <w:rFonts w:eastAsia="Times New Roman" w:cs="Times New Roman"/>
          <w:szCs w:val="24"/>
        </w:rPr>
        <w:t>α</w:t>
      </w:r>
      <w:r>
        <w:rPr>
          <w:rFonts w:eastAsia="Times New Roman" w:cs="Times New Roman"/>
          <w:szCs w:val="24"/>
        </w:rPr>
        <w:t xml:space="preserve">νθρωπίνων </w:t>
      </w:r>
      <w:r>
        <w:rPr>
          <w:rFonts w:eastAsia="Times New Roman" w:cs="Times New Roman"/>
          <w:szCs w:val="24"/>
        </w:rPr>
        <w:t>δ</w:t>
      </w:r>
      <w:r>
        <w:rPr>
          <w:rFonts w:eastAsia="Times New Roman" w:cs="Times New Roman"/>
          <w:szCs w:val="24"/>
        </w:rPr>
        <w:t>ικαιωμάτων.</w:t>
      </w:r>
    </w:p>
    <w:p w14:paraId="2B06E4C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Γιατί, λοιπόν, θα πρέπει σ’ αυτή τη συγκεκριμένη περίπτωση να δείξουμε τόσο πολύ μεγάλη βιασύνη και με μία τροπολογία να φέρουμε αυτή τη μεταβολή του Κώδικα Πολιτικής Δικονομίας, ότ</w:t>
      </w:r>
      <w:r>
        <w:rPr>
          <w:rFonts w:eastAsia="Times New Roman" w:cs="Times New Roman"/>
          <w:szCs w:val="24"/>
        </w:rPr>
        <w:t>αν αυτό, τουλάχιστον εσείς, θα έπρεπε να το αφήσετε να ωριμάσει για να μην υπάρχει και να μην ακούγεται σ’ αυτήν την Αίθουσα ότι απ’ αυτού του είδους τη βιαστική νομοθέτηση δημιουργούνται και κάποιες καχυποψίες που έχουν προεκτάσεις και σε εθνικά θέματα;</w:t>
      </w:r>
    </w:p>
    <w:p w14:paraId="2B06E4C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μως, εδώ εγώ θα σας πω και κάτι άλλο για να δείτε ότι είστε πραγματικά βιαστικός και αυτή η βιασύνη για μας είναι ύποπτη. </w:t>
      </w:r>
    </w:p>
    <w:p w14:paraId="2B06E4C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Θεωρείτε τώρα ότι η άλλη τροπολογία που φέρνετε, με την οποία αναβάλλετε τις εκλογές στους </w:t>
      </w:r>
      <w:r>
        <w:rPr>
          <w:rFonts w:eastAsia="Times New Roman" w:cs="Times New Roman"/>
          <w:szCs w:val="24"/>
        </w:rPr>
        <w:t>ι</w:t>
      </w:r>
      <w:r>
        <w:rPr>
          <w:rFonts w:eastAsia="Times New Roman" w:cs="Times New Roman"/>
          <w:szCs w:val="24"/>
        </w:rPr>
        <w:t xml:space="preserve">ατρικούς </w:t>
      </w:r>
      <w:r>
        <w:rPr>
          <w:rFonts w:eastAsia="Times New Roman" w:cs="Times New Roman"/>
          <w:szCs w:val="24"/>
        </w:rPr>
        <w:t>σ</w:t>
      </w:r>
      <w:r>
        <w:rPr>
          <w:rFonts w:eastAsia="Times New Roman" w:cs="Times New Roman"/>
          <w:szCs w:val="24"/>
        </w:rPr>
        <w:t>υλλόγους, δεν παραβιάζει ανθρώπ</w:t>
      </w:r>
      <w:r>
        <w:rPr>
          <w:rFonts w:eastAsia="Times New Roman" w:cs="Times New Roman"/>
          <w:szCs w:val="24"/>
        </w:rPr>
        <w:t xml:space="preserve">ινα δικαιώματα που προβλέπονται στην Ευρωπαϊκή Σύμβαση των Δικαιωμάτων του Ανθρώπου; Όταν, δηλαδή, η πολιτεία επεμβαίνει κατ’ αυτόν τον τρόπο, χωρίς τη σύμφωνη γνώμη και χωρίς αποφάσεις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σ</w:t>
      </w:r>
      <w:r>
        <w:rPr>
          <w:rFonts w:eastAsia="Times New Roman" w:cs="Times New Roman"/>
          <w:szCs w:val="24"/>
        </w:rPr>
        <w:t xml:space="preserve">υνελεύσεων των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σ</w:t>
      </w:r>
      <w:r>
        <w:rPr>
          <w:rFonts w:eastAsia="Times New Roman" w:cs="Times New Roman"/>
          <w:szCs w:val="24"/>
        </w:rPr>
        <w:t>υλλόγων και παρατείνει τη διάρκε</w:t>
      </w:r>
      <w:r>
        <w:rPr>
          <w:rFonts w:eastAsia="Times New Roman" w:cs="Times New Roman"/>
          <w:szCs w:val="24"/>
        </w:rPr>
        <w:t xml:space="preserve">ια της θητείας διοικήσεων, για τις οποίες αποφάσισαν οι </w:t>
      </w:r>
      <w:r>
        <w:rPr>
          <w:rFonts w:eastAsia="Times New Roman" w:cs="Times New Roman"/>
          <w:szCs w:val="24"/>
        </w:rPr>
        <w:t>γ</w:t>
      </w:r>
      <w:r>
        <w:rPr>
          <w:rFonts w:eastAsia="Times New Roman" w:cs="Times New Roman"/>
          <w:szCs w:val="24"/>
        </w:rPr>
        <w:t xml:space="preserve">ενικές </w:t>
      </w:r>
      <w:r>
        <w:rPr>
          <w:rFonts w:eastAsia="Times New Roman" w:cs="Times New Roman"/>
          <w:szCs w:val="24"/>
        </w:rPr>
        <w:t>σ</w:t>
      </w:r>
      <w:r>
        <w:rPr>
          <w:rFonts w:eastAsia="Times New Roman" w:cs="Times New Roman"/>
          <w:szCs w:val="24"/>
        </w:rPr>
        <w:t xml:space="preserve">υνελεύσεις να έχουν μία συγκεκριμένη διάρκεια η οποία ήδη εξαντλείται και εσείς την παρατείνετε, δεν παραβιάζετε την Ευρωπαϊκή Σύμβαση των Δικαιωμάτων του Ανθρώπου, δηλαδή τα άρθρα 11 και 12 </w:t>
      </w:r>
      <w:r>
        <w:rPr>
          <w:rFonts w:eastAsia="Times New Roman" w:cs="Times New Roman"/>
          <w:szCs w:val="24"/>
        </w:rPr>
        <w:t>του Συντάγματος;</w:t>
      </w:r>
    </w:p>
    <w:p w14:paraId="2B06E4C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Γιατί δημιουργείτε, λοιπόν, την εντύπωση ότι χρησιμοποιείτε δύο μέτρα και δύο σταθμά;</w:t>
      </w:r>
    </w:p>
    <w:p w14:paraId="2B06E4C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Υπό αυτή την έννοια πραγματικά η προσπάθειά σας, εν όψει μάλιστα και της διχοστασίας που έχει εκδηλωθεί στο κυβερνητικό στρατόπεδο, μας δημιουργεί και εμ</w:t>
      </w:r>
      <w:r>
        <w:rPr>
          <w:rFonts w:eastAsia="Times New Roman" w:cs="Times New Roman"/>
          <w:szCs w:val="24"/>
        </w:rPr>
        <w:t xml:space="preserve">άς την υποχρέωση να </w:t>
      </w:r>
      <w:r>
        <w:rPr>
          <w:rFonts w:eastAsia="Times New Roman" w:cs="Times New Roman"/>
          <w:szCs w:val="24"/>
        </w:rPr>
        <w:lastRenderedPageBreak/>
        <w:t>πούμε ότι αυτό είναι ένα ζήτημα το οποίο με πολύ μεγάλη περίσκεψη θα πρέπει εδώ οι συνάδελφοι να το αντιμετωπίσουν.</w:t>
      </w:r>
    </w:p>
    <w:p w14:paraId="2B06E4C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σας πω και ένα ακόμα σημείο. Υπάρχει ένα θέμα με αυτό το </w:t>
      </w:r>
      <w:r>
        <w:rPr>
          <w:rFonts w:eastAsia="Times New Roman" w:cs="Times New Roman"/>
          <w:szCs w:val="24"/>
          <w:lang w:val="en-US"/>
        </w:rPr>
        <w:t>rebate</w:t>
      </w:r>
      <w:r>
        <w:rPr>
          <w:rFonts w:eastAsia="Times New Roman" w:cs="Times New Roman"/>
          <w:szCs w:val="24"/>
        </w:rPr>
        <w:t>. Υπάρχει ένα θέμα με αυτή την εντελώς</w:t>
      </w:r>
      <w:r>
        <w:rPr>
          <w:rFonts w:eastAsia="Times New Roman" w:cs="Times New Roman"/>
          <w:szCs w:val="24"/>
        </w:rPr>
        <w:t xml:space="preserve"> πλέον καταδιωκτικού χαρακτήρα αντιμετώπιση της τάξης των ανθρώπων που έχουν στη ζωή τους επιλέξει να υπηρετούν την υγεία είτε ως γιατροί, είτε ως επιχειρηματίες, είτε με μια σειρά άλλα επαγγέλματα τα οποία χρηματοδοτούνται από τον προϋπολογισμό του Υπουργ</w:t>
      </w:r>
      <w:r>
        <w:rPr>
          <w:rFonts w:eastAsia="Times New Roman" w:cs="Times New Roman"/>
          <w:szCs w:val="24"/>
        </w:rPr>
        <w:t xml:space="preserve">είου Υγείας. Γιατί να τους καταλαμβάνετε εξαπίνης αυτούς; </w:t>
      </w:r>
      <w:r>
        <w:rPr>
          <w:rFonts w:eastAsia="Times New Roman" w:cs="Times New Roman"/>
          <w:szCs w:val="24"/>
        </w:rPr>
        <w:t>Ε</w:t>
      </w:r>
      <w:r>
        <w:rPr>
          <w:rFonts w:eastAsia="Times New Roman" w:cs="Times New Roman"/>
          <w:szCs w:val="24"/>
        </w:rPr>
        <w:t>νώ ήδη τον Ιούλιο νομοθετήσατε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ν.4486 και είπατε ότι αυτή η συγκεκριμένη επιβάρυνση που θα υπάρχει, θα ξεκινήσει από τον Ιούλιο, τους καταλαμβάνετε πάλι και τους κεραυνοβολείτε εντε</w:t>
      </w:r>
      <w:r>
        <w:rPr>
          <w:rFonts w:eastAsia="Times New Roman" w:cs="Times New Roman"/>
          <w:szCs w:val="24"/>
        </w:rPr>
        <w:t>λώς απρόβλεπτα και τους δημιουργείτε την υποχρέωση μιας αναδρομικής εφαρμογής αυτού του συγκεκριμένου βάρους.</w:t>
      </w:r>
    </w:p>
    <w:p w14:paraId="2B06E4C9"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szCs w:val="24"/>
        </w:rPr>
        <w:t xml:space="preserve">Θεωρώ ότι και εδώ, όχι μόνο δεν πράττετε σωστά, αλλά θα πρέπει όλες αυτές τις </w:t>
      </w:r>
      <w:r>
        <w:rPr>
          <w:rFonts w:eastAsia="Times New Roman" w:cs="Times New Roman"/>
          <w:bCs/>
          <w:szCs w:val="24"/>
        </w:rPr>
        <w:t>τροπολογίες να τις αποσύρετε.</w:t>
      </w:r>
    </w:p>
    <w:p w14:paraId="2B06E4CA" w14:textId="77777777" w:rsidR="00186434" w:rsidRDefault="00E01EC9">
      <w:pPr>
        <w:spacing w:line="600" w:lineRule="auto"/>
        <w:ind w:firstLine="720"/>
        <w:contextualSpacing/>
        <w:jc w:val="both"/>
        <w:rPr>
          <w:rFonts w:eastAsia="Times New Roman" w:cs="Times New Roman"/>
          <w:bCs/>
          <w:szCs w:val="24"/>
        </w:rPr>
      </w:pPr>
      <w:r>
        <w:rPr>
          <w:rFonts w:eastAsia="Times New Roman"/>
          <w:bCs/>
          <w:szCs w:val="24"/>
        </w:rPr>
        <w:t>Ευχαριστώ πολύ, κ</w:t>
      </w:r>
      <w:r>
        <w:rPr>
          <w:rFonts w:eastAsia="Times New Roman" w:cs="Times New Roman"/>
          <w:bCs/>
          <w:szCs w:val="24"/>
        </w:rPr>
        <w:t>ύριε Πρόεδρε.</w:t>
      </w:r>
    </w:p>
    <w:p w14:paraId="2B06E4CB" w14:textId="77777777" w:rsidR="00186434" w:rsidRDefault="00E01EC9">
      <w:pPr>
        <w:spacing w:line="600" w:lineRule="auto"/>
        <w:ind w:firstLine="720"/>
        <w:contextualSpacing/>
        <w:jc w:val="center"/>
        <w:rPr>
          <w:rFonts w:eastAsia="Times New Roman"/>
          <w:bCs/>
        </w:rPr>
      </w:pPr>
      <w:r>
        <w:rPr>
          <w:rFonts w:eastAsia="Times New Roman"/>
          <w:bCs/>
        </w:rPr>
        <w:t>(Χειροκ</w:t>
      </w:r>
      <w:r>
        <w:rPr>
          <w:rFonts w:eastAsia="Times New Roman"/>
          <w:bCs/>
        </w:rPr>
        <w:t>ροτήματα από την πτέρυγα της Νέας Δημοκρατίας)</w:t>
      </w:r>
    </w:p>
    <w:p w14:paraId="2B06E4C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Νικόλαος Παρασκευόπουλος από τον ΣΥΡΙΖΑ.</w:t>
      </w:r>
    </w:p>
    <w:p w14:paraId="2B06E4CD"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
          <w:szCs w:val="24"/>
        </w:rPr>
        <w:t xml:space="preserve">ΝΙΚΟΛΑΟΣ ΠΑΡΑΣΚΕΥΟΠΟΥΛΟΣ: </w:t>
      </w:r>
      <w:r>
        <w:rPr>
          <w:rFonts w:eastAsia="Times New Roman" w:cs="Times New Roman"/>
          <w:szCs w:val="24"/>
        </w:rPr>
        <w:t xml:space="preserve">Ίσως είναι πρωτότυπο, αλλά θα μιλήσω λίγο για την ίδια την </w:t>
      </w:r>
      <w:r>
        <w:rPr>
          <w:rFonts w:eastAsia="Times New Roman" w:cs="Times New Roman"/>
          <w:szCs w:val="24"/>
        </w:rPr>
        <w:t>ο</w:t>
      </w:r>
      <w:r>
        <w:rPr>
          <w:rFonts w:eastAsia="Times New Roman" w:cs="Times New Roman"/>
          <w:szCs w:val="24"/>
        </w:rPr>
        <w:t xml:space="preserve">δηγία και για την ενσωμάτωσή της και όχι για τις </w:t>
      </w:r>
      <w:r>
        <w:rPr>
          <w:rFonts w:eastAsia="Times New Roman" w:cs="Times New Roman"/>
          <w:bCs/>
          <w:szCs w:val="24"/>
        </w:rPr>
        <w:t>τροπολογίες.</w:t>
      </w:r>
    </w:p>
    <w:p w14:paraId="2B06E4CE"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Σ</w:t>
      </w:r>
      <w:r>
        <w:rPr>
          <w:rFonts w:eastAsia="Times New Roman" w:cs="Times New Roman"/>
          <w:bCs/>
          <w:szCs w:val="24"/>
        </w:rPr>
        <w:t>ε</w:t>
      </w:r>
      <w:r>
        <w:rPr>
          <w:rFonts w:eastAsia="Times New Roman" w:cs="Times New Roman"/>
          <w:bCs/>
          <w:szCs w:val="24"/>
        </w:rPr>
        <w:t xml:space="preserve"> ό,τι αφορά την επί της αρχής αποδοχή της </w:t>
      </w:r>
      <w:r>
        <w:rPr>
          <w:rFonts w:eastAsia="Times New Roman" w:cs="Times New Roman"/>
          <w:bCs/>
          <w:szCs w:val="24"/>
        </w:rPr>
        <w:t>ο</w:t>
      </w:r>
      <w:r>
        <w:rPr>
          <w:rFonts w:eastAsia="Times New Roman" w:cs="Times New Roman"/>
          <w:bCs/>
          <w:szCs w:val="24"/>
        </w:rPr>
        <w:t>δηγίας η οποία ενσωματώνεται, όλοι είναι σύμφωνοι. Χρειάζεται συνεργασία διακρατική για την καταπολέμηση του οργανωμένου εγκλήματος και γι’ αυτό χρει</w:t>
      </w:r>
      <w:r>
        <w:rPr>
          <w:rFonts w:eastAsia="Times New Roman" w:cs="Times New Roman"/>
          <w:bCs/>
          <w:szCs w:val="24"/>
        </w:rPr>
        <w:t>άζεται δικονομική συνεργασία.</w:t>
      </w:r>
    </w:p>
    <w:p w14:paraId="2B06E4CF"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 xml:space="preserve">Επομένως, η δική μου κριτική δεν αφορά τόσο την ενσωμάτωση -πρέπει να γίνει βασικά η ενσωμάτωση- όσο την </w:t>
      </w:r>
      <w:r>
        <w:rPr>
          <w:rFonts w:eastAsia="Times New Roman" w:cs="Times New Roman"/>
          <w:bCs/>
          <w:szCs w:val="24"/>
        </w:rPr>
        <w:t>ε</w:t>
      </w:r>
      <w:r>
        <w:rPr>
          <w:rFonts w:eastAsia="Times New Roman" w:cs="Times New Roman"/>
          <w:bCs/>
          <w:szCs w:val="24"/>
        </w:rPr>
        <w:t xml:space="preserve">υρωπαϊκή τακτική να προχωρεί σε έκδοση </w:t>
      </w:r>
      <w:r>
        <w:rPr>
          <w:rFonts w:eastAsia="Times New Roman" w:cs="Times New Roman"/>
          <w:bCs/>
          <w:szCs w:val="24"/>
        </w:rPr>
        <w:t>ο</w:t>
      </w:r>
      <w:r>
        <w:rPr>
          <w:rFonts w:eastAsia="Times New Roman" w:cs="Times New Roman"/>
          <w:bCs/>
          <w:szCs w:val="24"/>
        </w:rPr>
        <w:t>δηγιών χωρίς ταυτόχρονα η θεσμική προσέγγιση των νομοθεσιών των ευρωπαϊκών χωρών</w:t>
      </w:r>
      <w:r>
        <w:rPr>
          <w:rFonts w:eastAsia="Times New Roman" w:cs="Times New Roman"/>
          <w:bCs/>
          <w:szCs w:val="24"/>
        </w:rPr>
        <w:t xml:space="preserve"> να προχωρεί με την ίδια ταχύτητα. Τι εννοώ εδώ; Θα το πω με ένα συγκεκριμένο παράδειγμα.</w:t>
      </w:r>
    </w:p>
    <w:p w14:paraId="2B06E4D0"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 xml:space="preserve">Στο άρθρο 1 της </w:t>
      </w:r>
      <w:r>
        <w:rPr>
          <w:rFonts w:eastAsia="Times New Roman" w:cs="Times New Roman"/>
          <w:bCs/>
          <w:szCs w:val="24"/>
        </w:rPr>
        <w:t>ο</w:t>
      </w:r>
      <w:r>
        <w:rPr>
          <w:rFonts w:eastAsia="Times New Roman" w:cs="Times New Roman"/>
          <w:bCs/>
          <w:szCs w:val="24"/>
        </w:rPr>
        <w:t xml:space="preserve">δηγίας, όπως ενσωματώνεται κιόλας, γίνεται λόγος για δικαστική αρχή κράτους που εκδίδει την </w:t>
      </w:r>
      <w:r>
        <w:rPr>
          <w:rFonts w:eastAsia="Times New Roman" w:cs="Times New Roman"/>
          <w:bCs/>
          <w:szCs w:val="24"/>
        </w:rPr>
        <w:t>ε</w:t>
      </w:r>
      <w:r>
        <w:rPr>
          <w:rFonts w:eastAsia="Times New Roman" w:cs="Times New Roman"/>
          <w:bCs/>
          <w:szCs w:val="24"/>
        </w:rPr>
        <w:t xml:space="preserve">υρωπαϊκή </w:t>
      </w:r>
      <w:r>
        <w:rPr>
          <w:rFonts w:eastAsia="Times New Roman" w:cs="Times New Roman"/>
          <w:bCs/>
          <w:szCs w:val="24"/>
        </w:rPr>
        <w:t>ε</w:t>
      </w:r>
      <w:r>
        <w:rPr>
          <w:rFonts w:eastAsia="Times New Roman" w:cs="Times New Roman"/>
          <w:bCs/>
          <w:szCs w:val="24"/>
        </w:rPr>
        <w:t xml:space="preserve">ντολή </w:t>
      </w:r>
      <w:r>
        <w:rPr>
          <w:rFonts w:eastAsia="Times New Roman" w:cs="Times New Roman"/>
          <w:bCs/>
          <w:szCs w:val="24"/>
        </w:rPr>
        <w:t>έ</w:t>
      </w:r>
      <w:r>
        <w:rPr>
          <w:rFonts w:eastAsia="Times New Roman" w:cs="Times New Roman"/>
          <w:bCs/>
          <w:szCs w:val="24"/>
        </w:rPr>
        <w:t>ρευνας. Τι είναι δικαστική αρχή κράτους</w:t>
      </w:r>
      <w:r>
        <w:rPr>
          <w:rFonts w:eastAsia="Times New Roman" w:cs="Times New Roman"/>
          <w:bCs/>
          <w:szCs w:val="24"/>
        </w:rPr>
        <w:t xml:space="preserve">; Και να δούμε τους ορισμούς, δεν λέγεται τίποτα. Γίνεται λόγος για αρχής έκδοσης και όχι για δικαστική αρχή. </w:t>
      </w:r>
    </w:p>
    <w:p w14:paraId="2B06E4D1"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Μπορεί ως δικαστική αρχή έκδοσης να λογιστεί μια διοικητική αρχή, μια αστυνομική αρχή; Σ</w:t>
      </w:r>
      <w:r>
        <w:rPr>
          <w:rFonts w:eastAsia="Times New Roman" w:cs="Times New Roman"/>
          <w:bCs/>
          <w:szCs w:val="24"/>
        </w:rPr>
        <w:t>ε</w:t>
      </w:r>
      <w:r>
        <w:rPr>
          <w:rFonts w:eastAsia="Times New Roman" w:cs="Times New Roman"/>
          <w:bCs/>
          <w:szCs w:val="24"/>
        </w:rPr>
        <w:t xml:space="preserve"> ό,τι αφορά τη χώρα μας όταν εκδίδει ευρωπαϊκό ένταλμα έ</w:t>
      </w:r>
      <w:r>
        <w:rPr>
          <w:rFonts w:eastAsia="Times New Roman" w:cs="Times New Roman"/>
          <w:bCs/>
          <w:szCs w:val="24"/>
        </w:rPr>
        <w:t>ρευνας, όχι. Σ</w:t>
      </w:r>
      <w:r>
        <w:rPr>
          <w:rFonts w:eastAsia="Times New Roman" w:cs="Times New Roman"/>
          <w:bCs/>
          <w:szCs w:val="24"/>
        </w:rPr>
        <w:t>ε</w:t>
      </w:r>
      <w:r>
        <w:rPr>
          <w:rFonts w:eastAsia="Times New Roman" w:cs="Times New Roman"/>
          <w:bCs/>
          <w:szCs w:val="24"/>
        </w:rPr>
        <w:t xml:space="preserve"> ό,τι αφορά άλλες χώρες, όμως, ναι, διότι προβλέπεται η δυνατότητα έκδοσης ευρωπαϊκού εντάλματος σύλληψης από άλλες χώρες και χωρίς αυτές να αποτελούν δικαστική αρχή. Αυτό είναι μείζον θέμα. Διότι ή έχουμε διάκριση των εξουσιών, και η δικαστ</w:t>
      </w:r>
      <w:r>
        <w:rPr>
          <w:rFonts w:eastAsia="Times New Roman" w:cs="Times New Roman"/>
          <w:bCs/>
          <w:szCs w:val="24"/>
        </w:rPr>
        <w:t xml:space="preserve">ική αρχή διακρίνεται από την αστυνομική αρχή, ή έχουμε ώσμωση. Στο πλαίσιο του Συμβουλίου της Ευρώπης, προχωρούμε προς την ώσμωση. Στον χώρο των δικαίων της Ευρώπης, των παραδοσιακών, έχουμε διάκριση των εξουσιών. </w:t>
      </w:r>
      <w:r>
        <w:rPr>
          <w:rFonts w:eastAsia="Times New Roman" w:cs="Times New Roman"/>
          <w:bCs/>
          <w:szCs w:val="24"/>
        </w:rPr>
        <w:t>Τ</w:t>
      </w:r>
      <w:r>
        <w:rPr>
          <w:rFonts w:eastAsia="Times New Roman" w:cs="Times New Roman"/>
          <w:bCs/>
          <w:szCs w:val="24"/>
        </w:rPr>
        <w:t xml:space="preserve">α δύο συστήματα είναι ασύμβατα. </w:t>
      </w:r>
    </w:p>
    <w:p w14:paraId="2B06E4D2"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 xml:space="preserve">Πιθανόν </w:t>
      </w:r>
      <w:r>
        <w:rPr>
          <w:rFonts w:eastAsia="Times New Roman" w:cs="Times New Roman"/>
          <w:bCs/>
          <w:szCs w:val="24"/>
        </w:rPr>
        <w:t>να σας φαίνονται ότι αυτά από νομοθετική άποψη είναι ψιλά γράμματα. Πιστεύω, όμως, ότι στον ευρωπαϊκό ορίζοντα έχει μεγάλη σημασία η έννοια της δικαστικής αρχής, η οποία άλλωστε με τη λειτουργία της οδηγεί σε έννομες συνέπειες. Τελείωσα με την ενσωμάτωση τ</w:t>
      </w:r>
      <w:r>
        <w:rPr>
          <w:rFonts w:eastAsia="Times New Roman" w:cs="Times New Roman"/>
          <w:bCs/>
          <w:szCs w:val="24"/>
        </w:rPr>
        <w:t xml:space="preserve">ης </w:t>
      </w:r>
      <w:r>
        <w:rPr>
          <w:rFonts w:eastAsia="Times New Roman" w:cs="Times New Roman"/>
          <w:bCs/>
          <w:szCs w:val="24"/>
        </w:rPr>
        <w:t>ο</w:t>
      </w:r>
      <w:r>
        <w:rPr>
          <w:rFonts w:eastAsia="Times New Roman" w:cs="Times New Roman"/>
          <w:bCs/>
          <w:szCs w:val="24"/>
        </w:rPr>
        <w:t xml:space="preserve">δηγίας. </w:t>
      </w:r>
    </w:p>
    <w:p w14:paraId="2B06E4D3"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t>Βεβαίως, οφείλω να ασχοληθώ λίγο με τη ρύθμιση που εισάγεται με τροπολογία από τον Υπουργό, τον κ. Κοντονή, και αφορά την αποσυμφόρηση των φυλακών.</w:t>
      </w:r>
    </w:p>
    <w:p w14:paraId="2B06E4D4" w14:textId="77777777" w:rsidR="00186434" w:rsidRDefault="00E01EC9">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Κοιτάξτε, όσοι έκαναν κριτική στη διάταξη από την πλευρά της Αξιωματικής Αντιπολίτευσης -όχι όλ</w:t>
      </w:r>
      <w:r>
        <w:rPr>
          <w:rFonts w:eastAsia="Times New Roman" w:cs="Times New Roman"/>
          <w:bCs/>
          <w:szCs w:val="24"/>
        </w:rPr>
        <w:t>οι, πολλοί- είχαν ένα κοινό στοιχείο πάντως: την αδιαφορία για την αποσυμφόρηση. Η αποσυμφόρηση ή αναφερόταν στην αρχή σαν ένα «ναι μεν» που αμέσως περνάμε στο «αλλά» ή σαν κάτι το οποίο μνημονεύεται επειδή έχει ως κόστος το να αυξάνει την εγκληματικότητα.</w:t>
      </w:r>
    </w:p>
    <w:p w14:paraId="2B06E4D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Cs/>
          <w:szCs w:val="24"/>
        </w:rPr>
        <w:t>Πρέπει να καταλάβουμε ότι αυτή θεώρηση των πραγμάτων, δηλαδή των ανθρώπινων δικαιωμάτων στις ελληνικές φυλακές, δεν είναι μόνο αντίθετη προς τον ανθρωπισμό, δεν είναι μόνο αντίθετη προς τον πολιτισμό και τα ανθρώπινα δικαιώματα που δέχεται όλη η γη, είναι</w:t>
      </w:r>
      <w:r>
        <w:rPr>
          <w:rFonts w:eastAsia="Times New Roman" w:cs="Times New Roman"/>
          <w:bCs/>
          <w:szCs w:val="24"/>
        </w:rPr>
        <w:t xml:space="preserve"> αντίθετη και προς την ανάγκη της ασφάλειας.</w:t>
      </w:r>
    </w:p>
    <w:p w14:paraId="2B06E4D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εάν δεν ενδιαφέρεσαι για τη συμφόρηση, εάν αδιαφορείς για συνθήκες κράτησης, οι οποίες είναι άθλιες, αυτό σημαίνει ότι τον κρατούμενο τον αφήνεις σε συνθήκες εξαγρίωσης. </w:t>
      </w:r>
      <w:r>
        <w:rPr>
          <w:rFonts w:eastAsia="Times New Roman" w:cs="Times New Roman"/>
          <w:szCs w:val="24"/>
        </w:rPr>
        <w:t>Ξ</w:t>
      </w:r>
      <w:r>
        <w:rPr>
          <w:rFonts w:eastAsia="Times New Roman" w:cs="Times New Roman"/>
          <w:szCs w:val="24"/>
        </w:rPr>
        <w:t>έρετε τι γίνεται αυτός που εξαγριώ</w:t>
      </w:r>
      <w:r>
        <w:rPr>
          <w:rFonts w:eastAsia="Times New Roman" w:cs="Times New Roman"/>
          <w:szCs w:val="24"/>
        </w:rPr>
        <w:t xml:space="preserve">νεται; Γίνεται άγριος. Τι γίνεται αυτός που εκβαρβαρίζεται; Γίνεται βάρβαρος. </w:t>
      </w:r>
      <w:r>
        <w:rPr>
          <w:rFonts w:eastAsia="Times New Roman" w:cs="Times New Roman"/>
          <w:szCs w:val="24"/>
        </w:rPr>
        <w:t>Α</w:t>
      </w:r>
      <w:r>
        <w:rPr>
          <w:rFonts w:eastAsia="Times New Roman" w:cs="Times New Roman"/>
          <w:szCs w:val="24"/>
        </w:rPr>
        <w:t xml:space="preserve">υτό θα φανεί μετά την αποφυλάκιση. Διότι από αιώνες το έλεγαν όλοι ότι η υποτροπή είναι η εκδίκηση του κρατουμένου για τις βάρβαρες συνθήκες κράτησης. </w:t>
      </w:r>
    </w:p>
    <w:p w14:paraId="2B06E4D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Θέλουμε όλοι να έχουμε ασ</w:t>
      </w:r>
      <w:r>
        <w:rPr>
          <w:rFonts w:eastAsia="Times New Roman" w:cs="Times New Roman"/>
          <w:szCs w:val="24"/>
        </w:rPr>
        <w:t>φάλεια μετά την αποφυλάκιση. Τι ποσοστά υποτροπής έχουμε; Δεν έχουμε στην χώρα μας, δεν τα μετράμε. Έχουμε άλλες χώρες που τα μετρούν; Βεβαίως, και στην Ευρώπη και στην Αμερική. Τι ποσοστά βγάζουν; Περίπου στο 50%. Στις Ηνωμένες Πολιτείες μιλούν για 60% υπ</w:t>
      </w:r>
      <w:r>
        <w:rPr>
          <w:rFonts w:eastAsia="Times New Roman" w:cs="Times New Roman"/>
          <w:szCs w:val="24"/>
        </w:rPr>
        <w:t>οτροπή μετά την αποφυλάκιση. Βγάζουμε κανένα συμπέρασμα με το να πιάνουμε μία περίπτωση υποτροπής από τις χίλιες ή χίλιες πεντακόσιες που μπορεί να υπάρχουν τον χρόνο και να λέμε: «Να έγινε ένα έγκλημα με τον νόμο Παρασκευόπουλου;» Όλες οι απολύσεις γίνοντ</w:t>
      </w:r>
      <w:r>
        <w:rPr>
          <w:rFonts w:eastAsia="Times New Roman" w:cs="Times New Roman"/>
          <w:szCs w:val="24"/>
        </w:rPr>
        <w:t>αι με βάση την σήμερα ισχύουσα νομοθεσία. Και ένα μέρος αυτών οι οποίοι απολύονται θα τελέσουν κάποιο έγκλημα. Μας ενδιαφέρουν τα στατιστικά. Μας ενδιαφέρει αυτή η εγκληματικότητα, που έρχεται μετά την υποτροπή, να μειώνεται. Υπάρχει κανείς εδώ, ο οποίος έ</w:t>
      </w:r>
      <w:r>
        <w:rPr>
          <w:rFonts w:eastAsia="Times New Roman" w:cs="Times New Roman"/>
          <w:szCs w:val="24"/>
        </w:rPr>
        <w:t xml:space="preserve">φερε ένα στοιχείο, μία οποιαδήποτε απόδειξη ότι η εγκληματικότητα μετά την φυλάκιση γίνεται υψηλότερη, τα εγκλήματα γίνονται περισσότερα, εάν έχουμε μία παραλλαγή λίγων μηνών στον χρόνο της απόλυσης; </w:t>
      </w:r>
    </w:p>
    <w:p w14:paraId="2B06E4D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Δεν είναι αυτονόητο ότι εάν ένας άνθρωπος, όταν βγει απ</w:t>
      </w:r>
      <w:r>
        <w:rPr>
          <w:rFonts w:eastAsia="Times New Roman" w:cs="Times New Roman"/>
          <w:szCs w:val="24"/>
        </w:rPr>
        <w:t xml:space="preserve">ό την φυλακή, είναι ακόμη σε μία κατάσταση βιώσιμη κοινωνικά, εάν έχει στη φυλακή μία στοιχειώδη κατάρτιση, μία παιδεία και </w:t>
      </w:r>
      <w:r>
        <w:rPr>
          <w:rFonts w:eastAsia="Times New Roman" w:cs="Times New Roman"/>
          <w:szCs w:val="24"/>
        </w:rPr>
        <w:lastRenderedPageBreak/>
        <w:t>έχει μία δυνατότητα υποδοχής μετά, η εγκληματικότητά του θα είναι χαμηλότερη; Βεβαίως, και βγαίνει από τις έρευνες. Βεβαίως, και βγα</w:t>
      </w:r>
      <w:r>
        <w:rPr>
          <w:rFonts w:eastAsia="Times New Roman" w:cs="Times New Roman"/>
          <w:szCs w:val="24"/>
        </w:rPr>
        <w:t xml:space="preserve">ίνει από τα βιβλία. Χρειάζεται να μας το πουν τα βιβλία ότι θα είναι αυτονόητο ότι όταν ο άνθρωπος βγει έξω και έχει έναν τρόπο να μπορέσει αξιοπρεπώς να ζήσει, τουλάχιστον, δεν θα πάει με αυτά τα ποσοστά στις συμμορίες; </w:t>
      </w:r>
    </w:p>
    <w:p w14:paraId="2B06E4D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Πολλοί από εσάς είναι νεοφιλελεύθε</w:t>
      </w:r>
      <w:r>
        <w:rPr>
          <w:rFonts w:eastAsia="Times New Roman" w:cs="Times New Roman"/>
          <w:szCs w:val="24"/>
        </w:rPr>
        <w:t>ροι. Δικαίωμά τους. Ιδεολογία είναι. Τι λέει μέσα; Ποια είναι η πεμπτουσία της φιλοσοφίας αυτής; Είναι ότι τη συμπεριφορά του ανθρώπου την γνωρίζουν όροι αγοράς, προσφορά και ζήτηση. Όταν κάποιος βγει από την φυλακή και η κοινωνία δεν του προσφέρει ένταξη,</w:t>
      </w:r>
      <w:r>
        <w:rPr>
          <w:rFonts w:eastAsia="Times New Roman" w:cs="Times New Roman"/>
          <w:szCs w:val="24"/>
        </w:rPr>
        <w:t xml:space="preserve"> γιατί η οικογένεια δεν μπορεί να τον υποδεχθεί, δεν έχει τα χρήματα, τον έχει ξεχάσει μετά από χρόνια και η αγορά επίσης, δεν του δίνει δουλειά και έρχεται η συμμορία και του προσφέρει δουλειά, του προσφέρει μεροκάματο, δεν είναι πολύ πιθανόν να πάει με τ</w:t>
      </w:r>
      <w:r>
        <w:rPr>
          <w:rFonts w:eastAsia="Times New Roman" w:cs="Times New Roman"/>
          <w:szCs w:val="24"/>
        </w:rPr>
        <w:t>ις συμμορίες και να μην εγκλιματιστεί κανονικά; Και ξεχνάμε την επανένταξη και μιλάνε μόνο μην βγει ο άλλος δύο μήνες νωρίτερα και εάν βγει δύο μήνες νωρίτερα θα κάνει περισσότερα εγκλήματα. Και ποιος το λέει αυτό; Ο μύθος! Διότι, δεν έχετε κα</w:t>
      </w:r>
      <w:r>
        <w:rPr>
          <w:rFonts w:eastAsia="Times New Roman" w:cs="Times New Roman"/>
          <w:szCs w:val="24"/>
        </w:rPr>
        <w:t>μ</w:t>
      </w:r>
      <w:r>
        <w:rPr>
          <w:rFonts w:eastAsia="Times New Roman" w:cs="Times New Roman"/>
          <w:szCs w:val="24"/>
        </w:rPr>
        <w:t>μία έ</w:t>
      </w:r>
      <w:r>
        <w:rPr>
          <w:rFonts w:eastAsia="Times New Roman" w:cs="Times New Roman"/>
          <w:szCs w:val="24"/>
        </w:rPr>
        <w:lastRenderedPageBreak/>
        <w:t>ρευνα ν</w:t>
      </w:r>
      <w:r>
        <w:rPr>
          <w:rFonts w:eastAsia="Times New Roman" w:cs="Times New Roman"/>
          <w:szCs w:val="24"/>
        </w:rPr>
        <w:t>α δείξετε. Τι λένε οι έρευνες της αστυνομίας; Δείχνουν άνοδο της εγκληματικότητας; Άκουσα ότι ένας φίλος μου αστυνομικός είπε ότι έτσι μετράμε την εγκληματικότητα, δεν ανοίγουμε ένα βιβλίο να διαβάζουμε, δεν βλέπουμε στο διαδίκτυο εάν πραγματικά οι δείκτες</w:t>
      </w:r>
      <w:r>
        <w:rPr>
          <w:rFonts w:eastAsia="Times New Roman" w:cs="Times New Roman"/>
          <w:szCs w:val="24"/>
        </w:rPr>
        <w:t xml:space="preserve"> δείχνουν άνοδο ή όχι; </w:t>
      </w:r>
    </w:p>
    <w:p w14:paraId="2B06E4D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στα θέματα αυτά πρέπει να μιλάμε με πολύ προσοχή και με μεγάλη τεκμηρίωση. </w:t>
      </w:r>
      <w:r>
        <w:rPr>
          <w:rFonts w:eastAsia="Times New Roman" w:cs="Times New Roman"/>
          <w:szCs w:val="24"/>
        </w:rPr>
        <w:t>Ε</w:t>
      </w:r>
      <w:r>
        <w:rPr>
          <w:rFonts w:eastAsia="Times New Roman" w:cs="Times New Roman"/>
          <w:szCs w:val="24"/>
        </w:rPr>
        <w:t xml:space="preserve">πανέρχομαι στον σωστό τόνο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ένταση της φωνής. Πρέπει να είμαστε διαβασμένοι και να μπορούμε να υποστηρίξουμε αυτά που λέμ</w:t>
      </w:r>
      <w:r>
        <w:rPr>
          <w:rFonts w:eastAsia="Times New Roman" w:cs="Times New Roman"/>
          <w:szCs w:val="24"/>
        </w:rPr>
        <w:t>ε. Ούτε έχει νόημα να λένε ότι βγαίνουν ισοβίτες γρήγορα</w:t>
      </w:r>
      <w:r>
        <w:rPr>
          <w:rFonts w:eastAsia="Times New Roman" w:cs="Times New Roman"/>
          <w:szCs w:val="24"/>
        </w:rPr>
        <w:t xml:space="preserve"> </w:t>
      </w:r>
      <w:proofErr w:type="spellStart"/>
      <w:r>
        <w:rPr>
          <w:rFonts w:eastAsia="Times New Roman" w:cs="Times New Roman"/>
          <w:szCs w:val="24"/>
        </w:rPr>
        <w:t>γρήγορα</w:t>
      </w:r>
      <w:proofErr w:type="spellEnd"/>
      <w:r>
        <w:rPr>
          <w:rFonts w:eastAsia="Times New Roman" w:cs="Times New Roman"/>
          <w:szCs w:val="24"/>
        </w:rPr>
        <w:t xml:space="preserve"> με τον νόμο Κοντονή ή με τον νόμο Παρασκευόπουλου, διότι η τροπολογία αυτή και η προηγούμενη η αντίστοιχη η οποία υπήρχε, δεν αφορά τα ισόβια, αφορά μόνο τις καθείρξεις κάτω των δέκα ετών, άν</w:t>
      </w:r>
      <w:r>
        <w:rPr>
          <w:rFonts w:eastAsia="Times New Roman" w:cs="Times New Roman"/>
          <w:szCs w:val="24"/>
        </w:rPr>
        <w:t xml:space="preserve">ω των δέκα ετών και όχι τα ισόβια. </w:t>
      </w:r>
      <w:r>
        <w:rPr>
          <w:rFonts w:eastAsia="Times New Roman" w:cs="Times New Roman"/>
          <w:szCs w:val="24"/>
        </w:rPr>
        <w:t>Ο</w:t>
      </w:r>
      <w:r>
        <w:rPr>
          <w:rFonts w:eastAsia="Times New Roman" w:cs="Times New Roman"/>
          <w:szCs w:val="24"/>
        </w:rPr>
        <w:t xml:space="preserve">ύτε έχει νόημα να λέμε, βεβαίως, ότι αντί να κάνετε αποσυμφόρηση, δημιουργήστε καλύτερες συνθήκες στην φυλακή, όταν κάθε ημέρα, κάθε εβδομάδα, κάθε μήνα, διαβάζουμε για νέες δομές ένταξης που δημιουργούνται στην φυλακή, </w:t>
      </w:r>
      <w:r>
        <w:rPr>
          <w:rFonts w:eastAsia="Times New Roman" w:cs="Times New Roman"/>
          <w:szCs w:val="24"/>
        </w:rPr>
        <w:t xml:space="preserve">για βελτίωση των συνθηκών, για σχολεία δεύτερης ευκαιρίας τα οποία εγκαινιάζονται το ένα μετά το άλλο, για επιτυχίες κρατουμένων φοιτητών, οι οποίοι έδωσαν </w:t>
      </w:r>
      <w:r>
        <w:rPr>
          <w:rFonts w:eastAsia="Times New Roman" w:cs="Times New Roman"/>
          <w:szCs w:val="24"/>
        </w:rPr>
        <w:lastRenderedPageBreak/>
        <w:t xml:space="preserve">εξετάσεις, διαβάζουμε και παρακολουθούμε από τον τύπο, όσοι δεν πηγαίνουμε μέσα, ότι αναβαθμίζονται </w:t>
      </w:r>
      <w:r>
        <w:rPr>
          <w:rFonts w:eastAsia="Times New Roman" w:cs="Times New Roman"/>
          <w:szCs w:val="24"/>
        </w:rPr>
        <w:t>οι συνθήκες περίθαλψης στις φυλακές. Παρακολουθούμε τη διαδικασία βελτίωσης των συνθηκών στα επισκεπτήρια των φυλακών. Κάθε ημέρα γίνεται κάτι. Είδε κανείς ότι έχει εγκαταλειφθεί η πολιτική βελτίωσης των φυλακών επειδή έγινε μία αποσυμφόρηση, η οποία, σε τ</w:t>
      </w:r>
      <w:r>
        <w:rPr>
          <w:rFonts w:eastAsia="Times New Roman" w:cs="Times New Roman"/>
          <w:szCs w:val="24"/>
        </w:rPr>
        <w:t>ελική ανάλυση, δεν μας έφερε στα κανονικά επίπεδα, απλώς η συμφόρηση δεν είναι όπως πρώτα πολλή, αλλά είναι τώρα λιγότερη.</w:t>
      </w:r>
    </w:p>
    <w:p w14:paraId="2B06E4DB"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Νομίζω ότι πρέπει όλοι να καταλάβουμε ότι, ακόμα και αν δεν μας ενδιαφέρουν τα ανθρώπινα δικαιώματα, για να έχουμε λιγότερη εγκληματι</w:t>
      </w:r>
      <w:r>
        <w:rPr>
          <w:rFonts w:eastAsia="Times New Roman" w:cs="Times New Roman"/>
          <w:szCs w:val="24"/>
        </w:rPr>
        <w:t xml:space="preserve">κότητα, για να έχουμε περισσότερη ασφάλεια μετά την αποφυλάκιση, λιγότερη επιθετικότητα από τους ανθρώπους που βγαίνουν από τη φυλακή, πρέπει να είμαστε πιο ανθρώπινοι απέναντί τους και πρέπει να βοηθάμε την επανένταξή τους. </w:t>
      </w:r>
    </w:p>
    <w:p w14:paraId="2B06E4DC"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B06E4DD" w14:textId="77777777" w:rsidR="00186434" w:rsidRDefault="00E01EC9">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του ΣΥΡΙΖΑ)</w:t>
      </w:r>
    </w:p>
    <w:p w14:paraId="2B06E4DE"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Κουμουτσάκος από τη Νέα Δημοκρατία και μετά θα ακολουθήσει ο Υπουργός Δικαιοσύνης κ. Κοντονής. </w:t>
      </w:r>
    </w:p>
    <w:p w14:paraId="2B06E4DF"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Κουμουτσάκο. </w:t>
      </w:r>
    </w:p>
    <w:p w14:paraId="2B06E4E0"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Υπουργέ, κύριοι συνάδελφοι, ζήτησα να παρέμβω σε αυτή τη συζήτηση που αφορά ένα ζήτημα αρμοδιότητας του Υπουργείου Δικαιοσύνης. Δεν θα το έκανα, αν δεν υπήρχε μία συγκεκριμένη τροπολογία που καταθέσατε, μία τροπολογία που σχετίζεται με τη μεταβολή τη</w:t>
      </w:r>
      <w:r>
        <w:rPr>
          <w:rFonts w:eastAsia="Times New Roman" w:cs="Times New Roman"/>
          <w:szCs w:val="24"/>
        </w:rPr>
        <w:t xml:space="preserve">ς παραγράφου 1 του άρθρου 758 του Κώδικα Πολιτικής Δικονομίας. </w:t>
      </w:r>
    </w:p>
    <w:p w14:paraId="2B06E4E1"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πρόκειται για τροπολογία με σοβαρότατες εθνικές προεκτάσεις και διαστάσεις που εντοπίζονται στη Θράκη. Η σοβαρότητα και το αίσθημα εθνικής ευθύνης μου επιβάλλει να μην επεκταθώ </w:t>
      </w:r>
      <w:r>
        <w:rPr>
          <w:rFonts w:eastAsia="Times New Roman" w:cs="Times New Roman"/>
          <w:szCs w:val="24"/>
        </w:rPr>
        <w:t xml:space="preserve">περισσότερο στο πώς και με ποιον τρόπο μπορεί να επηρεάσει. </w:t>
      </w:r>
    </w:p>
    <w:p w14:paraId="2B06E4E2"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ότι η τροπολογία αυτή έχει μείζονες εθνικές προεκτάσεις και διαστάσεις δεν είναι μόνο δική μας ανάγνωση, είναι και του κυβερνητικού σας εταίρου, του οποίου ο εκπρόσωπος εδώ </w:t>
      </w:r>
      <w:r>
        <w:rPr>
          <w:rFonts w:eastAsia="Times New Roman" w:cs="Times New Roman"/>
          <w:szCs w:val="24"/>
        </w:rPr>
        <w:lastRenderedPageBreak/>
        <w:t>σας πρόσβαλε, κύριε</w:t>
      </w:r>
      <w:r>
        <w:rPr>
          <w:rFonts w:eastAsia="Times New Roman" w:cs="Times New Roman"/>
          <w:szCs w:val="24"/>
        </w:rPr>
        <w:t xml:space="preserve"> Υπουργέ, κατά πρόσωπο. Διότι τι είπε; «Εμείς δεν το ψηφίζουμε, γιατί έχουμε εθνικές ευαισθησίες». Εμμέσως, λοιπόν, τι σας είπε; Ότι εσείς το φέρατε, γιατί δεν έχετε εθνικές ευαισθησίες. Και το ανέχεστε! </w:t>
      </w:r>
    </w:p>
    <w:p w14:paraId="2B06E4E3"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την κυβερνητική πλειοψηφία μαζ</w:t>
      </w:r>
      <w:r>
        <w:rPr>
          <w:rFonts w:eastAsia="Times New Roman" w:cs="Times New Roman"/>
          <w:szCs w:val="24"/>
        </w:rPr>
        <w:t xml:space="preserve">ί σας στην τροπολογία αυτή; Είναι η κυβερνητική πλειοψηφία παρούσα; Είναι πίσω από αυτή την τροπολογία; Αν δεν την έχετε, γιατί τη φέρατε; Πού επενδύετε; Επενδύετε στην υπεύθυνη στάση της Αντιπολίτευσης για να παρακάμψετε την ανεύθυνη του κυβερνητικού σας </w:t>
      </w:r>
      <w:r>
        <w:rPr>
          <w:rFonts w:eastAsia="Times New Roman" w:cs="Times New Roman"/>
          <w:szCs w:val="24"/>
        </w:rPr>
        <w:t xml:space="preserve">εταίρου; Πού ακούστηκαν αυτά τα πράγματα; </w:t>
      </w:r>
    </w:p>
    <w:p w14:paraId="2B06E4E4"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Επειδή αυτό έχει κατά καιρούς επαναληφθεί, ορθώς σήμερα η Νέα Δημοκρατία –και χαίρομαι που ακολούθησαν την απόφασή της και άλλες πολιτικές δυνάμεις- δήλωσε και δηλώνει ξεκάθαρα ότι «τέρμα αυτό το παιχνίδι». Δεν μπορεί να υπάρχουν δύο κοινοβουλευτικές πλειο</w:t>
      </w:r>
      <w:r>
        <w:rPr>
          <w:rFonts w:eastAsia="Times New Roman" w:cs="Times New Roman"/>
          <w:szCs w:val="24"/>
        </w:rPr>
        <w:t xml:space="preserve">ψηφίες, μία που θα βολεύει τον κυβερνητικό σας εταίρο και μία που δεν θα τον βολεύει, αλλά θα περνάνε τα νομοθετήματα με την υπεύθυνη στάση της Αξιωματικής Αντιπολίτευσης. Τέρμα αυτό το παιχνίδι! </w:t>
      </w:r>
    </w:p>
    <w:p w14:paraId="2B06E4E5"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οποίο, όμως, προβληματίζει κυρίως είναι ότι αυτή η </w:t>
      </w:r>
      <w:r>
        <w:rPr>
          <w:rFonts w:eastAsia="Times New Roman" w:cs="Times New Roman"/>
          <w:szCs w:val="24"/>
        </w:rPr>
        <w:t xml:space="preserve">πρακτική εφαρμόζεται σε ζητήματα που άπτονται της εξωτερικής πολιτικής της χώρας και κρίσιμων εθνικών θεμάτων. Δεν είναι αυθαίρετη η τοποθέτησή μου. </w:t>
      </w:r>
    </w:p>
    <w:p w14:paraId="2B06E4E6"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Θυμίζω ότι μερικές εβδομάδες πριν εδώ, σε αυτή την Αίθουσα, και μάλιστα σε επίπεδο πολιτικών αρχηγών διαπι</w:t>
      </w:r>
      <w:r>
        <w:rPr>
          <w:rFonts w:eastAsia="Times New Roman" w:cs="Times New Roman"/>
          <w:szCs w:val="24"/>
        </w:rPr>
        <w:t xml:space="preserve">στώθηκαν –και το διαπίστωσε το Πανελλήνιο- αποκλίνουσες θέσεις στο μείζον ζήτημα των Σκοπίων και της ονομασίας. Άλλη η θέση του Υπουργείου Εξωτερικών, επίσημη και καταγεγραμμένη, και άλλη η θέση του Υπουργού Εθνικής Άμυνας. </w:t>
      </w:r>
    </w:p>
    <w:p w14:paraId="2B06E4E7"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Αναρωτιέμαι, επειδή γίνονται τώ</w:t>
      </w:r>
      <w:r>
        <w:rPr>
          <w:rFonts w:eastAsia="Times New Roman" w:cs="Times New Roman"/>
          <w:szCs w:val="24"/>
        </w:rPr>
        <w:t xml:space="preserve">ρα συζητήσεις και στη Νέα Υόρκη και στον ΟΗΕ και πρόσφατα στα Σκόπια, ο Υπουργός Εξωτερικών με ποια θέση διαπραγματεύεται; Αυτό είναι μείζον θέμα. Έχει κάποια διαπραγματευτική εντολή; </w:t>
      </w:r>
      <w:r>
        <w:rPr>
          <w:rFonts w:eastAsia="Times New Roman" w:cs="Times New Roman"/>
          <w:szCs w:val="24"/>
        </w:rPr>
        <w:t>Α</w:t>
      </w:r>
      <w:r>
        <w:rPr>
          <w:rFonts w:eastAsia="Times New Roman" w:cs="Times New Roman"/>
          <w:szCs w:val="24"/>
        </w:rPr>
        <w:t>ν έχει διαπραγματευτική εντολή, ποια είναι; Αυτή που πιστεύει εκείνος ή</w:t>
      </w:r>
      <w:r>
        <w:rPr>
          <w:rFonts w:eastAsia="Times New Roman" w:cs="Times New Roman"/>
          <w:szCs w:val="24"/>
        </w:rPr>
        <w:t xml:space="preserve"> αυτή που πιστεύει ο Υπουργός Εθνικής Άμυνας; </w:t>
      </w:r>
    </w:p>
    <w:p w14:paraId="2B06E4E8"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Δεν είναι δυνατόν σε ένα τόσο σοβαρό θέμα να εμφανίζεται απέναντι και στην άλλη πλευρά της διαπραγμάτευσης ένας Υπουργός ο οποίος ουσιαστικά δεν έχει εντολή. Διότι τα παρακο</w:t>
      </w:r>
      <w:r>
        <w:rPr>
          <w:rFonts w:eastAsia="Times New Roman" w:cs="Times New Roman"/>
          <w:szCs w:val="24"/>
        </w:rPr>
        <w:lastRenderedPageBreak/>
        <w:t>λουθούν όλα. Με τι αξιοπιστία κάθετα</w:t>
      </w:r>
      <w:r>
        <w:rPr>
          <w:rFonts w:eastAsia="Times New Roman" w:cs="Times New Roman"/>
          <w:szCs w:val="24"/>
        </w:rPr>
        <w:t xml:space="preserve">ι στο τραπέζι των συναντήσεων με τον Γενικό Γραμματέα του ΟΗΕ, με τον κ. Νίμιτς, με τον ομόλογό του των Σκοπίων; Ποια είναι η θέση του; </w:t>
      </w:r>
    </w:p>
    <w:p w14:paraId="2B06E4E9"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το </w:t>
      </w:r>
      <w:proofErr w:type="spellStart"/>
      <w:r>
        <w:rPr>
          <w:rFonts w:eastAsia="Times New Roman" w:cs="Times New Roman"/>
          <w:szCs w:val="24"/>
        </w:rPr>
        <w:t>παιχνιδάκι</w:t>
      </w:r>
      <w:proofErr w:type="spellEnd"/>
      <w:r>
        <w:rPr>
          <w:rFonts w:eastAsia="Times New Roman" w:cs="Times New Roman"/>
          <w:szCs w:val="24"/>
        </w:rPr>
        <w:t xml:space="preserve"> με τα εθνικά θέματα να τελειώσει. Η Νέα Δημοκρατία δεν πρόκειται να το παρακολουθήσει, κηδόμενη της </w:t>
      </w:r>
      <w:r>
        <w:rPr>
          <w:rFonts w:eastAsia="Times New Roman" w:cs="Times New Roman"/>
          <w:szCs w:val="24"/>
        </w:rPr>
        <w:t xml:space="preserve">υπευθυνότητας, της διαρκούς εθνικής της στάσης σε όλα τα ζητήματα που αφορούν τα εθνικά συμφέροντα. </w:t>
      </w:r>
    </w:p>
    <w:p w14:paraId="2B06E4EA" w14:textId="77777777" w:rsidR="00186434" w:rsidRDefault="00E01EC9">
      <w:pPr>
        <w:spacing w:line="600" w:lineRule="auto"/>
        <w:ind w:firstLine="720"/>
        <w:contextualSpacing/>
        <w:jc w:val="both"/>
        <w:rPr>
          <w:rFonts w:eastAsia="Times New Roman"/>
          <w:bCs/>
        </w:rPr>
      </w:pPr>
      <w:r>
        <w:rPr>
          <w:rFonts w:eastAsia="Times New Roman"/>
          <w:bCs/>
        </w:rPr>
        <w:t>Ακούω –και κλείνω με αυτό, γιατί νομίζω ότι έχει εξαντληθεί η επιχειρηματολογία για το ζήτημα αυτό- ότι τίθενται και ερωτήματα προς την πλευρά της Αξιωματι</w:t>
      </w:r>
      <w:r>
        <w:rPr>
          <w:rFonts w:eastAsia="Times New Roman"/>
          <w:bCs/>
        </w:rPr>
        <w:t>κής Αντιπολίτευσης «Ποια είναι η θέση σας;». Αυτό είναι το ζήτημα; Να μας πείτε ποια είναι η δική σας θέση.</w:t>
      </w:r>
    </w:p>
    <w:p w14:paraId="2B06E4EB" w14:textId="77777777" w:rsidR="00186434" w:rsidRDefault="00E01EC9">
      <w:pPr>
        <w:spacing w:line="600" w:lineRule="auto"/>
        <w:ind w:firstLine="720"/>
        <w:contextualSpacing/>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Για ποιο θέμα;</w:t>
      </w:r>
    </w:p>
    <w:p w14:paraId="2B06E4EC" w14:textId="77777777" w:rsidR="00186434" w:rsidRDefault="00E01EC9">
      <w:pPr>
        <w:spacing w:line="600" w:lineRule="auto"/>
        <w:ind w:firstLine="720"/>
        <w:contextualSpacing/>
        <w:jc w:val="both"/>
        <w:rPr>
          <w:rFonts w:eastAsia="Times New Roman"/>
          <w:bCs/>
        </w:rPr>
      </w:pPr>
      <w:r>
        <w:rPr>
          <w:rFonts w:eastAsia="Times New Roman"/>
          <w:b/>
          <w:bCs/>
        </w:rPr>
        <w:t>ΓΕΩΡΓΙΟΣ ΚΟΥΜΟΥΤΣΑΚΟΣ:</w:t>
      </w:r>
      <w:r>
        <w:rPr>
          <w:rFonts w:eastAsia="Times New Roman"/>
          <w:bCs/>
        </w:rPr>
        <w:t xml:space="preserve"> Για το θέμα της τροπολογίας.</w:t>
      </w:r>
    </w:p>
    <w:p w14:paraId="2B06E4ED" w14:textId="77777777" w:rsidR="00186434" w:rsidRDefault="00E01EC9">
      <w:pPr>
        <w:spacing w:line="600" w:lineRule="auto"/>
        <w:ind w:firstLine="720"/>
        <w:contextualSpacing/>
        <w:jc w:val="both"/>
        <w:rPr>
          <w:rFonts w:eastAsia="Times New Roman"/>
          <w:bCs/>
        </w:rPr>
      </w:pPr>
      <w:r>
        <w:rPr>
          <w:rFonts w:eastAsia="Times New Roman"/>
          <w:b/>
          <w:bCs/>
        </w:rPr>
        <w:t>Σ</w:t>
      </w:r>
      <w:r>
        <w:rPr>
          <w:rFonts w:eastAsia="Times New Roman"/>
          <w:b/>
          <w:bCs/>
        </w:rPr>
        <w:t>ΤΑΥΡΟΣ ΚΟΝΤΟΝΗΣ (Υπουργός Δικαιοσύνης, Διαφάνειας και Ανθρωπίνων Δικαιωμάτων):</w:t>
      </w:r>
      <w:r>
        <w:rPr>
          <w:rFonts w:eastAsia="Times New Roman"/>
          <w:bCs/>
        </w:rPr>
        <w:t xml:space="preserve"> Σας είπαμε. Η θέση μας είναι η τροπολογία.</w:t>
      </w:r>
    </w:p>
    <w:p w14:paraId="2B06E4EE" w14:textId="77777777" w:rsidR="00186434" w:rsidRDefault="00E01EC9">
      <w:pPr>
        <w:spacing w:line="600" w:lineRule="auto"/>
        <w:ind w:firstLine="720"/>
        <w:contextualSpacing/>
        <w:jc w:val="both"/>
        <w:rPr>
          <w:rFonts w:eastAsia="Times New Roman"/>
          <w:bCs/>
        </w:rPr>
      </w:pPr>
      <w:r>
        <w:rPr>
          <w:rFonts w:eastAsia="Times New Roman"/>
          <w:b/>
          <w:bCs/>
        </w:rPr>
        <w:lastRenderedPageBreak/>
        <w:t>ΓΕΩΡΓΙΟΣ ΚΟΥΜΟΥΤΣΑΚΟΣ:</w:t>
      </w:r>
      <w:r>
        <w:rPr>
          <w:rFonts w:eastAsia="Times New Roman"/>
          <w:bCs/>
        </w:rPr>
        <w:t xml:space="preserve"> Έχετε κοινοβουλευτική πλειοψηφία; Δεν την έχετε. Επομένως, το μείζον πολιτικό ζήτημα δεν είναι ποια είναι η θέσ</w:t>
      </w:r>
      <w:r>
        <w:rPr>
          <w:rFonts w:eastAsia="Times New Roman"/>
          <w:bCs/>
        </w:rPr>
        <w:t xml:space="preserve">η της Αντιπολίτευσης, αλλά αν υπάρχει κυβερνητική κοινοβουλευτική </w:t>
      </w:r>
      <w:r>
        <w:rPr>
          <w:rFonts w:eastAsia="Times New Roman"/>
          <w:bCs/>
        </w:rPr>
        <w:t>Π</w:t>
      </w:r>
      <w:r>
        <w:rPr>
          <w:rFonts w:eastAsia="Times New Roman"/>
          <w:bCs/>
        </w:rPr>
        <w:t xml:space="preserve">λειοψηφία στον τρόπο που νομοθετείτε. Αυτό είναι το μείζον ζήτημα. </w:t>
      </w:r>
      <w:r>
        <w:rPr>
          <w:rFonts w:eastAsia="Times New Roman"/>
          <w:bCs/>
        </w:rPr>
        <w:t>Α</w:t>
      </w:r>
      <w:r>
        <w:rPr>
          <w:rFonts w:eastAsia="Times New Roman"/>
          <w:bCs/>
        </w:rPr>
        <w:t>υτό, είτε θέλετε είτε δεν θέλετε, θα το αντιμετωπίζετε κάθε φορά που θα επιχειρήσει ο κυβερνητικός σας εταίρος να κάνει σ</w:t>
      </w:r>
      <w:r>
        <w:rPr>
          <w:rFonts w:eastAsia="Times New Roman"/>
          <w:bCs/>
        </w:rPr>
        <w:t xml:space="preserve">πέκουλα και </w:t>
      </w:r>
      <w:proofErr w:type="spellStart"/>
      <w:r>
        <w:rPr>
          <w:rFonts w:eastAsia="Times New Roman"/>
          <w:bCs/>
        </w:rPr>
        <w:t>παιχνιδάκια</w:t>
      </w:r>
      <w:proofErr w:type="spellEnd"/>
      <w:r>
        <w:rPr>
          <w:rFonts w:eastAsia="Times New Roman"/>
          <w:bCs/>
        </w:rPr>
        <w:t xml:space="preserve"> πολιτικά με σοβαρά ζητήματα. Γιατί εμείς συνένοχοι σε αυτό το παιχνίδι δεν θα ξαναγίνουμε. Τελεία και παράγραφος.</w:t>
      </w:r>
    </w:p>
    <w:p w14:paraId="2B06E4EF" w14:textId="77777777" w:rsidR="00186434" w:rsidRDefault="00E01EC9">
      <w:pPr>
        <w:spacing w:line="600" w:lineRule="auto"/>
        <w:ind w:firstLine="720"/>
        <w:contextualSpacing/>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Πείτε μας, όμως κι εσείς την ουσία της</w:t>
      </w:r>
      <w:r>
        <w:rPr>
          <w:rFonts w:eastAsia="Times New Roman"/>
          <w:bCs/>
        </w:rPr>
        <w:t>...</w:t>
      </w:r>
    </w:p>
    <w:p w14:paraId="2B06E4F0" w14:textId="77777777" w:rsidR="00186434" w:rsidRDefault="00E01EC9">
      <w:pPr>
        <w:spacing w:line="600" w:lineRule="auto"/>
        <w:ind w:firstLine="720"/>
        <w:contextualSpacing/>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szCs w:val="24"/>
        </w:rPr>
        <w:t xml:space="preserve"> </w:t>
      </w:r>
      <w:r>
        <w:rPr>
          <w:rFonts w:eastAsia="Times New Roman"/>
          <w:szCs w:val="24"/>
        </w:rPr>
        <w:t>Παρακαλώ, κύριε Υπουργέ, θα πάρετε τον λόγο αμέσως μετά για να απαντήσετε.</w:t>
      </w:r>
    </w:p>
    <w:p w14:paraId="2B06E4F1" w14:textId="77777777" w:rsidR="00186434" w:rsidRDefault="00E01EC9">
      <w:pPr>
        <w:spacing w:line="600" w:lineRule="auto"/>
        <w:ind w:firstLine="720"/>
        <w:contextualSpacing/>
        <w:jc w:val="both"/>
        <w:rPr>
          <w:rFonts w:eastAsia="Times New Roman"/>
          <w:bCs/>
        </w:rPr>
      </w:pPr>
      <w:r>
        <w:rPr>
          <w:rFonts w:eastAsia="Times New Roman"/>
          <w:b/>
          <w:bCs/>
        </w:rPr>
        <w:t>ΓΕΩΡΓΙΟΣ ΚΟΥΜΟΥΤΣΑΚΟΣ:</w:t>
      </w:r>
      <w:r>
        <w:rPr>
          <w:rFonts w:eastAsia="Times New Roman"/>
          <w:bCs/>
        </w:rPr>
        <w:t xml:space="preserve"> Και κλείνω με ένα τελευταίο, επειδή ακούστηκε και μάλιστα με ένταση από την πλευρά εκείνη του Κοινοβουλίου που σχετίζετα</w:t>
      </w:r>
      <w:r>
        <w:rPr>
          <w:rFonts w:eastAsia="Times New Roman"/>
          <w:bCs/>
        </w:rPr>
        <w:t xml:space="preserve">ι και έχει τις ρίζες της στις πιο σκοτεινές σελίδες της ευρωπαϊκής ιστορίας. Αφού κατήγγειλε </w:t>
      </w:r>
      <w:r>
        <w:rPr>
          <w:rFonts w:eastAsia="Times New Roman"/>
          <w:bCs/>
        </w:rPr>
        <w:lastRenderedPageBreak/>
        <w:t xml:space="preserve">τους πάντες, αφού σχεδόν όλη η υπόλοιπη </w:t>
      </w:r>
      <w:r>
        <w:rPr>
          <w:rFonts w:eastAsia="Times New Roman"/>
          <w:bCs/>
        </w:rPr>
        <w:t>Ε</w:t>
      </w:r>
      <w:r>
        <w:rPr>
          <w:rFonts w:eastAsia="Times New Roman"/>
          <w:bCs/>
        </w:rPr>
        <w:t xml:space="preserve">θνική </w:t>
      </w:r>
      <w:r>
        <w:rPr>
          <w:rFonts w:eastAsia="Times New Roman"/>
          <w:bCs/>
        </w:rPr>
        <w:t>Α</w:t>
      </w:r>
      <w:r>
        <w:rPr>
          <w:rFonts w:eastAsia="Times New Roman"/>
          <w:bCs/>
        </w:rPr>
        <w:t>ντιπροσωπεία κατηγορήθηκε ως προδότες, κατέληξε με την εξής εκπληκτική θέση που είναι χείρα βοηθείας στην Κυβέρνηση</w:t>
      </w:r>
      <w:r>
        <w:rPr>
          <w:rFonts w:eastAsia="Times New Roman"/>
          <w:bCs/>
        </w:rPr>
        <w:t>. Θα αποχωρήσουν, λέει, στην ψηφοφορία της συγκεκριμένης ψηφοφορίας, μειώνοντας δηλαδή τον αριθμό της απαιτούμενης πλειοψηφίας. Αυτό είναι συμπαιγνία, είναι χείρα βοηθείας προς την Κυβέρνηση, γιατί διευκολύνει τον σχηματισμό κυβερνητικής πλειοψηφίας, που π</w:t>
      </w:r>
      <w:r>
        <w:rPr>
          <w:rFonts w:eastAsia="Times New Roman"/>
          <w:bCs/>
        </w:rPr>
        <w:t>ιθανώς δεν έχει.</w:t>
      </w:r>
    </w:p>
    <w:p w14:paraId="2B06E4F2" w14:textId="77777777" w:rsidR="00186434" w:rsidRDefault="00E01EC9">
      <w:pPr>
        <w:spacing w:line="600" w:lineRule="auto"/>
        <w:ind w:firstLine="720"/>
        <w:contextualSpacing/>
        <w:jc w:val="both"/>
        <w:rPr>
          <w:rFonts w:eastAsia="Times New Roman"/>
          <w:bCs/>
        </w:rPr>
      </w:pPr>
      <w:r>
        <w:rPr>
          <w:rFonts w:eastAsia="Times New Roman"/>
          <w:bCs/>
        </w:rPr>
        <w:t>Ευχαριστώ πολύ.</w:t>
      </w:r>
    </w:p>
    <w:p w14:paraId="2B06E4F3" w14:textId="77777777" w:rsidR="00186434" w:rsidRDefault="00E01EC9">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2B06E4F4" w14:textId="77777777" w:rsidR="00186434" w:rsidRDefault="00E01EC9">
      <w:pPr>
        <w:spacing w:line="600" w:lineRule="auto"/>
        <w:ind w:firstLine="720"/>
        <w:contextualSpacing/>
        <w:jc w:val="both"/>
        <w:rPr>
          <w:rFonts w:eastAsia="Times New Roman"/>
          <w:bCs/>
        </w:rPr>
      </w:pPr>
      <w:r>
        <w:rPr>
          <w:rFonts w:eastAsia="Times New Roman"/>
          <w:b/>
          <w:bCs/>
        </w:rPr>
        <w:t>ΙΩΑΝΝΗΣ ΑΪΒΑΤΙΔΗΣ:</w:t>
      </w:r>
      <w:r>
        <w:rPr>
          <w:rFonts w:eastAsia="Times New Roman"/>
          <w:bCs/>
        </w:rPr>
        <w:t xml:space="preserve"> Δεν ισχύει αυτό.</w:t>
      </w:r>
    </w:p>
    <w:p w14:paraId="2B06E4F5" w14:textId="77777777" w:rsidR="00186434" w:rsidRDefault="00E01EC9">
      <w:pPr>
        <w:spacing w:line="600" w:lineRule="auto"/>
        <w:ind w:firstLine="720"/>
        <w:contextualSpacing/>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szCs w:val="24"/>
        </w:rPr>
        <w:t xml:space="preserve"> </w:t>
      </w:r>
      <w:r>
        <w:rPr>
          <w:rFonts w:eastAsia="Times New Roman"/>
          <w:szCs w:val="24"/>
        </w:rPr>
        <w:t>Τον λόγο έχει ο Υπουργός Δικαιοσύνης, Διαφάνειας και Ανθρωπίνων Δικαιωμάτων κ. Κοντονής.</w:t>
      </w:r>
    </w:p>
    <w:p w14:paraId="2B06E4F6" w14:textId="77777777" w:rsidR="00186434" w:rsidRDefault="00E01EC9">
      <w:pPr>
        <w:spacing w:line="600" w:lineRule="auto"/>
        <w:ind w:firstLine="720"/>
        <w:contextualSpacing/>
        <w:jc w:val="both"/>
        <w:rPr>
          <w:rFonts w:eastAsia="Times New Roman"/>
          <w:bCs/>
        </w:rPr>
      </w:pPr>
      <w:r>
        <w:rPr>
          <w:rFonts w:eastAsia="Times New Roman"/>
          <w:b/>
          <w:bCs/>
        </w:rPr>
        <w:t xml:space="preserve">ΣΤΑΥΡΟΣ </w:t>
      </w:r>
      <w:r>
        <w:rPr>
          <w:rFonts w:eastAsia="Times New Roman"/>
          <w:b/>
          <w:bCs/>
        </w:rPr>
        <w:t>ΚΟΝΤΟΝΗΣ (Υπουργός Δικαιοσύνης, Διαφάνειας και Ανθρωπίνων Δικαιωμάτων):</w:t>
      </w:r>
      <w:r>
        <w:rPr>
          <w:rFonts w:eastAsia="Times New Roman"/>
          <w:bCs/>
        </w:rPr>
        <w:t xml:space="preserve"> Κυρίες και κύριοι συνάδελφοι, η σημερινή συζήτηση είναι ιδιαίτερα αποκαλυπτική για πολλά ζητήματα. Εν </w:t>
      </w:r>
      <w:proofErr w:type="spellStart"/>
      <w:r>
        <w:rPr>
          <w:rFonts w:eastAsia="Times New Roman"/>
          <w:bCs/>
        </w:rPr>
        <w:t>πρώτοις</w:t>
      </w:r>
      <w:proofErr w:type="spellEnd"/>
      <w:r>
        <w:rPr>
          <w:rFonts w:eastAsia="Times New Roman"/>
          <w:bCs/>
        </w:rPr>
        <w:t>, έγινε μεγάλη φασαρία για το θέμα της τροπολογίας</w:t>
      </w:r>
      <w:r>
        <w:rPr>
          <w:rFonts w:eastAsia="Times New Roman"/>
          <w:bCs/>
        </w:rPr>
        <w:t>,</w:t>
      </w:r>
      <w:r>
        <w:rPr>
          <w:rFonts w:eastAsia="Times New Roman"/>
          <w:bCs/>
        </w:rPr>
        <w:t xml:space="preserve"> η οποία σχετίζεται με τ</w:t>
      </w:r>
      <w:r>
        <w:rPr>
          <w:rFonts w:eastAsia="Times New Roman"/>
          <w:bCs/>
        </w:rPr>
        <w:t xml:space="preserve">ις αποφάσεις του </w:t>
      </w:r>
      <w:r>
        <w:rPr>
          <w:rFonts w:eastAsia="Times New Roman"/>
          <w:bCs/>
        </w:rPr>
        <w:lastRenderedPageBreak/>
        <w:t xml:space="preserve">Δικαστηρίου Ανθρωπίνων Δικαιωμάτων, του Δικαστηρίου του Στρασβούργου. Τι λέει η τροπολογία; Διότι εδώ από τους θαυμαστές του Χίτλερ, τους φασίστες και τους ναζί -κι αυτό το λέω διότι αποδείχτηκε από τα ντοκουμέντα της </w:t>
      </w:r>
      <w:r>
        <w:rPr>
          <w:rFonts w:eastAsia="Times New Roman"/>
          <w:bCs/>
        </w:rPr>
        <w:t>«</w:t>
      </w:r>
      <w:r>
        <w:rPr>
          <w:rFonts w:eastAsia="Times New Roman"/>
          <w:bCs/>
        </w:rPr>
        <w:t>Εφημερίδας των Συντα</w:t>
      </w:r>
      <w:r>
        <w:rPr>
          <w:rFonts w:eastAsia="Times New Roman"/>
          <w:bCs/>
        </w:rPr>
        <w:t>κτών</w:t>
      </w:r>
      <w:r>
        <w:rPr>
          <w:rFonts w:eastAsia="Times New Roman"/>
          <w:bCs/>
        </w:rPr>
        <w:t>»</w:t>
      </w:r>
      <w:r>
        <w:rPr>
          <w:rFonts w:eastAsia="Times New Roman"/>
          <w:bCs/>
        </w:rPr>
        <w:t xml:space="preserve"> ότι είναι θαυμαστές του Χίτλερ, λένε «Ναι, είμαστε φασίστες, είμαστε ναζί», μεταχειρίζονται μεταξύ τους τσιτάτα του </w:t>
      </w:r>
      <w:proofErr w:type="spellStart"/>
      <w:r>
        <w:rPr>
          <w:rFonts w:eastAsia="Times New Roman"/>
          <w:bCs/>
        </w:rPr>
        <w:t>Γκέμπελς</w:t>
      </w:r>
      <w:proofErr w:type="spellEnd"/>
      <w:r>
        <w:rPr>
          <w:rFonts w:eastAsia="Times New Roman"/>
          <w:bCs/>
        </w:rPr>
        <w:t xml:space="preserve"> και κάνουν και αστεϊσμούς από αυτούς δεν περιμέναμε να ακούσουμε τίποτα άλλο. Όπως λέει και η λαϊκή παροιμία</w:t>
      </w:r>
      <w:r>
        <w:rPr>
          <w:rFonts w:eastAsia="Times New Roman"/>
          <w:bCs/>
        </w:rPr>
        <w:t>:</w:t>
      </w:r>
      <w:r>
        <w:rPr>
          <w:rFonts w:eastAsia="Times New Roman"/>
          <w:bCs/>
        </w:rPr>
        <w:t xml:space="preserve"> «Από </w:t>
      </w:r>
      <w:proofErr w:type="spellStart"/>
      <w:r>
        <w:rPr>
          <w:rFonts w:eastAsia="Times New Roman"/>
          <w:bCs/>
        </w:rPr>
        <w:t>κοράκου</w:t>
      </w:r>
      <w:proofErr w:type="spellEnd"/>
      <w:r>
        <w:rPr>
          <w:rFonts w:eastAsia="Times New Roman"/>
          <w:bCs/>
        </w:rPr>
        <w:t xml:space="preserve"> στ</w:t>
      </w:r>
      <w:r>
        <w:rPr>
          <w:rFonts w:eastAsia="Times New Roman"/>
          <w:bCs/>
        </w:rPr>
        <w:t>όμα τι θα ακούσ</w:t>
      </w:r>
      <w:r>
        <w:rPr>
          <w:rFonts w:eastAsia="Times New Roman"/>
          <w:bCs/>
        </w:rPr>
        <w:t>ει</w:t>
      </w:r>
      <w:r>
        <w:rPr>
          <w:rFonts w:eastAsia="Times New Roman"/>
          <w:bCs/>
        </w:rPr>
        <w:t>ς; Θα ακούσεις «κρα»». Από τους φασίστες και τους νεοναζί αυτά περιμέναμε.</w:t>
      </w:r>
    </w:p>
    <w:p w14:paraId="2B06E4F7" w14:textId="77777777" w:rsidR="00186434" w:rsidRDefault="00E01EC9">
      <w:pPr>
        <w:spacing w:line="600" w:lineRule="auto"/>
        <w:ind w:firstLine="720"/>
        <w:contextualSpacing/>
        <w:jc w:val="both"/>
        <w:rPr>
          <w:rFonts w:eastAsia="Times New Roman"/>
          <w:bCs/>
        </w:rPr>
      </w:pPr>
      <w:r>
        <w:rPr>
          <w:rFonts w:eastAsia="Times New Roman"/>
          <w:bCs/>
        </w:rPr>
        <w:t>Εγώ περιμένω ακόμα, όμως, να ακούσω τη θέση της Νέας Δημοκρατίας. Διότι για τα θέματα κοινοβουλευτικής συνοχής θα μιλήσω μετά. Αλλά τη θέση σας θέλουμε να ακούσουμε</w:t>
      </w:r>
      <w:r>
        <w:rPr>
          <w:rFonts w:eastAsia="Times New Roman"/>
          <w:bCs/>
        </w:rPr>
        <w:t xml:space="preserve">. Να μας πείτε τι λέτε επί της ουσίας της τροπολογίας. Και γι’ αυτό δεν μας έχετε μιλήσει ακόμα. Το ΠΑΣΟΚ είπε: «Εμείς συμφωνούμε με την τροπολογία, αλλά δεν θα την ψηφίσουμε, διότι προτάσσουμε θέματα άλλα, να δημιουργήσουμε πρόβλημα στην Κυβέρνηση». Έτσι </w:t>
      </w:r>
      <w:r>
        <w:rPr>
          <w:rFonts w:eastAsia="Times New Roman"/>
          <w:bCs/>
        </w:rPr>
        <w:t>το αντιλαμβάνονται. Το Ποτάμι έκανε τη δική του τοποθέτηση. Είπε: «Εμείς συμφωνούμε με την τροπολογία. Περιμένουμε την πορεία της συζήτησης για τα περαιτέρω».</w:t>
      </w:r>
    </w:p>
    <w:p w14:paraId="2B06E4F8" w14:textId="77777777" w:rsidR="00186434" w:rsidRDefault="00E01EC9">
      <w:pPr>
        <w:spacing w:line="600" w:lineRule="auto"/>
        <w:ind w:firstLine="720"/>
        <w:contextualSpacing/>
        <w:jc w:val="both"/>
        <w:rPr>
          <w:rFonts w:eastAsia="Times New Roman"/>
          <w:bCs/>
        </w:rPr>
      </w:pPr>
      <w:r>
        <w:rPr>
          <w:rFonts w:eastAsia="Times New Roman"/>
          <w:bCs/>
        </w:rPr>
        <w:lastRenderedPageBreak/>
        <w:t xml:space="preserve">Εσείς </w:t>
      </w:r>
      <w:r>
        <w:rPr>
          <w:rFonts w:eastAsia="Times New Roman"/>
          <w:bCs/>
        </w:rPr>
        <w:t xml:space="preserve">της Νέας Δημοκρατίας </w:t>
      </w:r>
      <w:r>
        <w:rPr>
          <w:rFonts w:eastAsia="Times New Roman"/>
          <w:bCs/>
        </w:rPr>
        <w:t xml:space="preserve">τι μας λέτε; Συμφωνείτε ή δεν συμφωνείτε; Εσείς οι φανατικοί «Μένουμε </w:t>
      </w:r>
      <w:r>
        <w:rPr>
          <w:rFonts w:eastAsia="Times New Roman"/>
          <w:bCs/>
        </w:rPr>
        <w:t>Ευρώπη» μπορείτε να μας πείτε τι λέτε για την ουσία αυτής της διάταξης; Εσείς οι οποίοι είχατε νομοθετήσει το ίδιο ακριβώς πράγμα για τις ποινικές υποθέσεις και για τις υποθέσεις των διοικητικών δικαστηρίων, θα μας πείτε τι λέτε; Ή εσείς θα μείνετε εκτός σ</w:t>
      </w:r>
      <w:r>
        <w:rPr>
          <w:rFonts w:eastAsia="Times New Roman"/>
          <w:bCs/>
        </w:rPr>
        <w:t>υζήτησης; Να μας λέτε, λοιπόν, καθαρές κουβέντες εδώ και να μη μένετε σε διαδικαστικά ζητήματα ή σε πολιτικά τα οποία εσείς θέτετε</w:t>
      </w:r>
      <w:r>
        <w:rPr>
          <w:rFonts w:eastAsia="Times New Roman"/>
          <w:bCs/>
        </w:rPr>
        <w:t>.</w:t>
      </w:r>
    </w:p>
    <w:p w14:paraId="2B06E4F9" w14:textId="77777777" w:rsidR="00186434" w:rsidRDefault="00E01EC9">
      <w:pPr>
        <w:spacing w:line="600" w:lineRule="auto"/>
        <w:ind w:firstLine="720"/>
        <w:contextualSpacing/>
        <w:jc w:val="both"/>
        <w:rPr>
          <w:rFonts w:eastAsia="Times New Roman"/>
          <w:bCs/>
        </w:rPr>
      </w:pPr>
      <w:r>
        <w:rPr>
          <w:rFonts w:eastAsia="Times New Roman"/>
          <w:bCs/>
        </w:rPr>
        <w:t>Το δεύτερο που θέλω να σας πω…</w:t>
      </w:r>
    </w:p>
    <w:p w14:paraId="2B06E4FA" w14:textId="77777777" w:rsidR="00186434" w:rsidRDefault="00E01EC9">
      <w:pPr>
        <w:spacing w:line="600" w:lineRule="auto"/>
        <w:ind w:firstLine="720"/>
        <w:contextualSpacing/>
        <w:jc w:val="both"/>
        <w:rPr>
          <w:rFonts w:eastAsia="Times New Roman"/>
          <w:bCs/>
        </w:rPr>
      </w:pPr>
      <w:r>
        <w:rPr>
          <w:rFonts w:eastAsia="Times New Roman"/>
          <w:b/>
          <w:bCs/>
        </w:rPr>
        <w:t>ΜΑΥΡΟΥΔΗΣ ΒΟΡΙΔΗΣ:</w:t>
      </w:r>
      <w:r>
        <w:rPr>
          <w:rFonts w:eastAsia="Times New Roman"/>
          <w:bCs/>
        </w:rPr>
        <w:t xml:space="preserve"> Η κοινοβουλευτική </w:t>
      </w:r>
      <w:r>
        <w:rPr>
          <w:rFonts w:eastAsia="Times New Roman"/>
          <w:bCs/>
        </w:rPr>
        <w:t>Π</w:t>
      </w:r>
      <w:r>
        <w:rPr>
          <w:rFonts w:eastAsia="Times New Roman"/>
          <w:bCs/>
        </w:rPr>
        <w:t>λειοψηφία είναι διαδικαστικό θέμα;</w:t>
      </w:r>
    </w:p>
    <w:p w14:paraId="2B06E4FB" w14:textId="77777777" w:rsidR="00186434" w:rsidRDefault="00E01EC9">
      <w:pPr>
        <w:spacing w:line="600" w:lineRule="auto"/>
        <w:ind w:firstLine="720"/>
        <w:contextualSpacing/>
        <w:jc w:val="both"/>
        <w:rPr>
          <w:rFonts w:eastAsia="Times New Roman"/>
          <w:bCs/>
        </w:rPr>
      </w:pPr>
      <w:r>
        <w:rPr>
          <w:rFonts w:eastAsia="Times New Roman"/>
          <w:b/>
          <w:bCs/>
        </w:rPr>
        <w:t>ΣΤΑΥΡΟΣ ΚΟΝΤΟΝΗΣ (Υπ</w:t>
      </w:r>
      <w:r>
        <w:rPr>
          <w:rFonts w:eastAsia="Times New Roman"/>
          <w:b/>
          <w:bCs/>
        </w:rPr>
        <w:t>ουργός Δικαιοσύνης, Διαφάνειας και Ανθρωπίνων Δικαιωμάτων):</w:t>
      </w:r>
      <w:r>
        <w:rPr>
          <w:rFonts w:eastAsia="Times New Roman"/>
          <w:bCs/>
        </w:rPr>
        <w:t xml:space="preserve"> Αν θέλετε σταματήστε, γιατί γίνεστε και καταγέλαστοι με αυτά που λέτε.</w:t>
      </w:r>
    </w:p>
    <w:p w14:paraId="2B06E4FC" w14:textId="77777777" w:rsidR="00186434" w:rsidRDefault="00E01EC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szCs w:val="24"/>
        </w:rPr>
        <w:t xml:space="preserve"> </w:t>
      </w:r>
      <w:r>
        <w:rPr>
          <w:rFonts w:eastAsia="Times New Roman"/>
          <w:szCs w:val="24"/>
        </w:rPr>
        <w:t>Παρακαλώ, μη διακόπτετε.</w:t>
      </w:r>
    </w:p>
    <w:p w14:paraId="2B06E4FD"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w:t>
      </w:r>
      <w:r>
        <w:rPr>
          <w:rFonts w:eastAsia="Times New Roman"/>
          <w:b/>
          <w:szCs w:val="24"/>
        </w:rPr>
        <w:t>Δικαιωμάτων):</w:t>
      </w:r>
      <w:r>
        <w:rPr>
          <w:rFonts w:eastAsia="Times New Roman"/>
          <w:szCs w:val="24"/>
        </w:rPr>
        <w:t xml:space="preserve"> Προσέξτε, λοιπόν, να δείτε τι σοβαρό κόμμα είσαστε και όσοι λένε τα ίδια πράγματα με εσάς. </w:t>
      </w:r>
    </w:p>
    <w:p w14:paraId="2B06E4FE"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Προ δυόμισι ετών είχαμε μια άλλη κυβέρνηση συνεργασίας. Είχαμε μια άλλη κυβέρνηση συνεργασίας. Συμφωνούσαν πάντα τα κόμματα που την αποτελούσαν στα νο</w:t>
      </w:r>
      <w:r>
        <w:rPr>
          <w:rFonts w:eastAsia="Times New Roman"/>
          <w:szCs w:val="24"/>
        </w:rPr>
        <w:t xml:space="preserve">μοσχέδια που έφερνε; Όχι βέβαια. Ο ΣΥΡΙΖΑ, όμως, επειδή είναι υπεύθυνο κόμμα και λέμε με παρρησία τη γνώμη μας -και τη λέγαμε και τότε-, όταν είχε φέρει ο κ. </w:t>
      </w:r>
      <w:proofErr w:type="spellStart"/>
      <w:r>
        <w:rPr>
          <w:rFonts w:eastAsia="Times New Roman"/>
          <w:szCs w:val="24"/>
        </w:rPr>
        <w:t>Ρουπακιώτης</w:t>
      </w:r>
      <w:proofErr w:type="spellEnd"/>
      <w:r>
        <w:rPr>
          <w:rFonts w:eastAsia="Times New Roman"/>
          <w:szCs w:val="24"/>
        </w:rPr>
        <w:t xml:space="preserve"> ένα νομοσχέδιο για τα ναρκωτικά, εμείς το ψηφίσαμε. Δεν </w:t>
      </w:r>
      <w:r>
        <w:rPr>
          <w:rFonts w:eastAsia="Times New Roman"/>
          <w:szCs w:val="24"/>
        </w:rPr>
        <w:t xml:space="preserve">λέγαμε τις αστειότητες </w:t>
      </w:r>
      <w:r>
        <w:rPr>
          <w:rFonts w:eastAsia="Times New Roman"/>
          <w:szCs w:val="24"/>
        </w:rPr>
        <w:t>που λέτ</w:t>
      </w:r>
      <w:r>
        <w:rPr>
          <w:rFonts w:eastAsia="Times New Roman"/>
          <w:szCs w:val="24"/>
        </w:rPr>
        <w:t>ε σήμερα.</w:t>
      </w:r>
    </w:p>
    <w:p w14:paraId="2B06E4FF" w14:textId="77777777" w:rsidR="00186434" w:rsidRDefault="00E01EC9">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Το παρακάνετε.</w:t>
      </w:r>
    </w:p>
    <w:p w14:paraId="2B06E500"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Το παρακάνω; Είναι υπεύθυνη στάση, κύριε Παναγιωτόπουλε, η στάση του κόμματός σας, να λέτε αυτά τα πράγματα;</w:t>
      </w:r>
    </w:p>
    <w:p w14:paraId="2B06E501" w14:textId="77777777" w:rsidR="00186434" w:rsidRDefault="00E01EC9">
      <w:pPr>
        <w:spacing w:line="600" w:lineRule="auto"/>
        <w:ind w:firstLine="720"/>
        <w:contextualSpacing/>
        <w:jc w:val="both"/>
        <w:rPr>
          <w:rFonts w:eastAsia="Times New Roman"/>
          <w:szCs w:val="24"/>
        </w:rPr>
      </w:pPr>
      <w:r>
        <w:rPr>
          <w:rFonts w:eastAsia="Times New Roman"/>
          <w:b/>
          <w:szCs w:val="24"/>
        </w:rPr>
        <w:t>ΜΑΥΡΟΥΔΗΣ ΒΟΡΙΔΗ</w:t>
      </w:r>
      <w:r>
        <w:rPr>
          <w:rFonts w:eastAsia="Times New Roman"/>
          <w:b/>
          <w:szCs w:val="24"/>
        </w:rPr>
        <w:t>Σ:</w:t>
      </w:r>
      <w:r>
        <w:rPr>
          <w:rFonts w:eastAsia="Times New Roman"/>
          <w:szCs w:val="24"/>
        </w:rPr>
        <w:t xml:space="preserve"> Ποια καραγκιοζιλίκια; Βρες πρώτα την πλειοψηφία.</w:t>
      </w:r>
    </w:p>
    <w:p w14:paraId="2B06E502" w14:textId="77777777" w:rsidR="00186434" w:rsidRDefault="00E01EC9">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2B06E503"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w:t>
      </w:r>
    </w:p>
    <w:p w14:paraId="2B06E504"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Να λέτε ότι συμφωνούμε, αλλά δεν </w:t>
      </w:r>
      <w:r>
        <w:rPr>
          <w:rFonts w:eastAsia="Times New Roman"/>
          <w:szCs w:val="24"/>
        </w:rPr>
        <w:t>ψηφίζουμε; Τ</w:t>
      </w:r>
      <w:r>
        <w:rPr>
          <w:rFonts w:eastAsia="Times New Roman"/>
          <w:szCs w:val="24"/>
        </w:rPr>
        <w:t>ι</w:t>
      </w:r>
      <w:r>
        <w:rPr>
          <w:rFonts w:eastAsia="Times New Roman"/>
          <w:szCs w:val="24"/>
        </w:rPr>
        <w:t xml:space="preserve"> είσαστε; Πολιτικά σχιζοφρενείς; </w:t>
      </w:r>
      <w:r>
        <w:rPr>
          <w:rFonts w:eastAsia="Times New Roman"/>
          <w:szCs w:val="24"/>
        </w:rPr>
        <w:lastRenderedPageBreak/>
        <w:t>Και το λέμε σε όλους. Δηλαδή, συμφωνούμε με αυτά που λέει η Κυβέρνηση, αλλά δεν τα ψηφίζουμε γιατί θέλουμε να δημιουργηθεί πολιτικό θέμα.</w:t>
      </w:r>
    </w:p>
    <w:p w14:paraId="2B06E505" w14:textId="77777777" w:rsidR="00186434" w:rsidRDefault="00E01EC9">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2B06E506"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w:t>
      </w:r>
    </w:p>
    <w:p w14:paraId="2B06E507"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Σταματήστε, λοιπόν, να φωνάζετε γιατί δείχνει πόσο άδικο έχετε.</w:t>
      </w:r>
    </w:p>
    <w:p w14:paraId="2B06E508" w14:textId="77777777" w:rsidR="00186434" w:rsidRDefault="00E01EC9">
      <w:pPr>
        <w:spacing w:line="600" w:lineRule="auto"/>
        <w:ind w:firstLine="720"/>
        <w:contextualSpacing/>
        <w:jc w:val="both"/>
        <w:rPr>
          <w:rFonts w:eastAsia="Times New Roman"/>
          <w:szCs w:val="24"/>
        </w:rPr>
      </w:pPr>
      <w:r>
        <w:rPr>
          <w:rFonts w:eastAsia="Times New Roman"/>
          <w:szCs w:val="24"/>
        </w:rPr>
        <w:t>Σας υπενθυμίζω ότι εμείς τότε, ψηφίσαμε αυτά με τα οποία συμφωνούσαμε. Εσείς που κατηγορε</w:t>
      </w:r>
      <w:r>
        <w:rPr>
          <w:rFonts w:eastAsia="Times New Roman"/>
          <w:szCs w:val="24"/>
        </w:rPr>
        <w:t xml:space="preserve">ίτε το ΣΥΡΙΖΑ για ανεύθυνη στάση, για τυφλή αντιπολίτευση </w:t>
      </w:r>
      <w:proofErr w:type="spellStart"/>
      <w:r>
        <w:rPr>
          <w:rFonts w:eastAsia="Times New Roman"/>
          <w:szCs w:val="24"/>
        </w:rPr>
        <w:t>κ.ο.κ</w:t>
      </w:r>
      <w:r>
        <w:rPr>
          <w:rFonts w:eastAsia="Times New Roman"/>
          <w:szCs w:val="24"/>
        </w:rPr>
        <w:t>.</w:t>
      </w:r>
      <w:proofErr w:type="spellEnd"/>
      <w:r>
        <w:rPr>
          <w:rFonts w:eastAsia="Times New Roman"/>
          <w:szCs w:val="24"/>
        </w:rPr>
        <w:t>.</w:t>
      </w:r>
    </w:p>
    <w:p w14:paraId="2B06E509" w14:textId="77777777" w:rsidR="00186434" w:rsidRDefault="00E01EC9">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2B06E50A" w14:textId="77777777" w:rsidR="00186434" w:rsidRDefault="00E01EC9">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Μόνο μια τροπολογία ψηφίσατε στα δύο χρόνια!</w:t>
      </w:r>
    </w:p>
    <w:p w14:paraId="2B06E50B"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ησυχία. Ηρεμήστε.</w:t>
      </w:r>
    </w:p>
    <w:p w14:paraId="2B06E50C" w14:textId="77777777" w:rsidR="00186434" w:rsidRDefault="00E01EC9">
      <w:pPr>
        <w:spacing w:line="600" w:lineRule="auto"/>
        <w:ind w:firstLine="720"/>
        <w:contextualSpacing/>
        <w:jc w:val="both"/>
        <w:rPr>
          <w:rFonts w:eastAsia="Times New Roman"/>
          <w:szCs w:val="24"/>
        </w:rPr>
      </w:pPr>
      <w:r>
        <w:rPr>
          <w:rFonts w:eastAsia="Times New Roman"/>
          <w:b/>
          <w:szCs w:val="24"/>
        </w:rPr>
        <w:t>ΣΤΑΥΡΟΣ ΚΟΝΤΟΝΗ</w:t>
      </w:r>
      <w:r>
        <w:rPr>
          <w:rFonts w:eastAsia="Times New Roman"/>
          <w:b/>
          <w:szCs w:val="24"/>
        </w:rPr>
        <w:t xml:space="preserve">Σ (Υπουργός Δικαιοσύνης, Διαφάνειας και Ανθρωπίνων Δικαιωμάτων): </w:t>
      </w:r>
      <w:r>
        <w:rPr>
          <w:rFonts w:eastAsia="Times New Roman"/>
          <w:szCs w:val="24"/>
        </w:rPr>
        <w:t>Είδατε που η αλή</w:t>
      </w:r>
      <w:r>
        <w:rPr>
          <w:rFonts w:eastAsia="Times New Roman"/>
          <w:szCs w:val="24"/>
        </w:rPr>
        <w:lastRenderedPageBreak/>
        <w:t xml:space="preserve">θεια σας εκνευρίζει; Και δείχνουμε τη διαφορά μας. Ότι όπου εμείς συμφωνούμε με κάτι σωστό, το έχουμε αποδείξει. Όταν ήμασταν </w:t>
      </w:r>
      <w:r>
        <w:rPr>
          <w:rFonts w:eastAsia="Times New Roman"/>
          <w:szCs w:val="24"/>
        </w:rPr>
        <w:t>α</w:t>
      </w:r>
      <w:r>
        <w:rPr>
          <w:rFonts w:eastAsia="Times New Roman"/>
          <w:szCs w:val="24"/>
        </w:rPr>
        <w:t>ντιπολίτευση το υπερψηφίζαμε.</w:t>
      </w:r>
    </w:p>
    <w:p w14:paraId="2B06E50D" w14:textId="77777777" w:rsidR="00186434" w:rsidRDefault="00E01EC9">
      <w:pPr>
        <w:spacing w:line="600" w:lineRule="auto"/>
        <w:ind w:firstLine="720"/>
        <w:contextualSpacing/>
        <w:jc w:val="center"/>
        <w:rPr>
          <w:rFonts w:eastAsia="Times New Roman"/>
          <w:szCs w:val="24"/>
        </w:rPr>
      </w:pPr>
      <w:r>
        <w:rPr>
          <w:rFonts w:eastAsia="Times New Roman"/>
          <w:szCs w:val="24"/>
        </w:rPr>
        <w:t>(Θόρυβος από την π</w:t>
      </w:r>
      <w:r>
        <w:rPr>
          <w:rFonts w:eastAsia="Times New Roman"/>
          <w:szCs w:val="24"/>
        </w:rPr>
        <w:t>τέρυγα της Νέας Δημοκρατίας)</w:t>
      </w:r>
    </w:p>
    <w:p w14:paraId="2B06E50E" w14:textId="77777777" w:rsidR="00186434" w:rsidRDefault="00E01EC9">
      <w:pPr>
        <w:spacing w:line="600" w:lineRule="auto"/>
        <w:ind w:firstLine="720"/>
        <w:contextualSpacing/>
        <w:jc w:val="both"/>
        <w:rPr>
          <w:rFonts w:eastAsia="Times New Roman"/>
          <w:szCs w:val="24"/>
        </w:rPr>
      </w:pPr>
      <w:r>
        <w:rPr>
          <w:rFonts w:eastAsia="Times New Roman"/>
          <w:szCs w:val="24"/>
        </w:rPr>
        <w:t>Εσείς έρχεστε σήμερα και συσκοτίζετε την κατάσταση και λέτε «</w:t>
      </w:r>
      <w:r>
        <w:rPr>
          <w:rFonts w:eastAsia="Times New Roman"/>
          <w:szCs w:val="24"/>
        </w:rPr>
        <w:t>Δεν εξετάζουμε αν συμφωνούμε η διαφωνούμε με κάτι,</w:t>
      </w:r>
      <w:r>
        <w:rPr>
          <w:rFonts w:eastAsia="Times New Roman"/>
          <w:szCs w:val="24"/>
        </w:rPr>
        <w:t xml:space="preserve"> άλλα θέματα προτάσσουμε». Και αυτό κάνει και το ΠΑΣΟΚ, κύριε Παπαθεοδώρου.</w:t>
      </w:r>
    </w:p>
    <w:p w14:paraId="2B06E50F" w14:textId="77777777" w:rsidR="00186434" w:rsidRDefault="00E01EC9">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Μία φορά...</w:t>
      </w:r>
    </w:p>
    <w:p w14:paraId="2B06E510" w14:textId="77777777" w:rsidR="00186434" w:rsidRDefault="00E01EC9">
      <w:pPr>
        <w:spacing w:line="600" w:lineRule="auto"/>
        <w:ind w:firstLine="720"/>
        <w:contextualSpacing/>
        <w:jc w:val="both"/>
        <w:rPr>
          <w:rFonts w:eastAsia="Times New Roman"/>
          <w:szCs w:val="24"/>
        </w:rPr>
      </w:pPr>
      <w:r>
        <w:rPr>
          <w:rFonts w:eastAsia="Times New Roman"/>
          <w:b/>
          <w:szCs w:val="24"/>
        </w:rPr>
        <w:t>ΣΤΑΥΡ</w:t>
      </w:r>
      <w:r>
        <w:rPr>
          <w:rFonts w:eastAsia="Times New Roman"/>
          <w:b/>
          <w:szCs w:val="24"/>
        </w:rPr>
        <w:t xml:space="preserve">ΟΣ ΚΟΝΤΟΝΗΣ (Υπουργός Δικαιοσύνης, Διαφάνειας και Ανθρωπίνων Δικαιωμάτων): </w:t>
      </w:r>
      <w:r>
        <w:rPr>
          <w:rFonts w:eastAsia="Times New Roman"/>
          <w:szCs w:val="24"/>
        </w:rPr>
        <w:t>Μία φορά φθάνει για να δείξει. Αν δεν συμφωνούσαμε σε άλλα θέματα, κύριε Παπαθεοδώρου, λέγαμε ότι δεν συμφωνούσαμε. Δεν ήλθαμε από το Βήμα της Βουλής να πούμε «συμφωνούμε, αλλά κατα</w:t>
      </w:r>
      <w:r>
        <w:rPr>
          <w:rFonts w:eastAsia="Times New Roman"/>
          <w:szCs w:val="24"/>
        </w:rPr>
        <w:t>ψηφίζουμε». Αυτό είναι ανεύθυνη κοινοβουλευτική στάση και αυτός είναι πολιτικός διπολισμός.</w:t>
      </w:r>
    </w:p>
    <w:p w14:paraId="2B06E511" w14:textId="77777777" w:rsidR="00186434" w:rsidRDefault="00E01EC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Ποιος το είπε αυτό; Ποιος είπε συμφωνούμε;</w:t>
      </w:r>
    </w:p>
    <w:p w14:paraId="2B06E512" w14:textId="77777777" w:rsidR="00186434" w:rsidRDefault="00E01EC9">
      <w:pPr>
        <w:spacing w:line="600" w:lineRule="auto"/>
        <w:ind w:firstLine="720"/>
        <w:contextualSpacing/>
        <w:jc w:val="center"/>
        <w:rPr>
          <w:rFonts w:eastAsia="Times New Roman"/>
          <w:szCs w:val="24"/>
        </w:rPr>
      </w:pPr>
      <w:r>
        <w:rPr>
          <w:rFonts w:eastAsia="Times New Roman"/>
          <w:szCs w:val="24"/>
        </w:rPr>
        <w:t>(Θόρυβος στην Αίθουσα)</w:t>
      </w:r>
    </w:p>
    <w:p w14:paraId="2B06E513" w14:textId="77777777" w:rsidR="00186434" w:rsidRDefault="00E01EC9">
      <w:pPr>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b/>
          <w:szCs w:val="24"/>
        </w:rPr>
        <w:t xml:space="preserve"> </w:t>
      </w:r>
      <w:r>
        <w:rPr>
          <w:rFonts w:eastAsia="Times New Roman"/>
          <w:szCs w:val="24"/>
        </w:rPr>
        <w:t>Σας λέμε, λοιπόν, τώρα να δούμε την ουσία της διάταξης. Αυτά που έχετε ψηφίσει εσείς για τα θέματα που άπτονται των αποφάσεων των ποινικών και διοικητικών δικαστηρίων τα φέρνει η Κυβέρνηση σήμερα και για τις αστικές υποθέσεις ιδιαίτερα της εκούσιας δικαιο</w:t>
      </w:r>
      <w:r>
        <w:rPr>
          <w:rFonts w:eastAsia="Times New Roman"/>
          <w:szCs w:val="24"/>
        </w:rPr>
        <w:t>δοσίας. Τι λέμε, λοιπόν;</w:t>
      </w:r>
    </w:p>
    <w:p w14:paraId="2B06E514" w14:textId="77777777" w:rsidR="00186434" w:rsidRDefault="00E01EC9">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Δεν είναι καραγκιοζιλίκια αυτό που σας είπα!</w:t>
      </w:r>
    </w:p>
    <w:p w14:paraId="2B06E515"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Τι λέμε λοιπόν, κύριε Τζαβάρα, και λάβετε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και τα δημοσιονομικά της χώρ</w:t>
      </w:r>
      <w:r>
        <w:rPr>
          <w:rFonts w:eastAsia="Times New Roman"/>
          <w:szCs w:val="24"/>
        </w:rPr>
        <w:t xml:space="preserve">ας, γι’ αυτό </w:t>
      </w:r>
      <w:r>
        <w:rPr>
          <w:rFonts w:eastAsia="Times New Roman"/>
          <w:szCs w:val="24"/>
        </w:rPr>
        <w:t xml:space="preserve">η </w:t>
      </w:r>
      <w:proofErr w:type="spellStart"/>
      <w:r>
        <w:rPr>
          <w:rFonts w:eastAsia="Times New Roman"/>
          <w:szCs w:val="24"/>
        </w:rPr>
        <w:t>διαταξη</w:t>
      </w:r>
      <w:proofErr w:type="spellEnd"/>
      <w:r>
        <w:rPr>
          <w:rFonts w:eastAsia="Times New Roman"/>
          <w:szCs w:val="24"/>
        </w:rPr>
        <w:t xml:space="preserve"> </w:t>
      </w:r>
      <w:r>
        <w:rPr>
          <w:rFonts w:eastAsia="Times New Roman"/>
          <w:szCs w:val="24"/>
        </w:rPr>
        <w:t>δεν επεκτείνετ</w:t>
      </w:r>
      <w:r>
        <w:rPr>
          <w:rFonts w:eastAsia="Times New Roman"/>
          <w:szCs w:val="24"/>
        </w:rPr>
        <w:t>αι</w:t>
      </w:r>
      <w:r>
        <w:rPr>
          <w:rFonts w:eastAsia="Times New Roman"/>
          <w:szCs w:val="24"/>
        </w:rPr>
        <w:t xml:space="preserve"> σε θέματα αποζημιώσεων αυτή τη στιγμή. Θα πρέπει να γίνει και αυτό κάποια στιγμή.</w:t>
      </w:r>
    </w:p>
    <w:p w14:paraId="2B06E516" w14:textId="77777777" w:rsidR="00186434" w:rsidRDefault="00E01EC9">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Απαντήστε σε αυτό που σας είπα.</w:t>
      </w:r>
    </w:p>
    <w:p w14:paraId="2B06E517"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Δεν τα λέει για εμάς. Για τον Καμμένο τα λέει.</w:t>
      </w:r>
    </w:p>
    <w:p w14:paraId="2B06E518" w14:textId="77777777" w:rsidR="00186434" w:rsidRDefault="00E01EC9">
      <w:pPr>
        <w:spacing w:line="600" w:lineRule="auto"/>
        <w:ind w:firstLine="720"/>
        <w:contextualSpacing/>
        <w:jc w:val="both"/>
        <w:rPr>
          <w:rFonts w:eastAsia="Times New Roman"/>
          <w:szCs w:val="24"/>
        </w:rPr>
      </w:pPr>
      <w:r>
        <w:rPr>
          <w:rFonts w:eastAsia="Times New Roman"/>
          <w:b/>
          <w:szCs w:val="24"/>
        </w:rPr>
        <w:lastRenderedPageBreak/>
        <w:t xml:space="preserve">ΣΤΑΥΡΟΣ ΚΟΝΤΟΝΗΣ (Υπουργός Δικαιοσύνης, Διαφάνειας και Ανθρωπίνων Δικαιωμάτων): </w:t>
      </w:r>
      <w:r>
        <w:rPr>
          <w:rFonts w:eastAsia="Times New Roman"/>
          <w:szCs w:val="24"/>
        </w:rPr>
        <w:t>Σταματάτε επιτέλους;</w:t>
      </w:r>
    </w:p>
    <w:p w14:paraId="2B06E519" w14:textId="77777777" w:rsidR="00186434" w:rsidRDefault="00E01EC9">
      <w:pPr>
        <w:spacing w:line="600" w:lineRule="auto"/>
        <w:ind w:firstLine="720"/>
        <w:contextualSpacing/>
        <w:jc w:val="both"/>
        <w:rPr>
          <w:rFonts w:eastAsia="Times New Roman"/>
          <w:szCs w:val="24"/>
        </w:rPr>
      </w:pPr>
      <w:r>
        <w:rPr>
          <w:rFonts w:eastAsia="Times New Roman"/>
          <w:szCs w:val="24"/>
        </w:rPr>
        <w:t>Κύριε Πρόεδρε! Δεν μπορώ!</w:t>
      </w:r>
    </w:p>
    <w:p w14:paraId="2B06E51A"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σταματήσετε σας παρακαλώ;</w:t>
      </w:r>
    </w:p>
    <w:p w14:paraId="2B06E51B"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w:t>
      </w:r>
      <w:r>
        <w:rPr>
          <w:rFonts w:eastAsia="Times New Roman"/>
          <w:b/>
          <w:szCs w:val="24"/>
        </w:rPr>
        <w:t xml:space="preserve">Δικαιωμάτων): </w:t>
      </w:r>
      <w:r>
        <w:rPr>
          <w:rFonts w:eastAsia="Times New Roman"/>
          <w:szCs w:val="24"/>
        </w:rPr>
        <w:t>Αν εκνευρίζονται οι κύριοι συνάδελφοι το καταλαβαίνω. Διότι είναι παντελώς ανακόλουθοι με τη στάση τους.</w:t>
      </w:r>
    </w:p>
    <w:p w14:paraId="2B06E51C" w14:textId="77777777" w:rsidR="00186434" w:rsidRDefault="00E01EC9">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Δεν εκνευριζόμαστε. Το ευχαριστιόμαστε.</w:t>
      </w:r>
    </w:p>
    <w:p w14:paraId="2B06E51D"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πολύ. Ελάτε, κύριε Τζαβάρα.</w:t>
      </w:r>
    </w:p>
    <w:p w14:paraId="2B06E51E" w14:textId="77777777" w:rsidR="00186434" w:rsidRDefault="00E01EC9">
      <w:pPr>
        <w:spacing w:line="600" w:lineRule="auto"/>
        <w:ind w:firstLine="720"/>
        <w:contextualSpacing/>
        <w:jc w:val="both"/>
        <w:rPr>
          <w:rFonts w:eastAsia="Times New Roman"/>
          <w:b/>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Σας καταλαβαίνω.</w:t>
      </w:r>
    </w:p>
    <w:p w14:paraId="2B06E51F" w14:textId="77777777" w:rsidR="00186434" w:rsidRDefault="00E01EC9">
      <w:pPr>
        <w:spacing w:line="600" w:lineRule="auto"/>
        <w:ind w:firstLine="720"/>
        <w:contextualSpacing/>
        <w:jc w:val="both"/>
        <w:rPr>
          <w:rFonts w:eastAsia="Times New Roman"/>
          <w:szCs w:val="24"/>
        </w:rPr>
      </w:pPr>
      <w:r>
        <w:rPr>
          <w:rFonts w:eastAsia="Times New Roman"/>
          <w:szCs w:val="24"/>
        </w:rPr>
        <w:t>Εμείς, λοιπόν, αυτά που είχατε ψηφίσει εσείς για τα ποινικά και διοικητικά δικαστήρια, για τις ποινικές και διοικητικές δίκες το φέρνουμε και για τη συγκεκριμέ</w:t>
      </w:r>
      <w:r>
        <w:rPr>
          <w:rFonts w:eastAsia="Times New Roman"/>
          <w:szCs w:val="24"/>
        </w:rPr>
        <w:t xml:space="preserve">νη υπόθεση. Και τι λέμε; </w:t>
      </w:r>
      <w:r>
        <w:rPr>
          <w:rFonts w:eastAsia="Times New Roman"/>
          <w:szCs w:val="24"/>
        </w:rPr>
        <w:lastRenderedPageBreak/>
        <w:t xml:space="preserve">Έχουν βάση αυτές οι </w:t>
      </w:r>
      <w:r>
        <w:rPr>
          <w:rFonts w:eastAsia="Times New Roman"/>
          <w:szCs w:val="24"/>
        </w:rPr>
        <w:t>αστειότητες</w:t>
      </w:r>
      <w:r>
        <w:rPr>
          <w:rFonts w:eastAsia="Times New Roman"/>
          <w:szCs w:val="24"/>
        </w:rPr>
        <w:t xml:space="preserve">-γιατί δεν μπορώ να τις χαρακτηρίσω αλλιώς-, που ακούστηκαν από </w:t>
      </w:r>
      <w:r>
        <w:rPr>
          <w:rFonts w:eastAsia="Times New Roman"/>
          <w:szCs w:val="24"/>
        </w:rPr>
        <w:t xml:space="preserve">τη Χρυσή Αυγή </w:t>
      </w:r>
      <w:r>
        <w:rPr>
          <w:rFonts w:eastAsia="Times New Roman"/>
          <w:szCs w:val="24"/>
        </w:rPr>
        <w:t xml:space="preserve">εδώ, από του Βήματος της Βουλής, δηλαδή ότι με αυτόν τον τρόπο επιβάλουμε την αναγνώριση τουρκικών σωματείων; Αυτό λέει η </w:t>
      </w:r>
      <w:r>
        <w:rPr>
          <w:rFonts w:eastAsia="Times New Roman"/>
          <w:szCs w:val="24"/>
        </w:rPr>
        <w:t>διάταξη, κύριοι συνάδελφοι; Και απευθύνομαι σε εσάς που είστε και νομικοί. Η διάταξη εγκαθιδρύει δικαίωμα σε αυτόν που έχει επιτύχει θετική απόφαση από το δικαστήριο ανθρωπίνων δικαιωμάτων να επανεξεταστεί η υπόθεσή του από τα ελληνικά δικαστήρια, τα οποία</w:t>
      </w:r>
      <w:r>
        <w:rPr>
          <w:rFonts w:eastAsia="Times New Roman"/>
          <w:szCs w:val="24"/>
        </w:rPr>
        <w:t xml:space="preserve"> –προσέξτε-, κυρίαρχα θα αποφασίσουν και δεν υποχρεούνται με βάση τη διάταξη να εναρμονίσουν την απόφαση τους με αυτή του Διεθνούς Δικαστηρίου.</w:t>
      </w:r>
    </w:p>
    <w:p w14:paraId="2B06E520" w14:textId="77777777" w:rsidR="00186434" w:rsidRDefault="00E01EC9">
      <w:pPr>
        <w:spacing w:line="600" w:lineRule="auto"/>
        <w:ind w:firstLine="720"/>
        <w:contextualSpacing/>
        <w:jc w:val="both"/>
        <w:rPr>
          <w:rFonts w:eastAsia="Times New Roman"/>
          <w:szCs w:val="24"/>
        </w:rPr>
      </w:pPr>
      <w:r>
        <w:rPr>
          <w:rFonts w:eastAsia="Times New Roman"/>
          <w:szCs w:val="24"/>
        </w:rPr>
        <w:t>Επομένως εδώ εγκαθιδρύεται ένα δικαίωμα επανεξετάσεως, χωρίς τίποτα περισσότερο. Τα ελληνικά δικαστήρια κυρίαρχα</w:t>
      </w:r>
      <w:r>
        <w:rPr>
          <w:rFonts w:eastAsia="Times New Roman"/>
          <w:szCs w:val="24"/>
        </w:rPr>
        <w:t xml:space="preserve"> θα αποφασίσουν, έτσι όπως ορίζει το Σύνταγμ</w:t>
      </w:r>
      <w:r>
        <w:rPr>
          <w:rFonts w:eastAsia="Times New Roman"/>
          <w:szCs w:val="24"/>
        </w:rPr>
        <w:t>ά</w:t>
      </w:r>
      <w:r>
        <w:rPr>
          <w:rFonts w:eastAsia="Times New Roman"/>
          <w:szCs w:val="24"/>
        </w:rPr>
        <w:t xml:space="preserve"> μας και οι νόμοι. Επομένως, όλες αυτές οι </w:t>
      </w:r>
      <w:r>
        <w:rPr>
          <w:rFonts w:eastAsia="Times New Roman"/>
          <w:szCs w:val="24"/>
        </w:rPr>
        <w:t xml:space="preserve">αστειότητες </w:t>
      </w:r>
      <w:r>
        <w:rPr>
          <w:rFonts w:eastAsia="Times New Roman"/>
          <w:szCs w:val="24"/>
        </w:rPr>
        <w:t>που ακούστηκαν από του Βήματος της Βουλής και όλες αυτές οι ερμηνείες το μόνο που κάνουν, εκτός από το να γίνονται κάποιοι καταγέλαστοι, είναι να προσφέρουν</w:t>
      </w:r>
      <w:r>
        <w:rPr>
          <w:rFonts w:eastAsia="Times New Roman"/>
          <w:szCs w:val="24"/>
        </w:rPr>
        <w:t xml:space="preserve"> κακές υπηρεσίες στον τόπο και στην πατρίδα, κύριοι συνάδελφοι.</w:t>
      </w:r>
    </w:p>
    <w:p w14:paraId="2B06E52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σας πω γιατί; Γιατί ανοίγετε εσείς θέματα εκεί που δεν υπάρχουν στη διάταξη. </w:t>
      </w:r>
    </w:p>
    <w:p w14:paraId="2B06E52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είναι μεταβατική η διάταξη. </w:t>
      </w:r>
    </w:p>
    <w:p w14:paraId="2B06E52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Μη διακ</w:t>
      </w:r>
      <w:r>
        <w:rPr>
          <w:rFonts w:eastAsia="Times New Roman" w:cs="Times New Roman"/>
          <w:szCs w:val="24"/>
        </w:rPr>
        <w:t xml:space="preserve">όπτετε, σας παρακαλώ, κύριε Αθανασίου. </w:t>
      </w:r>
    </w:p>
    <w:p w14:paraId="2B06E52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Σας παρακαλώ, κύριε συνάδελφε. Η διάταξη είναι σαφής. Γι’ αυτό και οι </w:t>
      </w:r>
      <w:r>
        <w:rPr>
          <w:rFonts w:eastAsia="Times New Roman" w:cs="Times New Roman"/>
          <w:szCs w:val="24"/>
        </w:rPr>
        <w:t xml:space="preserve">κατά ομολογία τους φασίστες </w:t>
      </w:r>
      <w:r>
        <w:rPr>
          <w:rFonts w:eastAsia="Times New Roman" w:cs="Times New Roman"/>
          <w:szCs w:val="24"/>
        </w:rPr>
        <w:t>από του Βήματος αυτού της Βουλής έλεγα</w:t>
      </w:r>
      <w:r>
        <w:rPr>
          <w:rFonts w:eastAsia="Times New Roman" w:cs="Times New Roman"/>
          <w:szCs w:val="24"/>
        </w:rPr>
        <w:t>ν αυτά που έλεγαν πριν από μία ώρα. Τα ακούσατε. Σε αυτό το παραλήρημα, το φασιστικό παραλήρημα, ποιος απαντάει, κύριοι συνάδελφοι; Απαντάει η Κυβέρνηση η οποία λέει προς όλους: Κοιτάξτε εδώ, να συνεννοηθούμε. Το δικαστήριο ανθρωπίνων δικαιωμάτων έχει εκδώ</w:t>
      </w:r>
      <w:r>
        <w:rPr>
          <w:rFonts w:eastAsia="Times New Roman" w:cs="Times New Roman"/>
          <w:szCs w:val="24"/>
        </w:rPr>
        <w:t xml:space="preserve">σει και κάποιες άλλες αποφάσεις. Να σας θυμίσω την υπόθεση </w:t>
      </w:r>
      <w:proofErr w:type="spellStart"/>
      <w:r>
        <w:rPr>
          <w:rFonts w:eastAsia="Times New Roman" w:cs="Times New Roman"/>
          <w:szCs w:val="24"/>
        </w:rPr>
        <w:t>Λοϊζίδου</w:t>
      </w:r>
      <w:proofErr w:type="spellEnd"/>
      <w:r>
        <w:rPr>
          <w:rFonts w:eastAsia="Times New Roman" w:cs="Times New Roman"/>
          <w:szCs w:val="24"/>
        </w:rPr>
        <w:t xml:space="preserve">; Αυτές τις αποφάσεις η χώρα τις κάνει σημαία. Και λέμε πάλι σε εσάς, τους πολύ Ευρωπαίους, αυτές τις αποφάσεις που κατά συνθήκη –λέω εγώ- μπορεί να μην </w:t>
      </w:r>
      <w:r>
        <w:rPr>
          <w:rFonts w:eastAsia="Times New Roman" w:cs="Times New Roman"/>
          <w:szCs w:val="24"/>
        </w:rPr>
        <w:lastRenderedPageBreak/>
        <w:t>βολεύουν την Ελλάδα, τι θα τις κάνου</w:t>
      </w:r>
      <w:r>
        <w:rPr>
          <w:rFonts w:eastAsia="Times New Roman" w:cs="Times New Roman"/>
          <w:szCs w:val="24"/>
        </w:rPr>
        <w:t xml:space="preserve">με εμείς; Θα συμπεριφερθούμε όπως η χούντα το ’68 που </w:t>
      </w:r>
      <w:proofErr w:type="spellStart"/>
      <w:r>
        <w:rPr>
          <w:rFonts w:eastAsia="Times New Roman" w:cs="Times New Roman"/>
          <w:szCs w:val="24"/>
        </w:rPr>
        <w:t>απεβλήθη</w:t>
      </w:r>
      <w:proofErr w:type="spellEnd"/>
      <w:r>
        <w:rPr>
          <w:rFonts w:eastAsia="Times New Roman" w:cs="Times New Roman"/>
          <w:szCs w:val="24"/>
        </w:rPr>
        <w:t xml:space="preserve"> από το Συμβούλιο της Ευρώπης; </w:t>
      </w:r>
    </w:p>
    <w:p w14:paraId="2B06E52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Γιατί δεν το λέτε στον εταίρο σας; </w:t>
      </w:r>
    </w:p>
    <w:p w14:paraId="2B06E52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Μη διακόπτετε παρακαλώ. Κύριε Κουμουτσάκο, σας παρακαλώ. </w:t>
      </w:r>
    </w:p>
    <w:p w14:paraId="2B06E52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w:t>
      </w:r>
      <w:r>
        <w:rPr>
          <w:rFonts w:eastAsia="Times New Roman" w:cs="Times New Roman"/>
          <w:b/>
          <w:szCs w:val="24"/>
        </w:rPr>
        <w:t>ΤΟΝΗΣ (Υπουργός Δικαιοσύνης, Διαφάνειας και Ανθρωπίνων Δικαιωμάτων):</w:t>
      </w:r>
      <w:r>
        <w:rPr>
          <w:rFonts w:eastAsia="Times New Roman" w:cs="Times New Roman"/>
          <w:szCs w:val="24"/>
        </w:rPr>
        <w:t xml:space="preserve"> Κύριε Κουμουτσάκο, που ήρθατε εδώ για να πείτε σήμερα για τα Σκόπια, ενώ συζητάμε άλλα θέματα, λέμε ότι η χώρα θα πρέπει πρώτον, να είναι συνεπής στις διεθνείς υποχρεώσεις της, να σέβεται</w:t>
      </w:r>
      <w:r>
        <w:rPr>
          <w:rFonts w:eastAsia="Times New Roman" w:cs="Times New Roman"/>
          <w:szCs w:val="24"/>
        </w:rPr>
        <w:t xml:space="preserve"> -αφού έχει αποφασίσει να συμμετέχει σε αυτά τα διεθνή όργανα- τις αποφάσεις των διεθνών δικαστηρίων και να δίνει τη δυνατότητα στους Έλληνες πολίτες </w:t>
      </w:r>
      <w:proofErr w:type="spellStart"/>
      <w:r>
        <w:rPr>
          <w:rFonts w:eastAsia="Times New Roman" w:cs="Times New Roman"/>
          <w:szCs w:val="24"/>
        </w:rPr>
        <w:t>επανάκρισης</w:t>
      </w:r>
      <w:proofErr w:type="spellEnd"/>
      <w:r>
        <w:rPr>
          <w:rFonts w:eastAsia="Times New Roman" w:cs="Times New Roman"/>
          <w:szCs w:val="24"/>
        </w:rPr>
        <w:t xml:space="preserve"> της υπόθεσής </w:t>
      </w:r>
      <w:r>
        <w:rPr>
          <w:rFonts w:eastAsia="Times New Roman" w:cs="Times New Roman"/>
          <w:szCs w:val="24"/>
        </w:rPr>
        <w:t>τους,</w:t>
      </w:r>
      <w:r>
        <w:rPr>
          <w:rFonts w:eastAsia="Times New Roman" w:cs="Times New Roman"/>
          <w:szCs w:val="24"/>
        </w:rPr>
        <w:t xml:space="preserve"> όταν έχουν πετύχει θετική απόφαση από το Ευρωπαϊκό Δικαστήριο Ανθρωπίνων Δι</w:t>
      </w:r>
      <w:r>
        <w:rPr>
          <w:rFonts w:eastAsia="Times New Roman" w:cs="Times New Roman"/>
          <w:szCs w:val="24"/>
        </w:rPr>
        <w:t xml:space="preserve">καιωμάτων. </w:t>
      </w:r>
      <w:r>
        <w:rPr>
          <w:rFonts w:eastAsia="Times New Roman" w:cs="Times New Roman"/>
          <w:szCs w:val="24"/>
        </w:rPr>
        <w:t xml:space="preserve">Τι </w:t>
      </w:r>
      <w:r>
        <w:rPr>
          <w:rFonts w:eastAsia="Times New Roman" w:cs="Times New Roman"/>
          <w:szCs w:val="24"/>
        </w:rPr>
        <w:t>είναι όλη αυτή η συνωμοσιολογία περί τουρκικών σωματείων της Θράκης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 </w:t>
      </w:r>
      <w:r>
        <w:rPr>
          <w:rFonts w:eastAsia="Times New Roman" w:cs="Times New Roman"/>
          <w:szCs w:val="24"/>
        </w:rPr>
        <w:t xml:space="preserve">είναι; </w:t>
      </w:r>
    </w:p>
    <w:p w14:paraId="2B06E52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έρθει ο κ. Καμμένος να μας το εξηγήσει. </w:t>
      </w:r>
    </w:p>
    <w:p w14:paraId="2B06E52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Θέλω, λοιπόν,</w:t>
      </w:r>
      <w:r>
        <w:rPr>
          <w:rFonts w:eastAsia="Times New Roman" w:cs="Times New Roman"/>
          <w:szCs w:val="24"/>
        </w:rPr>
        <w:t xml:space="preserve"> να σας πω το εξής.</w:t>
      </w:r>
    </w:p>
    <w:p w14:paraId="2B06E52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ΑΝΤΩΝΙΟΥ ΧΡΗΣΤΟΣ: </w:t>
      </w:r>
      <w:r>
        <w:rPr>
          <w:rFonts w:eastAsia="Times New Roman" w:cs="Times New Roman"/>
          <w:szCs w:val="24"/>
        </w:rPr>
        <w:t>Έλεος, κύριε Βορίδη!</w:t>
      </w:r>
    </w:p>
    <w:p w14:paraId="2B06E52B" w14:textId="77777777" w:rsidR="00186434" w:rsidRDefault="00E01EC9">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2B06E52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Επιτέλους θα σεβαστείτε τον ομιλητή; Παρακαλώ πολύ, κύριε Βορίδη! </w:t>
      </w:r>
    </w:p>
    <w:p w14:paraId="2B06E52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Αφού μιλάει σε εμάς! Να τα πει στον εταίρο του! </w:t>
      </w:r>
    </w:p>
    <w:p w14:paraId="2B06E52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Βορίδη, θα έρθω σε εσάς μετά. Μην ανησυχείτε. </w:t>
      </w:r>
    </w:p>
    <w:p w14:paraId="2B06E52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Να τα πείτε στον εταίρο σας! </w:t>
      </w:r>
    </w:p>
    <w:p w14:paraId="2B06E53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θα σας παρακαλούσα να μην αναφέρεστε προσωπικά. Κάντε την κριτική σας και αναπτύξτε τις απόψεις σας. </w:t>
      </w:r>
    </w:p>
    <w:p w14:paraId="2B06E53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Ήρθατε από του Βή</w:t>
      </w:r>
      <w:r>
        <w:rPr>
          <w:rFonts w:eastAsia="Times New Roman" w:cs="Times New Roman"/>
          <w:szCs w:val="24"/>
        </w:rPr>
        <w:lastRenderedPageBreak/>
        <w:t>ματος της Βουλής να μας πείτε πόσο βλαπτικ</w:t>
      </w:r>
      <w:r>
        <w:rPr>
          <w:rFonts w:eastAsia="Times New Roman" w:cs="Times New Roman"/>
          <w:szCs w:val="24"/>
        </w:rPr>
        <w:t xml:space="preserve">ό είναι για την κοινωνία να επικρατήσουν ανθρώπινες συνθήκες στις φυλακές και πόσο κακό πράγμα είναι η αποσυμφόρηση, όταν εσείς διεκδικούσατε την απόλυση των πραξικοπηματιών επί έτη και έτη στη νεότητά σας. Αλλά αυτά θα τα πούμε στην ώρα τους. </w:t>
      </w:r>
    </w:p>
    <w:p w14:paraId="2B06E53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ΜΑΥΡΟΥΔΗΣ Β</w:t>
      </w:r>
      <w:r>
        <w:rPr>
          <w:rFonts w:eastAsia="Times New Roman" w:cs="Times New Roman"/>
          <w:b/>
          <w:szCs w:val="24"/>
        </w:rPr>
        <w:t xml:space="preserve">ΟΡΙΔΗΣ: </w:t>
      </w:r>
      <w:r>
        <w:rPr>
          <w:rFonts w:eastAsia="Times New Roman" w:cs="Times New Roman"/>
          <w:szCs w:val="24"/>
        </w:rPr>
        <w:t xml:space="preserve">Τι σχέση έχει; </w:t>
      </w:r>
    </w:p>
    <w:p w14:paraId="2B06E53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 δεν έχουν σχέση; </w:t>
      </w:r>
    </w:p>
    <w:p w14:paraId="2B06E534" w14:textId="77777777" w:rsidR="00186434" w:rsidRDefault="00E01EC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 xml:space="preserve">Άλλα αντί άλλων! </w:t>
      </w:r>
    </w:p>
    <w:p w14:paraId="2B06E53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Εκείνοι να βγα</w:t>
      </w:r>
      <w:r>
        <w:rPr>
          <w:rFonts w:eastAsia="Times New Roman" w:cs="Times New Roman"/>
          <w:szCs w:val="24"/>
        </w:rPr>
        <w:t xml:space="preserve">ίνουν και κάποιοι άλλοι να μένουν στη φυλακή! </w:t>
      </w:r>
    </w:p>
    <w:p w14:paraId="2B06E536" w14:textId="77777777" w:rsidR="00186434" w:rsidRDefault="00E01EC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 xml:space="preserve">Άλλα αντί άλλων! </w:t>
      </w:r>
    </w:p>
    <w:p w14:paraId="2B06E53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Ναι, ναι το καταλάβαμε. </w:t>
      </w:r>
    </w:p>
    <w:p w14:paraId="2B06E53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Θέλω να σας πω, κύριοι συνάδελφοι, ότι ενημερώθηκα από τον εκπρόσωπ</w:t>
      </w:r>
      <w:r>
        <w:rPr>
          <w:rFonts w:eastAsia="Times New Roman" w:cs="Times New Roman"/>
          <w:szCs w:val="24"/>
        </w:rPr>
        <w:t xml:space="preserve">ο της χώρας στο Συμβούλιο της Ευρώπης, τον Πρέσβη κ. </w:t>
      </w:r>
      <w:proofErr w:type="spellStart"/>
      <w:r>
        <w:rPr>
          <w:rFonts w:eastAsia="Times New Roman" w:cs="Times New Roman"/>
          <w:szCs w:val="24"/>
        </w:rPr>
        <w:t>Περάκη</w:t>
      </w:r>
      <w:proofErr w:type="spellEnd"/>
      <w:r>
        <w:rPr>
          <w:rFonts w:eastAsia="Times New Roman" w:cs="Times New Roman"/>
          <w:szCs w:val="24"/>
        </w:rPr>
        <w:t xml:space="preserve">, πως αναβλήθηκε σήμερα η συζήτηση -ενώπιον του Συμβουλίου των Μονίμων Αντιπροσώπων. </w:t>
      </w:r>
      <w:r>
        <w:rPr>
          <w:rFonts w:eastAsia="Times New Roman" w:cs="Times New Roman"/>
          <w:szCs w:val="24"/>
        </w:rPr>
        <w:t xml:space="preserve">Γι’ αυτό </w:t>
      </w:r>
      <w:r>
        <w:rPr>
          <w:rFonts w:eastAsia="Times New Roman" w:cs="Times New Roman"/>
          <w:szCs w:val="24"/>
        </w:rPr>
        <w:lastRenderedPageBreak/>
        <w:t xml:space="preserve">ακριβώς είχαμε επισπεύσει την τροπολογία. </w:t>
      </w:r>
      <w:r>
        <w:rPr>
          <w:rFonts w:eastAsia="Times New Roman" w:cs="Times New Roman"/>
          <w:szCs w:val="24"/>
        </w:rPr>
        <w:t xml:space="preserve">Μας δίνεται </w:t>
      </w:r>
      <w:r>
        <w:rPr>
          <w:rFonts w:eastAsia="Times New Roman" w:cs="Times New Roman"/>
          <w:szCs w:val="24"/>
        </w:rPr>
        <w:t>όμως τώρα</w:t>
      </w:r>
      <w:r>
        <w:rPr>
          <w:rFonts w:eastAsia="Times New Roman" w:cs="Times New Roman"/>
          <w:szCs w:val="24"/>
        </w:rPr>
        <w:t xml:space="preserve"> το χρονικό περιθώριο </w:t>
      </w:r>
      <w:r>
        <w:rPr>
          <w:rFonts w:eastAsia="Times New Roman" w:cs="Times New Roman"/>
          <w:szCs w:val="24"/>
        </w:rPr>
        <w:t xml:space="preserve">τόσο </w:t>
      </w:r>
      <w:r>
        <w:rPr>
          <w:rFonts w:eastAsia="Times New Roman" w:cs="Times New Roman"/>
          <w:szCs w:val="24"/>
        </w:rPr>
        <w:t>στα κόμματα τ</w:t>
      </w:r>
      <w:r>
        <w:rPr>
          <w:rFonts w:eastAsia="Times New Roman" w:cs="Times New Roman"/>
          <w:szCs w:val="24"/>
        </w:rPr>
        <w:t xml:space="preserve">ης συγκυβέρνησης </w:t>
      </w:r>
      <w:r>
        <w:rPr>
          <w:rFonts w:eastAsia="Times New Roman" w:cs="Times New Roman"/>
          <w:szCs w:val="24"/>
        </w:rPr>
        <w:t xml:space="preserve">όσο </w:t>
      </w:r>
      <w:r>
        <w:rPr>
          <w:rFonts w:eastAsia="Times New Roman" w:cs="Times New Roman"/>
          <w:szCs w:val="24"/>
        </w:rPr>
        <w:t xml:space="preserve">και στα άλλα κόμματα να ενημερωθούν καλύτερα για το τι ακριβώς λέει και τι επιδιώκει η συγκεκριμένη διάταξη. Σας επαναλαμβάνω, μην προσφέρετε κακές υπηρεσίες στη χώρα ανοίγοντας θέματα εκεί που δεν υπάρχουν. </w:t>
      </w:r>
    </w:p>
    <w:p w14:paraId="2B06E53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Εγώ, λοιπόν, ανταποκρινόμε</w:t>
      </w:r>
      <w:r>
        <w:rPr>
          <w:rFonts w:eastAsia="Times New Roman" w:cs="Times New Roman"/>
          <w:szCs w:val="24"/>
        </w:rPr>
        <w:t xml:space="preserve">νος και στην έκκληση που έκανε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ο εισηγητής των ΑΝΕΛ, θέλω να πω ότι θα δοθεί αυτό το χρονικό περιθώριο μιας εβδομάδας, δέκα ημερών. Εμείς θα αποσύρουμε τα δύο αυτά άρθρα και θα έρθουν σε ψηφοφορία στο επόμενο νομοσχέδιο. </w:t>
      </w:r>
    </w:p>
    <w:p w14:paraId="2B06E53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Προσέξτε, α</w:t>
      </w:r>
      <w:r>
        <w:rPr>
          <w:rFonts w:eastAsia="Times New Roman" w:cs="Times New Roman"/>
          <w:szCs w:val="24"/>
        </w:rPr>
        <w:t>υτά τα λέω διότι σήμερα έγινε αυτή η αναβολή της συζήτησης στο Συμβούλιο των Αντιπροσώπων. Εάν δεν</w:t>
      </w:r>
      <w:r>
        <w:rPr>
          <w:rFonts w:eastAsia="Times New Roman" w:cs="Times New Roman"/>
          <w:szCs w:val="24"/>
        </w:rPr>
        <w:t xml:space="preserve"> είχε γίνει</w:t>
      </w:r>
      <w:r>
        <w:rPr>
          <w:rFonts w:eastAsia="Times New Roman" w:cs="Times New Roman"/>
          <w:szCs w:val="24"/>
        </w:rPr>
        <w:t xml:space="preserve"> θα προχωρούσαμε κανονικά. Και όποιος θέλει, ας αναλ</w:t>
      </w:r>
      <w:r>
        <w:rPr>
          <w:rFonts w:eastAsia="Times New Roman" w:cs="Times New Roman"/>
          <w:szCs w:val="24"/>
        </w:rPr>
        <w:t>άβει</w:t>
      </w:r>
      <w:r>
        <w:rPr>
          <w:rFonts w:eastAsia="Times New Roman" w:cs="Times New Roman"/>
          <w:szCs w:val="24"/>
        </w:rPr>
        <w:t xml:space="preserve"> τις ευθύνες τους εδώ στην Εθνική Αντιπροσωπεία. </w:t>
      </w:r>
    </w:p>
    <w:p w14:paraId="2B06E53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Καταθέτω και για τα Πρακτικά μια νομοτεχν</w:t>
      </w:r>
      <w:r>
        <w:rPr>
          <w:rFonts w:eastAsia="Times New Roman" w:cs="Times New Roman"/>
          <w:szCs w:val="24"/>
        </w:rPr>
        <w:t xml:space="preserve">ική βελτίωση. </w:t>
      </w:r>
    </w:p>
    <w:p w14:paraId="2B06E53C" w14:textId="77777777" w:rsidR="00186434" w:rsidRDefault="00E01EC9">
      <w:pPr>
        <w:spacing w:line="600" w:lineRule="auto"/>
        <w:ind w:firstLine="720"/>
        <w:contextualSpacing/>
        <w:jc w:val="both"/>
        <w:rPr>
          <w:rFonts w:eastAsia="Times New Roman"/>
          <w:szCs w:val="24"/>
        </w:rPr>
      </w:pPr>
      <w:r>
        <w:rPr>
          <w:rFonts w:eastAsia="Times New Roman"/>
          <w:szCs w:val="24"/>
        </w:rPr>
        <w:t>(Στο σημείο αυτό ο Υπουργός κ. Σταύρος Κοντονής καταθέτει για τα Πρακτικά την προαναφερθείσα νομοτεχνική βελτίωση, η οποία έχει ως εξής:</w:t>
      </w:r>
    </w:p>
    <w:p w14:paraId="2B06E53D" w14:textId="77777777" w:rsidR="00186434" w:rsidRDefault="00E01EC9">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Α</w:t>
      </w:r>
      <w:r>
        <w:rPr>
          <w:rFonts w:eastAsia="Times New Roman"/>
          <w:szCs w:val="24"/>
        </w:rPr>
        <w:t>λλαγή</w:t>
      </w:r>
      <w:r>
        <w:rPr>
          <w:rFonts w:eastAsia="Times New Roman"/>
          <w:szCs w:val="24"/>
        </w:rPr>
        <w:t xml:space="preserve"> σελ</w:t>
      </w:r>
      <w:r>
        <w:rPr>
          <w:rFonts w:eastAsia="Times New Roman"/>
          <w:szCs w:val="24"/>
        </w:rPr>
        <w:t>.)</w:t>
      </w:r>
    </w:p>
    <w:p w14:paraId="2B06E53E" w14:textId="77777777" w:rsidR="00186434" w:rsidRDefault="00E01EC9">
      <w:pPr>
        <w:spacing w:line="600" w:lineRule="auto"/>
        <w:ind w:firstLine="720"/>
        <w:contextualSpacing/>
        <w:jc w:val="center"/>
        <w:rPr>
          <w:rFonts w:eastAsia="Times New Roman"/>
          <w:szCs w:val="24"/>
        </w:rPr>
      </w:pPr>
      <w:r>
        <w:rPr>
          <w:rFonts w:eastAsia="Times New Roman"/>
          <w:szCs w:val="24"/>
        </w:rPr>
        <w:lastRenderedPageBreak/>
        <w:t>(</w:t>
      </w:r>
      <w:r w:rsidRPr="00AA654B">
        <w:rPr>
          <w:rFonts w:eastAsia="Times New Roman"/>
          <w:szCs w:val="24"/>
        </w:rPr>
        <w:t>Να πει η σελ</w:t>
      </w:r>
      <w:r>
        <w:rPr>
          <w:rFonts w:eastAsia="Times New Roman"/>
          <w:szCs w:val="24"/>
        </w:rPr>
        <w:t xml:space="preserve">. </w:t>
      </w:r>
      <w:r w:rsidRPr="00AA654B">
        <w:rPr>
          <w:rFonts w:eastAsia="Times New Roman"/>
          <w:szCs w:val="24"/>
        </w:rPr>
        <w:t>214</w:t>
      </w:r>
      <w:r>
        <w:rPr>
          <w:rFonts w:eastAsia="Times New Roman"/>
          <w:szCs w:val="24"/>
        </w:rPr>
        <w:t>)</w:t>
      </w:r>
    </w:p>
    <w:p w14:paraId="2B06E53F" w14:textId="77777777" w:rsidR="00186434" w:rsidRDefault="00E01EC9">
      <w:pPr>
        <w:spacing w:line="600" w:lineRule="auto"/>
        <w:ind w:firstLine="720"/>
        <w:contextualSpacing/>
        <w:jc w:val="center"/>
        <w:rPr>
          <w:rFonts w:eastAsia="Times New Roman"/>
          <w:szCs w:val="24"/>
        </w:rPr>
      </w:pPr>
      <w:r>
        <w:rPr>
          <w:rFonts w:eastAsia="Times New Roman"/>
          <w:szCs w:val="24"/>
        </w:rPr>
        <w:t>(</w:t>
      </w:r>
      <w:r w:rsidRPr="00AA654B">
        <w:rPr>
          <w:rFonts w:eastAsia="Times New Roman"/>
          <w:szCs w:val="24"/>
        </w:rPr>
        <w:t>Αλλαγή σελ.</w:t>
      </w:r>
      <w:r>
        <w:rPr>
          <w:rFonts w:eastAsia="Times New Roman"/>
          <w:szCs w:val="24"/>
        </w:rPr>
        <w:t>)</w:t>
      </w:r>
    </w:p>
    <w:p w14:paraId="2B06E540"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Σας παρακαλώ, κύριοι συνάδελφοι, για τέτοια θέματα πάρα πολύ σοβαρά ή να λέτε καθαρά τη γνώμη σας και τις απόψεις σας ή να μην κρυβόσαστε πίσω από θέματα διαδικασίας. </w:t>
      </w:r>
    </w:p>
    <w:p w14:paraId="2B06E541" w14:textId="77777777" w:rsidR="00186434" w:rsidRDefault="00E01EC9">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δε </w:t>
      </w:r>
      <w:r>
        <w:rPr>
          <w:rFonts w:eastAsia="Times New Roman" w:cs="Times New Roman"/>
          <w:szCs w:val="24"/>
        </w:rPr>
        <w:t>να σας πω…</w:t>
      </w:r>
    </w:p>
    <w:p w14:paraId="2B06E54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Αυτά δεν είναι καραγκιοζιλίκια. Επιτρέψτε μου. Σας παρακαλούμε. Δεν είναι καραγκιοζιλίκι. Είναι η στάση μας. Την κρίνετε πολιτικά αλλά…</w:t>
      </w:r>
    </w:p>
    <w:p w14:paraId="2B06E54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Παρακαλώ, κύριε Γκιουλέκα, μη διακόπτετε. </w:t>
      </w:r>
    </w:p>
    <w:p w14:paraId="2B06E54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Κύριε Υ</w:t>
      </w:r>
      <w:r>
        <w:rPr>
          <w:rFonts w:eastAsia="Times New Roman" w:cs="Times New Roman"/>
          <w:szCs w:val="24"/>
        </w:rPr>
        <w:t>πουργέ, συνεχίστε.</w:t>
      </w:r>
    </w:p>
    <w:p w14:paraId="2B06E54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Θέλω, λοιπόν, να σας πω το εξής. Έχουμε πει από του Βήματος της Βουλής ότι υπάρχουν και θα υπάρχουν νομοσχέδια με τα οποία δεν θα συμφωνούν τα δύο κόμματα τα</w:t>
      </w:r>
      <w:r>
        <w:rPr>
          <w:rFonts w:eastAsia="Times New Roman" w:cs="Times New Roman"/>
          <w:szCs w:val="24"/>
        </w:rPr>
        <w:t xml:space="preserve"> οποία στηρίζουν την Κυβέρνηση ή δεν θα συμφωνούν όλοι οι Βουλευτές</w:t>
      </w:r>
      <w:r>
        <w:rPr>
          <w:rFonts w:eastAsia="Times New Roman" w:cs="Times New Roman"/>
          <w:szCs w:val="24"/>
        </w:rPr>
        <w:t xml:space="preserve"> των δύο αυτών κομμάτων.</w:t>
      </w:r>
      <w:r>
        <w:rPr>
          <w:rFonts w:eastAsia="Times New Roman" w:cs="Times New Roman"/>
          <w:szCs w:val="24"/>
        </w:rPr>
        <w:t xml:space="preserve"> </w:t>
      </w:r>
      <w:r>
        <w:rPr>
          <w:rFonts w:eastAsia="Times New Roman" w:cs="Times New Roman"/>
          <w:szCs w:val="24"/>
        </w:rPr>
        <w:lastRenderedPageBreak/>
        <w:t>Τις επόμενες μέρες έρχεται προς συζήτηση το νομοσχέδιο περί της ταυτότητας φύλου. Εκεί μπορεί να υπάρχουν διαφωνίες με κάποιους Βουλευτές των ΑΝΕΛ</w:t>
      </w:r>
      <w:r>
        <w:rPr>
          <w:rFonts w:eastAsia="Times New Roman" w:cs="Times New Roman"/>
          <w:szCs w:val="24"/>
        </w:rPr>
        <w:t>.</w:t>
      </w:r>
      <w:r>
        <w:rPr>
          <w:rFonts w:eastAsia="Times New Roman" w:cs="Times New Roman"/>
          <w:szCs w:val="24"/>
        </w:rPr>
        <w:t xml:space="preserve"> Η Κυβέρνηση, το </w:t>
      </w:r>
      <w:r>
        <w:rPr>
          <w:rFonts w:eastAsia="Times New Roman" w:cs="Times New Roman"/>
          <w:szCs w:val="24"/>
        </w:rPr>
        <w:t xml:space="preserve">Υπουργείο Δικαιοσύνης θα φέρει το νομοσχέδιο και θα συζητηθεί στη Βουλή. Όπως, σας ξαναλέω, η συγκεκριμένη διάταξη θα έρθει </w:t>
      </w:r>
      <w:r>
        <w:rPr>
          <w:rFonts w:eastAsia="Times New Roman" w:cs="Times New Roman"/>
          <w:szCs w:val="24"/>
        </w:rPr>
        <w:t xml:space="preserve">και πάλι </w:t>
      </w:r>
      <w:r>
        <w:rPr>
          <w:rFonts w:eastAsia="Times New Roman" w:cs="Times New Roman"/>
          <w:szCs w:val="24"/>
        </w:rPr>
        <w:t>στη Βουλή προς ψήφιση. Μην ανοίγουμε όμως θέματα εκεί που δεν υπάρχουν και εκθέτουμε τη χώρα περαιτέρω για μικροκομματικούς</w:t>
      </w:r>
      <w:r>
        <w:rPr>
          <w:rFonts w:eastAsia="Times New Roman" w:cs="Times New Roman"/>
          <w:szCs w:val="24"/>
        </w:rPr>
        <w:t xml:space="preserve"> σκοπούς. Γι’ αυτό μίλησα με τ</w:t>
      </w:r>
      <w:r>
        <w:rPr>
          <w:rFonts w:eastAsia="Times New Roman" w:cs="Times New Roman"/>
          <w:szCs w:val="24"/>
        </w:rPr>
        <w:t>όσο</w:t>
      </w:r>
      <w:r>
        <w:rPr>
          <w:rFonts w:eastAsia="Times New Roman" w:cs="Times New Roman"/>
          <w:szCs w:val="24"/>
        </w:rPr>
        <w:t xml:space="preserve"> αυστηρό λόγο</w:t>
      </w:r>
      <w:r>
        <w:rPr>
          <w:rFonts w:eastAsia="Times New Roman" w:cs="Times New Roman"/>
          <w:szCs w:val="24"/>
        </w:rPr>
        <w:t>, πράγμα</w:t>
      </w:r>
      <w:r>
        <w:rPr>
          <w:rFonts w:eastAsia="Times New Roman" w:cs="Times New Roman"/>
          <w:szCs w:val="24"/>
        </w:rPr>
        <w:t xml:space="preserve"> που </w:t>
      </w:r>
      <w:r>
        <w:rPr>
          <w:rFonts w:eastAsia="Times New Roman" w:cs="Times New Roman"/>
          <w:szCs w:val="24"/>
        </w:rPr>
        <w:t>δεν</w:t>
      </w:r>
      <w:r>
        <w:rPr>
          <w:rFonts w:eastAsia="Times New Roman" w:cs="Times New Roman"/>
          <w:szCs w:val="24"/>
        </w:rPr>
        <w:t xml:space="preserve"> συνηθίζω άλλωστε. </w:t>
      </w:r>
    </w:p>
    <w:p w14:paraId="2B06E54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επίσης πολύς λόγος έχει γίνει για την παράταση των νόμων 4322/2015 και 4411/2016 για την αποσυμφόρηση των φυλακών. Η νομοθετική πρωτοβουλία αποσ</w:t>
      </w:r>
      <w:r>
        <w:rPr>
          <w:rFonts w:eastAsia="Times New Roman" w:cs="Times New Roman"/>
          <w:szCs w:val="24"/>
        </w:rPr>
        <w:t>υμφόρησης των φυλακών είναι μια πρωτοτυπία της δικής μας Κυβέρνησης; Δεν νομίζω ότι υπάρχει κ</w:t>
      </w:r>
      <w:r>
        <w:rPr>
          <w:rFonts w:eastAsia="Times New Roman" w:cs="Times New Roman"/>
          <w:szCs w:val="24"/>
        </w:rPr>
        <w:t>άποιος</w:t>
      </w:r>
      <w:r>
        <w:rPr>
          <w:rFonts w:eastAsia="Times New Roman" w:cs="Times New Roman"/>
          <w:szCs w:val="24"/>
        </w:rPr>
        <w:t xml:space="preserve"> άνθρωπος στην Ελλάδα που να πει</w:t>
      </w:r>
      <w:r>
        <w:rPr>
          <w:rFonts w:eastAsia="Times New Roman" w:cs="Times New Roman"/>
          <w:szCs w:val="24"/>
        </w:rPr>
        <w:t>:</w:t>
      </w:r>
      <w:r>
        <w:rPr>
          <w:rFonts w:eastAsia="Times New Roman" w:cs="Times New Roman"/>
          <w:szCs w:val="24"/>
        </w:rPr>
        <w:t xml:space="preserve"> «Ναι, είναι δική σας πρωτοβουλία». Όλες οι προηγούμενες κυβερνήσεις είχαν πάρει τέτοια μέτρα. Πού είχαν καταλήξει όσον αφορ</w:t>
      </w:r>
      <w:r>
        <w:rPr>
          <w:rFonts w:eastAsia="Times New Roman" w:cs="Times New Roman"/>
          <w:szCs w:val="24"/>
        </w:rPr>
        <w:t xml:space="preserve">ά στην αποτελεσματικότητά τους; Στο μηδέν. Διότι εμείς παραλάβαμε καταστήματα κράτησης τα οποία είχαν κρατούμενους αριθμού που πλησίαζε ή κατά τι ξεπερνούσε τις δώδεκα χιλιάδες. </w:t>
      </w:r>
    </w:p>
    <w:p w14:paraId="2B06E54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κατάστημα κράτησης, κύριοι συνάδελφοι; Αυτό είναι κολαστήριο. Κι α</w:t>
      </w:r>
      <w:r>
        <w:rPr>
          <w:rFonts w:eastAsia="Times New Roman" w:cs="Times New Roman"/>
          <w:szCs w:val="24"/>
        </w:rPr>
        <w:t>ν θέλετε να ξέρετε, αυτοί οι άνθρωποι που θα βγ</w:t>
      </w:r>
      <w:r>
        <w:rPr>
          <w:rFonts w:eastAsia="Times New Roman" w:cs="Times New Roman"/>
          <w:szCs w:val="24"/>
        </w:rPr>
        <w:t>αίνουν</w:t>
      </w:r>
      <w:r>
        <w:rPr>
          <w:rFonts w:eastAsia="Times New Roman" w:cs="Times New Roman"/>
          <w:szCs w:val="24"/>
        </w:rPr>
        <w:t xml:space="preserve"> κάποια στιγμή από τα καταστήματα κράτησης –γιατί όλοι θα βγουν είτε με το 105 του Ποινικού Κώδικα, είτε με άλλους νόμους- γίνονται ακόμα χειρότεροι. Γιατί ούτε σωφρονισμός γίνεται στις φυλακές, ούτε κάπ</w:t>
      </w:r>
      <w:r>
        <w:rPr>
          <w:rFonts w:eastAsia="Times New Roman" w:cs="Times New Roman"/>
          <w:szCs w:val="24"/>
        </w:rPr>
        <w:t xml:space="preserve">οιο μέτρο βελτίωσης των συνθηκών κράτησης μπορεί να υπάρξει. </w:t>
      </w:r>
    </w:p>
    <w:p w14:paraId="2B06E54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τι πετύχαμε; Πετύχαμε τον περιορισμό των κρατουμένων με βάση αυτούς τους νόμους που ψηφίσαμε. Πιστεύω θα είναι η τελευταία φορά που φέρνουμε νόμο για την αποσυμφόρηση γιατί ήδη ο </w:t>
      </w:r>
      <w:r>
        <w:rPr>
          <w:rFonts w:eastAsia="Times New Roman" w:cs="Times New Roman"/>
          <w:szCs w:val="24"/>
        </w:rPr>
        <w:t xml:space="preserve">αριθμός των κρατουμένων είναι σε ένα λελογισμένο επίπεδο. Με τη μεταρρύθμιση του Ποινικού Κώδικα </w:t>
      </w:r>
      <w:r>
        <w:rPr>
          <w:rFonts w:eastAsia="Times New Roman" w:cs="Times New Roman"/>
          <w:szCs w:val="24"/>
        </w:rPr>
        <w:t xml:space="preserve">θα γίνουν ακόμα καλύτερα τα πράγματα </w:t>
      </w:r>
      <w:r>
        <w:rPr>
          <w:rFonts w:eastAsia="Times New Roman" w:cs="Times New Roman"/>
          <w:szCs w:val="24"/>
        </w:rPr>
        <w:t xml:space="preserve">οπότε θα </w:t>
      </w:r>
      <w:r>
        <w:rPr>
          <w:rFonts w:eastAsia="Times New Roman" w:cs="Times New Roman"/>
          <w:szCs w:val="24"/>
        </w:rPr>
        <w:t xml:space="preserve">έχουμε απόλυτα </w:t>
      </w:r>
      <w:r>
        <w:rPr>
          <w:rFonts w:eastAsia="Times New Roman" w:cs="Times New Roman"/>
          <w:szCs w:val="24"/>
        </w:rPr>
        <w:t xml:space="preserve">καλύτερο </w:t>
      </w:r>
      <w:proofErr w:type="spellStart"/>
      <w:r>
        <w:rPr>
          <w:rFonts w:eastAsia="Times New Roman" w:cs="Times New Roman"/>
          <w:szCs w:val="24"/>
        </w:rPr>
        <w:t>διαχειρίσιμο</w:t>
      </w:r>
      <w:proofErr w:type="spellEnd"/>
      <w:r>
        <w:rPr>
          <w:rFonts w:eastAsia="Times New Roman" w:cs="Times New Roman"/>
          <w:szCs w:val="24"/>
        </w:rPr>
        <w:t xml:space="preserve"> αριθμό κρατουμένων. </w:t>
      </w:r>
    </w:p>
    <w:p w14:paraId="2B06E54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πετύχει; Αυτή την ώρα για μετρήστε πόσα </w:t>
      </w:r>
      <w:r>
        <w:rPr>
          <w:rFonts w:eastAsia="Times New Roman" w:cs="Times New Roman"/>
          <w:szCs w:val="24"/>
        </w:rPr>
        <w:t>σχολεία δεύτερης ευκαιρίας έχουν ιδρυθεί στις φυλακές</w:t>
      </w:r>
      <w:r>
        <w:rPr>
          <w:rFonts w:eastAsia="Times New Roman" w:cs="Times New Roman"/>
          <w:szCs w:val="24"/>
        </w:rPr>
        <w:t>;</w:t>
      </w:r>
      <w:r>
        <w:rPr>
          <w:rFonts w:eastAsia="Times New Roman" w:cs="Times New Roman"/>
          <w:szCs w:val="24"/>
        </w:rPr>
        <w:t xml:space="preserve"> Πόσα ΙΕΚ έχουν ιδρυθεί στις φυλακές; Τι δραστηριότητες και τι δράσεις γίνονται στις φυλακές; Πόσα έχουν γίνει τα τελευταία δυόμισι χρόνια; Πήραμε κολαστήρια στα χέρια μας και έχουν γίνει καταστή</w:t>
      </w:r>
      <w:r>
        <w:rPr>
          <w:rFonts w:eastAsia="Times New Roman" w:cs="Times New Roman"/>
          <w:szCs w:val="24"/>
        </w:rPr>
        <w:lastRenderedPageBreak/>
        <w:t>ματα κρ</w:t>
      </w:r>
      <w:r>
        <w:rPr>
          <w:rFonts w:eastAsia="Times New Roman" w:cs="Times New Roman"/>
          <w:szCs w:val="24"/>
        </w:rPr>
        <w:t>άτησης με αποτέλεσμα να είναι η Ελλάδα σήμερα η καλύτερη χώρα στο σύνολο των ευρωπαϊκών κρατών σε επιτεύγματα στον χώρο των φυλακών. Έχουμε τα πιο εντυπωσιακά αποτελέσματα και έχουμε επαινεθεί. Μην ακούτε εμένα τι λέω. Ακούστε τον Πρόεδρο του Ευρωπαϊκού Δι</w:t>
      </w:r>
      <w:r>
        <w:rPr>
          <w:rFonts w:eastAsia="Times New Roman" w:cs="Times New Roman"/>
          <w:szCs w:val="24"/>
        </w:rPr>
        <w:t xml:space="preserve">καστηρίου, τον κ. </w:t>
      </w:r>
      <w:proofErr w:type="spellStart"/>
      <w:r>
        <w:rPr>
          <w:rFonts w:eastAsia="Times New Roman" w:cs="Times New Roman"/>
          <w:szCs w:val="24"/>
        </w:rPr>
        <w:t>Ραϊμόντι</w:t>
      </w:r>
      <w:proofErr w:type="spellEnd"/>
      <w:r>
        <w:rPr>
          <w:rFonts w:eastAsia="Times New Roman" w:cs="Times New Roman"/>
          <w:szCs w:val="24"/>
        </w:rPr>
        <w:t xml:space="preserve"> που είχε έρθει στην Ελλάδα και είχε πει ότι η Ελλάδα επανήλθε στον δρόμο της αρετής, διότι αυτό που συνέβαινε στις φυλακές ήταν απερίγραπτο και </w:t>
      </w:r>
      <w:r>
        <w:rPr>
          <w:rFonts w:eastAsia="Times New Roman" w:cs="Times New Roman"/>
          <w:szCs w:val="24"/>
        </w:rPr>
        <w:t xml:space="preserve">τώρα </w:t>
      </w:r>
      <w:r>
        <w:rPr>
          <w:rFonts w:eastAsia="Times New Roman" w:cs="Times New Roman"/>
          <w:szCs w:val="24"/>
        </w:rPr>
        <w:t xml:space="preserve">έχει διορθωθεί. </w:t>
      </w:r>
    </w:p>
    <w:p w14:paraId="2B06E54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θέλω να σας πω ότι όλη αυτή η φιλολογία δεν </w:t>
      </w:r>
      <w:r>
        <w:rPr>
          <w:rFonts w:eastAsia="Times New Roman" w:cs="Times New Roman"/>
          <w:szCs w:val="24"/>
        </w:rPr>
        <w:t xml:space="preserve">λαμβάνει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 xml:space="preserve">το βασικό. Δεν βλέπει τη στόχευση. Είναι τελικώς η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Αυτό είναι το κυρίαρχο.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σε κολαστήρια δεν μπορεί να κάνει κανένας, κύριοι συνάδελφοι. Γι’ αυτό αποτύχατε στο σημείο αυτό εσείς με τρόπο παταγώδ</w:t>
      </w:r>
      <w:r>
        <w:rPr>
          <w:rFonts w:eastAsia="Times New Roman" w:cs="Times New Roman"/>
          <w:szCs w:val="24"/>
        </w:rPr>
        <w:t xml:space="preserve">η και οριστικό. </w:t>
      </w:r>
    </w:p>
    <w:p w14:paraId="2B06E54B" w14:textId="77777777" w:rsidR="00186434" w:rsidRDefault="00E01EC9">
      <w:pPr>
        <w:spacing w:line="600" w:lineRule="auto"/>
        <w:ind w:firstLine="720"/>
        <w:contextualSpacing/>
        <w:jc w:val="both"/>
        <w:rPr>
          <w:rFonts w:eastAsia="Times New Roman"/>
          <w:szCs w:val="24"/>
        </w:rPr>
      </w:pPr>
      <w:r>
        <w:rPr>
          <w:rFonts w:eastAsia="Times New Roman"/>
          <w:szCs w:val="24"/>
        </w:rPr>
        <w:t>Και λέτε, κύριε Βορίδη, και κάτι άλλο που μου έκανε εντύπωση γιατί είστε έγκριτος νομικός: Ότι η διάταξη προβλέπει την αποφυλάκιση ισοβιτών; Και τα λέτε αυτά τα πράγματα από Βήματος της Βουλής;</w:t>
      </w:r>
    </w:p>
    <w:p w14:paraId="2B06E54C" w14:textId="77777777" w:rsidR="00186434" w:rsidRDefault="00E01EC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Άρα τα είκοσι χρόνια στους</w:t>
      </w:r>
      <w:r>
        <w:rPr>
          <w:rFonts w:eastAsia="Times New Roman"/>
          <w:szCs w:val="24"/>
        </w:rPr>
        <w:t xml:space="preserve"> εμπόρους ναρκωτικών δεν πειράζουν; </w:t>
      </w:r>
    </w:p>
    <w:p w14:paraId="2B06E54D" w14:textId="77777777" w:rsidR="00186434" w:rsidRDefault="00E01EC9">
      <w:pPr>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Την έχετε διαβάσει τη διάταξη; </w:t>
      </w:r>
    </w:p>
    <w:p w14:paraId="2B06E54E" w14:textId="77777777" w:rsidR="00186434" w:rsidRDefault="00E01EC9">
      <w:pPr>
        <w:spacing w:line="600" w:lineRule="auto"/>
        <w:ind w:firstLine="720"/>
        <w:contextualSpacing/>
        <w:jc w:val="both"/>
        <w:rPr>
          <w:rFonts w:eastAsia="Times New Roman"/>
          <w:szCs w:val="24"/>
        </w:rPr>
      </w:pPr>
      <w:r>
        <w:rPr>
          <w:rFonts w:eastAsia="Times New Roman"/>
          <w:szCs w:val="24"/>
        </w:rPr>
        <w:t>Λοιπόν μην λέτε ανακρίβειες και μην προσπαθείτε με αυτόν τον τρόπο να διορθώνετε τις ανακρίβειές σας. Σας π</w:t>
      </w:r>
      <w:r>
        <w:rPr>
          <w:rFonts w:eastAsia="Times New Roman"/>
          <w:szCs w:val="24"/>
        </w:rPr>
        <w:t xml:space="preserve">αρακαλώ διαβάστε τις διατάξεις -όπως για το προηγούμενο έτσι και για το συγκεκριμένο- και μην λέτε ανακρίβειες! </w:t>
      </w:r>
    </w:p>
    <w:p w14:paraId="2B06E54F" w14:textId="77777777" w:rsidR="00186434" w:rsidRDefault="00E01EC9">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2B06E550" w14:textId="77777777" w:rsidR="00186434" w:rsidRDefault="00E01EC9">
      <w:pPr>
        <w:spacing w:line="600" w:lineRule="auto"/>
        <w:ind w:firstLine="720"/>
        <w:contextualSpacing/>
        <w:jc w:val="both"/>
        <w:rPr>
          <w:rFonts w:eastAsia="Times New Roman"/>
          <w:szCs w:val="24"/>
        </w:rPr>
      </w:pPr>
      <w:r>
        <w:rPr>
          <w:rFonts w:eastAsia="Times New Roman"/>
          <w:szCs w:val="24"/>
        </w:rPr>
        <w:t>Θα τελειώσω, κύριε Πρόεδρε. Απ’ ό,τι είδατε αναφέρθηκα μόνο</w:t>
      </w:r>
      <w:r>
        <w:rPr>
          <w:rFonts w:eastAsia="Times New Roman"/>
          <w:szCs w:val="24"/>
        </w:rPr>
        <w:t xml:space="preserve"> στις δύο κρίσιμες τροπολογίες και θα μιλήσω αύριο για τα υπόλοιπα. Θα χρησιμοποιήσω τον χρόνο μου για το νομοσχέδιο.</w:t>
      </w:r>
    </w:p>
    <w:p w14:paraId="2B06E551"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Θέλω, λοιπόν, να σας πω το εξής: Οι διατάξεις των έκτακτων </w:t>
      </w:r>
      <w:proofErr w:type="spellStart"/>
      <w:r>
        <w:rPr>
          <w:rFonts w:eastAsia="Times New Roman"/>
          <w:szCs w:val="24"/>
        </w:rPr>
        <w:t>αποσυμφορητικών</w:t>
      </w:r>
      <w:proofErr w:type="spellEnd"/>
      <w:r>
        <w:rPr>
          <w:rFonts w:eastAsia="Times New Roman"/>
          <w:szCs w:val="24"/>
        </w:rPr>
        <w:t xml:space="preserve"> δομών δεν εγκαθιδρύουν δικαιώματα υπέρ των κρατουμένων. Είναι έ</w:t>
      </w:r>
      <w:r>
        <w:rPr>
          <w:rFonts w:eastAsia="Times New Roman"/>
          <w:szCs w:val="24"/>
        </w:rPr>
        <w:t xml:space="preserve">κτακτοι νόμοι που ψηφίζονται και υλοποιούνται για </w:t>
      </w:r>
      <w:r>
        <w:rPr>
          <w:rFonts w:eastAsia="Times New Roman"/>
          <w:szCs w:val="24"/>
        </w:rPr>
        <w:t xml:space="preserve">να επιτευχθεί η </w:t>
      </w:r>
      <w:r>
        <w:rPr>
          <w:rFonts w:eastAsia="Times New Roman"/>
          <w:szCs w:val="24"/>
        </w:rPr>
        <w:t xml:space="preserve">αποσυμφόρηση. Δεν πρέπει, λοιπόν, να συγχέουν –το λέω προς πάσα κατεύθυνση- τα δικαιώματα των κρατουμένων και τα ανθρώπινα δικαιώματα με τους έκτακτους </w:t>
      </w:r>
      <w:proofErr w:type="spellStart"/>
      <w:r>
        <w:rPr>
          <w:rFonts w:eastAsia="Times New Roman"/>
          <w:szCs w:val="24"/>
        </w:rPr>
        <w:t>αποσυμφορητικούς</w:t>
      </w:r>
      <w:proofErr w:type="spellEnd"/>
      <w:r>
        <w:rPr>
          <w:rFonts w:eastAsia="Times New Roman"/>
          <w:szCs w:val="24"/>
        </w:rPr>
        <w:t xml:space="preserve"> νόμους και να θεωρούμ</w:t>
      </w:r>
      <w:r>
        <w:rPr>
          <w:rFonts w:eastAsia="Times New Roman"/>
          <w:szCs w:val="24"/>
        </w:rPr>
        <w:t xml:space="preserve">ε ότι οι </w:t>
      </w:r>
      <w:proofErr w:type="spellStart"/>
      <w:r>
        <w:rPr>
          <w:rFonts w:eastAsia="Times New Roman"/>
          <w:szCs w:val="24"/>
        </w:rPr>
        <w:t>αποσυμφορητικοί</w:t>
      </w:r>
      <w:proofErr w:type="spellEnd"/>
      <w:r>
        <w:rPr>
          <w:rFonts w:eastAsia="Times New Roman"/>
          <w:szCs w:val="24"/>
        </w:rPr>
        <w:t xml:space="preserve"> νόμοι εγκαθιδρύουν δικαιώματα.</w:t>
      </w:r>
    </w:p>
    <w:p w14:paraId="2B06E552"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 xml:space="preserve">Το λέω αυτό για δύο λόγους: Πρώτα απ’ όλα, έναν λόγο θεωρητικό και δογματικό για να ξεκαθαρίζουμε τα πράγματα και έναν άλλο λόγο. </w:t>
      </w:r>
    </w:p>
    <w:p w14:paraId="2B06E553" w14:textId="77777777" w:rsidR="00186434" w:rsidRDefault="00E01EC9">
      <w:pPr>
        <w:spacing w:line="600" w:lineRule="auto"/>
        <w:ind w:firstLine="720"/>
        <w:contextualSpacing/>
        <w:jc w:val="both"/>
        <w:rPr>
          <w:rFonts w:eastAsia="Times New Roman"/>
          <w:szCs w:val="24"/>
        </w:rPr>
      </w:pPr>
      <w:r>
        <w:rPr>
          <w:rFonts w:eastAsia="Times New Roman"/>
          <w:szCs w:val="24"/>
        </w:rPr>
        <w:t>Κυρίες και κύριοι συνάδελφοι, σας θυμίζω απόφαση ελληνικού δικαστηρίο</w:t>
      </w:r>
      <w:r>
        <w:rPr>
          <w:rFonts w:eastAsia="Times New Roman"/>
          <w:szCs w:val="24"/>
        </w:rPr>
        <w:t xml:space="preserve">υ που έκρινε ατιμώρητο τα προηγούμενα χρόνια κρατούμενο ο οποίος </w:t>
      </w:r>
      <w:proofErr w:type="spellStart"/>
      <w:r>
        <w:rPr>
          <w:rFonts w:eastAsia="Times New Roman"/>
          <w:szCs w:val="24"/>
        </w:rPr>
        <w:t>απέδρασε</w:t>
      </w:r>
      <w:proofErr w:type="spellEnd"/>
      <w:r>
        <w:rPr>
          <w:rFonts w:eastAsia="Times New Roman"/>
          <w:szCs w:val="24"/>
        </w:rPr>
        <w:t xml:space="preserve">, ακριβώς γιατί οι συνθήκες στις φυλακές επί των ημερών σας ήταν απάνθρωπες. </w:t>
      </w:r>
    </w:p>
    <w:p w14:paraId="2B06E554" w14:textId="77777777" w:rsidR="00186434" w:rsidRDefault="00E01EC9">
      <w:pPr>
        <w:spacing w:line="600" w:lineRule="auto"/>
        <w:ind w:firstLine="720"/>
        <w:contextualSpacing/>
        <w:jc w:val="both"/>
        <w:rPr>
          <w:rFonts w:eastAsia="Times New Roman"/>
          <w:szCs w:val="24"/>
        </w:rPr>
      </w:pPr>
      <w:r>
        <w:rPr>
          <w:rFonts w:eastAsia="Times New Roman"/>
          <w:szCs w:val="24"/>
        </w:rPr>
        <w:t>Σας προβληματίζουν οι αποφάσεις των δικαστηρίων; Αυτές τις κρίσεις των Ελλήνων δικαστών τις λαμβάνετε υπ</w:t>
      </w:r>
      <w:r>
        <w:rPr>
          <w:rFonts w:eastAsia="Times New Roman"/>
          <w:szCs w:val="24"/>
        </w:rPr>
        <w:t>’</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Ερχόσαστε, λοιπόν, σήμερα και λέτε εδώ ότι ο ΣΥΡΙΖΑ αποφυλακίζει κρατούμενους. Δεν μου λέτε, το άρθρο 105 του Ποινικού Κώδικα δεν αποφυλακίζει πρόωρα κρατούμενους; Αποφυλακίζει.</w:t>
      </w:r>
    </w:p>
    <w:p w14:paraId="2B06E555" w14:textId="77777777" w:rsidR="00186434" w:rsidRDefault="00E01EC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Ευκολότερα, όχι πρόωρα.</w:t>
      </w:r>
    </w:p>
    <w:p w14:paraId="2B06E556" w14:textId="77777777" w:rsidR="00186434" w:rsidRDefault="00E01EC9">
      <w:pPr>
        <w:spacing w:line="600" w:lineRule="auto"/>
        <w:ind w:firstLine="720"/>
        <w:contextualSpacing/>
        <w:jc w:val="both"/>
        <w:rPr>
          <w:rFonts w:eastAsia="Times New Roman"/>
          <w:szCs w:val="24"/>
        </w:rPr>
      </w:pPr>
      <w:r>
        <w:rPr>
          <w:rFonts w:eastAsia="Times New Roman"/>
          <w:b/>
          <w:szCs w:val="24"/>
        </w:rPr>
        <w:t>ΣΤΑΥΡΟΣ ΚΟΝΤΟΝΗΣ (Υπουργ</w:t>
      </w:r>
      <w:r>
        <w:rPr>
          <w:rFonts w:eastAsia="Times New Roman"/>
          <w:b/>
          <w:szCs w:val="24"/>
        </w:rPr>
        <w:t>ός Δικαιοσύνης, Διαφάνειας και Ανθρωπίνων Δικαιωμάτων):</w:t>
      </w:r>
      <w:r>
        <w:rPr>
          <w:rFonts w:eastAsia="Times New Roman"/>
          <w:szCs w:val="24"/>
        </w:rPr>
        <w:t xml:space="preserve"> Το θέμα, λοιπόν, είναι αν θα μείνουν ένα ή δύο χρόνια παραπάνω στη φυλακή; Το πρόβλημα ποιο είναι και πρέπει να το καταλάβετε; Ότι στον χρόνο που θα μείνουν στη φυλακή, πρέπει να υπάρχουν ανθρώπινες </w:t>
      </w:r>
      <w:r>
        <w:rPr>
          <w:rFonts w:eastAsia="Times New Roman"/>
          <w:szCs w:val="24"/>
        </w:rPr>
        <w:lastRenderedPageBreak/>
        <w:t>σ</w:t>
      </w:r>
      <w:r>
        <w:rPr>
          <w:rFonts w:eastAsia="Times New Roman"/>
          <w:szCs w:val="24"/>
        </w:rPr>
        <w:t xml:space="preserve">υνθήκες κράτησης, επιβεβαίωσης των ανθρωπίνων δικαιωμάτων -γιατί και οι κρατούμενοι είναι άνθρωποι- και πρέπει να γίνει σοβαρή δουλειά στην </w:t>
      </w:r>
      <w:proofErr w:type="spellStart"/>
      <w:r>
        <w:rPr>
          <w:rFonts w:eastAsia="Times New Roman"/>
          <w:szCs w:val="24"/>
        </w:rPr>
        <w:t>αντεγκληματική</w:t>
      </w:r>
      <w:proofErr w:type="spellEnd"/>
      <w:r>
        <w:rPr>
          <w:rFonts w:eastAsia="Times New Roman"/>
          <w:szCs w:val="24"/>
        </w:rPr>
        <w:t xml:space="preserve"> πολιτική και στον σωφρονισμό. </w:t>
      </w:r>
    </w:p>
    <w:p w14:paraId="2B06E557" w14:textId="77777777" w:rsidR="00186434" w:rsidRDefault="00E01EC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Γι’ αυτό είστε εκεί.</w:t>
      </w:r>
    </w:p>
    <w:p w14:paraId="2B06E558" w14:textId="77777777" w:rsidR="00186434" w:rsidRDefault="00E01EC9">
      <w:pPr>
        <w:spacing w:line="600" w:lineRule="auto"/>
        <w:ind w:firstLine="720"/>
        <w:contextualSpacing/>
        <w:jc w:val="both"/>
        <w:rPr>
          <w:rFonts w:eastAsia="Times New Roman"/>
          <w:szCs w:val="24"/>
        </w:rPr>
      </w:pPr>
      <w:r>
        <w:rPr>
          <w:rFonts w:eastAsia="Times New Roman"/>
          <w:b/>
          <w:szCs w:val="24"/>
        </w:rPr>
        <w:t>ΣΤΑΥΡΟΣ ΚΟΝΤΟΝΗΣ (Υπουργός Δικ</w:t>
      </w:r>
      <w:r>
        <w:rPr>
          <w:rFonts w:eastAsia="Times New Roman"/>
          <w:b/>
          <w:szCs w:val="24"/>
        </w:rPr>
        <w:t>αιοσύνης, Διαφάνειας και Ανθρωπίνων Δικαιωμάτων):</w:t>
      </w:r>
      <w:r>
        <w:rPr>
          <w:rFonts w:eastAsia="Times New Roman"/>
          <w:szCs w:val="24"/>
        </w:rPr>
        <w:t xml:space="preserve"> Εάν εσείς μου πείτε, λοιπόν, ότι </w:t>
      </w:r>
      <w:r>
        <w:rPr>
          <w:rFonts w:eastAsia="Times New Roman"/>
          <w:szCs w:val="24"/>
        </w:rPr>
        <w:t>«</w:t>
      </w:r>
      <w:r>
        <w:rPr>
          <w:rFonts w:eastAsia="Times New Roman"/>
          <w:szCs w:val="24"/>
        </w:rPr>
        <w:t xml:space="preserve">όλα αυτά που μας λες, κύριε Υπουργέ, μπορούν να γίνουν με δώδεκα χιλιάδες κρατούμενους, με συνθήκες </w:t>
      </w:r>
      <w:proofErr w:type="spellStart"/>
      <w:r>
        <w:rPr>
          <w:rFonts w:eastAsia="Times New Roman"/>
          <w:szCs w:val="24"/>
        </w:rPr>
        <w:t>εκβαρβαρισμού</w:t>
      </w:r>
      <w:proofErr w:type="spellEnd"/>
      <w:r>
        <w:rPr>
          <w:rFonts w:eastAsia="Times New Roman"/>
          <w:szCs w:val="24"/>
        </w:rPr>
        <w:t xml:space="preserve"> στις φυλακές</w:t>
      </w:r>
      <w:r>
        <w:rPr>
          <w:rFonts w:eastAsia="Times New Roman"/>
          <w:szCs w:val="24"/>
        </w:rPr>
        <w:t>,</w:t>
      </w:r>
      <w:r>
        <w:rPr>
          <w:rFonts w:eastAsia="Times New Roman"/>
          <w:szCs w:val="24"/>
        </w:rPr>
        <w:t xml:space="preserve"> με τις συνθήκες κολαστηρίων στις φυλακές</w:t>
      </w:r>
      <w:r>
        <w:rPr>
          <w:rFonts w:eastAsia="Times New Roman"/>
          <w:szCs w:val="24"/>
        </w:rPr>
        <w:t>»</w:t>
      </w:r>
      <w:r>
        <w:rPr>
          <w:rFonts w:eastAsia="Times New Roman"/>
          <w:szCs w:val="24"/>
        </w:rPr>
        <w:t>, τ</w:t>
      </w:r>
      <w:r>
        <w:rPr>
          <w:rFonts w:eastAsia="Times New Roman"/>
          <w:szCs w:val="24"/>
        </w:rPr>
        <w:t xml:space="preserve">ότε, γιατί δεν τα κάνατε εσείς; </w:t>
      </w:r>
    </w:p>
    <w:p w14:paraId="2B06E559" w14:textId="77777777" w:rsidR="00186434" w:rsidRDefault="00E01EC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Τα κάναμε. Όλα τα κάναμε. </w:t>
      </w:r>
    </w:p>
    <w:p w14:paraId="2B06E55A" w14:textId="77777777" w:rsidR="00186434" w:rsidRDefault="00E01EC9">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Δεν τα κάνατε. Τίποτα δεν κάνατε! Γι’ αυτό ακριβώς και είχαμε γίνει το μαύρο πρόβατο στην Ευρώπη για τις συνθήκες κράτησης στις φυλακές και το επίπεδο των ανθρωπίνων δικαιωμάτων. Γι’ αυτά, λοιπόν, κάνετε πως δεν ξέρετε τίποτα. Γι’ αυτά που </w:t>
      </w:r>
      <w:proofErr w:type="spellStart"/>
      <w:r>
        <w:rPr>
          <w:rFonts w:eastAsia="Times New Roman"/>
          <w:szCs w:val="24"/>
        </w:rPr>
        <w:t>συνέβαιναν</w:t>
      </w:r>
      <w:proofErr w:type="spellEnd"/>
      <w:r>
        <w:rPr>
          <w:rFonts w:eastAsia="Times New Roman"/>
          <w:szCs w:val="24"/>
        </w:rPr>
        <w:t xml:space="preserve"> στη </w:t>
      </w:r>
      <w:r>
        <w:rPr>
          <w:rFonts w:eastAsia="Times New Roman"/>
          <w:szCs w:val="24"/>
        </w:rPr>
        <w:t xml:space="preserve">χώρα τόσα χρόνια, κάνετε πως δεν ξέρετε τίποτα. </w:t>
      </w:r>
    </w:p>
    <w:p w14:paraId="2B06E55B"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 xml:space="preserve">Και τι πριμοδοτείτε; Πριμοδοτείτε μια λογική, η οποία στο τέλος τι λέει; Να μην αφήνουμε κανέναν. Διατάξεις οι οποίες ισχύουν για είκοσι και τριάντα χρόνια πριν, εσείς τι μας λέτε; Να τους κρατάμε όλους στη </w:t>
      </w:r>
      <w:r>
        <w:rPr>
          <w:rFonts w:eastAsia="Times New Roman"/>
          <w:szCs w:val="24"/>
        </w:rPr>
        <w:t xml:space="preserve">φυλακή για πάντα επειδή έχουν κάνει ένα αδίκημα; Είναι σοβαρά πράγματα και σοβαρές προσεγγίσεις αυτές; Σας ξαναλέω ότι όλοι ο κρατούμενοι κάποια στιγμή βγαίνουν από τις φυλακές και βγαίνουν προώρως, πριν εκτίσουν το σύνολο της ποινής τους. </w:t>
      </w:r>
    </w:p>
    <w:p w14:paraId="2B06E55C" w14:textId="77777777" w:rsidR="00186434" w:rsidRDefault="00E01EC9">
      <w:pPr>
        <w:spacing w:line="600" w:lineRule="auto"/>
        <w:ind w:firstLine="720"/>
        <w:contextualSpacing/>
        <w:jc w:val="both"/>
        <w:rPr>
          <w:rFonts w:eastAsia="Times New Roman"/>
          <w:szCs w:val="24"/>
        </w:rPr>
      </w:pPr>
      <w:r>
        <w:rPr>
          <w:rFonts w:eastAsia="Times New Roman"/>
          <w:szCs w:val="24"/>
        </w:rPr>
        <w:t>Το άρθρο 105 το</w:t>
      </w:r>
      <w:r>
        <w:rPr>
          <w:rFonts w:eastAsia="Times New Roman"/>
          <w:szCs w:val="24"/>
        </w:rPr>
        <w:t xml:space="preserve">υ Ποινικού Κώδικα ισχύει τριάντα χρόνια και οι </w:t>
      </w:r>
      <w:proofErr w:type="spellStart"/>
      <w:r>
        <w:rPr>
          <w:rFonts w:eastAsia="Times New Roman"/>
          <w:szCs w:val="24"/>
        </w:rPr>
        <w:t>αποσυμφορητικοί</w:t>
      </w:r>
      <w:proofErr w:type="spellEnd"/>
      <w:r>
        <w:rPr>
          <w:rFonts w:eastAsia="Times New Roman"/>
          <w:szCs w:val="24"/>
        </w:rPr>
        <w:t xml:space="preserve"> νόμοι είναι αυτοί που φέρνατε εσείς. Άλλο στο τέλος αν δεν </w:t>
      </w:r>
      <w:r>
        <w:rPr>
          <w:rFonts w:eastAsia="Times New Roman"/>
          <w:szCs w:val="24"/>
        </w:rPr>
        <w:t>πετυχαίνατε</w:t>
      </w:r>
      <w:r>
        <w:rPr>
          <w:rFonts w:eastAsia="Times New Roman"/>
          <w:szCs w:val="24"/>
        </w:rPr>
        <w:t xml:space="preserve"> τίποτα. Γιατί σαν θύματα της ιδεοληψίας σας, τι σας οδηγούσε; Να βάζετε τόσες πολλές εξαιρέσεις σε έναν </w:t>
      </w:r>
      <w:proofErr w:type="spellStart"/>
      <w:r>
        <w:rPr>
          <w:rFonts w:eastAsia="Times New Roman"/>
          <w:szCs w:val="24"/>
        </w:rPr>
        <w:t>αποσυμφορητικό</w:t>
      </w:r>
      <w:proofErr w:type="spellEnd"/>
      <w:r>
        <w:rPr>
          <w:rFonts w:eastAsia="Times New Roman"/>
          <w:szCs w:val="24"/>
        </w:rPr>
        <w:t xml:space="preserve"> νόμ</w:t>
      </w:r>
      <w:r>
        <w:rPr>
          <w:rFonts w:eastAsia="Times New Roman"/>
          <w:szCs w:val="24"/>
        </w:rPr>
        <w:t xml:space="preserve">ο που δεν γινόταν </w:t>
      </w:r>
      <w:r>
        <w:rPr>
          <w:rFonts w:eastAsia="Times New Roman"/>
          <w:szCs w:val="24"/>
        </w:rPr>
        <w:t>αποσυμφόρηση.</w:t>
      </w:r>
      <w:r>
        <w:rPr>
          <w:rFonts w:eastAsia="Times New Roman"/>
          <w:szCs w:val="24"/>
        </w:rPr>
        <w:t xml:space="preserve"> </w:t>
      </w:r>
      <w:r>
        <w:rPr>
          <w:rFonts w:eastAsia="Times New Roman"/>
          <w:szCs w:val="24"/>
        </w:rPr>
        <w:t>Τ</w:t>
      </w:r>
      <w:r>
        <w:rPr>
          <w:rFonts w:eastAsia="Times New Roman"/>
          <w:szCs w:val="24"/>
        </w:rPr>
        <w:t xml:space="preserve">ον </w:t>
      </w:r>
      <w:proofErr w:type="spellStart"/>
      <w:r>
        <w:rPr>
          <w:rFonts w:eastAsia="Times New Roman"/>
          <w:szCs w:val="24"/>
        </w:rPr>
        <w:t>αποσυμφορητικό</w:t>
      </w:r>
      <w:proofErr w:type="spellEnd"/>
      <w:r>
        <w:rPr>
          <w:rFonts w:eastAsia="Times New Roman"/>
          <w:szCs w:val="24"/>
        </w:rPr>
        <w:t xml:space="preserve"> νόμο τον φέρνατε εδώ μόνο για το θεαθήναι.</w:t>
      </w:r>
    </w:p>
    <w:p w14:paraId="2B06E55D" w14:textId="77777777" w:rsidR="00186434" w:rsidRDefault="00E01EC9">
      <w:pPr>
        <w:spacing w:line="600" w:lineRule="auto"/>
        <w:ind w:firstLine="720"/>
        <w:contextualSpacing/>
        <w:jc w:val="both"/>
        <w:rPr>
          <w:rFonts w:eastAsia="Times New Roman"/>
          <w:szCs w:val="24"/>
        </w:rPr>
      </w:pPr>
      <w:r>
        <w:rPr>
          <w:rFonts w:eastAsia="Times New Roman"/>
          <w:szCs w:val="24"/>
        </w:rPr>
        <w:t>Θέλω, λοιπόν, να σας πω να αφήσετε στην άκρη τους λαϊκισμούς και να αφήσετε στην άκρη…</w:t>
      </w:r>
    </w:p>
    <w:p w14:paraId="2B06E55E" w14:textId="77777777" w:rsidR="00186434" w:rsidRDefault="00E01EC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Ωραίο να ακούγεται από το ΣΥΡΙΖΑ αυτό!</w:t>
      </w:r>
    </w:p>
    <w:p w14:paraId="2B06E55F" w14:textId="77777777" w:rsidR="00186434" w:rsidRDefault="00E01EC9">
      <w:pPr>
        <w:spacing w:line="600" w:lineRule="auto"/>
        <w:ind w:firstLine="720"/>
        <w:contextualSpacing/>
        <w:jc w:val="center"/>
        <w:rPr>
          <w:rFonts w:eastAsia="Times New Roman"/>
          <w:szCs w:val="24"/>
        </w:rPr>
      </w:pPr>
      <w:r>
        <w:rPr>
          <w:rFonts w:eastAsia="Times New Roman"/>
          <w:szCs w:val="24"/>
        </w:rPr>
        <w:t xml:space="preserve">(Θόρυβος από την </w:t>
      </w:r>
      <w:r>
        <w:rPr>
          <w:rFonts w:eastAsia="Times New Roman"/>
          <w:szCs w:val="24"/>
        </w:rPr>
        <w:t>πτέρυγα της Νέας Δημοκρατίας)</w:t>
      </w:r>
    </w:p>
    <w:p w14:paraId="2B06E560" w14:textId="77777777" w:rsidR="00186434" w:rsidRDefault="00E01EC9">
      <w:pPr>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Μα, πρωτίστως ο ΣΥΡΙΖΑ θα σας το πει. Αφήστε στην άκρη τους λαϊκισμούς και το εμπόριο φόβου –γιατί αυτό κάνετε- και αφήστε στην άκρη τα έωλα, έως </w:t>
      </w:r>
      <w:r>
        <w:rPr>
          <w:rFonts w:eastAsia="Times New Roman"/>
          <w:szCs w:val="24"/>
        </w:rPr>
        <w:t xml:space="preserve">και γελοία, επιχειρήματα. </w:t>
      </w:r>
    </w:p>
    <w:p w14:paraId="2B06E561" w14:textId="77777777" w:rsidR="00186434" w:rsidRDefault="00E01EC9">
      <w:pPr>
        <w:spacing w:line="600" w:lineRule="auto"/>
        <w:ind w:firstLine="720"/>
        <w:contextualSpacing/>
        <w:jc w:val="both"/>
        <w:rPr>
          <w:rFonts w:eastAsia="Times New Roman"/>
          <w:szCs w:val="24"/>
        </w:rPr>
      </w:pPr>
      <w:r>
        <w:rPr>
          <w:rFonts w:eastAsia="Times New Roman"/>
          <w:szCs w:val="24"/>
        </w:rPr>
        <w:t>Ακούστηκε από του Βήματος εδώ, κάποιος Βουλευτής να λέει ότι του είπε φίλος του αστυνομικός πως η παραβατικότητα αυτών που απολύονται προώρως από τις φυλακές, είναι αυξημένη.</w:t>
      </w:r>
    </w:p>
    <w:p w14:paraId="2B06E56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με τέτοια επιχειρήματα, κύριοι συνάδελφοι, θα </w:t>
      </w:r>
      <w:r>
        <w:rPr>
          <w:rFonts w:eastAsia="Times New Roman" w:cs="Times New Roman"/>
          <w:szCs w:val="24"/>
        </w:rPr>
        <w:t>διεξαχθεί ένας σοβαρός διάλογος για ένα πολύ κρίσιμο θέμα το οποίο απασχολεί την ελληνική κοινωνία δεκαετίες τώρα;</w:t>
      </w:r>
    </w:p>
    <w:p w14:paraId="2B06E56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Κύριε Πρόεδρε, εξάντλησα αυτά που ήθελα να πω για τις δύο τροπολογίες και αύριο θα κάνω χρήση του χρόνου μου όσον αφορά το νομοσχέδιο. Παρακα</w:t>
      </w:r>
      <w:r>
        <w:rPr>
          <w:rFonts w:eastAsia="Times New Roman" w:cs="Times New Roman"/>
          <w:szCs w:val="24"/>
        </w:rPr>
        <w:t>λώ, όμως, για το εξής. Εγώ εξαιρώ τους φασίστες και τη Χρυσή Αυγή. Με αυτούς δεν μπορείς να κάνεις διάλογο, είναι οι αρνητές του διαλόγου. Τα υπόλοιπα κόμματα, όμως, έχουμε τη δυνατότητα να συνομιλούμε, να διαφωνούμε, αλλά να λέμε καθαρά τις απόψεις μας κα</w:t>
      </w:r>
      <w:r>
        <w:rPr>
          <w:rFonts w:eastAsia="Times New Roman" w:cs="Times New Roman"/>
          <w:szCs w:val="24"/>
        </w:rPr>
        <w:t xml:space="preserve">ι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το εθνικό συμφέρον. Πρωτίστως το τελευταίο.</w:t>
      </w:r>
    </w:p>
    <w:p w14:paraId="2B06E56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κύριοι συνάδελφοι.</w:t>
      </w:r>
    </w:p>
    <w:p w14:paraId="2B06E565" w14:textId="77777777" w:rsidR="00186434" w:rsidRDefault="00E01EC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B06E56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Μετά από τον κύριο Υπουργό, να πάμε ως εξής ώσπου να διακ</w:t>
      </w:r>
      <w:r>
        <w:rPr>
          <w:rFonts w:eastAsia="Times New Roman" w:cs="Times New Roman"/>
          <w:szCs w:val="24"/>
        </w:rPr>
        <w:t xml:space="preserve">όψουμε τη συνεδρίαση: να μιλήσουν άλλοι τρεις ομιλητές, να παρεμβληθεί η κ. </w:t>
      </w:r>
      <w:proofErr w:type="spellStart"/>
      <w:r>
        <w:rPr>
          <w:rFonts w:eastAsia="Times New Roman" w:cs="Times New Roman"/>
          <w:szCs w:val="24"/>
        </w:rPr>
        <w:t>Βάκη</w:t>
      </w:r>
      <w:proofErr w:type="spellEnd"/>
      <w:r>
        <w:rPr>
          <w:rFonts w:eastAsia="Times New Roman" w:cs="Times New Roman"/>
          <w:szCs w:val="24"/>
        </w:rPr>
        <w:t>, η Κοινοβουλευτική Εκπρόσωπος του ΣΥΡΙΖΑ -οι υπόλοιποι Κοινοβουλευτικοί Εκπρόσωποι, οι τέσσερις που απέμειναν, θα μιλήσουν αύριο κατόπιν συνεννόησης, όπως και τρεις ομιλητές..</w:t>
      </w:r>
      <w:r>
        <w:rPr>
          <w:rFonts w:eastAsia="Times New Roman" w:cs="Times New Roman"/>
          <w:szCs w:val="24"/>
        </w:rPr>
        <w:t>.</w:t>
      </w:r>
    </w:p>
    <w:p w14:paraId="2B06E56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Εγώ αύριο θα μιλήσω.</w:t>
      </w:r>
    </w:p>
    <w:p w14:paraId="2B06E56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Εσείς μιλήσατε, κύριε Τζαβάρα.</w:t>
      </w:r>
    </w:p>
    <w:p w14:paraId="2B06E56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Για τη δευτερολογία μου λέω.</w:t>
      </w:r>
    </w:p>
    <w:p w14:paraId="2B06E56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έχετε δικαίωμα. Γιατί αναφέρθηκα εγώ σε δευτερολογίες;</w:t>
      </w:r>
      <w:r>
        <w:rPr>
          <w:rFonts w:eastAsia="Times New Roman" w:cs="Times New Roman"/>
          <w:szCs w:val="24"/>
        </w:rPr>
        <w:t xml:space="preserve"> Εγώ αναφέρθηκα σε τέσσερις εναπομείναντες Κοινοβουλευτικούς που δεν μίλησαν σήμερα και θα μιλήσουν αύριο.</w:t>
      </w:r>
    </w:p>
    <w:p w14:paraId="2B06E56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μείνουν, λοιπόν, για αύριο τρεις ομιλητές, ο κ. Αθανασίου, ο κ. </w:t>
      </w:r>
      <w:proofErr w:type="spellStart"/>
      <w:r>
        <w:rPr>
          <w:rFonts w:eastAsia="Times New Roman" w:cs="Times New Roman"/>
          <w:szCs w:val="24"/>
        </w:rPr>
        <w:t>Ιλχάν</w:t>
      </w:r>
      <w:proofErr w:type="spellEnd"/>
      <w:r>
        <w:rPr>
          <w:rFonts w:eastAsia="Times New Roman" w:cs="Times New Roman"/>
          <w:szCs w:val="24"/>
        </w:rPr>
        <w:t>-Αχμέτ και ο κ. Παναγιωτόπουλος, οι τέσσερις Κοινοβουλευτικοί και θα κλείσουμ</w:t>
      </w:r>
      <w:r>
        <w:rPr>
          <w:rFonts w:eastAsia="Times New Roman" w:cs="Times New Roman"/>
          <w:szCs w:val="24"/>
        </w:rPr>
        <w:t>ε με τον κ. Γεωργαντά σήμερα, θα είναι τελευταίος από τους ομιλητές, δηλαδή.</w:t>
      </w:r>
    </w:p>
    <w:p w14:paraId="2B06E56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Αύριο θα είναι οι προτασσόμενες δευτερολογίες.</w:t>
      </w:r>
    </w:p>
    <w:p w14:paraId="2B06E56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Αύριο θα είναι οι δευτερολογίες. Θα έχουν δικαίωμα οι εισηγητές και οι αγορητές</w:t>
      </w:r>
      <w:r>
        <w:rPr>
          <w:rFonts w:eastAsia="Times New Roman" w:cs="Times New Roman"/>
          <w:szCs w:val="24"/>
        </w:rPr>
        <w:t>.</w:t>
      </w:r>
    </w:p>
    <w:p w14:paraId="2B06E56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Όμως επειδή προέκυψε ένα επείγον ζήτημα με τον εισηγητή του Κομμουνιστικού Κόμματος, ζήτησε από το Προεδρείο και νομίζω ότι δεν έχει αντίρρηση το Σώμα, να του δώσουμε τον λόγο μετά τον κ. Γεωργαντά, όπως είναι η σειρά που είπαμε ότι θα ακολουθηθεί και πρ</w:t>
      </w:r>
      <w:r>
        <w:rPr>
          <w:rFonts w:eastAsia="Times New Roman" w:cs="Times New Roman"/>
          <w:szCs w:val="24"/>
        </w:rPr>
        <w:t xml:space="preserve">ιν τη διακοπή της αποψινής συνεδρίασης, για τέσσερα-πέντε λεπτά για τη δευτερολογία του, αξιοποιώντας δηλαδή τη δυνατότητα της δευτερολογίας, επειδή αύριο θα λείπει από τη συνεδρίαση να μιλήσει σήμερα. </w:t>
      </w:r>
    </w:p>
    <w:p w14:paraId="2B06E56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Οπότε, δίνουμε τον λόγο στην κ. Παναγιώτα </w:t>
      </w:r>
      <w:proofErr w:type="spellStart"/>
      <w:r>
        <w:rPr>
          <w:rFonts w:eastAsia="Times New Roman" w:cs="Times New Roman"/>
          <w:szCs w:val="24"/>
        </w:rPr>
        <w:t>Κοζομπόλη</w:t>
      </w:r>
      <w:proofErr w:type="spellEnd"/>
      <w:r>
        <w:rPr>
          <w:rFonts w:eastAsia="Times New Roman" w:cs="Times New Roman"/>
          <w:szCs w:val="24"/>
        </w:rPr>
        <w:t>-Α</w:t>
      </w:r>
      <w:r>
        <w:rPr>
          <w:rFonts w:eastAsia="Times New Roman" w:cs="Times New Roman"/>
          <w:szCs w:val="24"/>
        </w:rPr>
        <w:t xml:space="preserve">μανατίδη, μετά θα μιλήσει ο κ. Παπαδόπουλος, η κ. </w:t>
      </w:r>
      <w:proofErr w:type="spellStart"/>
      <w:r>
        <w:rPr>
          <w:rFonts w:eastAsia="Times New Roman" w:cs="Times New Roman"/>
          <w:szCs w:val="24"/>
        </w:rPr>
        <w:t>Βάκη</w:t>
      </w:r>
      <w:proofErr w:type="spellEnd"/>
      <w:r>
        <w:rPr>
          <w:rFonts w:eastAsia="Times New Roman" w:cs="Times New Roman"/>
          <w:szCs w:val="24"/>
        </w:rPr>
        <w:t xml:space="preserve"> και ο κ. Γεωργαντάς.</w:t>
      </w:r>
    </w:p>
    <w:p w14:paraId="2B06E57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Η συνεδρίαση αύριο θα ξεκινήσει στις 10.00΄.</w:t>
      </w:r>
    </w:p>
    <w:p w14:paraId="2B06E57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θα ήθελα τον λόγο.</w:t>
      </w:r>
    </w:p>
    <w:p w14:paraId="2B06E57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θέλετε, κύριε Παπαθεοδώρου; Κάτι </w:t>
      </w:r>
      <w:proofErr w:type="spellStart"/>
      <w:r>
        <w:rPr>
          <w:rFonts w:eastAsia="Times New Roman" w:cs="Times New Roman"/>
          <w:szCs w:val="24"/>
        </w:rPr>
        <w:t>δαδικαστ</w:t>
      </w:r>
      <w:r>
        <w:rPr>
          <w:rFonts w:eastAsia="Times New Roman" w:cs="Times New Roman"/>
          <w:szCs w:val="24"/>
        </w:rPr>
        <w:t>ικό</w:t>
      </w:r>
      <w:proofErr w:type="spellEnd"/>
      <w:r>
        <w:rPr>
          <w:rFonts w:eastAsia="Times New Roman" w:cs="Times New Roman"/>
          <w:szCs w:val="24"/>
        </w:rPr>
        <w:t>;</w:t>
      </w:r>
    </w:p>
    <w:p w14:paraId="2B06E57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Καθαρά τεχνικό. Θα το λύσετε εσείς. Σχετικά με τη συνεδρίαση αύριο στις 10.00΄, την ίδια ώρα υπάρχει Επιτροπή Δεοντολογίας στην οποία συμμετέχουμε πολλοί εκ των εισηγητών. Άρα, παρακαλώ, ή θα αναβληθεί η μία ή θα πρέπει να γίνει</w:t>
      </w:r>
      <w:r>
        <w:rPr>
          <w:rFonts w:eastAsia="Times New Roman" w:cs="Times New Roman"/>
          <w:szCs w:val="24"/>
        </w:rPr>
        <w:t xml:space="preserve"> κάτι άλλο με την άλλη.</w:t>
      </w:r>
    </w:p>
    <w:p w14:paraId="2B06E57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Κοιτάξτε, δεν ξέρω πόσοι εκ των εισηγητών συμμετέχουν στην αυριανή συνεδρίαση της Επιτροπής Δεοντολογίας που είπατε. Υπάρχουν, όμως, οι Κοινοβουλευτικοί. Δηλαδή οι Κοινοβουλευτικές Ομάδες μπορούν να</w:t>
      </w:r>
      <w:r>
        <w:rPr>
          <w:rFonts w:eastAsia="Times New Roman" w:cs="Times New Roman"/>
          <w:szCs w:val="24"/>
        </w:rPr>
        <w:t xml:space="preserve"> εκπροσωπηθούν. Δεν μπορώ εγώ να αναβάλω την αυριανή συνεδρίαση από το Βήμα. Αυτό γίνεται κατόπιν συνεννόησης του Προεδρείου. Όμως, δεν μπορώ να δεσμευτώ τώρα. Να το λέμε ανοιχτά και ξεκάθαρα, κύριε Παπαθεοδώρου. Είναι λογικό το αίτημά σας, αλλά έχει η Κοι</w:t>
      </w:r>
      <w:r>
        <w:rPr>
          <w:rFonts w:eastAsia="Times New Roman" w:cs="Times New Roman"/>
          <w:szCs w:val="24"/>
        </w:rPr>
        <w:t xml:space="preserve">νοβουλευτική Ομάδα, και η </w:t>
      </w:r>
      <w:r>
        <w:rPr>
          <w:rFonts w:eastAsia="Times New Roman" w:cs="Times New Roman"/>
          <w:szCs w:val="24"/>
        </w:rPr>
        <w:lastRenderedPageBreak/>
        <w:t xml:space="preserve">δική σας και άλλων </w:t>
      </w:r>
      <w:r>
        <w:rPr>
          <w:rFonts w:eastAsia="Times New Roman" w:cs="Times New Roman"/>
          <w:szCs w:val="24"/>
        </w:rPr>
        <w:t>ο</w:t>
      </w:r>
      <w:r>
        <w:rPr>
          <w:rFonts w:eastAsia="Times New Roman" w:cs="Times New Roman"/>
          <w:szCs w:val="24"/>
        </w:rPr>
        <w:t>μάδων, Κοινοβουλευτικούς Εκπροσώπους και άλλους Βουλευτές για να εκπροσωπήσουν στην Ολομέλεια.</w:t>
      </w:r>
    </w:p>
    <w:p w14:paraId="2B06E57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Ελάτε, κυρία Αμανατίδη, έχετε τον λόγο.</w:t>
      </w:r>
    </w:p>
    <w:p w14:paraId="2B06E57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Ευχαριστώ, κύριε Πρόεδρε.</w:t>
      </w:r>
    </w:p>
    <w:p w14:paraId="2B06E57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θα αναφερθώ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ντολή </w:t>
      </w:r>
      <w:r>
        <w:rPr>
          <w:rFonts w:eastAsia="Times New Roman" w:cs="Times New Roman"/>
          <w:szCs w:val="24"/>
        </w:rPr>
        <w:t>έ</w:t>
      </w:r>
      <w:r>
        <w:rPr>
          <w:rFonts w:eastAsia="Times New Roman" w:cs="Times New Roman"/>
          <w:szCs w:val="24"/>
        </w:rPr>
        <w:t xml:space="preserve">ρευνας στις ποινικές υποθέσεις. Είναι ένα νομοθέτημα με θετικό πρόσημο, που ενσωματώνει ευρωπαϊκή </w:t>
      </w:r>
      <w:r>
        <w:rPr>
          <w:rFonts w:eastAsia="Times New Roman" w:cs="Times New Roman"/>
          <w:szCs w:val="24"/>
        </w:rPr>
        <w:t>ο</w:t>
      </w:r>
      <w:r>
        <w:rPr>
          <w:rFonts w:eastAsia="Times New Roman" w:cs="Times New Roman"/>
          <w:szCs w:val="24"/>
        </w:rPr>
        <w:t xml:space="preserve">δηγία, προάγει τη διεθνή συνεργασία για την καταπολέμηση των εγκλημάτων με διασυνοριακά </w:t>
      </w:r>
      <w:r>
        <w:rPr>
          <w:rFonts w:eastAsia="Times New Roman" w:cs="Times New Roman"/>
          <w:szCs w:val="24"/>
        </w:rPr>
        <w:t>στοιχεία.</w:t>
      </w:r>
    </w:p>
    <w:p w14:paraId="2B06E57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Θα αναφερθώ κι εγώ περισσότερο στην τροπολογία για την αποσυμφόρηση των φυλακών. Όπως ειπώθηκε κιόλας και προ ολίγου, μέτρα για την αποσυμφόρηση των φυλακών έχουν παρθεί πολλές φορές στο παρελθόν. Μπορεί να είναι και έξι νομοθετήματα, τα οποία, ό</w:t>
      </w:r>
      <w:r>
        <w:rPr>
          <w:rFonts w:eastAsia="Times New Roman" w:cs="Times New Roman"/>
          <w:szCs w:val="24"/>
        </w:rPr>
        <w:t>μως, πράγματι, ήταν αναποτελεσματικά γιατί είχαν πάρα πολλές εξαιρέσεις και έτσι δεν επιτέλεσαν τον σκοπό για τον οποίο κάθε φορά θεσπίζονταν.</w:t>
      </w:r>
    </w:p>
    <w:p w14:paraId="2B06E57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από αυτό εδώ το Βήμα την προσωπική μου μαρτυρία ως </w:t>
      </w:r>
      <w:r>
        <w:rPr>
          <w:rFonts w:eastAsia="Times New Roman" w:cs="Times New Roman"/>
          <w:szCs w:val="24"/>
        </w:rPr>
        <w:t>π</w:t>
      </w:r>
      <w:r>
        <w:rPr>
          <w:rFonts w:eastAsia="Times New Roman" w:cs="Times New Roman"/>
          <w:szCs w:val="24"/>
        </w:rPr>
        <w:t xml:space="preserve">ρόεδρος και μέλος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σ</w:t>
      </w:r>
      <w:r>
        <w:rPr>
          <w:rFonts w:eastAsia="Times New Roman" w:cs="Times New Roman"/>
          <w:szCs w:val="24"/>
        </w:rPr>
        <w:t>ωφρονιστικού.</w:t>
      </w:r>
      <w:r>
        <w:rPr>
          <w:rFonts w:eastAsia="Times New Roman" w:cs="Times New Roman"/>
          <w:szCs w:val="24"/>
        </w:rPr>
        <w:t xml:space="preserve"> Όπως όλα τα μέλη της </w:t>
      </w:r>
      <w:r>
        <w:rPr>
          <w:rFonts w:eastAsia="Times New Roman" w:cs="Times New Roman"/>
          <w:szCs w:val="24"/>
        </w:rPr>
        <w:t>ε</w:t>
      </w:r>
      <w:r>
        <w:rPr>
          <w:rFonts w:eastAsia="Times New Roman" w:cs="Times New Roman"/>
          <w:szCs w:val="24"/>
        </w:rPr>
        <w:t xml:space="preserve">πιτροπής για το σωφρονιστικό </w:t>
      </w:r>
      <w:r>
        <w:rPr>
          <w:rFonts w:eastAsia="Times New Roman" w:cs="Times New Roman"/>
          <w:szCs w:val="24"/>
        </w:rPr>
        <w:lastRenderedPageBreak/>
        <w:t>σύστημα έχουμε επισκεφτεί πολλά καταστήματα κράτησης. Εκεί όλοι είμαστε μάρτυρες αυτού που βλέπουμε. Οι διευθυντές των φυλακών μας ενημερώνουν για πριν από τον ν.4322/2015 και για μετά από τον ν.4322/2015</w:t>
      </w:r>
      <w:r>
        <w:rPr>
          <w:rFonts w:eastAsia="Times New Roman" w:cs="Times New Roman"/>
          <w:szCs w:val="24"/>
        </w:rPr>
        <w:t xml:space="preserve"> και με την παράταση που πήρε την επόμενη χρονιά.</w:t>
      </w:r>
    </w:p>
    <w:p w14:paraId="2B06E57A"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κατάσταση στις φυλακές είναι ανθρώπινη γι’ αυτόν ακριβώς τον λόγο με αυτά τα μέτρα που ψηφίστηκαν. Είδαμε, λοιπόν, εκεί στις επισκέψεις μας χώρους που προέκυψαν από αυτή καθ’ </w:t>
      </w:r>
      <w:proofErr w:type="spellStart"/>
      <w:r>
        <w:rPr>
          <w:rFonts w:eastAsia="Times New Roman"/>
          <w:szCs w:val="24"/>
        </w:rPr>
        <w:t>εαυτήν</w:t>
      </w:r>
      <w:proofErr w:type="spellEnd"/>
      <w:r>
        <w:rPr>
          <w:rFonts w:eastAsia="Times New Roman"/>
          <w:szCs w:val="24"/>
        </w:rPr>
        <w:t xml:space="preserve"> την αποσυμφόρηση. Είδα</w:t>
      </w:r>
      <w:r>
        <w:rPr>
          <w:rFonts w:eastAsia="Times New Roman"/>
          <w:szCs w:val="24"/>
        </w:rPr>
        <w:t xml:space="preserve">με σε αυτούς τους χώρους να λειτουργούν σχολεία δεύτερης ευκαιρίας, να λειτουργούν χώροι για υπολογιστές, εργαστήρια </w:t>
      </w:r>
      <w:proofErr w:type="spellStart"/>
      <w:r>
        <w:rPr>
          <w:rFonts w:eastAsia="Times New Roman"/>
          <w:szCs w:val="24"/>
        </w:rPr>
        <w:t>κεραμεικής</w:t>
      </w:r>
      <w:proofErr w:type="spellEnd"/>
      <w:r>
        <w:rPr>
          <w:rFonts w:eastAsia="Times New Roman"/>
          <w:szCs w:val="24"/>
        </w:rPr>
        <w:t>, εργαστήρια κατάρτισης των κρατούμενων. Προέκυψε, δηλαδή, χώρος για εφαρμογή εκπαιδευτικών προγραμμάτων, προγραμμάτων σωφρονισμο</w:t>
      </w:r>
      <w:r>
        <w:rPr>
          <w:rFonts w:eastAsia="Times New Roman"/>
          <w:szCs w:val="24"/>
        </w:rPr>
        <w:t>ύ και προγραμμάτων επανένταξης. Αυτό είναι το κέρδος για την κοινωνία. Έστω και μικρό ποσοστό πρώην κρατουμένων να επανενταχθεί στην κοινωνία, είναι η ασφάλεια για αυτήν.</w:t>
      </w:r>
    </w:p>
    <w:p w14:paraId="2B06E57B" w14:textId="77777777" w:rsidR="00186434" w:rsidRDefault="00E01EC9">
      <w:pPr>
        <w:spacing w:line="600" w:lineRule="auto"/>
        <w:ind w:firstLine="720"/>
        <w:contextualSpacing/>
        <w:jc w:val="both"/>
        <w:rPr>
          <w:rFonts w:eastAsia="Times New Roman"/>
          <w:szCs w:val="24"/>
        </w:rPr>
      </w:pPr>
      <w:r>
        <w:rPr>
          <w:rFonts w:eastAsia="Times New Roman"/>
          <w:szCs w:val="24"/>
        </w:rPr>
        <w:t>Ακούστηκε το επιχείρημα: «Γιατί δεν χτίζονται νέες φυλακές, νέα καταστήματα ευρύχωρα,</w:t>
      </w:r>
      <w:r>
        <w:rPr>
          <w:rFonts w:eastAsia="Times New Roman"/>
          <w:szCs w:val="24"/>
        </w:rPr>
        <w:t xml:space="preserve"> ευάερα, ευήλια;». Μάλιστα, ο ειδικός αγορητής της Δημοκρατικής Συμπαράταξης είπε «θα φτιάξουμε δομές που θα είναι κατάλληλες και θα χωρούν όλους τους </w:t>
      </w:r>
      <w:r>
        <w:rPr>
          <w:rFonts w:eastAsia="Times New Roman"/>
          <w:szCs w:val="24"/>
        </w:rPr>
        <w:lastRenderedPageBreak/>
        <w:t>φυλακισμένους». Γιατί δεν φτιάχτηκαν, όμως, τον καιρό που η χώρα είχε την οικονομική δυνατότητα, που ευημ</w:t>
      </w:r>
      <w:r>
        <w:rPr>
          <w:rFonts w:eastAsia="Times New Roman"/>
          <w:szCs w:val="24"/>
        </w:rPr>
        <w:t>ερούσε οικονομικά; Γιατί δεν φτιάχτηκαν αυτά τα καταστήματα για να μπορέσουν να στεγάσουν με ανθρώπινες συνθήκες τους κρατούμενους;</w:t>
      </w:r>
    </w:p>
    <w:p w14:paraId="2B06E57C" w14:textId="77777777" w:rsidR="00186434" w:rsidRDefault="00E01EC9">
      <w:pPr>
        <w:spacing w:line="600" w:lineRule="auto"/>
        <w:ind w:firstLine="720"/>
        <w:contextualSpacing/>
        <w:jc w:val="both"/>
        <w:rPr>
          <w:rFonts w:eastAsia="Times New Roman"/>
          <w:szCs w:val="24"/>
        </w:rPr>
      </w:pPr>
      <w:r>
        <w:rPr>
          <w:rFonts w:eastAsia="Times New Roman"/>
          <w:szCs w:val="24"/>
        </w:rPr>
        <w:t>Η πολιτεία οφείλει να εκσυγχρονίζει τα παμπάλαια και κακοφτιαγμένα στην πλειονότητά τους καταστήματα κράτησης και μερικά μάλιστα από τα οποία έχουν φτιαχτεί στο πουθενά, σε ακατάλληλους χώρους για να εξυπηρετήσουν άλλους σκοπούς, ξένους προς το σωφρονιστικ</w:t>
      </w:r>
      <w:r>
        <w:rPr>
          <w:rFonts w:eastAsia="Times New Roman"/>
          <w:szCs w:val="24"/>
        </w:rPr>
        <w:t xml:space="preserve">ό σύστημα. Οφείλει, λοιπόν, η πολιτεία να δώσει χώρο για την εφαρμογή σωφρονιστικών συστημάτων, αποσκοπώντας στην επανένταξη των κρατουμένων στην κοινωνία, διαδικασία που αρχίζει από την πρώτη μέρα έκτισης της ποινής. </w:t>
      </w:r>
    </w:p>
    <w:p w14:paraId="2B06E57D" w14:textId="77777777" w:rsidR="00186434" w:rsidRDefault="00E01EC9">
      <w:pPr>
        <w:spacing w:line="600" w:lineRule="auto"/>
        <w:ind w:firstLine="720"/>
        <w:contextualSpacing/>
        <w:jc w:val="both"/>
        <w:rPr>
          <w:rFonts w:eastAsia="Times New Roman"/>
          <w:szCs w:val="24"/>
        </w:rPr>
      </w:pPr>
      <w:r>
        <w:rPr>
          <w:rFonts w:eastAsia="Times New Roman"/>
          <w:szCs w:val="24"/>
        </w:rPr>
        <w:t>Η επανένταξη των κρατουμένων είναι πρ</w:t>
      </w:r>
      <w:r>
        <w:rPr>
          <w:rFonts w:eastAsia="Times New Roman"/>
          <w:szCs w:val="24"/>
        </w:rPr>
        <w:t>αγματικά ένα δύσκολο εγχείρημα, είναι, όμως, ο μόνος τρόπος να θωρακιστεί η κοινωνία και να αισθανθεί ασφαλής. Η επανένταξη είναι η πρόληψη της υποτροπής, σημαίνει λιγότερο έγκλημα και σε αυτό αποσκοπεί η συγκεκριμένη διάταξη και όλα τα υπόλοιπα πραγματικά</w:t>
      </w:r>
      <w:r>
        <w:rPr>
          <w:rFonts w:eastAsia="Times New Roman"/>
          <w:szCs w:val="24"/>
        </w:rPr>
        <w:t xml:space="preserve"> τα θεωρώ υποκριτικά.</w:t>
      </w:r>
    </w:p>
    <w:p w14:paraId="2B06E57E"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 xml:space="preserve">Τέλος θα ήθελα να πω μια λέξη για την αξιολόγηση των δημοσίων υπαλλήλων. Πραγματικά δεν κατανοώ τι ακριβώς μας λέει σύμπασα η Αντιπολίτευση. Δεν πρέπει να αξιολογούνται οι δημόσιοι υπάλληλοι και μάλιστα με μια αξιολόγηση που δεν έχει </w:t>
      </w:r>
      <w:r>
        <w:rPr>
          <w:rFonts w:eastAsia="Times New Roman"/>
          <w:szCs w:val="24"/>
        </w:rPr>
        <w:t>καμμία σχέση με την αξιολόγηση του κ. Μητσοτάκη, που 15% των δημοσίων υπαλλήλων έπρεπε να απολυθούν;</w:t>
      </w:r>
    </w:p>
    <w:p w14:paraId="2B06E57F"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Η αξιολόγηση που θεσπίστηκε, ούτε εκβιαστικό, ούτε </w:t>
      </w:r>
      <w:proofErr w:type="spellStart"/>
      <w:r>
        <w:rPr>
          <w:rFonts w:eastAsia="Times New Roman"/>
          <w:szCs w:val="24"/>
        </w:rPr>
        <w:t>τιμωρητικό</w:t>
      </w:r>
      <w:proofErr w:type="spellEnd"/>
      <w:r>
        <w:rPr>
          <w:rFonts w:eastAsia="Times New Roman"/>
          <w:szCs w:val="24"/>
        </w:rPr>
        <w:t xml:space="preserve"> χαρακτήρα έχει. Αποβλέπει στη βελτίωση της λειτουργίας της δημόσιας διοίκησης και με το σύνολ</w:t>
      </w:r>
      <w:r>
        <w:rPr>
          <w:rFonts w:eastAsia="Times New Roman"/>
          <w:szCs w:val="24"/>
        </w:rPr>
        <w:t>ο των διατάξεων που έχουν ήδη θεσπιστεί είμαστε βέβαιοι ότι θα πάψει η δημόσια διοίκηση να είναι ο μεγάλος ασθενής.</w:t>
      </w:r>
    </w:p>
    <w:p w14:paraId="2B06E580" w14:textId="77777777" w:rsidR="00186434" w:rsidRDefault="00E01EC9">
      <w:pPr>
        <w:spacing w:line="600" w:lineRule="auto"/>
        <w:ind w:firstLine="720"/>
        <w:contextualSpacing/>
        <w:jc w:val="both"/>
        <w:rPr>
          <w:rFonts w:eastAsia="Times New Roman"/>
          <w:szCs w:val="24"/>
        </w:rPr>
      </w:pPr>
      <w:r>
        <w:rPr>
          <w:rFonts w:eastAsia="Times New Roman"/>
          <w:szCs w:val="24"/>
        </w:rPr>
        <w:t>Ευχαριστώ.</w:t>
      </w:r>
    </w:p>
    <w:p w14:paraId="2B06E581" w14:textId="77777777" w:rsidR="00186434" w:rsidRDefault="00E01EC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B06E582" w14:textId="77777777" w:rsidR="00186434" w:rsidRDefault="00E01EC9">
      <w:pPr>
        <w:spacing w:line="600" w:lineRule="auto"/>
        <w:ind w:firstLine="720"/>
        <w:contextualSpacing/>
        <w:jc w:val="both"/>
        <w:rPr>
          <w:rFonts w:eastAsia="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Τον λόγο έχει ο κ. Παπαδόπουλος από τον ΣΥΡΙΖΑ.</w:t>
      </w:r>
    </w:p>
    <w:p w14:paraId="2B06E583" w14:textId="77777777" w:rsidR="00186434" w:rsidRDefault="00E01EC9">
      <w:pPr>
        <w:spacing w:line="600" w:lineRule="auto"/>
        <w:ind w:firstLine="720"/>
        <w:contextualSpacing/>
        <w:jc w:val="both"/>
        <w:rPr>
          <w:rFonts w:eastAsia="Times New Roman"/>
          <w:szCs w:val="24"/>
        </w:rPr>
      </w:pPr>
      <w:r>
        <w:rPr>
          <w:rFonts w:eastAsia="Times New Roman"/>
          <w:b/>
          <w:szCs w:val="24"/>
        </w:rPr>
        <w:t>ΑΘΑ</w:t>
      </w:r>
      <w:r>
        <w:rPr>
          <w:rFonts w:eastAsia="Times New Roman"/>
          <w:b/>
          <w:szCs w:val="24"/>
        </w:rPr>
        <w:t xml:space="preserve">ΝΑΣΙΟΣ ΠΑΠΑΔΟΠΟΥΛΟΣ: </w:t>
      </w:r>
      <w:r>
        <w:rPr>
          <w:rFonts w:eastAsia="Times New Roman"/>
          <w:szCs w:val="24"/>
        </w:rPr>
        <w:t xml:space="preserve">Θεωρούσαμε αυτονόητο, αγαπητοί συνάδελφοι, ότι στα ζητήματα που είναι αυτονόητα, όπως αυτό για το οποίο καταθέσαμε τροπολογία ορισμένοι Βουλευτές, προκειμένου οι εκλογές για τη διοίκηση των </w:t>
      </w:r>
      <w:r>
        <w:rPr>
          <w:rFonts w:eastAsia="Times New Roman"/>
          <w:szCs w:val="24"/>
        </w:rPr>
        <w:t>ι</w:t>
      </w:r>
      <w:r>
        <w:rPr>
          <w:rFonts w:eastAsia="Times New Roman"/>
          <w:szCs w:val="24"/>
        </w:rPr>
        <w:t xml:space="preserve">ατρικών </w:t>
      </w:r>
      <w:r>
        <w:rPr>
          <w:rFonts w:eastAsia="Times New Roman"/>
          <w:szCs w:val="24"/>
        </w:rPr>
        <w:t>σ</w:t>
      </w:r>
      <w:r>
        <w:rPr>
          <w:rFonts w:eastAsia="Times New Roman"/>
          <w:szCs w:val="24"/>
        </w:rPr>
        <w:t>υλλόγων όλης της χώρας και για τη δ</w:t>
      </w:r>
      <w:r>
        <w:rPr>
          <w:rFonts w:eastAsia="Times New Roman"/>
          <w:szCs w:val="24"/>
        </w:rPr>
        <w:t xml:space="preserve">ιοίκηση του Πανελλήνιου </w:t>
      </w:r>
      <w:r>
        <w:rPr>
          <w:rFonts w:eastAsia="Times New Roman"/>
          <w:szCs w:val="24"/>
        </w:rPr>
        <w:lastRenderedPageBreak/>
        <w:t xml:space="preserve">Ιατρικού Συλλόγου να γίνουν στα τέσσερα χρόνια, ότι θα περνούσε αυτονόητα σχεδόν -θα έλεγα- από όλες τις πτέρυγες της Βουλής. </w:t>
      </w:r>
    </w:p>
    <w:p w14:paraId="2B06E584" w14:textId="77777777" w:rsidR="00186434" w:rsidRDefault="00E01EC9">
      <w:pPr>
        <w:spacing w:line="600" w:lineRule="auto"/>
        <w:ind w:firstLine="720"/>
        <w:contextualSpacing/>
        <w:jc w:val="both"/>
        <w:rPr>
          <w:rFonts w:eastAsia="Times New Roman"/>
          <w:szCs w:val="24"/>
        </w:rPr>
      </w:pPr>
      <w:r>
        <w:rPr>
          <w:rFonts w:eastAsia="Times New Roman"/>
          <w:szCs w:val="24"/>
        </w:rPr>
        <w:t>Φαίνεται, όμως, σήμερα ότι τα αυτονόητα δεν είναι τόσο αυτονόητα. Από την πλευρά του κ. Βορίδη δεν με εξέ</w:t>
      </w:r>
      <w:r>
        <w:rPr>
          <w:rFonts w:eastAsia="Times New Roman"/>
          <w:szCs w:val="24"/>
        </w:rPr>
        <w:t xml:space="preserve">πληξε η ακραία επιθετικότητα. Με εξέπληξε ειλικρινά η στάση του κ. Τζαβάρα. Τι είπε; Μέχρι και για παραβίαση ανθρώπινων δικαιωμάτων, γιατί λέει ότι βούληση των </w:t>
      </w:r>
      <w:r>
        <w:rPr>
          <w:rFonts w:eastAsia="Times New Roman"/>
          <w:szCs w:val="24"/>
        </w:rPr>
        <w:t>ι</w:t>
      </w:r>
      <w:r>
        <w:rPr>
          <w:rFonts w:eastAsia="Times New Roman"/>
          <w:szCs w:val="24"/>
        </w:rPr>
        <w:t xml:space="preserve">ατρικών </w:t>
      </w:r>
      <w:r>
        <w:rPr>
          <w:rFonts w:eastAsia="Times New Roman"/>
          <w:szCs w:val="24"/>
        </w:rPr>
        <w:t>σ</w:t>
      </w:r>
      <w:r>
        <w:rPr>
          <w:rFonts w:eastAsia="Times New Roman"/>
          <w:szCs w:val="24"/>
        </w:rPr>
        <w:t>υλλόγων είναι να μη γίνουν οι εκλογές με παράταση, αλλά να γίνουν τώρα.</w:t>
      </w:r>
    </w:p>
    <w:p w14:paraId="2B06E585" w14:textId="77777777" w:rsidR="00186434" w:rsidRDefault="00E01EC9">
      <w:pPr>
        <w:spacing w:line="600" w:lineRule="auto"/>
        <w:ind w:firstLine="720"/>
        <w:contextualSpacing/>
        <w:jc w:val="both"/>
        <w:rPr>
          <w:rFonts w:eastAsia="Times New Roman" w:cs="Times New Roman"/>
          <w:szCs w:val="24"/>
        </w:rPr>
      </w:pPr>
      <w:r>
        <w:rPr>
          <w:rFonts w:eastAsia="Times New Roman"/>
          <w:szCs w:val="24"/>
        </w:rPr>
        <w:t xml:space="preserve">Κοιτάξτε λίγο: Οι </w:t>
      </w:r>
      <w:r>
        <w:rPr>
          <w:rFonts w:eastAsia="Times New Roman"/>
          <w:szCs w:val="24"/>
        </w:rPr>
        <w:t>ι</w:t>
      </w:r>
      <w:r>
        <w:rPr>
          <w:rFonts w:eastAsia="Times New Roman"/>
          <w:szCs w:val="24"/>
        </w:rPr>
        <w:t xml:space="preserve">ατρικοί </w:t>
      </w:r>
      <w:r>
        <w:rPr>
          <w:rFonts w:eastAsia="Times New Roman"/>
          <w:szCs w:val="24"/>
        </w:rPr>
        <w:t>σ</w:t>
      </w:r>
      <w:r>
        <w:rPr>
          <w:rFonts w:eastAsia="Times New Roman"/>
          <w:szCs w:val="24"/>
        </w:rPr>
        <w:t>ύλλογοι όλης της χώρας, η γενική συνέλευση του Πανελλήνιου Ιατρικού Συλλόγου, η διαβούλευση που έχει γίνει πάνω σε ένα σχέδιο νόμου, το οποίο έχει ετοιμάσει το Υπουργείο Υγείας, έχουν καταλήξει ότι στις διατάξεις για τον εκσυγχρ</w:t>
      </w:r>
      <w:r>
        <w:rPr>
          <w:rFonts w:eastAsia="Times New Roman"/>
          <w:szCs w:val="24"/>
        </w:rPr>
        <w:t xml:space="preserve">ονισμό της ιατρικής νομοθεσίας πρέπει να περιλαμβάνεται και η δυνατότητα της τετραετούς αντί της τριετούς θητείας και η εναρμόνιση των εκλογών στους </w:t>
      </w:r>
      <w:r>
        <w:rPr>
          <w:rFonts w:eastAsia="Times New Roman"/>
          <w:szCs w:val="24"/>
        </w:rPr>
        <w:t>ι</w:t>
      </w:r>
      <w:r>
        <w:rPr>
          <w:rFonts w:eastAsia="Times New Roman"/>
          <w:szCs w:val="24"/>
        </w:rPr>
        <w:t xml:space="preserve">ατρικούς </w:t>
      </w:r>
      <w:r>
        <w:rPr>
          <w:rFonts w:eastAsia="Times New Roman"/>
          <w:szCs w:val="24"/>
        </w:rPr>
        <w:t>σ</w:t>
      </w:r>
      <w:r>
        <w:rPr>
          <w:rFonts w:eastAsia="Times New Roman"/>
          <w:szCs w:val="24"/>
        </w:rPr>
        <w:t>υλλόγους όλης της χώρας με το νέο σύστημα αντιπροσώπευσης, το οποίο περιλαμβάνεται μέσα.</w:t>
      </w:r>
      <w:r>
        <w:rPr>
          <w:rFonts w:eastAsia="Times New Roman" w:cs="Times New Roman"/>
          <w:szCs w:val="24"/>
        </w:rPr>
        <w:t xml:space="preserve"> Τ</w:t>
      </w:r>
      <w:r>
        <w:rPr>
          <w:rFonts w:eastAsia="Times New Roman" w:cs="Times New Roman"/>
          <w:szCs w:val="24"/>
        </w:rPr>
        <w:t>ο αίτη</w:t>
      </w:r>
      <w:r>
        <w:rPr>
          <w:rFonts w:eastAsia="Times New Roman" w:cs="Times New Roman"/>
          <w:szCs w:val="24"/>
        </w:rPr>
        <w:t xml:space="preserve">μα το οποίο φέρνουμε εμείς για τη νομοθετική τροπολογία είναι σε απόλυτη συνεννόηση με τη </w:t>
      </w:r>
      <w:r>
        <w:rPr>
          <w:rFonts w:eastAsia="Times New Roman" w:cs="Times New Roman"/>
          <w:szCs w:val="24"/>
        </w:rPr>
        <w:t>δ</w:t>
      </w:r>
      <w:r>
        <w:rPr>
          <w:rFonts w:eastAsia="Times New Roman" w:cs="Times New Roman"/>
          <w:szCs w:val="24"/>
        </w:rPr>
        <w:t xml:space="preserve">ιοίκηση του Πανελλήνιου Ιατρικού Συλλόγου. </w:t>
      </w:r>
    </w:p>
    <w:p w14:paraId="2B06E58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Κάποιοι όμως της ακραίας επιθετικότητας ήρθαν εδώ μέσα με αντιπολιτευτική τακτική απέναντι στην κυβερνητική </w:t>
      </w:r>
      <w:r>
        <w:rPr>
          <w:rFonts w:eastAsia="Times New Roman" w:cs="Times New Roman"/>
          <w:szCs w:val="24"/>
        </w:rPr>
        <w:t>π</w:t>
      </w:r>
      <w:r>
        <w:rPr>
          <w:rFonts w:eastAsia="Times New Roman" w:cs="Times New Roman"/>
          <w:szCs w:val="24"/>
        </w:rPr>
        <w:t>λειοψηφία λέ</w:t>
      </w:r>
      <w:r>
        <w:rPr>
          <w:rFonts w:eastAsia="Times New Roman" w:cs="Times New Roman"/>
          <w:szCs w:val="24"/>
        </w:rPr>
        <w:t>γοντ</w:t>
      </w:r>
      <w:r>
        <w:rPr>
          <w:rFonts w:eastAsia="Times New Roman" w:cs="Times New Roman"/>
          <w:szCs w:val="24"/>
        </w:rPr>
        <w:t>ά</w:t>
      </w:r>
      <w:r>
        <w:rPr>
          <w:rFonts w:eastAsia="Times New Roman" w:cs="Times New Roman"/>
          <w:szCs w:val="24"/>
        </w:rPr>
        <w:t>ς μας τα περίεργα, ότι «ακόμα και σ’ αυτά με τα οποία συμφωνούμε, εμείς θα τα καταψηφίζουμε». Διότι έχετε την αυταπάτη ότι θα πέσει η Κυβέρνηση. Διότι μέχρι τώρα δεν κατορθώσατε με τις αλλεπάλληλες προσπάθειές σας να πέσει η Κυβέρνηση. Τώρα φοβάστε πά</w:t>
      </w:r>
      <w:r>
        <w:rPr>
          <w:rFonts w:eastAsia="Times New Roman" w:cs="Times New Roman"/>
          <w:szCs w:val="24"/>
        </w:rPr>
        <w:t>ρα πολύ ότι</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όλες τις διαφωνίες που έχουμε με τους ΑΝΕΛ σε αρκετά ζητήματα, αυτή η κυβερνητική </w:t>
      </w:r>
      <w:r>
        <w:rPr>
          <w:rFonts w:eastAsia="Times New Roman" w:cs="Times New Roman"/>
          <w:szCs w:val="24"/>
        </w:rPr>
        <w:t>π</w:t>
      </w:r>
      <w:r>
        <w:rPr>
          <w:rFonts w:eastAsia="Times New Roman" w:cs="Times New Roman"/>
          <w:szCs w:val="24"/>
        </w:rPr>
        <w:t>λειοψηφία θα πάει στις επόμενες εκλογές</w:t>
      </w:r>
      <w:r>
        <w:rPr>
          <w:rFonts w:eastAsia="Times New Roman" w:cs="Times New Roman"/>
          <w:szCs w:val="24"/>
        </w:rPr>
        <w:t>,</w:t>
      </w:r>
      <w:r>
        <w:rPr>
          <w:rFonts w:eastAsia="Times New Roman" w:cs="Times New Roman"/>
          <w:szCs w:val="24"/>
        </w:rPr>
        <w:t xml:space="preserve"> για να απολογηθεί για το σύνολο του έργου της, για να παρουσιάσει τη δυνατότητα μιας συνολικής ανασυγκρότησης της </w:t>
      </w:r>
      <w:r>
        <w:rPr>
          <w:rFonts w:eastAsia="Times New Roman" w:cs="Times New Roman"/>
          <w:szCs w:val="24"/>
        </w:rPr>
        <w:t>χώρας σε όλα τα επίπεδα, για να μπορέσουμε να παρουσιάσουμε στους Έλληνες πολίτες ότι εμείς κάναμε καθετί ώστε να φύγουμε από την κηδεμονία, για να μπορούμε να πούμε ότι η Ελλάδα που παραδίδουμε σε σχέση με την Ελλάδα που παραλάβαμε είναι πάρα πολύ καλύτερ</w:t>
      </w:r>
      <w:r>
        <w:rPr>
          <w:rFonts w:eastAsia="Times New Roman" w:cs="Times New Roman"/>
          <w:szCs w:val="24"/>
        </w:rPr>
        <w:t xml:space="preserve">η. </w:t>
      </w:r>
    </w:p>
    <w:p w14:paraId="2B06E58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ορισμένα είναι αυτονόητα για κάποιες πλευρές της Βουλής, θα πρέπει να προετοιμάζονται και για την απλή αναλογική, όπως θα έπρεπε να είναι η Δημοκρατική Συμπαράταξη. Θα έπρεπε! </w:t>
      </w:r>
    </w:p>
    <w:p w14:paraId="2B06E58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Τι μας είπε εδώ; Εναρμονίζεται -λέει- με την αντιπολιτευτική τακτική</w:t>
      </w:r>
      <w:r>
        <w:rPr>
          <w:rFonts w:eastAsia="Times New Roman" w:cs="Times New Roman"/>
          <w:szCs w:val="24"/>
        </w:rPr>
        <w:t xml:space="preserve"> της Νέας Δημοκρατίας. Δεν ξέρουμε ακόμα ποιον θα βγάλουν οι εκλογές για νέα ή νέο Πρόεδρο στο σχήμα που θα προκύψει. Ελπίζουμε, όμως, ότι η λογική η οποία οδηγεί σε προγραμματικές συγκλίσεις να μην είναι στη βάση αυτής της επιχειρηματολογίας που παρουσίασ</w:t>
      </w:r>
      <w:r>
        <w:rPr>
          <w:rFonts w:eastAsia="Times New Roman" w:cs="Times New Roman"/>
          <w:szCs w:val="24"/>
        </w:rPr>
        <w:t xml:space="preserve">αν εδώ μέσα. Διότι αυτό εμποδίζει κάθε προσπάθεια προγραμματικών συνεννοήσεων. </w:t>
      </w:r>
    </w:p>
    <w:p w14:paraId="2B06E58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Καταλαβαίνουμε πάρα πολύ καλά τις αντιθέσεις του Κομμουνιστικού Κόμματος Ελλάδας σε αρκετά ζητήματα στα οποία έχει το νομοσχέδιο και οι τροπολογίες. Δεν κατανοούμε εκείνους, οι</w:t>
      </w:r>
      <w:r>
        <w:rPr>
          <w:rFonts w:eastAsia="Times New Roman" w:cs="Times New Roman"/>
          <w:szCs w:val="24"/>
        </w:rPr>
        <w:t xml:space="preserve"> οποίοι λένε πολύ καθαρά ότι «</w:t>
      </w:r>
      <w:r>
        <w:rPr>
          <w:rFonts w:eastAsia="Times New Roman" w:cs="Times New Roman"/>
          <w:szCs w:val="24"/>
        </w:rPr>
        <w:t>ε</w:t>
      </w:r>
      <w:r>
        <w:rPr>
          <w:rFonts w:eastAsia="Times New Roman" w:cs="Times New Roman"/>
          <w:szCs w:val="24"/>
        </w:rPr>
        <w:t>μείς συμφωνούμε, αλλά</w:t>
      </w:r>
      <w:r>
        <w:rPr>
          <w:rFonts w:eastAsia="Times New Roman" w:cs="Times New Roman"/>
          <w:szCs w:val="24"/>
        </w:rPr>
        <w:t>,</w:t>
      </w:r>
      <w:r>
        <w:rPr>
          <w:rFonts w:eastAsia="Times New Roman" w:cs="Times New Roman"/>
          <w:szCs w:val="24"/>
        </w:rPr>
        <w:t xml:space="preserve"> για αντιπολιτευτικούς λόγους, επειδή νομίζουμε ότι θα πέσετε, δεν τις ψηφίζουμε». </w:t>
      </w:r>
    </w:p>
    <w:p w14:paraId="2B06E58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πό την πλευρά του Ποταμιού, θα ήταν παράλ</w:t>
      </w:r>
      <w:r>
        <w:rPr>
          <w:rFonts w:eastAsia="Times New Roman" w:cs="Times New Roman"/>
          <w:szCs w:val="24"/>
        </w:rPr>
        <w:t>ει</w:t>
      </w:r>
      <w:r>
        <w:rPr>
          <w:rFonts w:eastAsia="Times New Roman" w:cs="Times New Roman"/>
          <w:szCs w:val="24"/>
        </w:rPr>
        <w:t>ψη από μέρους μου να μην τονίσω ότι ήταν πάρα πολύ σημαντική η ενότητα θεωρ</w:t>
      </w:r>
      <w:r>
        <w:rPr>
          <w:rFonts w:eastAsia="Times New Roman" w:cs="Times New Roman"/>
          <w:szCs w:val="24"/>
        </w:rPr>
        <w:t>ίας και πράξης που παρουσίασαν εδώ μέσα. Είπαν πάρα πολύ καθαρά ότι «</w:t>
      </w:r>
      <w:r>
        <w:rPr>
          <w:rFonts w:eastAsia="Times New Roman" w:cs="Times New Roman"/>
          <w:szCs w:val="24"/>
        </w:rPr>
        <w:t>σ</w:t>
      </w:r>
      <w:r>
        <w:rPr>
          <w:rFonts w:eastAsia="Times New Roman" w:cs="Times New Roman"/>
          <w:szCs w:val="24"/>
        </w:rPr>
        <w:t xml:space="preserve">τα ζητήματα στα οποία συμφωνούμε, εμείς θα πάμε μέχρι το τέλος». </w:t>
      </w:r>
    </w:p>
    <w:p w14:paraId="2B06E58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ροέκυψαν κι άλλα ζητήματα πάρα πολύ σοβαρά, με βάση τροπολογία η οποία κατατίθεται μέσα στο νομοσχέδιο, όπως ένα </w:t>
      </w:r>
      <w:r>
        <w:rPr>
          <w:rFonts w:eastAsia="Times New Roman" w:cs="Times New Roman"/>
          <w:szCs w:val="24"/>
        </w:rPr>
        <w:lastRenderedPageBreak/>
        <w:t>ναζιστ</w:t>
      </w:r>
      <w:r>
        <w:rPr>
          <w:rFonts w:eastAsia="Times New Roman" w:cs="Times New Roman"/>
          <w:szCs w:val="24"/>
        </w:rPr>
        <w:t>ικό κήρυγμα περί πατριωτισμού</w:t>
      </w:r>
      <w:r>
        <w:rPr>
          <w:rFonts w:eastAsia="Times New Roman" w:cs="Times New Roman"/>
          <w:szCs w:val="24"/>
        </w:rPr>
        <w:t>,</w:t>
      </w:r>
      <w:r>
        <w:rPr>
          <w:rFonts w:eastAsia="Times New Roman" w:cs="Times New Roman"/>
          <w:szCs w:val="24"/>
        </w:rPr>
        <w:t xml:space="preserve"> το οποίο βάζει την εξής περίεργη λογική: </w:t>
      </w:r>
      <w:r>
        <w:rPr>
          <w:rFonts w:eastAsia="Times New Roman" w:cs="Times New Roman"/>
          <w:szCs w:val="24"/>
        </w:rPr>
        <w:t>π</w:t>
      </w:r>
      <w:r>
        <w:rPr>
          <w:rFonts w:eastAsia="Times New Roman" w:cs="Times New Roman"/>
          <w:szCs w:val="24"/>
        </w:rPr>
        <w:t xml:space="preserve">ατριώτες είναι οι ναζί, εμείς είμαστε -λέει- αντιπατριώτες. </w:t>
      </w:r>
    </w:p>
    <w:p w14:paraId="2B06E58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Ξέρετε κανέναν από τους ναζί της εποχής του πατριωτικού αγώνα εναντίον των Γερμανών κατακτητών να συμμετέχει σε πατριωτικό</w:t>
      </w:r>
      <w:r>
        <w:rPr>
          <w:rFonts w:eastAsia="Times New Roman" w:cs="Times New Roman"/>
          <w:szCs w:val="24"/>
        </w:rPr>
        <w:t xml:space="preserve"> κίνημα; Πείτε μου έναν! Ήταν συνεργάτης των Γερμανών. Ξέρετε ποια στάση κράτησαν οι Κομμουνιστές, οι Αριστεροί στον πατριωτισμό και μας κάνετε κηρύγματα εδώ μέσα; </w:t>
      </w:r>
    </w:p>
    <w:p w14:paraId="2B06E58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υτά τα ζητήματα αφορούν και την αγνή σχέση μας με του</w:t>
      </w:r>
      <w:r>
        <w:rPr>
          <w:rFonts w:eastAsia="Times New Roman" w:cs="Times New Roman"/>
          <w:szCs w:val="24"/>
        </w:rPr>
        <w:t>ς</w:t>
      </w:r>
      <w:r>
        <w:rPr>
          <w:rFonts w:eastAsia="Times New Roman" w:cs="Times New Roman"/>
          <w:szCs w:val="24"/>
        </w:rPr>
        <w:t xml:space="preserve"> Ανεξάρτητους Έλληνες. Ο Θανάσης </w:t>
      </w:r>
      <w:proofErr w:type="spellStart"/>
      <w:r>
        <w:rPr>
          <w:rFonts w:eastAsia="Times New Roman" w:cs="Times New Roman"/>
          <w:szCs w:val="24"/>
        </w:rPr>
        <w:t>Παπ</w:t>
      </w:r>
      <w:r>
        <w:rPr>
          <w:rFonts w:eastAsia="Times New Roman" w:cs="Times New Roman"/>
          <w:szCs w:val="24"/>
        </w:rPr>
        <w:t>αχριστόπουλος</w:t>
      </w:r>
      <w:proofErr w:type="spellEnd"/>
      <w:r>
        <w:rPr>
          <w:rFonts w:eastAsia="Times New Roman" w:cs="Times New Roman"/>
          <w:szCs w:val="24"/>
        </w:rPr>
        <w:t>,</w:t>
      </w:r>
      <w:r>
        <w:rPr>
          <w:rFonts w:eastAsia="Times New Roman" w:cs="Times New Roman"/>
          <w:szCs w:val="24"/>
        </w:rPr>
        <w:t xml:space="preserve"> που τον εκτιμώ, μας είπε ούτε λίγο ούτε πολύ, αγαπητέ Υπουργέ, ότι θα πρέπει να αποσύρουμε την τροπολογία, επειδή είναι αντίθετη με τις πατριωτικές ευαισθησίες των ΑΝΕΛ. Να είμαστε καθαροί. Σε ζητήματα που είναι θέματα αρχών, κάνουμε κι εμεί</w:t>
      </w:r>
      <w:r>
        <w:rPr>
          <w:rFonts w:eastAsia="Times New Roman" w:cs="Times New Roman"/>
          <w:szCs w:val="24"/>
        </w:rPr>
        <w:t xml:space="preserve">ς έκκληση και στον Πρόεδρο των ΑΝΕΛ και στην Κοινοβουλευτική τους Ομάδα. </w:t>
      </w:r>
    </w:p>
    <w:p w14:paraId="2B06E58E"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Γιατί ο Πρόεδρος των ΑΝΕΛ, ο κ. Καμμένος, είπε ότι «θα πάμε μαζί για να δώσουμε τη μάχη του έργου που κάνουμε στις επόμενες εκλογές». Αυτό, όμως, με τέτοια τερτίπια, δεν πάει </w:t>
      </w:r>
      <w:r>
        <w:rPr>
          <w:rFonts w:eastAsia="Times New Roman"/>
          <w:szCs w:val="24"/>
        </w:rPr>
        <w:lastRenderedPageBreak/>
        <w:t xml:space="preserve">πολύ. </w:t>
      </w:r>
      <w:r>
        <w:rPr>
          <w:rFonts w:eastAsia="Times New Roman"/>
          <w:szCs w:val="24"/>
        </w:rPr>
        <w:t>Ν</w:t>
      </w:r>
      <w:r>
        <w:rPr>
          <w:rFonts w:eastAsia="Times New Roman"/>
          <w:szCs w:val="24"/>
        </w:rPr>
        <w:t xml:space="preserve">ομίζω ότι αυτή η προειδοποίηση πρέπει να απευθυνθεί. Οι καθαρές κουβέντες κάνουν και τους καθαρούς φίλους. </w:t>
      </w:r>
    </w:p>
    <w:p w14:paraId="2B06E58F"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2B06E590" w14:textId="77777777" w:rsidR="00186434" w:rsidRDefault="00E01EC9">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πειδή επιμένω ότι πρέπει να προετοιμαζόμαστε για ένα Κοινοβούλι</w:t>
      </w:r>
      <w:r>
        <w:rPr>
          <w:rFonts w:eastAsia="Times New Roman"/>
          <w:szCs w:val="24"/>
        </w:rPr>
        <w:t>ο, μετά τις επόμενες εκλογές, της απλής αναλογικής, που θα δημιουργεί πραγματικά προγραμματικές συμφωνίες, ας κάνουμε από τώρα αυτές τις συζητήσεις. Ας τις κάνουμε από τώρα</w:t>
      </w:r>
      <w:r>
        <w:rPr>
          <w:rFonts w:eastAsia="Times New Roman"/>
          <w:szCs w:val="24"/>
        </w:rPr>
        <w:t>,</w:t>
      </w:r>
      <w:r>
        <w:rPr>
          <w:rFonts w:eastAsia="Times New Roman"/>
          <w:szCs w:val="24"/>
        </w:rPr>
        <w:t xml:space="preserve"> για να είμαστε καθαροί. </w:t>
      </w:r>
    </w:p>
    <w:p w14:paraId="2B06E591" w14:textId="77777777" w:rsidR="00186434" w:rsidRDefault="00E01EC9">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ια τελική λέξη περί αξιολόγησης. Όλοι μας ωριμάζουμε. Κι</w:t>
      </w:r>
      <w:r>
        <w:rPr>
          <w:rFonts w:eastAsia="Times New Roman"/>
          <w:szCs w:val="24"/>
        </w:rPr>
        <w:t xml:space="preserve"> εμείς κάποια περίοδο επιτρέπαμε σε ορισμένες από τις συνδικαλιστικές αποχρώσεις να θεωρούν ότι είναι κατά της αξιολόγησης, επειδή είχαν προβληματισμούς για το αν θα γίνονταν σωστά η αξιολόγηση. Να ξεκαθαρίζουμε. Η αξιολόγηση για όλους μας, από τους πάνω μ</w:t>
      </w:r>
      <w:r>
        <w:rPr>
          <w:rFonts w:eastAsia="Times New Roman"/>
          <w:szCs w:val="24"/>
        </w:rPr>
        <w:t xml:space="preserve">έχρι τους κάτω, από τον Πρωθυπουργό, από τους Υπουργούς, από τους Γενικούς Γραμματείς, από τους Γενικούς Διευθυντές, μέχρι τους υπαλλήλους, είναι μια αναγκαιότητα. Αξιολογούνται οι πάντες. Και οι Υπουργοί αξιολογούνται. </w:t>
      </w:r>
      <w:r>
        <w:rPr>
          <w:rFonts w:eastAsia="Times New Roman"/>
          <w:szCs w:val="24"/>
        </w:rPr>
        <w:t>Α</w:t>
      </w:r>
      <w:r>
        <w:rPr>
          <w:rFonts w:eastAsia="Times New Roman"/>
          <w:szCs w:val="24"/>
        </w:rPr>
        <w:t>ξιολογούνται γι’ αυτά που κάνουν, σ</w:t>
      </w:r>
      <w:r>
        <w:rPr>
          <w:rFonts w:eastAsia="Times New Roman"/>
          <w:szCs w:val="24"/>
        </w:rPr>
        <w:t xml:space="preserve">ε σχέση με αυτά τα οποία οφείλουμε να κάνουμε. </w:t>
      </w:r>
    </w:p>
    <w:p w14:paraId="2B06E592"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Ό</w:t>
      </w:r>
      <w:r>
        <w:rPr>
          <w:rFonts w:eastAsia="Times New Roman"/>
          <w:szCs w:val="24"/>
        </w:rPr>
        <w:t>σον αφορά την αξιολόγηση, οφείλουμε να πούμε πάρα πολύ καθαρά και προς την ΑΔΕΔΥ και προς τους δημόσιους υπάλληλους, οι οποίοι συνεχίζουν να έχουν τη γνώμη ότι θα αξιολογηθούν με έναν τρόπο όπως είχε παρουσι</w:t>
      </w:r>
      <w:r>
        <w:rPr>
          <w:rFonts w:eastAsia="Times New Roman"/>
          <w:szCs w:val="24"/>
        </w:rPr>
        <w:t xml:space="preserve">αστεί από το παρελθόν, ότι αυτή η Κυβέρνηση παρουσίασε μια μεγάλη δημοκρατική μεταρρύθμιση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Δεν υλοποιήθηκε μέχρι τώρα. Έχουν δίκιο που κάνουν κριτική ότι το Μητρώο Επιτελικών Στελεχών δεν εφαρμόστηκε ακόμη, όπως και αρκετά άλλα από τα</w:t>
      </w:r>
      <w:r>
        <w:rPr>
          <w:rFonts w:eastAsia="Times New Roman"/>
          <w:szCs w:val="24"/>
        </w:rPr>
        <w:t xml:space="preserve"> ζητήματα που θα επιτάχυναν την αξιολόγηση.</w:t>
      </w:r>
    </w:p>
    <w:p w14:paraId="2B06E593"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Παπαδόπουλε, ολοκληρώστε, σας παρακαλώ. </w:t>
      </w:r>
    </w:p>
    <w:p w14:paraId="2B06E594" w14:textId="77777777" w:rsidR="00186434" w:rsidRDefault="00E01EC9">
      <w:pPr>
        <w:spacing w:line="600" w:lineRule="auto"/>
        <w:ind w:firstLine="720"/>
        <w:contextualSpacing/>
        <w:jc w:val="both"/>
        <w:rPr>
          <w:rFonts w:eastAsia="Times New Roman"/>
          <w:szCs w:val="24"/>
        </w:rPr>
      </w:pPr>
      <w:r>
        <w:rPr>
          <w:rFonts w:eastAsia="Times New Roman"/>
          <w:b/>
          <w:szCs w:val="24"/>
        </w:rPr>
        <w:t>ΑΘΑΝΑΣΙΟΣ ΠΑΠΑΔΟΠΟΥΛΟΣ:</w:t>
      </w:r>
      <w:r>
        <w:rPr>
          <w:rFonts w:eastAsia="Times New Roman"/>
          <w:szCs w:val="24"/>
        </w:rPr>
        <w:t xml:space="preserve"> Τελειώνω, κύριε Πρόεδρε. </w:t>
      </w:r>
    </w:p>
    <w:p w14:paraId="2B06E595"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Όμως, αυτή η Κυβέρνηση έχει προχωρήσει στην αξιολόγηση των </w:t>
      </w:r>
      <w:r>
        <w:rPr>
          <w:rFonts w:eastAsia="Times New Roman"/>
          <w:szCs w:val="24"/>
        </w:rPr>
        <w:t>γ</w:t>
      </w:r>
      <w:r>
        <w:rPr>
          <w:rFonts w:eastAsia="Times New Roman"/>
          <w:szCs w:val="24"/>
        </w:rPr>
        <w:t xml:space="preserve">ενικών </w:t>
      </w:r>
      <w:r>
        <w:rPr>
          <w:rFonts w:eastAsia="Times New Roman"/>
          <w:szCs w:val="24"/>
        </w:rPr>
        <w:t>δ</w:t>
      </w:r>
      <w:r>
        <w:rPr>
          <w:rFonts w:eastAsia="Times New Roman"/>
          <w:szCs w:val="24"/>
        </w:rPr>
        <w:t>ιευθυντών. Κά</w:t>
      </w:r>
      <w:r>
        <w:rPr>
          <w:rFonts w:eastAsia="Times New Roman"/>
          <w:szCs w:val="24"/>
        </w:rPr>
        <w:t xml:space="preserve">νουμε εμείς αξιολόγηση των </w:t>
      </w:r>
      <w:r>
        <w:rPr>
          <w:rFonts w:eastAsia="Times New Roman"/>
          <w:szCs w:val="24"/>
        </w:rPr>
        <w:t>δ</w:t>
      </w:r>
      <w:r>
        <w:rPr>
          <w:rFonts w:eastAsia="Times New Roman"/>
          <w:szCs w:val="24"/>
        </w:rPr>
        <w:t xml:space="preserve">ιοικητών των νοσοκομείων. Οι </w:t>
      </w:r>
      <w:r>
        <w:rPr>
          <w:rFonts w:eastAsia="Times New Roman"/>
          <w:szCs w:val="24"/>
        </w:rPr>
        <w:t>δ</w:t>
      </w:r>
      <w:r>
        <w:rPr>
          <w:rFonts w:eastAsia="Times New Roman"/>
          <w:szCs w:val="24"/>
        </w:rPr>
        <w:t xml:space="preserve">ιοικητές των νοσοκομείων αξιολογούνται και ορισμένοι από αυτούς που παρουσίασαν ένα αρνητικό έργο άρχισαν να παίρνουν και τον δρόμο της αρνητικής τους αξιολόγησης. </w:t>
      </w:r>
    </w:p>
    <w:p w14:paraId="2B06E596"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 xml:space="preserve">Η αξιολόγηση αυτή θα πρέπει να γίνει βίωμά μας, γιατί έτσι θα μπορέσουμε να κάνουμε μια κοινωνία η οποία θα έχει τον αξιοκρατικό τρόπο ανάδειξης και μια αξιολόγηση όλων μας γι’ αυτά που λέγαμε, γι’ αυτά που κάνουμε και γι’ αυτά που είναι το όραμά μας. </w:t>
      </w:r>
    </w:p>
    <w:p w14:paraId="2B06E597" w14:textId="77777777" w:rsidR="00186434" w:rsidRDefault="00E01EC9">
      <w:pPr>
        <w:spacing w:line="600" w:lineRule="auto"/>
        <w:ind w:firstLine="720"/>
        <w:contextualSpacing/>
        <w:jc w:val="both"/>
        <w:rPr>
          <w:rFonts w:eastAsia="Times New Roman"/>
          <w:szCs w:val="24"/>
        </w:rPr>
      </w:pPr>
      <w:r>
        <w:rPr>
          <w:rFonts w:eastAsia="Times New Roman"/>
          <w:szCs w:val="24"/>
        </w:rPr>
        <w:t>Ευχ</w:t>
      </w:r>
      <w:r>
        <w:rPr>
          <w:rFonts w:eastAsia="Times New Roman"/>
          <w:szCs w:val="24"/>
        </w:rPr>
        <w:t>αριστώ πολύ.</w:t>
      </w:r>
    </w:p>
    <w:p w14:paraId="2B06E598" w14:textId="77777777" w:rsidR="00186434" w:rsidRDefault="00E01EC9">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B06E599"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η Κοινοβουλευτική Εκπρόσωπος του ΣΥΡΙΖΑ κ. </w:t>
      </w:r>
      <w:proofErr w:type="spellStart"/>
      <w:r>
        <w:rPr>
          <w:rFonts w:eastAsia="Times New Roman"/>
          <w:szCs w:val="24"/>
        </w:rPr>
        <w:t>Βάκη</w:t>
      </w:r>
      <w:proofErr w:type="spellEnd"/>
      <w:r>
        <w:rPr>
          <w:rFonts w:eastAsia="Times New Roman"/>
          <w:szCs w:val="24"/>
        </w:rPr>
        <w:t xml:space="preserve">. </w:t>
      </w:r>
    </w:p>
    <w:p w14:paraId="2B06E59A" w14:textId="77777777" w:rsidR="00186434" w:rsidRDefault="00E01EC9">
      <w:pPr>
        <w:spacing w:line="600" w:lineRule="auto"/>
        <w:ind w:firstLine="720"/>
        <w:contextualSpacing/>
        <w:jc w:val="both"/>
        <w:rPr>
          <w:rFonts w:eastAsia="Times New Roman"/>
          <w:szCs w:val="24"/>
        </w:rPr>
      </w:pPr>
      <w:r>
        <w:rPr>
          <w:rFonts w:eastAsia="Times New Roman"/>
          <w:b/>
          <w:szCs w:val="24"/>
        </w:rPr>
        <w:t xml:space="preserve">ΦΩΤΕΙΝΗ ΒΑΚΗ: </w:t>
      </w:r>
      <w:r>
        <w:rPr>
          <w:rFonts w:eastAsia="Times New Roman"/>
          <w:szCs w:val="24"/>
        </w:rPr>
        <w:t>Κυρίες και κύριοι Βουλευτές, θα το άφηνα ασχολίαστο</w:t>
      </w:r>
      <w:r>
        <w:rPr>
          <w:rFonts w:eastAsia="Times New Roman"/>
          <w:szCs w:val="24"/>
        </w:rPr>
        <w:t>,</w:t>
      </w:r>
      <w:r>
        <w:rPr>
          <w:rFonts w:eastAsia="Times New Roman"/>
          <w:szCs w:val="24"/>
        </w:rPr>
        <w:t xml:space="preserve"> γιατί το βρήκα πολύ ευτελές ως επι</w:t>
      </w:r>
      <w:r>
        <w:rPr>
          <w:rFonts w:eastAsia="Times New Roman"/>
          <w:szCs w:val="24"/>
        </w:rPr>
        <w:t>χείρημα. Επειδή, όμως, το χρησιμοποίησαν πολλοί συνάδελφοι και από τη Νέα Δημοκρατία και από τη Δημοκρατική Συμπαράταξη και φαίνεται ότι αποτελεί το νέο αφήγημά σας, ελλείψει κάποιου άλλου το οποίο συνέχει το αρραγές, από το 2012, βεβαίως, μέτωπο Νέας Δημο</w:t>
      </w:r>
      <w:r>
        <w:rPr>
          <w:rFonts w:eastAsia="Times New Roman"/>
          <w:szCs w:val="24"/>
        </w:rPr>
        <w:t>κρατίας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Δημοκρατικής Συμπαράταξης, ας μου επιτρέψετε να κάνω ένα σχόλιο και επιτρέψτε μου να το εκφράσω κάπως </w:t>
      </w:r>
      <w:proofErr w:type="spellStart"/>
      <w:r>
        <w:rPr>
          <w:rFonts w:eastAsia="Times New Roman"/>
          <w:szCs w:val="24"/>
        </w:rPr>
        <w:t>φιλοσοφικ</w:t>
      </w:r>
      <w:r>
        <w:rPr>
          <w:rFonts w:eastAsia="Times New Roman"/>
          <w:szCs w:val="24"/>
        </w:rPr>
        <w:t>ώ</w:t>
      </w:r>
      <w:proofErr w:type="spellEnd"/>
      <w:r>
        <w:rPr>
          <w:rFonts w:eastAsia="Times New Roman"/>
          <w:szCs w:val="24"/>
        </w:rPr>
        <w:t xml:space="preserve"> τω τρόπω. </w:t>
      </w:r>
    </w:p>
    <w:p w14:paraId="2B06E59B"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Μάθαμε, λοιπόν, σήμερα ένα νέο αξιολογικό κριτήριο θεμελίωσης </w:t>
      </w:r>
      <w:proofErr w:type="spellStart"/>
      <w:r>
        <w:rPr>
          <w:rFonts w:eastAsia="Times New Roman"/>
          <w:szCs w:val="24"/>
        </w:rPr>
        <w:t>δικαιικών</w:t>
      </w:r>
      <w:proofErr w:type="spellEnd"/>
      <w:r>
        <w:rPr>
          <w:rFonts w:eastAsia="Times New Roman"/>
          <w:szCs w:val="24"/>
        </w:rPr>
        <w:t xml:space="preserve"> κρίσεων. Μάθαμε σήμερα ένα νέο κριτήριο </w:t>
      </w:r>
      <w:r>
        <w:rPr>
          <w:rFonts w:eastAsia="Times New Roman"/>
          <w:szCs w:val="24"/>
        </w:rPr>
        <w:lastRenderedPageBreak/>
        <w:t>αποτίμησης</w:t>
      </w:r>
      <w:r>
        <w:rPr>
          <w:rFonts w:eastAsia="Times New Roman"/>
          <w:szCs w:val="24"/>
        </w:rPr>
        <w:t xml:space="preserve"> της ορθότητας ή της μη ορθότητας ενός άρθρου, μιας διάταξης, ενός νομοσχεδίου. Θα πίστευε, λοιπόν, κάποιος ότι αυτό το κριτήριο θα ήταν, παραδείγματος χάριν, κατά πόσον ένας νόμος ωφελεί το κοινωνικό σύνολο ή κατά πόσον ένας νόμος υπηρετεί το δημόσιο συμφ</w:t>
      </w:r>
      <w:r>
        <w:rPr>
          <w:rFonts w:eastAsia="Times New Roman"/>
          <w:szCs w:val="24"/>
        </w:rPr>
        <w:t xml:space="preserve">έρον. </w:t>
      </w:r>
    </w:p>
    <w:p w14:paraId="2B06E59C" w14:textId="77777777" w:rsidR="00186434" w:rsidRDefault="00E01EC9">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 xml:space="preserve">ας λέει, εν </w:t>
      </w:r>
      <w:proofErr w:type="spellStart"/>
      <w:r>
        <w:rPr>
          <w:rFonts w:eastAsia="Times New Roman"/>
          <w:szCs w:val="24"/>
        </w:rPr>
        <w:t>χορώ</w:t>
      </w:r>
      <w:proofErr w:type="spellEnd"/>
      <w:r>
        <w:rPr>
          <w:rFonts w:eastAsia="Times New Roman"/>
          <w:szCs w:val="24"/>
        </w:rPr>
        <w:t>, η Νέα Δημοκρατία και η Δημοκρατική Συμπαράταξη ότι</w:t>
      </w:r>
      <w:r>
        <w:rPr>
          <w:rFonts w:eastAsia="Times New Roman"/>
          <w:szCs w:val="24"/>
        </w:rPr>
        <w:t>,</w:t>
      </w:r>
      <w:r>
        <w:rPr>
          <w:rFonts w:eastAsia="Times New Roman"/>
          <w:szCs w:val="24"/>
        </w:rPr>
        <w:t xml:space="preserve"> εφεξής, το κριτήριό της για το αν θα ψηφίζει εναντίον ενός νόμου θα είναι ένα και μοναδικό, το κατά πόσον αυτός ο νόμος θα τυγχάνει συμφωνίας ή συναίνεσης μεταξύ των συγκυβερνητώ</w:t>
      </w:r>
      <w:r>
        <w:rPr>
          <w:rFonts w:eastAsia="Times New Roman"/>
          <w:szCs w:val="24"/>
        </w:rPr>
        <w:t>ν ΣΥΡΙΖΑ και ΑΝΕΛ.</w:t>
      </w:r>
    </w:p>
    <w:p w14:paraId="2B06E59D"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Οποία </w:t>
      </w:r>
      <w:proofErr w:type="spellStart"/>
      <w:r>
        <w:rPr>
          <w:rFonts w:eastAsia="Times New Roman"/>
          <w:szCs w:val="24"/>
        </w:rPr>
        <w:t>σοβαρότης</w:t>
      </w:r>
      <w:proofErr w:type="spellEnd"/>
      <w:r>
        <w:rPr>
          <w:rFonts w:eastAsia="Times New Roman"/>
          <w:szCs w:val="24"/>
        </w:rPr>
        <w:t xml:space="preserve">! Έτσι ασκείτε εσείς νομοθετική εξουσία; Με αυτά τα κριτήρια ψηφίζετε νόμους του κράτους, νόμους που εφαρμόζονται στον ελληνικό λαό; Αυτά είναι τα κριτήριά σας; </w:t>
      </w:r>
      <w:r>
        <w:rPr>
          <w:rFonts w:eastAsia="Times New Roman"/>
          <w:szCs w:val="24"/>
        </w:rPr>
        <w:t>Μ</w:t>
      </w:r>
      <w:r>
        <w:rPr>
          <w:rFonts w:eastAsia="Times New Roman"/>
          <w:szCs w:val="24"/>
        </w:rPr>
        <w:t>ας κουνάτε και το δάχτυλο ότι ζητούμε τη συναίνεσή σας ή την</w:t>
      </w:r>
      <w:r>
        <w:rPr>
          <w:rFonts w:eastAsia="Times New Roman"/>
          <w:szCs w:val="24"/>
        </w:rPr>
        <w:t xml:space="preserve"> ψήφο σας! Ποιος ζήτησε την ψήφο σας; Ποιος ζήτησε τη συναίνεσή σας; Δεν ζητάμε την ψήφο σας. Παρ’ όλα αυτά, σας ζητούμε να εκφέρετε γνώμη και να εκφράσετε τη θέση σας για τις τροπολογίες, για το νομοσχέδιο.</w:t>
      </w:r>
    </w:p>
    <w:p w14:paraId="2B06E59E"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Ε</w:t>
      </w:r>
      <w:r>
        <w:rPr>
          <w:rFonts w:eastAsia="Times New Roman"/>
          <w:szCs w:val="24"/>
        </w:rPr>
        <w:t xml:space="preserve">ισέρχομαι τώρα στο κύριο μέρος του νομοσχεδίου </w:t>
      </w:r>
      <w:r>
        <w:rPr>
          <w:rFonts w:eastAsia="Times New Roman"/>
          <w:szCs w:val="24"/>
        </w:rPr>
        <w:t xml:space="preserve">και θα μου επιτρέψετε να πω δυο λόγια για κάποιες από τις τροπολογίες. Κατ’ αρχάς συζητούμε σήμερα την ενσωμάτωση στην εθνική νομοθεσία μιας </w:t>
      </w:r>
      <w:r>
        <w:rPr>
          <w:rFonts w:eastAsia="Times New Roman"/>
          <w:szCs w:val="24"/>
        </w:rPr>
        <w:t>ο</w:t>
      </w:r>
      <w:r>
        <w:rPr>
          <w:rFonts w:eastAsia="Times New Roman"/>
          <w:szCs w:val="24"/>
        </w:rPr>
        <w:t xml:space="preserve">δηγίας η οποία, σύμφωνα με την ορολογία των θεσμών της Ευρωπαϊκής Ένωσης, αποκαλείται «ευρωπαϊκός πυλώνας </w:t>
      </w:r>
      <w:r>
        <w:rPr>
          <w:rFonts w:eastAsia="Times New Roman"/>
          <w:szCs w:val="24"/>
        </w:rPr>
        <w:t>δικαιοσύνης, ασφάλειας και ανθρωπίνων δικαιωμάτων».</w:t>
      </w:r>
    </w:p>
    <w:p w14:paraId="2B06E59F" w14:textId="77777777" w:rsidR="00186434" w:rsidRDefault="00E01EC9">
      <w:pPr>
        <w:spacing w:line="600" w:lineRule="auto"/>
        <w:ind w:firstLine="720"/>
        <w:contextualSpacing/>
        <w:jc w:val="both"/>
        <w:rPr>
          <w:rFonts w:eastAsia="Times New Roman"/>
          <w:szCs w:val="24"/>
        </w:rPr>
      </w:pPr>
      <w:r>
        <w:rPr>
          <w:rFonts w:eastAsia="Times New Roman"/>
          <w:szCs w:val="24"/>
        </w:rPr>
        <w:t>Ο εν λόγω πυλώνας μπορεί να οδηγήσει σε κοινή αντιμετώπιση του οργανωμένου εγκλήματος</w:t>
      </w:r>
      <w:r>
        <w:rPr>
          <w:rFonts w:eastAsia="Times New Roman"/>
          <w:szCs w:val="24"/>
        </w:rPr>
        <w:t>,</w:t>
      </w:r>
      <w:r>
        <w:rPr>
          <w:rFonts w:eastAsia="Times New Roman"/>
          <w:szCs w:val="24"/>
        </w:rPr>
        <w:t xml:space="preserve"> διασφαλίζοντας την εύρυθμη λειτουργία του κοινού ευρωπαϊκού χώρου χωρίς εσωτερικά σύνορα. Πρόκειται βεβαίως για μια δ</w:t>
      </w:r>
      <w:r>
        <w:rPr>
          <w:rFonts w:eastAsia="Times New Roman"/>
          <w:szCs w:val="24"/>
        </w:rPr>
        <w:t>ιαδικασία αμφίσημη</w:t>
      </w:r>
      <w:r>
        <w:rPr>
          <w:rFonts w:eastAsia="Times New Roman"/>
          <w:szCs w:val="24"/>
        </w:rPr>
        <w:t>,</w:t>
      </w:r>
      <w:r>
        <w:rPr>
          <w:rFonts w:eastAsia="Times New Roman"/>
          <w:szCs w:val="24"/>
        </w:rPr>
        <w:t xml:space="preserve"> </w:t>
      </w:r>
      <w:r>
        <w:rPr>
          <w:rFonts w:eastAsia="Times New Roman"/>
          <w:szCs w:val="24"/>
        </w:rPr>
        <w:t>η οποία</w:t>
      </w:r>
      <w:r>
        <w:rPr>
          <w:rFonts w:eastAsia="Times New Roman"/>
          <w:szCs w:val="24"/>
        </w:rPr>
        <w:t xml:space="preserve"> ευλόγως προκάλεσε και κάποιες ενστάσεις, που άπτονται της προστασίας των προσωπικών δεδομένων, των κοινωνικών ελευθεριών αλλά και του πυρήνα του εθνικού κράτους και της κυριαρχίας του σε κάποιους νευραλγικούς τομείς, όπως είναι </w:t>
      </w:r>
      <w:r>
        <w:rPr>
          <w:rFonts w:eastAsia="Times New Roman"/>
          <w:szCs w:val="24"/>
        </w:rPr>
        <w:t xml:space="preserve">αυτοί της δικαιοσύνης και της εσωτερικής ασφάλειας. </w:t>
      </w:r>
    </w:p>
    <w:p w14:paraId="2B06E5A0" w14:textId="77777777" w:rsidR="00186434" w:rsidRDefault="00E01EC9">
      <w:pPr>
        <w:spacing w:line="600" w:lineRule="auto"/>
        <w:ind w:firstLine="720"/>
        <w:contextualSpacing/>
        <w:jc w:val="both"/>
        <w:rPr>
          <w:rFonts w:eastAsia="Times New Roman"/>
          <w:szCs w:val="24"/>
        </w:rPr>
      </w:pPr>
      <w:r>
        <w:rPr>
          <w:rFonts w:eastAsia="Times New Roman"/>
          <w:szCs w:val="24"/>
        </w:rPr>
        <w:t>Εισάγοντας μια κοινή δικαστική μέθοδο, αυτή της ευρωπαϊκής εντολής έρευνας στις δικαστικές υποθέσεις, η ενσωμάτωση αποσκοπεί στην περαιτέρω εμβάθυνση της Ευρωπαϊκής Ένωσης. Θεωρώ παρ’ όλα αυτά ότι έχει δ</w:t>
      </w:r>
      <w:r>
        <w:rPr>
          <w:rFonts w:eastAsia="Times New Roman"/>
          <w:szCs w:val="24"/>
        </w:rPr>
        <w:t xml:space="preserve">ιεξαχθεί μια αναλυτική </w:t>
      </w:r>
      <w:r>
        <w:rPr>
          <w:rFonts w:eastAsia="Times New Roman"/>
          <w:szCs w:val="24"/>
        </w:rPr>
        <w:lastRenderedPageBreak/>
        <w:t xml:space="preserve">και γόνιμη συζήτηση κατά τη διάρκεια της νομοτεχνικής επεξεργασίας του νομοσχεδίου στην αρμόδια επιτροπή και το Υπουργείο επεξήγησε επιμέρους </w:t>
      </w:r>
      <w:proofErr w:type="spellStart"/>
      <w:r>
        <w:rPr>
          <w:rFonts w:eastAsia="Times New Roman"/>
          <w:szCs w:val="24"/>
        </w:rPr>
        <w:t>εφαρμοστικές</w:t>
      </w:r>
      <w:proofErr w:type="spellEnd"/>
      <w:r>
        <w:rPr>
          <w:rFonts w:eastAsia="Times New Roman"/>
          <w:szCs w:val="24"/>
        </w:rPr>
        <w:t xml:space="preserve"> πρόνοιες σε σχέση με την προαναφερθείσα προβληματική.</w:t>
      </w:r>
    </w:p>
    <w:p w14:paraId="2B06E5A1" w14:textId="77777777" w:rsidR="00186434" w:rsidRDefault="00E01EC9">
      <w:pPr>
        <w:spacing w:line="600" w:lineRule="auto"/>
        <w:ind w:firstLine="720"/>
        <w:contextualSpacing/>
        <w:jc w:val="both"/>
        <w:rPr>
          <w:rFonts w:eastAsia="Times New Roman"/>
          <w:szCs w:val="24"/>
        </w:rPr>
      </w:pPr>
      <w:r>
        <w:rPr>
          <w:rFonts w:eastAsia="Times New Roman"/>
          <w:szCs w:val="24"/>
        </w:rPr>
        <w:t>Κυρίες και κύριοι συνάδε</w:t>
      </w:r>
      <w:r>
        <w:rPr>
          <w:rFonts w:eastAsia="Times New Roman"/>
          <w:szCs w:val="24"/>
        </w:rPr>
        <w:t>λφοι, θα ήθελα τώρα να αναφερθώ σε κάποιες τροπολογίες. Θα ξεκινήσω απ’ αυτή που αναφέρεται στην αξιολόγηση στο δημόσιο. Το τελευταίο πράγμα για το οποίο πρέπει να κατηγορήσετε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είναι ότι δημιούργησε πελατειακό κράτος ή ότι έκανε</w:t>
      </w:r>
      <w:r>
        <w:rPr>
          <w:rFonts w:eastAsia="Times New Roman"/>
          <w:szCs w:val="24"/>
        </w:rPr>
        <w:t xml:space="preserve"> ρουσφετολογικούς διορισμούς στο δημόσιο.</w:t>
      </w:r>
    </w:p>
    <w:p w14:paraId="2B06E5A2"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Οι κυβερνήσεις που δημιούργησαν το πελατειακό κράτος και τις </w:t>
      </w:r>
      <w:proofErr w:type="spellStart"/>
      <w:r>
        <w:rPr>
          <w:rFonts w:eastAsia="Times New Roman"/>
          <w:szCs w:val="24"/>
        </w:rPr>
        <w:t>τερατογενέσεις</w:t>
      </w:r>
      <w:proofErr w:type="spellEnd"/>
      <w:r>
        <w:rPr>
          <w:rFonts w:eastAsia="Times New Roman"/>
          <w:szCs w:val="24"/>
        </w:rPr>
        <w:t xml:space="preserve"> του, ήτοι ένα απολύτως δυσκίνητο και ανορθολογικό δημόσιο, ένα δημόσιο τρόπαιο και λάφυρο των πολιτικών και όχι του πολίτη, όταν ενέσκηψε </w:t>
      </w:r>
      <w:r>
        <w:rPr>
          <w:rFonts w:eastAsia="Times New Roman"/>
          <w:szCs w:val="24"/>
        </w:rPr>
        <w:t xml:space="preserve">η κρίση, απάντησαν στην κρίση με την κήρυξη ενός εργασιακού πολέμου. Ποιος ήταν αυτός; Να θυμίσουμε μερικά πράγματα: απολύσεις, διαθεσιμότητες, κατάργηση του τεκμηρίου της αθωότητας στο </w:t>
      </w:r>
      <w:r>
        <w:rPr>
          <w:rFonts w:eastAsia="Times New Roman"/>
          <w:szCs w:val="24"/>
        </w:rPr>
        <w:t>Π</w:t>
      </w:r>
      <w:r>
        <w:rPr>
          <w:rFonts w:eastAsia="Times New Roman"/>
          <w:szCs w:val="24"/>
        </w:rPr>
        <w:t xml:space="preserve">ειθαρχικό </w:t>
      </w:r>
      <w:r>
        <w:rPr>
          <w:rFonts w:eastAsia="Times New Roman"/>
          <w:szCs w:val="24"/>
        </w:rPr>
        <w:t>Δ</w:t>
      </w:r>
      <w:r>
        <w:rPr>
          <w:rFonts w:eastAsia="Times New Roman"/>
          <w:szCs w:val="24"/>
        </w:rPr>
        <w:t>ίκαιο των δημοσίων υπαλλήλων, τουτέστιν κοινωνικός αυτοματ</w:t>
      </w:r>
      <w:r>
        <w:rPr>
          <w:rFonts w:eastAsia="Times New Roman"/>
          <w:szCs w:val="24"/>
        </w:rPr>
        <w:t>ισμός και διάλυση του κοινωνικού κράτους.</w:t>
      </w:r>
    </w:p>
    <w:p w14:paraId="2B06E5A3" w14:textId="77777777" w:rsidR="00186434" w:rsidRDefault="00E01EC9">
      <w:pPr>
        <w:spacing w:line="600" w:lineRule="auto"/>
        <w:ind w:firstLine="720"/>
        <w:contextualSpacing/>
        <w:jc w:val="both"/>
        <w:rPr>
          <w:rFonts w:eastAsia="Times New Roman"/>
          <w:szCs w:val="24"/>
        </w:rPr>
      </w:pPr>
      <w:r>
        <w:rPr>
          <w:rFonts w:eastAsia="Times New Roman"/>
          <w:szCs w:val="24"/>
        </w:rPr>
        <w:lastRenderedPageBreak/>
        <w:t>Τι κάνουμε εμείς; Επαναφέραμε την εργασιακή ειρήνη και αποκαταστήσαμε την αξιοπρέπεια των υπαλλήλων, το κύρος των υπηρεσιών αλλά και την αξιοκρατία της επιλογής των προϊσταμένων με τον ν.4369/2016</w:t>
      </w:r>
      <w:r>
        <w:rPr>
          <w:rFonts w:eastAsia="Times New Roman"/>
          <w:szCs w:val="24"/>
        </w:rPr>
        <w:t>,</w:t>
      </w:r>
      <w:r>
        <w:rPr>
          <w:rFonts w:eastAsia="Times New Roman"/>
          <w:szCs w:val="24"/>
        </w:rPr>
        <w:t xml:space="preserve"> που προέβλεπε τη</w:t>
      </w:r>
      <w:r>
        <w:rPr>
          <w:rFonts w:eastAsia="Times New Roman"/>
          <w:szCs w:val="24"/>
        </w:rPr>
        <w:t xml:space="preserve"> δημιουργία </w:t>
      </w:r>
      <w:r>
        <w:rPr>
          <w:rFonts w:eastAsia="Times New Roman"/>
          <w:szCs w:val="24"/>
        </w:rPr>
        <w:t>Μ</w:t>
      </w:r>
      <w:r>
        <w:rPr>
          <w:rFonts w:eastAsia="Times New Roman"/>
          <w:szCs w:val="24"/>
        </w:rPr>
        <w:t xml:space="preserve">ητρώου </w:t>
      </w:r>
      <w:r>
        <w:rPr>
          <w:rFonts w:eastAsia="Times New Roman"/>
          <w:szCs w:val="24"/>
        </w:rPr>
        <w:t>Ε</w:t>
      </w:r>
      <w:r>
        <w:rPr>
          <w:rFonts w:eastAsia="Times New Roman"/>
          <w:szCs w:val="24"/>
        </w:rPr>
        <w:t xml:space="preserve">πιτελικών </w:t>
      </w:r>
      <w:r>
        <w:rPr>
          <w:rFonts w:eastAsia="Times New Roman"/>
          <w:szCs w:val="24"/>
        </w:rPr>
        <w:t>Σ</w:t>
      </w:r>
      <w:r>
        <w:rPr>
          <w:rFonts w:eastAsia="Times New Roman"/>
          <w:szCs w:val="24"/>
        </w:rPr>
        <w:t>τελεχών.</w:t>
      </w:r>
    </w:p>
    <w:p w14:paraId="2B06E5A4" w14:textId="77777777" w:rsidR="00186434" w:rsidRDefault="00E01EC9">
      <w:pPr>
        <w:spacing w:line="600" w:lineRule="auto"/>
        <w:ind w:firstLine="720"/>
        <w:contextualSpacing/>
        <w:jc w:val="both"/>
        <w:rPr>
          <w:rFonts w:eastAsia="Times New Roman"/>
          <w:szCs w:val="24"/>
        </w:rPr>
      </w:pPr>
      <w:r>
        <w:rPr>
          <w:rFonts w:eastAsia="Times New Roman"/>
          <w:szCs w:val="24"/>
        </w:rPr>
        <w:t xml:space="preserve">Το πνεύμα των νομοθετικών πρωτοβουλιών για ένα ολοκληρωμένο σύστημα δημόσιας διοίκησης της χώρας δεν διαπνέεται από μεσαιωνικό, </w:t>
      </w:r>
      <w:proofErr w:type="spellStart"/>
      <w:r>
        <w:rPr>
          <w:rFonts w:eastAsia="Times New Roman"/>
          <w:szCs w:val="24"/>
        </w:rPr>
        <w:t>τιμωρητικό</w:t>
      </w:r>
      <w:proofErr w:type="spellEnd"/>
      <w:r>
        <w:rPr>
          <w:rFonts w:eastAsia="Times New Roman"/>
          <w:szCs w:val="24"/>
        </w:rPr>
        <w:t xml:space="preserve"> χαρακτήρα των κατ’ επίφαση αξιολογήσεων του νόμου Μητσοτάκη. Δεν είναι </w:t>
      </w:r>
      <w:proofErr w:type="spellStart"/>
      <w:r>
        <w:rPr>
          <w:rFonts w:eastAsia="Times New Roman"/>
          <w:szCs w:val="24"/>
        </w:rPr>
        <w:t>ανθρω</w:t>
      </w:r>
      <w:r>
        <w:rPr>
          <w:rFonts w:eastAsia="Times New Roman"/>
          <w:szCs w:val="24"/>
        </w:rPr>
        <w:t>ποδιωκτικό</w:t>
      </w:r>
      <w:proofErr w:type="spellEnd"/>
      <w:r>
        <w:rPr>
          <w:rFonts w:eastAsia="Times New Roman"/>
          <w:szCs w:val="24"/>
        </w:rPr>
        <w:t>. Είναι ανθρωποκεντρικό. Δεν τιμωρεί, αλλά βελτιώνει. Εμφορείται από τις αρχές της κοινωνικής λογοδοσίας και της συμμετοχικής δημοκρατίας και βεβαίως δεν λειτουργεί ως πρόσχημα απολύσεων ή ως άλλοθι για να εκχωρηθούν αρμοδιότητες της πολιτείας στ</w:t>
      </w:r>
      <w:r>
        <w:rPr>
          <w:rFonts w:eastAsia="Times New Roman"/>
          <w:szCs w:val="24"/>
        </w:rPr>
        <w:t>ους ιδιώτες.</w:t>
      </w:r>
    </w:p>
    <w:p w14:paraId="2B06E5A5" w14:textId="77777777" w:rsidR="00186434" w:rsidRDefault="00E01EC9">
      <w:pPr>
        <w:spacing w:line="600" w:lineRule="auto"/>
        <w:ind w:firstLine="720"/>
        <w:contextualSpacing/>
        <w:jc w:val="both"/>
        <w:rPr>
          <w:rFonts w:eastAsia="Times New Roman"/>
          <w:szCs w:val="24"/>
        </w:rPr>
      </w:pPr>
      <w:r>
        <w:rPr>
          <w:rFonts w:eastAsia="Times New Roman"/>
          <w:szCs w:val="24"/>
        </w:rPr>
        <w:t>Εισέρχομαι τώρα στην επόμενη τροπολογία</w:t>
      </w:r>
      <w:r>
        <w:rPr>
          <w:rFonts w:eastAsia="Times New Roman"/>
          <w:szCs w:val="24"/>
        </w:rPr>
        <w:t>,</w:t>
      </w:r>
      <w:r>
        <w:rPr>
          <w:rFonts w:eastAsia="Times New Roman"/>
          <w:szCs w:val="24"/>
        </w:rPr>
        <w:t xml:space="preserve"> που αφορά το θέμα της αποσυμφόρησης των φυλακών. Τα είπαν και οι προηγούμενοι ομιλητές. Θα ήταν κοινοτοπία να επαναλάβω ότι ο υπερπληθυσμός των ελληνικών φυλακών αποτελεί τροχοπέδη στην εφαρμογή πολιτικ</w:t>
      </w:r>
      <w:r>
        <w:rPr>
          <w:rFonts w:eastAsia="Times New Roman"/>
          <w:szCs w:val="24"/>
        </w:rPr>
        <w:t>ών κοινωνικής επανένταξης των κρατουμένων.</w:t>
      </w:r>
    </w:p>
    <w:p w14:paraId="2B06E5A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Θα ήταν επίσης κοινοτοπία να πω ότι σε πολλούς τομείς ο ελληνικός Ποινικός Κώδικας είναι εξαιρετικά αυστηρός σε σχέση με τις ποινές, οι οποίες ορισμένες φορές θα μπορούσαν να χαρακτηριστούν ακόμη και ως εξοντωτικέ</w:t>
      </w:r>
      <w:r>
        <w:rPr>
          <w:rFonts w:eastAsia="Times New Roman" w:cs="Times New Roman"/>
          <w:szCs w:val="24"/>
        </w:rPr>
        <w:t>ς. Για παράδειγμα, η Ελλάδα είναι μια από τις χώρες με το μεγαλύτερο ποσοστό ποινών ισόβιας κάθειρξης στην Ευρώπη. Άρα, λοιπόν, οι παρεμβάσεις για την απόλυση υπό όρους λειτουργούν με θετικό τρόπο και για το σωφρονιστικό σύστημα και για το κοινωνικό σύνολο</w:t>
      </w:r>
      <w:r>
        <w:rPr>
          <w:rFonts w:eastAsia="Times New Roman" w:cs="Times New Roman"/>
          <w:szCs w:val="24"/>
        </w:rPr>
        <w:t xml:space="preserve">. </w:t>
      </w:r>
    </w:p>
    <w:p w14:paraId="2B06E5A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πρώτα νομοθετήματα αυτής της Κυβέρνησης ήταν ο νόμος για την αποσυμφόρηση των φυλακών, ο νόμος Παρασκευόπουλου, όπως είθισται να τον αποκαλούμε. Το κράτος δικαίου, οι αρχές του νεωτερικού πολιτισμού από την εποχή του </w:t>
      </w:r>
      <w:proofErr w:type="spellStart"/>
      <w:r>
        <w:rPr>
          <w:rFonts w:eastAsia="Times New Roman" w:cs="Times New Roman"/>
          <w:szCs w:val="24"/>
        </w:rPr>
        <w:t>Τσέζαρε</w:t>
      </w:r>
      <w:proofErr w:type="spellEnd"/>
      <w:r>
        <w:rPr>
          <w:rFonts w:eastAsia="Times New Roman" w:cs="Times New Roman"/>
          <w:szCs w:val="24"/>
        </w:rPr>
        <w:t xml:space="preserve"> </w:t>
      </w:r>
      <w:proofErr w:type="spellStart"/>
      <w:r>
        <w:rPr>
          <w:rFonts w:eastAsia="Times New Roman" w:cs="Times New Roman"/>
          <w:szCs w:val="24"/>
        </w:rPr>
        <w:t>Μπεκαρία</w:t>
      </w:r>
      <w:proofErr w:type="spellEnd"/>
      <w:r>
        <w:rPr>
          <w:rFonts w:eastAsia="Times New Roman" w:cs="Times New Roman"/>
          <w:szCs w:val="24"/>
        </w:rPr>
        <w:t xml:space="preserve"> ερμηνεύο</w:t>
      </w:r>
      <w:r>
        <w:rPr>
          <w:rFonts w:eastAsia="Times New Roman" w:cs="Times New Roman"/>
          <w:szCs w:val="24"/>
        </w:rPr>
        <w:t>υν τη δικαιοσύνη ως σωφρονισμό και βεβαίως υπερβαίνουν την ανταποδοτική της διάσταση, που αποτυπώνεται στο οφθαλμός αντί οφθαλμού. Ο ποινικός κολασμός</w:t>
      </w:r>
      <w:r>
        <w:rPr>
          <w:rFonts w:eastAsia="Times New Roman" w:cs="Times New Roman"/>
          <w:szCs w:val="24"/>
        </w:rPr>
        <w:t>,</w:t>
      </w:r>
      <w:r>
        <w:rPr>
          <w:rFonts w:eastAsia="Times New Roman" w:cs="Times New Roman"/>
          <w:szCs w:val="24"/>
        </w:rPr>
        <w:t xml:space="preserve"> θωρακισμένος με ηθικές και ανθρωπιστικές αρχές</w:t>
      </w:r>
      <w:r>
        <w:rPr>
          <w:rFonts w:eastAsia="Times New Roman" w:cs="Times New Roman"/>
          <w:szCs w:val="24"/>
        </w:rPr>
        <w:t>,</w:t>
      </w:r>
      <w:r>
        <w:rPr>
          <w:rFonts w:eastAsia="Times New Roman" w:cs="Times New Roman"/>
          <w:szCs w:val="24"/>
        </w:rPr>
        <w:t xml:space="preserve"> δεν εκδικείται. Το αντίθετο, αποτρέπει μελλοντικές εκδηλ</w:t>
      </w:r>
      <w:r>
        <w:rPr>
          <w:rFonts w:eastAsia="Times New Roman" w:cs="Times New Roman"/>
          <w:szCs w:val="24"/>
        </w:rPr>
        <w:t xml:space="preserve">ώσεις εγκληματικής συμπεριφοράς. </w:t>
      </w:r>
    </w:p>
    <w:p w14:paraId="2B06E5A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που είχαμε ψηφίσει τότε μας υπενθύμισε ότι οι φυλακές δεν είναι αποθήκες ανθρώπων και οι κρατούμενοι δεν </w:t>
      </w:r>
      <w:r>
        <w:rPr>
          <w:rFonts w:eastAsia="Times New Roman" w:cs="Times New Roman"/>
          <w:szCs w:val="24"/>
        </w:rPr>
        <w:lastRenderedPageBreak/>
        <w:t>είναι αόρατοι άνθρωποι-σκιές χωρίς δικαιώματα, που θα πρέπει να φτάσουν στο έσχατο όριο της βιολογικής τους υ</w:t>
      </w:r>
      <w:r>
        <w:rPr>
          <w:rFonts w:eastAsia="Times New Roman" w:cs="Times New Roman"/>
          <w:szCs w:val="24"/>
        </w:rPr>
        <w:t xml:space="preserve">πόστασης. </w:t>
      </w:r>
    </w:p>
    <w:p w14:paraId="2B06E5A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κάνω μνεία, διότι το πνεύμα αυτού του νόμου το κρατούμε, το φυλούμε ως κόρη οφθαλμού, σε κάτι παρά πολύ σημαντικό, στη μεγάλη συμβολή τότε αυτού του νομοσχεδίου</w:t>
      </w:r>
      <w:r>
        <w:rPr>
          <w:rFonts w:eastAsia="Times New Roman" w:cs="Times New Roman"/>
          <w:szCs w:val="24"/>
        </w:rPr>
        <w:t>,</w:t>
      </w:r>
      <w:r>
        <w:rPr>
          <w:rFonts w:eastAsia="Times New Roman" w:cs="Times New Roman"/>
          <w:szCs w:val="24"/>
        </w:rPr>
        <w:t xml:space="preserve"> που συνίστατο στην κατάργηση των κολαστηρίων -επειδή ακούσαμε πολλ</w:t>
      </w:r>
      <w:r>
        <w:rPr>
          <w:rFonts w:eastAsia="Times New Roman" w:cs="Times New Roman"/>
          <w:szCs w:val="24"/>
        </w:rPr>
        <w:t>ά πριν από συναδέλφους της Αξιωματικής Αντιπολίτευσης-, στην κατάργηση των διαβόητων φυλακών τύπου Γ΄</w:t>
      </w:r>
      <w:r>
        <w:rPr>
          <w:rFonts w:eastAsia="Times New Roman" w:cs="Times New Roman"/>
          <w:szCs w:val="24"/>
        </w:rPr>
        <w:t>,</w:t>
      </w:r>
      <w:r>
        <w:rPr>
          <w:rFonts w:eastAsia="Times New Roman" w:cs="Times New Roman"/>
          <w:szCs w:val="24"/>
        </w:rPr>
        <w:t xml:space="preserve"> που σαφέστατα </w:t>
      </w:r>
      <w:proofErr w:type="spellStart"/>
      <w:r>
        <w:rPr>
          <w:rFonts w:eastAsia="Times New Roman" w:cs="Times New Roman"/>
          <w:szCs w:val="24"/>
        </w:rPr>
        <w:t>διέπονταν</w:t>
      </w:r>
      <w:proofErr w:type="spellEnd"/>
      <w:r>
        <w:rPr>
          <w:rFonts w:eastAsia="Times New Roman" w:cs="Times New Roman"/>
          <w:szCs w:val="24"/>
        </w:rPr>
        <w:t xml:space="preserve"> από τη λογική εξόντωσης των κρατουμένων. </w:t>
      </w:r>
    </w:p>
    <w:p w14:paraId="2B06E5A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κατάργηση των φυλακών τύπου Γ΄, για την οποία είμαστε υπερήφανοι, ισοδυναμεί με την α</w:t>
      </w:r>
      <w:r>
        <w:rPr>
          <w:rFonts w:eastAsia="Times New Roman" w:cs="Times New Roman"/>
          <w:szCs w:val="24"/>
        </w:rPr>
        <w:t xml:space="preserve">ποκατάσταση της δημοκρατίας, με την αποκατάσταση της ισότητας και της αναλογικότητας, των καταστατικών δηλαδή αρχών ενός κράτους δικαίου. </w:t>
      </w:r>
    </w:p>
    <w:p w14:paraId="2B06E5A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Βεβαίως, οι συνάδελφοι της Αξιωματικής Αντιπολίτευσης μας έχετε δηλώσει ότι θα θέλατε να επανέλθουν αυτές οι φυλακές,</w:t>
      </w:r>
      <w:r>
        <w:rPr>
          <w:rFonts w:eastAsia="Times New Roman" w:cs="Times New Roman"/>
          <w:szCs w:val="24"/>
        </w:rPr>
        <w:t xml:space="preserve"> διότι φαίνεται ότι εσείς</w:t>
      </w:r>
      <w:r>
        <w:rPr>
          <w:rFonts w:eastAsia="Times New Roman" w:cs="Times New Roman"/>
          <w:szCs w:val="24"/>
        </w:rPr>
        <w:t>,</w:t>
      </w:r>
      <w:r>
        <w:rPr>
          <w:rFonts w:eastAsia="Times New Roman" w:cs="Times New Roman"/>
          <w:szCs w:val="24"/>
        </w:rPr>
        <w:t xml:space="preserve"> που δεν τρέφετε αυταπάτες, όπως μας είπε και ο αρχηγός της Αξιωματικής Αντιπολίτευσης στη ΔΕΘ, για μια κοινωνία χωρίς ανισότητες -γιατί τούτο αντίκειται </w:t>
      </w:r>
      <w:r>
        <w:rPr>
          <w:rFonts w:eastAsia="Times New Roman" w:cs="Times New Roman"/>
          <w:szCs w:val="24"/>
        </w:rPr>
        <w:lastRenderedPageBreak/>
        <w:t>άλλωστε στην ανθρώπινη φύση- δεν θα θέλατε μόνο την αριστερή παρένθεση, θα θέλατε και όλον τον ευρωπαϊ</w:t>
      </w:r>
      <w:r>
        <w:rPr>
          <w:rFonts w:eastAsia="Times New Roman" w:cs="Times New Roman"/>
          <w:szCs w:val="24"/>
        </w:rPr>
        <w:t xml:space="preserve">κό </w:t>
      </w:r>
      <w:proofErr w:type="spellStart"/>
      <w:r>
        <w:rPr>
          <w:rFonts w:eastAsia="Times New Roman" w:cs="Times New Roman"/>
          <w:szCs w:val="24"/>
        </w:rPr>
        <w:t>δικαιικό</w:t>
      </w:r>
      <w:proofErr w:type="spellEnd"/>
      <w:r>
        <w:rPr>
          <w:rFonts w:eastAsia="Times New Roman" w:cs="Times New Roman"/>
          <w:szCs w:val="24"/>
        </w:rPr>
        <w:t xml:space="preserve"> πολιτισμό παρένθεση, θα θέλατε και τον </w:t>
      </w:r>
      <w:r>
        <w:rPr>
          <w:rFonts w:eastAsia="Times New Roman" w:cs="Times New Roman"/>
          <w:szCs w:val="24"/>
        </w:rPr>
        <w:t>Δ</w:t>
      </w:r>
      <w:r>
        <w:rPr>
          <w:rFonts w:eastAsia="Times New Roman" w:cs="Times New Roman"/>
          <w:szCs w:val="24"/>
        </w:rPr>
        <w:t xml:space="preserve">ιαφωτισμό παρένθεση και τις μεγάλες διακηρύξεις των δικαιωμάτων του ανθρώπου και του πολίτη που γέννησε. Μας τα είπατε ευθαρσώς πριν. </w:t>
      </w:r>
    </w:p>
    <w:p w14:paraId="2B06E5A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Σιγά! Σε ποιους μιλάτε, κυρία </w:t>
      </w:r>
      <w:proofErr w:type="spellStart"/>
      <w:r>
        <w:rPr>
          <w:rFonts w:eastAsia="Times New Roman" w:cs="Times New Roman"/>
          <w:szCs w:val="24"/>
        </w:rPr>
        <w:t>Βάκη</w:t>
      </w:r>
      <w:proofErr w:type="spellEnd"/>
      <w:r>
        <w:rPr>
          <w:rFonts w:eastAsia="Times New Roman" w:cs="Times New Roman"/>
          <w:szCs w:val="24"/>
        </w:rPr>
        <w:t>; Αν η χώρ</w:t>
      </w:r>
      <w:r>
        <w:rPr>
          <w:rFonts w:eastAsia="Times New Roman" w:cs="Times New Roman"/>
          <w:szCs w:val="24"/>
        </w:rPr>
        <w:t>α είναι στην Ευρώπη</w:t>
      </w:r>
      <w:r>
        <w:rPr>
          <w:rFonts w:eastAsia="Times New Roman" w:cs="Times New Roman"/>
          <w:szCs w:val="24"/>
        </w:rPr>
        <w:t>,</w:t>
      </w:r>
      <w:r>
        <w:rPr>
          <w:rFonts w:eastAsia="Times New Roman" w:cs="Times New Roman"/>
          <w:szCs w:val="24"/>
        </w:rPr>
        <w:t xml:space="preserve"> οφείλεται στη Νέα Δημοκρατία. Αφήστε τώρα! Ξαφνικά υπερασπιστές και του ευρωπαϊκού </w:t>
      </w:r>
      <w:proofErr w:type="spellStart"/>
      <w:r>
        <w:rPr>
          <w:rFonts w:eastAsia="Times New Roman" w:cs="Times New Roman"/>
          <w:szCs w:val="24"/>
        </w:rPr>
        <w:t>δικαιικού</w:t>
      </w:r>
      <w:proofErr w:type="spellEnd"/>
      <w:r>
        <w:rPr>
          <w:rFonts w:eastAsia="Times New Roman" w:cs="Times New Roman"/>
          <w:szCs w:val="24"/>
        </w:rPr>
        <w:t xml:space="preserve"> συστήματος; Μην τρελαθούμε τελείως!</w:t>
      </w:r>
    </w:p>
    <w:p w14:paraId="2B06E5A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Μας τα είπατε ευθαρσώς πριν, μη με διακόπτετε. Θέλετε παρένθεση το κράτος δικαίου και τη δημ</w:t>
      </w:r>
      <w:r>
        <w:rPr>
          <w:rFonts w:eastAsia="Times New Roman" w:cs="Times New Roman"/>
          <w:szCs w:val="24"/>
        </w:rPr>
        <w:t xml:space="preserve">οκρατία. </w:t>
      </w:r>
    </w:p>
    <w:p w14:paraId="2B06E5A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Οι νόμοι της φύσης, κύριε συνάδελφε, δεν εφαρμόζονται στην κοινωνία. Αν συμβεί αυτό, τότε τα </w:t>
      </w:r>
      <w:proofErr w:type="spellStart"/>
      <w:r>
        <w:rPr>
          <w:rFonts w:eastAsia="Times New Roman" w:cs="Times New Roman"/>
          <w:szCs w:val="24"/>
        </w:rPr>
        <w:t>προνεωτερικά</w:t>
      </w:r>
      <w:proofErr w:type="spellEnd"/>
      <w:r>
        <w:rPr>
          <w:rFonts w:eastAsia="Times New Roman" w:cs="Times New Roman"/>
          <w:szCs w:val="24"/>
        </w:rPr>
        <w:t xml:space="preserve"> σας σχήματα θα συμπορευ</w:t>
      </w:r>
      <w:r>
        <w:rPr>
          <w:rFonts w:eastAsia="Times New Roman" w:cs="Times New Roman"/>
          <w:szCs w:val="24"/>
        </w:rPr>
        <w:t>θ</w:t>
      </w:r>
      <w:r>
        <w:rPr>
          <w:rFonts w:eastAsia="Times New Roman" w:cs="Times New Roman"/>
          <w:szCs w:val="24"/>
        </w:rPr>
        <w:t>ούν με τις ακραίες νεοφιλελεύθερες δοξασίες της πλήρους απορρύθμισης της εργασίας, της ιδιωτικοποίησης της παιδείας.</w:t>
      </w:r>
      <w:r>
        <w:rPr>
          <w:rFonts w:eastAsia="Times New Roman" w:cs="Times New Roman"/>
          <w:szCs w:val="24"/>
        </w:rPr>
        <w:t xml:space="preserve"> Μας είπατε ακόμα και να εκχωρηθεί και το Γενικό Λογιστήριο του Κράτους σε ιδιώτες. </w:t>
      </w:r>
    </w:p>
    <w:p w14:paraId="2B06E5A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Ξ</w:t>
      </w:r>
      <w:r>
        <w:rPr>
          <w:rFonts w:eastAsia="Times New Roman" w:cs="Times New Roman"/>
          <w:szCs w:val="24"/>
        </w:rPr>
        <w:t xml:space="preserve">έρετε κάτι; Οι μαθητές δεν είναι πελάτες. Η δημόσια και δωρεάν παιδεία, για την προάσπιση της οποίας δόθηκαν μεγάλοι </w:t>
      </w:r>
      <w:r>
        <w:rPr>
          <w:rFonts w:eastAsia="Times New Roman" w:cs="Times New Roman"/>
          <w:szCs w:val="24"/>
        </w:rPr>
        <w:lastRenderedPageBreak/>
        <w:t>αγώνες σε τούτο τον τόπο συνώνυμοι της δημοκρατίας, δ</w:t>
      </w:r>
      <w:r>
        <w:rPr>
          <w:rFonts w:eastAsia="Times New Roman" w:cs="Times New Roman"/>
          <w:szCs w:val="24"/>
        </w:rPr>
        <w:t xml:space="preserve">εν είναι κρατικά μονοπώλια που φράζουν τον δρόμο στους επιχειρηματίες. </w:t>
      </w:r>
      <w:r>
        <w:rPr>
          <w:rFonts w:eastAsia="Times New Roman" w:cs="Times New Roman"/>
          <w:szCs w:val="24"/>
        </w:rPr>
        <w:t>Ο</w:t>
      </w:r>
      <w:r>
        <w:rPr>
          <w:rFonts w:eastAsia="Times New Roman" w:cs="Times New Roman"/>
          <w:szCs w:val="24"/>
        </w:rPr>
        <w:t>ι επενδύσεις, που μας κουνάτε το δά</w:t>
      </w:r>
      <w:r>
        <w:rPr>
          <w:rFonts w:eastAsia="Times New Roman" w:cs="Times New Roman"/>
          <w:szCs w:val="24"/>
        </w:rPr>
        <w:t>χ</w:t>
      </w:r>
      <w:r>
        <w:rPr>
          <w:rFonts w:eastAsia="Times New Roman" w:cs="Times New Roman"/>
          <w:szCs w:val="24"/>
        </w:rPr>
        <w:t xml:space="preserve">τυλο, δεν ταυτίζονται με τη λεηλασία της φύσης και του δημόσιου πλούτου. </w:t>
      </w:r>
    </w:p>
    <w:p w14:paraId="2B06E5B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χώρα δεν είναι </w:t>
      </w:r>
      <w:r>
        <w:rPr>
          <w:rFonts w:eastAsia="Times New Roman" w:cs="Times New Roman"/>
          <w:szCs w:val="24"/>
        </w:rPr>
        <w:t>«</w:t>
      </w:r>
      <w:proofErr w:type="spellStart"/>
      <w:r>
        <w:rPr>
          <w:rFonts w:eastAsia="Times New Roman" w:cs="Times New Roman"/>
          <w:szCs w:val="24"/>
        </w:rPr>
        <w:t>Μ</w:t>
      </w:r>
      <w:r>
        <w:rPr>
          <w:rFonts w:eastAsia="Times New Roman" w:cs="Times New Roman"/>
          <w:szCs w:val="24"/>
        </w:rPr>
        <w:t>πανανία</w:t>
      </w:r>
      <w:proofErr w:type="spellEnd"/>
      <w:r>
        <w:rPr>
          <w:rFonts w:eastAsia="Times New Roman" w:cs="Times New Roman"/>
          <w:szCs w:val="24"/>
        </w:rPr>
        <w:t>»</w:t>
      </w:r>
      <w:r>
        <w:rPr>
          <w:rFonts w:eastAsia="Times New Roman" w:cs="Times New Roman"/>
          <w:szCs w:val="24"/>
        </w:rPr>
        <w:t xml:space="preserve"> και ο ευρωπαϊσμός «μένουμε Ευρώπη», εις τον οποίο ομνύετε, δεν είναι αποικιοκρατικού τύπου «</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xml:space="preserve">». Ευρωπαϊσμός και επενδύσεις χωρίς κανόνες και όρους προστασίας της φύσης και της ανθρώπινης αξιοπρέπειας είναι κάτι οξύμωρο. Όμως, το πρόγραμμά σας </w:t>
      </w:r>
      <w:r>
        <w:rPr>
          <w:rFonts w:eastAsia="Times New Roman" w:cs="Times New Roman"/>
          <w:szCs w:val="24"/>
        </w:rPr>
        <w:t xml:space="preserve">–κάτι που καταλάβαμε και σήμερα από την Ολομέλεια- είναι αυτό: καταστολή, ξύλο, απολύσεις και πλήρης ταύτιση με τους εκπροσώπους των </w:t>
      </w:r>
      <w:r>
        <w:rPr>
          <w:rFonts w:eastAsia="Times New Roman" w:cs="Times New Roman"/>
          <w:szCs w:val="24"/>
          <w:lang w:val="en-US"/>
        </w:rPr>
        <w:t>funds</w:t>
      </w:r>
      <w:r>
        <w:rPr>
          <w:rFonts w:eastAsia="Times New Roman" w:cs="Times New Roman"/>
          <w:szCs w:val="24"/>
        </w:rPr>
        <w:t>, που λεηλατούν και ερημώνουν χώρες. Ο κοινωνικός δαρβινισμός του νεοφιλελευθερισμού, που προσφάτως προσπέρασε τρεις α</w:t>
      </w:r>
      <w:r>
        <w:rPr>
          <w:rFonts w:eastAsia="Times New Roman" w:cs="Times New Roman"/>
          <w:szCs w:val="24"/>
        </w:rPr>
        <w:t xml:space="preserve">ιώνες </w:t>
      </w:r>
      <w:r>
        <w:rPr>
          <w:rFonts w:eastAsia="Times New Roman" w:cs="Times New Roman"/>
          <w:szCs w:val="24"/>
        </w:rPr>
        <w:t>Δ</w:t>
      </w:r>
      <w:r>
        <w:rPr>
          <w:rFonts w:eastAsia="Times New Roman" w:cs="Times New Roman"/>
          <w:szCs w:val="24"/>
        </w:rPr>
        <w:t xml:space="preserve">ιαφωτισμού και πλαστογραφεί την ιστορία ερήμην των μεγάλων κοινωνικών αγώνων. </w:t>
      </w:r>
    </w:p>
    <w:p w14:paraId="2B06E5B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B06E5B2" w14:textId="77777777" w:rsidR="00186434" w:rsidRDefault="00E01EC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B06E5B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θα ήθελα τον λόγ</w:t>
      </w:r>
      <w:r>
        <w:rPr>
          <w:rFonts w:eastAsia="Times New Roman" w:cs="Times New Roman"/>
          <w:szCs w:val="24"/>
        </w:rPr>
        <w:t>ο.</w:t>
      </w:r>
    </w:p>
    <w:p w14:paraId="2B06E5B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κύριος Υπουργός για μια ανακοίνωση.</w:t>
      </w:r>
    </w:p>
    <w:p w14:paraId="2B06E5B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θα ήθελα να ανακοινώσω στο Σώμα ότι οι δύο βουλευτικές τροπολογίες που έ</w:t>
      </w:r>
      <w:r>
        <w:rPr>
          <w:rFonts w:eastAsia="Times New Roman" w:cs="Times New Roman"/>
          <w:szCs w:val="24"/>
        </w:rPr>
        <w:t xml:space="preserve">χουν υποβληθεί γίνονται δεκτές και θα ενσωματωθούν στο νομοσχέδιο. </w:t>
      </w:r>
    </w:p>
    <w:p w14:paraId="2B06E5B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Σας είναι εύκολ</w:t>
      </w:r>
      <w:r>
        <w:rPr>
          <w:rFonts w:eastAsia="Times New Roman" w:cs="Times New Roman"/>
          <w:szCs w:val="24"/>
        </w:rPr>
        <w:t>ο</w:t>
      </w:r>
      <w:r>
        <w:rPr>
          <w:rFonts w:eastAsia="Times New Roman" w:cs="Times New Roman"/>
          <w:szCs w:val="24"/>
        </w:rPr>
        <w:t xml:space="preserve"> να μας πείτε τους αριθμούς των τροπολογιών;</w:t>
      </w:r>
    </w:p>
    <w:p w14:paraId="2B06E5B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Είναι η τροπο</w:t>
      </w:r>
      <w:r>
        <w:rPr>
          <w:rFonts w:eastAsia="Times New Roman" w:cs="Times New Roman"/>
          <w:szCs w:val="24"/>
        </w:rPr>
        <w:t xml:space="preserve">λογία με γενικό αριθμό 1249 και η τροπολογία με γενικό αριθμό 1256. </w:t>
      </w:r>
    </w:p>
    <w:p w14:paraId="2B06E5B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2B06E5B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Γεωργαντάς από τη Νέα Δημοκρατία.</w:t>
      </w:r>
    </w:p>
    <w:p w14:paraId="2B06E5B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B06E5B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2B06E5BC"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είναι και αργά, κύριε Πρόεδρε, και είμαι και ο τελευταίος ομιλητής, επιτρέψτε μου να δώσω έναν λίγο διαφορετικό τόνο στην ομιλία μου σήμερα. </w:t>
      </w:r>
    </w:p>
    <w:p w14:paraId="2B06E5BD"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συνάδελφοι, θα σας πω ένα ωραίο παραμύθι. Αυτό το ωραίο παραμύθι αναφέρετ</w:t>
      </w:r>
      <w:r>
        <w:rPr>
          <w:rFonts w:eastAsia="Times New Roman" w:cs="Times New Roman"/>
          <w:szCs w:val="24"/>
        </w:rPr>
        <w:t xml:space="preserve">αι σε μια Κυβέρνηση, η οποία κάποια στιγμή τον Φεβρουάριο του 2016 έφερε έναν πολύ ωραίο νόμο, όπως τον παρουσίασε, ο οποίος αποτελούσε μια μεταρρύθμιση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Ήταν ένας νόμος ο οποίος παρουσιάστηκε από τον Υπουργό ως μια τομή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οίκηση, ως κάτι που θα βοηθήσει στην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w:t>
      </w:r>
    </w:p>
    <w:p w14:paraId="2B06E5BE"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εκείνη την ημέρα λόγια πολλά, λόγια μεγάλα για μεταρρυθμίσεις, για ένα άλλο </w:t>
      </w:r>
      <w:r>
        <w:rPr>
          <w:rFonts w:eastAsia="Times New Roman" w:cs="Times New Roman"/>
          <w:szCs w:val="24"/>
        </w:rPr>
        <w:t>δ</w:t>
      </w:r>
      <w:r>
        <w:rPr>
          <w:rFonts w:eastAsia="Times New Roman" w:cs="Times New Roman"/>
          <w:szCs w:val="24"/>
        </w:rPr>
        <w:t>ημόσιο, για ένα δημοσιοϋπαλληλικό σώμα, το οποίο θα αγκαλιάσει αυτή την προσπάθεια της Κυβέρνησης, κ</w:t>
      </w:r>
      <w:r>
        <w:rPr>
          <w:rFonts w:eastAsia="Times New Roman" w:cs="Times New Roman"/>
          <w:szCs w:val="24"/>
        </w:rPr>
        <w:t>αι περιμέναμε να δούμε την υλοποίηση αυτού του νόμου.</w:t>
      </w:r>
    </w:p>
    <w:p w14:paraId="2B06E5BF"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Αυτός ο νόμος είχε τρία σκέλη. Το ένα λεγόταν</w:t>
      </w:r>
      <w:r>
        <w:rPr>
          <w:rFonts w:eastAsia="Times New Roman" w:cs="Times New Roman"/>
          <w:szCs w:val="24"/>
        </w:rPr>
        <w:t>:</w:t>
      </w:r>
      <w:r>
        <w:rPr>
          <w:rFonts w:eastAsia="Times New Roman" w:cs="Times New Roman"/>
          <w:szCs w:val="24"/>
        </w:rPr>
        <w:t xml:space="preserve"> «Μητρώο Επιτελικών Στελεχών του </w:t>
      </w:r>
      <w:r>
        <w:rPr>
          <w:rFonts w:eastAsia="Times New Roman" w:cs="Times New Roman"/>
          <w:szCs w:val="24"/>
        </w:rPr>
        <w:t>δ</w:t>
      </w:r>
      <w:r>
        <w:rPr>
          <w:rFonts w:eastAsia="Times New Roman" w:cs="Times New Roman"/>
          <w:szCs w:val="24"/>
        </w:rPr>
        <w:t>ημοσίου». Το άλλο λεγόταν</w:t>
      </w:r>
      <w:r>
        <w:rPr>
          <w:rFonts w:eastAsia="Times New Roman" w:cs="Times New Roman"/>
          <w:szCs w:val="24"/>
        </w:rPr>
        <w:t>:</w:t>
      </w:r>
      <w:r>
        <w:rPr>
          <w:rFonts w:eastAsia="Times New Roman" w:cs="Times New Roman"/>
          <w:szCs w:val="24"/>
        </w:rPr>
        <w:t xml:space="preserve"> «Επιλογή </w:t>
      </w:r>
      <w:r>
        <w:rPr>
          <w:rFonts w:eastAsia="Times New Roman" w:cs="Times New Roman"/>
          <w:szCs w:val="24"/>
        </w:rPr>
        <w:t>π</w:t>
      </w:r>
      <w:r>
        <w:rPr>
          <w:rFonts w:eastAsia="Times New Roman" w:cs="Times New Roman"/>
          <w:szCs w:val="24"/>
        </w:rPr>
        <w:t>ροϊσταμένων» και το τρίτο λεγόταν</w:t>
      </w:r>
      <w:r>
        <w:rPr>
          <w:rFonts w:eastAsia="Times New Roman" w:cs="Times New Roman"/>
          <w:szCs w:val="24"/>
        </w:rPr>
        <w:t>:</w:t>
      </w:r>
      <w:r>
        <w:rPr>
          <w:rFonts w:eastAsia="Times New Roman" w:cs="Times New Roman"/>
          <w:szCs w:val="24"/>
        </w:rPr>
        <w:t xml:space="preserve"> «Αξιολόγηση των </w:t>
      </w:r>
      <w:r>
        <w:rPr>
          <w:rFonts w:eastAsia="Times New Roman" w:cs="Times New Roman"/>
          <w:szCs w:val="24"/>
        </w:rPr>
        <w:t>υ</w:t>
      </w:r>
      <w:r>
        <w:rPr>
          <w:rFonts w:eastAsia="Times New Roman" w:cs="Times New Roman"/>
          <w:szCs w:val="24"/>
        </w:rPr>
        <w:t>παλλήλων». Πέρασαν δεκαεννέα μήνε</w:t>
      </w:r>
      <w:r>
        <w:rPr>
          <w:rFonts w:eastAsia="Times New Roman" w:cs="Times New Roman"/>
          <w:szCs w:val="24"/>
        </w:rPr>
        <w:t>ς από τότε. Ήταν 27 Φεβρουαρίου 2016.</w:t>
      </w:r>
    </w:p>
    <w:p w14:paraId="2B06E5C0"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 Μητρώο Επιτελικών Στελεχών του </w:t>
      </w:r>
      <w:r>
        <w:rPr>
          <w:rFonts w:eastAsia="Times New Roman" w:cs="Times New Roman"/>
          <w:szCs w:val="24"/>
        </w:rPr>
        <w:t>δ</w:t>
      </w:r>
      <w:r>
        <w:rPr>
          <w:rFonts w:eastAsia="Times New Roman" w:cs="Times New Roman"/>
          <w:szCs w:val="24"/>
        </w:rPr>
        <w:t xml:space="preserve">ημοσίου, επειδή είχα την τιμή να είμαι ο </w:t>
      </w:r>
      <w:r>
        <w:rPr>
          <w:rFonts w:eastAsia="Times New Roman" w:cs="Times New Roman"/>
          <w:szCs w:val="24"/>
        </w:rPr>
        <w:t>ε</w:t>
      </w:r>
      <w:r>
        <w:rPr>
          <w:rFonts w:eastAsia="Times New Roman" w:cs="Times New Roman"/>
          <w:szCs w:val="24"/>
        </w:rPr>
        <w:t xml:space="preserve">ισηγητής της Νέας Δημοκρατίας εκείνη την ημέρα, είπα στον κ. Βερναρδάκη, τον Υπουργό, ότι θα το ψηφίσουμε με μια προϋπόθεση: </w:t>
      </w:r>
      <w:r>
        <w:rPr>
          <w:rFonts w:eastAsia="Times New Roman" w:cs="Times New Roman"/>
          <w:szCs w:val="24"/>
        </w:rPr>
        <w:t>μ</w:t>
      </w:r>
      <w:r>
        <w:rPr>
          <w:rFonts w:eastAsia="Times New Roman" w:cs="Times New Roman"/>
          <w:szCs w:val="24"/>
        </w:rPr>
        <w:t>η βά</w:t>
      </w:r>
      <w:r>
        <w:rPr>
          <w:rFonts w:eastAsia="Times New Roman" w:cs="Times New Roman"/>
          <w:szCs w:val="24"/>
        </w:rPr>
        <w:t xml:space="preserve">λετε μεταβατικές διατάξεις, βάλτε το να εφαρμοστεί τώρα, το επόμενο τρίμηνο, τετράμηνο. </w:t>
      </w:r>
    </w:p>
    <w:p w14:paraId="2B06E5C1"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Σαν να ήμουν μάντης, ενώ προέβλεπε ότι θα ξεκινήσει η εφαρμογή του από τον Ιούλιο του 2016 και πλέον σε απόλυτο βαθμό θα επιλέγονται από αυτό το </w:t>
      </w:r>
      <w:r>
        <w:rPr>
          <w:rFonts w:eastAsia="Times New Roman" w:cs="Times New Roman"/>
          <w:szCs w:val="24"/>
        </w:rPr>
        <w:t>μ</w:t>
      </w:r>
      <w:r>
        <w:rPr>
          <w:rFonts w:eastAsia="Times New Roman" w:cs="Times New Roman"/>
          <w:szCs w:val="24"/>
        </w:rPr>
        <w:t>ητρώο όλα τα διευθυντ</w:t>
      </w:r>
      <w:r>
        <w:rPr>
          <w:rFonts w:eastAsia="Times New Roman" w:cs="Times New Roman"/>
          <w:szCs w:val="24"/>
        </w:rPr>
        <w:t xml:space="preserve">ικά στελέχη του </w:t>
      </w:r>
      <w:r>
        <w:rPr>
          <w:rFonts w:eastAsia="Times New Roman" w:cs="Times New Roman"/>
          <w:szCs w:val="24"/>
        </w:rPr>
        <w:t>δ</w:t>
      </w:r>
      <w:r>
        <w:rPr>
          <w:rFonts w:eastAsia="Times New Roman" w:cs="Times New Roman"/>
          <w:szCs w:val="24"/>
        </w:rPr>
        <w:t xml:space="preserve">ημοσίου από τον Σεπτέμβριο του 2016, ξέρετε πολύ καλά, κύριοι συνάδελφοι, ότι αυτό το Μητρώο Επιτελικών Στελεχών του </w:t>
      </w:r>
      <w:r>
        <w:rPr>
          <w:rFonts w:eastAsia="Times New Roman" w:cs="Times New Roman"/>
          <w:szCs w:val="24"/>
        </w:rPr>
        <w:t>δ</w:t>
      </w:r>
      <w:r>
        <w:rPr>
          <w:rFonts w:eastAsia="Times New Roman" w:cs="Times New Roman"/>
          <w:szCs w:val="24"/>
        </w:rPr>
        <w:t>ημοσίου δεν εφαρμόστηκε ποτέ, γιατί προφανώς δεν τέλειωσαν τα κομματικά στελέχη και οι συγγενείς του ΣΥΡΙΖΑ, οι οποίοι πρ</w:t>
      </w:r>
      <w:r>
        <w:rPr>
          <w:rFonts w:eastAsia="Times New Roman" w:cs="Times New Roman"/>
          <w:szCs w:val="24"/>
        </w:rPr>
        <w:t>έπει να αποκατασταθούν σε θέσεις ευθύνης.</w:t>
      </w:r>
    </w:p>
    <w:p w14:paraId="2B06E5C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w:t>
      </w:r>
      <w:r>
        <w:rPr>
          <w:rFonts w:eastAsia="Times New Roman" w:cs="Times New Roman"/>
          <w:szCs w:val="24"/>
        </w:rPr>
        <w:t>ε</w:t>
      </w:r>
      <w:r>
        <w:rPr>
          <w:rFonts w:eastAsia="Times New Roman" w:cs="Times New Roman"/>
          <w:szCs w:val="24"/>
        </w:rPr>
        <w:t xml:space="preserve">πιλογή των </w:t>
      </w:r>
      <w:r>
        <w:rPr>
          <w:rFonts w:eastAsia="Times New Roman" w:cs="Times New Roman"/>
          <w:szCs w:val="24"/>
        </w:rPr>
        <w:t>π</w:t>
      </w:r>
      <w:r>
        <w:rPr>
          <w:rFonts w:eastAsia="Times New Roman" w:cs="Times New Roman"/>
          <w:szCs w:val="24"/>
        </w:rPr>
        <w:t xml:space="preserve">ροϊσταμένων, το οποίο επίσης παρουσιάστηκε ως μια μεγάλη τομή, μέχρι σήμερα δεν έχει γίνει απολύτως τίποτα. </w:t>
      </w:r>
    </w:p>
    <w:p w14:paraId="2B06E5C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πριν, προσπαθώντας να δικαιολογήσει την εύλογη ένσταση των δ</w:t>
      </w:r>
      <w:r>
        <w:rPr>
          <w:rFonts w:eastAsia="Times New Roman" w:cs="Times New Roman"/>
          <w:szCs w:val="24"/>
        </w:rPr>
        <w:t xml:space="preserve">ημοσίων υπαλλήλων «μα, πώς θα μας αξιολογήσουν κάποιοι οι οποίοι δεν έχουν αξιολογηθεί», είπε τα </w:t>
      </w:r>
      <w:r>
        <w:rPr>
          <w:rFonts w:eastAsia="Times New Roman" w:cs="Times New Roman"/>
          <w:szCs w:val="24"/>
        </w:rPr>
        <w:lastRenderedPageBreak/>
        <w:t xml:space="preserve">εξής: Μα, για το 2016, ούτως ή άλλως, επειδή είναι μια μεταβατική χρονιά, η αξιολόγηση δεν μπορούσε να γίνει από τους αξιολογημένους </w:t>
      </w:r>
      <w:r>
        <w:rPr>
          <w:rFonts w:eastAsia="Times New Roman" w:cs="Times New Roman"/>
          <w:szCs w:val="24"/>
        </w:rPr>
        <w:t>π</w:t>
      </w:r>
      <w:r>
        <w:rPr>
          <w:rFonts w:eastAsia="Times New Roman" w:cs="Times New Roman"/>
          <w:szCs w:val="24"/>
        </w:rPr>
        <w:t>ροϊσταμένους. Γι</w:t>
      </w:r>
      <w:r>
        <w:rPr>
          <w:rFonts w:eastAsia="Times New Roman" w:cs="Times New Roman"/>
          <w:szCs w:val="24"/>
        </w:rPr>
        <w:t>α</w:t>
      </w:r>
      <w:r>
        <w:rPr>
          <w:rFonts w:eastAsia="Times New Roman" w:cs="Times New Roman"/>
          <w:szCs w:val="24"/>
        </w:rPr>
        <w:t xml:space="preserve"> αυτό εμ</w:t>
      </w:r>
      <w:r>
        <w:rPr>
          <w:rFonts w:eastAsia="Times New Roman" w:cs="Times New Roman"/>
          <w:szCs w:val="24"/>
        </w:rPr>
        <w:t xml:space="preserve">είς αυτόν τον χρόνο, αυτούς τους δεκαεννιά μήνες, συνεχίζουμε και με ανάθεση βάζουμε προϊσταμένους, βάζουμε διευθυντές, γενικούς διευθυντές. </w:t>
      </w:r>
    </w:p>
    <w:p w14:paraId="2B06E5C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Όμως, αυτό θα είναι για μια χρονιά. Δηλαδή, θέλει να μας πει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ότι σήμερα, που είναι Σεπτέμβριος του</w:t>
      </w:r>
      <w:r>
        <w:rPr>
          <w:rFonts w:eastAsia="Times New Roman" w:cs="Times New Roman"/>
          <w:szCs w:val="24"/>
        </w:rPr>
        <w:t xml:space="preserve"> 2017, και το πρώτο τρίμηνο του 2018 πρέπει να γίνει η αξιολόγηση αυτού του έτους από τους </w:t>
      </w:r>
      <w:r>
        <w:rPr>
          <w:rFonts w:eastAsia="Times New Roman" w:cs="Times New Roman"/>
          <w:szCs w:val="24"/>
        </w:rPr>
        <w:t>π</w:t>
      </w:r>
      <w:r>
        <w:rPr>
          <w:rFonts w:eastAsia="Times New Roman" w:cs="Times New Roman"/>
          <w:szCs w:val="24"/>
        </w:rPr>
        <w:t xml:space="preserve">ροϊσταμένους αυτού του έτους. Δεν είναι αυτοί οι </w:t>
      </w:r>
      <w:r>
        <w:rPr>
          <w:rFonts w:eastAsia="Times New Roman" w:cs="Times New Roman"/>
          <w:szCs w:val="24"/>
        </w:rPr>
        <w:t>π</w:t>
      </w:r>
      <w:r>
        <w:rPr>
          <w:rFonts w:eastAsia="Times New Roman" w:cs="Times New Roman"/>
          <w:szCs w:val="24"/>
        </w:rPr>
        <w:t>ροϊστάμενοι οι ίδιοι που είναι με ανάθεση, οι ίδιοι που είναι από παλιά, οι ίδιοι που μπήκαν πριν, αλλά δεν μπήκαν</w:t>
      </w:r>
      <w:r>
        <w:rPr>
          <w:rFonts w:eastAsia="Times New Roman" w:cs="Times New Roman"/>
          <w:szCs w:val="24"/>
        </w:rPr>
        <w:t xml:space="preserve"> με το</w:t>
      </w:r>
      <w:r>
        <w:rPr>
          <w:rFonts w:eastAsia="Times New Roman" w:cs="Times New Roman"/>
          <w:szCs w:val="24"/>
        </w:rPr>
        <w:t>ν</w:t>
      </w:r>
      <w:r>
        <w:rPr>
          <w:rFonts w:eastAsia="Times New Roman" w:cs="Times New Roman"/>
          <w:szCs w:val="24"/>
        </w:rPr>
        <w:t xml:space="preserve"> νόμο αυτό</w:t>
      </w:r>
      <w:r>
        <w:rPr>
          <w:rFonts w:eastAsia="Times New Roman" w:cs="Times New Roman"/>
          <w:szCs w:val="24"/>
        </w:rPr>
        <w:t>ν,</w:t>
      </w:r>
      <w:r>
        <w:rPr>
          <w:rFonts w:eastAsia="Times New Roman" w:cs="Times New Roman"/>
          <w:szCs w:val="24"/>
        </w:rPr>
        <w:t xml:space="preserve"> τον οποίο </w:t>
      </w:r>
      <w:proofErr w:type="spellStart"/>
      <w:r>
        <w:rPr>
          <w:rFonts w:eastAsia="Times New Roman" w:cs="Times New Roman"/>
          <w:szCs w:val="24"/>
        </w:rPr>
        <w:t>πολυδιαφημίζει</w:t>
      </w:r>
      <w:proofErr w:type="spellEnd"/>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αξιολόγηση, λοιπόν, του 2017 θα γίνει από αυτούς τους </w:t>
      </w:r>
      <w:r>
        <w:rPr>
          <w:rFonts w:eastAsia="Times New Roman" w:cs="Times New Roman"/>
          <w:szCs w:val="24"/>
        </w:rPr>
        <w:t>π</w:t>
      </w:r>
      <w:r>
        <w:rPr>
          <w:rFonts w:eastAsia="Times New Roman" w:cs="Times New Roman"/>
          <w:szCs w:val="24"/>
        </w:rPr>
        <w:t>ροϊσταμένους που αυτή τη στιγμή υπάρχουν. Αυτοί οι προϊστάμενοι που υπάρχουν αυτή τη στιγμή είναι με ανάθεση οι περισσότεροι και πολλοί εξ αυτών κομματικ</w:t>
      </w:r>
      <w:r>
        <w:rPr>
          <w:rFonts w:eastAsia="Times New Roman" w:cs="Times New Roman"/>
          <w:szCs w:val="24"/>
        </w:rPr>
        <w:t xml:space="preserve">ά στελέχη. </w:t>
      </w:r>
    </w:p>
    <w:p w14:paraId="2B06E5C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ξέρετε τι δημιουργεί; Ένα κλίμα αναξιοπιστίας και έλλειψη εμπιστοσύνης προς τους δημοσίους υπαλλήλους, με αποτέλεσμα το 80% εξ αυτών -που, βεβαίως, επιχειρήθηκε να το </w:t>
      </w:r>
      <w:r>
        <w:rPr>
          <w:rFonts w:eastAsia="Times New Roman" w:cs="Times New Roman"/>
          <w:szCs w:val="24"/>
        </w:rPr>
        <w:lastRenderedPageBreak/>
        <w:t xml:space="preserve">χαρίσετε στη Νέα Δημοκρατία, να το δεχθούμε εμείς, θα θέλαμε- να μη </w:t>
      </w:r>
      <w:r>
        <w:rPr>
          <w:rFonts w:eastAsia="Times New Roman" w:cs="Times New Roman"/>
          <w:szCs w:val="24"/>
        </w:rPr>
        <w:t xml:space="preserve">συμμετέχει. </w:t>
      </w:r>
    </w:p>
    <w:p w14:paraId="2B06E5C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ντί να καταλάβει η Κυβέρνηση και να ψάξει τι δεν πήγε καλά και να τρέξει γρήγορα τις άλλες διαδικασίες </w:t>
      </w:r>
      <w:r>
        <w:rPr>
          <w:rFonts w:eastAsia="Times New Roman" w:cs="Times New Roman"/>
          <w:szCs w:val="24"/>
        </w:rPr>
        <w:t>ε</w:t>
      </w:r>
      <w:r>
        <w:rPr>
          <w:rFonts w:eastAsia="Times New Roman" w:cs="Times New Roman"/>
          <w:szCs w:val="24"/>
        </w:rPr>
        <w:t xml:space="preserve">πιλογής </w:t>
      </w:r>
      <w:r>
        <w:rPr>
          <w:rFonts w:eastAsia="Times New Roman" w:cs="Times New Roman"/>
          <w:szCs w:val="24"/>
        </w:rPr>
        <w:t>π</w:t>
      </w:r>
      <w:r>
        <w:rPr>
          <w:rFonts w:eastAsia="Times New Roman" w:cs="Times New Roman"/>
          <w:szCs w:val="24"/>
        </w:rPr>
        <w:t>ροϊσταμένων με τον νόμο, έστω</w:t>
      </w:r>
      <w:r>
        <w:rPr>
          <w:rFonts w:eastAsia="Times New Roman" w:cs="Times New Roman"/>
          <w:szCs w:val="24"/>
        </w:rPr>
        <w:t>,</w:t>
      </w:r>
      <w:r>
        <w:rPr>
          <w:rFonts w:eastAsia="Times New Roman" w:cs="Times New Roman"/>
          <w:szCs w:val="24"/>
        </w:rPr>
        <w:t xml:space="preserve"> αυτόν που ψήφισε η ίδια -που εμείς διαφωνούμε σε μερικά σημεία του, αλλά με τον νόμο που ψήφισε η </w:t>
      </w:r>
      <w:r>
        <w:rPr>
          <w:rFonts w:eastAsia="Times New Roman" w:cs="Times New Roman"/>
          <w:szCs w:val="24"/>
        </w:rPr>
        <w:t xml:space="preserve">ίδια, με αυτόν που η ίδια διαφήμισε-, περνάει με το Μητρώο Επιτελικών Στελεχών του </w:t>
      </w:r>
      <w:r>
        <w:rPr>
          <w:rFonts w:eastAsia="Times New Roman" w:cs="Times New Roman"/>
          <w:szCs w:val="24"/>
        </w:rPr>
        <w:t>δ</w:t>
      </w:r>
      <w:r>
        <w:rPr>
          <w:rFonts w:eastAsia="Times New Roman" w:cs="Times New Roman"/>
          <w:szCs w:val="24"/>
        </w:rPr>
        <w:t xml:space="preserve">ημοσίου και με τη μη </w:t>
      </w:r>
      <w:r>
        <w:rPr>
          <w:rFonts w:eastAsia="Times New Roman" w:cs="Times New Roman"/>
          <w:szCs w:val="24"/>
        </w:rPr>
        <w:t>ε</w:t>
      </w:r>
      <w:r>
        <w:rPr>
          <w:rFonts w:eastAsia="Times New Roman" w:cs="Times New Roman"/>
          <w:szCs w:val="24"/>
        </w:rPr>
        <w:t xml:space="preserve">πιλογή </w:t>
      </w:r>
      <w:r>
        <w:rPr>
          <w:rFonts w:eastAsia="Times New Roman" w:cs="Times New Roman"/>
          <w:szCs w:val="24"/>
        </w:rPr>
        <w:t>π</w:t>
      </w:r>
      <w:r>
        <w:rPr>
          <w:rFonts w:eastAsia="Times New Roman" w:cs="Times New Roman"/>
          <w:szCs w:val="24"/>
        </w:rPr>
        <w:t>ροϊσταμένων ένα</w:t>
      </w:r>
      <w:r>
        <w:rPr>
          <w:rFonts w:eastAsia="Times New Roman" w:cs="Times New Roman"/>
          <w:szCs w:val="24"/>
        </w:rPr>
        <w:t>ν</w:t>
      </w:r>
      <w:r>
        <w:rPr>
          <w:rFonts w:eastAsia="Times New Roman" w:cs="Times New Roman"/>
          <w:szCs w:val="24"/>
        </w:rPr>
        <w:t xml:space="preserve"> λάθος συμβολισμό προς όλους τους δημοσίους υπαλλήλους, ότι δεν πρόκειται να γίνει κα</w:t>
      </w:r>
      <w:r>
        <w:rPr>
          <w:rFonts w:eastAsia="Times New Roman" w:cs="Times New Roman"/>
          <w:szCs w:val="24"/>
        </w:rPr>
        <w:t>μ</w:t>
      </w:r>
      <w:r>
        <w:rPr>
          <w:rFonts w:eastAsia="Times New Roman" w:cs="Times New Roman"/>
          <w:szCs w:val="24"/>
        </w:rPr>
        <w:t>μία αξιοκρατική διαδικασία. Γι</w:t>
      </w:r>
      <w:r>
        <w:rPr>
          <w:rFonts w:eastAsia="Times New Roman" w:cs="Times New Roman"/>
          <w:szCs w:val="24"/>
        </w:rPr>
        <w:t>α</w:t>
      </w:r>
      <w:r>
        <w:rPr>
          <w:rFonts w:eastAsia="Times New Roman" w:cs="Times New Roman"/>
          <w:szCs w:val="24"/>
        </w:rPr>
        <w:t xml:space="preserve"> αυτό και</w:t>
      </w:r>
      <w:r>
        <w:rPr>
          <w:rFonts w:eastAsia="Times New Roman" w:cs="Times New Roman"/>
          <w:szCs w:val="24"/>
        </w:rPr>
        <w:t xml:space="preserve"> αρνούνται να συμμετάσχουν. </w:t>
      </w:r>
    </w:p>
    <w:p w14:paraId="2B06E5C7"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Νέα Δημοκρατία ήταν πάντα φωνή ευθύνης σε αυτή την Αίθουσα. Αυτό το οποίο βγήκε και είπε είναι ότι αυτή τη στιγμή την απαξίωση της διαδικασίας της αξιολόγησης, την οποία την έκανε η παρούσα Κυβέρνηση ως αντιπολίτευση, τη βρίσ</w:t>
      </w:r>
      <w:r>
        <w:rPr>
          <w:rFonts w:eastAsia="Times New Roman" w:cs="Times New Roman"/>
          <w:szCs w:val="24"/>
        </w:rPr>
        <w:t xml:space="preserve">κει τώρα μπροστά της. Φέρνει μία τροπολογία, η οποία έχει κάτι πολύ πονηρό. Λέει ότι οι </w:t>
      </w:r>
      <w:proofErr w:type="spellStart"/>
      <w:r>
        <w:rPr>
          <w:rFonts w:eastAsia="Times New Roman" w:cs="Times New Roman"/>
          <w:szCs w:val="24"/>
        </w:rPr>
        <w:t>αξιολογητές</w:t>
      </w:r>
      <w:proofErr w:type="spellEnd"/>
      <w:r>
        <w:rPr>
          <w:rFonts w:eastAsia="Times New Roman" w:cs="Times New Roman"/>
          <w:szCs w:val="24"/>
        </w:rPr>
        <w:t>, οι προϊστάμενοι δηλαδή, που δεν θα συμπληρώσουν τα φύλλα αξιολόγησης για να τα αποστείλουν στις διευθύνσεις, δεν θα μπορούν να συμμετάσχουν σε επόμενες δια</w:t>
      </w:r>
      <w:r>
        <w:rPr>
          <w:rFonts w:eastAsia="Times New Roman" w:cs="Times New Roman"/>
          <w:szCs w:val="24"/>
        </w:rPr>
        <w:t xml:space="preserve">δικασίες επιλογής προϊσταμένων. </w:t>
      </w:r>
      <w:r>
        <w:rPr>
          <w:rFonts w:eastAsia="Times New Roman" w:cs="Times New Roman"/>
          <w:szCs w:val="24"/>
        </w:rPr>
        <w:t>Π</w:t>
      </w:r>
      <w:r>
        <w:rPr>
          <w:rFonts w:eastAsia="Times New Roman" w:cs="Times New Roman"/>
          <w:szCs w:val="24"/>
        </w:rPr>
        <w:t xml:space="preserve">οιος μου λέει ότι αυτό δεν </w:t>
      </w:r>
      <w:r>
        <w:rPr>
          <w:rFonts w:eastAsia="Times New Roman" w:cs="Times New Roman"/>
          <w:szCs w:val="24"/>
        </w:rPr>
        <w:lastRenderedPageBreak/>
        <w:t>θα γίνει σε δύο χρόνια ή δεν θα γίνει ποτέ από την παρούσα Κυβέρνηση; Και θα έχουμε συνεχείς αναθέσεις. Δηλαδή, με ανάθεση μπορείς να είσαι, στην επιλογή δεν μπορείς να είσαι. Ακόμη και να ψηφιστε</w:t>
      </w:r>
      <w:r>
        <w:rPr>
          <w:rFonts w:eastAsia="Times New Roman" w:cs="Times New Roman"/>
          <w:szCs w:val="24"/>
        </w:rPr>
        <w:t xml:space="preserve">ί αυτή η τροπολογία σήμερα και κάποιος </w:t>
      </w:r>
      <w:proofErr w:type="spellStart"/>
      <w:r>
        <w:rPr>
          <w:rFonts w:eastAsia="Times New Roman" w:cs="Times New Roman"/>
          <w:szCs w:val="24"/>
        </w:rPr>
        <w:t>αξιολογητής</w:t>
      </w:r>
      <w:proofErr w:type="spellEnd"/>
      <w:r>
        <w:rPr>
          <w:rFonts w:eastAsia="Times New Roman" w:cs="Times New Roman"/>
          <w:szCs w:val="24"/>
        </w:rPr>
        <w:t xml:space="preserve"> να μη στείλει τα φύλλα, δικαιούται να είναι με ανάθεση προϊστάμενος την άλλη μέρα. Όχι να είναι ήδη, να γίνει τώρα</w:t>
      </w:r>
      <w:r>
        <w:rPr>
          <w:rFonts w:eastAsia="Times New Roman" w:cs="Times New Roman"/>
          <w:szCs w:val="24"/>
        </w:rPr>
        <w:t>,</w:t>
      </w:r>
      <w:r>
        <w:rPr>
          <w:rFonts w:eastAsia="Times New Roman" w:cs="Times New Roman"/>
          <w:szCs w:val="24"/>
        </w:rPr>
        <w:t xml:space="preserve"> εκ νέου. Γιατί αυτή η τροπολογία απαγορεύει μόνο αυτούς που είναι να συμμετάσχουν σε διαδ</w:t>
      </w:r>
      <w:r>
        <w:rPr>
          <w:rFonts w:eastAsia="Times New Roman" w:cs="Times New Roman"/>
          <w:szCs w:val="24"/>
        </w:rPr>
        <w:t xml:space="preserve">ικασία επιλογής προϊσταμένων. </w:t>
      </w:r>
      <w:r>
        <w:rPr>
          <w:rFonts w:eastAsia="Times New Roman" w:cs="Times New Roman"/>
          <w:szCs w:val="24"/>
        </w:rPr>
        <w:t>Β</w:t>
      </w:r>
      <w:r>
        <w:rPr>
          <w:rFonts w:eastAsia="Times New Roman" w:cs="Times New Roman"/>
          <w:szCs w:val="24"/>
        </w:rPr>
        <w:t xml:space="preserve">εβαίως δημιουργεί πλείστα τεχνικά και νομικά ζητήματα, καθώς θα έχουμε αξιολογήσεις τριών κατηγοριών: </w:t>
      </w:r>
      <w:r>
        <w:rPr>
          <w:rFonts w:eastAsia="Times New Roman" w:cs="Times New Roman"/>
          <w:szCs w:val="24"/>
        </w:rPr>
        <w:t>μ</w:t>
      </w:r>
      <w:r>
        <w:rPr>
          <w:rFonts w:eastAsia="Times New Roman" w:cs="Times New Roman"/>
          <w:szCs w:val="24"/>
        </w:rPr>
        <w:t xml:space="preserve">ία που θα συμμετάσχει και ο υπάλληλος και ο </w:t>
      </w:r>
      <w:proofErr w:type="spellStart"/>
      <w:r>
        <w:rPr>
          <w:rFonts w:eastAsia="Times New Roman" w:cs="Times New Roman"/>
          <w:szCs w:val="24"/>
        </w:rPr>
        <w:t>αξιολογητής</w:t>
      </w:r>
      <w:proofErr w:type="spellEnd"/>
      <w:r>
        <w:rPr>
          <w:rFonts w:eastAsia="Times New Roman" w:cs="Times New Roman"/>
          <w:szCs w:val="24"/>
        </w:rPr>
        <w:t xml:space="preserve">, μία που είναι μόνο ο </w:t>
      </w:r>
      <w:proofErr w:type="spellStart"/>
      <w:r>
        <w:rPr>
          <w:rFonts w:eastAsia="Times New Roman" w:cs="Times New Roman"/>
          <w:szCs w:val="24"/>
        </w:rPr>
        <w:t>αξιολογητής</w:t>
      </w:r>
      <w:proofErr w:type="spellEnd"/>
      <w:r>
        <w:rPr>
          <w:rFonts w:eastAsia="Times New Roman" w:cs="Times New Roman"/>
          <w:szCs w:val="24"/>
        </w:rPr>
        <w:t>, μία που είναι μόνο ο υπάλληλος.</w:t>
      </w:r>
      <w:r>
        <w:rPr>
          <w:rFonts w:eastAsia="Times New Roman" w:cs="Times New Roman"/>
          <w:szCs w:val="24"/>
        </w:rPr>
        <w:t xml:space="preserve"> Μα, αυτό ακυρώνει τη διαδικασία της αξιολογήσεως από τη γέννησή της.</w:t>
      </w:r>
    </w:p>
    <w:p w14:paraId="2B06E5C8"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Καλούμε την Κυβέρνηση να «τρέξει» γρήγορα τη διαδικασία της επιλογής προϊσταμένων, να ανακτήσει αυτή</w:t>
      </w:r>
      <w:r>
        <w:rPr>
          <w:rFonts w:eastAsia="Times New Roman" w:cs="Times New Roman"/>
          <w:szCs w:val="24"/>
        </w:rPr>
        <w:t xml:space="preserve"> την εμπιστοσύνη που πρέπει να υπάρχει με τους δημοσίους υπαλλήλους και με την πολιτική και υπόλοιπη ηγεσία του Υπουργείου, της δημόσιας διοίκησης, έτσι ώστε να επιτευχθεί ο στόχος, τον οποίο θέ</w:t>
      </w:r>
      <w:r>
        <w:rPr>
          <w:rFonts w:eastAsia="Times New Roman" w:cs="Times New Roman"/>
          <w:szCs w:val="24"/>
        </w:rPr>
        <w:lastRenderedPageBreak/>
        <w:t>λουμε όλοι -η Νέα Δημοκρατία τον υποστήριζε πάντα- και ο οποίο</w:t>
      </w:r>
      <w:r>
        <w:rPr>
          <w:rFonts w:eastAsia="Times New Roman" w:cs="Times New Roman"/>
          <w:szCs w:val="24"/>
        </w:rPr>
        <w:t xml:space="preserve">ς είναι να γίνει μία πραγματική και ουσιαστική αξιολόγηση στο </w:t>
      </w:r>
      <w:r>
        <w:rPr>
          <w:rFonts w:eastAsia="Times New Roman" w:cs="Times New Roman"/>
          <w:szCs w:val="24"/>
        </w:rPr>
        <w:t>δ</w:t>
      </w:r>
      <w:r>
        <w:rPr>
          <w:rFonts w:eastAsia="Times New Roman" w:cs="Times New Roman"/>
          <w:szCs w:val="24"/>
        </w:rPr>
        <w:t xml:space="preserve">ημόσιο. </w:t>
      </w:r>
    </w:p>
    <w:p w14:paraId="2B06E5C9"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να θυμίσω και κάτι στους συναδέλφους που το ξεχνάνε. Τον Γενάρη του 2015 είχε βγει σε διαβούλευση το νομοσχέδιο της τότε κυβέρνησης της Νέας Δημοκρατίας, το οποίο είχε ακριβώς </w:t>
      </w:r>
      <w:r>
        <w:rPr>
          <w:rFonts w:eastAsia="Times New Roman" w:cs="Times New Roman"/>
          <w:szCs w:val="24"/>
        </w:rPr>
        <w:t>το πάγιο σύστημα αξιολόγησης των δημοσίων υπαλλήλων -γιατί αυτό το οποίο συνεχίζετε να αναμασάτε εδώ ήταν ένα μεταβατικό στάδιο που λειτούργησε για δύο έτη-</w:t>
      </w:r>
      <w:r>
        <w:rPr>
          <w:rFonts w:eastAsia="Times New Roman" w:cs="Times New Roman"/>
          <w:szCs w:val="24"/>
        </w:rPr>
        <w:t>,</w:t>
      </w:r>
      <w:r>
        <w:rPr>
          <w:rFonts w:eastAsia="Times New Roman" w:cs="Times New Roman"/>
          <w:szCs w:val="24"/>
        </w:rPr>
        <w:t xml:space="preserve"> που έχει πάρα πολλά θετικά σημεία και σας καλώ να το διαβάσετε. Κατατέθηκε σε διαβούλευση τον Γενά</w:t>
      </w:r>
      <w:r>
        <w:rPr>
          <w:rFonts w:eastAsia="Times New Roman" w:cs="Times New Roman"/>
          <w:szCs w:val="24"/>
        </w:rPr>
        <w:t>ρη του 2015, πλην όμως η Κυβέρνηση ήρθε και ακύρωσε ό,τι βρήκε και έρχεται σήμερα σε αυτά τα αδιέξοδα.</w:t>
      </w:r>
    </w:p>
    <w:p w14:paraId="2B06E5CA"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Πρόεδρε, θέλω να πω μόνο κάτι για την τροπολογία για την αποσυμφόρηση των φυλακών. Δεν είναι δείγμα μιας ευνομούμενης πολιτείας το να ερχόμαστε κάθ</w:t>
      </w:r>
      <w:r>
        <w:rPr>
          <w:rFonts w:eastAsia="Times New Roman" w:cs="Times New Roman"/>
          <w:szCs w:val="24"/>
        </w:rPr>
        <w:t>ε δύο χρόνια και να λέμε ότι είναι αναγκαίο να γίνει η αποσυμφόρηση των φυλακών, για να υπάρχουν καλές συνθήκες στους κρατούμενους, τους οποίους δεν μπορεί η πολιτεία να τους διασφαλίσει και γι’ 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τον λόγο να οδηγούμαστε στην αποφυλάκιση εγκληματιών οι</w:t>
      </w:r>
      <w:r>
        <w:rPr>
          <w:rFonts w:eastAsia="Times New Roman" w:cs="Times New Roman"/>
          <w:szCs w:val="24"/>
        </w:rPr>
        <w:t xml:space="preserve"> οποίοι έχουν υποπέσει σε βαριά αδικήματα.</w:t>
      </w:r>
    </w:p>
    <w:p w14:paraId="2B06E5CB"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Εγώ θα καταλάβαινα τις αγνές προθέσεις του Υπουργού και των Βουλευτών του ΣΥΡΙΖΑ, εάν μέσα στα αδικήματα τα οποία δεν μπορούν να τύχουν αυτών των ευεργετημάτων ήταν και τα αδικήματα που περιγράφονται στο άρθρο 187</w:t>
      </w:r>
      <w:r>
        <w:rPr>
          <w:rFonts w:eastAsia="Times New Roman" w:cs="Times New Roman"/>
          <w:szCs w:val="24"/>
        </w:rPr>
        <w:t xml:space="preserve"> του Ποινικού Κώδικα. Δεν μπορούμε να έχουμε καταδικασθέντες για εγκληματικές οργανώσεις ή για συμμετοχή σε τρομοκρατικές πράξεις οι οποίοι να μπορούν να τύχουν αυτού του ευεργετήματος. Εάν είστε πραγματικά με καλή διάθεση, με πρόθεση και αυτό που σας ενδι</w:t>
      </w:r>
      <w:r>
        <w:rPr>
          <w:rFonts w:eastAsia="Times New Roman" w:cs="Times New Roman"/>
          <w:szCs w:val="24"/>
        </w:rPr>
        <w:t>αφέρει είναι μόνο η αποσυμφόρηση των φυλακών και όχι το να εξυπηρετήσετε και κάποιους από την παράταξή σας</w:t>
      </w:r>
      <w:r>
        <w:rPr>
          <w:rFonts w:eastAsia="Times New Roman" w:cs="Times New Roman"/>
          <w:szCs w:val="24"/>
        </w:rPr>
        <w:t>,</w:t>
      </w:r>
      <w:r>
        <w:rPr>
          <w:rFonts w:eastAsia="Times New Roman" w:cs="Times New Roman"/>
          <w:szCs w:val="24"/>
        </w:rPr>
        <w:t xml:space="preserve"> οι οποίοι ευνοϊκώς βλέπουν προς αυτήν την κατεύθυνση, βάλτε μέσα στις εξαιρέσεις και το άρθρο 187 του Ποινικού Κώδικα. </w:t>
      </w:r>
    </w:p>
    <w:p w14:paraId="2B06E5CC"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w:t>
      </w:r>
      <w:r>
        <w:rPr>
          <w:rFonts w:eastAsia="Times New Roman" w:cs="Times New Roman"/>
          <w:szCs w:val="24"/>
        </w:rPr>
        <w:t>ε.</w:t>
      </w:r>
    </w:p>
    <w:p w14:paraId="2B06E5CD" w14:textId="77777777" w:rsidR="00186434" w:rsidRDefault="00E01EC9">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2B06E5CE"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Γεωργαντά.</w:t>
      </w:r>
    </w:p>
    <w:p w14:paraId="2B06E5CF"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ειδικός αγορητής του Κομμουνιστικού Κόμματος</w:t>
      </w:r>
      <w:r>
        <w:rPr>
          <w:rFonts w:eastAsia="Times New Roman" w:cs="Times New Roman"/>
          <w:szCs w:val="24"/>
        </w:rPr>
        <w:t xml:space="preserve"> Ελλάδας</w:t>
      </w:r>
      <w:r>
        <w:rPr>
          <w:rFonts w:eastAsia="Times New Roman" w:cs="Times New Roman"/>
          <w:szCs w:val="24"/>
        </w:rPr>
        <w:t xml:space="preserve"> κ. Συντυχάκης</w:t>
      </w:r>
      <w:r>
        <w:rPr>
          <w:rFonts w:eastAsia="Times New Roman" w:cs="Times New Roman"/>
          <w:szCs w:val="24"/>
        </w:rPr>
        <w:t>,</w:t>
      </w:r>
      <w:r>
        <w:rPr>
          <w:rFonts w:eastAsia="Times New Roman" w:cs="Times New Roman"/>
          <w:szCs w:val="24"/>
        </w:rPr>
        <w:t xml:space="preserve"> για να δευτερολογήσει. </w:t>
      </w:r>
    </w:p>
    <w:p w14:paraId="2B06E5D0"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Σε σχέση με τις τροπολογίες θα ήθελα να τοποθετηθώ. Έχουμε εξαντλήσει την έκθεση της άποψής μας σε σχέση με το νομοσχέδιο.</w:t>
      </w:r>
    </w:p>
    <w:p w14:paraId="2B06E5D1" w14:textId="77777777" w:rsidR="00186434" w:rsidRDefault="00E01EC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Είπε ο κύριος Υπουργός ότι αποσύρει την τροπολογία σχετικά με το Ευρωπαϊκό Δικαστήριο Δικαιωμάτων του Ανθρώπου, αλλά θα επανέλθει. Ε</w:t>
      </w:r>
      <w:r>
        <w:rPr>
          <w:rFonts w:eastAsia="Times New Roman" w:cs="Times New Roman"/>
          <w:szCs w:val="24"/>
        </w:rPr>
        <w:t>πιτρέψτε μου, όμως, επειδή έγινε πάρα πολλή συζήτηση να εκφράσουμε την άποψή μας ως κόμμα. Θεωρούμε ότι η ουσία της τροπολογίας σχετικά με τις αποφάσεις του Ευρωπαϊκού Δικαστηρίου Δικαιωμάτων του Ανθρώπου είναι ότι το Συμβούλιο της Ευρώπης, μέρος του οποίο</w:t>
      </w:r>
      <w:r>
        <w:rPr>
          <w:rFonts w:eastAsia="Times New Roman" w:cs="Times New Roman"/>
          <w:szCs w:val="24"/>
        </w:rPr>
        <w:t>υ αποτελεί το Ευρωπαϊκό Δικαστήριο Δικαιωμάτων του Ανθρώπου, παρ’ όλο που κατά καιρούς έχει πάρει κάποιες θετικές αποφάσεις,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για την υπόθεση της </w:t>
      </w:r>
      <w:proofErr w:type="spellStart"/>
      <w:r>
        <w:rPr>
          <w:rFonts w:eastAsia="Times New Roman" w:cs="Times New Roman"/>
          <w:szCs w:val="24"/>
        </w:rPr>
        <w:t>Μανωλάδας</w:t>
      </w:r>
      <w:proofErr w:type="spellEnd"/>
      <w:r>
        <w:rPr>
          <w:rFonts w:eastAsia="Times New Roman" w:cs="Times New Roman"/>
          <w:szCs w:val="24"/>
        </w:rPr>
        <w:t xml:space="preserve">, στην πράξη αυτό το Συμβούλιο </w:t>
      </w:r>
      <w:proofErr w:type="spellStart"/>
      <w:r>
        <w:rPr>
          <w:rFonts w:eastAsia="Times New Roman" w:cs="Times New Roman"/>
          <w:szCs w:val="24"/>
        </w:rPr>
        <w:t>αντιδραστικοποιείται</w:t>
      </w:r>
      <w:proofErr w:type="spellEnd"/>
      <w:r>
        <w:rPr>
          <w:rFonts w:eastAsia="Times New Roman" w:cs="Times New Roman"/>
          <w:szCs w:val="24"/>
        </w:rPr>
        <w:t xml:space="preserve"> όλο και πιο πολύ, κάτι που φ</w:t>
      </w:r>
      <w:r>
        <w:rPr>
          <w:rFonts w:eastAsia="Times New Roman" w:cs="Times New Roman"/>
          <w:szCs w:val="24"/>
        </w:rPr>
        <w:t>αίνεται από μια σειρά αποφάσεις του,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τη λειτουργία των κομμάτων, την ανατροπή εργασιακών δικαιωμάτων και μια σειρά άλλες αποφάσεις που βάζουν σε αμφισβήτηση δημοκρατικά, κοινωνικά δικαιώματα και ελευθερίες. </w:t>
      </w:r>
    </w:p>
    <w:p w14:paraId="2B06E5D2"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lastRenderedPageBreak/>
        <w:t>Απ</w:t>
      </w:r>
      <w:r>
        <w:rPr>
          <w:rFonts w:eastAsia="Times New Roman" w:cs="Times New Roman"/>
          <w:szCs w:val="24"/>
        </w:rPr>
        <w:t>ό</w:t>
      </w:r>
      <w:r>
        <w:rPr>
          <w:rFonts w:eastAsia="Times New Roman" w:cs="Times New Roman"/>
          <w:szCs w:val="24"/>
        </w:rPr>
        <w:t xml:space="preserve"> αυτή την άποψη εκφράζο</w:t>
      </w:r>
      <w:r>
        <w:rPr>
          <w:rFonts w:eastAsia="Times New Roman" w:cs="Times New Roman"/>
          <w:szCs w:val="24"/>
        </w:rPr>
        <w:t>υμε την ανησυχία για το πού μπορούν να οδηγηθούν τα πράγματα και γι’ αυτόν τον λόγο θα ψηφίζαμε «</w:t>
      </w:r>
      <w:r>
        <w:rPr>
          <w:rFonts w:eastAsia="Times New Roman" w:cs="Times New Roman"/>
          <w:szCs w:val="24"/>
        </w:rPr>
        <w:t>παρών</w:t>
      </w:r>
      <w:r>
        <w:rPr>
          <w:rFonts w:eastAsia="Times New Roman" w:cs="Times New Roman"/>
          <w:szCs w:val="24"/>
        </w:rPr>
        <w:t>» για τη συγκεκριμένη τροπολογία.</w:t>
      </w:r>
    </w:p>
    <w:p w14:paraId="2B06E5D3"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Σε σχέση με το ζήτημα της μουσουλμανικής μειονότητας στη Θράκη, θα θέλαμε να επισημάνουμε ότι αυτό το ζήτημα καθορίζεται</w:t>
      </w:r>
      <w:r>
        <w:rPr>
          <w:rFonts w:eastAsia="Times New Roman" w:cs="Times New Roman"/>
          <w:szCs w:val="24"/>
        </w:rPr>
        <w:t xml:space="preserve"> από διεθνείς συνθήκες,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στην προκειμένη περίπτωση και δεν μπορεί να αλλάξει σε κα</w:t>
      </w:r>
      <w:r>
        <w:rPr>
          <w:rFonts w:eastAsia="Times New Roman" w:cs="Times New Roman"/>
          <w:szCs w:val="24"/>
        </w:rPr>
        <w:t>μ</w:t>
      </w:r>
      <w:r>
        <w:rPr>
          <w:rFonts w:eastAsia="Times New Roman" w:cs="Times New Roman"/>
          <w:szCs w:val="24"/>
        </w:rPr>
        <w:t>μία των περιπτώσεων με δικαστικές αποφάσεις.</w:t>
      </w:r>
    </w:p>
    <w:p w14:paraId="2B06E5D4"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την τροπολογία του Υπουργείου Υγείας που ρυθμίζει τη μισθοδοσία των υπαλλήλων και τις λει</w:t>
      </w:r>
      <w:r>
        <w:rPr>
          <w:rFonts w:eastAsia="Times New Roman" w:cs="Times New Roman"/>
          <w:szCs w:val="24"/>
        </w:rPr>
        <w:t>τουργικές δαπάνες της Εθνικής Κεντρικής Επιτροπής Προμηθειών Υγείας, ψηφίζουμε θετικά, με κριτήριο να μην υπάρξει πρόβλημα στην καταβολή της μισθοδοσίας των υπαλλήλων. Συμφωνούμε με τη ρύθμιση για χρηματοδότηση, για να χρηματοδοτείται η ΕΚΑΠΥ από το Υπουργ</w:t>
      </w:r>
      <w:r>
        <w:rPr>
          <w:rFonts w:eastAsia="Times New Roman" w:cs="Times New Roman"/>
          <w:szCs w:val="24"/>
        </w:rPr>
        <w:t>είο Υγείας.</w:t>
      </w:r>
    </w:p>
    <w:p w14:paraId="2B06E5D5"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τροπολογία, επίσης, του Υπουργείου Υγείας για το </w:t>
      </w:r>
      <w:r>
        <w:rPr>
          <w:rFonts w:eastAsia="Times New Roman" w:cs="Times New Roman"/>
          <w:szCs w:val="24"/>
          <w:lang w:val="en-US"/>
        </w:rPr>
        <w:t>rebate</w:t>
      </w:r>
      <w:r>
        <w:rPr>
          <w:rFonts w:eastAsia="Times New Roman" w:cs="Times New Roman"/>
          <w:szCs w:val="24"/>
        </w:rPr>
        <w:t xml:space="preserve">, θέλω να πω ότι με αυτή την τροπολογία εντάσσονται στο σύστημα της υποχρεωτικής έκπτωσης τα πρωτότυπα φάρμακα που είναι εντός χρόνου πατέντας και έχουν πάρει άδεια από την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και όχι όπως προβλεπόταν, για αυτά </w:t>
      </w:r>
      <w:r>
        <w:rPr>
          <w:rFonts w:eastAsia="Times New Roman" w:cs="Times New Roman"/>
          <w:szCs w:val="24"/>
        </w:rPr>
        <w:lastRenderedPageBreak/>
        <w:t>που έπαιρναν άδεια μετά τη δημοσίευση νόμου και</w:t>
      </w:r>
      <w:r>
        <w:rPr>
          <w:rFonts w:eastAsia="Times New Roman" w:cs="Times New Roman"/>
          <w:szCs w:val="24"/>
        </w:rPr>
        <w:t>,</w:t>
      </w:r>
      <w:r>
        <w:rPr>
          <w:rFonts w:eastAsia="Times New Roman" w:cs="Times New Roman"/>
          <w:szCs w:val="24"/>
        </w:rPr>
        <w:t xml:space="preserve"> επίσης, τροποποιούν τον τρόπο υπολογισμού και κατανομής του </w:t>
      </w:r>
      <w:r>
        <w:rPr>
          <w:rFonts w:eastAsia="Times New Roman" w:cs="Times New Roman"/>
          <w:szCs w:val="24"/>
          <w:lang w:val="en-US"/>
        </w:rPr>
        <w:t>rebate</w:t>
      </w:r>
      <w:r>
        <w:rPr>
          <w:rFonts w:eastAsia="Times New Roman" w:cs="Times New Roman"/>
          <w:szCs w:val="24"/>
        </w:rPr>
        <w:t xml:space="preserve"> για τα νοσοκομεία. </w:t>
      </w:r>
    </w:p>
    <w:p w14:paraId="2B06E5D6"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Το ερώτημα για εμάς, βέβαια, είναι εάν απ’ αυτή τη ρύθμιση του τρόπου υπολογ</w:t>
      </w:r>
      <w:r>
        <w:rPr>
          <w:rFonts w:eastAsia="Times New Roman" w:cs="Times New Roman"/>
          <w:szCs w:val="24"/>
        </w:rPr>
        <w:t>ισμού των υποχρεωτικών εκπτώσεων ωφελούνται οι ασθενείς. Κατά την άποψή μας, δεν ωφελούνται σε τίποτα. Από τις επιστροφές των ποσών της υπέρβασης από τη φαρμακοβιομηχανία δεν πάει ούτε ένα ευρώ υπέρ της μείωσης των αυξημένων ποσών που πληρώνουν οι ασθενείς</w:t>
      </w:r>
      <w:r>
        <w:rPr>
          <w:rFonts w:eastAsia="Times New Roman" w:cs="Times New Roman"/>
          <w:szCs w:val="24"/>
        </w:rPr>
        <w:t>. Και με τον προηγούμενο νόμο, που τώρα τροποποιείται, οι ασθενείς πλήρωναν αυξημένες συμμετοχές και απ’ αυτή την άποψη εμείς ψηφίζουμε «</w:t>
      </w:r>
      <w:r>
        <w:rPr>
          <w:rFonts w:eastAsia="Times New Roman" w:cs="Times New Roman"/>
          <w:szCs w:val="24"/>
        </w:rPr>
        <w:t>παρών</w:t>
      </w:r>
      <w:r>
        <w:rPr>
          <w:rFonts w:eastAsia="Times New Roman" w:cs="Times New Roman"/>
          <w:szCs w:val="24"/>
        </w:rPr>
        <w:t xml:space="preserve">» στη συγκεκριμένη τροπολογία. </w:t>
      </w:r>
    </w:p>
    <w:p w14:paraId="2B06E5D7"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τροποποίηση διατάξεων της δασικής νομοθεσίας, τροπολογία που μετατ</w:t>
      </w:r>
      <w:r>
        <w:rPr>
          <w:rFonts w:eastAsia="Times New Roman" w:cs="Times New Roman"/>
          <w:szCs w:val="24"/>
        </w:rPr>
        <w:t>ράπηκε σε άρθρα 37, 38 και 39, ψηφίζουμε «</w:t>
      </w:r>
      <w:r>
        <w:rPr>
          <w:rFonts w:eastAsia="Times New Roman" w:cs="Times New Roman"/>
          <w:szCs w:val="24"/>
        </w:rPr>
        <w:t>παρών</w:t>
      </w:r>
      <w:r>
        <w:rPr>
          <w:rFonts w:eastAsia="Times New Roman" w:cs="Times New Roman"/>
          <w:szCs w:val="24"/>
        </w:rPr>
        <w:t xml:space="preserve">» στα άρθρα 37 και 38 που αφορούν την παράταση της προθεσμίας των δασικών χαρτών και τη διαδικασία υποβολής αντιρρήσεων και καταψηφίζουμε το άρθρο 39 για τις οικιστικές πυκνώσεις. Σε κάθε περίπτωση, όμως, και </w:t>
      </w:r>
      <w:r>
        <w:rPr>
          <w:rFonts w:eastAsia="Times New Roman" w:cs="Times New Roman"/>
          <w:szCs w:val="24"/>
        </w:rPr>
        <w:t xml:space="preserve">εδώ αποδεικνύεται η προχειρότητα του νόμου για τους δασικούς χάρτες, τον οποίο νόμο εμείς καταψηφίσαμε αιτιολογώντας το, όταν έγινε </w:t>
      </w:r>
      <w:r>
        <w:rPr>
          <w:rFonts w:eastAsia="Times New Roman" w:cs="Times New Roman"/>
          <w:szCs w:val="24"/>
        </w:rPr>
        <w:lastRenderedPageBreak/>
        <w:t>η συζήτηση στην Ολομέλεια για αυτό το νομοσχέδιο</w:t>
      </w:r>
      <w:r>
        <w:rPr>
          <w:rFonts w:eastAsia="Times New Roman" w:cs="Times New Roman"/>
          <w:szCs w:val="24"/>
        </w:rPr>
        <w:t>,</w:t>
      </w:r>
      <w:r>
        <w:rPr>
          <w:rFonts w:eastAsia="Times New Roman" w:cs="Times New Roman"/>
          <w:szCs w:val="24"/>
        </w:rPr>
        <w:t xml:space="preserve"> και κυρίως η προσήλωση αυτού του νομοσχεδίου που οδηγεί στην εμπορευματοπο</w:t>
      </w:r>
      <w:r>
        <w:rPr>
          <w:rFonts w:eastAsia="Times New Roman" w:cs="Times New Roman"/>
          <w:szCs w:val="24"/>
        </w:rPr>
        <w:t>ίηση της γης.</w:t>
      </w:r>
    </w:p>
    <w:p w14:paraId="2B06E5D8"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τις βουλευτικές τροπολογίες οι οποίες γίνονται αποδεκτές, θα ήθελα να πω ότι στην τροπολογία με γενικό αριθμό 1249 και ειδικό 100 δεν μπορούμε να καταλάβουμε το σκεπτικό. Είναι μια αιτιολογική έκθεση για την απαλλαγή από τον φόρο </w:t>
      </w:r>
      <w:r>
        <w:rPr>
          <w:rFonts w:eastAsia="Times New Roman" w:cs="Times New Roman"/>
          <w:szCs w:val="24"/>
        </w:rPr>
        <w:t>υπεραξίας της μίσθωσης ακινήτου, στο οποίο λειτουργούσε επιχείρηση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Δεν μας καλύπτει, θέλουμε περισσότερες εξηγήσεις, γιατί έτσι όπως είναι διατυπωμένη περισσότερο ως φωτογραφική διάταξη μοιάζει. Θέλουμε περισσότερη εξήγηση.</w:t>
      </w:r>
    </w:p>
    <w:p w14:paraId="2B06E5D9"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 </w:t>
      </w:r>
      <w:r>
        <w:rPr>
          <w:rFonts w:eastAsia="Times New Roman" w:cs="Times New Roman"/>
          <w:szCs w:val="24"/>
        </w:rPr>
        <w:t>βουλευτική τροπολογία για τους ιατρικούς συλλόγους και τον Πανελλήνιο Σύλλογο</w:t>
      </w:r>
      <w:r>
        <w:rPr>
          <w:rFonts w:eastAsia="Times New Roman" w:cs="Times New Roman"/>
          <w:szCs w:val="24"/>
        </w:rPr>
        <w:t xml:space="preserve">, </w:t>
      </w:r>
      <w:r>
        <w:rPr>
          <w:rFonts w:eastAsia="Times New Roman" w:cs="Times New Roman"/>
          <w:szCs w:val="24"/>
        </w:rPr>
        <w:t>και θα ολοκληρώσω με αυτό, κύριε Πρόεδρε</w:t>
      </w:r>
      <w:r>
        <w:rPr>
          <w:rFonts w:eastAsia="Times New Roman" w:cs="Times New Roman"/>
          <w:szCs w:val="24"/>
        </w:rPr>
        <w:t>,</w:t>
      </w:r>
      <w:r>
        <w:rPr>
          <w:rFonts w:eastAsia="Times New Roman" w:cs="Times New Roman"/>
          <w:szCs w:val="24"/>
        </w:rPr>
        <w:t xml:space="preserve"> με αυτή την τροπολογία μετατρέπεται η τριετής θητεία των οργάνων των ιατρικών συλλόγων και του Πανελλήνιου Συλλόγου σε τετραετή. Οι Βου</w:t>
      </w:r>
      <w:r>
        <w:rPr>
          <w:rFonts w:eastAsia="Times New Roman" w:cs="Times New Roman"/>
          <w:szCs w:val="24"/>
        </w:rPr>
        <w:t xml:space="preserve">λευτές που υπογράφουν τη συγκεκριμένη τροπολογία επικαλούνται ότι πρόκειται να κατατεθεί στη Βουλή νομοσχέδιο για τη μεταρρύθμιση και τον εκσυγχρονισμό της ιατρικής νομοθεσίας που διέπει τους ιατρικούς </w:t>
      </w:r>
      <w:r>
        <w:rPr>
          <w:rFonts w:eastAsia="Times New Roman" w:cs="Times New Roman"/>
          <w:szCs w:val="24"/>
        </w:rPr>
        <w:lastRenderedPageBreak/>
        <w:t>συλλόγους και τον Πανελλήνιο Ιατρικό Σύλλογο, άρθρο το</w:t>
      </w:r>
      <w:r>
        <w:rPr>
          <w:rFonts w:eastAsia="Times New Roman" w:cs="Times New Roman"/>
          <w:szCs w:val="24"/>
        </w:rPr>
        <w:t>υ οποίου είναι και η συγκεκριμένη τροπολογία.</w:t>
      </w:r>
    </w:p>
    <w:p w14:paraId="2B06E5DA"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Όποιος εκσυγχρονισμός και όποια μεταρρύθμιση και αν γίνουν, δεν αναιρούν το βασικό πρόβλημα αυτών των συλλόγων, των νομικών προσώπων δηλαδή δημοσίου δικαίου, ότι αυτά από τη δημιουργία τους και την αποστολή του</w:t>
      </w:r>
      <w:r>
        <w:rPr>
          <w:rFonts w:eastAsia="Times New Roman" w:cs="Times New Roman"/>
          <w:szCs w:val="24"/>
        </w:rPr>
        <w:t>ς αποτελούν θεσμικούς συμβούλους της πολιτείας για την υγεία. Πρόκειται για συλλόγους εποπτευόμενους από το Υπουργείο Υγείας και βοηθούς του διαχρονικά στην άσκηση της αντιλαϊκής πολιτικής.</w:t>
      </w:r>
    </w:p>
    <w:p w14:paraId="2B06E5DB" w14:textId="77777777" w:rsidR="00186434" w:rsidRDefault="00E01EC9">
      <w:pPr>
        <w:spacing w:line="600" w:lineRule="auto"/>
        <w:ind w:firstLine="720"/>
        <w:contextualSpacing/>
        <w:jc w:val="both"/>
        <w:rPr>
          <w:rFonts w:eastAsia="Times New Roman" w:cs="Times New Roman"/>
          <w:szCs w:val="24"/>
        </w:rPr>
      </w:pPr>
      <w:r>
        <w:rPr>
          <w:rFonts w:eastAsia="Times New Roman" w:cs="Times New Roman"/>
          <w:szCs w:val="24"/>
        </w:rPr>
        <w:t xml:space="preserve">Η θέση του ΚΚΕ ως προς το θέμα της θητείας είναι υπέρ της διετούς </w:t>
      </w:r>
      <w:r>
        <w:rPr>
          <w:rFonts w:eastAsia="Times New Roman" w:cs="Times New Roman"/>
          <w:szCs w:val="24"/>
        </w:rPr>
        <w:t>για τους ιατρικούς συλλόγους και τον Πανελλήνιο Ιατρικό Σύλλογο. Δεν έχουμε, όμως, αυταπάτες σχετικά με τον χαρακτήρα αυτών των οργάνων και το θέτουμε από την πλευρά του συχνότερου ελέγχου των εκλεγμένων μέσω των εκλογικών διαδικασιών και της αποτύπωσης τω</w:t>
      </w:r>
      <w:r>
        <w:rPr>
          <w:rFonts w:eastAsia="Times New Roman" w:cs="Times New Roman"/>
          <w:szCs w:val="24"/>
        </w:rPr>
        <w:t>ν συσχετισμών που διαμορφώνονται σ’ αυτόν τον χώρο.</w:t>
      </w:r>
    </w:p>
    <w:p w14:paraId="2B06E5DC" w14:textId="77777777" w:rsidR="00186434" w:rsidRDefault="00E01EC9">
      <w:pPr>
        <w:spacing w:line="600" w:lineRule="auto"/>
        <w:ind w:firstLine="720"/>
        <w:contextualSpacing/>
        <w:jc w:val="both"/>
        <w:rPr>
          <w:rFonts w:eastAsia="Times New Roman"/>
          <w:bCs/>
        </w:rPr>
      </w:pPr>
      <w:r>
        <w:rPr>
          <w:rFonts w:eastAsia="Times New Roman"/>
          <w:szCs w:val="24"/>
        </w:rPr>
        <w:t xml:space="preserve">Για τον λόγο αυτό καταψηφίζουμε τη </w:t>
      </w:r>
      <w:r>
        <w:rPr>
          <w:rFonts w:eastAsia="Times New Roman"/>
          <w:bCs/>
        </w:rPr>
        <w:t xml:space="preserve">συγκεκριμένη τροπολογία. </w:t>
      </w:r>
    </w:p>
    <w:p w14:paraId="2B06E5DD" w14:textId="77777777" w:rsidR="00186434" w:rsidRDefault="00E01EC9">
      <w:pPr>
        <w:spacing w:line="600" w:lineRule="auto"/>
        <w:ind w:firstLine="720"/>
        <w:contextualSpacing/>
        <w:jc w:val="both"/>
        <w:rPr>
          <w:rFonts w:eastAsia="Times New Roman"/>
          <w:bCs/>
        </w:rPr>
      </w:pPr>
      <w:r>
        <w:rPr>
          <w:rFonts w:eastAsia="Times New Roman"/>
          <w:bCs/>
        </w:rPr>
        <w:t xml:space="preserve">Ευχαριστώ, κύριε Πρόεδρε.  </w:t>
      </w:r>
    </w:p>
    <w:p w14:paraId="2B06E5DE" w14:textId="77777777" w:rsidR="00186434" w:rsidRDefault="00E01EC9">
      <w:pPr>
        <w:spacing w:line="600" w:lineRule="auto"/>
        <w:ind w:firstLine="720"/>
        <w:contextualSpacing/>
        <w:jc w:val="both"/>
        <w:rPr>
          <w:rFonts w:eastAsia="Times New Roman"/>
          <w:bCs/>
        </w:rPr>
      </w:pPr>
      <w:r>
        <w:rPr>
          <w:rFonts w:eastAsia="Times New Roman"/>
          <w:b/>
          <w:bCs/>
          <w:shd w:val="clear" w:color="auto" w:fill="FFFFFF"/>
        </w:rPr>
        <w:lastRenderedPageBreak/>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bCs/>
        </w:rPr>
        <w:t xml:space="preserve"> </w:t>
      </w:r>
      <w:r>
        <w:rPr>
          <w:rFonts w:eastAsia="Times New Roman"/>
          <w:bCs/>
        </w:rPr>
        <w:t xml:space="preserve">Ευχαριστούμε τον κ. Συντυχάκη. </w:t>
      </w:r>
    </w:p>
    <w:p w14:paraId="2B06E5DF" w14:textId="77777777" w:rsidR="00186434" w:rsidRDefault="00E01EC9">
      <w:pPr>
        <w:spacing w:line="600" w:lineRule="auto"/>
        <w:ind w:firstLine="720"/>
        <w:contextualSpacing/>
        <w:jc w:val="both"/>
        <w:rPr>
          <w:rFonts w:eastAsia="Times New Roman"/>
          <w:szCs w:val="24"/>
        </w:rPr>
      </w:pPr>
      <w:r>
        <w:rPr>
          <w:rFonts w:eastAsia="Times New Roman"/>
          <w:bCs/>
        </w:rPr>
        <w:t xml:space="preserve">Κυρίες και κύριοι συνάδελφοι, </w:t>
      </w:r>
      <w:r>
        <w:rPr>
          <w:rFonts w:eastAsia="Times New Roman"/>
          <w:szCs w:val="24"/>
        </w:rPr>
        <w:t>έχουν διανεμηθεί τα</w:t>
      </w:r>
      <w:r>
        <w:rPr>
          <w:rFonts w:eastAsia="Times New Roman"/>
          <w:szCs w:val="24"/>
        </w:rPr>
        <w:t xml:space="preserve"> Πρακτικά της Πέμπτης 13 Ιουλίου 2017, της Παρασκευής 14 Ιουλίου 2017 και της Δευτέρας 17 Ιουλίου 2017 και ερωτάται το Σώμα αν τα επικυρώνει.</w:t>
      </w:r>
    </w:p>
    <w:p w14:paraId="2B06E5E0" w14:textId="77777777" w:rsidR="00186434" w:rsidRDefault="00E01EC9">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B06E5E1" w14:textId="77777777" w:rsidR="00186434" w:rsidRDefault="00E01EC9">
      <w:pPr>
        <w:spacing w:line="600" w:lineRule="auto"/>
        <w:ind w:firstLine="720"/>
        <w:contextualSpacing/>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bCs/>
        </w:rPr>
        <w:t xml:space="preserve"> </w:t>
      </w:r>
      <w:r>
        <w:rPr>
          <w:rFonts w:eastAsia="Times New Roman" w:cs="Times New Roman"/>
          <w:szCs w:val="24"/>
        </w:rPr>
        <w:t xml:space="preserve">Συνεπώς τα Πρακτικά </w:t>
      </w:r>
      <w:r>
        <w:rPr>
          <w:rFonts w:eastAsia="Times New Roman"/>
          <w:szCs w:val="24"/>
        </w:rPr>
        <w:t xml:space="preserve">της Πέμπτης 13 Ιουλίου </w:t>
      </w:r>
      <w:r>
        <w:rPr>
          <w:rFonts w:eastAsia="Times New Roman"/>
          <w:szCs w:val="24"/>
        </w:rPr>
        <w:t>2017, της Παρασκευής 14 Ιουλίου 2017 και της Δευτέρας 17 Ιουλίου 2017 επικυρώθηκαν.</w:t>
      </w:r>
    </w:p>
    <w:p w14:paraId="2B06E5E2" w14:textId="77777777" w:rsidR="00186434" w:rsidRDefault="00E01EC9">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2B06E5E3" w14:textId="77777777" w:rsidR="00186434" w:rsidRDefault="00E01EC9">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2B06E5E4" w14:textId="77777777" w:rsidR="00186434" w:rsidRDefault="00E01EC9">
      <w:pPr>
        <w:spacing w:line="600" w:lineRule="auto"/>
        <w:ind w:firstLine="720"/>
        <w:contextualSpacing/>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bCs/>
        </w:rPr>
        <w:t xml:space="preserve"> </w:t>
      </w:r>
      <w:r>
        <w:rPr>
          <w:rFonts w:eastAsia="Times New Roman"/>
          <w:szCs w:val="24"/>
        </w:rPr>
        <w:t>Με τη συναίνεση του Σ</w:t>
      </w:r>
      <w:r>
        <w:rPr>
          <w:rFonts w:eastAsia="Times New Roman"/>
          <w:szCs w:val="24"/>
        </w:rPr>
        <w:t xml:space="preserve">ώματος και ώρα 23.35΄ </w:t>
      </w:r>
      <w:proofErr w:type="spellStart"/>
      <w:r>
        <w:rPr>
          <w:rFonts w:eastAsia="Times New Roman"/>
          <w:szCs w:val="24"/>
        </w:rPr>
        <w:t>λύεται</w:t>
      </w:r>
      <w:proofErr w:type="spellEnd"/>
      <w:r>
        <w:rPr>
          <w:rFonts w:eastAsia="Times New Roman"/>
          <w:szCs w:val="24"/>
        </w:rPr>
        <w:t xml:space="preserve"> η συνεδρίαση για αύριο, ημέρα Τετάρτη 20 Σεπτεμβρίου 2017 και ώρα 10.00΄, με αντικείμενο εργασιών του Σώματος νομοθετική εργασία</w:t>
      </w:r>
      <w:r>
        <w:rPr>
          <w:rFonts w:eastAsia="Times New Roman"/>
          <w:szCs w:val="24"/>
        </w:rPr>
        <w:t>:</w:t>
      </w:r>
      <w:r>
        <w:rPr>
          <w:rFonts w:eastAsia="Times New Roman"/>
          <w:szCs w:val="24"/>
        </w:rPr>
        <w:t xml:space="preserve"> συνέχιση της συζήτησης και ψήφιση επί της αρχής, των άρθρων και του συνόλου του σχεδίου νόμου του</w:t>
      </w:r>
      <w:r>
        <w:rPr>
          <w:rFonts w:eastAsia="Times New Roman"/>
          <w:szCs w:val="24"/>
        </w:rPr>
        <w:t xml:space="preserve"> Υπουργείου Δικαιοσύνης, Διαφά</w:t>
      </w:r>
      <w:r>
        <w:rPr>
          <w:rFonts w:eastAsia="Times New Roman"/>
          <w:szCs w:val="24"/>
        </w:rPr>
        <w:lastRenderedPageBreak/>
        <w:t>νειας και Ανθρωπίνων Δικαιωμάτων</w:t>
      </w:r>
      <w:r>
        <w:rPr>
          <w:rFonts w:eastAsia="Times New Roman"/>
          <w:szCs w:val="24"/>
        </w:rPr>
        <w:t>:</w:t>
      </w:r>
      <w:r>
        <w:rPr>
          <w:rFonts w:eastAsia="Times New Roman"/>
          <w:szCs w:val="24"/>
        </w:rPr>
        <w:t xml:space="preserve"> «Ευρωπαϊκή εντολή έρευνας στις ποινικές υποθέσεις - Εναρμόνιση της νομοθεσίας με την Οδηγία 2014/41/ΕΕ και άλλες </w:t>
      </w:r>
      <w:r>
        <w:rPr>
          <w:rFonts w:eastAsia="Times New Roman"/>
        </w:rPr>
        <w:t>διατάξεις</w:t>
      </w:r>
      <w:r>
        <w:rPr>
          <w:rFonts w:eastAsia="Times New Roman"/>
          <w:szCs w:val="24"/>
        </w:rPr>
        <w:t xml:space="preserve">». </w:t>
      </w:r>
    </w:p>
    <w:p w14:paraId="2B06E5E5" w14:textId="77777777" w:rsidR="00186434" w:rsidRDefault="00E01EC9">
      <w:pPr>
        <w:spacing w:line="600" w:lineRule="auto"/>
        <w:contextualSpacing/>
        <w:jc w:val="both"/>
        <w:rPr>
          <w:rFonts w:eastAsia="Times New Roman"/>
          <w:szCs w:val="24"/>
        </w:rPr>
      </w:pPr>
      <w:r>
        <w:rPr>
          <w:rFonts w:eastAsia="Times New Roman"/>
          <w:b/>
          <w:szCs w:val="24"/>
        </w:rPr>
        <w:t>Ο ΠΡΟΕΔΡΟΣ</w:t>
      </w:r>
      <w:r>
        <w:rPr>
          <w:rFonts w:eastAsia="Times New Roman"/>
          <w:szCs w:val="24"/>
        </w:rPr>
        <w:t xml:space="preserve">                                                  </w:t>
      </w:r>
      <w:r>
        <w:rPr>
          <w:rFonts w:eastAsia="Times New Roman"/>
          <w:szCs w:val="24"/>
        </w:rPr>
        <w:t xml:space="preserve">      </w:t>
      </w:r>
      <w:r>
        <w:rPr>
          <w:rFonts w:eastAsia="Times New Roman"/>
          <w:szCs w:val="24"/>
        </w:rPr>
        <w:t xml:space="preserve">                        </w:t>
      </w:r>
      <w:r>
        <w:rPr>
          <w:rFonts w:eastAsia="Times New Roman"/>
          <w:b/>
          <w:szCs w:val="24"/>
        </w:rPr>
        <w:t>ΟΙ ΓΡΑΜΜΑΤΕΙΣ</w:t>
      </w:r>
    </w:p>
    <w:sectPr w:rsidR="001864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Sqd0SWN+N06ISX7J/sMCsiCyswc=" w:salt="ny6Wh9rs8BhnILTJX332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34"/>
    <w:rsid w:val="00186434"/>
    <w:rsid w:val="008974AA"/>
    <w:rsid w:val="00E01E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E204"/>
  <w15:docId w15:val="{8847BD7C-B3B4-4AD7-B59C-33DEA0F4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20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D20D6"/>
    <w:rPr>
      <w:rFonts w:ascii="Segoe UI" w:hAnsi="Segoe UI" w:cs="Segoe UI"/>
      <w:sz w:val="18"/>
      <w:szCs w:val="18"/>
    </w:rPr>
  </w:style>
  <w:style w:type="paragraph" w:styleId="a4">
    <w:name w:val="Revision"/>
    <w:hidden/>
    <w:uiPriority w:val="99"/>
    <w:semiHidden/>
    <w:rsid w:val="00E23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507</MetadataID>
    <Session xmlns="641f345b-441b-4b81-9152-adc2e73ba5e1">Β´</Session>
    <Date xmlns="641f345b-441b-4b81-9152-adc2e73ba5e1">2017-09-18T21:00:00+00:00</Date>
    <Status xmlns="641f345b-441b-4b81-9152-adc2e73ba5e1">
      <Url>http://srv-sp1/praktika/Lists/Incoming_Metadata/EditForm.aspx?ID=507&amp;Source=/praktika/Recordings_Library/Forms/AllItems.aspx</Url>
      <Description>Δημοσιεύτηκε</Description>
    </Status>
    <Meeting xmlns="641f345b-441b-4b81-9152-adc2e73ba5e1">ΡΟΘ´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6B57F-1B26-4CDB-A610-0EDD387B3DFA}">
  <ds:schemaRefs>
    <ds:schemaRef ds:uri="http://schemas.openxmlformats.org/package/2006/metadata/core-properties"/>
    <ds:schemaRef ds:uri="http://schemas.microsoft.com/office/2006/documentManagement/types"/>
    <ds:schemaRef ds:uri="http://purl.org/dc/terms/"/>
    <ds:schemaRef ds:uri="http://purl.org/dc/elements/1.1/"/>
    <ds:schemaRef ds:uri="http://www.w3.org/XML/1998/namespace"/>
    <ds:schemaRef ds:uri="http://purl.org/dc/dcmitype/"/>
    <ds:schemaRef ds:uri="http://schemas.microsoft.com/office/infopath/2007/PartnerControl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08353A4D-50AE-4DDC-BD1A-47C366FD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C95B3-52CC-4DA4-A0D0-25543312D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232</Pages>
  <Words>43975</Words>
  <Characters>237468</Characters>
  <Application>Microsoft Office Word</Application>
  <DocSecurity>0</DocSecurity>
  <Lines>1978</Lines>
  <Paragraphs>561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2017-09-25T11:15:00Z</dcterms:created>
  <dcterms:modified xsi:type="dcterms:W3CDTF">2017-09-25T11:15:00Z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