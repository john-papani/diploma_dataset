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FD3F2" w14:textId="77777777" w:rsidR="00516990" w:rsidRPr="00516990" w:rsidRDefault="00516990" w:rsidP="00516990">
      <w:pPr>
        <w:spacing w:after="0" w:line="360" w:lineRule="auto"/>
        <w:rPr>
          <w:ins w:id="0" w:author="Φλούδα Χριστίνα" w:date="2016-05-18T12:13:00Z"/>
          <w:rFonts w:eastAsia="Times New Roman"/>
          <w:szCs w:val="24"/>
          <w:lang w:eastAsia="en-US"/>
        </w:rPr>
      </w:pPr>
      <w:ins w:id="1" w:author="Φλούδα Χριστίνα" w:date="2016-05-18T12:13:00Z">
        <w:r w:rsidRPr="0051699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C62E128" w14:textId="77777777" w:rsidR="00516990" w:rsidRPr="00516990" w:rsidRDefault="00516990" w:rsidP="00516990">
      <w:pPr>
        <w:spacing w:after="0" w:line="360" w:lineRule="auto"/>
        <w:rPr>
          <w:ins w:id="2" w:author="Φλούδα Χριστίνα" w:date="2016-05-18T12:13:00Z"/>
          <w:rFonts w:eastAsia="Times New Roman"/>
          <w:szCs w:val="24"/>
          <w:lang w:eastAsia="en-US"/>
        </w:rPr>
      </w:pPr>
    </w:p>
    <w:p w14:paraId="486460EC" w14:textId="77777777" w:rsidR="00516990" w:rsidRPr="00516990" w:rsidRDefault="00516990" w:rsidP="00516990">
      <w:pPr>
        <w:spacing w:after="0" w:line="360" w:lineRule="auto"/>
        <w:rPr>
          <w:ins w:id="3" w:author="Φλούδα Χριστίνα" w:date="2016-05-18T12:13:00Z"/>
          <w:rFonts w:eastAsia="Times New Roman"/>
          <w:szCs w:val="24"/>
          <w:lang w:eastAsia="en-US"/>
        </w:rPr>
      </w:pPr>
      <w:ins w:id="4" w:author="Φλούδα Χριστίνα" w:date="2016-05-18T12:13:00Z">
        <w:r w:rsidRPr="00516990">
          <w:rPr>
            <w:rFonts w:eastAsia="Times New Roman"/>
            <w:szCs w:val="24"/>
            <w:lang w:eastAsia="en-US"/>
          </w:rPr>
          <w:t>ΠΙΝΑΚΑΣ ΠΕΡΙΕΧΟΜΕΝΩΝ</w:t>
        </w:r>
      </w:ins>
    </w:p>
    <w:p w14:paraId="4DE709B6" w14:textId="77777777" w:rsidR="00516990" w:rsidRPr="00516990" w:rsidRDefault="00516990" w:rsidP="00516990">
      <w:pPr>
        <w:spacing w:after="0" w:line="360" w:lineRule="auto"/>
        <w:rPr>
          <w:ins w:id="5" w:author="Φλούδα Χριστίνα" w:date="2016-05-18T12:13:00Z"/>
          <w:rFonts w:eastAsia="Times New Roman"/>
          <w:szCs w:val="24"/>
          <w:lang w:eastAsia="en-US"/>
        </w:rPr>
      </w:pPr>
      <w:ins w:id="6" w:author="Φλούδα Χριστίνα" w:date="2016-05-18T12:13:00Z">
        <w:r w:rsidRPr="00516990">
          <w:rPr>
            <w:rFonts w:eastAsia="Times New Roman"/>
            <w:szCs w:val="24"/>
            <w:lang w:eastAsia="en-US"/>
          </w:rPr>
          <w:t xml:space="preserve">ΙΖ΄ ΠΕΡΙΟΔΟΣ </w:t>
        </w:r>
      </w:ins>
    </w:p>
    <w:p w14:paraId="336C6C00" w14:textId="77777777" w:rsidR="00516990" w:rsidRPr="00516990" w:rsidRDefault="00516990" w:rsidP="00516990">
      <w:pPr>
        <w:spacing w:after="0" w:line="360" w:lineRule="auto"/>
        <w:rPr>
          <w:ins w:id="7" w:author="Φλούδα Χριστίνα" w:date="2016-05-18T12:13:00Z"/>
          <w:rFonts w:eastAsia="Times New Roman"/>
          <w:szCs w:val="24"/>
          <w:lang w:eastAsia="en-US"/>
        </w:rPr>
      </w:pPr>
      <w:ins w:id="8" w:author="Φλούδα Χριστίνα" w:date="2016-05-18T12:13:00Z">
        <w:r w:rsidRPr="00516990">
          <w:rPr>
            <w:rFonts w:eastAsia="Times New Roman"/>
            <w:szCs w:val="24"/>
            <w:lang w:eastAsia="en-US"/>
          </w:rPr>
          <w:t>ΠΡΟΕΔΡΕΥΟΜΕΝΗΣ ΚΟΙΝΟΒΟΥΛΕΥΤΙΚΗΣ ΔΗΜΟΚΡΑΤΙΑΣ</w:t>
        </w:r>
      </w:ins>
    </w:p>
    <w:p w14:paraId="61781084" w14:textId="77777777" w:rsidR="00516990" w:rsidRPr="00516990" w:rsidRDefault="00516990" w:rsidP="00516990">
      <w:pPr>
        <w:spacing w:after="0" w:line="360" w:lineRule="auto"/>
        <w:rPr>
          <w:ins w:id="9" w:author="Φλούδα Χριστίνα" w:date="2016-05-18T12:13:00Z"/>
          <w:rFonts w:eastAsia="Times New Roman"/>
          <w:szCs w:val="24"/>
          <w:lang w:eastAsia="en-US"/>
        </w:rPr>
      </w:pPr>
      <w:ins w:id="10" w:author="Φλούδα Χριστίνα" w:date="2016-05-18T12:13:00Z">
        <w:r w:rsidRPr="00516990">
          <w:rPr>
            <w:rFonts w:eastAsia="Times New Roman"/>
            <w:szCs w:val="24"/>
            <w:lang w:eastAsia="en-US"/>
          </w:rPr>
          <w:t>ΣΥΝΟΔΟΣ Α΄</w:t>
        </w:r>
      </w:ins>
    </w:p>
    <w:p w14:paraId="561E93F5" w14:textId="77777777" w:rsidR="00516990" w:rsidRPr="00516990" w:rsidRDefault="00516990" w:rsidP="00516990">
      <w:pPr>
        <w:spacing w:after="0" w:line="360" w:lineRule="auto"/>
        <w:rPr>
          <w:ins w:id="11" w:author="Φλούδα Χριστίνα" w:date="2016-05-18T12:13:00Z"/>
          <w:rFonts w:eastAsia="Times New Roman"/>
          <w:szCs w:val="24"/>
          <w:lang w:eastAsia="en-US"/>
        </w:rPr>
      </w:pPr>
    </w:p>
    <w:p w14:paraId="6E1F0F71" w14:textId="77777777" w:rsidR="00516990" w:rsidRPr="00516990" w:rsidRDefault="00516990" w:rsidP="00516990">
      <w:pPr>
        <w:spacing w:after="0" w:line="360" w:lineRule="auto"/>
        <w:rPr>
          <w:ins w:id="12" w:author="Φλούδα Χριστίνα" w:date="2016-05-18T12:13:00Z"/>
          <w:rFonts w:eastAsia="Times New Roman"/>
          <w:szCs w:val="24"/>
          <w:lang w:eastAsia="en-US"/>
        </w:rPr>
      </w:pPr>
      <w:ins w:id="13" w:author="Φλούδα Χριστίνα" w:date="2016-05-18T12:13:00Z">
        <w:r w:rsidRPr="00516990">
          <w:rPr>
            <w:rFonts w:eastAsia="Times New Roman"/>
            <w:szCs w:val="24"/>
            <w:lang w:eastAsia="en-US"/>
          </w:rPr>
          <w:t>ΣΥΝΕΔΡΙΑΣΗ ΡΚΕ΄</w:t>
        </w:r>
      </w:ins>
    </w:p>
    <w:p w14:paraId="38A06267" w14:textId="77777777" w:rsidR="00516990" w:rsidRPr="00516990" w:rsidRDefault="00516990" w:rsidP="00516990">
      <w:pPr>
        <w:spacing w:after="0" w:line="360" w:lineRule="auto"/>
        <w:rPr>
          <w:ins w:id="14" w:author="Φλούδα Χριστίνα" w:date="2016-05-18T12:13:00Z"/>
          <w:rFonts w:eastAsia="Times New Roman"/>
          <w:szCs w:val="24"/>
          <w:lang w:eastAsia="en-US"/>
        </w:rPr>
      </w:pPr>
      <w:ins w:id="15" w:author="Φλούδα Χριστίνα" w:date="2016-05-18T12:13:00Z">
        <w:r w:rsidRPr="00516990">
          <w:rPr>
            <w:rFonts w:eastAsia="Times New Roman"/>
            <w:szCs w:val="24"/>
            <w:lang w:eastAsia="en-US"/>
          </w:rPr>
          <w:t>Παρασκευή  13 Μαΐου 2016</w:t>
        </w:r>
      </w:ins>
    </w:p>
    <w:p w14:paraId="7BEBE919" w14:textId="77777777" w:rsidR="00516990" w:rsidRPr="00516990" w:rsidRDefault="00516990" w:rsidP="00516990">
      <w:pPr>
        <w:spacing w:after="0" w:line="360" w:lineRule="auto"/>
        <w:rPr>
          <w:ins w:id="16" w:author="Φλούδα Χριστίνα" w:date="2016-05-18T12:13:00Z"/>
          <w:rFonts w:eastAsia="Times New Roman"/>
          <w:szCs w:val="24"/>
          <w:lang w:eastAsia="en-US"/>
        </w:rPr>
      </w:pPr>
    </w:p>
    <w:p w14:paraId="245A6290" w14:textId="77777777" w:rsidR="00516990" w:rsidRPr="00516990" w:rsidRDefault="00516990" w:rsidP="00516990">
      <w:pPr>
        <w:spacing w:after="0" w:line="360" w:lineRule="auto"/>
        <w:rPr>
          <w:ins w:id="17" w:author="Φλούδα Χριστίνα" w:date="2016-05-18T12:13:00Z"/>
          <w:rFonts w:eastAsia="Times New Roman"/>
          <w:szCs w:val="24"/>
          <w:lang w:eastAsia="en-US"/>
        </w:rPr>
      </w:pPr>
      <w:ins w:id="18" w:author="Φλούδα Χριστίνα" w:date="2016-05-18T12:13:00Z">
        <w:r w:rsidRPr="00516990">
          <w:rPr>
            <w:rFonts w:eastAsia="Times New Roman"/>
            <w:szCs w:val="24"/>
            <w:lang w:eastAsia="en-US"/>
          </w:rPr>
          <w:t>ΘΕΜΑΤΑ</w:t>
        </w:r>
      </w:ins>
    </w:p>
    <w:p w14:paraId="3A83F92B" w14:textId="77777777" w:rsidR="00516990" w:rsidRPr="00516990" w:rsidRDefault="00516990" w:rsidP="00516990">
      <w:pPr>
        <w:spacing w:after="0" w:line="360" w:lineRule="auto"/>
        <w:rPr>
          <w:ins w:id="19" w:author="Φλούδα Χριστίνα" w:date="2016-05-18T12:13:00Z"/>
          <w:rFonts w:eastAsia="Times New Roman"/>
          <w:szCs w:val="24"/>
          <w:lang w:eastAsia="en-US"/>
        </w:rPr>
      </w:pPr>
      <w:ins w:id="20" w:author="Φλούδα Χριστίνα" w:date="2016-05-18T12:13:00Z">
        <w:r w:rsidRPr="00516990">
          <w:rPr>
            <w:rFonts w:eastAsia="Times New Roman"/>
            <w:szCs w:val="24"/>
            <w:lang w:eastAsia="en-US"/>
          </w:rPr>
          <w:t xml:space="preserve"> </w:t>
        </w:r>
        <w:r w:rsidRPr="00516990">
          <w:rPr>
            <w:rFonts w:eastAsia="Times New Roman"/>
            <w:szCs w:val="24"/>
            <w:lang w:eastAsia="en-US"/>
          </w:rPr>
          <w:br/>
          <w:t xml:space="preserve">Α. ΕΙΔΙΚΑ ΘΕΜΑΤΑ </w:t>
        </w:r>
        <w:r w:rsidRPr="00516990">
          <w:rPr>
            <w:rFonts w:eastAsia="Times New Roman"/>
            <w:szCs w:val="24"/>
            <w:lang w:eastAsia="en-US"/>
          </w:rPr>
          <w:br/>
          <w:t xml:space="preserve">1. Ανακοινώνεται ότι τη συνεδρίαση παρακολουθούν μαθητές από το 107ο Δημοτικό Σχολείο Αθήνας, σελ. </w:t>
        </w:r>
        <w:r w:rsidRPr="00516990">
          <w:rPr>
            <w:rFonts w:eastAsia="Times New Roman"/>
            <w:szCs w:val="24"/>
            <w:lang w:eastAsia="en-US"/>
          </w:rPr>
          <w:br/>
          <w:t xml:space="preserve">2. Επί διαδικαστικού θέματος, σελ. </w:t>
        </w:r>
        <w:r w:rsidRPr="00516990">
          <w:rPr>
            <w:rFonts w:eastAsia="Times New Roman"/>
            <w:szCs w:val="24"/>
            <w:lang w:eastAsia="en-US"/>
          </w:rPr>
          <w:br/>
          <w:t xml:space="preserve"> </w:t>
        </w:r>
        <w:r w:rsidRPr="00516990">
          <w:rPr>
            <w:rFonts w:eastAsia="Times New Roman"/>
            <w:szCs w:val="24"/>
            <w:lang w:eastAsia="en-US"/>
          </w:rPr>
          <w:br/>
          <w:t xml:space="preserve">Β. ΚΟΙΝΟΒΟΥΛΕΥΤΙΚΟΣ ΕΛΕΓΧΟΣ </w:t>
        </w:r>
        <w:r w:rsidRPr="00516990">
          <w:rPr>
            <w:rFonts w:eastAsia="Times New Roman"/>
            <w:szCs w:val="24"/>
            <w:lang w:eastAsia="en-US"/>
          </w:rPr>
          <w:br/>
          <w:t xml:space="preserve">1. Κατάθεση αναφορών, σελ. </w:t>
        </w:r>
        <w:r w:rsidRPr="00516990">
          <w:rPr>
            <w:rFonts w:eastAsia="Times New Roman"/>
            <w:szCs w:val="24"/>
            <w:lang w:eastAsia="en-US"/>
          </w:rPr>
          <w:br/>
          <w:t xml:space="preserve">2. Απαντήσεις Υπουργών σε ερωτήσεις Βουλευτών, σελ. </w:t>
        </w:r>
        <w:r w:rsidRPr="00516990">
          <w:rPr>
            <w:rFonts w:eastAsia="Times New Roman"/>
            <w:szCs w:val="24"/>
            <w:lang w:eastAsia="en-US"/>
          </w:rPr>
          <w:br/>
          <w:t xml:space="preserve">3. Ανακοίνωση του δελτίου επικαίρων ερωτήσεων και αναφορών - ερωτήσεων της Δευτέρας 16 Μαΐου 2016, σελ. </w:t>
        </w:r>
        <w:r w:rsidRPr="00516990">
          <w:rPr>
            <w:rFonts w:eastAsia="Times New Roman"/>
            <w:szCs w:val="24"/>
            <w:lang w:eastAsia="en-US"/>
          </w:rPr>
          <w:br/>
          <w:t>4. Συζήτηση επικαίρων ερωτήσεων:</w:t>
        </w:r>
        <w:r w:rsidRPr="00516990">
          <w:rPr>
            <w:rFonts w:eastAsia="Times New Roman"/>
            <w:szCs w:val="24"/>
            <w:lang w:eastAsia="en-US"/>
          </w:rPr>
          <w:br/>
          <w:t xml:space="preserve">    α) Προς τον Υπουργό Παιδείας,  Έρευνας και Θρησκευμάτων, σχετικά με τη διάθεση υπέρ του Τμήματος Οινολογίας και Τροφίμων Δράμας των αναγκαίων πέντε πιστώσεων προς πρόσληψη απαιτούμενου ελάχιστου αριθμού μόνιμου εκπαιδευτικού προσωπικού, προκειμένου να διασφαλιστεί η ομαλή λειτουργία του Τμήματος, σελ. </w:t>
        </w:r>
        <w:r w:rsidRPr="00516990">
          <w:rPr>
            <w:rFonts w:eastAsia="Times New Roman"/>
            <w:szCs w:val="24"/>
            <w:lang w:eastAsia="en-US"/>
          </w:rPr>
          <w:br/>
          <w:t xml:space="preserve">    β) Προς τον Υπουργό Δικαιοσύνης, Διαφάνειας και Ανθρωπίνων Δικαιωμάτων, σχετικά με την παραχώρηση ακινήτων Ζώνης Α2 του Ολυμπιακού Πόλου Φαλήρου, σελ. </w:t>
        </w:r>
        <w:r w:rsidRPr="00516990">
          <w:rPr>
            <w:rFonts w:eastAsia="Times New Roman"/>
            <w:szCs w:val="24"/>
            <w:lang w:eastAsia="en-US"/>
          </w:rPr>
          <w:br/>
          <w:t xml:space="preserve">    γ) Προς τον Υπουργό Εσωτερικών και Διοικητικής Ανασυγκρότησης, σχετικά με τα προβλήματα του χώρου φιλοξενίας προσφύγων και μεταναστών στο Σκαραμαγκά, σελ. </w:t>
        </w:r>
        <w:r w:rsidRPr="00516990">
          <w:rPr>
            <w:rFonts w:eastAsia="Times New Roman"/>
            <w:szCs w:val="24"/>
            <w:lang w:eastAsia="en-US"/>
          </w:rPr>
          <w:br/>
        </w:r>
      </w:ins>
    </w:p>
    <w:p w14:paraId="73FAABB4" w14:textId="77777777" w:rsidR="00516990" w:rsidRPr="00516990" w:rsidRDefault="00516990" w:rsidP="00516990">
      <w:pPr>
        <w:spacing w:after="0" w:line="360" w:lineRule="auto"/>
        <w:rPr>
          <w:ins w:id="21" w:author="Φλούδα Χριστίνα" w:date="2016-05-18T12:13:00Z"/>
          <w:rFonts w:eastAsia="Times New Roman"/>
          <w:szCs w:val="24"/>
          <w:lang w:eastAsia="en-US"/>
        </w:rPr>
      </w:pPr>
    </w:p>
    <w:p w14:paraId="729A045C" w14:textId="77777777" w:rsidR="00516990" w:rsidRPr="00516990" w:rsidRDefault="00516990" w:rsidP="00516990">
      <w:pPr>
        <w:spacing w:after="0" w:line="360" w:lineRule="auto"/>
        <w:rPr>
          <w:ins w:id="22" w:author="Φλούδα Χριστίνα" w:date="2016-05-18T12:13:00Z"/>
          <w:rFonts w:eastAsia="Times New Roman"/>
          <w:szCs w:val="24"/>
          <w:lang w:eastAsia="en-US"/>
        </w:rPr>
      </w:pPr>
      <w:ins w:id="23" w:author="Φλούδα Χριστίνα" w:date="2016-05-18T12:13:00Z">
        <w:r w:rsidRPr="00516990">
          <w:rPr>
            <w:rFonts w:eastAsia="Times New Roman"/>
            <w:szCs w:val="24"/>
            <w:lang w:eastAsia="en-US"/>
          </w:rPr>
          <w:t>ΠΡΟΕΔΡΕΥΩΝ</w:t>
        </w:r>
      </w:ins>
    </w:p>
    <w:p w14:paraId="19A633E3" w14:textId="77777777" w:rsidR="00516990" w:rsidRPr="00516990" w:rsidRDefault="00516990" w:rsidP="00516990">
      <w:pPr>
        <w:spacing w:after="0" w:line="360" w:lineRule="auto"/>
        <w:rPr>
          <w:ins w:id="24" w:author="Φλούδα Χριστίνα" w:date="2016-05-18T12:13:00Z"/>
          <w:rFonts w:eastAsia="Times New Roman"/>
          <w:szCs w:val="24"/>
          <w:lang w:eastAsia="en-US"/>
        </w:rPr>
      </w:pPr>
    </w:p>
    <w:p w14:paraId="182145B0" w14:textId="77777777" w:rsidR="00516990" w:rsidRPr="00516990" w:rsidRDefault="00516990" w:rsidP="00516990">
      <w:pPr>
        <w:spacing w:after="0" w:line="360" w:lineRule="auto"/>
        <w:rPr>
          <w:ins w:id="25" w:author="Φλούδα Χριστίνα" w:date="2016-05-18T12:13:00Z"/>
          <w:rFonts w:eastAsia="Times New Roman"/>
          <w:szCs w:val="24"/>
          <w:lang w:eastAsia="en-US"/>
        </w:rPr>
      </w:pPr>
      <w:ins w:id="26" w:author="Φλούδα Χριστίνα" w:date="2016-05-18T12:13:00Z">
        <w:r w:rsidRPr="00516990">
          <w:rPr>
            <w:rFonts w:eastAsia="Times New Roman"/>
            <w:szCs w:val="24"/>
            <w:lang w:eastAsia="en-US"/>
          </w:rPr>
          <w:t>ΚΡΕΜΑΣΤΙΝΟΣ Δ. , σελ.</w:t>
        </w:r>
        <w:r w:rsidRPr="00516990">
          <w:rPr>
            <w:rFonts w:eastAsia="Times New Roman"/>
            <w:szCs w:val="24"/>
            <w:lang w:eastAsia="en-US"/>
          </w:rPr>
          <w:br/>
        </w:r>
      </w:ins>
    </w:p>
    <w:p w14:paraId="4F7B2995" w14:textId="77777777" w:rsidR="00516990" w:rsidRPr="00516990" w:rsidRDefault="00516990" w:rsidP="00516990">
      <w:pPr>
        <w:spacing w:after="0" w:line="360" w:lineRule="auto"/>
        <w:rPr>
          <w:ins w:id="27" w:author="Φλούδα Χριστίνα" w:date="2016-05-18T12:13:00Z"/>
          <w:rFonts w:eastAsia="Times New Roman"/>
          <w:szCs w:val="24"/>
          <w:lang w:eastAsia="en-US"/>
        </w:rPr>
      </w:pPr>
    </w:p>
    <w:p w14:paraId="42F71F42" w14:textId="77777777" w:rsidR="00516990" w:rsidRPr="00516990" w:rsidRDefault="00516990" w:rsidP="00516990">
      <w:pPr>
        <w:spacing w:after="0" w:line="360" w:lineRule="auto"/>
        <w:rPr>
          <w:ins w:id="28" w:author="Φλούδα Χριστίνα" w:date="2016-05-18T12:13:00Z"/>
          <w:rFonts w:eastAsia="Times New Roman"/>
          <w:szCs w:val="24"/>
          <w:lang w:eastAsia="en-US"/>
        </w:rPr>
      </w:pPr>
      <w:ins w:id="29" w:author="Φλούδα Χριστίνα" w:date="2016-05-18T12:13:00Z">
        <w:r w:rsidRPr="00516990">
          <w:rPr>
            <w:rFonts w:eastAsia="Times New Roman"/>
            <w:szCs w:val="24"/>
            <w:lang w:eastAsia="en-US"/>
          </w:rPr>
          <w:t>ΟΜΙΛΗΤΕΣ</w:t>
        </w:r>
      </w:ins>
    </w:p>
    <w:p w14:paraId="1D76F08F" w14:textId="77777777" w:rsidR="00516990" w:rsidRPr="00516990" w:rsidRDefault="00516990" w:rsidP="00516990">
      <w:pPr>
        <w:spacing w:after="0" w:line="360" w:lineRule="auto"/>
        <w:rPr>
          <w:ins w:id="30" w:author="Φλούδα Χριστίνα" w:date="2016-05-18T12:13:00Z"/>
          <w:rFonts w:eastAsia="Times New Roman"/>
          <w:szCs w:val="24"/>
          <w:lang w:eastAsia="en-US"/>
        </w:rPr>
      </w:pPr>
      <w:ins w:id="31" w:author="Φλούδα Χριστίνα" w:date="2016-05-18T12:13:00Z">
        <w:r w:rsidRPr="00516990">
          <w:rPr>
            <w:rFonts w:eastAsia="Times New Roman"/>
            <w:szCs w:val="24"/>
            <w:lang w:eastAsia="en-US"/>
          </w:rPr>
          <w:br/>
          <w:t>Α. Επί διαδικαστικού θέματος:</w:t>
        </w:r>
        <w:r w:rsidRPr="00516990">
          <w:rPr>
            <w:rFonts w:eastAsia="Times New Roman"/>
            <w:szCs w:val="24"/>
            <w:lang w:eastAsia="en-US"/>
          </w:rPr>
          <w:br/>
          <w:t>ΚΑΤΣΩΤΗΣ Χ. , σελ.</w:t>
        </w:r>
        <w:r w:rsidRPr="00516990">
          <w:rPr>
            <w:rFonts w:eastAsia="Times New Roman"/>
            <w:szCs w:val="24"/>
            <w:lang w:eastAsia="en-US"/>
          </w:rPr>
          <w:br/>
          <w:t>ΚΡΕΜΑΣΤΙΝΟΣ Δ. , σελ.</w:t>
        </w:r>
        <w:r w:rsidRPr="00516990">
          <w:rPr>
            <w:rFonts w:eastAsia="Times New Roman"/>
            <w:szCs w:val="24"/>
            <w:lang w:eastAsia="en-US"/>
          </w:rPr>
          <w:br/>
        </w:r>
        <w:r w:rsidRPr="00516990">
          <w:rPr>
            <w:rFonts w:eastAsia="Times New Roman"/>
            <w:szCs w:val="24"/>
            <w:lang w:eastAsia="en-US"/>
          </w:rPr>
          <w:br/>
          <w:t>Β. Επί των επικαίρων ερωτήσεων:</w:t>
        </w:r>
        <w:r w:rsidRPr="00516990">
          <w:rPr>
            <w:rFonts w:eastAsia="Times New Roman"/>
            <w:szCs w:val="24"/>
            <w:lang w:eastAsia="en-US"/>
          </w:rPr>
          <w:br/>
          <w:t>ΑΝΑΓΝΩΣΤΟΠΟΥΛΟΥ Α. , σελ.</w:t>
        </w:r>
        <w:r w:rsidRPr="00516990">
          <w:rPr>
            <w:rFonts w:eastAsia="Times New Roman"/>
            <w:szCs w:val="24"/>
            <w:lang w:eastAsia="en-US"/>
          </w:rPr>
          <w:br/>
          <w:t>ΚΑΤΣΩΤΗΣ Χ. , σελ.</w:t>
        </w:r>
        <w:r w:rsidRPr="00516990">
          <w:rPr>
            <w:rFonts w:eastAsia="Times New Roman"/>
            <w:szCs w:val="24"/>
            <w:lang w:eastAsia="en-US"/>
          </w:rPr>
          <w:br/>
          <w:t>ΚΥΡΙΑΖΙΔΗΣ Δ. , σελ.</w:t>
        </w:r>
        <w:r w:rsidRPr="00516990">
          <w:rPr>
            <w:rFonts w:eastAsia="Times New Roman"/>
            <w:szCs w:val="24"/>
            <w:lang w:eastAsia="en-US"/>
          </w:rPr>
          <w:br/>
          <w:t>ΛΟΒΕΡΔΟΣ Α. , σελ.</w:t>
        </w:r>
        <w:r w:rsidRPr="00516990">
          <w:rPr>
            <w:rFonts w:eastAsia="Times New Roman"/>
            <w:szCs w:val="24"/>
            <w:lang w:eastAsia="en-US"/>
          </w:rPr>
          <w:br/>
          <w:t>ΜΟΥΖΑΛΑΣ Γ. , σελ.</w:t>
        </w:r>
        <w:r w:rsidRPr="00516990">
          <w:rPr>
            <w:rFonts w:eastAsia="Times New Roman"/>
            <w:szCs w:val="24"/>
            <w:lang w:eastAsia="en-US"/>
          </w:rPr>
          <w:br/>
          <w:t>ΠΑΡΑΣΚΕΥΟΠΟΥΛΟΣ Ν. , σελ.</w:t>
        </w:r>
        <w:r w:rsidRPr="00516990">
          <w:rPr>
            <w:rFonts w:eastAsia="Times New Roman"/>
            <w:szCs w:val="24"/>
            <w:lang w:eastAsia="en-US"/>
          </w:rPr>
          <w:br/>
        </w:r>
      </w:ins>
    </w:p>
    <w:p w14:paraId="009514AE" w14:textId="77777777" w:rsidR="006D0A69" w:rsidRDefault="006D0A69" w:rsidP="006D0A69">
      <w:pPr>
        <w:spacing w:line="600" w:lineRule="auto"/>
        <w:ind w:firstLine="720"/>
        <w:rPr>
          <w:ins w:id="32" w:author="Φλούδα Χριστίνα" w:date="2016-05-18T12:12:00Z"/>
          <w:rFonts w:eastAsia="Times New Roman"/>
          <w:szCs w:val="24"/>
        </w:rPr>
        <w:pPrChange w:id="33" w:author="Φλούδα Χριστίνα" w:date="2016-05-18T12:12:00Z">
          <w:pPr>
            <w:spacing w:line="600" w:lineRule="auto"/>
            <w:ind w:firstLine="720"/>
            <w:jc w:val="center"/>
          </w:pPr>
        </w:pPrChange>
      </w:pPr>
      <w:bookmarkStart w:id="34" w:name="_GoBack"/>
      <w:bookmarkEnd w:id="34"/>
    </w:p>
    <w:p w14:paraId="536AF65B" w14:textId="77777777" w:rsidR="007963B4" w:rsidRDefault="00516990">
      <w:pPr>
        <w:spacing w:line="600" w:lineRule="auto"/>
        <w:ind w:firstLine="720"/>
        <w:jc w:val="center"/>
        <w:rPr>
          <w:rFonts w:eastAsia="Times New Roman"/>
          <w:szCs w:val="24"/>
        </w:rPr>
      </w:pPr>
      <w:r>
        <w:rPr>
          <w:rFonts w:eastAsia="Times New Roman"/>
          <w:szCs w:val="24"/>
        </w:rPr>
        <w:t>ΠΡΑΚΤΙΚΑ ΒΟΥΛΗΣ</w:t>
      </w:r>
    </w:p>
    <w:p w14:paraId="536AF65C" w14:textId="77777777" w:rsidR="007963B4" w:rsidRDefault="00516990">
      <w:pPr>
        <w:spacing w:line="600" w:lineRule="auto"/>
        <w:ind w:firstLine="720"/>
        <w:jc w:val="center"/>
        <w:rPr>
          <w:rFonts w:eastAsia="Times New Roman"/>
          <w:szCs w:val="24"/>
        </w:rPr>
      </w:pPr>
      <w:r>
        <w:rPr>
          <w:rFonts w:eastAsia="Times New Roman"/>
          <w:szCs w:val="24"/>
        </w:rPr>
        <w:t xml:space="preserve">ΙΖ΄ ΠΕΡΙΟΔΟΣ </w:t>
      </w:r>
    </w:p>
    <w:p w14:paraId="536AF65D" w14:textId="77777777" w:rsidR="007963B4" w:rsidRDefault="00516990">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36AF65E" w14:textId="77777777" w:rsidR="007963B4" w:rsidRDefault="00516990">
      <w:pPr>
        <w:spacing w:line="600" w:lineRule="auto"/>
        <w:ind w:firstLine="720"/>
        <w:jc w:val="center"/>
        <w:rPr>
          <w:rFonts w:eastAsia="Times New Roman"/>
          <w:szCs w:val="24"/>
        </w:rPr>
      </w:pPr>
      <w:r>
        <w:rPr>
          <w:rFonts w:eastAsia="Times New Roman"/>
          <w:szCs w:val="24"/>
        </w:rPr>
        <w:t>ΣΥΝΟΔΟΣ Α΄</w:t>
      </w:r>
    </w:p>
    <w:p w14:paraId="536AF65F" w14:textId="77777777" w:rsidR="007963B4" w:rsidRDefault="00516990">
      <w:pPr>
        <w:spacing w:line="600" w:lineRule="auto"/>
        <w:ind w:firstLine="720"/>
        <w:jc w:val="center"/>
        <w:rPr>
          <w:rFonts w:eastAsia="Times New Roman"/>
          <w:szCs w:val="24"/>
        </w:rPr>
      </w:pPr>
      <w:r>
        <w:rPr>
          <w:rFonts w:eastAsia="Times New Roman"/>
          <w:szCs w:val="24"/>
        </w:rPr>
        <w:t>ΣΥΝΕΔΡΙΑΣΗ ΡΚΕ΄</w:t>
      </w:r>
    </w:p>
    <w:p w14:paraId="536AF660" w14:textId="77777777" w:rsidR="007963B4" w:rsidRDefault="00516990">
      <w:pPr>
        <w:spacing w:line="600" w:lineRule="auto"/>
        <w:ind w:firstLine="720"/>
        <w:jc w:val="center"/>
        <w:rPr>
          <w:rFonts w:eastAsia="Times New Roman"/>
          <w:szCs w:val="24"/>
        </w:rPr>
      </w:pPr>
      <w:r>
        <w:rPr>
          <w:rFonts w:eastAsia="Times New Roman"/>
          <w:szCs w:val="24"/>
        </w:rPr>
        <w:t>Παρασκευή 13 Μαΐου 2016</w:t>
      </w:r>
    </w:p>
    <w:p w14:paraId="536AF661" w14:textId="77777777" w:rsidR="007963B4" w:rsidRDefault="00516990">
      <w:pPr>
        <w:spacing w:line="600" w:lineRule="auto"/>
        <w:ind w:firstLine="720"/>
        <w:jc w:val="both"/>
        <w:rPr>
          <w:rFonts w:eastAsia="Times New Roman"/>
          <w:szCs w:val="24"/>
        </w:rPr>
      </w:pPr>
      <w:r>
        <w:rPr>
          <w:rFonts w:eastAsia="Times New Roman"/>
          <w:szCs w:val="24"/>
        </w:rPr>
        <w:t xml:space="preserve">Αθήνα, σήμερα στις 13 Μαΐου ημέρα Παρασκευή και ώρα 10.08΄ συνήλθε στην Αίθουσα των συνεδριάσεων του Βουλευτηρίου η Βουλή σε ολομέλεια για να συνεδριάσει υπό την προεδρία της ΣΤ΄ Αντιπροέδρου αυτής κ. </w:t>
      </w:r>
      <w:r w:rsidRPr="000B3C9F">
        <w:rPr>
          <w:rFonts w:eastAsia="Times New Roman"/>
          <w:b/>
          <w:szCs w:val="24"/>
        </w:rPr>
        <w:t>ΔΗΜΗΤΡΙΟΥ ΚΡΕΜΑΣΤΙΝΟΥ</w:t>
      </w:r>
      <w:r>
        <w:rPr>
          <w:rFonts w:eastAsia="Times New Roman"/>
          <w:b/>
          <w:szCs w:val="24"/>
        </w:rPr>
        <w:t>.</w:t>
      </w:r>
    </w:p>
    <w:p w14:paraId="536AF662" w14:textId="77777777" w:rsidR="007963B4" w:rsidRDefault="00516990">
      <w:pPr>
        <w:spacing w:line="600" w:lineRule="auto"/>
        <w:ind w:firstLine="720"/>
        <w:jc w:val="both"/>
        <w:rPr>
          <w:rFonts w:eastAsia="Times New Roman"/>
          <w:szCs w:val="24"/>
        </w:rPr>
      </w:pPr>
      <w:r>
        <w:rPr>
          <w:rFonts w:eastAsia="Times New Roman"/>
          <w:b/>
          <w:bCs/>
          <w:szCs w:val="24"/>
        </w:rPr>
        <w:t>ΠΡΟΕΔΡΕΥΩΝ (</w:t>
      </w:r>
      <w:r>
        <w:rPr>
          <w:rFonts w:eastAsia="Times New Roman"/>
          <w:b/>
          <w:szCs w:val="24"/>
        </w:rPr>
        <w:t>Δημήτριος Κρεμαστινό</w:t>
      </w:r>
      <w:r>
        <w:rPr>
          <w:rFonts w:eastAsia="Times New Roman"/>
          <w:b/>
          <w:szCs w:val="24"/>
        </w:rPr>
        <w:t>ς)</w:t>
      </w:r>
      <w:r>
        <w:rPr>
          <w:rFonts w:eastAsia="Times New Roman"/>
          <w:b/>
          <w:bCs/>
          <w:szCs w:val="24"/>
        </w:rPr>
        <w:t xml:space="preserve">: </w:t>
      </w:r>
      <w:r>
        <w:rPr>
          <w:rFonts w:eastAsia="Times New Roman"/>
          <w:szCs w:val="24"/>
        </w:rPr>
        <w:t>Κυρίες και κύριοι συνάδελφοι, αρχίζει η συνεδρίαση.</w:t>
      </w:r>
    </w:p>
    <w:p w14:paraId="536AF663"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lastRenderedPageBreak/>
        <w:t>Έχω την τιμή να ανακοινώσω στο Σώμα το δελτίο των επίκαιρων ερωτήσεων της Δευτέρας 16 Μαΐου 2016, το οποίο έχει ως εξής:</w:t>
      </w:r>
    </w:p>
    <w:p w14:paraId="536AF664"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Α. </w:t>
      </w:r>
      <w:r>
        <w:rPr>
          <w:rFonts w:eastAsia="Times New Roman" w:cs="Times New Roman"/>
          <w:szCs w:val="24"/>
        </w:rPr>
        <w:t xml:space="preserve">ΕΠΙΚΑΙΡΕΣ ΕΡΩΤΗΣΕΙΣ </w:t>
      </w:r>
      <w:r>
        <w:rPr>
          <w:rFonts w:eastAsia="Times New Roman" w:cs="Times New Roman"/>
          <w:szCs w:val="24"/>
        </w:rPr>
        <w:t>Πρώτου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του</w:t>
      </w:r>
      <w:r>
        <w:rPr>
          <w:rFonts w:eastAsia="Times New Roman" w:cs="Times New Roman"/>
          <w:szCs w:val="24"/>
        </w:rPr>
        <w:t xml:space="preserve"> Καν</w:t>
      </w:r>
      <w:r>
        <w:rPr>
          <w:rFonts w:eastAsia="Times New Roman" w:cs="Times New Roman"/>
          <w:szCs w:val="24"/>
        </w:rPr>
        <w:t>ονισμ</w:t>
      </w:r>
      <w:r>
        <w:rPr>
          <w:rFonts w:eastAsia="Times New Roman" w:cs="Times New Roman"/>
          <w:szCs w:val="24"/>
        </w:rPr>
        <w:t xml:space="preserve">ού της </w:t>
      </w:r>
      <w:r>
        <w:rPr>
          <w:rFonts w:eastAsia="Times New Roman" w:cs="Times New Roman"/>
          <w:szCs w:val="24"/>
        </w:rPr>
        <w:t xml:space="preserve"> Βουλής)</w:t>
      </w:r>
    </w:p>
    <w:p w14:paraId="536AF665"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1. Η με αριθμό 851/10-5-2016 επίκαιρη ερώτηση της Βουλευτού Β΄ Αθηνών της Νέας Δημοκρατίας κ</w:t>
      </w:r>
      <w:r>
        <w:rPr>
          <w:rFonts w:eastAsia="Times New Roman" w:cs="Times New Roman"/>
          <w:szCs w:val="24"/>
        </w:rPr>
        <w:t>.</w:t>
      </w:r>
      <w:r>
        <w:rPr>
          <w:rFonts w:eastAsia="Times New Roman" w:cs="Times New Roman"/>
          <w:szCs w:val="24"/>
        </w:rPr>
        <w:t xml:space="preserve"> Αικατερίνης Παπακώστα-Σιδηροπούλου προς τον Υπουργό Οικονομικών, σχετικά με την αλλαγή στάσης της Ελληνικής Κυβέρνησης προς το Διεθνές Νομισματικό</w:t>
      </w:r>
      <w:r>
        <w:rPr>
          <w:rFonts w:eastAsia="Times New Roman" w:cs="Times New Roman"/>
          <w:szCs w:val="24"/>
        </w:rPr>
        <w:t xml:space="preserve"> Ταμείο (ΔΝΤ).</w:t>
      </w:r>
    </w:p>
    <w:p w14:paraId="536AF666"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2. Η με αριθμό 853/10-5-2016 επίκαιρη ερώτηση του Βουλευτή Ηρακλείου της Δημοκρατικής Συμπαράταξης ΠΑΣΟΚ-ΔΗΜΑΡ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Υποδομών, Μεταφορών και Δικτύων, σχετικά με τη δημοπράτηση του νέου αεροδρομίου στο Καστ</w:t>
      </w:r>
      <w:r>
        <w:rPr>
          <w:rFonts w:eastAsia="Times New Roman" w:cs="Times New Roman"/>
          <w:szCs w:val="24"/>
        </w:rPr>
        <w:t>έλι Κρήτης.</w:t>
      </w:r>
    </w:p>
    <w:p w14:paraId="536AF667"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lastRenderedPageBreak/>
        <w:t>3. Η με αριθμό 854/10-5-2016 επίκαιρη ερώτηση του Ζ΄ Αντιπροέδρου της Βουλής και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 του Κομμουνιστικού Κόμματος Ελλάδ</w:t>
      </w:r>
      <w:r>
        <w:rPr>
          <w:rFonts w:eastAsia="Times New Roman" w:cs="Times New Roman"/>
          <w:szCs w:val="24"/>
        </w:rPr>
        <w:t>α</w:t>
      </w:r>
      <w:r>
        <w:rPr>
          <w:rFonts w:eastAsia="Times New Roman" w:cs="Times New Roman"/>
          <w:szCs w:val="24"/>
        </w:rPr>
        <w:t xml:space="preserve">ς κ. Γεωργίου </w:t>
      </w:r>
      <w:proofErr w:type="spellStart"/>
      <w:r>
        <w:rPr>
          <w:rFonts w:eastAsia="Times New Roman" w:cs="Times New Roman"/>
          <w:szCs w:val="24"/>
        </w:rPr>
        <w:t>Λαμπρούλη</w:t>
      </w:r>
      <w:proofErr w:type="spellEnd"/>
      <w:r>
        <w:rPr>
          <w:rFonts w:eastAsia="Times New Roman" w:cs="Times New Roman"/>
          <w:szCs w:val="24"/>
        </w:rPr>
        <w:t xml:space="preserve"> προς τον Υπουργό Αγροτικής Ανάπτυξης και Τροφίμων, σχετικά με την καταβολή αποζημιώσεων </w:t>
      </w:r>
      <w:r>
        <w:rPr>
          <w:rFonts w:eastAsia="Times New Roman" w:cs="Times New Roman"/>
          <w:szCs w:val="24"/>
        </w:rPr>
        <w:t xml:space="preserve">στους </w:t>
      </w:r>
      <w:proofErr w:type="spellStart"/>
      <w:r>
        <w:rPr>
          <w:rFonts w:eastAsia="Times New Roman" w:cs="Times New Roman"/>
          <w:szCs w:val="24"/>
        </w:rPr>
        <w:t>δεδροκαλλιεργητές</w:t>
      </w:r>
      <w:proofErr w:type="spellEnd"/>
      <w:r>
        <w:rPr>
          <w:rFonts w:eastAsia="Times New Roman" w:cs="Times New Roman"/>
          <w:szCs w:val="24"/>
        </w:rPr>
        <w:t xml:space="preserve"> του Νομού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 για την παραγωγή τους που καταστράφηκε από πρόσφατο παγετό.</w:t>
      </w:r>
    </w:p>
    <w:p w14:paraId="536AF668"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4. Η με αριθμό 850/10-5-2016 επίκαιρη ερώτηση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Ναυτιλίας και Νησιωτ</w:t>
      </w:r>
      <w:r>
        <w:rPr>
          <w:rFonts w:eastAsia="Times New Roman" w:cs="Times New Roman"/>
          <w:szCs w:val="24"/>
        </w:rPr>
        <w:t>ικής Πολιτικής, σχετικά με τις παράνομες ναυλώσεις σκαφών.</w:t>
      </w:r>
    </w:p>
    <w:p w14:paraId="536AF669"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Β. </w:t>
      </w:r>
      <w:r>
        <w:rPr>
          <w:rFonts w:eastAsia="Times New Roman" w:cs="Times New Roman"/>
          <w:szCs w:val="24"/>
        </w:rPr>
        <w:t xml:space="preserve">ΕΠΙΚΑΙΡΕΣ ΕΡΩΤΗΣΕΙΣ </w:t>
      </w:r>
      <w:r>
        <w:rPr>
          <w:rFonts w:eastAsia="Times New Roman" w:cs="Times New Roman"/>
          <w:szCs w:val="24"/>
        </w:rPr>
        <w:t>Δεύτερου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του</w:t>
      </w:r>
      <w:r>
        <w:rPr>
          <w:rFonts w:eastAsia="Times New Roman" w:cs="Times New Roman"/>
          <w:szCs w:val="24"/>
        </w:rPr>
        <w:t xml:space="preserve"> Καν</w:t>
      </w:r>
      <w:r>
        <w:rPr>
          <w:rFonts w:eastAsia="Times New Roman" w:cs="Times New Roman"/>
          <w:szCs w:val="24"/>
        </w:rPr>
        <w:t>ονισμού της</w:t>
      </w:r>
      <w:r>
        <w:rPr>
          <w:rFonts w:eastAsia="Times New Roman" w:cs="Times New Roman"/>
          <w:szCs w:val="24"/>
        </w:rPr>
        <w:t xml:space="preserve"> Βουλής)</w:t>
      </w:r>
    </w:p>
    <w:p w14:paraId="536AF66A"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lastRenderedPageBreak/>
        <w:t xml:space="preserve">1. Η με αριθμό 852/10-5-2016 επίκαιρη ερώτηση του Βουλευτή Χαλκιδικής της Νέας Δημοκρατίας κ. </w:t>
      </w:r>
      <w:r>
        <w:rPr>
          <w:rFonts w:eastAsia="Times New Roman" w:cs="Times New Roman"/>
          <w:szCs w:val="24"/>
        </w:rPr>
        <w:t xml:space="preserve">Γεωργίου </w:t>
      </w:r>
      <w:proofErr w:type="spellStart"/>
      <w:r>
        <w:rPr>
          <w:rFonts w:eastAsia="Times New Roman" w:cs="Times New Roman"/>
          <w:szCs w:val="24"/>
        </w:rPr>
        <w:t>Βαγιωνά</w:t>
      </w:r>
      <w:proofErr w:type="spellEnd"/>
      <w:r>
        <w:rPr>
          <w:rFonts w:eastAsia="Times New Roman" w:cs="Times New Roman"/>
          <w:szCs w:val="24"/>
        </w:rPr>
        <w:t xml:space="preserve"> προς τον Υπουργό Εξωτερικών, σχετικά με τους «άταφους πεσόντες του έπους του ’40 και η σημερινή ανήθικη απαίτηση του Αλβανικού Υπουργείου Εξωτερικών».</w:t>
      </w:r>
    </w:p>
    <w:p w14:paraId="536AF66B"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2. Η με αριθμό 855/10-5-2016 επίκαιρη ερώτηση του Βουλευτή Β΄ Θεσσαλονίκης του Κομμουνισ</w:t>
      </w:r>
      <w:r>
        <w:rPr>
          <w:rFonts w:eastAsia="Times New Roman" w:cs="Times New Roman"/>
          <w:szCs w:val="24"/>
        </w:rPr>
        <w:t xml:space="preserve">τικού Κόμματος Ελλάδας κ. Σάκη </w:t>
      </w:r>
      <w:proofErr w:type="spellStart"/>
      <w:r>
        <w:rPr>
          <w:rFonts w:eastAsia="Times New Roman" w:cs="Times New Roman"/>
          <w:szCs w:val="24"/>
        </w:rPr>
        <w:t>Βαρδαλή</w:t>
      </w:r>
      <w:proofErr w:type="spellEnd"/>
      <w:r>
        <w:rPr>
          <w:rFonts w:eastAsia="Times New Roman" w:cs="Times New Roman"/>
          <w:szCs w:val="24"/>
        </w:rPr>
        <w:t xml:space="preserve"> προς τον Υπουργό Οικονομικών, σχετικά με την Ελληνική Βιομηχανία Οχημάτων (ΕΛΒΟ Α.Β.Ε.).</w:t>
      </w:r>
    </w:p>
    <w:p w14:paraId="536AF66C"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3. Η με αριθμό 823/25-4-2016 επίκαιρη ερώτηση της Βουλευτού Β΄ Αθηνών της Νέας Δημοκρατίας κ</w:t>
      </w:r>
      <w:r>
        <w:rPr>
          <w:rFonts w:eastAsia="Times New Roman" w:cs="Times New Roman"/>
          <w:szCs w:val="24"/>
        </w:rPr>
        <w:t>.</w:t>
      </w:r>
      <w:r>
        <w:rPr>
          <w:rFonts w:eastAsia="Times New Roman" w:cs="Times New Roman"/>
          <w:szCs w:val="24"/>
        </w:rPr>
        <w:t xml:space="preserve"> Άννας-Μισέλ Ασημακοπούλου προς τον</w:t>
      </w:r>
      <w:r>
        <w:rPr>
          <w:rFonts w:eastAsia="Times New Roman" w:cs="Times New Roman"/>
          <w:szCs w:val="24"/>
        </w:rPr>
        <w:t xml:space="preserve"> Υπουργό Οικονομίας, Ανάπτυξης και Τουρισμού, σχετικά με την «καθυστέρηση στην υλοποίηση αναπτυξιακών μεταρρυθμίσεων-«</w:t>
      </w:r>
      <w:r>
        <w:rPr>
          <w:rFonts w:eastAsia="Times New Roman" w:cs="Times New Roman"/>
          <w:szCs w:val="24"/>
        </w:rPr>
        <w:t>λ</w:t>
      </w:r>
      <w:r>
        <w:rPr>
          <w:rFonts w:eastAsia="Times New Roman" w:cs="Times New Roman"/>
          <w:szCs w:val="24"/>
        </w:rPr>
        <w:t>ίστα Σταθάκη»».</w:t>
      </w:r>
    </w:p>
    <w:p w14:paraId="536AF66D"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lastRenderedPageBreak/>
        <w:t>4. Η με αριθμό 811/19-4-2016 επίκαιρη ερώτηση της Βουλευτού Β΄ Αθηνών της Νέας Δημοκρατίας κ</w:t>
      </w:r>
      <w:r>
        <w:rPr>
          <w:rFonts w:eastAsia="Times New Roman" w:cs="Times New Roman"/>
          <w:szCs w:val="24"/>
        </w:rPr>
        <w:t>.</w:t>
      </w:r>
      <w:r>
        <w:rPr>
          <w:rFonts w:eastAsia="Times New Roman" w:cs="Times New Roman"/>
          <w:szCs w:val="24"/>
        </w:rPr>
        <w:t xml:space="preserve"> Άννας-Μισέλ Ασημακοπούλου π</w:t>
      </w:r>
      <w:r>
        <w:rPr>
          <w:rFonts w:eastAsia="Times New Roman" w:cs="Times New Roman"/>
          <w:szCs w:val="24"/>
        </w:rPr>
        <w:t>ρος τον Υπουργό Οικονομίας, Ανάπτυξης και Τουρισμού, σχετικά με τη χρηματοδότηση των έργων ΕΣΠΑ 2007-2013 που βρίσκονται σε «κίνδυνο».</w:t>
      </w:r>
    </w:p>
    <w:p w14:paraId="536AF66E"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5. Η με αριθμό 798/18-4-2016 επίκαιρη ερώτηση του Βουλευτή Β΄ Αθηνών της Δημοκρατικής Συμπαράταξης ΠΑΣΟΚ-ΔΗΜΑΡ κ. Ανδρέα </w:t>
      </w:r>
      <w:r>
        <w:rPr>
          <w:rFonts w:eastAsia="Times New Roman" w:cs="Times New Roman"/>
          <w:szCs w:val="24"/>
        </w:rPr>
        <w:t>Λοβέρδου προς τον Υπουργό Οικονομίας, Ανάπτυξης και Τουρισμού, σχετικά με τα μη εξυπηρετούμενα δάνεια.</w:t>
      </w:r>
    </w:p>
    <w:p w14:paraId="536AF66F"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6. Η με αριθμό 841/9-5-2016 επίκαιρη ερώτηση 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 των Ανεξαρτήτων Ελλήνων κ. Βασιλείου Κόκκαλη προς τον Υπουργό Περιβάλλοντος και Ενέργει</w:t>
      </w:r>
      <w:r>
        <w:rPr>
          <w:rFonts w:eastAsia="Times New Roman" w:cs="Times New Roman"/>
          <w:szCs w:val="24"/>
        </w:rPr>
        <w:t xml:space="preserve">ας, σχετικά με την καθυστέρηση της έκδοσης Κοινής Υπουργικής Απόφασης, σύμφωνα με τις διατάξεις της παρ. 11 του άρθρου 42 του </w:t>
      </w:r>
      <w:r>
        <w:rPr>
          <w:rFonts w:eastAsia="Times New Roman" w:cs="Times New Roman"/>
          <w:szCs w:val="24"/>
        </w:rPr>
        <w:t>ν</w:t>
      </w:r>
      <w:r>
        <w:rPr>
          <w:rFonts w:eastAsia="Times New Roman" w:cs="Times New Roman"/>
          <w:szCs w:val="24"/>
        </w:rPr>
        <w:t xml:space="preserve">.4280/2014 (ΦΕΚ 159Α), με συνέπεια την πρόκληση σοβαρών προβλημάτων στους αγρότες που έχουν τη χρήση των </w:t>
      </w:r>
      <w:proofErr w:type="spellStart"/>
      <w:r>
        <w:rPr>
          <w:rFonts w:eastAsia="Times New Roman" w:cs="Times New Roman"/>
          <w:szCs w:val="24"/>
        </w:rPr>
        <w:t>καστανοτεμαχίων</w:t>
      </w:r>
      <w:proofErr w:type="spellEnd"/>
      <w:r>
        <w:rPr>
          <w:rFonts w:eastAsia="Times New Roman" w:cs="Times New Roman"/>
          <w:szCs w:val="24"/>
        </w:rPr>
        <w:t xml:space="preserve"> ή σε όσο</w:t>
      </w:r>
      <w:r>
        <w:rPr>
          <w:rFonts w:eastAsia="Times New Roman" w:cs="Times New Roman"/>
          <w:szCs w:val="24"/>
        </w:rPr>
        <w:t>υς επιθυμούν να ασκήσουν το σχετικό δικαίωμα.</w:t>
      </w:r>
    </w:p>
    <w:p w14:paraId="536AF670"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lastRenderedPageBreak/>
        <w:t>7. Η με αριθμό 848/10-5-2016 επίκαιρη ερώτηση της Βουλευτού Χαλκιδικής του Συνασπισμού Ριζοσπαστικής Αριστεράς κ</w:t>
      </w:r>
      <w:r>
        <w:rPr>
          <w:rFonts w:eastAsia="Times New Roman" w:cs="Times New Roman"/>
          <w:szCs w:val="24"/>
        </w:rPr>
        <w:t>.</w:t>
      </w:r>
      <w:r>
        <w:rPr>
          <w:rFonts w:eastAsia="Times New Roman" w:cs="Times New Roman"/>
          <w:szCs w:val="24"/>
        </w:rPr>
        <w:t xml:space="preserve"> Αικατερίνης </w:t>
      </w:r>
      <w:proofErr w:type="spellStart"/>
      <w:r>
        <w:rPr>
          <w:rFonts w:eastAsia="Times New Roman" w:cs="Times New Roman"/>
          <w:szCs w:val="24"/>
        </w:rPr>
        <w:t>Ιγγλέζη</w:t>
      </w:r>
      <w:proofErr w:type="spellEnd"/>
      <w:r>
        <w:rPr>
          <w:rFonts w:eastAsia="Times New Roman" w:cs="Times New Roman"/>
          <w:szCs w:val="24"/>
        </w:rPr>
        <w:t xml:space="preserve"> προς τον Υπουργό Περιβάλλοντος και Ενέργειας, σχετικά με την προετοιμασία γι</w:t>
      </w:r>
      <w:r>
        <w:rPr>
          <w:rFonts w:eastAsia="Times New Roman" w:cs="Times New Roman"/>
          <w:szCs w:val="24"/>
        </w:rPr>
        <w:t>α την αντιμετώπιση των κινδύνων από τις δασικές πυρκαγιές.</w:t>
      </w:r>
    </w:p>
    <w:p w14:paraId="536AF671"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ΑΝΑΦΟΡΕΣ-ΕΡΩΤΗΣΕΙΣ </w:t>
      </w:r>
      <w:r>
        <w:rPr>
          <w:rFonts w:eastAsia="Times New Roman" w:cs="Times New Roman"/>
          <w:szCs w:val="24"/>
        </w:rPr>
        <w:t>(Άρθρο 130 παρ</w:t>
      </w:r>
      <w:r>
        <w:rPr>
          <w:rFonts w:eastAsia="Times New Roman" w:cs="Times New Roman"/>
          <w:szCs w:val="24"/>
        </w:rPr>
        <w:t>άγραφος</w:t>
      </w:r>
      <w:r>
        <w:rPr>
          <w:rFonts w:eastAsia="Times New Roman" w:cs="Times New Roman"/>
          <w:szCs w:val="24"/>
        </w:rPr>
        <w:t xml:space="preserve"> 5 </w:t>
      </w:r>
      <w:r>
        <w:rPr>
          <w:rFonts w:eastAsia="Times New Roman" w:cs="Times New Roman"/>
          <w:szCs w:val="24"/>
        </w:rPr>
        <w:t>του</w:t>
      </w:r>
      <w:r>
        <w:rPr>
          <w:rFonts w:eastAsia="Times New Roman" w:cs="Times New Roman"/>
          <w:szCs w:val="24"/>
        </w:rPr>
        <w:t xml:space="preserve"> Καν</w:t>
      </w:r>
      <w:r>
        <w:rPr>
          <w:rFonts w:eastAsia="Times New Roman" w:cs="Times New Roman"/>
          <w:szCs w:val="24"/>
        </w:rPr>
        <w:t>ονισμού της</w:t>
      </w:r>
      <w:r>
        <w:rPr>
          <w:rFonts w:eastAsia="Times New Roman" w:cs="Times New Roman"/>
          <w:szCs w:val="24"/>
        </w:rPr>
        <w:t xml:space="preserve"> Βουλής)</w:t>
      </w:r>
    </w:p>
    <w:p w14:paraId="536AF672"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1. Η με αριθμό 3784/267/8-3-2016 ερώτηση και αίτηση κατάθεσης εγγράφων του Βουλευτή Β΄ Αθηνών του Ποταμιού κ. Γεωργίου </w:t>
      </w:r>
      <w:proofErr w:type="spellStart"/>
      <w:r>
        <w:rPr>
          <w:rFonts w:eastAsia="Times New Roman" w:cs="Times New Roman"/>
          <w:szCs w:val="24"/>
        </w:rPr>
        <w:t>Αμυρά</w:t>
      </w:r>
      <w:proofErr w:type="spellEnd"/>
      <w:r>
        <w:rPr>
          <w:rFonts w:eastAsia="Times New Roman" w:cs="Times New Roman"/>
          <w:szCs w:val="24"/>
        </w:rPr>
        <w:t xml:space="preserve"> πρ</w:t>
      </w:r>
      <w:r>
        <w:rPr>
          <w:rFonts w:eastAsia="Times New Roman" w:cs="Times New Roman"/>
          <w:szCs w:val="24"/>
        </w:rPr>
        <w:t xml:space="preserve">ος τον Υπουργό Υποδομών, Μεταφορών και Δικτύων, σχετικά με την καθυστέρηση της Κυβέρνησης στην προώθηση των δράσεων και την ανάπτυξη της </w:t>
      </w:r>
      <w:proofErr w:type="spellStart"/>
      <w:r>
        <w:rPr>
          <w:rFonts w:eastAsia="Times New Roman" w:cs="Times New Roman"/>
          <w:szCs w:val="24"/>
        </w:rPr>
        <w:t>ευρυζωνικότητας</w:t>
      </w:r>
      <w:proofErr w:type="spellEnd"/>
      <w:r>
        <w:rPr>
          <w:rFonts w:eastAsia="Times New Roman" w:cs="Times New Roman"/>
          <w:szCs w:val="24"/>
        </w:rPr>
        <w:t xml:space="preserve"> στερώντας 1,5% από το ΑΕΠ.</w:t>
      </w:r>
    </w:p>
    <w:p w14:paraId="536AF673"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w:t>
      </w:r>
      <w:r>
        <w:rPr>
          <w:rFonts w:eastAsia="Times New Roman" w:cs="Times New Roman"/>
          <w:szCs w:val="24"/>
        </w:rPr>
        <w:t xml:space="preserve">ισερχόμαστε στη συζήτηση των </w:t>
      </w:r>
    </w:p>
    <w:p w14:paraId="536AF674" w14:textId="77777777" w:rsidR="007963B4" w:rsidRDefault="00516990">
      <w:pPr>
        <w:spacing w:line="600" w:lineRule="auto"/>
        <w:ind w:firstLine="720"/>
        <w:jc w:val="center"/>
        <w:rPr>
          <w:rFonts w:eastAsia="Times New Roman" w:cs="Times New Roman"/>
          <w:b/>
          <w:szCs w:val="24"/>
        </w:rPr>
      </w:pPr>
      <w:r>
        <w:rPr>
          <w:rFonts w:eastAsia="Times New Roman" w:cs="Times New Roman"/>
          <w:b/>
          <w:szCs w:val="24"/>
        </w:rPr>
        <w:t>ΕΠΙΚΑΙΡΩΝ ΕΡΩΤ</w:t>
      </w:r>
      <w:r>
        <w:rPr>
          <w:rFonts w:eastAsia="Times New Roman" w:cs="Times New Roman"/>
          <w:b/>
          <w:szCs w:val="24"/>
        </w:rPr>
        <w:t>ΗΣΕΩΝ</w:t>
      </w:r>
    </w:p>
    <w:p w14:paraId="536AF675"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η </w:t>
      </w:r>
      <w:r>
        <w:rPr>
          <w:rFonts w:eastAsia="Times New Roman"/>
          <w:szCs w:val="24"/>
        </w:rPr>
        <w:t xml:space="preserve">πρώτη </w:t>
      </w:r>
      <w:r>
        <w:rPr>
          <w:rFonts w:eastAsia="Times New Roman" w:cs="Times New Roman"/>
          <w:szCs w:val="24"/>
        </w:rPr>
        <w:t xml:space="preserve">με αριθμό 844/9-5-2016 επίκαιρη ερώτηση δεύτερου κύκλου του Βουλευτή Δράμας της Νέας Δημοκρατίας κ. </w:t>
      </w:r>
      <w:r>
        <w:rPr>
          <w:rFonts w:eastAsia="Times New Roman" w:cs="Times New Roman"/>
          <w:bCs/>
          <w:szCs w:val="24"/>
        </w:rPr>
        <w:t>Δημητρίου Κυριαζίδη</w:t>
      </w:r>
      <w:r>
        <w:rPr>
          <w:rFonts w:eastAsia="Times New Roman" w:cs="Times New Roman"/>
          <w:szCs w:val="24"/>
        </w:rPr>
        <w:t xml:space="preserve"> προς τον Υπουργό </w:t>
      </w:r>
      <w:r>
        <w:rPr>
          <w:rFonts w:eastAsia="Times New Roman" w:cs="Times New Roman"/>
          <w:bCs/>
          <w:szCs w:val="24"/>
        </w:rPr>
        <w:t xml:space="preserve">Παιδείας, Έρευνας και Θρησκευμάτων, </w:t>
      </w:r>
      <w:r>
        <w:rPr>
          <w:rFonts w:eastAsia="Times New Roman" w:cs="Times New Roman"/>
          <w:szCs w:val="24"/>
        </w:rPr>
        <w:t xml:space="preserve">σχετικά με τη διάθεση υπέρ του Τμήματος Οινολογίας και Τροφίμων Δράμας των αναγκαίων πέντε πιστώσεων προς πρόσληψη απαιτούμενου ελάχιστου αριθμού μόνιμου εκπαιδευτικού προσωπικού, προκειμένου να διασφαλιστεί η ομαλή λειτουργία του Τμήματος. </w:t>
      </w:r>
    </w:p>
    <w:p w14:paraId="536AF676"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Κύριε Κυριαζίδ</w:t>
      </w:r>
      <w:r>
        <w:rPr>
          <w:rFonts w:eastAsia="Times New Roman" w:cs="Times New Roman"/>
          <w:szCs w:val="24"/>
        </w:rPr>
        <w:t>η, έχετε τον λόγο.</w:t>
      </w:r>
    </w:p>
    <w:p w14:paraId="536AF677" w14:textId="77777777" w:rsidR="007963B4" w:rsidRDefault="00516990">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Ευχαριστώ, κύριε Πρόεδρε.</w:t>
      </w:r>
    </w:p>
    <w:p w14:paraId="536AF678"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Αξιότιμη κυρία Υπουργέ, η Δράμα της διαρκούς απομόνωσης και των αλλεπάλληλων αποκλεισμών ετοιμάζεται να δεχθεί άλλο ένα σοβαρό πλήγμα. Παρά τη θετική πρωτοβουλία του Υπουργείου σας για τη δ</w:t>
      </w:r>
      <w:r>
        <w:rPr>
          <w:rFonts w:eastAsia="Times New Roman" w:cs="Times New Roman"/>
          <w:szCs w:val="24"/>
        </w:rPr>
        <w:t xml:space="preserve">ιάθεση πεντακοσίων πιστώσεων για την πρόσληψη επιστημονικού προσωπικού σε ΑΕΙ και ΤΕΙ, δυστυχώς, το ΤΕΙ της </w:t>
      </w:r>
      <w:r>
        <w:rPr>
          <w:rFonts w:eastAsia="Times New Roman" w:cs="Times New Roman"/>
          <w:szCs w:val="24"/>
        </w:rPr>
        <w:t>Α</w:t>
      </w:r>
      <w:r>
        <w:rPr>
          <w:rFonts w:eastAsia="Times New Roman" w:cs="Times New Roman"/>
          <w:szCs w:val="24"/>
        </w:rPr>
        <w:t xml:space="preserve">νατολικής Μακεδονίας και Θράκης από την κατανομή των έντεκα θέσεων που του </w:t>
      </w:r>
      <w:r>
        <w:rPr>
          <w:rFonts w:eastAsia="Times New Roman" w:cs="Times New Roman"/>
          <w:szCs w:val="24"/>
        </w:rPr>
        <w:lastRenderedPageBreak/>
        <w:t>αναλογούν πληροφορούμαι ότι προτίθεται να διαθέσει μόνο μ</w:t>
      </w:r>
      <w:r>
        <w:rPr>
          <w:rFonts w:eastAsia="Times New Roman" w:cs="Times New Roman"/>
          <w:szCs w:val="24"/>
        </w:rPr>
        <w:t>ί</w:t>
      </w:r>
      <w:r>
        <w:rPr>
          <w:rFonts w:eastAsia="Times New Roman" w:cs="Times New Roman"/>
          <w:szCs w:val="24"/>
        </w:rPr>
        <w:t xml:space="preserve">α θέση για το </w:t>
      </w:r>
      <w:r>
        <w:rPr>
          <w:rFonts w:eastAsia="Times New Roman" w:cs="Times New Roman"/>
          <w:szCs w:val="24"/>
        </w:rPr>
        <w:t>Τμήμα Οινολογίας και Τεχνολογίας Ποτών, ένα Τμήμα το οποίο στέκεται όρθιο ένεκα της αυταπάρνησης και της εντατικής επιστημονικής προσπάθειας του ελάχιστου έκτακτου προσωπικού που διαθέτει, προσφέροντας υψηλού επιπέδου γνώση και εμπειρία, η οποία και για το</w:t>
      </w:r>
      <w:r>
        <w:rPr>
          <w:rFonts w:eastAsia="Times New Roman" w:cs="Times New Roman"/>
          <w:szCs w:val="24"/>
        </w:rPr>
        <w:t>υς σπουδαστές και για την ίδια την κοινωνία είναι πολύ θετική.</w:t>
      </w:r>
    </w:p>
    <w:p w14:paraId="536AF679"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Ειδικότερα, παρά το γεγονός ότι αποτελεί ένα </w:t>
      </w:r>
      <w:r>
        <w:rPr>
          <w:rFonts w:eastAsia="Times New Roman" w:cs="Times New Roman"/>
          <w:szCs w:val="24"/>
        </w:rPr>
        <w:t>τ</w:t>
      </w:r>
      <w:r>
        <w:rPr>
          <w:rFonts w:eastAsia="Times New Roman" w:cs="Times New Roman"/>
          <w:szCs w:val="24"/>
        </w:rPr>
        <w:t>μήμα συνδεδεμένο άμεσα με την παραγωγή, με πλήρη απορρόφηση από την αγορά των αποφοίτων, με διαρκώς αυξανόμενες διεθνείς συνεργασίες και με μ</w:t>
      </w:r>
      <w:r>
        <w:rPr>
          <w:rFonts w:eastAsia="Times New Roman" w:cs="Times New Roman"/>
          <w:szCs w:val="24"/>
        </w:rPr>
        <w:t>ί</w:t>
      </w:r>
      <w:r>
        <w:rPr>
          <w:rFonts w:eastAsia="Times New Roman" w:cs="Times New Roman"/>
          <w:szCs w:val="24"/>
        </w:rPr>
        <w:t xml:space="preserve">α προοπτική αξιοζήλευτη, οι κατ’ ελάχιστον πέντε θέσεις του εκπαιδευτικού προσωπικού που έχει ανάγκη κινδυνεύουν να μην καλυφθούν, λόγω εσφαλμένων αποφάσεων των οργάνων της διοίκησης. </w:t>
      </w:r>
    </w:p>
    <w:p w14:paraId="536AF67A"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Ενώ αυτός ο αριθμός του μονίμου προσωπικού ανταποκρίνεται πλήρως στις α</w:t>
      </w:r>
      <w:r>
        <w:rPr>
          <w:rFonts w:eastAsia="Times New Roman" w:cs="Times New Roman"/>
          <w:szCs w:val="24"/>
        </w:rPr>
        <w:t xml:space="preserve">νάγκες του </w:t>
      </w:r>
      <w:r>
        <w:rPr>
          <w:rFonts w:eastAsia="Times New Roman" w:cs="Times New Roman"/>
          <w:szCs w:val="24"/>
        </w:rPr>
        <w:t>τ</w:t>
      </w:r>
      <w:r>
        <w:rPr>
          <w:rFonts w:eastAsia="Times New Roman" w:cs="Times New Roman"/>
          <w:szCs w:val="24"/>
        </w:rPr>
        <w:t xml:space="preserve">μήματος, στη δυναμική και στην πορεία που έχει προς ανάπτυξη και προσφορά, η αποδοτικότητά του και προσφάτως η αξιολόγησή του επιβάλλουν την προτεραιότητα σε ό,τι αφορά τη διάθεση υπέρ αυτού των αναγκαίων </w:t>
      </w:r>
      <w:r>
        <w:rPr>
          <w:rFonts w:eastAsia="Times New Roman" w:cs="Times New Roman"/>
          <w:szCs w:val="24"/>
        </w:rPr>
        <w:lastRenderedPageBreak/>
        <w:t>πιστώσεων ένεκα, εάν θέλετε, της ανάγκη</w:t>
      </w:r>
      <w:r>
        <w:rPr>
          <w:rFonts w:eastAsia="Times New Roman" w:cs="Times New Roman"/>
          <w:szCs w:val="24"/>
        </w:rPr>
        <w:t xml:space="preserve">ς που έχει και ο τόπος, αλλά και η πατρίδα για την αντιμετώπιση της ανεργίας. </w:t>
      </w:r>
    </w:p>
    <w:p w14:paraId="536AF67B"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Η έκδηλη αυτή αγωνία όλων των </w:t>
      </w:r>
      <w:proofErr w:type="spellStart"/>
      <w:r>
        <w:rPr>
          <w:rFonts w:eastAsia="Times New Roman" w:cs="Times New Roman"/>
          <w:szCs w:val="24"/>
        </w:rPr>
        <w:t>Δραμινών</w:t>
      </w:r>
      <w:proofErr w:type="spellEnd"/>
      <w:r>
        <w:rPr>
          <w:rFonts w:eastAsia="Times New Roman" w:cs="Times New Roman"/>
          <w:szCs w:val="24"/>
        </w:rPr>
        <w:t>, ανεξαρτήτως κόμματος ή άλλων θέσεων, στέλνει το μήνυμα προς εσάς, κυρία Υπουργέ, έτσι ώστε αυτή η αγωνία να βρει μ</w:t>
      </w:r>
      <w:r>
        <w:rPr>
          <w:rFonts w:eastAsia="Times New Roman" w:cs="Times New Roman"/>
          <w:szCs w:val="24"/>
        </w:rPr>
        <w:t>ί</w:t>
      </w:r>
      <w:r>
        <w:rPr>
          <w:rFonts w:eastAsia="Times New Roman" w:cs="Times New Roman"/>
          <w:szCs w:val="24"/>
        </w:rPr>
        <w:t>α ανταπόκριση θετική.</w:t>
      </w:r>
    </w:p>
    <w:p w14:paraId="536AF67C"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Ερωτάσθε, κυρία Υπουργέ: Ποια μέτρα και ποιες πρωτοβουλίες θα αναλάβει το Υπουργείο Παιδείας, έτσι ώστε να διατεθούν υπέρ του Τμήματος Οινολογίας οι αναγκαίες πέντε πιστώσεις προς πρόσληψη του απαιτούμενου ελάχιστου αριθμού μονίμου εκπαιδευτικού προσωπικού</w:t>
      </w:r>
      <w:r>
        <w:rPr>
          <w:rFonts w:eastAsia="Times New Roman" w:cs="Times New Roman"/>
          <w:szCs w:val="24"/>
        </w:rPr>
        <w:t xml:space="preserve"> για την ομαλή λειτουργία και πώς αυτή θα διασφαλιστεί; </w:t>
      </w:r>
    </w:p>
    <w:p w14:paraId="536AF67D"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Ποια τα σχέδια του Υπουργείου σας για το συγκεκριμένο </w:t>
      </w:r>
      <w:r>
        <w:rPr>
          <w:rFonts w:eastAsia="Times New Roman" w:cs="Times New Roman"/>
          <w:szCs w:val="24"/>
        </w:rPr>
        <w:t>τ</w:t>
      </w:r>
      <w:r>
        <w:rPr>
          <w:rFonts w:eastAsia="Times New Roman" w:cs="Times New Roman"/>
          <w:szCs w:val="24"/>
        </w:rPr>
        <w:t>μήμα σε ό,τι αφορά την ανάπτυξή του; Θα υπάρξουν από πλευράς σας κονδύλια για την ενίσχυση και τη λειτουργία και των εργαστηρίων του;</w:t>
      </w:r>
    </w:p>
    <w:p w14:paraId="536AF67E"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κύριε Πρόεδρε και κυρία Υπουργέ.</w:t>
      </w:r>
    </w:p>
    <w:p w14:paraId="536AF67F" w14:textId="77777777" w:rsidR="007963B4" w:rsidRDefault="00516990">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Ευχαριστώ.</w:t>
      </w:r>
    </w:p>
    <w:p w14:paraId="536AF680"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536AF681" w14:textId="77777777" w:rsidR="007963B4" w:rsidRDefault="00516990">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w:t>
      </w:r>
      <w:r>
        <w:rPr>
          <w:rFonts w:eastAsia="Times New Roman" w:cs="Times New Roman"/>
          <w:b/>
          <w:szCs w:val="24"/>
        </w:rPr>
        <w:t>ώτρια</w:t>
      </w:r>
      <w:r>
        <w:rPr>
          <w:rFonts w:eastAsia="Times New Roman" w:cs="Times New Roman"/>
          <w:b/>
          <w:szCs w:val="24"/>
        </w:rPr>
        <w:t xml:space="preserve"> Υπουργός Παιδείας, Έρευνας και Θρησκευμάτων):</w:t>
      </w:r>
      <w:r>
        <w:rPr>
          <w:rFonts w:eastAsia="Times New Roman" w:cs="Times New Roman"/>
          <w:szCs w:val="24"/>
        </w:rPr>
        <w:t xml:space="preserve"> Κύριε συνάδελφε, ευχαριστώ για την ερώτηση. Μου δίνουν πάντ</w:t>
      </w:r>
      <w:r>
        <w:rPr>
          <w:rFonts w:eastAsia="Times New Roman" w:cs="Times New Roman"/>
          <w:szCs w:val="24"/>
        </w:rPr>
        <w:t xml:space="preserve">α την ευκαιρία να αναφέρω και να πείτε και εσείς οι ίδιοι οι Βουλευτές την κατάσταση στην οποία βρίσκονται τα ιδρύματα μετά από έξι χρόνια πολιτικών λιτότητας, </w:t>
      </w:r>
      <w:proofErr w:type="spellStart"/>
      <w:r>
        <w:rPr>
          <w:rFonts w:eastAsia="Times New Roman" w:cs="Times New Roman"/>
          <w:szCs w:val="24"/>
        </w:rPr>
        <w:t>υποστελέχωσης</w:t>
      </w:r>
      <w:proofErr w:type="spellEnd"/>
      <w:r>
        <w:rPr>
          <w:rFonts w:eastAsia="Times New Roman" w:cs="Times New Roman"/>
          <w:szCs w:val="24"/>
        </w:rPr>
        <w:t xml:space="preserve"> και μειωμένων προϋπολογισμών.</w:t>
      </w:r>
    </w:p>
    <w:p w14:paraId="536AF682"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Ξέρετε -το είπατε και εσείς- ότι κάναμε μ</w:t>
      </w:r>
      <w:r>
        <w:rPr>
          <w:rFonts w:eastAsia="Times New Roman" w:cs="Times New Roman"/>
          <w:szCs w:val="24"/>
        </w:rPr>
        <w:t>ί</w:t>
      </w:r>
      <w:r>
        <w:rPr>
          <w:rFonts w:eastAsia="Times New Roman" w:cs="Times New Roman"/>
          <w:szCs w:val="24"/>
        </w:rPr>
        <w:t>α τεράστια</w:t>
      </w:r>
      <w:r>
        <w:rPr>
          <w:rFonts w:eastAsia="Times New Roman" w:cs="Times New Roman"/>
          <w:szCs w:val="24"/>
        </w:rPr>
        <w:t xml:space="preserve"> προσπάθεια φέτος μετά από έξι χρόνια να στελεχώσουμε τα ιδρύματα. Οι πεντακόσιες θέσεις δεν είναι πολλές για τον κόσμο που έχει φύγει από τα ιδρύματα, αλλά είναι μ</w:t>
      </w:r>
      <w:r>
        <w:rPr>
          <w:rFonts w:eastAsia="Times New Roman" w:cs="Times New Roman"/>
          <w:szCs w:val="24"/>
        </w:rPr>
        <w:t>ί</w:t>
      </w:r>
      <w:r>
        <w:rPr>
          <w:rFonts w:eastAsia="Times New Roman" w:cs="Times New Roman"/>
          <w:szCs w:val="24"/>
        </w:rPr>
        <w:t>α αρχή, πολύ περισσότερο που θα ακολουθήσουν άλλες πεντακόσιες θέσεις.</w:t>
      </w:r>
    </w:p>
    <w:p w14:paraId="536AF683"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Σε ό,τι αφορά το συγ</w:t>
      </w:r>
      <w:r>
        <w:rPr>
          <w:rFonts w:eastAsia="Times New Roman" w:cs="Times New Roman"/>
          <w:szCs w:val="24"/>
        </w:rPr>
        <w:t xml:space="preserve">κεκριμένο ΤΕΙ της </w:t>
      </w:r>
      <w:r>
        <w:rPr>
          <w:rFonts w:eastAsia="Times New Roman" w:cs="Times New Roman"/>
          <w:szCs w:val="24"/>
        </w:rPr>
        <w:t>Α</w:t>
      </w:r>
      <w:r>
        <w:rPr>
          <w:rFonts w:eastAsia="Times New Roman" w:cs="Times New Roman"/>
          <w:szCs w:val="24"/>
        </w:rPr>
        <w:t xml:space="preserve">νατολικής Μακεδονίας και Θράκης, θέλω να πω ότι κατανεμήθηκαν σε αυτό έντεκα θέσεις. Το σκεπτικό της κατανομής αυτών των πεντακοσίων θέσεων ήταν όχι </w:t>
      </w:r>
      <w:r>
        <w:rPr>
          <w:rFonts w:eastAsia="Times New Roman" w:cs="Times New Roman"/>
          <w:szCs w:val="24"/>
        </w:rPr>
        <w:lastRenderedPageBreak/>
        <w:t xml:space="preserve">να λυθούν τα προβλήματα -γιατί είναι αδύνατον- αλλά τουλάχιστον να αρχίσει να μειώνεται </w:t>
      </w:r>
      <w:r>
        <w:rPr>
          <w:rFonts w:eastAsia="Times New Roman" w:cs="Times New Roman"/>
          <w:szCs w:val="24"/>
        </w:rPr>
        <w:t xml:space="preserve">αυτή η </w:t>
      </w:r>
      <w:proofErr w:type="spellStart"/>
      <w:r>
        <w:rPr>
          <w:rFonts w:eastAsia="Times New Roman" w:cs="Times New Roman"/>
          <w:szCs w:val="24"/>
        </w:rPr>
        <w:t>υποστελέχωση</w:t>
      </w:r>
      <w:proofErr w:type="spellEnd"/>
      <w:r>
        <w:rPr>
          <w:rFonts w:eastAsia="Times New Roman" w:cs="Times New Roman"/>
          <w:szCs w:val="24"/>
        </w:rPr>
        <w:t xml:space="preserve"> και να μη μείνει κανένα τμήμα χωρίς προσωπικό, χωρίς μόνιμους διδάσκοντες. </w:t>
      </w:r>
    </w:p>
    <w:p w14:paraId="536AF684"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Το πρόβλημα είναι -και το ξέρετε κι εσείς, κύριε Κυριαζίδη- ότι η παρέμβαση του Υπουργείου είναι μέχρι ενός σημείου. Είναι να κατανείμει τις θέσεις και από εκεί</w:t>
      </w:r>
      <w:r>
        <w:rPr>
          <w:rFonts w:eastAsia="Times New Roman" w:cs="Times New Roman"/>
          <w:szCs w:val="24"/>
        </w:rPr>
        <w:t xml:space="preserve"> και πέρα, δεν μπορεί να επιβάλει σε κανένα ίδρυμα το Υπουργείο πού θα πάνε και πού δεν θα πάνε οι θέσεις. </w:t>
      </w:r>
    </w:p>
    <w:p w14:paraId="536AF685"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Ξέρετε, επίσης, πάρα πολύ καλά ότι, αν κάνω την παραμικρή παρέμβαση, όχι εσείς προσωπικά, αλλά το κόμμα σας, οι εφημερίδες που </w:t>
      </w:r>
      <w:proofErr w:type="spellStart"/>
      <w:r>
        <w:rPr>
          <w:rFonts w:eastAsia="Times New Roman" w:cs="Times New Roman"/>
          <w:szCs w:val="24"/>
        </w:rPr>
        <w:t>πρόσκεινται</w:t>
      </w:r>
      <w:proofErr w:type="spellEnd"/>
      <w:r>
        <w:rPr>
          <w:rFonts w:eastAsia="Times New Roman" w:cs="Times New Roman"/>
          <w:szCs w:val="24"/>
        </w:rPr>
        <w:t xml:space="preserve"> σε εσάς, </w:t>
      </w:r>
      <w:r>
        <w:rPr>
          <w:rFonts w:eastAsia="Times New Roman" w:cs="Times New Roman"/>
          <w:szCs w:val="24"/>
        </w:rPr>
        <w:t xml:space="preserve">τα μέσα, θα αρχίσουν να φωνάζουν για </w:t>
      </w:r>
      <w:proofErr w:type="spellStart"/>
      <w:r>
        <w:rPr>
          <w:rFonts w:eastAsia="Times New Roman" w:cs="Times New Roman"/>
          <w:szCs w:val="24"/>
        </w:rPr>
        <w:t>κομματοκρατία</w:t>
      </w:r>
      <w:proofErr w:type="spellEnd"/>
      <w:r>
        <w:rPr>
          <w:rFonts w:eastAsia="Times New Roman" w:cs="Times New Roman"/>
          <w:szCs w:val="24"/>
        </w:rPr>
        <w:t xml:space="preserve"> ή για σοβιετικού τύπου κράτος. Παρ’ όλα αυτά, εδώ και κάποιο διάστημα, πήρα τους προέδρους των ΤΕΙ και τον συγκεκριμένο Πρόεδρο και είχαμε μία καλή συζήτηση ότι πρέπει να ενισχυθούν τα τμήματα που δεν έχου</w:t>
      </w:r>
      <w:r>
        <w:rPr>
          <w:rFonts w:eastAsia="Times New Roman" w:cs="Times New Roman"/>
          <w:szCs w:val="24"/>
        </w:rPr>
        <w:t xml:space="preserve">ν καθόλου προσωπικό. </w:t>
      </w:r>
    </w:p>
    <w:p w14:paraId="536AF686"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lastRenderedPageBreak/>
        <w:t xml:space="preserve">Η συζήτηση ήταν καρποφόρα. Μου είπε ότι αυτό θα κάνει. Δεν μπόρεσα, όμως, εγώ και δεν μου επιτρέπεται να πω ότι θα δώσετε σε αυτό το τμήμα τόσες θέσεις. Συγχρόνως, υπάρχει και ένα άλλο τμήμα της </w:t>
      </w:r>
      <w:r>
        <w:rPr>
          <w:rFonts w:eastAsia="Times New Roman" w:cs="Times New Roman"/>
          <w:szCs w:val="24"/>
        </w:rPr>
        <w:t>Α</w:t>
      </w:r>
      <w:r>
        <w:rPr>
          <w:rFonts w:eastAsia="Times New Roman" w:cs="Times New Roman"/>
          <w:szCs w:val="24"/>
        </w:rPr>
        <w:t>νατολικής Μακεδονίας και Θράκης, χωρίς</w:t>
      </w:r>
      <w:r>
        <w:rPr>
          <w:rFonts w:eastAsia="Times New Roman" w:cs="Times New Roman"/>
          <w:szCs w:val="24"/>
        </w:rPr>
        <w:t xml:space="preserve"> κανέναν διδάσκοντα μόνιμο προσωπικό και είναι το Νοσηλευτικής στο Διδυμότειχο, το οποίο είναι και απομονωμένο. </w:t>
      </w:r>
    </w:p>
    <w:p w14:paraId="536AF687"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Η έκκληση που έκανα και στους πρυτάνεις των πανεπιστημίων και στους προέδρους των ΤΕΙ ήταν να δώσουν βαρύτητα στα τμήματα που είναι απολύτως </w:t>
      </w:r>
      <w:proofErr w:type="spellStart"/>
      <w:r>
        <w:rPr>
          <w:rFonts w:eastAsia="Times New Roman" w:cs="Times New Roman"/>
          <w:szCs w:val="24"/>
        </w:rPr>
        <w:t>υπ</w:t>
      </w:r>
      <w:r>
        <w:rPr>
          <w:rFonts w:eastAsia="Times New Roman" w:cs="Times New Roman"/>
          <w:szCs w:val="24"/>
        </w:rPr>
        <w:t>οστελεχωμένα</w:t>
      </w:r>
      <w:proofErr w:type="spellEnd"/>
      <w:r>
        <w:rPr>
          <w:rFonts w:eastAsia="Times New Roman" w:cs="Times New Roman"/>
          <w:szCs w:val="24"/>
        </w:rPr>
        <w:t xml:space="preserve"> ή δεν έχουν καθόλου μόνιμο προσωπικό. </w:t>
      </w:r>
    </w:p>
    <w:p w14:paraId="536AF688"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Θέλω να σας διαβεβαιώσω και να διαβεβαιώσω και τα ΤΕΙ για ένα πράγμα. Ξέρετε τον ανορθολογισμό που υπήρξε -είμαι από αυτούς που δεν θέλω να κάνω παρελθοντολογία, παρ’ ότι ιστορικός- αλλά δεν είναι δυνατόν</w:t>
      </w:r>
      <w:r>
        <w:rPr>
          <w:rFonts w:eastAsia="Times New Roman" w:cs="Times New Roman"/>
          <w:szCs w:val="24"/>
        </w:rPr>
        <w:t xml:space="preserve"> από το 2009, που δεν ήμασταν στην κρίση, αυτά τα τμήματα να μην έχουν ποτέ ούτε </w:t>
      </w:r>
      <w:r>
        <w:rPr>
          <w:rFonts w:eastAsia="Times New Roman" w:cs="Times New Roman"/>
          <w:szCs w:val="24"/>
        </w:rPr>
        <w:lastRenderedPageBreak/>
        <w:t>έναν άνθρωπο μόνιμο προσωπικό. Αυτό, λοιπόν, που θα προσπαθήσουμε με τις επόμενες πεντακόσιες θέσεις, είναι να δώσουμε ιδιαίτερη βαρύτητα, αλλά μέχρι του σημείου να φθάσουν στ</w:t>
      </w:r>
      <w:r>
        <w:rPr>
          <w:rFonts w:eastAsia="Times New Roman" w:cs="Times New Roman"/>
          <w:szCs w:val="24"/>
        </w:rPr>
        <w:t xml:space="preserve">ο ίδρυμα. </w:t>
      </w:r>
    </w:p>
    <w:p w14:paraId="536AF689"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Εγώ ξέρω για το Τμήμα Οινολογίας, ξέρω ότι είναι πάρα πολύ καλό τμήμα και είναι άμεσα συνδεδεμένο με την παραγωγή στην περιοχή, στη Δράμα. Θα ήταν άδικο αυτό το </w:t>
      </w:r>
      <w:r>
        <w:rPr>
          <w:rFonts w:eastAsia="Times New Roman" w:cs="Times New Roman"/>
          <w:szCs w:val="24"/>
        </w:rPr>
        <w:t>τ</w:t>
      </w:r>
      <w:r>
        <w:rPr>
          <w:rFonts w:eastAsia="Times New Roman" w:cs="Times New Roman"/>
          <w:szCs w:val="24"/>
        </w:rPr>
        <w:t>μήμα να τείνει προς κατάρρευση. Γι’ αυτό κι εγώ κάνω έκκληση από εδώ -γιατί μόνο αυ</w:t>
      </w:r>
      <w:r>
        <w:rPr>
          <w:rFonts w:eastAsia="Times New Roman" w:cs="Times New Roman"/>
          <w:szCs w:val="24"/>
        </w:rPr>
        <w:t xml:space="preserve">τό μπορώ να κάνω- το </w:t>
      </w:r>
      <w:r>
        <w:rPr>
          <w:rFonts w:eastAsia="Times New Roman" w:cs="Times New Roman"/>
          <w:szCs w:val="24"/>
        </w:rPr>
        <w:t>τ</w:t>
      </w:r>
      <w:r>
        <w:rPr>
          <w:rFonts w:eastAsia="Times New Roman" w:cs="Times New Roman"/>
          <w:szCs w:val="24"/>
        </w:rPr>
        <w:t>μήμα να ενισχυθεί, όπως και του Διδυμοτείχου και να σας πω -γιατί οι Βουλευτές πρέπει να ξέρουμε για όλη την Ελλάδα, όχι μόνο για την περιοχή μας- ότι έχουμε δώδεκα τέτοια τμήματα σε ΤΕΙ ανά τη χώρα, τα οποία δεν έχουν καθόλου προσωπι</w:t>
      </w:r>
      <w:r>
        <w:rPr>
          <w:rFonts w:eastAsia="Times New Roman" w:cs="Times New Roman"/>
          <w:szCs w:val="24"/>
        </w:rPr>
        <w:t>κό.</w:t>
      </w:r>
    </w:p>
    <w:p w14:paraId="536AF68A"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Μετά θα σας πω λίγο και για τα εργαστήρια. </w:t>
      </w:r>
    </w:p>
    <w:p w14:paraId="536AF68B" w14:textId="77777777" w:rsidR="007963B4" w:rsidRDefault="00516990">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κ. Κυριαζίδης έχει και πάλι τον λόγο.</w:t>
      </w:r>
    </w:p>
    <w:p w14:paraId="536AF68C" w14:textId="77777777" w:rsidR="007963B4" w:rsidRDefault="00516990">
      <w:pPr>
        <w:spacing w:line="600" w:lineRule="auto"/>
        <w:ind w:firstLine="720"/>
        <w:jc w:val="both"/>
        <w:rPr>
          <w:rFonts w:eastAsia="Times New Roman" w:cs="Times New Roman"/>
          <w:szCs w:val="24"/>
        </w:rPr>
      </w:pPr>
      <w:r>
        <w:rPr>
          <w:rFonts w:eastAsia="Times New Roman" w:cs="Times New Roman"/>
          <w:b/>
          <w:szCs w:val="24"/>
        </w:rPr>
        <w:lastRenderedPageBreak/>
        <w:t>ΔΗΜΗΤΡΙΟΣ ΚΥΡΙΑΖΙΔΗΣ:</w:t>
      </w:r>
      <w:r>
        <w:rPr>
          <w:rFonts w:eastAsia="Times New Roman" w:cs="Times New Roman"/>
          <w:szCs w:val="24"/>
        </w:rPr>
        <w:t xml:space="preserve"> Κύριε Υπουργέ, ευχαριστώ για την έρευνα που κάνατε, γιατί πράγματι μού είναι και μένα γνωστό αυτό. Θα πρέπει, </w:t>
      </w:r>
      <w:r>
        <w:rPr>
          <w:rFonts w:eastAsia="Times New Roman" w:cs="Times New Roman"/>
          <w:szCs w:val="24"/>
        </w:rPr>
        <w:t>όμως, να σημειώσουμε εδώ, επειδή και μας παρακολουθούν, αλλά και θα γίνουν γνωστά όσα έχουν συζητηθεί, ότι τα ΤΕΙ, όπως και τα άλλα ιδρύματα, ενισχύονται από τον κρατικό προϋπολογισμό. Δεν αντιλαμβάνομαι γιατί μπορεί να υπάρχει αυτή η ανισομέρεια από πλευρ</w:t>
      </w:r>
      <w:r>
        <w:rPr>
          <w:rFonts w:eastAsia="Times New Roman" w:cs="Times New Roman"/>
          <w:szCs w:val="24"/>
        </w:rPr>
        <w:t xml:space="preserve">άς της </w:t>
      </w:r>
      <w:r>
        <w:rPr>
          <w:rFonts w:eastAsia="Times New Roman" w:cs="Times New Roman"/>
          <w:szCs w:val="24"/>
        </w:rPr>
        <w:t>δ</w:t>
      </w:r>
      <w:r>
        <w:rPr>
          <w:rFonts w:eastAsia="Times New Roman" w:cs="Times New Roman"/>
          <w:szCs w:val="24"/>
        </w:rPr>
        <w:t>ιοίκησης. Ειλικρινά το λέω, εκεί εντοπίζω το πρόβλημα.</w:t>
      </w:r>
    </w:p>
    <w:p w14:paraId="536AF68D"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Έχουμε δύο τμήματα οινοποιίας σε όλη την Ελλάδα. Δεν μπορεί στη Δράμα, σ’ έναν τόπο παραγωγής, ο οποίος διαφημίζει, και εντός της χώρας αλλά και εκτός αυτής, αυτό το προϊόν και κατ’ επέκταση τη</w:t>
      </w:r>
      <w:r>
        <w:rPr>
          <w:rFonts w:eastAsia="Times New Roman" w:cs="Times New Roman"/>
          <w:szCs w:val="24"/>
        </w:rPr>
        <w:t xml:space="preserve"> χώρα μας, να υπολειτουργεί το Τμήμα. Όταν στην αξιολόγηση ρωτήσατε και εσείς, ήταν δεύτερο, μολονότι δεν έχει προσωπικό, μολονότι έχει έρθει σε συνεργασία με πανεπιστήμια του εξωτερικού, όπως της Τουλούζης, που είναι το πέμπτο καλύτερο πανεπιστήμιο στον κ</w:t>
      </w:r>
      <w:r>
        <w:rPr>
          <w:rFonts w:eastAsia="Times New Roman" w:cs="Times New Roman"/>
          <w:szCs w:val="24"/>
        </w:rPr>
        <w:t xml:space="preserve">όσμο και δεν μπορεί αυτά τα τμήματα να μην </w:t>
      </w:r>
      <w:r>
        <w:rPr>
          <w:rFonts w:eastAsia="Times New Roman" w:cs="Times New Roman"/>
          <w:szCs w:val="24"/>
        </w:rPr>
        <w:lastRenderedPageBreak/>
        <w:t>έχουν τη δυνατότητα ενίσχυσης με προσωπικό, ενίσχυσης ακόμη και για μεταπτυχιακά, διότι οι βαλκανικές χώρες δίπλα επιθυμούν και θέλουν να έχουν μία τέτοια παρουσία. Όλοι οι απόφοιτοι βρίσκουν αμέσως δουλειά, ενισχ</w:t>
      </w:r>
      <w:r>
        <w:rPr>
          <w:rFonts w:eastAsia="Times New Roman" w:cs="Times New Roman"/>
          <w:szCs w:val="24"/>
        </w:rPr>
        <w:t>ύονται τα καλύτερα οινοποιεία της χώρας, που για μένα είναι της Δράμας. Ταυτοχρόνως, για τις αναλύσεις είναι υποχρεωμένα τα οινοποιεία όλης αυτής της περιοχής να οδηγούνται προς ανάλυση στη Θεσσαλονίκη και το κόστος να αυξάνεται. Να, λοιπόν, και άλλα ζητήμ</w:t>
      </w:r>
      <w:r>
        <w:rPr>
          <w:rFonts w:eastAsia="Times New Roman" w:cs="Times New Roman"/>
          <w:szCs w:val="24"/>
        </w:rPr>
        <w:t>ατα που προκύπτουν από πλευράς ανάπτυξης, μ</w:t>
      </w:r>
      <w:r>
        <w:rPr>
          <w:rFonts w:eastAsia="Times New Roman" w:cs="Times New Roman"/>
          <w:szCs w:val="24"/>
        </w:rPr>
        <w:t>ι</w:t>
      </w:r>
      <w:r>
        <w:rPr>
          <w:rFonts w:eastAsia="Times New Roman" w:cs="Times New Roman"/>
          <w:szCs w:val="24"/>
        </w:rPr>
        <w:t xml:space="preserve">α και είμαστε ακριβώς σε αυτό το θέμα. </w:t>
      </w:r>
    </w:p>
    <w:p w14:paraId="536AF68E"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Από την άλλη πλευρά, ειλικρινά, 800.000 ευρώ -περίπου 1 εκατομμύριο- μέσω ΕΣΠΑ οδηγήθηκαν σε εργαστήρια, όχι στο συγκεκριμένο τμήμα αλλά αλλού. Καταλαβαίνετε ότι εδώ αρχίζο</w:t>
      </w:r>
      <w:r>
        <w:rPr>
          <w:rFonts w:eastAsia="Times New Roman" w:cs="Times New Roman"/>
          <w:szCs w:val="24"/>
        </w:rPr>
        <w:t xml:space="preserve">υμε και μπαίνουμε σε μία άλλη λειτουργία. Λέγεται στη Δράμα ότι προφανώς επιθυμούν να κλείσει το συγκεκριμένο </w:t>
      </w:r>
      <w:r>
        <w:rPr>
          <w:rFonts w:eastAsia="Times New Roman" w:cs="Times New Roman"/>
          <w:szCs w:val="24"/>
        </w:rPr>
        <w:t>τ</w:t>
      </w:r>
      <w:r>
        <w:rPr>
          <w:rFonts w:eastAsia="Times New Roman" w:cs="Times New Roman"/>
          <w:szCs w:val="24"/>
        </w:rPr>
        <w:t>μήμα για κάποιους λόγους. Άρα</w:t>
      </w:r>
      <w:r>
        <w:rPr>
          <w:rFonts w:eastAsia="Times New Roman" w:cs="Times New Roman"/>
          <w:szCs w:val="24"/>
        </w:rPr>
        <w:t xml:space="preserve"> θα παρακαλούσα τη δική σας παρέμβαση. Άλλωστε, υπάρχει και η επιστολή των φοιτητών, την οποία μπορεί να την έχετε πάρει, αλλά θα την καταθέσω, για να δείτε την αγωνία αυτών </w:t>
      </w:r>
      <w:r>
        <w:rPr>
          <w:rFonts w:eastAsia="Times New Roman" w:cs="Times New Roman"/>
          <w:szCs w:val="24"/>
        </w:rPr>
        <w:lastRenderedPageBreak/>
        <w:t>των ανθρώπων, διότι είναι από τις μόνες σχολές που ακόμη βρίσκουν δουλειά και πιστ</w:t>
      </w:r>
      <w:r>
        <w:rPr>
          <w:rFonts w:eastAsia="Times New Roman" w:cs="Times New Roman"/>
          <w:szCs w:val="24"/>
        </w:rPr>
        <w:t xml:space="preserve">εύω ότι με αυτόν τον τρόπο και την ντόπια παραγωγή ενισχύουν, αλλά και οι ίδιοι διασφαλίζονται. </w:t>
      </w:r>
    </w:p>
    <w:p w14:paraId="536AF68F" w14:textId="77777777" w:rsidR="007963B4" w:rsidRDefault="00516990">
      <w:pPr>
        <w:spacing w:line="600" w:lineRule="auto"/>
        <w:ind w:firstLine="720"/>
        <w:jc w:val="both"/>
        <w:rPr>
          <w:rFonts w:eastAsia="Times New Roman" w:cs="Times New Roman"/>
        </w:rPr>
      </w:pPr>
      <w:r>
        <w:rPr>
          <w:rFonts w:eastAsia="Times New Roman" w:cs="Times New Roman"/>
        </w:rPr>
        <w:t>(Στο σημείο αυτό ο Βουλευτής κ. Δημήτριος Κυριαζίδης καταθέτει για τα Πρακτικά την προαναφερθείσα επιστολή, η οποία βρίσκεται στο αρχείο του Τμήματος Γραμματεί</w:t>
      </w:r>
      <w:r>
        <w:rPr>
          <w:rFonts w:eastAsia="Times New Roman" w:cs="Times New Roman"/>
        </w:rPr>
        <w:t>ας της Διεύθυνσης Στενογραφίας και Πρακτικών της Βουλής)</w:t>
      </w:r>
    </w:p>
    <w:p w14:paraId="536AF690"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Θέλω να πιστεύω ότι η σημερινή κουβέντα και προς τη Διοίκηση των ΤΕΙ θα στείλει ένα μήνυμα. Προσωπικά, ειλικρινώς δεν πρόκειται να το αφήσω. Δεν κάνω κάποια περιαυτολογία, αλλά δεν είναι δυνατόν ένα </w:t>
      </w:r>
      <w:r>
        <w:rPr>
          <w:rFonts w:eastAsia="Times New Roman" w:cs="Times New Roman"/>
          <w:szCs w:val="24"/>
        </w:rPr>
        <w:t xml:space="preserve">τμήμα, το οποίο παρέχει τόσα στον τόπο αλλά και στην χώρα μας, να τυγχάνει αυτής της αντιμετώπισης. </w:t>
      </w:r>
    </w:p>
    <w:p w14:paraId="536AF691"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36AF692" w14:textId="77777777" w:rsidR="007963B4" w:rsidRDefault="0051699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Σας ευχαριστώ, κύριε Κυριαζίδη.</w:t>
      </w:r>
    </w:p>
    <w:p w14:paraId="536AF693"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έχετε τον λόγο. </w:t>
      </w:r>
    </w:p>
    <w:p w14:paraId="536AF694" w14:textId="77777777" w:rsidR="007963B4" w:rsidRDefault="00516990">
      <w:pPr>
        <w:spacing w:line="600" w:lineRule="auto"/>
        <w:ind w:firstLine="720"/>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cs="Times New Roman"/>
          <w:szCs w:val="24"/>
        </w:rPr>
        <w:t>Κύριε Κυριαζίδη, ξέρετε πολύ καλά, το είπατε και εσείς, ότι τα Ιδρύματα έχουν το αυτοδιοίκητο. Η πολιτεία μπορεί να παρέμβει, σας το είπα και πριν, μέχρι ενός σημείου. Έχο</w:t>
      </w:r>
      <w:r>
        <w:rPr>
          <w:rFonts w:eastAsia="Times New Roman" w:cs="Times New Roman"/>
          <w:szCs w:val="24"/>
        </w:rPr>
        <w:t xml:space="preserve">υμε δώσει και έκτακτο προσωπικό είκοσι επτά θέσεων και δύο ή τρεις θέσεις –δεν θυμάμαι τώρα ακριβώς- έκτακτου εκπαιδευτικού προσωπικού με σύμβαση εργασίας. Δηλαδή, έχουν δοθεί στο ΤΕΙ Ανατολικής Μακεδονίας και Θράκης όχι πάρα πολλά, για να μη θεωρηθεί ότι </w:t>
      </w:r>
      <w:r>
        <w:rPr>
          <w:rFonts w:eastAsia="Times New Roman" w:cs="Times New Roman"/>
          <w:szCs w:val="24"/>
        </w:rPr>
        <w:t xml:space="preserve">λέμε πράγματα, τα οποία είναι ανυπόστατα. </w:t>
      </w:r>
    </w:p>
    <w:p w14:paraId="536AF695"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Όμως, θέλω και εγώ να κάνω από αυτή</w:t>
      </w:r>
      <w:r>
        <w:rPr>
          <w:rFonts w:eastAsia="Times New Roman" w:cs="Times New Roman"/>
          <w:szCs w:val="24"/>
        </w:rPr>
        <w:t>ν</w:t>
      </w:r>
      <w:r>
        <w:rPr>
          <w:rFonts w:eastAsia="Times New Roman" w:cs="Times New Roman"/>
          <w:szCs w:val="24"/>
        </w:rPr>
        <w:t xml:space="preserve"> την Αίθουσα μ</w:t>
      </w:r>
      <w:r>
        <w:rPr>
          <w:rFonts w:eastAsia="Times New Roman" w:cs="Times New Roman"/>
          <w:szCs w:val="24"/>
        </w:rPr>
        <w:t>ί</w:t>
      </w:r>
      <w:r>
        <w:rPr>
          <w:rFonts w:eastAsia="Times New Roman" w:cs="Times New Roman"/>
          <w:szCs w:val="24"/>
        </w:rPr>
        <w:t xml:space="preserve">α έκκληση προς όλα τα </w:t>
      </w:r>
      <w:r>
        <w:rPr>
          <w:rFonts w:eastAsia="Times New Roman" w:cs="Times New Roman"/>
          <w:szCs w:val="24"/>
        </w:rPr>
        <w:t>ι</w:t>
      </w:r>
      <w:r>
        <w:rPr>
          <w:rFonts w:eastAsia="Times New Roman" w:cs="Times New Roman"/>
          <w:szCs w:val="24"/>
        </w:rPr>
        <w:t>δρύματα. Ακόμα και αν λειτούργησαν ορθολογικά σε ορισμένες περιπτώσεις στο παρελθόν, ακόμα αν έκλεισε ή άνοιξε τμήματα με ανορθολογικό τρόπ</w:t>
      </w:r>
      <w:r>
        <w:rPr>
          <w:rFonts w:eastAsia="Times New Roman" w:cs="Times New Roman"/>
          <w:szCs w:val="24"/>
        </w:rPr>
        <w:t xml:space="preserve">ο, δεν μπορεί τα ιδρύματα να κλείνουν προς αποδυνάμωση τμημάτων από μόνα τους, χωρίς να έχουν έρθει σε επαφή καθόλου με το Υπουργείο, χωρίς το Υπουργείο να έχει </w:t>
      </w:r>
      <w:r>
        <w:rPr>
          <w:rFonts w:eastAsia="Times New Roman" w:cs="Times New Roman"/>
          <w:szCs w:val="24"/>
        </w:rPr>
        <w:lastRenderedPageBreak/>
        <w:t>καμμία τέτοια πρόθεση. Δεν έχουμε καμμία τέτοια πρόθεση και το αντιμετωπίζω συνέχεια αυτό το πρ</w:t>
      </w:r>
      <w:r>
        <w:rPr>
          <w:rFonts w:eastAsia="Times New Roman" w:cs="Times New Roman"/>
          <w:szCs w:val="24"/>
        </w:rPr>
        <w:t>όβλημα, αυθαίρετα τα ιδρύματα εις βάρος των φοιτητών και των φοιτητριών να λειτουργούν με τρόπο αποδυνάμωσης αυτών των τμημάτων, κάτι που εκθέτει την πολιτεία, γιατί καλώς ή κακώς τα έφτιαξε αυτά τα τμήματα, για μένα σε πολλές περιπτώσεις καλώς για να λέμε</w:t>
      </w:r>
      <w:r>
        <w:rPr>
          <w:rFonts w:eastAsia="Times New Roman" w:cs="Times New Roman"/>
          <w:szCs w:val="24"/>
        </w:rPr>
        <w:t xml:space="preserve"> και του στραβού το δίκιο. Δεν μπορούν να έρχονται τα ιδρύματα. </w:t>
      </w:r>
    </w:p>
    <w:p w14:paraId="536AF696"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Έχω την περίπτωση του Αγρινίου, όπου αποψιλώθηκαν τα τμήματα σε σημείο να αποδυναμωθούν. Μετακινήθηκαν οι καθηγητές, οι οποίοι είχαν εκλεγεί για το Αγρίνιο και έχω εγώ τώρα με τους φοιτητές ν</w:t>
      </w:r>
      <w:r>
        <w:rPr>
          <w:rFonts w:eastAsia="Times New Roman" w:cs="Times New Roman"/>
          <w:szCs w:val="24"/>
        </w:rPr>
        <w:t>α λύσω ένα πρόβλημα, ενώ τα ίδια τα ιδρύματα επικαλούνται ακαδημαϊκούς λόγους. Εγώ τους σέβομαι τους ακαδημαϊκούς λόγους και τα ιδρύματα πρέπει εν τέλει να αποφασίζουν, αλλά από τη στιγμή που αποδέχθηκαν, όταν ιδρύθηκαν αυτά τα τμήματα, την ίδρυσή τους, δε</w:t>
      </w:r>
      <w:r>
        <w:rPr>
          <w:rFonts w:eastAsia="Times New Roman" w:cs="Times New Roman"/>
          <w:szCs w:val="24"/>
        </w:rPr>
        <w:t xml:space="preserve">ν μπορούν τώρα να τα αποδυναμώνουν με τον έναν ή τον άλλο τρόπο. Ίσα, ίσα για μένα πρέπει να ενισχυθούν τα τμήματα που έχουν περισσότερη ανάγκη. </w:t>
      </w:r>
    </w:p>
    <w:p w14:paraId="536AF697"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lastRenderedPageBreak/>
        <w:t>Αυτή</w:t>
      </w:r>
      <w:r>
        <w:rPr>
          <w:rFonts w:eastAsia="Times New Roman" w:cs="Times New Roman"/>
          <w:szCs w:val="24"/>
        </w:rPr>
        <w:t>ν</w:t>
      </w:r>
      <w:r>
        <w:rPr>
          <w:rFonts w:eastAsia="Times New Roman" w:cs="Times New Roman"/>
          <w:szCs w:val="24"/>
        </w:rPr>
        <w:t xml:space="preserve"> την έκκληση κάνω και εγώ απ’ αυτήν την Αίθουσα, γιατί είναι θέμα σεβασμού και της πολιτείας και των ιδρυ</w:t>
      </w:r>
      <w:r>
        <w:rPr>
          <w:rFonts w:eastAsia="Times New Roman" w:cs="Times New Roman"/>
          <w:szCs w:val="24"/>
        </w:rPr>
        <w:t xml:space="preserve">μάτων προς τους φοιτητές και τις φοιτήτριες. Εγώ πάντως θα κάνω πάλι έκκληση, παρέμβαση δεν μπορώ να κάνω. </w:t>
      </w:r>
    </w:p>
    <w:p w14:paraId="536AF698"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36AF699" w14:textId="77777777" w:rsidR="007963B4" w:rsidRDefault="0051699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κυρία Αναγνωστοπούλου. </w:t>
      </w:r>
    </w:p>
    <w:p w14:paraId="536AF69A"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Στο σημείο αυτό θα ανακοινώσω τις ερωτήσεις που δεν θα απαντηθούν</w:t>
      </w:r>
      <w:r>
        <w:rPr>
          <w:rFonts w:eastAsia="Times New Roman" w:cs="Times New Roman"/>
          <w:szCs w:val="24"/>
        </w:rPr>
        <w:t xml:space="preserve"> για διαφορετικούς λόγους που θα σας αναφέρω: Η πρώτη με αριθμό 848/10-5-2016 επίκαιρη ερώτηση πρώτου κύκλου της Βουλευτού Χαλκιδικής του Συνασπισμού Ριζοσπαστικής Αριστεράς κ</w:t>
      </w:r>
      <w:r>
        <w:rPr>
          <w:rFonts w:eastAsia="Times New Roman" w:cs="Times New Roman"/>
          <w:szCs w:val="24"/>
        </w:rPr>
        <w:t>.</w:t>
      </w:r>
      <w:r>
        <w:rPr>
          <w:rFonts w:eastAsia="Times New Roman" w:cs="Times New Roman"/>
          <w:szCs w:val="24"/>
        </w:rPr>
        <w:t xml:space="preserve"> Αικατερίνης </w:t>
      </w:r>
      <w:proofErr w:type="spellStart"/>
      <w:r>
        <w:rPr>
          <w:rFonts w:eastAsia="Times New Roman" w:cs="Times New Roman"/>
          <w:szCs w:val="24"/>
        </w:rPr>
        <w:t>Ιγγλέζη</w:t>
      </w:r>
      <w:proofErr w:type="spellEnd"/>
      <w:r>
        <w:rPr>
          <w:rFonts w:eastAsia="Times New Roman" w:cs="Times New Roman"/>
          <w:szCs w:val="24"/>
        </w:rPr>
        <w:t xml:space="preserve"> προς τον Υπουργό Περιβάλλοντος και </w:t>
      </w:r>
      <w:r>
        <w:rPr>
          <w:rFonts w:eastAsia="Times New Roman" w:cs="Times New Roman"/>
          <w:szCs w:val="24"/>
        </w:rPr>
        <w:t>Ε</w:t>
      </w:r>
      <w:r>
        <w:rPr>
          <w:rFonts w:eastAsia="Times New Roman" w:cs="Times New Roman"/>
          <w:szCs w:val="24"/>
        </w:rPr>
        <w:t>νέργειας, σχετικά με τη</w:t>
      </w:r>
      <w:r>
        <w:rPr>
          <w:rFonts w:eastAsia="Times New Roman" w:cs="Times New Roman"/>
          <w:szCs w:val="24"/>
        </w:rPr>
        <w:t xml:space="preserve">ν προετοιμασία για την αντιμετώπιση των κινδύνων από τις δασικές πυρκαγιές, δεν </w:t>
      </w:r>
      <w:r>
        <w:rPr>
          <w:rFonts w:eastAsia="Times New Roman" w:cs="Times New Roman"/>
          <w:szCs w:val="24"/>
        </w:rPr>
        <w:t>συζητείται</w:t>
      </w:r>
      <w:r>
        <w:rPr>
          <w:rFonts w:eastAsia="Times New Roman" w:cs="Times New Roman"/>
          <w:szCs w:val="24"/>
        </w:rPr>
        <w:t xml:space="preserve"> λόγω ανειλημμένων υποχρεώσεων του κ. Τσιρώνη. </w:t>
      </w:r>
    </w:p>
    <w:p w14:paraId="536AF69B"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με αριθμό 843/9-5-2016 επίκαιρη ερώτηση πρώτου κύκλου του Βουλευτή Καβάλας της Νέας Δημοκρατίας κ. Νικολάου </w:t>
      </w:r>
      <w:r>
        <w:rPr>
          <w:rFonts w:eastAsia="Times New Roman" w:cs="Times New Roman"/>
          <w:szCs w:val="24"/>
        </w:rPr>
        <w:t xml:space="preserve">Παναγιωτόπουλου προς τον Υπουργό Παιδείας, Έρευνας και Θρησκευμάτων, σχετικά με την καταβολή της χρηματοδότησης των σχολικών επιτροπών για την πληρωμή σχολικών καθαριστριών, δεν </w:t>
      </w:r>
      <w:r>
        <w:rPr>
          <w:rFonts w:eastAsia="Times New Roman" w:cs="Times New Roman"/>
          <w:szCs w:val="24"/>
        </w:rPr>
        <w:t xml:space="preserve">συζητείται </w:t>
      </w:r>
      <w:r>
        <w:rPr>
          <w:rFonts w:eastAsia="Times New Roman" w:cs="Times New Roman"/>
          <w:szCs w:val="24"/>
        </w:rPr>
        <w:t xml:space="preserve">λόγω ανειλημμένων υποχρεώσεων του Υπουργού Παιδείας κ. Φίλη. </w:t>
      </w:r>
    </w:p>
    <w:p w14:paraId="536AF69C"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Η δεύ</w:t>
      </w:r>
      <w:r>
        <w:rPr>
          <w:rFonts w:eastAsia="Times New Roman" w:cs="Times New Roman"/>
          <w:szCs w:val="24"/>
        </w:rPr>
        <w:t>τερη με αριθμό 846/9-5-2016 επίκαιρη ερώτηση δεύτερου κύκλου του Βουλευτή Αργολίδας της Δημοκρατικής Συμπαράταξης ΠΑΣΟΚ-ΔΗΜΑΡ κ. Ιωάννη Μανιάτη προς τον Υπουργό Υγείας, σχετικά με την άμεση αντιμετώπιση του θέματος της εφημερίας παιδιάτρου στην Αργολίδα, δ</w:t>
      </w:r>
      <w:r>
        <w:rPr>
          <w:rFonts w:eastAsia="Times New Roman" w:cs="Times New Roman"/>
          <w:szCs w:val="24"/>
        </w:rPr>
        <w:t xml:space="preserve">εν </w:t>
      </w:r>
      <w:r>
        <w:rPr>
          <w:rFonts w:eastAsia="Times New Roman" w:cs="Times New Roman"/>
          <w:szCs w:val="24"/>
        </w:rPr>
        <w:t xml:space="preserve">συζητείται </w:t>
      </w:r>
      <w:r>
        <w:rPr>
          <w:rFonts w:eastAsia="Times New Roman" w:cs="Times New Roman"/>
          <w:szCs w:val="24"/>
        </w:rPr>
        <w:t xml:space="preserve">λόγω φόρτου εργασίας του Υπουργού κ. </w:t>
      </w:r>
      <w:proofErr w:type="spellStart"/>
      <w:r>
        <w:rPr>
          <w:rFonts w:eastAsia="Times New Roman" w:cs="Times New Roman"/>
          <w:szCs w:val="24"/>
        </w:rPr>
        <w:t>Πολάκη</w:t>
      </w:r>
      <w:proofErr w:type="spellEnd"/>
      <w:r>
        <w:rPr>
          <w:rFonts w:eastAsia="Times New Roman" w:cs="Times New Roman"/>
          <w:szCs w:val="24"/>
        </w:rPr>
        <w:t xml:space="preserve">. </w:t>
      </w:r>
    </w:p>
    <w:p w14:paraId="536AF69D"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Η τέταρτη με αριθμό 825/25-4-2016 επίκαιρη ερώτηση δεύτερου κύκλου της Βουλευτού Β΄ Πειραιώς της Ένωσης Κεντρώων κ. Θεοδώρας </w:t>
      </w:r>
      <w:proofErr w:type="spellStart"/>
      <w:r>
        <w:rPr>
          <w:rFonts w:eastAsia="Times New Roman" w:cs="Times New Roman"/>
          <w:szCs w:val="24"/>
        </w:rPr>
        <w:t>Μεγαλοοικονόμου</w:t>
      </w:r>
      <w:proofErr w:type="spellEnd"/>
      <w:r>
        <w:rPr>
          <w:rFonts w:eastAsia="Times New Roman" w:cs="Times New Roman"/>
          <w:szCs w:val="24"/>
        </w:rPr>
        <w:t xml:space="preserve"> προς τον Υπουργό Υγείας, σχετικά με την υπολειτουργία τ</w:t>
      </w:r>
      <w:r>
        <w:rPr>
          <w:rFonts w:eastAsia="Times New Roman" w:cs="Times New Roman"/>
          <w:szCs w:val="24"/>
        </w:rPr>
        <w:t xml:space="preserve">ου Αντικαρκινικού Νοσοκομείου Μεταξά, δεν </w:t>
      </w:r>
      <w:r>
        <w:rPr>
          <w:rFonts w:eastAsia="Times New Roman" w:cs="Times New Roman"/>
          <w:szCs w:val="24"/>
        </w:rPr>
        <w:t xml:space="preserve">συζητείται </w:t>
      </w:r>
      <w:r>
        <w:rPr>
          <w:rFonts w:eastAsia="Times New Roman" w:cs="Times New Roman"/>
          <w:szCs w:val="24"/>
        </w:rPr>
        <w:t xml:space="preserve">για τον ίδιο λόγο. </w:t>
      </w:r>
    </w:p>
    <w:p w14:paraId="536AF69E"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lastRenderedPageBreak/>
        <w:t>Η έβδομη με αριθμό 799/19-4-2016 επίκαιρη ερώτηση δεύτερου κύκλου της Βουλευτού Χαλκιδικής του Συνασπισμού Ριζοσπαστικής Αριστεράς κ</w:t>
      </w:r>
      <w:r>
        <w:rPr>
          <w:rFonts w:eastAsia="Times New Roman" w:cs="Times New Roman"/>
          <w:szCs w:val="24"/>
        </w:rPr>
        <w:t>.</w:t>
      </w:r>
      <w:r>
        <w:rPr>
          <w:rFonts w:eastAsia="Times New Roman" w:cs="Times New Roman"/>
          <w:szCs w:val="24"/>
        </w:rPr>
        <w:t xml:space="preserve"> Αικατερίνης </w:t>
      </w:r>
      <w:proofErr w:type="spellStart"/>
      <w:r>
        <w:rPr>
          <w:rFonts w:eastAsia="Times New Roman" w:cs="Times New Roman"/>
          <w:szCs w:val="24"/>
        </w:rPr>
        <w:t>Ιγγλέζη</w:t>
      </w:r>
      <w:proofErr w:type="spellEnd"/>
      <w:r>
        <w:rPr>
          <w:rFonts w:eastAsia="Times New Roman" w:cs="Times New Roman"/>
          <w:szCs w:val="24"/>
        </w:rPr>
        <w:t xml:space="preserve"> προς τον Υπουργό Υγείας, σχετ</w:t>
      </w:r>
      <w:r>
        <w:rPr>
          <w:rFonts w:eastAsia="Times New Roman" w:cs="Times New Roman"/>
          <w:szCs w:val="24"/>
        </w:rPr>
        <w:t xml:space="preserve">ικά με τις ανάγκες της Μονάδας Τεχνητού Νεφρού του Γενικού Νοσοκομείου Χαλκιδικής, δεν </w:t>
      </w:r>
      <w:r>
        <w:rPr>
          <w:rFonts w:eastAsia="Times New Roman" w:cs="Times New Roman"/>
          <w:szCs w:val="24"/>
        </w:rPr>
        <w:t>συζητείται</w:t>
      </w:r>
      <w:r>
        <w:rPr>
          <w:rFonts w:eastAsia="Times New Roman" w:cs="Times New Roman"/>
          <w:szCs w:val="24"/>
        </w:rPr>
        <w:t xml:space="preserve"> για τον ίδιο λόγο. </w:t>
      </w:r>
    </w:p>
    <w:p w14:paraId="536AF69F"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Η όγδοη με αριθμό 708/28-3-2016 επίκαιρη ερώτηση δεύτερου κύκλου του Βουλευτή Φθιώτιδας της Νέας Δημοκρατίας κ. Χρήστου </w:t>
      </w:r>
      <w:proofErr w:type="spellStart"/>
      <w:r>
        <w:rPr>
          <w:rFonts w:eastAsia="Times New Roman" w:cs="Times New Roman"/>
          <w:szCs w:val="24"/>
        </w:rPr>
        <w:t>Σταϊκούρα</w:t>
      </w:r>
      <w:proofErr w:type="spellEnd"/>
      <w:r>
        <w:rPr>
          <w:rFonts w:eastAsia="Times New Roman" w:cs="Times New Roman"/>
          <w:szCs w:val="24"/>
        </w:rPr>
        <w:t xml:space="preserve"> προς τον</w:t>
      </w:r>
      <w:r>
        <w:rPr>
          <w:rFonts w:eastAsia="Times New Roman" w:cs="Times New Roman"/>
          <w:szCs w:val="24"/>
        </w:rPr>
        <w:t xml:space="preserve"> Υπουργό Υγείας, σχετικά με την αντιμετώπιση των προβλημάτων του Γενικού Νοσοκομείου Λαμίας δεν </w:t>
      </w:r>
      <w:r>
        <w:rPr>
          <w:rFonts w:eastAsia="Times New Roman" w:cs="Times New Roman"/>
          <w:szCs w:val="24"/>
        </w:rPr>
        <w:t xml:space="preserve">συζητείται </w:t>
      </w:r>
      <w:r>
        <w:rPr>
          <w:rFonts w:eastAsia="Times New Roman" w:cs="Times New Roman"/>
          <w:szCs w:val="24"/>
        </w:rPr>
        <w:t xml:space="preserve">από τον Αναπληρωτή Υπουργό Υγείας για τον ίδιο λόγο. </w:t>
      </w:r>
    </w:p>
    <w:p w14:paraId="536AF6A0"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Η έκτη με αριθμό 829/25-4-2016 επίκαιρη ερώτηση δεύτερου κύκλου του Ανεξάρτητου Βουλευτή Αχαΐας</w:t>
      </w:r>
      <w:r>
        <w:rPr>
          <w:rFonts w:eastAsia="Times New Roman" w:cs="Times New Roman"/>
          <w:szCs w:val="24"/>
        </w:rPr>
        <w:t xml:space="preserve"> κ. Νικολάου Νικολόπουλου προς τον Υπουργό Υποδομών, Μεταφορών και Δικτύων, σχετικά με </w:t>
      </w:r>
      <w:r>
        <w:rPr>
          <w:rFonts w:eastAsia="Times New Roman" w:cs="Times New Roman"/>
          <w:szCs w:val="24"/>
        </w:rPr>
        <w:lastRenderedPageBreak/>
        <w:t xml:space="preserve">το παλιό χρέος </w:t>
      </w:r>
      <w:r>
        <w:rPr>
          <w:rFonts w:eastAsia="Times New Roman" w:cs="Times New Roman"/>
          <w:szCs w:val="24"/>
        </w:rPr>
        <w:t>90</w:t>
      </w:r>
      <w:r>
        <w:rPr>
          <w:rFonts w:eastAsia="Times New Roman" w:cs="Times New Roman"/>
          <w:szCs w:val="24"/>
        </w:rPr>
        <w:t xml:space="preserve"> εκατομμυρίων ευρώ στα αστικά λεωφορεία, που οφείλεται στις προηγούμενες διοικήσεις δεν </w:t>
      </w:r>
      <w:r>
        <w:rPr>
          <w:rFonts w:eastAsia="Times New Roman" w:cs="Times New Roman"/>
          <w:szCs w:val="24"/>
        </w:rPr>
        <w:t xml:space="preserve">συζητείται </w:t>
      </w:r>
      <w:r>
        <w:rPr>
          <w:rFonts w:eastAsia="Times New Roman" w:cs="Times New Roman"/>
          <w:szCs w:val="24"/>
        </w:rPr>
        <w:t xml:space="preserve">λόγω ανειλημμένης υποχρέωσης του κ. </w:t>
      </w:r>
      <w:proofErr w:type="spellStart"/>
      <w:r>
        <w:rPr>
          <w:rFonts w:eastAsia="Times New Roman" w:cs="Times New Roman"/>
          <w:szCs w:val="24"/>
        </w:rPr>
        <w:t>Σπίρτζη</w:t>
      </w:r>
      <w:proofErr w:type="spellEnd"/>
      <w:r>
        <w:rPr>
          <w:rFonts w:eastAsia="Times New Roman" w:cs="Times New Roman"/>
          <w:szCs w:val="24"/>
        </w:rPr>
        <w:t xml:space="preserve">. </w:t>
      </w:r>
    </w:p>
    <w:p w14:paraId="536AF6A1"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Η πέμπτη με αριθμό 826/25-4-2016 επίκαιρη ερώτηση του δεύτερου κύκλου του Βουλευτή Ηλείας της Δημοκρατικής Συμπαράταξης ΠΑΣΟΚ-ΔΗΜΑΡ κ. Ιωάννη Κουτσούκου προς τον Υπουργό Οικονομικών, σχετικά με το χρονοδιάγραμμα εξόφλησης των ληξιπρόθεσμων οφειλών του </w:t>
      </w:r>
      <w:r>
        <w:rPr>
          <w:rFonts w:eastAsia="Times New Roman" w:cs="Times New Roman"/>
          <w:szCs w:val="24"/>
        </w:rPr>
        <w:t>δ</w:t>
      </w:r>
      <w:r>
        <w:rPr>
          <w:rFonts w:eastAsia="Times New Roman" w:cs="Times New Roman"/>
          <w:szCs w:val="24"/>
        </w:rPr>
        <w:t>ημο</w:t>
      </w:r>
      <w:r>
        <w:rPr>
          <w:rFonts w:eastAsia="Times New Roman" w:cs="Times New Roman"/>
          <w:szCs w:val="24"/>
        </w:rPr>
        <w:t xml:space="preserve">σίου, δεν </w:t>
      </w:r>
      <w:r>
        <w:rPr>
          <w:rFonts w:eastAsia="Times New Roman" w:cs="Times New Roman"/>
          <w:szCs w:val="24"/>
        </w:rPr>
        <w:t xml:space="preserve">συζητείται </w:t>
      </w:r>
      <w:r>
        <w:rPr>
          <w:rFonts w:eastAsia="Times New Roman" w:cs="Times New Roman"/>
          <w:szCs w:val="24"/>
        </w:rPr>
        <w:t xml:space="preserve">λόγω απουσίας του Υπουργού στο εξωτερικό. </w:t>
      </w:r>
    </w:p>
    <w:p w14:paraId="536AF6A2"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Η τέταρτη με αριθμό 849/10-5-2016 επίκαιρη ερώτηση του πρώτου κύκλου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Πολιτισμού και Αθλητισμού, σχετικά </w:t>
      </w:r>
      <w:r>
        <w:rPr>
          <w:rFonts w:eastAsia="Times New Roman" w:cs="Times New Roman"/>
          <w:szCs w:val="24"/>
        </w:rPr>
        <w:t xml:space="preserve">με τον χαρακτηρισμό της έκτασης </w:t>
      </w:r>
      <w:proofErr w:type="spellStart"/>
      <w:r>
        <w:rPr>
          <w:rFonts w:eastAsia="Times New Roman" w:cs="Times New Roman"/>
          <w:szCs w:val="24"/>
        </w:rPr>
        <w:t>Αφάντου</w:t>
      </w:r>
      <w:proofErr w:type="spellEnd"/>
      <w:r>
        <w:rPr>
          <w:rFonts w:eastAsia="Times New Roman" w:cs="Times New Roman"/>
          <w:szCs w:val="24"/>
        </w:rPr>
        <w:t xml:space="preserve"> Ρόδου ως αρχαιολογικής ζώνης, δεν </w:t>
      </w:r>
      <w:r>
        <w:rPr>
          <w:rFonts w:eastAsia="Times New Roman" w:cs="Times New Roman"/>
          <w:szCs w:val="24"/>
        </w:rPr>
        <w:t xml:space="preserve">συζητείται </w:t>
      </w:r>
      <w:r>
        <w:rPr>
          <w:rFonts w:eastAsia="Times New Roman" w:cs="Times New Roman"/>
          <w:szCs w:val="24"/>
        </w:rPr>
        <w:t xml:space="preserve"> κατόπιν συνεννοήσεως του ερωτώντος Βουλευτή με τον αρμόδιο Υπουργό. </w:t>
      </w:r>
    </w:p>
    <w:p w14:paraId="536AF6A3"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Ο χρόνος των απαντήσεων των ερωτήσεων αυτών θα επαναπροσδιοριστεί. </w:t>
      </w:r>
    </w:p>
    <w:p w14:paraId="536AF6A4"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lastRenderedPageBreak/>
        <w:t>Στη συνέχεια θα συζητηθεί η δεύτε</w:t>
      </w:r>
      <w:r>
        <w:rPr>
          <w:rFonts w:eastAsia="Times New Roman" w:cs="Times New Roman"/>
          <w:szCs w:val="24"/>
        </w:rPr>
        <w:t>ρη με αριθμό 847/9-5-2016 επίκαιρη ερώτηση πρώτου κύκλου του Βουλευτή Β΄ Αθηνών της Δημοκρατικής Συμπαράταξης ΠΑΣΟΚ-ΔΗΜΑΡ κ. Ανδρέα Λοβέρδου προς τον Υπουργό Δικαιοσύνης, Διαφάνειας και Ανθρωπίνων Δικαιωμάτων, σχετικά με την παραχώρηση ακινήτων Ζώνης Α2 το</w:t>
      </w:r>
      <w:r>
        <w:rPr>
          <w:rFonts w:eastAsia="Times New Roman" w:cs="Times New Roman"/>
          <w:szCs w:val="24"/>
        </w:rPr>
        <w:t xml:space="preserve">υ Ολυμπιακού Πόλου Φαλήρου. </w:t>
      </w:r>
    </w:p>
    <w:p w14:paraId="536AF6A5"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Κύριε Λοβέρδο, έχετε τον λόγο. </w:t>
      </w:r>
    </w:p>
    <w:p w14:paraId="536AF6A6" w14:textId="77777777" w:rsidR="007963B4" w:rsidRDefault="00516990">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κύριε Πρόεδρε. </w:t>
      </w:r>
    </w:p>
    <w:p w14:paraId="536AF6A7"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καλημέρα. </w:t>
      </w:r>
    </w:p>
    <w:p w14:paraId="536AF6A8"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Κύριε Υπουργέ της Δικαιοσύνης, θα κάνουμε σήμερα στην Εθνική Αντιπροσωπεία μ</w:t>
      </w:r>
      <w:r>
        <w:rPr>
          <w:rFonts w:eastAsia="Times New Roman" w:cs="Times New Roman"/>
          <w:szCs w:val="24"/>
        </w:rPr>
        <w:t>ί</w:t>
      </w:r>
      <w:r>
        <w:rPr>
          <w:rFonts w:eastAsia="Times New Roman" w:cs="Times New Roman"/>
          <w:szCs w:val="24"/>
        </w:rPr>
        <w:t>α συζήτηση που δεν κάναμε λίγες ημέρες πριν</w:t>
      </w:r>
      <w:r>
        <w:rPr>
          <w:rFonts w:eastAsia="Times New Roman" w:cs="Times New Roman"/>
          <w:szCs w:val="24"/>
        </w:rPr>
        <w:t>, μ</w:t>
      </w:r>
      <w:r>
        <w:rPr>
          <w:rFonts w:eastAsia="Times New Roman" w:cs="Times New Roman"/>
          <w:szCs w:val="24"/>
        </w:rPr>
        <w:t>ί</w:t>
      </w:r>
      <w:r>
        <w:rPr>
          <w:rFonts w:eastAsia="Times New Roman" w:cs="Times New Roman"/>
          <w:szCs w:val="24"/>
        </w:rPr>
        <w:t>α ωραία Παρασκευή βράδυ, όπου ήρθε μ</w:t>
      </w:r>
      <w:r>
        <w:rPr>
          <w:rFonts w:eastAsia="Times New Roman" w:cs="Times New Roman"/>
          <w:szCs w:val="24"/>
        </w:rPr>
        <w:t>ί</w:t>
      </w:r>
      <w:r>
        <w:rPr>
          <w:rFonts w:eastAsia="Times New Roman" w:cs="Times New Roman"/>
          <w:szCs w:val="24"/>
        </w:rPr>
        <w:t>α τροπολογία, κύριε Πρό</w:t>
      </w:r>
      <w:r>
        <w:rPr>
          <w:rFonts w:eastAsia="Times New Roman" w:cs="Times New Roman"/>
          <w:szCs w:val="24"/>
        </w:rPr>
        <w:lastRenderedPageBreak/>
        <w:t>εδρε, για την «αξιοποίηση» της παραλιακής, για άλλες χρήσεις από αυτές που είχαμε ονειρευτεί και συγκεκριμένα για χώρους όπου θα διεξάγονται δίκες με μεγάλο αριθμό κατηγορουμένων, μαρτύρων κ</w:t>
      </w:r>
      <w:r>
        <w:rPr>
          <w:rFonts w:eastAsia="Times New Roman" w:cs="Times New Roman"/>
          <w:szCs w:val="24"/>
        </w:rPr>
        <w:t>αι</w:t>
      </w:r>
      <w:r>
        <w:rPr>
          <w:rFonts w:eastAsia="Times New Roman" w:cs="Times New Roman"/>
          <w:szCs w:val="24"/>
        </w:rPr>
        <w:t xml:space="preserve"> τα </w:t>
      </w:r>
      <w:r>
        <w:rPr>
          <w:rFonts w:eastAsia="Times New Roman" w:cs="Times New Roman"/>
          <w:szCs w:val="24"/>
        </w:rPr>
        <w:t>λ</w:t>
      </w:r>
      <w:r>
        <w:rPr>
          <w:rFonts w:eastAsia="Times New Roman" w:cs="Times New Roman"/>
          <w:szCs w:val="24"/>
        </w:rPr>
        <w:t>οιπά</w:t>
      </w:r>
      <w:r>
        <w:rPr>
          <w:rFonts w:eastAsia="Times New Roman" w:cs="Times New Roman"/>
          <w:szCs w:val="24"/>
        </w:rPr>
        <w:t>.</w:t>
      </w:r>
    </w:p>
    <w:p w14:paraId="536AF6A9"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Εκείνο το βράδυ, φυσικά, ο Υπουργός δεν ήρθε και άφησε τον Υπουργό Παιδείας να υπερασπιστεί το θέμα. Ποιο θέμα, όμως; Το θέμα μιας τροπολογίας-λαθροχειρίας που υπέγραψαν δ</w:t>
      </w:r>
      <w:r>
        <w:rPr>
          <w:rFonts w:eastAsia="Times New Roman" w:cs="Times New Roman"/>
          <w:szCs w:val="24"/>
        </w:rPr>
        <w:t>ε</w:t>
      </w:r>
      <w:r>
        <w:rPr>
          <w:rFonts w:eastAsia="Times New Roman" w:cs="Times New Roman"/>
          <w:szCs w:val="24"/>
        </w:rPr>
        <w:t>κα</w:t>
      </w:r>
      <w:r>
        <w:rPr>
          <w:rFonts w:eastAsia="Times New Roman" w:cs="Times New Roman"/>
          <w:szCs w:val="24"/>
        </w:rPr>
        <w:t>έ</w:t>
      </w:r>
      <w:r>
        <w:rPr>
          <w:rFonts w:eastAsia="Times New Roman" w:cs="Times New Roman"/>
          <w:szCs w:val="24"/>
        </w:rPr>
        <w:t>ξι Βουλευτές, εκ των οποίων μία μόνο κυρία είναι Βουλευτής Αττικής. Οι</w:t>
      </w:r>
      <w:r>
        <w:rPr>
          <w:rFonts w:eastAsia="Times New Roman" w:cs="Times New Roman"/>
          <w:szCs w:val="24"/>
        </w:rPr>
        <w:t xml:space="preserve"> άλλοι Βουλευτές είναι από την περιφέρεια. Δ</w:t>
      </w:r>
      <w:r>
        <w:rPr>
          <w:rFonts w:eastAsia="Times New Roman" w:cs="Times New Roman"/>
          <w:szCs w:val="24"/>
        </w:rPr>
        <w:t>ε</w:t>
      </w:r>
      <w:r>
        <w:rPr>
          <w:rFonts w:eastAsia="Times New Roman" w:cs="Times New Roman"/>
          <w:szCs w:val="24"/>
        </w:rPr>
        <w:t>καέξι Βουλευτές του ΣΥΡΙΖΑ, εκ των οποίων μία περίπτωση μόνο από την Αττική, υπογράφουν μία τροπολογία με σύνταξη και εισηγητικής έκθεσης και διάταξης, προφανώς ερχομένης από Υπουργείο, για όποιον ξέρει και βλέπ</w:t>
      </w:r>
      <w:r>
        <w:rPr>
          <w:rFonts w:eastAsia="Times New Roman" w:cs="Times New Roman"/>
          <w:szCs w:val="24"/>
        </w:rPr>
        <w:t xml:space="preserve">ει, με βάση την οποία κτήρια της παραλιακής απέναντι από τη μεγάλη δωρεά του </w:t>
      </w:r>
      <w:r>
        <w:rPr>
          <w:rFonts w:eastAsia="Times New Roman" w:cs="Times New Roman"/>
          <w:szCs w:val="24"/>
        </w:rPr>
        <w:t>ι</w:t>
      </w:r>
      <w:r>
        <w:rPr>
          <w:rFonts w:eastAsia="Times New Roman" w:cs="Times New Roman"/>
          <w:szCs w:val="24"/>
        </w:rPr>
        <w:t>δρύματος</w:t>
      </w:r>
      <w:r>
        <w:rPr>
          <w:rFonts w:eastAsia="Times New Roman" w:cs="Times New Roman"/>
          <w:szCs w:val="24"/>
        </w:rPr>
        <w:t xml:space="preserve"> «Σταύρος</w:t>
      </w:r>
      <w:r>
        <w:rPr>
          <w:rFonts w:eastAsia="Times New Roman" w:cs="Times New Roman"/>
          <w:szCs w:val="24"/>
        </w:rPr>
        <w:t xml:space="preserve"> Νιάρχο</w:t>
      </w:r>
      <w:r>
        <w:rPr>
          <w:rFonts w:eastAsia="Times New Roman" w:cs="Times New Roman"/>
          <w:szCs w:val="24"/>
        </w:rPr>
        <w:t>ς»</w:t>
      </w:r>
      <w:r>
        <w:rPr>
          <w:rFonts w:eastAsia="Times New Roman" w:cs="Times New Roman"/>
          <w:szCs w:val="24"/>
        </w:rPr>
        <w:t xml:space="preserve"> και δίπλα σε αθλητικές εγκαταστάσεις θα παραχωρηθούν για είκοσι χρόνια αδαπάνως στο Υπουργείο Δικαιοσύνης. </w:t>
      </w:r>
    </w:p>
    <w:p w14:paraId="536AF6AA"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lastRenderedPageBreak/>
        <w:t>Εμείς στη Δημοκρατική Συμπαράταξη το καταλά</w:t>
      </w:r>
      <w:r>
        <w:rPr>
          <w:rFonts w:eastAsia="Times New Roman" w:cs="Times New Roman"/>
          <w:szCs w:val="24"/>
        </w:rPr>
        <w:t xml:space="preserve">βαμε αμέσως. Καταλάβαμε την κίνηση: Ο Υπουργός έβαλε Βουλευτές να του κάνουν ένα χατίρι. </w:t>
      </w:r>
      <w:r>
        <w:rPr>
          <w:rFonts w:eastAsia="Times New Roman" w:cs="Times New Roman"/>
          <w:szCs w:val="24"/>
        </w:rPr>
        <w:t>Λ</w:t>
      </w:r>
      <w:r>
        <w:rPr>
          <w:rFonts w:eastAsia="Times New Roman" w:cs="Times New Roman"/>
          <w:szCs w:val="24"/>
        </w:rPr>
        <w:t>έμε στον Υπουργό Παιδείας «πάρτε το πίσω αυτό, διότι καταφανώς δεν έχετε συνεννοηθεί με την τοπική αυτοδιοίκηση».</w:t>
      </w:r>
    </w:p>
    <w:p w14:paraId="536AF6AB"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Εγώ επικοινώνησα με τον κ. Μώραλη, με τον κ. Ευθυμίο</w:t>
      </w:r>
      <w:r>
        <w:rPr>
          <w:rFonts w:eastAsia="Times New Roman" w:cs="Times New Roman"/>
          <w:szCs w:val="24"/>
        </w:rPr>
        <w:t xml:space="preserve">υ, με τον Χατζηδάκη, με τον κ. </w:t>
      </w:r>
      <w:proofErr w:type="spellStart"/>
      <w:r>
        <w:rPr>
          <w:rFonts w:eastAsia="Times New Roman" w:cs="Times New Roman"/>
          <w:szCs w:val="24"/>
        </w:rPr>
        <w:t>Κάρναβο</w:t>
      </w:r>
      <w:proofErr w:type="spellEnd"/>
      <w:r>
        <w:rPr>
          <w:rFonts w:eastAsia="Times New Roman" w:cs="Times New Roman"/>
          <w:szCs w:val="24"/>
        </w:rPr>
        <w:t xml:space="preserve"> στην Καλλιθέα και τους ρώτησα: «Το έχετε υπ’ </w:t>
      </w:r>
      <w:proofErr w:type="spellStart"/>
      <w:r>
        <w:rPr>
          <w:rFonts w:eastAsia="Times New Roman" w:cs="Times New Roman"/>
          <w:szCs w:val="24"/>
        </w:rPr>
        <w:t>όψιν</w:t>
      </w:r>
      <w:proofErr w:type="spellEnd"/>
      <w:r>
        <w:rPr>
          <w:rFonts w:eastAsia="Times New Roman" w:cs="Times New Roman"/>
          <w:szCs w:val="24"/>
        </w:rPr>
        <w:t xml:space="preserve"> σας;». Η απάντηση απ’ όλους, κύριε Πρόεδρε, ήταν πως αιφνιδιάζονται και περνούν μάλιστα απέναντι. </w:t>
      </w:r>
    </w:p>
    <w:p w14:paraId="536AF6AC"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Μετά την κατακραυγή, η Κυβέρνηση δήλωσε ότι κάνει άλλη σκέψη. Ωστόσο</w:t>
      </w:r>
      <w:r>
        <w:rPr>
          <w:rFonts w:eastAsia="Times New Roman" w:cs="Times New Roman"/>
          <w:szCs w:val="24"/>
        </w:rPr>
        <w:t>, παρ’ ότι εχθές σε κύρωση δύο διεθνών συνθηκών, με την ιδιόρρυθμη συνοπτική διαδικασία που ο Κανονισμός προβλέπει, ήρθαν τρεις τροπολογίες και άλλαξε η ατζέντα της Βουλής και η διαδικασία, αυτή η τροπολογία «</w:t>
      </w:r>
      <w:proofErr w:type="spellStart"/>
      <w:r>
        <w:rPr>
          <w:rFonts w:eastAsia="Times New Roman" w:cs="Times New Roman"/>
          <w:szCs w:val="24"/>
        </w:rPr>
        <w:t>μετανοίας</w:t>
      </w:r>
      <w:proofErr w:type="spellEnd"/>
      <w:r>
        <w:rPr>
          <w:rFonts w:eastAsia="Times New Roman" w:cs="Times New Roman"/>
          <w:szCs w:val="24"/>
        </w:rPr>
        <w:t xml:space="preserve">» δεν ήρθε. </w:t>
      </w:r>
    </w:p>
    <w:p w14:paraId="536AF6AD"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lastRenderedPageBreak/>
        <w:t xml:space="preserve">Παίρνω, λοιπόν, τον λόγο </w:t>
      </w:r>
      <w:r>
        <w:rPr>
          <w:rFonts w:eastAsia="Times New Roman" w:cs="Times New Roman"/>
          <w:szCs w:val="24"/>
        </w:rPr>
        <w:t>για δύο αιτίες: Η πρώτη αιτία είναι, κύριε Πρόεδρε, ότι αυτή η συζήτηση έπρεπε να διεξαχθεί στη Βουλή παρόντος του Υπουργού που οργάνωσε μ</w:t>
      </w:r>
      <w:r>
        <w:rPr>
          <w:rFonts w:eastAsia="Times New Roman" w:cs="Times New Roman"/>
          <w:szCs w:val="24"/>
        </w:rPr>
        <w:t>ί</w:t>
      </w:r>
      <w:r>
        <w:rPr>
          <w:rFonts w:eastAsia="Times New Roman" w:cs="Times New Roman"/>
          <w:szCs w:val="24"/>
        </w:rPr>
        <w:t xml:space="preserve">α απολύτως λανθασμένη κίνηση. </w:t>
      </w:r>
    </w:p>
    <w:p w14:paraId="536AF6AE"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Δεύτερον, η υπόσχεση περί αλλαγής της ρότας έχει μείνει στα λόγια και δεν έχει εφαρμοσ</w:t>
      </w:r>
      <w:r>
        <w:rPr>
          <w:rFonts w:eastAsia="Times New Roman" w:cs="Times New Roman"/>
          <w:szCs w:val="24"/>
        </w:rPr>
        <w:t xml:space="preserve">τεί. Κι αν κανείς αναρωτηθεί «μα, έγινε υπουργική διάσκεψη και είπαν ότι θα γίνει. Δεν το πιστεύετε;», η απάντηση είναι «ναι, αν δεν το δω, δεν το πιστεύω». Διότι από αυτήν την Κυβέρνηση άλλα ακούμε κι άλλα γίνονται στην πράξη. </w:t>
      </w:r>
    </w:p>
    <w:p w14:paraId="536AF6AF" w14:textId="77777777" w:rsidR="007963B4" w:rsidRDefault="00516990">
      <w:pPr>
        <w:tabs>
          <w:tab w:val="left" w:pos="2820"/>
        </w:tabs>
        <w:spacing w:line="600" w:lineRule="auto"/>
        <w:ind w:firstLine="720"/>
        <w:jc w:val="both"/>
        <w:rPr>
          <w:rFonts w:eastAsia="Times New Roman"/>
          <w:szCs w:val="24"/>
        </w:rPr>
      </w:pPr>
      <w:r>
        <w:rPr>
          <w:rFonts w:eastAsia="Times New Roman"/>
          <w:b/>
          <w:szCs w:val="24"/>
        </w:rPr>
        <w:t>ΠΡΟΕΔΡΕΥΩΝ (Δημήτριος Κρεμα</w:t>
      </w:r>
      <w:r>
        <w:rPr>
          <w:rFonts w:eastAsia="Times New Roman"/>
          <w:b/>
          <w:szCs w:val="24"/>
        </w:rPr>
        <w:t xml:space="preserve">στινός): </w:t>
      </w:r>
      <w:r>
        <w:rPr>
          <w:rFonts w:eastAsia="Times New Roman"/>
          <w:szCs w:val="24"/>
        </w:rPr>
        <w:t>Κύριε Υπουργέ, έχετε το</w:t>
      </w:r>
      <w:r>
        <w:rPr>
          <w:rFonts w:eastAsia="Times New Roman"/>
          <w:szCs w:val="24"/>
        </w:rPr>
        <w:t>ν</w:t>
      </w:r>
      <w:r>
        <w:rPr>
          <w:rFonts w:eastAsia="Times New Roman"/>
          <w:szCs w:val="24"/>
        </w:rPr>
        <w:t xml:space="preserve"> λόγο.</w:t>
      </w:r>
    </w:p>
    <w:p w14:paraId="536AF6B0" w14:textId="77777777" w:rsidR="007963B4" w:rsidRDefault="00516990">
      <w:pPr>
        <w:tabs>
          <w:tab w:val="left" w:pos="2820"/>
        </w:tabs>
        <w:spacing w:line="600" w:lineRule="auto"/>
        <w:ind w:firstLine="720"/>
        <w:jc w:val="both"/>
        <w:rPr>
          <w:rFonts w:eastAsia="Times New Roman"/>
          <w:szCs w:val="24"/>
        </w:rPr>
      </w:pPr>
      <w:r>
        <w:rPr>
          <w:rFonts w:eastAsia="Times New Roman"/>
          <w:b/>
          <w:szCs w:val="24"/>
        </w:rPr>
        <w:t>ΝΙΚΟΛΑΟΣ ΠΑΡΑΣΚΕΥΟΠΟΥΛΟΣ (Υπουργός Δικαιοσύνης, Διαφάνειας και Ανθρωπίνων Δικαιωμάτων):</w:t>
      </w:r>
      <w:r>
        <w:rPr>
          <w:rFonts w:eastAsia="Times New Roman"/>
          <w:szCs w:val="24"/>
        </w:rPr>
        <w:t xml:space="preserve"> Κύριε Πρόεδρε, κύριε Βουλευτή, αγαπητοί συνάδελφοι, δεν πρόκειται στην απάντησή μου να χρησιμοποιήσω μελοδραματικές εκφράσεις, δεν πρόκειται να μιλήσω για ενταφιασμούς ονείρων, ούτε </w:t>
      </w:r>
      <w:r>
        <w:rPr>
          <w:rFonts w:eastAsia="Times New Roman"/>
          <w:szCs w:val="24"/>
        </w:rPr>
        <w:lastRenderedPageBreak/>
        <w:t>θα ασχοληθώ με θεωρίες συνομωσίας του τύπου «προκύπτει από το κείμενο ότι</w:t>
      </w:r>
      <w:r>
        <w:rPr>
          <w:rFonts w:eastAsia="Times New Roman"/>
          <w:szCs w:val="24"/>
        </w:rPr>
        <w:t xml:space="preserve"> ο Υπουργός τα οργάνωσε όλα αυτά και ήταν από πίσω κ</w:t>
      </w:r>
      <w:r>
        <w:rPr>
          <w:rFonts w:eastAsia="Times New Roman"/>
          <w:szCs w:val="24"/>
        </w:rPr>
        <w:t>.</w:t>
      </w:r>
      <w:r>
        <w:rPr>
          <w:rFonts w:eastAsia="Times New Roman"/>
          <w:szCs w:val="24"/>
        </w:rPr>
        <w:t xml:space="preserve">λπ.». </w:t>
      </w:r>
    </w:p>
    <w:p w14:paraId="536AF6B1" w14:textId="77777777" w:rsidR="007963B4" w:rsidRDefault="00516990">
      <w:pPr>
        <w:tabs>
          <w:tab w:val="left" w:pos="2820"/>
        </w:tabs>
        <w:spacing w:line="600" w:lineRule="auto"/>
        <w:ind w:firstLine="720"/>
        <w:jc w:val="both"/>
        <w:rPr>
          <w:rFonts w:eastAsia="Times New Roman"/>
          <w:szCs w:val="24"/>
        </w:rPr>
      </w:pPr>
      <w:r>
        <w:rPr>
          <w:rFonts w:eastAsia="Times New Roman"/>
          <w:szCs w:val="24"/>
        </w:rPr>
        <w:t>Θέλω να σας απαντήσω πολύ καθαρά τα εξής: Για το Υπουργείο Δικαιοσύνης η ανάγκη εξεύρεσης κτ</w:t>
      </w:r>
      <w:r>
        <w:rPr>
          <w:rFonts w:eastAsia="Times New Roman"/>
          <w:szCs w:val="24"/>
        </w:rPr>
        <w:t>η</w:t>
      </w:r>
      <w:r>
        <w:rPr>
          <w:rFonts w:eastAsia="Times New Roman"/>
          <w:szCs w:val="24"/>
        </w:rPr>
        <w:t xml:space="preserve">ρίου για διεξαγωγή δικών στην Αθήνα, στον Πειραιά, στον ευρύτερο χώρο του Λεκανοπεδίου είναι κορυφαία. </w:t>
      </w:r>
      <w:r>
        <w:rPr>
          <w:rFonts w:eastAsia="Times New Roman"/>
          <w:szCs w:val="24"/>
        </w:rPr>
        <w:t>Αυτό δεν οφείλεται μόνο στο γεγονός ότι έχουμε πολύ μεγάλες καθυστερήσεις διεξαγωγής δικών σε μεγάλο μέρος εξαιτίας της έλλειψης αιθουσών, αλλά εξαιτίας και του γεγονότος ότι οι καθυστερήσεις στη διεξαγωγή των δικών συνεπάγονται συγκέντρωση και κρατουμένων</w:t>
      </w:r>
      <w:r>
        <w:rPr>
          <w:rFonts w:eastAsia="Times New Roman"/>
          <w:szCs w:val="24"/>
        </w:rPr>
        <w:t xml:space="preserve"> στον ίδιο χώρο, στον ίδιο τόπο, η οποία είναι απολύτως προβληματική.</w:t>
      </w:r>
    </w:p>
    <w:p w14:paraId="536AF6B2" w14:textId="77777777" w:rsidR="007963B4" w:rsidRDefault="00516990">
      <w:pPr>
        <w:tabs>
          <w:tab w:val="left" w:pos="2820"/>
        </w:tabs>
        <w:spacing w:line="600" w:lineRule="auto"/>
        <w:ind w:firstLine="720"/>
        <w:jc w:val="both"/>
        <w:rPr>
          <w:rFonts w:eastAsia="Times New Roman"/>
          <w:szCs w:val="24"/>
        </w:rPr>
      </w:pPr>
      <w:r>
        <w:rPr>
          <w:rFonts w:eastAsia="Times New Roman"/>
          <w:szCs w:val="24"/>
        </w:rPr>
        <w:t xml:space="preserve">Επομένως, την ανάγκη για διεξαγωγή με ταχύτητα δικών και επομένως για εξεύρεση χώρου και κτιρίων για τη διεξαγωγή των δικών, το Υπουργείο Δικαιοσύνης τη θεωρεί κορυφαία. </w:t>
      </w:r>
      <w:r>
        <w:rPr>
          <w:rFonts w:eastAsia="Times New Roman"/>
          <w:szCs w:val="24"/>
        </w:rPr>
        <w:t>Τ</w:t>
      </w:r>
      <w:r>
        <w:rPr>
          <w:rFonts w:eastAsia="Times New Roman"/>
          <w:szCs w:val="24"/>
        </w:rPr>
        <w:t>η θεωρεί κορυφα</w:t>
      </w:r>
      <w:r>
        <w:rPr>
          <w:rFonts w:eastAsia="Times New Roman"/>
          <w:szCs w:val="24"/>
        </w:rPr>
        <w:t xml:space="preserve">ία όχι μόνο για τις ανάγκες της δικαιοσύνης, αλλά και για τις ανάγκες της ανάπτυξης, διότι πέρα από τις </w:t>
      </w:r>
      <w:r>
        <w:rPr>
          <w:rFonts w:eastAsia="Times New Roman"/>
          <w:szCs w:val="24"/>
        </w:rPr>
        <w:lastRenderedPageBreak/>
        <w:t>ανάγκες ανάπτυξης που έχει η οποιαδήποτε περιοχή, οι γενικές ανάγκες για τη χώρα εξαρτώνται και από την ταχεία και εύρυθμη λειτουργία της δικαιοσύνης. Δ</w:t>
      </w:r>
      <w:r>
        <w:rPr>
          <w:rFonts w:eastAsia="Times New Roman"/>
          <w:szCs w:val="24"/>
        </w:rPr>
        <w:t>εν μπορούμε να έχουμε ανάπτυξη στη χώρα μας, εάν τα δικαστήρια δυσλειτουργούν, και αυτό αποτελεί μία οφθαλμοφανή διαπίστωση τη στιγμή ακριβώς που γίνονται προσπάθειες προόδου και αναπτυξιακών πρωτοβουλιών.</w:t>
      </w:r>
    </w:p>
    <w:p w14:paraId="536AF6B3" w14:textId="77777777" w:rsidR="007963B4" w:rsidRDefault="00516990">
      <w:pPr>
        <w:tabs>
          <w:tab w:val="left" w:pos="2820"/>
        </w:tabs>
        <w:spacing w:line="600" w:lineRule="auto"/>
        <w:ind w:firstLine="720"/>
        <w:jc w:val="both"/>
        <w:rPr>
          <w:rFonts w:eastAsia="Times New Roman"/>
          <w:szCs w:val="24"/>
        </w:rPr>
      </w:pPr>
      <w:r>
        <w:rPr>
          <w:rFonts w:eastAsia="Times New Roman"/>
          <w:szCs w:val="24"/>
        </w:rPr>
        <w:t>Παρά το γεγονός, όμως, ότι θεωρώ κορυφαία την ανάγ</w:t>
      </w:r>
      <w:r>
        <w:rPr>
          <w:rFonts w:eastAsia="Times New Roman"/>
          <w:szCs w:val="24"/>
        </w:rPr>
        <w:t>κη εξεύρεσης κτιρίου, δεν είχα κανένα</w:t>
      </w:r>
      <w:r>
        <w:rPr>
          <w:rFonts w:eastAsia="Times New Roman"/>
          <w:szCs w:val="24"/>
        </w:rPr>
        <w:t>ν</w:t>
      </w:r>
      <w:r>
        <w:rPr>
          <w:rFonts w:eastAsia="Times New Roman"/>
          <w:szCs w:val="24"/>
        </w:rPr>
        <w:t xml:space="preserve"> λόγο να μην υπαναχωρήσω άμεσα, μόλις πληροφορήθηκα ότι υπάρχει άλλο διαθέσιμο κτ</w:t>
      </w:r>
      <w:r>
        <w:rPr>
          <w:rFonts w:eastAsia="Times New Roman"/>
          <w:szCs w:val="24"/>
        </w:rPr>
        <w:t>ή</w:t>
      </w:r>
      <w:r>
        <w:rPr>
          <w:rFonts w:eastAsia="Times New Roman"/>
          <w:szCs w:val="24"/>
        </w:rPr>
        <w:t>ριο για τον ίδιο σκοπό. Το πληροφορήθηκα από τον κ. Καμμένο και δεν υπάρχει κα</w:t>
      </w:r>
      <w:r>
        <w:rPr>
          <w:rFonts w:eastAsia="Times New Roman"/>
          <w:szCs w:val="24"/>
        </w:rPr>
        <w:t>μ</w:t>
      </w:r>
      <w:r>
        <w:rPr>
          <w:rFonts w:eastAsia="Times New Roman"/>
          <w:szCs w:val="24"/>
        </w:rPr>
        <w:t>μία εμμονή του Υπουργείου Δικαιοσύνης σε ένα συγκεκριμένο</w:t>
      </w:r>
      <w:r>
        <w:rPr>
          <w:rFonts w:eastAsia="Times New Roman"/>
          <w:szCs w:val="24"/>
        </w:rPr>
        <w:t xml:space="preserve"> κτ</w:t>
      </w:r>
      <w:r>
        <w:rPr>
          <w:rFonts w:eastAsia="Times New Roman"/>
          <w:szCs w:val="24"/>
        </w:rPr>
        <w:t>ή</w:t>
      </w:r>
      <w:r>
        <w:rPr>
          <w:rFonts w:eastAsia="Times New Roman"/>
          <w:szCs w:val="24"/>
        </w:rPr>
        <w:t>ριο. Αν υπήρχε μόνο ένα, θα επιμέναμε, αλλά επειδή προφανώς υπάρχουν κι άλλα, πρόκειται και την επόμενη εβδομάδα ήδη να επισκεφθώ και να επιθεωρήσω τους χώρους τους οποίους προτείνει ο κ. Καμμένος και το δυνατόν ταχύτερα θα προχωρήσουμε και στη νομοθετ</w:t>
      </w:r>
      <w:r>
        <w:rPr>
          <w:rFonts w:eastAsia="Times New Roman"/>
          <w:szCs w:val="24"/>
        </w:rPr>
        <w:t>ική πρωτοβουλία που θα επικυρώσει το θέμα.</w:t>
      </w:r>
    </w:p>
    <w:p w14:paraId="536AF6B4" w14:textId="77777777" w:rsidR="007963B4" w:rsidRDefault="00516990">
      <w:pPr>
        <w:tabs>
          <w:tab w:val="left" w:pos="2820"/>
        </w:tabs>
        <w:spacing w:line="600" w:lineRule="auto"/>
        <w:ind w:firstLine="720"/>
        <w:jc w:val="both"/>
        <w:rPr>
          <w:rFonts w:eastAsia="Times New Roman"/>
          <w:szCs w:val="24"/>
        </w:rPr>
      </w:pPr>
      <w:r>
        <w:rPr>
          <w:rFonts w:eastAsia="Times New Roman"/>
          <w:szCs w:val="24"/>
        </w:rPr>
        <w:lastRenderedPageBreak/>
        <w:t>Ευχαριστώ πολύ.</w:t>
      </w:r>
    </w:p>
    <w:p w14:paraId="536AF6B5" w14:textId="77777777" w:rsidR="007963B4" w:rsidRDefault="00516990">
      <w:pPr>
        <w:tabs>
          <w:tab w:val="left" w:pos="2820"/>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 κι εγώ, κύριε Παρασκευόπουλε.</w:t>
      </w:r>
    </w:p>
    <w:p w14:paraId="536AF6B6" w14:textId="77777777" w:rsidR="007963B4" w:rsidRDefault="00516990">
      <w:pPr>
        <w:tabs>
          <w:tab w:val="left" w:pos="2820"/>
        </w:tabs>
        <w:spacing w:line="600" w:lineRule="auto"/>
        <w:ind w:firstLine="720"/>
        <w:jc w:val="both"/>
        <w:rPr>
          <w:rFonts w:eastAsia="Times New Roman"/>
          <w:szCs w:val="24"/>
        </w:rPr>
      </w:pPr>
      <w:r>
        <w:rPr>
          <w:rFonts w:eastAsia="Times New Roman"/>
          <w:szCs w:val="24"/>
        </w:rPr>
        <w:t>Κύριε Λοβέρδο, έχετε το</w:t>
      </w:r>
      <w:r>
        <w:rPr>
          <w:rFonts w:eastAsia="Times New Roman"/>
          <w:szCs w:val="24"/>
        </w:rPr>
        <w:t>ν</w:t>
      </w:r>
      <w:r>
        <w:rPr>
          <w:rFonts w:eastAsia="Times New Roman"/>
          <w:szCs w:val="24"/>
        </w:rPr>
        <w:t xml:space="preserve"> λόγο και πάλι.</w:t>
      </w:r>
    </w:p>
    <w:p w14:paraId="536AF6B7" w14:textId="77777777" w:rsidR="007963B4" w:rsidRDefault="00516990">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Ο πρώτος λόγος, κύριε Πρόεδρε, για τον οποίο έφερα το θέμα εδώ</w:t>
      </w:r>
      <w:r>
        <w:rPr>
          <w:rFonts w:eastAsia="Times New Roman"/>
          <w:szCs w:val="24"/>
        </w:rPr>
        <w:t>,</w:t>
      </w:r>
      <w:r>
        <w:rPr>
          <w:rFonts w:eastAsia="Times New Roman"/>
          <w:szCs w:val="24"/>
        </w:rPr>
        <w:t xml:space="preserve"> έχει ήδη αναφερθεί. Είναι μ</w:t>
      </w:r>
      <w:r>
        <w:rPr>
          <w:rFonts w:eastAsia="Times New Roman"/>
          <w:szCs w:val="24"/>
        </w:rPr>
        <w:t>ί</w:t>
      </w:r>
      <w:r>
        <w:rPr>
          <w:rFonts w:eastAsia="Times New Roman"/>
          <w:szCs w:val="24"/>
        </w:rPr>
        <w:t xml:space="preserve">α συζήτηση που δεν έγινε, μεθοδεύτηκε κάτι και ευτέλισε συναδέλφους χωρίς να φταίνε. Και ταυτοχρόνως, στο μυαλό μου μετά από εκείνη τη συζήτηση ερχόταν ο Υπουργός, ο κ. Παρασκευόπουλος, όταν έκανε δηλώσεις μετά την υπαναχώρηση </w:t>
      </w:r>
      <w:r>
        <w:rPr>
          <w:rFonts w:eastAsia="Times New Roman"/>
          <w:szCs w:val="24"/>
        </w:rPr>
        <w:t>της Κυβέρνησης στα λόγια λέγοντας ότι λυπάται που</w:t>
      </w:r>
      <w:r>
        <w:rPr>
          <w:rFonts w:eastAsia="Times New Roman"/>
          <w:szCs w:val="24"/>
        </w:rPr>
        <w:t>,</w:t>
      </w:r>
      <w:r>
        <w:rPr>
          <w:rFonts w:eastAsia="Times New Roman"/>
          <w:szCs w:val="24"/>
        </w:rPr>
        <w:t xml:space="preserve"> ενώ σε όλες τις πρωτεύουσες της Ευρώπης, του κόσμου, τα κτ</w:t>
      </w:r>
      <w:r>
        <w:rPr>
          <w:rFonts w:eastAsia="Times New Roman"/>
          <w:szCs w:val="24"/>
        </w:rPr>
        <w:t>ή</w:t>
      </w:r>
      <w:r>
        <w:rPr>
          <w:rFonts w:eastAsia="Times New Roman"/>
          <w:szCs w:val="24"/>
        </w:rPr>
        <w:t>ρια της δικαιοσύνης κοσμούν τα κέντρα των πόλεων, εδώ υπάρχει άλλη αντίληψη. Αυτό ήταν εκ μέρους τους και αχρείαστο, αλλά και άστοχο, διότι ουδείς</w:t>
      </w:r>
      <w:r>
        <w:rPr>
          <w:rFonts w:eastAsia="Times New Roman"/>
          <w:szCs w:val="24"/>
        </w:rPr>
        <w:t xml:space="preserve"> είπε το αντίθετο. </w:t>
      </w:r>
    </w:p>
    <w:p w14:paraId="536AF6B8" w14:textId="77777777" w:rsidR="007963B4" w:rsidRDefault="00516990">
      <w:pPr>
        <w:tabs>
          <w:tab w:val="left" w:pos="2820"/>
        </w:tabs>
        <w:spacing w:line="600" w:lineRule="auto"/>
        <w:ind w:firstLine="720"/>
        <w:jc w:val="both"/>
        <w:rPr>
          <w:rFonts w:eastAsia="Times New Roman"/>
          <w:szCs w:val="24"/>
        </w:rPr>
      </w:pPr>
      <w:r>
        <w:rPr>
          <w:rFonts w:eastAsia="Times New Roman"/>
          <w:szCs w:val="24"/>
        </w:rPr>
        <w:lastRenderedPageBreak/>
        <w:t>Στην Αθήνα δε, για την οποία συζητάμε, στην Αττική, τα κτ</w:t>
      </w:r>
      <w:r>
        <w:rPr>
          <w:rFonts w:eastAsia="Times New Roman"/>
          <w:szCs w:val="24"/>
        </w:rPr>
        <w:t>ή</w:t>
      </w:r>
      <w:r>
        <w:rPr>
          <w:rFonts w:eastAsia="Times New Roman"/>
          <w:szCs w:val="24"/>
        </w:rPr>
        <w:t>ρια όπου αποδίδεται η δικαιοσύνη είναι κτ</w:t>
      </w:r>
      <w:r>
        <w:rPr>
          <w:rFonts w:eastAsia="Times New Roman"/>
          <w:szCs w:val="24"/>
        </w:rPr>
        <w:t>ή</w:t>
      </w:r>
      <w:r>
        <w:rPr>
          <w:rFonts w:eastAsia="Times New Roman"/>
          <w:szCs w:val="24"/>
        </w:rPr>
        <w:t>ρια-κοσμήματα: το Συμβούλιο της Επικρατείας, κύριε Υπουργέ της Δικαιοσύνης, τα κτ</w:t>
      </w:r>
      <w:r>
        <w:rPr>
          <w:rFonts w:eastAsia="Times New Roman"/>
          <w:szCs w:val="24"/>
        </w:rPr>
        <w:t>ή</w:t>
      </w:r>
      <w:r>
        <w:rPr>
          <w:rFonts w:eastAsia="Times New Roman"/>
          <w:szCs w:val="24"/>
        </w:rPr>
        <w:t xml:space="preserve">ρια της Σχολής </w:t>
      </w:r>
      <w:proofErr w:type="spellStart"/>
      <w:r>
        <w:rPr>
          <w:rFonts w:eastAsia="Times New Roman"/>
          <w:szCs w:val="24"/>
        </w:rPr>
        <w:t>Ευελπίδων</w:t>
      </w:r>
      <w:proofErr w:type="spellEnd"/>
      <w:r>
        <w:rPr>
          <w:rFonts w:eastAsia="Times New Roman"/>
          <w:szCs w:val="24"/>
        </w:rPr>
        <w:t xml:space="preserve">. Και να μην ξεχνάμε ποτέ τον </w:t>
      </w:r>
      <w:r>
        <w:rPr>
          <w:rFonts w:eastAsia="Times New Roman"/>
          <w:szCs w:val="24"/>
        </w:rPr>
        <w:t xml:space="preserve">αείμνηστο Μαγκάκη γι’ αυτό που έκανε, που μετέφερε από τα ερείπια όπου </w:t>
      </w:r>
      <w:proofErr w:type="spellStart"/>
      <w:r>
        <w:rPr>
          <w:rFonts w:eastAsia="Times New Roman"/>
          <w:szCs w:val="24"/>
        </w:rPr>
        <w:t>απεδίδετο</w:t>
      </w:r>
      <w:proofErr w:type="spellEnd"/>
      <w:r>
        <w:rPr>
          <w:rFonts w:eastAsia="Times New Roman"/>
          <w:szCs w:val="24"/>
        </w:rPr>
        <w:t xml:space="preserve"> η δικαιοσύνη</w:t>
      </w:r>
      <w:r>
        <w:rPr>
          <w:rFonts w:eastAsia="Times New Roman"/>
          <w:szCs w:val="24"/>
        </w:rPr>
        <w:t>,</w:t>
      </w:r>
      <w:r>
        <w:rPr>
          <w:rFonts w:eastAsia="Times New Roman"/>
          <w:szCs w:val="24"/>
        </w:rPr>
        <w:t xml:space="preserve"> το χώρο απονομής της στη Σχολή </w:t>
      </w:r>
      <w:proofErr w:type="spellStart"/>
      <w:r>
        <w:rPr>
          <w:rFonts w:eastAsia="Times New Roman"/>
          <w:szCs w:val="24"/>
        </w:rPr>
        <w:t>Ευελπίδων</w:t>
      </w:r>
      <w:proofErr w:type="spellEnd"/>
      <w:r>
        <w:rPr>
          <w:rFonts w:eastAsia="Times New Roman"/>
          <w:szCs w:val="24"/>
        </w:rPr>
        <w:t>. Μην τον ξεχνάμε ποτέ αυτόν τον πολύ σπουδαίο άνθρωπο.</w:t>
      </w:r>
    </w:p>
    <w:p w14:paraId="536AF6B9" w14:textId="77777777" w:rsidR="007963B4" w:rsidRDefault="00516990">
      <w:pPr>
        <w:tabs>
          <w:tab w:val="left" w:pos="2820"/>
        </w:tabs>
        <w:spacing w:line="600" w:lineRule="auto"/>
        <w:ind w:firstLine="720"/>
        <w:jc w:val="both"/>
        <w:rPr>
          <w:rFonts w:eastAsia="Times New Roman"/>
          <w:szCs w:val="24"/>
        </w:rPr>
      </w:pPr>
      <w:r>
        <w:rPr>
          <w:rFonts w:eastAsia="Times New Roman"/>
          <w:szCs w:val="24"/>
        </w:rPr>
        <w:t>Και εδώ, λοιπόν, έτσι είναι και οι Έλληνες σέβονται τη δικαιοσύνη</w:t>
      </w:r>
      <w:r>
        <w:rPr>
          <w:rFonts w:eastAsia="Times New Roman"/>
          <w:szCs w:val="24"/>
        </w:rPr>
        <w:t xml:space="preserve"> και τους είναι και γνωστό, γιατί κάθε μέρα το βιώνουν ότι η απονομή της έχει προβλήματα αποτελεσματικότητας, μείζον θέμα της οποίας είναι ο χρόνος, η γρηγοράδα στην απονομή δικαιοσύνης. Όλα αυτά είναι δεδομένα και μακάρι να υπάρξουν μέτρα, για να βελτιωθο</w:t>
      </w:r>
      <w:r>
        <w:rPr>
          <w:rFonts w:eastAsia="Times New Roman"/>
          <w:szCs w:val="24"/>
        </w:rPr>
        <w:t>ύν οι αρνητικές σήμερα καταστάσεις.</w:t>
      </w:r>
    </w:p>
    <w:p w14:paraId="536AF6BA" w14:textId="77777777" w:rsidR="007963B4" w:rsidRDefault="00516990">
      <w:pPr>
        <w:tabs>
          <w:tab w:val="left" w:pos="2482"/>
        </w:tabs>
        <w:spacing w:line="600" w:lineRule="auto"/>
        <w:ind w:firstLine="720"/>
        <w:jc w:val="both"/>
        <w:rPr>
          <w:rFonts w:eastAsia="UB-Helvetica" w:cs="Times New Roman"/>
          <w:szCs w:val="24"/>
        </w:rPr>
      </w:pPr>
      <w:r>
        <w:rPr>
          <w:rFonts w:eastAsia="UB-Helvetica" w:cs="Times New Roman"/>
          <w:szCs w:val="24"/>
        </w:rPr>
        <w:lastRenderedPageBreak/>
        <w:t>Όμως, άλλο αυτό και άλλο ένα όνειρο πέντε εκατομμυρίων ανθρώπων, που έζησαν ανάποδα επί δεκαετίες και αντί να αξιοποιήσουν το παραλιακό μέτωπο, αλλού το κατέστρεφαν, αλλού έστρεφαν τα βλέμματα προς τα μέσα.</w:t>
      </w:r>
    </w:p>
    <w:p w14:paraId="536AF6BB" w14:textId="77777777" w:rsidR="007963B4" w:rsidRDefault="00516990">
      <w:pPr>
        <w:tabs>
          <w:tab w:val="left" w:pos="2482"/>
        </w:tabs>
        <w:spacing w:line="600" w:lineRule="auto"/>
        <w:ind w:firstLine="720"/>
        <w:jc w:val="both"/>
        <w:rPr>
          <w:rFonts w:eastAsia="UB-Helvetica" w:cs="Times New Roman"/>
          <w:szCs w:val="24"/>
        </w:rPr>
      </w:pPr>
      <w:r>
        <w:rPr>
          <w:rFonts w:eastAsia="UB-Helvetica" w:cs="Times New Roman"/>
          <w:szCs w:val="24"/>
        </w:rPr>
        <w:t xml:space="preserve">Σ’ αυτήν την </w:t>
      </w:r>
      <w:r>
        <w:rPr>
          <w:rFonts w:eastAsia="UB-Helvetica" w:cs="Times New Roman"/>
          <w:szCs w:val="24"/>
        </w:rPr>
        <w:t>Αίθουσα, κύριε Υπουργέ, έχει γίνει πάρα πολλή συζήτηση γι’ αυτό και, επιτέλους, καταλήξαμε αυτό το κομμάτι της παραλιακής να μη θιγεί, παρά μόνο για δραστηριότητες χαμηλής όχλησης, κυρίως αναπτυξιακές και αναψυχής. Και λέτε, ακόμη και εδώ, ότι αν δεν υπήρχ</w:t>
      </w:r>
      <w:r>
        <w:rPr>
          <w:rFonts w:eastAsia="UB-Helvetica" w:cs="Times New Roman"/>
          <w:szCs w:val="24"/>
        </w:rPr>
        <w:t>ε άλλος χώρος, θα επιμένατε; Θα αντιδρούσε πέντε εκατομμύρια κόσμος.</w:t>
      </w:r>
    </w:p>
    <w:p w14:paraId="536AF6BC" w14:textId="77777777" w:rsidR="007963B4" w:rsidRDefault="00516990">
      <w:pPr>
        <w:tabs>
          <w:tab w:val="left" w:pos="2482"/>
        </w:tabs>
        <w:spacing w:line="600" w:lineRule="auto"/>
        <w:ind w:firstLine="720"/>
        <w:jc w:val="both"/>
        <w:rPr>
          <w:rFonts w:eastAsia="UB-Helvetica" w:cs="Times New Roman"/>
          <w:szCs w:val="24"/>
        </w:rPr>
      </w:pPr>
      <w:r>
        <w:rPr>
          <w:rFonts w:eastAsia="UB-Helvetica" w:cs="Times New Roman"/>
          <w:szCs w:val="24"/>
        </w:rPr>
        <w:t>Είναι, πράγματι, η πολιτική σας, η συνολικότερη κυβερνητική πολιτική</w:t>
      </w:r>
      <w:r>
        <w:rPr>
          <w:rFonts w:eastAsia="UB-Helvetica" w:cs="Times New Roman"/>
          <w:szCs w:val="24"/>
        </w:rPr>
        <w:t>.</w:t>
      </w:r>
      <w:r>
        <w:rPr>
          <w:rFonts w:eastAsia="UB-Helvetica" w:cs="Times New Roman"/>
          <w:szCs w:val="24"/>
        </w:rPr>
        <w:t xml:space="preserve">  </w:t>
      </w:r>
      <w:proofErr w:type="spellStart"/>
      <w:r>
        <w:rPr>
          <w:rFonts w:eastAsia="UB-Helvetica" w:cs="Times New Roman"/>
          <w:szCs w:val="24"/>
        </w:rPr>
        <w:t>Ριβιέρες</w:t>
      </w:r>
      <w:proofErr w:type="spellEnd"/>
      <w:r>
        <w:rPr>
          <w:rFonts w:eastAsia="UB-Helvetica" w:cs="Times New Roman"/>
          <w:szCs w:val="24"/>
        </w:rPr>
        <w:t xml:space="preserve"> εκείνοι; </w:t>
      </w:r>
      <w:proofErr w:type="spellStart"/>
      <w:r>
        <w:rPr>
          <w:rFonts w:eastAsia="UB-Helvetica" w:cs="Times New Roman"/>
          <w:szCs w:val="24"/>
        </w:rPr>
        <w:t>Φαβέλες</w:t>
      </w:r>
      <w:proofErr w:type="spellEnd"/>
      <w:r>
        <w:rPr>
          <w:rFonts w:eastAsia="UB-Helvetica" w:cs="Times New Roman"/>
          <w:szCs w:val="24"/>
        </w:rPr>
        <w:t xml:space="preserve"> και σκουπιδότοπους εμείς, όπως μέχρι στιγμής έχετε βάλει το χεράκι σας στο Ελληνικό. </w:t>
      </w:r>
      <w:proofErr w:type="spellStart"/>
      <w:r>
        <w:rPr>
          <w:rFonts w:eastAsia="UB-Helvetica" w:cs="Times New Roman"/>
          <w:szCs w:val="24"/>
        </w:rPr>
        <w:t>Ριβιέ</w:t>
      </w:r>
      <w:r>
        <w:rPr>
          <w:rFonts w:eastAsia="UB-Helvetica" w:cs="Times New Roman"/>
          <w:szCs w:val="24"/>
        </w:rPr>
        <w:t>ρες</w:t>
      </w:r>
      <w:proofErr w:type="spellEnd"/>
      <w:r>
        <w:rPr>
          <w:rFonts w:eastAsia="UB-Helvetica" w:cs="Times New Roman"/>
          <w:szCs w:val="24"/>
        </w:rPr>
        <w:t xml:space="preserve"> εκείνοι; </w:t>
      </w:r>
      <w:proofErr w:type="spellStart"/>
      <w:r>
        <w:rPr>
          <w:rFonts w:eastAsia="UB-Helvetica" w:cs="Times New Roman"/>
          <w:szCs w:val="24"/>
        </w:rPr>
        <w:t>Φαβέλες</w:t>
      </w:r>
      <w:proofErr w:type="spellEnd"/>
      <w:r>
        <w:rPr>
          <w:rFonts w:eastAsia="UB-Helvetica" w:cs="Times New Roman"/>
          <w:szCs w:val="24"/>
        </w:rPr>
        <w:t xml:space="preserve"> και σκουπίδια εμείς.</w:t>
      </w:r>
    </w:p>
    <w:p w14:paraId="536AF6BD" w14:textId="77777777" w:rsidR="007963B4" w:rsidRDefault="00516990">
      <w:pPr>
        <w:tabs>
          <w:tab w:val="left" w:pos="2482"/>
        </w:tabs>
        <w:spacing w:line="600" w:lineRule="auto"/>
        <w:ind w:firstLine="720"/>
        <w:jc w:val="both"/>
        <w:rPr>
          <w:rFonts w:eastAsia="UB-Helvetica" w:cs="Times New Roman"/>
          <w:szCs w:val="24"/>
        </w:rPr>
      </w:pPr>
      <w:r>
        <w:rPr>
          <w:rFonts w:eastAsia="UB-Helvetica" w:cs="Times New Roman"/>
          <w:szCs w:val="24"/>
        </w:rPr>
        <w:lastRenderedPageBreak/>
        <w:t xml:space="preserve">Αυτό και το είχατε άποψη προεκλογικά για το τι θα έπρεπε να γίνει στο Ελληνικό, αντιδρώντας στην επένδυση, την οποία παραπέμψατε για το 2019 και βάλε, αλλά και το πραγματοποιείτε τώρα, χρησιμοποιώντας τον χώρο για </w:t>
      </w:r>
      <w:r>
        <w:rPr>
          <w:rFonts w:eastAsia="UB-Helvetica" w:cs="Times New Roman"/>
          <w:szCs w:val="24"/>
        </w:rPr>
        <w:t>τη μετανάστευση-προσφυγικό, αλλά και ως ένα αφόρητο ατέλειωτο σκουπιδότοπο.</w:t>
      </w:r>
    </w:p>
    <w:p w14:paraId="536AF6BE" w14:textId="77777777" w:rsidR="007963B4" w:rsidRDefault="00516990">
      <w:pPr>
        <w:tabs>
          <w:tab w:val="left" w:pos="2482"/>
        </w:tabs>
        <w:spacing w:line="600" w:lineRule="auto"/>
        <w:ind w:firstLine="720"/>
        <w:jc w:val="both"/>
        <w:rPr>
          <w:rFonts w:eastAsia="UB-Helvetica" w:cs="Times New Roman"/>
          <w:szCs w:val="24"/>
        </w:rPr>
      </w:pPr>
      <w:r>
        <w:rPr>
          <w:rFonts w:eastAsia="UB-Helvetica" w:cs="Times New Roman"/>
          <w:szCs w:val="24"/>
        </w:rPr>
        <w:t xml:space="preserve">Δεν είναι έτσι, κύριε Υπουργέ. Δεν είναι έτσι. Πέντε εκατομμύρια άνθρωποι σκέφτονται αλλιώς και πρέπει να τα δείτε τα πράγματα, γιατί ο </w:t>
      </w:r>
      <w:proofErr w:type="spellStart"/>
      <w:r>
        <w:rPr>
          <w:rFonts w:eastAsia="UB-Helvetica" w:cs="Times New Roman"/>
          <w:szCs w:val="24"/>
        </w:rPr>
        <w:t>εξισωτισμός</w:t>
      </w:r>
      <w:proofErr w:type="spellEnd"/>
      <w:r>
        <w:rPr>
          <w:rFonts w:eastAsia="UB-Helvetica" w:cs="Times New Roman"/>
          <w:szCs w:val="24"/>
        </w:rPr>
        <w:t xml:space="preserve"> προς τα κάτω είναι άθλια μέθοδος</w:t>
      </w:r>
      <w:r>
        <w:rPr>
          <w:rFonts w:eastAsia="UB-Helvetica" w:cs="Times New Roman"/>
          <w:szCs w:val="24"/>
        </w:rPr>
        <w:t xml:space="preserve"> και να ρωτήσετε, εσείς που θα επιμένατε, να πάτε να ρωτήσετε τους εκατοντάδες χιλιάδες ανθρώπους, που ζουν στην περιοχή αυτή, πώς ακούν τις απόψεις σας.</w:t>
      </w:r>
    </w:p>
    <w:p w14:paraId="536AF6BF" w14:textId="77777777" w:rsidR="007963B4" w:rsidRDefault="00516990">
      <w:pPr>
        <w:tabs>
          <w:tab w:val="left" w:pos="2482"/>
        </w:tabs>
        <w:spacing w:line="600" w:lineRule="auto"/>
        <w:ind w:firstLine="720"/>
        <w:jc w:val="both"/>
        <w:rPr>
          <w:rFonts w:eastAsia="UB-Helvetica" w:cs="Times New Roman"/>
          <w:szCs w:val="24"/>
        </w:rPr>
      </w:pPr>
      <w:r>
        <w:rPr>
          <w:rFonts w:eastAsia="UB-Helvetica" w:cs="Times New Roman"/>
          <w:szCs w:val="24"/>
        </w:rPr>
        <w:t xml:space="preserve">Κοντολογίς, για να την κάνουμε αυτήν τη μεγάλη ιστορία μικρή, φέρτε γρήγορα τη διάταξη της ανάκλησης, </w:t>
      </w:r>
      <w:r>
        <w:rPr>
          <w:rFonts w:eastAsia="UB-Helvetica" w:cs="Times New Roman"/>
          <w:szCs w:val="24"/>
        </w:rPr>
        <w:t xml:space="preserve">τουλάχιστον, της τροπολογίας και συζητείστε με τον κύριο Υπουργό Εθνικής Αμύνης ποιο είναι </w:t>
      </w:r>
      <w:r>
        <w:rPr>
          <w:rFonts w:eastAsia="UB-Helvetica" w:cs="Times New Roman"/>
          <w:szCs w:val="24"/>
        </w:rPr>
        <w:lastRenderedPageBreak/>
        <w:t xml:space="preserve">το κτήριο το κατάλληλο, να το επιθεωρήσετε, να το κάνετε και να προχωρήσει και η δικιά σας αρμοδιότητα και εργασία. </w:t>
      </w:r>
    </w:p>
    <w:p w14:paraId="536AF6C0" w14:textId="77777777" w:rsidR="007963B4" w:rsidRDefault="00516990">
      <w:pPr>
        <w:tabs>
          <w:tab w:val="left" w:pos="2482"/>
        </w:tabs>
        <w:spacing w:line="600" w:lineRule="auto"/>
        <w:ind w:firstLine="720"/>
        <w:jc w:val="both"/>
        <w:rPr>
          <w:rFonts w:eastAsia="UB-Helvetica" w:cs="Times New Roman"/>
          <w:szCs w:val="24"/>
        </w:rPr>
      </w:pPr>
      <w:r>
        <w:rPr>
          <w:rFonts w:eastAsia="UB-Helvetica" w:cs="Times New Roman"/>
          <w:szCs w:val="24"/>
        </w:rPr>
        <w:t>Όμως λέω ξανά να φέρετε την καταργητική τροπολογ</w:t>
      </w:r>
      <w:r>
        <w:rPr>
          <w:rFonts w:eastAsia="UB-Helvetica" w:cs="Times New Roman"/>
          <w:szCs w:val="24"/>
        </w:rPr>
        <w:t xml:space="preserve">ία και, δεύτερον, να αλλάξετε απόψεις. Ουδείς έθιξε στην Αίθουσα αυτή τα ζητήματα της απονομής της </w:t>
      </w:r>
      <w:r>
        <w:rPr>
          <w:rFonts w:eastAsia="UB-Helvetica" w:cs="Times New Roman"/>
          <w:szCs w:val="24"/>
        </w:rPr>
        <w:t>δ</w:t>
      </w:r>
      <w:r>
        <w:rPr>
          <w:rFonts w:eastAsia="UB-Helvetica" w:cs="Times New Roman"/>
          <w:szCs w:val="24"/>
        </w:rPr>
        <w:t>ικαιοσύνης και τους χώρους</w:t>
      </w:r>
      <w:r>
        <w:rPr>
          <w:rFonts w:eastAsia="UB-Helvetica" w:cs="Times New Roman"/>
          <w:szCs w:val="24"/>
        </w:rPr>
        <w:t>,</w:t>
      </w:r>
      <w:r>
        <w:rPr>
          <w:rFonts w:eastAsia="UB-Helvetica" w:cs="Times New Roman"/>
          <w:szCs w:val="24"/>
        </w:rPr>
        <w:t xml:space="preserve"> που πρέπει με το ύφος και τις δυνατότητές τους να κοσμούν την απονομή της </w:t>
      </w:r>
      <w:r>
        <w:rPr>
          <w:rFonts w:eastAsia="UB-Helvetica" w:cs="Times New Roman"/>
          <w:szCs w:val="24"/>
        </w:rPr>
        <w:t>δ</w:t>
      </w:r>
      <w:r>
        <w:rPr>
          <w:rFonts w:eastAsia="UB-Helvetica" w:cs="Times New Roman"/>
          <w:szCs w:val="24"/>
        </w:rPr>
        <w:t xml:space="preserve">ικαιοσύνης. Ουδείς έθιξε τέτοιο θέμα. </w:t>
      </w:r>
    </w:p>
    <w:p w14:paraId="536AF6C1" w14:textId="77777777" w:rsidR="007963B4" w:rsidRDefault="00516990">
      <w:pPr>
        <w:tabs>
          <w:tab w:val="left" w:pos="2482"/>
        </w:tabs>
        <w:spacing w:line="600" w:lineRule="auto"/>
        <w:ind w:firstLine="720"/>
        <w:jc w:val="both"/>
        <w:rPr>
          <w:rFonts w:eastAsia="UB-Helvetica" w:cs="Times New Roman"/>
          <w:szCs w:val="24"/>
        </w:rPr>
      </w:pPr>
      <w:r>
        <w:rPr>
          <w:rFonts w:eastAsia="UB-Helvetica" w:cs="Times New Roman"/>
          <w:szCs w:val="24"/>
        </w:rPr>
        <w:t>(Στο σημείο αυ</w:t>
      </w:r>
      <w:r>
        <w:rPr>
          <w:rFonts w:eastAsia="UB-Helvetica" w:cs="Times New Roman"/>
          <w:szCs w:val="24"/>
        </w:rPr>
        <w:t>τό κτυπάει το κουδούνι λήξεως του χρόνου ομιλίας του κυρίου Βουλευτή)</w:t>
      </w:r>
    </w:p>
    <w:p w14:paraId="536AF6C2" w14:textId="77777777" w:rsidR="007963B4" w:rsidRDefault="00516990">
      <w:pPr>
        <w:tabs>
          <w:tab w:val="left" w:pos="2482"/>
        </w:tabs>
        <w:spacing w:line="600" w:lineRule="auto"/>
        <w:ind w:firstLine="720"/>
        <w:jc w:val="both"/>
        <w:rPr>
          <w:rFonts w:eastAsia="UB-Helvetica" w:cs="Times New Roman"/>
          <w:szCs w:val="24"/>
        </w:rPr>
      </w:pPr>
      <w:r>
        <w:rPr>
          <w:rFonts w:eastAsia="UB-Helvetica" w:cs="Times New Roman"/>
          <w:szCs w:val="24"/>
        </w:rPr>
        <w:t>Εσείς αντιθέτως -και έκλεισα, κύριε Πρόεδρε- δεν σεβαστήκατε ό,τι σέβεται η μεγάλη πλειοψηφία του ελληνικού λαού και, δεύτερον, επιτρέψτε μου -με αυτό κλείνω- μην αρνείστε την κοινοβουλε</w:t>
      </w:r>
      <w:r>
        <w:rPr>
          <w:rFonts w:eastAsia="UB-Helvetica" w:cs="Times New Roman"/>
          <w:szCs w:val="24"/>
        </w:rPr>
        <w:t xml:space="preserve">υτική λαθροχειρία, γιατί αν είχατε τροπολογία δική σας, θα ερχόσασταν εδώ να την υπερασπιστείτε και να ακούσετε και τη Βουλή. Βάλατε δεκαέξι Βουλευτές, μία εκ των οποίων εξ Αθηνών, εξ Αττικής και δεκαπέντε </w:t>
      </w:r>
      <w:r>
        <w:rPr>
          <w:rFonts w:eastAsia="UB-Helvetica" w:cs="Times New Roman"/>
          <w:szCs w:val="24"/>
        </w:rPr>
        <w:lastRenderedPageBreak/>
        <w:t>από την περιφέρεια, που δικαιολογούνται οι άνθρωπο</w:t>
      </w:r>
      <w:r>
        <w:rPr>
          <w:rFonts w:eastAsia="UB-Helvetica" w:cs="Times New Roman"/>
          <w:szCs w:val="24"/>
        </w:rPr>
        <w:t>ι να κάνουν κι ένα λάθος, για να κάνουν αυτό που εσείς θέλατε, αλλά δεν το τολμούσατε.</w:t>
      </w:r>
    </w:p>
    <w:p w14:paraId="536AF6C3" w14:textId="77777777" w:rsidR="007963B4" w:rsidRDefault="00516990">
      <w:pPr>
        <w:tabs>
          <w:tab w:val="left" w:pos="2482"/>
        </w:tabs>
        <w:spacing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Παρακαλώ, κύριε Λοβέρδο, τελειώνετε.</w:t>
      </w:r>
    </w:p>
    <w:p w14:paraId="536AF6C4" w14:textId="77777777" w:rsidR="007963B4" w:rsidRDefault="00516990">
      <w:pPr>
        <w:tabs>
          <w:tab w:val="left" w:pos="2482"/>
        </w:tabs>
        <w:spacing w:line="600" w:lineRule="auto"/>
        <w:ind w:firstLine="720"/>
        <w:jc w:val="both"/>
        <w:rPr>
          <w:rFonts w:eastAsia="UB-Helvetica" w:cs="Times New Roman"/>
          <w:szCs w:val="24"/>
        </w:rPr>
      </w:pPr>
      <w:r>
        <w:rPr>
          <w:rFonts w:eastAsia="UB-Helvetica" w:cs="Times New Roman"/>
          <w:b/>
          <w:szCs w:val="24"/>
        </w:rPr>
        <w:t>ΑΝΔΡΕΑΣ ΛΟΒΕΡΔΟΣ:</w:t>
      </w:r>
      <w:r>
        <w:rPr>
          <w:rFonts w:eastAsia="UB-Helvetica" w:cs="Times New Roman"/>
          <w:szCs w:val="24"/>
        </w:rPr>
        <w:t xml:space="preserve"> Κύριε Πρόεδρε, δεν υπάρχει για τον Υπουργό ούτε το επιχείρημα, ας πούμε, της κ</w:t>
      </w:r>
      <w:r>
        <w:rPr>
          <w:rFonts w:eastAsia="UB-Helvetica" w:cs="Times New Roman"/>
          <w:szCs w:val="24"/>
        </w:rPr>
        <w:t>ατανόησης ότι δεν την ξέρει την Αττική.</w:t>
      </w:r>
    </w:p>
    <w:p w14:paraId="536AF6C5" w14:textId="77777777" w:rsidR="007963B4" w:rsidRDefault="00516990">
      <w:pPr>
        <w:tabs>
          <w:tab w:val="left" w:pos="2482"/>
        </w:tabs>
        <w:spacing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Παρακαλώ.</w:t>
      </w:r>
    </w:p>
    <w:p w14:paraId="536AF6C6" w14:textId="77777777" w:rsidR="007963B4" w:rsidRDefault="00516990">
      <w:pPr>
        <w:tabs>
          <w:tab w:val="left" w:pos="2482"/>
        </w:tabs>
        <w:spacing w:line="600" w:lineRule="auto"/>
        <w:ind w:firstLine="720"/>
        <w:jc w:val="both"/>
        <w:rPr>
          <w:rFonts w:eastAsia="UB-Helvetica" w:cs="Times New Roman"/>
          <w:szCs w:val="24"/>
        </w:rPr>
      </w:pPr>
      <w:r>
        <w:rPr>
          <w:rFonts w:eastAsia="UB-Helvetica" w:cs="Times New Roman"/>
          <w:b/>
          <w:szCs w:val="24"/>
        </w:rPr>
        <w:t xml:space="preserve">ΑΝΔΡΕΑΣ ΛΟΒΕΡΔΟΣ: </w:t>
      </w:r>
      <w:r>
        <w:rPr>
          <w:rFonts w:eastAsia="UB-Helvetica" w:cs="Times New Roman"/>
          <w:szCs w:val="24"/>
        </w:rPr>
        <w:t xml:space="preserve">Την επίθεση στις τακτικές αυτές με κριτήριο τη </w:t>
      </w:r>
      <w:proofErr w:type="spellStart"/>
      <w:r>
        <w:rPr>
          <w:rFonts w:eastAsia="UB-Helvetica" w:cs="Times New Roman"/>
          <w:szCs w:val="24"/>
        </w:rPr>
        <w:t>φαβελοποίηση</w:t>
      </w:r>
      <w:proofErr w:type="spellEnd"/>
      <w:r>
        <w:rPr>
          <w:rFonts w:eastAsia="UB-Helvetica" w:cs="Times New Roman"/>
          <w:szCs w:val="24"/>
        </w:rPr>
        <w:t xml:space="preserve"> και τα σκουπίδια την άσκησε συμπατριώτης σας και εξαιρετικός διανοούμενος εχθές, ο Σάκης </w:t>
      </w:r>
      <w:r>
        <w:rPr>
          <w:rFonts w:eastAsia="UB-Helvetica" w:cs="Times New Roman"/>
          <w:szCs w:val="24"/>
        </w:rPr>
        <w:t>Μουμτζής. Όλη η Ελλάδα αντέδρασε με αυτό που κάνατε.</w:t>
      </w:r>
    </w:p>
    <w:p w14:paraId="536AF6C7" w14:textId="77777777" w:rsidR="007963B4" w:rsidRDefault="00516990">
      <w:pPr>
        <w:tabs>
          <w:tab w:val="left" w:pos="2482"/>
        </w:tabs>
        <w:spacing w:line="600" w:lineRule="auto"/>
        <w:ind w:firstLine="720"/>
        <w:jc w:val="both"/>
        <w:rPr>
          <w:rFonts w:eastAsia="UB-Helvetica" w:cs="Times New Roman"/>
          <w:szCs w:val="24"/>
        </w:rPr>
      </w:pPr>
      <w:r>
        <w:rPr>
          <w:rFonts w:eastAsia="UB-Helvetica" w:cs="Times New Roman"/>
          <w:szCs w:val="24"/>
        </w:rPr>
        <w:t xml:space="preserve">Δεν υπάρχει, λοιπόν, ούτε η δικαιολογία της </w:t>
      </w:r>
      <w:proofErr w:type="spellStart"/>
      <w:r>
        <w:rPr>
          <w:rFonts w:eastAsia="UB-Helvetica" w:cs="Times New Roman"/>
          <w:szCs w:val="24"/>
        </w:rPr>
        <w:t>τοπικότητας</w:t>
      </w:r>
      <w:proofErr w:type="spellEnd"/>
      <w:r>
        <w:rPr>
          <w:rFonts w:eastAsia="UB-Helvetica" w:cs="Times New Roman"/>
          <w:szCs w:val="24"/>
        </w:rPr>
        <w:t>.</w:t>
      </w:r>
    </w:p>
    <w:p w14:paraId="536AF6C8" w14:textId="77777777" w:rsidR="007963B4" w:rsidRDefault="00516990">
      <w:pPr>
        <w:tabs>
          <w:tab w:val="left" w:pos="2482"/>
        </w:tabs>
        <w:spacing w:line="600" w:lineRule="auto"/>
        <w:ind w:firstLine="720"/>
        <w:jc w:val="both"/>
        <w:rPr>
          <w:rFonts w:eastAsia="UB-Helvetica" w:cs="Times New Roman"/>
          <w:szCs w:val="24"/>
        </w:rPr>
      </w:pPr>
      <w:r>
        <w:rPr>
          <w:rFonts w:eastAsia="UB-Helvetica" w:cs="Times New Roman"/>
          <w:b/>
          <w:szCs w:val="24"/>
        </w:rPr>
        <w:lastRenderedPageBreak/>
        <w:t>ΠΡΟΕΔΡΕΥΩΝ (Δημήτριος Κρεμαστινός):</w:t>
      </w:r>
      <w:r>
        <w:rPr>
          <w:rFonts w:eastAsia="UB-Helvetica" w:cs="Times New Roman"/>
          <w:szCs w:val="24"/>
        </w:rPr>
        <w:t xml:space="preserve"> Κύριε Υπουργέ, έχετε τον λόγο και πάλι.</w:t>
      </w:r>
    </w:p>
    <w:p w14:paraId="536AF6C9" w14:textId="77777777" w:rsidR="007963B4" w:rsidRDefault="00516990">
      <w:pPr>
        <w:tabs>
          <w:tab w:val="left" w:pos="2482"/>
        </w:tabs>
        <w:spacing w:line="600" w:lineRule="auto"/>
        <w:ind w:firstLine="720"/>
        <w:jc w:val="both"/>
        <w:rPr>
          <w:rFonts w:eastAsia="UB-Helvetica" w:cs="Times New Roman"/>
          <w:szCs w:val="24"/>
        </w:rPr>
      </w:pPr>
      <w:r>
        <w:rPr>
          <w:rFonts w:eastAsia="UB-Helvetica" w:cs="Times New Roman"/>
          <w:b/>
          <w:szCs w:val="24"/>
        </w:rPr>
        <w:t>ΝΙΚΟΛΑΟΣ ΠΑΡΑΣΚΕΥΟΠΟΥΛΟΣ (Υπουργός Δικαιοσύνης, Διαφάνειας και Ανθρωπί</w:t>
      </w:r>
      <w:r>
        <w:rPr>
          <w:rFonts w:eastAsia="UB-Helvetica" w:cs="Times New Roman"/>
          <w:b/>
          <w:szCs w:val="24"/>
        </w:rPr>
        <w:t>νων Δικαιωμάτων):</w:t>
      </w:r>
      <w:r>
        <w:rPr>
          <w:rFonts w:eastAsia="UB-Helvetica" w:cs="Times New Roman"/>
          <w:szCs w:val="24"/>
        </w:rPr>
        <w:t xml:space="preserve"> Ευχαριστώ, κύριε Πρόεδρε.</w:t>
      </w:r>
    </w:p>
    <w:p w14:paraId="536AF6CA" w14:textId="77777777" w:rsidR="007963B4" w:rsidRDefault="00516990">
      <w:pPr>
        <w:tabs>
          <w:tab w:val="left" w:pos="2482"/>
        </w:tabs>
        <w:spacing w:line="600" w:lineRule="auto"/>
        <w:ind w:firstLine="720"/>
        <w:jc w:val="both"/>
        <w:rPr>
          <w:rFonts w:eastAsia="UB-Helvetica" w:cs="Times New Roman"/>
          <w:szCs w:val="24"/>
        </w:rPr>
      </w:pPr>
      <w:r>
        <w:rPr>
          <w:rFonts w:eastAsia="UB-Helvetica" w:cs="Times New Roman"/>
          <w:szCs w:val="24"/>
        </w:rPr>
        <w:t xml:space="preserve">Είπα και στην πρώτη μου τοποθέτηση ότι μου είναι πολύ δύσκολο να απαντώ σε μελοδραματισμούς, καθώς, επίσης και σε διατυπώσεις, οι οποίες δημιουργούν συνειρμούς μεταξύ της λειτουργίας της </w:t>
      </w:r>
      <w:r>
        <w:rPr>
          <w:rFonts w:eastAsia="UB-Helvetica" w:cs="Times New Roman"/>
          <w:szCs w:val="24"/>
        </w:rPr>
        <w:t>δ</w:t>
      </w:r>
      <w:r>
        <w:rPr>
          <w:rFonts w:eastAsia="UB-Helvetica" w:cs="Times New Roman"/>
          <w:szCs w:val="24"/>
        </w:rPr>
        <w:t>ικαιοσύνης, των σκουπιδι</w:t>
      </w:r>
      <w:r>
        <w:rPr>
          <w:rFonts w:eastAsia="UB-Helvetica" w:cs="Times New Roman"/>
          <w:szCs w:val="24"/>
        </w:rPr>
        <w:t xml:space="preserve">ών, της </w:t>
      </w:r>
      <w:proofErr w:type="spellStart"/>
      <w:r>
        <w:rPr>
          <w:rFonts w:eastAsia="UB-Helvetica" w:cs="Times New Roman"/>
          <w:szCs w:val="24"/>
        </w:rPr>
        <w:t>φαβέλας</w:t>
      </w:r>
      <w:proofErr w:type="spellEnd"/>
      <w:r>
        <w:rPr>
          <w:rFonts w:eastAsia="UB-Helvetica" w:cs="Times New Roman"/>
          <w:szCs w:val="24"/>
        </w:rPr>
        <w:t xml:space="preserve"> κ</w:t>
      </w:r>
      <w:r>
        <w:rPr>
          <w:rFonts w:eastAsia="UB-Helvetica" w:cs="Times New Roman"/>
          <w:szCs w:val="24"/>
        </w:rPr>
        <w:t xml:space="preserve">αι </w:t>
      </w:r>
      <w:r>
        <w:rPr>
          <w:rFonts w:eastAsia="UB-Helvetica" w:cs="Times New Roman"/>
          <w:szCs w:val="24"/>
        </w:rPr>
        <w:t>λ</w:t>
      </w:r>
      <w:r>
        <w:rPr>
          <w:rFonts w:eastAsia="UB-Helvetica" w:cs="Times New Roman"/>
          <w:szCs w:val="24"/>
        </w:rPr>
        <w:t>οι</w:t>
      </w:r>
      <w:r>
        <w:rPr>
          <w:rFonts w:eastAsia="UB-Helvetica" w:cs="Times New Roman"/>
          <w:szCs w:val="24"/>
        </w:rPr>
        <w:t>π</w:t>
      </w:r>
      <w:r>
        <w:rPr>
          <w:rFonts w:eastAsia="UB-Helvetica" w:cs="Times New Roman"/>
          <w:szCs w:val="24"/>
        </w:rPr>
        <w:t>ά</w:t>
      </w:r>
      <w:r>
        <w:rPr>
          <w:rFonts w:eastAsia="UB-Helvetica" w:cs="Times New Roman"/>
          <w:szCs w:val="24"/>
        </w:rPr>
        <w:t>.</w:t>
      </w:r>
    </w:p>
    <w:p w14:paraId="536AF6CB" w14:textId="77777777" w:rsidR="007963B4" w:rsidRDefault="00516990">
      <w:pPr>
        <w:tabs>
          <w:tab w:val="left" w:pos="2482"/>
        </w:tabs>
        <w:spacing w:line="600" w:lineRule="auto"/>
        <w:ind w:firstLine="720"/>
        <w:jc w:val="both"/>
        <w:rPr>
          <w:rFonts w:eastAsia="UB-Helvetica" w:cs="Times New Roman"/>
          <w:szCs w:val="24"/>
        </w:rPr>
      </w:pPr>
      <w:r>
        <w:rPr>
          <w:rFonts w:eastAsia="UB-Helvetica" w:cs="Times New Roman"/>
          <w:szCs w:val="24"/>
        </w:rPr>
        <w:t>Παρ’ όλα αυτά, επανέρχομαι απλώς και μόνο για να επαναλάβω ότι το θέμα είναι κλεισμένο, διότι το Υπουργείο Δικαιοσύνης, το οποίο το ίδιο καμμία τροπολογία δεν οργάνωσε, ούτε έβαλε Βουλευτές, έχει δεχθεί δημοσίως ότι δεν πρόκειται</w:t>
      </w:r>
      <w:r>
        <w:rPr>
          <w:rFonts w:eastAsia="UB-Helvetica" w:cs="Times New Roman"/>
          <w:szCs w:val="24"/>
        </w:rPr>
        <w:t xml:space="preserve"> να γίνει χρήση αυτού του κτηρίου, αλλά του κτηρίου, το οποίο προσφέρεται από το Υπουργείο Εθνικής Άμυνας και η χρήση του κτηρίου, το οποίο έχει προσφέρει ο κ. Υπουργός Εθνικής Άμυνας, ο κ. Καμμένος, θα γίνει με τη δέουσα ταχύτητα.</w:t>
      </w:r>
    </w:p>
    <w:p w14:paraId="536AF6CC" w14:textId="77777777" w:rsidR="007963B4" w:rsidRDefault="00516990">
      <w:pPr>
        <w:tabs>
          <w:tab w:val="left" w:pos="2482"/>
        </w:tabs>
        <w:spacing w:line="600" w:lineRule="auto"/>
        <w:ind w:firstLine="720"/>
        <w:jc w:val="both"/>
        <w:rPr>
          <w:rFonts w:eastAsia="UB-Helvetica" w:cs="Times New Roman"/>
          <w:szCs w:val="24"/>
        </w:rPr>
      </w:pPr>
      <w:r>
        <w:rPr>
          <w:rFonts w:eastAsia="UB-Helvetica" w:cs="Times New Roman"/>
          <w:szCs w:val="24"/>
        </w:rPr>
        <w:lastRenderedPageBreak/>
        <w:t>Ευχαριστώ πολύ.</w:t>
      </w:r>
    </w:p>
    <w:p w14:paraId="536AF6CD" w14:textId="77777777" w:rsidR="007963B4" w:rsidRDefault="00516990">
      <w:pPr>
        <w:tabs>
          <w:tab w:val="left" w:pos="2482"/>
        </w:tabs>
        <w:spacing w:line="600" w:lineRule="auto"/>
        <w:ind w:firstLine="720"/>
        <w:jc w:val="both"/>
        <w:rPr>
          <w:rFonts w:eastAsia="UB-Helvetica" w:cs="Times New Roman"/>
          <w:szCs w:val="24"/>
        </w:rPr>
      </w:pPr>
      <w:r>
        <w:rPr>
          <w:rFonts w:eastAsia="UB-Helvetica" w:cs="Times New Roman"/>
          <w:b/>
          <w:szCs w:val="24"/>
        </w:rPr>
        <w:t>ΠΡΟΕΔΡΕΥ</w:t>
      </w:r>
      <w:r>
        <w:rPr>
          <w:rFonts w:eastAsia="UB-Helvetica" w:cs="Times New Roman"/>
          <w:b/>
          <w:szCs w:val="24"/>
        </w:rPr>
        <w:t>ΩΝ (Δημήτριος Κρεμαστινός):</w:t>
      </w:r>
      <w:r>
        <w:rPr>
          <w:rFonts w:eastAsia="UB-Helvetica" w:cs="Times New Roman"/>
          <w:szCs w:val="24"/>
        </w:rPr>
        <w:t xml:space="preserve"> Ευχαριστώ πολύ, κύριε Παρασκευόπουλε.</w:t>
      </w:r>
    </w:p>
    <w:p w14:paraId="536AF6CE" w14:textId="77777777" w:rsidR="007963B4" w:rsidRDefault="00516990">
      <w:pPr>
        <w:tabs>
          <w:tab w:val="left" w:pos="2482"/>
        </w:tabs>
        <w:spacing w:line="600" w:lineRule="auto"/>
        <w:ind w:firstLine="720"/>
        <w:jc w:val="both"/>
        <w:rPr>
          <w:rFonts w:eastAsia="Times New Roman" w:cs="Times New Roman"/>
          <w:szCs w:val="24"/>
        </w:rPr>
      </w:pPr>
      <w:r>
        <w:rPr>
          <w:rFonts w:eastAsia="UB-Helvetica" w:cs="Times New Roman"/>
          <w:szCs w:val="24"/>
        </w:rPr>
        <w:t xml:space="preserve">Ακολουθεί η </w:t>
      </w:r>
      <w:r>
        <w:rPr>
          <w:rFonts w:eastAsia="UB-Helvetica" w:cs="Times New Roman"/>
          <w:szCs w:val="24"/>
        </w:rPr>
        <w:t xml:space="preserve">τρίτη </w:t>
      </w:r>
      <w:r>
        <w:rPr>
          <w:rFonts w:eastAsia="Times New Roman" w:cs="Times New Roman"/>
          <w:szCs w:val="24"/>
        </w:rPr>
        <w:t xml:space="preserve">με αριθμό 831/26-4-2016 επίκαιρη ερώτηση </w:t>
      </w:r>
      <w:r>
        <w:rPr>
          <w:rFonts w:eastAsia="Times New Roman" w:cs="Times New Roman"/>
          <w:szCs w:val="24"/>
        </w:rPr>
        <w:t xml:space="preserve">δεύτερου κύκλου </w:t>
      </w:r>
      <w:r>
        <w:rPr>
          <w:rFonts w:eastAsia="Times New Roman" w:cs="Times New Roman"/>
          <w:szCs w:val="24"/>
        </w:rPr>
        <w:t>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szCs w:val="24"/>
        </w:rPr>
        <w:t xml:space="preserve"> προς τους Υπουργούς </w:t>
      </w:r>
      <w:r>
        <w:rPr>
          <w:rFonts w:eastAsia="Times New Roman" w:cs="Times New Roman"/>
          <w:bCs/>
          <w:szCs w:val="24"/>
        </w:rPr>
        <w:t>Εσωτερικών και Δι</w:t>
      </w:r>
      <w:r>
        <w:rPr>
          <w:rFonts w:eastAsia="Times New Roman" w:cs="Times New Roman"/>
          <w:bCs/>
          <w:szCs w:val="24"/>
        </w:rPr>
        <w:t>οικητικής Ανασυγκρότησης και Εθνικής Άμυνας,</w:t>
      </w:r>
      <w:r>
        <w:rPr>
          <w:rFonts w:eastAsia="Times New Roman" w:cs="Times New Roman"/>
          <w:szCs w:val="24"/>
        </w:rPr>
        <w:t xml:space="preserve"> σχετικά με τα προβλήματα του χώρου φιλοξενίας προσφύγων και μεταναστών στο Σκαραμαγκά.</w:t>
      </w:r>
    </w:p>
    <w:p w14:paraId="536AF6CF" w14:textId="77777777" w:rsidR="007963B4" w:rsidRDefault="00516990">
      <w:pPr>
        <w:tabs>
          <w:tab w:val="left" w:pos="2482"/>
        </w:tabs>
        <w:spacing w:line="600" w:lineRule="auto"/>
        <w:ind w:firstLine="720"/>
        <w:jc w:val="both"/>
        <w:rPr>
          <w:rFonts w:eastAsia="Times New Roman" w:cs="Times New Roman"/>
          <w:szCs w:val="24"/>
        </w:rPr>
      </w:pPr>
      <w:r>
        <w:rPr>
          <w:rFonts w:eastAsia="Times New Roman" w:cs="Times New Roman"/>
          <w:szCs w:val="24"/>
        </w:rPr>
        <w:t xml:space="preserve">Θα απαντήσει ο Αναπληρωτής Υπουργός Εσωτερικών και Διοικητικής Ανασυγκρότησης κ. </w:t>
      </w:r>
      <w:proofErr w:type="spellStart"/>
      <w:r>
        <w:rPr>
          <w:rFonts w:eastAsia="Times New Roman" w:cs="Times New Roman"/>
          <w:szCs w:val="24"/>
        </w:rPr>
        <w:t>Μουζάλας</w:t>
      </w:r>
      <w:proofErr w:type="spellEnd"/>
      <w:r>
        <w:rPr>
          <w:rFonts w:eastAsia="Times New Roman" w:cs="Times New Roman"/>
          <w:szCs w:val="24"/>
        </w:rPr>
        <w:t>.</w:t>
      </w:r>
    </w:p>
    <w:p w14:paraId="536AF6D0" w14:textId="77777777" w:rsidR="007963B4" w:rsidRDefault="00516990">
      <w:pPr>
        <w:tabs>
          <w:tab w:val="left" w:pos="2482"/>
        </w:tabs>
        <w:spacing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Κατσώτη</w:t>
      </w:r>
      <w:proofErr w:type="spellEnd"/>
      <w:r>
        <w:rPr>
          <w:rFonts w:eastAsia="Times New Roman" w:cs="Times New Roman"/>
          <w:szCs w:val="24"/>
        </w:rPr>
        <w:t>, έχετε το</w:t>
      </w:r>
      <w:r>
        <w:rPr>
          <w:rFonts w:eastAsia="Times New Roman" w:cs="Times New Roman"/>
          <w:szCs w:val="24"/>
        </w:rPr>
        <w:t>ν λόγο.</w:t>
      </w:r>
    </w:p>
    <w:p w14:paraId="536AF6D1" w14:textId="77777777" w:rsidR="007963B4" w:rsidRDefault="00516990">
      <w:pPr>
        <w:tabs>
          <w:tab w:val="left" w:pos="2096"/>
        </w:tabs>
        <w:spacing w:after="0" w:line="600" w:lineRule="auto"/>
        <w:ind w:firstLine="720"/>
        <w:jc w:val="both"/>
        <w:rPr>
          <w:rFonts w:eastAsia="UB-Helvetica" w:cs="Times New Roman"/>
          <w:szCs w:val="24"/>
        </w:rPr>
      </w:pPr>
      <w:r>
        <w:rPr>
          <w:rFonts w:eastAsia="UB-Helvetica" w:cs="Times New Roman"/>
          <w:b/>
          <w:szCs w:val="24"/>
        </w:rPr>
        <w:t xml:space="preserve">ΧΡΗΣΤΟΣ ΚΑΤΣΩΤΗΣ: </w:t>
      </w:r>
      <w:r>
        <w:rPr>
          <w:rFonts w:eastAsia="UB-Helvetica" w:cs="Times New Roman"/>
          <w:szCs w:val="24"/>
        </w:rPr>
        <w:t>Ευχαριστώ, κύριε Πρόεδρε.</w:t>
      </w:r>
    </w:p>
    <w:p w14:paraId="536AF6D2" w14:textId="77777777" w:rsidR="007963B4" w:rsidRDefault="00516990">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Κύριε Υπουργέ, η ερώτηση αφορά το Κέντρο Φιλοξενίας Προσφύγων στον Σκαραμαγκά. Θα μπορούσε βέβαια να διευρυνθεί η ερώτηση και να συζητήσουμε και για όλα τα κέντρα και τα προβλήματα και τις ελλείψεις τους. </w:t>
      </w:r>
    </w:p>
    <w:p w14:paraId="536AF6D3" w14:textId="77777777" w:rsidR="007963B4" w:rsidRDefault="00516990">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Ωστόσο το κυριότερο ζήτημα είναι να ανατραπούν οι </w:t>
      </w:r>
      <w:r>
        <w:rPr>
          <w:rFonts w:eastAsia="UB-Helvetica" w:cs="Times New Roman"/>
          <w:szCs w:val="24"/>
        </w:rPr>
        <w:t xml:space="preserve">αποφάσεις που εγκλωβίζουν πρόσφυγες και μετανάστες στην Ελλάδα και να διευκολυνθεί η ασφαλής μετακίνησή τους στις χώρες τελικού προορισμού τους. </w:t>
      </w:r>
    </w:p>
    <w:p w14:paraId="536AF6D4" w14:textId="77777777" w:rsidR="007963B4" w:rsidRDefault="00516990">
      <w:pPr>
        <w:tabs>
          <w:tab w:val="left" w:pos="2096"/>
        </w:tabs>
        <w:spacing w:after="0" w:line="600" w:lineRule="auto"/>
        <w:ind w:firstLine="720"/>
        <w:jc w:val="both"/>
        <w:rPr>
          <w:rFonts w:eastAsia="UB-Helvetica" w:cs="Times New Roman"/>
          <w:szCs w:val="24"/>
        </w:rPr>
      </w:pPr>
      <w:r>
        <w:rPr>
          <w:rFonts w:eastAsia="UB-Helvetica" w:cs="Times New Roman"/>
          <w:szCs w:val="24"/>
        </w:rPr>
        <w:t>Όπως ξέρετε, το ΚΚΕ θέτει επιτακτικά αυτό το ζήτημα στο</w:t>
      </w:r>
      <w:r>
        <w:rPr>
          <w:rFonts w:eastAsia="UB-Helvetica" w:cs="Times New Roman"/>
          <w:szCs w:val="24"/>
        </w:rPr>
        <w:t>ν</w:t>
      </w:r>
      <w:r>
        <w:rPr>
          <w:rFonts w:eastAsia="UB-Helvetica" w:cs="Times New Roman"/>
          <w:szCs w:val="24"/>
        </w:rPr>
        <w:t xml:space="preserve"> λαό και τον καλεί να αγωνιστεί γι’ αυτό. Για όσο διάσ</w:t>
      </w:r>
      <w:r>
        <w:rPr>
          <w:rFonts w:eastAsia="UB-Helvetica" w:cs="Times New Roman"/>
          <w:szCs w:val="24"/>
        </w:rPr>
        <w:t>τημα βέβαια φιλοξενηθούν προσωρινά στην Ελλάδα</w:t>
      </w:r>
      <w:r>
        <w:rPr>
          <w:rFonts w:eastAsia="UB-Helvetica" w:cs="Times New Roman"/>
          <w:szCs w:val="24"/>
        </w:rPr>
        <w:t>,</w:t>
      </w:r>
      <w:r>
        <w:rPr>
          <w:rFonts w:eastAsia="UB-Helvetica" w:cs="Times New Roman"/>
          <w:szCs w:val="24"/>
        </w:rPr>
        <w:t xml:space="preserve"> πρέπει να εξασφαλίζονται ανθρώπινες και αξιοπρεπείς συνθήκες διαμονής. </w:t>
      </w:r>
    </w:p>
    <w:p w14:paraId="536AF6D5" w14:textId="77777777" w:rsidR="007963B4" w:rsidRDefault="00516990">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Κύριε Υπουργέ, από τις 11 Απριλίου που ξεκίνησε το Κέντρο Φιλοξενίας Προσφύγων στον Σκαραμαγκά σήμερα ο αριθμός ξεπερνά τα δύο χιλιάδες </w:t>
      </w:r>
      <w:r>
        <w:rPr>
          <w:rFonts w:eastAsia="UB-Helvetica" w:cs="Times New Roman"/>
          <w:szCs w:val="24"/>
        </w:rPr>
        <w:t xml:space="preserve">οκτακόσια ογδόντα έξι άτομα. Στην ερώτηση γράφουμε για χίλια άτομα, γιατί είχε κατατεθεί σε αρχικό στάδιο.  </w:t>
      </w:r>
    </w:p>
    <w:p w14:paraId="536AF6D6" w14:textId="77777777" w:rsidR="007963B4" w:rsidRDefault="00516990">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Τα προβλήματα είναι πολύ σοβαρά, κύριε Υπουργέ. Κατ’ αρχάς, δεν υπάρχουν διερμηνείς για να υπάρχει η στοιχειώδης επικοινωνία των προσφύγων με το πρ</w:t>
      </w:r>
      <w:r>
        <w:rPr>
          <w:rFonts w:eastAsia="UB-Helvetica" w:cs="Times New Roman"/>
          <w:szCs w:val="24"/>
        </w:rPr>
        <w:t xml:space="preserve">οσωπικό που είναι εκεί, με τους γιατρούς και με οποιονδήποτε άλλον παρέχει υπηρεσίες. </w:t>
      </w:r>
    </w:p>
    <w:p w14:paraId="536AF6D7" w14:textId="77777777" w:rsidR="007963B4" w:rsidRDefault="00516990">
      <w:pPr>
        <w:tabs>
          <w:tab w:val="left" w:pos="2096"/>
        </w:tabs>
        <w:spacing w:after="0" w:line="600" w:lineRule="auto"/>
        <w:ind w:firstLine="720"/>
        <w:jc w:val="both"/>
        <w:rPr>
          <w:rFonts w:eastAsia="UB-Helvetica" w:cs="Times New Roman"/>
          <w:szCs w:val="24"/>
        </w:rPr>
      </w:pPr>
      <w:r>
        <w:rPr>
          <w:rFonts w:eastAsia="UB-Helvetica" w:cs="Times New Roman"/>
          <w:szCs w:val="24"/>
        </w:rPr>
        <w:t>Στο ιατρείο υπάρχουν ελλείψεις. Βεβαίως έχει πάει ο Ερυθρός Σταυρός και είναι εκεί, αλλά οι δομές του Υπουργείου Υγείας δεν έχουν μια τέτοια υπηρεσία που να είναι στον χ</w:t>
      </w:r>
      <w:r>
        <w:rPr>
          <w:rFonts w:eastAsia="UB-Helvetica" w:cs="Times New Roman"/>
          <w:szCs w:val="24"/>
        </w:rPr>
        <w:t xml:space="preserve">ώρο του Σκαραμαγκά και να προσφέρει αυτό που πρέπει στα παιδιά, στις γυναίκες, στους άντρες και γενικά </w:t>
      </w:r>
      <w:r>
        <w:rPr>
          <w:rFonts w:eastAsia="UB-Helvetica" w:cs="Times New Roman"/>
          <w:szCs w:val="24"/>
        </w:rPr>
        <w:t xml:space="preserve">στους </w:t>
      </w:r>
      <w:r>
        <w:rPr>
          <w:rFonts w:eastAsia="UB-Helvetica" w:cs="Times New Roman"/>
          <w:szCs w:val="24"/>
        </w:rPr>
        <w:t xml:space="preserve">πρόσφυγες της περιοχής. </w:t>
      </w:r>
    </w:p>
    <w:p w14:paraId="536AF6D8" w14:textId="77777777" w:rsidR="007963B4" w:rsidRDefault="00516990">
      <w:pPr>
        <w:tabs>
          <w:tab w:val="left" w:pos="2096"/>
        </w:tabs>
        <w:spacing w:after="0" w:line="600" w:lineRule="auto"/>
        <w:ind w:firstLine="720"/>
        <w:jc w:val="both"/>
        <w:rPr>
          <w:rFonts w:eastAsia="UB-Helvetica" w:cs="Times New Roman"/>
          <w:szCs w:val="24"/>
        </w:rPr>
      </w:pPr>
      <w:r>
        <w:rPr>
          <w:rFonts w:eastAsia="UB-Helvetica" w:cs="Times New Roman"/>
          <w:szCs w:val="24"/>
        </w:rPr>
        <w:t>Ο χώρος βρίσκεται σε μ</w:t>
      </w:r>
      <w:r>
        <w:rPr>
          <w:rFonts w:eastAsia="UB-Helvetica" w:cs="Times New Roman"/>
          <w:szCs w:val="24"/>
        </w:rPr>
        <w:t>ί</w:t>
      </w:r>
      <w:r>
        <w:rPr>
          <w:rFonts w:eastAsia="UB-Helvetica" w:cs="Times New Roman"/>
          <w:szCs w:val="24"/>
        </w:rPr>
        <w:t xml:space="preserve">α περιοχή που είναι εκτεθειμένη σε καιρικές συνθήκες χωρίς κανένα σημείο σκίασης, όπως ξέρετε πάρα </w:t>
      </w:r>
      <w:r>
        <w:rPr>
          <w:rFonts w:eastAsia="UB-Helvetica" w:cs="Times New Roman"/>
          <w:szCs w:val="24"/>
        </w:rPr>
        <w:t xml:space="preserve">πολύ καλά, κύριε Υπουργέ.  </w:t>
      </w:r>
    </w:p>
    <w:p w14:paraId="536AF6D9" w14:textId="77777777" w:rsidR="007963B4" w:rsidRDefault="00516990">
      <w:pPr>
        <w:tabs>
          <w:tab w:val="left" w:pos="2096"/>
        </w:tabs>
        <w:spacing w:after="0" w:line="600" w:lineRule="auto"/>
        <w:ind w:firstLine="720"/>
        <w:jc w:val="both"/>
        <w:rPr>
          <w:rFonts w:eastAsia="UB-Helvetica" w:cs="Times New Roman"/>
          <w:szCs w:val="24"/>
        </w:rPr>
      </w:pPr>
      <w:r>
        <w:rPr>
          <w:rFonts w:eastAsia="UB-Helvetica" w:cs="Times New Roman"/>
          <w:szCs w:val="24"/>
        </w:rPr>
        <w:t>Επίσης, το θέμα της μεταφοράς σε άλλη πόλη που θα έχει αγορά είναι πολύ σημαντικό. Και αυτό είναι πολύ δύσκολο να γίνει, διότι δεν υπάρχουν λεωφορεία που να μπορούν να μεταφέρουν τους πρόσφυγες –δωρεάν, λέμε εμείς- για να αντιμε</w:t>
      </w:r>
      <w:r>
        <w:rPr>
          <w:rFonts w:eastAsia="UB-Helvetica" w:cs="Times New Roman"/>
          <w:szCs w:val="24"/>
        </w:rPr>
        <w:t xml:space="preserve">τωπίσουν αυτές τις ανάγκες. </w:t>
      </w:r>
    </w:p>
    <w:p w14:paraId="536AF6DA" w14:textId="77777777" w:rsidR="007963B4" w:rsidRDefault="00516990">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Εμείς σας ρωτάμε, κύριε Υπουργέ, τι θα κάνετε έτσι ώστε πράγματι να εξασφαλιστούν στον χώρο συνθήκες υγιεινής τέτοιες</w:t>
      </w:r>
      <w:r>
        <w:rPr>
          <w:rFonts w:eastAsia="UB-Helvetica" w:cs="Times New Roman"/>
          <w:szCs w:val="24"/>
        </w:rPr>
        <w:t>,</w:t>
      </w:r>
      <w:r>
        <w:rPr>
          <w:rFonts w:eastAsia="UB-Helvetica" w:cs="Times New Roman"/>
          <w:szCs w:val="24"/>
        </w:rPr>
        <w:t xml:space="preserve"> που να διασφαλίζουν την υγεία των προσφύγων και τη δωρεάν σίτισή τους, χωρίς εμπλοκή των ΜΚΟ. Θα πω βέβαια σ</w:t>
      </w:r>
      <w:r>
        <w:rPr>
          <w:rFonts w:eastAsia="UB-Helvetica" w:cs="Times New Roman"/>
          <w:szCs w:val="24"/>
        </w:rPr>
        <w:t xml:space="preserve">τη δευτερολογία μου τι γίνεται με αυτό το θέμα. Τα πράγματα είναι πολύ δύσκολα και χρειάζεται άμεση παρέμβαση του Υπουργείου. </w:t>
      </w:r>
    </w:p>
    <w:p w14:paraId="536AF6DB" w14:textId="77777777" w:rsidR="007963B4" w:rsidRDefault="00516990">
      <w:pPr>
        <w:tabs>
          <w:tab w:val="left" w:pos="2096"/>
        </w:tabs>
        <w:spacing w:after="0" w:line="600" w:lineRule="auto"/>
        <w:ind w:firstLine="720"/>
        <w:jc w:val="both"/>
        <w:rPr>
          <w:rFonts w:eastAsia="UB-Helvetica" w:cs="Times New Roman"/>
          <w:szCs w:val="24"/>
        </w:rPr>
      </w:pPr>
      <w:r>
        <w:rPr>
          <w:rFonts w:eastAsia="UB-Helvetica" w:cs="Times New Roman"/>
          <w:szCs w:val="24"/>
        </w:rPr>
        <w:t>Επίσης, τι θα κάνετε για όλα τα υπόλοιπα που αναφέρουμε στην ερώτηση, προκειμένου πράγματι όσο μείνουν στην Ελλάδα αυτοί οι άνθρω</w:t>
      </w:r>
      <w:r>
        <w:rPr>
          <w:rFonts w:eastAsia="UB-Helvetica" w:cs="Times New Roman"/>
          <w:szCs w:val="24"/>
        </w:rPr>
        <w:t xml:space="preserve">ποι να την θυμούνται σαν μια χώρα φιλόξενη, η οποία έλαβε όλα τα μέτρα για να αντιμετωπίσουν συνθήκες διαβίωσης αξιοπρεπείς, χωρίς πολλά προβλήματα.   </w:t>
      </w:r>
    </w:p>
    <w:p w14:paraId="536AF6DC" w14:textId="77777777" w:rsidR="007963B4" w:rsidRDefault="00516990">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Ευχαριστώ. </w:t>
      </w:r>
    </w:p>
    <w:p w14:paraId="536AF6DD" w14:textId="77777777" w:rsidR="007963B4" w:rsidRDefault="00516990">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Κύριε Υπουργέ, έχετε τον λόγο. </w:t>
      </w:r>
    </w:p>
    <w:p w14:paraId="536AF6DE" w14:textId="77777777" w:rsidR="007963B4" w:rsidRDefault="00516990">
      <w:pPr>
        <w:tabs>
          <w:tab w:val="left" w:pos="2096"/>
        </w:tabs>
        <w:spacing w:after="0" w:line="600" w:lineRule="auto"/>
        <w:ind w:firstLine="720"/>
        <w:jc w:val="both"/>
        <w:rPr>
          <w:rFonts w:eastAsia="UB-Helvetica" w:cs="Times New Roman"/>
          <w:szCs w:val="24"/>
        </w:rPr>
      </w:pPr>
      <w:r>
        <w:rPr>
          <w:rFonts w:eastAsia="UB-Helvetica" w:cs="Times New Roman"/>
          <w:b/>
          <w:szCs w:val="24"/>
        </w:rPr>
        <w:t xml:space="preserve">ΙΩΑΝΝΗΣ ΜΟΥΖΑΛΑΣ (Αναπληρωτής Υπουργός Εσωτερικών και Διοικητικής Ανασυγκρότησης): </w:t>
      </w:r>
      <w:r>
        <w:rPr>
          <w:rFonts w:eastAsia="UB-Helvetica" w:cs="Times New Roman"/>
          <w:szCs w:val="24"/>
        </w:rPr>
        <w:t xml:space="preserve">Κύριε Πρόεδρε, κύριοι Βουλευτές, κύριε </w:t>
      </w:r>
      <w:proofErr w:type="spellStart"/>
      <w:r>
        <w:rPr>
          <w:rFonts w:eastAsia="UB-Helvetica" w:cs="Times New Roman"/>
          <w:szCs w:val="24"/>
        </w:rPr>
        <w:t>Κατσώτα</w:t>
      </w:r>
      <w:proofErr w:type="spellEnd"/>
      <w:r>
        <w:rPr>
          <w:rFonts w:eastAsia="UB-Helvetica" w:cs="Times New Roman"/>
          <w:szCs w:val="24"/>
        </w:rPr>
        <w:t xml:space="preserve">. </w:t>
      </w:r>
    </w:p>
    <w:p w14:paraId="536AF6DF" w14:textId="77777777" w:rsidR="007963B4" w:rsidRDefault="00516990">
      <w:pPr>
        <w:tabs>
          <w:tab w:val="left" w:pos="2096"/>
        </w:tabs>
        <w:spacing w:after="0" w:line="600" w:lineRule="auto"/>
        <w:ind w:firstLine="720"/>
        <w:jc w:val="both"/>
        <w:rPr>
          <w:rFonts w:eastAsia="UB-Helvetica" w:cs="Times New Roman"/>
          <w:szCs w:val="24"/>
        </w:rPr>
      </w:pPr>
      <w:r>
        <w:rPr>
          <w:rFonts w:eastAsia="UB-Helvetica" w:cs="Times New Roman"/>
          <w:b/>
          <w:szCs w:val="24"/>
        </w:rPr>
        <w:t>ΧΡΗΣΤΟΣ ΚΑΤΣΩΤΗΣ:</w:t>
      </w:r>
      <w:r>
        <w:rPr>
          <w:rFonts w:eastAsia="UB-Helvetica" w:cs="Times New Roman"/>
          <w:szCs w:val="24"/>
        </w:rPr>
        <w:t xml:space="preserve"> </w:t>
      </w:r>
      <w:proofErr w:type="spellStart"/>
      <w:r>
        <w:rPr>
          <w:rFonts w:eastAsia="UB-Helvetica" w:cs="Times New Roman"/>
          <w:szCs w:val="24"/>
        </w:rPr>
        <w:t>Κατσώτης</w:t>
      </w:r>
      <w:proofErr w:type="spellEnd"/>
      <w:r>
        <w:rPr>
          <w:rFonts w:eastAsia="UB-Helvetica" w:cs="Times New Roman"/>
          <w:szCs w:val="24"/>
        </w:rPr>
        <w:t xml:space="preserve">, κύριε Υπουργέ. Ο Παυσανίας </w:t>
      </w:r>
      <w:proofErr w:type="spellStart"/>
      <w:r>
        <w:rPr>
          <w:rFonts w:eastAsia="UB-Helvetica" w:cs="Times New Roman"/>
          <w:szCs w:val="24"/>
        </w:rPr>
        <w:t>Κατσώτας</w:t>
      </w:r>
      <w:proofErr w:type="spellEnd"/>
      <w:r>
        <w:rPr>
          <w:rFonts w:eastAsia="UB-Helvetica" w:cs="Times New Roman"/>
          <w:szCs w:val="24"/>
        </w:rPr>
        <w:t xml:space="preserve"> ήταν παλιά Υπουργός. </w:t>
      </w:r>
    </w:p>
    <w:p w14:paraId="536AF6E0" w14:textId="77777777" w:rsidR="007963B4" w:rsidRDefault="00516990">
      <w:pPr>
        <w:tabs>
          <w:tab w:val="left" w:pos="2096"/>
        </w:tabs>
        <w:spacing w:after="0" w:line="600" w:lineRule="auto"/>
        <w:ind w:firstLine="720"/>
        <w:jc w:val="both"/>
        <w:rPr>
          <w:rFonts w:eastAsia="UB-Helvetica" w:cs="Times New Roman"/>
          <w:szCs w:val="24"/>
        </w:rPr>
      </w:pPr>
      <w:r>
        <w:rPr>
          <w:rFonts w:eastAsia="UB-Helvetica" w:cs="Times New Roman"/>
          <w:b/>
          <w:szCs w:val="24"/>
        </w:rPr>
        <w:lastRenderedPageBreak/>
        <w:t>ΙΩΑΝΝΗΣ ΜΟΥΖΑΛΑΣ (Αναπληρωτής Υπουργός</w:t>
      </w:r>
      <w:r>
        <w:rPr>
          <w:rFonts w:eastAsia="UB-Helvetica" w:cs="Times New Roman"/>
          <w:b/>
          <w:szCs w:val="24"/>
        </w:rPr>
        <w:t xml:space="preserve"> Εσωτερικών και Διοικητικής Ανασυγκρότησης): </w:t>
      </w:r>
      <w:r>
        <w:rPr>
          <w:rFonts w:eastAsia="UB-Helvetica" w:cs="Times New Roman"/>
          <w:szCs w:val="24"/>
        </w:rPr>
        <w:t>Να με συγχωρέσετε, λοιπόν</w:t>
      </w:r>
      <w:r>
        <w:rPr>
          <w:rFonts w:eastAsia="UB-Helvetica" w:cs="Times New Roman"/>
          <w:szCs w:val="24"/>
        </w:rPr>
        <w:t>.</w:t>
      </w:r>
      <w:r>
        <w:rPr>
          <w:rFonts w:eastAsia="UB-Helvetica" w:cs="Times New Roman"/>
          <w:szCs w:val="24"/>
        </w:rPr>
        <w:t xml:space="preserve"> </w:t>
      </w:r>
    </w:p>
    <w:p w14:paraId="536AF6E1" w14:textId="77777777" w:rsidR="007963B4" w:rsidRDefault="00516990">
      <w:pPr>
        <w:tabs>
          <w:tab w:val="left" w:pos="2096"/>
        </w:tabs>
        <w:spacing w:after="0" w:line="600" w:lineRule="auto"/>
        <w:ind w:firstLine="720"/>
        <w:jc w:val="both"/>
        <w:rPr>
          <w:rFonts w:eastAsia="UB-Helvetica" w:cs="Times New Roman"/>
          <w:szCs w:val="24"/>
        </w:rPr>
      </w:pPr>
      <w:r>
        <w:rPr>
          <w:rFonts w:eastAsia="UB-Helvetica" w:cs="Times New Roman"/>
          <w:szCs w:val="24"/>
        </w:rPr>
        <w:t>Η επίκαιρη ερώτηση που κάνετε</w:t>
      </w:r>
      <w:r>
        <w:rPr>
          <w:rFonts w:eastAsia="UB-Helvetica" w:cs="Times New Roman"/>
          <w:szCs w:val="24"/>
        </w:rPr>
        <w:t>,</w:t>
      </w:r>
      <w:r>
        <w:rPr>
          <w:rFonts w:eastAsia="UB-Helvetica" w:cs="Times New Roman"/>
          <w:szCs w:val="24"/>
        </w:rPr>
        <w:t xml:space="preserve"> είναι μια ερώτηση η οποία θα επαναληφθεί το επόμενο διάστημα. Βρισκόμαστε στη συγκεκριμένη κατάσταση με εξήντα χιλιάδες πενήντα πέντε περίπου εγκλωβισμέ</w:t>
      </w:r>
      <w:r>
        <w:rPr>
          <w:rFonts w:eastAsia="UB-Helvetica" w:cs="Times New Roman"/>
          <w:szCs w:val="24"/>
        </w:rPr>
        <w:t>νους στην πατρίδα μας μετά το κλείσιμο των συνόρων και αυτή είναι μια οξεία κατάσταση.</w:t>
      </w:r>
    </w:p>
    <w:p w14:paraId="536AF6E2" w14:textId="77777777" w:rsidR="007963B4" w:rsidRDefault="00516990">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Θα ήθελα να σας πω, για να έχουμε ένα μέτρο σύγκρισης, ότι εξήντα χιλιάδες άνθρωποι σε ένα μήνα στην Ελλάδα είναι σαν να πήγαν στη Γερμανία πεντακόσιες ογδόντα χιλιάδες </w:t>
      </w:r>
      <w:r>
        <w:rPr>
          <w:rFonts w:eastAsia="UB-Helvetica" w:cs="Times New Roman"/>
          <w:szCs w:val="24"/>
        </w:rPr>
        <w:t xml:space="preserve">άνθρωποι σε έναν μήνα, τηρουμένων των αναλογιών πληθυσμού, εδάφους και οικονομίας. </w:t>
      </w:r>
    </w:p>
    <w:p w14:paraId="536AF6E3" w14:textId="77777777" w:rsidR="007963B4" w:rsidRDefault="00516990">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Προσπαθούμε να διασώσουμε την αξιοπρέπεια της χώρας και την αξιοπρέπεια αυτών των δυστυχισμένων ανθρώπων. Σε αυτά τα πλαίσια λειτουργεί ο Σκαραμαγκάς. </w:t>
      </w:r>
    </w:p>
    <w:p w14:paraId="536AF6E4" w14:textId="77777777" w:rsidR="007963B4" w:rsidRDefault="00516990">
      <w:pPr>
        <w:tabs>
          <w:tab w:val="left" w:pos="2096"/>
        </w:tabs>
        <w:spacing w:after="0" w:line="600" w:lineRule="auto"/>
        <w:ind w:firstLine="720"/>
        <w:jc w:val="both"/>
        <w:rPr>
          <w:rFonts w:eastAsia="UB-Helvetica" w:cs="Times New Roman"/>
          <w:szCs w:val="24"/>
        </w:rPr>
      </w:pPr>
      <w:r>
        <w:rPr>
          <w:rFonts w:eastAsia="UB-Helvetica" w:cs="Times New Roman"/>
          <w:szCs w:val="24"/>
        </w:rPr>
        <w:t>Θα είχατε δίκιο –για</w:t>
      </w:r>
      <w:r>
        <w:rPr>
          <w:rFonts w:eastAsia="UB-Helvetica" w:cs="Times New Roman"/>
          <w:szCs w:val="24"/>
        </w:rPr>
        <w:t xml:space="preserve">τί πρέπει να συγκρίνουμε τις καταστάσεις- εάν συγκρίνατε τον Σκαραμαγκά με το πώς θα έπρεπε να είναι ένα τέτοιο κέντρο, μέσα στο κενό όμως. </w:t>
      </w:r>
    </w:p>
    <w:p w14:paraId="536AF6E5" w14:textId="77777777" w:rsidR="007963B4" w:rsidRDefault="00516990">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Αυτή</w:t>
      </w:r>
      <w:r>
        <w:rPr>
          <w:rFonts w:eastAsia="UB-Helvetica" w:cs="Times New Roman"/>
          <w:szCs w:val="24"/>
        </w:rPr>
        <w:t>ν</w:t>
      </w:r>
      <w:r>
        <w:rPr>
          <w:rFonts w:eastAsia="UB-Helvetica" w:cs="Times New Roman"/>
          <w:szCs w:val="24"/>
        </w:rPr>
        <w:t xml:space="preserve"> τη στιγμή ο Σκαραμαγκάς είναι ένα καλό κέντρο. Έχουμε και χειρότερα, κύριε Βουλευτά, και προσπαθούμε κάθε μέρ</w:t>
      </w:r>
      <w:r>
        <w:rPr>
          <w:rFonts w:eastAsia="UB-Helvetica" w:cs="Times New Roman"/>
          <w:szCs w:val="24"/>
        </w:rPr>
        <w:t xml:space="preserve">α πολύ σκληρά να τα κάνουμε καλύτερα. </w:t>
      </w:r>
    </w:p>
    <w:p w14:paraId="536AF6E6" w14:textId="77777777" w:rsidR="007963B4" w:rsidRDefault="00516990">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Σκαραμαγκάς έγινε για να λυθεί το πρόβλημα του Πειραιά και του Ελληνικού και θα φτιαχτεί και άλλο τέτοιο κέντρο, όχι στον Σκαραμαγκά. </w:t>
      </w:r>
    </w:p>
    <w:p w14:paraId="536AF6E7" w14:textId="77777777" w:rsidR="007963B4" w:rsidRDefault="00516990">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Σκαραμαγκάς πληροί τις βασικές προϋποθέσεις με βάση τους διεθνείς κανονισμούς.</w:t>
      </w:r>
      <w:r>
        <w:rPr>
          <w:rFonts w:eastAsia="Times New Roman" w:cs="Times New Roman"/>
          <w:szCs w:val="24"/>
        </w:rPr>
        <w:t xml:space="preserve"> Αυτό δεν σημαίνει ότι δεν έχετε δίκιο και ότι δεν πρέπει σαφώς να γίνει καλύτερο. Έχει σπιτάκια, έχει όντως τρεις χιλιάδες ανθρώπους, έχει ιατρεία, έχει γιατρούς από το </w:t>
      </w:r>
      <w:r>
        <w:rPr>
          <w:rFonts w:eastAsia="Times New Roman" w:cs="Times New Roman"/>
          <w:szCs w:val="24"/>
        </w:rPr>
        <w:t>ν</w:t>
      </w:r>
      <w:r>
        <w:rPr>
          <w:rFonts w:eastAsia="Times New Roman" w:cs="Times New Roman"/>
          <w:szCs w:val="24"/>
        </w:rPr>
        <w:t>αυτικό, έχει γιατρούς από τον Ερυθρό Σταυρό, έχει δωρεάν σίτιση η οποία παρέχεται από</w:t>
      </w:r>
      <w:r>
        <w:rPr>
          <w:rFonts w:eastAsia="Times New Roman" w:cs="Times New Roman"/>
          <w:szCs w:val="24"/>
        </w:rPr>
        <w:t xml:space="preserve"> το κράτος, από τον </w:t>
      </w:r>
      <w:r>
        <w:rPr>
          <w:rFonts w:eastAsia="Times New Roman" w:cs="Times New Roman"/>
          <w:szCs w:val="24"/>
        </w:rPr>
        <w:t>σ</w:t>
      </w:r>
      <w:r>
        <w:rPr>
          <w:rFonts w:eastAsia="Times New Roman" w:cs="Times New Roman"/>
          <w:szCs w:val="24"/>
        </w:rPr>
        <w:t>τρατό. Μπορεί να μην έχει τεράστιο συγκοινωνιακό δίκτυο, αλλά έχει εύκολη πρόσβαση στο συγκοινωνιακό δίκτυο. Υπάρχουν άλλα κέντρα, στα οποία αρκετά από αυτά τα πράγματα λείπουν. Σας βεβαιώνω ότι η προσπάθειά μας είναι να καλύπτονται αυ</w:t>
      </w:r>
      <w:r>
        <w:rPr>
          <w:rFonts w:eastAsia="Times New Roman" w:cs="Times New Roman"/>
          <w:szCs w:val="24"/>
        </w:rPr>
        <w:t xml:space="preserve">τές οι ανάγκες όλο και περισσότερο. </w:t>
      </w:r>
    </w:p>
    <w:p w14:paraId="536AF6E8" w14:textId="77777777" w:rsidR="007963B4" w:rsidRDefault="00516990">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Θα πρέπει, όμως, κανείς, όταν κάνει μία κριτική –θεμιτή όπως η δική σας- σε αυτά τα πράγματα, να λαμβάνει πάντα υπ’ </w:t>
      </w:r>
      <w:proofErr w:type="spellStart"/>
      <w:r>
        <w:rPr>
          <w:rFonts w:eastAsia="Times New Roman" w:cs="Times New Roman"/>
          <w:szCs w:val="24"/>
        </w:rPr>
        <w:t>όψιν</w:t>
      </w:r>
      <w:proofErr w:type="spellEnd"/>
      <w:r>
        <w:rPr>
          <w:rFonts w:eastAsia="Times New Roman" w:cs="Times New Roman"/>
          <w:szCs w:val="24"/>
        </w:rPr>
        <w:t xml:space="preserve"> του το μικρό χρονικό διάστημα στο οποίο πρέπει να ανταποκριθούμε και τον μεγάλο αριθμό που πρέπει </w:t>
      </w:r>
      <w:r>
        <w:rPr>
          <w:rFonts w:eastAsia="Times New Roman" w:cs="Times New Roman"/>
          <w:szCs w:val="24"/>
        </w:rPr>
        <w:t xml:space="preserve">να ικανοποιήσουμε. </w:t>
      </w:r>
    </w:p>
    <w:p w14:paraId="536AF6E9" w14:textId="77777777" w:rsidR="007963B4" w:rsidRDefault="00516990">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σας πω για τις ΜΚΟ. Θα δώσουμε ρόλο στις ΜΚΟ. Τα λεφτά που πήραν οι ΜΚΟ για τη χώρα </w:t>
      </w:r>
      <w:r>
        <w:rPr>
          <w:rFonts w:eastAsia="Times New Roman" w:cs="Times New Roman"/>
          <w:szCs w:val="24"/>
        </w:rPr>
        <w:t>μας,</w:t>
      </w:r>
      <w:r>
        <w:rPr>
          <w:rFonts w:eastAsia="Times New Roman" w:cs="Times New Roman"/>
          <w:szCs w:val="24"/>
        </w:rPr>
        <w:t xml:space="preserve"> πρέπει να αξιοποιηθούν</w:t>
      </w:r>
      <w:r>
        <w:rPr>
          <w:rFonts w:eastAsia="Times New Roman" w:cs="Times New Roman"/>
          <w:szCs w:val="24"/>
        </w:rPr>
        <w:t xml:space="preserve"> σωστά</w:t>
      </w:r>
      <w:r>
        <w:rPr>
          <w:rFonts w:eastAsia="Times New Roman" w:cs="Times New Roman"/>
          <w:szCs w:val="24"/>
        </w:rPr>
        <w:t>. Επομένως νομίζω ότι οι επόμενες επίκαιρες ερωτήσεις</w:t>
      </w:r>
      <w:r>
        <w:rPr>
          <w:rFonts w:eastAsia="Times New Roman" w:cs="Times New Roman"/>
          <w:szCs w:val="24"/>
        </w:rPr>
        <w:t>,</w:t>
      </w:r>
      <w:r>
        <w:rPr>
          <w:rFonts w:eastAsia="Times New Roman" w:cs="Times New Roman"/>
          <w:szCs w:val="24"/>
        </w:rPr>
        <w:t xml:space="preserve"> που θα γίνονται γι</w:t>
      </w:r>
      <w:r>
        <w:rPr>
          <w:rFonts w:eastAsia="Times New Roman" w:cs="Times New Roman"/>
          <w:szCs w:val="24"/>
        </w:rPr>
        <w:t>α</w:t>
      </w:r>
      <w:r>
        <w:rPr>
          <w:rFonts w:eastAsia="Times New Roman" w:cs="Times New Roman"/>
          <w:szCs w:val="24"/>
        </w:rPr>
        <w:t xml:space="preserve"> το ζήτημα </w:t>
      </w:r>
      <w:r>
        <w:rPr>
          <w:rFonts w:eastAsia="Times New Roman" w:cs="Times New Roman"/>
          <w:szCs w:val="24"/>
        </w:rPr>
        <w:t xml:space="preserve">αυτό, </w:t>
      </w:r>
      <w:r>
        <w:rPr>
          <w:rFonts w:eastAsia="Times New Roman" w:cs="Times New Roman"/>
          <w:szCs w:val="24"/>
        </w:rPr>
        <w:t xml:space="preserve">δεν θα πρέπει να αφορούν </w:t>
      </w:r>
      <w:r>
        <w:rPr>
          <w:rFonts w:eastAsia="Times New Roman" w:cs="Times New Roman"/>
          <w:szCs w:val="24"/>
        </w:rPr>
        <w:t>το αν οι ΜΚΟ θα εμπλακούν ή όχι. Αυτό θα γίνει. Έχουν πάρει περίπου 100 εκατομμύρια ευρώ για τη χώρα μας. Όμως θα πρέπει δικαίως να απασχολήσει τη Βουλή και να υπάρξουν συνεχείς επίκαιρες ερωτήσεις, ώστε και εμείς να δραστηριοποιηθούμε πιο πολύ για τον έλε</w:t>
      </w:r>
      <w:r>
        <w:rPr>
          <w:rFonts w:eastAsia="Times New Roman" w:cs="Times New Roman"/>
          <w:szCs w:val="24"/>
        </w:rPr>
        <w:t xml:space="preserve">γχο, για το τι γίνεται, για το αν αυτά τα λεφτά πηγαίνουν εκεί που πρέπει να πάνε ή γίνεται ένα πάρτι ανάμεσά τους. </w:t>
      </w:r>
    </w:p>
    <w:p w14:paraId="536AF6EA" w14:textId="77777777" w:rsidR="007963B4" w:rsidRDefault="00516990">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Κύριε Βουλευτά, δεν αμφισβητώ την καλή πρόθεση της επίκαιρης ερώτησής σας. Φαίνεται και από τη διατύπωση. Έχετε, όμως, ειδικά εσείς του Κομ</w:t>
      </w:r>
      <w:r>
        <w:rPr>
          <w:rFonts w:eastAsia="Times New Roman" w:cs="Times New Roman"/>
          <w:szCs w:val="24"/>
        </w:rPr>
        <w:t>μουνιστικού Κόμματος Ελλάδας, επιστημονικά εργαλεία με τα οποία κάνετε τις αναλύσεις σας. Εάν ανατρέξετε στην ιστορία, θα δείτε ότι πάντοτε –μα, πάντοτε!- σε αυτού του είδους τις κρίσεις οι αρχικές αντιμετωπίσεις είναι πολύ χειρότερες από αυτές που εμείς π</w:t>
      </w:r>
      <w:r>
        <w:rPr>
          <w:rFonts w:eastAsia="Times New Roman" w:cs="Times New Roman"/>
          <w:szCs w:val="24"/>
        </w:rPr>
        <w:t xml:space="preserve">ροσπαθούμε να κάνουμε. </w:t>
      </w:r>
    </w:p>
    <w:p w14:paraId="536AF6EB" w14:textId="77777777" w:rsidR="007963B4" w:rsidRDefault="00516990">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ήθελα να σας πω ότι πιστεύω πως μέχρι τα μέσα Ιουνίου θα έχει διευθετηθεί η πρώτη προσωρινή εγκατάσταση του προσφυγικού-μεταναστευτικού πληθυσμού σε σχετικά αξιοπρεπείς συνθήκες. </w:t>
      </w:r>
    </w:p>
    <w:p w14:paraId="536AF6EC" w14:textId="77777777" w:rsidR="007963B4" w:rsidRDefault="00516990">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δεύτερο σχέδιο είναι, αφού πάρει μορφή το χάος</w:t>
      </w:r>
      <w:r>
        <w:rPr>
          <w:rFonts w:eastAsia="Times New Roman" w:cs="Times New Roman"/>
          <w:szCs w:val="24"/>
        </w:rPr>
        <w:t xml:space="preserve"> -όπως σας είπα- να δούμε πώς αυτές οι συνθήκες θα συγκεκριμενοποιηθούν και θα γίνουν καλύτερες, ώστε όσοι δικαιούνται να φύγουν, να φύγουν, όσοι είναι να μείνουν, να μείνουν. </w:t>
      </w:r>
    </w:p>
    <w:p w14:paraId="536AF6ED" w14:textId="77777777" w:rsidR="007963B4" w:rsidRDefault="00516990">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36AF6EE" w14:textId="77777777" w:rsidR="007963B4" w:rsidRDefault="00516990">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Ευχαριστώ και εγώ. </w:t>
      </w:r>
    </w:p>
    <w:p w14:paraId="536AF6EF" w14:textId="77777777" w:rsidR="007963B4" w:rsidRDefault="00516990">
      <w:pPr>
        <w:spacing w:line="600" w:lineRule="auto"/>
        <w:ind w:firstLine="720"/>
        <w:jc w:val="both"/>
        <w:rPr>
          <w:rFonts w:eastAsia="Times New Roman"/>
          <w:szCs w:val="24"/>
        </w:rPr>
      </w:pPr>
      <w:r>
        <w:rPr>
          <w:rFonts w:eastAsia="Times New Roman"/>
          <w:szCs w:val="24"/>
        </w:rPr>
        <w:t>Ορίστε,</w:t>
      </w:r>
      <w:r>
        <w:rPr>
          <w:rFonts w:eastAsia="Times New Roman"/>
          <w:szCs w:val="24"/>
        </w:rPr>
        <w:t xml:space="preserve"> κύριε </w:t>
      </w:r>
      <w:proofErr w:type="spellStart"/>
      <w:r>
        <w:rPr>
          <w:rFonts w:eastAsia="Times New Roman"/>
          <w:szCs w:val="24"/>
        </w:rPr>
        <w:t>Κατσώτη</w:t>
      </w:r>
      <w:proofErr w:type="spellEnd"/>
      <w:r>
        <w:rPr>
          <w:rFonts w:eastAsia="Times New Roman"/>
          <w:szCs w:val="24"/>
        </w:rPr>
        <w:t xml:space="preserve">, έχετε τον λόγο για τη δευτερολογία σας. </w:t>
      </w:r>
    </w:p>
    <w:p w14:paraId="536AF6F0" w14:textId="77777777" w:rsidR="007963B4" w:rsidRDefault="00516990">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Κύριε Υπουργέ, βεβαίως και ο Σκαραμαγκάς δεν είναι σαν το Ελληνικό ή σαν άλλες περιοχές. Θεωρούμε, όμως, ότι μπορούν να υπάρξουν παρεμβάσεις έτσι ώστε να βελτιωθούν οι συνθήκες διαβ</w:t>
      </w:r>
      <w:r>
        <w:rPr>
          <w:rFonts w:eastAsia="Times New Roman"/>
          <w:szCs w:val="24"/>
        </w:rPr>
        <w:t xml:space="preserve">ίωσης αυτών των κατατρεγμένων ανθρώπων. </w:t>
      </w:r>
    </w:p>
    <w:p w14:paraId="536AF6F1" w14:textId="77777777" w:rsidR="007963B4" w:rsidRDefault="00516990">
      <w:pPr>
        <w:spacing w:line="600" w:lineRule="auto"/>
        <w:ind w:firstLine="720"/>
        <w:jc w:val="both"/>
        <w:rPr>
          <w:rFonts w:eastAsia="Times New Roman"/>
          <w:szCs w:val="24"/>
        </w:rPr>
      </w:pPr>
      <w:r>
        <w:rPr>
          <w:rFonts w:eastAsia="Times New Roman"/>
          <w:szCs w:val="24"/>
        </w:rPr>
        <w:t>Το θέμα των ΜΚΟ που είπατε είναι πολύ σοβαρό. Στον Σκαραμαγκά –από ό,τι πληροφορούμαστε- αρχικά δεν υπήρχαν. Τώρα, όμως, υπάρχουν αρκετές ΜΚΟ οι οποίες δρουν. Είναι μία νορβηγική, μία ολλανδική, μία αμερικάνικη, μία</w:t>
      </w:r>
      <w:r>
        <w:rPr>
          <w:rFonts w:eastAsia="Times New Roman"/>
          <w:szCs w:val="24"/>
        </w:rPr>
        <w:t xml:space="preserve"> ελβετική, κάποιες άλλες που έχουν κάνει κάποιοι Έλληνες. Δεν είναι ότι διαχειρίζονται ανάγκες των προσφύγων. Ήδη τα μέλη τους συζητούν μαζί τους, τους δημιουργούν –αν θέλετε- την αίσθηση ότι αύριο θα φύγουν. Κάποιοι ετοιμάζονται να φύγουν την άλλη μέρα. Π</w:t>
      </w:r>
      <w:r>
        <w:rPr>
          <w:rFonts w:eastAsia="Times New Roman"/>
          <w:szCs w:val="24"/>
        </w:rPr>
        <w:t>αίρνουν χρή</w:t>
      </w:r>
      <w:r>
        <w:rPr>
          <w:rFonts w:eastAsia="Times New Roman"/>
          <w:szCs w:val="24"/>
        </w:rPr>
        <w:lastRenderedPageBreak/>
        <w:t>ματα από τους πρόσφυγες, για να φύγουν αεροπορικώς για την Ιταλία. Δημιουργείται μια τέτοια κατάσταση μέσα στους πρόσφυγες και μία ένταση συνολικά μέσα σε αυτόν τον χώρο από τέτοιους ανθρώπους που περιτριγυρίζουν το Κέντρο Φιλοξενίας, περίεργους</w:t>
      </w:r>
      <w:r>
        <w:rPr>
          <w:rFonts w:eastAsia="Times New Roman"/>
          <w:szCs w:val="24"/>
        </w:rPr>
        <w:t xml:space="preserve"> ανθρώπους που τους υπόσχονται διάφορα πράγματα. Έτσι, δημιουργούν αυτό το πρόβλημα. </w:t>
      </w:r>
    </w:p>
    <w:p w14:paraId="536AF6F2" w14:textId="77777777" w:rsidR="007963B4" w:rsidRDefault="00516990">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Υπάρχουν σοβαρά προβλήματα με την καθαριότητα, κύριε Υπουργέ. Γνωρίζετε πολύ καλά ότι ο Σκαραμαγκάς είναι πια μια πόλη των προσφύγων. Ο Δήμος Χαϊδαρίου, για παράδειγμα, δ</w:t>
      </w:r>
      <w:r>
        <w:rPr>
          <w:rFonts w:eastAsia="Times New Roman" w:cs="Times New Roman"/>
          <w:szCs w:val="24"/>
        </w:rPr>
        <w:t xml:space="preserve">εν έχει προσωπικό, δεν έχει μηχανήματα, για να μπορεί να ανταποκριθεί σε αυτό το καθήκον της καθαριότητας, που είναι πολύ σημαντικό για το Κέντρο. </w:t>
      </w:r>
    </w:p>
    <w:p w14:paraId="536AF6F3"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lastRenderedPageBreak/>
        <w:t>Η πολιτεία, το Υπουργείο Εσωτερικών</w:t>
      </w:r>
      <w:r>
        <w:rPr>
          <w:rFonts w:eastAsia="Times New Roman" w:cs="Times New Roman"/>
          <w:szCs w:val="24"/>
        </w:rPr>
        <w:t>,</w:t>
      </w:r>
      <w:r>
        <w:rPr>
          <w:rFonts w:eastAsia="Times New Roman" w:cs="Times New Roman"/>
          <w:szCs w:val="24"/>
        </w:rPr>
        <w:t xml:space="preserve"> μέχρι τώρα δεν έχει σκύψει να βοηθήσει τους δήμους της περιοχής, προκει</w:t>
      </w:r>
      <w:r>
        <w:rPr>
          <w:rFonts w:eastAsia="Times New Roman" w:cs="Times New Roman"/>
          <w:szCs w:val="24"/>
        </w:rPr>
        <w:t>μένου να ανταποκριθούν σε αυτό το καθήκον τους, να τους δώσει, δηλαδή, τη δυνατότητα να προσλάβουν προσωπικό. Πώς θα γίνει η καθαριότητα; Πρέπει να τους δώσει μηχανήματα, αυτοκίνητα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Πώς αλλιώς θα γίνει; Πώς θα ανταποκριθούν; </w:t>
      </w:r>
    </w:p>
    <w:p w14:paraId="536AF6F4"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Είναι τέτοια προβλή</w:t>
      </w:r>
      <w:r>
        <w:rPr>
          <w:rFonts w:eastAsia="Times New Roman" w:cs="Times New Roman"/>
          <w:szCs w:val="24"/>
        </w:rPr>
        <w:t>ματα που δεν μπορεί να μην τα παίρνει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η πολιτεία, η Κυβέρνηση, τα αρμόδια Υπουργεία. Εγώ δεν αναφέρομαι σε εσάς. Δεν περν</w:t>
      </w:r>
      <w:r>
        <w:rPr>
          <w:rFonts w:eastAsia="Times New Roman" w:cs="Times New Roman"/>
          <w:szCs w:val="24"/>
        </w:rPr>
        <w:t>ούν</w:t>
      </w:r>
      <w:r>
        <w:rPr>
          <w:rFonts w:eastAsia="Times New Roman" w:cs="Times New Roman"/>
          <w:szCs w:val="24"/>
        </w:rPr>
        <w:t xml:space="preserve"> μέσα από εσάς. Η ερώτηση απευθύνεται και στο Υπουργείο Εσωτερικών που έχει την ευθύνη της χρηματοδότησης των δήμων και της</w:t>
      </w:r>
      <w:r>
        <w:rPr>
          <w:rFonts w:eastAsia="Times New Roman" w:cs="Times New Roman"/>
          <w:szCs w:val="24"/>
        </w:rPr>
        <w:t xml:space="preserve"> αντιμετώπισης τέτοιων προβλημάτων, που είναι πολύ σημαντικά για να διασφαλιστεί η υγιεινή αυτών των ανθρώπων.</w:t>
      </w:r>
    </w:p>
    <w:p w14:paraId="536AF6F5"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Επίσης, κύριε Υπουργέ, λέτε ότι το επόμενο διάστημα θα διασφαλίσετε αξιοπρεπείς συνθήκες διαβίωσης για τους πρόσφυγες. Οι πρόσφυγες, όμως, δεν θέ</w:t>
      </w:r>
      <w:r>
        <w:rPr>
          <w:rFonts w:eastAsia="Times New Roman" w:cs="Times New Roman"/>
          <w:szCs w:val="24"/>
        </w:rPr>
        <w:t xml:space="preserve">λουν να μείνουν εδώ, κύριε Υπουργέ. Όσο </w:t>
      </w:r>
      <w:r>
        <w:rPr>
          <w:rFonts w:eastAsia="Times New Roman" w:cs="Times New Roman"/>
          <w:szCs w:val="24"/>
        </w:rPr>
        <w:lastRenderedPageBreak/>
        <w:t>βλέπουν τέτοιες υποδομές πιο μόνιμες, τόσο εξοργίζονται, γιατί θεωρούν ότι εδώ θα είναι εγκλωβισμένοι για πολύ καιρό, για πολλά χρόνια, και κάνουν απονενοημένες προσπάθειες, όπως προχθές στη Χίο, που κάποιοι κολύμπησ</w:t>
      </w:r>
      <w:r>
        <w:rPr>
          <w:rFonts w:eastAsia="Times New Roman" w:cs="Times New Roman"/>
          <w:szCs w:val="24"/>
        </w:rPr>
        <w:t>αν για να φύγουν για την Τουρκία, για να μην πάνε σε τέτοιες δομές στις οποίες θα είναι υπό κράτηση, δεν ξέρω για πόσο καιρό.</w:t>
      </w:r>
    </w:p>
    <w:p w14:paraId="536AF6F6"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Άρα το θέμα της Ευρωπαϊκής Ένωσης και των αποφάσεων</w:t>
      </w:r>
      <w:r>
        <w:rPr>
          <w:rFonts w:eastAsia="Times New Roman" w:cs="Times New Roman"/>
          <w:szCs w:val="24"/>
        </w:rPr>
        <w:t>,</w:t>
      </w:r>
      <w:r>
        <w:rPr>
          <w:rFonts w:eastAsia="Times New Roman" w:cs="Times New Roman"/>
          <w:szCs w:val="24"/>
        </w:rPr>
        <w:t xml:space="preserve"> είναι πολύ σημαντικό. Το κλείσιμο των συνόρων, η συμφωνία με την Τουρκία είναι ζητήματα που εν πάση </w:t>
      </w:r>
      <w:proofErr w:type="spellStart"/>
      <w:r>
        <w:rPr>
          <w:rFonts w:eastAsia="Times New Roman" w:cs="Times New Roman"/>
          <w:szCs w:val="24"/>
        </w:rPr>
        <w:t>περιπτώσει</w:t>
      </w:r>
      <w:proofErr w:type="spellEnd"/>
      <w:r>
        <w:rPr>
          <w:rFonts w:eastAsia="Times New Roman" w:cs="Times New Roman"/>
          <w:szCs w:val="24"/>
        </w:rPr>
        <w:t xml:space="preserve"> παίζουν σημαντικό ρόλο στην ψυχολογία αυτών των ανθρώπων, στην προοπτική τους, στο τι θα κάνουν, πού θα πάνε, πού θα ζήσουν τα επόμενα χρόνια. Ε</w:t>
      </w:r>
      <w:r>
        <w:rPr>
          <w:rFonts w:eastAsia="Times New Roman" w:cs="Times New Roman"/>
          <w:szCs w:val="24"/>
        </w:rPr>
        <w:t>ίναι πολύ σημαντικό γι’ αυτούς.</w:t>
      </w:r>
    </w:p>
    <w:p w14:paraId="536AF6F7"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Λέμε, λοιπόν, ότι η Κυβέρνηση δεν πρέπει να συμβιβαστεί. Αν συμβιβαστεί είναι σαν να συμμετέχει σε αυτόν τον εγκλωβισμό των προσφύγων εδώ στη χώρα μας, με ό,τι αυτό σημαίνει γι’ αυτούς, αλλά και για τους κατοίκους της χώρας </w:t>
      </w:r>
      <w:r>
        <w:rPr>
          <w:rFonts w:eastAsia="Times New Roman" w:cs="Times New Roman"/>
          <w:szCs w:val="24"/>
        </w:rPr>
        <w:t xml:space="preserve">μας που αντιμετωπίζουν τα προβλήματα αυτά, που προκαλούνται, αν </w:t>
      </w:r>
      <w:r>
        <w:rPr>
          <w:rFonts w:eastAsia="Times New Roman" w:cs="Times New Roman"/>
          <w:szCs w:val="24"/>
        </w:rPr>
        <w:lastRenderedPageBreak/>
        <w:t xml:space="preserve">θέλετε, από τους πρόσφυγες είτε στην </w:t>
      </w:r>
      <w:proofErr w:type="spellStart"/>
      <w:r>
        <w:rPr>
          <w:rFonts w:eastAsia="Times New Roman" w:cs="Times New Roman"/>
          <w:szCs w:val="24"/>
        </w:rPr>
        <w:t>Ειδομένη</w:t>
      </w:r>
      <w:proofErr w:type="spellEnd"/>
      <w:r>
        <w:rPr>
          <w:rFonts w:eastAsia="Times New Roman" w:cs="Times New Roman"/>
          <w:szCs w:val="24"/>
        </w:rPr>
        <w:t xml:space="preserve"> είτε στο Ελληνικό είτε σε όλα τα υπόλοιπα κέντρα που υπάρχουν στην Ελλάδα.</w:t>
      </w:r>
    </w:p>
    <w:p w14:paraId="536AF6F8"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Πιστεύουμε ότι αυτά είναι τα κύρια ζητήματα. Νομίζουμε ότι η Κυβέρνηση </w:t>
      </w:r>
      <w:r>
        <w:rPr>
          <w:rFonts w:eastAsia="Times New Roman" w:cs="Times New Roman"/>
          <w:szCs w:val="24"/>
        </w:rPr>
        <w:t xml:space="preserve">θα πρέπει να δει όλες τις πλευρές του ζητήματος της διαμονής. </w:t>
      </w:r>
    </w:p>
    <w:p w14:paraId="536AF6F9"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Υπάρχει, για παράδειγμα, το θέμα του ραντίσματος για τα κουνούπια, που είναι πολύ σημαντικό, ώστε να μην μεταδοθούν ασθένειες. </w:t>
      </w:r>
    </w:p>
    <w:p w14:paraId="536AF6FA"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Επίσης, τα ζητήματα της σίτισης των παιδιών. Οι πρόσφυγες λένε ότ</w:t>
      </w:r>
      <w:r>
        <w:rPr>
          <w:rFonts w:eastAsia="Times New Roman" w:cs="Times New Roman"/>
          <w:szCs w:val="24"/>
        </w:rPr>
        <w:t xml:space="preserve">ι τα παιδιά δεν έχουν φάει ποτέ ζεστό φαγητό. Πώς μπορεί να αντιμετωπιστεί αυτό το ζήτημα; Δεν θα πρέπει να αντιμετωπιστεί με ιδιαίτερο τρόπο; Είναι ζητήματα για τα οποία παίρνουν πρωτοβουλίες και </w:t>
      </w:r>
      <w:proofErr w:type="spellStart"/>
      <w:r>
        <w:rPr>
          <w:rFonts w:eastAsia="Times New Roman" w:cs="Times New Roman"/>
          <w:szCs w:val="24"/>
        </w:rPr>
        <w:t>αυτοοργανώνονται</w:t>
      </w:r>
      <w:proofErr w:type="spellEnd"/>
      <w:r>
        <w:rPr>
          <w:rFonts w:eastAsia="Times New Roman" w:cs="Times New Roman"/>
          <w:szCs w:val="24"/>
        </w:rPr>
        <w:t xml:space="preserve"> οι πρόσφυγες. </w:t>
      </w:r>
    </w:p>
    <w:p w14:paraId="536AF6FB"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Υπάρχει και το θέμα της εκπ</w:t>
      </w:r>
      <w:r>
        <w:rPr>
          <w:rFonts w:eastAsia="Times New Roman" w:cs="Times New Roman"/>
          <w:szCs w:val="24"/>
        </w:rPr>
        <w:t>αίδευσης των παιδιών. Δεν υπάρχει ούτε ένα βιβλίο. Ζητούν βιβλία, τετράδια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Εντάξει</w:t>
      </w:r>
      <w:r w:rsidRPr="003E5548">
        <w:rPr>
          <w:rFonts w:eastAsia="Times New Roman" w:cs="Times New Roman"/>
          <w:szCs w:val="24"/>
        </w:rPr>
        <w:t>,</w:t>
      </w:r>
      <w:r>
        <w:rPr>
          <w:rFonts w:eastAsia="Times New Roman" w:cs="Times New Roman"/>
          <w:szCs w:val="24"/>
        </w:rPr>
        <w:t xml:space="preserve"> η αλληλεγγύη. Νομίζω, όμως, ότι και εδώ θα πρέπει να παρθούν μέτρα από </w:t>
      </w:r>
      <w:r>
        <w:rPr>
          <w:rFonts w:eastAsia="Times New Roman" w:cs="Times New Roman"/>
          <w:szCs w:val="24"/>
        </w:rPr>
        <w:lastRenderedPageBreak/>
        <w:t xml:space="preserve">την ίδια την πολιτεία, για να βοηθήσει την </w:t>
      </w:r>
      <w:proofErr w:type="spellStart"/>
      <w:r>
        <w:rPr>
          <w:rFonts w:eastAsia="Times New Roman" w:cs="Times New Roman"/>
          <w:szCs w:val="24"/>
        </w:rPr>
        <w:t>αυτοοργάνωση</w:t>
      </w:r>
      <w:proofErr w:type="spellEnd"/>
      <w:r>
        <w:rPr>
          <w:rFonts w:eastAsia="Times New Roman" w:cs="Times New Roman"/>
          <w:szCs w:val="24"/>
        </w:rPr>
        <w:t xml:space="preserve"> των προσφύγων, έτσι ώστε αυτός ο χ</w:t>
      </w:r>
      <w:r>
        <w:rPr>
          <w:rFonts w:eastAsia="Times New Roman" w:cs="Times New Roman"/>
          <w:szCs w:val="24"/>
        </w:rPr>
        <w:t xml:space="preserve">ρόνος εδώ να μην είναι χρόνος που «θα λιάζονται», αλλά θα είναι πραγματικά χρόνος που οι πρόσφυγες θα βοηθιούνται και στην </w:t>
      </w:r>
      <w:proofErr w:type="spellStart"/>
      <w:r>
        <w:rPr>
          <w:rFonts w:eastAsia="Times New Roman" w:cs="Times New Roman"/>
          <w:szCs w:val="24"/>
        </w:rPr>
        <w:t>αυτοοργάνωσή</w:t>
      </w:r>
      <w:proofErr w:type="spellEnd"/>
      <w:r>
        <w:rPr>
          <w:rFonts w:eastAsia="Times New Roman" w:cs="Times New Roman"/>
          <w:szCs w:val="24"/>
        </w:rPr>
        <w:t xml:space="preserve"> τους και στην κάλυψη πολύ σημαντικών αναγκών. Το θέμα της εκπαίδευσης των παιδιών είναι πολύ σημαντικό για τους πρόσφυγε</w:t>
      </w:r>
      <w:r>
        <w:rPr>
          <w:rFonts w:eastAsia="Times New Roman" w:cs="Times New Roman"/>
          <w:szCs w:val="24"/>
        </w:rPr>
        <w:t>ς.</w:t>
      </w:r>
    </w:p>
    <w:p w14:paraId="536AF6FC" w14:textId="77777777" w:rsidR="007963B4" w:rsidRDefault="0051699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Σας ευχαριστώ, κύριε </w:t>
      </w:r>
      <w:proofErr w:type="spellStart"/>
      <w:r>
        <w:rPr>
          <w:rFonts w:eastAsia="Times New Roman" w:cs="Times New Roman"/>
          <w:szCs w:val="24"/>
        </w:rPr>
        <w:t>Κατσώτη</w:t>
      </w:r>
      <w:proofErr w:type="spellEnd"/>
      <w:r>
        <w:rPr>
          <w:rFonts w:eastAsia="Times New Roman" w:cs="Times New Roman"/>
          <w:szCs w:val="24"/>
        </w:rPr>
        <w:t>.</w:t>
      </w:r>
    </w:p>
    <w:p w14:paraId="536AF6FD"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Σας θυμίζω ότι ο Δημοσθένης είπε: «Δει δη χρημάτων και άνευ τούτων ουδέν εστί γενέσθαι των δεόντων».</w:t>
      </w:r>
    </w:p>
    <w:p w14:paraId="536AF6FE" w14:textId="77777777" w:rsidR="007963B4" w:rsidRDefault="00516990">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Τα χρήματα είναι πολλά. Στις ΜΚΟ έχουν δοθεί 100 εκατομμύρια που θα </w:t>
      </w:r>
      <w:r>
        <w:rPr>
          <w:rFonts w:eastAsia="Times New Roman" w:cs="Times New Roman"/>
          <w:szCs w:val="24"/>
        </w:rPr>
        <w:t>μπορούσαν να καλύψουν πολλές ανάγκες. Είπατε για τον έλεγχο, όμως, ότι δεν μπορεί να γίνει. Μέσα από το κέντρο του Υπουργείου Μετανάστευσης πρέπει να περάσουν όλα αυτά.</w:t>
      </w:r>
    </w:p>
    <w:p w14:paraId="536AF6FF" w14:textId="77777777" w:rsidR="007963B4" w:rsidRDefault="0051699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rPr>
        <w:t>Κυρίες και κύριοι συνάδελφοι, έχω την τιμή να ανακο</w:t>
      </w:r>
      <w:r>
        <w:rPr>
          <w:rFonts w:eastAsia="Times New Roman" w:cs="Times New Roman"/>
        </w:rPr>
        <w:t>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w:t>
      </w:r>
      <w:r>
        <w:rPr>
          <w:rFonts w:eastAsia="Times New Roman" w:cs="Times New Roman"/>
        </w:rPr>
        <w:t>ΕΛΕΥΘΕΡΙΟΣ ΒΕΝΙΖΕΛΟΣ</w:t>
      </w:r>
      <w:r>
        <w:rPr>
          <w:rFonts w:eastAsia="Times New Roman" w:cs="Times New Roman"/>
        </w:rPr>
        <w:t xml:space="preserve">» και ενημερώθηκαν για την ιστορία του κτηρίου και τον τρόπο οργάνωσης και λειτουργίας της </w:t>
      </w:r>
      <w:r>
        <w:rPr>
          <w:rFonts w:eastAsia="Times New Roman" w:cs="Times New Roman"/>
        </w:rPr>
        <w:t>Βουλής, τριάντα τρεις μαθητές και μαθήτριες και δύο εκπαιδευτικοί συνοδοί τους από το 107</w:t>
      </w:r>
      <w:r w:rsidRPr="00EE2523">
        <w:rPr>
          <w:rFonts w:eastAsia="Times New Roman" w:cs="Times New Roman"/>
          <w:vertAlign w:val="superscript"/>
        </w:rPr>
        <w:t>ο</w:t>
      </w:r>
      <w:r>
        <w:rPr>
          <w:rFonts w:eastAsia="Times New Roman" w:cs="Times New Roman"/>
        </w:rPr>
        <w:t xml:space="preserve"> </w:t>
      </w:r>
      <w:r>
        <w:rPr>
          <w:rFonts w:eastAsia="Times New Roman" w:cs="Times New Roman"/>
        </w:rPr>
        <w:t xml:space="preserve">Δημοτικό Σχολείο Αθήνας. </w:t>
      </w:r>
    </w:p>
    <w:p w14:paraId="536AF700" w14:textId="77777777" w:rsidR="007963B4" w:rsidRDefault="00516990">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536AF701" w14:textId="77777777" w:rsidR="007963B4" w:rsidRDefault="00516990">
      <w:pPr>
        <w:spacing w:line="600" w:lineRule="auto"/>
        <w:ind w:left="360" w:firstLine="360"/>
        <w:jc w:val="center"/>
        <w:rPr>
          <w:rFonts w:eastAsia="Times New Roman" w:cs="Times New Roman"/>
        </w:rPr>
      </w:pPr>
      <w:r>
        <w:rPr>
          <w:rFonts w:eastAsia="Times New Roman" w:cs="Times New Roman"/>
        </w:rPr>
        <w:t>(Χειροκροτήματα απ’ όλες τις πτέρυγες της Βουλής)</w:t>
      </w:r>
    </w:p>
    <w:p w14:paraId="536AF702" w14:textId="77777777" w:rsidR="007963B4" w:rsidRDefault="00516990">
      <w:pPr>
        <w:spacing w:line="600" w:lineRule="auto"/>
        <w:ind w:left="360" w:firstLine="360"/>
        <w:jc w:val="both"/>
        <w:rPr>
          <w:rFonts w:eastAsia="Times New Roman" w:cs="Times New Roman"/>
        </w:rPr>
      </w:pPr>
      <w:r>
        <w:rPr>
          <w:rFonts w:eastAsia="Times New Roman" w:cs="Times New Roman"/>
        </w:rPr>
        <w:t>Κύριε Υπουργέ, έχετε τον λόγο.</w:t>
      </w:r>
    </w:p>
    <w:p w14:paraId="536AF703" w14:textId="77777777" w:rsidR="007963B4" w:rsidRDefault="00516990">
      <w:pPr>
        <w:spacing w:line="600" w:lineRule="auto"/>
        <w:ind w:firstLine="720"/>
        <w:jc w:val="both"/>
        <w:rPr>
          <w:rFonts w:eastAsia="Times New Roman" w:cs="Times New Roman"/>
          <w:szCs w:val="24"/>
        </w:rPr>
      </w:pPr>
      <w:r>
        <w:rPr>
          <w:rFonts w:eastAsia="Times New Roman" w:cs="Times New Roman"/>
          <w:b/>
          <w:szCs w:val="24"/>
        </w:rPr>
        <w:t>ΙΩΑΝΝΗΣ ΜΟΥΖΑΛΑΣ (Αναπληρωτής Υ</w:t>
      </w:r>
      <w:r>
        <w:rPr>
          <w:rFonts w:eastAsia="Times New Roman" w:cs="Times New Roman"/>
          <w:b/>
          <w:szCs w:val="24"/>
        </w:rPr>
        <w:t>πουργός Εσωτερικών και Διοικητικής Ανασυγκρότησης):</w:t>
      </w:r>
      <w:r>
        <w:rPr>
          <w:rFonts w:eastAsia="Times New Roman" w:cs="Times New Roman"/>
          <w:szCs w:val="24"/>
        </w:rPr>
        <w:t xml:space="preserve"> Κύριε Πρόεδρε, να πω ότι στις βελτιωτικές παρατηρήσεις που κάνει ο εκπρόσωπος του Κομμουνιστικού Κόμματος Ελλάδας θα ήταν ανόητος όποιος είχε την παραμικρή αντίρρηση. </w:t>
      </w:r>
    </w:p>
    <w:p w14:paraId="536AF704"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lastRenderedPageBreak/>
        <w:t>Το μόνο για το οποίο μπορώ να σας δι</w:t>
      </w:r>
      <w:r>
        <w:rPr>
          <w:rFonts w:eastAsia="Times New Roman" w:cs="Times New Roman"/>
          <w:szCs w:val="24"/>
        </w:rPr>
        <w:t xml:space="preserve">αβεβαιώσω, είναι ότι η προσπάθειά μας είναι αυτή. Και εσείς είστε σε θέση να ξέρετε ότι είναι πάρα πολύ δύσκολο να φθάσουν αυτά τα πράγματα, σε τόσο μικρό χρονικό διάστημα, σ’ ένα καλό επίπεδο. Ωστόσο, ναι, όλα αυτά που είπατε πρέπει να ληφθούν υπόψη. </w:t>
      </w:r>
    </w:p>
    <w:p w14:paraId="536AF705"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Θέλ</w:t>
      </w:r>
      <w:r>
        <w:rPr>
          <w:rFonts w:eastAsia="Times New Roman" w:cs="Times New Roman"/>
          <w:szCs w:val="24"/>
        </w:rPr>
        <w:t xml:space="preserve">ω να σας πω ότι το θέμα για την εκπαίδευση είναι η πρώτη φορά που θίγεται στη Βουλή και έχετε πάρα πολύ δίκιο. Ήδη έχουμε συγκροτήσει μία επιτροπή με το Υπουργείο Παιδείας, </w:t>
      </w:r>
      <w:r>
        <w:rPr>
          <w:rFonts w:eastAsia="Times New Roman" w:cs="Times New Roman"/>
          <w:szCs w:val="24"/>
        </w:rPr>
        <w:t>ό</w:t>
      </w:r>
      <w:r>
        <w:rPr>
          <w:rFonts w:eastAsia="Times New Roman" w:cs="Times New Roman"/>
          <w:szCs w:val="24"/>
        </w:rPr>
        <w:t xml:space="preserve">που προσπαθούμε να δούμε τι </w:t>
      </w:r>
      <w:proofErr w:type="spellStart"/>
      <w:r>
        <w:rPr>
          <w:rFonts w:eastAsia="Times New Roman" w:cs="Times New Roman"/>
          <w:szCs w:val="24"/>
        </w:rPr>
        <w:t>ενιαιοποιημένο</w:t>
      </w:r>
      <w:proofErr w:type="spellEnd"/>
      <w:r>
        <w:rPr>
          <w:rFonts w:eastAsia="Times New Roman" w:cs="Times New Roman"/>
          <w:szCs w:val="24"/>
        </w:rPr>
        <w:t xml:space="preserve"> πρόγραμμα θα μπορέσουμε να διαμορφώσουμ</w:t>
      </w:r>
      <w:r>
        <w:rPr>
          <w:rFonts w:eastAsia="Times New Roman" w:cs="Times New Roman"/>
          <w:szCs w:val="24"/>
        </w:rPr>
        <w:t xml:space="preserve">ε γι’ αυτές τις δομές απασχόλησης των παιδιών και ενασχόλησης, έπειτα, αυτών που είναι σε σχολική πια ηλικία. Δεν έχω να σας πω κάτι τώρα, εκτός από το ότι το έχουμε στο νου μας. Ελπίζω ότι τους επόμενους μήνες θα το λύσουμε. </w:t>
      </w:r>
    </w:p>
    <w:p w14:paraId="536AF706"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Επιτρέψτε μου να σας πω κάτι,</w:t>
      </w:r>
      <w:r>
        <w:rPr>
          <w:rFonts w:eastAsia="Times New Roman" w:cs="Times New Roman"/>
          <w:szCs w:val="24"/>
        </w:rPr>
        <w:t xml:space="preserve"> παρ</w:t>
      </w:r>
      <w:r>
        <w:rPr>
          <w:rFonts w:eastAsia="Times New Roman" w:cs="Times New Roman"/>
          <w:szCs w:val="24"/>
        </w:rPr>
        <w:t xml:space="preserve">’ </w:t>
      </w:r>
      <w:r>
        <w:rPr>
          <w:rFonts w:eastAsia="Times New Roman" w:cs="Times New Roman"/>
          <w:szCs w:val="24"/>
        </w:rPr>
        <w:t>ότι είμαστε πολύ λίγοι εδώ μέσα. Ο κομμουνιστικός χώρος έχει πέσει για πάρα πολλά χρόνια θύμα ψευδών και προκατασκευασμένων εικόνων εναντίον του. Φτιαχνόταν, δηλαδή, κάτι στη Σοβιετική Ένωση για να διασύρει τη Σοβιετική Ένωση. Φτιαχνόταν κάτι εκεί, έ</w:t>
      </w:r>
      <w:r>
        <w:rPr>
          <w:rFonts w:eastAsia="Times New Roman" w:cs="Times New Roman"/>
          <w:szCs w:val="24"/>
        </w:rPr>
        <w:t xml:space="preserve">παιζαν </w:t>
      </w:r>
      <w:r>
        <w:rPr>
          <w:rFonts w:eastAsia="Times New Roman" w:cs="Times New Roman"/>
          <w:szCs w:val="24"/>
        </w:rPr>
        <w:lastRenderedPageBreak/>
        <w:t>όλες οι ειδήσεις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Τα ξέρετε, τα έχετε ζήσει. Μη δίνετε μεγάλη σημασία. Με έναν επιστημονικό τρόπο λειτουργείτε στην εικόνα. Κανείς δεν μπορεί να πάει κολυμπώντας στην Τουρκία. Μία εικόνα φτιάχτηκε. Τηλεόραση ήταν. Το καταλαβαίνετε αυτό. Ήτ</w:t>
      </w:r>
      <w:r>
        <w:rPr>
          <w:rFonts w:eastAsia="Times New Roman" w:cs="Times New Roman"/>
          <w:szCs w:val="24"/>
        </w:rPr>
        <w:t xml:space="preserve">αν, ας πούμε, μία μορφή διαμαρτυρίας. Κανείς δεν πίστεψε ότι θα πήγαινε έτσι εκεί. Ή συμβόλιζε ή προβοκάριζε. </w:t>
      </w:r>
    </w:p>
    <w:p w14:paraId="536AF707"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 xml:space="preserve">Θα σας αναφέρω πώς στήνονται οι εικόνες… </w:t>
      </w:r>
    </w:p>
    <w:p w14:paraId="536AF708" w14:textId="77777777" w:rsidR="007963B4" w:rsidRDefault="00516990">
      <w:pPr>
        <w:spacing w:line="600" w:lineRule="auto"/>
        <w:ind w:firstLine="720"/>
        <w:jc w:val="both"/>
        <w:rPr>
          <w:rFonts w:eastAsia="Times New Roman"/>
          <w:bCs/>
        </w:rPr>
      </w:pPr>
      <w:r>
        <w:rPr>
          <w:rFonts w:eastAsia="Times New Roman"/>
          <w:bCs/>
        </w:rPr>
        <w:t>(Στο σημείο αυτό κτυπάει το προειδοποιητικό κουδούνι λήξεως του χρόνου ομιλίας του κυρίου Υπουργού)</w:t>
      </w:r>
    </w:p>
    <w:p w14:paraId="536AF709" w14:textId="77777777" w:rsidR="007963B4" w:rsidRDefault="00516990">
      <w:pPr>
        <w:spacing w:line="600" w:lineRule="auto"/>
        <w:ind w:firstLine="720"/>
        <w:jc w:val="both"/>
        <w:rPr>
          <w:rFonts w:eastAsia="Times New Roman"/>
          <w:bCs/>
        </w:rPr>
      </w:pPr>
      <w:r>
        <w:rPr>
          <w:rFonts w:eastAsia="Times New Roman"/>
          <w:bCs/>
        </w:rPr>
        <w:t>Κύρ</w:t>
      </w:r>
      <w:r>
        <w:rPr>
          <w:rFonts w:eastAsia="Times New Roman"/>
          <w:bCs/>
        </w:rPr>
        <w:t>ιε Πρόεδρε, θα ήθελα ίσως λίγο παραπάνω χρόνο, αλλά είναι ενδιαφέρον και κάνω έκκληση να το μεταφέρουμε παντού.</w:t>
      </w:r>
    </w:p>
    <w:p w14:paraId="536AF70A" w14:textId="77777777" w:rsidR="007963B4" w:rsidRDefault="00516990">
      <w:pPr>
        <w:spacing w:line="600" w:lineRule="auto"/>
        <w:ind w:firstLine="720"/>
        <w:jc w:val="both"/>
        <w:rPr>
          <w:rFonts w:eastAsia="Times New Roman"/>
          <w:bCs/>
        </w:rPr>
      </w:pPr>
      <w:r>
        <w:rPr>
          <w:rFonts w:eastAsia="Times New Roman"/>
          <w:bCs/>
        </w:rPr>
        <w:t>Βγαίνει μία ανακοίνωση στο διαδίκτυο από το ΚΕΕΡΦΑ ότι στο Ελληνικό χίλια άτομα είναι σε απεργία πείνας και υπάρχει επιδημία γαστρεντερίτιδας. Τ</w:t>
      </w:r>
      <w:r>
        <w:rPr>
          <w:rFonts w:eastAsia="Times New Roman"/>
          <w:bCs/>
        </w:rPr>
        <w:t xml:space="preserve">ρέχω σαν παλαβός να μάθω τι γίνεται. Έχω τριάντα </w:t>
      </w:r>
      <w:r>
        <w:rPr>
          <w:rFonts w:eastAsia="Times New Roman"/>
          <w:bCs/>
        </w:rPr>
        <w:lastRenderedPageBreak/>
        <w:t xml:space="preserve">περιστατικά γαστρεντερίτιδας με ειδική διατροφή σε τρεις χιλιάδες ανθρώπους. Είμαι γιατρός, αυτό δεν είναι επιδημία. Κανείς δεν κάνει απεργία πείνας. Φωνάζω τους δημοσιογράφους και το βλέπουν. Την ίδια μέρα </w:t>
      </w:r>
      <w:r>
        <w:rPr>
          <w:rFonts w:eastAsia="Times New Roman"/>
          <w:bCs/>
        </w:rPr>
        <w:t xml:space="preserve">οι μεγάλες εφημερίδες στο εξωτερικό έγραφαν, «απεργία πείνας στο Ελληνικό, επιδημίες μαστίζουν την Ελλάδα». </w:t>
      </w:r>
    </w:p>
    <w:p w14:paraId="536AF70B" w14:textId="77777777" w:rsidR="007963B4" w:rsidRDefault="00516990">
      <w:pPr>
        <w:spacing w:line="600" w:lineRule="auto"/>
        <w:ind w:firstLine="720"/>
        <w:jc w:val="both"/>
        <w:rPr>
          <w:rFonts w:eastAsia="Times New Roman"/>
          <w:bCs/>
        </w:rPr>
      </w:pPr>
      <w:r>
        <w:rPr>
          <w:rFonts w:eastAsia="Times New Roman"/>
          <w:bCs/>
        </w:rPr>
        <w:t>Θέλω, δηλαδή, να σας πω ότι πρέπει να είμαστε πάρα πολ</w:t>
      </w:r>
      <w:r>
        <w:rPr>
          <w:rFonts w:eastAsia="Times New Roman"/>
          <w:bCs/>
        </w:rPr>
        <w:t>ύ</w:t>
      </w:r>
      <w:r>
        <w:rPr>
          <w:rFonts w:eastAsia="Times New Roman"/>
          <w:bCs/>
        </w:rPr>
        <w:t xml:space="preserve"> προσεκτικοί στην αξιολόγηση κάποιων πραγμάτων. Ο χώρος σας και ο χώρος της Αριστεράς έχει π</w:t>
      </w:r>
      <w:r>
        <w:rPr>
          <w:rFonts w:eastAsia="Times New Roman"/>
          <w:bCs/>
        </w:rPr>
        <w:t>έσει πάρα πολλές φορές θύμα τέτοιων στημένων πραγμάτων.</w:t>
      </w:r>
    </w:p>
    <w:p w14:paraId="536AF70C" w14:textId="77777777" w:rsidR="007963B4" w:rsidRDefault="00516990">
      <w:pPr>
        <w:spacing w:line="600" w:lineRule="auto"/>
        <w:ind w:firstLine="720"/>
        <w:jc w:val="both"/>
        <w:rPr>
          <w:rFonts w:eastAsia="Times New Roman"/>
          <w:bCs/>
        </w:rPr>
      </w:pPr>
      <w:r>
        <w:rPr>
          <w:rFonts w:eastAsia="Times New Roman"/>
          <w:bCs/>
        </w:rPr>
        <w:t xml:space="preserve">Αυτό δεν αναιρεί τα προβλήματα. Συμφωνούμε. Δεν έχει νόημα να προσπαθήσω να σας πείσω. Είναι σωστές οι παρατηρήσεις σας. Το προσπαθούμε, κύριε Βουλευτά. Πόσο θα τα καταφέρουμε, πού θα τα καταφέρουμε, </w:t>
      </w:r>
      <w:r>
        <w:rPr>
          <w:rFonts w:eastAsia="Times New Roman"/>
          <w:bCs/>
        </w:rPr>
        <w:t xml:space="preserve">θα το δούμε γιατί είναι και αυτό με τα χρήματα, καθώς και οι δυσκολίες που έχουμε. </w:t>
      </w:r>
    </w:p>
    <w:p w14:paraId="536AF70D" w14:textId="77777777" w:rsidR="007963B4" w:rsidRDefault="00516990">
      <w:pPr>
        <w:spacing w:line="600" w:lineRule="auto"/>
        <w:ind w:firstLine="720"/>
        <w:jc w:val="both"/>
        <w:rPr>
          <w:rFonts w:eastAsia="Times New Roman"/>
          <w:bCs/>
        </w:rPr>
      </w:pPr>
      <w:r>
        <w:rPr>
          <w:rFonts w:eastAsia="Times New Roman"/>
          <w:bCs/>
        </w:rPr>
        <w:t>Σας ευχαριστώ.</w:t>
      </w:r>
    </w:p>
    <w:p w14:paraId="536AF70E" w14:textId="77777777" w:rsidR="007963B4" w:rsidRDefault="00516990">
      <w:pPr>
        <w:spacing w:line="600" w:lineRule="auto"/>
        <w:ind w:firstLine="720"/>
        <w:jc w:val="both"/>
        <w:rPr>
          <w:rFonts w:eastAsia="Times New Roman" w:cs="Times New Roman"/>
          <w:szCs w:val="24"/>
        </w:rPr>
      </w:pPr>
      <w:r>
        <w:rPr>
          <w:rFonts w:eastAsia="Times New Roman"/>
          <w:b/>
          <w:bCs/>
        </w:rPr>
        <w:lastRenderedPageBreak/>
        <w:t>ΠΡΟΕΔΡΕΥΩΝ (Δημήτριος Κρεμαστινός):</w:t>
      </w:r>
      <w:r>
        <w:rPr>
          <w:rFonts w:eastAsia="Times New Roman" w:cs="Times New Roman"/>
          <w:szCs w:val="24"/>
        </w:rPr>
        <w:t xml:space="preserve"> Ευχαριστούμε, κύριε </w:t>
      </w:r>
      <w:proofErr w:type="spellStart"/>
      <w:r>
        <w:rPr>
          <w:rFonts w:eastAsia="Times New Roman" w:cs="Times New Roman"/>
          <w:szCs w:val="24"/>
        </w:rPr>
        <w:t>Μουζάλα</w:t>
      </w:r>
      <w:proofErr w:type="spellEnd"/>
      <w:r>
        <w:rPr>
          <w:rFonts w:eastAsia="Times New Roman" w:cs="Times New Roman"/>
          <w:szCs w:val="24"/>
        </w:rPr>
        <w:t>.</w:t>
      </w:r>
    </w:p>
    <w:p w14:paraId="536AF70F" w14:textId="77777777" w:rsidR="007963B4" w:rsidRDefault="00516990">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Κύριε Πρόεδρε, θα ήθελα να πω κάτι.</w:t>
      </w:r>
    </w:p>
    <w:p w14:paraId="536AF710" w14:textId="77777777" w:rsidR="007963B4" w:rsidRDefault="00516990">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xml:space="preserve">, δεν επιτρέπεται </w:t>
      </w:r>
      <w:proofErr w:type="spellStart"/>
      <w:r>
        <w:rPr>
          <w:rFonts w:eastAsia="Times New Roman" w:cs="Times New Roman"/>
          <w:szCs w:val="24"/>
        </w:rPr>
        <w:t>τριτολογία</w:t>
      </w:r>
      <w:proofErr w:type="spellEnd"/>
      <w:r>
        <w:rPr>
          <w:rFonts w:eastAsia="Times New Roman" w:cs="Times New Roman"/>
          <w:szCs w:val="24"/>
        </w:rPr>
        <w:t xml:space="preserve">. </w:t>
      </w:r>
    </w:p>
    <w:p w14:paraId="536AF711" w14:textId="77777777" w:rsidR="007963B4" w:rsidRDefault="00516990">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Για τριάντα δευτερόλεπτα, κύριε Πρόεδρε.</w:t>
      </w:r>
    </w:p>
    <w:p w14:paraId="536AF712" w14:textId="77777777" w:rsidR="007963B4" w:rsidRDefault="00516990">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xml:space="preserve">, θα τα συζητήσετε. Ο Κανονισμός δεν επιτρέπει </w:t>
      </w:r>
      <w:proofErr w:type="spellStart"/>
      <w:r>
        <w:rPr>
          <w:rFonts w:eastAsia="Times New Roman" w:cs="Times New Roman"/>
          <w:szCs w:val="24"/>
        </w:rPr>
        <w:t>τριτολογία</w:t>
      </w:r>
      <w:proofErr w:type="spellEnd"/>
      <w:r>
        <w:rPr>
          <w:rFonts w:eastAsia="Times New Roman" w:cs="Times New Roman"/>
          <w:szCs w:val="24"/>
        </w:rPr>
        <w:t>.</w:t>
      </w:r>
    </w:p>
    <w:p w14:paraId="536AF713" w14:textId="77777777" w:rsidR="007963B4" w:rsidRDefault="00516990">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Κύριε Υπουργέ, πάντως, εμε</w:t>
      </w:r>
      <w:r>
        <w:rPr>
          <w:rFonts w:eastAsia="Times New Roman" w:cs="Times New Roman"/>
          <w:szCs w:val="24"/>
        </w:rPr>
        <w:t>ίς δεν βγάζουμε τέτοιες ανακοινώσεις.</w:t>
      </w:r>
    </w:p>
    <w:p w14:paraId="536AF714" w14:textId="77777777" w:rsidR="007963B4" w:rsidRDefault="00516990">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Θα ήθελα να ενημερώσω τα παιδιά ότι η διαδικασία που παρακολουθείτε είναι κοινοβουλευτικός έλεγχος, γι’ αυτό δεν βλέπετε πολλούς Βουλευτές στην Αί</w:t>
      </w:r>
      <w:r>
        <w:rPr>
          <w:rFonts w:eastAsia="Times New Roman" w:cs="Times New Roman"/>
          <w:szCs w:val="24"/>
        </w:rPr>
        <w:lastRenderedPageBreak/>
        <w:t>θουσα. Εδώ προσέρχονται οι Βουλευτές</w:t>
      </w:r>
      <w:r>
        <w:rPr>
          <w:rFonts w:eastAsia="Times New Roman" w:cs="Times New Roman"/>
          <w:szCs w:val="24"/>
        </w:rPr>
        <w:t xml:space="preserve"> και ερωτούν τους Υπουργούς για συγκεκριμένα θέματα και παίρνουν απαντήσεις. Αν έχουμε τρεις Βουλευτές που ερωτούν, θα είναι παρόντες τρεις Βουλευτές. Αν είναι δεκατρείς Βουλευτές που ερωτούν, θα είναι δεκατρείς παρόντες. Η διαδικασία λέγεται κοινοβουλευτι</w:t>
      </w:r>
      <w:r>
        <w:rPr>
          <w:rFonts w:eastAsia="Times New Roman" w:cs="Times New Roman"/>
          <w:szCs w:val="24"/>
        </w:rPr>
        <w:t>κός έλεγχος.</w:t>
      </w:r>
    </w:p>
    <w:p w14:paraId="536AF715"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p>
    <w:p w14:paraId="536AF716" w14:textId="77777777" w:rsidR="007963B4" w:rsidRDefault="0051699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δέχεστε στο σημείο αυτό να λύσουμε τη συνεδρίαση;</w:t>
      </w:r>
    </w:p>
    <w:p w14:paraId="536AF717" w14:textId="77777777" w:rsidR="007963B4" w:rsidRDefault="00516990">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36AF718" w14:textId="77777777" w:rsidR="007963B4" w:rsidRDefault="00516990">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Με τη συναίνεση του Σώματος και ώρα 10.56</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προσεχή Δευτέρα 16 Μαΐου 2016 και ώρα 18.00</w:t>
      </w:r>
      <w:r>
        <w:rPr>
          <w:rFonts w:eastAsia="Times New Roman" w:cs="Times New Roman"/>
          <w:szCs w:val="24"/>
        </w:rPr>
        <w:t>΄</w:t>
      </w:r>
      <w:r>
        <w:rPr>
          <w:rFonts w:eastAsia="Times New Roman" w:cs="Times New Roman"/>
          <w:szCs w:val="24"/>
        </w:rPr>
        <w:t xml:space="preserve">, με αντικείμενο εργασιών του Σώματος κοινοβουλευτικό έλεγχο: α) συζήτηση επικαίρων ερωτήσεων και β) συζήτηση </w:t>
      </w:r>
      <w:r>
        <w:t>της υπ’ αριθμόν 23/17/22-3-2016 επίκαιρης επερώτησης</w:t>
      </w:r>
      <w:r>
        <w:rPr>
          <w:rFonts w:eastAsia="Times New Roman" w:cs="Times New Roman"/>
          <w:szCs w:val="24"/>
        </w:rPr>
        <w:t xml:space="preserve">. </w:t>
      </w:r>
    </w:p>
    <w:p w14:paraId="536AF719" w14:textId="77777777" w:rsidR="007963B4" w:rsidRDefault="00516990">
      <w:pPr>
        <w:spacing w:line="600" w:lineRule="auto"/>
        <w:jc w:val="both"/>
        <w:rPr>
          <w:rFonts w:eastAsia="Times New Roman" w:cs="Times New Roman"/>
          <w:b/>
          <w:bCs/>
          <w:szCs w:val="24"/>
        </w:rPr>
      </w:pPr>
      <w:r>
        <w:rPr>
          <w:rFonts w:eastAsia="Times New Roman" w:cs="Times New Roman"/>
          <w:b/>
          <w:bCs/>
          <w:szCs w:val="24"/>
        </w:rPr>
        <w:lastRenderedPageBreak/>
        <w:t xml:space="preserve">Ο ΠΡΟΕΔΡΟΣ       </w:t>
      </w:r>
      <w:r>
        <w:rPr>
          <w:rFonts w:eastAsia="Times New Roman" w:cs="Times New Roman"/>
          <w:b/>
          <w:bCs/>
          <w:szCs w:val="24"/>
        </w:rPr>
        <w:t xml:space="preserve">                                                                  ΟΙ ΓΡΑΜΜΑΤΕΙΣ</w:t>
      </w:r>
      <w:r>
        <w:rPr>
          <w:rFonts w:eastAsia="Times New Roman" w:cs="Times New Roman"/>
          <w:szCs w:val="24"/>
        </w:rPr>
        <w:t xml:space="preserve">  </w:t>
      </w:r>
    </w:p>
    <w:p w14:paraId="536AF71A" w14:textId="77777777" w:rsidR="007963B4" w:rsidRDefault="00516990">
      <w:pPr>
        <w:spacing w:line="600" w:lineRule="auto"/>
        <w:ind w:left="720"/>
        <w:jc w:val="both"/>
        <w:rPr>
          <w:rFonts w:eastAsia="Times New Roman" w:cs="Times New Roman"/>
          <w:szCs w:val="24"/>
        </w:rPr>
      </w:pPr>
      <w:r>
        <w:rPr>
          <w:rFonts w:eastAsia="Times New Roman" w:cs="Times New Roman"/>
          <w:b/>
          <w:bCs/>
          <w:szCs w:val="24"/>
        </w:rPr>
        <w:t xml:space="preserve">  </w:t>
      </w:r>
    </w:p>
    <w:sectPr w:rsidR="007963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qc2N4bTFKU3/JvN6p7ZVjv5VxCE=" w:salt="hZloTngfdiDE/aaENJR7H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3B4"/>
    <w:rsid w:val="00516990"/>
    <w:rsid w:val="006D0A69"/>
    <w:rsid w:val="007963B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F65B"/>
  <w15:docId w15:val="{997E3644-40D6-496E-8304-01E996977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C29F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C29F8"/>
    <w:rPr>
      <w:rFonts w:ascii="Segoe UI" w:hAnsi="Segoe UI" w:cs="Segoe UI"/>
      <w:sz w:val="18"/>
      <w:szCs w:val="18"/>
    </w:rPr>
  </w:style>
  <w:style w:type="paragraph" w:styleId="a4">
    <w:name w:val="Revision"/>
    <w:hidden/>
    <w:uiPriority w:val="99"/>
    <w:semiHidden/>
    <w:rsid w:val="00C33B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241</MetadataID>
    <Session xmlns="641f345b-441b-4b81-9152-adc2e73ba5e1">Α´</Session>
    <Date xmlns="641f345b-441b-4b81-9152-adc2e73ba5e1">2016-05-12T21:00:00+00:00</Date>
    <Status xmlns="641f345b-441b-4b81-9152-adc2e73ba5e1">
      <Url>http://srv-sp1/praktika/Lists/Incoming_Metadata/EditForm.aspx?ID=241&amp;Source=/praktika/Recordings_Library/Forms/AllItems.aspx</Url>
      <Description>Δημοσιεύτηκε</Description>
    </Status>
    <Meeting xmlns="641f345b-441b-4b81-9152-adc2e73ba5e1">ΡΚΕ´</Meeting>
  </documentManagement>
</p:properties>
</file>

<file path=customXml/itemProps1.xml><?xml version="1.0" encoding="utf-8"?>
<ds:datastoreItem xmlns:ds="http://schemas.openxmlformats.org/officeDocument/2006/customXml" ds:itemID="{6C62D2C6-5DAC-4BC9-A9BD-5125162BE5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247556-78D6-4321-B566-ED9FDA9012E1}">
  <ds:schemaRefs>
    <ds:schemaRef ds:uri="http://schemas.microsoft.com/sharepoint/v3/contenttype/forms"/>
  </ds:schemaRefs>
</ds:datastoreItem>
</file>

<file path=customXml/itemProps3.xml><?xml version="1.0" encoding="utf-8"?>
<ds:datastoreItem xmlns:ds="http://schemas.openxmlformats.org/officeDocument/2006/customXml" ds:itemID="{71B52DB9-5ED8-4DAC-95E6-0E82ABC22836}">
  <ds:schemaRef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purl.org/dc/terms/"/>
    <ds:schemaRef ds:uri="http://schemas.openxmlformats.org/package/2006/metadata/core-properties"/>
    <ds:schemaRef ds:uri="641f345b-441b-4b81-9152-adc2e73ba5e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7455</Words>
  <Characters>40263</Characters>
  <Application>Microsoft Office Word</Application>
  <DocSecurity>0</DocSecurity>
  <Lines>335</Lines>
  <Paragraphs>95</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47623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2016-05-18T09:13:00Z</dcterms:created>
  <dcterms:modified xsi:type="dcterms:W3CDTF">2016-05-18T09:13:00Z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