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6AB37" w14:textId="77777777" w:rsidR="006E3D05" w:rsidRPr="006E3D05" w:rsidRDefault="006E3D05" w:rsidP="006E3D05">
      <w:pPr>
        <w:spacing w:after="0" w:line="360" w:lineRule="auto"/>
        <w:rPr>
          <w:ins w:id="0" w:author="Φλούδα Χριστίνα" w:date="2017-10-27T13:47:00Z"/>
          <w:rFonts w:eastAsia="Times New Roman"/>
          <w:szCs w:val="24"/>
          <w:lang w:eastAsia="en-US"/>
        </w:rPr>
      </w:pPr>
      <w:ins w:id="1" w:author="Φλούδα Χριστίνα" w:date="2017-10-27T13:47:00Z">
        <w:r w:rsidRPr="006E3D0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5A33805" w14:textId="77777777" w:rsidR="006E3D05" w:rsidRPr="006E3D05" w:rsidRDefault="006E3D05" w:rsidP="006E3D05">
      <w:pPr>
        <w:spacing w:after="0" w:line="360" w:lineRule="auto"/>
        <w:rPr>
          <w:ins w:id="2" w:author="Φλούδα Χριστίνα" w:date="2017-10-27T13:47:00Z"/>
          <w:rFonts w:eastAsia="Times New Roman"/>
          <w:szCs w:val="24"/>
          <w:lang w:eastAsia="en-US"/>
        </w:rPr>
      </w:pPr>
    </w:p>
    <w:p w14:paraId="21A8E5E5" w14:textId="77777777" w:rsidR="006E3D05" w:rsidRPr="006E3D05" w:rsidRDefault="006E3D05" w:rsidP="006E3D05">
      <w:pPr>
        <w:spacing w:after="0" w:line="360" w:lineRule="auto"/>
        <w:rPr>
          <w:ins w:id="3" w:author="Φλούδα Χριστίνα" w:date="2017-10-27T13:47:00Z"/>
          <w:rFonts w:eastAsia="Times New Roman"/>
          <w:szCs w:val="24"/>
          <w:lang w:eastAsia="en-US"/>
        </w:rPr>
      </w:pPr>
      <w:ins w:id="4" w:author="Φλούδα Χριστίνα" w:date="2017-10-27T13:47:00Z">
        <w:r w:rsidRPr="006E3D05">
          <w:rPr>
            <w:rFonts w:eastAsia="Times New Roman"/>
            <w:szCs w:val="24"/>
            <w:lang w:eastAsia="en-US"/>
          </w:rPr>
          <w:t>ΠΙΝΑΚΑΣ ΠΕΡΙΕΧΟΜΕΝΩΝ</w:t>
        </w:r>
      </w:ins>
    </w:p>
    <w:p w14:paraId="67884001" w14:textId="77777777" w:rsidR="006E3D05" w:rsidRPr="006E3D05" w:rsidRDefault="006E3D05" w:rsidP="006E3D05">
      <w:pPr>
        <w:spacing w:after="0" w:line="360" w:lineRule="auto"/>
        <w:rPr>
          <w:ins w:id="5" w:author="Φλούδα Χριστίνα" w:date="2017-10-27T13:47:00Z"/>
          <w:rFonts w:eastAsia="Times New Roman"/>
          <w:szCs w:val="24"/>
          <w:lang w:eastAsia="en-US"/>
        </w:rPr>
      </w:pPr>
      <w:ins w:id="6" w:author="Φλούδα Χριστίνα" w:date="2017-10-27T13:47:00Z">
        <w:r w:rsidRPr="006E3D05">
          <w:rPr>
            <w:rFonts w:eastAsia="Times New Roman"/>
            <w:szCs w:val="24"/>
            <w:lang w:eastAsia="en-US"/>
          </w:rPr>
          <w:t xml:space="preserve">ΙΖ΄ ΠΕΡΙΟΔΟΣ </w:t>
        </w:r>
      </w:ins>
    </w:p>
    <w:p w14:paraId="710C60F1" w14:textId="77777777" w:rsidR="006E3D05" w:rsidRPr="006E3D05" w:rsidRDefault="006E3D05" w:rsidP="006E3D05">
      <w:pPr>
        <w:spacing w:after="0" w:line="360" w:lineRule="auto"/>
        <w:rPr>
          <w:ins w:id="7" w:author="Φλούδα Χριστίνα" w:date="2017-10-27T13:47:00Z"/>
          <w:rFonts w:eastAsia="Times New Roman"/>
          <w:szCs w:val="24"/>
          <w:lang w:eastAsia="en-US"/>
        </w:rPr>
      </w:pPr>
      <w:ins w:id="8" w:author="Φλούδα Χριστίνα" w:date="2017-10-27T13:47:00Z">
        <w:r w:rsidRPr="006E3D05">
          <w:rPr>
            <w:rFonts w:eastAsia="Times New Roman"/>
            <w:szCs w:val="24"/>
            <w:lang w:eastAsia="en-US"/>
          </w:rPr>
          <w:t>ΠΡΟΕΔΡΕΥΟΜΕΝΗΣ ΚΟΙΝΟΒΟΥΛΕΥΤΙΚΗΣ ΔΗΜΟΚΡΑΤΙΑΣ</w:t>
        </w:r>
      </w:ins>
    </w:p>
    <w:p w14:paraId="02F0040D" w14:textId="77777777" w:rsidR="006E3D05" w:rsidRPr="006E3D05" w:rsidRDefault="006E3D05" w:rsidP="006E3D05">
      <w:pPr>
        <w:spacing w:after="0" w:line="360" w:lineRule="auto"/>
        <w:rPr>
          <w:ins w:id="9" w:author="Φλούδα Χριστίνα" w:date="2017-10-27T13:47:00Z"/>
          <w:rFonts w:eastAsia="Times New Roman"/>
          <w:szCs w:val="24"/>
          <w:lang w:eastAsia="en-US"/>
        </w:rPr>
      </w:pPr>
      <w:ins w:id="10" w:author="Φλούδα Χριστίνα" w:date="2017-10-27T13:47:00Z">
        <w:r w:rsidRPr="006E3D05">
          <w:rPr>
            <w:rFonts w:eastAsia="Times New Roman"/>
            <w:szCs w:val="24"/>
            <w:lang w:eastAsia="en-US"/>
          </w:rPr>
          <w:t>ΣΥΝΟΔΟΣ Γ΄</w:t>
        </w:r>
      </w:ins>
    </w:p>
    <w:p w14:paraId="4CD81BFF" w14:textId="77777777" w:rsidR="006E3D05" w:rsidRPr="006E3D05" w:rsidRDefault="006E3D05" w:rsidP="006E3D05">
      <w:pPr>
        <w:spacing w:after="0" w:line="360" w:lineRule="auto"/>
        <w:rPr>
          <w:ins w:id="11" w:author="Φλούδα Χριστίνα" w:date="2017-10-27T13:47:00Z"/>
          <w:rFonts w:eastAsia="Times New Roman"/>
          <w:szCs w:val="24"/>
          <w:lang w:eastAsia="en-US"/>
        </w:rPr>
      </w:pPr>
    </w:p>
    <w:p w14:paraId="19B6E51A" w14:textId="77777777" w:rsidR="006E3D05" w:rsidRPr="006E3D05" w:rsidRDefault="006E3D05" w:rsidP="006E3D05">
      <w:pPr>
        <w:spacing w:after="0" w:line="360" w:lineRule="auto"/>
        <w:rPr>
          <w:ins w:id="12" w:author="Φλούδα Χριστίνα" w:date="2017-10-27T13:47:00Z"/>
          <w:rFonts w:eastAsia="Times New Roman"/>
          <w:szCs w:val="24"/>
          <w:lang w:eastAsia="en-US"/>
        </w:rPr>
      </w:pPr>
      <w:ins w:id="13" w:author="Φλούδα Χριστίνα" w:date="2017-10-27T13:47:00Z">
        <w:r w:rsidRPr="006E3D05">
          <w:rPr>
            <w:rFonts w:eastAsia="Times New Roman"/>
            <w:szCs w:val="24"/>
            <w:lang w:eastAsia="en-US"/>
          </w:rPr>
          <w:t>ΣΥΝΕΔΡΙΑΣΗ ΙΕ΄</w:t>
        </w:r>
      </w:ins>
    </w:p>
    <w:p w14:paraId="187FCA4C" w14:textId="77777777" w:rsidR="006E3D05" w:rsidRPr="006E3D05" w:rsidRDefault="006E3D05" w:rsidP="006E3D05">
      <w:pPr>
        <w:spacing w:after="0" w:line="360" w:lineRule="auto"/>
        <w:rPr>
          <w:ins w:id="14" w:author="Φλούδα Χριστίνα" w:date="2017-10-27T13:47:00Z"/>
          <w:rFonts w:eastAsia="Times New Roman"/>
          <w:szCs w:val="24"/>
          <w:lang w:eastAsia="en-US"/>
        </w:rPr>
      </w:pPr>
      <w:ins w:id="15" w:author="Φλούδα Χριστίνα" w:date="2017-10-27T13:47:00Z">
        <w:r w:rsidRPr="006E3D05">
          <w:rPr>
            <w:rFonts w:eastAsia="Times New Roman"/>
            <w:szCs w:val="24"/>
            <w:lang w:eastAsia="en-US"/>
          </w:rPr>
          <w:t>Δευτέρα  23 Οκτωβρίου 2017</w:t>
        </w:r>
      </w:ins>
    </w:p>
    <w:p w14:paraId="798093C2" w14:textId="77777777" w:rsidR="006E3D05" w:rsidRPr="006E3D05" w:rsidRDefault="006E3D05" w:rsidP="006E3D05">
      <w:pPr>
        <w:spacing w:after="0" w:line="360" w:lineRule="auto"/>
        <w:rPr>
          <w:ins w:id="16" w:author="Φλούδα Χριστίνα" w:date="2017-10-27T13:47:00Z"/>
          <w:rFonts w:eastAsia="Times New Roman"/>
          <w:szCs w:val="24"/>
          <w:lang w:eastAsia="en-US"/>
        </w:rPr>
      </w:pPr>
    </w:p>
    <w:p w14:paraId="54B164A0" w14:textId="77777777" w:rsidR="006E3D05" w:rsidRPr="006E3D05" w:rsidRDefault="006E3D05" w:rsidP="006E3D05">
      <w:pPr>
        <w:spacing w:after="0" w:line="360" w:lineRule="auto"/>
        <w:rPr>
          <w:ins w:id="17" w:author="Φλούδα Χριστίνα" w:date="2017-10-27T13:47:00Z"/>
          <w:rFonts w:eastAsia="Times New Roman"/>
          <w:szCs w:val="24"/>
          <w:lang w:eastAsia="en-US"/>
        </w:rPr>
      </w:pPr>
      <w:ins w:id="18" w:author="Φλούδα Χριστίνα" w:date="2017-10-27T13:47:00Z">
        <w:r w:rsidRPr="006E3D05">
          <w:rPr>
            <w:rFonts w:eastAsia="Times New Roman"/>
            <w:szCs w:val="24"/>
            <w:lang w:eastAsia="en-US"/>
          </w:rPr>
          <w:t>ΘΕΜΑΤΑ</w:t>
        </w:r>
      </w:ins>
    </w:p>
    <w:p w14:paraId="346E1E60" w14:textId="77777777" w:rsidR="006E3D05" w:rsidRPr="006E3D05" w:rsidRDefault="006E3D05" w:rsidP="006E3D05">
      <w:pPr>
        <w:spacing w:after="0" w:line="360" w:lineRule="auto"/>
        <w:rPr>
          <w:ins w:id="19" w:author="Φλούδα Χριστίνα" w:date="2017-10-27T13:47:00Z"/>
          <w:rFonts w:eastAsia="Times New Roman"/>
          <w:szCs w:val="24"/>
          <w:lang w:eastAsia="en-US"/>
        </w:rPr>
      </w:pPr>
      <w:ins w:id="20" w:author="Φλούδα Χριστίνα" w:date="2017-10-27T13:47:00Z">
        <w:r w:rsidRPr="006E3D05">
          <w:rPr>
            <w:rFonts w:eastAsia="Times New Roman"/>
            <w:szCs w:val="24"/>
            <w:lang w:eastAsia="en-US"/>
          </w:rPr>
          <w:t xml:space="preserve"> </w:t>
        </w:r>
        <w:r w:rsidRPr="006E3D05">
          <w:rPr>
            <w:rFonts w:eastAsia="Times New Roman"/>
            <w:szCs w:val="24"/>
            <w:lang w:eastAsia="en-US"/>
          </w:rPr>
          <w:br/>
          <w:t xml:space="preserve">Α. ΕΙΔΙΚΑ ΘΕΜΑΤΑ </w:t>
        </w:r>
        <w:r w:rsidRPr="006E3D05">
          <w:rPr>
            <w:rFonts w:eastAsia="Times New Roman"/>
            <w:szCs w:val="24"/>
            <w:lang w:eastAsia="en-US"/>
          </w:rPr>
          <w:br/>
          <w:t xml:space="preserve">1.  Άδεια απουσίας των Βουλευτών κ.κ. Θ. Μπακογιάννη και Ε. Ράπτη, σελ. </w:t>
        </w:r>
        <w:r w:rsidRPr="006E3D05">
          <w:rPr>
            <w:rFonts w:eastAsia="Times New Roman"/>
            <w:szCs w:val="24"/>
            <w:lang w:eastAsia="en-US"/>
          </w:rPr>
          <w:br/>
          <w:t xml:space="preserve">2. Ανακοινώνεται ότι τη συνεδρίαση παρακολουθούν μέλη από τον  Όμιλο Ρητορικής </w:t>
        </w:r>
        <w:proofErr w:type="spellStart"/>
        <w:r w:rsidRPr="006E3D05">
          <w:rPr>
            <w:rFonts w:eastAsia="Times New Roman"/>
            <w:szCs w:val="24"/>
            <w:lang w:eastAsia="en-US"/>
          </w:rPr>
          <w:t>Athens</w:t>
        </w:r>
        <w:proofErr w:type="spellEnd"/>
        <w:r w:rsidRPr="006E3D05">
          <w:rPr>
            <w:rFonts w:eastAsia="Times New Roman"/>
            <w:szCs w:val="24"/>
            <w:lang w:eastAsia="en-US"/>
          </w:rPr>
          <w:t xml:space="preserve"> </w:t>
        </w:r>
        <w:proofErr w:type="spellStart"/>
        <w:r w:rsidRPr="006E3D05">
          <w:rPr>
            <w:rFonts w:eastAsia="Times New Roman"/>
            <w:szCs w:val="24"/>
            <w:lang w:eastAsia="en-US"/>
          </w:rPr>
          <w:t>Advanced</w:t>
        </w:r>
        <w:proofErr w:type="spellEnd"/>
        <w:r w:rsidRPr="006E3D05">
          <w:rPr>
            <w:rFonts w:eastAsia="Times New Roman"/>
            <w:szCs w:val="24"/>
            <w:lang w:eastAsia="en-US"/>
          </w:rPr>
          <w:t xml:space="preserve"> </w:t>
        </w:r>
        <w:proofErr w:type="spellStart"/>
        <w:r w:rsidRPr="006E3D05">
          <w:rPr>
            <w:rFonts w:eastAsia="Times New Roman"/>
            <w:szCs w:val="24"/>
            <w:lang w:eastAsia="en-US"/>
          </w:rPr>
          <w:t>Toastmasters</w:t>
        </w:r>
        <w:proofErr w:type="spellEnd"/>
        <w:r w:rsidRPr="006E3D05">
          <w:rPr>
            <w:rFonts w:eastAsia="Times New Roman"/>
            <w:szCs w:val="24"/>
            <w:lang w:eastAsia="en-US"/>
          </w:rPr>
          <w:t xml:space="preserve"> </w:t>
        </w:r>
        <w:proofErr w:type="spellStart"/>
        <w:r w:rsidRPr="006E3D05">
          <w:rPr>
            <w:rFonts w:eastAsia="Times New Roman"/>
            <w:szCs w:val="24"/>
            <w:lang w:eastAsia="en-US"/>
          </w:rPr>
          <w:t>Club</w:t>
        </w:r>
        <w:proofErr w:type="spellEnd"/>
        <w:r w:rsidRPr="006E3D05">
          <w:rPr>
            <w:rFonts w:eastAsia="Times New Roman"/>
            <w:szCs w:val="24"/>
            <w:lang w:eastAsia="en-US"/>
          </w:rPr>
          <w:t xml:space="preserve"> και μέλη από τον Σύλλογο Φοιτητών του Πολιτικού Τμήματος της Νομικής, σελ. </w:t>
        </w:r>
        <w:r w:rsidRPr="006E3D05">
          <w:rPr>
            <w:rFonts w:eastAsia="Times New Roman"/>
            <w:szCs w:val="24"/>
            <w:lang w:eastAsia="en-US"/>
          </w:rPr>
          <w:br/>
          <w:t xml:space="preserve">3. Επί διαδικαστικού θέματος, σελ. </w:t>
        </w:r>
        <w:r w:rsidRPr="006E3D05">
          <w:rPr>
            <w:rFonts w:eastAsia="Times New Roman"/>
            <w:szCs w:val="24"/>
            <w:lang w:eastAsia="en-US"/>
          </w:rPr>
          <w:br/>
          <w:t xml:space="preserve"> </w:t>
        </w:r>
        <w:r w:rsidRPr="006E3D05">
          <w:rPr>
            <w:rFonts w:eastAsia="Times New Roman"/>
            <w:szCs w:val="24"/>
            <w:lang w:eastAsia="en-US"/>
          </w:rPr>
          <w:br/>
          <w:t xml:space="preserve">Β. ΚΟΙΝΟΒΟΥΛΕΥΤΙΚΟΣ ΕΛΕΓΧΟΣ </w:t>
        </w:r>
        <w:r w:rsidRPr="006E3D05">
          <w:rPr>
            <w:rFonts w:eastAsia="Times New Roman"/>
            <w:szCs w:val="24"/>
            <w:lang w:eastAsia="en-US"/>
          </w:rPr>
          <w:br/>
          <w:t>Συζήτηση επικαίρων ερωτήσεων:</w:t>
        </w:r>
        <w:r w:rsidRPr="006E3D05">
          <w:rPr>
            <w:rFonts w:eastAsia="Times New Roman"/>
            <w:szCs w:val="24"/>
            <w:lang w:eastAsia="en-US"/>
          </w:rPr>
          <w:br/>
          <w:t xml:space="preserve">   α) Προς τον Υπουργό Υγείας:</w:t>
        </w:r>
        <w:r w:rsidRPr="006E3D05">
          <w:rPr>
            <w:rFonts w:eastAsia="Times New Roman"/>
            <w:szCs w:val="24"/>
            <w:lang w:eastAsia="en-US"/>
          </w:rPr>
          <w:br/>
          <w:t xml:space="preserve">       i. με θέμα: «Περικοπή των νοσηλίων σε Μονάδες Εντατικών Θεραπειών (ΜΕΘ) ιδιωτικών κλινικών», σελ. </w:t>
        </w:r>
        <w:r w:rsidRPr="006E3D05">
          <w:rPr>
            <w:rFonts w:eastAsia="Times New Roman"/>
            <w:szCs w:val="24"/>
            <w:lang w:eastAsia="en-US"/>
          </w:rPr>
          <w:br/>
          <w:t xml:space="preserve">       </w:t>
        </w:r>
        <w:proofErr w:type="spellStart"/>
        <w:r w:rsidRPr="006E3D05">
          <w:rPr>
            <w:rFonts w:eastAsia="Times New Roman"/>
            <w:szCs w:val="24"/>
            <w:lang w:eastAsia="en-US"/>
          </w:rPr>
          <w:t>ii</w:t>
        </w:r>
        <w:proofErr w:type="spellEnd"/>
        <w:r w:rsidRPr="006E3D05">
          <w:rPr>
            <w:rFonts w:eastAsia="Times New Roman"/>
            <w:szCs w:val="24"/>
            <w:lang w:eastAsia="en-US"/>
          </w:rPr>
          <w:t xml:space="preserve">. με θέμα: «Καμία ορατή εξέλιξη για τη δημιουργία θεραπευτικού Ογκολογικού Τμήματος στη Ρόδο», σελ. </w:t>
        </w:r>
        <w:r w:rsidRPr="006E3D05">
          <w:rPr>
            <w:rFonts w:eastAsia="Times New Roman"/>
            <w:szCs w:val="24"/>
            <w:lang w:eastAsia="en-US"/>
          </w:rPr>
          <w:br/>
          <w:t xml:space="preserve">       </w:t>
        </w:r>
        <w:proofErr w:type="spellStart"/>
        <w:r w:rsidRPr="006E3D05">
          <w:rPr>
            <w:rFonts w:eastAsia="Times New Roman"/>
            <w:szCs w:val="24"/>
            <w:lang w:eastAsia="en-US"/>
          </w:rPr>
          <w:t>iii</w:t>
        </w:r>
        <w:proofErr w:type="spellEnd"/>
        <w:r w:rsidRPr="006E3D05">
          <w:rPr>
            <w:rFonts w:eastAsia="Times New Roman"/>
            <w:szCs w:val="24"/>
            <w:lang w:eastAsia="en-US"/>
          </w:rPr>
          <w:t xml:space="preserve">. σχετικά με τη χρόνια έλλειψη ιατρικού προσωπικού στην παιδοχειρουργική κλινική του Πανεπιστημιακού Γενικού Νοσοκομείου Ηρακλείου (ΠΑΓΝΗ), σελ. </w:t>
        </w:r>
        <w:r w:rsidRPr="006E3D05">
          <w:rPr>
            <w:rFonts w:eastAsia="Times New Roman"/>
            <w:szCs w:val="24"/>
            <w:lang w:eastAsia="en-US"/>
          </w:rPr>
          <w:br/>
          <w:t xml:space="preserve"> </w:t>
        </w:r>
        <w:r w:rsidRPr="006E3D05">
          <w:rPr>
            <w:rFonts w:eastAsia="Times New Roman"/>
            <w:szCs w:val="24"/>
            <w:lang w:eastAsia="en-US"/>
          </w:rPr>
          <w:br/>
          <w:t xml:space="preserve">Γ. ΝΟΜΟΘΕΤΙΚΗ ΕΡΓΑΣΙΑ </w:t>
        </w:r>
        <w:r w:rsidRPr="006E3D05">
          <w:rPr>
            <w:rFonts w:eastAsia="Times New Roman"/>
            <w:szCs w:val="24"/>
            <w:lang w:eastAsia="en-US"/>
          </w:rPr>
          <w:br/>
          <w:t>Κατάθεση πρότασης νόμου:</w:t>
        </w:r>
      </w:ins>
    </w:p>
    <w:p w14:paraId="7F9010F4" w14:textId="77777777" w:rsidR="006E3D05" w:rsidRPr="006E3D05" w:rsidRDefault="006E3D05" w:rsidP="006E3D05">
      <w:pPr>
        <w:spacing w:after="0" w:line="360" w:lineRule="auto"/>
        <w:rPr>
          <w:ins w:id="21" w:author="Φλούδα Χριστίνα" w:date="2017-10-27T13:47:00Z"/>
          <w:rFonts w:eastAsia="Times New Roman"/>
          <w:szCs w:val="24"/>
          <w:lang w:eastAsia="en-US"/>
        </w:rPr>
      </w:pPr>
      <w:ins w:id="22" w:author="Φλούδα Χριστίνα" w:date="2017-10-27T13:47:00Z">
        <w:r w:rsidRPr="006E3D05">
          <w:rPr>
            <w:rFonts w:eastAsia="Times New Roman"/>
            <w:szCs w:val="24"/>
            <w:lang w:eastAsia="en-US"/>
          </w:rPr>
          <w:t xml:space="preserve">Ο Πρόεδρος της Κοινοβουλευτικής Ομάδας της Νέας Δημοκρατίας και οι Βουλευτές του κόμματός του κατέθεσαν στις 23-10-2017 πρόταση νόμου: « Άσκηση εκλογικού δικαιώματος κατά τις βουλευτικές εκλογές, του απόδημου ελληνισμού και εκλογέων που βρίσκονται στην αλλοδαπή», σελ. </w:t>
        </w:r>
        <w:r w:rsidRPr="006E3D05">
          <w:rPr>
            <w:rFonts w:eastAsia="Times New Roman"/>
            <w:szCs w:val="24"/>
            <w:lang w:eastAsia="en-US"/>
          </w:rPr>
          <w:br/>
        </w:r>
      </w:ins>
    </w:p>
    <w:p w14:paraId="54E756CD" w14:textId="77777777" w:rsidR="006E3D05" w:rsidRPr="006E3D05" w:rsidRDefault="006E3D05" w:rsidP="006E3D05">
      <w:pPr>
        <w:spacing w:after="0" w:line="360" w:lineRule="auto"/>
        <w:rPr>
          <w:ins w:id="23" w:author="Φλούδα Χριστίνα" w:date="2017-10-27T13:47:00Z"/>
          <w:rFonts w:eastAsia="Times New Roman"/>
          <w:szCs w:val="24"/>
          <w:lang w:eastAsia="en-US"/>
        </w:rPr>
      </w:pPr>
      <w:ins w:id="24" w:author="Φλούδα Χριστίνα" w:date="2017-10-27T13:47:00Z">
        <w:r w:rsidRPr="006E3D05">
          <w:rPr>
            <w:rFonts w:eastAsia="Times New Roman"/>
            <w:szCs w:val="24"/>
            <w:lang w:eastAsia="en-US"/>
          </w:rPr>
          <w:t>ΠΡΟΕΔΡΕΥΩΝ</w:t>
        </w:r>
      </w:ins>
    </w:p>
    <w:p w14:paraId="49F9E18B" w14:textId="77777777" w:rsidR="006E3D05" w:rsidRPr="006E3D05" w:rsidRDefault="006E3D05" w:rsidP="006E3D05">
      <w:pPr>
        <w:spacing w:after="0" w:line="360" w:lineRule="auto"/>
        <w:rPr>
          <w:ins w:id="25" w:author="Φλούδα Χριστίνα" w:date="2017-10-27T13:47:00Z"/>
          <w:rFonts w:eastAsia="Times New Roman"/>
          <w:szCs w:val="24"/>
          <w:lang w:eastAsia="en-US"/>
        </w:rPr>
      </w:pPr>
    </w:p>
    <w:p w14:paraId="124E80FE" w14:textId="77777777" w:rsidR="006E3D05" w:rsidRPr="006E3D05" w:rsidRDefault="006E3D05" w:rsidP="006E3D05">
      <w:pPr>
        <w:spacing w:after="0" w:line="360" w:lineRule="auto"/>
        <w:rPr>
          <w:ins w:id="26" w:author="Φλούδα Χριστίνα" w:date="2017-10-27T13:47:00Z"/>
          <w:rFonts w:eastAsia="Times New Roman"/>
          <w:szCs w:val="24"/>
          <w:lang w:eastAsia="en-US"/>
        </w:rPr>
      </w:pPr>
      <w:ins w:id="27" w:author="Φλούδα Χριστίνα" w:date="2017-10-27T13:47:00Z">
        <w:r w:rsidRPr="006E3D05">
          <w:rPr>
            <w:rFonts w:eastAsia="Times New Roman"/>
            <w:szCs w:val="24"/>
            <w:lang w:eastAsia="en-US"/>
          </w:rPr>
          <w:t>ΒΑΡΕΜΕΝΟΣ Γ. , σελ.</w:t>
        </w:r>
        <w:r w:rsidRPr="006E3D05">
          <w:rPr>
            <w:rFonts w:eastAsia="Times New Roman"/>
            <w:szCs w:val="24"/>
            <w:lang w:eastAsia="en-US"/>
          </w:rPr>
          <w:br/>
        </w:r>
      </w:ins>
    </w:p>
    <w:p w14:paraId="68B74E89" w14:textId="77777777" w:rsidR="006E3D05" w:rsidRPr="006E3D05" w:rsidRDefault="006E3D05" w:rsidP="006E3D05">
      <w:pPr>
        <w:spacing w:after="0" w:line="360" w:lineRule="auto"/>
        <w:rPr>
          <w:ins w:id="28" w:author="Φλούδα Χριστίνα" w:date="2017-10-27T13:47:00Z"/>
          <w:rFonts w:eastAsia="Times New Roman"/>
          <w:szCs w:val="24"/>
          <w:lang w:eastAsia="en-US"/>
        </w:rPr>
      </w:pPr>
    </w:p>
    <w:p w14:paraId="5B4CDBCC" w14:textId="77777777" w:rsidR="006E3D05" w:rsidRPr="006E3D05" w:rsidRDefault="006E3D05" w:rsidP="006E3D05">
      <w:pPr>
        <w:spacing w:after="0" w:line="360" w:lineRule="auto"/>
        <w:rPr>
          <w:ins w:id="29" w:author="Φλούδα Χριστίνα" w:date="2017-10-27T13:47:00Z"/>
          <w:rFonts w:eastAsia="Times New Roman"/>
          <w:szCs w:val="24"/>
          <w:lang w:eastAsia="en-US"/>
        </w:rPr>
      </w:pPr>
      <w:ins w:id="30" w:author="Φλούδα Χριστίνα" w:date="2017-10-27T13:47:00Z">
        <w:r w:rsidRPr="006E3D05">
          <w:rPr>
            <w:rFonts w:eastAsia="Times New Roman"/>
            <w:szCs w:val="24"/>
            <w:lang w:eastAsia="en-US"/>
          </w:rPr>
          <w:t>ΟΜΙΛΗΤΕΣ</w:t>
        </w:r>
      </w:ins>
    </w:p>
    <w:p w14:paraId="07F1C923" w14:textId="2E990EE1" w:rsidR="006E3D05" w:rsidRDefault="006E3D05" w:rsidP="006E3D05">
      <w:pPr>
        <w:spacing w:line="600" w:lineRule="auto"/>
        <w:ind w:firstLine="720"/>
        <w:contextualSpacing/>
        <w:jc w:val="center"/>
        <w:rPr>
          <w:ins w:id="31" w:author="Φλούδα Χριστίνα" w:date="2017-10-27T13:47:00Z"/>
          <w:rFonts w:eastAsia="Times New Roman"/>
          <w:szCs w:val="24"/>
        </w:rPr>
      </w:pPr>
      <w:ins w:id="32" w:author="Φλούδα Χριστίνα" w:date="2017-10-27T13:47:00Z">
        <w:r w:rsidRPr="006E3D05">
          <w:rPr>
            <w:rFonts w:eastAsia="Times New Roman"/>
            <w:szCs w:val="24"/>
            <w:lang w:eastAsia="en-US"/>
          </w:rPr>
          <w:br/>
          <w:t>Α. Επί διαδικαστικού θέματος:</w:t>
        </w:r>
        <w:r w:rsidRPr="006E3D05">
          <w:rPr>
            <w:rFonts w:eastAsia="Times New Roman"/>
            <w:szCs w:val="24"/>
            <w:lang w:eastAsia="en-US"/>
          </w:rPr>
          <w:br/>
          <w:t>ΒΑΡΕΜΕΝΟΣ Γ. , σελ.</w:t>
        </w:r>
        <w:r w:rsidRPr="006E3D05">
          <w:rPr>
            <w:rFonts w:eastAsia="Times New Roman"/>
            <w:szCs w:val="24"/>
            <w:lang w:eastAsia="en-US"/>
          </w:rPr>
          <w:br/>
        </w:r>
        <w:r w:rsidRPr="006E3D05">
          <w:rPr>
            <w:rFonts w:eastAsia="Times New Roman"/>
            <w:szCs w:val="24"/>
            <w:lang w:eastAsia="en-US"/>
          </w:rPr>
          <w:br/>
          <w:t>Β. Επί των επικαίρων ερωτήσεων:</w:t>
        </w:r>
        <w:r w:rsidRPr="006E3D05">
          <w:rPr>
            <w:rFonts w:eastAsia="Times New Roman"/>
            <w:szCs w:val="24"/>
            <w:lang w:eastAsia="en-US"/>
          </w:rPr>
          <w:br/>
          <w:t>ΓΡΗΓΟΡΑΚΟΣ Λ. , σελ.</w:t>
        </w:r>
        <w:r w:rsidRPr="006E3D05">
          <w:rPr>
            <w:rFonts w:eastAsia="Times New Roman"/>
            <w:szCs w:val="24"/>
            <w:lang w:eastAsia="en-US"/>
          </w:rPr>
          <w:br/>
          <w:t>ΚΡΕΜΑΣΤΙΝΟΣ Δ. , σελ.</w:t>
        </w:r>
        <w:r w:rsidRPr="006E3D05">
          <w:rPr>
            <w:rFonts w:eastAsia="Times New Roman"/>
            <w:szCs w:val="24"/>
            <w:lang w:eastAsia="en-US"/>
          </w:rPr>
          <w:br/>
          <w:t>ΠΟΛΑΚΗΣ Π. , σελ.</w:t>
        </w:r>
        <w:r w:rsidRPr="006E3D05">
          <w:rPr>
            <w:rFonts w:eastAsia="Times New Roman"/>
            <w:szCs w:val="24"/>
            <w:lang w:eastAsia="en-US"/>
          </w:rPr>
          <w:br/>
          <w:t>ΣΥΝΤΥΧΑΚΗΣ Ε. , σελ.</w:t>
        </w:r>
        <w:r w:rsidRPr="006E3D05">
          <w:rPr>
            <w:rFonts w:eastAsia="Times New Roman"/>
            <w:szCs w:val="24"/>
            <w:lang w:eastAsia="en-US"/>
          </w:rPr>
          <w:br/>
        </w:r>
        <w:bookmarkStart w:id="33" w:name="_GoBack"/>
        <w:bookmarkEnd w:id="33"/>
      </w:ins>
    </w:p>
    <w:p w14:paraId="2F458601" w14:textId="77777777" w:rsidR="003244BC" w:rsidRDefault="000614DE">
      <w:pPr>
        <w:spacing w:line="600" w:lineRule="auto"/>
        <w:ind w:firstLine="720"/>
        <w:contextualSpacing/>
        <w:jc w:val="center"/>
        <w:rPr>
          <w:rFonts w:eastAsia="Times New Roman"/>
          <w:szCs w:val="24"/>
        </w:rPr>
      </w:pPr>
      <w:r>
        <w:rPr>
          <w:rFonts w:eastAsia="Times New Roman"/>
          <w:szCs w:val="24"/>
        </w:rPr>
        <w:t>ΠΡΑΚΤΙΚΑ ΒΟΥΛΗΣ</w:t>
      </w:r>
    </w:p>
    <w:p w14:paraId="2F458602" w14:textId="77777777" w:rsidR="003244BC" w:rsidRDefault="000614DE">
      <w:pPr>
        <w:spacing w:line="600" w:lineRule="auto"/>
        <w:ind w:firstLine="720"/>
        <w:contextualSpacing/>
        <w:jc w:val="center"/>
        <w:rPr>
          <w:rFonts w:eastAsia="Times New Roman"/>
          <w:szCs w:val="24"/>
        </w:rPr>
      </w:pPr>
      <w:r>
        <w:rPr>
          <w:rFonts w:eastAsia="Times New Roman"/>
          <w:szCs w:val="24"/>
        </w:rPr>
        <w:t xml:space="preserve">ΙΖ΄ ΠΕΡΙΟΔΟΣ </w:t>
      </w:r>
    </w:p>
    <w:p w14:paraId="2F458603" w14:textId="77777777" w:rsidR="003244BC" w:rsidRDefault="000614DE">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2F458604" w14:textId="77777777" w:rsidR="003244BC" w:rsidRDefault="000614DE">
      <w:pPr>
        <w:spacing w:line="600" w:lineRule="auto"/>
        <w:ind w:firstLine="720"/>
        <w:contextualSpacing/>
        <w:jc w:val="center"/>
        <w:rPr>
          <w:rFonts w:eastAsia="Times New Roman"/>
          <w:szCs w:val="24"/>
        </w:rPr>
      </w:pPr>
      <w:r>
        <w:rPr>
          <w:rFonts w:eastAsia="Times New Roman"/>
          <w:szCs w:val="24"/>
        </w:rPr>
        <w:t>ΣΥΝΟΔΟΣ Γ΄</w:t>
      </w:r>
    </w:p>
    <w:p w14:paraId="2F458605" w14:textId="77777777" w:rsidR="003244BC" w:rsidRDefault="000614DE">
      <w:pPr>
        <w:spacing w:line="600" w:lineRule="auto"/>
        <w:ind w:firstLine="720"/>
        <w:contextualSpacing/>
        <w:jc w:val="center"/>
        <w:rPr>
          <w:rFonts w:eastAsia="Times New Roman"/>
          <w:szCs w:val="24"/>
        </w:rPr>
      </w:pPr>
      <w:r>
        <w:rPr>
          <w:rFonts w:eastAsia="Times New Roman"/>
          <w:szCs w:val="24"/>
        </w:rPr>
        <w:t>ΣΥΝΕΔΡΙΑΣΗ ΙΕ΄</w:t>
      </w:r>
    </w:p>
    <w:p w14:paraId="2F458606" w14:textId="77777777" w:rsidR="003244BC" w:rsidRDefault="000614DE">
      <w:pPr>
        <w:spacing w:line="600" w:lineRule="auto"/>
        <w:ind w:firstLine="720"/>
        <w:contextualSpacing/>
        <w:jc w:val="center"/>
        <w:rPr>
          <w:rFonts w:eastAsia="Times New Roman"/>
          <w:szCs w:val="24"/>
        </w:rPr>
      </w:pPr>
      <w:r>
        <w:rPr>
          <w:rFonts w:eastAsia="Times New Roman"/>
          <w:szCs w:val="24"/>
        </w:rPr>
        <w:t>Δευτέρα 23 Οκτωβρίου 2017</w:t>
      </w:r>
    </w:p>
    <w:p w14:paraId="2F458607" w14:textId="77777777" w:rsidR="003244BC" w:rsidRDefault="000614DE">
      <w:pPr>
        <w:spacing w:line="600" w:lineRule="auto"/>
        <w:ind w:firstLine="720"/>
        <w:contextualSpacing/>
        <w:jc w:val="both"/>
        <w:rPr>
          <w:rFonts w:eastAsia="Times New Roman"/>
          <w:szCs w:val="24"/>
        </w:rPr>
      </w:pPr>
      <w:r>
        <w:rPr>
          <w:rFonts w:eastAsia="Times New Roman"/>
          <w:szCs w:val="24"/>
        </w:rPr>
        <w:t xml:space="preserve">Αθήνα, σήμερα στις 23 Οκτωβρίου 2017, ημέρα Δευτέρα και ώρα 18.02΄, συνήλθε στην Αίθουσα των συνεδριάσεων του Βουλευτηρίου η Βουλή σε ολομέλεια για να συνεδριάσει υπό την προεδρία του Β΄ Αντιπροέδρου αυτής κ. </w:t>
      </w:r>
      <w:r w:rsidRPr="00DA4929">
        <w:rPr>
          <w:rFonts w:eastAsia="Times New Roman"/>
          <w:b/>
          <w:szCs w:val="24"/>
        </w:rPr>
        <w:t>ΓΕΩΡΓΙΟΥ ΒΑΡΕΜΕΝΟΥ</w:t>
      </w:r>
      <w:r w:rsidRPr="00205E8D">
        <w:rPr>
          <w:rFonts w:eastAsia="Times New Roman"/>
          <w:szCs w:val="24"/>
        </w:rPr>
        <w:t>.</w:t>
      </w:r>
    </w:p>
    <w:p w14:paraId="2F458608" w14:textId="77777777" w:rsidR="003244BC" w:rsidRDefault="000614DE">
      <w:pPr>
        <w:spacing w:line="600" w:lineRule="auto"/>
        <w:ind w:firstLine="720"/>
        <w:contextualSpacing/>
        <w:jc w:val="both"/>
        <w:rPr>
          <w:rFonts w:eastAsia="Times New Roman"/>
          <w:szCs w:val="24"/>
        </w:rPr>
      </w:pPr>
      <w:r>
        <w:rPr>
          <w:rFonts w:eastAsia="Times New Roman"/>
          <w:b/>
          <w:bCs/>
          <w:szCs w:val="24"/>
        </w:rPr>
        <w:t xml:space="preserve">ΠΡΟΕΔΡΕΥΩΝ (Γεώργιος Βαρεμένος): </w:t>
      </w:r>
      <w:r>
        <w:rPr>
          <w:rFonts w:eastAsia="Times New Roman"/>
          <w:szCs w:val="24"/>
        </w:rPr>
        <w:t>Κυρίες και κύριοι συνάδελφοι, αρχίζει η συνεδρίαση.</w:t>
      </w:r>
    </w:p>
    <w:p w14:paraId="2F458609" w14:textId="77777777" w:rsidR="003244BC" w:rsidRDefault="000614DE">
      <w:pPr>
        <w:spacing w:line="600" w:lineRule="auto"/>
        <w:ind w:firstLine="720"/>
        <w:contextualSpacing/>
        <w:jc w:val="both"/>
        <w:rPr>
          <w:rFonts w:eastAsia="Times New Roman"/>
          <w:szCs w:val="24"/>
        </w:rPr>
      </w:pPr>
      <w:r>
        <w:rPr>
          <w:rFonts w:eastAsia="Times New Roman"/>
          <w:szCs w:val="24"/>
        </w:rPr>
        <w:t>Πριν εισέλθουμε στη συζήτηση των επικαίρων ερωτήσεων, θα ήθελα να κάνω μια ανακοίνωση προς το Σώμα.</w:t>
      </w:r>
    </w:p>
    <w:p w14:paraId="2F45860A" w14:textId="77777777" w:rsidR="003244BC" w:rsidRDefault="000614DE">
      <w:pPr>
        <w:spacing w:line="600" w:lineRule="auto"/>
        <w:ind w:firstLine="720"/>
        <w:contextualSpacing/>
        <w:jc w:val="both"/>
        <w:rPr>
          <w:rFonts w:eastAsia="Times New Roman"/>
          <w:szCs w:val="24"/>
        </w:rPr>
      </w:pPr>
      <w:r>
        <w:rPr>
          <w:rFonts w:eastAsia="Times New Roman"/>
          <w:szCs w:val="24"/>
        </w:rPr>
        <w:t>Ο Πρόεδρος της Κοινοβουλευτικής Ομάδας της Νέας Δημοκρατίας και οι Βουλευτές του κόμματός του κατέθεσαν στις 23-10-2017 πρόταση νόμου: «Άσκηση εκλογικού δικαιώματος κατά τις βουλευτικές εκλογές, του Απόδημου Ελληνισμού και εκλογέων που βρίσκονται στην αλλοδαπή».</w:t>
      </w:r>
    </w:p>
    <w:p w14:paraId="2F45860B" w14:textId="77777777" w:rsidR="003244BC" w:rsidRDefault="000614DE">
      <w:pPr>
        <w:spacing w:line="600" w:lineRule="auto"/>
        <w:ind w:firstLine="720"/>
        <w:contextualSpacing/>
        <w:jc w:val="both"/>
        <w:rPr>
          <w:rFonts w:eastAsia="Times New Roman"/>
          <w:szCs w:val="24"/>
        </w:rPr>
      </w:pPr>
      <w:r>
        <w:rPr>
          <w:rFonts w:eastAsia="Times New Roman"/>
          <w:szCs w:val="24"/>
        </w:rPr>
        <w:t>Παραπέμπεται στην αρμόδια Διαρκή Επιτροπή.</w:t>
      </w:r>
    </w:p>
    <w:p w14:paraId="2F45860C" w14:textId="77777777" w:rsidR="003244BC" w:rsidRDefault="000614DE">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εισερχόμαστε στη συζήτηση των </w:t>
      </w:r>
    </w:p>
    <w:p w14:paraId="2F45860D" w14:textId="77777777" w:rsidR="003244BC" w:rsidRDefault="000614DE">
      <w:pPr>
        <w:spacing w:line="600" w:lineRule="auto"/>
        <w:ind w:firstLine="720"/>
        <w:contextualSpacing/>
        <w:jc w:val="center"/>
        <w:rPr>
          <w:rFonts w:eastAsia="Times New Roman"/>
          <w:b/>
          <w:szCs w:val="24"/>
        </w:rPr>
      </w:pPr>
      <w:r>
        <w:rPr>
          <w:rFonts w:eastAsia="Times New Roman"/>
          <w:b/>
          <w:szCs w:val="24"/>
        </w:rPr>
        <w:lastRenderedPageBreak/>
        <w:t>ΕΠΙΚΑΙΡΩΝ ΕΡΩΤΗΣΕΩΝ</w:t>
      </w:r>
    </w:p>
    <w:p w14:paraId="2F45860E" w14:textId="77777777" w:rsidR="003244BC" w:rsidRDefault="000614DE">
      <w:pPr>
        <w:spacing w:line="600" w:lineRule="auto"/>
        <w:ind w:firstLine="720"/>
        <w:contextualSpacing/>
        <w:jc w:val="both"/>
        <w:rPr>
          <w:rFonts w:eastAsia="Times New Roman" w:cs="Times New Roman"/>
          <w:szCs w:val="24"/>
        </w:rPr>
      </w:pPr>
      <w:r>
        <w:rPr>
          <w:rFonts w:eastAsia="Times New Roman"/>
          <w:szCs w:val="24"/>
        </w:rPr>
        <w:t xml:space="preserve">Ξεκινούμε με την πέμπτη </w:t>
      </w:r>
      <w:r>
        <w:rPr>
          <w:rFonts w:eastAsia="Times New Roman" w:cs="Times New Roman"/>
          <w:szCs w:val="24"/>
        </w:rPr>
        <w:t xml:space="preserve">με αριθμό 27/5-10-2017 επίκαιρη ερώτηση δεύτερου κύκλου του Βουλευτή Λακωνίας της Δημοκρατικής Συμπαράταξης ΠΑΣΟΚ - ΔΗΜΑΡ κ. </w:t>
      </w:r>
      <w:r>
        <w:rPr>
          <w:rFonts w:eastAsia="Times New Roman" w:cs="Times New Roman"/>
          <w:bCs/>
          <w:szCs w:val="24"/>
        </w:rPr>
        <w:t>Λεωνίδα Γρηγοράκου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με θέμα: «Περικοπή των </w:t>
      </w:r>
      <w:proofErr w:type="spellStart"/>
      <w:r>
        <w:rPr>
          <w:rFonts w:eastAsia="Times New Roman" w:cs="Times New Roman"/>
          <w:szCs w:val="24"/>
        </w:rPr>
        <w:t>νοσηλείων</w:t>
      </w:r>
      <w:proofErr w:type="spellEnd"/>
      <w:r>
        <w:rPr>
          <w:rFonts w:eastAsia="Times New Roman" w:cs="Times New Roman"/>
          <w:szCs w:val="24"/>
        </w:rPr>
        <w:t xml:space="preserve"> σε μονάδες εντατικών θεραπειών (ΜΕΘ) ιδιωτικών κλινικών».</w:t>
      </w:r>
    </w:p>
    <w:p w14:paraId="2F45860F" w14:textId="77777777" w:rsidR="003244BC" w:rsidRDefault="000614DE">
      <w:pPr>
        <w:spacing w:line="600" w:lineRule="auto"/>
        <w:ind w:firstLine="720"/>
        <w:contextualSpacing/>
        <w:jc w:val="both"/>
        <w:rPr>
          <w:rFonts w:eastAsia="Times New Roman"/>
          <w:szCs w:val="24"/>
        </w:rPr>
      </w:pPr>
      <w:r>
        <w:rPr>
          <w:rFonts w:eastAsia="Times New Roman" w:cs="Times New Roman"/>
          <w:szCs w:val="24"/>
        </w:rPr>
        <w:t>Τον λόγο έχει ο κ. Γρηγοράκος για δύο λεπτά.</w:t>
      </w:r>
    </w:p>
    <w:p w14:paraId="2F458610"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Ευχαριστώ πολύ, κύριε Πρόεδρε.</w:t>
      </w:r>
    </w:p>
    <w:p w14:paraId="2F458611"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Στις 19 Σεπτεμβρίου διάβασα ένα δημοσίευμα, το οποίο με ανησύχησε αρκετά, ως προς το θέμα ότι υπάρχει ένα μεγάλο άνοιγμα μεταξύ του κόστους του ιδιωτικού τομέα και του δημόσιου τομέα υγείας στα θέματα των μονάδων εντατικής θεραπείας. Το δημοσίευμα μάλιστα λέει ότι οι μεν ΜΕΘ του δημόσιου τομέα κοστίζουν γύρω στα 3.500 ευρώ την ημέρα, ενώ στον ιδιωτικό τομέα το Εθνικό Σύστημα Υγείας πληρώνει γύρω στα 750 με 800 ευρώ την ημέρα. Υπάρχει μάλιστα και η πληροφορία σε αυτό το δημοσίευμα, το οποίο το έχω καταθέσει και το ξέρει ο Υπουργός, ότι τίθεται και περαιτέρω θέμα μείωσης της αποζημίωσης στις μονάδες εντατικής θεραπείας του ιδιωτικού τομέα. </w:t>
      </w:r>
    </w:p>
    <w:p w14:paraId="2F458612"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Θα ήθελα από τον κύριο Υπουργό να μου απαντήσει στην εξής ερώτησή μου. Είναι αλήθεια το κόστος που λέει αυτό το δημοσίευμα ότι στον δημόσιο τομέα είναι τόσο πολύ υψηλό, δηλαδή 3.500 ευρώ την ημέρα; Επίσης είναι αλήθεια ότι το κόστος στον ιδιωτικό τομέα, προτίθεται ακόμα να μειωθεί;</w:t>
      </w:r>
    </w:p>
    <w:p w14:paraId="2F458613"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lastRenderedPageBreak/>
        <w:t>Η αγωνία μου είναι η εξής: Αν, πραγματικά, είναι τόσο μικρό το κόστος στον ιδιωτικό τομέα, αυτό ποιος το πληρώνει; Με βάζει, δηλαδή, σε σκέψεις ότι κάποια στιγμή οι Έλληνες πολίτες είναι  πιθανό να πληρώνουν κάποια διαφορά στον ιδιωτικό τομέα. Αυτό θα πρέπει να μας το πει ο Υπουργός.</w:t>
      </w:r>
    </w:p>
    <w:p w14:paraId="2F458614"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Δεύτερον, αν μειωθεί και άλλο, πιστεύω ότι ο ιδιωτικός τομέας δεν θα δώσει τα κρεβάτια τα εκατό που δίνει στο Εθνικό Σύστημα Υγείας στις δύσκολες στιγμές που περνάει ο τόπος. Το είδαμε την προηγούμενη χρονιά, όταν είχαμε το θέμα με τη γρίπη και δεν είχαν ετοιμαστεί τότε από πλευράς ΚΕΕΛΠΝΟ και οι προσλήψεις στον τομέα της υγείας και είχαμε αυτά τα τεράστια προβλήματα που είχαμε.</w:t>
      </w:r>
    </w:p>
    <w:p w14:paraId="2F458615"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Θα παρακαλούσα τον Υπουργό, αν έχει στοιχεία για αυτό το θέμα, να μας τα πει.</w:t>
      </w:r>
    </w:p>
    <w:p w14:paraId="2F458616"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F458617"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εγώ ευχαριστώ, κύριε Γρηγοράκο.</w:t>
      </w:r>
    </w:p>
    <w:p w14:paraId="2F458618"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τρία λεπτά.</w:t>
      </w:r>
    </w:p>
    <w:p w14:paraId="2F458619"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Γρηγοράκο, το δημοσίευμα δεν το έχετε καταθέσει. Από ποια εφημερίδα είναι;</w:t>
      </w:r>
    </w:p>
    <w:p w14:paraId="2F45861A"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Το έχω να σας το δώσω. Είναι στις 19 Σεπτεμβρίου.</w:t>
      </w:r>
    </w:p>
    <w:p w14:paraId="2F45861B"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Ναι, αλλά σε αυτά που μου έχουν δώσει, δεν υπάρχει.</w:t>
      </w:r>
    </w:p>
    <w:p w14:paraId="2F45861C"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Ποια εφημερίδα είναι;</w:t>
      </w:r>
    </w:p>
    <w:p w14:paraId="2F45861D"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«ΤΑ ΝΕΑ» πρέπει να ήταν.</w:t>
      </w:r>
    </w:p>
    <w:p w14:paraId="2F45861E"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Λέτε εφημερίδα του χώρου της υγείας. «ΤΑ ΝΕΑ» δεν είναι εφημερίδα του χώρου της υγείας. Δεν έχει σημασία, απλά επειδή δεν το βρήκα στα χαρτιά το δημοσίευμα.</w:t>
      </w:r>
    </w:p>
    <w:p w14:paraId="2F45861F"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Κατ’ αρχάς ευχαριστώ για την ερώτηση, γιατί μου δίνει μία δυνατότητα να απαντήσω πολύ συγκεκριμένα και με αριθμούς σε μερικά πράγματα.</w:t>
      </w:r>
    </w:p>
    <w:p w14:paraId="2F458620"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Κύριε Υπουργέ, θα σας διακόψω.</w:t>
      </w:r>
    </w:p>
    <w:p w14:paraId="2F458621"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Είναι της Δέσποινας Καραγιαννοπούλου στις 19-9-2017 στο </w:t>
      </w:r>
      <w:proofErr w:type="spellStart"/>
      <w:r>
        <w:rPr>
          <w:rFonts w:eastAsia="Times New Roman" w:cs="Times New Roman"/>
          <w:szCs w:val="24"/>
          <w:lang w:val="en-US"/>
        </w:rPr>
        <w:t>iatronet</w:t>
      </w:r>
      <w:proofErr w:type="spellEnd"/>
      <w:r>
        <w:rPr>
          <w:rFonts w:eastAsia="Times New Roman" w:cs="Times New Roman"/>
          <w:szCs w:val="24"/>
        </w:rPr>
        <w:t>.</w:t>
      </w:r>
    </w:p>
    <w:p w14:paraId="2F458622" w14:textId="77777777" w:rsidR="003244BC" w:rsidRDefault="000614DE">
      <w:pPr>
        <w:spacing w:line="600" w:lineRule="auto"/>
        <w:contextualSpacing/>
        <w:jc w:val="both"/>
        <w:rPr>
          <w:rFonts w:eastAsia="Times New Roman" w:cs="Times New Roman"/>
          <w:szCs w:val="24"/>
        </w:rPr>
      </w:pPr>
      <w:r>
        <w:rPr>
          <w:rFonts w:eastAsia="Times New Roman" w:cs="Times New Roman"/>
          <w:szCs w:val="24"/>
        </w:rPr>
        <w:tab/>
      </w: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Κατ’ αρχάς και μόνο το γεγονός ότι μου κάνετε αυτή την ερώτηση αποδεικνύει, εμμέσως πλην σαφώς, ότι κι εσείς αναγνωρίζετε ότι η κατάσταση στις ΜΕΘ των δημόσιων νοσοκομείων, είναι πολύ </w:t>
      </w:r>
      <w:proofErr w:type="spellStart"/>
      <w:r>
        <w:rPr>
          <w:rFonts w:eastAsia="Times New Roman" w:cs="Times New Roman"/>
          <w:szCs w:val="24"/>
        </w:rPr>
        <w:t>πολύ</w:t>
      </w:r>
      <w:proofErr w:type="spellEnd"/>
      <w:r>
        <w:rPr>
          <w:rFonts w:eastAsia="Times New Roman" w:cs="Times New Roman"/>
          <w:szCs w:val="24"/>
        </w:rPr>
        <w:t xml:space="preserve"> καλύτερη από αυτή που παραλάβαμε. Αλλιώς κατ’ αρχάς και ως Βουλευτής της Δημοκρατικής Συμπαράταξης και ενός κόμματος που ιστορικά συνέβαλε στη δημιουργία του Εθνικού Συστήματος Υγείας, θα με </w:t>
      </w:r>
      <w:proofErr w:type="spellStart"/>
      <w:r>
        <w:rPr>
          <w:rFonts w:eastAsia="Times New Roman" w:cs="Times New Roman"/>
          <w:szCs w:val="24"/>
        </w:rPr>
        <w:t>πρωτορωτούσατε</w:t>
      </w:r>
      <w:proofErr w:type="spellEnd"/>
      <w:r>
        <w:rPr>
          <w:rFonts w:eastAsia="Times New Roman" w:cs="Times New Roman"/>
          <w:szCs w:val="24"/>
        </w:rPr>
        <w:t xml:space="preserve"> τι καταστροφή είναι αυτή που συμβαίνει στον δημόσιο τομέα. Ξεκινάω από εδώ την ερώτηση και έχει σημασία. </w:t>
      </w:r>
    </w:p>
    <w:p w14:paraId="2F458623"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Φλεβάρη του 2015, με βάση την πρώτη επίσημη καταγραφή που είχαμε όταν αναλάβαμε Κυβέρνηση, σε σύνολο εξακοσίων και κάτι περίπου αναπτυγμένων κρεβατιών λειτουργούσαν τετρακόσια τριάντα οκτώ. Αυτά τον Φλεβάρη του 2015. </w:t>
      </w:r>
    </w:p>
    <w:p w14:paraId="2F458624"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Στις 30-07-2017, που είναι η τελευταία επίσημη καταγραφή –ετοιμάζεται τώρα κι άλλη αλλά δεν μπορώ να την ανακοινώσω, γιατί δεν έχει τελειώσει επίσημα ακόμα- σε σύνολο εξακοσίων ογδόντα έξι αναπτυγμένων λειτουργούσαν πεντακόσια εξήντα έξι. Προσθέσαμε, δηλαδή, </w:t>
      </w:r>
      <w:proofErr w:type="spellStart"/>
      <w:r>
        <w:rPr>
          <w:rFonts w:eastAsia="Times New Roman" w:cs="Times New Roman"/>
          <w:szCs w:val="24"/>
        </w:rPr>
        <w:t>εκατόν</w:t>
      </w:r>
      <w:proofErr w:type="spellEnd"/>
      <w:r>
        <w:rPr>
          <w:rFonts w:eastAsia="Times New Roman" w:cs="Times New Roman"/>
          <w:szCs w:val="24"/>
        </w:rPr>
        <w:t xml:space="preserve"> είκοσι με </w:t>
      </w:r>
      <w:proofErr w:type="spellStart"/>
      <w:r>
        <w:rPr>
          <w:rFonts w:eastAsia="Times New Roman" w:cs="Times New Roman"/>
          <w:szCs w:val="24"/>
        </w:rPr>
        <w:t>εκατόν</w:t>
      </w:r>
      <w:proofErr w:type="spellEnd"/>
      <w:r>
        <w:rPr>
          <w:rFonts w:eastAsia="Times New Roman" w:cs="Times New Roman"/>
          <w:szCs w:val="24"/>
        </w:rPr>
        <w:t xml:space="preserve"> τριάντα κρεβάτια παραπάνω στο δημόσιο σύστημα υγείας.  </w:t>
      </w:r>
    </w:p>
    <w:p w14:paraId="2F458625"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Θυμάστε τον πανικό που είχε γίνει σε μια σειρά από ΜΜΕ και πέρυσι σε σχέση με τα κλειστά κρεβάτια κ.λπ.. Τώρα που έχουν ανοίξει όλα αυτά, έχετε δει να το λέει κανένας; Γιατί εμείς δεν λέμε μόνο λόγια, κάνουμε και πράξεις.  </w:t>
      </w:r>
    </w:p>
    <w:p w14:paraId="2F458626"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από τα στοιχεία του ΚΕΕΛΠΝΟ, έχουν αναλάβει υπηρεσία και με τις δύο φάσεις των προκηρύξεων εξήντα τέσσερις γιατροί, διακόσιοι εξήντα οκτώ νοσηλευτές και εξήντα ένας βοηθοί νοσηλευτές, που συνέβαλαν στο άνοιγμα αυτών των κρεβατιών -όχι μόνο αυτοί όμως αλλά και νοσηλευτές που πάρθηκαν είτε με τις μόνιμες προκηρύξεις είτε με τις επικουρικές προκηρύξεις. </w:t>
      </w:r>
    </w:p>
    <w:p w14:paraId="2F458627"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και πιο σημαντικό απ’ όλα –και θα ήθελα αυτό να το αναγνωρίσετε- είναι ότι δώσαμε πρόσφατα, πριν από ένα μήνα περίπου, το σύνολο των κενών θέσεων γιατρών στις ΜΕΘ, ΜΕΝΝ, ΜΕΘ </w:t>
      </w:r>
      <w:proofErr w:type="spellStart"/>
      <w:r>
        <w:rPr>
          <w:rFonts w:eastAsia="Times New Roman" w:cs="Times New Roman"/>
          <w:szCs w:val="24"/>
        </w:rPr>
        <w:t>παίδων</w:t>
      </w:r>
      <w:proofErr w:type="spellEnd"/>
      <w:r>
        <w:rPr>
          <w:rFonts w:eastAsia="Times New Roman" w:cs="Times New Roman"/>
          <w:szCs w:val="24"/>
        </w:rPr>
        <w:t xml:space="preserve">, μονάδες νεογνών όλης της χώρας </w:t>
      </w:r>
      <w:r>
        <w:rPr>
          <w:rFonts w:eastAsia="Times New Roman" w:cs="Times New Roman"/>
          <w:szCs w:val="24"/>
        </w:rPr>
        <w:lastRenderedPageBreak/>
        <w:t xml:space="preserve">σε προκήρυξη. Αυτή τη στιγμή δεν υπάρχει κενή οργανική θέση ιατρικού προσωπικού στο σύνολο των νοσοκομείων της χώρας, η οποία να μην είναι σε προκήρυξη, </w:t>
      </w:r>
      <w:proofErr w:type="spellStart"/>
      <w:r>
        <w:rPr>
          <w:rFonts w:eastAsia="Times New Roman" w:cs="Times New Roman"/>
          <w:szCs w:val="24"/>
        </w:rPr>
        <w:t>εκατόν</w:t>
      </w:r>
      <w:proofErr w:type="spellEnd"/>
      <w:r>
        <w:rPr>
          <w:rFonts w:eastAsia="Times New Roman" w:cs="Times New Roman"/>
          <w:szCs w:val="24"/>
        </w:rPr>
        <w:t xml:space="preserve"> ογδόντα έξι, που σημαίνει ότι θα ανοίξουν και άλλα κρεβάτια. Βέβαια χρειάζεται περαιτέρω ενίσχυση με νοσηλευτικό προσωπικό, για να ανοίξουν τα υπόλοιπα. </w:t>
      </w:r>
    </w:p>
    <w:p w14:paraId="2F458628"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Πάω τώρα σε αυτό που ρωτάτε. Ή να το πω στη δευτερολογία μου;</w:t>
      </w:r>
    </w:p>
    <w:p w14:paraId="2F458629"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Δεν έχω αντίρρηση.</w:t>
      </w:r>
    </w:p>
    <w:p w14:paraId="2F45862A"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Αυτά για το κομμάτι του δημόσιου τομέα. Προσέξτε τώρα. Επειδή και εσείς και εγώ έχουμε κάνει διευθυντές σε ΜΕΘ του ιδιωτικού τομέα και ξέρουμε τον χώρο από τα μέσα, από τα πολύ μέσα, και ξέρουμε ότι υπάρχουν ιδιωτικές ΜΕΘ, οι οποίες λειτουργούν όπως λειτουργούν, και του δημοσίου, με την έννοια της δυνατότητας παροχής του επιπέδου περίθαλψης που έχει ανάγκη ο ασθενής –αυτό εννοώ- και υπάρχουν και ΜΕΘ του ιδιωτικού τομέα, οι οποίες είτε αντιμετωπίζουν μια πολύ συγκεκριμένη γκάμα περιστατικών είτε –το λέω έτσι- μαζεύουν εγκεφαλικά και τα ποτίζουν. Συγχωρείστε μου την έκφραση, καταλαβαίνετε τι εννοούμε σε αυτή την καθομιλουμένη. Απευθύνομαι απλώς έτσι, επειδή έχουμε κάνει ακριβώς την ίδια δουλειά. </w:t>
      </w:r>
    </w:p>
    <w:p w14:paraId="2F45862B"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Κάνουμε ακριβώς το ανάποδο από αυτό που είπατε και δεν ξέρω από πού ορμώμενο αυτό το </w:t>
      </w:r>
      <w:proofErr w:type="spellStart"/>
      <w:r>
        <w:rPr>
          <w:rFonts w:eastAsia="Times New Roman" w:cs="Times New Roman"/>
          <w:szCs w:val="24"/>
        </w:rPr>
        <w:t>σάιτ</w:t>
      </w:r>
      <w:proofErr w:type="spellEnd"/>
      <w:r>
        <w:rPr>
          <w:rFonts w:eastAsia="Times New Roman" w:cs="Times New Roman"/>
          <w:szCs w:val="24"/>
        </w:rPr>
        <w:t xml:space="preserve"> -και δεν ξέρω και ποιος, δηλαδή, τους έδωσε αυτές τις πληροφορίες- για πρώτη φορά…</w:t>
      </w:r>
    </w:p>
    <w:p w14:paraId="2F45862C"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Είναι επώνυμο.</w:t>
      </w:r>
    </w:p>
    <w:p w14:paraId="2F45862D"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ΠΑΥΛΟΣ ΠΟΛΑΚΗΣ (Αναπληρωτής Υπουργός Υγείας): </w:t>
      </w:r>
      <w:r>
        <w:rPr>
          <w:rFonts w:eastAsia="Times New Roman" w:cs="Times New Roman"/>
          <w:szCs w:val="24"/>
        </w:rPr>
        <w:t xml:space="preserve">Εντάξει δεν ξέρει τι λέει και το λέω έτσι, δεν ξέρει τι λέει. Αν πρόσεχε, λοιπόν, αυτή η κυρία δημοσιογράφος και όλοι όσοι αναπαρήγαγαν πιθανά αυτό το δημοσίευμα, θα έβλεπε ότι φέτος στον ΕΟΠΥΥ για πρώτη φορά οι δαπάνες νοσηλείας των ιδιωτικών κλινικών, δηλαδή η κάλυψη από μεριάς του ΕΟΠΥΥ κλειστών ενοποιημένων </w:t>
      </w:r>
      <w:proofErr w:type="spellStart"/>
      <w:r>
        <w:rPr>
          <w:rFonts w:eastAsia="Times New Roman" w:cs="Times New Roman"/>
          <w:szCs w:val="24"/>
        </w:rPr>
        <w:t>νοσηλείων</w:t>
      </w:r>
      <w:proofErr w:type="spellEnd"/>
      <w:r>
        <w:rPr>
          <w:rFonts w:eastAsia="Times New Roman" w:cs="Times New Roman"/>
          <w:szCs w:val="24"/>
        </w:rPr>
        <w:t xml:space="preserve"> για περίθαλψη ασφαλισμένων στις ιδιωτικές κλινικές, με βάση την ανακατανομή που έγινε σε όλες τις κατηγορίες </w:t>
      </w:r>
      <w:proofErr w:type="spellStart"/>
      <w:r>
        <w:rPr>
          <w:rFonts w:eastAsia="Times New Roman" w:cs="Times New Roman"/>
          <w:szCs w:val="24"/>
        </w:rPr>
        <w:t>παρόχων</w:t>
      </w:r>
      <w:proofErr w:type="spellEnd"/>
      <w:r>
        <w:rPr>
          <w:rFonts w:eastAsia="Times New Roman" w:cs="Times New Roman"/>
          <w:szCs w:val="24"/>
        </w:rPr>
        <w:t xml:space="preserve"> του ΕΟΠΥΥ, από τα 230 εκατομμύρια φέτος πήγε στα 265, γιατί ήταν λογικό το αίτημα του, να καλύψουμε την αύξηση του ποσοστού του ΦΠΑ από το 13% στο 24%. </w:t>
      </w:r>
    </w:p>
    <w:p w14:paraId="2F45862E"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και σημαντικότερο, έγινε το εξής: Είναι αυτό -που νομίζω ότι ήσασταν εκείνη την ημέρα στη συζήτηση- που ο Τομέας Υγείας της Νέας Δημοκρατίας έδωσε στον κ. Μητσοτάκη, να καταθέσει εν </w:t>
      </w:r>
      <w:proofErr w:type="spellStart"/>
      <w:r>
        <w:rPr>
          <w:rFonts w:eastAsia="Times New Roman" w:cs="Times New Roman"/>
          <w:szCs w:val="24"/>
        </w:rPr>
        <w:t>είδει</w:t>
      </w:r>
      <w:proofErr w:type="spellEnd"/>
      <w:r>
        <w:rPr>
          <w:rFonts w:eastAsia="Times New Roman" w:cs="Times New Roman"/>
          <w:szCs w:val="24"/>
        </w:rPr>
        <w:t xml:space="preserve"> σκανδάλου εδώ ότι άλλαξα τον τρόπο υπολογισμού του </w:t>
      </w:r>
      <w:proofErr w:type="spellStart"/>
      <w:r>
        <w:rPr>
          <w:rFonts w:eastAsia="Times New Roman" w:cs="Times New Roman"/>
          <w:szCs w:val="24"/>
          <w:lang w:val="en-US"/>
        </w:rPr>
        <w:t>clowback</w:t>
      </w:r>
      <w:proofErr w:type="spellEnd"/>
      <w:r>
        <w:rPr>
          <w:rFonts w:eastAsia="Times New Roman" w:cs="Times New Roman"/>
          <w:szCs w:val="24"/>
        </w:rPr>
        <w:t xml:space="preserve"> του 2013 και του 2014 κ.λπ. και απέδειξα την μπούρδα, ήταν αυτό που του έδωσαν να πει.</w:t>
      </w:r>
    </w:p>
    <w:p w14:paraId="2F45862F"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Για πρώτη φορά στα χρονικά ξεχωρίσαμε τους κωδικούς. Δηλαδή δεν είπαμε ότι είναι ένας κουβάς που πέφτουν όλα μέσα όπως μέχρι τώρα και άρα 230 εκατομμύρια ήταν μέχρι τώρα. Πόσες κλινικές ήταν συμβεβλημένες με τον ΕΟΠΥΥ; Περίπου </w:t>
      </w:r>
      <w:proofErr w:type="spellStart"/>
      <w:r>
        <w:rPr>
          <w:rFonts w:eastAsia="Times New Roman" w:cs="Times New Roman"/>
          <w:szCs w:val="24"/>
        </w:rPr>
        <w:t>εκατόν</w:t>
      </w:r>
      <w:proofErr w:type="spellEnd"/>
      <w:r>
        <w:rPr>
          <w:rFonts w:eastAsia="Times New Roman" w:cs="Times New Roman"/>
          <w:szCs w:val="24"/>
        </w:rPr>
        <w:t xml:space="preserve"> εξήντα πέντε. Όλοι ρίχνουν σε αυτόν τον κουβά και ό,τι ξεπεράσει γίνεται περικοπή. Πέρα από το </w:t>
      </w:r>
      <w:r>
        <w:rPr>
          <w:rFonts w:eastAsia="Times New Roman" w:cs="Times New Roman"/>
          <w:szCs w:val="24"/>
          <w:lang w:val="en-US"/>
        </w:rPr>
        <w:t>rebate</w:t>
      </w:r>
      <w:r>
        <w:rPr>
          <w:rFonts w:eastAsia="Times New Roman" w:cs="Times New Roman"/>
          <w:szCs w:val="24"/>
        </w:rPr>
        <w:t>, την έκπτωση όγκου, ό,τι ξεπεράσει οριζόντια γίνεται περικοπή σε όλους.</w:t>
      </w:r>
    </w:p>
    <w:p w14:paraId="2F458630"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δεν κάναμε αυτό, κύριε Γρηγοράκο, και έπρεπε να το έχει δει και η δημοσιογράφος αλλά και εσείς. Εμείς είπαμε ότι τα 265 εκατομμύρια που βάλαμε σαν όριο δαπάνης του ΕΟΠΥΥ φέτος –που είναι κατά 35 εκατομμύρια περισσότερα από πέρυσι και μας έδωσε αυτή τη δυνατότητα η αύξηση ορίου δαπανών που πετύχαμε στην διαπραγμάτευση με την τρόικα, από το 1,400 στο 1,525 δισεκατομμύριο- κατανέμονται ως εξής: Τα 166 εκατομμύρια πάνε στα γενικά </w:t>
      </w:r>
      <w:proofErr w:type="spellStart"/>
      <w:r>
        <w:rPr>
          <w:rFonts w:eastAsia="Times New Roman" w:cs="Times New Roman"/>
          <w:szCs w:val="24"/>
        </w:rPr>
        <w:t>νοσήλεια</w:t>
      </w:r>
      <w:proofErr w:type="spellEnd"/>
      <w:r>
        <w:rPr>
          <w:rFonts w:eastAsia="Times New Roman" w:cs="Times New Roman"/>
          <w:szCs w:val="24"/>
        </w:rPr>
        <w:t xml:space="preserve">. Τα 51 εκατομμύρια πάνε στα </w:t>
      </w:r>
      <w:proofErr w:type="spellStart"/>
      <w:r>
        <w:rPr>
          <w:rFonts w:eastAsia="Times New Roman" w:cs="Times New Roman"/>
          <w:szCs w:val="24"/>
        </w:rPr>
        <w:t>νοσήλεια</w:t>
      </w:r>
      <w:proofErr w:type="spellEnd"/>
      <w:r>
        <w:rPr>
          <w:rFonts w:eastAsia="Times New Roman" w:cs="Times New Roman"/>
          <w:szCs w:val="24"/>
        </w:rPr>
        <w:t xml:space="preserve"> ειδικών επεμβάσεων. Τα 3 εκατομμύρια πάνε στο θεραπευτικό </w:t>
      </w:r>
      <w:proofErr w:type="spellStart"/>
      <w:r>
        <w:rPr>
          <w:rFonts w:eastAsia="Times New Roman" w:cs="Times New Roman"/>
          <w:szCs w:val="24"/>
        </w:rPr>
        <w:t>ιδιοφάρμακο</w:t>
      </w:r>
      <w:proofErr w:type="spellEnd"/>
      <w:r>
        <w:rPr>
          <w:rFonts w:eastAsia="Times New Roman" w:cs="Times New Roman"/>
          <w:szCs w:val="24"/>
        </w:rPr>
        <w:t xml:space="preserve"> και τα 21 εκατομμύρια πάνε στις μονάδες εντατικής θεραπείας. </w:t>
      </w:r>
    </w:p>
    <w:p w14:paraId="2F458631"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Αυτό μόνο, εάν το βλέπατε και εάν κάνατε έναν απλό λογαριασμό, θα καταλαβαίνατε ότι με αυτόν τον τρόπο ξεχωρίζουμε και αποδίδουμε τα του Καίσαρος τω </w:t>
      </w:r>
      <w:proofErr w:type="spellStart"/>
      <w:r>
        <w:rPr>
          <w:rFonts w:eastAsia="Times New Roman" w:cs="Times New Roman"/>
          <w:szCs w:val="24"/>
        </w:rPr>
        <w:t>Καίσαρι</w:t>
      </w:r>
      <w:proofErr w:type="spellEnd"/>
      <w:r>
        <w:rPr>
          <w:rFonts w:eastAsia="Times New Roman" w:cs="Times New Roman"/>
          <w:szCs w:val="24"/>
        </w:rPr>
        <w:t xml:space="preserve">. Δηλαδή, μία κλινική η οποία είναι χαμηλών δυνατοτήτων νοσηλεύει κάποια περιστατικά ελαφρά ή έστω παρηγορητικά, θα δίνει κλειστά ενοποιημένα νοσήλια, τα οποία θα πέφτουν στον κουβά των 161 εκατομμυρίων, των γενικών νοσηλίων. Μία ιδιωτική κλινική η οποία μπορεί να κάνει καρδιοχειρουργικές επεμβάσεις, νευροχειρουργικούς εμβολισμούς, </w:t>
      </w:r>
      <w:proofErr w:type="spellStart"/>
      <w:r>
        <w:rPr>
          <w:rFonts w:eastAsia="Times New Roman" w:cs="Times New Roman"/>
          <w:szCs w:val="24"/>
        </w:rPr>
        <w:t>διαδερμικές</w:t>
      </w:r>
      <w:proofErr w:type="spellEnd"/>
      <w:r>
        <w:rPr>
          <w:rFonts w:eastAsia="Times New Roman" w:cs="Times New Roman"/>
          <w:szCs w:val="24"/>
        </w:rPr>
        <w:t xml:space="preserve"> </w:t>
      </w:r>
      <w:proofErr w:type="spellStart"/>
      <w:r>
        <w:rPr>
          <w:rFonts w:eastAsia="Times New Roman" w:cs="Times New Roman"/>
          <w:szCs w:val="24"/>
        </w:rPr>
        <w:t>διαθωρακικές</w:t>
      </w:r>
      <w:proofErr w:type="spellEnd"/>
      <w:r>
        <w:rPr>
          <w:rFonts w:eastAsia="Times New Roman" w:cs="Times New Roman"/>
          <w:szCs w:val="24"/>
        </w:rPr>
        <w:t xml:space="preserve"> βαλβίδες κ.λπ. θα ρίχνει τα νοσήλιά της στον κωδικό των 51 εκατομμυρίων. Μία κλινική που έχει σύμβαση με τον ΕΟΠΥΥ για τη ΜΕΘ –γιατί δεν δίνουν όλα τους τα κρεβάτια- θα ρίχνει αυτά τα νοσήλια στον κουβά των 21 εκατομμυρίων.</w:t>
      </w:r>
    </w:p>
    <w:p w14:paraId="2F458632"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Υπουργού)</w:t>
      </w:r>
    </w:p>
    <w:p w14:paraId="2F458633"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Κύριε Υπουργέ, τα υπόλοιπα στη δευτερολογία σας.</w:t>
      </w:r>
    </w:p>
    <w:p w14:paraId="2F458634"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Θα συνεχίσω την εξήγηση στη </w:t>
      </w:r>
      <w:proofErr w:type="spellStart"/>
      <w:r>
        <w:rPr>
          <w:rFonts w:eastAsia="Times New Roman" w:cs="Times New Roman"/>
          <w:szCs w:val="24"/>
        </w:rPr>
        <w:t>δευτερομιλία</w:t>
      </w:r>
      <w:proofErr w:type="spellEnd"/>
      <w:r>
        <w:rPr>
          <w:rFonts w:eastAsia="Times New Roman" w:cs="Times New Roman"/>
          <w:szCs w:val="24"/>
        </w:rPr>
        <w:t xml:space="preserve"> μου. </w:t>
      </w:r>
    </w:p>
    <w:p w14:paraId="2F458635"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Όμως, εάν κάνετε έναν λογαριασμό, θα δείτε ότι κάθε άλλο παρά αυτό που γράφει το δημοσίευμα συμβαίνει. Απλώς θα συμβούν και άλλα πράγματα, γιατί εμείς θέλουμε με αυτούς που έχουμε σύμβαση πραγματικά να προσφέρουμε αυτό που πρέπει στον ασθενή όταν το χρειάζεται.</w:t>
      </w:r>
    </w:p>
    <w:p w14:paraId="2F458636"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Γρηγοράκο, έχετε τον λόγο.</w:t>
      </w:r>
    </w:p>
    <w:p w14:paraId="2F458637"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Κύριε Πρόεδρε, ο Υπουργός έχει το δικαίωμα να εξωραΐζει τα πράγματα όπως θέλει. </w:t>
      </w:r>
    </w:p>
    <w:p w14:paraId="2F458638"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Η ερώτησή μου είναι σαφής. Στον δημόσιο τομέα η μονάδα εντατικής θεραπείας κάνει 3.500 ευρώ. Στον ιδιωτικό τομέα ο ΕΟΠΥΥ δίνει στις μονάδες εντατικής θεραπείας αποζημίωση 750 ευρώ την ημέρα. Εάν είναι αλήθεια αυτό, ο </w:t>
      </w:r>
      <w:proofErr w:type="spellStart"/>
      <w:r>
        <w:rPr>
          <w:rFonts w:eastAsia="Times New Roman" w:cs="Times New Roman"/>
          <w:szCs w:val="24"/>
        </w:rPr>
        <w:t>κλινικάρχης</w:t>
      </w:r>
      <w:proofErr w:type="spellEnd"/>
      <w:r>
        <w:rPr>
          <w:rFonts w:eastAsia="Times New Roman" w:cs="Times New Roman"/>
          <w:szCs w:val="24"/>
        </w:rPr>
        <w:t xml:space="preserve"> πέφτει έξω; Εάν πέφτει έξω και αντικειμενικά ο </w:t>
      </w:r>
      <w:proofErr w:type="spellStart"/>
      <w:r>
        <w:rPr>
          <w:rFonts w:eastAsia="Times New Roman" w:cs="Times New Roman"/>
          <w:szCs w:val="24"/>
        </w:rPr>
        <w:t>κλινικάρχης</w:t>
      </w:r>
      <w:proofErr w:type="spellEnd"/>
      <w:r>
        <w:rPr>
          <w:rFonts w:eastAsia="Times New Roman" w:cs="Times New Roman"/>
          <w:szCs w:val="24"/>
        </w:rPr>
        <w:t xml:space="preserve"> δεν μπορεί να τα βγάλει πέρα διότι με 750 ευρώ είναι τα πράγματα δύσκολα να πάρεις ένα κρεβάτι του ιδιωτικού τομέα με τα φάρμακα, με τους γιατρούς, με τις εφημερίες και με ό,τι κάνει, είναι πάρα πολύ μικρό το κόστος.</w:t>
      </w:r>
    </w:p>
    <w:p w14:paraId="2F458639"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Στο δημοσίευμα λέει ότι υπάρχει περίπτωση αυτό το ποσό των 750 ή 700 ευρώ την ημέρα, ακόμη να μειωθεί. Αυτή είναι η δική μου ερώτηση. Θα μειωθεί κι </w:t>
      </w:r>
      <w:r>
        <w:rPr>
          <w:rFonts w:eastAsia="Times New Roman" w:cs="Times New Roman"/>
          <w:szCs w:val="24"/>
        </w:rPr>
        <w:lastRenderedPageBreak/>
        <w:t xml:space="preserve">άλλο; Εγώ έχω κάνει αρκετές μελέτες και τις ξέρει ο κ. </w:t>
      </w:r>
      <w:proofErr w:type="spellStart"/>
      <w:r>
        <w:rPr>
          <w:rFonts w:eastAsia="Times New Roman" w:cs="Times New Roman"/>
          <w:szCs w:val="24"/>
        </w:rPr>
        <w:t>Πολάκης</w:t>
      </w:r>
      <w:proofErr w:type="spellEnd"/>
      <w:r>
        <w:rPr>
          <w:rFonts w:eastAsia="Times New Roman" w:cs="Times New Roman"/>
          <w:szCs w:val="24"/>
        </w:rPr>
        <w:t xml:space="preserve">, μελέτες μεταξύ του ιδιωτικού τομέα και του δημόσιου τομέα, για το πόσο κοστίζει μία μονάδα εντατικής θεραπείας στον δημόσιο τομέα και πόσο κοστίζει μία μονάδα εντατικής θεραπείας στον ιδιωτικό τομέα. Γιατί λοιπόν –εάν είναι αλήθεια- εφόσον αυτό είναι πραγματικά υπερβολικό κόστος, στις μονάδες εντατικής θεραπείας του δημόσιου τομέα, εξακολουθούμε να στηρίζουμε αυτή την κατάσταση λες και ο ιδιωτικός τομέας δεν είναι Έλληνες πολίτες, δεν είναι Έλληνες επιστήμονες; </w:t>
      </w:r>
    </w:p>
    <w:p w14:paraId="2F45863A"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μου δίνει την ευκαιρία σήμερα να του πω τι γράφουν για τον ΕΟΠΥΥ και όλα αυτά. Ο ΕΟΠΥΥ αυτή τη στιγμή από ένας πραγματικά δυνατός οργανισμός, ο οποίος στήριζε με όλες τους τις δυνάμεις, μεταφέρεται με προεδρικό διάταγμα στον Υπουργό. </w:t>
      </w:r>
    </w:p>
    <w:p w14:paraId="2F45863B" w14:textId="77777777" w:rsidR="003244BC" w:rsidRDefault="000614DE">
      <w:pPr>
        <w:spacing w:line="600" w:lineRule="auto"/>
        <w:ind w:firstLine="720"/>
        <w:contextualSpacing/>
        <w:jc w:val="both"/>
        <w:rPr>
          <w:rFonts w:eastAsia="Times New Roman"/>
          <w:szCs w:val="24"/>
        </w:rPr>
      </w:pPr>
      <w:r>
        <w:rPr>
          <w:rFonts w:eastAsia="Times New Roman"/>
          <w:szCs w:val="24"/>
        </w:rPr>
        <w:t>Δεύτερον, θα πάμε και σε άλλες μειώσεις; Εγώ αγωνία εκφράζω για το αν θα πάμε και σε άλλες μειώσεις. Σας είπα, στον ιδιωτικό τομέα δουλεύουν κι εκεί Έλληνες πολίτες και δεν πρέπει να στηρίζουμε μόνο τον κρατικό τομέα σε αυτήν τη χώρα. Υπάρχουν και πολίτες στον ιδιωτικό τομέα, από τον οποίο έχουμε ανάγκη τα κρεβάτια. Αυτό που έκανε τότε ο Θανάσης ο Γιαννόπουλος, με τη δική μας στήριξη, που νοίκιασε κρεβάτια από τον ιδιωτικό τομέα, τα οποία είχαμε ανάγκη, μας έδωσαν μια λύση στο πρόβλημά μας. Αν αύριο-μεθαύριο πάλι έχουμε αυτό το μεγάλο πρόβλημα, ο ι</w:t>
      </w:r>
      <w:r>
        <w:rPr>
          <w:rFonts w:eastAsia="Times New Roman"/>
          <w:szCs w:val="24"/>
        </w:rPr>
        <w:lastRenderedPageBreak/>
        <w:t>διωτικός τομέας, αν του μειώσεις κι άλλο τις τιμές -γιατί πραγματικά είναι εξευτελιστικές οι τιμές αυτές-, δεν θα μας δίνει τα κρεβάτια και θα τα πληρώνει ο Έλληνας πολίτης.</w:t>
      </w:r>
    </w:p>
    <w:p w14:paraId="2F45863C" w14:textId="77777777" w:rsidR="003244BC" w:rsidRDefault="000614DE">
      <w:pPr>
        <w:spacing w:line="600" w:lineRule="auto"/>
        <w:ind w:firstLine="720"/>
        <w:contextualSpacing/>
        <w:jc w:val="both"/>
        <w:rPr>
          <w:rFonts w:eastAsia="Times New Roman"/>
          <w:szCs w:val="24"/>
        </w:rPr>
      </w:pPr>
      <w:r>
        <w:rPr>
          <w:rFonts w:eastAsia="Times New Roman"/>
          <w:szCs w:val="24"/>
        </w:rPr>
        <w:t xml:space="preserve">Το ερώτημά μου είναι αυτό: Το έχουν σκεφτεί αυτό ή θέλουν να προχωρήσουν σε περικοπές στον ιδιωτικό τομέα, επειδή υπάρχει μια ιδεοληπτική αντίληψη για τον δημόσιο τομέα; Ξέρει να μας πει ο κ. </w:t>
      </w:r>
      <w:proofErr w:type="spellStart"/>
      <w:r>
        <w:rPr>
          <w:rFonts w:eastAsia="Times New Roman"/>
          <w:szCs w:val="24"/>
        </w:rPr>
        <w:t>Πολάκης</w:t>
      </w:r>
      <w:proofErr w:type="spellEnd"/>
      <w:r>
        <w:rPr>
          <w:rFonts w:eastAsia="Times New Roman"/>
          <w:szCs w:val="24"/>
        </w:rPr>
        <w:t xml:space="preserve"> πόσο κοστίζει το κρεβάτι στον δημόσιο τομέα; Εγώ σε αυτό θέλω απάντηση, τίποτε άλλο παραπάνω.</w:t>
      </w:r>
    </w:p>
    <w:p w14:paraId="2F45863D" w14:textId="77777777" w:rsidR="003244BC" w:rsidRDefault="000614DE">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Υπουργέ, έχετε τον λόγο.</w:t>
      </w:r>
    </w:p>
    <w:p w14:paraId="2F45863E" w14:textId="77777777" w:rsidR="003244BC" w:rsidRDefault="000614DE">
      <w:pPr>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Συνεχίζω από εκεί που σταμάτησα. Θεωρώ ότι η απουσία αναφοράς σας σε οτιδήποτε έχουμε κάνει στον δημόσιο τομέα, αποτελεί συνέχιση της αναγνώρισης αυτού που έχει γίνει.</w:t>
      </w:r>
    </w:p>
    <w:p w14:paraId="2F45863F" w14:textId="77777777" w:rsidR="003244BC" w:rsidRDefault="000614DE">
      <w:pPr>
        <w:spacing w:line="600" w:lineRule="auto"/>
        <w:ind w:firstLine="720"/>
        <w:contextualSpacing/>
        <w:jc w:val="both"/>
        <w:rPr>
          <w:rFonts w:eastAsia="Times New Roman"/>
          <w:szCs w:val="24"/>
        </w:rPr>
      </w:pPr>
      <w:r>
        <w:rPr>
          <w:rFonts w:eastAsia="Times New Roman"/>
          <w:szCs w:val="24"/>
        </w:rPr>
        <w:t>Και συνεχίζω. Ποιο ήταν το πρόβλημα, κύριε Γρηγοράκο, στις ιδιωτικές…</w:t>
      </w:r>
    </w:p>
    <w:p w14:paraId="2F458640" w14:textId="77777777" w:rsidR="003244BC" w:rsidRDefault="000614DE">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Κύριε </w:t>
      </w:r>
      <w:proofErr w:type="spellStart"/>
      <w:r>
        <w:rPr>
          <w:rFonts w:eastAsia="Times New Roman"/>
          <w:szCs w:val="24"/>
        </w:rPr>
        <w:t>Πολάκη</w:t>
      </w:r>
      <w:proofErr w:type="spellEnd"/>
      <w:r>
        <w:rPr>
          <w:rFonts w:eastAsia="Times New Roman"/>
          <w:szCs w:val="24"/>
        </w:rPr>
        <w:t xml:space="preserve">, γιατί το συμπεραίνετε αυτό; Μη συμπεραίνετε για εμένα. Σας ρώτησα κάτι. </w:t>
      </w:r>
    </w:p>
    <w:p w14:paraId="2F458641" w14:textId="77777777" w:rsidR="003244BC" w:rsidRDefault="000614DE">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Προχωράμε με την ερώτηση.</w:t>
      </w:r>
    </w:p>
    <w:p w14:paraId="2F458642" w14:textId="77777777" w:rsidR="003244BC" w:rsidRDefault="000614DE">
      <w:pPr>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Ακούστε, μπερδεύετε κάποια πράγματα, τα οποία τα μπερδεύετε μάλλον συνειδητά. Μην συγκρίνετε αυγά με πατάτες. Είναι άλλο πράγμα το κόστος του ιδιωτικού τομέα κι άλλο πράγμα το κόστος του δημόσιου τομέα. Και είμαι πολύ ξεκάθαρος σε αυτό. Στον ιδιωτικό τομέα έχω δουλέψει δεκατρία χρόνια της ζωής μου.</w:t>
      </w:r>
    </w:p>
    <w:p w14:paraId="2F458643" w14:textId="77777777" w:rsidR="003244BC" w:rsidRDefault="000614DE">
      <w:pPr>
        <w:spacing w:line="600" w:lineRule="auto"/>
        <w:ind w:firstLine="720"/>
        <w:contextualSpacing/>
        <w:jc w:val="both"/>
        <w:rPr>
          <w:rFonts w:eastAsia="Times New Roman"/>
          <w:szCs w:val="24"/>
        </w:rPr>
      </w:pPr>
      <w:r>
        <w:rPr>
          <w:rFonts w:eastAsia="Times New Roman"/>
          <w:b/>
          <w:szCs w:val="24"/>
        </w:rPr>
        <w:lastRenderedPageBreak/>
        <w:t xml:space="preserve">ΛΕΩΝΙΔΑΣ ΓΡΗΓΟΡΑΚΟΣ: </w:t>
      </w:r>
      <w:r>
        <w:rPr>
          <w:rFonts w:eastAsia="Times New Roman"/>
          <w:szCs w:val="24"/>
        </w:rPr>
        <w:t>Να τα κάνετε πεντακόσια!</w:t>
      </w:r>
    </w:p>
    <w:p w14:paraId="2F458644" w14:textId="77777777" w:rsidR="003244BC" w:rsidRDefault="000614DE">
      <w:pPr>
        <w:spacing w:line="600" w:lineRule="auto"/>
        <w:ind w:firstLine="720"/>
        <w:contextualSpacing/>
        <w:jc w:val="both"/>
        <w:rPr>
          <w:rFonts w:eastAsia="Times New Roman"/>
          <w:szCs w:val="24"/>
        </w:rPr>
      </w:pPr>
      <w:r>
        <w:rPr>
          <w:rFonts w:eastAsia="Times New Roman"/>
          <w:b/>
          <w:szCs w:val="24"/>
        </w:rPr>
        <w:t xml:space="preserve">ΠΑΥΛΟΣ ΠΟΛΑΚΗΣ (Αναπληρωτής Υπουργός Υγείας): </w:t>
      </w:r>
      <w:r>
        <w:rPr>
          <w:rFonts w:eastAsia="Times New Roman"/>
          <w:szCs w:val="24"/>
        </w:rPr>
        <w:t xml:space="preserve">Προσέξτε, στον δημόσιο τομέα γίνεται εκπαίδευση </w:t>
      </w:r>
      <w:proofErr w:type="spellStart"/>
      <w:r>
        <w:rPr>
          <w:rFonts w:eastAsia="Times New Roman"/>
          <w:szCs w:val="24"/>
        </w:rPr>
        <w:t>εξειδικευόμενων</w:t>
      </w:r>
      <w:proofErr w:type="spellEnd"/>
      <w:r>
        <w:rPr>
          <w:rFonts w:eastAsia="Times New Roman"/>
          <w:szCs w:val="24"/>
        </w:rPr>
        <w:t xml:space="preserve"> στη ΜΕΘ. Στον δημόσιο τομέα, υπάρχει, στο σύνολο μιλώντας, πολύ μεγαλύτερο ποσοστό σε σχέση νοσηλεύτριας ανά κρεβάτι απ’ ότι στον ιδιωτικό τομέα. Το ξέρετε κι εσείς αυτό εκεί που δουλεύατε. Τρίτον, η δυνατότητα μιας σειράς ειδικών παρεμβάσεων και θεραπευτικών τεχνικών είναι πολύ μεγαλύτερη στον δημόσιο τομέα απ’ ότι στην πλειοψηφία του ιδιωτικού τομέα. </w:t>
      </w:r>
    </w:p>
    <w:p w14:paraId="2F458645" w14:textId="77777777" w:rsidR="003244BC" w:rsidRDefault="000614DE">
      <w:pPr>
        <w:spacing w:line="600" w:lineRule="auto"/>
        <w:ind w:firstLine="720"/>
        <w:contextualSpacing/>
        <w:jc w:val="both"/>
        <w:rPr>
          <w:rFonts w:eastAsia="Times New Roman"/>
          <w:szCs w:val="24"/>
        </w:rPr>
      </w:pPr>
      <w:r>
        <w:rPr>
          <w:rFonts w:eastAsia="Times New Roman"/>
          <w:szCs w:val="24"/>
        </w:rPr>
        <w:t>Εγώ διηύθυνα μια μονάδα για κάποια χρόνια που έκανε ό,τι έκαναν οι καλύτερες δημόσιες. Το σύνολο του κόστους μας τότε, που ήταν η εποχή που έδεναν τα σκυλιά με τα λουκάνικα, έπαιζε στα 1.500 με 1.700 ευρώ. Το αντίστοιχο κόστος τότε του δημόσιου τομέα, που πάλι –επαναλαμβάνω- έδεναν τα σκυλιά με τα λουκάνικα, ήταν 4.000 ευρώ, χωρίς να συνυπολογίζεται το κόστος της μισθοδοσίας. Αυτή ήταν η πραγματικότητα. Και αν δεν με απατά η μνήμη μου, μάλλον εσείς πρέπει να κυβερνούσατε τότε.</w:t>
      </w:r>
    </w:p>
    <w:p w14:paraId="2F458646" w14:textId="77777777" w:rsidR="003244BC" w:rsidRDefault="000614DE">
      <w:pPr>
        <w:spacing w:line="600" w:lineRule="auto"/>
        <w:ind w:firstLine="720"/>
        <w:contextualSpacing/>
        <w:jc w:val="both"/>
        <w:rPr>
          <w:rFonts w:eastAsia="Times New Roman"/>
          <w:szCs w:val="24"/>
        </w:rPr>
      </w:pPr>
      <w:r>
        <w:rPr>
          <w:rFonts w:eastAsia="Times New Roman"/>
          <w:szCs w:val="24"/>
        </w:rPr>
        <w:t>Επίσης, δεν είναι έτσι ακριβώς οι τιμές που λέτε. Οι τιμές –που πάλι ο κ. Λοβέρδος είχε φτιάξει- αν δεν με απατά η μνήμη μου, δεν είναι τα 750 που λέτε. Είναι 700 τις τρεις πρώτες μέρες, 500 μετά, μέχρι την δέκατη πέμπτη και 350 μετά. Αυτό είναι παράλογο.</w:t>
      </w:r>
    </w:p>
    <w:p w14:paraId="2F458647" w14:textId="77777777" w:rsidR="003244BC" w:rsidRDefault="000614DE">
      <w:pPr>
        <w:spacing w:line="600" w:lineRule="auto"/>
        <w:ind w:firstLine="720"/>
        <w:contextualSpacing/>
        <w:jc w:val="both"/>
        <w:rPr>
          <w:rFonts w:eastAsia="Times New Roman"/>
          <w:szCs w:val="24"/>
        </w:rPr>
      </w:pPr>
      <w:r>
        <w:rPr>
          <w:rFonts w:eastAsia="Times New Roman"/>
          <w:szCs w:val="24"/>
        </w:rPr>
        <w:lastRenderedPageBreak/>
        <w:t>Προσέξτε, λοιπόν, πιο είναι το πρώτο βήμα. Πρώτον, η σύγκριση δεν μπορεί να γίνει. Όπως ελέγχουμε και θα προχωρήσουμε περαιτέρω, τη δαπάνη στο σύνολο του δημόσιου τομέα, έτσι θα ελέγξουμε μέσα από τον τρόπο της προμήθειας και τη δαπάνη που συμβαίνει στις μονάδες εντατικής θεραπείας. Το κύριο, όμως, είναι να δυναμώσει η δυνατότητα του δημόσιου συστήματος να προσφέρει αυτήν την κάλυψη.</w:t>
      </w:r>
    </w:p>
    <w:p w14:paraId="2F458648" w14:textId="77777777" w:rsidR="003244BC" w:rsidRDefault="000614DE">
      <w:pPr>
        <w:spacing w:line="600" w:lineRule="auto"/>
        <w:ind w:firstLine="720"/>
        <w:contextualSpacing/>
        <w:jc w:val="both"/>
        <w:rPr>
          <w:rFonts w:eastAsia="Times New Roman"/>
          <w:szCs w:val="24"/>
        </w:rPr>
      </w:pPr>
      <w:r>
        <w:rPr>
          <w:rFonts w:eastAsia="Times New Roman"/>
          <w:szCs w:val="24"/>
        </w:rPr>
        <w:t xml:space="preserve">Δεύτερον, στον ιδιωτικό τομέα θα κάνουμε συμβάσεις, μπορεί και διαφορετικού επιπέδου συμβάσεις, με αυτούς που μπορούν να προσφέρουν στους ασθενείς. Μια ιδιωτική κλινική, η οποία μπορεί να περιθάλψει έναν </w:t>
      </w:r>
      <w:proofErr w:type="spellStart"/>
      <w:r>
        <w:rPr>
          <w:rFonts w:eastAsia="Times New Roman"/>
          <w:szCs w:val="24"/>
        </w:rPr>
        <w:t>πολυτραυματία</w:t>
      </w:r>
      <w:proofErr w:type="spellEnd"/>
      <w:r>
        <w:rPr>
          <w:rFonts w:eastAsia="Times New Roman"/>
          <w:szCs w:val="24"/>
        </w:rPr>
        <w:t xml:space="preserve"> με τον ίδιο τρόπο που τον περιθάλπει κι ένα δημόσιο νοσοκομείο –και είναι πολύ λίγες αυτές οι κλινικές-, αυτή σαφώς και πρέπει να αμειφθεί όπως πρέπει. Μια ιδιωτική κλινική η οποία μπορεί να πάρει ένα αγγειακό εγκεφαλικό επεισόδιο, μια πνευμονία από </w:t>
      </w:r>
      <w:proofErr w:type="spellStart"/>
      <w:r>
        <w:rPr>
          <w:rFonts w:eastAsia="Times New Roman"/>
          <w:szCs w:val="24"/>
        </w:rPr>
        <w:t>εισρόφηση</w:t>
      </w:r>
      <w:proofErr w:type="spellEnd"/>
      <w:r>
        <w:rPr>
          <w:rFonts w:eastAsia="Times New Roman"/>
          <w:szCs w:val="24"/>
        </w:rPr>
        <w:t xml:space="preserve"> και μόνο σαν περιστατικό ή κάποιον με βαριά </w:t>
      </w:r>
      <w:proofErr w:type="spellStart"/>
      <w:r>
        <w:rPr>
          <w:rFonts w:eastAsia="Times New Roman"/>
          <w:szCs w:val="24"/>
        </w:rPr>
        <w:t>κρανιοεγκεφαλική</w:t>
      </w:r>
      <w:proofErr w:type="spellEnd"/>
      <w:r>
        <w:rPr>
          <w:rFonts w:eastAsia="Times New Roman"/>
          <w:szCs w:val="24"/>
        </w:rPr>
        <w:t xml:space="preserve">, που δεν έχει δυνατότητες –το ξέρετε ότι συμβαίνει αυτό σε πάρα πολύ μεγάλο βαθμό-, δεν θα της κοστίσει πάνω από 750. Ένας </w:t>
      </w:r>
      <w:proofErr w:type="spellStart"/>
      <w:r>
        <w:rPr>
          <w:rFonts w:eastAsia="Times New Roman"/>
          <w:szCs w:val="24"/>
        </w:rPr>
        <w:t>πολυτραυματίας</w:t>
      </w:r>
      <w:proofErr w:type="spellEnd"/>
      <w:r>
        <w:rPr>
          <w:rFonts w:eastAsia="Times New Roman"/>
          <w:szCs w:val="24"/>
        </w:rPr>
        <w:t xml:space="preserve"> σαφώς και κοστίζει. </w:t>
      </w:r>
    </w:p>
    <w:p w14:paraId="2F458649" w14:textId="77777777" w:rsidR="003244BC" w:rsidRDefault="000614DE">
      <w:pPr>
        <w:spacing w:line="600" w:lineRule="auto"/>
        <w:ind w:firstLine="720"/>
        <w:contextualSpacing/>
        <w:jc w:val="both"/>
        <w:rPr>
          <w:rFonts w:eastAsia="Times New Roman"/>
          <w:szCs w:val="24"/>
        </w:rPr>
      </w:pPr>
      <w:r>
        <w:rPr>
          <w:rFonts w:eastAsia="Times New Roman"/>
          <w:szCs w:val="24"/>
        </w:rPr>
        <w:t>Αυτό, λοιπόν, που κάναμε -και καταλάβετέ το- είναι με το να ξεχωρίσουμε τους κωδικούς, δεν υπάρχει η δυνατότητα για περαιτέρω περικοπή.</w:t>
      </w:r>
    </w:p>
    <w:p w14:paraId="2F45864A"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Ίσα-ίσα, και αφού δούμε τι κρεβάτια θα αναπτύξουμε ακόμα στον δημόσιο τομέα, θα υπάρξει μία σύμβαση ότι θέλουμε τόσα κρεβάτια ακόμα, τα οποία δεν θα τα πάρουμε από την άκρα, θα διαλέξουμε με ποιους θα συμβληθούμε. Διότι, δεν μπορούν να προσφέρουν όλοι τα ίδια. Εγώ έχω δουλέψει σε τρεις ξεχωριστές κλινικές. </w:t>
      </w:r>
      <w:r>
        <w:rPr>
          <w:rFonts w:eastAsia="Times New Roman" w:cs="Times New Roman"/>
          <w:szCs w:val="24"/>
        </w:rPr>
        <w:lastRenderedPageBreak/>
        <w:t xml:space="preserve">Οι δύο μπορούν να τα προσφέρουν, οι τρεις δεν μπορούν. Το λέω έτσι. Και εσείς το ξέρετε. </w:t>
      </w:r>
    </w:p>
    <w:p w14:paraId="2F45864B"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στην κλινική που δουλεύατε -ας πούμε- δεν υπήρχε η δυνατότητα για υποστήριξη με </w:t>
      </w:r>
      <w:proofErr w:type="spellStart"/>
      <w:r>
        <w:rPr>
          <w:rFonts w:eastAsia="Times New Roman" w:cs="Times New Roman"/>
          <w:szCs w:val="24"/>
        </w:rPr>
        <w:t>αιμοδιήθηση</w:t>
      </w:r>
      <w:proofErr w:type="spellEnd"/>
      <w:r>
        <w:rPr>
          <w:rFonts w:eastAsia="Times New Roman" w:cs="Times New Roman"/>
          <w:szCs w:val="24"/>
        </w:rPr>
        <w:t xml:space="preserve"> των περιστατικών. Δεν υπήρχε! Σε ελάχιστες ιδιωτικές υπάρχει αυτό το πράγμα. Και με αυτές τις τιμές είναι απαγορευτικό.</w:t>
      </w:r>
    </w:p>
    <w:p w14:paraId="2F45864C"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Αυτοί, λοιπόν, που θα προσφέρουν αυτό που απαιτεί η κατάσταση του ασθενή, ναι, θα αμειφθούν. Αυτοί που θα δεν θα το προσφέρουν, όχι, δεν θα αμειφθούν. Είναι πολύ απλά τα πράγματα. Αλλά αυτό θα βγει, αφού καταλήξουμε. Θα αναπτύξουμε και τα εξακόσια πενήντα τα δικά μας. Αυτός είναι ο στόχος μέχρι του χρόνου. </w:t>
      </w:r>
    </w:p>
    <w:p w14:paraId="2F45864D"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θα δούμε τι μας χρειάζεται και θα κάνουμε τη σύμβαση με τις κλινικές. Γιατί δεν θέλουν να κάνουν τη σύμβαση ορισμένοι. Δεν θέλουν να την κάνουν. Διότι άλλο το κόστος και άλλο η χρέωση. Μπορεί να του κοστίζει χίλια ή χίλια πεντακόσια ή οκτακόσια, αλλά ο ασθενής που πάει ιδιωτικά σε αυτές τις ΜΕΘ, δεν πληρώνει χίλια ή χίλια πεντακόσια. Πληρώνει δυόμισι, τρία, τέσσερα, τεσσεράμισι. Και αυτό το ξέρετε. Αυτή, λοιπόν, είναι η πραγματικότητα. Βάζουμε, λοιπόν, μια καινούργια τάξη στο σύστημα. </w:t>
      </w:r>
    </w:p>
    <w:p w14:paraId="2F45864E"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Δεν μου απαντήσατε, όμως.</w:t>
      </w:r>
    </w:p>
    <w:p w14:paraId="2F45864F"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Σας απάντησα. Απλά, δεν θέλετε να εισπράξετε την απάντηση. </w:t>
      </w:r>
    </w:p>
    <w:p w14:paraId="2F458650"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Γιατροί είστε και οι δύο. Πάει να εξελιχθεί η συζήτηση σε ιατρικό συνέδριο, τι να κάνουμε! </w:t>
      </w:r>
    </w:p>
    <w:p w14:paraId="2F458651"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δεκαοκτώ μέλη από τον Όμιλο Ρητορικής </w:t>
      </w:r>
      <w:r>
        <w:rPr>
          <w:rFonts w:eastAsia="Times New Roman" w:cs="Times New Roman"/>
          <w:szCs w:val="24"/>
          <w:lang w:val="en-US"/>
        </w:rPr>
        <w:t>Athens</w:t>
      </w:r>
      <w:r>
        <w:rPr>
          <w:rFonts w:eastAsia="Times New Roman" w:cs="Times New Roman"/>
          <w:szCs w:val="24"/>
        </w:rPr>
        <w:t xml:space="preserve"> </w:t>
      </w:r>
      <w:r>
        <w:rPr>
          <w:rFonts w:eastAsia="Times New Roman" w:cs="Times New Roman"/>
          <w:szCs w:val="24"/>
          <w:lang w:val="en-US"/>
        </w:rPr>
        <w:t>Advanced</w:t>
      </w:r>
      <w:r>
        <w:rPr>
          <w:rFonts w:eastAsia="Times New Roman" w:cs="Times New Roman"/>
          <w:szCs w:val="24"/>
        </w:rPr>
        <w:t xml:space="preserve"> </w:t>
      </w:r>
      <w:r>
        <w:rPr>
          <w:rFonts w:eastAsia="Times New Roman" w:cs="Times New Roman"/>
          <w:szCs w:val="24"/>
          <w:lang w:val="en-US"/>
        </w:rPr>
        <w:t>Toast</w:t>
      </w:r>
      <w:r>
        <w:rPr>
          <w:rFonts w:eastAsia="Times New Roman" w:cs="Times New Roman"/>
          <w:szCs w:val="24"/>
        </w:rPr>
        <w:t>m</w:t>
      </w:r>
      <w:r>
        <w:rPr>
          <w:rFonts w:eastAsia="Times New Roman" w:cs="Times New Roman"/>
          <w:szCs w:val="24"/>
          <w:lang w:val="en-US"/>
        </w:rPr>
        <w:t>asters</w:t>
      </w:r>
      <w:r>
        <w:rPr>
          <w:rFonts w:eastAsia="Times New Roman" w:cs="Times New Roman"/>
          <w:szCs w:val="24"/>
        </w:rPr>
        <w:t xml:space="preserve"> </w:t>
      </w:r>
      <w:r>
        <w:rPr>
          <w:rFonts w:eastAsia="Times New Roman" w:cs="Times New Roman"/>
          <w:szCs w:val="24"/>
          <w:lang w:val="en-US"/>
        </w:rPr>
        <w:t>Club</w:t>
      </w:r>
      <w:r>
        <w:rPr>
          <w:rFonts w:eastAsia="Times New Roman" w:cs="Times New Roman"/>
          <w:szCs w:val="24"/>
        </w:rPr>
        <w:t xml:space="preserve">. </w:t>
      </w:r>
    </w:p>
    <w:p w14:paraId="2F458652"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σάς καλωσορίζει. </w:t>
      </w:r>
    </w:p>
    <w:p w14:paraId="2F458653" w14:textId="77777777" w:rsidR="003244BC" w:rsidRDefault="000614DE">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F458654"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πρώτη με αριθμό 89/17-10-2017 επίκαιρη ερώτηση πρώτου κύκλου του Βουλευτή Αρκαδίας του Συνασπισμού Ριζοσπαστικής Αριστεράς κ. Γεωργίου Παπαηλιού προς τον Υπουργό Παιδείας, Έρευνας και Θρησκευμάτων, με θέμα: «Επιλογή διευθυντών των σχολείων δευτεροβάθμιας εκπαίδευσης του Νομού Αρκαδίας», δεν θα συζητηθεί λόγω κωλύματος του αρμοδίου Υπουργού κ. </w:t>
      </w:r>
      <w:proofErr w:type="spellStart"/>
      <w:r>
        <w:rPr>
          <w:rFonts w:eastAsia="Times New Roman" w:cs="Times New Roman"/>
          <w:szCs w:val="24"/>
        </w:rPr>
        <w:t>Γαβρόγλου</w:t>
      </w:r>
      <w:proofErr w:type="spellEnd"/>
      <w:r>
        <w:rPr>
          <w:rFonts w:eastAsia="Times New Roman" w:cs="Times New Roman"/>
          <w:szCs w:val="24"/>
        </w:rPr>
        <w:t>.</w:t>
      </w:r>
    </w:p>
    <w:p w14:paraId="2F458655"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D93AF0">
        <w:rPr>
          <w:rFonts w:eastAsia="Times New Roman" w:cs="Times New Roman"/>
          <w:szCs w:val="24"/>
        </w:rPr>
        <w:t>,</w:t>
      </w:r>
      <w:r>
        <w:rPr>
          <w:rFonts w:eastAsia="Times New Roman" w:cs="Times New Roman"/>
          <w:szCs w:val="24"/>
        </w:rPr>
        <w:t xml:space="preserve"> η τέταρτη με αριθμό 86/16-10-2017 επίκαιρη ερώτηση πρώτου κύκλου του Βουλευτή Αττικής των Ανεξαρτήτων Ελλήνων κ. Κωνσταντίνου </w:t>
      </w:r>
      <w:proofErr w:type="spellStart"/>
      <w:r>
        <w:rPr>
          <w:rFonts w:eastAsia="Times New Roman" w:cs="Times New Roman"/>
          <w:szCs w:val="24"/>
        </w:rPr>
        <w:t>Κατσίκη</w:t>
      </w:r>
      <w:proofErr w:type="spellEnd"/>
      <w:r>
        <w:rPr>
          <w:rFonts w:eastAsia="Times New Roman" w:cs="Times New Roman"/>
          <w:szCs w:val="24"/>
        </w:rPr>
        <w:t xml:space="preserve"> προς τον Υπουργό Παιδείας, Έρευνας και Θρησκευμάτων, με θέμα: «Μειωμένο κόμιστρο φοιτητών σε μέσα μαζικής μεταφοράς», δεν θα συζητηθεί λόγω κωλύματος του αρμοδίου Υπουργού κ. </w:t>
      </w:r>
      <w:proofErr w:type="spellStart"/>
      <w:r>
        <w:rPr>
          <w:rFonts w:eastAsia="Times New Roman" w:cs="Times New Roman"/>
          <w:szCs w:val="24"/>
        </w:rPr>
        <w:t>Γαβρόγλου</w:t>
      </w:r>
      <w:proofErr w:type="spellEnd"/>
      <w:r>
        <w:rPr>
          <w:rFonts w:eastAsia="Times New Roman" w:cs="Times New Roman"/>
          <w:szCs w:val="24"/>
        </w:rPr>
        <w:t>.</w:t>
      </w:r>
    </w:p>
    <w:p w14:paraId="2F458656"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Επιπλέον</w:t>
      </w:r>
      <w:r w:rsidRPr="00707F2C">
        <w:rPr>
          <w:rFonts w:eastAsia="Times New Roman" w:cs="Times New Roman"/>
          <w:szCs w:val="24"/>
        </w:rPr>
        <w:t>,</w:t>
      </w:r>
      <w:r>
        <w:rPr>
          <w:rFonts w:eastAsia="Times New Roman" w:cs="Times New Roman"/>
          <w:szCs w:val="24"/>
        </w:rPr>
        <w:t xml:space="preserve"> η πέμπτη με αριθμό 88/16-10-2017 επίκαιρη ερώτηση πρώτου κύκλου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w:t>
      </w:r>
      <w:r>
        <w:rPr>
          <w:rFonts w:eastAsia="Times New Roman" w:cs="Times New Roman"/>
          <w:szCs w:val="24"/>
        </w:rPr>
        <w:lastRenderedPageBreak/>
        <w:t xml:space="preserve">τον Υπουργό Παιδείας, Έρευνας και Θρησκευμάτων, με θέμα: «Δυσλειτουργία του Ελληνικού Ανοικτού Πανεπιστημίου (ΕΑΠ)», δεν θα συζητηθεί λόγω κωλύματος του αρμοδίου Υπουργού κ. </w:t>
      </w:r>
      <w:proofErr w:type="spellStart"/>
      <w:r>
        <w:rPr>
          <w:rFonts w:eastAsia="Times New Roman" w:cs="Times New Roman"/>
          <w:szCs w:val="24"/>
        </w:rPr>
        <w:t>Γαβρόγλου</w:t>
      </w:r>
      <w:proofErr w:type="spellEnd"/>
      <w:r>
        <w:rPr>
          <w:rFonts w:eastAsia="Times New Roman" w:cs="Times New Roman"/>
          <w:szCs w:val="24"/>
        </w:rPr>
        <w:t>.</w:t>
      </w:r>
    </w:p>
    <w:p w14:paraId="2F458657"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Ακόμα, η τρίτη με αριθμό 100/17-10-2017 επίκαιρη ερώτηση δεύτερου κύκλου του Βουλευτή Α΄ Θεσσαλονίκης του Κομμουνιστικού Κόμματος Ελλάδας κ. Ιωάννη Δελή προς τον Υπουργό Παιδείας, Έρευνας και Θρησκευμάτων, σχετικά με την κάλυψη κενών σε εκπαιδευτικούς στην πρωτοβάθμια εκπαίδευση, δεν θα συζητηθεί λόγω κωλύματος του αρμοδίου Υπουργού κ. </w:t>
      </w:r>
      <w:proofErr w:type="spellStart"/>
      <w:r>
        <w:rPr>
          <w:rFonts w:eastAsia="Times New Roman" w:cs="Times New Roman"/>
          <w:szCs w:val="24"/>
        </w:rPr>
        <w:t>Γαβρόγλου</w:t>
      </w:r>
      <w:proofErr w:type="spellEnd"/>
      <w:r>
        <w:rPr>
          <w:rFonts w:eastAsia="Times New Roman" w:cs="Times New Roman"/>
          <w:szCs w:val="24"/>
        </w:rPr>
        <w:t>.</w:t>
      </w:r>
    </w:p>
    <w:p w14:paraId="2F458658"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τέταρτη με αριθμό 83/16-10-2017 επίκαιρη ερώτηση δεύτερου κύκλου της Ανεξάρτητης Βουλευτού Β΄ Θεσσαλονίκης κ. Αικατερίνης Μάρκου προς τον Υπουργό Παιδείας, Έρευνας και Θρησκευμάτων με θέμα: «Στον αέρα η διανομή των πανεπιστημιακών συγγραμμάτων», δεν θα συζητηθεί λόγω κωλύματος του αρμοδίου Υπουργού κ.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2F458659"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Τέλος, η ένατη με αριθμό 11/2-10-2017 επίκαιρη ερώτηση δεύτερου κύκλου του Βουλευτή Λέσβου της Νέας Δημοκρατίας κ. Χαράλαμπου Αθανασίου προς τον Υπουργό Παιδείας, Έρευνας και Θρησκευμάτων, σχετικά με την έναρξη των εργασιών αποκατάστασης των σχολικών κτηρίων του Δήμου Λέσβου που έχουν υποστεί ζημιές από το σεισμό της 12</w:t>
      </w:r>
      <w:r w:rsidRPr="00F44104">
        <w:rPr>
          <w:rFonts w:eastAsia="Times New Roman" w:cs="Times New Roman"/>
          <w:szCs w:val="24"/>
          <w:vertAlign w:val="superscript"/>
        </w:rPr>
        <w:t>ης</w:t>
      </w:r>
      <w:r>
        <w:rPr>
          <w:rFonts w:eastAsia="Times New Roman" w:cs="Times New Roman"/>
          <w:szCs w:val="24"/>
        </w:rPr>
        <w:t xml:space="preserve"> Ιουνίου, δεν θα συζητηθεί λόγω κωλύματος του αρμοδίου Υπουργού κ. </w:t>
      </w:r>
      <w:proofErr w:type="spellStart"/>
      <w:r>
        <w:rPr>
          <w:rFonts w:eastAsia="Times New Roman" w:cs="Times New Roman"/>
          <w:szCs w:val="24"/>
        </w:rPr>
        <w:t>Γαβρόγλου</w:t>
      </w:r>
      <w:proofErr w:type="spellEnd"/>
      <w:r>
        <w:rPr>
          <w:rFonts w:eastAsia="Times New Roman" w:cs="Times New Roman"/>
          <w:szCs w:val="24"/>
        </w:rPr>
        <w:t xml:space="preserve">. </w:t>
      </w:r>
    </w:p>
    <w:p w14:paraId="2F45865A"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συζητηθεί αμέσως τώρα η έκτη με αριθμό 34/6-10-2017 επίκαιρη ερώτηση δεύτερου κύκλου του Ε΄ Αντιπροέδρου της Βουλής και Βουλευτή Δωδεκανήσου της Δημοκρατικής Συμπαράταξης ΠΑΣΟΚ – ΔΗΜΑΡ 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Υγείας, με θέμα: «Καμμία ορατή εξέλιξη για τη δημιουργία θεραπευτικού Ογκολογικού Τμήματος στη Ρόδο». </w:t>
      </w:r>
    </w:p>
    <w:p w14:paraId="2F45865B"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έχετε τον λόγο για δύο λεπτά.</w:t>
      </w:r>
    </w:p>
    <w:p w14:paraId="2F45865C"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Βουλής): </w:t>
      </w:r>
      <w:r>
        <w:rPr>
          <w:rFonts w:eastAsia="Times New Roman" w:cs="Times New Roman"/>
          <w:szCs w:val="24"/>
        </w:rPr>
        <w:t xml:space="preserve">Κύριε Πρόεδρε, κύριε Υπουργέ, η επίκαιρη ερώτηση έχει να κάνει με το πού ακριβώς βρίσκεται το θέμα της ολοκλήρωσης του Ογκολογικού Τμήματος από πλευράς </w:t>
      </w:r>
      <w:proofErr w:type="spellStart"/>
      <w:r>
        <w:rPr>
          <w:rFonts w:eastAsia="Times New Roman" w:cs="Times New Roman"/>
          <w:szCs w:val="24"/>
        </w:rPr>
        <w:t>Ακτινοθεραπευτικού</w:t>
      </w:r>
      <w:proofErr w:type="spellEnd"/>
      <w:r>
        <w:rPr>
          <w:rFonts w:eastAsia="Times New Roman" w:cs="Times New Roman"/>
          <w:szCs w:val="24"/>
        </w:rPr>
        <w:t>.</w:t>
      </w:r>
    </w:p>
    <w:p w14:paraId="2F45865D"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Όπως ξέρουμε, η ογκολογία, η θεραπευτική ογκολογία, στηρίζεται στη χημειοθεραπεία, στη χειρουργική και στην ακτινοθεραπεία. Σήμερα, με τα σύγχρονα μηχανήματα, πολλοί υποστηρίζουν ότι η ακτινοθεραπεία αρχίζει να υπερέχει της χειρουργικής θεραπείας. Πρόκειται, λοιπόν, για κάτι ανεξάρτητο κατά κάποιον τρόπο, γιατί το </w:t>
      </w:r>
      <w:proofErr w:type="spellStart"/>
      <w:r>
        <w:rPr>
          <w:rFonts w:eastAsia="Times New Roman" w:cs="Times New Roman"/>
          <w:szCs w:val="24"/>
        </w:rPr>
        <w:t>Ακτινοθεραπευτικό</w:t>
      </w:r>
      <w:proofErr w:type="spellEnd"/>
      <w:r>
        <w:rPr>
          <w:rFonts w:eastAsia="Times New Roman" w:cs="Times New Roman"/>
          <w:szCs w:val="24"/>
        </w:rPr>
        <w:t xml:space="preserve"> Τμήμα έχει κατ’ αρχάς </w:t>
      </w:r>
      <w:proofErr w:type="spellStart"/>
      <w:r>
        <w:rPr>
          <w:rFonts w:eastAsia="Times New Roman" w:cs="Times New Roman"/>
          <w:szCs w:val="24"/>
        </w:rPr>
        <w:t>ακτινοθεραπευτές</w:t>
      </w:r>
      <w:proofErr w:type="spellEnd"/>
      <w:r>
        <w:rPr>
          <w:rFonts w:eastAsia="Times New Roman" w:cs="Times New Roman"/>
          <w:szCs w:val="24"/>
        </w:rPr>
        <w:t xml:space="preserve">. Δεν έχει γιατρούς, δεν έχει ούτε παθολόγους ούτε χειρουργούς. </w:t>
      </w:r>
    </w:p>
    <w:p w14:paraId="2F45865E"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η ερώτηση αφορά το </w:t>
      </w:r>
      <w:proofErr w:type="spellStart"/>
      <w:r>
        <w:rPr>
          <w:rFonts w:eastAsia="Times New Roman" w:cs="Times New Roman"/>
          <w:szCs w:val="24"/>
        </w:rPr>
        <w:t>Ακτινοθεραπευτικό</w:t>
      </w:r>
      <w:proofErr w:type="spellEnd"/>
      <w:r>
        <w:rPr>
          <w:rFonts w:eastAsia="Times New Roman" w:cs="Times New Roman"/>
          <w:szCs w:val="24"/>
        </w:rPr>
        <w:t xml:space="preserve"> Τμήμα. Το λέω αυτό, διότι υπάρχει μία μεγάλη προϊστορία. Εδώ και τρία, τέσσερα χρόνια άρχισε η ιστορία του </w:t>
      </w:r>
      <w:proofErr w:type="spellStart"/>
      <w:r>
        <w:rPr>
          <w:rFonts w:eastAsia="Times New Roman" w:cs="Times New Roman"/>
          <w:szCs w:val="24"/>
        </w:rPr>
        <w:t>Ακτινοθεραπευτικού</w:t>
      </w:r>
      <w:proofErr w:type="spellEnd"/>
      <w:r>
        <w:rPr>
          <w:rFonts w:eastAsia="Times New Roman" w:cs="Times New Roman"/>
          <w:szCs w:val="24"/>
        </w:rPr>
        <w:t xml:space="preserve">. Στην αρχή έγινε η προμελέτη και έκτοτε σταμάτησε. Στην αρχή, όταν ανέλαβε το Υπουργείο ο κ. </w:t>
      </w:r>
      <w:proofErr w:type="spellStart"/>
      <w:r>
        <w:rPr>
          <w:rFonts w:eastAsia="Times New Roman" w:cs="Times New Roman"/>
          <w:szCs w:val="24"/>
        </w:rPr>
        <w:t>Κουρουμπλής</w:t>
      </w:r>
      <w:proofErr w:type="spellEnd"/>
      <w:r>
        <w:rPr>
          <w:rFonts w:eastAsia="Times New Roman" w:cs="Times New Roman"/>
          <w:szCs w:val="24"/>
        </w:rPr>
        <w:t xml:space="preserve"> είπε ότι ξεκινάει η μελέτη, αλλά </w:t>
      </w:r>
      <w:r>
        <w:rPr>
          <w:rFonts w:eastAsia="Times New Roman" w:cs="Times New Roman"/>
          <w:szCs w:val="24"/>
        </w:rPr>
        <w:lastRenderedPageBreak/>
        <w:t xml:space="preserve">έκτοτε δεν γνωρίζουμε τι ακριβώς έχει συμβεί, πότε ξεκίνησε αυτή η μελέτη, πού βρίσκεται, εάν βρίσκεται και τι θα γίνει τελικά. Δηλαδή, θα γίνει το </w:t>
      </w:r>
      <w:proofErr w:type="spellStart"/>
      <w:r>
        <w:rPr>
          <w:rFonts w:eastAsia="Times New Roman" w:cs="Times New Roman"/>
          <w:szCs w:val="24"/>
        </w:rPr>
        <w:t>Ακτινοθεραπευτικό</w:t>
      </w:r>
      <w:proofErr w:type="spellEnd"/>
      <w:r>
        <w:rPr>
          <w:rFonts w:eastAsia="Times New Roman" w:cs="Times New Roman"/>
          <w:szCs w:val="24"/>
        </w:rPr>
        <w:t xml:space="preserve">; Γιατί, όπως ξέρετε, χωρίς να είναι υπερβολή, υπάρχουν εκατοντάδες άνθρωποι, για να μην πω χιλιάδες, που περιμένουν μία θέση για ακτινοθεραπεία σε όλη την Ελλάδα, αλλά ειδικά στην απομακρυσμένη περιοχή των νησιών του Αιγαίου και της Δωδεκανήσου. Το αντιλαμβάνεστε; Το θέμα παίρνει άλλον χαρακτήρα, παίρνει, θα έλεγα, εθνικό χαρακτήρα. </w:t>
      </w:r>
    </w:p>
    <w:p w14:paraId="2F45865F"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Οπότε, πρέπει να γνωρίζουμε πού ακριβώς βρίσκεται αυτή η μελέτη και πότε θα αρχίσει η ιστορία του </w:t>
      </w:r>
      <w:proofErr w:type="spellStart"/>
      <w:r>
        <w:rPr>
          <w:rFonts w:eastAsia="Times New Roman" w:cs="Times New Roman"/>
          <w:szCs w:val="24"/>
        </w:rPr>
        <w:t>Ακτινοθεραπευτικού</w:t>
      </w:r>
      <w:proofErr w:type="spellEnd"/>
      <w:r>
        <w:rPr>
          <w:rFonts w:eastAsia="Times New Roman" w:cs="Times New Roman"/>
          <w:szCs w:val="24"/>
        </w:rPr>
        <w:t xml:space="preserve">, διότι έχει γίνει η προεργασία. Το Νοσοκομείο «ΑΤΤΙΚΟΝ» που έχει πολύ καλό </w:t>
      </w:r>
      <w:proofErr w:type="spellStart"/>
      <w:r>
        <w:rPr>
          <w:rFonts w:eastAsia="Times New Roman" w:cs="Times New Roman"/>
          <w:szCs w:val="24"/>
        </w:rPr>
        <w:t>Ακτινοθεραπευτικό</w:t>
      </w:r>
      <w:proofErr w:type="spellEnd"/>
      <w:r>
        <w:rPr>
          <w:rFonts w:eastAsia="Times New Roman" w:cs="Times New Roman"/>
          <w:szCs w:val="24"/>
        </w:rPr>
        <w:t xml:space="preserve"> Τμήμα είναι </w:t>
      </w:r>
      <w:r>
        <w:rPr>
          <w:rFonts w:eastAsia="Times New Roman" w:cs="Times New Roman"/>
          <w:szCs w:val="24"/>
          <w:lang w:val="en-US"/>
        </w:rPr>
        <w:t>affiliated</w:t>
      </w:r>
      <w:r>
        <w:rPr>
          <w:rFonts w:eastAsia="Times New Roman" w:cs="Times New Roman"/>
          <w:szCs w:val="24"/>
        </w:rPr>
        <w:t xml:space="preserve"> με το Νοσοκομείο της Ρόδου, που είναι το μεγαλύτερο νοσοκομείο του Αιγαίου. Και αυτό δικαιωματικά. Αφού έχει όλα τα τμήματα, δικαιούται να το αποκτήσει όχι πολιτικά, αλλά επιστημονικά. Αυτό το πράγμα είναι μια θολή ιστορία, την οποία αυτή τη στιγμή εγώ τουλάχιστον -και όλοι θα έλεγα- δεν γνωρίζουμε. </w:t>
      </w:r>
    </w:p>
    <w:p w14:paraId="2F458660"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F458661"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στη Σύρο όλοι οι Δήμαρχοι της Περιφέρειας του Νοτίου Αιγαίου συνέρχονται με θέμα το </w:t>
      </w:r>
      <w:proofErr w:type="spellStart"/>
      <w:r>
        <w:rPr>
          <w:rFonts w:eastAsia="Times New Roman" w:cs="Times New Roman"/>
          <w:szCs w:val="24"/>
        </w:rPr>
        <w:t>Ακτινοθεραπευτικό</w:t>
      </w:r>
      <w:proofErr w:type="spellEnd"/>
      <w:r>
        <w:rPr>
          <w:rFonts w:eastAsia="Times New Roman" w:cs="Times New Roman"/>
          <w:szCs w:val="24"/>
        </w:rPr>
        <w:t xml:space="preserve">. Οι άρρωστοι, που έχουν κάνει συλλόγους, επισκέπτονται πότε τους Βουλευτές, πότε τον Περιφερειάρχη, πότε τον Δήμαρχο της Ρόδου και ζητούν βοήθεια πάνω σε αυτό το θέμα. Εμείς οι ιατροί δεχόμαστε πίεση </w:t>
      </w:r>
      <w:r>
        <w:rPr>
          <w:rFonts w:eastAsia="Times New Roman" w:cs="Times New Roman"/>
          <w:szCs w:val="24"/>
        </w:rPr>
        <w:lastRenderedPageBreak/>
        <w:t xml:space="preserve">να βρίσκουμε θέσεις στα δημόσια νοσοκομεία για κάποιον άνθρωπο να κάνει ακτινοθεραπεία. Μιλώ κυρίως για τους ανώνυμους και, θα μου επιτρέψετε να πω, τους φτωχούς. Γιατί αυτοί δεν έχουν να έρθουν να μείνουν στην Αθήνα ή σε άλλη πόλη, να πληρώσουν οτιδήποτε για να τύχουν αυτής της τύχης. Διότι το να μην κάνουν ακτινοθεραπεία σημαίνει ότι χάνουν χρόνια ζωής. Δεν ξέρει κατά περίπτωση πόσα χρόνια χάνει ο καθένας. Άρα το θέμα δεν είναι ούτε πολιτικό ούτε καν επιστημονικό. Είναι ανθρωπιστικό. </w:t>
      </w:r>
    </w:p>
    <w:p w14:paraId="2F458662"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λοιπόν, στην απάντησή σας να ακούσω το εξής: «Βρίσκεται εκεί η μελέτη, εκεί θα βάλουμε τα θεμέλια. Υπολογίζουμε να τελειώσει αυτό το πράγμα τότε». Και τι άλλο μπορούμε να κάνουμε. </w:t>
      </w:r>
    </w:p>
    <w:p w14:paraId="2F458663"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Ωραία. Τον λόγο έχει ο κύριος Υπουργός. Να δούμε εάν θα πραγματοποιηθεί η επιθυμία σας. </w:t>
      </w:r>
    </w:p>
    <w:p w14:paraId="2F458664"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ΚΡΕΜΑΣΤΙΝΟΣ (Ε΄ Αντιπρόεδρος της Βουλή): </w:t>
      </w:r>
      <w:r>
        <w:rPr>
          <w:rFonts w:eastAsia="Times New Roman" w:cs="Times New Roman"/>
          <w:szCs w:val="24"/>
        </w:rPr>
        <w:t xml:space="preserve">Το λέω αυτό, κύριε Πρόεδρε, γιατί έχει πολύ μεγάλη σημασία το θέμα. Μην πάμε πάλι σε άλλα θέματα. Είναι δύο, τρεις ερωτήσεις. </w:t>
      </w:r>
    </w:p>
    <w:p w14:paraId="2F458665" w14:textId="77777777" w:rsidR="003244BC" w:rsidRDefault="000614DE">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 καταλάβαμε, κύριε Πρόεδρε. </w:t>
      </w:r>
    </w:p>
    <w:p w14:paraId="2F458666"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2F458667"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xml:space="preserve">, κατ’ αρχάς πριν σας απαντήσω, θα ήθελα να σας συγχαρώ για τη στάση την οποία πήρατε στο θέμα με αυτή την προβοκάτσια -για να μη χρησιμοποιήσω καμμιά </w:t>
      </w:r>
      <w:r>
        <w:rPr>
          <w:rFonts w:eastAsia="Times New Roman" w:cs="Times New Roman"/>
          <w:szCs w:val="24"/>
        </w:rPr>
        <w:lastRenderedPageBreak/>
        <w:t xml:space="preserve">χειρότερη έκφραση- που ξεκίνησε από τον Πρόεδρο της ΠΟΕΔΗΝ για το θέμα της χολέρας. Γιατί πραγματικά, επειδή πρέπει να αναγνωρίζουμε τα του Καίσαρος τω </w:t>
      </w:r>
      <w:proofErr w:type="spellStart"/>
      <w:r>
        <w:rPr>
          <w:rFonts w:eastAsia="Times New Roman" w:cs="Times New Roman"/>
          <w:szCs w:val="24"/>
        </w:rPr>
        <w:t>Καίσαρι</w:t>
      </w:r>
      <w:proofErr w:type="spellEnd"/>
      <w:r>
        <w:rPr>
          <w:rFonts w:eastAsia="Times New Roman" w:cs="Times New Roman"/>
          <w:szCs w:val="24"/>
        </w:rPr>
        <w:t xml:space="preserve">, εγώ οφείλω να σας συγχαρώ για τη στάση που πήρατε. Νομίζω ότι η εξέλιξη δικαίωσε και την αντίδραση του Υπουργείου και αυτά που είπατε εσείς. Βέβαια, δεν παίρνει το ίδιο μέγεθος φιλοξενίας σε όλα τα ΜΜΕ, τα οποία έτρεξαν εκείνη τη μέρα να αναπαράγουν αυτές τις μπούρδες, τις προβοκάτσιες, την πρόκληση πανικού στον πληθυσμό. </w:t>
      </w:r>
    </w:p>
    <w:p w14:paraId="2F458668"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συγκεκριμένο θέμα, κύριε </w:t>
      </w:r>
      <w:proofErr w:type="spellStart"/>
      <w:r>
        <w:rPr>
          <w:rFonts w:eastAsia="Times New Roman" w:cs="Times New Roman"/>
          <w:szCs w:val="24"/>
        </w:rPr>
        <w:t>Κρεμαστινέ</w:t>
      </w:r>
      <w:proofErr w:type="spellEnd"/>
      <w:r>
        <w:rPr>
          <w:rFonts w:eastAsia="Times New Roman" w:cs="Times New Roman"/>
          <w:szCs w:val="24"/>
        </w:rPr>
        <w:t xml:space="preserve">, για να βάζουμε τα πράγματα στη θέση τους, μέχρι τον Σεπτέμβρη του 2016 στη Ρόδο θεραπεύονταν τριάντα έξι ασθενείς με ογκολογικό πρόβλημα από δύο συναδέλφους αιματολόγους. Αυτό γινόταν μέχρι τον Σεπτέμβρη του 2016. </w:t>
      </w:r>
    </w:p>
    <w:p w14:paraId="2F458669"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που έχουμε Οκτώβρη του 2017, με δύο </w:t>
      </w:r>
      <w:proofErr w:type="spellStart"/>
      <w:r>
        <w:rPr>
          <w:rFonts w:eastAsia="Times New Roman" w:cs="Times New Roman"/>
          <w:szCs w:val="24"/>
        </w:rPr>
        <w:t>ογκολόγους</w:t>
      </w:r>
      <w:proofErr w:type="spellEnd"/>
      <w:r>
        <w:rPr>
          <w:rFonts w:eastAsia="Times New Roman" w:cs="Times New Roman"/>
          <w:szCs w:val="24"/>
        </w:rPr>
        <w:t xml:space="preserve"> που υπάρχουν εκεί παίρνουν χημειοθεραπεία διακόσιοι ογδόντα έξι ασθενείς και παρακολουθούν περίπου πεντακόσιους, με βάση τα στοιχεία που μου έστειλαν. Η μία είναι επικουρική </w:t>
      </w:r>
      <w:proofErr w:type="spellStart"/>
      <w:r>
        <w:rPr>
          <w:rFonts w:eastAsia="Times New Roman" w:cs="Times New Roman"/>
          <w:szCs w:val="24"/>
        </w:rPr>
        <w:t>ογκολόγος</w:t>
      </w:r>
      <w:proofErr w:type="spellEnd"/>
      <w:r>
        <w:rPr>
          <w:rFonts w:eastAsia="Times New Roman" w:cs="Times New Roman"/>
          <w:szCs w:val="24"/>
        </w:rPr>
        <w:t xml:space="preserve"> και η άλλη είναι από τον Στρατό, που έρχεται δύο φορές την εβδομάδα. Για να μη λένε ότι κάποια πράγματα πέφτουν από τον ουρανό. </w:t>
      </w:r>
    </w:p>
    <w:p w14:paraId="2F45866A"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στην πατρίδα σας μέχρι τον Σεπτέμβρη του 2016 όχι μόνο δεν υπήρχε </w:t>
      </w:r>
      <w:proofErr w:type="spellStart"/>
      <w:r>
        <w:rPr>
          <w:rFonts w:eastAsia="Times New Roman" w:cs="Times New Roman"/>
          <w:szCs w:val="24"/>
        </w:rPr>
        <w:t>Ακτινοθεραπευτικό</w:t>
      </w:r>
      <w:proofErr w:type="spellEnd"/>
      <w:r>
        <w:rPr>
          <w:rFonts w:eastAsia="Times New Roman" w:cs="Times New Roman"/>
          <w:szCs w:val="24"/>
        </w:rPr>
        <w:t xml:space="preserve">, αλλά δεν ήταν δυνατό, πέρα από συγκεκριμένα αιματολογικά περιστατικά, να κάνει κανείς χημειοθεραπεία. Σήμερα κάνουν διακόσιοι ογδόντα έξι και μάλιστα το κόστος σε φάρμακο των ανθρώπων αυτών -και καλά κάνει- είναι 4 </w:t>
      </w:r>
      <w:r>
        <w:rPr>
          <w:rFonts w:eastAsia="Times New Roman" w:cs="Times New Roman"/>
          <w:szCs w:val="24"/>
        </w:rPr>
        <w:lastRenderedPageBreak/>
        <w:t xml:space="preserve">εκατομμύρια ευρώ από τον προϋπολογισμό της Ρόδου και γι’ αυτό έχει ενισχυθεί και ο προϋπολογισμός του νοσοκομείου. </w:t>
      </w:r>
    </w:p>
    <w:p w14:paraId="2F45866B"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υπάρχουν σε εξέλιξη δύο θέσεις </w:t>
      </w:r>
      <w:proofErr w:type="spellStart"/>
      <w:r>
        <w:rPr>
          <w:rFonts w:eastAsia="Times New Roman" w:cs="Times New Roman"/>
          <w:szCs w:val="24"/>
        </w:rPr>
        <w:t>ογκολόγων</w:t>
      </w:r>
      <w:proofErr w:type="spellEnd"/>
      <w:r>
        <w:rPr>
          <w:rFonts w:eastAsia="Times New Roman" w:cs="Times New Roman"/>
          <w:szCs w:val="24"/>
        </w:rPr>
        <w:t xml:space="preserve">, επιμελητών, </w:t>
      </w:r>
      <w:proofErr w:type="spellStart"/>
      <w:r>
        <w:rPr>
          <w:rFonts w:eastAsia="Times New Roman" w:cs="Times New Roman"/>
          <w:szCs w:val="24"/>
        </w:rPr>
        <w:t>χημειοθεραπευτών</w:t>
      </w:r>
      <w:proofErr w:type="spellEnd"/>
      <w:r>
        <w:rPr>
          <w:rFonts w:eastAsia="Times New Roman" w:cs="Times New Roman"/>
          <w:szCs w:val="24"/>
        </w:rPr>
        <w:t xml:space="preserve">, οι οποίες είναι σε διαδικασία κρίσης. Πιέζουμε και εμείς τους εισηγητές να τελειώσουν -γιατί έχουν προκηρυχθεί πριν από τρεις, τέσσερις μήνες- για να προσληφθούν και να στελεχωθεί πλήρως το </w:t>
      </w:r>
      <w:proofErr w:type="spellStart"/>
      <w:r>
        <w:rPr>
          <w:rFonts w:eastAsia="Times New Roman" w:cs="Times New Roman"/>
          <w:szCs w:val="24"/>
        </w:rPr>
        <w:t>Χημειοθεραπευτικό</w:t>
      </w:r>
      <w:proofErr w:type="spellEnd"/>
      <w:r>
        <w:rPr>
          <w:rFonts w:eastAsia="Times New Roman" w:cs="Times New Roman"/>
          <w:szCs w:val="24"/>
        </w:rPr>
        <w:t xml:space="preserve"> Τμήμα, ώστε να μπορέσουν περισσότεροι ασθενείς που χρειάζονται να κάνουν χημειοθεραπεία. </w:t>
      </w:r>
    </w:p>
    <w:p w14:paraId="2F45866C" w14:textId="77777777" w:rsidR="003244BC" w:rsidRDefault="000614DE">
      <w:pPr>
        <w:spacing w:after="0" w:line="600" w:lineRule="auto"/>
        <w:ind w:firstLine="720"/>
        <w:contextualSpacing/>
        <w:jc w:val="both"/>
        <w:rPr>
          <w:rFonts w:eastAsia="Times New Roman"/>
          <w:szCs w:val="24"/>
        </w:rPr>
      </w:pPr>
      <w:r>
        <w:rPr>
          <w:rFonts w:eastAsia="Times New Roman"/>
          <w:szCs w:val="24"/>
        </w:rPr>
        <w:t xml:space="preserve">Αυτό είναι το πρώτο βήμα, το οποίο σιγά σιγά, με κόπο, με πίεση, το λήγουμε και το οργανώνουμε. </w:t>
      </w:r>
    </w:p>
    <w:p w14:paraId="2F45866D" w14:textId="77777777" w:rsidR="003244BC" w:rsidRDefault="000614DE">
      <w:pPr>
        <w:spacing w:after="0" w:line="600" w:lineRule="auto"/>
        <w:ind w:firstLine="720"/>
        <w:contextualSpacing/>
        <w:jc w:val="both"/>
        <w:rPr>
          <w:rFonts w:eastAsia="Times New Roman"/>
          <w:szCs w:val="24"/>
        </w:rPr>
      </w:pPr>
      <w:r>
        <w:rPr>
          <w:rFonts w:eastAsia="Times New Roman"/>
          <w:szCs w:val="24"/>
        </w:rPr>
        <w:t xml:space="preserve">Δεύτερον, πάμε στο </w:t>
      </w:r>
      <w:proofErr w:type="spellStart"/>
      <w:r>
        <w:rPr>
          <w:rFonts w:eastAsia="Times New Roman"/>
          <w:szCs w:val="24"/>
        </w:rPr>
        <w:t>Χημειοθεραπευτικό</w:t>
      </w:r>
      <w:proofErr w:type="spellEnd"/>
      <w:r>
        <w:rPr>
          <w:rFonts w:eastAsia="Times New Roman"/>
          <w:szCs w:val="24"/>
        </w:rPr>
        <w:t xml:space="preserve">. Αυτό, το οποίο παραλάβαμε ήταν μία προμελέτη, η οποία είχε πληρωθεί 40.000 ευρώ και τώρα είναι σε εξέλιξη μία άλλη μελέτη. </w:t>
      </w:r>
    </w:p>
    <w:p w14:paraId="2F45866E" w14:textId="77777777" w:rsidR="003244BC" w:rsidRDefault="000614DE">
      <w:pPr>
        <w:spacing w:after="0" w:line="600" w:lineRule="auto"/>
        <w:ind w:firstLine="720"/>
        <w:contextualSpacing/>
        <w:jc w:val="both"/>
        <w:rPr>
          <w:rFonts w:eastAsia="Times New Roman"/>
          <w:szCs w:val="24"/>
        </w:rPr>
      </w:pPr>
      <w:r>
        <w:rPr>
          <w:rFonts w:eastAsia="Times New Roman"/>
          <w:szCs w:val="24"/>
        </w:rPr>
        <w:t xml:space="preserve">Μόνο που υπάρχει το εξής πρόβλημα, κύριε </w:t>
      </w:r>
      <w:proofErr w:type="spellStart"/>
      <w:r>
        <w:rPr>
          <w:rFonts w:eastAsia="Times New Roman"/>
          <w:szCs w:val="24"/>
        </w:rPr>
        <w:t>Κρεμαστινέ</w:t>
      </w:r>
      <w:proofErr w:type="spellEnd"/>
      <w:r>
        <w:rPr>
          <w:rFonts w:eastAsia="Times New Roman"/>
          <w:szCs w:val="24"/>
        </w:rPr>
        <w:t xml:space="preserve">, και θέλω να μου πείτε πώς να το λύσουμε με αυτό το γκουβέρνο που έχουμε και με αυτό το πράγμα που μας παραδώσατε. </w:t>
      </w:r>
    </w:p>
    <w:p w14:paraId="2F45866F" w14:textId="77777777" w:rsidR="003244BC" w:rsidRDefault="000614DE">
      <w:pPr>
        <w:spacing w:after="0"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Αναπληρωτή Υπουργού)</w:t>
      </w:r>
    </w:p>
    <w:p w14:paraId="2F458670" w14:textId="77777777" w:rsidR="003244BC" w:rsidRDefault="000614DE">
      <w:pPr>
        <w:spacing w:after="0" w:line="600" w:lineRule="auto"/>
        <w:ind w:firstLine="720"/>
        <w:contextualSpacing/>
        <w:jc w:val="both"/>
        <w:rPr>
          <w:rFonts w:eastAsia="Times New Roman"/>
          <w:szCs w:val="24"/>
        </w:rPr>
      </w:pPr>
      <w:r>
        <w:rPr>
          <w:rFonts w:eastAsia="Times New Roman"/>
          <w:szCs w:val="24"/>
        </w:rPr>
        <w:t xml:space="preserve">Διότι εγώ δεν πρόκειται να προκηρύξω θέσεις </w:t>
      </w:r>
      <w:proofErr w:type="spellStart"/>
      <w:r>
        <w:rPr>
          <w:rFonts w:eastAsia="Times New Roman"/>
          <w:szCs w:val="24"/>
        </w:rPr>
        <w:t>ακτινοθεραπευτών</w:t>
      </w:r>
      <w:proofErr w:type="spellEnd"/>
      <w:r>
        <w:rPr>
          <w:rFonts w:eastAsia="Times New Roman"/>
          <w:szCs w:val="24"/>
        </w:rPr>
        <w:t xml:space="preserve">, εάν δεν λήξει το θέμα σχετικά με το ότι μπορούμε να κατασκευάσουμε, να αγοράσουμε και να προκηρύξουμε, με βάση και τα επιδημιολογικά στοιχεία που θα δούμε και λοιπά. Μη </w:t>
      </w:r>
      <w:r>
        <w:rPr>
          <w:rFonts w:eastAsia="Times New Roman"/>
          <w:szCs w:val="24"/>
        </w:rPr>
        <w:lastRenderedPageBreak/>
        <w:t>χρησιμοποιείτε το σύνολο των ασθενών της χώρας και άλλα παραδείγματα. Μιλάμε για την περιοχή. Και από τη Ρόδο πας στην Κρήτη ή από τα άλλα νησιά. Έχει πτήσεις. Δηλαδή, δεν έρχονται όλοι στην Αθήνα. Μη φέρνουμε την καταστροφή!</w:t>
      </w:r>
    </w:p>
    <w:p w14:paraId="2F458671" w14:textId="77777777" w:rsidR="003244BC" w:rsidRDefault="000614DE">
      <w:pPr>
        <w:spacing w:after="0" w:line="600" w:lineRule="auto"/>
        <w:ind w:firstLine="720"/>
        <w:contextualSpacing/>
        <w:jc w:val="both"/>
        <w:rPr>
          <w:rFonts w:eastAsia="Times New Roman"/>
          <w:szCs w:val="24"/>
        </w:rPr>
      </w:pPr>
      <w:r>
        <w:rPr>
          <w:rFonts w:eastAsia="Times New Roman"/>
          <w:szCs w:val="24"/>
        </w:rPr>
        <w:t xml:space="preserve">Όμως, από ό,τι λένε οι μελετητές που το έχουν αναλάβει, έχουν τελειώσει τις αρχιτεκτονικές, ηλεκτρομηχανολογικές, τις στατικές μελέτες, είναι σε επίπεδο της τελικής μελέτης και θα ξεκινήσουν τις απαραίτητες εγκρίσεις. Πού έχουν κολλήσει; </w:t>
      </w:r>
    </w:p>
    <w:p w14:paraId="2F458672" w14:textId="77777777" w:rsidR="003244BC" w:rsidRDefault="000614DE">
      <w:pPr>
        <w:spacing w:after="0" w:line="600" w:lineRule="auto"/>
        <w:ind w:firstLine="720"/>
        <w:contextualSpacing/>
        <w:jc w:val="both"/>
        <w:rPr>
          <w:rFonts w:eastAsia="Times New Roman"/>
          <w:szCs w:val="24"/>
        </w:rPr>
      </w:pPr>
      <w:r>
        <w:rPr>
          <w:rFonts w:eastAsia="Times New Roman"/>
          <w:szCs w:val="24"/>
        </w:rPr>
        <w:t xml:space="preserve">Ακούστε, για να καταλάβετε την κακομοιριά του ελληνικού κράτους, την οποία κληρονομήσαμε. Έχετε ευθύνη σε αυτό! Λένε ότι δεν μπορούν να πάρουν μελέτη περιβαλλοντικών επιπτώσεων για τον χώρο που θα στηθεί το κτήριο, γιατί το 2000 έχτισε, λέει, εκεί όποιος ήταν αρμόδιος -εσείς πρέπει να ήσασταν-, χτίσατε εκεί μία εκκλησία και έναν παιδικό σταθμό χωρίς οικοδομική άδεια μέσα στην αυλή του νοσοκομείου. Είναι παράνομα αυτά και δεν μπορούν να πάρουν μελέτη περιβαλλοντικών επιπτώσεων γι’ αυτό. </w:t>
      </w:r>
    </w:p>
    <w:p w14:paraId="2F458673" w14:textId="77777777" w:rsidR="003244BC" w:rsidRDefault="000614DE">
      <w:pPr>
        <w:spacing w:after="0" w:line="600" w:lineRule="auto"/>
        <w:ind w:firstLine="720"/>
        <w:contextualSpacing/>
        <w:jc w:val="both"/>
        <w:rPr>
          <w:rFonts w:eastAsia="Times New Roman"/>
          <w:szCs w:val="24"/>
        </w:rPr>
      </w:pPr>
      <w:r>
        <w:rPr>
          <w:rFonts w:eastAsia="Times New Roman"/>
          <w:szCs w:val="24"/>
        </w:rPr>
        <w:t xml:space="preserve">Τώρα που πέρασε ο κ. Σταθάκης το νομοσχέδιο για τη νομιμοποίηση των δημοσίων κτηρίων, μπορούν να νομιμοποιηθούν αυτά. Οπότε, τι με ρωτάτε τώρα; Θεωρώ αδύνατο να μην τα ξέρετε αυτά! </w:t>
      </w:r>
    </w:p>
    <w:p w14:paraId="2F458674" w14:textId="77777777" w:rsidR="003244BC" w:rsidRDefault="000614DE">
      <w:pPr>
        <w:spacing w:after="0" w:line="600" w:lineRule="auto"/>
        <w:ind w:firstLine="720"/>
        <w:contextualSpacing/>
        <w:jc w:val="both"/>
        <w:rPr>
          <w:rFonts w:eastAsia="Times New Roman"/>
          <w:szCs w:val="24"/>
        </w:rPr>
      </w:pPr>
      <w:r>
        <w:rPr>
          <w:rFonts w:eastAsia="Times New Roman"/>
          <w:szCs w:val="24"/>
        </w:rPr>
        <w:t xml:space="preserve">Άρα θα νομιμοποιηθούν τα κτίσματα αυτά, η εκκλησία και ο παιδικός σταθμός που κτίστηκαν παράνομα το 2000 μέσα στο νοσοκομείο, θα βγουν οι οριστικές μελέτες, θα μιλήσουμε και με την Περιφέρεια Νοτίου Αιγαίου, θα δούμε και τις δυνατότητες του ΠΔΕ που υπάρχει, για να προγραμματίσουμε το χτίσιμο και την εγκατάσταση και </w:t>
      </w:r>
      <w:r>
        <w:rPr>
          <w:rFonts w:eastAsia="Times New Roman"/>
          <w:szCs w:val="24"/>
        </w:rPr>
        <w:lastRenderedPageBreak/>
        <w:t xml:space="preserve">μετά θα μιλήσουμε για γιατρούς. Πώς να το κάνουμε, δηλαδή; Να πάρω τόσους </w:t>
      </w:r>
      <w:proofErr w:type="spellStart"/>
      <w:r>
        <w:rPr>
          <w:rFonts w:eastAsia="Times New Roman"/>
          <w:szCs w:val="24"/>
        </w:rPr>
        <w:t>ακτινοθεραπευτές</w:t>
      </w:r>
      <w:proofErr w:type="spellEnd"/>
      <w:r>
        <w:rPr>
          <w:rFonts w:eastAsia="Times New Roman"/>
          <w:szCs w:val="24"/>
        </w:rPr>
        <w:t xml:space="preserve"> και τι να τους κάνω;</w:t>
      </w:r>
    </w:p>
    <w:p w14:paraId="2F458675" w14:textId="77777777" w:rsidR="003244BC" w:rsidRDefault="000614DE">
      <w:pPr>
        <w:spacing w:after="0"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Προφανώς, για την εκκλησία θα ίσχυε η άδεια του Κυρίου!</w:t>
      </w:r>
    </w:p>
    <w:p w14:paraId="2F458676" w14:textId="77777777" w:rsidR="003244BC" w:rsidRDefault="000614DE">
      <w:pPr>
        <w:spacing w:after="0" w:line="600" w:lineRule="auto"/>
        <w:ind w:firstLine="720"/>
        <w:contextualSpacing/>
        <w:jc w:val="both"/>
        <w:rPr>
          <w:rFonts w:eastAsia="Times New Roman"/>
          <w:szCs w:val="24"/>
        </w:rPr>
      </w:pPr>
      <w:r w:rsidRPr="001B7F45">
        <w:rPr>
          <w:rFonts w:eastAsia="Times New Roman"/>
          <w:szCs w:val="24"/>
        </w:rPr>
        <w:t xml:space="preserve">Κύριε </w:t>
      </w:r>
      <w:proofErr w:type="spellStart"/>
      <w:r w:rsidRPr="001B7F45">
        <w:rPr>
          <w:rFonts w:eastAsia="Times New Roman"/>
          <w:szCs w:val="24"/>
        </w:rPr>
        <w:t>Κρεμαστινέ</w:t>
      </w:r>
      <w:proofErr w:type="spellEnd"/>
      <w:r w:rsidRPr="001B7F45">
        <w:rPr>
          <w:rFonts w:eastAsia="Times New Roman"/>
          <w:szCs w:val="24"/>
        </w:rPr>
        <w:t>, έχετε τον λόγ</w:t>
      </w:r>
      <w:r w:rsidRPr="00337390">
        <w:rPr>
          <w:rFonts w:eastAsia="Times New Roman"/>
          <w:szCs w:val="24"/>
        </w:rPr>
        <w:t xml:space="preserve">ο. </w:t>
      </w:r>
    </w:p>
    <w:p w14:paraId="2F458677" w14:textId="77777777" w:rsidR="003244BC" w:rsidRDefault="000614DE">
      <w:pPr>
        <w:spacing w:after="0" w:line="600" w:lineRule="auto"/>
        <w:ind w:firstLine="720"/>
        <w:contextualSpacing/>
        <w:jc w:val="both"/>
        <w:rPr>
          <w:rFonts w:eastAsia="Times New Roman"/>
          <w:szCs w:val="24"/>
        </w:rPr>
      </w:pPr>
      <w:r>
        <w:rPr>
          <w:rFonts w:eastAsia="Times New Roman"/>
          <w:b/>
          <w:szCs w:val="24"/>
        </w:rPr>
        <w:t>ΔΗΜΗΤΡΙΟΣ ΚΡΕΜΑΣΤΙΝΟΣ (Ε΄ Αντιπρόεδρος της Βουλής):</w:t>
      </w:r>
      <w:r>
        <w:rPr>
          <w:rFonts w:eastAsia="Times New Roman"/>
          <w:szCs w:val="24"/>
        </w:rPr>
        <w:t xml:space="preserve"> Κύριε Πρόεδρε, κατ’ αρχάς ο Υπουργός είπε για τη θέση μου όσον αφορά στη χολέρα. Η θέση μου ήταν καθαρά επιστημονική, όπως και τώρα είναι επιστημονική. Δεν μπορούσα να πω κάτι που αύριο θα αποδεικνυόταν ότι δεν ήταν σωστό.</w:t>
      </w:r>
    </w:p>
    <w:p w14:paraId="2F458678" w14:textId="77777777" w:rsidR="003244BC" w:rsidRDefault="000614DE">
      <w:pPr>
        <w:spacing w:after="0"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Κι εγώ σας συγχάρηκα γι’ αυτό. </w:t>
      </w:r>
    </w:p>
    <w:p w14:paraId="2F458679" w14:textId="77777777" w:rsidR="003244BC" w:rsidRDefault="000614DE">
      <w:pPr>
        <w:spacing w:after="0" w:line="600" w:lineRule="auto"/>
        <w:ind w:firstLine="720"/>
        <w:contextualSpacing/>
        <w:jc w:val="both"/>
        <w:rPr>
          <w:rFonts w:eastAsia="Times New Roman"/>
          <w:szCs w:val="24"/>
        </w:rPr>
      </w:pPr>
      <w:r>
        <w:rPr>
          <w:rFonts w:eastAsia="Times New Roman"/>
          <w:b/>
          <w:szCs w:val="24"/>
        </w:rPr>
        <w:t>ΔΗΜΗΤΡΙΟΣ ΚΡΕΜΑΣΤΙΝΟΣ (Ε΄ Αντιπρόεδρος της Βουλής):</w:t>
      </w:r>
      <w:r>
        <w:rPr>
          <w:rFonts w:eastAsia="Times New Roman"/>
          <w:szCs w:val="24"/>
        </w:rPr>
        <w:t xml:space="preserve"> Δεν ήταν δηλαδή υποστηρικτική πολιτικά η δήλωση για κάποιον. Ήταν απλά η αλήθεια.</w:t>
      </w:r>
    </w:p>
    <w:p w14:paraId="2F45867A" w14:textId="77777777" w:rsidR="003244BC" w:rsidRDefault="000614DE">
      <w:pPr>
        <w:spacing w:after="0"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Σας απηύθυνε εύφημο μνεία, δεν είναι θέμα αυτό. Περάστε στην ερώτηση, κύριε </w:t>
      </w:r>
      <w:proofErr w:type="spellStart"/>
      <w:r>
        <w:rPr>
          <w:rFonts w:eastAsia="Times New Roman"/>
          <w:szCs w:val="24"/>
        </w:rPr>
        <w:t>Κρεμαστινέ</w:t>
      </w:r>
      <w:proofErr w:type="spellEnd"/>
      <w:r>
        <w:rPr>
          <w:rFonts w:eastAsia="Times New Roman"/>
          <w:szCs w:val="24"/>
        </w:rPr>
        <w:t>!</w:t>
      </w:r>
    </w:p>
    <w:p w14:paraId="2F45867B" w14:textId="77777777" w:rsidR="003244BC" w:rsidRDefault="000614DE">
      <w:pPr>
        <w:spacing w:after="0" w:line="600" w:lineRule="auto"/>
        <w:ind w:firstLine="720"/>
        <w:contextualSpacing/>
        <w:jc w:val="both"/>
        <w:rPr>
          <w:rFonts w:eastAsia="Times New Roman"/>
          <w:szCs w:val="24"/>
        </w:rPr>
      </w:pPr>
      <w:r>
        <w:rPr>
          <w:rFonts w:eastAsia="Times New Roman"/>
          <w:b/>
          <w:szCs w:val="24"/>
        </w:rPr>
        <w:t>ΔΗΜΗΤΡΙΟΣ ΚΡΕΜΑΣΤΙΝΟΣ (Ε΄ Αντιπρόεδρος της Βουλής):</w:t>
      </w:r>
      <w:r>
        <w:rPr>
          <w:rFonts w:eastAsia="Times New Roman"/>
          <w:szCs w:val="24"/>
        </w:rPr>
        <w:t xml:space="preserve"> Το λέω για άλλον λόγο. Επειδή κινούμαι πάντα με αυτόν τον στόχο, δεν μπορεί δηλαδή χθες να κινούμουν με αυτόν τον στόχο και σήμερα με διαφορετικό στόχο. Και σήμερα κινούμαι με την ίδια λογική. </w:t>
      </w:r>
    </w:p>
    <w:p w14:paraId="2F45867C" w14:textId="77777777" w:rsidR="003244BC" w:rsidRDefault="000614DE">
      <w:pPr>
        <w:spacing w:after="0" w:line="600" w:lineRule="auto"/>
        <w:ind w:firstLine="720"/>
        <w:contextualSpacing/>
        <w:jc w:val="both"/>
        <w:rPr>
          <w:rFonts w:eastAsia="Times New Roman"/>
          <w:szCs w:val="24"/>
        </w:rPr>
      </w:pPr>
      <w:r>
        <w:rPr>
          <w:rFonts w:eastAsia="Times New Roman"/>
          <w:szCs w:val="24"/>
        </w:rPr>
        <w:lastRenderedPageBreak/>
        <w:t>Κατ’ αρχάς, το 2000 δεν ήμουν Υπουργός. Το νοσοκομείο έγινε και παραδόθηκε το 2000, αλλά εγώ το θεμελίωσα το 1994 και με σχέδια που δεν είχαν ούτε εκκλησίες, ούτε ναούς, ούτε τίποτα.</w:t>
      </w:r>
    </w:p>
    <w:p w14:paraId="2F45867D" w14:textId="77777777" w:rsidR="003244BC" w:rsidRDefault="000614DE">
      <w:pPr>
        <w:spacing w:after="0" w:line="600" w:lineRule="auto"/>
        <w:ind w:firstLine="720"/>
        <w:contextualSpacing/>
        <w:jc w:val="both"/>
        <w:rPr>
          <w:rFonts w:eastAsia="Times New Roman"/>
          <w:szCs w:val="24"/>
        </w:rPr>
      </w:pPr>
      <w:r>
        <w:rPr>
          <w:rFonts w:eastAsia="Times New Roman"/>
          <w:szCs w:val="24"/>
        </w:rPr>
        <w:t xml:space="preserve">Άρα, επειδή αναφέρθηκε το όνομά μου, δεν ήμουν Υπουργός το 2000. Ήμουν το 1994. Επομένως δεν με αφορά αυτό, ούτε είμαι διατεθειμένος να γνωρίζω τι έγινε όσον αφορά το Ογκολογικό, Θεραπευτικό, </w:t>
      </w:r>
      <w:proofErr w:type="spellStart"/>
      <w:r>
        <w:rPr>
          <w:rFonts w:eastAsia="Times New Roman"/>
          <w:szCs w:val="24"/>
        </w:rPr>
        <w:t>Χημειοθεραπευτικό</w:t>
      </w:r>
      <w:proofErr w:type="spellEnd"/>
      <w:r>
        <w:rPr>
          <w:rFonts w:eastAsia="Times New Roman"/>
          <w:szCs w:val="24"/>
        </w:rPr>
        <w:t xml:space="preserve">, Παθολογικό Τμήμα, δηλαδή αυτά τα τμήματα που είπε ο κ. </w:t>
      </w:r>
      <w:proofErr w:type="spellStart"/>
      <w:r>
        <w:rPr>
          <w:rFonts w:eastAsia="Times New Roman"/>
          <w:szCs w:val="24"/>
        </w:rPr>
        <w:t>Πολάκης</w:t>
      </w:r>
      <w:proofErr w:type="spellEnd"/>
      <w:r>
        <w:rPr>
          <w:rFonts w:eastAsia="Times New Roman"/>
          <w:szCs w:val="24"/>
        </w:rPr>
        <w:t>.</w:t>
      </w:r>
    </w:p>
    <w:p w14:paraId="2F45867E" w14:textId="77777777" w:rsidR="003244BC" w:rsidRDefault="000614DE">
      <w:pPr>
        <w:spacing w:after="0" w:line="600" w:lineRule="auto"/>
        <w:ind w:firstLine="720"/>
        <w:contextualSpacing/>
        <w:jc w:val="both"/>
        <w:rPr>
          <w:rFonts w:eastAsia="Times New Roman"/>
          <w:szCs w:val="24"/>
        </w:rPr>
      </w:pPr>
      <w:r>
        <w:rPr>
          <w:rFonts w:eastAsia="Times New Roman"/>
          <w:szCs w:val="24"/>
        </w:rPr>
        <w:t xml:space="preserve">Εγώ λέω ότι το </w:t>
      </w:r>
      <w:proofErr w:type="spellStart"/>
      <w:r>
        <w:rPr>
          <w:rFonts w:eastAsia="Times New Roman"/>
          <w:szCs w:val="24"/>
        </w:rPr>
        <w:t>Ακτινοθεραπευτικό</w:t>
      </w:r>
      <w:proofErr w:type="spellEnd"/>
      <w:r>
        <w:rPr>
          <w:rFonts w:eastAsia="Times New Roman"/>
          <w:szCs w:val="24"/>
        </w:rPr>
        <w:t xml:space="preserve"> Τμήμα είναι ένα τμήμα ουσιαστικής θεραπείας του καρκινοπαθούς σήμερα. Αυτό λέω! Επειδή, λοιπόν, τα δέχομαι εν πολλοίς όλα αυτά, χωρίς να τα γνωρίζω, έχω να σας πω ότι για να γίνει το Νοσοκομείο Ρόδου, το μισό οικόπεδο ήταν του Υπουργείο Υγείας και το άλλο μισό ήταν του Υπουργείου Παιδείας.</w:t>
      </w:r>
    </w:p>
    <w:p w14:paraId="2F45867F" w14:textId="77777777" w:rsidR="003244BC" w:rsidRDefault="000614DE">
      <w:pPr>
        <w:spacing w:after="0" w:line="600" w:lineRule="auto"/>
        <w:ind w:firstLine="720"/>
        <w:contextualSpacing/>
        <w:jc w:val="both"/>
        <w:rPr>
          <w:rFonts w:eastAsia="Times New Roman"/>
          <w:szCs w:val="24"/>
        </w:rPr>
      </w:pPr>
      <w:r>
        <w:rPr>
          <w:rFonts w:eastAsia="Times New Roman"/>
          <w:szCs w:val="24"/>
        </w:rPr>
        <w:t>Το ίδιο πράγμα έγινε και στην Αλεξανδρούπολη και εγώ τότε δεν ήμουν Βουλευτής, αλλά εξωκοινοβουλευτικός. Δηλαδή, δεν έκανα καμμία παροχή.</w:t>
      </w:r>
    </w:p>
    <w:p w14:paraId="2F458680" w14:textId="77777777" w:rsidR="003244BC" w:rsidRDefault="000614DE">
      <w:pPr>
        <w:spacing w:after="0" w:line="600" w:lineRule="auto"/>
        <w:ind w:firstLine="720"/>
        <w:contextualSpacing/>
        <w:jc w:val="both"/>
        <w:rPr>
          <w:rFonts w:eastAsia="Times New Roman"/>
          <w:szCs w:val="24"/>
        </w:rPr>
      </w:pPr>
      <w:r>
        <w:rPr>
          <w:rFonts w:eastAsia="Times New Roman"/>
          <w:szCs w:val="24"/>
        </w:rPr>
        <w:t>Εάν τα αφήναμε τα πράγματα να εξελιχθούν έτσι τότε, τα δύο Υπουργεία θα βρίσκονταν ακόμα σε διένεξη. Πήγα τότε στον Πρωθυπουργό και αυτό συνιστώ να κάνετε και εσείς: Να του πείτε: «Εδώ έχουμε αυτή την ιστορία. Είναι παραμεθόριος, είναι αυτοί οι άνθρωποι, κάνετε ό,τι έγινε και τότε». Δηλαδή, να επιταχύνει τη διαδικασία, εάν δεν μπορεί το Υπουργείο να το κάνει.</w:t>
      </w:r>
    </w:p>
    <w:p w14:paraId="2F458681" w14:textId="77777777" w:rsidR="003244BC" w:rsidRDefault="000614DE">
      <w:pPr>
        <w:spacing w:after="0" w:line="600" w:lineRule="auto"/>
        <w:ind w:firstLine="720"/>
        <w:contextualSpacing/>
        <w:jc w:val="both"/>
        <w:rPr>
          <w:rFonts w:eastAsia="Times New Roman"/>
          <w:szCs w:val="24"/>
        </w:rPr>
      </w:pPr>
      <w:r>
        <w:rPr>
          <w:rFonts w:eastAsia="Times New Roman"/>
          <w:szCs w:val="24"/>
        </w:rPr>
        <w:lastRenderedPageBreak/>
        <w:t>Αυτό έγινε τότε. Σας διαβεβαιώ ότι έτσι έγινε και εντός μίας εβδομάδας πήραμε το οικόπεδο και έγινε το νοσοκομείο. Δυστυχώς έτσι κινείται το δημόσιο. Τι να κάνουμε; Δεν το κρύβω!</w:t>
      </w:r>
    </w:p>
    <w:p w14:paraId="2F458682" w14:textId="77777777" w:rsidR="003244BC" w:rsidRDefault="000614DE">
      <w:pPr>
        <w:spacing w:line="600" w:lineRule="auto"/>
        <w:ind w:firstLine="720"/>
        <w:contextualSpacing/>
        <w:jc w:val="both"/>
        <w:rPr>
          <w:rFonts w:eastAsia="Times New Roman"/>
          <w:szCs w:val="24"/>
        </w:rPr>
      </w:pPr>
      <w:r>
        <w:rPr>
          <w:rFonts w:eastAsia="Times New Roman"/>
          <w:szCs w:val="24"/>
        </w:rPr>
        <w:t xml:space="preserve">Όμως, θέλω να πω το εξής, για να μην θεωρηθεί τίποτα υπερβολικό απ’ όσα είπα. Καλά, τους ανώνυμους δεν μπορούμε να τους ξέρουμε, τους επώνυμους, </w:t>
      </w:r>
      <w:r w:rsidDel="00461A44">
        <w:rPr>
          <w:rFonts w:eastAsia="Times New Roman"/>
          <w:szCs w:val="24"/>
        </w:rPr>
        <w:t>όμω</w:t>
      </w:r>
      <w:r>
        <w:rPr>
          <w:rFonts w:eastAsia="Times New Roman"/>
          <w:szCs w:val="24"/>
        </w:rPr>
        <w:t>ς, τους γνωρίζουμε. Ο πρώην νομίατρος -και το λέω αυτό δημόσια γιατί σαν γιατρός δεν μπορώ να το αποκαλύψω, αλλά έγραψε ο ίδιος επιστολές προς τις εφημερίδες της Ρόδου- έστειλε σε όλες τις εφημερίδες γι’ αυτό το θέμα, λέγοντας ότι νοσήλευσε τη γυναίκα του στην Αθήνα και ό,τι οικονομίες είχε κατατεθειμένες στην τράπεζα τις εξαφάνισε. Ο πρώην νομίατρος! Είναι δημοσιευμένα αυτά που σας λέω σε όλες τις εφημερίδες. Και αδημοσίευτα σας διαβεβαιώ ότι και συνάδελφοι Βουλευτές ζητούν για οικογενειακούς λόγους -και καλά κάνουν που το ζητούν- να τύχουν κάποιας προστασίας να πάνε να κάνουν ακτινοθεραπεία γιατί οι άνθρωποι, ενδεχομένως, δεν μπορούν να προσεγγίσουν τα δημόσια νοσοκομεία.</w:t>
      </w:r>
    </w:p>
    <w:p w14:paraId="2F458683" w14:textId="77777777" w:rsidR="003244BC" w:rsidRDefault="000614DE">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Αντιπροέδρου)</w:t>
      </w:r>
    </w:p>
    <w:p w14:paraId="2F458684" w14:textId="77777777" w:rsidR="003244BC" w:rsidRDefault="000614DE">
      <w:pPr>
        <w:spacing w:line="600" w:lineRule="auto"/>
        <w:ind w:firstLine="720"/>
        <w:contextualSpacing/>
        <w:jc w:val="both"/>
        <w:rPr>
          <w:rFonts w:eastAsia="Times New Roman"/>
          <w:szCs w:val="24"/>
        </w:rPr>
      </w:pPr>
      <w:r>
        <w:rPr>
          <w:rFonts w:eastAsia="Times New Roman"/>
          <w:szCs w:val="24"/>
        </w:rPr>
        <w:t>Τι θέλω να πω; Ότι στο θέμα αυτό πρέπει να γίνει κάποια υπέρβαση. Δεν μπορούμε, δηλαδή, να κρίνουμε και αυτόν τον τομέα, όπως κρίνουμε τα άλλα έργα του δημοσίου. Γι’ αυτό ακριβώς σας θέτω το πρόβλημα.</w:t>
      </w:r>
    </w:p>
    <w:p w14:paraId="2F458685" w14:textId="77777777" w:rsidR="003244BC" w:rsidRDefault="000614DE">
      <w:pPr>
        <w:spacing w:line="600" w:lineRule="auto"/>
        <w:ind w:firstLine="720"/>
        <w:contextualSpacing/>
        <w:jc w:val="both"/>
        <w:rPr>
          <w:rFonts w:eastAsia="Times New Roman"/>
          <w:szCs w:val="24"/>
        </w:rPr>
      </w:pPr>
      <w:r>
        <w:rPr>
          <w:rFonts w:eastAsia="Times New Roman"/>
          <w:szCs w:val="24"/>
        </w:rPr>
        <w:lastRenderedPageBreak/>
        <w:t>Δηλαδή, δεν είμαι διατεθειμένος ούτε να μην αναγνωρίσω τι έγινε ούτε πάλι, από την άλλη πλευρά, να πω ότι δεν μπορεί να γίνει κάτι διαφορετικό. Μπορεί να γίνει. Και πρέπει να σας πω ότι την πρώτη φορά ο πρώην δήμαρχος της Ρόδου είχε κάνει μια προμελέτη για να γλιτώσουμε τα λεφτά -κατά το κοινώς λεγόμενο- και το Ίδρυμα «Δημόκριτος» την απέρριψε. Ο πρώην, πάλι, δήμαρχος της Ρόδου κάνει τώρα αυτή τη μελέτη, αλλά ο άνθρωπος προσπαθεί εδώ και δύο χρόνια. Εγώ δεν ρωτώ αυτό. Εγώ λέω να κινητοποιηθεί το Υπουργείο, να τους φωνάξετε όλους αυτούς και να τους πείτε: «βρε παιδιά, πότε τέλος πάντων; Σε έναν χρόνο; Σε δύο χρόνια; Σε πέντε χρόνια»; Αυτό είναι το ερώτημα, το οποίο είναι αγωνιώδες και αφορά συγκεκριμένο θέμα.</w:t>
      </w:r>
    </w:p>
    <w:p w14:paraId="2F458686" w14:textId="77777777" w:rsidR="003244BC" w:rsidRDefault="000614DE">
      <w:pPr>
        <w:spacing w:line="600" w:lineRule="auto"/>
        <w:ind w:firstLine="720"/>
        <w:contextualSpacing/>
        <w:jc w:val="both"/>
        <w:rPr>
          <w:rFonts w:eastAsia="Times New Roman"/>
          <w:szCs w:val="24"/>
        </w:rPr>
      </w:pPr>
      <w:r>
        <w:rPr>
          <w:rFonts w:eastAsia="Times New Roman"/>
          <w:szCs w:val="24"/>
        </w:rPr>
        <w:t>Θα χαρώ, λοιπόν, στη δευτερολογία σας να μου πείτε αυτό. Διαφορετικά, να μου πείτε τι θα γίνει. Διότι σήμερα είναι οι δήμαρχοι, εκεί, στη Σύρο, θα έρθουν μετά στα γραφεία σας να σας πουν τα ίδια πράγματα που σας λέω εγώ τώρα. Δεν θα σας πουν κάτι διαφορετικό.</w:t>
      </w:r>
    </w:p>
    <w:p w14:paraId="2F458687" w14:textId="77777777" w:rsidR="003244BC" w:rsidRDefault="000614DE">
      <w:pPr>
        <w:spacing w:line="600" w:lineRule="auto"/>
        <w:ind w:firstLine="720"/>
        <w:contextualSpacing/>
        <w:jc w:val="both"/>
        <w:rPr>
          <w:rFonts w:eastAsia="Times New Roman"/>
          <w:szCs w:val="24"/>
        </w:rPr>
      </w:pPr>
      <w:r>
        <w:rPr>
          <w:rFonts w:eastAsia="Times New Roman"/>
          <w:szCs w:val="24"/>
        </w:rPr>
        <w:t>Ευχαριστώ.</w:t>
      </w:r>
    </w:p>
    <w:p w14:paraId="2F458688" w14:textId="77777777" w:rsidR="003244BC" w:rsidRDefault="000614DE">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Ωραία. </w:t>
      </w:r>
    </w:p>
    <w:p w14:paraId="2F458689" w14:textId="77777777" w:rsidR="003244BC" w:rsidRDefault="000614DE">
      <w:pPr>
        <w:spacing w:line="600" w:lineRule="auto"/>
        <w:ind w:firstLine="720"/>
        <w:contextualSpacing/>
        <w:jc w:val="both"/>
        <w:rPr>
          <w:rFonts w:eastAsia="Times New Roman"/>
          <w:szCs w:val="24"/>
        </w:rPr>
      </w:pPr>
      <w:r>
        <w:rPr>
          <w:rFonts w:eastAsia="Times New Roman"/>
          <w:szCs w:val="24"/>
        </w:rPr>
        <w:t>Κύριε Υπουργέ, έχετε τον λόγο.</w:t>
      </w:r>
    </w:p>
    <w:p w14:paraId="2F45868A" w14:textId="77777777" w:rsidR="003244BC" w:rsidRDefault="000614DE">
      <w:pPr>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Κύριε </w:t>
      </w:r>
      <w:proofErr w:type="spellStart"/>
      <w:r>
        <w:rPr>
          <w:rFonts w:eastAsia="Times New Roman"/>
          <w:szCs w:val="24"/>
        </w:rPr>
        <w:t>Κρεμαστινέ</w:t>
      </w:r>
      <w:proofErr w:type="spellEnd"/>
      <w:r>
        <w:rPr>
          <w:rFonts w:eastAsia="Times New Roman"/>
          <w:szCs w:val="24"/>
        </w:rPr>
        <w:t xml:space="preserve">, δεν έχω να σας πω τίποτα περισσότερο από την </w:t>
      </w:r>
      <w:proofErr w:type="spellStart"/>
      <w:r>
        <w:rPr>
          <w:rFonts w:eastAsia="Times New Roman"/>
          <w:szCs w:val="24"/>
        </w:rPr>
        <w:t>πρωτομιλία</w:t>
      </w:r>
      <w:proofErr w:type="spellEnd"/>
      <w:r>
        <w:rPr>
          <w:rFonts w:eastAsia="Times New Roman"/>
          <w:szCs w:val="24"/>
        </w:rPr>
        <w:t xml:space="preserve"> μου. Θα τελειώσει αυτή η μελέτη. Για να τελειώσει απαιτείται η μελέτη περιβαλλοντικών επιπτώσεων. </w:t>
      </w:r>
      <w:r>
        <w:rPr>
          <w:rFonts w:eastAsia="Times New Roman"/>
          <w:szCs w:val="24"/>
        </w:rPr>
        <w:lastRenderedPageBreak/>
        <w:t>Ξέρετε πολύ καλά πώς γίνονται. Αν δεν πέρναγε τον νόμο ο Σταθάκης, αυτό δεν θα προχώραγε, δεν μπορούσε να νομιμοποιηθεί. Με το να μην νομιμοποιηθεί, δεν μπορούσε να γίνει.</w:t>
      </w:r>
    </w:p>
    <w:p w14:paraId="2F45868B" w14:textId="77777777" w:rsidR="003244BC" w:rsidRDefault="000614DE">
      <w:pPr>
        <w:spacing w:line="600" w:lineRule="auto"/>
        <w:ind w:firstLine="720"/>
        <w:contextualSpacing/>
        <w:jc w:val="both"/>
        <w:rPr>
          <w:rFonts w:eastAsia="Times New Roman"/>
          <w:szCs w:val="24"/>
        </w:rPr>
      </w:pPr>
      <w:r>
        <w:rPr>
          <w:rFonts w:eastAsia="Times New Roman"/>
          <w:szCs w:val="24"/>
        </w:rPr>
        <w:t>Δεύτερον, αφού τελειώσουν αυτά και παρθούν οι εγκρίσεις, πρέπει να βρούμε χρηματοδότηση είτε από το ΕΣΠΑ της περιφέρειας είτε από Πρόγραμμα Δημοσίων Επενδύσεων ιδίων πόρων. Τότε θα έχουμε τον προγραμματισμό τού τι μέλλει γενέσθαι και τότε θα μιλήσουμε για προκήρυξη θέσεων. Αλλιώς δεν γίνεται.</w:t>
      </w:r>
    </w:p>
    <w:p w14:paraId="2F45868C" w14:textId="77777777" w:rsidR="003244BC" w:rsidRDefault="000614DE">
      <w:pPr>
        <w:spacing w:line="600" w:lineRule="auto"/>
        <w:ind w:firstLine="720"/>
        <w:contextualSpacing/>
        <w:jc w:val="both"/>
        <w:rPr>
          <w:rFonts w:eastAsia="Times New Roman"/>
          <w:szCs w:val="24"/>
        </w:rPr>
      </w:pPr>
      <w:r>
        <w:rPr>
          <w:rFonts w:eastAsia="Times New Roman"/>
          <w:szCs w:val="24"/>
        </w:rPr>
        <w:t>Εγώ γι’ αυτό μίλησα προηγουμένως…</w:t>
      </w:r>
    </w:p>
    <w:p w14:paraId="2F45868D" w14:textId="77777777" w:rsidR="003244BC" w:rsidRDefault="000614DE">
      <w:pPr>
        <w:spacing w:line="600" w:lineRule="auto"/>
        <w:ind w:firstLine="720"/>
        <w:contextualSpacing/>
        <w:jc w:val="both"/>
        <w:rPr>
          <w:rFonts w:eastAsia="Times New Roman"/>
          <w:szCs w:val="24"/>
        </w:rPr>
      </w:pPr>
      <w:r>
        <w:rPr>
          <w:rFonts w:eastAsia="Times New Roman"/>
          <w:b/>
          <w:szCs w:val="24"/>
        </w:rPr>
        <w:t>ΔΗΜΗΤΡΙΟΣ ΚΡΕΜΑΣΤΙΝΟΣ (Ε΄ Αντιπρόεδρος της Βουλής):</w:t>
      </w:r>
      <w:r>
        <w:rPr>
          <w:rFonts w:eastAsia="Times New Roman"/>
          <w:szCs w:val="24"/>
        </w:rPr>
        <w:t xml:space="preserve"> Δεν συζητώ…(δεν ακούστηκε)   </w:t>
      </w:r>
    </w:p>
    <w:p w14:paraId="2F45868E" w14:textId="77777777" w:rsidR="003244BC" w:rsidRDefault="000614DE">
      <w:pPr>
        <w:spacing w:line="600" w:lineRule="auto"/>
        <w:ind w:firstLine="720"/>
        <w:contextualSpacing/>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Ναι, αλλιώς δεν γίνεται. Διότι όταν παραλάβαμε μια κατάσταση, κατά την οποία εξυπηρετούνταν μόνο τριάντα έξι άρρωστοι και ήταν δύο συνάδελφοι αιματολόγοι, αυτή τη στιγμή νομίζω ότι είναι μια πολύ σημαντική πρόοδος το γεγονός ότι τριακόσιοι, σχεδόν, άνθρωποι κάνουν χημειοθεραπεία στη Ρόδο και αυτοί δεν μετακομίζουν και αυτοί δεν πληρώνουν χρήματα πάνω κ.λπ. Τώρα αν αρχίσω εγώ να λέω το τι γράμματα μου έχουν έρθει για το τι έχει γίνει και πώς ξεπαραδιαστήκανε και στην περίοδο 2012-2014, δεν θα τελειώσουμε ποτέ. </w:t>
      </w:r>
    </w:p>
    <w:p w14:paraId="2F45868F" w14:textId="77777777" w:rsidR="003244BC" w:rsidRDefault="000614DE">
      <w:pPr>
        <w:spacing w:line="600" w:lineRule="auto"/>
        <w:ind w:firstLine="720"/>
        <w:contextualSpacing/>
        <w:jc w:val="both"/>
        <w:rPr>
          <w:rFonts w:eastAsia="Times New Roman"/>
          <w:szCs w:val="24"/>
        </w:rPr>
      </w:pPr>
      <w:r>
        <w:rPr>
          <w:rFonts w:eastAsia="Times New Roman"/>
          <w:szCs w:val="24"/>
        </w:rPr>
        <w:t>Αυτά είχα να πω και νομίζω ότι ήμουν σαφής.</w:t>
      </w:r>
    </w:p>
    <w:p w14:paraId="2F458690" w14:textId="77777777" w:rsidR="003244BC" w:rsidRDefault="000614DE">
      <w:pPr>
        <w:spacing w:line="600" w:lineRule="auto"/>
        <w:ind w:firstLine="720"/>
        <w:contextualSpacing/>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Και με αυτό τελειώνουμε την ερώτηση. </w:t>
      </w:r>
    </w:p>
    <w:p w14:paraId="2F458691" w14:textId="77777777" w:rsidR="003244BC" w:rsidRDefault="000614DE">
      <w:pPr>
        <w:spacing w:line="600" w:lineRule="auto"/>
        <w:ind w:firstLine="720"/>
        <w:contextualSpacing/>
        <w:jc w:val="both"/>
        <w:rPr>
          <w:rFonts w:eastAsia="Times New Roman"/>
          <w:szCs w:val="24"/>
        </w:rPr>
      </w:pPr>
      <w:r>
        <w:rPr>
          <w:rFonts w:eastAsia="Times New Roman"/>
          <w:szCs w:val="24"/>
        </w:rPr>
        <w:t>Στο σημείο αυτό θα ήθελα να ανακοινώσω στο Σώμα ότι η Βουλευτής κ. Θεοδώρα (Ντόρα) Μπακογιάννη ζητεί άδεια απουσίας στο εξωτερικό για την 23</w:t>
      </w:r>
      <w:r>
        <w:rPr>
          <w:rFonts w:eastAsia="Times New Roman"/>
          <w:szCs w:val="24"/>
          <w:vertAlign w:val="superscript"/>
        </w:rPr>
        <w:t>η</w:t>
      </w:r>
      <w:r>
        <w:rPr>
          <w:rFonts w:eastAsia="Times New Roman"/>
          <w:szCs w:val="24"/>
        </w:rPr>
        <w:t xml:space="preserve"> Οκτωβρίου, προκειμένου να μιλήσει σε εκδήλωση. Η Βουλή εγκρίνει;</w:t>
      </w:r>
    </w:p>
    <w:p w14:paraId="2F458692" w14:textId="77777777" w:rsidR="003244BC" w:rsidRDefault="000614DE">
      <w:pPr>
        <w:spacing w:line="600" w:lineRule="auto"/>
        <w:ind w:firstLine="720"/>
        <w:contextualSpacing/>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2F458693" w14:textId="77777777" w:rsidR="003244BC" w:rsidRDefault="000614DE">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η Βουλή ενέκρινε τη ζητηθείσα άδεια. </w:t>
      </w:r>
    </w:p>
    <w:p w14:paraId="2F458694" w14:textId="77777777" w:rsidR="003244BC" w:rsidRDefault="000614DE">
      <w:pPr>
        <w:spacing w:line="600" w:lineRule="auto"/>
        <w:ind w:firstLine="720"/>
        <w:contextualSpacing/>
        <w:jc w:val="both"/>
        <w:rPr>
          <w:rFonts w:eastAsia="Times New Roman"/>
          <w:szCs w:val="24"/>
        </w:rPr>
      </w:pPr>
      <w:r>
        <w:rPr>
          <w:rFonts w:eastAsia="Times New Roman"/>
          <w:szCs w:val="24"/>
        </w:rPr>
        <w:t>Επίσης, η Βουλευτής κ. Ελένη Ράπτη ζητεί άδεια ολιγοήμερης απουσίας στο εξωτερικό από 23 Οκτωβρίου μέχρι 25 Οκτωβρίου 2017. Η Βουλή εγκρίνει;</w:t>
      </w:r>
    </w:p>
    <w:p w14:paraId="2F458695" w14:textId="77777777" w:rsidR="003244BC" w:rsidRDefault="000614DE">
      <w:pPr>
        <w:spacing w:line="600" w:lineRule="auto"/>
        <w:ind w:firstLine="720"/>
        <w:contextualSpacing/>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14:paraId="2F458696" w14:textId="77777777" w:rsidR="003244BC" w:rsidRDefault="000614DE">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η Βουλή ενέκρινε τη ζητηθείσα άδεια.</w:t>
      </w:r>
    </w:p>
    <w:p w14:paraId="2F458697" w14:textId="77777777" w:rsidR="003244BC" w:rsidRDefault="000614DE">
      <w:pPr>
        <w:spacing w:line="600" w:lineRule="auto"/>
        <w:ind w:firstLine="720"/>
        <w:contextualSpacing/>
        <w:jc w:val="both"/>
        <w:rPr>
          <w:rFonts w:eastAsia="Times New Roman"/>
          <w:szCs w:val="24"/>
        </w:rPr>
      </w:pPr>
      <w:r>
        <w:rPr>
          <w:rFonts w:eastAsia="Times New Roman"/>
          <w:szCs w:val="24"/>
        </w:rPr>
        <w:t xml:space="preserve">Συνεχίζουμε τώρα με την έβδομη με αριθμό 25/3-10-2017 επίκαιρη ερώτηση δεύτερου κύκλου του Βουλευτή Ηρακλείου του Κομμουνιστικού Κόμματος Ελλάδας κ. </w:t>
      </w:r>
      <w:r>
        <w:rPr>
          <w:rFonts w:eastAsia="Times New Roman"/>
          <w:bCs/>
          <w:szCs w:val="24"/>
        </w:rPr>
        <w:t>Εμμανουήλ Συντυχάκη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 χρόνια έλλειψη ιατρικού προσωπικού στην παιδοχειρουργική κλινική του Πανεπιστημιακού Γενικού Νοσοκομείου Ηρακλείου (ΠΑΓΝΗ).</w:t>
      </w:r>
    </w:p>
    <w:p w14:paraId="2F458698" w14:textId="77777777" w:rsidR="003244BC" w:rsidRDefault="000614DE">
      <w:pPr>
        <w:spacing w:line="600" w:lineRule="auto"/>
        <w:ind w:firstLine="720"/>
        <w:contextualSpacing/>
        <w:jc w:val="both"/>
        <w:rPr>
          <w:rFonts w:eastAsia="Times New Roman"/>
          <w:szCs w:val="24"/>
        </w:rPr>
      </w:pPr>
      <w:r>
        <w:rPr>
          <w:rFonts w:eastAsia="Times New Roman"/>
          <w:szCs w:val="24"/>
        </w:rPr>
        <w:t>Ορίστε, κύριε Συντυχάκη, έχετε τον λόγο για δύο λεπτά.</w:t>
      </w:r>
    </w:p>
    <w:p w14:paraId="2F458699" w14:textId="77777777" w:rsidR="003244BC" w:rsidRDefault="000614DE">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Ευχαριστώ, κύριε Πρόεδρε</w:t>
      </w:r>
    </w:p>
    <w:p w14:paraId="2F45869A" w14:textId="77777777" w:rsidR="003244BC" w:rsidRDefault="000614DE">
      <w:pPr>
        <w:spacing w:line="600" w:lineRule="auto"/>
        <w:ind w:firstLine="720"/>
        <w:contextualSpacing/>
        <w:jc w:val="both"/>
        <w:rPr>
          <w:rFonts w:eastAsia="Times New Roman"/>
          <w:szCs w:val="24"/>
        </w:rPr>
      </w:pPr>
      <w:r>
        <w:rPr>
          <w:rFonts w:eastAsia="Times New Roman"/>
          <w:szCs w:val="24"/>
        </w:rPr>
        <w:lastRenderedPageBreak/>
        <w:t xml:space="preserve">Κύριε Υπουργέ, η Παιδοχειρουργική Κλινική του Πανεπιστημιακού Νοσοκομείου Ηρακλείου είναι μία κλινική με πολύ σημαντική προσφορά. Καλύπτει δύο περιφέρειες, Κρήτη και νότιο Αιγαίο, και εφημερεύει τριάντα ημέρες τον μήνα. Από το 1990 που ξεκίνησε η λειτουργία της έχει περιθάλψει χιλιάδες παιδιά και πραγματοποιεί περίπου τριακόσιες εξήντα χειρουργικές επεμβάσεις τον χρόνο. </w:t>
      </w:r>
    </w:p>
    <w:p w14:paraId="2F45869B" w14:textId="77777777" w:rsidR="003244BC" w:rsidRDefault="000614DE">
      <w:pPr>
        <w:spacing w:line="600" w:lineRule="auto"/>
        <w:ind w:firstLine="720"/>
        <w:contextualSpacing/>
        <w:jc w:val="both"/>
        <w:rPr>
          <w:rFonts w:eastAsia="Times New Roman"/>
          <w:szCs w:val="24"/>
        </w:rPr>
      </w:pPr>
      <w:r>
        <w:rPr>
          <w:rFonts w:eastAsia="Times New Roman"/>
          <w:szCs w:val="24"/>
        </w:rPr>
        <w:t xml:space="preserve">Παρ’ όλα αυτά, η </w:t>
      </w:r>
      <w:proofErr w:type="spellStart"/>
      <w:r>
        <w:rPr>
          <w:rFonts w:eastAsia="Times New Roman"/>
          <w:szCs w:val="24"/>
        </w:rPr>
        <w:t>υποστελέχωση</w:t>
      </w:r>
      <w:proofErr w:type="spellEnd"/>
      <w:r>
        <w:rPr>
          <w:rFonts w:eastAsia="Times New Roman"/>
          <w:szCs w:val="24"/>
        </w:rPr>
        <w:t xml:space="preserve"> της κλινικής, κυρίως σε ιατρικό προσωπικό αποτελεί ένα πάγιο πρόβλημα. Μέχρι πρότινος ήταν στελεχωμένη μόλις με τρεις ειδικευμένους μόνιμους παιδοχειρουργούς και δύο επικουρικούς γιατρούς, ενώ ο διευθυντής της κλινικής είναι καθηγητής χειρουργικής, όχι παιδοχειρουργός, ορισμένος από την Ιατρική Σχολή ως μέλος ΔΕΠ, άρα έχει επιφορτιστεί και με άλλα καθήκοντα.</w:t>
      </w:r>
    </w:p>
    <w:p w14:paraId="2F45869C" w14:textId="77777777" w:rsidR="003244BC" w:rsidRDefault="000614DE">
      <w:pPr>
        <w:spacing w:line="600" w:lineRule="auto"/>
        <w:ind w:firstLine="720"/>
        <w:contextualSpacing/>
        <w:jc w:val="both"/>
        <w:rPr>
          <w:rFonts w:eastAsia="Times New Roman"/>
          <w:szCs w:val="24"/>
        </w:rPr>
      </w:pPr>
      <w:r>
        <w:rPr>
          <w:rFonts w:eastAsia="Times New Roman"/>
          <w:szCs w:val="24"/>
        </w:rPr>
        <w:t>Από τους δύο επικουρικούς γιατρούς ο ένας προσελήφθη ως επιμελητής Β΄ στη Παιδοχειρουργική Κλινική των Χανίων και είναι υποχρεωμένος να είναι εκεί, προφανώς γιατί υπάρχουν ανάγκες που πρέπει να καλυφθούν, ενώ η δεύτερη μέχρι πρότινος βρισκόταν σε αναρρωτική άδεια λόγω εγκυμοσύνης.</w:t>
      </w:r>
    </w:p>
    <w:p w14:paraId="2F45869D"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Το μόνο καινούργιο είναι ότι προκηρύχθηκε μία θέση επιμελητή Β΄ τον Σεπτέμβριο, κάτι που είναι θετικό. Συνέβαλαν, κατά την άποψή μας, και η πίεση από την πλευρά των εργαζομένων της κλινικής, του σωματείου και φυσικά το ΚΚΕ με τις παρεμβάσεις του. </w:t>
      </w:r>
    </w:p>
    <w:p w14:paraId="2F45869E"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Και με αυτά, όμως, τα δεδομένα δεν αντιμετωπίζεται ολοκληρωμένα το πρόβλημα. Τα προβλήματα παραμένουν στη λειτουργία της κλινικής με κίνδυνο να μην </w:t>
      </w:r>
      <w:r>
        <w:rPr>
          <w:rFonts w:eastAsia="Times New Roman" w:cs="Times New Roman"/>
          <w:szCs w:val="24"/>
        </w:rPr>
        <w:lastRenderedPageBreak/>
        <w:t>μπορούν να καλυφθούν οι εφημερίες ολόκληρου του μήνα και φυσικά να μην πραγματοποιούνται και οι απαραίτητες εγχειρίσεις.</w:t>
      </w:r>
    </w:p>
    <w:p w14:paraId="2F45869F"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Η αποδυνάμωση του τμήματος με ειδικευμένους γιατρούς αλλά και η απουσία ειδικευομένων παιδοχειρουργών οδηγεί σε άμεσο κίνδυνο κατάργησης ή συγχώνευσης της κλινικής υπό τη γενική χειρουργική με συνέπειες δυσμενείς για τα παιδιά όλης της Κρήτης.</w:t>
      </w:r>
    </w:p>
    <w:p w14:paraId="2F4586A0"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Κατά συνέπεια, σας ρωτώ, κύριε Υπουργέ:</w:t>
      </w:r>
    </w:p>
    <w:p w14:paraId="2F4586A1"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Πρώτον, τι μέτρα θα λάβετε, ώστε να λειτουργήσει πλήρως η Παιδοχειρουργική Κλινική στο ΠΑΓΝΗ, στελεχώνοντάς την άμεσα με το απαραίτητο μόνιμο ιατρικό και λοιπό προσωπικό, με τις κατάλληλες υποδομές κι εξοπλισμό, έτσι ώστε να καλύπτονται οι αυξημένες ανάγκες των παιδιών καθώς και η ασφαλής εφημέρευση της κλινικής σε καθημερινή βάση;</w:t>
      </w:r>
    </w:p>
    <w:p w14:paraId="2F4586A2"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τι μέτρα θα λάβετε για την ίδρυση Παιδοχειρουργικής Κλινικής και στο Νοσοκομείο Χανίων, εφόσον προκύπτει η ανάγκη να δημιουργηθεί με τις αντίστοιχες προϋποθέσεις που ισχύουν και στο Ηράκλειο και τις οποίες ανέφερα προηγουμένως; </w:t>
      </w:r>
    </w:p>
    <w:p w14:paraId="2F4586A3"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F4586A4"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2F4586A5"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Πριν σας δώσω τον λόγο, κύριε Υπουργέ, επιτρέψτε μου να γνωστοποιήσω τα εξής:</w:t>
      </w:r>
    </w:p>
    <w:p w14:paraId="2F4586A6"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δεύτερη με αριθμό 93/17-10-2017 επίκαιρη ερώτηση πρώτου κύκλου του Βουλευτή Καρδίτσας της Νέας Δημοκρατίας κ. </w:t>
      </w:r>
      <w:r>
        <w:rPr>
          <w:rFonts w:eastAsia="Times New Roman" w:cs="Times New Roman"/>
          <w:bCs/>
          <w:szCs w:val="24"/>
        </w:rPr>
        <w:t>Κωνσταντίνου</w:t>
      </w:r>
      <w:r>
        <w:rPr>
          <w:rFonts w:eastAsia="Times New Roman" w:cs="Times New Roman"/>
          <w:b/>
          <w:szCs w:val="24"/>
        </w:rPr>
        <w:t xml:space="preserve"> </w:t>
      </w:r>
      <w:r>
        <w:rPr>
          <w:rFonts w:eastAsia="Times New Roman" w:cs="Times New Roman"/>
          <w:bCs/>
          <w:szCs w:val="24"/>
        </w:rPr>
        <w:t>Τσιάρα</w:t>
      </w:r>
      <w:r>
        <w:rPr>
          <w:rFonts w:eastAsia="Times New Roman" w:cs="Times New Roman"/>
          <w:szCs w:val="24"/>
        </w:rPr>
        <w:t xml:space="preserve"> προς τον Υπουργό </w:t>
      </w:r>
      <w:r>
        <w:rPr>
          <w:rFonts w:eastAsia="Times New Roman" w:cs="Times New Roman"/>
          <w:bCs/>
          <w:szCs w:val="24"/>
        </w:rPr>
        <w:t>Εθνικής Άμυνας,</w:t>
      </w:r>
      <w:r>
        <w:rPr>
          <w:rFonts w:eastAsia="Times New Roman" w:cs="Times New Roman"/>
          <w:b/>
          <w:bCs/>
          <w:szCs w:val="24"/>
        </w:rPr>
        <w:t xml:space="preserve"> </w:t>
      </w:r>
      <w:r>
        <w:rPr>
          <w:rFonts w:eastAsia="Times New Roman" w:cs="Times New Roman"/>
          <w:szCs w:val="24"/>
        </w:rPr>
        <w:t>με θέμα: «Θεσμικό ατόπημα του Υπουργού Εθνικής Άμυνας», δεν θα συζητηθεί λόγω κωλύματος του Υπουργού.</w:t>
      </w:r>
    </w:p>
    <w:p w14:paraId="2F4586A7"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τρίτη με αριθμό 75/12-10-2017 επίκαιρη ερώτηση πρώτου κύκλου του Ε΄ Αντιπροέδρου της Βουλής και Βουλευτή Δωδεκανήσου της Δημοκρατικής Συμπαράταξης </w:t>
      </w:r>
      <w:r>
        <w:rPr>
          <w:rFonts w:eastAsia="Times New Roman"/>
          <w:szCs w:val="24"/>
        </w:rPr>
        <w:t xml:space="preserve">ΠΑΣΟΚ </w:t>
      </w:r>
      <w:r>
        <w:rPr>
          <w:rFonts w:eastAsia="Times New Roman" w:cs="Times New Roman"/>
          <w:szCs w:val="24"/>
        </w:rPr>
        <w:t>- ΔΗΜΑΡ κ.</w:t>
      </w:r>
      <w:r>
        <w:rPr>
          <w:rFonts w:eastAsia="Times New Roman" w:cs="Times New Roman"/>
          <w:b/>
          <w:bCs/>
          <w:szCs w:val="24"/>
        </w:rPr>
        <w:t xml:space="preserve">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με θέμα: «Οι οικονομικές απώλειες από το τέλος διανυκτέρευσης», δεν θα συζητηθεί λόγω απουσίας της κ. </w:t>
      </w:r>
      <w:proofErr w:type="spellStart"/>
      <w:r>
        <w:rPr>
          <w:rFonts w:eastAsia="Times New Roman" w:cs="Times New Roman"/>
          <w:szCs w:val="24"/>
        </w:rPr>
        <w:t>Παπανάτσιου</w:t>
      </w:r>
      <w:proofErr w:type="spellEnd"/>
      <w:r>
        <w:rPr>
          <w:rFonts w:eastAsia="Times New Roman" w:cs="Times New Roman"/>
          <w:szCs w:val="24"/>
        </w:rPr>
        <w:t>, η οποία βρίσκεται στο Περιφερειακό Αναπτυξιακό Συνέδριο στην Ήπειρο.</w:t>
      </w:r>
    </w:p>
    <w:p w14:paraId="2F4586A8"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με αριθμό 77/13-10-2017 επίκαιρη ερώτηση δεύτερου κύκλου του Βουλευτή Ηλείας της Δημοκρατικής Συμπαράταξης </w:t>
      </w:r>
      <w:r>
        <w:rPr>
          <w:rFonts w:eastAsia="Times New Roman"/>
          <w:szCs w:val="24"/>
        </w:rPr>
        <w:t xml:space="preserve">ΠΑΣΟΚ </w:t>
      </w:r>
      <w:r>
        <w:rPr>
          <w:rFonts w:eastAsia="Times New Roman" w:cs="Times New Roman"/>
          <w:szCs w:val="24"/>
        </w:rPr>
        <w:t>- ΔΗΜΑΡ κ.</w:t>
      </w:r>
      <w:r>
        <w:rPr>
          <w:rFonts w:eastAsia="Times New Roman" w:cs="Times New Roman"/>
          <w:b/>
          <w:bCs/>
          <w:szCs w:val="24"/>
        </w:rPr>
        <w:t xml:space="preserve"> </w:t>
      </w:r>
      <w:r>
        <w:rPr>
          <w:rFonts w:eastAsia="Times New Roman" w:cs="Times New Roman"/>
          <w:bCs/>
          <w:szCs w:val="24"/>
        </w:rPr>
        <w:t>Ιωάννη Κουτσούκου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με θέμα: «Επανένταξη οφειλετών του δημοσίου στη ρύθμιση των εκατό δόσεων», δεν θα συζητηθεί λόγω κωλύματος του κυρίου Υπουργού.</w:t>
      </w:r>
    </w:p>
    <w:p w14:paraId="2F4586A9"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πρώτη με αριθμό 94/17-10-2017 επίκαιρη ερώτηση δεύτερου κύκλου του Βουλευτή Φθιώτιδας της Νέας Δημοκρατίας κ. </w:t>
      </w:r>
      <w:r>
        <w:rPr>
          <w:rFonts w:eastAsia="Times New Roman" w:cs="Times New Roman"/>
          <w:bCs/>
          <w:szCs w:val="24"/>
        </w:rPr>
        <w:t xml:space="preserve">Χρήστου </w:t>
      </w:r>
      <w:proofErr w:type="spellStart"/>
      <w:r>
        <w:rPr>
          <w:rFonts w:eastAsia="Times New Roman" w:cs="Times New Roman"/>
          <w:bCs/>
          <w:szCs w:val="24"/>
        </w:rPr>
        <w:t>Σταϊκούρα</w:t>
      </w:r>
      <w:proofErr w:type="spellEnd"/>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«Χρηματοδότηση δράσεων από προϊόντα ε</w:t>
      </w:r>
      <w:r>
        <w:rPr>
          <w:rFonts w:eastAsia="Times New Roman" w:cs="Times New Roman"/>
          <w:szCs w:val="24"/>
        </w:rPr>
        <w:lastRenderedPageBreak/>
        <w:t xml:space="preserve">γκληματικών ενεργειών κατά του ελληνικού δημοσίου και διάθεση ποσού για κοινωνικούς σκοπούς», δεν θα συζητηθεί λόγω κωλύματος του Αναπληρωτή Υπουργού Οικονομικών κ. </w:t>
      </w:r>
      <w:proofErr w:type="spellStart"/>
      <w:r>
        <w:rPr>
          <w:rFonts w:eastAsia="Times New Roman" w:cs="Times New Roman"/>
          <w:szCs w:val="24"/>
        </w:rPr>
        <w:t>Χουλιαράκη</w:t>
      </w:r>
      <w:proofErr w:type="spellEnd"/>
      <w:r>
        <w:rPr>
          <w:rFonts w:eastAsia="Times New Roman" w:cs="Times New Roman"/>
          <w:szCs w:val="24"/>
        </w:rPr>
        <w:t>.</w:t>
      </w:r>
    </w:p>
    <w:p w14:paraId="2F4586AA"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Τέλος, η όγδοη με αριθμό 13/2-10-2017 επίκαιρη ερώτηση δεύτερου κύκλου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με θέμα: «Εισφορά του ν.128/1975», δεν θα συζητηθεί λόγω κωλύματος του Υπουργού κ. </w:t>
      </w:r>
      <w:proofErr w:type="spellStart"/>
      <w:r>
        <w:rPr>
          <w:rFonts w:eastAsia="Times New Roman" w:cs="Times New Roman"/>
          <w:szCs w:val="24"/>
        </w:rPr>
        <w:t>Τσακαλώτου</w:t>
      </w:r>
      <w:proofErr w:type="spellEnd"/>
      <w:r>
        <w:rPr>
          <w:rFonts w:eastAsia="Times New Roman" w:cs="Times New Roman"/>
          <w:szCs w:val="24"/>
        </w:rPr>
        <w:t>.</w:t>
      </w:r>
    </w:p>
    <w:p w14:paraId="2F4586AB"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 για να απαντήσετε στην ερώτηση του κ. Συντυχάκη.</w:t>
      </w:r>
    </w:p>
    <w:p w14:paraId="2F4586AC"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Κύριε Συντυχάκη, εγώ νόμιζα ότι θα είχατε αποσύρει την ερώτηση από την προηγούμενη εβδομάδα, διότι το θέμα έχει λυθεί.</w:t>
      </w:r>
    </w:p>
    <w:p w14:paraId="2F4586AD" w14:textId="77777777" w:rsidR="003244BC" w:rsidRDefault="000614DE">
      <w:pPr>
        <w:spacing w:line="600" w:lineRule="auto"/>
        <w:ind w:firstLine="720"/>
        <w:contextualSpacing/>
        <w:jc w:val="both"/>
        <w:rPr>
          <w:rFonts w:eastAsia="Times New Roman" w:cs="Times New Roman"/>
          <w:szCs w:val="24"/>
        </w:rPr>
      </w:pPr>
      <w:r w:rsidRPr="00852894">
        <w:rPr>
          <w:rFonts w:eastAsia="Times New Roman" w:cs="Times New Roman"/>
          <w:color w:val="000000" w:themeColor="text1"/>
          <w:szCs w:val="24"/>
        </w:rPr>
        <w:t xml:space="preserve">Ακούστε με τώρα, για να βάλουμε τα πράγματα στη θέση τους. Λειτουργούσε η παιδοχειρουργική κλινική, η μοναδική στο Ηράκλειο. Είχε τρεις ειδικευμένους γιατρούς και δύο επικουρικούς. Συνέβη σε μια περίοδο το εξής </w:t>
      </w:r>
      <w:r>
        <w:rPr>
          <w:rFonts w:eastAsia="Times New Roman" w:cs="Times New Roman"/>
          <w:szCs w:val="24"/>
        </w:rPr>
        <w:t xml:space="preserve">πράγμα: Η μία συνάδελφος επικουρικός να πάρει αναρρωτική άδεια λόγω εγκυμοσύνης και ο άλλος συνάδελφος να πάρει τη θέση του Επιμελητή Β΄ στην κλινική που άνοιξε και λειτουργεί ήδη από 16 Αυγούστου στα Χανιά. Εκεί είναι δύο γιατροί, έχουν τέσσερα κρεβάτια, χειρουργούν δύο φορές την εβδομάδα και κάνουν από τρία έως πέντε χειρουργεία </w:t>
      </w:r>
      <w:r>
        <w:rPr>
          <w:rFonts w:eastAsia="Times New Roman" w:cs="Times New Roman"/>
          <w:szCs w:val="24"/>
        </w:rPr>
        <w:lastRenderedPageBreak/>
        <w:t>την εβδομάδα, από ό,τι με ενημερώνουν. Θα έπρεπε να ξέρετε ότι ξεκίνησε η λειτουργία στα Χανιά.</w:t>
      </w:r>
    </w:p>
    <w:p w14:paraId="2F4586AE"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Δεύτερον, δεν υπήρχε κενή οργανική θέση άλλη στον οργανισμό και μετατρέψαμε, με τάχιστες διαδικασίες, μία θέση γιατρού δημόσιας υγείας στο ΠΑΓΝΗ σε τέταρτη θέση παιδοχειρουργικής.</w:t>
      </w:r>
    </w:p>
    <w:p w14:paraId="2F4586AF"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Αυτή τη στιγμή έχει γίνει προκήρυξη και στις 25 Οκτωβρίου λήγει και η προθεσμία κατάθεσης των χαρτιών. Έχουν πάρει σαφείς οδηγίες να το τρέξουν για να γίνει. Νομίζω, λοιπόν, ότι οι τέσσερις ειδικευμένοι και ο επικουρικός -η συνάδελφος που είχε την αναρρωτική έχει επιστρέψει πλέον- δεν συνιστούν ανασφαλή λειτουργία για μια κλινική που αντιμετωπίζει τον όγκο των περιστατικών, που αντιμετωπίζει η Παιδοχειρουργική Κλινική του Ηρακλείου και με την ανακούφιση που θα προσφέρει στη δραστηριότητά της και η λειτουργία ενός αντίστοιχου τμήματος στο πλαίσιο του χειρουργικού τομέα στα Χανιά.</w:t>
      </w:r>
    </w:p>
    <w:p w14:paraId="2F4586B0"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Επίσης, την περίοδο που υπήρχε το πρόβλημα με τους δύο επικουρικούς, που ο ένας πήρε τη θέση και έπρεπε να φύγει και η άλλη είχε την αναρρωτική άδεια, κάναμε και μια προσπάθεια για άμεσα μέτρα, να βρούμε, δηλαδή, με δελτίο παροχής υπηρεσιών και με μεγαλύτερη αμοιβή και δεν βρέθηκε κανένας.</w:t>
      </w:r>
    </w:p>
    <w:p w14:paraId="2F4586B1"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Οπότε τώρα επέστρεψε η μία συνάδελφος και προκηρύχθηκε ως μόνιμη θέση η τέταρτη. Νομίζω ότι με αυτόν τον τρόπο λύνεται το θέμα. Επίσης, συνεχίζει και θα αναπτύξει τη λειτουργία της περαιτέρω και η Παιδοχειρουργική Κλινική στα Χανιά.</w:t>
      </w:r>
    </w:p>
    <w:p w14:paraId="2F4586B2"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βέβαια, να πω και μια άλλη κουβέντα. Ξέρετε ότι κάτω έχουμε μια κατάσταση με μια επίθεση από ΜΜΕ αλλά και από διάφορους άλλους </w:t>
      </w:r>
      <w:proofErr w:type="spellStart"/>
      <w:r>
        <w:rPr>
          <w:rFonts w:eastAsia="Times New Roman" w:cs="Times New Roman"/>
          <w:szCs w:val="24"/>
        </w:rPr>
        <w:t>υποδαυλιζόμενους</w:t>
      </w:r>
      <w:proofErr w:type="spellEnd"/>
      <w:r>
        <w:rPr>
          <w:rFonts w:eastAsia="Times New Roman" w:cs="Times New Roman"/>
          <w:szCs w:val="24"/>
        </w:rPr>
        <w:t xml:space="preserve"> τοπικισμούς, όπου επειδή καθυστέρησε να πάει ο επικουρικός γιατρός του Ηρακλείου, που είχε πάρει μόνιμη θέση στα Χανιά -γιατί έπρεπε να βγάλει τις εφημερίες του Αυγούστου- υπήρξε μια φιλολογία στα Χανιά ότι θα κλείσουμε την Παιδοχειρουργική Κλινική των Χανίων, πριν ανοίξει, και θα </w:t>
      </w:r>
      <w:proofErr w:type="spellStart"/>
      <w:r>
        <w:rPr>
          <w:rFonts w:eastAsia="Times New Roman" w:cs="Times New Roman"/>
          <w:szCs w:val="24"/>
        </w:rPr>
        <w:t>απορροφηθεί</w:t>
      </w:r>
      <w:proofErr w:type="spellEnd"/>
      <w:r>
        <w:rPr>
          <w:rFonts w:eastAsia="Times New Roman" w:cs="Times New Roman"/>
          <w:szCs w:val="24"/>
        </w:rPr>
        <w:t xml:space="preserve"> στο Ηράκλειο.</w:t>
      </w:r>
    </w:p>
    <w:p w14:paraId="2F4586B3"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για τελευταία φορά ή μάλλον για άλλη μια φορά -και όχι τελευταία, γιατί θα αναγκαστώ να το ξαναπώ- εμείς μόνο ανοίγουμε, δεν κλείνουμε. Άλλοι έκλειναν. Εμείς ανοίγουμε. Κι έχουμε ανοίξει πολλά το τελευταίο διάστημα. </w:t>
      </w:r>
    </w:p>
    <w:p w14:paraId="2F4586B4"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F4586B5"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Κυρίες και κύριοι συνάδελφοι, η Διαρκής Επιτροπή Εθνικής Άμυνας και Εξωτερικών Υποθέσεων καταθέτει την έκθεσή της στο σχέδιο νόμου του Υπουργείου Εθνικής Άμυνας «Ρυθμίσεις περί σταδιοδρομίας και εξέλιξης στελεχών και οικονομικής μέριμνας και λογιστικού των Ενόπλων Δυνάμεων, σύσταση Κοινού Σώματος Οικονομικών Επιθεωρητών και άλλες διατάξεις». </w:t>
      </w:r>
    </w:p>
    <w:p w14:paraId="2F4586B6" w14:textId="77777777" w:rsidR="003244BC" w:rsidRDefault="000614DE">
      <w:pPr>
        <w:spacing w:line="600" w:lineRule="auto"/>
        <w:ind w:firstLine="720"/>
        <w:contextualSpacing/>
        <w:jc w:val="both"/>
        <w:rPr>
          <w:rFonts w:eastAsia="Times New Roman" w:cs="Times New Roman"/>
        </w:rPr>
      </w:pPr>
      <w:r>
        <w:rPr>
          <w:rFonts w:eastAsia="Times New Roman" w:cs="Times New Roman"/>
        </w:rPr>
        <w:t xml:space="preserve">Επίσης,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τέσσερα </w:t>
      </w:r>
      <w:r>
        <w:rPr>
          <w:rFonts w:eastAsia="Times New Roman" w:cs="Times New Roman"/>
        </w:rPr>
        <w:lastRenderedPageBreak/>
        <w:t xml:space="preserve">μέλη από τον Σύλλογο Φοιτητών του Πολιτικού Τμήματος της Νομικής Σχολής Αθηνών. </w:t>
      </w:r>
    </w:p>
    <w:p w14:paraId="2F4586B7" w14:textId="77777777" w:rsidR="003244BC" w:rsidRDefault="000614DE">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2F4586B8" w14:textId="77777777" w:rsidR="003244BC" w:rsidRDefault="000614DE">
      <w:pPr>
        <w:spacing w:line="600" w:lineRule="auto"/>
        <w:ind w:firstLine="709"/>
        <w:contextualSpacing/>
        <w:jc w:val="center"/>
        <w:rPr>
          <w:rFonts w:eastAsia="Times New Roman" w:cs="Times New Roman"/>
        </w:rPr>
      </w:pPr>
      <w:r>
        <w:rPr>
          <w:rFonts w:eastAsia="Times New Roman" w:cs="Times New Roman"/>
        </w:rPr>
        <w:t>(Χειροκροτήματα απ’ όλες τις πτέρυγες της Βουλής)</w:t>
      </w:r>
    </w:p>
    <w:p w14:paraId="2F4586B9"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Συντυχάκη, έχετε τον λόγο για τρία λεπτά. </w:t>
      </w:r>
    </w:p>
    <w:p w14:paraId="2F4586BA"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Κύριε Υπουργέ, δεν αποσύραμε την επίκαιρη, γιατί θεωρούμε ότι είναι επίκαιρη και δεν απαντήσατε ολοκληρωμένα στα ερωτήματα τα οποία έθεσα. Και, μάλιστα, πριν πάρετε τον λόγο, σας είπα ότι είναι θετικό το γεγονός ότι έγινε προκήρυξη της θέσης, όπως και το γεγονός ότι λόγω εγκυμοσύνης μία γυναίκα έλειπε αυτό το χρονικό διάστημα. Η ερώτηση βέβαια είχε κατατεθεί πριν επιστρέψει στη δουλειά της, αλλά δεν λύθηκαν όλα. </w:t>
      </w:r>
    </w:p>
    <w:p w14:paraId="2F4586BB"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μακριά από εμάς ο τοπικισμός. Άλλωστε η ερώτηση θέτει το ζήτημα για το πώς θα αναπτυχθεί μια αυτοτελής κλινική στα Χανιά, όπως και στο Ηράκλειο. </w:t>
      </w:r>
    </w:p>
    <w:p w14:paraId="2F4586BC"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Τώρα, επιστρέψτε μου να θίξω ορισμένες πλευρές γύρω από όσα έθεσα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και τα οποία αποτελούν και αιτήματα γιατρών και του σωματείου.</w:t>
      </w:r>
    </w:p>
    <w:p w14:paraId="2F4586BD"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το αίτημα για ξεχωριστή κλινική παιδοχειρουργικής είναι δίκαιο; Νομίζω ότι είναι. Σήμερα η παιδοχειρουργική είναι μονάδα της γενικής χειρουργικής, με διευθυντή που επί της ουσίας -και σύμφωνα με τον νόμο που διέπει τα πανεπιστημιακά νοσοκομεία- έχει τη διοικητική κυρίως ευθύνη. Στην πραγματικότητα, λοιπόν, δεν υφίσταται ως ξεχωριστή μονάδα η παιδοχειρουργική. </w:t>
      </w:r>
    </w:p>
    <w:p w14:paraId="2F4586BE"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είναι αυτό που εμποδίζει τη διάκριση των αντικειμένων γενικής χειρουργικής και παιδοχειρουργικής και κατά συνέπεια την αποτύπωση αυτής της διάκρισης στα οργανογράμματα, στον διαχωρισμό των κλινικών; </w:t>
      </w:r>
    </w:p>
    <w:p w14:paraId="2F4586BF"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Η διάκριση της παιδοχειρουργικής από τη γενική χειρουργική είναι, κατά την άποψη του ΚΚΕ και επιστημονικά και πρακτικά, σωστή και αναγκαία. Άλλο το αντικείμενο της μίας, άλλο το αντικείμενο της άλλης. Αν το δέχεστε αυτό, σημαίνει ότι πρέπει να προχωρήσετε στη μετατροπή της παιδοχειρουργικής σε ξεχωριστή κλινική με διευθυντή πανεπιστημιακό, ειδικευμένο στην παιδοχειρουργική και όχι στη γενική χειρουργική όπως συμβαίνει σήμερα. </w:t>
      </w:r>
    </w:p>
    <w:p w14:paraId="2F4586C0"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Αν το ζήτημα είναι το ποιος έχει την ευθύνη να το ορίσει -επειδή είναι πανεπιστημιακό νοσοκομείο- αν είναι δηλαδή ο Υπουργός Υγείας ή ο Υπουργός Παιδείας -γιατί ακούγονται αυτά ως δικαιολογίες- λέμε ότι αυτά είναι ένα ψευτοδίλημμα. Αν υπάρχει πολιτική βούληση, αυτό ξεπερνιέται. </w:t>
      </w:r>
    </w:p>
    <w:p w14:paraId="2F4586C1"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κύριε Υπουργέ, είχατε πει ότι έχετε σκοπό να προκηρύξετε νέα θέση. Από το 2008 ή το 2009, που απεβίωσε ο τελευταίος καθηγητής-διευθυντής, η θέση χηρεύει. Αυτές, όμως, οι αλλαγές πρέπει να αποτυπώνονται και στις αλλαγές του οργανισμού του νοσοκομείου. Μέχρι τέλος Δεκέμβρη, όπως έχετε ήδη πει, θα φέρετε τους νέους οργανισμούς νοσοκομείων. </w:t>
      </w:r>
    </w:p>
    <w:p w14:paraId="2F4586C2"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ρωτάμε τα εξής: πρώτον, αν ισχύει ακόμα η δέσμευσή σας για νέα οργανογράμματα μέχρι τέλος Δεκέμβρη και, δεύτερον, αν είναι στις προθέσεις της Κυβέρνησης το πλαίσιο των νέων οργανισμών να αποτυπωθεί το αίτημα για αυτοτελή ξεχωριστή κλινική παιδοχειρουργικής. </w:t>
      </w:r>
    </w:p>
    <w:p w14:paraId="2F4586C3"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Αν θέλετε το γενικεύω κιόλας και ρωτώ αν είστε διατεθειμένοι να ικανοποιήσετε πολλά παρόμοια τέτοια αιτήματα είτε να λάβετε υπ’ </w:t>
      </w:r>
      <w:proofErr w:type="spellStart"/>
      <w:r>
        <w:rPr>
          <w:rFonts w:eastAsia="Times New Roman" w:cs="Times New Roman"/>
          <w:szCs w:val="24"/>
        </w:rPr>
        <w:t>όψιν</w:t>
      </w:r>
      <w:proofErr w:type="spellEnd"/>
      <w:r>
        <w:rPr>
          <w:rFonts w:eastAsia="Times New Roman" w:cs="Times New Roman"/>
          <w:szCs w:val="24"/>
        </w:rPr>
        <w:t xml:space="preserve"> σας διάφορα καινούργια δεδομένα που υπάρχουν. Ένα παράδειγμα είναι το τμήμα «ιωδίων» στο πανεπιστημιακό νοσοκομείο που από δύο θαλάμους έχει τέσσερις πλέον. Έχει ξενώνες, έχει παιδικό σταθμό κ.λπ.. </w:t>
      </w:r>
    </w:p>
    <w:p w14:paraId="2F4586C4"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Θα τα λάβετε όλα αυτά υπ’ </w:t>
      </w:r>
      <w:proofErr w:type="spellStart"/>
      <w:r>
        <w:rPr>
          <w:rFonts w:eastAsia="Times New Roman" w:cs="Times New Roman"/>
          <w:szCs w:val="24"/>
        </w:rPr>
        <w:t>όψιν</w:t>
      </w:r>
      <w:proofErr w:type="spellEnd"/>
      <w:r>
        <w:rPr>
          <w:rFonts w:eastAsia="Times New Roman" w:cs="Times New Roman"/>
          <w:szCs w:val="24"/>
        </w:rPr>
        <w:t xml:space="preserve"> σας; Το λέω διότι οι προηγούμενοι είχαν επιχειρήσει μονομερώς να αλλάξουν τα οργανογράμματα, χωρίς να ρωτήσουν κανέναν και χωρίς λάβουν υπ’ </w:t>
      </w:r>
      <w:proofErr w:type="spellStart"/>
      <w:r>
        <w:rPr>
          <w:rFonts w:eastAsia="Times New Roman" w:cs="Times New Roman"/>
          <w:szCs w:val="24"/>
        </w:rPr>
        <w:t>όψιν</w:t>
      </w:r>
      <w:proofErr w:type="spellEnd"/>
      <w:r>
        <w:rPr>
          <w:rFonts w:eastAsia="Times New Roman" w:cs="Times New Roman"/>
          <w:szCs w:val="24"/>
        </w:rPr>
        <w:t xml:space="preserve"> τους τίποτα. Ρωτάω, λοιπόν, τι σκοπό έχετε γύρω απ’ αυτά; Αν δεν προχωρήστε στην ικανοποίηση τέτοιων αιτημάτων, τότε ουσιαστικά το πράγμα οδηγείται στη συγχώνευση των κλινικών. </w:t>
      </w:r>
    </w:p>
    <w:p w14:paraId="2F4586C5"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η αυτοτέλεια της παιδοχειρουργικής άλλων κλινικών και η αποτελεσματική λειτουργία τους εξυπακούεται ότι πρέπει να συνοδευτεί με αύξηση της κρατικής χρηματοδότησης, με παράλληλη αναβάθμιση στελέχωσης με το αναγκαίο μόνιμο προσωπικό και εξοπλισμό και στο Ηράκλειο και στα Χανιά, κάτι που λείπει. </w:t>
      </w:r>
    </w:p>
    <w:p w14:paraId="2F4586C6"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Και λέω «μόνιμο», διότι δεν αντιμετωπίζονται τα ζητήματα με προσωρινές και </w:t>
      </w:r>
      <w:proofErr w:type="spellStart"/>
      <w:r>
        <w:rPr>
          <w:rFonts w:eastAsia="Times New Roman" w:cs="Times New Roman"/>
          <w:szCs w:val="24"/>
        </w:rPr>
        <w:t>εμβαλωματικές</w:t>
      </w:r>
      <w:proofErr w:type="spellEnd"/>
      <w:r>
        <w:rPr>
          <w:rFonts w:eastAsia="Times New Roman" w:cs="Times New Roman"/>
          <w:szCs w:val="24"/>
        </w:rPr>
        <w:t xml:space="preserve"> λύσεις. Σας το λέω αυτό, διότι έγινε μία προσπάθεια να προσληφθεί </w:t>
      </w:r>
      <w:r>
        <w:rPr>
          <w:rFonts w:eastAsia="Times New Roman" w:cs="Times New Roman"/>
          <w:szCs w:val="24"/>
        </w:rPr>
        <w:lastRenderedPageBreak/>
        <w:t xml:space="preserve">με μπλοκάκι κάποιος. Αυτό δεν μπορεί να το αρνηθεί κανένας. Βγήκε στη «ΔΙΑΥΓΕΙΑ» κ.λπ.. Τα μπλοκάκια και οι συμβάσεις ορισμένου χρόνου, οι επικουρικοί, δεν λύνουν το πρόβλημα. </w:t>
      </w:r>
    </w:p>
    <w:p w14:paraId="2F4586C7"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Ωραία. Βάλτε ερωτηματικό τότε! </w:t>
      </w:r>
    </w:p>
    <w:p w14:paraId="2F4586C8"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Το βασικό ερώτημα, που δεν θα κουραστούμε να το επαναφέρουμε, έχει να κάνει με το εξής: </w:t>
      </w:r>
    </w:p>
    <w:p w14:paraId="2F4586C9"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Πότε θα γίνουν οι αναγκαίες προσλήψεις μόνιμου ιατρικού, νοσηλευτικού και άλλου προσωπικού, με πλήρη εργασιακά, μισθολογικά, ασφαλιστικά δικαιώματα, που αποτελούν και τα ουσιαστικά κίνητρα για να αποδεχθεί ένας νέος γιατρός μία θέση, εκεί που υπάρχουν οι ανάγκες και για να επιτελέσει το καθήκον του με αξιοπρέπεια; Και αυτό, αν θέλετε να ανοίγουν νοσοκομεία και να μην κλείνουν. Διότι όταν δεν υπάρχει προσωπικό, τότε, όπως γνωρίζετε, κλείνουν, όπως γίνεται σήμερα και όπως γινόταν και παλιότερα. </w:t>
      </w:r>
    </w:p>
    <w:p w14:paraId="2F4586CA"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F4586CB"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ευχαριστούμε. </w:t>
      </w:r>
    </w:p>
    <w:p w14:paraId="2F4586CC"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Ο κύριος Υπουργός έχει τον λόγο για να απαντήσει. </w:t>
      </w:r>
    </w:p>
    <w:p w14:paraId="2F4586CD"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Όταν θα αρχίσουμε να κτίζουμε το παλλαϊκό κράτος, κύριε Συντυχάκη, τότε θα έχουμε μόνο μόνιμες θέσεις, μόνο μόνιμους γιατρούς, τότε θα τρέχουν τα «πετιμέζια» και τα «μέλια» από το Γενικό Λογιστήριο του Κράτους και θα πλημμυρίζουν τα νοσοκομεία! </w:t>
      </w:r>
    </w:p>
    <w:p w14:paraId="2F4586CE"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Δεν θα υπάρχουν και αρρώστιες τότε. </w:t>
      </w:r>
    </w:p>
    <w:p w14:paraId="2F4586CF"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Ακούστε με τώρα όμως, σοβαρά. </w:t>
      </w:r>
    </w:p>
    <w:p w14:paraId="2F4586D0"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Πρώτον, 10 εκατομμύρια ευρώ έχει αυξηθεί ο προϋπολογισμός του πανεπιστημιακού νοσοκομείου και περίπου κατά 4-5 εκατομμύρια ευρώ ο προϋπολογισμός του Νοσοκομείου των Χανίων και αντίστοιχα της υπόλοιπης Κρήτης. Έχει δοθεί η αύξηση. Δεν ισορρόπησαν τα νοσοκομεία επειδή τους πετάγαμε αντίδωρα, αλλά επειδή κάναμε μία σοβαρή αύξηση 300 εκατομμυρίων ευρώ περίπου στο όριο αγορών. Επίσης, υπάρχει και μία πολύ μεγάλη ενίσχυση και από τον ΕΟΠΥΥ και από τον κρατικό προϋπολογισμό. </w:t>
      </w:r>
    </w:p>
    <w:p w14:paraId="2F4586D1"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αυτό το θέμα που θέτετε σε σχέση με τα πανεπιστημιακά δεν απαντάται στο πλαίσιο μίας ερώτησης εδώ. Έχει επεξεργαστεί το Υπουργείο -σύντομα θα δοθούν και στη δημοσιότητα- τα πλαίσια οργανισμών των νοσοκομείων, τα οποία θα ψηφιστούν μέχρι το Δεκέμβρη και τα οποία θα έρθουν σε επόμενο νομοσχέδιο. Εκεί υπάρχει μία διαφοροποίηση σε σχέση με τα πανεπιστημιακά νοσοκομεία, τα οποία επιτελούν έναν διπλό ρόλο. </w:t>
      </w:r>
    </w:p>
    <w:p w14:paraId="2F4586D2"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Τις </w:t>
      </w:r>
      <w:proofErr w:type="spellStart"/>
      <w:r>
        <w:rPr>
          <w:rFonts w:eastAsia="Times New Roman" w:cs="Times New Roman"/>
          <w:szCs w:val="24"/>
        </w:rPr>
        <w:t>χωροκατακτητικές</w:t>
      </w:r>
      <w:proofErr w:type="spellEnd"/>
      <w:r>
        <w:rPr>
          <w:rFonts w:eastAsia="Times New Roman" w:cs="Times New Roman"/>
          <w:szCs w:val="24"/>
        </w:rPr>
        <w:t xml:space="preserve"> διαθέσεις συγκεκριμένων πανεπιστημιακών σε κάποια νοσοκομεία της χώρας τις ξέρω και, βέβαια, σε αυτά θα δοθεί λύση. Από την άλλη μεριά, υπάρχει και η αντίρροπη τάση να κάνουμε στα πανεπιστημιακά νοσοκομεία </w:t>
      </w:r>
      <w:r>
        <w:rPr>
          <w:rFonts w:eastAsia="Times New Roman" w:cs="Times New Roman"/>
          <w:szCs w:val="24"/>
        </w:rPr>
        <w:lastRenderedPageBreak/>
        <w:t xml:space="preserve">διπλές κλινικές, μία του ΕΣΥ, μία πανεπιστημιακή, για να καλύψουμε τοπικές φιλοδοξίες. Δεν μπορεί να γίνει αυτό παντού τώρα. Μην τρελαθούμε! </w:t>
      </w:r>
    </w:p>
    <w:p w14:paraId="2F4586D3"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Μία κλινική παιδοχειρουργική, με πέντε ειδικευμένους γιατρούς, σαφώς μπορεί να καλύψει τις ανάγκες. Μην τρελαθούμε τώρα! Μην τα «τεντώνουμε», για να λέμε ό,τι λέμε. </w:t>
      </w:r>
    </w:p>
    <w:p w14:paraId="2F4586D4"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αν αυτό θα είναι κομμάτι μίας γενικότερης πανεπιστημιακής κλινικής που έχει όλα τα τμήματα –υπάρχουν κάποια τμήματα στο Ηράκλειο που δεν υπάρχουν αλλού- μάλλον δεν θα είναι έτσι στο μέλλον. Αλλάζουμε. Υπάρχουν διάφορα κωλύματα. Και στο Πανεπιστημιακό Νοσοκομείο της Αλεξανδρούπολης υπάρχουν και στο Πανεπιστημιακό των Ιωαννίνων υπάρχουν και στης Κρήτης. Όμως, με το νέο πλαίσιο οργανισμών θα δοθεί σε αυτά λύση. </w:t>
      </w:r>
    </w:p>
    <w:p w14:paraId="2F4586D5"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εμείς θέλουμε να καλύπτονται οι ανάγκες. Γι’ αυτό έχουμε βάλει «πλάτη» δύο χρόνια και θα συνεχίζουμε να το κάνουμε. Νομίζω ότι και εσείς το κατανοείτε αυτό το πράγμα. </w:t>
      </w:r>
    </w:p>
    <w:p w14:paraId="2F4586D6"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Μία τελευταία κουβέντα. Το μπλοκάκι βγήκε σαν άμεσο μέτρο, στον βαθμό που δεν επέστρεφε η επικουρική συνάδελφος, για να μπορεί να υπάρχει και τέταρτος άμεσα, ώστε να μπορεί να εφημερεύει. Δεν βρέθηκε, επέστρεψε η συνάδελφος, προκηρύχθηκε άλλη θέση. Νομίζω ότι το πρόβλημα δρομολογήθηκε. </w:t>
      </w:r>
    </w:p>
    <w:p w14:paraId="2F4586D7"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w:t>
      </w:r>
    </w:p>
    <w:p w14:paraId="2F4586D8"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Ολοκληρώθηκε η συζήτηση των επίκαιρων ερωτήσεων. </w:t>
      </w:r>
    </w:p>
    <w:p w14:paraId="2F4586D9"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δέχεστε στο σημείο αυτό να λύσουμε τη συνεδρίαση;</w:t>
      </w:r>
    </w:p>
    <w:p w14:paraId="2F4586DA"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2F4586DB" w14:textId="77777777" w:rsidR="003244BC" w:rsidRDefault="000614DE">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 τη συναίνεση του Σώματος και ώρα 18.54΄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Τετάρτη 25 Οκτωβρίου 2017 και ώρα 10.00΄, με αντικείμενο εργασιών του Σώματος: νομοθετική εργασία, σύμφωνα με την ημερήσια διάταξη που έχει διανεμηθεί. </w:t>
      </w:r>
    </w:p>
    <w:p w14:paraId="2F4586DC" w14:textId="77777777" w:rsidR="003244BC" w:rsidRDefault="000614DE">
      <w:pPr>
        <w:spacing w:line="600" w:lineRule="auto"/>
        <w:contextualSpacing/>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3244B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X+EwUSQGO6A+DSPIFvMXeA1RYG4=" w:salt="khOzdCsqkDkIiq7k42Ka3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4BC"/>
    <w:rsid w:val="000614DE"/>
    <w:rsid w:val="003244BC"/>
    <w:rsid w:val="006E3D0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58601"/>
  <w15:docId w15:val="{B432CB1B-3A94-4161-871D-E0B6D220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15B9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15B9B"/>
    <w:rPr>
      <w:rFonts w:ascii="Segoe UI" w:hAnsi="Segoe UI" w:cs="Segoe UI"/>
      <w:sz w:val="18"/>
      <w:szCs w:val="18"/>
    </w:rPr>
  </w:style>
  <w:style w:type="paragraph" w:styleId="a4">
    <w:name w:val="Revision"/>
    <w:hidden/>
    <w:uiPriority w:val="99"/>
    <w:semiHidden/>
    <w:rsid w:val="00F05A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529</MetadataID>
    <Session xmlns="641f345b-441b-4b81-9152-adc2e73ba5e1">Γ´</Session>
    <Date xmlns="641f345b-441b-4b81-9152-adc2e73ba5e1">2017-10-22T21:00:00+00:00</Date>
    <Status xmlns="641f345b-441b-4b81-9152-adc2e73ba5e1">
      <Url>http://srv-sp1/praktika/Lists/Incoming_Metadata/EditForm.aspx?ID=529&amp;Source=/praktika/Recordings_Library/Forms/AllItems.aspx</Url>
      <Description>Δημοσιεύτηκε</Description>
    </Status>
    <Meeting xmlns="641f345b-441b-4b81-9152-adc2e73ba5e1">ΙΕ´</Meeting>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A947B6-2E5F-4ADD-AB1B-F45BA2A212D6}">
  <ds:schemaRefs>
    <ds:schemaRef ds:uri="http://purl.org/dc/elements/1.1/"/>
    <ds:schemaRef ds:uri="http://schemas.microsoft.com/office/2006/documentManagement/types"/>
    <ds:schemaRef ds:uri="http://purl.org/dc/dcmitype/"/>
    <ds:schemaRef ds:uri="http://schemas.microsoft.com/office/2006/metadata/properties"/>
    <ds:schemaRef ds:uri="http://schemas.openxmlformats.org/package/2006/metadata/core-properties"/>
    <ds:schemaRef ds:uri="http://purl.org/dc/terms/"/>
    <ds:schemaRef ds:uri="http://schemas.microsoft.com/office/infopath/2007/PartnerControls"/>
    <ds:schemaRef ds:uri="641f345b-441b-4b81-9152-adc2e73ba5e1"/>
    <ds:schemaRef ds:uri="http://www.w3.org/XML/1998/namespace"/>
  </ds:schemaRefs>
</ds:datastoreItem>
</file>

<file path=customXml/itemProps2.xml><?xml version="1.0" encoding="utf-8"?>
<ds:datastoreItem xmlns:ds="http://schemas.openxmlformats.org/officeDocument/2006/customXml" ds:itemID="{A0374F08-8209-46F1-A778-A51B52933827}">
  <ds:schemaRefs>
    <ds:schemaRef ds:uri="http://schemas.microsoft.com/sharepoint/v3/contenttype/forms"/>
  </ds:schemaRefs>
</ds:datastoreItem>
</file>

<file path=customXml/itemProps3.xml><?xml version="1.0" encoding="utf-8"?>
<ds:datastoreItem xmlns:ds="http://schemas.openxmlformats.org/officeDocument/2006/customXml" ds:itemID="{30E03DFF-AEE6-4E5A-AC74-93FC24C6C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8384</Words>
  <Characters>45277</Characters>
  <Application>Microsoft Office Word</Application>
  <DocSecurity>0</DocSecurity>
  <Lines>377</Lines>
  <Paragraphs>107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53554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2017-10-27T10:47:00Z</dcterms:created>
  <dcterms:modified xsi:type="dcterms:W3CDTF">2017-10-27T10:47:00Z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