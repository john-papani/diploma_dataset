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7B816" w14:textId="77777777" w:rsidR="001E17E2" w:rsidRPr="001E17E2" w:rsidRDefault="001E17E2" w:rsidP="001E17E2">
      <w:pPr>
        <w:spacing w:after="200" w:line="360" w:lineRule="auto"/>
        <w:rPr>
          <w:ins w:id="0" w:author="Φλούδα Χριστίνα" w:date="2016-03-16T10:44:00Z"/>
          <w:rFonts w:eastAsia="Times New Roman"/>
          <w:szCs w:val="24"/>
          <w:lang w:eastAsia="en-US"/>
        </w:rPr>
      </w:pPr>
      <w:ins w:id="1" w:author="Φλούδα Χριστίνα" w:date="2016-03-16T10:44:00Z">
        <w:r w:rsidRPr="001E17E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75DE269" w14:textId="77777777" w:rsidR="001E17E2" w:rsidRPr="001E17E2" w:rsidRDefault="001E17E2" w:rsidP="001E17E2">
      <w:pPr>
        <w:spacing w:after="200" w:line="360" w:lineRule="auto"/>
        <w:rPr>
          <w:ins w:id="2" w:author="Φλούδα Χριστίνα" w:date="2016-03-16T10:44:00Z"/>
          <w:rFonts w:eastAsia="Times New Roman"/>
          <w:szCs w:val="24"/>
          <w:lang w:eastAsia="en-US"/>
        </w:rPr>
      </w:pPr>
    </w:p>
    <w:p w14:paraId="07C39564" w14:textId="77777777" w:rsidR="001E17E2" w:rsidRPr="001E17E2" w:rsidRDefault="001E17E2" w:rsidP="001E17E2">
      <w:pPr>
        <w:spacing w:after="200" w:line="360" w:lineRule="auto"/>
        <w:rPr>
          <w:ins w:id="3" w:author="Φλούδα Χριστίνα" w:date="2016-03-16T10:44:00Z"/>
          <w:rFonts w:eastAsia="Times New Roman"/>
          <w:szCs w:val="24"/>
          <w:lang w:eastAsia="en-US"/>
        </w:rPr>
      </w:pPr>
      <w:ins w:id="4" w:author="Φλούδα Χριστίνα" w:date="2016-03-16T10:44:00Z">
        <w:r w:rsidRPr="001E17E2">
          <w:rPr>
            <w:rFonts w:eastAsia="Times New Roman"/>
            <w:szCs w:val="24"/>
            <w:lang w:eastAsia="en-US"/>
          </w:rPr>
          <w:t>ΠΙΝΑΚΑΣ ΠΕΡΙΕΧΟΜΕΝΩΝ</w:t>
        </w:r>
      </w:ins>
    </w:p>
    <w:p w14:paraId="7546CD21" w14:textId="77777777" w:rsidR="001E17E2" w:rsidRPr="001E17E2" w:rsidRDefault="001E17E2" w:rsidP="001E17E2">
      <w:pPr>
        <w:spacing w:after="200" w:line="360" w:lineRule="auto"/>
        <w:rPr>
          <w:ins w:id="5" w:author="Φλούδα Χριστίνα" w:date="2016-03-16T10:44:00Z"/>
          <w:rFonts w:eastAsia="Times New Roman"/>
          <w:szCs w:val="24"/>
          <w:lang w:eastAsia="en-US"/>
        </w:rPr>
      </w:pPr>
      <w:ins w:id="6" w:author="Φλούδα Χριστίνα" w:date="2016-03-16T10:44:00Z">
        <w:r w:rsidRPr="001E17E2">
          <w:rPr>
            <w:rFonts w:eastAsia="Times New Roman"/>
            <w:szCs w:val="24"/>
            <w:lang w:eastAsia="en-US"/>
          </w:rPr>
          <w:t xml:space="preserve">ΙΖ’ ΠΕΡΙΟΔΟΣ </w:t>
        </w:r>
      </w:ins>
    </w:p>
    <w:p w14:paraId="383866D8" w14:textId="77777777" w:rsidR="001E17E2" w:rsidRPr="001E17E2" w:rsidRDefault="001E17E2" w:rsidP="001E17E2">
      <w:pPr>
        <w:spacing w:after="200" w:line="360" w:lineRule="auto"/>
        <w:rPr>
          <w:ins w:id="7" w:author="Φλούδα Χριστίνα" w:date="2016-03-16T10:44:00Z"/>
          <w:rFonts w:eastAsia="Times New Roman"/>
          <w:szCs w:val="24"/>
          <w:lang w:eastAsia="en-US"/>
        </w:rPr>
      </w:pPr>
      <w:ins w:id="8" w:author="Φλούδα Χριστίνα" w:date="2016-03-16T10:44:00Z">
        <w:r w:rsidRPr="001E17E2">
          <w:rPr>
            <w:rFonts w:eastAsia="Times New Roman"/>
            <w:szCs w:val="24"/>
            <w:lang w:eastAsia="en-US"/>
          </w:rPr>
          <w:t>ΠΡΟΕΔΡΕΥΟΜΕΝΗΣ ΚΟΙΝΟΒΟΥΛΕΥΤΙΚΗΣ ΔΗΜΟΚΡΑΤΙΑΣ</w:t>
        </w:r>
      </w:ins>
    </w:p>
    <w:p w14:paraId="66CE500C" w14:textId="77777777" w:rsidR="001E17E2" w:rsidRPr="001E17E2" w:rsidRDefault="001E17E2" w:rsidP="001E17E2">
      <w:pPr>
        <w:spacing w:after="200" w:line="360" w:lineRule="auto"/>
        <w:rPr>
          <w:ins w:id="9" w:author="Φλούδα Χριστίνα" w:date="2016-03-16T10:44:00Z"/>
          <w:rFonts w:eastAsia="Times New Roman"/>
          <w:szCs w:val="24"/>
          <w:lang w:eastAsia="en-US"/>
        </w:rPr>
      </w:pPr>
      <w:ins w:id="10" w:author="Φλούδα Χριστίνα" w:date="2016-03-16T10:44:00Z">
        <w:r w:rsidRPr="001E17E2">
          <w:rPr>
            <w:rFonts w:eastAsia="Times New Roman"/>
            <w:szCs w:val="24"/>
            <w:lang w:eastAsia="en-US"/>
          </w:rPr>
          <w:t>ΣΥΝΟΔΟΣ Α΄</w:t>
        </w:r>
      </w:ins>
    </w:p>
    <w:p w14:paraId="13E1C590" w14:textId="77777777" w:rsidR="001E17E2" w:rsidRPr="001E17E2" w:rsidRDefault="001E17E2" w:rsidP="001E17E2">
      <w:pPr>
        <w:spacing w:after="200" w:line="360" w:lineRule="auto"/>
        <w:rPr>
          <w:ins w:id="11" w:author="Φλούδα Χριστίνα" w:date="2016-03-16T10:44:00Z"/>
          <w:rFonts w:eastAsia="Times New Roman"/>
          <w:szCs w:val="24"/>
          <w:lang w:eastAsia="en-US"/>
        </w:rPr>
      </w:pPr>
    </w:p>
    <w:p w14:paraId="5764D9B0" w14:textId="77777777" w:rsidR="001E17E2" w:rsidRPr="001E17E2" w:rsidRDefault="001E17E2" w:rsidP="001E17E2">
      <w:pPr>
        <w:spacing w:after="200" w:line="360" w:lineRule="auto"/>
        <w:rPr>
          <w:ins w:id="12" w:author="Φλούδα Χριστίνα" w:date="2016-03-16T10:44:00Z"/>
          <w:rFonts w:eastAsia="Times New Roman"/>
          <w:szCs w:val="24"/>
          <w:lang w:eastAsia="en-US"/>
        </w:rPr>
      </w:pPr>
      <w:ins w:id="13" w:author="Φλούδα Χριστίνα" w:date="2016-03-16T10:44:00Z">
        <w:r w:rsidRPr="001E17E2">
          <w:rPr>
            <w:rFonts w:eastAsia="Times New Roman"/>
            <w:szCs w:val="24"/>
            <w:lang w:eastAsia="en-US"/>
          </w:rPr>
          <w:t>ΣΥΝΕΔΡΙΑΣΗ ΠΘ΄</w:t>
        </w:r>
      </w:ins>
    </w:p>
    <w:p w14:paraId="53000D80" w14:textId="77777777" w:rsidR="001E17E2" w:rsidRPr="001E17E2" w:rsidRDefault="001E17E2" w:rsidP="001E17E2">
      <w:pPr>
        <w:spacing w:after="200" w:line="360" w:lineRule="auto"/>
        <w:rPr>
          <w:ins w:id="14" w:author="Φλούδα Χριστίνα" w:date="2016-03-16T10:44:00Z"/>
          <w:rFonts w:eastAsia="Times New Roman"/>
          <w:szCs w:val="24"/>
          <w:lang w:eastAsia="en-US"/>
        </w:rPr>
      </w:pPr>
      <w:ins w:id="15" w:author="Φλούδα Χριστίνα" w:date="2016-03-16T10:44:00Z">
        <w:r w:rsidRPr="001E17E2">
          <w:rPr>
            <w:rFonts w:eastAsia="Times New Roman"/>
            <w:szCs w:val="24"/>
            <w:lang w:eastAsia="en-US"/>
          </w:rPr>
          <w:t>Πέμπτη  10 Μαρτίου 2016</w:t>
        </w:r>
      </w:ins>
    </w:p>
    <w:p w14:paraId="4412DC2A" w14:textId="77777777" w:rsidR="001E17E2" w:rsidRPr="001E17E2" w:rsidRDefault="001E17E2" w:rsidP="001E17E2">
      <w:pPr>
        <w:spacing w:after="200" w:line="360" w:lineRule="auto"/>
        <w:rPr>
          <w:ins w:id="16" w:author="Φλούδα Χριστίνα" w:date="2016-03-16T10:44:00Z"/>
          <w:rFonts w:eastAsia="Times New Roman"/>
          <w:szCs w:val="24"/>
          <w:lang w:eastAsia="en-US"/>
        </w:rPr>
      </w:pPr>
    </w:p>
    <w:p w14:paraId="229509FB" w14:textId="77777777" w:rsidR="001E17E2" w:rsidRPr="001E17E2" w:rsidRDefault="001E17E2" w:rsidP="001E17E2">
      <w:pPr>
        <w:spacing w:after="200" w:line="360" w:lineRule="auto"/>
        <w:rPr>
          <w:ins w:id="17" w:author="Φλούδα Χριστίνα" w:date="2016-03-16T10:44:00Z"/>
          <w:rFonts w:eastAsia="Times New Roman"/>
          <w:szCs w:val="24"/>
          <w:lang w:eastAsia="en-US"/>
        </w:rPr>
      </w:pPr>
      <w:ins w:id="18" w:author="Φλούδα Χριστίνα" w:date="2016-03-16T10:44:00Z">
        <w:r w:rsidRPr="001E17E2">
          <w:rPr>
            <w:rFonts w:eastAsia="Times New Roman"/>
            <w:szCs w:val="24"/>
            <w:lang w:eastAsia="en-US"/>
          </w:rPr>
          <w:t>ΘΕΜΑΤΑ</w:t>
        </w:r>
      </w:ins>
    </w:p>
    <w:p w14:paraId="4AACAA0A" w14:textId="77777777" w:rsidR="001E17E2" w:rsidRPr="001E17E2" w:rsidRDefault="001E17E2" w:rsidP="001E17E2">
      <w:pPr>
        <w:spacing w:after="200" w:line="360" w:lineRule="auto"/>
        <w:rPr>
          <w:ins w:id="19" w:author="Φλούδα Χριστίνα" w:date="2016-03-16T10:44:00Z"/>
          <w:rFonts w:eastAsia="Times New Roman"/>
          <w:szCs w:val="24"/>
          <w:lang w:eastAsia="en-US"/>
        </w:rPr>
      </w:pPr>
      <w:ins w:id="20" w:author="Φλούδα Χριστίνα" w:date="2016-03-16T10:44:00Z">
        <w:r w:rsidRPr="001E17E2">
          <w:rPr>
            <w:rFonts w:eastAsia="Times New Roman"/>
            <w:szCs w:val="24"/>
            <w:lang w:eastAsia="en-US"/>
          </w:rPr>
          <w:t xml:space="preserve"> </w:t>
        </w:r>
        <w:r w:rsidRPr="001E17E2">
          <w:rPr>
            <w:rFonts w:eastAsia="Times New Roman"/>
            <w:szCs w:val="24"/>
            <w:lang w:eastAsia="en-US"/>
          </w:rPr>
          <w:br/>
          <w:t xml:space="preserve">Α. ΕΙΔΙΚΑ ΘΕΜΑΤΑ </w:t>
        </w:r>
        <w:r w:rsidRPr="001E17E2">
          <w:rPr>
            <w:rFonts w:eastAsia="Times New Roman"/>
            <w:szCs w:val="24"/>
            <w:lang w:eastAsia="en-US"/>
          </w:rPr>
          <w:br/>
          <w:t xml:space="preserve">1. Επικύρωση Πρακτικών, σελ. </w:t>
        </w:r>
        <w:r w:rsidRPr="001E17E2">
          <w:rPr>
            <w:rFonts w:eastAsia="Times New Roman"/>
            <w:szCs w:val="24"/>
            <w:lang w:eastAsia="en-US"/>
          </w:rPr>
          <w:br/>
          <w:t xml:space="preserve">2. Ανακοινώνεται ότι τη συνεδρίαση παρακολουθούν μαθητές από το 6ο Δημοτικό Σχολείο Καματερού, το 13ο Δημοτικό Σχολείο Περιστερίου, το 1ο Γυμνάσιο Ηρακλείου Κρήτης, Ολλανδοί μαθητές από το </w:t>
        </w:r>
        <w:proofErr w:type="spellStart"/>
        <w:r w:rsidRPr="001E17E2">
          <w:rPr>
            <w:rFonts w:eastAsia="Times New Roman"/>
            <w:szCs w:val="24"/>
            <w:lang w:eastAsia="en-US"/>
          </w:rPr>
          <w:t>Marnix</w:t>
        </w:r>
        <w:proofErr w:type="spellEnd"/>
        <w:r w:rsidRPr="001E17E2">
          <w:rPr>
            <w:rFonts w:eastAsia="Times New Roman"/>
            <w:szCs w:val="24"/>
            <w:lang w:eastAsia="en-US"/>
          </w:rPr>
          <w:t xml:space="preserve"> </w:t>
        </w:r>
        <w:proofErr w:type="spellStart"/>
        <w:r w:rsidRPr="001E17E2">
          <w:rPr>
            <w:rFonts w:eastAsia="Times New Roman"/>
            <w:szCs w:val="24"/>
            <w:lang w:eastAsia="en-US"/>
          </w:rPr>
          <w:t>Gymnasium</w:t>
        </w:r>
        <w:proofErr w:type="spellEnd"/>
        <w:r w:rsidRPr="001E17E2">
          <w:rPr>
            <w:rFonts w:eastAsia="Times New Roman"/>
            <w:szCs w:val="24"/>
            <w:lang w:eastAsia="en-US"/>
          </w:rPr>
          <w:t xml:space="preserve"> του Ρότερνταμ, σελ. </w:t>
        </w:r>
        <w:r w:rsidRPr="001E17E2">
          <w:rPr>
            <w:rFonts w:eastAsia="Times New Roman"/>
            <w:szCs w:val="24"/>
            <w:lang w:eastAsia="en-US"/>
          </w:rPr>
          <w:br/>
          <w:t xml:space="preserve">3. Επί διαδικαστικού θέματος, σελ. </w:t>
        </w:r>
        <w:r w:rsidRPr="001E17E2">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στις 9-3-2016 ποινική δικογραφία που αφορά στον πρώην Υφυπουργό Εξωτερικών κ. </w:t>
        </w:r>
        <w:proofErr w:type="spellStart"/>
        <w:r w:rsidRPr="001E17E2">
          <w:rPr>
            <w:rFonts w:eastAsia="Times New Roman"/>
            <w:szCs w:val="24"/>
            <w:lang w:eastAsia="en-US"/>
          </w:rPr>
          <w:t>Ευρυπίδη</w:t>
        </w:r>
        <w:proofErr w:type="spellEnd"/>
        <w:r w:rsidRPr="001E17E2">
          <w:rPr>
            <w:rFonts w:eastAsia="Times New Roman"/>
            <w:szCs w:val="24"/>
            <w:lang w:eastAsia="en-US"/>
          </w:rPr>
          <w:t xml:space="preserve"> Στυλιανίδη, σύμφωνα με το άρθρο 86 του Συντάγματος και τον ν. 3126/2003 "Ποινική ευθύνη των Υπουργών", όπως ισχύει, σελ. </w:t>
        </w:r>
        <w:r w:rsidRPr="001E17E2">
          <w:rPr>
            <w:rFonts w:eastAsia="Times New Roman"/>
            <w:szCs w:val="24"/>
            <w:lang w:eastAsia="en-US"/>
          </w:rPr>
          <w:br/>
          <w:t xml:space="preserve"> </w:t>
        </w:r>
        <w:r w:rsidRPr="001E17E2">
          <w:rPr>
            <w:rFonts w:eastAsia="Times New Roman"/>
            <w:szCs w:val="24"/>
            <w:lang w:eastAsia="en-US"/>
          </w:rPr>
          <w:br/>
          <w:t xml:space="preserve">Β. ΚΟΙΝΟΒΟΥΛΕΥΤΙΚΟΣ ΕΛΕΓΧΟΣ </w:t>
        </w:r>
        <w:r w:rsidRPr="001E17E2">
          <w:rPr>
            <w:rFonts w:eastAsia="Times New Roman"/>
            <w:szCs w:val="24"/>
            <w:lang w:eastAsia="en-US"/>
          </w:rPr>
          <w:br/>
          <w:t xml:space="preserve">1. Κατάθεση αναφορών, σελ. </w:t>
        </w:r>
        <w:r w:rsidRPr="001E17E2">
          <w:rPr>
            <w:rFonts w:eastAsia="Times New Roman"/>
            <w:szCs w:val="24"/>
            <w:lang w:eastAsia="en-US"/>
          </w:rPr>
          <w:br/>
          <w:t xml:space="preserve">2. Ανακοίνωση του δελτίου επικαίρων ερωτήσεων της Παρασκευής 11 Μαρτίου 2016, σελ. </w:t>
        </w:r>
        <w:r w:rsidRPr="001E17E2">
          <w:rPr>
            <w:rFonts w:eastAsia="Times New Roman"/>
            <w:szCs w:val="24"/>
            <w:lang w:eastAsia="en-US"/>
          </w:rPr>
          <w:br/>
          <w:t xml:space="preserve">3. Συζήτηση επικαίρων ερωτήσεων: </w:t>
        </w:r>
        <w:r w:rsidRPr="001E17E2">
          <w:rPr>
            <w:rFonts w:eastAsia="Times New Roman"/>
            <w:szCs w:val="24"/>
            <w:lang w:eastAsia="en-US"/>
          </w:rPr>
          <w:br/>
          <w:t xml:space="preserve">    α)Προς τον Υπουργό Εργασίας, Κοινωνικής Ασφάλισης και Κοινωνικής Αλληλεγγύης:</w:t>
        </w:r>
        <w:r w:rsidRPr="001E17E2">
          <w:rPr>
            <w:rFonts w:eastAsia="Times New Roman"/>
            <w:szCs w:val="24"/>
            <w:lang w:eastAsia="en-US"/>
          </w:rPr>
          <w:br/>
          <w:t xml:space="preserve">      i)σχετικά με τις αναλογιστικές μελέτες για τις εφάπαξ παροχές, σελ. </w:t>
        </w:r>
        <w:r w:rsidRPr="001E17E2">
          <w:rPr>
            <w:rFonts w:eastAsia="Times New Roman"/>
            <w:szCs w:val="24"/>
            <w:lang w:eastAsia="en-US"/>
          </w:rPr>
          <w:br/>
          <w:t xml:space="preserve">       </w:t>
        </w:r>
        <w:proofErr w:type="spellStart"/>
        <w:r w:rsidRPr="001E17E2">
          <w:rPr>
            <w:rFonts w:eastAsia="Times New Roman"/>
            <w:szCs w:val="24"/>
            <w:lang w:eastAsia="en-US"/>
          </w:rPr>
          <w:t>ii</w:t>
        </w:r>
        <w:proofErr w:type="spellEnd"/>
        <w:r w:rsidRPr="001E17E2">
          <w:rPr>
            <w:rFonts w:eastAsia="Times New Roman"/>
            <w:szCs w:val="24"/>
            <w:lang w:eastAsia="en-US"/>
          </w:rPr>
          <w:t xml:space="preserve">)σχετικά με την υλοποίηση της Υπουργικής Απόφασης που αφορά την παραχώρηση των αθλητικών εγκαταστάσεων του Ολυμπιακού Χωριού στο Δήμο Αχαρνών, σελ. </w:t>
        </w:r>
        <w:r w:rsidRPr="001E17E2">
          <w:rPr>
            <w:rFonts w:eastAsia="Times New Roman"/>
            <w:szCs w:val="24"/>
            <w:lang w:eastAsia="en-US"/>
          </w:rPr>
          <w:br/>
          <w:t xml:space="preserve">   β)Προς τον Υπουργό Υγείας, σχετικά με την αντιμετώπιση της επιβάρυνσης των δομών υγείας του Νομού Κιλκίς λόγω των προσφυγικών-μεταναστευτικών ροών, σελ. </w:t>
        </w:r>
        <w:r w:rsidRPr="001E17E2">
          <w:rPr>
            <w:rFonts w:eastAsia="Times New Roman"/>
            <w:szCs w:val="24"/>
            <w:lang w:eastAsia="en-US"/>
          </w:rPr>
          <w:br/>
          <w:t xml:space="preserve">   γ)Προς τον Υπουργό Πολιτισμού και Αθλητισμού, σχετικά με το Τμήμα Αρχαιολογικών Πόρων, σελ. </w:t>
        </w:r>
        <w:r w:rsidRPr="001E17E2">
          <w:rPr>
            <w:rFonts w:eastAsia="Times New Roman"/>
            <w:szCs w:val="24"/>
            <w:lang w:eastAsia="en-US"/>
          </w:rPr>
          <w:br/>
          <w:t xml:space="preserve">    δ)Προς τον Υπουργό Οικονομικών:</w:t>
        </w:r>
        <w:r w:rsidRPr="001E17E2">
          <w:rPr>
            <w:rFonts w:eastAsia="Times New Roman"/>
            <w:szCs w:val="24"/>
            <w:lang w:eastAsia="en-US"/>
          </w:rPr>
          <w:br/>
          <w:t xml:space="preserve">         i)σχετικά με τη διαχείριση των αιγιαλών, σελ. </w:t>
        </w:r>
        <w:r w:rsidRPr="001E17E2">
          <w:rPr>
            <w:rFonts w:eastAsia="Times New Roman"/>
            <w:szCs w:val="24"/>
            <w:lang w:eastAsia="en-US"/>
          </w:rPr>
          <w:br/>
          <w:t xml:space="preserve">         </w:t>
        </w:r>
        <w:proofErr w:type="spellStart"/>
        <w:r w:rsidRPr="001E17E2">
          <w:rPr>
            <w:rFonts w:eastAsia="Times New Roman"/>
            <w:szCs w:val="24"/>
            <w:lang w:eastAsia="en-US"/>
          </w:rPr>
          <w:t>ii</w:t>
        </w:r>
        <w:proofErr w:type="spellEnd"/>
        <w:r w:rsidRPr="001E17E2">
          <w:rPr>
            <w:rFonts w:eastAsia="Times New Roman"/>
            <w:szCs w:val="24"/>
            <w:lang w:eastAsia="en-US"/>
          </w:rPr>
          <w:t xml:space="preserve">)σχετικά με τα ομόλογα φυσικών προσώπων, σελ. </w:t>
        </w:r>
        <w:r w:rsidRPr="001E17E2">
          <w:rPr>
            <w:rFonts w:eastAsia="Times New Roman"/>
            <w:szCs w:val="24"/>
            <w:lang w:eastAsia="en-US"/>
          </w:rPr>
          <w:br/>
          <w:t xml:space="preserve">         </w:t>
        </w:r>
        <w:proofErr w:type="spellStart"/>
        <w:r w:rsidRPr="001E17E2">
          <w:rPr>
            <w:rFonts w:eastAsia="Times New Roman"/>
            <w:szCs w:val="24"/>
            <w:lang w:eastAsia="en-US"/>
          </w:rPr>
          <w:t>iii</w:t>
        </w:r>
        <w:proofErr w:type="spellEnd"/>
        <w:r w:rsidRPr="001E17E2">
          <w:rPr>
            <w:rFonts w:eastAsia="Times New Roman"/>
            <w:szCs w:val="24"/>
            <w:lang w:eastAsia="en-US"/>
          </w:rPr>
          <w:t xml:space="preserve">)σχετικά με την αναστολή της αύξησης των συντελεστών ΦΠΑ στη δεύτερη ομάδα των νησιών του Αιγαίου, που αντιμετωπίζουν τις αρνητικές συνέπειες από το μεταναστευτικό ζήτημα και που πρόκειται να τεθεί σε ισχύ την 1η Ιουνίου, σελ. </w:t>
        </w:r>
        <w:r w:rsidRPr="001E17E2">
          <w:rPr>
            <w:rFonts w:eastAsia="Times New Roman"/>
            <w:szCs w:val="24"/>
            <w:lang w:eastAsia="en-US"/>
          </w:rPr>
          <w:br/>
          <w:t xml:space="preserve">  ε)Προς τον Υπουργό Παιδείας,  Έρευνας και Θρησκευμάτων, σχετικά με τη λήψη μέτρων για τη διασφάλιση της καθαριότητας των σχολικών μονάδων και των εργασιακών δικαιωμάτων των καθαριστών/καθαριστριών που απασχολούνται στα σχολεία της χώρας, σελ. </w:t>
        </w:r>
        <w:r w:rsidRPr="001E17E2">
          <w:rPr>
            <w:rFonts w:eastAsia="Times New Roman"/>
            <w:szCs w:val="24"/>
            <w:lang w:eastAsia="en-US"/>
          </w:rPr>
          <w:br/>
          <w:t xml:space="preserve"> </w:t>
        </w:r>
        <w:r w:rsidRPr="001E17E2">
          <w:rPr>
            <w:rFonts w:eastAsia="Times New Roman"/>
            <w:szCs w:val="24"/>
            <w:lang w:eastAsia="en-US"/>
          </w:rPr>
          <w:br/>
          <w:t xml:space="preserve">Γ. ΝΟΜΟΘΕΤΙΚΗ ΕΡΓΑΣΙΑ </w:t>
        </w:r>
        <w:r w:rsidRPr="001E17E2">
          <w:rPr>
            <w:rFonts w:eastAsia="Times New Roman"/>
            <w:szCs w:val="24"/>
            <w:lang w:eastAsia="en-US"/>
          </w:rPr>
          <w:br/>
          <w:t xml:space="preserve">Κατάθεση πρότασης νόμου: </w:t>
        </w:r>
      </w:ins>
    </w:p>
    <w:p w14:paraId="5D0422E3" w14:textId="77777777" w:rsidR="001E17E2" w:rsidRPr="001E17E2" w:rsidRDefault="001E17E2" w:rsidP="001E17E2">
      <w:pPr>
        <w:spacing w:after="200" w:line="360" w:lineRule="auto"/>
        <w:rPr>
          <w:ins w:id="21" w:author="Φλούδα Χριστίνα" w:date="2016-03-16T10:44:00Z"/>
          <w:rFonts w:eastAsia="Times New Roman"/>
          <w:szCs w:val="24"/>
          <w:lang w:eastAsia="en-US"/>
        </w:rPr>
      </w:pPr>
      <w:ins w:id="22" w:author="Φλούδα Χριστίνα" w:date="2016-03-16T10:44:00Z">
        <w:r w:rsidRPr="001E17E2">
          <w:rPr>
            <w:rFonts w:eastAsia="Times New Roman"/>
            <w:szCs w:val="24"/>
            <w:lang w:eastAsia="en-US"/>
          </w:rPr>
          <w:t xml:space="preserve">    Ο Πρόεδρος της Κοινοβουλευτικής Ομάδας του Κομμουνιστικού Κόμματος Ελλάδος, κ. Δημήτριος </w:t>
        </w:r>
        <w:proofErr w:type="spellStart"/>
        <w:r w:rsidRPr="001E17E2">
          <w:rPr>
            <w:rFonts w:eastAsia="Times New Roman"/>
            <w:szCs w:val="24"/>
            <w:lang w:eastAsia="en-US"/>
          </w:rPr>
          <w:t>Κουτσούμπας</w:t>
        </w:r>
        <w:proofErr w:type="spellEnd"/>
        <w:r w:rsidRPr="001E17E2">
          <w:rPr>
            <w:rFonts w:eastAsia="Times New Roman"/>
            <w:szCs w:val="24"/>
            <w:lang w:eastAsia="en-US"/>
          </w:rPr>
          <w:t xml:space="preserve"> και οι Βουλευτές του Κόμματός του κατέθεσαν στις 9-3-2016 πρόταση νόμου: "Επαναφορά κατώτατου μισθού, επαναφορά της 13ης και 14ης σύνταξης, 13ου και του 14ου μισθού. Ρυθμίσεις για τις Συλλογικές Συμβάσεις Εργασίας και κατάργηση αντεργατικών διατάξεων", σελ. </w:t>
        </w:r>
        <w:r w:rsidRPr="001E17E2">
          <w:rPr>
            <w:rFonts w:eastAsia="Times New Roman"/>
            <w:szCs w:val="24"/>
            <w:lang w:eastAsia="en-US"/>
          </w:rPr>
          <w:br/>
        </w:r>
      </w:ins>
    </w:p>
    <w:p w14:paraId="02BB55D4" w14:textId="77777777" w:rsidR="001E17E2" w:rsidRPr="001E17E2" w:rsidRDefault="001E17E2" w:rsidP="001E17E2">
      <w:pPr>
        <w:spacing w:after="200" w:line="360" w:lineRule="auto"/>
        <w:rPr>
          <w:ins w:id="23" w:author="Φλούδα Χριστίνα" w:date="2016-03-16T10:44:00Z"/>
          <w:rFonts w:eastAsia="Times New Roman"/>
          <w:szCs w:val="24"/>
          <w:lang w:eastAsia="en-US"/>
        </w:rPr>
      </w:pPr>
      <w:ins w:id="24" w:author="Φλούδα Χριστίνα" w:date="2016-03-16T10:44:00Z">
        <w:r w:rsidRPr="001E17E2">
          <w:rPr>
            <w:rFonts w:eastAsia="Times New Roman"/>
            <w:szCs w:val="24"/>
            <w:lang w:eastAsia="en-US"/>
          </w:rPr>
          <w:t>ΠΡΟΕΔΡΕΥΟΝΤΕΣ</w:t>
        </w:r>
      </w:ins>
    </w:p>
    <w:p w14:paraId="67D8670D" w14:textId="77777777" w:rsidR="001E17E2" w:rsidRPr="001E17E2" w:rsidRDefault="001E17E2" w:rsidP="001E17E2">
      <w:pPr>
        <w:spacing w:after="200" w:line="360" w:lineRule="auto"/>
        <w:rPr>
          <w:ins w:id="25" w:author="Φλούδα Χριστίνα" w:date="2016-03-16T10:44:00Z"/>
          <w:rFonts w:eastAsia="Times New Roman"/>
          <w:szCs w:val="24"/>
          <w:lang w:eastAsia="en-US"/>
        </w:rPr>
      </w:pPr>
      <w:ins w:id="26" w:author="Φλούδα Χριστίνα" w:date="2016-03-16T10:44:00Z">
        <w:r w:rsidRPr="001E17E2">
          <w:rPr>
            <w:rFonts w:eastAsia="Times New Roman"/>
            <w:szCs w:val="24"/>
            <w:lang w:eastAsia="en-US"/>
          </w:rPr>
          <w:t>ΚΟΥΡΑΚΗΣ Α. , σελ.</w:t>
        </w:r>
      </w:ins>
    </w:p>
    <w:p w14:paraId="73F65109" w14:textId="77777777" w:rsidR="001E17E2" w:rsidRPr="001E17E2" w:rsidRDefault="001E17E2" w:rsidP="001E17E2">
      <w:pPr>
        <w:spacing w:after="200" w:line="360" w:lineRule="auto"/>
        <w:rPr>
          <w:ins w:id="27" w:author="Φλούδα Χριστίνα" w:date="2016-03-16T10:44:00Z"/>
          <w:rFonts w:eastAsia="Times New Roman"/>
          <w:szCs w:val="24"/>
          <w:lang w:eastAsia="en-US"/>
        </w:rPr>
      </w:pPr>
      <w:ins w:id="28" w:author="Φλούδα Χριστίνα" w:date="2016-03-16T10:44:00Z">
        <w:r w:rsidRPr="001E17E2">
          <w:rPr>
            <w:rFonts w:eastAsia="Times New Roman"/>
            <w:szCs w:val="24"/>
            <w:lang w:eastAsia="en-US"/>
          </w:rPr>
          <w:t>ΛΑΜΠΡΟΥΛΗΣ Γ. , σελ.</w:t>
        </w:r>
      </w:ins>
    </w:p>
    <w:p w14:paraId="4B8FCC04" w14:textId="77777777" w:rsidR="001E17E2" w:rsidRPr="001E17E2" w:rsidRDefault="001E17E2" w:rsidP="001E17E2">
      <w:pPr>
        <w:spacing w:after="200" w:line="360" w:lineRule="auto"/>
        <w:rPr>
          <w:ins w:id="29" w:author="Φλούδα Χριστίνα" w:date="2016-03-16T10:44:00Z"/>
          <w:rFonts w:eastAsia="Times New Roman"/>
          <w:szCs w:val="24"/>
          <w:lang w:eastAsia="en-US"/>
        </w:rPr>
      </w:pPr>
    </w:p>
    <w:p w14:paraId="66929822" w14:textId="77777777" w:rsidR="001E17E2" w:rsidRPr="001E17E2" w:rsidRDefault="001E17E2" w:rsidP="001E17E2">
      <w:pPr>
        <w:spacing w:after="200" w:line="360" w:lineRule="auto"/>
        <w:rPr>
          <w:ins w:id="30" w:author="Φλούδα Χριστίνα" w:date="2016-03-16T10:44:00Z"/>
          <w:rFonts w:eastAsia="Times New Roman"/>
          <w:szCs w:val="24"/>
          <w:lang w:eastAsia="en-US"/>
        </w:rPr>
      </w:pPr>
      <w:ins w:id="31" w:author="Φλούδα Χριστίνα" w:date="2016-03-16T10:44:00Z">
        <w:r w:rsidRPr="001E17E2">
          <w:rPr>
            <w:rFonts w:eastAsia="Times New Roman"/>
            <w:szCs w:val="24"/>
            <w:lang w:eastAsia="en-US"/>
          </w:rPr>
          <w:t>ΟΜΙΛΗΤΕΣ</w:t>
        </w:r>
      </w:ins>
    </w:p>
    <w:p w14:paraId="20E332A9" w14:textId="77777777" w:rsidR="001E17E2" w:rsidRPr="001E17E2" w:rsidRDefault="001E17E2" w:rsidP="001E17E2">
      <w:pPr>
        <w:spacing w:after="200" w:line="360" w:lineRule="auto"/>
        <w:rPr>
          <w:ins w:id="32" w:author="Φλούδα Χριστίνα" w:date="2016-03-16T10:44:00Z"/>
          <w:rFonts w:eastAsia="Times New Roman"/>
          <w:szCs w:val="24"/>
          <w:lang w:eastAsia="en-US"/>
        </w:rPr>
      </w:pPr>
      <w:ins w:id="33" w:author="Φλούδα Χριστίνα" w:date="2016-03-16T10:44:00Z">
        <w:r w:rsidRPr="001E17E2">
          <w:rPr>
            <w:rFonts w:eastAsia="Times New Roman"/>
            <w:szCs w:val="24"/>
            <w:lang w:eastAsia="en-US"/>
          </w:rPr>
          <w:br/>
          <w:t>Α. Επί διαδικαστικού θέματος:</w:t>
        </w:r>
      </w:ins>
    </w:p>
    <w:p w14:paraId="471B3CDC" w14:textId="77777777" w:rsidR="001E17E2" w:rsidRPr="001E17E2" w:rsidRDefault="001E17E2" w:rsidP="001E17E2">
      <w:pPr>
        <w:spacing w:after="200" w:line="360" w:lineRule="auto"/>
        <w:rPr>
          <w:ins w:id="34" w:author="Φλούδα Χριστίνα" w:date="2016-03-16T10:44:00Z"/>
          <w:rFonts w:eastAsia="Times New Roman"/>
          <w:szCs w:val="24"/>
          <w:lang w:eastAsia="en-US"/>
        </w:rPr>
      </w:pPr>
      <w:ins w:id="35" w:author="Φλούδα Χριστίνα" w:date="2016-03-16T10:44:00Z">
        <w:r w:rsidRPr="001E17E2">
          <w:rPr>
            <w:rFonts w:eastAsia="Times New Roman"/>
            <w:szCs w:val="24"/>
            <w:lang w:eastAsia="en-US"/>
          </w:rPr>
          <w:t>ΒΟΡΙΔΗΣ Μ. , σελ.</w:t>
        </w:r>
      </w:ins>
    </w:p>
    <w:p w14:paraId="7AFA97FD" w14:textId="77777777" w:rsidR="001E17E2" w:rsidRPr="001E17E2" w:rsidRDefault="001E17E2" w:rsidP="001E17E2">
      <w:pPr>
        <w:spacing w:after="200" w:line="360" w:lineRule="auto"/>
        <w:rPr>
          <w:ins w:id="36" w:author="Φλούδα Χριστίνα" w:date="2016-03-16T10:44:00Z"/>
          <w:rFonts w:eastAsia="Times New Roman"/>
          <w:szCs w:val="24"/>
          <w:lang w:eastAsia="en-US"/>
        </w:rPr>
      </w:pPr>
      <w:ins w:id="37" w:author="Φλούδα Χριστίνα" w:date="2016-03-16T10:44:00Z">
        <w:r w:rsidRPr="001E17E2">
          <w:rPr>
            <w:rFonts w:eastAsia="Times New Roman"/>
            <w:szCs w:val="24"/>
            <w:lang w:eastAsia="en-US"/>
          </w:rPr>
          <w:t>ΚΟΥΡΑΚΗΣ Α. , σελ.</w:t>
        </w:r>
      </w:ins>
    </w:p>
    <w:p w14:paraId="7AA5BD77" w14:textId="77777777" w:rsidR="001E17E2" w:rsidRPr="001E17E2" w:rsidRDefault="001E17E2" w:rsidP="001E17E2">
      <w:pPr>
        <w:spacing w:after="200" w:line="360" w:lineRule="auto"/>
        <w:rPr>
          <w:ins w:id="38" w:author="Φλούδα Χριστίνα" w:date="2016-03-16T10:44:00Z"/>
          <w:rFonts w:eastAsia="Times New Roman"/>
          <w:szCs w:val="24"/>
          <w:lang w:eastAsia="en-US"/>
        </w:rPr>
      </w:pPr>
      <w:ins w:id="39" w:author="Φλούδα Χριστίνα" w:date="2016-03-16T10:44:00Z">
        <w:r w:rsidRPr="001E17E2">
          <w:rPr>
            <w:rFonts w:eastAsia="Times New Roman"/>
            <w:szCs w:val="24"/>
            <w:lang w:eastAsia="en-US"/>
          </w:rPr>
          <w:t>ΛΑΜΠΡΟΥΛΗΣ Γ. , σελ.</w:t>
        </w:r>
      </w:ins>
    </w:p>
    <w:p w14:paraId="43628879" w14:textId="77777777" w:rsidR="001E17E2" w:rsidRPr="001E17E2" w:rsidRDefault="001E17E2" w:rsidP="001E17E2">
      <w:pPr>
        <w:spacing w:after="200" w:line="360" w:lineRule="auto"/>
        <w:rPr>
          <w:ins w:id="40" w:author="Φλούδα Χριστίνα" w:date="2016-03-16T10:44:00Z"/>
          <w:rFonts w:eastAsia="Times New Roman"/>
          <w:szCs w:val="24"/>
          <w:lang w:eastAsia="en-US"/>
        </w:rPr>
      </w:pPr>
      <w:ins w:id="41" w:author="Φλούδα Χριστίνα" w:date="2016-03-16T10:44:00Z">
        <w:r w:rsidRPr="001E17E2">
          <w:rPr>
            <w:rFonts w:eastAsia="Times New Roman"/>
            <w:szCs w:val="24"/>
            <w:lang w:eastAsia="en-US"/>
          </w:rPr>
          <w:t>ΠΑΝΑΓΙΩΤΑΡΟΣ Η. , σελ.</w:t>
        </w:r>
      </w:ins>
    </w:p>
    <w:p w14:paraId="361A68BE" w14:textId="77777777" w:rsidR="001E17E2" w:rsidRPr="001E17E2" w:rsidRDefault="001E17E2" w:rsidP="001E17E2">
      <w:pPr>
        <w:spacing w:after="200" w:line="360" w:lineRule="auto"/>
        <w:rPr>
          <w:ins w:id="42" w:author="Φλούδα Χριστίνα" w:date="2016-03-16T10:44:00Z"/>
          <w:rFonts w:eastAsia="Times New Roman"/>
          <w:szCs w:val="24"/>
          <w:lang w:eastAsia="en-US"/>
        </w:rPr>
      </w:pPr>
      <w:ins w:id="43" w:author="Φλούδα Χριστίνα" w:date="2016-03-16T10:44:00Z">
        <w:r w:rsidRPr="001E17E2">
          <w:rPr>
            <w:rFonts w:eastAsia="Times New Roman"/>
            <w:szCs w:val="24"/>
            <w:lang w:eastAsia="en-US"/>
          </w:rPr>
          <w:t>ΧΡΙΣΤΟΦΙΛΟΠΟΥΛΟΥ Π. , σελ.</w:t>
        </w:r>
        <w:r w:rsidRPr="001E17E2">
          <w:rPr>
            <w:rFonts w:eastAsia="Times New Roman"/>
            <w:szCs w:val="24"/>
            <w:lang w:eastAsia="en-US"/>
          </w:rPr>
          <w:br/>
        </w:r>
      </w:ins>
    </w:p>
    <w:p w14:paraId="2E31123F" w14:textId="77777777" w:rsidR="001E17E2" w:rsidRPr="001E17E2" w:rsidRDefault="001E17E2" w:rsidP="001E17E2">
      <w:pPr>
        <w:spacing w:after="200" w:line="360" w:lineRule="auto"/>
        <w:rPr>
          <w:ins w:id="44" w:author="Φλούδα Χριστίνα" w:date="2016-03-16T10:44:00Z"/>
          <w:rFonts w:eastAsia="Times New Roman"/>
          <w:szCs w:val="24"/>
          <w:lang w:eastAsia="en-US"/>
        </w:rPr>
      </w:pPr>
      <w:ins w:id="45" w:author="Φλούδα Χριστίνα" w:date="2016-03-16T10:44:00Z">
        <w:r w:rsidRPr="001E17E2">
          <w:rPr>
            <w:rFonts w:eastAsia="Times New Roman"/>
            <w:szCs w:val="24"/>
            <w:lang w:eastAsia="en-US"/>
          </w:rPr>
          <w:t>Β. Επί των επικαίρων ερωτήσεων:</w:t>
        </w:r>
      </w:ins>
    </w:p>
    <w:p w14:paraId="2B95D0D5" w14:textId="77777777" w:rsidR="001E17E2" w:rsidRPr="001E17E2" w:rsidRDefault="001E17E2" w:rsidP="001E17E2">
      <w:pPr>
        <w:spacing w:after="200" w:line="360" w:lineRule="auto"/>
        <w:rPr>
          <w:ins w:id="46" w:author="Φλούδα Χριστίνα" w:date="2016-03-16T10:44:00Z"/>
          <w:rFonts w:eastAsia="Times New Roman"/>
          <w:szCs w:val="24"/>
          <w:lang w:eastAsia="en-US"/>
        </w:rPr>
      </w:pPr>
      <w:ins w:id="47" w:author="Φλούδα Χριστίνα" w:date="2016-03-16T10:44:00Z">
        <w:r w:rsidRPr="001E17E2">
          <w:rPr>
            <w:rFonts w:eastAsia="Times New Roman"/>
            <w:szCs w:val="24"/>
            <w:lang w:eastAsia="en-US"/>
          </w:rPr>
          <w:t>ΑΛΕΞΙΑΔΗΣ Τ. , σελ.</w:t>
        </w:r>
      </w:ins>
    </w:p>
    <w:p w14:paraId="2D793BF8" w14:textId="77777777" w:rsidR="001E17E2" w:rsidRPr="001E17E2" w:rsidRDefault="001E17E2" w:rsidP="001E17E2">
      <w:pPr>
        <w:spacing w:after="200" w:line="360" w:lineRule="auto"/>
        <w:rPr>
          <w:ins w:id="48" w:author="Φλούδα Χριστίνα" w:date="2016-03-16T10:44:00Z"/>
          <w:rFonts w:eastAsia="Times New Roman"/>
          <w:szCs w:val="24"/>
          <w:lang w:eastAsia="en-US"/>
        </w:rPr>
      </w:pPr>
      <w:ins w:id="49" w:author="Φλούδα Χριστίνα" w:date="2016-03-16T10:44:00Z">
        <w:r w:rsidRPr="001E17E2">
          <w:rPr>
            <w:rFonts w:eastAsia="Times New Roman"/>
            <w:szCs w:val="24"/>
            <w:lang w:eastAsia="en-US"/>
          </w:rPr>
          <w:t>ΑΝΤΩΝΟΠΟΥΛΟΥ Ο. , σελ.</w:t>
        </w:r>
      </w:ins>
    </w:p>
    <w:p w14:paraId="1EFE629A" w14:textId="77777777" w:rsidR="001E17E2" w:rsidRPr="001E17E2" w:rsidRDefault="001E17E2" w:rsidP="001E17E2">
      <w:pPr>
        <w:spacing w:after="200" w:line="360" w:lineRule="auto"/>
        <w:rPr>
          <w:ins w:id="50" w:author="Φλούδα Χριστίνα" w:date="2016-03-16T10:44:00Z"/>
          <w:rFonts w:eastAsia="Times New Roman"/>
          <w:szCs w:val="24"/>
          <w:lang w:eastAsia="en-US"/>
        </w:rPr>
      </w:pPr>
      <w:ins w:id="51" w:author="Φλούδα Χριστίνα" w:date="2016-03-16T10:44:00Z">
        <w:r w:rsidRPr="001E17E2">
          <w:rPr>
            <w:rFonts w:eastAsia="Times New Roman"/>
            <w:szCs w:val="24"/>
            <w:lang w:eastAsia="en-US"/>
          </w:rPr>
          <w:t>ΒΟΡΙΔΗΣ Μ.</w:t>
        </w:r>
      </w:ins>
    </w:p>
    <w:p w14:paraId="201968B1" w14:textId="77777777" w:rsidR="001E17E2" w:rsidRPr="001E17E2" w:rsidRDefault="001E17E2" w:rsidP="001E17E2">
      <w:pPr>
        <w:spacing w:after="200" w:line="360" w:lineRule="auto"/>
        <w:rPr>
          <w:ins w:id="52" w:author="Φλούδα Χριστίνα" w:date="2016-03-16T10:44:00Z"/>
          <w:rFonts w:eastAsia="Times New Roman"/>
          <w:szCs w:val="24"/>
          <w:lang w:eastAsia="en-US"/>
        </w:rPr>
      </w:pPr>
      <w:ins w:id="53" w:author="Φλούδα Χριστίνα" w:date="2016-03-16T10:44:00Z">
        <w:r w:rsidRPr="001E17E2">
          <w:rPr>
            <w:rFonts w:eastAsia="Times New Roman"/>
            <w:szCs w:val="24"/>
            <w:lang w:eastAsia="en-US"/>
          </w:rPr>
          <w:t>ΓΕΩΡΓΑΝΤΑΣ Γ.</w:t>
        </w:r>
      </w:ins>
    </w:p>
    <w:p w14:paraId="09D2115E" w14:textId="77777777" w:rsidR="001E17E2" w:rsidRPr="001E17E2" w:rsidRDefault="001E17E2" w:rsidP="001E17E2">
      <w:pPr>
        <w:spacing w:after="200" w:line="360" w:lineRule="auto"/>
        <w:rPr>
          <w:ins w:id="54" w:author="Φλούδα Χριστίνα" w:date="2016-03-16T10:44:00Z"/>
          <w:rFonts w:eastAsia="Times New Roman"/>
          <w:szCs w:val="24"/>
          <w:lang w:eastAsia="en-US"/>
        </w:rPr>
      </w:pPr>
      <w:ins w:id="55" w:author="Φλούδα Χριστίνα" w:date="2016-03-16T10:44:00Z">
        <w:r w:rsidRPr="001E17E2">
          <w:rPr>
            <w:rFonts w:eastAsia="Times New Roman"/>
            <w:szCs w:val="24"/>
            <w:lang w:eastAsia="en-US"/>
          </w:rPr>
          <w:t>ΚΑΜΜΕΝΟΣ Δ.</w:t>
        </w:r>
      </w:ins>
    </w:p>
    <w:p w14:paraId="5AF0E610" w14:textId="77777777" w:rsidR="001E17E2" w:rsidRPr="001E17E2" w:rsidRDefault="001E17E2" w:rsidP="001E17E2">
      <w:pPr>
        <w:spacing w:after="200" w:line="360" w:lineRule="auto"/>
        <w:rPr>
          <w:ins w:id="56" w:author="Φλούδα Χριστίνα" w:date="2016-03-16T10:44:00Z"/>
          <w:rFonts w:eastAsia="Times New Roman"/>
          <w:szCs w:val="24"/>
          <w:lang w:eastAsia="en-US"/>
        </w:rPr>
      </w:pPr>
      <w:ins w:id="57" w:author="Φλούδα Χριστίνα" w:date="2016-03-16T10:44:00Z">
        <w:r w:rsidRPr="001E17E2">
          <w:rPr>
            <w:rFonts w:eastAsia="Times New Roman"/>
            <w:szCs w:val="24"/>
            <w:lang w:eastAsia="en-US"/>
          </w:rPr>
          <w:t>ΚΑΤΣΩΤΗΣ Χ.</w:t>
        </w:r>
      </w:ins>
    </w:p>
    <w:p w14:paraId="66B6E660" w14:textId="77777777" w:rsidR="001E17E2" w:rsidRPr="001E17E2" w:rsidRDefault="001E17E2" w:rsidP="001E17E2">
      <w:pPr>
        <w:spacing w:after="200" w:line="360" w:lineRule="auto"/>
        <w:rPr>
          <w:ins w:id="58" w:author="Φλούδα Χριστίνα" w:date="2016-03-16T10:44:00Z"/>
          <w:rFonts w:eastAsia="Times New Roman"/>
          <w:szCs w:val="24"/>
          <w:lang w:eastAsia="en-US"/>
        </w:rPr>
      </w:pPr>
      <w:ins w:id="59" w:author="Φλούδα Χριστίνα" w:date="2016-03-16T10:44:00Z">
        <w:r w:rsidRPr="001E17E2">
          <w:rPr>
            <w:rFonts w:eastAsia="Times New Roman"/>
            <w:szCs w:val="24"/>
            <w:lang w:eastAsia="en-US"/>
          </w:rPr>
          <w:t xml:space="preserve">ΚΟΝΣΟΛΑΣ Ε. </w:t>
        </w:r>
      </w:ins>
    </w:p>
    <w:p w14:paraId="11B0E6AA" w14:textId="77777777" w:rsidR="001E17E2" w:rsidRPr="001E17E2" w:rsidRDefault="001E17E2" w:rsidP="001E17E2">
      <w:pPr>
        <w:spacing w:after="200" w:line="360" w:lineRule="auto"/>
        <w:rPr>
          <w:ins w:id="60" w:author="Φλούδα Χριστίνα" w:date="2016-03-16T10:44:00Z"/>
          <w:rFonts w:eastAsia="Times New Roman"/>
          <w:szCs w:val="24"/>
          <w:lang w:eastAsia="en-US"/>
        </w:rPr>
      </w:pPr>
      <w:ins w:id="61" w:author="Φλούδα Χριστίνα" w:date="2016-03-16T10:44:00Z">
        <w:r w:rsidRPr="001E17E2">
          <w:rPr>
            <w:rFonts w:eastAsia="Times New Roman"/>
            <w:szCs w:val="24"/>
            <w:lang w:eastAsia="en-US"/>
          </w:rPr>
          <w:t>ΛΟΒΕΡΔΟΣ Α.</w:t>
        </w:r>
      </w:ins>
    </w:p>
    <w:p w14:paraId="4A8DCFEA" w14:textId="77777777" w:rsidR="001E17E2" w:rsidRPr="001E17E2" w:rsidRDefault="001E17E2" w:rsidP="001E17E2">
      <w:pPr>
        <w:spacing w:after="200" w:line="360" w:lineRule="auto"/>
        <w:rPr>
          <w:ins w:id="62" w:author="Φλούδα Χριστίνα" w:date="2016-03-16T10:44:00Z"/>
          <w:rFonts w:eastAsia="Times New Roman"/>
          <w:szCs w:val="24"/>
          <w:lang w:eastAsia="en-US"/>
        </w:rPr>
      </w:pPr>
      <w:ins w:id="63" w:author="Φλούδα Χριστίνα" w:date="2016-03-16T10:44:00Z">
        <w:r w:rsidRPr="001E17E2">
          <w:rPr>
            <w:rFonts w:eastAsia="Times New Roman"/>
            <w:szCs w:val="24"/>
            <w:lang w:eastAsia="en-US"/>
          </w:rPr>
          <w:t xml:space="preserve">ΜΠΑΛΤΑΣ Α. </w:t>
        </w:r>
      </w:ins>
    </w:p>
    <w:p w14:paraId="3D6E1AC6" w14:textId="77777777" w:rsidR="001E17E2" w:rsidRPr="001E17E2" w:rsidRDefault="001E17E2" w:rsidP="001E17E2">
      <w:pPr>
        <w:spacing w:after="200" w:line="360" w:lineRule="auto"/>
        <w:rPr>
          <w:ins w:id="64" w:author="Φλούδα Χριστίνα" w:date="2016-03-16T10:44:00Z"/>
          <w:rFonts w:eastAsia="Times New Roman"/>
          <w:szCs w:val="24"/>
          <w:lang w:eastAsia="en-US"/>
        </w:rPr>
      </w:pPr>
      <w:ins w:id="65" w:author="Φλούδα Χριστίνα" w:date="2016-03-16T10:44:00Z">
        <w:r w:rsidRPr="001E17E2">
          <w:rPr>
            <w:rFonts w:eastAsia="Times New Roman"/>
            <w:szCs w:val="24"/>
            <w:lang w:eastAsia="en-US"/>
          </w:rPr>
          <w:t>ΞΑΝΘΟΣ Α.</w:t>
        </w:r>
      </w:ins>
    </w:p>
    <w:p w14:paraId="440604CE" w14:textId="77777777" w:rsidR="001E17E2" w:rsidRPr="001E17E2" w:rsidRDefault="001E17E2" w:rsidP="001E17E2">
      <w:pPr>
        <w:spacing w:after="200" w:line="360" w:lineRule="auto"/>
        <w:rPr>
          <w:ins w:id="66" w:author="Φλούδα Χριστίνα" w:date="2016-03-16T10:44:00Z"/>
          <w:rFonts w:eastAsia="Times New Roman"/>
          <w:szCs w:val="24"/>
          <w:lang w:eastAsia="en-US"/>
        </w:rPr>
      </w:pPr>
      <w:ins w:id="67" w:author="Φλούδα Χριστίνα" w:date="2016-03-16T10:44:00Z">
        <w:r w:rsidRPr="001E17E2">
          <w:rPr>
            <w:rFonts w:eastAsia="Times New Roman"/>
            <w:szCs w:val="24"/>
            <w:lang w:eastAsia="en-US"/>
          </w:rPr>
          <w:t>ΠΕΤΡΟΠΟΥΛΟΣ Α.</w:t>
        </w:r>
      </w:ins>
    </w:p>
    <w:p w14:paraId="35F33BBD" w14:textId="77777777" w:rsidR="001E17E2" w:rsidRPr="001E17E2" w:rsidRDefault="001E17E2" w:rsidP="001E17E2">
      <w:pPr>
        <w:spacing w:after="200" w:line="360" w:lineRule="auto"/>
        <w:rPr>
          <w:ins w:id="68" w:author="Φλούδα Χριστίνα" w:date="2016-03-16T10:44:00Z"/>
          <w:rFonts w:eastAsia="Times New Roman"/>
          <w:szCs w:val="24"/>
          <w:lang w:eastAsia="en-US"/>
        </w:rPr>
      </w:pPr>
      <w:ins w:id="69" w:author="Φλούδα Χριστίνα" w:date="2016-03-16T10:44:00Z">
        <w:r w:rsidRPr="001E17E2">
          <w:rPr>
            <w:rFonts w:eastAsia="Times New Roman"/>
            <w:szCs w:val="24"/>
            <w:lang w:eastAsia="en-US"/>
          </w:rPr>
          <w:t>ΣΕΒΑΣΤΑΚΗΣ Δ.</w:t>
        </w:r>
      </w:ins>
    </w:p>
    <w:p w14:paraId="4F478086" w14:textId="77777777" w:rsidR="001E17E2" w:rsidRPr="001E17E2" w:rsidRDefault="001E17E2" w:rsidP="001E17E2">
      <w:pPr>
        <w:spacing w:after="200" w:line="360" w:lineRule="auto"/>
        <w:rPr>
          <w:ins w:id="70" w:author="Φλούδα Χριστίνα" w:date="2016-03-16T10:44:00Z"/>
          <w:rFonts w:eastAsia="Times New Roman"/>
          <w:szCs w:val="24"/>
          <w:lang w:eastAsia="en-US"/>
        </w:rPr>
      </w:pPr>
      <w:ins w:id="71" w:author="Φλούδα Χριστίνα" w:date="2016-03-16T10:44:00Z">
        <w:r w:rsidRPr="001E17E2">
          <w:rPr>
            <w:rFonts w:eastAsia="Times New Roman"/>
            <w:szCs w:val="24"/>
            <w:lang w:eastAsia="en-US"/>
          </w:rPr>
          <w:t>ΦΙΛΗΣ Ν.</w:t>
        </w:r>
      </w:ins>
    </w:p>
    <w:p w14:paraId="051A7DBC" w14:textId="77777777" w:rsidR="001E17E2" w:rsidRPr="001E17E2" w:rsidRDefault="001E17E2" w:rsidP="001E17E2">
      <w:pPr>
        <w:spacing w:after="200" w:line="360" w:lineRule="auto"/>
        <w:rPr>
          <w:ins w:id="72" w:author="Φλούδα Χριστίνα" w:date="2016-03-16T10:44:00Z"/>
          <w:rFonts w:eastAsia="Times New Roman"/>
          <w:szCs w:val="24"/>
          <w:lang w:eastAsia="en-US"/>
        </w:rPr>
      </w:pPr>
      <w:ins w:id="73" w:author="Φλούδα Χριστίνα" w:date="2016-03-16T10:44:00Z">
        <w:r w:rsidRPr="001E17E2">
          <w:rPr>
            <w:rFonts w:eastAsia="Times New Roman"/>
            <w:szCs w:val="24"/>
            <w:lang w:eastAsia="en-US"/>
          </w:rPr>
          <w:t>ΧΡΙΣΤΟΦΙΛΟΠΟΥΛΟΥ Π.</w:t>
        </w:r>
      </w:ins>
    </w:p>
    <w:p w14:paraId="35E73562" w14:textId="77777777" w:rsidR="001E17E2" w:rsidRDefault="001E17E2" w:rsidP="001E17E2">
      <w:pPr>
        <w:spacing w:line="600" w:lineRule="auto"/>
        <w:ind w:firstLine="720"/>
        <w:jc w:val="both"/>
        <w:rPr>
          <w:ins w:id="74" w:author="Φλούδα Χριστίνα" w:date="2016-03-16T10:44:00Z"/>
          <w:rFonts w:eastAsia="Times New Roman"/>
          <w:szCs w:val="24"/>
        </w:rPr>
        <w:pPrChange w:id="75" w:author="Φλούδα Χριστίνα" w:date="2016-03-16T10:44:00Z">
          <w:pPr>
            <w:spacing w:line="600" w:lineRule="auto"/>
            <w:ind w:firstLine="720"/>
            <w:jc w:val="center"/>
          </w:pPr>
        </w:pPrChange>
      </w:pPr>
      <w:bookmarkStart w:id="76" w:name="_GoBack"/>
      <w:bookmarkEnd w:id="76"/>
    </w:p>
    <w:p w14:paraId="01118A4B" w14:textId="77777777" w:rsidR="00F23D13" w:rsidRDefault="001E17E2">
      <w:pPr>
        <w:spacing w:line="600" w:lineRule="auto"/>
        <w:ind w:firstLine="720"/>
        <w:jc w:val="center"/>
        <w:rPr>
          <w:rFonts w:eastAsia="Times New Roman"/>
          <w:szCs w:val="24"/>
        </w:rPr>
      </w:pPr>
      <w:r>
        <w:rPr>
          <w:rFonts w:eastAsia="Times New Roman"/>
          <w:szCs w:val="24"/>
        </w:rPr>
        <w:t>ΠΡΑΚΤΙΚΑ ΒΟΥΛΗΣ</w:t>
      </w:r>
    </w:p>
    <w:p w14:paraId="01118A4C" w14:textId="77777777" w:rsidR="00F23D13" w:rsidRDefault="001E17E2">
      <w:pPr>
        <w:spacing w:line="600" w:lineRule="auto"/>
        <w:ind w:firstLine="720"/>
        <w:jc w:val="center"/>
        <w:rPr>
          <w:rFonts w:eastAsia="Times New Roman"/>
          <w:szCs w:val="24"/>
        </w:rPr>
      </w:pPr>
      <w:r>
        <w:rPr>
          <w:rFonts w:eastAsia="Times New Roman"/>
          <w:szCs w:val="24"/>
        </w:rPr>
        <w:t xml:space="preserve">ΙΖ΄ ΠΕΡΙΟΔΟΣ </w:t>
      </w:r>
    </w:p>
    <w:p w14:paraId="01118A4D" w14:textId="77777777" w:rsidR="00F23D13" w:rsidRDefault="001E17E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1118A4E" w14:textId="77777777" w:rsidR="00F23D13" w:rsidRDefault="001E17E2">
      <w:pPr>
        <w:spacing w:line="600" w:lineRule="auto"/>
        <w:ind w:firstLine="720"/>
        <w:jc w:val="center"/>
        <w:rPr>
          <w:rFonts w:eastAsia="Times New Roman"/>
          <w:szCs w:val="24"/>
        </w:rPr>
      </w:pPr>
      <w:r>
        <w:rPr>
          <w:rFonts w:eastAsia="Times New Roman"/>
          <w:szCs w:val="24"/>
        </w:rPr>
        <w:t>ΣΥΝΟΔΟΣ Α΄</w:t>
      </w:r>
    </w:p>
    <w:p w14:paraId="01118A4F" w14:textId="77777777" w:rsidR="00F23D13" w:rsidRDefault="001E17E2">
      <w:pPr>
        <w:spacing w:line="600" w:lineRule="auto"/>
        <w:ind w:firstLine="720"/>
        <w:jc w:val="center"/>
        <w:rPr>
          <w:rFonts w:eastAsia="Times New Roman"/>
          <w:szCs w:val="24"/>
        </w:rPr>
      </w:pPr>
      <w:r>
        <w:rPr>
          <w:rFonts w:eastAsia="Times New Roman"/>
          <w:szCs w:val="24"/>
        </w:rPr>
        <w:t>ΣΥΝΕΔΡΙΑΣΗ  ΠΘ΄</w:t>
      </w:r>
    </w:p>
    <w:p w14:paraId="01118A50" w14:textId="77777777" w:rsidR="00F23D13" w:rsidRDefault="001E17E2">
      <w:pPr>
        <w:spacing w:line="600" w:lineRule="auto"/>
        <w:ind w:firstLine="720"/>
        <w:jc w:val="center"/>
        <w:rPr>
          <w:rFonts w:eastAsia="Times New Roman"/>
          <w:szCs w:val="24"/>
        </w:rPr>
      </w:pPr>
      <w:r>
        <w:rPr>
          <w:rFonts w:eastAsia="Times New Roman"/>
          <w:szCs w:val="24"/>
        </w:rPr>
        <w:t>Πέμπτη 10 Μαρτίου 2016</w:t>
      </w:r>
    </w:p>
    <w:p w14:paraId="01118A51" w14:textId="77777777" w:rsidR="00F23D13" w:rsidRDefault="00F23D13">
      <w:pPr>
        <w:spacing w:line="600" w:lineRule="auto"/>
        <w:ind w:firstLine="720"/>
        <w:jc w:val="both"/>
        <w:rPr>
          <w:rFonts w:eastAsia="Times New Roman"/>
          <w:szCs w:val="24"/>
        </w:rPr>
      </w:pPr>
    </w:p>
    <w:p w14:paraId="01118A52" w14:textId="77777777" w:rsidR="00F23D13" w:rsidRDefault="001E17E2">
      <w:pPr>
        <w:spacing w:line="600" w:lineRule="auto"/>
        <w:ind w:firstLine="851"/>
        <w:jc w:val="both"/>
        <w:rPr>
          <w:rFonts w:eastAsia="Times New Roman"/>
          <w:szCs w:val="24"/>
        </w:rPr>
      </w:pPr>
      <w:r>
        <w:rPr>
          <w:rFonts w:eastAsia="Times New Roman"/>
          <w:szCs w:val="24"/>
        </w:rPr>
        <w:lastRenderedPageBreak/>
        <w:t xml:space="preserve">Αθήνα, σήμερα στις 10 Μαρτίου 2016, ημέρα Πέμπτη και ώρα </w:t>
      </w:r>
      <w:r>
        <w:rPr>
          <w:rFonts w:eastAsia="Times New Roman"/>
          <w:szCs w:val="24"/>
        </w:rPr>
        <w:t xml:space="preserve">9.34΄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Ζ</w:t>
      </w:r>
      <w:r>
        <w:rPr>
          <w:rFonts w:eastAsia="Times New Roman"/>
          <w:szCs w:val="24"/>
        </w:rPr>
        <w:t xml:space="preserve">΄ Αντιπροέδρου αυτής </w:t>
      </w:r>
      <w:r w:rsidRPr="00B43462">
        <w:rPr>
          <w:rFonts w:eastAsia="Times New Roman"/>
          <w:szCs w:val="24"/>
        </w:rPr>
        <w:t>κ.</w:t>
      </w:r>
      <w:r w:rsidRPr="00F87EF7">
        <w:rPr>
          <w:rFonts w:eastAsia="Times New Roman"/>
          <w:b/>
          <w:szCs w:val="24"/>
        </w:rPr>
        <w:t xml:space="preserve"> ΓΕΩΡΓΙΟΥ ΛΑΜΠΡΟΥΛΗ</w:t>
      </w:r>
      <w:r>
        <w:rPr>
          <w:rFonts w:eastAsia="Times New Roman"/>
          <w:szCs w:val="24"/>
        </w:rPr>
        <w:t>.</w:t>
      </w:r>
    </w:p>
    <w:p w14:paraId="01118A53" w14:textId="77777777" w:rsidR="00F23D13" w:rsidRDefault="001E17E2">
      <w:pPr>
        <w:spacing w:line="600" w:lineRule="auto"/>
        <w:ind w:firstLine="851"/>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Κυρίες και κύριοι συνάδελφοι, αρχίζει η συνεδρίαση.</w:t>
      </w:r>
    </w:p>
    <w:p w14:paraId="01118A54" w14:textId="77777777" w:rsidR="00F23D13" w:rsidRDefault="001E17E2">
      <w:pPr>
        <w:spacing w:line="600" w:lineRule="auto"/>
        <w:ind w:firstLine="720"/>
        <w:jc w:val="both"/>
        <w:rPr>
          <w:rFonts w:eastAsia="Times New Roman"/>
          <w:szCs w:val="24"/>
        </w:rPr>
      </w:pPr>
      <w:r>
        <w:rPr>
          <w:rFonts w:eastAsia="Times New Roman"/>
          <w:szCs w:val="24"/>
        </w:rPr>
        <w:t>(ΕΠ</w:t>
      </w:r>
      <w:r>
        <w:rPr>
          <w:rFonts w:eastAsia="Times New Roman"/>
          <w:szCs w:val="24"/>
        </w:rPr>
        <w:t>ΙΚΥΡΩΣΗ ΠΡΑΚΤΙΚΩΝ: Σύμφωνα με την από 9</w:t>
      </w:r>
      <w:r>
        <w:rPr>
          <w:rFonts w:eastAsia="Times New Roman"/>
          <w:szCs w:val="24"/>
        </w:rPr>
        <w:t>-</w:t>
      </w:r>
      <w:r>
        <w:rPr>
          <w:rFonts w:eastAsia="Times New Roman"/>
          <w:szCs w:val="24"/>
        </w:rPr>
        <w:t>3</w:t>
      </w:r>
      <w:r>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ΠΗ΄ συνεδριάσεώς του, της Τετάρτης 9</w:t>
      </w:r>
      <w:r>
        <w:rPr>
          <w:rFonts w:eastAsia="Times New Roman"/>
          <w:szCs w:val="24"/>
          <w:vertAlign w:val="superscript"/>
        </w:rPr>
        <w:t>ης</w:t>
      </w:r>
      <w:r>
        <w:rPr>
          <w:rFonts w:eastAsia="Times New Roman"/>
          <w:szCs w:val="24"/>
        </w:rPr>
        <w:t xml:space="preserve"> Μαρτίου 2016, σε ό,τι αφορά στην ψήφιση στο </w:t>
      </w:r>
      <w:r>
        <w:rPr>
          <w:rFonts w:eastAsia="Times New Roman"/>
          <w:szCs w:val="24"/>
        </w:rPr>
        <w:lastRenderedPageBreak/>
        <w:t>σύνολό του σχεδίου νόμου: «</w:t>
      </w:r>
      <w:r>
        <w:rPr>
          <w:rFonts w:eastAsia="Times New Roman" w:cs="Times New Roman"/>
          <w:szCs w:val="24"/>
        </w:rPr>
        <w:t>Κύρωση του Μνημονίο</w:t>
      </w:r>
      <w:r>
        <w:rPr>
          <w:rFonts w:eastAsia="Times New Roman" w:cs="Times New Roman"/>
          <w:szCs w:val="24"/>
        </w:rPr>
        <w:t xml:space="preserve">υ Κατανόησης μεταξύ του Υπουργείου Εξωτερικών της Ελληνικής Δημοκρατίας και του Υπουργείου Εξωτερικών και Αποδήμων του </w:t>
      </w:r>
      <w:proofErr w:type="spellStart"/>
      <w:r>
        <w:rPr>
          <w:rFonts w:eastAsia="Times New Roman" w:cs="Times New Roman"/>
          <w:szCs w:val="24"/>
        </w:rPr>
        <w:t>Χασεμιτικού</w:t>
      </w:r>
      <w:proofErr w:type="spellEnd"/>
      <w:r>
        <w:rPr>
          <w:rFonts w:eastAsia="Times New Roman" w:cs="Times New Roman"/>
          <w:szCs w:val="24"/>
        </w:rPr>
        <w:t xml:space="preserve"> Βασιλείου της Ιορδανίας για συνεργασία σε θέματα Ευρωπαϊκής Ένωσης και άλλες διατάξεις».)</w:t>
      </w:r>
    </w:p>
    <w:p w14:paraId="01118A55"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Παρακαλείται η κυρία Γραμματέας να </w:t>
      </w:r>
      <w:r>
        <w:rPr>
          <w:rFonts w:eastAsia="Times New Roman" w:cs="Times New Roman"/>
          <w:szCs w:val="24"/>
        </w:rPr>
        <w:t xml:space="preserve">ανακοινώσει τις αναφορές προς το Σώμα. </w:t>
      </w:r>
    </w:p>
    <w:p w14:paraId="01118A56" w14:textId="77777777" w:rsidR="00F23D13" w:rsidRDefault="001E17E2">
      <w:pPr>
        <w:spacing w:line="600" w:lineRule="auto"/>
        <w:ind w:firstLine="851"/>
        <w:jc w:val="both"/>
        <w:rPr>
          <w:rFonts w:eastAsia="Times New Roman" w:cs="Times New Roman"/>
          <w:szCs w:val="24"/>
        </w:rPr>
      </w:pPr>
      <w:r>
        <w:rPr>
          <w:rFonts w:eastAsia="Times New Roman" w:cs="Times New Roman"/>
          <w:szCs w:val="24"/>
        </w:rPr>
        <w:t xml:space="preserve">(Ανακοινώνονται προς το Σώμα από τη Γραμματέα της Βουλής κ. Αναστασία </w:t>
      </w:r>
      <w:proofErr w:type="spellStart"/>
      <w:r>
        <w:rPr>
          <w:rFonts w:eastAsia="Times New Roman" w:cs="Times New Roman"/>
          <w:szCs w:val="24"/>
        </w:rPr>
        <w:t>Γκαρά</w:t>
      </w:r>
      <w:proofErr w:type="spellEnd"/>
      <w:r>
        <w:rPr>
          <w:rFonts w:eastAsia="Times New Roman" w:cs="Times New Roman"/>
          <w:szCs w:val="24"/>
        </w:rPr>
        <w:t>, Βουλευτή Έβρου, τα ακόλουθα:</w:t>
      </w:r>
    </w:p>
    <w:p w14:paraId="01118A57" w14:textId="77777777" w:rsidR="00F23D13" w:rsidRDefault="001E17E2">
      <w:pPr>
        <w:spacing w:line="600" w:lineRule="auto"/>
        <w:ind w:firstLine="851"/>
        <w:jc w:val="both"/>
        <w:rPr>
          <w:rFonts w:eastAsia="Times New Roman" w:cs="Times New Roman"/>
          <w:szCs w:val="24"/>
        </w:rPr>
      </w:pPr>
      <w:r>
        <w:rPr>
          <w:rFonts w:eastAsia="Times New Roman" w:cs="Times New Roman"/>
          <w:szCs w:val="24"/>
        </w:rPr>
        <w:t>Α. ΚΑΤΑΘΕΣΗ ΑΝΑΦΟΡΩΝ</w:t>
      </w:r>
    </w:p>
    <w:p w14:paraId="01118A58" w14:textId="77777777" w:rsidR="00F23D13" w:rsidRDefault="001E17E2">
      <w:pPr>
        <w:spacing w:line="600" w:lineRule="auto"/>
        <w:ind w:firstLine="851"/>
        <w:jc w:val="center"/>
        <w:rPr>
          <w:rFonts w:eastAsia="Times New Roman" w:cs="Times New Roman"/>
          <w:szCs w:val="24"/>
        </w:rPr>
      </w:pPr>
      <w:r>
        <w:rPr>
          <w:rFonts w:eastAsia="Times New Roman" w:cs="Times New Roman"/>
          <w:szCs w:val="24"/>
        </w:rPr>
        <w:t xml:space="preserve">(Να καταχωριστεί η σελ. </w:t>
      </w:r>
      <w:r w:rsidRPr="008866C6">
        <w:rPr>
          <w:rFonts w:eastAsia="Times New Roman" w:cs="Times New Roman"/>
          <w:szCs w:val="24"/>
        </w:rPr>
        <w:t>6</w:t>
      </w:r>
      <w:r>
        <w:rPr>
          <w:rFonts w:eastAsia="Times New Roman" w:cs="Times New Roman"/>
          <w:szCs w:val="24"/>
        </w:rPr>
        <w:t>α)</w:t>
      </w:r>
    </w:p>
    <w:p w14:paraId="01118A59" w14:textId="77777777" w:rsidR="00F23D13" w:rsidRDefault="001E17E2">
      <w:pPr>
        <w:spacing w:line="600" w:lineRule="auto"/>
        <w:ind w:firstLine="851"/>
        <w:jc w:val="both"/>
        <w:rPr>
          <w:rFonts w:eastAsia="Times New Roman" w:cs="Times New Roman"/>
          <w:szCs w:val="24"/>
        </w:rPr>
      </w:pPr>
      <w:r>
        <w:rPr>
          <w:rFonts w:eastAsia="Times New Roman" w:cs="Times New Roman"/>
          <w:szCs w:val="24"/>
        </w:rPr>
        <w:lastRenderedPageBreak/>
        <w:t>Β. ΑΠΑΝΤΗΣΕΙΣ ΥΠΟΥΡΓΩΝ ΣΕ ΕΡΩΤΗΣΕΙΣ ΒΟΥΛΕΥΤΩΝ</w:t>
      </w:r>
    </w:p>
    <w:p w14:paraId="01118A5A" w14:textId="77777777" w:rsidR="00F23D13" w:rsidRDefault="001E17E2">
      <w:pPr>
        <w:spacing w:line="600" w:lineRule="auto"/>
        <w:ind w:firstLine="851"/>
        <w:jc w:val="center"/>
        <w:rPr>
          <w:rFonts w:eastAsia="Times New Roman" w:cs="Times New Roman"/>
          <w:szCs w:val="24"/>
        </w:rPr>
      </w:pPr>
      <w:r>
        <w:rPr>
          <w:rFonts w:eastAsia="Times New Roman" w:cs="Times New Roman"/>
          <w:szCs w:val="24"/>
        </w:rPr>
        <w:t>(</w:t>
      </w:r>
      <w:r>
        <w:rPr>
          <w:rFonts w:eastAsia="Times New Roman" w:cs="Times New Roman"/>
          <w:szCs w:val="24"/>
        </w:rPr>
        <w:t>Ν</w:t>
      </w:r>
      <w:r>
        <w:rPr>
          <w:rFonts w:eastAsia="Times New Roman" w:cs="Times New Roman"/>
          <w:szCs w:val="24"/>
        </w:rPr>
        <w:t>α καταχωριστε</w:t>
      </w:r>
      <w:r>
        <w:rPr>
          <w:rFonts w:eastAsia="Times New Roman" w:cs="Times New Roman"/>
          <w:szCs w:val="24"/>
        </w:rPr>
        <w:t>ί η σελ. 7α)</w:t>
      </w:r>
    </w:p>
    <w:p w14:paraId="01118A5B" w14:textId="77777777" w:rsidR="00F23D13" w:rsidRDefault="001E17E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Κυρίες και κύριοι συνάδελφοι, </w:t>
      </w:r>
      <w:r>
        <w:rPr>
          <w:rFonts w:eastAsia="Times New Roman"/>
          <w:szCs w:val="24"/>
        </w:rPr>
        <w:t>έ</w:t>
      </w:r>
      <w:r>
        <w:rPr>
          <w:rFonts w:eastAsia="Times New Roman"/>
          <w:szCs w:val="24"/>
        </w:rPr>
        <w:t>χω την τιμή να ανακοινώσω στο Σώμα το δελτίο των επίκαιρων ερωτήσεων της Παρασκευής 11 Μαρτίου 2016.</w:t>
      </w:r>
    </w:p>
    <w:p w14:paraId="01118A5C" w14:textId="77777777" w:rsidR="00F23D13" w:rsidRDefault="001E17E2">
      <w:pPr>
        <w:spacing w:line="600" w:lineRule="auto"/>
        <w:ind w:firstLine="720"/>
        <w:jc w:val="both"/>
        <w:rPr>
          <w:rFonts w:eastAsia="Times New Roman"/>
          <w:szCs w:val="24"/>
        </w:rPr>
      </w:pPr>
      <w:r>
        <w:rPr>
          <w:rFonts w:eastAsia="Times New Roman" w:cs="Times New Roman"/>
          <w:bCs/>
          <w:szCs w:val="24"/>
        </w:rPr>
        <w:t xml:space="preserve">Α. </w:t>
      </w:r>
      <w:r>
        <w:rPr>
          <w:rFonts w:eastAsia="Times New Roman" w:cs="Times New Roman"/>
          <w:bCs/>
          <w:szCs w:val="24"/>
        </w:rPr>
        <w:t>ΕΠΙΚΑΙΡΕΣ ΕΡΩΤΗΣΕΙΣ</w:t>
      </w:r>
      <w:r>
        <w:rPr>
          <w:rFonts w:eastAsia="Times New Roman" w:cs="Times New Roman"/>
          <w:bCs/>
          <w:szCs w:val="24"/>
        </w:rPr>
        <w:t xml:space="preserve"> 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01118A5D" w14:textId="77777777" w:rsidR="00F23D13" w:rsidRDefault="001E17E2">
      <w:pPr>
        <w:spacing w:line="600" w:lineRule="auto"/>
        <w:ind w:firstLine="720"/>
        <w:jc w:val="both"/>
        <w:rPr>
          <w:rFonts w:eastAsia="Times New Roman"/>
          <w:szCs w:val="24"/>
        </w:rPr>
      </w:pPr>
      <w:r>
        <w:rPr>
          <w:rFonts w:eastAsia="Times New Roman"/>
          <w:szCs w:val="24"/>
        </w:rPr>
        <w:lastRenderedPageBreak/>
        <w:t xml:space="preserve">1. Η με αριθμό 635/8-3-2016 επίκαιρη ερώτηση της Βουλευτού Καρδίτσας του Συνασπισμού Ριζοσπαστικής Αριστεράς κ. </w:t>
      </w:r>
      <w:r>
        <w:rPr>
          <w:rFonts w:eastAsia="Times New Roman" w:cs="Times New Roman"/>
          <w:bCs/>
          <w:szCs w:val="24"/>
        </w:rPr>
        <w:t xml:space="preserve">Παναγιώτας </w:t>
      </w:r>
      <w:proofErr w:type="spellStart"/>
      <w:r>
        <w:rPr>
          <w:rFonts w:eastAsia="Times New Roman" w:cs="Times New Roman"/>
          <w:bCs/>
          <w:szCs w:val="24"/>
        </w:rPr>
        <w:t>Βράντζα</w:t>
      </w:r>
      <w:proofErr w:type="spellEnd"/>
      <w:r>
        <w:rPr>
          <w:rFonts w:eastAsia="Times New Roman" w:cs="Times New Roman"/>
          <w:szCs w:val="24"/>
        </w:rPr>
        <w:t xml:space="preserve"> </w:t>
      </w:r>
      <w:r>
        <w:rPr>
          <w:rFonts w:eastAsia="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w:t>
      </w:r>
      <w:r>
        <w:rPr>
          <w:rFonts w:eastAsia="Times New Roman"/>
          <w:szCs w:val="24"/>
        </w:rPr>
        <w:t>σχετικά με την κατανομή δικαιωμάτων ενίσχυσης της Κοιν</w:t>
      </w:r>
      <w:r>
        <w:rPr>
          <w:rFonts w:eastAsia="Times New Roman"/>
          <w:szCs w:val="24"/>
        </w:rPr>
        <w:t>ής Αγροτικής Πολιτικής (ΚΑΠ) για την περίοδο 2015-2019.</w:t>
      </w:r>
    </w:p>
    <w:p w14:paraId="01118A5E" w14:textId="77777777" w:rsidR="00F23D13" w:rsidRDefault="001E17E2">
      <w:pPr>
        <w:spacing w:line="600" w:lineRule="auto"/>
        <w:ind w:firstLine="720"/>
        <w:jc w:val="both"/>
        <w:rPr>
          <w:rFonts w:eastAsia="Times New Roman"/>
          <w:szCs w:val="24"/>
        </w:rPr>
      </w:pPr>
      <w:r>
        <w:rPr>
          <w:rFonts w:eastAsia="Times New Roman"/>
          <w:szCs w:val="24"/>
        </w:rPr>
        <w:t>2. Η με αριθμό 628/7-3-2016 επίκαιρη ερώτηση του Βουλευτή Αττικής της Νέας Δημοκρατίας κ.</w:t>
      </w:r>
      <w:r>
        <w:rPr>
          <w:rFonts w:eastAsia="Times New Roman" w:cs="Times New Roman"/>
          <w:szCs w:val="24"/>
        </w:rPr>
        <w:t xml:space="preserve"> </w:t>
      </w:r>
      <w:r>
        <w:rPr>
          <w:rFonts w:eastAsia="Times New Roman" w:cs="Times New Roman"/>
          <w:bCs/>
          <w:szCs w:val="24"/>
        </w:rPr>
        <w:t>Μαυρουδή Βορίδη</w:t>
      </w:r>
      <w:r>
        <w:rPr>
          <w:rFonts w:eastAsia="Times New Roman" w:cs="Times New Roman"/>
          <w:szCs w:val="24"/>
        </w:rPr>
        <w:t xml:space="preserve"> </w:t>
      </w:r>
      <w:r>
        <w:rPr>
          <w:rFonts w:eastAsia="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w:t>
      </w:r>
      <w:r>
        <w:rPr>
          <w:rFonts w:eastAsia="Times New Roman"/>
          <w:szCs w:val="24"/>
        </w:rPr>
        <w:t>σχετικά με την «απαγόρευση της ομιλίας το</w:t>
      </w:r>
      <w:r>
        <w:rPr>
          <w:rFonts w:eastAsia="Times New Roman"/>
          <w:szCs w:val="24"/>
        </w:rPr>
        <w:t xml:space="preserve">υ Μητροπολίτη Λαυρεωτικής και </w:t>
      </w:r>
      <w:proofErr w:type="spellStart"/>
      <w:r>
        <w:rPr>
          <w:rFonts w:eastAsia="Times New Roman"/>
          <w:szCs w:val="24"/>
        </w:rPr>
        <w:t>Μεσογαίας</w:t>
      </w:r>
      <w:proofErr w:type="spellEnd"/>
      <w:r>
        <w:rPr>
          <w:rFonts w:eastAsia="Times New Roman"/>
          <w:szCs w:val="24"/>
        </w:rPr>
        <w:t xml:space="preserve"> κ. Νικολάου στο 15</w:t>
      </w:r>
      <w:r>
        <w:rPr>
          <w:rFonts w:eastAsia="Times New Roman"/>
          <w:szCs w:val="24"/>
          <w:vertAlign w:val="superscript"/>
        </w:rPr>
        <w:t>ο</w:t>
      </w:r>
      <w:r>
        <w:rPr>
          <w:rFonts w:eastAsia="Times New Roman" w:cs="Times New Roman"/>
          <w:szCs w:val="24"/>
        </w:rPr>
        <w:t xml:space="preserve"> </w:t>
      </w:r>
      <w:r>
        <w:rPr>
          <w:rFonts w:eastAsia="Times New Roman"/>
          <w:szCs w:val="24"/>
        </w:rPr>
        <w:t>Ενιαίο Λύκειο Θεσσαλονίκης».</w:t>
      </w:r>
    </w:p>
    <w:p w14:paraId="01118A5F" w14:textId="77777777" w:rsidR="00F23D13" w:rsidRDefault="001E17E2">
      <w:pPr>
        <w:spacing w:line="600" w:lineRule="auto"/>
        <w:ind w:firstLine="720"/>
        <w:jc w:val="both"/>
        <w:rPr>
          <w:rFonts w:eastAsia="Times New Roman"/>
          <w:szCs w:val="24"/>
        </w:rPr>
      </w:pPr>
      <w:r>
        <w:rPr>
          <w:rFonts w:eastAsia="Times New Roman"/>
          <w:szCs w:val="24"/>
        </w:rPr>
        <w:lastRenderedPageBreak/>
        <w:t xml:space="preserve">3. Η με αριθμό 627/7-3-2016 επίκαιρη ερώτηση του Βουλευτή Β΄ Αθηνών του Λαϊκού Συνδέσμου – Χρυσή Αυγή κ. Ηλία </w:t>
      </w:r>
      <w:proofErr w:type="spellStart"/>
      <w:r>
        <w:rPr>
          <w:rFonts w:eastAsia="Times New Roman"/>
          <w:szCs w:val="24"/>
        </w:rPr>
        <w:t>Παναγιώταρου</w:t>
      </w:r>
      <w:proofErr w:type="spellEnd"/>
      <w:r>
        <w:rPr>
          <w:rFonts w:eastAsia="Times New Roman"/>
          <w:szCs w:val="24"/>
        </w:rPr>
        <w:t xml:space="preserve"> προς τον Υπουργό Εξωτερικών, σχετικά με την </w:t>
      </w:r>
      <w:r>
        <w:rPr>
          <w:rFonts w:eastAsia="Times New Roman"/>
          <w:szCs w:val="24"/>
        </w:rPr>
        <w:t>«αποβολή των Ορθόδοξων Ιεραρχών από τα ελληνικά σχολεία».</w:t>
      </w:r>
    </w:p>
    <w:p w14:paraId="01118A60" w14:textId="77777777" w:rsidR="00F23D13" w:rsidRDefault="001E17E2">
      <w:pPr>
        <w:spacing w:line="600" w:lineRule="auto"/>
        <w:ind w:firstLine="720"/>
        <w:jc w:val="both"/>
        <w:rPr>
          <w:rFonts w:eastAsia="Times New Roman"/>
          <w:szCs w:val="24"/>
        </w:rPr>
      </w:pPr>
      <w:r>
        <w:rPr>
          <w:rFonts w:eastAsia="Times New Roman"/>
          <w:szCs w:val="24"/>
        </w:rPr>
        <w:t xml:space="preserve">4. Η με αριθμό 626/7-3-2016 επίκαιρη ερώτηση του Βουλευτή Ηρακλείου της 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w:t>
      </w:r>
      <w:r>
        <w:rPr>
          <w:rFonts w:eastAsia="Times New Roman"/>
          <w:szCs w:val="24"/>
        </w:rPr>
        <w:t>προς τον Υπουργό</w:t>
      </w:r>
      <w:r>
        <w:rPr>
          <w:rFonts w:eastAsia="Times New Roman" w:cs="Times New Roman"/>
          <w:szCs w:val="24"/>
        </w:rPr>
        <w:t xml:space="preserve"> </w:t>
      </w:r>
      <w:r>
        <w:rPr>
          <w:rFonts w:eastAsia="Times New Roman" w:cs="Times New Roman"/>
          <w:bCs/>
          <w:szCs w:val="24"/>
        </w:rPr>
        <w:t>Εσωτερικών και Διοικητικής Ανασυγκρότησης,</w:t>
      </w:r>
      <w:r>
        <w:rPr>
          <w:rFonts w:eastAsia="Times New Roman" w:cs="Times New Roman"/>
          <w:szCs w:val="24"/>
        </w:rPr>
        <w:t xml:space="preserve"> </w:t>
      </w:r>
      <w:r>
        <w:rPr>
          <w:rFonts w:eastAsia="Times New Roman"/>
          <w:szCs w:val="24"/>
        </w:rPr>
        <w:t>σχε</w:t>
      </w:r>
      <w:r>
        <w:rPr>
          <w:rFonts w:eastAsia="Times New Roman"/>
          <w:szCs w:val="24"/>
        </w:rPr>
        <w:t>τικά με τα προβλήματα που έχουν δημιουργηθεί στη λειτουργία όλων των κοινωνικών δομών και άλλων υπηρεσιών των δήμων όλης της χώρας.</w:t>
      </w:r>
    </w:p>
    <w:p w14:paraId="01118A61" w14:textId="77777777" w:rsidR="00F23D13" w:rsidRDefault="001E17E2">
      <w:pPr>
        <w:spacing w:line="600" w:lineRule="auto"/>
        <w:ind w:firstLine="720"/>
        <w:jc w:val="both"/>
        <w:rPr>
          <w:rFonts w:eastAsia="Times New Roman"/>
          <w:szCs w:val="24"/>
        </w:rPr>
      </w:pPr>
      <w:r>
        <w:rPr>
          <w:rFonts w:eastAsia="Times New Roman"/>
          <w:szCs w:val="24"/>
        </w:rPr>
        <w:lastRenderedPageBreak/>
        <w:t xml:space="preserve">5. Η με αριθμό 633/8-3-2016 επίκαιρη ερώτηση του Βουλευτή Ηρακλείου του Κομμουνιστικού Κόμματος </w:t>
      </w:r>
      <w:r>
        <w:rPr>
          <w:rFonts w:eastAsia="Times New Roman"/>
          <w:szCs w:val="24"/>
        </w:rPr>
        <w:t xml:space="preserve">Ελλάδας </w:t>
      </w:r>
      <w:r>
        <w:rPr>
          <w:rFonts w:eastAsia="Times New Roman"/>
          <w:szCs w:val="24"/>
        </w:rPr>
        <w:t>κ.</w:t>
      </w:r>
      <w:r>
        <w:rPr>
          <w:rFonts w:eastAsia="Times New Roman" w:cs="Times New Roman"/>
          <w:szCs w:val="24"/>
        </w:rPr>
        <w:t xml:space="preserve"> </w:t>
      </w:r>
      <w:r>
        <w:rPr>
          <w:rFonts w:eastAsia="Times New Roman" w:cs="Times New Roman"/>
          <w:bCs/>
          <w:szCs w:val="24"/>
        </w:rPr>
        <w:t>Εμμανουήλ Συντυχά</w:t>
      </w:r>
      <w:r>
        <w:rPr>
          <w:rFonts w:eastAsia="Times New Roman" w:cs="Times New Roman"/>
          <w:bCs/>
          <w:szCs w:val="24"/>
        </w:rPr>
        <w:t>κη</w:t>
      </w:r>
      <w:r>
        <w:rPr>
          <w:rFonts w:eastAsia="Times New Roman" w:cs="Times New Roman"/>
          <w:szCs w:val="24"/>
        </w:rPr>
        <w:t xml:space="preserve"> </w:t>
      </w:r>
      <w:r>
        <w:rPr>
          <w:rFonts w:eastAsia="Times New Roman"/>
          <w:szCs w:val="24"/>
        </w:rPr>
        <w:t>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w:t>
      </w:r>
      <w:r>
        <w:rPr>
          <w:rFonts w:eastAsia="Times New Roman"/>
          <w:szCs w:val="24"/>
        </w:rPr>
        <w:t>σχετικά με τη χορήγηση αποζημίωσης στους υπαλλήλους που μετέχουν στην οργάνωση, υποστήριξη και διεξαγωγή των δοκιμασιών προσόντων και συμπεριφοράς των υποψηφίων οδηγών.</w:t>
      </w:r>
    </w:p>
    <w:p w14:paraId="01118A62" w14:textId="77777777" w:rsidR="00F23D13" w:rsidRDefault="001E17E2">
      <w:pPr>
        <w:spacing w:line="600" w:lineRule="auto"/>
        <w:ind w:firstLine="720"/>
        <w:jc w:val="both"/>
        <w:rPr>
          <w:rFonts w:eastAsia="Times New Roman"/>
          <w:szCs w:val="24"/>
        </w:rPr>
      </w:pPr>
      <w:r>
        <w:rPr>
          <w:rFonts w:eastAsia="Times New Roman"/>
          <w:szCs w:val="24"/>
        </w:rPr>
        <w:t>6. Η με αριθμό 631/8-3-2016 επίκαιρη ερώτηση του Βουλε</w:t>
      </w:r>
      <w:r>
        <w:rPr>
          <w:rFonts w:eastAsia="Times New Roman"/>
          <w:szCs w:val="24"/>
        </w:rPr>
        <w:t>υτή Β΄ Πειραιά των Ανεξαρτήτων Ελλήνων κ. Δημητρίου Καμμένου προς τον Υπουργό Οικονομικών</w:t>
      </w:r>
      <w:r>
        <w:rPr>
          <w:rFonts w:eastAsia="Times New Roman"/>
          <w:szCs w:val="24"/>
        </w:rPr>
        <w:t>,</w:t>
      </w:r>
      <w:r>
        <w:rPr>
          <w:rFonts w:eastAsia="Times New Roman"/>
          <w:szCs w:val="24"/>
        </w:rPr>
        <w:t xml:space="preserve"> σχετικά με τη μεταφορά των δημόσιων υπηρεσιών στο Καπνεργοστάσιο «</w:t>
      </w:r>
      <w:proofErr w:type="spellStart"/>
      <w:r>
        <w:rPr>
          <w:rFonts w:eastAsia="Times New Roman"/>
          <w:szCs w:val="24"/>
        </w:rPr>
        <w:t>Κεράνης</w:t>
      </w:r>
      <w:proofErr w:type="spellEnd"/>
      <w:r>
        <w:rPr>
          <w:rFonts w:eastAsia="Times New Roman"/>
          <w:szCs w:val="24"/>
        </w:rPr>
        <w:t>» στο Ρέντη. </w:t>
      </w:r>
    </w:p>
    <w:p w14:paraId="01118A63" w14:textId="77777777" w:rsidR="00F23D13" w:rsidRDefault="001E17E2">
      <w:pPr>
        <w:spacing w:line="600" w:lineRule="auto"/>
        <w:ind w:firstLine="720"/>
        <w:jc w:val="both"/>
        <w:rPr>
          <w:rFonts w:eastAsia="Times New Roman"/>
          <w:szCs w:val="24"/>
        </w:rPr>
      </w:pPr>
      <w:r>
        <w:rPr>
          <w:rFonts w:eastAsia="Times New Roman" w:cs="Times New Roman"/>
          <w:bCs/>
          <w:szCs w:val="24"/>
        </w:rPr>
        <w:lastRenderedPageBreak/>
        <w:t xml:space="preserve">Β. </w:t>
      </w:r>
      <w:r>
        <w:rPr>
          <w:rFonts w:eastAsia="Times New Roman" w:cs="Times New Roman"/>
          <w:bCs/>
          <w:szCs w:val="24"/>
        </w:rPr>
        <w:t>ΕΠΙΚΑΙΡΕΣ ΕΡΩΤΗΣΕΙΣ</w:t>
      </w:r>
      <w:r>
        <w:rPr>
          <w:rFonts w:eastAsia="Times New Roman" w:cs="Times New Roman"/>
          <w:bCs/>
          <w:szCs w:val="24"/>
        </w:rPr>
        <w:t xml:space="preserve"> Δεύτερου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r>
        <w:rPr>
          <w:rFonts w:eastAsia="Times New Roman"/>
          <w:szCs w:val="24"/>
        </w:rPr>
        <w:t xml:space="preserve"> </w:t>
      </w:r>
    </w:p>
    <w:p w14:paraId="01118A64" w14:textId="77777777" w:rsidR="00F23D13" w:rsidRDefault="001E17E2">
      <w:pPr>
        <w:spacing w:line="600" w:lineRule="auto"/>
        <w:ind w:firstLine="720"/>
        <w:jc w:val="both"/>
        <w:rPr>
          <w:rFonts w:eastAsia="Times New Roman"/>
          <w:szCs w:val="24"/>
        </w:rPr>
      </w:pPr>
      <w:r>
        <w:rPr>
          <w:rFonts w:eastAsia="Times New Roman"/>
          <w:szCs w:val="24"/>
        </w:rPr>
        <w:t xml:space="preserve">1. Η με αριθμό 634/8-3-2016 επίκαιρη ερώτηση της Βουλευτού Καρδίτσας του Συνασπισμού Ριζοσπαστικής Αριστεράς κ. Χρυσούλας </w:t>
      </w:r>
      <w:proofErr w:type="spellStart"/>
      <w:r>
        <w:rPr>
          <w:rFonts w:eastAsia="Times New Roman"/>
          <w:szCs w:val="24"/>
        </w:rPr>
        <w:t>Κατσαβριά-</w:t>
      </w:r>
      <w:r>
        <w:rPr>
          <w:rFonts w:eastAsia="Times New Roman"/>
          <w:szCs w:val="24"/>
        </w:rPr>
        <w:t>Σιωροπούλου</w:t>
      </w:r>
      <w:proofErr w:type="spellEnd"/>
      <w:r>
        <w:rPr>
          <w:rFonts w:eastAsia="Times New Roman"/>
          <w:szCs w:val="24"/>
        </w:rPr>
        <w:t xml:space="preserve"> </w:t>
      </w:r>
      <w:r>
        <w:rPr>
          <w:rFonts w:eastAsia="Times New Roman"/>
          <w:szCs w:val="24"/>
        </w:rPr>
        <w:t xml:space="preserve">προς τον Υπουργό Εσωτερικών και Διοικητικής Ανασυγκρότησης, σχετικά με την επαναλειτουργία </w:t>
      </w:r>
      <w:r>
        <w:rPr>
          <w:rFonts w:eastAsia="Times New Roman"/>
          <w:szCs w:val="24"/>
        </w:rPr>
        <w:t xml:space="preserve">της Σχολής Αστυφυλάκων και την </w:t>
      </w:r>
      <w:r>
        <w:rPr>
          <w:rFonts w:eastAsia="Times New Roman"/>
          <w:szCs w:val="24"/>
        </w:rPr>
        <w:t xml:space="preserve">μεταστέγαση </w:t>
      </w:r>
      <w:r>
        <w:rPr>
          <w:rFonts w:eastAsia="Times New Roman"/>
          <w:szCs w:val="24"/>
        </w:rPr>
        <w:t>της Διεύθυνσης Αστυνομίας Καρδίτσας. </w:t>
      </w:r>
    </w:p>
    <w:p w14:paraId="01118A65" w14:textId="77777777" w:rsidR="00F23D13" w:rsidRDefault="001E17E2">
      <w:pPr>
        <w:spacing w:line="600" w:lineRule="auto"/>
        <w:ind w:firstLine="720"/>
        <w:jc w:val="both"/>
        <w:rPr>
          <w:rFonts w:eastAsia="Times New Roman"/>
          <w:szCs w:val="24"/>
        </w:rPr>
      </w:pPr>
      <w:r>
        <w:rPr>
          <w:rFonts w:eastAsia="Times New Roman"/>
          <w:szCs w:val="24"/>
        </w:rPr>
        <w:t xml:space="preserve">2. Η με αριθμό 629/7-3-2016 επίκαιρη ερώτηση του Βουλευτή Έβρου της Νέας Δημοκρατίας κ. Αναστασίου </w:t>
      </w:r>
      <w:proofErr w:type="spellStart"/>
      <w:r>
        <w:rPr>
          <w:rFonts w:eastAsia="Times New Roman"/>
          <w:szCs w:val="24"/>
        </w:rPr>
        <w:t>Δημοσχάκη</w:t>
      </w:r>
      <w:proofErr w:type="spellEnd"/>
      <w:r>
        <w:rPr>
          <w:rFonts w:eastAsia="Times New Roman"/>
          <w:szCs w:val="24"/>
        </w:rPr>
        <w:t xml:space="preserve"> </w:t>
      </w:r>
      <w:r>
        <w:rPr>
          <w:rFonts w:eastAsia="Times New Roman"/>
          <w:szCs w:val="24"/>
        </w:rPr>
        <w:lastRenderedPageBreak/>
        <w:t>προς τον Υπουργό Υποδομών, Μεταφορών και Δικτύων, σχετικά με την α</w:t>
      </w:r>
      <w:r>
        <w:rPr>
          <w:rFonts w:eastAsia="Times New Roman"/>
          <w:szCs w:val="24"/>
        </w:rPr>
        <w:t>ποπεράτωση του Ελληνικού Σχολείου του Μονάχου.</w:t>
      </w:r>
    </w:p>
    <w:p w14:paraId="01118A66" w14:textId="77777777" w:rsidR="00F23D13" w:rsidRDefault="001E17E2">
      <w:pPr>
        <w:spacing w:line="600" w:lineRule="auto"/>
        <w:ind w:firstLine="720"/>
        <w:jc w:val="both"/>
        <w:rPr>
          <w:rFonts w:eastAsia="Times New Roman"/>
          <w:szCs w:val="24"/>
        </w:rPr>
      </w:pPr>
      <w:r>
        <w:rPr>
          <w:rFonts w:eastAsia="Times New Roman"/>
          <w:szCs w:val="24"/>
        </w:rPr>
        <w:t xml:space="preserve">3. Η με αριθμό 632/8-3-2016 επίκαιρη ερώτηση του Βουλευτή Β΄ Αθηνών των Ανεξαρτήτων Ελλήνων κ. Αθανασίου </w:t>
      </w:r>
      <w:proofErr w:type="spellStart"/>
      <w:r>
        <w:rPr>
          <w:rFonts w:eastAsia="Times New Roman"/>
          <w:szCs w:val="24"/>
        </w:rPr>
        <w:t>Παπαχριστόπουλου</w:t>
      </w:r>
      <w:proofErr w:type="spellEnd"/>
      <w:r>
        <w:rPr>
          <w:rFonts w:eastAsia="Times New Roman"/>
          <w:szCs w:val="24"/>
        </w:rPr>
        <w:t xml:space="preserve"> προς τον Υπουργό Επικρατείας, σχετικά με τη λήψη μέτρων για την αμερόληπτη διεξαγωγή τω</w:t>
      </w:r>
      <w:r>
        <w:rPr>
          <w:rFonts w:eastAsia="Times New Roman"/>
          <w:szCs w:val="24"/>
        </w:rPr>
        <w:t>ν δημοσκοπήσεων. </w:t>
      </w:r>
    </w:p>
    <w:p w14:paraId="01118A67" w14:textId="77777777" w:rsidR="00F23D13" w:rsidRDefault="001E17E2">
      <w:pPr>
        <w:spacing w:line="600" w:lineRule="auto"/>
        <w:ind w:firstLine="720"/>
        <w:jc w:val="both"/>
        <w:rPr>
          <w:rFonts w:eastAsia="Times New Roman"/>
          <w:szCs w:val="24"/>
        </w:rPr>
      </w:pPr>
      <w:r>
        <w:rPr>
          <w:rFonts w:eastAsia="Times New Roman"/>
          <w:szCs w:val="24"/>
        </w:rPr>
        <w:t xml:space="preserve">4. Η με αριθμό 630/8-3-2016 επίκαιρη ερώτηση του Ανεξάρτητου Βουλευτή Αχαΐας κ. </w:t>
      </w:r>
      <w:r>
        <w:rPr>
          <w:rFonts w:eastAsia="Times New Roman" w:cs="Times New Roman"/>
          <w:bCs/>
          <w:szCs w:val="24"/>
        </w:rPr>
        <w:t>Νικολάου Νικολόπουλου</w:t>
      </w:r>
      <w:r>
        <w:rPr>
          <w:rFonts w:eastAsia="Times New Roman"/>
          <w:szCs w:val="24"/>
        </w:rPr>
        <w:t xml:space="preserve"> προς </w:t>
      </w:r>
      <w:r>
        <w:rPr>
          <w:rFonts w:eastAsia="Times New Roman"/>
          <w:szCs w:val="24"/>
        </w:rPr>
        <w:lastRenderedPageBreak/>
        <w:t xml:space="preserve">τον Υπουργό </w:t>
      </w:r>
      <w:r>
        <w:rPr>
          <w:rFonts w:eastAsia="Times New Roman" w:cs="Times New Roman"/>
          <w:bCs/>
          <w:szCs w:val="24"/>
        </w:rPr>
        <w:t>Οικονομικών,</w:t>
      </w:r>
      <w:r>
        <w:rPr>
          <w:rFonts w:eastAsia="Times New Roman" w:cs="Times New Roman"/>
          <w:szCs w:val="24"/>
        </w:rPr>
        <w:t xml:space="preserve"> </w:t>
      </w:r>
      <w:r>
        <w:rPr>
          <w:rFonts w:eastAsia="Times New Roman"/>
          <w:szCs w:val="24"/>
        </w:rPr>
        <w:t>σχετικά με το ύψος των καθυστερούμενων δανείων που έχουν χορηγηθεί στην εταιρεία «Πήγασος».</w:t>
      </w:r>
    </w:p>
    <w:p w14:paraId="01118A68" w14:textId="77777777" w:rsidR="00F23D13" w:rsidRDefault="001E17E2">
      <w:pPr>
        <w:spacing w:line="600" w:lineRule="auto"/>
        <w:ind w:firstLine="720"/>
        <w:jc w:val="both"/>
        <w:rPr>
          <w:rFonts w:eastAsia="Times New Roman"/>
          <w:szCs w:val="24"/>
        </w:rPr>
      </w:pPr>
      <w:r>
        <w:rPr>
          <w:rFonts w:eastAsia="Times New Roman"/>
          <w:szCs w:val="24"/>
        </w:rPr>
        <w:t>5. Η με αριθμό</w:t>
      </w:r>
      <w:r>
        <w:rPr>
          <w:rFonts w:eastAsia="Times New Roman"/>
          <w:szCs w:val="24"/>
        </w:rPr>
        <w:t xml:space="preserve"> 602/1-3-2016 επίκαιρη ερώτηση του ΣΤ΄ Αντιπροέδρου της Βουλής και Βουλευτή Δωδεκανήσου της Δημοκρατικής Συμπαράταξης ΠΑΣΟΚ-ΔΗΜΑΡ κ.</w:t>
      </w:r>
      <w:r>
        <w:rPr>
          <w:rFonts w:eastAsia="Times New Roman" w:cs="Times New Roman"/>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w:t>
      </w:r>
      <w:r>
        <w:rPr>
          <w:rFonts w:eastAsia="Times New Roman"/>
          <w:szCs w:val="24"/>
        </w:rPr>
        <w:t>προς τον Υπουργό</w:t>
      </w:r>
      <w:r>
        <w:rPr>
          <w:rFonts w:eastAsia="Times New Roman" w:cs="Times New Roman"/>
          <w:szCs w:val="24"/>
        </w:rPr>
        <w:t xml:space="preserve"> </w:t>
      </w:r>
      <w:r>
        <w:rPr>
          <w:rFonts w:eastAsia="Times New Roman" w:cs="Times New Roman"/>
          <w:bCs/>
          <w:szCs w:val="24"/>
        </w:rPr>
        <w:t>Εθνικής Άμυνας,</w:t>
      </w:r>
      <w:r>
        <w:rPr>
          <w:rFonts w:eastAsia="Times New Roman" w:cs="Times New Roman"/>
          <w:szCs w:val="24"/>
        </w:rPr>
        <w:t xml:space="preserve"> </w:t>
      </w:r>
      <w:r>
        <w:rPr>
          <w:rFonts w:eastAsia="Times New Roman"/>
          <w:szCs w:val="24"/>
        </w:rPr>
        <w:t>σχετικά με την αθρόα αποβίβαση προσφύγων-μη νόμιμων μεταναστών στο Κ</w:t>
      </w:r>
      <w:r>
        <w:rPr>
          <w:rFonts w:eastAsia="Times New Roman"/>
          <w:szCs w:val="24"/>
        </w:rPr>
        <w:t>αστελόριζο.</w:t>
      </w:r>
    </w:p>
    <w:p w14:paraId="01118A69" w14:textId="77777777" w:rsidR="00F23D13" w:rsidRDefault="001E17E2">
      <w:pPr>
        <w:spacing w:line="600" w:lineRule="auto"/>
        <w:ind w:firstLine="720"/>
        <w:jc w:val="both"/>
        <w:rPr>
          <w:rFonts w:eastAsia="Times New Roman"/>
          <w:szCs w:val="24"/>
        </w:rPr>
      </w:pPr>
      <w:r>
        <w:rPr>
          <w:rFonts w:eastAsia="Times New Roman"/>
          <w:szCs w:val="24"/>
        </w:rPr>
        <w:lastRenderedPageBreak/>
        <w:t>6. Η με αριθμό 599/1-3-2016 επίκαιρη ερώτηση της Βουλευτού Αττικής της Δημοκρατικής Συμπαράταξης ΠΑΣΟΚ-ΔΗΜΑΡ κ.</w:t>
      </w:r>
      <w:r>
        <w:rPr>
          <w:rFonts w:eastAsia="Times New Roman" w:cs="Times New Roman"/>
          <w:szCs w:val="24"/>
        </w:rPr>
        <w:t xml:space="preserve"> </w:t>
      </w:r>
      <w:r>
        <w:rPr>
          <w:rFonts w:eastAsia="Times New Roman" w:cs="Times New Roman"/>
          <w:bCs/>
          <w:szCs w:val="24"/>
        </w:rPr>
        <w:t xml:space="preserve">Παρασκευής </w:t>
      </w:r>
      <w:proofErr w:type="spellStart"/>
      <w:r>
        <w:rPr>
          <w:rFonts w:eastAsia="Times New Roman" w:cs="Times New Roman"/>
          <w:bCs/>
          <w:szCs w:val="24"/>
        </w:rPr>
        <w:t>Χριστοφιλοπούλου</w:t>
      </w:r>
      <w:proofErr w:type="spellEnd"/>
      <w:r>
        <w:rPr>
          <w:rFonts w:eastAsia="Times New Roman"/>
          <w:szCs w:val="24"/>
        </w:rPr>
        <w:t xml:space="preserve"> προς τον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szCs w:val="24"/>
        </w:rPr>
        <w:t>σχετικά με τις απολύσεις στα</w:t>
      </w:r>
      <w:r>
        <w:rPr>
          <w:rFonts w:eastAsia="Times New Roman"/>
          <w:szCs w:val="24"/>
        </w:rPr>
        <w:t xml:space="preserve"> Ελληνικά Αμυντικά Συστήματα (ΕΑΣ).</w:t>
      </w:r>
    </w:p>
    <w:p w14:paraId="01118A6A" w14:textId="77777777" w:rsidR="00F23D13" w:rsidRDefault="001E17E2">
      <w:pPr>
        <w:spacing w:line="600" w:lineRule="auto"/>
        <w:ind w:firstLine="720"/>
        <w:jc w:val="both"/>
        <w:rPr>
          <w:rFonts w:eastAsia="Times New Roman"/>
          <w:szCs w:val="24"/>
        </w:rPr>
      </w:pPr>
      <w:r>
        <w:rPr>
          <w:rFonts w:eastAsia="Times New Roman"/>
          <w:szCs w:val="24"/>
        </w:rPr>
        <w:t xml:space="preserve">7. Η με αριθμό 609/1-3-2016 επίκαιρη ερώτηση του Βουλευτή Α΄ Θεσσαλονίκης του Κομμουνιστικού Κόμματος </w:t>
      </w:r>
      <w:r>
        <w:rPr>
          <w:rFonts w:eastAsia="Times New Roman"/>
          <w:szCs w:val="24"/>
        </w:rPr>
        <w:t xml:space="preserve">Ελλάδας </w:t>
      </w:r>
      <w:r>
        <w:rPr>
          <w:rFonts w:eastAsia="Times New Roman"/>
          <w:szCs w:val="24"/>
        </w:rPr>
        <w:t>κ. Ιωάννη Δελή προς τον Υπουργό Εργασίας, Κοινωνικής Ασφάλισης και Κοινωνικής Αλληλεγγύης, σχετικά με την από</w:t>
      </w:r>
      <w:r>
        <w:rPr>
          <w:rFonts w:eastAsia="Times New Roman"/>
          <w:szCs w:val="24"/>
        </w:rPr>
        <w:lastRenderedPageBreak/>
        <w:t>λ</w:t>
      </w:r>
      <w:r>
        <w:rPr>
          <w:rFonts w:eastAsia="Times New Roman"/>
          <w:szCs w:val="24"/>
        </w:rPr>
        <w:t>υση συνδικαλίστριας, εργαζόμενης της αλυσίδας καταστημάτων – επιχείρησης καφέ, «MIKEL COFFEE COMPANY» στη Δράμα.</w:t>
      </w:r>
    </w:p>
    <w:p w14:paraId="01118A6B" w14:textId="77777777" w:rsidR="00F23D13" w:rsidRDefault="001E17E2">
      <w:pPr>
        <w:spacing w:line="600" w:lineRule="auto"/>
        <w:ind w:firstLine="720"/>
        <w:jc w:val="both"/>
        <w:rPr>
          <w:rFonts w:eastAsia="Times New Roman"/>
          <w:szCs w:val="24"/>
        </w:rPr>
      </w:pPr>
      <w:r>
        <w:rPr>
          <w:rFonts w:eastAsia="Times New Roman"/>
          <w:szCs w:val="24"/>
        </w:rPr>
        <w:t xml:space="preserve">8. Η με αριθμό 578/23-2-2016 επίκαιρη ερώτηση του Βουλευτή Β΄ Θεσσαλονίκης του Κομμουνιστικού Κόμματος </w:t>
      </w:r>
      <w:r>
        <w:rPr>
          <w:rFonts w:eastAsia="Times New Roman"/>
          <w:szCs w:val="24"/>
        </w:rPr>
        <w:t xml:space="preserve">Ελλάδας </w:t>
      </w:r>
      <w:r>
        <w:rPr>
          <w:rFonts w:eastAsia="Times New Roman"/>
          <w:szCs w:val="24"/>
        </w:rPr>
        <w:t>κ.</w:t>
      </w:r>
      <w:r>
        <w:rPr>
          <w:rFonts w:eastAsia="Times New Roman" w:cs="Times New Roman"/>
          <w:szCs w:val="24"/>
        </w:rPr>
        <w:t xml:space="preserve"> Αθανασίου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szCs w:val="24"/>
        </w:rPr>
        <w:t xml:space="preserve"> </w:t>
      </w:r>
      <w:r>
        <w:rPr>
          <w:rFonts w:eastAsia="Times New Roman"/>
          <w:szCs w:val="24"/>
        </w:rPr>
        <w:t>προς</w:t>
      </w:r>
      <w:r>
        <w:rPr>
          <w:rFonts w:eastAsia="Times New Roman"/>
          <w:szCs w:val="24"/>
        </w:rPr>
        <w:t xml:space="preserve"> τον Υπουργό</w:t>
      </w:r>
      <w:r>
        <w:rPr>
          <w:rFonts w:eastAsia="Times New Roman" w:cs="Times New Roman"/>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szCs w:val="24"/>
        </w:rPr>
        <w:t xml:space="preserve">, σχετικά με την απόλυση εργαζόμενου στο εργοστάσιο της «Κ.Ε. ΚΑΛΑΜΑΡΑΚΗΣ – ΚΑΛΑΣ ΑΕ - ΑΝΩΝΥΜΗ ΒΙΟΜΗΧΑΝΙΚΗ ΚΑΙ ΕΜΠΟΡΙΚΗ ΕΤΑΙΡΕΙΑ ΑΛΑΤΟΣ» στη Βιομηχανική Περιοχή της </w:t>
      </w:r>
      <w:proofErr w:type="spellStart"/>
      <w:r>
        <w:rPr>
          <w:rFonts w:eastAsia="Times New Roman"/>
          <w:szCs w:val="24"/>
        </w:rPr>
        <w:t>Σίνδου</w:t>
      </w:r>
      <w:proofErr w:type="spellEnd"/>
      <w:r>
        <w:rPr>
          <w:rFonts w:eastAsia="Times New Roman"/>
          <w:szCs w:val="24"/>
        </w:rPr>
        <w:t>, στην Περιφερε</w:t>
      </w:r>
      <w:r>
        <w:rPr>
          <w:rFonts w:eastAsia="Times New Roman"/>
          <w:szCs w:val="24"/>
        </w:rPr>
        <w:t>ιακή Ενότητα Θεσσαλονίκης.</w:t>
      </w:r>
    </w:p>
    <w:p w14:paraId="01118A6C" w14:textId="77777777" w:rsidR="00F23D13" w:rsidRDefault="001E17E2">
      <w:pPr>
        <w:spacing w:line="600" w:lineRule="auto"/>
        <w:ind w:firstLine="720"/>
        <w:jc w:val="both"/>
        <w:rPr>
          <w:rFonts w:eastAsia="Times New Roman"/>
          <w:szCs w:val="24"/>
        </w:rPr>
      </w:pPr>
      <w:r>
        <w:rPr>
          <w:rFonts w:eastAsia="Times New Roman" w:cs="Times New Roman"/>
          <w:bCs/>
          <w:szCs w:val="24"/>
        </w:rPr>
        <w:lastRenderedPageBreak/>
        <w:t xml:space="preserve">Β. </w:t>
      </w:r>
      <w:r>
        <w:rPr>
          <w:rFonts w:eastAsia="Times New Roman" w:cs="Times New Roman"/>
          <w:bCs/>
          <w:szCs w:val="24"/>
        </w:rPr>
        <w:t>ΑΝΑΦΟΡΕΣ-ΕΡΩΤΗΣΕΙΣ</w:t>
      </w:r>
      <w:r>
        <w:rPr>
          <w:rFonts w:eastAsia="Times New Roman" w:cs="Times New Roman"/>
          <w:bCs/>
          <w:szCs w:val="24"/>
        </w:rPr>
        <w:t xml:space="preserve"> (Άρθρο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01118A6D" w14:textId="77777777" w:rsidR="00F23D13" w:rsidRDefault="001E17E2">
      <w:pPr>
        <w:spacing w:line="600" w:lineRule="auto"/>
        <w:ind w:firstLine="720"/>
        <w:jc w:val="both"/>
        <w:rPr>
          <w:rFonts w:eastAsia="Times New Roman"/>
          <w:szCs w:val="24"/>
        </w:rPr>
      </w:pPr>
      <w:r>
        <w:rPr>
          <w:rFonts w:eastAsia="Times New Roman"/>
          <w:szCs w:val="24"/>
        </w:rPr>
        <w:t xml:space="preserve">1. Η με αριθμό 305/15-10-2015 ερώτηση του Ανεξάρτητου Βουλευτή Αχαΐας κ. </w:t>
      </w:r>
      <w:r>
        <w:rPr>
          <w:rFonts w:eastAsia="Times New Roman" w:cs="Times New Roman"/>
          <w:bCs/>
          <w:szCs w:val="24"/>
        </w:rPr>
        <w:t>Νικολάου Νικολόπουλου</w:t>
      </w:r>
      <w:r>
        <w:rPr>
          <w:rFonts w:eastAsia="Times New Roman"/>
          <w:szCs w:val="24"/>
        </w:rPr>
        <w:t xml:space="preserve"> προς τον Υπουργό </w:t>
      </w:r>
      <w:r>
        <w:rPr>
          <w:rFonts w:eastAsia="Times New Roman" w:cs="Times New Roman"/>
          <w:bCs/>
          <w:szCs w:val="24"/>
        </w:rPr>
        <w:t>Εργασίας, Κοινωνικής Ασφάλισης και Κοινωνική</w:t>
      </w:r>
      <w:r>
        <w:rPr>
          <w:rFonts w:eastAsia="Times New Roman" w:cs="Times New Roman"/>
          <w:bCs/>
          <w:szCs w:val="24"/>
        </w:rPr>
        <w:t>ς Αλληλεγγύης</w:t>
      </w:r>
      <w:r>
        <w:rPr>
          <w:rFonts w:eastAsia="Times New Roman"/>
          <w:szCs w:val="24"/>
        </w:rPr>
        <w:t xml:space="preserve">, σχετικά με την ανάγκη για λήψη νομοθετικής πρωτοβουλίας της Κυβέρνησης για τα συνταξιοδοτικά και </w:t>
      </w:r>
      <w:proofErr w:type="spellStart"/>
      <w:r>
        <w:rPr>
          <w:rFonts w:eastAsia="Times New Roman"/>
          <w:szCs w:val="24"/>
        </w:rPr>
        <w:t>προνοιακά</w:t>
      </w:r>
      <w:proofErr w:type="spellEnd"/>
      <w:r>
        <w:rPr>
          <w:rFonts w:eastAsia="Times New Roman"/>
          <w:szCs w:val="24"/>
        </w:rPr>
        <w:t xml:space="preserve"> θέματα των </w:t>
      </w:r>
      <w:r>
        <w:rPr>
          <w:rFonts w:eastAsia="Times New Roman"/>
          <w:szCs w:val="24"/>
        </w:rPr>
        <w:t>ΑΜΕΑ</w:t>
      </w:r>
      <w:r>
        <w:rPr>
          <w:rFonts w:eastAsia="Times New Roman"/>
          <w:szCs w:val="24"/>
        </w:rPr>
        <w:t>.</w:t>
      </w:r>
    </w:p>
    <w:p w14:paraId="01118A6E" w14:textId="77777777" w:rsidR="00F23D13" w:rsidRDefault="001E17E2">
      <w:pPr>
        <w:spacing w:line="600" w:lineRule="auto"/>
        <w:ind w:firstLine="720"/>
        <w:jc w:val="both"/>
        <w:rPr>
          <w:rFonts w:eastAsia="Times New Roman"/>
          <w:szCs w:val="24"/>
        </w:rPr>
      </w:pPr>
      <w:r>
        <w:rPr>
          <w:rFonts w:eastAsia="Times New Roman"/>
          <w:szCs w:val="24"/>
        </w:rPr>
        <w:t xml:space="preserve">Πριν εισέλθουμε στη συζήτηση των επικαίρων ερωτήσεων, οφείλω να εκφράσω και από αυτό το Βήμα, για άλλη μία </w:t>
      </w:r>
      <w:r>
        <w:rPr>
          <w:rFonts w:eastAsia="Times New Roman"/>
          <w:szCs w:val="24"/>
        </w:rPr>
        <w:lastRenderedPageBreak/>
        <w:t xml:space="preserve">φορά, την </w:t>
      </w:r>
      <w:r>
        <w:rPr>
          <w:rFonts w:eastAsia="Times New Roman"/>
          <w:szCs w:val="24"/>
        </w:rPr>
        <w:t xml:space="preserve">έντονη δυσαρέσκεια και του Προεδρείου και προσωπικά, αλλά νομίζω εκφράζοντας και το σύνολο του Σώματος των Βουλευτών, για το ότι ακόμη και σήμερα, από τις είκοσι </w:t>
      </w:r>
      <w:r>
        <w:rPr>
          <w:rFonts w:eastAsia="Times New Roman" w:cs="Times New Roman"/>
          <w:szCs w:val="24"/>
        </w:rPr>
        <w:t>επίκαιρες</w:t>
      </w:r>
      <w:r>
        <w:rPr>
          <w:rFonts w:eastAsia="Times New Roman"/>
          <w:szCs w:val="24"/>
        </w:rPr>
        <w:t xml:space="preserve"> ερωτήσεις που θα έπρεπε να συζητηθούν, συζητούνται μόνο οκτώ. Το ίδιο έγινε και την </w:t>
      </w:r>
      <w:r>
        <w:rPr>
          <w:rFonts w:eastAsia="Times New Roman"/>
          <w:szCs w:val="24"/>
        </w:rPr>
        <w:t xml:space="preserve">προηγούμενη εβδομάδα. Τα ποσοστά κυμαίνονται περίπου σε </w:t>
      </w:r>
      <w:r>
        <w:rPr>
          <w:rFonts w:eastAsia="Times New Roman"/>
          <w:szCs w:val="24"/>
        </w:rPr>
        <w:t xml:space="preserve">αυτό </w:t>
      </w:r>
      <w:r>
        <w:rPr>
          <w:rFonts w:eastAsia="Times New Roman"/>
          <w:szCs w:val="24"/>
        </w:rPr>
        <w:t>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w:t>
      </w:r>
    </w:p>
    <w:p w14:paraId="01118A6F" w14:textId="77777777" w:rsidR="00F23D13" w:rsidRDefault="001E17E2">
      <w:pPr>
        <w:spacing w:line="600" w:lineRule="auto"/>
        <w:ind w:firstLine="720"/>
        <w:jc w:val="both"/>
        <w:rPr>
          <w:rFonts w:eastAsia="Times New Roman"/>
          <w:szCs w:val="24"/>
        </w:rPr>
      </w:pPr>
      <w:r>
        <w:rPr>
          <w:rFonts w:eastAsia="Times New Roman"/>
          <w:szCs w:val="24"/>
        </w:rPr>
        <w:t>Οφείλω να πω ότι και την προηγούμενη εβδομάδα στη Διάσκεψη των Προέδρων συζητήθηκε το θέμα και έγιναν οι αντίστοιχες παρεμβάσεις προς την Κυβέρνηση, για ακόμη μια φορά, και ευελπιστο</w:t>
      </w:r>
      <w:r>
        <w:rPr>
          <w:rFonts w:eastAsia="Times New Roman"/>
          <w:szCs w:val="24"/>
        </w:rPr>
        <w:t>ύμε ότι στο άμεσο μέλλον η Κυβέρνηση ή οι Υπουργοί, αν θέλετε, θα ανταποκρίνονται στις επίκαιρες ε</w:t>
      </w:r>
      <w:r>
        <w:rPr>
          <w:rFonts w:eastAsia="Times New Roman"/>
          <w:szCs w:val="24"/>
        </w:rPr>
        <w:lastRenderedPageBreak/>
        <w:t>ρωτήσεις των Βουλευτών, οι οποίες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οφείλω να πω ότι σε αρκετές από αυτές έχουν σημειωθεί καθυστερήσεις δύο και τριών μηνών.</w:t>
      </w:r>
    </w:p>
    <w:p w14:paraId="01118A70" w14:textId="77777777" w:rsidR="00F23D13" w:rsidRDefault="001E17E2">
      <w:pPr>
        <w:spacing w:line="600" w:lineRule="auto"/>
        <w:ind w:firstLine="720"/>
        <w:jc w:val="both"/>
        <w:rPr>
          <w:rFonts w:eastAsia="Times New Roman"/>
          <w:szCs w:val="24"/>
        </w:rPr>
      </w:pPr>
      <w:r>
        <w:rPr>
          <w:rFonts w:eastAsia="Times New Roman"/>
          <w:b/>
          <w:szCs w:val="24"/>
        </w:rPr>
        <w:t>ΜΑΥΡΟΥΔΗΣ ΒΟΡΙΔ</w:t>
      </w:r>
      <w:r>
        <w:rPr>
          <w:rFonts w:eastAsia="Times New Roman"/>
          <w:b/>
          <w:szCs w:val="24"/>
        </w:rPr>
        <w:t>ΗΣ:</w:t>
      </w:r>
      <w:r>
        <w:rPr>
          <w:rFonts w:eastAsia="Times New Roman"/>
          <w:szCs w:val="24"/>
        </w:rPr>
        <w:t xml:space="preserve"> Κύριε Πρόεδρε, να επισημάνετε στην Κυβέρνηση ότι δεν είναι προαιρετικό. Δεν έχουν δικαίωμα να μην έρχονται.</w:t>
      </w:r>
    </w:p>
    <w:p w14:paraId="01118A71" w14:textId="77777777" w:rsidR="00F23D13" w:rsidRDefault="001E17E2">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Κύριε Πρόεδρε, μπορώ να έχω τον λόγο επί της διαδικασίας; </w:t>
      </w:r>
    </w:p>
    <w:p w14:paraId="01118A72" w14:textId="77777777" w:rsidR="00F23D13" w:rsidRDefault="001E17E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Όχι, δεν υπάρχει θέμα επί της </w:t>
      </w:r>
      <w:r>
        <w:rPr>
          <w:rFonts w:eastAsia="Times New Roman"/>
          <w:szCs w:val="24"/>
        </w:rPr>
        <w:t>διαδικασίας.</w:t>
      </w:r>
    </w:p>
    <w:p w14:paraId="01118A73" w14:textId="77777777" w:rsidR="00F23D13" w:rsidRDefault="001E17E2">
      <w:pPr>
        <w:spacing w:line="600" w:lineRule="auto"/>
        <w:ind w:firstLine="720"/>
        <w:jc w:val="both"/>
        <w:rPr>
          <w:rFonts w:eastAsia="Times New Roman"/>
          <w:szCs w:val="24"/>
        </w:rPr>
      </w:pPr>
      <w:r>
        <w:rPr>
          <w:rFonts w:eastAsia="Times New Roman"/>
          <w:b/>
          <w:szCs w:val="24"/>
        </w:rPr>
        <w:lastRenderedPageBreak/>
        <w:t xml:space="preserve">ΗΛΙΑΣ ΠΑΝΑΓΙΩΤΑΡΟΣ: </w:t>
      </w:r>
      <w:r>
        <w:rPr>
          <w:rFonts w:eastAsia="Times New Roman"/>
          <w:szCs w:val="24"/>
        </w:rPr>
        <w:t xml:space="preserve">Μπορώ να έχω τον λόγο; Θα είμαι σύντομος. </w:t>
      </w:r>
    </w:p>
    <w:p w14:paraId="01118A74" w14:textId="77777777" w:rsidR="00F23D13" w:rsidRDefault="001E17E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Όχι, δεν σας δίνω τον λόγο. Θα μπούμε στη συζήτηση των επίκαιρων ερωτήσεων. Για τις όποιες αντιρρήσεις υπάρχουν, όταν εν προκειμένω ανακοινωθεί η </w:t>
      </w:r>
      <w:r>
        <w:rPr>
          <w:rFonts w:eastAsia="Times New Roman"/>
          <w:szCs w:val="24"/>
        </w:rPr>
        <w:t xml:space="preserve">δική σας επίκαιρη ερώτηση που δεν θα συζητηθεί, τότε, αν θέλετε να σας δώσω τον λόγο, ζητήστε τον.   </w:t>
      </w:r>
    </w:p>
    <w:p w14:paraId="01118A75" w14:textId="77777777" w:rsidR="00F23D13" w:rsidRDefault="001E17E2">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Επειδή θα είμαστε στο Υπουργείο σε έναν εθνικό διάλογο, γι’ αυτό ζητώ τον λόγο. </w:t>
      </w:r>
    </w:p>
    <w:p w14:paraId="01118A76" w14:textId="77777777" w:rsidR="00F23D13" w:rsidRDefault="001E17E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Εγώ </w:t>
      </w:r>
      <w:r>
        <w:rPr>
          <w:rFonts w:eastAsia="Times New Roman"/>
          <w:szCs w:val="24"/>
        </w:rPr>
        <w:t xml:space="preserve">έκανα μία παρέμβαση στην αρχή καταχρώμενος τον </w:t>
      </w:r>
      <w:r>
        <w:rPr>
          <w:rFonts w:eastAsia="Times New Roman"/>
          <w:szCs w:val="24"/>
        </w:rPr>
        <w:lastRenderedPageBreak/>
        <w:t xml:space="preserve">χρόνο από τις επίκαιρες ερωτήσεις, για ακόμα μία φορά, για να εκφράσω τη δυσαρέσκειά μας, θεωρώντας ότι εκφράζω και το σύνολο του Σώματος.  </w:t>
      </w:r>
    </w:p>
    <w:p w14:paraId="01118A77" w14:textId="77777777" w:rsidR="00F23D13" w:rsidRDefault="001E17E2">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Κύριε Πρόεδρε, θα είχα τελειώσει. Είναι ένα συγκ</w:t>
      </w:r>
      <w:r>
        <w:rPr>
          <w:rFonts w:eastAsia="Times New Roman"/>
          <w:szCs w:val="24"/>
        </w:rPr>
        <w:t xml:space="preserve">εκριμένο ζήτημα. </w:t>
      </w:r>
    </w:p>
    <w:p w14:paraId="01118A78" w14:textId="77777777" w:rsidR="00F23D13" w:rsidRDefault="001E17E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Δεν θα κάνουμε διάλογο, θα προχωρήσουμε κατευθείαν γιατί και οι Υπουργοί θέλουν να φύγουν. Ζήτησαν προτεραιότητα κάποιοι από αυτούς για να ξεκινήσει η συζήτηση, να διεκπεραιωθεί και να φύγουν. Έχουν επείγ</w:t>
      </w:r>
      <w:r>
        <w:rPr>
          <w:rFonts w:eastAsia="Times New Roman"/>
          <w:szCs w:val="24"/>
        </w:rPr>
        <w:t xml:space="preserve">ουσες δουλειές.  </w:t>
      </w:r>
    </w:p>
    <w:p w14:paraId="01118A79" w14:textId="77777777" w:rsidR="00F23D13" w:rsidRDefault="001E17E2">
      <w:pPr>
        <w:spacing w:line="600" w:lineRule="auto"/>
        <w:ind w:firstLine="720"/>
        <w:jc w:val="both"/>
        <w:rPr>
          <w:rFonts w:eastAsia="Times New Roman"/>
          <w:szCs w:val="24"/>
        </w:rPr>
      </w:pPr>
      <w:r>
        <w:rPr>
          <w:rFonts w:eastAsia="Times New Roman"/>
          <w:b/>
          <w:szCs w:val="24"/>
        </w:rPr>
        <w:lastRenderedPageBreak/>
        <w:t xml:space="preserve">ΗΛΙΑΣ ΠΑΝΑΓΙΩΤΑΡΟΣ: </w:t>
      </w:r>
      <w:r>
        <w:rPr>
          <w:rFonts w:eastAsia="Times New Roman"/>
          <w:szCs w:val="24"/>
        </w:rPr>
        <w:t>Υπάρχει ερώτηση είκοσι τρεις φορές αναπάντητη. Το λέω γιατί εσείς είπατε για δυο-τρεις μήνες.</w:t>
      </w:r>
    </w:p>
    <w:p w14:paraId="01118A7A" w14:textId="77777777" w:rsidR="00F23D13" w:rsidRDefault="001E17E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Δεν θα κάνουμε διάλογο. Σας παρακαλώ πολύ, δεν προβλέπεται! </w:t>
      </w:r>
    </w:p>
    <w:p w14:paraId="01118A7B" w14:textId="77777777" w:rsidR="00F23D13" w:rsidRDefault="001E17E2">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Δεν είναι</w:t>
      </w:r>
      <w:r>
        <w:rPr>
          <w:rFonts w:eastAsia="Times New Roman"/>
          <w:szCs w:val="24"/>
        </w:rPr>
        <w:t xml:space="preserve"> μόνο ότι δεν απαντάνε στις επίκαιρες ερωτήσεις. Δεν απαντάνε ούτε στις γραπτές! </w:t>
      </w:r>
    </w:p>
    <w:p w14:paraId="01118A7C" w14:textId="77777777" w:rsidR="00F23D13" w:rsidRDefault="001E17E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Επαναλαμβάνω, όταν θα ανακοινωθεί το ότι δεν συζητείται η δική σας ερώτηση, πολύ ευχαρίστως να σας δώσω τον λόγο -αυτό έχει καθιερωθεί- για </w:t>
      </w:r>
      <w:r>
        <w:rPr>
          <w:rFonts w:eastAsia="Times New Roman"/>
          <w:szCs w:val="24"/>
        </w:rPr>
        <w:t xml:space="preserve">ένα λεπτό και να παρέμβετε. </w:t>
      </w:r>
    </w:p>
    <w:p w14:paraId="01118A7D" w14:textId="77777777" w:rsidR="00F23D13" w:rsidRDefault="001E17E2">
      <w:pPr>
        <w:spacing w:line="600" w:lineRule="auto"/>
        <w:ind w:firstLine="720"/>
        <w:jc w:val="both"/>
        <w:rPr>
          <w:rFonts w:eastAsia="Times New Roman"/>
          <w:szCs w:val="24"/>
        </w:rPr>
      </w:pPr>
      <w:r>
        <w:rPr>
          <w:rFonts w:eastAsia="Times New Roman"/>
          <w:b/>
          <w:szCs w:val="24"/>
        </w:rPr>
        <w:lastRenderedPageBreak/>
        <w:t xml:space="preserve">ΗΛΙΑΣ ΠΑΝΑΓΙΩΤΑΡΟΣ: </w:t>
      </w:r>
      <w:r>
        <w:rPr>
          <w:rFonts w:eastAsia="Times New Roman"/>
          <w:szCs w:val="24"/>
        </w:rPr>
        <w:t xml:space="preserve">Να περιμένω δύο ώρες γι’ αυτό, ενώ πρέπει να πάω στο Υπουργείο; Θα είχα τελειώσει τώρα. </w:t>
      </w:r>
    </w:p>
    <w:p w14:paraId="01118A7E" w14:textId="77777777" w:rsidR="00F23D13" w:rsidRDefault="001E17E2">
      <w:pPr>
        <w:spacing w:line="600" w:lineRule="auto"/>
        <w:ind w:firstLine="720"/>
        <w:jc w:val="both"/>
        <w:rPr>
          <w:rFonts w:eastAsia="Times New Roman"/>
          <w:color w:val="FF0000"/>
          <w:szCs w:val="24"/>
        </w:rPr>
      </w:pPr>
      <w:r w:rsidRPr="008866C6">
        <w:rPr>
          <w:rFonts w:eastAsia="Times New Roman"/>
          <w:color w:val="FF0000"/>
          <w:szCs w:val="24"/>
        </w:rPr>
        <w:t>ΑΛΛΑΓΗ ΣΕΛΙΔΑΣ ΛΟΓΩ ΑΛΛΑΓΗΣ ΘΕΜΑΤΟΣ</w:t>
      </w:r>
    </w:p>
    <w:p w14:paraId="01118A7F" w14:textId="77777777" w:rsidR="00F23D13" w:rsidRDefault="001E17E2">
      <w:pPr>
        <w:spacing w:after="0"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sidRPr="008866C6">
        <w:rPr>
          <w:rFonts w:eastAsia="Times New Roman"/>
          <w:bCs/>
          <w:szCs w:val="24"/>
        </w:rPr>
        <w:t>Κυρίες</w:t>
      </w:r>
      <w:r>
        <w:rPr>
          <w:rFonts w:eastAsia="Times New Roman"/>
          <w:bCs/>
          <w:szCs w:val="24"/>
        </w:rPr>
        <w:t xml:space="preserve"> και κύριοι συν</w:t>
      </w:r>
      <w:r>
        <w:rPr>
          <w:rFonts w:eastAsia="Times New Roman"/>
          <w:bCs/>
          <w:szCs w:val="24"/>
        </w:rPr>
        <w:t xml:space="preserve">άδελφοι, εισερχόμαστε στη συζήτηση των </w:t>
      </w:r>
    </w:p>
    <w:p w14:paraId="01118A80" w14:textId="77777777" w:rsidR="00F23D13" w:rsidRDefault="001E17E2">
      <w:pPr>
        <w:spacing w:after="0" w:line="600" w:lineRule="auto"/>
        <w:ind w:firstLine="720"/>
        <w:jc w:val="center"/>
        <w:rPr>
          <w:rFonts w:eastAsia="Times New Roman"/>
          <w:b/>
          <w:bCs/>
          <w:szCs w:val="24"/>
        </w:rPr>
      </w:pPr>
      <w:r w:rsidRPr="008866C6">
        <w:rPr>
          <w:rFonts w:eastAsia="Times New Roman"/>
          <w:b/>
          <w:bCs/>
          <w:szCs w:val="24"/>
        </w:rPr>
        <w:t>ΕΠΙΚΑΙΡΩΝ ΕΡΩΤΗΣΕΩΝ</w:t>
      </w:r>
    </w:p>
    <w:p w14:paraId="01118A81" w14:textId="77777777" w:rsidR="00F23D13" w:rsidRDefault="001E17E2">
      <w:pPr>
        <w:spacing w:after="0" w:line="600" w:lineRule="auto"/>
        <w:ind w:firstLine="720"/>
        <w:jc w:val="both"/>
        <w:rPr>
          <w:rFonts w:eastAsia="Times New Roman"/>
          <w:szCs w:val="24"/>
        </w:rPr>
      </w:pPr>
      <w:r>
        <w:rPr>
          <w:rFonts w:eastAsia="Times New Roman"/>
          <w:bCs/>
          <w:szCs w:val="24"/>
        </w:rPr>
        <w:t>Αρχίζουμε με τ</w:t>
      </w:r>
      <w:r>
        <w:rPr>
          <w:rFonts w:eastAsia="Times New Roman"/>
          <w:bCs/>
          <w:szCs w:val="24"/>
        </w:rPr>
        <w:t>η</w:t>
      </w:r>
      <w:r>
        <w:rPr>
          <w:rFonts w:eastAsia="Times New Roman"/>
          <w:bCs/>
          <w:szCs w:val="24"/>
        </w:rPr>
        <w:t>ν</w:t>
      </w:r>
      <w:r>
        <w:rPr>
          <w:rFonts w:eastAsia="Times New Roman"/>
          <w:bCs/>
          <w:szCs w:val="24"/>
        </w:rPr>
        <w:t xml:space="preserve"> τέταρτη </w:t>
      </w:r>
      <w:r>
        <w:rPr>
          <w:rFonts w:eastAsia="Times New Roman"/>
          <w:szCs w:val="24"/>
        </w:rPr>
        <w:t xml:space="preserve">με αριθμό 612/1-3-2016 επίκαιρη ερώτηση δεύτερου κύκλου της Βουλευτού Αττικής της Δημοκρατικής Συμπαράταξης ΠΑΣΟΚ-ΔΗΜΑΡ κ. </w:t>
      </w:r>
      <w:r>
        <w:rPr>
          <w:rFonts w:eastAsia="Times New Roman"/>
          <w:bCs/>
          <w:szCs w:val="24"/>
        </w:rPr>
        <w:t xml:space="preserve">Παρασκευής </w:t>
      </w:r>
      <w:proofErr w:type="spellStart"/>
      <w:r>
        <w:rPr>
          <w:rFonts w:eastAsia="Times New Roman"/>
          <w:bCs/>
          <w:szCs w:val="24"/>
        </w:rPr>
        <w:t>Χριστοφιλοπούλου</w:t>
      </w:r>
      <w:proofErr w:type="spellEnd"/>
      <w:r>
        <w:rPr>
          <w:rFonts w:eastAsia="Times New Roman"/>
          <w:szCs w:val="24"/>
        </w:rPr>
        <w:t xml:space="preserve"> προς τον Υπουργό </w:t>
      </w:r>
      <w:r>
        <w:rPr>
          <w:rFonts w:eastAsia="Times New Roman"/>
          <w:bCs/>
          <w:szCs w:val="24"/>
        </w:rPr>
        <w:t>Εργ</w:t>
      </w:r>
      <w:r>
        <w:rPr>
          <w:rFonts w:eastAsia="Times New Roman"/>
          <w:bCs/>
          <w:szCs w:val="24"/>
        </w:rPr>
        <w:t xml:space="preserve">ασίας, Κοινωνικής </w:t>
      </w:r>
      <w:r>
        <w:rPr>
          <w:rFonts w:eastAsia="Times New Roman"/>
          <w:bCs/>
          <w:szCs w:val="24"/>
        </w:rPr>
        <w:lastRenderedPageBreak/>
        <w:t>Ασφάλισης και Κοινωνικής Αλληλεγγύης,</w:t>
      </w:r>
      <w:r>
        <w:rPr>
          <w:rFonts w:eastAsia="Times New Roman"/>
          <w:szCs w:val="24"/>
        </w:rPr>
        <w:t xml:space="preserve"> σχετικά με τις αναλογιστικές μελέτες για τις εφάπαξ παροχές.</w:t>
      </w:r>
    </w:p>
    <w:p w14:paraId="01118A82" w14:textId="77777777" w:rsidR="00F23D13" w:rsidRDefault="001E17E2">
      <w:pPr>
        <w:spacing w:after="0" w:line="600" w:lineRule="auto"/>
        <w:ind w:firstLine="720"/>
        <w:jc w:val="both"/>
        <w:rPr>
          <w:rFonts w:eastAsia="Times New Roman"/>
          <w:szCs w:val="24"/>
        </w:rPr>
      </w:pPr>
      <w:r>
        <w:rPr>
          <w:rFonts w:eastAsia="Times New Roman"/>
          <w:szCs w:val="24"/>
        </w:rPr>
        <w:t xml:space="preserve">Στην </w:t>
      </w:r>
      <w:r>
        <w:rPr>
          <w:rFonts w:eastAsia="Times New Roman"/>
          <w:szCs w:val="24"/>
        </w:rPr>
        <w:t xml:space="preserve">επίκαιρη </w:t>
      </w:r>
      <w:r>
        <w:rPr>
          <w:rFonts w:eastAsia="Times New Roman"/>
          <w:szCs w:val="24"/>
        </w:rPr>
        <w:t>ερώτηση θα απαντήσει ο Υφυπουργός κ. Αναστάσιος Πετρόπουλος.</w:t>
      </w:r>
    </w:p>
    <w:p w14:paraId="01118A83" w14:textId="77777777" w:rsidR="00F23D13" w:rsidRDefault="001E17E2">
      <w:pPr>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Χριστοφιλοπούλου</w:t>
      </w:r>
      <w:proofErr w:type="spellEnd"/>
      <w:r>
        <w:rPr>
          <w:rFonts w:eastAsia="Times New Roman"/>
          <w:szCs w:val="24"/>
        </w:rPr>
        <w:t xml:space="preserve">,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14:paraId="01118A84" w14:textId="77777777" w:rsidR="00F23D13" w:rsidRDefault="001E17E2">
      <w:pPr>
        <w:spacing w:after="0"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Κύριε Πρόεδρε, σας ευχαριστώ και θα σπαταλήσω ελάχιστο από το χρόνο που μου δίνετε για να πω ότι στηρίζω την παρατήρησή σας τώρα.</w:t>
      </w:r>
    </w:p>
    <w:p w14:paraId="01118A85" w14:textId="77777777" w:rsidR="00F23D13" w:rsidRDefault="001E17E2">
      <w:pPr>
        <w:spacing w:after="0" w:line="600" w:lineRule="auto"/>
        <w:ind w:firstLine="720"/>
        <w:jc w:val="both"/>
        <w:rPr>
          <w:rFonts w:eastAsia="Times New Roman"/>
          <w:szCs w:val="24"/>
        </w:rPr>
      </w:pPr>
      <w:r>
        <w:rPr>
          <w:rFonts w:eastAsia="Times New Roman"/>
          <w:szCs w:val="24"/>
        </w:rPr>
        <w:t>Και θέλω να πω ότι ως Βουλευτής ήξερα μέχρι πρότινος ότι οι Υπουργοί έπαιρναν τηλέφωνο –κα</w:t>
      </w:r>
      <w:r>
        <w:rPr>
          <w:rFonts w:eastAsia="Times New Roman"/>
          <w:szCs w:val="24"/>
        </w:rPr>
        <w:t>μ</w:t>
      </w:r>
      <w:r>
        <w:rPr>
          <w:rFonts w:eastAsia="Times New Roman"/>
          <w:szCs w:val="24"/>
        </w:rPr>
        <w:t>μιά φορ</w:t>
      </w:r>
      <w:r>
        <w:rPr>
          <w:rFonts w:eastAsia="Times New Roman"/>
          <w:szCs w:val="24"/>
        </w:rPr>
        <w:t xml:space="preserve">ά καλό ήταν και προσωπικά τους Βουλευτές- να εξηγήσουν το κώλυμά τους </w:t>
      </w:r>
      <w:r>
        <w:rPr>
          <w:rFonts w:eastAsia="Times New Roman"/>
          <w:szCs w:val="24"/>
        </w:rPr>
        <w:lastRenderedPageBreak/>
        <w:t>και να μεταθέσουν, κοινή συναινέσει, την ημερομηνία ερώτησης, διότι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οι Υπουργοί έχουν πολλά προβλήματα και ανειλημμένες υποχρεώσεις. Το κατανοούμε. </w:t>
      </w:r>
    </w:p>
    <w:p w14:paraId="01118A86" w14:textId="77777777" w:rsidR="00F23D13" w:rsidRDefault="001E17E2">
      <w:pPr>
        <w:spacing w:after="0" w:line="600" w:lineRule="auto"/>
        <w:ind w:firstLine="720"/>
        <w:jc w:val="both"/>
        <w:rPr>
          <w:rFonts w:eastAsia="Times New Roman"/>
          <w:szCs w:val="24"/>
        </w:rPr>
      </w:pPr>
      <w:r>
        <w:rPr>
          <w:rFonts w:eastAsia="Times New Roman"/>
          <w:szCs w:val="24"/>
        </w:rPr>
        <w:t>Όμως, αυτό που συμβαίνε</w:t>
      </w:r>
      <w:r>
        <w:rPr>
          <w:rFonts w:eastAsia="Times New Roman"/>
          <w:szCs w:val="24"/>
        </w:rPr>
        <w:t xml:space="preserve">ι, κύριε Πρόεδρε, δεν έχει προηγούμενο. Κυριολεκτικά, οι ερωτήσεις δεν </w:t>
      </w:r>
      <w:proofErr w:type="spellStart"/>
      <w:r>
        <w:rPr>
          <w:rFonts w:eastAsia="Times New Roman"/>
          <w:szCs w:val="24"/>
        </w:rPr>
        <w:t>απαντώνται</w:t>
      </w:r>
      <w:r>
        <w:rPr>
          <w:rFonts w:eastAsia="Times New Roman"/>
          <w:szCs w:val="24"/>
        </w:rPr>
        <w:t>,</w:t>
      </w:r>
      <w:r>
        <w:rPr>
          <w:rFonts w:eastAsia="Times New Roman"/>
          <w:szCs w:val="24"/>
        </w:rPr>
        <w:t>θ</w:t>
      </w:r>
      <w:proofErr w:type="spellEnd"/>
      <w:r>
        <w:rPr>
          <w:rFonts w:eastAsia="Times New Roman"/>
          <w:szCs w:val="24"/>
        </w:rPr>
        <w:t xml:space="preserve"> χωρίς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εξήγηση. Εγώ ευχαριστώ τον κύριο Υφυπουργό που είναι εδώ. Εκεί φτάσαμε, κύριε Υφυπουργέ. Δεν αφορά</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εσάς προσωπικά που είστε εδώ, αλλά αφορά δυστυχώς </w:t>
      </w:r>
      <w:r>
        <w:rPr>
          <w:rFonts w:eastAsia="Times New Roman"/>
          <w:szCs w:val="24"/>
        </w:rPr>
        <w:t>μία πάγια κατάσταση, έτσι όπως έχει γίνει τους τελευταίους μήνες.</w:t>
      </w:r>
    </w:p>
    <w:p w14:paraId="01118A87" w14:textId="77777777" w:rsidR="00F23D13" w:rsidRDefault="001E17E2">
      <w:pPr>
        <w:spacing w:after="0" w:line="600" w:lineRule="auto"/>
        <w:ind w:firstLine="720"/>
        <w:jc w:val="both"/>
        <w:rPr>
          <w:rFonts w:eastAsia="Times New Roman"/>
          <w:szCs w:val="24"/>
        </w:rPr>
      </w:pPr>
      <w:r>
        <w:rPr>
          <w:rFonts w:eastAsia="Times New Roman"/>
          <w:szCs w:val="24"/>
        </w:rPr>
        <w:t xml:space="preserve">Κύριε Υπουργέ, είναι αυτή τη στιγμή πάρα πολλοί οι συνταξιούχοι –και το γνωρίζετε, ίσως έχετε και επίκαιρα στοιχεία </w:t>
      </w:r>
      <w:r>
        <w:rPr>
          <w:rFonts w:eastAsia="Times New Roman"/>
          <w:szCs w:val="24"/>
        </w:rPr>
        <w:lastRenderedPageBreak/>
        <w:t>να μας δώσετε- που περιμένουν σε λίστα αναμονής για την καταβολή των εφάπα</w:t>
      </w:r>
      <w:r>
        <w:rPr>
          <w:rFonts w:eastAsia="Times New Roman"/>
          <w:szCs w:val="24"/>
        </w:rPr>
        <w:t>ξ. Αυτή η λίστα έχει μεγαλώσει πάρα πολύ. Υπάρχει αναστάτωση και γι’ αυτό.</w:t>
      </w:r>
    </w:p>
    <w:p w14:paraId="01118A88" w14:textId="77777777" w:rsidR="00F23D13" w:rsidRDefault="001E17E2">
      <w:pPr>
        <w:spacing w:after="0" w:line="600" w:lineRule="auto"/>
        <w:ind w:firstLine="720"/>
        <w:jc w:val="both"/>
        <w:rPr>
          <w:rFonts w:eastAsia="Times New Roman"/>
          <w:szCs w:val="24"/>
        </w:rPr>
      </w:pPr>
      <w:r>
        <w:rPr>
          <w:rFonts w:eastAsia="Times New Roman"/>
          <w:szCs w:val="24"/>
        </w:rPr>
        <w:t>Βεβαίως, κύριε Υπουργέ και κύριε Πρόεδρε, η συζήτηση αυτής της επίκαιρης συμπίπτει με μια άλλη πολύ σημαντική συγκυρία στη συζήτηση του ασφαλιστικού. Ενδεχομένως μετά, εάν έχουμε το</w:t>
      </w:r>
      <w:r>
        <w:rPr>
          <w:rFonts w:eastAsia="Times New Roman"/>
          <w:szCs w:val="24"/>
        </w:rPr>
        <w:t xml:space="preserve"> χρόνο, να το συζητήσουμε. </w:t>
      </w:r>
    </w:p>
    <w:p w14:paraId="01118A89" w14:textId="77777777" w:rsidR="00F23D13" w:rsidRDefault="001E17E2">
      <w:pPr>
        <w:spacing w:after="0" w:line="600" w:lineRule="auto"/>
        <w:ind w:firstLine="720"/>
        <w:jc w:val="both"/>
        <w:rPr>
          <w:rFonts w:eastAsia="Times New Roman"/>
          <w:szCs w:val="24"/>
        </w:rPr>
      </w:pPr>
      <w:r>
        <w:rPr>
          <w:rFonts w:eastAsia="Times New Roman"/>
          <w:szCs w:val="24"/>
        </w:rPr>
        <w:t xml:space="preserve">Όμως, θα ήθελα, κύριε Υπουργέ, να μου εξηγήσετε κάτι. Ο αρμόδιος Υπουργός κ. </w:t>
      </w:r>
      <w:proofErr w:type="spellStart"/>
      <w:r>
        <w:rPr>
          <w:rFonts w:eastAsia="Times New Roman"/>
          <w:szCs w:val="24"/>
        </w:rPr>
        <w:t>Κατρούγκαλος</w:t>
      </w:r>
      <w:proofErr w:type="spellEnd"/>
      <w:r>
        <w:rPr>
          <w:rFonts w:eastAsia="Times New Roman"/>
          <w:szCs w:val="24"/>
        </w:rPr>
        <w:t xml:space="preserve"> στις 17 Φεβρουαρίου έστειλε εγκύκλιο προς τα </w:t>
      </w:r>
      <w:r>
        <w:rPr>
          <w:rFonts w:eastAsia="Times New Roman"/>
          <w:szCs w:val="24"/>
        </w:rPr>
        <w:t>τ</w:t>
      </w:r>
      <w:r>
        <w:rPr>
          <w:rFonts w:eastAsia="Times New Roman"/>
          <w:szCs w:val="24"/>
        </w:rPr>
        <w:t xml:space="preserve">αμεία για την εκπόνηση αναλογιστικών μελετών. Ο κ. </w:t>
      </w:r>
      <w:proofErr w:type="spellStart"/>
      <w:r>
        <w:rPr>
          <w:rFonts w:eastAsia="Times New Roman"/>
          <w:szCs w:val="24"/>
        </w:rPr>
        <w:t>Κατρούγκαλος</w:t>
      </w:r>
      <w:proofErr w:type="spellEnd"/>
      <w:r>
        <w:rPr>
          <w:rFonts w:eastAsia="Times New Roman"/>
          <w:szCs w:val="24"/>
        </w:rPr>
        <w:t xml:space="preserve"> έλεγε ότι υπάρχουν αναλογι</w:t>
      </w:r>
      <w:r>
        <w:rPr>
          <w:rFonts w:eastAsia="Times New Roman"/>
          <w:szCs w:val="24"/>
        </w:rPr>
        <w:lastRenderedPageBreak/>
        <w:t>στ</w:t>
      </w:r>
      <w:r>
        <w:rPr>
          <w:rFonts w:eastAsia="Times New Roman"/>
          <w:szCs w:val="24"/>
        </w:rPr>
        <w:t xml:space="preserve">ικές μελέτες και μάλιστα ως καθηγητής ο ίδιος είχε υπογράψει μια γνωμοδότηση. Έχω εδώ ένα απόσπασμα, το οποίο θέλω να σας διαβάσω. Λέει ο κ. </w:t>
      </w:r>
      <w:proofErr w:type="spellStart"/>
      <w:r>
        <w:rPr>
          <w:rFonts w:eastAsia="Times New Roman"/>
          <w:szCs w:val="24"/>
        </w:rPr>
        <w:t>Κατρούγκαλος</w:t>
      </w:r>
      <w:proofErr w:type="spellEnd"/>
      <w:r>
        <w:rPr>
          <w:rFonts w:eastAsia="Times New Roman"/>
          <w:szCs w:val="24"/>
        </w:rPr>
        <w:t xml:space="preserve"> ως νομικός: «Η υποχρέωση για την πρόβλεψη αναλογιστικών μελετών συνάγεται από την συνταγματική υποχρέω</w:t>
      </w:r>
      <w:r>
        <w:rPr>
          <w:rFonts w:eastAsia="Times New Roman"/>
          <w:szCs w:val="24"/>
        </w:rPr>
        <w:t xml:space="preserve">ση του κράτους να μεριμνά για την κοινωνική ασφάλιση δυνάμει του άρθρου 22 παράγραφος 5. Προκύπτει, όμως, ήδη ευθέως και από την Διεθνή Σύμβαση του Ευρωπαϊκού Κώδικα Κοινωνικής Ασφάλειας». Αυτά έλεγε ο κ. </w:t>
      </w:r>
      <w:proofErr w:type="spellStart"/>
      <w:r>
        <w:rPr>
          <w:rFonts w:eastAsia="Times New Roman"/>
          <w:szCs w:val="24"/>
        </w:rPr>
        <w:t>Κατρούγκαλος</w:t>
      </w:r>
      <w:proofErr w:type="spellEnd"/>
      <w:r>
        <w:rPr>
          <w:rFonts w:eastAsia="Times New Roman"/>
          <w:szCs w:val="24"/>
        </w:rPr>
        <w:t>.</w:t>
      </w:r>
    </w:p>
    <w:p w14:paraId="01118A8A" w14:textId="77777777" w:rsidR="00F23D13" w:rsidRDefault="001E17E2">
      <w:pPr>
        <w:spacing w:after="0" w:line="600" w:lineRule="auto"/>
        <w:ind w:firstLine="720"/>
        <w:jc w:val="both"/>
        <w:rPr>
          <w:rFonts w:eastAsia="Times New Roman"/>
          <w:szCs w:val="24"/>
        </w:rPr>
      </w:pPr>
      <w:r>
        <w:rPr>
          <w:rFonts w:eastAsia="Times New Roman"/>
          <w:szCs w:val="24"/>
        </w:rPr>
        <w:t>Αυτή τη στιγμή όμως, κύριε Υπουργέ, ε</w:t>
      </w:r>
      <w:r>
        <w:rPr>
          <w:rFonts w:eastAsia="Times New Roman"/>
          <w:szCs w:val="24"/>
        </w:rPr>
        <w:t xml:space="preserve">νώ μέχρι το τέλος του 2014 είχαμε σχεδόν εκατό χιλιάδες συνταξιούχους, γύρω </w:t>
      </w:r>
      <w:r>
        <w:rPr>
          <w:rFonts w:eastAsia="Times New Roman"/>
          <w:szCs w:val="24"/>
        </w:rPr>
        <w:lastRenderedPageBreak/>
        <w:t xml:space="preserve">στους ενενήντα έξι χιλιάδες συνταξιούχους, είχαν πάρει εφάπαξ, έχει σταματήσει </w:t>
      </w:r>
      <w:r>
        <w:rPr>
          <w:rFonts w:eastAsia="Times New Roman"/>
          <w:szCs w:val="24"/>
        </w:rPr>
        <w:t xml:space="preserve">όμως </w:t>
      </w:r>
      <w:r>
        <w:rPr>
          <w:rFonts w:eastAsia="Times New Roman"/>
          <w:szCs w:val="24"/>
        </w:rPr>
        <w:t>η καταβολή και καλείστε να απαντήσετε με ποιον τρόπο θα υπολογιστεί, εάν θα γίνουν περικοπές και</w:t>
      </w:r>
      <w:r>
        <w:rPr>
          <w:rFonts w:eastAsia="Times New Roman"/>
          <w:szCs w:val="24"/>
        </w:rPr>
        <w:t xml:space="preserve"> πότε επιτέλους έχει προγραμματίσει η Κυβέρνηση να ξεκινήσει η καταβολή των εφάπαξ στους συνταξιούχους.</w:t>
      </w:r>
    </w:p>
    <w:p w14:paraId="01118A8B" w14:textId="77777777" w:rsidR="00F23D13" w:rsidRDefault="001E17E2">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Ευχαριστούμε την κ. </w:t>
      </w:r>
      <w:proofErr w:type="spellStart"/>
      <w:r>
        <w:rPr>
          <w:rFonts w:eastAsia="Times New Roman"/>
          <w:bCs/>
          <w:szCs w:val="24"/>
        </w:rPr>
        <w:t>Χριστοφιλοπούλου</w:t>
      </w:r>
      <w:proofErr w:type="spellEnd"/>
      <w:r>
        <w:rPr>
          <w:rFonts w:eastAsia="Times New Roman"/>
          <w:bCs/>
          <w:szCs w:val="24"/>
        </w:rPr>
        <w:t>.</w:t>
      </w:r>
    </w:p>
    <w:p w14:paraId="01118A8C" w14:textId="77777777" w:rsidR="00F23D13" w:rsidRDefault="001E17E2">
      <w:pPr>
        <w:spacing w:line="600" w:lineRule="auto"/>
        <w:ind w:firstLine="720"/>
        <w:jc w:val="both"/>
        <w:rPr>
          <w:rFonts w:eastAsia="Times New Roman"/>
          <w:bCs/>
          <w:szCs w:val="24"/>
        </w:rPr>
      </w:pPr>
      <w:r>
        <w:rPr>
          <w:rFonts w:eastAsia="Times New Roman"/>
          <w:bCs/>
          <w:szCs w:val="24"/>
        </w:rPr>
        <w:t>Τον λόγο έχει ο κύριος Υπουργός.</w:t>
      </w:r>
    </w:p>
    <w:p w14:paraId="01118A8D" w14:textId="77777777" w:rsidR="00F23D13" w:rsidRDefault="001E17E2">
      <w:pPr>
        <w:spacing w:line="600" w:lineRule="auto"/>
        <w:ind w:firstLine="720"/>
        <w:jc w:val="both"/>
        <w:rPr>
          <w:rFonts w:eastAsia="Times New Roman"/>
          <w:bCs/>
          <w:szCs w:val="24"/>
        </w:rPr>
      </w:pPr>
      <w:r>
        <w:rPr>
          <w:rFonts w:eastAsia="Times New Roman"/>
          <w:b/>
          <w:bCs/>
          <w:szCs w:val="24"/>
        </w:rPr>
        <w:t>ΑΝΑΣΤΑΣΙΟΣ ΠΕΤΡΟΠΟΥΛΟΣ (Υφυπουργός Εργασίας, Κο</w:t>
      </w:r>
      <w:r>
        <w:rPr>
          <w:rFonts w:eastAsia="Times New Roman"/>
          <w:b/>
          <w:bCs/>
          <w:szCs w:val="24"/>
        </w:rPr>
        <w:t>ινωνικής Ασφάλισης και Κοινωνικής Αλληλεγγύης):</w:t>
      </w:r>
      <w:r>
        <w:rPr>
          <w:rFonts w:eastAsia="Times New Roman"/>
          <w:bCs/>
          <w:szCs w:val="24"/>
        </w:rPr>
        <w:t xml:space="preserve"> Ευχαριστώ, κύριε Πρόεδρε.</w:t>
      </w:r>
    </w:p>
    <w:p w14:paraId="01118A8E" w14:textId="77777777" w:rsidR="00F23D13" w:rsidRDefault="001E17E2">
      <w:pPr>
        <w:spacing w:line="600" w:lineRule="auto"/>
        <w:ind w:firstLine="720"/>
        <w:jc w:val="both"/>
        <w:rPr>
          <w:rFonts w:eastAsia="Times New Roman"/>
          <w:bCs/>
          <w:szCs w:val="24"/>
        </w:rPr>
      </w:pPr>
      <w:r>
        <w:rPr>
          <w:rFonts w:eastAsia="Times New Roman"/>
          <w:bCs/>
          <w:szCs w:val="24"/>
        </w:rPr>
        <w:lastRenderedPageBreak/>
        <w:t xml:space="preserve">Κυρία </w:t>
      </w:r>
      <w:proofErr w:type="spellStart"/>
      <w:r>
        <w:rPr>
          <w:rFonts w:eastAsia="Times New Roman"/>
          <w:bCs/>
          <w:szCs w:val="24"/>
        </w:rPr>
        <w:t>Χριστοφιλοπούλου</w:t>
      </w:r>
      <w:proofErr w:type="spellEnd"/>
      <w:r>
        <w:rPr>
          <w:rFonts w:eastAsia="Times New Roman"/>
          <w:bCs/>
          <w:szCs w:val="24"/>
        </w:rPr>
        <w:t xml:space="preserve">, γνωρίζετε ποια είναι η δραματική κατάσταση και των </w:t>
      </w:r>
      <w:r>
        <w:rPr>
          <w:rFonts w:eastAsia="Times New Roman"/>
          <w:bCs/>
          <w:szCs w:val="24"/>
        </w:rPr>
        <w:t>τ</w:t>
      </w:r>
      <w:r>
        <w:rPr>
          <w:rFonts w:eastAsia="Times New Roman"/>
          <w:bCs/>
          <w:szCs w:val="24"/>
        </w:rPr>
        <w:t>αμείων που χορηγούν εφάπαξ. Υπάρχουν δραματικές ελλείψεις κεφαλαίων. Από το 2011 η τότε κυβέρνηση είχε ανα</w:t>
      </w:r>
      <w:r>
        <w:rPr>
          <w:rFonts w:eastAsia="Times New Roman"/>
          <w:bCs/>
          <w:szCs w:val="24"/>
        </w:rPr>
        <w:t xml:space="preserve">λογιστική μελέτη του Ταμείου Προνοίας Δημοσίων Υπαλλήλων που έλεγε για έλλειμμα 4 δισεκατομμυρίων ευρώ. </w:t>
      </w:r>
    </w:p>
    <w:p w14:paraId="01118A8F" w14:textId="77777777" w:rsidR="00F23D13" w:rsidRDefault="001E17E2">
      <w:pPr>
        <w:spacing w:line="600" w:lineRule="auto"/>
        <w:ind w:firstLine="720"/>
        <w:jc w:val="both"/>
        <w:rPr>
          <w:rFonts w:eastAsia="Times New Roman"/>
          <w:szCs w:val="24"/>
        </w:rPr>
      </w:pPr>
      <w:r>
        <w:rPr>
          <w:rFonts w:eastAsia="Times New Roman"/>
          <w:bCs/>
          <w:szCs w:val="24"/>
        </w:rPr>
        <w:t>Τα πράγματα εξελίχθηκαν ακόμα πιο άσχημα σε σχέση με τους παραμένοντες στην ασφάλιση υπαλλήλους. Είχαμε μια αθρόα ροή</w:t>
      </w:r>
      <w:r>
        <w:rPr>
          <w:rFonts w:eastAsia="Times New Roman"/>
          <w:bCs/>
          <w:szCs w:val="24"/>
        </w:rPr>
        <w:t>,</w:t>
      </w:r>
      <w:r>
        <w:rPr>
          <w:rFonts w:eastAsia="Times New Roman"/>
          <w:bCs/>
          <w:szCs w:val="24"/>
        </w:rPr>
        <w:t xml:space="preserve"> προς την έξοδο</w:t>
      </w:r>
      <w:r>
        <w:rPr>
          <w:rFonts w:eastAsia="Times New Roman"/>
          <w:bCs/>
          <w:szCs w:val="24"/>
        </w:rPr>
        <w:t>,</w:t>
      </w:r>
      <w:r>
        <w:rPr>
          <w:rFonts w:eastAsia="Times New Roman"/>
          <w:bCs/>
          <w:szCs w:val="24"/>
        </w:rPr>
        <w:t xml:space="preserve"> πάρα πολλών ασφα</w:t>
      </w:r>
      <w:r>
        <w:rPr>
          <w:rFonts w:eastAsia="Times New Roman"/>
          <w:bCs/>
          <w:szCs w:val="24"/>
        </w:rPr>
        <w:t xml:space="preserve">λισμένων. Από δώδεκα χιλιάδες περίπου που είχαν αποχωρήσει το 2009, υπερδιπλασιάστηκε ο αριθμός όσων αποχώρησαν το 2010 και </w:t>
      </w:r>
      <w:r>
        <w:rPr>
          <w:rFonts w:eastAsia="Times New Roman"/>
          <w:bCs/>
          <w:szCs w:val="24"/>
        </w:rPr>
        <w:lastRenderedPageBreak/>
        <w:t>–θα πω ακριβώς τα νούμερα- φτάσαμε τους είκοσι επτά χιλιάδες. Το 2011 είχαμε είκοσι τέσσερις χιλιάδες. Το 2012 είχαμε πάλι είκοσι τέ</w:t>
      </w:r>
      <w:r>
        <w:rPr>
          <w:rFonts w:eastAsia="Times New Roman"/>
          <w:bCs/>
          <w:szCs w:val="24"/>
        </w:rPr>
        <w:t>σσερις χιλιάδες. Το 2013 είχαμε είκοσι δύο χιλιάδες. Μέχρι και το 2014 δεκαοκτώ χιλιάδες ασφαλισμένοι έπαψα</w:t>
      </w:r>
      <w:r>
        <w:rPr>
          <w:rFonts w:eastAsia="Times New Roman"/>
          <w:szCs w:val="24"/>
        </w:rPr>
        <w:t>ν να βρίσκονται στο χώρο της κοινωνικής ασφάλισης και δεν χορηγούσαν επομένως εισφορές για το εφάπαξ. Αντιθέτως, έγιναν οι ίδιοι δικαιούχοι εφάπαξ με</w:t>
      </w:r>
      <w:r>
        <w:rPr>
          <w:rFonts w:eastAsia="Times New Roman"/>
          <w:szCs w:val="24"/>
        </w:rPr>
        <w:t xml:space="preserve"> ένα ήδη τεράστιο έλλειμμα, που ανερχόταν στα 4 δισεκατομμύρια, καταγεγραμμένο από αναλογιστική μελέτη που είχε κάνει η τότε κυβέρνηση της Νέας Δημοκρατίας και του ΠΑΣΟΚ. </w:t>
      </w:r>
    </w:p>
    <w:p w14:paraId="01118A90" w14:textId="77777777" w:rsidR="00F23D13" w:rsidRDefault="001E17E2">
      <w:pPr>
        <w:spacing w:line="600" w:lineRule="auto"/>
        <w:ind w:firstLine="720"/>
        <w:jc w:val="both"/>
        <w:rPr>
          <w:rFonts w:eastAsia="Times New Roman"/>
          <w:b/>
          <w:szCs w:val="24"/>
        </w:rPr>
      </w:pPr>
      <w:r>
        <w:rPr>
          <w:rFonts w:eastAsia="Times New Roman"/>
          <w:szCs w:val="24"/>
        </w:rPr>
        <w:lastRenderedPageBreak/>
        <w:t xml:space="preserve">Σε αυτή την κατάσταση πρέπει να δείτε ότι έχουμε και ένα πρόβλημα επιπλέον στέρησης </w:t>
      </w:r>
      <w:r>
        <w:rPr>
          <w:rFonts w:eastAsia="Times New Roman"/>
          <w:szCs w:val="24"/>
        </w:rPr>
        <w:t xml:space="preserve">κεφαλαίων από τα </w:t>
      </w:r>
      <w:r>
        <w:rPr>
          <w:rFonts w:eastAsia="Times New Roman"/>
          <w:szCs w:val="24"/>
        </w:rPr>
        <w:t>τ</w:t>
      </w:r>
      <w:r>
        <w:rPr>
          <w:rFonts w:eastAsia="Times New Roman"/>
          <w:szCs w:val="24"/>
        </w:rPr>
        <w:t xml:space="preserve">αμεία ασφάλισης. </w:t>
      </w:r>
      <w:r>
        <w:rPr>
          <w:rFonts w:eastAsia="Times New Roman" w:cs="Times New Roman"/>
          <w:szCs w:val="24"/>
        </w:rPr>
        <w:t xml:space="preserve">Ειδικά για εκείνα τα ταμεία που χορηγούν εφάπαξ σημειώνεται μια πολύ μεγάλη απώλεια λόγω του </w:t>
      </w:r>
      <w:r>
        <w:rPr>
          <w:rFonts w:eastAsia="Times New Roman" w:cs="Times New Roman"/>
          <w:szCs w:val="24"/>
          <w:lang w:val="en-US"/>
        </w:rPr>
        <w:t>PSI</w:t>
      </w:r>
      <w:r>
        <w:rPr>
          <w:rFonts w:eastAsia="Times New Roman" w:cs="Times New Roman"/>
          <w:szCs w:val="24"/>
        </w:rPr>
        <w:t xml:space="preserve">. Το Ταμείο Προνοίας του Ιδιωτικού Τομέα είχε 1,211 δισεκατομμύρια και κατέληξε μετά το </w:t>
      </w:r>
      <w:r>
        <w:rPr>
          <w:rFonts w:eastAsia="Times New Roman" w:cs="Times New Roman"/>
          <w:szCs w:val="24"/>
          <w:lang w:val="en-US"/>
        </w:rPr>
        <w:t>PSI</w:t>
      </w:r>
      <w:r>
        <w:rPr>
          <w:rFonts w:eastAsia="Times New Roman" w:cs="Times New Roman"/>
          <w:szCs w:val="24"/>
        </w:rPr>
        <w:t xml:space="preserve"> να έχει μόλις 692 εκατομμύρια. Σχεδόν τα μισά έμειναν στο ΤΑΠΙΤ και στο Ταμείο Δημοσίων Υπαλλήλων από 351 εκατομμύρια κατέληξαν, λόγω του </w:t>
      </w:r>
      <w:r>
        <w:rPr>
          <w:rFonts w:eastAsia="Times New Roman" w:cs="Times New Roman"/>
          <w:szCs w:val="24"/>
          <w:lang w:val="en-US"/>
        </w:rPr>
        <w:t>PSI</w:t>
      </w:r>
      <w:r>
        <w:rPr>
          <w:rFonts w:eastAsia="Times New Roman" w:cs="Times New Roman"/>
          <w:szCs w:val="24"/>
        </w:rPr>
        <w:t xml:space="preserve">, να είναι 201 εκατομμύρια, δηλαδή μείον 150 εκατομμύρια. Υπάρχει μία έλλειψη σχεδόν των μισών κεφαλαίων απ’ ό,τι </w:t>
      </w:r>
      <w:r>
        <w:rPr>
          <w:rFonts w:eastAsia="Times New Roman" w:cs="Times New Roman"/>
          <w:szCs w:val="24"/>
        </w:rPr>
        <w:t xml:space="preserve">διέθεταν αυτά τα Ταμεία. </w:t>
      </w:r>
    </w:p>
    <w:p w14:paraId="01118A91"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 xml:space="preserve">Μετά το 2013 δεν έχουν χορηγηθεί καθόλου εφάπαξ, το γνωρίζετε αυτό και το γνωρίζουμε όλοι, και από τις προηγούμενες κυβερνήσεις δηλαδή, διότι υπήρξε ένας μαθηματικός τύπος ο οποίος ήταν ανεφάρμοστος. Στην πραγματικότητα, και κατά </w:t>
      </w:r>
      <w:r>
        <w:rPr>
          <w:rFonts w:eastAsia="Times New Roman" w:cs="Times New Roman"/>
          <w:szCs w:val="24"/>
        </w:rPr>
        <w:t xml:space="preserve">τη δική σας προσφιλή έκφραση, «πέταγε την μπάλα στην εξέδρα» με έναν μαθηματικό τύπο που δεν θα μπορούσε να εφαρμοστεί και γι’ αυτό δεν καταβάλλονταν και τα εφάπαξ. </w:t>
      </w:r>
    </w:p>
    <w:p w14:paraId="01118A92"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Συνεπώς, δεν μπορεί να εγκαλείται η σημερινή Κυβέρνηση γι’ αυτήν την κατάσταση σε όλα αυτά</w:t>
      </w:r>
      <w:r>
        <w:rPr>
          <w:rFonts w:eastAsia="Times New Roman" w:cs="Times New Roman"/>
          <w:szCs w:val="24"/>
        </w:rPr>
        <w:t xml:space="preserve"> τα </w:t>
      </w:r>
      <w:r>
        <w:rPr>
          <w:rFonts w:eastAsia="Times New Roman" w:cs="Times New Roman"/>
          <w:szCs w:val="24"/>
        </w:rPr>
        <w:t>τ</w:t>
      </w:r>
      <w:r>
        <w:rPr>
          <w:rFonts w:eastAsia="Times New Roman" w:cs="Times New Roman"/>
          <w:szCs w:val="24"/>
        </w:rPr>
        <w:t xml:space="preserve">αμεία. </w:t>
      </w:r>
    </w:p>
    <w:p w14:paraId="01118A93"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Στη δευτερολογία μου θα εξηγήσω τις λύσεις που εμείς σκεφτόμαστε.</w:t>
      </w:r>
    </w:p>
    <w:p w14:paraId="01118A94"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01118A95"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έχετε τον λόγο.</w:t>
      </w:r>
    </w:p>
    <w:p w14:paraId="01118A96"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Κύριε Υπουργέ, το </w:t>
      </w:r>
      <w:r>
        <w:rPr>
          <w:rFonts w:eastAsia="Times New Roman" w:cs="Times New Roman"/>
          <w:szCs w:val="24"/>
          <w:lang w:val="en-US"/>
        </w:rPr>
        <w:t>PSI</w:t>
      </w:r>
      <w:r>
        <w:rPr>
          <w:rFonts w:eastAsia="Times New Roman" w:cs="Times New Roman"/>
          <w:szCs w:val="24"/>
        </w:rPr>
        <w:t>, αν θυμάμαι καλά, έγι</w:t>
      </w:r>
      <w:r>
        <w:rPr>
          <w:rFonts w:eastAsia="Times New Roman" w:cs="Times New Roman"/>
          <w:szCs w:val="24"/>
        </w:rPr>
        <w:t>νε το 2012. Δεν θα μπω σε αυτή την κουβέντα γιατί θα φάμε τον χρόνο. Έχετε πάρει τις απαντήσεις που πρέπει να πάρετε και ο ελληνικός λαός έχει καταλάβει πια.</w:t>
      </w:r>
    </w:p>
    <w:p w14:paraId="01118A97"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Από το 2012 έως και το τέλος του 2014 δόθηκαν 3 δισεκατομμύρια 69 χιλιάδες ευρώ από την προηγούμεν</w:t>
      </w:r>
      <w:r>
        <w:rPr>
          <w:rFonts w:eastAsia="Times New Roman" w:cs="Times New Roman"/>
          <w:szCs w:val="24"/>
        </w:rPr>
        <w:t xml:space="preserve">η κυβέρνηση σε εφάπαξ, κύριε Υπουργέ. Άρα, αφήστε τα αυτά. </w:t>
      </w:r>
    </w:p>
    <w:p w14:paraId="01118A98"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Πείτε καλύτερα στην ελληνική Βουλή, αφού το πάτε εκεί, τι έγινε με τα αποθεματικά των ταμείων που πήραμε λόγω της περήφανης «</w:t>
      </w:r>
      <w:proofErr w:type="spellStart"/>
      <w:r>
        <w:rPr>
          <w:rFonts w:eastAsia="Times New Roman" w:cs="Times New Roman"/>
          <w:szCs w:val="24"/>
        </w:rPr>
        <w:t>βαρουφάκειας</w:t>
      </w:r>
      <w:proofErr w:type="spellEnd"/>
      <w:r>
        <w:rPr>
          <w:rFonts w:eastAsia="Times New Roman" w:cs="Times New Roman"/>
          <w:szCs w:val="24"/>
        </w:rPr>
        <w:t>» διαπραγμάτευσης που κόλλησε τα πάντα επί μήνες. Στραγγίσθηκαν, κύριε Πρόεδρε, τα αποθεματικά των ταμείων, τα αποθεματ</w:t>
      </w:r>
      <w:r>
        <w:rPr>
          <w:rFonts w:eastAsia="Times New Roman" w:cs="Times New Roman"/>
          <w:szCs w:val="24"/>
        </w:rPr>
        <w:t xml:space="preserve">ικά των νοσοκομείων, τα αποθεματικά της τοπικής αυτοδιοίκησης! Ανήκουστο, πεντάρα δεν υπήρχε! </w:t>
      </w:r>
    </w:p>
    <w:p w14:paraId="01118A99"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Με την προηγούμενη κυβέρνηση λάθη μπορεί να υπήρξαν, αστοχίες μπορεί να υπήρξαν, αναγκαίες περικοπές μπορεί να υπήρξαν, αλλά δεν υπήρχε αυτό το στράγγισμα και η </w:t>
      </w:r>
      <w:r>
        <w:rPr>
          <w:rFonts w:eastAsia="Times New Roman" w:cs="Times New Roman"/>
          <w:szCs w:val="24"/>
        </w:rPr>
        <w:t>πα</w:t>
      </w:r>
      <w:r>
        <w:rPr>
          <w:rFonts w:eastAsia="Times New Roman" w:cs="Times New Roman"/>
          <w:szCs w:val="24"/>
        </w:rPr>
        <w:lastRenderedPageBreak/>
        <w:t>ντελής έλλειψη στοιχειώδους πρόβλεψης αποθεματικών. Απαντήστε γι’ αυτό, αλλά θέλετε να πετάξετε πραγματικά το μπαλάκι.</w:t>
      </w:r>
    </w:p>
    <w:p w14:paraId="01118A9A"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Πείτε μας επιπλέον τι έχασαν τα ταμεία από την πρόσφατη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w:t>
      </w:r>
      <w:r>
        <w:rPr>
          <w:rFonts w:eastAsia="Times New Roman" w:cs="Times New Roman"/>
          <w:szCs w:val="24"/>
        </w:rPr>
        <w:t>,</w:t>
      </w:r>
      <w:r>
        <w:rPr>
          <w:rFonts w:eastAsia="Times New Roman" w:cs="Times New Roman"/>
          <w:szCs w:val="24"/>
        </w:rPr>
        <w:t xml:space="preserve"> που ήταν μη οφειλόμενη. Γιατί εσείς κλείσατε κα</w:t>
      </w:r>
      <w:r>
        <w:rPr>
          <w:rFonts w:eastAsia="Times New Roman" w:cs="Times New Roman"/>
          <w:szCs w:val="24"/>
        </w:rPr>
        <w:t xml:space="preserve">ι τις τράπεζες, κλείσατε και τα σύνορα και δεν μπορείτε να διαπραγματευτείτε, αλλά δεν μπορείτε και να διοικήσετε. Να σας πω κάτι; Δόθηκαν 3 δισεκατομμύρια ευρώ. Σας πειράζει ο μαθηματικός τύπος. Γιατί δεν τον αλλάξατε; Δεν μπορείτε προφανώς. </w:t>
      </w:r>
    </w:p>
    <w:p w14:paraId="01118A9B"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Να σας πω έν</w:t>
      </w:r>
      <w:r>
        <w:rPr>
          <w:rFonts w:eastAsia="Times New Roman" w:cs="Times New Roman"/>
          <w:szCs w:val="24"/>
        </w:rPr>
        <w:t>α άλλο παράδειγμα μη διοίκησης: Τον νόμο που εσείς ψηφίσατε για τις συντάξεις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 έχετε βγάλει εγκύκλιο, για να εξηγήσετε σε όλα τα ταμεία, και τα ταμεία δεν ξέρουν πώς ακριβώς να υπολογίσουν τις συντάξεις, δηλαδή</w:t>
      </w:r>
      <w:r>
        <w:rPr>
          <w:rFonts w:eastAsia="Times New Roman" w:cs="Times New Roman"/>
          <w:szCs w:val="24"/>
        </w:rPr>
        <w:t>,</w:t>
      </w:r>
      <w:r>
        <w:rPr>
          <w:rFonts w:eastAsia="Times New Roman" w:cs="Times New Roman"/>
          <w:szCs w:val="24"/>
        </w:rPr>
        <w:t xml:space="preserve"> επιπλέον καθυστέρηση στην απονομή συντάξ</w:t>
      </w:r>
      <w:r>
        <w:rPr>
          <w:rFonts w:eastAsia="Times New Roman" w:cs="Times New Roman"/>
          <w:szCs w:val="24"/>
        </w:rPr>
        <w:t xml:space="preserve">εων που ήδη καθυστερεί. </w:t>
      </w:r>
    </w:p>
    <w:p w14:paraId="01118A9C"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Μας λέτε, λοιπόν, για περήφανες διαπραγματεύσεις, μας λέτε ότι ήρθατε να φτιάξετε τα κακά, αλλά το σωστό είναι –να λέγονται αυτά- ότι σταματήσατε την πληρωμή των εφάπαξ, χωρίς να μας λέτε γιατί και χωρίς να υπάρχει αναλογιστική μελ</w:t>
      </w:r>
      <w:r>
        <w:rPr>
          <w:rFonts w:eastAsia="Times New Roman" w:cs="Times New Roman"/>
          <w:szCs w:val="24"/>
        </w:rPr>
        <w:t>έτη.</w:t>
      </w:r>
    </w:p>
    <w:p w14:paraId="01118A9D"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επίσης, υπάρχουν γραπτές ερωτήσεις που δεν απαντώνται όπως είπατε. Στις 4 Φεβρουαρίου –μπορώ να την καταθέσω στα Πρακτικά- τρεις Βουλευτές της Δημοκρατικής Συμπαράταξης -ο κ. </w:t>
      </w:r>
      <w:proofErr w:type="spellStart"/>
      <w:r>
        <w:rPr>
          <w:rFonts w:eastAsia="Times New Roman" w:cs="Times New Roman"/>
          <w:szCs w:val="24"/>
        </w:rPr>
        <w:t>Κεγκέρογλου</w:t>
      </w:r>
      <w:proofErr w:type="spellEnd"/>
      <w:r>
        <w:rPr>
          <w:rFonts w:eastAsia="Times New Roman" w:cs="Times New Roman"/>
          <w:szCs w:val="24"/>
        </w:rPr>
        <w:t>, ο κ. Λοβέρδος και εγώ- καταθέσαμε ερώτηση στην Κ</w:t>
      </w:r>
      <w:r>
        <w:rPr>
          <w:rFonts w:eastAsia="Times New Roman" w:cs="Times New Roman"/>
          <w:szCs w:val="24"/>
        </w:rPr>
        <w:t xml:space="preserve">υβέρνηση και αίτηση κατάθεσης εγγράφων για τις αναλογιστικές μελέτες. Γιατί η τελευταία </w:t>
      </w:r>
      <w:proofErr w:type="spellStart"/>
      <w:r>
        <w:rPr>
          <w:rFonts w:eastAsia="Times New Roman" w:cs="Times New Roman"/>
          <w:szCs w:val="24"/>
        </w:rPr>
        <w:t>επικαιροποίηση</w:t>
      </w:r>
      <w:proofErr w:type="spellEnd"/>
      <w:r>
        <w:rPr>
          <w:rFonts w:eastAsia="Times New Roman" w:cs="Times New Roman"/>
          <w:szCs w:val="24"/>
        </w:rPr>
        <w:t xml:space="preserve"> των στοιχείων του 2011 έγινε με αναλογιστική μελέτη το 2014. </w:t>
      </w:r>
    </w:p>
    <w:p w14:paraId="01118A9E"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Σήμερα η Κυβέρνηση δεν έχει αναλογιστικές μελέτες, πορεύεται στα τυφλά. Αυτήν τη στιγμή είν</w:t>
      </w:r>
      <w:r>
        <w:rPr>
          <w:rFonts w:eastAsia="Times New Roman" w:cs="Times New Roman"/>
          <w:szCs w:val="24"/>
        </w:rPr>
        <w:t>αι σε χάσμα μεταξύ όλης της κοινωνίας</w:t>
      </w:r>
      <w:r>
        <w:rPr>
          <w:rFonts w:eastAsia="Times New Roman" w:cs="Times New Roman"/>
          <w:szCs w:val="24"/>
        </w:rPr>
        <w:t xml:space="preserve"> -</w:t>
      </w:r>
      <w:r>
        <w:rPr>
          <w:rFonts w:eastAsia="Times New Roman" w:cs="Times New Roman"/>
          <w:szCs w:val="24"/>
        </w:rPr>
        <w:t>των αγροτών, των επιστημόνων, των ελεύθερων επαγγελματιών, των συνταξιούχων</w:t>
      </w:r>
      <w:r>
        <w:rPr>
          <w:rFonts w:eastAsia="Times New Roman" w:cs="Times New Roman"/>
          <w:szCs w:val="24"/>
        </w:rPr>
        <w:t>-</w:t>
      </w:r>
      <w:r>
        <w:rPr>
          <w:rFonts w:eastAsia="Times New Roman" w:cs="Times New Roman"/>
          <w:szCs w:val="24"/>
        </w:rPr>
        <w:t xml:space="preserve"> και των δανειστών από την </w:t>
      </w:r>
      <w:r>
        <w:rPr>
          <w:rFonts w:eastAsia="Times New Roman" w:cs="Times New Roman"/>
          <w:szCs w:val="24"/>
        </w:rPr>
        <w:lastRenderedPageBreak/>
        <w:t>άλλη. Και αυτήν τη στιγμή ακόμα και αυτά τα γλίσχρα και πενιχρά που τολμήσατε να πείτε, να διαπραγματευτείτε, λίγο</w:t>
      </w:r>
      <w:r>
        <w:rPr>
          <w:rFonts w:eastAsia="Times New Roman" w:cs="Times New Roman"/>
          <w:szCs w:val="24"/>
        </w:rPr>
        <w:t xml:space="preserve"> να ελαφρύνετε τις εισφορές των δικηγόρων, των ιατρών, των μηχανικών, των αγροτών ούτε αυτά τα δέχονται οι δανειστές. Είναι καλή η κατάσταση αυτή; </w:t>
      </w:r>
    </w:p>
    <w:p w14:paraId="01118A9F"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Ζητάτε τη συμβολή της Αντιπολίτευσης. Η Αντιπολίτευση, που έβαλε πλάτη το καλοκαίρι, θα μπορούσε να βάλει πλ</w:t>
      </w:r>
      <w:r>
        <w:rPr>
          <w:rFonts w:eastAsia="Times New Roman" w:cs="Times New Roman"/>
          <w:szCs w:val="24"/>
        </w:rPr>
        <w:t>άτη, κύριε Υπουργέ, αν είχατε εσείς και ο προϊστάμενός σας Υπουργός και η Κυβέρνηση στο σύνολό της τη διάθεση να κάνετε ουσιαστικό και θεσμικό διάλογο και με τα κόμματα και με τους φορείς. Απλώς, γίνονταν συναντήσεις φορέων όταν έκλειναν οι δρόμοι και όταν</w:t>
      </w:r>
      <w:r>
        <w:rPr>
          <w:rFonts w:eastAsia="Times New Roman" w:cs="Times New Roman"/>
          <w:szCs w:val="24"/>
        </w:rPr>
        <w:t xml:space="preserve"> γίνονταν διαμαρτυρίες, κάποιους έπρεπε να </w:t>
      </w:r>
      <w:r>
        <w:rPr>
          <w:rFonts w:eastAsia="Times New Roman" w:cs="Times New Roman"/>
          <w:szCs w:val="24"/>
        </w:rPr>
        <w:lastRenderedPageBreak/>
        <w:t>δείτε και τους βλέπατε. Ούτε διάλογος έγινε ούτε το ασφαλιστικό λύθηκε και βρισκόμαστε στη χειρότερη δυνατή στιγμή της διαπραγμάτευσης.</w:t>
      </w:r>
    </w:p>
    <w:p w14:paraId="01118AA0"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t xml:space="preserve">Απαντήστε μου, λοιπόν, πρώτον, πότε θα δοθούν τα εφάπαξ, δεύτερον, πού είναι </w:t>
      </w:r>
      <w:r>
        <w:rPr>
          <w:rFonts w:eastAsia="Times New Roman" w:cs="Times New Roman"/>
          <w:szCs w:val="24"/>
        </w:rPr>
        <w:t>οι αναλογιστικές μελέτες και τρίτον, τι πρόκειται να κάνετε με τις πολλαπλές περικοπές και το ποσοστό αναπλήρωσης των κύριων και των επικουρικών και των εφάπαξ, που πρόκειται να έρθει στη διαπραγμάτευση. Απαντήστε  μου, κύριε Υπουργέ.</w:t>
      </w:r>
    </w:p>
    <w:p w14:paraId="01118AA1" w14:textId="77777777" w:rsidR="00F23D13" w:rsidRDefault="001E17E2">
      <w:pPr>
        <w:spacing w:line="600" w:lineRule="auto"/>
        <w:ind w:firstLine="720"/>
        <w:jc w:val="both"/>
        <w:rPr>
          <w:rFonts w:eastAsia="Times New Roman" w:cs="Times New Roman"/>
        </w:rPr>
      </w:pPr>
      <w:r>
        <w:rPr>
          <w:rFonts w:eastAsia="Times New Roman" w:cs="Times New Roman"/>
        </w:rPr>
        <w:t>(Στο σημείο αυτό η Βο</w:t>
      </w:r>
      <w:r>
        <w:rPr>
          <w:rFonts w:eastAsia="Times New Roman" w:cs="Times New Roman"/>
        </w:rPr>
        <w:t xml:space="preserve">υλευτής κ. Παρασκευή </w:t>
      </w:r>
      <w:proofErr w:type="spellStart"/>
      <w:r>
        <w:rPr>
          <w:rFonts w:eastAsia="Times New Roman" w:cs="Times New Roman"/>
        </w:rPr>
        <w:t>Χριστοφιλοπούλου</w:t>
      </w:r>
      <w:proofErr w:type="spellEnd"/>
      <w:r>
        <w:rPr>
          <w:rFonts w:eastAsia="Times New Roman" w:cs="Times New Roman"/>
        </w:rPr>
        <w:t xml:space="preserve"> καταθέτει για τα Πρακτικά το προαναφερθέν έγγραφο, </w:t>
      </w:r>
      <w:r>
        <w:rPr>
          <w:rFonts w:eastAsia="Times New Roman" w:cs="Times New Roman"/>
        </w:rPr>
        <w:lastRenderedPageBreak/>
        <w:t>το οποίο βρίσκεται στο αρχείο του Τμήματος Γραμματείας της Διεύθυνσης Στενογραφίας και  Πρακτικών της Βουλής)</w:t>
      </w:r>
    </w:p>
    <w:p w14:paraId="01118AA2"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την κυρία </w:t>
      </w:r>
      <w:proofErr w:type="spellStart"/>
      <w:r>
        <w:rPr>
          <w:rFonts w:eastAsia="Times New Roman" w:cs="Times New Roman"/>
          <w:szCs w:val="24"/>
        </w:rPr>
        <w:t>Χριστοφιλοπούλου</w:t>
      </w:r>
      <w:proofErr w:type="spellEnd"/>
      <w:r>
        <w:rPr>
          <w:rFonts w:eastAsia="Times New Roman" w:cs="Times New Roman"/>
          <w:szCs w:val="24"/>
        </w:rPr>
        <w:t>.</w:t>
      </w:r>
    </w:p>
    <w:p w14:paraId="01118AA3"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έχει τον λόγο.</w:t>
      </w:r>
    </w:p>
    <w:p w14:paraId="01118AA4"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από τον Σεπτέμβριο του 2013 δεν είναι κυβέρνηση ο ΣΥΡΙΖΑ και εφάπαξ δεν καταβάλλονται.</w:t>
      </w:r>
      <w:r>
        <w:rPr>
          <w:rFonts w:eastAsia="Times New Roman" w:cs="Times New Roman"/>
          <w:szCs w:val="24"/>
        </w:rPr>
        <w:t xml:space="preserve"> Δεν καταβλήθηκαν καθόλου. Ούτε ένα. </w:t>
      </w:r>
      <w:r>
        <w:rPr>
          <w:rFonts w:eastAsia="Times New Roman" w:cs="Times New Roman"/>
          <w:szCs w:val="24"/>
        </w:rPr>
        <w:t>Εγκαλούμαστε εμείς</w:t>
      </w:r>
      <w:r>
        <w:rPr>
          <w:rFonts w:eastAsia="Times New Roman" w:cs="Times New Roman"/>
          <w:szCs w:val="24"/>
        </w:rPr>
        <w:t xml:space="preserve"> τώρα</w:t>
      </w:r>
      <w:r>
        <w:rPr>
          <w:rFonts w:eastAsia="Times New Roman" w:cs="Times New Roman"/>
          <w:szCs w:val="24"/>
        </w:rPr>
        <w:t>,</w:t>
      </w:r>
      <w:r>
        <w:rPr>
          <w:rFonts w:eastAsia="Times New Roman" w:cs="Times New Roman"/>
          <w:szCs w:val="24"/>
        </w:rPr>
        <w:t xml:space="preserve"> γιατί οι προηγούμενες κυβερνήσεις δημιούργησαν αυτή </w:t>
      </w:r>
      <w:r>
        <w:rPr>
          <w:rFonts w:eastAsia="Times New Roman" w:cs="Times New Roman"/>
          <w:szCs w:val="24"/>
        </w:rPr>
        <w:lastRenderedPageBreak/>
        <w:t>την κατάσταση, που σας προκαλεί τόσο θυμό η ύπαρξη αυτής της κατάστασης…</w:t>
      </w:r>
    </w:p>
    <w:p w14:paraId="01118AA5"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Τα ψέματά σας, όχι η κατάσταση.</w:t>
      </w:r>
    </w:p>
    <w:p w14:paraId="01118AA6"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ΑΝΑΣΤΑΣΙΟ</w:t>
      </w:r>
      <w:r>
        <w:rPr>
          <w:rFonts w:eastAsia="Times New Roman" w:cs="Times New Roman"/>
          <w:b/>
          <w:szCs w:val="24"/>
        </w:rPr>
        <w:t xml:space="preserve">Σ ΠΕΤΡΟΠΟΥΛΟΣ (Υφυπουργός Εργασίας, Κοινωνικής Ασφάλισης και Κοινωνικής Αλληλεγγύης): </w:t>
      </w:r>
      <w:r>
        <w:rPr>
          <w:rFonts w:eastAsia="Times New Roman" w:cs="Times New Roman"/>
          <w:szCs w:val="24"/>
        </w:rPr>
        <w:t>Και καλά κάνετε και θυμώνετε, αλλά με λάθος πολιτικό χώρο θυμώνετε. Να θυμώσετε με τον εαυτό σας που είχατε αυτή</w:t>
      </w:r>
      <w:r>
        <w:rPr>
          <w:rFonts w:eastAsia="Times New Roman" w:cs="Times New Roman"/>
          <w:szCs w:val="24"/>
        </w:rPr>
        <w:t>ν</w:t>
      </w:r>
      <w:r>
        <w:rPr>
          <w:rFonts w:eastAsia="Times New Roman" w:cs="Times New Roman"/>
          <w:szCs w:val="24"/>
        </w:rPr>
        <w:t xml:space="preserve"> την κατάσταση μέσα στα ασφαλιστικά ταμεία, χωρίς να σημα</w:t>
      </w:r>
      <w:r>
        <w:rPr>
          <w:rFonts w:eastAsia="Times New Roman" w:cs="Times New Roman"/>
          <w:szCs w:val="24"/>
        </w:rPr>
        <w:t xml:space="preserve">ίνει ότι εμείς, επειδή ήταν τέτοια η κατάσταση, δεν πρέπει να πάρουμε μέτρα. Φυσικά και θα πάρουμε μέτρα. </w:t>
      </w:r>
    </w:p>
    <w:p w14:paraId="01118AA7"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Είμαστε στον πέμπτο μήνα διακυβέρνησης…</w:t>
      </w:r>
    </w:p>
    <w:p w14:paraId="01118AA8" w14:textId="77777777" w:rsidR="00F23D13" w:rsidRDefault="001E17E2">
      <w:pPr>
        <w:spacing w:line="600" w:lineRule="auto"/>
        <w:ind w:firstLine="709"/>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Στον πέμπτο; Τι λέτε τώρα; </w:t>
      </w:r>
    </w:p>
    <w:p w14:paraId="01118AA9" w14:textId="77777777" w:rsidR="00F23D13" w:rsidRDefault="001E17E2">
      <w:pPr>
        <w:spacing w:line="600" w:lineRule="auto"/>
        <w:ind w:firstLine="709"/>
        <w:jc w:val="both"/>
        <w:rPr>
          <w:rFonts w:eastAsia="Times New Roman" w:cs="Times New Roman"/>
          <w:szCs w:val="24"/>
        </w:rPr>
      </w:pPr>
      <w:r>
        <w:rPr>
          <w:rFonts w:eastAsia="Times New Roman" w:cs="Times New Roman"/>
          <w:b/>
          <w:szCs w:val="24"/>
        </w:rPr>
        <w:t>ΑΝΑΣΤΑΣΙΟΣ ΠΕΤΡΟΠΟΥΛΟΣ (Υφυπουργός Εργασίας, Κοινωνικ</w:t>
      </w:r>
      <w:r>
        <w:rPr>
          <w:rFonts w:eastAsia="Times New Roman" w:cs="Times New Roman"/>
          <w:b/>
          <w:szCs w:val="24"/>
        </w:rPr>
        <w:t xml:space="preserve">ής Ασφάλισης και Κοινωνικής Αλληλεγγύης): </w:t>
      </w:r>
      <w:r>
        <w:rPr>
          <w:rFonts w:eastAsia="Times New Roman" w:cs="Times New Roman"/>
          <w:szCs w:val="24"/>
        </w:rPr>
        <w:t>Ολοκληρώνουμε το ασφαλιστικό νομοσχέδιο, οι αναλογιστικές μελέτες θα συνοδεύουν το νομοσχέδιο…</w:t>
      </w:r>
    </w:p>
    <w:p w14:paraId="01118AAA"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Θα, θα…</w:t>
      </w:r>
    </w:p>
    <w:p w14:paraId="01118AAB"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w:t>
      </w:r>
      <w:r>
        <w:rPr>
          <w:rFonts w:eastAsia="Times New Roman" w:cs="Times New Roman"/>
          <w:b/>
          <w:szCs w:val="24"/>
        </w:rPr>
        <w:t xml:space="preserve">ληλεγγύης): </w:t>
      </w:r>
      <w:r>
        <w:rPr>
          <w:rFonts w:eastAsia="Times New Roman" w:cs="Times New Roman"/>
          <w:szCs w:val="24"/>
        </w:rPr>
        <w:t xml:space="preserve">Μα, δεν γίνεται ποτέ διαφορετικά. Πάντα η αναλογιστική </w:t>
      </w:r>
      <w:r>
        <w:rPr>
          <w:rFonts w:eastAsia="Times New Roman" w:cs="Times New Roman"/>
          <w:szCs w:val="24"/>
        </w:rPr>
        <w:lastRenderedPageBreak/>
        <w:t>μελέτη, σύμφωνα και με τους κανόνες που ισχύουν -</w:t>
      </w:r>
      <w:proofErr w:type="spellStart"/>
      <w:r>
        <w:rPr>
          <w:rFonts w:eastAsia="Times New Roman" w:cs="Times New Roman"/>
          <w:szCs w:val="24"/>
        </w:rPr>
        <w:t>παγίως</w:t>
      </w:r>
      <w:proofErr w:type="spellEnd"/>
      <w:r>
        <w:rPr>
          <w:rFonts w:eastAsia="Times New Roman" w:cs="Times New Roman"/>
          <w:szCs w:val="24"/>
        </w:rPr>
        <w:t xml:space="preserve"> σε κάθε περίπτωση- στην Ευρωπαϊκή Ένωση, συνοδεύουν νομοσχέδια. Το νομοσχέδιο δεν έχει κατατεθεί. Όταν θα κατατεθεί το νομοσχέδιο στη</w:t>
      </w:r>
      <w:r>
        <w:rPr>
          <w:rFonts w:eastAsia="Times New Roman" w:cs="Times New Roman"/>
          <w:szCs w:val="24"/>
        </w:rPr>
        <w:t xml:space="preserve"> Βουλή…</w:t>
      </w:r>
    </w:p>
    <w:p w14:paraId="01118AAC"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Τι λέτε τώρα; Πώς θα καταθέσετε νομοσχέδιο χωρίς αναλογιστική μελέτη;</w:t>
      </w:r>
    </w:p>
    <w:p w14:paraId="01118AAD"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Όταν, κυρία </w:t>
      </w:r>
      <w:proofErr w:type="spellStart"/>
      <w:r>
        <w:rPr>
          <w:rFonts w:eastAsia="Times New Roman" w:cs="Times New Roman"/>
          <w:szCs w:val="24"/>
        </w:rPr>
        <w:t>Χριστοφιλοπούλου</w:t>
      </w:r>
      <w:proofErr w:type="spellEnd"/>
      <w:r>
        <w:rPr>
          <w:rFonts w:eastAsia="Times New Roman" w:cs="Times New Roman"/>
          <w:szCs w:val="24"/>
        </w:rPr>
        <w:t>, κατατεθεί το νομοσχέδιο σ</w:t>
      </w:r>
      <w:r>
        <w:rPr>
          <w:rFonts w:eastAsia="Times New Roman" w:cs="Times New Roman"/>
          <w:szCs w:val="24"/>
        </w:rPr>
        <w:t xml:space="preserve">τη Βουλή, με χαρά θα διαπιστώσετε ότι έχουμε εκπονήσει </w:t>
      </w:r>
      <w:r>
        <w:rPr>
          <w:rFonts w:eastAsia="Times New Roman" w:cs="Times New Roman"/>
          <w:szCs w:val="24"/>
        </w:rPr>
        <w:lastRenderedPageBreak/>
        <w:t>ένα σύστημα κατανομής των εφάπαξ με πολύ δίκαιο και διαφανή τρόπο, σύμφωνα με τους κανόνες που πρέπει να υπάρξουν και βεβαίως με ανταποδοτικότητα στις εισφορές που έχουν καταβάλει οι ασφαλισμένοι, διότ</w:t>
      </w:r>
      <w:r>
        <w:rPr>
          <w:rFonts w:eastAsia="Times New Roman" w:cs="Times New Roman"/>
          <w:szCs w:val="24"/>
        </w:rPr>
        <w:t xml:space="preserve">ι, όπως γνωρίζετε, το σύστημα καταβολής εφάπαξ είναι ανταποδοτικό, δεν επιδέχεται επιδότηση από τον κρατικό προϋπολογισμό. Δεν επιδεχόταν ποτέ επιδότηση από τον κρατικό προϋπολογισμό. </w:t>
      </w:r>
    </w:p>
    <w:p w14:paraId="01118AAE"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Επομένως, και για τις συντάξεις που δεν έχουν βγει εγκύκλιοι, αυτό οφεί</w:t>
      </w:r>
      <w:r>
        <w:rPr>
          <w:rFonts w:eastAsia="Times New Roman" w:cs="Times New Roman"/>
          <w:szCs w:val="24"/>
        </w:rPr>
        <w:t xml:space="preserve">λεται στο ότι το νομοσχέδιο δεν έχει ολοκληρωθεί. Ξέρετε ότι ο ν.3863 δεν εφαρμόστηκε ποτέ. </w:t>
      </w:r>
    </w:p>
    <w:p w14:paraId="01118AAF"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 xml:space="preserve">Του ψηφισμένου νόμου. </w:t>
      </w:r>
    </w:p>
    <w:p w14:paraId="01118AB0"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μη διακόπτετε. Αφήστε τον Υπουργό να απαντήσει.</w:t>
      </w:r>
    </w:p>
    <w:p w14:paraId="01118AB1"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Δεν έχω δευτερολογία, κύριε Πρόεδρε, γι’ αυτό διακόπτω.</w:t>
      </w:r>
    </w:p>
    <w:p w14:paraId="01118AB2"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Ο ν.3863…</w:t>
      </w:r>
    </w:p>
    <w:p w14:paraId="01118AB3"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Του νόμου που έχετε ψηφίσει λέω.</w:t>
      </w:r>
    </w:p>
    <w:p w14:paraId="01118AB4"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ΑΝΑΣΤΑ</w:t>
      </w:r>
      <w:r>
        <w:rPr>
          <w:rFonts w:eastAsia="Times New Roman" w:cs="Times New Roman"/>
          <w:b/>
          <w:szCs w:val="24"/>
        </w:rPr>
        <w:t xml:space="preserve">ΣΙΟΣ ΠΕΤΡΟΠΟΥΛΟΣ (Υφυπουργός Εργασίας, Κοινωνικής Ασφάλισης και Κοινωνικής Αλληλεγγύης): </w:t>
      </w:r>
      <w:r>
        <w:rPr>
          <w:rFonts w:eastAsia="Times New Roman" w:cs="Times New Roman"/>
          <w:szCs w:val="24"/>
        </w:rPr>
        <w:t>Μα, ρωτάτε, για να ενημερωθεί και ο ελληνικός λαός, μέσω αυτής της ερώτησης.</w:t>
      </w:r>
    </w:p>
    <w:p w14:paraId="01118AB5"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Ας αφήσουμε, λοιπόν, να ακούσει ο ελληνικός λαός τι λέει η Κυβέρνηση για τα ερωτήματα που </w:t>
      </w:r>
      <w:r>
        <w:rPr>
          <w:rFonts w:eastAsia="Times New Roman" w:cs="Times New Roman"/>
          <w:szCs w:val="24"/>
        </w:rPr>
        <w:t>θέσατε.</w:t>
      </w:r>
    </w:p>
    <w:p w14:paraId="01118AB6"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Εμείς δεν έχουμε τίποτα να κρύψουμε, γιατί ρωτάτε στο τέλος τι είναι αυτό που θέλουμε να κρύψουμε.</w:t>
      </w:r>
    </w:p>
    <w:p w14:paraId="01118AB7"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Εντός των επόμενων ημερών θα κατατεθεί το νομοσχέδιο. Τι λόγος υπάρχει για να κρύψουμε στοιχεία, τα οποία έτσι και αλλιώς θα τεθούν και στη δημόσια δ</w:t>
      </w:r>
      <w:r>
        <w:rPr>
          <w:rFonts w:eastAsia="Times New Roman" w:cs="Times New Roman"/>
          <w:szCs w:val="24"/>
        </w:rPr>
        <w:t xml:space="preserve">ιαβούλευση και υπ’ </w:t>
      </w:r>
      <w:proofErr w:type="spellStart"/>
      <w:r>
        <w:rPr>
          <w:rFonts w:eastAsia="Times New Roman" w:cs="Times New Roman"/>
          <w:szCs w:val="24"/>
        </w:rPr>
        <w:t>όψιν</w:t>
      </w:r>
      <w:proofErr w:type="spellEnd"/>
      <w:r>
        <w:rPr>
          <w:rFonts w:eastAsia="Times New Roman" w:cs="Times New Roman"/>
          <w:szCs w:val="24"/>
        </w:rPr>
        <w:t xml:space="preserve"> της αρμόδιας </w:t>
      </w:r>
      <w:r>
        <w:rPr>
          <w:rFonts w:eastAsia="Times New Roman" w:cs="Times New Roman"/>
          <w:szCs w:val="24"/>
        </w:rPr>
        <w:t xml:space="preserve">επιτροπής </w:t>
      </w:r>
      <w:r>
        <w:rPr>
          <w:rFonts w:eastAsia="Times New Roman" w:cs="Times New Roman"/>
          <w:szCs w:val="24"/>
        </w:rPr>
        <w:t xml:space="preserve">στο Κοινοβούλιο για επεξεργασία; </w:t>
      </w:r>
    </w:p>
    <w:p w14:paraId="01118AB8"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Σχετικά με τις αναλογιστικές μελέτες για το εφάπαξ, φυσικά θα υπάρξουν και αυτές και όσον αφορά </w:t>
      </w:r>
      <w:r>
        <w:rPr>
          <w:rFonts w:eastAsia="Times New Roman" w:cs="Times New Roman"/>
          <w:szCs w:val="24"/>
        </w:rPr>
        <w:t>σ</w:t>
      </w:r>
      <w:r>
        <w:rPr>
          <w:rFonts w:eastAsia="Times New Roman" w:cs="Times New Roman"/>
          <w:szCs w:val="24"/>
        </w:rPr>
        <w:t xml:space="preserve">τους ασφαλισμένους και </w:t>
      </w:r>
      <w:r>
        <w:rPr>
          <w:rFonts w:eastAsia="Times New Roman" w:cs="Times New Roman"/>
          <w:szCs w:val="24"/>
        </w:rPr>
        <w:t>σ</w:t>
      </w:r>
      <w:r>
        <w:rPr>
          <w:rFonts w:eastAsia="Times New Roman" w:cs="Times New Roman"/>
          <w:szCs w:val="24"/>
        </w:rPr>
        <w:t>τον ελληνικό λαό, διαπιστώσατε όλοι ότι όποτε έγινε συ</w:t>
      </w:r>
      <w:r>
        <w:rPr>
          <w:rFonts w:eastAsia="Times New Roman" w:cs="Times New Roman"/>
          <w:szCs w:val="24"/>
        </w:rPr>
        <w:t xml:space="preserve">ζήτηση υπήρξε συμφωνία. Δυστυχώς, καθυστέρησε η έναρξη της συζήτησης με τους αγρότες. Το λέγαμε εξαρχής ότι ο διάλογος μαζί τους θα οδηγούσε σε συμφωνία. Έγινε αυτός ο διάλογος, καταλήξαμε σε συμφωνία. </w:t>
      </w:r>
    </w:p>
    <w:p w14:paraId="01118AB9"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Όταν με τους επιστήμονες, τους ανεξάρτητα απασχολούμε</w:t>
      </w:r>
      <w:r>
        <w:rPr>
          <w:rFonts w:eastAsia="Times New Roman" w:cs="Times New Roman"/>
          <w:szCs w:val="24"/>
        </w:rPr>
        <w:t>νους επιστήμονες</w:t>
      </w:r>
      <w:r>
        <w:rPr>
          <w:rFonts w:eastAsia="Times New Roman" w:cs="Times New Roman"/>
          <w:szCs w:val="24"/>
        </w:rPr>
        <w:t>,</w:t>
      </w:r>
      <w:r>
        <w:rPr>
          <w:rFonts w:eastAsia="Times New Roman" w:cs="Times New Roman"/>
          <w:szCs w:val="24"/>
        </w:rPr>
        <w:t xml:space="preserve"> ήρθαμε σε πρώτη συνάντηση, προσεγγίσαμε στο να βρούμε λύση. Και καθώς η Κυβέρνηση προσέγγισε στη λύση, σύμφωνα με τις προτάσεις που οι ίδιοι υπέβαλαν, εν συνεχεία απομακρύνονταν και ταλαιπωρούν ένα</w:t>
      </w:r>
      <w:r>
        <w:rPr>
          <w:rFonts w:eastAsia="Times New Roman" w:cs="Times New Roman"/>
          <w:szCs w:val="24"/>
        </w:rPr>
        <w:t>ν</w:t>
      </w:r>
      <w:r>
        <w:rPr>
          <w:rFonts w:eastAsia="Times New Roman" w:cs="Times New Roman"/>
          <w:szCs w:val="24"/>
        </w:rPr>
        <w:t xml:space="preserve"> ολόκληρο κλάδο που χειμάζεται, τον κλάδ</w:t>
      </w:r>
      <w:r>
        <w:rPr>
          <w:rFonts w:eastAsia="Times New Roman" w:cs="Times New Roman"/>
          <w:szCs w:val="24"/>
        </w:rPr>
        <w:t xml:space="preserve">ο των δικηγόρων και των άλλων επιστημονικών φορέων, χωρίς λόγο. Σήμερα θα δούμε σε συνάντηση τους συμβολαιογράφους και τους δικαστικούς επιμελητές. Είμαι βέβαιος ότι θα έρθουν σε συζήτηση και -το λέω από τώρα- είμαι βέβαιος ότι θα καταλήξουμε σε συμφωνία. </w:t>
      </w:r>
      <w:r>
        <w:rPr>
          <w:rFonts w:eastAsia="Times New Roman" w:cs="Times New Roman"/>
          <w:szCs w:val="24"/>
        </w:rPr>
        <w:t xml:space="preserve">Ας έρθουν και οι άλλοι να συζητήσουμε και να καταλήξουμε σε </w:t>
      </w:r>
      <w:r>
        <w:rPr>
          <w:rFonts w:eastAsia="Times New Roman" w:cs="Times New Roman"/>
          <w:szCs w:val="24"/>
        </w:rPr>
        <w:lastRenderedPageBreak/>
        <w:t>συμφωνία και τότε πραγματικά θα κριθούμε γι’ αυτά που έχουμε να πούμε. Διότι όταν δεν έρχονται να συζητήσουμε, πώς θα μπορέσει να υπάρξει συμφωνία χωρίς διάλογο; Όπου έγινε διάλογος η Κυβέρνηση έχ</w:t>
      </w:r>
      <w:r>
        <w:rPr>
          <w:rFonts w:eastAsia="Times New Roman" w:cs="Times New Roman"/>
          <w:szCs w:val="24"/>
        </w:rPr>
        <w:t xml:space="preserve">ει πετύχει τη συμφωνία με τους πολίτες, με τους ασφαλισμένους, και αυτό θα κάνουμε σε κάθε περίπτωση. </w:t>
      </w:r>
    </w:p>
    <w:p w14:paraId="01118ABA"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Σας διαβεβαιώ ότι το νομοσχέδιο το οποίο θα τεθεί και στη δική σας κρίση δεν θα είναι τέτοιο που θα μπορέσετε να το απορρίψετε. Θα έχετε μεγάλο πρόβλημα </w:t>
      </w:r>
      <w:r>
        <w:rPr>
          <w:rFonts w:eastAsia="Times New Roman" w:cs="Times New Roman"/>
          <w:szCs w:val="24"/>
        </w:rPr>
        <w:t>αν το κάνετε.</w:t>
      </w:r>
    </w:p>
    <w:p w14:paraId="01118ABB"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Ευχαριστώ.</w:t>
      </w:r>
    </w:p>
    <w:p w14:paraId="01118ABC"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01118ABD"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Συνεχίζουμε με τη δεύτερη με αριθμό 618/4-3-2016 επίκαιρη ερώτηση πρώτου κύκλου του Βουλευτή Κιλκίς της Νέας Δημοκρατίας κ. Γεωργίου Γεωργαντά προς τον Υπουργό Υγεία</w:t>
      </w:r>
      <w:r>
        <w:rPr>
          <w:rFonts w:eastAsia="Times New Roman" w:cs="Times New Roman"/>
          <w:szCs w:val="24"/>
        </w:rPr>
        <w:t>ς, σχετικά με την αντιμετώπιση της επιβάρυνσης των δομών υγείας του Νομού Κιλκίς λόγω των προσφυγικών-μεταναστευτικών ροών.</w:t>
      </w:r>
    </w:p>
    <w:p w14:paraId="01118ABE"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Θα απαντήσει ο Υπουργός Υγείας κ. Ξανθός.</w:t>
      </w:r>
    </w:p>
    <w:p w14:paraId="01118ABF"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Κύριε Γεωργαντά, έχετε τον λόγο.</w:t>
      </w:r>
    </w:p>
    <w:p w14:paraId="01118AC0"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Ευχαριστώ, κύριε Πρόεδρε. </w:t>
      </w:r>
    </w:p>
    <w:p w14:paraId="01118AC1"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 xml:space="preserve">Έχω </w:t>
      </w:r>
      <w:r>
        <w:rPr>
          <w:rFonts w:eastAsia="Times New Roman" w:cs="Times New Roman"/>
          <w:szCs w:val="24"/>
        </w:rPr>
        <w:t xml:space="preserve">μία </w:t>
      </w:r>
      <w:r>
        <w:rPr>
          <w:rFonts w:eastAsia="Times New Roman" w:cs="Times New Roman"/>
          <w:szCs w:val="24"/>
        </w:rPr>
        <w:t>σ</w:t>
      </w:r>
      <w:r>
        <w:rPr>
          <w:rFonts w:eastAsia="Times New Roman" w:cs="Times New Roman"/>
          <w:szCs w:val="24"/>
        </w:rPr>
        <w:t>υμβουλή, μ</w:t>
      </w:r>
      <w:r>
        <w:rPr>
          <w:rFonts w:eastAsia="Times New Roman" w:cs="Times New Roman"/>
          <w:szCs w:val="24"/>
        </w:rPr>
        <w:t>ί</w:t>
      </w:r>
      <w:r>
        <w:rPr>
          <w:rFonts w:eastAsia="Times New Roman" w:cs="Times New Roman"/>
          <w:szCs w:val="24"/>
        </w:rPr>
        <w:t xml:space="preserve">α υπόδειξη για τους κυρίους συναδέλφους: Για να συζητούνται οι επίκαιρες ερωτήσεις τους, θα πρέπει να γίνεται το ζήτημα το οποίο τις αφορά παγκόσμιο θέμα. </w:t>
      </w:r>
    </w:p>
    <w:p w14:paraId="01118AC2"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Το Νοσοκομείο του Κιλκίς και η κατάσταση στην </w:t>
      </w:r>
      <w:proofErr w:type="spellStart"/>
      <w:r>
        <w:rPr>
          <w:rFonts w:eastAsia="Times New Roman" w:cs="Times New Roman"/>
          <w:szCs w:val="24"/>
        </w:rPr>
        <w:t>Ειδομένη</w:t>
      </w:r>
      <w:proofErr w:type="spellEnd"/>
      <w:r>
        <w:rPr>
          <w:rFonts w:eastAsia="Times New Roman" w:cs="Times New Roman"/>
          <w:szCs w:val="24"/>
        </w:rPr>
        <w:t xml:space="preserve"> έγιναν παγκόσμιο θέμα. Και επειδή </w:t>
      </w:r>
      <w:r>
        <w:rPr>
          <w:rFonts w:eastAsia="Times New Roman" w:cs="Times New Roman"/>
          <w:szCs w:val="24"/>
        </w:rPr>
        <w:t xml:space="preserve">ακριβώς έγιναν παγκόσμιο θέμα, ενώ η ερώτηση κατατέθηκε από τις 11 Δεκεμβρίου, συζητείται σήμερα. Δεν μπορούσε ο Υπουργός να μην είναι εδώ σήμερα, όταν πρώτο θέμα σε όλα τα δελτία ειδήσεων είναι η κατάσταση στην </w:t>
      </w:r>
      <w:proofErr w:type="spellStart"/>
      <w:r>
        <w:rPr>
          <w:rFonts w:eastAsia="Times New Roman" w:cs="Times New Roman"/>
          <w:szCs w:val="24"/>
        </w:rPr>
        <w:t>Ειδομένη</w:t>
      </w:r>
      <w:proofErr w:type="spellEnd"/>
      <w:r>
        <w:rPr>
          <w:rFonts w:eastAsia="Times New Roman" w:cs="Times New Roman"/>
          <w:szCs w:val="24"/>
        </w:rPr>
        <w:t>, μια κατάσταση η οποία επιβαρύνει κ</w:t>
      </w:r>
      <w:r>
        <w:rPr>
          <w:rFonts w:eastAsia="Times New Roman" w:cs="Times New Roman"/>
          <w:szCs w:val="24"/>
        </w:rPr>
        <w:t xml:space="preserve">αι τις δομές υγείας του Νομού Κιλκίς. </w:t>
      </w:r>
    </w:p>
    <w:p w14:paraId="01118AC3"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 xml:space="preserve">Στις 11 Δεκεμβρίου κατατέθηκε η ίδια ακριβώς ερώτηση, με το ίδιο περιεχόμενο, καθώς η επιβάρυνση ήδη υπήρχε και βλέπαμε και τι έρχεται, δεν απαντήθηκε, παρ’ όλο που προσδιορίστηκε, και σήμερα, αφού </w:t>
      </w:r>
      <w:proofErr w:type="spellStart"/>
      <w:r>
        <w:rPr>
          <w:rFonts w:eastAsia="Times New Roman" w:cs="Times New Roman"/>
          <w:szCs w:val="24"/>
        </w:rPr>
        <w:t>επανακατατέθηκε</w:t>
      </w:r>
      <w:proofErr w:type="spellEnd"/>
      <w:r>
        <w:rPr>
          <w:rFonts w:eastAsia="Times New Roman" w:cs="Times New Roman"/>
          <w:szCs w:val="24"/>
        </w:rPr>
        <w:t>, ευ</w:t>
      </w:r>
      <w:r>
        <w:rPr>
          <w:rFonts w:eastAsia="Times New Roman" w:cs="Times New Roman"/>
          <w:szCs w:val="24"/>
        </w:rPr>
        <w:t xml:space="preserve">τυχώς συζητείται. </w:t>
      </w:r>
    </w:p>
    <w:p w14:paraId="01118AC4"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Υπάρχουν συγκεκριμένα δεδομένα στο Νοσοκομείο του Κιλκίς, κύριε Υπουργέ. Έχουμε αυτή</w:t>
      </w:r>
      <w:r>
        <w:rPr>
          <w:rFonts w:eastAsia="Times New Roman" w:cs="Times New Roman"/>
          <w:szCs w:val="24"/>
        </w:rPr>
        <w:t>ν</w:t>
      </w:r>
      <w:r>
        <w:rPr>
          <w:rFonts w:eastAsia="Times New Roman" w:cs="Times New Roman"/>
          <w:szCs w:val="24"/>
        </w:rPr>
        <w:t xml:space="preserve"> τη στιγμή στον Νομό Κιλκίς από δεκαοκτώ έως είκοσι χιλιάδες πρόσφυγες ή μετανάστες στις τρεις δομές που υπάρχουν: οι δύο είναι οι επίσημες, του Χέρσου </w:t>
      </w:r>
      <w:r>
        <w:rPr>
          <w:rFonts w:eastAsia="Times New Roman" w:cs="Times New Roman"/>
          <w:szCs w:val="24"/>
        </w:rPr>
        <w:t xml:space="preserve">και της Νέας Καβάλας και η άλλη, ο άτυπος καταυλισμός της </w:t>
      </w:r>
      <w:proofErr w:type="spellStart"/>
      <w:r>
        <w:rPr>
          <w:rFonts w:eastAsia="Times New Roman" w:cs="Times New Roman"/>
          <w:szCs w:val="24"/>
        </w:rPr>
        <w:t>Ειδομένης</w:t>
      </w:r>
      <w:proofErr w:type="spellEnd"/>
      <w:r>
        <w:rPr>
          <w:rFonts w:eastAsia="Times New Roman" w:cs="Times New Roman"/>
          <w:szCs w:val="24"/>
        </w:rPr>
        <w:t xml:space="preserve">, στον οποίο υπάρχουν περίπου δεκατρείς </w:t>
      </w:r>
      <w:r>
        <w:rPr>
          <w:rFonts w:eastAsia="Times New Roman" w:cs="Times New Roman"/>
          <w:szCs w:val="24"/>
        </w:rPr>
        <w:lastRenderedPageBreak/>
        <w:t>χιλιάδες άνθρωποι. Είναι είκοσι χιλιάδες, δηλαδή, επιπλέον άνθρωποι στον Νομό Κιλκίς, με τα προβλήματα υγείας τα οποία βλέπετε όλοι και γνωρίζετε, με</w:t>
      </w:r>
      <w:r>
        <w:rPr>
          <w:rFonts w:eastAsia="Times New Roman" w:cs="Times New Roman"/>
          <w:szCs w:val="24"/>
        </w:rPr>
        <w:t xml:space="preserve"> πολλά μικρά παιδιά και συγχρόνως με ένα Νοσοκομείο Κιλκίς, το οποίο, αντί να ενισχυθεί, </w:t>
      </w:r>
      <w:proofErr w:type="spellStart"/>
      <w:r>
        <w:rPr>
          <w:rFonts w:eastAsia="Times New Roman" w:cs="Times New Roman"/>
          <w:szCs w:val="24"/>
        </w:rPr>
        <w:t>υποχρηματοδοτείται</w:t>
      </w:r>
      <w:proofErr w:type="spellEnd"/>
      <w:r>
        <w:rPr>
          <w:rFonts w:eastAsia="Times New Roman" w:cs="Times New Roman"/>
          <w:szCs w:val="24"/>
        </w:rPr>
        <w:t xml:space="preserve">. Στους προϋπολογισμούς για το 2016 ο Νομός Κιλκίς, τα Νοσοκομεία του Κιλκίς και της Γουμένισσας, έχουν πρόβλεψη μείον 27% έναντι του προϋπολογισμού </w:t>
      </w:r>
      <w:r>
        <w:rPr>
          <w:rFonts w:eastAsia="Times New Roman" w:cs="Times New Roman"/>
          <w:szCs w:val="24"/>
        </w:rPr>
        <w:t xml:space="preserve">του 2015, όταν σε πολλά νοσοκομεία της Περιφέρειας, της Καβάλας, της Δράμας, είχαμε αύξηση. Δεν ξέρω αν αυτό είναι μια στόχευση για την απαξίωση του Νοσοκομείου Κιλκίς και υπάρχει κάτι που δεν το γνωρίζω, αλλά το σίγουρο είναι ότι αυτή τη </w:t>
      </w:r>
      <w:r>
        <w:rPr>
          <w:rFonts w:eastAsia="Times New Roman" w:cs="Times New Roman"/>
          <w:szCs w:val="24"/>
        </w:rPr>
        <w:lastRenderedPageBreak/>
        <w:t>στιγμή η κατάστασ</w:t>
      </w:r>
      <w:r>
        <w:rPr>
          <w:rFonts w:eastAsia="Times New Roman" w:cs="Times New Roman"/>
          <w:szCs w:val="24"/>
        </w:rPr>
        <w:t>η είναι τραγική, είναι πραγματικά τριτοκοσμική στο Νοσοκομείο Κιλκίς τόσο για τους φιλοξενούμενους πρόσφυγες όσο και για τον τοπικό πληθυσμό, ο οποίος δεν έχει τη δυνατότητα της πρόσβασης σε δομές υγείας και δεν έχει τη δυνατότητα λόγω της πληθώρας των περ</w:t>
      </w:r>
      <w:r>
        <w:rPr>
          <w:rFonts w:eastAsia="Times New Roman" w:cs="Times New Roman"/>
          <w:szCs w:val="24"/>
        </w:rPr>
        <w:t xml:space="preserve">ιστατικών, της πληθώρας των ασθενών μαζί με τους συνοδούς τους. </w:t>
      </w:r>
    </w:p>
    <w:p w14:paraId="01118AC5"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Πρέπει, κύριε Υπουργέ, άμεσα –γιατί αυτό είναι το άμεσο, αυτή είναι η άμεση ανάγκη- να μου απαντήσετε ποιος είναι ο προγραμματισμός σας, έτσι ώστε </w:t>
      </w:r>
      <w:r>
        <w:rPr>
          <w:rFonts w:eastAsia="Times New Roman" w:cs="Times New Roman"/>
          <w:szCs w:val="24"/>
        </w:rPr>
        <w:t xml:space="preserve">σε </w:t>
      </w:r>
      <w:r>
        <w:rPr>
          <w:rFonts w:eastAsia="Times New Roman" w:cs="Times New Roman"/>
          <w:szCs w:val="24"/>
        </w:rPr>
        <w:t>αυτό το ζήτημα, το οποίο απασχολεί και το</w:t>
      </w:r>
      <w:r>
        <w:rPr>
          <w:rFonts w:eastAsia="Times New Roman" w:cs="Times New Roman"/>
          <w:szCs w:val="24"/>
        </w:rPr>
        <w:t xml:space="preserve">υς κατοίκους του Κιλκίς, αλλά και όλη την Ελλάδα, να εξευρεθεί λύση. </w:t>
      </w:r>
    </w:p>
    <w:p w14:paraId="01118AC6"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Γεωργαντά. </w:t>
      </w:r>
    </w:p>
    <w:p w14:paraId="01118AC7"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Υγείας κ. Ξανθός. </w:t>
      </w:r>
    </w:p>
    <w:p w14:paraId="01118AC8"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Αγαπητέ συνάδελφε, νομίζω ότι είναι εύλογη</w:t>
      </w:r>
      <w:r>
        <w:rPr>
          <w:rFonts w:eastAsia="Times New Roman" w:cs="Times New Roman"/>
          <w:szCs w:val="24"/>
        </w:rPr>
        <w:t xml:space="preserve"> η ευαισθησία σας, για να αναδείξετε αυτό το θέμα. </w:t>
      </w:r>
    </w:p>
    <w:p w14:paraId="01118AC9"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Όντως, η κατάσταση στην </w:t>
      </w:r>
      <w:proofErr w:type="spellStart"/>
      <w:r>
        <w:rPr>
          <w:rFonts w:eastAsia="Times New Roman" w:cs="Times New Roman"/>
          <w:szCs w:val="24"/>
        </w:rPr>
        <w:t>Ειδομένη</w:t>
      </w:r>
      <w:proofErr w:type="spellEnd"/>
      <w:r>
        <w:rPr>
          <w:rFonts w:eastAsia="Times New Roman" w:cs="Times New Roman"/>
          <w:szCs w:val="24"/>
        </w:rPr>
        <w:t xml:space="preserve"> είναι αυτό που λέμε ο ορισμός της ανθρωπιστικής κρίσης. Υπάρχουν χιλιάδες άνθρωποι, χωρίς να υπάρχει η υποδομή για να φιλοξενηθούν, σε άθλιες συνθήκες, ιδιαίτερα αυτή την </w:t>
      </w:r>
      <w:r>
        <w:rPr>
          <w:rFonts w:eastAsia="Times New Roman" w:cs="Times New Roman"/>
          <w:szCs w:val="24"/>
        </w:rPr>
        <w:t>περίοδο λόγω και των κα</w:t>
      </w:r>
      <w:r>
        <w:rPr>
          <w:rFonts w:eastAsia="Times New Roman" w:cs="Times New Roman"/>
          <w:szCs w:val="24"/>
        </w:rPr>
        <w:lastRenderedPageBreak/>
        <w:t xml:space="preserve">κών καιρικών συνθηκών και αντιλαμβανόμαστε πλήρως την επιβάρυνση η οποία έχει προκύψει για τις δημόσιες δομές της περιοχής. </w:t>
      </w:r>
    </w:p>
    <w:p w14:paraId="01118ACA"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Στους άλλους δύο χώρους ανοικτής φιλοξενίας την υγειονομική ευθύνη την έχει ο Στρατός, στο Χέρσο και στη Νέα</w:t>
      </w:r>
      <w:r>
        <w:rPr>
          <w:rFonts w:eastAsia="Times New Roman" w:cs="Times New Roman"/>
          <w:szCs w:val="24"/>
        </w:rPr>
        <w:t xml:space="preserve"> Καβάλα. </w:t>
      </w:r>
    </w:p>
    <w:p w14:paraId="01118ACB"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Την πρωτοβάθμια. </w:t>
      </w:r>
    </w:p>
    <w:p w14:paraId="01118ACC"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Ναι. Προφανώς, όμως, τα περιστατικά που χρειάζονται νοσηλεία επιβαρύνουν το Νοσοκομείο Κιλκίς. </w:t>
      </w:r>
    </w:p>
    <w:p w14:paraId="01118ACD"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Ευτυχώς, αγαπητέ συνάδελφε, έχουμε πια</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αδιαμφισβήτητη εικόνα ότι από το προσφυγικό ζήτημα, το μεταναστευτικό πρόβλημα, η πιο σημαντική του πτυχή δεν είναι η υγειονομική πτυχή. Και λέω ευτυχώς, διότι αυτό που προέχει είναι </w:t>
      </w:r>
      <w:r>
        <w:rPr>
          <w:rFonts w:eastAsia="Times New Roman" w:cs="Times New Roman"/>
          <w:szCs w:val="24"/>
        </w:rPr>
        <w:t xml:space="preserve">σε </w:t>
      </w:r>
      <w:r>
        <w:rPr>
          <w:rFonts w:eastAsia="Times New Roman" w:cs="Times New Roman"/>
          <w:szCs w:val="24"/>
        </w:rPr>
        <w:t>αυτούς τους ανθρώπους να υπάρξει μια φροντίδα, που να αφορά κυρίως τις</w:t>
      </w:r>
      <w:r>
        <w:rPr>
          <w:rFonts w:eastAsia="Times New Roman" w:cs="Times New Roman"/>
          <w:szCs w:val="24"/>
        </w:rPr>
        <w:t xml:space="preserve"> συνθήκες διαβίωσης, σίτισης, στέγης και κυρίως ατομικής υγιεινής. Αυτή είναι η πρώτη προτεραιότητα σήμερα και νομίζω ότι αυτός είναι και ο μηχανισμός αποτροπής προβλημάτων δημόσιας υγείας. </w:t>
      </w:r>
    </w:p>
    <w:p w14:paraId="01118ACE" w14:textId="77777777" w:rsidR="00F23D13" w:rsidRDefault="001E17E2">
      <w:pPr>
        <w:spacing w:line="600" w:lineRule="auto"/>
        <w:ind w:firstLine="720"/>
        <w:jc w:val="both"/>
        <w:rPr>
          <w:rFonts w:eastAsia="Times New Roman" w:cs="Times New Roman"/>
          <w:szCs w:val="24"/>
        </w:rPr>
      </w:pPr>
      <w:r w:rsidRPr="00903F2E">
        <w:rPr>
          <w:rFonts w:eastAsia="Times New Roman" w:cs="Times New Roman"/>
          <w:szCs w:val="24"/>
        </w:rPr>
        <w:t>Βεβαίως,</w:t>
      </w:r>
      <w:r>
        <w:rPr>
          <w:rFonts w:eastAsia="Times New Roman" w:cs="Times New Roman"/>
          <w:szCs w:val="24"/>
        </w:rPr>
        <w:t xml:space="preserve"> είναι ένας πληθυσμός ο οποίος έχει ιδιαιτερότητα. Έχει α</w:t>
      </w:r>
      <w:r>
        <w:rPr>
          <w:rFonts w:eastAsia="Times New Roman" w:cs="Times New Roman"/>
          <w:szCs w:val="24"/>
        </w:rPr>
        <w:t>υξηθεί πάρα πολύ ο παιδικός πληθυσμός σ’ αυτή</w:t>
      </w:r>
      <w:r>
        <w:rPr>
          <w:rFonts w:eastAsia="Times New Roman" w:cs="Times New Roman"/>
          <w:szCs w:val="24"/>
        </w:rPr>
        <w:t>ν</w:t>
      </w:r>
      <w:r>
        <w:rPr>
          <w:rFonts w:eastAsia="Times New Roman" w:cs="Times New Roman"/>
          <w:szCs w:val="24"/>
        </w:rPr>
        <w:t xml:space="preserve"> την ομάδα. Είναι το 36%.</w:t>
      </w:r>
    </w:p>
    <w:p w14:paraId="01118ACF"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Τα παιδιά είναι το 36%; </w:t>
      </w:r>
    </w:p>
    <w:p w14:paraId="01118AD0"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Τα παιδιά είναι το 36% αυτή την περίοδο. Έχουν αυξηθεί οι </w:t>
      </w:r>
      <w:proofErr w:type="spellStart"/>
      <w:r>
        <w:rPr>
          <w:rFonts w:eastAsia="Times New Roman" w:cs="Times New Roman"/>
          <w:szCs w:val="24"/>
        </w:rPr>
        <w:t>έγκυες</w:t>
      </w:r>
      <w:proofErr w:type="spellEnd"/>
      <w:r>
        <w:rPr>
          <w:rFonts w:eastAsia="Times New Roman" w:cs="Times New Roman"/>
          <w:szCs w:val="24"/>
        </w:rPr>
        <w:t>, ακόμη και οι επίτοκες γυναίκες και χρειά</w:t>
      </w:r>
      <w:r>
        <w:rPr>
          <w:rFonts w:eastAsia="Times New Roman" w:cs="Times New Roman"/>
          <w:szCs w:val="24"/>
        </w:rPr>
        <w:t>ζεται μ</w:t>
      </w:r>
      <w:r>
        <w:rPr>
          <w:rFonts w:eastAsia="Times New Roman" w:cs="Times New Roman"/>
          <w:szCs w:val="24"/>
        </w:rPr>
        <w:t>ί</w:t>
      </w:r>
      <w:r>
        <w:rPr>
          <w:rFonts w:eastAsia="Times New Roman" w:cs="Times New Roman"/>
          <w:szCs w:val="24"/>
        </w:rPr>
        <w:t>α ιδιαίτερη μέριμνα στην παιδιατρική φροντίδα και είναι αλήθεια, επίσης, ότι σ’ αυτό το κομμάτι έχουμε μ</w:t>
      </w:r>
      <w:r>
        <w:rPr>
          <w:rFonts w:eastAsia="Times New Roman" w:cs="Times New Roman"/>
          <w:szCs w:val="24"/>
        </w:rPr>
        <w:t>ί</w:t>
      </w:r>
      <w:r>
        <w:rPr>
          <w:rFonts w:eastAsia="Times New Roman" w:cs="Times New Roman"/>
          <w:szCs w:val="24"/>
        </w:rPr>
        <w:t xml:space="preserve">α δυσκολία στο δημόσιο σύστημα υγείας, ιδιαίτερα στην επαρχία. </w:t>
      </w:r>
    </w:p>
    <w:p w14:paraId="01118AD1"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Αυτές τις ημέρες έχουμε –νομίζω- ξεπεράσει κάποια αρχικά προβλήματα έλλειψης συντονισμού. Έχει βελτιωθεί η κρατική παρουσία στο κομμάτι της υγειονομικής φροντίδας. Είναι από προχθές δύο κινητές μονάδες του ΚΕΕΛΠΝΟ με έξι άτομα </w:t>
      </w:r>
      <w:r>
        <w:rPr>
          <w:rFonts w:eastAsia="Times New Roman" w:cs="Times New Roman"/>
          <w:szCs w:val="24"/>
        </w:rPr>
        <w:lastRenderedPageBreak/>
        <w:t>προσωπικό και με παιδίατρο. Χ</w:t>
      </w:r>
      <w:r>
        <w:rPr>
          <w:rFonts w:eastAsia="Times New Roman" w:cs="Times New Roman"/>
          <w:szCs w:val="24"/>
        </w:rPr>
        <w:t xml:space="preserve">θες πήγε ο </w:t>
      </w:r>
      <w:r>
        <w:rPr>
          <w:rFonts w:eastAsia="Times New Roman" w:cs="Times New Roman"/>
          <w:szCs w:val="24"/>
        </w:rPr>
        <w:t>δ</w:t>
      </w:r>
      <w:r>
        <w:rPr>
          <w:rFonts w:eastAsia="Times New Roman" w:cs="Times New Roman"/>
          <w:szCs w:val="24"/>
        </w:rPr>
        <w:t xml:space="preserve">ιοικητής του ΕΚΕΠΥ κ. </w:t>
      </w:r>
      <w:proofErr w:type="spellStart"/>
      <w:r>
        <w:rPr>
          <w:rFonts w:eastAsia="Times New Roman" w:cs="Times New Roman"/>
          <w:szCs w:val="24"/>
        </w:rPr>
        <w:t>Παπαευσταθίου</w:t>
      </w:r>
      <w:proofErr w:type="spellEnd"/>
      <w:r>
        <w:rPr>
          <w:rFonts w:eastAsia="Times New Roman" w:cs="Times New Roman"/>
          <w:szCs w:val="24"/>
        </w:rPr>
        <w:t xml:space="preserve"> επικεφαλής ενός κλιμακίου του ΕΚΕΠΥ. Έχουμε αναθέσει στο ΕΚΕΠΥ τον γενικό υγειονομικό συντονισμό για όλη τη χώρα και για όλη την αντιμετώπιση του προσφυγικού. Σήμερα γίνεται μία ειδική σύσκεψη στην έδρα της 4</w:t>
      </w:r>
      <w:r>
        <w:rPr>
          <w:rFonts w:eastAsia="Times New Roman" w:cs="Times New Roman"/>
          <w:szCs w:val="24"/>
          <w:vertAlign w:val="superscript"/>
        </w:rPr>
        <w:t>ης</w:t>
      </w:r>
      <w:r>
        <w:rPr>
          <w:rFonts w:eastAsia="Times New Roman" w:cs="Times New Roman"/>
          <w:szCs w:val="24"/>
        </w:rPr>
        <w:t xml:space="preserve"> ΥΠΕ, για να οργανωθεί καλύτερα όλο το σύστημα και κυρίως για να διασφαλιστεί το ότι θα υπάρξει μετακίνηση, στο πλαίσιο των ΥΠΕ, του αναγκαίου προσωπικού με </w:t>
      </w:r>
      <w:proofErr w:type="spellStart"/>
      <w:r>
        <w:rPr>
          <w:rFonts w:eastAsia="Times New Roman" w:cs="Times New Roman"/>
          <w:szCs w:val="24"/>
        </w:rPr>
        <w:t>στοχευμένο</w:t>
      </w:r>
      <w:proofErr w:type="spellEnd"/>
      <w:r>
        <w:rPr>
          <w:rFonts w:eastAsia="Times New Roman" w:cs="Times New Roman"/>
          <w:szCs w:val="24"/>
        </w:rPr>
        <w:t xml:space="preserve"> τρόπο, για να καλυφθούν οι επείγουσες ανάγκες. </w:t>
      </w:r>
    </w:p>
    <w:p w14:paraId="01118AD2"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Η επείγουσα ανάγκη </w:t>
      </w:r>
      <w:r>
        <w:rPr>
          <w:rFonts w:eastAsia="Times New Roman" w:cs="Times New Roman"/>
          <w:szCs w:val="24"/>
        </w:rPr>
        <w:t xml:space="preserve">αυτήν </w:t>
      </w:r>
      <w:r>
        <w:rPr>
          <w:rFonts w:eastAsia="Times New Roman" w:cs="Times New Roman"/>
          <w:szCs w:val="24"/>
        </w:rPr>
        <w:t>τη στιγμή στο</w:t>
      </w:r>
      <w:r>
        <w:rPr>
          <w:rFonts w:eastAsia="Times New Roman" w:cs="Times New Roman"/>
          <w:szCs w:val="24"/>
        </w:rPr>
        <w:t xml:space="preserve"> Νοσοκομείο Κιλκίς είναι η ενίσχυση της </w:t>
      </w:r>
      <w:r>
        <w:rPr>
          <w:rFonts w:eastAsia="Times New Roman" w:cs="Times New Roman"/>
          <w:szCs w:val="24"/>
        </w:rPr>
        <w:t>π</w:t>
      </w:r>
      <w:r>
        <w:rPr>
          <w:rFonts w:eastAsia="Times New Roman" w:cs="Times New Roman"/>
          <w:szCs w:val="24"/>
        </w:rPr>
        <w:t xml:space="preserve">αιδιατρικής </w:t>
      </w:r>
      <w:r>
        <w:rPr>
          <w:rFonts w:eastAsia="Times New Roman" w:cs="Times New Roman"/>
          <w:szCs w:val="24"/>
        </w:rPr>
        <w:t>κ</w:t>
      </w:r>
      <w:r>
        <w:rPr>
          <w:rFonts w:eastAsia="Times New Roman" w:cs="Times New Roman"/>
          <w:szCs w:val="24"/>
        </w:rPr>
        <w:t xml:space="preserve">λινικής, η οποία ήδη σήμερα, όπως ενημερώθηκα εχθές, νοσηλεύει τριάντα ένα παιδιά </w:t>
      </w:r>
      <w:r>
        <w:rPr>
          <w:rFonts w:eastAsia="Times New Roman" w:cs="Times New Roman"/>
          <w:szCs w:val="24"/>
        </w:rPr>
        <w:lastRenderedPageBreak/>
        <w:t>προσφύγων, ενώ η δυναμικότητά της συνολικά είναι δεκαο</w:t>
      </w:r>
      <w:r>
        <w:rPr>
          <w:rFonts w:eastAsia="Times New Roman" w:cs="Times New Roman"/>
          <w:szCs w:val="24"/>
        </w:rPr>
        <w:t>κ</w:t>
      </w:r>
      <w:r>
        <w:rPr>
          <w:rFonts w:eastAsia="Times New Roman" w:cs="Times New Roman"/>
          <w:szCs w:val="24"/>
        </w:rPr>
        <w:t>τώ κλίνες. Προφανώς, θα υπάρχουν ράντζα και θα υπάρχει μ</w:t>
      </w:r>
      <w:r>
        <w:rPr>
          <w:rFonts w:eastAsia="Times New Roman" w:cs="Times New Roman"/>
          <w:szCs w:val="24"/>
        </w:rPr>
        <w:t>ί</w:t>
      </w:r>
      <w:r>
        <w:rPr>
          <w:rFonts w:eastAsia="Times New Roman" w:cs="Times New Roman"/>
          <w:szCs w:val="24"/>
        </w:rPr>
        <w:t>α αναγκα</w:t>
      </w:r>
      <w:r>
        <w:rPr>
          <w:rFonts w:eastAsia="Times New Roman" w:cs="Times New Roman"/>
          <w:szCs w:val="24"/>
        </w:rPr>
        <w:t xml:space="preserve">στική επιβάρυνση αυτού του </w:t>
      </w:r>
      <w:r>
        <w:rPr>
          <w:rFonts w:eastAsia="Times New Roman" w:cs="Times New Roman"/>
          <w:szCs w:val="24"/>
        </w:rPr>
        <w:t>τ</w:t>
      </w:r>
      <w:r>
        <w:rPr>
          <w:rFonts w:eastAsia="Times New Roman" w:cs="Times New Roman"/>
          <w:szCs w:val="24"/>
        </w:rPr>
        <w:t>μήματος.</w:t>
      </w:r>
    </w:p>
    <w:p w14:paraId="01118AD3"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Υπάρχει μ</w:t>
      </w:r>
      <w:r>
        <w:rPr>
          <w:rFonts w:eastAsia="Times New Roman" w:cs="Times New Roman"/>
          <w:szCs w:val="24"/>
        </w:rPr>
        <w:t>ί</w:t>
      </w:r>
      <w:r>
        <w:rPr>
          <w:rFonts w:eastAsia="Times New Roman" w:cs="Times New Roman"/>
          <w:szCs w:val="24"/>
        </w:rPr>
        <w:t xml:space="preserve">α προσπάθεια να ενισχυθεί με επικουρικό προσωπικό. Δυστυχώς, από τους τέσσερις διορισμούς, που κάναμε το τελευταίο διάστημα, μόνο ένας ανταποκρίθηκε και ευτυχώς ήταν παιδίατρος. </w:t>
      </w:r>
    </w:p>
    <w:p w14:paraId="01118AD4"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Επίσης, χρειάζεται ενίσχυση κα</w:t>
      </w:r>
      <w:r>
        <w:rPr>
          <w:rFonts w:eastAsia="Times New Roman" w:cs="Times New Roman"/>
          <w:szCs w:val="24"/>
        </w:rPr>
        <w:t>ι ψάχνουμε να βρούμε μ</w:t>
      </w:r>
      <w:r>
        <w:rPr>
          <w:rFonts w:eastAsia="Times New Roman" w:cs="Times New Roman"/>
          <w:szCs w:val="24"/>
        </w:rPr>
        <w:t>ί</w:t>
      </w:r>
      <w:r>
        <w:rPr>
          <w:rFonts w:eastAsia="Times New Roman" w:cs="Times New Roman"/>
          <w:szCs w:val="24"/>
        </w:rPr>
        <w:t xml:space="preserve">α λύση με γυναίκα γυναικολόγο-μαιευτήρα, διότι υπάρχει και το </w:t>
      </w:r>
      <w:r>
        <w:rPr>
          <w:rFonts w:eastAsia="Times New Roman" w:cs="Times New Roman"/>
          <w:szCs w:val="24"/>
        </w:rPr>
        <w:lastRenderedPageBreak/>
        <w:t>θέμα της δυσκολίας εξέτασης από άντρες γιατρούς σε πληθυσμούς που έχουν αυτή</w:t>
      </w:r>
      <w:r>
        <w:rPr>
          <w:rFonts w:eastAsia="Times New Roman" w:cs="Times New Roman"/>
          <w:szCs w:val="24"/>
        </w:rPr>
        <w:t>ν</w:t>
      </w:r>
      <w:r>
        <w:rPr>
          <w:rFonts w:eastAsia="Times New Roman" w:cs="Times New Roman"/>
          <w:szCs w:val="24"/>
        </w:rPr>
        <w:t xml:space="preserve"> τη θρησκευτική και πολιτισμική ιδιαιτερότητα. </w:t>
      </w:r>
    </w:p>
    <w:p w14:paraId="01118AD5"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Σίγουρα χρειάζεται ενίσχυση με νοσηλευτικό προ</w:t>
      </w:r>
      <w:r>
        <w:rPr>
          <w:rFonts w:eastAsia="Times New Roman" w:cs="Times New Roman"/>
          <w:szCs w:val="24"/>
        </w:rPr>
        <w:t xml:space="preserve">σωπικό και με διερμηνείς, οι οποίοι θα διευκολύνουν τη συνεννόηση ιδιαίτερα όσων ανθρώπων χρειάζεται να διακομισθούν από την </w:t>
      </w:r>
      <w:proofErr w:type="spellStart"/>
      <w:r>
        <w:rPr>
          <w:rFonts w:eastAsia="Times New Roman" w:cs="Times New Roman"/>
          <w:szCs w:val="24"/>
        </w:rPr>
        <w:t>Ειδομένη</w:t>
      </w:r>
      <w:proofErr w:type="spellEnd"/>
      <w:r>
        <w:rPr>
          <w:rFonts w:eastAsia="Times New Roman" w:cs="Times New Roman"/>
          <w:szCs w:val="24"/>
        </w:rPr>
        <w:t xml:space="preserve"> προς το Νοσοκομείο του Κιλκίς.</w:t>
      </w:r>
    </w:p>
    <w:p w14:paraId="01118AD6"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Έχουμε δώσει εντολή να αυξηθεί στο 100% η εκτέλεση του προϋπολογισμού και όχι στο 90%, όπως</w:t>
      </w:r>
      <w:r>
        <w:rPr>
          <w:rFonts w:eastAsia="Times New Roman" w:cs="Times New Roman"/>
          <w:szCs w:val="24"/>
        </w:rPr>
        <w:t xml:space="preserve"> ισχύει για τα υπόλοιπα νοσοκομεία. Είμαστε σε συνεννόηση με την Γενική Οικονομική Διεύθυνση του Υπουργείου, με τη </w:t>
      </w:r>
      <w:r>
        <w:rPr>
          <w:rFonts w:eastAsia="Times New Roman" w:cs="Times New Roman"/>
          <w:szCs w:val="24"/>
        </w:rPr>
        <w:t>δ</w:t>
      </w:r>
      <w:r>
        <w:rPr>
          <w:rFonts w:eastAsia="Times New Roman" w:cs="Times New Roman"/>
          <w:szCs w:val="24"/>
        </w:rPr>
        <w:t xml:space="preserve">ιοίκηση της ΥΠΕ και με τη </w:t>
      </w:r>
      <w:r>
        <w:rPr>
          <w:rFonts w:eastAsia="Times New Roman" w:cs="Times New Roman"/>
          <w:szCs w:val="24"/>
        </w:rPr>
        <w:lastRenderedPageBreak/>
        <w:t>δ</w:t>
      </w:r>
      <w:r>
        <w:rPr>
          <w:rFonts w:eastAsia="Times New Roman" w:cs="Times New Roman"/>
          <w:szCs w:val="24"/>
        </w:rPr>
        <w:t xml:space="preserve">ιοίκηση του </w:t>
      </w:r>
      <w:r>
        <w:rPr>
          <w:rFonts w:eastAsia="Times New Roman" w:cs="Times New Roman"/>
          <w:szCs w:val="24"/>
        </w:rPr>
        <w:t>ν</w:t>
      </w:r>
      <w:r>
        <w:rPr>
          <w:rFonts w:eastAsia="Times New Roman" w:cs="Times New Roman"/>
          <w:szCs w:val="24"/>
        </w:rPr>
        <w:t>οσοκομείου, για να υπάρξει μ</w:t>
      </w:r>
      <w:r>
        <w:rPr>
          <w:rFonts w:eastAsia="Times New Roman" w:cs="Times New Roman"/>
          <w:szCs w:val="24"/>
        </w:rPr>
        <w:t>ί</w:t>
      </w:r>
      <w:r>
        <w:rPr>
          <w:rFonts w:eastAsia="Times New Roman" w:cs="Times New Roman"/>
          <w:szCs w:val="24"/>
        </w:rPr>
        <w:t xml:space="preserve">α συμπληρωματική χρηματοδότηση, η οποία θα επιτρέψει στο </w:t>
      </w:r>
      <w:r>
        <w:rPr>
          <w:rFonts w:eastAsia="Times New Roman" w:cs="Times New Roman"/>
          <w:szCs w:val="24"/>
        </w:rPr>
        <w:t>ν</w:t>
      </w:r>
      <w:r>
        <w:rPr>
          <w:rFonts w:eastAsia="Times New Roman" w:cs="Times New Roman"/>
          <w:szCs w:val="24"/>
        </w:rPr>
        <w:t xml:space="preserve">οσοκομείο να </w:t>
      </w:r>
      <w:r>
        <w:rPr>
          <w:rFonts w:eastAsia="Times New Roman" w:cs="Times New Roman"/>
          <w:szCs w:val="24"/>
        </w:rPr>
        <w:t>ανταποκριθεί με αξιοπιστία και απέναντι στην πίεση που δέχεται από το προσφυγικό ρεύμα, αλλά και στην κάλυψη των αναγκών της τοπικής κοινωνίας.</w:t>
      </w:r>
    </w:p>
    <w:p w14:paraId="01118AD7"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Θεωρώ, λοιπόν, ότι με την προσπάθεια που έχει γίνει με τον συντονισμό σε επίπεδο Υπουργείου, που συμπεριλαμβάνει</w:t>
      </w:r>
      <w:r>
        <w:rPr>
          <w:rFonts w:eastAsia="Times New Roman" w:cs="Times New Roman"/>
          <w:szCs w:val="24"/>
        </w:rPr>
        <w:t xml:space="preserve"> το ΕΚΕΠΥ, το ΚΕΕΛΠΝΟ, την Εθνική Σχολή Δημόσιας Υγείας, ένα εξαιρετικό μεταπτυχιακό του Πανεπιστημίου Αθηνών εξειδικευμένο σε υγειονομική κρίση, με τη συνέργεια των μη κυβερνητικών οργανώσεων, οι οποίες ευτυχώς εκεί είναι αρκετές και έχουν συνεισφέρει και</w:t>
      </w:r>
      <w:r>
        <w:rPr>
          <w:rFonts w:eastAsia="Times New Roman" w:cs="Times New Roman"/>
          <w:szCs w:val="24"/>
        </w:rPr>
        <w:t xml:space="preserve"> εξακολουθούν να προσφέρουν πάρα </w:t>
      </w:r>
      <w:r>
        <w:rPr>
          <w:rFonts w:eastAsia="Times New Roman" w:cs="Times New Roman"/>
          <w:szCs w:val="24"/>
        </w:rPr>
        <w:lastRenderedPageBreak/>
        <w:t>πολύ σημαντική επικουρική βοήθεια στην υγειονομική φροντίδα των ανθρώπων αυτών, θα μπορέσει και το Νοσοκομείο Κιλκίς να τα καταφέρει. Θα επιδιώξουμε στις επόμενες κατανομές θέσεων να το ενισχύσουμε. Έχουμε τώρα έτοιμη μ</w:t>
      </w:r>
      <w:r>
        <w:rPr>
          <w:rFonts w:eastAsia="Times New Roman" w:cs="Times New Roman"/>
          <w:szCs w:val="24"/>
        </w:rPr>
        <w:t>ί</w:t>
      </w:r>
      <w:r>
        <w:rPr>
          <w:rFonts w:eastAsia="Times New Roman" w:cs="Times New Roman"/>
          <w:szCs w:val="24"/>
        </w:rPr>
        <w:t>α π</w:t>
      </w:r>
      <w:r>
        <w:rPr>
          <w:rFonts w:eastAsia="Times New Roman" w:cs="Times New Roman"/>
          <w:szCs w:val="24"/>
        </w:rPr>
        <w:t>ροκήρυξη πεντακοσίων ογδόντα πέντε θέσεων επικουρικού προσωπικού και μόλις ολοκληρωθεί με το ΑΣΕΠ η 4Κ και η 5Κ προκήρυξη, θα προκηρύξουμε τη δεύτερη δέσμη, που είναι δύο χιλιάδες τετρακόσιες σαράντα προσλήψεις….</w:t>
      </w:r>
    </w:p>
    <w:p w14:paraId="01118AD8"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επανειλημμένα το κ</w:t>
      </w:r>
      <w:r>
        <w:rPr>
          <w:rFonts w:eastAsia="Times New Roman" w:cs="Times New Roman"/>
          <w:szCs w:val="24"/>
        </w:rPr>
        <w:t>ουδούνι λήξεως του χρόνου ομιλίας του κυρίου Υπουργού)</w:t>
      </w:r>
    </w:p>
    <w:p w14:paraId="01118AD9"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τη δυνατότητα δευτερολογίας. Σας παρακαλώ, ολοκληρώστε.</w:t>
      </w:r>
    </w:p>
    <w:p w14:paraId="01118ADA"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Ολοκληρώνω, κύριε Πρόεδρε.</w:t>
      </w:r>
    </w:p>
    <w:p w14:paraId="01118ADB"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Σε αυτή, λοιπόν, θα υπάρξει ε</w:t>
      </w:r>
      <w:r>
        <w:rPr>
          <w:rFonts w:eastAsia="Times New Roman" w:cs="Times New Roman"/>
          <w:szCs w:val="24"/>
        </w:rPr>
        <w:t xml:space="preserve">ιδική μέριμνα. Ο αρχικός προγραμματισμός είναι για πέντε γιατρούς και τέσσερα άτομα λοιπό προσωπικό. Θα δούμε μήπως μπορούμε να το ενισχύσουμε ακόμη περισσότερο. </w:t>
      </w:r>
    </w:p>
    <w:p w14:paraId="01118ADC"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Με όλο αυτό το πλέγμα των παρεμβάσεων και σε συνεχή επικοινωνία με τη διοίκηση του συστήματος</w:t>
      </w:r>
      <w:r>
        <w:rPr>
          <w:rFonts w:eastAsia="Times New Roman" w:cs="Times New Roman"/>
          <w:szCs w:val="24"/>
        </w:rPr>
        <w:t xml:space="preserve"> υγείας της περιοχής θεωρώ ότι μπορούμε να κάνουμε τις διορθωτικές κινήσεις, για να διασφαλιστεί και η επάρκεια και η αποτελεσματικότητα της υγειονομικής φροντίδας.</w:t>
      </w:r>
    </w:p>
    <w:p w14:paraId="01118ADD"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Γεωργαντά, έχετε τον λόγο για τη δευτερολογία σας.</w:t>
      </w:r>
    </w:p>
    <w:p w14:paraId="01118ADE"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Κύριε Υπουργέ, δεν θέλω να αξιολογήσω τις προθέσεις σας, αλλά είμαι υποχρεωμένος να εισφέρω στο Κοινοβούλιο τα δεδομένα που υπάρχουν.</w:t>
      </w:r>
    </w:p>
    <w:p w14:paraId="01118ADF"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Το πρώτο δεδομένο είναι ότι το Νοσοκομείο του Κιλκίς δυστυχώς είναι ακέφαλο εδώ και τρεις μήνες. Φρον</w:t>
      </w:r>
      <w:r>
        <w:rPr>
          <w:rFonts w:eastAsia="Times New Roman" w:cs="Times New Roman"/>
          <w:szCs w:val="24"/>
        </w:rPr>
        <w:t xml:space="preserve">τίσατε να αποκεφαλίσετε τις διοικήσεις σε πολλά νοσοκομεία, χωρίς να δείτε άμεσα την αντικατάστασή τους. Αυτό είναι ένα ζήτημα. Φαντάζεστε τώρα το Νοσοκομείο του Κιλκίς με αυτά τα προβλήματα, με αυτά τα ζητήματα να μην έχει </w:t>
      </w:r>
      <w:r>
        <w:rPr>
          <w:rFonts w:eastAsia="Times New Roman" w:cs="Times New Roman"/>
          <w:szCs w:val="24"/>
        </w:rPr>
        <w:t>δ</w:t>
      </w:r>
      <w:r>
        <w:rPr>
          <w:rFonts w:eastAsia="Times New Roman" w:cs="Times New Roman"/>
          <w:szCs w:val="24"/>
        </w:rPr>
        <w:t>ιοικητή εδώ και τρεις μήνες; Αυ</w:t>
      </w:r>
      <w:r>
        <w:rPr>
          <w:rFonts w:eastAsia="Times New Roman" w:cs="Times New Roman"/>
          <w:szCs w:val="24"/>
        </w:rPr>
        <w:t>τό είναι το πρώτο ζητούμενο.</w:t>
      </w:r>
    </w:p>
    <w:p w14:paraId="01118AE0" w14:textId="77777777" w:rsidR="00F23D13" w:rsidRDefault="001E17E2">
      <w:pPr>
        <w:spacing w:line="600" w:lineRule="auto"/>
        <w:ind w:firstLine="720"/>
        <w:jc w:val="both"/>
        <w:rPr>
          <w:rFonts w:eastAsia="Times New Roman" w:cs="Times New Roman"/>
        </w:rPr>
      </w:pPr>
      <w:r>
        <w:rPr>
          <w:rFonts w:eastAsia="Times New Roman" w:cs="Times New Roman"/>
        </w:rPr>
        <w:t xml:space="preserve">Δεύτερον, μου μιλάτε για τέσσερις επικουρικούς γιατρούς, από τους οποίους, δυστυχώς, οι τρεις αρνήθηκαν να ανέβουν. Πώς να ανέβει ο επικουρικός γιατρός για έναν μόνο χρόνο στο Κιλκίς υπό αυτές τις συνθήκες, αν δεν φροντίσετε </w:t>
      </w:r>
      <w:r>
        <w:rPr>
          <w:rFonts w:eastAsia="Times New Roman" w:cs="Times New Roman"/>
        </w:rPr>
        <w:t>εσείς να χαρακτηρίσετε το Νοσοκομείο του Κιλκίς ως μ</w:t>
      </w:r>
      <w:r>
        <w:rPr>
          <w:rFonts w:eastAsia="Times New Roman" w:cs="Times New Roman"/>
        </w:rPr>
        <w:t>ί</w:t>
      </w:r>
      <w:r>
        <w:rPr>
          <w:rFonts w:eastAsia="Times New Roman" w:cs="Times New Roman"/>
        </w:rPr>
        <w:t xml:space="preserve">α προβληματική </w:t>
      </w:r>
      <w:r>
        <w:rPr>
          <w:rFonts w:eastAsia="Times New Roman" w:cs="Times New Roman"/>
        </w:rPr>
        <w:lastRenderedPageBreak/>
        <w:t xml:space="preserve">περιοχή; Αν δεν </w:t>
      </w:r>
      <w:r>
        <w:rPr>
          <w:rFonts w:eastAsia="Times New Roman"/>
          <w:bCs/>
        </w:rPr>
        <w:t>είναι</w:t>
      </w:r>
      <w:r>
        <w:rPr>
          <w:rFonts w:eastAsia="Times New Roman" w:cs="Times New Roman"/>
        </w:rPr>
        <w:t xml:space="preserve"> προβληματική περιοχή αυτή τη στιγμή το Νοσοκομείο του Κιλκίς με την επιβάρυνση που έχει, τότε ποιο </w:t>
      </w:r>
      <w:r>
        <w:rPr>
          <w:rFonts w:eastAsia="Times New Roman"/>
          <w:bCs/>
        </w:rPr>
        <w:t>είναι</w:t>
      </w:r>
      <w:r>
        <w:rPr>
          <w:rFonts w:eastAsia="Times New Roman" w:cs="Times New Roman"/>
        </w:rPr>
        <w:t>; Έτσι θα δοθεί η δυνατότητα στους γιατρούς είτε με διετή είτε</w:t>
      </w:r>
      <w:r>
        <w:rPr>
          <w:rFonts w:eastAsia="Times New Roman" w:cs="Times New Roman"/>
        </w:rPr>
        <w:t xml:space="preserve"> με τριετή θητεία να επιλέξουν πράγματι να έρθουν στο Κιλκίς. </w:t>
      </w:r>
    </w:p>
    <w:p w14:paraId="01118AE1" w14:textId="77777777" w:rsidR="00F23D13" w:rsidRDefault="001E17E2">
      <w:pPr>
        <w:spacing w:line="600" w:lineRule="auto"/>
        <w:ind w:firstLine="720"/>
        <w:jc w:val="both"/>
        <w:rPr>
          <w:rFonts w:eastAsia="Times New Roman" w:cs="Times New Roman"/>
        </w:rPr>
      </w:pPr>
      <w:r>
        <w:rPr>
          <w:rFonts w:eastAsia="Times New Roman" w:cs="Times New Roman"/>
        </w:rPr>
        <w:t xml:space="preserve">Και αυτό </w:t>
      </w:r>
      <w:r>
        <w:rPr>
          <w:rFonts w:eastAsia="Times New Roman"/>
          <w:bCs/>
        </w:rPr>
        <w:t>είναι</w:t>
      </w:r>
      <w:r>
        <w:rPr>
          <w:rFonts w:eastAsia="Times New Roman" w:cs="Times New Roman"/>
        </w:rPr>
        <w:t xml:space="preserve"> μ</w:t>
      </w:r>
      <w:r>
        <w:rPr>
          <w:rFonts w:eastAsia="Times New Roman" w:cs="Times New Roman"/>
        </w:rPr>
        <w:t>ί</w:t>
      </w:r>
      <w:r>
        <w:rPr>
          <w:rFonts w:eastAsia="Times New Roman" w:cs="Times New Roman"/>
        </w:rPr>
        <w:t>α απαίτηση της κοινωνίας του Κιλκίς, με μ</w:t>
      </w:r>
      <w:r>
        <w:rPr>
          <w:rFonts w:eastAsia="Times New Roman" w:cs="Times New Roman"/>
        </w:rPr>
        <w:t>ί</w:t>
      </w:r>
      <w:r>
        <w:rPr>
          <w:rFonts w:eastAsia="Times New Roman" w:cs="Times New Roman"/>
        </w:rPr>
        <w:t xml:space="preserve">α </w:t>
      </w:r>
      <w:r>
        <w:rPr>
          <w:rFonts w:eastAsia="Times New Roman" w:cs="Times New Roman"/>
          <w:bCs/>
          <w:shd w:val="clear" w:color="auto" w:fill="FFFFFF"/>
        </w:rPr>
        <w:t>τροποποίηση</w:t>
      </w:r>
      <w:r>
        <w:rPr>
          <w:rFonts w:eastAsia="Times New Roman" w:cs="Times New Roman"/>
        </w:rPr>
        <w:t xml:space="preserve"> του προεδρικού διατάγματος 131/1987 να χαρακτηριστεί το Νοσοκομείο του Κιλκίς. Δεν </w:t>
      </w:r>
      <w:r>
        <w:rPr>
          <w:rFonts w:eastAsia="Times New Roman"/>
          <w:bCs/>
        </w:rPr>
        <w:t>είναι</w:t>
      </w:r>
      <w:r>
        <w:rPr>
          <w:rFonts w:eastAsia="Times New Roman" w:cs="Times New Roman"/>
        </w:rPr>
        <w:t xml:space="preserve"> ούτε στην </w:t>
      </w:r>
      <w:r>
        <w:rPr>
          <w:rFonts w:eastAsia="Times New Roman"/>
        </w:rPr>
        <w:t>Α</w:t>
      </w:r>
      <w:r>
        <w:rPr>
          <w:rFonts w:eastAsia="Times New Roman"/>
        </w:rPr>
        <w:t>΄</w:t>
      </w:r>
      <w:r>
        <w:rPr>
          <w:rFonts w:eastAsia="Times New Roman" w:cs="Times New Roman"/>
        </w:rPr>
        <w:t xml:space="preserve"> ούτε στη </w:t>
      </w:r>
      <w:r>
        <w:rPr>
          <w:rFonts w:eastAsia="Times New Roman"/>
          <w:bCs/>
        </w:rPr>
        <w:t>Β</w:t>
      </w:r>
      <w:r>
        <w:rPr>
          <w:rFonts w:eastAsia="Times New Roman"/>
          <w:bCs/>
        </w:rPr>
        <w:t>΄</w:t>
      </w:r>
      <w:r>
        <w:rPr>
          <w:rFonts w:eastAsia="Times New Roman" w:cs="Times New Roman"/>
        </w:rPr>
        <w:t xml:space="preserve"> κατηγο</w:t>
      </w:r>
      <w:r>
        <w:rPr>
          <w:rFonts w:eastAsia="Times New Roman" w:cs="Times New Roman"/>
        </w:rPr>
        <w:t xml:space="preserve">ρία. Μόνο το Νοσοκομείο της Γουμένισσας </w:t>
      </w:r>
      <w:r>
        <w:rPr>
          <w:rFonts w:eastAsia="Times New Roman"/>
          <w:bCs/>
        </w:rPr>
        <w:t>είναι</w:t>
      </w:r>
      <w:r>
        <w:rPr>
          <w:rFonts w:eastAsia="Times New Roman" w:cs="Times New Roman"/>
        </w:rPr>
        <w:t xml:space="preserve"> στη </w:t>
      </w:r>
      <w:r>
        <w:rPr>
          <w:rFonts w:eastAsia="Times New Roman"/>
          <w:bCs/>
        </w:rPr>
        <w:t>Β</w:t>
      </w:r>
      <w:r>
        <w:rPr>
          <w:rFonts w:eastAsia="Times New Roman"/>
          <w:bCs/>
        </w:rPr>
        <w:t>΄</w:t>
      </w:r>
      <w:r>
        <w:rPr>
          <w:rFonts w:eastAsia="Times New Roman"/>
          <w:bCs/>
        </w:rPr>
        <w:t>,</w:t>
      </w:r>
      <w:r>
        <w:rPr>
          <w:rFonts w:eastAsia="Times New Roman" w:cs="Times New Roman"/>
        </w:rPr>
        <w:t xml:space="preserve"> δηλαδή στη διετή θητεία. Πρέπει οπωσδήποτε να γίνει αυτό. Γιατί αυτό το πρόβλημα δεν θα εκλείψει σήμερα. Ξέρουμε πολύ καλά ότι η </w:t>
      </w:r>
      <w:proofErr w:type="spellStart"/>
      <w:r>
        <w:rPr>
          <w:rFonts w:eastAsia="Times New Roman" w:cs="Times New Roman"/>
        </w:rPr>
        <w:t>Ειδομένη</w:t>
      </w:r>
      <w:proofErr w:type="spellEnd"/>
      <w:r>
        <w:rPr>
          <w:rFonts w:eastAsia="Times New Roman" w:cs="Times New Roman"/>
        </w:rPr>
        <w:t xml:space="preserve"> δεν θα σταματήσει αύριο. </w:t>
      </w:r>
    </w:p>
    <w:p w14:paraId="01118AE2" w14:textId="77777777" w:rsidR="00F23D13" w:rsidRDefault="001E17E2">
      <w:pPr>
        <w:spacing w:line="600" w:lineRule="auto"/>
        <w:ind w:firstLine="720"/>
        <w:jc w:val="both"/>
        <w:rPr>
          <w:rFonts w:eastAsia="Times New Roman" w:cs="Times New Roman"/>
        </w:rPr>
      </w:pPr>
      <w:r>
        <w:rPr>
          <w:rFonts w:eastAsia="Times New Roman" w:cs="Times New Roman"/>
        </w:rPr>
        <w:lastRenderedPageBreak/>
        <w:t xml:space="preserve">Εκτός από αυτό, </w:t>
      </w:r>
      <w:r>
        <w:rPr>
          <w:rFonts w:eastAsia="Times New Roman" w:cs="Times New Roman"/>
          <w:bCs/>
          <w:shd w:val="clear" w:color="auto" w:fill="FFFFFF"/>
        </w:rPr>
        <w:t>υπάρχουν</w:t>
      </w:r>
      <w:r>
        <w:rPr>
          <w:rFonts w:eastAsia="Times New Roman" w:cs="Times New Roman"/>
        </w:rPr>
        <w:t xml:space="preserve"> δ</w:t>
      </w:r>
      <w:r>
        <w:rPr>
          <w:rFonts w:eastAsia="Times New Roman" w:cs="Times New Roman"/>
        </w:rPr>
        <w:t>ύ</w:t>
      </w:r>
      <w:r>
        <w:rPr>
          <w:rFonts w:eastAsia="Times New Roman" w:cs="Times New Roman"/>
        </w:rPr>
        <w:t>ο δομές κατ</w:t>
      </w:r>
      <w:r>
        <w:rPr>
          <w:rFonts w:eastAsia="Times New Roman" w:cs="Times New Roman"/>
        </w:rPr>
        <w:t xml:space="preserve">αυλισμών προσφύγων, οι οποίες έχουν δημιουργηθεί -και προφανώς θα μείνουν για αρκετό διάστημα- στο Χέρσο και στη Νέα Καβάλα. Δεν μπορεί, λοιπόν, ο Νομός Κιλκίς να έχει επικουρικούς γιατρούς για ένα μόνο έτος. </w:t>
      </w:r>
    </w:p>
    <w:p w14:paraId="01118AE3" w14:textId="77777777" w:rsidR="00F23D13" w:rsidRDefault="001E17E2">
      <w:pPr>
        <w:spacing w:line="600" w:lineRule="auto"/>
        <w:ind w:firstLine="720"/>
        <w:jc w:val="both"/>
        <w:rPr>
          <w:rFonts w:eastAsia="Times New Roman" w:cs="Times New Roman"/>
        </w:rPr>
      </w:pPr>
      <w:r>
        <w:rPr>
          <w:rFonts w:eastAsia="Times New Roman" w:cs="Times New Roman"/>
        </w:rPr>
        <w:t xml:space="preserve">Δεύτερον, τα πράγματα </w:t>
      </w:r>
      <w:r>
        <w:rPr>
          <w:rFonts w:eastAsia="Times New Roman"/>
          <w:bCs/>
        </w:rPr>
        <w:t>είναι</w:t>
      </w:r>
      <w:r>
        <w:rPr>
          <w:rFonts w:eastAsia="Times New Roman" w:cs="Times New Roman"/>
        </w:rPr>
        <w:t xml:space="preserve"> πολύ απλά. Ακούω γ</w:t>
      </w:r>
      <w:r>
        <w:rPr>
          <w:rFonts w:eastAsia="Times New Roman" w:cs="Times New Roman"/>
        </w:rPr>
        <w:t xml:space="preserve">ια συσκέψεις. Πράγματι ανέβηκαν κλιμάκια πάνω. Ανέβηκαν και πήγαν και στην </w:t>
      </w:r>
      <w:proofErr w:type="spellStart"/>
      <w:r>
        <w:rPr>
          <w:rFonts w:eastAsia="Times New Roman" w:cs="Times New Roman"/>
        </w:rPr>
        <w:t>Ειδομένη</w:t>
      </w:r>
      <w:proofErr w:type="spellEnd"/>
      <w:r>
        <w:rPr>
          <w:rFonts w:eastAsia="Times New Roman" w:cs="Times New Roman"/>
        </w:rPr>
        <w:t xml:space="preserve">. Όμως, ξέρετε ότι τα ζητούμενα </w:t>
      </w:r>
      <w:r>
        <w:rPr>
          <w:rFonts w:eastAsia="Times New Roman"/>
          <w:bCs/>
        </w:rPr>
        <w:t>είναι</w:t>
      </w:r>
      <w:r>
        <w:rPr>
          <w:rFonts w:eastAsia="Times New Roman" w:cs="Times New Roman"/>
        </w:rPr>
        <w:t xml:space="preserve"> δύο. Το ένα </w:t>
      </w:r>
      <w:r>
        <w:rPr>
          <w:rFonts w:eastAsia="Times New Roman"/>
          <w:bCs/>
        </w:rPr>
        <w:t>είναι</w:t>
      </w:r>
      <w:r>
        <w:rPr>
          <w:rFonts w:eastAsia="Times New Roman" w:cs="Times New Roman"/>
        </w:rPr>
        <w:t xml:space="preserve"> τι αριθμό γιατρών μπορείτε να στείλετε αμέσως, είτε επικουρικούς είτε άλλους. </w:t>
      </w:r>
    </w:p>
    <w:p w14:paraId="01118AE4" w14:textId="77777777" w:rsidR="00F23D13" w:rsidRDefault="001E17E2">
      <w:pPr>
        <w:spacing w:line="600" w:lineRule="auto"/>
        <w:ind w:firstLine="720"/>
        <w:jc w:val="both"/>
        <w:rPr>
          <w:rFonts w:eastAsia="Times New Roman" w:cs="Times New Roman"/>
        </w:rPr>
      </w:pPr>
      <w:r>
        <w:rPr>
          <w:rFonts w:eastAsia="Times New Roman" w:cs="Times New Roman"/>
        </w:rPr>
        <w:lastRenderedPageBreak/>
        <w:t xml:space="preserve">Με </w:t>
      </w:r>
      <w:r>
        <w:rPr>
          <w:rFonts w:eastAsia="Times New Roman"/>
          <w:bCs/>
        </w:rPr>
        <w:t>μία</w:t>
      </w:r>
      <w:r>
        <w:rPr>
          <w:rFonts w:eastAsia="Times New Roman" w:cs="Times New Roman"/>
        </w:rPr>
        <w:t xml:space="preserve"> εξπρές </w:t>
      </w:r>
      <w:r>
        <w:rPr>
          <w:rFonts w:eastAsia="Times New Roman"/>
        </w:rPr>
        <w:t>διαδικασία</w:t>
      </w:r>
      <w:r>
        <w:rPr>
          <w:rFonts w:eastAsia="Times New Roman" w:cs="Times New Roman"/>
        </w:rPr>
        <w:t xml:space="preserve"> φέρατε πολλές</w:t>
      </w:r>
      <w:r>
        <w:rPr>
          <w:rFonts w:eastAsia="Times New Roman" w:cs="Times New Roman"/>
        </w:rPr>
        <w:t xml:space="preserve"> </w:t>
      </w:r>
      <w:r>
        <w:rPr>
          <w:rFonts w:eastAsia="Times New Roman"/>
        </w:rPr>
        <w:t>τροπολογίες,</w:t>
      </w:r>
      <w:r>
        <w:rPr>
          <w:rFonts w:eastAsia="Times New Roman" w:cs="Times New Roman"/>
        </w:rPr>
        <w:t xml:space="preserve"> ως </w:t>
      </w:r>
      <w:r>
        <w:rPr>
          <w:rFonts w:eastAsia="Times New Roman"/>
          <w:bCs/>
        </w:rPr>
        <w:t>Κυβέρνηση,</w:t>
      </w:r>
      <w:r>
        <w:rPr>
          <w:rFonts w:eastAsia="Times New Roman" w:cs="Times New Roman"/>
        </w:rPr>
        <w:t xml:space="preserve"> και λύσατε πολλά προβλήματα που σας αφορούσαν. Αυτό το ζήτημα πρέπει να </w:t>
      </w:r>
      <w:r>
        <w:rPr>
          <w:rFonts w:eastAsia="Times New Roman"/>
          <w:bCs/>
        </w:rPr>
        <w:t>είναι</w:t>
      </w:r>
      <w:r>
        <w:rPr>
          <w:rFonts w:eastAsia="Times New Roman" w:cs="Times New Roman"/>
        </w:rPr>
        <w:t xml:space="preserve"> προτεραιότητα για όλους, γιατί </w:t>
      </w:r>
      <w:r>
        <w:rPr>
          <w:rFonts w:eastAsia="Times New Roman"/>
          <w:bCs/>
        </w:rPr>
        <w:t>είναι</w:t>
      </w:r>
      <w:r>
        <w:rPr>
          <w:rFonts w:eastAsia="Times New Roman" w:cs="Times New Roman"/>
        </w:rPr>
        <w:t xml:space="preserve"> πραγματικά το ανθρωπιστικό πρόσωπο της </w:t>
      </w:r>
      <w:r>
        <w:rPr>
          <w:rFonts w:eastAsia="Times New Roman"/>
          <w:bCs/>
        </w:rPr>
        <w:t>Κυβέρνησης,</w:t>
      </w:r>
      <w:r>
        <w:rPr>
          <w:rFonts w:eastAsia="Times New Roman" w:cs="Times New Roman"/>
        </w:rPr>
        <w:t xml:space="preserve"> του κράτους μας, το οποίο επικαλείστε συνέχεια, αλλά δεν βλέπο</w:t>
      </w:r>
      <w:r>
        <w:rPr>
          <w:rFonts w:eastAsia="Times New Roman" w:cs="Times New Roman"/>
        </w:rPr>
        <w:t>υμε αποτελέσματα. Φέρτε μ</w:t>
      </w:r>
      <w:r>
        <w:rPr>
          <w:rFonts w:eastAsia="Times New Roman" w:cs="Times New Roman"/>
        </w:rPr>
        <w:t>ί</w:t>
      </w:r>
      <w:r>
        <w:rPr>
          <w:rFonts w:eastAsia="Times New Roman" w:cs="Times New Roman"/>
        </w:rPr>
        <w:t>α ρύθμιση, η οποία να προβλέψει ειδικά για τις επιβαρυμένες περιοχές λόγω των προσφύγων να υπάρχει μ</w:t>
      </w:r>
      <w:r>
        <w:rPr>
          <w:rFonts w:eastAsia="Times New Roman" w:cs="Times New Roman"/>
        </w:rPr>
        <w:t>ί</w:t>
      </w:r>
      <w:r>
        <w:rPr>
          <w:rFonts w:eastAsia="Times New Roman" w:cs="Times New Roman"/>
        </w:rPr>
        <w:t xml:space="preserve">α κατεπείγουσα </w:t>
      </w:r>
      <w:r>
        <w:rPr>
          <w:rFonts w:eastAsia="Times New Roman"/>
        </w:rPr>
        <w:t>διαδικασία</w:t>
      </w:r>
      <w:r>
        <w:rPr>
          <w:rFonts w:eastAsia="Times New Roman" w:cs="Times New Roman"/>
        </w:rPr>
        <w:t xml:space="preserve"> για τη στελέχωση των κενών που </w:t>
      </w:r>
      <w:r>
        <w:rPr>
          <w:rFonts w:eastAsia="Times New Roman" w:cs="Times New Roman"/>
          <w:bCs/>
          <w:shd w:val="clear" w:color="auto" w:fill="FFFFFF"/>
        </w:rPr>
        <w:t>υπάρχουν</w:t>
      </w:r>
      <w:r>
        <w:rPr>
          <w:rFonts w:eastAsia="Times New Roman" w:cs="Times New Roman"/>
        </w:rPr>
        <w:t xml:space="preserve"> σε μόνιμο προσωπικό. </w:t>
      </w:r>
    </w:p>
    <w:p w14:paraId="01118AE5" w14:textId="77777777" w:rsidR="00F23D13" w:rsidRDefault="001E17E2">
      <w:pPr>
        <w:spacing w:line="600" w:lineRule="auto"/>
        <w:ind w:firstLine="720"/>
        <w:jc w:val="both"/>
        <w:rPr>
          <w:rFonts w:eastAsia="Times New Roman" w:cs="Times New Roman"/>
        </w:rPr>
      </w:pPr>
      <w:r>
        <w:rPr>
          <w:rFonts w:eastAsia="Times New Roman" w:cs="Times New Roman"/>
        </w:rPr>
        <w:t>Η Ένωση των Ιατρών του Νοσοκομείου του Κι</w:t>
      </w:r>
      <w:r>
        <w:rPr>
          <w:rFonts w:eastAsia="Times New Roman" w:cs="Times New Roman"/>
        </w:rPr>
        <w:t xml:space="preserve">λκίς ζητάει είκοσι έναν γιατρούς. Λέει ότι </w:t>
      </w:r>
      <w:r>
        <w:rPr>
          <w:rFonts w:eastAsia="Times New Roman"/>
          <w:bCs/>
        </w:rPr>
        <w:t>είναι</w:t>
      </w:r>
      <w:r>
        <w:rPr>
          <w:rFonts w:eastAsia="Times New Roman" w:cs="Times New Roman"/>
        </w:rPr>
        <w:t xml:space="preserve"> αναγκαίο να </w:t>
      </w:r>
      <w:r>
        <w:rPr>
          <w:rFonts w:eastAsia="Times New Roman" w:cs="Times New Roman"/>
          <w:bCs/>
          <w:shd w:val="clear" w:color="auto" w:fill="FFFFFF"/>
        </w:rPr>
        <w:t>υπάρχουν</w:t>
      </w:r>
      <w:r>
        <w:rPr>
          <w:rFonts w:eastAsia="Times New Roman" w:cs="Times New Roman"/>
        </w:rPr>
        <w:t xml:space="preserve"> είκοσι ένας γιατροί. Δεν </w:t>
      </w:r>
      <w:r>
        <w:rPr>
          <w:rFonts w:eastAsia="Times New Roman"/>
          <w:bCs/>
        </w:rPr>
        <w:t>είναι</w:t>
      </w:r>
      <w:r>
        <w:rPr>
          <w:rFonts w:eastAsia="Times New Roman" w:cs="Times New Roman"/>
        </w:rPr>
        <w:t xml:space="preserve"> απλά ότι λείπουν οι γιατροί. Δεν </w:t>
      </w:r>
      <w:r>
        <w:rPr>
          <w:rFonts w:eastAsia="Times New Roman"/>
          <w:bCs/>
        </w:rPr>
        <w:lastRenderedPageBreak/>
        <w:t>είναι</w:t>
      </w:r>
      <w:r>
        <w:rPr>
          <w:rFonts w:eastAsia="Times New Roman" w:cs="Times New Roman"/>
        </w:rPr>
        <w:t xml:space="preserve"> απλά ότι οι χώροι έχουν κατακλυστεί από τους ασθενείς, αλλά και από τους συνοδούς τους. Το πρόβλημα </w:t>
      </w:r>
      <w:r>
        <w:rPr>
          <w:rFonts w:eastAsia="Times New Roman"/>
          <w:bCs/>
        </w:rPr>
        <w:t>είναι</w:t>
      </w:r>
      <w:r>
        <w:rPr>
          <w:rFonts w:eastAsia="Times New Roman" w:cs="Times New Roman"/>
        </w:rPr>
        <w:t xml:space="preserve"> ότι πραγματικά ο τοπικός πληθυσμός δεν έχει δυνατότητα πρόσβασης εκεί. </w:t>
      </w:r>
    </w:p>
    <w:p w14:paraId="01118AE6" w14:textId="77777777" w:rsidR="00F23D13" w:rsidRDefault="001E17E2">
      <w:pPr>
        <w:spacing w:line="600" w:lineRule="auto"/>
        <w:ind w:firstLine="720"/>
        <w:jc w:val="both"/>
        <w:rPr>
          <w:rFonts w:eastAsia="Times New Roman" w:cs="Times New Roman"/>
          <w:bCs/>
          <w:shd w:val="clear" w:color="auto" w:fill="FFFFFF"/>
        </w:rPr>
      </w:pPr>
      <w:r>
        <w:rPr>
          <w:rFonts w:eastAsia="Times New Roman" w:cs="Times New Roman"/>
        </w:rPr>
        <w:t xml:space="preserve">Για να λύνονται γρήγορα, λοιπόν, τα περιστατικά, για να δίνονται γρήγορα λύσεις, χρειάζονται δύο πράγματα: γιατροί και αύξηση του </w:t>
      </w:r>
      <w:r>
        <w:rPr>
          <w:rFonts w:eastAsia="Times New Roman" w:cs="Times New Roman"/>
          <w:bCs/>
          <w:shd w:val="clear" w:color="auto" w:fill="FFFFFF"/>
        </w:rPr>
        <w:t>προϋπολογισμού. Δεν μπορεί το Νοσοκομείο του Κιλκίς ν</w:t>
      </w:r>
      <w:r>
        <w:rPr>
          <w:rFonts w:eastAsia="Times New Roman" w:cs="Times New Roman"/>
          <w:bCs/>
          <w:shd w:val="clear" w:color="auto" w:fill="FFFFFF"/>
        </w:rPr>
        <w:t xml:space="preserve">α έχει 27% μείωση του προϋπολογισμού για το έτος 2016 σε σχέση με το 2015, όταν σε Νοσοκομεία όπως της Καβάλας, της Ξάνθης, της Δράμας, έχουμε αύξηση και, βέβαια, στα νοσοκομεία της Θεσσαλονίκης έχουμε αύξηση 19% και 20%. </w:t>
      </w:r>
    </w:p>
    <w:p w14:paraId="01118AE7" w14:textId="77777777" w:rsidR="00F23D13" w:rsidRDefault="001E17E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Καλά κάνατε κι αυξήσατε τον προϋπ</w:t>
      </w:r>
      <w:r>
        <w:rPr>
          <w:rFonts w:eastAsia="Times New Roman" w:cs="Times New Roman"/>
          <w:bCs/>
          <w:shd w:val="clear" w:color="auto" w:fill="FFFFFF"/>
        </w:rPr>
        <w:t xml:space="preserve">ολογισμό στα νοσοκομεία της Θεσσαλονίκης και στα άλλα τα περιφερειακά νοσοκομεία, αλλά δεν μπορεί στο Νοσοκομείο του Κιλκίς να έχουμε μείωση 27%. </w:t>
      </w:r>
    </w:p>
    <w:p w14:paraId="01118AE8" w14:textId="77777777" w:rsidR="00F23D13" w:rsidRDefault="001E17E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πρόβλημα της </w:t>
      </w:r>
      <w:proofErr w:type="spellStart"/>
      <w:r>
        <w:rPr>
          <w:rFonts w:eastAsia="Times New Roman" w:cs="Times New Roman"/>
          <w:bCs/>
          <w:shd w:val="clear" w:color="auto" w:fill="FFFFFF"/>
        </w:rPr>
        <w:t>Ειδομένης</w:t>
      </w:r>
      <w:proofErr w:type="spellEnd"/>
      <w:r>
        <w:rPr>
          <w:rFonts w:eastAsia="Times New Roman" w:cs="Times New Roman"/>
          <w:bCs/>
          <w:shd w:val="clear" w:color="auto" w:fill="FFFFFF"/>
        </w:rPr>
        <w:t xml:space="preserve"> δεν δημιουργήθηκε εδώ και </w:t>
      </w:r>
      <w:r>
        <w:rPr>
          <w:rFonts w:eastAsia="Times New Roman"/>
          <w:bCs/>
          <w:shd w:val="clear" w:color="auto" w:fill="FFFFFF"/>
        </w:rPr>
        <w:t>μία</w:t>
      </w:r>
      <w:r>
        <w:rPr>
          <w:rFonts w:eastAsia="Times New Roman" w:cs="Times New Roman"/>
          <w:bCs/>
          <w:shd w:val="clear" w:color="auto" w:fill="FFFFFF"/>
        </w:rPr>
        <w:t xml:space="preserve"> βδομάδα. Το πρόβλημα της </w:t>
      </w:r>
      <w:proofErr w:type="spellStart"/>
      <w:r>
        <w:rPr>
          <w:rFonts w:eastAsia="Times New Roman" w:cs="Times New Roman"/>
          <w:bCs/>
          <w:shd w:val="clear" w:color="auto" w:fill="FFFFFF"/>
        </w:rPr>
        <w:t>Ειδομένης</w:t>
      </w:r>
      <w:proofErr w:type="spellEnd"/>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όλο το 2015.</w:t>
      </w:r>
      <w:r>
        <w:rPr>
          <w:rFonts w:eastAsia="Times New Roman" w:cs="Times New Roman"/>
          <w:bCs/>
          <w:shd w:val="clear" w:color="auto" w:fill="FFFFFF"/>
        </w:rPr>
        <w:t xml:space="preserve"> Οι οχλήσεις προς το Υπουργείο ήταν συνεχείς και από την Ένωση των Ιατρών και από τον </w:t>
      </w:r>
      <w:r>
        <w:rPr>
          <w:rFonts w:eastAsia="Times New Roman" w:cs="Times New Roman"/>
          <w:bCs/>
          <w:shd w:val="clear" w:color="auto" w:fill="FFFFFF"/>
        </w:rPr>
        <w:t>δ</w:t>
      </w:r>
      <w:r>
        <w:rPr>
          <w:rFonts w:eastAsia="Times New Roman" w:cs="Times New Roman"/>
          <w:bCs/>
          <w:shd w:val="clear" w:color="auto" w:fill="FFFFFF"/>
        </w:rPr>
        <w:t xml:space="preserve">ιοικητή του </w:t>
      </w:r>
      <w:r>
        <w:rPr>
          <w:rFonts w:eastAsia="Times New Roman" w:cs="Times New Roman"/>
          <w:bCs/>
          <w:shd w:val="clear" w:color="auto" w:fill="FFFFFF"/>
        </w:rPr>
        <w:t>ν</w:t>
      </w:r>
      <w:r>
        <w:rPr>
          <w:rFonts w:eastAsia="Times New Roman" w:cs="Times New Roman"/>
          <w:bCs/>
          <w:shd w:val="clear" w:color="auto" w:fill="FFFFFF"/>
        </w:rPr>
        <w:t xml:space="preserve">οσοκομείου -όταν υπήρχε- και από εμένα με συνεχείς ερωτήσεις. Δεν μπορεί, λοιπόν, να μιλάμε αόριστα, για την αναγκαιότητα να λυθεί το πρόβλημα, αλλά να μην </w:t>
      </w:r>
      <w:r>
        <w:rPr>
          <w:rFonts w:eastAsia="Times New Roman" w:cs="Times New Roman"/>
          <w:bCs/>
          <w:shd w:val="clear" w:color="auto" w:fill="FFFFFF"/>
        </w:rPr>
        <w:t xml:space="preserve">δίνουμε άμεση λύση. </w:t>
      </w:r>
    </w:p>
    <w:p w14:paraId="01118AE9" w14:textId="77777777" w:rsidR="00F23D13" w:rsidRDefault="001E17E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Οι άμεσες λύσεις </w:t>
      </w:r>
      <w:r>
        <w:rPr>
          <w:rFonts w:eastAsia="Times New Roman"/>
          <w:bCs/>
          <w:shd w:val="clear" w:color="auto" w:fill="FFFFFF"/>
        </w:rPr>
        <w:t>είναι</w:t>
      </w:r>
      <w:r>
        <w:rPr>
          <w:rFonts w:eastAsia="Times New Roman" w:cs="Times New Roman"/>
          <w:bCs/>
          <w:shd w:val="clear" w:color="auto" w:fill="FFFFFF"/>
        </w:rPr>
        <w:t xml:space="preserve"> δύο, κύριε Υπουργέ: Άμεση αύξηση της χρηματοδότησης του </w:t>
      </w:r>
      <w:r>
        <w:rPr>
          <w:rFonts w:eastAsia="Times New Roman" w:cs="Times New Roman"/>
          <w:bCs/>
          <w:shd w:val="clear" w:color="auto" w:fill="FFFFFF"/>
        </w:rPr>
        <w:t>ν</w:t>
      </w:r>
      <w:r>
        <w:rPr>
          <w:rFonts w:eastAsia="Times New Roman" w:cs="Times New Roman"/>
          <w:bCs/>
          <w:shd w:val="clear" w:color="auto" w:fill="FFFFFF"/>
        </w:rPr>
        <w:t xml:space="preserve">οσοκομείου τουλάχιστον κατά το ποσό που του στερείτε σε σχέση με την προηγούμενη χρονιά. </w:t>
      </w:r>
      <w:r>
        <w:rPr>
          <w:rFonts w:eastAsia="Times New Roman"/>
          <w:bCs/>
          <w:shd w:val="clear" w:color="auto" w:fill="FFFFFF"/>
        </w:rPr>
        <w:t>Είναι</w:t>
      </w:r>
      <w:r>
        <w:rPr>
          <w:rFonts w:eastAsia="Times New Roman" w:cs="Times New Roman"/>
          <w:bCs/>
          <w:shd w:val="clear" w:color="auto" w:fill="FFFFFF"/>
        </w:rPr>
        <w:t xml:space="preserve"> 1.200.000 ευρώ περίπου λιγότερα χρήματα σε σχέση με τον προϋπολογισμό του 2015. Αυτό πρέπει να το αποφασίσετε σήμερα. Και το άλλο </w:t>
      </w:r>
      <w:r>
        <w:rPr>
          <w:rFonts w:eastAsia="Times New Roman"/>
          <w:bCs/>
          <w:shd w:val="clear" w:color="auto" w:fill="FFFFFF"/>
        </w:rPr>
        <w:t>είναι</w:t>
      </w:r>
      <w:r>
        <w:rPr>
          <w:rFonts w:eastAsia="Times New Roman" w:cs="Times New Roman"/>
          <w:bCs/>
          <w:shd w:val="clear" w:color="auto" w:fill="FFFFFF"/>
        </w:rPr>
        <w:t xml:space="preserve"> να βρείτε τη λύση είτε με την αύξηση της θητείας των επικουρικών, είτε με τις μετακινήσεις που λέτε, είτε και με όποιον</w:t>
      </w:r>
      <w:r>
        <w:rPr>
          <w:rFonts w:eastAsia="Times New Roman" w:cs="Times New Roman"/>
          <w:bCs/>
          <w:shd w:val="clear" w:color="auto" w:fill="FFFFFF"/>
        </w:rPr>
        <w:t xml:space="preserve"> άλλο τρόπο επιλέξει το Υπουργείο, ώστε να στελεχωθεί πραγματικά το </w:t>
      </w:r>
      <w:r>
        <w:rPr>
          <w:rFonts w:eastAsia="Times New Roman" w:cs="Times New Roman"/>
          <w:bCs/>
          <w:shd w:val="clear" w:color="auto" w:fill="FFFFFF"/>
        </w:rPr>
        <w:t>ν</w:t>
      </w:r>
      <w:r>
        <w:rPr>
          <w:rFonts w:eastAsia="Times New Roman" w:cs="Times New Roman"/>
          <w:bCs/>
          <w:shd w:val="clear" w:color="auto" w:fill="FFFFFF"/>
        </w:rPr>
        <w:t xml:space="preserve">οσοκομείο, από το οποίο λείπει πολύ μεγάλος αριθμός ιατρικού προσωπικού. </w:t>
      </w:r>
    </w:p>
    <w:p w14:paraId="01118AEA" w14:textId="77777777" w:rsidR="00F23D13" w:rsidRDefault="001E17E2">
      <w:pPr>
        <w:spacing w:line="600" w:lineRule="auto"/>
        <w:ind w:firstLine="720"/>
        <w:jc w:val="both"/>
        <w:rPr>
          <w:rFonts w:eastAsia="Times New Roman" w:cs="Times New Roman"/>
        </w:rPr>
      </w:pPr>
      <w:r>
        <w:rPr>
          <w:rFonts w:eastAsia="Times New Roman" w:cs="Times New Roman"/>
          <w:bCs/>
          <w:shd w:val="clear" w:color="auto" w:fill="FFFFFF"/>
        </w:rPr>
        <w:lastRenderedPageBreak/>
        <w:t>Σε αυτά τα δύο πρέπει να απαντήσετε, κύριε Υπουργέ. Περιμένω απάντηση κι εγώ και περιμένει απάντηση και η κοινωνί</w:t>
      </w:r>
      <w:r>
        <w:rPr>
          <w:rFonts w:eastAsia="Times New Roman" w:cs="Times New Roman"/>
          <w:bCs/>
          <w:shd w:val="clear" w:color="auto" w:fill="FFFFFF"/>
        </w:rPr>
        <w:t xml:space="preserve">α του Κιλκίς, η οποία έδειξε τον ανθρωπισμό της. Απλά περιμένουμε τώρα να δείξει και το επίσημο κράτος ότι κατανοεί αυτά τα ζητήματα και όχι μόνο λεκτικά, αλλά και ουσιαστικά στέκεται δίπλα σε αυτά. </w:t>
      </w:r>
    </w:p>
    <w:p w14:paraId="01118AEB" w14:textId="77777777" w:rsidR="00F23D13" w:rsidRDefault="001E17E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 πολύ.</w:t>
      </w:r>
    </w:p>
    <w:p w14:paraId="01118AEC" w14:textId="77777777" w:rsidR="00F23D13" w:rsidRDefault="001E17E2">
      <w:pPr>
        <w:spacing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cs="Times New Roman"/>
          <w:bCs/>
          <w:shd w:val="clear" w:color="auto" w:fill="FFFFFF"/>
        </w:rPr>
        <w:t xml:space="preserve"> Ευχαρι</w:t>
      </w:r>
      <w:r>
        <w:rPr>
          <w:rFonts w:eastAsia="Times New Roman" w:cs="Times New Roman"/>
          <w:bCs/>
          <w:shd w:val="clear" w:color="auto" w:fill="FFFFFF"/>
        </w:rPr>
        <w:t xml:space="preserve">στούμε τον κ. Γεωργαντά. </w:t>
      </w:r>
    </w:p>
    <w:p w14:paraId="01118AED" w14:textId="77777777" w:rsidR="00F23D13" w:rsidRDefault="001E17E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Υπουργέ, έχετε τον λόγο. Θα σας παρακαλούσα να </w:t>
      </w:r>
      <w:r>
        <w:rPr>
          <w:rFonts w:eastAsia="Times New Roman"/>
          <w:bCs/>
          <w:shd w:val="clear" w:color="auto" w:fill="FFFFFF"/>
        </w:rPr>
        <w:t>είναι</w:t>
      </w:r>
      <w:r>
        <w:rPr>
          <w:rFonts w:eastAsia="Times New Roman" w:cs="Times New Roman"/>
          <w:bCs/>
          <w:shd w:val="clear" w:color="auto" w:fill="FFFFFF"/>
        </w:rPr>
        <w:t xml:space="preserve"> εντός των ορίων, κύριε Υπουργέ.</w:t>
      </w:r>
    </w:p>
    <w:p w14:paraId="01118AEE" w14:textId="77777777" w:rsidR="00F23D13" w:rsidRDefault="001E17E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ΑΝΔΡΕΑΣ ΞΑΝΘΟΣ (Υπουργός Υγείας):</w:t>
      </w:r>
      <w:r>
        <w:rPr>
          <w:rFonts w:eastAsia="Times New Roman" w:cs="Times New Roman"/>
          <w:bCs/>
          <w:shd w:val="clear" w:color="auto" w:fill="FFFFFF"/>
        </w:rPr>
        <w:t xml:space="preserve"> Εντάξει. </w:t>
      </w:r>
    </w:p>
    <w:p w14:paraId="01118AEF" w14:textId="77777777" w:rsidR="00F23D13" w:rsidRDefault="001E17E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Κύριε συνάδελφε, για να έχουμε επαφή με την πραγματικότητα, αυτή</w:t>
      </w:r>
      <w:r>
        <w:rPr>
          <w:rFonts w:eastAsia="Times New Roman" w:cs="Times New Roman"/>
          <w:bCs/>
          <w:shd w:val="clear" w:color="auto" w:fill="FFFFFF"/>
        </w:rPr>
        <w:t>ν</w:t>
      </w:r>
      <w:r>
        <w:rPr>
          <w:rFonts w:eastAsia="Times New Roman" w:cs="Times New Roman"/>
          <w:bCs/>
          <w:shd w:val="clear" w:color="auto" w:fill="FFFFFF"/>
        </w:rPr>
        <w:t xml:space="preserve"> τη στιγμή η χώρα μας αντιμετω</w:t>
      </w:r>
      <w:r>
        <w:rPr>
          <w:rFonts w:eastAsia="Times New Roman" w:cs="Times New Roman"/>
          <w:bCs/>
          <w:shd w:val="clear" w:color="auto" w:fill="FFFFFF"/>
        </w:rPr>
        <w:t xml:space="preserve">πίζει το μεγαλύτερο προσφυγικό -μεταναστευτικό ρεύμα μετά τον </w:t>
      </w:r>
      <w:r>
        <w:rPr>
          <w:rFonts w:eastAsia="Times New Roman"/>
          <w:bCs/>
          <w:shd w:val="clear" w:color="auto" w:fill="FFFFFF"/>
        </w:rPr>
        <w:t>Β΄</w:t>
      </w:r>
      <w:r>
        <w:rPr>
          <w:rFonts w:eastAsia="Times New Roman" w:cs="Times New Roman"/>
          <w:bCs/>
          <w:shd w:val="clear" w:color="auto" w:fill="FFFFFF"/>
        </w:rPr>
        <w:t xml:space="preserve"> Παγκόσμιο Πόλεμο. Ε</w:t>
      </w:r>
      <w:r>
        <w:rPr>
          <w:rFonts w:eastAsia="Times New Roman"/>
          <w:bCs/>
          <w:shd w:val="clear" w:color="auto" w:fill="FFFFFF"/>
        </w:rPr>
        <w:t>ίναι</w:t>
      </w:r>
      <w:r>
        <w:rPr>
          <w:rFonts w:eastAsia="Times New Roman" w:cs="Times New Roman"/>
          <w:bCs/>
          <w:shd w:val="clear" w:color="auto" w:fill="FFFFFF"/>
        </w:rPr>
        <w:t xml:space="preserve"> ένα κοινωνικό πρόβλημα τεραστίων διαστάσεων που δοκιμάζει και τη συνοχή της Ευρώπης. Από την απάντηση που θα δοθεί σε αυτό το μεγάλο ζήτημα θα κριθεί το μέλλον και της</w:t>
      </w:r>
      <w:r>
        <w:rPr>
          <w:rFonts w:eastAsia="Times New Roman" w:cs="Times New Roman"/>
          <w:bCs/>
          <w:shd w:val="clear" w:color="auto" w:fill="FFFFFF"/>
        </w:rPr>
        <w:t xml:space="preserve"> ίδιας της Ευρώπης, κατά την άποψή μου, και θα σφραγιστούν και οι εξελίξεις στην ευρύτερη περιοχή. </w:t>
      </w:r>
    </w:p>
    <w:p w14:paraId="01118AF0" w14:textId="77777777" w:rsidR="00F23D13" w:rsidRDefault="001E17E2">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μ</w:t>
      </w:r>
      <w:r>
        <w:rPr>
          <w:rFonts w:eastAsia="Times New Roman" w:cs="Times New Roman"/>
          <w:bCs/>
          <w:shd w:val="clear" w:color="auto" w:fill="FFFFFF"/>
        </w:rPr>
        <w:t>ί</w:t>
      </w:r>
      <w:r>
        <w:rPr>
          <w:rFonts w:eastAsia="Times New Roman" w:cs="Times New Roman"/>
          <w:bCs/>
          <w:shd w:val="clear" w:color="auto" w:fill="FFFFFF"/>
        </w:rPr>
        <w:t xml:space="preserve">α μεγάλη δοκιμασία αυτή, που δεν αφορά προφανώς μόνο τη χώρα μας και για την οποία πρέπει να υπάρξει </w:t>
      </w:r>
      <w:r>
        <w:rPr>
          <w:rFonts w:eastAsia="Times New Roman" w:cs="Times New Roman"/>
          <w:bCs/>
          <w:shd w:val="clear" w:color="auto" w:fill="FFFFFF"/>
        </w:rPr>
        <w:lastRenderedPageBreak/>
        <w:t>άλλου τύπου πολιτική και σε επίπεδο Ευρώπης. Κα</w:t>
      </w:r>
      <w:r>
        <w:rPr>
          <w:rFonts w:eastAsia="Times New Roman" w:cs="Times New Roman"/>
          <w:bCs/>
          <w:shd w:val="clear" w:color="auto" w:fill="FFFFFF"/>
        </w:rPr>
        <w:t xml:space="preserve">ι αυτή </w:t>
      </w:r>
      <w:r>
        <w:rPr>
          <w:rFonts w:eastAsia="Times New Roman"/>
          <w:bCs/>
          <w:shd w:val="clear" w:color="auto" w:fill="FFFFFF"/>
        </w:rPr>
        <w:t>είναι</w:t>
      </w:r>
      <w:r>
        <w:rPr>
          <w:rFonts w:eastAsia="Times New Roman" w:cs="Times New Roman"/>
          <w:bCs/>
          <w:shd w:val="clear" w:color="auto" w:fill="FFFFFF"/>
        </w:rPr>
        <w:t xml:space="preserve"> η βασική μας στόχευση. </w:t>
      </w:r>
    </w:p>
    <w:p w14:paraId="01118AF1" w14:textId="77777777" w:rsidR="00F23D13" w:rsidRDefault="001E17E2">
      <w:pPr>
        <w:spacing w:line="600" w:lineRule="auto"/>
        <w:ind w:firstLine="720"/>
        <w:jc w:val="both"/>
        <w:rPr>
          <w:rFonts w:eastAsia="Times New Roman" w:cs="Times New Roman"/>
        </w:rPr>
      </w:pPr>
      <w:r>
        <w:rPr>
          <w:rFonts w:eastAsia="Times New Roman" w:cs="Times New Roman"/>
          <w:bCs/>
          <w:shd w:val="clear" w:color="auto" w:fill="FFFFFF"/>
        </w:rPr>
        <w:t xml:space="preserve">Τώρα, ευτυχώς συμφωνούμε ότι δεν έχουμε υγειονομική βόμβα. Έχουμε ανθρώπους, οι οποίοι θέλουν ειδική φροντίδα, έχουν προβλήματα υγειονομικού χαρακτήρα της κοινότητας και, </w:t>
      </w:r>
      <w:r>
        <w:rPr>
          <w:rFonts w:eastAsia="Times New Roman"/>
          <w:bCs/>
          <w:shd w:val="clear" w:color="auto" w:fill="FFFFFF"/>
        </w:rPr>
        <w:t>βεβαίως,</w:t>
      </w:r>
      <w:r>
        <w:rPr>
          <w:rFonts w:eastAsia="Times New Roman" w:cs="Times New Roman"/>
          <w:bCs/>
          <w:shd w:val="clear" w:color="auto" w:fill="FFFFFF"/>
        </w:rPr>
        <w:t xml:space="preserve"> κάποιοι από αυτούς χρειάζονται εξειδικευμένη νοσηλεία και αντιμετώπιση. Αυτό επιβαρύνει το σύστημα και πρέπει να κάνουμε κινήσεις ενίσχυσης του συστήματος, ιδιαίτερα στις περιοχές που δέχονται τη μεγάλη </w:t>
      </w:r>
      <w:r w:rsidRPr="00B43462">
        <w:rPr>
          <w:rFonts w:eastAsia="Times New Roman" w:cs="Times New Roman"/>
          <w:shd w:val="clear" w:color="auto" w:fill="FFFFFF"/>
        </w:rPr>
        <w:t>πίεση.</w:t>
      </w:r>
    </w:p>
    <w:p w14:paraId="01118AF2"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Το κάναμε στα νησιά: Εξασφαλίσαμε ένα πρόγραμ</w:t>
      </w:r>
      <w:r>
        <w:rPr>
          <w:rFonts w:eastAsia="Times New Roman" w:cs="Times New Roman"/>
          <w:szCs w:val="24"/>
        </w:rPr>
        <w:t xml:space="preserve">μα από την Ευρώπη ύψους 3,3 εκατομμυρίων ευρώ. Πήραμε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lastRenderedPageBreak/>
        <w:t>σαράντα ανθρώπους, τους οποίους έχουμε τοποθετήσει αυτήν την στιγμή. Αυτή είναι μία σημαντική ανακούφιση για τις τοπικές κοινωνίες. Βελτιώθηκε η φροντίδα προς τους πρόσφυγες και αρχίζει να βελτιώ</w:t>
      </w:r>
      <w:r>
        <w:rPr>
          <w:rFonts w:eastAsia="Times New Roman" w:cs="Times New Roman"/>
          <w:szCs w:val="24"/>
        </w:rPr>
        <w:t xml:space="preserve">νεται και η απόδοση συνολικά των δημόσιων δομών. Αυτό αφορά και τον τοπικό πληθυσμό. Αυτό θα γίνει και τώρα και στην ευρύτερη περιοχή τη δική σας. </w:t>
      </w:r>
    </w:p>
    <w:p w14:paraId="01118AF3"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Μόνο του το Κιλκίς έχει τον μισό αριθμό προσφύγων που είναι σε όλη την Ελλάδα! </w:t>
      </w:r>
    </w:p>
    <w:p w14:paraId="01118AF4"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ΞΑΝΘΟΣ (Υπουργός Υγείας): </w:t>
      </w:r>
      <w:r>
        <w:rPr>
          <w:rFonts w:eastAsia="Times New Roman" w:cs="Times New Roman"/>
          <w:szCs w:val="24"/>
        </w:rPr>
        <w:t xml:space="preserve">Για την αναγκαιότητα συμφωνούμε. </w:t>
      </w:r>
    </w:p>
    <w:p w14:paraId="01118AF5"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Όσον αφορά στον προϋπολογισμό -το έχουμε τσεκάρει και το συζητάμε με την 4</w:t>
      </w:r>
      <w:r>
        <w:rPr>
          <w:rFonts w:eastAsia="Times New Roman" w:cs="Times New Roman"/>
          <w:szCs w:val="24"/>
          <w:vertAlign w:val="superscript"/>
        </w:rPr>
        <w:t>η</w:t>
      </w:r>
      <w:r>
        <w:rPr>
          <w:rFonts w:eastAsia="Times New Roman" w:cs="Times New Roman"/>
          <w:szCs w:val="24"/>
        </w:rPr>
        <w:t xml:space="preserve">  ΥΠΕ- προφανώς υπήρχε ζήτημα καλής κατανομής των κονδυλίων ανάμεσα στα νοσοκομεία της Υγειονομικής Περιφέρειας. Θα κάνο</w:t>
      </w:r>
      <w:r>
        <w:rPr>
          <w:rFonts w:eastAsia="Times New Roman" w:cs="Times New Roman"/>
          <w:szCs w:val="24"/>
        </w:rPr>
        <w:t>υμε διορθωτικές κινήσεις.  Συνολικά είναι αυξημένος ο προϋπολογισμός για το σύστημα υγείας. Στον τρίτο μήνα του χρόνου δεν υπάρχει πρόβλημα πόρων για να καλυφθούν οι τρέχουσες ανάγκες. Ενδεχομένως, αν δεν υπάρξει συμπληρωματική χρηματοδότηση, θα υπάρξει πρ</w:t>
      </w:r>
      <w:r>
        <w:rPr>
          <w:rFonts w:eastAsia="Times New Roman" w:cs="Times New Roman"/>
          <w:szCs w:val="24"/>
        </w:rPr>
        <w:t xml:space="preserve">όβλημα στη διάρκεια της χρονιάς. Σε αυτήν τη φάση, δεν είναι το πρόβλημα ο προϋπολογισμός. Το πρόβλημα είναι η στελέχωση με ανθρώπινο δυναμικό. Κι εκεί χρειάζονται γρήγορες διαδικασίες. </w:t>
      </w:r>
    </w:p>
    <w:p w14:paraId="01118AF6"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οι διαδικασίες είτε πρόσληψης επικουρικού προσωπικού, πολύ </w:t>
      </w:r>
      <w:r>
        <w:rPr>
          <w:rFonts w:eastAsia="Times New Roman" w:cs="Times New Roman"/>
          <w:szCs w:val="24"/>
        </w:rPr>
        <w:t xml:space="preserve">περισσότερο μόνιμου, ακόμα και αξιοποίησης άλλων εργασιακών σχέσεων που πολλές φορές κι εμείς αναγκαζόμαστε να τις χρησιμοποιήσουμε, όπως είναι τα «μπλοκάκια», είναι στο τραπέζι. Προσπαθούμε με κάθε τρόπο να ενισχύσουμε από κάθε πλευρά αυτή τη διαδικασία. </w:t>
      </w:r>
      <w:r>
        <w:rPr>
          <w:rFonts w:eastAsia="Times New Roman" w:cs="Times New Roman"/>
          <w:szCs w:val="24"/>
        </w:rPr>
        <w:t xml:space="preserve">Έχουμε ζητήσει επίσης από την Ευρωπαϊκή Ένωση, από ένα ειδικό </w:t>
      </w:r>
      <w:r>
        <w:rPr>
          <w:rFonts w:eastAsia="Times New Roman" w:cs="Times New Roman"/>
          <w:szCs w:val="24"/>
        </w:rPr>
        <w:t>τ</w:t>
      </w:r>
      <w:r>
        <w:rPr>
          <w:rFonts w:eastAsia="Times New Roman" w:cs="Times New Roman"/>
          <w:szCs w:val="24"/>
        </w:rPr>
        <w:t>αμείο, το «</w:t>
      </w:r>
      <w:r>
        <w:rPr>
          <w:rFonts w:eastAsia="Times New Roman" w:cs="Times New Roman"/>
          <w:szCs w:val="24"/>
          <w:lang w:val="en-US"/>
        </w:rPr>
        <w:t>AMIF</w:t>
      </w:r>
      <w:r>
        <w:rPr>
          <w:rFonts w:eastAsia="Times New Roman" w:cs="Times New Roman"/>
          <w:szCs w:val="24"/>
        </w:rPr>
        <w:t>», επιχορήγηση για να προσλάβουμε υγειονομικό προσωπικό για τις δομές ανοιχτής φιλοξενίας. Κυρίως αυτό που είναι άμεσο είναι μέσα από μία συνεννόηση των υγειονομικών δομών της πε</w:t>
      </w:r>
      <w:r>
        <w:rPr>
          <w:rFonts w:eastAsia="Times New Roman" w:cs="Times New Roman"/>
          <w:szCs w:val="24"/>
        </w:rPr>
        <w:t xml:space="preserve">ριοχής, βάζοντας κατά κάποιο τρόπο </w:t>
      </w:r>
      <w:r>
        <w:rPr>
          <w:rFonts w:eastAsia="Times New Roman" w:cs="Times New Roman"/>
          <w:szCs w:val="24"/>
        </w:rPr>
        <w:lastRenderedPageBreak/>
        <w:t xml:space="preserve">όλο το σύστημα σε ένα καθεστώς αυξημένης ετοιμότητας και επιφυλακής, να καλύψουμε τα πιο επείγοντα κενά. </w:t>
      </w:r>
    </w:p>
    <w:p w14:paraId="01118AF7"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Η θητεία των επικουρικών γιατρών είναι σε όλη την Ελλάδα, μετά από νομοθετική ρύθμιση που κάναμε την άνοιξη, διετής</w:t>
      </w:r>
      <w:r>
        <w:rPr>
          <w:rFonts w:eastAsia="Times New Roman" w:cs="Times New Roman"/>
          <w:szCs w:val="24"/>
        </w:rPr>
        <w:t xml:space="preserve">. Μονοετής είναι η θητεία μόνο στην Αθήνα και στη Θεσσαλονίκη. Διετής είναι σε όλα τα επαρχιακά νοσοκομεία. Τριετής είναι η θητεία σε ορισμένες μονάδες, όπως είναι οι </w:t>
      </w:r>
      <w:r>
        <w:rPr>
          <w:rFonts w:eastAsia="Times New Roman" w:cs="Times New Roman"/>
          <w:szCs w:val="24"/>
        </w:rPr>
        <w:t>ε</w:t>
      </w:r>
      <w:r>
        <w:rPr>
          <w:rFonts w:eastAsia="Times New Roman" w:cs="Times New Roman"/>
          <w:szCs w:val="24"/>
        </w:rPr>
        <w:t xml:space="preserve">ντατικές, οι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τ</w:t>
      </w:r>
      <w:r>
        <w:rPr>
          <w:rFonts w:eastAsia="Times New Roman" w:cs="Times New Roman"/>
          <w:szCs w:val="24"/>
        </w:rPr>
        <w:t xml:space="preserve">εχνητού </w:t>
      </w:r>
      <w:r>
        <w:rPr>
          <w:rFonts w:eastAsia="Times New Roman" w:cs="Times New Roman"/>
          <w:szCs w:val="24"/>
        </w:rPr>
        <w:t>ν</w:t>
      </w:r>
      <w:r>
        <w:rPr>
          <w:rFonts w:eastAsia="Times New Roman" w:cs="Times New Roman"/>
          <w:szCs w:val="24"/>
        </w:rPr>
        <w:t xml:space="preserve">εφρού, τα </w:t>
      </w:r>
      <w:r>
        <w:rPr>
          <w:rFonts w:eastAsia="Times New Roman" w:cs="Times New Roman"/>
          <w:szCs w:val="24"/>
        </w:rPr>
        <w:t>ο</w:t>
      </w:r>
      <w:r>
        <w:rPr>
          <w:rFonts w:eastAsia="Times New Roman" w:cs="Times New Roman"/>
          <w:szCs w:val="24"/>
        </w:rPr>
        <w:t xml:space="preserve">γκολογικά </w:t>
      </w:r>
      <w:r>
        <w:rPr>
          <w:rFonts w:eastAsia="Times New Roman" w:cs="Times New Roman"/>
          <w:szCs w:val="24"/>
        </w:rPr>
        <w:t>τ</w:t>
      </w:r>
      <w:r>
        <w:rPr>
          <w:rFonts w:eastAsia="Times New Roman" w:cs="Times New Roman"/>
          <w:szCs w:val="24"/>
        </w:rPr>
        <w:t xml:space="preserve">μήματα κλπ. </w:t>
      </w:r>
    </w:p>
    <w:p w14:paraId="01118AF8"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Σ</w:t>
      </w:r>
      <w:r>
        <w:rPr>
          <w:rFonts w:eastAsia="Times New Roman" w:cs="Times New Roman"/>
          <w:szCs w:val="24"/>
        </w:rPr>
        <w:t xml:space="preserve">τα χαρτιά μόνο είναι έτσι. </w:t>
      </w:r>
    </w:p>
    <w:p w14:paraId="01118AF9"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Προσέξτε, τι γινόταν λοιπόν. Ενώ είναι γνωστό αυτό, οι διοικήσεις των νοσοκομείων δέσμευαν πίστωση μόνο για τον τρέχοντα χρόνο. Αυτό δεν ήταν γνωστό στους υποψήφιους και νόμιζαν ότι η προκήρυξη </w:t>
      </w:r>
      <w:r>
        <w:rPr>
          <w:rFonts w:eastAsia="Times New Roman" w:cs="Times New Roman"/>
          <w:szCs w:val="24"/>
        </w:rPr>
        <w:t xml:space="preserve">αφορά έναν χρόνο μόνο, ενώ είναι διετής. Άρα, είναι διετής η θητεία αυτή τη στιγμή και οι επικουρικοί γιατροί που θα προσληφθούν, στον βαθμό που το νοσοκομείο δεσμεύσει την πίστωση και τον επόμενο χρόνο, μπορούν να δουλέψουν δύο χρόνια. </w:t>
      </w:r>
    </w:p>
    <w:p w14:paraId="01118AFA"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Εμείς λοιπόν, επει</w:t>
      </w:r>
      <w:r>
        <w:rPr>
          <w:rFonts w:eastAsia="Times New Roman" w:cs="Times New Roman"/>
          <w:szCs w:val="24"/>
        </w:rPr>
        <w:t xml:space="preserve">δή ξέρουμε ότι υπάρχουν προβλήματα, αυτό που θα κάνουμε είναι το εξής. Περάσαμε στον τελευταίο </w:t>
      </w:r>
      <w:r>
        <w:rPr>
          <w:rFonts w:eastAsia="Times New Roman" w:cs="Times New Roman"/>
          <w:szCs w:val="24"/>
        </w:rPr>
        <w:lastRenderedPageBreak/>
        <w:t>νόμο τη δυνατότητα να μπορεί ο Υπουργός Υγείας, κατ’ εξαίρεση του προεδρικού διατάγματος, να χαρακτηρίζει ορισμένες περιοχές ως άγονες και προβληματικές υγειονομ</w:t>
      </w:r>
      <w:r>
        <w:rPr>
          <w:rFonts w:eastAsia="Times New Roman" w:cs="Times New Roman"/>
          <w:szCs w:val="24"/>
        </w:rPr>
        <w:t xml:space="preserve">ικά περιοχές. </w:t>
      </w:r>
      <w:proofErr w:type="spellStart"/>
      <w:r>
        <w:rPr>
          <w:rFonts w:eastAsia="Times New Roman" w:cs="Times New Roman"/>
          <w:szCs w:val="24"/>
        </w:rPr>
        <w:t>Επικαιροποιούμε</w:t>
      </w:r>
      <w:proofErr w:type="spellEnd"/>
      <w:r>
        <w:rPr>
          <w:rFonts w:eastAsia="Times New Roman" w:cs="Times New Roman"/>
          <w:szCs w:val="24"/>
        </w:rPr>
        <w:t xml:space="preserve">, λοιπόν, τον κατάλογο αυτόν τον καιρό και θα βάλουμε και άλλες περιοχές, όπως το Κιλκίς, στην τριετή θητεία. Αυτό είναι προαποφασισμένο και είναι μία δέσμευσή μας. </w:t>
      </w:r>
    </w:p>
    <w:p w14:paraId="01118AFB"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Θεωρώ λοιπόν –και κλείνω με αυτό- ότι αυτήν την περίοδο αυτό </w:t>
      </w:r>
      <w:r>
        <w:rPr>
          <w:rFonts w:eastAsia="Times New Roman" w:cs="Times New Roman"/>
          <w:szCs w:val="24"/>
        </w:rPr>
        <w:t xml:space="preserve">το μεγάλο κοινωνικό πρόβλημα μπορεί να αντιμετωπιστεί μόνο με </w:t>
      </w:r>
      <w:proofErr w:type="spellStart"/>
      <w:r>
        <w:rPr>
          <w:rFonts w:eastAsia="Times New Roman" w:cs="Times New Roman"/>
          <w:szCs w:val="24"/>
        </w:rPr>
        <w:t>συστράτευση</w:t>
      </w:r>
      <w:proofErr w:type="spellEnd"/>
      <w:r>
        <w:rPr>
          <w:rFonts w:eastAsia="Times New Roman" w:cs="Times New Roman"/>
          <w:szCs w:val="24"/>
        </w:rPr>
        <w:t xml:space="preserve"> όλων των δυνάμεων και των φορέων που έχει η κοινωνία μας. Είναι ώρα ευθύνης για όλους μας, και για την Κυβέρνηση και για το πολιτικό σύστημα και για την αυτοδιοίκηση, αλλά και για τη</w:t>
      </w:r>
      <w:r>
        <w:rPr>
          <w:rFonts w:eastAsia="Times New Roman" w:cs="Times New Roman"/>
          <w:szCs w:val="24"/>
        </w:rPr>
        <w:t xml:space="preserve">ν Ευρώπη. Πιστεύω ότι έχουμε μία </w:t>
      </w:r>
      <w:r>
        <w:rPr>
          <w:rFonts w:eastAsia="Times New Roman" w:cs="Times New Roman"/>
          <w:szCs w:val="24"/>
        </w:rPr>
        <w:lastRenderedPageBreak/>
        <w:t>εξαιρετική προίκα ανθρωπιάς και αλληλεγγύης αυτόν τον καιρό, κυρίως από τους πολίτες, αλλά και από πολλούς παράγοντες της αυτοδιοίκησης, των τοπικών κοινωνιών, των εθελοντικών οργανώσεων, των κοινωνικών οργανώσεων, που έχου</w:t>
      </w:r>
      <w:r>
        <w:rPr>
          <w:rFonts w:eastAsia="Times New Roman" w:cs="Times New Roman"/>
          <w:szCs w:val="24"/>
        </w:rPr>
        <w:t xml:space="preserve">ν δώσει δείγματα γραφής εξαιρετικά και συμβάλλουν στην προσπάθεια που κάνει η πολιτεία να έχει έναν κεντρικό, ρυθμιστικό και συντονιστικό ρόλο για να αντιμετωπίσει αυτήν τη μεγάλη ανάγκη και πίεση της περιόδου. </w:t>
      </w:r>
    </w:p>
    <w:p w14:paraId="01118AFC"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w:t>
      </w:r>
      <w:r>
        <w:rPr>
          <w:rFonts w:eastAsia="Times New Roman" w:cs="Times New Roman"/>
          <w:szCs w:val="24"/>
        </w:rPr>
        <w:t>ι κύριοι συνάδελφοι, πριν προχωρήσουμε στην επόμενη επίκαιρη ερώτηση επιτρέψτε μου να σας κάνω μία ανακοίνωση.</w:t>
      </w:r>
    </w:p>
    <w:p w14:paraId="01118AFD"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xml:space="preserve">, αφού </w:t>
      </w:r>
      <w:r>
        <w:rPr>
          <w:rFonts w:eastAsia="Times New Roman" w:cs="Times New Roman"/>
          <w:szCs w:val="24"/>
        </w:rPr>
        <w:t>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οχτώ μαθήτριες και μαθητές και δύο εκπαιδευτικοί συνοδοί τους από το 6</w:t>
      </w:r>
      <w:r>
        <w:rPr>
          <w:rFonts w:eastAsia="Times New Roman" w:cs="Times New Roman"/>
          <w:szCs w:val="24"/>
          <w:vertAlign w:val="superscript"/>
        </w:rPr>
        <w:t>ο</w:t>
      </w:r>
      <w:r>
        <w:rPr>
          <w:rFonts w:eastAsia="Times New Roman" w:cs="Times New Roman"/>
          <w:szCs w:val="24"/>
        </w:rPr>
        <w:t xml:space="preserve"> Δημοτι</w:t>
      </w:r>
      <w:r>
        <w:rPr>
          <w:rFonts w:eastAsia="Times New Roman" w:cs="Times New Roman"/>
          <w:szCs w:val="24"/>
        </w:rPr>
        <w:t xml:space="preserve">κό Σχολείο Καματερού. </w:t>
      </w:r>
    </w:p>
    <w:p w14:paraId="01118AFE"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 Η Βουλή τούς καλωσορίζει.</w:t>
      </w:r>
    </w:p>
    <w:p w14:paraId="01118AFF" w14:textId="77777777" w:rsidR="00F23D13" w:rsidRDefault="001E17E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1118B00" w14:textId="77777777" w:rsidR="00F23D13" w:rsidRDefault="001E17E2">
      <w:pPr>
        <w:tabs>
          <w:tab w:val="left" w:pos="2820"/>
        </w:tabs>
        <w:spacing w:line="600" w:lineRule="auto"/>
        <w:ind w:firstLine="720"/>
        <w:jc w:val="both"/>
        <w:rPr>
          <w:rFonts w:eastAsia="Times New Roman"/>
          <w:szCs w:val="24"/>
        </w:rPr>
      </w:pPr>
      <w:r>
        <w:rPr>
          <w:rFonts w:eastAsia="Times New Roman"/>
          <w:szCs w:val="24"/>
        </w:rPr>
        <w:lastRenderedPageBreak/>
        <w:t>Συνεχίζουμε με την πρώτη με αριθμό 620/7-3-2016</w:t>
      </w:r>
      <w:r>
        <w:rPr>
          <w:rFonts w:eastAsia="Times New Roman"/>
          <w:szCs w:val="24"/>
        </w:rPr>
        <w:t xml:space="preserve"> επίκαιρη ερώτηση πρώτου κύκλου του Βουλευτή Σάμου του Συνασπισμού Ριζοσπαστικής Αριστεράς κ. Δημητρίου </w:t>
      </w:r>
      <w:proofErr w:type="spellStart"/>
      <w:r>
        <w:rPr>
          <w:rFonts w:eastAsia="Times New Roman"/>
          <w:szCs w:val="24"/>
        </w:rPr>
        <w:t>Σεβαστάκη</w:t>
      </w:r>
      <w:proofErr w:type="spellEnd"/>
      <w:r>
        <w:rPr>
          <w:rFonts w:eastAsia="Times New Roman"/>
          <w:szCs w:val="24"/>
        </w:rPr>
        <w:t xml:space="preserve"> προς τον Υπουργό Πολιτισμού και Αθλητισμού, σχετικά με το Ταμείο Αρχαιολογικών Πόρων. </w:t>
      </w:r>
    </w:p>
    <w:p w14:paraId="01118B01" w14:textId="77777777" w:rsidR="00F23D13" w:rsidRDefault="001E17E2">
      <w:pPr>
        <w:tabs>
          <w:tab w:val="left" w:pos="2820"/>
        </w:tabs>
        <w:spacing w:line="600" w:lineRule="auto"/>
        <w:ind w:firstLine="720"/>
        <w:jc w:val="both"/>
        <w:rPr>
          <w:rFonts w:eastAsia="Times New Roman"/>
          <w:szCs w:val="24"/>
        </w:rPr>
      </w:pPr>
      <w:r>
        <w:rPr>
          <w:rFonts w:eastAsia="Times New Roman"/>
          <w:szCs w:val="24"/>
        </w:rPr>
        <w:t>Στην επίκαιρη ερώτηση θα απαντήσει ο Υπουργός κ. Μπαλτά</w:t>
      </w:r>
      <w:r>
        <w:rPr>
          <w:rFonts w:eastAsia="Times New Roman"/>
          <w:szCs w:val="24"/>
        </w:rPr>
        <w:t>ς.</w:t>
      </w:r>
    </w:p>
    <w:p w14:paraId="01118B02" w14:textId="77777777" w:rsidR="00F23D13" w:rsidRDefault="001E17E2">
      <w:pPr>
        <w:tabs>
          <w:tab w:val="left" w:pos="282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Σεβαστάκη</w:t>
      </w:r>
      <w:proofErr w:type="spellEnd"/>
      <w:r>
        <w:rPr>
          <w:rFonts w:eastAsia="Times New Roman"/>
          <w:szCs w:val="24"/>
        </w:rPr>
        <w:t>, έχετε τον λόγο.</w:t>
      </w:r>
    </w:p>
    <w:p w14:paraId="01118B03" w14:textId="77777777" w:rsidR="00F23D13" w:rsidRDefault="001E17E2">
      <w:pPr>
        <w:tabs>
          <w:tab w:val="left" w:pos="2820"/>
        </w:tabs>
        <w:spacing w:line="600" w:lineRule="auto"/>
        <w:ind w:firstLine="720"/>
        <w:jc w:val="both"/>
        <w:rPr>
          <w:rFonts w:eastAsia="Times New Roman"/>
          <w:szCs w:val="24"/>
        </w:rPr>
      </w:pPr>
      <w:r>
        <w:rPr>
          <w:rFonts w:eastAsia="Times New Roman"/>
          <w:b/>
          <w:szCs w:val="24"/>
        </w:rPr>
        <w:t xml:space="preserve">ΔΗΜΗΤΡΙΟΣ ΣΕΒΑΣΤΑΚΗΣ: </w:t>
      </w:r>
      <w:r>
        <w:rPr>
          <w:rFonts w:eastAsia="Times New Roman"/>
          <w:szCs w:val="24"/>
        </w:rPr>
        <w:t xml:space="preserve">Κύριε Υπουργέ, ευχαριστώ πάρα πολύ που ήρθατε να απαντήσετε στην ερώτηση. </w:t>
      </w:r>
    </w:p>
    <w:p w14:paraId="01118B04" w14:textId="77777777" w:rsidR="00F23D13" w:rsidRDefault="001E17E2">
      <w:pPr>
        <w:tabs>
          <w:tab w:val="left" w:pos="2820"/>
        </w:tabs>
        <w:spacing w:line="600" w:lineRule="auto"/>
        <w:ind w:firstLine="720"/>
        <w:jc w:val="both"/>
        <w:rPr>
          <w:rFonts w:eastAsia="Times New Roman"/>
          <w:szCs w:val="24"/>
        </w:rPr>
      </w:pPr>
      <w:r>
        <w:rPr>
          <w:rFonts w:eastAsia="Times New Roman"/>
          <w:szCs w:val="24"/>
        </w:rPr>
        <w:lastRenderedPageBreak/>
        <w:t>Το Ταμείο Αρχαιολογικών Πόρων, που ήταν έμπνευση, κυρίως σύλληψη, του Κωνσταντίνου Τρυπάνη, είναι από τους ελάχιστους μηχανισμούς με τους οποίους το Υπουργείο μπορεί να χρηματοδοτήσει δράσεις και πράξεις, ακριβώς την περίοδο της απίσχνασης των χρηματοδοτήσ</w:t>
      </w:r>
      <w:r>
        <w:rPr>
          <w:rFonts w:eastAsia="Times New Roman"/>
          <w:szCs w:val="24"/>
        </w:rPr>
        <w:t xml:space="preserve">εων που αφορούν όλο τον δημόσιο χώρο. </w:t>
      </w:r>
    </w:p>
    <w:p w14:paraId="01118B05" w14:textId="77777777" w:rsidR="00F23D13" w:rsidRDefault="001E17E2">
      <w:pPr>
        <w:tabs>
          <w:tab w:val="left" w:pos="2820"/>
        </w:tabs>
        <w:spacing w:line="600" w:lineRule="auto"/>
        <w:ind w:firstLine="720"/>
        <w:jc w:val="both"/>
        <w:rPr>
          <w:rFonts w:eastAsia="Times New Roman"/>
          <w:szCs w:val="24"/>
        </w:rPr>
      </w:pPr>
      <w:r>
        <w:rPr>
          <w:rFonts w:eastAsia="Times New Roman"/>
          <w:szCs w:val="24"/>
        </w:rPr>
        <w:t>Αφορά την πώληση αγαθών, αναπαραγωγών, εισιτηρίων και μέσα στα ενδιαφέροντά του ή στις δυνατότητες τις επιχειρησιακές είναι ακόμη και η απαλλοτρίωση ή η χρηματοδότηση απαλλοτρίωσης αρχαιολογικών χώρων ή σημείων αρχαιο</w:t>
      </w:r>
      <w:r>
        <w:rPr>
          <w:rFonts w:eastAsia="Times New Roman"/>
          <w:szCs w:val="24"/>
        </w:rPr>
        <w:t xml:space="preserve">λογικού ενδιαφέροντος. </w:t>
      </w:r>
    </w:p>
    <w:p w14:paraId="01118B06" w14:textId="77777777" w:rsidR="00F23D13" w:rsidRDefault="001E17E2">
      <w:pPr>
        <w:tabs>
          <w:tab w:val="left" w:pos="2820"/>
        </w:tabs>
        <w:spacing w:line="600" w:lineRule="auto"/>
        <w:ind w:firstLine="720"/>
        <w:jc w:val="both"/>
        <w:rPr>
          <w:rFonts w:eastAsia="Times New Roman"/>
          <w:szCs w:val="24"/>
        </w:rPr>
      </w:pPr>
      <w:r>
        <w:rPr>
          <w:rFonts w:eastAsia="Times New Roman"/>
          <w:szCs w:val="24"/>
        </w:rPr>
        <w:lastRenderedPageBreak/>
        <w:t>Επειδή και η διαφύλαξη της πολιτιστικής κληρονομιάς είναι παραγωγικό ερώτημα υπό τις συνθήκες και επειδή είναι ο μοναδικός διαχειριστής εσόδων, θα ήθελα να σας ρωτήσω, πρώτον, με ποιες ενέργειες το Υπουργείο σκοπεύει να δώσει αυτή τ</w:t>
      </w:r>
      <w:r>
        <w:rPr>
          <w:rFonts w:eastAsia="Times New Roman"/>
          <w:szCs w:val="24"/>
        </w:rPr>
        <w:t xml:space="preserve">η δομική ευλυγισία στο ίδιο το σύστημα του Ταμείου Αρχαιολογικών Πόρων και, δεύτερον, πώς προχωράει, πώς ωριμάζει, πώς ολοκληρώνεται τόσο η </w:t>
      </w:r>
      <w:proofErr w:type="spellStart"/>
      <w:r>
        <w:rPr>
          <w:rFonts w:eastAsia="Times New Roman"/>
          <w:szCs w:val="24"/>
        </w:rPr>
        <w:t>ηλεκτρονικοποίηση</w:t>
      </w:r>
      <w:proofErr w:type="spellEnd"/>
      <w:r>
        <w:rPr>
          <w:rFonts w:eastAsia="Times New Roman"/>
          <w:szCs w:val="24"/>
        </w:rPr>
        <w:t xml:space="preserve"> του εισιτηρίου όσο και ο ηλεκτρονικός έλεγχος των εσόδων με μεγαλύτερη σαφήνεια και μεγαλύτερη αξι</w:t>
      </w:r>
      <w:r>
        <w:rPr>
          <w:rFonts w:eastAsia="Times New Roman"/>
          <w:szCs w:val="24"/>
        </w:rPr>
        <w:t xml:space="preserve">οπιστία. </w:t>
      </w:r>
    </w:p>
    <w:p w14:paraId="01118B07" w14:textId="77777777" w:rsidR="00F23D13" w:rsidRDefault="001E17E2">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Σεβαστάκη</w:t>
      </w:r>
      <w:proofErr w:type="spellEnd"/>
      <w:r>
        <w:rPr>
          <w:rFonts w:eastAsia="Times New Roman"/>
          <w:szCs w:val="24"/>
        </w:rPr>
        <w:t>.</w:t>
      </w:r>
    </w:p>
    <w:p w14:paraId="01118B08" w14:textId="77777777" w:rsidR="00F23D13" w:rsidRDefault="001E17E2">
      <w:pPr>
        <w:tabs>
          <w:tab w:val="left" w:pos="2820"/>
        </w:tabs>
        <w:spacing w:line="600" w:lineRule="auto"/>
        <w:ind w:firstLine="720"/>
        <w:jc w:val="both"/>
        <w:rPr>
          <w:rFonts w:eastAsia="Times New Roman"/>
          <w:szCs w:val="24"/>
        </w:rPr>
      </w:pPr>
      <w:r>
        <w:rPr>
          <w:rFonts w:eastAsia="Times New Roman"/>
          <w:szCs w:val="24"/>
        </w:rPr>
        <w:lastRenderedPageBreak/>
        <w:t xml:space="preserve">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14:paraId="01118B09" w14:textId="77777777" w:rsidR="00F23D13" w:rsidRDefault="001E17E2">
      <w:pPr>
        <w:tabs>
          <w:tab w:val="left" w:pos="2820"/>
        </w:tabs>
        <w:spacing w:line="600" w:lineRule="auto"/>
        <w:ind w:firstLine="720"/>
        <w:jc w:val="both"/>
        <w:rPr>
          <w:rFonts w:eastAsia="Times New Roman"/>
          <w:szCs w:val="24"/>
        </w:rPr>
      </w:pPr>
      <w:r>
        <w:rPr>
          <w:rFonts w:eastAsia="Times New Roman"/>
          <w:b/>
          <w:szCs w:val="24"/>
        </w:rPr>
        <w:t xml:space="preserve">ΑΡΙΣΤΕΙΔΗΣ ΜΠΑΛΤΑΣ (Υπουργός Πολιτισμού και Αθλητισμού): </w:t>
      </w:r>
      <w:r>
        <w:rPr>
          <w:rFonts w:eastAsia="Times New Roman"/>
          <w:szCs w:val="24"/>
        </w:rPr>
        <w:t xml:space="preserve">Ευχαριστώ, κύριε Πρόεδρε. </w:t>
      </w:r>
    </w:p>
    <w:p w14:paraId="01118B0A" w14:textId="77777777" w:rsidR="00F23D13" w:rsidRDefault="001E17E2">
      <w:pPr>
        <w:tabs>
          <w:tab w:val="left" w:pos="2820"/>
        </w:tabs>
        <w:spacing w:line="600" w:lineRule="auto"/>
        <w:ind w:firstLine="720"/>
        <w:jc w:val="both"/>
        <w:rPr>
          <w:rFonts w:eastAsia="Times New Roman"/>
          <w:szCs w:val="24"/>
        </w:rPr>
      </w:pPr>
      <w:r>
        <w:rPr>
          <w:rFonts w:eastAsia="Times New Roman"/>
          <w:szCs w:val="24"/>
        </w:rPr>
        <w:t>Κύριε συνάδελφε, ευχαριστώ για την ερώτηση,</w:t>
      </w:r>
      <w:r>
        <w:rPr>
          <w:rFonts w:eastAsia="Times New Roman"/>
          <w:szCs w:val="24"/>
        </w:rPr>
        <w:t xml:space="preserve"> γιατί μας δίνεται η ευκαιρία στη Βουλή στοιχειωδώς, στον λίγο χρόνο που έχουμε, να πούμε κάποια πράγματα σε σχέση με το Ταμείο Αρχαιολογικών Πόρων και Απαλλοτριώσεων, που συνιστά κατά κάποιον τρόπο τον οικονομικό βραχίονα του Υπουργείου Πολιτισμού και Αθλ</w:t>
      </w:r>
      <w:r>
        <w:rPr>
          <w:rFonts w:eastAsia="Times New Roman"/>
          <w:szCs w:val="24"/>
        </w:rPr>
        <w:t>ητισμού, σε σχέση με την οικονομική αξιοποίηση του συνόλου των αρχαιολογικών χώρων και μουσείων και των συναφών εκεί δραστηριοτήτων.</w:t>
      </w:r>
    </w:p>
    <w:p w14:paraId="01118B0B" w14:textId="77777777" w:rsidR="00F23D13" w:rsidRDefault="001E17E2">
      <w:pPr>
        <w:tabs>
          <w:tab w:val="left" w:pos="2820"/>
        </w:tabs>
        <w:spacing w:line="600" w:lineRule="auto"/>
        <w:ind w:firstLine="720"/>
        <w:jc w:val="both"/>
        <w:rPr>
          <w:rFonts w:eastAsia="Times New Roman"/>
          <w:szCs w:val="24"/>
        </w:rPr>
      </w:pPr>
      <w:r>
        <w:rPr>
          <w:rFonts w:eastAsia="Times New Roman"/>
          <w:szCs w:val="24"/>
        </w:rPr>
        <w:lastRenderedPageBreak/>
        <w:t xml:space="preserve">Όπως ξέρετε, η καινούργια διοίκηση του </w:t>
      </w:r>
      <w:r>
        <w:rPr>
          <w:rFonts w:eastAsia="Times New Roman"/>
          <w:szCs w:val="24"/>
        </w:rPr>
        <w:t>τ</w:t>
      </w:r>
      <w:r>
        <w:rPr>
          <w:rFonts w:eastAsia="Times New Roman"/>
          <w:szCs w:val="24"/>
        </w:rPr>
        <w:t>αμείου προχωράει σε ένα τοπίο το οποίο δεν είναι πάντα πολύ εύκολο, γιατί τα συμφέρ</w:t>
      </w:r>
      <w:r>
        <w:rPr>
          <w:rFonts w:eastAsia="Times New Roman"/>
          <w:szCs w:val="24"/>
        </w:rPr>
        <w:t xml:space="preserve">οντα που είναι </w:t>
      </w:r>
      <w:proofErr w:type="spellStart"/>
      <w:r>
        <w:rPr>
          <w:rFonts w:eastAsia="Times New Roman"/>
          <w:szCs w:val="24"/>
        </w:rPr>
        <w:t>επενδεδυμένα</w:t>
      </w:r>
      <w:proofErr w:type="spellEnd"/>
      <w:r>
        <w:rPr>
          <w:rFonts w:eastAsia="Times New Roman"/>
          <w:szCs w:val="24"/>
        </w:rPr>
        <w:t xml:space="preserve"> γύρω-γύρω από τους αρχαιολογικούς χώρους είναι συχνά πολλά και όχι πολύ καθαρά πολλές φορές, σε ένα τοπίο, λοιπόν, που είναι αρκετά δύσκολο προχωράει με τα ταχύτερα δυνατά βήματα προς την πραγματική αξιοποίηση αυτού του εργαλείο</w:t>
      </w:r>
      <w:r>
        <w:rPr>
          <w:rFonts w:eastAsia="Times New Roman"/>
          <w:szCs w:val="24"/>
        </w:rPr>
        <w:t xml:space="preserve">υ, αν μου επιτρέπετε. </w:t>
      </w:r>
    </w:p>
    <w:p w14:paraId="01118B0C" w14:textId="77777777" w:rsidR="00F23D13" w:rsidRDefault="001E17E2">
      <w:pPr>
        <w:tabs>
          <w:tab w:val="left" w:pos="2820"/>
        </w:tabs>
        <w:spacing w:line="600" w:lineRule="auto"/>
        <w:ind w:firstLine="720"/>
        <w:jc w:val="both"/>
        <w:rPr>
          <w:rFonts w:eastAsia="Times New Roman"/>
          <w:szCs w:val="24"/>
        </w:rPr>
      </w:pPr>
      <w:r>
        <w:rPr>
          <w:rFonts w:eastAsia="Times New Roman"/>
          <w:szCs w:val="24"/>
        </w:rPr>
        <w:t xml:space="preserve">Το πρώτο που ολοκληρώθηκε και είναι σε τελική διαβούλευση, σε σχέση με τους εργαζόμενους και τους συλλόγους τους, είναι ο </w:t>
      </w:r>
      <w:r>
        <w:rPr>
          <w:rFonts w:eastAsia="Times New Roman"/>
          <w:szCs w:val="24"/>
        </w:rPr>
        <w:t>ο</w:t>
      </w:r>
      <w:r>
        <w:rPr>
          <w:rFonts w:eastAsia="Times New Roman"/>
          <w:szCs w:val="24"/>
        </w:rPr>
        <w:t xml:space="preserve">ργανισμός </w:t>
      </w:r>
      <w:r>
        <w:rPr>
          <w:rFonts w:eastAsia="Times New Roman"/>
          <w:szCs w:val="24"/>
        </w:rPr>
        <w:t>τ</w:t>
      </w:r>
      <w:r>
        <w:rPr>
          <w:rFonts w:eastAsia="Times New Roman"/>
          <w:szCs w:val="24"/>
        </w:rPr>
        <w:t xml:space="preserve">αμείου. Αυτό είναι απαραίτητο, για να είναι σαφείς οι οργανικές θέσεις, να μπορούν να υπάρχουν </w:t>
      </w:r>
      <w:r>
        <w:rPr>
          <w:rFonts w:eastAsia="Times New Roman"/>
          <w:szCs w:val="24"/>
        </w:rPr>
        <w:lastRenderedPageBreak/>
        <w:t>προκ</w:t>
      </w:r>
      <w:r>
        <w:rPr>
          <w:rFonts w:eastAsia="Times New Roman"/>
          <w:szCs w:val="24"/>
        </w:rPr>
        <w:t xml:space="preserve">ηρύξεις τώρα που μας επιτρέπεται κυρίως για ειδικούς στην πληροφορική ή λογιστές, ώστε και σε επίπεδο οργανισμού το </w:t>
      </w:r>
      <w:r>
        <w:rPr>
          <w:rFonts w:eastAsia="Times New Roman"/>
          <w:szCs w:val="24"/>
        </w:rPr>
        <w:t>τ</w:t>
      </w:r>
      <w:r>
        <w:rPr>
          <w:rFonts w:eastAsia="Times New Roman"/>
          <w:szCs w:val="24"/>
        </w:rPr>
        <w:t xml:space="preserve">αμείο να είναι αυτό που πρέπει. </w:t>
      </w:r>
    </w:p>
    <w:p w14:paraId="01118B0D" w14:textId="77777777" w:rsidR="00F23D13" w:rsidRDefault="001E17E2">
      <w:pPr>
        <w:tabs>
          <w:tab w:val="left" w:pos="2820"/>
        </w:tabs>
        <w:spacing w:line="600" w:lineRule="auto"/>
        <w:ind w:firstLine="720"/>
        <w:jc w:val="both"/>
        <w:rPr>
          <w:rFonts w:eastAsia="Times New Roman"/>
          <w:szCs w:val="24"/>
        </w:rPr>
      </w:pPr>
      <w:r>
        <w:rPr>
          <w:rFonts w:eastAsia="Times New Roman"/>
          <w:szCs w:val="24"/>
        </w:rPr>
        <w:t>Τώρα, πιο τεχνικά, περίπου σε δυο μήνες θα αρχίσει η εγκατάσταση ενός πράγματος που στα αγγλικά λέγεται «</w:t>
      </w:r>
      <w:r>
        <w:rPr>
          <w:rFonts w:eastAsia="Times New Roman"/>
          <w:szCs w:val="24"/>
          <w:lang w:val="en-US"/>
        </w:rPr>
        <w:t>E</w:t>
      </w:r>
      <w:r>
        <w:rPr>
          <w:rFonts w:eastAsia="Times New Roman"/>
          <w:szCs w:val="24"/>
          <w:lang w:val="en-US"/>
        </w:rPr>
        <w:t>RP</w:t>
      </w:r>
      <w:r>
        <w:rPr>
          <w:rFonts w:eastAsia="Times New Roman"/>
          <w:szCs w:val="24"/>
        </w:rPr>
        <w:t>» και του οποίου η μετάφραση είναι «κεντρικό πληροφοριακό σύστημα διαχείρισης επιχειρησιακών πόρων». Αυτό είναι ένα πληροφοριακό σύστημα το οποίο συνδέει τα μουσεία, τις αποθήκες, τα εισιτήρια ο</w:t>
      </w:r>
      <w:proofErr w:type="spellStart"/>
      <w:r>
        <w:rPr>
          <w:rFonts w:eastAsia="Times New Roman"/>
          <w:szCs w:val="24"/>
          <w:lang w:val="en-US"/>
        </w:rPr>
        <w:t>nline</w:t>
      </w:r>
      <w:proofErr w:type="spellEnd"/>
      <w:r>
        <w:rPr>
          <w:rFonts w:eastAsia="Times New Roman"/>
          <w:szCs w:val="24"/>
        </w:rPr>
        <w:t>, τι γίνεται κάθε φορά. Μπορεί</w:t>
      </w:r>
      <w:r>
        <w:rPr>
          <w:rFonts w:eastAsia="Times New Roman"/>
          <w:szCs w:val="24"/>
        </w:rPr>
        <w:t>ς</w:t>
      </w:r>
      <w:r>
        <w:rPr>
          <w:rFonts w:eastAsia="Times New Roman"/>
          <w:szCs w:val="24"/>
        </w:rPr>
        <w:t xml:space="preserve"> να ελέγχεις πολύ συστημ</w:t>
      </w:r>
      <w:r>
        <w:rPr>
          <w:rFonts w:eastAsia="Times New Roman"/>
          <w:szCs w:val="24"/>
        </w:rPr>
        <w:t xml:space="preserve">ατικά τι λείπει και τι δεν λείπει σε κάθε αρχαιολογικό χώρο σε επίπεδων πραγμάτων προς πώληση, </w:t>
      </w:r>
      <w:r>
        <w:rPr>
          <w:rFonts w:eastAsia="Times New Roman"/>
          <w:szCs w:val="24"/>
        </w:rPr>
        <w:lastRenderedPageBreak/>
        <w:t xml:space="preserve">πόσα εισιτήρια έχουν προχωρήσει, πώς μπορείς να σχεδιάσεις παραπέρα τα πράγματα. </w:t>
      </w:r>
    </w:p>
    <w:p w14:paraId="01118B0E" w14:textId="77777777" w:rsidR="00F23D13" w:rsidRDefault="001E17E2">
      <w:pPr>
        <w:tabs>
          <w:tab w:val="left" w:pos="2820"/>
        </w:tabs>
        <w:spacing w:line="600" w:lineRule="auto"/>
        <w:ind w:firstLine="720"/>
        <w:jc w:val="both"/>
        <w:rPr>
          <w:rFonts w:eastAsia="Times New Roman"/>
          <w:szCs w:val="24"/>
        </w:rPr>
      </w:pPr>
      <w:r>
        <w:rPr>
          <w:rFonts w:eastAsia="Times New Roman"/>
          <w:szCs w:val="24"/>
        </w:rPr>
        <w:t xml:space="preserve">Με το ίδιο σύστημα υπάρχει διαδικασία </w:t>
      </w:r>
      <w:r>
        <w:rPr>
          <w:rFonts w:eastAsia="Times New Roman"/>
          <w:szCs w:val="24"/>
          <w:lang w:val="en-US"/>
        </w:rPr>
        <w:t>e</w:t>
      </w:r>
      <w:r>
        <w:rPr>
          <w:rFonts w:eastAsia="Times New Roman"/>
          <w:szCs w:val="24"/>
        </w:rPr>
        <w:t>-</w:t>
      </w:r>
      <w:r>
        <w:rPr>
          <w:rFonts w:eastAsia="Times New Roman"/>
          <w:szCs w:val="24"/>
          <w:lang w:val="en-US"/>
        </w:rPr>
        <w:t>shop</w:t>
      </w:r>
      <w:r>
        <w:rPr>
          <w:rFonts w:eastAsia="Times New Roman"/>
          <w:szCs w:val="24"/>
        </w:rPr>
        <w:t>, με δυο λόγια τι μπορεί να πωλείτα</w:t>
      </w:r>
      <w:r>
        <w:rPr>
          <w:rFonts w:eastAsia="Times New Roman"/>
          <w:szCs w:val="24"/>
        </w:rPr>
        <w:t xml:space="preserve">ι εκεί, και άρα σε επίπεδο τεχνικής οργάνωσης </w:t>
      </w:r>
      <w:r>
        <w:rPr>
          <w:rFonts w:eastAsia="Times New Roman"/>
          <w:szCs w:val="24"/>
        </w:rPr>
        <w:t>τ</w:t>
      </w:r>
      <w:r>
        <w:rPr>
          <w:rFonts w:eastAsia="Times New Roman"/>
          <w:szCs w:val="24"/>
        </w:rPr>
        <w:t>αμείου τα πράγματα πάνε γρήγορα. Με την καινούργια τουριστική σεζόν αυτό θα λειτουργεί και θα μπορέσουμε σιγά-σιγά να αποκαταστήσουμε μια πλήρη λειτουργία σε όλες τις συναφείς αυτές διαδικασίες.</w:t>
      </w:r>
    </w:p>
    <w:p w14:paraId="01118B0F" w14:textId="77777777" w:rsidR="00F23D13" w:rsidRDefault="001E17E2">
      <w:pPr>
        <w:tabs>
          <w:tab w:val="left" w:pos="2820"/>
        </w:tabs>
        <w:spacing w:line="600" w:lineRule="auto"/>
        <w:ind w:firstLine="720"/>
        <w:jc w:val="both"/>
        <w:rPr>
          <w:rFonts w:eastAsia="Times New Roman"/>
          <w:szCs w:val="24"/>
        </w:rPr>
      </w:pPr>
      <w:r>
        <w:rPr>
          <w:rFonts w:eastAsia="Times New Roman"/>
          <w:szCs w:val="24"/>
        </w:rPr>
        <w:t>Ηλεκτρονικά ει</w:t>
      </w:r>
      <w:r>
        <w:rPr>
          <w:rFonts w:eastAsia="Times New Roman"/>
          <w:szCs w:val="24"/>
        </w:rPr>
        <w:t>σιτήρια. Και αυτή η διαδικασία έχει προχωρήσει. Δεν είναι δυνατόν να γίνει στο σύνολο των αρχαιολογικών χώρων διά μιας.</w:t>
      </w:r>
    </w:p>
    <w:p w14:paraId="01118B10" w14:textId="77777777" w:rsidR="00F23D13" w:rsidRDefault="001E17E2">
      <w:pPr>
        <w:spacing w:line="600" w:lineRule="auto"/>
        <w:ind w:firstLine="720"/>
        <w:jc w:val="both"/>
        <w:rPr>
          <w:rFonts w:eastAsia="UB-Helvetica" w:cs="Times New Roman"/>
          <w:szCs w:val="24"/>
        </w:rPr>
      </w:pPr>
      <w:r>
        <w:rPr>
          <w:rFonts w:eastAsia="UB-Helvetica" w:cs="Times New Roman"/>
          <w:szCs w:val="24"/>
        </w:rPr>
        <w:lastRenderedPageBreak/>
        <w:t>Θα ξεκινήσει αμέσως από την Ακρόπολη και την Κνωσσό, που είναι οι κύριοι αρχαιολογικοί χώροι και εκείνοι που αποφέρουν τα μεγαλύτερα έσο</w:t>
      </w:r>
      <w:r>
        <w:rPr>
          <w:rFonts w:eastAsia="UB-Helvetica" w:cs="Times New Roman"/>
          <w:szCs w:val="24"/>
        </w:rPr>
        <w:t>δα.</w:t>
      </w:r>
    </w:p>
    <w:p w14:paraId="01118B11" w14:textId="77777777" w:rsidR="00F23D13" w:rsidRDefault="001E17E2">
      <w:pPr>
        <w:spacing w:line="600" w:lineRule="auto"/>
        <w:ind w:firstLine="720"/>
        <w:jc w:val="both"/>
        <w:rPr>
          <w:rFonts w:eastAsia="UB-Helvetica" w:cs="Times New Roman"/>
          <w:szCs w:val="24"/>
        </w:rPr>
      </w:pPr>
      <w:r>
        <w:rPr>
          <w:rFonts w:eastAsia="UB-Helvetica" w:cs="Times New Roman"/>
          <w:szCs w:val="24"/>
        </w:rPr>
        <w:t>Από εκεί και πέρα, σε εξέλιξη βρίσκεται πλειοδοτικός διαγωνισμός για τα αναψυκτήρια των μουσείων, τα οποία σε κάποια μουσεία είναι λίγο τραγική η κατάσταση. Πρέπει και αυτά να εκσυγχρονιστούν και να γίνουν αξιοπρεπή για τους τουρίστες και όχι μόνο.</w:t>
      </w:r>
    </w:p>
    <w:p w14:paraId="01118B12" w14:textId="77777777" w:rsidR="00F23D13" w:rsidRDefault="001E17E2">
      <w:pPr>
        <w:spacing w:line="600" w:lineRule="auto"/>
        <w:ind w:firstLine="720"/>
        <w:jc w:val="both"/>
        <w:rPr>
          <w:rFonts w:eastAsia="UB-Helvetica" w:cs="Times New Roman"/>
          <w:szCs w:val="24"/>
        </w:rPr>
      </w:pPr>
      <w:r>
        <w:rPr>
          <w:rFonts w:eastAsia="UB-Helvetica" w:cs="Times New Roman"/>
          <w:szCs w:val="24"/>
        </w:rPr>
        <w:t>Επί</w:t>
      </w:r>
      <w:r>
        <w:rPr>
          <w:rFonts w:eastAsia="UB-Helvetica" w:cs="Times New Roman"/>
          <w:szCs w:val="24"/>
        </w:rPr>
        <w:t xml:space="preserve">σης, έχει ολοκληρωθεί ο διαγωνισμός </w:t>
      </w:r>
      <w:r>
        <w:rPr>
          <w:rFonts w:eastAsia="UB-Helvetica" w:cs="Times New Roman"/>
          <w:szCs w:val="24"/>
          <w:lang w:val="en-US"/>
        </w:rPr>
        <w:t>design</w:t>
      </w:r>
      <w:r>
        <w:rPr>
          <w:rFonts w:eastAsia="UB-Helvetica" w:cs="Times New Roman"/>
          <w:szCs w:val="24"/>
        </w:rPr>
        <w:t xml:space="preserve"> για αντικείμενα τα οποία θα μπορούν να πωλούνται στα πωλητήρια των μουσείων και των αρχαιολογικών χώρων, εμπνευσμένα </w:t>
      </w:r>
      <w:r>
        <w:rPr>
          <w:rFonts w:eastAsia="UB-Helvetica" w:cs="Times New Roman"/>
          <w:szCs w:val="24"/>
        </w:rPr>
        <w:lastRenderedPageBreak/>
        <w:t>ποικιλοτρόπως από παραστάσεις ή ιδέες που έχουν σχέση με τον αρχαιολογικό χώρο. Δημοσιεύθηκαν τα</w:t>
      </w:r>
      <w:r>
        <w:rPr>
          <w:rFonts w:eastAsia="UB-Helvetica" w:cs="Times New Roman"/>
          <w:szCs w:val="24"/>
        </w:rPr>
        <w:t xml:space="preserve"> αποτελέσματα του διαγωνισμού </w:t>
      </w:r>
      <w:r>
        <w:rPr>
          <w:rFonts w:eastAsia="UB-Helvetica" w:cs="Times New Roman"/>
          <w:szCs w:val="24"/>
          <w:lang w:val="en-US"/>
        </w:rPr>
        <w:t>design</w:t>
      </w:r>
      <w:r>
        <w:rPr>
          <w:rFonts w:eastAsia="UB-Helvetica" w:cs="Times New Roman"/>
          <w:szCs w:val="24"/>
        </w:rPr>
        <w:t>. Είναι ωραία τα πράγματα, που έχουν προτείνει οι καλλιτέχνες. Από εκεί και πέρα, βρισκόμαστε στην εξέλιξη για την παραγγελία αυτών των πραγμάτων προφανώς με διαγωνισμό.</w:t>
      </w:r>
    </w:p>
    <w:p w14:paraId="01118B13" w14:textId="77777777" w:rsidR="00F23D13" w:rsidRDefault="001E17E2">
      <w:pPr>
        <w:spacing w:line="600" w:lineRule="auto"/>
        <w:ind w:firstLine="720"/>
        <w:jc w:val="both"/>
        <w:rPr>
          <w:rFonts w:eastAsia="UB-Helvetica" w:cs="Times New Roman"/>
          <w:szCs w:val="24"/>
        </w:rPr>
      </w:pPr>
      <w:r>
        <w:rPr>
          <w:rFonts w:eastAsia="UB-Helvetica" w:cs="Times New Roman"/>
          <w:szCs w:val="24"/>
        </w:rPr>
        <w:t>Είναι και άλλα δύο-τρία πραγματάκια. Στη δευτερολο</w:t>
      </w:r>
      <w:r>
        <w:rPr>
          <w:rFonts w:eastAsia="UB-Helvetica" w:cs="Times New Roman"/>
          <w:szCs w:val="24"/>
        </w:rPr>
        <w:t>γία θα μου δοθεί η ευκαιρία να απαντήσω.</w:t>
      </w:r>
    </w:p>
    <w:p w14:paraId="01118B14" w14:textId="77777777" w:rsidR="00F23D13" w:rsidRDefault="001E17E2">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w:t>
      </w:r>
      <w:proofErr w:type="spellStart"/>
      <w:r>
        <w:rPr>
          <w:rFonts w:eastAsia="UB-Helvetica" w:cs="Times New Roman"/>
          <w:b/>
          <w:szCs w:val="24"/>
        </w:rPr>
        <w:t>Λαμπρούλης</w:t>
      </w:r>
      <w:proofErr w:type="spellEnd"/>
      <w:r>
        <w:rPr>
          <w:rFonts w:eastAsia="UB-Helvetica" w:cs="Times New Roman"/>
          <w:b/>
          <w:szCs w:val="24"/>
        </w:rPr>
        <w:t>):</w:t>
      </w:r>
      <w:r>
        <w:rPr>
          <w:rFonts w:eastAsia="UB-Helvetica" w:cs="Times New Roman"/>
          <w:szCs w:val="24"/>
        </w:rPr>
        <w:t xml:space="preserve"> Ευχαριστούμε τον κύριο Υπουργό.</w:t>
      </w:r>
    </w:p>
    <w:p w14:paraId="01118B15" w14:textId="77777777" w:rsidR="00F23D13" w:rsidRDefault="001E17E2">
      <w:pPr>
        <w:spacing w:line="600" w:lineRule="auto"/>
        <w:ind w:firstLine="720"/>
        <w:jc w:val="both"/>
        <w:rPr>
          <w:rFonts w:eastAsia="UB-Helvetica" w:cs="Times New Roman"/>
          <w:szCs w:val="24"/>
        </w:rPr>
      </w:pPr>
      <w:r>
        <w:rPr>
          <w:rFonts w:eastAsia="UB-Helvetica" w:cs="Times New Roman"/>
          <w:szCs w:val="24"/>
        </w:rPr>
        <w:t xml:space="preserve">Κύριε </w:t>
      </w:r>
      <w:proofErr w:type="spellStart"/>
      <w:r>
        <w:rPr>
          <w:rFonts w:eastAsia="UB-Helvetica" w:cs="Times New Roman"/>
          <w:szCs w:val="24"/>
        </w:rPr>
        <w:t>Σεβαστάκη</w:t>
      </w:r>
      <w:proofErr w:type="spellEnd"/>
      <w:r>
        <w:rPr>
          <w:rFonts w:eastAsia="UB-Helvetica" w:cs="Times New Roman"/>
          <w:szCs w:val="24"/>
        </w:rPr>
        <w:t>, έχετε τον λόγο για τρία λεπτά.</w:t>
      </w:r>
    </w:p>
    <w:p w14:paraId="01118B16" w14:textId="77777777" w:rsidR="00F23D13" w:rsidRDefault="001E17E2">
      <w:pPr>
        <w:spacing w:line="600" w:lineRule="auto"/>
        <w:ind w:firstLine="720"/>
        <w:jc w:val="both"/>
        <w:rPr>
          <w:rFonts w:eastAsia="UB-Helvetica" w:cs="Times New Roman"/>
          <w:szCs w:val="24"/>
        </w:rPr>
      </w:pPr>
      <w:r>
        <w:rPr>
          <w:rFonts w:eastAsia="UB-Helvetica" w:cs="Times New Roman"/>
          <w:b/>
          <w:szCs w:val="24"/>
        </w:rPr>
        <w:lastRenderedPageBreak/>
        <w:t>ΔΗΜΗΤΡΙΟΣ ΣΕΒΑΣΤΑΚΗΣ:</w:t>
      </w:r>
      <w:r>
        <w:rPr>
          <w:rFonts w:eastAsia="UB-Helvetica" w:cs="Times New Roman"/>
          <w:szCs w:val="24"/>
        </w:rPr>
        <w:t xml:space="preserve"> Θα ξεκινήσω από το τελευταίο. Δηλαδή, πέρα από την ερμηνεία -γιατί το </w:t>
      </w:r>
      <w:r>
        <w:rPr>
          <w:rFonts w:eastAsia="UB-Helvetica" w:cs="Times New Roman"/>
          <w:szCs w:val="24"/>
          <w:lang w:val="en-US"/>
        </w:rPr>
        <w:t>design</w:t>
      </w:r>
      <w:r>
        <w:rPr>
          <w:rFonts w:eastAsia="UB-Helvetica" w:cs="Times New Roman"/>
          <w:szCs w:val="24"/>
        </w:rPr>
        <w:t xml:space="preserve"> είναι μια μορφή ερμηνείας του «προϊόντος», του πολιτιστικού αγαθού-</w:t>
      </w:r>
      <w:r>
        <w:rPr>
          <w:rFonts w:eastAsia="UB-Helvetica" w:cs="Times New Roman"/>
          <w:szCs w:val="24"/>
        </w:rPr>
        <w:t>,</w:t>
      </w:r>
      <w:r>
        <w:rPr>
          <w:rFonts w:eastAsia="UB-Helvetica" w:cs="Times New Roman"/>
          <w:szCs w:val="24"/>
        </w:rPr>
        <w:t xml:space="preserve"> υπάρχουν οι πιστοποιημένοι αντιγραφείς, οι οποίοι συνταξιοδοτούνται και, επομένως, πρέπει να ανανεωθεί η σχέση του Ταμείου Αρχαιολογικών Πόρων με γλύπτες που θα κάνουν αναπαραγωγή πιστοπ</w:t>
      </w:r>
      <w:r>
        <w:rPr>
          <w:rFonts w:eastAsia="UB-Helvetica" w:cs="Times New Roman"/>
          <w:szCs w:val="24"/>
        </w:rPr>
        <w:t>οιημένων αντιγράφων, τα οποία μεγαλώνουν και την εκθεσιακή υπεραξία.</w:t>
      </w:r>
    </w:p>
    <w:p w14:paraId="01118B17" w14:textId="77777777" w:rsidR="00F23D13" w:rsidRDefault="001E17E2">
      <w:pPr>
        <w:spacing w:line="600" w:lineRule="auto"/>
        <w:ind w:firstLine="720"/>
        <w:jc w:val="both"/>
        <w:rPr>
          <w:rFonts w:eastAsia="UB-Helvetica" w:cs="Times New Roman"/>
          <w:szCs w:val="24"/>
        </w:rPr>
      </w:pPr>
      <w:r>
        <w:rPr>
          <w:rFonts w:eastAsia="UB-Helvetica" w:cs="Times New Roman"/>
          <w:szCs w:val="24"/>
        </w:rPr>
        <w:t xml:space="preserve">Έχω τον φυσικό, τον αναλογικό επισκέπτη. Μπορώ να έχω και τον επισκέπτη της εικόνας, τον επισκέπτη, τον κάτοχο αυτόν που προσλαμβάνει το αντίτυπο. Αυτό δημιουργεί μια </w:t>
      </w:r>
      <w:r>
        <w:rPr>
          <w:rFonts w:eastAsia="UB-Helvetica" w:cs="Times New Roman"/>
          <w:szCs w:val="24"/>
        </w:rPr>
        <w:lastRenderedPageBreak/>
        <w:t>πολύ δυναμική εικόνα</w:t>
      </w:r>
      <w:r>
        <w:rPr>
          <w:rFonts w:eastAsia="UB-Helvetica" w:cs="Times New Roman"/>
          <w:szCs w:val="24"/>
        </w:rPr>
        <w:t xml:space="preserve"> και μια μεγάλη δυνατότητα ανάπτυξης των τρόπων με τους οποίους το μουσείο ή ο αρχαιολογικός χώρος όχι μόνο έχει έσοδα, αλλά ενισχύει την πολιτιστική του ιδιοτυπία και ταυτότητα.</w:t>
      </w:r>
    </w:p>
    <w:p w14:paraId="01118B18" w14:textId="77777777" w:rsidR="00F23D13" w:rsidRDefault="001E17E2">
      <w:pPr>
        <w:spacing w:line="600" w:lineRule="auto"/>
        <w:ind w:firstLine="720"/>
        <w:jc w:val="both"/>
        <w:rPr>
          <w:rFonts w:eastAsia="UB-Helvetica" w:cs="Times New Roman"/>
          <w:szCs w:val="24"/>
        </w:rPr>
      </w:pPr>
      <w:r>
        <w:rPr>
          <w:rFonts w:eastAsia="UB-Helvetica" w:cs="Times New Roman"/>
          <w:szCs w:val="24"/>
        </w:rPr>
        <w:t xml:space="preserve">Πέρα από την </w:t>
      </w:r>
      <w:proofErr w:type="spellStart"/>
      <w:r>
        <w:rPr>
          <w:rFonts w:eastAsia="UB-Helvetica" w:cs="Times New Roman"/>
          <w:szCs w:val="24"/>
        </w:rPr>
        <w:t>ηλεκτρονικοποίηση</w:t>
      </w:r>
      <w:proofErr w:type="spellEnd"/>
      <w:r>
        <w:rPr>
          <w:rFonts w:eastAsia="UB-Helvetica" w:cs="Times New Roman"/>
          <w:szCs w:val="24"/>
        </w:rPr>
        <w:t>, λοιπόν, των πωλήσεων και πέρα από την «εικονι</w:t>
      </w:r>
      <w:r>
        <w:rPr>
          <w:rFonts w:eastAsia="UB-Helvetica" w:cs="Times New Roman"/>
          <w:szCs w:val="24"/>
        </w:rPr>
        <w:t>κή» διασπορά, θα ήταν σημαντικό να επισημάνουμε ότι το 2014 το Ταμείο Αρχαιολογικών Πόρων είχε 54-55 περίπου εκατομμύρια έσοδα. Είναι πραγματικά μια πολύτιμη πηγή στον χώρο του πολιτισμού, ο οποίος είναι ο πιο περιθωριοποιημένος ή τουλάχιστον οικονομικά πε</w:t>
      </w:r>
      <w:r>
        <w:rPr>
          <w:rFonts w:eastAsia="UB-Helvetica" w:cs="Times New Roman"/>
          <w:szCs w:val="24"/>
        </w:rPr>
        <w:t>ριθωριοποιημένος και αξιολογημένος την περίοδο της κρίσης.</w:t>
      </w:r>
    </w:p>
    <w:p w14:paraId="01118B19" w14:textId="77777777" w:rsidR="00F23D13" w:rsidRDefault="001E17E2">
      <w:pPr>
        <w:spacing w:line="600" w:lineRule="auto"/>
        <w:ind w:firstLine="720"/>
        <w:jc w:val="both"/>
        <w:rPr>
          <w:rFonts w:eastAsia="UB-Helvetica" w:cs="Times New Roman"/>
          <w:szCs w:val="24"/>
        </w:rPr>
      </w:pPr>
      <w:r>
        <w:rPr>
          <w:rFonts w:eastAsia="UB-Helvetica" w:cs="Times New Roman"/>
          <w:szCs w:val="24"/>
        </w:rPr>
        <w:lastRenderedPageBreak/>
        <w:t>Επίσης, πρέπει να πούμε ότι αυτή η ανταποδοτικότητα νομιμοποιεί την πολιτιστική δράση στα μάτια του κοινού της μέσης συνείδησης. Η πολιτιστική και ποιοτική τεκμηρίωση των αναπαραγωγών, των έργων, τ</w:t>
      </w:r>
      <w:r>
        <w:rPr>
          <w:rFonts w:eastAsia="UB-Helvetica" w:cs="Times New Roman"/>
          <w:szCs w:val="24"/>
        </w:rPr>
        <w:t xml:space="preserve">ων εκδοχών, των ερμηνειών για τον αρχαιολογικό χώρο νομίζω, επίσης, </w:t>
      </w:r>
      <w:r>
        <w:rPr>
          <w:rFonts w:eastAsia="UB-Helvetica" w:cs="Times New Roman"/>
          <w:szCs w:val="24"/>
        </w:rPr>
        <w:t xml:space="preserve">ότι </w:t>
      </w:r>
      <w:r>
        <w:rPr>
          <w:rFonts w:eastAsia="UB-Helvetica" w:cs="Times New Roman"/>
          <w:szCs w:val="24"/>
        </w:rPr>
        <w:t>αποτελεί ένα είδος προστιθέμενης αξίας, που δυνητικά μπορεί να επεκταθεί σε όλους τους αρχαιολογικούς χώρους, ακόμα και σ’ αυτούς που δεν έχουμε αυτήν τη στιγμή τα κεφάλαια να αξιοποιή</w:t>
      </w:r>
      <w:r>
        <w:rPr>
          <w:rFonts w:eastAsia="UB-Helvetica" w:cs="Times New Roman"/>
          <w:szCs w:val="24"/>
        </w:rPr>
        <w:t>σουμε.</w:t>
      </w:r>
    </w:p>
    <w:p w14:paraId="01118B1A" w14:textId="77777777" w:rsidR="00F23D13" w:rsidRDefault="001E17E2">
      <w:pPr>
        <w:spacing w:line="600" w:lineRule="auto"/>
        <w:ind w:firstLine="720"/>
        <w:jc w:val="both"/>
        <w:rPr>
          <w:rFonts w:eastAsia="UB-Helvetica" w:cs="Times New Roman"/>
          <w:szCs w:val="24"/>
        </w:rPr>
      </w:pPr>
      <w:r>
        <w:rPr>
          <w:rFonts w:eastAsia="UB-Helvetica" w:cs="Times New Roman"/>
          <w:szCs w:val="24"/>
        </w:rPr>
        <w:t xml:space="preserve">Επομένως η έννοια του αρχαιολογικού τοπίου στην ευρύτητά του ενισχύεται από τη διασπορά της εικόνας και των τρισδιάστατων αναπαραγωγών και γι’ αυτό επιμένω πάρα πολύ </w:t>
      </w:r>
      <w:r>
        <w:rPr>
          <w:rFonts w:eastAsia="UB-Helvetica" w:cs="Times New Roman"/>
          <w:szCs w:val="24"/>
        </w:rPr>
        <w:lastRenderedPageBreak/>
        <w:t>στον εκσυγχρονισμό αυτής της πλευράς της λειτουργίας του Ταμείου Αρχαιολογικών Πόρω</w:t>
      </w:r>
      <w:r>
        <w:rPr>
          <w:rFonts w:eastAsia="UB-Helvetica" w:cs="Times New Roman"/>
          <w:szCs w:val="24"/>
        </w:rPr>
        <w:t>ν.</w:t>
      </w:r>
    </w:p>
    <w:p w14:paraId="01118B1B" w14:textId="77777777" w:rsidR="00F23D13" w:rsidRDefault="001E17E2">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w:t>
      </w:r>
      <w:proofErr w:type="spellStart"/>
      <w:r>
        <w:rPr>
          <w:rFonts w:eastAsia="UB-Helvetica" w:cs="Times New Roman"/>
          <w:b/>
          <w:szCs w:val="24"/>
        </w:rPr>
        <w:t>Λαμπρούλης</w:t>
      </w:r>
      <w:proofErr w:type="spellEnd"/>
      <w:r>
        <w:rPr>
          <w:rFonts w:eastAsia="UB-Helvetica" w:cs="Times New Roman"/>
          <w:b/>
          <w:szCs w:val="24"/>
        </w:rPr>
        <w:t>):</w:t>
      </w:r>
      <w:r>
        <w:rPr>
          <w:rFonts w:eastAsia="UB-Helvetica" w:cs="Times New Roman"/>
          <w:szCs w:val="24"/>
        </w:rPr>
        <w:t xml:space="preserve"> Ευχαριστούμε τον κ. </w:t>
      </w:r>
      <w:proofErr w:type="spellStart"/>
      <w:r>
        <w:rPr>
          <w:rFonts w:eastAsia="UB-Helvetica" w:cs="Times New Roman"/>
          <w:szCs w:val="24"/>
        </w:rPr>
        <w:t>Σεβαστάκη</w:t>
      </w:r>
      <w:proofErr w:type="spellEnd"/>
      <w:r>
        <w:rPr>
          <w:rFonts w:eastAsia="UB-Helvetica" w:cs="Times New Roman"/>
          <w:szCs w:val="24"/>
        </w:rPr>
        <w:t>.</w:t>
      </w:r>
    </w:p>
    <w:p w14:paraId="01118B1C" w14:textId="77777777" w:rsidR="00F23D13" w:rsidRDefault="001E17E2">
      <w:pPr>
        <w:spacing w:line="600" w:lineRule="auto"/>
        <w:ind w:firstLine="720"/>
        <w:jc w:val="both"/>
        <w:rPr>
          <w:rFonts w:eastAsia="UB-Helvetica" w:cs="Times New Roman"/>
          <w:szCs w:val="24"/>
        </w:rPr>
      </w:pPr>
      <w:r>
        <w:rPr>
          <w:rFonts w:eastAsia="UB-Helvetica" w:cs="Times New Roman"/>
          <w:szCs w:val="24"/>
        </w:rPr>
        <w:t>Κύριε Υπουργέ, έχετε τον λόγο.</w:t>
      </w:r>
    </w:p>
    <w:p w14:paraId="01118B1D" w14:textId="77777777" w:rsidR="00F23D13" w:rsidRDefault="001E17E2">
      <w:pPr>
        <w:spacing w:line="600" w:lineRule="auto"/>
        <w:ind w:firstLine="720"/>
        <w:jc w:val="both"/>
        <w:rPr>
          <w:rFonts w:eastAsia="UB-Helvetica" w:cs="Times New Roman"/>
          <w:szCs w:val="24"/>
        </w:rPr>
      </w:pPr>
      <w:r>
        <w:rPr>
          <w:rFonts w:eastAsia="UB-Helvetica" w:cs="Times New Roman"/>
          <w:b/>
          <w:szCs w:val="24"/>
        </w:rPr>
        <w:t>ΑΡΙΣΤΕΙΔΗΣ ΜΠΑΛΤΑΣ (Υπουργός Πολιτισμού και Αθλητισμού):</w:t>
      </w:r>
      <w:r>
        <w:rPr>
          <w:rFonts w:eastAsia="UB-Helvetica" w:cs="Times New Roman"/>
          <w:szCs w:val="24"/>
        </w:rPr>
        <w:t xml:space="preserve"> Συμφωνούμε απολύτως σ’ αυτό και επιπλέον θέλω να προσθέσω ότι στην οικονομική λειτουργία του ΤΑΠΑ προσαρτώνται και βιοτεχνίες ενδιαφέρουσες, διότι η παραγωγή των πιστοποιημένων αντιγράφων από το ΤΑΠΑ με πολύ αυστηρές προδιαγραφές είναι μία δραστηριότητα, </w:t>
      </w:r>
      <w:r>
        <w:rPr>
          <w:rFonts w:eastAsia="UB-Helvetica" w:cs="Times New Roman"/>
          <w:szCs w:val="24"/>
        </w:rPr>
        <w:t xml:space="preserve">η οποία σε </w:t>
      </w:r>
      <w:r>
        <w:rPr>
          <w:rFonts w:eastAsia="UB-Helvetica" w:cs="Times New Roman"/>
          <w:szCs w:val="24"/>
        </w:rPr>
        <w:lastRenderedPageBreak/>
        <w:t>επίπεδο βιοτεχνίας μπορεί να συμβληθεί -αν θέλετε- με όλη την προσπάθεια που γίνεται για τη σωστή αξιοποίηση αρχαιολογικών χώρων και μουσείων. Το ένα είναι αυτό.</w:t>
      </w:r>
    </w:p>
    <w:p w14:paraId="01118B1E" w14:textId="77777777" w:rsidR="00F23D13" w:rsidRDefault="001E17E2">
      <w:pPr>
        <w:spacing w:line="600" w:lineRule="auto"/>
        <w:ind w:firstLine="720"/>
        <w:jc w:val="both"/>
        <w:rPr>
          <w:rFonts w:eastAsia="UB-Helvetica" w:cs="Times New Roman"/>
          <w:szCs w:val="24"/>
        </w:rPr>
      </w:pPr>
      <w:r>
        <w:rPr>
          <w:rFonts w:eastAsia="UB-Helvetica" w:cs="Times New Roman"/>
          <w:szCs w:val="24"/>
        </w:rPr>
        <w:t xml:space="preserve">Το δεύτερο κινείται ακριβώς στην ίδια κατεύθυνση. Υπάρχει και μία ανάγκη </w:t>
      </w:r>
      <w:proofErr w:type="spellStart"/>
      <w:r>
        <w:rPr>
          <w:rFonts w:eastAsia="UB-Helvetica" w:cs="Times New Roman"/>
          <w:szCs w:val="24"/>
        </w:rPr>
        <w:t>εξορθολογι</w:t>
      </w:r>
      <w:r>
        <w:rPr>
          <w:rFonts w:eastAsia="UB-Helvetica" w:cs="Times New Roman"/>
          <w:szCs w:val="24"/>
        </w:rPr>
        <w:t>σμού</w:t>
      </w:r>
      <w:proofErr w:type="spellEnd"/>
      <w:r>
        <w:rPr>
          <w:rFonts w:eastAsia="UB-Helvetica" w:cs="Times New Roman"/>
          <w:szCs w:val="24"/>
        </w:rPr>
        <w:t xml:space="preserve"> των εξόδων του ΤΑΠΑ. Αυτό σημαίνει ότι οι χώροι στους οποίους κατά κάποιο</w:t>
      </w:r>
      <w:r>
        <w:rPr>
          <w:rFonts w:eastAsia="UB-Helvetica" w:cs="Times New Roman"/>
          <w:szCs w:val="24"/>
        </w:rPr>
        <w:t>ν</w:t>
      </w:r>
      <w:r>
        <w:rPr>
          <w:rFonts w:eastAsia="UB-Helvetica" w:cs="Times New Roman"/>
          <w:szCs w:val="24"/>
        </w:rPr>
        <w:t xml:space="preserve"> τρόπο είναι σκορπισμένο -τα εργαστήρι</w:t>
      </w:r>
      <w:r>
        <w:rPr>
          <w:rFonts w:eastAsia="UB-Helvetica" w:cs="Times New Roman"/>
          <w:szCs w:val="24"/>
        </w:rPr>
        <w:t>ά</w:t>
      </w:r>
      <w:r>
        <w:rPr>
          <w:rFonts w:eastAsia="UB-Helvetica" w:cs="Times New Roman"/>
          <w:szCs w:val="24"/>
        </w:rPr>
        <w:t xml:space="preserve"> του, η διοίκησή του κ.λπ.- πρέπει να ενοποιηθούν. Πρέπει να μειωθούν, στον βαθμό του δυνατού, τα ενοίκια.</w:t>
      </w:r>
    </w:p>
    <w:p w14:paraId="01118B1F" w14:textId="77777777" w:rsidR="00F23D13" w:rsidRDefault="001E17E2">
      <w:pPr>
        <w:spacing w:after="0" w:line="600" w:lineRule="auto"/>
        <w:ind w:firstLine="720"/>
        <w:jc w:val="both"/>
        <w:rPr>
          <w:rFonts w:eastAsia="Times New Roman" w:cs="Times New Roman"/>
          <w:szCs w:val="24"/>
        </w:rPr>
      </w:pPr>
      <w:r>
        <w:rPr>
          <w:rFonts w:eastAsia="Times New Roman" w:cs="Times New Roman"/>
          <w:szCs w:val="24"/>
        </w:rPr>
        <w:t>Σε αυτή την κατεύθυνση βρισκόμα</w:t>
      </w:r>
      <w:r>
        <w:rPr>
          <w:rFonts w:eastAsia="Times New Roman" w:cs="Times New Roman"/>
          <w:szCs w:val="24"/>
        </w:rPr>
        <w:t xml:space="preserve">στε σε συστηματική συζήτηση με την Εθνική Τράπεζα, ώστε σε εκείνο το οικόπεδο της </w:t>
      </w:r>
      <w:r>
        <w:rPr>
          <w:rFonts w:eastAsia="Times New Roman" w:cs="Times New Roman"/>
          <w:szCs w:val="24"/>
        </w:rPr>
        <w:lastRenderedPageBreak/>
        <w:t>Πειραιώς 260, που είναι αυτό που χρησιμοποιεί κυρίως το Φεστιβάλ Αθηνών, ένα κομμάτι των κτ</w:t>
      </w:r>
      <w:r>
        <w:rPr>
          <w:rFonts w:eastAsia="Times New Roman" w:cs="Times New Roman"/>
          <w:szCs w:val="24"/>
        </w:rPr>
        <w:t>η</w:t>
      </w:r>
      <w:r>
        <w:rPr>
          <w:rFonts w:eastAsia="Times New Roman" w:cs="Times New Roman"/>
          <w:szCs w:val="24"/>
        </w:rPr>
        <w:t>ρίων να μπορεί να φιλοξενήσει το ΤΑΠΑ και το ενοίκιο</w:t>
      </w:r>
      <w:r>
        <w:rPr>
          <w:rFonts w:eastAsia="Times New Roman" w:cs="Times New Roman"/>
          <w:szCs w:val="24"/>
        </w:rPr>
        <w:t>,</w:t>
      </w:r>
      <w:r>
        <w:rPr>
          <w:rFonts w:eastAsia="Times New Roman" w:cs="Times New Roman"/>
          <w:szCs w:val="24"/>
        </w:rPr>
        <w:t xml:space="preserve"> που θα είναι υποχρεωμένο να </w:t>
      </w:r>
      <w:r>
        <w:rPr>
          <w:rFonts w:eastAsia="Times New Roman" w:cs="Times New Roman"/>
          <w:szCs w:val="24"/>
        </w:rPr>
        <w:t>πληρώνει το ΤΑΠΑ για να φιλοξενηθεί εκεί, να είναι φτιαγμένο σε μια συμφωνία με την τράπεζα, ώστε η συνολική εξοικονόμηση πόρων να πηγαίνει προς όφελος του Υπουργείου συνολικά. Διότι, με το αντίστοιχο «συμβόλαιο», ας το πούμε έτσι, στο τέλος μιας περιόδου,</w:t>
      </w:r>
      <w:r>
        <w:rPr>
          <w:rFonts w:eastAsia="Times New Roman" w:cs="Times New Roman"/>
          <w:szCs w:val="24"/>
        </w:rPr>
        <w:t xml:space="preserve"> που θα συζητήσουμε με την τράπεζα, όλος ο χώρος θα έρθει στην κυριότητα του Υπουργείου Πολιτισμού, ενώ ταυτόχρονα, ως χώρος πολιτισμού, η «Πειραιώς 260» θα συνιστά μια μορφή χώρου διαλόγου, εάν θέλετε, της αρχαίας κληρονομιάς και του σύγχρονου πολιτισμού.</w:t>
      </w:r>
      <w:r>
        <w:rPr>
          <w:rFonts w:eastAsia="Times New Roman" w:cs="Times New Roman"/>
          <w:szCs w:val="24"/>
        </w:rPr>
        <w:t xml:space="preserve"> </w:t>
      </w:r>
    </w:p>
    <w:p w14:paraId="01118B20" w14:textId="77777777" w:rsidR="00F23D13" w:rsidRDefault="001E17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01118B21" w14:textId="77777777" w:rsidR="00F23D13" w:rsidRDefault="001E17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 </w:t>
      </w:r>
    </w:p>
    <w:p w14:paraId="01118B22" w14:textId="77777777" w:rsidR="00F23D13" w:rsidRDefault="001E17E2">
      <w:pPr>
        <w:spacing w:after="0" w:line="600" w:lineRule="auto"/>
        <w:ind w:firstLine="720"/>
        <w:jc w:val="both"/>
        <w:rPr>
          <w:rFonts w:eastAsia="Times New Roman" w:cs="Times New Roman"/>
          <w:szCs w:val="24"/>
        </w:rPr>
      </w:pPr>
      <w:r>
        <w:rPr>
          <w:rFonts w:eastAsia="Times New Roman" w:cs="Times New Roman"/>
          <w:szCs w:val="24"/>
        </w:rPr>
        <w:t>Πριν προχωρήσουμε στην επόμενη επίκαιρη ερώτηση, επιτρέψτε μου δύο ανακοινώσεις:</w:t>
      </w:r>
    </w:p>
    <w:p w14:paraId="01118B23" w14:textId="77777777" w:rsidR="00F23D13" w:rsidRDefault="001E17E2">
      <w:pPr>
        <w:spacing w:after="0" w:line="600" w:lineRule="auto"/>
        <w:ind w:firstLine="720"/>
        <w:jc w:val="both"/>
        <w:rPr>
          <w:rFonts w:eastAsia="Times New Roman" w:cs="Times New Roman"/>
          <w:szCs w:val="24"/>
        </w:rPr>
      </w:pPr>
      <w:r>
        <w:rPr>
          <w:rFonts w:eastAsia="Times New Roman" w:cs="Times New Roman"/>
          <w:szCs w:val="24"/>
        </w:rPr>
        <w:t>Πρώτον, έχω την τιμή να ανακοινώσω στο Σώμα ότι ο Υπουργός Δικαιοσύνης, Διαφάνειας και Ανθρωπί</w:t>
      </w:r>
      <w:r>
        <w:rPr>
          <w:rFonts w:eastAsia="Times New Roman" w:cs="Times New Roman"/>
          <w:szCs w:val="24"/>
        </w:rPr>
        <w:t>νων Δικαιωμάτων διαβίβασε στη Βουλή στις 9-3-2016 ποινική δικογραφία που αφορά στον πρώην Υφυπουργό Εξωτερικών, κ. Ευριπίδη Στυλιανίδη, σύμφωνα με το άρθρο 86 του Συντάγματος και τον ν.3126/2003 «Ποινική ευθύνη των Υπουργών», όπως ισχύει.</w:t>
      </w:r>
    </w:p>
    <w:p w14:paraId="01118B24" w14:textId="77777777" w:rsidR="00F23D13" w:rsidRDefault="001E17E2">
      <w:pPr>
        <w:spacing w:after="0" w:line="600" w:lineRule="auto"/>
        <w:ind w:firstLine="720"/>
        <w:jc w:val="both"/>
        <w:rPr>
          <w:rFonts w:eastAsia="Times New Roman" w:cs="Times New Roman"/>
          <w:szCs w:val="24"/>
        </w:rPr>
      </w:pPr>
      <w:r>
        <w:rPr>
          <w:rFonts w:eastAsia="Times New Roman" w:cs="Times New Roman"/>
          <w:szCs w:val="24"/>
        </w:rPr>
        <w:lastRenderedPageBreak/>
        <w:t>Δεύτερον,</w:t>
      </w:r>
      <w:r>
        <w:rPr>
          <w:rFonts w:eastAsia="Times New Roman" w:cs="Times New Roman"/>
          <w:szCs w:val="24"/>
        </w:rPr>
        <w:t xml:space="preserve"> </w:t>
      </w:r>
      <w:r>
        <w:rPr>
          <w:rFonts w:eastAsia="Times New Roman" w:cs="Times New Roman"/>
          <w:szCs w:val="24"/>
        </w:rPr>
        <w:t>ο Πρόεδ</w:t>
      </w:r>
      <w:r>
        <w:rPr>
          <w:rFonts w:eastAsia="Times New Roman" w:cs="Times New Roman"/>
          <w:szCs w:val="24"/>
        </w:rPr>
        <w:t>ρος της Κοινοβουλευτικής Ομάδας του Κομμουνιστικού Κόμματος Ελλάδ</w:t>
      </w:r>
      <w:r>
        <w:rPr>
          <w:rFonts w:eastAsia="Times New Roman" w:cs="Times New Roman"/>
          <w:szCs w:val="24"/>
        </w:rPr>
        <w:t>α</w:t>
      </w:r>
      <w:r>
        <w:rPr>
          <w:rFonts w:eastAsia="Times New Roman" w:cs="Times New Roman"/>
          <w:szCs w:val="24"/>
        </w:rPr>
        <w:t xml:space="preserve">ς, κ. Δημήτριος </w:t>
      </w:r>
      <w:proofErr w:type="spellStart"/>
      <w:r>
        <w:rPr>
          <w:rFonts w:eastAsia="Times New Roman" w:cs="Times New Roman"/>
          <w:szCs w:val="24"/>
        </w:rPr>
        <w:t>Κουτσούμπας</w:t>
      </w:r>
      <w:proofErr w:type="spellEnd"/>
      <w:r>
        <w:rPr>
          <w:rFonts w:eastAsia="Times New Roman" w:cs="Times New Roman"/>
          <w:szCs w:val="24"/>
        </w:rPr>
        <w:t xml:space="preserve"> και οι Βουλευτές του </w:t>
      </w:r>
      <w:r>
        <w:rPr>
          <w:rFonts w:eastAsia="Times New Roman" w:cs="Times New Roman"/>
          <w:szCs w:val="24"/>
        </w:rPr>
        <w:t>κ</w:t>
      </w:r>
      <w:r>
        <w:rPr>
          <w:rFonts w:eastAsia="Times New Roman" w:cs="Times New Roman"/>
          <w:szCs w:val="24"/>
        </w:rPr>
        <w:t>όμματός του κατέθεσαν στις 9-3-2016 πρόταση νόμου</w:t>
      </w:r>
      <w:r>
        <w:rPr>
          <w:rFonts w:eastAsia="Times New Roman" w:cs="Times New Roman"/>
          <w:szCs w:val="24"/>
        </w:rPr>
        <w:t>:</w:t>
      </w:r>
      <w:r>
        <w:rPr>
          <w:rFonts w:eastAsia="Times New Roman" w:cs="Times New Roman"/>
          <w:szCs w:val="24"/>
        </w:rPr>
        <w:t xml:space="preserve"> «Επαναφορά κατώτ</w:t>
      </w:r>
      <w:r>
        <w:rPr>
          <w:rFonts w:eastAsia="Times New Roman" w:cs="Times New Roman"/>
          <w:szCs w:val="24"/>
        </w:rPr>
        <w:t>ερ</w:t>
      </w:r>
      <w:r>
        <w:rPr>
          <w:rFonts w:eastAsia="Times New Roman" w:cs="Times New Roman"/>
          <w:szCs w:val="24"/>
        </w:rPr>
        <w:t>ου μισθού, επαναφορά της 13</w:t>
      </w:r>
      <w:r>
        <w:rPr>
          <w:rFonts w:eastAsia="Times New Roman" w:cs="Times New Roman"/>
          <w:szCs w:val="24"/>
          <w:vertAlign w:val="superscript"/>
        </w:rPr>
        <w:t>ης</w:t>
      </w:r>
      <w:r>
        <w:rPr>
          <w:rFonts w:eastAsia="Times New Roman" w:cs="Times New Roman"/>
          <w:szCs w:val="24"/>
        </w:rPr>
        <w:t xml:space="preserve"> και 14</w:t>
      </w:r>
      <w:r>
        <w:rPr>
          <w:rFonts w:eastAsia="Times New Roman" w:cs="Times New Roman"/>
          <w:szCs w:val="24"/>
          <w:vertAlign w:val="superscript"/>
        </w:rPr>
        <w:t>ης</w:t>
      </w:r>
      <w:r>
        <w:rPr>
          <w:rFonts w:eastAsia="Times New Roman" w:cs="Times New Roman"/>
          <w:szCs w:val="24"/>
        </w:rPr>
        <w:t xml:space="preserve"> σύνταξης, 13</w:t>
      </w:r>
      <w:r>
        <w:rPr>
          <w:rFonts w:eastAsia="Times New Roman" w:cs="Times New Roman"/>
          <w:szCs w:val="24"/>
          <w:vertAlign w:val="superscript"/>
        </w:rPr>
        <w:t xml:space="preserve">ου </w:t>
      </w:r>
      <w:r>
        <w:rPr>
          <w:rFonts w:eastAsia="Times New Roman" w:cs="Times New Roman"/>
          <w:szCs w:val="24"/>
        </w:rPr>
        <w:t>και 14</w:t>
      </w:r>
      <w:r>
        <w:rPr>
          <w:rFonts w:eastAsia="Times New Roman" w:cs="Times New Roman"/>
          <w:szCs w:val="24"/>
          <w:vertAlign w:val="superscript"/>
        </w:rPr>
        <w:t>ου</w:t>
      </w:r>
      <w:r>
        <w:rPr>
          <w:rFonts w:eastAsia="Times New Roman" w:cs="Times New Roman"/>
          <w:szCs w:val="24"/>
        </w:rPr>
        <w:t xml:space="preserve"> μισθού. Ρυθμίσεις για τις Συλλογικές Συμβάσεις Εργασίας και κατάργηση αντεργατικών διατάξεων».</w:t>
      </w:r>
    </w:p>
    <w:p w14:paraId="01118B25" w14:textId="77777777" w:rsidR="00F23D13" w:rsidRDefault="001E17E2">
      <w:pPr>
        <w:spacing w:after="0"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01118B26" w14:textId="77777777" w:rsidR="00F23D13" w:rsidRDefault="001E17E2">
      <w:pPr>
        <w:spacing w:after="0" w:line="600" w:lineRule="auto"/>
        <w:ind w:firstLine="720"/>
        <w:jc w:val="both"/>
        <w:rPr>
          <w:rFonts w:eastAsia="Times New Roman"/>
          <w:color w:val="000000"/>
          <w:szCs w:val="24"/>
        </w:rPr>
      </w:pPr>
      <w:r>
        <w:rPr>
          <w:rFonts w:eastAsia="Times New Roman"/>
          <w:szCs w:val="24"/>
        </w:rPr>
        <w:t xml:space="preserve">Η τρίτη με αριθμό </w:t>
      </w:r>
      <w:r>
        <w:rPr>
          <w:rFonts w:eastAsia="Times New Roman"/>
          <w:color w:val="000000"/>
          <w:szCs w:val="24"/>
        </w:rPr>
        <w:t>613/3-3-2016 επίκαιρη ερώτηση πρώτου κύκλου του Βουλευτή Εύβοιας του Λαϊκού Συνδέσμου-Χρυσή Αυγή κ</w:t>
      </w:r>
      <w:r>
        <w:rPr>
          <w:rFonts w:eastAsia="Times New Roman"/>
          <w:color w:val="000000"/>
          <w:szCs w:val="24"/>
        </w:rPr>
        <w:t>.</w:t>
      </w:r>
      <w:r>
        <w:rPr>
          <w:rFonts w:eastAsia="Times New Roman"/>
          <w:b/>
          <w:color w:val="000000"/>
          <w:szCs w:val="24"/>
        </w:rPr>
        <w:t xml:space="preserve"> </w:t>
      </w:r>
      <w:r>
        <w:rPr>
          <w:rFonts w:eastAsia="Times New Roman"/>
          <w:bCs/>
          <w:color w:val="000000"/>
          <w:szCs w:val="24"/>
        </w:rPr>
        <w:t>Νικολάου Μίχου</w:t>
      </w:r>
      <w:r>
        <w:rPr>
          <w:rFonts w:eastAsia="Times New Roman"/>
          <w:b/>
          <w:color w:val="000000"/>
          <w:szCs w:val="24"/>
        </w:rPr>
        <w:t xml:space="preserve"> </w:t>
      </w:r>
      <w:r>
        <w:rPr>
          <w:rFonts w:eastAsia="Times New Roman"/>
          <w:color w:val="000000"/>
          <w:szCs w:val="24"/>
        </w:rPr>
        <w:t>προς τον Υπουργό</w:t>
      </w:r>
      <w:r>
        <w:rPr>
          <w:rFonts w:eastAsia="Times New Roman"/>
          <w:b/>
          <w:color w:val="000000"/>
          <w:szCs w:val="24"/>
        </w:rPr>
        <w:t xml:space="preserve"> </w:t>
      </w:r>
      <w:r>
        <w:rPr>
          <w:rFonts w:eastAsia="Times New Roman"/>
          <w:bCs/>
          <w:color w:val="000000"/>
          <w:szCs w:val="24"/>
        </w:rPr>
        <w:t xml:space="preserve">Αγροτικής </w:t>
      </w:r>
      <w:r>
        <w:rPr>
          <w:rFonts w:eastAsia="Times New Roman"/>
          <w:bCs/>
          <w:color w:val="000000"/>
          <w:szCs w:val="24"/>
        </w:rPr>
        <w:lastRenderedPageBreak/>
        <w:t>Ανάπτυξης και Τροφίμων,</w:t>
      </w:r>
      <w:r>
        <w:rPr>
          <w:rFonts w:eastAsia="Times New Roman"/>
          <w:color w:val="000000"/>
          <w:szCs w:val="24"/>
        </w:rPr>
        <w:t xml:space="preserve"> σχετικά με την καταστροφή του αλιεύματος από τις </w:t>
      </w:r>
      <w:proofErr w:type="spellStart"/>
      <w:r>
        <w:rPr>
          <w:rFonts w:eastAsia="Times New Roman"/>
          <w:color w:val="000000"/>
          <w:szCs w:val="24"/>
        </w:rPr>
        <w:t>βιντζότρατες</w:t>
      </w:r>
      <w:proofErr w:type="spellEnd"/>
      <w:r>
        <w:rPr>
          <w:rFonts w:eastAsia="Times New Roman"/>
          <w:color w:val="000000"/>
          <w:szCs w:val="24"/>
        </w:rPr>
        <w:t xml:space="preserve"> δεν συζητείται λόγω κωλύματος του Υπουργού.</w:t>
      </w:r>
    </w:p>
    <w:p w14:paraId="01118B27" w14:textId="77777777" w:rsidR="00F23D13" w:rsidRDefault="001E17E2">
      <w:pPr>
        <w:spacing w:after="0" w:line="600" w:lineRule="auto"/>
        <w:ind w:firstLine="720"/>
        <w:jc w:val="both"/>
        <w:rPr>
          <w:rFonts w:eastAsia="Times New Roman"/>
          <w:color w:val="000000"/>
          <w:szCs w:val="24"/>
          <w:shd w:val="clear" w:color="auto" w:fill="FFFFFF"/>
        </w:rPr>
      </w:pPr>
      <w:r>
        <w:rPr>
          <w:rFonts w:eastAsia="Times New Roman"/>
          <w:color w:val="000000"/>
          <w:szCs w:val="24"/>
        </w:rPr>
        <w:t xml:space="preserve">Ομοίως, λόγω κωλύματος του Υπουργού δεν </w:t>
      </w:r>
      <w:r>
        <w:rPr>
          <w:rFonts w:eastAsia="Times New Roman"/>
          <w:color w:val="000000"/>
          <w:szCs w:val="24"/>
        </w:rPr>
        <w:t>συζητείται</w:t>
      </w:r>
      <w:r>
        <w:rPr>
          <w:rFonts w:eastAsia="Times New Roman"/>
          <w:color w:val="000000"/>
          <w:szCs w:val="24"/>
        </w:rPr>
        <w:t xml:space="preserve"> η πέμπτη με αριθμό </w:t>
      </w:r>
      <w:r>
        <w:rPr>
          <w:rFonts w:eastAsia="Times New Roman"/>
          <w:color w:val="000000"/>
          <w:szCs w:val="24"/>
          <w:shd w:val="clear" w:color="auto" w:fill="FFFFFF"/>
        </w:rPr>
        <w:t>624/7-3-2016</w:t>
      </w:r>
      <w:r>
        <w:rPr>
          <w:rFonts w:eastAsia="Times New Roman"/>
          <w:color w:val="000000"/>
          <w:szCs w:val="24"/>
          <w:shd w:val="clear" w:color="auto" w:fill="FFFFFF"/>
        </w:rPr>
        <w:t xml:space="preserve"> επίκαιρη ερώτηση πρώτου κύκλου του Βουλευτή Β΄ Αθηνών του Κομμουνιστικού Κόμματος Ελλάδ</w:t>
      </w:r>
      <w:r>
        <w:rPr>
          <w:rFonts w:eastAsia="Times New Roman"/>
          <w:color w:val="000000"/>
          <w:szCs w:val="24"/>
          <w:shd w:val="clear" w:color="auto" w:fill="FFFFFF"/>
        </w:rPr>
        <w:t>α</w:t>
      </w:r>
      <w:r>
        <w:rPr>
          <w:rFonts w:eastAsia="Times New Roman"/>
          <w:color w:val="000000"/>
          <w:szCs w:val="24"/>
          <w:shd w:val="clear" w:color="auto" w:fill="FFFFFF"/>
        </w:rPr>
        <w:t xml:space="preserve">ς κ. </w:t>
      </w:r>
      <w:r>
        <w:rPr>
          <w:rFonts w:eastAsia="Times New Roman"/>
          <w:bCs/>
          <w:color w:val="000000"/>
          <w:szCs w:val="24"/>
          <w:shd w:val="clear" w:color="auto" w:fill="FFFFFF"/>
        </w:rPr>
        <w:t xml:space="preserve">Αθανασίου </w:t>
      </w:r>
      <w:proofErr w:type="spellStart"/>
      <w:r>
        <w:rPr>
          <w:rFonts w:eastAsia="Times New Roman"/>
          <w:bCs/>
          <w:color w:val="000000"/>
          <w:szCs w:val="24"/>
          <w:shd w:val="clear" w:color="auto" w:fill="FFFFFF"/>
        </w:rPr>
        <w:t>Παφίλη</w:t>
      </w:r>
      <w:proofErr w:type="spellEnd"/>
      <w:r>
        <w:rPr>
          <w:rFonts w:eastAsia="Times New Roman"/>
          <w:color w:val="000000"/>
          <w:szCs w:val="24"/>
          <w:shd w:val="clear" w:color="auto" w:fill="FFFFFF"/>
        </w:rPr>
        <w:t xml:space="preserve"> προς τον Υπουργό</w:t>
      </w:r>
      <w:r>
        <w:rPr>
          <w:rFonts w:eastAsia="Times New Roman"/>
          <w:bCs/>
          <w:color w:val="000000"/>
          <w:szCs w:val="24"/>
          <w:shd w:val="clear" w:color="auto" w:fill="FFFFFF"/>
        </w:rPr>
        <w:t xml:space="preserve"> Οικονομικών,</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σχετικά με τα σχέδια ιδιωτικοποίησης της εταιρείας </w:t>
      </w:r>
      <w:r>
        <w:rPr>
          <w:rFonts w:eastAsia="Times New Roman"/>
          <w:color w:val="000000"/>
          <w:szCs w:val="24"/>
          <w:shd w:val="clear" w:color="auto" w:fill="FFFFFF"/>
        </w:rPr>
        <w:t>«</w:t>
      </w:r>
      <w:r>
        <w:rPr>
          <w:rFonts w:eastAsia="Times New Roman"/>
          <w:color w:val="000000"/>
          <w:szCs w:val="24"/>
          <w:shd w:val="clear" w:color="auto" w:fill="FFFFFF"/>
        </w:rPr>
        <w:t>ΛΑΡΚΟ</w:t>
      </w:r>
      <w:r>
        <w:rPr>
          <w:rFonts w:eastAsia="Times New Roman"/>
          <w:color w:val="000000"/>
          <w:szCs w:val="24"/>
          <w:shd w:val="clear" w:color="auto" w:fill="FFFFFF"/>
        </w:rPr>
        <w:t>»</w:t>
      </w:r>
      <w:r>
        <w:rPr>
          <w:rFonts w:eastAsia="Times New Roman"/>
          <w:color w:val="000000"/>
          <w:szCs w:val="24"/>
          <w:shd w:val="clear" w:color="auto" w:fill="FFFFFF"/>
        </w:rPr>
        <w:t xml:space="preserve"> και τη διασφάλιση των θέσεων εργασίας των εργαζομένων της.</w:t>
      </w:r>
    </w:p>
    <w:p w14:paraId="01118B28"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shd w:val="clear" w:color="auto" w:fill="FFFFFF"/>
        </w:rPr>
        <w:t>Επίσης, λόγω κωλύματος του αρμόδιου Υπουργού</w:t>
      </w:r>
      <w:r>
        <w:rPr>
          <w:rFonts w:eastAsia="Times New Roman"/>
          <w:color w:val="000000"/>
          <w:szCs w:val="24"/>
          <w:shd w:val="clear" w:color="auto" w:fill="FFFFFF"/>
        </w:rPr>
        <w:t xml:space="preserve"> δεν συζητείται</w:t>
      </w:r>
      <w:r>
        <w:rPr>
          <w:rFonts w:eastAsia="Times New Roman"/>
          <w:color w:val="000000"/>
          <w:szCs w:val="24"/>
          <w:shd w:val="clear" w:color="auto" w:fill="FFFFFF"/>
        </w:rPr>
        <w:t xml:space="preserve"> η έβδομη με αριθμό </w:t>
      </w:r>
      <w:r>
        <w:rPr>
          <w:rFonts w:eastAsia="Times New Roman"/>
          <w:color w:val="000000"/>
          <w:szCs w:val="24"/>
        </w:rPr>
        <w:t xml:space="preserve">615/3-3-2016 επίκαιρη ερώτηση </w:t>
      </w:r>
      <w:r>
        <w:rPr>
          <w:rFonts w:eastAsia="Times New Roman"/>
          <w:color w:val="000000"/>
          <w:szCs w:val="24"/>
        </w:rPr>
        <w:lastRenderedPageBreak/>
        <w:t xml:space="preserve">πρώτου κύκλου του Βουλευτή Α΄ Θεσσαλονίκης της Ένωσης Κεντρώων κ. </w:t>
      </w:r>
      <w:r>
        <w:rPr>
          <w:rFonts w:eastAsia="Times New Roman"/>
          <w:bCs/>
          <w:color w:val="000000"/>
          <w:szCs w:val="24"/>
        </w:rPr>
        <w:t xml:space="preserve">Ιωάννη </w:t>
      </w:r>
      <w:proofErr w:type="spellStart"/>
      <w:r>
        <w:rPr>
          <w:rFonts w:eastAsia="Times New Roman"/>
          <w:bCs/>
          <w:color w:val="000000"/>
          <w:szCs w:val="24"/>
        </w:rPr>
        <w:t>Σαρίδη</w:t>
      </w:r>
      <w:proofErr w:type="spellEnd"/>
      <w:r>
        <w:rPr>
          <w:rFonts w:eastAsia="Times New Roman"/>
          <w:color w:val="000000"/>
          <w:szCs w:val="24"/>
        </w:rPr>
        <w:t xml:space="preserve"> προς το</w:t>
      </w:r>
      <w:r>
        <w:rPr>
          <w:rFonts w:eastAsia="Times New Roman"/>
          <w:color w:val="000000"/>
          <w:szCs w:val="24"/>
        </w:rPr>
        <w:t xml:space="preserve">ν Υπουργό </w:t>
      </w:r>
      <w:r>
        <w:rPr>
          <w:rFonts w:eastAsia="Times New Roman"/>
          <w:bCs/>
          <w:color w:val="000000"/>
          <w:szCs w:val="24"/>
        </w:rPr>
        <w:t>Εξωτερικών,</w:t>
      </w:r>
      <w:r>
        <w:rPr>
          <w:rFonts w:eastAsia="Times New Roman"/>
          <w:color w:val="000000"/>
          <w:szCs w:val="24"/>
        </w:rPr>
        <w:t xml:space="preserve"> σχετικά με την ενδεχόμενη ίδρυση γραφείων </w:t>
      </w:r>
      <w:r>
        <w:rPr>
          <w:rFonts w:eastAsia="Times New Roman"/>
          <w:color w:val="000000"/>
          <w:szCs w:val="24"/>
        </w:rPr>
        <w:t>τ</w:t>
      </w:r>
      <w:r>
        <w:rPr>
          <w:rFonts w:eastAsia="Times New Roman"/>
          <w:color w:val="000000"/>
          <w:szCs w:val="24"/>
        </w:rPr>
        <w:t xml:space="preserve">ουρκικού </w:t>
      </w:r>
      <w:r>
        <w:rPr>
          <w:rFonts w:eastAsia="Times New Roman"/>
          <w:color w:val="000000"/>
          <w:szCs w:val="24"/>
        </w:rPr>
        <w:t>ο</w:t>
      </w:r>
      <w:r>
        <w:rPr>
          <w:rFonts w:eastAsia="Times New Roman"/>
          <w:color w:val="000000"/>
          <w:szCs w:val="24"/>
        </w:rPr>
        <w:t>ργανισμού στην Ελλάδα.</w:t>
      </w:r>
    </w:p>
    <w:p w14:paraId="01118B29" w14:textId="77777777" w:rsidR="00F23D13" w:rsidRDefault="001E17E2">
      <w:pPr>
        <w:spacing w:after="0" w:line="600" w:lineRule="auto"/>
        <w:ind w:firstLine="720"/>
        <w:jc w:val="both"/>
        <w:rPr>
          <w:rFonts w:eastAsia="Times New Roman"/>
          <w:color w:val="000000"/>
          <w:szCs w:val="24"/>
        </w:rPr>
      </w:pPr>
      <w:proofErr w:type="spellStart"/>
      <w:r>
        <w:rPr>
          <w:rFonts w:eastAsia="Times New Roman"/>
          <w:color w:val="000000"/>
          <w:szCs w:val="24"/>
        </w:rPr>
        <w:t>Εισερχόμεθα</w:t>
      </w:r>
      <w:proofErr w:type="spellEnd"/>
      <w:r>
        <w:rPr>
          <w:rFonts w:eastAsia="Times New Roman"/>
          <w:color w:val="000000"/>
          <w:szCs w:val="24"/>
        </w:rPr>
        <w:t xml:space="preserve"> στην έκτη με αριθμό 622/7-3-2016 επίκαιρη ερώτηση πρώτου κύκλου του Βουλευτή Β΄ Πειραι</w:t>
      </w:r>
      <w:r>
        <w:rPr>
          <w:rFonts w:eastAsia="Times New Roman"/>
          <w:color w:val="000000"/>
          <w:szCs w:val="24"/>
        </w:rPr>
        <w:t>ώς</w:t>
      </w:r>
      <w:r>
        <w:rPr>
          <w:rFonts w:eastAsia="Times New Roman"/>
          <w:color w:val="000000"/>
          <w:szCs w:val="24"/>
        </w:rPr>
        <w:t xml:space="preserve"> των Ανεξαρτήτων Ελλήνων κ. </w:t>
      </w:r>
      <w:r>
        <w:rPr>
          <w:rFonts w:eastAsia="Times New Roman"/>
          <w:bCs/>
          <w:color w:val="000000"/>
          <w:szCs w:val="24"/>
        </w:rPr>
        <w:t>Δημητρίου Καμμένου</w:t>
      </w:r>
      <w:r>
        <w:rPr>
          <w:rFonts w:eastAsia="Times New Roman"/>
          <w:color w:val="000000"/>
          <w:szCs w:val="24"/>
        </w:rPr>
        <w:t xml:space="preserve"> προς τον Υπ</w:t>
      </w:r>
      <w:r>
        <w:rPr>
          <w:rFonts w:eastAsia="Times New Roman"/>
          <w:color w:val="000000"/>
          <w:szCs w:val="24"/>
        </w:rPr>
        <w:t xml:space="preserve">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τη διαχείριση των αιγιαλών.</w:t>
      </w:r>
    </w:p>
    <w:p w14:paraId="01118B2A"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 xml:space="preserve">Θα απαντήσει ο Αναπληρωτής Υπουργός Οικονομικών, κ. Τρύφων Αλεξιάδης. </w:t>
      </w:r>
    </w:p>
    <w:p w14:paraId="01118B2B"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Καμμένε</w:t>
      </w:r>
      <w:proofErr w:type="spellEnd"/>
      <w:r>
        <w:rPr>
          <w:rFonts w:eastAsia="Times New Roman"/>
          <w:color w:val="000000"/>
          <w:szCs w:val="24"/>
        </w:rPr>
        <w:t xml:space="preserve">, έχετε τον λόγο. </w:t>
      </w:r>
    </w:p>
    <w:p w14:paraId="01118B2C" w14:textId="77777777" w:rsidR="00F23D13" w:rsidRDefault="001E17E2">
      <w:pPr>
        <w:spacing w:after="0" w:line="600" w:lineRule="auto"/>
        <w:ind w:firstLine="720"/>
        <w:jc w:val="both"/>
        <w:rPr>
          <w:rFonts w:eastAsia="Times New Roman"/>
          <w:color w:val="000000"/>
          <w:szCs w:val="24"/>
        </w:rPr>
      </w:pPr>
      <w:r>
        <w:rPr>
          <w:rFonts w:eastAsia="Times New Roman"/>
          <w:b/>
          <w:color w:val="000000"/>
          <w:szCs w:val="24"/>
        </w:rPr>
        <w:lastRenderedPageBreak/>
        <w:t>ΔΗΜΗΤΡΙΟΣ ΚΑΜΜΕΝΟΣ:</w:t>
      </w:r>
      <w:r>
        <w:rPr>
          <w:rFonts w:eastAsia="Times New Roman"/>
          <w:color w:val="000000"/>
          <w:szCs w:val="24"/>
        </w:rPr>
        <w:t xml:space="preserve"> Ευχαριστώ πολύ, κύριε Πρόεδρε. Καλημέρα, κύριε Υπουργέ.</w:t>
      </w:r>
    </w:p>
    <w:p w14:paraId="01118B2D"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 xml:space="preserve">Μπαίνουμε στην τουριστική περίοδο και βρισκόμαστε σε μια κατάσταση, στην οποία θα πρέπει να ξεκαθαρίσουμε τη διαχείριση των αιγιαλών σε σχέση με τα έσοδα αλλά και τη νομιμότητα και την κανονικότητα που πρέπει να διέπει το </w:t>
      </w:r>
      <w:r>
        <w:rPr>
          <w:rFonts w:eastAsia="Times New Roman"/>
          <w:color w:val="000000"/>
          <w:szCs w:val="24"/>
        </w:rPr>
        <w:t>κ</w:t>
      </w:r>
      <w:r>
        <w:rPr>
          <w:rFonts w:eastAsia="Times New Roman"/>
          <w:color w:val="000000"/>
          <w:szCs w:val="24"/>
        </w:rPr>
        <w:t xml:space="preserve">ράτος πλέον, εφόσον έχουμε έρθει </w:t>
      </w:r>
      <w:r>
        <w:rPr>
          <w:rFonts w:eastAsia="Times New Roman"/>
          <w:color w:val="000000"/>
          <w:szCs w:val="24"/>
        </w:rPr>
        <w:t xml:space="preserve">στη διαχείριση και στην Κυβέρνηση τον τελευταίο ενάμιση χρόνο. </w:t>
      </w:r>
    </w:p>
    <w:p w14:paraId="01118B2E"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 xml:space="preserve">Δεδομένου ότι το Συμβούλιο της Επικρατείας έχει ήδη κρίνει αντισυνταγματική τη συλλήβδην διαδικασία παραχώρησης </w:t>
      </w:r>
      <w:r>
        <w:rPr>
          <w:rFonts w:eastAsia="Times New Roman"/>
          <w:color w:val="000000"/>
          <w:szCs w:val="24"/>
        </w:rPr>
        <w:lastRenderedPageBreak/>
        <w:t>του δικαιώματος μίσθωσης στους δήμους και το Υπουργείο Οικονομικών δεν έχει προχ</w:t>
      </w:r>
      <w:r>
        <w:rPr>
          <w:rFonts w:eastAsia="Times New Roman"/>
          <w:color w:val="000000"/>
          <w:szCs w:val="24"/>
        </w:rPr>
        <w:t xml:space="preserve">ωρήσει ακόμα σε </w:t>
      </w:r>
      <w:proofErr w:type="spellStart"/>
      <w:r>
        <w:rPr>
          <w:rFonts w:eastAsia="Times New Roman"/>
          <w:color w:val="000000"/>
          <w:szCs w:val="24"/>
        </w:rPr>
        <w:t>καμμία</w:t>
      </w:r>
      <w:proofErr w:type="spellEnd"/>
      <w:r>
        <w:rPr>
          <w:rFonts w:eastAsia="Times New Roman"/>
          <w:color w:val="000000"/>
          <w:szCs w:val="24"/>
        </w:rPr>
        <w:t xml:space="preserve"> νομοθετική ρύθμιση για το εν λόγω θέμα, προκύπτουν κάποια ερωτ</w:t>
      </w:r>
      <w:r>
        <w:rPr>
          <w:rFonts w:eastAsia="Times New Roman"/>
          <w:color w:val="000000"/>
          <w:szCs w:val="24"/>
        </w:rPr>
        <w:t>ή</w:t>
      </w:r>
      <w:r>
        <w:rPr>
          <w:rFonts w:eastAsia="Times New Roman"/>
          <w:color w:val="000000"/>
          <w:szCs w:val="24"/>
        </w:rPr>
        <w:t>ματ</w:t>
      </w:r>
      <w:r>
        <w:rPr>
          <w:rFonts w:eastAsia="Times New Roman"/>
          <w:color w:val="000000"/>
          <w:szCs w:val="24"/>
        </w:rPr>
        <w:t>α</w:t>
      </w:r>
      <w:r>
        <w:rPr>
          <w:rFonts w:eastAsia="Times New Roman"/>
          <w:color w:val="000000"/>
          <w:szCs w:val="24"/>
        </w:rPr>
        <w:t xml:space="preserve">. </w:t>
      </w:r>
    </w:p>
    <w:p w14:paraId="01118B2F"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Η απόφαση του Συμβουλίου της Επικρατείας δεν εξέπληξε κανέναν και δεν θα έπρεπε να προκαλεί έκπληξη ότι αποτυπώνει την απαράδεκτη κατάσταση που επικρατεί σε πολλές</w:t>
      </w:r>
      <w:r>
        <w:rPr>
          <w:rFonts w:eastAsia="Times New Roman"/>
          <w:color w:val="000000"/>
          <w:szCs w:val="24"/>
        </w:rPr>
        <w:t xml:space="preserve"> παραλίες, οι οποίες «καταλαμβάνονται» στην κυριολεξία από ομπρέλες, ξαπλώστρες, καθίσματα, τραπέζια, εξαιτίας της έλλειψης ελέγχων. Ωστόσο, έπρεπε ήδη το Υπουργείο</w:t>
      </w:r>
      <w:r>
        <w:rPr>
          <w:rFonts w:eastAsia="Times New Roman"/>
          <w:color w:val="000000"/>
          <w:szCs w:val="24"/>
        </w:rPr>
        <w:t>,</w:t>
      </w:r>
      <w:r>
        <w:rPr>
          <w:rFonts w:eastAsia="Times New Roman"/>
          <w:color w:val="000000"/>
          <w:szCs w:val="24"/>
        </w:rPr>
        <w:t xml:space="preserve"> σε συνεργασία με τους φορείς</w:t>
      </w:r>
      <w:r>
        <w:rPr>
          <w:rFonts w:eastAsia="Times New Roman"/>
          <w:color w:val="000000"/>
          <w:szCs w:val="24"/>
        </w:rPr>
        <w:t>,</w:t>
      </w:r>
      <w:r>
        <w:rPr>
          <w:rFonts w:eastAsia="Times New Roman"/>
          <w:color w:val="000000"/>
          <w:szCs w:val="24"/>
        </w:rPr>
        <w:t xml:space="preserve"> να έχει βρει μια φόρμουλα για τη διαχείριση των παραλιών με </w:t>
      </w:r>
      <w:r>
        <w:rPr>
          <w:rFonts w:eastAsia="Times New Roman"/>
          <w:color w:val="000000"/>
          <w:szCs w:val="24"/>
        </w:rPr>
        <w:t xml:space="preserve">νόμιμο τρόπο. </w:t>
      </w:r>
    </w:p>
    <w:p w14:paraId="01118B30"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lastRenderedPageBreak/>
        <w:t xml:space="preserve">Αυτό βέβαια –πέρα από τη νομιμότητα και τα έσοδα του δημοσίου και των δήμων- έχει να κάνει και με την εικόνα της χώρας μας ως προς τον τουρισμό, που είναι και η βαριά βιομηχανία της χώρας μας. Το ζήτημα κρίνεται ιδιαιτέρως σοβαρό. </w:t>
      </w:r>
    </w:p>
    <w:p w14:paraId="01118B31"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Επιπροσθέ</w:t>
      </w:r>
      <w:r>
        <w:rPr>
          <w:rFonts w:eastAsia="Times New Roman"/>
          <w:color w:val="000000"/>
          <w:szCs w:val="24"/>
        </w:rPr>
        <w:t>τως, οι δήμοι, κατά δήλωσ</w:t>
      </w:r>
      <w:r>
        <w:rPr>
          <w:rFonts w:eastAsia="Times New Roman"/>
          <w:color w:val="000000"/>
          <w:szCs w:val="24"/>
        </w:rPr>
        <w:t>η</w:t>
      </w:r>
      <w:r>
        <w:rPr>
          <w:rFonts w:eastAsia="Times New Roman"/>
          <w:color w:val="000000"/>
          <w:szCs w:val="24"/>
        </w:rPr>
        <w:t xml:space="preserve"> διαφόρων δημάρχων, όπως θα αναπτύξω στη δευτερολογία μου, έχουν απώλεια εκατοντάδων χιλιάδων ευρώ από τα έσοδα από τη διαχείριση των αιγιαλών. </w:t>
      </w:r>
    </w:p>
    <w:p w14:paraId="01118B32"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Ερωτάσθε, κύριε Υπουργέ:</w:t>
      </w:r>
    </w:p>
    <w:p w14:paraId="01118B33"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 xml:space="preserve">Πώς προτίθεστε να διαχειριστείτε το θέμα των αιγιαλών, μετά </w:t>
      </w:r>
      <w:r>
        <w:rPr>
          <w:rFonts w:eastAsia="Times New Roman"/>
          <w:color w:val="000000"/>
          <w:szCs w:val="24"/>
        </w:rPr>
        <w:t>την απόφαση του Συμβουλίου της Επικρατείας;</w:t>
      </w:r>
    </w:p>
    <w:p w14:paraId="01118B34"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lastRenderedPageBreak/>
        <w:t>Τι θα γίνει με τους δήμους, που είχαν συμπεριλάβει τα έσοδα από τη διαχείριση των αιγιαλών στον προϋπολογισμό τους, με αποτέλεσμα να κινδυνεύουν με ακύρωση πολλά έργα τους, χάνοντας τα έσοδα;</w:t>
      </w:r>
    </w:p>
    <w:p w14:paraId="01118B35"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Εκτός από την αντισυ</w:t>
      </w:r>
      <w:r>
        <w:rPr>
          <w:rFonts w:eastAsia="Times New Roman"/>
          <w:color w:val="000000"/>
          <w:szCs w:val="24"/>
        </w:rPr>
        <w:t>νταγματικότητα της διαχείρισης των αιγιαλών, θα μεσολαβήσετε να δοθεί παράταση της παραχώρησης των αιγιαλών</w:t>
      </w:r>
      <w:r>
        <w:rPr>
          <w:rFonts w:eastAsia="Times New Roman"/>
          <w:color w:val="000000"/>
          <w:szCs w:val="24"/>
        </w:rPr>
        <w:t>,</w:t>
      </w:r>
      <w:r>
        <w:rPr>
          <w:rFonts w:eastAsia="Times New Roman"/>
          <w:color w:val="000000"/>
          <w:szCs w:val="24"/>
        </w:rPr>
        <w:t xml:space="preserve"> τουλάχιστον για φέτος, έτσι ώστε να μη χαθούν τα έσοδα από τους δήμους, μέχρι το κράτος να μεριμνήσει και να φέρει με τον τρόπο που πρέπει και τον </w:t>
      </w:r>
      <w:r>
        <w:rPr>
          <w:rFonts w:eastAsia="Times New Roman"/>
          <w:color w:val="000000"/>
          <w:szCs w:val="24"/>
        </w:rPr>
        <w:t>νόμο που πρέπει</w:t>
      </w:r>
      <w:r>
        <w:rPr>
          <w:rFonts w:eastAsia="Times New Roman"/>
          <w:color w:val="000000"/>
          <w:szCs w:val="24"/>
        </w:rPr>
        <w:t>,</w:t>
      </w:r>
      <w:r>
        <w:rPr>
          <w:rFonts w:eastAsia="Times New Roman"/>
          <w:color w:val="000000"/>
          <w:szCs w:val="24"/>
        </w:rPr>
        <w:t xml:space="preserve"> για να ξεκαθαρίσει τη διαχείριση των αιγιαλών και τη σχέση με τους δήμους;</w:t>
      </w:r>
    </w:p>
    <w:p w14:paraId="01118B36"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Τέλος, προτίθεστε να ζητήσετε από τους δήμους να βρεθεί μια οριστική πρόταση για την επίλυση του ζητήματος για τα επόμενα χρόνια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κάνουμε, δηλαδή, μια </w:t>
      </w:r>
      <w:r>
        <w:rPr>
          <w:rFonts w:eastAsia="Times New Roman" w:cs="Times New Roman"/>
          <w:szCs w:val="24"/>
        </w:rPr>
        <w:t>διαβούλευση μαζί τους;</w:t>
      </w:r>
    </w:p>
    <w:p w14:paraId="01118B37"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1118B38"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Καμμένο.</w:t>
      </w:r>
    </w:p>
    <w:p w14:paraId="01118B39"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1118B3A"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Ευχαριστώ, κύριε Πρόεδρε.</w:t>
      </w:r>
    </w:p>
    <w:p w14:paraId="01118B3B"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Κύριε Βουλευτά, θα συμφωνήσω μαζί σας</w:t>
      </w:r>
      <w:r>
        <w:rPr>
          <w:rFonts w:eastAsia="Times New Roman" w:cs="Times New Roman"/>
          <w:szCs w:val="24"/>
        </w:rPr>
        <w:t>,</w:t>
      </w:r>
      <w:r>
        <w:rPr>
          <w:rFonts w:eastAsia="Times New Roman" w:cs="Times New Roman"/>
          <w:szCs w:val="24"/>
        </w:rPr>
        <w:t xml:space="preserve"> ότι υπάρχει ένα πρόβλημα που πρέπει να λύσουμε. Δεν συμφωνώ, όμως, σε </w:t>
      </w:r>
      <w:proofErr w:type="spellStart"/>
      <w:r>
        <w:rPr>
          <w:rFonts w:eastAsia="Times New Roman" w:cs="Times New Roman"/>
          <w:szCs w:val="24"/>
        </w:rPr>
        <w:t>καμμία</w:t>
      </w:r>
      <w:proofErr w:type="spellEnd"/>
      <w:r>
        <w:rPr>
          <w:rFonts w:eastAsia="Times New Roman" w:cs="Times New Roman"/>
          <w:szCs w:val="24"/>
        </w:rPr>
        <w:t xml:space="preserve"> περίπτωση, με τη διατύπωση για χαοτική κατάσταση στο Υπουργείο Οικονομικών ή για έλλειψη άμεσων αντανακλαστικών του Υπουργείου και των αρμόδιων φορέων. Νομίζω ότι</w:t>
      </w:r>
      <w:r>
        <w:rPr>
          <w:rFonts w:eastAsia="Times New Roman" w:cs="Times New Roman"/>
          <w:szCs w:val="24"/>
        </w:rPr>
        <w:t>,</w:t>
      </w:r>
      <w:r>
        <w:rPr>
          <w:rFonts w:eastAsia="Times New Roman" w:cs="Times New Roman"/>
          <w:szCs w:val="24"/>
        </w:rPr>
        <w:t xml:space="preserve"> όταν κατατεθού</w:t>
      </w:r>
      <w:r>
        <w:rPr>
          <w:rFonts w:eastAsia="Times New Roman" w:cs="Times New Roman"/>
          <w:szCs w:val="24"/>
        </w:rPr>
        <w:t>ν τα στοιχεία, θα διαπιστώσετε και μόνος σας ποια είναι η πραγματικότητα.</w:t>
      </w:r>
    </w:p>
    <w:p w14:paraId="01118B3C"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βγήκε τον Νοέμβριο του 2015. Στο Υπουργείο Οικονομικών ήρθε τον Ιανουάριο του 2016</w:t>
      </w:r>
      <w:r>
        <w:rPr>
          <w:rFonts w:eastAsia="Times New Roman" w:cs="Times New Roman"/>
          <w:szCs w:val="24"/>
        </w:rPr>
        <w:t>, διότι</w:t>
      </w:r>
      <w:r>
        <w:rPr>
          <w:rFonts w:eastAsia="Times New Roman" w:cs="Times New Roman"/>
          <w:szCs w:val="24"/>
        </w:rPr>
        <w:t xml:space="preserve"> δεν εκδίδεται την επόμενη ημέρα. Άμεσα προχωρήσαμε σε σύσκεψη με τα συν</w:t>
      </w:r>
      <w:r>
        <w:rPr>
          <w:rFonts w:eastAsia="Times New Roman" w:cs="Times New Roman"/>
          <w:szCs w:val="24"/>
        </w:rPr>
        <w:t xml:space="preserve">αρμόδια Υπουργεία, με το Υπουργείο Εσωτερικών και τα άλλα Υπουργεία, γιατί ξέρετε πλέον ότι η απόφαση </w:t>
      </w:r>
      <w:r>
        <w:rPr>
          <w:rFonts w:eastAsia="Times New Roman" w:cs="Times New Roman"/>
          <w:szCs w:val="24"/>
        </w:rPr>
        <w:lastRenderedPageBreak/>
        <w:t>πρέπει να βγει από τ</w:t>
      </w:r>
      <w:r>
        <w:rPr>
          <w:rFonts w:eastAsia="Times New Roman" w:cs="Times New Roman"/>
          <w:szCs w:val="24"/>
        </w:rPr>
        <w:t>α</w:t>
      </w:r>
      <w:r>
        <w:rPr>
          <w:rFonts w:eastAsia="Times New Roman" w:cs="Times New Roman"/>
          <w:szCs w:val="24"/>
        </w:rPr>
        <w:t xml:space="preserve"> Υπουργεί</w:t>
      </w:r>
      <w:r>
        <w:rPr>
          <w:rFonts w:eastAsia="Times New Roman" w:cs="Times New Roman"/>
          <w:szCs w:val="24"/>
        </w:rPr>
        <w:t>α</w:t>
      </w:r>
      <w:r>
        <w:rPr>
          <w:rFonts w:eastAsia="Times New Roman" w:cs="Times New Roman"/>
          <w:szCs w:val="24"/>
        </w:rPr>
        <w:t xml:space="preserve"> Εσωτερικών, Οικονομικών, Πολιτισμού, Περιβάλλοντος και</w:t>
      </w:r>
      <w:r>
        <w:rPr>
          <w:rFonts w:eastAsia="Times New Roman" w:cs="Times New Roman"/>
          <w:szCs w:val="24"/>
        </w:rPr>
        <w:t>,</w:t>
      </w:r>
      <w:r>
        <w:rPr>
          <w:rFonts w:eastAsia="Times New Roman" w:cs="Times New Roman"/>
          <w:szCs w:val="24"/>
        </w:rPr>
        <w:t xml:space="preserve"> με τις δομές και τις λειτουργίες του δημοσίου</w:t>
      </w:r>
      <w:r>
        <w:rPr>
          <w:rFonts w:eastAsia="Times New Roman" w:cs="Times New Roman"/>
          <w:szCs w:val="24"/>
        </w:rPr>
        <w:t>,</w:t>
      </w:r>
      <w:r>
        <w:rPr>
          <w:rFonts w:eastAsia="Times New Roman" w:cs="Times New Roman"/>
          <w:szCs w:val="24"/>
        </w:rPr>
        <w:t xml:space="preserve"> δεν είναι εύκολος ο</w:t>
      </w:r>
      <w:r>
        <w:rPr>
          <w:rFonts w:eastAsia="Times New Roman" w:cs="Times New Roman"/>
          <w:szCs w:val="24"/>
        </w:rPr>
        <w:t xml:space="preserve"> συντονισμός και δεν είναι εύκολο να γίνουν αυτά τα πράγματα. </w:t>
      </w:r>
    </w:p>
    <w:p w14:paraId="01118B3D"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Παρ’ όλα αυτά</w:t>
      </w:r>
      <w:r>
        <w:rPr>
          <w:rFonts w:eastAsia="Times New Roman" w:cs="Times New Roman"/>
          <w:szCs w:val="24"/>
        </w:rPr>
        <w:t>,</w:t>
      </w:r>
      <w:r>
        <w:rPr>
          <w:rFonts w:eastAsia="Times New Roman" w:cs="Times New Roman"/>
          <w:szCs w:val="24"/>
        </w:rPr>
        <w:t xml:space="preserve"> υπήρξε άμεσα κινητοποίηση και ενεργοποίηση όλων και έτσι αυτήν τη στιγμή έχουμε δεδομένο ότι, με βάση αυτήν την απόφαση του Συμβουλίου της Επικρατείας, σταματάει μία προηγούμενη </w:t>
      </w:r>
      <w:r>
        <w:rPr>
          <w:rFonts w:eastAsia="Times New Roman" w:cs="Times New Roman"/>
          <w:szCs w:val="24"/>
        </w:rPr>
        <w:t xml:space="preserve">χαοτική κατάσταση, η οποία δεν τιμούσε τη χώρα. Η απόφαση αυτή πιστεύω ότι θα βοηθήσει πάρα πολύ σε θέματα προστασίας των παράκτιων υποσυστημάτων που κινδυνεύουν από </w:t>
      </w:r>
      <w:proofErr w:type="spellStart"/>
      <w:r>
        <w:rPr>
          <w:rFonts w:eastAsia="Times New Roman" w:cs="Times New Roman"/>
          <w:szCs w:val="24"/>
        </w:rPr>
        <w:t>υπερεκμετάλλευση</w:t>
      </w:r>
      <w:proofErr w:type="spellEnd"/>
      <w:r>
        <w:rPr>
          <w:rFonts w:eastAsia="Times New Roman" w:cs="Times New Roman"/>
          <w:szCs w:val="24"/>
        </w:rPr>
        <w:t xml:space="preserve"> και η όλη δια</w:t>
      </w:r>
      <w:r>
        <w:rPr>
          <w:rFonts w:eastAsia="Times New Roman" w:cs="Times New Roman"/>
          <w:szCs w:val="24"/>
        </w:rPr>
        <w:lastRenderedPageBreak/>
        <w:t>δικασία και η υλοποίηση της απόφασης από το Υπουργείο Οικονο</w:t>
      </w:r>
      <w:r>
        <w:rPr>
          <w:rFonts w:eastAsia="Times New Roman" w:cs="Times New Roman"/>
          <w:szCs w:val="24"/>
        </w:rPr>
        <w:t>μικών θα γίνει με απόλυτο σεβασμό, με γνώμονα πάντα τη διασφάλιση των συμφερόντων του ελληνικού δημοσίου και της περιβαλλοντικής προστασίας.</w:t>
      </w:r>
    </w:p>
    <w:p w14:paraId="01118B3E"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Τονίζω ξανά ότι το Υπουργείο Οικονομικών, όπως και με προηγούμενη απόφαση για τις αντικειμενικές αξίες, έτσι και τώ</w:t>
      </w:r>
      <w:r>
        <w:rPr>
          <w:rFonts w:eastAsia="Times New Roman" w:cs="Times New Roman"/>
          <w:szCs w:val="24"/>
        </w:rPr>
        <w:t xml:space="preserve">ρα ακολουθεί τις αποφάσεις των δικαστηρίων, σέβεται τη </w:t>
      </w:r>
      <w:r>
        <w:rPr>
          <w:rFonts w:eastAsia="Times New Roman" w:cs="Times New Roman"/>
          <w:szCs w:val="24"/>
        </w:rPr>
        <w:t>δ</w:t>
      </w:r>
      <w:r>
        <w:rPr>
          <w:rFonts w:eastAsia="Times New Roman" w:cs="Times New Roman"/>
          <w:szCs w:val="24"/>
        </w:rPr>
        <w:t>ικαιοσύνη, συνεργάζεται μαζί της. Άλλωστε εμείς προσπαθούμε να επιβάλουμε τη φορολογική δικαιοσύνη και γνωρίζουμε ποια είναι τα προβλήματά της.</w:t>
      </w:r>
    </w:p>
    <w:p w14:paraId="01118B3F"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Σε ό,τι αφορά τώρα τα συγκεκριμένα θέματα, να πω ότι για</w:t>
      </w:r>
      <w:r>
        <w:rPr>
          <w:rFonts w:eastAsia="Times New Roman" w:cs="Times New Roman"/>
          <w:szCs w:val="24"/>
        </w:rPr>
        <w:t xml:space="preserve"> το ναυαγοσωστικό έργο είναι υποχρεωτική η πρόσληψη των ναυαγοσωστών από τους φορείς που έχουν τη διαχείριση αυτών των χώρων. Δεν είναι θέμα του Υπουργείου Οικονομικών. Άρα όποιος έχει τον αντίστοιχο χώρο</w:t>
      </w:r>
      <w:r>
        <w:rPr>
          <w:rFonts w:eastAsia="Times New Roman" w:cs="Times New Roman"/>
          <w:szCs w:val="24"/>
        </w:rPr>
        <w:t>,</w:t>
      </w:r>
      <w:r>
        <w:rPr>
          <w:rFonts w:eastAsia="Times New Roman" w:cs="Times New Roman"/>
          <w:szCs w:val="24"/>
        </w:rPr>
        <w:t xml:space="preserve"> πρέπει να προχωρήσει στην πρόσληψη ναυαγοσωστών. Δ</w:t>
      </w:r>
      <w:r>
        <w:rPr>
          <w:rFonts w:eastAsia="Times New Roman" w:cs="Times New Roman"/>
          <w:szCs w:val="24"/>
        </w:rPr>
        <w:t xml:space="preserve">εν προκύπτει ότι η αρμοδιότητα της ανάθεσης αυτής είναι αποκλειστική αρμοδιότητα των δήμων. Ανήκει σε κάθε φορέα που έχει μία λουτρική ή αντίστοιχη εγκατάσταση. </w:t>
      </w:r>
    </w:p>
    <w:p w14:paraId="01118B40"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Η καθαριότητα των παραλιών ανήκει αποκλειστικά στις αρμοδιότητες των δήμων, με βάση τη συγκεκρ</w:t>
      </w:r>
      <w:r>
        <w:rPr>
          <w:rFonts w:eastAsia="Times New Roman" w:cs="Times New Roman"/>
          <w:szCs w:val="24"/>
        </w:rPr>
        <w:t xml:space="preserve">ιμένη νομοθεσία. Με βάση έγγραφο του Υπουργείου Πολιτισμού θα θέλαμε να </w:t>
      </w:r>
      <w:r>
        <w:rPr>
          <w:rFonts w:eastAsia="Times New Roman" w:cs="Times New Roman"/>
          <w:szCs w:val="24"/>
        </w:rPr>
        <w:lastRenderedPageBreak/>
        <w:t>σας ενημερώσουμε ότι ήδη έχει ξεκινήσει η διαδικασία συλλογής στοιχείων σχετικά με τους χερσαίους και ενάλιους κηρυγμένους αρχαιολογικούς χώρους και ήδη έχουν συλλε</w:t>
      </w:r>
      <w:r>
        <w:rPr>
          <w:rFonts w:eastAsia="Times New Roman" w:cs="Times New Roman"/>
          <w:szCs w:val="24"/>
        </w:rPr>
        <w:t>γ</w:t>
      </w:r>
      <w:r>
        <w:rPr>
          <w:rFonts w:eastAsia="Times New Roman" w:cs="Times New Roman"/>
          <w:szCs w:val="24"/>
        </w:rPr>
        <w:t>εί στοιχεία από τις</w:t>
      </w:r>
      <w:r>
        <w:rPr>
          <w:rFonts w:eastAsia="Times New Roman" w:cs="Times New Roman"/>
          <w:szCs w:val="24"/>
        </w:rPr>
        <w:t xml:space="preserve"> περισσότερες εφορείες αρχαιοτήτων. Η Εφορεία Εναλίων Αρχαιοτήτων έχει καταρτίσει πίνακα με όλους τους κηρυγμένους ενάλιους αρχαιολογικούς χώρους. </w:t>
      </w:r>
    </w:p>
    <w:p w14:paraId="01118B41"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Τέλος, με έγγραφο του Υπουργείου Περιβάλλοντος και Ενέργειας –όλα αυτά τα έγγραφα θα τα καταθέσω για να έχετ</w:t>
      </w:r>
      <w:r>
        <w:rPr>
          <w:rFonts w:eastAsia="Times New Roman" w:cs="Times New Roman"/>
          <w:szCs w:val="24"/>
        </w:rPr>
        <w:t xml:space="preserve">ε μια πληρέστερη ενημέρωση-, στη νέα υπουργική απόφαση θα προσδιορίζονται θέσεις αποκλεισμού απλής χρήσης αιγιαλού και παραλίας, βάσει </w:t>
      </w:r>
      <w:proofErr w:type="spellStart"/>
      <w:r>
        <w:rPr>
          <w:rFonts w:eastAsia="Times New Roman" w:cs="Times New Roman"/>
          <w:szCs w:val="24"/>
        </w:rPr>
        <w:t>προστατευτέων</w:t>
      </w:r>
      <w:proofErr w:type="spellEnd"/>
      <w:r>
        <w:rPr>
          <w:rFonts w:eastAsia="Times New Roman" w:cs="Times New Roman"/>
          <w:szCs w:val="24"/>
        </w:rPr>
        <w:t xml:space="preserve"> αντικειμένων και υποχρεώσεων που απορρέουν από το εθνικό και κοινοτικό δίκαιο, και </w:t>
      </w:r>
      <w:r>
        <w:rPr>
          <w:rFonts w:eastAsia="Times New Roman" w:cs="Times New Roman"/>
          <w:szCs w:val="24"/>
        </w:rPr>
        <w:lastRenderedPageBreak/>
        <w:t>εξετάζονται περαιτέρω όρ</w:t>
      </w:r>
      <w:r>
        <w:rPr>
          <w:rFonts w:eastAsia="Times New Roman" w:cs="Times New Roman"/>
          <w:szCs w:val="24"/>
        </w:rPr>
        <w:t xml:space="preserve">οι και περιορισμοί για την αποτελεσματικότερη προστασία του φυσικού περιβάλλοντος των παράκτιων οικοσυστημάτων. </w:t>
      </w:r>
    </w:p>
    <w:p w14:paraId="01118B42"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Άρα δεν υπάρχει χαοτική κατάσταση. Υπάρχει άμεση ενεργοποίηση και η διαβεβαίωση που έχω από τη Γενική Γραμματεία Δημόσιας Περιουσίας και από το</w:t>
      </w:r>
      <w:r>
        <w:rPr>
          <w:rFonts w:eastAsia="Times New Roman" w:cs="Times New Roman"/>
          <w:szCs w:val="24"/>
        </w:rPr>
        <w:t xml:space="preserve">ν αρμόδιο γενικό γραμματέα, τον κ. </w:t>
      </w:r>
      <w:proofErr w:type="spellStart"/>
      <w:r>
        <w:rPr>
          <w:rFonts w:eastAsia="Times New Roman" w:cs="Times New Roman"/>
          <w:szCs w:val="24"/>
        </w:rPr>
        <w:t>Ματζάκο</w:t>
      </w:r>
      <w:proofErr w:type="spellEnd"/>
      <w:r>
        <w:rPr>
          <w:rFonts w:eastAsia="Times New Roman" w:cs="Times New Roman"/>
          <w:szCs w:val="24"/>
        </w:rPr>
        <w:t>, είναι ότι το πολύ μέχρι το τέλος Μαρτίου θα έχει βγει η κοινή υπουργική απόφαση από τα τέσσερα Υπουργεία που θα λύνει αυτό το θέμα. Θα είμαστε έτοιμοι πολύ πιο πριν από την τουριστική περίοδο, για να αντιμετωπίσο</w:t>
      </w:r>
      <w:r>
        <w:rPr>
          <w:rFonts w:eastAsia="Times New Roman" w:cs="Times New Roman"/>
          <w:szCs w:val="24"/>
        </w:rPr>
        <w:t>υμε τα προβλήματα αυτά.</w:t>
      </w:r>
    </w:p>
    <w:p w14:paraId="01118B43"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Αναπληρωτής Υπουργός Οικονομι</w:t>
      </w:r>
      <w:r>
        <w:rPr>
          <w:rFonts w:eastAsia="Times New Roman" w:cs="Times New Roman"/>
          <w:szCs w:val="24"/>
        </w:rPr>
        <w:t>κ</w:t>
      </w:r>
      <w:r>
        <w:rPr>
          <w:rFonts w:eastAsia="Times New Roman" w:cs="Times New Roman"/>
          <w:szCs w:val="24"/>
        </w:rPr>
        <w:t>ών κ. Τρύφων Αλεξιάδης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w:t>
      </w:r>
      <w:r>
        <w:rPr>
          <w:rFonts w:eastAsia="Times New Roman" w:cs="Times New Roman"/>
          <w:szCs w:val="24"/>
        </w:rPr>
        <w:t>ς)</w:t>
      </w:r>
    </w:p>
    <w:p w14:paraId="01118B44"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01118B45"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Κύριε Καμμέν</w:t>
      </w:r>
      <w:r>
        <w:rPr>
          <w:rFonts w:eastAsia="Times New Roman" w:cs="Times New Roman"/>
          <w:szCs w:val="24"/>
        </w:rPr>
        <w:t>ο</w:t>
      </w:r>
      <w:r>
        <w:rPr>
          <w:rFonts w:eastAsia="Times New Roman" w:cs="Times New Roman"/>
          <w:szCs w:val="24"/>
        </w:rPr>
        <w:t>, έχετε τον λόγο για τη δευτερολογία σας.</w:t>
      </w:r>
    </w:p>
    <w:p w14:paraId="01118B46"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πάρα πολύ, κύριε Υπουργέ. Είναι σημαντικά τα νέα που μας δίνετε σήμερα. Βγαίνει και μια είδηση</w:t>
      </w:r>
      <w:r>
        <w:rPr>
          <w:rFonts w:eastAsia="Times New Roman" w:cs="Times New Roman"/>
          <w:szCs w:val="24"/>
        </w:rPr>
        <w:t>,</w:t>
      </w:r>
      <w:r>
        <w:rPr>
          <w:rFonts w:eastAsia="Times New Roman" w:cs="Times New Roman"/>
          <w:szCs w:val="24"/>
        </w:rPr>
        <w:t xml:space="preserve"> η οποία είναι πάρα πολύ σημαντική και </w:t>
      </w:r>
      <w:r>
        <w:rPr>
          <w:rFonts w:eastAsia="Times New Roman" w:cs="Times New Roman"/>
          <w:szCs w:val="24"/>
        </w:rPr>
        <w:lastRenderedPageBreak/>
        <w:t xml:space="preserve">για το Υπουργείο Τουρισμού και για το Υπουργείο Εσωτερικών και για τους ίδιους τους δήμους, οι οποίοι πλέον θα μπουν σε μία κανονικότητα, την οποία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κυβέρνηση δεν είχε καταφέρει μέχρι σήμερα να τη φέρει. </w:t>
      </w:r>
    </w:p>
    <w:p w14:paraId="01118B47"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Από εδ</w:t>
      </w:r>
      <w:r>
        <w:rPr>
          <w:rFonts w:eastAsia="Times New Roman" w:cs="Times New Roman"/>
          <w:szCs w:val="24"/>
        </w:rPr>
        <w:t>ώ και πέρα το θολό τοπίο πρέπει να ξεκαθαριστεί. Και επειδή εδώ θα πρέπει να λέμε αλήθειες στον λαό, καθώς καταγραφόμαστε και στα Πρακτικά να πω ότι ο κάθε δήμος, ειδικά στις περιοχές με υψηλό τουριστικό ενδιαφέρον, έχει ίδιον συμφέρον και ίδιον όφελος κάπ</w:t>
      </w:r>
      <w:r>
        <w:rPr>
          <w:rFonts w:eastAsia="Times New Roman" w:cs="Times New Roman"/>
          <w:szCs w:val="24"/>
        </w:rPr>
        <w:t xml:space="preserve">οιο κομμάτι να είναι νόμιμο και κάποιο παράνομο, διότι αυτά δεν ελέγχονταν ποτέ. Όλοι έχουμε πάει διακοπές και ξέρουμε τι γίνεται. </w:t>
      </w:r>
    </w:p>
    <w:p w14:paraId="01118B48"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Συγχρόνως, όμως, να είμαστε προσεκτικοί, διότι -ευτυχώς ή δυστυχώς- το νόμιμο έσοδο, το οποίο είχαν από αυτόν στον οποίο έδι</w:t>
      </w:r>
      <w:r>
        <w:rPr>
          <w:rFonts w:eastAsia="Times New Roman" w:cs="Times New Roman"/>
          <w:szCs w:val="24"/>
        </w:rPr>
        <w:t>ναν την υπεργολαβία ή την εκμίσθωση του αιγιαλού για τη διαχείρισή του αγγίζει κάποιες δεκάδες ή εκατοντάδες χιλιάδες ευρώ ανά δήμο.</w:t>
      </w:r>
    </w:p>
    <w:p w14:paraId="01118B49" w14:textId="77777777" w:rsidR="00F23D13" w:rsidRDefault="001E17E2">
      <w:pPr>
        <w:spacing w:line="600" w:lineRule="auto"/>
        <w:ind w:firstLine="720"/>
        <w:jc w:val="both"/>
        <w:rPr>
          <w:rFonts w:eastAsia="Times New Roman" w:cs="Times New Roman"/>
        </w:rPr>
      </w:pPr>
      <w:r>
        <w:rPr>
          <w:rFonts w:eastAsia="Times New Roman" w:cs="Times New Roman"/>
        </w:rPr>
        <w:t>Αυτό το έσοδο ήταν ένα συμπληρωματικό νομιμότατο έσοδο, με παραστατικά του δήμου. Πρέπει να κοιτάξουμε φέτος, το συντομότερ</w:t>
      </w:r>
      <w:r>
        <w:rPr>
          <w:rFonts w:eastAsia="Times New Roman" w:cs="Times New Roman"/>
        </w:rPr>
        <w:t xml:space="preserve">ο δυνατό να έχουμε τη διευθέτηση, όπως μας διαβεβαιώνετε, έτσι ώστε να μην απωλέσει ο δήμος αυτό το έσοδο. Γιατί </w:t>
      </w:r>
      <w:r>
        <w:rPr>
          <w:rFonts w:eastAsia="Times New Roman" w:cs="Times New Roman"/>
        </w:rPr>
        <w:t xml:space="preserve">η απώλεια αυτού </w:t>
      </w:r>
      <w:r>
        <w:rPr>
          <w:rFonts w:eastAsia="Times New Roman" w:cs="Times New Roman"/>
        </w:rPr>
        <w:t xml:space="preserve"> το</w:t>
      </w:r>
      <w:r>
        <w:rPr>
          <w:rFonts w:eastAsia="Times New Roman" w:cs="Times New Roman"/>
        </w:rPr>
        <w:t>υ</w:t>
      </w:r>
      <w:r>
        <w:rPr>
          <w:rFonts w:eastAsia="Times New Roman" w:cs="Times New Roman"/>
        </w:rPr>
        <w:t xml:space="preserve"> </w:t>
      </w:r>
      <w:r>
        <w:rPr>
          <w:rFonts w:eastAsia="Times New Roman" w:cs="Times New Roman"/>
        </w:rPr>
        <w:t>ε</w:t>
      </w:r>
      <w:r>
        <w:rPr>
          <w:rFonts w:eastAsia="Times New Roman" w:cs="Times New Roman"/>
        </w:rPr>
        <w:t>σ</w:t>
      </w:r>
      <w:r>
        <w:rPr>
          <w:rFonts w:eastAsia="Times New Roman" w:cs="Times New Roman"/>
        </w:rPr>
        <w:t>ό</w:t>
      </w:r>
      <w:r>
        <w:rPr>
          <w:rFonts w:eastAsia="Times New Roman" w:cs="Times New Roman"/>
        </w:rPr>
        <w:t>δ</w:t>
      </w:r>
      <w:r>
        <w:rPr>
          <w:rFonts w:eastAsia="Times New Roman" w:cs="Times New Roman"/>
        </w:rPr>
        <w:t>ου</w:t>
      </w:r>
      <w:r>
        <w:rPr>
          <w:rFonts w:eastAsia="Times New Roman" w:cs="Times New Roman"/>
        </w:rPr>
        <w:t xml:space="preserve"> </w:t>
      </w:r>
      <w:r>
        <w:rPr>
          <w:rFonts w:eastAsia="Times New Roman" w:cs="Times New Roman"/>
        </w:rPr>
        <w:t xml:space="preserve">και </w:t>
      </w:r>
      <w:r>
        <w:rPr>
          <w:rFonts w:eastAsia="Times New Roman" w:cs="Times New Roman"/>
        </w:rPr>
        <w:t>τα κλειστά μαγαζι</w:t>
      </w:r>
      <w:r>
        <w:rPr>
          <w:rFonts w:eastAsia="Times New Roman" w:cs="Times New Roman"/>
        </w:rPr>
        <w:t>ά</w:t>
      </w:r>
      <w:r>
        <w:rPr>
          <w:rFonts w:eastAsia="Times New Roman" w:cs="Times New Roman"/>
        </w:rPr>
        <w:t xml:space="preserve">, </w:t>
      </w:r>
      <w:r>
        <w:rPr>
          <w:rFonts w:eastAsia="Times New Roman" w:cs="Times New Roman"/>
        </w:rPr>
        <w:t xml:space="preserve">θα οδηγήσει σε </w:t>
      </w:r>
      <w:r>
        <w:rPr>
          <w:rFonts w:eastAsia="Times New Roman" w:cs="Times New Roman"/>
        </w:rPr>
        <w:t xml:space="preserve">λιγότερα τέλη, λιγότερους φόρους, λιγότερο νερό, λιγότερα έσοδα γενικότερα, </w:t>
      </w:r>
      <w:r>
        <w:rPr>
          <w:rFonts w:eastAsia="Times New Roman" w:cs="Times New Roman"/>
        </w:rPr>
        <w:t xml:space="preserve">και </w:t>
      </w:r>
      <w:r>
        <w:rPr>
          <w:rFonts w:eastAsia="Times New Roman" w:cs="Times New Roman"/>
        </w:rPr>
        <w:t xml:space="preserve">θα είναι δύσκολο για τον </w:t>
      </w:r>
      <w:r>
        <w:rPr>
          <w:rFonts w:eastAsia="Times New Roman" w:cs="Times New Roman"/>
        </w:rPr>
        <w:lastRenderedPageBreak/>
        <w:t xml:space="preserve">δήμο να </w:t>
      </w:r>
      <w:proofErr w:type="spellStart"/>
      <w:r>
        <w:rPr>
          <w:rFonts w:eastAsia="Times New Roman" w:cs="Times New Roman"/>
        </w:rPr>
        <w:t>αντεπεξέλθει</w:t>
      </w:r>
      <w:proofErr w:type="spellEnd"/>
      <w:r>
        <w:rPr>
          <w:rFonts w:eastAsia="Times New Roman" w:cs="Times New Roman"/>
        </w:rPr>
        <w:t xml:space="preserve"> στο έργο του, το οποίο δεν είναι μόνο να πληρώνει υπαλλήλους, αλλά να κάνει και έργα στον δήμο. Είναι κομμάτι του προϋπολογισμού του από το έσοδο αυτό. </w:t>
      </w:r>
    </w:p>
    <w:p w14:paraId="01118B4A" w14:textId="77777777" w:rsidR="00F23D13" w:rsidRDefault="001E17E2">
      <w:pPr>
        <w:spacing w:line="600" w:lineRule="auto"/>
        <w:ind w:firstLine="720"/>
        <w:jc w:val="both"/>
        <w:rPr>
          <w:rFonts w:eastAsia="Times New Roman" w:cs="Times New Roman"/>
        </w:rPr>
      </w:pPr>
      <w:r>
        <w:rPr>
          <w:rFonts w:eastAsia="Times New Roman" w:cs="Times New Roman"/>
        </w:rPr>
        <w:t>Να κλείσω λέγοντας ότι είναι σημαντικό να μας ενημερώ</w:t>
      </w:r>
      <w:r>
        <w:rPr>
          <w:rFonts w:eastAsia="Times New Roman" w:cs="Times New Roman"/>
        </w:rPr>
        <w:t xml:space="preserve">σετε και, αν θέλετε, να επανέλθω με μια άλλη ερώτηση, στο τέλος του μήνα ή το πρώτο δεκαήμερο του Απριλίου, να δούμε κατά πόσο έχει προχωρήσει η διαδικασία, γιατί, απ’ ό,τι μας είπατε, είναι τέσσερα τα συναρμόδια </w:t>
      </w:r>
      <w:r>
        <w:rPr>
          <w:rFonts w:eastAsia="Times New Roman" w:cs="Times New Roman"/>
        </w:rPr>
        <w:t>Υ</w:t>
      </w:r>
      <w:r>
        <w:rPr>
          <w:rFonts w:eastAsia="Times New Roman" w:cs="Times New Roman"/>
        </w:rPr>
        <w:t>πουργεία. Θα πρέπει να τα συντονίσουμε, γι</w:t>
      </w:r>
      <w:r>
        <w:rPr>
          <w:rFonts w:eastAsia="Times New Roman" w:cs="Times New Roman"/>
        </w:rPr>
        <w:t xml:space="preserve">α να δώσουμε την ευκαιρία στους δήμους και τα τουριστικά πρακτορεία να οργανωθούν, να υπάρξει κανονικότητα, να έχουν τα έσοδά τους και να έχουμε μια καλή και </w:t>
      </w:r>
      <w:r>
        <w:rPr>
          <w:rFonts w:eastAsia="Times New Roman" w:cs="Times New Roman"/>
        </w:rPr>
        <w:lastRenderedPageBreak/>
        <w:t xml:space="preserve">ασφαλή εικόνα και με τους ναυαγοσώστες, όπως είπατε σωστά, στις παραλίες μας για τους τουρίστες. </w:t>
      </w:r>
    </w:p>
    <w:p w14:paraId="01118B4B" w14:textId="77777777" w:rsidR="00F23D13" w:rsidRDefault="001E17E2">
      <w:pPr>
        <w:spacing w:line="600" w:lineRule="auto"/>
        <w:ind w:firstLine="720"/>
        <w:jc w:val="both"/>
        <w:rPr>
          <w:rFonts w:eastAsia="Times New Roman" w:cs="Times New Roman"/>
        </w:rPr>
      </w:pPr>
      <w:r>
        <w:rPr>
          <w:rFonts w:eastAsia="Times New Roman" w:cs="Times New Roman"/>
        </w:rPr>
        <w:t xml:space="preserve">Ευχαριστώ πολύ. </w:t>
      </w:r>
    </w:p>
    <w:p w14:paraId="01118B4C" w14:textId="77777777" w:rsidR="00F23D13" w:rsidRDefault="001E17E2">
      <w:pPr>
        <w:spacing w:line="600" w:lineRule="auto"/>
        <w:ind w:firstLine="720"/>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rPr>
        <w:t xml:space="preserve"> Κύριε Υπουργέ, έχετε τον λόγο για τη δευτερολογία σας. </w:t>
      </w:r>
    </w:p>
    <w:p w14:paraId="01118B4D" w14:textId="77777777" w:rsidR="00F23D13" w:rsidRDefault="001E17E2">
      <w:pPr>
        <w:spacing w:line="600" w:lineRule="auto"/>
        <w:ind w:firstLine="720"/>
        <w:jc w:val="both"/>
        <w:rPr>
          <w:rFonts w:eastAsia="Times New Roman" w:cs="Times New Roman"/>
        </w:rPr>
      </w:pPr>
      <w:r>
        <w:rPr>
          <w:rFonts w:eastAsia="Times New Roman"/>
          <w:b/>
          <w:bCs/>
          <w:color w:val="242424"/>
        </w:rPr>
        <w:t>ΤΡΥΦΩΝ ΑΛΕΞΙΑΔΗΣ (Αναπληρωτής Υπουργός Οικονομικών):</w:t>
      </w:r>
      <w:r>
        <w:rPr>
          <w:rFonts w:eastAsia="Times New Roman" w:cs="Times New Roman"/>
        </w:rPr>
        <w:t xml:space="preserve"> Πολύ σύντομα, δύο λόγια μόνο θα πω. </w:t>
      </w:r>
    </w:p>
    <w:p w14:paraId="01118B4E" w14:textId="77777777" w:rsidR="00F23D13" w:rsidRDefault="001E17E2">
      <w:pPr>
        <w:spacing w:line="600" w:lineRule="auto"/>
        <w:ind w:firstLine="720"/>
        <w:jc w:val="both"/>
        <w:rPr>
          <w:rFonts w:eastAsia="Times New Roman" w:cs="Times New Roman"/>
        </w:rPr>
      </w:pPr>
      <w:r>
        <w:rPr>
          <w:rFonts w:eastAsia="Times New Roman" w:cs="Times New Roman"/>
        </w:rPr>
        <w:t>Όπως έχω εξηγήσει, θα υπάρχει πλέον με τη νέα υπουργική από</w:t>
      </w:r>
      <w:r>
        <w:rPr>
          <w:rFonts w:eastAsia="Times New Roman" w:cs="Times New Roman"/>
        </w:rPr>
        <w:t>φαση ένα νέο περιβάλλον. Χωρίς να θέλω να χαϊδέψω αυτιά είτε στο Υπουργείο Οικονομικών είτε σε άλλα Υπουργεία, δεν μας τιμούσε η κατάσταση αυτή</w:t>
      </w:r>
      <w:r>
        <w:rPr>
          <w:rFonts w:eastAsia="Times New Roman" w:cs="Times New Roman"/>
        </w:rPr>
        <w:t>,</w:t>
      </w:r>
      <w:r>
        <w:rPr>
          <w:rFonts w:eastAsia="Times New Roman" w:cs="Times New Roman"/>
        </w:rPr>
        <w:t xml:space="preserve"> </w:t>
      </w:r>
      <w:r>
        <w:rPr>
          <w:rFonts w:eastAsia="Times New Roman" w:cs="Times New Roman"/>
        </w:rPr>
        <w:t>η οποία</w:t>
      </w:r>
      <w:r>
        <w:rPr>
          <w:rFonts w:eastAsia="Times New Roman" w:cs="Times New Roman"/>
        </w:rPr>
        <w:t xml:space="preserve"> υπήρχε μέχρι τώρα </w:t>
      </w:r>
      <w:r>
        <w:rPr>
          <w:rFonts w:eastAsia="Times New Roman" w:cs="Times New Roman"/>
        </w:rPr>
        <w:lastRenderedPageBreak/>
        <w:t>σε ορισμένες περιοχές. Υπήρχαν ορισμένες περιοχές που δεν γινόταν σωστή διαχείριση.</w:t>
      </w:r>
    </w:p>
    <w:p w14:paraId="01118B4F" w14:textId="77777777" w:rsidR="00F23D13" w:rsidRDefault="001E17E2">
      <w:pPr>
        <w:spacing w:line="600" w:lineRule="auto"/>
        <w:ind w:firstLine="720"/>
        <w:jc w:val="both"/>
        <w:rPr>
          <w:rFonts w:eastAsia="Times New Roman" w:cs="Times New Roman"/>
        </w:rPr>
      </w:pPr>
      <w:r>
        <w:rPr>
          <w:rFonts w:eastAsia="Times New Roman" w:cs="Times New Roman"/>
        </w:rPr>
        <w:t>Π</w:t>
      </w:r>
      <w:r>
        <w:rPr>
          <w:rFonts w:eastAsia="Times New Roman" w:cs="Times New Roman"/>
        </w:rPr>
        <w:t xml:space="preserve">λέον η απόφαση του </w:t>
      </w:r>
      <w:proofErr w:type="spellStart"/>
      <w:r>
        <w:rPr>
          <w:rFonts w:eastAsia="Times New Roman" w:cs="Times New Roman"/>
        </w:rPr>
        <w:t>ΣτΕ</w:t>
      </w:r>
      <w:proofErr w:type="spellEnd"/>
      <w:r>
        <w:rPr>
          <w:rFonts w:eastAsia="Times New Roman" w:cs="Times New Roman"/>
        </w:rPr>
        <w:t xml:space="preserve"> δημιουργεί το πλαίσιο για να προστατευτούν οι παραλίες, να προστατευτούν οι αρχαιολογικοί χώροι, τα παραθαλάσσια οικοσυστήματα και θα εξασφαλίσουμε πια και τα έσοδα των δήμων και του δημοσίου. Διότι με την όλη αυτή διαδικασία, θα ανα</w:t>
      </w:r>
      <w:r>
        <w:rPr>
          <w:rFonts w:eastAsia="Times New Roman" w:cs="Times New Roman"/>
        </w:rPr>
        <w:t xml:space="preserve">βαθμιστούν και θα προστατευτούν καλύτερα οι παραλίες μας και έτσι μπορούμε να έχουμε καλύτερα έσοδα για όλους, αλλά κυρίως να εξυπηρετήσουμε τη βαριά βιομηχανία μας, τον τουρισμό. </w:t>
      </w:r>
    </w:p>
    <w:p w14:paraId="01118B50" w14:textId="77777777" w:rsidR="00F23D13" w:rsidRDefault="001E17E2">
      <w:pPr>
        <w:spacing w:line="600" w:lineRule="auto"/>
        <w:ind w:firstLine="720"/>
        <w:jc w:val="both"/>
        <w:rPr>
          <w:rFonts w:eastAsia="Times New Roman" w:cs="Times New Roman"/>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rPr>
        <w:t xml:space="preserve"> Ευχαριστούμε τον κ. Υπουργό. </w:t>
      </w:r>
    </w:p>
    <w:p w14:paraId="01118B51" w14:textId="77777777" w:rsidR="00F23D13" w:rsidRDefault="001E17E2">
      <w:pPr>
        <w:spacing w:line="600" w:lineRule="auto"/>
        <w:ind w:firstLine="720"/>
        <w:jc w:val="both"/>
        <w:rPr>
          <w:rFonts w:eastAsia="Times New Roman" w:cs="Times New Roman"/>
          <w:szCs w:val="24"/>
        </w:rPr>
      </w:pPr>
      <w:r>
        <w:rPr>
          <w:rFonts w:eastAsia="Times New Roman" w:cs="Times New Roman"/>
        </w:rPr>
        <w:t>Θα συζητηθε</w:t>
      </w:r>
      <w:r>
        <w:rPr>
          <w:rFonts w:eastAsia="Times New Roman" w:cs="Times New Roman"/>
        </w:rPr>
        <w:t>ί</w:t>
      </w:r>
      <w:r>
        <w:rPr>
          <w:rFonts w:eastAsia="Times New Roman" w:cs="Times New Roman"/>
        </w:rPr>
        <w:t xml:space="preserve"> η </w:t>
      </w:r>
      <w:r>
        <w:rPr>
          <w:rFonts w:eastAsia="Times New Roman" w:cs="Times New Roman"/>
          <w:szCs w:val="24"/>
        </w:rPr>
        <w:t xml:space="preserve">τέταρτη με αριθμό 616/3-3-2016 επίκαιρη ερώτηση πρώτου κύκλου του Βουλευτή Β΄ Αθηνών της Δημοκρατικής Συμπαράταξης ΠΑΣΟΚ–ΔΗΜΑΡ κ. </w:t>
      </w:r>
      <w:r>
        <w:rPr>
          <w:rFonts w:eastAsia="Times New Roman" w:cs="Times New Roman"/>
          <w:bCs/>
          <w:szCs w:val="24"/>
        </w:rPr>
        <w:t>Ανδρέα Λοβέρδου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σχετικά με τα ομόλογα φυσικών προσώπων.</w:t>
      </w:r>
    </w:p>
    <w:p w14:paraId="01118B52"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κ. Αλεξιάδης. </w:t>
      </w:r>
    </w:p>
    <w:p w14:paraId="01118B53"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01118B54"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 </w:t>
      </w:r>
    </w:p>
    <w:p w14:paraId="01118B55"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πριν </w:t>
      </w:r>
      <w:r>
        <w:rPr>
          <w:rFonts w:eastAsia="Times New Roman" w:cs="Times New Roman"/>
          <w:szCs w:val="24"/>
        </w:rPr>
        <w:t xml:space="preserve">αναφερθώ </w:t>
      </w:r>
      <w:r>
        <w:rPr>
          <w:rFonts w:eastAsia="Times New Roman" w:cs="Times New Roman"/>
          <w:szCs w:val="24"/>
        </w:rPr>
        <w:t xml:space="preserve">στην επίκαιρη ερώτησή μου, σας παρακαλώ πάρα πολύ να μας πείτε αν έχετε μια </w:t>
      </w:r>
      <w:r>
        <w:rPr>
          <w:rFonts w:eastAsia="Times New Roman" w:cs="Times New Roman"/>
          <w:szCs w:val="24"/>
        </w:rPr>
        <w:t>εικόνα χρονοδιαγράμματος για το πότε θα κατατεθεί το σχέδιο νόμου</w:t>
      </w:r>
      <w:r>
        <w:rPr>
          <w:rFonts w:eastAsia="Times New Roman" w:cs="Times New Roman"/>
          <w:szCs w:val="24"/>
        </w:rPr>
        <w:t>,</w:t>
      </w:r>
      <w:r>
        <w:rPr>
          <w:rFonts w:eastAsia="Times New Roman" w:cs="Times New Roman"/>
          <w:szCs w:val="24"/>
        </w:rPr>
        <w:t xml:space="preserve"> που επιφέρει τροποποιήσεις και συμπληρώσεις στον ν.1354/2015, με δεδομένο ότι από την 16</w:t>
      </w:r>
      <w:r w:rsidRPr="00405E10">
        <w:rPr>
          <w:rFonts w:eastAsia="Times New Roman" w:cs="Times New Roman"/>
          <w:szCs w:val="24"/>
          <w:vertAlign w:val="superscript"/>
        </w:rPr>
        <w:t>η</w:t>
      </w:r>
      <w:r>
        <w:rPr>
          <w:rFonts w:eastAsia="Times New Roman" w:cs="Times New Roman"/>
          <w:szCs w:val="24"/>
        </w:rPr>
        <w:t xml:space="preserve">  Δεκεμβρίου για τα μισθολογικά θέματα του δημοσίου και για ειδικές κατηγορίες, λόγου χάρ</w:t>
      </w:r>
      <w:r>
        <w:rPr>
          <w:rFonts w:eastAsia="Times New Roman" w:cs="Times New Roman"/>
          <w:szCs w:val="24"/>
        </w:rPr>
        <w:t xml:space="preserve">ιν </w:t>
      </w:r>
      <w:r>
        <w:rPr>
          <w:rFonts w:eastAsia="Times New Roman" w:cs="Times New Roman"/>
          <w:szCs w:val="24"/>
        </w:rPr>
        <w:t>για τους</w:t>
      </w:r>
      <w:r>
        <w:rPr>
          <w:rFonts w:eastAsia="Times New Roman" w:cs="Times New Roman"/>
          <w:szCs w:val="24"/>
        </w:rPr>
        <w:t xml:space="preserve"> υπαλλήλους της ΥΠΑ, είχατε επιφυλαχθεί ως Υπουργείο Οικονομικών να δείτε τα ειδικά θέματα και να επανέλθετε με συμπληρώσεις. </w:t>
      </w:r>
    </w:p>
    <w:p w14:paraId="01118B56"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Τώρα μαθαίνουμε ότι, επειδή θέλετε να ρυθμίσετε ένα θέμα σχετικά με τα μισθολογικά των ΑΔΑ, των ανεξάρτητων διοικητικών αρχών, θα</w:t>
      </w:r>
      <w:r>
        <w:rPr>
          <w:rFonts w:eastAsia="Times New Roman" w:cs="Times New Roman"/>
          <w:szCs w:val="24"/>
        </w:rPr>
        <w:t xml:space="preserve"> καλύψετε μέσα σ</w:t>
      </w:r>
      <w:r>
        <w:rPr>
          <w:rFonts w:eastAsia="Times New Roman" w:cs="Times New Roman"/>
          <w:szCs w:val="24"/>
        </w:rPr>
        <w:t>ε</w:t>
      </w:r>
      <w:r>
        <w:rPr>
          <w:rFonts w:eastAsia="Times New Roman" w:cs="Times New Roman"/>
          <w:szCs w:val="24"/>
        </w:rPr>
        <w:t xml:space="preserve"> αυτό το σχέδιο νόμου </w:t>
      </w:r>
      <w:r>
        <w:rPr>
          <w:rFonts w:eastAsia="Times New Roman" w:cs="Times New Roman"/>
          <w:szCs w:val="24"/>
        </w:rPr>
        <w:lastRenderedPageBreak/>
        <w:t xml:space="preserve">και όλα τα υπόλοιπα θέματα. Θα ήταν πολύ καλό να μάθει η Εθνική Αντιπροσωπεία το χρονοδιάγραμμά σας, γιατί και εμείς ως Βουλευτές λαμβάνουμε συνεχείς ερωτήσεις από ενδιαφερομένους φορείς και δεν έχουμε εικόνα. </w:t>
      </w:r>
    </w:p>
    <w:p w14:paraId="01118B57"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Τώρα, </w:t>
      </w:r>
      <w:r>
        <w:rPr>
          <w:rFonts w:eastAsia="Times New Roman" w:cs="Times New Roman"/>
          <w:szCs w:val="24"/>
        </w:rPr>
        <w:t xml:space="preserve">επί της ουσίας της ερώτησής μου, όταν έγινε το </w:t>
      </w:r>
      <w:r>
        <w:rPr>
          <w:rFonts w:eastAsia="Times New Roman" w:cs="Times New Roman"/>
          <w:szCs w:val="24"/>
          <w:lang w:val="en-US"/>
        </w:rPr>
        <w:t>PSI</w:t>
      </w:r>
      <w:r>
        <w:rPr>
          <w:rFonts w:eastAsia="Times New Roman" w:cs="Times New Roman"/>
          <w:szCs w:val="24"/>
        </w:rPr>
        <w:t>, κύριε Υπουργέ, ήμουν Υπουργός Υγείας. Είχα στην εποπτεία μου πάρα πολλές επιχειρήσεις των οποίων τα ληξιπρόθεσμα χρέη του δημοσίου προς αυτές είχαν ρυθμιστεί με ομόλογα του ελληνικού δημοσίου, με μια περι</w:t>
      </w:r>
      <w:r>
        <w:rPr>
          <w:rFonts w:eastAsia="Times New Roman" w:cs="Times New Roman"/>
          <w:szCs w:val="24"/>
        </w:rPr>
        <w:t>κοπή του ύψους της οφειλής του ελληνικού δημοσίου της τάξης του 30%, 35% και 40%.</w:t>
      </w:r>
    </w:p>
    <w:p w14:paraId="01118B58"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υπήρχαν άλλες κατηγορίες πολιτών, όπως οι δικαστές, αλλά και οι μικροί επενδυτές που είχαν εμπιστευτεί το ελληνικό δημόσιο ακόμα και το 2010-2011. Για λόγους </w:t>
      </w:r>
      <w:proofErr w:type="spellStart"/>
      <w:r>
        <w:rPr>
          <w:rFonts w:eastAsia="Times New Roman" w:cs="Times New Roman"/>
          <w:szCs w:val="24"/>
        </w:rPr>
        <w:t>ισότητος</w:t>
      </w:r>
      <w:proofErr w:type="spellEnd"/>
      <w:r>
        <w:rPr>
          <w:rFonts w:eastAsia="Times New Roman" w:cs="Times New Roman"/>
          <w:szCs w:val="24"/>
        </w:rPr>
        <w:t xml:space="preserve"> και λόγους αποκλεισμού ευδοκίμησης προσφυγών άλλων επενδυτών σε ελληνικά ομόλογα, κυρίως ασφαλιστικών ταμείων αλλά και μικρών επενδυτών και εκτός Ελλάδος, η απόφαση που ελήφθη σχετικά με το </w:t>
      </w:r>
      <w:r>
        <w:rPr>
          <w:rFonts w:eastAsia="Times New Roman" w:cs="Times New Roman"/>
          <w:szCs w:val="24"/>
          <w:lang w:val="en-US"/>
        </w:rPr>
        <w:t>PSI</w:t>
      </w:r>
      <w:r>
        <w:rPr>
          <w:rFonts w:eastAsia="Times New Roman" w:cs="Times New Roman"/>
          <w:szCs w:val="24"/>
        </w:rPr>
        <w:t xml:space="preserve"> ήταν πάρα πολύ αυστηρή έως εξοντωτική γι’ αυτούς τους μικρούς</w:t>
      </w:r>
      <w:r>
        <w:rPr>
          <w:rFonts w:eastAsia="Times New Roman" w:cs="Times New Roman"/>
          <w:szCs w:val="24"/>
        </w:rPr>
        <w:t xml:space="preserve"> επενδυτές. </w:t>
      </w:r>
    </w:p>
    <w:p w14:paraId="01118B59"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Τότε, σε εκείνη τη δραματική συνεδρίαση του Υπουργικού Συμβουλίου, είχαμε αποφασίσει να μην αφήσουμε ποτέ αυτό το θέμα και να κάνουμε ό,τι μπορούμε κάποια στιγμή να βοηθήσουμε αυτό</w:t>
      </w:r>
      <w:r>
        <w:rPr>
          <w:rFonts w:eastAsia="Times New Roman" w:cs="Times New Roman"/>
          <w:szCs w:val="24"/>
        </w:rPr>
        <w:t>ν</w:t>
      </w:r>
      <w:r>
        <w:rPr>
          <w:rFonts w:eastAsia="Times New Roman" w:cs="Times New Roman"/>
          <w:szCs w:val="24"/>
        </w:rPr>
        <w:t xml:space="preserve"> τον κόσμο. </w:t>
      </w:r>
    </w:p>
    <w:p w14:paraId="01118B5A"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 xml:space="preserve">Εγώ προσωπικά, ως </w:t>
      </w:r>
      <w:r>
        <w:rPr>
          <w:rFonts w:eastAsia="Times New Roman" w:cs="Times New Roman"/>
        </w:rPr>
        <w:t>Βουλευτής</w:t>
      </w:r>
      <w:r>
        <w:rPr>
          <w:rFonts w:eastAsia="Times New Roman" w:cs="Times New Roman"/>
          <w:szCs w:val="24"/>
        </w:rPr>
        <w:t>, μετά τις εκλογές του</w:t>
      </w:r>
      <w:r>
        <w:rPr>
          <w:rFonts w:eastAsia="Times New Roman" w:cs="Times New Roman"/>
          <w:szCs w:val="24"/>
        </w:rPr>
        <w:t xml:space="preserve"> Ιουνίου του 2012 που δεν ήμουν Υπουργός, είχα καταθέσει σε όλους τους Υπουργούς τα έτη 2012 και 2013 σχετικές επίκαιρες ερωτήσεις, πράγμα που κάνω και σήμερα. Γιατί αυτό που υποσχέθηκα θα το τηρήσω, κύριε Υπουργέ. Δεν πρόκειται να ξεχάσω αυτές τις κατηγορ</w:t>
      </w:r>
      <w:r>
        <w:rPr>
          <w:rFonts w:eastAsia="Times New Roman" w:cs="Times New Roman"/>
          <w:szCs w:val="24"/>
        </w:rPr>
        <w:t xml:space="preserve">ίες των πολιτών. Θεωρώ ότι η ελληνική πολιτεία έχει υποχρέωση με τον άλφα ή το βήτα τρόπο να ικανοποιήσει κάποια από τα αιτήματά τους. </w:t>
      </w:r>
    </w:p>
    <w:p w14:paraId="01118B5B"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Έχω επίκαιρες ερωτήσεις, κύριε Αλεξιάδη, από τον Οκτώβριο του 2012, τον Δεκέμβριο του 2012 και τον Οκτώβριο του 2013 και</w:t>
      </w:r>
      <w:r>
        <w:rPr>
          <w:rFonts w:eastAsia="Times New Roman" w:cs="Times New Roman"/>
          <w:szCs w:val="24"/>
        </w:rPr>
        <w:t xml:space="preserve"> επανέρχομαι σήμερα. Δεν πρέπει να ξεχάσουμε τι είχα προτείνει και με αυτό κλείνω.</w:t>
      </w:r>
    </w:p>
    <w:p w14:paraId="01118B5C"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Είχα προτείνει να γίνει ένας συμψηφισμός με την εισφορά αλληλεγγύης, επειδή είναι πάρα πολύ δύσκολο η ελληνική πολιτεία να πάρει ευθέως κάποια μέτρα υπέρ τους, καθώς αυτό θα</w:t>
      </w:r>
      <w:r>
        <w:rPr>
          <w:rFonts w:eastAsia="Times New Roman" w:cs="Times New Roman"/>
          <w:szCs w:val="24"/>
        </w:rPr>
        <w:t xml:space="preserve"> δημιουργήσει δεδομένα για τις εκκρεμείς υποθέσεις σε άλλες χώρες -όπως στη Γερμανία όπου υπάρχουν εκκρεμείς υποθέσεις και απ’ ό,τι μαθαίνω, μία εξ αυτών οδηγείται και στο Συνταγματικό Δικαστήριο- και για να μην υπάρχει, λοιπόν, τέτοιου είδους κατάσταση η </w:t>
      </w:r>
      <w:r>
        <w:rPr>
          <w:rFonts w:eastAsia="Times New Roman" w:cs="Times New Roman"/>
          <w:szCs w:val="24"/>
        </w:rPr>
        <w:t xml:space="preserve">οποία θα θέσει εν </w:t>
      </w:r>
      <w:proofErr w:type="spellStart"/>
      <w:r>
        <w:rPr>
          <w:rFonts w:eastAsia="Times New Roman" w:cs="Times New Roman"/>
          <w:szCs w:val="24"/>
        </w:rPr>
        <w:t>κινδύνω</w:t>
      </w:r>
      <w:proofErr w:type="spellEnd"/>
      <w:r>
        <w:rPr>
          <w:rFonts w:eastAsia="Times New Roman" w:cs="Times New Roman"/>
          <w:szCs w:val="24"/>
        </w:rPr>
        <w:t xml:space="preserve"> όσα είχαν επιτευχθεί τον Φεβρουάριο του 2012. </w:t>
      </w:r>
    </w:p>
    <w:p w14:paraId="01118B5D"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Η εισφορά αλληλεγγύης είναι εισφορά όλων των Ελλήνων πολιτών και συνδρομή τους στην κρίση. Οι </w:t>
      </w:r>
      <w:proofErr w:type="spellStart"/>
      <w:r>
        <w:rPr>
          <w:rFonts w:eastAsia="Times New Roman" w:cs="Times New Roman"/>
          <w:szCs w:val="24"/>
        </w:rPr>
        <w:t>μικροομολογιούχοι</w:t>
      </w:r>
      <w:proofErr w:type="spellEnd"/>
      <w:r>
        <w:rPr>
          <w:rFonts w:eastAsia="Times New Roman" w:cs="Times New Roman"/>
          <w:szCs w:val="24"/>
        </w:rPr>
        <w:t xml:space="preserve"> </w:t>
      </w:r>
      <w:r>
        <w:rPr>
          <w:rFonts w:eastAsia="Times New Roman" w:cs="Times New Roman"/>
          <w:szCs w:val="24"/>
        </w:rPr>
        <w:lastRenderedPageBreak/>
        <w:t>έχουν συνδράμει την ελληνική πολιτεία και έχουν εκφράσει την αλληλεγγύη</w:t>
      </w:r>
      <w:r>
        <w:rPr>
          <w:rFonts w:eastAsia="Times New Roman" w:cs="Times New Roman"/>
          <w:szCs w:val="24"/>
        </w:rPr>
        <w:t xml:space="preserve"> τους.</w:t>
      </w:r>
    </w:p>
    <w:p w14:paraId="01118B5E"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Επανέρχομαι λοιπόν, κύριε Πρόεδρε, και ρωτάω το Υπουργείο Οικονομικών αν έχει κάτι στο μυαλό του και στη δευτερολογία μου θα πω και κάτι περισσότερο.</w:t>
      </w:r>
    </w:p>
    <w:p w14:paraId="01118B5F"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Ευχαριστώ.</w:t>
      </w:r>
    </w:p>
    <w:p w14:paraId="01118B60" w14:textId="77777777" w:rsidR="00F23D13" w:rsidRDefault="001E17E2">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κύριος Υπουργός.</w:t>
      </w:r>
    </w:p>
    <w:p w14:paraId="01118B61"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ΤΡΥΦΩΝ ΑΛΕΞΙΑΔΗΣ (Ανα</w:t>
      </w:r>
      <w:r>
        <w:rPr>
          <w:rFonts w:eastAsia="Times New Roman" w:cs="Times New Roman"/>
          <w:b/>
          <w:szCs w:val="24"/>
        </w:rPr>
        <w:t>πληρωτής Υπουργός Οικονομικών):</w:t>
      </w:r>
      <w:r>
        <w:rPr>
          <w:rFonts w:eastAsia="Times New Roman" w:cs="Times New Roman"/>
          <w:szCs w:val="24"/>
        </w:rPr>
        <w:t xml:space="preserve"> Ευχαριστώ, κύριε Πρόεδρε.</w:t>
      </w:r>
    </w:p>
    <w:p w14:paraId="01118B62"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Κύριε Βουλευτά, θέτετε ένα θέμα σε σχέση με τα μισθολογικά ζητήματα.</w:t>
      </w:r>
    </w:p>
    <w:p w14:paraId="01118B63"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Η ερώτηση.</w:t>
      </w:r>
    </w:p>
    <w:p w14:paraId="01118B64"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Αυτό είναι μεν γενικής αρμοδιότητας του Υπουργείου Οικονομικών, αλλά όχι δική μου. Είναι του κ. </w:t>
      </w:r>
      <w:proofErr w:type="spellStart"/>
      <w:r>
        <w:rPr>
          <w:rFonts w:eastAsia="Times New Roman" w:cs="Times New Roman"/>
          <w:szCs w:val="24"/>
        </w:rPr>
        <w:t>Χουλιαράκη</w:t>
      </w:r>
      <w:proofErr w:type="spellEnd"/>
      <w:r>
        <w:rPr>
          <w:rFonts w:eastAsia="Times New Roman" w:cs="Times New Roman"/>
          <w:szCs w:val="24"/>
        </w:rPr>
        <w:t xml:space="preserve">. Άρα δεν πρέπει να πάρω εγώ θέση σε αυτό το ζήτημα. Πρέπει να απευθυνθείτε για αυτά τα ζητήματα στον κ. </w:t>
      </w:r>
      <w:proofErr w:type="spellStart"/>
      <w:r>
        <w:rPr>
          <w:rFonts w:eastAsia="Times New Roman" w:cs="Times New Roman"/>
          <w:szCs w:val="24"/>
        </w:rPr>
        <w:t>Χουλιαράκη</w:t>
      </w:r>
      <w:proofErr w:type="spellEnd"/>
      <w:r>
        <w:rPr>
          <w:rFonts w:eastAsia="Times New Roman" w:cs="Times New Roman"/>
          <w:szCs w:val="24"/>
        </w:rPr>
        <w:t>.</w:t>
      </w:r>
    </w:p>
    <w:p w14:paraId="01118B65"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Σε ό,τι αφορά την ερώτησή σας, έ</w:t>
      </w:r>
      <w:r>
        <w:rPr>
          <w:rFonts w:eastAsia="Times New Roman" w:cs="Times New Roman"/>
          <w:szCs w:val="24"/>
        </w:rPr>
        <w:t xml:space="preserve">να τμήμα της είναι φορολογικού περιεχομένου και απαντώ εγώ. Υπάρχει και ένα </w:t>
      </w:r>
      <w:r>
        <w:rPr>
          <w:rFonts w:eastAsia="Times New Roman" w:cs="Times New Roman"/>
          <w:szCs w:val="24"/>
        </w:rPr>
        <w:lastRenderedPageBreak/>
        <w:t>τμήμα της που αφορά άλλη αρμοδιότητα και πρέπει να απευθυνθείτε εκεί.</w:t>
      </w:r>
    </w:p>
    <w:p w14:paraId="01118B66"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Σε ό,τι αφορά το ζήτημα της εισφοράς αλληλεγγύης και του επιχειρήματος που έχετε ότι δεν είναι φόρος εισερχόμε</w:t>
      </w:r>
      <w:r>
        <w:rPr>
          <w:rFonts w:eastAsia="Times New Roman" w:cs="Times New Roman"/>
          <w:szCs w:val="24"/>
        </w:rPr>
        <w:t>νος αδιάκριτα στο δημόσιο ταμείο, αλλά εισφορά υπέρ των αναξιοπαθούντων πολιτών, και προτείνετε αυτόν τον συμψηφισμό ή, τέλος πάντων, τη μείωση, να σας πω τα εξής: Με βάση την αιτιολογική έκθεση του άρθρου 29 του ν.</w:t>
      </w:r>
      <w:r>
        <w:rPr>
          <w:rFonts w:eastAsia="Times New Roman" w:cs="Times New Roman"/>
          <w:szCs w:val="24"/>
        </w:rPr>
        <w:t xml:space="preserve"> </w:t>
      </w:r>
      <w:r>
        <w:rPr>
          <w:rFonts w:eastAsia="Times New Roman" w:cs="Times New Roman"/>
          <w:szCs w:val="24"/>
        </w:rPr>
        <w:t>3986, με τον οποίο επιβλήθηκε η ειδική ε</w:t>
      </w:r>
      <w:r>
        <w:rPr>
          <w:rFonts w:eastAsia="Times New Roman" w:cs="Times New Roman"/>
          <w:szCs w:val="24"/>
        </w:rPr>
        <w:t xml:space="preserve">ισφορά αλληλεγγύης, η τελευταία επιβλήθηκε για σκοπούς δημοσιονομικούς, για την κάλυψη του τεράστιου δημοσιονομικού ελλείμματος και χρέους της χώρας μας. </w:t>
      </w:r>
      <w:r>
        <w:rPr>
          <w:rFonts w:eastAsia="Times New Roman" w:cs="Times New Roman"/>
          <w:szCs w:val="24"/>
        </w:rPr>
        <w:lastRenderedPageBreak/>
        <w:t xml:space="preserve">Δεν έχει ανταποδοτικό χαρακτήρα, για να μπορεί να χρησιμοποιηθεί για συγκεκριμένο σκοπό, όπως για την </w:t>
      </w:r>
      <w:r>
        <w:rPr>
          <w:rFonts w:eastAsia="Times New Roman" w:cs="Times New Roman"/>
          <w:szCs w:val="24"/>
        </w:rPr>
        <w:t xml:space="preserve">παροχή </w:t>
      </w:r>
      <w:proofErr w:type="spellStart"/>
      <w:r>
        <w:rPr>
          <w:rFonts w:eastAsia="Times New Roman" w:cs="Times New Roman"/>
          <w:szCs w:val="24"/>
        </w:rPr>
        <w:t>φοροελαφρύνσεων</w:t>
      </w:r>
      <w:proofErr w:type="spellEnd"/>
      <w:r>
        <w:rPr>
          <w:rFonts w:eastAsia="Times New Roman" w:cs="Times New Roman"/>
          <w:szCs w:val="24"/>
        </w:rPr>
        <w:t xml:space="preserve"> στους </w:t>
      </w:r>
      <w:proofErr w:type="spellStart"/>
      <w:r>
        <w:rPr>
          <w:rFonts w:eastAsia="Times New Roman" w:cs="Times New Roman"/>
          <w:szCs w:val="24"/>
        </w:rPr>
        <w:t>μικροομολογιούχους</w:t>
      </w:r>
      <w:proofErr w:type="spellEnd"/>
      <w:r>
        <w:rPr>
          <w:rFonts w:eastAsia="Times New Roman" w:cs="Times New Roman"/>
          <w:szCs w:val="24"/>
        </w:rPr>
        <w:t xml:space="preserve">. </w:t>
      </w:r>
    </w:p>
    <w:p w14:paraId="01118B67"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Καταθέτω όλα τα σχετικά έγγραφα, για να έχετε μια πλήρη εικόνα και των απαντήσεων των </w:t>
      </w:r>
      <w:r>
        <w:rPr>
          <w:rFonts w:eastAsia="Times New Roman" w:cs="Times New Roman"/>
          <w:szCs w:val="24"/>
        </w:rPr>
        <w:t>Υ</w:t>
      </w:r>
      <w:r>
        <w:rPr>
          <w:rFonts w:eastAsia="Times New Roman" w:cs="Times New Roman"/>
          <w:szCs w:val="24"/>
        </w:rPr>
        <w:t>πηρεσιών.</w:t>
      </w:r>
    </w:p>
    <w:p w14:paraId="01118B68" w14:textId="77777777" w:rsidR="00F23D13" w:rsidRDefault="001E17E2">
      <w:pPr>
        <w:spacing w:line="600" w:lineRule="auto"/>
        <w:ind w:firstLine="720"/>
        <w:jc w:val="both"/>
        <w:rPr>
          <w:rFonts w:eastAsia="Times New Roman" w:cs="Times New Roman"/>
          <w:szCs w:val="24"/>
        </w:rPr>
      </w:pPr>
      <w:r>
        <w:rPr>
          <w:rFonts w:eastAsia="Times New Roman" w:cs="Times New Roman"/>
        </w:rPr>
        <w:t>(Στο σημείο αυτό ο Αναπληρωτής Υπουργός Οικονομικών κ. Τρύφων Αλεξιάδης καταθέτει για τα Πρακτικά τα προαναφε</w:t>
      </w:r>
      <w:r>
        <w:rPr>
          <w:rFonts w:eastAsia="Times New Roman" w:cs="Times New Roman"/>
        </w:rPr>
        <w:t>ρθέντα έγγραφα, τα οποία βρίσκονται στο αρχείο του Τμήματος Γραμματείας της Διεύθυνσης Στενογραφίας και Πρακτικών της Βουλής)</w:t>
      </w:r>
    </w:p>
    <w:p w14:paraId="01118B69"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Βεβαίως, συμφωνώ μαζί σας ότι είναι λογικότατο το αίτημα αυτών των πολιτών, οι οποίοι εμπιστεύτηκαν τα χρήματά τους στο ελληνικό δ</w:t>
      </w:r>
      <w:r>
        <w:rPr>
          <w:rFonts w:eastAsia="Times New Roman" w:cs="Times New Roman"/>
          <w:szCs w:val="24"/>
        </w:rPr>
        <w:t xml:space="preserve">ημόσιο και το ελληνικό δημόσιο δεν μπόρεσε να ανταποκριθεί στη στοιχειώδη υποχρέωσή του. </w:t>
      </w:r>
    </w:p>
    <w:p w14:paraId="01118B6A"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Πρέπει να ανοίξουμε τον διάλογο για το πώς θα ικανοποιήσουμε την αδικία που έγινε σε αυτούς τους ανθρώπους, με φορολογικό ή οποιονδήποτε άλλον τρόπο. Πρέπει να ανοίξε</w:t>
      </w:r>
      <w:r>
        <w:rPr>
          <w:rFonts w:eastAsia="Times New Roman" w:cs="Times New Roman"/>
          <w:szCs w:val="24"/>
        </w:rPr>
        <w:t>ι αυτός ο διάλογος. Δεν μπορεί, όμως, να γίνει στις παρούσες συνθήκες, όπως καταλαβαίνετε, όταν έχουμε ανοικτά τα θέματα διαπραγμάτευσης και όταν έχουμε ανοικτό το θέμα του χρέους. Εννοώ ότι δεν μπορεί να γίνει σήμερα αυτό. Δεν μπορούμε να υποσχόμαστε τα π</w:t>
      </w:r>
      <w:r>
        <w:rPr>
          <w:rFonts w:eastAsia="Times New Roman" w:cs="Times New Roman"/>
          <w:szCs w:val="24"/>
        </w:rPr>
        <w:t xml:space="preserve">άντα στους πάντες. Όμως, είναι </w:t>
      </w:r>
      <w:r>
        <w:rPr>
          <w:rFonts w:eastAsia="Times New Roman" w:cs="Times New Roman"/>
          <w:szCs w:val="24"/>
        </w:rPr>
        <w:lastRenderedPageBreak/>
        <w:t>λογικό το αίτημά τους. Έχουμε κι εμείς, ως πολιτικός χώρος, την ευαισθησία γι’ αυτό το ζήτημα και βεβαίως πρέπει να βρεθεί τρόπος να αποκατασταθεί το εισόδημα που έχασαν ή, τέλος πάντων, να μειωθεί η αδικία</w:t>
      </w:r>
      <w:r>
        <w:rPr>
          <w:rFonts w:eastAsia="Times New Roman" w:cs="Times New Roman"/>
          <w:szCs w:val="24"/>
        </w:rPr>
        <w:t xml:space="preserve"> εις βάρος τους</w:t>
      </w:r>
      <w:r>
        <w:rPr>
          <w:rFonts w:eastAsia="Times New Roman" w:cs="Times New Roman"/>
          <w:szCs w:val="24"/>
        </w:rPr>
        <w:t>.</w:t>
      </w:r>
    </w:p>
    <w:p w14:paraId="01118B6B" w14:textId="77777777" w:rsidR="00F23D13" w:rsidRDefault="001E17E2">
      <w:pPr>
        <w:spacing w:line="600" w:lineRule="auto"/>
        <w:ind w:firstLine="720"/>
        <w:jc w:val="both"/>
        <w:rPr>
          <w:rFonts w:eastAsia="Times New Roman" w:cs="Times New Roman"/>
          <w:szCs w:val="24"/>
        </w:rPr>
      </w:pPr>
      <w:r w:rsidRPr="00F0344D">
        <w:rPr>
          <w:rFonts w:eastAsia="Times New Roman" w:cs="Times New Roman"/>
          <w:color w:val="000000" w:themeColor="text1"/>
          <w:szCs w:val="24"/>
        </w:rPr>
        <w:t>Πρ</w:t>
      </w:r>
      <w:r w:rsidRPr="00F0344D">
        <w:rPr>
          <w:rFonts w:eastAsia="Times New Roman" w:cs="Times New Roman"/>
          <w:color w:val="000000" w:themeColor="text1"/>
          <w:szCs w:val="24"/>
        </w:rPr>
        <w:t xml:space="preserve">έπει, επίσης, να ανοίξουμε και έναν διάλογο για το πώς έγινε όλη αυτή </w:t>
      </w:r>
      <w:r>
        <w:rPr>
          <w:rFonts w:eastAsia="Times New Roman" w:cs="Times New Roman"/>
          <w:szCs w:val="24"/>
        </w:rPr>
        <w:t xml:space="preserve">η ιστορία με το </w:t>
      </w:r>
      <w:r>
        <w:rPr>
          <w:rFonts w:eastAsia="Times New Roman" w:cs="Times New Roman"/>
          <w:szCs w:val="24"/>
          <w:lang w:val="en-US"/>
        </w:rPr>
        <w:t>PSI</w:t>
      </w:r>
      <w:r>
        <w:rPr>
          <w:rFonts w:eastAsia="Times New Roman" w:cs="Times New Roman"/>
          <w:szCs w:val="24"/>
        </w:rPr>
        <w:t xml:space="preserve"> και ποιοι συμπεριελήφθησαν στο </w:t>
      </w:r>
      <w:r>
        <w:rPr>
          <w:rFonts w:eastAsia="Times New Roman" w:cs="Times New Roman"/>
          <w:szCs w:val="24"/>
          <w:lang w:val="en-US"/>
        </w:rPr>
        <w:t>PSI</w:t>
      </w:r>
      <w:r>
        <w:rPr>
          <w:rFonts w:eastAsia="Times New Roman" w:cs="Times New Roman"/>
          <w:szCs w:val="24"/>
        </w:rPr>
        <w:t xml:space="preserve"> και τι έγινε. Διότι προσπαθούμε να κάνουμε μια συζήτηση για την αποκατάσταση μιας αδικίας, ενώ πρέπει να κάνουμε την κουβέντα για τ</w:t>
      </w:r>
      <w:r>
        <w:rPr>
          <w:rFonts w:eastAsia="Times New Roman" w:cs="Times New Roman"/>
          <w:szCs w:val="24"/>
        </w:rPr>
        <w:t>ο πώς δημιουργήθηκε η αδικία, για να είμαστε πολιτικά δίκαιοι και να μπορούμε να αντιμετωπίσουμε τα θέματα. Και να δούμε αν υπήρχε και άλλη πολιτική δυνατότητα τότε και αν υπάρχει άλλη δυνατότητα πολιτική τώρα.</w:t>
      </w:r>
    </w:p>
    <w:p w14:paraId="01118B6C"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Θέλω να σας διαβεβαιώσω, λοιπόν, ότι το Υπουρ</w:t>
      </w:r>
      <w:r>
        <w:rPr>
          <w:rFonts w:eastAsia="Times New Roman" w:cs="Times New Roman"/>
          <w:szCs w:val="24"/>
        </w:rPr>
        <w:t xml:space="preserve">γείο Οικονομικών, δεδομένων των δημοσιονομικών προβλημάτων που υπάρχουν και όλων αυτών που έχουμε μπροστά μας αυτή την περίοδο, δεν μπορεί τώρα να δώσει μια λύση στο πρόβλημα αυτών των πολιτών. </w:t>
      </w:r>
    </w:p>
    <w:p w14:paraId="01118B6D"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Βεβαίως, είναι μέσα στα ενδιαφέροντά μας και τους στόχους μας</w:t>
      </w:r>
      <w:r>
        <w:rPr>
          <w:rFonts w:eastAsia="Times New Roman" w:cs="Times New Roman"/>
          <w:szCs w:val="24"/>
        </w:rPr>
        <w:t xml:space="preserve"> και μέσα σε αυτά που προγραμματίζουμε να αντιμετωπίσουμε, μόλις έχουμε την αντίστοιχη δημοσιονομική δυνατότητα.</w:t>
      </w:r>
    </w:p>
    <w:p w14:paraId="01118B6E" w14:textId="77777777" w:rsidR="00F23D13" w:rsidRDefault="001E17E2">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κύριο Υπουργό.</w:t>
      </w:r>
    </w:p>
    <w:p w14:paraId="01118B6F"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Κύριε Λοβέρδο, έχετε το</w:t>
      </w:r>
      <w:r>
        <w:rPr>
          <w:rFonts w:eastAsia="Times New Roman" w:cs="Times New Roman"/>
          <w:szCs w:val="24"/>
        </w:rPr>
        <w:t>ν</w:t>
      </w:r>
      <w:r>
        <w:rPr>
          <w:rFonts w:eastAsia="Times New Roman" w:cs="Times New Roman"/>
          <w:szCs w:val="24"/>
        </w:rPr>
        <w:t xml:space="preserve"> λόγο, για τη δευτερολογία σας.</w:t>
      </w:r>
    </w:p>
    <w:p w14:paraId="01118B70"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w:t>
      </w:r>
      <w:r>
        <w:rPr>
          <w:rFonts w:eastAsia="Times New Roman" w:cs="Times New Roman"/>
          <w:szCs w:val="24"/>
          <w:lang w:val="en-US"/>
        </w:rPr>
        <w:t>PSI</w:t>
      </w:r>
      <w:r>
        <w:rPr>
          <w:rFonts w:eastAsia="Times New Roman" w:cs="Times New Roman"/>
          <w:szCs w:val="24"/>
        </w:rPr>
        <w:t>, κύριε Υπουργέ –τα έχουμε πει, όμως, αυτά πάρα πολλές φορές και δεν θέλω να πάρω χρόνο από την ομιλία μου- ήταν μια λυτρωτική παρέμβαση στα ζητήματα του ελληνικού χρέους, αφού από τα 160 δισεκατομμύρια οφέλους της ελληνικής πολιτείας, ένα σημαντικό κομ</w:t>
      </w:r>
      <w:r>
        <w:rPr>
          <w:rFonts w:eastAsia="Times New Roman" w:cs="Times New Roman"/>
          <w:szCs w:val="24"/>
        </w:rPr>
        <w:t>μάτι ήταν καθαρό κούρεμα. Είχε αυτή την παρενέργεια.</w:t>
      </w:r>
    </w:p>
    <w:p w14:paraId="01118B71"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Χαίρομαι που δεσμεύεστε και εσείς </w:t>
      </w:r>
      <w:r>
        <w:rPr>
          <w:rFonts w:eastAsia="Times New Roman" w:cs="Times New Roman"/>
          <w:szCs w:val="24"/>
        </w:rPr>
        <w:t>-</w:t>
      </w:r>
      <w:r>
        <w:rPr>
          <w:rFonts w:eastAsia="Times New Roman" w:cs="Times New Roman"/>
          <w:szCs w:val="24"/>
        </w:rPr>
        <w:t xml:space="preserve">όπως και οι προηγούμενοι συνάδελφοί </w:t>
      </w:r>
      <w:r>
        <w:rPr>
          <w:rFonts w:eastAsia="Times New Roman" w:cs="Times New Roman"/>
          <w:szCs w:val="24"/>
        </w:rPr>
        <w:t>σας-</w:t>
      </w:r>
      <w:r>
        <w:rPr>
          <w:rFonts w:eastAsia="Times New Roman" w:cs="Times New Roman"/>
          <w:szCs w:val="24"/>
        </w:rPr>
        <w:t xml:space="preserve"> ότι δεν θα ξεχάσετε και ότι στην πρώτη </w:t>
      </w:r>
      <w:r>
        <w:rPr>
          <w:rFonts w:eastAsia="Times New Roman" w:cs="Times New Roman"/>
          <w:szCs w:val="24"/>
        </w:rPr>
        <w:lastRenderedPageBreak/>
        <w:t>ευκαιρία θα μπορέσετε να δούμε τα ζητήματα των μικροεπενδυτών με πρακτικό, ουσιαστικό κα</w:t>
      </w:r>
      <w:r>
        <w:rPr>
          <w:rFonts w:eastAsia="Times New Roman" w:cs="Times New Roman"/>
          <w:szCs w:val="24"/>
        </w:rPr>
        <w:t>ι αποτελεσματικό ενδιαφέρον.</w:t>
      </w:r>
    </w:p>
    <w:p w14:paraId="01118B72"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Θεωρώ ότι από την πλειάδα των ενδεχομένων, αυτό που θα αντέξει και την ουσία του θέματος και τη διαπραγμάτευση είναι ένας συμψηφισμός, μέρους ή του όλου, με την εισφορά αλληλεγγύης. Σας το προτείνω. Το έχω ζυγίσει. Το έχω δει κ</w:t>
      </w:r>
      <w:r>
        <w:rPr>
          <w:rFonts w:eastAsia="Times New Roman" w:cs="Times New Roman"/>
          <w:szCs w:val="24"/>
        </w:rPr>
        <w:t>αι από νομικής πλευράς. Έχω συμβουλευθεί και καθηγητές του Ιδιωτικού Διεθνούς Δικαίου. Πιστεύω ότι εκεί μπορεί να αναζητηθεί η λύση.</w:t>
      </w:r>
    </w:p>
    <w:p w14:paraId="01118B73"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Το χρονοδιάγραμμα το ρυθμίζει το Υπουργείο Οικονομικών με καλύτερο τρόπο. Σ</w:t>
      </w:r>
      <w:r>
        <w:rPr>
          <w:rFonts w:eastAsia="Times New Roman" w:cs="Times New Roman"/>
          <w:szCs w:val="24"/>
        </w:rPr>
        <w:t>ε</w:t>
      </w:r>
      <w:r>
        <w:rPr>
          <w:rFonts w:eastAsia="Times New Roman" w:cs="Times New Roman"/>
          <w:szCs w:val="24"/>
        </w:rPr>
        <w:t xml:space="preserve"> αυτό δεν μπορώ να παρέμβω ούτε να κάνω εύκολη </w:t>
      </w:r>
      <w:r>
        <w:rPr>
          <w:rFonts w:eastAsia="Times New Roman" w:cs="Times New Roman"/>
          <w:szCs w:val="24"/>
        </w:rPr>
        <w:t>δημαγωγία, δεν το συνηθίζω. Όμως, στο προκείμενο τα δεδομένα του είναι καταφανή.</w:t>
      </w:r>
    </w:p>
    <w:p w14:paraId="01118B74"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Τώρα, σ</w:t>
      </w:r>
      <w:r>
        <w:rPr>
          <w:rFonts w:eastAsia="Times New Roman" w:cs="Times New Roman"/>
          <w:szCs w:val="24"/>
        </w:rPr>
        <w:t>ε</w:t>
      </w:r>
      <w:r>
        <w:rPr>
          <w:rFonts w:eastAsia="Times New Roman" w:cs="Times New Roman"/>
          <w:szCs w:val="24"/>
        </w:rPr>
        <w:t xml:space="preserve"> ό,τι αφορά τη δική σας δυνατότητα ανταπαντήσεως, να σας πω ότι εγώ απευθύνθηκα στον κ. </w:t>
      </w:r>
      <w:proofErr w:type="spellStart"/>
      <w:r>
        <w:rPr>
          <w:rFonts w:eastAsia="Times New Roman" w:cs="Times New Roman"/>
          <w:szCs w:val="24"/>
        </w:rPr>
        <w:t>Τσακαλώτο</w:t>
      </w:r>
      <w:proofErr w:type="spellEnd"/>
      <w:r>
        <w:rPr>
          <w:rFonts w:eastAsia="Times New Roman" w:cs="Times New Roman"/>
          <w:szCs w:val="24"/>
        </w:rPr>
        <w:t xml:space="preserve">. Ενημερώθηκα μετά ότι αρμόδιος είναι ο κ. </w:t>
      </w:r>
      <w:proofErr w:type="spellStart"/>
      <w:r>
        <w:rPr>
          <w:rFonts w:eastAsia="Times New Roman" w:cs="Times New Roman"/>
          <w:szCs w:val="24"/>
        </w:rPr>
        <w:t>Χουλιαράκης</w:t>
      </w:r>
      <w:proofErr w:type="spellEnd"/>
      <w:r>
        <w:rPr>
          <w:rFonts w:eastAsia="Times New Roman" w:cs="Times New Roman"/>
          <w:szCs w:val="24"/>
        </w:rPr>
        <w:t xml:space="preserve">. Δεν μπορούσε να είναι εδώ την περασμένη Δευτέρα, </w:t>
      </w:r>
      <w:r>
        <w:rPr>
          <w:rFonts w:eastAsia="Times New Roman" w:cs="Times New Roman"/>
          <w:szCs w:val="24"/>
        </w:rPr>
        <w:t>επειδή</w:t>
      </w:r>
      <w:r>
        <w:rPr>
          <w:rFonts w:eastAsia="Times New Roman" w:cs="Times New Roman"/>
          <w:szCs w:val="24"/>
        </w:rPr>
        <w:t xml:space="preserve"> ήταν στις Βρυξέλες. Μας ενημέρωσε με τον πιο κα</w:t>
      </w:r>
      <w:r>
        <w:rPr>
          <w:rFonts w:eastAsia="Times New Roman" w:cs="Times New Roman"/>
          <w:szCs w:val="24"/>
        </w:rPr>
        <w:t xml:space="preserve">τάλληλο τρόπο. Και ενώ περίμενα σήμερα ότι θα είναι ο κ. </w:t>
      </w:r>
      <w:proofErr w:type="spellStart"/>
      <w:r>
        <w:rPr>
          <w:rFonts w:eastAsia="Times New Roman" w:cs="Times New Roman"/>
          <w:szCs w:val="24"/>
        </w:rPr>
        <w:t>Χουλιαράκης</w:t>
      </w:r>
      <w:proofErr w:type="spellEnd"/>
      <w:r>
        <w:rPr>
          <w:rFonts w:eastAsia="Times New Roman" w:cs="Times New Roman"/>
          <w:szCs w:val="24"/>
        </w:rPr>
        <w:t>, ενημερώθηκα, από χθες βέβαια, ότι θα είστε εσείς.</w:t>
      </w:r>
    </w:p>
    <w:p w14:paraId="01118B75"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Έχετε δίκιο, μέρος μόνο του θέματος μπορείτε να καλύψετε. Ωστόσο, το Υπουργείο Οικονομίας και Οικονομικών</w:t>
      </w:r>
      <w:r>
        <w:rPr>
          <w:rFonts w:eastAsia="Times New Roman" w:cs="Times New Roman"/>
          <w:szCs w:val="24"/>
        </w:rPr>
        <w:t>,</w:t>
      </w:r>
      <w:r>
        <w:rPr>
          <w:rFonts w:eastAsia="Times New Roman" w:cs="Times New Roman"/>
          <w:szCs w:val="24"/>
        </w:rPr>
        <w:t xml:space="preserve"> ως ένα τμήμα της ελληνικής δι</w:t>
      </w:r>
      <w:r>
        <w:rPr>
          <w:rFonts w:eastAsia="Times New Roman" w:cs="Times New Roman"/>
          <w:szCs w:val="24"/>
        </w:rPr>
        <w:t>οικήσεως</w:t>
      </w:r>
      <w:r>
        <w:rPr>
          <w:rFonts w:eastAsia="Times New Roman" w:cs="Times New Roman"/>
          <w:szCs w:val="24"/>
        </w:rPr>
        <w:t>,</w:t>
      </w:r>
      <w:r>
        <w:rPr>
          <w:rFonts w:eastAsia="Times New Roman" w:cs="Times New Roman"/>
          <w:szCs w:val="24"/>
        </w:rPr>
        <w:t xml:space="preserve"> έχει την ευθύνη του συνολικού προβλήματος.</w:t>
      </w:r>
    </w:p>
    <w:p w14:paraId="01118B76"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01118B77"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Ειδικό ερώτημα: Μαθαίνω -και δεν ξέρω αν είναι αληθές- ότι, επειδή κάποιοι από αυτούς του</w:t>
      </w:r>
      <w:r>
        <w:rPr>
          <w:rFonts w:eastAsia="Times New Roman" w:cs="Times New Roman"/>
          <w:szCs w:val="24"/>
        </w:rPr>
        <w:t>ς</w:t>
      </w:r>
      <w:r>
        <w:rPr>
          <w:rFonts w:eastAsia="Times New Roman" w:cs="Times New Roman"/>
          <w:szCs w:val="24"/>
        </w:rPr>
        <w:t xml:space="preserve"> μικρούς επεν</w:t>
      </w:r>
      <w:r>
        <w:rPr>
          <w:rFonts w:eastAsia="Times New Roman" w:cs="Times New Roman"/>
          <w:szCs w:val="24"/>
        </w:rPr>
        <w:t>δυτές</w:t>
      </w:r>
      <w:r>
        <w:rPr>
          <w:rFonts w:eastAsia="Times New Roman" w:cs="Times New Roman"/>
          <w:szCs w:val="24"/>
        </w:rPr>
        <w:t>,</w:t>
      </w:r>
      <w:r>
        <w:rPr>
          <w:rFonts w:eastAsia="Times New Roman" w:cs="Times New Roman"/>
          <w:szCs w:val="24"/>
        </w:rPr>
        <w:t xml:space="preserve"> που εμπιστεύθηκαν το ελληνικό </w:t>
      </w:r>
      <w:r>
        <w:rPr>
          <w:rFonts w:eastAsia="Times New Roman" w:cs="Times New Roman"/>
          <w:szCs w:val="24"/>
        </w:rPr>
        <w:t>δ</w:t>
      </w:r>
      <w:r>
        <w:rPr>
          <w:rFonts w:eastAsia="Times New Roman" w:cs="Times New Roman"/>
          <w:szCs w:val="24"/>
        </w:rPr>
        <w:t xml:space="preserve">ημόσιο έχουν προσφύγει στο Δικαστήριο των Ευρωπαϊκών Κοινοτήτων, στο ΔΕΚ, το ελληνικό </w:t>
      </w:r>
      <w:r>
        <w:rPr>
          <w:rFonts w:eastAsia="Times New Roman" w:cs="Times New Roman"/>
          <w:szCs w:val="24"/>
        </w:rPr>
        <w:lastRenderedPageBreak/>
        <w:t>δ</w:t>
      </w:r>
      <w:r>
        <w:rPr>
          <w:rFonts w:eastAsia="Times New Roman" w:cs="Times New Roman"/>
          <w:szCs w:val="24"/>
        </w:rPr>
        <w:t xml:space="preserve">ημόσιο στρέφεται εναντίον τους και ότι η στάση των δικηγόρων του ελληνικού </w:t>
      </w:r>
      <w:r>
        <w:rPr>
          <w:rFonts w:eastAsia="Times New Roman" w:cs="Times New Roman"/>
          <w:szCs w:val="24"/>
        </w:rPr>
        <w:t>δ</w:t>
      </w:r>
      <w:r>
        <w:rPr>
          <w:rFonts w:eastAsia="Times New Roman" w:cs="Times New Roman"/>
          <w:szCs w:val="24"/>
        </w:rPr>
        <w:t xml:space="preserve">ημοσίου είναι ενάντια. </w:t>
      </w:r>
    </w:p>
    <w:p w14:paraId="01118B78"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Αν αυτό είναι αλήθεια, θέλω να </w:t>
      </w:r>
      <w:r>
        <w:rPr>
          <w:rFonts w:eastAsia="Times New Roman" w:cs="Times New Roman"/>
          <w:szCs w:val="24"/>
        </w:rPr>
        <w:t>μου το πείτε. Αν δεν ξέρετε, να επιφυλαχθείτε. Γιατί σ</w:t>
      </w:r>
      <w:r>
        <w:rPr>
          <w:rFonts w:eastAsia="Times New Roman" w:cs="Times New Roman"/>
          <w:szCs w:val="24"/>
        </w:rPr>
        <w:t>ε</w:t>
      </w:r>
      <w:r>
        <w:rPr>
          <w:rFonts w:eastAsia="Times New Roman" w:cs="Times New Roman"/>
          <w:szCs w:val="24"/>
        </w:rPr>
        <w:t xml:space="preserve"> ό,τι αφορά τη στάση μας -που είναι κοινή, είναι πάγκοινη η στάση όλων των </w:t>
      </w:r>
      <w:r>
        <w:rPr>
          <w:rFonts w:eastAsia="Times New Roman" w:cs="Times New Roman"/>
          <w:szCs w:val="24"/>
        </w:rPr>
        <w:t>κ</w:t>
      </w:r>
      <w:r>
        <w:rPr>
          <w:rFonts w:eastAsia="Times New Roman" w:cs="Times New Roman"/>
          <w:szCs w:val="24"/>
        </w:rPr>
        <w:t>ομμάτων του Κοινοβουλίου- απέναντι στο θέμα, θέλουμε να ξέρουμε αν στην ίδια κατεύθυνση λειτουργεί και κεντρικά, διά των δικη</w:t>
      </w:r>
      <w:r>
        <w:rPr>
          <w:rFonts w:eastAsia="Times New Roman" w:cs="Times New Roman"/>
          <w:szCs w:val="24"/>
        </w:rPr>
        <w:t>γόρων της, η ελληνική πολιτεία.</w:t>
      </w:r>
    </w:p>
    <w:p w14:paraId="01118B79"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Τέλος, θέλω πω ότι έχει απασχολήσει πάρα πολύ έντονα την ελληνική κοινωνία –δεν απευθύνομαι σε εσάς, κύριε Υ</w:t>
      </w:r>
      <w:r>
        <w:rPr>
          <w:rFonts w:eastAsia="Times New Roman" w:cs="Times New Roman"/>
          <w:szCs w:val="24"/>
        </w:rPr>
        <w:lastRenderedPageBreak/>
        <w:t xml:space="preserve">πουργέ- η χθεσινή δήλωση </w:t>
      </w:r>
      <w:proofErr w:type="spellStart"/>
      <w:r>
        <w:rPr>
          <w:rFonts w:eastAsia="Times New Roman" w:cs="Times New Roman"/>
          <w:szCs w:val="24"/>
        </w:rPr>
        <w:t>Τουσκ</w:t>
      </w:r>
      <w:proofErr w:type="spellEnd"/>
      <w:r>
        <w:rPr>
          <w:rFonts w:eastAsia="Times New Roman" w:cs="Times New Roman"/>
          <w:szCs w:val="24"/>
        </w:rPr>
        <w:t>, η οποία, κύριε Πρόεδρε, επικαλούμενη την απόφαση των είκοσι οκτώ της περασμένης Δευτ</w:t>
      </w:r>
      <w:r>
        <w:rPr>
          <w:rFonts w:eastAsia="Times New Roman" w:cs="Times New Roman"/>
          <w:szCs w:val="24"/>
        </w:rPr>
        <w:t>έρας, κάνει λόγο για «κλειστά σύνορα με απόφαση των είκοσι οκτώ».</w:t>
      </w:r>
    </w:p>
    <w:p w14:paraId="01118B7A"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1118B7B"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Αν αυτό είναι αλήθεια -εγώ επιφυλάσσομαι- τότε σημαίνει ότι η δήλωση του Πρωθυπουργού</w:t>
      </w:r>
      <w:r>
        <w:rPr>
          <w:rFonts w:eastAsia="Times New Roman" w:cs="Times New Roman"/>
          <w:szCs w:val="24"/>
        </w:rPr>
        <w:t xml:space="preserve">, </w:t>
      </w:r>
      <w:r>
        <w:rPr>
          <w:rFonts w:eastAsia="Times New Roman" w:cs="Times New Roman"/>
          <w:szCs w:val="24"/>
        </w:rPr>
        <w:t>που περιμέναμε μέχρ</w:t>
      </w:r>
      <w:r>
        <w:rPr>
          <w:rFonts w:eastAsia="Times New Roman" w:cs="Times New Roman"/>
          <w:szCs w:val="24"/>
        </w:rPr>
        <w:t xml:space="preserve">ι τα χαράματα να τον ακούσουμε </w:t>
      </w:r>
      <w:r>
        <w:rPr>
          <w:rFonts w:eastAsia="Times New Roman" w:cs="Times New Roman"/>
          <w:szCs w:val="24"/>
        </w:rPr>
        <w:t>-</w:t>
      </w:r>
      <w:r>
        <w:rPr>
          <w:rFonts w:eastAsia="Times New Roman" w:cs="Times New Roman"/>
          <w:szCs w:val="24"/>
        </w:rPr>
        <w:t xml:space="preserve">και εγώ ήμουν ένας από αυτούς- ότι η συντριπτική πλειοψηφία των αποφάσεων του Συμβουλίου </w:t>
      </w:r>
      <w:r>
        <w:rPr>
          <w:rFonts w:eastAsia="Times New Roman" w:cs="Times New Roman"/>
          <w:szCs w:val="24"/>
        </w:rPr>
        <w:lastRenderedPageBreak/>
        <w:t xml:space="preserve">των Αρχηγών </w:t>
      </w:r>
      <w:r>
        <w:rPr>
          <w:rFonts w:eastAsia="Times New Roman" w:cs="Times New Roman"/>
          <w:szCs w:val="24"/>
        </w:rPr>
        <w:t xml:space="preserve">που </w:t>
      </w:r>
      <w:r>
        <w:rPr>
          <w:rFonts w:eastAsia="Times New Roman" w:cs="Times New Roman"/>
          <w:szCs w:val="24"/>
        </w:rPr>
        <w:t>έγινε δεκτή από τη Σύνοδο Κορυφής</w:t>
      </w:r>
      <w:r>
        <w:rPr>
          <w:rFonts w:eastAsia="Times New Roman" w:cs="Times New Roman"/>
          <w:szCs w:val="24"/>
        </w:rPr>
        <w:t>,</w:t>
      </w:r>
      <w:r>
        <w:rPr>
          <w:rFonts w:eastAsia="Times New Roman" w:cs="Times New Roman"/>
          <w:szCs w:val="24"/>
        </w:rPr>
        <w:t xml:space="preserve"> ήταν απολύτως ψευδής και αυτή. </w:t>
      </w:r>
    </w:p>
    <w:p w14:paraId="01118B7C"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Αν είναι έτσι, τον Πρωθυπουργό δεν θα πρέπει να τον </w:t>
      </w:r>
      <w:r>
        <w:rPr>
          <w:rFonts w:eastAsia="Times New Roman" w:cs="Times New Roman"/>
          <w:szCs w:val="24"/>
        </w:rPr>
        <w:t>πιστεύουμε ούτε όταν μας λέει ότι είναι μέρα</w:t>
      </w:r>
      <w:r>
        <w:rPr>
          <w:rFonts w:eastAsia="Times New Roman" w:cs="Times New Roman"/>
          <w:szCs w:val="24"/>
        </w:rPr>
        <w:t xml:space="preserve">, </w:t>
      </w:r>
      <w:r>
        <w:rPr>
          <w:rFonts w:eastAsia="Times New Roman" w:cs="Times New Roman"/>
          <w:szCs w:val="24"/>
        </w:rPr>
        <w:t>ενώ είναι μέρα. Και για γεγονότα είναι ανεπίτρεπτο κ</w:t>
      </w:r>
      <w:r>
        <w:rPr>
          <w:rFonts w:eastAsia="Times New Roman" w:cs="Times New Roman"/>
          <w:szCs w:val="24"/>
        </w:rPr>
        <w:t>άποιος</w:t>
      </w:r>
      <w:r>
        <w:rPr>
          <w:rFonts w:eastAsia="Times New Roman" w:cs="Times New Roman"/>
          <w:szCs w:val="24"/>
        </w:rPr>
        <w:t xml:space="preserve"> να ψεύδεται.</w:t>
      </w:r>
    </w:p>
    <w:p w14:paraId="01118B7D"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01118B7E"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τον λόγο.</w:t>
      </w:r>
    </w:p>
    <w:p w14:paraId="01118B7F"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w:t>
      </w:r>
      <w:r>
        <w:rPr>
          <w:rFonts w:eastAsia="Times New Roman" w:cs="Times New Roman"/>
          <w:b/>
          <w:szCs w:val="24"/>
        </w:rPr>
        <w:t xml:space="preserve">νομικών): </w:t>
      </w:r>
      <w:r>
        <w:rPr>
          <w:rFonts w:eastAsia="Times New Roman" w:cs="Times New Roman"/>
          <w:szCs w:val="24"/>
        </w:rPr>
        <w:t xml:space="preserve">Εγώ θα σεβαστώ, κύριε Βουλευτά, το περιεχόμενο της ερώτησή σας. </w:t>
      </w:r>
    </w:p>
    <w:p w14:paraId="01118B80"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Θα ήθελα και εγώ να παρεκτραπώ σε σχόλια σαν αυτά που προσπαθήσατε να κάνετε για τον Πρωθυπουργό της χώρας και για την εξωτερική μας πολιτική σε μία περίοδο</w:t>
      </w:r>
      <w:r>
        <w:rPr>
          <w:rFonts w:eastAsia="Times New Roman" w:cs="Times New Roman"/>
          <w:szCs w:val="24"/>
        </w:rPr>
        <w:t>,</w:t>
      </w:r>
      <w:r>
        <w:rPr>
          <w:rFonts w:eastAsia="Times New Roman" w:cs="Times New Roman"/>
          <w:szCs w:val="24"/>
        </w:rPr>
        <w:t xml:space="preserve"> που όλοι καταλαβαίνουμε και την κρισιμότητα των θεμάτων και που όλοι πρέπει να συνταχθούμε σε μία εθνική προσπάθεια και όχι να προσπαθούμε ο καθένας πολιτικά να καταγγείλει τον άλλον. Δεν θα ακολουθήσω, όμως, εγώ αυτό τον δρόμο. Εγώ θα μείνω στο θέμα της </w:t>
      </w:r>
      <w:r>
        <w:rPr>
          <w:rFonts w:eastAsia="Times New Roman" w:cs="Times New Roman"/>
          <w:szCs w:val="24"/>
        </w:rPr>
        <w:t>ερώτησης.</w:t>
      </w:r>
    </w:p>
    <w:p w14:paraId="01118B81"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Αυτή την περίοδο το Υπουργείο Οικονομικών προσπαθεί να ανταποκριθεί στα θέματα της διαπραγμάτευσης, στην υλοποίηση της συμφωνίας και σ' ό,τι έχουμε υποχρέωση να κάνουμε. Στ</w:t>
      </w:r>
      <w:r>
        <w:rPr>
          <w:rFonts w:eastAsia="Times New Roman" w:cs="Times New Roman"/>
          <w:szCs w:val="24"/>
        </w:rPr>
        <w:t xml:space="preserve">ο </w:t>
      </w:r>
      <w:r>
        <w:rPr>
          <w:rFonts w:eastAsia="Times New Roman" w:cs="Times New Roman"/>
          <w:szCs w:val="24"/>
        </w:rPr>
        <w:t>πλαίσι</w:t>
      </w:r>
      <w:r>
        <w:rPr>
          <w:rFonts w:eastAsia="Times New Roman" w:cs="Times New Roman"/>
          <w:szCs w:val="24"/>
        </w:rPr>
        <w:t>ο</w:t>
      </w:r>
      <w:r>
        <w:rPr>
          <w:rFonts w:eastAsia="Times New Roman" w:cs="Times New Roman"/>
          <w:szCs w:val="24"/>
        </w:rPr>
        <w:t xml:space="preserve"> αυτ</w:t>
      </w:r>
      <w:r>
        <w:rPr>
          <w:rFonts w:eastAsia="Times New Roman" w:cs="Times New Roman"/>
          <w:szCs w:val="24"/>
        </w:rPr>
        <w:t>ό</w:t>
      </w:r>
      <w:r>
        <w:rPr>
          <w:rFonts w:eastAsia="Times New Roman" w:cs="Times New Roman"/>
          <w:szCs w:val="24"/>
        </w:rPr>
        <w:t xml:space="preserve"> ξέρετε ότι αυτές τις μέρες υπάρχει μία </w:t>
      </w:r>
      <w:r>
        <w:rPr>
          <w:rFonts w:eastAsia="Times New Roman" w:cs="Times New Roman"/>
          <w:szCs w:val="24"/>
        </w:rPr>
        <w:lastRenderedPageBreak/>
        <w:t>διαπραγμάτευση με τα</w:t>
      </w:r>
      <w:r>
        <w:rPr>
          <w:rFonts w:eastAsia="Times New Roman" w:cs="Times New Roman"/>
          <w:szCs w:val="24"/>
        </w:rPr>
        <w:t xml:space="preserve"> όριά της, με τις δυσκολίες της και πιστεύουμε με μία θετική κατάληξη, η οποία θα μας οδηγήσει και στα επόμενα θέματα. Άρα είναι συγκεκριμένο το τι κάνουμε αυτή την περίοδο.</w:t>
      </w:r>
    </w:p>
    <w:p w14:paraId="01118B82"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Μετά από αυτή την περίοδο και μετά από τη διαδικασία που θα ξεκινήσει ο διάλογος γ</w:t>
      </w:r>
      <w:r>
        <w:rPr>
          <w:rFonts w:eastAsia="Times New Roman" w:cs="Times New Roman"/>
          <w:szCs w:val="24"/>
        </w:rPr>
        <w:t>ια το θέμα του χρέους, θα ανοίξει</w:t>
      </w:r>
      <w:r>
        <w:rPr>
          <w:rFonts w:eastAsia="Times New Roman" w:cs="Times New Roman"/>
          <w:szCs w:val="24"/>
        </w:rPr>
        <w:t xml:space="preserve"> </w:t>
      </w:r>
      <w:r>
        <w:rPr>
          <w:rFonts w:eastAsia="Times New Roman" w:cs="Times New Roman"/>
          <w:szCs w:val="24"/>
        </w:rPr>
        <w:t>και ο διάλογος με την κοινωνία για τις μεγάλες φορολογικές αλλαγές που χρειαζόμαστε</w:t>
      </w:r>
      <w:r>
        <w:rPr>
          <w:rFonts w:eastAsia="Times New Roman" w:cs="Times New Roman"/>
          <w:szCs w:val="24"/>
        </w:rPr>
        <w:t>,</w:t>
      </w:r>
      <w:r>
        <w:rPr>
          <w:rFonts w:eastAsia="Times New Roman" w:cs="Times New Roman"/>
          <w:szCs w:val="24"/>
        </w:rPr>
        <w:t xml:space="preserve"> για να κάνουμε το φορολογικό σύστημά μας πιο δίκαιο και πιο αναλογικό. </w:t>
      </w:r>
    </w:p>
    <w:p w14:paraId="01118B83"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Συμφωνώ απόλυτα μαζί σας για την αδικία που έγινε σε αυτούς τους </w:t>
      </w:r>
      <w:r>
        <w:rPr>
          <w:rFonts w:eastAsia="Times New Roman" w:cs="Times New Roman"/>
          <w:szCs w:val="24"/>
        </w:rPr>
        <w:t xml:space="preserve">πολίτες. Και η πρότασή σας για συμψηφισμό με </w:t>
      </w:r>
      <w:r>
        <w:rPr>
          <w:rFonts w:eastAsia="Times New Roman" w:cs="Times New Roman"/>
          <w:szCs w:val="24"/>
        </w:rPr>
        <w:lastRenderedPageBreak/>
        <w:t>εισφορά αλληλεγγύης είναι κάτι το οποίο θα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Όμως, καθημερινά στο Υπουργείο Οικονομικών προσπαθούμε να καταγράψουμε τις αδικίες που έχουμε να διαχειριστούμε.</w:t>
      </w:r>
    </w:p>
    <w:p w14:paraId="01118B84"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 να μιλάω με τις ώρες γι’ </w:t>
      </w:r>
      <w:r>
        <w:rPr>
          <w:rFonts w:eastAsia="Times New Roman" w:cs="Times New Roman"/>
          <w:szCs w:val="24"/>
        </w:rPr>
        <w:t>αυτά</w:t>
      </w:r>
      <w:r>
        <w:rPr>
          <w:rFonts w:eastAsia="Times New Roman" w:cs="Times New Roman"/>
          <w:szCs w:val="24"/>
        </w:rPr>
        <w:t>.</w:t>
      </w:r>
      <w:r>
        <w:rPr>
          <w:rFonts w:eastAsia="Times New Roman" w:cs="Times New Roman"/>
          <w:szCs w:val="24"/>
        </w:rPr>
        <w:t xml:space="preserve"> Για τον ΕΝΦΙΑ του ακινήτου που πρέπει να πληρώσει η «Κιβωτός» για να βάλει ορφανά παιδιά στη Βόνιτσα, για τον ΕΝΦΙΑ που επιβαρύνει «Το Χαμόγελο του Παιδιού», το</w:t>
      </w:r>
      <w:r>
        <w:rPr>
          <w:rFonts w:eastAsia="Times New Roman" w:cs="Times New Roman"/>
          <w:szCs w:val="24"/>
        </w:rPr>
        <w:t>ν</w:t>
      </w:r>
      <w:r>
        <w:rPr>
          <w:rFonts w:eastAsia="Times New Roman" w:cs="Times New Roman"/>
          <w:szCs w:val="24"/>
        </w:rPr>
        <w:t xml:space="preserve"> ΦΠΑ στους οίκους ευγηρίας, για το</w:t>
      </w:r>
      <w:r>
        <w:rPr>
          <w:rFonts w:eastAsia="Times New Roman" w:cs="Times New Roman"/>
          <w:szCs w:val="24"/>
        </w:rPr>
        <w:t>ν</w:t>
      </w:r>
      <w:r>
        <w:rPr>
          <w:rFonts w:eastAsia="Times New Roman" w:cs="Times New Roman"/>
          <w:szCs w:val="24"/>
        </w:rPr>
        <w:t xml:space="preserve"> φόρο πολυτελείας στα αυτοκίνητα των πολυτέκνων; Δεν ε</w:t>
      </w:r>
      <w:r>
        <w:rPr>
          <w:rFonts w:eastAsia="Times New Roman" w:cs="Times New Roman"/>
          <w:szCs w:val="24"/>
        </w:rPr>
        <w:t xml:space="preserve">ίναι πολιτική μας επιλογή αυτά τα ζητήματα. Και επειδή ακούμε συχνά κριτική και αυτά που </w:t>
      </w:r>
      <w:r>
        <w:rPr>
          <w:rFonts w:eastAsia="Times New Roman" w:cs="Times New Roman"/>
          <w:szCs w:val="24"/>
        </w:rPr>
        <w:t xml:space="preserve">θέσατε </w:t>
      </w:r>
      <w:r>
        <w:rPr>
          <w:rFonts w:eastAsia="Times New Roman" w:cs="Times New Roman"/>
          <w:szCs w:val="24"/>
        </w:rPr>
        <w:t xml:space="preserve">και αυτά που ανέφερα και πολλά άλλα, να πω ότι είναι μία πολιτική αναγκαιότητα, που έχει συγκεκριμένα όρια. Όμως, πιστεύουμε ότι πολύ </w:t>
      </w:r>
      <w:r>
        <w:rPr>
          <w:rFonts w:eastAsia="Times New Roman" w:cs="Times New Roman"/>
          <w:szCs w:val="24"/>
        </w:rPr>
        <w:lastRenderedPageBreak/>
        <w:t>σύντομα αυτά τα όρια θα αρ</w:t>
      </w:r>
      <w:r>
        <w:rPr>
          <w:rFonts w:eastAsia="Times New Roman" w:cs="Times New Roman"/>
          <w:szCs w:val="24"/>
        </w:rPr>
        <w:t>θούν και θα μπορούμε να αντιμετωπίσουμε αυτά τα προβλήματα των πολιτών.</w:t>
      </w:r>
    </w:p>
    <w:p w14:paraId="01118B85"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01118B86"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t>Πριν συνεχίσουμε τον κατάλογο των επικαίρων ερωτήσεων, επιτρέψτε μου να κάνω μία ανακοίνωση .</w:t>
      </w:r>
    </w:p>
    <w:p w14:paraId="01118B87"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λφοι,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xml:space="preserve">, αφού συμμετείχαν στο εκπαιδευτικό πρόγραμμα «Εργαστήρι Δημοκρατίας» που οργανώνει το Ίδρυμα της Βουλής, δεκαπέντε μαθητές και μαθήτριες </w:t>
      </w:r>
      <w:r>
        <w:rPr>
          <w:rFonts w:eastAsia="Times New Roman" w:cs="Times New Roman"/>
          <w:szCs w:val="24"/>
        </w:rPr>
        <w:lastRenderedPageBreak/>
        <w:t xml:space="preserve">και </w:t>
      </w:r>
      <w:r>
        <w:rPr>
          <w:rFonts w:eastAsia="Times New Roman" w:cs="Times New Roman"/>
          <w:szCs w:val="24"/>
        </w:rPr>
        <w:t>δύο συνοδοί εκπαιδευτικοί τους, από το 13</w:t>
      </w:r>
      <w:r>
        <w:rPr>
          <w:rFonts w:eastAsia="Times New Roman" w:cs="Times New Roman"/>
          <w:szCs w:val="24"/>
          <w:vertAlign w:val="superscript"/>
        </w:rPr>
        <w:t>ο</w:t>
      </w:r>
      <w:r>
        <w:rPr>
          <w:rFonts w:eastAsia="Times New Roman" w:cs="Times New Roman"/>
          <w:szCs w:val="24"/>
        </w:rPr>
        <w:t xml:space="preserve"> Δημοτικό Σχολείο Περιστερίου. </w:t>
      </w:r>
    </w:p>
    <w:p w14:paraId="01118B88" w14:textId="77777777" w:rsidR="00F23D13" w:rsidRDefault="001E17E2">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01118B89" w14:textId="77777777" w:rsidR="00F23D13" w:rsidRDefault="001E17E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1118B8A" w14:textId="77777777" w:rsidR="00F23D13" w:rsidRDefault="001E17E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Η </w:t>
      </w:r>
      <w:r>
        <w:rPr>
          <w:rFonts w:eastAsia="Times New Roman" w:cs="Times New Roman"/>
          <w:color w:val="000000"/>
          <w:szCs w:val="24"/>
        </w:rPr>
        <w:t>πρώτη</w:t>
      </w:r>
      <w:r>
        <w:rPr>
          <w:rFonts w:eastAsia="Times New Roman" w:cs="Times New Roman"/>
          <w:color w:val="000000"/>
          <w:szCs w:val="24"/>
        </w:rPr>
        <w:t xml:space="preserve"> με αριθμό 621/7-3-2016 </w:t>
      </w:r>
      <w:r>
        <w:rPr>
          <w:rFonts w:eastAsia="Times New Roman" w:cs="Times New Roman"/>
          <w:color w:val="000000"/>
          <w:szCs w:val="24"/>
        </w:rPr>
        <w:t>ε</w:t>
      </w:r>
      <w:r>
        <w:rPr>
          <w:rFonts w:eastAsia="Times New Roman" w:cs="Times New Roman"/>
          <w:color w:val="000000"/>
          <w:szCs w:val="24"/>
        </w:rPr>
        <w:t xml:space="preserve">πίκαιρη </w:t>
      </w:r>
      <w:r>
        <w:rPr>
          <w:rFonts w:eastAsia="Times New Roman" w:cs="Times New Roman"/>
          <w:color w:val="000000"/>
          <w:szCs w:val="24"/>
        </w:rPr>
        <w:t>ε</w:t>
      </w:r>
      <w:r>
        <w:rPr>
          <w:rFonts w:eastAsia="Times New Roman" w:cs="Times New Roman"/>
          <w:color w:val="000000"/>
          <w:szCs w:val="24"/>
        </w:rPr>
        <w:t xml:space="preserve">ρώτηση </w:t>
      </w:r>
      <w:r>
        <w:rPr>
          <w:rFonts w:eastAsia="Times New Roman" w:cs="Times New Roman"/>
          <w:color w:val="000000"/>
          <w:szCs w:val="24"/>
        </w:rPr>
        <w:t>δεύτερου κύκλου</w:t>
      </w:r>
      <w:r>
        <w:rPr>
          <w:rFonts w:eastAsia="Times New Roman" w:cs="Times New Roman"/>
          <w:color w:val="000000"/>
          <w:szCs w:val="24"/>
        </w:rPr>
        <w:t xml:space="preserve"> της Βουλευτού Ηλείας του Συνασπισμού </w:t>
      </w:r>
      <w:r>
        <w:rPr>
          <w:rFonts w:eastAsia="Times New Roman" w:cs="Times New Roman"/>
          <w:color w:val="000000"/>
          <w:szCs w:val="24"/>
        </w:rPr>
        <w:t>Ριζοσπαστικής Αριστεράς κ</w:t>
      </w:r>
      <w:r>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bCs/>
          <w:szCs w:val="24"/>
        </w:rPr>
        <w:t>Ευσταθίας (Έφης) Γεωργοπούλου–</w:t>
      </w:r>
      <w:proofErr w:type="spellStart"/>
      <w:r>
        <w:rPr>
          <w:rFonts w:eastAsia="Times New Roman" w:cs="Times New Roman"/>
          <w:bCs/>
          <w:szCs w:val="24"/>
        </w:rPr>
        <w:t>Σαλτάρη</w:t>
      </w:r>
      <w:proofErr w:type="spellEnd"/>
      <w:r>
        <w:rPr>
          <w:rFonts w:eastAsia="Times New Roman" w:cs="Times New Roman"/>
          <w:szCs w:val="24"/>
        </w:rPr>
        <w:t xml:space="preserve"> </w:t>
      </w:r>
      <w:r>
        <w:rPr>
          <w:rFonts w:eastAsia="Times New Roman" w:cs="Times New Roman"/>
          <w:color w:val="000000"/>
          <w:szCs w:val="24"/>
        </w:rPr>
        <w:t xml:space="preserve">προς τον Υπουργό </w:t>
      </w:r>
      <w:r>
        <w:rPr>
          <w:rFonts w:eastAsia="Times New Roman" w:cs="Times New Roman"/>
          <w:bCs/>
          <w:szCs w:val="24"/>
        </w:rPr>
        <w:t>Υγείας,</w:t>
      </w:r>
      <w:r>
        <w:rPr>
          <w:rFonts w:eastAsia="Times New Roman" w:cs="Times New Roman"/>
          <w:szCs w:val="24"/>
        </w:rPr>
        <w:t xml:space="preserve"> </w:t>
      </w:r>
      <w:r>
        <w:rPr>
          <w:rFonts w:eastAsia="Times New Roman" w:cs="Times New Roman"/>
          <w:color w:val="000000"/>
          <w:szCs w:val="24"/>
        </w:rPr>
        <w:t>σχετικά με το έργο της κατασκευής της νέας πτέρυγας του νοσοκομείου της Αμαλιάδας, δεν συζητείται λόγω κωλύματος του κυρίου Υπουργού.</w:t>
      </w:r>
    </w:p>
    <w:p w14:paraId="01118B8B" w14:textId="77777777" w:rsidR="00F23D13" w:rsidRDefault="001E17E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Ομοίως, η </w:t>
      </w:r>
      <w:r>
        <w:rPr>
          <w:rFonts w:eastAsia="Times New Roman" w:cs="Times New Roman"/>
          <w:color w:val="000000"/>
          <w:szCs w:val="24"/>
        </w:rPr>
        <w:t xml:space="preserve">τρίτη </w:t>
      </w:r>
      <w:r>
        <w:rPr>
          <w:rFonts w:eastAsia="Times New Roman" w:cs="Times New Roman"/>
          <w:color w:val="000000"/>
          <w:szCs w:val="24"/>
        </w:rPr>
        <w:t>με αριθμό 614/3-</w:t>
      </w:r>
      <w:r>
        <w:rPr>
          <w:rFonts w:eastAsia="Times New Roman" w:cs="Times New Roman"/>
          <w:color w:val="000000"/>
          <w:szCs w:val="24"/>
        </w:rPr>
        <w:t xml:space="preserve">3-2016 </w:t>
      </w:r>
      <w:r>
        <w:rPr>
          <w:rFonts w:eastAsia="Times New Roman" w:cs="Times New Roman"/>
          <w:color w:val="000000"/>
          <w:szCs w:val="24"/>
        </w:rPr>
        <w:t>ε</w:t>
      </w:r>
      <w:r>
        <w:rPr>
          <w:rFonts w:eastAsia="Times New Roman" w:cs="Times New Roman"/>
          <w:color w:val="000000"/>
          <w:szCs w:val="24"/>
        </w:rPr>
        <w:t xml:space="preserve">πίκαιρη </w:t>
      </w:r>
      <w:r>
        <w:rPr>
          <w:rFonts w:eastAsia="Times New Roman" w:cs="Times New Roman"/>
          <w:color w:val="000000"/>
          <w:szCs w:val="24"/>
        </w:rPr>
        <w:t>ε</w:t>
      </w:r>
      <w:r>
        <w:rPr>
          <w:rFonts w:eastAsia="Times New Roman" w:cs="Times New Roman"/>
          <w:color w:val="000000"/>
          <w:szCs w:val="24"/>
        </w:rPr>
        <w:t xml:space="preserve">ρώτηση </w:t>
      </w:r>
      <w:r>
        <w:rPr>
          <w:rFonts w:eastAsia="Times New Roman" w:cs="Times New Roman"/>
          <w:color w:val="000000"/>
          <w:szCs w:val="24"/>
        </w:rPr>
        <w:t>δεύτερου κύκλου</w:t>
      </w:r>
      <w:r>
        <w:rPr>
          <w:rFonts w:eastAsia="Times New Roman" w:cs="Times New Roman"/>
          <w:color w:val="000000"/>
          <w:szCs w:val="24"/>
        </w:rPr>
        <w:t xml:space="preserve"> του Βουλευτή Β΄ Πειραι</w:t>
      </w:r>
      <w:r>
        <w:rPr>
          <w:rFonts w:eastAsia="Times New Roman" w:cs="Times New Roman"/>
          <w:color w:val="000000"/>
          <w:szCs w:val="24"/>
        </w:rPr>
        <w:t>ώς</w:t>
      </w:r>
      <w:r>
        <w:rPr>
          <w:rFonts w:eastAsia="Times New Roman" w:cs="Times New Roman"/>
          <w:color w:val="000000"/>
          <w:szCs w:val="24"/>
        </w:rPr>
        <w:t xml:space="preserve"> του Λαϊκού Συνδέσμου–Χρυσή Αυγή κ. </w:t>
      </w:r>
      <w:r>
        <w:rPr>
          <w:rFonts w:eastAsia="Times New Roman" w:cs="Times New Roman"/>
          <w:bCs/>
          <w:color w:val="000000"/>
          <w:szCs w:val="24"/>
        </w:rPr>
        <w:t xml:space="preserve">Ιωάννη Λαγού </w:t>
      </w:r>
      <w:r>
        <w:rPr>
          <w:rFonts w:eastAsia="Times New Roman" w:cs="Times New Roman"/>
          <w:color w:val="000000"/>
          <w:szCs w:val="24"/>
        </w:rPr>
        <w:t xml:space="preserve">προς τον Υπουργό </w:t>
      </w:r>
      <w:r>
        <w:rPr>
          <w:rFonts w:eastAsia="Times New Roman" w:cs="Times New Roman"/>
          <w:bCs/>
          <w:color w:val="000000"/>
          <w:szCs w:val="24"/>
        </w:rPr>
        <w:t>Εξωτερικών,</w:t>
      </w:r>
      <w:r>
        <w:rPr>
          <w:rFonts w:eastAsia="Times New Roman" w:cs="Times New Roman"/>
          <w:color w:val="000000"/>
          <w:szCs w:val="24"/>
        </w:rPr>
        <w:t xml:space="preserve"> σχετικά με την «καλλιέργεια κλίματος έντασης και τις μεθοδεύσεις του τουρκικού προξενείου στη Θράκη», δεν συζητείτ</w:t>
      </w:r>
      <w:r>
        <w:rPr>
          <w:rFonts w:eastAsia="Times New Roman" w:cs="Times New Roman"/>
          <w:color w:val="000000"/>
          <w:szCs w:val="24"/>
        </w:rPr>
        <w:t>αι λόγω κωλύματος του κυρίου Υπουργού.</w:t>
      </w:r>
    </w:p>
    <w:p w14:paraId="01118B8C" w14:textId="77777777" w:rsidR="00F23D13" w:rsidRDefault="001E17E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Εισερχόμαστε στη</w:t>
      </w:r>
      <w:r>
        <w:rPr>
          <w:rFonts w:eastAsia="Times New Roman" w:cs="Times New Roman"/>
          <w:color w:val="000000"/>
          <w:szCs w:val="24"/>
        </w:rPr>
        <w:t xml:space="preserve"> δεύτερη</w:t>
      </w:r>
      <w:r>
        <w:rPr>
          <w:rFonts w:eastAsia="Times New Roman" w:cs="Times New Roman"/>
          <w:color w:val="000000"/>
          <w:szCs w:val="24"/>
        </w:rPr>
        <w:t xml:space="preserve"> με αριθμό 619/4-3-2016 </w:t>
      </w:r>
      <w:r>
        <w:rPr>
          <w:rFonts w:eastAsia="Times New Roman" w:cs="Times New Roman"/>
          <w:color w:val="000000"/>
          <w:szCs w:val="24"/>
        </w:rPr>
        <w:t>ε</w:t>
      </w:r>
      <w:r>
        <w:rPr>
          <w:rFonts w:eastAsia="Times New Roman" w:cs="Times New Roman"/>
          <w:color w:val="000000"/>
          <w:szCs w:val="24"/>
        </w:rPr>
        <w:t xml:space="preserve">πίκαιρη </w:t>
      </w:r>
      <w:r>
        <w:rPr>
          <w:rFonts w:eastAsia="Times New Roman" w:cs="Times New Roman"/>
          <w:color w:val="000000"/>
          <w:szCs w:val="24"/>
        </w:rPr>
        <w:t>ε</w:t>
      </w:r>
      <w:r>
        <w:rPr>
          <w:rFonts w:eastAsia="Times New Roman" w:cs="Times New Roman"/>
          <w:color w:val="000000"/>
          <w:szCs w:val="24"/>
        </w:rPr>
        <w:t xml:space="preserve">ρώτηση </w:t>
      </w:r>
      <w:r>
        <w:rPr>
          <w:rFonts w:eastAsia="Times New Roman" w:cs="Times New Roman"/>
          <w:color w:val="000000"/>
          <w:szCs w:val="24"/>
        </w:rPr>
        <w:t>δεύτερου κύκλου</w:t>
      </w:r>
      <w:r>
        <w:rPr>
          <w:rFonts w:eastAsia="Times New Roman" w:cs="Times New Roman"/>
          <w:color w:val="000000"/>
          <w:szCs w:val="24"/>
        </w:rPr>
        <w:t xml:space="preserve"> του Βουλευτή Δωδεκανήσου της Νέας Δημοκρατίας κ. </w:t>
      </w:r>
      <w:r>
        <w:rPr>
          <w:rFonts w:eastAsia="Times New Roman" w:cs="Times New Roman"/>
          <w:bCs/>
          <w:color w:val="000000"/>
          <w:szCs w:val="24"/>
        </w:rPr>
        <w:t xml:space="preserve">Εμμανουήλ </w:t>
      </w:r>
      <w:proofErr w:type="spellStart"/>
      <w:r>
        <w:rPr>
          <w:rFonts w:eastAsia="Times New Roman" w:cs="Times New Roman"/>
          <w:bCs/>
          <w:color w:val="000000"/>
          <w:szCs w:val="24"/>
        </w:rPr>
        <w:t>Κόνσολα</w:t>
      </w:r>
      <w:proofErr w:type="spellEnd"/>
      <w:r>
        <w:rPr>
          <w:rFonts w:eastAsia="Times New Roman" w:cs="Times New Roman"/>
          <w:bCs/>
          <w:color w:val="000000"/>
          <w:szCs w:val="24"/>
        </w:rPr>
        <w:t xml:space="preserve"> </w:t>
      </w:r>
      <w:r>
        <w:rPr>
          <w:rFonts w:eastAsia="Times New Roman" w:cs="Times New Roman"/>
          <w:color w:val="000000"/>
          <w:szCs w:val="24"/>
        </w:rPr>
        <w:t xml:space="preserve">προς τον Υπουργό </w:t>
      </w:r>
      <w:r>
        <w:rPr>
          <w:rFonts w:eastAsia="Times New Roman" w:cs="Times New Roman"/>
          <w:bCs/>
          <w:color w:val="000000"/>
          <w:szCs w:val="24"/>
        </w:rPr>
        <w:t>Οικονομικών,</w:t>
      </w:r>
      <w:r>
        <w:rPr>
          <w:rFonts w:eastAsia="Times New Roman" w:cs="Times New Roman"/>
          <w:color w:val="000000"/>
          <w:szCs w:val="24"/>
        </w:rPr>
        <w:t xml:space="preserve"> σχετικά με την αναστολή της αύξησης των</w:t>
      </w:r>
      <w:r>
        <w:rPr>
          <w:rFonts w:eastAsia="Times New Roman" w:cs="Times New Roman"/>
          <w:color w:val="000000"/>
          <w:szCs w:val="24"/>
        </w:rPr>
        <w:t xml:space="preserve"> συντελεστών ΦΠΑ στη δεύτερη ομάδα των νησιών του Αι</w:t>
      </w:r>
      <w:r>
        <w:rPr>
          <w:rFonts w:eastAsia="Times New Roman" w:cs="Times New Roman"/>
          <w:color w:val="000000"/>
          <w:szCs w:val="24"/>
        </w:rPr>
        <w:lastRenderedPageBreak/>
        <w:t>γαίου, που αντιμετωπίζουν τις αρνητικές συνέπειες από το μεταναστευτικό ζήτημα και που πρόκειται να τεθεί σε ισχύ την 1</w:t>
      </w:r>
      <w:r>
        <w:rPr>
          <w:rFonts w:eastAsia="Times New Roman" w:cs="Times New Roman"/>
          <w:color w:val="000000"/>
          <w:szCs w:val="24"/>
          <w:vertAlign w:val="superscript"/>
        </w:rPr>
        <w:t>η</w:t>
      </w:r>
      <w:r>
        <w:rPr>
          <w:rFonts w:eastAsia="Times New Roman" w:cs="Times New Roman"/>
          <w:color w:val="000000"/>
          <w:szCs w:val="24"/>
        </w:rPr>
        <w:t>Ιουνίου.</w:t>
      </w:r>
    </w:p>
    <w:p w14:paraId="01118B8D" w14:textId="77777777" w:rsidR="00F23D13" w:rsidRDefault="001E17E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Στην </w:t>
      </w:r>
      <w:r>
        <w:rPr>
          <w:rFonts w:eastAsia="Times New Roman" w:cs="Times New Roman"/>
          <w:color w:val="000000"/>
          <w:szCs w:val="24"/>
        </w:rPr>
        <w:t xml:space="preserve">επίκαιρη </w:t>
      </w:r>
      <w:r>
        <w:rPr>
          <w:rFonts w:eastAsia="Times New Roman" w:cs="Times New Roman"/>
          <w:color w:val="000000"/>
          <w:szCs w:val="24"/>
        </w:rPr>
        <w:t>ερώτηση θα απαντήσει ο Αναπληρωτής Υπουργός</w:t>
      </w:r>
      <w:r>
        <w:rPr>
          <w:rFonts w:eastAsia="Times New Roman" w:cs="Times New Roman"/>
          <w:color w:val="000000"/>
          <w:szCs w:val="24"/>
        </w:rPr>
        <w:t xml:space="preserve"> Οικονομικών</w:t>
      </w:r>
      <w:r>
        <w:rPr>
          <w:rFonts w:eastAsia="Times New Roman" w:cs="Times New Roman"/>
          <w:color w:val="000000"/>
          <w:szCs w:val="24"/>
        </w:rPr>
        <w:t xml:space="preserve"> κ. Τρύφων Αλεξιάδης. </w:t>
      </w:r>
    </w:p>
    <w:p w14:paraId="01118B8E" w14:textId="77777777" w:rsidR="00F23D13" w:rsidRDefault="001E17E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Ορίστε, κύριε </w:t>
      </w:r>
      <w:proofErr w:type="spellStart"/>
      <w:r>
        <w:rPr>
          <w:rFonts w:eastAsia="Times New Roman" w:cs="Times New Roman"/>
          <w:color w:val="000000"/>
          <w:szCs w:val="24"/>
        </w:rPr>
        <w:t>Κόνσολα</w:t>
      </w:r>
      <w:proofErr w:type="spellEnd"/>
      <w:r>
        <w:rPr>
          <w:rFonts w:eastAsia="Times New Roman" w:cs="Times New Roman"/>
          <w:color w:val="000000"/>
          <w:szCs w:val="24"/>
        </w:rPr>
        <w:t>, έχετε το λόγο.</w:t>
      </w:r>
    </w:p>
    <w:p w14:paraId="01118B8F" w14:textId="77777777" w:rsidR="00F23D13" w:rsidRDefault="001E17E2">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ΕΜΜΑΝΟΥΗΛ ΚΟΝΣΟΛΑΣ:</w:t>
      </w:r>
      <w:r>
        <w:rPr>
          <w:rFonts w:eastAsia="Times New Roman" w:cs="Times New Roman"/>
          <w:color w:val="000000"/>
          <w:szCs w:val="24"/>
        </w:rPr>
        <w:t xml:space="preserve"> Ευχαριστώ, κύριε Πρόεδρε.</w:t>
      </w:r>
    </w:p>
    <w:p w14:paraId="01118B90" w14:textId="77777777" w:rsidR="00F23D13" w:rsidRDefault="001E17E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Κυρίες και κύριοι συνάδελφοι, πραγματικά είναι πολύ μικρός ο χρόνος για να μπορέσει κ</w:t>
      </w:r>
      <w:r>
        <w:rPr>
          <w:rFonts w:eastAsia="Times New Roman" w:cs="Times New Roman"/>
          <w:color w:val="000000"/>
          <w:szCs w:val="24"/>
        </w:rPr>
        <w:t>άποιος</w:t>
      </w:r>
      <w:r>
        <w:rPr>
          <w:rFonts w:eastAsia="Times New Roman" w:cs="Times New Roman"/>
          <w:color w:val="000000"/>
          <w:szCs w:val="24"/>
        </w:rPr>
        <w:t xml:space="preserve"> να αναπτύξει σε όλη του τη διάσταση το πολύ σημαντικό θέμ</w:t>
      </w:r>
      <w:r>
        <w:rPr>
          <w:rFonts w:eastAsia="Times New Roman" w:cs="Times New Roman"/>
          <w:color w:val="000000"/>
          <w:szCs w:val="24"/>
        </w:rPr>
        <w:t>α που ανέφερε ο Πρόεδρος πριν, σχετικ</w:t>
      </w:r>
      <w:r>
        <w:rPr>
          <w:rFonts w:eastAsia="Times New Roman" w:cs="Times New Roman"/>
          <w:color w:val="000000"/>
          <w:szCs w:val="24"/>
        </w:rPr>
        <w:t>ά</w:t>
      </w:r>
      <w:r>
        <w:rPr>
          <w:rFonts w:eastAsia="Times New Roman" w:cs="Times New Roman"/>
          <w:color w:val="000000"/>
          <w:szCs w:val="24"/>
        </w:rPr>
        <w:t xml:space="preserve"> με την ερώτησή μας. Όμως, θα προσπαθήσω, κύριε Υπουργέ, να είμαστε ουσιαστικοί και στο</w:t>
      </w:r>
      <w:r>
        <w:rPr>
          <w:rFonts w:eastAsia="Times New Roman" w:cs="Times New Roman"/>
          <w:color w:val="000000"/>
          <w:szCs w:val="24"/>
        </w:rPr>
        <w:t>ν</w:t>
      </w:r>
      <w:r>
        <w:rPr>
          <w:rFonts w:eastAsia="Times New Roman" w:cs="Times New Roman"/>
          <w:color w:val="000000"/>
          <w:szCs w:val="24"/>
        </w:rPr>
        <w:t xml:space="preserve"> σύντομο </w:t>
      </w:r>
      <w:r>
        <w:rPr>
          <w:rFonts w:eastAsia="Times New Roman" w:cs="Times New Roman"/>
          <w:color w:val="000000"/>
          <w:szCs w:val="24"/>
        </w:rPr>
        <w:lastRenderedPageBreak/>
        <w:t xml:space="preserve">χρόνο να μπορέσουμε να δώσουμε μία οριστική απάντηση στο πολύ σημαντικό ζήτημα για τα νησιά. </w:t>
      </w:r>
    </w:p>
    <w:p w14:paraId="01118B91" w14:textId="77777777" w:rsidR="00F23D13" w:rsidRDefault="001E17E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Γνωρίζετε, κύριε Υπουργέ, α</w:t>
      </w:r>
      <w:r>
        <w:rPr>
          <w:rFonts w:eastAsia="Times New Roman" w:cs="Times New Roman"/>
          <w:color w:val="000000"/>
          <w:szCs w:val="24"/>
        </w:rPr>
        <w:t>πό το παρελθόν -είμαι σίγουρος- την πολύ σημαντική θεσμοθέτηση από το παρελθόν των μειωμένων συντελεστών ΦΠΑ στα νησιά. Γνωρίζετε</w:t>
      </w:r>
      <w:r>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color w:val="000000"/>
          <w:szCs w:val="24"/>
        </w:rPr>
        <w:t>επίσης,</w:t>
      </w:r>
      <w:r>
        <w:rPr>
          <w:rFonts w:eastAsia="Times New Roman" w:cs="Times New Roman"/>
          <w:color w:val="000000"/>
          <w:szCs w:val="24"/>
        </w:rPr>
        <w:t xml:space="preserve"> ότι αυτό δεν ήταν ένα προνόμιο, αλλά ήταν μία προϋπόθεση ανάπτυξης κοινωνικής συνοχής, αλλά και ανάπτυξης του τουριστ</w:t>
      </w:r>
      <w:r>
        <w:rPr>
          <w:rFonts w:eastAsia="Times New Roman" w:cs="Times New Roman"/>
          <w:color w:val="000000"/>
          <w:szCs w:val="24"/>
        </w:rPr>
        <w:t>ικού και του επιχειρηματικού πνεύματος στην περιοχή. Και ξέρετε πολύ καλά τη συνεισφορά αυτής της διάταξης στον εθνικό κορβανά. Ωστόσο, όμως, έχει προγραμματιστεί από την 1</w:t>
      </w:r>
      <w:r>
        <w:rPr>
          <w:rFonts w:eastAsia="Times New Roman" w:cs="Times New Roman"/>
          <w:color w:val="000000"/>
          <w:szCs w:val="24"/>
          <w:vertAlign w:val="superscript"/>
        </w:rPr>
        <w:t>η</w:t>
      </w:r>
      <w:r>
        <w:rPr>
          <w:rFonts w:eastAsia="Times New Roman" w:cs="Times New Roman"/>
          <w:color w:val="000000"/>
          <w:szCs w:val="24"/>
        </w:rPr>
        <w:t xml:space="preserve"> Ιουλίου η κατάργηση και της δεύτερης ζώνης των νησιών από το</w:t>
      </w:r>
      <w:r>
        <w:rPr>
          <w:rFonts w:eastAsia="Times New Roman" w:cs="Times New Roman"/>
          <w:color w:val="000000"/>
          <w:szCs w:val="24"/>
        </w:rPr>
        <w:t>ν</w:t>
      </w:r>
      <w:r>
        <w:rPr>
          <w:rFonts w:eastAsia="Times New Roman" w:cs="Times New Roman"/>
          <w:color w:val="000000"/>
          <w:szCs w:val="24"/>
        </w:rPr>
        <w:t xml:space="preserve"> μειωμένο συντελεστή </w:t>
      </w:r>
      <w:r>
        <w:rPr>
          <w:rFonts w:eastAsia="Times New Roman" w:cs="Times New Roman"/>
          <w:color w:val="000000"/>
          <w:szCs w:val="24"/>
        </w:rPr>
        <w:t xml:space="preserve">ΦΠΑ στα νησιά. </w:t>
      </w:r>
    </w:p>
    <w:p w14:paraId="01118B92" w14:textId="77777777" w:rsidR="00F23D13" w:rsidRDefault="001E17E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Κύριε Υπουργέ, ξέρετε -και έχετε γίνει κοινωνός στο παρελθόν- ότι υπήρχε μεθοδευμένη προσπάθεια στο να μπορέσει να περισταλεί αυτή η νομοθετική ρύθμιση</w:t>
      </w:r>
      <w:r>
        <w:rPr>
          <w:rFonts w:eastAsia="Times New Roman" w:cs="Times New Roman"/>
          <w:color w:val="000000"/>
          <w:szCs w:val="24"/>
        </w:rPr>
        <w:t>,</w:t>
      </w:r>
      <w:r>
        <w:rPr>
          <w:rFonts w:eastAsia="Times New Roman" w:cs="Times New Roman"/>
          <w:color w:val="000000"/>
          <w:szCs w:val="24"/>
        </w:rPr>
        <w:t xml:space="preserve"> που ευεργέτησε στο σύνολο την ελληνική κοινωνία. Μάλλον, από μερικούς υπήρξε αυτοσκοπός</w:t>
      </w:r>
      <w:r>
        <w:rPr>
          <w:rFonts w:eastAsia="Times New Roman" w:cs="Times New Roman"/>
          <w:color w:val="000000"/>
          <w:szCs w:val="24"/>
        </w:rPr>
        <w:t xml:space="preserve">, υπήρχε μονομανία. Ξέρετε, είχε </w:t>
      </w:r>
      <w:proofErr w:type="spellStart"/>
      <w:r>
        <w:rPr>
          <w:rFonts w:eastAsia="Times New Roman" w:cs="Times New Roman"/>
          <w:color w:val="000000"/>
          <w:szCs w:val="24"/>
        </w:rPr>
        <w:t>δαιμονοποιηθεί</w:t>
      </w:r>
      <w:proofErr w:type="spellEnd"/>
      <w:r>
        <w:rPr>
          <w:rFonts w:eastAsia="Times New Roman" w:cs="Times New Roman"/>
          <w:color w:val="000000"/>
          <w:szCs w:val="24"/>
        </w:rPr>
        <w:t xml:space="preserve"> το 2015 η επιχειρηματικότητα στο Αιγαίο και είχαμε ακούσει συζητήσεις και στην Εθνική Αντιπροσωπεία. Υπήρχε μία μεθόδευση και μία κατηγορία για τα νησιά ότι εκεί υπάρχει συναλλαγή, υπάρχει «μαύρο» χρήμα, υπάρ</w:t>
      </w:r>
      <w:r>
        <w:rPr>
          <w:rFonts w:eastAsia="Times New Roman" w:cs="Times New Roman"/>
          <w:color w:val="000000"/>
          <w:szCs w:val="24"/>
        </w:rPr>
        <w:t xml:space="preserve">χει φοροδιαφυγή. Μακριά από μένα. Γνωρίζετε πιο καλά από μένα τι σημαίνει φοροδιαφυγή και πιθανόν να υπήρχε, όμως, στο σύνολό τους, δεν ήταν η αιτία. Σας θυμίζω τη θέση που πήρε ο κ. </w:t>
      </w:r>
      <w:proofErr w:type="spellStart"/>
      <w:r>
        <w:rPr>
          <w:rFonts w:eastAsia="Times New Roman" w:cs="Times New Roman"/>
          <w:color w:val="000000"/>
          <w:szCs w:val="24"/>
        </w:rPr>
        <w:t>Βαρουφάκης</w:t>
      </w:r>
      <w:proofErr w:type="spellEnd"/>
      <w:r>
        <w:rPr>
          <w:rFonts w:eastAsia="Times New Roman" w:cs="Times New Roman"/>
          <w:color w:val="000000"/>
          <w:szCs w:val="24"/>
        </w:rPr>
        <w:t xml:space="preserve"> το 2015 </w:t>
      </w:r>
      <w:r>
        <w:rPr>
          <w:rFonts w:eastAsia="Times New Roman" w:cs="Times New Roman"/>
          <w:color w:val="000000"/>
          <w:szCs w:val="24"/>
        </w:rPr>
        <w:lastRenderedPageBreak/>
        <w:t>σε σχετική επίκαιρη ερώτησή μου εδώ στη Βουλή, όπου αν</w:t>
      </w:r>
      <w:r>
        <w:rPr>
          <w:rFonts w:eastAsia="Times New Roman" w:cs="Times New Roman"/>
          <w:color w:val="000000"/>
          <w:szCs w:val="24"/>
        </w:rPr>
        <w:t>οιγόκλεινε το θέμα.</w:t>
      </w:r>
    </w:p>
    <w:p w14:paraId="01118B93" w14:textId="77777777" w:rsidR="00F23D13" w:rsidRDefault="001E17E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Όμως, ο ΦΠΑ</w:t>
      </w:r>
      <w:r>
        <w:rPr>
          <w:rFonts w:eastAsia="Times New Roman" w:cs="Times New Roman"/>
          <w:color w:val="000000"/>
          <w:szCs w:val="24"/>
        </w:rPr>
        <w:t>,</w:t>
      </w:r>
      <w:r>
        <w:rPr>
          <w:rFonts w:eastAsia="Times New Roman" w:cs="Times New Roman"/>
          <w:color w:val="000000"/>
          <w:szCs w:val="24"/>
        </w:rPr>
        <w:t xml:space="preserve"> όπως ξέρετε, δεν νομιμοποιήθηκε ηθικά από τους πολίτες της Δωδεκανήσου, των νησιών γενικότερα, γιατί ξέρετε κάτι; Αυτοί που ασκούν επιχειρηματική δραστηριότητα στα νησιά γνωρίζουν πολύ καλά τις τεράστιες δυσκολίες. Είχε δημ</w:t>
      </w:r>
      <w:r>
        <w:rPr>
          <w:rFonts w:eastAsia="Times New Roman" w:cs="Times New Roman"/>
          <w:color w:val="000000"/>
          <w:szCs w:val="24"/>
        </w:rPr>
        <w:t xml:space="preserve">ιουργηθεί ένα μοντέλο οικονομίας, μία μικρή κλίμακα οικονομίας, που ήταν πολύ σημαντική για την εθνική προσπάθεια της χώρας αυτή την ώρα ιδιαίτερα. </w:t>
      </w:r>
    </w:p>
    <w:p w14:paraId="01118B94" w14:textId="77777777" w:rsidR="00F23D13" w:rsidRDefault="001E17E2">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1118B95" w14:textId="77777777" w:rsidR="00F23D13" w:rsidRDefault="001E17E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Κύριε Υπουργέ, τα συνολ</w:t>
      </w:r>
      <w:r>
        <w:rPr>
          <w:rFonts w:eastAsia="Times New Roman" w:cs="Times New Roman"/>
          <w:color w:val="000000"/>
          <w:szCs w:val="24"/>
        </w:rPr>
        <w:t>ικά έσοδα από το</w:t>
      </w:r>
      <w:r>
        <w:rPr>
          <w:rFonts w:eastAsia="Times New Roman" w:cs="Times New Roman"/>
          <w:color w:val="000000"/>
          <w:szCs w:val="24"/>
        </w:rPr>
        <w:t>ν</w:t>
      </w:r>
      <w:r>
        <w:rPr>
          <w:rFonts w:eastAsia="Times New Roman" w:cs="Times New Roman"/>
          <w:color w:val="000000"/>
          <w:szCs w:val="24"/>
        </w:rPr>
        <w:t xml:space="preserve"> ΦΠΑ για το 2014 σας θυμίζω ότι ήταν 13.613.000.000 περίπου. Το 2015 τι συνέβη; Ήταν μόλις 15 εκατομμύρια παραπάνω, ενώ ο προϋπολογισμός και η στόχευση του Υπουργείου ήταν για περίπου 450 εκατομμύρια ευρώ. Άρα</w:t>
      </w:r>
      <w:r>
        <w:rPr>
          <w:rFonts w:eastAsia="Times New Roman" w:cs="Times New Roman"/>
          <w:color w:val="000000"/>
          <w:szCs w:val="24"/>
        </w:rPr>
        <w:t xml:space="preserve"> πόσο σίγουροι είμαστε ότι θα πάμε και φέτος να κατακτήσουμε αυτό το</w:t>
      </w:r>
      <w:r>
        <w:rPr>
          <w:rFonts w:eastAsia="Times New Roman" w:cs="Times New Roman"/>
          <w:color w:val="000000"/>
          <w:szCs w:val="24"/>
        </w:rPr>
        <w:t>ν</w:t>
      </w:r>
      <w:r>
        <w:rPr>
          <w:rFonts w:eastAsia="Times New Roman" w:cs="Times New Roman"/>
          <w:color w:val="000000"/>
          <w:szCs w:val="24"/>
        </w:rPr>
        <w:t xml:space="preserve"> στόχο; </w:t>
      </w:r>
    </w:p>
    <w:p w14:paraId="01118B96" w14:textId="77777777" w:rsidR="00F23D13" w:rsidRDefault="001E17E2">
      <w:pPr>
        <w:spacing w:line="600" w:lineRule="auto"/>
        <w:ind w:firstLine="720"/>
        <w:jc w:val="both"/>
        <w:rPr>
          <w:rFonts w:eastAsia="Times New Roman" w:cs="Times New Roman"/>
          <w:color w:val="000000" w:themeColor="text1"/>
          <w:szCs w:val="24"/>
        </w:rPr>
      </w:pPr>
      <w:r w:rsidRPr="00CC6677">
        <w:rPr>
          <w:rFonts w:eastAsia="Times New Roman" w:cs="Times New Roman"/>
          <w:color w:val="000000" w:themeColor="text1"/>
          <w:szCs w:val="24"/>
        </w:rPr>
        <w:t xml:space="preserve">(Στο σημείο αυτό την Προεδρική Έδρα  καταλαμβάνει ο Α΄ Αντιπρόεδρος της Βουλής κ. </w:t>
      </w:r>
      <w:r w:rsidRPr="00CC6677">
        <w:rPr>
          <w:rFonts w:eastAsia="Times New Roman" w:cs="Times New Roman"/>
          <w:b/>
          <w:color w:val="000000" w:themeColor="text1"/>
          <w:szCs w:val="24"/>
        </w:rPr>
        <w:t>ΑΝΑΣΤΑΣΙΟΣ ΚΟΥΡΑΚΗΣ</w:t>
      </w:r>
      <w:r w:rsidRPr="00CC6677">
        <w:rPr>
          <w:rFonts w:eastAsia="Times New Roman" w:cs="Times New Roman"/>
          <w:color w:val="000000" w:themeColor="text1"/>
          <w:szCs w:val="24"/>
        </w:rPr>
        <w:t>)</w:t>
      </w:r>
    </w:p>
    <w:p w14:paraId="01118B97" w14:textId="77777777" w:rsidR="00F23D13" w:rsidRDefault="001E17E2">
      <w:pPr>
        <w:spacing w:line="600" w:lineRule="auto"/>
        <w:ind w:firstLine="720"/>
        <w:contextualSpacing/>
        <w:jc w:val="both"/>
        <w:rPr>
          <w:rFonts w:eastAsia="Times New Roman" w:cs="Times New Roman"/>
          <w:color w:val="000000"/>
          <w:szCs w:val="24"/>
        </w:rPr>
      </w:pPr>
      <w:r w:rsidRPr="00597BD2">
        <w:rPr>
          <w:rFonts w:eastAsia="Times New Roman" w:cs="Times New Roman"/>
          <w:szCs w:val="24"/>
        </w:rPr>
        <w:t xml:space="preserve">Ξέρετε, κύριε Υπουργέ, </w:t>
      </w:r>
      <w:r>
        <w:rPr>
          <w:rFonts w:eastAsia="Times New Roman" w:cs="Times New Roman"/>
          <w:color w:val="000000"/>
          <w:szCs w:val="24"/>
        </w:rPr>
        <w:t>είναι σίγουρο ότι εξαιτίας αυτής της απόφασης της Κυ</w:t>
      </w:r>
      <w:r>
        <w:rPr>
          <w:rFonts w:eastAsia="Times New Roman" w:cs="Times New Roman"/>
          <w:color w:val="000000"/>
          <w:szCs w:val="24"/>
        </w:rPr>
        <w:t>βέρνησης που ήταν μονομερής, έχει πλη</w:t>
      </w:r>
      <w:r>
        <w:rPr>
          <w:rFonts w:eastAsia="Times New Roman" w:cs="Times New Roman"/>
          <w:color w:val="000000"/>
          <w:szCs w:val="24"/>
        </w:rPr>
        <w:lastRenderedPageBreak/>
        <w:t>γεί η ανταγωνιστικότητα και η τοπική οικονομία, επίσης. Υπάρχει μία μεγάλη πρόκληση σε σχέση με τις παράλιες ακτές για τον τουρισμό, δημιουργεί ύφεση και συρρίκνωση …</w:t>
      </w:r>
    </w:p>
    <w:p w14:paraId="01118B98" w14:textId="77777777" w:rsidR="00F23D13" w:rsidRDefault="001E17E2">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ΠΡΟΕΔΡΕΥΩΝ (Αναστάσιος Κουράκης):</w:t>
      </w:r>
      <w:r>
        <w:rPr>
          <w:rFonts w:eastAsia="Times New Roman" w:cs="Times New Roman"/>
          <w:color w:val="000000"/>
          <w:szCs w:val="24"/>
        </w:rPr>
        <w:t xml:space="preserve"> Κύριε </w:t>
      </w:r>
      <w:proofErr w:type="spellStart"/>
      <w:r>
        <w:rPr>
          <w:rFonts w:eastAsia="Times New Roman" w:cs="Times New Roman"/>
          <w:color w:val="000000"/>
          <w:szCs w:val="24"/>
        </w:rPr>
        <w:t>Κόνσολα</w:t>
      </w:r>
      <w:proofErr w:type="spellEnd"/>
      <w:r>
        <w:rPr>
          <w:rFonts w:eastAsia="Times New Roman" w:cs="Times New Roman"/>
          <w:color w:val="000000"/>
          <w:szCs w:val="24"/>
        </w:rPr>
        <w:t xml:space="preserve">, αν </w:t>
      </w:r>
      <w:r>
        <w:rPr>
          <w:rFonts w:eastAsia="Times New Roman" w:cs="Times New Roman"/>
          <w:color w:val="000000"/>
          <w:szCs w:val="24"/>
        </w:rPr>
        <w:t xml:space="preserve">έχετε την καλοσύνη, έχετε και τη δευτερολογία σας, για να ολοκληρώσετε. </w:t>
      </w:r>
    </w:p>
    <w:p w14:paraId="01118B99"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Τελειώνω, κύριε Πρόεδρε.</w:t>
      </w:r>
    </w:p>
    <w:p w14:paraId="01118B9A"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Στην Κω, κύριε Υπουργέ, οι </w:t>
      </w:r>
      <w:proofErr w:type="spellStart"/>
      <w:r>
        <w:rPr>
          <w:rFonts w:eastAsia="Times New Roman" w:cs="Times New Roman"/>
          <w:szCs w:val="24"/>
        </w:rPr>
        <w:t>προκρατήσεις</w:t>
      </w:r>
      <w:proofErr w:type="spellEnd"/>
      <w:r>
        <w:rPr>
          <w:rFonts w:eastAsia="Times New Roman" w:cs="Times New Roman"/>
          <w:szCs w:val="24"/>
        </w:rPr>
        <w:t xml:space="preserve"> είναι στο μείον 36% για φέτος. Υπήρχαν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χιλιάδες ακυρώσεις τον περσινό Αύγουστο. Η Λ</w:t>
      </w:r>
      <w:r>
        <w:rPr>
          <w:rFonts w:eastAsia="Times New Roman" w:cs="Times New Roman"/>
          <w:szCs w:val="24"/>
        </w:rPr>
        <w:t xml:space="preserve">έσβος έχει μείον 90%. Η Χίος μείον 60%. Η Σάμος μείον 40%. Το ίδιο και η Λέρος. </w:t>
      </w:r>
    </w:p>
    <w:p w14:paraId="01118B9B"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 xml:space="preserve">Τι πρέπει, λοιπόν, να κάνουμε; Πρέπει η πολιτεία να </w:t>
      </w:r>
      <w:proofErr w:type="spellStart"/>
      <w:r>
        <w:rPr>
          <w:rFonts w:eastAsia="Times New Roman" w:cs="Times New Roman"/>
          <w:szCs w:val="24"/>
        </w:rPr>
        <w:t>ανασχέσει</w:t>
      </w:r>
      <w:proofErr w:type="spellEnd"/>
      <w:r>
        <w:rPr>
          <w:rFonts w:eastAsia="Times New Roman" w:cs="Times New Roman"/>
          <w:szCs w:val="24"/>
        </w:rPr>
        <w:t xml:space="preserve"> αυτό το μέτρο μέσα από την άρση αυτής της πρόβλεψης και να μπορέσουμε έτσι να δώσουμε μια διάσταση ανταγωνιστικότ</w:t>
      </w:r>
      <w:r>
        <w:rPr>
          <w:rFonts w:eastAsia="Times New Roman" w:cs="Times New Roman"/>
          <w:szCs w:val="24"/>
        </w:rPr>
        <w:t xml:space="preserve">ητας και διάθεσης από την πολιτεία συμπαράστασης στους επιχειρηματίες και στους νησιώτες, εξαιτίας του ότι έχουν πληγεί από τις εισροές του μεταναστευτικού ρεύματος αυτή την περίοδο. </w:t>
      </w:r>
    </w:p>
    <w:p w14:paraId="01118B9C"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Ευχαριστώ.</w:t>
      </w:r>
    </w:p>
    <w:p w14:paraId="01118B9D"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Κόνσολα</w:t>
      </w:r>
      <w:proofErr w:type="spellEnd"/>
      <w:r>
        <w:rPr>
          <w:rFonts w:eastAsia="Times New Roman" w:cs="Times New Roman"/>
          <w:szCs w:val="24"/>
        </w:rPr>
        <w:t>.</w:t>
      </w:r>
    </w:p>
    <w:p w14:paraId="01118B9E"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Στην ερώτηση θα απαντήσει ο Αναπληρωτής Υπουργός Οικονομικών, κ. Τρύφων Αλεξιάδης.</w:t>
      </w:r>
    </w:p>
    <w:p w14:paraId="01118B9F"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 για τρία λεπτά.</w:t>
      </w:r>
    </w:p>
    <w:p w14:paraId="01118BA0"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14:paraId="01118BA1"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Κύριε Βουλευτά, πριν ακριβώς από μία εβδομάδα,</w:t>
      </w:r>
      <w:r>
        <w:rPr>
          <w:rFonts w:eastAsia="Times New Roman" w:cs="Times New Roman"/>
          <w:szCs w:val="24"/>
        </w:rPr>
        <w:t xml:space="preserve"> στις 3 Μαρτίου, απάντησα σε ερώτηση του κ. </w:t>
      </w:r>
      <w:proofErr w:type="spellStart"/>
      <w:r>
        <w:rPr>
          <w:rFonts w:eastAsia="Times New Roman" w:cs="Times New Roman"/>
          <w:szCs w:val="24"/>
        </w:rPr>
        <w:t>Μηταράκη</w:t>
      </w:r>
      <w:proofErr w:type="spellEnd"/>
      <w:r>
        <w:rPr>
          <w:rFonts w:eastAsia="Times New Roman" w:cs="Times New Roman"/>
          <w:szCs w:val="24"/>
        </w:rPr>
        <w:t xml:space="preserve"> ακριβώς για το ίδιο θέμα και ανέλυσα πλήρως όλα τα δεδομένα. Με μεγάλη χαρά, όμως, θα απαντήσω και στη δική σας ερώτηση και γιατί υπάρχει αυτονόητη κοινοβουλευτική υποχρέωση αλλά και γιατί </w:t>
      </w:r>
      <w:r>
        <w:rPr>
          <w:rFonts w:eastAsia="Times New Roman" w:cs="Times New Roman"/>
          <w:szCs w:val="24"/>
        </w:rPr>
        <w:lastRenderedPageBreak/>
        <w:t>τα θέματα αυτά</w:t>
      </w:r>
      <w:r>
        <w:rPr>
          <w:rFonts w:eastAsia="Times New Roman" w:cs="Times New Roman"/>
          <w:szCs w:val="24"/>
        </w:rPr>
        <w:t xml:space="preserve"> είναι ζητήματα που μας απασχολούν και είναι στην πρώτη γραμμή των ενδιαφερόντων μας.</w:t>
      </w:r>
    </w:p>
    <w:p w14:paraId="01118BA2"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Ειδικότερα στα θέματα </w:t>
      </w:r>
      <w:proofErr w:type="spellStart"/>
      <w:r>
        <w:rPr>
          <w:rFonts w:eastAsia="Times New Roman" w:cs="Times New Roman"/>
          <w:szCs w:val="24"/>
        </w:rPr>
        <w:t>νησιωτικότητας</w:t>
      </w:r>
      <w:proofErr w:type="spellEnd"/>
      <w:r>
        <w:rPr>
          <w:rFonts w:eastAsia="Times New Roman" w:cs="Times New Roman"/>
          <w:szCs w:val="24"/>
        </w:rPr>
        <w:t>.</w:t>
      </w:r>
      <w:r>
        <w:rPr>
          <w:rFonts w:eastAsia="Times New Roman" w:cs="Times New Roman"/>
          <w:szCs w:val="24"/>
        </w:rPr>
        <w:t xml:space="preserve"> Πρέπει να σταθούμε και </w:t>
      </w:r>
      <w:r>
        <w:rPr>
          <w:rFonts w:eastAsia="Times New Roman" w:cs="Times New Roman"/>
          <w:szCs w:val="24"/>
        </w:rPr>
        <w:t>ως</w:t>
      </w:r>
      <w:r>
        <w:rPr>
          <w:rFonts w:eastAsia="Times New Roman" w:cs="Times New Roman"/>
          <w:szCs w:val="24"/>
        </w:rPr>
        <w:t xml:space="preserve"> κοινωνία και </w:t>
      </w:r>
      <w:r>
        <w:rPr>
          <w:rFonts w:eastAsia="Times New Roman" w:cs="Times New Roman"/>
          <w:szCs w:val="24"/>
        </w:rPr>
        <w:t>ως</w:t>
      </w:r>
      <w:r>
        <w:rPr>
          <w:rFonts w:eastAsia="Times New Roman" w:cs="Times New Roman"/>
          <w:szCs w:val="24"/>
        </w:rPr>
        <w:t xml:space="preserve"> Ευρώπη στο πλάι των νησιών για τη δοκιμασία που υφίστανται και για τη συνεισφορά τους, όπως είπατε, μέχρι τώρα αλλά και για τη συνεισφορά τους αυτή την περίοδο ειδικά. Διότι αυτό που γίνεται στα νησιά αυτή την περίοδο και με το κύμα αλληλεγγύης των νησιωτ</w:t>
      </w:r>
      <w:r>
        <w:rPr>
          <w:rFonts w:eastAsia="Times New Roman" w:cs="Times New Roman"/>
          <w:szCs w:val="24"/>
        </w:rPr>
        <w:t>ών, πρόκειται πραγματικά για μαθήματα πολιτισμού που πιστεύω ότι θα μείνουν στη σύγχρονη ευρωπαϊκή ιστορία. Και μακάρι να ακολουθήσουν και άλλοι.</w:t>
      </w:r>
    </w:p>
    <w:p w14:paraId="01118BA3"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Να διευκρινίσω, όμως, εδώ κάτι</w:t>
      </w:r>
      <w:r>
        <w:rPr>
          <w:rFonts w:eastAsia="Times New Roman" w:cs="Times New Roman"/>
          <w:szCs w:val="24"/>
        </w:rPr>
        <w:t>.</w:t>
      </w:r>
      <w:r>
        <w:rPr>
          <w:rFonts w:eastAsia="Times New Roman" w:cs="Times New Roman"/>
          <w:szCs w:val="24"/>
        </w:rPr>
        <w:t xml:space="preserve"> Αναφέρετε στην ερώτησή σας ότι τα νησιά αυτά που βρίσκονται στα σύνορά μας με </w:t>
      </w:r>
      <w:r>
        <w:rPr>
          <w:rFonts w:eastAsia="Times New Roman" w:cs="Times New Roman"/>
          <w:szCs w:val="24"/>
        </w:rPr>
        <w:t>την Τουρκία είναι στη δεύτερη ομάδα. Δεν ισχύει κάτι τέτοιο. Έχουμε τρεις ομάδες νησιών. Η πρώτη ομάδα νησιών επιλέχθηκε με συγκεκριμένα κριτήρια. Δεν την επιλέξαμε στην τύχη. Αποκλείσαμε τα νησιά που είναι στα σύνορα, εκτός της Ρόδου λόγω ειδικών οικονομι</w:t>
      </w:r>
      <w:r>
        <w:rPr>
          <w:rFonts w:eastAsia="Times New Roman" w:cs="Times New Roman"/>
          <w:szCs w:val="24"/>
        </w:rPr>
        <w:t xml:space="preserve">κών και άλλων καταστάσεων, και πήραμε από τα υπόλοιπα νησιά με συγκεκριμένα κριτήρια, με συγκεκριμένους πίνακες, τα νησιά που είχαν τη μεγαλύτερη </w:t>
      </w:r>
      <w:proofErr w:type="spellStart"/>
      <w:r>
        <w:rPr>
          <w:rFonts w:eastAsia="Times New Roman" w:cs="Times New Roman"/>
          <w:szCs w:val="24"/>
        </w:rPr>
        <w:t>επισκεψιμότητα</w:t>
      </w:r>
      <w:proofErr w:type="spellEnd"/>
      <w:r>
        <w:rPr>
          <w:rFonts w:eastAsia="Times New Roman" w:cs="Times New Roman"/>
          <w:szCs w:val="24"/>
        </w:rPr>
        <w:t xml:space="preserve"> σε τουρισμό, που είχαν τις μεγαλύτερες υποδομές. Είμαστε μπροστά σ</w:t>
      </w:r>
      <w:r>
        <w:rPr>
          <w:rFonts w:eastAsia="Times New Roman" w:cs="Times New Roman"/>
          <w:szCs w:val="24"/>
        </w:rPr>
        <w:t>’</w:t>
      </w:r>
      <w:r>
        <w:rPr>
          <w:rFonts w:eastAsia="Times New Roman" w:cs="Times New Roman"/>
          <w:szCs w:val="24"/>
        </w:rPr>
        <w:t xml:space="preserve"> ένα πρόβλημα</w:t>
      </w:r>
      <w:r>
        <w:rPr>
          <w:rFonts w:eastAsia="Times New Roman" w:cs="Times New Roman"/>
          <w:szCs w:val="24"/>
        </w:rPr>
        <w:t>.</w:t>
      </w:r>
      <w:r>
        <w:rPr>
          <w:rFonts w:eastAsia="Times New Roman" w:cs="Times New Roman"/>
          <w:szCs w:val="24"/>
        </w:rPr>
        <w:t xml:space="preserve"> Πρέπει τον Ιο</w:t>
      </w:r>
      <w:r>
        <w:rPr>
          <w:rFonts w:eastAsia="Times New Roman" w:cs="Times New Roman"/>
          <w:szCs w:val="24"/>
        </w:rPr>
        <w:t xml:space="preserve">ύνιο του 2016 </w:t>
      </w:r>
      <w:r>
        <w:rPr>
          <w:rFonts w:eastAsia="Times New Roman" w:cs="Times New Roman"/>
          <w:szCs w:val="24"/>
        </w:rPr>
        <w:lastRenderedPageBreak/>
        <w:t>και τον Ιανουάριο του 2017</w:t>
      </w:r>
      <w:r>
        <w:rPr>
          <w:rFonts w:eastAsia="Times New Roman" w:cs="Times New Roman"/>
          <w:szCs w:val="24"/>
        </w:rPr>
        <w:t>,</w:t>
      </w:r>
      <w:r>
        <w:rPr>
          <w:rFonts w:eastAsia="Times New Roman" w:cs="Times New Roman"/>
          <w:szCs w:val="24"/>
        </w:rPr>
        <w:t xml:space="preserve"> να επιλέξουμε τις άλλες δύο ομάδες. Αυτή τη στιγμή δεν έχουμε καταλήξει, λόγω των προβλημάτων που υπάρχουν. Θα έπρεπε να έχουμε καταλήξει</w:t>
      </w:r>
      <w:r>
        <w:rPr>
          <w:rFonts w:eastAsia="Times New Roman" w:cs="Times New Roman"/>
          <w:szCs w:val="24"/>
        </w:rPr>
        <w:t>,</w:t>
      </w:r>
      <w:r>
        <w:rPr>
          <w:rFonts w:eastAsia="Times New Roman" w:cs="Times New Roman"/>
          <w:szCs w:val="24"/>
        </w:rPr>
        <w:t xml:space="preserve"> για να δώσουμε ένα μήνυμα στα νησιά ως προς το τι θα κάνουν. Προκειμένου, ό</w:t>
      </w:r>
      <w:r>
        <w:rPr>
          <w:rFonts w:eastAsia="Times New Roman" w:cs="Times New Roman"/>
          <w:szCs w:val="24"/>
        </w:rPr>
        <w:t>μως, να οδηγηθούμε σε μια γρήγορη κακή απόφαση, είναι καλύτερα να εξαντλήσουμε κάθε δυνατότητα</w:t>
      </w:r>
      <w:r>
        <w:rPr>
          <w:rFonts w:eastAsia="Times New Roman" w:cs="Times New Roman"/>
          <w:szCs w:val="24"/>
        </w:rPr>
        <w:t>,</w:t>
      </w:r>
      <w:r>
        <w:rPr>
          <w:rFonts w:eastAsia="Times New Roman" w:cs="Times New Roman"/>
          <w:szCs w:val="24"/>
        </w:rPr>
        <w:t xml:space="preserve"> ώστε να πάμε σε μία απόφαση που δεν θα δημιουργήσει προβλήματα.</w:t>
      </w:r>
    </w:p>
    <w:p w14:paraId="01118BA4"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Αυτή τη στιγμή, λοιπόν, δεν έχει αποφασιστεί</w:t>
      </w:r>
      <w:r>
        <w:rPr>
          <w:rFonts w:eastAsia="Times New Roman" w:cs="Times New Roman"/>
          <w:szCs w:val="24"/>
        </w:rPr>
        <w:t>,</w:t>
      </w:r>
      <w:r>
        <w:rPr>
          <w:rFonts w:eastAsia="Times New Roman" w:cs="Times New Roman"/>
          <w:szCs w:val="24"/>
        </w:rPr>
        <w:t xml:space="preserve"> ότι τα νησιά που είναι στα σύνορα θα είναι στη δεύ</w:t>
      </w:r>
      <w:r>
        <w:rPr>
          <w:rFonts w:eastAsia="Times New Roman" w:cs="Times New Roman"/>
          <w:szCs w:val="24"/>
        </w:rPr>
        <w:t xml:space="preserve">τερη ομάδα. Δεν ισχύει κάτι τέτοιο. Είναι στα θέματα που συζητάμε και προσπαθούμε να δούμε το πώς θα τα αντιμετωπίσουμε. Θα είμαστε συνεπείς </w:t>
      </w:r>
      <w:r>
        <w:rPr>
          <w:rFonts w:eastAsia="Times New Roman" w:cs="Times New Roman"/>
          <w:szCs w:val="24"/>
        </w:rPr>
        <w:lastRenderedPageBreak/>
        <w:t>στις υποχρεώσεις που έχει ως συμφωνία ο ν.4336 αλλά χωρίς να δημιουργήσουμε αυτονόητα προβλήματα. Διότι, αν αυτή τη</w:t>
      </w:r>
      <w:r>
        <w:rPr>
          <w:rFonts w:eastAsia="Times New Roman" w:cs="Times New Roman"/>
          <w:szCs w:val="24"/>
        </w:rPr>
        <w:t xml:space="preserve"> στιγμή προσθέσεις ένα ακόμα πρόβλημα στα νησιά αυτά, τα αποτελέσματα θα είναι συγκεκριμένα.</w:t>
      </w:r>
    </w:p>
    <w:p w14:paraId="01118BA5"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Θέλω να σταθώ, όμως, στη σύγκριση που κάνετε για τον ΦΠΑ. Αν συγκρίνετε το 2013-2014, θα δείτε ότι ενώ το 2013-2014</w:t>
      </w:r>
      <w:r>
        <w:rPr>
          <w:rFonts w:eastAsia="Times New Roman" w:cs="Times New Roman"/>
          <w:szCs w:val="24"/>
        </w:rPr>
        <w:t>,</w:t>
      </w:r>
      <w:r>
        <w:rPr>
          <w:rFonts w:eastAsia="Times New Roman" w:cs="Times New Roman"/>
          <w:szCs w:val="24"/>
        </w:rPr>
        <w:t xml:space="preserve"> αυξήθηκε ο αριθμός των τουριστών, έπεσε η είσπ</w:t>
      </w:r>
      <w:r>
        <w:rPr>
          <w:rFonts w:eastAsia="Times New Roman" w:cs="Times New Roman"/>
          <w:szCs w:val="24"/>
        </w:rPr>
        <w:t xml:space="preserve">ραξη του ΦΠΑ στα συγκεκριμένα νησιά. Είχαμε μείωση του ΦΠΑ. Το 2014-2015, λόγω των πολλών ελέγχων που κάναμε το καλοκαίρι αλλά και λόγω της αύξησης των συντελεστών, είχαμε στα νησιά αύξηση των συντελεστών. Θα προσπαθήσω να βρω τα στοιχεία ακριβώς για κάθε </w:t>
      </w:r>
      <w:r>
        <w:rPr>
          <w:rFonts w:eastAsia="Times New Roman" w:cs="Times New Roman"/>
          <w:szCs w:val="24"/>
        </w:rPr>
        <w:t>νησί</w:t>
      </w:r>
      <w:r>
        <w:rPr>
          <w:rFonts w:eastAsia="Times New Roman" w:cs="Times New Roman"/>
          <w:szCs w:val="24"/>
        </w:rPr>
        <w:t>,</w:t>
      </w:r>
      <w:r>
        <w:rPr>
          <w:rFonts w:eastAsia="Times New Roman" w:cs="Times New Roman"/>
          <w:szCs w:val="24"/>
        </w:rPr>
        <w:t xml:space="preserve"> για να έχετε για το 2013, 2014 </w:t>
      </w:r>
      <w:r>
        <w:rPr>
          <w:rFonts w:eastAsia="Times New Roman" w:cs="Times New Roman"/>
          <w:szCs w:val="24"/>
        </w:rPr>
        <w:lastRenderedPageBreak/>
        <w:t>και 2015 την πλήρη εικόνα για το τι γίνεται. Ο ΦΠΑ γενικά το 2014-2015 και 2015-2016 κινήθηκε πάρα πολύ καλά, αν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w:t>
      </w:r>
      <w:r>
        <w:rPr>
          <w:rFonts w:eastAsia="Times New Roman" w:cs="Times New Roman"/>
          <w:szCs w:val="24"/>
        </w:rPr>
        <w:t xml:space="preserve"> ότι το 2015 λόγω των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xml:space="preserve"> και της οικονομικής κρίσης είχαμε μια μεγάλη πτώση</w:t>
      </w:r>
      <w:r>
        <w:rPr>
          <w:rFonts w:eastAsia="Times New Roman" w:cs="Times New Roman"/>
          <w:szCs w:val="24"/>
        </w:rPr>
        <w:t xml:space="preserve"> της κατανάλωσης.</w:t>
      </w:r>
    </w:p>
    <w:p w14:paraId="01118BA6"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1118BA7"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Υπουργό.</w:t>
      </w:r>
    </w:p>
    <w:p w14:paraId="01118BA8"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Πριν συνεχίσει την ανάπτυξη της επίκαιρης ερώτησής του ο κύριος Βουλευτής, κυρίες και κύριοι συνάδελφοι, γίνεται γνωστό στο Σώμα ότι </w:t>
      </w:r>
      <w:r>
        <w:rPr>
          <w:rFonts w:eastAsia="Times New Roman" w:cs="Times New Roman"/>
          <w:szCs w:val="24"/>
        </w:rPr>
        <w:t>τη συνεδρίασή μας παρακολου</w:t>
      </w:r>
      <w:r>
        <w:rPr>
          <w:rFonts w:eastAsia="Times New Roman" w:cs="Times New Roman"/>
          <w:szCs w:val="24"/>
        </w:rPr>
        <w:t xml:space="preserve">θούν </w:t>
      </w:r>
      <w:r>
        <w:rPr>
          <w:rFonts w:eastAsia="Times New Roman" w:cs="Times New Roman"/>
          <w:szCs w:val="24"/>
        </w:rPr>
        <w:t xml:space="preserve">από άνω </w:t>
      </w:r>
      <w:r>
        <w:rPr>
          <w:rFonts w:eastAsia="Times New Roman" w:cs="Times New Roman"/>
          <w:szCs w:val="24"/>
        </w:rPr>
        <w:lastRenderedPageBreak/>
        <w:t xml:space="preserve">δυτικά θεωρεία </w:t>
      </w:r>
      <w:r>
        <w:rPr>
          <w:rFonts w:eastAsia="Times New Roman" w:cs="Times New Roman"/>
          <w:szCs w:val="24"/>
        </w:rPr>
        <w:t>της Βουλής</w:t>
      </w:r>
      <w:r>
        <w:rPr>
          <w:rFonts w:eastAsia="Times New Roman" w:cs="Times New Roman"/>
          <w:szCs w:val="24"/>
        </w:rPr>
        <w:t xml:space="preserve">, αφού προηγουμένως ενημερώθηκαν για την ιστορία του κτηρίου και τον τρόπο οργάνωσης και λειτουργίας της Βουλής των Ελλήνων και ξεναγήθηκαν στην </w:t>
      </w:r>
      <w:r>
        <w:rPr>
          <w:rFonts w:eastAsia="Times New Roman" w:cs="Times New Roman"/>
          <w:szCs w:val="24"/>
        </w:rPr>
        <w:t>έ</w:t>
      </w:r>
      <w:r>
        <w:rPr>
          <w:rFonts w:eastAsia="Times New Roman" w:cs="Times New Roman"/>
          <w:szCs w:val="24"/>
        </w:rPr>
        <w:t xml:space="preserve">κθεση της </w:t>
      </w:r>
      <w:r>
        <w:rPr>
          <w:rFonts w:eastAsia="Times New Roman" w:cs="Times New Roman"/>
          <w:szCs w:val="24"/>
        </w:rPr>
        <w:t>α</w:t>
      </w:r>
      <w:r>
        <w:rPr>
          <w:rFonts w:eastAsia="Times New Roman" w:cs="Times New Roman"/>
          <w:szCs w:val="24"/>
        </w:rPr>
        <w:t>ίθουσας «ΕΛΕΥΘΕΡΙΟΣ ΒΕΝΙΖΕΛΟΣ», πενήντα πέντε μαθήτριες και μ</w:t>
      </w:r>
      <w:r>
        <w:rPr>
          <w:rFonts w:eastAsia="Times New Roman" w:cs="Times New Roman"/>
          <w:szCs w:val="24"/>
        </w:rPr>
        <w:t>αθητές και τρεις συνοδοί εκπαιδευτικοί από το 1ο Γυμνάσιο Ηρακλείου Κρήτης, το Α</w:t>
      </w:r>
      <w:r>
        <w:rPr>
          <w:rFonts w:eastAsia="Times New Roman" w:cs="Times New Roman"/>
          <w:szCs w:val="24"/>
        </w:rPr>
        <w:t>΄</w:t>
      </w:r>
      <w:r>
        <w:rPr>
          <w:rFonts w:eastAsia="Times New Roman" w:cs="Times New Roman"/>
          <w:szCs w:val="24"/>
        </w:rPr>
        <w:t xml:space="preserve"> Τμήμα.</w:t>
      </w:r>
    </w:p>
    <w:p w14:paraId="01118BA9"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 xml:space="preserve">ς καλωσορίζει. </w:t>
      </w:r>
    </w:p>
    <w:p w14:paraId="01118BAA" w14:textId="77777777" w:rsidR="00F23D13" w:rsidRDefault="001E17E2">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1118BAB"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Προχωρούμε με τον Βουλευτή</w:t>
      </w:r>
      <w:r>
        <w:rPr>
          <w:rFonts w:eastAsia="Times New Roman" w:cs="Times New Roman"/>
          <w:szCs w:val="24"/>
        </w:rPr>
        <w:t xml:space="preserve"> κ. Εμμανουήλ </w:t>
      </w:r>
      <w:proofErr w:type="spellStart"/>
      <w:r>
        <w:rPr>
          <w:rFonts w:eastAsia="Times New Roman" w:cs="Times New Roman"/>
          <w:szCs w:val="24"/>
        </w:rPr>
        <w:t>Κόνσολα</w:t>
      </w:r>
      <w:proofErr w:type="spellEnd"/>
      <w:r>
        <w:rPr>
          <w:rFonts w:eastAsia="Times New Roman" w:cs="Times New Roman"/>
          <w:szCs w:val="24"/>
        </w:rPr>
        <w:t xml:space="preserve">, Βουλευτή Δωδεκανήσου της Νέας Δημοκρατίας, </w:t>
      </w:r>
      <w:r>
        <w:rPr>
          <w:rFonts w:eastAsia="Times New Roman" w:cs="Times New Roman"/>
          <w:szCs w:val="24"/>
        </w:rPr>
        <w:t xml:space="preserve">για να συνεχίσει την ανάπτυξη της </w:t>
      </w:r>
      <w:r>
        <w:rPr>
          <w:rFonts w:eastAsia="Times New Roman" w:cs="Times New Roman"/>
          <w:szCs w:val="24"/>
        </w:rPr>
        <w:t xml:space="preserve">επίκαιρης ερώτησής του για τρία λεπτά. </w:t>
      </w:r>
    </w:p>
    <w:p w14:paraId="01118BAC" w14:textId="77777777" w:rsidR="00F23D13" w:rsidRDefault="001E17E2">
      <w:pPr>
        <w:spacing w:line="600" w:lineRule="auto"/>
        <w:jc w:val="both"/>
        <w:rPr>
          <w:rFonts w:eastAsia="Times New Roman"/>
          <w:szCs w:val="24"/>
        </w:rPr>
      </w:pPr>
      <w:r>
        <w:rPr>
          <w:rFonts w:eastAsia="Times New Roman" w:cs="Times New Roman"/>
          <w:szCs w:val="24"/>
        </w:rPr>
        <w:lastRenderedPageBreak/>
        <w:tab/>
      </w:r>
      <w:r>
        <w:rPr>
          <w:rFonts w:eastAsia="Times New Roman"/>
          <w:b/>
          <w:szCs w:val="24"/>
        </w:rPr>
        <w:t>ΕΜΜΑΝΟΥΗΛ ΚΟΝΣΟΛΑΣ:</w:t>
      </w:r>
      <w:r>
        <w:rPr>
          <w:rFonts w:eastAsia="Times New Roman"/>
          <w:szCs w:val="24"/>
        </w:rPr>
        <w:t xml:space="preserve"> Ευχαριστώ, κύριε Πρόεδρε.</w:t>
      </w:r>
    </w:p>
    <w:p w14:paraId="01118BAD" w14:textId="77777777" w:rsidR="00F23D13" w:rsidRDefault="001E17E2">
      <w:pPr>
        <w:spacing w:line="600" w:lineRule="auto"/>
        <w:ind w:firstLine="720"/>
        <w:jc w:val="both"/>
        <w:rPr>
          <w:rFonts w:eastAsia="Times New Roman"/>
          <w:szCs w:val="24"/>
        </w:rPr>
      </w:pPr>
      <w:r>
        <w:rPr>
          <w:rFonts w:eastAsia="Times New Roman"/>
          <w:szCs w:val="24"/>
        </w:rPr>
        <w:t xml:space="preserve">Κυρίες και κύριοι συνάδελφοι, ακούσαμε τον Υπουργό προηγουμένως να </w:t>
      </w:r>
      <w:proofErr w:type="spellStart"/>
      <w:r>
        <w:rPr>
          <w:rFonts w:eastAsia="Times New Roman"/>
          <w:szCs w:val="24"/>
        </w:rPr>
        <w:t>επ</w:t>
      </w:r>
      <w:r>
        <w:rPr>
          <w:rFonts w:eastAsia="Times New Roman"/>
          <w:szCs w:val="24"/>
        </w:rPr>
        <w:t>ιχαίρει</w:t>
      </w:r>
      <w:proofErr w:type="spellEnd"/>
      <w:r>
        <w:rPr>
          <w:rFonts w:eastAsia="Times New Roman"/>
          <w:szCs w:val="24"/>
        </w:rPr>
        <w:t xml:space="preserve"> ενδεχόμενα για το γεγονός</w:t>
      </w:r>
      <w:r>
        <w:rPr>
          <w:rFonts w:eastAsia="Times New Roman"/>
          <w:szCs w:val="24"/>
        </w:rPr>
        <w:t>,</w:t>
      </w:r>
      <w:r>
        <w:rPr>
          <w:rFonts w:eastAsia="Times New Roman"/>
          <w:szCs w:val="24"/>
        </w:rPr>
        <w:t xml:space="preserve"> ότι παρά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καλά πήγε η είσπραξη από τον ΦΠΑ. </w:t>
      </w:r>
    </w:p>
    <w:p w14:paraId="01118BAE" w14:textId="77777777" w:rsidR="00F23D13" w:rsidRDefault="001E17E2">
      <w:pPr>
        <w:spacing w:line="600" w:lineRule="auto"/>
        <w:ind w:firstLine="720"/>
        <w:jc w:val="both"/>
        <w:rPr>
          <w:rFonts w:eastAsia="Times New Roman"/>
          <w:szCs w:val="24"/>
        </w:rPr>
      </w:pPr>
      <w:r>
        <w:rPr>
          <w:rFonts w:eastAsia="Times New Roman"/>
          <w:szCs w:val="24"/>
        </w:rPr>
        <w:t xml:space="preserve">Κύριε Υπουργέ, δεν ξέρω αν πρέπει να </w:t>
      </w:r>
      <w:proofErr w:type="spellStart"/>
      <w:r>
        <w:rPr>
          <w:rFonts w:eastAsia="Times New Roman"/>
          <w:szCs w:val="24"/>
        </w:rPr>
        <w:t>επιχαίρουμε</w:t>
      </w:r>
      <w:proofErr w:type="spellEnd"/>
      <w:r>
        <w:rPr>
          <w:rFonts w:eastAsia="Times New Roman"/>
          <w:szCs w:val="24"/>
        </w:rPr>
        <w:t xml:space="preserve"> για την αύξηση των τουριστικών συντελεστών στα νησιά, για την αύξηση των συντελεστών στα είδη πρώτης ανάγκη</w:t>
      </w:r>
      <w:r>
        <w:rPr>
          <w:rFonts w:eastAsia="Times New Roman"/>
          <w:szCs w:val="24"/>
        </w:rPr>
        <w:t>ς αλλά κυρίως για την αύξηση ενός συντελεστή που εμείς είχαμε αποφασίσει</w:t>
      </w:r>
      <w:r>
        <w:rPr>
          <w:rFonts w:eastAsia="Times New Roman"/>
          <w:szCs w:val="24"/>
        </w:rPr>
        <w:t>,</w:t>
      </w:r>
      <w:r>
        <w:rPr>
          <w:rFonts w:eastAsia="Times New Roman"/>
          <w:szCs w:val="24"/>
        </w:rPr>
        <w:t xml:space="preserve"> γιατί είχαμε καταθέσει τεκμήρια στην Εθνική Αντιπροσω</w:t>
      </w:r>
      <w:r>
        <w:rPr>
          <w:rFonts w:eastAsia="Times New Roman"/>
          <w:szCs w:val="24"/>
        </w:rPr>
        <w:lastRenderedPageBreak/>
        <w:t xml:space="preserve">πεία, την αύξηση του συντελεστή στην εστίαση όπου εκεί καταλαβαίνετε πολύ καλά ότι με τη μείωση είχαμε αύξηση εσόδων. Αυτό είναι </w:t>
      </w:r>
      <w:r>
        <w:rPr>
          <w:rFonts w:eastAsia="Times New Roman"/>
          <w:szCs w:val="24"/>
        </w:rPr>
        <w:t xml:space="preserve">ένα μόνο παράδειγμα. </w:t>
      </w:r>
    </w:p>
    <w:p w14:paraId="01118BAF" w14:textId="77777777" w:rsidR="00F23D13" w:rsidRDefault="001E17E2">
      <w:pPr>
        <w:spacing w:line="600" w:lineRule="auto"/>
        <w:ind w:firstLine="720"/>
        <w:jc w:val="both"/>
        <w:rPr>
          <w:rFonts w:eastAsia="Times New Roman"/>
          <w:szCs w:val="24"/>
        </w:rPr>
      </w:pPr>
      <w:r>
        <w:rPr>
          <w:rFonts w:eastAsia="Times New Roman"/>
          <w:szCs w:val="24"/>
        </w:rPr>
        <w:t>Θα πω</w:t>
      </w:r>
      <w:r>
        <w:rPr>
          <w:rFonts w:eastAsia="Times New Roman"/>
          <w:szCs w:val="24"/>
        </w:rPr>
        <w:t>,</w:t>
      </w:r>
      <w:r>
        <w:rPr>
          <w:rFonts w:eastAsia="Times New Roman"/>
          <w:szCs w:val="24"/>
        </w:rPr>
        <w:t xml:space="preserve"> ότι τα στοιχεία τα οποία θέσατε τα σέβομαι, δεν τα αμφισβητώ αλλά δυστυχώς αποτυπώνεται μια φιλοσοφία της Κυβέρνησης</w:t>
      </w:r>
      <w:r>
        <w:rPr>
          <w:rFonts w:eastAsia="Times New Roman"/>
          <w:szCs w:val="24"/>
        </w:rPr>
        <w:t>,</w:t>
      </w:r>
      <w:r>
        <w:rPr>
          <w:rFonts w:eastAsia="Times New Roman"/>
          <w:szCs w:val="24"/>
        </w:rPr>
        <w:t xml:space="preserve"> που πραγματικά επί τα </w:t>
      </w:r>
      <w:proofErr w:type="spellStart"/>
      <w:r>
        <w:rPr>
          <w:rFonts w:eastAsia="Times New Roman"/>
          <w:szCs w:val="24"/>
        </w:rPr>
        <w:t>χείρω</w:t>
      </w:r>
      <w:proofErr w:type="spellEnd"/>
      <w:r>
        <w:rPr>
          <w:rFonts w:eastAsia="Times New Roman"/>
          <w:szCs w:val="24"/>
        </w:rPr>
        <w:t xml:space="preserve"> δρομολογεί το τουριστικό προϊόν συνολικά. Δεν ξέρω αν υπάρχει αξιοπιστία από την </w:t>
      </w:r>
      <w:r>
        <w:rPr>
          <w:rFonts w:eastAsia="Times New Roman"/>
          <w:szCs w:val="24"/>
        </w:rPr>
        <w:t>Κυβέρνηση σ’ ό,τι αφορά τον προγραμματισμό και την τεκμηρίωση για την αναστολή της αύξησης των συντελεστών ΦΠΑ που ζητάμε σήμερα.</w:t>
      </w:r>
    </w:p>
    <w:p w14:paraId="01118BB0" w14:textId="77777777" w:rsidR="00F23D13" w:rsidRDefault="001E17E2">
      <w:pPr>
        <w:spacing w:line="600" w:lineRule="auto"/>
        <w:ind w:firstLine="720"/>
        <w:jc w:val="both"/>
        <w:rPr>
          <w:rFonts w:eastAsia="Times New Roman"/>
          <w:szCs w:val="24"/>
        </w:rPr>
      </w:pPr>
      <w:r>
        <w:rPr>
          <w:rFonts w:eastAsia="Times New Roman"/>
          <w:szCs w:val="24"/>
        </w:rPr>
        <w:lastRenderedPageBreak/>
        <w:t xml:space="preserve">Κύριε Υπουργέ, θέλω να σας θυμίσω και να στρέψω τη μνήμη σας λίγες μέρες πριν στην </w:t>
      </w:r>
      <w:r>
        <w:rPr>
          <w:rFonts w:eastAsia="Times New Roman"/>
          <w:szCs w:val="24"/>
        </w:rPr>
        <w:t>α</w:t>
      </w:r>
      <w:r>
        <w:rPr>
          <w:rFonts w:eastAsia="Times New Roman"/>
          <w:szCs w:val="24"/>
        </w:rPr>
        <w:t>ίθουσα της Γερουσίας</w:t>
      </w:r>
      <w:r>
        <w:rPr>
          <w:rFonts w:eastAsia="Times New Roman"/>
          <w:szCs w:val="24"/>
        </w:rPr>
        <w:t>,</w:t>
      </w:r>
      <w:r>
        <w:rPr>
          <w:rFonts w:eastAsia="Times New Roman"/>
          <w:szCs w:val="24"/>
        </w:rPr>
        <w:t xml:space="preserve"> όπου ο Πρόεδρος της </w:t>
      </w:r>
      <w:r>
        <w:rPr>
          <w:rFonts w:eastAsia="Times New Roman"/>
          <w:szCs w:val="24"/>
        </w:rPr>
        <w:t xml:space="preserve">Εθνικής Αντιπροσωπείας, ο κ. </w:t>
      </w:r>
      <w:proofErr w:type="spellStart"/>
      <w:r>
        <w:rPr>
          <w:rFonts w:eastAsia="Times New Roman"/>
          <w:szCs w:val="24"/>
        </w:rPr>
        <w:t>Βούτσης</w:t>
      </w:r>
      <w:proofErr w:type="spellEnd"/>
      <w:r>
        <w:rPr>
          <w:rFonts w:eastAsia="Times New Roman"/>
          <w:szCs w:val="24"/>
        </w:rPr>
        <w:t>, είπε</w:t>
      </w:r>
      <w:r>
        <w:rPr>
          <w:rFonts w:eastAsia="Times New Roman"/>
          <w:szCs w:val="24"/>
        </w:rPr>
        <w:t>,</w:t>
      </w:r>
      <w:r>
        <w:rPr>
          <w:rFonts w:eastAsia="Times New Roman"/>
          <w:szCs w:val="24"/>
        </w:rPr>
        <w:t xml:space="preserve"> ότι οι μειωμένοι συντελεστές ΦΠΑ στα νησιά κινήθηκαν σε </w:t>
      </w:r>
      <w:proofErr w:type="spellStart"/>
      <w:r>
        <w:rPr>
          <w:rFonts w:eastAsia="Times New Roman"/>
          <w:szCs w:val="24"/>
        </w:rPr>
        <w:t>τιμωρητική</w:t>
      </w:r>
      <w:proofErr w:type="spellEnd"/>
      <w:r>
        <w:rPr>
          <w:rFonts w:eastAsia="Times New Roman"/>
          <w:szCs w:val="24"/>
        </w:rPr>
        <w:t xml:space="preserve"> διάθεση από τους δανειστές. Θα το επαναλάβω. Ο κ. </w:t>
      </w:r>
      <w:proofErr w:type="spellStart"/>
      <w:r>
        <w:rPr>
          <w:rFonts w:eastAsia="Times New Roman"/>
          <w:szCs w:val="24"/>
        </w:rPr>
        <w:t>Βούτσης</w:t>
      </w:r>
      <w:proofErr w:type="spellEnd"/>
      <w:r>
        <w:rPr>
          <w:rFonts w:eastAsia="Times New Roman"/>
          <w:szCs w:val="24"/>
        </w:rPr>
        <w:t xml:space="preserve"> είπε</w:t>
      </w:r>
      <w:r>
        <w:rPr>
          <w:rFonts w:eastAsia="Times New Roman"/>
          <w:szCs w:val="24"/>
        </w:rPr>
        <w:t>,</w:t>
      </w:r>
      <w:r>
        <w:rPr>
          <w:rFonts w:eastAsia="Times New Roman"/>
          <w:szCs w:val="24"/>
        </w:rPr>
        <w:t xml:space="preserve"> ότι στα νησιά επιβλήθηκε αυτό με </w:t>
      </w:r>
      <w:proofErr w:type="spellStart"/>
      <w:r>
        <w:rPr>
          <w:rFonts w:eastAsia="Times New Roman"/>
          <w:szCs w:val="24"/>
        </w:rPr>
        <w:t>τιμωρητική</w:t>
      </w:r>
      <w:proofErr w:type="spellEnd"/>
      <w:r>
        <w:rPr>
          <w:rFonts w:eastAsia="Times New Roman"/>
          <w:szCs w:val="24"/>
        </w:rPr>
        <w:t xml:space="preserve"> διάθεση από την πλευρά των εταίρων μα</w:t>
      </w:r>
      <w:r>
        <w:rPr>
          <w:rFonts w:eastAsia="Times New Roman"/>
          <w:szCs w:val="24"/>
        </w:rPr>
        <w:t xml:space="preserve">ς. Ξέρετε, όμως, κι εμείς είχαμε πιέσεις αλλά δεν υποκύψαμε γιατί είχαμε τεκμήρια. </w:t>
      </w:r>
    </w:p>
    <w:p w14:paraId="01118BB1" w14:textId="77777777" w:rsidR="00F23D13" w:rsidRDefault="001E17E2">
      <w:pPr>
        <w:spacing w:line="600" w:lineRule="auto"/>
        <w:ind w:firstLine="720"/>
        <w:jc w:val="both"/>
        <w:rPr>
          <w:rFonts w:eastAsia="Times New Roman"/>
          <w:szCs w:val="24"/>
        </w:rPr>
      </w:pPr>
      <w:r>
        <w:rPr>
          <w:rFonts w:eastAsia="Times New Roman"/>
          <w:szCs w:val="24"/>
        </w:rPr>
        <w:t>Σας θυμίζω τη μελέτη του Ινστιτούτου Φορολογικών και Οικονομικών Μελετών. Σας θυμίζω δεκάδες μελέτες που απέδειξαν</w:t>
      </w:r>
      <w:r>
        <w:rPr>
          <w:rFonts w:eastAsia="Times New Roman"/>
          <w:szCs w:val="24"/>
        </w:rPr>
        <w:t>,</w:t>
      </w:r>
      <w:r>
        <w:rPr>
          <w:rFonts w:eastAsia="Times New Roman"/>
          <w:szCs w:val="24"/>
        </w:rPr>
        <w:t xml:space="preserve"> ότι οι μειωμένοι συντελεστές ΦΠΑ στα νησιά ήταν όχι </w:t>
      </w:r>
      <w:r>
        <w:rPr>
          <w:rFonts w:eastAsia="Times New Roman"/>
          <w:szCs w:val="24"/>
        </w:rPr>
        <w:lastRenderedPageBreak/>
        <w:t>προν</w:t>
      </w:r>
      <w:r>
        <w:rPr>
          <w:rFonts w:eastAsia="Times New Roman"/>
          <w:szCs w:val="24"/>
        </w:rPr>
        <w:t xml:space="preserve">όμιο αλλά η ελάχιστη προϋπόθεση επιβίωσης και ανάσχεσης ενός αρνητικού κλίματος, ιδιαίτερα σ’ αυτήν τη συγκυρία. </w:t>
      </w:r>
    </w:p>
    <w:p w14:paraId="01118BB2" w14:textId="77777777" w:rsidR="00F23D13" w:rsidRDefault="001E17E2">
      <w:pPr>
        <w:spacing w:line="600" w:lineRule="auto"/>
        <w:ind w:firstLine="720"/>
        <w:jc w:val="both"/>
        <w:rPr>
          <w:rFonts w:eastAsia="Times New Roman"/>
          <w:szCs w:val="24"/>
        </w:rPr>
      </w:pPr>
      <w:r>
        <w:rPr>
          <w:rFonts w:eastAsia="Times New Roman"/>
          <w:szCs w:val="24"/>
        </w:rPr>
        <w:t>Αλήθεια, ποιος προκάλεσε αυτήν την κατάργηση των μειωμένων συντελεστών ΦΠΑ; Μάλλον, κύριε Υπουργέ, την προκάλεσε η Κυβέρνηση ΣΥΡΙΖΑ-ΑΝΕΛ, η συ</w:t>
      </w:r>
      <w:r>
        <w:rPr>
          <w:rFonts w:eastAsia="Times New Roman"/>
          <w:szCs w:val="24"/>
        </w:rPr>
        <w:t xml:space="preserve">ζήτηση, οι παλινωδίες, οι αναντιστοιχίες και οι αντιφάσεις. Σας θυμίζω το δημοψήφισμα, τη δημιουργική ασάφεια του αλήστου μνήμης κ. </w:t>
      </w:r>
      <w:proofErr w:type="spellStart"/>
      <w:r>
        <w:rPr>
          <w:rFonts w:eastAsia="Times New Roman"/>
          <w:szCs w:val="24"/>
        </w:rPr>
        <w:t>Βαρουφάκη</w:t>
      </w:r>
      <w:proofErr w:type="spellEnd"/>
      <w:r>
        <w:rPr>
          <w:rFonts w:eastAsia="Times New Roman"/>
          <w:szCs w:val="24"/>
        </w:rPr>
        <w:t xml:space="preserve">. </w:t>
      </w:r>
    </w:p>
    <w:p w14:paraId="01118BB3" w14:textId="77777777" w:rsidR="00F23D13" w:rsidRDefault="001E17E2">
      <w:pPr>
        <w:spacing w:line="600" w:lineRule="auto"/>
        <w:ind w:firstLine="720"/>
        <w:jc w:val="both"/>
        <w:rPr>
          <w:rFonts w:eastAsia="Times New Roman"/>
          <w:szCs w:val="24"/>
        </w:rPr>
      </w:pPr>
      <w:r>
        <w:rPr>
          <w:rFonts w:eastAsia="Times New Roman"/>
          <w:szCs w:val="24"/>
        </w:rPr>
        <w:lastRenderedPageBreak/>
        <w:t>Σας ανέφερα πριν και κάποια στοιχεία για τις κρατήσεις. Φυσικά δεν τα αμφισβητήσατε. Σας δείχνουν σε ποιο επικίν</w:t>
      </w:r>
      <w:r>
        <w:rPr>
          <w:rFonts w:eastAsia="Times New Roman"/>
          <w:szCs w:val="24"/>
        </w:rPr>
        <w:t xml:space="preserve">δυνο σημείο βρίσκονται οι </w:t>
      </w:r>
      <w:proofErr w:type="spellStart"/>
      <w:r>
        <w:rPr>
          <w:rFonts w:eastAsia="Times New Roman"/>
          <w:szCs w:val="24"/>
        </w:rPr>
        <w:t>προκρατήσεις</w:t>
      </w:r>
      <w:proofErr w:type="spellEnd"/>
      <w:r>
        <w:rPr>
          <w:rFonts w:eastAsia="Times New Roman"/>
          <w:szCs w:val="24"/>
        </w:rPr>
        <w:t xml:space="preserve"> για το τουριστικό προϊόν. </w:t>
      </w:r>
    </w:p>
    <w:p w14:paraId="01118BB4" w14:textId="77777777" w:rsidR="00F23D13" w:rsidRDefault="001E17E2">
      <w:pPr>
        <w:spacing w:line="600" w:lineRule="auto"/>
        <w:ind w:firstLine="720"/>
        <w:jc w:val="both"/>
        <w:rPr>
          <w:rFonts w:eastAsia="Times New Roman"/>
          <w:szCs w:val="24"/>
        </w:rPr>
      </w:pPr>
      <w:r>
        <w:rPr>
          <w:rFonts w:eastAsia="Times New Roman"/>
          <w:szCs w:val="24"/>
        </w:rPr>
        <w:t>Να σας θέσω, όμως, και τα στοιχεία για το τουριστικό προϊόν που αφορά την κρουαζιέρα. Ακούστε, λοιπόν. Μυτιλήνη</w:t>
      </w:r>
      <w:r>
        <w:rPr>
          <w:rFonts w:eastAsia="Times New Roman"/>
          <w:szCs w:val="24"/>
        </w:rPr>
        <w:t>.</w:t>
      </w:r>
      <w:r>
        <w:rPr>
          <w:rFonts w:eastAsia="Times New Roman"/>
          <w:szCs w:val="24"/>
        </w:rPr>
        <w:t xml:space="preserve"> Θα δεχθεί φέτος δώδεκα κρουαζιερόπλοια σε σχέση με τα πενήντα τρία που δέχθηκ</w:t>
      </w:r>
      <w:r>
        <w:rPr>
          <w:rFonts w:eastAsia="Times New Roman"/>
          <w:szCs w:val="24"/>
        </w:rPr>
        <w:t>ε πέρ</w:t>
      </w:r>
      <w:r>
        <w:rPr>
          <w:rFonts w:eastAsia="Times New Roman"/>
          <w:szCs w:val="24"/>
        </w:rPr>
        <w:t>υ</w:t>
      </w:r>
      <w:r>
        <w:rPr>
          <w:rFonts w:eastAsia="Times New Roman"/>
          <w:szCs w:val="24"/>
        </w:rPr>
        <w:t>σι. Χίος</w:t>
      </w:r>
      <w:r>
        <w:rPr>
          <w:rFonts w:eastAsia="Times New Roman"/>
          <w:szCs w:val="24"/>
        </w:rPr>
        <w:t>.</w:t>
      </w:r>
      <w:r>
        <w:rPr>
          <w:rFonts w:eastAsia="Times New Roman"/>
          <w:szCs w:val="24"/>
        </w:rPr>
        <w:t xml:space="preserve"> Δώδεκα από σαράντα δύο πέρ</w:t>
      </w:r>
      <w:r>
        <w:rPr>
          <w:rFonts w:eastAsia="Times New Roman"/>
          <w:szCs w:val="24"/>
        </w:rPr>
        <w:t>υ</w:t>
      </w:r>
      <w:r>
        <w:rPr>
          <w:rFonts w:eastAsia="Times New Roman"/>
          <w:szCs w:val="24"/>
        </w:rPr>
        <w:t>σι. Κως</w:t>
      </w:r>
      <w:r>
        <w:rPr>
          <w:rFonts w:eastAsia="Times New Roman"/>
          <w:szCs w:val="24"/>
        </w:rPr>
        <w:t>.</w:t>
      </w:r>
      <w:r>
        <w:rPr>
          <w:rFonts w:eastAsia="Times New Roman"/>
          <w:szCs w:val="24"/>
        </w:rPr>
        <w:t xml:space="preserve"> Τριάντα από σαράντα ένα. Σύμη</w:t>
      </w:r>
      <w:r>
        <w:rPr>
          <w:rFonts w:eastAsia="Times New Roman"/>
          <w:szCs w:val="24"/>
        </w:rPr>
        <w:t>.</w:t>
      </w:r>
      <w:r>
        <w:rPr>
          <w:rFonts w:eastAsia="Times New Roman"/>
          <w:szCs w:val="24"/>
        </w:rPr>
        <w:t xml:space="preserve"> Είκοσι από τριάντα έξι. </w:t>
      </w:r>
    </w:p>
    <w:p w14:paraId="01118BB5" w14:textId="77777777" w:rsidR="00F23D13" w:rsidRDefault="001E17E2">
      <w:pPr>
        <w:spacing w:line="600" w:lineRule="auto"/>
        <w:ind w:firstLine="720"/>
        <w:jc w:val="both"/>
        <w:rPr>
          <w:rFonts w:eastAsia="Times New Roman"/>
          <w:szCs w:val="24"/>
        </w:rPr>
      </w:pPr>
      <w:r>
        <w:rPr>
          <w:rFonts w:eastAsia="Times New Roman"/>
          <w:szCs w:val="24"/>
        </w:rPr>
        <w:lastRenderedPageBreak/>
        <w:t xml:space="preserve">Κύριε Υπουργέ, χρειάζεται να δώσουμε μία πρόσθετη ώθηση σ’ αυτά τα νησιά. Δεν πρέπει να μπούμε σ’ αυτήν τη λογική τού να διαλέξουμε το ένα ή το </w:t>
      </w:r>
      <w:r>
        <w:rPr>
          <w:rFonts w:eastAsia="Times New Roman"/>
          <w:szCs w:val="24"/>
        </w:rPr>
        <w:t>άλλο. Εγώ σέβομαι αυτό που λέτε</w:t>
      </w:r>
      <w:r>
        <w:rPr>
          <w:rFonts w:eastAsia="Times New Roman"/>
          <w:szCs w:val="24"/>
        </w:rPr>
        <w:t>,</w:t>
      </w:r>
      <w:r>
        <w:rPr>
          <w:rFonts w:eastAsia="Times New Roman"/>
          <w:szCs w:val="24"/>
        </w:rPr>
        <w:t xml:space="preserve"> ότι ήταν μία βιαστική απόφαση αλλά μήπως πρέπει να ξαναδούμε την απόφαση της ανάκλησης αυτής της τραγικής απόφασης για τη χώρα, της κατάργησης των μειωμένων συντελεστών ΦΠΑ στα νησιά; Στη Ρόδο γιατί αποφασίσατε; Διότι από τ</w:t>
      </w:r>
      <w:r>
        <w:rPr>
          <w:rFonts w:eastAsia="Times New Roman"/>
          <w:szCs w:val="24"/>
        </w:rPr>
        <w:t>η Ρόδο γίνεται η μεταφορά προϊόντων, υπηρεσιών και αγαθών. Κατά συνέπεια ουσιαστικά καταργούνται στο σύνολό τους οι συντελεστές για όλο το Αιγαίο.</w:t>
      </w:r>
    </w:p>
    <w:p w14:paraId="01118BB6" w14:textId="77777777" w:rsidR="00F23D13" w:rsidRDefault="001E17E2">
      <w:pPr>
        <w:spacing w:line="600" w:lineRule="auto"/>
        <w:ind w:firstLine="720"/>
        <w:jc w:val="both"/>
        <w:rPr>
          <w:rFonts w:eastAsia="Times New Roman"/>
          <w:szCs w:val="24"/>
        </w:rPr>
      </w:pPr>
      <w:r>
        <w:rPr>
          <w:rFonts w:eastAsia="Times New Roman"/>
          <w:szCs w:val="24"/>
        </w:rPr>
        <w:lastRenderedPageBreak/>
        <w:t>Κύριε Υπουργέ, προκειμένου να τονώσουμε την τοπική οικονομία και να υπάρχει αναπτυξιακό πρότυπο, πρέπει να μι</w:t>
      </w:r>
      <w:r>
        <w:rPr>
          <w:rFonts w:eastAsia="Times New Roman"/>
          <w:szCs w:val="24"/>
        </w:rPr>
        <w:t>λήσετε και με το Υπουργείο Ανάπτυξης. Δεν είναι δική σας αρμοδιότητα. Πρέπει στον αναπτυξιακό νόμο να δώσουμε πρόσθετα κίνητρα για τρεις λόγους που περιέγραψα, πρώτον, για την προηγούμενη κατάσταση, δεύτερον, γιατί δημοσιονομικό όφελος επί της ουσίας δεν υ</w:t>
      </w:r>
      <w:r>
        <w:rPr>
          <w:rFonts w:eastAsia="Times New Roman"/>
          <w:szCs w:val="24"/>
        </w:rPr>
        <w:t>πάρχει και τρίτον, γιατί αποτελεί πλήγμα για τον τουρισμό. Σας παρακαλώ να ξανασκεφθείτε την ανάκληση αυτής της απόφασης από την Κυβέρνηση.</w:t>
      </w:r>
    </w:p>
    <w:p w14:paraId="01118BB7" w14:textId="77777777" w:rsidR="00F23D13" w:rsidRDefault="001E17E2">
      <w:pPr>
        <w:spacing w:line="600" w:lineRule="auto"/>
        <w:ind w:firstLine="720"/>
        <w:jc w:val="both"/>
        <w:rPr>
          <w:rFonts w:eastAsia="Times New Roman"/>
          <w:szCs w:val="24"/>
        </w:rPr>
      </w:pPr>
      <w:r>
        <w:rPr>
          <w:rFonts w:eastAsia="Times New Roman"/>
          <w:szCs w:val="24"/>
        </w:rPr>
        <w:t>Σας ευχαριστώ.</w:t>
      </w:r>
    </w:p>
    <w:p w14:paraId="01118BB8" w14:textId="77777777" w:rsidR="00F23D13" w:rsidRDefault="001E17E2">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Ευχαριστούμε τον κ. </w:t>
      </w:r>
      <w:proofErr w:type="spellStart"/>
      <w:r>
        <w:rPr>
          <w:rFonts w:eastAsia="Times New Roman"/>
          <w:szCs w:val="24"/>
        </w:rPr>
        <w:t>Κόνσολα</w:t>
      </w:r>
      <w:proofErr w:type="spellEnd"/>
      <w:r>
        <w:rPr>
          <w:rFonts w:eastAsia="Times New Roman"/>
          <w:szCs w:val="24"/>
        </w:rPr>
        <w:t>.</w:t>
      </w:r>
    </w:p>
    <w:p w14:paraId="01118BB9" w14:textId="77777777" w:rsidR="00F23D13" w:rsidRDefault="001E17E2">
      <w:pPr>
        <w:spacing w:line="600" w:lineRule="auto"/>
        <w:ind w:firstLine="720"/>
        <w:jc w:val="both"/>
        <w:rPr>
          <w:rFonts w:eastAsia="Times New Roman"/>
          <w:szCs w:val="24"/>
        </w:rPr>
      </w:pPr>
      <w:r>
        <w:rPr>
          <w:rFonts w:eastAsia="Times New Roman"/>
          <w:szCs w:val="24"/>
        </w:rPr>
        <w:t xml:space="preserve">Ο Αναπληρωτής Υπουργός κ. Τρύφων </w:t>
      </w:r>
      <w:r>
        <w:rPr>
          <w:rFonts w:eastAsia="Times New Roman"/>
          <w:szCs w:val="24"/>
        </w:rPr>
        <w:t>Αλεξιάδης έχει τον λόγο για να δευτερολογήσει.</w:t>
      </w:r>
    </w:p>
    <w:p w14:paraId="01118BBA" w14:textId="77777777" w:rsidR="00F23D13" w:rsidRDefault="001E17E2">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Κύριε Βουλευτά, είμαι αναγκασμένος συχνά να επανέρχομαι με μία επιχειρηματολογία και να ξαναλέω το ίδιο και το ίδιο επιχείρημα σε μία μονότονη επιχειρηματολ</w:t>
      </w:r>
      <w:r>
        <w:rPr>
          <w:rFonts w:eastAsia="Times New Roman"/>
          <w:szCs w:val="24"/>
        </w:rPr>
        <w:t xml:space="preserve">ογία από τη δική σας την πλευρά, διότι προσπαθείτε να επιρρίψετε στην </w:t>
      </w:r>
      <w:r>
        <w:rPr>
          <w:rFonts w:eastAsia="Times New Roman"/>
          <w:szCs w:val="24"/>
        </w:rPr>
        <w:lastRenderedPageBreak/>
        <w:t xml:space="preserve">Κυβέρνηση τις ευθύνες για τα χάλια του φορολογικού συστήματος. Οι ευθύνες για τα χάλια του φορολογικού συστήματος δεν είναι δική μας πολιτική επιλογή. </w:t>
      </w:r>
    </w:p>
    <w:p w14:paraId="01118BBB" w14:textId="77777777" w:rsidR="00F23D13" w:rsidRDefault="001E17E2">
      <w:pPr>
        <w:spacing w:line="600" w:lineRule="auto"/>
        <w:ind w:firstLine="720"/>
        <w:jc w:val="both"/>
        <w:rPr>
          <w:rFonts w:eastAsia="Times New Roman"/>
          <w:szCs w:val="24"/>
        </w:rPr>
      </w:pPr>
      <w:r>
        <w:rPr>
          <w:rFonts w:eastAsia="Times New Roman"/>
          <w:szCs w:val="24"/>
        </w:rPr>
        <w:t>Επειδή συχνά ακούω πολιτικά σας στ</w:t>
      </w:r>
      <w:r>
        <w:rPr>
          <w:rFonts w:eastAsia="Times New Roman"/>
          <w:szCs w:val="24"/>
        </w:rPr>
        <w:t xml:space="preserve">ελέχη να μιλάνε για την </w:t>
      </w:r>
      <w:proofErr w:type="spellStart"/>
      <w:r>
        <w:rPr>
          <w:rFonts w:eastAsia="Times New Roman"/>
          <w:szCs w:val="24"/>
        </w:rPr>
        <w:t>υπερφορολόγηση</w:t>
      </w:r>
      <w:proofErr w:type="spellEnd"/>
      <w:r>
        <w:rPr>
          <w:rFonts w:eastAsia="Times New Roman"/>
          <w:szCs w:val="24"/>
        </w:rPr>
        <w:t>, εμάς αίτημά μας δεν είναι φόροι, φόροι, φόροι. Να ξαναθυμίσω το παράδειγμα. Στον τομέα της περιουσίας όπου υποτίθεται ότι ως πολιτικός χώρος έχετε και μία μεγαλύτερη ευαισθησία, από εξακόσια εκατομμύρια που ήταν οι φ</w:t>
      </w:r>
      <w:r>
        <w:rPr>
          <w:rFonts w:eastAsia="Times New Roman"/>
          <w:szCs w:val="24"/>
        </w:rPr>
        <w:t xml:space="preserve">όροι στην περιουσία προ μνημονίων, έχουν φτάσει βεβαίως στα 3,3 δισεκατομμύρια. Η είσπραξη είναι 2,65 δισεκατομμύρια. Άρα αυτήν τη διαρκή κριτική ότι εμείς μέσα στον ένα χρόνο </w:t>
      </w:r>
      <w:r>
        <w:rPr>
          <w:rFonts w:eastAsia="Times New Roman"/>
          <w:szCs w:val="24"/>
        </w:rPr>
        <w:lastRenderedPageBreak/>
        <w:t>–δεν έχουμε κλείσει ενάμιση- φταίμε για όλα τα δεινά του τόπου, δεν μπορώ να την</w:t>
      </w:r>
      <w:r>
        <w:rPr>
          <w:rFonts w:eastAsia="Times New Roman"/>
          <w:szCs w:val="24"/>
        </w:rPr>
        <w:t xml:space="preserve"> καταλάβω. </w:t>
      </w:r>
    </w:p>
    <w:p w14:paraId="01118BBC" w14:textId="77777777" w:rsidR="00F23D13" w:rsidRDefault="001E17E2">
      <w:pPr>
        <w:spacing w:line="600" w:lineRule="auto"/>
        <w:ind w:firstLine="720"/>
        <w:jc w:val="both"/>
        <w:rPr>
          <w:rFonts w:eastAsia="Times New Roman"/>
          <w:szCs w:val="24"/>
        </w:rPr>
      </w:pPr>
      <w:r>
        <w:rPr>
          <w:rFonts w:eastAsia="Times New Roman"/>
          <w:szCs w:val="24"/>
        </w:rPr>
        <w:t>Πολλές φορές υφιστάμεθα από σας μια κριτική</w:t>
      </w:r>
      <w:r>
        <w:rPr>
          <w:rFonts w:eastAsia="Times New Roman"/>
          <w:szCs w:val="24"/>
        </w:rPr>
        <w:t>,</w:t>
      </w:r>
      <w:r>
        <w:rPr>
          <w:rFonts w:eastAsia="Times New Roman"/>
          <w:szCs w:val="24"/>
        </w:rPr>
        <w:t xml:space="preserve"> στην προσπάθεια της Κυβέρνησης να δώσει λύση σ’ ένα πρόβλημα, χωρίς να αναλύετε το ποιος φταίει για τη δημιουργία του προβλήματος. Ποιος έφερε τη χώρα εδώ; Ποιος δημιούργησε αυτά τα οικονομικά και τα</w:t>
      </w:r>
      <w:r>
        <w:rPr>
          <w:rFonts w:eastAsia="Times New Roman"/>
          <w:szCs w:val="24"/>
        </w:rPr>
        <w:t xml:space="preserve"> κοινωνικά προβλήματα; </w:t>
      </w:r>
    </w:p>
    <w:p w14:paraId="01118BBD" w14:textId="77777777" w:rsidR="00F23D13" w:rsidRDefault="001E17E2">
      <w:pPr>
        <w:spacing w:line="600" w:lineRule="auto"/>
        <w:contextualSpacing/>
        <w:jc w:val="both"/>
        <w:rPr>
          <w:rFonts w:eastAsia="Times New Roman" w:cs="Times New Roman"/>
          <w:szCs w:val="24"/>
        </w:rPr>
      </w:pPr>
      <w:r>
        <w:rPr>
          <w:rFonts w:eastAsia="Times New Roman"/>
          <w:szCs w:val="24"/>
        </w:rPr>
        <w:tab/>
      </w:r>
      <w:r>
        <w:rPr>
          <w:rFonts w:eastAsia="Times New Roman" w:cs="Times New Roman"/>
          <w:szCs w:val="24"/>
        </w:rPr>
        <w:t xml:space="preserve">Όμως ας έλθουμε στο θέμα του ΦΠΑ. Επειδή διαρκώς γίνεται μια κριτική σε σχέση με τον ΦΠΑ και επειδή η Αντιπολίτευση προσπαθεί πονηρά να κάνει τον κόσμο να ξεχάσει ποιοι </w:t>
      </w:r>
      <w:r>
        <w:rPr>
          <w:rFonts w:eastAsia="Times New Roman" w:cs="Times New Roman"/>
          <w:szCs w:val="24"/>
        </w:rPr>
        <w:lastRenderedPageBreak/>
        <w:t>ψήφισαν αυτές τις διατάξεις και να πει για εμάς, για την Κυβέρ</w:t>
      </w:r>
      <w:r>
        <w:rPr>
          <w:rFonts w:eastAsia="Times New Roman" w:cs="Times New Roman"/>
          <w:szCs w:val="24"/>
        </w:rPr>
        <w:t>νηση, «εσείς το ψηφίσατε, εσείς φταίτε», υπενθυμίζω τα εξής: Ο ν.4344 - Ιούλιος 2015- η αρχική αύξηση των συντελεστών για τα νησιά ψηφίστηκε από διακόσιους είκοσι εννιά Βουλευτές. Ο ν.4326 -η δεύτερη κατηγορία- ψηφίστηκε στις 13 Αυγούστου από διακόσιους εί</w:t>
      </w:r>
      <w:r>
        <w:rPr>
          <w:rFonts w:eastAsia="Times New Roman" w:cs="Times New Roman"/>
          <w:szCs w:val="24"/>
        </w:rPr>
        <w:t>κοσι ένα</w:t>
      </w:r>
      <w:r>
        <w:rPr>
          <w:rFonts w:eastAsia="Times New Roman" w:cs="Times New Roman"/>
          <w:szCs w:val="24"/>
        </w:rPr>
        <w:t>ν</w:t>
      </w:r>
      <w:r>
        <w:rPr>
          <w:rFonts w:eastAsia="Times New Roman" w:cs="Times New Roman"/>
          <w:szCs w:val="24"/>
        </w:rPr>
        <w:t xml:space="preserve"> Βουλευτές.</w:t>
      </w:r>
    </w:p>
    <w:p w14:paraId="01118BBE"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t>Άρα δεχόμαστε μια κριτική</w:t>
      </w:r>
      <w:r>
        <w:rPr>
          <w:rFonts w:eastAsia="Times New Roman" w:cs="Times New Roman"/>
          <w:szCs w:val="24"/>
        </w:rPr>
        <w:t>,</w:t>
      </w:r>
      <w:r>
        <w:rPr>
          <w:rFonts w:eastAsia="Times New Roman" w:cs="Times New Roman"/>
          <w:szCs w:val="24"/>
        </w:rPr>
        <w:t xml:space="preserve"> γιατί υλοποιούμε μια συμφωνία για να κρατήσουμε τη χώρα μέσα στην Ευρώπη και σε μια συγκεκριμένη πορεία, την οποία έχετε ψηφίσει και εσείς.</w:t>
      </w:r>
    </w:p>
    <w:p w14:paraId="01118BBF" w14:textId="77777777" w:rsidR="00F23D13" w:rsidRDefault="001E17E2">
      <w:pPr>
        <w:tabs>
          <w:tab w:val="left" w:pos="567"/>
        </w:tabs>
        <w:spacing w:line="600" w:lineRule="auto"/>
        <w:ind w:firstLine="720"/>
        <w:contextualSpacing/>
        <w:jc w:val="both"/>
        <w:rPr>
          <w:rFonts w:eastAsia="Times New Roman" w:cs="Times New Roman"/>
          <w:szCs w:val="24"/>
        </w:rPr>
      </w:pPr>
      <w:r>
        <w:rPr>
          <w:rFonts w:eastAsia="Times New Roman" w:cs="Times New Roman"/>
          <w:szCs w:val="24"/>
        </w:rPr>
        <w:t>Αντιλαμβάνομαι την πολιτική κριτική σας, αντιλαμβάνομαι και τα αδιέξ</w:t>
      </w:r>
      <w:r>
        <w:rPr>
          <w:rFonts w:eastAsia="Times New Roman" w:cs="Times New Roman"/>
          <w:szCs w:val="24"/>
        </w:rPr>
        <w:t>οδα και τα προβλήματα της εποχής</w:t>
      </w:r>
      <w:r>
        <w:rPr>
          <w:rFonts w:eastAsia="Times New Roman" w:cs="Times New Roman"/>
          <w:szCs w:val="24"/>
        </w:rPr>
        <w:t>,</w:t>
      </w:r>
      <w:r>
        <w:rPr>
          <w:rFonts w:eastAsia="Times New Roman" w:cs="Times New Roman"/>
          <w:szCs w:val="24"/>
        </w:rPr>
        <w:t xml:space="preserve"> μέχρι τέλος πάντων αυτό που λένε «να κάτσει η μπίλια» και να δούμε πού </w:t>
      </w:r>
      <w:r>
        <w:rPr>
          <w:rFonts w:eastAsia="Times New Roman" w:cs="Times New Roman"/>
          <w:szCs w:val="24"/>
        </w:rPr>
        <w:lastRenderedPageBreak/>
        <w:t>πολιτικά θα κατευθυνθείτε, από εδώ ή από εκεί αλλά βρείτε αλλού να κάνετε κριτική στην Κυβέρνηση. Η Κυβέρνηση έχει μια σταθερή πορεία και είμαστε έτοιμ</w:t>
      </w:r>
      <w:r>
        <w:rPr>
          <w:rFonts w:eastAsia="Times New Roman" w:cs="Times New Roman"/>
          <w:szCs w:val="24"/>
        </w:rPr>
        <w:t>οι, αν υπάρχουν προτάσεις -που δεν έχουν κατατεθεί μέχρι τώρα- για οποιοδήποτε ισοδύναμο, να αλλάξουμε αυτή τη φορολογία με μια πιο δίκαιη και αναλογική φορολογία.</w:t>
      </w:r>
    </w:p>
    <w:p w14:paraId="01118BC0"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t>Ξεκάθαρα για την Κυβέρνηση η αύξηση του ΦΠΑ στα νησιά και γενικά η αύξηση της έμμεσης φορολο</w:t>
      </w:r>
      <w:r>
        <w:rPr>
          <w:rFonts w:eastAsia="Times New Roman" w:cs="Times New Roman"/>
          <w:szCs w:val="24"/>
        </w:rPr>
        <w:t xml:space="preserve">γίας, δεν είναι μέσα στο πολιτικό μας </w:t>
      </w:r>
      <w:r>
        <w:rPr>
          <w:rFonts w:eastAsia="Times New Roman" w:cs="Times New Roman"/>
          <w:szCs w:val="24"/>
          <w:lang w:val="en-US"/>
        </w:rPr>
        <w:t>DNA</w:t>
      </w:r>
      <w:r>
        <w:rPr>
          <w:rFonts w:eastAsia="Times New Roman" w:cs="Times New Roman"/>
          <w:szCs w:val="24"/>
        </w:rPr>
        <w:t>. Είναι μια πολιτική αναγκαιότητα που είμαστε αναγκασμένοι να διαχειριστούμε.</w:t>
      </w:r>
    </w:p>
    <w:p w14:paraId="01118BC1" w14:textId="77777777" w:rsidR="00F23D13" w:rsidRDefault="001E17E2">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κύριο Υπουργό.</w:t>
      </w:r>
    </w:p>
    <w:p w14:paraId="01118BC2"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η πέμπτη με αριθμό 625/7-3-2016 επίκαιρη </w:t>
      </w:r>
      <w:r>
        <w:rPr>
          <w:rFonts w:eastAsia="Times New Roman" w:cs="Times New Roman"/>
          <w:szCs w:val="24"/>
        </w:rPr>
        <w:t>ερώτηση δεύτερου κύκλου του Βουλευτή Λέσβου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Σταύρου Τάσσου</w:t>
      </w:r>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 xml:space="preserve">σχετικά με τις ελλείψεις στο </w:t>
      </w:r>
      <w:r>
        <w:rPr>
          <w:rFonts w:eastAsia="Times New Roman" w:cs="Times New Roman"/>
          <w:szCs w:val="24"/>
        </w:rPr>
        <w:t>ν</w:t>
      </w:r>
      <w:r>
        <w:rPr>
          <w:rFonts w:eastAsia="Times New Roman" w:cs="Times New Roman"/>
          <w:szCs w:val="24"/>
        </w:rPr>
        <w:t xml:space="preserve">οσοκομείο και γενικότερα στον δημόσιο τομέα υγείας στη Λέσβο, δεν συζητείται λόγω κωλύματος του κυρίου </w:t>
      </w:r>
      <w:r>
        <w:rPr>
          <w:rFonts w:eastAsia="Times New Roman" w:cs="Times New Roman"/>
          <w:szCs w:val="24"/>
        </w:rPr>
        <w:t>Υπουργού.</w:t>
      </w:r>
    </w:p>
    <w:p w14:paraId="01118BC3"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t xml:space="preserve">Η έκτη με αριθμό 588/29-2-2016 επίκαιρη ερώτηση δεύτερου κύκλου του Βουλευτή Φθιώτιδας του Συνασπισμού Ριζοσπαστικής Αριστεράς κ. </w:t>
      </w:r>
      <w:r>
        <w:rPr>
          <w:rFonts w:eastAsia="Times New Roman" w:cs="Times New Roman"/>
          <w:bCs/>
          <w:szCs w:val="24"/>
        </w:rPr>
        <w:t xml:space="preserve">Απόστολου </w:t>
      </w:r>
      <w:proofErr w:type="spellStart"/>
      <w:r>
        <w:rPr>
          <w:rFonts w:eastAsia="Times New Roman" w:cs="Times New Roman"/>
          <w:bCs/>
          <w:szCs w:val="24"/>
        </w:rPr>
        <w:t>Καραναστάση</w:t>
      </w:r>
      <w:proofErr w:type="spellEnd"/>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 xml:space="preserve">σχετικά με την αντιμετώπιση των </w:t>
      </w:r>
      <w:r>
        <w:rPr>
          <w:rFonts w:eastAsia="Times New Roman" w:cs="Times New Roman"/>
          <w:bCs/>
          <w:szCs w:val="24"/>
        </w:rPr>
        <w:t>προβλημάτων</w:t>
      </w:r>
      <w:r>
        <w:rPr>
          <w:rFonts w:eastAsia="Times New Roman" w:cs="Times New Roman"/>
          <w:szCs w:val="24"/>
        </w:rPr>
        <w:t xml:space="preserve"> στη λειτουργία του Γενικο</w:t>
      </w:r>
      <w:r>
        <w:rPr>
          <w:rFonts w:eastAsia="Times New Roman" w:cs="Times New Roman"/>
          <w:szCs w:val="24"/>
        </w:rPr>
        <w:t>ύ Νοσοκομείου Λαμίας, ομοίως δεν συζητείται λόγω κωλύματος του κυρίου Υπουργού.</w:t>
      </w:r>
    </w:p>
    <w:p w14:paraId="01118BC4" w14:textId="77777777" w:rsidR="00F23D13" w:rsidRDefault="001E17E2">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Εισερχόμ</w:t>
      </w:r>
      <w:r>
        <w:rPr>
          <w:rFonts w:eastAsia="Times New Roman" w:cs="Times New Roman"/>
          <w:bCs/>
          <w:szCs w:val="24"/>
        </w:rPr>
        <w:t>αστε</w:t>
      </w:r>
      <w:r>
        <w:rPr>
          <w:rFonts w:eastAsia="Times New Roman" w:cs="Times New Roman"/>
          <w:bCs/>
          <w:szCs w:val="24"/>
        </w:rPr>
        <w:t xml:space="preserve"> στη συζήτηση της έβδομης με αριθμό 584/29-2-2016 επίκαιρης ερώτησης δεύτερου κύκλου του Βουλευτή Αττικής της Νέας Δημοκρατίας κ. </w:t>
      </w:r>
      <w:r>
        <w:rPr>
          <w:rFonts w:eastAsia="Times New Roman" w:cs="Times New Roman"/>
          <w:szCs w:val="24"/>
        </w:rPr>
        <w:t xml:space="preserve">Μαυρουδή Βορίδη </w:t>
      </w:r>
      <w:r>
        <w:rPr>
          <w:rFonts w:eastAsia="Times New Roman" w:cs="Times New Roman"/>
          <w:bCs/>
          <w:szCs w:val="24"/>
        </w:rPr>
        <w:t xml:space="preserve">προς τον Υπουργό </w:t>
      </w:r>
      <w:r>
        <w:rPr>
          <w:rFonts w:eastAsia="Times New Roman" w:cs="Times New Roman"/>
          <w:szCs w:val="24"/>
        </w:rPr>
        <w:t>Εργασίας, Κοινωνικής Ασφάλισης και Κοινωνικής Αλληλεγγύης,</w:t>
      </w:r>
      <w:r>
        <w:rPr>
          <w:rFonts w:eastAsia="Times New Roman" w:cs="Times New Roman"/>
          <w:bCs/>
          <w:szCs w:val="24"/>
        </w:rPr>
        <w:t xml:space="preserve"> σχετικά με την υλοποίηση της </w:t>
      </w:r>
      <w:r>
        <w:rPr>
          <w:rFonts w:eastAsia="Times New Roman" w:cs="Times New Roman"/>
          <w:bCs/>
          <w:szCs w:val="24"/>
        </w:rPr>
        <w:t>υπουργικής απόφασης</w:t>
      </w:r>
      <w:r>
        <w:rPr>
          <w:rFonts w:eastAsia="Times New Roman" w:cs="Times New Roman"/>
          <w:bCs/>
          <w:szCs w:val="24"/>
        </w:rPr>
        <w:t xml:space="preserve"> που αφορά την παραχώρηση των αθλητικών εγκαταστάσεων του Ολυμπιακού Χωριού στον Δήμο Αχαρνών.</w:t>
      </w:r>
    </w:p>
    <w:p w14:paraId="01118BC5"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ερώτηση θα απαντήσει η Αναπληρώτρια Υπου</w:t>
      </w:r>
      <w:r>
        <w:rPr>
          <w:rFonts w:eastAsia="Times New Roman" w:cs="Times New Roman"/>
          <w:szCs w:val="24"/>
        </w:rPr>
        <w:t>ργός κ. Ουρανία Αντωνοπούλου.</w:t>
      </w:r>
    </w:p>
    <w:p w14:paraId="01118BC6"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t xml:space="preserve">Δίνουμε τον λόγο στον κ. Βορίδη για να αναπτύξει την </w:t>
      </w:r>
      <w:r>
        <w:rPr>
          <w:rFonts w:eastAsia="Times New Roman" w:cs="Times New Roman"/>
          <w:szCs w:val="24"/>
        </w:rPr>
        <w:t xml:space="preserve">επίκαιρη </w:t>
      </w:r>
      <w:r>
        <w:rPr>
          <w:rFonts w:eastAsia="Times New Roman" w:cs="Times New Roman"/>
          <w:szCs w:val="24"/>
        </w:rPr>
        <w:t>ερώτησή του σε δύο λεπτά.</w:t>
      </w:r>
    </w:p>
    <w:p w14:paraId="01118BC7"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κύριε Πρόεδρε.</w:t>
      </w:r>
    </w:p>
    <w:p w14:paraId="01118BC8"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κατ’ αρχάς, να πω ότι η έκφραση δυσαρέσκειας, όπως το έθεσε ο προκάτοχός σας σ</w:t>
      </w:r>
      <w:r>
        <w:rPr>
          <w:rFonts w:eastAsia="Times New Roman" w:cs="Times New Roman"/>
          <w:szCs w:val="24"/>
        </w:rPr>
        <w:t>την Έδρα, εκπροσωπώντας το Προεδρείο, κύριε Πρόεδρε, για το γεγονός ότι η Κυβέρνηση απαντά στο 40% των επικαίρων ερωτήσεων, είναι, κατά τη γνώμη μου, εξαιρετικά επιεικής προσέγγιση του φαινομένου.</w:t>
      </w:r>
    </w:p>
    <w:p w14:paraId="01118BC9"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t>Το Προεδρείο της Βουλής, ο Πρόεδρος ο ίδιος οφείλει, να ενη</w:t>
      </w:r>
      <w:r>
        <w:rPr>
          <w:rFonts w:eastAsia="Times New Roman" w:cs="Times New Roman"/>
          <w:szCs w:val="24"/>
        </w:rPr>
        <w:t xml:space="preserve">μερώσει τον Πρωθυπουργό ότι η Κυβέρνησή του, οι Υπουργοί του συστηματικά περιφρονούν το Κοινοβούλιο και ότι ο </w:t>
      </w:r>
      <w:r>
        <w:rPr>
          <w:rFonts w:eastAsia="Times New Roman" w:cs="Times New Roman"/>
          <w:szCs w:val="24"/>
        </w:rPr>
        <w:t>κοινοβουλευτικός έ</w:t>
      </w:r>
      <w:r>
        <w:rPr>
          <w:rFonts w:eastAsia="Times New Roman" w:cs="Times New Roman"/>
          <w:szCs w:val="24"/>
        </w:rPr>
        <w:t>λεγχος δεν είναι στη διακριτική τους ευχέρεια, άμα θέλουν, έρχονται και άμα θέλουν, απαντούν. Αποτελεί κε</w:t>
      </w:r>
      <w:r>
        <w:rPr>
          <w:rFonts w:eastAsia="Times New Roman" w:cs="Times New Roman"/>
          <w:szCs w:val="24"/>
        </w:rPr>
        <w:lastRenderedPageBreak/>
        <w:t>ντρική δημοκρατική λειτ</w:t>
      </w:r>
      <w:r>
        <w:rPr>
          <w:rFonts w:eastAsia="Times New Roman" w:cs="Times New Roman"/>
          <w:szCs w:val="24"/>
        </w:rPr>
        <w:t xml:space="preserve">ουργία και βασικό προνόμιο της Αντιπολίτευσης. Η Κυβέρνηση έχει τη νομοθετική πρωτοβουλία. Από τα βασικά προνόμια της Αντιπολίτευσης είναι ο </w:t>
      </w:r>
      <w:r>
        <w:rPr>
          <w:rFonts w:eastAsia="Times New Roman" w:cs="Times New Roman"/>
          <w:szCs w:val="24"/>
        </w:rPr>
        <w:t>κοινοβουλευτικός έ</w:t>
      </w:r>
      <w:r>
        <w:rPr>
          <w:rFonts w:eastAsia="Times New Roman" w:cs="Times New Roman"/>
          <w:szCs w:val="24"/>
        </w:rPr>
        <w:t>λεγχος. Αν ακυρωθεί, παύει η λειτουργία ενός κεντρικού πυλώνα. Και αυτό δεν αφορά κόμματα. Μας αφ</w:t>
      </w:r>
      <w:r>
        <w:rPr>
          <w:rFonts w:eastAsia="Times New Roman" w:cs="Times New Roman"/>
          <w:szCs w:val="24"/>
        </w:rPr>
        <w:t>ορά όλους ως Βουλευτές και τους κυβερνητικούς και τους αντιπολιτευόμενους.</w:t>
      </w:r>
    </w:p>
    <w:p w14:paraId="01118BCA"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εμένα τα ζητήματα αβροφροσύνης, ποιος θα πάρει τηλέφωνο, αν θα πάρει ο </w:t>
      </w:r>
      <w:r>
        <w:rPr>
          <w:rFonts w:eastAsia="Times New Roman" w:cs="Times New Roman"/>
          <w:szCs w:val="24"/>
        </w:rPr>
        <w:t>γ</w:t>
      </w:r>
      <w:r>
        <w:rPr>
          <w:rFonts w:eastAsia="Times New Roman" w:cs="Times New Roman"/>
          <w:szCs w:val="24"/>
        </w:rPr>
        <w:t>ραμματέας ή αν θα πάρει ο Υπουργός, δεν με ενδιαφέρουν. Εμένα με ενδιαφέρει η λειτουργία.</w:t>
      </w:r>
    </w:p>
    <w:p w14:paraId="01118BCB"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w:t>
      </w:r>
      <w:r>
        <w:rPr>
          <w:rFonts w:eastAsia="Times New Roman" w:cs="Times New Roman"/>
          <w:szCs w:val="24"/>
        </w:rPr>
        <w:t>προς την ερώτηση</w:t>
      </w:r>
      <w:r>
        <w:rPr>
          <w:rFonts w:eastAsia="Times New Roman" w:cs="Times New Roman"/>
          <w:szCs w:val="24"/>
        </w:rPr>
        <w:t>.</w:t>
      </w:r>
      <w:r>
        <w:rPr>
          <w:rFonts w:eastAsia="Times New Roman" w:cs="Times New Roman"/>
          <w:szCs w:val="24"/>
        </w:rPr>
        <w:t xml:space="preserve"> Υπάρχει μία υπουργική απόφαση, κυρία Υπουργέ, προκατόχου </w:t>
      </w:r>
      <w:r>
        <w:rPr>
          <w:rFonts w:eastAsia="Times New Roman" w:cs="Times New Roman"/>
          <w:szCs w:val="24"/>
        </w:rPr>
        <w:t>σας,</w:t>
      </w:r>
      <w:r>
        <w:rPr>
          <w:rFonts w:eastAsia="Times New Roman" w:cs="Times New Roman"/>
          <w:szCs w:val="24"/>
        </w:rPr>
        <w:t xml:space="preserve"> του κ. </w:t>
      </w:r>
      <w:proofErr w:type="spellStart"/>
      <w:r>
        <w:rPr>
          <w:rFonts w:eastAsia="Times New Roman" w:cs="Times New Roman"/>
          <w:szCs w:val="24"/>
        </w:rPr>
        <w:t>Βρούτση</w:t>
      </w:r>
      <w:proofErr w:type="spellEnd"/>
      <w:r>
        <w:rPr>
          <w:rFonts w:eastAsia="Times New Roman" w:cs="Times New Roman"/>
          <w:szCs w:val="24"/>
        </w:rPr>
        <w:t>, την οποία εξ όσων γνωρίζω δεν έχετε ανακαλέσει και η οποία προβαίνει -κατά τη γνώμη μου, ορθώς, για λόγους που έχουν επαρκώς εκτιμηθεί και αξιολογηθεί, αν χρεια</w:t>
      </w:r>
      <w:r>
        <w:rPr>
          <w:rFonts w:eastAsia="Times New Roman" w:cs="Times New Roman"/>
          <w:szCs w:val="24"/>
        </w:rPr>
        <w:t>στεί να τους επαναφέρω, θα το κάνω- σε παραχώρηση συγκεκριμένων αθλητικών εγκαταστάσεων που διαχειρίζεται σήμερα ο Οργανισμός Εργατικής Κατοικίας στο Ολυμπιακό Χωριό</w:t>
      </w:r>
      <w:r>
        <w:rPr>
          <w:rFonts w:eastAsia="Times New Roman" w:cs="Times New Roman"/>
          <w:szCs w:val="24"/>
        </w:rPr>
        <w:t>.</w:t>
      </w:r>
      <w:r>
        <w:rPr>
          <w:rFonts w:eastAsia="Times New Roman" w:cs="Times New Roman"/>
          <w:szCs w:val="24"/>
        </w:rPr>
        <w:t xml:space="preserve"> Κλειστά γυμναστήρια, κολυμβητική δεξαμενή, ένα στάδιο-γήπεδο, το αντλιοστάσιο άρδευσης το</w:t>
      </w:r>
      <w:r>
        <w:rPr>
          <w:rFonts w:eastAsia="Times New Roman" w:cs="Times New Roman"/>
          <w:szCs w:val="24"/>
        </w:rPr>
        <w:t>υ γηπέδου, γήπεδα τένις, χώροι στάθμευσης.</w:t>
      </w:r>
    </w:p>
    <w:p w14:paraId="01118BCC" w14:textId="77777777" w:rsidR="00F23D13" w:rsidRDefault="001E17E2">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1118BCD"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lastRenderedPageBreak/>
        <w:t>Σε δέκα δευτερόλεπτα τελειώνω, κύριε Πρόεδρε.</w:t>
      </w:r>
    </w:p>
    <w:p w14:paraId="01118BCE" w14:textId="77777777" w:rsidR="00F23D13" w:rsidRDefault="001E17E2">
      <w:pPr>
        <w:spacing w:line="600" w:lineRule="auto"/>
        <w:ind w:firstLine="720"/>
        <w:contextualSpacing/>
        <w:jc w:val="both"/>
        <w:rPr>
          <w:rFonts w:eastAsia="Times New Roman" w:cs="Times New Roman"/>
          <w:szCs w:val="24"/>
        </w:rPr>
      </w:pPr>
      <w:r>
        <w:rPr>
          <w:rFonts w:eastAsia="Times New Roman" w:cs="Times New Roman"/>
          <w:szCs w:val="24"/>
        </w:rPr>
        <w:t>Τα παραχωρεί αυτά με χρησιδάνειο στο Δήμο Αχαρνών.</w:t>
      </w:r>
    </w:p>
    <w:p w14:paraId="01118BCF" w14:textId="77777777" w:rsidR="00F23D13" w:rsidRDefault="001E17E2">
      <w:pPr>
        <w:spacing w:line="600" w:lineRule="auto"/>
        <w:jc w:val="both"/>
        <w:rPr>
          <w:rFonts w:eastAsia="Times New Roman" w:cs="Times New Roman"/>
          <w:szCs w:val="24"/>
        </w:rPr>
      </w:pPr>
      <w:r>
        <w:rPr>
          <w:rFonts w:eastAsia="Times New Roman" w:cs="Times New Roman"/>
          <w:szCs w:val="24"/>
        </w:rPr>
        <w:t>Να υπενθυμίσω</w:t>
      </w:r>
      <w:r>
        <w:rPr>
          <w:rFonts w:eastAsia="Times New Roman" w:cs="Times New Roman"/>
          <w:szCs w:val="24"/>
        </w:rPr>
        <w:t>,</w:t>
      </w:r>
      <w:r>
        <w:rPr>
          <w:rFonts w:eastAsia="Times New Roman" w:cs="Times New Roman"/>
          <w:szCs w:val="24"/>
        </w:rPr>
        <w:t xml:space="preserve"> ότι ο Δήμος Αχαρνών είναι ο τέταρτος μεγαλύτερος δήμος σε πληθυσμό, αλλά ο πρώτος δήμος σε φτώχεια, σε ανεργία και σε παραβατικότητα. </w:t>
      </w:r>
    </w:p>
    <w:p w14:paraId="01118BD0"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Μένει, λοιπόν, να υπογραφεί μια σύμβαση, για να ρυθμίζει τις λεπτομέρειες της λειτουργίας της </w:t>
      </w:r>
      <w:r>
        <w:rPr>
          <w:rFonts w:eastAsia="Times New Roman" w:cs="Times New Roman"/>
          <w:szCs w:val="24"/>
        </w:rPr>
        <w:t>υπουργικής αποφάσεως</w:t>
      </w:r>
      <w:r>
        <w:rPr>
          <w:rFonts w:eastAsia="Times New Roman" w:cs="Times New Roman"/>
          <w:szCs w:val="24"/>
        </w:rPr>
        <w:t>.</w:t>
      </w:r>
    </w:p>
    <w:p w14:paraId="01118BD1"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είναι το εξής: Τι θα κάνετε με αυτό; Θα προχωρήσετε στην υπογραφή της συμβάσεως, όπως ορίζει η </w:t>
      </w:r>
      <w:r>
        <w:rPr>
          <w:rFonts w:eastAsia="Times New Roman" w:cs="Times New Roman"/>
          <w:szCs w:val="24"/>
        </w:rPr>
        <w:t>υπουργική απόφαση</w:t>
      </w:r>
      <w:r>
        <w:rPr>
          <w:rFonts w:eastAsia="Times New Roman" w:cs="Times New Roman"/>
          <w:szCs w:val="24"/>
        </w:rPr>
        <w:t xml:space="preserve"> του κ. </w:t>
      </w:r>
      <w:proofErr w:type="spellStart"/>
      <w:r>
        <w:rPr>
          <w:rFonts w:eastAsia="Times New Roman" w:cs="Times New Roman"/>
          <w:szCs w:val="24"/>
        </w:rPr>
        <w:t>Βρούτση</w:t>
      </w:r>
      <w:proofErr w:type="spellEnd"/>
      <w:r>
        <w:rPr>
          <w:rFonts w:eastAsia="Times New Roman" w:cs="Times New Roman"/>
          <w:szCs w:val="24"/>
        </w:rPr>
        <w:t xml:space="preserve"> ή έχετε κάτι άλλο στο μυαλό σας;</w:t>
      </w:r>
    </w:p>
    <w:p w14:paraId="01118BD2"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01118BD3"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Βορίδη.</w:t>
      </w:r>
    </w:p>
    <w:p w14:paraId="01118BD4"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 λόγο έχει η Αναπληρώτρια Υπουργός κ. Ουρανία Αντωνοπούλου για τρία λεπτά.</w:t>
      </w:r>
    </w:p>
    <w:p w14:paraId="01118BD5"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01118BD6"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Κύριε Βουλευτά, θα ήθελα να απαντήσω στην ερώτησή </w:t>
      </w:r>
      <w:r>
        <w:rPr>
          <w:rFonts w:eastAsia="Times New Roman" w:cs="Times New Roman"/>
          <w:szCs w:val="24"/>
        </w:rPr>
        <w:t xml:space="preserve">σας, ξεκινώντας από το γεγονός –το οποίο γνωρίζετε πολύ καλά- ότι ο Δήμος Αχαρνών είχε κάνει αυτό το αίτημα από το </w:t>
      </w:r>
      <w:r>
        <w:rPr>
          <w:rFonts w:eastAsia="Times New Roman" w:cs="Times New Roman"/>
          <w:szCs w:val="24"/>
        </w:rPr>
        <w:lastRenderedPageBreak/>
        <w:t xml:space="preserve">2008. Το είχε επαναφέρει, αλλά δεν είχε γίνει τίποτα. Και ερχόμαστε με μια </w:t>
      </w:r>
      <w:r>
        <w:rPr>
          <w:rFonts w:eastAsia="Times New Roman" w:cs="Times New Roman"/>
          <w:szCs w:val="24"/>
        </w:rPr>
        <w:t>υπουργική απόφαση</w:t>
      </w:r>
      <w:r>
        <w:rPr>
          <w:rFonts w:eastAsia="Times New Roman" w:cs="Times New Roman"/>
          <w:szCs w:val="24"/>
        </w:rPr>
        <w:t xml:space="preserve"> –πότε;- στις 30 Δεκεμβρίου 2014, δηλαδή λίγες ημ</w:t>
      </w:r>
      <w:r>
        <w:rPr>
          <w:rFonts w:eastAsia="Times New Roman" w:cs="Times New Roman"/>
          <w:szCs w:val="24"/>
        </w:rPr>
        <w:t xml:space="preserve">έρες πριν τις εθνικές εκλογές, λίγες ημέρες αφού είχαν ήδη προκηρυχθεί οι εθνικές εκλογές, να υπογραφεί αυτή η </w:t>
      </w:r>
      <w:r>
        <w:rPr>
          <w:rFonts w:eastAsia="Times New Roman" w:cs="Times New Roman"/>
          <w:szCs w:val="24"/>
        </w:rPr>
        <w:t>υπουργική απόφαση</w:t>
      </w:r>
      <w:r>
        <w:rPr>
          <w:rFonts w:eastAsia="Times New Roman" w:cs="Times New Roman"/>
          <w:szCs w:val="24"/>
        </w:rPr>
        <w:t>.</w:t>
      </w:r>
    </w:p>
    <w:p w14:paraId="01118BD7"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Είναι φυσικό -μαζί με κα</w:t>
      </w:r>
      <w:r>
        <w:rPr>
          <w:rFonts w:eastAsia="Times New Roman" w:cs="Times New Roman"/>
          <w:szCs w:val="24"/>
        </w:rPr>
        <w:t>μ</w:t>
      </w:r>
      <w:r>
        <w:rPr>
          <w:rFonts w:eastAsia="Times New Roman" w:cs="Times New Roman"/>
          <w:szCs w:val="24"/>
        </w:rPr>
        <w:t xml:space="preserve">μιά δεκαπενταριά άλλες αποφάσεις, που είχαν βγει για τον ΟΑΕΔ, όλες υπογεγραμμένες τα μεσάνυχτα, στο </w:t>
      </w:r>
      <w:r>
        <w:rPr>
          <w:rFonts w:eastAsia="Times New Roman" w:cs="Times New Roman"/>
          <w:szCs w:val="24"/>
        </w:rPr>
        <w:t>τέλος του μήνα- να ανοίξουμε τους φακέλους και να τους επανεξετάσουμε, για να καταλάβουμε τι ακριβώς έγινε και γιατί στην κυριολεξία στη 12</w:t>
      </w:r>
      <w:r>
        <w:rPr>
          <w:rFonts w:eastAsia="Times New Roman" w:cs="Times New Roman"/>
          <w:szCs w:val="24"/>
          <w:vertAlign w:val="superscript"/>
        </w:rPr>
        <w:t>η</w:t>
      </w:r>
      <w:r>
        <w:rPr>
          <w:rFonts w:eastAsia="Times New Roman" w:cs="Times New Roman"/>
          <w:szCs w:val="24"/>
        </w:rPr>
        <w:t xml:space="preserve"> ώρα γινόντουσαν κάποιες ενέργειες.</w:t>
      </w:r>
    </w:p>
    <w:p w14:paraId="01118BD8"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 xml:space="preserve">Να προχωρήσω, λοιπόν, και να πω ότι πέρα από αυτό –το αφήνω αυτό, το εξετάσαμε- </w:t>
      </w:r>
      <w:r>
        <w:rPr>
          <w:rFonts w:eastAsia="Times New Roman" w:cs="Times New Roman"/>
          <w:szCs w:val="24"/>
        </w:rPr>
        <w:t xml:space="preserve">υπάρχουν κάποια θέματα που προκύπτουν εδώ, διότι η παραχώρηση στο </w:t>
      </w:r>
      <w:r>
        <w:rPr>
          <w:rFonts w:eastAsia="Times New Roman" w:cs="Times New Roman"/>
          <w:szCs w:val="24"/>
        </w:rPr>
        <w:t xml:space="preserve">δήμο </w:t>
      </w:r>
      <w:r>
        <w:rPr>
          <w:rFonts w:eastAsia="Times New Roman" w:cs="Times New Roman"/>
          <w:szCs w:val="24"/>
        </w:rPr>
        <w:t xml:space="preserve">δεν είχε ακολουθηθεί από μια ανάλυση, από μια τεκμηρίωση ότι ο </w:t>
      </w:r>
      <w:r>
        <w:rPr>
          <w:rFonts w:eastAsia="Times New Roman" w:cs="Times New Roman"/>
          <w:szCs w:val="24"/>
        </w:rPr>
        <w:t xml:space="preserve">δήμος </w:t>
      </w:r>
      <w:r>
        <w:rPr>
          <w:rFonts w:eastAsia="Times New Roman" w:cs="Times New Roman"/>
          <w:szCs w:val="24"/>
        </w:rPr>
        <w:t xml:space="preserve">πράγματι μπορεί να το διαχειριστεί. Ο </w:t>
      </w:r>
      <w:r>
        <w:rPr>
          <w:rFonts w:eastAsia="Times New Roman" w:cs="Times New Roman"/>
          <w:szCs w:val="24"/>
        </w:rPr>
        <w:t>δήμος</w:t>
      </w:r>
      <w:r>
        <w:rPr>
          <w:rFonts w:eastAsia="Times New Roman" w:cs="Times New Roman"/>
          <w:szCs w:val="24"/>
        </w:rPr>
        <w:t>, όπως γνωρίζετε, είναι καταχρεωμένος. Είναι ο τέταρτος πιο χρεωμένος δήμ</w:t>
      </w:r>
      <w:r>
        <w:rPr>
          <w:rFonts w:eastAsia="Times New Roman" w:cs="Times New Roman"/>
          <w:szCs w:val="24"/>
        </w:rPr>
        <w:t>ος στην Ελλάδα. Μάλιστα -μαζί με έναν άλλο δήμο- κόντεψε -αν θυμόσαστε- να μην εκχωρηθεί τμήμα που έπρεπε να εκχωρηθεί από την τρόικα, από τους θεσμούς, στην Ελλάδα, γιατί υπήρχε ένα τεράστιο πρόβλημα και τρύπα από πίσω. Άρα, δεν είχαμε αυτό το στοιχείο. Έ</w:t>
      </w:r>
      <w:r>
        <w:rPr>
          <w:rFonts w:eastAsia="Times New Roman" w:cs="Times New Roman"/>
          <w:szCs w:val="24"/>
        </w:rPr>
        <w:t>πρεπε να το ερευνήσουμε, λοιπόν.</w:t>
      </w:r>
    </w:p>
    <w:p w14:paraId="01118BD9"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Να σας πω, όμως, για να έρθω στο δια ταύτα, ότι το πιο σημαντικό σημείο εδώ είναι ότι έχει προταχτεί από τη Γενική Γραμματεία Αθλητισμού η ανάγκη για ένα δεύτερο ολυμπιακό προπονητικό κέντρο, εφόσον οι εγκαταστάσεις αυτές ε</w:t>
      </w:r>
      <w:r>
        <w:rPr>
          <w:rFonts w:eastAsia="Times New Roman" w:cs="Times New Roman"/>
          <w:szCs w:val="24"/>
        </w:rPr>
        <w:t>ίναι κατάλληλες. Μάλιστα, αυτό γίνεται ιδιαίτερα επιτακτικό σε περίπτωση πώλησης των αθλητικών εγκαταστάσεων του Αγίου Κοσμά, που μάλλον θα προχωρήσουν.</w:t>
      </w:r>
    </w:p>
    <w:p w14:paraId="01118BDA"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Άρα, για να το πω συνοπτικά, από το 2004 μέχρι το 2015 δεν είχαμε προχωρήσει σαν χώρα –οι προηγούμενες </w:t>
      </w:r>
      <w:r>
        <w:rPr>
          <w:rFonts w:eastAsia="Times New Roman" w:cs="Times New Roman"/>
          <w:szCs w:val="24"/>
        </w:rPr>
        <w:t xml:space="preserve">κυβερνήσεις, αλλά δεν θέλω να μπω σε αυτήν τη διαδικασία- στη φάση της </w:t>
      </w:r>
      <w:proofErr w:type="spellStart"/>
      <w:r>
        <w:rPr>
          <w:rFonts w:eastAsia="Times New Roman" w:cs="Times New Roman"/>
          <w:szCs w:val="24"/>
        </w:rPr>
        <w:t>μεταολυμπιακής</w:t>
      </w:r>
      <w:proofErr w:type="spellEnd"/>
      <w:r>
        <w:rPr>
          <w:rFonts w:eastAsia="Times New Roman" w:cs="Times New Roman"/>
          <w:szCs w:val="24"/>
        </w:rPr>
        <w:t xml:space="preserve"> προσαρμογής που αναλάμβανε έργα, για </w:t>
      </w:r>
      <w:r>
        <w:rPr>
          <w:rFonts w:eastAsia="Times New Roman" w:cs="Times New Roman"/>
          <w:szCs w:val="24"/>
        </w:rPr>
        <w:lastRenderedPageBreak/>
        <w:t>να δούμε τι θα γίνει το Ολυμπιακό Χωριό στο σύνολό του. Επίσης, δεν είχαμε προχωρήσει στον προβλεπόμενο από τον προσωρινό κανονισμό λ</w:t>
      </w:r>
      <w:r>
        <w:rPr>
          <w:rFonts w:eastAsia="Times New Roman" w:cs="Times New Roman"/>
          <w:szCs w:val="24"/>
        </w:rPr>
        <w:t xml:space="preserve">ειτουργίας του Ολυμπιακού Χωριού φορέα διαχείρισης όλων των ακινήτων και όλης αυτής της περιουσίας που είχε στα χέρια του το </w:t>
      </w:r>
      <w:r>
        <w:rPr>
          <w:rFonts w:eastAsia="Times New Roman" w:cs="Times New Roman"/>
          <w:szCs w:val="24"/>
        </w:rPr>
        <w:t>δημόσιο</w:t>
      </w:r>
      <w:r>
        <w:rPr>
          <w:rFonts w:eastAsia="Times New Roman" w:cs="Times New Roman"/>
          <w:szCs w:val="24"/>
        </w:rPr>
        <w:t>, ούτε είχαν διεκπεραιωθεί τα προσωρινά παραχωρητήρια, με τα οποία είχαν δοθεί δύο χιλιάδες τριακόσιες κατοικίες, όπως γνωρί</w:t>
      </w:r>
      <w:r>
        <w:rPr>
          <w:rFonts w:eastAsia="Times New Roman" w:cs="Times New Roman"/>
          <w:szCs w:val="24"/>
        </w:rPr>
        <w:t>ζετε, στο Ολυμπιακό Χωριό.</w:t>
      </w:r>
    </w:p>
    <w:p w14:paraId="01118BDB"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Ερχόμαστε τώρα να στήσουμε όλα αυτά, ώστε -πρώτα από όλα- να υπάρχει μια συνολική έκθεση του τι έχουμε και του τι μπορεί να γίνει.</w:t>
      </w:r>
    </w:p>
    <w:p w14:paraId="01118BDC"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Ήρθαμε λοιπόν, να το θεραπεύσουμε, αλλά ακούω συνέχεια αυτές τις καταγγελίες, αυτού του είδους τις</w:t>
      </w:r>
      <w:r>
        <w:rPr>
          <w:rFonts w:eastAsia="Times New Roman" w:cs="Times New Roman"/>
          <w:szCs w:val="24"/>
        </w:rPr>
        <w:t xml:space="preserve"> απορίες από την Αντιπολίτευση όταν τα</w:t>
      </w:r>
    </w:p>
    <w:p w14:paraId="01118BDD" w14:textId="77777777" w:rsidR="00F23D13" w:rsidRDefault="001E17E2">
      <w:pPr>
        <w:spacing w:line="600" w:lineRule="auto"/>
        <w:jc w:val="both"/>
        <w:rPr>
          <w:rFonts w:eastAsia="Times New Roman" w:cs="Times New Roman"/>
          <w:szCs w:val="24"/>
        </w:rPr>
      </w:pPr>
      <w:r>
        <w:rPr>
          <w:rFonts w:eastAsia="Times New Roman" w:cs="Times New Roman"/>
          <w:szCs w:val="24"/>
        </w:rPr>
        <w:t>γνωρίζει αυτά τα στοιχεία.</w:t>
      </w:r>
    </w:p>
    <w:p w14:paraId="01118BDE"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Όσον αφορά τις αθλητικές εγκαταστάσεις στις οποίες αναφέρεστε, θέλω να σας πω τα εξής: Υπάρχει η σύμφωνη γνώμη του </w:t>
      </w:r>
      <w:r>
        <w:rPr>
          <w:rFonts w:eastAsia="Times New Roman" w:cs="Times New Roman"/>
          <w:szCs w:val="24"/>
        </w:rPr>
        <w:t xml:space="preserve">δήμου </w:t>
      </w:r>
      <w:r>
        <w:rPr>
          <w:rFonts w:eastAsia="Times New Roman" w:cs="Times New Roman"/>
          <w:szCs w:val="24"/>
        </w:rPr>
        <w:t>όσον αφορά την εισήγηση της Γενικής Γραμματείας Αθλητισμού για εκχώρη</w:t>
      </w:r>
      <w:r>
        <w:rPr>
          <w:rFonts w:eastAsia="Times New Roman" w:cs="Times New Roman"/>
          <w:szCs w:val="24"/>
        </w:rPr>
        <w:t xml:space="preserve">ση στη Γενική Γραμματεία Αθλητισμού. Βρισκόμαστε πάρα πολύ κοντά στη διεκπεραίωση. </w:t>
      </w:r>
      <w:r>
        <w:rPr>
          <w:rFonts w:eastAsia="Times New Roman" w:cs="Times New Roman"/>
          <w:szCs w:val="24"/>
        </w:rPr>
        <w:lastRenderedPageBreak/>
        <w:t xml:space="preserve">Θα περάσει από το Διοικητικό Συμβούλιο του ΟΑΕΔ. Πολύ σύντομα -μέχρι το τέλος του μήνα- είμαι σίγουρη ότι όλο αυτό θα έχει ολοκληρωθεί. </w:t>
      </w:r>
    </w:p>
    <w:p w14:paraId="01118BDF"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1118BE0"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(Αναστάσιος Κ</w:t>
      </w:r>
      <w:r>
        <w:rPr>
          <w:rFonts w:eastAsia="Times New Roman" w:cs="Times New Roman"/>
          <w:b/>
          <w:szCs w:val="24"/>
        </w:rPr>
        <w:t xml:space="preserve">ουράκης): </w:t>
      </w:r>
      <w:r>
        <w:rPr>
          <w:rFonts w:eastAsia="Times New Roman" w:cs="Times New Roman"/>
          <w:szCs w:val="24"/>
        </w:rPr>
        <w:t xml:space="preserve">Ευχαριστούμε την κυρία Υπουργό. </w:t>
      </w:r>
    </w:p>
    <w:p w14:paraId="01118BE1"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Παρέλειψα να πω προηγουμένως, απαντώντας ή σχολιάζοντας αυτά που είπε ο κ. Βορίδης, ότι έχει απόλυτο δίκιο. Έχει απόλυτο δίκιο! Είναι μια κατάσταση η οποία συνεχίζεται -δεν </w:t>
      </w:r>
      <w:r>
        <w:rPr>
          <w:rFonts w:eastAsia="Times New Roman" w:cs="Times New Roman"/>
          <w:szCs w:val="24"/>
        </w:rPr>
        <w:lastRenderedPageBreak/>
        <w:t>ξέρω με ποιον ρυθμό, δεν με ενδιαφέρει ο ρυθμός-, και ακυρώνεται στην πράξη ή υποστ</w:t>
      </w:r>
      <w:r>
        <w:rPr>
          <w:rFonts w:eastAsia="Times New Roman" w:cs="Times New Roman"/>
          <w:szCs w:val="24"/>
        </w:rPr>
        <w:t xml:space="preserve">έλλεται σε έναν βαθμό μία από τις δύο βασικές λειτουργίες του Κοινοβουλίου. </w:t>
      </w:r>
    </w:p>
    <w:p w14:paraId="01118BE2"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Αυτό μπορώ να πω εγώ. Το έχει πει και ο Πρόεδρος της Βουλής. Θα συνεχίσουμε τη διαμαρτυρία μας, θα έλεγα -όχι την </w:t>
      </w:r>
      <w:r>
        <w:rPr>
          <w:rFonts w:eastAsia="Times New Roman" w:cs="Times New Roman"/>
          <w:szCs w:val="24"/>
        </w:rPr>
        <w:t xml:space="preserve">πίεσή </w:t>
      </w:r>
      <w:r>
        <w:rPr>
          <w:rFonts w:eastAsia="Times New Roman" w:cs="Times New Roman"/>
          <w:szCs w:val="24"/>
        </w:rPr>
        <w:t>μας- προς την Κυβέρνηση και τον Πρωθυπουργό, ώστε να επανέλ</w:t>
      </w:r>
      <w:r>
        <w:rPr>
          <w:rFonts w:eastAsia="Times New Roman" w:cs="Times New Roman"/>
          <w:szCs w:val="24"/>
        </w:rPr>
        <w:t xml:space="preserve">θουμε σε έναν ομαλό κοινοβουλευτικό βίο. </w:t>
      </w:r>
    </w:p>
    <w:p w14:paraId="01118BE3"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Βορίδη, έχετε τον λόγο για </w:t>
      </w:r>
      <w:r>
        <w:rPr>
          <w:rFonts w:eastAsia="Times New Roman" w:cs="Times New Roman"/>
          <w:szCs w:val="24"/>
        </w:rPr>
        <w:t>τη δευτερολογία</w:t>
      </w:r>
      <w:r>
        <w:rPr>
          <w:rFonts w:eastAsia="Times New Roman" w:cs="Times New Roman"/>
          <w:szCs w:val="24"/>
        </w:rPr>
        <w:t xml:space="preserve"> σας. </w:t>
      </w:r>
    </w:p>
    <w:p w14:paraId="01118BE4"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Ευχαριστώ, κύριε Πρόεδρε. Είναι πολύ σημαντική η θέση σας αλλά και η θέση του Προεδρείου της Βουλής για το συγκεκριμένο ζήτημα. </w:t>
      </w:r>
    </w:p>
    <w:p w14:paraId="01118BE5"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Κυρία Υπουρ</w:t>
      </w:r>
      <w:r>
        <w:rPr>
          <w:rFonts w:eastAsia="Times New Roman" w:cs="Times New Roman"/>
          <w:szCs w:val="24"/>
        </w:rPr>
        <w:t>γέ, να πάμε τώρα στο δια ταύτα.  Εγώ θέλω να τα τελειώνω αυτά, γιατί ακούω συνέχεια από Υπουργούς της Κυβέρνησης, «κάποτε, το 2004 και μετά το 2008 και μετά το 2012, κάτι κάποιος είπε» κ</w:t>
      </w:r>
      <w:r>
        <w:rPr>
          <w:rFonts w:eastAsia="Times New Roman" w:cs="Times New Roman"/>
          <w:szCs w:val="24"/>
        </w:rPr>
        <w:t>.</w:t>
      </w:r>
      <w:r>
        <w:rPr>
          <w:rFonts w:eastAsia="Times New Roman" w:cs="Times New Roman"/>
          <w:szCs w:val="24"/>
        </w:rPr>
        <w:t xml:space="preserve">λπ.. </w:t>
      </w:r>
    </w:p>
    <w:p w14:paraId="01118BE6"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Είστε στην Κυβέρνηση. </w:t>
      </w:r>
      <w:proofErr w:type="spellStart"/>
      <w:r>
        <w:rPr>
          <w:rFonts w:eastAsia="Times New Roman" w:cs="Times New Roman"/>
          <w:szCs w:val="24"/>
        </w:rPr>
        <w:t>Λήξις</w:t>
      </w:r>
      <w:proofErr w:type="spellEnd"/>
      <w:r>
        <w:rPr>
          <w:rFonts w:eastAsia="Times New Roman" w:cs="Times New Roman"/>
          <w:szCs w:val="24"/>
        </w:rPr>
        <w:t xml:space="preserve">! Και δεν είστε στην Κυβέρνηση έναν </w:t>
      </w:r>
      <w:r>
        <w:rPr>
          <w:rFonts w:eastAsia="Times New Roman" w:cs="Times New Roman"/>
          <w:szCs w:val="24"/>
        </w:rPr>
        <w:t xml:space="preserve">μήνα. Είστε στην Κυβέρνηση τώρα έναν χρόνο και πλέον. Άρα, τα θέματα πρέπει να τα αντιμετωπίσετε. Με όποιον τρόπο νομίζετε, αλλά να </w:t>
      </w:r>
      <w:r>
        <w:rPr>
          <w:rFonts w:eastAsia="Times New Roman" w:cs="Times New Roman"/>
          <w:szCs w:val="24"/>
        </w:rPr>
        <w:t>τα</w:t>
      </w:r>
      <w:r>
        <w:rPr>
          <w:rFonts w:eastAsia="Times New Roman" w:cs="Times New Roman"/>
          <w:szCs w:val="24"/>
        </w:rPr>
        <w:t xml:space="preserve"> αντιμετωπίσετε. Η απάντηση, «κάποτε κάποιος έκανε κάτι» δεν υφίσταται και ούτε έχει κανένα νόημα. Δεν ενδιαφέρει τους δημ</w:t>
      </w:r>
      <w:r>
        <w:rPr>
          <w:rFonts w:eastAsia="Times New Roman" w:cs="Times New Roman"/>
          <w:szCs w:val="24"/>
        </w:rPr>
        <w:t xml:space="preserve">ότες των Αχαρνών. Δεν ενδιαφέρει τους πολίτες τι συνέβη πριν από δυόμισι χρόνια ή πριν από πεντέμισι χρόνια. Δεν τους ενδιαφέρει! Τους ενδιαφέρει </w:t>
      </w:r>
      <w:r>
        <w:rPr>
          <w:rFonts w:eastAsia="Times New Roman" w:cs="Times New Roman"/>
          <w:szCs w:val="24"/>
        </w:rPr>
        <w:lastRenderedPageBreak/>
        <w:t xml:space="preserve">πώς θα ρυθμιστεί </w:t>
      </w:r>
      <w:r>
        <w:rPr>
          <w:rFonts w:eastAsia="Times New Roman" w:cs="Times New Roman"/>
          <w:color w:val="000000" w:themeColor="text1"/>
          <w:szCs w:val="24"/>
        </w:rPr>
        <w:t xml:space="preserve">το βιοτικό τους ζήτημα </w:t>
      </w:r>
      <w:r>
        <w:rPr>
          <w:rFonts w:eastAsia="Times New Roman" w:cs="Times New Roman"/>
          <w:szCs w:val="24"/>
        </w:rPr>
        <w:t xml:space="preserve">τώρα. Και αυτό </w:t>
      </w:r>
      <w:r>
        <w:rPr>
          <w:rFonts w:eastAsia="Times New Roman" w:cs="Times New Roman"/>
          <w:szCs w:val="24"/>
        </w:rPr>
        <w:t>θα</w:t>
      </w:r>
      <w:r>
        <w:rPr>
          <w:rFonts w:eastAsia="Times New Roman" w:cs="Times New Roman"/>
          <w:szCs w:val="24"/>
        </w:rPr>
        <w:t xml:space="preserve"> το ρυθμίσει η Κυβέρνηση. </w:t>
      </w:r>
    </w:p>
    <w:p w14:paraId="01118BE7"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Πείτε μας, λοιπόν, συγκεκρ</w:t>
      </w:r>
      <w:r>
        <w:rPr>
          <w:rFonts w:eastAsia="Times New Roman" w:cs="Times New Roman"/>
          <w:szCs w:val="24"/>
        </w:rPr>
        <w:t>ιμένες κουβέντες, συγκεκριμένα πράγματα.</w:t>
      </w:r>
    </w:p>
    <w:p w14:paraId="01118BE8"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Επειδή είπατε ότι ήταν προ των εκλογών κ</w:t>
      </w:r>
      <w:r>
        <w:rPr>
          <w:rFonts w:eastAsia="Times New Roman" w:cs="Times New Roman"/>
          <w:szCs w:val="24"/>
        </w:rPr>
        <w:t>.</w:t>
      </w:r>
      <w:r>
        <w:rPr>
          <w:rFonts w:eastAsia="Times New Roman" w:cs="Times New Roman"/>
          <w:szCs w:val="24"/>
        </w:rPr>
        <w:t xml:space="preserve">λπ., θέλω να σας πω ότι η απόφαση του Διοικητικού Συμβουλίου </w:t>
      </w:r>
      <w:r>
        <w:rPr>
          <w:rFonts w:eastAsia="Times New Roman" w:cs="Times New Roman"/>
          <w:szCs w:val="24"/>
        </w:rPr>
        <w:t xml:space="preserve">ήταν </w:t>
      </w:r>
      <w:r>
        <w:rPr>
          <w:rFonts w:eastAsia="Times New Roman" w:cs="Times New Roman"/>
          <w:szCs w:val="24"/>
        </w:rPr>
        <w:t>στις 23</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2014.</w:t>
      </w:r>
    </w:p>
    <w:p w14:paraId="01118BE9"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Δεν είναι. </w:t>
      </w:r>
    </w:p>
    <w:p w14:paraId="01118BEA"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Τι δεν είναι; Να το έγγραφο με αριθμό πρωτοκόλλου 89/138. Στις 23</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2014 το ΔΣ του ΟΑΕΔ έκανε δεκτό το αίτημα του </w:t>
      </w:r>
      <w:r>
        <w:rPr>
          <w:rFonts w:eastAsia="Times New Roman" w:cs="Times New Roman"/>
          <w:szCs w:val="24"/>
        </w:rPr>
        <w:t>δημοτι</w:t>
      </w:r>
      <w:r>
        <w:rPr>
          <w:rFonts w:eastAsia="Times New Roman" w:cs="Times New Roman"/>
          <w:szCs w:val="24"/>
        </w:rPr>
        <w:t xml:space="preserve">κού συμβουλίου </w:t>
      </w:r>
      <w:r>
        <w:rPr>
          <w:rFonts w:eastAsia="Times New Roman" w:cs="Times New Roman"/>
          <w:szCs w:val="24"/>
        </w:rPr>
        <w:t xml:space="preserve">για έγκριση παραχώρησης χρήσης με τη μορφή χρησιδανείου. Επομένως, από τον Οκτώβριο δρομολογείται μία διαδικασία του 2014. </w:t>
      </w:r>
    </w:p>
    <w:p w14:paraId="01118BEB"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υπουργική απόφαση</w:t>
      </w:r>
      <w:r>
        <w:rPr>
          <w:rFonts w:eastAsia="Times New Roman" w:cs="Times New Roman"/>
          <w:szCs w:val="24"/>
        </w:rPr>
        <w:t xml:space="preserve">, η οποία στην πραγματικότητα υλοποιεί αυτό το οποίο έχει πει το Διοικητικό Συμβούλιο του ΟΑΕΔ, πράγματι βγαίνει στις 30 Δεκεμβρίου. </w:t>
      </w:r>
    </w:p>
    <w:p w14:paraId="01118BEC"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Τώρα εμείς τι κάνουμε; Δεν κατάλαβα. Εγκαλούμε τον Υπουργό γιατί υλοποίησε την απόφαση του συγκεκριμένου Διοικητικού Συμβο</w:t>
      </w:r>
      <w:r>
        <w:rPr>
          <w:rFonts w:eastAsia="Times New Roman" w:cs="Times New Roman"/>
          <w:szCs w:val="24"/>
        </w:rPr>
        <w:t xml:space="preserve">υλίου; Ωραία. Και δεν κατάλαβα την απάντησή </w:t>
      </w:r>
      <w:r>
        <w:rPr>
          <w:rFonts w:eastAsia="Times New Roman" w:cs="Times New Roman"/>
          <w:szCs w:val="24"/>
        </w:rPr>
        <w:lastRenderedPageBreak/>
        <w:t>σας τώρα επί της ουσίας. Τι θα κάνετε; Κάτι άκουσα ότι η Γενική Γραμματεία κάτι θέλει κ</w:t>
      </w:r>
      <w:r>
        <w:rPr>
          <w:rFonts w:eastAsia="Times New Roman" w:cs="Times New Roman"/>
          <w:szCs w:val="24"/>
        </w:rPr>
        <w:t>.</w:t>
      </w:r>
      <w:r>
        <w:rPr>
          <w:rFonts w:eastAsia="Times New Roman" w:cs="Times New Roman"/>
          <w:szCs w:val="24"/>
        </w:rPr>
        <w:t xml:space="preserve">λπ.. Εδώ δεν συζητάμε για την Γενική Γραμματεία Αθλητισμού. Εδώ συζητάμε για το αν θα ανακαλέσετε τη συγκεκριμένη </w:t>
      </w:r>
      <w:r>
        <w:rPr>
          <w:rFonts w:eastAsia="Times New Roman" w:cs="Times New Roman"/>
          <w:szCs w:val="24"/>
        </w:rPr>
        <w:t xml:space="preserve">υπουργική </w:t>
      </w:r>
      <w:r>
        <w:rPr>
          <w:rFonts w:eastAsia="Times New Roman" w:cs="Times New Roman"/>
          <w:szCs w:val="24"/>
        </w:rPr>
        <w:t>απόφαση</w:t>
      </w:r>
      <w:r>
        <w:rPr>
          <w:rFonts w:eastAsia="Times New Roman" w:cs="Times New Roman"/>
          <w:szCs w:val="24"/>
        </w:rPr>
        <w:t xml:space="preserve">. </w:t>
      </w:r>
    </w:p>
    <w:p w14:paraId="01118BED"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για να συνεννοούμαστε, κύριε Πρόεδρε, με τους Υπουργούς, πράγματι οι Υπουργοί έχουν τη δυνατότητα να ανακαλούν υπουργικές αποφάσεις -δικαίωμα τους- και να εκδίδουν νέες. Μέχρι τότε, όμως, είναι κανονιστικές πράξεις που τους δεσμεύουν. Το ότι </w:t>
      </w:r>
      <w:r>
        <w:rPr>
          <w:rFonts w:eastAsia="Times New Roman" w:cs="Times New Roman"/>
          <w:szCs w:val="24"/>
        </w:rPr>
        <w:t>έγινες Υπουργός δεν λέει ότι βρίσκεσαι σε κενό δικαίου. Βρίσκεσαι μέσα σε μια συγ</w:t>
      </w:r>
      <w:r>
        <w:rPr>
          <w:rFonts w:eastAsia="Times New Roman" w:cs="Times New Roman"/>
          <w:szCs w:val="24"/>
        </w:rPr>
        <w:t>κε</w:t>
      </w:r>
      <w:r>
        <w:rPr>
          <w:rFonts w:eastAsia="Times New Roman" w:cs="Times New Roman"/>
          <w:szCs w:val="24"/>
        </w:rPr>
        <w:t xml:space="preserve">κριμένη νομική πραγματικότητα. </w:t>
      </w:r>
    </w:p>
    <w:p w14:paraId="01118BEE"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Ερώτηση: Θα την ανακαλέσετε; Θα πάρετε πίσω αυτό που έκανε ο </w:t>
      </w:r>
      <w:proofErr w:type="spellStart"/>
      <w:r>
        <w:rPr>
          <w:rFonts w:eastAsia="Times New Roman" w:cs="Times New Roman"/>
          <w:szCs w:val="24"/>
        </w:rPr>
        <w:t>Βρούτσης</w:t>
      </w:r>
      <w:proofErr w:type="spellEnd"/>
      <w:r>
        <w:rPr>
          <w:rFonts w:eastAsia="Times New Roman" w:cs="Times New Roman"/>
          <w:szCs w:val="24"/>
        </w:rPr>
        <w:t xml:space="preserve">; Θα πάρετε πίσω την απόφαση του Διοικητικού Συμβουλίου του ΟΑΕΔ; Αυτοί </w:t>
      </w:r>
      <w:r>
        <w:rPr>
          <w:rFonts w:eastAsia="Times New Roman" w:cs="Times New Roman"/>
          <w:szCs w:val="24"/>
        </w:rPr>
        <w:t>είπαν ότι παραχωρούν τα συγκεκριμένα ακίνητα με χρησιδάνειο στο Δήμο Αχαρνών. Εσείς θα κάνετε κάτι άλλο; Ποιο είναι αυτό που θα κάνετε;</w:t>
      </w:r>
    </w:p>
    <w:p w14:paraId="01118BEF"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Άκουσα τώρα μία άλλη προσέγγιση. Το 2008 μου είπατε ότι ξεκίνησε αυτό; Ναι. Και τι μου είπατε τώρα; Ότι θα κάτσετε να κά</w:t>
      </w:r>
      <w:r>
        <w:rPr>
          <w:rFonts w:eastAsia="Times New Roman" w:cs="Times New Roman"/>
          <w:szCs w:val="24"/>
        </w:rPr>
        <w:t xml:space="preserve">νετε συνολική εκτίμηση του θέματος των Ολυμπιακών Ακινήτων για να δείτε πως θα γίνει η συνολική λειτουργία και πώς θα κάνετε τις κατανομές ανάλογα με κάτι; Ναι. Αυτό που συζητάμε τώρα δεν θα γίνει το 2008 αλλά το 2028. </w:t>
      </w:r>
    </w:p>
    <w:p w14:paraId="01118BF0" w14:textId="77777777" w:rsidR="00F23D13" w:rsidRDefault="001E17E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ένας </w:t>
      </w:r>
      <w:r>
        <w:rPr>
          <w:rFonts w:eastAsia="Times New Roman" w:cs="Times New Roman"/>
          <w:szCs w:val="24"/>
        </w:rPr>
        <w:t xml:space="preserve">δήμος </w:t>
      </w:r>
      <w:r>
        <w:rPr>
          <w:rFonts w:eastAsia="Times New Roman" w:cs="Times New Roman"/>
          <w:szCs w:val="24"/>
        </w:rPr>
        <w:t xml:space="preserve">με συγκεκριμένες </w:t>
      </w:r>
      <w:r>
        <w:rPr>
          <w:rFonts w:eastAsia="Times New Roman" w:cs="Times New Roman"/>
          <w:szCs w:val="24"/>
        </w:rPr>
        <w:t xml:space="preserve">πιεστικές ανάγκες. Ο </w:t>
      </w:r>
      <w:r>
        <w:rPr>
          <w:rFonts w:eastAsia="Times New Roman" w:cs="Times New Roman"/>
          <w:szCs w:val="24"/>
        </w:rPr>
        <w:t xml:space="preserve">δήμος </w:t>
      </w:r>
      <w:r>
        <w:rPr>
          <w:rFonts w:eastAsia="Times New Roman" w:cs="Times New Roman"/>
          <w:szCs w:val="24"/>
        </w:rPr>
        <w:t xml:space="preserve">θέλει να κάνει χρήση εγκαταστάσεων που αυτήν τη στιγμή δεν τις κάνουμε τίποτα. Και η απάντηση της Κυβέρνησης είναι, καθίστε να κάνω συνολική εκτίμηση των αναγκών για τα Ολυμπιακά Ακίνητα και συνολικό σχεδιασμό; Και εγώ στερώ από </w:t>
      </w:r>
      <w:r>
        <w:rPr>
          <w:rFonts w:eastAsia="Times New Roman" w:cs="Times New Roman"/>
          <w:szCs w:val="24"/>
        </w:rPr>
        <w:t xml:space="preserve">την νεολαία αυτού του συγκεκριμένου </w:t>
      </w:r>
      <w:r>
        <w:rPr>
          <w:rFonts w:eastAsia="Times New Roman" w:cs="Times New Roman"/>
          <w:szCs w:val="24"/>
        </w:rPr>
        <w:t xml:space="preserve">δήμου </w:t>
      </w:r>
      <w:r>
        <w:rPr>
          <w:rFonts w:eastAsia="Times New Roman" w:cs="Times New Roman"/>
          <w:szCs w:val="24"/>
        </w:rPr>
        <w:t xml:space="preserve">τη δυνατότητα να αθληθεί, γιατί ο </w:t>
      </w:r>
      <w:r>
        <w:rPr>
          <w:rFonts w:eastAsia="Times New Roman" w:cs="Times New Roman"/>
          <w:szCs w:val="24"/>
        </w:rPr>
        <w:t xml:space="preserve">δήμος </w:t>
      </w:r>
      <w:r>
        <w:rPr>
          <w:rFonts w:eastAsia="Times New Roman" w:cs="Times New Roman"/>
          <w:szCs w:val="24"/>
        </w:rPr>
        <w:t xml:space="preserve">είναι χρεωμένος;  </w:t>
      </w:r>
    </w:p>
    <w:p w14:paraId="01118BF1"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Τι απαντάτε; Πείτε μου συγκεκριμένα ποια είναι η θέση της Κυβέρνησης. Θα ανακαλέσετε την </w:t>
      </w:r>
      <w:r>
        <w:rPr>
          <w:rFonts w:eastAsia="Times New Roman" w:cs="Times New Roman"/>
          <w:szCs w:val="24"/>
        </w:rPr>
        <w:t xml:space="preserve">υπουργική απόφαση </w:t>
      </w:r>
      <w:r>
        <w:rPr>
          <w:rFonts w:eastAsia="Times New Roman" w:cs="Times New Roman"/>
          <w:szCs w:val="24"/>
        </w:rPr>
        <w:t xml:space="preserve">ή θα υλοποιήσετε την </w:t>
      </w:r>
      <w:r>
        <w:rPr>
          <w:rFonts w:eastAsia="Times New Roman" w:cs="Times New Roman"/>
          <w:szCs w:val="24"/>
        </w:rPr>
        <w:t>υπουργική απόφαση</w:t>
      </w:r>
      <w:r>
        <w:rPr>
          <w:rFonts w:eastAsia="Times New Roman" w:cs="Times New Roman"/>
          <w:szCs w:val="24"/>
        </w:rPr>
        <w:t>; Θα παραχ</w:t>
      </w:r>
      <w:r>
        <w:rPr>
          <w:rFonts w:eastAsia="Times New Roman" w:cs="Times New Roman"/>
          <w:szCs w:val="24"/>
        </w:rPr>
        <w:t>ωρήσετε τα ακίνητα ή δε θα παραχωρήσετε τα ακίνητα; Θέλω ένα ναι ή ένα όχι.</w:t>
      </w:r>
    </w:p>
    <w:p w14:paraId="01118BF2"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Ευχαριστούμε τον κ. Βορίδη. </w:t>
      </w:r>
    </w:p>
    <w:p w14:paraId="01118BF3"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w:t>
      </w:r>
      <w:r>
        <w:rPr>
          <w:rFonts w:eastAsia="Times New Roman" w:cs="Times New Roman"/>
          <w:szCs w:val="24"/>
        </w:rPr>
        <w:t>κά θεωρεία</w:t>
      </w:r>
      <w:r>
        <w:rPr>
          <w:rFonts w:eastAsia="Times New Roman" w:cs="Times New Roman"/>
          <w:szCs w:val="24"/>
        </w:rPr>
        <w:t xml:space="preserve"> της Βουλής</w:t>
      </w:r>
      <w:r>
        <w:rPr>
          <w:rFonts w:eastAsia="Times New Roman" w:cs="Times New Roman"/>
          <w:szCs w:val="24"/>
        </w:rPr>
        <w:t xml:space="preserve">,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τρεις Ολλανδοί μαθητές από το </w:t>
      </w:r>
      <w:proofErr w:type="spellStart"/>
      <w:r>
        <w:rPr>
          <w:rFonts w:eastAsia="Times New Roman" w:cs="Times New Roman"/>
          <w:szCs w:val="24"/>
          <w:lang w:val="en-US"/>
        </w:rPr>
        <w:t>Marnix</w:t>
      </w:r>
      <w:proofErr w:type="spellEnd"/>
      <w:r>
        <w:rPr>
          <w:rFonts w:eastAsia="Times New Roman" w:cs="Times New Roman"/>
          <w:szCs w:val="24"/>
        </w:rPr>
        <w:t xml:space="preserve"> </w:t>
      </w:r>
      <w:r>
        <w:rPr>
          <w:rFonts w:eastAsia="Times New Roman" w:cs="Times New Roman"/>
          <w:szCs w:val="24"/>
          <w:lang w:val="en-US"/>
        </w:rPr>
        <w:t>Gymnasium</w:t>
      </w:r>
      <w:r>
        <w:rPr>
          <w:rFonts w:eastAsia="Times New Roman" w:cs="Times New Roman"/>
          <w:szCs w:val="24"/>
        </w:rPr>
        <w:t xml:space="preserve"> του Ρότερνταμ. </w:t>
      </w:r>
    </w:p>
    <w:p w14:paraId="01118BF4"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Βουλή το</w:t>
      </w:r>
      <w:r>
        <w:rPr>
          <w:rFonts w:eastAsia="Times New Roman" w:cs="Times New Roman"/>
          <w:szCs w:val="24"/>
        </w:rPr>
        <w:t>ύ</w:t>
      </w:r>
      <w:r>
        <w:rPr>
          <w:rFonts w:eastAsia="Times New Roman" w:cs="Times New Roman"/>
          <w:szCs w:val="24"/>
        </w:rPr>
        <w:t xml:space="preserve">ς καλωσορίζει. </w:t>
      </w:r>
    </w:p>
    <w:p w14:paraId="01118BF5" w14:textId="77777777" w:rsidR="00F23D13" w:rsidRDefault="001E17E2">
      <w:pPr>
        <w:spacing w:line="600" w:lineRule="auto"/>
        <w:ind w:left="1440" w:firstLine="720"/>
        <w:jc w:val="both"/>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01118BF6"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Η κυρία Υπουργός έχει τον λόγο για τρία λεπτά.</w:t>
      </w:r>
    </w:p>
    <w:p w14:paraId="01118BF7"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Κύριε Βορίδη, πρώτα απ’ όλα αν</w:t>
      </w:r>
      <w:r>
        <w:rPr>
          <w:rFonts w:eastAsia="Times New Roman" w:cs="Times New Roman"/>
          <w:szCs w:val="24"/>
        </w:rPr>
        <w:t>ατρέχετε συνέχεια σε θέματα</w:t>
      </w:r>
      <w:r>
        <w:rPr>
          <w:rFonts w:eastAsia="Times New Roman" w:cs="Times New Roman"/>
          <w:szCs w:val="24"/>
        </w:rPr>
        <w:t>,</w:t>
      </w:r>
      <w:r>
        <w:rPr>
          <w:rFonts w:eastAsia="Times New Roman" w:cs="Times New Roman"/>
          <w:szCs w:val="24"/>
        </w:rPr>
        <w:t xml:space="preserve"> τα οποία</w:t>
      </w:r>
      <w:r>
        <w:rPr>
          <w:rFonts w:eastAsia="Times New Roman" w:cs="Times New Roman"/>
          <w:szCs w:val="24"/>
        </w:rPr>
        <w:t>,</w:t>
      </w:r>
      <w:r>
        <w:rPr>
          <w:rFonts w:eastAsia="Times New Roman" w:cs="Times New Roman"/>
          <w:szCs w:val="24"/>
        </w:rPr>
        <w:t xml:space="preserve"> όταν τα εκφέρετε με τον λόγο σας, νομίζετε ότι εκθέτουν τη δική μας Κυβέρνηση. </w:t>
      </w:r>
    </w:p>
    <w:p w14:paraId="01118BF8"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Θα επαναλάβω, λοιπόν, το εξής: Κατά τα έτη 2004-2015 δεν κάνατε τίποτα για να υπάρχει θεσμικό πλαίσιο</w:t>
      </w:r>
      <w:r>
        <w:rPr>
          <w:rFonts w:eastAsia="Times New Roman" w:cs="Times New Roman"/>
          <w:szCs w:val="24"/>
        </w:rPr>
        <w:t>,</w:t>
      </w:r>
      <w:r>
        <w:rPr>
          <w:rFonts w:eastAsia="Times New Roman" w:cs="Times New Roman"/>
          <w:szCs w:val="24"/>
        </w:rPr>
        <w:t xml:space="preserve"> ώστε τώρα εμείς να μην πρέπει να α</w:t>
      </w:r>
      <w:r>
        <w:rPr>
          <w:rFonts w:eastAsia="Times New Roman" w:cs="Times New Roman"/>
          <w:szCs w:val="24"/>
        </w:rPr>
        <w:t>φιερώσουμε το χρόνο να το στήσουμε.</w:t>
      </w:r>
    </w:p>
    <w:p w14:paraId="01118BF9"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 xml:space="preserve">Θέλετε να παραποιείτε τα πεπραγμένα; Προχωρήστε. Σας ακούνε όμως. Σας ακούει και καταλαβαίνει ο κόσμος. </w:t>
      </w:r>
    </w:p>
    <w:p w14:paraId="01118BFA"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Να έρθω, λοιπόν, στην απάντηση την οποία προσπάθησα να δώσω, αλλά προφανώς δεν έγινε κατανοητή. Η απόφαση και η κατ</w:t>
      </w:r>
      <w:r>
        <w:rPr>
          <w:rFonts w:eastAsia="Times New Roman" w:cs="Times New Roman"/>
          <w:szCs w:val="24"/>
        </w:rPr>
        <w:t>εύθυνση είναι σαφέστατη. Η ανάκληση, όμως, που πρέπει να γίνει, προϋποθέτει μια τεκμηρίωση και μια διαδικασία. Ποια είναι αυτή; Χρειάζεται να τεκμηριώσει η Κυβέρνηση το επιχείρημα του εθνικού συμφέροντος, για ποιο λόγο, δηλαδή, θα ανακαλέσουμε -φυσικά θα α</w:t>
      </w:r>
      <w:r>
        <w:rPr>
          <w:rFonts w:eastAsia="Times New Roman" w:cs="Times New Roman"/>
          <w:szCs w:val="24"/>
        </w:rPr>
        <w:t xml:space="preserve">νακαλέσουμε- την </w:t>
      </w:r>
      <w:r>
        <w:rPr>
          <w:rFonts w:eastAsia="Times New Roman" w:cs="Times New Roman"/>
          <w:szCs w:val="24"/>
        </w:rPr>
        <w:t>υπουργική απόφαση</w:t>
      </w:r>
      <w:r>
        <w:rPr>
          <w:rFonts w:eastAsia="Times New Roman" w:cs="Times New Roman"/>
          <w:szCs w:val="24"/>
        </w:rPr>
        <w:t xml:space="preserve">. </w:t>
      </w:r>
    </w:p>
    <w:p w14:paraId="01118BFB"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Τεκμηριώνοντας αυτό, από εκεί και πέρα έχουμε το Διοικητικό Συμβούλιο του ΟΑΕΔ</w:t>
      </w:r>
      <w:r>
        <w:rPr>
          <w:rFonts w:eastAsia="Times New Roman" w:cs="Times New Roman"/>
          <w:szCs w:val="24"/>
        </w:rPr>
        <w:t>,</w:t>
      </w:r>
      <w:r>
        <w:rPr>
          <w:rFonts w:eastAsia="Times New Roman" w:cs="Times New Roman"/>
          <w:szCs w:val="24"/>
        </w:rPr>
        <w:t xml:space="preserve"> το οποίο περνάει πριν από τα τέλη του Μαρτίου αυτή την απόφαση και τη σύμφωνη γνώμη του </w:t>
      </w:r>
      <w:r>
        <w:rPr>
          <w:rFonts w:eastAsia="Times New Roman" w:cs="Times New Roman"/>
          <w:szCs w:val="24"/>
        </w:rPr>
        <w:t>δήμου</w:t>
      </w:r>
      <w:r>
        <w:rPr>
          <w:rFonts w:eastAsia="Times New Roman" w:cs="Times New Roman"/>
          <w:szCs w:val="24"/>
        </w:rPr>
        <w:t xml:space="preserve">, όπως σας ανέφερα και πριν. Συνεπώς, αυτή η διαδικασία θα τελειώσει πάρα πολύ γρήγορα. Το ότι δεν είχαν αποδοθεί όπως έπρεπε μέχρι σήμερα, το πλήρωνε ο κόσμος όλα αυτά τα χρόνια. </w:t>
      </w:r>
    </w:p>
    <w:p w14:paraId="01118BFC"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Εμείς, λοιπόν, ερχόμαστε να θεραπεύσουμε, να το κάνουμε και να τελειώσει αυ</w:t>
      </w:r>
      <w:r>
        <w:rPr>
          <w:rFonts w:eastAsia="Times New Roman" w:cs="Times New Roman"/>
          <w:szCs w:val="24"/>
        </w:rPr>
        <w:t>τή η υπόθεση</w:t>
      </w:r>
      <w:r>
        <w:rPr>
          <w:rFonts w:eastAsia="Times New Roman" w:cs="Times New Roman"/>
          <w:szCs w:val="24"/>
        </w:rPr>
        <w:t>,</w:t>
      </w:r>
      <w:r>
        <w:rPr>
          <w:rFonts w:eastAsia="Times New Roman" w:cs="Times New Roman"/>
          <w:szCs w:val="24"/>
        </w:rPr>
        <w:t xml:space="preserve"> που έπρεπε να έχει λήξει εδώ και πάρα πολλά χρόνια. </w:t>
      </w:r>
    </w:p>
    <w:p w14:paraId="01118BFD"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Η απόφαση που είπατε ότι είχε παρθεί, κύριε Βορίδη, από τον ΟΑΕΔ τον Απρίλιο του 2014…</w:t>
      </w:r>
    </w:p>
    <w:p w14:paraId="01118BFE"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Τον Οκτώβριο.</w:t>
      </w:r>
    </w:p>
    <w:p w14:paraId="01118BFF"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w:t>
      </w:r>
      <w:r>
        <w:rPr>
          <w:rFonts w:eastAsia="Times New Roman" w:cs="Times New Roman"/>
          <w:b/>
          <w:szCs w:val="24"/>
        </w:rPr>
        <w:t xml:space="preserve">λισης και Κοινωνικής Αλληλεγγύης): </w:t>
      </w:r>
      <w:r>
        <w:rPr>
          <w:rFonts w:eastAsia="Times New Roman" w:cs="Times New Roman"/>
          <w:szCs w:val="24"/>
        </w:rPr>
        <w:t xml:space="preserve">Εντάξει, διότι πριν άκουσα </w:t>
      </w:r>
      <w:r>
        <w:rPr>
          <w:rFonts w:eastAsia="Times New Roman" w:cs="Times New Roman"/>
          <w:szCs w:val="24"/>
        </w:rPr>
        <w:t>«</w:t>
      </w:r>
      <w:r>
        <w:rPr>
          <w:rFonts w:eastAsia="Times New Roman" w:cs="Times New Roman"/>
          <w:szCs w:val="24"/>
        </w:rPr>
        <w:t>Απρίλιο</w:t>
      </w:r>
      <w:r>
        <w:rPr>
          <w:rFonts w:eastAsia="Times New Roman" w:cs="Times New Roman"/>
          <w:szCs w:val="24"/>
        </w:rPr>
        <w:t>»</w:t>
      </w:r>
      <w:r>
        <w:rPr>
          <w:rFonts w:eastAsia="Times New Roman" w:cs="Times New Roman"/>
          <w:szCs w:val="24"/>
        </w:rPr>
        <w:t>. Τέλη Οκτωβρίου.</w:t>
      </w:r>
    </w:p>
    <w:p w14:paraId="01118C00" w14:textId="77777777" w:rsidR="00F23D13" w:rsidRDefault="001E17E2">
      <w:pPr>
        <w:spacing w:line="600" w:lineRule="auto"/>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Στις 23 Οκτωβρίου.</w:t>
      </w:r>
    </w:p>
    <w:p w14:paraId="01118C01"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κυρία Υπουργό. </w:t>
      </w:r>
    </w:p>
    <w:p w14:paraId="01118C02"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 xml:space="preserve">Η όγδοη με αριθμό 582/26-2-2016 επίκαιρη ερώτηση δεύτερου </w:t>
      </w:r>
      <w:r>
        <w:rPr>
          <w:rFonts w:eastAsia="Times New Roman" w:cs="Times New Roman"/>
          <w:szCs w:val="24"/>
        </w:rPr>
        <w:t xml:space="preserve">κύκλου του Βουλευτή Α’ Πειραιά του Λαϊκού Συνδέσμου-Χρυσή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Ναυτιλίας και Αιγαίου, σχετικά με την πρόβλεψη και διασφάλιση των εργασιακών σχέσεων των εργαζομένων στον Οργανισμό Λιμένος Πειραιώς, μετά την πώληση του π</w:t>
      </w:r>
      <w:r>
        <w:rPr>
          <w:rFonts w:eastAsia="Times New Roman" w:cs="Times New Roman"/>
          <w:szCs w:val="24"/>
        </w:rPr>
        <w:t>λειοψηφικού πακέτου μετοχών του ΟΛΠ, δεν συζητείται λόγω κωλύματος του κυρίου Υπουργού.</w:t>
      </w:r>
    </w:p>
    <w:p w14:paraId="01118C03"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Η ένατη με αριθμό 583/26-2-2016 επίκαιρη ερώτηση δεύτερου κύκλου του Βουλευτή Β’ Αθηνών του Λαϊκού Συνδέσμου-Χρυσή Αυγή κ. Ηλία </w:t>
      </w:r>
      <w:proofErr w:type="spellStart"/>
      <w:r>
        <w:rPr>
          <w:rFonts w:eastAsia="Times New Roman" w:cs="Times New Roman"/>
          <w:szCs w:val="24"/>
        </w:rPr>
        <w:t>Παναγιώταρου</w:t>
      </w:r>
      <w:proofErr w:type="spellEnd"/>
      <w:r>
        <w:rPr>
          <w:rFonts w:eastAsia="Times New Roman" w:cs="Times New Roman"/>
          <w:szCs w:val="24"/>
        </w:rPr>
        <w:t xml:space="preserve"> προς τον Υπουργό Εξωτε</w:t>
      </w:r>
      <w:r>
        <w:rPr>
          <w:rFonts w:eastAsia="Times New Roman" w:cs="Times New Roman"/>
          <w:szCs w:val="24"/>
        </w:rPr>
        <w:lastRenderedPageBreak/>
        <w:t>ρικών</w:t>
      </w:r>
      <w:r>
        <w:rPr>
          <w:rFonts w:eastAsia="Times New Roman" w:cs="Times New Roman"/>
          <w:szCs w:val="24"/>
        </w:rPr>
        <w:t>, σχετικά με την «εκχώρηση του ονόματος της Μακεδονίας μας στους σκοπιανούς», δεν συζητείται λόγω κωλύματος του κυρίου Υπουργού.</w:t>
      </w:r>
    </w:p>
    <w:p w14:paraId="01118C04"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Η δέκατη με αριθμό 545/15-2-2016 επίκαιρη ερώτηση δεύτερου κύκλου της Βουλευτού Β’ Αθηνών του Λαϊκού Συνδέσμου-Χρυσή Αυγή κ</w:t>
      </w:r>
      <w:r>
        <w:rPr>
          <w:rFonts w:eastAsia="Times New Roman" w:cs="Times New Roman"/>
          <w:szCs w:val="24"/>
        </w:rPr>
        <w:t>.</w:t>
      </w:r>
      <w:r>
        <w:rPr>
          <w:rFonts w:eastAsia="Times New Roman" w:cs="Times New Roman"/>
          <w:szCs w:val="24"/>
        </w:rPr>
        <w:t xml:space="preserve"> Ελ</w:t>
      </w:r>
      <w:r>
        <w:rPr>
          <w:rFonts w:eastAsia="Times New Roman" w:cs="Times New Roman"/>
          <w:szCs w:val="24"/>
        </w:rPr>
        <w:t xml:space="preserve">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Υγείας, σχετικά με τα προβλήματα λειτουργίας στο ΕΚΑΒ, δεν συζητείται.</w:t>
      </w:r>
    </w:p>
    <w:p w14:paraId="01118C05"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Η δωδέκατη με αριθμό 590/26-2-2016 επίκαιρη ερώτηση δεύτερου κύκλου του Βουλευτή Ηρακλείου του Κομμουνιστικού </w:t>
      </w:r>
      <w:r>
        <w:rPr>
          <w:rFonts w:eastAsia="Times New Roman" w:cs="Times New Roman"/>
          <w:szCs w:val="24"/>
        </w:rPr>
        <w:lastRenderedPageBreak/>
        <w:t>Κόμματος Ελλάδ</w:t>
      </w:r>
      <w:r>
        <w:rPr>
          <w:rFonts w:eastAsia="Times New Roman" w:cs="Times New Roman"/>
          <w:szCs w:val="24"/>
        </w:rPr>
        <w:t>α</w:t>
      </w:r>
      <w:r>
        <w:rPr>
          <w:rFonts w:eastAsia="Times New Roman" w:cs="Times New Roman"/>
          <w:szCs w:val="24"/>
        </w:rPr>
        <w:t>ς κ. Εμμανουήλ Συντυχάκη προς</w:t>
      </w:r>
      <w:r>
        <w:rPr>
          <w:rFonts w:eastAsia="Times New Roman" w:cs="Times New Roman"/>
          <w:szCs w:val="24"/>
        </w:rPr>
        <w:t xml:space="preserve"> τον Υπουργό Εσωτερικών και Διοικητικής Ανασυγκρότησης, σχετικά με την άμεση επαναλειτουργία του εργοστασίου </w:t>
      </w:r>
      <w:r>
        <w:rPr>
          <w:rFonts w:eastAsia="Times New Roman" w:cs="Times New Roman"/>
          <w:szCs w:val="24"/>
        </w:rPr>
        <w:t xml:space="preserve">ανακύκλωσης </w:t>
      </w:r>
      <w:r>
        <w:rPr>
          <w:rFonts w:eastAsia="Times New Roman" w:cs="Times New Roman"/>
          <w:szCs w:val="24"/>
        </w:rPr>
        <w:t xml:space="preserve">στο Ηράκλειο Κρήτης και την </w:t>
      </w:r>
      <w:proofErr w:type="spellStart"/>
      <w:r>
        <w:rPr>
          <w:rFonts w:eastAsia="Times New Roman" w:cs="Times New Roman"/>
          <w:szCs w:val="24"/>
        </w:rPr>
        <w:t>επαναπρόσληψη</w:t>
      </w:r>
      <w:proofErr w:type="spellEnd"/>
      <w:r>
        <w:rPr>
          <w:rFonts w:eastAsia="Times New Roman" w:cs="Times New Roman"/>
          <w:szCs w:val="24"/>
        </w:rPr>
        <w:t xml:space="preserve"> των εργαζομένων από την εταιρεία «</w:t>
      </w:r>
      <w:r>
        <w:rPr>
          <w:rFonts w:eastAsia="Times New Roman" w:cs="Times New Roman"/>
          <w:szCs w:val="24"/>
          <w:lang w:val="en-US"/>
        </w:rPr>
        <w:t>WASTE</w:t>
      </w:r>
      <w:r>
        <w:rPr>
          <w:rFonts w:eastAsia="Times New Roman" w:cs="Times New Roman"/>
          <w:szCs w:val="24"/>
        </w:rPr>
        <w:t>-</w:t>
      </w:r>
      <w:r>
        <w:rPr>
          <w:rFonts w:eastAsia="Times New Roman" w:cs="Times New Roman"/>
          <w:szCs w:val="24"/>
          <w:lang w:val="en-US"/>
        </w:rPr>
        <w:t>SOLUTIONS</w:t>
      </w:r>
      <w:r>
        <w:rPr>
          <w:rFonts w:eastAsia="Times New Roman" w:cs="Times New Roman"/>
          <w:szCs w:val="24"/>
        </w:rPr>
        <w:t xml:space="preserve">», δεν συζητείται λόγω κωλύματος του κυρίου </w:t>
      </w:r>
      <w:r>
        <w:rPr>
          <w:rFonts w:eastAsia="Times New Roman" w:cs="Times New Roman"/>
          <w:szCs w:val="24"/>
        </w:rPr>
        <w:t xml:space="preserve">Υπουργού. </w:t>
      </w:r>
    </w:p>
    <w:p w14:paraId="01118C06" w14:textId="77777777" w:rsidR="00F23D13" w:rsidRDefault="001E17E2">
      <w:pPr>
        <w:spacing w:after="0" w:line="600" w:lineRule="auto"/>
        <w:ind w:firstLine="720"/>
        <w:jc w:val="both"/>
        <w:rPr>
          <w:rFonts w:eastAsia="Times New Roman"/>
          <w:color w:val="000000"/>
          <w:szCs w:val="24"/>
        </w:rPr>
      </w:pPr>
      <w:r>
        <w:rPr>
          <w:rFonts w:eastAsia="Times New Roman"/>
          <w:szCs w:val="24"/>
        </w:rPr>
        <w:t xml:space="preserve">Η πρώτη </w:t>
      </w:r>
      <w:r>
        <w:rPr>
          <w:rFonts w:eastAsia="Times New Roman"/>
          <w:color w:val="000000"/>
          <w:szCs w:val="24"/>
        </w:rPr>
        <w:t>με αριθμό 1829/10-12-2015 ερώτηση του Βουλευτή Ηρακλείου της Δημοκρατικής Συμπαράταξης ΠΑΣΟΚ – 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b/>
          <w:color w:val="000000"/>
          <w:szCs w:val="24"/>
        </w:rPr>
        <w:t> </w:t>
      </w:r>
      <w:r>
        <w:rPr>
          <w:rFonts w:eastAsia="Times New Roman"/>
          <w:color w:val="000000"/>
          <w:szCs w:val="24"/>
        </w:rPr>
        <w:t>προς τον Υπουργό </w:t>
      </w:r>
      <w:r>
        <w:rPr>
          <w:rFonts w:eastAsia="Times New Roman"/>
          <w:bCs/>
          <w:color w:val="000000"/>
          <w:szCs w:val="24"/>
        </w:rPr>
        <w:t>Εξωτερικών,</w:t>
      </w:r>
      <w:r>
        <w:rPr>
          <w:rFonts w:eastAsia="Times New Roman"/>
          <w:color w:val="000000"/>
          <w:szCs w:val="24"/>
        </w:rPr>
        <w:t> σχετικά με την άρση των περιορισμών στην έκδοση τουριστικής βίζας από Ρωσία, δεν σ</w:t>
      </w:r>
      <w:r>
        <w:rPr>
          <w:rFonts w:eastAsia="Times New Roman"/>
          <w:color w:val="000000"/>
          <w:szCs w:val="24"/>
        </w:rPr>
        <w:t xml:space="preserve">υζητείται λόγω κωλύματος του </w:t>
      </w:r>
      <w:r>
        <w:rPr>
          <w:rFonts w:eastAsia="Times New Roman"/>
          <w:color w:val="000000"/>
          <w:szCs w:val="24"/>
        </w:rPr>
        <w:lastRenderedPageBreak/>
        <w:t xml:space="preserve">κυρίου Υπουργού, καθώς ο κ. </w:t>
      </w:r>
      <w:proofErr w:type="spellStart"/>
      <w:r>
        <w:rPr>
          <w:rFonts w:eastAsia="Times New Roman"/>
          <w:color w:val="000000"/>
          <w:szCs w:val="24"/>
        </w:rPr>
        <w:t>Ξυδάκης</w:t>
      </w:r>
      <w:proofErr w:type="spellEnd"/>
      <w:r>
        <w:rPr>
          <w:rFonts w:eastAsia="Times New Roman"/>
          <w:color w:val="000000"/>
          <w:szCs w:val="24"/>
        </w:rPr>
        <w:t xml:space="preserve"> βρίσκεται στο εξωτερικό. </w:t>
      </w:r>
    </w:p>
    <w:p w14:paraId="01118C07"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Θα κλείσουμε με την ενδέκατη με αριθμό 589/29-2-2016 επίκαιρη ερώτηση δεύτερου κύκλου του Βουλευτή Β΄ Αθηνών του Κομμουνιστικού Κόμματος Ελλάδ</w:t>
      </w:r>
      <w:r>
        <w:rPr>
          <w:rFonts w:eastAsia="Times New Roman"/>
          <w:color w:val="000000"/>
          <w:szCs w:val="24"/>
        </w:rPr>
        <w:t>α</w:t>
      </w:r>
      <w:r>
        <w:rPr>
          <w:rFonts w:eastAsia="Times New Roman"/>
          <w:color w:val="000000"/>
          <w:szCs w:val="24"/>
        </w:rPr>
        <w:t>ς κ.</w:t>
      </w:r>
      <w:r>
        <w:rPr>
          <w:rFonts w:eastAsia="Times New Roman"/>
          <w:szCs w:val="24"/>
        </w:rPr>
        <w:t xml:space="preserve">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Cs/>
          <w:szCs w:val="24"/>
        </w:rPr>
        <w:t xml:space="preserve"> </w:t>
      </w:r>
      <w:r>
        <w:rPr>
          <w:rFonts w:eastAsia="Times New Roman"/>
          <w:color w:val="000000"/>
          <w:szCs w:val="24"/>
        </w:rPr>
        <w:t>προς τον Υπουργό</w:t>
      </w:r>
      <w:r>
        <w:rPr>
          <w:rFonts w:eastAsia="Times New Roman"/>
          <w:szCs w:val="24"/>
        </w:rPr>
        <w:t xml:space="preserve"> </w:t>
      </w:r>
      <w:r>
        <w:rPr>
          <w:rFonts w:eastAsia="Times New Roman"/>
          <w:bCs/>
          <w:szCs w:val="24"/>
        </w:rPr>
        <w:t xml:space="preserve">Παιδείας, Έρευνας και Θρησκευμάτων, </w:t>
      </w:r>
      <w:r>
        <w:rPr>
          <w:rFonts w:eastAsia="Times New Roman"/>
          <w:color w:val="000000"/>
          <w:szCs w:val="24"/>
        </w:rPr>
        <w:t>σχετικά με τη λήψη μέτρων για τη διασφάλιση της καθαριότητας των σχολικών μονάδων και των εργασιακών δικαιωμάτων των καθαριστών/καθαριστριών που απασχολούνται στα σχολεία της χώρας.</w:t>
      </w:r>
    </w:p>
    <w:p w14:paraId="01118C08"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Στην ερώτηση θα απαντ</w:t>
      </w:r>
      <w:r>
        <w:rPr>
          <w:rFonts w:eastAsia="Times New Roman"/>
          <w:color w:val="000000"/>
          <w:szCs w:val="24"/>
        </w:rPr>
        <w:t>ήσει ο Υπουργός κ. Νικόλαος Φίλης.</w:t>
      </w:r>
    </w:p>
    <w:p w14:paraId="01118C09"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lastRenderedPageBreak/>
        <w:t xml:space="preserve">Τον λόγο έχει ο κ. Χρήστος </w:t>
      </w:r>
      <w:proofErr w:type="spellStart"/>
      <w:r>
        <w:rPr>
          <w:rFonts w:eastAsia="Times New Roman"/>
          <w:color w:val="000000"/>
          <w:szCs w:val="24"/>
        </w:rPr>
        <w:t>Κατσώτης</w:t>
      </w:r>
      <w:proofErr w:type="spellEnd"/>
      <w:r>
        <w:rPr>
          <w:rFonts w:eastAsia="Times New Roman"/>
          <w:color w:val="000000"/>
          <w:szCs w:val="24"/>
        </w:rPr>
        <w:t xml:space="preserve"> για δύο λεπτά για να αναπτύξει την ερώτησή του. </w:t>
      </w:r>
    </w:p>
    <w:p w14:paraId="01118C0A" w14:textId="77777777" w:rsidR="00F23D13" w:rsidRDefault="001E17E2">
      <w:pPr>
        <w:spacing w:after="0" w:line="600" w:lineRule="auto"/>
        <w:ind w:firstLine="720"/>
        <w:jc w:val="both"/>
        <w:rPr>
          <w:rFonts w:eastAsia="Times New Roman"/>
          <w:color w:val="000000"/>
          <w:szCs w:val="24"/>
        </w:rPr>
      </w:pPr>
      <w:r>
        <w:rPr>
          <w:rFonts w:eastAsia="Times New Roman"/>
          <w:b/>
          <w:color w:val="000000"/>
          <w:szCs w:val="24"/>
        </w:rPr>
        <w:t>ΧΡΗΣΤΟΣ ΚΑΤΣΩΤΗΣ:</w:t>
      </w:r>
      <w:r>
        <w:rPr>
          <w:rFonts w:eastAsia="Times New Roman"/>
          <w:color w:val="000000"/>
          <w:szCs w:val="24"/>
        </w:rPr>
        <w:t xml:space="preserve"> Ευχαριστώ, κύριε Πρόεδρε.</w:t>
      </w:r>
    </w:p>
    <w:p w14:paraId="01118C0B"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Κύριε Υπουργέ, το θέμα έχει συζητηθεί πολλές φορές. Όλοι έχουν τονίσει ότι το θέμα της καθαρ</w:t>
      </w:r>
      <w:r>
        <w:rPr>
          <w:rFonts w:eastAsia="Times New Roman"/>
          <w:color w:val="000000"/>
          <w:szCs w:val="24"/>
        </w:rPr>
        <w:t>ιότητας και της υγιεινής στα σχολεία είναι μια σοβαρή υπόθεση για τον μαθητικό πληθυσμό. Παρ’ όλα αυτά, για μια ακόμα χρονιά συζητούμε το ίδιο θέμα και η αιτία είναι ότι δεν αντιμετωπίζεται το πρόβλημα με επαρκές μόνιμο προσωπικό. Αυτό, κατά την εκτίμησή μ</w:t>
      </w:r>
      <w:r>
        <w:rPr>
          <w:rFonts w:eastAsia="Times New Roman"/>
          <w:color w:val="000000"/>
          <w:szCs w:val="24"/>
        </w:rPr>
        <w:t xml:space="preserve">ας, αποτελεί επιτακτική ανάγκη. </w:t>
      </w:r>
    </w:p>
    <w:p w14:paraId="01118C0C"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lastRenderedPageBreak/>
        <w:t>Σε όλα τα σχολεία της χώρας</w:t>
      </w:r>
      <w:r>
        <w:rPr>
          <w:rFonts w:eastAsia="Times New Roman"/>
          <w:color w:val="000000"/>
          <w:szCs w:val="24"/>
        </w:rPr>
        <w:t>,</w:t>
      </w:r>
      <w:r>
        <w:rPr>
          <w:rFonts w:eastAsia="Times New Roman"/>
          <w:color w:val="000000"/>
          <w:szCs w:val="24"/>
        </w:rPr>
        <w:t xml:space="preserve"> μέχρι τώρα ασχολούνται με την καθαριότητα των σχολείων </w:t>
      </w:r>
      <w:proofErr w:type="spellStart"/>
      <w:r>
        <w:rPr>
          <w:rFonts w:eastAsia="Times New Roman"/>
          <w:color w:val="000000"/>
          <w:szCs w:val="24"/>
        </w:rPr>
        <w:t>οκτώμισι</w:t>
      </w:r>
      <w:proofErr w:type="spellEnd"/>
      <w:r>
        <w:rPr>
          <w:rFonts w:eastAsia="Times New Roman"/>
          <w:color w:val="000000"/>
          <w:szCs w:val="24"/>
        </w:rPr>
        <w:t xml:space="preserve"> χιλιάδες περίπου εργαζόμενοι. Το πρόβλημα με την εργασιακή σχέση αυτών των εργαζομένων δεν γεννήθηκε, βέβαια, τώρα. Για χρόνια οι </w:t>
      </w:r>
      <w:r>
        <w:rPr>
          <w:rFonts w:eastAsia="Times New Roman"/>
          <w:color w:val="000000"/>
          <w:szCs w:val="24"/>
        </w:rPr>
        <w:t>κυβερνήσεις δεν αντιμετώπιζαν το πρόβλημα και επέλεγαν τον δρόμο της ανανέωσης των συμβάσεων, κρατώντας όλο αυτόν τον κόσμο σε αβεβαιότητα και σε ένα εργασιακό καθεστώς</w:t>
      </w:r>
      <w:r>
        <w:rPr>
          <w:rFonts w:eastAsia="Times New Roman"/>
          <w:color w:val="000000"/>
          <w:szCs w:val="24"/>
        </w:rPr>
        <w:t>,</w:t>
      </w:r>
      <w:r>
        <w:rPr>
          <w:rFonts w:eastAsia="Times New Roman"/>
          <w:color w:val="000000"/>
          <w:szCs w:val="24"/>
        </w:rPr>
        <w:t xml:space="preserve"> που χαρακτηρίζεται σαν άθλιο.</w:t>
      </w:r>
    </w:p>
    <w:p w14:paraId="01118C0D"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Να επισημάνουμε, επίσης, ότι συνήθως δίνεται ένα ποσό έν</w:t>
      </w:r>
      <w:r>
        <w:rPr>
          <w:rFonts w:eastAsia="Times New Roman"/>
          <w:color w:val="000000"/>
          <w:szCs w:val="24"/>
        </w:rPr>
        <w:t xml:space="preserve">αντι των δεδουλευμένων αποδοχών τους και πληρώνονται σχεδόν πάντα με καθυστέρηση μηνών οι εργαζόμενοι. </w:t>
      </w:r>
    </w:p>
    <w:p w14:paraId="01118C0E"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lastRenderedPageBreak/>
        <w:t>Το προσωπικό αυτό, με αυτές τις εργασιακές σχέσεις, σηκώνει στους ώμους του τον κρίσιμο τομέα της υγιεινής και της καθαριότητας των σχολικών μονάδων.</w:t>
      </w:r>
    </w:p>
    <w:p w14:paraId="01118C0F"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Το</w:t>
      </w:r>
      <w:r>
        <w:rPr>
          <w:rFonts w:eastAsia="Times New Roman"/>
          <w:color w:val="000000"/>
          <w:szCs w:val="24"/>
        </w:rPr>
        <w:t xml:space="preserve"> λέμε αυτό, κύριε Υπουργέ, γιατί το μόνιμο προσωπικό είναι πολύ λειψό και ιδιαίτερα το τελευταίο διάστημα με τη συνταξιοδότηση πολλών εξ αυτών τα πράγματα είναι πολύ χειρότερα. </w:t>
      </w:r>
    </w:p>
    <w:p w14:paraId="01118C10"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Τον Ιούνιο του 2016, κύριε Υπουργέ, λήγουν οι συμβάσεις αυτών των εργαζομένων.</w:t>
      </w:r>
      <w:r>
        <w:rPr>
          <w:rFonts w:eastAsia="Times New Roman"/>
          <w:color w:val="000000"/>
          <w:szCs w:val="24"/>
        </w:rPr>
        <w:t xml:space="preserve"> Για το διδακτικό έτος 2016-2017 οι συμβάσεις, σύμφωνα με την κείμενη νομοθεσία, θα καταρτίζονται από τους οικείους δήμους. </w:t>
      </w:r>
    </w:p>
    <w:p w14:paraId="01118C11"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lastRenderedPageBreak/>
        <w:t>Με βάση το υπάρχον θεσμικό, περιοριστικό πλαίσιο που διέπει τις προσλήψεις στους δήμους, είναι απαγορευτική, κύριε Υπουργέ, η δυνατ</w:t>
      </w:r>
      <w:r>
        <w:rPr>
          <w:rFonts w:eastAsia="Times New Roman"/>
          <w:color w:val="000000"/>
          <w:szCs w:val="24"/>
        </w:rPr>
        <w:t xml:space="preserve">ότητα ανανέωσης των συμβάσεων. Οι χιλιάδες καθαρίστριες και καθαριστές θα οδηγηθούν σε απόλυση. </w:t>
      </w:r>
    </w:p>
    <w:p w14:paraId="01118C12"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Η Κυβέρνηση δεν πρέπει να αφήσει τα πράγματα να εξελιχθούν με το υφιστάμενο πλαίσιο. Χρειάζεται, κατά την εκτίμησή μας, να πάρει μέτρα και να αντιμετωπίσει αυτ</w:t>
      </w:r>
      <w:r>
        <w:rPr>
          <w:rFonts w:eastAsia="Times New Roman"/>
          <w:color w:val="000000"/>
          <w:szCs w:val="24"/>
        </w:rPr>
        <w:t>ό το σοβαρό ζήτημα. Η καθαριότητα των σχολείων δεν μπορεί να παραδοθεί σε εργολάβους, κύριε Υπουργέ. Και λύση δεν αποτελούν οι ΚΟΙΝΣΕΠ.</w:t>
      </w:r>
    </w:p>
    <w:p w14:paraId="01118C13"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 xml:space="preserve">Με βάση τα παραπάνω, η Κυβέρνηση χρειάζεται -επειδή ο χρόνος δεν είναι αρκετός- να αντιμετωπίσει το ζήτημα άμεσα. </w:t>
      </w:r>
      <w:r>
        <w:rPr>
          <w:rFonts w:eastAsia="Times New Roman"/>
          <w:color w:val="000000"/>
          <w:szCs w:val="24"/>
        </w:rPr>
        <w:lastRenderedPageBreak/>
        <w:t>Η θέση</w:t>
      </w:r>
      <w:r>
        <w:rPr>
          <w:rFonts w:eastAsia="Times New Roman"/>
          <w:color w:val="000000"/>
          <w:szCs w:val="24"/>
        </w:rPr>
        <w:t xml:space="preserve"> που εκφράζει και προτείνει το ΚΚΕ, είναι</w:t>
      </w:r>
      <w:r>
        <w:rPr>
          <w:rFonts w:eastAsia="Times New Roman"/>
          <w:color w:val="000000"/>
          <w:szCs w:val="24"/>
        </w:rPr>
        <w:t>,</w:t>
      </w:r>
      <w:r>
        <w:rPr>
          <w:rFonts w:eastAsia="Times New Roman"/>
          <w:color w:val="000000"/>
          <w:szCs w:val="24"/>
        </w:rPr>
        <w:t xml:space="preserve"> η Κυβέρνηση να διασφαλίσει τη χρηματοδότηση αυτής της λειτουργίας, να προχωρήσει στην ανανέωση όλων των συμβάσεων των εργαζομένων. Και αυτό, μαζί με τη μονιμοποίηση αυτού του προσωπικού της καθαριότητας, μπορεί να</w:t>
      </w:r>
      <w:r>
        <w:rPr>
          <w:rFonts w:eastAsia="Times New Roman"/>
          <w:color w:val="000000"/>
          <w:szCs w:val="24"/>
        </w:rPr>
        <w:t xml:space="preserve"> δώσει οριστική λύση στο πρόβλημα.</w:t>
      </w:r>
    </w:p>
    <w:p w14:paraId="01118C14"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Τα ερωτήματα, κύριε Υπουργέ, είναι πάνω σε αυτά τα θέματα. Αν, δηλαδή, πράγματι θα προχωρήσετε στην έγκαιρη ανανέωση των συμβάσεων, αν η μόνιμη λύση στα σχολεία, με τη μονιμοποίηση του προσωπικού χωρίς όρους και προϋποθέσ</w:t>
      </w:r>
      <w:r>
        <w:rPr>
          <w:rFonts w:eastAsia="Times New Roman"/>
          <w:color w:val="000000"/>
          <w:szCs w:val="24"/>
        </w:rPr>
        <w:t xml:space="preserve">εις, θα προχωρήσει και πώς θα διασφαλίσετε την πληρωμή </w:t>
      </w:r>
      <w:r>
        <w:rPr>
          <w:rFonts w:eastAsia="Times New Roman"/>
          <w:color w:val="000000"/>
          <w:szCs w:val="24"/>
        </w:rPr>
        <w:lastRenderedPageBreak/>
        <w:t>των εργαζομένων στην ώρα τους. Χρειάζεται, βέβαια, και η διασφάλιση της χρηματοδότησης όλης αυτής της λειτουργίας.</w:t>
      </w:r>
    </w:p>
    <w:p w14:paraId="01118C15" w14:textId="77777777" w:rsidR="00F23D13" w:rsidRDefault="001E17E2">
      <w:pPr>
        <w:spacing w:after="0" w:line="600" w:lineRule="auto"/>
        <w:ind w:firstLine="720"/>
        <w:jc w:val="both"/>
        <w:rPr>
          <w:rFonts w:eastAsia="Times New Roman"/>
          <w:color w:val="000000"/>
          <w:szCs w:val="24"/>
        </w:rPr>
      </w:pPr>
      <w:r>
        <w:rPr>
          <w:rFonts w:eastAsia="Times New Roman"/>
          <w:b/>
          <w:color w:val="000000"/>
          <w:szCs w:val="24"/>
        </w:rPr>
        <w:t>ΠΡΟΕΔΡΕΥΩΝ (Αναστάσιος Κουράκης):</w:t>
      </w:r>
      <w:r>
        <w:rPr>
          <w:rFonts w:eastAsia="Times New Roman"/>
          <w:color w:val="000000"/>
          <w:szCs w:val="24"/>
        </w:rPr>
        <w:t xml:space="preserve"> Ευχαριστούμε τον κ. Χρήστο </w:t>
      </w:r>
      <w:proofErr w:type="spellStart"/>
      <w:r>
        <w:rPr>
          <w:rFonts w:eastAsia="Times New Roman"/>
          <w:color w:val="000000"/>
          <w:szCs w:val="24"/>
        </w:rPr>
        <w:t>Κατσώτη</w:t>
      </w:r>
      <w:proofErr w:type="spellEnd"/>
      <w:r>
        <w:rPr>
          <w:rFonts w:eastAsia="Times New Roman"/>
          <w:color w:val="000000"/>
          <w:szCs w:val="24"/>
        </w:rPr>
        <w:t>, Βουλευτή του Κομ</w:t>
      </w:r>
      <w:r>
        <w:rPr>
          <w:rFonts w:eastAsia="Times New Roman"/>
          <w:color w:val="000000"/>
          <w:szCs w:val="24"/>
        </w:rPr>
        <w:t xml:space="preserve">μουνιστικού Κόμματος Ελλάδας. </w:t>
      </w:r>
    </w:p>
    <w:p w14:paraId="01118C16"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 xml:space="preserve">Τον λόγο έχει τώρα για τρία λεπτά, για να απαντήσει, ο Υπουργός Παιδείας Έρευνας και Θρησκευμάτων κ. Νικόλαος Φίλης. </w:t>
      </w:r>
    </w:p>
    <w:p w14:paraId="01118C17" w14:textId="77777777" w:rsidR="00F23D13" w:rsidRDefault="001E17E2">
      <w:pPr>
        <w:spacing w:after="0" w:line="600" w:lineRule="auto"/>
        <w:ind w:firstLine="720"/>
        <w:jc w:val="both"/>
        <w:rPr>
          <w:rFonts w:eastAsia="Times New Roman"/>
          <w:color w:val="000000"/>
          <w:szCs w:val="24"/>
        </w:rPr>
      </w:pPr>
      <w:r>
        <w:rPr>
          <w:rFonts w:eastAsia="Times New Roman"/>
          <w:b/>
          <w:color w:val="000000"/>
          <w:szCs w:val="24"/>
        </w:rPr>
        <w:t>ΝΙΚΟΛΑΟΣ ΦΙΛΗΣ (Υπουργός Παιδείας, Έρευνας και Θρησκευμάτων):</w:t>
      </w:r>
      <w:r>
        <w:rPr>
          <w:rFonts w:eastAsia="Times New Roman"/>
          <w:color w:val="000000"/>
          <w:szCs w:val="24"/>
        </w:rPr>
        <w:t xml:space="preserve"> Ευχαριστώ, κύριε Πρόεδρε.</w:t>
      </w:r>
    </w:p>
    <w:p w14:paraId="01118C18"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lastRenderedPageBreak/>
        <w:t>Κύριε συνάδελφε, συ</w:t>
      </w:r>
      <w:r>
        <w:rPr>
          <w:rFonts w:eastAsia="Times New Roman"/>
          <w:color w:val="000000"/>
          <w:szCs w:val="24"/>
        </w:rPr>
        <w:t>μμερίζομαι και τη δική σας άποψη ότι πρέπει να διασφαλίζονται τα δικαιώματα όλων των εργαζομένων και ειδικότερα –γιατί αυτό είναι το θέμα που συζητούμε- των καθαριστριών των σχολικών μονάδων.</w:t>
      </w:r>
    </w:p>
    <w:p w14:paraId="01118C19" w14:textId="77777777" w:rsidR="00F23D13" w:rsidRDefault="001E17E2">
      <w:pPr>
        <w:spacing w:after="0" w:line="600" w:lineRule="auto"/>
        <w:ind w:firstLine="720"/>
        <w:jc w:val="both"/>
        <w:rPr>
          <w:rFonts w:eastAsia="Times New Roman"/>
          <w:color w:val="000000"/>
          <w:szCs w:val="24"/>
        </w:rPr>
      </w:pPr>
      <w:r>
        <w:rPr>
          <w:rFonts w:eastAsia="Times New Roman"/>
          <w:color w:val="000000"/>
          <w:szCs w:val="24"/>
        </w:rPr>
        <w:t xml:space="preserve">Είναι προφανές ότι η Κυβέρνηση κάνει ό,τι είναι δυνατόν, στα </w:t>
      </w:r>
      <w:r>
        <w:rPr>
          <w:rFonts w:eastAsia="Times New Roman"/>
          <w:color w:val="000000"/>
          <w:szCs w:val="24"/>
        </w:rPr>
        <w:t>πλαίσια της οικονομικής στενότητας που υπάρχει, ούτως ώστε να διασφαλίζονται όλα τα εργασιακά δικαιώματα.</w:t>
      </w:r>
    </w:p>
    <w:p w14:paraId="01118C1A" w14:textId="77777777" w:rsidR="00F23D13" w:rsidRDefault="001E17E2">
      <w:pPr>
        <w:spacing w:after="0" w:line="600" w:lineRule="auto"/>
        <w:ind w:firstLine="720"/>
        <w:jc w:val="both"/>
        <w:rPr>
          <w:rFonts w:eastAsia="Times New Roman"/>
          <w:szCs w:val="24"/>
        </w:rPr>
      </w:pPr>
      <w:r>
        <w:rPr>
          <w:rFonts w:eastAsia="Times New Roman"/>
          <w:color w:val="000000"/>
          <w:szCs w:val="24"/>
        </w:rPr>
        <w:t>Γνωρίζετε ότι η Κυβέρνηση ΣΥΡΙΖΑ-ΑΝΕΛ προχώρησε από πέρυσι στην επάνοδο σχολικών καθαριστριών που είχαν απολυθεί, όπως και σχολικών φυλάκων, ως διαθέσ</w:t>
      </w:r>
      <w:r>
        <w:rPr>
          <w:rFonts w:eastAsia="Times New Roman"/>
          <w:color w:val="000000"/>
          <w:szCs w:val="24"/>
        </w:rPr>
        <w:t xml:space="preserve">ιμοι, προκειμένου να υπάρξει μια ικανοποίηση των ανθρώπων αυτών </w:t>
      </w:r>
      <w:r>
        <w:rPr>
          <w:rFonts w:eastAsia="Times New Roman"/>
          <w:color w:val="000000"/>
          <w:szCs w:val="24"/>
        </w:rPr>
        <w:lastRenderedPageBreak/>
        <w:t>που αδίκως είχαν απολυθεί, αλλά και να υπάρξει μια ανταπόκριση στα πολύ σοβαρά καθήκοντα</w:t>
      </w:r>
      <w:r>
        <w:rPr>
          <w:rFonts w:eastAsia="Times New Roman"/>
          <w:color w:val="000000"/>
          <w:szCs w:val="24"/>
        </w:rPr>
        <w:t>,</w:t>
      </w:r>
      <w:r>
        <w:rPr>
          <w:rFonts w:eastAsia="Times New Roman"/>
          <w:color w:val="000000"/>
          <w:szCs w:val="24"/>
        </w:rPr>
        <w:t xml:space="preserve"> τα οποία υπάρχουν στον τομέα της καθαριότητας στα σχολεία. </w:t>
      </w:r>
    </w:p>
    <w:p w14:paraId="01118C1B" w14:textId="77777777" w:rsidR="00F23D13" w:rsidRDefault="001E17E2">
      <w:pPr>
        <w:spacing w:line="600" w:lineRule="auto"/>
        <w:ind w:firstLine="720"/>
        <w:jc w:val="both"/>
        <w:rPr>
          <w:rFonts w:eastAsia="Times New Roman"/>
          <w:szCs w:val="24"/>
        </w:rPr>
      </w:pPr>
      <w:r>
        <w:rPr>
          <w:rFonts w:eastAsia="Times New Roman"/>
          <w:szCs w:val="24"/>
        </w:rPr>
        <w:t>Θέλω να διαβεβαιώσω την Εθνική Αντιπροσωπε</w:t>
      </w:r>
      <w:r>
        <w:rPr>
          <w:rFonts w:eastAsia="Times New Roman"/>
          <w:szCs w:val="24"/>
        </w:rPr>
        <w:t xml:space="preserve">ία ότι δεν υπάρχει πρόβλημα ως προς τη διασφάλιση της εργασιακής σχέσης των καθαριστριών και των καθαριστών των σχολικών μονάδων. </w:t>
      </w:r>
    </w:p>
    <w:p w14:paraId="01118C1C" w14:textId="77777777" w:rsidR="00F23D13" w:rsidRDefault="001E17E2">
      <w:pPr>
        <w:spacing w:line="600" w:lineRule="auto"/>
        <w:ind w:firstLine="720"/>
        <w:jc w:val="both"/>
        <w:rPr>
          <w:rFonts w:eastAsia="Times New Roman"/>
          <w:szCs w:val="24"/>
        </w:rPr>
      </w:pPr>
      <w:r>
        <w:rPr>
          <w:rFonts w:eastAsia="Times New Roman"/>
          <w:szCs w:val="24"/>
        </w:rPr>
        <w:t>Βεβαίως, δεν μπορούμε να προχωρήσουμε σε νέες προσλήψεις μόνιμου προσωπικού. Γνωρίζετε τα προβλήματα που υπάρχουν και γνωρίζε</w:t>
      </w:r>
      <w:r>
        <w:rPr>
          <w:rFonts w:eastAsia="Times New Roman"/>
          <w:szCs w:val="24"/>
        </w:rPr>
        <w:t>τε ότι αν υπάρχει μια προτεραιότητα αυτή τη στιγμή για προσλήψεις στην εκπαίδευση, είναι για προσλήψεις εκπαιδευτικού προσωπικού.</w:t>
      </w:r>
    </w:p>
    <w:p w14:paraId="01118C1D" w14:textId="77777777" w:rsidR="00F23D13" w:rsidRDefault="001E17E2">
      <w:pPr>
        <w:spacing w:line="600" w:lineRule="auto"/>
        <w:ind w:firstLine="720"/>
        <w:jc w:val="both"/>
        <w:rPr>
          <w:rFonts w:eastAsia="Times New Roman"/>
          <w:szCs w:val="24"/>
        </w:rPr>
      </w:pPr>
      <w:r>
        <w:rPr>
          <w:rFonts w:eastAsia="Times New Roman"/>
          <w:szCs w:val="24"/>
        </w:rPr>
        <w:lastRenderedPageBreak/>
        <w:t>Όμως, δεν καταλαβαίνω για ποιον λόγο, ενώ σωστά λέτε ότι δεν πρέπει να υπάρχει καθεστώς εργολαβίας για τον καθαρισμό των σχολε</w:t>
      </w:r>
      <w:r>
        <w:rPr>
          <w:rFonts w:eastAsia="Times New Roman"/>
          <w:szCs w:val="24"/>
        </w:rPr>
        <w:t xml:space="preserve">ίων, απορρίπτετε και τη λύση των ΚΟΙΝΣΕΠ, δηλαδή μορφών </w:t>
      </w:r>
      <w:proofErr w:type="spellStart"/>
      <w:r>
        <w:rPr>
          <w:rFonts w:eastAsia="Times New Roman"/>
          <w:szCs w:val="24"/>
        </w:rPr>
        <w:t>πρωτοβουλιακής</w:t>
      </w:r>
      <w:proofErr w:type="spellEnd"/>
      <w:r>
        <w:rPr>
          <w:rFonts w:eastAsia="Times New Roman"/>
          <w:szCs w:val="24"/>
        </w:rPr>
        <w:t xml:space="preserve"> οργάνωσης των εργαζομένων, προκειμένου να μπορέσουν να ανταποκριθούν και οι ίδιοι στα εργασιακά καθήκοντά τους. </w:t>
      </w:r>
    </w:p>
    <w:p w14:paraId="01118C1E" w14:textId="77777777" w:rsidR="00F23D13" w:rsidRDefault="001E17E2">
      <w:pPr>
        <w:spacing w:line="600" w:lineRule="auto"/>
        <w:ind w:firstLine="720"/>
        <w:jc w:val="both"/>
        <w:rPr>
          <w:rFonts w:eastAsia="Times New Roman"/>
          <w:szCs w:val="24"/>
        </w:rPr>
      </w:pPr>
      <w:r>
        <w:rPr>
          <w:rFonts w:eastAsia="Times New Roman"/>
          <w:szCs w:val="24"/>
        </w:rPr>
        <w:t>Επίσης, σχετικά με το ζήτημα το οποίο έχετε θέσει, θέλω να σας διαβεβαιώ</w:t>
      </w:r>
      <w:r>
        <w:rPr>
          <w:rFonts w:eastAsia="Times New Roman"/>
          <w:szCs w:val="24"/>
        </w:rPr>
        <w:t xml:space="preserve">σω ότι το ζήτημα έχει ρυθμιστεί με την </w:t>
      </w:r>
      <w:r>
        <w:rPr>
          <w:rFonts w:eastAsia="Times New Roman"/>
          <w:szCs w:val="24"/>
        </w:rPr>
        <w:t xml:space="preserve">πράξη νομοθετικού περιεχομένου </w:t>
      </w:r>
      <w:r>
        <w:rPr>
          <w:rFonts w:eastAsia="Times New Roman"/>
          <w:szCs w:val="24"/>
        </w:rPr>
        <w:t>στις 28-08-2015, για τη σύναψη συμβάσεων μίσθωσης έργου του προσωπικού που απασχο</w:t>
      </w:r>
      <w:r>
        <w:rPr>
          <w:rFonts w:eastAsia="Times New Roman"/>
          <w:szCs w:val="24"/>
        </w:rPr>
        <w:lastRenderedPageBreak/>
        <w:t xml:space="preserve">λείται για τον καθαρισμό για το έτος 2015-2016. Αφορά, προφανώς, όσες θέσεις δεν καλύπτονται από τις οργανικές θέσεις στον χώρο της καθαριότητας. </w:t>
      </w:r>
    </w:p>
    <w:p w14:paraId="01118C1F" w14:textId="77777777" w:rsidR="00F23D13" w:rsidRDefault="001E17E2">
      <w:pPr>
        <w:spacing w:line="600" w:lineRule="auto"/>
        <w:ind w:firstLine="720"/>
        <w:jc w:val="both"/>
        <w:rPr>
          <w:rFonts w:eastAsia="Times New Roman"/>
          <w:szCs w:val="24"/>
        </w:rPr>
      </w:pPr>
      <w:r>
        <w:rPr>
          <w:rFonts w:eastAsia="Times New Roman"/>
          <w:szCs w:val="24"/>
        </w:rPr>
        <w:t>Επιπροσθέτως με τη ρύθμιση α</w:t>
      </w:r>
      <w:r>
        <w:rPr>
          <w:rFonts w:eastAsia="Times New Roman"/>
          <w:szCs w:val="24"/>
        </w:rPr>
        <w:t>υτή</w:t>
      </w:r>
      <w:r>
        <w:rPr>
          <w:rFonts w:eastAsia="Times New Roman"/>
          <w:szCs w:val="24"/>
        </w:rPr>
        <w:t>,</w:t>
      </w:r>
      <w:r>
        <w:rPr>
          <w:rFonts w:eastAsia="Times New Roman"/>
          <w:szCs w:val="24"/>
        </w:rPr>
        <w:t xml:space="preserve"> δόθηκε η δυνατότητα στο Υπουργείο Εσωτερικών να προβεί στις απαραίτητες ενέργειες ώστε οι οικείοι δήμοι να είναι σε θέση, από το διδακτικό έτος 2015-2016, από φέτος δηλαδή και μετά, να αναλάβουν την αρμοδιότητα σύναψης των εν λόγω συμβάσεων για την κα</w:t>
      </w:r>
      <w:r>
        <w:rPr>
          <w:rFonts w:eastAsia="Times New Roman"/>
          <w:szCs w:val="24"/>
        </w:rPr>
        <w:t xml:space="preserve">θαριότητα. </w:t>
      </w:r>
    </w:p>
    <w:p w14:paraId="01118C20" w14:textId="77777777" w:rsidR="00F23D13" w:rsidRDefault="001E17E2">
      <w:pPr>
        <w:spacing w:line="600" w:lineRule="auto"/>
        <w:ind w:firstLine="720"/>
        <w:jc w:val="both"/>
        <w:rPr>
          <w:rFonts w:eastAsia="Times New Roman"/>
          <w:szCs w:val="24"/>
        </w:rPr>
      </w:pPr>
      <w:r>
        <w:rPr>
          <w:rFonts w:eastAsia="Times New Roman"/>
          <w:szCs w:val="24"/>
        </w:rPr>
        <w:t xml:space="preserve">Για τη φετινή χρονιά, το ΙΝΕΔΙΒΙΜ, που εποπτεύεται από το Υπουργείο Παιδείας, Έρευνας και Θρησκευμάτων, ορίστηκε </w:t>
      </w:r>
      <w:r>
        <w:rPr>
          <w:rFonts w:eastAsia="Times New Roman"/>
          <w:szCs w:val="24"/>
        </w:rPr>
        <w:lastRenderedPageBreak/>
        <w:t>ως συμβαλλόμενο μέρος για τη χρηματοδότηση των κατά τόπους σχολικών επιτροπών, οι οποίες είναι υπεύθυνες για τη σύναψη των συμβάσεω</w:t>
      </w:r>
      <w:r>
        <w:rPr>
          <w:rFonts w:eastAsia="Times New Roman"/>
          <w:szCs w:val="24"/>
        </w:rPr>
        <w:t>ν μίσθωσης έργου με τους αναδόχους καθαριστές-καθαρίστριες ή συνεργεία καθαρισμού στις μονάδες πρωτοβάθμιας και δευτεροβάθμιας εκπαίδευσης που δεν καλύπτονται από προσωπικό καθαριότητας</w:t>
      </w:r>
      <w:r>
        <w:rPr>
          <w:rFonts w:eastAsia="Times New Roman"/>
          <w:szCs w:val="24"/>
        </w:rPr>
        <w:t>,</w:t>
      </w:r>
      <w:r>
        <w:rPr>
          <w:rFonts w:eastAsia="Times New Roman"/>
          <w:szCs w:val="24"/>
        </w:rPr>
        <w:t xml:space="preserve"> </w:t>
      </w:r>
      <w:r>
        <w:rPr>
          <w:rFonts w:eastAsia="Times New Roman"/>
          <w:szCs w:val="24"/>
        </w:rPr>
        <w:t>το οποίο</w:t>
      </w:r>
      <w:r>
        <w:rPr>
          <w:rFonts w:eastAsia="Times New Roman"/>
          <w:szCs w:val="24"/>
        </w:rPr>
        <w:t xml:space="preserve"> υπηρετεί σε οργανικές θέσεις. </w:t>
      </w:r>
    </w:p>
    <w:p w14:paraId="01118C21" w14:textId="77777777" w:rsidR="00F23D13" w:rsidRDefault="001E17E2">
      <w:pPr>
        <w:spacing w:line="600" w:lineRule="auto"/>
        <w:ind w:firstLine="720"/>
        <w:jc w:val="both"/>
        <w:rPr>
          <w:rFonts w:eastAsia="Times New Roman"/>
          <w:szCs w:val="24"/>
        </w:rPr>
      </w:pPr>
      <w:r>
        <w:rPr>
          <w:rFonts w:eastAsia="Times New Roman"/>
          <w:szCs w:val="24"/>
        </w:rPr>
        <w:t xml:space="preserve">Το ΙΝΕΔΙΒΙΜ χρηματοδοτεί τις </w:t>
      </w:r>
      <w:r>
        <w:rPr>
          <w:rFonts w:eastAsia="Times New Roman"/>
          <w:szCs w:val="24"/>
        </w:rPr>
        <w:t xml:space="preserve">σχολικές επιτροπές σύμφωνα με τη ροή επιχορήγησης από τα Υπουργεία Παιδείας και Οικονομικών. Το ΙΝΕΔΙΒΙΜ  έχει λάβει για την κάλυψη δαπανών χρηματοδότησης του προγράμματος σχολικών καθαριστριών, με υπουργική απόφαση, το ποσό των 15.564.000 ευρώ για το </w:t>
      </w:r>
      <w:r>
        <w:rPr>
          <w:rFonts w:eastAsia="Times New Roman"/>
          <w:szCs w:val="24"/>
        </w:rPr>
        <w:lastRenderedPageBreak/>
        <w:t>Σεπτ</w:t>
      </w:r>
      <w:r>
        <w:rPr>
          <w:rFonts w:eastAsia="Times New Roman"/>
          <w:szCs w:val="24"/>
        </w:rPr>
        <w:t>έμβριο μέχρι τον Δεκέμβριο του 2015 και άλλα 20.000.000 ευρώ για τον Ιανουάριο μέχρι τον Ιούνιο του 2016.</w:t>
      </w:r>
    </w:p>
    <w:p w14:paraId="01118C22" w14:textId="77777777" w:rsidR="00F23D13" w:rsidRDefault="001E17E2">
      <w:pPr>
        <w:spacing w:line="600" w:lineRule="auto"/>
        <w:ind w:firstLine="720"/>
        <w:jc w:val="both"/>
        <w:rPr>
          <w:rFonts w:eastAsia="Times New Roman"/>
          <w:szCs w:val="24"/>
        </w:rPr>
      </w:pPr>
      <w:r>
        <w:rPr>
          <w:rFonts w:eastAsia="Times New Roman"/>
          <w:szCs w:val="24"/>
        </w:rPr>
        <w:t>Είναι αλήθεια ότι υπάρχει δίμηνη καθυστέρηση στην καταβολή των αποδοχών των καθαριστριών και κάνουμε ό,τι είναι δυνατόν να καλυφθεί. Σας θυμίζω ότι πέ</w:t>
      </w:r>
      <w:r>
        <w:rPr>
          <w:rFonts w:eastAsia="Times New Roman"/>
          <w:szCs w:val="24"/>
        </w:rPr>
        <w:t xml:space="preserve">ρυσι και </w:t>
      </w:r>
      <w:proofErr w:type="spellStart"/>
      <w:r>
        <w:rPr>
          <w:rFonts w:eastAsia="Times New Roman"/>
          <w:szCs w:val="24"/>
        </w:rPr>
        <w:t>πρόπερσι</w:t>
      </w:r>
      <w:proofErr w:type="spellEnd"/>
      <w:r>
        <w:rPr>
          <w:rFonts w:eastAsia="Times New Roman"/>
          <w:szCs w:val="24"/>
        </w:rPr>
        <w:t xml:space="preserve"> υπήρχε μεγαλύτερη καθυστέρηση. Δεν το λέω ως άλλοθι, αλλά αυτή είναι μια κακή παράδοση. </w:t>
      </w:r>
    </w:p>
    <w:p w14:paraId="01118C23" w14:textId="77777777" w:rsidR="00F23D13" w:rsidRDefault="001E17E2">
      <w:pPr>
        <w:spacing w:line="600" w:lineRule="auto"/>
        <w:ind w:firstLine="720"/>
        <w:jc w:val="both"/>
        <w:rPr>
          <w:rFonts w:eastAsia="Times New Roman"/>
          <w:szCs w:val="24"/>
        </w:rPr>
      </w:pPr>
      <w:r>
        <w:rPr>
          <w:rFonts w:eastAsia="Times New Roman"/>
          <w:szCs w:val="24"/>
        </w:rPr>
        <w:t>Επίσης, προσπαθούμε να καλύψουμε το μέρος της αμοιβής τους που χάθηκε</w:t>
      </w:r>
      <w:r>
        <w:rPr>
          <w:rFonts w:eastAsia="Times New Roman"/>
          <w:szCs w:val="24"/>
        </w:rPr>
        <w:t>,</w:t>
      </w:r>
      <w:r>
        <w:rPr>
          <w:rFonts w:eastAsia="Times New Roman"/>
          <w:szCs w:val="24"/>
        </w:rPr>
        <w:t xml:space="preserve"> λόγω του τρόπου υπολογισμού της εργασίας </w:t>
      </w:r>
      <w:r>
        <w:rPr>
          <w:rFonts w:eastAsia="Times New Roman"/>
          <w:szCs w:val="24"/>
        </w:rPr>
        <w:t>τους,</w:t>
      </w:r>
      <w:r>
        <w:rPr>
          <w:rFonts w:eastAsia="Times New Roman"/>
          <w:szCs w:val="24"/>
        </w:rPr>
        <w:t xml:space="preserve"> στην τελευταία υπουργική απόφασ</w:t>
      </w:r>
      <w:r>
        <w:rPr>
          <w:rFonts w:eastAsia="Times New Roman"/>
          <w:szCs w:val="24"/>
        </w:rPr>
        <w:t xml:space="preserve">η.  </w:t>
      </w:r>
    </w:p>
    <w:p w14:paraId="01118C24" w14:textId="77777777" w:rsidR="00F23D13" w:rsidRDefault="001E17E2">
      <w:pPr>
        <w:spacing w:line="600" w:lineRule="auto"/>
        <w:ind w:firstLine="720"/>
        <w:jc w:val="both"/>
        <w:rPr>
          <w:rFonts w:eastAsia="Times New Roman"/>
          <w:szCs w:val="24"/>
        </w:rPr>
      </w:pPr>
      <w:r>
        <w:rPr>
          <w:rFonts w:eastAsia="Times New Roman"/>
          <w:szCs w:val="24"/>
        </w:rPr>
        <w:lastRenderedPageBreak/>
        <w:t>Για το 2016-2017 και εφόσον οι ανάγκες των δήμων για τον καθαρισμό των σχολικών μονάδων δεν καλύπτονται από το υπάρχον προσωπικό, μπορεί να καλυφθούν οι συμβάσεις που καταρτίζονται από τους οικείους δήμους, σύμφωνα με την κείμενη νομοθεσία. Για το κόσ</w:t>
      </w:r>
      <w:r>
        <w:rPr>
          <w:rFonts w:eastAsia="Times New Roman"/>
          <w:szCs w:val="24"/>
        </w:rPr>
        <w:t xml:space="preserve">τος των συμβάσεων αυτών γράφεται ειδική πίστωση στον προϋπολογισμό του Υπουργείου Εσωτερικών, η οποία κατανέμεται με απόφαση του Υπουργού κατ’ </w:t>
      </w:r>
      <w:proofErr w:type="spellStart"/>
      <w:r>
        <w:rPr>
          <w:rFonts w:eastAsia="Times New Roman"/>
          <w:szCs w:val="24"/>
        </w:rPr>
        <w:t>αναλογίαν</w:t>
      </w:r>
      <w:proofErr w:type="spellEnd"/>
      <w:r>
        <w:rPr>
          <w:rFonts w:eastAsia="Times New Roman"/>
          <w:szCs w:val="24"/>
        </w:rPr>
        <w:t xml:space="preserve"> στους οικείους δήμους. </w:t>
      </w:r>
    </w:p>
    <w:p w14:paraId="01118C25" w14:textId="77777777" w:rsidR="00F23D13" w:rsidRDefault="001E17E2">
      <w:pPr>
        <w:spacing w:line="600" w:lineRule="auto"/>
        <w:ind w:firstLine="720"/>
        <w:jc w:val="both"/>
        <w:rPr>
          <w:rFonts w:eastAsia="Times New Roman"/>
          <w:szCs w:val="24"/>
        </w:rPr>
      </w:pPr>
      <w:r>
        <w:rPr>
          <w:rFonts w:eastAsia="Times New Roman"/>
          <w:szCs w:val="24"/>
        </w:rPr>
        <w:t>Οπότε, όπως καταλαβαίνετε, σταματάει στο σημείο αυτό η αρμοδιότητα και η υποχρέ</w:t>
      </w:r>
      <w:r>
        <w:rPr>
          <w:rFonts w:eastAsia="Times New Roman"/>
          <w:szCs w:val="24"/>
        </w:rPr>
        <w:t>ωση του δικού μας Υπουργείου.</w:t>
      </w:r>
    </w:p>
    <w:p w14:paraId="01118C26" w14:textId="77777777" w:rsidR="00F23D13" w:rsidRDefault="001E17E2">
      <w:pPr>
        <w:spacing w:line="600" w:lineRule="auto"/>
        <w:ind w:firstLine="720"/>
        <w:jc w:val="both"/>
        <w:rPr>
          <w:rFonts w:eastAsia="Times New Roman"/>
          <w:szCs w:val="24"/>
        </w:rPr>
      </w:pPr>
      <w:r>
        <w:rPr>
          <w:rFonts w:eastAsia="Times New Roman"/>
          <w:szCs w:val="24"/>
        </w:rPr>
        <w:t xml:space="preserve">Ευχαριστώ. </w:t>
      </w:r>
    </w:p>
    <w:p w14:paraId="01118C27" w14:textId="77777777" w:rsidR="00F23D13" w:rsidRDefault="001E17E2">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Κ</w:t>
      </w:r>
      <w:r>
        <w:rPr>
          <w:rFonts w:eastAsia="Times New Roman"/>
          <w:szCs w:val="24"/>
        </w:rPr>
        <w:t>υρίες και κύριοι συνάδελφοι, έχω την τιμή να ανακοινώσω στο Σώμα ότι τη συνεδρίασή μας παρακολουθούν από τα άνω δυτικά θεωρία της Βουλής, αφού προηγουμένως ξεναγήθηκαν στην έκθεση</w:t>
      </w:r>
      <w:r>
        <w:rPr>
          <w:rFonts w:eastAsia="Times New Roman"/>
          <w:szCs w:val="24"/>
        </w:rPr>
        <w:t xml:space="preserve"> της αίθουσας «ΕΛΕΥΘΕΡΙΟΣ ΒΕΝΙΖΕΛΟΣ» και ενημερώθηκαν για την ιστορία του κτηρίου και τον τρόπο οργάνωσης και λειτουργίας της Βουλής, πενήντα πέντε μαθητές και μαθήτριες και δύο συνοδοί </w:t>
      </w:r>
      <w:r>
        <w:rPr>
          <w:rFonts w:eastAsia="Times New Roman"/>
          <w:szCs w:val="24"/>
        </w:rPr>
        <w:t xml:space="preserve">εκπαιδευτικοί </w:t>
      </w:r>
      <w:r>
        <w:rPr>
          <w:rFonts w:eastAsia="Times New Roman"/>
          <w:szCs w:val="24"/>
        </w:rPr>
        <w:t>από το 1</w:t>
      </w:r>
      <w:r>
        <w:rPr>
          <w:rFonts w:eastAsia="Times New Roman"/>
          <w:szCs w:val="24"/>
          <w:vertAlign w:val="superscript"/>
        </w:rPr>
        <w:t>ο</w:t>
      </w:r>
      <w:r>
        <w:rPr>
          <w:rFonts w:eastAsia="Times New Roman"/>
          <w:szCs w:val="24"/>
        </w:rPr>
        <w:t xml:space="preserve"> Γυμνάσιο (Β΄ Τμήμα) Ηρακλείου Κρήτης.  </w:t>
      </w:r>
    </w:p>
    <w:p w14:paraId="01118C28" w14:textId="77777777" w:rsidR="00F23D13" w:rsidRDefault="001E17E2">
      <w:pPr>
        <w:spacing w:line="600" w:lineRule="auto"/>
        <w:ind w:firstLine="720"/>
        <w:jc w:val="both"/>
        <w:rPr>
          <w:rFonts w:eastAsia="Times New Roman"/>
          <w:szCs w:val="24"/>
        </w:rPr>
      </w:pPr>
      <w:r>
        <w:rPr>
          <w:rFonts w:eastAsia="Times New Roman"/>
          <w:szCs w:val="24"/>
        </w:rPr>
        <w:t>Η Βουλ</w:t>
      </w:r>
      <w:r>
        <w:rPr>
          <w:rFonts w:eastAsia="Times New Roman"/>
          <w:szCs w:val="24"/>
        </w:rPr>
        <w:t>ή το</w:t>
      </w:r>
      <w:r>
        <w:rPr>
          <w:rFonts w:eastAsia="Times New Roman"/>
          <w:szCs w:val="24"/>
        </w:rPr>
        <w:t>ύ</w:t>
      </w:r>
      <w:r>
        <w:rPr>
          <w:rFonts w:eastAsia="Times New Roman"/>
          <w:szCs w:val="24"/>
        </w:rPr>
        <w:t>ς καλωσορίζει.</w:t>
      </w:r>
    </w:p>
    <w:p w14:paraId="01118C29" w14:textId="77777777" w:rsidR="00F23D13" w:rsidRDefault="001E17E2">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1118C2A" w14:textId="77777777" w:rsidR="00F23D13" w:rsidRDefault="001E17E2">
      <w:pPr>
        <w:spacing w:line="600" w:lineRule="auto"/>
        <w:ind w:firstLine="720"/>
        <w:jc w:val="both"/>
        <w:rPr>
          <w:rFonts w:eastAsia="Times New Roman"/>
          <w:szCs w:val="24"/>
        </w:rPr>
      </w:pPr>
      <w:r>
        <w:rPr>
          <w:rFonts w:eastAsia="Times New Roman"/>
          <w:szCs w:val="24"/>
        </w:rPr>
        <w:lastRenderedPageBreak/>
        <w:t>Να σας πω ότι παρακολουθείτε συνεδρίαση κοινοβουλευτικού ελέγχου. Υπάρχει μία ορισμένη διαδικασία. Έχει ρωτήσει ο κύριος Βουλευτής, έχει αναπτύξει την ερώτησή του σχετικά με τα εργασιακά</w:t>
      </w:r>
      <w:r>
        <w:rPr>
          <w:rFonts w:eastAsia="Times New Roman"/>
          <w:szCs w:val="24"/>
        </w:rPr>
        <w:t xml:space="preserve"> δικαιώματα των καθαριστών-καθαριστριών που απασχολούνται στα σχολεία της χώρας. </w:t>
      </w:r>
      <w:r>
        <w:rPr>
          <w:rFonts w:eastAsia="Times New Roman"/>
          <w:szCs w:val="24"/>
        </w:rPr>
        <w:t>Στην ερώτηση α</w:t>
      </w:r>
      <w:r>
        <w:rPr>
          <w:rFonts w:eastAsia="Times New Roman"/>
          <w:szCs w:val="24"/>
        </w:rPr>
        <w:t xml:space="preserve">παντάει ο Υπουργός Παιδείας, Έρευνας και Θρησκευμάτων, κ. Νίκος Φίλης. Είμαστε στο μέσο της διαδικασίας. Ο Βουλευτής ανέπτυξε την ερώτησή του, </w:t>
      </w:r>
      <w:proofErr w:type="spellStart"/>
      <w:r>
        <w:rPr>
          <w:rFonts w:eastAsia="Times New Roman"/>
          <w:szCs w:val="24"/>
        </w:rPr>
        <w:t>απήντησε</w:t>
      </w:r>
      <w:proofErr w:type="spellEnd"/>
      <w:r>
        <w:rPr>
          <w:rFonts w:eastAsia="Times New Roman"/>
          <w:szCs w:val="24"/>
        </w:rPr>
        <w:t xml:space="preserve"> αρχικώς ο</w:t>
      </w:r>
      <w:r>
        <w:rPr>
          <w:rFonts w:eastAsia="Times New Roman"/>
          <w:szCs w:val="24"/>
        </w:rPr>
        <w:t xml:space="preserve"> Υπουργός και τώρα θα δευτερολογήσει για περισσότερο χρόνο ο Βουλευτής κ. </w:t>
      </w:r>
      <w:proofErr w:type="spellStart"/>
      <w:r>
        <w:rPr>
          <w:rFonts w:eastAsia="Times New Roman"/>
          <w:szCs w:val="24"/>
        </w:rPr>
        <w:t>Κατσώτης</w:t>
      </w:r>
      <w:proofErr w:type="spellEnd"/>
      <w:r>
        <w:rPr>
          <w:rFonts w:eastAsia="Times New Roman"/>
          <w:szCs w:val="24"/>
        </w:rPr>
        <w:t>. Θα</w:t>
      </w:r>
      <w:r>
        <w:rPr>
          <w:rFonts w:eastAsia="Times New Roman"/>
          <w:szCs w:val="24"/>
        </w:rPr>
        <w:t xml:space="preserve"> κλείσει την απάντηση της ερώτησης</w:t>
      </w:r>
      <w:r>
        <w:rPr>
          <w:rFonts w:eastAsia="Times New Roman"/>
          <w:szCs w:val="24"/>
        </w:rPr>
        <w:t>,</w:t>
      </w:r>
      <w:r>
        <w:rPr>
          <w:rFonts w:eastAsia="Times New Roman"/>
          <w:szCs w:val="24"/>
        </w:rPr>
        <w:t xml:space="preserve"> με τρία λεπτά</w:t>
      </w:r>
      <w:r>
        <w:rPr>
          <w:rFonts w:eastAsia="Times New Roman"/>
          <w:szCs w:val="24"/>
        </w:rPr>
        <w:t>,</w:t>
      </w:r>
      <w:r>
        <w:rPr>
          <w:rFonts w:eastAsia="Times New Roman"/>
          <w:szCs w:val="24"/>
        </w:rPr>
        <w:t xml:space="preserve"> πάλι ο Υπουργός Παιδείας.  </w:t>
      </w:r>
    </w:p>
    <w:p w14:paraId="01118C2B" w14:textId="77777777" w:rsidR="00F23D13" w:rsidRDefault="001E17E2">
      <w:pPr>
        <w:tabs>
          <w:tab w:val="left" w:pos="2174"/>
        </w:tabs>
        <w:spacing w:line="600" w:lineRule="auto"/>
        <w:ind w:firstLine="720"/>
        <w:jc w:val="both"/>
        <w:rPr>
          <w:rFonts w:eastAsia="Times New Roman"/>
          <w:szCs w:val="24"/>
        </w:rPr>
      </w:pPr>
      <w:r>
        <w:rPr>
          <w:rFonts w:eastAsia="Times New Roman"/>
          <w:szCs w:val="24"/>
        </w:rPr>
        <w:lastRenderedPageBreak/>
        <w:t>Συ</w:t>
      </w:r>
      <w:r>
        <w:rPr>
          <w:rFonts w:eastAsia="Times New Roman"/>
          <w:szCs w:val="24"/>
        </w:rPr>
        <w:t>γ</w:t>
      </w:r>
      <w:r>
        <w:rPr>
          <w:rFonts w:eastAsia="Times New Roman"/>
          <w:szCs w:val="24"/>
        </w:rPr>
        <w:t xml:space="preserve">γνώμη για την παρέμβαση, κύριε </w:t>
      </w:r>
      <w:proofErr w:type="spellStart"/>
      <w:r>
        <w:rPr>
          <w:rFonts w:eastAsia="Times New Roman"/>
          <w:szCs w:val="24"/>
        </w:rPr>
        <w:t>Κατσώτη</w:t>
      </w:r>
      <w:proofErr w:type="spellEnd"/>
      <w:r>
        <w:rPr>
          <w:rFonts w:eastAsia="Times New Roman"/>
          <w:szCs w:val="24"/>
        </w:rPr>
        <w:t>, αλλά πρέπει να εξηγήσουμε στα παιδιά τι παρακολο</w:t>
      </w:r>
      <w:r>
        <w:rPr>
          <w:rFonts w:eastAsia="Times New Roman"/>
          <w:szCs w:val="24"/>
        </w:rPr>
        <w:t>υθούν.</w:t>
      </w:r>
    </w:p>
    <w:p w14:paraId="01118C2C" w14:textId="77777777" w:rsidR="00F23D13" w:rsidRDefault="001E17E2">
      <w:pPr>
        <w:tabs>
          <w:tab w:val="left" w:pos="2174"/>
        </w:tabs>
        <w:spacing w:line="600" w:lineRule="auto"/>
        <w:ind w:firstLine="720"/>
        <w:jc w:val="both"/>
        <w:rPr>
          <w:rFonts w:eastAsia="Times New Roman"/>
          <w:szCs w:val="24"/>
        </w:rPr>
      </w:pPr>
      <w:r>
        <w:rPr>
          <w:rFonts w:eastAsia="Times New Roman"/>
          <w:szCs w:val="24"/>
        </w:rPr>
        <w:t>Ορίστε, έχετε τον λόγο.</w:t>
      </w:r>
    </w:p>
    <w:p w14:paraId="01118C2D" w14:textId="77777777" w:rsidR="00F23D13" w:rsidRDefault="001E17E2">
      <w:pPr>
        <w:tabs>
          <w:tab w:val="left" w:pos="2174"/>
        </w:tabs>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Δεν πειράζει, να μαθαίνουν</w:t>
      </w:r>
      <w:r>
        <w:rPr>
          <w:rFonts w:eastAsia="Times New Roman"/>
          <w:szCs w:val="24"/>
        </w:rPr>
        <w:t>. Άλλωστε τ</w:t>
      </w:r>
      <w:r>
        <w:rPr>
          <w:rFonts w:eastAsia="Times New Roman"/>
          <w:szCs w:val="24"/>
        </w:rPr>
        <w:t>ο θέμα αφορά τα σχολεία, την καθαριότητα των σχολείων.</w:t>
      </w:r>
    </w:p>
    <w:p w14:paraId="01118C2E" w14:textId="77777777" w:rsidR="00F23D13" w:rsidRDefault="001E17E2">
      <w:pPr>
        <w:tabs>
          <w:tab w:val="left" w:pos="2174"/>
        </w:tabs>
        <w:spacing w:line="600" w:lineRule="auto"/>
        <w:ind w:firstLine="720"/>
        <w:jc w:val="both"/>
        <w:rPr>
          <w:rFonts w:eastAsia="Times New Roman"/>
          <w:szCs w:val="24"/>
        </w:rPr>
      </w:pPr>
      <w:r>
        <w:rPr>
          <w:rFonts w:eastAsia="Times New Roman"/>
          <w:szCs w:val="24"/>
        </w:rPr>
        <w:t>Κύριε Υπουργέ, είπατε ότι για το 2016-2017 το θέμα πια θα ανήκει στο Υπουργείο Εσωτερικών. Φεύγει από τη δική σας α</w:t>
      </w:r>
      <w:r>
        <w:rPr>
          <w:rFonts w:eastAsia="Times New Roman"/>
          <w:szCs w:val="24"/>
        </w:rPr>
        <w:t xml:space="preserve">ρμοδιότητα. Ωστόσο, κύριε Υπουργέ, οι εργαζόμενοι αυτοί είναι στα σχολεία. Το θέμα θα το αντιμετωπίζουν οι μαθητές, οι </w:t>
      </w:r>
      <w:r>
        <w:rPr>
          <w:rFonts w:eastAsia="Times New Roman"/>
          <w:szCs w:val="24"/>
        </w:rPr>
        <w:lastRenderedPageBreak/>
        <w:t>καθηγητές, οι δάσκαλοι και βέβαια εσείς. Δεν θα το αντιμετωπίζει το Υπουργείο Εσωτερικών.</w:t>
      </w:r>
    </w:p>
    <w:p w14:paraId="01118C2F" w14:textId="77777777" w:rsidR="00F23D13" w:rsidRDefault="001E17E2">
      <w:pPr>
        <w:tabs>
          <w:tab w:val="left" w:pos="2174"/>
        </w:tabs>
        <w:spacing w:line="600" w:lineRule="auto"/>
        <w:ind w:firstLine="720"/>
        <w:jc w:val="both"/>
        <w:rPr>
          <w:rFonts w:eastAsia="Times New Roman"/>
          <w:szCs w:val="24"/>
        </w:rPr>
      </w:pPr>
      <w:r>
        <w:rPr>
          <w:rFonts w:eastAsia="Times New Roman"/>
          <w:szCs w:val="24"/>
        </w:rPr>
        <w:t>Βεβαίως, βγάλατε από πάνω σας μια υποχρέωση</w:t>
      </w:r>
      <w:r>
        <w:rPr>
          <w:rFonts w:eastAsia="Times New Roman"/>
          <w:szCs w:val="24"/>
        </w:rPr>
        <w:t>,</w:t>
      </w:r>
      <w:r>
        <w:rPr>
          <w:rFonts w:eastAsia="Times New Roman"/>
          <w:szCs w:val="24"/>
        </w:rPr>
        <w:t xml:space="preserve"> πο</w:t>
      </w:r>
      <w:r>
        <w:rPr>
          <w:rFonts w:eastAsia="Times New Roman"/>
          <w:szCs w:val="24"/>
        </w:rPr>
        <w:t>υ είναι η καθαριότητα</w:t>
      </w:r>
      <w:r>
        <w:rPr>
          <w:rFonts w:eastAsia="Times New Roman"/>
          <w:szCs w:val="24"/>
        </w:rPr>
        <w:t>,</w:t>
      </w:r>
      <w:r>
        <w:rPr>
          <w:rFonts w:eastAsia="Times New Roman"/>
          <w:szCs w:val="24"/>
        </w:rPr>
        <w:t xml:space="preserve"> με αυτές τις εργασιακές σχέσεις γιατί είπαμε ότι πια οι οργανικές θέσεις είναι πολύ λίγες. Δεν ξέρω, βέβαια, εάν έχετε να μας δώσετε στοιχεία για το πόσες είναι και πόσες λείπουν. Ωστόσο, αυτός ο τομέας, που είναι πολύ σημαντικός για</w:t>
      </w:r>
      <w:r>
        <w:rPr>
          <w:rFonts w:eastAsia="Times New Roman"/>
          <w:szCs w:val="24"/>
        </w:rPr>
        <w:t xml:space="preserve"> την καθαριότητα των σχολείων</w:t>
      </w:r>
      <w:r>
        <w:rPr>
          <w:rFonts w:eastAsia="Times New Roman"/>
          <w:szCs w:val="24"/>
        </w:rPr>
        <w:t>,</w:t>
      </w:r>
      <w:r>
        <w:rPr>
          <w:rFonts w:eastAsia="Times New Roman"/>
          <w:szCs w:val="24"/>
        </w:rPr>
        <w:t xml:space="preserve"> για την υγιεινή και την ασφάλεια των μαθητών, δεν μπορεί να παραμείνει έτσι. Πρέπει να έχει επαρκές και μόνιμο προσωπικό. Είναι πολύ σημαντικό αυτό το ζήτημα. Το καταλαβαίνετε. Και εγώ δεν λέω ότι δεν το καταλαβαίνετε και ότι δεν νοιάζεστε.</w:t>
      </w:r>
    </w:p>
    <w:p w14:paraId="01118C30" w14:textId="77777777" w:rsidR="00F23D13" w:rsidRDefault="001E17E2">
      <w:pPr>
        <w:tabs>
          <w:tab w:val="left" w:pos="2174"/>
        </w:tabs>
        <w:spacing w:line="600" w:lineRule="auto"/>
        <w:ind w:firstLine="720"/>
        <w:jc w:val="both"/>
        <w:rPr>
          <w:rFonts w:eastAsia="Times New Roman"/>
          <w:szCs w:val="24"/>
        </w:rPr>
      </w:pPr>
      <w:r>
        <w:rPr>
          <w:rFonts w:eastAsia="Times New Roman"/>
          <w:szCs w:val="24"/>
        </w:rPr>
        <w:lastRenderedPageBreak/>
        <w:t xml:space="preserve">Όμως, κύριε </w:t>
      </w:r>
      <w:r>
        <w:rPr>
          <w:rFonts w:eastAsia="Times New Roman"/>
          <w:szCs w:val="24"/>
        </w:rPr>
        <w:t>Υπουργέ, η λύση δεν είναι οι ΚΟΙΝΣΕΠ. Η λύση είναι να έχει μια εργασιακή σχέση ο εργαζόμενος</w:t>
      </w:r>
      <w:r>
        <w:rPr>
          <w:rFonts w:eastAsia="Times New Roman"/>
          <w:szCs w:val="24"/>
        </w:rPr>
        <w:t>,</w:t>
      </w:r>
      <w:r>
        <w:rPr>
          <w:rFonts w:eastAsia="Times New Roman"/>
          <w:szCs w:val="24"/>
        </w:rPr>
        <w:t xml:space="preserve"> με αυτό το ωράριο που δουλεύει, με αυτό τον μισθό που έχει. Και γνωρίζετε πολύ καλά ότι ο μισθός των καθαριστριών ή των καθαριστών των σχολείων είναι πολύ μικρός </w:t>
      </w:r>
      <w:r>
        <w:rPr>
          <w:rFonts w:eastAsia="Times New Roman"/>
          <w:szCs w:val="24"/>
        </w:rPr>
        <w:t>το μήνα</w:t>
      </w:r>
      <w:r>
        <w:rPr>
          <w:rFonts w:eastAsia="Times New Roman"/>
          <w:szCs w:val="24"/>
        </w:rPr>
        <w:t>,</w:t>
      </w:r>
      <w:r>
        <w:rPr>
          <w:rFonts w:eastAsia="Times New Roman"/>
          <w:szCs w:val="24"/>
        </w:rPr>
        <w:t xml:space="preserve"> με βάση τις ώρες που δουλεύουν.</w:t>
      </w:r>
    </w:p>
    <w:p w14:paraId="01118C31" w14:textId="77777777" w:rsidR="00F23D13" w:rsidRDefault="001E17E2">
      <w:pPr>
        <w:tabs>
          <w:tab w:val="left" w:pos="2174"/>
        </w:tabs>
        <w:spacing w:line="600" w:lineRule="auto"/>
        <w:ind w:firstLine="720"/>
        <w:jc w:val="both"/>
        <w:rPr>
          <w:rFonts w:eastAsia="Times New Roman"/>
          <w:szCs w:val="24"/>
        </w:rPr>
      </w:pPr>
      <w:r>
        <w:rPr>
          <w:rFonts w:eastAsia="Times New Roman"/>
          <w:szCs w:val="24"/>
        </w:rPr>
        <w:t>Ωστόσο, θα πρέπει η καθαριότητα να είναι αυτή που πρέπει να είναι. Ούτε θα πρέπει η λογική να είναι το κέρδος, αλλά μία δουλειά η οποία πρέπει να γίνεται με μια επιμέλεια και να διασφαλίζει την ασφάλεια και την υγιε</w:t>
      </w:r>
      <w:r>
        <w:rPr>
          <w:rFonts w:eastAsia="Times New Roman"/>
          <w:szCs w:val="24"/>
        </w:rPr>
        <w:t>ινή των μαθητών, των καθηγητών και των δασκάλων στα σχολεία.</w:t>
      </w:r>
    </w:p>
    <w:p w14:paraId="01118C32" w14:textId="77777777" w:rsidR="00F23D13" w:rsidRDefault="001E17E2">
      <w:pPr>
        <w:tabs>
          <w:tab w:val="left" w:pos="2174"/>
        </w:tabs>
        <w:spacing w:line="600" w:lineRule="auto"/>
        <w:ind w:firstLine="720"/>
        <w:jc w:val="both"/>
        <w:rPr>
          <w:rFonts w:eastAsia="Times New Roman"/>
          <w:szCs w:val="24"/>
        </w:rPr>
      </w:pPr>
      <w:r>
        <w:rPr>
          <w:rFonts w:eastAsia="Times New Roman"/>
          <w:szCs w:val="24"/>
        </w:rPr>
        <w:lastRenderedPageBreak/>
        <w:t>Εμείς πιστεύουμε ότι θα υπάρξει σοβαρό ζήτημα, αφού το θέμα αυτό πηγαίνει στους δήμους. Ο περιορισμός που υπάρχει στις προσλήψεις</w:t>
      </w:r>
      <w:r>
        <w:rPr>
          <w:rFonts w:eastAsia="Times New Roman"/>
          <w:szCs w:val="24"/>
        </w:rPr>
        <w:t>,</w:t>
      </w:r>
      <w:r>
        <w:rPr>
          <w:rFonts w:eastAsia="Times New Roman"/>
          <w:szCs w:val="24"/>
        </w:rPr>
        <w:t xml:space="preserve"> θα οδηγήσ</w:t>
      </w:r>
      <w:r>
        <w:rPr>
          <w:rFonts w:eastAsia="Times New Roman"/>
          <w:szCs w:val="24"/>
        </w:rPr>
        <w:t>ει</w:t>
      </w:r>
      <w:r>
        <w:rPr>
          <w:rFonts w:eastAsia="Times New Roman"/>
          <w:szCs w:val="24"/>
        </w:rPr>
        <w:t xml:space="preserve"> στην απόλυση χιλιάδων εργαζομένων. Εσείς λέτε ότι δι</w:t>
      </w:r>
      <w:r>
        <w:rPr>
          <w:rFonts w:eastAsia="Times New Roman"/>
          <w:szCs w:val="24"/>
        </w:rPr>
        <w:t xml:space="preserve">ασφαλίζονται. Από πού διασφαλίζονται; Θα πρέπει να κάνουν ΚΟΙΝΣΕΠ. Οι δήμοι δεν μπορούν. Τι θα διασφαλίσουν οι ΚΟΙΝΣΕΠ; Θα κάνουν, λοιπόν, συνεταιρισμό οι καθαρίστριες ενός δήμου για να καθαρίσουν τα σχολεία και θα προσπαθούν εδώ -και με το νομικό πλαίσιο </w:t>
      </w:r>
      <w:r>
        <w:rPr>
          <w:rFonts w:eastAsia="Times New Roman"/>
          <w:szCs w:val="24"/>
        </w:rPr>
        <w:t>που διέπει τις ΚΟΙΝΣΕΠ- έχοντας την αβεβαιότητα και την ανασφάλεια, για το εάν πράγματι θα μπορούν να ανταποκριθούν ή να έχουν τον μισθό που είχαν πριν; Δεν θα τον έχουν. Δεν τους διασφαλίζουν, λοιπόν, οι ΚΟΙΝΣΕΠ.</w:t>
      </w:r>
    </w:p>
    <w:p w14:paraId="01118C33" w14:textId="77777777" w:rsidR="00F23D13" w:rsidRDefault="001E17E2">
      <w:pPr>
        <w:tabs>
          <w:tab w:val="left" w:pos="2174"/>
        </w:tabs>
        <w:spacing w:line="600" w:lineRule="auto"/>
        <w:ind w:firstLine="720"/>
        <w:jc w:val="both"/>
        <w:rPr>
          <w:rFonts w:eastAsia="Times New Roman"/>
          <w:szCs w:val="24"/>
        </w:rPr>
      </w:pPr>
      <w:r>
        <w:rPr>
          <w:rFonts w:eastAsia="Times New Roman"/>
          <w:szCs w:val="24"/>
        </w:rPr>
        <w:lastRenderedPageBreak/>
        <w:t>Και γιατί θα πρέπει το Υπουργείο σήμερα έν</w:t>
      </w:r>
      <w:r>
        <w:rPr>
          <w:rFonts w:eastAsia="Times New Roman"/>
          <w:szCs w:val="24"/>
        </w:rPr>
        <w:t>α τέτοιο σημαντικό ζήτημα να το αναθέτει σε μία συνεταιριστική οργάνωση των εργαζομένων και να μην ελέγχεται από το ίδιο το Υπουργείο για να διασφαλίζει αυτό -που είπαμε- το σημαντικό ζήτημα για τους μαθητές καθώς και τους καθηγητές;</w:t>
      </w:r>
    </w:p>
    <w:p w14:paraId="01118C34" w14:textId="77777777" w:rsidR="00F23D13" w:rsidRDefault="001E17E2">
      <w:pPr>
        <w:tabs>
          <w:tab w:val="left" w:pos="2174"/>
        </w:tabs>
        <w:spacing w:line="600" w:lineRule="auto"/>
        <w:ind w:firstLine="720"/>
        <w:jc w:val="both"/>
        <w:rPr>
          <w:rFonts w:eastAsia="Times New Roman"/>
          <w:szCs w:val="24"/>
        </w:rPr>
      </w:pPr>
      <w:r>
        <w:rPr>
          <w:rFonts w:eastAsia="Times New Roman"/>
          <w:szCs w:val="24"/>
        </w:rPr>
        <w:t>Η πρότασή μας, λοιπόν,</w:t>
      </w:r>
      <w:r>
        <w:rPr>
          <w:rFonts w:eastAsia="Times New Roman"/>
          <w:szCs w:val="24"/>
        </w:rPr>
        <w:t xml:space="preserve"> είναι αυτή. Πιστεύουμε ότι μαζί με το εκπαιδευτικό προσωπικό είναι αναγκαίο και αυτό το προσωπικό για να διασφαλίζει αυτή την πλευρά που είναι πολύ σημαντική. Και το Υπουργείο μπορεί και πρέπει να αντιμετωπίσει αυτό το ζήτημα, γιατί δεν είναι οι εργολαβίε</w:t>
      </w:r>
      <w:r>
        <w:rPr>
          <w:rFonts w:eastAsia="Times New Roman"/>
          <w:szCs w:val="24"/>
        </w:rPr>
        <w:t xml:space="preserve">ς και οι ΚΟΙΝΣΕΠ λύση. Και δεν είναι λύση να μεταφέρεται το ζήτημα σε άλλον, γιατί εσείς, το Υπουργείο Παιδείας δηλαδή, θα αντιμετωπίσετε </w:t>
      </w:r>
      <w:r>
        <w:rPr>
          <w:rFonts w:eastAsia="Times New Roman"/>
          <w:szCs w:val="24"/>
        </w:rPr>
        <w:lastRenderedPageBreak/>
        <w:t>το ζήτημα</w:t>
      </w:r>
      <w:r>
        <w:rPr>
          <w:rFonts w:eastAsia="Times New Roman"/>
          <w:szCs w:val="24"/>
        </w:rPr>
        <w:t>,</w:t>
      </w:r>
      <w:r>
        <w:rPr>
          <w:rFonts w:eastAsia="Times New Roman"/>
          <w:szCs w:val="24"/>
        </w:rPr>
        <w:t xml:space="preserve"> διότι σε αυτόν τον χώρο εκτελείται και αυτή η εργασία.</w:t>
      </w:r>
    </w:p>
    <w:p w14:paraId="01118C35" w14:textId="77777777" w:rsidR="00F23D13" w:rsidRDefault="001E17E2">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τον Β</w:t>
      </w:r>
      <w:r>
        <w:rPr>
          <w:rFonts w:eastAsia="Times New Roman"/>
          <w:bCs/>
          <w:szCs w:val="24"/>
        </w:rPr>
        <w:t>ουλευτή Β΄ Αθηνών του Κομμουνιστικού Κόμματος Ελλάδας</w:t>
      </w:r>
      <w:r>
        <w:rPr>
          <w:rFonts w:eastAsia="Times New Roman"/>
          <w:bCs/>
          <w:szCs w:val="24"/>
        </w:rPr>
        <w:t>,</w:t>
      </w:r>
      <w:r>
        <w:rPr>
          <w:rFonts w:eastAsia="Times New Roman"/>
          <w:bCs/>
          <w:szCs w:val="24"/>
        </w:rPr>
        <w:t xml:space="preserve"> κ. Χρήστο </w:t>
      </w:r>
      <w:proofErr w:type="spellStart"/>
      <w:r>
        <w:rPr>
          <w:rFonts w:eastAsia="Times New Roman"/>
          <w:bCs/>
          <w:szCs w:val="24"/>
        </w:rPr>
        <w:t>Κατσώτη</w:t>
      </w:r>
      <w:proofErr w:type="spellEnd"/>
      <w:r>
        <w:rPr>
          <w:rFonts w:eastAsia="Times New Roman"/>
          <w:bCs/>
          <w:szCs w:val="24"/>
        </w:rPr>
        <w:t xml:space="preserve">. </w:t>
      </w:r>
    </w:p>
    <w:p w14:paraId="01118C36" w14:textId="77777777" w:rsidR="00F23D13" w:rsidRDefault="001E17E2">
      <w:pPr>
        <w:spacing w:line="600" w:lineRule="auto"/>
        <w:ind w:firstLine="720"/>
        <w:jc w:val="both"/>
        <w:rPr>
          <w:rFonts w:eastAsia="Times New Roman"/>
          <w:bCs/>
          <w:szCs w:val="24"/>
        </w:rPr>
      </w:pPr>
      <w:r>
        <w:rPr>
          <w:rFonts w:eastAsia="Times New Roman"/>
          <w:bCs/>
          <w:szCs w:val="24"/>
        </w:rPr>
        <w:t>Ολοκληρώνει την απάντηση ο Υπουργός Παιδείας, Έρευνας και Θρησκευμάτων κ. Νικόλαος Φίλης.</w:t>
      </w:r>
    </w:p>
    <w:p w14:paraId="01118C37" w14:textId="77777777" w:rsidR="00F23D13" w:rsidRDefault="001E17E2">
      <w:pPr>
        <w:spacing w:line="600" w:lineRule="auto"/>
        <w:ind w:firstLine="720"/>
        <w:jc w:val="both"/>
        <w:rPr>
          <w:rFonts w:eastAsia="Times New Roman"/>
          <w:bCs/>
          <w:szCs w:val="24"/>
        </w:rPr>
      </w:pPr>
      <w:r>
        <w:rPr>
          <w:rFonts w:eastAsia="Times New Roman"/>
          <w:bCs/>
          <w:szCs w:val="24"/>
        </w:rPr>
        <w:t>Ορίστε, κύριε Υπουργέ, έχετε τον λόγο.</w:t>
      </w:r>
    </w:p>
    <w:p w14:paraId="01118C38" w14:textId="77777777" w:rsidR="00F23D13" w:rsidRDefault="001E17E2">
      <w:pPr>
        <w:spacing w:line="600" w:lineRule="auto"/>
        <w:ind w:firstLine="720"/>
        <w:jc w:val="both"/>
        <w:rPr>
          <w:rFonts w:eastAsia="Times New Roman"/>
          <w:bCs/>
          <w:szCs w:val="24"/>
        </w:rPr>
      </w:pPr>
      <w:r>
        <w:rPr>
          <w:rFonts w:eastAsia="Times New Roman"/>
          <w:b/>
          <w:bCs/>
          <w:szCs w:val="24"/>
        </w:rPr>
        <w:t>ΝΙΚΟΛΑΟΣ ΦΙΛΗΣ (Υπουργός Παιδείας, Έρευνας και Θρησκ</w:t>
      </w:r>
      <w:r>
        <w:rPr>
          <w:rFonts w:eastAsia="Times New Roman"/>
          <w:b/>
          <w:bCs/>
          <w:szCs w:val="24"/>
        </w:rPr>
        <w:t>ευμάτων):</w:t>
      </w:r>
      <w:r>
        <w:rPr>
          <w:rFonts w:eastAsia="Times New Roman"/>
          <w:bCs/>
          <w:szCs w:val="24"/>
        </w:rPr>
        <w:t xml:space="preserve"> Κύριε συνάδελφε, συμφωνώ μαζί σας ότι πρέπει να διασφαλίσουμε την καθαριότητα, την υγιεινή και την </w:t>
      </w:r>
      <w:r>
        <w:rPr>
          <w:rFonts w:eastAsia="Times New Roman"/>
          <w:bCs/>
          <w:szCs w:val="24"/>
        </w:rPr>
        <w:lastRenderedPageBreak/>
        <w:t xml:space="preserve">ασφάλεια στα σχολεία. Αυτή δεν τίθεται αυτή τη στιγμή εν </w:t>
      </w:r>
      <w:proofErr w:type="spellStart"/>
      <w:r>
        <w:rPr>
          <w:rFonts w:eastAsia="Times New Roman"/>
          <w:bCs/>
          <w:szCs w:val="24"/>
        </w:rPr>
        <w:t>κινδύνω</w:t>
      </w:r>
      <w:proofErr w:type="spellEnd"/>
      <w:r>
        <w:rPr>
          <w:rFonts w:eastAsia="Times New Roman"/>
          <w:bCs/>
          <w:szCs w:val="24"/>
        </w:rPr>
        <w:t>, ούτε με το σημερινό καθεστώς –το οποίο γνωρίζουμε- παρ</w:t>
      </w:r>
      <w:r>
        <w:rPr>
          <w:rFonts w:eastAsia="Times New Roman"/>
          <w:bCs/>
          <w:szCs w:val="24"/>
        </w:rPr>
        <w:t xml:space="preserve">’ </w:t>
      </w:r>
      <w:r>
        <w:rPr>
          <w:rFonts w:eastAsia="Times New Roman"/>
          <w:bCs/>
          <w:szCs w:val="24"/>
        </w:rPr>
        <w:t>ότι είναι ένα καθεστώς ιδ</w:t>
      </w:r>
      <w:r>
        <w:rPr>
          <w:rFonts w:eastAsia="Times New Roman"/>
          <w:bCs/>
          <w:szCs w:val="24"/>
        </w:rPr>
        <w:t>ιαίτερα επιβαρυντικό ως προς τις εργασιακές σχέσεις για τους καθαριστές και τις καθαρίστριες, που δεν έχουν μια οργανική θέση στα σχολεία.</w:t>
      </w:r>
    </w:p>
    <w:p w14:paraId="01118C39" w14:textId="77777777" w:rsidR="00F23D13" w:rsidRDefault="001E17E2">
      <w:pPr>
        <w:spacing w:line="600" w:lineRule="auto"/>
        <w:ind w:firstLine="720"/>
        <w:jc w:val="both"/>
        <w:rPr>
          <w:rFonts w:eastAsia="Times New Roman"/>
          <w:bCs/>
          <w:szCs w:val="24"/>
        </w:rPr>
      </w:pPr>
      <w:r>
        <w:rPr>
          <w:rFonts w:eastAsia="Times New Roman"/>
          <w:bCs/>
          <w:szCs w:val="24"/>
        </w:rPr>
        <w:t xml:space="preserve">Επαναλαμβάνω ότι δεν υπάρχει τέτοιος κίνδυνος. Και δεν λέω ότι το υπονοείτε εσείς. Κανείς δεν πρόκειται να αφήσει να </w:t>
      </w:r>
      <w:r>
        <w:rPr>
          <w:rFonts w:eastAsia="Times New Roman"/>
          <w:bCs/>
          <w:szCs w:val="24"/>
        </w:rPr>
        <w:t>υπάρξει, ούτε το Υπουργείο Εσωτερικών ούτε οι δήμοι. Το κράτος εν συνόλω έχει την ευθύνη. Δεν υπάρχουν φέουδα και κατακερματισμοί</w:t>
      </w:r>
      <w:r>
        <w:rPr>
          <w:rFonts w:eastAsia="Times New Roman"/>
          <w:bCs/>
          <w:szCs w:val="24"/>
        </w:rPr>
        <w:t>. Γι</w:t>
      </w:r>
      <w:r>
        <w:rPr>
          <w:rFonts w:eastAsia="Times New Roman"/>
          <w:bCs/>
          <w:szCs w:val="24"/>
        </w:rPr>
        <w:t xml:space="preserve">α την καθαριότητα μέσα στην </w:t>
      </w:r>
      <w:r>
        <w:rPr>
          <w:rFonts w:eastAsia="Times New Roman"/>
          <w:bCs/>
          <w:szCs w:val="24"/>
        </w:rPr>
        <w:t>α</w:t>
      </w:r>
      <w:r>
        <w:rPr>
          <w:rFonts w:eastAsia="Times New Roman"/>
          <w:bCs/>
          <w:szCs w:val="24"/>
        </w:rPr>
        <w:t xml:space="preserve">ίθουσα υπεύθυνο είναι το Υπουργείο Παιδείας, στο προαύλιο είναι ο δήμος </w:t>
      </w:r>
      <w:r>
        <w:rPr>
          <w:rFonts w:eastAsia="Times New Roman"/>
          <w:bCs/>
          <w:szCs w:val="24"/>
        </w:rPr>
        <w:lastRenderedPageBreak/>
        <w:t>και πάει λέγοντας.</w:t>
      </w:r>
      <w:r>
        <w:rPr>
          <w:rFonts w:eastAsia="Times New Roman" w:cs="Times New Roman"/>
          <w:szCs w:val="24"/>
        </w:rPr>
        <w:t xml:space="preserve"> Εν </w:t>
      </w:r>
      <w:r>
        <w:rPr>
          <w:rFonts w:eastAsia="Times New Roman" w:cs="Times New Roman"/>
          <w:szCs w:val="24"/>
        </w:rPr>
        <w:t>συνόλω την ευθύνη των κτηριακών δομών την έχουν οι δήμοι σε ολόκληρη τη χώρα εδώ και αρκετά χρόνια.</w:t>
      </w:r>
    </w:p>
    <w:p w14:paraId="01118C3A"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Συνεπώς έτσι και αλλιώς</w:t>
      </w:r>
      <w:r>
        <w:rPr>
          <w:rFonts w:eastAsia="Times New Roman" w:cs="Times New Roman"/>
          <w:szCs w:val="24"/>
        </w:rPr>
        <w:t>,</w:t>
      </w:r>
      <w:r>
        <w:rPr>
          <w:rFonts w:eastAsia="Times New Roman" w:cs="Times New Roman"/>
          <w:szCs w:val="24"/>
        </w:rPr>
        <w:t xml:space="preserve"> δεν είναι αρμοδιότητα πια του Υπουργείου Παιδείας το θέμα των κτηριακών εγκαταστάσεων, παρά μόνο σε ένα επίπεδο γενικού προγραμματι</w:t>
      </w:r>
      <w:r>
        <w:rPr>
          <w:rFonts w:eastAsia="Times New Roman" w:cs="Times New Roman"/>
          <w:szCs w:val="24"/>
        </w:rPr>
        <w:t xml:space="preserve">σμού, και το θέμα των σχολικών καθαριστών και καθαριστριών. </w:t>
      </w:r>
    </w:p>
    <w:p w14:paraId="01118C3B"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Θα ήθελα να σας διαβεβαιώσω -και συμφωνώ μαζί σας- ότι δεν προέχει το εργολαβικό κέρδος, αλλά προέχει η κατά το δυνατόν καλύτερη αμοιβή των εργαζομένων στην καθαριότητα </w:t>
      </w:r>
      <w:r>
        <w:rPr>
          <w:rFonts w:eastAsia="Times New Roman" w:cs="Times New Roman"/>
          <w:szCs w:val="24"/>
        </w:rPr>
        <w:lastRenderedPageBreak/>
        <w:t>στην εκπαίδευση. Και για τ</w:t>
      </w:r>
      <w:r>
        <w:rPr>
          <w:rFonts w:eastAsia="Times New Roman" w:cs="Times New Roman"/>
          <w:szCs w:val="24"/>
        </w:rPr>
        <w:t xml:space="preserve">ον λόγο αυτό, όπως είδατε, δεν υιοθέτησα τη λύση των εργολαβικών συνεργείων. Θεωρώ ότι υπάρχουν άλλες λύσεις, όπως είναι η σημερινή κατάσταση των σχέσεων εργασίας, των συμβάσεων εργασίας. </w:t>
      </w:r>
    </w:p>
    <w:p w14:paraId="01118C3C"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Ωστόσο –και μου κάνει εντύπωση γιατί το αρνείστε- είναι και το θέμα</w:t>
      </w:r>
      <w:r>
        <w:rPr>
          <w:rFonts w:eastAsia="Times New Roman" w:cs="Times New Roman"/>
          <w:szCs w:val="24"/>
        </w:rPr>
        <w:t xml:space="preserve"> των ΚΟΙΝΣΕΠ. Υπάρχει νομικό πλαίσιο ώστε να μην είναι μία-μία και ένας-ένας οι εργαζόμενοι σε κάθε σχολείο, αλλά οι εργαζόμενοι σε έναν δήμο, σε ευρύτερες ενότητες από ένα σχολείο, να μπορούν να καθιερώνουν, με μεγαλύτερη δυνατότητα παρέμβασης και διαπραγ</w:t>
      </w:r>
      <w:r>
        <w:rPr>
          <w:rFonts w:eastAsia="Times New Roman" w:cs="Times New Roman"/>
          <w:szCs w:val="24"/>
        </w:rPr>
        <w:t xml:space="preserve">μάτευσης, δικαιώματα και να μπορούν να προσφέρουν και καλύτερα με συνεργασία στο έργο τους. </w:t>
      </w:r>
    </w:p>
    <w:p w14:paraId="01118C3D"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lastRenderedPageBreak/>
        <w:t>Θα μου πείτε</w:t>
      </w:r>
      <w:r>
        <w:rPr>
          <w:rFonts w:eastAsia="Times New Roman" w:cs="Times New Roman"/>
          <w:szCs w:val="24"/>
        </w:rPr>
        <w:t>,</w:t>
      </w:r>
      <w:r>
        <w:rPr>
          <w:rFonts w:eastAsia="Times New Roman" w:cs="Times New Roman"/>
          <w:szCs w:val="24"/>
        </w:rPr>
        <w:t xml:space="preserve"> δεν είναι συνηθισμένη η Ελλάδα από τέτοια συνεταιριστικά σχήματα</w:t>
      </w:r>
      <w:r>
        <w:rPr>
          <w:rFonts w:eastAsia="Times New Roman" w:cs="Times New Roman"/>
          <w:szCs w:val="24"/>
        </w:rPr>
        <w:t>. Ε</w:t>
      </w:r>
      <w:r>
        <w:rPr>
          <w:rFonts w:eastAsia="Times New Roman" w:cs="Times New Roman"/>
          <w:szCs w:val="24"/>
        </w:rPr>
        <w:t>ίναι συνηθισμένη από μ</w:t>
      </w:r>
      <w:r>
        <w:rPr>
          <w:rFonts w:eastAsia="Times New Roman" w:cs="Times New Roman"/>
          <w:szCs w:val="24"/>
        </w:rPr>
        <w:t>ί</w:t>
      </w:r>
      <w:r>
        <w:rPr>
          <w:rFonts w:eastAsia="Times New Roman" w:cs="Times New Roman"/>
          <w:szCs w:val="24"/>
        </w:rPr>
        <w:t xml:space="preserve">α κρατικά κατευθυνόμενη εργασία και εκπαίδευση. Ναι, αλλά είναι ανάγκη να αλλάξουμε μερικές νοοτροπίες και μερικά σχήματα –επαναλαμβάνω- όχι μεταφέροντας αρμοδιότητες χωρίς πόρους στην αυτοδιοίκηση, αλλά μαζί με τις αρμοδιότητες και πόρους. Και αυτή είναι </w:t>
      </w:r>
      <w:r>
        <w:rPr>
          <w:rFonts w:eastAsia="Times New Roman" w:cs="Times New Roman"/>
          <w:szCs w:val="24"/>
        </w:rPr>
        <w:t xml:space="preserve">μία γόνιμη συζήτηση που πρέπει να γίνει. Και συμφωνώ μαζί σας, γιατί και εσείς έχετε την αγωνία να λειτουργήσει το σχολείο κατά τον πιο καλό τρόπο από τον Σεπτέμβρη και μετά, να γίνει εγκαίρως. </w:t>
      </w:r>
    </w:p>
    <w:p w14:paraId="01118C3E"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1118C3F"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w:t>
      </w:r>
      <w:r>
        <w:rPr>
          <w:rFonts w:eastAsia="Times New Roman" w:cs="Times New Roman"/>
          <w:szCs w:val="24"/>
        </w:rPr>
        <w:t>ε τον Υπουργό Παιδείας, Έρευνας και Θρησκευμάτων κ. Νικόλαο Φίλη.</w:t>
      </w:r>
    </w:p>
    <w:p w14:paraId="01118C40"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w:t>
      </w:r>
      <w:r>
        <w:rPr>
          <w:rFonts w:eastAsia="Times New Roman" w:cs="Times New Roman"/>
          <w:szCs w:val="24"/>
        </w:rPr>
        <w:t>ι</w:t>
      </w:r>
      <w:r>
        <w:rPr>
          <w:rFonts w:eastAsia="Times New Roman" w:cs="Times New Roman"/>
          <w:szCs w:val="24"/>
        </w:rPr>
        <w:t>κα</w:t>
      </w:r>
      <w:r>
        <w:rPr>
          <w:rFonts w:eastAsia="Times New Roman" w:cs="Times New Roman"/>
          <w:szCs w:val="24"/>
        </w:rPr>
        <w:t>ί</w:t>
      </w:r>
      <w:r>
        <w:rPr>
          <w:rFonts w:eastAsia="Times New Roman" w:cs="Times New Roman"/>
          <w:szCs w:val="24"/>
        </w:rPr>
        <w:t>ρων ερωτήσεων.</w:t>
      </w:r>
    </w:p>
    <w:p w14:paraId="01118C41" w14:textId="77777777" w:rsidR="00F23D13" w:rsidRDefault="001E17E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στο σημείο αυτό να λύσουμε τη συνεδρίαση; </w:t>
      </w:r>
    </w:p>
    <w:p w14:paraId="01118C42"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01118C43"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w:t>
      </w:r>
      <w:r>
        <w:rPr>
          <w:rFonts w:eastAsia="Times New Roman" w:cs="Times New Roman"/>
          <w:szCs w:val="24"/>
        </w:rPr>
        <w:t xml:space="preserve">Με τη συναίνεση του Σώματος και ώρα 11.45΄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11 Μαρτίου 2016 και ώρα 10.00΄</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w:t>
      </w:r>
      <w:r>
        <w:rPr>
          <w:rFonts w:eastAsia="Times New Roman" w:cs="Times New Roman"/>
          <w:szCs w:val="24"/>
        </w:rPr>
        <w:t>ι</w:t>
      </w:r>
      <w:r>
        <w:rPr>
          <w:rFonts w:eastAsia="Times New Roman" w:cs="Times New Roman"/>
          <w:szCs w:val="24"/>
        </w:rPr>
        <w:t>κα</w:t>
      </w:r>
      <w:r>
        <w:rPr>
          <w:rFonts w:eastAsia="Times New Roman" w:cs="Times New Roman"/>
          <w:szCs w:val="24"/>
        </w:rPr>
        <w:t>ί</w:t>
      </w:r>
      <w:r>
        <w:rPr>
          <w:rFonts w:eastAsia="Times New Roman" w:cs="Times New Roman"/>
          <w:szCs w:val="24"/>
        </w:rPr>
        <w:t>ρων ερωτήσεων.</w:t>
      </w:r>
    </w:p>
    <w:p w14:paraId="01118C44" w14:textId="77777777" w:rsidR="00F23D13" w:rsidRDefault="00F23D13">
      <w:pPr>
        <w:spacing w:line="600" w:lineRule="auto"/>
        <w:ind w:firstLine="720"/>
        <w:jc w:val="both"/>
        <w:rPr>
          <w:rFonts w:eastAsia="Times New Roman" w:cs="Times New Roman"/>
          <w:b/>
          <w:szCs w:val="24"/>
        </w:rPr>
      </w:pPr>
    </w:p>
    <w:p w14:paraId="01118C45" w14:textId="77777777" w:rsidR="00F23D13" w:rsidRDefault="001E17E2">
      <w:pPr>
        <w:spacing w:line="600" w:lineRule="auto"/>
        <w:ind w:firstLine="720"/>
        <w:jc w:val="both"/>
        <w:rPr>
          <w:rFonts w:eastAsia="Times New Roman" w:cs="Times New Roman"/>
          <w:szCs w:val="24"/>
        </w:rPr>
      </w:pPr>
      <w:r>
        <w:rPr>
          <w:rFonts w:eastAsia="Times New Roman" w:cs="Times New Roman"/>
          <w:b/>
          <w:szCs w:val="24"/>
        </w:rPr>
        <w:t>Ο ΠΡΟΕΔΡΟΣ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                                  </w:t>
      </w:r>
      <w:r>
        <w:rPr>
          <w:rFonts w:eastAsia="Times New Roman" w:cs="Times New Roman"/>
          <w:b/>
          <w:szCs w:val="24"/>
        </w:rPr>
        <w:t>ΟΙ ΓΡΑΜΜΑΤΕΙΣ</w:t>
      </w:r>
    </w:p>
    <w:sectPr w:rsidR="00F23D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Mh2amONZUdx8IazmLddke8mfrNE=" w:salt="B2H9ytG+9ZX7X+z+Qkqcs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13"/>
    <w:rsid w:val="001E17E2"/>
    <w:rsid w:val="00AB6B43"/>
    <w:rsid w:val="00F23D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8A4B"/>
  <w15:docId w15:val="{C485A679-D1DC-43E8-AF72-57A72515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35B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435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197</MetadataID>
    <Session xmlns="641f345b-441b-4b81-9152-adc2e73ba5e1">Α´</Session>
    <Date xmlns="641f345b-441b-4b81-9152-adc2e73ba5e1">2016-03-09T22:00:00+00:00</Date>
    <Status xmlns="641f345b-441b-4b81-9152-adc2e73ba5e1">
      <Url>http://srv-sp1/praktika/Lists/Incoming_Metadata/EditForm.aspx?ID=197&amp;Source=/praktika/Recordings_Library/Forms/AllItems.aspx</Url>
      <Description>Δημοσιεύτηκε</Description>
    </Status>
    <Meeting xmlns="641f345b-441b-4b81-9152-adc2e73ba5e1">ΠΘ´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2623FD-9705-4EF8-8A46-426B2E488A0F}">
  <ds:schemaRefs>
    <ds:schemaRef ds:uri="http://schemas.microsoft.com/sharepoint/v3/contenttype/forms"/>
  </ds:schemaRefs>
</ds:datastoreItem>
</file>

<file path=customXml/itemProps2.xml><?xml version="1.0" encoding="utf-8"?>
<ds:datastoreItem xmlns:ds="http://schemas.openxmlformats.org/officeDocument/2006/customXml" ds:itemID="{BA095DD8-F4BC-4A6E-B917-5432B65C9F5D}">
  <ds:schemaRefs>
    <ds:schemaRef ds:uri="http://schemas.openxmlformats.org/package/2006/metadata/core-properties"/>
    <ds:schemaRef ds:uri="http://schemas.microsoft.com/office/2006/metadata/properties"/>
    <ds:schemaRef ds:uri="http://purl.org/dc/dcmitype/"/>
    <ds:schemaRef ds:uri="http://www.w3.org/XML/1998/namespace"/>
    <ds:schemaRef ds:uri="http://schemas.microsoft.com/office/2006/documentManagement/types"/>
    <ds:schemaRef ds:uri="http://schemas.microsoft.com/office/infopath/2007/PartnerControls"/>
    <ds:schemaRef ds:uri="641f345b-441b-4b81-9152-adc2e73ba5e1"/>
    <ds:schemaRef ds:uri="http://purl.org/dc/terms/"/>
    <ds:schemaRef ds:uri="http://purl.org/dc/elements/1.1/"/>
  </ds:schemaRefs>
</ds:datastoreItem>
</file>

<file path=customXml/itemProps3.xml><?xml version="1.0" encoding="utf-8"?>
<ds:datastoreItem xmlns:ds="http://schemas.openxmlformats.org/officeDocument/2006/customXml" ds:itemID="{3A2F9F54-2A39-4659-A8F0-3BEEA7943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110</Pages>
  <Words>19634</Words>
  <Characters>106029</Characters>
  <Application>Microsoft Office Word</Application>
  <DocSecurity>0</DocSecurity>
  <Lines>883</Lines>
  <Paragraphs>250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125413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2016-03-16T08:45:00Z</dcterms:created>
  <dcterms:modified xsi:type="dcterms:W3CDTF">2016-03-16T08:45:00Z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