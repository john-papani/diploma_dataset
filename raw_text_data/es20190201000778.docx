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A3ED6" w14:textId="77777777" w:rsidR="00E22944" w:rsidRPr="00E22944" w:rsidRDefault="00E22944" w:rsidP="00E22944">
      <w:pPr>
        <w:spacing w:after="0" w:line="360" w:lineRule="auto"/>
        <w:rPr>
          <w:ins w:id="0" w:author="Φλούδα Χριστίνα" w:date="2019-02-11T11:42:00Z"/>
          <w:rFonts w:eastAsia="Times New Roman"/>
          <w:szCs w:val="24"/>
          <w:lang w:eastAsia="en-US"/>
        </w:rPr>
      </w:pPr>
      <w:bookmarkStart w:id="1" w:name="_GoBack"/>
      <w:bookmarkEnd w:id="1"/>
      <w:ins w:id="2" w:author="Φλούδα Χριστίνα" w:date="2019-02-11T11:42:00Z">
        <w:r w:rsidRPr="00E2294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299570F" w14:textId="77777777" w:rsidR="00E22944" w:rsidRPr="00E22944" w:rsidRDefault="00E22944" w:rsidP="00E22944">
      <w:pPr>
        <w:spacing w:after="0" w:line="360" w:lineRule="auto"/>
        <w:rPr>
          <w:ins w:id="3" w:author="Φλούδα Χριστίνα" w:date="2019-02-11T11:42:00Z"/>
          <w:rFonts w:eastAsia="Times New Roman"/>
          <w:szCs w:val="24"/>
          <w:lang w:eastAsia="en-US"/>
        </w:rPr>
      </w:pPr>
    </w:p>
    <w:p w14:paraId="0FADA096" w14:textId="77777777" w:rsidR="00E22944" w:rsidRPr="00E22944" w:rsidRDefault="00E22944" w:rsidP="00E22944">
      <w:pPr>
        <w:spacing w:after="0" w:line="360" w:lineRule="auto"/>
        <w:rPr>
          <w:ins w:id="4" w:author="Φλούδα Χριστίνα" w:date="2019-02-11T11:42:00Z"/>
          <w:rFonts w:eastAsia="Times New Roman"/>
          <w:szCs w:val="24"/>
          <w:lang w:eastAsia="en-US"/>
        </w:rPr>
      </w:pPr>
      <w:ins w:id="5" w:author="Φλούδα Χριστίνα" w:date="2019-02-11T11:42:00Z">
        <w:r w:rsidRPr="00E22944">
          <w:rPr>
            <w:rFonts w:eastAsia="Times New Roman"/>
            <w:szCs w:val="24"/>
            <w:lang w:eastAsia="en-US"/>
          </w:rPr>
          <w:t>ΠΙΝΑΚΑΣ ΠΕΡΙΕΧΟΜΕΝΩΝ</w:t>
        </w:r>
      </w:ins>
    </w:p>
    <w:p w14:paraId="12F64E92" w14:textId="77777777" w:rsidR="00E22944" w:rsidRPr="00E22944" w:rsidRDefault="00E22944" w:rsidP="00E22944">
      <w:pPr>
        <w:spacing w:after="0" w:line="360" w:lineRule="auto"/>
        <w:rPr>
          <w:ins w:id="6" w:author="Φλούδα Χριστίνα" w:date="2019-02-11T11:42:00Z"/>
          <w:rFonts w:eastAsia="Times New Roman"/>
          <w:szCs w:val="24"/>
          <w:lang w:eastAsia="en-US"/>
        </w:rPr>
      </w:pPr>
      <w:ins w:id="7" w:author="Φλούδα Χριστίνα" w:date="2019-02-11T11:42:00Z">
        <w:r w:rsidRPr="00E22944">
          <w:rPr>
            <w:rFonts w:eastAsia="Times New Roman"/>
            <w:szCs w:val="24"/>
            <w:lang w:eastAsia="en-US"/>
          </w:rPr>
          <w:t xml:space="preserve">ΙΖ΄ ΠΕΡΙΟΔΟΣ </w:t>
        </w:r>
      </w:ins>
    </w:p>
    <w:p w14:paraId="0E30F3BC" w14:textId="77777777" w:rsidR="00E22944" w:rsidRPr="00E22944" w:rsidRDefault="00E22944" w:rsidP="00E22944">
      <w:pPr>
        <w:spacing w:after="0" w:line="360" w:lineRule="auto"/>
        <w:rPr>
          <w:ins w:id="8" w:author="Φλούδα Χριστίνα" w:date="2019-02-11T11:42:00Z"/>
          <w:rFonts w:eastAsia="Times New Roman"/>
          <w:szCs w:val="24"/>
          <w:lang w:eastAsia="en-US"/>
        </w:rPr>
      </w:pPr>
      <w:ins w:id="9" w:author="Φλούδα Χριστίνα" w:date="2019-02-11T11:42:00Z">
        <w:r w:rsidRPr="00E22944">
          <w:rPr>
            <w:rFonts w:eastAsia="Times New Roman"/>
            <w:szCs w:val="24"/>
            <w:lang w:eastAsia="en-US"/>
          </w:rPr>
          <w:t>ΠΡΟΕΔΡΕΥΟΜΕΝΗΣ ΚΟΙΝΟΒΟΥΛΕΥΤΙΚΗΣ ΔΗΜΟΚΡΑΤΙΑΣ</w:t>
        </w:r>
      </w:ins>
    </w:p>
    <w:p w14:paraId="07032BB9" w14:textId="77777777" w:rsidR="00E22944" w:rsidRPr="00E22944" w:rsidRDefault="00E22944" w:rsidP="00E22944">
      <w:pPr>
        <w:spacing w:after="0" w:line="360" w:lineRule="auto"/>
        <w:rPr>
          <w:ins w:id="10" w:author="Φλούδα Χριστίνα" w:date="2019-02-11T11:42:00Z"/>
          <w:rFonts w:eastAsia="Times New Roman"/>
          <w:szCs w:val="24"/>
          <w:lang w:eastAsia="en-US"/>
        </w:rPr>
      </w:pPr>
      <w:ins w:id="11" w:author="Φλούδα Χριστίνα" w:date="2019-02-11T11:42:00Z">
        <w:r w:rsidRPr="00E22944">
          <w:rPr>
            <w:rFonts w:eastAsia="Times New Roman"/>
            <w:szCs w:val="24"/>
            <w:lang w:eastAsia="en-US"/>
          </w:rPr>
          <w:t>ΣΥΝΟΔΟΣ Δ΄</w:t>
        </w:r>
      </w:ins>
    </w:p>
    <w:p w14:paraId="1FB10311" w14:textId="77777777" w:rsidR="00E22944" w:rsidRPr="00E22944" w:rsidRDefault="00E22944" w:rsidP="00E22944">
      <w:pPr>
        <w:spacing w:after="0" w:line="360" w:lineRule="auto"/>
        <w:rPr>
          <w:ins w:id="12" w:author="Φλούδα Χριστίνα" w:date="2019-02-11T11:42:00Z"/>
          <w:rFonts w:eastAsia="Times New Roman"/>
          <w:szCs w:val="24"/>
          <w:lang w:eastAsia="en-US"/>
        </w:rPr>
      </w:pPr>
    </w:p>
    <w:p w14:paraId="64CF791E" w14:textId="77777777" w:rsidR="00E22944" w:rsidRPr="00E22944" w:rsidRDefault="00E22944" w:rsidP="00E22944">
      <w:pPr>
        <w:spacing w:after="0" w:line="360" w:lineRule="auto"/>
        <w:rPr>
          <w:ins w:id="13" w:author="Φλούδα Χριστίνα" w:date="2019-02-11T11:42:00Z"/>
          <w:rFonts w:eastAsia="Times New Roman"/>
          <w:szCs w:val="24"/>
          <w:lang w:eastAsia="en-US"/>
        </w:rPr>
      </w:pPr>
      <w:ins w:id="14" w:author="Φλούδα Χριστίνα" w:date="2019-02-11T11:42:00Z">
        <w:r w:rsidRPr="00E22944">
          <w:rPr>
            <w:rFonts w:eastAsia="Times New Roman"/>
            <w:szCs w:val="24"/>
            <w:lang w:eastAsia="en-US"/>
          </w:rPr>
          <w:t>ΣΥΝΕΔΡΙΑΣΗ ΞΖ΄</w:t>
        </w:r>
      </w:ins>
    </w:p>
    <w:p w14:paraId="06665ADB" w14:textId="77777777" w:rsidR="00E22944" w:rsidRPr="00E22944" w:rsidRDefault="00E22944" w:rsidP="00E22944">
      <w:pPr>
        <w:spacing w:after="0" w:line="360" w:lineRule="auto"/>
        <w:rPr>
          <w:ins w:id="15" w:author="Φλούδα Χριστίνα" w:date="2019-02-11T11:42:00Z"/>
          <w:rFonts w:eastAsia="Times New Roman"/>
          <w:szCs w:val="24"/>
          <w:lang w:eastAsia="en-US"/>
        </w:rPr>
      </w:pPr>
      <w:ins w:id="16" w:author="Φλούδα Χριστίνα" w:date="2019-02-11T11:42:00Z">
        <w:r w:rsidRPr="00E22944">
          <w:rPr>
            <w:rFonts w:eastAsia="Times New Roman"/>
            <w:szCs w:val="24"/>
            <w:lang w:eastAsia="en-US"/>
          </w:rPr>
          <w:t>Παρασκευή  1 Φεβρουαρίου 2019</w:t>
        </w:r>
      </w:ins>
    </w:p>
    <w:p w14:paraId="1FB826B4" w14:textId="77777777" w:rsidR="00E22944" w:rsidRPr="00E22944" w:rsidRDefault="00E22944" w:rsidP="00E22944">
      <w:pPr>
        <w:spacing w:after="0" w:line="360" w:lineRule="auto"/>
        <w:rPr>
          <w:ins w:id="17" w:author="Φλούδα Χριστίνα" w:date="2019-02-11T11:42:00Z"/>
          <w:rFonts w:eastAsia="Times New Roman"/>
          <w:szCs w:val="24"/>
          <w:lang w:eastAsia="en-US"/>
        </w:rPr>
      </w:pPr>
    </w:p>
    <w:p w14:paraId="76B18222" w14:textId="77777777" w:rsidR="00E22944" w:rsidRPr="00E22944" w:rsidRDefault="00E22944" w:rsidP="00E22944">
      <w:pPr>
        <w:spacing w:after="0" w:line="360" w:lineRule="auto"/>
        <w:rPr>
          <w:ins w:id="18" w:author="Φλούδα Χριστίνα" w:date="2019-02-11T11:42:00Z"/>
          <w:rFonts w:eastAsia="Times New Roman"/>
          <w:szCs w:val="24"/>
          <w:lang w:eastAsia="en-US"/>
        </w:rPr>
      </w:pPr>
      <w:ins w:id="19" w:author="Φλούδα Χριστίνα" w:date="2019-02-11T11:42:00Z">
        <w:r w:rsidRPr="00E22944">
          <w:rPr>
            <w:rFonts w:eastAsia="Times New Roman"/>
            <w:szCs w:val="24"/>
            <w:lang w:eastAsia="en-US"/>
          </w:rPr>
          <w:t>ΘΕΜΑΤΑ</w:t>
        </w:r>
      </w:ins>
    </w:p>
    <w:p w14:paraId="12DA3BC7" w14:textId="77777777" w:rsidR="00E22944" w:rsidRPr="00E22944" w:rsidRDefault="00E22944" w:rsidP="00E22944">
      <w:pPr>
        <w:spacing w:after="0" w:line="360" w:lineRule="auto"/>
        <w:rPr>
          <w:ins w:id="20" w:author="Φλούδα Χριστίνα" w:date="2019-02-11T11:42:00Z"/>
          <w:rFonts w:eastAsia="Times New Roman"/>
          <w:szCs w:val="24"/>
          <w:lang w:eastAsia="en-US"/>
        </w:rPr>
      </w:pPr>
      <w:ins w:id="21" w:author="Φλούδα Χριστίνα" w:date="2019-02-11T11:42:00Z">
        <w:r w:rsidRPr="00E22944">
          <w:rPr>
            <w:rFonts w:eastAsia="Times New Roman"/>
            <w:szCs w:val="24"/>
            <w:lang w:eastAsia="en-US"/>
          </w:rPr>
          <w:t xml:space="preserve"> </w:t>
        </w:r>
        <w:r w:rsidRPr="00E22944">
          <w:rPr>
            <w:rFonts w:eastAsia="Times New Roman"/>
            <w:szCs w:val="24"/>
            <w:lang w:eastAsia="en-US"/>
          </w:rPr>
          <w:br/>
          <w:t xml:space="preserve">Α. ΕΙΔΙΚΑ ΘΕΜΑΤΑ </w:t>
        </w:r>
        <w:r w:rsidRPr="00E22944">
          <w:rPr>
            <w:rFonts w:eastAsia="Times New Roman"/>
            <w:szCs w:val="24"/>
            <w:lang w:eastAsia="en-US"/>
          </w:rPr>
          <w:br/>
          <w:t xml:space="preserve">1.  Άδεια απουσίας του Βουλευτή κ. Κ. Καραμανλή του Αχ., σελ. </w:t>
        </w:r>
        <w:r w:rsidRPr="00E22944">
          <w:rPr>
            <w:rFonts w:eastAsia="Times New Roman"/>
            <w:szCs w:val="24"/>
            <w:lang w:eastAsia="en-US"/>
          </w:rPr>
          <w:br/>
          <w:t xml:space="preserve">2. Ανακοινώνεται ότι τη συνεδρίαση παρακολουθούν μαθητές από το Γενικό Λύκειο </w:t>
        </w:r>
        <w:proofErr w:type="spellStart"/>
        <w:r w:rsidRPr="00E22944">
          <w:rPr>
            <w:rFonts w:eastAsia="Times New Roman"/>
            <w:szCs w:val="24"/>
            <w:lang w:eastAsia="en-US"/>
          </w:rPr>
          <w:t>Καλαμπακίου</w:t>
        </w:r>
        <w:proofErr w:type="spellEnd"/>
        <w:r w:rsidRPr="00E22944">
          <w:rPr>
            <w:rFonts w:eastAsia="Times New Roman"/>
            <w:szCs w:val="24"/>
            <w:lang w:eastAsia="en-US"/>
          </w:rPr>
          <w:t xml:space="preserve"> Δράμας, σελ. </w:t>
        </w:r>
        <w:r w:rsidRPr="00E22944">
          <w:rPr>
            <w:rFonts w:eastAsia="Times New Roman"/>
            <w:szCs w:val="24"/>
            <w:lang w:eastAsia="en-US"/>
          </w:rPr>
          <w:br/>
          <w:t xml:space="preserve">3. Επί διαδικαστικού θέματος, σελ. </w:t>
        </w:r>
        <w:r w:rsidRPr="00E22944">
          <w:rPr>
            <w:rFonts w:eastAsia="Times New Roman"/>
            <w:szCs w:val="24"/>
            <w:lang w:eastAsia="en-US"/>
          </w:rPr>
          <w:br/>
          <w:t xml:space="preserve"> </w:t>
        </w:r>
        <w:r w:rsidRPr="00E22944">
          <w:rPr>
            <w:rFonts w:eastAsia="Times New Roman"/>
            <w:szCs w:val="24"/>
            <w:lang w:eastAsia="en-US"/>
          </w:rPr>
          <w:br/>
          <w:t xml:space="preserve">Β. ΚΟΙΝΟΒΟΥΛΕΥΤΙΚΟΣ ΕΛΕΓΧΟΣ </w:t>
        </w:r>
        <w:r w:rsidRPr="00E22944">
          <w:rPr>
            <w:rFonts w:eastAsia="Times New Roman"/>
            <w:szCs w:val="24"/>
            <w:lang w:eastAsia="en-US"/>
          </w:rPr>
          <w:br/>
          <w:t xml:space="preserve">1. Ανακοίνωση του δελτίου επικαίρων ερωτήσεων της Δευτέρας 4 Φεβρουαρίου 2019, σελ. </w:t>
        </w:r>
        <w:r w:rsidRPr="00E22944">
          <w:rPr>
            <w:rFonts w:eastAsia="Times New Roman"/>
            <w:szCs w:val="24"/>
            <w:lang w:eastAsia="en-US"/>
          </w:rPr>
          <w:br/>
          <w:t>2. Συζήτηση επικαίρων ερωτήσεων:</w:t>
        </w:r>
        <w:r w:rsidRPr="00E22944">
          <w:rPr>
            <w:rFonts w:eastAsia="Times New Roman"/>
            <w:szCs w:val="24"/>
            <w:lang w:eastAsia="en-US"/>
          </w:rPr>
          <w:br/>
          <w:t xml:space="preserve">    α) Προς τον Υπουργό Ψηφιακής Πολιτικής, Τηλεπικοινωνιών και Ενημέρωσης, σχετικά με την οικονομική κατάσταση των Ελληνικών Ταχυδρομείων, σελ. </w:t>
        </w:r>
        <w:r w:rsidRPr="00E22944">
          <w:rPr>
            <w:rFonts w:eastAsia="Times New Roman"/>
            <w:szCs w:val="24"/>
            <w:lang w:eastAsia="en-US"/>
          </w:rPr>
          <w:br/>
          <w:t xml:space="preserve">    β) Προς τον Υπουργό Περιβάλλοντος και Ενέργειας, με θέμα: «</w:t>
        </w:r>
        <w:proofErr w:type="spellStart"/>
        <w:r w:rsidRPr="00E22944">
          <w:rPr>
            <w:rFonts w:eastAsia="Times New Roman"/>
            <w:szCs w:val="24"/>
            <w:lang w:eastAsia="en-US"/>
          </w:rPr>
          <w:t>Κτηματογράφηση</w:t>
        </w:r>
        <w:proofErr w:type="spellEnd"/>
        <w:r w:rsidRPr="00E22944">
          <w:rPr>
            <w:rFonts w:eastAsia="Times New Roman"/>
            <w:szCs w:val="24"/>
            <w:lang w:eastAsia="en-US"/>
          </w:rPr>
          <w:t xml:space="preserve"> Δημοτικών Ενοτήτων Μεγάρων και Οινόης», σελ. </w:t>
        </w:r>
        <w:r w:rsidRPr="00E22944">
          <w:rPr>
            <w:rFonts w:eastAsia="Times New Roman"/>
            <w:szCs w:val="24"/>
            <w:lang w:eastAsia="en-US"/>
          </w:rPr>
          <w:br/>
          <w:t xml:space="preserve">    γ) Προς τον Υπουργό Μεταναστευτικής Πολιτικής, με θέμα: « Άμεσες και Επείγουσες Ενέργειες για την αποσυμφόρηση του Κέντρου Υποδοχής και Ταυτοποίησης Σάμου και τη διαχείριση της παρατεταμένης κρίσης», σελ. </w:t>
        </w:r>
        <w:r w:rsidRPr="00E22944">
          <w:rPr>
            <w:rFonts w:eastAsia="Times New Roman"/>
            <w:szCs w:val="24"/>
            <w:lang w:eastAsia="en-US"/>
          </w:rPr>
          <w:br/>
          <w:t xml:space="preserve"> </w:t>
        </w:r>
        <w:r w:rsidRPr="00E22944">
          <w:rPr>
            <w:rFonts w:eastAsia="Times New Roman"/>
            <w:szCs w:val="24"/>
            <w:lang w:eastAsia="en-US"/>
          </w:rPr>
          <w:br/>
          <w:t xml:space="preserve">Γ. ΝΟΜΟΘΕΤΙΚΗ ΕΡΓΑΣΙΑ </w:t>
        </w:r>
        <w:r w:rsidRPr="00E22944">
          <w:rPr>
            <w:rFonts w:eastAsia="Times New Roman"/>
            <w:szCs w:val="24"/>
            <w:lang w:eastAsia="en-US"/>
          </w:rPr>
          <w:br/>
          <w:t xml:space="preserve">1. Κατάθεση Εκθέσεως Διαρκούς Επιτροπής: </w:t>
        </w:r>
      </w:ins>
    </w:p>
    <w:p w14:paraId="59340AA6" w14:textId="77777777" w:rsidR="00E22944" w:rsidRPr="00E22944" w:rsidRDefault="00E22944" w:rsidP="00E22944">
      <w:pPr>
        <w:spacing w:after="0" w:line="360" w:lineRule="auto"/>
        <w:rPr>
          <w:ins w:id="22" w:author="Φλούδα Χριστίνα" w:date="2019-02-11T11:42:00Z"/>
          <w:rFonts w:eastAsia="Times New Roman"/>
          <w:szCs w:val="24"/>
          <w:lang w:eastAsia="en-US"/>
        </w:rPr>
      </w:pPr>
      <w:ins w:id="23" w:author="Φλούδα Χριστίνα" w:date="2019-02-11T11:42:00Z">
        <w:r w:rsidRPr="00E22944">
          <w:rPr>
            <w:rFonts w:eastAsia="Times New Roman"/>
            <w:szCs w:val="24"/>
            <w:lang w:eastAsia="en-US"/>
          </w:rPr>
          <w:t xml:space="preserve">Η Διαρκής Επιτροπή Παραγωγής και Εμπορίου και η Διαρκής Επιτροπή Οικονομικών Υποθέσεων καταθέτουν την έκθεσή τους στο σχέδιο νόμου του Υπουργείου Οικονομίας και Ανάπτυξης: «Κύρωση της από 31 Δεκεμβρίου 2018 Πράξης Νομοθετικού Περιεχομένου: «Παράταση δυνατότητας εξαίρεσης κύριας κατοικίας από τη ρευστοποίηση δυνάμει του ν. 3869/2010 (Α’ 130), παράταση μειωμένων συντελεστών ΦΠΑ στα νησιά Λέρο, Λέσβο, Κω, Σάμο και Χίο και επέκταση εφαρμογής του μέτρου του «Μεταφορικού Ισοδύναμου» του ν. 4551/2018»», σελ. </w:t>
        </w:r>
        <w:r w:rsidRPr="00E22944">
          <w:rPr>
            <w:rFonts w:eastAsia="Times New Roman"/>
            <w:szCs w:val="24"/>
            <w:lang w:eastAsia="en-US"/>
          </w:rPr>
          <w:br/>
          <w:t xml:space="preserve">2. Κατάθεση σχεδίου νόμου: </w:t>
        </w:r>
      </w:ins>
    </w:p>
    <w:p w14:paraId="3C89557A" w14:textId="77777777" w:rsidR="00E22944" w:rsidRPr="00E22944" w:rsidRDefault="00E22944" w:rsidP="00E22944">
      <w:pPr>
        <w:spacing w:after="0" w:line="360" w:lineRule="auto"/>
        <w:rPr>
          <w:ins w:id="24" w:author="Φλούδα Χριστίνα" w:date="2019-02-11T11:42:00Z"/>
          <w:rFonts w:eastAsia="Times New Roman"/>
          <w:szCs w:val="24"/>
          <w:lang w:eastAsia="en-US"/>
        </w:rPr>
      </w:pPr>
      <w:ins w:id="25" w:author="Φλούδα Χριστίνα" w:date="2019-02-11T11:42:00Z">
        <w:r w:rsidRPr="00E22944">
          <w:rPr>
            <w:rFonts w:eastAsia="Times New Roman"/>
            <w:szCs w:val="24"/>
            <w:lang w:eastAsia="en-US"/>
          </w:rPr>
          <w:t xml:space="preserve">Οι Υπουργοί Διοικητικής Ανασυγκρότησης, Ψηφιακής Πολιτικής Τηλεπικοινωνιών και Ενημέρωσης, Παιδείας,  Έρευνας και Θρησκευμάτων, Εργασίας, Κοινωνικής Ασφάλισης και Κοινωνικής Αλληλεγγύης, Οικονομικών, καθώς και η Υφυπουργός Οικονομικών, κατέθεσαν στις 31-1-2019 σχέδιο νόμου: «Ενσωμάτωση στην ελληνική νομοθεσία: α) της Οδηγίας (ΕΕ) 2016/2102 του Ευρωπαϊκού Κοινοβουλίου και του Συμβουλίου της 26ης Οκτωβρίου 2016 για την προσβασιμότητα των </w:t>
        </w:r>
        <w:proofErr w:type="spellStart"/>
        <w:r w:rsidRPr="00E22944">
          <w:rPr>
            <w:rFonts w:eastAsia="Times New Roman"/>
            <w:szCs w:val="24"/>
            <w:lang w:eastAsia="en-US"/>
          </w:rPr>
          <w:t>ιστότοπων</w:t>
        </w:r>
        <w:proofErr w:type="spellEnd"/>
        <w:r w:rsidRPr="00E22944">
          <w:rPr>
            <w:rFonts w:eastAsia="Times New Roman"/>
            <w:szCs w:val="24"/>
            <w:lang w:eastAsia="en-US"/>
          </w:rPr>
          <w:t xml:space="preserve"> και των εφαρμογών και φορητές συσκευές των οργανισμών του δημοσίου τομέα και β) του άρθρου 1 της Οδηγίας (ΕΕ) 2017 /2455 του Συμβουλίου της 5ης Δεκεμβρίου 2017», σελ. </w:t>
        </w:r>
        <w:r w:rsidRPr="00E22944">
          <w:rPr>
            <w:rFonts w:eastAsia="Times New Roman"/>
            <w:szCs w:val="24"/>
            <w:lang w:eastAsia="en-US"/>
          </w:rPr>
          <w:br/>
          <w:t xml:space="preserve"> </w:t>
        </w:r>
        <w:r w:rsidRPr="00E22944">
          <w:rPr>
            <w:rFonts w:eastAsia="Times New Roman"/>
            <w:szCs w:val="24"/>
            <w:lang w:eastAsia="en-US"/>
          </w:rPr>
          <w:br/>
          <w:t>ΠΡΟΕΔΡΕΥΩΝ</w:t>
        </w:r>
      </w:ins>
    </w:p>
    <w:p w14:paraId="7BA0F49F" w14:textId="77777777" w:rsidR="00E22944" w:rsidRPr="00E22944" w:rsidRDefault="00E22944" w:rsidP="00E22944">
      <w:pPr>
        <w:spacing w:after="0" w:line="360" w:lineRule="auto"/>
        <w:rPr>
          <w:ins w:id="26" w:author="Φλούδα Χριστίνα" w:date="2019-02-11T11:42:00Z"/>
          <w:rFonts w:eastAsia="Times New Roman"/>
          <w:szCs w:val="24"/>
          <w:lang w:eastAsia="en-US"/>
        </w:rPr>
      </w:pPr>
      <w:ins w:id="27" w:author="Φλούδα Χριστίνα" w:date="2019-02-11T11:42:00Z">
        <w:r w:rsidRPr="00E22944">
          <w:rPr>
            <w:rFonts w:eastAsia="Times New Roman"/>
            <w:szCs w:val="24"/>
            <w:lang w:eastAsia="en-US"/>
          </w:rPr>
          <w:t>ΚΑΚΛΑΜΑΝΗΣ Ν. , σελ.</w:t>
        </w:r>
        <w:r w:rsidRPr="00E22944">
          <w:rPr>
            <w:rFonts w:eastAsia="Times New Roman"/>
            <w:szCs w:val="24"/>
            <w:lang w:eastAsia="en-US"/>
          </w:rPr>
          <w:br/>
          <w:t xml:space="preserve"> </w:t>
        </w:r>
        <w:r w:rsidRPr="00E22944">
          <w:rPr>
            <w:rFonts w:eastAsia="Times New Roman"/>
            <w:szCs w:val="24"/>
            <w:lang w:eastAsia="en-US"/>
          </w:rPr>
          <w:br/>
        </w:r>
      </w:ins>
    </w:p>
    <w:p w14:paraId="68D566A7" w14:textId="77777777" w:rsidR="00E22944" w:rsidRPr="00E22944" w:rsidRDefault="00E22944" w:rsidP="00E22944">
      <w:pPr>
        <w:spacing w:after="0" w:line="360" w:lineRule="auto"/>
        <w:rPr>
          <w:ins w:id="28" w:author="Φλούδα Χριστίνα" w:date="2019-02-11T11:42:00Z"/>
          <w:rFonts w:eastAsia="Times New Roman"/>
          <w:szCs w:val="24"/>
          <w:lang w:eastAsia="en-US"/>
        </w:rPr>
      </w:pPr>
      <w:ins w:id="29" w:author="Φλούδα Χριστίνα" w:date="2019-02-11T11:42:00Z">
        <w:r w:rsidRPr="00E22944">
          <w:rPr>
            <w:rFonts w:eastAsia="Times New Roman"/>
            <w:szCs w:val="24"/>
            <w:lang w:eastAsia="en-US"/>
          </w:rPr>
          <w:t>ΟΜΙΛΗΤΕΣ</w:t>
        </w:r>
      </w:ins>
    </w:p>
    <w:p w14:paraId="78034565" w14:textId="5DD00E46" w:rsidR="00E22944" w:rsidRDefault="00E22944" w:rsidP="00E22944">
      <w:pPr>
        <w:spacing w:line="600" w:lineRule="auto"/>
        <w:ind w:firstLine="720"/>
        <w:jc w:val="center"/>
        <w:rPr>
          <w:ins w:id="30" w:author="Φλούδα Χριστίνα" w:date="2019-02-11T11:42:00Z"/>
          <w:rFonts w:eastAsia="Times New Roman"/>
          <w:szCs w:val="24"/>
        </w:rPr>
      </w:pPr>
      <w:ins w:id="31" w:author="Φλούδα Χριστίνα" w:date="2019-02-11T11:42:00Z">
        <w:r w:rsidRPr="00E22944">
          <w:rPr>
            <w:rFonts w:eastAsia="Times New Roman"/>
            <w:szCs w:val="24"/>
            <w:lang w:eastAsia="en-US"/>
          </w:rPr>
          <w:br/>
          <w:t>Α. Επί διαδικαστικού θέματος:</w:t>
        </w:r>
        <w:r w:rsidRPr="00E22944">
          <w:rPr>
            <w:rFonts w:eastAsia="Times New Roman"/>
            <w:szCs w:val="24"/>
            <w:lang w:eastAsia="en-US"/>
          </w:rPr>
          <w:br/>
          <w:t>ΚΑΚΛΑΜΑΝΗΣ Ν. , σελ.</w:t>
        </w:r>
        <w:r w:rsidRPr="00E22944">
          <w:rPr>
            <w:rFonts w:eastAsia="Times New Roman"/>
            <w:szCs w:val="24"/>
            <w:lang w:eastAsia="en-US"/>
          </w:rPr>
          <w:br/>
          <w:t>ΚΕΓΚΕΡΟΓΛΟΥ Β. , σελ.</w:t>
        </w:r>
        <w:r w:rsidRPr="00E22944">
          <w:rPr>
            <w:rFonts w:eastAsia="Times New Roman"/>
            <w:szCs w:val="24"/>
            <w:lang w:eastAsia="en-US"/>
          </w:rPr>
          <w:br/>
          <w:t>ΣΕΒΑΣΤΑΚΗΣ Δ. , σελ.</w:t>
        </w:r>
        <w:r w:rsidRPr="00E22944">
          <w:rPr>
            <w:rFonts w:eastAsia="Times New Roman"/>
            <w:szCs w:val="24"/>
            <w:lang w:eastAsia="en-US"/>
          </w:rPr>
          <w:br/>
        </w:r>
        <w:r w:rsidRPr="00E22944">
          <w:rPr>
            <w:rFonts w:eastAsia="Times New Roman"/>
            <w:szCs w:val="24"/>
            <w:lang w:eastAsia="en-US"/>
          </w:rPr>
          <w:br/>
          <w:t>Β. Επί των επικαίρων ερωτήσεων:</w:t>
        </w:r>
        <w:r w:rsidRPr="00E22944">
          <w:rPr>
            <w:rFonts w:eastAsia="Times New Roman"/>
            <w:szCs w:val="24"/>
            <w:lang w:eastAsia="en-US"/>
          </w:rPr>
          <w:br/>
          <w:t>ΑΣΗΜΑΚΟΠΟΥΛΟΥ  Ά. , σελ.</w:t>
        </w:r>
        <w:r w:rsidRPr="00E22944">
          <w:rPr>
            <w:rFonts w:eastAsia="Times New Roman"/>
            <w:szCs w:val="24"/>
            <w:lang w:eastAsia="en-US"/>
          </w:rPr>
          <w:br/>
          <w:t>ΒΙΤΣΑΣ Δ. , σελ.</w:t>
        </w:r>
        <w:r w:rsidRPr="00E22944">
          <w:rPr>
            <w:rFonts w:eastAsia="Times New Roman"/>
            <w:szCs w:val="24"/>
            <w:lang w:eastAsia="en-US"/>
          </w:rPr>
          <w:br/>
          <w:t>ΔΗΜΑΡΑΣ Γ. , σελ.</w:t>
        </w:r>
        <w:r w:rsidRPr="00E22944">
          <w:rPr>
            <w:rFonts w:eastAsia="Times New Roman"/>
            <w:szCs w:val="24"/>
            <w:lang w:eastAsia="en-US"/>
          </w:rPr>
          <w:br/>
          <w:t>ΜΠΟΥΡΑΣ Α. , σελ.</w:t>
        </w:r>
        <w:r w:rsidRPr="00E22944">
          <w:rPr>
            <w:rFonts w:eastAsia="Times New Roman"/>
            <w:szCs w:val="24"/>
            <w:lang w:eastAsia="en-US"/>
          </w:rPr>
          <w:br/>
          <w:t>ΠΑΠΠΑΣ Ν. , σελ.</w:t>
        </w:r>
        <w:r w:rsidRPr="00E22944">
          <w:rPr>
            <w:rFonts w:eastAsia="Times New Roman"/>
            <w:szCs w:val="24"/>
            <w:lang w:eastAsia="en-US"/>
          </w:rPr>
          <w:br/>
          <w:t>ΣΕΒΑΣΤΑΚΗΣ Δ. , σελ.</w:t>
        </w:r>
        <w:r w:rsidRPr="00E22944">
          <w:rPr>
            <w:rFonts w:eastAsia="Times New Roman"/>
            <w:szCs w:val="24"/>
            <w:lang w:eastAsia="en-US"/>
          </w:rPr>
          <w:br/>
        </w:r>
        <w:r w:rsidRPr="00E22944">
          <w:rPr>
            <w:rFonts w:eastAsia="Times New Roman"/>
            <w:szCs w:val="24"/>
            <w:lang w:eastAsia="en-US"/>
          </w:rPr>
          <w:br/>
          <w:t>ΠΑΡΕΜΒΑΣΕΙΣ:</w:t>
        </w:r>
        <w:r w:rsidRPr="00E22944">
          <w:rPr>
            <w:rFonts w:eastAsia="Times New Roman"/>
            <w:szCs w:val="24"/>
            <w:lang w:eastAsia="en-US"/>
          </w:rPr>
          <w:br/>
          <w:t>ΚΑΚΛΑΜΑΝΗΣ Ν. , σελ.</w:t>
        </w:r>
        <w:r w:rsidRPr="00E22944">
          <w:rPr>
            <w:rFonts w:eastAsia="Times New Roman"/>
            <w:szCs w:val="24"/>
            <w:lang w:eastAsia="en-US"/>
          </w:rPr>
          <w:br/>
        </w:r>
      </w:ins>
    </w:p>
    <w:p w14:paraId="34E9649C" w14:textId="1F2560E7" w:rsidR="00C449C8" w:rsidRDefault="00E22944">
      <w:pPr>
        <w:spacing w:line="600" w:lineRule="auto"/>
        <w:ind w:firstLine="720"/>
        <w:jc w:val="center"/>
        <w:rPr>
          <w:rFonts w:eastAsia="Times New Roman"/>
          <w:szCs w:val="24"/>
        </w:rPr>
      </w:pPr>
      <w:r w:rsidRPr="007045E2">
        <w:rPr>
          <w:rFonts w:eastAsia="Times New Roman"/>
          <w:szCs w:val="24"/>
        </w:rPr>
        <w:t>ΠΡΑΚΤΙΚΑ ΒΟΥΛΗΣ</w:t>
      </w:r>
    </w:p>
    <w:p w14:paraId="34E9649D" w14:textId="77777777" w:rsidR="00C449C8" w:rsidRDefault="00E22944">
      <w:pPr>
        <w:spacing w:line="600" w:lineRule="auto"/>
        <w:ind w:firstLine="720"/>
        <w:jc w:val="center"/>
        <w:rPr>
          <w:rFonts w:eastAsia="Times New Roman"/>
          <w:szCs w:val="24"/>
        </w:rPr>
      </w:pPr>
      <w:r>
        <w:rPr>
          <w:rFonts w:eastAsia="Times New Roman"/>
          <w:szCs w:val="24"/>
        </w:rPr>
        <w:t>Ι</w:t>
      </w:r>
      <w:r>
        <w:rPr>
          <w:rFonts w:eastAsia="Times New Roman"/>
          <w:szCs w:val="24"/>
        </w:rPr>
        <w:t>Ζ</w:t>
      </w:r>
      <w:r w:rsidRPr="007045E2">
        <w:rPr>
          <w:rFonts w:eastAsia="Times New Roman"/>
          <w:szCs w:val="24"/>
        </w:rPr>
        <w:t xml:space="preserve">΄ ΠΕΡΙΟΔΟΣ </w:t>
      </w:r>
    </w:p>
    <w:p w14:paraId="34E9649E" w14:textId="77777777" w:rsidR="00C449C8" w:rsidRDefault="00E22944">
      <w:pPr>
        <w:spacing w:line="600" w:lineRule="auto"/>
        <w:ind w:firstLine="720"/>
        <w:jc w:val="center"/>
        <w:rPr>
          <w:rFonts w:eastAsia="Times New Roman"/>
          <w:szCs w:val="24"/>
        </w:rPr>
      </w:pPr>
      <w:r w:rsidRPr="007045E2">
        <w:rPr>
          <w:rFonts w:eastAsia="Times New Roman"/>
          <w:szCs w:val="24"/>
        </w:rPr>
        <w:t>ΠΡΟΕΔΡΕΥΟΜΕΝΗΣ ΚΟΙΝΟΒΟΥΛΕΥΤΙΚΗΣ ΔΗΜΟΚΡΑΤΙΑΣ</w:t>
      </w:r>
    </w:p>
    <w:p w14:paraId="34E9649F" w14:textId="77777777" w:rsidR="00C449C8" w:rsidRDefault="00E22944">
      <w:pPr>
        <w:spacing w:line="600" w:lineRule="auto"/>
        <w:ind w:firstLine="720"/>
        <w:jc w:val="center"/>
        <w:rPr>
          <w:rFonts w:eastAsia="Times New Roman"/>
          <w:szCs w:val="24"/>
        </w:rPr>
      </w:pPr>
      <w:r>
        <w:rPr>
          <w:rFonts w:eastAsia="Times New Roman"/>
          <w:szCs w:val="24"/>
        </w:rPr>
        <w:t>ΣΥΝΟΔΟΣ Δ</w:t>
      </w:r>
      <w:r w:rsidRPr="007045E2">
        <w:rPr>
          <w:rFonts w:eastAsia="Times New Roman"/>
          <w:szCs w:val="24"/>
        </w:rPr>
        <w:t>΄</w:t>
      </w:r>
    </w:p>
    <w:p w14:paraId="34E964A0" w14:textId="77777777" w:rsidR="00C449C8" w:rsidRDefault="00E22944">
      <w:pPr>
        <w:spacing w:line="600" w:lineRule="auto"/>
        <w:ind w:firstLine="720"/>
        <w:jc w:val="center"/>
        <w:rPr>
          <w:rFonts w:eastAsia="Times New Roman"/>
          <w:szCs w:val="24"/>
        </w:rPr>
      </w:pPr>
      <w:r w:rsidRPr="007045E2">
        <w:rPr>
          <w:rFonts w:eastAsia="Times New Roman"/>
          <w:szCs w:val="24"/>
        </w:rPr>
        <w:t xml:space="preserve">ΣΥΝΕΔΡΙΑΣΗ </w:t>
      </w:r>
      <w:r>
        <w:rPr>
          <w:rFonts w:eastAsia="Times New Roman"/>
          <w:szCs w:val="24"/>
        </w:rPr>
        <w:t>ΞΖ</w:t>
      </w:r>
      <w:r w:rsidRPr="007045E2">
        <w:rPr>
          <w:rFonts w:eastAsia="Times New Roman"/>
          <w:szCs w:val="24"/>
        </w:rPr>
        <w:t>΄</w:t>
      </w:r>
    </w:p>
    <w:p w14:paraId="34E964A1" w14:textId="77777777" w:rsidR="00C449C8" w:rsidRDefault="00E22944">
      <w:pPr>
        <w:spacing w:line="600" w:lineRule="auto"/>
        <w:ind w:firstLine="720"/>
        <w:jc w:val="center"/>
        <w:rPr>
          <w:rFonts w:eastAsia="Times New Roman"/>
          <w:szCs w:val="24"/>
        </w:rPr>
      </w:pPr>
      <w:r>
        <w:rPr>
          <w:rFonts w:eastAsia="Times New Roman"/>
          <w:szCs w:val="24"/>
        </w:rPr>
        <w:t>Παρασκευή 1 Φεβρουαρίου 2019</w:t>
      </w:r>
    </w:p>
    <w:p w14:paraId="34E964A2" w14:textId="77777777" w:rsidR="00C449C8" w:rsidRDefault="00E22944">
      <w:pPr>
        <w:spacing w:line="600" w:lineRule="auto"/>
        <w:ind w:firstLine="720"/>
        <w:jc w:val="both"/>
        <w:rPr>
          <w:rFonts w:eastAsia="Times New Roman"/>
          <w:szCs w:val="24"/>
        </w:rPr>
      </w:pPr>
      <w:r w:rsidRPr="007045E2">
        <w:rPr>
          <w:rFonts w:eastAsia="Times New Roman"/>
          <w:szCs w:val="24"/>
        </w:rPr>
        <w:t xml:space="preserve">Αθήνα, σήμερα </w:t>
      </w:r>
      <w:r>
        <w:rPr>
          <w:rFonts w:eastAsia="Times New Roman"/>
          <w:szCs w:val="24"/>
        </w:rPr>
        <w:t>την 1</w:t>
      </w:r>
      <w:r w:rsidRPr="00414346">
        <w:rPr>
          <w:rFonts w:eastAsia="Times New Roman"/>
          <w:szCs w:val="24"/>
          <w:vertAlign w:val="superscript"/>
        </w:rPr>
        <w:t>η</w:t>
      </w:r>
      <w:r>
        <w:rPr>
          <w:rFonts w:eastAsia="Times New Roman"/>
          <w:szCs w:val="24"/>
        </w:rPr>
        <w:t xml:space="preserve"> Φεβρουαρίου 2019</w:t>
      </w:r>
      <w:r w:rsidRPr="007045E2">
        <w:rPr>
          <w:rFonts w:eastAsia="Times New Roman"/>
          <w:szCs w:val="24"/>
        </w:rPr>
        <w:t xml:space="preserve">, ημέρα </w:t>
      </w:r>
      <w:r>
        <w:rPr>
          <w:rFonts w:eastAsia="Times New Roman"/>
          <w:szCs w:val="24"/>
        </w:rPr>
        <w:t>Παρασκευή και ώρα 10.15</w:t>
      </w:r>
      <w:r w:rsidRPr="007045E2">
        <w:rPr>
          <w:rFonts w:eastAsia="Times New Roman"/>
          <w:szCs w:val="24"/>
        </w:rPr>
        <w:t>΄</w:t>
      </w:r>
      <w:r>
        <w:rPr>
          <w:rFonts w:eastAsia="Times New Roman"/>
          <w:szCs w:val="24"/>
        </w:rPr>
        <w:t>,</w:t>
      </w:r>
      <w:r w:rsidRPr="007045E2">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Δ΄ Αντιπροέδρου</w:t>
      </w:r>
      <w:r w:rsidRPr="007045E2">
        <w:rPr>
          <w:rFonts w:eastAsia="Times New Roman"/>
          <w:szCs w:val="24"/>
        </w:rPr>
        <w:t xml:space="preserve"> αυτής κ. </w:t>
      </w:r>
      <w:r w:rsidRPr="004A7EA2">
        <w:rPr>
          <w:rFonts w:eastAsia="Times New Roman"/>
          <w:b/>
          <w:szCs w:val="24"/>
        </w:rPr>
        <w:t>ΝΙΚΗΤΑ ΚΑΚΛΑΜΑΝΗ</w:t>
      </w:r>
      <w:r>
        <w:rPr>
          <w:rFonts w:eastAsia="Times New Roman"/>
          <w:szCs w:val="24"/>
        </w:rPr>
        <w:t>.</w:t>
      </w:r>
    </w:p>
    <w:p w14:paraId="34E964A3" w14:textId="77777777" w:rsidR="00C449C8" w:rsidRDefault="00E22944">
      <w:pPr>
        <w:tabs>
          <w:tab w:val="left" w:pos="2738"/>
          <w:tab w:val="center" w:pos="4753"/>
          <w:tab w:val="left" w:pos="5723"/>
        </w:tabs>
        <w:spacing w:line="600" w:lineRule="auto"/>
        <w:ind w:firstLine="720"/>
        <w:jc w:val="both"/>
        <w:rPr>
          <w:rFonts w:eastAsia="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sidRPr="007045E2">
        <w:rPr>
          <w:rFonts w:eastAsia="Times New Roman"/>
          <w:szCs w:val="24"/>
        </w:rPr>
        <w:t xml:space="preserve">Κυρίες και κύριοι συνάδελφοι, </w:t>
      </w:r>
      <w:r>
        <w:rPr>
          <w:rFonts w:eastAsia="Times New Roman"/>
          <w:szCs w:val="24"/>
        </w:rPr>
        <w:t xml:space="preserve">αρχίζει η συνεδρίαση. Να ευχηθώ </w:t>
      </w:r>
      <w:r>
        <w:rPr>
          <w:rFonts w:eastAsia="Times New Roman"/>
          <w:szCs w:val="24"/>
        </w:rPr>
        <w:t>κ</w:t>
      </w:r>
      <w:r>
        <w:rPr>
          <w:rFonts w:eastAsia="Times New Roman"/>
          <w:szCs w:val="24"/>
        </w:rPr>
        <w:t xml:space="preserve">αλό μήνα. </w:t>
      </w:r>
    </w:p>
    <w:p w14:paraId="34E964A4"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Έχω την τιμή να ανακοινώσω στο Σώμα το δελτίο επικαίρων ερωτήσεων της Δευτέρας 4 Φεβρουαρίου 2019. </w:t>
      </w:r>
    </w:p>
    <w:p w14:paraId="34E964A5"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Α. ΕΠΙΚΑΙΡΕΣ ΕΡΩΤΗΣΕΙΣ Πρώτου Κύκλου (Άρθρο 130 παράγραφοι 2 και 3 του Κανονισμού της Βουλής)</w:t>
      </w:r>
    </w:p>
    <w:p w14:paraId="34E964A6"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1. Η με αριθμό 307/28-1-2019 επίκαιρη ερώτηση του Β</w:t>
      </w:r>
      <w:r>
        <w:rPr>
          <w:rFonts w:eastAsia="Times New Roman"/>
          <w:szCs w:val="24"/>
        </w:rPr>
        <w:t xml:space="preserve">ουλευτή Τρικάλων της Νέας Δημοκρατίας κ. Κωνσταντίνου Σκρέκα προς τον Υπουργό Οικονομικών, με θέμα: «Υγιείς ξενοδοχειακές επιχειρήσεις κινδυνεύουν με </w:t>
      </w:r>
      <w:r w:rsidRPr="00CC20AA">
        <w:rPr>
          <w:rFonts w:eastAsia="Times New Roman"/>
          <w:szCs w:val="24"/>
        </w:rPr>
        <w:t>“</w:t>
      </w:r>
      <w:r>
        <w:rPr>
          <w:rFonts w:eastAsia="Times New Roman"/>
          <w:szCs w:val="24"/>
        </w:rPr>
        <w:t>λουκέτο</w:t>
      </w:r>
      <w:r w:rsidRPr="00CC20AA">
        <w:rPr>
          <w:rFonts w:eastAsia="Times New Roman"/>
          <w:szCs w:val="24"/>
        </w:rPr>
        <w:t>”</w:t>
      </w:r>
      <w:r>
        <w:rPr>
          <w:rFonts w:eastAsia="Times New Roman"/>
          <w:szCs w:val="24"/>
        </w:rPr>
        <w:t xml:space="preserve"> λόγω καταλογισμού ΦΠΑ».</w:t>
      </w:r>
    </w:p>
    <w:p w14:paraId="34E964A7"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2. Η με αριθμό 299/28-1-2019 επίκαιρη ερώτηση του Βουλευτή Σερρών της Δη</w:t>
      </w:r>
      <w:r>
        <w:rPr>
          <w:rFonts w:eastAsia="Times New Roman"/>
          <w:szCs w:val="24"/>
        </w:rPr>
        <w:t xml:space="preserve">μοκρατικής Συμπαράταξης κ. Μιχαήλ Τζελέπη προς τον Υπουργό Προστασίας του Πολίτη, με θέμα: «Αυξημένη η παραβατικότητα στον Νομό Σερρών και </w:t>
      </w:r>
      <w:proofErr w:type="spellStart"/>
      <w:r>
        <w:rPr>
          <w:rFonts w:eastAsia="Times New Roman"/>
          <w:szCs w:val="24"/>
        </w:rPr>
        <w:t>υποστελεχωμένη</w:t>
      </w:r>
      <w:proofErr w:type="spellEnd"/>
      <w:r>
        <w:rPr>
          <w:rFonts w:eastAsia="Times New Roman"/>
          <w:szCs w:val="24"/>
        </w:rPr>
        <w:t xml:space="preserve"> η Διεύθυνση Αστυνομίας Σερρών».</w:t>
      </w:r>
    </w:p>
    <w:p w14:paraId="34E964A8"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3. Η με αριθμό 312/29-1-2019 επίκαιρη ερώτηση του Βουλευτή Ηρακλείου τ</w:t>
      </w:r>
      <w:r>
        <w:rPr>
          <w:rFonts w:eastAsia="Times New Roman"/>
          <w:szCs w:val="24"/>
        </w:rPr>
        <w:t xml:space="preserve">ου Κομμουνιστικού Κόμματος </w:t>
      </w:r>
      <w:r>
        <w:rPr>
          <w:rFonts w:eastAsia="Times New Roman"/>
          <w:szCs w:val="24"/>
        </w:rPr>
        <w:t xml:space="preserve">Ελλάδας </w:t>
      </w:r>
      <w:r>
        <w:rPr>
          <w:rFonts w:eastAsia="Times New Roman"/>
          <w:szCs w:val="24"/>
        </w:rPr>
        <w:t xml:space="preserve">κ. Εμμανουήλ Συντυχάκη προς τον Υπουργό Υγείας, σχετικά με τις «επιπτώσεις στη λειτουργία των υπηρεσιών και των συνθηκών εργασίας σε υπηρεσίες του </w:t>
      </w:r>
      <w:r>
        <w:rPr>
          <w:rFonts w:eastAsia="Times New Roman"/>
          <w:szCs w:val="24"/>
        </w:rPr>
        <w:t>«</w:t>
      </w:r>
      <w:proofErr w:type="spellStart"/>
      <w:r>
        <w:rPr>
          <w:rFonts w:eastAsia="Times New Roman"/>
          <w:szCs w:val="24"/>
        </w:rPr>
        <w:t>Βενιζέλειου</w:t>
      </w:r>
      <w:proofErr w:type="spellEnd"/>
      <w:r>
        <w:rPr>
          <w:rFonts w:eastAsia="Times New Roman"/>
          <w:szCs w:val="24"/>
        </w:rPr>
        <w:t xml:space="preserve"> Νοσοκομείου</w:t>
      </w:r>
      <w:r>
        <w:rPr>
          <w:rFonts w:eastAsia="Times New Roman"/>
          <w:szCs w:val="24"/>
        </w:rPr>
        <w:t xml:space="preserve">» </w:t>
      </w:r>
      <w:r>
        <w:rPr>
          <w:rFonts w:eastAsia="Times New Roman"/>
          <w:szCs w:val="24"/>
        </w:rPr>
        <w:t xml:space="preserve">από την </w:t>
      </w:r>
      <w:r>
        <w:rPr>
          <w:rFonts w:eastAsia="Times New Roman"/>
          <w:szCs w:val="24"/>
        </w:rPr>
        <w:lastRenderedPageBreak/>
        <w:t>πυρκαγιά που εκδηλώθηκε στα πρώην κτήρια</w:t>
      </w:r>
      <w:r>
        <w:rPr>
          <w:rFonts w:eastAsia="Times New Roman"/>
          <w:szCs w:val="24"/>
        </w:rPr>
        <w:t xml:space="preserve"> του Πανεπιστημίου Κρήτης στις 23</w:t>
      </w:r>
      <w:r>
        <w:rPr>
          <w:rFonts w:eastAsia="Times New Roman"/>
          <w:szCs w:val="24"/>
        </w:rPr>
        <w:t xml:space="preserve"> Σεπτεμβρίου</w:t>
      </w:r>
      <w:r>
        <w:rPr>
          <w:rFonts w:eastAsia="Times New Roman"/>
          <w:szCs w:val="24"/>
        </w:rPr>
        <w:t>».</w:t>
      </w:r>
    </w:p>
    <w:p w14:paraId="34E964A9"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B. ΕΠΙΚΑΙΡΕΣ ΕΡΩΤΗΣΕΙΣ Δεύτερου Κύκλου (Άρθρο 130 παράγραφοι 2 και 3 του Κανονισμού της Βουλής)</w:t>
      </w:r>
    </w:p>
    <w:p w14:paraId="34E964AA"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1. Η με αριθμό 313/29-1-2019 επίκαιρη ερώτηση του Βουλευτή Λέσβου του Κομμουνιστικού Κόμματος </w:t>
      </w:r>
      <w:r>
        <w:rPr>
          <w:rFonts w:eastAsia="Times New Roman"/>
          <w:szCs w:val="24"/>
        </w:rPr>
        <w:t xml:space="preserve">Ελλάδας </w:t>
      </w:r>
      <w:r>
        <w:rPr>
          <w:rFonts w:eastAsia="Times New Roman"/>
          <w:szCs w:val="24"/>
        </w:rPr>
        <w:t>κ. Σταύρου</w:t>
      </w:r>
      <w:r>
        <w:rPr>
          <w:rFonts w:eastAsia="Times New Roman"/>
          <w:szCs w:val="24"/>
        </w:rPr>
        <w:t xml:space="preserve"> Τάσσου προς τον Υπουργό Υγείας, με θέμα: «Πολύ σοβαρά προβλήματα στο Γενικό Νοσοκομείο Σάμου». </w:t>
      </w:r>
    </w:p>
    <w:p w14:paraId="34E964AB"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2. Η με αριθμό 314/29-1-2019 επίκαιρη ερώτηση του Βουλευτή Αιτωλοακαρνανίας του Κομμουνιστικού Κόμματος </w:t>
      </w:r>
      <w:r>
        <w:rPr>
          <w:rFonts w:eastAsia="Times New Roman"/>
          <w:szCs w:val="24"/>
        </w:rPr>
        <w:t xml:space="preserve">Ελλάδας </w:t>
      </w:r>
      <w:r>
        <w:rPr>
          <w:rFonts w:eastAsia="Times New Roman"/>
          <w:szCs w:val="24"/>
        </w:rPr>
        <w:t>κ. Νικολάου Μωραΐτη προς τον Υπουργό Υγείας, με</w:t>
      </w:r>
      <w:r>
        <w:rPr>
          <w:rFonts w:eastAsia="Times New Roman"/>
          <w:szCs w:val="24"/>
        </w:rPr>
        <w:t xml:space="preserve"> θέμα: «Προβλήματα στη λειτουργία του Κέντρου Φυσικής Ιατρικής και Αποκατάστασης (ΚΕΦΙΑΠ) Αμφιλοχίας». </w:t>
      </w:r>
    </w:p>
    <w:p w14:paraId="34E964AC"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3. Η με αριθμό 283/21-1-2019 επίκαιρη ερώτηση του Βουλευτή Ηλείας της Δημοκρατικής Συμπαράταξης κ. Ιωάννη Κουτσούκου προς τον Υπουργό Οικονομικών, με θέμα: «Η σκοπι</w:t>
      </w:r>
      <w:r>
        <w:rPr>
          <w:rFonts w:eastAsia="Times New Roman"/>
          <w:szCs w:val="24"/>
        </w:rPr>
        <w:lastRenderedPageBreak/>
        <w:t xml:space="preserve">μότητα και η μεθόδευση της μεταφοράς στο </w:t>
      </w:r>
      <w:proofErr w:type="spellStart"/>
      <w:r>
        <w:rPr>
          <w:rFonts w:eastAsia="Times New Roman"/>
          <w:szCs w:val="24"/>
        </w:rPr>
        <w:t>Υπερταμείο</w:t>
      </w:r>
      <w:proofErr w:type="spellEnd"/>
      <w:r>
        <w:rPr>
          <w:rFonts w:eastAsia="Times New Roman"/>
          <w:szCs w:val="24"/>
        </w:rPr>
        <w:t xml:space="preserve"> κατ’ απαίτηση των δανειστών πενήντα ενός</w:t>
      </w:r>
      <w:r>
        <w:rPr>
          <w:rFonts w:eastAsia="Times New Roman"/>
          <w:szCs w:val="24"/>
        </w:rPr>
        <w:t xml:space="preserve"> ακινήτων του </w:t>
      </w:r>
      <w:r>
        <w:rPr>
          <w:rFonts w:eastAsia="Times New Roman"/>
          <w:szCs w:val="24"/>
        </w:rPr>
        <w:t xml:space="preserve">δημοσίου </w:t>
      </w:r>
      <w:r>
        <w:rPr>
          <w:rFonts w:eastAsia="Times New Roman"/>
          <w:szCs w:val="24"/>
        </w:rPr>
        <w:t xml:space="preserve">στον Δήμο Πύργου». </w:t>
      </w:r>
    </w:p>
    <w:p w14:paraId="34E964AD"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4. Η με αριθμό 281/21-1-2019 επίκαιρη ερώτηση του Ανεξάρτητου Βουλευτή Β΄ Πειραιώς κ. Δημητρίου Καμμένου προς τον Υπουργό Οικονομικών, με θέμα: «ΕΝΦΙΑ Οικοδομικών Συνεταιρισμών». </w:t>
      </w:r>
    </w:p>
    <w:p w14:paraId="34E964AE"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5. Η με αριθμό 262/9-1-2019 επίκα</w:t>
      </w:r>
      <w:r>
        <w:rPr>
          <w:rFonts w:eastAsia="Times New Roman"/>
          <w:szCs w:val="24"/>
        </w:rPr>
        <w:t>ιρη ερώτηση του Βουλευτή Επικρατείας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 Χρήστου Παππά προς τον Υπουργό Εθνικής Άμυνας, με θέμα: «Επιτακτική ανάγκη αυξήσεως της στρατιωτικής θητείας».</w:t>
      </w:r>
    </w:p>
    <w:p w14:paraId="34E964AF"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ΑΝΑΦΟΡΕΣ</w:t>
      </w:r>
      <w:r>
        <w:rPr>
          <w:rFonts w:eastAsia="Times New Roman"/>
          <w:szCs w:val="24"/>
        </w:rPr>
        <w:t xml:space="preserve"> - </w:t>
      </w:r>
      <w:r>
        <w:rPr>
          <w:rFonts w:eastAsia="Times New Roman"/>
          <w:szCs w:val="24"/>
        </w:rPr>
        <w:t>ΕΡΩΤΗΣΕΙΣ (Άρθρο 130 παράγραφος 5 του Κανονισμού της Βουλής)</w:t>
      </w:r>
    </w:p>
    <w:p w14:paraId="34E964B0"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1. Η με αριθμό 3143/281/7-11-2018 ερώτηση και αίτηση κατάθεσης εγγράφων του Βουλευτή Δράμας της Νέας Δημοκρατίας κ. Δημητρίου Κυριαζίδη προς τον Υπουργό Υγείας, σχετικά «με τη λειτουργία της Οφθαλμολογικής Κλινικής του Γενικού Νοσοκομείου Δράμας». </w:t>
      </w:r>
    </w:p>
    <w:p w14:paraId="34E964B1"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2. Η μ</w:t>
      </w:r>
      <w:r>
        <w:rPr>
          <w:rFonts w:eastAsia="Times New Roman"/>
          <w:szCs w:val="24"/>
        </w:rPr>
        <w:t xml:space="preserve">ε αριθμό 3876/29-11-2018 ερώτηση του Βουλευτή Α΄ Θεσσαλονίκης του Κομμουνιστικού Κόμματος </w:t>
      </w:r>
      <w:r>
        <w:rPr>
          <w:rFonts w:eastAsia="Times New Roman"/>
          <w:szCs w:val="24"/>
        </w:rPr>
        <w:t xml:space="preserve">Ελλάδας </w:t>
      </w:r>
      <w:r>
        <w:rPr>
          <w:rFonts w:eastAsia="Times New Roman"/>
          <w:szCs w:val="24"/>
        </w:rPr>
        <w:t xml:space="preserve">κ. Ιωάννη Δελή προς τον Υπουργό Υγείας, σχετικά με την «επιστροφή χρηματικών ποσών που </w:t>
      </w:r>
      <w:proofErr w:type="spellStart"/>
      <w:r>
        <w:rPr>
          <w:rFonts w:eastAsia="Times New Roman"/>
          <w:szCs w:val="24"/>
        </w:rPr>
        <w:t>παρακρατήθηκαν</w:t>
      </w:r>
      <w:proofErr w:type="spellEnd"/>
      <w:r>
        <w:rPr>
          <w:rFonts w:eastAsia="Times New Roman"/>
          <w:szCs w:val="24"/>
        </w:rPr>
        <w:t xml:space="preserve"> στο πλαίσιο της διαθεσιμότητας σε </w:t>
      </w:r>
      <w:proofErr w:type="spellStart"/>
      <w:r>
        <w:rPr>
          <w:rFonts w:eastAsia="Times New Roman"/>
          <w:szCs w:val="24"/>
        </w:rPr>
        <w:t>εκατόν</w:t>
      </w:r>
      <w:proofErr w:type="spellEnd"/>
      <w:r>
        <w:rPr>
          <w:rFonts w:eastAsia="Times New Roman"/>
          <w:szCs w:val="24"/>
        </w:rPr>
        <w:t xml:space="preserve"> ενενήντα επτά ε</w:t>
      </w:r>
      <w:r>
        <w:rPr>
          <w:rFonts w:eastAsia="Times New Roman"/>
          <w:szCs w:val="24"/>
        </w:rPr>
        <w:t>ργαζόμενους νοσοκομείων της Θεσσαλονίκης».</w:t>
      </w:r>
    </w:p>
    <w:p w14:paraId="34E964B2" w14:textId="77777777" w:rsidR="00C449C8" w:rsidRDefault="00E22944">
      <w:pPr>
        <w:tabs>
          <w:tab w:val="left" w:pos="2738"/>
          <w:tab w:val="center" w:pos="4753"/>
          <w:tab w:val="left" w:pos="5723"/>
        </w:tabs>
        <w:spacing w:line="600" w:lineRule="auto"/>
        <w:ind w:firstLine="720"/>
        <w:jc w:val="both"/>
        <w:rPr>
          <w:rFonts w:eastAsia="Times New Roman"/>
          <w:szCs w:val="24"/>
        </w:rPr>
      </w:pPr>
      <w:r>
        <w:rPr>
          <w:rFonts w:eastAsia="Times New Roman"/>
          <w:szCs w:val="24"/>
        </w:rPr>
        <w:t>3. Η με αριθμό 2932/31-10-2018 ερώτηση του Βουλευτή Β΄ Αθηνών της Δημοκρατικής Συμπαράταξης κ. Γεωργίου</w:t>
      </w:r>
      <w:r>
        <w:rPr>
          <w:rFonts w:eastAsia="Times New Roman"/>
          <w:szCs w:val="24"/>
        </w:rPr>
        <w:t xml:space="preserve"> - </w:t>
      </w:r>
      <w:r>
        <w:rPr>
          <w:rFonts w:eastAsia="Times New Roman"/>
          <w:szCs w:val="24"/>
        </w:rPr>
        <w:t xml:space="preserve">Δημητρίου Καρρά προς τον Υπουργό Οικονομικών, με θέμα: «Αποδέσμευση του Δημοτικού Κλειστού Γυμναστηρίου </w:t>
      </w:r>
      <w:r>
        <w:rPr>
          <w:rFonts w:eastAsia="Times New Roman"/>
          <w:szCs w:val="24"/>
        </w:rPr>
        <w:t>«</w:t>
      </w:r>
      <w:r>
        <w:rPr>
          <w:rFonts w:eastAsia="Times New Roman"/>
          <w:szCs w:val="24"/>
        </w:rPr>
        <w:t>Νί</w:t>
      </w:r>
      <w:r>
        <w:rPr>
          <w:rFonts w:eastAsia="Times New Roman"/>
          <w:szCs w:val="24"/>
        </w:rPr>
        <w:t>κης 2</w:t>
      </w:r>
      <w:r w:rsidRPr="0002646B">
        <w:rPr>
          <w:rFonts w:eastAsia="Times New Roman"/>
          <w:szCs w:val="24"/>
          <w:vertAlign w:val="superscript"/>
        </w:rPr>
        <w:t>ου</w:t>
      </w:r>
      <w:r>
        <w:rPr>
          <w:rFonts w:eastAsia="Times New Roman"/>
          <w:szCs w:val="24"/>
        </w:rPr>
        <w:t xml:space="preserve"> Λυκείου</w:t>
      </w:r>
      <w:r>
        <w:rPr>
          <w:rFonts w:eastAsia="Times New Roman"/>
          <w:szCs w:val="24"/>
        </w:rPr>
        <w:t xml:space="preserve">» </w:t>
      </w:r>
      <w:r>
        <w:rPr>
          <w:rFonts w:eastAsia="Times New Roman"/>
          <w:szCs w:val="24"/>
        </w:rPr>
        <w:t xml:space="preserve">Αγίας Βαρβάρας από το </w:t>
      </w:r>
      <w:proofErr w:type="spellStart"/>
      <w:r>
        <w:rPr>
          <w:rFonts w:eastAsia="Times New Roman"/>
          <w:szCs w:val="24"/>
        </w:rPr>
        <w:t>Υπερταμείο</w:t>
      </w:r>
      <w:proofErr w:type="spellEnd"/>
      <w:r>
        <w:rPr>
          <w:rFonts w:eastAsia="Times New Roman"/>
          <w:szCs w:val="24"/>
        </w:rPr>
        <w:t xml:space="preserve">». </w:t>
      </w:r>
    </w:p>
    <w:p w14:paraId="34E964B3" w14:textId="77777777" w:rsidR="00C449C8" w:rsidRDefault="00E22944">
      <w:pPr>
        <w:tabs>
          <w:tab w:val="left" w:pos="2738"/>
          <w:tab w:val="center" w:pos="4753"/>
          <w:tab w:val="left" w:pos="5723"/>
        </w:tabs>
        <w:spacing w:line="600" w:lineRule="auto"/>
        <w:ind w:firstLine="720"/>
        <w:jc w:val="both"/>
        <w:rPr>
          <w:rFonts w:eastAsia="Times New Roman"/>
          <w:color w:val="FF0000"/>
          <w:szCs w:val="24"/>
        </w:rPr>
      </w:pPr>
      <w:r w:rsidRPr="00D6052F">
        <w:rPr>
          <w:rFonts w:eastAsia="Times New Roman"/>
          <w:color w:val="FF0000"/>
          <w:szCs w:val="24"/>
        </w:rPr>
        <w:t>(ΑΛΛΑΓΗ ΣΕΛΙΔΑΣ)</w:t>
      </w:r>
    </w:p>
    <w:p w14:paraId="34E964B4" w14:textId="77777777" w:rsidR="00C449C8" w:rsidRDefault="00E22944">
      <w:pPr>
        <w:spacing w:line="600" w:lineRule="auto"/>
        <w:ind w:firstLine="720"/>
        <w:jc w:val="both"/>
        <w:rPr>
          <w:rFonts w:eastAsia="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szCs w:val="24"/>
        </w:rPr>
        <w:t xml:space="preserve">Κυρίες και κύριοι συνάδελφοι, εισερχόμαστε στη συζήτηση των </w:t>
      </w:r>
    </w:p>
    <w:p w14:paraId="34E964B5" w14:textId="77777777" w:rsidR="00C449C8" w:rsidRDefault="00E22944">
      <w:pPr>
        <w:spacing w:line="600" w:lineRule="auto"/>
        <w:ind w:firstLine="720"/>
        <w:jc w:val="center"/>
        <w:rPr>
          <w:rFonts w:eastAsia="Times New Roman"/>
          <w:b/>
          <w:szCs w:val="24"/>
        </w:rPr>
      </w:pPr>
      <w:r>
        <w:rPr>
          <w:rFonts w:eastAsia="Times New Roman"/>
          <w:b/>
          <w:szCs w:val="24"/>
        </w:rPr>
        <w:t>ΕΠΙΚΑΙΡΩΝ ΕΡΩΤΗΣΕΩΝ</w:t>
      </w:r>
    </w:p>
    <w:p w14:paraId="34E964B6" w14:textId="77777777" w:rsidR="00C449C8" w:rsidRDefault="00E22944">
      <w:pPr>
        <w:spacing w:line="600" w:lineRule="auto"/>
        <w:ind w:firstLine="720"/>
        <w:jc w:val="both"/>
        <w:rPr>
          <w:rFonts w:eastAsia="Times New Roman"/>
          <w:szCs w:val="24"/>
        </w:rPr>
      </w:pPr>
      <w:r>
        <w:rPr>
          <w:rFonts w:eastAsia="Times New Roman"/>
          <w:szCs w:val="24"/>
        </w:rPr>
        <w:t>Π</w:t>
      </w:r>
      <w:r w:rsidRPr="00AB14A4">
        <w:rPr>
          <w:rFonts w:eastAsia="Times New Roman"/>
          <w:szCs w:val="24"/>
        </w:rPr>
        <w:t>ριν ξεκινήσουμε</w:t>
      </w:r>
      <w:r>
        <w:rPr>
          <w:rFonts w:eastAsia="Times New Roman"/>
          <w:szCs w:val="24"/>
        </w:rPr>
        <w:t xml:space="preserve"> τη συζήτηση των τριών ερωτήσεων που θα απαντηθούν σήμερα, </w:t>
      </w:r>
      <w:r w:rsidRPr="00AB14A4">
        <w:rPr>
          <w:rFonts w:eastAsia="Times New Roman"/>
          <w:szCs w:val="24"/>
        </w:rPr>
        <w:t xml:space="preserve">θα ήθελα να σας ανακοινώσω τα εξής: </w:t>
      </w:r>
    </w:p>
    <w:p w14:paraId="34E964B7"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lastRenderedPageBreak/>
        <w:t xml:space="preserve">Η </w:t>
      </w:r>
      <w:r w:rsidRPr="00AB14A4">
        <w:rPr>
          <w:rFonts w:eastAsia="Times New Roman"/>
          <w:color w:val="000000"/>
          <w:szCs w:val="24"/>
        </w:rPr>
        <w:t xml:space="preserve">τρίτη </w:t>
      </w:r>
      <w:r w:rsidRPr="00BE739A">
        <w:rPr>
          <w:rFonts w:eastAsia="Times New Roman"/>
          <w:color w:val="000000"/>
          <w:szCs w:val="24"/>
        </w:rPr>
        <w:t xml:space="preserve">με αριθμό 290/22-1-2019 </w:t>
      </w:r>
      <w:r w:rsidRPr="00AB14A4">
        <w:rPr>
          <w:rFonts w:eastAsia="Times New Roman"/>
          <w:color w:val="000000"/>
          <w:szCs w:val="24"/>
        </w:rPr>
        <w:t>ε</w:t>
      </w:r>
      <w:r w:rsidRPr="00BE739A">
        <w:rPr>
          <w:rFonts w:eastAsia="Times New Roman"/>
          <w:color w:val="000000"/>
          <w:szCs w:val="24"/>
        </w:rPr>
        <w:t xml:space="preserve">πίκαιρη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πρώτου κύκλου (Β΄)</w:t>
      </w:r>
      <w:r>
        <w:rPr>
          <w:rFonts w:eastAsia="Times New Roman"/>
          <w:color w:val="000000"/>
          <w:szCs w:val="24"/>
        </w:rPr>
        <w:t xml:space="preserve"> </w:t>
      </w:r>
      <w:r w:rsidRPr="00AB14A4">
        <w:rPr>
          <w:rFonts w:eastAsia="Times New Roman"/>
          <w:color w:val="000000"/>
          <w:szCs w:val="24"/>
        </w:rPr>
        <w:t>τ</w:t>
      </w:r>
      <w:r w:rsidRPr="00BE739A">
        <w:rPr>
          <w:rFonts w:eastAsia="Times New Roman"/>
          <w:color w:val="000000"/>
          <w:szCs w:val="24"/>
        </w:rPr>
        <w:t xml:space="preserve">ου Βουλευτή Ηρακλείου του Κομμουνιστικού Κόμματος </w:t>
      </w:r>
      <w:r w:rsidRPr="00BE739A">
        <w:rPr>
          <w:rFonts w:eastAsia="Times New Roman"/>
          <w:color w:val="000000"/>
          <w:szCs w:val="24"/>
        </w:rPr>
        <w:t>Ελλάδ</w:t>
      </w:r>
      <w:r>
        <w:rPr>
          <w:rFonts w:eastAsia="Times New Roman"/>
          <w:color w:val="000000"/>
          <w:szCs w:val="24"/>
        </w:rPr>
        <w:t>α</w:t>
      </w:r>
      <w:r w:rsidRPr="00BE739A">
        <w:rPr>
          <w:rFonts w:eastAsia="Times New Roman"/>
          <w:color w:val="000000"/>
          <w:szCs w:val="24"/>
        </w:rPr>
        <w:t xml:space="preserve">ς </w:t>
      </w:r>
      <w:r w:rsidRPr="00BE739A">
        <w:rPr>
          <w:rFonts w:eastAsia="Times New Roman"/>
          <w:color w:val="000000"/>
          <w:szCs w:val="24"/>
        </w:rPr>
        <w:t>κ.</w:t>
      </w:r>
      <w:r w:rsidRPr="00AB14A4">
        <w:rPr>
          <w:rFonts w:eastAsia="Times New Roman"/>
          <w:color w:val="000000"/>
          <w:szCs w:val="24"/>
        </w:rPr>
        <w:t xml:space="preserve"> </w:t>
      </w:r>
      <w:r w:rsidRPr="00AB14A4">
        <w:rPr>
          <w:rFonts w:eastAsia="Times New Roman"/>
          <w:bCs/>
          <w:color w:val="000000"/>
          <w:szCs w:val="24"/>
        </w:rPr>
        <w:t xml:space="preserve">Εμμανουήλ Συντυχάκη </w:t>
      </w:r>
      <w:r w:rsidRPr="00BE739A">
        <w:rPr>
          <w:rFonts w:eastAsia="Times New Roman"/>
          <w:color w:val="000000"/>
          <w:szCs w:val="24"/>
        </w:rPr>
        <w:t xml:space="preserve">προς τον </w:t>
      </w:r>
      <w:r w:rsidRPr="00BE739A">
        <w:rPr>
          <w:rFonts w:eastAsia="Times New Roman"/>
          <w:color w:val="000000"/>
          <w:szCs w:val="24"/>
        </w:rPr>
        <w:t>Υπουργό</w:t>
      </w:r>
      <w:r w:rsidRPr="00AB14A4">
        <w:rPr>
          <w:rFonts w:eastAsia="Times New Roman"/>
          <w:color w:val="000000"/>
          <w:szCs w:val="24"/>
        </w:rPr>
        <w:t xml:space="preserve"> </w:t>
      </w:r>
      <w:r w:rsidRPr="00AB14A4">
        <w:rPr>
          <w:rFonts w:eastAsia="Times New Roman"/>
          <w:bCs/>
          <w:color w:val="000000"/>
          <w:szCs w:val="24"/>
        </w:rPr>
        <w:t>Οικονομίας και</w:t>
      </w:r>
      <w:r w:rsidRPr="00AB14A4">
        <w:rPr>
          <w:rFonts w:eastAsia="Times New Roman"/>
          <w:color w:val="000000"/>
          <w:szCs w:val="24"/>
        </w:rPr>
        <w:t xml:space="preserve"> </w:t>
      </w:r>
      <w:r w:rsidRPr="00AB14A4">
        <w:rPr>
          <w:rFonts w:eastAsia="Times New Roman"/>
          <w:bCs/>
          <w:color w:val="000000"/>
          <w:szCs w:val="24"/>
        </w:rPr>
        <w:t>Ανάπτυξης,</w:t>
      </w:r>
      <w:r w:rsidRPr="00AB14A4">
        <w:rPr>
          <w:rFonts w:eastAsia="Times New Roman"/>
          <w:color w:val="000000"/>
          <w:szCs w:val="24"/>
        </w:rPr>
        <w:t xml:space="preserve"> </w:t>
      </w:r>
      <w:r w:rsidRPr="00BE739A">
        <w:rPr>
          <w:rFonts w:eastAsia="Times New Roman"/>
          <w:color w:val="000000"/>
          <w:szCs w:val="24"/>
        </w:rPr>
        <w:t>σχετικά με το «</w:t>
      </w:r>
      <w:proofErr w:type="spellStart"/>
      <w:r w:rsidRPr="00BE739A">
        <w:rPr>
          <w:rFonts w:eastAsia="Times New Roman"/>
          <w:color w:val="000000"/>
          <w:szCs w:val="24"/>
        </w:rPr>
        <w:t>Καπετανάκ</w:t>
      </w:r>
      <w:r w:rsidRPr="00AB14A4">
        <w:rPr>
          <w:rFonts w:eastAsia="Times New Roman"/>
          <w:color w:val="000000"/>
          <w:szCs w:val="24"/>
        </w:rPr>
        <w:t>ειο</w:t>
      </w:r>
      <w:proofErr w:type="spellEnd"/>
      <w:r w:rsidRPr="00AB14A4">
        <w:rPr>
          <w:rFonts w:eastAsia="Times New Roman"/>
          <w:color w:val="000000"/>
          <w:szCs w:val="24"/>
        </w:rPr>
        <w:t xml:space="preserve">» κτήριο στο Ηράκλειο Κρήτης, δεν </w:t>
      </w:r>
      <w:r>
        <w:rPr>
          <w:rFonts w:eastAsia="Times New Roman"/>
          <w:color w:val="000000"/>
          <w:szCs w:val="24"/>
        </w:rPr>
        <w:t>θα συζητηθεί</w:t>
      </w:r>
      <w:r w:rsidRPr="00AB14A4">
        <w:rPr>
          <w:rFonts w:eastAsia="Times New Roman"/>
          <w:szCs w:val="24"/>
        </w:rPr>
        <w:t xml:space="preserve"> </w:t>
      </w:r>
      <w:r w:rsidRPr="00AB14A4">
        <w:rPr>
          <w:rFonts w:eastAsia="Times New Roman"/>
          <w:szCs w:val="24"/>
        </w:rPr>
        <w:t>λόγω κωλύματος του Βουλευτή.</w:t>
      </w:r>
    </w:p>
    <w:p w14:paraId="34E964B8"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δεύτερη με αριθμό 294/22-1-2019 ε</w:t>
      </w:r>
      <w:r w:rsidRPr="00BE739A">
        <w:rPr>
          <w:rFonts w:eastAsia="Times New Roman"/>
          <w:color w:val="000000"/>
          <w:szCs w:val="24"/>
        </w:rPr>
        <w:t xml:space="preserve">πίκαιρη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 xml:space="preserve">πρώτου κύκλου (Α΄) </w:t>
      </w:r>
      <w:r w:rsidRPr="00BE739A">
        <w:rPr>
          <w:rFonts w:eastAsia="Times New Roman"/>
          <w:color w:val="000000"/>
          <w:szCs w:val="24"/>
        </w:rPr>
        <w:t xml:space="preserve">του </w:t>
      </w:r>
      <w:r w:rsidRPr="00AB14A4">
        <w:rPr>
          <w:rFonts w:eastAsia="Times New Roman"/>
          <w:color w:val="000000"/>
          <w:szCs w:val="24"/>
        </w:rPr>
        <w:t xml:space="preserve">Ε΄ Αντιπροέδρου της Βουλής και </w:t>
      </w:r>
      <w:r w:rsidRPr="00BE739A">
        <w:rPr>
          <w:rFonts w:eastAsia="Times New Roman"/>
          <w:color w:val="000000"/>
          <w:szCs w:val="24"/>
        </w:rPr>
        <w:t>Βουλευτή Δωδεκ</w:t>
      </w:r>
      <w:r w:rsidRPr="00BE739A">
        <w:rPr>
          <w:rFonts w:eastAsia="Times New Roman"/>
          <w:color w:val="000000"/>
          <w:szCs w:val="24"/>
        </w:rPr>
        <w:t>ανήσου της Δημοκρατικής Συμπαράταξης κ.</w:t>
      </w:r>
      <w:r>
        <w:rPr>
          <w:rFonts w:eastAsia="Times New Roman"/>
          <w:bCs/>
          <w:color w:val="000000"/>
          <w:szCs w:val="24"/>
        </w:rPr>
        <w:t xml:space="preserve"> </w:t>
      </w:r>
      <w:r w:rsidRPr="00AB14A4">
        <w:rPr>
          <w:rFonts w:eastAsia="Times New Roman"/>
          <w:bCs/>
          <w:color w:val="000000"/>
          <w:szCs w:val="24"/>
        </w:rPr>
        <w:t xml:space="preserve">Δημητρίου </w:t>
      </w:r>
      <w:proofErr w:type="spellStart"/>
      <w:r w:rsidRPr="00AB14A4">
        <w:rPr>
          <w:rFonts w:eastAsia="Times New Roman"/>
          <w:bCs/>
          <w:color w:val="000000"/>
          <w:szCs w:val="24"/>
        </w:rPr>
        <w:t>Κρεμαστινού</w:t>
      </w:r>
      <w:proofErr w:type="spellEnd"/>
      <w:r w:rsidRPr="00AB14A4">
        <w:rPr>
          <w:rFonts w:eastAsia="Times New Roman"/>
          <w:color w:val="000000"/>
          <w:szCs w:val="24"/>
        </w:rPr>
        <w:t xml:space="preserve"> </w:t>
      </w:r>
      <w:r w:rsidRPr="00BE739A">
        <w:rPr>
          <w:rFonts w:eastAsia="Times New Roman"/>
          <w:color w:val="000000"/>
          <w:szCs w:val="24"/>
        </w:rPr>
        <w:t>προς τον Υπουργό</w:t>
      </w:r>
      <w:r w:rsidRPr="00AB14A4">
        <w:rPr>
          <w:rFonts w:eastAsia="Times New Roman"/>
          <w:color w:val="000000"/>
          <w:szCs w:val="24"/>
        </w:rPr>
        <w:t xml:space="preserve"> </w:t>
      </w:r>
      <w:r w:rsidRPr="00AB14A4">
        <w:rPr>
          <w:rFonts w:eastAsia="Times New Roman"/>
          <w:bCs/>
          <w:color w:val="000000"/>
          <w:szCs w:val="24"/>
        </w:rPr>
        <w:t xml:space="preserve">Παιδείας, Έρευνας και Θρησκευμάτων, </w:t>
      </w:r>
      <w:r w:rsidRPr="00BE739A">
        <w:rPr>
          <w:rFonts w:eastAsia="Times New Roman"/>
          <w:color w:val="000000"/>
          <w:szCs w:val="24"/>
        </w:rPr>
        <w:t xml:space="preserve">με θέμα: «Αναιτιολόγητος αποκλεισμός </w:t>
      </w:r>
      <w:r>
        <w:rPr>
          <w:rFonts w:eastAsia="Times New Roman"/>
          <w:color w:val="000000"/>
          <w:szCs w:val="24"/>
        </w:rPr>
        <w:t>κ</w:t>
      </w:r>
      <w:r w:rsidRPr="00BE739A">
        <w:rPr>
          <w:rFonts w:eastAsia="Times New Roman"/>
          <w:color w:val="000000"/>
          <w:szCs w:val="24"/>
        </w:rPr>
        <w:t xml:space="preserve">αθηγητών </w:t>
      </w:r>
      <w:r w:rsidRPr="00BE739A">
        <w:rPr>
          <w:rFonts w:eastAsia="Times New Roman"/>
          <w:color w:val="000000"/>
          <w:szCs w:val="24"/>
        </w:rPr>
        <w:t>από τη διεκδίκηση θέσεων διευθ</w:t>
      </w:r>
      <w:r w:rsidRPr="00AB14A4">
        <w:rPr>
          <w:rFonts w:eastAsia="Times New Roman"/>
          <w:color w:val="000000"/>
          <w:szCs w:val="24"/>
        </w:rPr>
        <w:t>υντών εργαστηρίων και κλινικών», δεν θα συζητηθεί λόγω</w:t>
      </w:r>
      <w:r w:rsidRPr="00AB14A4">
        <w:rPr>
          <w:rFonts w:eastAsia="Times New Roman"/>
          <w:szCs w:val="24"/>
        </w:rPr>
        <w:t xml:space="preserve"> </w:t>
      </w:r>
      <w:r>
        <w:rPr>
          <w:rFonts w:eastAsia="Times New Roman"/>
          <w:szCs w:val="24"/>
        </w:rPr>
        <w:t>κωλύματος</w:t>
      </w:r>
      <w:r>
        <w:rPr>
          <w:rFonts w:eastAsia="Times New Roman"/>
          <w:szCs w:val="24"/>
        </w:rPr>
        <w:t xml:space="preserve"> του Υπουργού Παιδείας, Έρευνας και Θρησκευμάτων </w:t>
      </w:r>
      <w:r w:rsidRPr="00AB14A4">
        <w:rPr>
          <w:rFonts w:eastAsia="Times New Roman"/>
          <w:szCs w:val="24"/>
        </w:rPr>
        <w:t xml:space="preserve">κ. Κωνσταντίνου </w:t>
      </w:r>
      <w:proofErr w:type="spellStart"/>
      <w:r w:rsidRPr="00AB14A4">
        <w:rPr>
          <w:rFonts w:eastAsia="Times New Roman"/>
          <w:szCs w:val="24"/>
        </w:rPr>
        <w:t>Γαβρόγλου</w:t>
      </w:r>
      <w:proofErr w:type="spellEnd"/>
      <w:r>
        <w:rPr>
          <w:rFonts w:eastAsia="Times New Roman"/>
          <w:szCs w:val="24"/>
        </w:rPr>
        <w:t>,</w:t>
      </w:r>
      <w:r w:rsidRPr="00AB14A4">
        <w:rPr>
          <w:rFonts w:eastAsia="Times New Roman"/>
          <w:szCs w:val="24"/>
        </w:rPr>
        <w:t xml:space="preserve"> εξαιτίας φόρτου εργασίας.</w:t>
      </w:r>
    </w:p>
    <w:p w14:paraId="34E964B9"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 xml:space="preserve">πρώτη </w:t>
      </w:r>
      <w:r w:rsidRPr="00BE739A">
        <w:rPr>
          <w:rFonts w:eastAsia="Times New Roman"/>
          <w:color w:val="000000"/>
          <w:szCs w:val="24"/>
        </w:rPr>
        <w:t xml:space="preserve">με αριθμό 306/28-1-2019 </w:t>
      </w:r>
      <w:r w:rsidRPr="00AB14A4">
        <w:rPr>
          <w:rFonts w:eastAsia="Times New Roman"/>
          <w:color w:val="000000"/>
          <w:szCs w:val="24"/>
        </w:rPr>
        <w:t>ε</w:t>
      </w:r>
      <w:r w:rsidRPr="00BE739A">
        <w:rPr>
          <w:rFonts w:eastAsia="Times New Roman"/>
          <w:color w:val="000000"/>
          <w:szCs w:val="24"/>
        </w:rPr>
        <w:t xml:space="preserve">πίκαιρη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 xml:space="preserve">δεύτερου κύκλου (Α΄) </w:t>
      </w:r>
      <w:r w:rsidRPr="00BE739A">
        <w:rPr>
          <w:rFonts w:eastAsia="Times New Roman"/>
          <w:color w:val="000000"/>
          <w:szCs w:val="24"/>
        </w:rPr>
        <w:t>της Βουλευτού Καστοριάς της Νέας Δημο</w:t>
      </w:r>
      <w:r w:rsidRPr="00BE739A">
        <w:rPr>
          <w:rFonts w:eastAsia="Times New Roman"/>
          <w:color w:val="000000"/>
          <w:szCs w:val="24"/>
        </w:rPr>
        <w:lastRenderedPageBreak/>
        <w:t xml:space="preserve">κρατίας </w:t>
      </w:r>
      <w:r w:rsidRPr="00BE739A">
        <w:rPr>
          <w:rFonts w:eastAsia="Times New Roman"/>
          <w:color w:val="000000"/>
          <w:szCs w:val="24"/>
        </w:rPr>
        <w:t>κ</w:t>
      </w:r>
      <w:r>
        <w:rPr>
          <w:rFonts w:eastAsia="Times New Roman"/>
          <w:color w:val="000000"/>
          <w:szCs w:val="24"/>
        </w:rPr>
        <w:t>.</w:t>
      </w:r>
      <w:r w:rsidRPr="00AB14A4">
        <w:rPr>
          <w:rFonts w:eastAsia="Times New Roman"/>
          <w:color w:val="000000"/>
          <w:szCs w:val="24"/>
        </w:rPr>
        <w:t xml:space="preserve"> </w:t>
      </w:r>
      <w:r w:rsidRPr="00C26BD9">
        <w:rPr>
          <w:rFonts w:eastAsia="Times New Roman"/>
          <w:bCs/>
          <w:color w:val="000000"/>
          <w:szCs w:val="24"/>
        </w:rPr>
        <w:t>Μαρίας Αντωνίου</w:t>
      </w:r>
      <w:r w:rsidRPr="00C26BD9">
        <w:rPr>
          <w:rFonts w:eastAsia="Times New Roman"/>
          <w:color w:val="000000"/>
          <w:szCs w:val="24"/>
        </w:rPr>
        <w:t xml:space="preserve"> </w:t>
      </w:r>
      <w:r w:rsidRPr="00BE739A">
        <w:rPr>
          <w:rFonts w:eastAsia="Times New Roman"/>
          <w:color w:val="000000"/>
          <w:szCs w:val="24"/>
        </w:rPr>
        <w:t>προς τον Υπουργό</w:t>
      </w:r>
      <w:r w:rsidRPr="00AB14A4">
        <w:rPr>
          <w:rFonts w:eastAsia="Times New Roman"/>
          <w:color w:val="000000"/>
          <w:szCs w:val="24"/>
        </w:rPr>
        <w:t xml:space="preserve"> </w:t>
      </w:r>
      <w:r w:rsidRPr="00C26BD9">
        <w:rPr>
          <w:rFonts w:eastAsia="Times New Roman"/>
          <w:bCs/>
          <w:color w:val="000000"/>
          <w:szCs w:val="24"/>
        </w:rPr>
        <w:t>Παιδείας, Έρευνας και Θρησκευμάτων,</w:t>
      </w:r>
      <w:r w:rsidRPr="00AB14A4">
        <w:rPr>
          <w:rFonts w:eastAsia="Times New Roman"/>
          <w:color w:val="000000"/>
          <w:szCs w:val="24"/>
        </w:rPr>
        <w:t xml:space="preserve"> </w:t>
      </w:r>
      <w:r w:rsidRPr="00BE739A">
        <w:rPr>
          <w:rFonts w:eastAsia="Times New Roman"/>
          <w:color w:val="000000"/>
          <w:szCs w:val="24"/>
        </w:rPr>
        <w:t>με θέμα: «Εξέταση</w:t>
      </w:r>
      <w:r w:rsidRPr="00AB14A4">
        <w:rPr>
          <w:rFonts w:eastAsia="Times New Roman"/>
          <w:color w:val="000000"/>
          <w:szCs w:val="24"/>
        </w:rPr>
        <w:t xml:space="preserve"> ενστάσεων μεταγραφών φοιτητών»</w:t>
      </w:r>
      <w:r>
        <w:rPr>
          <w:rFonts w:eastAsia="Times New Roman"/>
          <w:color w:val="000000"/>
          <w:szCs w:val="24"/>
        </w:rPr>
        <w:t>,</w:t>
      </w:r>
      <w:r w:rsidRPr="00AB14A4">
        <w:rPr>
          <w:rFonts w:eastAsia="Times New Roman"/>
          <w:color w:val="000000"/>
          <w:szCs w:val="24"/>
        </w:rPr>
        <w:t xml:space="preserve"> δεν θα συζητηθεί λόγω</w:t>
      </w:r>
      <w:r w:rsidRPr="00AB14A4">
        <w:rPr>
          <w:rFonts w:eastAsia="Times New Roman"/>
          <w:szCs w:val="24"/>
        </w:rPr>
        <w:t xml:space="preserve"> κωλύματος του Υπουργού Παιδείας</w:t>
      </w:r>
      <w:r>
        <w:rPr>
          <w:rFonts w:eastAsia="Times New Roman"/>
          <w:szCs w:val="24"/>
        </w:rPr>
        <w:t>,</w:t>
      </w:r>
      <w:r w:rsidRPr="00C26BD9">
        <w:rPr>
          <w:rFonts w:eastAsia="Times New Roman"/>
          <w:bCs/>
          <w:color w:val="000000"/>
          <w:szCs w:val="24"/>
        </w:rPr>
        <w:t xml:space="preserve"> Έρευνας και Θρησκευμάτων</w:t>
      </w:r>
      <w:r w:rsidRPr="00AB14A4">
        <w:rPr>
          <w:rFonts w:eastAsia="Times New Roman"/>
          <w:szCs w:val="24"/>
        </w:rPr>
        <w:t xml:space="preserve"> κ. Κωνσταντίνου </w:t>
      </w:r>
      <w:proofErr w:type="spellStart"/>
      <w:r w:rsidRPr="00AB14A4">
        <w:rPr>
          <w:rFonts w:eastAsia="Times New Roman"/>
          <w:szCs w:val="24"/>
        </w:rPr>
        <w:t>Γαβρόγλου</w:t>
      </w:r>
      <w:proofErr w:type="spellEnd"/>
      <w:r>
        <w:rPr>
          <w:rFonts w:eastAsia="Times New Roman"/>
          <w:szCs w:val="24"/>
        </w:rPr>
        <w:t>,</w:t>
      </w:r>
      <w:r w:rsidRPr="00AB14A4">
        <w:rPr>
          <w:rFonts w:eastAsia="Times New Roman"/>
          <w:szCs w:val="24"/>
        </w:rPr>
        <w:t xml:space="preserve"> εξαιτίας φόρτου εργασίας.</w:t>
      </w:r>
    </w:p>
    <w:p w14:paraId="34E964BA"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δεύτερη με αριθμό 285/21-1-2019 ε</w:t>
      </w:r>
      <w:r w:rsidRPr="00BE739A">
        <w:rPr>
          <w:rFonts w:eastAsia="Times New Roman"/>
          <w:color w:val="000000"/>
          <w:szCs w:val="24"/>
        </w:rPr>
        <w:t>πί</w:t>
      </w:r>
      <w:r w:rsidRPr="00BE739A">
        <w:rPr>
          <w:rFonts w:eastAsia="Times New Roman"/>
          <w:color w:val="000000"/>
          <w:szCs w:val="24"/>
        </w:rPr>
        <w:t xml:space="preserve">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 xml:space="preserve">πρώτου κύκλου (Β΄) </w:t>
      </w:r>
      <w:r w:rsidRPr="00BE739A">
        <w:rPr>
          <w:rFonts w:eastAsia="Times New Roman"/>
          <w:color w:val="000000"/>
          <w:szCs w:val="24"/>
        </w:rPr>
        <w:t>του Βουλευτή Έβρου της Νέας Δημοκρατίας κ.</w:t>
      </w:r>
      <w:r w:rsidRPr="00AB14A4">
        <w:rPr>
          <w:rFonts w:eastAsia="Times New Roman"/>
          <w:color w:val="000000"/>
          <w:szCs w:val="24"/>
        </w:rPr>
        <w:t xml:space="preserve"> </w:t>
      </w:r>
      <w:r w:rsidRPr="00C541FA">
        <w:rPr>
          <w:rFonts w:eastAsia="Times New Roman"/>
          <w:bCs/>
          <w:color w:val="000000"/>
          <w:szCs w:val="24"/>
        </w:rPr>
        <w:t xml:space="preserve">Αναστασίου </w:t>
      </w:r>
      <w:proofErr w:type="spellStart"/>
      <w:r w:rsidRPr="00C541FA">
        <w:rPr>
          <w:rFonts w:eastAsia="Times New Roman"/>
          <w:bCs/>
          <w:color w:val="000000"/>
          <w:szCs w:val="24"/>
        </w:rPr>
        <w:t>Δημοσχάκη</w:t>
      </w:r>
      <w:proofErr w:type="spellEnd"/>
      <w:r w:rsidRPr="00AB14A4">
        <w:rPr>
          <w:rFonts w:eastAsia="Times New Roman"/>
          <w:b/>
          <w:bCs/>
          <w:color w:val="000000"/>
          <w:szCs w:val="24"/>
        </w:rPr>
        <w:t xml:space="preserve"> </w:t>
      </w:r>
      <w:r w:rsidRPr="00BE739A">
        <w:rPr>
          <w:rFonts w:eastAsia="Times New Roman"/>
          <w:color w:val="000000"/>
          <w:szCs w:val="24"/>
        </w:rPr>
        <w:t>προς τον Υπουργό</w:t>
      </w:r>
      <w:r w:rsidRPr="00AB14A4">
        <w:rPr>
          <w:rFonts w:eastAsia="Times New Roman"/>
          <w:color w:val="000000"/>
          <w:szCs w:val="24"/>
        </w:rPr>
        <w:t xml:space="preserve"> </w:t>
      </w:r>
      <w:r w:rsidRPr="00C541FA">
        <w:rPr>
          <w:rFonts w:eastAsia="Times New Roman"/>
          <w:bCs/>
          <w:color w:val="000000"/>
          <w:szCs w:val="24"/>
        </w:rPr>
        <w:t>Παιδείας, Έρευνας και Θρησκευμάτων,</w:t>
      </w:r>
      <w:r w:rsidRPr="00AB14A4">
        <w:rPr>
          <w:rFonts w:eastAsia="Times New Roman"/>
          <w:color w:val="000000"/>
          <w:szCs w:val="24"/>
        </w:rPr>
        <w:t xml:space="preserve"> </w:t>
      </w:r>
      <w:r w:rsidRPr="00BE739A">
        <w:rPr>
          <w:rFonts w:eastAsia="Times New Roman"/>
          <w:color w:val="000000"/>
          <w:szCs w:val="24"/>
        </w:rPr>
        <w:t xml:space="preserve">με θέμα: «Μεταφορά θέσης μέλους ΔΕΠ από την Ιατρική Σχολή του Δημοκριτείου Πανεπιστημίου Θράκης στο </w:t>
      </w:r>
      <w:r w:rsidRPr="00BE739A">
        <w:rPr>
          <w:rFonts w:eastAsia="Times New Roman"/>
          <w:color w:val="000000"/>
          <w:szCs w:val="24"/>
        </w:rPr>
        <w:t>νεοσύστατ</w:t>
      </w:r>
      <w:r w:rsidRPr="00AB14A4">
        <w:rPr>
          <w:rFonts w:eastAsia="Times New Roman"/>
          <w:color w:val="000000"/>
          <w:szCs w:val="24"/>
        </w:rPr>
        <w:t>ο Πανεπιστήμιο Δυτικής Αττικής»</w:t>
      </w:r>
      <w:r>
        <w:rPr>
          <w:rFonts w:eastAsia="Times New Roman"/>
          <w:color w:val="000000"/>
          <w:szCs w:val="24"/>
        </w:rPr>
        <w:t>,</w:t>
      </w:r>
      <w:r w:rsidRPr="00AB14A4">
        <w:rPr>
          <w:rFonts w:eastAsia="Times New Roman"/>
          <w:color w:val="000000"/>
          <w:szCs w:val="24"/>
        </w:rPr>
        <w:t xml:space="preserve"> δεν θα συζητηθεί λόγω</w:t>
      </w:r>
      <w:r w:rsidRPr="00AB14A4">
        <w:rPr>
          <w:rFonts w:eastAsia="Times New Roman"/>
          <w:szCs w:val="24"/>
        </w:rPr>
        <w:t xml:space="preserve"> κωλύματος του Υπουργού Παιδείας</w:t>
      </w:r>
      <w:r>
        <w:rPr>
          <w:rFonts w:eastAsia="Times New Roman"/>
          <w:szCs w:val="24"/>
        </w:rPr>
        <w:t>,</w:t>
      </w:r>
      <w:r w:rsidRPr="00C541FA">
        <w:rPr>
          <w:rFonts w:eastAsia="Times New Roman"/>
          <w:bCs/>
          <w:color w:val="000000"/>
          <w:szCs w:val="24"/>
        </w:rPr>
        <w:t xml:space="preserve"> </w:t>
      </w:r>
      <w:r w:rsidRPr="00C26BD9">
        <w:rPr>
          <w:rFonts w:eastAsia="Times New Roman"/>
          <w:bCs/>
          <w:color w:val="000000"/>
          <w:szCs w:val="24"/>
        </w:rPr>
        <w:t>Έρευνας και Θρησκευμάτων</w:t>
      </w:r>
      <w:r w:rsidRPr="00AB14A4">
        <w:rPr>
          <w:rFonts w:eastAsia="Times New Roman"/>
          <w:szCs w:val="24"/>
        </w:rPr>
        <w:t xml:space="preserve"> κ. Κωνσταντίνου </w:t>
      </w:r>
      <w:proofErr w:type="spellStart"/>
      <w:r w:rsidRPr="00AB14A4">
        <w:rPr>
          <w:rFonts w:eastAsia="Times New Roman"/>
          <w:szCs w:val="24"/>
        </w:rPr>
        <w:t>Γαβρόγλου</w:t>
      </w:r>
      <w:proofErr w:type="spellEnd"/>
      <w:r>
        <w:rPr>
          <w:rFonts w:eastAsia="Times New Roman"/>
          <w:szCs w:val="24"/>
        </w:rPr>
        <w:t>,</w:t>
      </w:r>
      <w:r w:rsidRPr="00AB14A4">
        <w:rPr>
          <w:rFonts w:eastAsia="Times New Roman"/>
          <w:szCs w:val="24"/>
        </w:rPr>
        <w:t xml:space="preserve"> εξαιτίας φόρτου εργασίας.</w:t>
      </w:r>
    </w:p>
    <w:p w14:paraId="34E964BB"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 xml:space="preserve">δεύτερη </w:t>
      </w:r>
      <w:r w:rsidRPr="00BE739A">
        <w:rPr>
          <w:rFonts w:eastAsia="Times New Roman"/>
          <w:color w:val="000000"/>
          <w:szCs w:val="24"/>
        </w:rPr>
        <w:t xml:space="preserve">με αριθμό 291/22-1-2019 </w:t>
      </w:r>
      <w:r w:rsidRPr="00AB14A4">
        <w:rPr>
          <w:rFonts w:eastAsia="Times New Roman"/>
          <w:color w:val="000000"/>
          <w:szCs w:val="24"/>
        </w:rPr>
        <w:t>ε</w:t>
      </w:r>
      <w:r w:rsidRPr="00BE739A">
        <w:rPr>
          <w:rFonts w:eastAsia="Times New Roman"/>
          <w:color w:val="000000"/>
          <w:szCs w:val="24"/>
        </w:rPr>
        <w:t xml:space="preserve">πίκαιρη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 xml:space="preserve">δεύτερου κύκλου (Β΄) </w:t>
      </w:r>
      <w:r w:rsidRPr="00BE739A">
        <w:rPr>
          <w:rFonts w:eastAsia="Times New Roman"/>
          <w:color w:val="000000"/>
          <w:szCs w:val="24"/>
        </w:rPr>
        <w:t>του Βουλε</w:t>
      </w:r>
      <w:r w:rsidRPr="00BE739A">
        <w:rPr>
          <w:rFonts w:eastAsia="Times New Roman"/>
          <w:color w:val="000000"/>
          <w:szCs w:val="24"/>
        </w:rPr>
        <w:t xml:space="preserve">υτή Α΄ Θεσσαλονίκης του Κομμουνιστικού Κόμματος </w:t>
      </w:r>
      <w:r w:rsidRPr="00BE739A">
        <w:rPr>
          <w:rFonts w:eastAsia="Times New Roman"/>
          <w:color w:val="000000"/>
          <w:szCs w:val="24"/>
        </w:rPr>
        <w:t>Ελλάδ</w:t>
      </w:r>
      <w:r>
        <w:rPr>
          <w:rFonts w:eastAsia="Times New Roman"/>
          <w:color w:val="000000"/>
          <w:szCs w:val="24"/>
        </w:rPr>
        <w:t>α</w:t>
      </w:r>
      <w:r w:rsidRPr="00BE739A">
        <w:rPr>
          <w:rFonts w:eastAsia="Times New Roman"/>
          <w:color w:val="000000"/>
          <w:szCs w:val="24"/>
        </w:rPr>
        <w:t xml:space="preserve">ς </w:t>
      </w:r>
      <w:r w:rsidRPr="00BE739A">
        <w:rPr>
          <w:rFonts w:eastAsia="Times New Roman"/>
          <w:color w:val="000000"/>
          <w:szCs w:val="24"/>
        </w:rPr>
        <w:t>κ.</w:t>
      </w:r>
      <w:r w:rsidRPr="00AB14A4">
        <w:rPr>
          <w:rFonts w:eastAsia="Times New Roman"/>
          <w:color w:val="000000"/>
          <w:szCs w:val="24"/>
        </w:rPr>
        <w:t xml:space="preserve"> </w:t>
      </w:r>
      <w:r>
        <w:rPr>
          <w:rFonts w:eastAsia="Times New Roman"/>
          <w:bCs/>
          <w:color w:val="000000"/>
          <w:szCs w:val="24"/>
        </w:rPr>
        <w:t xml:space="preserve">Ιωάννη </w:t>
      </w:r>
      <w:r w:rsidRPr="00E04ECE">
        <w:rPr>
          <w:rFonts w:eastAsia="Times New Roman"/>
          <w:bCs/>
          <w:color w:val="000000"/>
          <w:szCs w:val="24"/>
        </w:rPr>
        <w:t>Δελή</w:t>
      </w:r>
      <w:r w:rsidRPr="00AB14A4">
        <w:rPr>
          <w:rFonts w:eastAsia="Times New Roman"/>
          <w:b/>
          <w:bCs/>
          <w:color w:val="000000"/>
          <w:szCs w:val="24"/>
        </w:rPr>
        <w:t xml:space="preserve"> </w:t>
      </w:r>
      <w:r w:rsidRPr="00BE739A">
        <w:rPr>
          <w:rFonts w:eastAsia="Times New Roman"/>
          <w:color w:val="000000"/>
          <w:szCs w:val="24"/>
        </w:rPr>
        <w:t>προς τον Υπουργό</w:t>
      </w:r>
      <w:r w:rsidRPr="00AB14A4">
        <w:rPr>
          <w:rFonts w:eastAsia="Times New Roman"/>
          <w:color w:val="000000"/>
          <w:szCs w:val="24"/>
        </w:rPr>
        <w:t xml:space="preserve"> </w:t>
      </w:r>
      <w:r w:rsidRPr="00E04ECE">
        <w:rPr>
          <w:rFonts w:eastAsia="Times New Roman"/>
          <w:bCs/>
          <w:color w:val="000000"/>
          <w:szCs w:val="24"/>
        </w:rPr>
        <w:t>Παιδείας, Έρευνας και Θρησκευμάτων,</w:t>
      </w:r>
      <w:r w:rsidRPr="00AB14A4">
        <w:rPr>
          <w:rFonts w:eastAsia="Times New Roman"/>
          <w:b/>
          <w:bCs/>
          <w:color w:val="000000"/>
          <w:szCs w:val="24"/>
        </w:rPr>
        <w:t xml:space="preserve"> </w:t>
      </w:r>
      <w:r w:rsidRPr="00BE739A">
        <w:rPr>
          <w:rFonts w:eastAsia="Times New Roman"/>
          <w:color w:val="000000"/>
          <w:szCs w:val="24"/>
        </w:rPr>
        <w:t xml:space="preserve">σχετικά με τη </w:t>
      </w:r>
      <w:r w:rsidRPr="00BE739A">
        <w:rPr>
          <w:rFonts w:eastAsia="Times New Roman"/>
          <w:color w:val="000000"/>
          <w:szCs w:val="24"/>
        </w:rPr>
        <w:lastRenderedPageBreak/>
        <w:t>«μεταφορά μαθητών των Μουσι</w:t>
      </w:r>
      <w:r w:rsidRPr="00AB14A4">
        <w:rPr>
          <w:rFonts w:eastAsia="Times New Roman"/>
          <w:color w:val="000000"/>
          <w:szCs w:val="24"/>
        </w:rPr>
        <w:t>κών και Καλλιτεχνικών Σχολείων»</w:t>
      </w:r>
      <w:r>
        <w:rPr>
          <w:rFonts w:eastAsia="Times New Roman"/>
          <w:color w:val="000000"/>
          <w:szCs w:val="24"/>
        </w:rPr>
        <w:t>,</w:t>
      </w:r>
      <w:r w:rsidRPr="00AB14A4">
        <w:rPr>
          <w:rFonts w:eastAsia="Times New Roman"/>
          <w:color w:val="000000"/>
          <w:szCs w:val="24"/>
        </w:rPr>
        <w:t xml:space="preserve"> δεν θα συζητηθεί λόγω</w:t>
      </w:r>
      <w:r w:rsidRPr="00AB14A4">
        <w:rPr>
          <w:rFonts w:eastAsia="Times New Roman"/>
          <w:szCs w:val="24"/>
        </w:rPr>
        <w:t xml:space="preserve"> κωλύματος του Υπουργού Παιδείας</w:t>
      </w:r>
      <w:r>
        <w:rPr>
          <w:rFonts w:eastAsia="Times New Roman"/>
          <w:szCs w:val="24"/>
        </w:rPr>
        <w:t>,</w:t>
      </w:r>
      <w:r w:rsidRPr="00D179F2">
        <w:rPr>
          <w:rFonts w:eastAsia="Times New Roman"/>
          <w:bCs/>
          <w:color w:val="000000"/>
          <w:szCs w:val="24"/>
        </w:rPr>
        <w:t xml:space="preserve"> </w:t>
      </w:r>
      <w:r w:rsidRPr="00C26BD9">
        <w:rPr>
          <w:rFonts w:eastAsia="Times New Roman"/>
          <w:bCs/>
          <w:color w:val="000000"/>
          <w:szCs w:val="24"/>
        </w:rPr>
        <w:t>Έρευνας και Θρησκευμάτων</w:t>
      </w:r>
      <w:r w:rsidRPr="00AB14A4">
        <w:rPr>
          <w:rFonts w:eastAsia="Times New Roman"/>
          <w:szCs w:val="24"/>
        </w:rPr>
        <w:t xml:space="preserve"> κ. Κωνσταντίνου </w:t>
      </w:r>
      <w:proofErr w:type="spellStart"/>
      <w:r w:rsidRPr="00AB14A4">
        <w:rPr>
          <w:rFonts w:eastAsia="Times New Roman"/>
          <w:szCs w:val="24"/>
        </w:rPr>
        <w:t>Γαβρόγλου</w:t>
      </w:r>
      <w:proofErr w:type="spellEnd"/>
      <w:r>
        <w:rPr>
          <w:rFonts w:eastAsia="Times New Roman"/>
          <w:szCs w:val="24"/>
        </w:rPr>
        <w:t>,</w:t>
      </w:r>
      <w:r w:rsidRPr="00AB14A4">
        <w:rPr>
          <w:rFonts w:eastAsia="Times New Roman"/>
          <w:szCs w:val="24"/>
        </w:rPr>
        <w:t xml:space="preserve"> εξαιτίας φόρτου εργασίας.</w:t>
      </w:r>
    </w:p>
    <w:p w14:paraId="34E964BC"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δεύτερη με αριθμό 2854/29-10-2018 ε</w:t>
      </w:r>
      <w:r w:rsidRPr="00BE739A">
        <w:rPr>
          <w:rFonts w:eastAsia="Times New Roman"/>
          <w:color w:val="000000"/>
          <w:szCs w:val="24"/>
        </w:rPr>
        <w:t xml:space="preserve">ρώτηση </w:t>
      </w:r>
      <w:r w:rsidRPr="00AB14A4">
        <w:rPr>
          <w:rFonts w:eastAsia="Times New Roman"/>
          <w:color w:val="000000"/>
          <w:szCs w:val="24"/>
        </w:rPr>
        <w:t>του κύκλου αναφορών</w:t>
      </w:r>
      <w:r>
        <w:rPr>
          <w:rFonts w:eastAsia="Times New Roman"/>
          <w:color w:val="000000"/>
          <w:szCs w:val="24"/>
        </w:rPr>
        <w:t xml:space="preserve"> και</w:t>
      </w:r>
      <w:r w:rsidRPr="00AB14A4">
        <w:rPr>
          <w:rFonts w:eastAsia="Times New Roman"/>
          <w:color w:val="000000"/>
          <w:szCs w:val="24"/>
        </w:rPr>
        <w:t xml:space="preserve"> ερωτήσεων </w:t>
      </w:r>
      <w:r w:rsidRPr="00BE739A">
        <w:rPr>
          <w:rFonts w:eastAsia="Times New Roman"/>
          <w:color w:val="000000"/>
          <w:szCs w:val="24"/>
        </w:rPr>
        <w:t>του Βουλευτή Δράμας της Νέας Δημοκρατίας κ.</w:t>
      </w:r>
      <w:r w:rsidRPr="00AB14A4">
        <w:rPr>
          <w:rFonts w:eastAsia="Times New Roman"/>
          <w:color w:val="000000"/>
          <w:szCs w:val="24"/>
        </w:rPr>
        <w:t xml:space="preserve"> </w:t>
      </w:r>
      <w:r w:rsidRPr="00AB14A4">
        <w:rPr>
          <w:rFonts w:eastAsia="Times New Roman"/>
          <w:bCs/>
          <w:color w:val="000000"/>
          <w:szCs w:val="24"/>
        </w:rPr>
        <w:t>Δημητρίου Κυριαζίδη</w:t>
      </w:r>
      <w:r w:rsidRPr="00AB14A4">
        <w:rPr>
          <w:rFonts w:eastAsia="Times New Roman"/>
          <w:b/>
          <w:bCs/>
          <w:color w:val="000000"/>
          <w:szCs w:val="24"/>
        </w:rPr>
        <w:t xml:space="preserve"> </w:t>
      </w:r>
      <w:r w:rsidRPr="00BE739A">
        <w:rPr>
          <w:rFonts w:eastAsia="Times New Roman"/>
          <w:color w:val="000000"/>
          <w:szCs w:val="24"/>
        </w:rPr>
        <w:t xml:space="preserve">προς τον </w:t>
      </w:r>
      <w:r w:rsidRPr="00BE739A">
        <w:rPr>
          <w:rFonts w:eastAsia="Times New Roman"/>
          <w:color w:val="000000"/>
          <w:szCs w:val="24"/>
        </w:rPr>
        <w:t>Υπουργό</w:t>
      </w:r>
      <w:r>
        <w:rPr>
          <w:rFonts w:eastAsia="Times New Roman"/>
          <w:color w:val="000000"/>
          <w:szCs w:val="24"/>
        </w:rPr>
        <w:t xml:space="preserve"> </w:t>
      </w:r>
      <w:r w:rsidRPr="00903126">
        <w:rPr>
          <w:rFonts w:eastAsia="Times New Roman"/>
          <w:bCs/>
          <w:color w:val="000000"/>
          <w:szCs w:val="24"/>
        </w:rPr>
        <w:t>Παιδείας, Έρευνας κ</w:t>
      </w:r>
      <w:r w:rsidRPr="00903126">
        <w:rPr>
          <w:rFonts w:eastAsia="Times New Roman"/>
          <w:bCs/>
          <w:color w:val="000000"/>
          <w:szCs w:val="24"/>
        </w:rPr>
        <w:t>αι Θρησκευμάτων,</w:t>
      </w:r>
      <w:r w:rsidRPr="00AB14A4">
        <w:rPr>
          <w:rFonts w:eastAsia="Times New Roman"/>
          <w:color w:val="000000"/>
          <w:szCs w:val="24"/>
        </w:rPr>
        <w:t xml:space="preserve"> </w:t>
      </w:r>
      <w:r w:rsidRPr="00BE739A">
        <w:rPr>
          <w:rFonts w:eastAsia="Times New Roman"/>
          <w:color w:val="000000"/>
          <w:szCs w:val="24"/>
        </w:rPr>
        <w:t xml:space="preserve">σχετικά με </w:t>
      </w:r>
      <w:r>
        <w:rPr>
          <w:rFonts w:eastAsia="Times New Roman"/>
          <w:color w:val="000000"/>
          <w:szCs w:val="24"/>
        </w:rPr>
        <w:t>«</w:t>
      </w:r>
      <w:r w:rsidRPr="00BE739A">
        <w:rPr>
          <w:rFonts w:eastAsia="Times New Roman"/>
          <w:color w:val="000000"/>
          <w:szCs w:val="24"/>
        </w:rPr>
        <w:t>τη μεταφορά μιας θέσης μέλους ΔΕΠ από την Ιατρική Σχολή του Δημοκριτείου Πανεπιστημίου Θράκης στο νεοσύστατο Πα</w:t>
      </w:r>
      <w:r w:rsidRPr="00AB14A4">
        <w:rPr>
          <w:rFonts w:eastAsia="Times New Roman"/>
          <w:color w:val="000000"/>
          <w:szCs w:val="24"/>
        </w:rPr>
        <w:t>νεπιστήμιο Δυτικής Αττικής»</w:t>
      </w:r>
      <w:r>
        <w:rPr>
          <w:rFonts w:eastAsia="Times New Roman"/>
          <w:color w:val="000000"/>
          <w:szCs w:val="24"/>
        </w:rPr>
        <w:t>,</w:t>
      </w:r>
      <w:r w:rsidRPr="00AB14A4">
        <w:rPr>
          <w:rFonts w:eastAsia="Times New Roman"/>
          <w:color w:val="000000"/>
          <w:szCs w:val="24"/>
        </w:rPr>
        <w:t xml:space="preserve"> δεν θα συζητηθεί λόγω</w:t>
      </w:r>
      <w:r w:rsidRPr="00AB14A4">
        <w:rPr>
          <w:rFonts w:eastAsia="Times New Roman"/>
          <w:szCs w:val="24"/>
        </w:rPr>
        <w:t xml:space="preserve"> κωλύματος του Υπουργού Παιδείας</w:t>
      </w:r>
      <w:r w:rsidRPr="00C26BD9">
        <w:rPr>
          <w:rFonts w:eastAsia="Times New Roman"/>
          <w:bCs/>
          <w:color w:val="000000"/>
          <w:szCs w:val="24"/>
        </w:rPr>
        <w:t>, Έρευνας και Θρησκευμάτων</w:t>
      </w:r>
      <w:r w:rsidRPr="00AB14A4">
        <w:rPr>
          <w:rFonts w:eastAsia="Times New Roman"/>
          <w:szCs w:val="24"/>
        </w:rPr>
        <w:t xml:space="preserve"> κ. Κωνσ</w:t>
      </w:r>
      <w:r w:rsidRPr="00AB14A4">
        <w:rPr>
          <w:rFonts w:eastAsia="Times New Roman"/>
          <w:szCs w:val="24"/>
        </w:rPr>
        <w:t xml:space="preserve">ταντίνου </w:t>
      </w:r>
      <w:proofErr w:type="spellStart"/>
      <w:r w:rsidRPr="00AB14A4">
        <w:rPr>
          <w:rFonts w:eastAsia="Times New Roman"/>
          <w:szCs w:val="24"/>
        </w:rPr>
        <w:t>Γαβρόγλου</w:t>
      </w:r>
      <w:proofErr w:type="spellEnd"/>
      <w:r>
        <w:rPr>
          <w:rFonts w:eastAsia="Times New Roman"/>
          <w:szCs w:val="24"/>
        </w:rPr>
        <w:t>,</w:t>
      </w:r>
      <w:r w:rsidRPr="00AB14A4">
        <w:rPr>
          <w:rFonts w:eastAsia="Times New Roman"/>
          <w:szCs w:val="24"/>
        </w:rPr>
        <w:t xml:space="preserve"> εξαιτίας φόρτου εργασίας.</w:t>
      </w:r>
    </w:p>
    <w:p w14:paraId="34E964BD"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τρίτη με αριθμό 591/29-11-2018 α</w:t>
      </w:r>
      <w:r w:rsidRPr="00BE739A">
        <w:rPr>
          <w:rFonts w:eastAsia="Times New Roman"/>
          <w:color w:val="000000"/>
          <w:szCs w:val="24"/>
        </w:rPr>
        <w:t xml:space="preserve">ναφορά </w:t>
      </w:r>
      <w:r w:rsidRPr="00AB14A4">
        <w:rPr>
          <w:rFonts w:eastAsia="Times New Roman"/>
          <w:color w:val="000000"/>
          <w:szCs w:val="24"/>
        </w:rPr>
        <w:t>του κύκλου αναφορών</w:t>
      </w:r>
      <w:r>
        <w:rPr>
          <w:rFonts w:eastAsia="Times New Roman"/>
          <w:color w:val="000000"/>
          <w:szCs w:val="24"/>
        </w:rPr>
        <w:t xml:space="preserve"> και</w:t>
      </w:r>
      <w:r w:rsidRPr="00AB14A4">
        <w:rPr>
          <w:rFonts w:eastAsia="Times New Roman"/>
          <w:color w:val="000000"/>
          <w:szCs w:val="24"/>
        </w:rPr>
        <w:t xml:space="preserve"> ερωτήσεων (Β΄)</w:t>
      </w:r>
      <w:r>
        <w:rPr>
          <w:rFonts w:eastAsia="Times New Roman"/>
          <w:color w:val="000000"/>
          <w:szCs w:val="24"/>
        </w:rPr>
        <w:t xml:space="preserve"> </w:t>
      </w:r>
      <w:r w:rsidRPr="00BE739A">
        <w:rPr>
          <w:rFonts w:eastAsia="Times New Roman"/>
          <w:color w:val="000000"/>
          <w:szCs w:val="24"/>
        </w:rPr>
        <w:t>του Βουλευτή Ροδόπης της Δημοκρατικής Συμπαράταξης κ.</w:t>
      </w:r>
      <w:r w:rsidRPr="00AB14A4">
        <w:rPr>
          <w:rFonts w:eastAsia="Times New Roman"/>
          <w:color w:val="000000"/>
          <w:szCs w:val="24"/>
        </w:rPr>
        <w:t xml:space="preserve"> </w:t>
      </w:r>
      <w:proofErr w:type="spellStart"/>
      <w:r w:rsidRPr="00AB14A4">
        <w:rPr>
          <w:rFonts w:eastAsia="Times New Roman"/>
          <w:bCs/>
          <w:color w:val="000000"/>
          <w:szCs w:val="24"/>
        </w:rPr>
        <w:t>Ιλχάν</w:t>
      </w:r>
      <w:proofErr w:type="spellEnd"/>
      <w:r w:rsidRPr="00AB14A4">
        <w:rPr>
          <w:rFonts w:eastAsia="Times New Roman"/>
          <w:bCs/>
          <w:color w:val="000000"/>
          <w:szCs w:val="24"/>
        </w:rPr>
        <w:t xml:space="preserve"> Αχμέτ</w:t>
      </w:r>
      <w:r w:rsidRPr="00AB14A4">
        <w:rPr>
          <w:rFonts w:eastAsia="Times New Roman"/>
          <w:b/>
          <w:bCs/>
          <w:color w:val="000000"/>
          <w:szCs w:val="24"/>
        </w:rPr>
        <w:t xml:space="preserve"> </w:t>
      </w:r>
      <w:r w:rsidRPr="00BE739A">
        <w:rPr>
          <w:rFonts w:eastAsia="Times New Roman"/>
          <w:color w:val="000000"/>
          <w:szCs w:val="24"/>
        </w:rPr>
        <w:t>προς τον Υπουργό</w:t>
      </w:r>
      <w:r w:rsidRPr="00AB14A4">
        <w:rPr>
          <w:rFonts w:eastAsia="Times New Roman"/>
          <w:b/>
          <w:bCs/>
          <w:color w:val="000000"/>
          <w:szCs w:val="24"/>
        </w:rPr>
        <w:t xml:space="preserve"> </w:t>
      </w:r>
      <w:r w:rsidRPr="00AB14A4">
        <w:rPr>
          <w:rFonts w:eastAsia="Times New Roman"/>
          <w:bCs/>
          <w:color w:val="000000"/>
          <w:szCs w:val="24"/>
        </w:rPr>
        <w:t xml:space="preserve">Παιδείας, Έρευνας και Θρησκευμάτων, </w:t>
      </w:r>
      <w:r w:rsidRPr="00BE739A">
        <w:rPr>
          <w:rFonts w:eastAsia="Times New Roman"/>
          <w:color w:val="000000"/>
          <w:szCs w:val="24"/>
        </w:rPr>
        <w:t xml:space="preserve">με θέμα: </w:t>
      </w:r>
      <w:r w:rsidRPr="00BE739A">
        <w:rPr>
          <w:rFonts w:eastAsia="Times New Roman"/>
          <w:color w:val="000000"/>
          <w:szCs w:val="24"/>
        </w:rPr>
        <w:t xml:space="preserve">«Ωρολόγιο </w:t>
      </w:r>
      <w:r w:rsidRPr="00BE739A">
        <w:rPr>
          <w:rFonts w:eastAsia="Times New Roman"/>
          <w:color w:val="000000"/>
          <w:szCs w:val="24"/>
        </w:rPr>
        <w:lastRenderedPageBreak/>
        <w:t>πρόγραμμα των Μουσουλμα</w:t>
      </w:r>
      <w:r w:rsidRPr="00AB14A4">
        <w:rPr>
          <w:rFonts w:eastAsia="Times New Roman"/>
          <w:color w:val="000000"/>
          <w:szCs w:val="24"/>
        </w:rPr>
        <w:t>νικών ιεροσπουδαστηρίων Θράκης»</w:t>
      </w:r>
      <w:r>
        <w:rPr>
          <w:rFonts w:eastAsia="Times New Roman"/>
          <w:color w:val="000000"/>
          <w:szCs w:val="24"/>
        </w:rPr>
        <w:t>,</w:t>
      </w:r>
      <w:r w:rsidRPr="00AB14A4">
        <w:rPr>
          <w:rFonts w:eastAsia="Times New Roman"/>
          <w:color w:val="000000"/>
          <w:szCs w:val="24"/>
        </w:rPr>
        <w:t xml:space="preserve"> δεν θα συζητηθεί λόγω</w:t>
      </w:r>
      <w:r w:rsidRPr="00AB14A4">
        <w:rPr>
          <w:rFonts w:eastAsia="Times New Roman"/>
          <w:szCs w:val="24"/>
        </w:rPr>
        <w:t xml:space="preserve"> κωλύματος του Υπουργού Παιδείας</w:t>
      </w:r>
      <w:r w:rsidRPr="00C26BD9">
        <w:rPr>
          <w:rFonts w:eastAsia="Times New Roman"/>
          <w:bCs/>
          <w:color w:val="000000"/>
          <w:szCs w:val="24"/>
        </w:rPr>
        <w:t>, Έρευνας και Θρησκευμάτων</w:t>
      </w:r>
      <w:r w:rsidRPr="00AB14A4">
        <w:rPr>
          <w:rFonts w:eastAsia="Times New Roman"/>
          <w:szCs w:val="24"/>
        </w:rPr>
        <w:t xml:space="preserve"> κ. Κωνσταντίνου </w:t>
      </w:r>
      <w:proofErr w:type="spellStart"/>
      <w:r w:rsidRPr="00AB14A4">
        <w:rPr>
          <w:rFonts w:eastAsia="Times New Roman"/>
          <w:szCs w:val="24"/>
        </w:rPr>
        <w:t>Γαβρόγλου</w:t>
      </w:r>
      <w:proofErr w:type="spellEnd"/>
      <w:r>
        <w:rPr>
          <w:rFonts w:eastAsia="Times New Roman"/>
          <w:szCs w:val="24"/>
        </w:rPr>
        <w:t>,</w:t>
      </w:r>
      <w:r w:rsidRPr="00AB14A4">
        <w:rPr>
          <w:rFonts w:eastAsia="Times New Roman"/>
          <w:szCs w:val="24"/>
        </w:rPr>
        <w:t xml:space="preserve"> εξαιτίας φόρτου εργασίας.</w:t>
      </w:r>
    </w:p>
    <w:p w14:paraId="34E964BE"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δεύτερη με αριθμό 300/28-1-2019 ε</w:t>
      </w:r>
      <w:r w:rsidRPr="00BE739A">
        <w:rPr>
          <w:rFonts w:eastAsia="Times New Roman"/>
          <w:color w:val="000000"/>
          <w:szCs w:val="24"/>
        </w:rPr>
        <w:t xml:space="preserve">πίκαιρη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δεύτερ</w:t>
      </w:r>
      <w:r w:rsidRPr="00AB14A4">
        <w:rPr>
          <w:rFonts w:eastAsia="Times New Roman"/>
          <w:color w:val="000000"/>
          <w:szCs w:val="24"/>
        </w:rPr>
        <w:t xml:space="preserve">ου κύκλου (Α΄) </w:t>
      </w:r>
      <w:r w:rsidRPr="00BE739A">
        <w:rPr>
          <w:rFonts w:eastAsia="Times New Roman"/>
          <w:color w:val="000000"/>
          <w:szCs w:val="24"/>
        </w:rPr>
        <w:t>του Βουλευτή Σερρών της Δημοκρατικής Συμπαράταξης κ.</w:t>
      </w:r>
      <w:r>
        <w:rPr>
          <w:rFonts w:eastAsia="Times New Roman"/>
          <w:color w:val="000000"/>
          <w:szCs w:val="24"/>
        </w:rPr>
        <w:t xml:space="preserve"> </w:t>
      </w:r>
      <w:r w:rsidRPr="00DD47A8">
        <w:rPr>
          <w:rFonts w:eastAsia="Times New Roman"/>
          <w:bCs/>
          <w:color w:val="000000"/>
          <w:szCs w:val="24"/>
        </w:rPr>
        <w:t>Μιχαήλ Τζελέπη</w:t>
      </w:r>
      <w:r>
        <w:rPr>
          <w:rFonts w:eastAsia="Times New Roman"/>
          <w:b/>
          <w:bCs/>
          <w:color w:val="000000"/>
          <w:szCs w:val="24"/>
        </w:rPr>
        <w:t xml:space="preserve"> </w:t>
      </w:r>
      <w:r>
        <w:rPr>
          <w:rFonts w:eastAsia="Times New Roman"/>
          <w:color w:val="000000"/>
          <w:szCs w:val="24"/>
        </w:rPr>
        <w:t xml:space="preserve">προς τον Υπουργό </w:t>
      </w:r>
      <w:r w:rsidRPr="002A1A3D">
        <w:rPr>
          <w:rFonts w:eastAsia="Times New Roman"/>
          <w:bCs/>
          <w:color w:val="000000"/>
          <w:szCs w:val="24"/>
        </w:rPr>
        <w:t>Οικονομίας και Ανάπτυξης,</w:t>
      </w:r>
      <w:r>
        <w:rPr>
          <w:rFonts w:eastAsia="Times New Roman"/>
          <w:bCs/>
          <w:color w:val="000000"/>
          <w:szCs w:val="24"/>
        </w:rPr>
        <w:t xml:space="preserve"> </w:t>
      </w:r>
      <w:r w:rsidRPr="00BE739A">
        <w:rPr>
          <w:rFonts w:eastAsia="Times New Roman"/>
          <w:color w:val="000000"/>
          <w:szCs w:val="24"/>
        </w:rPr>
        <w:t>με θέμα: «Αδιέξοδη η κατάσταση της Ελλην</w:t>
      </w:r>
      <w:r w:rsidRPr="00AB14A4">
        <w:rPr>
          <w:rFonts w:eastAsia="Times New Roman"/>
          <w:color w:val="000000"/>
          <w:szCs w:val="24"/>
        </w:rPr>
        <w:t>ικής Βιομηχανίας Ζάχαρης (ΕΒΖ)»</w:t>
      </w:r>
      <w:r>
        <w:rPr>
          <w:rFonts w:eastAsia="Times New Roman"/>
          <w:color w:val="000000"/>
          <w:szCs w:val="24"/>
        </w:rPr>
        <w:t>,</w:t>
      </w:r>
      <w:r w:rsidRPr="00AB14A4">
        <w:rPr>
          <w:rFonts w:eastAsia="Times New Roman"/>
          <w:color w:val="000000"/>
          <w:szCs w:val="24"/>
        </w:rPr>
        <w:t xml:space="preserve"> δεν θα συζητηθεί λόγω</w:t>
      </w:r>
      <w:r w:rsidRPr="00AB14A4">
        <w:rPr>
          <w:rFonts w:eastAsia="Times New Roman"/>
          <w:szCs w:val="24"/>
        </w:rPr>
        <w:t xml:space="preserve"> κωλύματος του Αναπληρωτή Υπουργού Οικονομίας και Ανάπτυξης κ. Αστέριου </w:t>
      </w:r>
      <w:proofErr w:type="spellStart"/>
      <w:r w:rsidRPr="00AB14A4">
        <w:rPr>
          <w:rFonts w:eastAsia="Times New Roman"/>
          <w:szCs w:val="24"/>
        </w:rPr>
        <w:t>Πιτσιόρλα</w:t>
      </w:r>
      <w:proofErr w:type="spellEnd"/>
      <w:r>
        <w:rPr>
          <w:rFonts w:eastAsia="Times New Roman"/>
          <w:szCs w:val="24"/>
        </w:rPr>
        <w:t>,</w:t>
      </w:r>
      <w:r w:rsidRPr="00AB14A4">
        <w:rPr>
          <w:rFonts w:eastAsia="Times New Roman"/>
          <w:szCs w:val="24"/>
        </w:rPr>
        <w:t xml:space="preserve"> εξαιτίας κυβερνητικής αποστολής στο εσωτερικό.</w:t>
      </w:r>
    </w:p>
    <w:p w14:paraId="34E964BF" w14:textId="77777777" w:rsidR="00C449C8" w:rsidRDefault="00E22944">
      <w:pPr>
        <w:spacing w:line="600" w:lineRule="auto"/>
        <w:ind w:firstLine="720"/>
        <w:jc w:val="both"/>
        <w:rPr>
          <w:rFonts w:eastAsia="Times New Roman"/>
          <w:szCs w:val="24"/>
        </w:rPr>
      </w:pPr>
      <w:r w:rsidRPr="00AB14A4">
        <w:rPr>
          <w:rFonts w:eastAsia="Times New Roman"/>
          <w:color w:val="000000"/>
          <w:szCs w:val="24"/>
        </w:rPr>
        <w:t>Η πρώτη με αριθμό 4556/21-12-2018 ε</w:t>
      </w:r>
      <w:r w:rsidRPr="00BE739A">
        <w:rPr>
          <w:rFonts w:eastAsia="Times New Roman"/>
          <w:color w:val="000000"/>
          <w:szCs w:val="24"/>
        </w:rPr>
        <w:t xml:space="preserve">ρώτηση </w:t>
      </w:r>
      <w:r w:rsidRPr="00AB14A4">
        <w:rPr>
          <w:rFonts w:eastAsia="Times New Roman"/>
          <w:color w:val="000000"/>
          <w:szCs w:val="24"/>
        </w:rPr>
        <w:t>του κύκλου αναφορών</w:t>
      </w:r>
      <w:r>
        <w:rPr>
          <w:rFonts w:eastAsia="Times New Roman"/>
          <w:color w:val="000000"/>
          <w:szCs w:val="24"/>
        </w:rPr>
        <w:t xml:space="preserve"> και</w:t>
      </w:r>
      <w:r w:rsidRPr="00AB14A4">
        <w:rPr>
          <w:rFonts w:eastAsia="Times New Roman"/>
          <w:color w:val="000000"/>
          <w:szCs w:val="24"/>
        </w:rPr>
        <w:t xml:space="preserve"> ερωτήσεων (Α΄) </w:t>
      </w:r>
      <w:r w:rsidRPr="00BE739A">
        <w:rPr>
          <w:rFonts w:eastAsia="Times New Roman"/>
          <w:color w:val="000000"/>
          <w:szCs w:val="24"/>
        </w:rPr>
        <w:t>του Βουλευτή Ηρακλείου της Δημοκρατικής Συμπα</w:t>
      </w:r>
      <w:r w:rsidRPr="00BE739A">
        <w:rPr>
          <w:rFonts w:eastAsia="Times New Roman"/>
          <w:color w:val="000000"/>
          <w:szCs w:val="24"/>
        </w:rPr>
        <w:t>ράταξης κ.</w:t>
      </w:r>
      <w:r w:rsidRPr="00AB14A4">
        <w:rPr>
          <w:rFonts w:eastAsia="Times New Roman"/>
          <w:color w:val="000000"/>
          <w:szCs w:val="24"/>
        </w:rPr>
        <w:t xml:space="preserve"> </w:t>
      </w:r>
      <w:r w:rsidRPr="00AB14A4">
        <w:rPr>
          <w:rFonts w:eastAsia="Times New Roman"/>
          <w:bCs/>
          <w:color w:val="000000"/>
          <w:szCs w:val="24"/>
        </w:rPr>
        <w:t xml:space="preserve">Βασιλείου </w:t>
      </w:r>
      <w:proofErr w:type="spellStart"/>
      <w:r w:rsidRPr="00AB14A4">
        <w:rPr>
          <w:rFonts w:eastAsia="Times New Roman"/>
          <w:bCs/>
          <w:color w:val="000000"/>
          <w:szCs w:val="24"/>
        </w:rPr>
        <w:t>Κεγκέρογλου</w:t>
      </w:r>
      <w:proofErr w:type="spellEnd"/>
      <w:r w:rsidRPr="00AB14A4">
        <w:rPr>
          <w:rFonts w:eastAsia="Times New Roman"/>
          <w:bCs/>
          <w:color w:val="000000"/>
          <w:szCs w:val="24"/>
        </w:rPr>
        <w:t xml:space="preserve"> </w:t>
      </w:r>
      <w:r>
        <w:rPr>
          <w:rFonts w:eastAsia="Times New Roman"/>
          <w:color w:val="000000"/>
          <w:szCs w:val="24"/>
        </w:rPr>
        <w:t xml:space="preserve">προς τον Υπουργό </w:t>
      </w:r>
      <w:r w:rsidRPr="006854D0">
        <w:rPr>
          <w:rFonts w:eastAsia="Times New Roman"/>
          <w:bCs/>
          <w:color w:val="000000"/>
          <w:szCs w:val="24"/>
        </w:rPr>
        <w:t>Επικρατείας και Κυβερνητικό Εκπρόσωπο,</w:t>
      </w:r>
      <w:r>
        <w:rPr>
          <w:rFonts w:eastAsia="Times New Roman"/>
          <w:color w:val="000000"/>
          <w:szCs w:val="24"/>
        </w:rPr>
        <w:t xml:space="preserve"> </w:t>
      </w:r>
      <w:r w:rsidRPr="00BE739A">
        <w:rPr>
          <w:rFonts w:eastAsia="Times New Roman"/>
          <w:color w:val="000000"/>
          <w:szCs w:val="24"/>
        </w:rPr>
        <w:t xml:space="preserve">με θέμα: «εξακολουθεί να εμμένει το Υπουργείο Ναυτιλίας στην </w:t>
      </w:r>
      <w:r w:rsidRPr="00BE739A">
        <w:rPr>
          <w:rFonts w:eastAsia="Times New Roman"/>
          <w:color w:val="000000"/>
          <w:szCs w:val="24"/>
        </w:rPr>
        <w:lastRenderedPageBreak/>
        <w:t>απαράδεκτη εξαίρεση της Κρήτης από το Μεταφορικό Ισοδύναμο»</w:t>
      </w:r>
      <w:r>
        <w:rPr>
          <w:rFonts w:eastAsia="Times New Roman"/>
          <w:color w:val="000000"/>
          <w:szCs w:val="24"/>
        </w:rPr>
        <w:t>,</w:t>
      </w:r>
      <w:r w:rsidRPr="00AB14A4">
        <w:rPr>
          <w:rFonts w:eastAsia="Times New Roman"/>
          <w:color w:val="000000"/>
          <w:szCs w:val="24"/>
        </w:rPr>
        <w:t xml:space="preserve"> δ</w:t>
      </w:r>
      <w:r w:rsidRPr="00AB14A4">
        <w:rPr>
          <w:rFonts w:eastAsia="Times New Roman"/>
          <w:szCs w:val="24"/>
        </w:rPr>
        <w:t xml:space="preserve">εν θα συζητηθεί λόγω κωλύματος του Υπουργού </w:t>
      </w:r>
      <w:r w:rsidRPr="00AB14A4">
        <w:rPr>
          <w:rFonts w:eastAsia="Times New Roman"/>
          <w:szCs w:val="24"/>
        </w:rPr>
        <w:t xml:space="preserve">Επικρατείας και Κυβερνητικού Εκπροσώπου κ. Δημητρίου </w:t>
      </w:r>
      <w:proofErr w:type="spellStart"/>
      <w:r w:rsidRPr="00AB14A4">
        <w:rPr>
          <w:rFonts w:eastAsia="Times New Roman"/>
          <w:szCs w:val="24"/>
        </w:rPr>
        <w:t>Τζανακόπουλου</w:t>
      </w:r>
      <w:proofErr w:type="spellEnd"/>
      <w:r>
        <w:rPr>
          <w:rFonts w:eastAsia="Times New Roman"/>
          <w:szCs w:val="24"/>
        </w:rPr>
        <w:t>,</w:t>
      </w:r>
      <w:r w:rsidRPr="00AB14A4">
        <w:rPr>
          <w:rFonts w:eastAsia="Times New Roman"/>
          <w:szCs w:val="24"/>
        </w:rPr>
        <w:t xml:space="preserve"> εξαιτίας του ότι θα βρίσκεται στο Ηράκλειο Κρήτης.</w:t>
      </w:r>
    </w:p>
    <w:p w14:paraId="34E964C0"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 xml:space="preserve">έκτη </w:t>
      </w:r>
      <w:r w:rsidRPr="00BE739A">
        <w:rPr>
          <w:rFonts w:eastAsia="Times New Roman"/>
          <w:color w:val="000000"/>
          <w:szCs w:val="24"/>
        </w:rPr>
        <w:t xml:space="preserve">με αριθμό 279/15-1-2019 </w:t>
      </w:r>
      <w:r w:rsidRPr="00AB14A4">
        <w:rPr>
          <w:rFonts w:eastAsia="Times New Roman"/>
          <w:color w:val="000000"/>
          <w:szCs w:val="24"/>
        </w:rPr>
        <w:t>ε</w:t>
      </w:r>
      <w:r w:rsidRPr="00BE739A">
        <w:rPr>
          <w:rFonts w:eastAsia="Times New Roman"/>
          <w:color w:val="000000"/>
          <w:szCs w:val="24"/>
        </w:rPr>
        <w:t xml:space="preserve">πίκαιρη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 xml:space="preserve">δεύτερου κύκλου (Β΄) </w:t>
      </w:r>
      <w:r w:rsidRPr="00BE739A">
        <w:rPr>
          <w:rFonts w:eastAsia="Times New Roman"/>
          <w:color w:val="000000"/>
          <w:szCs w:val="24"/>
        </w:rPr>
        <w:t xml:space="preserve">του Βουλευτή Ηρακλείου της Δημοκρατικής Συμπαράταξης </w:t>
      </w:r>
      <w:r>
        <w:rPr>
          <w:rFonts w:eastAsia="Times New Roman"/>
          <w:color w:val="000000"/>
          <w:szCs w:val="24"/>
        </w:rPr>
        <w:t xml:space="preserve">κ. </w:t>
      </w:r>
      <w:r w:rsidRPr="002619F5">
        <w:rPr>
          <w:rFonts w:eastAsia="Times New Roman"/>
          <w:bCs/>
          <w:color w:val="000000"/>
          <w:szCs w:val="24"/>
        </w:rPr>
        <w:t xml:space="preserve">Βασιλείου </w:t>
      </w:r>
      <w:proofErr w:type="spellStart"/>
      <w:r w:rsidRPr="002619F5">
        <w:rPr>
          <w:rFonts w:eastAsia="Times New Roman"/>
          <w:bCs/>
          <w:color w:val="000000"/>
          <w:szCs w:val="24"/>
        </w:rPr>
        <w:t>Κε</w:t>
      </w:r>
      <w:r w:rsidRPr="002619F5">
        <w:rPr>
          <w:rFonts w:eastAsia="Times New Roman"/>
          <w:bCs/>
          <w:color w:val="000000"/>
          <w:szCs w:val="24"/>
        </w:rPr>
        <w:t>γκέρογλου</w:t>
      </w:r>
      <w:proofErr w:type="spellEnd"/>
      <w:r>
        <w:rPr>
          <w:rFonts w:eastAsia="Times New Roman"/>
          <w:bCs/>
          <w:color w:val="000000"/>
          <w:szCs w:val="24"/>
        </w:rPr>
        <w:t xml:space="preserve"> </w:t>
      </w:r>
      <w:r w:rsidRPr="00BE739A">
        <w:rPr>
          <w:rFonts w:eastAsia="Times New Roman"/>
          <w:color w:val="000000"/>
          <w:szCs w:val="24"/>
        </w:rPr>
        <w:t>προς τον Υπουργό</w:t>
      </w:r>
      <w:r w:rsidRPr="00AB14A4">
        <w:rPr>
          <w:rFonts w:eastAsia="Times New Roman"/>
          <w:color w:val="000000"/>
          <w:szCs w:val="24"/>
        </w:rPr>
        <w:t xml:space="preserve"> </w:t>
      </w:r>
      <w:r w:rsidRPr="002619F5">
        <w:rPr>
          <w:rFonts w:eastAsia="Times New Roman"/>
          <w:bCs/>
          <w:color w:val="000000"/>
          <w:szCs w:val="24"/>
        </w:rPr>
        <w:t>Ναυτιλίας και Νησιωτικής Πολιτικής,</w:t>
      </w:r>
      <w:r>
        <w:rPr>
          <w:rFonts w:eastAsia="Times New Roman"/>
          <w:color w:val="000000"/>
          <w:szCs w:val="24"/>
        </w:rPr>
        <w:t xml:space="preserve"> </w:t>
      </w:r>
      <w:r w:rsidRPr="00BE739A">
        <w:rPr>
          <w:rFonts w:eastAsia="Times New Roman"/>
          <w:color w:val="000000"/>
          <w:szCs w:val="24"/>
        </w:rPr>
        <w:t xml:space="preserve">με θέμα: «Άμεσες ενέργειες για να ενταχθεί η </w:t>
      </w:r>
      <w:r w:rsidRPr="00AB14A4">
        <w:rPr>
          <w:rFonts w:eastAsia="Times New Roman"/>
          <w:color w:val="000000"/>
          <w:szCs w:val="24"/>
        </w:rPr>
        <w:t>Κρήτη στο Μεταφορικό Ισοδύναμο»</w:t>
      </w:r>
      <w:r>
        <w:rPr>
          <w:rFonts w:eastAsia="Times New Roman"/>
          <w:color w:val="000000"/>
          <w:szCs w:val="24"/>
        </w:rPr>
        <w:t>,</w:t>
      </w:r>
      <w:r w:rsidRPr="00AB14A4">
        <w:rPr>
          <w:rFonts w:eastAsia="Times New Roman"/>
          <w:color w:val="000000"/>
          <w:szCs w:val="24"/>
        </w:rPr>
        <w:t xml:space="preserve"> δεν θα συζητηθεί λ</w:t>
      </w:r>
      <w:r w:rsidRPr="00AB14A4">
        <w:rPr>
          <w:rFonts w:eastAsia="Times New Roman"/>
          <w:szCs w:val="24"/>
        </w:rPr>
        <w:t>όγω κωλύματος του Αναπληρωτή Υπουργού Ναυτιλίας και Νησιωτικής Πολιτικής κ. Νεκτάριου Σαντορινιού</w:t>
      </w:r>
      <w:r>
        <w:rPr>
          <w:rFonts w:eastAsia="Times New Roman"/>
          <w:szCs w:val="24"/>
        </w:rPr>
        <w:t>,</w:t>
      </w:r>
      <w:r w:rsidRPr="00AB14A4">
        <w:rPr>
          <w:rFonts w:eastAsia="Times New Roman"/>
          <w:szCs w:val="24"/>
        </w:rPr>
        <w:t xml:space="preserve"> εξαιτίας του ότι έχει ξανασυζητηθεί η ίδιου περιεχομένου ερώτηση του ιδίου Βουλευτή.</w:t>
      </w:r>
    </w:p>
    <w:p w14:paraId="34E964C1" w14:textId="77777777" w:rsidR="00C449C8" w:rsidRDefault="00E22944">
      <w:pPr>
        <w:spacing w:line="600" w:lineRule="auto"/>
        <w:ind w:firstLine="720"/>
        <w:jc w:val="both"/>
        <w:rPr>
          <w:rFonts w:eastAsia="Times New Roman"/>
          <w:szCs w:val="24"/>
        </w:rPr>
      </w:pPr>
      <w:r w:rsidRPr="00AB14A4">
        <w:rPr>
          <w:rFonts w:eastAsia="Times New Roman"/>
          <w:szCs w:val="24"/>
        </w:rPr>
        <w:t>Τώρα, βέβαια, πρώτη φορά βλέπω τέτοια αιτιολογία.</w:t>
      </w:r>
    </w:p>
    <w:p w14:paraId="34E964C2"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πρώτη με αριθμό 4253/12-12-2018 ε</w:t>
      </w:r>
      <w:r w:rsidRPr="00BE739A">
        <w:rPr>
          <w:rFonts w:eastAsia="Times New Roman"/>
          <w:color w:val="000000"/>
          <w:szCs w:val="24"/>
        </w:rPr>
        <w:t xml:space="preserve">ρώτηση </w:t>
      </w:r>
      <w:r w:rsidRPr="00AB14A4">
        <w:rPr>
          <w:rFonts w:eastAsia="Times New Roman"/>
          <w:color w:val="000000"/>
          <w:szCs w:val="24"/>
        </w:rPr>
        <w:t>του κύκλου αναφορών</w:t>
      </w:r>
      <w:r>
        <w:rPr>
          <w:rFonts w:eastAsia="Times New Roman"/>
          <w:color w:val="000000"/>
          <w:szCs w:val="24"/>
        </w:rPr>
        <w:t xml:space="preserve"> και</w:t>
      </w:r>
      <w:r w:rsidRPr="00AB14A4">
        <w:rPr>
          <w:rFonts w:eastAsia="Times New Roman"/>
          <w:color w:val="000000"/>
          <w:szCs w:val="24"/>
        </w:rPr>
        <w:t xml:space="preserve"> ερωτήσεων (Β΄)</w:t>
      </w:r>
      <w:r>
        <w:rPr>
          <w:rFonts w:eastAsia="Times New Roman"/>
          <w:color w:val="000000"/>
          <w:szCs w:val="24"/>
        </w:rPr>
        <w:t xml:space="preserve"> </w:t>
      </w:r>
      <w:r w:rsidRPr="00BE739A">
        <w:rPr>
          <w:rFonts w:eastAsia="Times New Roman"/>
          <w:color w:val="000000"/>
          <w:szCs w:val="24"/>
        </w:rPr>
        <w:t>του Βουλευτή Αργολίδας του Συνασπισμού</w:t>
      </w:r>
      <w:r w:rsidRPr="00BE739A">
        <w:rPr>
          <w:rFonts w:eastAsia="Times New Roman"/>
          <w:color w:val="000000"/>
          <w:szCs w:val="24"/>
        </w:rPr>
        <w:t xml:space="preserve"> Ριζοσπαστικής Αριστεράς κ.</w:t>
      </w:r>
      <w:r>
        <w:rPr>
          <w:rFonts w:eastAsia="Times New Roman"/>
          <w:b/>
          <w:bCs/>
          <w:color w:val="000000"/>
          <w:szCs w:val="24"/>
        </w:rPr>
        <w:t xml:space="preserve"> </w:t>
      </w:r>
      <w:r w:rsidRPr="00F041A4">
        <w:rPr>
          <w:rFonts w:eastAsia="Times New Roman"/>
          <w:bCs/>
          <w:color w:val="000000"/>
          <w:szCs w:val="24"/>
        </w:rPr>
        <w:t xml:space="preserve">Ιωάννη </w:t>
      </w:r>
      <w:proofErr w:type="spellStart"/>
      <w:r w:rsidRPr="00F041A4">
        <w:rPr>
          <w:rFonts w:eastAsia="Times New Roman"/>
          <w:bCs/>
          <w:color w:val="000000"/>
          <w:szCs w:val="24"/>
        </w:rPr>
        <w:t>Γκιόλ</w:t>
      </w:r>
      <w:r>
        <w:rPr>
          <w:rFonts w:eastAsia="Times New Roman"/>
          <w:bCs/>
          <w:color w:val="000000"/>
          <w:szCs w:val="24"/>
        </w:rPr>
        <w:t>α</w:t>
      </w:r>
      <w:proofErr w:type="spellEnd"/>
      <w:r>
        <w:rPr>
          <w:rFonts w:eastAsia="Times New Roman"/>
          <w:bCs/>
          <w:color w:val="000000"/>
          <w:szCs w:val="24"/>
        </w:rPr>
        <w:t xml:space="preserve"> </w:t>
      </w:r>
      <w:r w:rsidRPr="00BE739A">
        <w:rPr>
          <w:rFonts w:eastAsia="Times New Roman"/>
          <w:color w:val="000000"/>
          <w:szCs w:val="24"/>
        </w:rPr>
        <w:t>προς τον Υπουργό</w:t>
      </w:r>
      <w:r w:rsidRPr="00AB14A4">
        <w:rPr>
          <w:rFonts w:eastAsia="Times New Roman"/>
          <w:b/>
          <w:bCs/>
          <w:color w:val="000000"/>
          <w:szCs w:val="24"/>
        </w:rPr>
        <w:t xml:space="preserve"> </w:t>
      </w:r>
      <w:r w:rsidRPr="00F041A4">
        <w:rPr>
          <w:rFonts w:eastAsia="Times New Roman"/>
          <w:bCs/>
          <w:color w:val="000000"/>
          <w:szCs w:val="24"/>
        </w:rPr>
        <w:t>Περιβάλλοντος και Ενέργειας,</w:t>
      </w:r>
      <w:r>
        <w:rPr>
          <w:rFonts w:eastAsia="Times New Roman"/>
          <w:b/>
          <w:bCs/>
          <w:color w:val="000000"/>
          <w:szCs w:val="24"/>
        </w:rPr>
        <w:t xml:space="preserve"> </w:t>
      </w:r>
      <w:r w:rsidRPr="00BE739A">
        <w:rPr>
          <w:rFonts w:eastAsia="Times New Roman"/>
          <w:color w:val="000000"/>
          <w:szCs w:val="24"/>
        </w:rPr>
        <w:t xml:space="preserve">σχετικά με </w:t>
      </w:r>
      <w:r>
        <w:rPr>
          <w:rFonts w:eastAsia="Times New Roman"/>
          <w:color w:val="000000"/>
          <w:szCs w:val="24"/>
        </w:rPr>
        <w:lastRenderedPageBreak/>
        <w:t>«</w:t>
      </w:r>
      <w:r w:rsidRPr="00BE739A">
        <w:rPr>
          <w:rFonts w:eastAsia="Times New Roman"/>
          <w:color w:val="000000"/>
          <w:szCs w:val="24"/>
        </w:rPr>
        <w:t xml:space="preserve">την ατμοσφαιρική ρύπανση στο Ναύπλιο από </w:t>
      </w:r>
      <w:proofErr w:type="spellStart"/>
      <w:r w:rsidRPr="00BE739A">
        <w:rPr>
          <w:rFonts w:eastAsia="Times New Roman"/>
          <w:color w:val="000000"/>
          <w:szCs w:val="24"/>
        </w:rPr>
        <w:t>πυρηνελαιουργείο</w:t>
      </w:r>
      <w:proofErr w:type="spellEnd"/>
      <w:r w:rsidRPr="00BE739A">
        <w:rPr>
          <w:rFonts w:eastAsia="Times New Roman"/>
          <w:color w:val="000000"/>
          <w:szCs w:val="24"/>
        </w:rPr>
        <w:t xml:space="preserve"> στην παραλιακή οδό Νέας </w:t>
      </w:r>
      <w:proofErr w:type="spellStart"/>
      <w:r w:rsidRPr="00BE739A">
        <w:rPr>
          <w:rFonts w:eastAsia="Times New Roman"/>
          <w:color w:val="000000"/>
          <w:szCs w:val="24"/>
        </w:rPr>
        <w:t>Κίου</w:t>
      </w:r>
      <w:proofErr w:type="spellEnd"/>
      <w:r w:rsidRPr="00AB14A4">
        <w:rPr>
          <w:rFonts w:eastAsia="Times New Roman"/>
          <w:color w:val="000000"/>
          <w:szCs w:val="24"/>
        </w:rPr>
        <w:t xml:space="preserve"> στον μυχό του Αργολικού Κόλπου</w:t>
      </w:r>
      <w:r>
        <w:rPr>
          <w:rFonts w:eastAsia="Times New Roman"/>
          <w:color w:val="000000"/>
          <w:szCs w:val="24"/>
        </w:rPr>
        <w:t>»,</w:t>
      </w:r>
      <w:r w:rsidRPr="00AB14A4">
        <w:rPr>
          <w:rFonts w:eastAsia="Times New Roman"/>
          <w:color w:val="000000"/>
          <w:szCs w:val="24"/>
        </w:rPr>
        <w:t xml:space="preserve"> δεν</w:t>
      </w:r>
      <w:r w:rsidRPr="00AB14A4">
        <w:rPr>
          <w:rFonts w:eastAsia="Times New Roman"/>
          <w:szCs w:val="24"/>
        </w:rPr>
        <w:t xml:space="preserve"> θα συζητηθεί λόγω του ότι ο Βουλ</w:t>
      </w:r>
      <w:r w:rsidRPr="00AB14A4">
        <w:rPr>
          <w:rFonts w:eastAsia="Times New Roman"/>
          <w:szCs w:val="24"/>
        </w:rPr>
        <w:t>ευτής ικανοποιήθηκε από τη γραπτή απάντηση</w:t>
      </w:r>
      <w:r>
        <w:rPr>
          <w:rFonts w:eastAsia="Times New Roman"/>
          <w:szCs w:val="24"/>
        </w:rPr>
        <w:t>.</w:t>
      </w:r>
    </w:p>
    <w:p w14:paraId="34E964C3"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 xml:space="preserve">τρίτη </w:t>
      </w:r>
      <w:r w:rsidRPr="00BE739A">
        <w:rPr>
          <w:rFonts w:eastAsia="Times New Roman"/>
          <w:color w:val="000000"/>
          <w:szCs w:val="24"/>
        </w:rPr>
        <w:t xml:space="preserve">με </w:t>
      </w:r>
      <w:r w:rsidRPr="00AB14A4">
        <w:rPr>
          <w:rFonts w:eastAsia="Times New Roman"/>
          <w:color w:val="000000"/>
          <w:szCs w:val="24"/>
        </w:rPr>
        <w:t>αριθμό 309/28-1-2019 ε</w:t>
      </w:r>
      <w:r w:rsidRPr="00BE739A">
        <w:rPr>
          <w:rFonts w:eastAsia="Times New Roman"/>
          <w:color w:val="000000"/>
          <w:szCs w:val="24"/>
        </w:rPr>
        <w:t xml:space="preserve">πίκαιρη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 xml:space="preserve">πρώτου κύκλου (Α΄) </w:t>
      </w:r>
      <w:r w:rsidRPr="00BE739A">
        <w:rPr>
          <w:rFonts w:eastAsia="Times New Roman"/>
          <w:color w:val="000000"/>
          <w:szCs w:val="24"/>
        </w:rPr>
        <w:t>του Βουλευτή Β΄ Θεσσαλονίκης των Ανεξαρτήτων Ελλήνων κ.</w:t>
      </w:r>
      <w:r>
        <w:rPr>
          <w:rFonts w:eastAsia="Times New Roman"/>
          <w:b/>
          <w:bCs/>
          <w:color w:val="000000"/>
          <w:szCs w:val="24"/>
        </w:rPr>
        <w:t xml:space="preserve"> </w:t>
      </w:r>
      <w:r>
        <w:rPr>
          <w:rFonts w:eastAsia="Times New Roman"/>
          <w:bCs/>
          <w:color w:val="000000"/>
          <w:szCs w:val="24"/>
        </w:rPr>
        <w:t xml:space="preserve">Αριστείδη Φωκά </w:t>
      </w:r>
      <w:r>
        <w:rPr>
          <w:rFonts w:eastAsia="Times New Roman"/>
          <w:color w:val="000000"/>
          <w:szCs w:val="24"/>
        </w:rPr>
        <w:t xml:space="preserve">προς τον Υπουργό </w:t>
      </w:r>
      <w:r w:rsidRPr="009A60CC">
        <w:rPr>
          <w:rFonts w:eastAsia="Times New Roman"/>
          <w:bCs/>
          <w:color w:val="000000"/>
          <w:szCs w:val="24"/>
        </w:rPr>
        <w:t>Εσωτερικών,</w:t>
      </w:r>
      <w:r>
        <w:rPr>
          <w:rFonts w:eastAsia="Times New Roman"/>
          <w:color w:val="000000"/>
          <w:szCs w:val="24"/>
        </w:rPr>
        <w:t xml:space="preserve"> </w:t>
      </w:r>
      <w:r w:rsidRPr="00BE739A">
        <w:rPr>
          <w:rFonts w:eastAsia="Times New Roman"/>
          <w:color w:val="000000"/>
          <w:szCs w:val="24"/>
        </w:rPr>
        <w:t>με</w:t>
      </w:r>
      <w:r w:rsidRPr="00AB14A4">
        <w:rPr>
          <w:rFonts w:eastAsia="Times New Roman"/>
          <w:color w:val="000000"/>
          <w:szCs w:val="24"/>
        </w:rPr>
        <w:t xml:space="preserve"> θέμα: «Κοινωνικές Δομές Δήμων»</w:t>
      </w:r>
      <w:r>
        <w:rPr>
          <w:rFonts w:eastAsia="Times New Roman"/>
          <w:color w:val="000000"/>
          <w:szCs w:val="24"/>
        </w:rPr>
        <w:t>,</w:t>
      </w:r>
      <w:r w:rsidRPr="00AB14A4">
        <w:rPr>
          <w:rFonts w:eastAsia="Times New Roman"/>
          <w:color w:val="000000"/>
          <w:szCs w:val="24"/>
        </w:rPr>
        <w:t xml:space="preserve"> δ</w:t>
      </w:r>
      <w:r w:rsidRPr="00AB14A4">
        <w:rPr>
          <w:rFonts w:eastAsia="Times New Roman"/>
          <w:szCs w:val="24"/>
        </w:rPr>
        <w:t xml:space="preserve">εν θα συζητηθεί λόγω κωλύματος του Υπουργού Εσωτερικών κ. Αλέξανδρου </w:t>
      </w:r>
      <w:proofErr w:type="spellStart"/>
      <w:r w:rsidRPr="00AB14A4">
        <w:rPr>
          <w:rFonts w:eastAsia="Times New Roman"/>
          <w:szCs w:val="24"/>
        </w:rPr>
        <w:t>Χαρίτση</w:t>
      </w:r>
      <w:proofErr w:type="spellEnd"/>
      <w:r>
        <w:rPr>
          <w:rFonts w:eastAsia="Times New Roman"/>
          <w:szCs w:val="24"/>
        </w:rPr>
        <w:t>,</w:t>
      </w:r>
      <w:r w:rsidRPr="00AB14A4">
        <w:rPr>
          <w:rFonts w:eastAsia="Times New Roman"/>
          <w:szCs w:val="24"/>
        </w:rPr>
        <w:t xml:space="preserve"> εξαιτίας φόρτου εργασίας</w:t>
      </w:r>
      <w:r>
        <w:rPr>
          <w:rFonts w:eastAsia="Times New Roman"/>
          <w:szCs w:val="24"/>
        </w:rPr>
        <w:t>.</w:t>
      </w:r>
      <w:r w:rsidRPr="00AB14A4">
        <w:rPr>
          <w:rFonts w:eastAsia="Times New Roman"/>
          <w:szCs w:val="24"/>
        </w:rPr>
        <w:t xml:space="preserve"> </w:t>
      </w:r>
    </w:p>
    <w:p w14:paraId="34E964C4"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τρίτη με αριθμό 269/14-1-2019 ε</w:t>
      </w:r>
      <w:r w:rsidRPr="00BE739A">
        <w:rPr>
          <w:rFonts w:eastAsia="Times New Roman"/>
          <w:color w:val="000000"/>
          <w:szCs w:val="24"/>
        </w:rPr>
        <w:t xml:space="preserve">πίκαιρη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 xml:space="preserve">δεύτερου κύκλου (Β΄) </w:t>
      </w:r>
      <w:r w:rsidRPr="00BE739A">
        <w:rPr>
          <w:rFonts w:eastAsia="Times New Roman"/>
          <w:color w:val="000000"/>
          <w:szCs w:val="24"/>
        </w:rPr>
        <w:t>του Βουλευτή Α</w:t>
      </w:r>
      <w:r>
        <w:rPr>
          <w:rFonts w:eastAsia="Times New Roman"/>
          <w:color w:val="000000"/>
          <w:szCs w:val="24"/>
        </w:rPr>
        <w:t>΄</w:t>
      </w:r>
      <w:r w:rsidRPr="00BE739A">
        <w:rPr>
          <w:rFonts w:eastAsia="Times New Roman"/>
          <w:color w:val="000000"/>
          <w:szCs w:val="24"/>
        </w:rPr>
        <w:t xml:space="preserve"> Πειραιώς της Νέας Δημοκρατίας</w:t>
      </w:r>
      <w:r>
        <w:rPr>
          <w:rFonts w:eastAsia="Times New Roman"/>
          <w:color w:val="000000"/>
          <w:szCs w:val="24"/>
        </w:rPr>
        <w:t xml:space="preserve"> κ. </w:t>
      </w:r>
      <w:r w:rsidRPr="00A63363">
        <w:rPr>
          <w:rFonts w:eastAsia="Times New Roman"/>
          <w:bCs/>
          <w:color w:val="000000"/>
          <w:szCs w:val="24"/>
        </w:rPr>
        <w:t>Κωνσταντίνου Κατσαφάδου</w:t>
      </w:r>
      <w:r>
        <w:rPr>
          <w:rFonts w:eastAsia="Times New Roman"/>
          <w:b/>
          <w:bCs/>
          <w:color w:val="000000"/>
          <w:szCs w:val="24"/>
        </w:rPr>
        <w:t xml:space="preserve"> </w:t>
      </w:r>
      <w:r>
        <w:rPr>
          <w:rFonts w:eastAsia="Times New Roman"/>
          <w:color w:val="000000"/>
          <w:szCs w:val="24"/>
        </w:rPr>
        <w:t>προς τον</w:t>
      </w:r>
      <w:r>
        <w:rPr>
          <w:rFonts w:eastAsia="Times New Roman"/>
          <w:color w:val="000000"/>
          <w:szCs w:val="24"/>
        </w:rPr>
        <w:t xml:space="preserve"> Υπουργό </w:t>
      </w:r>
      <w:r w:rsidRPr="00A63363">
        <w:rPr>
          <w:rFonts w:eastAsia="Times New Roman"/>
          <w:bCs/>
          <w:color w:val="000000"/>
          <w:szCs w:val="24"/>
        </w:rPr>
        <w:t>Εσωτερικών,</w:t>
      </w:r>
      <w:r>
        <w:rPr>
          <w:rFonts w:eastAsia="Times New Roman"/>
          <w:bCs/>
          <w:color w:val="000000"/>
          <w:szCs w:val="24"/>
        </w:rPr>
        <w:t xml:space="preserve"> </w:t>
      </w:r>
      <w:r w:rsidRPr="00BE739A">
        <w:rPr>
          <w:rFonts w:eastAsia="Times New Roman"/>
          <w:color w:val="000000"/>
          <w:szCs w:val="24"/>
        </w:rPr>
        <w:t>με θέμα: «Η κυβέρνηση προαναγγέλλει επιλεκτική κατάτμηση δήμων με μικροκομματικά κριτήρια, λίγο πριν τις δημοτικές εκλογές, προκ</w:t>
      </w:r>
      <w:r w:rsidRPr="00AB14A4">
        <w:rPr>
          <w:rFonts w:eastAsia="Times New Roman"/>
          <w:color w:val="000000"/>
          <w:szCs w:val="24"/>
        </w:rPr>
        <w:t>αλώντας σύγχυση και αναστάτωση»</w:t>
      </w:r>
      <w:r>
        <w:rPr>
          <w:rFonts w:eastAsia="Times New Roman"/>
          <w:color w:val="000000"/>
          <w:szCs w:val="24"/>
        </w:rPr>
        <w:t>,</w:t>
      </w:r>
      <w:r w:rsidRPr="00AB14A4">
        <w:rPr>
          <w:rFonts w:eastAsia="Times New Roman"/>
          <w:color w:val="000000"/>
          <w:szCs w:val="24"/>
        </w:rPr>
        <w:t xml:space="preserve"> δ</w:t>
      </w:r>
      <w:r w:rsidRPr="00AB14A4">
        <w:rPr>
          <w:rFonts w:eastAsia="Times New Roman"/>
          <w:szCs w:val="24"/>
        </w:rPr>
        <w:t xml:space="preserve">εν θα συζητηθεί λόγω κωλύματος του Υπουργού Εσωτερικών κ. Αλέξανδρου </w:t>
      </w:r>
      <w:proofErr w:type="spellStart"/>
      <w:r w:rsidRPr="00AB14A4">
        <w:rPr>
          <w:rFonts w:eastAsia="Times New Roman"/>
          <w:szCs w:val="24"/>
        </w:rPr>
        <w:t>Χαρί</w:t>
      </w:r>
      <w:r w:rsidRPr="00AB14A4">
        <w:rPr>
          <w:rFonts w:eastAsia="Times New Roman"/>
          <w:szCs w:val="24"/>
        </w:rPr>
        <w:t>τση</w:t>
      </w:r>
      <w:proofErr w:type="spellEnd"/>
      <w:r>
        <w:rPr>
          <w:rFonts w:eastAsia="Times New Roman"/>
          <w:szCs w:val="24"/>
        </w:rPr>
        <w:t>,</w:t>
      </w:r>
      <w:r w:rsidRPr="00AB14A4">
        <w:rPr>
          <w:rFonts w:eastAsia="Times New Roman"/>
          <w:szCs w:val="24"/>
        </w:rPr>
        <w:t xml:space="preserve"> εξαιτίας φόρτου εργασίας</w:t>
      </w:r>
      <w:r>
        <w:rPr>
          <w:rFonts w:eastAsia="Times New Roman"/>
          <w:szCs w:val="24"/>
        </w:rPr>
        <w:t>.</w:t>
      </w:r>
      <w:r w:rsidRPr="00AB14A4">
        <w:rPr>
          <w:rFonts w:eastAsia="Times New Roman"/>
          <w:szCs w:val="24"/>
        </w:rPr>
        <w:t xml:space="preserve"> </w:t>
      </w:r>
    </w:p>
    <w:p w14:paraId="34E964C5"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lastRenderedPageBreak/>
        <w:t>Η</w:t>
      </w:r>
      <w:r w:rsidRPr="00AB14A4">
        <w:rPr>
          <w:rFonts w:eastAsia="Times New Roman"/>
          <w:color w:val="000000"/>
          <w:szCs w:val="24"/>
        </w:rPr>
        <w:t xml:space="preserve"> τέταρτη με αριθμό 265/11-1-2019 ε</w:t>
      </w:r>
      <w:r w:rsidRPr="00BE739A">
        <w:rPr>
          <w:rFonts w:eastAsia="Times New Roman"/>
          <w:color w:val="000000"/>
          <w:szCs w:val="24"/>
        </w:rPr>
        <w:t xml:space="preserve">πίκαιρη </w:t>
      </w:r>
      <w:r w:rsidRPr="00AB14A4">
        <w:rPr>
          <w:rFonts w:eastAsia="Times New Roman"/>
          <w:color w:val="000000"/>
          <w:szCs w:val="24"/>
        </w:rPr>
        <w:t>ερ</w:t>
      </w:r>
      <w:r w:rsidRPr="00BE739A">
        <w:rPr>
          <w:rFonts w:eastAsia="Times New Roman"/>
          <w:color w:val="000000"/>
          <w:szCs w:val="24"/>
        </w:rPr>
        <w:t xml:space="preserve">ώτηση </w:t>
      </w:r>
      <w:r w:rsidRPr="00AB14A4">
        <w:rPr>
          <w:rFonts w:eastAsia="Times New Roman"/>
          <w:color w:val="000000"/>
          <w:szCs w:val="24"/>
        </w:rPr>
        <w:t xml:space="preserve">δεύτερου κύκλου (Β΄) </w:t>
      </w:r>
      <w:r w:rsidRPr="00BE739A">
        <w:rPr>
          <w:rFonts w:eastAsia="Times New Roman"/>
          <w:color w:val="000000"/>
          <w:szCs w:val="24"/>
        </w:rPr>
        <w:t xml:space="preserve">του Βουλευτή Αρκαδίας της Δημοκρατικής Συμπαράταξης </w:t>
      </w:r>
      <w:r>
        <w:rPr>
          <w:rFonts w:eastAsia="Times New Roman"/>
          <w:color w:val="000000"/>
          <w:szCs w:val="24"/>
        </w:rPr>
        <w:t xml:space="preserve">κ. </w:t>
      </w:r>
      <w:r w:rsidRPr="00875951">
        <w:rPr>
          <w:rFonts w:eastAsia="Times New Roman"/>
          <w:bCs/>
          <w:color w:val="000000"/>
          <w:szCs w:val="24"/>
        </w:rPr>
        <w:t>Οδυσσέα Κωνσταντινόπουλου</w:t>
      </w:r>
      <w:r>
        <w:rPr>
          <w:rFonts w:eastAsia="Times New Roman"/>
          <w:bCs/>
          <w:color w:val="000000"/>
          <w:szCs w:val="24"/>
        </w:rPr>
        <w:t xml:space="preserve"> </w:t>
      </w:r>
      <w:r w:rsidRPr="00BE739A">
        <w:rPr>
          <w:rFonts w:eastAsia="Times New Roman"/>
          <w:color w:val="000000"/>
          <w:szCs w:val="24"/>
        </w:rPr>
        <w:t xml:space="preserve">προς τον </w:t>
      </w:r>
      <w:r>
        <w:rPr>
          <w:rFonts w:eastAsia="Times New Roman"/>
          <w:color w:val="000000"/>
          <w:szCs w:val="24"/>
        </w:rPr>
        <w:t xml:space="preserve">Υπουργό </w:t>
      </w:r>
      <w:r>
        <w:rPr>
          <w:rFonts w:eastAsia="Times New Roman"/>
          <w:bCs/>
          <w:color w:val="000000"/>
          <w:szCs w:val="24"/>
        </w:rPr>
        <w:t xml:space="preserve">Εσωτερικών, </w:t>
      </w:r>
      <w:r w:rsidRPr="00BE739A">
        <w:rPr>
          <w:rFonts w:eastAsia="Times New Roman"/>
          <w:color w:val="000000"/>
          <w:szCs w:val="24"/>
        </w:rPr>
        <w:t>με θέμα: «Σε ποιο στάδιο βρίσκεται η υλοποίηση του έργου προσέλκυσης επισκεπτών στη Λίμνη</w:t>
      </w:r>
      <w:r w:rsidRPr="00AB14A4">
        <w:rPr>
          <w:rFonts w:eastAsia="Times New Roman"/>
          <w:color w:val="000000"/>
          <w:szCs w:val="24"/>
        </w:rPr>
        <w:t xml:space="preserve"> Λάδωνα, ύψους 1.289.618 ευρώ;»</w:t>
      </w:r>
      <w:r>
        <w:rPr>
          <w:rFonts w:eastAsia="Times New Roman"/>
          <w:color w:val="000000"/>
          <w:szCs w:val="24"/>
        </w:rPr>
        <w:t>,</w:t>
      </w:r>
      <w:r>
        <w:rPr>
          <w:rFonts w:eastAsia="Times New Roman"/>
          <w:color w:val="000000"/>
          <w:szCs w:val="24"/>
        </w:rPr>
        <w:t xml:space="preserve"> </w:t>
      </w:r>
      <w:r w:rsidRPr="00AB14A4">
        <w:rPr>
          <w:rFonts w:eastAsia="Times New Roman"/>
          <w:color w:val="000000"/>
          <w:szCs w:val="24"/>
        </w:rPr>
        <w:t>δ</w:t>
      </w:r>
      <w:r w:rsidRPr="00AB14A4">
        <w:rPr>
          <w:rFonts w:eastAsia="Times New Roman"/>
          <w:szCs w:val="24"/>
        </w:rPr>
        <w:t xml:space="preserve">εν θα συζητηθεί λόγω κωλύματος του Υπουργού Εσωτερικών κ. Αλέξανδρου </w:t>
      </w:r>
      <w:proofErr w:type="spellStart"/>
      <w:r w:rsidRPr="00AB14A4">
        <w:rPr>
          <w:rFonts w:eastAsia="Times New Roman"/>
          <w:szCs w:val="24"/>
        </w:rPr>
        <w:t>Χαρίτση</w:t>
      </w:r>
      <w:proofErr w:type="spellEnd"/>
      <w:r>
        <w:rPr>
          <w:rFonts w:eastAsia="Times New Roman"/>
          <w:szCs w:val="24"/>
        </w:rPr>
        <w:t>,</w:t>
      </w:r>
      <w:r w:rsidRPr="00AB14A4">
        <w:rPr>
          <w:rFonts w:eastAsia="Times New Roman"/>
          <w:szCs w:val="24"/>
        </w:rPr>
        <w:t xml:space="preserve"> εξαιτίας φόρτου εργασίας.</w:t>
      </w:r>
    </w:p>
    <w:p w14:paraId="34E964C6" w14:textId="77777777" w:rsidR="00C449C8" w:rsidRDefault="00E22944">
      <w:pPr>
        <w:spacing w:line="600" w:lineRule="auto"/>
        <w:ind w:firstLine="720"/>
        <w:jc w:val="both"/>
        <w:rPr>
          <w:rFonts w:eastAsia="Times New Roman"/>
          <w:szCs w:val="24"/>
        </w:rPr>
      </w:pPr>
      <w:r w:rsidRPr="00BE739A">
        <w:rPr>
          <w:rFonts w:eastAsia="Times New Roman"/>
          <w:color w:val="000000"/>
          <w:szCs w:val="24"/>
        </w:rPr>
        <w:t xml:space="preserve">Η </w:t>
      </w:r>
      <w:r w:rsidRPr="00AB14A4">
        <w:rPr>
          <w:rFonts w:eastAsia="Times New Roman"/>
          <w:color w:val="000000"/>
          <w:szCs w:val="24"/>
        </w:rPr>
        <w:t xml:space="preserve">πέμπτη </w:t>
      </w:r>
      <w:r w:rsidRPr="00BE739A">
        <w:rPr>
          <w:rFonts w:eastAsia="Times New Roman"/>
          <w:color w:val="000000"/>
          <w:szCs w:val="24"/>
        </w:rPr>
        <w:t>με αριθμό 270/14-1-2</w:t>
      </w:r>
      <w:r w:rsidRPr="00BE739A">
        <w:rPr>
          <w:rFonts w:eastAsia="Times New Roman"/>
          <w:color w:val="000000"/>
          <w:szCs w:val="24"/>
        </w:rPr>
        <w:t xml:space="preserve">019 </w:t>
      </w:r>
      <w:r w:rsidRPr="00AB14A4">
        <w:rPr>
          <w:rFonts w:eastAsia="Times New Roman"/>
          <w:color w:val="000000"/>
          <w:szCs w:val="24"/>
        </w:rPr>
        <w:t>ε</w:t>
      </w:r>
      <w:r w:rsidRPr="00BE739A">
        <w:rPr>
          <w:rFonts w:eastAsia="Times New Roman"/>
          <w:color w:val="000000"/>
          <w:szCs w:val="24"/>
        </w:rPr>
        <w:t xml:space="preserve">πίκαιρη </w:t>
      </w:r>
      <w:r w:rsidRPr="00AB14A4">
        <w:rPr>
          <w:rFonts w:eastAsia="Times New Roman"/>
          <w:color w:val="000000"/>
          <w:szCs w:val="24"/>
        </w:rPr>
        <w:t>ε</w:t>
      </w:r>
      <w:r w:rsidRPr="00BE739A">
        <w:rPr>
          <w:rFonts w:eastAsia="Times New Roman"/>
          <w:color w:val="000000"/>
          <w:szCs w:val="24"/>
        </w:rPr>
        <w:t xml:space="preserve">ρώτηση </w:t>
      </w:r>
      <w:r w:rsidRPr="00AB14A4">
        <w:rPr>
          <w:rFonts w:eastAsia="Times New Roman"/>
          <w:color w:val="000000"/>
          <w:szCs w:val="24"/>
        </w:rPr>
        <w:t xml:space="preserve">δεύτερου κύκλου (Β΄) </w:t>
      </w:r>
      <w:r w:rsidRPr="00BE739A">
        <w:rPr>
          <w:rFonts w:eastAsia="Times New Roman"/>
          <w:color w:val="000000"/>
          <w:szCs w:val="24"/>
        </w:rPr>
        <w:t>του Βουλευτή Λέσβου της Νέας Δημοκρατίας κ.</w:t>
      </w:r>
      <w:r>
        <w:rPr>
          <w:rFonts w:eastAsia="Times New Roman"/>
          <w:color w:val="000000"/>
          <w:szCs w:val="24"/>
        </w:rPr>
        <w:t xml:space="preserve"> </w:t>
      </w:r>
      <w:r w:rsidRPr="00E16A30">
        <w:rPr>
          <w:rFonts w:eastAsia="Times New Roman"/>
          <w:bCs/>
          <w:color w:val="000000"/>
          <w:szCs w:val="24"/>
        </w:rPr>
        <w:t>Χαράλαμπου Αθανασίου</w:t>
      </w:r>
      <w:r>
        <w:rPr>
          <w:rFonts w:eastAsia="Times New Roman"/>
          <w:b/>
          <w:bCs/>
          <w:color w:val="000000"/>
          <w:szCs w:val="24"/>
        </w:rPr>
        <w:t xml:space="preserve"> </w:t>
      </w:r>
      <w:r>
        <w:rPr>
          <w:rFonts w:eastAsia="Times New Roman"/>
          <w:color w:val="000000"/>
          <w:szCs w:val="24"/>
        </w:rPr>
        <w:t xml:space="preserve">προς τον Υπουργό </w:t>
      </w:r>
      <w:r w:rsidRPr="00E16A30">
        <w:rPr>
          <w:rFonts w:eastAsia="Times New Roman"/>
          <w:bCs/>
          <w:color w:val="000000"/>
          <w:szCs w:val="24"/>
        </w:rPr>
        <w:t>Εσωτερικών,</w:t>
      </w:r>
      <w:r>
        <w:rPr>
          <w:rFonts w:eastAsia="Times New Roman"/>
          <w:bCs/>
          <w:color w:val="000000"/>
          <w:szCs w:val="24"/>
        </w:rPr>
        <w:t xml:space="preserve"> </w:t>
      </w:r>
      <w:r w:rsidRPr="00BE739A">
        <w:rPr>
          <w:rFonts w:eastAsia="Times New Roman"/>
          <w:color w:val="000000"/>
          <w:szCs w:val="24"/>
        </w:rPr>
        <w:t>με θέ</w:t>
      </w:r>
      <w:r w:rsidRPr="00AB14A4">
        <w:rPr>
          <w:rFonts w:eastAsia="Times New Roman"/>
          <w:color w:val="000000"/>
          <w:szCs w:val="24"/>
        </w:rPr>
        <w:t>μα: «Διάσπαση του Δήμου Λέσβου»</w:t>
      </w:r>
      <w:r>
        <w:rPr>
          <w:rFonts w:eastAsia="Times New Roman"/>
          <w:color w:val="000000"/>
          <w:szCs w:val="24"/>
        </w:rPr>
        <w:t>,</w:t>
      </w:r>
      <w:r w:rsidRPr="00AB14A4">
        <w:rPr>
          <w:rFonts w:eastAsia="Times New Roman"/>
          <w:color w:val="000000"/>
          <w:szCs w:val="24"/>
        </w:rPr>
        <w:t xml:space="preserve"> δ</w:t>
      </w:r>
      <w:r w:rsidRPr="00AB14A4">
        <w:rPr>
          <w:rFonts w:eastAsia="Times New Roman"/>
          <w:szCs w:val="24"/>
        </w:rPr>
        <w:t xml:space="preserve">εν θα συζητηθεί λόγω κωλύματος του Υπουργού Εσωτερικών κ. Αλέξανδρου </w:t>
      </w:r>
      <w:proofErr w:type="spellStart"/>
      <w:r w:rsidRPr="00AB14A4">
        <w:rPr>
          <w:rFonts w:eastAsia="Times New Roman"/>
          <w:szCs w:val="24"/>
        </w:rPr>
        <w:t>Χαρίτση</w:t>
      </w:r>
      <w:proofErr w:type="spellEnd"/>
      <w:r>
        <w:rPr>
          <w:rFonts w:eastAsia="Times New Roman"/>
          <w:szCs w:val="24"/>
        </w:rPr>
        <w:t>,</w:t>
      </w:r>
      <w:r w:rsidRPr="00AB14A4">
        <w:rPr>
          <w:rFonts w:eastAsia="Times New Roman"/>
          <w:szCs w:val="24"/>
        </w:rPr>
        <w:t xml:space="preserve"> εξα</w:t>
      </w:r>
      <w:r w:rsidRPr="00AB14A4">
        <w:rPr>
          <w:rFonts w:eastAsia="Times New Roman"/>
          <w:szCs w:val="24"/>
        </w:rPr>
        <w:t>ιτίας φόρτου εργασίας.</w:t>
      </w:r>
    </w:p>
    <w:p w14:paraId="34E964C7" w14:textId="77777777" w:rsidR="00C449C8" w:rsidRDefault="00E22944">
      <w:pPr>
        <w:spacing w:line="600" w:lineRule="auto"/>
        <w:ind w:firstLine="720"/>
        <w:jc w:val="both"/>
        <w:rPr>
          <w:rFonts w:eastAsia="Times New Roman" w:cs="Times New Roman"/>
          <w:szCs w:val="24"/>
        </w:rPr>
      </w:pPr>
      <w:r w:rsidRPr="00AB14A4">
        <w:rPr>
          <w:rFonts w:eastAsia="Times New Roman"/>
          <w:szCs w:val="24"/>
        </w:rPr>
        <w:t xml:space="preserve">Για όλες αυτές τις αιτιολογίες υπάρχει και η σχετική επιστολή από τον Γραμματέα της Κυβέρνησης κ. Ακρίτα </w:t>
      </w:r>
      <w:proofErr w:type="spellStart"/>
      <w:r w:rsidRPr="00AB14A4">
        <w:rPr>
          <w:rFonts w:eastAsia="Times New Roman"/>
          <w:szCs w:val="24"/>
        </w:rPr>
        <w:t>Καϊδατζή</w:t>
      </w:r>
      <w:proofErr w:type="spellEnd"/>
      <w:r w:rsidRPr="00AB14A4">
        <w:rPr>
          <w:rFonts w:eastAsia="Times New Roman"/>
          <w:szCs w:val="24"/>
        </w:rPr>
        <w:t xml:space="preserve">. </w:t>
      </w:r>
    </w:p>
    <w:p w14:paraId="34E964C8"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ΚΕΓΚΕΡΟΓΛΟΥ: </w:t>
      </w:r>
      <w:r>
        <w:rPr>
          <w:rFonts w:eastAsia="Times New Roman"/>
          <w:color w:val="222222"/>
          <w:szCs w:val="24"/>
          <w:shd w:val="clear" w:color="auto" w:fill="FFFFFF"/>
        </w:rPr>
        <w:t>Κύριε Πρόεδρε, μου επιτρέπετε; Θέλω να πω δυο λόγια για τις ερωτήσεις.</w:t>
      </w:r>
    </w:p>
    <w:p w14:paraId="34E964C9"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(Νικήτας Κακλαμάνης): </w:t>
      </w:r>
      <w:r>
        <w:rPr>
          <w:rFonts w:eastAsia="Times New Roman"/>
          <w:color w:val="222222"/>
          <w:szCs w:val="24"/>
          <w:shd w:val="clear" w:color="auto" w:fill="FFFFFF"/>
        </w:rPr>
        <w:t xml:space="preserve">Τι θέλετε,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Ορίστε, έχετε τον λόγο για δυο λεπτά. </w:t>
      </w:r>
    </w:p>
    <w:p w14:paraId="34E964CA"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ΚΕΓΚΕΡΟΓΛΟΥ: </w:t>
      </w:r>
      <w:r>
        <w:rPr>
          <w:rFonts w:eastAsia="Times New Roman"/>
          <w:color w:val="222222"/>
          <w:szCs w:val="24"/>
          <w:shd w:val="clear" w:color="auto" w:fill="FFFFFF"/>
        </w:rPr>
        <w:t>Κύριε Πρόεδρε, είναι ένα φαινόμενο που υπήρχε εδώ και καιρό, να μην προσέρχονται οι Υπουργοί να απαντούν σε ερωτήσεις των Βουλευτών</w:t>
      </w:r>
      <w:r>
        <w:rPr>
          <w:rFonts w:eastAsia="Times New Roman"/>
          <w:color w:val="222222"/>
          <w:szCs w:val="24"/>
          <w:shd w:val="clear" w:color="auto" w:fill="FFFFFF"/>
        </w:rPr>
        <w:t xml:space="preserve"> στο πλαίσιο κοινοβουλευτικού ελέγχου. Όμως, έχει αρχίσει και παίρνει επικίνδυνες διαστάσεις κοινοβουλευτικά και αυτό ακριβώς που διαβάσατε, δηλαδή οι αιτιολογίες για τη μη προσέλευση, είναι που με κάνει να τονίζω αυτό τον χαρακτήρα των δήθεν κωλυμάτων.</w:t>
      </w:r>
    </w:p>
    <w:p w14:paraId="34E964CB"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w:t>
      </w:r>
      <w:r>
        <w:rPr>
          <w:rFonts w:eastAsia="Times New Roman"/>
          <w:color w:val="222222"/>
          <w:szCs w:val="24"/>
          <w:shd w:val="clear" w:color="auto" w:fill="FFFFFF"/>
        </w:rPr>
        <w:t xml:space="preserve">ν μπορεί ο κ. </w:t>
      </w:r>
      <w:proofErr w:type="spellStart"/>
      <w:r>
        <w:rPr>
          <w:rFonts w:eastAsia="Times New Roman"/>
          <w:color w:val="222222"/>
          <w:szCs w:val="24"/>
          <w:shd w:val="clear" w:color="auto" w:fill="FFFFFF"/>
        </w:rPr>
        <w:t>Τζανακόπουλος</w:t>
      </w:r>
      <w:proofErr w:type="spellEnd"/>
      <w:r>
        <w:rPr>
          <w:rFonts w:eastAsia="Times New Roman"/>
          <w:color w:val="222222"/>
          <w:szCs w:val="24"/>
          <w:shd w:val="clear" w:color="auto" w:fill="FFFFFF"/>
        </w:rPr>
        <w:t xml:space="preserve">, ο οποίος ήταν υποχρεωμένος να είναι σήμερα εδώ για να απαντήσει στην ερώτησή μου, να είναι σε κομματική εκδήλωση στο Ηράκλειο και να δηλώνει φόρτο εργασίας! Δεν μπορεί ο κ. Σαντορινιός, αρμόδιος Υπουργός Ναυτιλίας, να λέει ότι </w:t>
      </w:r>
      <w:r>
        <w:rPr>
          <w:rFonts w:eastAsia="Times New Roman"/>
          <w:color w:val="222222"/>
          <w:szCs w:val="24"/>
          <w:shd w:val="clear" w:color="auto" w:fill="FFFFFF"/>
        </w:rPr>
        <w:t>έχει ξανασυζητηθεί παρόμοιο θέμα. Όλα αυτά είναι φαινόμενα τα οποία είναι εις βάρος του κοινοβουλευτικού ελέγχου και γενικότερα της λειτουργίας του Κοινοβουλίου.</w:t>
      </w:r>
    </w:p>
    <w:p w14:paraId="34E964CC"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Εκτός του ότι θα παρακαλούσα να γίνει ξανά συζήτηση και με τη δική σας πρωτοβουλία ως Αντιπροέ</w:t>
      </w:r>
      <w:r>
        <w:rPr>
          <w:rFonts w:eastAsia="Times New Roman"/>
          <w:color w:val="222222"/>
          <w:szCs w:val="24"/>
          <w:shd w:val="clear" w:color="auto" w:fill="FFFFFF"/>
        </w:rPr>
        <w:t>δρου -διότι εγώ το έχω θέσει πολλές φορές στον κύριο Πρόεδρο- στην επόμενη Διάσκεψη των Προέδρων, θα ήθελα να πω ότι το αντικείμενο και των δύο ερωτήσεων -που αφορούν στην εξαίρεση χωρίς δικαιολογία, την αντισυνταγματική εξαίρεση της Κρήτης από 1-1-2019 απ</w:t>
      </w:r>
      <w:r>
        <w:rPr>
          <w:rFonts w:eastAsia="Times New Roman"/>
          <w:color w:val="222222"/>
          <w:szCs w:val="24"/>
          <w:shd w:val="clear" w:color="auto" w:fill="FFFFFF"/>
        </w:rPr>
        <w:t>ό το Μεταφορικό Ισοδύναμο-, είναι ένα πολύ σοβαρό θέμα για να αντιμετωπίζεται με αυτή τη στάση από την πλευρά της Κυβέρνησης.  Εγώ είμαι υποχρεωμένος να την καταγγείλω και πολιτικά και κοινοβουλευτικά και με όλους τους τόνους. Δυστυχώς, είναι η απαξίωση το</w:t>
      </w:r>
      <w:r>
        <w:rPr>
          <w:rFonts w:eastAsia="Times New Roman"/>
          <w:color w:val="222222"/>
          <w:szCs w:val="24"/>
          <w:shd w:val="clear" w:color="auto" w:fill="FFFFFF"/>
        </w:rPr>
        <w:t>υ Κοινοβουλίου και, βέβαια, η ευθέως αρνητική στάση έναντι της Κρήτης και των Κρητικών, που από την 1η Ιανουαρίου 2019 χάνουν κάθε μήνα δέκα έως δεκαπέντε εκατομμύρια, από τα υψηλότερα κόστη μεταφορικών τα οποία επιβαρύνονται.</w:t>
      </w:r>
    </w:p>
    <w:p w14:paraId="34E964CD"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που μου δώσατε τον </w:t>
      </w:r>
      <w:r>
        <w:rPr>
          <w:rFonts w:eastAsia="Times New Roman"/>
          <w:color w:val="222222"/>
          <w:szCs w:val="24"/>
          <w:shd w:val="clear" w:color="auto" w:fill="FFFFFF"/>
        </w:rPr>
        <w:t xml:space="preserve">λόγο. </w:t>
      </w:r>
    </w:p>
    <w:p w14:paraId="34E964CE"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Κατ’ αρχάς,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η επίσημη αιτιολογία –γιατί οφείλω να το πω </w:t>
      </w:r>
      <w:r>
        <w:rPr>
          <w:rFonts w:eastAsia="Times New Roman"/>
          <w:color w:val="222222"/>
          <w:szCs w:val="24"/>
          <w:shd w:val="clear" w:color="auto" w:fill="FFFFFF"/>
        </w:rPr>
        <w:lastRenderedPageBreak/>
        <w:t xml:space="preserve">εγώ- για τον κ. </w:t>
      </w:r>
      <w:proofErr w:type="spellStart"/>
      <w:r>
        <w:rPr>
          <w:rFonts w:eastAsia="Times New Roman"/>
          <w:color w:val="222222"/>
          <w:szCs w:val="24"/>
          <w:shd w:val="clear" w:color="auto" w:fill="FFFFFF"/>
        </w:rPr>
        <w:t>Τζανακόπουλο</w:t>
      </w:r>
      <w:proofErr w:type="spellEnd"/>
      <w:r>
        <w:rPr>
          <w:rFonts w:eastAsia="Times New Roman"/>
          <w:color w:val="222222"/>
          <w:szCs w:val="24"/>
          <w:shd w:val="clear" w:color="auto" w:fill="FFFFFF"/>
        </w:rPr>
        <w:t xml:space="preserve"> είναι «κυβερνητική αποστολή στο Ηράκλειο της Κρήτης».</w:t>
      </w:r>
    </w:p>
    <w:p w14:paraId="34E964CF"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ΚΕΓΚΕΡΟΓΛΟΥ: </w:t>
      </w:r>
      <w:r>
        <w:rPr>
          <w:rFonts w:eastAsia="Times New Roman"/>
          <w:color w:val="222222"/>
          <w:szCs w:val="24"/>
          <w:shd w:val="clear" w:color="auto" w:fill="FFFFFF"/>
        </w:rPr>
        <w:t xml:space="preserve">Κομματική εκδήλωση έχει. </w:t>
      </w:r>
    </w:p>
    <w:p w14:paraId="34E964D0"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Ναι, απλώς εγώ λέω την επίσημη αιτιολογία. Είμαι υποχρεωμένος να το πω.</w:t>
      </w:r>
    </w:p>
    <w:p w14:paraId="34E964D1"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τον κ. Σαντορινιό και εγώ, με τόσα χρόνια που έχω εδώ, δεν συμφωνώ. Γιατί μπορεί μεν να έχει απαντηθεί, αλλά μπορεί να έχει προκύψει κάτι καινούργι</w:t>
      </w:r>
      <w:r>
        <w:rPr>
          <w:rFonts w:eastAsia="Times New Roman"/>
          <w:color w:val="222222"/>
          <w:szCs w:val="24"/>
          <w:shd w:val="clear" w:color="auto" w:fill="FFFFFF"/>
        </w:rPr>
        <w:t xml:space="preserve">ο για το ίδιο θέμα. Δεν είναι αιτιολογία αυτή για να μην </w:t>
      </w:r>
      <w:proofErr w:type="spellStart"/>
      <w:r>
        <w:rPr>
          <w:rFonts w:eastAsia="Times New Roman"/>
          <w:color w:val="222222"/>
          <w:szCs w:val="24"/>
          <w:shd w:val="clear" w:color="auto" w:fill="FFFFFF"/>
        </w:rPr>
        <w:t>απαντιέται</w:t>
      </w:r>
      <w:proofErr w:type="spellEnd"/>
      <w:r>
        <w:rPr>
          <w:rFonts w:eastAsia="Times New Roman"/>
          <w:color w:val="222222"/>
          <w:szCs w:val="24"/>
          <w:shd w:val="clear" w:color="auto" w:fill="FFFFFF"/>
        </w:rPr>
        <w:t xml:space="preserve"> η ερώτηση. </w:t>
      </w:r>
    </w:p>
    <w:p w14:paraId="34E964D2"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είσαστε μέλος της Διάσκεψης των Προέδρων. Έχετε δίκιο. Και εσείς το έχετε βάλει, όλοι το έχουμε βάλει αυτό το θέμα. Ο Πρόεδρος -να μην τον αδικώ- προσπαθεί να συμμαζέψ</w:t>
      </w:r>
      <w:r>
        <w:rPr>
          <w:rFonts w:eastAsia="Times New Roman"/>
          <w:color w:val="222222"/>
          <w:szCs w:val="24"/>
          <w:shd w:val="clear" w:color="auto" w:fill="FFFFFF"/>
        </w:rPr>
        <w:t xml:space="preserve">ει την κατάσταση. Σήμερα μέτρησα ότι τρεις επίκαιρες ερωτήσεις θα συζητηθούν και καμμιά εικοσαριά δεν θα συζητηθούν για διάφορους λόγους. Εντάξει. </w:t>
      </w:r>
    </w:p>
    <w:p w14:paraId="34E964D3"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προχωρήσουμε στη συζήτηση της πρώτης για σήμερα επίκαιρης ερώτησης, έχω την τιμή να ανακοινώσω στο </w:t>
      </w:r>
      <w:r>
        <w:rPr>
          <w:rFonts w:eastAsia="Times New Roman"/>
          <w:color w:val="222222"/>
          <w:szCs w:val="24"/>
          <w:shd w:val="clear" w:color="auto" w:fill="FFFFFF"/>
        </w:rPr>
        <w:lastRenderedPageBreak/>
        <w:t>Σώμα</w:t>
      </w:r>
      <w:r>
        <w:rPr>
          <w:rFonts w:eastAsia="Times New Roman"/>
          <w:color w:val="222222"/>
          <w:szCs w:val="24"/>
          <w:shd w:val="clear" w:color="auto" w:fill="FFFFFF"/>
        </w:rPr>
        <w:t xml:space="preserve"> ότι η Διαρκής Επιτροπή Παραγωγής και Εμπορίου και η Διαρκής Επιτροπή Οικονομικών Υποθέσεων καταθέτουν την έκθεσή τους στο σχέδιο νόμου του Υπουργείου Οικονομίας και Ανάπτυξης</w:t>
      </w:r>
      <w:r>
        <w:rPr>
          <w:rFonts w:eastAsia="Times New Roman"/>
          <w:color w:val="222222"/>
          <w:szCs w:val="24"/>
          <w:shd w:val="clear" w:color="auto" w:fill="FFFFFF"/>
        </w:rPr>
        <w:t>:</w:t>
      </w:r>
      <w:r>
        <w:rPr>
          <w:rFonts w:eastAsia="Times New Roman"/>
          <w:color w:val="222222"/>
          <w:szCs w:val="24"/>
          <w:shd w:val="clear" w:color="auto" w:fill="FFFFFF"/>
        </w:rPr>
        <w:t xml:space="preserve"> «Κύρωση της από 31 Δεκεμβρίου 2018 Πράξης Νομοθετικού Περιεχομένου «Παράταση δυ</w:t>
      </w:r>
      <w:r>
        <w:rPr>
          <w:rFonts w:eastAsia="Times New Roman"/>
          <w:color w:val="222222"/>
          <w:szCs w:val="24"/>
          <w:shd w:val="clear" w:color="auto" w:fill="FFFFFF"/>
        </w:rPr>
        <w:t xml:space="preserve">νατότητας εξαίρεσης κύριας κατοικίας από τη ρευστοποίηση δυνάμει του ν.3869/2010 (Α΄ 130), παράταση μειωμένων συντελεστών ΦΠΑ στα νησιά Λέρο, Λέσβο, Κω, Σάμο και Χίο και επέκταση εφαρμογής του μέτρου του </w:t>
      </w:r>
      <w:r w:rsidRPr="002604D3">
        <w:rPr>
          <w:rFonts w:eastAsia="Times New Roman"/>
          <w:color w:val="222222"/>
          <w:szCs w:val="24"/>
          <w:shd w:val="clear" w:color="auto" w:fill="FFFFFF"/>
        </w:rPr>
        <w:t>“</w:t>
      </w:r>
      <w:r>
        <w:rPr>
          <w:rFonts w:eastAsia="Times New Roman"/>
          <w:color w:val="222222"/>
          <w:szCs w:val="24"/>
          <w:shd w:val="clear" w:color="auto" w:fill="FFFFFF"/>
        </w:rPr>
        <w:t>Μεταφορικού Ισοδύναμου»</w:t>
      </w:r>
      <w:r w:rsidRPr="002604D3">
        <w:rPr>
          <w:rFonts w:eastAsia="Times New Roman"/>
          <w:color w:val="222222"/>
          <w:szCs w:val="24"/>
          <w:shd w:val="clear" w:color="auto" w:fill="FFFFFF"/>
        </w:rPr>
        <w:t>”</w:t>
      </w:r>
      <w:r>
        <w:rPr>
          <w:rFonts w:eastAsia="Times New Roman"/>
          <w:color w:val="222222"/>
          <w:szCs w:val="24"/>
          <w:shd w:val="clear" w:color="auto" w:fill="FFFFFF"/>
        </w:rPr>
        <w:t xml:space="preserve"> του ν.4551/2018»»</w:t>
      </w:r>
    </w:p>
    <w:p w14:paraId="34E964D4"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Προχωράμ</w:t>
      </w:r>
      <w:r>
        <w:rPr>
          <w:rFonts w:eastAsia="Times New Roman"/>
          <w:color w:val="222222"/>
          <w:szCs w:val="24"/>
          <w:shd w:val="clear" w:color="auto" w:fill="FFFFFF"/>
        </w:rPr>
        <w:t xml:space="preserve">ε </w:t>
      </w:r>
      <w:r>
        <w:rPr>
          <w:rFonts w:eastAsia="Times New Roman"/>
          <w:color w:val="222222"/>
          <w:szCs w:val="24"/>
          <w:shd w:val="clear" w:color="auto" w:fill="FFFFFF"/>
        </w:rPr>
        <w:t>στη συζήτηση</w:t>
      </w:r>
      <w:r>
        <w:rPr>
          <w:rFonts w:eastAsia="Times New Roman"/>
          <w:color w:val="222222"/>
          <w:szCs w:val="24"/>
          <w:shd w:val="clear" w:color="auto" w:fill="FFFFFF"/>
        </w:rPr>
        <w:t xml:space="preserve"> τη</w:t>
      </w:r>
      <w:r>
        <w:rPr>
          <w:rFonts w:eastAsia="Times New Roman"/>
          <w:color w:val="222222"/>
          <w:szCs w:val="24"/>
          <w:shd w:val="clear" w:color="auto" w:fill="FFFFFF"/>
        </w:rPr>
        <w:t>ς</w:t>
      </w:r>
      <w:r>
        <w:rPr>
          <w:rFonts w:eastAsia="Times New Roman"/>
          <w:color w:val="222222"/>
          <w:szCs w:val="24"/>
          <w:shd w:val="clear" w:color="auto" w:fill="FFFFFF"/>
        </w:rPr>
        <w:t xml:space="preserve"> πρώτη</w:t>
      </w:r>
      <w:r>
        <w:rPr>
          <w:rFonts w:eastAsia="Times New Roman"/>
          <w:color w:val="222222"/>
          <w:szCs w:val="24"/>
          <w:shd w:val="clear" w:color="auto" w:fill="FFFFFF"/>
        </w:rPr>
        <w:t>ς</w:t>
      </w:r>
      <w:r>
        <w:rPr>
          <w:rFonts w:eastAsia="Times New Roman"/>
          <w:color w:val="222222"/>
          <w:szCs w:val="24"/>
          <w:shd w:val="clear" w:color="auto" w:fill="FFFFFF"/>
        </w:rPr>
        <w:t xml:space="preserve"> με αριθμό 286/21-1-2019 επίκαιρη ερώτηση δεύτερου κύκλου (Β΄) της Βουλευτού Β΄ Αθηνών της Νέας Δημοκρατίας κ. Άννας - Μισέλ Ασημακοπούλου προς τον Υπουργό Ψηφιακής Πολιτικής, Τηλεπικοινωνιών και Ενημέρωσης, σχετικά με την οικονομι</w:t>
      </w:r>
      <w:r>
        <w:rPr>
          <w:rFonts w:eastAsia="Times New Roman"/>
          <w:color w:val="222222"/>
          <w:szCs w:val="24"/>
          <w:shd w:val="clear" w:color="auto" w:fill="FFFFFF"/>
        </w:rPr>
        <w:t xml:space="preserve">κή κατάσταση των Ελληνικών Ταχυδρομείων. </w:t>
      </w:r>
    </w:p>
    <w:p w14:paraId="34E964D5"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απαντήσει ο Υπουργός </w:t>
      </w:r>
      <w:r w:rsidRPr="00B112DF">
        <w:rPr>
          <w:rFonts w:eastAsia="Times New Roman"/>
          <w:color w:val="222222"/>
          <w:szCs w:val="24"/>
          <w:shd w:val="clear" w:color="auto" w:fill="FFFFFF"/>
        </w:rPr>
        <w:t>Ψηφιακής Πολιτικής, Τηλεπικοινωνιών και Ενημέρωσης</w:t>
      </w:r>
      <w:r>
        <w:rPr>
          <w:rFonts w:eastAsia="Times New Roman"/>
          <w:color w:val="222222"/>
          <w:szCs w:val="24"/>
          <w:shd w:val="clear" w:color="auto" w:fill="FFFFFF"/>
        </w:rPr>
        <w:t xml:space="preserve"> κ. Νικόλαος Παππάς. </w:t>
      </w:r>
    </w:p>
    <w:p w14:paraId="34E964D6"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Ασημακοπούλου, έχετε τον λόγο. </w:t>
      </w:r>
    </w:p>
    <w:p w14:paraId="34E964D7"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ΑΝΝΑ – ΜΙΣΕΛ ΑΣΗΜΑΚΟΠΟΥΛΟΥ: </w:t>
      </w:r>
      <w:r>
        <w:rPr>
          <w:rFonts w:eastAsia="Times New Roman"/>
          <w:color w:val="222222"/>
          <w:szCs w:val="24"/>
          <w:shd w:val="clear" w:color="auto" w:fill="FFFFFF"/>
        </w:rPr>
        <w:t xml:space="preserve">Ευχαριστώ, κύριε Πρόεδρε. </w:t>
      </w:r>
    </w:p>
    <w:p w14:paraId="34E964D8" w14:textId="77777777" w:rsidR="00C449C8" w:rsidRDefault="00E2294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Καλημέρα και καλό</w:t>
      </w:r>
      <w:r>
        <w:rPr>
          <w:rFonts w:eastAsia="Times New Roman"/>
          <w:color w:val="222222"/>
          <w:szCs w:val="24"/>
          <w:shd w:val="clear" w:color="auto" w:fill="FFFFFF"/>
        </w:rPr>
        <w:t xml:space="preserve"> μήνα, κύριε Υπουργέ. </w:t>
      </w:r>
    </w:p>
    <w:p w14:paraId="34E964D9" w14:textId="77777777" w:rsidR="00C449C8" w:rsidRDefault="00E22944">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Δίπαξ</w:t>
      </w:r>
      <w:proofErr w:type="spellEnd"/>
      <w:r>
        <w:rPr>
          <w:rFonts w:eastAsia="Times New Roman"/>
          <w:color w:val="222222"/>
          <w:szCs w:val="24"/>
          <w:shd w:val="clear" w:color="auto" w:fill="FFFFFF"/>
        </w:rPr>
        <w:t xml:space="preserve"> έχουμε συζητήσει για το θέμα των ΕΛΤΑ, μία φορά για τις προσλήψεις στα </w:t>
      </w:r>
      <w:r>
        <w:rPr>
          <w:rFonts w:eastAsia="Times New Roman"/>
          <w:color w:val="222222"/>
          <w:szCs w:val="24"/>
          <w:shd w:val="clear" w:color="auto" w:fill="FFFFFF"/>
        </w:rPr>
        <w:t>«</w:t>
      </w:r>
      <w:r>
        <w:rPr>
          <w:rFonts w:eastAsia="Times New Roman"/>
          <w:color w:val="222222"/>
          <w:szCs w:val="24"/>
          <w:shd w:val="clear" w:color="auto" w:fill="FFFFFF"/>
        </w:rPr>
        <w:t xml:space="preserve">ΕΛΤΑ </w:t>
      </w:r>
      <w:r>
        <w:rPr>
          <w:rFonts w:eastAsia="Times New Roman"/>
          <w:color w:val="222222"/>
          <w:szCs w:val="24"/>
          <w:shd w:val="clear" w:color="auto" w:fill="FFFFFF"/>
          <w:lang w:val="en-US"/>
        </w:rPr>
        <w:t>COURIER</w:t>
      </w:r>
      <w:r>
        <w:rPr>
          <w:rFonts w:eastAsia="Times New Roman"/>
          <w:color w:val="222222"/>
          <w:szCs w:val="24"/>
          <w:shd w:val="clear" w:color="auto" w:fill="FFFFFF"/>
        </w:rPr>
        <w:t>»</w:t>
      </w:r>
      <w:r>
        <w:rPr>
          <w:rFonts w:eastAsia="Times New Roman"/>
          <w:color w:val="222222"/>
          <w:szCs w:val="24"/>
          <w:shd w:val="clear" w:color="auto" w:fill="FFFFFF"/>
        </w:rPr>
        <w:t xml:space="preserve"> </w:t>
      </w:r>
      <w:r w:rsidRPr="00410A11">
        <w:rPr>
          <w:rFonts w:eastAsia="Times New Roman"/>
          <w:color w:val="222222"/>
          <w:szCs w:val="24"/>
          <w:shd w:val="clear" w:color="auto" w:fill="FFFFFF"/>
        </w:rPr>
        <w:t>-</w:t>
      </w:r>
      <w:r>
        <w:rPr>
          <w:rFonts w:eastAsia="Times New Roman"/>
          <w:color w:val="222222"/>
          <w:szCs w:val="24"/>
          <w:shd w:val="clear" w:color="auto" w:fill="FFFFFF"/>
        </w:rPr>
        <w:t>παρεμπιπτόντως διαβάζω σήμερα και κάποια δημοσιεύματα για καινούργια σκάνδαλα, αλλά δεν θα το συζητήσουμε αυτό σήμερα</w:t>
      </w:r>
      <w:r w:rsidRPr="00410A11">
        <w:rPr>
          <w:rFonts w:eastAsia="Times New Roman"/>
          <w:color w:val="222222"/>
          <w:szCs w:val="24"/>
          <w:shd w:val="clear" w:color="auto" w:fill="FFFFFF"/>
        </w:rPr>
        <w:t>-</w:t>
      </w:r>
      <w:r>
        <w:rPr>
          <w:rFonts w:eastAsia="Times New Roman"/>
          <w:color w:val="222222"/>
          <w:szCs w:val="24"/>
          <w:shd w:val="clear" w:color="auto" w:fill="FFFFFF"/>
        </w:rPr>
        <w:t xml:space="preserve"> και</w:t>
      </w:r>
      <w:r w:rsidRPr="00410A11">
        <w:rPr>
          <w:rFonts w:eastAsia="Times New Roman"/>
          <w:color w:val="222222"/>
          <w:szCs w:val="24"/>
          <w:shd w:val="clear" w:color="auto" w:fill="FFFFFF"/>
        </w:rPr>
        <w:t xml:space="preserve"> </w:t>
      </w:r>
      <w:r>
        <w:rPr>
          <w:rFonts w:eastAsia="Times New Roman"/>
          <w:color w:val="222222"/>
          <w:szCs w:val="24"/>
          <w:shd w:val="clear" w:color="auto" w:fill="FFFFFF"/>
        </w:rPr>
        <w:t xml:space="preserve">δεύτερη φορά για τη ΔΕΗ και για την παρακράτηση των χρημάτων που έπρεπε να καταβληθούν από τους λογαριασμούς, αλλά ούτε αυτό είναι αντικείμενο της σημερινής ερώτησης. </w:t>
      </w:r>
    </w:p>
    <w:p w14:paraId="34E964DA"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Έ</w:t>
      </w:r>
      <w:r w:rsidRPr="00630CD0">
        <w:rPr>
          <w:rFonts w:eastAsia="Times New Roman" w:cs="Times New Roman"/>
          <w:szCs w:val="24"/>
        </w:rPr>
        <w:t>τσι κι αλλιώς μαθαίν</w:t>
      </w:r>
      <w:r>
        <w:rPr>
          <w:rFonts w:eastAsia="Times New Roman" w:cs="Times New Roman"/>
          <w:szCs w:val="24"/>
        </w:rPr>
        <w:t>ω</w:t>
      </w:r>
      <w:r w:rsidRPr="00630CD0">
        <w:rPr>
          <w:rFonts w:eastAsia="Times New Roman" w:cs="Times New Roman"/>
          <w:szCs w:val="24"/>
        </w:rPr>
        <w:t xml:space="preserve"> ότι ετοιμά</w:t>
      </w:r>
      <w:r>
        <w:rPr>
          <w:rFonts w:eastAsia="Times New Roman" w:cs="Times New Roman"/>
          <w:szCs w:val="24"/>
        </w:rPr>
        <w:t xml:space="preserve">ζετε μια επικοινωνιακού τύπου </w:t>
      </w:r>
      <w:r w:rsidRPr="00253D84">
        <w:rPr>
          <w:rFonts w:eastAsia="Times New Roman" w:cs="Times New Roman"/>
          <w:szCs w:val="24"/>
        </w:rPr>
        <w:t>φι</w:t>
      </w:r>
      <w:r>
        <w:rPr>
          <w:rFonts w:eastAsia="Times New Roman" w:cs="Times New Roman"/>
          <w:szCs w:val="24"/>
        </w:rPr>
        <w:t>έστα,</w:t>
      </w:r>
      <w:r w:rsidRPr="00630CD0">
        <w:rPr>
          <w:rFonts w:eastAsia="Times New Roman" w:cs="Times New Roman"/>
          <w:szCs w:val="24"/>
        </w:rPr>
        <w:t xml:space="preserve"> από αυτές που συν</w:t>
      </w:r>
      <w:r w:rsidRPr="00630CD0">
        <w:rPr>
          <w:rFonts w:eastAsia="Times New Roman" w:cs="Times New Roman"/>
          <w:szCs w:val="24"/>
        </w:rPr>
        <w:t>ηθίζετ</w:t>
      </w:r>
      <w:r>
        <w:rPr>
          <w:rFonts w:eastAsia="Times New Roman" w:cs="Times New Roman"/>
          <w:szCs w:val="24"/>
        </w:rPr>
        <w:t>ε,</w:t>
      </w:r>
      <w:r w:rsidRPr="00630CD0">
        <w:rPr>
          <w:rFonts w:eastAsia="Times New Roman" w:cs="Times New Roman"/>
          <w:szCs w:val="24"/>
        </w:rPr>
        <w:t xml:space="preserve"> για να πανηγυρίσετε για το αυτονόητο</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δ</w:t>
      </w:r>
      <w:r w:rsidRPr="00630CD0">
        <w:rPr>
          <w:rFonts w:eastAsia="Times New Roman" w:cs="Times New Roman"/>
          <w:szCs w:val="24"/>
        </w:rPr>
        <w:t>ηλαδή ότι θα αρχ</w:t>
      </w:r>
      <w:r>
        <w:rPr>
          <w:rFonts w:eastAsia="Times New Roman" w:cs="Times New Roman"/>
          <w:szCs w:val="24"/>
        </w:rPr>
        <w:t>ίσετε</w:t>
      </w:r>
      <w:r w:rsidRPr="00630CD0">
        <w:rPr>
          <w:rFonts w:eastAsia="Times New Roman" w:cs="Times New Roman"/>
          <w:szCs w:val="24"/>
        </w:rPr>
        <w:t xml:space="preserve"> να πληρώνετ</w:t>
      </w:r>
      <w:r>
        <w:rPr>
          <w:rFonts w:eastAsia="Times New Roman" w:cs="Times New Roman"/>
          <w:szCs w:val="24"/>
        </w:rPr>
        <w:t>ε</w:t>
      </w:r>
      <w:r w:rsidRPr="00630CD0">
        <w:rPr>
          <w:rFonts w:eastAsia="Times New Roman" w:cs="Times New Roman"/>
          <w:szCs w:val="24"/>
        </w:rPr>
        <w:t xml:space="preserve"> τους λογαριασμούς της ΔΕΗ με τα χρήματα του κόσμου</w:t>
      </w:r>
      <w:r>
        <w:rPr>
          <w:rFonts w:eastAsia="Times New Roman" w:cs="Times New Roman"/>
          <w:szCs w:val="24"/>
        </w:rPr>
        <w:t>,</w:t>
      </w:r>
      <w:r w:rsidRPr="00630CD0">
        <w:rPr>
          <w:rFonts w:eastAsia="Times New Roman" w:cs="Times New Roman"/>
          <w:szCs w:val="24"/>
        </w:rPr>
        <w:t xml:space="preserve"> μπας και εμπιστευτούν ξανά τα ΕΛΤΑ</w:t>
      </w:r>
      <w:r>
        <w:rPr>
          <w:rFonts w:eastAsia="Times New Roman" w:cs="Times New Roman"/>
          <w:szCs w:val="24"/>
        </w:rPr>
        <w:t>.</w:t>
      </w:r>
      <w:r w:rsidRPr="00630CD0">
        <w:rPr>
          <w:rFonts w:eastAsia="Times New Roman" w:cs="Times New Roman"/>
          <w:szCs w:val="24"/>
        </w:rPr>
        <w:t xml:space="preserve"> </w:t>
      </w:r>
    </w:p>
    <w:p w14:paraId="34E964DB" w14:textId="77777777" w:rsidR="00C449C8" w:rsidRDefault="00E22944">
      <w:pPr>
        <w:spacing w:line="600" w:lineRule="auto"/>
        <w:ind w:firstLine="720"/>
        <w:contextualSpacing/>
        <w:jc w:val="both"/>
        <w:rPr>
          <w:rFonts w:eastAsia="Times New Roman" w:cs="Times New Roman"/>
          <w:szCs w:val="24"/>
        </w:rPr>
      </w:pPr>
      <w:r w:rsidRPr="00630CD0">
        <w:rPr>
          <w:rFonts w:eastAsia="Times New Roman" w:cs="Times New Roman"/>
          <w:szCs w:val="24"/>
        </w:rPr>
        <w:t>Σε κάθε περίπτωση σήμερα</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κ</w:t>
      </w:r>
      <w:r w:rsidRPr="00630CD0">
        <w:rPr>
          <w:rFonts w:eastAsia="Times New Roman" w:cs="Times New Roman"/>
          <w:szCs w:val="24"/>
        </w:rPr>
        <w:t>ύριε Υπουργέ</w:t>
      </w:r>
      <w:r>
        <w:rPr>
          <w:rFonts w:eastAsia="Times New Roman" w:cs="Times New Roman"/>
          <w:szCs w:val="24"/>
        </w:rPr>
        <w:t>,</w:t>
      </w:r>
      <w:r w:rsidRPr="00630CD0">
        <w:rPr>
          <w:rFonts w:eastAsia="Times New Roman" w:cs="Times New Roman"/>
          <w:szCs w:val="24"/>
        </w:rPr>
        <w:t xml:space="preserve"> είμαστε εδώ</w:t>
      </w:r>
      <w:r>
        <w:rPr>
          <w:rFonts w:eastAsia="Times New Roman" w:cs="Times New Roman"/>
          <w:szCs w:val="24"/>
        </w:rPr>
        <w:t>,</w:t>
      </w:r>
      <w:r w:rsidRPr="00630CD0">
        <w:rPr>
          <w:rFonts w:eastAsia="Times New Roman" w:cs="Times New Roman"/>
          <w:szCs w:val="24"/>
        </w:rPr>
        <w:t xml:space="preserve"> γιατί με βάση δημοσιεύματα</w:t>
      </w:r>
      <w:r>
        <w:rPr>
          <w:rFonts w:eastAsia="Times New Roman" w:cs="Times New Roman"/>
          <w:szCs w:val="24"/>
        </w:rPr>
        <w:t>,</w:t>
      </w:r>
      <w:r w:rsidRPr="00630CD0">
        <w:rPr>
          <w:rFonts w:eastAsia="Times New Roman" w:cs="Times New Roman"/>
          <w:szCs w:val="24"/>
        </w:rPr>
        <w:t xml:space="preserve"> αλ</w:t>
      </w:r>
      <w:r w:rsidRPr="00630CD0">
        <w:rPr>
          <w:rFonts w:eastAsia="Times New Roman" w:cs="Times New Roman"/>
          <w:szCs w:val="24"/>
        </w:rPr>
        <w:t>λά και δελτία τύπου που έχουν βγει από τους εργαζόμενους</w:t>
      </w:r>
      <w:r>
        <w:rPr>
          <w:rFonts w:eastAsia="Times New Roman" w:cs="Times New Roman"/>
          <w:szCs w:val="24"/>
        </w:rPr>
        <w:t>,</w:t>
      </w:r>
      <w:r w:rsidRPr="00630CD0">
        <w:rPr>
          <w:rFonts w:eastAsia="Times New Roman" w:cs="Times New Roman"/>
          <w:szCs w:val="24"/>
        </w:rPr>
        <w:t xml:space="preserve"> κατά τη διάρκεια της πρόσφατης </w:t>
      </w:r>
      <w:r w:rsidRPr="00630CD0">
        <w:rPr>
          <w:rFonts w:eastAsia="Times New Roman" w:cs="Times New Roman"/>
          <w:szCs w:val="24"/>
        </w:rPr>
        <w:lastRenderedPageBreak/>
        <w:t xml:space="preserve">απεργίας </w:t>
      </w:r>
      <w:r>
        <w:rPr>
          <w:rFonts w:eastAsia="Times New Roman" w:cs="Times New Roman"/>
          <w:szCs w:val="24"/>
        </w:rPr>
        <w:t>τους,</w:t>
      </w:r>
      <w:r w:rsidRPr="00630CD0">
        <w:rPr>
          <w:rFonts w:eastAsia="Times New Roman" w:cs="Times New Roman"/>
          <w:szCs w:val="24"/>
        </w:rPr>
        <w:t xml:space="preserve"> ακούμε ότι τα ΕΛΤΑ βρίσκονται σε τόσο δεινή οικονομική κατάσταση που με το ζόρι μέχρι τις εκλογές </w:t>
      </w:r>
      <w:r>
        <w:rPr>
          <w:rFonts w:eastAsia="Times New Roman" w:cs="Times New Roman"/>
          <w:szCs w:val="24"/>
        </w:rPr>
        <w:t>-</w:t>
      </w:r>
      <w:r w:rsidRPr="00630CD0">
        <w:rPr>
          <w:rFonts w:eastAsia="Times New Roman" w:cs="Times New Roman"/>
          <w:szCs w:val="24"/>
        </w:rPr>
        <w:t>όποτε τις κάνετε αυτές</w:t>
      </w:r>
      <w:r>
        <w:rPr>
          <w:rFonts w:eastAsia="Times New Roman" w:cs="Times New Roman"/>
          <w:szCs w:val="24"/>
        </w:rPr>
        <w:t>-</w:t>
      </w:r>
      <w:r w:rsidRPr="00630CD0">
        <w:rPr>
          <w:rFonts w:eastAsia="Times New Roman" w:cs="Times New Roman"/>
          <w:szCs w:val="24"/>
        </w:rPr>
        <w:t xml:space="preserve"> μπορούν να σταθούν όρθια και </w:t>
      </w:r>
      <w:r w:rsidRPr="00630CD0">
        <w:rPr>
          <w:rFonts w:eastAsia="Times New Roman" w:cs="Times New Roman"/>
          <w:szCs w:val="24"/>
        </w:rPr>
        <w:t xml:space="preserve">να ανταποκρίνονται στις υποχρεώσεις </w:t>
      </w:r>
      <w:r>
        <w:rPr>
          <w:rFonts w:eastAsia="Times New Roman" w:cs="Times New Roman"/>
          <w:szCs w:val="24"/>
        </w:rPr>
        <w:t>τους.</w:t>
      </w:r>
      <w:r w:rsidRPr="00630CD0">
        <w:rPr>
          <w:rFonts w:eastAsia="Times New Roman" w:cs="Times New Roman"/>
          <w:szCs w:val="24"/>
        </w:rPr>
        <w:t xml:space="preserve"> </w:t>
      </w:r>
    </w:p>
    <w:p w14:paraId="34E964DC"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Οπότε</w:t>
      </w:r>
      <w:r w:rsidRPr="00630CD0">
        <w:rPr>
          <w:rFonts w:eastAsia="Times New Roman" w:cs="Times New Roman"/>
          <w:szCs w:val="24"/>
        </w:rPr>
        <w:t xml:space="preserve"> εγώ θα ξεκινήσω </w:t>
      </w:r>
      <w:r>
        <w:rPr>
          <w:rFonts w:eastAsia="Times New Roman" w:cs="Times New Roman"/>
          <w:szCs w:val="24"/>
        </w:rPr>
        <w:t xml:space="preserve">–με μικρή ανοχή από εσάς, κύριε Πρόεδρε, και σας ευχαριστώ γι’ αυτό- </w:t>
      </w:r>
      <w:r w:rsidRPr="00630CD0">
        <w:rPr>
          <w:rFonts w:eastAsia="Times New Roman" w:cs="Times New Roman"/>
          <w:szCs w:val="24"/>
        </w:rPr>
        <w:t xml:space="preserve">με </w:t>
      </w:r>
      <w:r>
        <w:rPr>
          <w:rFonts w:eastAsia="Times New Roman" w:cs="Times New Roman"/>
          <w:szCs w:val="24"/>
        </w:rPr>
        <w:t>δέκα</w:t>
      </w:r>
      <w:r w:rsidRPr="00630CD0">
        <w:rPr>
          <w:rFonts w:eastAsia="Times New Roman" w:cs="Times New Roman"/>
          <w:szCs w:val="24"/>
        </w:rPr>
        <w:t xml:space="preserve"> πολύ συγκεκρι</w:t>
      </w:r>
      <w:r>
        <w:rPr>
          <w:rFonts w:eastAsia="Times New Roman" w:cs="Times New Roman"/>
          <w:szCs w:val="24"/>
        </w:rPr>
        <w:t xml:space="preserve">μένες ερωτήσεις. </w:t>
      </w:r>
      <w:r>
        <w:rPr>
          <w:rFonts w:eastAsia="Times New Roman" w:cs="Times New Roman"/>
          <w:szCs w:val="24"/>
        </w:rPr>
        <w:t>Σ</w:t>
      </w:r>
      <w:r>
        <w:rPr>
          <w:rFonts w:eastAsia="Times New Roman" w:cs="Times New Roman"/>
          <w:szCs w:val="24"/>
        </w:rPr>
        <w:t>ας προϊδεάζ</w:t>
      </w:r>
      <w:r w:rsidRPr="00630CD0">
        <w:rPr>
          <w:rFonts w:eastAsia="Times New Roman" w:cs="Times New Roman"/>
          <w:szCs w:val="24"/>
        </w:rPr>
        <w:t>ω</w:t>
      </w:r>
      <w:r>
        <w:rPr>
          <w:rFonts w:eastAsia="Times New Roman" w:cs="Times New Roman"/>
          <w:szCs w:val="24"/>
        </w:rPr>
        <w:t>,</w:t>
      </w:r>
      <w:r w:rsidRPr="00630CD0">
        <w:rPr>
          <w:rFonts w:eastAsia="Times New Roman" w:cs="Times New Roman"/>
          <w:szCs w:val="24"/>
        </w:rPr>
        <w:t xml:space="preserve"> </w:t>
      </w:r>
      <w:r w:rsidRPr="00D62B99">
        <w:rPr>
          <w:rFonts w:eastAsia="Times New Roman" w:cs="Times New Roman"/>
          <w:szCs w:val="24"/>
        </w:rPr>
        <w:t>κύριε Υπουργέ</w:t>
      </w:r>
      <w:r>
        <w:rPr>
          <w:rFonts w:eastAsia="Times New Roman" w:cs="Times New Roman"/>
          <w:szCs w:val="24"/>
        </w:rPr>
        <w:t>,</w:t>
      </w:r>
      <w:r w:rsidRPr="00630CD0">
        <w:rPr>
          <w:rFonts w:eastAsia="Times New Roman" w:cs="Times New Roman"/>
          <w:szCs w:val="24"/>
        </w:rPr>
        <w:t xml:space="preserve"> ότι υπάρχουν κάποιες απαντήσεις από τις θεσμικές συναντήσεις που έχω κάνει </w:t>
      </w:r>
      <w:r>
        <w:rPr>
          <w:rFonts w:eastAsia="Times New Roman" w:cs="Times New Roman"/>
          <w:szCs w:val="24"/>
        </w:rPr>
        <w:t xml:space="preserve">με τα </w:t>
      </w:r>
      <w:r>
        <w:rPr>
          <w:rFonts w:eastAsia="Times New Roman" w:cs="Times New Roman"/>
          <w:szCs w:val="24"/>
        </w:rPr>
        <w:t>τ</w:t>
      </w:r>
      <w:r w:rsidRPr="00630CD0">
        <w:rPr>
          <w:rFonts w:eastAsia="Times New Roman" w:cs="Times New Roman"/>
          <w:szCs w:val="24"/>
        </w:rPr>
        <w:t xml:space="preserve">αχυδρομεία </w:t>
      </w:r>
      <w:r>
        <w:rPr>
          <w:rFonts w:eastAsia="Times New Roman" w:cs="Times New Roman"/>
          <w:szCs w:val="24"/>
        </w:rPr>
        <w:t>-</w:t>
      </w:r>
      <w:r w:rsidRPr="00630CD0">
        <w:rPr>
          <w:rFonts w:eastAsia="Times New Roman" w:cs="Times New Roman"/>
          <w:szCs w:val="24"/>
        </w:rPr>
        <w:t xml:space="preserve">όπου έχω αφήσει και κενό δίπλα </w:t>
      </w:r>
      <w:r>
        <w:rPr>
          <w:rFonts w:eastAsia="Times New Roman" w:cs="Times New Roman"/>
          <w:szCs w:val="24"/>
        </w:rPr>
        <w:t>γ</w:t>
      </w:r>
      <w:r w:rsidRPr="00630CD0">
        <w:rPr>
          <w:rFonts w:eastAsia="Times New Roman" w:cs="Times New Roman"/>
          <w:szCs w:val="24"/>
        </w:rPr>
        <w:t>ια να σημειώνω</w:t>
      </w:r>
      <w:r>
        <w:rPr>
          <w:rFonts w:eastAsia="Times New Roman" w:cs="Times New Roman"/>
          <w:szCs w:val="24"/>
        </w:rPr>
        <w:t>- και θα συ</w:t>
      </w:r>
      <w:r w:rsidRPr="00630CD0">
        <w:rPr>
          <w:rFonts w:eastAsia="Times New Roman" w:cs="Times New Roman"/>
          <w:szCs w:val="24"/>
        </w:rPr>
        <w:t xml:space="preserve">ζητήσω </w:t>
      </w:r>
      <w:r>
        <w:rPr>
          <w:rFonts w:eastAsia="Times New Roman" w:cs="Times New Roman"/>
          <w:szCs w:val="24"/>
        </w:rPr>
        <w:t xml:space="preserve">με </w:t>
      </w:r>
      <w:r w:rsidRPr="00630CD0">
        <w:rPr>
          <w:rFonts w:eastAsia="Times New Roman" w:cs="Times New Roman"/>
          <w:szCs w:val="24"/>
        </w:rPr>
        <w:t>πολύ συγκεκριμένα στοιχεία</w:t>
      </w:r>
      <w:r>
        <w:rPr>
          <w:rFonts w:eastAsia="Times New Roman" w:cs="Times New Roman"/>
          <w:szCs w:val="24"/>
        </w:rPr>
        <w:t>,</w:t>
      </w:r>
      <w:r w:rsidRPr="00630CD0">
        <w:rPr>
          <w:rFonts w:eastAsia="Times New Roman" w:cs="Times New Roman"/>
          <w:szCs w:val="24"/>
        </w:rPr>
        <w:t xml:space="preserve"> για να μιλάμε με επιχειρηματολογία και όχι με επικοινωνιακού τύπου</w:t>
      </w:r>
      <w:r w:rsidRPr="00630CD0">
        <w:rPr>
          <w:rFonts w:eastAsia="Times New Roman" w:cs="Times New Roman"/>
          <w:szCs w:val="24"/>
        </w:rPr>
        <w:t xml:space="preserve"> κορώνες για το θέμα αυτό</w:t>
      </w:r>
      <w:r>
        <w:rPr>
          <w:rFonts w:eastAsia="Times New Roman" w:cs="Times New Roman"/>
          <w:szCs w:val="24"/>
        </w:rPr>
        <w:t>,</w:t>
      </w:r>
      <w:r w:rsidRPr="00630CD0">
        <w:rPr>
          <w:rFonts w:eastAsia="Times New Roman" w:cs="Times New Roman"/>
          <w:szCs w:val="24"/>
        </w:rPr>
        <w:t xml:space="preserve"> που είναι εξόχως σημαντικό</w:t>
      </w:r>
      <w:r>
        <w:rPr>
          <w:rFonts w:eastAsia="Times New Roman" w:cs="Times New Roman"/>
          <w:szCs w:val="24"/>
        </w:rPr>
        <w:t>.</w:t>
      </w:r>
      <w:r w:rsidRPr="00630CD0">
        <w:rPr>
          <w:rFonts w:eastAsia="Times New Roman" w:cs="Times New Roman"/>
          <w:szCs w:val="24"/>
        </w:rPr>
        <w:t xml:space="preserve"> </w:t>
      </w:r>
    </w:p>
    <w:p w14:paraId="34E964DD"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Ξ</w:t>
      </w:r>
      <w:r w:rsidRPr="00630CD0">
        <w:rPr>
          <w:rFonts w:eastAsia="Times New Roman" w:cs="Times New Roman"/>
          <w:szCs w:val="24"/>
        </w:rPr>
        <w:t>εκινάω</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λ</w:t>
      </w:r>
      <w:r w:rsidRPr="00630CD0">
        <w:rPr>
          <w:rFonts w:eastAsia="Times New Roman" w:cs="Times New Roman"/>
          <w:szCs w:val="24"/>
        </w:rPr>
        <w:t>οιπόν</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Π</w:t>
      </w:r>
      <w:r w:rsidRPr="00630CD0">
        <w:rPr>
          <w:rFonts w:eastAsia="Times New Roman" w:cs="Times New Roman"/>
          <w:szCs w:val="24"/>
        </w:rPr>
        <w:t>ρώτον</w:t>
      </w:r>
      <w:r>
        <w:rPr>
          <w:rFonts w:eastAsia="Times New Roman" w:cs="Times New Roman"/>
          <w:szCs w:val="24"/>
        </w:rPr>
        <w:t>, π</w:t>
      </w:r>
      <w:r w:rsidRPr="00630CD0">
        <w:rPr>
          <w:rFonts w:eastAsia="Times New Roman" w:cs="Times New Roman"/>
          <w:szCs w:val="24"/>
        </w:rPr>
        <w:t xml:space="preserve">οιες είναι οι σωρευτικές </w:t>
      </w:r>
      <w:r>
        <w:rPr>
          <w:rFonts w:eastAsia="Times New Roman" w:cs="Times New Roman"/>
          <w:szCs w:val="24"/>
        </w:rPr>
        <w:t>ζημιές</w:t>
      </w:r>
      <w:r w:rsidRPr="00630CD0">
        <w:rPr>
          <w:rFonts w:eastAsia="Times New Roman" w:cs="Times New Roman"/>
          <w:szCs w:val="24"/>
        </w:rPr>
        <w:t xml:space="preserve"> των ΕΛΤΑ μέχρι σήμερα</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Τ</w:t>
      </w:r>
      <w:r w:rsidRPr="00630CD0">
        <w:rPr>
          <w:rFonts w:eastAsia="Times New Roman" w:cs="Times New Roman"/>
          <w:szCs w:val="24"/>
        </w:rPr>
        <w:t>ο νούμερο παρακαλώ</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Δ</w:t>
      </w:r>
      <w:r w:rsidRPr="00630CD0">
        <w:rPr>
          <w:rFonts w:eastAsia="Times New Roman" w:cs="Times New Roman"/>
          <w:szCs w:val="24"/>
        </w:rPr>
        <w:t>εύτερον</w:t>
      </w:r>
      <w:r>
        <w:rPr>
          <w:rFonts w:eastAsia="Times New Roman" w:cs="Times New Roman"/>
          <w:szCs w:val="24"/>
        </w:rPr>
        <w:t>,</w:t>
      </w:r>
      <w:r w:rsidRPr="00630CD0">
        <w:rPr>
          <w:rFonts w:eastAsia="Times New Roman" w:cs="Times New Roman"/>
          <w:szCs w:val="24"/>
        </w:rPr>
        <w:t xml:space="preserve"> ποια είναι η σωρευτική λειτουργική ζημία των ετών 2019-2021</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Τ</w:t>
      </w:r>
      <w:r w:rsidRPr="00630CD0">
        <w:rPr>
          <w:rFonts w:eastAsia="Times New Roman" w:cs="Times New Roman"/>
          <w:szCs w:val="24"/>
        </w:rPr>
        <w:t>ο νούμερο παρακαλώ</w:t>
      </w:r>
      <w:r>
        <w:rPr>
          <w:rFonts w:eastAsia="Times New Roman" w:cs="Times New Roman"/>
          <w:szCs w:val="24"/>
        </w:rPr>
        <w:t>.</w:t>
      </w:r>
      <w:r w:rsidRPr="00630CD0">
        <w:rPr>
          <w:rFonts w:eastAsia="Times New Roman" w:cs="Times New Roman"/>
          <w:szCs w:val="24"/>
        </w:rPr>
        <w:t xml:space="preserve"> Τρίτον</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π</w:t>
      </w:r>
      <w:r w:rsidRPr="00630CD0">
        <w:rPr>
          <w:rFonts w:eastAsia="Times New Roman" w:cs="Times New Roman"/>
          <w:szCs w:val="24"/>
        </w:rPr>
        <w:t xml:space="preserve">οιες είναι οι αναπροσαρμογές </w:t>
      </w:r>
      <w:r>
        <w:rPr>
          <w:rFonts w:eastAsia="Times New Roman" w:cs="Times New Roman"/>
          <w:szCs w:val="24"/>
          <w:lang w:val="en-US"/>
        </w:rPr>
        <w:t>EBITDA</w:t>
      </w:r>
      <w:r w:rsidRPr="00630CD0">
        <w:rPr>
          <w:rFonts w:eastAsia="Times New Roman" w:cs="Times New Roman"/>
          <w:szCs w:val="24"/>
        </w:rPr>
        <w:t xml:space="preserve"> για τα έτη </w:t>
      </w:r>
      <w:r>
        <w:rPr>
          <w:rFonts w:eastAsia="Times New Roman" w:cs="Times New Roman"/>
          <w:szCs w:val="24"/>
        </w:rPr>
        <w:t>20</w:t>
      </w:r>
      <w:r w:rsidRPr="00630CD0">
        <w:rPr>
          <w:rFonts w:eastAsia="Times New Roman" w:cs="Times New Roman"/>
          <w:szCs w:val="24"/>
        </w:rPr>
        <w:t>18</w:t>
      </w:r>
      <w:r w:rsidRPr="00D23547">
        <w:rPr>
          <w:rFonts w:eastAsia="Times New Roman" w:cs="Times New Roman"/>
          <w:szCs w:val="24"/>
        </w:rPr>
        <w:t xml:space="preserve">, </w:t>
      </w:r>
      <w:r>
        <w:rPr>
          <w:rFonts w:eastAsia="Times New Roman" w:cs="Times New Roman"/>
          <w:szCs w:val="24"/>
        </w:rPr>
        <w:t>20</w:t>
      </w:r>
      <w:r w:rsidRPr="00630CD0">
        <w:rPr>
          <w:rFonts w:eastAsia="Times New Roman" w:cs="Times New Roman"/>
          <w:szCs w:val="24"/>
        </w:rPr>
        <w:t>19</w:t>
      </w:r>
      <w:r w:rsidRPr="00D23547">
        <w:rPr>
          <w:rFonts w:eastAsia="Times New Roman" w:cs="Times New Roman"/>
          <w:szCs w:val="24"/>
        </w:rPr>
        <w:t xml:space="preserve">, </w:t>
      </w:r>
      <w:r>
        <w:rPr>
          <w:rFonts w:eastAsia="Times New Roman" w:cs="Times New Roman"/>
          <w:szCs w:val="24"/>
        </w:rPr>
        <w:t>20</w:t>
      </w:r>
      <w:r w:rsidRPr="00630CD0">
        <w:rPr>
          <w:rFonts w:eastAsia="Times New Roman" w:cs="Times New Roman"/>
          <w:szCs w:val="24"/>
        </w:rPr>
        <w:t>20</w:t>
      </w:r>
      <w:r w:rsidRPr="00D23547">
        <w:rPr>
          <w:rFonts w:eastAsia="Times New Roman" w:cs="Times New Roman"/>
          <w:szCs w:val="24"/>
        </w:rPr>
        <w:t xml:space="preserve">, </w:t>
      </w:r>
      <w:r>
        <w:rPr>
          <w:rFonts w:eastAsia="Times New Roman" w:cs="Times New Roman"/>
          <w:szCs w:val="24"/>
        </w:rPr>
        <w:t>20</w:t>
      </w:r>
      <w:r w:rsidRPr="00630CD0">
        <w:rPr>
          <w:rFonts w:eastAsia="Times New Roman" w:cs="Times New Roman"/>
          <w:szCs w:val="24"/>
        </w:rPr>
        <w:t>21</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Επίσης,</w:t>
      </w:r>
      <w:r w:rsidRPr="00630CD0">
        <w:rPr>
          <w:rFonts w:eastAsia="Times New Roman" w:cs="Times New Roman"/>
          <w:szCs w:val="24"/>
        </w:rPr>
        <w:t xml:space="preserve"> το νούμερο παρακαλώ</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Τέταρτον, ποιο</w:t>
      </w:r>
      <w:r w:rsidRPr="00630CD0">
        <w:rPr>
          <w:rFonts w:eastAsia="Times New Roman" w:cs="Times New Roman"/>
          <w:szCs w:val="24"/>
        </w:rPr>
        <w:t xml:space="preserve"> υπολογίζετ</w:t>
      </w:r>
      <w:r>
        <w:rPr>
          <w:rFonts w:eastAsia="Times New Roman" w:cs="Times New Roman"/>
          <w:szCs w:val="24"/>
        </w:rPr>
        <w:t>ε</w:t>
      </w:r>
      <w:r w:rsidRPr="00630CD0">
        <w:rPr>
          <w:rFonts w:eastAsia="Times New Roman" w:cs="Times New Roman"/>
          <w:szCs w:val="24"/>
        </w:rPr>
        <w:t xml:space="preserve"> ότι θα είναι το ταμειακό έλλειμμα από το 2019 έως το 2021</w:t>
      </w:r>
      <w:r>
        <w:rPr>
          <w:rFonts w:eastAsia="Times New Roman" w:cs="Times New Roman"/>
          <w:szCs w:val="24"/>
        </w:rPr>
        <w:t>;</w:t>
      </w:r>
      <w:r w:rsidRPr="00630CD0">
        <w:rPr>
          <w:rFonts w:eastAsia="Times New Roman" w:cs="Times New Roman"/>
          <w:szCs w:val="24"/>
        </w:rPr>
        <w:t xml:space="preserve"> </w:t>
      </w:r>
      <w:proofErr w:type="spellStart"/>
      <w:r>
        <w:rPr>
          <w:rFonts w:eastAsia="Times New Roman" w:cs="Times New Roman"/>
          <w:szCs w:val="24"/>
        </w:rPr>
        <w:t>Πέμπτον</w:t>
      </w:r>
      <w:proofErr w:type="spellEnd"/>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π</w:t>
      </w:r>
      <w:r w:rsidRPr="00630CD0">
        <w:rPr>
          <w:rFonts w:eastAsia="Times New Roman" w:cs="Times New Roman"/>
          <w:szCs w:val="24"/>
        </w:rPr>
        <w:t xml:space="preserve">οια είναι η οφειλή </w:t>
      </w:r>
      <w:r w:rsidRPr="00630CD0">
        <w:rPr>
          <w:rFonts w:eastAsia="Times New Roman" w:cs="Times New Roman"/>
          <w:szCs w:val="24"/>
        </w:rPr>
        <w:lastRenderedPageBreak/>
        <w:t xml:space="preserve">των ΕΛΤΑ προς τον </w:t>
      </w:r>
      <w:r>
        <w:rPr>
          <w:rFonts w:eastAsia="Times New Roman" w:cs="Times New Roman"/>
          <w:szCs w:val="24"/>
        </w:rPr>
        <w:t>ΕΦΚΑ</w:t>
      </w:r>
      <w:r w:rsidRPr="00630CD0">
        <w:rPr>
          <w:rFonts w:eastAsia="Times New Roman" w:cs="Times New Roman"/>
          <w:szCs w:val="24"/>
        </w:rPr>
        <w:t xml:space="preserve"> από ασφαλιστικές εισφορές</w:t>
      </w:r>
      <w:r>
        <w:rPr>
          <w:rFonts w:eastAsia="Times New Roman" w:cs="Times New Roman"/>
          <w:szCs w:val="24"/>
        </w:rPr>
        <w:t>;</w:t>
      </w:r>
      <w:r w:rsidRPr="00630CD0">
        <w:rPr>
          <w:rFonts w:eastAsia="Times New Roman" w:cs="Times New Roman"/>
          <w:szCs w:val="24"/>
        </w:rPr>
        <w:t xml:space="preserve"> </w:t>
      </w:r>
      <w:proofErr w:type="spellStart"/>
      <w:r>
        <w:rPr>
          <w:rFonts w:eastAsia="Times New Roman" w:cs="Times New Roman"/>
          <w:szCs w:val="24"/>
        </w:rPr>
        <w:t>Έκτον</w:t>
      </w:r>
      <w:proofErr w:type="spellEnd"/>
      <w:r>
        <w:rPr>
          <w:rFonts w:eastAsia="Times New Roman" w:cs="Times New Roman"/>
          <w:szCs w:val="24"/>
        </w:rPr>
        <w:t xml:space="preserve">, ποια είναι η οφειλή των </w:t>
      </w:r>
      <w:r w:rsidRPr="00630CD0">
        <w:rPr>
          <w:rFonts w:eastAsia="Times New Roman" w:cs="Times New Roman"/>
          <w:szCs w:val="24"/>
        </w:rPr>
        <w:t xml:space="preserve">ΕΛΤΑ προς το </w:t>
      </w:r>
      <w:r>
        <w:rPr>
          <w:rFonts w:eastAsia="Times New Roman" w:cs="Times New Roman"/>
          <w:szCs w:val="24"/>
        </w:rPr>
        <w:t>Τ</w:t>
      </w:r>
      <w:r w:rsidRPr="00630CD0">
        <w:rPr>
          <w:rFonts w:eastAsia="Times New Roman" w:cs="Times New Roman"/>
          <w:szCs w:val="24"/>
        </w:rPr>
        <w:t xml:space="preserve">αμείο </w:t>
      </w:r>
      <w:r>
        <w:rPr>
          <w:rFonts w:eastAsia="Times New Roman" w:cs="Times New Roman"/>
          <w:szCs w:val="24"/>
        </w:rPr>
        <w:t>Π</w:t>
      </w:r>
      <w:r w:rsidRPr="00630CD0">
        <w:rPr>
          <w:rFonts w:eastAsia="Times New Roman" w:cs="Times New Roman"/>
          <w:szCs w:val="24"/>
        </w:rPr>
        <w:t xml:space="preserve">αρακαταθηκών και </w:t>
      </w:r>
      <w:r>
        <w:rPr>
          <w:rFonts w:eastAsia="Times New Roman" w:cs="Times New Roman"/>
          <w:szCs w:val="24"/>
        </w:rPr>
        <w:t>Δ</w:t>
      </w:r>
      <w:r w:rsidRPr="00630CD0">
        <w:rPr>
          <w:rFonts w:eastAsia="Times New Roman" w:cs="Times New Roman"/>
          <w:szCs w:val="24"/>
        </w:rPr>
        <w:t>ανείων από το δάνειο που έχουν πάρει</w:t>
      </w:r>
      <w:r>
        <w:rPr>
          <w:rFonts w:eastAsia="Times New Roman" w:cs="Times New Roman"/>
          <w:szCs w:val="24"/>
        </w:rPr>
        <w:t xml:space="preserve"> τα Ελληνικά Ταχυδρομεία;</w:t>
      </w:r>
      <w:r w:rsidRPr="00630CD0">
        <w:rPr>
          <w:rFonts w:eastAsia="Times New Roman" w:cs="Times New Roman"/>
          <w:szCs w:val="24"/>
        </w:rPr>
        <w:t xml:space="preserve"> </w:t>
      </w:r>
      <w:proofErr w:type="spellStart"/>
      <w:r>
        <w:rPr>
          <w:rFonts w:eastAsia="Times New Roman" w:cs="Times New Roman"/>
          <w:szCs w:val="24"/>
        </w:rPr>
        <w:t>Έβδομον</w:t>
      </w:r>
      <w:proofErr w:type="spellEnd"/>
      <w:r>
        <w:rPr>
          <w:rFonts w:eastAsia="Times New Roman" w:cs="Times New Roman"/>
          <w:szCs w:val="24"/>
        </w:rPr>
        <w:t>,</w:t>
      </w:r>
      <w:r w:rsidRPr="00630CD0">
        <w:rPr>
          <w:rFonts w:eastAsia="Times New Roman" w:cs="Times New Roman"/>
          <w:szCs w:val="24"/>
        </w:rPr>
        <w:t xml:space="preserve"> ποια είναι η οφειλή σε άλλους φορείς για λογαριασμό των οποίων εισπράττονται χρήματα</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Κ</w:t>
      </w:r>
      <w:r w:rsidRPr="00630CD0">
        <w:rPr>
          <w:rFonts w:eastAsia="Times New Roman" w:cs="Times New Roman"/>
          <w:szCs w:val="24"/>
        </w:rPr>
        <w:t>αι σας είπα</w:t>
      </w:r>
      <w:r>
        <w:rPr>
          <w:rFonts w:eastAsia="Times New Roman" w:cs="Times New Roman"/>
          <w:szCs w:val="24"/>
        </w:rPr>
        <w:t xml:space="preserve"> ότι</w:t>
      </w:r>
      <w:r w:rsidRPr="00630CD0">
        <w:rPr>
          <w:rFonts w:eastAsia="Times New Roman" w:cs="Times New Roman"/>
          <w:szCs w:val="24"/>
        </w:rPr>
        <w:t xml:space="preserve"> δεν αναφέρομαι </w:t>
      </w:r>
      <w:r>
        <w:rPr>
          <w:rFonts w:eastAsia="Times New Roman" w:cs="Times New Roman"/>
          <w:szCs w:val="24"/>
        </w:rPr>
        <w:t>στη ΔΕΗ,</w:t>
      </w:r>
      <w:r w:rsidRPr="00630CD0">
        <w:rPr>
          <w:rFonts w:eastAsia="Times New Roman" w:cs="Times New Roman"/>
          <w:szCs w:val="24"/>
        </w:rPr>
        <w:t xml:space="preserve"> το έχουμε συζητήσει αυτό το θέμα</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Α</w:t>
      </w:r>
      <w:r w:rsidRPr="00630CD0">
        <w:rPr>
          <w:rFonts w:eastAsia="Times New Roman" w:cs="Times New Roman"/>
          <w:szCs w:val="24"/>
        </w:rPr>
        <w:t>ναφέρομαι στην απόδοση σε τραπεζικά ιδρύματα από τα δάνεια που έχουν πάρει υπάλληλοι από τ</w:t>
      </w:r>
      <w:r>
        <w:rPr>
          <w:rFonts w:eastAsia="Times New Roman" w:cs="Times New Roman"/>
          <w:szCs w:val="24"/>
        </w:rPr>
        <w:t>ην</w:t>
      </w:r>
      <w:r w:rsidRPr="00630CD0">
        <w:rPr>
          <w:rFonts w:eastAsia="Times New Roman" w:cs="Times New Roman"/>
          <w:szCs w:val="24"/>
        </w:rPr>
        <w:t xml:space="preserve"> </w:t>
      </w:r>
      <w:proofErr w:type="spellStart"/>
      <w:r w:rsidRPr="00630CD0">
        <w:rPr>
          <w:rFonts w:eastAsia="Times New Roman" w:cs="Times New Roman"/>
          <w:szCs w:val="24"/>
        </w:rPr>
        <w:t>Eurobank</w:t>
      </w:r>
      <w:proofErr w:type="spellEnd"/>
      <w:r w:rsidRPr="00630CD0">
        <w:rPr>
          <w:rFonts w:eastAsia="Times New Roman" w:cs="Times New Roman"/>
          <w:szCs w:val="24"/>
        </w:rPr>
        <w:t xml:space="preserve"> </w:t>
      </w:r>
      <w:r w:rsidRPr="00B317D4">
        <w:rPr>
          <w:rFonts w:eastAsia="Times New Roman" w:cs="Times New Roman"/>
          <w:szCs w:val="24"/>
        </w:rPr>
        <w:t>-</w:t>
      </w:r>
      <w:r w:rsidRPr="00630CD0">
        <w:rPr>
          <w:rFonts w:eastAsia="Times New Roman" w:cs="Times New Roman"/>
          <w:szCs w:val="24"/>
        </w:rPr>
        <w:t>που τώρα</w:t>
      </w:r>
      <w:r>
        <w:rPr>
          <w:rFonts w:eastAsia="Times New Roman" w:cs="Times New Roman"/>
          <w:szCs w:val="24"/>
        </w:rPr>
        <w:t xml:space="preserve"> </w:t>
      </w:r>
      <w:r w:rsidRPr="00630CD0">
        <w:rPr>
          <w:rFonts w:eastAsia="Times New Roman" w:cs="Times New Roman"/>
          <w:szCs w:val="24"/>
        </w:rPr>
        <w:t xml:space="preserve">αν δεν </w:t>
      </w:r>
      <w:proofErr w:type="spellStart"/>
      <w:r w:rsidRPr="00630CD0">
        <w:rPr>
          <w:rFonts w:eastAsia="Times New Roman" w:cs="Times New Roman"/>
          <w:szCs w:val="24"/>
        </w:rPr>
        <w:t>απατώμαι</w:t>
      </w:r>
      <w:proofErr w:type="spellEnd"/>
      <w:r w:rsidRPr="00630CD0">
        <w:rPr>
          <w:rFonts w:eastAsia="Times New Roman" w:cs="Times New Roman"/>
          <w:szCs w:val="24"/>
        </w:rPr>
        <w:t xml:space="preserve"> έχουν δοθεί σε ιρλανδικά f</w:t>
      </w:r>
      <w:proofErr w:type="spellStart"/>
      <w:r>
        <w:rPr>
          <w:rFonts w:eastAsia="Times New Roman" w:cs="Times New Roman"/>
          <w:szCs w:val="24"/>
          <w:lang w:val="en-US"/>
        </w:rPr>
        <w:t>unds</w:t>
      </w:r>
      <w:proofErr w:type="spellEnd"/>
      <w:r w:rsidRPr="007B665D">
        <w:rPr>
          <w:rFonts w:eastAsia="Times New Roman" w:cs="Times New Roman"/>
          <w:szCs w:val="24"/>
        </w:rPr>
        <w:t>-</w:t>
      </w:r>
      <w:r w:rsidRPr="00B317D4">
        <w:rPr>
          <w:rFonts w:eastAsia="Times New Roman" w:cs="Times New Roman"/>
          <w:szCs w:val="24"/>
        </w:rPr>
        <w:t xml:space="preserve"> </w:t>
      </w:r>
      <w:r w:rsidRPr="00630CD0">
        <w:rPr>
          <w:rFonts w:eastAsia="Times New Roman" w:cs="Times New Roman"/>
          <w:szCs w:val="24"/>
        </w:rPr>
        <w:t xml:space="preserve">και έχουν </w:t>
      </w:r>
      <w:proofErr w:type="spellStart"/>
      <w:r w:rsidRPr="00630CD0">
        <w:rPr>
          <w:rFonts w:eastAsia="Times New Roman" w:cs="Times New Roman"/>
          <w:szCs w:val="24"/>
        </w:rPr>
        <w:t>παρακρατηθε</w:t>
      </w:r>
      <w:r w:rsidRPr="00630CD0">
        <w:rPr>
          <w:rFonts w:eastAsia="Times New Roman" w:cs="Times New Roman"/>
          <w:szCs w:val="24"/>
        </w:rPr>
        <w:t>ί</w:t>
      </w:r>
      <w:proofErr w:type="spellEnd"/>
      <w:r w:rsidRPr="00630CD0">
        <w:rPr>
          <w:rFonts w:eastAsia="Times New Roman" w:cs="Times New Roman"/>
          <w:szCs w:val="24"/>
        </w:rPr>
        <w:t xml:space="preserve"> από το</w:t>
      </w:r>
      <w:r>
        <w:rPr>
          <w:rFonts w:eastAsia="Times New Roman" w:cs="Times New Roman"/>
          <w:szCs w:val="24"/>
        </w:rPr>
        <w:t>ν</w:t>
      </w:r>
      <w:r w:rsidRPr="00630CD0">
        <w:rPr>
          <w:rFonts w:eastAsia="Times New Roman" w:cs="Times New Roman"/>
          <w:szCs w:val="24"/>
        </w:rPr>
        <w:t xml:space="preserve"> μισθό τους και πρέπει να αποδοθούν στα τραπεζικά αυτά ιδρύματα</w:t>
      </w:r>
      <w:r w:rsidRPr="007B665D">
        <w:rPr>
          <w:rFonts w:eastAsia="Times New Roman" w:cs="Times New Roman"/>
          <w:szCs w:val="24"/>
        </w:rPr>
        <w:t>,</w:t>
      </w:r>
      <w:r w:rsidRPr="00630CD0">
        <w:rPr>
          <w:rFonts w:eastAsia="Times New Roman" w:cs="Times New Roman"/>
          <w:szCs w:val="24"/>
        </w:rPr>
        <w:t xml:space="preserve"> δηλαδή στα </w:t>
      </w:r>
      <w:r>
        <w:rPr>
          <w:rFonts w:eastAsia="Times New Roman" w:cs="Times New Roman"/>
          <w:szCs w:val="24"/>
        </w:rPr>
        <w:t>ιρλανδικά</w:t>
      </w:r>
      <w:r w:rsidRPr="00630CD0">
        <w:rPr>
          <w:rFonts w:eastAsia="Times New Roman" w:cs="Times New Roman"/>
          <w:szCs w:val="24"/>
        </w:rPr>
        <w:t xml:space="preserve"> </w:t>
      </w:r>
      <w:proofErr w:type="spellStart"/>
      <w:r w:rsidRPr="00630CD0">
        <w:rPr>
          <w:rFonts w:eastAsia="Times New Roman" w:cs="Times New Roman"/>
          <w:szCs w:val="24"/>
        </w:rPr>
        <w:t>fund</w:t>
      </w:r>
      <w:proofErr w:type="spellEnd"/>
      <w:r>
        <w:rPr>
          <w:rFonts w:eastAsia="Times New Roman" w:cs="Times New Roman"/>
          <w:szCs w:val="24"/>
          <w:lang w:val="en-US"/>
        </w:rPr>
        <w:t>s</w:t>
      </w:r>
      <w:r w:rsidRPr="00630CD0">
        <w:rPr>
          <w:rFonts w:eastAsia="Times New Roman" w:cs="Times New Roman"/>
          <w:szCs w:val="24"/>
        </w:rPr>
        <w:t xml:space="preserve"> για την απόδοση των δόσεων των δανείων</w:t>
      </w:r>
      <w:r>
        <w:rPr>
          <w:rFonts w:eastAsia="Times New Roman" w:cs="Times New Roman"/>
          <w:szCs w:val="24"/>
        </w:rPr>
        <w:t>.</w:t>
      </w:r>
    </w:p>
    <w:p w14:paraId="34E964DE"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34E964DF" w14:textId="77777777" w:rsidR="00C449C8" w:rsidRDefault="00E22944">
      <w:pPr>
        <w:spacing w:line="600" w:lineRule="auto"/>
        <w:ind w:firstLine="720"/>
        <w:contextualSpacing/>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xml:space="preserve"> –το οποίο είναι ιδιαιτέρως σημαντικό </w:t>
      </w:r>
      <w:r w:rsidRPr="00630CD0">
        <w:rPr>
          <w:rFonts w:eastAsia="Times New Roman" w:cs="Times New Roman"/>
          <w:szCs w:val="24"/>
        </w:rPr>
        <w:t>και το λέω με πολύ μεγάλη συναίσθηση και ευαισθησία</w:t>
      </w:r>
      <w:r>
        <w:rPr>
          <w:rFonts w:eastAsia="Times New Roman" w:cs="Times New Roman"/>
          <w:szCs w:val="24"/>
        </w:rPr>
        <w:t>-</w:t>
      </w:r>
      <w:r w:rsidRPr="00630CD0">
        <w:rPr>
          <w:rFonts w:eastAsia="Times New Roman" w:cs="Times New Roman"/>
          <w:szCs w:val="24"/>
        </w:rPr>
        <w:t xml:space="preserve"> για το</w:t>
      </w:r>
      <w:r>
        <w:rPr>
          <w:rFonts w:eastAsia="Times New Roman" w:cs="Times New Roman"/>
          <w:szCs w:val="24"/>
        </w:rPr>
        <w:t>ν</w:t>
      </w:r>
      <w:r w:rsidRPr="00630CD0">
        <w:rPr>
          <w:rFonts w:eastAsia="Times New Roman" w:cs="Times New Roman"/>
          <w:szCs w:val="24"/>
        </w:rPr>
        <w:t xml:space="preserve"> λογαριασμό </w:t>
      </w:r>
      <w:r>
        <w:rPr>
          <w:rFonts w:eastAsia="Times New Roman" w:cs="Times New Roman"/>
          <w:szCs w:val="24"/>
          <w:lang w:val="en-US"/>
        </w:rPr>
        <w:t>GIRO</w:t>
      </w:r>
      <w:r>
        <w:rPr>
          <w:rFonts w:eastAsia="Times New Roman" w:cs="Times New Roman"/>
          <w:szCs w:val="24"/>
        </w:rPr>
        <w:t>.</w:t>
      </w:r>
      <w:r w:rsidRPr="00630CD0">
        <w:rPr>
          <w:rFonts w:eastAsia="Times New Roman" w:cs="Times New Roman"/>
          <w:szCs w:val="24"/>
        </w:rPr>
        <w:t xml:space="preserve"> Αυτός είναι ο λογαριασμός</w:t>
      </w:r>
      <w:r>
        <w:rPr>
          <w:rFonts w:eastAsia="Times New Roman" w:cs="Times New Roman"/>
          <w:szCs w:val="24"/>
        </w:rPr>
        <w:t>,</w:t>
      </w:r>
      <w:r w:rsidRPr="00630CD0">
        <w:rPr>
          <w:rFonts w:eastAsia="Times New Roman" w:cs="Times New Roman"/>
          <w:szCs w:val="24"/>
        </w:rPr>
        <w:t xml:space="preserve"> όπως ξέρετε</w:t>
      </w:r>
      <w:r>
        <w:rPr>
          <w:rFonts w:eastAsia="Times New Roman" w:cs="Times New Roman"/>
          <w:szCs w:val="24"/>
        </w:rPr>
        <w:t>,</w:t>
      </w:r>
      <w:r w:rsidRPr="00630CD0">
        <w:rPr>
          <w:rFonts w:eastAsia="Times New Roman" w:cs="Times New Roman"/>
          <w:szCs w:val="24"/>
        </w:rPr>
        <w:t xml:space="preserve"> μέσω του οποίου πληρώνονται οι συντάξεις των ασφαλιστικών ταμείων</w:t>
      </w:r>
      <w:r>
        <w:rPr>
          <w:rFonts w:eastAsia="Times New Roman" w:cs="Times New Roman"/>
          <w:szCs w:val="24"/>
        </w:rPr>
        <w:t>,</w:t>
      </w:r>
      <w:r w:rsidRPr="00630CD0">
        <w:rPr>
          <w:rFonts w:eastAsia="Times New Roman" w:cs="Times New Roman"/>
          <w:szCs w:val="24"/>
        </w:rPr>
        <w:t xml:space="preserve"> </w:t>
      </w:r>
      <w:r w:rsidRPr="00630CD0">
        <w:rPr>
          <w:rFonts w:eastAsia="Times New Roman" w:cs="Times New Roman"/>
          <w:szCs w:val="24"/>
        </w:rPr>
        <w:lastRenderedPageBreak/>
        <w:t>αλλά και τα επιδόματα</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Έ</w:t>
      </w:r>
      <w:r w:rsidRPr="00630CD0">
        <w:rPr>
          <w:rFonts w:eastAsia="Times New Roman" w:cs="Times New Roman"/>
          <w:szCs w:val="24"/>
        </w:rPr>
        <w:t>χει γίνει</w:t>
      </w:r>
      <w:r w:rsidRPr="00630CD0">
        <w:rPr>
          <w:rFonts w:eastAsia="Times New Roman" w:cs="Times New Roman"/>
          <w:szCs w:val="24"/>
        </w:rPr>
        <w:t xml:space="preserve"> κάποιος έλεγχος για να εξακριβωθεί αν υπάρχει κάποιο έλλειμμα εκεί</w:t>
      </w:r>
      <w:r>
        <w:rPr>
          <w:rFonts w:eastAsia="Times New Roman" w:cs="Times New Roman"/>
          <w:szCs w:val="24"/>
        </w:rPr>
        <w:t>; Κ</w:t>
      </w:r>
      <w:r w:rsidRPr="00630CD0">
        <w:rPr>
          <w:rFonts w:eastAsia="Times New Roman" w:cs="Times New Roman"/>
          <w:szCs w:val="24"/>
        </w:rPr>
        <w:t>αι αν ναι</w:t>
      </w:r>
      <w:r>
        <w:rPr>
          <w:rFonts w:eastAsia="Times New Roman" w:cs="Times New Roman"/>
          <w:szCs w:val="24"/>
        </w:rPr>
        <w:t>,</w:t>
      </w:r>
      <w:r w:rsidRPr="00630CD0">
        <w:rPr>
          <w:rFonts w:eastAsia="Times New Roman" w:cs="Times New Roman"/>
          <w:szCs w:val="24"/>
        </w:rPr>
        <w:t xml:space="preserve"> ποιο είναι αυτό</w:t>
      </w:r>
      <w:r>
        <w:rPr>
          <w:rFonts w:eastAsia="Times New Roman" w:cs="Times New Roman"/>
          <w:szCs w:val="24"/>
        </w:rPr>
        <w:t>;</w:t>
      </w:r>
    </w:p>
    <w:p w14:paraId="34E964E0"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Και δύο ερωτήσεις που</w:t>
      </w:r>
      <w:r w:rsidRPr="00630CD0">
        <w:rPr>
          <w:rFonts w:eastAsia="Times New Roman" w:cs="Times New Roman"/>
          <w:szCs w:val="24"/>
        </w:rPr>
        <w:t xml:space="preserve"> επιδέχονται </w:t>
      </w:r>
      <w:r>
        <w:rPr>
          <w:rFonts w:eastAsia="Times New Roman" w:cs="Times New Roman"/>
          <w:szCs w:val="24"/>
        </w:rPr>
        <w:t>ως απάντηση «ναι» ή «όχι»</w:t>
      </w:r>
      <w:r w:rsidRPr="00630CD0">
        <w:rPr>
          <w:rFonts w:eastAsia="Times New Roman" w:cs="Times New Roman"/>
          <w:szCs w:val="24"/>
        </w:rPr>
        <w:t xml:space="preserve"> και </w:t>
      </w:r>
      <w:r>
        <w:rPr>
          <w:rFonts w:eastAsia="Times New Roman" w:cs="Times New Roman"/>
          <w:szCs w:val="24"/>
        </w:rPr>
        <w:t xml:space="preserve">όχι </w:t>
      </w:r>
      <w:r w:rsidRPr="00630CD0">
        <w:rPr>
          <w:rFonts w:eastAsia="Times New Roman" w:cs="Times New Roman"/>
          <w:szCs w:val="24"/>
        </w:rPr>
        <w:t>τόσο πολύ ποσά</w:t>
      </w:r>
      <w:r>
        <w:rPr>
          <w:rFonts w:eastAsia="Times New Roman" w:cs="Times New Roman"/>
          <w:szCs w:val="24"/>
        </w:rPr>
        <w:t>.</w:t>
      </w:r>
      <w:r w:rsidRPr="00630CD0">
        <w:rPr>
          <w:rFonts w:eastAsia="Times New Roman" w:cs="Times New Roman"/>
          <w:szCs w:val="24"/>
        </w:rPr>
        <w:t xml:space="preserve"> Το ένα είναι για το θέμα της καθολικής υπηρεσίας</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Δεν</w:t>
      </w:r>
      <w:r w:rsidRPr="00630CD0">
        <w:rPr>
          <w:rFonts w:eastAsia="Times New Roman" w:cs="Times New Roman"/>
          <w:szCs w:val="24"/>
        </w:rPr>
        <w:t xml:space="preserve"> συνοψίζω αυτά που έχ</w:t>
      </w:r>
      <w:r w:rsidRPr="00630CD0">
        <w:rPr>
          <w:rFonts w:eastAsia="Times New Roman" w:cs="Times New Roman"/>
          <w:szCs w:val="24"/>
        </w:rPr>
        <w:t>ουν ήδη γίνει</w:t>
      </w:r>
      <w:r>
        <w:rPr>
          <w:rFonts w:eastAsia="Times New Roman" w:cs="Times New Roman"/>
          <w:szCs w:val="24"/>
        </w:rPr>
        <w:t>, δεν</w:t>
      </w:r>
      <w:r w:rsidRPr="00630CD0">
        <w:rPr>
          <w:rFonts w:eastAsia="Times New Roman" w:cs="Times New Roman"/>
          <w:szCs w:val="24"/>
        </w:rPr>
        <w:t xml:space="preserve"> διαφωνούμε ως προς τα στοιχεία</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Η</w:t>
      </w:r>
      <w:r w:rsidRPr="00630CD0">
        <w:rPr>
          <w:rFonts w:eastAsia="Times New Roman" w:cs="Times New Roman"/>
          <w:szCs w:val="24"/>
        </w:rPr>
        <w:t xml:space="preserve"> ερώτηση είναι αν σκοπεύετε να υποβάλλετ</w:t>
      </w:r>
      <w:r>
        <w:rPr>
          <w:rFonts w:eastAsia="Times New Roman" w:cs="Times New Roman"/>
          <w:szCs w:val="24"/>
        </w:rPr>
        <w:t>ε</w:t>
      </w:r>
      <w:r w:rsidRPr="00630CD0">
        <w:rPr>
          <w:rFonts w:eastAsia="Times New Roman" w:cs="Times New Roman"/>
          <w:szCs w:val="24"/>
        </w:rPr>
        <w:t xml:space="preserve"> αίτημα στην Ευρωπαϊκή </w:t>
      </w:r>
      <w:r>
        <w:rPr>
          <w:rFonts w:eastAsia="Times New Roman" w:cs="Times New Roman"/>
          <w:szCs w:val="24"/>
        </w:rPr>
        <w:t>Ε</w:t>
      </w:r>
      <w:r w:rsidRPr="00630CD0">
        <w:rPr>
          <w:rFonts w:eastAsia="Times New Roman" w:cs="Times New Roman"/>
          <w:szCs w:val="24"/>
        </w:rPr>
        <w:t xml:space="preserve">πιτροπή </w:t>
      </w:r>
      <w:r>
        <w:rPr>
          <w:rFonts w:eastAsia="Times New Roman" w:cs="Times New Roman"/>
          <w:szCs w:val="24"/>
        </w:rPr>
        <w:t>Α</w:t>
      </w:r>
      <w:r w:rsidRPr="00630CD0">
        <w:rPr>
          <w:rFonts w:eastAsia="Times New Roman" w:cs="Times New Roman"/>
          <w:szCs w:val="24"/>
        </w:rPr>
        <w:t>νταγωνισμού</w:t>
      </w:r>
      <w:r>
        <w:rPr>
          <w:rFonts w:eastAsia="Times New Roman" w:cs="Times New Roman"/>
          <w:szCs w:val="24"/>
        </w:rPr>
        <w:t>, ό</w:t>
      </w:r>
      <w:r w:rsidRPr="00630CD0">
        <w:rPr>
          <w:rFonts w:eastAsia="Times New Roman" w:cs="Times New Roman"/>
          <w:szCs w:val="24"/>
        </w:rPr>
        <w:t>σον αφορά τα 82,9 εκατομμύρια ευρώ της περιόδου 20</w:t>
      </w:r>
      <w:r>
        <w:rPr>
          <w:rFonts w:eastAsia="Times New Roman" w:cs="Times New Roman"/>
          <w:szCs w:val="24"/>
        </w:rPr>
        <w:t>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630CD0">
        <w:rPr>
          <w:rFonts w:eastAsia="Times New Roman" w:cs="Times New Roman"/>
          <w:szCs w:val="24"/>
        </w:rPr>
        <w:t>15 τα οποία δεν έχουν ζητηθεί</w:t>
      </w:r>
      <w:r>
        <w:rPr>
          <w:rFonts w:eastAsia="Times New Roman" w:cs="Times New Roman"/>
          <w:szCs w:val="24"/>
        </w:rPr>
        <w:t>. Ναι ή όχι;</w:t>
      </w:r>
      <w:r w:rsidRPr="00630CD0">
        <w:rPr>
          <w:rFonts w:eastAsia="Times New Roman" w:cs="Times New Roman"/>
          <w:szCs w:val="24"/>
        </w:rPr>
        <w:t xml:space="preserve"> </w:t>
      </w:r>
    </w:p>
    <w:p w14:paraId="34E964E1"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Κ</w:t>
      </w:r>
      <w:r w:rsidRPr="00630CD0">
        <w:rPr>
          <w:rFonts w:eastAsia="Times New Roman" w:cs="Times New Roman"/>
          <w:szCs w:val="24"/>
        </w:rPr>
        <w:t xml:space="preserve">αι </w:t>
      </w:r>
      <w:r>
        <w:rPr>
          <w:rFonts w:eastAsia="Times New Roman" w:cs="Times New Roman"/>
          <w:szCs w:val="24"/>
        </w:rPr>
        <w:t xml:space="preserve">έρχομαι και </w:t>
      </w:r>
      <w:r>
        <w:rPr>
          <w:rFonts w:eastAsia="Times New Roman" w:cs="Times New Roman"/>
          <w:szCs w:val="24"/>
        </w:rPr>
        <w:t>στην</w:t>
      </w:r>
      <w:r w:rsidRPr="00630CD0">
        <w:rPr>
          <w:rFonts w:eastAsia="Times New Roman" w:cs="Times New Roman"/>
          <w:szCs w:val="24"/>
        </w:rPr>
        <w:t xml:space="preserve"> τελευταία ερώτηση</w:t>
      </w:r>
      <w:r>
        <w:rPr>
          <w:rFonts w:eastAsia="Times New Roman" w:cs="Times New Roman"/>
          <w:szCs w:val="24"/>
        </w:rPr>
        <w:t xml:space="preserve">. Υπάρχει </w:t>
      </w:r>
      <w:r w:rsidRPr="00630CD0">
        <w:rPr>
          <w:rFonts w:eastAsia="Times New Roman" w:cs="Times New Roman"/>
          <w:szCs w:val="24"/>
        </w:rPr>
        <w:t>κάποιο σχέδιο βιωσιμότητας για τα ΕΛΤΑ</w:t>
      </w:r>
      <w:r>
        <w:rPr>
          <w:rFonts w:eastAsia="Times New Roman" w:cs="Times New Roman"/>
          <w:szCs w:val="24"/>
        </w:rPr>
        <w:t>; Πο</w:t>
      </w:r>
      <w:r w:rsidRPr="00630CD0">
        <w:rPr>
          <w:rFonts w:eastAsia="Times New Roman" w:cs="Times New Roman"/>
          <w:szCs w:val="24"/>
        </w:rPr>
        <w:t>ιος το εκπον</w:t>
      </w:r>
      <w:r>
        <w:rPr>
          <w:rFonts w:eastAsia="Times New Roman" w:cs="Times New Roman"/>
          <w:szCs w:val="24"/>
        </w:rPr>
        <w:t>εί; Το</w:t>
      </w:r>
      <w:r w:rsidRPr="00630CD0">
        <w:rPr>
          <w:rFonts w:eastAsia="Times New Roman" w:cs="Times New Roman"/>
          <w:szCs w:val="24"/>
        </w:rPr>
        <w:t xml:space="preserve"> σχέδιο αυτό περιλαμβάνει κλείσιμο καταστημάτων και </w:t>
      </w:r>
      <w:r>
        <w:rPr>
          <w:rFonts w:eastAsia="Times New Roman" w:cs="Times New Roman"/>
          <w:szCs w:val="24"/>
        </w:rPr>
        <w:t>απολύσεις εργαζομένων;</w:t>
      </w:r>
      <w:r w:rsidRPr="007B665D">
        <w:rPr>
          <w:rFonts w:eastAsia="Times New Roman" w:cs="Times New Roman"/>
          <w:szCs w:val="24"/>
        </w:rPr>
        <w:t xml:space="preserve"> </w:t>
      </w:r>
      <w:r>
        <w:rPr>
          <w:rFonts w:eastAsia="Times New Roman" w:cs="Times New Roman"/>
          <w:szCs w:val="24"/>
        </w:rPr>
        <w:t>Ν</w:t>
      </w:r>
      <w:r w:rsidRPr="00630CD0">
        <w:rPr>
          <w:rFonts w:eastAsia="Times New Roman" w:cs="Times New Roman"/>
          <w:szCs w:val="24"/>
        </w:rPr>
        <w:t>αι ή όχι</w:t>
      </w:r>
      <w:r>
        <w:rPr>
          <w:rFonts w:eastAsia="Times New Roman" w:cs="Times New Roman"/>
          <w:szCs w:val="24"/>
        </w:rPr>
        <w:t>;</w:t>
      </w:r>
    </w:p>
    <w:p w14:paraId="34E964E2"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Ε</w:t>
      </w:r>
      <w:r w:rsidRPr="00630CD0">
        <w:rPr>
          <w:rFonts w:eastAsia="Times New Roman" w:cs="Times New Roman"/>
          <w:szCs w:val="24"/>
        </w:rPr>
        <w:t>υχαριστώ πολύ και για την ανοχή σας</w:t>
      </w:r>
      <w:r w:rsidRPr="00EC56D1">
        <w:rPr>
          <w:rFonts w:eastAsia="Times New Roman" w:cs="Times New Roman"/>
          <w:szCs w:val="24"/>
        </w:rPr>
        <w:t>,</w:t>
      </w:r>
      <w:r w:rsidRPr="00630CD0">
        <w:rPr>
          <w:rFonts w:eastAsia="Times New Roman" w:cs="Times New Roman"/>
          <w:szCs w:val="24"/>
        </w:rPr>
        <w:t xml:space="preserve"> κύριε </w:t>
      </w:r>
      <w:r>
        <w:rPr>
          <w:rFonts w:eastAsia="Times New Roman" w:cs="Times New Roman"/>
          <w:szCs w:val="24"/>
        </w:rPr>
        <w:t>Π</w:t>
      </w:r>
      <w:r w:rsidRPr="00630CD0">
        <w:rPr>
          <w:rFonts w:eastAsia="Times New Roman" w:cs="Times New Roman"/>
          <w:szCs w:val="24"/>
        </w:rPr>
        <w:t>ρόεδρε</w:t>
      </w:r>
      <w:r>
        <w:rPr>
          <w:rFonts w:eastAsia="Times New Roman" w:cs="Times New Roman"/>
          <w:szCs w:val="24"/>
        </w:rPr>
        <w:t>.</w:t>
      </w:r>
    </w:p>
    <w:p w14:paraId="34E964E3" w14:textId="77777777" w:rsidR="00C449C8" w:rsidRDefault="00E22944">
      <w:pPr>
        <w:spacing w:line="600" w:lineRule="auto"/>
        <w:ind w:firstLine="720"/>
        <w:contextualSpacing/>
        <w:jc w:val="both"/>
        <w:rPr>
          <w:rFonts w:eastAsia="Times New Roman" w:cs="Times New Roman"/>
          <w:szCs w:val="24"/>
        </w:rPr>
      </w:pPr>
      <w:r w:rsidRPr="00B63246">
        <w:rPr>
          <w:rFonts w:eastAsia="Times New Roman" w:cs="Times New Roman"/>
          <w:b/>
          <w:szCs w:val="24"/>
        </w:rPr>
        <w:t xml:space="preserve">ΠΡΟΔΡΕΥΩΝ (Νικήτας </w:t>
      </w:r>
      <w:r w:rsidRPr="00B63246">
        <w:rPr>
          <w:rFonts w:eastAsia="Times New Roman" w:cs="Times New Roman"/>
          <w:b/>
          <w:szCs w:val="24"/>
        </w:rPr>
        <w:t>Κακλαμάνης):</w:t>
      </w:r>
      <w:r>
        <w:rPr>
          <w:rFonts w:eastAsia="Times New Roman"/>
          <w:b/>
          <w:szCs w:val="24"/>
        </w:rPr>
        <w:t xml:space="preserve"> </w:t>
      </w:r>
      <w:r>
        <w:rPr>
          <w:rFonts w:eastAsia="Times New Roman"/>
          <w:szCs w:val="24"/>
        </w:rPr>
        <w:t xml:space="preserve">Ο </w:t>
      </w:r>
      <w:r w:rsidRPr="007B665D">
        <w:rPr>
          <w:rFonts w:eastAsia="Times New Roman"/>
          <w:szCs w:val="24"/>
        </w:rPr>
        <w:t>κύρι</w:t>
      </w:r>
      <w:r>
        <w:rPr>
          <w:rFonts w:eastAsia="Times New Roman"/>
          <w:szCs w:val="24"/>
        </w:rPr>
        <w:t>ος Υπο</w:t>
      </w:r>
      <w:r w:rsidRPr="00630CD0">
        <w:rPr>
          <w:rFonts w:eastAsia="Times New Roman" w:cs="Times New Roman"/>
          <w:szCs w:val="24"/>
        </w:rPr>
        <w:t>υργός</w:t>
      </w:r>
      <w:r>
        <w:rPr>
          <w:rFonts w:eastAsia="Times New Roman" w:cs="Times New Roman"/>
          <w:szCs w:val="24"/>
        </w:rPr>
        <w:t xml:space="preserve"> έχει τον λόγο, με τη σχετική ανοχή.</w:t>
      </w:r>
    </w:p>
    <w:p w14:paraId="34E964E4"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Και επειδή καυτηριάζω τους Υπουργούς που</w:t>
      </w:r>
      <w:r w:rsidRPr="00630CD0">
        <w:rPr>
          <w:rFonts w:eastAsia="Times New Roman" w:cs="Times New Roman"/>
          <w:szCs w:val="24"/>
        </w:rPr>
        <w:t xml:space="preserve"> λείπουν εκ συστήματος</w:t>
      </w:r>
      <w:r>
        <w:rPr>
          <w:rFonts w:eastAsia="Times New Roman" w:cs="Times New Roman"/>
          <w:szCs w:val="24"/>
        </w:rPr>
        <w:t>,</w:t>
      </w:r>
      <w:r w:rsidRPr="00630CD0">
        <w:rPr>
          <w:rFonts w:eastAsia="Times New Roman" w:cs="Times New Roman"/>
          <w:szCs w:val="24"/>
        </w:rPr>
        <w:t xml:space="preserve"> να λέω και καλές κουβέντες</w:t>
      </w:r>
      <w:r>
        <w:rPr>
          <w:rFonts w:eastAsia="Times New Roman" w:cs="Times New Roman"/>
          <w:szCs w:val="24"/>
        </w:rPr>
        <w:t>, του</w:t>
      </w:r>
      <w:r w:rsidRPr="00630CD0">
        <w:rPr>
          <w:rFonts w:eastAsia="Times New Roman" w:cs="Times New Roman"/>
          <w:szCs w:val="24"/>
        </w:rPr>
        <w:t xml:space="preserve">λάχιστον όταν </w:t>
      </w:r>
      <w:r>
        <w:rPr>
          <w:rFonts w:eastAsia="Times New Roman" w:cs="Times New Roman"/>
          <w:szCs w:val="24"/>
        </w:rPr>
        <w:lastRenderedPageBreak/>
        <w:t>Π</w:t>
      </w:r>
      <w:r w:rsidRPr="00630CD0">
        <w:rPr>
          <w:rFonts w:eastAsia="Times New Roman" w:cs="Times New Roman"/>
          <w:szCs w:val="24"/>
        </w:rPr>
        <w:t>ροεδρεύω εγώ</w:t>
      </w:r>
      <w:r>
        <w:rPr>
          <w:rFonts w:eastAsia="Times New Roman" w:cs="Times New Roman"/>
          <w:szCs w:val="24"/>
        </w:rPr>
        <w:t>. Ο κ. Π</w:t>
      </w:r>
      <w:r>
        <w:rPr>
          <w:rFonts w:eastAsia="Times New Roman" w:cs="Times New Roman"/>
          <w:szCs w:val="24"/>
        </w:rPr>
        <w:t>απ</w:t>
      </w:r>
      <w:r w:rsidRPr="00630CD0">
        <w:rPr>
          <w:rFonts w:eastAsia="Times New Roman" w:cs="Times New Roman"/>
          <w:szCs w:val="24"/>
        </w:rPr>
        <w:t>π</w:t>
      </w:r>
      <w:r>
        <w:rPr>
          <w:rFonts w:eastAsia="Times New Roman" w:cs="Times New Roman"/>
          <w:szCs w:val="24"/>
        </w:rPr>
        <w:t>ά</w:t>
      </w:r>
      <w:r w:rsidRPr="00630CD0">
        <w:rPr>
          <w:rFonts w:eastAsia="Times New Roman" w:cs="Times New Roman"/>
          <w:szCs w:val="24"/>
        </w:rPr>
        <w:t>ς είναι παρών</w:t>
      </w:r>
      <w:r>
        <w:rPr>
          <w:rFonts w:eastAsia="Times New Roman" w:cs="Times New Roman"/>
          <w:szCs w:val="24"/>
        </w:rPr>
        <w:t>,</w:t>
      </w:r>
      <w:r w:rsidRPr="00630CD0">
        <w:rPr>
          <w:rFonts w:eastAsia="Times New Roman" w:cs="Times New Roman"/>
          <w:szCs w:val="24"/>
        </w:rPr>
        <w:t xml:space="preserve"> όπως και ο κ</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Β</w:t>
      </w:r>
      <w:r w:rsidRPr="00630CD0">
        <w:rPr>
          <w:rFonts w:eastAsia="Times New Roman" w:cs="Times New Roman"/>
          <w:szCs w:val="24"/>
        </w:rPr>
        <w:t>ίτσας</w:t>
      </w:r>
      <w:r>
        <w:rPr>
          <w:rFonts w:eastAsia="Times New Roman" w:cs="Times New Roman"/>
          <w:szCs w:val="24"/>
        </w:rPr>
        <w:t xml:space="preserve">. Ο </w:t>
      </w:r>
      <w:r w:rsidRPr="00630CD0">
        <w:rPr>
          <w:rFonts w:eastAsia="Times New Roman" w:cs="Times New Roman"/>
          <w:szCs w:val="24"/>
        </w:rPr>
        <w:t>κ</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Δ</w:t>
      </w:r>
      <w:r w:rsidRPr="00630CD0">
        <w:rPr>
          <w:rFonts w:eastAsia="Times New Roman" w:cs="Times New Roman"/>
          <w:szCs w:val="24"/>
        </w:rPr>
        <w:t>ημαράς είναι</w:t>
      </w:r>
      <w:r w:rsidRPr="00630CD0">
        <w:rPr>
          <w:rFonts w:eastAsia="Times New Roman" w:cs="Times New Roman"/>
          <w:szCs w:val="24"/>
        </w:rPr>
        <w:t xml:space="preserve"> η πρώτη φορά που μου τυχαίνει</w:t>
      </w:r>
      <w:r>
        <w:rPr>
          <w:rFonts w:eastAsia="Times New Roman" w:cs="Times New Roman"/>
          <w:szCs w:val="24"/>
        </w:rPr>
        <w:t>.</w:t>
      </w:r>
    </w:p>
    <w:p w14:paraId="34E964E5"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Ορίστε, κ</w:t>
      </w:r>
      <w:r w:rsidRPr="00630CD0">
        <w:rPr>
          <w:rFonts w:eastAsia="Times New Roman" w:cs="Times New Roman"/>
          <w:szCs w:val="24"/>
        </w:rPr>
        <w:t>ύριε Υπουργέ</w:t>
      </w:r>
      <w:r>
        <w:rPr>
          <w:rFonts w:eastAsia="Times New Roman" w:cs="Times New Roman"/>
          <w:szCs w:val="24"/>
        </w:rPr>
        <w:t>, έχετε τον λόγο.</w:t>
      </w:r>
    </w:p>
    <w:p w14:paraId="34E964E6"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sidRPr="00630CD0">
        <w:rPr>
          <w:rFonts w:eastAsia="Times New Roman" w:cs="Times New Roman"/>
          <w:szCs w:val="24"/>
        </w:rPr>
        <w:t xml:space="preserve"> </w:t>
      </w:r>
      <w:r>
        <w:rPr>
          <w:rFonts w:eastAsia="Times New Roman" w:cs="Times New Roman"/>
          <w:szCs w:val="24"/>
        </w:rPr>
        <w:t>Και</w:t>
      </w:r>
      <w:r w:rsidRPr="00630CD0">
        <w:rPr>
          <w:rFonts w:eastAsia="Times New Roman" w:cs="Times New Roman"/>
          <w:szCs w:val="24"/>
        </w:rPr>
        <w:t xml:space="preserve"> όταν καλούμαι να </w:t>
      </w:r>
      <w:r>
        <w:rPr>
          <w:rFonts w:eastAsia="Times New Roman" w:cs="Times New Roman"/>
          <w:szCs w:val="24"/>
        </w:rPr>
        <w:t>α</w:t>
      </w:r>
      <w:r w:rsidRPr="00630CD0">
        <w:rPr>
          <w:rFonts w:eastAsia="Times New Roman" w:cs="Times New Roman"/>
          <w:szCs w:val="24"/>
        </w:rPr>
        <w:t>πα</w:t>
      </w:r>
      <w:r>
        <w:rPr>
          <w:rFonts w:eastAsia="Times New Roman" w:cs="Times New Roman"/>
          <w:szCs w:val="24"/>
        </w:rPr>
        <w:t>ν</w:t>
      </w:r>
      <w:r w:rsidRPr="00630CD0">
        <w:rPr>
          <w:rFonts w:eastAsia="Times New Roman" w:cs="Times New Roman"/>
          <w:szCs w:val="24"/>
        </w:rPr>
        <w:t>τήσω εγώ</w:t>
      </w:r>
      <w:r>
        <w:rPr>
          <w:rFonts w:eastAsia="Times New Roman" w:cs="Times New Roman"/>
          <w:szCs w:val="24"/>
        </w:rPr>
        <w:t>,</w:t>
      </w:r>
      <w:r w:rsidRPr="00630CD0">
        <w:rPr>
          <w:rFonts w:eastAsia="Times New Roman" w:cs="Times New Roman"/>
          <w:szCs w:val="24"/>
        </w:rPr>
        <w:t xml:space="preserve"> είναι </w:t>
      </w:r>
      <w:r>
        <w:rPr>
          <w:rFonts w:eastAsia="Times New Roman" w:cs="Times New Roman"/>
          <w:szCs w:val="24"/>
        </w:rPr>
        <w:t xml:space="preserve">πάντα </w:t>
      </w:r>
      <w:r w:rsidRPr="00630CD0">
        <w:rPr>
          <w:rFonts w:eastAsia="Times New Roman" w:cs="Times New Roman"/>
          <w:szCs w:val="24"/>
        </w:rPr>
        <w:t>ο κ</w:t>
      </w:r>
      <w:r>
        <w:rPr>
          <w:rFonts w:eastAsia="Times New Roman" w:cs="Times New Roman"/>
          <w:szCs w:val="24"/>
        </w:rPr>
        <w:t>.</w:t>
      </w:r>
      <w:r w:rsidRPr="00630CD0">
        <w:rPr>
          <w:rFonts w:eastAsia="Times New Roman" w:cs="Times New Roman"/>
          <w:szCs w:val="24"/>
        </w:rPr>
        <w:t xml:space="preserve"> Κακλαμάνης</w:t>
      </w:r>
      <w:r w:rsidRPr="00EC56D1">
        <w:rPr>
          <w:rFonts w:eastAsia="Times New Roman" w:cs="Times New Roman"/>
          <w:szCs w:val="24"/>
        </w:rPr>
        <w:t xml:space="preserve"> </w:t>
      </w:r>
      <w:r>
        <w:rPr>
          <w:rFonts w:eastAsia="Times New Roman" w:cs="Times New Roman"/>
          <w:szCs w:val="24"/>
        </w:rPr>
        <w:t>στην Έδρα.</w:t>
      </w:r>
    </w:p>
    <w:p w14:paraId="34E964E7" w14:textId="77777777" w:rsidR="00C449C8" w:rsidRDefault="00E22944">
      <w:pPr>
        <w:spacing w:line="600" w:lineRule="auto"/>
        <w:ind w:firstLine="720"/>
        <w:contextualSpacing/>
        <w:jc w:val="both"/>
        <w:rPr>
          <w:rFonts w:eastAsia="Times New Roman" w:cs="Times New Roman"/>
          <w:szCs w:val="24"/>
        </w:rPr>
      </w:pPr>
      <w:r w:rsidRPr="00B63246">
        <w:rPr>
          <w:rFonts w:eastAsia="Times New Roman" w:cs="Times New Roman"/>
          <w:b/>
          <w:szCs w:val="24"/>
        </w:rPr>
        <w:t>ΠΡΟ</w:t>
      </w:r>
      <w:r>
        <w:rPr>
          <w:rFonts w:eastAsia="Times New Roman" w:cs="Times New Roman"/>
          <w:b/>
          <w:szCs w:val="24"/>
        </w:rPr>
        <w:t>Ε</w:t>
      </w:r>
      <w:r w:rsidRPr="00B63246">
        <w:rPr>
          <w:rFonts w:eastAsia="Times New Roman" w:cs="Times New Roman"/>
          <w:b/>
          <w:szCs w:val="24"/>
        </w:rPr>
        <w:t>ΔΡΕΥΩΝ (Νικήτας Κακλαμάνης):</w:t>
      </w:r>
      <w:r w:rsidRPr="00B63246">
        <w:rPr>
          <w:rFonts w:eastAsia="Times New Roman"/>
          <w:b/>
          <w:szCs w:val="24"/>
        </w:rPr>
        <w:t xml:space="preserve"> </w:t>
      </w:r>
      <w:r w:rsidRPr="00EC56D1">
        <w:rPr>
          <w:rFonts w:eastAsia="Times New Roman"/>
          <w:szCs w:val="24"/>
        </w:rPr>
        <w:t>Ναι, εγώ οσάκις</w:t>
      </w:r>
      <w:r w:rsidRPr="00EC56D1">
        <w:rPr>
          <w:rFonts w:eastAsia="Times New Roman" w:cs="Times New Roman"/>
          <w:szCs w:val="24"/>
        </w:rPr>
        <w:t xml:space="preserve"> είμαι</w:t>
      </w:r>
      <w:r>
        <w:rPr>
          <w:rFonts w:eastAsia="Times New Roman" w:cs="Times New Roman"/>
          <w:szCs w:val="24"/>
        </w:rPr>
        <w:t xml:space="preserve"> εγώ,</w:t>
      </w:r>
      <w:r w:rsidRPr="00630CD0">
        <w:rPr>
          <w:rFonts w:eastAsia="Times New Roman" w:cs="Times New Roman"/>
          <w:szCs w:val="24"/>
        </w:rPr>
        <w:t xml:space="preserve"> δεν έχω δει να μην έρχεστε</w:t>
      </w:r>
      <w:r>
        <w:rPr>
          <w:rFonts w:eastAsia="Times New Roman" w:cs="Times New Roman"/>
          <w:szCs w:val="24"/>
        </w:rPr>
        <w:t>.</w:t>
      </w:r>
      <w:r w:rsidRPr="00630CD0">
        <w:rPr>
          <w:rFonts w:eastAsia="Times New Roman" w:cs="Times New Roman"/>
          <w:szCs w:val="24"/>
        </w:rPr>
        <w:t xml:space="preserve"> Δεν ξέρω </w:t>
      </w:r>
      <w:r>
        <w:rPr>
          <w:rFonts w:eastAsia="Times New Roman" w:cs="Times New Roman"/>
          <w:szCs w:val="24"/>
        </w:rPr>
        <w:t xml:space="preserve">τι κάνετε </w:t>
      </w:r>
      <w:r w:rsidRPr="00630CD0">
        <w:rPr>
          <w:rFonts w:eastAsia="Times New Roman" w:cs="Times New Roman"/>
          <w:szCs w:val="24"/>
        </w:rPr>
        <w:t>σε άλλους συναδέλφους</w:t>
      </w:r>
      <w:r>
        <w:rPr>
          <w:rFonts w:eastAsia="Times New Roman" w:cs="Times New Roman"/>
          <w:szCs w:val="24"/>
        </w:rPr>
        <w:t>.</w:t>
      </w:r>
    </w:p>
    <w:p w14:paraId="34E964E8"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sidRPr="00630CD0">
        <w:rPr>
          <w:rFonts w:eastAsia="Times New Roman" w:cs="Times New Roman"/>
          <w:szCs w:val="24"/>
        </w:rPr>
        <w:t xml:space="preserve">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34E964E9"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Η</w:t>
      </w:r>
      <w:r w:rsidRPr="00630CD0">
        <w:rPr>
          <w:rFonts w:eastAsia="Times New Roman" w:cs="Times New Roman"/>
          <w:szCs w:val="24"/>
        </w:rPr>
        <w:t xml:space="preserve"> ιστορία</w:t>
      </w:r>
      <w:r>
        <w:rPr>
          <w:rFonts w:eastAsia="Times New Roman" w:cs="Times New Roman"/>
          <w:szCs w:val="24"/>
        </w:rPr>
        <w:t xml:space="preserve"> των ΕΛΤΑ είναι μ</w:t>
      </w:r>
      <w:r>
        <w:rPr>
          <w:rFonts w:eastAsia="Times New Roman" w:cs="Times New Roman"/>
          <w:szCs w:val="24"/>
        </w:rPr>
        <w:t>ί</w:t>
      </w:r>
      <w:r>
        <w:rPr>
          <w:rFonts w:eastAsia="Times New Roman" w:cs="Times New Roman"/>
          <w:szCs w:val="24"/>
        </w:rPr>
        <w:t xml:space="preserve">α ιστορία, όπως έχω πει κατ’ </w:t>
      </w:r>
      <w:r w:rsidRPr="00630CD0">
        <w:rPr>
          <w:rFonts w:eastAsia="Times New Roman" w:cs="Times New Roman"/>
          <w:szCs w:val="24"/>
        </w:rPr>
        <w:t>επανάληψη</w:t>
      </w:r>
      <w:r>
        <w:rPr>
          <w:rFonts w:eastAsia="Times New Roman" w:cs="Times New Roman"/>
          <w:szCs w:val="24"/>
        </w:rPr>
        <w:t>,</w:t>
      </w:r>
      <w:r w:rsidRPr="00630CD0">
        <w:rPr>
          <w:rFonts w:eastAsia="Times New Roman" w:cs="Times New Roman"/>
          <w:szCs w:val="24"/>
        </w:rPr>
        <w:t xml:space="preserve"> μιας μεθοδευμένης εγκατάλειψης κάποιας </w:t>
      </w:r>
      <w:r>
        <w:rPr>
          <w:rFonts w:eastAsia="Times New Roman" w:cs="Times New Roman"/>
          <w:szCs w:val="24"/>
        </w:rPr>
        <w:t>πολύ κρίσιμη</w:t>
      </w:r>
      <w:r w:rsidRPr="00630CD0">
        <w:rPr>
          <w:rFonts w:eastAsia="Times New Roman" w:cs="Times New Roman"/>
          <w:szCs w:val="24"/>
        </w:rPr>
        <w:t>ς δημόσι</w:t>
      </w:r>
      <w:r>
        <w:rPr>
          <w:rFonts w:eastAsia="Times New Roman" w:cs="Times New Roman"/>
          <w:szCs w:val="24"/>
        </w:rPr>
        <w:t>α</w:t>
      </w:r>
      <w:r w:rsidRPr="00630CD0">
        <w:rPr>
          <w:rFonts w:eastAsia="Times New Roman" w:cs="Times New Roman"/>
          <w:szCs w:val="24"/>
        </w:rPr>
        <w:t>ς υποδομ</w:t>
      </w:r>
      <w:r>
        <w:rPr>
          <w:rFonts w:eastAsia="Times New Roman" w:cs="Times New Roman"/>
          <w:szCs w:val="24"/>
        </w:rPr>
        <w:t>ή</w:t>
      </w:r>
      <w:r w:rsidRPr="00630CD0">
        <w:rPr>
          <w:rFonts w:eastAsia="Times New Roman" w:cs="Times New Roman"/>
          <w:szCs w:val="24"/>
        </w:rPr>
        <w:t>ς</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Κ</w:t>
      </w:r>
      <w:r w:rsidRPr="00630CD0">
        <w:rPr>
          <w:rFonts w:eastAsia="Times New Roman" w:cs="Times New Roman"/>
          <w:szCs w:val="24"/>
        </w:rPr>
        <w:t>αι αυτό δεν έγινε τυχαία</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Νομίζω, ήταν</w:t>
      </w:r>
      <w:r w:rsidRPr="00630CD0">
        <w:rPr>
          <w:rFonts w:eastAsia="Times New Roman" w:cs="Times New Roman"/>
          <w:szCs w:val="24"/>
        </w:rPr>
        <w:t xml:space="preserve"> στον πυρήνα των πολιτ</w:t>
      </w:r>
      <w:r>
        <w:rPr>
          <w:rFonts w:eastAsia="Times New Roman" w:cs="Times New Roman"/>
          <w:szCs w:val="24"/>
        </w:rPr>
        <w:t>ικών επιλογών των προηγούμενων κ</w:t>
      </w:r>
      <w:r w:rsidRPr="00630CD0">
        <w:rPr>
          <w:rFonts w:eastAsia="Times New Roman" w:cs="Times New Roman"/>
          <w:szCs w:val="24"/>
        </w:rPr>
        <w:t>υβερνήσεων</w:t>
      </w:r>
      <w:r>
        <w:rPr>
          <w:rFonts w:eastAsia="Times New Roman" w:cs="Times New Roman"/>
          <w:szCs w:val="24"/>
        </w:rPr>
        <w:t>.</w:t>
      </w:r>
      <w:r w:rsidRPr="00630CD0">
        <w:rPr>
          <w:rFonts w:eastAsia="Times New Roman" w:cs="Times New Roman"/>
          <w:szCs w:val="24"/>
        </w:rPr>
        <w:t xml:space="preserve"> </w:t>
      </w:r>
    </w:p>
    <w:p w14:paraId="34E964EA"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630CD0">
        <w:rPr>
          <w:rFonts w:eastAsia="Times New Roman" w:cs="Times New Roman"/>
          <w:szCs w:val="24"/>
        </w:rPr>
        <w:t xml:space="preserve">α ΕΛΤΑ </w:t>
      </w:r>
      <w:proofErr w:type="spellStart"/>
      <w:r>
        <w:rPr>
          <w:rFonts w:eastAsia="Times New Roman" w:cs="Times New Roman"/>
          <w:szCs w:val="24"/>
        </w:rPr>
        <w:t>προικοδοτήθηκαν</w:t>
      </w:r>
      <w:proofErr w:type="spellEnd"/>
      <w:r w:rsidRPr="00630CD0">
        <w:rPr>
          <w:rFonts w:eastAsia="Times New Roman" w:cs="Times New Roman"/>
          <w:szCs w:val="24"/>
        </w:rPr>
        <w:t xml:space="preserve"> το </w:t>
      </w:r>
      <w:r>
        <w:rPr>
          <w:rFonts w:eastAsia="Times New Roman"/>
          <w:szCs w:val="24"/>
        </w:rPr>
        <w:t>ʼ</w:t>
      </w:r>
      <w:r w:rsidRPr="00630CD0">
        <w:rPr>
          <w:rFonts w:eastAsia="Times New Roman" w:cs="Times New Roman"/>
          <w:szCs w:val="24"/>
        </w:rPr>
        <w:t xml:space="preserve">98 με 400 </w:t>
      </w:r>
      <w:r w:rsidRPr="00630CD0">
        <w:rPr>
          <w:rFonts w:eastAsia="Times New Roman" w:cs="Times New Roman"/>
          <w:szCs w:val="24"/>
        </w:rPr>
        <w:t>εκατομμύρια ευρώ</w:t>
      </w:r>
      <w:r>
        <w:rPr>
          <w:rFonts w:eastAsia="Times New Roman" w:cs="Times New Roman"/>
          <w:szCs w:val="24"/>
        </w:rPr>
        <w:t>,</w:t>
      </w:r>
      <w:r w:rsidRPr="00630CD0">
        <w:rPr>
          <w:rFonts w:eastAsia="Times New Roman" w:cs="Times New Roman"/>
          <w:szCs w:val="24"/>
        </w:rPr>
        <w:t xml:space="preserve"> υποτίθεται για την ανασυγκρότησή </w:t>
      </w:r>
      <w:r>
        <w:rPr>
          <w:rFonts w:eastAsia="Times New Roman" w:cs="Times New Roman"/>
          <w:szCs w:val="24"/>
        </w:rPr>
        <w:t>τους.</w:t>
      </w:r>
      <w:r w:rsidRPr="00630CD0">
        <w:rPr>
          <w:rFonts w:eastAsia="Times New Roman" w:cs="Times New Roman"/>
          <w:szCs w:val="24"/>
        </w:rPr>
        <w:t xml:space="preserve"> </w:t>
      </w:r>
      <w:r>
        <w:rPr>
          <w:rFonts w:eastAsia="Times New Roman" w:cs="Times New Roman"/>
          <w:szCs w:val="24"/>
        </w:rPr>
        <w:t>Δ</w:t>
      </w:r>
      <w:r w:rsidRPr="00630CD0">
        <w:rPr>
          <w:rFonts w:eastAsia="Times New Roman" w:cs="Times New Roman"/>
          <w:szCs w:val="24"/>
        </w:rPr>
        <w:t>εν έγινε τίποτα για να τα προσαρμόσει στις νέες τεχνολογικές εξελίξεις</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Ξ</w:t>
      </w:r>
      <w:r w:rsidRPr="00630CD0">
        <w:rPr>
          <w:rFonts w:eastAsia="Times New Roman" w:cs="Times New Roman"/>
          <w:szCs w:val="24"/>
        </w:rPr>
        <w:t>οδεύτηκαν αμέτρητα χρήματα για να αγοραστούν μηχανήματα τα οποία διευκόλυναν τη διανομή επιστολών</w:t>
      </w:r>
      <w:r>
        <w:rPr>
          <w:rFonts w:eastAsia="Times New Roman" w:cs="Times New Roman"/>
          <w:szCs w:val="24"/>
        </w:rPr>
        <w:t>,</w:t>
      </w:r>
      <w:r w:rsidRPr="00630CD0">
        <w:rPr>
          <w:rFonts w:eastAsia="Times New Roman" w:cs="Times New Roman"/>
          <w:szCs w:val="24"/>
        </w:rPr>
        <w:t xml:space="preserve"> οι οποίες επιστολές </w:t>
      </w:r>
      <w:r>
        <w:rPr>
          <w:rFonts w:eastAsia="Times New Roman" w:cs="Times New Roman"/>
          <w:szCs w:val="24"/>
        </w:rPr>
        <w:t>β</w:t>
      </w:r>
      <w:r w:rsidRPr="00630CD0">
        <w:rPr>
          <w:rFonts w:eastAsia="Times New Roman" w:cs="Times New Roman"/>
          <w:szCs w:val="24"/>
        </w:rPr>
        <w:t>εβαίω</w:t>
      </w:r>
      <w:r>
        <w:rPr>
          <w:rFonts w:eastAsia="Times New Roman" w:cs="Times New Roman"/>
          <w:szCs w:val="24"/>
        </w:rPr>
        <w:t>ς</w:t>
      </w:r>
      <w:r w:rsidRPr="00630CD0">
        <w:rPr>
          <w:rFonts w:eastAsia="Times New Roman" w:cs="Times New Roman"/>
          <w:szCs w:val="24"/>
        </w:rPr>
        <w:t xml:space="preserve"> μοιραία ξεπεράστηκαν από τις τεχνολογικές εξελίξεις</w:t>
      </w:r>
      <w:r>
        <w:rPr>
          <w:rFonts w:eastAsia="Times New Roman" w:cs="Times New Roman"/>
          <w:szCs w:val="24"/>
        </w:rPr>
        <w:t>.</w:t>
      </w:r>
      <w:r w:rsidRPr="00630CD0">
        <w:rPr>
          <w:rFonts w:eastAsia="Times New Roman" w:cs="Times New Roman"/>
          <w:szCs w:val="24"/>
        </w:rPr>
        <w:t xml:space="preserve"> </w:t>
      </w:r>
      <w:r>
        <w:rPr>
          <w:rFonts w:eastAsia="Times New Roman" w:cs="Times New Roman"/>
          <w:szCs w:val="24"/>
        </w:rPr>
        <w:t>Ο</w:t>
      </w:r>
      <w:r w:rsidRPr="00630CD0">
        <w:rPr>
          <w:rFonts w:eastAsia="Times New Roman" w:cs="Times New Roman"/>
          <w:szCs w:val="24"/>
        </w:rPr>
        <w:t xml:space="preserve"> τζίρος που υπάρχει στην </w:t>
      </w:r>
      <w:r>
        <w:rPr>
          <w:rFonts w:eastAsia="Times New Roman" w:cs="Times New Roman"/>
          <w:szCs w:val="24"/>
        </w:rPr>
        <w:t>τ</w:t>
      </w:r>
      <w:r w:rsidRPr="00630CD0">
        <w:rPr>
          <w:rFonts w:eastAsia="Times New Roman" w:cs="Times New Roman"/>
          <w:szCs w:val="24"/>
        </w:rPr>
        <w:t>αχυδρομική αγορά για τις επιστολές έχει μειωθεί κατά 60% τα τελευταία χρόνια</w:t>
      </w:r>
      <w:r>
        <w:rPr>
          <w:rFonts w:eastAsia="Times New Roman" w:cs="Times New Roman"/>
          <w:szCs w:val="24"/>
        </w:rPr>
        <w:t xml:space="preserve">. </w:t>
      </w:r>
    </w:p>
    <w:p w14:paraId="34E964EB"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Έρχομαι στην αποζημίωση καθολικής υπηρεσίας. Κα</w:t>
      </w:r>
      <w:r>
        <w:rPr>
          <w:rFonts w:eastAsia="Times New Roman" w:cs="Times New Roman"/>
          <w:szCs w:val="24"/>
        </w:rPr>
        <w:t>μ</w:t>
      </w:r>
      <w:r>
        <w:rPr>
          <w:rFonts w:eastAsia="Times New Roman" w:cs="Times New Roman"/>
          <w:szCs w:val="24"/>
        </w:rPr>
        <w:t>μία αποζημίωση καθολικής υπηρεσίας από τις προη</w:t>
      </w:r>
      <w:r>
        <w:rPr>
          <w:rFonts w:eastAsia="Times New Roman" w:cs="Times New Roman"/>
          <w:szCs w:val="24"/>
        </w:rPr>
        <w:t xml:space="preserve">γούμενες κυβερνήσεις. Έγινε ένα αίτημα το 2014 από το Υπουργείο Υποδομών, το οποίο είχε τότε και την ευθύνη της αγοράς των ταχυδρομείων και του κλάδου των ταχυδρομείων. Βεβαίως, το αίτημα </w:t>
      </w:r>
      <w:proofErr w:type="spellStart"/>
      <w:r>
        <w:rPr>
          <w:rFonts w:eastAsia="Times New Roman" w:cs="Times New Roman"/>
          <w:szCs w:val="24"/>
        </w:rPr>
        <w:t>απερρίφθη</w:t>
      </w:r>
      <w:proofErr w:type="spellEnd"/>
      <w:r>
        <w:rPr>
          <w:rFonts w:eastAsia="Times New Roman" w:cs="Times New Roman"/>
          <w:szCs w:val="24"/>
        </w:rPr>
        <w:t xml:space="preserve"> από το Γενικό Λογιστήριο του Κράτους, διότι καλώς το Γενικ</w:t>
      </w:r>
      <w:r>
        <w:rPr>
          <w:rFonts w:eastAsia="Times New Roman" w:cs="Times New Roman"/>
          <w:szCs w:val="24"/>
        </w:rPr>
        <w:t xml:space="preserve">ό Λογιστήριο του Κράτους εξήγησε ότι δεν υπάρχει το σχετικό νομοθετικό πλαίσιο που να επιτρέψει την καταβολή αποζημίωσης καθολικής υπηρεσίας στα ΕΛΤΑ. Πάρθηκε η νομοθετική πρωτοβουλία για να υπάρχει θεραπεία αυτού του ελλείματος; </w:t>
      </w:r>
      <w:r>
        <w:rPr>
          <w:rFonts w:eastAsia="Times New Roman" w:cs="Times New Roman"/>
          <w:szCs w:val="24"/>
        </w:rPr>
        <w:lastRenderedPageBreak/>
        <w:t xml:space="preserve">Δεν πάρθηκε. Μηδέν εις το </w:t>
      </w:r>
      <w:proofErr w:type="spellStart"/>
      <w:r>
        <w:rPr>
          <w:rFonts w:eastAsia="Times New Roman" w:cs="Times New Roman"/>
          <w:szCs w:val="24"/>
        </w:rPr>
        <w:t>πηλίκον</w:t>
      </w:r>
      <w:proofErr w:type="spellEnd"/>
      <w:r>
        <w:rPr>
          <w:rFonts w:eastAsia="Times New Roman" w:cs="Times New Roman"/>
          <w:szCs w:val="24"/>
        </w:rPr>
        <w:t>, λοιπόν, προς τα ΕΛΤΑ από το κράτος για την καθολική υπηρεσία.</w:t>
      </w:r>
    </w:p>
    <w:p w14:paraId="34E964EC"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Τα ΕΛΤΑ, επίσης, απώλεσαν ένα πολύ σημαντικό περιουσιακό τους στοιχείο</w:t>
      </w:r>
      <w:r w:rsidRPr="00303FCC">
        <w:rPr>
          <w:rFonts w:eastAsia="Times New Roman" w:cs="Times New Roman"/>
          <w:szCs w:val="24"/>
        </w:rPr>
        <w:t xml:space="preserve">: </w:t>
      </w:r>
      <w:r>
        <w:rPr>
          <w:rFonts w:eastAsia="Times New Roman" w:cs="Times New Roman"/>
          <w:szCs w:val="24"/>
        </w:rPr>
        <w:t>Τη συμμετοχή τους στο Ταχυδρομικό Ταμιευτήριο με το σπάσιμο της τράπεζας σε καλή και κακή. Μιλάμε για περιουσιακό</w:t>
      </w:r>
      <w:r>
        <w:rPr>
          <w:rFonts w:eastAsia="Times New Roman" w:cs="Times New Roman"/>
          <w:szCs w:val="24"/>
        </w:rPr>
        <w:t xml:space="preserve"> στοιχείο ύψους 200 εκατομμυρίων ευρώ. Τι κάναμε εμείς; Φέραμε τη σχετική τροπολογία, έχουμε ήδη καταβάλει την αποζημίωση για τα έτη 2013 έως 2016 και τις επόμενες ημέρες καταβάλλεται και για το έτος 2017. Άρα, μιλάμε για 75 εκατομμύρια ευρώ.</w:t>
      </w:r>
    </w:p>
    <w:p w14:paraId="34E964ED"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Ταυτόχρονα, η</w:t>
      </w:r>
      <w:r>
        <w:rPr>
          <w:rFonts w:eastAsia="Times New Roman" w:cs="Times New Roman"/>
          <w:szCs w:val="24"/>
        </w:rPr>
        <w:t xml:space="preserve"> Εθνική Επιτροπή Τηλεπικοινωνιών και Ταχυδρομείων διενεργεί μελέτη για τον εκσυγχρονισμό του Οργανισμού και την προσαρμογή στις ανάγκες των πολιτών. Τον Απρίλιο του 2017 υπεγράφη από το Υπουργείο μας και τα ΕΛΤΑ η σύμβαση για την παροχή καθολικής υπηρεσίας</w:t>
      </w:r>
      <w:r>
        <w:rPr>
          <w:rFonts w:eastAsia="Times New Roman" w:cs="Times New Roman"/>
          <w:szCs w:val="24"/>
        </w:rPr>
        <w:t xml:space="preserve"> για διάστημα έξι χρόνων. Και βεβαίως, έχουμε κάνει και τις απαραίτητες ενέργειες, είμαστε λίγο πριν την ολοκλήρωση κοινής υπουργικής α</w:t>
      </w:r>
      <w:r>
        <w:rPr>
          <w:rFonts w:eastAsia="Times New Roman" w:cs="Times New Roman"/>
          <w:szCs w:val="24"/>
        </w:rPr>
        <w:lastRenderedPageBreak/>
        <w:t>πόφασης με το Υπουργείο Οικονομικών για τον καθορισμό επιμερισμού του κόστους της καθολικής υπηρεσίας, το λεγόμενο «Ταμεί</w:t>
      </w:r>
      <w:r>
        <w:rPr>
          <w:rFonts w:eastAsia="Times New Roman" w:cs="Times New Roman"/>
          <w:szCs w:val="24"/>
        </w:rPr>
        <w:t>ο Αντιστάθμισης», όπου όλοι οι συμμετέχοντες στον ταχυδρομικό κλάδο και στην αγορά των ταχυδρομείων συμμετέχουν στο κόστος και επιμερίζονται το κόστος κάλυψης της καθολικής υπηρεσίας.</w:t>
      </w:r>
    </w:p>
    <w:p w14:paraId="34E964EE"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Τέλος, έχουμε κάνει προσπάθειες, οι οποίες έχουν αποδώσει μέχρι στιγμής </w:t>
      </w:r>
      <w:r>
        <w:rPr>
          <w:rFonts w:eastAsia="Times New Roman" w:cs="Times New Roman"/>
          <w:szCs w:val="24"/>
        </w:rPr>
        <w:t xml:space="preserve">διότι τα ΕΛΤΑ είχαν απαιτήσεις από άλλους </w:t>
      </w:r>
      <w:r>
        <w:rPr>
          <w:rFonts w:eastAsia="Times New Roman" w:cs="Times New Roman"/>
          <w:szCs w:val="24"/>
        </w:rPr>
        <w:t>ο</w:t>
      </w:r>
      <w:r>
        <w:rPr>
          <w:rFonts w:eastAsia="Times New Roman" w:cs="Times New Roman"/>
          <w:szCs w:val="24"/>
        </w:rPr>
        <w:t>ργανισμούς του δημοσίου, οι οποίες ανέρχονταν σε κάποιες δεκάδες εκατομμύρια. Έχουν εισπράξει 45 εκατομμύρια ευρώ μέχρι στιγμής και νομίζω ότι το υπόλοιπο είναι γύρω στα 25 εκατομμύρια. Η κ</w:t>
      </w:r>
      <w:r>
        <w:rPr>
          <w:rFonts w:eastAsia="Times New Roman" w:cs="Times New Roman"/>
          <w:szCs w:val="24"/>
        </w:rPr>
        <w:t>.</w:t>
      </w:r>
      <w:r>
        <w:rPr>
          <w:rFonts w:eastAsia="Times New Roman" w:cs="Times New Roman"/>
          <w:szCs w:val="24"/>
        </w:rPr>
        <w:t xml:space="preserve"> Ασημακοπούλου στην πρώ</w:t>
      </w:r>
      <w:r>
        <w:rPr>
          <w:rFonts w:eastAsia="Times New Roman" w:cs="Times New Roman"/>
          <w:szCs w:val="24"/>
        </w:rPr>
        <w:t>τη της τοποθέτηση έβαλε κάποιες ερωτήσεις οι οποίες δεν υπήρχαν στο κείμενο της επίκαιρης ερώτησης. Εάν υπήρχαν στο κείμενο της επίκαιρης ερώτησης, θα μπορούσα να την έχω παραπέμψει στους αρμοδίους και βεβαίως, να απευθυνθώ και στις υπηρεσίες και να μου δώ</w:t>
      </w:r>
      <w:r>
        <w:rPr>
          <w:rFonts w:eastAsia="Times New Roman" w:cs="Times New Roman"/>
          <w:szCs w:val="24"/>
        </w:rPr>
        <w:t xml:space="preserve">σουν τις κατάλληλες απαντήσεις. </w:t>
      </w:r>
    </w:p>
    <w:p w14:paraId="34E964EF"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lastRenderedPageBreak/>
        <w:t>Τα ΕΛΤΑ αυτή τη στιγμή έχουν περάσει στο Ταμείο Συμμετοχών. Το Υπουργείο Οικονομικών διόρισε διοίκηση τον Αύγουστο που μας πέρασε. Το Υπουργείο Ψηφιακής Πολιτικής έχει την ευθύνη για τα ρυθμιστικά και τα νομοθετικά ζητήματα</w:t>
      </w:r>
      <w:r>
        <w:rPr>
          <w:rFonts w:eastAsia="Times New Roman" w:cs="Times New Roman"/>
          <w:szCs w:val="24"/>
        </w:rPr>
        <w:t xml:space="preserve"> της αγοράς των </w:t>
      </w:r>
      <w:r>
        <w:rPr>
          <w:rFonts w:eastAsia="Times New Roman" w:cs="Times New Roman"/>
          <w:szCs w:val="24"/>
        </w:rPr>
        <w:t>τ</w:t>
      </w:r>
      <w:r>
        <w:rPr>
          <w:rFonts w:eastAsia="Times New Roman" w:cs="Times New Roman"/>
          <w:szCs w:val="24"/>
        </w:rPr>
        <w:t>αχυδρομείων, όχι για τη λειτουργία της εταιρείας πλέον. Αυτό νομίζω ότι πρέπει να είναι καθαρό και για τον μεταξύ μας διάλογο. Και βεβαίως, εάν εγκαίρως έχουμε και τα ερωτήματα, μπορούμε στο πλαίσιο των αρμοδιοτήτων μας να απαντούμε. Τα υπ</w:t>
      </w:r>
      <w:r>
        <w:rPr>
          <w:rFonts w:eastAsia="Times New Roman" w:cs="Times New Roman"/>
          <w:szCs w:val="24"/>
        </w:rPr>
        <w:t xml:space="preserve">όλοιπα στη δευτερολογία μου. </w:t>
      </w:r>
    </w:p>
    <w:p w14:paraId="34E964F0"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4E964F1" w14:textId="77777777" w:rsidR="00C449C8" w:rsidRDefault="00E22944">
      <w:pPr>
        <w:spacing w:line="600" w:lineRule="auto"/>
        <w:ind w:firstLine="720"/>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Νικήτας Κακλαμάνης</w:t>
      </w:r>
      <w:r w:rsidRPr="005D0EA1">
        <w:rPr>
          <w:rFonts w:eastAsia="Times New Roman" w:cs="Times New Roman"/>
          <w:b/>
          <w:szCs w:val="24"/>
        </w:rPr>
        <w:t>)</w:t>
      </w:r>
      <w:r w:rsidRPr="00C70E94">
        <w:rPr>
          <w:rFonts w:eastAsia="Times New Roman" w:cs="Times New Roman"/>
          <w:b/>
          <w:szCs w:val="24"/>
        </w:rPr>
        <w:t>:</w:t>
      </w:r>
      <w:r>
        <w:rPr>
          <w:rFonts w:eastAsia="Times New Roman" w:cs="Times New Roman"/>
          <w:szCs w:val="24"/>
        </w:rPr>
        <w:t xml:space="preserve"> Ορίστε, κυρία Ασημακοπούλου, έχετε τον λόγο.</w:t>
      </w:r>
    </w:p>
    <w:p w14:paraId="34E964F2"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sidRPr="00C70E94">
        <w:rPr>
          <w:rFonts w:eastAsia="Times New Roman" w:cs="Times New Roman"/>
          <w:b/>
          <w:szCs w:val="24"/>
        </w:rPr>
        <w:t>:</w:t>
      </w:r>
      <w:r w:rsidRPr="00C70E94">
        <w:rPr>
          <w:rFonts w:eastAsia="Times New Roman" w:cs="Times New Roman"/>
          <w:szCs w:val="24"/>
        </w:rPr>
        <w:t xml:space="preserve"> </w:t>
      </w:r>
      <w:r>
        <w:rPr>
          <w:rFonts w:eastAsia="Times New Roman" w:cs="Times New Roman"/>
          <w:szCs w:val="24"/>
        </w:rPr>
        <w:t>Ευχαριστώ, κύριε Πρόεδρε.</w:t>
      </w:r>
    </w:p>
    <w:p w14:paraId="34E964F3"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μετά από σχεδόν τέσσερα χρόνια διακυβέρνησης </w:t>
      </w:r>
      <w:r>
        <w:rPr>
          <w:rFonts w:eastAsia="Times New Roman" w:cs="Times New Roman"/>
          <w:szCs w:val="24"/>
        </w:rPr>
        <w:t xml:space="preserve">θα έπρεπε να έχουμε εξαντλήσει τη συζήτηση για το παρελθόν. Προφανώς, αυτό δεν έχει συμβεί. Δεν σκοπεύω </w:t>
      </w:r>
      <w:r>
        <w:rPr>
          <w:rFonts w:eastAsia="Times New Roman" w:cs="Times New Roman"/>
          <w:szCs w:val="24"/>
        </w:rPr>
        <w:lastRenderedPageBreak/>
        <w:t xml:space="preserve">να απαντήσω διεξοδικά σε αυτά που είπατε. Μόνο σε δύο θα αναφερθώ. </w:t>
      </w:r>
    </w:p>
    <w:p w14:paraId="34E964F4"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Η απελευθέρωση της ταχυδρομικής αγοράς, όπως ξέρετε, έγινε με τον ν.4053/2012. Δεδομ</w:t>
      </w:r>
      <w:r>
        <w:rPr>
          <w:rFonts w:eastAsia="Times New Roman" w:cs="Times New Roman"/>
          <w:szCs w:val="24"/>
        </w:rPr>
        <w:t>ένου ότι η παροχή καθολικής υπηρεσίας είναι εξαιρετικά σημαντική για τη διασφάλιση της κοινωνικής συνοχής, δηλαδή να μπορούν να παίρνουν γράμματα στα ακριτικά χωριά όταν αυτό δεν συμφέρει οικονομικά, σας ενημερώνω –και νομίζω ότι το ξέρετε- ότι η Νέα Δημοκ</w:t>
      </w:r>
      <w:r>
        <w:rPr>
          <w:rFonts w:eastAsia="Times New Roman" w:cs="Times New Roman"/>
          <w:szCs w:val="24"/>
        </w:rPr>
        <w:t xml:space="preserve">ρατία από τον Οκτώβριο του 2014 είχε εξασφαλίσει την έγκριση της Ευρωπαϊκής Επιτροπής για την αποζημίωση 15 εκατομμύρια ευρώ ετησίως. Και είχε εξασφαλίσει αυτό το πράγμα για το 2013 και για το 2014, αλλά και για τον </w:t>
      </w:r>
      <w:r>
        <w:rPr>
          <w:rFonts w:eastAsia="Times New Roman" w:cs="Times New Roman"/>
          <w:szCs w:val="24"/>
        </w:rPr>
        <w:t>π</w:t>
      </w:r>
      <w:r>
        <w:rPr>
          <w:rFonts w:eastAsia="Times New Roman" w:cs="Times New Roman"/>
          <w:szCs w:val="24"/>
        </w:rPr>
        <w:t>ροϋπολογισμό του 2015 με βάση κοστολογι</w:t>
      </w:r>
      <w:r>
        <w:rPr>
          <w:rFonts w:eastAsia="Times New Roman" w:cs="Times New Roman"/>
          <w:szCs w:val="24"/>
        </w:rPr>
        <w:t>κές μελέτες. Η δημοσίευση της έγκρισης έγινε τον Οκτώβριο του 2014. Θα είχε προχωρήσει αυτό, αλλά τι να κάνουμε; Ρίξατε την Κυβέρνηση με την εκλογή του Προέδρου της Δημοκρατίας. Αυτά, λοιπόν, για την ιστορία του πράγματος.</w:t>
      </w:r>
    </w:p>
    <w:p w14:paraId="34E964F5"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Το μόνο που έχετε κάνει εσείς, </w:t>
      </w:r>
      <w:r>
        <w:rPr>
          <w:rFonts w:eastAsia="Times New Roman" w:cs="Times New Roman"/>
          <w:szCs w:val="24"/>
        </w:rPr>
        <w:t xml:space="preserve">εκτός από το να εκταμιεύσετε τα χρήματα  γύρω στα Χριστούγεννα, μερικές μέρες πριν τα </w:t>
      </w:r>
      <w:r>
        <w:rPr>
          <w:rFonts w:eastAsia="Times New Roman" w:cs="Times New Roman"/>
          <w:szCs w:val="24"/>
        </w:rPr>
        <w:lastRenderedPageBreak/>
        <w:t>Χριστούγεννα, είναι να φέρετε άλλη μ</w:t>
      </w:r>
      <w:r>
        <w:rPr>
          <w:rFonts w:eastAsia="Times New Roman" w:cs="Times New Roman"/>
          <w:szCs w:val="24"/>
        </w:rPr>
        <w:t>ί</w:t>
      </w:r>
      <w:r>
        <w:rPr>
          <w:rFonts w:eastAsia="Times New Roman" w:cs="Times New Roman"/>
          <w:szCs w:val="24"/>
        </w:rPr>
        <w:t>α τροπολογία, με την οποία παρακάμπτεται η μέχρι τώρα προβλεπόμενη διαδικασία για την επαλήθευση του ποσού πρώτα και μετά για την κατ</w:t>
      </w:r>
      <w:r>
        <w:rPr>
          <w:rFonts w:eastAsia="Times New Roman" w:cs="Times New Roman"/>
          <w:szCs w:val="24"/>
        </w:rPr>
        <w:t>αβολή του. Και αυτό για να κρατήσετε τα ΕΛΤΑ στον αναπνευστήρα.</w:t>
      </w:r>
    </w:p>
    <w:p w14:paraId="34E964F6"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Αντιλαμβάνομαι πλήρως ποιο είναι το θεσμικό πλαίσιο σε σχέση με τα ΕΛΤΑ, κύριε Υπουργέ. Έχετε την εποπτεία, όμως, των ΕΛΤΑ. Αυτό σημαίνει ότι πρέπει να σας ενδιαφέρουν και τα οικονομικά στοιχε</w:t>
      </w:r>
      <w:r>
        <w:rPr>
          <w:rFonts w:eastAsia="Times New Roman" w:cs="Times New Roman"/>
          <w:szCs w:val="24"/>
        </w:rPr>
        <w:t>ία. Και επειδή με εγκαλείτε ότι δεν ήμουν συγκεκριμένη στις ερωτήσεις που σας έκανα, σας διαβάζω το κείμενο της επίκαιρης ερώτησης, το οποίο περιλαμβάνει ακριβώς αυτά που μόλις σας ρώτησα και μάλιστα περιλαμβάνει και ορισμένα ποσά, τα οποία θα μπορούσατε ή</w:t>
      </w:r>
      <w:r>
        <w:rPr>
          <w:rFonts w:eastAsia="Times New Roman" w:cs="Times New Roman"/>
          <w:szCs w:val="24"/>
        </w:rPr>
        <w:t xml:space="preserve"> να επαληθεύσετε η να διαψεύσετε. </w:t>
      </w:r>
    </w:p>
    <w:p w14:paraId="34E964F7"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Συγκεκριμένα -και διαβάζω τώρα το κείμενο της ερώτησής μου, κύριε Υπουργέ-: «Σύμφωνα με δημοσιεύματα τα Ελληνικά Ταχυδρομεία βρίσκονται σε δεινή οικονομική θέση». Αυτά θέλω να μου επαληθεύσετε. Αυτό ήρθα εδώ να σας ρωτήσω</w:t>
      </w:r>
      <w:r>
        <w:rPr>
          <w:rFonts w:eastAsia="Times New Roman" w:cs="Times New Roman"/>
          <w:szCs w:val="24"/>
        </w:rPr>
        <w:t xml:space="preserve"> σήμερα. «Συγκεκριμένα, οφείλουν προς το Ταμείο Παρακαταθηκών </w:t>
      </w:r>
      <w:r>
        <w:rPr>
          <w:rFonts w:eastAsia="Times New Roman" w:cs="Times New Roman"/>
          <w:szCs w:val="24"/>
        </w:rPr>
        <w:lastRenderedPageBreak/>
        <w:t>και Δανείων 115 εκατομμύρια ευρώ από δάνειο. Έχουν οφειλή προς τον ΕΦΚΑ, δηλαδή χρωστάνε ασφαλιστικές εισφορές, 20 εκατομμύρια ευρώ. Έχουν οφειλή προς τη ΔΕΗ 20 εκατομμύρια ευρώ. Έχουν οφειλή πρ</w:t>
      </w:r>
      <w:r>
        <w:rPr>
          <w:rFonts w:eastAsia="Times New Roman" w:cs="Times New Roman"/>
          <w:szCs w:val="24"/>
        </w:rPr>
        <w:t xml:space="preserve">ος άλλους φορείς για λογαριασμό των οποίων εισπράττουν χρήματα 15 εκατομμύρια ευρώ, όπως είναι η απόδοση των χρημάτων που παρακρατούν από τους εργαζόμενους, για να πληρώσουν τα δάνειά τους». </w:t>
      </w:r>
    </w:p>
    <w:p w14:paraId="34E964F8"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Διαβάζω την ερώτηση, κύριε Υπουργέ: «Σύμφωνα με τα ίδια δημοσιεύ</w:t>
      </w:r>
      <w:r>
        <w:rPr>
          <w:rFonts w:eastAsia="Times New Roman" w:cs="Times New Roman"/>
          <w:szCs w:val="24"/>
        </w:rPr>
        <w:t xml:space="preserve">ματα όσον αφορά στον τρεχούμενο λογαριασμό </w:t>
      </w:r>
      <w:r>
        <w:rPr>
          <w:rFonts w:eastAsia="Times New Roman" w:cs="Times New Roman"/>
          <w:szCs w:val="24"/>
          <w:lang w:val="en-US"/>
        </w:rPr>
        <w:t>GIRO</w:t>
      </w:r>
      <w:r>
        <w:rPr>
          <w:rFonts w:eastAsia="Times New Roman" w:cs="Times New Roman"/>
          <w:szCs w:val="24"/>
        </w:rPr>
        <w:t>» -σας είπα, εγώ δείχνω μεγάλη ευαισθησία, γιατί αυτός περιλαμβάνει τις συντάξεις και τα επιδόματα των συνταξιούχων- «μέσω του οποίου πληρώνονται αυτοί, το ποσό αυτό είναι 80 εκατομμύρια ευρώ», που λένε ότι έχ</w:t>
      </w:r>
      <w:r>
        <w:rPr>
          <w:rFonts w:eastAsia="Times New Roman" w:cs="Times New Roman"/>
          <w:szCs w:val="24"/>
        </w:rPr>
        <w:t>ετε χρησιμοποιήσει αυτή τη στιγμή. Δεν έχετε κάνει κάποιον έλεγχο σε σχέση με αυτό; Δεν θα έπρεπε όποιος έχει την εποπτεία των ΕΛΤΑ να αναρωτιέται αν τα χρήματα που ο κόσμος πληρώνει για τη ΔΕΗ, αν τα χρήματα που ο κόσμος έχει εμπιστευθεί εκεί για τις συντ</w:t>
      </w:r>
      <w:r>
        <w:rPr>
          <w:rFonts w:eastAsia="Times New Roman" w:cs="Times New Roman"/>
          <w:szCs w:val="24"/>
        </w:rPr>
        <w:t xml:space="preserve">άξεις και τα επιδόματά του τα χρησιμοποιεί ο ΕΛΤΑ για άλλους λόγους, για </w:t>
      </w:r>
      <w:r>
        <w:rPr>
          <w:rFonts w:eastAsia="Times New Roman" w:cs="Times New Roman"/>
          <w:szCs w:val="24"/>
        </w:rPr>
        <w:lastRenderedPageBreak/>
        <w:t xml:space="preserve">να μπορέσει να παραμείνει ζωντανός όσο εσείς θα είστε στην εξουσία; </w:t>
      </w:r>
    </w:p>
    <w:p w14:paraId="34E964F9"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Δεν μου δίνετε συγκεκριμένες απαντήσεις για κανένα θέμα. Έχετε, όμως, τη δευτερολογία σας αν θέλετε να επανορθώσετ</w:t>
      </w:r>
      <w:r>
        <w:rPr>
          <w:rFonts w:eastAsia="Times New Roman" w:cs="Times New Roman"/>
          <w:szCs w:val="24"/>
        </w:rPr>
        <w:t>ε ως προς αυτό. Γι’ αυτό ήρθαμε εδώ σήμερα, για να μιλήσουμε με στοιχεία. Και αν θέλετε να απαντήσετε με στοιχεία, απαντήστε και σε αυτό. Δεν βρίσκετε χρήματα για τα ΕΛΤΑ, για να μπορέσετε να τα λειτουργήσετε όπως πρέπει. Φαίνεται, όμως, κύριε Υπουργέ, ότι</w:t>
      </w:r>
      <w:r>
        <w:rPr>
          <w:rFonts w:eastAsia="Times New Roman" w:cs="Times New Roman"/>
          <w:szCs w:val="24"/>
        </w:rPr>
        <w:t xml:space="preserve"> θα βρείτε χρήματα –γιατί έτσι ακούω- για να κάνετε μία ειδική έκδοση ενός γραμματόσημου για να πανηγυρίσετε για τη Συμφωνία των Πρεσπών, για αυτή τη συμφωνία που, όπως είπε και ο Πρωθυπουργός πρόσφατα στο εξωτερικό, η συντριπτική πλειοψηφία των Ελλήνων η </w:t>
      </w:r>
      <w:r>
        <w:rPr>
          <w:rFonts w:eastAsia="Times New Roman" w:cs="Times New Roman"/>
          <w:szCs w:val="24"/>
        </w:rPr>
        <w:t>οποία μπορεί να διαφωνεί με τη θεώρησή σας και να μην τους αρέσει αυτό το γραμματόσημο είναι αυτοί οι οποίοι είναι μη σκεπτόμενοι-ηλίθιοι. Και φαίνεται ότι έχετε λεφτά και γι’ αυτό, γιατί έχω μία απόφασή σας που δημοσιεύτηκε πολύ πρόσφατα, μια απόφαση με ε</w:t>
      </w:r>
      <w:r>
        <w:rPr>
          <w:rFonts w:eastAsia="Times New Roman" w:cs="Times New Roman"/>
          <w:szCs w:val="24"/>
        </w:rPr>
        <w:t xml:space="preserve">ντολή -για να είμαι συγκεκριμένη και με αυτό κλείνω, κύριε Πρόεδρε και </w:t>
      </w:r>
      <w:r>
        <w:rPr>
          <w:rFonts w:eastAsia="Times New Roman" w:cs="Times New Roman"/>
          <w:szCs w:val="24"/>
        </w:rPr>
        <w:lastRenderedPageBreak/>
        <w:t>ευχαριστώ- του Υφυπουργού και του Γενικού Γραμματέα Ενημέρωσης και Επικοινωνίας ,όπου δώσατε στις εφημερίδες μισό εκατομμύριο για να διαφημίσουν τη Συμφωνία των Πρεσπών. Λεφτά για όλα α</w:t>
      </w:r>
      <w:r>
        <w:rPr>
          <w:rFonts w:eastAsia="Times New Roman" w:cs="Times New Roman"/>
          <w:szCs w:val="24"/>
        </w:rPr>
        <w:t xml:space="preserve">υτά υπάρχουν! Λεφτά για τα </w:t>
      </w:r>
      <w:r>
        <w:rPr>
          <w:rFonts w:eastAsia="Times New Roman" w:cs="Times New Roman"/>
          <w:szCs w:val="24"/>
        </w:rPr>
        <w:t>τ</w:t>
      </w:r>
      <w:r>
        <w:rPr>
          <w:rFonts w:eastAsia="Times New Roman" w:cs="Times New Roman"/>
          <w:szCs w:val="24"/>
        </w:rPr>
        <w:t>αχυδρομεία υπάρχουν και ασχολείστε με αυτό το πράγμα, το οποίο είναι στο χαρτοφυλάκιό σας;</w:t>
      </w:r>
    </w:p>
    <w:p w14:paraId="34E964FA"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4E964FB" w14:textId="77777777" w:rsidR="00C449C8" w:rsidRDefault="00E2294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34E964FC" w14:textId="77777777" w:rsidR="00C449C8" w:rsidRDefault="00E22944">
      <w:pPr>
        <w:spacing w:line="600" w:lineRule="auto"/>
        <w:ind w:firstLine="720"/>
        <w:jc w:val="both"/>
        <w:rPr>
          <w:rFonts w:eastAsia="Times New Roman" w:cs="Times New Roman"/>
          <w:szCs w:val="24"/>
        </w:rPr>
      </w:pPr>
      <w:r w:rsidRPr="00C17AF1">
        <w:rPr>
          <w:rFonts w:eastAsia="Times New Roman" w:cs="Times New Roman"/>
          <w:b/>
          <w:szCs w:val="24"/>
        </w:rPr>
        <w:t>ΝΙΚΟΛΑΟΣ ΠΑΠΠΑΣ (Υπουργός Ψηφιακής Πολιτικής, Τηλεπι</w:t>
      </w:r>
      <w:r w:rsidRPr="00C17AF1">
        <w:rPr>
          <w:rFonts w:eastAsia="Times New Roman" w:cs="Times New Roman"/>
          <w:b/>
          <w:szCs w:val="24"/>
        </w:rPr>
        <w:t>κοινωνιών και Ενημέρωσης):</w:t>
      </w:r>
      <w:r>
        <w:rPr>
          <w:rFonts w:eastAsia="Times New Roman" w:cs="Times New Roman"/>
          <w:szCs w:val="24"/>
        </w:rPr>
        <w:t xml:space="preserve"> Νομίζω ότι τον Κοινοβουλευτικό Έλεγχο πρέπει να τον αξιοποιούμε για να μην κάνουμε διάλογο </w:t>
      </w:r>
      <w:r w:rsidRPr="004A414B">
        <w:rPr>
          <w:rFonts w:eastAsia="Times New Roman" w:cs="Times New Roman"/>
          <w:szCs w:val="24"/>
        </w:rPr>
        <w:t>κωφών</w:t>
      </w:r>
      <w:r>
        <w:rPr>
          <w:rFonts w:eastAsia="Times New Roman" w:cs="Times New Roman"/>
          <w:szCs w:val="24"/>
        </w:rPr>
        <w:t xml:space="preserve"> και όταν </w:t>
      </w:r>
      <w:r w:rsidRPr="00772570">
        <w:rPr>
          <w:rFonts w:eastAsia="Times New Roman" w:cs="Times New Roman"/>
          <w:szCs w:val="24"/>
        </w:rPr>
        <w:t>απαντάμε κάτι, να μην προσποιούμαστε ότι δεν το ακούσαμε.</w:t>
      </w:r>
      <w:r>
        <w:rPr>
          <w:rFonts w:eastAsia="Times New Roman" w:cs="Times New Roman"/>
          <w:szCs w:val="24"/>
        </w:rPr>
        <w:t xml:space="preserve"> </w:t>
      </w:r>
    </w:p>
    <w:p w14:paraId="34E964FD"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Εξήγησα και πόσα λεφτά έχουν δοθεί στα ΕΛΤΑ και σε σχέση με την </w:t>
      </w:r>
      <w:r>
        <w:rPr>
          <w:rFonts w:eastAsia="Times New Roman" w:cs="Times New Roman"/>
          <w:szCs w:val="24"/>
        </w:rPr>
        <w:t xml:space="preserve">καθολική υπηρεσία, για την οποία δεν είχατε κάνει απολύτως τίποτε. Μην έρχεστε εδώ και λέτε ότι είχατε πάρει μία απόφαση μέχρι το ύψος των 15 εκατομμυρίων και θα ρωτάγατε </w:t>
      </w:r>
      <w:r>
        <w:rPr>
          <w:rFonts w:eastAsia="Times New Roman" w:cs="Times New Roman"/>
          <w:szCs w:val="24"/>
        </w:rPr>
        <w:lastRenderedPageBreak/>
        <w:t>την Ευρωπαϊκή Ένωση. Μέχρι τα 15 εκατομμύρια δεν χρειάζεται ερώτημα. Από τα 15 εκατομ</w:t>
      </w:r>
      <w:r>
        <w:rPr>
          <w:rFonts w:eastAsia="Times New Roman" w:cs="Times New Roman"/>
          <w:szCs w:val="24"/>
        </w:rPr>
        <w:t>μύρια και πάνω πρέπει να απευθύνεις ερώτημα εάν εμπίπτει στις οριοθετήσεις περί κρατικών ενισχύσεων.</w:t>
      </w:r>
    </w:p>
    <w:p w14:paraId="34E964FE"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Επίσης, σας είπα ότι εισπράξαμε από οφειλές από άλλους φορείς του </w:t>
      </w:r>
      <w:r>
        <w:rPr>
          <w:rFonts w:eastAsia="Times New Roman" w:cs="Times New Roman"/>
          <w:szCs w:val="24"/>
        </w:rPr>
        <w:t>δ</w:t>
      </w:r>
      <w:r>
        <w:rPr>
          <w:rFonts w:eastAsia="Times New Roman" w:cs="Times New Roman"/>
          <w:szCs w:val="24"/>
        </w:rPr>
        <w:t>ημοσίου. Και εκεί, επίσης, δεν είχατε κάνει τίποτε. Αλλά εδώ επιτρέψτε μου να σας πω ότι</w:t>
      </w:r>
      <w:r>
        <w:rPr>
          <w:rFonts w:eastAsia="Times New Roman" w:cs="Times New Roman"/>
          <w:szCs w:val="24"/>
        </w:rPr>
        <w:t xml:space="preserve"> αναδεικνύεται μια θεμελιώδης διαφορά, ιδεολογική και πολιτική. Εσείς θεωρείτε ότι αυτό το κρίσιμο δίκτυο –αυτό έδειξε η πρακτική σας και η πολιτική σας- δεν χρειάζεται να υποστηριχθεί.</w:t>
      </w:r>
    </w:p>
    <w:p w14:paraId="34E964FF"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Και επειδή είπατε και άλλα και αναφερθήκατε και στη Συμφωνία των Πρεσπ</w:t>
      </w:r>
      <w:r>
        <w:rPr>
          <w:rFonts w:eastAsia="Times New Roman" w:cs="Times New Roman"/>
          <w:szCs w:val="24"/>
        </w:rPr>
        <w:t>ών, έπρεπε δηλαδή να μην το κάνουμε αυτό; Έπρεπε να μην καταχωρηθεί στον κυριακάτικο Τύπο η Συμφωνία των Πρεσπών; Εδώ εσείς μιλάγατε για τη μέγιστη προδοσία που έχει γίνει και λέγατε τρισδιάστατα ψέματα στον ελληνικό λαό για ό,τι συνέβαινε.</w:t>
      </w:r>
    </w:p>
    <w:p w14:paraId="34E96500"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Η Συμφωνία των </w:t>
      </w:r>
      <w:r>
        <w:rPr>
          <w:rFonts w:eastAsia="Times New Roman" w:cs="Times New Roman"/>
          <w:szCs w:val="24"/>
        </w:rPr>
        <w:t xml:space="preserve">Πρεσπών, λοιπόν, κατοχύρωσε και την πάγια θέση της ελληνικής εξωτερικής πολιτικής, που μπορεί η </w:t>
      </w:r>
      <w:r>
        <w:rPr>
          <w:rFonts w:eastAsia="Times New Roman" w:cs="Times New Roman"/>
          <w:szCs w:val="24"/>
        </w:rPr>
        <w:lastRenderedPageBreak/>
        <w:t>Νέα Δημοκρατία να έχει μετακινηθεί και να μην την αγαπάει πια, με τη σύνθετη ονομασία με γεωγραφικό προσδιορισμό, με συνταγματικές αλλαγές,…</w:t>
      </w:r>
    </w:p>
    <w:p w14:paraId="34E96501" w14:textId="77777777" w:rsidR="00C449C8" w:rsidRDefault="00E2294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w:t>
      </w:r>
      <w:r w:rsidRPr="00641445">
        <w:rPr>
          <w:rFonts w:eastAsia="Times New Roman" w:cs="Times New Roman"/>
          <w:b/>
          <w:szCs w:val="24"/>
        </w:rPr>
        <w:t xml:space="preserve"> Κακλαμάνης):</w:t>
      </w:r>
      <w:r>
        <w:rPr>
          <w:rFonts w:eastAsia="Times New Roman" w:cs="Times New Roman"/>
          <w:szCs w:val="24"/>
        </w:rPr>
        <w:t xml:space="preserve"> Κύριε Υπουργέ, μην κάνουμε τώρα συζήτηση για τις Πρέσπες.</w:t>
      </w:r>
    </w:p>
    <w:p w14:paraId="34E96502" w14:textId="77777777" w:rsidR="00C449C8" w:rsidRDefault="00E22944">
      <w:pPr>
        <w:spacing w:line="600" w:lineRule="auto"/>
        <w:ind w:firstLine="720"/>
        <w:jc w:val="both"/>
        <w:rPr>
          <w:rFonts w:eastAsia="Times New Roman" w:cs="Times New Roman"/>
          <w:szCs w:val="24"/>
        </w:rPr>
      </w:pPr>
      <w:r w:rsidRPr="00C17AF1">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b/>
          <w:szCs w:val="24"/>
        </w:rPr>
        <w:t xml:space="preserve"> </w:t>
      </w:r>
      <w:r>
        <w:rPr>
          <w:rFonts w:eastAsia="Times New Roman" w:cs="Times New Roman"/>
          <w:szCs w:val="24"/>
        </w:rPr>
        <w:t>Κύριε Πρόεδρε, επιτρέψτε μου για λίγο.</w:t>
      </w:r>
    </w:p>
    <w:p w14:paraId="34E96503" w14:textId="77777777" w:rsidR="00C449C8" w:rsidRDefault="00E2294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Εγώ σας επιτρέπω, αλλά να μην ανοίξουμε τώρα θέμα. </w:t>
      </w:r>
    </w:p>
    <w:p w14:paraId="34E96504"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sidRPr="00202F32">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Δέχομαι την παρέμβασή σας. Κλείνω την παρέμβασή μου, λέγοντας ότι η Συμφωνία των Πρεσπών ήταν αυτή που έκανε για πρώτη φορά </w:t>
      </w:r>
      <w:r>
        <w:rPr>
          <w:rFonts w:eastAsia="Times New Roman" w:cs="Times New Roman"/>
          <w:szCs w:val="24"/>
        </w:rPr>
        <w:t>τους γείτονες να παραδεχθούν ότι δεν έχουν κα</w:t>
      </w:r>
      <w:r>
        <w:rPr>
          <w:rFonts w:eastAsia="Times New Roman" w:cs="Times New Roman"/>
          <w:szCs w:val="24"/>
        </w:rPr>
        <w:t>μ</w:t>
      </w:r>
      <w:r>
        <w:rPr>
          <w:rFonts w:eastAsia="Times New Roman" w:cs="Times New Roman"/>
          <w:szCs w:val="24"/>
        </w:rPr>
        <w:t xml:space="preserve">μία σχέση με την αρχαία ελληνική ιστορία, με τον Αριστοτέλη και τον Μέγα Αλέξανδρο. Αυτό δεν έγινε από τη Νέα Δημοκρατία κατανοητό ή μάλλον δεν </w:t>
      </w:r>
      <w:proofErr w:type="spellStart"/>
      <w:r>
        <w:rPr>
          <w:rFonts w:eastAsia="Times New Roman" w:cs="Times New Roman"/>
          <w:szCs w:val="24"/>
        </w:rPr>
        <w:t>επικοινωνήθηκε</w:t>
      </w:r>
      <w:proofErr w:type="spellEnd"/>
      <w:r>
        <w:rPr>
          <w:rFonts w:eastAsia="Times New Roman" w:cs="Times New Roman"/>
          <w:szCs w:val="24"/>
        </w:rPr>
        <w:t xml:space="preserve"> προς τους ανθρώπους οι οποίοι την ακούν.</w:t>
      </w:r>
    </w:p>
    <w:p w14:paraId="34E96505"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Για τις συ</w:t>
      </w:r>
      <w:r>
        <w:rPr>
          <w:rFonts w:eastAsia="Times New Roman" w:cs="Times New Roman"/>
          <w:szCs w:val="24"/>
        </w:rPr>
        <w:t>γκεκριμένες εκκρεμότητες θα καταθέσω τη σχετική απάντηση, η οποία μας απευθύνθηκε από τα ΕΛΤΑ. Η απάντηση λέει ότι ο αλληλόχρεος λογαριασμός που τηρούν τα ΕΛΤΑ στο Ταμείο Παρακαταθηκών εξυπηρετείται κανονικά και χωρίς πρόβλημα.</w:t>
      </w:r>
    </w:p>
    <w:p w14:paraId="34E96506"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Την καταθέτω στα Πρακτικά.</w:t>
      </w:r>
    </w:p>
    <w:p w14:paraId="34E96507"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ο </w:t>
      </w:r>
      <w:r w:rsidRPr="00BB5341">
        <w:rPr>
          <w:rFonts w:eastAsia="Times New Roman" w:cs="Times New Roman"/>
          <w:szCs w:val="24"/>
        </w:rPr>
        <w:t xml:space="preserve">Υπουργός </w:t>
      </w:r>
      <w:r>
        <w:rPr>
          <w:rFonts w:eastAsia="Times New Roman" w:cs="Times New Roman"/>
          <w:szCs w:val="24"/>
        </w:rPr>
        <w:t>κ. Νικόλαος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E96508"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Σε σχέση με τις οφειλές προς τη ΔΕΗ, καλά κάνατε και δεν ρωτάτε. Είχαμε συζητήσει και σας είχα πει ότι λύνεται το θέμα. Εάν θυμάμαι καλά, ήταν Ιούνιος ή Ιούλιος του περασμένου έτους και το είχαμε συζητήσει. Χθες είχαμε και μια δήλωση του </w:t>
      </w:r>
      <w:r>
        <w:rPr>
          <w:rFonts w:eastAsia="Times New Roman" w:cs="Times New Roman"/>
          <w:szCs w:val="24"/>
        </w:rPr>
        <w:t>π</w:t>
      </w:r>
      <w:r>
        <w:rPr>
          <w:rFonts w:eastAsia="Times New Roman" w:cs="Times New Roman"/>
          <w:szCs w:val="24"/>
        </w:rPr>
        <w:t xml:space="preserve">ροέδρου της ΔΕΗ, </w:t>
      </w:r>
      <w:r>
        <w:rPr>
          <w:rFonts w:eastAsia="Times New Roman" w:cs="Times New Roman"/>
          <w:szCs w:val="24"/>
        </w:rPr>
        <w:t>που ακριβώς λέει ότι έχει λυθεί το πρόβλημα της συνεννόησης των δυο εταιρειών.</w:t>
      </w:r>
    </w:p>
    <w:p w14:paraId="34E96509"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Σχετικά με τον λογαριασμό </w:t>
      </w:r>
      <w:r>
        <w:rPr>
          <w:rFonts w:eastAsia="Times New Roman" w:cs="Times New Roman"/>
          <w:szCs w:val="24"/>
          <w:lang w:val="en-US"/>
        </w:rPr>
        <w:t>GIRO</w:t>
      </w:r>
      <w:r w:rsidRPr="006E4556">
        <w:rPr>
          <w:rFonts w:eastAsia="Times New Roman" w:cs="Times New Roman"/>
          <w:szCs w:val="24"/>
        </w:rPr>
        <w:t xml:space="preserve">, </w:t>
      </w:r>
      <w:r>
        <w:rPr>
          <w:rFonts w:eastAsia="Times New Roman" w:cs="Times New Roman"/>
          <w:szCs w:val="24"/>
        </w:rPr>
        <w:t xml:space="preserve">σας λέω τι μας είπε η διορισμένη από το Υπουργείο Οικονομικών διοίκηση των ΕΛΤΑ. </w:t>
      </w:r>
      <w:r>
        <w:rPr>
          <w:rFonts w:eastAsia="Times New Roman" w:cs="Times New Roman"/>
          <w:szCs w:val="24"/>
        </w:rPr>
        <w:lastRenderedPageBreak/>
        <w:t xml:space="preserve">Τηρούνται τα προβλεπόμενα με βάση το θεσμικό πλαίσιο και τέλος, </w:t>
      </w:r>
      <w:r>
        <w:rPr>
          <w:rFonts w:eastAsia="Times New Roman" w:cs="Times New Roman"/>
          <w:szCs w:val="24"/>
        </w:rPr>
        <w:t>ΕΦΚΑ κ</w:t>
      </w:r>
      <w:r>
        <w:rPr>
          <w:rFonts w:eastAsia="Times New Roman" w:cs="Times New Roman"/>
          <w:szCs w:val="24"/>
        </w:rPr>
        <w:t>.</w:t>
      </w:r>
      <w:r>
        <w:rPr>
          <w:rFonts w:eastAsia="Times New Roman" w:cs="Times New Roman"/>
          <w:szCs w:val="24"/>
        </w:rPr>
        <w:t>λπ., λέει, βρίσκονται σε συζητήσεις, ώστε να διευθετηθούν οι μεταξύ τους οφειλές.</w:t>
      </w:r>
    </w:p>
    <w:p w14:paraId="34E9650A"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δική μας Κυβέρνηση κληρονόμησε, κυρίες και κύριοι, κύριε Πρόεδρε, αντιφάσεις και στρεβλές νοοτροπίες σε σχέση με την ταχυδρομική αγορά. Ήξερε η προηγούμενη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ότι υπήρχε η πορεία προς την απελευθέρωση της αγοράς. Δεν προετοιμάστηκαν τα ΕΛΤΑ, δεν προετοιμάστηκε το νομοθετικό πλαίσιο και βεβαίως, τώρα έχουμε και την εκτίμηση για την καθολική υπηρεσία, για την οποία επίσης καταθέτω στα Πρακτικά σχετικό έγγραφο από</w:t>
      </w:r>
      <w:r>
        <w:rPr>
          <w:rFonts w:eastAsia="Times New Roman" w:cs="Times New Roman"/>
          <w:szCs w:val="24"/>
        </w:rPr>
        <w:t xml:space="preserve"> την Εθνική Επιτροπή Τηλεπικοινωνιών και Ταχυδρομείων, με εκτιμήσεις οι οποίες υπερβαίνουν τα 15.000.000 ευρώ. </w:t>
      </w:r>
    </w:p>
    <w:p w14:paraId="34E9650B"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Ψηφιακής Πολιτικής, Τηλεπικοινωνιών και Ενημέρωσης κ. Νικόλαος Παππάς καταθέτει για τα Πρακτικά το προαναφερθέν έγγρ</w:t>
      </w:r>
      <w:r>
        <w:rPr>
          <w:rFonts w:eastAsia="Times New Roman" w:cs="Times New Roman"/>
          <w:szCs w:val="24"/>
        </w:rPr>
        <w:t>αφο, το οποίο βρίσκεται στο αρχείο του Τμήματος Γραμματείας της Διεύθυνσης Στενογραφίας και Πρακτικών της Βουλής)</w:t>
      </w:r>
    </w:p>
    <w:p w14:paraId="34E9650C"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Θα έχετε, λοιπόν, την ευκαιρία και αυτά να τα δείτε και όποιες άλλες λεπτομέρειες, στο πλαίσιο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σε σχέση με την ο</w:t>
      </w:r>
      <w:r>
        <w:rPr>
          <w:rFonts w:eastAsia="Times New Roman" w:cs="Times New Roman"/>
          <w:szCs w:val="24"/>
        </w:rPr>
        <w:t>ικονομική κατάσταση της εταιρείας να τις μάθετε.</w:t>
      </w:r>
    </w:p>
    <w:p w14:paraId="34E9650D"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Θέλω να κλείσω με το εξής: Η Κυβέρνηση έχει την αρχή της υποστήριξης δημόσιων υποδομών, κρίσιμων υποδομών όπως είναι τα ΕΛΤΑ. Θέλω να σας διαβεβαιώσω, κ</w:t>
      </w:r>
      <w:r>
        <w:rPr>
          <w:rFonts w:eastAsia="Times New Roman" w:cs="Times New Roman"/>
          <w:szCs w:val="24"/>
        </w:rPr>
        <w:t>.</w:t>
      </w:r>
      <w:r>
        <w:rPr>
          <w:rFonts w:eastAsia="Times New Roman" w:cs="Times New Roman"/>
          <w:szCs w:val="24"/>
        </w:rPr>
        <w:t xml:space="preserve"> Ασημακοπούλου, για το εξής: Ο ομιλών και η Κυβέρνηση </w:t>
      </w:r>
      <w:r>
        <w:rPr>
          <w:rFonts w:eastAsia="Times New Roman" w:cs="Times New Roman"/>
          <w:szCs w:val="24"/>
        </w:rPr>
        <w:t>δεν θα επιτρέψουν υπό τη δικαιολογία της ανασυγκρότησης να μπουν σε εφαρμογή σχέδια που ενδεχομένως προηγούμενες κυβερνήσεις να είχαν στο νου τους, τα οποία να περιλαμβάνουν κλείσιμο δεκάδων ή εκατοντάδων καταστημάτων των ΕΛΤΑ ή πάρα πολλές απολύσεις εργαζ</w:t>
      </w:r>
      <w:r>
        <w:rPr>
          <w:rFonts w:eastAsia="Times New Roman" w:cs="Times New Roman"/>
          <w:szCs w:val="24"/>
        </w:rPr>
        <w:t>ομένων ή ένα σχέδιο πετσοκόμματος αυτής της πολύ κρίσιμης υποδομής.</w:t>
      </w:r>
    </w:p>
    <w:p w14:paraId="34E9650E"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Με αυτήν την έννοια, κλείνοντας, θα ήθελα να καλωσορίσω την ερώτησή σας, η οποία νομίζω ότι βοήθησε και την Κυβέρνηση και την Αντιπολίτευση να καταλάβουμε το πού στέκεται </w:t>
      </w:r>
      <w:r>
        <w:rPr>
          <w:rFonts w:eastAsia="Times New Roman" w:cs="Times New Roman"/>
          <w:szCs w:val="24"/>
        </w:rPr>
        <w:lastRenderedPageBreak/>
        <w:t>ο καθένας μας και</w:t>
      </w:r>
      <w:r>
        <w:rPr>
          <w:rFonts w:eastAsia="Times New Roman" w:cs="Times New Roman"/>
          <w:szCs w:val="24"/>
        </w:rPr>
        <w:t xml:space="preserve"> τον λαό να καταλάβει ποιες είναι οι προθέσεις μας. </w:t>
      </w:r>
    </w:p>
    <w:p w14:paraId="34E9650F"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πολύ.</w:t>
      </w:r>
    </w:p>
    <w:p w14:paraId="34E96510"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Προχωρούμε </w:t>
      </w:r>
      <w:r>
        <w:rPr>
          <w:rFonts w:eastAsia="Times New Roman" w:cs="Times New Roman"/>
          <w:szCs w:val="24"/>
        </w:rPr>
        <w:t>στη συζήτηση της</w:t>
      </w:r>
      <w:r>
        <w:rPr>
          <w:rFonts w:eastAsia="Times New Roman" w:cs="Times New Roman"/>
          <w:szCs w:val="24"/>
        </w:rPr>
        <w:t xml:space="preserve"> πρώτη</w:t>
      </w:r>
      <w:r>
        <w:rPr>
          <w:rFonts w:eastAsia="Times New Roman" w:cs="Times New Roman"/>
          <w:szCs w:val="24"/>
        </w:rPr>
        <w:t>ς</w:t>
      </w:r>
      <w:r>
        <w:rPr>
          <w:rFonts w:eastAsia="Times New Roman" w:cs="Times New Roman"/>
          <w:szCs w:val="24"/>
        </w:rPr>
        <w:t xml:space="preserve"> με αριθμό 305/28-1-2019 επίκαιρη ερώτηση πρώτου κύκλου (Α΄) του Βουλευτή Αττικής της Νέας Δημοκρατίας κ. Αθανασίου Μπού</w:t>
      </w:r>
      <w:r>
        <w:rPr>
          <w:rFonts w:eastAsia="Times New Roman" w:cs="Times New Roman"/>
          <w:szCs w:val="24"/>
        </w:rPr>
        <w:t>ρα προς τον Υπουργό Περιβάλλοντος και Ενέργειας, με θέμα: «</w:t>
      </w:r>
      <w:proofErr w:type="spellStart"/>
      <w:r>
        <w:rPr>
          <w:rFonts w:eastAsia="Times New Roman" w:cs="Times New Roman"/>
          <w:szCs w:val="24"/>
        </w:rPr>
        <w:t>Κτηματογράφηση</w:t>
      </w:r>
      <w:proofErr w:type="spellEnd"/>
      <w:r>
        <w:rPr>
          <w:rFonts w:eastAsia="Times New Roman" w:cs="Times New Roman"/>
          <w:szCs w:val="24"/>
        </w:rPr>
        <w:t xml:space="preserve"> Δημοτικών Ενοτήτων Μεγάρων και Οινόης». </w:t>
      </w:r>
    </w:p>
    <w:p w14:paraId="34E96511"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Στην επίκαιρη αυτή ερώτηση θα απαντήσει ο Υφυπουργός Περιβάλλοντος και Ενέργειας κ. Γεώργιος Δημαράς.</w:t>
      </w:r>
    </w:p>
    <w:p w14:paraId="34E96512"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Μπούρα, έχετε τον λόγο.</w:t>
      </w:r>
    </w:p>
    <w:p w14:paraId="34E96513"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ΜΠΟΥΡΑΣ:</w:t>
      </w:r>
      <w:r>
        <w:rPr>
          <w:rFonts w:eastAsia="Times New Roman" w:cs="Times New Roman"/>
          <w:szCs w:val="24"/>
        </w:rPr>
        <w:t xml:space="preserve"> Ευχαριστώ, κύριε Πρόεδρε. </w:t>
      </w:r>
    </w:p>
    <w:p w14:paraId="34E96514"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Υπουργέ, έρχομαι πριν μπω στην Αίθουσα από τα Μέγαρα όπου σήμερα έχουν μια πολύ μεγάλη τοπική εορτή, των Αγίων Τεσσάρων Μαρτύρων Μεγαρέων. Φεύγοντας, ήξεραν οι Μεγαρείς ότι έρχομαι εδώ, προκειμένου να εκφράσω την </w:t>
      </w:r>
      <w:r>
        <w:rPr>
          <w:rFonts w:eastAsia="Times New Roman" w:cs="Times New Roman"/>
          <w:szCs w:val="24"/>
        </w:rPr>
        <w:t xml:space="preserve">αγωνία </w:t>
      </w:r>
      <w:r>
        <w:rPr>
          <w:rFonts w:eastAsia="Times New Roman" w:cs="Times New Roman"/>
          <w:szCs w:val="24"/>
        </w:rPr>
        <w:lastRenderedPageBreak/>
        <w:t>τους, αλλά και την παράκλησή τους για ένα μείζον θέμα που τους κρατά σε αγωνία.</w:t>
      </w:r>
    </w:p>
    <w:p w14:paraId="34E96515"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εξηγούμαι: Αναφέρομαι τόσο στην περιοχή της Οινόης, της βασανισμένης και ταλαιπωρημένης Μάνδρας, αλλά κυρίως στην περιοχή των Μεγάρων, που πρέπει να σας πω ότι είναι</w:t>
      </w:r>
      <w:r>
        <w:rPr>
          <w:rFonts w:eastAsia="Times New Roman" w:cs="Times New Roman"/>
          <w:szCs w:val="24"/>
        </w:rPr>
        <w:t xml:space="preserve">, εάν όχι ο μεγαλύτερος σε έκταση, αλλά από τους μεγαλύτερους δήμους της χώρας, που προσφέρει μέσω του πρωτογενούς τομέα σημαντικά στην εθνική οικονομία. Αυτοί οι άνθρωποι στη μεγάλη τους πλειοψηφία ασχολούνται με αυτόν τον πρωτογενή τομέα και τροφοδοτούν </w:t>
      </w:r>
      <w:r>
        <w:rPr>
          <w:rFonts w:eastAsia="Times New Roman" w:cs="Times New Roman"/>
          <w:szCs w:val="24"/>
        </w:rPr>
        <w:t>όχι μόνο την Αττική αλλά και το πανελλήνιο με τα εξαιρετικά κηπευτικά προϊόντα τους, τα παράγωγα της πτηνοτροφίας –το γνωρίζετε-, της κτηνοτροφίας, της αλιείας.</w:t>
      </w:r>
      <w:r>
        <w:rPr>
          <w:rFonts w:eastAsia="Times New Roman" w:cs="Times New Roman"/>
          <w:szCs w:val="24"/>
        </w:rPr>
        <w:t xml:space="preserve"> </w:t>
      </w:r>
      <w:r>
        <w:rPr>
          <w:rFonts w:eastAsia="Times New Roman" w:cs="Times New Roman"/>
          <w:szCs w:val="24"/>
        </w:rPr>
        <w:t xml:space="preserve">Οι άνθρωποι αυτοί πράγματι βρέθηκαν προ απροόπτου -και εξηγούμαι- όταν η </w:t>
      </w:r>
      <w:r>
        <w:rPr>
          <w:rFonts w:eastAsia="Times New Roman" w:cs="Times New Roman"/>
          <w:szCs w:val="24"/>
        </w:rPr>
        <w:t>«Ε</w:t>
      </w:r>
      <w:r>
        <w:rPr>
          <w:rFonts w:eastAsia="Times New Roman" w:cs="Times New Roman"/>
          <w:szCs w:val="24"/>
        </w:rPr>
        <w:t>λληνικό</w:t>
      </w:r>
      <w:r>
        <w:rPr>
          <w:rFonts w:eastAsia="Times New Roman" w:cs="Times New Roman"/>
          <w:szCs w:val="24"/>
        </w:rPr>
        <w:t xml:space="preserve"> </w:t>
      </w:r>
      <w:r>
        <w:rPr>
          <w:rFonts w:eastAsia="Times New Roman" w:cs="Times New Roman"/>
          <w:szCs w:val="24"/>
        </w:rPr>
        <w:t>Κτηματολόγιο</w:t>
      </w:r>
      <w:r>
        <w:rPr>
          <w:rFonts w:eastAsia="Times New Roman" w:cs="Times New Roman"/>
          <w:szCs w:val="24"/>
        </w:rPr>
        <w:t>»</w:t>
      </w:r>
      <w:r>
        <w:rPr>
          <w:rFonts w:eastAsia="Times New Roman" w:cs="Times New Roman"/>
          <w:szCs w:val="24"/>
        </w:rPr>
        <w:t xml:space="preserve"> με απόφασή της, την οποία καταθέτω στα Πρακτικά και η οποία ελήφθη στις 5 Δεκεμβρίου -και καταλαβαίνετε τι σημαίνει ελήφθη 5 Δεκεμβρίου- τους καλούσε από τις 10 Δεκεμβρίου –δεν ξέρω αν προ</w:t>
      </w:r>
      <w:r>
        <w:rPr>
          <w:rFonts w:eastAsia="Times New Roman" w:cs="Times New Roman"/>
          <w:szCs w:val="24"/>
        </w:rPr>
        <w:lastRenderedPageBreak/>
        <w:t>λαβαίνει να πάει η απόφαση αυτή στον χρόνο αυτό- να υποβάλουν αίτη</w:t>
      </w:r>
      <w:r>
        <w:rPr>
          <w:rFonts w:eastAsia="Times New Roman" w:cs="Times New Roman"/>
          <w:szCs w:val="24"/>
        </w:rPr>
        <w:t xml:space="preserve">ση για </w:t>
      </w:r>
      <w:proofErr w:type="spellStart"/>
      <w:r>
        <w:rPr>
          <w:rFonts w:eastAsia="Times New Roman" w:cs="Times New Roman"/>
          <w:szCs w:val="24"/>
        </w:rPr>
        <w:t>κτηματογράφηση</w:t>
      </w:r>
      <w:proofErr w:type="spellEnd"/>
      <w:r>
        <w:rPr>
          <w:rFonts w:eastAsia="Times New Roman" w:cs="Times New Roman"/>
          <w:szCs w:val="24"/>
        </w:rPr>
        <w:t xml:space="preserve"> με περιθώριο τριών μηνών, δηλαδή μέχρι τις 10 Μαρτίου, και είμαστε τώρα στην 1</w:t>
      </w:r>
      <w:r w:rsidRPr="00FF085F">
        <w:rPr>
          <w:rFonts w:eastAsia="Times New Roman" w:cs="Times New Roman"/>
          <w:szCs w:val="24"/>
          <w:vertAlign w:val="superscript"/>
        </w:rPr>
        <w:t>η</w:t>
      </w:r>
      <w:r>
        <w:rPr>
          <w:rFonts w:eastAsia="Times New Roman" w:cs="Times New Roman"/>
          <w:szCs w:val="24"/>
        </w:rPr>
        <w:t xml:space="preserve"> Φεβρουαρίου -και πρέπει να πω και </w:t>
      </w:r>
      <w:r>
        <w:rPr>
          <w:rFonts w:eastAsia="Times New Roman" w:cs="Times New Roman"/>
          <w:szCs w:val="24"/>
        </w:rPr>
        <w:t>κ</w:t>
      </w:r>
      <w:r>
        <w:rPr>
          <w:rFonts w:eastAsia="Times New Roman" w:cs="Times New Roman"/>
          <w:szCs w:val="24"/>
        </w:rPr>
        <w:t xml:space="preserve">αλό </w:t>
      </w:r>
      <w:r>
        <w:rPr>
          <w:rFonts w:eastAsia="Times New Roman" w:cs="Times New Roman"/>
          <w:szCs w:val="24"/>
        </w:rPr>
        <w:t>μ</w:t>
      </w:r>
      <w:r>
        <w:rPr>
          <w:rFonts w:eastAsia="Times New Roman" w:cs="Times New Roman"/>
          <w:szCs w:val="24"/>
        </w:rPr>
        <w:t>ήνα.</w:t>
      </w:r>
    </w:p>
    <w:p w14:paraId="34E96516" w14:textId="77777777" w:rsidR="00C449C8" w:rsidRDefault="00E22944">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Αθανάσιος Μπούρας</w:t>
      </w:r>
      <w:r w:rsidRPr="000D63A8">
        <w:rPr>
          <w:rFonts w:eastAsia="Times New Roman" w:cs="Times New Roman"/>
          <w:szCs w:val="24"/>
        </w:rPr>
        <w:t xml:space="preserve"> καταθέτει για τα Πρακτι</w:t>
      </w:r>
      <w:r>
        <w:rPr>
          <w:rFonts w:eastAsia="Times New Roman" w:cs="Times New Roman"/>
          <w:szCs w:val="24"/>
        </w:rPr>
        <w:t>κά το προαναφερθέν έγγραφο, το οποίο</w:t>
      </w:r>
      <w:r>
        <w:rPr>
          <w:rFonts w:eastAsia="Times New Roman" w:cs="Times New Roman"/>
          <w:szCs w:val="24"/>
        </w:rPr>
        <w:t xml:space="preserve">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4E96517"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Αμέσως το πληροφορήθηκα και εγώ μέσω του τοπικού Τύπου και των τοπικών </w:t>
      </w:r>
      <w:r>
        <w:rPr>
          <w:rFonts w:eastAsia="Times New Roman" w:cs="Times New Roman"/>
          <w:szCs w:val="24"/>
          <w:lang w:val="en-US"/>
        </w:rPr>
        <w:t>sites</w:t>
      </w:r>
      <w:r>
        <w:rPr>
          <w:rFonts w:eastAsia="Times New Roman" w:cs="Times New Roman"/>
          <w:szCs w:val="24"/>
        </w:rPr>
        <w:t>, τα οποία ειλικρινά εξέφρασαν την αγωνία τους και κατέστησαν σαφές ότι είναι α</w:t>
      </w:r>
      <w:r>
        <w:rPr>
          <w:rFonts w:eastAsia="Times New Roman" w:cs="Times New Roman"/>
          <w:szCs w:val="24"/>
        </w:rPr>
        <w:t xml:space="preserve">δύνατον να πραγματοποιηθεί αυτή η </w:t>
      </w:r>
      <w:proofErr w:type="spellStart"/>
      <w:r>
        <w:rPr>
          <w:rFonts w:eastAsia="Times New Roman" w:cs="Times New Roman"/>
          <w:szCs w:val="24"/>
        </w:rPr>
        <w:t>κτηματογράφηση</w:t>
      </w:r>
      <w:proofErr w:type="spellEnd"/>
      <w:r>
        <w:rPr>
          <w:rFonts w:eastAsia="Times New Roman" w:cs="Times New Roman"/>
          <w:szCs w:val="24"/>
        </w:rPr>
        <w:t>, καθώς μάλιστα μεσολάβησε η περίοδος των γιορτών.</w:t>
      </w:r>
    </w:p>
    <w:p w14:paraId="34E96518"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Καταθέτω μάλιστα για τα Πρακτικά και προχθεσινό, νέο δημοσίευμα της έγκριτης εφημερίδας της περιοχής «ΕΠΙΚΑΙΡΟΤΗΤΑ ΔΥΤΙΚΗΣ ΑΤΤΙΚΗΣ».</w:t>
      </w:r>
    </w:p>
    <w:p w14:paraId="34E96519" w14:textId="77777777" w:rsidR="00C449C8" w:rsidRDefault="00E22944">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w:t>
      </w:r>
      <w:r>
        <w:rPr>
          <w:rFonts w:eastAsia="Times New Roman" w:cs="Times New Roman"/>
          <w:szCs w:val="24"/>
        </w:rPr>
        <w:t>υτής κ. Αθανάσιος Μπούρας</w:t>
      </w:r>
      <w:r w:rsidRPr="000D63A8">
        <w:rPr>
          <w:rFonts w:eastAsia="Times New Roman" w:cs="Times New Roman"/>
          <w:szCs w:val="24"/>
        </w:rPr>
        <w:t xml:space="preserve"> καταθέτει για τα Πρακτι</w:t>
      </w:r>
      <w:r>
        <w:rPr>
          <w:rFonts w:eastAsia="Times New Roman" w:cs="Times New Roman"/>
          <w:szCs w:val="24"/>
        </w:rPr>
        <w:t xml:space="preserve">κά το προαναφερθέν δημοσίευμα, το οποίο </w:t>
      </w:r>
      <w:r>
        <w:rPr>
          <w:rFonts w:eastAsia="Times New Roman" w:cs="Times New Roman"/>
          <w:szCs w:val="24"/>
        </w:rPr>
        <w:lastRenderedPageBreak/>
        <w:t>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4E9651A"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Εγώ έκανα την ερώτηση την πρώτη, γραπτή, στην οποία δεν πήρα απάντη</w:t>
      </w:r>
      <w:r>
        <w:rPr>
          <w:rFonts w:eastAsia="Times New Roman" w:cs="Times New Roman"/>
          <w:szCs w:val="24"/>
        </w:rPr>
        <w:t>ση, με ημερομηνία 12-12-2018. Είναι η με αριθμό πρωτοκόλλου 4264 και την καταθέτω και αυτήν στα Πρακτικά.</w:t>
      </w:r>
    </w:p>
    <w:p w14:paraId="34E9651B" w14:textId="77777777" w:rsidR="00C449C8" w:rsidRDefault="00E22944">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Αθανάσιος Μπούρας</w:t>
      </w:r>
      <w:r w:rsidRPr="000D63A8">
        <w:rPr>
          <w:rFonts w:eastAsia="Times New Roman" w:cs="Times New Roman"/>
          <w:szCs w:val="24"/>
        </w:rPr>
        <w:t xml:space="preserve"> καταθέτει για τα Πρακτι</w:t>
      </w:r>
      <w:r>
        <w:rPr>
          <w:rFonts w:eastAsia="Times New Roman" w:cs="Times New Roman"/>
          <w:szCs w:val="24"/>
        </w:rPr>
        <w:t>κά την προαναφερθείσα ερώτηση, η οποία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w:t>
      </w:r>
      <w:r w:rsidRPr="000D63A8">
        <w:rPr>
          <w:rFonts w:eastAsia="Times New Roman" w:cs="Times New Roman"/>
          <w:szCs w:val="24"/>
        </w:rPr>
        <w:t>ματείας της Διεύθυνσης Στενογραφίας και Πρακτικών της Βουλής)</w:t>
      </w:r>
    </w:p>
    <w:p w14:paraId="34E9651C"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Ζώντας καθημερινά και επισκεπτόμενος την περιοχή σχεδόν κάθε μέρα όλοι οι άνθρωποι με ρωτούσαν. Και επειδή παρήλθε διάστημα πέραν των πενήντα ημερών, ήδη από τις 12 Δεκεμβρίου, έπρεπε να </w:t>
      </w:r>
      <w:r>
        <w:rPr>
          <w:rFonts w:eastAsia="Times New Roman" w:cs="Times New Roman"/>
          <w:szCs w:val="24"/>
        </w:rPr>
        <w:t>επανέλθω και το μόνο μέσο που είχα ήταν η επίκαιρη ερώτηση και γι’ αυτό σας καταθέτω την επίκαιρη αυτή ερώτηση, με την οποία σας παρακαλώ θερμά -δεν ήρθα να αντιπολιτευτώ, προς θεού, ήρθα να παρακαλέσω για ένα πολύ μεγάλο πρόβλημα- να το λύσετε. Πιστεύω στ</w:t>
      </w:r>
      <w:r>
        <w:rPr>
          <w:rFonts w:eastAsia="Times New Roman" w:cs="Times New Roman"/>
          <w:szCs w:val="24"/>
        </w:rPr>
        <w:t xml:space="preserve">η δική σας πρακτική </w:t>
      </w:r>
      <w:r>
        <w:rPr>
          <w:rFonts w:eastAsia="Times New Roman" w:cs="Times New Roman"/>
          <w:szCs w:val="24"/>
        </w:rPr>
        <w:lastRenderedPageBreak/>
        <w:t>σκέψη, στη δική σας κατανόηση, σας γνωρίζω, είστε και μηχανικός και πρέπει να σας πω ότι είναι αδύνατον να προλάβουν οι άνθρωποι αυτοί και ότι ως αυτή τη στιγμή έχουν υποβληθεί ελάχιστες αιτήσεις.</w:t>
      </w:r>
    </w:p>
    <w:p w14:paraId="34E9651D" w14:textId="77777777" w:rsidR="00C449C8" w:rsidRDefault="00E22944">
      <w:pPr>
        <w:spacing w:line="600" w:lineRule="auto"/>
        <w:ind w:firstLine="720"/>
        <w:jc w:val="both"/>
        <w:rPr>
          <w:rFonts w:eastAsia="Times New Roman" w:cs="Times New Roman"/>
          <w:szCs w:val="24"/>
        </w:rPr>
      </w:pPr>
      <w:r w:rsidRPr="00990502">
        <w:rPr>
          <w:rFonts w:eastAsia="Times New Roman" w:cs="Times New Roman"/>
          <w:b/>
          <w:szCs w:val="24"/>
        </w:rPr>
        <w:t>ΠΡΟΕΔΡΕΥΩΝ (Νικήτας Κακλαμάνης):</w:t>
      </w:r>
      <w:r>
        <w:rPr>
          <w:rFonts w:eastAsia="Times New Roman" w:cs="Times New Roman"/>
          <w:szCs w:val="24"/>
        </w:rPr>
        <w:t xml:space="preserve"> Κύριε </w:t>
      </w:r>
      <w:r>
        <w:rPr>
          <w:rFonts w:eastAsia="Times New Roman" w:cs="Times New Roman"/>
          <w:szCs w:val="24"/>
        </w:rPr>
        <w:t>Μπούρα, ολοκληρώστε.</w:t>
      </w:r>
    </w:p>
    <w:p w14:paraId="34E9651E" w14:textId="77777777" w:rsidR="00C449C8" w:rsidRDefault="00E22944">
      <w:pPr>
        <w:spacing w:line="600" w:lineRule="auto"/>
        <w:ind w:firstLine="720"/>
        <w:jc w:val="both"/>
        <w:rPr>
          <w:rFonts w:eastAsia="Times New Roman" w:cs="Times New Roman"/>
          <w:szCs w:val="24"/>
        </w:rPr>
      </w:pPr>
      <w:r w:rsidRPr="00990502">
        <w:rPr>
          <w:rFonts w:eastAsia="Times New Roman" w:cs="Times New Roman"/>
          <w:b/>
          <w:szCs w:val="24"/>
        </w:rPr>
        <w:t>ΑΘΑΝΑΣΙΟΣ ΜΠΟΥΡΑΣ:</w:t>
      </w:r>
      <w:r>
        <w:rPr>
          <w:rFonts w:eastAsia="Times New Roman" w:cs="Times New Roman"/>
          <w:szCs w:val="24"/>
        </w:rPr>
        <w:t xml:space="preserve"> Είναι μείζον το θέμα, κύριε Πρόεδρε,…</w:t>
      </w:r>
    </w:p>
    <w:p w14:paraId="34E9651F" w14:textId="77777777" w:rsidR="00C449C8" w:rsidRDefault="00E22944">
      <w:pPr>
        <w:spacing w:line="600" w:lineRule="auto"/>
        <w:ind w:firstLine="720"/>
        <w:jc w:val="both"/>
        <w:rPr>
          <w:rFonts w:eastAsia="Times New Roman" w:cs="Times New Roman"/>
          <w:szCs w:val="24"/>
        </w:rPr>
      </w:pPr>
      <w:r w:rsidRPr="00990502">
        <w:rPr>
          <w:rFonts w:eastAsia="Times New Roman" w:cs="Times New Roman"/>
          <w:b/>
          <w:szCs w:val="24"/>
        </w:rPr>
        <w:t>ΠΡΟΕΔΡΕΥΩΝ (Νικήτας Κακλαμάνης):</w:t>
      </w:r>
      <w:r>
        <w:rPr>
          <w:rFonts w:eastAsia="Times New Roman" w:cs="Times New Roman"/>
          <w:szCs w:val="24"/>
        </w:rPr>
        <w:t xml:space="preserve"> Και γι’ αυτό σας έδωσα διπλάσιο χρόνο. Κλείστε, σας παρακαλώ.</w:t>
      </w:r>
    </w:p>
    <w:p w14:paraId="34E96520" w14:textId="77777777" w:rsidR="00C449C8" w:rsidRDefault="00E22944">
      <w:pPr>
        <w:spacing w:line="600" w:lineRule="auto"/>
        <w:ind w:firstLine="720"/>
        <w:jc w:val="both"/>
        <w:rPr>
          <w:rFonts w:eastAsia="Times New Roman" w:cs="Times New Roman"/>
          <w:szCs w:val="24"/>
        </w:rPr>
      </w:pPr>
      <w:r w:rsidRPr="00990502">
        <w:rPr>
          <w:rFonts w:eastAsia="Times New Roman" w:cs="Times New Roman"/>
          <w:b/>
          <w:szCs w:val="24"/>
        </w:rPr>
        <w:t>ΑΘΑΝΑΣΙΟΣ ΜΠΟΥΡΑΣ:</w:t>
      </w:r>
      <w:r>
        <w:rPr>
          <w:rFonts w:eastAsia="Times New Roman" w:cs="Times New Roman"/>
          <w:szCs w:val="24"/>
        </w:rPr>
        <w:t xml:space="preserve"> Θα επανέλθω στη δευτερολογία μου. Θα ήθελα να τονίσω μόνο ότι σα</w:t>
      </w:r>
      <w:r>
        <w:rPr>
          <w:rFonts w:eastAsia="Times New Roman" w:cs="Times New Roman"/>
          <w:szCs w:val="24"/>
        </w:rPr>
        <w:t>ς παρακαλώ θερμά να το δείτε, κύριε Υπουργέ, διότι ζητούσα μέχρι τον Σεπτέμβριο παράταση, αλλά δόθηκε μέχρι τον Δεκέμβριο. Έχετε λάβει και σχετική επιστολή από τη δημοτική αρχή και η πρότασή μου είναι να δώσετε τουλάχιστον μέχρι τον επόμενο Δεκέμβριο γιατί</w:t>
      </w:r>
      <w:r>
        <w:rPr>
          <w:rFonts w:eastAsia="Times New Roman" w:cs="Times New Roman"/>
          <w:szCs w:val="24"/>
        </w:rPr>
        <w:t xml:space="preserve">, όπως θα σας πω στη δευτερολογία μου, είναι αδύνατον να γίνει αυτή η </w:t>
      </w:r>
      <w:proofErr w:type="spellStart"/>
      <w:r>
        <w:rPr>
          <w:rFonts w:eastAsia="Times New Roman" w:cs="Times New Roman"/>
          <w:szCs w:val="24"/>
        </w:rPr>
        <w:t>κτηματογράφηση</w:t>
      </w:r>
      <w:proofErr w:type="spellEnd"/>
      <w:r>
        <w:rPr>
          <w:rFonts w:eastAsia="Times New Roman" w:cs="Times New Roman"/>
          <w:szCs w:val="24"/>
        </w:rPr>
        <w:t xml:space="preserve">. </w:t>
      </w:r>
    </w:p>
    <w:p w14:paraId="34E96521" w14:textId="77777777" w:rsidR="00C449C8" w:rsidRDefault="00E22944">
      <w:pPr>
        <w:spacing w:line="600" w:lineRule="auto"/>
        <w:ind w:firstLine="720"/>
        <w:jc w:val="both"/>
        <w:rPr>
          <w:rFonts w:eastAsia="Times New Roman" w:cs="Times New Roman"/>
          <w:szCs w:val="24"/>
        </w:rPr>
      </w:pPr>
      <w:r w:rsidRPr="00DE19D3">
        <w:rPr>
          <w:rFonts w:eastAsia="Times New Roman" w:cs="Times New Roman"/>
          <w:b/>
          <w:szCs w:val="24"/>
        </w:rPr>
        <w:lastRenderedPageBreak/>
        <w:t>ΠΡΟΕΔΡΕΥΩΝ (</w:t>
      </w:r>
      <w:r>
        <w:rPr>
          <w:rFonts w:eastAsia="Times New Roman" w:cs="Times New Roman"/>
          <w:b/>
          <w:szCs w:val="24"/>
        </w:rPr>
        <w:t>Νικήτας Κακλαμάνης</w:t>
      </w:r>
      <w:r w:rsidRPr="00DE19D3">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Υπουργέ, έχετε τον λόγο με σχετική ανοχή κι εσείς.</w:t>
      </w:r>
    </w:p>
    <w:p w14:paraId="34E96522"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ΓΕΩΡΓΙΟΣ ΔΗΜΑΡΑΣ (Υφυπουργός Περιβάλλοντος και Ενέργειας)</w:t>
      </w:r>
      <w:r w:rsidRPr="00DE19D3">
        <w:rPr>
          <w:rFonts w:eastAsia="Times New Roman" w:cs="Times New Roman"/>
          <w:b/>
          <w:szCs w:val="24"/>
        </w:rPr>
        <w:t>:</w:t>
      </w:r>
      <w:r w:rsidRPr="00DE19D3">
        <w:rPr>
          <w:rFonts w:eastAsia="Times New Roman" w:cs="Times New Roman"/>
          <w:szCs w:val="24"/>
        </w:rPr>
        <w:t xml:space="preserve"> </w:t>
      </w:r>
      <w:r>
        <w:rPr>
          <w:rFonts w:eastAsia="Times New Roman" w:cs="Times New Roman"/>
          <w:szCs w:val="24"/>
        </w:rPr>
        <w:t xml:space="preserve">Κύριε Μπούρα, θέλω </w:t>
      </w:r>
      <w:r>
        <w:rPr>
          <w:rFonts w:eastAsia="Times New Roman" w:cs="Times New Roman"/>
          <w:szCs w:val="24"/>
        </w:rPr>
        <w:t>να σας ευχαριστήσω, κατ’ αρχ</w:t>
      </w:r>
      <w:r>
        <w:rPr>
          <w:rFonts w:eastAsia="Times New Roman" w:cs="Times New Roman"/>
          <w:szCs w:val="24"/>
        </w:rPr>
        <w:t>άς</w:t>
      </w:r>
      <w:r>
        <w:rPr>
          <w:rFonts w:eastAsia="Times New Roman" w:cs="Times New Roman"/>
          <w:szCs w:val="24"/>
        </w:rPr>
        <w:t xml:space="preserve">, που κάνατε αυτή την επίκαιρη ερώτηση, γιατί δόθηκε μια ευκαιρία σήμερα να μιλήσουμε για το </w:t>
      </w:r>
      <w:r>
        <w:rPr>
          <w:rFonts w:eastAsia="Times New Roman" w:cs="Times New Roman"/>
          <w:szCs w:val="24"/>
        </w:rPr>
        <w:t>ε</w:t>
      </w:r>
      <w:r>
        <w:rPr>
          <w:rFonts w:eastAsia="Times New Roman" w:cs="Times New Roman"/>
          <w:szCs w:val="24"/>
        </w:rPr>
        <w:t xml:space="preserve">λληνικό Κτηματολόγιο, που αφορά όχι μόνο την περιοχή Μεγάρων και Οινόης, αλλά ολόκληρη την Ελλάδα. </w:t>
      </w:r>
    </w:p>
    <w:p w14:paraId="34E96523"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Ξέρετε, το</w:t>
      </w:r>
      <w:r>
        <w:rPr>
          <w:rFonts w:eastAsia="Times New Roman" w:cs="Times New Roman"/>
          <w:szCs w:val="24"/>
        </w:rPr>
        <w:t xml:space="preserve"> </w:t>
      </w:r>
      <w:r>
        <w:rPr>
          <w:rFonts w:eastAsia="Times New Roman" w:cs="Times New Roman"/>
          <w:szCs w:val="24"/>
        </w:rPr>
        <w:t>ε</w:t>
      </w:r>
      <w:r>
        <w:rPr>
          <w:rFonts w:eastAsia="Times New Roman" w:cs="Times New Roman"/>
          <w:szCs w:val="24"/>
        </w:rPr>
        <w:t>θνικό Κτηματολόγιο α</w:t>
      </w:r>
      <w:r>
        <w:rPr>
          <w:rFonts w:eastAsia="Times New Roman" w:cs="Times New Roman"/>
          <w:szCs w:val="24"/>
        </w:rPr>
        <w:t xml:space="preserve">ποτελεί από τα σημαντικότερα μεταρρυθμιστικά έργα στη σύγχρονη ελληνική ιστορία. Σήμερα με το «ΚΤΙΜΑ 16» γίνεται η </w:t>
      </w:r>
      <w:proofErr w:type="spellStart"/>
      <w:r>
        <w:rPr>
          <w:rFonts w:eastAsia="Times New Roman" w:cs="Times New Roman"/>
          <w:szCs w:val="24"/>
        </w:rPr>
        <w:t>κτηματογράφηση</w:t>
      </w:r>
      <w:proofErr w:type="spellEnd"/>
      <w:r>
        <w:rPr>
          <w:rFonts w:eastAsia="Times New Roman" w:cs="Times New Roman"/>
          <w:szCs w:val="24"/>
        </w:rPr>
        <w:t xml:space="preserve"> σχεδόν σε όλη την Ελλάδα, δηλαδή μέχρι το 2015 είχαμε περίπου το 19,4% σε ποσοστό δικαιωμάτων, ήτοι αντίστοιχο ποσοστό σε έκτα</w:t>
      </w:r>
      <w:r>
        <w:rPr>
          <w:rFonts w:eastAsia="Times New Roman" w:cs="Times New Roman"/>
          <w:szCs w:val="24"/>
        </w:rPr>
        <w:t xml:space="preserve">ση το 6,4% της χώρας. Γιατί; Γιατί προχώρησαν μόνο την </w:t>
      </w:r>
      <w:proofErr w:type="spellStart"/>
      <w:r>
        <w:rPr>
          <w:rFonts w:eastAsia="Times New Roman" w:cs="Times New Roman"/>
          <w:szCs w:val="24"/>
        </w:rPr>
        <w:t>κτηματογράφηση</w:t>
      </w:r>
      <w:proofErr w:type="spellEnd"/>
      <w:r>
        <w:rPr>
          <w:rFonts w:eastAsia="Times New Roman" w:cs="Times New Roman"/>
          <w:szCs w:val="24"/>
        </w:rPr>
        <w:t xml:space="preserve"> στα μεγάλα αστικά κέντρα, αφού δεν υπήρχαν οι δασικοί χάρτες.</w:t>
      </w:r>
    </w:p>
    <w:p w14:paraId="34E96524"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Σήμερα, λοιπόν, όσο προχώρησαν και οι δασικοί χάρτες, προχωρά το Κτηματολόγιο σε ολόκληρη τη χώρα και με το </w:t>
      </w:r>
      <w:r>
        <w:rPr>
          <w:rFonts w:eastAsia="Times New Roman" w:cs="Times New Roman"/>
          <w:szCs w:val="24"/>
        </w:rPr>
        <w:lastRenderedPageBreak/>
        <w:t>«ΚΤΙΜΑ 16» και α</w:t>
      </w:r>
      <w:r>
        <w:rPr>
          <w:rFonts w:eastAsia="Times New Roman" w:cs="Times New Roman"/>
          <w:szCs w:val="24"/>
        </w:rPr>
        <w:t xml:space="preserve">ν έχετε δει και τον χάρτη, αυτές οι μπλε περιοχές είναι υπό </w:t>
      </w:r>
      <w:proofErr w:type="spellStart"/>
      <w:r>
        <w:rPr>
          <w:rFonts w:eastAsia="Times New Roman" w:cs="Times New Roman"/>
          <w:szCs w:val="24"/>
        </w:rPr>
        <w:t>κτηματογράφηση</w:t>
      </w:r>
      <w:proofErr w:type="spellEnd"/>
      <w:r>
        <w:rPr>
          <w:rFonts w:eastAsia="Times New Roman" w:cs="Times New Roman"/>
          <w:szCs w:val="24"/>
        </w:rPr>
        <w:t xml:space="preserve">, και δεν είναι μόνο η περιοχή των Μεγάρων. </w:t>
      </w:r>
    </w:p>
    <w:p w14:paraId="34E96525"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Καταλαβαίνω την ανησυχία που έχουν οι κάτοικοι και τη δική σας ανησυχία να εξυπηρετήσετε τους πολίτες της περιοχής σας αλλά και των ψηφοφ</w:t>
      </w:r>
      <w:r>
        <w:rPr>
          <w:rFonts w:eastAsia="Times New Roman" w:cs="Times New Roman"/>
          <w:szCs w:val="24"/>
        </w:rPr>
        <w:t>όρων σας.</w:t>
      </w:r>
    </w:p>
    <w:p w14:paraId="34E96526"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Σ</w:t>
      </w:r>
      <w:r w:rsidRPr="003C127D">
        <w:rPr>
          <w:rFonts w:eastAsia="Times New Roman"/>
          <w:bCs/>
          <w:color w:val="000000" w:themeColor="text1"/>
          <w:szCs w:val="24"/>
        </w:rPr>
        <w:t xml:space="preserve">ας λέω </w:t>
      </w:r>
      <w:r>
        <w:rPr>
          <w:rFonts w:eastAsia="Times New Roman"/>
          <w:bCs/>
          <w:color w:val="000000" w:themeColor="text1"/>
          <w:szCs w:val="24"/>
        </w:rPr>
        <w:t xml:space="preserve">ότι </w:t>
      </w:r>
      <w:r w:rsidRPr="003C127D">
        <w:rPr>
          <w:rFonts w:eastAsia="Times New Roman"/>
          <w:bCs/>
          <w:color w:val="000000" w:themeColor="text1"/>
          <w:szCs w:val="24"/>
        </w:rPr>
        <w:t xml:space="preserve">την ίδια </w:t>
      </w:r>
      <w:r>
        <w:rPr>
          <w:rFonts w:eastAsia="Times New Roman"/>
          <w:bCs/>
          <w:color w:val="000000" w:themeColor="text1"/>
          <w:szCs w:val="24"/>
        </w:rPr>
        <w:t xml:space="preserve">ανησυχία </w:t>
      </w:r>
      <w:r w:rsidRPr="003C127D">
        <w:rPr>
          <w:rFonts w:eastAsia="Times New Roman"/>
          <w:bCs/>
          <w:color w:val="000000" w:themeColor="text1"/>
          <w:szCs w:val="24"/>
        </w:rPr>
        <w:t>έχουμε και εμείς</w:t>
      </w:r>
      <w:r>
        <w:rPr>
          <w:rFonts w:eastAsia="Times New Roman"/>
          <w:bCs/>
          <w:color w:val="000000" w:themeColor="text1"/>
          <w:szCs w:val="24"/>
        </w:rPr>
        <w:t>. Κ</w:t>
      </w:r>
      <w:r w:rsidRPr="003C127D">
        <w:rPr>
          <w:rFonts w:eastAsia="Times New Roman"/>
          <w:bCs/>
          <w:color w:val="000000" w:themeColor="text1"/>
          <w:szCs w:val="24"/>
        </w:rPr>
        <w:t>αι εγώ</w:t>
      </w:r>
      <w:r>
        <w:rPr>
          <w:rFonts w:eastAsia="Times New Roman"/>
          <w:bCs/>
          <w:color w:val="000000" w:themeColor="text1"/>
          <w:szCs w:val="24"/>
        </w:rPr>
        <w:t>, πραγματικά, ε</w:t>
      </w:r>
      <w:r w:rsidRPr="003C127D">
        <w:rPr>
          <w:rFonts w:eastAsia="Times New Roman"/>
          <w:bCs/>
          <w:color w:val="000000" w:themeColor="text1"/>
          <w:szCs w:val="24"/>
        </w:rPr>
        <w:t>πειδή ξέρω το</w:t>
      </w:r>
      <w:r>
        <w:rPr>
          <w:rFonts w:eastAsia="Times New Roman"/>
          <w:bCs/>
          <w:color w:val="000000" w:themeColor="text1"/>
          <w:szCs w:val="24"/>
        </w:rPr>
        <w:t>ν</w:t>
      </w:r>
      <w:r w:rsidRPr="003C127D">
        <w:rPr>
          <w:rFonts w:eastAsia="Times New Roman"/>
          <w:bCs/>
          <w:color w:val="000000" w:themeColor="text1"/>
          <w:szCs w:val="24"/>
        </w:rPr>
        <w:t xml:space="preserve"> χώρο αυτό</w:t>
      </w:r>
      <w:r>
        <w:rPr>
          <w:rFonts w:eastAsia="Times New Roman"/>
          <w:bCs/>
          <w:color w:val="000000" w:themeColor="text1"/>
          <w:szCs w:val="24"/>
        </w:rPr>
        <w:t xml:space="preserve">ν, </w:t>
      </w:r>
      <w:r w:rsidRPr="003C127D">
        <w:rPr>
          <w:rFonts w:eastAsia="Times New Roman"/>
          <w:bCs/>
          <w:color w:val="000000" w:themeColor="text1"/>
          <w:szCs w:val="24"/>
        </w:rPr>
        <w:t>σας λέω ότι</w:t>
      </w:r>
      <w:r>
        <w:rPr>
          <w:rFonts w:eastAsia="Times New Roman"/>
          <w:bCs/>
          <w:color w:val="000000" w:themeColor="text1"/>
          <w:szCs w:val="24"/>
        </w:rPr>
        <w:t>,</w:t>
      </w:r>
      <w:r w:rsidRPr="003C127D">
        <w:rPr>
          <w:rFonts w:eastAsia="Times New Roman"/>
          <w:bCs/>
          <w:color w:val="000000" w:themeColor="text1"/>
          <w:szCs w:val="24"/>
        </w:rPr>
        <w:t xml:space="preserve"> σύμφωνα με τις διατάξεις του ν</w:t>
      </w:r>
      <w:r>
        <w:rPr>
          <w:rFonts w:eastAsia="Times New Roman"/>
          <w:bCs/>
          <w:color w:val="000000" w:themeColor="text1"/>
          <w:szCs w:val="24"/>
        </w:rPr>
        <w:t>.2</w:t>
      </w:r>
      <w:r w:rsidRPr="003C127D">
        <w:rPr>
          <w:rFonts w:eastAsia="Times New Roman"/>
          <w:bCs/>
          <w:color w:val="000000" w:themeColor="text1"/>
          <w:szCs w:val="24"/>
        </w:rPr>
        <w:t>308</w:t>
      </w:r>
      <w:r>
        <w:rPr>
          <w:rFonts w:eastAsia="Times New Roman"/>
          <w:bCs/>
          <w:color w:val="000000" w:themeColor="text1"/>
          <w:szCs w:val="24"/>
        </w:rPr>
        <w:t>/199</w:t>
      </w:r>
      <w:r w:rsidRPr="003C127D">
        <w:rPr>
          <w:rFonts w:eastAsia="Times New Roman"/>
          <w:bCs/>
          <w:color w:val="000000" w:themeColor="text1"/>
          <w:szCs w:val="24"/>
        </w:rPr>
        <w:t>5</w:t>
      </w:r>
      <w:r>
        <w:rPr>
          <w:rFonts w:eastAsia="Times New Roman"/>
          <w:bCs/>
          <w:color w:val="000000" w:themeColor="text1"/>
          <w:szCs w:val="24"/>
        </w:rPr>
        <w:t>,</w:t>
      </w:r>
      <w:r w:rsidRPr="003C127D">
        <w:rPr>
          <w:rFonts w:eastAsia="Times New Roman"/>
          <w:bCs/>
          <w:color w:val="000000" w:themeColor="text1"/>
          <w:szCs w:val="24"/>
        </w:rPr>
        <w:t xml:space="preserve"> η προθεσμία υποβολής δηλώσεων είναι τρεις μήνες για τους κατοίκους εσωτερικού και έξι μήνες γι</w:t>
      </w:r>
      <w:r w:rsidRPr="003C127D">
        <w:rPr>
          <w:rFonts w:eastAsia="Times New Roman"/>
          <w:bCs/>
          <w:color w:val="000000" w:themeColor="text1"/>
          <w:szCs w:val="24"/>
        </w:rPr>
        <w:t xml:space="preserve">α τους κατοίκους εξωτερικού και το </w:t>
      </w:r>
      <w:r>
        <w:rPr>
          <w:rFonts w:eastAsia="Times New Roman"/>
          <w:bCs/>
          <w:color w:val="000000" w:themeColor="text1"/>
          <w:szCs w:val="24"/>
        </w:rPr>
        <w:t>ε</w:t>
      </w:r>
      <w:r w:rsidRPr="003C127D">
        <w:rPr>
          <w:rFonts w:eastAsia="Times New Roman"/>
          <w:bCs/>
          <w:color w:val="000000" w:themeColor="text1"/>
          <w:szCs w:val="24"/>
        </w:rPr>
        <w:t xml:space="preserve">λληνικό </w:t>
      </w:r>
      <w:r>
        <w:rPr>
          <w:rFonts w:eastAsia="Times New Roman"/>
          <w:bCs/>
          <w:color w:val="000000" w:themeColor="text1"/>
          <w:szCs w:val="24"/>
        </w:rPr>
        <w:t>δ</w:t>
      </w:r>
      <w:r w:rsidRPr="003C127D">
        <w:rPr>
          <w:rFonts w:eastAsia="Times New Roman"/>
          <w:bCs/>
          <w:color w:val="000000" w:themeColor="text1"/>
          <w:szCs w:val="24"/>
        </w:rPr>
        <w:t>ημόσιο έχει δυνατότητα παράτασης μέχρι τρεις μήνες</w:t>
      </w:r>
      <w:r>
        <w:rPr>
          <w:rFonts w:eastAsia="Times New Roman"/>
          <w:bCs/>
          <w:color w:val="000000" w:themeColor="text1"/>
          <w:szCs w:val="24"/>
        </w:rPr>
        <w:t>,</w:t>
      </w:r>
      <w:r w:rsidRPr="003C127D">
        <w:rPr>
          <w:rFonts w:eastAsia="Times New Roman"/>
          <w:bCs/>
          <w:color w:val="000000" w:themeColor="text1"/>
          <w:szCs w:val="24"/>
        </w:rPr>
        <w:t xml:space="preserve"> με αποφάσεις του </w:t>
      </w:r>
      <w:r>
        <w:rPr>
          <w:rFonts w:eastAsia="Times New Roman"/>
          <w:bCs/>
          <w:color w:val="000000" w:themeColor="text1"/>
          <w:szCs w:val="24"/>
        </w:rPr>
        <w:t>ε</w:t>
      </w:r>
      <w:r>
        <w:rPr>
          <w:rFonts w:eastAsia="Times New Roman"/>
          <w:bCs/>
          <w:color w:val="000000" w:themeColor="text1"/>
          <w:szCs w:val="24"/>
        </w:rPr>
        <w:t>λληνικού Κ</w:t>
      </w:r>
      <w:r w:rsidRPr="003C127D">
        <w:rPr>
          <w:rFonts w:eastAsia="Times New Roman"/>
          <w:bCs/>
          <w:color w:val="000000" w:themeColor="text1"/>
          <w:szCs w:val="24"/>
        </w:rPr>
        <w:t>τηματολογίου</w:t>
      </w:r>
      <w:r>
        <w:rPr>
          <w:rFonts w:eastAsia="Times New Roman"/>
          <w:bCs/>
          <w:color w:val="000000" w:themeColor="text1"/>
          <w:szCs w:val="24"/>
        </w:rPr>
        <w:t xml:space="preserve">. Επομένως, </w:t>
      </w:r>
      <w:r w:rsidRPr="003C127D">
        <w:rPr>
          <w:rFonts w:eastAsia="Times New Roman"/>
          <w:bCs/>
          <w:color w:val="000000" w:themeColor="text1"/>
          <w:szCs w:val="24"/>
        </w:rPr>
        <w:t xml:space="preserve">υπάρχει </w:t>
      </w:r>
      <w:r>
        <w:rPr>
          <w:rFonts w:eastAsia="Times New Roman"/>
          <w:bCs/>
          <w:color w:val="000000" w:themeColor="text1"/>
          <w:szCs w:val="24"/>
        </w:rPr>
        <w:t xml:space="preserve">η </w:t>
      </w:r>
      <w:r w:rsidRPr="003C127D">
        <w:rPr>
          <w:rFonts w:eastAsia="Times New Roman"/>
          <w:bCs/>
          <w:color w:val="000000" w:themeColor="text1"/>
          <w:szCs w:val="24"/>
        </w:rPr>
        <w:t>δυνατότητα από το</w:t>
      </w:r>
      <w:r>
        <w:rPr>
          <w:rFonts w:eastAsia="Times New Roman"/>
          <w:bCs/>
          <w:color w:val="000000" w:themeColor="text1"/>
          <w:szCs w:val="24"/>
        </w:rPr>
        <w:t>ν</w:t>
      </w:r>
      <w:r w:rsidRPr="003C127D">
        <w:rPr>
          <w:rFonts w:eastAsia="Times New Roman"/>
          <w:bCs/>
          <w:color w:val="000000" w:themeColor="text1"/>
          <w:szCs w:val="24"/>
        </w:rPr>
        <w:t xml:space="preserve"> νόμο για τρεις μ</w:t>
      </w:r>
      <w:r>
        <w:rPr>
          <w:rFonts w:eastAsia="Times New Roman"/>
          <w:bCs/>
          <w:color w:val="000000" w:themeColor="text1"/>
          <w:szCs w:val="24"/>
        </w:rPr>
        <w:t>ήνες.</w:t>
      </w:r>
    </w:p>
    <w:p w14:paraId="34E96527"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Η </w:t>
      </w:r>
      <w:proofErr w:type="spellStart"/>
      <w:r>
        <w:rPr>
          <w:rFonts w:eastAsia="Times New Roman"/>
          <w:bCs/>
          <w:color w:val="000000" w:themeColor="text1"/>
          <w:szCs w:val="24"/>
        </w:rPr>
        <w:t>κτηματογράφηση</w:t>
      </w:r>
      <w:proofErr w:type="spellEnd"/>
      <w:r>
        <w:rPr>
          <w:rFonts w:eastAsia="Times New Roman"/>
          <w:bCs/>
          <w:color w:val="000000" w:themeColor="text1"/>
          <w:szCs w:val="24"/>
        </w:rPr>
        <w:t xml:space="preserve"> κάθε περιοχής διενεργείται στα πλαίσια </w:t>
      </w:r>
      <w:r w:rsidRPr="003C127D">
        <w:rPr>
          <w:rFonts w:eastAsia="Times New Roman"/>
          <w:bCs/>
          <w:color w:val="000000" w:themeColor="text1"/>
          <w:szCs w:val="24"/>
        </w:rPr>
        <w:t>δημόσιας σύμβασης</w:t>
      </w:r>
      <w:r>
        <w:rPr>
          <w:rFonts w:eastAsia="Times New Roman"/>
          <w:bCs/>
          <w:color w:val="000000" w:themeColor="text1"/>
          <w:szCs w:val="24"/>
        </w:rPr>
        <w:t>.</w:t>
      </w:r>
    </w:p>
    <w:p w14:paraId="34E96528" w14:textId="77777777" w:rsidR="00C449C8" w:rsidRDefault="00E22944">
      <w:pPr>
        <w:spacing w:line="600" w:lineRule="auto"/>
        <w:ind w:firstLine="720"/>
        <w:jc w:val="both"/>
        <w:rPr>
          <w:rFonts w:eastAsia="Times New Roman"/>
          <w:bCs/>
          <w:color w:val="000000" w:themeColor="text1"/>
          <w:szCs w:val="24"/>
        </w:rPr>
      </w:pPr>
      <w:r w:rsidRPr="00E44BA8">
        <w:rPr>
          <w:rFonts w:eastAsia="Times New Roman"/>
          <w:b/>
          <w:bCs/>
          <w:color w:val="000000" w:themeColor="text1"/>
          <w:szCs w:val="24"/>
        </w:rPr>
        <w:t>ΠΡΟΕΔΡΕΥΩΝ (Νικήτας Κακλαμάνης):</w:t>
      </w:r>
      <w:r>
        <w:rPr>
          <w:rFonts w:eastAsia="Times New Roman"/>
          <w:bCs/>
          <w:color w:val="000000" w:themeColor="text1"/>
          <w:szCs w:val="24"/>
        </w:rPr>
        <w:t xml:space="preserve"> Περαιτέρω τρεις μήνες.</w:t>
      </w:r>
    </w:p>
    <w:p w14:paraId="34E96529" w14:textId="77777777" w:rsidR="00C449C8" w:rsidRDefault="00E22944">
      <w:pPr>
        <w:spacing w:line="600" w:lineRule="auto"/>
        <w:ind w:firstLine="720"/>
        <w:jc w:val="both"/>
        <w:rPr>
          <w:rFonts w:eastAsia="Times New Roman"/>
          <w:bCs/>
          <w:color w:val="000000" w:themeColor="text1"/>
          <w:szCs w:val="24"/>
        </w:rPr>
      </w:pPr>
      <w:r w:rsidRPr="00E44BA8">
        <w:rPr>
          <w:rFonts w:eastAsia="Times New Roman"/>
          <w:b/>
          <w:bCs/>
          <w:color w:val="000000" w:themeColor="text1"/>
          <w:szCs w:val="24"/>
        </w:rPr>
        <w:lastRenderedPageBreak/>
        <w:t>ΓΕΩΡΓΙΟΣ ΔΗΜΑΡΑΣ (Υφυπουργός Περιβάλλοντος και Ενέργειας):</w:t>
      </w:r>
      <w:r>
        <w:rPr>
          <w:rFonts w:eastAsia="Times New Roman"/>
          <w:bCs/>
          <w:color w:val="000000" w:themeColor="text1"/>
          <w:szCs w:val="24"/>
        </w:rPr>
        <w:t xml:space="preserve"> Για τρεις μήνες ακόμη.</w:t>
      </w:r>
    </w:p>
    <w:p w14:paraId="34E9652A"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Η</w:t>
      </w:r>
      <w:r w:rsidRPr="003C127D">
        <w:rPr>
          <w:rFonts w:eastAsia="Times New Roman"/>
          <w:bCs/>
          <w:color w:val="000000" w:themeColor="text1"/>
          <w:szCs w:val="24"/>
        </w:rPr>
        <w:t xml:space="preserve"> σύμβαση αυτή υπόκειται σε συγκεκριμένο χρονοδιάγραμμα και προϋπολογισμό</w:t>
      </w:r>
      <w:r>
        <w:rPr>
          <w:rFonts w:eastAsia="Times New Roman"/>
          <w:bCs/>
          <w:color w:val="000000" w:themeColor="text1"/>
          <w:szCs w:val="24"/>
        </w:rPr>
        <w:t>. Η</w:t>
      </w:r>
      <w:r w:rsidRPr="003C127D">
        <w:rPr>
          <w:rFonts w:eastAsia="Times New Roman"/>
          <w:bCs/>
          <w:color w:val="000000" w:themeColor="text1"/>
          <w:szCs w:val="24"/>
        </w:rPr>
        <w:t xml:space="preserve"> άνευ νόμιμου ερείσματο</w:t>
      </w:r>
      <w:r w:rsidRPr="003C127D">
        <w:rPr>
          <w:rFonts w:eastAsia="Times New Roman"/>
          <w:bCs/>
          <w:color w:val="000000" w:themeColor="text1"/>
          <w:szCs w:val="24"/>
        </w:rPr>
        <w:t>ς παράταση εκτέλεσ</w:t>
      </w:r>
      <w:r>
        <w:rPr>
          <w:rFonts w:eastAsia="Times New Roman"/>
          <w:bCs/>
          <w:color w:val="000000" w:themeColor="text1"/>
          <w:szCs w:val="24"/>
        </w:rPr>
        <w:t>η</w:t>
      </w:r>
      <w:r w:rsidRPr="003C127D">
        <w:rPr>
          <w:rFonts w:eastAsia="Times New Roman"/>
          <w:bCs/>
          <w:color w:val="000000" w:themeColor="text1"/>
          <w:szCs w:val="24"/>
        </w:rPr>
        <w:t xml:space="preserve">ς από τον ανάδοχο των εργασιών της σύμβασης επιβαρύνει το οικονομικό αντικείμενο αυτής και προφανώς </w:t>
      </w:r>
      <w:r>
        <w:rPr>
          <w:rFonts w:eastAsia="Times New Roman"/>
          <w:bCs/>
          <w:color w:val="000000" w:themeColor="text1"/>
          <w:szCs w:val="24"/>
        </w:rPr>
        <w:t>αντιβαίνει στους</w:t>
      </w:r>
      <w:r w:rsidRPr="003C127D">
        <w:rPr>
          <w:rFonts w:eastAsia="Times New Roman"/>
          <w:bCs/>
          <w:color w:val="000000" w:themeColor="text1"/>
          <w:szCs w:val="24"/>
        </w:rPr>
        <w:t xml:space="preserve"> κανόνες δημοσιονομικής πολιτικής</w:t>
      </w:r>
      <w:r>
        <w:rPr>
          <w:rFonts w:eastAsia="Times New Roman"/>
          <w:bCs/>
          <w:color w:val="000000" w:themeColor="text1"/>
          <w:szCs w:val="24"/>
        </w:rPr>
        <w:t>,</w:t>
      </w:r>
      <w:r w:rsidRPr="003C127D">
        <w:rPr>
          <w:rFonts w:eastAsia="Times New Roman"/>
          <w:bCs/>
          <w:color w:val="000000" w:themeColor="text1"/>
          <w:szCs w:val="24"/>
        </w:rPr>
        <w:t xml:space="preserve"> </w:t>
      </w:r>
      <w:r>
        <w:rPr>
          <w:rFonts w:eastAsia="Times New Roman"/>
          <w:bCs/>
          <w:color w:val="000000" w:themeColor="text1"/>
          <w:szCs w:val="24"/>
        </w:rPr>
        <w:t>αφού η σύμβαση χρηματοδοτείται από εθνικούς π</w:t>
      </w:r>
      <w:r w:rsidRPr="003C127D">
        <w:rPr>
          <w:rFonts w:eastAsia="Times New Roman"/>
          <w:bCs/>
          <w:color w:val="000000" w:themeColor="text1"/>
          <w:szCs w:val="24"/>
        </w:rPr>
        <w:t>όρους</w:t>
      </w:r>
      <w:r>
        <w:rPr>
          <w:rFonts w:eastAsia="Times New Roman"/>
          <w:bCs/>
          <w:color w:val="000000" w:themeColor="text1"/>
          <w:szCs w:val="24"/>
        </w:rPr>
        <w:t>.</w:t>
      </w:r>
    </w:p>
    <w:p w14:paraId="34E9652B"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Σ</w:t>
      </w:r>
      <w:r w:rsidRPr="003C127D">
        <w:rPr>
          <w:rFonts w:eastAsia="Times New Roman"/>
          <w:bCs/>
          <w:color w:val="000000" w:themeColor="text1"/>
          <w:szCs w:val="24"/>
        </w:rPr>
        <w:t>το</w:t>
      </w:r>
      <w:r>
        <w:rPr>
          <w:rFonts w:eastAsia="Times New Roman"/>
          <w:bCs/>
          <w:color w:val="000000" w:themeColor="text1"/>
          <w:szCs w:val="24"/>
        </w:rPr>
        <w:t>ν Δ</w:t>
      </w:r>
      <w:r w:rsidRPr="003C127D">
        <w:rPr>
          <w:rFonts w:eastAsia="Times New Roman"/>
          <w:bCs/>
          <w:color w:val="000000" w:themeColor="text1"/>
          <w:szCs w:val="24"/>
        </w:rPr>
        <w:t xml:space="preserve">ήμο Μεγαρέων και την </w:t>
      </w:r>
      <w:r>
        <w:rPr>
          <w:rFonts w:eastAsia="Times New Roman"/>
          <w:bCs/>
          <w:color w:val="000000" w:themeColor="text1"/>
          <w:szCs w:val="24"/>
        </w:rPr>
        <w:t>Κ</w:t>
      </w:r>
      <w:r w:rsidRPr="003C127D">
        <w:rPr>
          <w:rFonts w:eastAsia="Times New Roman"/>
          <w:bCs/>
          <w:color w:val="000000" w:themeColor="text1"/>
          <w:szCs w:val="24"/>
        </w:rPr>
        <w:t>οινότη</w:t>
      </w:r>
      <w:r w:rsidRPr="003C127D">
        <w:rPr>
          <w:rFonts w:eastAsia="Times New Roman"/>
          <w:bCs/>
          <w:color w:val="000000" w:themeColor="text1"/>
          <w:szCs w:val="24"/>
        </w:rPr>
        <w:t xml:space="preserve">τα Οινόης η συλλογή δηλώσεων ξεκίνησε </w:t>
      </w:r>
      <w:r>
        <w:rPr>
          <w:rFonts w:eastAsia="Times New Roman"/>
          <w:bCs/>
          <w:color w:val="000000" w:themeColor="text1"/>
          <w:szCs w:val="24"/>
        </w:rPr>
        <w:t xml:space="preserve">στις </w:t>
      </w:r>
      <w:r w:rsidRPr="003C127D">
        <w:rPr>
          <w:rFonts w:eastAsia="Times New Roman"/>
          <w:bCs/>
          <w:color w:val="000000" w:themeColor="text1"/>
          <w:szCs w:val="24"/>
        </w:rPr>
        <w:t>10</w:t>
      </w:r>
      <w:r>
        <w:rPr>
          <w:rFonts w:eastAsia="Times New Roman"/>
          <w:bCs/>
          <w:color w:val="000000" w:themeColor="text1"/>
          <w:szCs w:val="24"/>
        </w:rPr>
        <w:t>-</w:t>
      </w:r>
      <w:r>
        <w:rPr>
          <w:rFonts w:eastAsia="Times New Roman"/>
          <w:bCs/>
          <w:color w:val="000000" w:themeColor="text1"/>
          <w:szCs w:val="24"/>
        </w:rPr>
        <w:t>12</w:t>
      </w:r>
      <w:r>
        <w:rPr>
          <w:rFonts w:eastAsia="Times New Roman"/>
          <w:bCs/>
          <w:color w:val="000000" w:themeColor="text1"/>
          <w:szCs w:val="24"/>
        </w:rPr>
        <w:t>-</w:t>
      </w:r>
      <w:r w:rsidRPr="003C127D">
        <w:rPr>
          <w:rFonts w:eastAsia="Times New Roman"/>
          <w:bCs/>
          <w:color w:val="000000" w:themeColor="text1"/>
          <w:szCs w:val="24"/>
        </w:rPr>
        <w:t xml:space="preserve">2018 και λήγει </w:t>
      </w:r>
      <w:r>
        <w:rPr>
          <w:rFonts w:eastAsia="Times New Roman"/>
          <w:bCs/>
          <w:color w:val="000000" w:themeColor="text1"/>
          <w:szCs w:val="24"/>
        </w:rPr>
        <w:t xml:space="preserve">στις </w:t>
      </w:r>
      <w:r w:rsidRPr="003C127D">
        <w:rPr>
          <w:rFonts w:eastAsia="Times New Roman"/>
          <w:bCs/>
          <w:color w:val="000000" w:themeColor="text1"/>
          <w:szCs w:val="24"/>
        </w:rPr>
        <w:t>12</w:t>
      </w:r>
      <w:r>
        <w:rPr>
          <w:rFonts w:eastAsia="Times New Roman"/>
          <w:bCs/>
          <w:color w:val="000000" w:themeColor="text1"/>
          <w:szCs w:val="24"/>
        </w:rPr>
        <w:t>-</w:t>
      </w:r>
      <w:r>
        <w:rPr>
          <w:rFonts w:eastAsia="Times New Roman"/>
          <w:bCs/>
          <w:color w:val="000000" w:themeColor="text1"/>
          <w:szCs w:val="24"/>
        </w:rPr>
        <w:t>3</w:t>
      </w:r>
      <w:r>
        <w:rPr>
          <w:rFonts w:eastAsia="Times New Roman"/>
          <w:bCs/>
          <w:color w:val="000000" w:themeColor="text1"/>
          <w:szCs w:val="24"/>
        </w:rPr>
        <w:t>-</w:t>
      </w:r>
      <w:r>
        <w:rPr>
          <w:rFonts w:eastAsia="Times New Roman"/>
          <w:bCs/>
          <w:color w:val="000000" w:themeColor="text1"/>
          <w:szCs w:val="24"/>
        </w:rPr>
        <w:t>201</w:t>
      </w:r>
      <w:r w:rsidRPr="003C127D">
        <w:rPr>
          <w:rFonts w:eastAsia="Times New Roman"/>
          <w:bCs/>
          <w:color w:val="000000" w:themeColor="text1"/>
          <w:szCs w:val="24"/>
        </w:rPr>
        <w:t>9</w:t>
      </w:r>
      <w:r>
        <w:rPr>
          <w:rFonts w:eastAsia="Times New Roman"/>
          <w:bCs/>
          <w:color w:val="000000" w:themeColor="text1"/>
          <w:szCs w:val="24"/>
        </w:rPr>
        <w:t>, όπως είπατε,</w:t>
      </w:r>
      <w:r w:rsidRPr="003C127D">
        <w:rPr>
          <w:rFonts w:eastAsia="Times New Roman"/>
          <w:bCs/>
          <w:color w:val="000000" w:themeColor="text1"/>
          <w:szCs w:val="24"/>
        </w:rPr>
        <w:t xml:space="preserve"> για τους κατοίκους </w:t>
      </w:r>
      <w:r>
        <w:rPr>
          <w:rFonts w:eastAsia="Times New Roman"/>
          <w:bCs/>
          <w:color w:val="000000" w:themeColor="text1"/>
          <w:szCs w:val="24"/>
        </w:rPr>
        <w:t>εσωτερικού</w:t>
      </w:r>
      <w:r w:rsidRPr="003C127D">
        <w:rPr>
          <w:rFonts w:eastAsia="Times New Roman"/>
          <w:bCs/>
          <w:color w:val="000000" w:themeColor="text1"/>
          <w:szCs w:val="24"/>
        </w:rPr>
        <w:t xml:space="preserve"> και </w:t>
      </w:r>
      <w:r>
        <w:rPr>
          <w:rFonts w:eastAsia="Times New Roman"/>
          <w:bCs/>
          <w:color w:val="000000" w:themeColor="text1"/>
          <w:szCs w:val="24"/>
        </w:rPr>
        <w:t xml:space="preserve">σε </w:t>
      </w:r>
      <w:r w:rsidRPr="003C127D">
        <w:rPr>
          <w:rFonts w:eastAsia="Times New Roman"/>
          <w:bCs/>
          <w:color w:val="000000" w:themeColor="text1"/>
          <w:szCs w:val="24"/>
        </w:rPr>
        <w:t xml:space="preserve">τρεις μήνες ακόμα </w:t>
      </w:r>
      <w:r>
        <w:rPr>
          <w:rFonts w:eastAsia="Times New Roman"/>
          <w:bCs/>
          <w:color w:val="000000" w:themeColor="text1"/>
          <w:szCs w:val="24"/>
        </w:rPr>
        <w:t xml:space="preserve">για </w:t>
      </w:r>
      <w:r w:rsidRPr="003C127D">
        <w:rPr>
          <w:rFonts w:eastAsia="Times New Roman"/>
          <w:bCs/>
          <w:color w:val="000000" w:themeColor="text1"/>
          <w:szCs w:val="24"/>
        </w:rPr>
        <w:t>τους κατοίκους εξωτερικού</w:t>
      </w:r>
      <w:r>
        <w:rPr>
          <w:rFonts w:eastAsia="Times New Roman"/>
          <w:bCs/>
          <w:color w:val="000000" w:themeColor="text1"/>
          <w:szCs w:val="24"/>
        </w:rPr>
        <w:t>.</w:t>
      </w:r>
    </w:p>
    <w:p w14:paraId="34E9652C"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Το </w:t>
      </w:r>
      <w:r>
        <w:rPr>
          <w:rFonts w:eastAsia="Times New Roman"/>
          <w:bCs/>
          <w:color w:val="000000" w:themeColor="text1"/>
          <w:szCs w:val="24"/>
        </w:rPr>
        <w:t>ε</w:t>
      </w:r>
      <w:r>
        <w:rPr>
          <w:rFonts w:eastAsia="Times New Roman"/>
          <w:bCs/>
          <w:color w:val="000000" w:themeColor="text1"/>
          <w:szCs w:val="24"/>
        </w:rPr>
        <w:t>λληνικό Κ</w:t>
      </w:r>
      <w:r w:rsidRPr="003C127D">
        <w:rPr>
          <w:rFonts w:eastAsia="Times New Roman"/>
          <w:bCs/>
          <w:color w:val="000000" w:themeColor="text1"/>
          <w:szCs w:val="24"/>
        </w:rPr>
        <w:t>τηματολόγιο</w:t>
      </w:r>
      <w:r w:rsidRPr="003C127D">
        <w:rPr>
          <w:rFonts w:eastAsia="Times New Roman"/>
          <w:bCs/>
          <w:color w:val="000000" w:themeColor="text1"/>
          <w:szCs w:val="24"/>
        </w:rPr>
        <w:t xml:space="preserve"> παρακολουθεί στενά σε καθημερινή βάση την εξέλιξη για τη διαδικασία της υποβολής των δηλώσεων</w:t>
      </w:r>
      <w:r>
        <w:rPr>
          <w:rFonts w:eastAsia="Times New Roman"/>
          <w:bCs/>
          <w:color w:val="000000" w:themeColor="text1"/>
          <w:szCs w:val="24"/>
        </w:rPr>
        <w:t>.</w:t>
      </w:r>
      <w:r w:rsidRPr="003C127D">
        <w:rPr>
          <w:rFonts w:eastAsia="Times New Roman"/>
          <w:bCs/>
          <w:color w:val="000000" w:themeColor="text1"/>
          <w:szCs w:val="24"/>
        </w:rPr>
        <w:t xml:space="preserve"> Επομένως</w:t>
      </w:r>
      <w:r>
        <w:rPr>
          <w:rFonts w:eastAsia="Times New Roman"/>
          <w:bCs/>
          <w:color w:val="000000" w:themeColor="text1"/>
          <w:szCs w:val="24"/>
        </w:rPr>
        <w:t>,</w:t>
      </w:r>
      <w:r w:rsidRPr="003C127D">
        <w:rPr>
          <w:rFonts w:eastAsia="Times New Roman"/>
          <w:bCs/>
          <w:color w:val="000000" w:themeColor="text1"/>
          <w:szCs w:val="24"/>
        </w:rPr>
        <w:t xml:space="preserve"> μη νομίζετε ότι δεν μας ενδιαφέρει </w:t>
      </w:r>
      <w:r>
        <w:rPr>
          <w:rFonts w:eastAsia="Times New Roman"/>
          <w:bCs/>
          <w:color w:val="000000" w:themeColor="text1"/>
          <w:szCs w:val="24"/>
        </w:rPr>
        <w:t xml:space="preserve">η περιοχή, γιατί κάτι ανάλογο συμβαίνει και </w:t>
      </w:r>
      <w:r w:rsidRPr="003C127D">
        <w:rPr>
          <w:rFonts w:eastAsia="Times New Roman"/>
          <w:bCs/>
          <w:color w:val="000000" w:themeColor="text1"/>
          <w:szCs w:val="24"/>
        </w:rPr>
        <w:t>σε όλη την Ελλάδα</w:t>
      </w:r>
      <w:r>
        <w:rPr>
          <w:rFonts w:eastAsia="Times New Roman"/>
          <w:bCs/>
          <w:color w:val="000000" w:themeColor="text1"/>
          <w:szCs w:val="24"/>
        </w:rPr>
        <w:t>.</w:t>
      </w:r>
    </w:p>
    <w:p w14:paraId="34E9652D"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Η</w:t>
      </w:r>
      <w:r w:rsidRPr="003C127D">
        <w:rPr>
          <w:rFonts w:eastAsia="Times New Roman"/>
          <w:bCs/>
          <w:color w:val="000000" w:themeColor="text1"/>
          <w:szCs w:val="24"/>
        </w:rPr>
        <w:t xml:space="preserve"> προσέλευση πάντως των δικαιούχων στο γραφείο αυξάν</w:t>
      </w:r>
      <w:r w:rsidRPr="003C127D">
        <w:rPr>
          <w:rFonts w:eastAsia="Times New Roman"/>
          <w:bCs/>
          <w:color w:val="000000" w:themeColor="text1"/>
          <w:szCs w:val="24"/>
        </w:rPr>
        <w:t xml:space="preserve">εται συνεχώς τον </w:t>
      </w:r>
      <w:r>
        <w:rPr>
          <w:rFonts w:eastAsia="Times New Roman"/>
          <w:bCs/>
          <w:color w:val="000000" w:themeColor="text1"/>
          <w:szCs w:val="24"/>
        </w:rPr>
        <w:t>τελευταίο καιρό και ιδιαίτερα τι</w:t>
      </w:r>
      <w:r w:rsidRPr="003C127D">
        <w:rPr>
          <w:rFonts w:eastAsia="Times New Roman"/>
          <w:bCs/>
          <w:color w:val="000000" w:themeColor="text1"/>
          <w:szCs w:val="24"/>
        </w:rPr>
        <w:t>ς Τετάρτ</w:t>
      </w:r>
      <w:r>
        <w:rPr>
          <w:rFonts w:eastAsia="Times New Roman"/>
          <w:bCs/>
          <w:color w:val="000000" w:themeColor="text1"/>
          <w:szCs w:val="24"/>
        </w:rPr>
        <w:t>ε</w:t>
      </w:r>
      <w:r w:rsidRPr="003C127D">
        <w:rPr>
          <w:rFonts w:eastAsia="Times New Roman"/>
          <w:bCs/>
          <w:color w:val="000000" w:themeColor="text1"/>
          <w:szCs w:val="24"/>
        </w:rPr>
        <w:t xml:space="preserve">ς </w:t>
      </w:r>
      <w:r w:rsidRPr="003C127D">
        <w:rPr>
          <w:rFonts w:eastAsia="Times New Roman"/>
          <w:bCs/>
          <w:color w:val="000000" w:themeColor="text1"/>
          <w:szCs w:val="24"/>
        </w:rPr>
        <w:lastRenderedPageBreak/>
        <w:t>που δουλεύει 12 ώρες</w:t>
      </w:r>
      <w:r>
        <w:rPr>
          <w:rFonts w:eastAsia="Times New Roman"/>
          <w:bCs/>
          <w:color w:val="000000" w:themeColor="text1"/>
          <w:szCs w:val="24"/>
        </w:rPr>
        <w:t>,</w:t>
      </w:r>
      <w:r w:rsidRPr="003C127D">
        <w:rPr>
          <w:rFonts w:eastAsia="Times New Roman"/>
          <w:bCs/>
          <w:color w:val="000000" w:themeColor="text1"/>
          <w:szCs w:val="24"/>
        </w:rPr>
        <w:t xml:space="preserve"> δηλαδή από τις </w:t>
      </w:r>
      <w:r>
        <w:rPr>
          <w:rFonts w:eastAsia="Times New Roman"/>
          <w:bCs/>
          <w:color w:val="000000" w:themeColor="text1"/>
          <w:szCs w:val="24"/>
        </w:rPr>
        <w:t>οχτώ το πρωί μέχρι τις ο</w:t>
      </w:r>
      <w:r>
        <w:rPr>
          <w:rFonts w:eastAsia="Times New Roman"/>
          <w:bCs/>
          <w:color w:val="000000" w:themeColor="text1"/>
          <w:szCs w:val="24"/>
        </w:rPr>
        <w:t>κ</w:t>
      </w:r>
      <w:r>
        <w:rPr>
          <w:rFonts w:eastAsia="Times New Roman"/>
          <w:bCs/>
          <w:color w:val="000000" w:themeColor="text1"/>
          <w:szCs w:val="24"/>
        </w:rPr>
        <w:t>τώ το βράδυ.</w:t>
      </w:r>
    </w:p>
    <w:p w14:paraId="34E9652E"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Τυχόν παράταση προθεσμίας σ</w:t>
      </w:r>
      <w:r w:rsidRPr="003C127D">
        <w:rPr>
          <w:rFonts w:eastAsia="Times New Roman"/>
          <w:bCs/>
          <w:color w:val="000000" w:themeColor="text1"/>
          <w:szCs w:val="24"/>
        </w:rPr>
        <w:t>την παρούσα χρονική στιγμή</w:t>
      </w:r>
      <w:r>
        <w:rPr>
          <w:rFonts w:eastAsia="Times New Roman"/>
          <w:bCs/>
          <w:color w:val="000000" w:themeColor="text1"/>
          <w:szCs w:val="24"/>
        </w:rPr>
        <w:t>,</w:t>
      </w:r>
      <w:r w:rsidRPr="003C127D">
        <w:rPr>
          <w:rFonts w:eastAsia="Times New Roman"/>
          <w:bCs/>
          <w:color w:val="000000" w:themeColor="text1"/>
          <w:szCs w:val="24"/>
        </w:rPr>
        <w:t xml:space="preserve"> ενώ δεν έχει παρέλθει ακόμα ούτε το δίμηνο από τ</w:t>
      </w:r>
      <w:r>
        <w:rPr>
          <w:rFonts w:eastAsia="Times New Roman"/>
          <w:bCs/>
          <w:color w:val="000000" w:themeColor="text1"/>
          <w:szCs w:val="24"/>
        </w:rPr>
        <w:t>ο</w:t>
      </w:r>
      <w:r>
        <w:rPr>
          <w:rFonts w:eastAsia="Times New Roman"/>
          <w:bCs/>
          <w:color w:val="000000" w:themeColor="text1"/>
          <w:szCs w:val="24"/>
        </w:rPr>
        <w:t>,</w:t>
      </w:r>
      <w:r w:rsidRPr="003C127D">
        <w:rPr>
          <w:rFonts w:eastAsia="Times New Roman"/>
          <w:bCs/>
          <w:color w:val="000000" w:themeColor="text1"/>
          <w:szCs w:val="24"/>
        </w:rPr>
        <w:t xml:space="preserve"> κατ</w:t>
      </w:r>
      <w:r>
        <w:rPr>
          <w:rFonts w:eastAsia="Times New Roman"/>
          <w:bCs/>
          <w:color w:val="000000" w:themeColor="text1"/>
          <w:szCs w:val="24"/>
        </w:rPr>
        <w:t>’ αρχ</w:t>
      </w:r>
      <w:r>
        <w:rPr>
          <w:rFonts w:eastAsia="Times New Roman"/>
          <w:bCs/>
          <w:color w:val="000000" w:themeColor="text1"/>
          <w:szCs w:val="24"/>
        </w:rPr>
        <w:t>άς,</w:t>
      </w:r>
      <w:r>
        <w:rPr>
          <w:rFonts w:eastAsia="Times New Roman"/>
          <w:bCs/>
          <w:color w:val="000000" w:themeColor="text1"/>
          <w:szCs w:val="24"/>
        </w:rPr>
        <w:t xml:space="preserve"> </w:t>
      </w:r>
      <w:r w:rsidRPr="003C127D">
        <w:rPr>
          <w:rFonts w:eastAsia="Times New Roman"/>
          <w:bCs/>
          <w:color w:val="000000" w:themeColor="text1"/>
          <w:szCs w:val="24"/>
        </w:rPr>
        <w:t>συν</w:t>
      </w:r>
      <w:r w:rsidRPr="003C127D">
        <w:rPr>
          <w:rFonts w:eastAsia="Times New Roman"/>
          <w:bCs/>
          <w:color w:val="000000" w:themeColor="text1"/>
          <w:szCs w:val="24"/>
        </w:rPr>
        <w:t>ολικό διάστημα των τριών μηνών</w:t>
      </w:r>
      <w:r>
        <w:rPr>
          <w:rFonts w:eastAsia="Times New Roman"/>
          <w:bCs/>
          <w:color w:val="000000" w:themeColor="text1"/>
          <w:szCs w:val="24"/>
        </w:rPr>
        <w:t>,</w:t>
      </w:r>
      <w:r w:rsidRPr="003C127D">
        <w:rPr>
          <w:rFonts w:eastAsia="Times New Roman"/>
          <w:bCs/>
          <w:color w:val="000000" w:themeColor="text1"/>
          <w:szCs w:val="24"/>
        </w:rPr>
        <w:t xml:space="preserve"> δεν τεκμηριώνεται από τα μέχρι τώρα διαθέσιμα στοιχεία και παράλληλα ελλοχ</w:t>
      </w:r>
      <w:r>
        <w:rPr>
          <w:rFonts w:eastAsia="Times New Roman"/>
          <w:bCs/>
          <w:color w:val="000000" w:themeColor="text1"/>
          <w:szCs w:val="24"/>
        </w:rPr>
        <w:t>εύει ο κίνδυνος της αναστολής τη</w:t>
      </w:r>
      <w:r w:rsidRPr="003C127D">
        <w:rPr>
          <w:rFonts w:eastAsia="Times New Roman"/>
          <w:bCs/>
          <w:color w:val="000000" w:themeColor="text1"/>
          <w:szCs w:val="24"/>
        </w:rPr>
        <w:t>ς αυξανόμεν</w:t>
      </w:r>
      <w:r>
        <w:rPr>
          <w:rFonts w:eastAsia="Times New Roman"/>
          <w:bCs/>
          <w:color w:val="000000" w:themeColor="text1"/>
          <w:szCs w:val="24"/>
        </w:rPr>
        <w:t>η</w:t>
      </w:r>
      <w:r w:rsidRPr="003C127D">
        <w:rPr>
          <w:rFonts w:eastAsia="Times New Roman"/>
          <w:bCs/>
          <w:color w:val="000000" w:themeColor="text1"/>
          <w:szCs w:val="24"/>
        </w:rPr>
        <w:t>ς προσέλευσης</w:t>
      </w:r>
      <w:r>
        <w:rPr>
          <w:rFonts w:eastAsia="Times New Roman"/>
          <w:bCs/>
          <w:color w:val="000000" w:themeColor="text1"/>
          <w:szCs w:val="24"/>
        </w:rPr>
        <w:t>.</w:t>
      </w:r>
    </w:p>
    <w:p w14:paraId="34E9652F"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Π</w:t>
      </w:r>
      <w:r w:rsidRPr="003C127D">
        <w:rPr>
          <w:rFonts w:eastAsia="Times New Roman"/>
          <w:bCs/>
          <w:color w:val="000000" w:themeColor="text1"/>
          <w:szCs w:val="24"/>
        </w:rPr>
        <w:t xml:space="preserve">άντως θέλω να σας πω ότι </w:t>
      </w:r>
      <w:r>
        <w:rPr>
          <w:rFonts w:eastAsia="Times New Roman"/>
          <w:bCs/>
          <w:color w:val="000000" w:themeColor="text1"/>
          <w:szCs w:val="24"/>
        </w:rPr>
        <w:t xml:space="preserve">το </w:t>
      </w:r>
      <w:r>
        <w:rPr>
          <w:rFonts w:eastAsia="Times New Roman"/>
          <w:bCs/>
          <w:color w:val="000000" w:themeColor="text1"/>
          <w:szCs w:val="24"/>
        </w:rPr>
        <w:t>ε</w:t>
      </w:r>
      <w:r>
        <w:rPr>
          <w:rFonts w:eastAsia="Times New Roman"/>
          <w:bCs/>
          <w:color w:val="000000" w:themeColor="text1"/>
          <w:szCs w:val="24"/>
        </w:rPr>
        <w:t>λληνικό Κτηματολόγιο θ</w:t>
      </w:r>
      <w:r w:rsidRPr="003C127D">
        <w:rPr>
          <w:rFonts w:eastAsia="Times New Roman"/>
          <w:bCs/>
          <w:color w:val="000000" w:themeColor="text1"/>
          <w:szCs w:val="24"/>
        </w:rPr>
        <w:t>α εξαντλήσει όλες τις δυνατότητες παράτ</w:t>
      </w:r>
      <w:r w:rsidRPr="003C127D">
        <w:rPr>
          <w:rFonts w:eastAsia="Times New Roman"/>
          <w:bCs/>
          <w:color w:val="000000" w:themeColor="text1"/>
          <w:szCs w:val="24"/>
        </w:rPr>
        <w:t>αση</w:t>
      </w:r>
      <w:r>
        <w:rPr>
          <w:rFonts w:eastAsia="Times New Roman"/>
          <w:bCs/>
          <w:color w:val="000000" w:themeColor="text1"/>
          <w:szCs w:val="24"/>
        </w:rPr>
        <w:t>ς</w:t>
      </w:r>
      <w:r w:rsidRPr="003C127D">
        <w:rPr>
          <w:rFonts w:eastAsia="Times New Roman"/>
          <w:bCs/>
          <w:color w:val="000000" w:themeColor="text1"/>
          <w:szCs w:val="24"/>
        </w:rPr>
        <w:t xml:space="preserve"> των προθεσμιών υποβολής δηλώσεων</w:t>
      </w:r>
      <w:r>
        <w:rPr>
          <w:rFonts w:eastAsia="Times New Roman"/>
          <w:bCs/>
          <w:color w:val="000000" w:themeColor="text1"/>
          <w:szCs w:val="24"/>
        </w:rPr>
        <w:t>,</w:t>
      </w:r>
      <w:r w:rsidRPr="003C127D">
        <w:rPr>
          <w:rFonts w:eastAsia="Times New Roman"/>
          <w:bCs/>
          <w:color w:val="000000" w:themeColor="text1"/>
          <w:szCs w:val="24"/>
        </w:rPr>
        <w:t xml:space="preserve"> όπως ορίζ</w:t>
      </w:r>
      <w:r>
        <w:rPr>
          <w:rFonts w:eastAsia="Times New Roman"/>
          <w:bCs/>
          <w:color w:val="000000" w:themeColor="text1"/>
          <w:szCs w:val="24"/>
        </w:rPr>
        <w:t>ον</w:t>
      </w:r>
      <w:r w:rsidRPr="003C127D">
        <w:rPr>
          <w:rFonts w:eastAsia="Times New Roman"/>
          <w:bCs/>
          <w:color w:val="000000" w:themeColor="text1"/>
          <w:szCs w:val="24"/>
        </w:rPr>
        <w:t>ται από το</w:t>
      </w:r>
      <w:r>
        <w:rPr>
          <w:rFonts w:eastAsia="Times New Roman"/>
          <w:bCs/>
          <w:color w:val="000000" w:themeColor="text1"/>
          <w:szCs w:val="24"/>
        </w:rPr>
        <w:t>ν</w:t>
      </w:r>
      <w:r w:rsidRPr="003C127D">
        <w:rPr>
          <w:rFonts w:eastAsia="Times New Roman"/>
          <w:bCs/>
          <w:color w:val="000000" w:themeColor="text1"/>
          <w:szCs w:val="24"/>
        </w:rPr>
        <w:t xml:space="preserve"> νόμο</w:t>
      </w:r>
      <w:r>
        <w:rPr>
          <w:rFonts w:eastAsia="Times New Roman"/>
          <w:bCs/>
          <w:color w:val="000000" w:themeColor="text1"/>
          <w:szCs w:val="24"/>
        </w:rPr>
        <w:t>, α</w:t>
      </w:r>
      <w:r w:rsidRPr="003C127D">
        <w:rPr>
          <w:rFonts w:eastAsia="Times New Roman"/>
          <w:bCs/>
          <w:color w:val="000000" w:themeColor="text1"/>
          <w:szCs w:val="24"/>
        </w:rPr>
        <w:t xml:space="preserve">φού </w:t>
      </w:r>
      <w:r>
        <w:rPr>
          <w:rFonts w:eastAsia="Times New Roman"/>
          <w:bCs/>
          <w:color w:val="000000" w:themeColor="text1"/>
          <w:szCs w:val="24"/>
        </w:rPr>
        <w:t>όμως</w:t>
      </w:r>
      <w:r w:rsidRPr="003C127D">
        <w:rPr>
          <w:rFonts w:eastAsia="Times New Roman"/>
          <w:bCs/>
          <w:color w:val="000000" w:themeColor="text1"/>
          <w:szCs w:val="24"/>
        </w:rPr>
        <w:t xml:space="preserve"> υπάρ</w:t>
      </w:r>
      <w:r>
        <w:rPr>
          <w:rFonts w:eastAsia="Times New Roman"/>
          <w:bCs/>
          <w:color w:val="000000" w:themeColor="text1"/>
          <w:szCs w:val="24"/>
        </w:rPr>
        <w:t>ξ</w:t>
      </w:r>
      <w:r w:rsidRPr="003C127D">
        <w:rPr>
          <w:rFonts w:eastAsia="Times New Roman"/>
          <w:bCs/>
          <w:color w:val="000000" w:themeColor="text1"/>
          <w:szCs w:val="24"/>
        </w:rPr>
        <w:t>ει πραγματική ανάγκη και τεκμηριώνεται αυτή η ανάγκη</w:t>
      </w:r>
      <w:r>
        <w:rPr>
          <w:rFonts w:eastAsia="Times New Roman"/>
          <w:bCs/>
          <w:color w:val="000000" w:themeColor="text1"/>
          <w:szCs w:val="24"/>
        </w:rPr>
        <w:t>.</w:t>
      </w:r>
    </w:p>
    <w:p w14:paraId="34E96530"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Ε</w:t>
      </w:r>
      <w:r w:rsidRPr="003C127D">
        <w:rPr>
          <w:rFonts w:eastAsia="Times New Roman"/>
          <w:bCs/>
          <w:color w:val="000000" w:themeColor="text1"/>
          <w:szCs w:val="24"/>
        </w:rPr>
        <w:t>υχαριστώ και πάλι</w:t>
      </w:r>
      <w:r>
        <w:rPr>
          <w:rFonts w:eastAsia="Times New Roman"/>
          <w:bCs/>
          <w:color w:val="000000" w:themeColor="text1"/>
          <w:szCs w:val="24"/>
        </w:rPr>
        <w:t>,</w:t>
      </w:r>
      <w:r w:rsidRPr="003C127D">
        <w:rPr>
          <w:rFonts w:eastAsia="Times New Roman"/>
          <w:bCs/>
          <w:color w:val="000000" w:themeColor="text1"/>
          <w:szCs w:val="24"/>
        </w:rPr>
        <w:t xml:space="preserve"> κ</w:t>
      </w:r>
      <w:r>
        <w:rPr>
          <w:rFonts w:eastAsia="Times New Roman"/>
          <w:bCs/>
          <w:color w:val="000000" w:themeColor="text1"/>
          <w:szCs w:val="24"/>
        </w:rPr>
        <w:t xml:space="preserve">ύριε Μπούρα, για </w:t>
      </w:r>
      <w:r w:rsidRPr="003C127D">
        <w:rPr>
          <w:rFonts w:eastAsia="Times New Roman"/>
          <w:bCs/>
          <w:color w:val="000000" w:themeColor="text1"/>
          <w:szCs w:val="24"/>
        </w:rPr>
        <w:t>την ερώτηση</w:t>
      </w:r>
      <w:r>
        <w:rPr>
          <w:rFonts w:eastAsia="Times New Roman"/>
          <w:bCs/>
          <w:color w:val="000000" w:themeColor="text1"/>
          <w:szCs w:val="24"/>
        </w:rPr>
        <w:t>.</w:t>
      </w:r>
    </w:p>
    <w:p w14:paraId="34E96531" w14:textId="77777777" w:rsidR="00C449C8" w:rsidRDefault="00E22944">
      <w:pPr>
        <w:spacing w:line="600" w:lineRule="auto"/>
        <w:ind w:firstLine="720"/>
        <w:jc w:val="both"/>
        <w:rPr>
          <w:rFonts w:ascii="Times New Roman" w:eastAsia="Times New Roman" w:hAnsi="Times New Roman" w:cs="Times New Roman"/>
          <w:szCs w:val="24"/>
        </w:rPr>
      </w:pPr>
      <w:r w:rsidRPr="00E44BA8">
        <w:rPr>
          <w:rFonts w:eastAsia="Times New Roman"/>
          <w:b/>
          <w:bCs/>
          <w:color w:val="000000" w:themeColor="text1"/>
          <w:szCs w:val="24"/>
        </w:rPr>
        <w:t>ΠΡΟΕΔΡΕΥΩΝ (Νικήτας Κακλαμάνης):</w:t>
      </w:r>
      <w:r>
        <w:rPr>
          <w:rFonts w:eastAsia="Times New Roman"/>
          <w:bCs/>
          <w:color w:val="000000" w:themeColor="text1"/>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σαράντα μαθήτριες και μαθητές και τρεις εκπαιδευτικοί συνοδοί από το Γενικό Λύκειο </w:t>
      </w:r>
      <w:proofErr w:type="spellStart"/>
      <w:r>
        <w:rPr>
          <w:rFonts w:eastAsia="Times New Roman" w:cs="Times New Roman"/>
          <w:szCs w:val="24"/>
        </w:rPr>
        <w:t>Καλαμπακίου</w:t>
      </w:r>
      <w:proofErr w:type="spellEnd"/>
      <w:r>
        <w:rPr>
          <w:rFonts w:eastAsia="Times New Roman" w:cs="Times New Roman"/>
          <w:szCs w:val="24"/>
        </w:rPr>
        <w:t xml:space="preserve"> Δράμας. </w:t>
      </w:r>
    </w:p>
    <w:p w14:paraId="34E96532"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lastRenderedPageBreak/>
        <w:t>Αγαπημένα</w:t>
      </w:r>
      <w:r w:rsidRPr="003C127D">
        <w:rPr>
          <w:rFonts w:eastAsia="Times New Roman"/>
          <w:bCs/>
          <w:color w:val="000000" w:themeColor="text1"/>
          <w:szCs w:val="24"/>
        </w:rPr>
        <w:t xml:space="preserve"> μας παιδιά</w:t>
      </w:r>
      <w:r>
        <w:rPr>
          <w:rFonts w:eastAsia="Times New Roman"/>
          <w:bCs/>
          <w:color w:val="000000" w:themeColor="text1"/>
          <w:szCs w:val="24"/>
        </w:rPr>
        <w:t>,</w:t>
      </w:r>
      <w:r w:rsidRPr="003C127D">
        <w:rPr>
          <w:rFonts w:eastAsia="Times New Roman"/>
          <w:bCs/>
          <w:color w:val="000000" w:themeColor="text1"/>
          <w:szCs w:val="24"/>
        </w:rPr>
        <w:t xml:space="preserve"> θέ</w:t>
      </w:r>
      <w:r w:rsidRPr="003C127D">
        <w:rPr>
          <w:rFonts w:eastAsia="Times New Roman"/>
          <w:bCs/>
          <w:color w:val="000000" w:themeColor="text1"/>
          <w:szCs w:val="24"/>
        </w:rPr>
        <w:t>λω να σας ενημερώσω</w:t>
      </w:r>
      <w:r>
        <w:rPr>
          <w:rFonts w:eastAsia="Times New Roman"/>
          <w:bCs/>
          <w:color w:val="000000" w:themeColor="text1"/>
          <w:szCs w:val="24"/>
        </w:rPr>
        <w:t xml:space="preserve">, επειδή βλέπετε </w:t>
      </w:r>
      <w:r w:rsidRPr="003C127D">
        <w:rPr>
          <w:rFonts w:eastAsia="Times New Roman"/>
          <w:bCs/>
          <w:color w:val="000000" w:themeColor="text1"/>
          <w:szCs w:val="24"/>
        </w:rPr>
        <w:t xml:space="preserve">την </w:t>
      </w:r>
      <w:r>
        <w:rPr>
          <w:rFonts w:eastAsia="Times New Roman"/>
          <w:bCs/>
          <w:color w:val="000000" w:themeColor="text1"/>
          <w:szCs w:val="24"/>
        </w:rPr>
        <w:t>Α</w:t>
      </w:r>
      <w:r w:rsidRPr="003C127D">
        <w:rPr>
          <w:rFonts w:eastAsia="Times New Roman"/>
          <w:bCs/>
          <w:color w:val="000000" w:themeColor="text1"/>
          <w:szCs w:val="24"/>
        </w:rPr>
        <w:t xml:space="preserve">ίθουσα </w:t>
      </w:r>
      <w:r>
        <w:rPr>
          <w:rFonts w:eastAsia="Times New Roman"/>
          <w:bCs/>
          <w:color w:val="000000" w:themeColor="text1"/>
          <w:szCs w:val="24"/>
        </w:rPr>
        <w:t xml:space="preserve">άδεια, </w:t>
      </w:r>
      <w:r w:rsidRPr="003C127D">
        <w:rPr>
          <w:rFonts w:eastAsia="Times New Roman"/>
          <w:bCs/>
          <w:color w:val="000000" w:themeColor="text1"/>
          <w:szCs w:val="24"/>
        </w:rPr>
        <w:t xml:space="preserve">ότι </w:t>
      </w:r>
      <w:r>
        <w:rPr>
          <w:rFonts w:eastAsia="Times New Roman"/>
          <w:bCs/>
          <w:color w:val="000000" w:themeColor="text1"/>
          <w:szCs w:val="24"/>
        </w:rPr>
        <w:t>σ</w:t>
      </w:r>
      <w:r w:rsidRPr="003C127D">
        <w:rPr>
          <w:rFonts w:eastAsia="Times New Roman"/>
          <w:bCs/>
          <w:color w:val="000000" w:themeColor="text1"/>
          <w:szCs w:val="24"/>
        </w:rPr>
        <w:t xml:space="preserve">ήμερα είναι </w:t>
      </w:r>
      <w:r>
        <w:rPr>
          <w:rFonts w:eastAsia="Times New Roman"/>
          <w:bCs/>
          <w:color w:val="000000" w:themeColor="text1"/>
          <w:szCs w:val="24"/>
        </w:rPr>
        <w:t>η</w:t>
      </w:r>
      <w:r w:rsidRPr="003C127D">
        <w:rPr>
          <w:rFonts w:eastAsia="Times New Roman"/>
          <w:bCs/>
          <w:color w:val="000000" w:themeColor="text1"/>
          <w:szCs w:val="24"/>
        </w:rPr>
        <w:t>μέρα κοινοβουλευτικού ελέγχου</w:t>
      </w:r>
      <w:r>
        <w:rPr>
          <w:rFonts w:eastAsia="Times New Roman"/>
          <w:bCs/>
          <w:color w:val="000000" w:themeColor="text1"/>
          <w:szCs w:val="24"/>
        </w:rPr>
        <w:t>.</w:t>
      </w:r>
      <w:r w:rsidRPr="003C127D">
        <w:rPr>
          <w:rFonts w:eastAsia="Times New Roman"/>
          <w:bCs/>
          <w:color w:val="000000" w:themeColor="text1"/>
          <w:szCs w:val="24"/>
        </w:rPr>
        <w:t xml:space="preserve"> Τι σημαίνει αυτό</w:t>
      </w:r>
      <w:r>
        <w:rPr>
          <w:rFonts w:eastAsia="Times New Roman"/>
          <w:bCs/>
          <w:color w:val="000000" w:themeColor="text1"/>
          <w:szCs w:val="24"/>
        </w:rPr>
        <w:t>; Σ</w:t>
      </w:r>
      <w:r w:rsidRPr="003C127D">
        <w:rPr>
          <w:rFonts w:eastAsia="Times New Roman"/>
          <w:bCs/>
          <w:color w:val="000000" w:themeColor="text1"/>
          <w:szCs w:val="24"/>
        </w:rPr>
        <w:t xml:space="preserve">ημαίνει ότι οι </w:t>
      </w:r>
      <w:r>
        <w:rPr>
          <w:rFonts w:eastAsia="Times New Roman"/>
          <w:bCs/>
          <w:color w:val="000000" w:themeColor="text1"/>
          <w:szCs w:val="24"/>
        </w:rPr>
        <w:t>Βουλευτές της Α</w:t>
      </w:r>
      <w:r w:rsidRPr="003C127D">
        <w:rPr>
          <w:rFonts w:eastAsia="Times New Roman"/>
          <w:bCs/>
          <w:color w:val="000000" w:themeColor="text1"/>
          <w:szCs w:val="24"/>
        </w:rPr>
        <w:t>ντιπολίτευσης κατά κύριο λόγο</w:t>
      </w:r>
      <w:r>
        <w:rPr>
          <w:rFonts w:eastAsia="Times New Roman"/>
          <w:bCs/>
          <w:color w:val="000000" w:themeColor="text1"/>
          <w:szCs w:val="24"/>
        </w:rPr>
        <w:t xml:space="preserve">, αλλά και της </w:t>
      </w:r>
      <w:r>
        <w:rPr>
          <w:rFonts w:eastAsia="Times New Roman"/>
          <w:bCs/>
          <w:color w:val="000000" w:themeColor="text1"/>
          <w:szCs w:val="24"/>
        </w:rPr>
        <w:t>σ</w:t>
      </w:r>
      <w:r w:rsidRPr="003C127D">
        <w:rPr>
          <w:rFonts w:eastAsia="Times New Roman"/>
          <w:bCs/>
          <w:color w:val="000000" w:themeColor="text1"/>
          <w:szCs w:val="24"/>
        </w:rPr>
        <w:t>υμπολίτευσης</w:t>
      </w:r>
      <w:r>
        <w:rPr>
          <w:rFonts w:eastAsia="Times New Roman"/>
          <w:bCs/>
          <w:color w:val="000000" w:themeColor="text1"/>
          <w:szCs w:val="24"/>
        </w:rPr>
        <w:t>,</w:t>
      </w:r>
      <w:r w:rsidRPr="003C127D">
        <w:rPr>
          <w:rFonts w:eastAsia="Times New Roman"/>
          <w:bCs/>
          <w:color w:val="000000" w:themeColor="text1"/>
          <w:szCs w:val="24"/>
        </w:rPr>
        <w:t xml:space="preserve"> υποβάλ</w:t>
      </w:r>
      <w:r>
        <w:rPr>
          <w:rFonts w:eastAsia="Times New Roman"/>
          <w:bCs/>
          <w:color w:val="000000" w:themeColor="text1"/>
          <w:szCs w:val="24"/>
        </w:rPr>
        <w:t>λ</w:t>
      </w:r>
      <w:r w:rsidRPr="003C127D">
        <w:rPr>
          <w:rFonts w:eastAsia="Times New Roman"/>
          <w:bCs/>
          <w:color w:val="000000" w:themeColor="text1"/>
          <w:szCs w:val="24"/>
        </w:rPr>
        <w:t>ουν ερωτήσεις για θέματα που το</w:t>
      </w:r>
      <w:r>
        <w:rPr>
          <w:rFonts w:eastAsia="Times New Roman"/>
          <w:bCs/>
          <w:color w:val="000000" w:themeColor="text1"/>
          <w:szCs w:val="24"/>
        </w:rPr>
        <w:t>υς ενδ</w:t>
      </w:r>
      <w:r>
        <w:rPr>
          <w:rFonts w:eastAsia="Times New Roman"/>
          <w:bCs/>
          <w:color w:val="000000" w:themeColor="text1"/>
          <w:szCs w:val="24"/>
        </w:rPr>
        <w:t>ιαφέρουν στους αρμόδιους Υ</w:t>
      </w:r>
      <w:r w:rsidRPr="003C127D">
        <w:rPr>
          <w:rFonts w:eastAsia="Times New Roman"/>
          <w:bCs/>
          <w:color w:val="000000" w:themeColor="text1"/>
          <w:szCs w:val="24"/>
        </w:rPr>
        <w:t>πουργούς</w:t>
      </w:r>
      <w:r>
        <w:rPr>
          <w:rFonts w:eastAsia="Times New Roman"/>
          <w:bCs/>
          <w:color w:val="000000" w:themeColor="text1"/>
          <w:szCs w:val="24"/>
        </w:rPr>
        <w:t xml:space="preserve">. Έτσι, </w:t>
      </w:r>
      <w:r w:rsidRPr="003C127D">
        <w:rPr>
          <w:rFonts w:eastAsia="Times New Roman"/>
          <w:bCs/>
          <w:color w:val="000000" w:themeColor="text1"/>
          <w:szCs w:val="24"/>
        </w:rPr>
        <w:t xml:space="preserve">στην </w:t>
      </w:r>
      <w:r>
        <w:rPr>
          <w:rFonts w:eastAsia="Times New Roman"/>
          <w:bCs/>
          <w:color w:val="000000" w:themeColor="text1"/>
          <w:szCs w:val="24"/>
        </w:rPr>
        <w:t>Α</w:t>
      </w:r>
      <w:r w:rsidRPr="003C127D">
        <w:rPr>
          <w:rFonts w:eastAsia="Times New Roman"/>
          <w:bCs/>
          <w:color w:val="000000" w:themeColor="text1"/>
          <w:szCs w:val="24"/>
        </w:rPr>
        <w:t xml:space="preserve">ίθουσα βρίσκεται ο </w:t>
      </w:r>
      <w:r>
        <w:rPr>
          <w:rFonts w:eastAsia="Times New Roman"/>
          <w:bCs/>
          <w:color w:val="000000" w:themeColor="text1"/>
          <w:szCs w:val="24"/>
        </w:rPr>
        <w:t>Βουλευτής που ερωτά και ο Υ</w:t>
      </w:r>
      <w:r w:rsidRPr="003C127D">
        <w:rPr>
          <w:rFonts w:eastAsia="Times New Roman"/>
          <w:bCs/>
          <w:color w:val="000000" w:themeColor="text1"/>
          <w:szCs w:val="24"/>
        </w:rPr>
        <w:t>πουργός που απαντά</w:t>
      </w:r>
      <w:r>
        <w:rPr>
          <w:rFonts w:eastAsia="Times New Roman"/>
          <w:bCs/>
          <w:color w:val="000000" w:themeColor="text1"/>
          <w:szCs w:val="24"/>
        </w:rPr>
        <w:t>. Γ</w:t>
      </w:r>
      <w:r w:rsidRPr="003C127D">
        <w:rPr>
          <w:rFonts w:eastAsia="Times New Roman"/>
          <w:bCs/>
          <w:color w:val="000000" w:themeColor="text1"/>
          <w:szCs w:val="24"/>
        </w:rPr>
        <w:t>ι</w:t>
      </w:r>
      <w:r>
        <w:rPr>
          <w:rFonts w:eastAsia="Times New Roman"/>
          <w:bCs/>
          <w:color w:val="000000" w:themeColor="text1"/>
          <w:szCs w:val="24"/>
        </w:rPr>
        <w:t xml:space="preserve">’ </w:t>
      </w:r>
      <w:r w:rsidRPr="003C127D">
        <w:rPr>
          <w:rFonts w:eastAsia="Times New Roman"/>
          <w:bCs/>
          <w:color w:val="000000" w:themeColor="text1"/>
          <w:szCs w:val="24"/>
        </w:rPr>
        <w:t xml:space="preserve">αυτό και βλέπετε την </w:t>
      </w:r>
      <w:r>
        <w:rPr>
          <w:rFonts w:eastAsia="Times New Roman"/>
          <w:bCs/>
          <w:color w:val="000000" w:themeColor="text1"/>
          <w:szCs w:val="24"/>
        </w:rPr>
        <w:t xml:space="preserve">Αίθουσα μόνο με τους ερωτώντες Βουλευτές και τους </w:t>
      </w:r>
      <w:proofErr w:type="spellStart"/>
      <w:r>
        <w:rPr>
          <w:rFonts w:eastAsia="Times New Roman"/>
          <w:bCs/>
          <w:color w:val="000000" w:themeColor="text1"/>
          <w:szCs w:val="24"/>
        </w:rPr>
        <w:t>απαντώντες</w:t>
      </w:r>
      <w:proofErr w:type="spellEnd"/>
      <w:r>
        <w:rPr>
          <w:rFonts w:eastAsia="Times New Roman"/>
          <w:bCs/>
          <w:color w:val="000000" w:themeColor="text1"/>
          <w:szCs w:val="24"/>
        </w:rPr>
        <w:t xml:space="preserve"> Υπουργού</w:t>
      </w:r>
      <w:r w:rsidRPr="003C127D">
        <w:rPr>
          <w:rFonts w:eastAsia="Times New Roman"/>
          <w:bCs/>
          <w:color w:val="000000" w:themeColor="text1"/>
          <w:szCs w:val="24"/>
        </w:rPr>
        <w:t>ς</w:t>
      </w:r>
      <w:r>
        <w:rPr>
          <w:rFonts w:eastAsia="Times New Roman"/>
          <w:bCs/>
          <w:color w:val="000000" w:themeColor="text1"/>
          <w:szCs w:val="24"/>
        </w:rPr>
        <w:t>.</w:t>
      </w:r>
    </w:p>
    <w:p w14:paraId="34E96533"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Μ</w:t>
      </w:r>
      <w:r w:rsidRPr="003C127D">
        <w:rPr>
          <w:rFonts w:eastAsia="Times New Roman"/>
          <w:bCs/>
          <w:color w:val="000000" w:themeColor="text1"/>
          <w:szCs w:val="24"/>
        </w:rPr>
        <w:t>ε αυτή</w:t>
      </w:r>
      <w:r>
        <w:rPr>
          <w:rFonts w:eastAsia="Times New Roman"/>
          <w:bCs/>
          <w:color w:val="000000" w:themeColor="text1"/>
          <w:szCs w:val="24"/>
        </w:rPr>
        <w:t>ν τη διευκρίνιση σά</w:t>
      </w:r>
      <w:r w:rsidRPr="003C127D">
        <w:rPr>
          <w:rFonts w:eastAsia="Times New Roman"/>
          <w:bCs/>
          <w:color w:val="000000" w:themeColor="text1"/>
          <w:szCs w:val="24"/>
        </w:rPr>
        <w:t>ς καλωσορίζουμε από</w:t>
      </w:r>
      <w:r w:rsidRPr="003C127D">
        <w:rPr>
          <w:rFonts w:eastAsia="Times New Roman"/>
          <w:bCs/>
          <w:color w:val="000000" w:themeColor="text1"/>
          <w:szCs w:val="24"/>
        </w:rPr>
        <w:t xml:space="preserve"> την ωραία πόλη </w:t>
      </w:r>
      <w:r>
        <w:rPr>
          <w:rFonts w:eastAsia="Times New Roman"/>
          <w:bCs/>
          <w:color w:val="000000" w:themeColor="text1"/>
          <w:szCs w:val="24"/>
        </w:rPr>
        <w:t xml:space="preserve">σας, </w:t>
      </w:r>
      <w:r w:rsidRPr="003C127D">
        <w:rPr>
          <w:rFonts w:eastAsia="Times New Roman"/>
          <w:bCs/>
          <w:color w:val="000000" w:themeColor="text1"/>
          <w:szCs w:val="24"/>
        </w:rPr>
        <w:t>τη Δράμα</w:t>
      </w:r>
      <w:r>
        <w:rPr>
          <w:rFonts w:eastAsia="Times New Roman"/>
          <w:bCs/>
          <w:color w:val="000000" w:themeColor="text1"/>
          <w:szCs w:val="24"/>
        </w:rPr>
        <w:t>,</w:t>
      </w:r>
      <w:r w:rsidRPr="003C127D">
        <w:rPr>
          <w:rFonts w:eastAsia="Times New Roman"/>
          <w:bCs/>
          <w:color w:val="000000" w:themeColor="text1"/>
          <w:szCs w:val="24"/>
        </w:rPr>
        <w:t xml:space="preserve"> στη Βουλή των Ελλήνων</w:t>
      </w:r>
      <w:r>
        <w:rPr>
          <w:rFonts w:eastAsia="Times New Roman"/>
          <w:bCs/>
          <w:color w:val="000000" w:themeColor="text1"/>
          <w:szCs w:val="24"/>
        </w:rPr>
        <w:t xml:space="preserve"> κ</w:t>
      </w:r>
      <w:r w:rsidRPr="003C127D">
        <w:rPr>
          <w:rFonts w:eastAsia="Times New Roman"/>
          <w:bCs/>
          <w:color w:val="000000" w:themeColor="text1"/>
          <w:szCs w:val="24"/>
        </w:rPr>
        <w:t xml:space="preserve">αι </w:t>
      </w:r>
      <w:r>
        <w:rPr>
          <w:rFonts w:eastAsia="Times New Roman"/>
          <w:bCs/>
          <w:color w:val="000000" w:themeColor="text1"/>
          <w:szCs w:val="24"/>
        </w:rPr>
        <w:t xml:space="preserve">σας ευχόμαστε να περάσετε ένα </w:t>
      </w:r>
      <w:r w:rsidRPr="003C127D">
        <w:rPr>
          <w:rFonts w:eastAsia="Times New Roman"/>
          <w:bCs/>
          <w:color w:val="000000" w:themeColor="text1"/>
          <w:szCs w:val="24"/>
        </w:rPr>
        <w:t>καλό σαββατοκύριακο στην Αθήνα</w:t>
      </w:r>
      <w:r>
        <w:rPr>
          <w:rFonts w:eastAsia="Times New Roman"/>
          <w:bCs/>
          <w:color w:val="000000" w:themeColor="text1"/>
          <w:szCs w:val="24"/>
        </w:rPr>
        <w:t>.</w:t>
      </w:r>
    </w:p>
    <w:p w14:paraId="34E96534" w14:textId="77777777" w:rsidR="00C449C8" w:rsidRDefault="00E2294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4E96535"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Ορίστε, κύριε Μπούρα, έχετε τον λόγο.</w:t>
      </w:r>
    </w:p>
    <w:p w14:paraId="34E96536" w14:textId="77777777" w:rsidR="00C449C8" w:rsidRDefault="00E22944">
      <w:pPr>
        <w:spacing w:line="600" w:lineRule="auto"/>
        <w:ind w:firstLine="720"/>
        <w:jc w:val="both"/>
        <w:rPr>
          <w:rFonts w:eastAsia="Times New Roman"/>
          <w:bCs/>
          <w:color w:val="000000" w:themeColor="text1"/>
          <w:szCs w:val="24"/>
        </w:rPr>
      </w:pPr>
      <w:r w:rsidRPr="00ED01CA">
        <w:rPr>
          <w:rFonts w:eastAsia="Times New Roman"/>
          <w:b/>
          <w:bCs/>
          <w:color w:val="000000" w:themeColor="text1"/>
          <w:szCs w:val="24"/>
        </w:rPr>
        <w:t>ΑΘΑΝΑΣΙΟΣ ΜΠΟΥΡΑΣ:</w:t>
      </w:r>
      <w:r>
        <w:rPr>
          <w:rFonts w:eastAsia="Times New Roman"/>
          <w:bCs/>
          <w:color w:val="000000" w:themeColor="text1"/>
          <w:szCs w:val="24"/>
        </w:rPr>
        <w:t xml:space="preserve"> Κύριε Υπουργέ, θ</w:t>
      </w:r>
      <w:r w:rsidRPr="003C127D">
        <w:rPr>
          <w:rFonts w:eastAsia="Times New Roman"/>
          <w:bCs/>
          <w:color w:val="000000" w:themeColor="text1"/>
          <w:szCs w:val="24"/>
        </w:rPr>
        <w:t xml:space="preserve">α προσπαθήσω να απαντήσω στα επιχειρήματά </w:t>
      </w:r>
      <w:r>
        <w:rPr>
          <w:rFonts w:eastAsia="Times New Roman"/>
          <w:bCs/>
          <w:color w:val="000000" w:themeColor="text1"/>
          <w:szCs w:val="24"/>
        </w:rPr>
        <w:t>σας. Π</w:t>
      </w:r>
      <w:r w:rsidRPr="003C127D">
        <w:rPr>
          <w:rFonts w:eastAsia="Times New Roman"/>
          <w:bCs/>
          <w:color w:val="000000" w:themeColor="text1"/>
          <w:szCs w:val="24"/>
        </w:rPr>
        <w:t xml:space="preserve">ρέπει να σας πω </w:t>
      </w:r>
      <w:r>
        <w:rPr>
          <w:rFonts w:eastAsia="Times New Roman"/>
          <w:bCs/>
          <w:color w:val="000000" w:themeColor="text1"/>
          <w:szCs w:val="24"/>
        </w:rPr>
        <w:t>-</w:t>
      </w:r>
      <w:r>
        <w:rPr>
          <w:rFonts w:eastAsia="Times New Roman"/>
          <w:bCs/>
          <w:color w:val="000000" w:themeColor="text1"/>
          <w:szCs w:val="24"/>
        </w:rPr>
        <w:lastRenderedPageBreak/>
        <w:t>δ</w:t>
      </w:r>
      <w:r w:rsidRPr="003C127D">
        <w:rPr>
          <w:rFonts w:eastAsia="Times New Roman"/>
          <w:bCs/>
          <w:color w:val="000000" w:themeColor="text1"/>
          <w:szCs w:val="24"/>
        </w:rPr>
        <w:t>εν ξέρω αν το καταλάβατε</w:t>
      </w:r>
      <w:r>
        <w:rPr>
          <w:rFonts w:eastAsia="Times New Roman"/>
          <w:bCs/>
          <w:color w:val="000000" w:themeColor="text1"/>
          <w:szCs w:val="24"/>
        </w:rPr>
        <w:t>-</w:t>
      </w:r>
      <w:r w:rsidRPr="003C127D">
        <w:rPr>
          <w:rFonts w:eastAsia="Times New Roman"/>
          <w:bCs/>
          <w:color w:val="000000" w:themeColor="text1"/>
          <w:szCs w:val="24"/>
        </w:rPr>
        <w:t xml:space="preserve"> ότι </w:t>
      </w:r>
      <w:r>
        <w:rPr>
          <w:rFonts w:eastAsia="Times New Roman"/>
          <w:bCs/>
          <w:color w:val="000000" w:themeColor="text1"/>
          <w:szCs w:val="24"/>
        </w:rPr>
        <w:t xml:space="preserve">για τους </w:t>
      </w:r>
      <w:r w:rsidRPr="003C127D">
        <w:rPr>
          <w:rFonts w:eastAsia="Times New Roman"/>
          <w:bCs/>
          <w:color w:val="000000" w:themeColor="text1"/>
          <w:szCs w:val="24"/>
        </w:rPr>
        <w:t>ανθρώπο</w:t>
      </w:r>
      <w:r>
        <w:rPr>
          <w:rFonts w:eastAsia="Times New Roman"/>
          <w:bCs/>
          <w:color w:val="000000" w:themeColor="text1"/>
          <w:szCs w:val="24"/>
        </w:rPr>
        <w:t>υς</w:t>
      </w:r>
      <w:r w:rsidRPr="003C127D">
        <w:rPr>
          <w:rFonts w:eastAsia="Times New Roman"/>
          <w:bCs/>
          <w:color w:val="000000" w:themeColor="text1"/>
          <w:szCs w:val="24"/>
        </w:rPr>
        <w:t xml:space="preserve"> που εργάζονται στον πρωτογενή τομέα και λόγω </w:t>
      </w:r>
      <w:r>
        <w:rPr>
          <w:rFonts w:eastAsia="Times New Roman"/>
          <w:bCs/>
          <w:color w:val="000000" w:themeColor="text1"/>
          <w:szCs w:val="24"/>
        </w:rPr>
        <w:t>των εορτών παρήλθε έ</w:t>
      </w:r>
      <w:r w:rsidRPr="003C127D">
        <w:rPr>
          <w:rFonts w:eastAsia="Times New Roman"/>
          <w:bCs/>
          <w:color w:val="000000" w:themeColor="text1"/>
          <w:szCs w:val="24"/>
        </w:rPr>
        <w:t>να διάστημα εντελώς νεκρό</w:t>
      </w:r>
      <w:r>
        <w:rPr>
          <w:rFonts w:eastAsia="Times New Roman"/>
          <w:bCs/>
          <w:color w:val="000000" w:themeColor="text1"/>
          <w:szCs w:val="24"/>
        </w:rPr>
        <w:t>.</w:t>
      </w:r>
    </w:p>
    <w:p w14:paraId="34E96537"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Π</w:t>
      </w:r>
      <w:r w:rsidRPr="003C127D">
        <w:rPr>
          <w:rFonts w:eastAsia="Times New Roman"/>
          <w:bCs/>
          <w:color w:val="000000" w:themeColor="text1"/>
          <w:szCs w:val="24"/>
        </w:rPr>
        <w:t>ρέπει να σας πω</w:t>
      </w:r>
      <w:r>
        <w:rPr>
          <w:rFonts w:eastAsia="Times New Roman"/>
          <w:bCs/>
          <w:color w:val="000000" w:themeColor="text1"/>
          <w:szCs w:val="24"/>
        </w:rPr>
        <w:t>, ε</w:t>
      </w:r>
      <w:r w:rsidRPr="003C127D">
        <w:rPr>
          <w:rFonts w:eastAsia="Times New Roman"/>
          <w:bCs/>
          <w:color w:val="000000" w:themeColor="text1"/>
          <w:szCs w:val="24"/>
        </w:rPr>
        <w:t>ξάλλου</w:t>
      </w:r>
      <w:r>
        <w:rPr>
          <w:rFonts w:eastAsia="Times New Roman"/>
          <w:bCs/>
          <w:color w:val="000000" w:themeColor="text1"/>
          <w:szCs w:val="24"/>
        </w:rPr>
        <w:t xml:space="preserve">, </w:t>
      </w:r>
      <w:r w:rsidRPr="003C127D">
        <w:rPr>
          <w:rFonts w:eastAsia="Times New Roman"/>
          <w:bCs/>
          <w:color w:val="000000" w:themeColor="text1"/>
          <w:szCs w:val="24"/>
        </w:rPr>
        <w:t xml:space="preserve">ότι υπάρχουν </w:t>
      </w:r>
      <w:r>
        <w:rPr>
          <w:rFonts w:eastAsia="Times New Roman"/>
          <w:bCs/>
          <w:color w:val="000000" w:themeColor="text1"/>
          <w:szCs w:val="24"/>
        </w:rPr>
        <w:t xml:space="preserve">πλειάδα </w:t>
      </w:r>
      <w:r w:rsidRPr="003C127D">
        <w:rPr>
          <w:rFonts w:eastAsia="Times New Roman"/>
          <w:bCs/>
          <w:color w:val="000000" w:themeColor="text1"/>
          <w:szCs w:val="24"/>
        </w:rPr>
        <w:t>δ</w:t>
      </w:r>
      <w:r w:rsidRPr="003C127D">
        <w:rPr>
          <w:rFonts w:eastAsia="Times New Roman"/>
          <w:bCs/>
          <w:color w:val="000000" w:themeColor="text1"/>
          <w:szCs w:val="24"/>
        </w:rPr>
        <w:t>ικαιολογητικών</w:t>
      </w:r>
      <w:r>
        <w:rPr>
          <w:rFonts w:eastAsia="Times New Roman"/>
          <w:bCs/>
          <w:color w:val="000000" w:themeColor="text1"/>
          <w:szCs w:val="24"/>
        </w:rPr>
        <w:t>,</w:t>
      </w:r>
      <w:r w:rsidRPr="003C127D">
        <w:rPr>
          <w:rFonts w:eastAsia="Times New Roman"/>
          <w:bCs/>
          <w:color w:val="000000" w:themeColor="text1"/>
          <w:szCs w:val="24"/>
        </w:rPr>
        <w:t xml:space="preserve"> </w:t>
      </w:r>
      <w:r>
        <w:rPr>
          <w:rFonts w:eastAsia="Times New Roman"/>
          <w:bCs/>
          <w:color w:val="000000" w:themeColor="text1"/>
          <w:szCs w:val="24"/>
        </w:rPr>
        <w:t>τα οποία</w:t>
      </w:r>
      <w:r w:rsidRPr="003C127D">
        <w:rPr>
          <w:rFonts w:eastAsia="Times New Roman"/>
          <w:bCs/>
          <w:color w:val="000000" w:themeColor="text1"/>
          <w:szCs w:val="24"/>
        </w:rPr>
        <w:t xml:space="preserve"> πρέπει να συγκεντρωθούν και τα γνωρίζετε</w:t>
      </w:r>
      <w:r>
        <w:rPr>
          <w:rFonts w:eastAsia="Times New Roman"/>
          <w:bCs/>
          <w:color w:val="000000" w:themeColor="text1"/>
          <w:szCs w:val="24"/>
        </w:rPr>
        <w:t>.</w:t>
      </w:r>
    </w:p>
    <w:p w14:paraId="34E96538"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Και λ</w:t>
      </w:r>
      <w:r w:rsidRPr="003C127D">
        <w:rPr>
          <w:rFonts w:eastAsia="Times New Roman"/>
          <w:bCs/>
          <w:color w:val="000000" w:themeColor="text1"/>
          <w:szCs w:val="24"/>
        </w:rPr>
        <w:t>έω</w:t>
      </w:r>
      <w:r>
        <w:rPr>
          <w:rFonts w:eastAsia="Times New Roman"/>
          <w:bCs/>
          <w:color w:val="000000" w:themeColor="text1"/>
          <w:szCs w:val="24"/>
        </w:rPr>
        <w:t>, π</w:t>
      </w:r>
      <w:r w:rsidRPr="003C127D">
        <w:rPr>
          <w:rFonts w:eastAsia="Times New Roman"/>
          <w:bCs/>
          <w:color w:val="000000" w:themeColor="text1"/>
          <w:szCs w:val="24"/>
        </w:rPr>
        <w:t xml:space="preserve">αραδείγματος </w:t>
      </w:r>
      <w:r>
        <w:rPr>
          <w:rFonts w:eastAsia="Times New Roman"/>
          <w:bCs/>
          <w:color w:val="000000" w:themeColor="text1"/>
          <w:szCs w:val="24"/>
        </w:rPr>
        <w:t>χάριν, για να εκδοθεί με</w:t>
      </w:r>
      <w:r w:rsidRPr="003C127D">
        <w:rPr>
          <w:rFonts w:eastAsia="Times New Roman"/>
          <w:bCs/>
          <w:color w:val="000000" w:themeColor="text1"/>
          <w:szCs w:val="24"/>
        </w:rPr>
        <w:t xml:space="preserve"> σημερινή αίτηση από το </w:t>
      </w:r>
      <w:r>
        <w:rPr>
          <w:rFonts w:eastAsia="Times New Roman"/>
          <w:bCs/>
          <w:color w:val="000000" w:themeColor="text1"/>
          <w:szCs w:val="24"/>
        </w:rPr>
        <w:t>π</w:t>
      </w:r>
      <w:r w:rsidRPr="003C127D">
        <w:rPr>
          <w:rFonts w:eastAsia="Times New Roman"/>
          <w:bCs/>
          <w:color w:val="000000" w:themeColor="text1"/>
          <w:szCs w:val="24"/>
        </w:rPr>
        <w:t xml:space="preserve">ρωτοδικείο </w:t>
      </w:r>
      <w:r>
        <w:rPr>
          <w:rFonts w:eastAsia="Times New Roman"/>
          <w:bCs/>
          <w:color w:val="000000" w:themeColor="text1"/>
          <w:szCs w:val="24"/>
        </w:rPr>
        <w:t>–</w:t>
      </w:r>
      <w:r w:rsidRPr="003C127D">
        <w:rPr>
          <w:rFonts w:eastAsia="Times New Roman"/>
          <w:bCs/>
          <w:color w:val="000000" w:themeColor="text1"/>
          <w:szCs w:val="24"/>
        </w:rPr>
        <w:t>σήμερα</w:t>
      </w:r>
      <w:r>
        <w:rPr>
          <w:rFonts w:eastAsia="Times New Roman"/>
          <w:bCs/>
          <w:color w:val="000000" w:themeColor="text1"/>
          <w:szCs w:val="24"/>
        </w:rPr>
        <w:t>-</w:t>
      </w:r>
      <w:r w:rsidRPr="003C127D">
        <w:rPr>
          <w:rFonts w:eastAsia="Times New Roman"/>
          <w:bCs/>
          <w:color w:val="000000" w:themeColor="text1"/>
          <w:szCs w:val="24"/>
        </w:rPr>
        <w:t xml:space="preserve"> </w:t>
      </w:r>
      <w:r>
        <w:rPr>
          <w:rFonts w:eastAsia="Times New Roman"/>
          <w:bCs/>
          <w:color w:val="000000" w:themeColor="text1"/>
          <w:szCs w:val="24"/>
        </w:rPr>
        <w:t xml:space="preserve">πιστοποίηση μη </w:t>
      </w:r>
      <w:r w:rsidRPr="003C127D">
        <w:rPr>
          <w:rFonts w:eastAsia="Times New Roman"/>
          <w:bCs/>
          <w:color w:val="000000" w:themeColor="text1"/>
          <w:szCs w:val="24"/>
        </w:rPr>
        <w:t>αποποίησης κληρονομιάς θέλει πάνω από δύο μήνες</w:t>
      </w:r>
      <w:r>
        <w:rPr>
          <w:rFonts w:eastAsia="Times New Roman"/>
          <w:bCs/>
          <w:color w:val="000000" w:themeColor="text1"/>
          <w:szCs w:val="24"/>
        </w:rPr>
        <w:t xml:space="preserve">. Δεν ξέρω αν </w:t>
      </w:r>
      <w:r w:rsidRPr="003C127D">
        <w:rPr>
          <w:rFonts w:eastAsia="Times New Roman"/>
          <w:bCs/>
          <w:color w:val="000000" w:themeColor="text1"/>
          <w:szCs w:val="24"/>
        </w:rPr>
        <w:t>καταλάβατε</w:t>
      </w:r>
      <w:r>
        <w:rPr>
          <w:rFonts w:eastAsia="Times New Roman"/>
          <w:bCs/>
          <w:color w:val="000000" w:themeColor="text1"/>
          <w:szCs w:val="24"/>
        </w:rPr>
        <w:t>. Θα πω και</w:t>
      </w:r>
      <w:r>
        <w:rPr>
          <w:rFonts w:eastAsia="Times New Roman"/>
          <w:bCs/>
          <w:color w:val="000000" w:themeColor="text1"/>
          <w:szCs w:val="24"/>
        </w:rPr>
        <w:t xml:space="preserve"> άλλο παράδειγμα. Το ίδιο ισχύει, εκτός από το Πρωτοδικείο, και για το Ειρηνοδικείο Μεγάρων.</w:t>
      </w:r>
    </w:p>
    <w:p w14:paraId="34E96539"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Αν έλθετε ή στείλετε </w:t>
      </w:r>
      <w:r w:rsidRPr="003C127D">
        <w:rPr>
          <w:rFonts w:eastAsia="Times New Roman"/>
          <w:bCs/>
          <w:color w:val="000000" w:themeColor="text1"/>
          <w:szCs w:val="24"/>
        </w:rPr>
        <w:t>κάποιο</w:t>
      </w:r>
      <w:r>
        <w:rPr>
          <w:rFonts w:eastAsia="Times New Roman"/>
          <w:bCs/>
          <w:color w:val="000000" w:themeColor="text1"/>
          <w:szCs w:val="24"/>
        </w:rPr>
        <w:t>ν</w:t>
      </w:r>
      <w:r w:rsidRPr="003C127D">
        <w:rPr>
          <w:rFonts w:eastAsia="Times New Roman"/>
          <w:bCs/>
          <w:color w:val="000000" w:themeColor="text1"/>
          <w:szCs w:val="24"/>
        </w:rPr>
        <w:t xml:space="preserve"> να δει τι γίνεται σ</w:t>
      </w:r>
      <w:r>
        <w:rPr>
          <w:rFonts w:eastAsia="Times New Roman"/>
          <w:bCs/>
          <w:color w:val="000000" w:themeColor="text1"/>
          <w:szCs w:val="24"/>
        </w:rPr>
        <w:t xml:space="preserve">τα σκαλιά </w:t>
      </w:r>
      <w:r w:rsidRPr="003C127D">
        <w:rPr>
          <w:rFonts w:eastAsia="Times New Roman"/>
          <w:bCs/>
          <w:color w:val="000000" w:themeColor="text1"/>
          <w:szCs w:val="24"/>
        </w:rPr>
        <w:t xml:space="preserve">του </w:t>
      </w:r>
      <w:r>
        <w:rPr>
          <w:rFonts w:eastAsia="Times New Roman"/>
          <w:bCs/>
          <w:color w:val="000000" w:themeColor="text1"/>
          <w:szCs w:val="24"/>
        </w:rPr>
        <w:t>Δ</w:t>
      </w:r>
      <w:r w:rsidRPr="003C127D">
        <w:rPr>
          <w:rFonts w:eastAsia="Times New Roman"/>
          <w:bCs/>
          <w:color w:val="000000" w:themeColor="text1"/>
          <w:szCs w:val="24"/>
        </w:rPr>
        <w:t>ήμου Μεγαρέων</w:t>
      </w:r>
      <w:r>
        <w:rPr>
          <w:rFonts w:eastAsia="Times New Roman"/>
          <w:bCs/>
          <w:color w:val="000000" w:themeColor="text1"/>
          <w:szCs w:val="24"/>
        </w:rPr>
        <w:t>,</w:t>
      </w:r>
      <w:r w:rsidRPr="003C127D">
        <w:rPr>
          <w:rFonts w:eastAsia="Times New Roman"/>
          <w:bCs/>
          <w:color w:val="000000" w:themeColor="text1"/>
          <w:szCs w:val="24"/>
        </w:rPr>
        <w:t xml:space="preserve"> </w:t>
      </w:r>
      <w:r>
        <w:rPr>
          <w:rFonts w:eastAsia="Times New Roman"/>
          <w:bCs/>
          <w:color w:val="000000" w:themeColor="text1"/>
          <w:szCs w:val="24"/>
        </w:rPr>
        <w:t xml:space="preserve">θα διαπιστώσετε ότι </w:t>
      </w:r>
      <w:r w:rsidRPr="003C127D">
        <w:rPr>
          <w:rFonts w:eastAsia="Times New Roman"/>
          <w:bCs/>
          <w:color w:val="000000" w:themeColor="text1"/>
          <w:szCs w:val="24"/>
        </w:rPr>
        <w:t xml:space="preserve">είναι </w:t>
      </w:r>
      <w:r>
        <w:rPr>
          <w:rFonts w:eastAsia="Times New Roman"/>
          <w:bCs/>
          <w:color w:val="000000" w:themeColor="text1"/>
          <w:szCs w:val="24"/>
        </w:rPr>
        <w:t>σε ουρές</w:t>
      </w:r>
      <w:r w:rsidRPr="003C127D">
        <w:rPr>
          <w:rFonts w:eastAsia="Times New Roman"/>
          <w:bCs/>
          <w:color w:val="000000" w:themeColor="text1"/>
          <w:szCs w:val="24"/>
        </w:rPr>
        <w:t xml:space="preserve"> ο κόσμος</w:t>
      </w:r>
      <w:r>
        <w:rPr>
          <w:rFonts w:eastAsia="Times New Roman"/>
          <w:bCs/>
          <w:color w:val="000000" w:themeColor="text1"/>
          <w:szCs w:val="24"/>
        </w:rPr>
        <w:t>,</w:t>
      </w:r>
      <w:r w:rsidRPr="003C127D">
        <w:rPr>
          <w:rFonts w:eastAsia="Times New Roman"/>
          <w:bCs/>
          <w:color w:val="000000" w:themeColor="text1"/>
          <w:szCs w:val="24"/>
        </w:rPr>
        <w:t xml:space="preserve"> προκειμένου να πάρει αυτή</w:t>
      </w:r>
      <w:r>
        <w:rPr>
          <w:rFonts w:eastAsia="Times New Roman"/>
          <w:bCs/>
          <w:color w:val="000000" w:themeColor="text1"/>
          <w:szCs w:val="24"/>
        </w:rPr>
        <w:t>ν</w:t>
      </w:r>
      <w:r w:rsidRPr="003C127D">
        <w:rPr>
          <w:rFonts w:eastAsia="Times New Roman"/>
          <w:bCs/>
          <w:color w:val="000000" w:themeColor="text1"/>
          <w:szCs w:val="24"/>
        </w:rPr>
        <w:t xml:space="preserve"> </w:t>
      </w:r>
      <w:r>
        <w:rPr>
          <w:rFonts w:eastAsia="Times New Roman"/>
          <w:bCs/>
          <w:color w:val="000000" w:themeColor="text1"/>
          <w:szCs w:val="24"/>
        </w:rPr>
        <w:t xml:space="preserve">την πληθώρα των δικαιολογητικών, </w:t>
      </w:r>
      <w:r w:rsidRPr="003C127D">
        <w:rPr>
          <w:rFonts w:eastAsia="Times New Roman"/>
          <w:bCs/>
          <w:color w:val="000000" w:themeColor="text1"/>
          <w:szCs w:val="24"/>
        </w:rPr>
        <w:t xml:space="preserve">τα οποία </w:t>
      </w:r>
      <w:r>
        <w:rPr>
          <w:rFonts w:eastAsia="Times New Roman"/>
          <w:bCs/>
          <w:color w:val="000000" w:themeColor="text1"/>
          <w:szCs w:val="24"/>
        </w:rPr>
        <w:t>θεσπίστηκαν καλώς ή κακώς.</w:t>
      </w:r>
    </w:p>
    <w:p w14:paraId="34E9653A" w14:textId="77777777" w:rsidR="00C449C8" w:rsidRDefault="00E22944">
      <w:pPr>
        <w:spacing w:line="600" w:lineRule="auto"/>
        <w:ind w:firstLine="720"/>
        <w:jc w:val="both"/>
        <w:rPr>
          <w:rFonts w:eastAsia="Times New Roman"/>
          <w:bCs/>
          <w:color w:val="000000" w:themeColor="text1"/>
          <w:szCs w:val="24"/>
        </w:rPr>
      </w:pPr>
      <w:r>
        <w:rPr>
          <w:rFonts w:eastAsia="Times New Roman"/>
          <w:bCs/>
          <w:color w:val="000000" w:themeColor="text1"/>
          <w:szCs w:val="24"/>
        </w:rPr>
        <w:t xml:space="preserve">Και εδώ </w:t>
      </w:r>
      <w:r w:rsidRPr="003C127D">
        <w:rPr>
          <w:rFonts w:eastAsia="Times New Roman"/>
          <w:bCs/>
          <w:color w:val="000000" w:themeColor="text1"/>
          <w:szCs w:val="24"/>
        </w:rPr>
        <w:t xml:space="preserve">ανοίγω </w:t>
      </w:r>
      <w:r>
        <w:rPr>
          <w:rFonts w:eastAsia="Times New Roman"/>
          <w:bCs/>
          <w:color w:val="000000" w:themeColor="text1"/>
          <w:szCs w:val="24"/>
        </w:rPr>
        <w:t>μια</w:t>
      </w:r>
      <w:r w:rsidRPr="003C127D">
        <w:rPr>
          <w:rFonts w:eastAsia="Times New Roman"/>
          <w:bCs/>
          <w:color w:val="000000" w:themeColor="text1"/>
          <w:szCs w:val="24"/>
        </w:rPr>
        <w:t xml:space="preserve"> παρένθεση να πω ότι έχετε τη δυνατότητα κάποιο</w:t>
      </w:r>
      <w:r>
        <w:rPr>
          <w:rFonts w:eastAsia="Times New Roman"/>
          <w:bCs/>
          <w:color w:val="000000" w:themeColor="text1"/>
          <w:szCs w:val="24"/>
        </w:rPr>
        <w:t xml:space="preserve">ν νόμο, αν δείτε </w:t>
      </w:r>
      <w:r w:rsidRPr="003C127D">
        <w:rPr>
          <w:rFonts w:eastAsia="Times New Roman"/>
          <w:bCs/>
          <w:color w:val="000000" w:themeColor="text1"/>
          <w:szCs w:val="24"/>
        </w:rPr>
        <w:t>ότι δεν λειτουργεί σωστά</w:t>
      </w:r>
      <w:r>
        <w:rPr>
          <w:rFonts w:eastAsia="Times New Roman"/>
          <w:bCs/>
          <w:color w:val="000000" w:themeColor="text1"/>
          <w:szCs w:val="24"/>
        </w:rPr>
        <w:t>,</w:t>
      </w:r>
      <w:r w:rsidRPr="003C127D">
        <w:rPr>
          <w:rFonts w:eastAsia="Times New Roman"/>
          <w:bCs/>
          <w:color w:val="000000" w:themeColor="text1"/>
          <w:szCs w:val="24"/>
        </w:rPr>
        <w:t xml:space="preserve"> επειδή </w:t>
      </w:r>
      <w:r w:rsidRPr="003C127D">
        <w:rPr>
          <w:rFonts w:eastAsia="Times New Roman"/>
          <w:bCs/>
          <w:color w:val="000000" w:themeColor="text1"/>
          <w:szCs w:val="24"/>
        </w:rPr>
        <w:lastRenderedPageBreak/>
        <w:t>μου είπατε ότι προβλέπεται το τρίμ</w:t>
      </w:r>
      <w:r>
        <w:rPr>
          <w:rFonts w:eastAsia="Times New Roman"/>
          <w:bCs/>
          <w:color w:val="000000" w:themeColor="text1"/>
          <w:szCs w:val="24"/>
        </w:rPr>
        <w:t>ηνο, να τον διορθώσετε. Μα, το τρίμηνο</w:t>
      </w:r>
      <w:r>
        <w:rPr>
          <w:rFonts w:eastAsia="Times New Roman"/>
          <w:bCs/>
          <w:color w:val="000000" w:themeColor="text1"/>
          <w:szCs w:val="24"/>
        </w:rPr>
        <w:t xml:space="preserve"> παρέρχεται πριν ενημερωθεί </w:t>
      </w:r>
      <w:r w:rsidRPr="003C127D">
        <w:rPr>
          <w:rFonts w:eastAsia="Times New Roman"/>
          <w:bCs/>
          <w:color w:val="000000" w:themeColor="text1"/>
          <w:szCs w:val="24"/>
        </w:rPr>
        <w:t>ο κόσμος</w:t>
      </w:r>
      <w:r>
        <w:rPr>
          <w:rFonts w:eastAsia="Times New Roman"/>
          <w:bCs/>
          <w:color w:val="000000" w:themeColor="text1"/>
          <w:szCs w:val="24"/>
        </w:rPr>
        <w:t>.</w:t>
      </w:r>
    </w:p>
    <w:p w14:paraId="34E9653B" w14:textId="77777777" w:rsidR="00C449C8" w:rsidRDefault="00E22944">
      <w:pPr>
        <w:spacing w:line="600" w:lineRule="auto"/>
        <w:ind w:firstLine="720"/>
        <w:jc w:val="both"/>
        <w:rPr>
          <w:rFonts w:eastAsia="Times New Roman"/>
          <w:color w:val="212121"/>
          <w:szCs w:val="24"/>
        </w:rPr>
      </w:pPr>
      <w:r>
        <w:rPr>
          <w:rFonts w:eastAsia="Times New Roman"/>
          <w:color w:val="212121"/>
          <w:szCs w:val="24"/>
        </w:rPr>
        <w:t xml:space="preserve">Και </w:t>
      </w:r>
      <w:r w:rsidRPr="004C6663">
        <w:rPr>
          <w:rFonts w:eastAsia="Times New Roman"/>
          <w:color w:val="212121"/>
          <w:szCs w:val="24"/>
        </w:rPr>
        <w:t xml:space="preserve">σας </w:t>
      </w:r>
      <w:r>
        <w:rPr>
          <w:rFonts w:eastAsia="Times New Roman"/>
          <w:color w:val="212121"/>
          <w:szCs w:val="24"/>
        </w:rPr>
        <w:t>ανέφερα</w:t>
      </w:r>
      <w:r w:rsidRPr="004C6663">
        <w:rPr>
          <w:rFonts w:eastAsia="Times New Roman"/>
          <w:color w:val="212121"/>
          <w:szCs w:val="24"/>
        </w:rPr>
        <w:t xml:space="preserve"> χαρακτηριστικές ημερομηνίες</w:t>
      </w:r>
      <w:r>
        <w:rPr>
          <w:rFonts w:eastAsia="Times New Roman"/>
          <w:color w:val="212121"/>
          <w:szCs w:val="24"/>
        </w:rPr>
        <w:t>. Π</w:t>
      </w:r>
      <w:r w:rsidRPr="004C6663">
        <w:rPr>
          <w:rFonts w:eastAsia="Times New Roman"/>
          <w:color w:val="212121"/>
          <w:szCs w:val="24"/>
        </w:rPr>
        <w:t>άνε στο</w:t>
      </w:r>
      <w:r>
        <w:rPr>
          <w:rFonts w:eastAsia="Times New Roman"/>
          <w:color w:val="212121"/>
          <w:szCs w:val="24"/>
        </w:rPr>
        <w:t xml:space="preserve">ν </w:t>
      </w:r>
      <w:r>
        <w:rPr>
          <w:rFonts w:eastAsia="Times New Roman"/>
          <w:color w:val="212121"/>
          <w:szCs w:val="24"/>
        </w:rPr>
        <w:t>δ</w:t>
      </w:r>
      <w:r w:rsidRPr="004C6663">
        <w:rPr>
          <w:rFonts w:eastAsia="Times New Roman"/>
          <w:color w:val="212121"/>
          <w:szCs w:val="24"/>
        </w:rPr>
        <w:t>ήμο</w:t>
      </w:r>
      <w:r w:rsidRPr="004C6663">
        <w:rPr>
          <w:rFonts w:eastAsia="Times New Roman"/>
          <w:color w:val="212121"/>
          <w:szCs w:val="24"/>
        </w:rPr>
        <w:t xml:space="preserve"> για να πάρουν πιστοποιητικό πλησιέστερων συγγενών</w:t>
      </w:r>
      <w:r>
        <w:rPr>
          <w:rFonts w:eastAsia="Times New Roman"/>
          <w:color w:val="212121"/>
          <w:szCs w:val="24"/>
        </w:rPr>
        <w:t>. Ξ</w:t>
      </w:r>
      <w:r w:rsidRPr="004C6663">
        <w:rPr>
          <w:rFonts w:eastAsia="Times New Roman"/>
          <w:color w:val="212121"/>
          <w:szCs w:val="24"/>
        </w:rPr>
        <w:t xml:space="preserve">έρετε </w:t>
      </w:r>
      <w:r>
        <w:rPr>
          <w:rFonts w:eastAsia="Times New Roman"/>
          <w:color w:val="212121"/>
          <w:szCs w:val="24"/>
        </w:rPr>
        <w:t>πόσο</w:t>
      </w:r>
      <w:r w:rsidRPr="004C6663">
        <w:rPr>
          <w:rFonts w:eastAsia="Times New Roman"/>
          <w:color w:val="212121"/>
          <w:szCs w:val="24"/>
        </w:rPr>
        <w:t xml:space="preserve"> θέλει</w:t>
      </w:r>
      <w:r>
        <w:rPr>
          <w:rFonts w:eastAsia="Times New Roman"/>
          <w:color w:val="212121"/>
          <w:szCs w:val="24"/>
        </w:rPr>
        <w:t xml:space="preserve">; Θέλει ενάμιση με δύο μήνες, </w:t>
      </w:r>
      <w:r w:rsidRPr="004C6663">
        <w:rPr>
          <w:rFonts w:eastAsia="Times New Roman"/>
          <w:color w:val="212121"/>
          <w:szCs w:val="24"/>
        </w:rPr>
        <w:t>γιατί είναι πολύ</w:t>
      </w:r>
      <w:r>
        <w:rPr>
          <w:rFonts w:eastAsia="Times New Roman"/>
          <w:color w:val="212121"/>
          <w:szCs w:val="24"/>
        </w:rPr>
        <w:t>ς κόσμος. Όλ</w:t>
      </w:r>
      <w:r w:rsidRPr="004C6663">
        <w:rPr>
          <w:rFonts w:eastAsia="Times New Roman"/>
          <w:color w:val="212121"/>
          <w:szCs w:val="24"/>
        </w:rPr>
        <w:t>οι πήγαν τώρα</w:t>
      </w:r>
      <w:r>
        <w:rPr>
          <w:rFonts w:eastAsia="Times New Roman"/>
          <w:color w:val="212121"/>
          <w:szCs w:val="24"/>
        </w:rPr>
        <w:t>,</w:t>
      </w:r>
      <w:r w:rsidRPr="004C6663">
        <w:rPr>
          <w:rFonts w:eastAsia="Times New Roman"/>
          <w:color w:val="212121"/>
          <w:szCs w:val="24"/>
        </w:rPr>
        <w:t xml:space="preserve"> γιατί μεσολάβησαν</w:t>
      </w:r>
      <w:r w:rsidRPr="004C6663">
        <w:rPr>
          <w:rFonts w:eastAsia="Times New Roman"/>
          <w:color w:val="212121"/>
          <w:szCs w:val="24"/>
        </w:rPr>
        <w:t xml:space="preserve"> και οι γιορτές</w:t>
      </w:r>
      <w:r>
        <w:rPr>
          <w:rFonts w:eastAsia="Times New Roman"/>
          <w:color w:val="212121"/>
          <w:szCs w:val="24"/>
        </w:rPr>
        <w:t>.</w:t>
      </w:r>
    </w:p>
    <w:p w14:paraId="34E9653C" w14:textId="77777777" w:rsidR="00C449C8" w:rsidRDefault="00E22944">
      <w:pPr>
        <w:spacing w:line="600" w:lineRule="auto"/>
        <w:ind w:firstLine="720"/>
        <w:jc w:val="both"/>
        <w:rPr>
          <w:rFonts w:eastAsia="Times New Roman"/>
          <w:color w:val="212121"/>
          <w:szCs w:val="24"/>
        </w:rPr>
      </w:pPr>
      <w:r>
        <w:rPr>
          <w:rFonts w:eastAsia="Times New Roman"/>
          <w:color w:val="212121"/>
          <w:szCs w:val="24"/>
        </w:rPr>
        <w:t>Γ</w:t>
      </w:r>
      <w:r w:rsidRPr="004C6663">
        <w:rPr>
          <w:rFonts w:eastAsia="Times New Roman"/>
          <w:color w:val="212121"/>
          <w:szCs w:val="24"/>
        </w:rPr>
        <w:t>ι</w:t>
      </w:r>
      <w:r>
        <w:rPr>
          <w:rFonts w:eastAsia="Times New Roman"/>
          <w:color w:val="212121"/>
          <w:szCs w:val="24"/>
        </w:rPr>
        <w:t>’</w:t>
      </w:r>
      <w:r w:rsidRPr="004C6663">
        <w:rPr>
          <w:rFonts w:eastAsia="Times New Roman"/>
          <w:color w:val="212121"/>
          <w:szCs w:val="24"/>
        </w:rPr>
        <w:t xml:space="preserve"> αυτό</w:t>
      </w:r>
      <w:r>
        <w:rPr>
          <w:rFonts w:eastAsia="Times New Roman"/>
          <w:color w:val="212121"/>
          <w:szCs w:val="24"/>
        </w:rPr>
        <w:t xml:space="preserve">, </w:t>
      </w:r>
      <w:r w:rsidRPr="004C6663">
        <w:rPr>
          <w:rFonts w:eastAsia="Times New Roman"/>
          <w:color w:val="212121"/>
          <w:szCs w:val="24"/>
        </w:rPr>
        <w:t>λοιπόν</w:t>
      </w:r>
      <w:r>
        <w:rPr>
          <w:rFonts w:eastAsia="Times New Roman"/>
          <w:color w:val="212121"/>
          <w:szCs w:val="24"/>
        </w:rPr>
        <w:t>,</w:t>
      </w:r>
      <w:r w:rsidRPr="004C6663">
        <w:rPr>
          <w:rFonts w:eastAsia="Times New Roman"/>
          <w:color w:val="212121"/>
          <w:szCs w:val="24"/>
        </w:rPr>
        <w:t xml:space="preserve"> θέλω να το δείτε διαφορετικά</w:t>
      </w:r>
      <w:r>
        <w:rPr>
          <w:rFonts w:eastAsia="Times New Roman"/>
          <w:color w:val="212121"/>
          <w:szCs w:val="24"/>
        </w:rPr>
        <w:t xml:space="preserve">. </w:t>
      </w:r>
      <w:r w:rsidRPr="004C6663">
        <w:rPr>
          <w:rFonts w:eastAsia="Times New Roman"/>
          <w:color w:val="212121"/>
          <w:szCs w:val="24"/>
        </w:rPr>
        <w:t>Υπάρχει</w:t>
      </w:r>
      <w:r>
        <w:rPr>
          <w:rFonts w:eastAsia="Times New Roman"/>
          <w:color w:val="212121"/>
          <w:szCs w:val="24"/>
        </w:rPr>
        <w:t xml:space="preserve">, </w:t>
      </w:r>
      <w:r w:rsidRPr="004C6663">
        <w:rPr>
          <w:rFonts w:eastAsia="Times New Roman"/>
          <w:color w:val="212121"/>
          <w:szCs w:val="24"/>
        </w:rPr>
        <w:t>δηλαδή και η δυνατότητα τροποποίησης του νόμου που λέτε για το τρίμηνο</w:t>
      </w:r>
      <w:r>
        <w:rPr>
          <w:rFonts w:eastAsia="Times New Roman"/>
          <w:color w:val="212121"/>
          <w:szCs w:val="24"/>
        </w:rPr>
        <w:t xml:space="preserve"> -ε</w:t>
      </w:r>
      <w:r w:rsidRPr="004C6663">
        <w:rPr>
          <w:rFonts w:eastAsia="Times New Roman"/>
          <w:color w:val="212121"/>
          <w:szCs w:val="24"/>
        </w:rPr>
        <w:t>σείς έχετε και το μαχαίρι και το πεπόνι</w:t>
      </w:r>
      <w:r>
        <w:rPr>
          <w:rFonts w:eastAsia="Times New Roman"/>
          <w:color w:val="212121"/>
          <w:szCs w:val="24"/>
        </w:rPr>
        <w:t>-</w:t>
      </w:r>
      <w:r w:rsidRPr="004C6663">
        <w:rPr>
          <w:rFonts w:eastAsia="Times New Roman"/>
          <w:color w:val="212121"/>
          <w:szCs w:val="24"/>
        </w:rPr>
        <w:t xml:space="preserve"> και επιπλέον υπάρχουν και τα κόστη τα οποία </w:t>
      </w:r>
      <w:r>
        <w:rPr>
          <w:rFonts w:eastAsia="Times New Roman"/>
          <w:color w:val="212121"/>
          <w:szCs w:val="24"/>
        </w:rPr>
        <w:t>είναι αβάσταχτα, κ</w:t>
      </w:r>
      <w:r w:rsidRPr="004C6663">
        <w:rPr>
          <w:rFonts w:eastAsia="Times New Roman"/>
          <w:color w:val="212121"/>
          <w:szCs w:val="24"/>
        </w:rPr>
        <w:t xml:space="preserve">ύριε </w:t>
      </w:r>
      <w:r w:rsidRPr="004C6663">
        <w:rPr>
          <w:rFonts w:eastAsia="Times New Roman"/>
          <w:color w:val="212121"/>
          <w:szCs w:val="24"/>
        </w:rPr>
        <w:t>Υπουργέ</w:t>
      </w:r>
      <w:r>
        <w:rPr>
          <w:rFonts w:eastAsia="Times New Roman"/>
          <w:color w:val="212121"/>
          <w:szCs w:val="24"/>
        </w:rPr>
        <w:t xml:space="preserve"> -και τ</w:t>
      </w:r>
      <w:r w:rsidRPr="004C6663">
        <w:rPr>
          <w:rFonts w:eastAsia="Times New Roman"/>
          <w:color w:val="212121"/>
          <w:szCs w:val="24"/>
        </w:rPr>
        <w:t>ο γνωρίζετε</w:t>
      </w:r>
      <w:r>
        <w:rPr>
          <w:rFonts w:eastAsia="Times New Roman"/>
          <w:color w:val="212121"/>
          <w:szCs w:val="24"/>
        </w:rPr>
        <w:t xml:space="preserve">- σε μια εποχή κρίσης και σε μια πολύ δύσκολη εποχή </w:t>
      </w:r>
      <w:r w:rsidRPr="004C6663">
        <w:rPr>
          <w:rFonts w:eastAsia="Times New Roman"/>
          <w:color w:val="212121"/>
          <w:szCs w:val="24"/>
        </w:rPr>
        <w:t>και λόγω εποχής</w:t>
      </w:r>
      <w:r>
        <w:rPr>
          <w:rFonts w:eastAsia="Times New Roman"/>
          <w:color w:val="212121"/>
          <w:szCs w:val="24"/>
        </w:rPr>
        <w:t>,</w:t>
      </w:r>
      <w:r w:rsidRPr="004C6663">
        <w:rPr>
          <w:rFonts w:eastAsia="Times New Roman"/>
          <w:color w:val="212121"/>
          <w:szCs w:val="24"/>
        </w:rPr>
        <w:t xml:space="preserve"> επειδή</w:t>
      </w:r>
      <w:r>
        <w:rPr>
          <w:rFonts w:eastAsia="Times New Roman"/>
          <w:color w:val="212121"/>
          <w:szCs w:val="24"/>
        </w:rPr>
        <w:t xml:space="preserve"> είμαστε και στον χ</w:t>
      </w:r>
      <w:r w:rsidRPr="004C6663">
        <w:rPr>
          <w:rFonts w:eastAsia="Times New Roman"/>
          <w:color w:val="212121"/>
          <w:szCs w:val="24"/>
        </w:rPr>
        <w:t>ειμώνα</w:t>
      </w:r>
      <w:r>
        <w:rPr>
          <w:rFonts w:eastAsia="Times New Roman"/>
          <w:color w:val="212121"/>
          <w:szCs w:val="24"/>
        </w:rPr>
        <w:t xml:space="preserve">. </w:t>
      </w:r>
    </w:p>
    <w:p w14:paraId="34E9653D" w14:textId="77777777" w:rsidR="00C449C8" w:rsidRDefault="00E22944">
      <w:pPr>
        <w:spacing w:line="600" w:lineRule="auto"/>
        <w:ind w:firstLine="720"/>
        <w:jc w:val="both"/>
        <w:rPr>
          <w:rFonts w:eastAsia="Times New Roman"/>
          <w:color w:val="212121"/>
          <w:szCs w:val="24"/>
        </w:rPr>
      </w:pPr>
      <w:r>
        <w:rPr>
          <w:rFonts w:eastAsia="Times New Roman"/>
          <w:color w:val="212121"/>
          <w:szCs w:val="24"/>
        </w:rPr>
        <w:t>Α</w:t>
      </w:r>
      <w:r w:rsidRPr="004C6663">
        <w:rPr>
          <w:rFonts w:eastAsia="Times New Roman"/>
          <w:color w:val="212121"/>
          <w:szCs w:val="24"/>
        </w:rPr>
        <w:t>ιτήσεις</w:t>
      </w:r>
      <w:r>
        <w:rPr>
          <w:rFonts w:eastAsia="Times New Roman"/>
          <w:color w:val="212121"/>
          <w:szCs w:val="24"/>
        </w:rPr>
        <w:t>; Ρ</w:t>
      </w:r>
      <w:r w:rsidRPr="004C6663">
        <w:rPr>
          <w:rFonts w:eastAsia="Times New Roman"/>
          <w:color w:val="212121"/>
          <w:szCs w:val="24"/>
        </w:rPr>
        <w:t>ωτήστε να δείτε</w:t>
      </w:r>
      <w:r>
        <w:rPr>
          <w:rFonts w:eastAsia="Times New Roman"/>
          <w:color w:val="212121"/>
          <w:szCs w:val="24"/>
        </w:rPr>
        <w:t xml:space="preserve">, </w:t>
      </w:r>
      <w:r w:rsidRPr="004C6663">
        <w:rPr>
          <w:rFonts w:eastAsia="Times New Roman"/>
          <w:color w:val="212121"/>
          <w:szCs w:val="24"/>
        </w:rPr>
        <w:t>από μηδενικές έως ελάχιστες έχουν υποβληθεί</w:t>
      </w:r>
      <w:r>
        <w:rPr>
          <w:rFonts w:eastAsia="Times New Roman"/>
          <w:color w:val="212121"/>
          <w:szCs w:val="24"/>
        </w:rPr>
        <w:t>,</w:t>
      </w:r>
      <w:r w:rsidRPr="004C6663">
        <w:rPr>
          <w:rFonts w:eastAsia="Times New Roman"/>
          <w:color w:val="212121"/>
          <w:szCs w:val="24"/>
        </w:rPr>
        <w:t xml:space="preserve"> εκτός από μερικούς που έκανα</w:t>
      </w:r>
      <w:r>
        <w:rPr>
          <w:rFonts w:eastAsia="Times New Roman"/>
          <w:color w:val="212121"/>
          <w:szCs w:val="24"/>
        </w:rPr>
        <w:t>ν. Π</w:t>
      </w:r>
      <w:r w:rsidRPr="004C6663">
        <w:rPr>
          <w:rFonts w:eastAsia="Times New Roman"/>
          <w:color w:val="212121"/>
          <w:szCs w:val="24"/>
        </w:rPr>
        <w:t>άνω από το 90% αδυνατού</w:t>
      </w:r>
      <w:r w:rsidRPr="004C6663">
        <w:rPr>
          <w:rFonts w:eastAsia="Times New Roman"/>
          <w:color w:val="212121"/>
          <w:szCs w:val="24"/>
        </w:rPr>
        <w:t>ν πλέον να καταθέσουν δικαιολογητικά</w:t>
      </w:r>
      <w:r>
        <w:rPr>
          <w:rFonts w:eastAsia="Times New Roman"/>
          <w:color w:val="212121"/>
          <w:szCs w:val="24"/>
        </w:rPr>
        <w:t>.</w:t>
      </w:r>
      <w:r w:rsidRPr="004C6663">
        <w:rPr>
          <w:rFonts w:eastAsia="Times New Roman"/>
          <w:color w:val="212121"/>
          <w:szCs w:val="24"/>
        </w:rPr>
        <w:t xml:space="preserve"> </w:t>
      </w:r>
    </w:p>
    <w:p w14:paraId="34E9653E" w14:textId="77777777" w:rsidR="00C449C8" w:rsidRDefault="00E22944">
      <w:pPr>
        <w:spacing w:line="600" w:lineRule="auto"/>
        <w:ind w:firstLine="720"/>
        <w:jc w:val="both"/>
        <w:rPr>
          <w:rFonts w:eastAsia="Times New Roman"/>
          <w:color w:val="212121"/>
          <w:szCs w:val="24"/>
        </w:rPr>
      </w:pPr>
      <w:r>
        <w:rPr>
          <w:rFonts w:eastAsia="Times New Roman"/>
          <w:color w:val="212121"/>
          <w:szCs w:val="24"/>
        </w:rPr>
        <w:lastRenderedPageBreak/>
        <w:t>Α</w:t>
      </w:r>
      <w:r w:rsidRPr="004C6663">
        <w:rPr>
          <w:rFonts w:eastAsia="Times New Roman"/>
          <w:color w:val="212121"/>
          <w:szCs w:val="24"/>
        </w:rPr>
        <w:t xml:space="preserve">παιτείται παράταση και την παράταση </w:t>
      </w:r>
      <w:r>
        <w:rPr>
          <w:rFonts w:eastAsia="Times New Roman"/>
          <w:color w:val="212121"/>
          <w:szCs w:val="24"/>
        </w:rPr>
        <w:t xml:space="preserve">να την </w:t>
      </w:r>
      <w:r w:rsidRPr="004C6663">
        <w:rPr>
          <w:rFonts w:eastAsia="Times New Roman"/>
          <w:color w:val="212121"/>
          <w:szCs w:val="24"/>
        </w:rPr>
        <w:t>προβλέψετε με νόμο</w:t>
      </w:r>
      <w:r>
        <w:rPr>
          <w:rFonts w:eastAsia="Times New Roman"/>
          <w:color w:val="212121"/>
          <w:szCs w:val="24"/>
        </w:rPr>
        <w:t>, κύριε Υπουργέ. Και είστε π</w:t>
      </w:r>
      <w:r w:rsidRPr="004C6663">
        <w:rPr>
          <w:rFonts w:eastAsia="Times New Roman"/>
          <w:color w:val="212121"/>
          <w:szCs w:val="24"/>
        </w:rPr>
        <w:t>ρακτικός</w:t>
      </w:r>
      <w:r>
        <w:rPr>
          <w:rFonts w:eastAsia="Times New Roman"/>
          <w:color w:val="212121"/>
          <w:szCs w:val="24"/>
        </w:rPr>
        <w:t>,</w:t>
      </w:r>
      <w:r w:rsidRPr="004C6663">
        <w:rPr>
          <w:rFonts w:eastAsia="Times New Roman"/>
          <w:color w:val="212121"/>
          <w:szCs w:val="24"/>
        </w:rPr>
        <w:t xml:space="preserve"> είστε και μηχανικός</w:t>
      </w:r>
      <w:r>
        <w:rPr>
          <w:rFonts w:eastAsia="Times New Roman"/>
          <w:color w:val="212121"/>
          <w:szCs w:val="24"/>
        </w:rPr>
        <w:t>. Ε</w:t>
      </w:r>
      <w:r w:rsidRPr="004C6663">
        <w:rPr>
          <w:rFonts w:eastAsia="Times New Roman"/>
          <w:color w:val="212121"/>
          <w:szCs w:val="24"/>
        </w:rPr>
        <w:t>ίναι σημαντικό αυτό το γεγονός</w:t>
      </w:r>
      <w:r>
        <w:rPr>
          <w:rFonts w:eastAsia="Times New Roman"/>
          <w:color w:val="212121"/>
          <w:szCs w:val="24"/>
        </w:rPr>
        <w:t>.</w:t>
      </w:r>
    </w:p>
    <w:p w14:paraId="34E9653F" w14:textId="77777777" w:rsidR="00C449C8" w:rsidRDefault="00E22944">
      <w:pPr>
        <w:spacing w:line="600" w:lineRule="auto"/>
        <w:ind w:firstLine="720"/>
        <w:jc w:val="both"/>
        <w:rPr>
          <w:rFonts w:eastAsia="Times New Roman"/>
          <w:color w:val="212121"/>
          <w:szCs w:val="24"/>
        </w:rPr>
      </w:pPr>
      <w:r>
        <w:rPr>
          <w:rFonts w:eastAsia="Times New Roman"/>
          <w:color w:val="212121"/>
          <w:szCs w:val="24"/>
        </w:rPr>
        <w:t>Κ</w:t>
      </w:r>
      <w:r w:rsidRPr="004C6663">
        <w:rPr>
          <w:rFonts w:eastAsia="Times New Roman"/>
          <w:color w:val="212121"/>
          <w:szCs w:val="24"/>
        </w:rPr>
        <w:t xml:space="preserve">αι </w:t>
      </w:r>
      <w:r>
        <w:rPr>
          <w:rFonts w:eastAsia="Times New Roman"/>
          <w:color w:val="212121"/>
          <w:szCs w:val="24"/>
        </w:rPr>
        <w:t>να σας</w:t>
      </w:r>
      <w:r w:rsidRPr="004C6663">
        <w:rPr>
          <w:rFonts w:eastAsia="Times New Roman"/>
          <w:color w:val="212121"/>
          <w:szCs w:val="24"/>
        </w:rPr>
        <w:t xml:space="preserve"> πω και κάτι άλλο</w:t>
      </w:r>
      <w:r>
        <w:rPr>
          <w:rFonts w:eastAsia="Times New Roman"/>
          <w:color w:val="212121"/>
          <w:szCs w:val="24"/>
        </w:rPr>
        <w:t xml:space="preserve">: Με </w:t>
      </w:r>
      <w:r w:rsidRPr="004C6663">
        <w:rPr>
          <w:rFonts w:eastAsia="Times New Roman"/>
          <w:color w:val="212121"/>
          <w:szCs w:val="24"/>
        </w:rPr>
        <w:t>αυτό</w:t>
      </w:r>
      <w:r>
        <w:rPr>
          <w:rFonts w:eastAsia="Times New Roman"/>
          <w:color w:val="212121"/>
          <w:szCs w:val="24"/>
        </w:rPr>
        <w:t>ν τον</w:t>
      </w:r>
      <w:r w:rsidRPr="004C6663">
        <w:rPr>
          <w:rFonts w:eastAsia="Times New Roman"/>
          <w:color w:val="212121"/>
          <w:szCs w:val="24"/>
        </w:rPr>
        <w:t xml:space="preserve"> νόμο να βελτιώσετε κα</w:t>
      </w:r>
      <w:r w:rsidRPr="004C6663">
        <w:rPr>
          <w:rFonts w:eastAsia="Times New Roman"/>
          <w:color w:val="212121"/>
          <w:szCs w:val="24"/>
        </w:rPr>
        <w:t>ι τη γραφειοκρατία</w:t>
      </w:r>
      <w:r>
        <w:rPr>
          <w:rFonts w:eastAsia="Times New Roman"/>
          <w:color w:val="212121"/>
          <w:szCs w:val="24"/>
        </w:rPr>
        <w:t>, γιατί θα σας πω ένα, δ</w:t>
      </w:r>
      <w:r w:rsidRPr="004C6663">
        <w:rPr>
          <w:rFonts w:eastAsia="Times New Roman"/>
          <w:color w:val="212121"/>
          <w:szCs w:val="24"/>
        </w:rPr>
        <w:t>ύο παραδείγματα</w:t>
      </w:r>
      <w:r>
        <w:rPr>
          <w:rFonts w:eastAsia="Times New Roman"/>
          <w:color w:val="212121"/>
          <w:szCs w:val="24"/>
        </w:rPr>
        <w:t xml:space="preserve">. </w:t>
      </w:r>
    </w:p>
    <w:p w14:paraId="34E96540" w14:textId="77777777" w:rsidR="00C449C8" w:rsidRDefault="00E22944">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34E96541" w14:textId="77777777" w:rsidR="00C449C8" w:rsidRDefault="00E22944">
      <w:pPr>
        <w:spacing w:line="600" w:lineRule="auto"/>
        <w:ind w:firstLine="720"/>
        <w:jc w:val="both"/>
        <w:rPr>
          <w:rFonts w:eastAsia="Times New Roman"/>
          <w:color w:val="212121"/>
          <w:szCs w:val="24"/>
        </w:rPr>
      </w:pPr>
      <w:r>
        <w:rPr>
          <w:rFonts w:eastAsia="Times New Roman"/>
          <w:color w:val="212121"/>
          <w:szCs w:val="24"/>
        </w:rPr>
        <w:t>Τ</w:t>
      </w:r>
      <w:r w:rsidRPr="004C6663">
        <w:rPr>
          <w:rFonts w:eastAsia="Times New Roman"/>
          <w:color w:val="212121"/>
          <w:szCs w:val="24"/>
        </w:rPr>
        <w:t>ι χρειάζεται η μη αποποίηση</w:t>
      </w:r>
      <w:r>
        <w:rPr>
          <w:rFonts w:eastAsia="Times New Roman"/>
          <w:color w:val="212121"/>
          <w:szCs w:val="24"/>
        </w:rPr>
        <w:t xml:space="preserve">, </w:t>
      </w:r>
      <w:r w:rsidRPr="004C6663">
        <w:rPr>
          <w:rFonts w:eastAsia="Times New Roman"/>
          <w:color w:val="212121"/>
          <w:szCs w:val="24"/>
        </w:rPr>
        <w:t>όταν ένας έχει δηλώσει την περιουσία του στο Ε9 και πληρώνει και ΕΝΦΙΑ</w:t>
      </w:r>
      <w:r>
        <w:rPr>
          <w:rFonts w:eastAsia="Times New Roman"/>
          <w:color w:val="212121"/>
          <w:szCs w:val="24"/>
        </w:rPr>
        <w:t>; Δ</w:t>
      </w:r>
      <w:r w:rsidRPr="004C6663">
        <w:rPr>
          <w:rFonts w:eastAsia="Times New Roman"/>
          <w:color w:val="212121"/>
          <w:szCs w:val="24"/>
        </w:rPr>
        <w:t xml:space="preserve">ηλαδή τι </w:t>
      </w:r>
      <w:r w:rsidRPr="004C6663">
        <w:rPr>
          <w:rFonts w:eastAsia="Times New Roman"/>
          <w:color w:val="212121"/>
          <w:szCs w:val="24"/>
        </w:rPr>
        <w:t>χρειάζεται να πάρει πιστοποιητικό αποποίησης</w:t>
      </w:r>
      <w:r>
        <w:rPr>
          <w:rFonts w:eastAsia="Times New Roman"/>
          <w:color w:val="212121"/>
          <w:szCs w:val="24"/>
        </w:rPr>
        <w:t xml:space="preserve">, </w:t>
      </w:r>
      <w:r w:rsidRPr="004C6663">
        <w:rPr>
          <w:rFonts w:eastAsia="Times New Roman"/>
          <w:color w:val="212121"/>
          <w:szCs w:val="24"/>
        </w:rPr>
        <w:t>που σας είπα πρωτύτερα ότι θέλει τουλάχιστον πάνω απ</w:t>
      </w:r>
      <w:r>
        <w:rPr>
          <w:rFonts w:eastAsia="Times New Roman"/>
          <w:color w:val="212121"/>
          <w:szCs w:val="24"/>
        </w:rPr>
        <w:t>ό δύο μήνες για να το πάρει από το π</w:t>
      </w:r>
      <w:r w:rsidRPr="004C6663">
        <w:rPr>
          <w:rFonts w:eastAsia="Times New Roman"/>
          <w:color w:val="212121"/>
          <w:szCs w:val="24"/>
        </w:rPr>
        <w:t>ρωτοδικείο</w:t>
      </w:r>
      <w:r>
        <w:rPr>
          <w:rFonts w:eastAsia="Times New Roman"/>
          <w:color w:val="212121"/>
          <w:szCs w:val="24"/>
        </w:rPr>
        <w:t>; Θ</w:t>
      </w:r>
      <w:r w:rsidRPr="004C6663">
        <w:rPr>
          <w:rFonts w:eastAsia="Times New Roman"/>
          <w:color w:val="212121"/>
          <w:szCs w:val="24"/>
        </w:rPr>
        <w:t>α πάει κάποιος να διεκδικήσει</w:t>
      </w:r>
      <w:r>
        <w:rPr>
          <w:rFonts w:eastAsia="Times New Roman"/>
          <w:color w:val="212121"/>
          <w:szCs w:val="24"/>
        </w:rPr>
        <w:t>,</w:t>
      </w:r>
      <w:r w:rsidRPr="004C6663">
        <w:rPr>
          <w:rFonts w:eastAsia="Times New Roman"/>
          <w:color w:val="212121"/>
          <w:szCs w:val="24"/>
        </w:rPr>
        <w:t xml:space="preserve"> ενώ έχει αποποιηθεί περιουσία</w:t>
      </w:r>
      <w:r>
        <w:rPr>
          <w:rFonts w:eastAsia="Times New Roman"/>
          <w:color w:val="212121"/>
          <w:szCs w:val="24"/>
        </w:rPr>
        <w:t>; Ε</w:t>
      </w:r>
      <w:r w:rsidRPr="004C6663">
        <w:rPr>
          <w:rFonts w:eastAsia="Times New Roman"/>
          <w:color w:val="212121"/>
          <w:szCs w:val="24"/>
        </w:rPr>
        <w:t>ίναι απλά πράγματα</w:t>
      </w:r>
      <w:r>
        <w:rPr>
          <w:rFonts w:eastAsia="Times New Roman"/>
          <w:color w:val="212121"/>
          <w:szCs w:val="24"/>
        </w:rPr>
        <w:t xml:space="preserve">. </w:t>
      </w:r>
    </w:p>
    <w:p w14:paraId="34E96542" w14:textId="77777777" w:rsidR="00C449C8" w:rsidRDefault="00E22944">
      <w:pPr>
        <w:spacing w:line="600" w:lineRule="auto"/>
        <w:ind w:firstLine="720"/>
        <w:jc w:val="both"/>
        <w:rPr>
          <w:rFonts w:eastAsia="Times New Roman"/>
          <w:color w:val="212121"/>
          <w:szCs w:val="24"/>
        </w:rPr>
      </w:pPr>
      <w:r>
        <w:rPr>
          <w:rFonts w:eastAsia="Times New Roman"/>
          <w:color w:val="212121"/>
          <w:szCs w:val="24"/>
        </w:rPr>
        <w:t>Α</w:t>
      </w:r>
      <w:r w:rsidRPr="004C6663">
        <w:rPr>
          <w:rFonts w:eastAsia="Times New Roman"/>
          <w:color w:val="212121"/>
          <w:szCs w:val="24"/>
        </w:rPr>
        <w:t xml:space="preserve">ναφέρατε </w:t>
      </w:r>
      <w:r>
        <w:rPr>
          <w:rFonts w:eastAsia="Times New Roman"/>
          <w:color w:val="212121"/>
          <w:szCs w:val="24"/>
        </w:rPr>
        <w:t>-</w:t>
      </w:r>
      <w:r w:rsidRPr="004C6663">
        <w:rPr>
          <w:rFonts w:eastAsia="Times New Roman"/>
          <w:color w:val="212121"/>
          <w:szCs w:val="24"/>
        </w:rPr>
        <w:t xml:space="preserve">και </w:t>
      </w:r>
      <w:r>
        <w:rPr>
          <w:rFonts w:eastAsia="Times New Roman"/>
          <w:color w:val="212121"/>
          <w:szCs w:val="24"/>
        </w:rPr>
        <w:t>δεν</w:t>
      </w:r>
      <w:r w:rsidRPr="004C6663">
        <w:rPr>
          <w:rFonts w:eastAsia="Times New Roman"/>
          <w:color w:val="212121"/>
          <w:szCs w:val="24"/>
        </w:rPr>
        <w:t xml:space="preserve"> θυμάμαι</w:t>
      </w:r>
      <w:r>
        <w:rPr>
          <w:rFonts w:eastAsia="Times New Roman"/>
          <w:color w:val="212121"/>
          <w:szCs w:val="24"/>
        </w:rPr>
        <w:t>-</w:t>
      </w:r>
      <w:r w:rsidRPr="004C6663">
        <w:rPr>
          <w:rFonts w:eastAsia="Times New Roman"/>
          <w:color w:val="212121"/>
          <w:szCs w:val="24"/>
        </w:rPr>
        <w:t xml:space="preserve"> τον αρχικό νόμο</w:t>
      </w:r>
      <w:r>
        <w:rPr>
          <w:rFonts w:eastAsia="Times New Roman"/>
          <w:color w:val="212121"/>
          <w:szCs w:val="24"/>
        </w:rPr>
        <w:t>,</w:t>
      </w:r>
      <w:r w:rsidRPr="004C6663">
        <w:rPr>
          <w:rFonts w:eastAsia="Times New Roman"/>
          <w:color w:val="212121"/>
          <w:szCs w:val="24"/>
        </w:rPr>
        <w:t xml:space="preserve"> ο οποίος είναι πολλά χρόνια πριν</w:t>
      </w:r>
      <w:r>
        <w:rPr>
          <w:rFonts w:eastAsia="Times New Roman"/>
          <w:color w:val="212121"/>
          <w:szCs w:val="24"/>
        </w:rPr>
        <w:t>. Όλα τα πράγματα προχωρούν</w:t>
      </w:r>
      <w:r w:rsidRPr="004C6663">
        <w:rPr>
          <w:rFonts w:eastAsia="Times New Roman"/>
          <w:color w:val="212121"/>
          <w:szCs w:val="24"/>
        </w:rPr>
        <w:t xml:space="preserve"> και εκσυγχρονίζονται</w:t>
      </w:r>
      <w:r>
        <w:rPr>
          <w:rFonts w:eastAsia="Times New Roman"/>
          <w:color w:val="212121"/>
          <w:szCs w:val="24"/>
        </w:rPr>
        <w:t>. Και εγώ νομίζω ότι αυτές εί</w:t>
      </w:r>
      <w:r w:rsidRPr="004C6663">
        <w:rPr>
          <w:rFonts w:eastAsia="Times New Roman"/>
          <w:color w:val="212121"/>
          <w:szCs w:val="24"/>
        </w:rPr>
        <w:t xml:space="preserve">ναι διαπιστώσεις και </w:t>
      </w:r>
      <w:r w:rsidRPr="004C6663">
        <w:rPr>
          <w:rFonts w:eastAsia="Times New Roman"/>
          <w:color w:val="212121"/>
          <w:szCs w:val="24"/>
        </w:rPr>
        <w:lastRenderedPageBreak/>
        <w:t xml:space="preserve">εσείς που είστε και γνώστης του θέματος πρέπει </w:t>
      </w:r>
      <w:r>
        <w:rPr>
          <w:rFonts w:eastAsia="Times New Roman"/>
          <w:color w:val="212121"/>
          <w:szCs w:val="24"/>
        </w:rPr>
        <w:t>άμεσα</w:t>
      </w:r>
      <w:r w:rsidRPr="004C6663">
        <w:rPr>
          <w:rFonts w:eastAsia="Times New Roman"/>
          <w:color w:val="212121"/>
          <w:szCs w:val="24"/>
        </w:rPr>
        <w:t xml:space="preserve"> να αλλάξετε με</w:t>
      </w:r>
      <w:r>
        <w:rPr>
          <w:rFonts w:eastAsia="Times New Roman"/>
          <w:color w:val="212121"/>
          <w:szCs w:val="24"/>
        </w:rPr>
        <w:t xml:space="preserve"> νομοθετική σας πρωτοβουλία </w:t>
      </w:r>
      <w:r w:rsidRPr="004C6663">
        <w:rPr>
          <w:rFonts w:eastAsia="Times New Roman"/>
          <w:color w:val="212121"/>
          <w:szCs w:val="24"/>
        </w:rPr>
        <w:t xml:space="preserve">τον </w:t>
      </w:r>
      <w:r w:rsidRPr="004C6663">
        <w:rPr>
          <w:rFonts w:eastAsia="Times New Roman"/>
          <w:color w:val="212121"/>
          <w:szCs w:val="24"/>
        </w:rPr>
        <w:t>τρόπο υποβολής των αιτήσεων και ως προς το</w:t>
      </w:r>
      <w:r>
        <w:rPr>
          <w:rFonts w:eastAsia="Times New Roman"/>
          <w:color w:val="212121"/>
          <w:szCs w:val="24"/>
        </w:rPr>
        <w:t>ν</w:t>
      </w:r>
      <w:r w:rsidRPr="004C6663">
        <w:rPr>
          <w:rFonts w:eastAsia="Times New Roman"/>
          <w:color w:val="212121"/>
          <w:szCs w:val="24"/>
        </w:rPr>
        <w:t xml:space="preserve"> χρόνο</w:t>
      </w:r>
      <w:r>
        <w:rPr>
          <w:rFonts w:eastAsia="Times New Roman"/>
          <w:color w:val="212121"/>
          <w:szCs w:val="24"/>
        </w:rPr>
        <w:t>,</w:t>
      </w:r>
      <w:r w:rsidRPr="004C6663">
        <w:rPr>
          <w:rFonts w:eastAsia="Times New Roman"/>
          <w:color w:val="212121"/>
          <w:szCs w:val="24"/>
        </w:rPr>
        <w:t xml:space="preserve"> αλλά και ως προς τη γραφειοκρατία η οποία συντηρείται</w:t>
      </w:r>
      <w:r>
        <w:rPr>
          <w:rFonts w:eastAsia="Times New Roman"/>
          <w:color w:val="212121"/>
          <w:szCs w:val="24"/>
        </w:rPr>
        <w:t>.</w:t>
      </w:r>
    </w:p>
    <w:p w14:paraId="34E96543" w14:textId="77777777" w:rsidR="00C449C8" w:rsidRDefault="00E22944">
      <w:pPr>
        <w:spacing w:line="600" w:lineRule="auto"/>
        <w:ind w:firstLine="720"/>
        <w:jc w:val="both"/>
        <w:rPr>
          <w:rFonts w:eastAsia="Times New Roman"/>
          <w:color w:val="212121"/>
          <w:szCs w:val="24"/>
        </w:rPr>
      </w:pPr>
      <w:r>
        <w:rPr>
          <w:rFonts w:eastAsia="Times New Roman"/>
          <w:color w:val="212121"/>
          <w:szCs w:val="24"/>
        </w:rPr>
        <w:t>Π</w:t>
      </w:r>
      <w:r w:rsidRPr="004C6663">
        <w:rPr>
          <w:rFonts w:eastAsia="Times New Roman"/>
          <w:color w:val="212121"/>
          <w:szCs w:val="24"/>
        </w:rPr>
        <w:t>άντως</w:t>
      </w:r>
      <w:r>
        <w:rPr>
          <w:rFonts w:eastAsia="Times New Roman"/>
          <w:color w:val="212121"/>
          <w:szCs w:val="24"/>
        </w:rPr>
        <w:t>,</w:t>
      </w:r>
      <w:r w:rsidRPr="004C6663">
        <w:rPr>
          <w:rFonts w:eastAsia="Times New Roman"/>
          <w:color w:val="212121"/>
          <w:szCs w:val="24"/>
        </w:rPr>
        <w:t xml:space="preserve"> </w:t>
      </w:r>
      <w:r>
        <w:rPr>
          <w:rFonts w:eastAsia="Times New Roman"/>
          <w:color w:val="212121"/>
          <w:szCs w:val="24"/>
        </w:rPr>
        <w:t xml:space="preserve">κύριε Υπουργέ, </w:t>
      </w:r>
      <w:r w:rsidRPr="004C6663">
        <w:rPr>
          <w:rFonts w:eastAsia="Times New Roman"/>
          <w:color w:val="212121"/>
          <w:szCs w:val="24"/>
        </w:rPr>
        <w:t>πρέπει να σας μεταφέρω την αγωνία</w:t>
      </w:r>
      <w:r>
        <w:rPr>
          <w:rFonts w:eastAsia="Times New Roman"/>
          <w:color w:val="212121"/>
          <w:szCs w:val="24"/>
        </w:rPr>
        <w:t>, την παράκληση. Τ</w:t>
      </w:r>
      <w:r w:rsidRPr="004C6663">
        <w:rPr>
          <w:rFonts w:eastAsia="Times New Roman"/>
          <w:color w:val="212121"/>
          <w:szCs w:val="24"/>
        </w:rPr>
        <w:t>ίποτα δεν προχωράει</w:t>
      </w:r>
      <w:r>
        <w:rPr>
          <w:rFonts w:eastAsia="Times New Roman"/>
          <w:color w:val="212121"/>
          <w:szCs w:val="24"/>
        </w:rPr>
        <w:t>,</w:t>
      </w:r>
      <w:r w:rsidRPr="004C6663">
        <w:rPr>
          <w:rFonts w:eastAsia="Times New Roman"/>
          <w:color w:val="212121"/>
          <w:szCs w:val="24"/>
        </w:rPr>
        <w:t xml:space="preserve"> τίποτα δεν πρόκειται να γίνει σε ένα</w:t>
      </w:r>
      <w:r>
        <w:rPr>
          <w:rFonts w:eastAsia="Times New Roman"/>
          <w:color w:val="212121"/>
          <w:szCs w:val="24"/>
        </w:rPr>
        <w:t>ν</w:t>
      </w:r>
      <w:r w:rsidRPr="004C6663">
        <w:rPr>
          <w:rFonts w:eastAsia="Times New Roman"/>
          <w:color w:val="212121"/>
          <w:szCs w:val="24"/>
        </w:rPr>
        <w:t xml:space="preserve"> μήνα</w:t>
      </w:r>
      <w:r>
        <w:rPr>
          <w:rFonts w:eastAsia="Times New Roman"/>
          <w:color w:val="212121"/>
          <w:szCs w:val="24"/>
        </w:rPr>
        <w:t xml:space="preserve">. Νομίζω ότι </w:t>
      </w:r>
      <w:r>
        <w:rPr>
          <w:rFonts w:eastAsia="Times New Roman"/>
          <w:color w:val="212121"/>
          <w:szCs w:val="24"/>
        </w:rPr>
        <w:t xml:space="preserve">πρέπει, </w:t>
      </w:r>
      <w:r w:rsidRPr="004C6663">
        <w:rPr>
          <w:rFonts w:eastAsia="Times New Roman"/>
          <w:color w:val="212121"/>
          <w:szCs w:val="24"/>
        </w:rPr>
        <w:t xml:space="preserve">αν </w:t>
      </w:r>
      <w:r>
        <w:rPr>
          <w:rFonts w:eastAsia="Times New Roman"/>
          <w:color w:val="212121"/>
          <w:szCs w:val="24"/>
        </w:rPr>
        <w:t xml:space="preserve">θέλετε να άρετε αυτά τα τρίμηνα -αυτά </w:t>
      </w:r>
      <w:r w:rsidRPr="004C6663">
        <w:rPr>
          <w:rFonts w:eastAsia="Times New Roman"/>
          <w:color w:val="212121"/>
          <w:szCs w:val="24"/>
        </w:rPr>
        <w:t>δεν λύνουν το πρόβλημα</w:t>
      </w:r>
      <w:r>
        <w:rPr>
          <w:rFonts w:eastAsia="Times New Roman"/>
          <w:color w:val="212121"/>
          <w:szCs w:val="24"/>
        </w:rPr>
        <w:t>-,</w:t>
      </w:r>
      <w:r w:rsidRPr="004C6663">
        <w:rPr>
          <w:rFonts w:eastAsia="Times New Roman"/>
          <w:color w:val="212121"/>
          <w:szCs w:val="24"/>
        </w:rPr>
        <w:t xml:space="preserve"> να προχωρήσετε σε μία νομοθετική παρέμβαση</w:t>
      </w:r>
      <w:r>
        <w:rPr>
          <w:rFonts w:eastAsia="Times New Roman"/>
          <w:color w:val="212121"/>
          <w:szCs w:val="24"/>
        </w:rPr>
        <w:t>, όπως τη ζητάει ε</w:t>
      </w:r>
      <w:r w:rsidRPr="004C6663">
        <w:rPr>
          <w:rFonts w:eastAsia="Times New Roman"/>
          <w:color w:val="212121"/>
          <w:szCs w:val="24"/>
        </w:rPr>
        <w:t xml:space="preserve">ξάλλου </w:t>
      </w:r>
      <w:r>
        <w:rPr>
          <w:rFonts w:eastAsia="Times New Roman"/>
          <w:color w:val="212121"/>
          <w:szCs w:val="24"/>
        </w:rPr>
        <w:t xml:space="preserve">και επίσημα σύσσωμη η </w:t>
      </w:r>
      <w:r>
        <w:rPr>
          <w:rFonts w:eastAsia="Times New Roman"/>
          <w:color w:val="212121"/>
          <w:szCs w:val="24"/>
        </w:rPr>
        <w:t>δημοτική α</w:t>
      </w:r>
      <w:r w:rsidRPr="004C6663">
        <w:rPr>
          <w:rFonts w:eastAsia="Times New Roman"/>
          <w:color w:val="212121"/>
          <w:szCs w:val="24"/>
        </w:rPr>
        <w:t xml:space="preserve">ρχή </w:t>
      </w:r>
      <w:r w:rsidRPr="004C6663">
        <w:rPr>
          <w:rFonts w:eastAsia="Times New Roman"/>
          <w:color w:val="212121"/>
          <w:szCs w:val="24"/>
        </w:rPr>
        <w:t>τ</w:t>
      </w:r>
      <w:r>
        <w:rPr>
          <w:rFonts w:eastAsia="Times New Roman"/>
          <w:color w:val="212121"/>
          <w:szCs w:val="24"/>
        </w:rPr>
        <w:t xml:space="preserve">ης </w:t>
      </w:r>
      <w:r>
        <w:rPr>
          <w:rFonts w:eastAsia="Times New Roman"/>
          <w:color w:val="212121"/>
          <w:szCs w:val="24"/>
        </w:rPr>
        <w:t>π</w:t>
      </w:r>
      <w:r w:rsidRPr="004C6663">
        <w:rPr>
          <w:rFonts w:eastAsia="Times New Roman"/>
          <w:color w:val="212121"/>
          <w:szCs w:val="24"/>
        </w:rPr>
        <w:t>όλεως</w:t>
      </w:r>
      <w:r w:rsidRPr="004C6663">
        <w:rPr>
          <w:rFonts w:eastAsia="Times New Roman"/>
          <w:color w:val="212121"/>
          <w:szCs w:val="24"/>
        </w:rPr>
        <w:t xml:space="preserve"> των Μεγάρων</w:t>
      </w:r>
      <w:r>
        <w:rPr>
          <w:rFonts w:eastAsia="Times New Roman"/>
          <w:color w:val="212121"/>
          <w:szCs w:val="24"/>
        </w:rPr>
        <w:t>,</w:t>
      </w:r>
      <w:r w:rsidRPr="004C6663">
        <w:rPr>
          <w:rFonts w:eastAsia="Times New Roman"/>
          <w:color w:val="212121"/>
          <w:szCs w:val="24"/>
        </w:rPr>
        <w:t xml:space="preserve"> έτσι ώστε να μπορέσουν οι άνθρωποι</w:t>
      </w:r>
      <w:r>
        <w:rPr>
          <w:rFonts w:eastAsia="Times New Roman"/>
          <w:color w:val="212121"/>
          <w:szCs w:val="24"/>
        </w:rPr>
        <w:t>, που αδυνατούν και ο</w:t>
      </w:r>
      <w:r>
        <w:rPr>
          <w:rFonts w:eastAsia="Times New Roman"/>
          <w:color w:val="212121"/>
          <w:szCs w:val="24"/>
        </w:rPr>
        <w:t>ικονομικά, γ</w:t>
      </w:r>
      <w:r w:rsidRPr="004C6663">
        <w:rPr>
          <w:rFonts w:eastAsia="Times New Roman"/>
          <w:color w:val="212121"/>
          <w:szCs w:val="24"/>
        </w:rPr>
        <w:t xml:space="preserve">ιατί ξέρετε </w:t>
      </w:r>
      <w:r>
        <w:rPr>
          <w:rFonts w:eastAsia="Times New Roman"/>
          <w:color w:val="212121"/>
          <w:szCs w:val="24"/>
        </w:rPr>
        <w:t>-πάλι σας επικαλούμαι ως μηχανικό- τ</w:t>
      </w:r>
      <w:r w:rsidRPr="004C6663">
        <w:rPr>
          <w:rFonts w:eastAsia="Times New Roman"/>
          <w:color w:val="212121"/>
          <w:szCs w:val="24"/>
        </w:rPr>
        <w:t>ι έξοδα χρειάζονται αυτές οι διαδικασίες</w:t>
      </w:r>
      <w:r>
        <w:rPr>
          <w:rFonts w:eastAsia="Times New Roman"/>
          <w:color w:val="212121"/>
          <w:szCs w:val="24"/>
        </w:rPr>
        <w:t xml:space="preserve">, για να βγουν πιστοποιητικά, </w:t>
      </w:r>
      <w:r w:rsidRPr="004C6663">
        <w:rPr>
          <w:rFonts w:eastAsia="Times New Roman"/>
          <w:color w:val="212121"/>
          <w:szCs w:val="24"/>
        </w:rPr>
        <w:t>για να γίνουν σχεδιαγράμματα</w:t>
      </w:r>
      <w:r>
        <w:rPr>
          <w:rFonts w:eastAsia="Times New Roman"/>
          <w:color w:val="212121"/>
          <w:szCs w:val="24"/>
        </w:rPr>
        <w:t>,</w:t>
      </w:r>
      <w:r w:rsidRPr="004C6663">
        <w:rPr>
          <w:rFonts w:eastAsia="Times New Roman"/>
          <w:color w:val="212121"/>
          <w:szCs w:val="24"/>
        </w:rPr>
        <w:t xml:space="preserve"> για να πληρωθούν μηχανικοί</w:t>
      </w:r>
      <w:r>
        <w:rPr>
          <w:rFonts w:eastAsia="Times New Roman"/>
          <w:color w:val="212121"/>
          <w:szCs w:val="24"/>
        </w:rPr>
        <w:t>.</w:t>
      </w:r>
    </w:p>
    <w:p w14:paraId="34E96544" w14:textId="77777777" w:rsidR="00C449C8" w:rsidRDefault="00E22944">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Ολοκληρώστε, κύριε Μπούρα. </w:t>
      </w:r>
    </w:p>
    <w:p w14:paraId="34E96545" w14:textId="77777777" w:rsidR="00C449C8" w:rsidRDefault="00E22944">
      <w:pPr>
        <w:spacing w:line="600" w:lineRule="auto"/>
        <w:ind w:firstLine="720"/>
        <w:jc w:val="both"/>
        <w:rPr>
          <w:rFonts w:eastAsia="Times New Roman"/>
          <w:color w:val="212121"/>
          <w:szCs w:val="24"/>
        </w:rPr>
      </w:pPr>
      <w:r>
        <w:rPr>
          <w:rFonts w:eastAsia="Times New Roman"/>
          <w:b/>
          <w:color w:val="212121"/>
          <w:szCs w:val="24"/>
        </w:rPr>
        <w:lastRenderedPageBreak/>
        <w:t xml:space="preserve">ΑΘΑΝΑΣΙΟΣ ΜΠΟΥΡΑΣ: </w:t>
      </w:r>
      <w:r>
        <w:rPr>
          <w:rFonts w:eastAsia="Times New Roman"/>
          <w:color w:val="212121"/>
          <w:szCs w:val="24"/>
        </w:rPr>
        <w:t>Κ</w:t>
      </w:r>
      <w:r w:rsidRPr="004C6663">
        <w:rPr>
          <w:rFonts w:eastAsia="Times New Roman"/>
          <w:color w:val="212121"/>
          <w:szCs w:val="24"/>
        </w:rPr>
        <w:t xml:space="preserve">αι υποβάλλω για τελευταία φορά την παράκληση </w:t>
      </w:r>
      <w:r>
        <w:rPr>
          <w:rFonts w:eastAsia="Times New Roman"/>
          <w:color w:val="212121"/>
          <w:szCs w:val="24"/>
        </w:rPr>
        <w:t>-</w:t>
      </w:r>
      <w:r w:rsidRPr="004C6663">
        <w:rPr>
          <w:rFonts w:eastAsia="Times New Roman"/>
          <w:color w:val="212121"/>
          <w:szCs w:val="24"/>
        </w:rPr>
        <w:t>μετά από το γεγονός ότι δεν πήρα απάντηση στη γραπτή ερώτηση</w:t>
      </w:r>
      <w:r>
        <w:rPr>
          <w:rFonts w:eastAsia="Times New Roman"/>
          <w:color w:val="212121"/>
          <w:szCs w:val="24"/>
        </w:rPr>
        <w:t>-</w:t>
      </w:r>
      <w:r w:rsidRPr="004C6663">
        <w:rPr>
          <w:rFonts w:eastAsia="Times New Roman"/>
          <w:color w:val="212121"/>
          <w:szCs w:val="24"/>
        </w:rPr>
        <w:t xml:space="preserve"> τουλάχιστον στην επίκαιρη να είστε συγκεκριμένος και να καταλάβουν οι άνθρωποι ότι μπορεί να τους δοθεί η παράταση που χρειάζετα</w:t>
      </w:r>
      <w:r w:rsidRPr="004C6663">
        <w:rPr>
          <w:rFonts w:eastAsia="Times New Roman"/>
          <w:color w:val="212121"/>
          <w:szCs w:val="24"/>
        </w:rPr>
        <w:t>ι για να ολοκληρ</w:t>
      </w:r>
      <w:r>
        <w:rPr>
          <w:rFonts w:eastAsia="Times New Roman"/>
          <w:color w:val="212121"/>
          <w:szCs w:val="24"/>
        </w:rPr>
        <w:t>ώσουν την υποχρέωσή τους. Δεν ζητούν</w:t>
      </w:r>
      <w:r w:rsidRPr="004C6663">
        <w:rPr>
          <w:rFonts w:eastAsia="Times New Roman"/>
          <w:color w:val="212121"/>
          <w:szCs w:val="24"/>
        </w:rPr>
        <w:t xml:space="preserve"> </w:t>
      </w:r>
      <w:r>
        <w:rPr>
          <w:rFonts w:eastAsia="Times New Roman"/>
          <w:color w:val="212121"/>
          <w:szCs w:val="24"/>
        </w:rPr>
        <w:t xml:space="preserve">χρήματα, ζητούν να λυθεί ένα διαδικαστικό θέμα. </w:t>
      </w:r>
    </w:p>
    <w:p w14:paraId="34E96546" w14:textId="77777777" w:rsidR="00C449C8" w:rsidRDefault="00E22944">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Σας παρακαλώ, τελειώνετε, κύριε Μπούρα. </w:t>
      </w:r>
    </w:p>
    <w:p w14:paraId="34E96547" w14:textId="77777777" w:rsidR="00C449C8" w:rsidRDefault="00E22944">
      <w:pPr>
        <w:spacing w:line="600" w:lineRule="auto"/>
        <w:ind w:firstLine="720"/>
        <w:jc w:val="both"/>
        <w:rPr>
          <w:rFonts w:eastAsia="Times New Roman"/>
          <w:color w:val="212121"/>
          <w:szCs w:val="24"/>
        </w:rPr>
      </w:pPr>
      <w:r>
        <w:rPr>
          <w:rFonts w:eastAsia="Times New Roman"/>
          <w:b/>
          <w:color w:val="212121"/>
          <w:szCs w:val="24"/>
        </w:rPr>
        <w:t xml:space="preserve">ΑΘΑΝΑΣΙΟΣ ΜΠΟΥΡΑΣ: </w:t>
      </w:r>
      <w:r>
        <w:rPr>
          <w:rFonts w:eastAsia="Times New Roman"/>
          <w:color w:val="212121"/>
          <w:szCs w:val="24"/>
        </w:rPr>
        <w:t>Εντάξει, κύριε Π</w:t>
      </w:r>
      <w:r w:rsidRPr="004C6663">
        <w:rPr>
          <w:rFonts w:eastAsia="Times New Roman"/>
          <w:color w:val="212121"/>
          <w:szCs w:val="24"/>
        </w:rPr>
        <w:t>ρόεδρε</w:t>
      </w:r>
      <w:r>
        <w:rPr>
          <w:rFonts w:eastAsia="Times New Roman"/>
          <w:color w:val="212121"/>
          <w:szCs w:val="24"/>
        </w:rPr>
        <w:t>, ε</w:t>
      </w:r>
      <w:r w:rsidRPr="004C6663">
        <w:rPr>
          <w:rFonts w:eastAsia="Times New Roman"/>
          <w:color w:val="212121"/>
          <w:szCs w:val="24"/>
        </w:rPr>
        <w:t>υχαριστώ πολύ</w:t>
      </w:r>
      <w:r>
        <w:rPr>
          <w:rFonts w:eastAsia="Times New Roman"/>
          <w:color w:val="212121"/>
          <w:szCs w:val="24"/>
        </w:rPr>
        <w:t>.</w:t>
      </w:r>
    </w:p>
    <w:p w14:paraId="34E96548" w14:textId="77777777" w:rsidR="00C449C8" w:rsidRDefault="00E22944">
      <w:pPr>
        <w:tabs>
          <w:tab w:val="left" w:pos="2738"/>
          <w:tab w:val="center" w:pos="4753"/>
          <w:tab w:val="left" w:pos="5723"/>
        </w:tabs>
        <w:spacing w:line="600" w:lineRule="auto"/>
        <w:ind w:firstLine="720"/>
        <w:jc w:val="both"/>
        <w:rPr>
          <w:rFonts w:eastAsia="Times New Roman"/>
          <w:color w:val="212121"/>
          <w:szCs w:val="24"/>
        </w:rPr>
      </w:pPr>
      <w:r w:rsidRPr="00E80698">
        <w:rPr>
          <w:rFonts w:eastAsia="Times New Roman" w:cs="Times New Roman"/>
          <w:b/>
          <w:szCs w:val="24"/>
        </w:rPr>
        <w:t>ΠΡΟΕΔΡΕΥΩΝ (Νικήτας Κ</w:t>
      </w:r>
      <w:r w:rsidRPr="00E80698">
        <w:rPr>
          <w:rFonts w:eastAsia="Times New Roman" w:cs="Times New Roman"/>
          <w:b/>
          <w:szCs w:val="24"/>
        </w:rPr>
        <w:t>ακλαμάνης):</w:t>
      </w:r>
      <w:r>
        <w:rPr>
          <w:rFonts w:eastAsia="Times New Roman" w:cs="Times New Roman"/>
          <w:b/>
          <w:szCs w:val="24"/>
        </w:rPr>
        <w:t xml:space="preserve"> </w:t>
      </w:r>
      <w:r>
        <w:rPr>
          <w:rFonts w:eastAsia="Times New Roman" w:cs="Times New Roman"/>
          <w:szCs w:val="24"/>
        </w:rPr>
        <w:t>Ε</w:t>
      </w:r>
      <w:r w:rsidRPr="004C6663">
        <w:rPr>
          <w:rFonts w:eastAsia="Times New Roman"/>
          <w:color w:val="212121"/>
          <w:szCs w:val="24"/>
        </w:rPr>
        <w:t>γώ</w:t>
      </w:r>
      <w:r>
        <w:rPr>
          <w:rFonts w:eastAsia="Times New Roman"/>
          <w:color w:val="212121"/>
          <w:szCs w:val="24"/>
        </w:rPr>
        <w:t>, λοιπόν,</w:t>
      </w:r>
      <w:r w:rsidRPr="004C6663">
        <w:rPr>
          <w:rFonts w:eastAsia="Times New Roman"/>
          <w:color w:val="212121"/>
          <w:szCs w:val="24"/>
        </w:rPr>
        <w:t xml:space="preserve"> κατάλαβα </w:t>
      </w:r>
      <w:r>
        <w:rPr>
          <w:rFonts w:eastAsia="Times New Roman"/>
          <w:color w:val="212121"/>
          <w:szCs w:val="24"/>
        </w:rPr>
        <w:t>-και ο κύριος Υ</w:t>
      </w:r>
      <w:r w:rsidRPr="004C6663">
        <w:rPr>
          <w:rFonts w:eastAsia="Times New Roman"/>
          <w:color w:val="212121"/>
          <w:szCs w:val="24"/>
        </w:rPr>
        <w:t>πουργός να μου πει</w:t>
      </w:r>
      <w:r>
        <w:rPr>
          <w:rFonts w:eastAsia="Times New Roman"/>
          <w:color w:val="212121"/>
          <w:szCs w:val="24"/>
        </w:rPr>
        <w:t>,</w:t>
      </w:r>
      <w:r w:rsidRPr="004C6663">
        <w:rPr>
          <w:rFonts w:eastAsia="Times New Roman"/>
          <w:color w:val="212121"/>
          <w:szCs w:val="24"/>
        </w:rPr>
        <w:t xml:space="preserve"> αν κατάλαβα καλά</w:t>
      </w:r>
      <w:r>
        <w:rPr>
          <w:rFonts w:eastAsia="Times New Roman"/>
          <w:color w:val="212121"/>
          <w:szCs w:val="24"/>
        </w:rPr>
        <w:t>- ότι ο Υ</w:t>
      </w:r>
      <w:r w:rsidRPr="004C6663">
        <w:rPr>
          <w:rFonts w:eastAsia="Times New Roman"/>
          <w:color w:val="212121"/>
          <w:szCs w:val="24"/>
        </w:rPr>
        <w:t>πουργός δεσμεύτηκε ότι έ</w:t>
      </w:r>
      <w:r>
        <w:rPr>
          <w:rFonts w:eastAsia="Times New Roman"/>
          <w:color w:val="212121"/>
          <w:szCs w:val="24"/>
        </w:rPr>
        <w:t>χει τη δυνατότητα εκ του νόμου, ε</w:t>
      </w:r>
      <w:r w:rsidRPr="004C6663">
        <w:rPr>
          <w:rFonts w:eastAsia="Times New Roman"/>
          <w:color w:val="212121"/>
          <w:szCs w:val="24"/>
        </w:rPr>
        <w:t>άν το πρώτο τρίμηνο δεν φτάσει</w:t>
      </w:r>
      <w:r>
        <w:rPr>
          <w:rFonts w:eastAsia="Times New Roman"/>
          <w:color w:val="212121"/>
          <w:szCs w:val="24"/>
        </w:rPr>
        <w:t>,</w:t>
      </w:r>
      <w:r w:rsidRPr="004C6663">
        <w:rPr>
          <w:rFonts w:eastAsia="Times New Roman"/>
          <w:color w:val="212121"/>
          <w:szCs w:val="24"/>
        </w:rPr>
        <w:t xml:space="preserve"> να δώσει παράταση άλλους τρεις μήνες</w:t>
      </w:r>
      <w:r>
        <w:rPr>
          <w:rFonts w:eastAsia="Times New Roman"/>
          <w:color w:val="212121"/>
          <w:szCs w:val="24"/>
        </w:rPr>
        <w:t>. Ε</w:t>
      </w:r>
      <w:r w:rsidRPr="004C6663">
        <w:rPr>
          <w:rFonts w:eastAsia="Times New Roman"/>
          <w:color w:val="212121"/>
          <w:szCs w:val="24"/>
        </w:rPr>
        <w:t>ίναι έτσι</w:t>
      </w:r>
      <w:r>
        <w:rPr>
          <w:rFonts w:eastAsia="Times New Roman"/>
          <w:color w:val="212121"/>
          <w:szCs w:val="24"/>
        </w:rPr>
        <w:t xml:space="preserve">, κύριε Υπουργέ; </w:t>
      </w:r>
    </w:p>
    <w:p w14:paraId="34E96549" w14:textId="77777777" w:rsidR="00C449C8" w:rsidRDefault="00E22944">
      <w:pPr>
        <w:tabs>
          <w:tab w:val="left" w:pos="2738"/>
          <w:tab w:val="center" w:pos="4753"/>
          <w:tab w:val="left" w:pos="5723"/>
        </w:tabs>
        <w:spacing w:line="600" w:lineRule="auto"/>
        <w:ind w:firstLine="720"/>
        <w:jc w:val="both"/>
        <w:rPr>
          <w:rFonts w:eastAsia="Times New Roman"/>
          <w:color w:val="212121"/>
          <w:szCs w:val="24"/>
        </w:rPr>
      </w:pPr>
      <w:r w:rsidRPr="00816054">
        <w:rPr>
          <w:rFonts w:eastAsia="Times New Roman"/>
          <w:b/>
          <w:color w:val="212121"/>
          <w:szCs w:val="24"/>
        </w:rPr>
        <w:t>ΓΕΩΡΓΙΟ</w:t>
      </w:r>
      <w:r w:rsidRPr="00816054">
        <w:rPr>
          <w:rFonts w:eastAsia="Times New Roman"/>
          <w:b/>
          <w:color w:val="212121"/>
          <w:szCs w:val="24"/>
        </w:rPr>
        <w:t>Σ ΔΗΜΑΡΑΣ (Υφυπουργός Περιβάλλοντος και Ενέργειας):</w:t>
      </w:r>
      <w:r>
        <w:rPr>
          <w:rFonts w:eastAsia="Times New Roman"/>
          <w:b/>
          <w:color w:val="212121"/>
          <w:szCs w:val="24"/>
        </w:rPr>
        <w:t xml:space="preserve"> </w:t>
      </w:r>
      <w:r>
        <w:rPr>
          <w:rFonts w:eastAsia="Times New Roman"/>
          <w:color w:val="212121"/>
          <w:szCs w:val="24"/>
        </w:rPr>
        <w:t>Έ</w:t>
      </w:r>
      <w:r w:rsidRPr="004C6663">
        <w:rPr>
          <w:rFonts w:eastAsia="Times New Roman"/>
          <w:color w:val="212121"/>
          <w:szCs w:val="24"/>
        </w:rPr>
        <w:t>τσι είναι</w:t>
      </w:r>
      <w:r>
        <w:rPr>
          <w:rFonts w:eastAsia="Times New Roman"/>
          <w:color w:val="212121"/>
          <w:szCs w:val="24"/>
        </w:rPr>
        <w:t>, κύριε Π</w:t>
      </w:r>
      <w:r w:rsidRPr="004C6663">
        <w:rPr>
          <w:rFonts w:eastAsia="Times New Roman"/>
          <w:color w:val="212121"/>
          <w:szCs w:val="24"/>
        </w:rPr>
        <w:t>ρόεδρε</w:t>
      </w:r>
      <w:r>
        <w:rPr>
          <w:rFonts w:eastAsia="Times New Roman"/>
          <w:color w:val="212121"/>
          <w:szCs w:val="24"/>
        </w:rPr>
        <w:t>.</w:t>
      </w:r>
    </w:p>
    <w:p w14:paraId="34E9654A" w14:textId="77777777" w:rsidR="00C449C8" w:rsidRDefault="00E22944">
      <w:pPr>
        <w:tabs>
          <w:tab w:val="left" w:pos="2738"/>
          <w:tab w:val="center" w:pos="4753"/>
          <w:tab w:val="left" w:pos="5723"/>
        </w:tabs>
        <w:spacing w:line="600" w:lineRule="auto"/>
        <w:ind w:firstLine="720"/>
        <w:jc w:val="both"/>
        <w:rPr>
          <w:rFonts w:eastAsia="Times New Roman"/>
          <w:color w:val="212121"/>
          <w:szCs w:val="24"/>
        </w:rPr>
      </w:pPr>
      <w:r w:rsidRPr="00E80698">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Ω</w:t>
      </w:r>
      <w:r w:rsidRPr="004C6663">
        <w:rPr>
          <w:rFonts w:eastAsia="Times New Roman"/>
          <w:color w:val="212121"/>
          <w:szCs w:val="24"/>
        </w:rPr>
        <w:t>ραία</w:t>
      </w:r>
      <w:r>
        <w:rPr>
          <w:rFonts w:eastAsia="Times New Roman"/>
          <w:color w:val="212121"/>
          <w:szCs w:val="24"/>
        </w:rPr>
        <w:t>, για να γραφτεί στα Π</w:t>
      </w:r>
      <w:r w:rsidRPr="004C6663">
        <w:rPr>
          <w:rFonts w:eastAsia="Times New Roman"/>
          <w:color w:val="212121"/>
          <w:szCs w:val="24"/>
        </w:rPr>
        <w:t>ρακτικά</w:t>
      </w:r>
      <w:r>
        <w:rPr>
          <w:rFonts w:eastAsia="Times New Roman"/>
          <w:color w:val="212121"/>
          <w:szCs w:val="24"/>
        </w:rPr>
        <w:t>.</w:t>
      </w:r>
    </w:p>
    <w:p w14:paraId="34E9654B" w14:textId="77777777" w:rsidR="00C449C8" w:rsidRDefault="00E22944">
      <w:pPr>
        <w:tabs>
          <w:tab w:val="left" w:pos="2738"/>
          <w:tab w:val="center" w:pos="4753"/>
          <w:tab w:val="left" w:pos="5723"/>
        </w:tabs>
        <w:spacing w:line="600" w:lineRule="auto"/>
        <w:ind w:firstLine="720"/>
        <w:jc w:val="both"/>
        <w:rPr>
          <w:rFonts w:eastAsia="Times New Roman"/>
          <w:color w:val="212121"/>
          <w:szCs w:val="24"/>
        </w:rPr>
      </w:pPr>
      <w:r w:rsidRPr="00816054">
        <w:rPr>
          <w:rFonts w:eastAsia="Times New Roman"/>
          <w:b/>
          <w:color w:val="212121"/>
          <w:szCs w:val="24"/>
        </w:rPr>
        <w:t>ΓΕΩΡΓΙΟΣ ΔΗΜΑΡΑΣ (Υφυπουργός Περιβάλλοντος και Ενέργειας):</w:t>
      </w:r>
      <w:r>
        <w:rPr>
          <w:rFonts w:eastAsia="Times New Roman"/>
          <w:color w:val="212121"/>
          <w:szCs w:val="24"/>
        </w:rPr>
        <w:t xml:space="preserve"> Εφόσον, πραγματικά, διαπιστώνεται η</w:t>
      </w:r>
      <w:r w:rsidRPr="004C6663">
        <w:rPr>
          <w:rFonts w:eastAsia="Times New Roman"/>
          <w:color w:val="212121"/>
          <w:szCs w:val="24"/>
        </w:rPr>
        <w:t xml:space="preserve"> ανάγκη</w:t>
      </w:r>
      <w:r>
        <w:rPr>
          <w:rFonts w:eastAsia="Times New Roman"/>
          <w:color w:val="212121"/>
          <w:szCs w:val="24"/>
        </w:rPr>
        <w:t>. Κ</w:t>
      </w:r>
      <w:r w:rsidRPr="004C6663">
        <w:rPr>
          <w:rFonts w:eastAsia="Times New Roman"/>
          <w:color w:val="212121"/>
          <w:szCs w:val="24"/>
        </w:rPr>
        <w:t xml:space="preserve">αι </w:t>
      </w:r>
      <w:r>
        <w:rPr>
          <w:rFonts w:eastAsia="Times New Roman"/>
          <w:color w:val="212121"/>
          <w:szCs w:val="24"/>
        </w:rPr>
        <w:t>αυτές οι παρατάσεις, βέβαια, δεν είναι και</w:t>
      </w:r>
      <w:r w:rsidRPr="004C6663">
        <w:rPr>
          <w:rFonts w:eastAsia="Times New Roman"/>
          <w:color w:val="212121"/>
          <w:szCs w:val="24"/>
        </w:rPr>
        <w:t xml:space="preserve"> λόγος πολλές φορές οι Έλληνες να το αναβάλ</w:t>
      </w:r>
      <w:r>
        <w:rPr>
          <w:rFonts w:eastAsia="Times New Roman"/>
          <w:color w:val="212121"/>
          <w:szCs w:val="24"/>
        </w:rPr>
        <w:t>λ</w:t>
      </w:r>
      <w:r w:rsidRPr="004C6663">
        <w:rPr>
          <w:rFonts w:eastAsia="Times New Roman"/>
          <w:color w:val="212121"/>
          <w:szCs w:val="24"/>
        </w:rPr>
        <w:t>ουν συνέχεια και να πηγαίνουν τελευταία στιγμή</w:t>
      </w:r>
      <w:r>
        <w:rPr>
          <w:rFonts w:eastAsia="Times New Roman"/>
          <w:color w:val="212121"/>
          <w:szCs w:val="24"/>
        </w:rPr>
        <w:t>,</w:t>
      </w:r>
      <w:r w:rsidRPr="004C6663">
        <w:rPr>
          <w:rFonts w:eastAsia="Times New Roman"/>
          <w:color w:val="212121"/>
          <w:szCs w:val="24"/>
        </w:rPr>
        <w:t xml:space="preserve"> γιατί ξέρουμε </w:t>
      </w:r>
      <w:r>
        <w:rPr>
          <w:rFonts w:eastAsia="Times New Roman"/>
          <w:color w:val="212121"/>
          <w:szCs w:val="24"/>
        </w:rPr>
        <w:t xml:space="preserve">ότι αυτό είναι ελληνικό φαινόμενο. </w:t>
      </w:r>
    </w:p>
    <w:p w14:paraId="34E9654C" w14:textId="77777777" w:rsidR="00C449C8" w:rsidRDefault="00E2294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Πάντως, πρέπει να πούμε και κάτι, ότι </w:t>
      </w:r>
      <w:r w:rsidRPr="004C6663">
        <w:rPr>
          <w:rFonts w:eastAsia="Times New Roman"/>
          <w:color w:val="212121"/>
          <w:szCs w:val="24"/>
        </w:rPr>
        <w:t>οι πολλές παρατάσεις δεν μας βοηθο</w:t>
      </w:r>
      <w:r w:rsidRPr="004C6663">
        <w:rPr>
          <w:rFonts w:eastAsia="Times New Roman"/>
          <w:color w:val="212121"/>
          <w:szCs w:val="24"/>
        </w:rPr>
        <w:t xml:space="preserve">ύν κάποτε να τελειώσουμε την υπόθεση </w:t>
      </w:r>
      <w:r>
        <w:rPr>
          <w:rFonts w:eastAsia="Times New Roman"/>
          <w:color w:val="212121"/>
          <w:szCs w:val="24"/>
        </w:rPr>
        <w:t>«Κ</w:t>
      </w:r>
      <w:r w:rsidRPr="004C6663">
        <w:rPr>
          <w:rFonts w:eastAsia="Times New Roman"/>
          <w:color w:val="212121"/>
          <w:szCs w:val="24"/>
        </w:rPr>
        <w:t>τηματολόγιο</w:t>
      </w:r>
      <w:r>
        <w:rPr>
          <w:rFonts w:eastAsia="Times New Roman"/>
          <w:color w:val="212121"/>
          <w:szCs w:val="24"/>
        </w:rPr>
        <w:t xml:space="preserve">» </w:t>
      </w:r>
      <w:r w:rsidRPr="004C6663">
        <w:rPr>
          <w:rFonts w:eastAsia="Times New Roman"/>
          <w:color w:val="212121"/>
          <w:szCs w:val="24"/>
        </w:rPr>
        <w:t xml:space="preserve">και </w:t>
      </w:r>
      <w:r>
        <w:rPr>
          <w:rFonts w:eastAsia="Times New Roman"/>
          <w:color w:val="212121"/>
          <w:szCs w:val="24"/>
        </w:rPr>
        <w:t xml:space="preserve">έχουμε και </w:t>
      </w:r>
      <w:proofErr w:type="spellStart"/>
      <w:r w:rsidRPr="004C6663">
        <w:rPr>
          <w:rFonts w:eastAsia="Times New Roman"/>
          <w:color w:val="212121"/>
          <w:szCs w:val="24"/>
        </w:rPr>
        <w:t>μνημονιακή</w:t>
      </w:r>
      <w:proofErr w:type="spellEnd"/>
      <w:r w:rsidRPr="004C6663">
        <w:rPr>
          <w:rFonts w:eastAsia="Times New Roman"/>
          <w:color w:val="212121"/>
          <w:szCs w:val="24"/>
        </w:rPr>
        <w:t xml:space="preserve"> δέσμευση </w:t>
      </w:r>
      <w:r>
        <w:rPr>
          <w:rFonts w:eastAsia="Times New Roman"/>
          <w:color w:val="212121"/>
          <w:szCs w:val="24"/>
        </w:rPr>
        <w:t>να τελειώσει το Κ</w:t>
      </w:r>
      <w:r w:rsidRPr="004C6663">
        <w:rPr>
          <w:rFonts w:eastAsia="Times New Roman"/>
          <w:color w:val="212121"/>
          <w:szCs w:val="24"/>
        </w:rPr>
        <w:t>τηματολόγιο το 2021</w:t>
      </w:r>
      <w:r>
        <w:rPr>
          <w:rFonts w:eastAsia="Times New Roman"/>
          <w:color w:val="212121"/>
          <w:szCs w:val="24"/>
        </w:rPr>
        <w:t>.</w:t>
      </w:r>
      <w:r w:rsidRPr="004C6663">
        <w:rPr>
          <w:rFonts w:eastAsia="Times New Roman"/>
          <w:color w:val="212121"/>
          <w:szCs w:val="24"/>
        </w:rPr>
        <w:t xml:space="preserve"> </w:t>
      </w:r>
    </w:p>
    <w:p w14:paraId="34E9654D" w14:textId="77777777" w:rsidR="00C449C8" w:rsidRDefault="00E2294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4C6663">
        <w:rPr>
          <w:rFonts w:eastAsia="Times New Roman"/>
          <w:color w:val="212121"/>
          <w:szCs w:val="24"/>
        </w:rPr>
        <w:t xml:space="preserve">γώ καταλαβαίνω πάρα πολύ τα θέματα </w:t>
      </w:r>
      <w:r>
        <w:rPr>
          <w:rFonts w:eastAsia="Times New Roman"/>
          <w:color w:val="212121"/>
          <w:szCs w:val="24"/>
        </w:rPr>
        <w:t>που θέσατε</w:t>
      </w:r>
      <w:r w:rsidRPr="004C6663">
        <w:rPr>
          <w:rFonts w:eastAsia="Times New Roman"/>
          <w:color w:val="212121"/>
          <w:szCs w:val="24"/>
        </w:rPr>
        <w:t xml:space="preserve"> και </w:t>
      </w:r>
      <w:r>
        <w:rPr>
          <w:rFonts w:eastAsia="Times New Roman"/>
          <w:color w:val="212121"/>
          <w:szCs w:val="24"/>
        </w:rPr>
        <w:t xml:space="preserve">κατανοώ και λαμβάνω υπ’ </w:t>
      </w:r>
      <w:proofErr w:type="spellStart"/>
      <w:r>
        <w:rPr>
          <w:rFonts w:eastAsia="Times New Roman"/>
          <w:color w:val="212121"/>
          <w:szCs w:val="24"/>
        </w:rPr>
        <w:t>όψιν</w:t>
      </w:r>
      <w:proofErr w:type="spellEnd"/>
      <w:r w:rsidRPr="004C6663">
        <w:rPr>
          <w:rFonts w:eastAsia="Times New Roman"/>
          <w:color w:val="212121"/>
          <w:szCs w:val="24"/>
        </w:rPr>
        <w:t xml:space="preserve"> τις προτάσεις</w:t>
      </w:r>
      <w:r>
        <w:rPr>
          <w:rFonts w:eastAsia="Times New Roman"/>
          <w:color w:val="212121"/>
          <w:szCs w:val="24"/>
        </w:rPr>
        <w:t xml:space="preserve">. </w:t>
      </w:r>
      <w:r w:rsidRPr="004C6663">
        <w:rPr>
          <w:rFonts w:eastAsia="Times New Roman"/>
          <w:color w:val="212121"/>
          <w:szCs w:val="24"/>
        </w:rPr>
        <w:t>Εξάλλου</w:t>
      </w:r>
      <w:r>
        <w:rPr>
          <w:rFonts w:eastAsia="Times New Roman"/>
          <w:color w:val="212121"/>
          <w:szCs w:val="24"/>
        </w:rPr>
        <w:t>, ό</w:t>
      </w:r>
      <w:r w:rsidRPr="004C6663">
        <w:rPr>
          <w:rFonts w:eastAsia="Times New Roman"/>
          <w:color w:val="212121"/>
          <w:szCs w:val="24"/>
        </w:rPr>
        <w:t>πως είπα</w:t>
      </w:r>
      <w:r>
        <w:rPr>
          <w:rFonts w:eastAsia="Times New Roman"/>
          <w:color w:val="212121"/>
          <w:szCs w:val="24"/>
        </w:rPr>
        <w:t xml:space="preserve">τε, </w:t>
      </w:r>
      <w:r w:rsidRPr="004C6663">
        <w:rPr>
          <w:rFonts w:eastAsia="Times New Roman"/>
          <w:color w:val="212121"/>
          <w:szCs w:val="24"/>
        </w:rPr>
        <w:t>εγώ ξέρω πάρα</w:t>
      </w:r>
      <w:r w:rsidRPr="004C6663">
        <w:rPr>
          <w:rFonts w:eastAsia="Times New Roman"/>
          <w:color w:val="212121"/>
          <w:szCs w:val="24"/>
        </w:rPr>
        <w:t xml:space="preserve"> πολύ καλά αυτά τα θέματα</w:t>
      </w:r>
      <w:r>
        <w:rPr>
          <w:rFonts w:eastAsia="Times New Roman"/>
          <w:color w:val="212121"/>
          <w:szCs w:val="24"/>
        </w:rPr>
        <w:t>. Τ</w:t>
      </w:r>
      <w:r w:rsidRPr="004C6663">
        <w:rPr>
          <w:rFonts w:eastAsia="Times New Roman"/>
          <w:color w:val="212121"/>
          <w:szCs w:val="24"/>
        </w:rPr>
        <w:t>όσα χρόνια μηχανικός</w:t>
      </w:r>
      <w:r>
        <w:rPr>
          <w:rFonts w:eastAsia="Times New Roman"/>
          <w:color w:val="212121"/>
          <w:szCs w:val="24"/>
        </w:rPr>
        <w:t xml:space="preserve"> κάνω μεταγ</w:t>
      </w:r>
      <w:r w:rsidRPr="004C6663">
        <w:rPr>
          <w:rFonts w:eastAsia="Times New Roman"/>
          <w:color w:val="212121"/>
          <w:szCs w:val="24"/>
        </w:rPr>
        <w:t xml:space="preserve">ραφές </w:t>
      </w:r>
      <w:r>
        <w:rPr>
          <w:rFonts w:eastAsia="Times New Roman"/>
          <w:color w:val="212121"/>
          <w:szCs w:val="24"/>
        </w:rPr>
        <w:t>σε υποθηκοφυλακεία. Ξ</w:t>
      </w:r>
      <w:r w:rsidRPr="004C6663">
        <w:rPr>
          <w:rFonts w:eastAsia="Times New Roman"/>
          <w:color w:val="212121"/>
          <w:szCs w:val="24"/>
        </w:rPr>
        <w:t xml:space="preserve">έρω ότι </w:t>
      </w:r>
      <w:r>
        <w:rPr>
          <w:rFonts w:eastAsia="Times New Roman"/>
          <w:color w:val="212121"/>
          <w:szCs w:val="24"/>
        </w:rPr>
        <w:t xml:space="preserve">τώρα </w:t>
      </w:r>
      <w:r w:rsidRPr="004C6663">
        <w:rPr>
          <w:rFonts w:eastAsia="Times New Roman"/>
          <w:color w:val="212121"/>
          <w:szCs w:val="24"/>
        </w:rPr>
        <w:t xml:space="preserve">με την ενοποίηση </w:t>
      </w:r>
      <w:r>
        <w:rPr>
          <w:rFonts w:eastAsia="Times New Roman"/>
          <w:color w:val="212121"/>
          <w:szCs w:val="24"/>
        </w:rPr>
        <w:t>υ</w:t>
      </w:r>
      <w:r w:rsidRPr="004C6663">
        <w:rPr>
          <w:rFonts w:eastAsia="Times New Roman"/>
          <w:color w:val="212121"/>
          <w:szCs w:val="24"/>
        </w:rPr>
        <w:t>ποθηκοφυλακ</w:t>
      </w:r>
      <w:r>
        <w:rPr>
          <w:rFonts w:eastAsia="Times New Roman"/>
          <w:color w:val="212121"/>
          <w:szCs w:val="24"/>
        </w:rPr>
        <w:t xml:space="preserve">είων </w:t>
      </w:r>
      <w:r>
        <w:rPr>
          <w:rFonts w:eastAsia="Times New Roman"/>
          <w:color w:val="212121"/>
          <w:szCs w:val="24"/>
        </w:rPr>
        <w:t>και Κτηματολογίου το «Κτηματολόγιο» θα απλουστεύσει τις</w:t>
      </w:r>
      <w:r w:rsidRPr="004C6663">
        <w:rPr>
          <w:rFonts w:eastAsia="Times New Roman"/>
          <w:color w:val="212121"/>
          <w:szCs w:val="24"/>
        </w:rPr>
        <w:t xml:space="preserve"> διαδικασίες</w:t>
      </w:r>
      <w:r>
        <w:rPr>
          <w:rFonts w:eastAsia="Times New Roman"/>
          <w:color w:val="212121"/>
          <w:szCs w:val="24"/>
        </w:rPr>
        <w:t>,</w:t>
      </w:r>
      <w:r w:rsidRPr="004C6663">
        <w:rPr>
          <w:rFonts w:eastAsia="Times New Roman"/>
          <w:color w:val="212121"/>
          <w:szCs w:val="24"/>
        </w:rPr>
        <w:t xml:space="preserve"> για</w:t>
      </w:r>
      <w:r>
        <w:rPr>
          <w:rFonts w:eastAsia="Times New Roman"/>
          <w:color w:val="212121"/>
          <w:szCs w:val="24"/>
        </w:rPr>
        <w:t>τί ο πολίτης θα έχει να πάει μόνο σε μία Αρχή. Ε</w:t>
      </w:r>
      <w:r w:rsidRPr="004C6663">
        <w:rPr>
          <w:rFonts w:eastAsia="Times New Roman"/>
          <w:color w:val="212121"/>
          <w:szCs w:val="24"/>
        </w:rPr>
        <w:t>πομ</w:t>
      </w:r>
      <w:r w:rsidRPr="004C6663">
        <w:rPr>
          <w:rFonts w:eastAsia="Times New Roman"/>
          <w:color w:val="212121"/>
          <w:szCs w:val="24"/>
        </w:rPr>
        <w:t>ένως</w:t>
      </w:r>
      <w:r>
        <w:rPr>
          <w:rFonts w:eastAsia="Times New Roman"/>
          <w:color w:val="212121"/>
          <w:szCs w:val="24"/>
        </w:rPr>
        <w:t>,</w:t>
      </w:r>
      <w:r w:rsidRPr="004C6663">
        <w:rPr>
          <w:rFonts w:eastAsia="Times New Roman"/>
          <w:color w:val="212121"/>
          <w:szCs w:val="24"/>
        </w:rPr>
        <w:t xml:space="preserve"> έχει πολύ </w:t>
      </w:r>
      <w:r w:rsidRPr="004C6663">
        <w:rPr>
          <w:rFonts w:eastAsia="Times New Roman"/>
          <w:color w:val="212121"/>
          <w:szCs w:val="24"/>
        </w:rPr>
        <w:lastRenderedPageBreak/>
        <w:t>μεγάλη αξ</w:t>
      </w:r>
      <w:r>
        <w:rPr>
          <w:rFonts w:eastAsia="Times New Roman"/>
          <w:color w:val="212121"/>
          <w:szCs w:val="24"/>
        </w:rPr>
        <w:t>ία και για την εξυπηρέτηση του πολίτη να προχωρήσουν οι</w:t>
      </w:r>
      <w:r w:rsidRPr="004C6663">
        <w:rPr>
          <w:rFonts w:eastAsia="Times New Roman"/>
          <w:color w:val="212121"/>
          <w:szCs w:val="24"/>
        </w:rPr>
        <w:t xml:space="preserve"> διαδικασίες</w:t>
      </w:r>
      <w:r>
        <w:rPr>
          <w:rFonts w:eastAsia="Times New Roman"/>
          <w:color w:val="212121"/>
          <w:szCs w:val="24"/>
        </w:rPr>
        <w:t>.</w:t>
      </w:r>
    </w:p>
    <w:p w14:paraId="34E9654E"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Όμως, με τις πολλές και μεγάλες παρατάσεις βγαίνουμε εκτός χρονοδιαγραμμάτων. Πάντως, όπως είπατε, σε τελευταία ανάλυση, αν διαπιστωθούν και τέτοιες μεγάλες ανάγκ</w:t>
      </w:r>
      <w:r>
        <w:rPr>
          <w:rFonts w:eastAsia="Times New Roman" w:cs="Times New Roman"/>
          <w:szCs w:val="24"/>
        </w:rPr>
        <w:t xml:space="preserve">ες, μπορούμε να φτάσουμε να τροποποιήσουμε και τον νόμο, όσον αφορά αυτά τα ζητήματα. </w:t>
      </w:r>
    </w:p>
    <w:p w14:paraId="34E9654F"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Πάντως, να ξέρετε ότι την ίδια ανησυχία που έχετε εσείς, την έχω και εγώ προσωπικά, επειδή ήξερα πολύ καλά το θέμα, αλλά την έχει και η Κυβέρνηση. Επομένως, αυτά τα </w:t>
      </w:r>
      <w:r>
        <w:rPr>
          <w:rFonts w:eastAsia="Times New Roman" w:cs="Times New Roman"/>
          <w:szCs w:val="24"/>
        </w:rPr>
        <w:t>ζητήματα δεν θα τα αφήσουμε να πάνε έτσι. Τα παρακολουθούμε. Για τις άλλες περιοχές υπάρχουν πιο μεγάλες δυσκολίες ακόμα και από τις περιοχές των Μεγάρων.</w:t>
      </w:r>
    </w:p>
    <w:p w14:paraId="34E96550"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Ήθελα να ενημερώσω σήμερα τους Έλληνες πολίτες ότι σε πάρα πολλές περιοχές πλέον της χώρας γίνεται η </w:t>
      </w:r>
      <w:proofErr w:type="spellStart"/>
      <w:r>
        <w:rPr>
          <w:rFonts w:eastAsia="Times New Roman" w:cs="Times New Roman"/>
          <w:szCs w:val="24"/>
        </w:rPr>
        <w:t>κτηματογράφηση</w:t>
      </w:r>
      <w:proofErr w:type="spellEnd"/>
      <w:r>
        <w:rPr>
          <w:rFonts w:eastAsia="Times New Roman" w:cs="Times New Roman"/>
          <w:szCs w:val="24"/>
        </w:rPr>
        <w:t xml:space="preserve">. Και αυτό πρέπει να το προσέξουμε. Θα γίνει και μια καμπάνια. Θα γινόταν ενημέρωση. Ένας διαγωνισμός που είχε </w:t>
      </w:r>
      <w:r>
        <w:rPr>
          <w:rFonts w:eastAsia="Times New Roman" w:cs="Times New Roman"/>
          <w:szCs w:val="24"/>
        </w:rPr>
        <w:lastRenderedPageBreak/>
        <w:t>γίνει, δυστυχώς, προέβη άγονος. Θα βρούμε άλλες λύσεις και θα κάνουμε γρήγορη ενημέρωση των πολιτών.</w:t>
      </w:r>
    </w:p>
    <w:p w14:paraId="34E96551"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Να ξέρουν πάντως οι πολίτες ότ</w:t>
      </w:r>
      <w:r>
        <w:rPr>
          <w:rFonts w:eastAsia="Times New Roman" w:cs="Times New Roman"/>
          <w:szCs w:val="24"/>
        </w:rPr>
        <w:t xml:space="preserve">ι αν μέσα στις προθεσμίες δεν υποβάλουν τις δηλώσεις για τα δικαιώματά τους, μετά οι διαδικασίες είναι πολύ δύσκολες. Έχουν επτά χρόνια να ακολουθήσουν, αλλά με δικαστικές διαδικασίες που είναι και πολυέξοδες, αλλά εκτός των άλλων είναι και λίγο ρίσκο. </w:t>
      </w:r>
    </w:p>
    <w:p w14:paraId="34E96552"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πρέπει, λοιπόν, να μάθουν οι Έλληνες πολίτες σήμερα και από εμένα και απ’ αυτήν την παρέμβαση τη δική μας ότι πρέπει οπωσδήποτε μέσα στις προθεσμίες, είτε στο πρώτο τρίμηνο είτε όταν υπάρχουν παρατάσεις ακόμα για ένα τρίμηνο, να υποβάλουν τις δηλώσεις των</w:t>
      </w:r>
      <w:r>
        <w:rPr>
          <w:rFonts w:eastAsia="Times New Roman" w:cs="Times New Roman"/>
          <w:szCs w:val="24"/>
        </w:rPr>
        <w:t xml:space="preserve"> δικαιωμάτων, γιατί διαφορετικά μπορούν μεν, αλλά δυσκολεύουν οι διαδικασίες και μετά τα επτά χρόνια, αν δεν τα δηλώσουν και τότε με τις δύσκολες διαδικασίες –μέσω δικαστηρίων δηλαδή μετά τις προθεσμίες αυτές που συζητάμε- οι περιουσίες τους περιέρχονται σ</w:t>
      </w:r>
      <w:r>
        <w:rPr>
          <w:rFonts w:eastAsia="Times New Roman" w:cs="Times New Roman"/>
          <w:szCs w:val="24"/>
        </w:rPr>
        <w:t xml:space="preserve">το ελληνικό </w:t>
      </w:r>
      <w:r>
        <w:rPr>
          <w:rFonts w:eastAsia="Times New Roman" w:cs="Times New Roman"/>
          <w:szCs w:val="24"/>
        </w:rPr>
        <w:t xml:space="preserve">δημόσιο </w:t>
      </w:r>
      <w:r>
        <w:rPr>
          <w:rFonts w:eastAsia="Times New Roman" w:cs="Times New Roman"/>
          <w:szCs w:val="24"/>
        </w:rPr>
        <w:t>και δεν υπάρχει τρόπος να επανέλθουν.</w:t>
      </w:r>
    </w:p>
    <w:p w14:paraId="34E96553"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θέλω να επισημάνω, για να το ακούσουν οι Έλληνες πολίτες. Εμείς παρακολουθούμε. Υπάρχουν δυσκολίες. Δεν υπάρχουν τίτλοι σε πάρα πολλές περιοχές, ιδιαίτερα στις αγροτικές περιοχές. Για κάθε μία </w:t>
      </w:r>
      <w:r>
        <w:rPr>
          <w:rFonts w:eastAsia="Times New Roman" w:cs="Times New Roman"/>
          <w:szCs w:val="24"/>
        </w:rPr>
        <w:t>από αυτές τις περιπτώσεις που έχουμε, υπάρχουν ζητήματα που επιλύονται, δηλαδή αν τα έχουν δηλώσει στο Ε9, τι άλλα στοιχεία τίτλων υπάρχουν,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Όλα θα τα παρακολουθήσουμε, αλλά και το Κτηματολόγιο πρέπει να τελειώσει το 2021.</w:t>
      </w:r>
    </w:p>
    <w:p w14:paraId="34E96554"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Ευχαριστώ πολύ, κύριε Πρόε</w:t>
      </w:r>
      <w:r>
        <w:rPr>
          <w:rFonts w:eastAsia="Times New Roman" w:cs="Times New Roman"/>
          <w:szCs w:val="24"/>
        </w:rPr>
        <w:t xml:space="preserve">δρε. </w:t>
      </w:r>
    </w:p>
    <w:p w14:paraId="34E96555"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Να ξέρετε πάντως, κύριε Υπουργέ, ότι ο κ. Μπούρας είναι επίμονος. Στο τέλος Φεβρουαρίου θα έρθει με άλλη επίκαιρη, γιατί θα παρακολουθεί.</w:t>
      </w:r>
    </w:p>
    <w:p w14:paraId="34E96556"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Σίγουρα, κύριε Πρόεδρε.</w:t>
      </w:r>
    </w:p>
    <w:p w14:paraId="34E96557"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 xml:space="preserve">ς): </w:t>
      </w:r>
      <w:r>
        <w:rPr>
          <w:rFonts w:eastAsia="Times New Roman" w:cs="Times New Roman"/>
          <w:szCs w:val="24"/>
        </w:rPr>
        <w:t>Κύριοι συνάδελφοι, θα ήθελα να κάνω μια ανακοίνωση προς το Σώμα.</w:t>
      </w:r>
    </w:p>
    <w:p w14:paraId="34E96558"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lastRenderedPageBreak/>
        <w:t>Οι Υπουργοί Διοικητικής Ανασυγκρότησης, Ψηφιακής Πολιτικής Τηλεπικοινωνιών και Ενημέρωσης, Παιδείας, Έρευνας και Θρησκευμάτων, Εργασίας, Κοινωνικής Ασφάλισης και Κοινωνικής Αλληλεγγύης, Ο</w:t>
      </w:r>
      <w:r>
        <w:rPr>
          <w:rFonts w:eastAsia="Times New Roman" w:cs="Times New Roman"/>
          <w:szCs w:val="24"/>
        </w:rPr>
        <w:t>ικονομικών, καθώς και η Υφυπουργός Οικονομικών, κατέθεσαν στις 31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σχέδιο νόμου: «Ενσωμάτωση στην ελληνική νομοθεσία: α) της Οδηγίας (ΕΕ) 2016/2102 του Ευρωπαϊκού Κοινοβουλίου και του Συμβουλίου της 26ης Οκτωβρίου 2016</w:t>
      </w:r>
      <w:r>
        <w:rPr>
          <w:rFonts w:eastAsia="Times New Roman" w:cs="Times New Roman"/>
          <w:szCs w:val="24"/>
        </w:rPr>
        <w:t>,</w:t>
      </w:r>
      <w:r>
        <w:rPr>
          <w:rFonts w:eastAsia="Times New Roman" w:cs="Times New Roman"/>
          <w:szCs w:val="24"/>
        </w:rPr>
        <w:t xml:space="preserve"> για τη προσβασιμότητα των </w:t>
      </w:r>
      <w:proofErr w:type="spellStart"/>
      <w:r>
        <w:rPr>
          <w:rFonts w:eastAsia="Times New Roman" w:cs="Times New Roman"/>
          <w:szCs w:val="24"/>
        </w:rPr>
        <w:t>ιστό</w:t>
      </w:r>
      <w:r>
        <w:rPr>
          <w:rFonts w:eastAsia="Times New Roman" w:cs="Times New Roman"/>
          <w:szCs w:val="24"/>
        </w:rPr>
        <w:t>τοπων</w:t>
      </w:r>
      <w:proofErr w:type="spellEnd"/>
      <w:r>
        <w:rPr>
          <w:rFonts w:eastAsia="Times New Roman" w:cs="Times New Roman"/>
          <w:szCs w:val="24"/>
        </w:rPr>
        <w:t xml:space="preserve"> και των εφαρμογών </w:t>
      </w:r>
      <w:r>
        <w:rPr>
          <w:rFonts w:eastAsia="Times New Roman" w:cs="Times New Roman"/>
          <w:szCs w:val="24"/>
        </w:rPr>
        <w:t xml:space="preserve">για </w:t>
      </w:r>
      <w:r>
        <w:rPr>
          <w:rFonts w:eastAsia="Times New Roman" w:cs="Times New Roman"/>
          <w:szCs w:val="24"/>
        </w:rPr>
        <w:t>φορητές συσκευές των οργανισμών του δημοσίου τομέα και β) του άρθρου 1 της Οδηγίας (ΕΕ) 2017/2455 του Συμβουλίου της 5ης Δεκεμβρίου 2017».</w:t>
      </w:r>
    </w:p>
    <w:p w14:paraId="34E96559"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34E9655A" w14:textId="77777777" w:rsidR="00C449C8" w:rsidRDefault="00E22944">
      <w:pPr>
        <w:spacing w:line="600" w:lineRule="auto"/>
        <w:ind w:firstLine="720"/>
        <w:jc w:val="both"/>
        <w:rPr>
          <w:rFonts w:eastAsia="Times New Roman"/>
          <w:color w:val="000000"/>
          <w:szCs w:val="24"/>
          <w:shd w:val="clear" w:color="auto" w:fill="FFFFFF"/>
        </w:rPr>
      </w:pPr>
      <w:r w:rsidRPr="00094170">
        <w:rPr>
          <w:rFonts w:eastAsia="Times New Roman"/>
          <w:szCs w:val="24"/>
        </w:rPr>
        <w:t>Φθάνουμε στο τέλος με τη συζήτηση της πρώτης μ</w:t>
      </w:r>
      <w:r w:rsidRPr="00094170">
        <w:rPr>
          <w:rFonts w:eastAsia="Times New Roman"/>
          <w:szCs w:val="24"/>
        </w:rPr>
        <w:t>ε</w:t>
      </w:r>
      <w:r w:rsidRPr="00094170">
        <w:rPr>
          <w:rFonts w:eastAsia="Times New Roman"/>
          <w:color w:val="000000"/>
          <w:szCs w:val="24"/>
          <w:shd w:val="clear" w:color="auto" w:fill="FFFFFF"/>
        </w:rPr>
        <w:t xml:space="preserve"> αριθμό 293/22-1-2019 επίκαιρης ερώτησης πρώτου κύκλου (Β΄) του Βουλευτή Σάμου του Συνασπισμού Ριζοσπαστικής Αριστεράς κ. </w:t>
      </w:r>
      <w:r w:rsidRPr="00094170">
        <w:rPr>
          <w:rFonts w:eastAsia="Times New Roman"/>
          <w:bCs/>
          <w:color w:val="000000"/>
          <w:szCs w:val="24"/>
          <w:shd w:val="clear" w:color="auto" w:fill="FFFFFF"/>
        </w:rPr>
        <w:t xml:space="preserve">Δημητρίου </w:t>
      </w:r>
      <w:proofErr w:type="spellStart"/>
      <w:r w:rsidRPr="00094170">
        <w:rPr>
          <w:rFonts w:eastAsia="Times New Roman"/>
          <w:bCs/>
          <w:color w:val="000000"/>
          <w:szCs w:val="24"/>
          <w:shd w:val="clear" w:color="auto" w:fill="FFFFFF"/>
        </w:rPr>
        <w:t>Σεβαστάκη</w:t>
      </w:r>
      <w:proofErr w:type="spellEnd"/>
      <w:r w:rsidRPr="00094170">
        <w:rPr>
          <w:rFonts w:eastAsia="Times New Roman"/>
          <w:bCs/>
          <w:color w:val="000000"/>
          <w:szCs w:val="24"/>
          <w:shd w:val="clear" w:color="auto" w:fill="FFFFFF"/>
        </w:rPr>
        <w:t xml:space="preserve"> </w:t>
      </w:r>
      <w:r w:rsidRPr="00094170">
        <w:rPr>
          <w:rFonts w:eastAsia="Times New Roman"/>
          <w:color w:val="000000"/>
          <w:szCs w:val="24"/>
          <w:shd w:val="clear" w:color="auto" w:fill="FFFFFF"/>
        </w:rPr>
        <w:t xml:space="preserve">προς τον Υπουργό </w:t>
      </w:r>
      <w:r w:rsidRPr="00094170">
        <w:rPr>
          <w:rFonts w:eastAsia="Times New Roman"/>
          <w:bCs/>
          <w:color w:val="000000"/>
          <w:szCs w:val="24"/>
          <w:shd w:val="clear" w:color="auto" w:fill="FFFFFF"/>
        </w:rPr>
        <w:t xml:space="preserve">Μεταναστευτικής Πολιτικής, </w:t>
      </w:r>
      <w:r w:rsidRPr="00094170">
        <w:rPr>
          <w:rFonts w:eastAsia="Times New Roman"/>
          <w:color w:val="000000"/>
          <w:szCs w:val="24"/>
          <w:shd w:val="clear" w:color="auto" w:fill="FFFFFF"/>
        </w:rPr>
        <w:t xml:space="preserve">με θέμα: «Άμεσες και Επείγουσες Ενέργειες για </w:t>
      </w:r>
      <w:r w:rsidRPr="00094170">
        <w:rPr>
          <w:rFonts w:eastAsia="Times New Roman"/>
          <w:color w:val="000000"/>
          <w:szCs w:val="24"/>
          <w:shd w:val="clear" w:color="auto" w:fill="FFFFFF"/>
        </w:rPr>
        <w:lastRenderedPageBreak/>
        <w:t>την αποσυμφόρηση του Κέ</w:t>
      </w:r>
      <w:r w:rsidRPr="00094170">
        <w:rPr>
          <w:rFonts w:eastAsia="Times New Roman"/>
          <w:color w:val="000000"/>
          <w:szCs w:val="24"/>
          <w:shd w:val="clear" w:color="auto" w:fill="FFFFFF"/>
        </w:rPr>
        <w:t>ντρου Υποδοχής και Ταυτοποίησης Σάμου και τη διαχείριση της παρατεταμένης κρίσης».</w:t>
      </w:r>
    </w:p>
    <w:p w14:paraId="34E9655B" w14:textId="77777777" w:rsidR="00C449C8" w:rsidRDefault="00E22944">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Ορίστε, κύριε </w:t>
      </w:r>
      <w:proofErr w:type="spellStart"/>
      <w:r>
        <w:rPr>
          <w:rFonts w:eastAsia="Times New Roman"/>
          <w:color w:val="000000"/>
          <w:szCs w:val="24"/>
          <w:shd w:val="clear" w:color="auto" w:fill="FFFFFF"/>
        </w:rPr>
        <w:t>Σεβαστάκη</w:t>
      </w:r>
      <w:proofErr w:type="spellEnd"/>
      <w:r>
        <w:rPr>
          <w:rFonts w:eastAsia="Times New Roman"/>
          <w:color w:val="000000"/>
          <w:szCs w:val="24"/>
          <w:shd w:val="clear" w:color="auto" w:fill="FFFFFF"/>
        </w:rPr>
        <w:t xml:space="preserve">, έχετε τον λόγο, </w:t>
      </w:r>
      <w:r>
        <w:rPr>
          <w:rFonts w:eastAsia="Times New Roman" w:cs="Times New Roman"/>
          <w:szCs w:val="24"/>
        </w:rPr>
        <w:t xml:space="preserve">με την ίδια ανοχή και σε σας και στον κύριο Υπουργό. </w:t>
      </w:r>
    </w:p>
    <w:p w14:paraId="34E9655C"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Ευχαριστώ πολύ.</w:t>
      </w:r>
    </w:p>
    <w:p w14:paraId="34E9655D"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Δεν ξέρω αν το κοινοβουλευτικό τυπικό περιλαμβάνει ή μπορεί να περιλάβει και τη συναισθηματική ένταση. Κάνω αυτήν την ερώτηση υπό το κράτος μιας πολύ μεγάλης συναισθηματικής πίεσης, γιατί ταυτίζομαι με το συλλογικό αίσθημα του τόπου μου, της Σάμου. </w:t>
      </w:r>
    </w:p>
    <w:p w14:paraId="34E9655E" w14:textId="77777777" w:rsidR="00C449C8" w:rsidRDefault="00E22944">
      <w:pPr>
        <w:spacing w:line="600" w:lineRule="auto"/>
        <w:jc w:val="both"/>
        <w:rPr>
          <w:rFonts w:eastAsia="Times New Roman" w:cs="Times New Roman"/>
          <w:szCs w:val="24"/>
        </w:rPr>
      </w:pPr>
      <w:r>
        <w:rPr>
          <w:rFonts w:eastAsia="Times New Roman" w:cs="Times New Roman"/>
          <w:szCs w:val="24"/>
        </w:rPr>
        <w:t>Επί έν</w:t>
      </w:r>
      <w:r>
        <w:rPr>
          <w:rFonts w:eastAsia="Times New Roman" w:cs="Times New Roman"/>
          <w:szCs w:val="24"/>
        </w:rPr>
        <w:t xml:space="preserve">α οκτάμηνο περίπου και πλέον, υπάρχει ένας πολύ μεγάλος αριθμός προσφύγων και μεταναστών στο </w:t>
      </w:r>
      <w:r>
        <w:rPr>
          <w:rFonts w:eastAsia="Times New Roman" w:cs="Times New Roman"/>
          <w:szCs w:val="24"/>
        </w:rPr>
        <w:t>κέντρο υποδοχής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sidRPr="00DF2EF7">
        <w:rPr>
          <w:rFonts w:eastAsia="Times New Roman" w:cs="Times New Roman"/>
          <w:szCs w:val="24"/>
        </w:rPr>
        <w:t xml:space="preserve">ο </w:t>
      </w:r>
      <w:r>
        <w:rPr>
          <w:rFonts w:eastAsia="Times New Roman" w:cs="Times New Roman"/>
          <w:szCs w:val="24"/>
        </w:rPr>
        <w:t>κ</w:t>
      </w:r>
      <w:r w:rsidRPr="00DF2EF7">
        <w:rPr>
          <w:rFonts w:eastAsia="Times New Roman" w:cs="Times New Roman"/>
          <w:szCs w:val="24"/>
        </w:rPr>
        <w:t xml:space="preserve">έντρο </w:t>
      </w:r>
      <w:r>
        <w:rPr>
          <w:rFonts w:eastAsia="Times New Roman" w:cs="Times New Roman"/>
          <w:szCs w:val="24"/>
        </w:rPr>
        <w:t>υ</w:t>
      </w:r>
      <w:r w:rsidRPr="00DF2EF7">
        <w:rPr>
          <w:rFonts w:eastAsia="Times New Roman" w:cs="Times New Roman"/>
          <w:szCs w:val="24"/>
        </w:rPr>
        <w:t>ποδοχής</w:t>
      </w:r>
      <w:r w:rsidRPr="00DF2EF7">
        <w:rPr>
          <w:rFonts w:eastAsia="Times New Roman" w:cs="Times New Roman"/>
          <w:szCs w:val="24"/>
        </w:rPr>
        <w:t xml:space="preserve"> έχει </w:t>
      </w:r>
      <w:r>
        <w:rPr>
          <w:rFonts w:eastAsia="Times New Roman" w:cs="Times New Roman"/>
          <w:szCs w:val="24"/>
        </w:rPr>
        <w:t xml:space="preserve">ως </w:t>
      </w:r>
      <w:r w:rsidRPr="00DF2EF7">
        <w:rPr>
          <w:rFonts w:eastAsia="Times New Roman" w:cs="Times New Roman"/>
          <w:szCs w:val="24"/>
        </w:rPr>
        <w:t xml:space="preserve">όριο τα περίπου </w:t>
      </w:r>
      <w:r>
        <w:rPr>
          <w:rFonts w:eastAsia="Times New Roman" w:cs="Times New Roman"/>
          <w:szCs w:val="24"/>
        </w:rPr>
        <w:t>οκτακόσια</w:t>
      </w:r>
      <w:r w:rsidRPr="00DF2EF7">
        <w:rPr>
          <w:rFonts w:eastAsia="Times New Roman" w:cs="Times New Roman"/>
          <w:szCs w:val="24"/>
        </w:rPr>
        <w:t xml:space="preserve"> άτομα</w:t>
      </w:r>
      <w:r>
        <w:rPr>
          <w:rFonts w:eastAsia="Times New Roman" w:cs="Times New Roman"/>
          <w:szCs w:val="24"/>
        </w:rPr>
        <w:t>. Ο</w:t>
      </w:r>
      <w:r w:rsidRPr="00DF2EF7">
        <w:rPr>
          <w:rFonts w:eastAsia="Times New Roman" w:cs="Times New Roman"/>
          <w:szCs w:val="24"/>
        </w:rPr>
        <w:t>ι αρι</w:t>
      </w:r>
      <w:r>
        <w:rPr>
          <w:rFonts w:eastAsia="Times New Roman" w:cs="Times New Roman"/>
          <w:szCs w:val="24"/>
        </w:rPr>
        <w:t>θμοί είναι πάνω ή περίπου στις τεσσερισήμισι χιλιάδες</w:t>
      </w:r>
      <w:r w:rsidRPr="00471C3C">
        <w:rPr>
          <w:rFonts w:eastAsia="Times New Roman" w:cs="Times New Roman"/>
          <w:szCs w:val="24"/>
        </w:rPr>
        <w:t>,</w:t>
      </w:r>
      <w:r>
        <w:rPr>
          <w:rFonts w:eastAsia="Times New Roman" w:cs="Times New Roman"/>
          <w:szCs w:val="24"/>
        </w:rPr>
        <w:t xml:space="preserve"> που αντιστοιχούν σε μι</w:t>
      </w:r>
      <w:r w:rsidRPr="00DF2EF7">
        <w:rPr>
          <w:rFonts w:eastAsia="Times New Roman" w:cs="Times New Roman"/>
          <w:szCs w:val="24"/>
        </w:rPr>
        <w:t>α π</w:t>
      </w:r>
      <w:r w:rsidRPr="00DF2EF7">
        <w:rPr>
          <w:rFonts w:eastAsia="Times New Roman" w:cs="Times New Roman"/>
          <w:szCs w:val="24"/>
        </w:rPr>
        <w:t xml:space="preserve">όλη </w:t>
      </w:r>
      <w:r>
        <w:rPr>
          <w:rFonts w:eastAsia="Times New Roman" w:cs="Times New Roman"/>
          <w:szCs w:val="24"/>
        </w:rPr>
        <w:t>επτά χιλιάδων</w:t>
      </w:r>
      <w:r w:rsidRPr="00DF2EF7">
        <w:rPr>
          <w:rFonts w:eastAsia="Times New Roman" w:cs="Times New Roman"/>
          <w:szCs w:val="24"/>
        </w:rPr>
        <w:t xml:space="preserve"> κατοίκων</w:t>
      </w:r>
      <w:r>
        <w:rPr>
          <w:rFonts w:eastAsia="Times New Roman" w:cs="Times New Roman"/>
          <w:szCs w:val="24"/>
        </w:rPr>
        <w:t>. Αυτό σημαίνει ότι έχω μι</w:t>
      </w:r>
      <w:r w:rsidRPr="00DF2EF7">
        <w:rPr>
          <w:rFonts w:eastAsia="Times New Roman" w:cs="Times New Roman"/>
          <w:szCs w:val="24"/>
        </w:rPr>
        <w:t xml:space="preserve">α </w:t>
      </w:r>
      <w:r>
        <w:rPr>
          <w:rFonts w:eastAsia="Times New Roman" w:cs="Times New Roman"/>
          <w:szCs w:val="24"/>
        </w:rPr>
        <w:t xml:space="preserve">νέα πόλη, άτυπη πόλη. </w:t>
      </w:r>
    </w:p>
    <w:p w14:paraId="34E9655F"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lastRenderedPageBreak/>
        <w:t>Έ</w:t>
      </w:r>
      <w:r w:rsidRPr="00DF2EF7">
        <w:rPr>
          <w:rFonts w:eastAsia="Times New Roman" w:cs="Times New Roman"/>
          <w:szCs w:val="24"/>
        </w:rPr>
        <w:t>χω κάνει αρκετές κοινοβουλευτικές παρεμβάσεις με το ίδιο θέμα</w:t>
      </w:r>
      <w:r>
        <w:rPr>
          <w:rFonts w:eastAsia="Times New Roman" w:cs="Times New Roman"/>
          <w:szCs w:val="24"/>
        </w:rPr>
        <w:t>.</w:t>
      </w:r>
      <w:r w:rsidRPr="00DF2EF7">
        <w:rPr>
          <w:rFonts w:eastAsia="Times New Roman" w:cs="Times New Roman"/>
          <w:szCs w:val="24"/>
        </w:rPr>
        <w:t xml:space="preserve"> Δυστυχώς</w:t>
      </w:r>
      <w:r>
        <w:rPr>
          <w:rFonts w:eastAsia="Times New Roman" w:cs="Times New Roman"/>
          <w:szCs w:val="24"/>
        </w:rPr>
        <w:t>,</w:t>
      </w:r>
      <w:r w:rsidRPr="00DF2EF7">
        <w:rPr>
          <w:rFonts w:eastAsia="Times New Roman" w:cs="Times New Roman"/>
          <w:szCs w:val="24"/>
        </w:rPr>
        <w:t xml:space="preserve"> έχει διακυμάνσεις</w:t>
      </w:r>
      <w:r>
        <w:rPr>
          <w:rFonts w:eastAsia="Times New Roman" w:cs="Times New Roman"/>
          <w:szCs w:val="24"/>
        </w:rPr>
        <w:t>. Υ</w:t>
      </w:r>
      <w:r w:rsidRPr="00DF2EF7">
        <w:rPr>
          <w:rFonts w:eastAsia="Times New Roman" w:cs="Times New Roman"/>
          <w:szCs w:val="24"/>
        </w:rPr>
        <w:t xml:space="preserve">πάρχουν περίοδοι </w:t>
      </w:r>
      <w:r>
        <w:rPr>
          <w:rFonts w:eastAsia="Times New Roman" w:cs="Times New Roman"/>
          <w:szCs w:val="24"/>
        </w:rPr>
        <w:t>έντασης</w:t>
      </w:r>
      <w:r w:rsidRPr="00DF2EF7">
        <w:rPr>
          <w:rFonts w:eastAsia="Times New Roman" w:cs="Times New Roman"/>
          <w:szCs w:val="24"/>
        </w:rPr>
        <w:t xml:space="preserve"> και κρίσης</w:t>
      </w:r>
      <w:r>
        <w:rPr>
          <w:rFonts w:eastAsia="Times New Roman" w:cs="Times New Roman"/>
          <w:szCs w:val="24"/>
        </w:rPr>
        <w:t>,</w:t>
      </w:r>
      <w:r w:rsidRPr="00DF2EF7">
        <w:rPr>
          <w:rFonts w:eastAsia="Times New Roman" w:cs="Times New Roman"/>
          <w:szCs w:val="24"/>
        </w:rPr>
        <w:t xml:space="preserve"> όπως το </w:t>
      </w:r>
      <w:r>
        <w:rPr>
          <w:rFonts w:eastAsia="Times New Roman" w:cs="Times New Roman"/>
          <w:szCs w:val="24"/>
        </w:rPr>
        <w:t>20</w:t>
      </w:r>
      <w:r w:rsidRPr="00DF2EF7">
        <w:rPr>
          <w:rFonts w:eastAsia="Times New Roman" w:cs="Times New Roman"/>
          <w:szCs w:val="24"/>
        </w:rPr>
        <w:t>15</w:t>
      </w:r>
      <w:r>
        <w:rPr>
          <w:rFonts w:eastAsia="Times New Roman" w:cs="Times New Roman"/>
          <w:szCs w:val="24"/>
        </w:rPr>
        <w:t>,</w:t>
      </w:r>
      <w:r w:rsidRPr="00DF2EF7">
        <w:rPr>
          <w:rFonts w:eastAsia="Times New Roman" w:cs="Times New Roman"/>
          <w:szCs w:val="24"/>
        </w:rPr>
        <w:t xml:space="preserve"> περίοδοι μιας ύφεσης του προβλήματ</w:t>
      </w:r>
      <w:r w:rsidRPr="00DF2EF7">
        <w:rPr>
          <w:rFonts w:eastAsia="Times New Roman" w:cs="Times New Roman"/>
          <w:szCs w:val="24"/>
        </w:rPr>
        <w:t>ος</w:t>
      </w:r>
      <w:r>
        <w:rPr>
          <w:rFonts w:eastAsia="Times New Roman" w:cs="Times New Roman"/>
          <w:szCs w:val="24"/>
        </w:rPr>
        <w:t>,</w:t>
      </w:r>
      <w:r w:rsidRPr="00DF2EF7">
        <w:rPr>
          <w:rFonts w:eastAsia="Times New Roman" w:cs="Times New Roman"/>
          <w:szCs w:val="24"/>
        </w:rPr>
        <w:t xml:space="preserve"> όπως ενδεχομένως το </w:t>
      </w:r>
      <w:r>
        <w:rPr>
          <w:rFonts w:eastAsia="Times New Roman" w:cs="Times New Roman"/>
          <w:szCs w:val="24"/>
        </w:rPr>
        <w:t>20</w:t>
      </w:r>
      <w:r w:rsidRPr="00DF2EF7">
        <w:rPr>
          <w:rFonts w:eastAsia="Times New Roman" w:cs="Times New Roman"/>
          <w:szCs w:val="24"/>
        </w:rPr>
        <w:t>17</w:t>
      </w:r>
      <w:r>
        <w:rPr>
          <w:rFonts w:eastAsia="Times New Roman" w:cs="Times New Roman"/>
          <w:szCs w:val="24"/>
        </w:rPr>
        <w:t>, και</w:t>
      </w:r>
      <w:r w:rsidRPr="00DF2EF7">
        <w:rPr>
          <w:rFonts w:eastAsia="Times New Roman" w:cs="Times New Roman"/>
          <w:szCs w:val="24"/>
        </w:rPr>
        <w:t xml:space="preserve"> φέτος περίπου</w:t>
      </w:r>
      <w:r>
        <w:rPr>
          <w:rFonts w:eastAsia="Times New Roman" w:cs="Times New Roman"/>
          <w:szCs w:val="24"/>
        </w:rPr>
        <w:t xml:space="preserve"> α</w:t>
      </w:r>
      <w:r w:rsidRPr="00DF2EF7">
        <w:rPr>
          <w:rFonts w:eastAsia="Times New Roman" w:cs="Times New Roman"/>
          <w:szCs w:val="24"/>
        </w:rPr>
        <w:t>πό τον Απρίλιο το</w:t>
      </w:r>
      <w:r>
        <w:rPr>
          <w:rFonts w:eastAsia="Times New Roman" w:cs="Times New Roman"/>
          <w:szCs w:val="24"/>
        </w:rPr>
        <w:t>υ</w:t>
      </w:r>
      <w:r w:rsidRPr="00DF2EF7">
        <w:rPr>
          <w:rFonts w:eastAsia="Times New Roman" w:cs="Times New Roman"/>
          <w:szCs w:val="24"/>
        </w:rPr>
        <w:t xml:space="preserve"> 2018 μέχρι σήμερα </w:t>
      </w:r>
      <w:r>
        <w:rPr>
          <w:rFonts w:eastAsia="Times New Roman" w:cs="Times New Roman"/>
          <w:szCs w:val="24"/>
        </w:rPr>
        <w:t>έ</w:t>
      </w:r>
      <w:r w:rsidRPr="00DF2EF7">
        <w:rPr>
          <w:rFonts w:eastAsia="Times New Roman" w:cs="Times New Roman"/>
          <w:szCs w:val="24"/>
        </w:rPr>
        <w:t>χω έναν τεράστιο αριθμό</w:t>
      </w:r>
      <w:r>
        <w:rPr>
          <w:rFonts w:eastAsia="Times New Roman" w:cs="Times New Roman"/>
          <w:szCs w:val="24"/>
        </w:rPr>
        <w:t>.</w:t>
      </w:r>
      <w:r w:rsidRPr="00DF2EF7">
        <w:rPr>
          <w:rFonts w:eastAsia="Times New Roman" w:cs="Times New Roman"/>
          <w:szCs w:val="24"/>
        </w:rPr>
        <w:t xml:space="preserve"> </w:t>
      </w:r>
      <w:r>
        <w:rPr>
          <w:rFonts w:eastAsia="Times New Roman" w:cs="Times New Roman"/>
          <w:szCs w:val="24"/>
        </w:rPr>
        <w:t>Ο</w:t>
      </w:r>
      <w:r w:rsidRPr="00DF2EF7">
        <w:rPr>
          <w:rFonts w:eastAsia="Times New Roman" w:cs="Times New Roman"/>
          <w:szCs w:val="24"/>
        </w:rPr>
        <w:t>ι απορροές</w:t>
      </w:r>
      <w:r>
        <w:rPr>
          <w:rFonts w:eastAsia="Times New Roman" w:cs="Times New Roman"/>
          <w:szCs w:val="24"/>
        </w:rPr>
        <w:t>,</w:t>
      </w:r>
      <w:r w:rsidRPr="00DF2EF7">
        <w:rPr>
          <w:rFonts w:eastAsia="Times New Roman" w:cs="Times New Roman"/>
          <w:szCs w:val="24"/>
        </w:rPr>
        <w:t xml:space="preserve"> οι απομακρύνσεις και </w:t>
      </w:r>
      <w:r>
        <w:rPr>
          <w:rFonts w:eastAsia="Times New Roman" w:cs="Times New Roman"/>
          <w:szCs w:val="24"/>
        </w:rPr>
        <w:t>οι</w:t>
      </w:r>
      <w:r w:rsidRPr="00DF2EF7">
        <w:rPr>
          <w:rFonts w:eastAsia="Times New Roman" w:cs="Times New Roman"/>
          <w:szCs w:val="24"/>
        </w:rPr>
        <w:t xml:space="preserve"> </w:t>
      </w:r>
      <w:r>
        <w:rPr>
          <w:rFonts w:eastAsia="Times New Roman" w:cs="Times New Roman"/>
          <w:szCs w:val="24"/>
        </w:rPr>
        <w:t>τεκμηριώσεις</w:t>
      </w:r>
      <w:r w:rsidRPr="00DF2EF7">
        <w:rPr>
          <w:rFonts w:eastAsia="Times New Roman" w:cs="Times New Roman"/>
          <w:szCs w:val="24"/>
        </w:rPr>
        <w:t xml:space="preserve"> της </w:t>
      </w:r>
      <w:proofErr w:type="spellStart"/>
      <w:r w:rsidRPr="00DF2EF7">
        <w:rPr>
          <w:rFonts w:eastAsia="Times New Roman" w:cs="Times New Roman"/>
          <w:szCs w:val="24"/>
        </w:rPr>
        <w:t>ευαλωτότητας</w:t>
      </w:r>
      <w:proofErr w:type="spellEnd"/>
      <w:r w:rsidRPr="00DF2EF7">
        <w:rPr>
          <w:rFonts w:eastAsia="Times New Roman" w:cs="Times New Roman"/>
          <w:szCs w:val="24"/>
        </w:rPr>
        <w:t xml:space="preserve"> δεν αρκούν</w:t>
      </w:r>
      <w:r>
        <w:rPr>
          <w:rFonts w:eastAsia="Times New Roman" w:cs="Times New Roman"/>
          <w:szCs w:val="24"/>
        </w:rPr>
        <w:t>,</w:t>
      </w:r>
      <w:r w:rsidRPr="00DF2EF7">
        <w:rPr>
          <w:rFonts w:eastAsia="Times New Roman" w:cs="Times New Roman"/>
          <w:szCs w:val="24"/>
        </w:rPr>
        <w:t xml:space="preserve"> οι εισροές είναι ισοδύναμες με τις απομακρύνσεις</w:t>
      </w:r>
      <w:r>
        <w:rPr>
          <w:rFonts w:eastAsia="Times New Roman" w:cs="Times New Roman"/>
          <w:szCs w:val="24"/>
        </w:rPr>
        <w:t>.</w:t>
      </w:r>
      <w:r w:rsidRPr="00DF2EF7">
        <w:rPr>
          <w:rFonts w:eastAsia="Times New Roman" w:cs="Times New Roman"/>
          <w:szCs w:val="24"/>
        </w:rPr>
        <w:t xml:space="preserve"> Επομένως</w:t>
      </w:r>
      <w:r>
        <w:rPr>
          <w:rFonts w:eastAsia="Times New Roman" w:cs="Times New Roman"/>
          <w:szCs w:val="24"/>
        </w:rPr>
        <w:t>,</w:t>
      </w:r>
      <w:r w:rsidRPr="00DF2EF7">
        <w:rPr>
          <w:rFonts w:eastAsia="Times New Roman" w:cs="Times New Roman"/>
          <w:szCs w:val="24"/>
        </w:rPr>
        <w:t xml:space="preserve"> έχ</w:t>
      </w:r>
      <w:r>
        <w:rPr>
          <w:rFonts w:eastAsia="Times New Roman" w:cs="Times New Roman"/>
          <w:szCs w:val="24"/>
        </w:rPr>
        <w:t>ω</w:t>
      </w:r>
      <w:r w:rsidRPr="00DF2EF7">
        <w:rPr>
          <w:rFonts w:eastAsia="Times New Roman" w:cs="Times New Roman"/>
          <w:szCs w:val="24"/>
        </w:rPr>
        <w:t xml:space="preserve"> το βίωμα του πολίτη που συμπιέζεται</w:t>
      </w:r>
      <w:r>
        <w:rPr>
          <w:rFonts w:eastAsia="Times New Roman" w:cs="Times New Roman"/>
          <w:szCs w:val="24"/>
        </w:rPr>
        <w:t>,</w:t>
      </w:r>
      <w:r w:rsidRPr="00DF2EF7">
        <w:rPr>
          <w:rFonts w:eastAsia="Times New Roman" w:cs="Times New Roman"/>
          <w:szCs w:val="24"/>
        </w:rPr>
        <w:t xml:space="preserve"> που συμπιέζει την καθημερινότητ</w:t>
      </w:r>
      <w:r>
        <w:rPr>
          <w:rFonts w:eastAsia="Times New Roman" w:cs="Times New Roman"/>
          <w:szCs w:val="24"/>
        </w:rPr>
        <w:t>ά</w:t>
      </w:r>
      <w:r w:rsidRPr="00DF2EF7">
        <w:rPr>
          <w:rFonts w:eastAsia="Times New Roman" w:cs="Times New Roman"/>
          <w:szCs w:val="24"/>
        </w:rPr>
        <w:t xml:space="preserve"> του</w:t>
      </w:r>
      <w:r>
        <w:rPr>
          <w:rFonts w:eastAsia="Times New Roman" w:cs="Times New Roman"/>
          <w:szCs w:val="24"/>
        </w:rPr>
        <w:t>,</w:t>
      </w:r>
      <w:r w:rsidRPr="00DF2EF7">
        <w:rPr>
          <w:rFonts w:eastAsia="Times New Roman" w:cs="Times New Roman"/>
          <w:szCs w:val="24"/>
        </w:rPr>
        <w:t xml:space="preserve"> που συμπιέζεται η λειτουργικότητα της πόλης</w:t>
      </w:r>
      <w:r>
        <w:rPr>
          <w:rFonts w:eastAsia="Times New Roman" w:cs="Times New Roman"/>
          <w:szCs w:val="24"/>
        </w:rPr>
        <w:t>. Α</w:t>
      </w:r>
      <w:r w:rsidRPr="00DF2EF7">
        <w:rPr>
          <w:rFonts w:eastAsia="Times New Roman" w:cs="Times New Roman"/>
          <w:szCs w:val="24"/>
        </w:rPr>
        <w:t>υτό</w:t>
      </w:r>
      <w:r>
        <w:rPr>
          <w:rFonts w:eastAsia="Times New Roman" w:cs="Times New Roman"/>
          <w:szCs w:val="24"/>
        </w:rPr>
        <w:t>,</w:t>
      </w:r>
      <w:r w:rsidRPr="00DF2EF7">
        <w:rPr>
          <w:rFonts w:eastAsia="Times New Roman" w:cs="Times New Roman"/>
          <w:szCs w:val="24"/>
        </w:rPr>
        <w:t xml:space="preserve"> λοιπόν</w:t>
      </w:r>
      <w:r>
        <w:rPr>
          <w:rFonts w:eastAsia="Times New Roman" w:cs="Times New Roman"/>
          <w:szCs w:val="24"/>
        </w:rPr>
        <w:t>,</w:t>
      </w:r>
      <w:r w:rsidRPr="00DF2EF7">
        <w:rPr>
          <w:rFonts w:eastAsia="Times New Roman" w:cs="Times New Roman"/>
          <w:szCs w:val="24"/>
        </w:rPr>
        <w:t xml:space="preserve"> το βίωμα</w:t>
      </w:r>
      <w:r>
        <w:rPr>
          <w:rFonts w:eastAsia="Times New Roman" w:cs="Times New Roman"/>
          <w:szCs w:val="24"/>
        </w:rPr>
        <w:t xml:space="preserve"> </w:t>
      </w:r>
      <w:r w:rsidRPr="00DF2EF7">
        <w:rPr>
          <w:rFonts w:eastAsia="Times New Roman" w:cs="Times New Roman"/>
          <w:szCs w:val="24"/>
        </w:rPr>
        <w:t xml:space="preserve">το </w:t>
      </w:r>
      <w:proofErr w:type="spellStart"/>
      <w:r>
        <w:rPr>
          <w:rFonts w:eastAsia="Times New Roman" w:cs="Times New Roman"/>
          <w:szCs w:val="24"/>
        </w:rPr>
        <w:t>συνθλιπτικό</w:t>
      </w:r>
      <w:proofErr w:type="spellEnd"/>
      <w:r w:rsidRPr="00DF2EF7">
        <w:rPr>
          <w:rFonts w:eastAsia="Times New Roman" w:cs="Times New Roman"/>
          <w:szCs w:val="24"/>
        </w:rPr>
        <w:t xml:space="preserve"> δεν βοηθάει </w:t>
      </w:r>
      <w:r>
        <w:rPr>
          <w:rFonts w:eastAsia="Times New Roman" w:cs="Times New Roman"/>
          <w:szCs w:val="24"/>
        </w:rPr>
        <w:t>ο</w:t>
      </w:r>
      <w:r w:rsidRPr="00DF2EF7">
        <w:rPr>
          <w:rFonts w:eastAsia="Times New Roman" w:cs="Times New Roman"/>
          <w:szCs w:val="24"/>
        </w:rPr>
        <w:t xml:space="preserve">ύτε τους φιλοξενούμενους ούτε τον </w:t>
      </w:r>
      <w:r>
        <w:rPr>
          <w:rFonts w:eastAsia="Times New Roman" w:cs="Times New Roman"/>
          <w:szCs w:val="24"/>
        </w:rPr>
        <w:t>ντόπιο,</w:t>
      </w:r>
      <w:r w:rsidRPr="00DF2EF7">
        <w:rPr>
          <w:rFonts w:eastAsia="Times New Roman" w:cs="Times New Roman"/>
          <w:szCs w:val="24"/>
        </w:rPr>
        <w:t xml:space="preserve"> τον γηγενή</w:t>
      </w:r>
      <w:r>
        <w:rPr>
          <w:rFonts w:eastAsia="Times New Roman" w:cs="Times New Roman"/>
          <w:szCs w:val="24"/>
        </w:rPr>
        <w:t>,</w:t>
      </w:r>
      <w:r w:rsidRPr="00DF2EF7">
        <w:rPr>
          <w:rFonts w:eastAsia="Times New Roman" w:cs="Times New Roman"/>
          <w:szCs w:val="24"/>
        </w:rPr>
        <w:t xml:space="preserve"> τον κάτοικο</w:t>
      </w:r>
      <w:r>
        <w:rPr>
          <w:rFonts w:eastAsia="Times New Roman" w:cs="Times New Roman"/>
          <w:szCs w:val="24"/>
        </w:rPr>
        <w:t>,</w:t>
      </w:r>
      <w:r w:rsidRPr="00DF2EF7">
        <w:rPr>
          <w:rFonts w:eastAsia="Times New Roman" w:cs="Times New Roman"/>
          <w:szCs w:val="24"/>
        </w:rPr>
        <w:t xml:space="preserve"> τον </w:t>
      </w:r>
      <w:r>
        <w:rPr>
          <w:rFonts w:eastAsia="Times New Roman" w:cs="Times New Roman"/>
          <w:szCs w:val="24"/>
        </w:rPr>
        <w:t>πολίτη.</w:t>
      </w:r>
      <w:r w:rsidRPr="00471C3C">
        <w:rPr>
          <w:rFonts w:eastAsia="Times New Roman" w:cs="Times New Roman"/>
          <w:szCs w:val="24"/>
        </w:rPr>
        <w:t xml:space="preserve"> </w:t>
      </w:r>
      <w:r w:rsidRPr="00DF2EF7">
        <w:rPr>
          <w:rFonts w:eastAsia="Times New Roman" w:cs="Times New Roman"/>
          <w:szCs w:val="24"/>
        </w:rPr>
        <w:t xml:space="preserve">Αυτό </w:t>
      </w:r>
      <w:r w:rsidRPr="00DF2EF7">
        <w:rPr>
          <w:rFonts w:eastAsia="Times New Roman" w:cs="Times New Roman"/>
          <w:szCs w:val="24"/>
        </w:rPr>
        <w:t xml:space="preserve">είναι το πρόβλημα στην </w:t>
      </w:r>
      <w:r>
        <w:rPr>
          <w:rFonts w:eastAsia="Times New Roman" w:cs="Times New Roman"/>
          <w:szCs w:val="24"/>
        </w:rPr>
        <w:t xml:space="preserve">αρχική </w:t>
      </w:r>
      <w:r w:rsidRPr="00DF2EF7">
        <w:rPr>
          <w:rFonts w:eastAsia="Times New Roman" w:cs="Times New Roman"/>
          <w:szCs w:val="24"/>
        </w:rPr>
        <w:t>περιγραφή του</w:t>
      </w:r>
      <w:r>
        <w:rPr>
          <w:rFonts w:eastAsia="Times New Roman" w:cs="Times New Roman"/>
          <w:szCs w:val="24"/>
        </w:rPr>
        <w:t>.</w:t>
      </w:r>
      <w:r w:rsidRPr="00DF2EF7">
        <w:rPr>
          <w:rFonts w:eastAsia="Times New Roman" w:cs="Times New Roman"/>
          <w:szCs w:val="24"/>
        </w:rPr>
        <w:t xml:space="preserve"> </w:t>
      </w:r>
      <w:r>
        <w:rPr>
          <w:rFonts w:eastAsia="Times New Roman" w:cs="Times New Roman"/>
          <w:szCs w:val="24"/>
        </w:rPr>
        <w:t>Σ</w:t>
      </w:r>
      <w:r w:rsidRPr="00DF2EF7">
        <w:rPr>
          <w:rFonts w:eastAsia="Times New Roman" w:cs="Times New Roman"/>
          <w:szCs w:val="24"/>
        </w:rPr>
        <w:t>τη δευτερολογία μου θα αναπτύξω και τα επόμενα χαρακτηριστικά</w:t>
      </w:r>
      <w:r>
        <w:rPr>
          <w:rFonts w:eastAsia="Times New Roman" w:cs="Times New Roman"/>
          <w:szCs w:val="24"/>
        </w:rPr>
        <w:t>.</w:t>
      </w:r>
    </w:p>
    <w:p w14:paraId="34E96560"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Θ</w:t>
      </w:r>
      <w:r w:rsidRPr="00DF2EF7">
        <w:rPr>
          <w:rFonts w:eastAsia="Times New Roman" w:cs="Times New Roman"/>
          <w:szCs w:val="24"/>
        </w:rPr>
        <w:t xml:space="preserve">έλω να υπογραμμίσω ότι την ανάλυση του προβλήματος την έχω κάνει και στους Έλληνες </w:t>
      </w:r>
      <w:r>
        <w:rPr>
          <w:rFonts w:eastAsia="Times New Roman" w:cs="Times New Roman"/>
          <w:szCs w:val="24"/>
        </w:rPr>
        <w:t>Ε</w:t>
      </w:r>
      <w:r w:rsidRPr="00DF2EF7">
        <w:rPr>
          <w:rFonts w:eastAsia="Times New Roman" w:cs="Times New Roman"/>
          <w:szCs w:val="24"/>
        </w:rPr>
        <w:t xml:space="preserve">υρωβουλευτές και στον Πρόεδρο της Δημοκρατίας και σε όλες τις </w:t>
      </w:r>
      <w:r w:rsidRPr="00DF2EF7">
        <w:rPr>
          <w:rFonts w:eastAsia="Times New Roman" w:cs="Times New Roman"/>
          <w:szCs w:val="24"/>
        </w:rPr>
        <w:t xml:space="preserve">κλίμακες της </w:t>
      </w:r>
      <w:r>
        <w:rPr>
          <w:rFonts w:eastAsia="Times New Roman" w:cs="Times New Roman"/>
          <w:szCs w:val="24"/>
        </w:rPr>
        <w:t>Κ</w:t>
      </w:r>
      <w:r w:rsidRPr="00DF2EF7">
        <w:rPr>
          <w:rFonts w:eastAsia="Times New Roman" w:cs="Times New Roman"/>
          <w:szCs w:val="24"/>
        </w:rPr>
        <w:t>υβέρνησης</w:t>
      </w:r>
      <w:r>
        <w:rPr>
          <w:rFonts w:eastAsia="Times New Roman" w:cs="Times New Roman"/>
          <w:szCs w:val="24"/>
        </w:rPr>
        <w:t>. Χ</w:t>
      </w:r>
      <w:r w:rsidRPr="00DF2EF7">
        <w:rPr>
          <w:rFonts w:eastAsia="Times New Roman" w:cs="Times New Roman"/>
          <w:szCs w:val="24"/>
        </w:rPr>
        <w:t xml:space="preserve">ρειάζεται να επικεντρωθούμε </w:t>
      </w:r>
      <w:r>
        <w:rPr>
          <w:rFonts w:eastAsia="Times New Roman" w:cs="Times New Roman"/>
          <w:szCs w:val="24"/>
        </w:rPr>
        <w:t>σ</w:t>
      </w:r>
      <w:r w:rsidRPr="00DF2EF7">
        <w:rPr>
          <w:rFonts w:eastAsia="Times New Roman" w:cs="Times New Roman"/>
          <w:szCs w:val="24"/>
        </w:rPr>
        <w:t xml:space="preserve">αφώς στο </w:t>
      </w:r>
      <w:r>
        <w:rPr>
          <w:rFonts w:eastAsia="Times New Roman" w:cs="Times New Roman"/>
          <w:szCs w:val="24"/>
        </w:rPr>
        <w:t xml:space="preserve">εξής </w:t>
      </w:r>
      <w:r w:rsidRPr="00DF2EF7">
        <w:rPr>
          <w:rFonts w:eastAsia="Times New Roman" w:cs="Times New Roman"/>
          <w:szCs w:val="24"/>
        </w:rPr>
        <w:t>ερώτημα</w:t>
      </w:r>
      <w:r>
        <w:rPr>
          <w:rFonts w:eastAsia="Times New Roman" w:cs="Times New Roman"/>
          <w:szCs w:val="24"/>
        </w:rPr>
        <w:t>:</w:t>
      </w:r>
      <w:r w:rsidRPr="00DF2EF7">
        <w:rPr>
          <w:rFonts w:eastAsia="Times New Roman" w:cs="Times New Roman"/>
          <w:szCs w:val="24"/>
        </w:rPr>
        <w:t xml:space="preserve"> </w:t>
      </w:r>
      <w:r w:rsidRPr="00DF2EF7">
        <w:rPr>
          <w:rFonts w:eastAsia="Times New Roman" w:cs="Times New Roman"/>
          <w:szCs w:val="24"/>
        </w:rPr>
        <w:lastRenderedPageBreak/>
        <w:t xml:space="preserve">Ποιες είναι οι άμεσες ενέργειες τις οποίες δρομολογεί και με ποιο χρονοδιάγραμμα </w:t>
      </w:r>
      <w:r>
        <w:rPr>
          <w:rFonts w:eastAsia="Times New Roman" w:cs="Times New Roman"/>
          <w:szCs w:val="24"/>
        </w:rPr>
        <w:t>κ</w:t>
      </w:r>
      <w:r w:rsidRPr="00DF2EF7">
        <w:rPr>
          <w:rFonts w:eastAsia="Times New Roman" w:cs="Times New Roman"/>
          <w:szCs w:val="24"/>
        </w:rPr>
        <w:t>αι πώς θα γίνει η αποσυμφόρηση της Σάμου χωρίς άλλες καθυστερήσεις</w:t>
      </w:r>
      <w:r>
        <w:rPr>
          <w:rFonts w:eastAsia="Times New Roman" w:cs="Times New Roman"/>
          <w:szCs w:val="24"/>
        </w:rPr>
        <w:t>;</w:t>
      </w:r>
      <w:r w:rsidRPr="00DF2EF7">
        <w:rPr>
          <w:rFonts w:eastAsia="Times New Roman" w:cs="Times New Roman"/>
          <w:szCs w:val="24"/>
        </w:rPr>
        <w:t xml:space="preserve"> </w:t>
      </w:r>
    </w:p>
    <w:p w14:paraId="34E96561"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 xml:space="preserve">νης): </w:t>
      </w:r>
      <w:r>
        <w:rPr>
          <w:rFonts w:eastAsia="Times New Roman" w:cs="Times New Roman"/>
          <w:szCs w:val="24"/>
        </w:rPr>
        <w:t>Ο Βουλευτής κ. Κωνσταντίνος Αχ. Καραμανλής, Βουλευτής Σερρών της Νέας Δημοκρατίας, ζητεί άδεια ολιγοήμερης απουσίας στο εξωτερικό. Η Βουλή εγκρίνει;</w:t>
      </w:r>
    </w:p>
    <w:p w14:paraId="34E96562" w14:textId="77777777" w:rsidR="00C449C8" w:rsidRDefault="00E22944">
      <w:pPr>
        <w:spacing w:line="600" w:lineRule="auto"/>
        <w:ind w:firstLine="720"/>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34E96563" w14:textId="77777777" w:rsidR="00C449C8" w:rsidRDefault="00E22944">
      <w:pPr>
        <w:spacing w:line="600" w:lineRule="auto"/>
        <w:ind w:firstLine="720"/>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w:t>
      </w:r>
      <w:r>
        <w:rPr>
          <w:rFonts w:eastAsia="Times New Roman" w:cs="Times New Roman"/>
          <w:szCs w:val="24"/>
        </w:rPr>
        <w:t xml:space="preserve"> Βουλή ενέκρινε τη ζη</w:t>
      </w:r>
      <w:r>
        <w:rPr>
          <w:rFonts w:eastAsia="Times New Roman" w:cs="Times New Roman"/>
          <w:szCs w:val="24"/>
        </w:rPr>
        <w:t xml:space="preserve">τηθείσα άδεια. </w:t>
      </w:r>
    </w:p>
    <w:p w14:paraId="34E96564" w14:textId="77777777" w:rsidR="00C449C8" w:rsidRDefault="00E22944">
      <w:pPr>
        <w:spacing w:line="600" w:lineRule="auto"/>
        <w:ind w:firstLine="720"/>
        <w:jc w:val="both"/>
        <w:rPr>
          <w:rFonts w:eastAsia="Times New Roman" w:cs="Times New Roman"/>
          <w:szCs w:val="24"/>
        </w:rPr>
      </w:pPr>
      <w:r w:rsidRPr="00DF2EF7">
        <w:rPr>
          <w:rFonts w:eastAsia="Times New Roman" w:cs="Times New Roman"/>
          <w:szCs w:val="24"/>
        </w:rPr>
        <w:t>Κύριε Υπουργέ</w:t>
      </w:r>
      <w:r>
        <w:rPr>
          <w:rFonts w:eastAsia="Times New Roman" w:cs="Times New Roman"/>
          <w:szCs w:val="24"/>
        </w:rPr>
        <w:t>,</w:t>
      </w:r>
      <w:r w:rsidRPr="00DF2EF7">
        <w:rPr>
          <w:rFonts w:eastAsia="Times New Roman" w:cs="Times New Roman"/>
          <w:szCs w:val="24"/>
        </w:rPr>
        <w:t xml:space="preserve"> έχετε το</w:t>
      </w:r>
      <w:r>
        <w:rPr>
          <w:rFonts w:eastAsia="Times New Roman" w:cs="Times New Roman"/>
          <w:szCs w:val="24"/>
        </w:rPr>
        <w:t>ν</w:t>
      </w:r>
      <w:r w:rsidRPr="00DF2EF7">
        <w:rPr>
          <w:rFonts w:eastAsia="Times New Roman" w:cs="Times New Roman"/>
          <w:szCs w:val="24"/>
        </w:rPr>
        <w:t xml:space="preserve"> λόγο</w:t>
      </w:r>
      <w:r>
        <w:rPr>
          <w:rFonts w:eastAsia="Times New Roman" w:cs="Times New Roman"/>
          <w:szCs w:val="24"/>
        </w:rPr>
        <w:t>.</w:t>
      </w:r>
    </w:p>
    <w:p w14:paraId="34E96565"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 xml:space="preserve">Ευχαριστώ, </w:t>
      </w:r>
      <w:r w:rsidRPr="00DF2EF7">
        <w:rPr>
          <w:rFonts w:eastAsia="Times New Roman" w:cs="Times New Roman"/>
          <w:szCs w:val="24"/>
        </w:rPr>
        <w:t xml:space="preserve">κύριε </w:t>
      </w:r>
      <w:r>
        <w:rPr>
          <w:rFonts w:eastAsia="Times New Roman" w:cs="Times New Roman"/>
          <w:szCs w:val="24"/>
        </w:rPr>
        <w:t>Π</w:t>
      </w:r>
      <w:r w:rsidRPr="00DF2EF7">
        <w:rPr>
          <w:rFonts w:eastAsia="Times New Roman" w:cs="Times New Roman"/>
          <w:szCs w:val="24"/>
        </w:rPr>
        <w:t>ρόεδρε</w:t>
      </w:r>
      <w:r>
        <w:rPr>
          <w:rFonts w:eastAsia="Times New Roman" w:cs="Times New Roman"/>
          <w:szCs w:val="24"/>
        </w:rPr>
        <w:t xml:space="preserve">. Επιτρέψτε μου να </w:t>
      </w:r>
      <w:r w:rsidRPr="00DF2EF7">
        <w:rPr>
          <w:rFonts w:eastAsia="Times New Roman" w:cs="Times New Roman"/>
          <w:szCs w:val="24"/>
        </w:rPr>
        <w:t>χρησιμοποιήσω και το</w:t>
      </w:r>
      <w:r>
        <w:rPr>
          <w:rFonts w:eastAsia="Times New Roman" w:cs="Times New Roman"/>
          <w:szCs w:val="24"/>
        </w:rPr>
        <w:t>ν</w:t>
      </w:r>
      <w:r w:rsidRPr="00DF2EF7">
        <w:rPr>
          <w:rFonts w:eastAsia="Times New Roman" w:cs="Times New Roman"/>
          <w:szCs w:val="24"/>
        </w:rPr>
        <w:t xml:space="preserve"> χρόνο της δευτερολογίας</w:t>
      </w:r>
      <w:r>
        <w:rPr>
          <w:rFonts w:eastAsia="Times New Roman" w:cs="Times New Roman"/>
          <w:szCs w:val="24"/>
        </w:rPr>
        <w:t xml:space="preserve"> μου. </w:t>
      </w:r>
    </w:p>
    <w:p w14:paraId="34E96566"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w:t>
      </w:r>
      <w:r w:rsidRPr="00DF2EF7">
        <w:rPr>
          <w:rFonts w:eastAsia="Times New Roman" w:cs="Times New Roman"/>
          <w:szCs w:val="24"/>
        </w:rPr>
        <w:t xml:space="preserve">α έχετε ανοχή </w:t>
      </w:r>
      <w:r>
        <w:rPr>
          <w:rFonts w:eastAsia="Times New Roman" w:cs="Times New Roman"/>
          <w:szCs w:val="24"/>
        </w:rPr>
        <w:t xml:space="preserve">και στην </w:t>
      </w:r>
      <w:proofErr w:type="spellStart"/>
      <w:r>
        <w:rPr>
          <w:rFonts w:eastAsia="Times New Roman" w:cs="Times New Roman"/>
          <w:szCs w:val="24"/>
        </w:rPr>
        <w:t>πρωτολογία</w:t>
      </w:r>
      <w:proofErr w:type="spellEnd"/>
      <w:r>
        <w:rPr>
          <w:rFonts w:eastAsia="Times New Roman" w:cs="Times New Roman"/>
          <w:szCs w:val="24"/>
        </w:rPr>
        <w:t xml:space="preserve">. </w:t>
      </w:r>
    </w:p>
    <w:p w14:paraId="34E96567"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(Υπουργός Μεταναστευτικής Πολιτικής): </w:t>
      </w:r>
      <w:r>
        <w:rPr>
          <w:rFonts w:eastAsia="Times New Roman" w:cs="Times New Roman"/>
          <w:szCs w:val="24"/>
        </w:rPr>
        <w:t xml:space="preserve">Κατ’ αρχάς, κύριε Πρόεδρε, θέλω </w:t>
      </w:r>
      <w:r w:rsidRPr="00DF2EF7">
        <w:rPr>
          <w:rFonts w:eastAsia="Times New Roman" w:cs="Times New Roman"/>
          <w:szCs w:val="24"/>
        </w:rPr>
        <w:t xml:space="preserve">απερίφραστα να καταδικάσω </w:t>
      </w:r>
      <w:r>
        <w:rPr>
          <w:rFonts w:eastAsia="Times New Roman" w:cs="Times New Roman"/>
          <w:szCs w:val="24"/>
        </w:rPr>
        <w:t xml:space="preserve">την </w:t>
      </w:r>
      <w:r w:rsidRPr="00DF2EF7">
        <w:rPr>
          <w:rFonts w:eastAsia="Times New Roman" w:cs="Times New Roman"/>
          <w:szCs w:val="24"/>
        </w:rPr>
        <w:t xml:space="preserve">επίθεση που δέχτηκε πρόσφατα ο Φώτης </w:t>
      </w:r>
      <w:proofErr w:type="spellStart"/>
      <w:r w:rsidRPr="00DF2EF7">
        <w:rPr>
          <w:rFonts w:eastAsia="Times New Roman" w:cs="Times New Roman"/>
          <w:szCs w:val="24"/>
        </w:rPr>
        <w:t>Μαντζώρος</w:t>
      </w:r>
      <w:proofErr w:type="spellEnd"/>
      <w:r>
        <w:rPr>
          <w:rFonts w:eastAsia="Times New Roman" w:cs="Times New Roman"/>
          <w:szCs w:val="24"/>
        </w:rPr>
        <w:t>,</w:t>
      </w:r>
      <w:r w:rsidRPr="00DF2EF7">
        <w:rPr>
          <w:rFonts w:eastAsia="Times New Roman" w:cs="Times New Roman"/>
          <w:szCs w:val="24"/>
        </w:rPr>
        <w:t xml:space="preserve"> δάσκαλος και εκπρόσωπος του </w:t>
      </w:r>
      <w:r>
        <w:rPr>
          <w:rFonts w:eastAsia="Times New Roman" w:cs="Times New Roman"/>
          <w:szCs w:val="24"/>
        </w:rPr>
        <w:t>Σ</w:t>
      </w:r>
      <w:r w:rsidRPr="00DF2EF7">
        <w:rPr>
          <w:rFonts w:eastAsia="Times New Roman" w:cs="Times New Roman"/>
          <w:szCs w:val="24"/>
        </w:rPr>
        <w:t xml:space="preserve">υλλόγου </w:t>
      </w:r>
      <w:r>
        <w:rPr>
          <w:rFonts w:eastAsia="Times New Roman" w:cs="Times New Roman"/>
          <w:szCs w:val="24"/>
        </w:rPr>
        <w:t>Δ</w:t>
      </w:r>
      <w:r w:rsidRPr="00DF2EF7">
        <w:rPr>
          <w:rFonts w:eastAsia="Times New Roman" w:cs="Times New Roman"/>
          <w:szCs w:val="24"/>
        </w:rPr>
        <w:t xml:space="preserve">ασκάλων και </w:t>
      </w:r>
      <w:r>
        <w:rPr>
          <w:rFonts w:eastAsia="Times New Roman" w:cs="Times New Roman"/>
          <w:szCs w:val="24"/>
        </w:rPr>
        <w:t>Ν</w:t>
      </w:r>
      <w:r w:rsidRPr="00DF2EF7">
        <w:rPr>
          <w:rFonts w:eastAsia="Times New Roman" w:cs="Times New Roman"/>
          <w:szCs w:val="24"/>
        </w:rPr>
        <w:t>ηπιαγωγών της Σάμου</w:t>
      </w:r>
      <w:r>
        <w:rPr>
          <w:rFonts w:eastAsia="Times New Roman" w:cs="Times New Roman"/>
          <w:szCs w:val="24"/>
        </w:rPr>
        <w:t>, από λί</w:t>
      </w:r>
      <w:r>
        <w:rPr>
          <w:rFonts w:eastAsia="Times New Roman" w:cs="Times New Roman"/>
          <w:szCs w:val="24"/>
        </w:rPr>
        <w:t>γους -</w:t>
      </w:r>
      <w:r w:rsidRPr="00DF2EF7">
        <w:rPr>
          <w:rFonts w:eastAsia="Times New Roman" w:cs="Times New Roman"/>
          <w:szCs w:val="24"/>
        </w:rPr>
        <w:t>που δεν εκφράζου</w:t>
      </w:r>
      <w:r>
        <w:rPr>
          <w:rFonts w:eastAsia="Times New Roman" w:cs="Times New Roman"/>
          <w:szCs w:val="24"/>
        </w:rPr>
        <w:t xml:space="preserve">ν το φρόνημα και </w:t>
      </w:r>
      <w:r w:rsidRPr="00DF2EF7">
        <w:rPr>
          <w:rFonts w:eastAsia="Times New Roman" w:cs="Times New Roman"/>
          <w:szCs w:val="24"/>
        </w:rPr>
        <w:t xml:space="preserve">το αίσθημα του </w:t>
      </w:r>
      <w:r>
        <w:rPr>
          <w:rFonts w:eastAsia="Times New Roman" w:cs="Times New Roman"/>
          <w:szCs w:val="24"/>
        </w:rPr>
        <w:t>σαμιώτικου λαού-</w:t>
      </w:r>
      <w:r w:rsidRPr="00DF2EF7">
        <w:rPr>
          <w:rFonts w:eastAsia="Times New Roman" w:cs="Times New Roman"/>
          <w:szCs w:val="24"/>
        </w:rPr>
        <w:t xml:space="preserve"> </w:t>
      </w:r>
      <w:r>
        <w:rPr>
          <w:rFonts w:eastAsia="Times New Roman" w:cs="Times New Roman"/>
          <w:szCs w:val="24"/>
        </w:rPr>
        <w:t>και να ξε</w:t>
      </w:r>
      <w:r w:rsidRPr="00DF2EF7">
        <w:rPr>
          <w:rFonts w:eastAsia="Times New Roman" w:cs="Times New Roman"/>
          <w:szCs w:val="24"/>
        </w:rPr>
        <w:t>καθαρίσω το εξής</w:t>
      </w:r>
      <w:r>
        <w:rPr>
          <w:rFonts w:eastAsia="Times New Roman" w:cs="Times New Roman"/>
          <w:szCs w:val="24"/>
        </w:rPr>
        <w:t>:</w:t>
      </w:r>
      <w:r w:rsidRPr="00DF2EF7">
        <w:rPr>
          <w:rFonts w:eastAsia="Times New Roman" w:cs="Times New Roman"/>
          <w:szCs w:val="24"/>
        </w:rPr>
        <w:t xml:space="preserve"> </w:t>
      </w:r>
      <w:r>
        <w:rPr>
          <w:rFonts w:eastAsia="Times New Roman" w:cs="Times New Roman"/>
          <w:szCs w:val="24"/>
        </w:rPr>
        <w:t>Παντού,</w:t>
      </w:r>
      <w:r w:rsidRPr="00DF2EF7">
        <w:rPr>
          <w:rFonts w:eastAsia="Times New Roman" w:cs="Times New Roman"/>
          <w:szCs w:val="24"/>
        </w:rPr>
        <w:t xml:space="preserve"> σε κάθε τόπο υπάρχουν κάποιοι λίγοι άνθρωποι</w:t>
      </w:r>
      <w:r>
        <w:rPr>
          <w:rFonts w:eastAsia="Times New Roman" w:cs="Times New Roman"/>
          <w:szCs w:val="24"/>
        </w:rPr>
        <w:t xml:space="preserve"> που</w:t>
      </w:r>
      <w:r w:rsidRPr="00DF2EF7">
        <w:rPr>
          <w:rFonts w:eastAsia="Times New Roman" w:cs="Times New Roman"/>
          <w:szCs w:val="24"/>
        </w:rPr>
        <w:t xml:space="preserve"> φωνάζουν πολύ λέγοντας τίποτα</w:t>
      </w:r>
      <w:r>
        <w:rPr>
          <w:rFonts w:eastAsia="Times New Roman" w:cs="Times New Roman"/>
          <w:szCs w:val="24"/>
        </w:rPr>
        <w:t xml:space="preserve">. Όμως, </w:t>
      </w:r>
      <w:r w:rsidRPr="00DF2EF7">
        <w:rPr>
          <w:rFonts w:eastAsia="Times New Roman" w:cs="Times New Roman"/>
          <w:szCs w:val="24"/>
        </w:rPr>
        <w:t>όταν φτάνει η συζήτηση στα παιδιά</w:t>
      </w:r>
      <w:r>
        <w:rPr>
          <w:rFonts w:eastAsia="Times New Roman" w:cs="Times New Roman"/>
          <w:szCs w:val="24"/>
        </w:rPr>
        <w:t>, τότε συζητάμε μόνο για</w:t>
      </w:r>
      <w:r w:rsidRPr="00DF2EF7">
        <w:rPr>
          <w:rFonts w:eastAsia="Times New Roman" w:cs="Times New Roman"/>
          <w:szCs w:val="24"/>
        </w:rPr>
        <w:t xml:space="preserve"> δικαιώ</w:t>
      </w:r>
      <w:r w:rsidRPr="00DF2EF7">
        <w:rPr>
          <w:rFonts w:eastAsia="Times New Roman" w:cs="Times New Roman"/>
          <w:szCs w:val="24"/>
        </w:rPr>
        <w:t xml:space="preserve">ματα και τις υποχρεώσεις μας </w:t>
      </w:r>
      <w:r>
        <w:rPr>
          <w:rFonts w:eastAsia="Times New Roman" w:cs="Times New Roman"/>
          <w:szCs w:val="24"/>
        </w:rPr>
        <w:t>α</w:t>
      </w:r>
      <w:r w:rsidRPr="00DF2EF7">
        <w:rPr>
          <w:rFonts w:eastAsia="Times New Roman" w:cs="Times New Roman"/>
          <w:szCs w:val="24"/>
        </w:rPr>
        <w:t>πέναντι στα παιδιά</w:t>
      </w:r>
      <w:r>
        <w:rPr>
          <w:rFonts w:eastAsia="Times New Roman" w:cs="Times New Roman"/>
          <w:szCs w:val="24"/>
        </w:rPr>
        <w:t>.</w:t>
      </w:r>
      <w:r w:rsidRPr="00DF2EF7">
        <w:rPr>
          <w:rFonts w:eastAsia="Times New Roman" w:cs="Times New Roman"/>
          <w:szCs w:val="24"/>
        </w:rPr>
        <w:t xml:space="preserve"> </w:t>
      </w:r>
    </w:p>
    <w:p w14:paraId="34E96568" w14:textId="77777777" w:rsidR="00C449C8" w:rsidRDefault="00E22944">
      <w:pPr>
        <w:spacing w:line="600" w:lineRule="auto"/>
        <w:ind w:firstLine="720"/>
        <w:jc w:val="both"/>
        <w:rPr>
          <w:rFonts w:eastAsia="Times New Roman" w:cs="Times New Roman"/>
          <w:szCs w:val="24"/>
        </w:rPr>
      </w:pPr>
      <w:r w:rsidRPr="00DF2EF7">
        <w:rPr>
          <w:rFonts w:eastAsia="Times New Roman" w:cs="Times New Roman"/>
          <w:szCs w:val="24"/>
        </w:rPr>
        <w:t>Οπότε</w:t>
      </w:r>
      <w:r>
        <w:rPr>
          <w:rFonts w:eastAsia="Times New Roman" w:cs="Times New Roman"/>
          <w:szCs w:val="24"/>
        </w:rPr>
        <w:t>,</w:t>
      </w:r>
      <w:r w:rsidRPr="00DF2EF7">
        <w:rPr>
          <w:rFonts w:eastAsia="Times New Roman" w:cs="Times New Roman"/>
          <w:szCs w:val="24"/>
        </w:rPr>
        <w:t xml:space="preserve"> όπως είπε και ο </w:t>
      </w:r>
      <w:r>
        <w:rPr>
          <w:rFonts w:eastAsia="Times New Roman" w:cs="Times New Roman"/>
          <w:szCs w:val="24"/>
        </w:rPr>
        <w:t>Υ</w:t>
      </w:r>
      <w:r w:rsidRPr="00DF2EF7">
        <w:rPr>
          <w:rFonts w:eastAsia="Times New Roman" w:cs="Times New Roman"/>
          <w:szCs w:val="24"/>
        </w:rPr>
        <w:t xml:space="preserve">πουργός Εσωτερικών </w:t>
      </w:r>
      <w:r>
        <w:rPr>
          <w:rFonts w:eastAsia="Times New Roman" w:cs="Times New Roman"/>
          <w:szCs w:val="24"/>
        </w:rPr>
        <w:t xml:space="preserve">Αλέξανδρος </w:t>
      </w:r>
      <w:proofErr w:type="spellStart"/>
      <w:r>
        <w:rPr>
          <w:rFonts w:eastAsia="Times New Roman" w:cs="Times New Roman"/>
          <w:szCs w:val="24"/>
        </w:rPr>
        <w:t>Χαρίτσης</w:t>
      </w:r>
      <w:proofErr w:type="spellEnd"/>
      <w:r>
        <w:rPr>
          <w:rFonts w:eastAsia="Times New Roman" w:cs="Times New Roman"/>
          <w:szCs w:val="24"/>
        </w:rPr>
        <w:t xml:space="preserve"> </w:t>
      </w:r>
      <w:r w:rsidRPr="00DF2EF7">
        <w:rPr>
          <w:rFonts w:eastAsia="Times New Roman" w:cs="Times New Roman"/>
          <w:szCs w:val="24"/>
        </w:rPr>
        <w:t>χθ</w:t>
      </w:r>
      <w:r>
        <w:rPr>
          <w:rFonts w:eastAsia="Times New Roman" w:cs="Times New Roman"/>
          <w:szCs w:val="24"/>
        </w:rPr>
        <w:t>ε</w:t>
      </w:r>
      <w:r w:rsidRPr="00DF2EF7">
        <w:rPr>
          <w:rFonts w:eastAsia="Times New Roman" w:cs="Times New Roman"/>
          <w:szCs w:val="24"/>
        </w:rPr>
        <w:t>ς</w:t>
      </w:r>
      <w:r>
        <w:rPr>
          <w:rFonts w:eastAsia="Times New Roman" w:cs="Times New Roman"/>
          <w:szCs w:val="24"/>
        </w:rPr>
        <w:t>,</w:t>
      </w:r>
      <w:r w:rsidRPr="00DF2EF7">
        <w:rPr>
          <w:rFonts w:eastAsia="Times New Roman" w:cs="Times New Roman"/>
          <w:szCs w:val="24"/>
        </w:rPr>
        <w:t xml:space="preserve"> δεν υπάρχει περίπτωση να κάνουμε πίσω από την εκπαίδευση των </w:t>
      </w:r>
      <w:r>
        <w:rPr>
          <w:rFonts w:eastAsia="Times New Roman" w:cs="Times New Roman"/>
          <w:szCs w:val="24"/>
        </w:rPr>
        <w:t>προσφυγόπουλων</w:t>
      </w:r>
      <w:r w:rsidRPr="00DF2EF7">
        <w:rPr>
          <w:rFonts w:eastAsia="Times New Roman" w:cs="Times New Roman"/>
          <w:szCs w:val="24"/>
        </w:rPr>
        <w:t xml:space="preserve"> σε όλη την Ελλάδα και</w:t>
      </w:r>
      <w:r>
        <w:rPr>
          <w:rFonts w:eastAsia="Times New Roman" w:cs="Times New Roman"/>
          <w:szCs w:val="24"/>
        </w:rPr>
        <w:t>,</w:t>
      </w:r>
      <w:r w:rsidRPr="00DF2EF7">
        <w:rPr>
          <w:rFonts w:eastAsia="Times New Roman" w:cs="Times New Roman"/>
          <w:szCs w:val="24"/>
        </w:rPr>
        <w:t xml:space="preserve"> βέβαια</w:t>
      </w:r>
      <w:r>
        <w:rPr>
          <w:rFonts w:eastAsia="Times New Roman" w:cs="Times New Roman"/>
          <w:szCs w:val="24"/>
        </w:rPr>
        <w:t>,</w:t>
      </w:r>
      <w:r w:rsidRPr="00DF2EF7">
        <w:rPr>
          <w:rFonts w:eastAsia="Times New Roman" w:cs="Times New Roman"/>
          <w:szCs w:val="24"/>
        </w:rPr>
        <w:t xml:space="preserve"> στη Σάμο</w:t>
      </w:r>
      <w:r>
        <w:rPr>
          <w:rFonts w:eastAsia="Times New Roman" w:cs="Times New Roman"/>
          <w:szCs w:val="24"/>
        </w:rPr>
        <w:t xml:space="preserve">. Γι’ αυτόν τον λόγο </w:t>
      </w:r>
      <w:r>
        <w:rPr>
          <w:rFonts w:eastAsia="Times New Roman" w:cs="Times New Roman"/>
          <w:szCs w:val="24"/>
        </w:rPr>
        <w:t>διατέθηκαν</w:t>
      </w:r>
      <w:r w:rsidRPr="00DF2EF7">
        <w:rPr>
          <w:rFonts w:eastAsia="Times New Roman" w:cs="Times New Roman"/>
          <w:szCs w:val="24"/>
        </w:rPr>
        <w:t xml:space="preserve"> και </w:t>
      </w:r>
      <w:r>
        <w:rPr>
          <w:rFonts w:eastAsia="Times New Roman" w:cs="Times New Roman"/>
          <w:szCs w:val="24"/>
        </w:rPr>
        <w:t>περισσότερα χρήματα για τη</w:t>
      </w:r>
      <w:r w:rsidRPr="00DF2EF7">
        <w:rPr>
          <w:rFonts w:eastAsia="Times New Roman" w:cs="Times New Roman"/>
          <w:szCs w:val="24"/>
        </w:rPr>
        <w:t xml:space="preserve"> μεταφορά </w:t>
      </w:r>
      <w:r>
        <w:rPr>
          <w:rFonts w:eastAsia="Times New Roman" w:cs="Times New Roman"/>
          <w:szCs w:val="24"/>
        </w:rPr>
        <w:t>τους.</w:t>
      </w:r>
      <w:r w:rsidRPr="00DF2EF7">
        <w:rPr>
          <w:rFonts w:eastAsia="Times New Roman" w:cs="Times New Roman"/>
          <w:szCs w:val="24"/>
        </w:rPr>
        <w:t xml:space="preserve"> </w:t>
      </w:r>
      <w:r>
        <w:rPr>
          <w:rFonts w:eastAsia="Times New Roman" w:cs="Times New Roman"/>
          <w:szCs w:val="24"/>
        </w:rPr>
        <w:t>Α</w:t>
      </w:r>
      <w:r w:rsidRPr="00DF2EF7">
        <w:rPr>
          <w:rFonts w:eastAsia="Times New Roman" w:cs="Times New Roman"/>
          <w:szCs w:val="24"/>
        </w:rPr>
        <w:t xml:space="preserve">υτά για να είμαστε καθαροί </w:t>
      </w:r>
      <w:r>
        <w:rPr>
          <w:rFonts w:eastAsia="Times New Roman" w:cs="Times New Roman"/>
          <w:szCs w:val="24"/>
        </w:rPr>
        <w:t>όσον αφορά μι</w:t>
      </w:r>
      <w:r w:rsidRPr="00DF2EF7">
        <w:rPr>
          <w:rFonts w:eastAsia="Times New Roman" w:cs="Times New Roman"/>
          <w:szCs w:val="24"/>
        </w:rPr>
        <w:t>α σειρά ζητήματα</w:t>
      </w:r>
      <w:r>
        <w:rPr>
          <w:rFonts w:eastAsia="Times New Roman" w:cs="Times New Roman"/>
          <w:szCs w:val="24"/>
        </w:rPr>
        <w:t>.</w:t>
      </w:r>
    </w:p>
    <w:p w14:paraId="34E96569"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Όσον αφορά την ερώτηση</w:t>
      </w:r>
      <w:r w:rsidRPr="00DF2EF7">
        <w:rPr>
          <w:rFonts w:eastAsia="Times New Roman" w:cs="Times New Roman"/>
          <w:szCs w:val="24"/>
        </w:rPr>
        <w:t xml:space="preserve"> του κ</w:t>
      </w:r>
      <w:r>
        <w:rPr>
          <w:rFonts w:eastAsia="Times New Roman" w:cs="Times New Roman"/>
          <w:szCs w:val="24"/>
        </w:rPr>
        <w:t xml:space="preserve">. </w:t>
      </w:r>
      <w:proofErr w:type="spellStart"/>
      <w:r>
        <w:rPr>
          <w:rFonts w:eastAsia="Times New Roman" w:cs="Times New Roman"/>
          <w:szCs w:val="24"/>
        </w:rPr>
        <w:t>Σεβαστάκη</w:t>
      </w:r>
      <w:proofErr w:type="spellEnd"/>
      <w:r>
        <w:rPr>
          <w:rFonts w:eastAsia="Times New Roman" w:cs="Times New Roman"/>
          <w:szCs w:val="24"/>
        </w:rPr>
        <w:t xml:space="preserve">, κύριε </w:t>
      </w:r>
      <w:proofErr w:type="spellStart"/>
      <w:r>
        <w:rPr>
          <w:rFonts w:eastAsia="Times New Roman" w:cs="Times New Roman"/>
          <w:szCs w:val="24"/>
        </w:rPr>
        <w:t>Σεβαστάκη</w:t>
      </w:r>
      <w:proofErr w:type="spellEnd"/>
      <w:r>
        <w:rPr>
          <w:rFonts w:eastAsia="Times New Roman" w:cs="Times New Roman"/>
          <w:szCs w:val="24"/>
        </w:rPr>
        <w:t>, έχετε δίκιο. Η κατάσταση στη</w:t>
      </w:r>
      <w:r w:rsidRPr="00DF2EF7">
        <w:rPr>
          <w:rFonts w:eastAsia="Times New Roman" w:cs="Times New Roman"/>
          <w:szCs w:val="24"/>
        </w:rPr>
        <w:t xml:space="preserve"> Σάμο δεν χωράει σε αυτό </w:t>
      </w:r>
      <w:r w:rsidRPr="00DF2EF7">
        <w:rPr>
          <w:rFonts w:eastAsia="Times New Roman" w:cs="Times New Roman"/>
          <w:szCs w:val="24"/>
        </w:rPr>
        <w:lastRenderedPageBreak/>
        <w:t xml:space="preserve">που συνήθως </w:t>
      </w:r>
      <w:r>
        <w:rPr>
          <w:rFonts w:eastAsia="Times New Roman" w:cs="Times New Roman"/>
          <w:szCs w:val="24"/>
        </w:rPr>
        <w:t>ε</w:t>
      </w:r>
      <w:r w:rsidRPr="00DF2EF7">
        <w:rPr>
          <w:rFonts w:eastAsia="Times New Roman" w:cs="Times New Roman"/>
          <w:szCs w:val="24"/>
        </w:rPr>
        <w:t>γώ λέω</w:t>
      </w:r>
      <w:r>
        <w:rPr>
          <w:rFonts w:eastAsia="Times New Roman" w:cs="Times New Roman"/>
          <w:szCs w:val="24"/>
        </w:rPr>
        <w:t>,</w:t>
      </w:r>
      <w:r w:rsidRPr="00DF2EF7">
        <w:rPr>
          <w:rFonts w:eastAsia="Times New Roman" w:cs="Times New Roman"/>
          <w:szCs w:val="24"/>
        </w:rPr>
        <w:t xml:space="preserve"> ότι είναι οριακή</w:t>
      </w:r>
      <w:r>
        <w:rPr>
          <w:rFonts w:eastAsia="Times New Roman" w:cs="Times New Roman"/>
          <w:szCs w:val="24"/>
        </w:rPr>
        <w:t>. Έχει ξεπεράσει αυτό το όριο. Αυτή τη στιγμή</w:t>
      </w:r>
      <w:r w:rsidRPr="00DF2EF7">
        <w:rPr>
          <w:rFonts w:eastAsia="Times New Roman" w:cs="Times New Roman"/>
          <w:szCs w:val="24"/>
        </w:rPr>
        <w:t xml:space="preserve"> στη Σάμο</w:t>
      </w:r>
      <w:r>
        <w:rPr>
          <w:rFonts w:eastAsia="Times New Roman" w:cs="Times New Roman"/>
          <w:szCs w:val="24"/>
        </w:rPr>
        <w:t>,</w:t>
      </w:r>
      <w:r w:rsidRPr="00DF2EF7">
        <w:rPr>
          <w:rFonts w:eastAsia="Times New Roman" w:cs="Times New Roman"/>
          <w:szCs w:val="24"/>
        </w:rPr>
        <w:t xml:space="preserve"> στο </w:t>
      </w:r>
      <w:r>
        <w:rPr>
          <w:rFonts w:eastAsia="Times New Roman" w:cs="Times New Roman"/>
          <w:szCs w:val="24"/>
        </w:rPr>
        <w:t>κ</w:t>
      </w:r>
      <w:r w:rsidRPr="00DF2EF7">
        <w:rPr>
          <w:rFonts w:eastAsia="Times New Roman" w:cs="Times New Roman"/>
          <w:szCs w:val="24"/>
        </w:rPr>
        <w:t xml:space="preserve">έντρο </w:t>
      </w:r>
      <w:r>
        <w:rPr>
          <w:rFonts w:eastAsia="Times New Roman" w:cs="Times New Roman"/>
          <w:szCs w:val="24"/>
        </w:rPr>
        <w:t>υ</w:t>
      </w:r>
      <w:r w:rsidRPr="00DF2EF7">
        <w:rPr>
          <w:rFonts w:eastAsia="Times New Roman" w:cs="Times New Roman"/>
          <w:szCs w:val="24"/>
        </w:rPr>
        <w:t xml:space="preserve">ποδοχής και </w:t>
      </w:r>
      <w:r>
        <w:rPr>
          <w:rFonts w:eastAsia="Times New Roman" w:cs="Times New Roman"/>
          <w:szCs w:val="24"/>
        </w:rPr>
        <w:t>τ</w:t>
      </w:r>
      <w:r w:rsidRPr="00DF2EF7">
        <w:rPr>
          <w:rFonts w:eastAsia="Times New Roman" w:cs="Times New Roman"/>
          <w:szCs w:val="24"/>
        </w:rPr>
        <w:t>αυτοποίησης</w:t>
      </w:r>
      <w:r>
        <w:rPr>
          <w:rFonts w:eastAsia="Times New Roman" w:cs="Times New Roman"/>
          <w:szCs w:val="24"/>
        </w:rPr>
        <w:t>,</w:t>
      </w:r>
      <w:r w:rsidRPr="00DF2EF7">
        <w:rPr>
          <w:rFonts w:eastAsia="Times New Roman" w:cs="Times New Roman"/>
          <w:szCs w:val="24"/>
        </w:rPr>
        <w:t xml:space="preserve"> βρίσκονται πλήρως καταγεγραμμέν</w:t>
      </w:r>
      <w:r>
        <w:rPr>
          <w:rFonts w:eastAsia="Times New Roman" w:cs="Times New Roman"/>
          <w:szCs w:val="24"/>
        </w:rPr>
        <w:t>οι τρεις χιλιάδες εξακόσιοι ογδόντα έξι πολίτες τρίτων χωρών σε ένα μικρό ΚΥΤ</w:t>
      </w:r>
      <w:r w:rsidRPr="00DF2EF7">
        <w:rPr>
          <w:rFonts w:eastAsia="Times New Roman" w:cs="Times New Roman"/>
          <w:szCs w:val="24"/>
        </w:rPr>
        <w:t xml:space="preserve"> των εξακοσίων </w:t>
      </w:r>
      <w:r>
        <w:rPr>
          <w:rFonts w:eastAsia="Times New Roman" w:cs="Times New Roman"/>
          <w:szCs w:val="24"/>
        </w:rPr>
        <w:t>π</w:t>
      </w:r>
      <w:r w:rsidRPr="00DF2EF7">
        <w:rPr>
          <w:rFonts w:eastAsia="Times New Roman" w:cs="Times New Roman"/>
          <w:szCs w:val="24"/>
        </w:rPr>
        <w:t>ενήντα στην ουσία</w:t>
      </w:r>
      <w:r>
        <w:rPr>
          <w:rFonts w:eastAsia="Times New Roman" w:cs="Times New Roman"/>
          <w:szCs w:val="24"/>
        </w:rPr>
        <w:t>, γ</w:t>
      </w:r>
      <w:r w:rsidRPr="00DF2EF7">
        <w:rPr>
          <w:rFonts w:eastAsia="Times New Roman" w:cs="Times New Roman"/>
          <w:szCs w:val="24"/>
        </w:rPr>
        <w:t>ι</w:t>
      </w:r>
      <w:r w:rsidRPr="00DF2EF7">
        <w:rPr>
          <w:rFonts w:eastAsia="Times New Roman" w:cs="Times New Roman"/>
          <w:szCs w:val="24"/>
        </w:rPr>
        <w:t>α να λέμε όλη την αλήθεια</w:t>
      </w:r>
      <w:r>
        <w:rPr>
          <w:rFonts w:eastAsia="Times New Roman" w:cs="Times New Roman"/>
          <w:szCs w:val="24"/>
        </w:rPr>
        <w:t>.</w:t>
      </w:r>
      <w:r w:rsidRPr="00DF2EF7">
        <w:rPr>
          <w:rFonts w:eastAsia="Times New Roman" w:cs="Times New Roman"/>
          <w:szCs w:val="24"/>
        </w:rPr>
        <w:t xml:space="preserve"> </w:t>
      </w:r>
      <w:r>
        <w:rPr>
          <w:rFonts w:eastAsia="Times New Roman" w:cs="Times New Roman"/>
          <w:szCs w:val="24"/>
        </w:rPr>
        <w:t>Για το π</w:t>
      </w:r>
      <w:r w:rsidRPr="00DF2EF7">
        <w:rPr>
          <w:rFonts w:eastAsia="Times New Roman" w:cs="Times New Roman"/>
          <w:szCs w:val="24"/>
        </w:rPr>
        <w:t>ώς προέκυψε αυτή η κατάσ</w:t>
      </w:r>
      <w:r>
        <w:rPr>
          <w:rFonts w:eastAsia="Times New Roman" w:cs="Times New Roman"/>
          <w:szCs w:val="24"/>
        </w:rPr>
        <w:t>ταση θα μπορούσαμε να κάνουμε μι</w:t>
      </w:r>
      <w:r w:rsidRPr="00DF2EF7">
        <w:rPr>
          <w:rFonts w:eastAsia="Times New Roman" w:cs="Times New Roman"/>
          <w:szCs w:val="24"/>
        </w:rPr>
        <w:t>α ολόκληρη συζήτηση</w:t>
      </w:r>
      <w:r>
        <w:rPr>
          <w:rFonts w:eastAsia="Times New Roman" w:cs="Times New Roman"/>
          <w:szCs w:val="24"/>
        </w:rPr>
        <w:t>.</w:t>
      </w:r>
    </w:p>
    <w:p w14:paraId="34E9656A"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Θ</w:t>
      </w:r>
      <w:r w:rsidRPr="00DF2EF7">
        <w:rPr>
          <w:rFonts w:eastAsia="Times New Roman" w:cs="Times New Roman"/>
          <w:szCs w:val="24"/>
        </w:rPr>
        <w:t>έλω να επισημάνω</w:t>
      </w:r>
      <w:r>
        <w:rPr>
          <w:rFonts w:eastAsia="Times New Roman" w:cs="Times New Roman"/>
          <w:szCs w:val="24"/>
        </w:rPr>
        <w:t>,</w:t>
      </w:r>
      <w:r w:rsidRPr="00DF2EF7">
        <w:rPr>
          <w:rFonts w:eastAsia="Times New Roman" w:cs="Times New Roman"/>
          <w:szCs w:val="24"/>
        </w:rPr>
        <w:t xml:space="preserve"> βέβαια</w:t>
      </w:r>
      <w:r>
        <w:rPr>
          <w:rFonts w:eastAsia="Times New Roman" w:cs="Times New Roman"/>
          <w:szCs w:val="24"/>
        </w:rPr>
        <w:t>, ότι υπάρχει μι</w:t>
      </w:r>
      <w:r w:rsidRPr="00DF2EF7">
        <w:rPr>
          <w:rFonts w:eastAsia="Times New Roman" w:cs="Times New Roman"/>
          <w:szCs w:val="24"/>
        </w:rPr>
        <w:t xml:space="preserve">α μεγάλη δυσκολία από τη μεριά των </w:t>
      </w:r>
      <w:r>
        <w:rPr>
          <w:rFonts w:eastAsia="Times New Roman" w:cs="Times New Roman"/>
          <w:szCs w:val="24"/>
        </w:rPr>
        <w:t>υ</w:t>
      </w:r>
      <w:r w:rsidRPr="00DF2EF7">
        <w:rPr>
          <w:rFonts w:eastAsia="Times New Roman" w:cs="Times New Roman"/>
          <w:szCs w:val="24"/>
        </w:rPr>
        <w:t xml:space="preserve">πηρεσιών του </w:t>
      </w:r>
      <w:r>
        <w:rPr>
          <w:rFonts w:eastAsia="Times New Roman" w:cs="Times New Roman"/>
          <w:szCs w:val="24"/>
        </w:rPr>
        <w:t>Υ</w:t>
      </w:r>
      <w:r w:rsidRPr="00DF2EF7">
        <w:rPr>
          <w:rFonts w:eastAsia="Times New Roman" w:cs="Times New Roman"/>
          <w:szCs w:val="24"/>
        </w:rPr>
        <w:t xml:space="preserve">πουργείου και άλλων </w:t>
      </w:r>
      <w:r>
        <w:rPr>
          <w:rFonts w:eastAsia="Times New Roman" w:cs="Times New Roman"/>
          <w:szCs w:val="24"/>
        </w:rPr>
        <w:t>Υ</w:t>
      </w:r>
      <w:r w:rsidRPr="00DF2EF7">
        <w:rPr>
          <w:rFonts w:eastAsia="Times New Roman" w:cs="Times New Roman"/>
          <w:szCs w:val="24"/>
        </w:rPr>
        <w:t>πουργείων</w:t>
      </w:r>
      <w:r>
        <w:rPr>
          <w:rFonts w:eastAsia="Times New Roman" w:cs="Times New Roman"/>
          <w:szCs w:val="24"/>
        </w:rPr>
        <w:t>.</w:t>
      </w:r>
      <w:r w:rsidRPr="00DF2EF7">
        <w:rPr>
          <w:rFonts w:eastAsia="Times New Roman" w:cs="Times New Roman"/>
          <w:szCs w:val="24"/>
        </w:rPr>
        <w:t xml:space="preserve"> </w:t>
      </w:r>
      <w:r>
        <w:rPr>
          <w:rFonts w:eastAsia="Times New Roman" w:cs="Times New Roman"/>
          <w:szCs w:val="24"/>
        </w:rPr>
        <w:t>Α</w:t>
      </w:r>
      <w:r w:rsidRPr="00DF2EF7">
        <w:rPr>
          <w:rFonts w:eastAsia="Times New Roman" w:cs="Times New Roman"/>
          <w:szCs w:val="24"/>
        </w:rPr>
        <w:t xml:space="preserve">ναφέρετε ορισμένα </w:t>
      </w:r>
      <w:r w:rsidRPr="00DF2EF7">
        <w:rPr>
          <w:rFonts w:eastAsia="Times New Roman" w:cs="Times New Roman"/>
          <w:szCs w:val="24"/>
        </w:rPr>
        <w:t>πράγματα</w:t>
      </w:r>
      <w:r>
        <w:rPr>
          <w:rFonts w:eastAsia="Times New Roman" w:cs="Times New Roman"/>
          <w:szCs w:val="24"/>
        </w:rPr>
        <w:t>.</w:t>
      </w:r>
      <w:r w:rsidRPr="00DF2EF7">
        <w:rPr>
          <w:rFonts w:eastAsia="Times New Roman" w:cs="Times New Roman"/>
          <w:szCs w:val="24"/>
        </w:rPr>
        <w:t xml:space="preserve"> Βεβαίως προέκυψε και από δύο άλλα γεγονότα</w:t>
      </w:r>
      <w:r>
        <w:rPr>
          <w:rFonts w:eastAsia="Times New Roman" w:cs="Times New Roman"/>
          <w:szCs w:val="24"/>
        </w:rPr>
        <w:t xml:space="preserve">: </w:t>
      </w:r>
    </w:p>
    <w:p w14:paraId="34E9656B"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Το ένα γεγονός είναι διαχρονικό,</w:t>
      </w:r>
      <w:r w:rsidRPr="00DF2EF7">
        <w:rPr>
          <w:rFonts w:eastAsia="Times New Roman" w:cs="Times New Roman"/>
          <w:szCs w:val="24"/>
        </w:rPr>
        <w:t xml:space="preserve"> δηλαδή </w:t>
      </w:r>
      <w:r>
        <w:rPr>
          <w:rFonts w:eastAsia="Times New Roman" w:cs="Times New Roman"/>
          <w:szCs w:val="24"/>
        </w:rPr>
        <w:t>η μη συνεργασία</w:t>
      </w:r>
      <w:r w:rsidRPr="00DF2EF7">
        <w:rPr>
          <w:rFonts w:eastAsia="Times New Roman" w:cs="Times New Roman"/>
          <w:szCs w:val="24"/>
        </w:rPr>
        <w:t xml:space="preserve"> </w:t>
      </w:r>
      <w:r>
        <w:rPr>
          <w:rFonts w:eastAsia="Times New Roman" w:cs="Times New Roman"/>
          <w:szCs w:val="24"/>
        </w:rPr>
        <w:t xml:space="preserve">κυρίως </w:t>
      </w:r>
      <w:r w:rsidRPr="00DF2EF7">
        <w:rPr>
          <w:rFonts w:eastAsia="Times New Roman" w:cs="Times New Roman"/>
          <w:szCs w:val="24"/>
        </w:rPr>
        <w:t xml:space="preserve">της </w:t>
      </w:r>
      <w:proofErr w:type="spellStart"/>
      <w:r>
        <w:rPr>
          <w:rFonts w:eastAsia="Times New Roman" w:cs="Times New Roman"/>
          <w:szCs w:val="24"/>
        </w:rPr>
        <w:t>Α</w:t>
      </w:r>
      <w:r w:rsidRPr="00DF2EF7">
        <w:rPr>
          <w:rFonts w:eastAsia="Times New Roman" w:cs="Times New Roman"/>
          <w:szCs w:val="24"/>
        </w:rPr>
        <w:t>ντιπεριφέρειας</w:t>
      </w:r>
      <w:proofErr w:type="spellEnd"/>
      <w:r w:rsidRPr="00DF2EF7">
        <w:rPr>
          <w:rFonts w:eastAsia="Times New Roman" w:cs="Times New Roman"/>
          <w:szCs w:val="24"/>
        </w:rPr>
        <w:t xml:space="preserve"> στο να διαμορφωθεί ένας άλλος </w:t>
      </w:r>
      <w:r>
        <w:rPr>
          <w:rFonts w:eastAsia="Times New Roman" w:cs="Times New Roman"/>
          <w:szCs w:val="24"/>
        </w:rPr>
        <w:t xml:space="preserve">χώρος -γιατί το ΚΥΤ </w:t>
      </w:r>
      <w:r w:rsidRPr="00DF2EF7">
        <w:rPr>
          <w:rFonts w:eastAsia="Times New Roman" w:cs="Times New Roman"/>
          <w:szCs w:val="24"/>
        </w:rPr>
        <w:t xml:space="preserve">στην ουσία κρέμεται πάνω από το </w:t>
      </w:r>
      <w:r>
        <w:rPr>
          <w:rFonts w:eastAsia="Times New Roman" w:cs="Times New Roman"/>
          <w:szCs w:val="24"/>
        </w:rPr>
        <w:t>Β</w:t>
      </w:r>
      <w:r w:rsidRPr="00DF2EF7">
        <w:rPr>
          <w:rFonts w:eastAsia="Times New Roman" w:cs="Times New Roman"/>
          <w:szCs w:val="24"/>
        </w:rPr>
        <w:t>αθύ</w:t>
      </w:r>
      <w:r>
        <w:rPr>
          <w:rFonts w:eastAsia="Times New Roman" w:cs="Times New Roman"/>
          <w:szCs w:val="24"/>
        </w:rPr>
        <w:t>- ο</w:t>
      </w:r>
      <w:r w:rsidRPr="00DF2EF7">
        <w:rPr>
          <w:rFonts w:eastAsia="Times New Roman" w:cs="Times New Roman"/>
          <w:szCs w:val="24"/>
        </w:rPr>
        <w:t xml:space="preserve"> οποίος θα ήταν πιο </w:t>
      </w:r>
      <w:r>
        <w:rPr>
          <w:rFonts w:eastAsia="Times New Roman" w:cs="Times New Roman"/>
          <w:szCs w:val="24"/>
        </w:rPr>
        <w:t>απλόχωρος</w:t>
      </w:r>
      <w:r>
        <w:rPr>
          <w:rFonts w:eastAsia="Times New Roman" w:cs="Times New Roman"/>
          <w:szCs w:val="24"/>
        </w:rPr>
        <w:t xml:space="preserve"> και</w:t>
      </w:r>
      <w:r w:rsidRPr="00DF2EF7">
        <w:rPr>
          <w:rFonts w:eastAsia="Times New Roman" w:cs="Times New Roman"/>
          <w:szCs w:val="24"/>
        </w:rPr>
        <w:t xml:space="preserve"> πιο άνετος</w:t>
      </w:r>
      <w:r>
        <w:rPr>
          <w:rFonts w:eastAsia="Times New Roman" w:cs="Times New Roman"/>
          <w:szCs w:val="24"/>
        </w:rPr>
        <w:t xml:space="preserve"> και ό</w:t>
      </w:r>
      <w:r w:rsidRPr="00DF2EF7">
        <w:rPr>
          <w:rFonts w:eastAsia="Times New Roman" w:cs="Times New Roman"/>
          <w:szCs w:val="24"/>
        </w:rPr>
        <w:t>που θα μπορούσαν τα πάντα να λειτουργήσουν καλύτερα</w:t>
      </w:r>
      <w:r>
        <w:rPr>
          <w:rFonts w:eastAsia="Times New Roman" w:cs="Times New Roman"/>
          <w:szCs w:val="24"/>
        </w:rPr>
        <w:t>.</w:t>
      </w:r>
    </w:p>
    <w:p w14:paraId="34E9656C"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λέω </w:t>
      </w:r>
      <w:r w:rsidRPr="00587D41">
        <w:rPr>
          <w:rFonts w:eastAsia="Times New Roman" w:cs="Times New Roman"/>
          <w:szCs w:val="24"/>
        </w:rPr>
        <w:t xml:space="preserve">είναι </w:t>
      </w:r>
      <w:r>
        <w:rPr>
          <w:rFonts w:eastAsia="Times New Roman" w:cs="Times New Roman"/>
          <w:szCs w:val="24"/>
        </w:rPr>
        <w:t>για τις υπηρεσίες. Σ</w:t>
      </w:r>
      <w:r w:rsidRPr="00587D41">
        <w:rPr>
          <w:rFonts w:eastAsia="Times New Roman" w:cs="Times New Roman"/>
          <w:szCs w:val="24"/>
        </w:rPr>
        <w:t xml:space="preserve">την ουσία </w:t>
      </w:r>
      <w:r>
        <w:rPr>
          <w:rFonts w:eastAsia="Times New Roman" w:cs="Times New Roman"/>
          <w:szCs w:val="24"/>
        </w:rPr>
        <w:t xml:space="preserve">είναι οι </w:t>
      </w:r>
      <w:r w:rsidRPr="00587D41">
        <w:rPr>
          <w:rFonts w:eastAsia="Times New Roman" w:cs="Times New Roman"/>
          <w:szCs w:val="24"/>
        </w:rPr>
        <w:t>πολύ αυξημένες ροές</w:t>
      </w:r>
      <w:r>
        <w:rPr>
          <w:rFonts w:eastAsia="Times New Roman" w:cs="Times New Roman"/>
          <w:szCs w:val="24"/>
        </w:rPr>
        <w:t>. Δ</w:t>
      </w:r>
      <w:r w:rsidRPr="00587D41">
        <w:rPr>
          <w:rFonts w:eastAsia="Times New Roman" w:cs="Times New Roman"/>
          <w:szCs w:val="24"/>
        </w:rPr>
        <w:t xml:space="preserve">ηλαδή το 2017 στη Σάμο είχαμε </w:t>
      </w:r>
      <w:r>
        <w:rPr>
          <w:rFonts w:eastAsia="Times New Roman" w:cs="Times New Roman"/>
          <w:szCs w:val="24"/>
        </w:rPr>
        <w:lastRenderedPageBreak/>
        <w:t xml:space="preserve">πέντε χιλιάδες εξακόσιες ογδόντα τρεις </w:t>
      </w:r>
      <w:r w:rsidRPr="00587D41">
        <w:rPr>
          <w:rFonts w:eastAsia="Times New Roman" w:cs="Times New Roman"/>
          <w:szCs w:val="24"/>
        </w:rPr>
        <w:t>αφίξεις</w:t>
      </w:r>
      <w:r>
        <w:rPr>
          <w:rFonts w:eastAsia="Times New Roman" w:cs="Times New Roman"/>
          <w:szCs w:val="24"/>
        </w:rPr>
        <w:t>. Τ</w:t>
      </w:r>
      <w:r w:rsidRPr="00587D41">
        <w:rPr>
          <w:rFonts w:eastAsia="Times New Roman" w:cs="Times New Roman"/>
          <w:szCs w:val="24"/>
        </w:rPr>
        <w:t xml:space="preserve">ο 2018 </w:t>
      </w:r>
      <w:r>
        <w:rPr>
          <w:rFonts w:eastAsia="Times New Roman" w:cs="Times New Roman"/>
          <w:szCs w:val="24"/>
        </w:rPr>
        <w:t xml:space="preserve">είχαμε οκτώ χιλιάδες πεντακόσιες εξήντα δύο. Και </w:t>
      </w:r>
      <w:r w:rsidRPr="00587D41">
        <w:rPr>
          <w:rFonts w:eastAsia="Times New Roman" w:cs="Times New Roman"/>
          <w:szCs w:val="24"/>
        </w:rPr>
        <w:t xml:space="preserve">το μεγάλο πρόβλημα είναι ότι οι περίπου </w:t>
      </w:r>
      <w:r>
        <w:rPr>
          <w:rFonts w:eastAsia="Times New Roman" w:cs="Times New Roman"/>
          <w:szCs w:val="24"/>
        </w:rPr>
        <w:t xml:space="preserve">πέντε χιλιάδες </w:t>
      </w:r>
      <w:r w:rsidRPr="00587D41">
        <w:rPr>
          <w:rFonts w:eastAsia="Times New Roman" w:cs="Times New Roman"/>
          <w:szCs w:val="24"/>
        </w:rPr>
        <w:t>από αυτές τις αφίξεις είναι το τετράμηνο Σεπτέμβριος</w:t>
      </w:r>
      <w:r>
        <w:rPr>
          <w:rFonts w:eastAsia="Times New Roman" w:cs="Times New Roman"/>
          <w:szCs w:val="24"/>
        </w:rPr>
        <w:t>-</w:t>
      </w:r>
      <w:r w:rsidRPr="00587D41">
        <w:rPr>
          <w:rFonts w:eastAsia="Times New Roman" w:cs="Times New Roman"/>
          <w:szCs w:val="24"/>
        </w:rPr>
        <w:t>Δεκέμβριος του 2018</w:t>
      </w:r>
      <w:r>
        <w:rPr>
          <w:rFonts w:eastAsia="Times New Roman" w:cs="Times New Roman"/>
          <w:szCs w:val="24"/>
        </w:rPr>
        <w:t>,</w:t>
      </w:r>
      <w:r w:rsidRPr="00587D41">
        <w:rPr>
          <w:rFonts w:eastAsia="Times New Roman" w:cs="Times New Roman"/>
          <w:szCs w:val="24"/>
        </w:rPr>
        <w:t xml:space="preserve"> που δημιούργησαν</w:t>
      </w:r>
      <w:r>
        <w:rPr>
          <w:rFonts w:eastAsia="Times New Roman" w:cs="Times New Roman"/>
          <w:szCs w:val="24"/>
        </w:rPr>
        <w:t xml:space="preserve"> μια</w:t>
      </w:r>
      <w:r w:rsidRPr="00587D41">
        <w:rPr>
          <w:rFonts w:eastAsia="Times New Roman" w:cs="Times New Roman"/>
          <w:szCs w:val="24"/>
        </w:rPr>
        <w:t xml:space="preserve"> τελείως καινούργια κατάσταση</w:t>
      </w:r>
      <w:r>
        <w:rPr>
          <w:rFonts w:eastAsia="Times New Roman" w:cs="Times New Roman"/>
          <w:szCs w:val="24"/>
        </w:rPr>
        <w:t>.</w:t>
      </w:r>
    </w:p>
    <w:p w14:paraId="34E9656D"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Δ</w:t>
      </w:r>
      <w:r w:rsidRPr="00587D41">
        <w:rPr>
          <w:rFonts w:eastAsia="Times New Roman" w:cs="Times New Roman"/>
          <w:szCs w:val="24"/>
        </w:rPr>
        <w:t xml:space="preserve">εν θα μείνω όμως </w:t>
      </w:r>
      <w:r>
        <w:rPr>
          <w:rFonts w:eastAsia="Times New Roman" w:cs="Times New Roman"/>
          <w:szCs w:val="24"/>
        </w:rPr>
        <w:t>σ</w:t>
      </w:r>
      <w:r w:rsidRPr="00587D41">
        <w:rPr>
          <w:rFonts w:eastAsia="Times New Roman" w:cs="Times New Roman"/>
          <w:szCs w:val="24"/>
        </w:rPr>
        <w:t>τα νούμε</w:t>
      </w:r>
      <w:r w:rsidRPr="00587D41">
        <w:rPr>
          <w:rFonts w:eastAsia="Times New Roman" w:cs="Times New Roman"/>
          <w:szCs w:val="24"/>
        </w:rPr>
        <w:t>ρα</w:t>
      </w:r>
      <w:r>
        <w:rPr>
          <w:rFonts w:eastAsia="Times New Roman" w:cs="Times New Roman"/>
          <w:szCs w:val="24"/>
        </w:rPr>
        <w:t>, α</w:t>
      </w:r>
      <w:r w:rsidRPr="00587D41">
        <w:rPr>
          <w:rFonts w:eastAsia="Times New Roman" w:cs="Times New Roman"/>
          <w:szCs w:val="24"/>
        </w:rPr>
        <w:t xml:space="preserve">ν και θα αναφέρω ότι όλο το </w:t>
      </w:r>
      <w:r>
        <w:rPr>
          <w:rFonts w:eastAsia="Times New Roman" w:cs="Times New Roman"/>
          <w:szCs w:val="24"/>
        </w:rPr>
        <w:t>20</w:t>
      </w:r>
      <w:r w:rsidRPr="00587D41">
        <w:rPr>
          <w:rFonts w:eastAsia="Times New Roman" w:cs="Times New Roman"/>
          <w:szCs w:val="24"/>
        </w:rPr>
        <w:t xml:space="preserve">17 από τη Σάμο απομακρύνθηκαν </w:t>
      </w:r>
      <w:r>
        <w:rPr>
          <w:rFonts w:eastAsia="Times New Roman" w:cs="Times New Roman"/>
          <w:szCs w:val="24"/>
        </w:rPr>
        <w:t>τρεις χιλιάδες πεντακόσιες εξήντα τέσσερις π</w:t>
      </w:r>
      <w:r w:rsidRPr="00587D41">
        <w:rPr>
          <w:rFonts w:eastAsia="Times New Roman" w:cs="Times New Roman"/>
          <w:szCs w:val="24"/>
        </w:rPr>
        <w:t>ολίτες</w:t>
      </w:r>
      <w:r>
        <w:rPr>
          <w:rFonts w:eastAsia="Times New Roman" w:cs="Times New Roman"/>
          <w:szCs w:val="24"/>
        </w:rPr>
        <w:t xml:space="preserve"> τρίτων χωρών. Το </w:t>
      </w:r>
      <w:r w:rsidRPr="00587D41">
        <w:rPr>
          <w:rFonts w:eastAsia="Times New Roman" w:cs="Times New Roman"/>
          <w:szCs w:val="24"/>
        </w:rPr>
        <w:t xml:space="preserve">2018 </w:t>
      </w:r>
      <w:r>
        <w:rPr>
          <w:rFonts w:eastAsia="Times New Roman" w:cs="Times New Roman"/>
          <w:szCs w:val="24"/>
        </w:rPr>
        <w:t>απομακρύνθηκαν πέντε χιλιάδες εξακόσιοι έντεκα. Ε</w:t>
      </w:r>
      <w:r w:rsidRPr="00587D41">
        <w:rPr>
          <w:rFonts w:eastAsia="Times New Roman" w:cs="Times New Roman"/>
          <w:szCs w:val="24"/>
        </w:rPr>
        <w:t>νώ δηλαδή αυξήθηκε</w:t>
      </w:r>
      <w:r>
        <w:rPr>
          <w:rFonts w:eastAsia="Times New Roman" w:cs="Times New Roman"/>
          <w:szCs w:val="24"/>
        </w:rPr>
        <w:t>,</w:t>
      </w:r>
      <w:r w:rsidRPr="00587D41">
        <w:rPr>
          <w:rFonts w:eastAsia="Times New Roman" w:cs="Times New Roman"/>
          <w:szCs w:val="24"/>
        </w:rPr>
        <w:t xml:space="preserve"> φτάσαμε </w:t>
      </w:r>
      <w:r>
        <w:rPr>
          <w:rFonts w:eastAsia="Times New Roman" w:cs="Times New Roman"/>
          <w:szCs w:val="24"/>
        </w:rPr>
        <w:t>όμως σ</w:t>
      </w:r>
      <w:r w:rsidRPr="00587D41">
        <w:rPr>
          <w:rFonts w:eastAsia="Times New Roman" w:cs="Times New Roman"/>
          <w:szCs w:val="24"/>
        </w:rPr>
        <w:t>την κατάσταση που περιγράψατε προηγ</w:t>
      </w:r>
      <w:r w:rsidRPr="00587D41">
        <w:rPr>
          <w:rFonts w:eastAsia="Times New Roman" w:cs="Times New Roman"/>
          <w:szCs w:val="24"/>
        </w:rPr>
        <w:t>ούμενα</w:t>
      </w:r>
      <w:r>
        <w:rPr>
          <w:rFonts w:eastAsia="Times New Roman" w:cs="Times New Roman"/>
          <w:szCs w:val="24"/>
        </w:rPr>
        <w:t>: Φεύγουν κάποιοι,</w:t>
      </w:r>
      <w:r w:rsidRPr="00587D41">
        <w:rPr>
          <w:rFonts w:eastAsia="Times New Roman" w:cs="Times New Roman"/>
          <w:szCs w:val="24"/>
        </w:rPr>
        <w:t xml:space="preserve"> έρχονται ακόμα περισσότεροι</w:t>
      </w:r>
      <w:r>
        <w:rPr>
          <w:rFonts w:eastAsia="Times New Roman" w:cs="Times New Roman"/>
          <w:szCs w:val="24"/>
        </w:rPr>
        <w:t>.</w:t>
      </w:r>
      <w:r w:rsidRPr="00587D41">
        <w:rPr>
          <w:rFonts w:eastAsia="Times New Roman" w:cs="Times New Roman"/>
          <w:szCs w:val="24"/>
        </w:rPr>
        <w:t xml:space="preserve"> Αυτό σημαίνει βέβαια ότι πρέπει να πάρουμε </w:t>
      </w:r>
      <w:r>
        <w:rPr>
          <w:rFonts w:eastAsia="Times New Roman" w:cs="Times New Roman"/>
          <w:szCs w:val="24"/>
        </w:rPr>
        <w:t>-</w:t>
      </w:r>
      <w:r w:rsidRPr="00587D41">
        <w:rPr>
          <w:rFonts w:eastAsia="Times New Roman" w:cs="Times New Roman"/>
          <w:szCs w:val="24"/>
        </w:rPr>
        <w:t>και παίρνουμε</w:t>
      </w:r>
      <w:r>
        <w:rPr>
          <w:rFonts w:eastAsia="Times New Roman" w:cs="Times New Roman"/>
          <w:szCs w:val="24"/>
        </w:rPr>
        <w:t>-</w:t>
      </w:r>
      <w:r w:rsidRPr="00587D41">
        <w:rPr>
          <w:rFonts w:eastAsia="Times New Roman" w:cs="Times New Roman"/>
          <w:szCs w:val="24"/>
        </w:rPr>
        <w:t xml:space="preserve"> πολύ συγκεκριμένα μέτρα</w:t>
      </w:r>
      <w:r>
        <w:rPr>
          <w:rFonts w:eastAsia="Times New Roman" w:cs="Times New Roman"/>
          <w:szCs w:val="24"/>
        </w:rPr>
        <w:t>.</w:t>
      </w:r>
    </w:p>
    <w:p w14:paraId="34E9656E"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Τ</w:t>
      </w:r>
      <w:r w:rsidRPr="00587D41">
        <w:rPr>
          <w:rFonts w:eastAsia="Times New Roman" w:cs="Times New Roman"/>
          <w:szCs w:val="24"/>
        </w:rPr>
        <w:t xml:space="preserve">ο ένα μέτρο αφορά να επιμένουμε στην ουσία της κοινής δήλωσης </w:t>
      </w:r>
      <w:r>
        <w:rPr>
          <w:rFonts w:eastAsia="Times New Roman" w:cs="Times New Roman"/>
          <w:szCs w:val="24"/>
        </w:rPr>
        <w:t>Ε</w:t>
      </w:r>
      <w:r w:rsidRPr="00587D41">
        <w:rPr>
          <w:rFonts w:eastAsia="Times New Roman" w:cs="Times New Roman"/>
          <w:szCs w:val="24"/>
        </w:rPr>
        <w:t xml:space="preserve">υρωπαϊκής </w:t>
      </w:r>
      <w:r>
        <w:rPr>
          <w:rFonts w:eastAsia="Times New Roman" w:cs="Times New Roman"/>
          <w:szCs w:val="24"/>
        </w:rPr>
        <w:t>Έ</w:t>
      </w:r>
      <w:r w:rsidRPr="00587D41">
        <w:rPr>
          <w:rFonts w:eastAsia="Times New Roman" w:cs="Times New Roman"/>
          <w:szCs w:val="24"/>
        </w:rPr>
        <w:t>νωσης</w:t>
      </w:r>
      <w:r>
        <w:rPr>
          <w:rFonts w:eastAsia="Times New Roman" w:cs="Times New Roman"/>
          <w:szCs w:val="24"/>
        </w:rPr>
        <w:t>-</w:t>
      </w:r>
      <w:r w:rsidRPr="00587D41">
        <w:rPr>
          <w:rFonts w:eastAsia="Times New Roman" w:cs="Times New Roman"/>
          <w:szCs w:val="24"/>
        </w:rPr>
        <w:t>Τουρκίας</w:t>
      </w:r>
      <w:r>
        <w:rPr>
          <w:rFonts w:eastAsia="Times New Roman" w:cs="Times New Roman"/>
          <w:szCs w:val="24"/>
        </w:rPr>
        <w:t>.</w:t>
      </w:r>
      <w:r w:rsidRPr="00587D41">
        <w:rPr>
          <w:rFonts w:eastAsia="Times New Roman" w:cs="Times New Roman"/>
          <w:szCs w:val="24"/>
        </w:rPr>
        <w:t xml:space="preserve"> </w:t>
      </w:r>
      <w:r>
        <w:rPr>
          <w:rFonts w:eastAsia="Times New Roman" w:cs="Times New Roman"/>
          <w:szCs w:val="24"/>
        </w:rPr>
        <w:t>Δ</w:t>
      </w:r>
      <w:r w:rsidRPr="00587D41">
        <w:rPr>
          <w:rFonts w:eastAsia="Times New Roman" w:cs="Times New Roman"/>
          <w:szCs w:val="24"/>
        </w:rPr>
        <w:t>ηλαδή</w:t>
      </w:r>
      <w:r>
        <w:rPr>
          <w:rFonts w:eastAsia="Times New Roman" w:cs="Times New Roman"/>
          <w:szCs w:val="24"/>
        </w:rPr>
        <w:t xml:space="preserve"> η κοινή δήλωση τ</w:t>
      </w:r>
      <w:r w:rsidRPr="00587D41">
        <w:rPr>
          <w:rFonts w:eastAsia="Times New Roman" w:cs="Times New Roman"/>
          <w:szCs w:val="24"/>
        </w:rPr>
        <w:t>ι λέ</w:t>
      </w:r>
      <w:r w:rsidRPr="00587D41">
        <w:rPr>
          <w:rFonts w:eastAsia="Times New Roman" w:cs="Times New Roman"/>
          <w:szCs w:val="24"/>
        </w:rPr>
        <w:t>ει</w:t>
      </w:r>
      <w:r>
        <w:rPr>
          <w:rFonts w:eastAsia="Times New Roman" w:cs="Times New Roman"/>
          <w:szCs w:val="24"/>
        </w:rPr>
        <w:t>; Ό,</w:t>
      </w:r>
      <w:r w:rsidRPr="00587D41">
        <w:rPr>
          <w:rFonts w:eastAsia="Times New Roman" w:cs="Times New Roman"/>
          <w:szCs w:val="24"/>
        </w:rPr>
        <w:t>τι πρέπει ο κόσμος αυτός να παραμένει στην Τουρκία και οι επιστροφές να είναι διορθωτικός μηχανισμός</w:t>
      </w:r>
      <w:r>
        <w:rPr>
          <w:rFonts w:eastAsia="Times New Roman" w:cs="Times New Roman"/>
          <w:szCs w:val="24"/>
        </w:rPr>
        <w:t>. Αυτό δεν συμβαίνει στη Σάμο. Το πρόγραμμά</w:t>
      </w:r>
      <w:r w:rsidRPr="00587D41">
        <w:rPr>
          <w:rFonts w:eastAsia="Times New Roman" w:cs="Times New Roman"/>
          <w:szCs w:val="24"/>
        </w:rPr>
        <w:t xml:space="preserve"> μας πετυχαίνει στη </w:t>
      </w:r>
      <w:r>
        <w:rPr>
          <w:rFonts w:eastAsia="Times New Roman" w:cs="Times New Roman"/>
          <w:szCs w:val="24"/>
        </w:rPr>
        <w:t xml:space="preserve">Λέσβο, στη </w:t>
      </w:r>
      <w:r w:rsidRPr="00587D41">
        <w:rPr>
          <w:rFonts w:eastAsia="Times New Roman" w:cs="Times New Roman"/>
          <w:szCs w:val="24"/>
        </w:rPr>
        <w:t>Λέρο</w:t>
      </w:r>
      <w:r>
        <w:rPr>
          <w:rFonts w:eastAsia="Times New Roman" w:cs="Times New Roman"/>
          <w:szCs w:val="24"/>
        </w:rPr>
        <w:t>, στη Χίο,</w:t>
      </w:r>
      <w:r w:rsidRPr="00587D41">
        <w:rPr>
          <w:rFonts w:eastAsia="Times New Roman" w:cs="Times New Roman"/>
          <w:szCs w:val="24"/>
        </w:rPr>
        <w:t xml:space="preserve"> στην Κω</w:t>
      </w:r>
      <w:r>
        <w:rPr>
          <w:rFonts w:eastAsia="Times New Roman" w:cs="Times New Roman"/>
          <w:szCs w:val="24"/>
        </w:rPr>
        <w:t xml:space="preserve">. Στην Λέσβο </w:t>
      </w:r>
      <w:r w:rsidRPr="00587D41">
        <w:rPr>
          <w:rFonts w:eastAsia="Times New Roman" w:cs="Times New Roman"/>
          <w:szCs w:val="24"/>
        </w:rPr>
        <w:t xml:space="preserve">έχουμε από </w:t>
      </w:r>
      <w:r>
        <w:rPr>
          <w:rFonts w:eastAsia="Times New Roman" w:cs="Times New Roman"/>
          <w:szCs w:val="24"/>
        </w:rPr>
        <w:lastRenderedPageBreak/>
        <w:t>εννέα χιλιάδες,</w:t>
      </w:r>
      <w:r w:rsidRPr="00587D41">
        <w:rPr>
          <w:rFonts w:eastAsia="Times New Roman" w:cs="Times New Roman"/>
          <w:szCs w:val="24"/>
        </w:rPr>
        <w:t xml:space="preserve"> που ήταν στην </w:t>
      </w:r>
      <w:r w:rsidRPr="00587D41">
        <w:rPr>
          <w:rFonts w:eastAsia="Times New Roman" w:cs="Times New Roman"/>
          <w:szCs w:val="24"/>
        </w:rPr>
        <w:t>1</w:t>
      </w:r>
      <w:r w:rsidRPr="0021777C">
        <w:rPr>
          <w:rFonts w:eastAsia="Times New Roman" w:cs="Times New Roman"/>
          <w:szCs w:val="24"/>
          <w:vertAlign w:val="superscript"/>
        </w:rPr>
        <w:t>η</w:t>
      </w:r>
      <w:r w:rsidRPr="00587D41">
        <w:rPr>
          <w:rFonts w:eastAsia="Times New Roman" w:cs="Times New Roman"/>
          <w:szCs w:val="24"/>
        </w:rPr>
        <w:t xml:space="preserve"> Σεπτεμβρίου</w:t>
      </w:r>
      <w:r>
        <w:rPr>
          <w:rFonts w:eastAsia="Times New Roman" w:cs="Times New Roman"/>
          <w:szCs w:val="24"/>
        </w:rPr>
        <w:t>, τέσσερις χιλιάδες πεντακόσιους</w:t>
      </w:r>
      <w:r w:rsidRPr="00587D41">
        <w:rPr>
          <w:rFonts w:eastAsia="Times New Roman" w:cs="Times New Roman"/>
          <w:szCs w:val="24"/>
        </w:rPr>
        <w:t xml:space="preserve"> αυτή τη στιγμή και </w:t>
      </w:r>
      <w:r>
        <w:rPr>
          <w:rFonts w:eastAsia="Times New Roman" w:cs="Times New Roman"/>
          <w:szCs w:val="24"/>
        </w:rPr>
        <w:t>β</w:t>
      </w:r>
      <w:r w:rsidRPr="00587D41">
        <w:rPr>
          <w:rFonts w:eastAsia="Times New Roman" w:cs="Times New Roman"/>
          <w:szCs w:val="24"/>
        </w:rPr>
        <w:t>αίνει καλύτερα</w:t>
      </w:r>
      <w:r>
        <w:rPr>
          <w:rFonts w:eastAsia="Times New Roman" w:cs="Times New Roman"/>
          <w:szCs w:val="24"/>
        </w:rPr>
        <w:t>. Σ</w:t>
      </w:r>
      <w:r w:rsidRPr="00587D41">
        <w:rPr>
          <w:rFonts w:eastAsia="Times New Roman" w:cs="Times New Roman"/>
          <w:szCs w:val="24"/>
        </w:rPr>
        <w:t>τη Σάμο δεν έχουμε τα ίδια αποτελέσματα</w:t>
      </w:r>
      <w:r>
        <w:rPr>
          <w:rFonts w:eastAsia="Times New Roman" w:cs="Times New Roman"/>
          <w:szCs w:val="24"/>
        </w:rPr>
        <w:t>.</w:t>
      </w:r>
      <w:r w:rsidRPr="00587D41">
        <w:rPr>
          <w:rFonts w:eastAsia="Times New Roman" w:cs="Times New Roman"/>
          <w:szCs w:val="24"/>
        </w:rPr>
        <w:t xml:space="preserve"> Άρα</w:t>
      </w:r>
      <w:r>
        <w:rPr>
          <w:rFonts w:eastAsia="Times New Roman" w:cs="Times New Roman"/>
          <w:szCs w:val="24"/>
        </w:rPr>
        <w:t>,</w:t>
      </w:r>
      <w:r w:rsidRPr="00587D41">
        <w:rPr>
          <w:rFonts w:eastAsia="Times New Roman" w:cs="Times New Roman"/>
          <w:szCs w:val="24"/>
        </w:rPr>
        <w:t xml:space="preserve"> η επιμονή μας είναι</w:t>
      </w:r>
      <w:r>
        <w:rPr>
          <w:rFonts w:eastAsia="Times New Roman" w:cs="Times New Roman"/>
          <w:szCs w:val="24"/>
        </w:rPr>
        <w:t xml:space="preserve">, </w:t>
      </w:r>
      <w:r w:rsidRPr="00587D41">
        <w:rPr>
          <w:rFonts w:eastAsia="Times New Roman" w:cs="Times New Roman"/>
          <w:szCs w:val="24"/>
        </w:rPr>
        <w:t>σε συνεννόηση με την Τουρκία</w:t>
      </w:r>
      <w:r>
        <w:rPr>
          <w:rFonts w:eastAsia="Times New Roman" w:cs="Times New Roman"/>
          <w:szCs w:val="24"/>
        </w:rPr>
        <w:t>,</w:t>
      </w:r>
      <w:r w:rsidRPr="00587D41">
        <w:rPr>
          <w:rFonts w:eastAsia="Times New Roman" w:cs="Times New Roman"/>
          <w:szCs w:val="24"/>
        </w:rPr>
        <w:t xml:space="preserve"> σε σχέση με τις ροές</w:t>
      </w:r>
      <w:r>
        <w:rPr>
          <w:rFonts w:eastAsia="Times New Roman" w:cs="Times New Roman"/>
          <w:szCs w:val="24"/>
        </w:rPr>
        <w:t>. Δ</w:t>
      </w:r>
      <w:r w:rsidRPr="00587D41">
        <w:rPr>
          <w:rFonts w:eastAsia="Times New Roman" w:cs="Times New Roman"/>
          <w:szCs w:val="24"/>
        </w:rPr>
        <w:t xml:space="preserve">εν φτάνει </w:t>
      </w:r>
      <w:r>
        <w:rPr>
          <w:rFonts w:eastAsia="Times New Roman" w:cs="Times New Roman"/>
          <w:szCs w:val="24"/>
        </w:rPr>
        <w:t>όμως</w:t>
      </w:r>
      <w:r w:rsidRPr="00587D41">
        <w:rPr>
          <w:rFonts w:eastAsia="Times New Roman" w:cs="Times New Roman"/>
          <w:szCs w:val="24"/>
        </w:rPr>
        <w:t xml:space="preserve"> αυτό</w:t>
      </w:r>
      <w:r>
        <w:rPr>
          <w:rFonts w:eastAsia="Times New Roman" w:cs="Times New Roman"/>
          <w:szCs w:val="24"/>
        </w:rPr>
        <w:t>.</w:t>
      </w:r>
    </w:p>
    <w:p w14:paraId="34E9656F"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Η σ</w:t>
      </w:r>
      <w:r w:rsidRPr="00587D41">
        <w:rPr>
          <w:rFonts w:eastAsia="Times New Roman" w:cs="Times New Roman"/>
          <w:szCs w:val="24"/>
        </w:rPr>
        <w:t xml:space="preserve">υμφωνία μας με το Υπουργείο </w:t>
      </w:r>
      <w:r w:rsidRPr="00587D41">
        <w:rPr>
          <w:rFonts w:eastAsia="Times New Roman" w:cs="Times New Roman"/>
          <w:szCs w:val="24"/>
        </w:rPr>
        <w:t>Υγείας είναι να προστεθούν δύο γιατροί στα μέσα του Φεβρουαρίου</w:t>
      </w:r>
      <w:r>
        <w:rPr>
          <w:rFonts w:eastAsia="Times New Roman" w:cs="Times New Roman"/>
          <w:szCs w:val="24"/>
        </w:rPr>
        <w:t>,</w:t>
      </w:r>
      <w:r w:rsidRPr="00587D41">
        <w:rPr>
          <w:rFonts w:eastAsia="Times New Roman" w:cs="Times New Roman"/>
          <w:szCs w:val="24"/>
        </w:rPr>
        <w:t xml:space="preserve"> ώστε να προχωράνε πιο γρήγορα οι διαδικασίες </w:t>
      </w:r>
      <w:proofErr w:type="spellStart"/>
      <w:r w:rsidRPr="00587D41">
        <w:rPr>
          <w:rFonts w:eastAsia="Times New Roman" w:cs="Times New Roman"/>
          <w:szCs w:val="24"/>
        </w:rPr>
        <w:t>ευαλωτότητας</w:t>
      </w:r>
      <w:proofErr w:type="spellEnd"/>
      <w:r>
        <w:rPr>
          <w:rFonts w:eastAsia="Times New Roman" w:cs="Times New Roman"/>
          <w:szCs w:val="24"/>
        </w:rPr>
        <w:t>. Εν</w:t>
      </w:r>
      <w:r w:rsidRPr="00587D41">
        <w:rPr>
          <w:rFonts w:eastAsia="Times New Roman" w:cs="Times New Roman"/>
          <w:szCs w:val="24"/>
        </w:rPr>
        <w:t>ώ δηλαδή κάποιος που κάνει αίτηση βούλησης ασύλου</w:t>
      </w:r>
      <w:r>
        <w:rPr>
          <w:rFonts w:eastAsia="Times New Roman" w:cs="Times New Roman"/>
          <w:szCs w:val="24"/>
        </w:rPr>
        <w:t>,</w:t>
      </w:r>
      <w:r w:rsidRPr="00587D41">
        <w:rPr>
          <w:rFonts w:eastAsia="Times New Roman" w:cs="Times New Roman"/>
          <w:szCs w:val="24"/>
        </w:rPr>
        <w:t xml:space="preserve"> όταν δεν είναι ευάλωτος</w:t>
      </w:r>
      <w:r>
        <w:rPr>
          <w:rFonts w:eastAsia="Times New Roman" w:cs="Times New Roman"/>
          <w:szCs w:val="24"/>
        </w:rPr>
        <w:t>,</w:t>
      </w:r>
      <w:r w:rsidRPr="00587D41">
        <w:rPr>
          <w:rFonts w:eastAsia="Times New Roman" w:cs="Times New Roman"/>
          <w:szCs w:val="24"/>
        </w:rPr>
        <w:t xml:space="preserve"> η διαδικασία συνολικά ολοκληρώνεται σε περίπου τρεις μ</w:t>
      </w:r>
      <w:r w:rsidRPr="00587D41">
        <w:rPr>
          <w:rFonts w:eastAsia="Times New Roman" w:cs="Times New Roman"/>
          <w:szCs w:val="24"/>
        </w:rPr>
        <w:t>ε τέσσερις μήνες</w:t>
      </w:r>
      <w:r>
        <w:rPr>
          <w:rFonts w:eastAsia="Times New Roman" w:cs="Times New Roman"/>
          <w:szCs w:val="24"/>
        </w:rPr>
        <w:t xml:space="preserve">, όταν δηλώνει </w:t>
      </w:r>
      <w:r w:rsidRPr="00587D41">
        <w:rPr>
          <w:rFonts w:eastAsia="Times New Roman" w:cs="Times New Roman"/>
          <w:szCs w:val="24"/>
        </w:rPr>
        <w:t xml:space="preserve"> </w:t>
      </w:r>
      <w:proofErr w:type="spellStart"/>
      <w:r w:rsidRPr="00587D41">
        <w:rPr>
          <w:rFonts w:eastAsia="Times New Roman" w:cs="Times New Roman"/>
          <w:szCs w:val="24"/>
        </w:rPr>
        <w:t>ευαλωτότητα</w:t>
      </w:r>
      <w:proofErr w:type="spellEnd"/>
      <w:r>
        <w:rPr>
          <w:rFonts w:eastAsia="Times New Roman" w:cs="Times New Roman"/>
          <w:szCs w:val="24"/>
        </w:rPr>
        <w:t>,</w:t>
      </w:r>
      <w:r w:rsidRPr="00587D41">
        <w:rPr>
          <w:rFonts w:eastAsia="Times New Roman" w:cs="Times New Roman"/>
          <w:szCs w:val="24"/>
        </w:rPr>
        <w:t xml:space="preserve"> αυτοί οι μήνες πολλαπλασιάζονται</w:t>
      </w:r>
      <w:r>
        <w:rPr>
          <w:rFonts w:eastAsia="Times New Roman" w:cs="Times New Roman"/>
          <w:szCs w:val="24"/>
        </w:rPr>
        <w:t xml:space="preserve">. Μιλάω για όλες </w:t>
      </w:r>
      <w:r w:rsidRPr="00587D41">
        <w:rPr>
          <w:rFonts w:eastAsia="Times New Roman" w:cs="Times New Roman"/>
          <w:szCs w:val="24"/>
        </w:rPr>
        <w:t>τις διαδικασίες</w:t>
      </w:r>
      <w:r>
        <w:rPr>
          <w:rFonts w:eastAsia="Times New Roman" w:cs="Times New Roman"/>
          <w:szCs w:val="24"/>
        </w:rPr>
        <w:t>.</w:t>
      </w:r>
      <w:r w:rsidRPr="004E3BD0">
        <w:rPr>
          <w:rFonts w:eastAsia="Times New Roman" w:cs="Times New Roman"/>
          <w:szCs w:val="24"/>
        </w:rPr>
        <w:t xml:space="preserve"> </w:t>
      </w:r>
      <w:r>
        <w:rPr>
          <w:rFonts w:eastAsia="Times New Roman" w:cs="Times New Roman"/>
          <w:szCs w:val="24"/>
        </w:rPr>
        <w:t>Κ</w:t>
      </w:r>
      <w:r w:rsidRPr="00587D41">
        <w:rPr>
          <w:rFonts w:eastAsia="Times New Roman" w:cs="Times New Roman"/>
          <w:szCs w:val="24"/>
        </w:rPr>
        <w:t>αι είναι πρόβλημα ότι στη Σάμο έχουμε ένα</w:t>
      </w:r>
      <w:r>
        <w:rPr>
          <w:rFonts w:eastAsia="Times New Roman" w:cs="Times New Roman"/>
          <w:szCs w:val="24"/>
        </w:rPr>
        <w:t>ν</w:t>
      </w:r>
      <w:r w:rsidRPr="00587D41">
        <w:rPr>
          <w:rFonts w:eastAsia="Times New Roman" w:cs="Times New Roman"/>
          <w:szCs w:val="24"/>
        </w:rPr>
        <w:t xml:space="preserve"> γιατρό μερικής απασχόλησης ο οποίος </w:t>
      </w:r>
      <w:r>
        <w:rPr>
          <w:rFonts w:eastAsia="Times New Roman" w:cs="Times New Roman"/>
          <w:szCs w:val="24"/>
        </w:rPr>
        <w:t>κάνει</w:t>
      </w:r>
      <w:r w:rsidRPr="00587D41">
        <w:rPr>
          <w:rFonts w:eastAsia="Times New Roman" w:cs="Times New Roman"/>
          <w:szCs w:val="24"/>
        </w:rPr>
        <w:t xml:space="preserve"> αυτό που μπορεί να κάνει</w:t>
      </w:r>
      <w:r>
        <w:rPr>
          <w:rFonts w:eastAsia="Times New Roman" w:cs="Times New Roman"/>
          <w:szCs w:val="24"/>
        </w:rPr>
        <w:t>,</w:t>
      </w:r>
      <w:r w:rsidRPr="00587D41">
        <w:rPr>
          <w:rFonts w:eastAsia="Times New Roman" w:cs="Times New Roman"/>
          <w:szCs w:val="24"/>
        </w:rPr>
        <w:t xml:space="preserve"> αλλά το αποτέλεσμα είναι πενιχρό</w:t>
      </w:r>
      <w:r>
        <w:rPr>
          <w:rFonts w:eastAsia="Times New Roman" w:cs="Times New Roman"/>
          <w:szCs w:val="24"/>
        </w:rPr>
        <w:t>.</w:t>
      </w:r>
    </w:p>
    <w:p w14:paraId="34E96570"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Το τρίτο</w:t>
      </w:r>
      <w:r w:rsidRPr="00587D41">
        <w:rPr>
          <w:rFonts w:eastAsia="Times New Roman" w:cs="Times New Roman"/>
          <w:szCs w:val="24"/>
        </w:rPr>
        <w:t xml:space="preserve"> είναι ότι </w:t>
      </w:r>
      <w:r>
        <w:rPr>
          <w:rFonts w:eastAsia="Times New Roman" w:cs="Times New Roman"/>
          <w:szCs w:val="24"/>
        </w:rPr>
        <w:t>ή</w:t>
      </w:r>
      <w:r w:rsidRPr="00587D41">
        <w:rPr>
          <w:rFonts w:eastAsia="Times New Roman" w:cs="Times New Roman"/>
          <w:szCs w:val="24"/>
        </w:rPr>
        <w:t>δη έχ</w:t>
      </w:r>
      <w:r>
        <w:rPr>
          <w:rFonts w:eastAsia="Times New Roman" w:cs="Times New Roman"/>
          <w:szCs w:val="24"/>
        </w:rPr>
        <w:t>ει</w:t>
      </w:r>
      <w:r w:rsidRPr="00587D41">
        <w:rPr>
          <w:rFonts w:eastAsia="Times New Roman" w:cs="Times New Roman"/>
          <w:szCs w:val="24"/>
        </w:rPr>
        <w:t xml:space="preserve"> ολοκληρωθεί το πρώτο κομμάτι των διαδικασιών</w:t>
      </w:r>
      <w:r>
        <w:rPr>
          <w:rFonts w:eastAsia="Times New Roman" w:cs="Times New Roman"/>
          <w:szCs w:val="24"/>
        </w:rPr>
        <w:t>.</w:t>
      </w:r>
      <w:r w:rsidRPr="00587D41">
        <w:rPr>
          <w:rFonts w:eastAsia="Times New Roman" w:cs="Times New Roman"/>
          <w:szCs w:val="24"/>
        </w:rPr>
        <w:t xml:space="preserve"> </w:t>
      </w:r>
      <w:r>
        <w:rPr>
          <w:rFonts w:eastAsia="Times New Roman" w:cs="Times New Roman"/>
          <w:szCs w:val="24"/>
        </w:rPr>
        <w:t>Έ</w:t>
      </w:r>
      <w:r w:rsidRPr="00587D41">
        <w:rPr>
          <w:rFonts w:eastAsia="Times New Roman" w:cs="Times New Roman"/>
          <w:szCs w:val="24"/>
        </w:rPr>
        <w:t>χει βρεθεί ένας χώρος</w:t>
      </w:r>
      <w:r>
        <w:rPr>
          <w:rFonts w:eastAsia="Times New Roman" w:cs="Times New Roman"/>
          <w:szCs w:val="24"/>
        </w:rPr>
        <w:t>,</w:t>
      </w:r>
      <w:r w:rsidRPr="00587D41">
        <w:rPr>
          <w:rFonts w:eastAsia="Times New Roman" w:cs="Times New Roman"/>
          <w:szCs w:val="24"/>
        </w:rPr>
        <w:t xml:space="preserve"> ο οποίος δεν επηρεάζει ούτε </w:t>
      </w:r>
      <w:r>
        <w:rPr>
          <w:rFonts w:eastAsia="Times New Roman" w:cs="Times New Roman"/>
          <w:szCs w:val="24"/>
        </w:rPr>
        <w:t>το Βαθύ -</w:t>
      </w:r>
      <w:r w:rsidRPr="00587D41">
        <w:rPr>
          <w:rFonts w:eastAsia="Times New Roman" w:cs="Times New Roman"/>
          <w:szCs w:val="24"/>
        </w:rPr>
        <w:t xml:space="preserve">θα τα λέω με τα ονόματά </w:t>
      </w:r>
      <w:r>
        <w:rPr>
          <w:rFonts w:eastAsia="Times New Roman" w:cs="Times New Roman"/>
          <w:szCs w:val="24"/>
        </w:rPr>
        <w:t>τους,</w:t>
      </w:r>
      <w:r w:rsidRPr="00587D41">
        <w:rPr>
          <w:rFonts w:eastAsia="Times New Roman" w:cs="Times New Roman"/>
          <w:szCs w:val="24"/>
        </w:rPr>
        <w:t xml:space="preserve"> γιατί ξέρουμε </w:t>
      </w:r>
      <w:r w:rsidRPr="00587D41">
        <w:rPr>
          <w:rFonts w:eastAsia="Times New Roman" w:cs="Times New Roman"/>
          <w:szCs w:val="24"/>
        </w:rPr>
        <w:lastRenderedPageBreak/>
        <w:t>ότι όλα αυτά περνάνε</w:t>
      </w:r>
      <w:r>
        <w:rPr>
          <w:rFonts w:eastAsia="Times New Roman" w:cs="Times New Roman"/>
          <w:szCs w:val="24"/>
        </w:rPr>
        <w:t>-</w:t>
      </w:r>
      <w:r w:rsidRPr="00587D41">
        <w:rPr>
          <w:rFonts w:eastAsia="Times New Roman" w:cs="Times New Roman"/>
          <w:szCs w:val="24"/>
        </w:rPr>
        <w:t xml:space="preserve"> </w:t>
      </w:r>
      <w:r>
        <w:rPr>
          <w:rFonts w:eastAsia="Times New Roman" w:cs="Times New Roman"/>
          <w:szCs w:val="24"/>
        </w:rPr>
        <w:t>ο</w:t>
      </w:r>
      <w:r w:rsidRPr="00587D41">
        <w:rPr>
          <w:rFonts w:eastAsia="Times New Roman" w:cs="Times New Roman"/>
          <w:szCs w:val="24"/>
        </w:rPr>
        <w:t xml:space="preserve">ύτε τους </w:t>
      </w:r>
      <w:r>
        <w:rPr>
          <w:rFonts w:eastAsia="Times New Roman" w:cs="Times New Roman"/>
          <w:szCs w:val="24"/>
        </w:rPr>
        <w:t>Μ</w:t>
      </w:r>
      <w:r w:rsidRPr="00587D41">
        <w:rPr>
          <w:rFonts w:eastAsia="Times New Roman" w:cs="Times New Roman"/>
          <w:szCs w:val="24"/>
        </w:rPr>
        <w:t>υτιληνιούς</w:t>
      </w:r>
      <w:r>
        <w:rPr>
          <w:rFonts w:eastAsia="Times New Roman" w:cs="Times New Roman"/>
          <w:szCs w:val="24"/>
        </w:rPr>
        <w:t>,</w:t>
      </w:r>
      <w:r w:rsidRPr="00587D41">
        <w:rPr>
          <w:rFonts w:eastAsia="Times New Roman" w:cs="Times New Roman"/>
          <w:szCs w:val="24"/>
        </w:rPr>
        <w:t xml:space="preserve"> ώστε εκεί να αναπτυχθεί ένα και</w:t>
      </w:r>
      <w:r w:rsidRPr="00587D41">
        <w:rPr>
          <w:rFonts w:eastAsia="Times New Roman" w:cs="Times New Roman"/>
          <w:szCs w:val="24"/>
        </w:rPr>
        <w:t xml:space="preserve">νούργιο </w:t>
      </w:r>
      <w:r>
        <w:rPr>
          <w:rFonts w:eastAsia="Times New Roman" w:cs="Times New Roman"/>
          <w:szCs w:val="24"/>
        </w:rPr>
        <w:t>κ</w:t>
      </w:r>
      <w:r w:rsidRPr="00587D41">
        <w:rPr>
          <w:rFonts w:eastAsia="Times New Roman" w:cs="Times New Roman"/>
          <w:szCs w:val="24"/>
        </w:rPr>
        <w:t xml:space="preserve">έντρο </w:t>
      </w:r>
      <w:r>
        <w:rPr>
          <w:rFonts w:eastAsia="Times New Roman" w:cs="Times New Roman"/>
          <w:szCs w:val="24"/>
        </w:rPr>
        <w:t>υ</w:t>
      </w:r>
      <w:r w:rsidRPr="00587D41">
        <w:rPr>
          <w:rFonts w:eastAsia="Times New Roman" w:cs="Times New Roman"/>
          <w:szCs w:val="24"/>
        </w:rPr>
        <w:t xml:space="preserve">ποδοχής και </w:t>
      </w:r>
      <w:r>
        <w:rPr>
          <w:rFonts w:eastAsia="Times New Roman" w:cs="Times New Roman"/>
          <w:szCs w:val="24"/>
        </w:rPr>
        <w:t>τ</w:t>
      </w:r>
      <w:r w:rsidRPr="00587D41">
        <w:rPr>
          <w:rFonts w:eastAsia="Times New Roman" w:cs="Times New Roman"/>
          <w:szCs w:val="24"/>
        </w:rPr>
        <w:t>αυτοποίησης</w:t>
      </w:r>
      <w:r>
        <w:rPr>
          <w:rFonts w:eastAsia="Times New Roman" w:cs="Times New Roman"/>
          <w:szCs w:val="24"/>
        </w:rPr>
        <w:t>.</w:t>
      </w:r>
      <w:r w:rsidRPr="00587D41">
        <w:rPr>
          <w:rFonts w:eastAsia="Times New Roman" w:cs="Times New Roman"/>
          <w:szCs w:val="24"/>
        </w:rPr>
        <w:t xml:space="preserve"> Ελπίζω</w:t>
      </w:r>
      <w:r>
        <w:rPr>
          <w:rFonts w:eastAsia="Times New Roman" w:cs="Times New Roman"/>
          <w:szCs w:val="24"/>
        </w:rPr>
        <w:t>,</w:t>
      </w:r>
      <w:r w:rsidRPr="00587D41">
        <w:rPr>
          <w:rFonts w:eastAsia="Times New Roman" w:cs="Times New Roman"/>
          <w:szCs w:val="24"/>
        </w:rPr>
        <w:t xml:space="preserve"> μέχρι το τέλος του Απριλίου</w:t>
      </w:r>
      <w:r>
        <w:rPr>
          <w:rFonts w:eastAsia="Times New Roman" w:cs="Times New Roman"/>
          <w:szCs w:val="24"/>
        </w:rPr>
        <w:t>,</w:t>
      </w:r>
      <w:r w:rsidRPr="00587D41">
        <w:rPr>
          <w:rFonts w:eastAsia="Times New Roman" w:cs="Times New Roman"/>
          <w:szCs w:val="24"/>
        </w:rPr>
        <w:t xml:space="preserve"> αυτό να είναι πλήρης εγκατάσταση και στο Βαθύ να κλείσει αυτό το </w:t>
      </w:r>
      <w:r>
        <w:rPr>
          <w:rFonts w:eastAsia="Times New Roman" w:cs="Times New Roman"/>
          <w:szCs w:val="24"/>
        </w:rPr>
        <w:t>κ</w:t>
      </w:r>
      <w:r w:rsidRPr="00587D41">
        <w:rPr>
          <w:rFonts w:eastAsia="Times New Roman" w:cs="Times New Roman"/>
          <w:szCs w:val="24"/>
        </w:rPr>
        <w:t>έντρο και να αποδοθεί η περιοχή στο</w:t>
      </w:r>
      <w:r>
        <w:rPr>
          <w:rFonts w:eastAsia="Times New Roman" w:cs="Times New Roman"/>
          <w:szCs w:val="24"/>
        </w:rPr>
        <w:t>ν</w:t>
      </w:r>
      <w:r w:rsidRPr="00587D41">
        <w:rPr>
          <w:rFonts w:eastAsia="Times New Roman" w:cs="Times New Roman"/>
          <w:szCs w:val="24"/>
        </w:rPr>
        <w:t xml:space="preserve"> δήμο</w:t>
      </w:r>
      <w:r>
        <w:rPr>
          <w:rFonts w:eastAsia="Times New Roman" w:cs="Times New Roman"/>
          <w:szCs w:val="24"/>
        </w:rPr>
        <w:t>.</w:t>
      </w:r>
      <w:r w:rsidRPr="00587D41">
        <w:rPr>
          <w:rFonts w:eastAsia="Times New Roman" w:cs="Times New Roman"/>
          <w:szCs w:val="24"/>
        </w:rPr>
        <w:t xml:space="preserve"> Αυτό είναι για </w:t>
      </w:r>
      <w:r>
        <w:rPr>
          <w:rFonts w:eastAsia="Times New Roman" w:cs="Times New Roman"/>
          <w:szCs w:val="24"/>
        </w:rPr>
        <w:t>εμά</w:t>
      </w:r>
      <w:r w:rsidRPr="00587D41">
        <w:rPr>
          <w:rFonts w:eastAsia="Times New Roman" w:cs="Times New Roman"/>
          <w:szCs w:val="24"/>
        </w:rPr>
        <w:t>ς πολύ σημαντικό</w:t>
      </w:r>
      <w:r>
        <w:rPr>
          <w:rFonts w:eastAsia="Times New Roman" w:cs="Times New Roman"/>
          <w:szCs w:val="24"/>
        </w:rPr>
        <w:t>.</w:t>
      </w:r>
      <w:r w:rsidRPr="00587D41">
        <w:rPr>
          <w:rFonts w:eastAsia="Times New Roman" w:cs="Times New Roman"/>
          <w:szCs w:val="24"/>
        </w:rPr>
        <w:t xml:space="preserve"> </w:t>
      </w:r>
    </w:p>
    <w:p w14:paraId="34E96571"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Σ</w:t>
      </w:r>
      <w:r w:rsidRPr="00587D41">
        <w:rPr>
          <w:rFonts w:eastAsia="Times New Roman" w:cs="Times New Roman"/>
          <w:szCs w:val="24"/>
        </w:rPr>
        <w:t>υγχρόν</w:t>
      </w:r>
      <w:r>
        <w:rPr>
          <w:rFonts w:eastAsia="Times New Roman" w:cs="Times New Roman"/>
          <w:szCs w:val="24"/>
        </w:rPr>
        <w:t>ω</w:t>
      </w:r>
      <w:r w:rsidRPr="00587D41">
        <w:rPr>
          <w:rFonts w:eastAsia="Times New Roman" w:cs="Times New Roman"/>
          <w:szCs w:val="24"/>
        </w:rPr>
        <w:t>ς</w:t>
      </w:r>
      <w:r>
        <w:rPr>
          <w:rFonts w:eastAsia="Times New Roman" w:cs="Times New Roman"/>
          <w:szCs w:val="24"/>
        </w:rPr>
        <w:t>,</w:t>
      </w:r>
      <w:r w:rsidRPr="00587D41">
        <w:rPr>
          <w:rFonts w:eastAsia="Times New Roman" w:cs="Times New Roman"/>
          <w:szCs w:val="24"/>
        </w:rPr>
        <w:t xml:space="preserve"> </w:t>
      </w:r>
      <w:r>
        <w:rPr>
          <w:rFonts w:eastAsia="Times New Roman" w:cs="Times New Roman"/>
          <w:szCs w:val="24"/>
        </w:rPr>
        <w:t>στείλαμε</w:t>
      </w:r>
      <w:r w:rsidRPr="00587D41">
        <w:rPr>
          <w:rFonts w:eastAsia="Times New Roman" w:cs="Times New Roman"/>
          <w:szCs w:val="24"/>
        </w:rPr>
        <w:t xml:space="preserve"> δύο ομάδες </w:t>
      </w:r>
      <w:r>
        <w:rPr>
          <w:rFonts w:eastAsia="Times New Roman" w:cs="Times New Roman"/>
          <w:szCs w:val="24"/>
        </w:rPr>
        <w:t xml:space="preserve">–στείλαμε μία και </w:t>
      </w:r>
      <w:r w:rsidRPr="00587D41">
        <w:rPr>
          <w:rFonts w:eastAsia="Times New Roman" w:cs="Times New Roman"/>
          <w:szCs w:val="24"/>
        </w:rPr>
        <w:t>στέλνουμε σε επόμενες μέρες και δεύτερη</w:t>
      </w:r>
      <w:r>
        <w:rPr>
          <w:rFonts w:eastAsia="Times New Roman" w:cs="Times New Roman"/>
          <w:szCs w:val="24"/>
        </w:rPr>
        <w:t>-</w:t>
      </w:r>
      <w:r w:rsidRPr="00587D41">
        <w:rPr>
          <w:rFonts w:eastAsia="Times New Roman" w:cs="Times New Roman"/>
          <w:szCs w:val="24"/>
        </w:rPr>
        <w:t xml:space="preserve"> αυτές που κανένας θα έλεγε ομάδες ταχείας επέμβασης</w:t>
      </w:r>
      <w:r>
        <w:rPr>
          <w:rFonts w:eastAsia="Times New Roman" w:cs="Times New Roman"/>
          <w:szCs w:val="24"/>
        </w:rPr>
        <w:t>,</w:t>
      </w:r>
      <w:r w:rsidRPr="00587D41">
        <w:rPr>
          <w:rFonts w:eastAsia="Times New Roman" w:cs="Times New Roman"/>
          <w:szCs w:val="24"/>
        </w:rPr>
        <w:t xml:space="preserve"> για να προχωρήσουν τις διαδικασίες του ασύλου</w:t>
      </w:r>
      <w:r>
        <w:rPr>
          <w:rFonts w:eastAsia="Times New Roman" w:cs="Times New Roman"/>
          <w:szCs w:val="24"/>
        </w:rPr>
        <w:t xml:space="preserve">. Έχουμε κάποια </w:t>
      </w:r>
      <w:r w:rsidRPr="00587D41">
        <w:rPr>
          <w:rFonts w:eastAsia="Times New Roman" w:cs="Times New Roman"/>
          <w:szCs w:val="24"/>
        </w:rPr>
        <w:t>αποτελέσματα αρκετά καλά</w:t>
      </w:r>
      <w:r>
        <w:rPr>
          <w:rFonts w:eastAsia="Times New Roman" w:cs="Times New Roman"/>
          <w:szCs w:val="24"/>
        </w:rPr>
        <w:t>.</w:t>
      </w:r>
    </w:p>
    <w:p w14:paraId="34E96572" w14:textId="77777777" w:rsidR="00C449C8" w:rsidRDefault="00E22944">
      <w:pPr>
        <w:spacing w:line="600" w:lineRule="auto"/>
        <w:ind w:firstLine="720"/>
        <w:contextualSpacing/>
        <w:jc w:val="both"/>
        <w:rPr>
          <w:rFonts w:eastAsia="Times New Roman" w:cs="Times New Roman"/>
          <w:szCs w:val="24"/>
        </w:rPr>
      </w:pPr>
      <w:r>
        <w:rPr>
          <w:rFonts w:eastAsia="Times New Roman" w:cs="Times New Roman"/>
          <w:szCs w:val="24"/>
        </w:rPr>
        <w:t>Σ</w:t>
      </w:r>
      <w:r w:rsidRPr="00587D41">
        <w:rPr>
          <w:rFonts w:eastAsia="Times New Roman" w:cs="Times New Roman"/>
          <w:szCs w:val="24"/>
        </w:rPr>
        <w:t>υγχρόνως</w:t>
      </w:r>
      <w:r>
        <w:rPr>
          <w:rFonts w:eastAsia="Times New Roman" w:cs="Times New Roman"/>
          <w:szCs w:val="24"/>
        </w:rPr>
        <w:t>,</w:t>
      </w:r>
      <w:r w:rsidRPr="00587D41">
        <w:rPr>
          <w:rFonts w:eastAsia="Times New Roman" w:cs="Times New Roman"/>
          <w:szCs w:val="24"/>
        </w:rPr>
        <w:t xml:space="preserve"> θέλουμε να πάρουμε τους ασυνόδευτους ανήλικους</w:t>
      </w:r>
      <w:r>
        <w:rPr>
          <w:rFonts w:eastAsia="Times New Roman" w:cs="Times New Roman"/>
          <w:szCs w:val="24"/>
        </w:rPr>
        <w:t>, οι οποίοι είναι περίπου διακόσιοι πενήντα</w:t>
      </w:r>
      <w:r w:rsidRPr="00587D41">
        <w:rPr>
          <w:rFonts w:eastAsia="Times New Roman" w:cs="Times New Roman"/>
          <w:szCs w:val="24"/>
        </w:rPr>
        <w:t xml:space="preserve"> στο κέντρο υποδοχής της Σάμου</w:t>
      </w:r>
      <w:r>
        <w:rPr>
          <w:rFonts w:eastAsia="Times New Roman" w:cs="Times New Roman"/>
          <w:szCs w:val="24"/>
        </w:rPr>
        <w:t xml:space="preserve">, το ταχύτερο δυνατόν, </w:t>
      </w:r>
      <w:r w:rsidRPr="00587D41">
        <w:rPr>
          <w:rFonts w:eastAsia="Times New Roman" w:cs="Times New Roman"/>
          <w:szCs w:val="24"/>
        </w:rPr>
        <w:t>σε συνεννόηση με το Υπουργείο Εργασίας</w:t>
      </w:r>
      <w:r>
        <w:rPr>
          <w:rFonts w:eastAsia="Times New Roman" w:cs="Times New Roman"/>
          <w:szCs w:val="24"/>
        </w:rPr>
        <w:t>,</w:t>
      </w:r>
      <w:r w:rsidRPr="00587D41">
        <w:rPr>
          <w:rFonts w:eastAsia="Times New Roman" w:cs="Times New Roman"/>
          <w:szCs w:val="24"/>
        </w:rPr>
        <w:t xml:space="preserve"> μέσα σε μία εβδομάδα από τη Σάμο σε δομές της ενδοχώρας</w:t>
      </w:r>
      <w:r>
        <w:rPr>
          <w:rFonts w:eastAsia="Times New Roman" w:cs="Times New Roman"/>
          <w:szCs w:val="24"/>
        </w:rPr>
        <w:t>.</w:t>
      </w:r>
    </w:p>
    <w:p w14:paraId="34E96573" w14:textId="77777777" w:rsidR="00C449C8" w:rsidRDefault="00E22944">
      <w:pPr>
        <w:spacing w:line="600" w:lineRule="auto"/>
        <w:ind w:firstLine="720"/>
        <w:contextualSpacing/>
        <w:jc w:val="both"/>
        <w:rPr>
          <w:rFonts w:eastAsia="Times New Roman" w:cs="Times New Roman"/>
          <w:szCs w:val="24"/>
        </w:rPr>
      </w:pPr>
      <w:r w:rsidRPr="00587D41">
        <w:rPr>
          <w:rFonts w:eastAsia="Times New Roman" w:cs="Times New Roman"/>
          <w:szCs w:val="24"/>
        </w:rPr>
        <w:t>Αυτά είναι κομμάτια ενός συστήματος το οποίο</w:t>
      </w:r>
      <w:r>
        <w:rPr>
          <w:rFonts w:eastAsia="Times New Roman" w:cs="Times New Roman"/>
          <w:szCs w:val="24"/>
        </w:rPr>
        <w:t>,</w:t>
      </w:r>
      <w:r w:rsidRPr="00587D41">
        <w:rPr>
          <w:rFonts w:eastAsia="Times New Roman" w:cs="Times New Roman"/>
          <w:szCs w:val="24"/>
        </w:rPr>
        <w:t xml:space="preserve"> επειδή έχω τώρα τ</w:t>
      </w:r>
      <w:r w:rsidRPr="00587D41">
        <w:rPr>
          <w:rFonts w:eastAsia="Times New Roman" w:cs="Times New Roman"/>
          <w:szCs w:val="24"/>
        </w:rPr>
        <w:t xml:space="preserve">ην προηγούμενη εμπειρία </w:t>
      </w:r>
      <w:r>
        <w:rPr>
          <w:rFonts w:eastAsia="Times New Roman" w:cs="Times New Roman"/>
          <w:szCs w:val="24"/>
        </w:rPr>
        <w:t>που</w:t>
      </w:r>
      <w:r w:rsidRPr="00587D41">
        <w:rPr>
          <w:rFonts w:eastAsia="Times New Roman" w:cs="Times New Roman"/>
          <w:szCs w:val="24"/>
        </w:rPr>
        <w:t xml:space="preserve"> δεν πετύχαμε στη Σάμο </w:t>
      </w:r>
      <w:r>
        <w:rPr>
          <w:rFonts w:eastAsia="Times New Roman" w:cs="Times New Roman"/>
          <w:szCs w:val="24"/>
        </w:rPr>
        <w:t>ό,τι</w:t>
      </w:r>
      <w:r w:rsidRPr="00587D41">
        <w:rPr>
          <w:rFonts w:eastAsia="Times New Roman" w:cs="Times New Roman"/>
          <w:szCs w:val="24"/>
        </w:rPr>
        <w:t xml:space="preserve"> πετύχαμε στη Λέσβο</w:t>
      </w:r>
      <w:r>
        <w:rPr>
          <w:rFonts w:eastAsia="Times New Roman" w:cs="Times New Roman"/>
          <w:szCs w:val="24"/>
        </w:rPr>
        <w:t>,</w:t>
      </w:r>
      <w:r w:rsidRPr="00587D41">
        <w:rPr>
          <w:rFonts w:eastAsia="Times New Roman" w:cs="Times New Roman"/>
          <w:szCs w:val="24"/>
        </w:rPr>
        <w:t xml:space="preserve"> δεν θέλω να το προσδιορίσω με </w:t>
      </w:r>
      <w:r w:rsidRPr="00587D41">
        <w:rPr>
          <w:rFonts w:eastAsia="Times New Roman" w:cs="Times New Roman"/>
          <w:szCs w:val="24"/>
        </w:rPr>
        <w:lastRenderedPageBreak/>
        <w:t>ακρίβεια χρονικά</w:t>
      </w:r>
      <w:r>
        <w:rPr>
          <w:rFonts w:eastAsia="Times New Roman" w:cs="Times New Roman"/>
          <w:szCs w:val="24"/>
        </w:rPr>
        <w:t>,</w:t>
      </w:r>
      <w:r w:rsidRPr="00587D41">
        <w:rPr>
          <w:rFonts w:eastAsia="Times New Roman" w:cs="Times New Roman"/>
          <w:szCs w:val="24"/>
        </w:rPr>
        <w:t xml:space="preserve"> αλλά πιστεύω ότι τα πολλαπλασιαστικά αποτελέσματα μέσα στο</w:t>
      </w:r>
      <w:r>
        <w:rPr>
          <w:rFonts w:eastAsia="Times New Roman" w:cs="Times New Roman"/>
          <w:szCs w:val="24"/>
        </w:rPr>
        <w:t>ν</w:t>
      </w:r>
      <w:r w:rsidRPr="00587D41">
        <w:rPr>
          <w:rFonts w:eastAsia="Times New Roman" w:cs="Times New Roman"/>
          <w:szCs w:val="24"/>
        </w:rPr>
        <w:t xml:space="preserve"> Φεβρουάριο θα φανούν</w:t>
      </w:r>
      <w:r>
        <w:rPr>
          <w:rFonts w:eastAsia="Times New Roman" w:cs="Times New Roman"/>
          <w:szCs w:val="24"/>
        </w:rPr>
        <w:t>,</w:t>
      </w:r>
      <w:r w:rsidRPr="00587D41">
        <w:rPr>
          <w:rFonts w:eastAsia="Times New Roman" w:cs="Times New Roman"/>
          <w:szCs w:val="24"/>
        </w:rPr>
        <w:t xml:space="preserve"> ώστε να </w:t>
      </w:r>
      <w:r>
        <w:rPr>
          <w:rFonts w:eastAsia="Times New Roman" w:cs="Times New Roman"/>
          <w:szCs w:val="24"/>
        </w:rPr>
        <w:t>έχουμε μι</w:t>
      </w:r>
      <w:r w:rsidRPr="00587D41">
        <w:rPr>
          <w:rFonts w:eastAsia="Times New Roman" w:cs="Times New Roman"/>
          <w:szCs w:val="24"/>
        </w:rPr>
        <w:t xml:space="preserve">α οριστική λύση μέχρι τα τέλη του </w:t>
      </w:r>
      <w:r w:rsidRPr="00587D41">
        <w:rPr>
          <w:rFonts w:eastAsia="Times New Roman" w:cs="Times New Roman"/>
          <w:szCs w:val="24"/>
        </w:rPr>
        <w:t>Μαρτίου για να είναι εξομαλ</w:t>
      </w:r>
      <w:r>
        <w:rPr>
          <w:rFonts w:eastAsia="Times New Roman" w:cs="Times New Roman"/>
          <w:szCs w:val="24"/>
        </w:rPr>
        <w:t>υμένη</w:t>
      </w:r>
      <w:r w:rsidRPr="00587D41">
        <w:rPr>
          <w:rFonts w:eastAsia="Times New Roman" w:cs="Times New Roman"/>
          <w:szCs w:val="24"/>
        </w:rPr>
        <w:t xml:space="preserve"> η κατάσταση</w:t>
      </w:r>
      <w:r>
        <w:rPr>
          <w:rFonts w:eastAsia="Times New Roman" w:cs="Times New Roman"/>
          <w:szCs w:val="24"/>
        </w:rPr>
        <w:t>.</w:t>
      </w:r>
    </w:p>
    <w:p w14:paraId="34E96574"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Κατά τα άλλα, δεν μπορώ να συμφωνήσω με την ανακοίνωση του Εργατικού Κέντρου Σάμου στον βαθμό που δεν είναι, κατά τη γνώμη μου, με μια έννοια πλήρως ειλικρινής. Γιατί η ανακοίνωση λέει: «Πάρτε τους από τη Σάμο»</w:t>
      </w:r>
      <w:r>
        <w:rPr>
          <w:rFonts w:eastAsia="Times New Roman" w:cs="Times New Roman"/>
          <w:szCs w:val="24"/>
        </w:rPr>
        <w:t>. Και μετά βάζει γύρω-γύρω διάφορες φιοριτούρες: «Φέρτε τους στην ενδοχώρα. Και από την ενδοχώρα ας πάνε όπου θέλουν». Εγώ, όμως, λέω ότι εβδομήντα πέντε χιλιάδες πρόσφυγες και μετανάστες που υπάρχουν αυτή τη στιγμή στην Ελλάδα, ως αποτέλεσμα του τι έχει σ</w:t>
      </w:r>
      <w:r>
        <w:rPr>
          <w:rFonts w:eastAsia="Times New Roman" w:cs="Times New Roman"/>
          <w:szCs w:val="24"/>
        </w:rPr>
        <w:t xml:space="preserve">υμβεί από το 2015 μέχρι και τώρα, είναι στην Ελλάδα. Δεν ξεχωρίζω τα νησιά από την Ελλάδα. Και έτσι πρέπει να το αντιμετωπίσουμε όλοι μαζί. </w:t>
      </w:r>
    </w:p>
    <w:p w14:paraId="34E96575"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Οπότε, η ενδυνάμωση των υπηρεσιών, η μεταφορά αυτών που έχουν δικαίωμα -πρώτα και κύρια των ασυνόδευτων- η ενίσχυση</w:t>
      </w:r>
      <w:r>
        <w:rPr>
          <w:rFonts w:eastAsia="Times New Roman" w:cs="Times New Roman"/>
          <w:szCs w:val="24"/>
        </w:rPr>
        <w:t xml:space="preserve"> των ιατρικών υπηρεσιών και των υπηρεσιών ασύλου </w:t>
      </w:r>
      <w:r>
        <w:rPr>
          <w:rFonts w:eastAsia="Times New Roman" w:cs="Times New Roman"/>
          <w:szCs w:val="24"/>
        </w:rPr>
        <w:lastRenderedPageBreak/>
        <w:t xml:space="preserve">και πρώτης υποδοχής είναι στην προτεραιότητά μας. Και πρέπει να ξέρετε ότι η Σάμος είναι στην προτεραιότητά μας σε σχέση με όλη την υπόλοιπη Ελλάδα. </w:t>
      </w:r>
    </w:p>
    <w:p w14:paraId="34E96576"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4E96577"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w:t>
      </w:r>
      <w:r>
        <w:rPr>
          <w:rFonts w:eastAsia="Times New Roman" w:cs="Times New Roman"/>
          <w:szCs w:val="24"/>
        </w:rPr>
        <w:t xml:space="preserve">ουργέ, πριν δώσω τον λόγο στον κ. </w:t>
      </w:r>
      <w:proofErr w:type="spellStart"/>
      <w:r>
        <w:rPr>
          <w:rFonts w:eastAsia="Times New Roman" w:cs="Times New Roman"/>
          <w:szCs w:val="24"/>
        </w:rPr>
        <w:t>Σεβαστάκη</w:t>
      </w:r>
      <w:proofErr w:type="spellEnd"/>
      <w:r>
        <w:rPr>
          <w:rFonts w:eastAsia="Times New Roman" w:cs="Times New Roman"/>
          <w:szCs w:val="24"/>
        </w:rPr>
        <w:t xml:space="preserve"> –εάν θέλει, μπορεί και να το σχολιάσει- απ’ ό,τι κατάλαβα είπατε ότι ένας από τους λόγους των αυξημένων ροών είναι ότι μάλλον δεν τηρείται η Συμφωνία Ευρωπαϊκής Ένωσης-Τουρκίας ή δεν τηρείται στο σύνολό της. Υπάρ</w:t>
      </w:r>
      <w:r>
        <w:rPr>
          <w:rFonts w:eastAsia="Times New Roman" w:cs="Times New Roman"/>
          <w:szCs w:val="24"/>
        </w:rPr>
        <w:t xml:space="preserve">χει μια αρρυθμία. Εγώ ελπίζω ότι στην επικείμενη συνάντηση του Πρωθυπουργού με τον κ. </w:t>
      </w:r>
      <w:proofErr w:type="spellStart"/>
      <w:r>
        <w:rPr>
          <w:rFonts w:eastAsia="Times New Roman" w:cs="Times New Roman"/>
          <w:szCs w:val="24"/>
        </w:rPr>
        <w:t>Ερντογάν</w:t>
      </w:r>
      <w:proofErr w:type="spellEnd"/>
      <w:r>
        <w:rPr>
          <w:rFonts w:eastAsia="Times New Roman" w:cs="Times New Roman"/>
          <w:szCs w:val="24"/>
        </w:rPr>
        <w:t xml:space="preserve"> αυτό το θέμα θα τεθεί. Και ελπίζω ακόμα περισσότερο –δεν το γνωρίζω, θα μας πείτε στη δευτερολογία σας- ότι θα είστε μαζί του για να μιλήσετε με τον ομόλογό σας </w:t>
      </w:r>
      <w:r>
        <w:rPr>
          <w:rFonts w:eastAsia="Times New Roman" w:cs="Times New Roman"/>
          <w:szCs w:val="24"/>
        </w:rPr>
        <w:t>και να το θέσετε σαν θέμα, διότι είναι ουσιαστικό.</w:t>
      </w:r>
    </w:p>
    <w:p w14:paraId="34E96578"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Σεβαστάκη</w:t>
      </w:r>
      <w:proofErr w:type="spellEnd"/>
      <w:r>
        <w:rPr>
          <w:rFonts w:eastAsia="Times New Roman" w:cs="Times New Roman"/>
          <w:szCs w:val="24"/>
        </w:rPr>
        <w:t>, έχετε τον λόγο.</w:t>
      </w:r>
    </w:p>
    <w:p w14:paraId="34E96579" w14:textId="77777777" w:rsidR="00C449C8" w:rsidRDefault="00E22944">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Ευχαριστώ, κύριε Πρόεδρε. </w:t>
      </w:r>
    </w:p>
    <w:p w14:paraId="34E9657A"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lastRenderedPageBreak/>
        <w:t xml:space="preserve">Να υπογραμμίσω ότι έχω παρακαλέσει τον κύριο Πρωθυπουργό να το θέσει στη συζήτηση με τον κ. </w:t>
      </w:r>
      <w:proofErr w:type="spellStart"/>
      <w:r>
        <w:rPr>
          <w:rFonts w:eastAsia="Times New Roman" w:cs="Times New Roman"/>
          <w:szCs w:val="24"/>
        </w:rPr>
        <w:t>Ερντογάν</w:t>
      </w:r>
      <w:proofErr w:type="spellEnd"/>
      <w:r>
        <w:rPr>
          <w:rFonts w:eastAsia="Times New Roman" w:cs="Times New Roman"/>
          <w:szCs w:val="24"/>
        </w:rPr>
        <w:t>, ειδικά το θέμα της Σά</w:t>
      </w:r>
      <w:r>
        <w:rPr>
          <w:rFonts w:eastAsia="Times New Roman" w:cs="Times New Roman"/>
          <w:szCs w:val="24"/>
        </w:rPr>
        <w:t>μου. Και παρακαλώ και εσάς να δεσμευθείτε ότι θα τεθεί στις συνομιλίες. Είναι προφανές ότι υπάρχει ένα κύκλωμα, το οποίο είναι ασύλληπτο. Ξέρετε, απέναντι από τη Σάμο είναι μια αμιγώς ή σχεδόν αμιγώς στρατιωτική περιοχή, σε αντίθεση με την περιοχή απέναντι</w:t>
      </w:r>
      <w:r>
        <w:rPr>
          <w:rFonts w:eastAsia="Times New Roman" w:cs="Times New Roman"/>
          <w:szCs w:val="24"/>
        </w:rPr>
        <w:t xml:space="preserve"> από τη Χίο, που είναι τουριστική. Πώς είναι δυνατόν σε μια αμιγώς στρατιωτική περιοχή να υπάρχει αυτή η διαρροή, η διάρρηξη του συστήματος; Είναι σίγουρο ότι έχουμε παραβίαση της </w:t>
      </w:r>
      <w:r>
        <w:rPr>
          <w:rFonts w:eastAsia="Times New Roman" w:cs="Times New Roman"/>
          <w:szCs w:val="24"/>
        </w:rPr>
        <w:t>σ</w:t>
      </w:r>
      <w:r>
        <w:rPr>
          <w:rFonts w:eastAsia="Times New Roman" w:cs="Times New Roman"/>
          <w:szCs w:val="24"/>
        </w:rPr>
        <w:t xml:space="preserve">υμφωνίας. </w:t>
      </w:r>
    </w:p>
    <w:p w14:paraId="34E9657B"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Εν τούτοις, υπάρχει και ένα άλλο ερώτημα: Κατά πόσον το προφίλ, </w:t>
      </w:r>
      <w:r>
        <w:rPr>
          <w:rFonts w:eastAsia="Times New Roman" w:cs="Times New Roman"/>
          <w:szCs w:val="24"/>
        </w:rPr>
        <w:t>με το δεδομένο ότι οι ελεύσεις είναι κυρίως, ή σε μεγάλο βαθμό, από την κεντρική Αφρική, εμπίπτει στις κατηγορίες της Συμφωνίας Ευρωπαϊκής Ένωσης-Τουρκίας. Τουλάχιστον στην πρόσφατη επίσκεψή της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xml:space="preserve"> είχε πει ότι ουσιαστικά μόνο οι εξ Συρίας ορμώμεν</w:t>
      </w:r>
      <w:r>
        <w:rPr>
          <w:rFonts w:eastAsia="Times New Roman" w:cs="Times New Roman"/>
          <w:szCs w:val="24"/>
        </w:rPr>
        <w:t xml:space="preserve">οι είναι αυτοί που εμπίπτουν στις πρόνοιες αυτής της </w:t>
      </w:r>
      <w:r>
        <w:rPr>
          <w:rFonts w:eastAsia="Times New Roman" w:cs="Times New Roman"/>
          <w:szCs w:val="24"/>
        </w:rPr>
        <w:t>σ</w:t>
      </w:r>
      <w:r>
        <w:rPr>
          <w:rFonts w:eastAsia="Times New Roman" w:cs="Times New Roman"/>
          <w:szCs w:val="24"/>
        </w:rPr>
        <w:t xml:space="preserve">υμφωνίας. Επομένως, υπάρχει και ένα ερώτημα για τη νομική διάσταση του θέματος. </w:t>
      </w:r>
    </w:p>
    <w:p w14:paraId="34E9657C"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lastRenderedPageBreak/>
        <w:t>Θέλω να πω ότι ουσιαστικά έχουμε μια ρευστή, αποσαθρωμένη και μη υποκείμενη σε ευκρινή κανονιστικά πλαίσια κατάσταση: Είτ</w:t>
      </w:r>
      <w:r>
        <w:rPr>
          <w:rFonts w:eastAsia="Times New Roman" w:cs="Times New Roman"/>
          <w:szCs w:val="24"/>
        </w:rPr>
        <w:t xml:space="preserve">ε παραβιάζεται η </w:t>
      </w:r>
      <w:r>
        <w:rPr>
          <w:rFonts w:eastAsia="Times New Roman" w:cs="Times New Roman"/>
          <w:szCs w:val="24"/>
        </w:rPr>
        <w:t>σ</w:t>
      </w:r>
      <w:r>
        <w:rPr>
          <w:rFonts w:eastAsia="Times New Roman" w:cs="Times New Roman"/>
          <w:szCs w:val="24"/>
        </w:rPr>
        <w:t xml:space="preserve">υμφωνία είτε δεν είναι το προφίλ των ανθρώπων ενταγμένο στη </w:t>
      </w:r>
      <w:r>
        <w:rPr>
          <w:rFonts w:eastAsia="Times New Roman" w:cs="Times New Roman"/>
          <w:szCs w:val="24"/>
        </w:rPr>
        <w:t>σ</w:t>
      </w:r>
      <w:r>
        <w:rPr>
          <w:rFonts w:eastAsia="Times New Roman" w:cs="Times New Roman"/>
          <w:szCs w:val="24"/>
        </w:rPr>
        <w:t>υμφωνία. Άρα, έχουμε ένα νομικό πρόβλημα στη συγκεκριμένη περίπτωση. Δέχομαι ότι υπάρχει ένα πρόβλημα καθυστέρησης από το ΚΕΕΛΠΝΟ και ίσως και από τη διοίκηση του τοπικού κέντρο</w:t>
      </w:r>
      <w:r>
        <w:rPr>
          <w:rFonts w:eastAsia="Times New Roman" w:cs="Times New Roman"/>
          <w:szCs w:val="24"/>
        </w:rPr>
        <w:t>υ. Το ΚΕΕΛΠΝΟ αργεί τις τεκμηριώσεις. Έχω τη δέσμευση του Υπουργού Υγείας ότι θα ενισχυθεί με δύο επιπλέον γιατρούς. Εν τούτοις, αυτό αποτελεί τη μικρή κλίμακα, όπως επίσης, και τα προβλήματα που αναφέρατε. Να υπογραμμίσω ότι οι συλλογικές οργανώσεις των δ</w:t>
      </w:r>
      <w:r>
        <w:rPr>
          <w:rFonts w:eastAsia="Times New Roman" w:cs="Times New Roman"/>
          <w:szCs w:val="24"/>
        </w:rPr>
        <w:t xml:space="preserve">ασκάλων, των καθηγητών, των διανοουμένων της εκπαίδευσης, είναι πραγματικά προωθημένες και σε μια κατεύθυνση. </w:t>
      </w:r>
    </w:p>
    <w:p w14:paraId="34E9657D"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Εν τούτοις, είναι δευτερογενή αυτά τα προβλήματα. Το πρωτογενές είναι λειτουργικό. Δεν λειτουργούν οι κοινωνικές δομές, γιατί έχουμε βάλει σε ένα</w:t>
      </w:r>
      <w:r>
        <w:rPr>
          <w:rFonts w:eastAsia="Times New Roman" w:cs="Times New Roman"/>
          <w:szCs w:val="24"/>
        </w:rPr>
        <w:t xml:space="preserve"> λεωφορείο εκατό θέσεων διακόσιους πενήντα ανθρώπους. Αυτό δεν είναι ιδεολογικό. Παράγει, </w:t>
      </w:r>
      <w:r>
        <w:rPr>
          <w:rFonts w:eastAsia="Times New Roman" w:cs="Times New Roman"/>
          <w:szCs w:val="24"/>
        </w:rPr>
        <w:lastRenderedPageBreak/>
        <w:t>έχει ιδεολογικά αποτελέσματα, αλλά πρωτίστως είναι λειτουργικό. Σ’ αυτό, λοιπόν, πρέπει να επιμείνουμε. Γνωρίζω τις προσπάθειες που κάνετε. Εν τούτοις, θα επισημάνω ό</w:t>
      </w:r>
      <w:r>
        <w:rPr>
          <w:rFonts w:eastAsia="Times New Roman" w:cs="Times New Roman"/>
          <w:szCs w:val="24"/>
        </w:rPr>
        <w:t>τι συνολικά αυτά τα χρόνια έχει αποδειχθεί ότι πάρα πολύ μεγάλο μέρος των διοικητικών δομών έχουν πρόβλημα. Έχουν πρόβλημα συναρμογής, έχουν πρόβλημα συνεργασίας, έχουν πρόβλημα παραγωγής.</w:t>
      </w:r>
    </w:p>
    <w:p w14:paraId="34E9657E"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Θέλω να πω ότι αυτή η διάσταση της μη λειτουργικότητας δεν είναι τυ</w:t>
      </w:r>
      <w:r>
        <w:rPr>
          <w:rFonts w:eastAsia="Times New Roman" w:cs="Times New Roman"/>
          <w:szCs w:val="24"/>
        </w:rPr>
        <w:t>χαία</w:t>
      </w:r>
      <w:r w:rsidRPr="00FA137D">
        <w:rPr>
          <w:rFonts w:eastAsia="Times New Roman" w:cs="Times New Roman"/>
          <w:szCs w:val="24"/>
        </w:rPr>
        <w:t xml:space="preserve">. </w:t>
      </w:r>
      <w:r>
        <w:rPr>
          <w:rFonts w:eastAsia="Times New Roman" w:cs="Times New Roman"/>
          <w:szCs w:val="24"/>
        </w:rPr>
        <w:t>Είναι πονηρή, φαίνεται ότι υπάρχει ένα οργανωμένο κύκλωμα</w:t>
      </w:r>
      <w:r w:rsidRPr="00FA137D">
        <w:rPr>
          <w:rFonts w:eastAsia="Times New Roman" w:cs="Times New Roman"/>
          <w:szCs w:val="24"/>
        </w:rPr>
        <w:t xml:space="preserve"> </w:t>
      </w:r>
      <w:r>
        <w:rPr>
          <w:rFonts w:eastAsia="Times New Roman" w:cs="Times New Roman"/>
          <w:szCs w:val="24"/>
        </w:rPr>
        <w:t>και θα ήθελα μεγαλύτερη επιμέλεια στον εντοπισμό του.</w:t>
      </w:r>
    </w:p>
    <w:p w14:paraId="34E9657F"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Επίσης, κλείνοντας, θέλω να πω ότι τα νησιά έχουν μειωμένες κοινωνικές αντοχές, γιατί είναι κλειστά κοινωνικά </w:t>
      </w:r>
      <w:proofErr w:type="spellStart"/>
      <w:r>
        <w:rPr>
          <w:rFonts w:eastAsia="Times New Roman" w:cs="Times New Roman"/>
          <w:szCs w:val="24"/>
        </w:rPr>
        <w:t>βιοσυστήματα</w:t>
      </w:r>
      <w:proofErr w:type="spellEnd"/>
      <w:r>
        <w:rPr>
          <w:rFonts w:eastAsia="Times New Roman" w:cs="Times New Roman"/>
          <w:szCs w:val="24"/>
        </w:rPr>
        <w:t xml:space="preserve">. Τα νησιά δεν έχουν την </w:t>
      </w:r>
      <w:proofErr w:type="spellStart"/>
      <w:r>
        <w:rPr>
          <w:rFonts w:eastAsia="Times New Roman" w:cs="Times New Roman"/>
          <w:szCs w:val="24"/>
        </w:rPr>
        <w:t>εναλλακτικότητα</w:t>
      </w:r>
      <w:proofErr w:type="spellEnd"/>
      <w:r>
        <w:rPr>
          <w:rFonts w:eastAsia="Times New Roman" w:cs="Times New Roman"/>
          <w:szCs w:val="24"/>
        </w:rPr>
        <w:t xml:space="preserve"> που υπάρχει στην ηπειρωτική χώρα. Αυτή είναι η διαφορά. Δεν είναι διαφορά είδους ή ποιότητας. Είναι η διαφορά στο ότι τα νησιά είναι περίκλειστα κοινωνικά </w:t>
      </w:r>
      <w:proofErr w:type="spellStart"/>
      <w:r>
        <w:rPr>
          <w:rFonts w:eastAsia="Times New Roman" w:cs="Times New Roman"/>
          <w:szCs w:val="24"/>
        </w:rPr>
        <w:t>βιοσυστήματα</w:t>
      </w:r>
      <w:proofErr w:type="spellEnd"/>
      <w:r>
        <w:rPr>
          <w:rFonts w:eastAsia="Times New Roman" w:cs="Times New Roman"/>
          <w:szCs w:val="24"/>
        </w:rPr>
        <w:t>. Επομένως, έχουν μικρές νο</w:t>
      </w:r>
      <w:r>
        <w:rPr>
          <w:rFonts w:eastAsia="Times New Roman" w:cs="Times New Roman"/>
          <w:szCs w:val="24"/>
        </w:rPr>
        <w:lastRenderedPageBreak/>
        <w:t>σοκομειακές δομές, οι</w:t>
      </w:r>
      <w:r>
        <w:rPr>
          <w:rFonts w:eastAsia="Times New Roman" w:cs="Times New Roman"/>
          <w:szCs w:val="24"/>
        </w:rPr>
        <w:t xml:space="preserve"> οποίες επιβαρύνονται και δεν υπάρχει </w:t>
      </w:r>
      <w:proofErr w:type="spellStart"/>
      <w:r>
        <w:rPr>
          <w:rFonts w:eastAsia="Times New Roman" w:cs="Times New Roman"/>
          <w:szCs w:val="24"/>
        </w:rPr>
        <w:t>εναλλακτικότητα</w:t>
      </w:r>
      <w:proofErr w:type="spellEnd"/>
      <w:r>
        <w:rPr>
          <w:rFonts w:eastAsia="Times New Roman" w:cs="Times New Roman"/>
          <w:szCs w:val="24"/>
        </w:rPr>
        <w:t xml:space="preserve">. Έχουν μικρές πληθυσμιακές αντοχές. Είναι μικροί, περιορισμένοι και κλειστοί </w:t>
      </w:r>
      <w:r>
        <w:rPr>
          <w:rFonts w:eastAsia="Times New Roman" w:cs="Times New Roman"/>
          <w:szCs w:val="24"/>
          <w:lang w:val="en-US"/>
        </w:rPr>
        <w:t>oi</w:t>
      </w:r>
      <w:r w:rsidRPr="004A7EA2">
        <w:rPr>
          <w:rFonts w:eastAsia="Times New Roman" w:cs="Times New Roman"/>
          <w:szCs w:val="24"/>
        </w:rPr>
        <w:t xml:space="preserve"> </w:t>
      </w:r>
      <w:r>
        <w:rPr>
          <w:rFonts w:eastAsia="Times New Roman" w:cs="Times New Roman"/>
          <w:szCs w:val="24"/>
        </w:rPr>
        <w:t>αριθμοί. Επομένως, στα νησιά η ένταση του προβλήματος έχει πολύ δραματικότερες επιπτώσεις στην κοινωνική συνοχή και θέλω α</w:t>
      </w:r>
      <w:r>
        <w:rPr>
          <w:rFonts w:eastAsia="Times New Roman" w:cs="Times New Roman"/>
          <w:szCs w:val="24"/>
        </w:rPr>
        <w:t>υτήν τη διάσταση να τη βάλουμε, γιατί επιστρέφει και στην ανθρωπιστική διαχείριση των φιλοξενούμενων και των διωκόμενων.</w:t>
      </w:r>
    </w:p>
    <w:p w14:paraId="34E96580"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Ο κύριος Υπουργός έχει τον λόγο και θα ολοκληρώσουμε.</w:t>
      </w:r>
    </w:p>
    <w:p w14:paraId="34E96581" w14:textId="77777777" w:rsidR="00C449C8" w:rsidRDefault="00E22944">
      <w:pPr>
        <w:spacing w:line="600" w:lineRule="auto"/>
        <w:ind w:firstLine="720"/>
        <w:jc w:val="both"/>
        <w:rPr>
          <w:rFonts w:eastAsia="Times New Roman" w:cs="Times New Roman"/>
          <w:szCs w:val="24"/>
        </w:rPr>
      </w:pPr>
      <w:r w:rsidRPr="00F04B2D">
        <w:rPr>
          <w:rFonts w:eastAsia="Times New Roman" w:cs="Times New Roman"/>
          <w:b/>
          <w:szCs w:val="24"/>
        </w:rPr>
        <w:t>ΔΗΜΗΤΡΙΟΣ ΒΙΤΣΑΣ (Υπουργός Μεταναστευτικής Πολιτ</w:t>
      </w:r>
      <w:r w:rsidRPr="00F04B2D">
        <w:rPr>
          <w:rFonts w:eastAsia="Times New Roman" w:cs="Times New Roman"/>
          <w:b/>
          <w:szCs w:val="24"/>
        </w:rPr>
        <w:t>ικής):</w:t>
      </w:r>
      <w:r>
        <w:rPr>
          <w:rFonts w:eastAsia="Times New Roman" w:cs="Times New Roman"/>
          <w:szCs w:val="24"/>
        </w:rPr>
        <w:t xml:space="preserve"> Ναι, κύριε συνάδελφε, αντιλαμβάνομαι πολύ καλά και συμφωνώ πλήρως σε σχέση με το τελευταίο που είπατε, που αφορά τα νησιά.</w:t>
      </w:r>
    </w:p>
    <w:p w14:paraId="34E96582"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Απλώς, πρέπει να συμφωνήσουμε ότι θα έπρεπε να αφορά το σύνολο των νησιών. Εδώ, όμως, έχουμε μια εξαιρετική κατάσταση στη </w:t>
      </w:r>
      <w:r>
        <w:rPr>
          <w:rFonts w:eastAsia="Times New Roman" w:cs="Times New Roman"/>
          <w:szCs w:val="24"/>
        </w:rPr>
        <w:t>Σάμο. Αυτό πρέπει να δεχθούμε. Αυτό που συμβαίνει στη Σάμο, το γεγονός ότι έχουν μια δική τους δομή κ</w:t>
      </w:r>
      <w:r>
        <w:rPr>
          <w:rFonts w:eastAsia="Times New Roman" w:cs="Times New Roman"/>
          <w:szCs w:val="24"/>
        </w:rPr>
        <w:t>.</w:t>
      </w:r>
      <w:r>
        <w:rPr>
          <w:rFonts w:eastAsia="Times New Roman" w:cs="Times New Roman"/>
          <w:szCs w:val="24"/>
        </w:rPr>
        <w:t xml:space="preserve">λπ. </w:t>
      </w:r>
      <w:r>
        <w:rPr>
          <w:rFonts w:eastAsia="Times New Roman" w:cs="Times New Roman"/>
          <w:szCs w:val="24"/>
        </w:rPr>
        <w:lastRenderedPageBreak/>
        <w:t xml:space="preserve">τα νησιά, θα έπρεπε να συμβαίνει και σε άλλα νησιά, στα οποία όμως προς το παρόν δεν συμβαίνει. </w:t>
      </w:r>
    </w:p>
    <w:p w14:paraId="34E96583"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Άρα, εμείς ψάχνουμε και πίσω απ’ αυτό και ένα κομμάτι</w:t>
      </w:r>
      <w:r>
        <w:rPr>
          <w:rFonts w:eastAsia="Times New Roman" w:cs="Times New Roman"/>
          <w:szCs w:val="24"/>
        </w:rPr>
        <w:t xml:space="preserve"> το είπατε και εσείς, το έχω καταγγείλει και δημόσια: Χρειάζεται να εντείνουμε την προσπάθειά μας. Είναι εμφανές ότι ένθεν και ένθεν, δηλαδή και από την πλευρά της Σάμου και από την πλευρά της Τουρκίας, είναι φανερό ότι λειτουργούν κάπως δυνατά εγκληματικά</w:t>
      </w:r>
      <w:r>
        <w:rPr>
          <w:rFonts w:eastAsia="Times New Roman" w:cs="Times New Roman"/>
          <w:szCs w:val="24"/>
        </w:rPr>
        <w:t xml:space="preserve"> κυκλώματα. Και είναι πολύ παράξενο –μπορώ να έχω και ημερήσιες αναφορές- ότι στη Σάμο έφτασαν πρόσφυγες και μετανάστες με οκτώ μποφόρ θάλασσα. Είμαστε πολύ τυχεροί που δεν θρηνήσαμε, θα έλεγε κανένας, ναυάγια.</w:t>
      </w:r>
    </w:p>
    <w:p w14:paraId="34E96584"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Κύριε Υπουργ</w:t>
      </w:r>
      <w:r>
        <w:rPr>
          <w:rFonts w:eastAsia="Times New Roman" w:cs="Times New Roman"/>
          <w:szCs w:val="24"/>
        </w:rPr>
        <w:t xml:space="preserve">έ μου, αυτοί οι </w:t>
      </w:r>
      <w:r>
        <w:rPr>
          <w:rFonts w:eastAsia="Times New Roman" w:cs="Times New Roman"/>
          <w:szCs w:val="24"/>
          <w:lang w:val="en-US"/>
        </w:rPr>
        <w:t>FRONTEX</w:t>
      </w:r>
      <w:r>
        <w:rPr>
          <w:rFonts w:eastAsia="Times New Roman" w:cs="Times New Roman"/>
          <w:szCs w:val="24"/>
        </w:rPr>
        <w:t xml:space="preserve">, που μένουν σε </w:t>
      </w:r>
      <w:proofErr w:type="spellStart"/>
      <w:r>
        <w:rPr>
          <w:rFonts w:eastAsia="Times New Roman" w:cs="Times New Roman"/>
          <w:szCs w:val="24"/>
        </w:rPr>
        <w:t>πεντάστερα</w:t>
      </w:r>
      <w:proofErr w:type="spellEnd"/>
      <w:r>
        <w:rPr>
          <w:rFonts w:eastAsia="Times New Roman" w:cs="Times New Roman"/>
          <w:szCs w:val="24"/>
        </w:rPr>
        <w:t xml:space="preserve"> ξενοδοχεία και παίρνουν έναν σκασμό λεφτά, τι κάνουν, μπορείτε να μου πείτε; Όχι ότι φταίει η Ελλάδα γι’ αυτό, αλλά λέω, τι κάνουν; </w:t>
      </w:r>
    </w:p>
    <w:p w14:paraId="34E96585" w14:textId="77777777" w:rsidR="00C449C8" w:rsidRDefault="00E22944">
      <w:pPr>
        <w:spacing w:line="600" w:lineRule="auto"/>
        <w:ind w:firstLine="720"/>
        <w:jc w:val="both"/>
        <w:rPr>
          <w:rFonts w:eastAsia="Times New Roman" w:cs="Times New Roman"/>
          <w:szCs w:val="24"/>
        </w:rPr>
      </w:pPr>
      <w:r w:rsidRPr="00F04B2D">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Κοιτάξτε, και η εν</w:t>
      </w:r>
      <w:r>
        <w:rPr>
          <w:rFonts w:eastAsia="Times New Roman" w:cs="Times New Roman"/>
          <w:szCs w:val="24"/>
        </w:rPr>
        <w:t xml:space="preserve">τολή της </w:t>
      </w:r>
      <w:r>
        <w:rPr>
          <w:rFonts w:eastAsia="Times New Roman" w:cs="Times New Roman"/>
          <w:szCs w:val="24"/>
          <w:lang w:val="en-US"/>
        </w:rPr>
        <w:t>FRONTEX</w:t>
      </w:r>
      <w:r w:rsidRPr="00AC6C4E">
        <w:rPr>
          <w:rFonts w:eastAsia="Times New Roman" w:cs="Times New Roman"/>
          <w:szCs w:val="24"/>
        </w:rPr>
        <w:t>,</w:t>
      </w:r>
      <w:r>
        <w:rPr>
          <w:rFonts w:eastAsia="Times New Roman" w:cs="Times New Roman"/>
          <w:szCs w:val="24"/>
        </w:rPr>
        <w:t xml:space="preserve"> εάν θέλετε τη </w:t>
      </w:r>
      <w:r>
        <w:rPr>
          <w:rFonts w:eastAsia="Times New Roman" w:cs="Times New Roman"/>
          <w:szCs w:val="24"/>
        </w:rPr>
        <w:lastRenderedPageBreak/>
        <w:t xml:space="preserve">γνώμη μου, πρέπει να αλλάξει, γιατί με μια έννοια λειτουργούν πολλές φορές ως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υ</w:t>
      </w:r>
      <w:r>
        <w:rPr>
          <w:rFonts w:eastAsia="Times New Roman" w:cs="Times New Roman"/>
          <w:szCs w:val="24"/>
        </w:rPr>
        <w:t>ποδοχής.</w:t>
      </w:r>
    </w:p>
    <w:p w14:paraId="34E96586" w14:textId="77777777" w:rsidR="00C449C8" w:rsidRDefault="00E22944">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Α, ωραία!</w:t>
      </w:r>
    </w:p>
    <w:p w14:paraId="34E96587" w14:textId="77777777" w:rsidR="00C449C8" w:rsidRDefault="00E22944">
      <w:pPr>
        <w:spacing w:line="600" w:lineRule="auto"/>
        <w:ind w:firstLine="720"/>
        <w:jc w:val="both"/>
        <w:rPr>
          <w:rFonts w:eastAsia="Times New Roman" w:cs="Times New Roman"/>
          <w:szCs w:val="24"/>
        </w:rPr>
      </w:pPr>
      <w:r w:rsidRPr="00F04B2D">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Σας το λέω, γιατί εάν δεν είσ</w:t>
      </w:r>
      <w:r>
        <w:rPr>
          <w:rFonts w:eastAsia="Times New Roman" w:cs="Times New Roman"/>
          <w:szCs w:val="24"/>
        </w:rPr>
        <w:t>αι από την πλευρά που εκκινεί η βάρκα, θα έλεγε κανένας, τότε τι; Αυτό είναι το βασικό θέμα. Έχουμε συζητήσει και με τον κ. Αβραμόπουλο για το πώς μπορεί αυτό να αλλάξει. Αυτό είναι το ένα θέμα που ήθελα να τονίσω.</w:t>
      </w:r>
    </w:p>
    <w:p w14:paraId="34E96588"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Δεύτερο θέμα. Δεν είναι τόσο εύκολο εγώ ν</w:t>
      </w:r>
      <w:r>
        <w:rPr>
          <w:rFonts w:eastAsia="Times New Roman" w:cs="Times New Roman"/>
          <w:szCs w:val="24"/>
        </w:rPr>
        <w:t xml:space="preserve">α πω ότι δεν λειτουργεί η </w:t>
      </w:r>
      <w:r>
        <w:rPr>
          <w:rFonts w:eastAsia="Times New Roman" w:cs="Times New Roman"/>
          <w:szCs w:val="24"/>
        </w:rPr>
        <w:t>σ</w:t>
      </w:r>
      <w:r>
        <w:rPr>
          <w:rFonts w:eastAsia="Times New Roman" w:cs="Times New Roman"/>
          <w:szCs w:val="24"/>
        </w:rPr>
        <w:t>υμφωνία ή η κοινή δήλωση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ειδικά στη Σάμο. Θέλω, όμως, να σας βεβαιώσω ότι στις συναντήσεις μου με τον κ. </w:t>
      </w:r>
      <w:proofErr w:type="spellStart"/>
      <w:r>
        <w:rPr>
          <w:rFonts w:eastAsia="Times New Roman" w:cs="Times New Roman"/>
          <w:szCs w:val="24"/>
        </w:rPr>
        <w:t>Σοϊλού</w:t>
      </w:r>
      <w:proofErr w:type="spellEnd"/>
      <w:r>
        <w:rPr>
          <w:rFonts w:eastAsia="Times New Roman" w:cs="Times New Roman"/>
          <w:szCs w:val="24"/>
        </w:rPr>
        <w:t xml:space="preserve"> και με την </w:t>
      </w:r>
      <w:r>
        <w:rPr>
          <w:rFonts w:eastAsia="Times New Roman" w:cs="Times New Roman"/>
          <w:szCs w:val="24"/>
        </w:rPr>
        <w:t>ε</w:t>
      </w:r>
      <w:r>
        <w:rPr>
          <w:rFonts w:eastAsia="Times New Roman" w:cs="Times New Roman"/>
          <w:szCs w:val="24"/>
        </w:rPr>
        <w:t>πιτροπή η Σάμος έχει όλο αυτό το τελευταίο διάστημα πρώτη θέση. Δηλαδή πρώτα</w:t>
      </w:r>
      <w:r>
        <w:rPr>
          <w:rFonts w:eastAsia="Times New Roman" w:cs="Times New Roman"/>
          <w:szCs w:val="24"/>
        </w:rPr>
        <w:t xml:space="preserve"> συζητάμε για τη Σάμο και μετά για τον Έβρο ή για τα άλλα τα νησιά, για το γεγονός ότι έχει ανοίξει ένας καινούργιος δρομάκος στον Έβρο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4E96589"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lastRenderedPageBreak/>
        <w:t>Αυτό που μπορούμε να κάνουμε είναι να πάρουμε επιπλέον μέτρα, να βάλουμε περισσότερο κόσμο να ζητήσει άσυλο, περι</w:t>
      </w:r>
      <w:r>
        <w:rPr>
          <w:rFonts w:eastAsia="Times New Roman" w:cs="Times New Roman"/>
          <w:szCs w:val="24"/>
        </w:rPr>
        <w:t xml:space="preserve">σσότερο κόσμο να δηλώσει </w:t>
      </w:r>
      <w:proofErr w:type="spellStart"/>
      <w:r>
        <w:rPr>
          <w:rFonts w:eastAsia="Times New Roman" w:cs="Times New Roman"/>
          <w:szCs w:val="24"/>
        </w:rPr>
        <w:t>ευαλωτότητα</w:t>
      </w:r>
      <w:proofErr w:type="spellEnd"/>
      <w:r>
        <w:rPr>
          <w:rFonts w:eastAsia="Times New Roman" w:cs="Times New Roman"/>
          <w:szCs w:val="24"/>
        </w:rPr>
        <w:t xml:space="preserve">, περισσότερο κόσμο να κάνει τις διαδικασίες και καλύτερη συνεργασία με την Αστυνομία και το Λιμενικό επιστροφών, να βελτιώσουμε εν πολλοίς την κατάσταση. </w:t>
      </w:r>
    </w:p>
    <w:p w14:paraId="34E9658A"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Θέλω να σας πω ένα ζήτημα. Βεβαίως, ξέρω ότι θα δεχθώ αμέσως πιέ</w:t>
      </w:r>
      <w:r>
        <w:rPr>
          <w:rFonts w:eastAsia="Times New Roman" w:cs="Times New Roman"/>
          <w:szCs w:val="24"/>
        </w:rPr>
        <w:t xml:space="preserve">σεις, σε μία ώρα, από άλλα νησιά. Αυτή τη στιγμή έχω χίλιες θέσεις κενές στο εσωτερικό, δηλαδή στην ενδοχώρα, αναμένοντας αποτελέσματα από τη Σάμο. Δηλαδή, να τους πάρω αυτούς τους ανθρώπους μαζί με τους διακόσιους πενήντα, κενές θέσεις, για τα ασυνόδευτα </w:t>
      </w:r>
      <w:r>
        <w:rPr>
          <w:rFonts w:eastAsia="Times New Roman" w:cs="Times New Roman"/>
          <w:szCs w:val="24"/>
        </w:rPr>
        <w:t xml:space="preserve">ανήλικα, που με νοιάζουν, θα έλεγε κανείς, μία παραπάνω. Όχι, βέβαια, ότι δεν με νοιάζουν όλοι οι άλλοι, αλλά λέω ότι με νοιάζουν μια παραπάνω τα ασυνόδευτα ανήλικα. </w:t>
      </w:r>
    </w:p>
    <w:p w14:paraId="34E9658B"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Χρειάζεται, λοιπόν, να δημιουργήσουμε και άλλα μέτρα ενίσχυσης των κατοίκων της Σάμου, οι</w:t>
      </w:r>
      <w:r>
        <w:rPr>
          <w:rFonts w:eastAsia="Times New Roman" w:cs="Times New Roman"/>
          <w:szCs w:val="24"/>
        </w:rPr>
        <w:t xml:space="preserve"> οποίοι έχουν αποδείξει </w:t>
      </w:r>
      <w:r>
        <w:rPr>
          <w:rFonts w:eastAsia="Times New Roman" w:cs="Times New Roman"/>
          <w:szCs w:val="24"/>
        </w:rPr>
        <w:lastRenderedPageBreak/>
        <w:t>πολλές φορές το μέγεθος της ψυχής τους, το μέγεθος της υπομονής τους και το μέγεθος της δημοκρατικότητάς τους.</w:t>
      </w:r>
    </w:p>
    <w:p w14:paraId="34E9658C"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Ευχαριστώ.</w:t>
      </w:r>
    </w:p>
    <w:p w14:paraId="34E9658D" w14:textId="77777777" w:rsidR="00C449C8" w:rsidRDefault="00E2294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Αρκεί να μην τους αναγκάσουμε να την εξαντλήσουν.</w:t>
      </w:r>
    </w:p>
    <w:p w14:paraId="34E9658E"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κύριοι συνάδελφοι. </w:t>
      </w:r>
      <w:r>
        <w:rPr>
          <w:rFonts w:eastAsia="Times New Roman" w:cs="Times New Roman"/>
          <w:szCs w:val="24"/>
        </w:rPr>
        <w:t>Ο</w:t>
      </w:r>
      <w:r>
        <w:rPr>
          <w:rFonts w:eastAsia="Times New Roman" w:cs="Times New Roman"/>
          <w:szCs w:val="24"/>
        </w:rPr>
        <w:t>λοκληρώθηκε η συζήτηση των επικαίρων ερωτήσεων.</w:t>
      </w:r>
    </w:p>
    <w:p w14:paraId="34E9658F" w14:textId="77777777" w:rsidR="00C449C8" w:rsidRDefault="00E2294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915EC1">
        <w:rPr>
          <w:rFonts w:eastAsia="Times New Roman" w:cs="Times New Roman"/>
          <w:szCs w:val="24"/>
        </w:rPr>
        <w:t>δέχεστε στο σημείο αυτό να λύσουμε τη συνεδρίαση;</w:t>
      </w:r>
    </w:p>
    <w:p w14:paraId="34E96590" w14:textId="77777777" w:rsidR="00C449C8" w:rsidRDefault="00E22944">
      <w:pPr>
        <w:spacing w:line="600" w:lineRule="auto"/>
        <w:ind w:firstLine="720"/>
        <w:jc w:val="both"/>
        <w:rPr>
          <w:rFonts w:eastAsia="Times New Roman" w:cs="Times New Roman"/>
          <w:szCs w:val="24"/>
        </w:rPr>
      </w:pPr>
      <w:r w:rsidRPr="00915EC1">
        <w:rPr>
          <w:rFonts w:eastAsia="Times New Roman" w:cs="Times New Roman"/>
          <w:b/>
          <w:bCs/>
          <w:szCs w:val="24"/>
        </w:rPr>
        <w:t xml:space="preserve">ΟΛΟΙ ΟΙ ΒΟΥΛΕΥΤΕΣ: </w:t>
      </w:r>
      <w:r w:rsidRPr="00915EC1">
        <w:rPr>
          <w:rFonts w:eastAsia="Times New Roman" w:cs="Times New Roman"/>
          <w:szCs w:val="24"/>
        </w:rPr>
        <w:t>Μάλιστα, μάλιστα.</w:t>
      </w:r>
    </w:p>
    <w:p w14:paraId="34E96591" w14:textId="77777777" w:rsidR="00C449C8" w:rsidRDefault="00E22944">
      <w:pPr>
        <w:spacing w:line="600" w:lineRule="auto"/>
        <w:ind w:firstLine="720"/>
        <w:jc w:val="both"/>
        <w:rPr>
          <w:rFonts w:eastAsia="Times New Roman" w:cs="Times New Roman"/>
          <w:szCs w:val="24"/>
        </w:rPr>
      </w:pPr>
      <w:r w:rsidRPr="00915EC1">
        <w:rPr>
          <w:rFonts w:eastAsia="Times New Roman" w:cs="Times New Roman"/>
          <w:b/>
          <w:szCs w:val="24"/>
        </w:rPr>
        <w:t>ΠΡΟΕΔΡΕΥΩΝ (Νικήτας Κακλαμάνης):</w:t>
      </w:r>
      <w:r>
        <w:rPr>
          <w:rFonts w:eastAsia="Times New Roman" w:cs="Times New Roman"/>
          <w:b/>
          <w:szCs w:val="24"/>
        </w:rPr>
        <w:t xml:space="preserve"> </w:t>
      </w:r>
      <w:r w:rsidRPr="00915EC1">
        <w:rPr>
          <w:rFonts w:eastAsia="Times New Roman" w:cs="Times New Roman"/>
          <w:szCs w:val="24"/>
        </w:rPr>
        <w:t xml:space="preserve">Με τη </w:t>
      </w:r>
      <w:r>
        <w:rPr>
          <w:rFonts w:eastAsia="Times New Roman" w:cs="Times New Roman"/>
          <w:szCs w:val="24"/>
        </w:rPr>
        <w:t>συναίνεση του Σώμ</w:t>
      </w:r>
      <w:r>
        <w:rPr>
          <w:rFonts w:eastAsia="Times New Roman" w:cs="Times New Roman"/>
          <w:szCs w:val="24"/>
        </w:rPr>
        <w:t>ατος και ώρα 11</w:t>
      </w:r>
      <w:r w:rsidRPr="00915EC1">
        <w:rPr>
          <w:rFonts w:eastAsia="Times New Roman" w:cs="Times New Roman"/>
          <w:szCs w:val="24"/>
        </w:rPr>
        <w:t>.</w:t>
      </w:r>
      <w:r>
        <w:rPr>
          <w:rFonts w:eastAsia="Times New Roman" w:cs="Times New Roman"/>
          <w:szCs w:val="24"/>
        </w:rPr>
        <w:t>26΄</w:t>
      </w:r>
      <w:r w:rsidRPr="00915EC1">
        <w:rPr>
          <w:rFonts w:eastAsia="Times New Roman" w:cs="Times New Roman"/>
          <w:szCs w:val="24"/>
        </w:rPr>
        <w:t xml:space="preserve"> </w:t>
      </w:r>
      <w:proofErr w:type="spellStart"/>
      <w:r w:rsidRPr="00915EC1">
        <w:rPr>
          <w:rFonts w:eastAsia="Times New Roman" w:cs="Times New Roman"/>
          <w:szCs w:val="24"/>
        </w:rPr>
        <w:t>λύεται</w:t>
      </w:r>
      <w:proofErr w:type="spellEnd"/>
      <w:r w:rsidRPr="00915EC1">
        <w:rPr>
          <w:rFonts w:eastAsia="Times New Roman" w:cs="Times New Roman"/>
          <w:szCs w:val="24"/>
        </w:rPr>
        <w:t xml:space="preserve"> η συνεδρίαση για </w:t>
      </w: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Δευτέρα</w:t>
      </w:r>
      <w:r w:rsidRPr="00915EC1">
        <w:rPr>
          <w:rFonts w:eastAsia="Times New Roman" w:cs="Times New Roman"/>
          <w:szCs w:val="24"/>
        </w:rPr>
        <w:t xml:space="preserve"> </w:t>
      </w:r>
      <w:r>
        <w:rPr>
          <w:rFonts w:eastAsia="Times New Roman" w:cs="Times New Roman"/>
          <w:szCs w:val="24"/>
        </w:rPr>
        <w:t>4 Φεβρουαρίου 2019</w:t>
      </w:r>
      <w:r w:rsidRPr="00915EC1">
        <w:rPr>
          <w:rFonts w:eastAsia="Times New Roman" w:cs="Times New Roman"/>
          <w:szCs w:val="24"/>
        </w:rPr>
        <w:t xml:space="preserve"> και ώρα </w:t>
      </w:r>
      <w:r>
        <w:rPr>
          <w:rFonts w:eastAsia="Times New Roman" w:cs="Times New Roman"/>
          <w:szCs w:val="24"/>
        </w:rPr>
        <w:t>18</w:t>
      </w:r>
      <w:r w:rsidRPr="00915EC1">
        <w:rPr>
          <w:rFonts w:eastAsia="Times New Roman" w:cs="Times New Roman"/>
          <w:szCs w:val="24"/>
        </w:rPr>
        <w:t>.00΄, με αντικείμενο εργασιών του Σώματος</w:t>
      </w:r>
      <w:r>
        <w:rPr>
          <w:rFonts w:eastAsia="Times New Roman" w:cs="Times New Roman"/>
          <w:szCs w:val="24"/>
        </w:rPr>
        <w:t>:</w:t>
      </w:r>
      <w:r w:rsidRPr="00915EC1">
        <w:rPr>
          <w:rFonts w:eastAsia="Times New Roman" w:cs="Times New Roman"/>
          <w:szCs w:val="24"/>
        </w:rPr>
        <w:t xml:space="preserve"> κοινοβουλευτικό έλεγχο</w:t>
      </w:r>
      <w:r>
        <w:rPr>
          <w:rFonts w:eastAsia="Times New Roman" w:cs="Times New Roman"/>
          <w:szCs w:val="24"/>
        </w:rPr>
        <w:t>,</w:t>
      </w:r>
      <w:r w:rsidRPr="00915EC1">
        <w:rPr>
          <w:rFonts w:eastAsia="Times New Roman" w:cs="Times New Roman"/>
          <w:szCs w:val="24"/>
        </w:rPr>
        <w:t xml:space="preserve"> </w:t>
      </w:r>
      <w:r>
        <w:rPr>
          <w:rFonts w:eastAsia="Times New Roman" w:cs="Times New Roman"/>
          <w:szCs w:val="24"/>
        </w:rPr>
        <w:t>συζήτηση επικαίρων ερωτήσεων.</w:t>
      </w:r>
    </w:p>
    <w:p w14:paraId="34E96592" w14:textId="77777777" w:rsidR="00C449C8" w:rsidRDefault="00E22944">
      <w:pPr>
        <w:spacing w:line="600" w:lineRule="auto"/>
        <w:ind w:firstLine="720"/>
        <w:jc w:val="both"/>
        <w:rPr>
          <w:rFonts w:eastAsia="Times New Roman" w:cs="Times New Roman"/>
          <w:szCs w:val="24"/>
        </w:rPr>
      </w:pPr>
      <w:r w:rsidRPr="00915EC1">
        <w:rPr>
          <w:rFonts w:eastAsia="Times New Roman" w:cs="Times New Roman"/>
          <w:b/>
          <w:bCs/>
          <w:szCs w:val="24"/>
        </w:rPr>
        <w:t xml:space="preserve">Ο ΠΡΟΕΔΡΟΣ                                                        </w:t>
      </w:r>
      <w:r w:rsidRPr="00915EC1">
        <w:rPr>
          <w:rFonts w:eastAsia="Times New Roman" w:cs="Times New Roman"/>
          <w:b/>
          <w:bCs/>
          <w:szCs w:val="24"/>
        </w:rPr>
        <w:t>ΟΙ ΓΡΑΜΜΑΤΕΙΣ</w:t>
      </w:r>
      <w:r w:rsidRPr="00915EC1">
        <w:rPr>
          <w:rFonts w:eastAsia="Times New Roman" w:cs="Times New Roman"/>
          <w:szCs w:val="24"/>
        </w:rPr>
        <w:t xml:space="preserve">  </w:t>
      </w:r>
    </w:p>
    <w:p w14:paraId="34E96593" w14:textId="77777777" w:rsidR="00C449C8" w:rsidRDefault="00C449C8">
      <w:pPr>
        <w:spacing w:line="600" w:lineRule="auto"/>
        <w:ind w:firstLine="720"/>
        <w:jc w:val="both"/>
        <w:rPr>
          <w:rFonts w:eastAsia="Times New Roman" w:cs="Times New Roman"/>
          <w:szCs w:val="24"/>
        </w:rPr>
      </w:pPr>
    </w:p>
    <w:sectPr w:rsidR="00C449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gnsnmmukC+Q9wt1TdeDD1zCwH7Y=" w:salt="U/Vgr4dIPBtXLmP/ViQ2Z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C8"/>
    <w:rsid w:val="002955C0"/>
    <w:rsid w:val="00C449C8"/>
    <w:rsid w:val="00E229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649C"/>
  <w15:docId w15:val="{D51259EE-5B97-47EB-947A-D2A8ACB9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640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66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778</MetadataID>
    <Session xmlns="641f345b-441b-4b81-9152-adc2e73ba5e1">Δ´</Session>
    <Date xmlns="641f345b-441b-4b81-9152-adc2e73ba5e1">2019-01-31T22:00:00+00:00</Date>
    <Status xmlns="641f345b-441b-4b81-9152-adc2e73ba5e1">
      <Url>https://intra.parliament.gr/praktika/Lists/Incoming_Metadata/EditForm.aspx?ID=778&amp;Source=/praktika/Recordings_Library/Forms/AllItems.aspx</Url>
      <Description>Δημοσιεύτηκε</Description>
    </Status>
    <Meeting xmlns="641f345b-441b-4b81-9152-adc2e73ba5e1">ΞΖ´</Meeting>
  </documentManagement>
</p:properties>
</file>

<file path=customXml/itemProps1.xml><?xml version="1.0" encoding="utf-8"?>
<ds:datastoreItem xmlns:ds="http://schemas.openxmlformats.org/officeDocument/2006/customXml" ds:itemID="{480D7254-7678-4865-91FD-DEFE1C22C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013E30-381F-4D0C-B24B-1CB8FBDB4E8E}">
  <ds:schemaRefs>
    <ds:schemaRef ds:uri="http://schemas.microsoft.com/sharepoint/v3/contenttype/forms"/>
  </ds:schemaRefs>
</ds:datastoreItem>
</file>

<file path=customXml/itemProps3.xml><?xml version="1.0" encoding="utf-8"?>
<ds:datastoreItem xmlns:ds="http://schemas.openxmlformats.org/officeDocument/2006/customXml" ds:itemID="{8A8EB280-0EA5-408D-AAB2-E10D5446B575}">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10802</Words>
  <Characters>58336</Characters>
  <Application>Microsoft Office Word</Application>
  <DocSecurity>0</DocSecurity>
  <Lines>486</Lines>
  <Paragraphs>137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2019-02-11T09:43:00Z</dcterms:created>
  <dcterms:modified xsi:type="dcterms:W3CDTF">2019-02-11T09:43:00Z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