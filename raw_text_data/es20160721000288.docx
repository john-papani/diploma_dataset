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C4152" w14:textId="77777777" w:rsidR="00095D94" w:rsidRPr="00095D94" w:rsidRDefault="00095D94" w:rsidP="00095D94">
      <w:pPr>
        <w:spacing w:after="0" w:line="360" w:lineRule="auto"/>
        <w:rPr>
          <w:ins w:id="0" w:author="Φλούδα Χριστίνα" w:date="2016-07-27T12:29:00Z"/>
          <w:rFonts w:eastAsia="Times New Roman"/>
          <w:szCs w:val="24"/>
          <w:lang w:eastAsia="en-US"/>
        </w:rPr>
      </w:pPr>
      <w:bookmarkStart w:id="1" w:name="_GoBack"/>
      <w:bookmarkEnd w:id="1"/>
      <w:ins w:id="2" w:author="Φλούδα Χριστίνα" w:date="2016-07-27T12:29:00Z">
        <w:r w:rsidRPr="00095D9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2B2ADC0" w14:textId="77777777" w:rsidR="00095D94" w:rsidRPr="00095D94" w:rsidRDefault="00095D94" w:rsidP="00095D94">
      <w:pPr>
        <w:spacing w:after="0" w:line="360" w:lineRule="auto"/>
        <w:rPr>
          <w:ins w:id="3" w:author="Φλούδα Χριστίνα" w:date="2016-07-27T12:29:00Z"/>
          <w:rFonts w:eastAsia="Times New Roman"/>
          <w:szCs w:val="24"/>
          <w:lang w:eastAsia="en-US"/>
        </w:rPr>
      </w:pPr>
    </w:p>
    <w:p w14:paraId="1BC052C1" w14:textId="77777777" w:rsidR="00095D94" w:rsidRPr="00095D94" w:rsidRDefault="00095D94" w:rsidP="00095D94">
      <w:pPr>
        <w:spacing w:after="0" w:line="360" w:lineRule="auto"/>
        <w:rPr>
          <w:ins w:id="4" w:author="Φλούδα Χριστίνα" w:date="2016-07-27T12:29:00Z"/>
          <w:rFonts w:eastAsia="Times New Roman"/>
          <w:szCs w:val="24"/>
          <w:lang w:eastAsia="en-US"/>
        </w:rPr>
      </w:pPr>
      <w:ins w:id="5" w:author="Φλούδα Χριστίνα" w:date="2016-07-27T12:29:00Z">
        <w:r w:rsidRPr="00095D94">
          <w:rPr>
            <w:rFonts w:eastAsia="Times New Roman"/>
            <w:szCs w:val="24"/>
            <w:lang w:eastAsia="en-US"/>
          </w:rPr>
          <w:t>ΠΙΝΑΚΑΣ ΠΕΡΙΕΧΟΜΕΝΩΝ</w:t>
        </w:r>
      </w:ins>
    </w:p>
    <w:p w14:paraId="3C336BD7" w14:textId="77777777" w:rsidR="00095D94" w:rsidRPr="00095D94" w:rsidRDefault="00095D94" w:rsidP="00095D94">
      <w:pPr>
        <w:spacing w:after="0" w:line="360" w:lineRule="auto"/>
        <w:rPr>
          <w:ins w:id="6" w:author="Φλούδα Χριστίνα" w:date="2016-07-27T12:29:00Z"/>
          <w:rFonts w:eastAsia="Times New Roman"/>
          <w:szCs w:val="24"/>
          <w:lang w:eastAsia="en-US"/>
        </w:rPr>
      </w:pPr>
      <w:ins w:id="7" w:author="Φλούδα Χριστίνα" w:date="2016-07-27T12:29:00Z">
        <w:r w:rsidRPr="00095D94">
          <w:rPr>
            <w:rFonts w:eastAsia="Times New Roman"/>
            <w:szCs w:val="24"/>
            <w:lang w:eastAsia="en-US"/>
          </w:rPr>
          <w:t xml:space="preserve">ΙΖ΄ ΠΕΡΙΟΔΟΣ </w:t>
        </w:r>
      </w:ins>
    </w:p>
    <w:p w14:paraId="1BBCEAA7" w14:textId="77777777" w:rsidR="00095D94" w:rsidRPr="00095D94" w:rsidRDefault="00095D94" w:rsidP="00095D94">
      <w:pPr>
        <w:spacing w:after="0" w:line="360" w:lineRule="auto"/>
        <w:rPr>
          <w:ins w:id="8" w:author="Φλούδα Χριστίνα" w:date="2016-07-27T12:29:00Z"/>
          <w:rFonts w:eastAsia="Times New Roman"/>
          <w:szCs w:val="24"/>
          <w:lang w:eastAsia="en-US"/>
        </w:rPr>
      </w:pPr>
      <w:ins w:id="9" w:author="Φλούδα Χριστίνα" w:date="2016-07-27T12:29:00Z">
        <w:r w:rsidRPr="00095D94">
          <w:rPr>
            <w:rFonts w:eastAsia="Times New Roman"/>
            <w:szCs w:val="24"/>
            <w:lang w:eastAsia="en-US"/>
          </w:rPr>
          <w:t>ΠΡΟΕΔΡΕΥΟΜΕΝΗΣ ΚΟΙΝΟΒΟΥΛΕΥΤΙΚΗΣ ΔΗΜΟΚΡΑΤΙΑΣ</w:t>
        </w:r>
      </w:ins>
    </w:p>
    <w:p w14:paraId="3982D073" w14:textId="77777777" w:rsidR="00095D94" w:rsidRPr="00095D94" w:rsidRDefault="00095D94" w:rsidP="00095D94">
      <w:pPr>
        <w:spacing w:after="0" w:line="360" w:lineRule="auto"/>
        <w:rPr>
          <w:ins w:id="10" w:author="Φλούδα Χριστίνα" w:date="2016-07-27T12:29:00Z"/>
          <w:rFonts w:eastAsia="Times New Roman"/>
          <w:szCs w:val="24"/>
          <w:lang w:eastAsia="en-US"/>
        </w:rPr>
      </w:pPr>
      <w:ins w:id="11" w:author="Φλούδα Χριστίνα" w:date="2016-07-27T12:29:00Z">
        <w:r w:rsidRPr="00095D94">
          <w:rPr>
            <w:rFonts w:eastAsia="Times New Roman"/>
            <w:szCs w:val="24"/>
            <w:lang w:eastAsia="en-US"/>
          </w:rPr>
          <w:t>ΣΥΝΟΔΟΣ Α΄</w:t>
        </w:r>
      </w:ins>
    </w:p>
    <w:p w14:paraId="6A83A610" w14:textId="77777777" w:rsidR="00095D94" w:rsidRPr="00095D94" w:rsidRDefault="00095D94" w:rsidP="00095D94">
      <w:pPr>
        <w:spacing w:after="0" w:line="360" w:lineRule="auto"/>
        <w:rPr>
          <w:ins w:id="12" w:author="Φλούδα Χριστίνα" w:date="2016-07-27T12:29:00Z"/>
          <w:rFonts w:eastAsia="Times New Roman"/>
          <w:szCs w:val="24"/>
          <w:lang w:eastAsia="en-US"/>
        </w:rPr>
      </w:pPr>
    </w:p>
    <w:p w14:paraId="5786AF4B" w14:textId="77777777" w:rsidR="00095D94" w:rsidRPr="00095D94" w:rsidRDefault="00095D94" w:rsidP="00095D94">
      <w:pPr>
        <w:spacing w:after="0" w:line="360" w:lineRule="auto"/>
        <w:rPr>
          <w:ins w:id="13" w:author="Φλούδα Χριστίνα" w:date="2016-07-27T12:29:00Z"/>
          <w:rFonts w:eastAsia="Times New Roman"/>
          <w:szCs w:val="24"/>
          <w:lang w:eastAsia="en-US"/>
        </w:rPr>
      </w:pPr>
      <w:ins w:id="14" w:author="Φλούδα Χριστίνα" w:date="2016-07-27T12:29:00Z">
        <w:r w:rsidRPr="00095D94">
          <w:rPr>
            <w:rFonts w:eastAsia="Times New Roman"/>
            <w:szCs w:val="24"/>
            <w:lang w:eastAsia="en-US"/>
          </w:rPr>
          <w:t>ΣΥΝΕΔΡΙΑΣΗ ΡΞΕ΄</w:t>
        </w:r>
      </w:ins>
    </w:p>
    <w:p w14:paraId="64FFB745" w14:textId="77777777" w:rsidR="00095D94" w:rsidRPr="00095D94" w:rsidRDefault="00095D94" w:rsidP="00095D94">
      <w:pPr>
        <w:spacing w:after="0" w:line="360" w:lineRule="auto"/>
        <w:rPr>
          <w:ins w:id="15" w:author="Φλούδα Χριστίνα" w:date="2016-07-27T12:29:00Z"/>
          <w:rFonts w:eastAsia="Times New Roman"/>
          <w:szCs w:val="24"/>
          <w:lang w:eastAsia="en-US"/>
        </w:rPr>
      </w:pPr>
      <w:ins w:id="16" w:author="Φλούδα Χριστίνα" w:date="2016-07-27T12:29:00Z">
        <w:r w:rsidRPr="00095D94">
          <w:rPr>
            <w:rFonts w:eastAsia="Times New Roman"/>
            <w:szCs w:val="24"/>
            <w:lang w:eastAsia="en-US"/>
          </w:rPr>
          <w:t>Πέμπτη  21 Ιουλίου 2016</w:t>
        </w:r>
      </w:ins>
    </w:p>
    <w:p w14:paraId="4126C8E7" w14:textId="77777777" w:rsidR="00095D94" w:rsidRPr="00095D94" w:rsidRDefault="00095D94" w:rsidP="00095D94">
      <w:pPr>
        <w:spacing w:after="0" w:line="360" w:lineRule="auto"/>
        <w:rPr>
          <w:ins w:id="17" w:author="Φλούδα Χριστίνα" w:date="2016-07-27T12:29:00Z"/>
          <w:rFonts w:eastAsia="Times New Roman"/>
          <w:szCs w:val="24"/>
          <w:lang w:eastAsia="en-US"/>
        </w:rPr>
      </w:pPr>
    </w:p>
    <w:p w14:paraId="07F622E8" w14:textId="77777777" w:rsidR="00095D94" w:rsidRPr="00095D94" w:rsidRDefault="00095D94" w:rsidP="00095D94">
      <w:pPr>
        <w:spacing w:after="0" w:line="360" w:lineRule="auto"/>
        <w:rPr>
          <w:ins w:id="18" w:author="Φλούδα Χριστίνα" w:date="2016-07-27T12:29:00Z"/>
          <w:rFonts w:eastAsia="Times New Roman"/>
          <w:szCs w:val="24"/>
          <w:lang w:eastAsia="en-US"/>
        </w:rPr>
      </w:pPr>
      <w:ins w:id="19" w:author="Φλούδα Χριστίνα" w:date="2016-07-27T12:29:00Z">
        <w:r w:rsidRPr="00095D94">
          <w:rPr>
            <w:rFonts w:eastAsia="Times New Roman"/>
            <w:szCs w:val="24"/>
            <w:lang w:eastAsia="en-US"/>
          </w:rPr>
          <w:t>ΘΕΜΑΤΑ</w:t>
        </w:r>
      </w:ins>
    </w:p>
    <w:p w14:paraId="08A5E1B8" w14:textId="77777777" w:rsidR="00095D94" w:rsidRPr="00095D94" w:rsidRDefault="00095D94" w:rsidP="00095D94">
      <w:pPr>
        <w:spacing w:after="0" w:line="360" w:lineRule="auto"/>
        <w:rPr>
          <w:ins w:id="20" w:author="Φλούδα Χριστίνα" w:date="2016-07-27T12:29:00Z"/>
          <w:rFonts w:eastAsia="Times New Roman"/>
          <w:szCs w:val="24"/>
          <w:lang w:eastAsia="en-US"/>
        </w:rPr>
      </w:pPr>
      <w:ins w:id="21" w:author="Φλούδα Χριστίνα" w:date="2016-07-27T12:29:00Z">
        <w:r w:rsidRPr="00095D94">
          <w:rPr>
            <w:rFonts w:eastAsia="Times New Roman"/>
            <w:szCs w:val="24"/>
            <w:lang w:eastAsia="en-US"/>
          </w:rPr>
          <w:t xml:space="preserve"> </w:t>
        </w:r>
        <w:r w:rsidRPr="00095D94">
          <w:rPr>
            <w:rFonts w:eastAsia="Times New Roman"/>
            <w:szCs w:val="24"/>
            <w:lang w:eastAsia="en-US"/>
          </w:rPr>
          <w:br/>
          <w:t xml:space="preserve">Α. ΕΙΔΙΚΑ ΘΕΜΑΤΑ </w:t>
        </w:r>
        <w:r w:rsidRPr="00095D94">
          <w:rPr>
            <w:rFonts w:eastAsia="Times New Roman"/>
            <w:szCs w:val="24"/>
            <w:lang w:eastAsia="en-US"/>
          </w:rPr>
          <w:br/>
          <w:t xml:space="preserve">1. Επικύρωση Πρακτικών, σελ. </w:t>
        </w:r>
        <w:r w:rsidRPr="00095D94">
          <w:rPr>
            <w:rFonts w:eastAsia="Times New Roman"/>
            <w:szCs w:val="24"/>
            <w:lang w:eastAsia="en-US"/>
          </w:rPr>
          <w:br/>
          <w:t xml:space="preserve">2.  Άδεια απουσίας του Βουλευτή κ. Δ. Μπαξεβανάκη, σελ. </w:t>
        </w:r>
        <w:r w:rsidRPr="00095D94">
          <w:rPr>
            <w:rFonts w:eastAsia="Times New Roman"/>
            <w:szCs w:val="24"/>
            <w:lang w:eastAsia="en-US"/>
          </w:rPr>
          <w:br/>
          <w:t>3.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περί «Ποινικής ευθύνης των Υπουργών», όπως ισχύει:</w:t>
        </w:r>
      </w:ins>
    </w:p>
    <w:p w14:paraId="5ED1159A" w14:textId="77777777" w:rsidR="00095D94" w:rsidRPr="00095D94" w:rsidRDefault="00095D94" w:rsidP="00095D94">
      <w:pPr>
        <w:spacing w:after="0" w:line="360" w:lineRule="auto"/>
        <w:rPr>
          <w:ins w:id="22" w:author="Φλούδα Χριστίνα" w:date="2016-07-27T12:29:00Z"/>
          <w:rFonts w:eastAsia="Times New Roman"/>
          <w:szCs w:val="24"/>
          <w:lang w:eastAsia="en-US"/>
        </w:rPr>
      </w:pPr>
      <w:ins w:id="23" w:author="Φλούδα Χριστίνα" w:date="2016-07-27T12:29:00Z">
        <w:r w:rsidRPr="00095D94">
          <w:rPr>
            <w:rFonts w:eastAsia="Times New Roman"/>
            <w:szCs w:val="24"/>
            <w:lang w:eastAsia="en-US"/>
          </w:rPr>
          <w:t xml:space="preserve">α) στις 29/6/2016 ποινική δικογραφία που αφορά στους Υπουργούς Οικονομικών, Δικαιοσύνης, Διαφάνειας και Ανθρωπίνων Δικαιωμάτων και στον Αναπληρωτή Υπουργό Εσωτερικών και Διοικητικής Ανασυγκρότησης με αρμοδιότητα σε θέματα Προστασίας του Πολίτη, </w:t>
        </w:r>
      </w:ins>
    </w:p>
    <w:p w14:paraId="163692E9" w14:textId="77777777" w:rsidR="00095D94" w:rsidRPr="00095D94" w:rsidRDefault="00095D94" w:rsidP="00095D94">
      <w:pPr>
        <w:spacing w:after="0" w:line="360" w:lineRule="auto"/>
        <w:rPr>
          <w:ins w:id="24" w:author="Φλούδα Χριστίνα" w:date="2016-07-27T12:29:00Z"/>
          <w:rFonts w:eastAsia="Times New Roman"/>
          <w:szCs w:val="24"/>
          <w:lang w:eastAsia="en-US"/>
        </w:rPr>
      </w:pPr>
      <w:ins w:id="25" w:author="Φλούδα Χριστίνα" w:date="2016-07-27T12:29:00Z">
        <w:r w:rsidRPr="00095D94">
          <w:rPr>
            <w:rFonts w:eastAsia="Times New Roman"/>
            <w:szCs w:val="24"/>
            <w:lang w:eastAsia="en-US"/>
          </w:rPr>
          <w:t xml:space="preserve">β) στις 19/7/2016: Ποινική δικογραφία που αφορά στον πρώην Υπουργό Παιδείας και Θρησκευμάτων, κ. Κωνσταντίνο Αρβανιτόπουλο, και στον πρώην Υφυπουργό Παιδείας και Θρησκευμάτων κ. Συμεών Κεδίκογλου. Ποινική δικογραφία που αφορά στον Υπουργό Υγείας, κ. Ανδρέα Ξανθό, και στον Αναπληρωτή Υπουργό Υγείας, κ. Παύλο Πολάκη. Και ποινική δικογραφία που αφορά στον πρώην Υπουργό Υγείας,  κ. Σπυρίδωνα- Άδωνι Γεωργιάδη, σελ. </w:t>
        </w:r>
        <w:r w:rsidRPr="00095D94">
          <w:rPr>
            <w:rFonts w:eastAsia="Times New Roman"/>
            <w:szCs w:val="24"/>
            <w:lang w:eastAsia="en-US"/>
          </w:rPr>
          <w:br/>
          <w:t xml:space="preserve">4. Επί διαδικαστικού θέματος, σελ. </w:t>
        </w:r>
        <w:r w:rsidRPr="00095D94">
          <w:rPr>
            <w:rFonts w:eastAsia="Times New Roman"/>
            <w:szCs w:val="24"/>
            <w:lang w:eastAsia="en-US"/>
          </w:rPr>
          <w:br/>
          <w:t xml:space="preserve">5. Επί προσωπικού θέματος, σελ. </w:t>
        </w:r>
        <w:r w:rsidRPr="00095D94">
          <w:rPr>
            <w:rFonts w:eastAsia="Times New Roman"/>
            <w:szCs w:val="24"/>
            <w:lang w:eastAsia="en-US"/>
          </w:rPr>
          <w:br/>
          <w:t xml:space="preserve"> </w:t>
        </w:r>
        <w:r w:rsidRPr="00095D94">
          <w:rPr>
            <w:rFonts w:eastAsia="Times New Roman"/>
            <w:szCs w:val="24"/>
            <w:lang w:eastAsia="en-US"/>
          </w:rPr>
          <w:br/>
          <w:t xml:space="preserve">Β. ΝΟΜΟΘΕΤΙΚΗ ΕΡΓΑΣΙΑ </w:t>
        </w:r>
        <w:r w:rsidRPr="00095D94">
          <w:rPr>
            <w:rFonts w:eastAsia="Times New Roman"/>
            <w:szCs w:val="24"/>
            <w:lang w:eastAsia="en-US"/>
          </w:rPr>
          <w:br/>
          <w:t xml:space="preserve">1. Συζήτηση επί της αρχής, των άρθρων και των τροπολογιών και ψήφιση στο σύνολο του σχεδίου νόμου: «Ρύθμιση θεμάτων αρμοδιότητας Υπουργείου Εθνικής  Άμυνας», σελ. </w:t>
        </w:r>
        <w:r w:rsidRPr="00095D94">
          <w:rPr>
            <w:rFonts w:eastAsia="Times New Roman"/>
            <w:szCs w:val="24"/>
            <w:lang w:eastAsia="en-US"/>
          </w:rPr>
          <w:br/>
          <w:t>2. Κατάθεση Εκθέσεων Διαρκών Επιτροπών:</w:t>
        </w:r>
        <w:r w:rsidRPr="00095D94">
          <w:rPr>
            <w:rFonts w:eastAsia="Times New Roman"/>
            <w:szCs w:val="24"/>
            <w:lang w:eastAsia="en-US"/>
          </w:rPr>
          <w:br/>
          <w:t xml:space="preserve">    α) Η Διαρκής Επιτροπή Οικονομικών Υποθέσεων καταθέτει την έκθεσή της στο σχέδιο νόμου του Υπουργείου Οικονομικών: «Τροποποιήσεις του Εθνικού Τελωνειακού Κώδικα προς ενίσχυση της καταπολέμησης της παράνομης εμπορίας καπνού και βιομηχανοποιημένων καπνών και ίδρυση Συντονιστικού Κέντρου για την Καταπολέμηση του Λαθρεμπορίου, εναρμόνιση της ελληνικής νομοθεσίας προς την Απόφαση 2009/917/ΔΕΥ του Συμβουλίου, της 30ης Νοεμβρίου 2009, για τη χρήση της πληροφορικής για τελωνειακούς σκοπούς και άλλες διατάξεις αρμοδιότητας Υπουργείου Οικονομικών και ενσωμάτωση στην εθνική νομοθεσία των άρθρων 15, 16 και 18 της Οδηγίας 2014/40/ΕΕ του Ευρωπαϊκού Κοινοβουλίου και του Συμβουλίου της 3ης Απριλίου 2014, για την προσέγγιση των νομοθετικών, κανονιστικών και διοικητικών διατάξεων των κρατών-μελών σχετικά με την κατασκευή, την παρουσίαση και την πώληση προϊόντων καπνού και συναφών προϊόντων και την κατάργηση της Οδηγίας 2001/37/ΕΚ», σελ. </w:t>
        </w:r>
        <w:r w:rsidRPr="00095D94">
          <w:rPr>
            <w:rFonts w:eastAsia="Times New Roman"/>
            <w:szCs w:val="24"/>
            <w:lang w:eastAsia="en-US"/>
          </w:rPr>
          <w:br/>
          <w:t xml:space="preserve">    β) Η Διαρκής Επιτροπή Παραγωγής και Εμπορίου καταθέτει την έκθεσή της στο σχέδιο νόμου του Υπουργείου Υποδομών, Μεταφορών και Δικτύων: «Εναρμόνιση της νομοθεσίας με την Οδηγία 2012/34/ΕΕ του Ευρωπαϊκού Κοινοβουλίου και του Συμβουλίου της 21ης Νοεμβρίου 2012 για τη δημιουργία ενιαίου ευρωπαϊκού σιδηροδρομικού χώρου (ΕΕ L343/32 της 14.12.2012) και άλλες διατάξεις», σελ. </w:t>
        </w:r>
        <w:r w:rsidRPr="00095D94">
          <w:rPr>
            <w:rFonts w:eastAsia="Times New Roman"/>
            <w:szCs w:val="24"/>
            <w:lang w:eastAsia="en-US"/>
          </w:rPr>
          <w:br/>
          <w:t xml:space="preserve"> </w:t>
        </w:r>
      </w:ins>
    </w:p>
    <w:p w14:paraId="46AE9F94" w14:textId="77777777" w:rsidR="00095D94" w:rsidRPr="00095D94" w:rsidRDefault="00095D94" w:rsidP="00095D94">
      <w:pPr>
        <w:spacing w:after="0" w:line="360" w:lineRule="auto"/>
        <w:rPr>
          <w:ins w:id="26" w:author="Φλούδα Χριστίνα" w:date="2016-07-27T12:29:00Z"/>
          <w:rFonts w:eastAsia="Times New Roman"/>
          <w:szCs w:val="24"/>
          <w:lang w:eastAsia="en-US"/>
        </w:rPr>
      </w:pPr>
      <w:ins w:id="27" w:author="Φλούδα Χριστίνα" w:date="2016-07-27T12:29:00Z">
        <w:r w:rsidRPr="00095D94">
          <w:rPr>
            <w:rFonts w:eastAsia="Times New Roman"/>
            <w:szCs w:val="24"/>
            <w:lang w:eastAsia="en-US"/>
          </w:rPr>
          <w:br/>
          <w:t>ΠΡΟΕΔΡΕΥΟΝΤΕΣ</w:t>
        </w:r>
      </w:ins>
    </w:p>
    <w:p w14:paraId="342CCDAE" w14:textId="77777777" w:rsidR="00095D94" w:rsidRPr="00095D94" w:rsidRDefault="00095D94" w:rsidP="00095D94">
      <w:pPr>
        <w:spacing w:after="0" w:line="360" w:lineRule="auto"/>
        <w:rPr>
          <w:ins w:id="28" w:author="Φλούδα Χριστίνα" w:date="2016-07-27T12:29:00Z"/>
          <w:rFonts w:eastAsia="Times New Roman"/>
          <w:szCs w:val="24"/>
          <w:lang w:eastAsia="en-US"/>
        </w:rPr>
      </w:pPr>
    </w:p>
    <w:p w14:paraId="35DB48AE" w14:textId="77777777" w:rsidR="00095D94" w:rsidRPr="00095D94" w:rsidRDefault="00095D94" w:rsidP="00095D94">
      <w:pPr>
        <w:spacing w:after="0" w:line="360" w:lineRule="auto"/>
        <w:rPr>
          <w:ins w:id="29" w:author="Φλούδα Χριστίνα" w:date="2016-07-27T12:29:00Z"/>
          <w:rFonts w:eastAsia="Times New Roman"/>
          <w:szCs w:val="24"/>
          <w:lang w:eastAsia="en-US"/>
        </w:rPr>
      </w:pPr>
      <w:ins w:id="30" w:author="Φλούδα Χριστίνα" w:date="2016-07-27T12:29:00Z">
        <w:r w:rsidRPr="00095D94">
          <w:rPr>
            <w:rFonts w:eastAsia="Times New Roman"/>
            <w:szCs w:val="24"/>
            <w:lang w:eastAsia="en-US"/>
          </w:rPr>
          <w:t>ΒΑΡΕΜΕΝΟΣ Γ. , σελ.</w:t>
        </w:r>
        <w:r w:rsidRPr="00095D94">
          <w:rPr>
            <w:rFonts w:eastAsia="Times New Roman"/>
            <w:szCs w:val="24"/>
            <w:lang w:eastAsia="en-US"/>
          </w:rPr>
          <w:br/>
          <w:t>ΚΑΚΛΑΜΑΝΗΣ Ν. , σελ.</w:t>
        </w:r>
        <w:r w:rsidRPr="00095D94">
          <w:rPr>
            <w:rFonts w:eastAsia="Times New Roman"/>
            <w:szCs w:val="24"/>
            <w:lang w:eastAsia="en-US"/>
          </w:rPr>
          <w:br/>
          <w:t>ΚΡΕΜΑΣΤΙΝΟΣ Δ. , σελ.</w:t>
        </w:r>
        <w:r w:rsidRPr="00095D94">
          <w:rPr>
            <w:rFonts w:eastAsia="Times New Roman"/>
            <w:szCs w:val="24"/>
            <w:lang w:eastAsia="en-US"/>
          </w:rPr>
          <w:br/>
        </w:r>
      </w:ins>
    </w:p>
    <w:p w14:paraId="38800517" w14:textId="77777777" w:rsidR="00095D94" w:rsidRPr="00095D94" w:rsidRDefault="00095D94" w:rsidP="00095D94">
      <w:pPr>
        <w:spacing w:after="0" w:line="360" w:lineRule="auto"/>
        <w:rPr>
          <w:ins w:id="31" w:author="Φλούδα Χριστίνα" w:date="2016-07-27T12:29:00Z"/>
          <w:rFonts w:eastAsia="Times New Roman"/>
          <w:szCs w:val="24"/>
          <w:lang w:eastAsia="en-US"/>
        </w:rPr>
      </w:pPr>
    </w:p>
    <w:p w14:paraId="225020F1" w14:textId="77777777" w:rsidR="00095D94" w:rsidRPr="00095D94" w:rsidRDefault="00095D94" w:rsidP="00095D94">
      <w:pPr>
        <w:spacing w:after="0" w:line="360" w:lineRule="auto"/>
        <w:rPr>
          <w:ins w:id="32" w:author="Φλούδα Χριστίνα" w:date="2016-07-27T12:29:00Z"/>
          <w:rFonts w:eastAsia="Times New Roman"/>
          <w:szCs w:val="24"/>
          <w:lang w:eastAsia="en-US"/>
        </w:rPr>
      </w:pPr>
    </w:p>
    <w:p w14:paraId="770C925E" w14:textId="77777777" w:rsidR="00095D94" w:rsidRPr="00095D94" w:rsidRDefault="00095D94" w:rsidP="00095D94">
      <w:pPr>
        <w:spacing w:after="0" w:line="360" w:lineRule="auto"/>
        <w:rPr>
          <w:ins w:id="33" w:author="Φλούδα Χριστίνα" w:date="2016-07-27T12:29:00Z"/>
          <w:rFonts w:eastAsia="Times New Roman"/>
          <w:szCs w:val="24"/>
          <w:lang w:eastAsia="en-US"/>
        </w:rPr>
      </w:pPr>
      <w:ins w:id="34" w:author="Φλούδα Χριστίνα" w:date="2016-07-27T12:29:00Z">
        <w:r w:rsidRPr="00095D94">
          <w:rPr>
            <w:rFonts w:eastAsia="Times New Roman"/>
            <w:szCs w:val="24"/>
            <w:lang w:eastAsia="en-US"/>
          </w:rPr>
          <w:t>ΟΜΙΛΗΤΕΣ</w:t>
        </w:r>
      </w:ins>
    </w:p>
    <w:p w14:paraId="19F0A23A" w14:textId="385811AA" w:rsidR="00095D94" w:rsidRDefault="00095D94" w:rsidP="00095D94">
      <w:pPr>
        <w:spacing w:line="600" w:lineRule="auto"/>
        <w:ind w:firstLine="720"/>
        <w:contextualSpacing/>
        <w:jc w:val="center"/>
        <w:rPr>
          <w:ins w:id="35" w:author="Φλούδα Χριστίνα" w:date="2016-07-27T12:29:00Z"/>
          <w:rFonts w:eastAsia="Times New Roman"/>
          <w:szCs w:val="24"/>
        </w:rPr>
      </w:pPr>
      <w:ins w:id="36" w:author="Φλούδα Χριστίνα" w:date="2016-07-27T12:29:00Z">
        <w:r w:rsidRPr="00095D94">
          <w:rPr>
            <w:rFonts w:eastAsia="Times New Roman"/>
            <w:szCs w:val="24"/>
            <w:lang w:eastAsia="en-US"/>
          </w:rPr>
          <w:br/>
          <w:t>Α. Επί διαδικαστικού θέματος:</w:t>
        </w:r>
        <w:r w:rsidRPr="00095D94">
          <w:rPr>
            <w:rFonts w:eastAsia="Times New Roman"/>
            <w:szCs w:val="24"/>
            <w:lang w:eastAsia="en-US"/>
          </w:rPr>
          <w:br/>
          <w:t>ΒΑΓΙΩΝΑΚΗ Ε. , σελ.</w:t>
        </w:r>
        <w:r w:rsidRPr="00095D94">
          <w:rPr>
            <w:rFonts w:eastAsia="Times New Roman"/>
            <w:szCs w:val="24"/>
            <w:lang w:eastAsia="en-US"/>
          </w:rPr>
          <w:br/>
          <w:t>ΒΑΚΗ Φ. , σελ.</w:t>
        </w:r>
        <w:r w:rsidRPr="00095D94">
          <w:rPr>
            <w:rFonts w:eastAsia="Times New Roman"/>
            <w:szCs w:val="24"/>
            <w:lang w:eastAsia="en-US"/>
          </w:rPr>
          <w:br/>
          <w:t>ΒΑΡΕΜΕΝΟΣ Γ. , σελ.</w:t>
        </w:r>
        <w:r w:rsidRPr="00095D94">
          <w:rPr>
            <w:rFonts w:eastAsia="Times New Roman"/>
            <w:szCs w:val="24"/>
            <w:lang w:eastAsia="en-US"/>
          </w:rPr>
          <w:br/>
          <w:t>ΔΑΒΑΚΗΣ Α. , σελ.</w:t>
        </w:r>
        <w:r w:rsidRPr="00095D94">
          <w:rPr>
            <w:rFonts w:eastAsia="Times New Roman"/>
            <w:szCs w:val="24"/>
            <w:lang w:eastAsia="en-US"/>
          </w:rPr>
          <w:br/>
          <w:t>ΔΗΜΟΣΧΑΚΗΣ Α. , σελ.</w:t>
        </w:r>
        <w:r w:rsidRPr="00095D94">
          <w:rPr>
            <w:rFonts w:eastAsia="Times New Roman"/>
            <w:szCs w:val="24"/>
            <w:lang w:eastAsia="en-US"/>
          </w:rPr>
          <w:br/>
          <w:t>ΔΡΙΤΣΕΛΗ Π. , σελ.</w:t>
        </w:r>
        <w:r w:rsidRPr="00095D94">
          <w:rPr>
            <w:rFonts w:eastAsia="Times New Roman"/>
            <w:szCs w:val="24"/>
            <w:lang w:eastAsia="en-US"/>
          </w:rPr>
          <w:br/>
          <w:t>ΘΕΟΧΑΡΟΠΟΥΛΟΣ Α. , σελ.</w:t>
        </w:r>
        <w:r w:rsidRPr="00095D94">
          <w:rPr>
            <w:rFonts w:eastAsia="Times New Roman"/>
            <w:szCs w:val="24"/>
            <w:lang w:eastAsia="en-US"/>
          </w:rPr>
          <w:br/>
          <w:t>ΚΑΚΛΑΜΑΝΗΣ Ν. , σελ.</w:t>
        </w:r>
        <w:r w:rsidRPr="00095D94">
          <w:rPr>
            <w:rFonts w:eastAsia="Times New Roman"/>
            <w:szCs w:val="24"/>
            <w:lang w:eastAsia="en-US"/>
          </w:rPr>
          <w:br/>
          <w:t>ΚΑΝΕΛΛΗ Γ. , σελ.</w:t>
        </w:r>
        <w:r w:rsidRPr="00095D94">
          <w:rPr>
            <w:rFonts w:eastAsia="Times New Roman"/>
            <w:szCs w:val="24"/>
            <w:lang w:eastAsia="en-US"/>
          </w:rPr>
          <w:br/>
          <w:t>ΚΑΡΑΓΙΑΝΝΙΔΗΣ Χ. , σελ.</w:t>
        </w:r>
        <w:r w:rsidRPr="00095D94">
          <w:rPr>
            <w:rFonts w:eastAsia="Times New Roman"/>
            <w:szCs w:val="24"/>
            <w:lang w:eastAsia="en-US"/>
          </w:rPr>
          <w:br/>
          <w:t>ΚΑΡΡΑΣ Γ. , σελ.</w:t>
        </w:r>
        <w:r w:rsidRPr="00095D94">
          <w:rPr>
            <w:rFonts w:eastAsia="Times New Roman"/>
            <w:szCs w:val="24"/>
            <w:lang w:eastAsia="en-US"/>
          </w:rPr>
          <w:br/>
          <w:t>ΚΕΦΑΛΟΓΙΑΝΝΗΣ Ι. , σελ.</w:t>
        </w:r>
        <w:r w:rsidRPr="00095D94">
          <w:rPr>
            <w:rFonts w:eastAsia="Times New Roman"/>
            <w:szCs w:val="24"/>
            <w:lang w:eastAsia="en-US"/>
          </w:rPr>
          <w:br/>
          <w:t>ΚΟΥΖΗΛΟΣ Ν. , σελ.</w:t>
        </w:r>
        <w:r w:rsidRPr="00095D94">
          <w:rPr>
            <w:rFonts w:eastAsia="Times New Roman"/>
            <w:szCs w:val="24"/>
            <w:lang w:eastAsia="en-US"/>
          </w:rPr>
          <w:br/>
          <w:t>ΚΡΕΜΑΣΤΙΝΟΣ Δ. , σελ.</w:t>
        </w:r>
        <w:r w:rsidRPr="00095D94">
          <w:rPr>
            <w:rFonts w:eastAsia="Times New Roman"/>
            <w:szCs w:val="24"/>
            <w:lang w:eastAsia="en-US"/>
          </w:rPr>
          <w:br/>
          <w:t>ΛΟΒΕΡΔΟΣ Α. , σελ.</w:t>
        </w:r>
        <w:r w:rsidRPr="00095D94">
          <w:rPr>
            <w:rFonts w:eastAsia="Times New Roman"/>
            <w:szCs w:val="24"/>
            <w:lang w:eastAsia="en-US"/>
          </w:rPr>
          <w:br/>
          <w:t>ΜΗΤΑΡΑΚΗΣ Π. , σελ.</w:t>
        </w:r>
        <w:r w:rsidRPr="00095D94">
          <w:rPr>
            <w:rFonts w:eastAsia="Times New Roman"/>
            <w:szCs w:val="24"/>
            <w:lang w:eastAsia="en-US"/>
          </w:rPr>
          <w:br/>
          <w:t>ΜΠΑΚΟΓΙΑΝΝΗ Θ. , σελ.</w:t>
        </w:r>
        <w:r w:rsidRPr="00095D94">
          <w:rPr>
            <w:rFonts w:eastAsia="Times New Roman"/>
            <w:szCs w:val="24"/>
            <w:lang w:eastAsia="en-US"/>
          </w:rPr>
          <w:br/>
          <w:t>ΠΑΠΑΚΩΣΤΑ - ΣΙΔΗΡΟΠΟΥΛΟΥ Α. , σελ.</w:t>
        </w:r>
        <w:r w:rsidRPr="00095D94">
          <w:rPr>
            <w:rFonts w:eastAsia="Times New Roman"/>
            <w:szCs w:val="24"/>
            <w:lang w:eastAsia="en-US"/>
          </w:rPr>
          <w:br/>
          <w:t>ΠΑΠΠΑΣ Χ. , σελ.</w:t>
        </w:r>
        <w:r w:rsidRPr="00095D94">
          <w:rPr>
            <w:rFonts w:eastAsia="Times New Roman"/>
            <w:szCs w:val="24"/>
            <w:lang w:eastAsia="en-US"/>
          </w:rPr>
          <w:br/>
        </w:r>
        <w:r w:rsidRPr="00095D94">
          <w:rPr>
            <w:rFonts w:eastAsia="Times New Roman"/>
            <w:szCs w:val="24"/>
            <w:lang w:eastAsia="en-US"/>
          </w:rPr>
          <w:br/>
          <w:t>Β. Επί προσωπικού θέματος:</w:t>
        </w:r>
        <w:r w:rsidRPr="00095D94">
          <w:rPr>
            <w:rFonts w:eastAsia="Times New Roman"/>
            <w:szCs w:val="24"/>
            <w:lang w:eastAsia="en-US"/>
          </w:rPr>
          <w:br/>
          <w:t>ΚΑΜΜΕΝΟΣ Π. , σελ.</w:t>
        </w:r>
        <w:r w:rsidRPr="00095D94">
          <w:rPr>
            <w:rFonts w:eastAsia="Times New Roman"/>
            <w:szCs w:val="24"/>
            <w:lang w:eastAsia="en-US"/>
          </w:rPr>
          <w:br/>
          <w:t>ΠΑΠΠΑΣ Χ. , σελ.</w:t>
        </w:r>
        <w:r w:rsidRPr="00095D94">
          <w:rPr>
            <w:rFonts w:eastAsia="Times New Roman"/>
            <w:szCs w:val="24"/>
            <w:lang w:eastAsia="en-US"/>
          </w:rPr>
          <w:br/>
        </w:r>
        <w:r w:rsidRPr="00095D94">
          <w:rPr>
            <w:rFonts w:eastAsia="Times New Roman"/>
            <w:szCs w:val="24"/>
            <w:lang w:eastAsia="en-US"/>
          </w:rPr>
          <w:br/>
          <w:t>Γ. Επί του σχεδίου νόμου του Υπουργείου Εθνικής  Άμυνας:</w:t>
        </w:r>
        <w:r w:rsidRPr="00095D94">
          <w:rPr>
            <w:rFonts w:eastAsia="Times New Roman"/>
            <w:szCs w:val="24"/>
            <w:lang w:eastAsia="en-US"/>
          </w:rPr>
          <w:br/>
          <w:t>ΑΡΑΜΠΑΤΖΗ Φ. , σελ.</w:t>
        </w:r>
        <w:r w:rsidRPr="00095D94">
          <w:rPr>
            <w:rFonts w:eastAsia="Times New Roman"/>
            <w:szCs w:val="24"/>
            <w:lang w:eastAsia="en-US"/>
          </w:rPr>
          <w:br/>
          <w:t>ΑΥΛΩΝΙΤΟΥ Ε. , σελ.</w:t>
        </w:r>
        <w:r w:rsidRPr="00095D94">
          <w:rPr>
            <w:rFonts w:eastAsia="Times New Roman"/>
            <w:szCs w:val="24"/>
            <w:lang w:eastAsia="en-US"/>
          </w:rPr>
          <w:br/>
          <w:t>ΒΑΓΙΩΝΑΚΗ Ε. , σελ.</w:t>
        </w:r>
        <w:r w:rsidRPr="00095D94">
          <w:rPr>
            <w:rFonts w:eastAsia="Times New Roman"/>
            <w:szCs w:val="24"/>
            <w:lang w:eastAsia="en-US"/>
          </w:rPr>
          <w:br/>
          <w:t>ΒΑΚΗ Φ. , σελ.</w:t>
        </w:r>
        <w:r w:rsidRPr="00095D94">
          <w:rPr>
            <w:rFonts w:eastAsia="Times New Roman"/>
            <w:szCs w:val="24"/>
            <w:lang w:eastAsia="en-US"/>
          </w:rPr>
          <w:br/>
          <w:t>ΒΕΡΝΑΡΔΑΚΗΣ Χ. , σελ.</w:t>
        </w:r>
        <w:r w:rsidRPr="00095D94">
          <w:rPr>
            <w:rFonts w:eastAsia="Times New Roman"/>
            <w:szCs w:val="24"/>
            <w:lang w:eastAsia="en-US"/>
          </w:rPr>
          <w:br/>
          <w:t>ΒΙΤΣΑΣ Δ. , σελ.</w:t>
        </w:r>
        <w:r w:rsidRPr="00095D94">
          <w:rPr>
            <w:rFonts w:eastAsia="Times New Roman"/>
            <w:szCs w:val="24"/>
            <w:lang w:eastAsia="en-US"/>
          </w:rPr>
          <w:br/>
          <w:t>ΓΕΩΡΓΙΑΔΗΣ Σ. , σελ.</w:t>
        </w:r>
        <w:r w:rsidRPr="00095D94">
          <w:rPr>
            <w:rFonts w:eastAsia="Times New Roman"/>
            <w:szCs w:val="24"/>
            <w:lang w:eastAsia="en-US"/>
          </w:rPr>
          <w:br/>
          <w:t>ΓΡΕΓΟΣ Α. , σελ.</w:t>
        </w:r>
        <w:r w:rsidRPr="00095D94">
          <w:rPr>
            <w:rFonts w:eastAsia="Times New Roman"/>
            <w:szCs w:val="24"/>
            <w:lang w:eastAsia="en-US"/>
          </w:rPr>
          <w:br/>
          <w:t>ΔΑΒΑΚΗΣ Α. , σελ.</w:t>
        </w:r>
        <w:r w:rsidRPr="00095D94">
          <w:rPr>
            <w:rFonts w:eastAsia="Times New Roman"/>
            <w:szCs w:val="24"/>
            <w:lang w:eastAsia="en-US"/>
          </w:rPr>
          <w:br/>
          <w:t>ΔΑΝΕΛΛΗΣ Σ. , σελ.</w:t>
        </w:r>
        <w:r w:rsidRPr="00095D94">
          <w:rPr>
            <w:rFonts w:eastAsia="Times New Roman"/>
            <w:szCs w:val="24"/>
            <w:lang w:eastAsia="en-US"/>
          </w:rPr>
          <w:br/>
          <w:t>ΔΕΝΔΙΑΣ Ν. , σελ.</w:t>
        </w:r>
        <w:r w:rsidRPr="00095D94">
          <w:rPr>
            <w:rFonts w:eastAsia="Times New Roman"/>
            <w:szCs w:val="24"/>
            <w:lang w:eastAsia="en-US"/>
          </w:rPr>
          <w:br/>
          <w:t>ΔΗΜΟΣΧΑΚΗΣ Α. , σελ.</w:t>
        </w:r>
        <w:r w:rsidRPr="00095D94">
          <w:rPr>
            <w:rFonts w:eastAsia="Times New Roman"/>
            <w:szCs w:val="24"/>
            <w:lang w:eastAsia="en-US"/>
          </w:rPr>
          <w:br/>
          <w:t>ΘΕΟΧΑΡΟΠΟΥΛΟΣ Α. , σελ.</w:t>
        </w:r>
        <w:r w:rsidRPr="00095D94">
          <w:rPr>
            <w:rFonts w:eastAsia="Times New Roman"/>
            <w:szCs w:val="24"/>
            <w:lang w:eastAsia="en-US"/>
          </w:rPr>
          <w:br/>
          <w:t>ΚΑΒΒΑΔΑΣ Α. , σελ.</w:t>
        </w:r>
        <w:r w:rsidRPr="00095D94">
          <w:rPr>
            <w:rFonts w:eastAsia="Times New Roman"/>
            <w:szCs w:val="24"/>
            <w:lang w:eastAsia="en-US"/>
          </w:rPr>
          <w:br/>
          <w:t>ΚΑΛΑΦΑΤΗΣ Σ. , σελ.</w:t>
        </w:r>
        <w:r w:rsidRPr="00095D94">
          <w:rPr>
            <w:rFonts w:eastAsia="Times New Roman"/>
            <w:szCs w:val="24"/>
            <w:lang w:eastAsia="en-US"/>
          </w:rPr>
          <w:br/>
          <w:t>ΚΑΜΜΕΝΟΣ Π. , σελ.</w:t>
        </w:r>
        <w:r w:rsidRPr="00095D94">
          <w:rPr>
            <w:rFonts w:eastAsia="Times New Roman"/>
            <w:szCs w:val="24"/>
            <w:lang w:eastAsia="en-US"/>
          </w:rPr>
          <w:br/>
          <w:t>ΚΑΝΕΛΛΗ Γ. , σελ.</w:t>
        </w:r>
        <w:r w:rsidRPr="00095D94">
          <w:rPr>
            <w:rFonts w:eastAsia="Times New Roman"/>
            <w:szCs w:val="24"/>
            <w:lang w:eastAsia="en-US"/>
          </w:rPr>
          <w:br/>
          <w:t>ΚΑΡΑΓΙΑΝΝΙΔΗΣ Χ. , σελ.</w:t>
        </w:r>
        <w:r w:rsidRPr="00095D94">
          <w:rPr>
            <w:rFonts w:eastAsia="Times New Roman"/>
            <w:szCs w:val="24"/>
            <w:lang w:eastAsia="en-US"/>
          </w:rPr>
          <w:br/>
          <w:t>ΚΑΡΡΑΣ Γ. , σελ.</w:t>
        </w:r>
        <w:r w:rsidRPr="00095D94">
          <w:rPr>
            <w:rFonts w:eastAsia="Times New Roman"/>
            <w:szCs w:val="24"/>
            <w:lang w:eastAsia="en-US"/>
          </w:rPr>
          <w:br/>
          <w:t>ΚΕΦΑΛΟΓΙΑΝΝΗΣ Ι. , σελ.</w:t>
        </w:r>
        <w:r w:rsidRPr="00095D94">
          <w:rPr>
            <w:rFonts w:eastAsia="Times New Roman"/>
            <w:szCs w:val="24"/>
            <w:lang w:eastAsia="en-US"/>
          </w:rPr>
          <w:br/>
          <w:t>ΚΟΖΟΜΠΟΛΗ - ΑΜΑΝΑΤΙΔΗ Π. , σελ.</w:t>
        </w:r>
        <w:r w:rsidRPr="00095D94">
          <w:rPr>
            <w:rFonts w:eastAsia="Times New Roman"/>
            <w:szCs w:val="24"/>
            <w:lang w:eastAsia="en-US"/>
          </w:rPr>
          <w:br/>
          <w:t>ΚΟΚΚΑΛΗΣ Β. , σελ.</w:t>
        </w:r>
        <w:r w:rsidRPr="00095D94">
          <w:rPr>
            <w:rFonts w:eastAsia="Times New Roman"/>
            <w:szCs w:val="24"/>
            <w:lang w:eastAsia="en-US"/>
          </w:rPr>
          <w:br/>
          <w:t>ΚΟΥΖΗΛΟΣ Ν. , σελ.</w:t>
        </w:r>
        <w:r w:rsidRPr="00095D94">
          <w:rPr>
            <w:rFonts w:eastAsia="Times New Roman"/>
            <w:szCs w:val="24"/>
            <w:lang w:eastAsia="en-US"/>
          </w:rPr>
          <w:br/>
          <w:t>ΚΥΡΙΑΖΙΔΗΣ Δ. , σελ.</w:t>
        </w:r>
        <w:r w:rsidRPr="00095D94">
          <w:rPr>
            <w:rFonts w:eastAsia="Times New Roman"/>
            <w:szCs w:val="24"/>
            <w:lang w:eastAsia="en-US"/>
          </w:rPr>
          <w:br/>
          <w:t>ΛΟΒΕΡΔΟΣ Α. , σελ.</w:t>
        </w:r>
        <w:r w:rsidRPr="00095D94">
          <w:rPr>
            <w:rFonts w:eastAsia="Times New Roman"/>
            <w:szCs w:val="24"/>
            <w:lang w:eastAsia="en-US"/>
          </w:rPr>
          <w:br/>
          <w:t>ΜΕΓΑΛΟΜΥΣΤΑΚΑΣ Α. , σελ.</w:t>
        </w:r>
        <w:r w:rsidRPr="00095D94">
          <w:rPr>
            <w:rFonts w:eastAsia="Times New Roman"/>
            <w:szCs w:val="24"/>
            <w:lang w:eastAsia="en-US"/>
          </w:rPr>
          <w:br/>
          <w:t>ΜΕΓΑΛΟΟΙΚΟΝΟΜΟΥ Θ. , σελ.</w:t>
        </w:r>
        <w:r w:rsidRPr="00095D94">
          <w:rPr>
            <w:rFonts w:eastAsia="Times New Roman"/>
            <w:szCs w:val="24"/>
            <w:lang w:eastAsia="en-US"/>
          </w:rPr>
          <w:br/>
          <w:t>ΝΤΖΙΜΑΝΗΣ Γ. , σελ.</w:t>
        </w:r>
        <w:r w:rsidRPr="00095D94">
          <w:rPr>
            <w:rFonts w:eastAsia="Times New Roman"/>
            <w:szCs w:val="24"/>
            <w:lang w:eastAsia="en-US"/>
          </w:rPr>
          <w:br/>
          <w:t>ΠΑΠΑΚΩΣΤΑ - ΣΙΔΗΡΟΠΟΥΛΟΥ Α. , σελ.</w:t>
        </w:r>
        <w:r w:rsidRPr="00095D94">
          <w:rPr>
            <w:rFonts w:eastAsia="Times New Roman"/>
            <w:szCs w:val="24"/>
            <w:lang w:eastAsia="en-US"/>
          </w:rPr>
          <w:br/>
          <w:t>ΠΑΠΠΑΣ Χ. , σελ.</w:t>
        </w:r>
        <w:r w:rsidRPr="00095D94">
          <w:rPr>
            <w:rFonts w:eastAsia="Times New Roman"/>
            <w:szCs w:val="24"/>
            <w:lang w:eastAsia="en-US"/>
          </w:rPr>
          <w:br/>
          <w:t>ΠΑΦΙΛΗΣ Α. , σελ.</w:t>
        </w:r>
        <w:r w:rsidRPr="00095D94">
          <w:rPr>
            <w:rFonts w:eastAsia="Times New Roman"/>
            <w:szCs w:val="24"/>
            <w:lang w:eastAsia="en-US"/>
          </w:rPr>
          <w:br/>
          <w:t>ΣΑΡΙΔΗΣ Ι. , σελ.</w:t>
        </w:r>
        <w:r w:rsidRPr="00095D94">
          <w:rPr>
            <w:rFonts w:eastAsia="Times New Roman"/>
            <w:szCs w:val="24"/>
            <w:lang w:eastAsia="en-US"/>
          </w:rPr>
          <w:br/>
          <w:t>ΤΑΣΟΥΛΑΣ Κ. , σελ.</w:t>
        </w:r>
        <w:r w:rsidRPr="00095D94">
          <w:rPr>
            <w:rFonts w:eastAsia="Times New Roman"/>
            <w:szCs w:val="24"/>
            <w:lang w:eastAsia="en-US"/>
          </w:rPr>
          <w:br/>
          <w:t>ΤΖΕΛΕΠΗΣ Μ. , σελ.</w:t>
        </w:r>
        <w:r w:rsidRPr="00095D94">
          <w:rPr>
            <w:rFonts w:eastAsia="Times New Roman"/>
            <w:szCs w:val="24"/>
            <w:lang w:eastAsia="en-US"/>
          </w:rPr>
          <w:br/>
          <w:t>ΧΡΙΣΤΟΦΙΛΟΠΟΥΛΟΥ Π. , σελ.</w:t>
        </w:r>
        <w:r w:rsidRPr="00095D94">
          <w:rPr>
            <w:rFonts w:eastAsia="Times New Roman"/>
            <w:szCs w:val="24"/>
            <w:lang w:eastAsia="en-US"/>
          </w:rPr>
          <w:br/>
        </w:r>
        <w:r w:rsidRPr="00095D94">
          <w:rPr>
            <w:rFonts w:eastAsia="Times New Roman"/>
            <w:szCs w:val="24"/>
            <w:lang w:eastAsia="en-US"/>
          </w:rPr>
          <w:br/>
          <w:t>ΠΑΡΕΜΒΑΣΕΙΣ:</w:t>
        </w:r>
        <w:r w:rsidRPr="00095D94">
          <w:rPr>
            <w:rFonts w:eastAsia="Times New Roman"/>
            <w:szCs w:val="24"/>
            <w:lang w:eastAsia="en-US"/>
          </w:rPr>
          <w:br/>
          <w:t>ΚΑΚΛΑΜΑΝΗΣ Ν. , σελ.</w:t>
        </w:r>
        <w:r w:rsidRPr="00095D94">
          <w:rPr>
            <w:rFonts w:eastAsia="Times New Roman"/>
            <w:szCs w:val="24"/>
            <w:lang w:eastAsia="en-US"/>
          </w:rPr>
          <w:br/>
        </w:r>
      </w:ins>
    </w:p>
    <w:p w14:paraId="0D0A080A" w14:textId="77777777" w:rsidR="00E2285C" w:rsidRDefault="00095D94">
      <w:pPr>
        <w:spacing w:line="600" w:lineRule="auto"/>
        <w:ind w:firstLine="720"/>
        <w:contextualSpacing/>
        <w:jc w:val="center"/>
        <w:rPr>
          <w:rFonts w:eastAsia="Times New Roman"/>
          <w:szCs w:val="24"/>
        </w:rPr>
      </w:pPr>
      <w:r>
        <w:rPr>
          <w:rFonts w:eastAsia="Times New Roman"/>
          <w:szCs w:val="24"/>
        </w:rPr>
        <w:t>ΠΡΑΚΤΙΚΑ ΒΟΥΛΗΣ</w:t>
      </w:r>
    </w:p>
    <w:p w14:paraId="0D0A080B" w14:textId="77777777" w:rsidR="00E2285C" w:rsidRDefault="00095D94">
      <w:pPr>
        <w:spacing w:line="600" w:lineRule="auto"/>
        <w:ind w:firstLine="720"/>
        <w:contextualSpacing/>
        <w:jc w:val="center"/>
        <w:rPr>
          <w:rFonts w:eastAsia="Times New Roman"/>
          <w:szCs w:val="24"/>
        </w:rPr>
      </w:pPr>
      <w:r>
        <w:rPr>
          <w:rFonts w:eastAsia="Times New Roman"/>
          <w:szCs w:val="24"/>
        </w:rPr>
        <w:t>ΙΖ΄ ΠΕΡΙΟΔΟΣ</w:t>
      </w:r>
    </w:p>
    <w:p w14:paraId="0D0A080C" w14:textId="77777777" w:rsidR="00E2285C" w:rsidRDefault="00095D94">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0D0A080D" w14:textId="77777777" w:rsidR="00E2285C" w:rsidRDefault="00095D94">
      <w:pPr>
        <w:spacing w:line="600" w:lineRule="auto"/>
        <w:ind w:firstLine="720"/>
        <w:contextualSpacing/>
        <w:jc w:val="center"/>
        <w:rPr>
          <w:rFonts w:eastAsia="Times New Roman"/>
          <w:szCs w:val="24"/>
        </w:rPr>
      </w:pPr>
      <w:r>
        <w:rPr>
          <w:rFonts w:eastAsia="Times New Roman"/>
          <w:szCs w:val="24"/>
        </w:rPr>
        <w:t>ΣΥΝΟΔΟΣ Α΄</w:t>
      </w:r>
    </w:p>
    <w:p w14:paraId="0D0A080E" w14:textId="77777777" w:rsidR="00E2285C" w:rsidRDefault="00095D94">
      <w:pPr>
        <w:spacing w:line="600" w:lineRule="auto"/>
        <w:ind w:firstLine="720"/>
        <w:contextualSpacing/>
        <w:jc w:val="center"/>
        <w:rPr>
          <w:rFonts w:eastAsia="Times New Roman"/>
          <w:szCs w:val="24"/>
        </w:rPr>
      </w:pPr>
      <w:r>
        <w:rPr>
          <w:rFonts w:eastAsia="Times New Roman"/>
          <w:szCs w:val="24"/>
        </w:rPr>
        <w:t>ΣΥΝΕΔΡΙΑΣΗ ΡΞΕ΄</w:t>
      </w:r>
    </w:p>
    <w:p w14:paraId="0D0A080F" w14:textId="77777777" w:rsidR="00E2285C" w:rsidRDefault="00095D94">
      <w:pPr>
        <w:spacing w:line="600" w:lineRule="auto"/>
        <w:ind w:firstLine="720"/>
        <w:contextualSpacing/>
        <w:jc w:val="center"/>
        <w:rPr>
          <w:rFonts w:eastAsia="Times New Roman"/>
          <w:szCs w:val="24"/>
        </w:rPr>
      </w:pPr>
      <w:r>
        <w:rPr>
          <w:rFonts w:eastAsia="Times New Roman"/>
          <w:szCs w:val="24"/>
        </w:rPr>
        <w:t>Πέμπτη 21 Ιουλίου 2016</w:t>
      </w:r>
      <w:r w:rsidRPr="00374781">
        <w:rPr>
          <w:rFonts w:eastAsia="Times New Roman"/>
          <w:szCs w:val="24"/>
        </w:rPr>
        <w:t xml:space="preserve"> </w:t>
      </w:r>
      <w:r>
        <w:rPr>
          <w:rFonts w:eastAsia="Times New Roman"/>
          <w:szCs w:val="24"/>
        </w:rPr>
        <w:t>(π</w:t>
      </w:r>
      <w:r>
        <w:rPr>
          <w:rFonts w:eastAsia="Times New Roman"/>
          <w:szCs w:val="24"/>
        </w:rPr>
        <w:t>ρωί)</w:t>
      </w:r>
    </w:p>
    <w:p w14:paraId="0D0A0810"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Αθήνα, σήμερα στις 21 Ιουλίου 2016, ημέρα Πέμπτη και ώρα </w:t>
      </w:r>
      <w:r>
        <w:rPr>
          <w:rFonts w:eastAsia="Times New Roman"/>
          <w:szCs w:val="24"/>
        </w:rPr>
        <w:t xml:space="preserve">9.45΄ συνήλθε στην Αίθουσα των συνεδριάσεων του Βουλευτηρίου η Βουλή σε ολομέλεια για να συνεδριάσει υπό την προεδρία του Δ΄ Αντιπροέδρου αυτής κ. </w:t>
      </w:r>
      <w:r w:rsidRPr="00FA7B58">
        <w:rPr>
          <w:rFonts w:eastAsia="Times New Roman"/>
          <w:b/>
          <w:szCs w:val="24"/>
        </w:rPr>
        <w:t>ΝΙΚΗΤΑ ΚΑΚΛΑΜΑΝΗ</w:t>
      </w:r>
      <w:r>
        <w:rPr>
          <w:rFonts w:eastAsia="Times New Roman"/>
          <w:szCs w:val="24"/>
        </w:rPr>
        <w:t>.</w:t>
      </w:r>
    </w:p>
    <w:p w14:paraId="0D0A0811"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καλημέρα σας. Διαπιστωθείσης</w:t>
      </w:r>
      <w:r>
        <w:rPr>
          <w:rFonts w:eastAsia="Times New Roman"/>
          <w:szCs w:val="24"/>
        </w:rPr>
        <w:t xml:space="preserve"> της απαρτίας, ξεκινάει η συνεδρίαση.</w:t>
      </w:r>
    </w:p>
    <w:p w14:paraId="0D0A0812"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τον ν.3126/2003</w:t>
      </w:r>
      <w:r>
        <w:rPr>
          <w:rFonts w:eastAsia="Times New Roman"/>
          <w:szCs w:val="24"/>
        </w:rPr>
        <w:t>,</w:t>
      </w:r>
      <w:r>
        <w:rPr>
          <w:rFonts w:eastAsia="Times New Roman"/>
          <w:szCs w:val="24"/>
        </w:rPr>
        <w:t xml:space="preserve"> «Ποινική ευθύνη των Υπουργών», όπως</w:t>
      </w:r>
      <w:r>
        <w:rPr>
          <w:rFonts w:eastAsia="Times New Roman"/>
          <w:szCs w:val="24"/>
        </w:rPr>
        <w:t xml:space="preserve"> ισχύει:</w:t>
      </w:r>
    </w:p>
    <w:p w14:paraId="0D0A0813" w14:textId="77777777" w:rsidR="00E2285C" w:rsidRDefault="00095D94">
      <w:pPr>
        <w:spacing w:line="600" w:lineRule="auto"/>
        <w:ind w:firstLine="720"/>
        <w:contextualSpacing/>
        <w:jc w:val="both"/>
        <w:rPr>
          <w:rFonts w:eastAsia="Times New Roman"/>
          <w:szCs w:val="24"/>
        </w:rPr>
      </w:pPr>
      <w:r>
        <w:rPr>
          <w:rFonts w:eastAsia="Times New Roman"/>
          <w:szCs w:val="24"/>
        </w:rPr>
        <w:t>Πρώτον, στις 29</w:t>
      </w:r>
      <w:r>
        <w:rPr>
          <w:rFonts w:eastAsia="Times New Roman"/>
          <w:szCs w:val="24"/>
        </w:rPr>
        <w:t>-</w:t>
      </w:r>
      <w:r>
        <w:rPr>
          <w:rFonts w:eastAsia="Times New Roman"/>
          <w:szCs w:val="24"/>
        </w:rPr>
        <w:t>6</w:t>
      </w:r>
      <w:r>
        <w:rPr>
          <w:rFonts w:eastAsia="Times New Roman"/>
          <w:szCs w:val="24"/>
        </w:rPr>
        <w:t>-</w:t>
      </w:r>
      <w:r>
        <w:rPr>
          <w:rFonts w:eastAsia="Times New Roman"/>
          <w:szCs w:val="24"/>
        </w:rPr>
        <w:t xml:space="preserve">2016 ποινική δικογραφία που αφορά τους Υπουργούς Οικονομικών, Δικαιοσύνης, Διαφάνειας και Ανθρωπίνων Δικαιωμάτων και στον Αναπληρωτή Υπουργό Εσωτερικών και Διοικητικής Ανασυγκρότησης με αρμοδιότητα σε θέματα </w:t>
      </w:r>
      <w:r>
        <w:rPr>
          <w:rFonts w:eastAsia="Times New Roman"/>
          <w:szCs w:val="24"/>
        </w:rPr>
        <w:t>π</w:t>
      </w:r>
      <w:r>
        <w:rPr>
          <w:rFonts w:eastAsia="Times New Roman"/>
          <w:szCs w:val="24"/>
        </w:rPr>
        <w:t xml:space="preserve">ροστασίας του </w:t>
      </w:r>
      <w:r>
        <w:rPr>
          <w:rFonts w:eastAsia="Times New Roman"/>
          <w:szCs w:val="24"/>
        </w:rPr>
        <w:t>π</w:t>
      </w:r>
      <w:r>
        <w:rPr>
          <w:rFonts w:eastAsia="Times New Roman"/>
          <w:szCs w:val="24"/>
        </w:rPr>
        <w:t>ολίτη</w:t>
      </w:r>
      <w:r>
        <w:rPr>
          <w:rFonts w:eastAsia="Times New Roman"/>
          <w:szCs w:val="24"/>
        </w:rPr>
        <w:t>.</w:t>
      </w:r>
    </w:p>
    <w:p w14:paraId="0D0A0814" w14:textId="77777777" w:rsidR="00E2285C" w:rsidRDefault="00095D94">
      <w:pPr>
        <w:spacing w:line="600" w:lineRule="auto"/>
        <w:ind w:firstLine="720"/>
        <w:contextualSpacing/>
        <w:jc w:val="both"/>
        <w:rPr>
          <w:rFonts w:eastAsia="Times New Roman"/>
          <w:szCs w:val="24"/>
        </w:rPr>
      </w:pPr>
      <w:r>
        <w:rPr>
          <w:rFonts w:eastAsia="Times New Roman"/>
          <w:szCs w:val="24"/>
        </w:rPr>
        <w:t>Δεύτερον, στις 19</w:t>
      </w:r>
      <w:r>
        <w:rPr>
          <w:rFonts w:eastAsia="Times New Roman"/>
          <w:szCs w:val="24"/>
        </w:rPr>
        <w:t>-</w:t>
      </w:r>
      <w:r>
        <w:rPr>
          <w:rFonts w:eastAsia="Times New Roman"/>
          <w:szCs w:val="24"/>
        </w:rPr>
        <w:t>7</w:t>
      </w:r>
      <w:r>
        <w:rPr>
          <w:rFonts w:eastAsia="Times New Roman"/>
          <w:szCs w:val="24"/>
        </w:rPr>
        <w:t>-</w:t>
      </w:r>
      <w:r>
        <w:rPr>
          <w:rFonts w:eastAsia="Times New Roman"/>
          <w:szCs w:val="24"/>
        </w:rPr>
        <w:t xml:space="preserve">2016: Ποινική δικογραφία που αφορά τον πρώην Υπουργό Παιδείας και Θρησκευμάτων, κ. Κωνσταντίνο Αρβανιτόπουλο, και τον πρώην Υφυπουργό Παιδείας και Θρησκευμάτων κ. Συμεών Κεδίκογλου. Ποινική δικογραφία που αφορά τον Υπουργό Υγείας, κ. </w:t>
      </w:r>
      <w:r>
        <w:rPr>
          <w:rFonts w:eastAsia="Times New Roman"/>
          <w:szCs w:val="24"/>
        </w:rPr>
        <w:t>Ανδρέα Ξανθό, και τον Αναπληρωτή Υπουργό Υγείας, κ. Παύλο Πολάκη. Και ποινική δικογραφία που αφορά τον πρώην Υπουργό Υγείας, κ. Σπυρίδωνα-Άδωνι Γεωργιάδη.</w:t>
      </w:r>
    </w:p>
    <w:p w14:paraId="0D0A0815" w14:textId="77777777" w:rsidR="00E2285C" w:rsidRDefault="00095D94">
      <w:pPr>
        <w:spacing w:line="600" w:lineRule="auto"/>
        <w:ind w:firstLine="720"/>
        <w:contextualSpacing/>
        <w:jc w:val="both"/>
        <w:rPr>
          <w:rFonts w:eastAsia="Times New Roman"/>
          <w:szCs w:val="24"/>
        </w:rPr>
      </w:pPr>
      <w:r>
        <w:rPr>
          <w:rFonts w:eastAsia="Times New Roman"/>
          <w:szCs w:val="24"/>
        </w:rPr>
        <w:t>Κυρίες και κύριοι συνάδελφοι, εισερχόμαστε στην ημερήσια διάταξη της</w:t>
      </w:r>
    </w:p>
    <w:p w14:paraId="0D0A0816" w14:textId="77777777" w:rsidR="00E2285C" w:rsidRDefault="00095D94">
      <w:pPr>
        <w:spacing w:line="600" w:lineRule="auto"/>
        <w:ind w:firstLine="720"/>
        <w:contextualSpacing/>
        <w:jc w:val="center"/>
        <w:rPr>
          <w:rFonts w:eastAsia="Times New Roman"/>
          <w:b/>
          <w:szCs w:val="24"/>
        </w:rPr>
      </w:pPr>
      <w:r>
        <w:rPr>
          <w:rFonts w:eastAsia="Times New Roman"/>
          <w:b/>
          <w:szCs w:val="24"/>
        </w:rPr>
        <w:lastRenderedPageBreak/>
        <w:t>ΝΟΜΟΘΕΤΙΚΗΣ ΕΡΓΑΣΙΑΣ</w:t>
      </w:r>
    </w:p>
    <w:p w14:paraId="0D0A0817" w14:textId="77777777" w:rsidR="00E2285C" w:rsidRDefault="00095D94">
      <w:pPr>
        <w:spacing w:line="600" w:lineRule="auto"/>
        <w:ind w:firstLine="720"/>
        <w:contextualSpacing/>
        <w:jc w:val="both"/>
        <w:rPr>
          <w:rFonts w:eastAsia="Times New Roman"/>
          <w:szCs w:val="24"/>
        </w:rPr>
      </w:pPr>
      <w:r>
        <w:rPr>
          <w:rFonts w:eastAsia="Times New Roman"/>
          <w:szCs w:val="24"/>
        </w:rPr>
        <w:t>Μόνη συζήτη</w:t>
      </w:r>
      <w:r>
        <w:rPr>
          <w:rFonts w:eastAsia="Times New Roman"/>
          <w:szCs w:val="24"/>
        </w:rPr>
        <w:t xml:space="preserve">ση και ψήφιση επί της αρχής, των άρθρων και </w:t>
      </w:r>
      <w:r>
        <w:rPr>
          <w:rFonts w:eastAsia="Times New Roman"/>
          <w:bCs/>
          <w:szCs w:val="24"/>
        </w:rPr>
        <w:t xml:space="preserve">του συνόλου </w:t>
      </w:r>
      <w:r>
        <w:rPr>
          <w:rFonts w:eastAsia="Times New Roman"/>
          <w:szCs w:val="24"/>
        </w:rPr>
        <w:t>του σχεδίου νόμου: «Ρύθμιση θεμάτων αρμοδιότητας Υπουργείου Εθνικής Άμυνας».</w:t>
      </w:r>
    </w:p>
    <w:p w14:paraId="0D0A0818" w14:textId="77777777" w:rsidR="00E2285C" w:rsidRDefault="00095D94">
      <w:pPr>
        <w:spacing w:line="600" w:lineRule="auto"/>
        <w:ind w:firstLine="720"/>
        <w:contextualSpacing/>
        <w:jc w:val="both"/>
        <w:rPr>
          <w:rFonts w:eastAsia="Times New Roman" w:cs="Times New Roman"/>
          <w:szCs w:val="24"/>
        </w:rPr>
      </w:pPr>
      <w:r>
        <w:rPr>
          <w:rFonts w:eastAsia="Times New Roman"/>
          <w:szCs w:val="24"/>
        </w:rPr>
        <w:t>Η Διάσκεψη των Προέδρων αποφάσισε στη συνεδρίαση της 15</w:t>
      </w:r>
      <w:r w:rsidRPr="009C43F4">
        <w:rPr>
          <w:rFonts w:eastAsia="Times New Roman"/>
          <w:szCs w:val="24"/>
          <w:vertAlign w:val="superscript"/>
        </w:rPr>
        <w:t>ης</w:t>
      </w:r>
      <w:r>
        <w:rPr>
          <w:rFonts w:eastAsia="Times New Roman"/>
          <w:szCs w:val="24"/>
        </w:rPr>
        <w:t xml:space="preserve"> </w:t>
      </w:r>
      <w:r>
        <w:rPr>
          <w:rFonts w:eastAsia="Times New Roman"/>
          <w:szCs w:val="24"/>
        </w:rPr>
        <w:t xml:space="preserve"> Ιουλίου 2016 τη συζήτηση του νομοσχεδίου σε μία συνεδρίαση ενιαί</w:t>
      </w:r>
      <w:r>
        <w:rPr>
          <w:rFonts w:eastAsia="Times New Roman"/>
          <w:szCs w:val="24"/>
        </w:rPr>
        <w:t xml:space="preserve">α επί της αρχής, επί των άρθρων και επί των </w:t>
      </w:r>
      <w:r>
        <w:rPr>
          <w:rFonts w:eastAsia="Times New Roman"/>
          <w:bCs/>
          <w:szCs w:val="24"/>
        </w:rPr>
        <w:t>τροπολογιών.</w:t>
      </w:r>
    </w:p>
    <w:p w14:paraId="0D0A081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είναι και επί των τροπολογιών, συμφωνείτε –ο Υπουργός το δέχεται- να μιλήσει πρώτος ο Υπουργός, προκειμένου να τοποθετηθεί καταρχήν στο ποιες τροπολογίες κάνει δεκτές, ώστε να ξέρουν οι </w:t>
      </w:r>
      <w:r>
        <w:rPr>
          <w:rFonts w:eastAsia="Times New Roman" w:cs="Times New Roman"/>
          <w:szCs w:val="24"/>
        </w:rPr>
        <w:t>εισηγητές και οι Κοινοβουλευτικοί Εκπρόσωποι εξαρχής, για να μπορούν να τοποθετηθούν; Είναι βεβαίως και οι τροπολογίες, που είναι από δυο-τρεις άλλους Υπουργούς. Εξυπακούεται ότι μετά την τοποθέτηση των εισηγητών και των ειδικών αγορητών, οι αρμόδιοι Υπουρ</w:t>
      </w:r>
      <w:r>
        <w:rPr>
          <w:rFonts w:eastAsia="Times New Roman" w:cs="Times New Roman"/>
          <w:szCs w:val="24"/>
        </w:rPr>
        <w:t xml:space="preserve">γοί θα έρθουν και, επί τρίλεπτο ή πεντάλεπτο, θα παρουσιάσουν και θα υπερασπιστούν τις τροπολογίες τους. Άρα συμφωνείτε με αυτή τη διαδικασία; Δηλαδή κυρίως με το να αρχίσει ο Υπουργός; Γιατί έχει να ανακοινώσει, απ’ ό,τι μου είπε, και </w:t>
      </w:r>
      <w:r>
        <w:rPr>
          <w:rFonts w:eastAsia="Times New Roman" w:cs="Times New Roman"/>
          <w:szCs w:val="24"/>
        </w:rPr>
        <w:lastRenderedPageBreak/>
        <w:t>αλλαγές επί του σχεδ</w:t>
      </w:r>
      <w:r>
        <w:rPr>
          <w:rFonts w:eastAsia="Times New Roman" w:cs="Times New Roman"/>
          <w:szCs w:val="24"/>
        </w:rPr>
        <w:t xml:space="preserve">ίου νόμου, που είναι πολλές, από παρατηρήσεις που έκαναν οι συνάδελφοι, και οι κυβερνητικοί Βουλευτές και της </w:t>
      </w:r>
      <w:r>
        <w:rPr>
          <w:rFonts w:eastAsia="Times New Roman" w:cs="Times New Roman"/>
          <w:szCs w:val="24"/>
        </w:rPr>
        <w:t>Α</w:t>
      </w:r>
      <w:r>
        <w:rPr>
          <w:rFonts w:eastAsia="Times New Roman" w:cs="Times New Roman"/>
          <w:szCs w:val="24"/>
        </w:rPr>
        <w:t>ντιπολίτευσης, στη Διαρκή Επιτροπή.</w:t>
      </w:r>
    </w:p>
    <w:p w14:paraId="0D0A081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14:paraId="0D0A081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0D0A081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Σώμα συνεφώνησε.</w:t>
      </w:r>
    </w:p>
    <w:p w14:paraId="0D0A081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w:t>
      </w:r>
      <w:r>
        <w:rPr>
          <w:rFonts w:eastAsia="Times New Roman" w:cs="Times New Roman"/>
          <w:b/>
          <w:szCs w:val="24"/>
        </w:rPr>
        <w:t>ΑΝΑΣΙΟΣ ΘΕΟΧΑΡΟΠΟΥΛΟΣ:</w:t>
      </w:r>
      <w:r>
        <w:rPr>
          <w:rFonts w:eastAsia="Times New Roman" w:cs="Times New Roman"/>
          <w:szCs w:val="24"/>
        </w:rPr>
        <w:t xml:space="preserve"> Θα ήθελα τον λόγο, κύριε Πρόεδρε.</w:t>
      </w:r>
    </w:p>
    <w:p w14:paraId="0D0A081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κύριε Θεοχαρόπουλε.</w:t>
      </w:r>
    </w:p>
    <w:p w14:paraId="0D0A081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η συνεδρίαση αυτή είχε εξαρχής κανονιστεί να γίνει την Πέμπτη, ενώ θα είχε τελειώσει και η προηγ</w:t>
      </w:r>
      <w:r>
        <w:rPr>
          <w:rFonts w:eastAsia="Times New Roman" w:cs="Times New Roman"/>
          <w:szCs w:val="24"/>
        </w:rPr>
        <w:t>ούμενη συνεδρίαση για τον εκλογικό νόμο. Σήμερα καλούμαστε σε πολύ λίγες ώρες, μέχρι τις 17.00΄ το απόγευμα, που -αν δεν κάνω λάθος- ξεκινάει...</w:t>
      </w:r>
    </w:p>
    <w:p w14:paraId="0D0A082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Χονδρικά εκεί είναι.</w:t>
      </w:r>
    </w:p>
    <w:p w14:paraId="0D0A082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Καλούμαστε, λοιπόν, να συζητήσου</w:t>
      </w:r>
      <w:r>
        <w:rPr>
          <w:rFonts w:eastAsia="Times New Roman" w:cs="Times New Roman"/>
          <w:szCs w:val="24"/>
        </w:rPr>
        <w:t xml:space="preserve">με ένα νομοσχέδιο, το οποίο συζητήθηκε διεξοδικά στις </w:t>
      </w:r>
      <w:r>
        <w:rPr>
          <w:rFonts w:eastAsia="Times New Roman" w:cs="Times New Roman"/>
          <w:szCs w:val="24"/>
        </w:rPr>
        <w:t>ε</w:t>
      </w:r>
      <w:r>
        <w:rPr>
          <w:rFonts w:eastAsia="Times New Roman" w:cs="Times New Roman"/>
          <w:szCs w:val="24"/>
        </w:rPr>
        <w:t>πιτροπές. Έχει πάρα πολλά άρθρα και πολύ σημαντικά θέματα. Έρχονται και έξι υπουργικές τροπολογίες και πολλές βουλευτικές. Συνεπώς δεν μπορούμε να καταλάβουμε τον λόγο του κατεπείγοντος. Γιατί να μην π</w:t>
      </w:r>
      <w:r>
        <w:rPr>
          <w:rFonts w:eastAsia="Times New Roman" w:cs="Times New Roman"/>
          <w:szCs w:val="24"/>
        </w:rPr>
        <w:t xml:space="preserve">άει και αυτή η συζήτηση την επόμενη εβδομάδα, για να συζητηθεί αναλυτικά; Λέω μάλιστα ότι στις </w:t>
      </w:r>
      <w:r>
        <w:rPr>
          <w:rFonts w:eastAsia="Times New Roman" w:cs="Times New Roman"/>
          <w:szCs w:val="24"/>
        </w:rPr>
        <w:t>ε</w:t>
      </w:r>
      <w:r>
        <w:rPr>
          <w:rFonts w:eastAsia="Times New Roman" w:cs="Times New Roman"/>
          <w:szCs w:val="24"/>
        </w:rPr>
        <w:t>πιτροπές υπήρχε ένα συναινετικό κλίμα στη συζήτηση, το οποίο κλίμα θα χαλάσει όταν θα γίνει μία συζήτηση στην οποία δεν μπορούμε ουσιαστικά, γιατί έχουμε ελάχισ</w:t>
      </w:r>
      <w:r>
        <w:rPr>
          <w:rFonts w:eastAsia="Times New Roman" w:cs="Times New Roman"/>
          <w:szCs w:val="24"/>
        </w:rPr>
        <w:t>το χρόνο, να τοποθετηθούμε για όλα αυτά τα ζητήματα.</w:t>
      </w:r>
    </w:p>
    <w:p w14:paraId="0D0A082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Συνεπώς με βάση την αλλαγή που έγινε και συζητείται σήμερα το απόγευμα η διαδικασία του εκλογικού νόμου και έχουμε ελάχιστες ώρες, θα ήθελα από τους Υπουργούς να κάνουν δεκτή, έστω και τώρα, τη διαδικασί</w:t>
      </w:r>
      <w:r>
        <w:rPr>
          <w:rFonts w:eastAsia="Times New Roman" w:cs="Times New Roman"/>
          <w:szCs w:val="24"/>
        </w:rPr>
        <w:t>α να πάμε ήρεμα να συζητήσουμε την επόμενη εβδομάδα ένα νομοσχέδιο, στο οποίο νομίζω ότι μπορούμε να βρούμε πολλά σημεία να συζητήσουμε και για βελτιώσεις του, ακόμα και μέσα στην Ολομέλεια.</w:t>
      </w:r>
    </w:p>
    <w:p w14:paraId="0D0A082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0D0A082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Κατεγράφη η άποψή σας. Δεν νομίζω ότι οι Υπουργοί θα το αποσύρουν. Πάντως, υπενθυμίζω ότι έγινε και εχθές συζήτηση στη Διάσκεψη των Προέδρων από την </w:t>
      </w:r>
      <w:r>
        <w:rPr>
          <w:rFonts w:eastAsia="Times New Roman" w:cs="Times New Roman"/>
          <w:szCs w:val="24"/>
        </w:rPr>
        <w:t>Α</w:t>
      </w:r>
      <w:r>
        <w:rPr>
          <w:rFonts w:eastAsia="Times New Roman" w:cs="Times New Roman"/>
          <w:szCs w:val="24"/>
        </w:rPr>
        <w:t>ντιπολίτευση, περίπου στο κλίμα που είπατε, αλλά η απόφαση είναι αυτή. Επομένως μην χάνουμε χρόνο.</w:t>
      </w:r>
    </w:p>
    <w:p w14:paraId="0D0A082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ΑΝΔΡΕΑ</w:t>
      </w:r>
      <w:r>
        <w:rPr>
          <w:rFonts w:eastAsia="Times New Roman" w:cs="Times New Roman"/>
          <w:b/>
          <w:szCs w:val="24"/>
        </w:rPr>
        <w:t>Σ ΛΟΒΕΡΔΟΣ:</w:t>
      </w:r>
      <w:r>
        <w:rPr>
          <w:rFonts w:eastAsia="Times New Roman" w:cs="Times New Roman"/>
          <w:szCs w:val="24"/>
        </w:rPr>
        <w:t xml:space="preserve"> Κύριε Πρόεδρε, τι θα γίνει αν δεν προλάβουμε;</w:t>
      </w:r>
    </w:p>
    <w:p w14:paraId="0D0A082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Λοβέρδο, εγώ εκτιμώ ότι σε οκτώ ώρες θα προλάβουμε, γιατί είδα ότι οκτώ άνθρωποι μίλησαν και στην </w:t>
      </w:r>
      <w:r>
        <w:rPr>
          <w:rFonts w:eastAsia="Times New Roman" w:cs="Times New Roman"/>
          <w:szCs w:val="24"/>
        </w:rPr>
        <w:t>ε</w:t>
      </w:r>
      <w:r>
        <w:rPr>
          <w:rFonts w:eastAsia="Times New Roman" w:cs="Times New Roman"/>
          <w:szCs w:val="24"/>
        </w:rPr>
        <w:t xml:space="preserve">πιτροπή. Άντε, να είναι διπλάσιος ο αριθμός σήμερα. Με τους </w:t>
      </w:r>
      <w:r>
        <w:rPr>
          <w:rFonts w:eastAsia="Times New Roman" w:cs="Times New Roman"/>
          <w:szCs w:val="24"/>
        </w:rPr>
        <w:t xml:space="preserve">χρόνους κ.λπ. νομίζω ότι θα προλάβουμε. </w:t>
      </w:r>
    </w:p>
    <w:p w14:paraId="0D0A0827" w14:textId="77777777" w:rsidR="00E2285C" w:rsidRDefault="00095D94">
      <w:pPr>
        <w:spacing w:line="600" w:lineRule="auto"/>
        <w:ind w:firstLine="720"/>
        <w:contextualSpacing/>
        <w:jc w:val="both"/>
        <w:rPr>
          <w:rFonts w:eastAsia="Times New Roman"/>
          <w:szCs w:val="24"/>
        </w:rPr>
      </w:pPr>
      <w:r>
        <w:rPr>
          <w:rFonts w:eastAsia="Times New Roman"/>
          <w:szCs w:val="24"/>
        </w:rPr>
        <w:t>Ο κύριος Υπουργός θα ανοίξει τη συνεδρίαση για να πει τις αλλαγές και για να πει ποιες τροπολογία κάνει δεκτές.</w:t>
      </w:r>
    </w:p>
    <w:p w14:paraId="0D0A0828" w14:textId="77777777" w:rsidR="00E2285C" w:rsidRDefault="00095D94">
      <w:pPr>
        <w:spacing w:line="600" w:lineRule="auto"/>
        <w:ind w:firstLine="720"/>
        <w:contextualSpacing/>
        <w:jc w:val="both"/>
        <w:rPr>
          <w:rFonts w:eastAsia="Times New Roman"/>
          <w:szCs w:val="24"/>
        </w:rPr>
      </w:pPr>
      <w:r>
        <w:rPr>
          <w:rFonts w:eastAsia="Times New Roman"/>
          <w:szCs w:val="24"/>
        </w:rPr>
        <w:t>Πέντε λεπτά αρκούν, κύριε Υπουργέ;</w:t>
      </w:r>
    </w:p>
    <w:p w14:paraId="0D0A0829"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ΠΑΝΟΣ ΚΑΜΜΕΝΟΣ (Υπουργός Εθνικής Άμυνας-Πρόεδρος των Ανεξαρτήτων Ελλ</w:t>
      </w:r>
      <w:r>
        <w:rPr>
          <w:rFonts w:eastAsia="Times New Roman"/>
          <w:b/>
          <w:szCs w:val="24"/>
        </w:rPr>
        <w:t>ήνων):</w:t>
      </w:r>
      <w:r>
        <w:rPr>
          <w:rFonts w:eastAsia="Times New Roman"/>
          <w:szCs w:val="24"/>
        </w:rPr>
        <w:t xml:space="preserve"> Θα προσπαθήσω, κύριε Πρόεδρε.</w:t>
      </w:r>
    </w:p>
    <w:p w14:paraId="0D0A082A"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υπάρξει μια ανοχή.</w:t>
      </w:r>
    </w:p>
    <w:p w14:paraId="0D0A082B" w14:textId="77777777" w:rsidR="00E2285C" w:rsidRDefault="00095D94">
      <w:pPr>
        <w:spacing w:line="600" w:lineRule="auto"/>
        <w:ind w:firstLine="720"/>
        <w:contextualSpacing/>
        <w:jc w:val="both"/>
        <w:rPr>
          <w:rFonts w:eastAsia="Times New Roman"/>
          <w:szCs w:val="24"/>
        </w:rPr>
      </w:pPr>
      <w:r>
        <w:rPr>
          <w:rFonts w:eastAsia="Times New Roman"/>
          <w:szCs w:val="24"/>
        </w:rPr>
        <w:t>Ορίστε, κύριε Υπουργέ, έχετε τον λόγο.</w:t>
      </w:r>
    </w:p>
    <w:p w14:paraId="0D0A082C" w14:textId="77777777" w:rsidR="00E2285C" w:rsidRDefault="00095D94">
      <w:pPr>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Άμυνας-Πρόεδρος των Ανεξαρτήτων Ελλήνων):</w:t>
      </w:r>
      <w:r>
        <w:rPr>
          <w:rFonts w:eastAsia="Times New Roman"/>
          <w:szCs w:val="24"/>
        </w:rPr>
        <w:t xml:space="preserve"> Κύριε Πρόεδρε, κυρίες και κύριοι συνάδελφοι, μετά </w:t>
      </w:r>
      <w:r>
        <w:rPr>
          <w:rFonts w:eastAsia="Times New Roman"/>
          <w:szCs w:val="24"/>
        </w:rPr>
        <w:t>από την πολύ ενδιαφέρουσα συζήτηση που είχαμε στην Επιτροπή Εξωτερικών και Εθνικής Άμυνας αλλά και τις συζητήσεις που είχαμε με τα κόμματα και τους συναδέλφους, τις περισσότερες απόψεις για αλλαγές στο σχέδιο νόμου τις έχω κάνει δεκτές. Όπως, επίσης, θα κά</w:t>
      </w:r>
      <w:r>
        <w:rPr>
          <w:rFonts w:eastAsia="Times New Roman"/>
          <w:szCs w:val="24"/>
        </w:rPr>
        <w:t>νουμε δεκτές πολλές τροπολογίες και κατά τη διάρκεια της συζητήσεως θα μπορέσουμε, νομίζω, να συμφωνήσουμε σε αρκετά απ’ τα θέματα τα οποία προτείνατε.</w:t>
      </w:r>
    </w:p>
    <w:p w14:paraId="0D0A082D" w14:textId="77777777" w:rsidR="00E2285C" w:rsidRDefault="00095D94">
      <w:pPr>
        <w:spacing w:line="600" w:lineRule="auto"/>
        <w:ind w:firstLine="720"/>
        <w:contextualSpacing/>
        <w:jc w:val="both"/>
        <w:rPr>
          <w:rFonts w:eastAsia="Times New Roman"/>
          <w:szCs w:val="24"/>
        </w:rPr>
      </w:pPr>
      <w:r>
        <w:rPr>
          <w:rFonts w:eastAsia="Times New Roman"/>
          <w:szCs w:val="24"/>
        </w:rPr>
        <w:t>Θέλω κατ’ αρχάς να διαβάσω, όπως προβλέπεται από τον Κανονισμό, κύριε Πρόεδρε, τις νομοτεχνικές βελτιώσε</w:t>
      </w:r>
      <w:r>
        <w:rPr>
          <w:rFonts w:eastAsia="Times New Roman"/>
          <w:szCs w:val="24"/>
        </w:rPr>
        <w:t xml:space="preserve">ις που αφορούν παρατηρήσεις συναδέλφων Βουλευτών και από την Κυβέρνηση και από </w:t>
      </w:r>
      <w:r>
        <w:rPr>
          <w:rFonts w:eastAsia="Times New Roman"/>
          <w:szCs w:val="24"/>
        </w:rPr>
        <w:lastRenderedPageBreak/>
        <w:t xml:space="preserve">την </w:t>
      </w:r>
      <w:r>
        <w:rPr>
          <w:rFonts w:eastAsia="Times New Roman"/>
          <w:szCs w:val="24"/>
        </w:rPr>
        <w:t>Α</w:t>
      </w:r>
      <w:r>
        <w:rPr>
          <w:rFonts w:eastAsia="Times New Roman"/>
          <w:szCs w:val="24"/>
        </w:rPr>
        <w:t xml:space="preserve">ντιπολίτευση, που πιστεύω ότι θα δώσουν τη δυνατότητα να αντιμετωπίσουμε αυτό το σχέδιο νόμου του Υπουργείου Εθνικής Άμυνας με μια συγκατάθεση πολιτική, από όλες τις </w:t>
      </w:r>
      <w:r>
        <w:rPr>
          <w:rFonts w:eastAsia="Times New Roman"/>
          <w:szCs w:val="24"/>
        </w:rPr>
        <w:t>πλευρές. Έχουμε λοιπόν</w:t>
      </w:r>
      <w:r>
        <w:rPr>
          <w:rFonts w:eastAsia="Times New Roman"/>
          <w:szCs w:val="24"/>
        </w:rPr>
        <w:t>.</w:t>
      </w:r>
      <w:r>
        <w:rPr>
          <w:rFonts w:eastAsia="Times New Roman"/>
          <w:szCs w:val="24"/>
        </w:rPr>
        <w:t>..</w:t>
      </w:r>
    </w:p>
    <w:p w14:paraId="0D0A082E"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Μετά την ανάγνωση, τις καταθέτετε για να φωτοτυπηθούν και να μοιραστούν.</w:t>
      </w:r>
    </w:p>
    <w:p w14:paraId="0D0A082F" w14:textId="77777777" w:rsidR="00E2285C" w:rsidRDefault="00095D94">
      <w:pPr>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Άμυνας-Πρόεδρος των Ανεξαρτήτων Ελλήνων):</w:t>
      </w:r>
      <w:r>
        <w:rPr>
          <w:rFonts w:eastAsia="Times New Roman"/>
          <w:szCs w:val="24"/>
        </w:rPr>
        <w:t xml:space="preserve"> Ναι, κύριε Πρόεδρε. Τις έχω ήδη μοιράσει στα κόμμ</w:t>
      </w:r>
      <w:r>
        <w:rPr>
          <w:rFonts w:eastAsia="Times New Roman"/>
          <w:szCs w:val="24"/>
        </w:rPr>
        <w:t>ατα από χθες, για να έχουν μια ενημέρωση πριν τη συζήτηση, αλλά θα τις διαβάσω και επισήμως, όπως προβλέπεται από τον Κανονισμό.</w:t>
      </w:r>
    </w:p>
    <w:p w14:paraId="0D0A0830" w14:textId="77777777" w:rsidR="00E2285C" w:rsidRDefault="00095D94">
      <w:pPr>
        <w:spacing w:line="600" w:lineRule="auto"/>
        <w:ind w:firstLine="720"/>
        <w:contextualSpacing/>
        <w:jc w:val="both"/>
        <w:rPr>
          <w:rFonts w:eastAsia="Times New Roman"/>
          <w:szCs w:val="24"/>
        </w:rPr>
      </w:pPr>
      <w:r>
        <w:rPr>
          <w:rFonts w:eastAsia="Times New Roman"/>
          <w:szCs w:val="24"/>
        </w:rPr>
        <w:t>Η πρώτη αφορά τον τίτλο του σχεδίου νόμου, που είναι: «Ρυθμίσεις θεμάτων αρμοδιότητας Υπουργείου Εθνικής Άμυνας και άλλες διατά</w:t>
      </w:r>
      <w:r>
        <w:rPr>
          <w:rFonts w:eastAsia="Times New Roman"/>
          <w:szCs w:val="24"/>
        </w:rPr>
        <w:t>ξεις». Αυτό γίνεται, όπως αντιλαμβάνεστε διότι έχουν περιέλθει και από άλλα Υπουργεία έκτακτες τροπολογίες και αλλάζει ο τίτλος.</w:t>
      </w:r>
    </w:p>
    <w:p w14:paraId="0D0A0831"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Όσον αφορά την παρατήρηση που δέχθηκα από την κ. Κανέλλη από το Κομμουνιστικό Κόμμα Ελλάδ</w:t>
      </w:r>
      <w:r>
        <w:rPr>
          <w:rFonts w:eastAsia="Times New Roman"/>
          <w:szCs w:val="24"/>
        </w:rPr>
        <w:t>α</w:t>
      </w:r>
      <w:r>
        <w:rPr>
          <w:rFonts w:eastAsia="Times New Roman"/>
          <w:szCs w:val="24"/>
        </w:rPr>
        <w:t>ς, αλλάζουμε στο άρθρο 2 την παράγραφ</w:t>
      </w:r>
      <w:r>
        <w:rPr>
          <w:rFonts w:eastAsia="Times New Roman"/>
          <w:szCs w:val="24"/>
        </w:rPr>
        <w:t>ο 3 και η φράση «είναι δυνατός ο καθορισμός της διατήρησης» αντικαθίσταται με τη φράση «καθορίζεται η διατήρηση».</w:t>
      </w:r>
    </w:p>
    <w:p w14:paraId="0D0A0832"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Όσον αφορά τις παρατηρήσεις από τον εισηγητή της Νέας Δημοκρατίας, της Ένωσης Κεντρώων, των Ανεξαρτήτων Ελλήνων, του ΠΑΣΟΚ, της Χρυσής Αυγής, </w:t>
      </w:r>
      <w:r>
        <w:rPr>
          <w:rFonts w:eastAsia="Times New Roman"/>
          <w:szCs w:val="24"/>
        </w:rPr>
        <w:t xml:space="preserve">αλλά και Βουλευτών του ΣΥΡΙΖΑ, στο άρθρο 11 στην παράγραφο 4 ως τελευταίο εδάφιο προστίθεται η περίοδος: «Στη συνεδρίαση του ΣΑΜ μετέχει για την παροχή γνώμης ο </w:t>
      </w:r>
      <w:r>
        <w:rPr>
          <w:rFonts w:eastAsia="Times New Roman"/>
          <w:szCs w:val="24"/>
        </w:rPr>
        <w:t>δ</w:t>
      </w:r>
      <w:r>
        <w:rPr>
          <w:rFonts w:eastAsia="Times New Roman"/>
          <w:szCs w:val="24"/>
        </w:rPr>
        <w:t xml:space="preserve">ιευθυντής του οικείου </w:t>
      </w:r>
      <w:r>
        <w:rPr>
          <w:rFonts w:eastAsia="Times New Roman"/>
          <w:szCs w:val="24"/>
        </w:rPr>
        <w:t>τ</w:t>
      </w:r>
      <w:r>
        <w:rPr>
          <w:rFonts w:eastAsia="Times New Roman"/>
          <w:szCs w:val="24"/>
        </w:rPr>
        <w:t>αμείου, εφόσον τα αξιοποιούμενα ακίνητα ανήκουν στο ΤΕΘΑ, το ΤΕΣ, στο Τ</w:t>
      </w:r>
      <w:r>
        <w:rPr>
          <w:rFonts w:eastAsia="Times New Roman"/>
          <w:szCs w:val="24"/>
        </w:rPr>
        <w:t xml:space="preserve">ΑΑ και ο Πρόεδρος του οικείου </w:t>
      </w:r>
      <w:r>
        <w:rPr>
          <w:rFonts w:eastAsia="Times New Roman"/>
          <w:szCs w:val="24"/>
        </w:rPr>
        <w:t>τ</w:t>
      </w:r>
      <w:r>
        <w:rPr>
          <w:rFonts w:eastAsia="Times New Roman"/>
          <w:szCs w:val="24"/>
        </w:rPr>
        <w:t>αμείου, εφόσον τα αξιοποιούμενα ακίνητα ανήκουν στο Μετοχικό Ταμείο Στρατού, στο Μετοχικό Ταμείο Ναυτικού και στο Μετοχικό Ταμείο Αεροπορίας».</w:t>
      </w:r>
    </w:p>
    <w:p w14:paraId="0D0A0833" w14:textId="77777777" w:rsidR="00E2285C" w:rsidRDefault="00095D94">
      <w:pPr>
        <w:spacing w:line="600" w:lineRule="auto"/>
        <w:ind w:firstLine="720"/>
        <w:contextualSpacing/>
        <w:jc w:val="both"/>
        <w:rPr>
          <w:rFonts w:eastAsia="Times New Roman"/>
          <w:szCs w:val="24"/>
        </w:rPr>
      </w:pPr>
      <w:r>
        <w:rPr>
          <w:rFonts w:eastAsia="Times New Roman"/>
          <w:szCs w:val="24"/>
        </w:rPr>
        <w:t>Στην παράγραφο 11 του άρθρου 11 η φράση «η οποία αναρτάται στην επίσημη ιστοσελίδα</w:t>
      </w:r>
      <w:r>
        <w:rPr>
          <w:rFonts w:eastAsia="Times New Roman"/>
          <w:szCs w:val="24"/>
        </w:rPr>
        <w:t xml:space="preserve"> του ΥΠΕΘΑ, παρέχει στο οικείο </w:t>
      </w:r>
      <w:r>
        <w:rPr>
          <w:rFonts w:eastAsia="Times New Roman"/>
          <w:szCs w:val="24"/>
        </w:rPr>
        <w:t>τ</w:t>
      </w:r>
      <w:r>
        <w:rPr>
          <w:rFonts w:eastAsia="Times New Roman"/>
          <w:szCs w:val="24"/>
        </w:rPr>
        <w:t xml:space="preserve">αμείο την εντολή» αντικαθίσταται με τη φράση «δίνει εντολή στα ΤΕΘΑ, ΤΕΣ και ΤΑΑ και διατυπώνει πρόταση στο Μετοχικό Ταμείο Στρατού, Μετοχικό Ταμείο Ναυτικού και Μετοχικό </w:t>
      </w:r>
      <w:r>
        <w:rPr>
          <w:rFonts w:eastAsia="Times New Roman"/>
          <w:szCs w:val="24"/>
        </w:rPr>
        <w:lastRenderedPageBreak/>
        <w:t>Ταμείο Αεροπορίας». Εδώ δέχτηκα την παρατήρηση</w:t>
      </w:r>
      <w:r>
        <w:rPr>
          <w:rFonts w:eastAsia="Times New Roman"/>
          <w:szCs w:val="24"/>
        </w:rPr>
        <w:t>,</w:t>
      </w:r>
      <w:r>
        <w:rPr>
          <w:rFonts w:eastAsia="Times New Roman"/>
          <w:szCs w:val="24"/>
        </w:rPr>
        <w:t xml:space="preserve"> η οπο</w:t>
      </w:r>
      <w:r>
        <w:rPr>
          <w:rFonts w:eastAsia="Times New Roman"/>
          <w:szCs w:val="24"/>
        </w:rPr>
        <w:t xml:space="preserve">ία έγινε, δηλαδή να αποφασίζουν τα </w:t>
      </w:r>
      <w:r>
        <w:rPr>
          <w:rFonts w:eastAsia="Times New Roman"/>
          <w:szCs w:val="24"/>
        </w:rPr>
        <w:t>μ</w:t>
      </w:r>
      <w:r>
        <w:rPr>
          <w:rFonts w:eastAsia="Times New Roman"/>
          <w:szCs w:val="24"/>
        </w:rPr>
        <w:t xml:space="preserve">ετοχικά </w:t>
      </w:r>
      <w:r>
        <w:rPr>
          <w:rFonts w:eastAsia="Times New Roman"/>
          <w:szCs w:val="24"/>
        </w:rPr>
        <w:t>τ</w:t>
      </w:r>
      <w:r>
        <w:rPr>
          <w:rFonts w:eastAsia="Times New Roman"/>
          <w:szCs w:val="24"/>
        </w:rPr>
        <w:t>αμεία να έχουν την τελική απόφαση στα διοικητικά τους συμβούλια, όπως όλοι οι συνάδελφοι ζητήσατε.</w:t>
      </w:r>
    </w:p>
    <w:p w14:paraId="0D0A0834" w14:textId="77777777" w:rsidR="00E2285C" w:rsidRDefault="00095D94">
      <w:pPr>
        <w:spacing w:line="600" w:lineRule="auto"/>
        <w:ind w:firstLine="720"/>
        <w:contextualSpacing/>
        <w:jc w:val="both"/>
        <w:rPr>
          <w:rFonts w:eastAsia="Times New Roman"/>
          <w:szCs w:val="24"/>
        </w:rPr>
      </w:pPr>
      <w:r>
        <w:rPr>
          <w:rFonts w:eastAsia="Times New Roman"/>
          <w:szCs w:val="24"/>
        </w:rPr>
        <w:t>Στο άρθρο 18, στην προστιθέμενη με την παράγραφο 10, νέα παράγραφο 8 στο άρθρο 24 του ν.3883/2010, διαγράφεται η</w:t>
      </w:r>
      <w:r>
        <w:rPr>
          <w:rFonts w:eastAsia="Times New Roman"/>
          <w:szCs w:val="24"/>
        </w:rPr>
        <w:t xml:space="preserve"> λέξη «ελάχιστα» και η φράση «ανεξαρτήτως κενών οργανικών θέσεων». Και αυτό είναι ένα αίτημα συναδέλφων Βουλευτών.</w:t>
      </w:r>
    </w:p>
    <w:p w14:paraId="0D0A0835" w14:textId="77777777" w:rsidR="00E2285C" w:rsidRDefault="00095D94">
      <w:pPr>
        <w:spacing w:line="600" w:lineRule="auto"/>
        <w:ind w:firstLine="720"/>
        <w:contextualSpacing/>
        <w:jc w:val="both"/>
        <w:rPr>
          <w:rFonts w:eastAsia="Times New Roman"/>
          <w:szCs w:val="24"/>
        </w:rPr>
      </w:pPr>
      <w:r>
        <w:rPr>
          <w:rFonts w:eastAsia="Times New Roman"/>
          <w:szCs w:val="24"/>
        </w:rPr>
        <w:t>Στην παράγραφο 26, μετά τη φράση «Ανώτερες Στρατιωτικές Σχολές Υπαξιωματικών» προστίθεται και η φράση «καθώς και στους αντίστοιχους που προέρ</w:t>
      </w:r>
      <w:r>
        <w:rPr>
          <w:rFonts w:eastAsia="Times New Roman"/>
          <w:szCs w:val="24"/>
        </w:rPr>
        <w:t>χονται από την κατηγορία των μονιμοποιηθέντων εθελοντών του ν.δ</w:t>
      </w:r>
      <w:r>
        <w:rPr>
          <w:rFonts w:eastAsia="Times New Roman"/>
          <w:szCs w:val="24"/>
        </w:rPr>
        <w:t>.</w:t>
      </w:r>
      <w:r>
        <w:rPr>
          <w:rFonts w:eastAsia="Times New Roman"/>
          <w:szCs w:val="24"/>
        </w:rPr>
        <w:t>445/1974 και των μονιμοποιηθέντων εθελοντριών» -αφορά τις εθελόντριες, το έθεσαν αρκετοί συνάδελφοι αυτό- «του ν.705/1977». Είναι για το θέμα τις ισότητας μεταξύ ανδρών και γυναικών, όπως το θ</w:t>
      </w:r>
      <w:r>
        <w:rPr>
          <w:rFonts w:eastAsia="Times New Roman"/>
          <w:szCs w:val="24"/>
        </w:rPr>
        <w:t>έσατε στη Βουλή.</w:t>
      </w:r>
    </w:p>
    <w:p w14:paraId="0D0A0836" w14:textId="77777777" w:rsidR="00E2285C" w:rsidRDefault="00095D94">
      <w:pPr>
        <w:spacing w:line="600" w:lineRule="auto"/>
        <w:ind w:firstLine="720"/>
        <w:contextualSpacing/>
        <w:jc w:val="both"/>
        <w:rPr>
          <w:rFonts w:eastAsia="Times New Roman"/>
          <w:szCs w:val="24"/>
        </w:rPr>
      </w:pPr>
      <w:r>
        <w:rPr>
          <w:rFonts w:eastAsia="Times New Roman"/>
          <w:szCs w:val="24"/>
        </w:rPr>
        <w:t>Στο άρθρο 26, αριθμείται η μοναδική παράγραφος του άρθρου σε παράγραφο 2 και προστίθεται νέα παράγραφος, όπως ζητήθηκε, στο τέλος της παραγράφου 1 του άρθρου 12 του ν.δ</w:t>
      </w:r>
      <w:r>
        <w:rPr>
          <w:rFonts w:eastAsia="Times New Roman"/>
          <w:szCs w:val="24"/>
        </w:rPr>
        <w:t>.</w:t>
      </w:r>
      <w:r>
        <w:rPr>
          <w:rFonts w:eastAsia="Times New Roman"/>
          <w:szCs w:val="24"/>
        </w:rPr>
        <w:t xml:space="preserve">445/1974 (Α΄160), </w:t>
      </w:r>
      <w:r>
        <w:rPr>
          <w:rFonts w:eastAsia="Times New Roman"/>
          <w:szCs w:val="24"/>
        </w:rPr>
        <w:lastRenderedPageBreak/>
        <w:t>όπως αυτή τροποποιήθηκε με την παράγραφο 3 του άρθρο</w:t>
      </w:r>
      <w:r>
        <w:rPr>
          <w:rFonts w:eastAsia="Times New Roman"/>
          <w:szCs w:val="24"/>
        </w:rPr>
        <w:t>υ 3 του ν.2109/1992. Προστίθεται το εδάφιο ως εξής: «Ειδικά οι Μόνιμοι Λοχίες, Κελευστές και Σμηνίες που έχουν αποφοιτήσει από Ανώτερες Στρατιωτικές Σχολές Υπαξιωματικών τριετούς διάρκειας φοίτησης, μπορούν να προάγονται αν έχουν συμπληρώσει στον βαθμό αυτ</w:t>
      </w:r>
      <w:r>
        <w:rPr>
          <w:rFonts w:eastAsia="Times New Roman"/>
          <w:szCs w:val="24"/>
        </w:rPr>
        <w:t>ό τουλάχιστον δύο έτη». Είναι αυτό που ζητήσαμε να μειωθεί κατά ένα έτος.</w:t>
      </w:r>
    </w:p>
    <w:p w14:paraId="0D0A0837" w14:textId="77777777" w:rsidR="00E2285C" w:rsidRDefault="00095D94">
      <w:pPr>
        <w:spacing w:line="600" w:lineRule="auto"/>
        <w:ind w:firstLine="720"/>
        <w:contextualSpacing/>
        <w:jc w:val="both"/>
        <w:rPr>
          <w:rFonts w:eastAsia="Times New Roman"/>
          <w:szCs w:val="24"/>
        </w:rPr>
      </w:pPr>
      <w:r>
        <w:rPr>
          <w:rFonts w:eastAsia="Times New Roman"/>
          <w:szCs w:val="24"/>
        </w:rPr>
        <w:t>Στο άρθρο 34 διαγράφεται η αρίθμηση της μοναδικής παραγράφου του άρθρου.</w:t>
      </w:r>
    </w:p>
    <w:p w14:paraId="0D0A0838" w14:textId="77777777" w:rsidR="00E2285C" w:rsidRDefault="00095D94">
      <w:pPr>
        <w:spacing w:line="600" w:lineRule="auto"/>
        <w:ind w:firstLine="720"/>
        <w:contextualSpacing/>
        <w:jc w:val="both"/>
        <w:rPr>
          <w:rFonts w:eastAsia="Times New Roman"/>
          <w:szCs w:val="24"/>
        </w:rPr>
      </w:pPr>
      <w:r>
        <w:rPr>
          <w:rFonts w:eastAsia="Times New Roman"/>
          <w:szCs w:val="24"/>
        </w:rPr>
        <w:t>Στο άρθρο 36 στην παράγραφο 3, στο τέλος της πρώτης περιόδου διαγράφεται η τελεία και προστίθεται η φράση «υπ</w:t>
      </w:r>
      <w:r>
        <w:rPr>
          <w:rFonts w:eastAsia="Times New Roman"/>
          <w:szCs w:val="24"/>
        </w:rPr>
        <w:t>ό την επιφύλαξη της παραγράφου 5 του άρθρου 41 του παρόντος νόμου». Κύριε Λοβέρδε, αυτό το ζητήσατε εσείς. Το δεχόμαστε.</w:t>
      </w:r>
    </w:p>
    <w:p w14:paraId="0D0A0839" w14:textId="77777777" w:rsidR="00E2285C" w:rsidRDefault="00095D94">
      <w:pPr>
        <w:spacing w:line="600" w:lineRule="auto"/>
        <w:ind w:firstLine="720"/>
        <w:contextualSpacing/>
        <w:jc w:val="both"/>
        <w:rPr>
          <w:rFonts w:eastAsia="Times New Roman"/>
          <w:szCs w:val="24"/>
        </w:rPr>
      </w:pPr>
      <w:r>
        <w:rPr>
          <w:rFonts w:eastAsia="Times New Roman"/>
          <w:szCs w:val="24"/>
        </w:rPr>
        <w:t>Στο άρθρο 41 προστίθεται η παράγραφος 5 ως εξής: «Οι ελεγκτές της Μονάδας Εσωτερικών Υποθέσεων απαγορεύεται να μετέχουν ως μέλη σε διοι</w:t>
      </w:r>
      <w:r>
        <w:rPr>
          <w:rFonts w:eastAsia="Times New Roman"/>
          <w:szCs w:val="24"/>
        </w:rPr>
        <w:t xml:space="preserve">κητικά ή εποπτικά συμβούλια νομικών προσώπων που υπάγονται στο ΥΠΕΘΑ ή εποπτεύονται απ’ αυτό. Η ίδια απαγόρευση ισχύει και για τους οικονομικούς επιθεωρητές-αξιωματικούς του Ελεγκτικού Σώματος και του Στρατού Ξηράς, καθώς και τους οικονομικούς </w:t>
      </w:r>
      <w:r>
        <w:rPr>
          <w:rFonts w:eastAsia="Times New Roman"/>
          <w:szCs w:val="24"/>
        </w:rPr>
        <w:lastRenderedPageBreak/>
        <w:t>αξιωματικούς</w:t>
      </w:r>
      <w:r>
        <w:rPr>
          <w:rFonts w:eastAsia="Times New Roman"/>
          <w:szCs w:val="24"/>
        </w:rPr>
        <w:t xml:space="preserve"> του Πολεμικού Ναυτικού και της Πολεμικής Αεροπορίας για τον χρόνο που υπηρετούν ως οικονομικοί επιθεωρητές στους οικείους κλάδους». Αυτό αφορά την παρατήρηση που κάνατε ότι ο ελεγκτής θα είναι και ελεγχόμενος.</w:t>
      </w:r>
    </w:p>
    <w:p w14:paraId="0D0A083A" w14:textId="77777777" w:rsidR="00E2285C" w:rsidRDefault="00095D94">
      <w:pPr>
        <w:spacing w:line="600" w:lineRule="auto"/>
        <w:ind w:firstLine="720"/>
        <w:contextualSpacing/>
        <w:jc w:val="both"/>
        <w:rPr>
          <w:rFonts w:eastAsia="Times New Roman"/>
          <w:szCs w:val="24"/>
        </w:rPr>
      </w:pPr>
      <w:r>
        <w:rPr>
          <w:rFonts w:eastAsia="Times New Roman"/>
          <w:szCs w:val="24"/>
        </w:rPr>
        <w:t>Στο άρθρο 47 στην παράγραφο 10, η φράση του π</w:t>
      </w:r>
      <w:r>
        <w:rPr>
          <w:rFonts w:eastAsia="Times New Roman"/>
          <w:szCs w:val="24"/>
        </w:rPr>
        <w:t>ρώτου εδαφίου «οι οποίοι τέθηκαν εκτός οργανικών θέσεων στην τελευταία γι’ αυτούς κρίση πριν από την ημερομηνία έναρξης ισχύος του παρόντος νόμου» αντικαθίσταται με τη φράση «από την 24</w:t>
      </w:r>
      <w:r>
        <w:rPr>
          <w:rFonts w:eastAsia="Times New Roman"/>
          <w:szCs w:val="24"/>
          <w:vertAlign w:val="superscript"/>
        </w:rPr>
        <w:t>η</w:t>
      </w:r>
      <w:r>
        <w:rPr>
          <w:rFonts w:eastAsia="Times New Roman"/>
          <w:szCs w:val="24"/>
        </w:rPr>
        <w:t xml:space="preserve"> Σεπτεμβρίου του 2010» και η φράση του δε</w:t>
      </w:r>
      <w:r>
        <w:rPr>
          <w:rFonts w:eastAsia="Times New Roman"/>
          <w:szCs w:val="24"/>
        </w:rPr>
        <w:t>ύ</w:t>
      </w:r>
      <w:r>
        <w:rPr>
          <w:rFonts w:eastAsia="Times New Roman"/>
          <w:szCs w:val="24"/>
        </w:rPr>
        <w:t>τ</w:t>
      </w:r>
      <w:r>
        <w:rPr>
          <w:rFonts w:eastAsia="Times New Roman"/>
          <w:szCs w:val="24"/>
        </w:rPr>
        <w:t>ε</w:t>
      </w:r>
      <w:r>
        <w:rPr>
          <w:rFonts w:eastAsia="Times New Roman"/>
          <w:szCs w:val="24"/>
        </w:rPr>
        <w:t xml:space="preserve">ρου εδαφίου «επανέρχονται </w:t>
      </w:r>
      <w:r>
        <w:rPr>
          <w:rFonts w:eastAsia="Times New Roman"/>
          <w:szCs w:val="24"/>
        </w:rPr>
        <w:t>με προεδρικό διάταγμα στην υπηρεσιακή κατάσταση που τελούσαν πριν από την ημερομηνία της τελευταίας κρίσης τους και κρίνονται εκτάκτως εντός δύο μηνών από την έκδοση του ως άνω διατάγματος» αντικαθίσταται ως εξής: «Κρίνονται εκτάκτως εντός δύο μηνών από τη</w:t>
      </w:r>
      <w:r>
        <w:rPr>
          <w:rFonts w:eastAsia="Times New Roman"/>
          <w:szCs w:val="24"/>
        </w:rPr>
        <w:t>ν υποβολή της και εκδίδονται τα προεδρικά διατάγματα και οι λοιπές διοικητικές πράξεις που απαιτούνται για την εφαρμογή του πρώτου εδαφίου».</w:t>
      </w:r>
    </w:p>
    <w:p w14:paraId="0D0A083B"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Στην παράγραφο 11 του άρθρου 47, μετά τη φράση «Ανώτερες Στρατιωτικές Σχολές Υπαξιωματικών» προστίθεται η φράση «κα</w:t>
      </w:r>
      <w:r>
        <w:rPr>
          <w:rFonts w:eastAsia="Times New Roman"/>
          <w:szCs w:val="24"/>
        </w:rPr>
        <w:t>θώς και η κατηγορία των μονιμοποιηθέντων εθελοντών του ν.δ445/1974 και των μονιμοποιηθεισών εθελοντριών του ν.705». Και αυτό αφορά τις γυναίκες που δεν είχαν την ίδια αντιμετώπιση με τους άντρες υπαξιωματικούς.</w:t>
      </w:r>
    </w:p>
    <w:p w14:paraId="0D0A083C" w14:textId="77777777" w:rsidR="00E2285C" w:rsidRDefault="00095D94">
      <w:pPr>
        <w:spacing w:line="600" w:lineRule="auto"/>
        <w:ind w:firstLine="720"/>
        <w:contextualSpacing/>
        <w:jc w:val="both"/>
        <w:rPr>
          <w:rFonts w:eastAsia="Times New Roman"/>
          <w:szCs w:val="24"/>
        </w:rPr>
      </w:pPr>
      <w:r>
        <w:rPr>
          <w:rFonts w:eastAsia="Times New Roman"/>
          <w:szCs w:val="24"/>
        </w:rPr>
        <w:t>Νομοθετικές βελτιώσεις στην αιτιολογική έκθεσ</w:t>
      </w:r>
      <w:r>
        <w:rPr>
          <w:rFonts w:eastAsia="Times New Roman"/>
          <w:szCs w:val="24"/>
        </w:rPr>
        <w:t>η του νομοσχεδίου. Νομοτεχνικές βελτιώσεις στην αιτιολογική έκθεση του άρθρου 10. Η αιτιολογική έκθεση επί του άρθρου αναδιατυπώνεται ως εξής: «Με το άρθρο αυτό ορίζεται ότι η αποστολή της νέας υπηρεσίας θα είναι αποκλειστικά η αξιοποίηση των ακινήτων ιδιο</w:t>
      </w:r>
      <w:r>
        <w:rPr>
          <w:rFonts w:eastAsia="Times New Roman"/>
          <w:szCs w:val="24"/>
        </w:rPr>
        <w:t>κτησίας του Ταμείου Εθνικής Άμυνας, του Ταμείου Εθνικού Στόλου και του Ταμείου Αεροπορικής Άμυνας προς όφελος των Ενόπλων Δυνάμεων και των στελεχών τους, καθώς και των ακινήτων του Μετοχικού Ταμείου Στρατού και των Μετοχικών Ταμείων Ναυτικού και Αεροπορίας</w:t>
      </w:r>
      <w:r>
        <w:rPr>
          <w:rFonts w:eastAsia="Times New Roman"/>
          <w:szCs w:val="24"/>
        </w:rPr>
        <w:t xml:space="preserve">, προς όφελος των μετόχων τους». Είναι ξεκάθαρο πια αυτό το οποίο ζητήθηκε από τους συναδέλφους. </w:t>
      </w:r>
    </w:p>
    <w:p w14:paraId="0D0A083D"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«Από την ως άνω περιουσία δεν επιδέχονται αξιοποίησης τα ακίνητα του ΤΕΘΑ, ΤΕΣ και ΤΑ που έχουν διατεθεί για την εκπλήρωση επιχειρησιακών αναγκών σε καιρό ειρ</w:t>
      </w:r>
      <w:r>
        <w:rPr>
          <w:rFonts w:eastAsia="Times New Roman"/>
          <w:szCs w:val="24"/>
        </w:rPr>
        <w:t xml:space="preserve">ήνης ή πολέμου, είτε θεωρούνται αναγκαία για την εκπλήρωση τέτοιων αναγκών, καθώς θεμελιώδης προϋπόθεση είναι να μην μεταβάλλεται η χρήση ακινήτων που κρίνονται απαραίτητα για την προάσπιση της εθνικής άμυνας και ασφάλειας. </w:t>
      </w:r>
    </w:p>
    <w:p w14:paraId="0D0A083E" w14:textId="77777777" w:rsidR="00E2285C" w:rsidRDefault="00095D94">
      <w:pPr>
        <w:spacing w:line="600" w:lineRule="auto"/>
        <w:ind w:firstLine="720"/>
        <w:contextualSpacing/>
        <w:jc w:val="both"/>
        <w:rPr>
          <w:rFonts w:eastAsia="Times New Roman"/>
          <w:szCs w:val="24"/>
        </w:rPr>
      </w:pPr>
      <w:r>
        <w:rPr>
          <w:rFonts w:eastAsia="Times New Roman"/>
          <w:szCs w:val="24"/>
        </w:rPr>
        <w:t>Επίσης, η αξιοποίηση ακινήτων τ</w:t>
      </w:r>
      <w:r>
        <w:rPr>
          <w:rFonts w:eastAsia="Times New Roman"/>
          <w:szCs w:val="24"/>
        </w:rPr>
        <w:t xml:space="preserve">α οποία έχουν διατεθεί στα </w:t>
      </w:r>
      <w:r>
        <w:rPr>
          <w:rFonts w:eastAsia="Times New Roman"/>
          <w:szCs w:val="24"/>
        </w:rPr>
        <w:t>τ</w:t>
      </w:r>
      <w:r>
        <w:rPr>
          <w:rFonts w:eastAsia="Times New Roman"/>
          <w:szCs w:val="24"/>
        </w:rPr>
        <w:t>αμεία μέσω δωρεάς ή διαθήκης οφείλει να είναι εναρμονισμένη με τη βούληση αντιστοίχως του δωρεοδότη ή του διαθέτη, σύμφωνα με τις επιταγές του Συντάγματος. Η αξιοποίηση δε της ακίνητης περιουσίας έχει ως στόχο την απόκτηση προσό</w:t>
      </w:r>
      <w:r>
        <w:rPr>
          <w:rFonts w:eastAsia="Times New Roman"/>
          <w:szCs w:val="24"/>
        </w:rPr>
        <w:t xml:space="preserve">δων για τη βελτίωση των συνθηκών εργασίας και διαβίωσης του στρατιωτικού προσωπικού των Ενόπλων Δυνάμεων, καθώς και την κάλυψη μέρους των χρηματοδοτικών αναγκών του ΥΠΕΘΑ, ιδίως όσον αφορά τη βελτίωση των υποδομών για την κάλυψη των επιχειρησιακών αναγκών </w:t>
      </w:r>
      <w:r>
        <w:rPr>
          <w:rFonts w:eastAsia="Times New Roman"/>
          <w:szCs w:val="24"/>
        </w:rPr>
        <w:t>των Ενόπλων Δυνάμεων». Είναι οι διευκρινίσεις που ζητήθηκαν από τους συναδέλφους και μπαίνουν και στην αιτιολογική έκθεση για να μην υπάρχει διαφορά.</w:t>
      </w:r>
    </w:p>
    <w:p w14:paraId="0D0A083F"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Στο άρθρο 11, στην αιτιολογική έκθεση της παραγράφου 11 του εν λόγω άρθρου απαλείφεται η φράση «που ολοκλη</w:t>
      </w:r>
      <w:r>
        <w:rPr>
          <w:rFonts w:eastAsia="Times New Roman"/>
          <w:szCs w:val="24"/>
        </w:rPr>
        <w:t xml:space="preserve">ρώνεται με απόφαση του ΣΑΜ». Ολοκληρώνεται με απόφαση των μετοχικών ταμείων. </w:t>
      </w:r>
    </w:p>
    <w:p w14:paraId="0D0A084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Στην αιτιολογική έκθεση επί της παραγράφου 10 του εν λόγω άρθρου και συγκεκριμένα στην πρώτη περίοδο, η φράση «κρίνονται προακτέοι ανεξαρτήτως κενών οργανικών θέσεων» </w:t>
      </w:r>
      <w:r>
        <w:rPr>
          <w:rFonts w:eastAsia="Times New Roman" w:cs="Times New Roman"/>
          <w:szCs w:val="24"/>
        </w:rPr>
        <w:t>αντικαθίσταται από τη φράση «εφόσον κριθούν προακτέοι, προάγονται».</w:t>
      </w:r>
    </w:p>
    <w:p w14:paraId="0D0A084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Όπου στην αιτιολογική έκθεση της παραγράφου 26 του εν λόγω άρθρου αναγράφονται οι κατά ζεύγη αριθμοί «1989-1990» και «1991-1992», αντικαθίστανται» –είναι ορθή η παρατήρηση από τους συναδέλ</w:t>
      </w:r>
      <w:r>
        <w:rPr>
          <w:rFonts w:eastAsia="Times New Roman" w:cs="Times New Roman"/>
          <w:szCs w:val="24"/>
        </w:rPr>
        <w:t xml:space="preserve">φους- «από τους κατά ζεύγη αριθμούς «1988-1989» και «1990-1991» αντίστοιχα. </w:t>
      </w:r>
    </w:p>
    <w:p w14:paraId="0D0A084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Στην αιτιολογική έκθεση της παραγράφου 26 προστίθεται νέο εδάφιο ως εξής: «Η διάταξη καταλαμβάνει το ρυθμιστικό της εύρος και τους προερχόμενους για την κατηγορία των μονιμοποιηθέ</w:t>
      </w:r>
      <w:r>
        <w:rPr>
          <w:rFonts w:eastAsia="Times New Roman" w:cs="Times New Roman"/>
          <w:szCs w:val="24"/>
        </w:rPr>
        <w:t>ντων εθελοντών του ν.δ</w:t>
      </w:r>
      <w:r>
        <w:rPr>
          <w:rFonts w:eastAsia="Times New Roman" w:cs="Times New Roman"/>
          <w:szCs w:val="24"/>
        </w:rPr>
        <w:t>.</w:t>
      </w:r>
      <w:r>
        <w:rPr>
          <w:rFonts w:eastAsia="Times New Roman" w:cs="Times New Roman"/>
          <w:szCs w:val="24"/>
        </w:rPr>
        <w:t xml:space="preserve">445 και των μονιμοποιηθεισών εθελοντριών». </w:t>
      </w:r>
    </w:p>
    <w:p w14:paraId="0D0A084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Αυτά είναι, όπως τα έχετε παρατηρήσει, και έχουν γίνει αλλαγές. Στα άλλα δεν χρειάζεται νομίζω να συνεχίσω. Έχουν μοιραστεί. </w:t>
      </w:r>
    </w:p>
    <w:p w14:paraId="0D0A084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Όχι, απλά περιμένουμε να τις υ</w:t>
      </w:r>
      <w:r>
        <w:rPr>
          <w:rFonts w:eastAsia="Times New Roman" w:cs="Times New Roman"/>
          <w:szCs w:val="24"/>
        </w:rPr>
        <w:t xml:space="preserve">πογράψει ο κ. Καλογήρου για να κατατεθούν στα Πρακτικά, άσχετα που έχουν δοθεί στους επικεφαλής των κομμάτων, των εισηγητών, για να διανεμηθούν μετά. </w:t>
      </w:r>
    </w:p>
    <w:p w14:paraId="0D0A084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Τώρα πείτε μας τις υπουργικές τροπολογίες που κάνετε δεκτές. </w:t>
      </w:r>
    </w:p>
    <w:p w14:paraId="0D0A084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Άμυνας-Πρό</w:t>
      </w:r>
      <w:r>
        <w:rPr>
          <w:rFonts w:eastAsia="Times New Roman" w:cs="Times New Roman"/>
          <w:b/>
          <w:szCs w:val="24"/>
        </w:rPr>
        <w:t xml:space="preserve">εδρος των Ανεξαρτήτων Ελλήνων): </w:t>
      </w:r>
      <w:r>
        <w:rPr>
          <w:rFonts w:eastAsia="Times New Roman" w:cs="Times New Roman"/>
          <w:szCs w:val="24"/>
        </w:rPr>
        <w:t xml:space="preserve">Θα μιλήσω, κύριε Πρόεδρε και για τις υπουργικές και για τις βουλευτικές για να μπορούν οι συνάδελφοι να έχουν μια εικόνα σε όλα. </w:t>
      </w:r>
    </w:p>
    <w:p w14:paraId="0D0A084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Τέθηκαν θέματα από πολλούς συναδέλφους που αφορούν τη σταδιοδρομική εξέλιξη των ΕΜΘ, των Εθελο</w:t>
      </w:r>
      <w:r>
        <w:rPr>
          <w:rFonts w:eastAsia="Times New Roman" w:cs="Times New Roman"/>
          <w:szCs w:val="24"/>
        </w:rPr>
        <w:t>ντών Μακράς Θητείας. Πράγματι, υπάρχει θέμα. Δηλαδή, σε έναν εθελοντή μακράς θητείας, ο ο</w:t>
      </w:r>
      <w:r>
        <w:rPr>
          <w:rFonts w:eastAsia="Times New Roman" w:cs="Times New Roman"/>
          <w:szCs w:val="24"/>
        </w:rPr>
        <w:lastRenderedPageBreak/>
        <w:t>ποίος θα κάνει σπουδές και θα πάρει πτυχία και μεταπτυχιακά, δεν μπορούμε να του κόβουμε τη δυνατότητα να μπορεί να προάγεται σε Αξιωματικό. Δεσμευόμαστε, λοιπόν, με τ</w:t>
      </w:r>
      <w:r>
        <w:rPr>
          <w:rFonts w:eastAsia="Times New Roman" w:cs="Times New Roman"/>
          <w:szCs w:val="24"/>
        </w:rPr>
        <w:t xml:space="preserve">ον Αναπληρωτή Υπουργό να το συζητήσουμε και με τη στρατιωτική ηγεσία αλλά και με την </w:t>
      </w:r>
      <w:r>
        <w:rPr>
          <w:rFonts w:eastAsia="Times New Roman" w:cs="Times New Roman"/>
          <w:szCs w:val="24"/>
        </w:rPr>
        <w:t>Α</w:t>
      </w:r>
      <w:r>
        <w:rPr>
          <w:rFonts w:eastAsia="Times New Roman" w:cs="Times New Roman"/>
          <w:szCs w:val="24"/>
        </w:rPr>
        <w:t xml:space="preserve">ντιπολίτευση και να το ρυθμίσουμε το θέμα αυτό με έναν δίκαιο τρόπο, ο οποίος όμως θα μπορεί να καλύπτεται και από τις οικονομικές ανάγκες. </w:t>
      </w:r>
    </w:p>
    <w:p w14:paraId="0D0A084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Εάν κάναμε δεκτές τις τροπολο</w:t>
      </w:r>
      <w:r>
        <w:rPr>
          <w:rFonts w:eastAsia="Times New Roman" w:cs="Times New Roman"/>
          <w:szCs w:val="24"/>
        </w:rPr>
        <w:t>γίες όπως είχαν γίνει -και μάλιστα τις είχε προτείνει και ο Αναπληρωτής Υπουργός- αυτές θα είχαν μια κοστολόγηση της τάξεως των 40 εκατομμυρίων ευρώ για τον φετινό προϋπολογισμό, που δεν μπορούμε να αντιμετωπίσουμε. Ήταν κυρίως οικονομικό το θέμα και δεν μ</w:t>
      </w:r>
      <w:r>
        <w:rPr>
          <w:rFonts w:eastAsia="Times New Roman" w:cs="Times New Roman"/>
          <w:szCs w:val="24"/>
        </w:rPr>
        <w:t xml:space="preserve">πορούμε αυτή τη στιγμή να το λύσουμε. </w:t>
      </w:r>
    </w:p>
    <w:p w14:paraId="0D0A084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Δεσμευόμαστε, όμως, δημόσια ότι και τη σταδιοδρομική εξέλιξη των Εθελοντών Μακράς Θητείας και το θέμα των Αξιωματικών της ΣΜΑ όπου αφορά την αρχαιότητα και όσον αφορά τις τάξεις ΑΣΣΥ1990 για τη σταδιοδρομία τους και τ</w:t>
      </w:r>
      <w:r>
        <w:rPr>
          <w:rFonts w:eastAsia="Times New Roman" w:cs="Times New Roman"/>
          <w:szCs w:val="24"/>
        </w:rPr>
        <w:t xml:space="preserve">ο ασφαλιστικό όπου υπάρχει μια αδικία και για τη δυνατότητα παραμονής μέχρι το </w:t>
      </w:r>
      <w:r>
        <w:rPr>
          <w:rFonts w:eastAsia="Times New Roman" w:cs="Times New Roman"/>
          <w:szCs w:val="24"/>
        </w:rPr>
        <w:t xml:space="preserve">πεντηκοστό όγδοο </w:t>
      </w:r>
      <w:r>
        <w:rPr>
          <w:rFonts w:eastAsia="Times New Roman" w:cs="Times New Roman"/>
          <w:szCs w:val="24"/>
        </w:rPr>
        <w:t xml:space="preserve">έτος ηλικίας όλων των στελεχών των Ενόπλων Δυνάμεων που το επιθυμούν, μέσα </w:t>
      </w:r>
      <w:r>
        <w:rPr>
          <w:rFonts w:eastAsia="Times New Roman" w:cs="Times New Roman"/>
          <w:szCs w:val="24"/>
        </w:rPr>
        <w:lastRenderedPageBreak/>
        <w:t>στους επόμενους μήνες και πάντως πριν από τη λήξη της περιόδου θα τα αντιμετωπίσουμε.</w:t>
      </w:r>
      <w:r>
        <w:rPr>
          <w:rFonts w:eastAsia="Times New Roman" w:cs="Times New Roman"/>
          <w:szCs w:val="24"/>
        </w:rPr>
        <w:t xml:space="preserve"> Είναι δίκαια θέματα, είναι θέματα που αφορούν πάρα πολλά στελέχη των Ενόπλων Δυνάμεων και θα τα λύσουμε. Ανοίγουμε διάλογο και με τη στρατιωτική ηγεσία και με τα πολιτικά κόμματα. Θέλουμε, κύριοι συνάδελφοι, να συμμετέχετε σε αυτόν τον διάλογο για να μπορ</w:t>
      </w:r>
      <w:r>
        <w:rPr>
          <w:rFonts w:eastAsia="Times New Roman" w:cs="Times New Roman"/>
          <w:szCs w:val="24"/>
        </w:rPr>
        <w:t xml:space="preserve">έσουμε να βρούμε λύσεις. </w:t>
      </w:r>
    </w:p>
    <w:p w14:paraId="0D0A084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Όσον αφορά τις υπουργικές τροπολογίες, έχουμε μια τροπολογία για τα ΑΕΙ που αναφέρεται…</w:t>
      </w:r>
    </w:p>
    <w:p w14:paraId="0D0A084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διαβάστε σας παρακαλώ τον γενικό αριθμό για να μπορούν να παρακολουθήσουν οι συνάδελφοι. Η 558</w:t>
      </w:r>
      <w:r>
        <w:rPr>
          <w:rFonts w:eastAsia="Times New Roman" w:cs="Times New Roman"/>
          <w:szCs w:val="24"/>
        </w:rPr>
        <w:t xml:space="preserve"> είναι μήπως, του κ. Βίτσα και του κ. Φίλη;</w:t>
      </w:r>
    </w:p>
    <w:p w14:paraId="0D0A084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w:t>
      </w:r>
      <w:r>
        <w:rPr>
          <w:rFonts w:eastAsia="Times New Roman" w:cs="Times New Roman"/>
          <w:b/>
          <w:szCs w:val="24"/>
        </w:rPr>
        <w:t>ν</w:t>
      </w:r>
      <w:r>
        <w:rPr>
          <w:rFonts w:eastAsia="Times New Roman" w:cs="Times New Roman"/>
          <w:b/>
          <w:szCs w:val="24"/>
        </w:rPr>
        <w:t xml:space="preserve">ων): </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του κ. Βίτσα και του κ. Φίλη. Αφορά την ίδρυση επώνυμης έδρα</w:t>
      </w:r>
      <w:r>
        <w:rPr>
          <w:rFonts w:eastAsia="Times New Roman" w:cs="Times New Roman"/>
          <w:szCs w:val="24"/>
        </w:rPr>
        <w:t>ς</w:t>
      </w:r>
      <w:r>
        <w:rPr>
          <w:rFonts w:eastAsia="Times New Roman" w:cs="Times New Roman"/>
          <w:szCs w:val="24"/>
        </w:rPr>
        <w:t xml:space="preserve">, η οποία θα φέρει την επωνυμία του Γενικού Επιτελείου Εθνικής Άμυνας. </w:t>
      </w:r>
      <w:r>
        <w:rPr>
          <w:rFonts w:eastAsia="Times New Roman" w:cs="Times New Roman"/>
          <w:szCs w:val="24"/>
        </w:rPr>
        <w:t xml:space="preserve">Το ύψος της δαπάνης είναι 26.000.000 ευρώ για την πρώτη εφαρμογή της ρύθμισης. Την κάνουμε δεκτή την τροπολογία αυτή. </w:t>
      </w:r>
    </w:p>
    <w:p w14:paraId="0D0A084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Η τελευταία, η 566, γιατί έχετε δύο. Αυτή την κάνετε δεκτή; </w:t>
      </w:r>
    </w:p>
    <w:p w14:paraId="0D0A084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Άμυνας-Πρό</w:t>
      </w:r>
      <w:r>
        <w:rPr>
          <w:rFonts w:eastAsia="Times New Roman" w:cs="Times New Roman"/>
          <w:b/>
          <w:szCs w:val="24"/>
        </w:rPr>
        <w:t xml:space="preserve">εδρος των Ανεξαρτήτων Ελλήνων): </w:t>
      </w:r>
      <w:r>
        <w:rPr>
          <w:rFonts w:eastAsia="Times New Roman" w:cs="Times New Roman"/>
          <w:szCs w:val="24"/>
        </w:rPr>
        <w:t xml:space="preserve">Ναι, την κάνουμε δεκτή. </w:t>
      </w:r>
    </w:p>
    <w:p w14:paraId="0D0A084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Η τροπολογία του κ. Κουρουμπλή και του κ. Τόσκα που είναι για την τροποποίηση του άρθρου 119 του ν.4249/2014 με το καθεστώς που διέπει το εθελοντικό σύστημα πολιτικής προστασίας, είναι μια τροπολογία</w:t>
      </w:r>
      <w:r>
        <w:rPr>
          <w:rFonts w:eastAsia="Times New Roman" w:cs="Times New Roman"/>
          <w:szCs w:val="24"/>
        </w:rPr>
        <w:t xml:space="preserve"> που θα την αναπτύξει ο κ. Κουρουμπλής. </w:t>
      </w:r>
    </w:p>
    <w:p w14:paraId="0D0A085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Αυτή έχει γίνει δεκτή στην </w:t>
      </w:r>
      <w:r>
        <w:rPr>
          <w:rFonts w:eastAsia="Times New Roman" w:cs="Times New Roman"/>
          <w:szCs w:val="24"/>
        </w:rPr>
        <w:t>ε</w:t>
      </w:r>
      <w:r>
        <w:rPr>
          <w:rFonts w:eastAsia="Times New Roman" w:cs="Times New Roman"/>
          <w:szCs w:val="24"/>
        </w:rPr>
        <w:t xml:space="preserve">πιτροπή, κύριε Υπουργέ. </w:t>
      </w:r>
    </w:p>
    <w:p w14:paraId="0D0A085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Ανεξαρτήτων Ελλήνων): </w:t>
      </w:r>
      <w:r>
        <w:rPr>
          <w:rFonts w:eastAsia="Times New Roman" w:cs="Times New Roman"/>
          <w:szCs w:val="24"/>
        </w:rPr>
        <w:t xml:space="preserve">Είναι εκπρόθεσμος. </w:t>
      </w:r>
    </w:p>
    <w:p w14:paraId="0D0A085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w:t>
      </w:r>
      <w:r>
        <w:rPr>
          <w:rFonts w:eastAsia="Times New Roman" w:cs="Times New Roman"/>
          <w:szCs w:val="24"/>
        </w:rPr>
        <w:t>γινε δεκτή απ’ ό,τι βλέπω εδώ στη Διαρκή Επιτροπή, άρα δεν χρειάζεται. Έχει μπει ως άρθρο.</w:t>
      </w:r>
    </w:p>
    <w:p w14:paraId="0D0A085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ΠΑΝΟΣ ΚΑΜΜΕΝΟΣ (Υπουργός Εθνικής Άμυνα</w:t>
      </w:r>
      <w:r>
        <w:rPr>
          <w:rFonts w:eastAsia="Times New Roman" w:cs="Times New Roman"/>
          <w:b/>
          <w:szCs w:val="24"/>
        </w:rPr>
        <w:t>ς</w:t>
      </w:r>
      <w:r>
        <w:rPr>
          <w:rFonts w:eastAsia="Times New Roman" w:cs="Times New Roman"/>
          <w:b/>
          <w:szCs w:val="24"/>
        </w:rPr>
        <w:t xml:space="preserve">–Πρόεδρος των Ανεξαρτήτων Ελλήνων): </w:t>
      </w:r>
      <w:r>
        <w:rPr>
          <w:rFonts w:eastAsia="Times New Roman" w:cs="Times New Roman"/>
          <w:szCs w:val="24"/>
        </w:rPr>
        <w:t>Τη ρύθμιση</w:t>
      </w:r>
      <w:r>
        <w:rPr>
          <w:rFonts w:eastAsia="Times New Roman" w:cs="Times New Roman"/>
          <w:szCs w:val="24"/>
        </w:rPr>
        <w:t>-</w:t>
      </w:r>
      <w:r>
        <w:rPr>
          <w:rFonts w:eastAsia="Times New Roman" w:cs="Times New Roman"/>
          <w:szCs w:val="24"/>
        </w:rPr>
        <w:t xml:space="preserve">γνωμοδότηση του Υπουργείου Εσωτερικών και Διοικητικής Ανασυγκρότησης, δηλαδή </w:t>
      </w:r>
      <w:r>
        <w:rPr>
          <w:rFonts w:eastAsia="Times New Roman" w:cs="Times New Roman"/>
          <w:szCs w:val="24"/>
        </w:rPr>
        <w:t>την τροπολογία 549 με ειδικό 44, θα την αναπτύξουν οι Υπουργοί. Την κάνου</w:t>
      </w:r>
      <w:r>
        <w:rPr>
          <w:rFonts w:eastAsia="Times New Roman" w:cs="Times New Roman"/>
          <w:szCs w:val="24"/>
        </w:rPr>
        <w:t>με</w:t>
      </w:r>
      <w:r>
        <w:rPr>
          <w:rFonts w:eastAsia="Times New Roman" w:cs="Times New Roman"/>
          <w:szCs w:val="24"/>
        </w:rPr>
        <w:t xml:space="preserve"> δεκτή.</w:t>
      </w:r>
    </w:p>
    <w:p w14:paraId="0D0A085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Τον καθορισμό για τα ΑΕΙ την είπαμε. </w:t>
      </w:r>
    </w:p>
    <w:p w14:paraId="0D0A085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Η παροχή δυνατότητας επανένταξης στις τάξεις μονίμων στελεχών ή στην παραγωγ</w:t>
      </w:r>
      <w:r>
        <w:rPr>
          <w:rFonts w:eastAsia="Times New Roman" w:cs="Times New Roman"/>
          <w:szCs w:val="24"/>
        </w:rPr>
        <w:t>ική</w:t>
      </w:r>
      <w:r>
        <w:rPr>
          <w:rFonts w:eastAsia="Times New Roman" w:cs="Times New Roman"/>
          <w:szCs w:val="24"/>
        </w:rPr>
        <w:t xml:space="preserve"> σχολή από την οποία διεγράφησαν των σπουδαστών της Σχολ</w:t>
      </w:r>
      <w:r>
        <w:rPr>
          <w:rFonts w:eastAsia="Times New Roman" w:cs="Times New Roman"/>
          <w:szCs w:val="24"/>
        </w:rPr>
        <w:t xml:space="preserve">ής Ικάρων που αποτυγχάνουν στην πτητική δοκιμασία, η 559 με ειδικό 50, γίνεται κι αυτή δεκτή. </w:t>
      </w:r>
    </w:p>
    <w:p w14:paraId="0D0A085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Η τροπολογία με γενικό αριθμό 565 </w:t>
      </w:r>
      <w:r>
        <w:rPr>
          <w:rFonts w:eastAsia="Times New Roman" w:cs="Times New Roman"/>
          <w:szCs w:val="24"/>
        </w:rPr>
        <w:t xml:space="preserve">και </w:t>
      </w:r>
      <w:r>
        <w:rPr>
          <w:rFonts w:eastAsia="Times New Roman" w:cs="Times New Roman"/>
          <w:szCs w:val="24"/>
        </w:rPr>
        <w:t>ειδικό 52 που συμπληρώνει τις διατάξεις του άρθρου 7γ του ν.3691/2008 που αναφέρεται στο προσωπικό και τη λειτουργία των μο</w:t>
      </w:r>
      <w:r>
        <w:rPr>
          <w:rFonts w:eastAsia="Times New Roman" w:cs="Times New Roman"/>
          <w:szCs w:val="24"/>
        </w:rPr>
        <w:t>νάδων της αρχής καταπολέμησης νομιμοποίησης εσόδων εγκληματικές δραστηριότητες και χρηματοδότηση της τρομοκρατίας, γίνεται κι αυτή δεκτή.</w:t>
      </w:r>
    </w:p>
    <w:p w14:paraId="0D0A085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τις τροπολογίες των συναδέλφων Βουλευτών της Ενώσεως Κεντρώων, του κ. Γεώργιου-Δημητρίου Καρρά, σε σχέση με</w:t>
      </w:r>
      <w:r>
        <w:rPr>
          <w:rFonts w:eastAsia="Times New Roman" w:cs="Times New Roman"/>
          <w:szCs w:val="24"/>
        </w:rPr>
        <w:t xml:space="preserve"> τα </w:t>
      </w:r>
      <w:r>
        <w:rPr>
          <w:rFonts w:eastAsia="Times New Roman" w:cs="Times New Roman"/>
          <w:szCs w:val="24"/>
        </w:rPr>
        <w:t>ν</w:t>
      </w:r>
      <w:r>
        <w:rPr>
          <w:rFonts w:eastAsia="Times New Roman" w:cs="Times New Roman"/>
          <w:szCs w:val="24"/>
        </w:rPr>
        <w:t xml:space="preserve">αυπηγεία Ελευσίνας και του ΠΑΣΟΚ, του κ. Λοβέρδου, σε σχέση με τα </w:t>
      </w:r>
      <w:r>
        <w:rPr>
          <w:rFonts w:eastAsia="Times New Roman" w:cs="Times New Roman"/>
          <w:szCs w:val="24"/>
        </w:rPr>
        <w:t>ν</w:t>
      </w:r>
      <w:r>
        <w:rPr>
          <w:rFonts w:eastAsia="Times New Roman" w:cs="Times New Roman"/>
          <w:szCs w:val="24"/>
        </w:rPr>
        <w:t>αυπηγεία Ελευσίνας θέλουμε μέχρι το τέλος της ψήφισης να κάνουμε δεκτό το θέμα αυτό. Είναι ένα θέμα όμως που θα παρακαλέσω να το διατυπώσετε μαζί με τον Αναπληρωτή Υπουργό μέσα στις επ</w:t>
      </w:r>
      <w:r>
        <w:rPr>
          <w:rFonts w:eastAsia="Times New Roman" w:cs="Times New Roman"/>
          <w:szCs w:val="24"/>
        </w:rPr>
        <w:t xml:space="preserve">όμενες ώρες, να το συζητήσετε μαζί και να υπάρξει συναίνεση των κομμάτων για να μπορέσουμε να κάνουμε δεκτή μια τροπολογία, αλλά να την κάνουμε δεκτή με ένα κείμενο που θα συνδιαμορφώσετε οι προτείνοντες Βουλευτές μαζί με την </w:t>
      </w:r>
      <w:r>
        <w:rPr>
          <w:rFonts w:eastAsia="Times New Roman" w:cs="Times New Roman"/>
          <w:szCs w:val="24"/>
        </w:rPr>
        <w:t>Α</w:t>
      </w:r>
      <w:r>
        <w:rPr>
          <w:rFonts w:eastAsia="Times New Roman" w:cs="Times New Roman"/>
          <w:szCs w:val="24"/>
        </w:rPr>
        <w:t>ναπληρωτή Υπουργό γιατί πράγμ</w:t>
      </w:r>
      <w:r>
        <w:rPr>
          <w:rFonts w:eastAsia="Times New Roman" w:cs="Times New Roman"/>
          <w:szCs w:val="24"/>
        </w:rPr>
        <w:t xml:space="preserve">ατι για τα </w:t>
      </w:r>
      <w:r>
        <w:rPr>
          <w:rFonts w:eastAsia="Times New Roman" w:cs="Times New Roman"/>
          <w:szCs w:val="24"/>
        </w:rPr>
        <w:t>ν</w:t>
      </w:r>
      <w:r>
        <w:rPr>
          <w:rFonts w:eastAsia="Times New Roman" w:cs="Times New Roman"/>
          <w:szCs w:val="24"/>
        </w:rPr>
        <w:t xml:space="preserve">αυπηγεία Ελευσίνας πρέπει να βρεθεί λύση. </w:t>
      </w:r>
    </w:p>
    <w:p w14:paraId="0D0A085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Όσον αφορά την τροπολογία με γενικό αριθμό 550 και ειδικό 45 των συναδέλφων του ΣΥΡΙΖΑ για τις εθελόντριες της Πολεμικής Αεροπορίας, έχουμε μια νομοθετική παρέμβαση. Ουσιαστικά θα την κάνουμε δεκτή, αλ</w:t>
      </w:r>
      <w:r>
        <w:rPr>
          <w:rFonts w:eastAsia="Times New Roman" w:cs="Times New Roman"/>
          <w:szCs w:val="24"/>
        </w:rPr>
        <w:t xml:space="preserve">λά θα παρακαλέσω να την συνδιατυπώσετε με τον Υπουργό Αναπληρωτή για να την εντάξουμε. </w:t>
      </w:r>
    </w:p>
    <w:p w14:paraId="0D0A085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υπάρχει μια τροπολογία που κατέθεσε ο κ. Δημοσχάκης.</w:t>
      </w:r>
    </w:p>
    <w:p w14:paraId="0D0A085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ΔΗΜΟΣΧΑΚΗΣ:</w:t>
      </w:r>
      <w:r>
        <w:rPr>
          <w:rFonts w:eastAsia="Times New Roman" w:cs="Times New Roman"/>
          <w:szCs w:val="24"/>
        </w:rPr>
        <w:t xml:space="preserve"> Όχι μόνο εγώ, όλοι οι συνάδελφοι με πρώτον τον κ. Δαβάκη. </w:t>
      </w:r>
    </w:p>
    <w:p w14:paraId="0D0A085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w:t>
      </w:r>
      <w:r>
        <w:rPr>
          <w:rFonts w:eastAsia="Times New Roman" w:cs="Times New Roman"/>
          <w:b/>
          <w:szCs w:val="24"/>
        </w:rPr>
        <w:t xml:space="preserve">ουργός Εθνικής Άμυνας-Πρόεδρος των Ανεξαρτήτων Ελλήνων): </w:t>
      </w:r>
      <w:r>
        <w:rPr>
          <w:rFonts w:eastAsia="Times New Roman" w:cs="Times New Roman"/>
          <w:szCs w:val="24"/>
        </w:rPr>
        <w:t xml:space="preserve">Όλοι οι συνάδελφοι, εντάξει. Ο κ. Κυριαζίδης, ο κ. Καββαδάς, ο κ. Βορίδης, ο κ. Βλάσης, ο κ. Δήμας. </w:t>
      </w:r>
    </w:p>
    <w:p w14:paraId="0D0A085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Είδα το θέμα. Εξετάσαμε το θέμα για τις ατέλειες αναπήρων που έχουν τεθεί σε πολεμική διαθεσιμότητα. Έχετε δίκιο. Γιατί ενώ είχε ρυθμιστεί το θέμα, δεν είχε ρυθμιστεί ουσιαστικά η αποκατάσταση των ανθρώπων αυτών να παίρνουν κάποιο αμαξίδιο. Την κάνω δεκτή.</w:t>
      </w:r>
      <w:r>
        <w:rPr>
          <w:rFonts w:eastAsia="Times New Roman" w:cs="Times New Roman"/>
          <w:szCs w:val="24"/>
        </w:rPr>
        <w:t xml:space="preserve"> Νομίζω ότι θα μπορέσουμε να την εντάξουμε μέσα στο νομοσχέδιο. Θα παρακαλέσω μόνο για τη διατύπωση να συζητήσετε με τους νομικούς συμβούλους για να μπορέσει να καλύπτει πλήρως τους συναδέλφους. </w:t>
      </w:r>
    </w:p>
    <w:p w14:paraId="0D0A085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Άλλες τροπολογίες που είδα και στον Τύπο δεν τις έχω πάρει. </w:t>
      </w:r>
      <w:r>
        <w:rPr>
          <w:rFonts w:eastAsia="Times New Roman" w:cs="Times New Roman"/>
          <w:szCs w:val="24"/>
        </w:rPr>
        <w:t xml:space="preserve">Υπάρχει για παράδειγμα κάποια τροπολογία για τους καπνοπώλες που κατέθεσε ο συνάδελφος κ. Δημήτριος Καμμένος. Είναι ένα δίκαιο </w:t>
      </w:r>
      <w:r>
        <w:rPr>
          <w:rFonts w:eastAsia="Times New Roman" w:cs="Times New Roman"/>
          <w:szCs w:val="24"/>
        </w:rPr>
        <w:lastRenderedPageBreak/>
        <w:t>αίτημα, αλλά αντιλαμβάνεστε ότι δεν μπορώ να δεχθώ τροπολογία αν δεν υπάρχει η συνοδεία της κοστολόγησης από το Γενικό Λογιστήριο</w:t>
      </w:r>
      <w:r>
        <w:rPr>
          <w:rFonts w:eastAsia="Times New Roman" w:cs="Times New Roman"/>
          <w:szCs w:val="24"/>
        </w:rPr>
        <w:t xml:space="preserve"> του Κράτους. </w:t>
      </w:r>
    </w:p>
    <w:p w14:paraId="0D0A085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να σας πω ότι είμαστε θετικοί</w:t>
      </w:r>
      <w:r>
        <w:rPr>
          <w:rFonts w:eastAsia="Times New Roman" w:cs="Times New Roman"/>
          <w:szCs w:val="24"/>
        </w:rPr>
        <w:t>,</w:t>
      </w:r>
      <w:r>
        <w:rPr>
          <w:rFonts w:eastAsia="Times New Roman" w:cs="Times New Roman"/>
          <w:szCs w:val="24"/>
        </w:rPr>
        <w:t xml:space="preserve"> αλλά δεν μπορούμε να κάνουμε δεκτή μια τροπολογία, αν δεν έχει υπογραφεί από το Υπουργείο Οικονομικών. Θα παρακαλέσω, λοιπόν, αν μπορείτε μέχρι το τέλος της συνεδρίασης να το συζητήσετε με το Υπουργ</w:t>
      </w:r>
      <w:r>
        <w:rPr>
          <w:rFonts w:eastAsia="Times New Roman" w:cs="Times New Roman"/>
          <w:szCs w:val="24"/>
        </w:rPr>
        <w:t>είο Οικονομικών, με το Γενικό Λογιστήριο του Κράτους. Αν υπάρχει συναίνεση, εμείς δεν έχουμε κα</w:t>
      </w:r>
      <w:r>
        <w:rPr>
          <w:rFonts w:eastAsia="Times New Roman" w:cs="Times New Roman"/>
          <w:szCs w:val="24"/>
        </w:rPr>
        <w:t>μ</w:t>
      </w:r>
      <w:r>
        <w:rPr>
          <w:rFonts w:eastAsia="Times New Roman" w:cs="Times New Roman"/>
          <w:szCs w:val="24"/>
        </w:rPr>
        <w:t>μία αντίρρηση.</w:t>
      </w:r>
    </w:p>
    <w:p w14:paraId="0D0A085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Όσον αφορά το θέμα του συνδικαλισμού που έθεσε η κ</w:t>
      </w:r>
      <w:r>
        <w:rPr>
          <w:rFonts w:eastAsia="Times New Roman" w:cs="Times New Roman"/>
          <w:szCs w:val="24"/>
        </w:rPr>
        <w:t>.</w:t>
      </w:r>
      <w:r>
        <w:rPr>
          <w:rFonts w:eastAsia="Times New Roman" w:cs="Times New Roman"/>
          <w:szCs w:val="24"/>
        </w:rPr>
        <w:t xml:space="preserve"> Μπακογιάννη, άλλαξε. Αλλάξαμε τη διατύπωση. </w:t>
      </w:r>
    </w:p>
    <w:p w14:paraId="0D0A086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Πώς άλλαξε; Δεν υπάρχει καν</w:t>
      </w:r>
      <w:r>
        <w:rPr>
          <w:rFonts w:eastAsia="Times New Roman" w:cs="Times New Roman"/>
          <w:szCs w:val="24"/>
        </w:rPr>
        <w:t xml:space="preserve">ένα κείμενο. </w:t>
      </w:r>
    </w:p>
    <w:p w14:paraId="0D0A086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Ανεξαρτήτων Ελλήνων): </w:t>
      </w:r>
      <w:r>
        <w:rPr>
          <w:rFonts w:eastAsia="Times New Roman" w:cs="Times New Roman"/>
          <w:szCs w:val="24"/>
        </w:rPr>
        <w:t xml:space="preserve">Διατύπωσα και στην επιτροπή την αλλαγή. Έχει μπει ως άρθρο. </w:t>
      </w:r>
    </w:p>
    <w:p w14:paraId="0D0A086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Άρθρο 50.</w:t>
      </w:r>
    </w:p>
    <w:p w14:paraId="0D0A086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ΔΑΒΑΚΗΣ: </w:t>
      </w:r>
      <w:r>
        <w:rPr>
          <w:rFonts w:eastAsia="Times New Roman" w:cs="Times New Roman"/>
          <w:szCs w:val="24"/>
        </w:rPr>
        <w:t xml:space="preserve">Ο κύριος Αναπληρωτής είπε ότι δεν άλλαξε η τροπολογία για τον </w:t>
      </w:r>
      <w:r>
        <w:rPr>
          <w:rFonts w:eastAsia="Times New Roman" w:cs="Times New Roman"/>
          <w:szCs w:val="24"/>
        </w:rPr>
        <w:t xml:space="preserve">συνδικαλισμό. </w:t>
      </w:r>
    </w:p>
    <w:p w14:paraId="0D0A086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Στο γραπτό κείμενο αλλαγή δεν έχουμε δει. </w:t>
      </w:r>
    </w:p>
    <w:p w14:paraId="0D0A086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w:t>
      </w:r>
      <w:r>
        <w:rPr>
          <w:rFonts w:eastAsia="Times New Roman" w:cs="Times New Roman"/>
          <w:b/>
          <w:szCs w:val="24"/>
        </w:rPr>
        <w:t xml:space="preserve">(ΒΑΛΙΑ) </w:t>
      </w:r>
      <w:r>
        <w:rPr>
          <w:rFonts w:eastAsia="Times New Roman" w:cs="Times New Roman"/>
          <w:b/>
          <w:szCs w:val="24"/>
        </w:rPr>
        <w:t xml:space="preserve">ΒΑΓΙΩΝΑΚΗ: </w:t>
      </w:r>
      <w:r>
        <w:rPr>
          <w:rFonts w:eastAsia="Times New Roman" w:cs="Times New Roman"/>
          <w:szCs w:val="24"/>
        </w:rPr>
        <w:t xml:space="preserve">Είναι το άρθρο 50. </w:t>
      </w:r>
    </w:p>
    <w:p w14:paraId="0D0A086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Ανεξαρτήτων Ελλήνων): </w:t>
      </w:r>
      <w:r>
        <w:rPr>
          <w:rFonts w:eastAsia="Times New Roman" w:cs="Times New Roman"/>
          <w:szCs w:val="24"/>
        </w:rPr>
        <w:t xml:space="preserve">Προστέθηκε ως άρθρο 50 και είναι στη διάθεσή σας. Δεν υπάρχει ως τροπολογία. Μπαίνει ως άρθρο 50 με την επαναδιατύπωση που συμφωνήσαμε. Είναι στα κείμενα που έχουν μοιραστεί. </w:t>
      </w:r>
    </w:p>
    <w:p w14:paraId="0D0A0867"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Ως άρθρο 50 διευκρινίζεται ξεκάθαρα ότι ο ρόλος στα </w:t>
      </w:r>
      <w:r>
        <w:rPr>
          <w:rFonts w:eastAsia="Times New Roman"/>
          <w:szCs w:val="24"/>
        </w:rPr>
        <w:t>Σ</w:t>
      </w:r>
      <w:r>
        <w:rPr>
          <w:rFonts w:eastAsia="Times New Roman"/>
          <w:szCs w:val="24"/>
        </w:rPr>
        <w:t>υμβούλια Μεταθέσεων θα είνα</w:t>
      </w:r>
      <w:r>
        <w:rPr>
          <w:rFonts w:eastAsia="Times New Roman"/>
          <w:szCs w:val="24"/>
        </w:rPr>
        <w:t>ι ο ρόλος του παρατηρητού και μόνο. Δέχομαι, δηλαδή, τις παρατηρήσεις, οι οποίες έγιναν. Δεν μπορεί να υπάρχει συμμετοχή στο Συμβούλιο Μεταθέσεων. Το δέχτηκαν και οι συνάδελφοι που υπογράψαν την τροπολογία. Την έχουμε επαναδιατυπώσει ως άρθρο 50. Ξαναδείτε</w:t>
      </w:r>
      <w:r>
        <w:rPr>
          <w:rFonts w:eastAsia="Times New Roman"/>
          <w:szCs w:val="24"/>
        </w:rPr>
        <w:t xml:space="preserve"> την. Αν υπάρχουν και άλλες παρατηρήσεις, μέχρι το τέλος της συνεδρίασης θα τις συζητήσουμε. </w:t>
      </w:r>
    </w:p>
    <w:p w14:paraId="0D0A0868" w14:textId="77777777" w:rsidR="00E2285C" w:rsidRDefault="00095D94">
      <w:pPr>
        <w:spacing w:line="600" w:lineRule="auto"/>
        <w:ind w:firstLine="720"/>
        <w:contextualSpacing/>
        <w:jc w:val="both"/>
        <w:rPr>
          <w:rFonts w:eastAsia="Times New Roman"/>
          <w:b/>
          <w:szCs w:val="24"/>
        </w:rPr>
      </w:pPr>
      <w:r>
        <w:rPr>
          <w:rFonts w:eastAsia="Times New Roman"/>
          <w:b/>
          <w:szCs w:val="24"/>
        </w:rPr>
        <w:lastRenderedPageBreak/>
        <w:t xml:space="preserve">ΑΘΑΝΑΣΙΟΣ ΔΑΒΑΚΗΣ: </w:t>
      </w:r>
      <w:r>
        <w:rPr>
          <w:rFonts w:eastAsia="Times New Roman"/>
          <w:szCs w:val="24"/>
        </w:rPr>
        <w:t>Στο διανεμηθέν δεν υπάρχει.</w:t>
      </w:r>
    </w:p>
    <w:p w14:paraId="0D0A0869" w14:textId="77777777" w:rsidR="00E2285C" w:rsidRDefault="00095D94">
      <w:pPr>
        <w:spacing w:line="600" w:lineRule="auto"/>
        <w:ind w:firstLine="720"/>
        <w:contextualSpacing/>
        <w:jc w:val="both"/>
        <w:rPr>
          <w:rFonts w:eastAsia="Times New Roman"/>
          <w:b/>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Εγώ σε αυτό που έχω στα χέρια μου υπάρχε</w:t>
      </w:r>
      <w:r>
        <w:rPr>
          <w:rFonts w:eastAsia="Times New Roman"/>
          <w:szCs w:val="24"/>
        </w:rPr>
        <w:t>ι. Να διανεμηθεί παρακαλώ, κύριε Πρόεδρε, όπως επαναδιατυπώθηκε.</w:t>
      </w:r>
    </w:p>
    <w:p w14:paraId="0D0A086A" w14:textId="77777777" w:rsidR="00E2285C" w:rsidRDefault="00095D94">
      <w:pPr>
        <w:spacing w:line="600" w:lineRule="auto"/>
        <w:ind w:firstLine="720"/>
        <w:contextualSpacing/>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Εντάξει.</w:t>
      </w:r>
      <w:r>
        <w:rPr>
          <w:rFonts w:eastAsia="Times New Roman"/>
          <w:b/>
          <w:szCs w:val="24"/>
        </w:rPr>
        <w:t xml:space="preserve"> </w:t>
      </w:r>
      <w:r>
        <w:rPr>
          <w:rFonts w:eastAsia="Times New Roman"/>
          <w:szCs w:val="24"/>
        </w:rPr>
        <w:t>Είναι μέσα στο κείμενο.</w:t>
      </w:r>
    </w:p>
    <w:p w14:paraId="0D0A086B" w14:textId="77777777" w:rsidR="00E2285C" w:rsidRDefault="00095D94">
      <w:pPr>
        <w:spacing w:line="600" w:lineRule="auto"/>
        <w:ind w:firstLine="720"/>
        <w:contextualSpacing/>
        <w:jc w:val="both"/>
        <w:rPr>
          <w:rFonts w:eastAsia="Times New Roman"/>
          <w:b/>
          <w:szCs w:val="24"/>
        </w:rPr>
      </w:pPr>
      <w:r>
        <w:rPr>
          <w:rFonts w:eastAsia="Times New Roman"/>
          <w:b/>
          <w:szCs w:val="24"/>
        </w:rPr>
        <w:t xml:space="preserve">ΘΕΟΔΩΡΑ ΜΠΑΚΟΓΙΑΝΝΗ: </w:t>
      </w:r>
      <w:r>
        <w:rPr>
          <w:rFonts w:eastAsia="Times New Roman"/>
          <w:szCs w:val="24"/>
        </w:rPr>
        <w:t>Δεν υπάρχει.</w:t>
      </w:r>
    </w:p>
    <w:p w14:paraId="0D0A086C" w14:textId="77777777" w:rsidR="00E2285C" w:rsidRDefault="00095D94">
      <w:pPr>
        <w:spacing w:line="600" w:lineRule="auto"/>
        <w:ind w:firstLine="720"/>
        <w:contextualSpacing/>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Πώς δεν υπάρχει;</w:t>
      </w:r>
    </w:p>
    <w:p w14:paraId="0D0A086D"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ΘΕΟΔΩΡΑ ΜΠΑΚΟΓΙΑΝΝΗ: </w:t>
      </w:r>
      <w:r>
        <w:rPr>
          <w:rFonts w:eastAsia="Times New Roman"/>
          <w:szCs w:val="24"/>
        </w:rPr>
        <w:t>Στο κείμενο που βλέπ</w:t>
      </w:r>
      <w:r>
        <w:rPr>
          <w:rFonts w:eastAsia="Times New Roman"/>
          <w:szCs w:val="24"/>
        </w:rPr>
        <w:t>ω αυτή τη στιγμή το νομοσχέδιο τελειώνει στο άρθρο 43.</w:t>
      </w:r>
    </w:p>
    <w:p w14:paraId="0D0A086E"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ΑΘΑΝΑΣΙΟΣ ΔΑΒΑΚΗΣ: </w:t>
      </w:r>
      <w:r>
        <w:rPr>
          <w:rFonts w:eastAsia="Times New Roman"/>
          <w:szCs w:val="24"/>
        </w:rPr>
        <w:t xml:space="preserve">Αν υπάρχουν στην άλλη πλευρά της Αίθουσας, εμείς πάντως εδώ πέρα δεν τα έχουμε. </w:t>
      </w:r>
    </w:p>
    <w:p w14:paraId="0D0A086F"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 xml:space="preserve">ΠΑΝΟΣ ΚΑΜΜΕΝΟΣ (Υπουργός Εθνικής Άμυνας–Πρόεδρος των Ανεξαρτήτων Ελλήνων): </w:t>
      </w:r>
      <w:r>
        <w:rPr>
          <w:rFonts w:eastAsia="Times New Roman"/>
          <w:szCs w:val="24"/>
        </w:rPr>
        <w:t xml:space="preserve">Δείτε, λοιπόν, κυρίες και </w:t>
      </w:r>
      <w:r>
        <w:rPr>
          <w:rFonts w:eastAsia="Times New Roman"/>
          <w:szCs w:val="24"/>
        </w:rPr>
        <w:t>κύριοι συνάδελφοι. Ξέρω ότι υπάρχουν κάποιες επιφυλάξεις. Νομίζω ότι έτσι όπως έχει διατυπωθεί το άρθρο 50 μπορεί να γίνει αποδεκτό και θα είναι σημαντικό να γίνει αποδεκτό από το σύνολο των συναδέλφων της Βουλής των Ελλήνων.</w:t>
      </w:r>
    </w:p>
    <w:p w14:paraId="0D0A0870" w14:textId="77777777" w:rsidR="00E2285C" w:rsidRDefault="00095D94">
      <w:pPr>
        <w:spacing w:line="600" w:lineRule="auto"/>
        <w:ind w:firstLine="720"/>
        <w:contextualSpacing/>
        <w:jc w:val="both"/>
        <w:rPr>
          <w:rFonts w:eastAsia="Times New Roman"/>
          <w:szCs w:val="24"/>
        </w:rPr>
      </w:pPr>
      <w:r>
        <w:rPr>
          <w:rFonts w:eastAsia="Times New Roman"/>
          <w:szCs w:val="24"/>
        </w:rPr>
        <w:t>Κύριε Πρόεδρε, ευχαριστώ πολύ.</w:t>
      </w:r>
      <w:r>
        <w:rPr>
          <w:rFonts w:eastAsia="Times New Roman"/>
          <w:szCs w:val="24"/>
        </w:rPr>
        <w:t xml:space="preserve"> Ζητώ συγγνώμη για τον χρόνο. </w:t>
      </w:r>
    </w:p>
    <w:p w14:paraId="0D0A0871" w14:textId="77777777" w:rsidR="00E2285C" w:rsidRDefault="00095D94">
      <w:pPr>
        <w:spacing w:line="600" w:lineRule="auto"/>
        <w:ind w:firstLine="720"/>
        <w:contextualSpacing/>
        <w:jc w:val="both"/>
        <w:rPr>
          <w:rFonts w:eastAsia="Times New Roman"/>
          <w:szCs w:val="24"/>
        </w:rPr>
      </w:pPr>
      <w:r>
        <w:rPr>
          <w:rFonts w:eastAsia="Times New Roman"/>
          <w:szCs w:val="24"/>
        </w:rPr>
        <w:t>Επαναλαμβάνω ότι το Υπουργείο Εθνικής Άμυνας κατά την διάρκεια της συζήτησης είναι ανοικτό σε παρατηρήσεις συναδέλφων τώρα που θα ακούσουμε και τις ομιλίες των εισηγητών. Εάν υπάρχουν και κάποιες άλλες αλλαγές που πρέπει να γ</w:t>
      </w:r>
      <w:r>
        <w:rPr>
          <w:rFonts w:eastAsia="Times New Roman"/>
          <w:szCs w:val="24"/>
        </w:rPr>
        <w:t>ίνουν, προκειμένου να υπάρχει συναίνεση, θα τις κάνουμε.</w:t>
      </w:r>
    </w:p>
    <w:p w14:paraId="0D0A0872" w14:textId="77777777" w:rsidR="00E2285C" w:rsidRDefault="00095D94">
      <w:pPr>
        <w:spacing w:line="600" w:lineRule="auto"/>
        <w:ind w:firstLine="720"/>
        <w:contextualSpacing/>
        <w:jc w:val="both"/>
        <w:rPr>
          <w:rFonts w:eastAsia="Times New Roman"/>
          <w:szCs w:val="24"/>
        </w:rPr>
      </w:pPr>
      <w:r>
        <w:rPr>
          <w:rFonts w:eastAsia="Times New Roman"/>
          <w:szCs w:val="24"/>
        </w:rPr>
        <w:t>Ευχαριστώ πολύ.</w:t>
      </w:r>
    </w:p>
    <w:p w14:paraId="0D0A0873" w14:textId="77777777" w:rsidR="00E2285C" w:rsidRDefault="00095D94">
      <w:pPr>
        <w:spacing w:line="600" w:lineRule="auto"/>
        <w:ind w:firstLine="720"/>
        <w:contextualSpacing/>
        <w:jc w:val="both"/>
        <w:rPr>
          <w:rFonts w:eastAsia="Times New Roman"/>
          <w:szCs w:val="24"/>
        </w:rPr>
      </w:pPr>
      <w:r>
        <w:rPr>
          <w:rFonts w:eastAsia="Times New Roman"/>
          <w:szCs w:val="24"/>
        </w:rPr>
        <w:t>(Στο σημείο αυτό ο Υπουργός Εθνικής Άμυνας και Πρόεδρος των Ανεξαρτήτων Ελλήνων κ. Πάνος Καμμένος καταθέτει για τα Πρακτικά τις προαναφερθείσες νομοτεχνικές βελτιώσεις, οι οποίες έχου</w:t>
      </w:r>
      <w:r>
        <w:rPr>
          <w:rFonts w:eastAsia="Times New Roman"/>
          <w:szCs w:val="24"/>
        </w:rPr>
        <w:t>ν ως εξής:</w:t>
      </w:r>
    </w:p>
    <w:p w14:paraId="0D0A0874" w14:textId="77777777" w:rsidR="00E2285C" w:rsidRDefault="00095D94">
      <w:pPr>
        <w:spacing w:line="600" w:lineRule="auto"/>
        <w:contextualSpacing/>
        <w:jc w:val="center"/>
        <w:rPr>
          <w:rFonts w:eastAsia="Times New Roman"/>
          <w:szCs w:val="24"/>
        </w:rPr>
      </w:pPr>
      <w:r>
        <w:rPr>
          <w:rFonts w:eastAsia="Times New Roman"/>
          <w:szCs w:val="24"/>
        </w:rPr>
        <w:lastRenderedPageBreak/>
        <w:t>ΑΛΛΑΓΗ ΣΕΛΙΔΑΣ</w:t>
      </w:r>
    </w:p>
    <w:p w14:paraId="0D0A0875" w14:textId="77777777" w:rsidR="00E2285C" w:rsidRDefault="00095D94">
      <w:pPr>
        <w:spacing w:line="600" w:lineRule="auto"/>
        <w:contextualSpacing/>
        <w:jc w:val="center"/>
        <w:rPr>
          <w:rFonts w:eastAsia="Times New Roman"/>
          <w:szCs w:val="24"/>
        </w:rPr>
      </w:pPr>
      <w:r>
        <w:rPr>
          <w:rFonts w:eastAsia="Times New Roman"/>
          <w:szCs w:val="24"/>
        </w:rPr>
        <w:t>(Να μπουν οι σελίδες 23-26</w:t>
      </w:r>
      <w:r>
        <w:rPr>
          <w:rFonts w:eastAsia="Times New Roman"/>
          <w:szCs w:val="24"/>
        </w:rPr>
        <w:t>)</w:t>
      </w:r>
    </w:p>
    <w:p w14:paraId="0D0A0876" w14:textId="77777777" w:rsidR="00E2285C" w:rsidRDefault="00095D94">
      <w:pPr>
        <w:spacing w:line="600" w:lineRule="auto"/>
        <w:contextualSpacing/>
        <w:jc w:val="center"/>
        <w:rPr>
          <w:rFonts w:eastAsia="Times New Roman"/>
          <w:szCs w:val="24"/>
        </w:rPr>
      </w:pPr>
      <w:r>
        <w:rPr>
          <w:rFonts w:eastAsia="Times New Roman"/>
          <w:szCs w:val="24"/>
        </w:rPr>
        <w:t>ΑΛΛΑΓΗ ΣΕΛΙΔΑΣ</w:t>
      </w:r>
    </w:p>
    <w:p w14:paraId="0D0A0877"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Ωραία. Με αυτές, λοιπόν, τις διευκρινίσεις να ξεκινήσουμε με τον εισηγητή της Πλειοψηφίας τον συνάδελφο κ. Γεώργιο Ντζιμάνη. Παρακαλώ ανοίξτε την ηλεκτρονική εγγραφή, έτσι ώστε όσοι συνάδελφοι θέλουν να ξεκινήσουν τις εγγραφές τους. Ορίστε, κύριε συνάδελφ</w:t>
      </w:r>
      <w:r>
        <w:rPr>
          <w:rFonts w:eastAsia="Times New Roman"/>
          <w:szCs w:val="24"/>
        </w:rPr>
        <w:t>ε, έχετε τον λόγο για δεκαπέντε λεπτά.</w:t>
      </w:r>
    </w:p>
    <w:p w14:paraId="0D0A0878"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ΓΕΩΡΓΙΟΣ ΝΤΖΙΜΑΝΗΣ: </w:t>
      </w:r>
      <w:r>
        <w:rPr>
          <w:rFonts w:eastAsia="Times New Roman"/>
          <w:szCs w:val="24"/>
        </w:rPr>
        <w:t>Κύριε Πρόεδρε, κύριοι Υπουργοί, κυρίες και κύριοι συνάδελφοι, κατ’ αρχ</w:t>
      </w:r>
      <w:r>
        <w:rPr>
          <w:rFonts w:eastAsia="Times New Roman"/>
          <w:szCs w:val="24"/>
        </w:rPr>
        <w:t>άς</w:t>
      </w:r>
      <w:r>
        <w:rPr>
          <w:rFonts w:eastAsia="Times New Roman"/>
          <w:szCs w:val="24"/>
        </w:rPr>
        <w:t xml:space="preserve"> καλημέρα σας.</w:t>
      </w:r>
    </w:p>
    <w:p w14:paraId="0D0A0879" w14:textId="77777777" w:rsidR="00E2285C" w:rsidRDefault="00095D94">
      <w:pPr>
        <w:spacing w:line="600" w:lineRule="auto"/>
        <w:ind w:firstLine="720"/>
        <w:contextualSpacing/>
        <w:jc w:val="both"/>
        <w:rPr>
          <w:rFonts w:eastAsia="Times New Roman"/>
          <w:szCs w:val="24"/>
        </w:rPr>
      </w:pPr>
      <w:r>
        <w:rPr>
          <w:rFonts w:eastAsia="Times New Roman"/>
          <w:szCs w:val="24"/>
        </w:rPr>
        <w:t>Κατά δεύτερον, θέλω να πω ότι δεν ξεχνάμε ότι σαν χθες πριν σαράντα δύο χρόνια είχαμε την εισβολή του Αττίλα σ</w:t>
      </w:r>
      <w:r>
        <w:rPr>
          <w:rFonts w:eastAsia="Times New Roman"/>
          <w:szCs w:val="24"/>
        </w:rPr>
        <w:t xml:space="preserve">την Κύπρο. Η εισβολή αυτή είχε σαν αφορμή το πραξικόπημα που έκανε η χούντα των Αθηνών για την κατάλυση της Κυπριακής Δημοκρατίας. Αποτέλεσμα της εισβολής ήταν η παράνομη </w:t>
      </w:r>
      <w:r>
        <w:rPr>
          <w:rFonts w:eastAsia="Times New Roman"/>
          <w:szCs w:val="24"/>
        </w:rPr>
        <w:lastRenderedPageBreak/>
        <w:t xml:space="preserve">κατοχή του 40% του νησιού, η οποία συνεχίζεται και σήμερα, η προσφυγιά του κυπριακού </w:t>
      </w:r>
      <w:r>
        <w:rPr>
          <w:rFonts w:eastAsia="Times New Roman"/>
          <w:szCs w:val="24"/>
        </w:rPr>
        <w:t>λαού, νεκροί και χίλιοι εξακόσιοι δεκαεννιά αγνοούμενοι.</w:t>
      </w:r>
    </w:p>
    <w:p w14:paraId="0D0A087A"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Η χώρα μας συνεχίζει όλα αυτά τα χρόνια την προσπάθειά της για επίλυση του Κυπριακού σε όλα τα επίπεδα, για μια Κύπρο ελεύθερη και ανεξάρτητη, </w:t>
      </w:r>
      <w:r>
        <w:rPr>
          <w:rFonts w:eastAsia="Times New Roman"/>
          <w:szCs w:val="24"/>
        </w:rPr>
        <w:t>που να λειτουργεί</w:t>
      </w:r>
      <w:r>
        <w:rPr>
          <w:rFonts w:eastAsia="Times New Roman"/>
          <w:szCs w:val="24"/>
        </w:rPr>
        <w:t xml:space="preserve"> μέσα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ΟΗΕ και της Ευρωπαϊκής Ένωσης.</w:t>
      </w:r>
    </w:p>
    <w:p w14:paraId="0D0A087B" w14:textId="77777777" w:rsidR="00E2285C" w:rsidRDefault="00095D94">
      <w:pPr>
        <w:spacing w:line="600" w:lineRule="auto"/>
        <w:ind w:firstLine="720"/>
        <w:contextualSpacing/>
        <w:jc w:val="both"/>
        <w:rPr>
          <w:rFonts w:eastAsia="Times New Roman"/>
          <w:szCs w:val="24"/>
        </w:rPr>
      </w:pPr>
      <w:r>
        <w:rPr>
          <w:rFonts w:eastAsia="Times New Roman"/>
          <w:szCs w:val="24"/>
        </w:rPr>
        <w:t>Κύριοι συνάδελφοι, εισάγεται σήμερα στην Ολομέλεια της Βουλής προς ψήφιση το σχέδιο νόμου: «Ρύθμιση θεμάτων αρμοδιότητας Υπουργείου Εθνικής Άμυνας». Το σχέδιο νόμου έχει ως στόχους: Πρώτον, τη ρύθμιση βασικών αναγκών οργ</w:t>
      </w:r>
      <w:r>
        <w:rPr>
          <w:rFonts w:eastAsia="Times New Roman"/>
          <w:szCs w:val="24"/>
        </w:rPr>
        <w:t>άνωσης και δομής των Ενόπλων Δυνάμεων μέσω της σύστασης νέων υπηρεσιών και της συγχώνευσης άλλων. Δεύτερον, τη ρύθμιση ζητημάτων ασφαλείας και εξοπλιστικής επάρκειας των Ενόπλων Δυνάμεων. Τρίτον, την βελτίωση σημαντικού αριθμού ρυθμίσεων σταδιοδρομικής φύσ</w:t>
      </w:r>
      <w:r>
        <w:rPr>
          <w:rFonts w:eastAsia="Times New Roman"/>
          <w:szCs w:val="24"/>
        </w:rPr>
        <w:t xml:space="preserve">εως, ιεραρχίας, εξέλιξης και υπηρεσιακής αξιοποίησης στελεχών των Ενόπλων Δυνάμεων. </w:t>
      </w:r>
    </w:p>
    <w:p w14:paraId="0D0A087C"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Το σύνολο των ρυθμίσεων συνεισφέρει στην επαύξηση της αποδοτικότητας και της αποτελεσματικότητας, τη βελτίωση των όρων εργασίας του προσωπικού, καθώς και τη διαμόρφωση των</w:t>
      </w:r>
      <w:r>
        <w:rPr>
          <w:rFonts w:eastAsia="Times New Roman"/>
          <w:szCs w:val="24"/>
        </w:rPr>
        <w:t xml:space="preserve"> προϋποθέσεων συνεργασίας με λοιπούς φορείς του δημοσίου.</w:t>
      </w:r>
    </w:p>
    <w:p w14:paraId="0D0A087D" w14:textId="77777777" w:rsidR="00E2285C" w:rsidRDefault="00095D94">
      <w:pPr>
        <w:spacing w:line="600" w:lineRule="auto"/>
        <w:ind w:firstLine="720"/>
        <w:contextualSpacing/>
        <w:jc w:val="both"/>
        <w:rPr>
          <w:rFonts w:eastAsia="Times New Roman"/>
          <w:szCs w:val="24"/>
        </w:rPr>
      </w:pPr>
      <w:r>
        <w:rPr>
          <w:rFonts w:eastAsia="Times New Roman"/>
          <w:szCs w:val="24"/>
        </w:rPr>
        <w:t>Το σχέδιο νόμου διαρθρώνεται σε επτά κεφάλαια. Το πρώτο κεφάλαιο του νόμου περιλαμβάνει τέσσερα άρθρα, με τα οποία καταργούνται μετά από ένα στάδιο μετάβασης δύο ετών οι υφιστάμενες Σχολές Υπαξιωματ</w:t>
      </w:r>
      <w:r>
        <w:rPr>
          <w:rFonts w:eastAsia="Times New Roman"/>
          <w:szCs w:val="24"/>
        </w:rPr>
        <w:t>ικών της Πολεμικής Αεροπορίας και δημιουργείται μια Ενιαία Σχολή Μονίμων Υπαξιωματικών Αεροπορίας. Σύμφωνα με τον σχεδιασμό στη ΣΜΥΑ προβλέπεται να λειτουργούν και οι τρεις κατευθύνσεις κατ’ αντιστοιχία προς τις ειδικεύσεις των σχολών που καταργούνται.</w:t>
      </w:r>
    </w:p>
    <w:p w14:paraId="0D0A087E" w14:textId="77777777" w:rsidR="00E2285C" w:rsidRDefault="00095D94">
      <w:pPr>
        <w:spacing w:line="600" w:lineRule="auto"/>
        <w:ind w:firstLine="720"/>
        <w:contextualSpacing/>
        <w:jc w:val="both"/>
        <w:rPr>
          <w:rFonts w:eastAsia="Times New Roman"/>
          <w:szCs w:val="24"/>
        </w:rPr>
      </w:pPr>
      <w:r>
        <w:rPr>
          <w:rFonts w:eastAsia="Times New Roman"/>
          <w:szCs w:val="24"/>
        </w:rPr>
        <w:t>Η ν</w:t>
      </w:r>
      <w:r>
        <w:rPr>
          <w:rFonts w:eastAsia="Times New Roman"/>
          <w:szCs w:val="24"/>
        </w:rPr>
        <w:t xml:space="preserve">έα </w:t>
      </w:r>
      <w:r>
        <w:rPr>
          <w:rFonts w:eastAsia="Times New Roman"/>
          <w:szCs w:val="24"/>
        </w:rPr>
        <w:t>σ</w:t>
      </w:r>
      <w:r>
        <w:rPr>
          <w:rFonts w:eastAsia="Times New Roman"/>
          <w:szCs w:val="24"/>
        </w:rPr>
        <w:t xml:space="preserve">χολή θα ενταχθεί στην ανώτερη βαθμίδα της τριτοβάθμιας εκπαίδευσης. Η διάρκειά της θα είναι τριετής και οι απόφοιτοί της θα ονομάζονται </w:t>
      </w:r>
      <w:r>
        <w:rPr>
          <w:rFonts w:eastAsia="Times New Roman"/>
          <w:szCs w:val="24"/>
        </w:rPr>
        <w:t>μ</w:t>
      </w:r>
      <w:r>
        <w:rPr>
          <w:rFonts w:eastAsia="Times New Roman"/>
          <w:szCs w:val="24"/>
        </w:rPr>
        <w:t xml:space="preserve">όνιμοι </w:t>
      </w:r>
      <w:r>
        <w:rPr>
          <w:rFonts w:eastAsia="Times New Roman"/>
          <w:szCs w:val="24"/>
        </w:rPr>
        <w:t>σ</w:t>
      </w:r>
      <w:r>
        <w:rPr>
          <w:rFonts w:eastAsia="Times New Roman"/>
          <w:szCs w:val="24"/>
        </w:rPr>
        <w:t xml:space="preserve">μηνίες. Με τη ρύθμιση αυτή επιχειρείται η </w:t>
      </w:r>
      <w:r>
        <w:rPr>
          <w:rFonts w:eastAsia="Times New Roman"/>
          <w:szCs w:val="24"/>
        </w:rPr>
        <w:lastRenderedPageBreak/>
        <w:t>αναβάθμιση της παρεχόμενης εκπαίδευσης στους Υπαξιωματικούς της Π</w:t>
      </w:r>
      <w:r>
        <w:rPr>
          <w:rFonts w:eastAsia="Times New Roman"/>
          <w:szCs w:val="24"/>
        </w:rPr>
        <w:t>ολεμικής Αεροπορίας, η εξοικονόμηση προσωπικού, υλικών και οικονομικών πόρων, η ενότητα διοικήσεως, καθώς και η ανάπτυξη ενιαίου πνεύματος για τους υπαξιωματικούς της Πολεμικής Αεροπορίας.</w:t>
      </w:r>
    </w:p>
    <w:p w14:paraId="0D0A087F" w14:textId="77777777" w:rsidR="00E2285C" w:rsidRDefault="00095D94">
      <w:pPr>
        <w:spacing w:line="600" w:lineRule="auto"/>
        <w:ind w:firstLine="720"/>
        <w:contextualSpacing/>
        <w:jc w:val="both"/>
        <w:rPr>
          <w:rFonts w:eastAsia="Times New Roman"/>
          <w:szCs w:val="24"/>
        </w:rPr>
      </w:pPr>
      <w:r>
        <w:rPr>
          <w:rFonts w:eastAsia="Times New Roman"/>
          <w:szCs w:val="24"/>
        </w:rPr>
        <w:t>Το δεύτερο κεφάλαιο περιλαμβάνει τέσσερα άρθρα με τα οποία ρυθμίζετ</w:t>
      </w:r>
      <w:r>
        <w:rPr>
          <w:rFonts w:eastAsia="Times New Roman"/>
          <w:szCs w:val="24"/>
        </w:rPr>
        <w:t>αι η σύσταση και η λειτουργία μιας νέας υπηρεσίας στο ΚΕΕΘΑ, της ΜΟΜΚΑ, Μονάδας Μελετών και Κατασκευών, η οποία θα έχει ως σκοπό αφ</w:t>
      </w:r>
      <w:r>
        <w:rPr>
          <w:rFonts w:eastAsia="Times New Roman"/>
          <w:szCs w:val="24"/>
        </w:rPr>
        <w:t xml:space="preserve">’ </w:t>
      </w:r>
      <w:r>
        <w:rPr>
          <w:rFonts w:eastAsia="Times New Roman"/>
          <w:szCs w:val="24"/>
        </w:rPr>
        <w:t>ενός τη συνεργασία με φορείς του ευρύτερου δημόσιου τομέα για την εκπόνηση μελετών και την κατασκευή έργων και της χρησιμοπ</w:t>
      </w:r>
      <w:r>
        <w:rPr>
          <w:rFonts w:eastAsia="Times New Roman"/>
          <w:szCs w:val="24"/>
        </w:rPr>
        <w:t>οίησης μέσων και προσωπικού των Ενόπλων Δυνάμεων και αφ</w:t>
      </w:r>
      <w:r>
        <w:rPr>
          <w:rFonts w:eastAsia="Times New Roman"/>
          <w:szCs w:val="24"/>
        </w:rPr>
        <w:t xml:space="preserve">’ </w:t>
      </w:r>
      <w:r>
        <w:rPr>
          <w:rFonts w:eastAsia="Times New Roman"/>
          <w:szCs w:val="24"/>
        </w:rPr>
        <w:t xml:space="preserve">ετέρου τον συντονισμό των ως άνω μέσων και του προσωπικού για την εκπλήρωση των αναλαμβανόμενων έργων και μελετών. </w:t>
      </w:r>
    </w:p>
    <w:p w14:paraId="0D0A0880" w14:textId="77777777" w:rsidR="00E2285C" w:rsidRDefault="00095D94">
      <w:pPr>
        <w:spacing w:line="600" w:lineRule="auto"/>
        <w:ind w:firstLine="720"/>
        <w:contextualSpacing/>
        <w:jc w:val="both"/>
        <w:rPr>
          <w:rFonts w:eastAsia="Times New Roman"/>
          <w:szCs w:val="24"/>
        </w:rPr>
      </w:pPr>
      <w:r>
        <w:rPr>
          <w:rFonts w:eastAsia="Times New Roman"/>
          <w:szCs w:val="24"/>
        </w:rPr>
        <w:t>Το αναλαμβανόμενο έργο αναμένεται να διευκολύνει την εκτέλεση έργων τοπικού ενδιαφέ</w:t>
      </w:r>
      <w:r>
        <w:rPr>
          <w:rFonts w:eastAsia="Times New Roman"/>
          <w:szCs w:val="24"/>
        </w:rPr>
        <w:t xml:space="preserve">ροντος ιδίως σε παραμεθόριες και απομακρυσμένες περιοχές, όπου καθίσταται δυσχερές να εκπληρώνονται βασικές ανάγκες της τοπικής κοινωνίας μέσω της ιδιωτικής πρωτοβουλίας. Επίσης, η ΜΟΜΚΑ δύναται </w:t>
      </w:r>
      <w:r>
        <w:rPr>
          <w:rFonts w:eastAsia="Times New Roman"/>
          <w:szCs w:val="24"/>
        </w:rPr>
        <w:lastRenderedPageBreak/>
        <w:t>να συμπεριληφθεί στα σχέδια πολιτικής προστασίας για την αντι</w:t>
      </w:r>
      <w:r>
        <w:rPr>
          <w:rFonts w:eastAsia="Times New Roman"/>
          <w:szCs w:val="24"/>
        </w:rPr>
        <w:t xml:space="preserve">μετώπιση φυσικών καταστροφών και σε εξαιρετικές περιπτώσεις επείγουσας εθνικής ανάγκης, κατόπιν σχετικής απόφασης του ΚΥΣΕΑ να αναλάβει την εκπόνηση μελετών και την κατασκευή έργων. </w:t>
      </w:r>
    </w:p>
    <w:p w14:paraId="0D0A0881" w14:textId="77777777" w:rsidR="00E2285C" w:rsidRDefault="00095D94">
      <w:pPr>
        <w:spacing w:line="600" w:lineRule="auto"/>
        <w:ind w:firstLine="720"/>
        <w:contextualSpacing/>
        <w:jc w:val="both"/>
        <w:rPr>
          <w:rFonts w:eastAsia="Times New Roman"/>
          <w:szCs w:val="24"/>
        </w:rPr>
      </w:pPr>
      <w:r>
        <w:rPr>
          <w:rFonts w:eastAsia="Times New Roman"/>
          <w:szCs w:val="24"/>
        </w:rPr>
        <w:t>Το τρίτο κεφάλαιο περιλαμβάνει οκτώ άρθρα με τα οποία ρυθμίζεται η σύστασ</w:t>
      </w:r>
      <w:r>
        <w:rPr>
          <w:rFonts w:eastAsia="Times New Roman"/>
          <w:szCs w:val="24"/>
        </w:rPr>
        <w:t xml:space="preserve">η και η λειτουργία μιας νέας </w:t>
      </w:r>
      <w:r>
        <w:rPr>
          <w:rFonts w:eastAsia="Times New Roman"/>
          <w:szCs w:val="24"/>
        </w:rPr>
        <w:t>υ</w:t>
      </w:r>
      <w:r>
        <w:rPr>
          <w:rFonts w:eastAsia="Times New Roman"/>
          <w:szCs w:val="24"/>
        </w:rPr>
        <w:t>πηρεσίας του ΥΠΕΘΑ, της ΥΠΑΑΠΕΔ, Υπηρεσίας Αξιοποίησης Ακίνητης Περιουσίας των Ενόπλων Δυνάμεων, η οποία θα αναλάβει ρόλο οικονομοτεχνικής και νομικής υποστήριξης με αποκλειστική αρμοδιότητα τη βέλτιστη αξιοποίηση της ακίνητης</w:t>
      </w:r>
      <w:r>
        <w:rPr>
          <w:rFonts w:eastAsia="Times New Roman"/>
          <w:szCs w:val="24"/>
        </w:rPr>
        <w:t xml:space="preserve"> περιουσίας των τριών </w:t>
      </w:r>
      <w:r>
        <w:rPr>
          <w:rFonts w:eastAsia="Times New Roman"/>
          <w:szCs w:val="24"/>
        </w:rPr>
        <w:t>τ</w:t>
      </w:r>
      <w:r>
        <w:rPr>
          <w:rFonts w:eastAsia="Times New Roman"/>
          <w:szCs w:val="24"/>
        </w:rPr>
        <w:t>αμείων των Ενόπλων Δυνάμεων που δεν χρησιμοποιούνται για στρατιωτικούς σκοπούς, ήτοι του Ταμείου Εθνικής Άμυνας, του Ταμείου Αεροπορικής Άμυνας και του Ταμείου Εθνικού Στόλου προς όφελος των Ενόπλων Δυνάμεων και των στελεχών τους, κα</w:t>
      </w:r>
      <w:r>
        <w:rPr>
          <w:rFonts w:eastAsia="Times New Roman"/>
          <w:szCs w:val="24"/>
        </w:rPr>
        <w:t xml:space="preserve">θώς και των ακινήτων των Μετοχικών Ταμείων του Στρατού, του Ναυτικού και της Αεροπορίας προς όφελος των μετόχων τους. Η αξιοποίηση γίνεται με ηλεκτρονικό δημόσιο πλειοδοτικό διαγωνισμό. </w:t>
      </w:r>
    </w:p>
    <w:p w14:paraId="0D0A0882"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Σκοπός της ρύθμισης είναι ο διαρκής χαρακτήρας των οικονομικών εισροώ</w:t>
      </w:r>
      <w:r>
        <w:rPr>
          <w:rFonts w:eastAsia="Times New Roman"/>
          <w:szCs w:val="24"/>
        </w:rPr>
        <w:t xml:space="preserve">ν που θα προκύπτουν από την εκμετάλλευση της αξίας των ακινήτων για την κάλυψη πάγιων και διαρκών αναγκών των Ενόπλων Δυνάμεων και όχι η εφάπαξ αξιοποίησή τους και η συνακόλουθη απογύμνωση των ταμείων από τα περιουσιακά τους στοιχεία. </w:t>
      </w:r>
    </w:p>
    <w:p w14:paraId="0D0A0883" w14:textId="77777777" w:rsidR="00E2285C" w:rsidRDefault="00095D94">
      <w:pPr>
        <w:spacing w:line="600" w:lineRule="auto"/>
        <w:ind w:firstLine="720"/>
        <w:contextualSpacing/>
        <w:jc w:val="both"/>
        <w:rPr>
          <w:rFonts w:eastAsia="Times New Roman"/>
          <w:szCs w:val="24"/>
        </w:rPr>
      </w:pPr>
      <w:r>
        <w:rPr>
          <w:rFonts w:eastAsia="Times New Roman"/>
          <w:szCs w:val="24"/>
        </w:rPr>
        <w:t>Με τις ρυθμίσεις του</w:t>
      </w:r>
      <w:r>
        <w:rPr>
          <w:rFonts w:eastAsia="Times New Roman"/>
          <w:szCs w:val="24"/>
        </w:rPr>
        <w:t xml:space="preserve"> κεφαλαίου αυτού επιδιώκεται η οργάνωση της διαχείρισης των ιδίων οικονομικών πόρων του ΥΠΕΘΑ με τον βέλτιστο δυνατό τρόπο. Η δημιουργία της νέας ευέλικτης υπηρεσίας συνεπάγεται τη διατήρηση των ταμείων στα οποία έγινε μνεία ανωτέρω και όχι κατάργηση και σ</w:t>
      </w:r>
      <w:r>
        <w:rPr>
          <w:rFonts w:eastAsia="Times New Roman"/>
          <w:szCs w:val="24"/>
        </w:rPr>
        <w:t>υγχώνευσή τους σε ένα νέο νομικό πρόσωπο δημοσίου δικαίου, το Ενιαίο Ταμείο Εθνικής Άμυνας, όπως είχε προβλεφθεί με το άρθρο 14 του ν.4250/2014.</w:t>
      </w:r>
    </w:p>
    <w:p w14:paraId="0D0A0884" w14:textId="77777777" w:rsidR="00E2285C" w:rsidRDefault="00095D94">
      <w:pPr>
        <w:spacing w:line="600" w:lineRule="auto"/>
        <w:ind w:firstLine="720"/>
        <w:contextualSpacing/>
        <w:jc w:val="both"/>
        <w:rPr>
          <w:rFonts w:eastAsia="Times New Roman"/>
          <w:szCs w:val="24"/>
        </w:rPr>
      </w:pPr>
      <w:r>
        <w:rPr>
          <w:rFonts w:eastAsia="Times New Roman"/>
          <w:szCs w:val="24"/>
        </w:rPr>
        <w:t>Το τέταρτο κεφάλαιο περιλαμβάνει δεκατέσσερα άρθρα, με τα οποία ρυθμίζονται ζητήματα σταδιοδρομικής φύσεως, υπη</w:t>
      </w:r>
      <w:r>
        <w:rPr>
          <w:rFonts w:eastAsia="Times New Roman"/>
          <w:szCs w:val="24"/>
        </w:rPr>
        <w:t xml:space="preserve">ρεσιακής εξέλιξης, μετατάξεων, μεταθέσεων, ιεραρχίας και υπηρεσιακής αξιοποίησης κατηγοριών στρατιωτικού προσωπικού των Ενόπλων Δυνάμεων, με σκοπό τη βέλτιστη διαχείριση </w:t>
      </w:r>
      <w:r>
        <w:rPr>
          <w:rFonts w:eastAsia="Times New Roman"/>
          <w:szCs w:val="24"/>
        </w:rPr>
        <w:lastRenderedPageBreak/>
        <w:t>του προσωπικού αυτού για την κάλυψη των λειτουργικών αναγκών του Στρατού Ξηράς, του Πο</w:t>
      </w:r>
      <w:r>
        <w:rPr>
          <w:rFonts w:eastAsia="Times New Roman"/>
          <w:szCs w:val="24"/>
        </w:rPr>
        <w:t xml:space="preserve">λεμικού Ναυτικού και της Πολεμικής Αεροπορίας. </w:t>
      </w:r>
    </w:p>
    <w:p w14:paraId="0D0A0885" w14:textId="77777777" w:rsidR="00E2285C" w:rsidRDefault="00095D94">
      <w:pPr>
        <w:spacing w:line="600" w:lineRule="auto"/>
        <w:ind w:firstLine="720"/>
        <w:contextualSpacing/>
        <w:jc w:val="both"/>
        <w:rPr>
          <w:rFonts w:eastAsia="Times New Roman"/>
          <w:szCs w:val="24"/>
        </w:rPr>
      </w:pPr>
      <w:r>
        <w:rPr>
          <w:rFonts w:eastAsia="Times New Roman"/>
          <w:szCs w:val="24"/>
        </w:rPr>
        <w:t>Μεγάλο μέρος των διατάξεων αφορά σε τροποποιήσεις του ν.3883/10, ο οποίος αποτελεί τον βασικό νόμο περί σταδιοδρομίας και εξέλιξης των αξιωματικών των Ενόπλων Δυνάμεων καθώς και των διατάξεων εκείνων του ν.24</w:t>
      </w:r>
      <w:r>
        <w:rPr>
          <w:rFonts w:eastAsia="Times New Roman"/>
          <w:szCs w:val="24"/>
        </w:rPr>
        <w:t xml:space="preserve">39/1996 που σήμερα εξακολουθούν να ισχύουν για συγκεκριμένες κατηγορίες στρατιωτικού προσωπικού. </w:t>
      </w:r>
    </w:p>
    <w:p w14:paraId="0D0A0886" w14:textId="77777777" w:rsidR="00E2285C" w:rsidRDefault="00095D94">
      <w:pPr>
        <w:spacing w:line="600" w:lineRule="auto"/>
        <w:ind w:firstLine="720"/>
        <w:contextualSpacing/>
        <w:jc w:val="both"/>
        <w:rPr>
          <w:rFonts w:eastAsia="Times New Roman"/>
          <w:szCs w:val="24"/>
        </w:rPr>
      </w:pPr>
      <w:r>
        <w:rPr>
          <w:rFonts w:eastAsia="Times New Roman"/>
          <w:szCs w:val="24"/>
        </w:rPr>
        <w:t>Επίσης, σημαντικό μέρος των διατάξεων του κεφαλαίου αυτού αφορούν στην τροποποίηση του ν. 324/76 που αποτελεί το ειδικό νομικό πλαίσιο που διέπει τους αξιωματ</w:t>
      </w:r>
      <w:r>
        <w:rPr>
          <w:rFonts w:eastAsia="Times New Roman"/>
          <w:szCs w:val="24"/>
        </w:rPr>
        <w:t xml:space="preserve">ικούς ειδικής μονιμότητας χειριστές ιπταμένων μέσων των Ενόπλων Δυνάμεων. </w:t>
      </w:r>
    </w:p>
    <w:p w14:paraId="0D0A0887" w14:textId="77777777" w:rsidR="00E2285C" w:rsidRDefault="00095D94">
      <w:pPr>
        <w:spacing w:line="600" w:lineRule="auto"/>
        <w:ind w:firstLine="720"/>
        <w:contextualSpacing/>
        <w:jc w:val="both"/>
        <w:rPr>
          <w:rFonts w:eastAsia="Times New Roman"/>
          <w:szCs w:val="24"/>
        </w:rPr>
      </w:pPr>
      <w:r>
        <w:rPr>
          <w:rFonts w:eastAsia="Times New Roman"/>
          <w:szCs w:val="24"/>
        </w:rPr>
        <w:t>Το σύνολο των διατάξεων κατατείνει στον εξορθολογισμό των όρων υπηρεσιακής εξέλιξης, ιεραρχίας και υπηρεσιακής αξιοποίησης του προσωπικού των Ενόπλων Δυνάμεων, σύμφωνα με τις ανάγκε</w:t>
      </w:r>
      <w:r>
        <w:rPr>
          <w:rFonts w:eastAsia="Times New Roman"/>
          <w:szCs w:val="24"/>
        </w:rPr>
        <w:t xml:space="preserve">ς των Γενικών Επιτελείων. </w:t>
      </w:r>
    </w:p>
    <w:p w14:paraId="0D0A0888"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Σημαντική ρύθμιση στο κεφάλαιο αυτό είναι το άρθρο 17, με το οποίο καθορίζονται τα όρια θητείας του Α/ΓΕΕΘΑ και των Αρχηγών των Γενικών Επιτελείων των κλάδων σε τρία και δύο χρόνια αντίστοιχα με τη δυνατότητα παράτασης ενός έτους</w:t>
      </w:r>
      <w:r>
        <w:rPr>
          <w:rFonts w:eastAsia="Times New Roman"/>
          <w:szCs w:val="24"/>
        </w:rPr>
        <w:t xml:space="preserve">. Αυτό συμβάλλει στην αδιατάρακτη εκπλήρωση των καθηκόντων και της αποστολής της στρατιωτικής ηγεσίας των Ενόπλων Δυνάμεων μέσα σε εύλογα σταθερό χρονοδιάγραμμα για την επαρκή εκπόνηση και υλοποίηση του σχεδιασμού τους. </w:t>
      </w:r>
    </w:p>
    <w:p w14:paraId="0D0A0889" w14:textId="77777777" w:rsidR="00E2285C" w:rsidRDefault="00095D94">
      <w:pPr>
        <w:spacing w:line="600" w:lineRule="auto"/>
        <w:ind w:firstLine="720"/>
        <w:contextualSpacing/>
        <w:jc w:val="both"/>
        <w:rPr>
          <w:rFonts w:eastAsia="Times New Roman"/>
          <w:szCs w:val="24"/>
        </w:rPr>
      </w:pPr>
      <w:r>
        <w:rPr>
          <w:rFonts w:eastAsia="Times New Roman"/>
          <w:szCs w:val="24"/>
        </w:rPr>
        <w:t>Το πέμπτο κεφάλαιο περιλαμβάνει τέσ</w:t>
      </w:r>
      <w:r>
        <w:rPr>
          <w:rFonts w:eastAsia="Times New Roman"/>
          <w:szCs w:val="24"/>
        </w:rPr>
        <w:t xml:space="preserve">σερα άρθρα, με τα οποία ρυθμίζονται ζητήματα σύναψης συμβάσεων, προμηθειών, υπηρεσιών ή έργων του Υπουργείου Άμυνας στον </w:t>
      </w:r>
      <w:r>
        <w:rPr>
          <w:rFonts w:eastAsia="Times New Roman"/>
          <w:szCs w:val="24"/>
        </w:rPr>
        <w:t>τ</w:t>
      </w:r>
      <w:r>
        <w:rPr>
          <w:rFonts w:eastAsia="Times New Roman"/>
          <w:szCs w:val="24"/>
        </w:rPr>
        <w:t xml:space="preserve">ομέα </w:t>
      </w:r>
      <w:r>
        <w:rPr>
          <w:rFonts w:eastAsia="Times New Roman"/>
          <w:szCs w:val="24"/>
        </w:rPr>
        <w:t>ά</w:t>
      </w:r>
      <w:r>
        <w:rPr>
          <w:rFonts w:eastAsia="Times New Roman"/>
          <w:szCs w:val="24"/>
        </w:rPr>
        <w:t xml:space="preserve">μυνας και της </w:t>
      </w:r>
      <w:r>
        <w:rPr>
          <w:rFonts w:eastAsia="Times New Roman"/>
          <w:szCs w:val="24"/>
        </w:rPr>
        <w:t>α</w:t>
      </w:r>
      <w:r>
        <w:rPr>
          <w:rFonts w:eastAsia="Times New Roman"/>
          <w:szCs w:val="24"/>
        </w:rPr>
        <w:t>σφάλειας.</w:t>
      </w:r>
    </w:p>
    <w:p w14:paraId="0D0A088A"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Συγκεκριμένα, με το άρθρο 31 ρυθμίζονται θέματα συμβάσεων εν συνεχεία υποστήριξης </w:t>
      </w:r>
      <w:r>
        <w:rPr>
          <w:rFonts w:eastAsia="Times New Roman"/>
          <w:szCs w:val="24"/>
          <w:lang w:val="en-US"/>
        </w:rPr>
        <w:t>FOS</w:t>
      </w:r>
      <w:r>
        <w:rPr>
          <w:rFonts w:eastAsia="Times New Roman"/>
          <w:szCs w:val="24"/>
        </w:rPr>
        <w:t xml:space="preserve"> και επέρχεται νομ</w:t>
      </w:r>
      <w:r>
        <w:rPr>
          <w:rFonts w:eastAsia="Times New Roman"/>
          <w:szCs w:val="24"/>
        </w:rPr>
        <w:t>οθετική αλλαγή που αφορά τον μερισμό των Γενικών Επιτελείων των Κλάδων των Ενόπλων Δυνάμεων αντί της Γενικής Διεύθυνσης Αμυντικών Εξοπλισμών και επενδύσεων του Υπουργείου Εθνικής Άμυνας ως αρμοδίων για τη διενέργεια όλων των διαδικασιών που απαιτούνται για</w:t>
      </w:r>
      <w:r>
        <w:rPr>
          <w:rFonts w:eastAsia="Times New Roman"/>
          <w:szCs w:val="24"/>
        </w:rPr>
        <w:t xml:space="preserve"> τη σύναψη και την </w:t>
      </w:r>
      <w:r>
        <w:rPr>
          <w:rFonts w:eastAsia="Times New Roman"/>
          <w:szCs w:val="24"/>
        </w:rPr>
        <w:lastRenderedPageBreak/>
        <w:t>εκτέλεση συμβάσεων, προμηθειών και υπηρεσιών, των οποίων η εκτιμώμενη αξία, εκτός ΦΠΑ, είναι κατώτερη του ποσού του κατώτατου ορίου από το οποίο εφαρμόζεται η νομοθεσία της Ευρωπαϊκής Ένωσης.</w:t>
      </w:r>
    </w:p>
    <w:p w14:paraId="0D0A088B" w14:textId="77777777" w:rsidR="00E2285C" w:rsidRDefault="00095D94">
      <w:pPr>
        <w:spacing w:line="600" w:lineRule="auto"/>
        <w:ind w:firstLine="720"/>
        <w:contextualSpacing/>
        <w:jc w:val="both"/>
        <w:rPr>
          <w:rFonts w:eastAsia="Times New Roman"/>
          <w:szCs w:val="24"/>
        </w:rPr>
      </w:pPr>
      <w:r>
        <w:rPr>
          <w:rFonts w:eastAsia="Times New Roman"/>
          <w:szCs w:val="24"/>
        </w:rPr>
        <w:t>Με τη ρύθμιση αυτή τα Γενικά Επιτελεία διευκο</w:t>
      </w:r>
      <w:r>
        <w:rPr>
          <w:rFonts w:eastAsia="Times New Roman"/>
          <w:szCs w:val="24"/>
        </w:rPr>
        <w:t xml:space="preserve">λύνονται ως προς την ικανοποίηση των οικείων αναγκών προμήθειας αμυντικού υλικού και παροχής υπηρεσιών των τριών κλάδων των Ενόπλων Δυνάμεων, ώστε αυτά να λειτουργούν ακώλυτα, υπό καθεστώς πλήρους επιχειρησιακής ετοιμότητας. </w:t>
      </w:r>
    </w:p>
    <w:p w14:paraId="0D0A088C" w14:textId="77777777" w:rsidR="00E2285C" w:rsidRDefault="00095D94">
      <w:pPr>
        <w:spacing w:line="600" w:lineRule="auto"/>
        <w:ind w:firstLine="720"/>
        <w:contextualSpacing/>
        <w:jc w:val="both"/>
        <w:rPr>
          <w:rFonts w:eastAsia="Times New Roman"/>
          <w:szCs w:val="24"/>
        </w:rPr>
      </w:pPr>
      <w:r>
        <w:rPr>
          <w:rFonts w:eastAsia="Times New Roman"/>
          <w:szCs w:val="24"/>
        </w:rPr>
        <w:t>Περαιτέρω, εξασφαλίζεται η απα</w:t>
      </w:r>
      <w:r>
        <w:rPr>
          <w:rFonts w:eastAsia="Times New Roman"/>
          <w:szCs w:val="24"/>
        </w:rPr>
        <w:t xml:space="preserve">ιτούμενη ευελιξία, προκειμένου να ικανοποιούνται άμεσα και αποτελεσματικά οι εν λόγω ανάγκες, χωρίς να καταστρατηγούνται οι αρχές τις διαφάνειας και ορθολογικής διαχείρισης του κρατικού προϋπολογισμού. </w:t>
      </w:r>
    </w:p>
    <w:p w14:paraId="0D0A088D" w14:textId="77777777" w:rsidR="00E2285C" w:rsidRDefault="00095D94">
      <w:pPr>
        <w:spacing w:line="600" w:lineRule="auto"/>
        <w:ind w:firstLine="720"/>
        <w:contextualSpacing/>
        <w:jc w:val="both"/>
        <w:rPr>
          <w:rFonts w:eastAsia="Times New Roman"/>
          <w:szCs w:val="24"/>
        </w:rPr>
      </w:pPr>
      <w:r>
        <w:rPr>
          <w:rFonts w:eastAsia="Times New Roman"/>
          <w:szCs w:val="24"/>
        </w:rPr>
        <w:t>Με το άρθρο 32 επέρχεται σημαντική καινοτομία που εξυ</w:t>
      </w:r>
      <w:r>
        <w:rPr>
          <w:rFonts w:eastAsia="Times New Roman"/>
          <w:szCs w:val="24"/>
        </w:rPr>
        <w:t>πηρετεί την ταχύτητα στην υλοποίηση των διαδικασιών αμυντικού υλικού, με την ανάθεση, εκ του νόμου, στους Αρχηγούς των Γενικών Επιτελείων των Ενόπλων Δυνάμεων της αρμοδιότητας για λήψη απόφασης, ενεργοποίησης των εντετα</w:t>
      </w:r>
      <w:r>
        <w:rPr>
          <w:rFonts w:eastAsia="Times New Roman"/>
          <w:szCs w:val="24"/>
        </w:rPr>
        <w:t>γ</w:t>
      </w:r>
      <w:r>
        <w:rPr>
          <w:rFonts w:eastAsia="Times New Roman"/>
          <w:szCs w:val="24"/>
        </w:rPr>
        <w:t xml:space="preserve">μένων στο </w:t>
      </w:r>
      <w:r>
        <w:rPr>
          <w:rFonts w:eastAsia="Times New Roman"/>
          <w:szCs w:val="24"/>
        </w:rPr>
        <w:lastRenderedPageBreak/>
        <w:t>τριετές κυλιόμενο πρόγραμμ</w:t>
      </w:r>
      <w:r>
        <w:rPr>
          <w:rFonts w:eastAsia="Times New Roman"/>
          <w:szCs w:val="24"/>
        </w:rPr>
        <w:t>α προμηθειών αμυντικού υλικού υποπρογραμμάτων, σύμφωνα με της οδηγίες της Ευρωπαϊκής Ένωσης.</w:t>
      </w:r>
    </w:p>
    <w:p w14:paraId="0D0A088E" w14:textId="77777777" w:rsidR="00E2285C" w:rsidRDefault="00095D94">
      <w:pPr>
        <w:spacing w:line="600" w:lineRule="auto"/>
        <w:ind w:firstLine="720"/>
        <w:contextualSpacing/>
        <w:jc w:val="both"/>
        <w:rPr>
          <w:rFonts w:eastAsia="Times New Roman"/>
          <w:szCs w:val="24"/>
        </w:rPr>
      </w:pPr>
      <w:r>
        <w:rPr>
          <w:rFonts w:eastAsia="Times New Roman"/>
          <w:szCs w:val="24"/>
        </w:rPr>
        <w:t>Προς διασφάλιση της απαιτούμενη</w:t>
      </w:r>
      <w:r>
        <w:rPr>
          <w:rFonts w:eastAsia="Times New Roman"/>
          <w:szCs w:val="24"/>
        </w:rPr>
        <w:t>ς</w:t>
      </w:r>
      <w:r>
        <w:rPr>
          <w:rFonts w:eastAsia="Times New Roman"/>
          <w:szCs w:val="24"/>
        </w:rPr>
        <w:t xml:space="preserve"> διαφάνειας, ορίζεται περαιτέρω ότι για τα υποπρογράμματα αυτά ενημερώνεται ανά εξάμηνο η αρμόδια Κοινοβουλευτική Επιτροπή της Βουλής. </w:t>
      </w:r>
    </w:p>
    <w:p w14:paraId="0D0A088F" w14:textId="77777777" w:rsidR="00E2285C" w:rsidRDefault="00095D94">
      <w:pPr>
        <w:spacing w:line="600" w:lineRule="auto"/>
        <w:ind w:firstLine="720"/>
        <w:contextualSpacing/>
        <w:jc w:val="both"/>
        <w:rPr>
          <w:rFonts w:eastAsia="Times New Roman"/>
          <w:szCs w:val="24"/>
        </w:rPr>
      </w:pPr>
      <w:r>
        <w:rPr>
          <w:rFonts w:eastAsia="Times New Roman"/>
          <w:szCs w:val="24"/>
        </w:rPr>
        <w:t>Επιπλέον, με τα άρθρα 33 και 34 εισάγονται ρυθμίσεις για την απόδοση στο ΓΕΕΘΑ του προϊόντος συμβιβασμού με αντισυμβαλλό</w:t>
      </w:r>
      <w:r>
        <w:rPr>
          <w:rFonts w:eastAsia="Times New Roman"/>
          <w:szCs w:val="24"/>
        </w:rPr>
        <w:t>μενους προμηθευτές στρατιωτικού εξοπλισμού και για την απλοποίηση και επιτάχυνση της προβλεπόμενης, από το άρθρο 107 του ν.3978/2011, διαδικασίας αξιοποίησης του στρατιωτικού εξοπλισμού, ο οποίος χαρακτηρίζεται ως μη επιχειρησιακά αναγκαίος.</w:t>
      </w:r>
    </w:p>
    <w:p w14:paraId="0D0A0890" w14:textId="77777777" w:rsidR="00E2285C" w:rsidRDefault="00095D94">
      <w:pPr>
        <w:spacing w:line="600" w:lineRule="auto"/>
        <w:ind w:firstLine="720"/>
        <w:contextualSpacing/>
        <w:jc w:val="both"/>
        <w:rPr>
          <w:rFonts w:eastAsia="Times New Roman"/>
          <w:szCs w:val="24"/>
        </w:rPr>
      </w:pPr>
      <w:r>
        <w:rPr>
          <w:rFonts w:eastAsia="Times New Roman"/>
          <w:szCs w:val="24"/>
        </w:rPr>
        <w:t>Το έκτο κεφάλα</w:t>
      </w:r>
      <w:r>
        <w:rPr>
          <w:rFonts w:eastAsia="Times New Roman"/>
          <w:szCs w:val="24"/>
        </w:rPr>
        <w:t xml:space="preserve">ιο περιλαμβάνει έντεκα άρθρα, με τα οποία ρυθμίζονται επιμέρους ζητήματα ενδιαφέροντος του ΥΠΕΘΑ, σημαντικότερα από τα οποία είναι: </w:t>
      </w:r>
    </w:p>
    <w:p w14:paraId="0D0A0891"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Η εξασφάλιση της βιωσιμότητας των ειδικών λογαριασμών των </w:t>
      </w:r>
      <w:r>
        <w:rPr>
          <w:rFonts w:eastAsia="Times New Roman"/>
          <w:szCs w:val="24"/>
        </w:rPr>
        <w:t>κ</w:t>
      </w:r>
      <w:r>
        <w:rPr>
          <w:rFonts w:eastAsia="Times New Roman"/>
          <w:szCs w:val="24"/>
        </w:rPr>
        <w:t>λάδων των Ενόπλων Δυνάμεων και η αποφυγή γενικότερα της δημιουργ</w:t>
      </w:r>
      <w:r>
        <w:rPr>
          <w:rFonts w:eastAsia="Times New Roman"/>
          <w:szCs w:val="24"/>
        </w:rPr>
        <w:t xml:space="preserve">ίας ελλειμμάτων. </w:t>
      </w:r>
    </w:p>
    <w:p w14:paraId="0D0A0892"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Η προσωρινή επαναφορά της εποπτείας της λειτουργίας του ΟΣΜΑΕΣ από το Υπουργείο Οικονομικών στο Υπουργείο Εθνικής Άμυνας για ένα με δύο χρόνια, προς επίλυση χρονίων ζητημάτων. </w:t>
      </w:r>
    </w:p>
    <w:p w14:paraId="0D0A0893"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Η εναρμόνιση του τρόπου παρακράτησης αποδοχών των </w:t>
      </w:r>
      <w:r>
        <w:rPr>
          <w:rFonts w:eastAsia="Times New Roman"/>
          <w:szCs w:val="24"/>
        </w:rPr>
        <w:t>στρατιωτικών που περιήλθαν σε αυτοδίκαιη αργία κατ’ αναλογία προς τα ισχύοντα για τους δημόσιους υπαλλήλους.</w:t>
      </w:r>
    </w:p>
    <w:p w14:paraId="0D0A0894" w14:textId="77777777" w:rsidR="00E2285C" w:rsidRDefault="00095D94">
      <w:pPr>
        <w:spacing w:line="600" w:lineRule="auto"/>
        <w:ind w:firstLine="720"/>
        <w:contextualSpacing/>
        <w:jc w:val="both"/>
        <w:rPr>
          <w:rFonts w:eastAsia="Times New Roman"/>
          <w:szCs w:val="24"/>
        </w:rPr>
      </w:pPr>
      <w:r>
        <w:rPr>
          <w:rFonts w:eastAsia="Times New Roman"/>
          <w:szCs w:val="24"/>
        </w:rPr>
        <w:t>Η ρύθμιση θεμάτων της Μονάδας Εσωτερικού Ελέγχου του ΥΠΕΘΑ, καθώς και της αρμοδιότητας παρακολούθησης των πειθαρχικών διαδικασιών των Ενόπλων Δυνάμ</w:t>
      </w:r>
      <w:r>
        <w:rPr>
          <w:rFonts w:eastAsia="Times New Roman"/>
          <w:szCs w:val="24"/>
        </w:rPr>
        <w:t>εων που ασκείται από το Σώμα Επιθεωρητών Ελεγκτών Δημόσιας Διοίκησης.</w:t>
      </w:r>
    </w:p>
    <w:p w14:paraId="0D0A0895" w14:textId="77777777" w:rsidR="00E2285C" w:rsidRDefault="00095D94">
      <w:pPr>
        <w:spacing w:line="600" w:lineRule="auto"/>
        <w:ind w:firstLine="720"/>
        <w:contextualSpacing/>
        <w:jc w:val="both"/>
        <w:rPr>
          <w:rFonts w:eastAsia="Times New Roman"/>
          <w:szCs w:val="24"/>
        </w:rPr>
      </w:pPr>
      <w:r>
        <w:rPr>
          <w:rFonts w:eastAsia="Times New Roman"/>
          <w:szCs w:val="24"/>
        </w:rPr>
        <w:t>Η επέκταση της υφιστάμενης δυνατότητας σύναψης προγραμματικών συμφωνιών συνεργασίας με τα πανεπιστήμια για τη διοργάνωση κοινών μεταπτυχιακών προγραμμάτων, σπουδών, σεμιναρίων, ανταλλαγώ</w:t>
      </w:r>
      <w:r>
        <w:rPr>
          <w:rFonts w:eastAsia="Times New Roman"/>
          <w:szCs w:val="24"/>
        </w:rPr>
        <w:t xml:space="preserve">ν φοιτητών και για κάθε άλλη συναφή δραστηριότητα, εκτός από τη ανωτέρω Διακλαδική Σχολή Πολέμου και τη Σχολή Εθνικής Άμυνας και στις Σχολές Ανώτατης Τεχνικής Εκπαίδευσης του Στρατού Ξηράς. </w:t>
      </w:r>
    </w:p>
    <w:p w14:paraId="0D0A0896"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Η ρύθμιση στρατολογικών θεμάτων. </w:t>
      </w:r>
    </w:p>
    <w:p w14:paraId="0D0A0897" w14:textId="77777777" w:rsidR="00E2285C" w:rsidRDefault="00095D94">
      <w:pPr>
        <w:spacing w:line="600" w:lineRule="auto"/>
        <w:ind w:firstLine="720"/>
        <w:contextualSpacing/>
        <w:jc w:val="both"/>
        <w:rPr>
          <w:rFonts w:eastAsia="Times New Roman"/>
          <w:szCs w:val="24"/>
        </w:rPr>
      </w:pPr>
      <w:r>
        <w:rPr>
          <w:rFonts w:eastAsia="Times New Roman"/>
          <w:szCs w:val="24"/>
        </w:rPr>
        <w:t>Η αναβάθμιση της Σχολής Αεροπορ</w:t>
      </w:r>
      <w:r>
        <w:rPr>
          <w:rFonts w:eastAsia="Times New Roman"/>
          <w:szCs w:val="24"/>
        </w:rPr>
        <w:t>ίας Στρατού του Στρατού Ξηράς.</w:t>
      </w:r>
    </w:p>
    <w:p w14:paraId="0D0A0898"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Η παροχή δυνατότητας και σε εν ενεργεία υπασπιστές και υπαξιωματικούς των Ενόπλων Δυνάμεων να διδάσκουν σε εκπαιδευτικά ιδρύματα. </w:t>
      </w:r>
    </w:p>
    <w:p w14:paraId="0D0A0899" w14:textId="77777777" w:rsidR="00E2285C" w:rsidRDefault="00095D94">
      <w:pPr>
        <w:spacing w:line="600" w:lineRule="auto"/>
        <w:ind w:firstLine="720"/>
        <w:contextualSpacing/>
        <w:jc w:val="both"/>
        <w:rPr>
          <w:rFonts w:eastAsia="Times New Roman"/>
          <w:szCs w:val="24"/>
        </w:rPr>
      </w:pPr>
      <w:r>
        <w:rPr>
          <w:rFonts w:eastAsia="Times New Roman"/>
          <w:szCs w:val="24"/>
        </w:rPr>
        <w:t>Το έβδομο κεφάλαιο, αποτελούμενο από τέσσερα άρθρα, περιλαμβάνει ορισμένο αριθμό εξουσιοδοτικώ</w:t>
      </w:r>
      <w:r>
        <w:rPr>
          <w:rFonts w:eastAsia="Times New Roman"/>
          <w:szCs w:val="24"/>
        </w:rPr>
        <w:t>ν διατάξεων για την έκδοση κανονιστικών πράξεων, με τις οποίες θα ρυθμίζονται ειδικότερα ζητήματα των προηγούμενων κεφαλαίων, καθώς επίσης της μεταβατικές και καταργητικές διατάξεις και τις διατάξεις έναρξης ισχύος του νόμου.</w:t>
      </w:r>
    </w:p>
    <w:p w14:paraId="0D0A089A" w14:textId="77777777" w:rsidR="00E2285C" w:rsidRDefault="00095D94">
      <w:pPr>
        <w:spacing w:line="600" w:lineRule="auto"/>
        <w:ind w:firstLine="720"/>
        <w:contextualSpacing/>
        <w:jc w:val="both"/>
        <w:rPr>
          <w:rFonts w:eastAsia="Times New Roman"/>
          <w:szCs w:val="24"/>
        </w:rPr>
      </w:pPr>
      <w:r>
        <w:rPr>
          <w:rFonts w:eastAsia="Times New Roman"/>
          <w:szCs w:val="24"/>
        </w:rPr>
        <w:t>Επιπλέον, με την τοπολογία σχε</w:t>
      </w:r>
      <w:r>
        <w:rPr>
          <w:rFonts w:eastAsia="Times New Roman"/>
          <w:szCs w:val="24"/>
        </w:rPr>
        <w:t xml:space="preserve">τικά με την ίδρυση συνδικαλιστικών οργανώσεων στις Ένοπλες Δυνάμεις, γίνεται εφαρμογή της υπ’ αριθμόν 3/2012 απόφασης της </w:t>
      </w:r>
      <w:r>
        <w:rPr>
          <w:rFonts w:eastAsia="Times New Roman"/>
          <w:szCs w:val="24"/>
        </w:rPr>
        <w:t>ο</w:t>
      </w:r>
      <w:r>
        <w:rPr>
          <w:rFonts w:eastAsia="Times New Roman"/>
          <w:szCs w:val="24"/>
        </w:rPr>
        <w:t>λομέλειας του Αρείου Πάγου και επέκταση του ν.1264/1982. Με την τροποποίηση αυτή υλοποιείται η υποχρέωση της πολιτείας να στηρίξει έμ</w:t>
      </w:r>
      <w:r>
        <w:rPr>
          <w:rFonts w:eastAsia="Times New Roman"/>
          <w:szCs w:val="24"/>
        </w:rPr>
        <w:t xml:space="preserve">πρακτα τη διακλαδική συλλογική έκφραση των στελεχών των Ενόπλων Δυνάμεων και την προστασία </w:t>
      </w:r>
      <w:r>
        <w:rPr>
          <w:rFonts w:eastAsia="Times New Roman"/>
          <w:szCs w:val="24"/>
        </w:rPr>
        <w:lastRenderedPageBreak/>
        <w:t>του ατομικού και κοινωνικού τους δικαιώματος να συστήσουν και να συμμετάσχουν ενεργώς σε οργανώσεις προστασίας των επαγγελματικών τους συμφερόντων,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των δ</w:t>
      </w:r>
      <w:r>
        <w:rPr>
          <w:rFonts w:eastAsia="Times New Roman"/>
          <w:szCs w:val="24"/>
        </w:rPr>
        <w:t xml:space="preserve">ημοκρατικών θεσμών, χωρίς παράλληλο δικαίωμα απεργίας. </w:t>
      </w:r>
    </w:p>
    <w:p w14:paraId="0D0A089B" w14:textId="77777777" w:rsidR="00E2285C" w:rsidRDefault="00095D94">
      <w:pPr>
        <w:spacing w:line="600" w:lineRule="auto"/>
        <w:ind w:firstLine="720"/>
        <w:contextualSpacing/>
        <w:jc w:val="both"/>
        <w:rPr>
          <w:rFonts w:eastAsia="Times New Roman"/>
          <w:szCs w:val="24"/>
        </w:rPr>
      </w:pPr>
      <w:r>
        <w:rPr>
          <w:rFonts w:eastAsia="Times New Roman"/>
          <w:szCs w:val="24"/>
        </w:rPr>
        <w:t>Κατ’ αυτόν τον τρόπο, η πολιτεία εξασφαλίζει την ελευθερία έκφρασης, αλλά και την αντιπροσωπευτικότητα των εν ενεργεία στρατιωτικών και θέτει εκείνους τους αναγκαίους περιορισμούς, ώστε η δραστηριότητ</w:t>
      </w:r>
      <w:r>
        <w:rPr>
          <w:rFonts w:eastAsia="Times New Roman"/>
          <w:szCs w:val="24"/>
        </w:rPr>
        <w:t>α να μην υπερβαίνει τα όρια που προσδιορίζονται από τις ιδιομορφίες, την αποστολή και γενικότερα τον εθνικό, κοινωνικό και υπερκομματικό χαρακτήρα των Ενόπλων Δυνάμεων.</w:t>
      </w:r>
    </w:p>
    <w:p w14:paraId="0D0A089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Ωστόσο, επιδιώκεται να εξασφαλιστεί η αυτονόητη υποχρέωση απαρέγκλιτης τήρησης της πειθ</w:t>
      </w:r>
      <w:r>
        <w:rPr>
          <w:rFonts w:eastAsia="Times New Roman" w:cs="Times New Roman"/>
          <w:szCs w:val="24"/>
        </w:rPr>
        <w:t xml:space="preserve">αρχίας και κάθε απορρήτου που σχετίζεται με την άμυνα και την εθνική ασφάλεια της χώρας και με τρόπο που να σέβεται την οργανωτική ιεραρχική δομή και την επιχειρησιακή αποτελεσματικότητα των Ενόπλων Δυνάμεων. Άλλωστε, οι υπηρετούντες στις Ένοπλες Δυνάμεις </w:t>
      </w:r>
      <w:r>
        <w:rPr>
          <w:rFonts w:eastAsia="Times New Roman" w:cs="Times New Roman"/>
          <w:szCs w:val="24"/>
        </w:rPr>
        <w:t xml:space="preserve">δεν αποτελούν ειδική κατηγορία Ελλήνων </w:t>
      </w:r>
      <w:r>
        <w:rPr>
          <w:rFonts w:eastAsia="Times New Roman" w:cs="Times New Roman"/>
          <w:szCs w:val="24"/>
        </w:rPr>
        <w:lastRenderedPageBreak/>
        <w:t xml:space="preserve">πολιτών και απολαμβάνουν όλων ανεξαιρέτως των ατομικών δικαιωμάτων που προβλέπονται από το Σύνταγμα για όλους τους Έλληνες, με τους θεμιτούς από το Σύνταγμα περιορισμούς. </w:t>
      </w:r>
    </w:p>
    <w:p w14:paraId="0D0A089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με το παρόν σχέ</w:t>
      </w:r>
      <w:r>
        <w:rPr>
          <w:rFonts w:eastAsia="Times New Roman" w:cs="Times New Roman"/>
          <w:szCs w:val="24"/>
        </w:rPr>
        <w:t xml:space="preserve">διο νόμου επιτυγχάνεται οικονομία κλίμακας στις Ένοπλες Δυνάμεις και αναβαθμίζεται και ενοποιείται η εκπαίδευση των υπαξιωματικών της Πολεμικής Αεροπορίας. Αναδεικνύεται ο κοινωνικός ρόλος των Ενόπλων Δυνάμεων. Αξιοποιείται η περιουσία των </w:t>
      </w:r>
      <w:r>
        <w:rPr>
          <w:rFonts w:eastAsia="Times New Roman" w:cs="Times New Roman"/>
          <w:szCs w:val="24"/>
        </w:rPr>
        <w:t>τ</w:t>
      </w:r>
      <w:r>
        <w:rPr>
          <w:rFonts w:eastAsia="Times New Roman" w:cs="Times New Roman"/>
          <w:szCs w:val="24"/>
        </w:rPr>
        <w:t>αμείων των Ενόπ</w:t>
      </w:r>
      <w:r>
        <w:rPr>
          <w:rFonts w:eastAsia="Times New Roman" w:cs="Times New Roman"/>
          <w:szCs w:val="24"/>
        </w:rPr>
        <w:t xml:space="preserve">λων Δυνάμεων, τακτοποιούνται χρονίζοντα ζητήματα των στελεχών, όσον αφορά υπηρεσιακά θέματα. Καθορίζεται η θητεία των </w:t>
      </w:r>
      <w:r>
        <w:rPr>
          <w:rFonts w:eastAsia="Times New Roman" w:cs="Times New Roman"/>
          <w:szCs w:val="24"/>
        </w:rPr>
        <w:t>α</w:t>
      </w:r>
      <w:r>
        <w:rPr>
          <w:rFonts w:eastAsia="Times New Roman" w:cs="Times New Roman"/>
          <w:szCs w:val="24"/>
        </w:rPr>
        <w:t xml:space="preserve">ρχηγών των </w:t>
      </w:r>
      <w:r>
        <w:rPr>
          <w:rFonts w:eastAsia="Times New Roman" w:cs="Times New Roman"/>
          <w:szCs w:val="24"/>
        </w:rPr>
        <w:t>ε</w:t>
      </w:r>
      <w:r>
        <w:rPr>
          <w:rFonts w:eastAsia="Times New Roman" w:cs="Times New Roman"/>
          <w:szCs w:val="24"/>
        </w:rPr>
        <w:t>πιτελείων και του Α/ΓΕΕΘΑ, με σκοπό την απρόσκοπτη εκπόνηση, ανάπτυξη και υλοποίηση του επιχειρησιακού σχεδιασμού. Δημιουργεί</w:t>
      </w:r>
      <w:r>
        <w:rPr>
          <w:rFonts w:eastAsia="Times New Roman" w:cs="Times New Roman"/>
          <w:szCs w:val="24"/>
        </w:rPr>
        <w:t>ται η απαιτούμενη ευελιξία, ώστε να υπάρχει αδιάκοπη υποστήριξη στρατιωτικού εξοπλισμού και να διατηρείται σε υψηλό επίπεδο η επιχειρησιακή ετοιμότητα των Ενόπλων Δυνάμεων. Επιδιώκεται η βιωσιμότητα των ειδικών λογαριασμών και η αλληλεγγύη των γενεών των α</w:t>
      </w:r>
      <w:r>
        <w:rPr>
          <w:rFonts w:eastAsia="Times New Roman" w:cs="Times New Roman"/>
          <w:szCs w:val="24"/>
        </w:rPr>
        <w:t xml:space="preserve">σφαλισμένων προσώπων. Καταπολεμείται η γραφειοκρατία και η διαφθορά στο εσωτερικό των Ενόπλων Δυνάμεων. Εκδημοκρατίζονται περαιτέρω </w:t>
      </w:r>
      <w:r>
        <w:rPr>
          <w:rFonts w:eastAsia="Times New Roman" w:cs="Times New Roman"/>
          <w:szCs w:val="24"/>
        </w:rPr>
        <w:lastRenderedPageBreak/>
        <w:t>οι Ένοπλες Δυνάμεις. Εν κατακλείδι, είναι ένα σχέδιο νόμου που αντιμετωπίζει τα σημεία των καιρών και θέτει υγιείς βάσεις γι</w:t>
      </w:r>
      <w:r>
        <w:rPr>
          <w:rFonts w:eastAsia="Times New Roman" w:cs="Times New Roman"/>
          <w:szCs w:val="24"/>
        </w:rPr>
        <w:t xml:space="preserve">α τη σύγχρονη λειτουργία των Ενόπλων Δυνάμεων. </w:t>
      </w:r>
    </w:p>
    <w:p w14:paraId="0D0A089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Νομίζω ότι η υπερψήφισή του θα ήταν επωφελής για τη χώρα μας και το αξιόμαχο των Ενόπλων Δυνάμεων.</w:t>
      </w:r>
    </w:p>
    <w:p w14:paraId="0D0A089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D0A08A0" w14:textId="77777777" w:rsidR="00E2285C" w:rsidRDefault="00095D9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D0A08A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Και εγώ, γιατί ήσαστα</w:t>
      </w:r>
      <w:r>
        <w:rPr>
          <w:rFonts w:eastAsia="Times New Roman" w:cs="Times New Roman"/>
          <w:szCs w:val="24"/>
        </w:rPr>
        <w:t>ν ακριβής στο</w:t>
      </w:r>
      <w:r>
        <w:rPr>
          <w:rFonts w:eastAsia="Times New Roman" w:cs="Times New Roman"/>
          <w:szCs w:val="24"/>
        </w:rPr>
        <w:t>ν</w:t>
      </w:r>
      <w:r>
        <w:rPr>
          <w:rFonts w:eastAsia="Times New Roman" w:cs="Times New Roman"/>
          <w:szCs w:val="24"/>
        </w:rPr>
        <w:t xml:space="preserve"> χρόνο. </w:t>
      </w:r>
    </w:p>
    <w:p w14:paraId="0D0A08A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Με την ευγενική συνηγορία τόσο του κ. Δαβάκη, όσο και του κ. Κούζηλου θα δώσω τον λόγο στον κ. Λοβέρδο, γιατί μετέχει εκ μέρους του </w:t>
      </w:r>
      <w:r>
        <w:rPr>
          <w:rFonts w:eastAsia="Times New Roman" w:cs="Times New Roman"/>
          <w:szCs w:val="24"/>
        </w:rPr>
        <w:t>κ</w:t>
      </w:r>
      <w:r>
        <w:rPr>
          <w:rFonts w:eastAsia="Times New Roman" w:cs="Times New Roman"/>
          <w:szCs w:val="24"/>
        </w:rPr>
        <w:t xml:space="preserve">όμματός του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w:t>
      </w:r>
    </w:p>
    <w:p w14:paraId="0D0A08A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Άρα οι εγγραφές θα σταματήσουν, όχι μετά την ομιλία του κ. Δα</w:t>
      </w:r>
      <w:r>
        <w:rPr>
          <w:rFonts w:eastAsia="Times New Roman" w:cs="Times New Roman"/>
          <w:szCs w:val="24"/>
        </w:rPr>
        <w:t>βάκη, αλλά μετά την ομιλία του κ. Λοβέρδου.</w:t>
      </w:r>
    </w:p>
    <w:p w14:paraId="0D0A08A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εγγεγραμμένοι είναι είκοσι ένας.</w:t>
      </w:r>
    </w:p>
    <w:p w14:paraId="0D0A08A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Ορίστε, κύριε Λοβέρδο, έχετε τον λόγο. </w:t>
      </w:r>
    </w:p>
    <w:p w14:paraId="0D0A08A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κύριε Πρόεδρε.</w:t>
      </w:r>
    </w:p>
    <w:p w14:paraId="0D0A08A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έκανα χθες</w:t>
      </w:r>
      <w:r>
        <w:rPr>
          <w:rFonts w:eastAsia="Times New Roman" w:cs="Times New Roman"/>
          <w:szCs w:val="24"/>
        </w:rPr>
        <w:t xml:space="preserve"> μια πολύ σύντομη αναφορά στα ζητήματα που εμπλέκουν τη χώρα στα όσα συμβαίνουν και παρακολουθούμε ότι συμβαίνουν στην Τουρκία, σχετικά με τα θέματα της έκδοσης. Έκανα μια αναφορά, γιατί έπρεπε να το κάνω μια μέρα σαν τη χθεσινή, όπου το πολιτικό ειδησεολό</w:t>
      </w:r>
      <w:r>
        <w:rPr>
          <w:rFonts w:eastAsia="Times New Roman" w:cs="Times New Roman"/>
          <w:szCs w:val="24"/>
        </w:rPr>
        <w:t>γιο μ</w:t>
      </w:r>
      <w:r>
        <w:rPr>
          <w:rFonts w:eastAsia="Times New Roman" w:cs="Times New Roman"/>
          <w:szCs w:val="24"/>
        </w:rPr>
        <w:t>ά</w:t>
      </w:r>
      <w:r>
        <w:rPr>
          <w:rFonts w:eastAsia="Times New Roman" w:cs="Times New Roman"/>
          <w:szCs w:val="24"/>
        </w:rPr>
        <w:t xml:space="preserve">ς προκαλούσε ανησυχία. </w:t>
      </w:r>
    </w:p>
    <w:p w14:paraId="0D0A08A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Εγώ επικοινώνησα με τον Υπουργό Εθνικής Αμύνης, πήρα πληροφορίες. Σήμερα τα πράγματα φαίνονται να είναι, τουλάχιστον σε σχέση με το χθεσινό ρεπορτάζ, υπό έλεγχο και μου δίνεται η δυνατότητα σχεδόν εν ψυχρώ και όχι εν θερμώ, να</w:t>
      </w:r>
      <w:r>
        <w:rPr>
          <w:rFonts w:eastAsia="Times New Roman" w:cs="Times New Roman"/>
          <w:szCs w:val="24"/>
        </w:rPr>
        <w:t xml:space="preserve"> κάνω ορισμένες παρατηρήσεις στην Αίθουσα αυτή, σχετικά με το θέμα της έκδοσης και να πω τις απόψεις της Δημοκρατικής Συμπαράταξης απευθυνόμενος στους Υπουργούς Εθνικής Άμυνας.</w:t>
      </w:r>
    </w:p>
    <w:p w14:paraId="0D0A08A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πέραν των θεμάτων παραβίασης της ελληνικής έννομη</w:t>
      </w:r>
      <w:r>
        <w:rPr>
          <w:rFonts w:eastAsia="Times New Roman" w:cs="Times New Roman"/>
          <w:szCs w:val="24"/>
        </w:rPr>
        <w:t>ς τάξης που προκαλεί κάποιος που παραβιάζει τα σύνορά μας και μπαίνει στη χώρα μας –και για τα οποία αδικήματα θα γίνουν οι σχετικές δίκες και ήδη παρακολουθούμε στην Αλεξανδρούπολη αυτό το θέμα- υπάρχουν και τα ζητήματα της έκδοσης αυτού όχι που ζητά πολι</w:t>
      </w:r>
      <w:r>
        <w:rPr>
          <w:rFonts w:eastAsia="Times New Roman" w:cs="Times New Roman"/>
          <w:szCs w:val="24"/>
        </w:rPr>
        <w:t>τικό άσυλο, αλλά αυτού του οποίου εκζητείται η έκδοση από ένα άλλο κράτος. Και το αίτημα της εκδόσεως δεν είναι ένα αίτημα που μεταφέρεται τηλεφωνικώς, αλλά υπάρχουν συγκεκριμένες διπλωματικές διαδικασίες. Το παραλαμβάνει η Ελληνική Δημοκρατία από το Υπουρ</w:t>
      </w:r>
      <w:r>
        <w:rPr>
          <w:rFonts w:eastAsia="Times New Roman" w:cs="Times New Roman"/>
          <w:szCs w:val="24"/>
        </w:rPr>
        <w:t xml:space="preserve">γείο Εξωτερικών και στη συνέχεια το διεκπεραιώνει η ελληνική </w:t>
      </w:r>
      <w:r>
        <w:rPr>
          <w:rFonts w:eastAsia="Times New Roman" w:cs="Times New Roman"/>
          <w:szCs w:val="24"/>
        </w:rPr>
        <w:t>δ</w:t>
      </w:r>
      <w:r>
        <w:rPr>
          <w:rFonts w:eastAsia="Times New Roman" w:cs="Times New Roman"/>
          <w:szCs w:val="24"/>
        </w:rPr>
        <w:t>ικαιοσύνη κατά το μείζονα μέρος της όλης διαδικασίας.</w:t>
      </w:r>
    </w:p>
    <w:p w14:paraId="0D0A08A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Είναι, λοιπόν, μια πολιτική διαδικασία που εκκινεί με τη διπλωματική οδό και σχεδόν ολοκληρώνεται από το </w:t>
      </w:r>
      <w:r>
        <w:rPr>
          <w:rFonts w:eastAsia="Times New Roman" w:cs="Times New Roman"/>
          <w:szCs w:val="24"/>
        </w:rPr>
        <w:t>τ</w:t>
      </w:r>
      <w:r>
        <w:rPr>
          <w:rFonts w:eastAsia="Times New Roman" w:cs="Times New Roman"/>
          <w:szCs w:val="24"/>
        </w:rPr>
        <w:t xml:space="preserve">ριμελές </w:t>
      </w:r>
      <w:r>
        <w:rPr>
          <w:rFonts w:eastAsia="Times New Roman" w:cs="Times New Roman"/>
          <w:szCs w:val="24"/>
        </w:rPr>
        <w:t>ε</w:t>
      </w:r>
      <w:r>
        <w:rPr>
          <w:rFonts w:eastAsia="Times New Roman" w:cs="Times New Roman"/>
          <w:szCs w:val="24"/>
        </w:rPr>
        <w:t>φετείο, το οποίο αποφασίζ</w:t>
      </w:r>
      <w:r>
        <w:rPr>
          <w:rFonts w:eastAsia="Times New Roman" w:cs="Times New Roman"/>
          <w:szCs w:val="24"/>
        </w:rPr>
        <w:t>ει να δεχθεί ή να απορρίψει το αίτημα της εκδόσεως.</w:t>
      </w:r>
    </w:p>
    <w:p w14:paraId="0D0A08A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Επειδή θυμάμαι σε αρκετές περιπτώσεις να εκτυλίσσεται η όλη διαδικασία -έχω συμμετάσχει και ως μάρτυρας πάρα πολλές φορές στις δίκες αυτές-, θυμάμαι και τη δυνατότητα της πολιτείας εν</w:t>
      </w:r>
      <w:r>
        <w:rPr>
          <w:rFonts w:eastAsia="Times New Roman" w:cs="Times New Roman"/>
          <w:szCs w:val="24"/>
        </w:rPr>
        <w:t xml:space="preserve"> </w:t>
      </w:r>
      <w:r>
        <w:rPr>
          <w:rFonts w:eastAsia="Times New Roman" w:cs="Times New Roman"/>
          <w:szCs w:val="24"/>
        </w:rPr>
        <w:t xml:space="preserve">τέλει επί </w:t>
      </w:r>
      <w:r>
        <w:rPr>
          <w:rFonts w:eastAsia="Times New Roman" w:cs="Times New Roman"/>
          <w:szCs w:val="24"/>
        </w:rPr>
        <w:lastRenderedPageBreak/>
        <w:t>θετικής απ</w:t>
      </w:r>
      <w:r>
        <w:rPr>
          <w:rFonts w:eastAsia="Times New Roman" w:cs="Times New Roman"/>
          <w:szCs w:val="24"/>
        </w:rPr>
        <w:t>αντήσεως του δικαστηρίου, κρίνοντας διάφορα σημαντικά θέματα να αρνείται. Επί αρνητικής αποφάσεως του δικαστηρίου δεν έχει κα</w:t>
      </w:r>
      <w:r>
        <w:rPr>
          <w:rFonts w:eastAsia="Times New Roman" w:cs="Times New Roman"/>
          <w:szCs w:val="24"/>
        </w:rPr>
        <w:t>μ</w:t>
      </w:r>
      <w:r>
        <w:rPr>
          <w:rFonts w:eastAsia="Times New Roman" w:cs="Times New Roman"/>
          <w:szCs w:val="24"/>
        </w:rPr>
        <w:t xml:space="preserve">μία αρμοδιότητα η ελληνική πολιτεία. Αυτή είναι η διαδικασία, όπως ρυθμίζεται από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ίκαιο, όπως ρυθμίζεται από το Σύνταγ</w:t>
      </w:r>
      <w:r>
        <w:rPr>
          <w:rFonts w:eastAsia="Times New Roman" w:cs="Times New Roman"/>
          <w:szCs w:val="24"/>
        </w:rPr>
        <w:t>μά μας, αλλά και το δίκαιό μας, το κοινό μας δίκαιο, και από τυχούσες, αν υπάρχουν δηλαδή, διμερείς συμφωνίες.</w:t>
      </w:r>
    </w:p>
    <w:p w14:paraId="0D0A08A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Αυτό σημαίνει ότι την αξιολόγηση θα την κάνει κατά μείζονα μέρος η </w:t>
      </w:r>
      <w:r>
        <w:rPr>
          <w:rFonts w:eastAsia="Times New Roman" w:cs="Times New Roman"/>
          <w:szCs w:val="24"/>
        </w:rPr>
        <w:t>δ</w:t>
      </w:r>
      <w:r>
        <w:rPr>
          <w:rFonts w:eastAsia="Times New Roman" w:cs="Times New Roman"/>
          <w:szCs w:val="24"/>
        </w:rPr>
        <w:t>ικαιοσύνη, ακούγοντας επιχειρήματα. Και αγαπητέ κύριε Βίτσα, Αναπληρωτή Υπουρ</w:t>
      </w:r>
      <w:r>
        <w:rPr>
          <w:rFonts w:eastAsia="Times New Roman" w:cs="Times New Roman"/>
          <w:szCs w:val="24"/>
        </w:rPr>
        <w:t>γέ Αμύνης, θέλω να σας πω ότι κατά τη γνώμη μας κάνατε λάθος που αναφέρατε για την υπόθεση την ανάγκη να υπάρχει ταχύτητα. Σας άκουσα. Κα</w:t>
      </w:r>
      <w:r>
        <w:rPr>
          <w:rFonts w:eastAsia="Times New Roman" w:cs="Times New Roman"/>
          <w:szCs w:val="24"/>
        </w:rPr>
        <w:t>μ</w:t>
      </w:r>
      <w:r>
        <w:rPr>
          <w:rFonts w:eastAsia="Times New Roman" w:cs="Times New Roman"/>
          <w:szCs w:val="24"/>
        </w:rPr>
        <w:t>μία αναφορά δεν πρέπει να κάνετε και κα</w:t>
      </w:r>
      <w:r>
        <w:rPr>
          <w:rFonts w:eastAsia="Times New Roman" w:cs="Times New Roman"/>
          <w:szCs w:val="24"/>
        </w:rPr>
        <w:t>μ</w:t>
      </w:r>
      <w:r>
        <w:rPr>
          <w:rFonts w:eastAsia="Times New Roman" w:cs="Times New Roman"/>
          <w:szCs w:val="24"/>
        </w:rPr>
        <w:t>μία αναφορά δεν πρέπει να κάνουμε εμείς από ένα σημείο και μετά, διότι με ό,τι</w:t>
      </w:r>
      <w:r>
        <w:rPr>
          <w:rFonts w:eastAsia="Times New Roman" w:cs="Times New Roman"/>
          <w:szCs w:val="24"/>
        </w:rPr>
        <w:t xml:space="preserve"> αναφορά κάνουμε δίνουμε δικαιώματα, τα οποία θα τα αξιοποιήσουν οι διάδικοι, θα τα αξιοποιήσουν οι δικηγόροι. Εδώ είναι </w:t>
      </w:r>
      <w:r>
        <w:rPr>
          <w:rFonts w:eastAsia="Times New Roman" w:cs="Times New Roman"/>
          <w:szCs w:val="24"/>
        </w:rPr>
        <w:t>δ</w:t>
      </w:r>
      <w:r>
        <w:rPr>
          <w:rFonts w:eastAsia="Times New Roman" w:cs="Times New Roman"/>
          <w:szCs w:val="24"/>
        </w:rPr>
        <w:t>ημοκρατία. Τα όσα συμβαίνουν εκεί μάς απασχολούν. Όλοι τα παρακολουθούμε. Παρακολουθούμε τις υπερβολές, παρακολουθούμε τις εξελίξεις κ</w:t>
      </w:r>
      <w:r>
        <w:rPr>
          <w:rFonts w:eastAsia="Times New Roman" w:cs="Times New Roman"/>
          <w:szCs w:val="24"/>
        </w:rPr>
        <w:t xml:space="preserve">αι μάλιστα με ιδιαίτερη ανησυχία, καθότι αυτές επηρεάζουν σχέσεις που είναι εδώ και πολλές δεκαετίες και αιώνες, θα έλεγε </w:t>
      </w:r>
      <w:r>
        <w:rPr>
          <w:rFonts w:eastAsia="Times New Roman" w:cs="Times New Roman"/>
          <w:szCs w:val="24"/>
        </w:rPr>
        <w:lastRenderedPageBreak/>
        <w:t>κανείς, ταραγμένες, σχέσεις οι οποίες απειλούνται από την έξαρση του μεταναστευτικού και του προσφυγικού, σχέσεις οι οποίες μπορεί και</w:t>
      </w:r>
      <w:r>
        <w:rPr>
          <w:rFonts w:eastAsia="Times New Roman" w:cs="Times New Roman"/>
          <w:szCs w:val="24"/>
        </w:rPr>
        <w:t xml:space="preserve"> να απειληθούν από μια τυχούσα ροή πολιτικών φυγάδων, σχέσεις οι οποίες συγκροτούν σε μεγάλο βαθμό θέματα που αφορούν την Ευρωπαϊκή Ένωση, που εκεί υπάρχουν συγκεκριμένες απόψεις για την πορεία της Τουρκίας και μέσα σε αυτές τις απόψεις υπάρχει και η δική </w:t>
      </w:r>
      <w:r>
        <w:rPr>
          <w:rFonts w:eastAsia="Times New Roman" w:cs="Times New Roman"/>
          <w:szCs w:val="24"/>
        </w:rPr>
        <w:t xml:space="preserve">μας. </w:t>
      </w:r>
    </w:p>
    <w:p w14:paraId="0D0A08A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Αυτό το πλέγμα υποχρεώνει να είμαστε πάρα πολύ προσεκτικοί και κυρίως εσείς που είστε στο Υπουργείο Εθνικής Αμύνης και η ηγεσία του Υπουργείου Εξωτερικών και συνολικώς η Κυβέρνηση. Τι είναι αυτό που είπε ο Πρωθυπουργός «σε δεκαπέντε ημέρες θα τους έχεις πί</w:t>
      </w:r>
      <w:r>
        <w:rPr>
          <w:rFonts w:eastAsia="Times New Roman" w:cs="Times New Roman"/>
          <w:szCs w:val="24"/>
        </w:rPr>
        <w:t xml:space="preserve">σω»; Αν το είπε, βέβαια, αυτό. Τι είναι αυτό που είπε ο Πρωθυπουργός με επίγνωση των θεμάτων που η Κυβερνητική Εκπρόσωπος είπε -και σωστά- για σεβασμό του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Δ</w:t>
      </w:r>
      <w:r>
        <w:rPr>
          <w:rFonts w:eastAsia="Times New Roman" w:cs="Times New Roman"/>
          <w:szCs w:val="24"/>
        </w:rPr>
        <w:t>ικαίου; Τι είναι αυτό; Με συγχωρείτε, αλλά αυτά τα οποία διαρρέουν καθίστανται ειδήσεις και</w:t>
      </w:r>
      <w:r>
        <w:rPr>
          <w:rFonts w:eastAsia="Times New Roman" w:cs="Times New Roman"/>
          <w:szCs w:val="24"/>
        </w:rPr>
        <w:t xml:space="preserve"> ως ειδήσεις εξάγονται, κύριοι Υπουργοί. Διαφωνούμε απολύτως με τον τρόπο που ο Πρωθυπουργός έκανε τους συγκεκριμένους χειρισμούς.</w:t>
      </w:r>
    </w:p>
    <w:p w14:paraId="0D0A08A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θέλω να μιλήσω περισσότερο, αλλά νομίζω ότι είμαστε σαφείς. Επίσης, νομίζω ότι αυτά τα οποία λέμε είναι σωστά και θα πρέπ</w:t>
      </w:r>
      <w:r>
        <w:rPr>
          <w:rFonts w:eastAsia="Times New Roman" w:cs="Times New Roman"/>
          <w:szCs w:val="24"/>
        </w:rPr>
        <w:t>ει να δώσουν σήματα σε όσους σχετίζονται με τα θέματα της χώρας μας στην εξωτερική της, στην ευρωπαϊκή της πολιτική, στις διμερείς της σχέσεις με την Τουρκία, και θα πρέπει να είναι πάρα πολύ, μα πάρα πολύ προσεκτικοί σε όσα δηλώνουν δημοσίως. Και λιγότερη</w:t>
      </w:r>
      <w:r>
        <w:rPr>
          <w:rFonts w:eastAsia="Times New Roman" w:cs="Times New Roman"/>
          <w:szCs w:val="24"/>
        </w:rPr>
        <w:t xml:space="preserve"> τηλεόραση επ’ αυτού από τους αρμόδιους Υπουργούς -περισσότερη από τους Βουλευτές, γιατί δεν μπορεί να υπάρχει κενό στην ενημέρωση και στην πολιτική αξιολόγηση- και λιγότερα λόγια από τον Πρωθυπουργό και από το Υπουργείο Εθνικής Αμύνης και από το Υπουργείο</w:t>
      </w:r>
      <w:r>
        <w:rPr>
          <w:rFonts w:eastAsia="Times New Roman" w:cs="Times New Roman"/>
          <w:szCs w:val="24"/>
        </w:rPr>
        <w:t xml:space="preserve"> Εξωτερικών.</w:t>
      </w:r>
    </w:p>
    <w:p w14:paraId="0D0A08A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Τώρα, σε ό,τι αφορά το σχέδιο νόμου, κυρίες και κύριοι Βουλευτές, θα ήταν μικροψυχία να μην υπογράμμιζα την πολύ συνεπή παρουσία του Υπουργείου Εθνικής Αμύνης και στην Επιτροπή και στην Ολομέλεια. Μου δόθηκε η ευκαιρία να το υπογραμμίσω αυτό ό</w:t>
      </w:r>
      <w:r>
        <w:rPr>
          <w:rFonts w:eastAsia="Times New Roman" w:cs="Times New Roman"/>
          <w:szCs w:val="24"/>
        </w:rPr>
        <w:t xml:space="preserve">ταν κυρώναμε συμβάσεις, ότι δηλαδή παρίσταται ο ίδιος ο Υπουργός και στην </w:t>
      </w:r>
      <w:r>
        <w:rPr>
          <w:rFonts w:eastAsia="Times New Roman" w:cs="Times New Roman"/>
          <w:szCs w:val="24"/>
        </w:rPr>
        <w:t>ε</w:t>
      </w:r>
      <w:r>
        <w:rPr>
          <w:rFonts w:eastAsia="Times New Roman" w:cs="Times New Roman"/>
          <w:szCs w:val="24"/>
        </w:rPr>
        <w:t>πιτροπή ακόμη, αλλά και σε ένα σχέδιο νόμου πάρα πολύ σοβαρό, όπως αυτό.</w:t>
      </w:r>
    </w:p>
    <w:p w14:paraId="0D0A08B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είμαι πάρα πολύ σκληρός στην κριτική μου </w:t>
      </w:r>
      <w:r>
        <w:rPr>
          <w:rFonts w:eastAsia="Times New Roman" w:cs="Times New Roman"/>
          <w:szCs w:val="24"/>
        </w:rPr>
        <w:t xml:space="preserve">για </w:t>
      </w:r>
      <w:r>
        <w:rPr>
          <w:rFonts w:eastAsia="Times New Roman" w:cs="Times New Roman"/>
          <w:szCs w:val="24"/>
        </w:rPr>
        <w:t>την Πλειοψηφία. Όμως, δεν είμαι άδικος και από την πρώτη ημ</w:t>
      </w:r>
      <w:r>
        <w:rPr>
          <w:rFonts w:eastAsia="Times New Roman" w:cs="Times New Roman"/>
          <w:szCs w:val="24"/>
        </w:rPr>
        <w:t>έρα που περάσαμε στην Αντιπολίτευση αυτό που είπα από αυτό το Βήμα είναι ότι θα είμαστε πολύ σκληροί</w:t>
      </w:r>
      <w:r>
        <w:rPr>
          <w:rFonts w:eastAsia="Times New Roman" w:cs="Times New Roman"/>
          <w:szCs w:val="24"/>
        </w:rPr>
        <w:t>,</w:t>
      </w:r>
      <w:r>
        <w:rPr>
          <w:rFonts w:eastAsia="Times New Roman" w:cs="Times New Roman"/>
          <w:szCs w:val="24"/>
        </w:rPr>
        <w:t xml:space="preserve"> αλλά όχι άδικοι και προσβλητικοί. Η δικαιοσύνη επιβάλλει να πούμε ότι έγινε μια κοινοβουλευτική διαδικασία άψογη και συνεχίζεται και στην Ολομέλεια, διότι</w:t>
      </w:r>
      <w:r>
        <w:rPr>
          <w:rFonts w:eastAsia="Times New Roman" w:cs="Times New Roman"/>
          <w:szCs w:val="24"/>
        </w:rPr>
        <w:t xml:space="preserve"> οι παρατηρήσεις, που έγιναν δεκτές και οι τροπολογίες και οι δικές μας που έγιναν δεκτές, νομίζω ότι και την υπόθεση του ΥΕΘΑ βοηθούν, αλλά και τη λογική του Υπουργού αναδεικνύουν.</w:t>
      </w:r>
    </w:p>
    <w:p w14:paraId="0D0A08B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Όποιος δέχεται λογικές παρατηρήσεις, κερδίζει στο πεδίο της λογικής, δεν χ</w:t>
      </w:r>
      <w:r>
        <w:rPr>
          <w:rFonts w:eastAsia="Times New Roman" w:cs="Times New Roman"/>
          <w:szCs w:val="24"/>
        </w:rPr>
        <w:t>άνει. Δεν είναι υποχώρηση το να βλέπεις ότι κάποιος άλλος κάτι σωστό μπορεί και να σου λέει.</w:t>
      </w:r>
    </w:p>
    <w:p w14:paraId="0D0A08B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Έτσι όσον αφορά την </w:t>
      </w:r>
      <w:r>
        <w:rPr>
          <w:rFonts w:eastAsia="Times New Roman" w:cs="Times New Roman"/>
          <w:bCs/>
          <w:szCs w:val="24"/>
        </w:rPr>
        <w:t>τροπολογία</w:t>
      </w:r>
      <w:r>
        <w:rPr>
          <w:rFonts w:eastAsia="Times New Roman" w:cs="Times New Roman"/>
          <w:szCs w:val="24"/>
        </w:rPr>
        <w:t xml:space="preserve"> σχετικά με τα </w:t>
      </w:r>
      <w:r>
        <w:rPr>
          <w:rFonts w:eastAsia="Times New Roman" w:cs="Times New Roman"/>
          <w:szCs w:val="24"/>
        </w:rPr>
        <w:t>ν</w:t>
      </w:r>
      <w:r>
        <w:rPr>
          <w:rFonts w:eastAsia="Times New Roman" w:cs="Times New Roman"/>
          <w:szCs w:val="24"/>
        </w:rPr>
        <w:t xml:space="preserve">αυπηγεία, επειδή ζήσαμε εργαζόμενο να λέει στην τηλεόραση «υπάρχουν τα χρήματα και δεν μπορώ να τα πάρω», κινητοποιηθήκαμε και ανταποκρίθηκε το Υπουργείο. Και από ό,τι μου είπε ο κ. Βίτσας πριν από λίγο, η σχετική παρατήρηση που θέλει να κάνει </w:t>
      </w:r>
      <w:r>
        <w:rPr>
          <w:rFonts w:eastAsia="Times New Roman" w:cs="Times New Roman"/>
          <w:szCs w:val="24"/>
        </w:rPr>
        <w:lastRenderedPageBreak/>
        <w:t>για να ενσωμ</w:t>
      </w:r>
      <w:r>
        <w:rPr>
          <w:rFonts w:eastAsia="Times New Roman" w:cs="Times New Roman"/>
          <w:szCs w:val="24"/>
        </w:rPr>
        <w:t xml:space="preserve">ατωθεί στην </w:t>
      </w:r>
      <w:r>
        <w:rPr>
          <w:rFonts w:eastAsia="Times New Roman" w:cs="Times New Roman"/>
          <w:bCs/>
          <w:szCs w:val="24"/>
        </w:rPr>
        <w:t>τροπολογία</w:t>
      </w:r>
      <w:r>
        <w:rPr>
          <w:rFonts w:eastAsia="Times New Roman" w:cs="Times New Roman"/>
          <w:szCs w:val="24"/>
        </w:rPr>
        <w:t xml:space="preserve"> είναι ρυθμιστική, δεν είναι ανατρεπτική της ουσίας. Συνεπώς κανένας από εμάς –και από την Ένωση Κεντρώων ο κ. Καρράς μού είπε ότι συμφωνεί και από </w:t>
      </w:r>
      <w:r>
        <w:rPr>
          <w:rFonts w:eastAsia="Times New Roman" w:cs="Times New Roman"/>
          <w:szCs w:val="24"/>
        </w:rPr>
        <w:t>τ</w:t>
      </w:r>
      <w:r>
        <w:rPr>
          <w:rFonts w:eastAsia="Times New Roman" w:cs="Times New Roman"/>
          <w:szCs w:val="24"/>
        </w:rPr>
        <w:t xml:space="preserve">ο Ποτάμι ειπώθηκε ότι συμφωνούν οι συνάδελφοι- δεν θα είναι παράλογος σε κάτι που θα </w:t>
      </w:r>
      <w:r>
        <w:rPr>
          <w:rFonts w:eastAsia="Times New Roman" w:cs="Times New Roman"/>
          <w:szCs w:val="24"/>
        </w:rPr>
        <w:t>βοηθήσει τη διεξοδικότερη τελική ρύθμιση.</w:t>
      </w:r>
    </w:p>
    <w:p w14:paraId="0D0A08B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Τώρα, για ορισμένα θέματα που αφορούν στο βασικό σχέδιο νόμου, όπως για τη Σχολή Υπαξιωματικών Αεροπορίας, για την ενοποίηση, είμαστε θετικοί. </w:t>
      </w:r>
    </w:p>
    <w:p w14:paraId="0D0A08B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Και για να μην τσιγκουνεύομαι, να πω προκαταβολικά ότι ψηφίζουμε επί τ</w:t>
      </w:r>
      <w:r>
        <w:rPr>
          <w:rFonts w:eastAsia="Times New Roman" w:cs="Times New Roman"/>
          <w:szCs w:val="24"/>
        </w:rPr>
        <w:t xml:space="preserve">ης αρχής το σχέδιο νόμου. Είχαμε επιφυλαχθεί. Συνεδριάσαμε προχθές και καταλήξαμε ότι εφόσον τα περισσότερα θα τα ψηφίσουμε, είναι άγονη αντιπολίτευση να πεις «όχι» στην αρχή του σχεδίου νόμου, αφού αυτή συγκροτείται από τα επιμέρους. </w:t>
      </w:r>
    </w:p>
    <w:p w14:paraId="0D0A08B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Ωστόσο έχω κάνει μια</w:t>
      </w:r>
      <w:r>
        <w:rPr>
          <w:rFonts w:eastAsia="Times New Roman" w:cs="Times New Roman"/>
          <w:szCs w:val="24"/>
        </w:rPr>
        <w:t xml:space="preserve"> παρατήρηση και δεν πρόλαβα να δω -γιατί ζήτησα να μιλήσω νωρίτερα λόγω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που ήδη ξεκίνησε και πρέπει να πάω- αν στις εξουσιοδοτικές διατάξεις έχετε κάνει κάποια αλλαγή. Γι’ αυτό επιφυλάσσομαι σε ό,τι αφορά την τελική μου αξιολόγηση</w:t>
      </w:r>
      <w:r>
        <w:rPr>
          <w:rFonts w:eastAsia="Times New Roman" w:cs="Times New Roman"/>
          <w:szCs w:val="24"/>
        </w:rPr>
        <w:t xml:space="preserve">. Θετικοί είμαστε. </w:t>
      </w:r>
    </w:p>
    <w:p w14:paraId="0D0A08B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Υπάρχουν προβλήματα -τα επισημάναμε- σε σχέση με τα επαγγελματικά δικαιώματα. Ίσως παράγεται και στο πεδίο των Ενόπλων Δυνάμεων το κλασικό πρόβλημα που παράγεται στην ελληνική ανώτατη εκπαίδευση μεταξύ των πανεπιστημίων και των ΑΤΕΙ. Εν</w:t>
      </w:r>
      <w:r>
        <w:rPr>
          <w:rFonts w:eastAsia="Times New Roman" w:cs="Times New Roman"/>
          <w:szCs w:val="24"/>
        </w:rPr>
        <w:t xml:space="preserve"> πάση περιπτώσει, αν η εξουσιοδότηση έχει βελτιωθεί, δεν έχουμε περαιτέρω διαφωνίες, παρ</w:t>
      </w:r>
      <w:r>
        <w:rPr>
          <w:rFonts w:eastAsia="Times New Roman" w:cs="Times New Roman"/>
          <w:szCs w:val="24"/>
        </w:rPr>
        <w:t xml:space="preserve">’ </w:t>
      </w:r>
      <w:r>
        <w:rPr>
          <w:rFonts w:eastAsia="Times New Roman" w:cs="Times New Roman"/>
          <w:szCs w:val="24"/>
        </w:rPr>
        <w:t>ότι θα θέλαμε κάτι γενικότερο, συνολικότερο, στρατηγικότερο σχετικά με την εκπαίδευση στις Ένοπλες Δυνάμεις.</w:t>
      </w:r>
    </w:p>
    <w:p w14:paraId="0D0A08B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Τώρα, για τη ΜΟΜΚΑ έγινε συζήτηση διεξοδικά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Εκφράσαμε αντιρρήσεις, επιφυλάξεις. Δεν ικανοποιηθήκαμε από τις απαντήσεις που πήραμε, γι’ αυτό η σκέψη μας είναι να πούμε «</w:t>
      </w:r>
      <w:r>
        <w:rPr>
          <w:rFonts w:eastAsia="Times New Roman" w:cs="Times New Roman"/>
          <w:szCs w:val="24"/>
        </w:rPr>
        <w:t>κατ</w:t>
      </w:r>
      <w:r>
        <w:rPr>
          <w:rFonts w:eastAsia="Times New Roman" w:cs="Times New Roman"/>
          <w:szCs w:val="24"/>
        </w:rPr>
        <w:t>ά</w:t>
      </w:r>
      <w:r>
        <w:rPr>
          <w:rFonts w:eastAsia="Times New Roman" w:cs="Times New Roman"/>
          <w:szCs w:val="24"/>
        </w:rPr>
        <w:t>» στα άρθρα αυτά ή να δηλώσουμε «</w:t>
      </w:r>
      <w:r>
        <w:rPr>
          <w:rFonts w:eastAsia="Times New Roman" w:cs="Times New Roman"/>
          <w:szCs w:val="24"/>
        </w:rPr>
        <w:t>παρών</w:t>
      </w:r>
      <w:r>
        <w:rPr>
          <w:rFonts w:eastAsia="Times New Roman" w:cs="Times New Roman"/>
          <w:szCs w:val="24"/>
        </w:rPr>
        <w:t xml:space="preserve">». </w:t>
      </w:r>
    </w:p>
    <w:p w14:paraId="0D0A08B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Ωστόσο, κύριε Υπουργέ, σας ρώτησα στην Ε</w:t>
      </w:r>
      <w:r>
        <w:rPr>
          <w:rFonts w:eastAsia="Times New Roman" w:cs="Times New Roman"/>
          <w:szCs w:val="24"/>
        </w:rPr>
        <w:t>ε</w:t>
      </w:r>
      <w:r>
        <w:rPr>
          <w:rFonts w:eastAsia="Times New Roman" w:cs="Times New Roman"/>
          <w:szCs w:val="24"/>
        </w:rPr>
        <w:t xml:space="preserve">πιτροπή τι θα γίνει, θα κάνετε outsourcing </w:t>
      </w:r>
      <w:r>
        <w:rPr>
          <w:rFonts w:eastAsia="Times New Roman" w:cs="Times New Roman"/>
          <w:szCs w:val="24"/>
        </w:rPr>
        <w:t>στα βασικά, μελέτες, εφαρμογές; Μου είπατε «όχι»</w:t>
      </w:r>
      <w:r>
        <w:rPr>
          <w:rFonts w:eastAsia="Times New Roman" w:cs="Times New Roman"/>
          <w:szCs w:val="24"/>
        </w:rPr>
        <w:t>,</w:t>
      </w:r>
      <w:r>
        <w:rPr>
          <w:rFonts w:eastAsia="Times New Roman" w:cs="Times New Roman"/>
          <w:szCs w:val="24"/>
        </w:rPr>
        <w:t xml:space="preserve"> και μου είπατε επίσης ότι η μόνη παρένθεση που θα κάνετε, σε ό,τι αφορά το προσωπικό, θα είναι οι στρατιώτες οι υπηρετούντες τη θητεία τους, που θα παραμένουν φυσικά αμειβόμενοι, προφανώς και σωστά.</w:t>
      </w:r>
    </w:p>
    <w:p w14:paraId="0D0A08B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Ωστόσο </w:t>
      </w:r>
      <w:r>
        <w:rPr>
          <w:rFonts w:eastAsia="Times New Roman" w:cs="Times New Roman"/>
          <w:szCs w:val="24"/>
        </w:rPr>
        <w:t>αναρωτιέμαι αν αληθεύουν οι πληροφορίες ότι οι σχετικές λειτουργίες που οι Ένοπλες Δυνάμεις κάνουν τώρα στις περιοχές λόγου χάρ</w:t>
      </w:r>
      <w:r>
        <w:rPr>
          <w:rFonts w:eastAsia="Times New Roman" w:cs="Times New Roman"/>
          <w:szCs w:val="24"/>
        </w:rPr>
        <w:t>ιν</w:t>
      </w:r>
      <w:r>
        <w:rPr>
          <w:rFonts w:eastAsia="Times New Roman" w:cs="Times New Roman"/>
          <w:szCs w:val="24"/>
        </w:rPr>
        <w:t xml:space="preserve"> της μετανάστευσης συντελούνται με αναθέσεις.</w:t>
      </w:r>
    </w:p>
    <w:p w14:paraId="0D0A08B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Ανεξαρτήτων Ελλήνων): </w:t>
      </w:r>
      <w:r>
        <w:rPr>
          <w:rFonts w:eastAsia="Times New Roman" w:cs="Times New Roman"/>
          <w:szCs w:val="24"/>
        </w:rPr>
        <w:t>Όχι απ</w:t>
      </w:r>
      <w:r>
        <w:rPr>
          <w:rFonts w:eastAsia="Times New Roman" w:cs="Times New Roman"/>
          <w:szCs w:val="24"/>
        </w:rPr>
        <w:t>ό εμάς.</w:t>
      </w:r>
    </w:p>
    <w:p w14:paraId="0D0A08B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Από εσάς.</w:t>
      </w:r>
    </w:p>
    <w:p w14:paraId="0D0A08B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Ανεξαρτήτων Ελλήνων): </w:t>
      </w:r>
      <w:r>
        <w:rPr>
          <w:rFonts w:eastAsia="Times New Roman" w:cs="Times New Roman"/>
          <w:szCs w:val="24"/>
        </w:rPr>
        <w:t>Όχι. Από το Υπουργείο Προστασίας του Πολίτη ή το Μεταναστεύσεως.</w:t>
      </w:r>
    </w:p>
    <w:p w14:paraId="0D0A08B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Πώς αυτό θα καμφθεί ως ανάγκη σε εσάς;</w:t>
      </w:r>
    </w:p>
    <w:p w14:paraId="0D0A08B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ΠΑΝΟΣ ΚΑΜΜΕΝΟΣ (Υπουργό</w:t>
      </w:r>
      <w:r>
        <w:rPr>
          <w:rFonts w:eastAsia="Times New Roman" w:cs="Times New Roman"/>
          <w:b/>
          <w:szCs w:val="24"/>
        </w:rPr>
        <w:t>ς Εθνικής Άμυνα</w:t>
      </w:r>
      <w:r>
        <w:rPr>
          <w:rFonts w:eastAsia="Times New Roman" w:cs="Times New Roman"/>
          <w:b/>
          <w:szCs w:val="24"/>
        </w:rPr>
        <w:t>ς</w:t>
      </w:r>
      <w:r>
        <w:rPr>
          <w:rFonts w:eastAsia="Times New Roman" w:cs="Times New Roman"/>
          <w:b/>
          <w:szCs w:val="24"/>
        </w:rPr>
        <w:t xml:space="preserve">–Πρόεδρος των Ανεξαρτήτων Ελλήνων): </w:t>
      </w:r>
      <w:r>
        <w:rPr>
          <w:rFonts w:eastAsia="Times New Roman" w:cs="Times New Roman"/>
          <w:szCs w:val="24"/>
        </w:rPr>
        <w:t>Να σας απαντήσω, κύριε Λοβέρδο;</w:t>
      </w:r>
    </w:p>
    <w:p w14:paraId="0D0A08B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Ναι, παρακαλώ.</w:t>
      </w:r>
    </w:p>
    <w:p w14:paraId="0D0A08C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πρέπει να</w:t>
      </w:r>
      <w:r>
        <w:rPr>
          <w:rFonts w:eastAsia="Times New Roman" w:cs="Times New Roman"/>
          <w:szCs w:val="24"/>
        </w:rPr>
        <w:t xml:space="preserve"> ρωτήσετε</w:t>
      </w:r>
      <w:r>
        <w:rPr>
          <w:rFonts w:eastAsia="Times New Roman" w:cs="Times New Roman"/>
          <w:szCs w:val="24"/>
        </w:rPr>
        <w:t>, πρώτον, αν επιτρέπεται η διακοπή και, δεύτερον, αν σας δίνω τον λόγο, α</w:t>
      </w:r>
      <w:r>
        <w:rPr>
          <w:rFonts w:eastAsia="Times New Roman" w:cs="Times New Roman"/>
          <w:szCs w:val="24"/>
        </w:rPr>
        <w:t xml:space="preserve">λλιώς να πάω να πιώ καφέ, να μην κάθομαι εδώ! </w:t>
      </w:r>
    </w:p>
    <w:p w14:paraId="0D0A08C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Ο κ. Λοβέρδος δέχεται τη διακοπή. Έχετε τον λόγο για ένα λεπτό.</w:t>
      </w:r>
    </w:p>
    <w:p w14:paraId="0D0A08C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Ανεξαρτήτων Ελλήνων): </w:t>
      </w:r>
      <w:r>
        <w:rPr>
          <w:rFonts w:eastAsia="Times New Roman" w:cs="Times New Roman"/>
          <w:szCs w:val="24"/>
        </w:rPr>
        <w:t xml:space="preserve">Κύριε Λοβέρδο, οι διαγωνισμοί </w:t>
      </w:r>
      <w:r>
        <w:rPr>
          <w:rFonts w:eastAsia="Times New Roman"/>
          <w:szCs w:val="24"/>
        </w:rPr>
        <w:t>οι οποίοι</w:t>
      </w:r>
      <w:r>
        <w:rPr>
          <w:rFonts w:eastAsia="Times New Roman" w:cs="Times New Roman"/>
          <w:szCs w:val="24"/>
        </w:rPr>
        <w:t xml:space="preserve"> είχαν ξεκινήσει για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ήταν του Υπουργείου Προστασίας του Πολίτη και του Υπουργείου Μετανάστευσης. Εμείς κληθήκαμε αφού είχαν ξεκινήσει οι διαγωνισμοί και πολλοί εξ αυτών είχαν τελειώσει κιόλας. </w:t>
      </w:r>
    </w:p>
    <w:p w14:paraId="0D0A08C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Εκεί που κάναμε παρέμβαση ήταν σε μελέτες που ήδη είχαν ανατεθεί, είχαν τελειώ</w:t>
      </w:r>
      <w:r>
        <w:rPr>
          <w:rFonts w:eastAsia="Times New Roman" w:cs="Times New Roman"/>
          <w:szCs w:val="24"/>
        </w:rPr>
        <w:t xml:space="preserve">σει, να εκτελέσουμε το έργο, στο σημείο που μπορούσαμε να παρέμβουμε, χωρίς να χρειάζεται η δική μας η μελέτη. </w:t>
      </w:r>
      <w:r>
        <w:rPr>
          <w:rFonts w:eastAsia="Times New Roman" w:cs="Times New Roman"/>
          <w:szCs w:val="24"/>
        </w:rPr>
        <w:lastRenderedPageBreak/>
        <w:t>Δηλαδή η ύδρευση, η ηλεκτροδότηση, οι αποχετεύσεις, τα έργα αυτά ήταν από το Υπουργείο Προστασίας του Πολίτη. Εμείς απλώς εγκαταστήσαμε, κάναμε τ</w:t>
      </w:r>
      <w:r>
        <w:rPr>
          <w:rFonts w:eastAsia="Times New Roman" w:cs="Times New Roman"/>
          <w:szCs w:val="24"/>
        </w:rPr>
        <w:t xml:space="preserve">ις χωματουργικές εργασίες, βάλαμε τις σκηνές ή εκτελέσαμε τις μελέτες </w:t>
      </w:r>
      <w:r>
        <w:rPr>
          <w:rFonts w:eastAsia="Times New Roman"/>
          <w:szCs w:val="24"/>
        </w:rPr>
        <w:t>οι οποίες</w:t>
      </w:r>
      <w:r>
        <w:rPr>
          <w:rFonts w:eastAsia="Times New Roman" w:cs="Times New Roman"/>
          <w:szCs w:val="24"/>
        </w:rPr>
        <w:t xml:space="preserve"> υπήρχαν. </w:t>
      </w:r>
    </w:p>
    <w:p w14:paraId="0D0A08C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Δεν υπήρχε πουθενά διαγωνισμός από τη μεριά του Υπουργείου Εθνικής Άμυνας. Οι μόνοι διαγωνισμοί </w:t>
      </w:r>
      <w:r>
        <w:rPr>
          <w:rFonts w:eastAsia="Times New Roman"/>
          <w:szCs w:val="24"/>
        </w:rPr>
        <w:t>οι οποίοι</w:t>
      </w:r>
      <w:r>
        <w:rPr>
          <w:rFonts w:eastAsia="Times New Roman" w:cs="Times New Roman"/>
          <w:szCs w:val="24"/>
        </w:rPr>
        <w:t xml:space="preserve"> έγιναν –διαγωνισμοί και όχι αναθέσεις– του Υπουργείου Εθνική</w:t>
      </w:r>
      <w:r>
        <w:rPr>
          <w:rFonts w:eastAsia="Times New Roman" w:cs="Times New Roman"/>
          <w:szCs w:val="24"/>
        </w:rPr>
        <w:t xml:space="preserve">ς Άμυνας ήταν για τα έργα της Ικαρίας, των Σερρών και για άλλα δυο-τρία μικρά έργα, εκεί που χρειαζόντουσαν να γίνουν μελέτες για να μπορούν να μπουν γέφυρες τύπου </w:t>
      </w:r>
      <w:r>
        <w:rPr>
          <w:rFonts w:eastAsia="Times New Roman" w:cs="Times New Roman"/>
          <w:szCs w:val="24"/>
          <w:lang w:val="en-US"/>
        </w:rPr>
        <w:t>bailey</w:t>
      </w:r>
      <w:r>
        <w:rPr>
          <w:rFonts w:eastAsia="Times New Roman" w:cs="Times New Roman"/>
          <w:szCs w:val="24"/>
        </w:rPr>
        <w:t>, για να υπάρχει η βάση.</w:t>
      </w:r>
    </w:p>
    <w:p w14:paraId="0D0A08C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 xml:space="preserve">για </w:t>
      </w:r>
      <w:r>
        <w:rPr>
          <w:rFonts w:eastAsia="Times New Roman" w:cs="Times New Roman"/>
          <w:szCs w:val="24"/>
        </w:rPr>
        <w:t xml:space="preserve">αυτά έγιναν διαγωνισμοί και εν συνεχεία, με όλες τις </w:t>
      </w:r>
      <w:r>
        <w:rPr>
          <w:rFonts w:eastAsia="Times New Roman" w:cs="Times New Roman"/>
          <w:szCs w:val="24"/>
        </w:rPr>
        <w:t>διαδικασίες που προβλέπονται, πληρ</w:t>
      </w:r>
      <w:r>
        <w:rPr>
          <w:rFonts w:eastAsia="Times New Roman" w:cs="Times New Roman"/>
          <w:szCs w:val="24"/>
        </w:rPr>
        <w:t>ώ</w:t>
      </w:r>
      <w:r>
        <w:rPr>
          <w:rFonts w:eastAsia="Times New Roman" w:cs="Times New Roman"/>
          <w:szCs w:val="24"/>
        </w:rPr>
        <w:t>θ</w:t>
      </w:r>
      <w:r>
        <w:rPr>
          <w:rFonts w:eastAsia="Times New Roman" w:cs="Times New Roman"/>
          <w:szCs w:val="24"/>
        </w:rPr>
        <w:t>η</w:t>
      </w:r>
      <w:r>
        <w:rPr>
          <w:rFonts w:eastAsia="Times New Roman" w:cs="Times New Roman"/>
          <w:szCs w:val="24"/>
        </w:rPr>
        <w:t>καν από τη μεριά τη δική μας.</w:t>
      </w:r>
    </w:p>
    <w:p w14:paraId="0D0A08C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Η δική μου, όμως, παρέμβαση δεν είχε σκοπό να κάνει κριτική στις διαγωνιστικές διαδικασίες ή στις αναθέσεις. Είχε σκοπό να μας πείτε πώς άλλα Υπουργεία, για να ανταποκριθο</w:t>
      </w:r>
      <w:r>
        <w:rPr>
          <w:rFonts w:eastAsia="Times New Roman" w:cs="Times New Roman"/>
          <w:szCs w:val="24"/>
        </w:rPr>
        <w:t>ύν σε τέτοιες ανάγκες, καταφεύγουν σε αναθέσεις, εσείς ως Υπουργείο Εθνικής Αμύνης θα το κάνετε μόνοι σας, είτε πρόκειται για μελέτες είτε για...</w:t>
      </w:r>
    </w:p>
    <w:p w14:paraId="0D0A08C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θα το κάνουμε έτσι, κύριε Λοβέρδο. Κάντε την τοποθέτησή σας και ο Υπουργό</w:t>
      </w:r>
      <w:r>
        <w:rPr>
          <w:rFonts w:eastAsia="Times New Roman" w:cs="Times New Roman"/>
          <w:szCs w:val="24"/>
        </w:rPr>
        <w:t>ς, όταν μιλήσει, θα απαντήσει. Δεν θα τελειώσουμε έτσι ούτε μέχρι το πρωί.</w:t>
      </w:r>
    </w:p>
    <w:p w14:paraId="0D0A08C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Θα γίνουν οι διαδικασίες που προβλέπονται.</w:t>
      </w:r>
    </w:p>
    <w:p w14:paraId="0D0A08C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Κυρίες και κύριοι, θέλω να πω ότι για να αποφανθούμε ως Σώμα</w:t>
      </w:r>
      <w:r>
        <w:rPr>
          <w:rFonts w:eastAsia="Times New Roman" w:cs="Times New Roman"/>
          <w:szCs w:val="24"/>
        </w:rPr>
        <w:t>,</w:t>
      </w:r>
      <w:r>
        <w:rPr>
          <w:rFonts w:eastAsia="Times New Roman" w:cs="Times New Roman"/>
          <w:szCs w:val="24"/>
        </w:rPr>
        <w:t xml:space="preserve"> εάν αυτή η ΜΟΜΚΑ είναι αναγκαία, πρέπει να έχουμε υπ’ όψιν μας την καθημερινή της λειτουργία. Εάν είναι να κάνει αναθέσεις, εάν είναι να χρησιμοποιεί πηγές μελετών ως προς τις κατασκευές τις ίδ</w:t>
      </w:r>
      <w:r>
        <w:rPr>
          <w:rFonts w:eastAsia="Times New Roman" w:cs="Times New Roman"/>
          <w:szCs w:val="24"/>
        </w:rPr>
        <w:t xml:space="preserve">ιες, εκτός Υπουργείου, τότε δεν βλέπουμε τον λόγο. Ο Στρατός δεν είναι για να αντιμετωπίζει τη μετανάστευση ούτε για </w:t>
      </w:r>
      <w:r>
        <w:rPr>
          <w:rFonts w:eastAsia="Times New Roman" w:cs="Times New Roman"/>
          <w:szCs w:val="24"/>
        </w:rPr>
        <w:lastRenderedPageBreak/>
        <w:t xml:space="preserve">να </w:t>
      </w:r>
      <w:r>
        <w:rPr>
          <w:rFonts w:eastAsia="Times New Roman" w:cs="Times New Roman"/>
          <w:szCs w:val="24"/>
        </w:rPr>
        <w:t>χ</w:t>
      </w:r>
      <w:r>
        <w:rPr>
          <w:rFonts w:eastAsia="Times New Roman" w:cs="Times New Roman"/>
          <w:szCs w:val="24"/>
        </w:rPr>
        <w:t xml:space="preserve">τίζει έργα. Ο Στρατός κάνει άλλη δουλειά. Αν για να αντιμετωπίσει ανάγκες δικές του αυτή η </w:t>
      </w:r>
      <w:r>
        <w:rPr>
          <w:rFonts w:eastAsia="Times New Roman" w:cs="Times New Roman"/>
          <w:szCs w:val="24"/>
        </w:rPr>
        <w:t>υ</w:t>
      </w:r>
      <w:r>
        <w:rPr>
          <w:rFonts w:eastAsia="Times New Roman" w:cs="Times New Roman"/>
          <w:szCs w:val="24"/>
        </w:rPr>
        <w:t xml:space="preserve">πηρεσία είναι απαραίτητη, τότε είναι σωστή </w:t>
      </w:r>
      <w:r>
        <w:rPr>
          <w:rFonts w:eastAsia="Times New Roman" w:cs="Times New Roman"/>
          <w:szCs w:val="24"/>
        </w:rPr>
        <w:t>η παρέμβαση. Εάν, όμως, είναι να καταφεύγει μονίμως εκτός, δεν νομίζω ότι ανταποκρίνεται στις ανάγκες της πραγματικότητας και οι σχετικές διατάξεις με τη ΜΟΜΚΑ δεν είναι σε θετική κατεύθυνση. Όμως, η ομιλία του Υπουργού θα δώσει περαιτέρω διευκρινίσεις.</w:t>
      </w:r>
    </w:p>
    <w:p w14:paraId="0D0A08C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Έν</w:t>
      </w:r>
      <w:r>
        <w:rPr>
          <w:rFonts w:eastAsia="Times New Roman" w:cs="Times New Roman"/>
          <w:szCs w:val="24"/>
        </w:rPr>
        <w:t>α θέμα το οποίο δεν προλαβαίνω να θίξω...</w:t>
      </w:r>
    </w:p>
    <w:p w14:paraId="0D0A08C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έχετε δύο λεπτά παραπάνω, λόγω της διακοπής του Υπουργού.</w:t>
      </w:r>
    </w:p>
    <w:p w14:paraId="0D0A08C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κύριε Πρόεδρε.</w:t>
      </w:r>
    </w:p>
    <w:p w14:paraId="0D0A08C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Ο κ. Τζελέπης θα το αναπτύξει με πιο συγκεκριμένους όρους. Και αναφέρομαι στ</w:t>
      </w:r>
      <w:r>
        <w:rPr>
          <w:rFonts w:eastAsia="Times New Roman" w:cs="Times New Roman"/>
          <w:szCs w:val="24"/>
        </w:rPr>
        <w:t>ις ρυθμίσεις που σχετίζονται με την εταιρεία του Υπουργείου, που θα αξιοποιήσει την περιουσία και των μετοχικών ταμείων και των ταμείων. Είναι σε σωστή κατεύθυνση, αφού ειδικά για τα μετοχικά ταμεία δεν ανατρέπεται το νομικό τους καθεστώς και δεν δημιουργο</w:t>
      </w:r>
      <w:r>
        <w:rPr>
          <w:rFonts w:eastAsia="Times New Roman" w:cs="Times New Roman"/>
          <w:szCs w:val="24"/>
        </w:rPr>
        <w:t>ύνται προβλήματα νομικής τάξης.</w:t>
      </w:r>
    </w:p>
    <w:p w14:paraId="0D0A08C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Θα το ψηφίσουμε, αλλά ο συνάδελφος κ. Τζελέπης έχει θέσει ένα θέμα και θα το αναπτύξει. Τι γίνεται με την «παραδοσιακή» πολιτική του Υπουργείου να δίνει, να παραχωρεί στρατόπεδα, τα οποία δεν είναι εν λειτουργία, στους δήμου</w:t>
      </w:r>
      <w:r>
        <w:rPr>
          <w:rFonts w:eastAsia="Times New Roman" w:cs="Times New Roman"/>
          <w:szCs w:val="24"/>
        </w:rPr>
        <w:t>ς, για τις οποίες διαδικασίες, δε, έχει διανυθεί μεγάλη πορεία; Μέχρι και ΦΕΚ υπάρχει, κύριε συνάδελφε, όπως με ενημερώσατε. Λέτε τώρα στους δήμους να σας πληρώσουν το 5% της αντικειμενικής αξίας; Επειδή υπάρχει θέμα εδώ, εμείς θα το θέσουμε, με ειδική ανά</w:t>
      </w:r>
      <w:r>
        <w:rPr>
          <w:rFonts w:eastAsia="Times New Roman" w:cs="Times New Roman"/>
          <w:szCs w:val="24"/>
        </w:rPr>
        <w:t xml:space="preserve">πτυξη από τον συνάδελφό μου, και θα θέλαμε τις τελικές σας απαντήσεις. </w:t>
      </w:r>
    </w:p>
    <w:p w14:paraId="0D0A08C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Γενικά πάντως οι ρυθμίσεις αυτές μάς βρίσκουν σύμφωνους, διότι δεν παραβιάζεται η νομιμότητα και παράλληλα διευκολύνεται η αξιοποίηση.</w:t>
      </w:r>
    </w:p>
    <w:p w14:paraId="0D0A08D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«Αξιοποίηση» είναι ο μείζων όρος του σχεδίου νόμο</w:t>
      </w:r>
      <w:r>
        <w:rPr>
          <w:rFonts w:eastAsia="Times New Roman" w:cs="Times New Roman"/>
          <w:szCs w:val="24"/>
        </w:rPr>
        <w:t>υ, που εξειδικεύεται σε εκμίσθωση, για να συνεννοηθούμε. Δεν γίνεται απόλυτη διευκρίνιση τού τι σημαίνει αξιοποίηση. Ορίζεται εν πολλοίς ότι αυτό σημαίνει εκμίσθωση και αποκλείεται η πώληση, η εκποίηση. Αυτά για να είμαστε ενήμεροι για το τι ακριβώς ρυθμίζ</w:t>
      </w:r>
      <w:r>
        <w:rPr>
          <w:rFonts w:eastAsia="Times New Roman" w:cs="Times New Roman"/>
          <w:szCs w:val="24"/>
        </w:rPr>
        <w:t>ει το σχέδιο νόμου.</w:t>
      </w:r>
    </w:p>
    <w:p w14:paraId="0D0A08D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Λέμε «ναι» στην αύξηση της θητείας του Αρχηγού ΓΕΕΘΑ κατά ένα έτος και των αρχηγών των </w:t>
      </w:r>
      <w:r>
        <w:rPr>
          <w:rFonts w:eastAsia="Times New Roman" w:cs="Times New Roman"/>
          <w:szCs w:val="24"/>
        </w:rPr>
        <w:t>σ</w:t>
      </w:r>
      <w:r>
        <w:rPr>
          <w:rFonts w:eastAsia="Times New Roman" w:cs="Times New Roman"/>
          <w:szCs w:val="24"/>
        </w:rPr>
        <w:t>ωμάτων.</w:t>
      </w:r>
    </w:p>
    <w:p w14:paraId="0D0A08D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πολύ μεγάλη επιφύλαξη και θα είμαστε αρνητικοί στις διατάξεις περί του </w:t>
      </w:r>
      <w:r>
        <w:rPr>
          <w:rFonts w:eastAsia="Times New Roman" w:cs="Times New Roman"/>
          <w:szCs w:val="24"/>
        </w:rPr>
        <w:t>σ</w:t>
      </w:r>
      <w:r>
        <w:rPr>
          <w:rFonts w:eastAsia="Times New Roman" w:cs="Times New Roman"/>
          <w:szCs w:val="24"/>
        </w:rPr>
        <w:t>ώματος των στρατιωτικών ιερέων και της δυνατότητας των σχετικ</w:t>
      </w:r>
      <w:r>
        <w:rPr>
          <w:rFonts w:eastAsia="Times New Roman" w:cs="Times New Roman"/>
          <w:szCs w:val="24"/>
        </w:rPr>
        <w:t>ών στρατιωτικών να μετατάσσονται.</w:t>
      </w:r>
    </w:p>
    <w:p w14:paraId="0D0A08D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Είναι σαφές ότι οι στρατιωτικοί ιερείς είναι απαραίτητοι. Είναι απαραίτητοι ειδικά εν καιρώ πολέμου και όχι μόνο. Όλες οι λοιπές λειτουργίες που αφορούν τη λατρεία μπορούν να υπηρετούνται από τους ιερείς των κατά τόπους μη</w:t>
      </w:r>
      <w:r>
        <w:rPr>
          <w:rFonts w:eastAsia="Times New Roman" w:cs="Times New Roman"/>
          <w:szCs w:val="24"/>
        </w:rPr>
        <w:t xml:space="preserve">τροπόλεων. Ειδικά, όμως, αυτό το </w:t>
      </w:r>
      <w:r>
        <w:rPr>
          <w:rFonts w:eastAsia="Times New Roman" w:cs="Times New Roman"/>
          <w:szCs w:val="24"/>
        </w:rPr>
        <w:t>σ</w:t>
      </w:r>
      <w:r>
        <w:rPr>
          <w:rFonts w:eastAsia="Times New Roman" w:cs="Times New Roman"/>
          <w:szCs w:val="24"/>
        </w:rPr>
        <w:t>ώμα, κατά βάση εν καιρώ πολέμου, είναι απαραίτητο.</w:t>
      </w:r>
    </w:p>
    <w:p w14:paraId="0D0A08D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Γιατί, όμως, συνάδελφοι, να έχουμε </w:t>
      </w:r>
      <w:r>
        <w:rPr>
          <w:rFonts w:eastAsia="Times New Roman" w:cs="Times New Roman"/>
          <w:szCs w:val="24"/>
        </w:rPr>
        <w:t>σ</w:t>
      </w:r>
      <w:r>
        <w:rPr>
          <w:rFonts w:eastAsia="Times New Roman" w:cs="Times New Roman"/>
          <w:szCs w:val="24"/>
        </w:rPr>
        <w:t>ώμα με γαλόνια και με βαθμούς; Γιατί; Δεν λέω για τους υπάρχοντες. Αυτοί ας διανύσουν το υπόλοιπο της θητείας τους και ας φύγουν από τον Στρατό. Όμως, διαιωνίζουμε μια κατάσταση ανάποδη, περίεργη, ιδιόρρυθμη; Γιατί; Φτάνει ένας στρατιωτικός ιερέας να γίνει</w:t>
      </w:r>
      <w:r>
        <w:rPr>
          <w:rFonts w:eastAsia="Times New Roman" w:cs="Times New Roman"/>
          <w:szCs w:val="24"/>
        </w:rPr>
        <w:t xml:space="preserve"> </w:t>
      </w:r>
      <w:r>
        <w:rPr>
          <w:rFonts w:eastAsia="Times New Roman" w:cs="Times New Roman"/>
          <w:szCs w:val="24"/>
        </w:rPr>
        <w:lastRenderedPageBreak/>
        <w:t xml:space="preserve">ταξίαρχος. Γιατί να γίνεται αυτό; Έχουμε διαφωνία επ’ αυτού. Δεν θέλουμε να αδικήσουμε τους υπάρχοντες -μικρό </w:t>
      </w:r>
      <w:r>
        <w:rPr>
          <w:rFonts w:eastAsia="Times New Roman" w:cs="Times New Roman"/>
          <w:szCs w:val="24"/>
        </w:rPr>
        <w:t>σ</w:t>
      </w:r>
      <w:r>
        <w:rPr>
          <w:rFonts w:eastAsia="Times New Roman" w:cs="Times New Roman"/>
          <w:szCs w:val="24"/>
        </w:rPr>
        <w:t xml:space="preserve">ώμα είναι- αλλά πιστεύουμε ότι θα πρέπει ως προς το </w:t>
      </w:r>
      <w:r>
        <w:rPr>
          <w:rFonts w:eastAsia="Times New Roman" w:cs="Times New Roman"/>
          <w:szCs w:val="24"/>
        </w:rPr>
        <w:t>σ</w:t>
      </w:r>
      <w:r>
        <w:rPr>
          <w:rFonts w:eastAsia="Times New Roman" w:cs="Times New Roman"/>
          <w:szCs w:val="24"/>
        </w:rPr>
        <w:t>ώμα αυτό να υπάρξει μια νέα αρχή.</w:t>
      </w:r>
    </w:p>
    <w:p w14:paraId="0D0A08D5" w14:textId="77777777" w:rsidR="00E2285C" w:rsidRDefault="00095D94">
      <w:pPr>
        <w:spacing w:line="600" w:lineRule="auto"/>
        <w:ind w:firstLine="720"/>
        <w:contextualSpacing/>
        <w:jc w:val="both"/>
        <w:rPr>
          <w:rFonts w:eastAsia="Times New Roman"/>
          <w:szCs w:val="24"/>
        </w:rPr>
      </w:pPr>
      <w:r>
        <w:rPr>
          <w:rFonts w:eastAsia="Times New Roman"/>
          <w:szCs w:val="24"/>
        </w:rPr>
        <w:t>Κύριε Υπουργέ, ή στο 40 ή στο 41 άρθρο έχετε τις ρυθμίσει</w:t>
      </w:r>
      <w:r>
        <w:rPr>
          <w:rFonts w:eastAsia="Times New Roman"/>
          <w:szCs w:val="24"/>
        </w:rPr>
        <w:t>ς για αυτή την Επιτροπή Εσωτερικού Ελέγχου. Γιατί να μην παρεμβαίνει η Επιτροπή Θεσμών και Διαφάνειας να λέει ένα «ναι», όπως για τους υπόλοιπους, σε σχέση με τον επικεφαλής; Δεν θα ήταν χρήσιμο; Για δείτε το λίγο.</w:t>
      </w:r>
    </w:p>
    <w:p w14:paraId="0D0A08D6" w14:textId="77777777" w:rsidR="00E2285C" w:rsidRDefault="00095D94">
      <w:pPr>
        <w:spacing w:line="600" w:lineRule="auto"/>
        <w:ind w:firstLine="720"/>
        <w:contextualSpacing/>
        <w:jc w:val="both"/>
        <w:rPr>
          <w:rFonts w:eastAsia="Times New Roman"/>
          <w:szCs w:val="24"/>
        </w:rPr>
      </w:pPr>
      <w:r>
        <w:rPr>
          <w:rFonts w:eastAsia="Times New Roman"/>
          <w:szCs w:val="24"/>
        </w:rPr>
        <w:t>Τέλος,…</w:t>
      </w:r>
    </w:p>
    <w:p w14:paraId="0D0A08D7"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rPr>
        <w:t>Και κλείνετε με αυτό, κύριε Λοβέ</w:t>
      </w:r>
      <w:r>
        <w:rPr>
          <w:rFonts w:eastAsia="Times New Roman"/>
          <w:szCs w:val="24"/>
        </w:rPr>
        <w:t>ρ</w:t>
      </w:r>
      <w:r>
        <w:rPr>
          <w:rFonts w:eastAsia="Times New Roman"/>
          <w:szCs w:val="24"/>
        </w:rPr>
        <w:t>δο.</w:t>
      </w:r>
    </w:p>
    <w:p w14:paraId="0D0A08D8" w14:textId="77777777" w:rsidR="00E2285C" w:rsidRDefault="00095D94">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Ναι, αλλά δεν έχω προλάβει, κύριε Πρόεδρε, να μιλήσω για τις τροπολογίες.</w:t>
      </w:r>
    </w:p>
    <w:p w14:paraId="0D0A08D9"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Με συγχωρείτε, παρεμβήκατε. Σας έχω </w:t>
      </w:r>
      <w:r>
        <w:rPr>
          <w:rFonts w:eastAsia="Times New Roman"/>
          <w:szCs w:val="24"/>
        </w:rPr>
        <w:t xml:space="preserve">δώσει </w:t>
      </w:r>
      <w:r>
        <w:rPr>
          <w:rFonts w:eastAsia="Times New Roman"/>
          <w:szCs w:val="24"/>
        </w:rPr>
        <w:t>δυόμισι λεπτά. Να σεβαστείτε τον κ. Δαβάκη και τον κ</w:t>
      </w:r>
      <w:r>
        <w:rPr>
          <w:rFonts w:eastAsia="Times New Roman"/>
          <w:szCs w:val="24"/>
        </w:rPr>
        <w:t>. Κούζηλο που έπονται.</w:t>
      </w:r>
    </w:p>
    <w:p w14:paraId="0D0A08DA" w14:textId="77777777" w:rsidR="00E2285C" w:rsidRDefault="00095D94">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Θα τα πω στη δευτερολογία μου τότε.</w:t>
      </w:r>
    </w:p>
    <w:p w14:paraId="0D0A08DB"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Κυρίες και κύριοι Βουλευτές, υπήρξε μια τροπολογία είκοσι επτά Βουλευτών της Πλειοψηφίας για τον συνδικαλισμό. Ψηφίζουμε θετικά, αλλά έχουμε να κάνουμε πάρα πολλές παρατηρήσεις. Κ</w:t>
      </w:r>
      <w:r>
        <w:rPr>
          <w:rFonts w:eastAsia="Times New Roman"/>
          <w:szCs w:val="24"/>
        </w:rPr>
        <w:t xml:space="preserve">αι στο πνεύμα ενός διαλόγου, που είναι αρκετά διάλογος </w:t>
      </w:r>
      <w:r>
        <w:rPr>
          <w:rFonts w:eastAsia="Times New Roman"/>
          <w:szCs w:val="24"/>
        </w:rPr>
        <w:t>Σ</w:t>
      </w:r>
      <w:r>
        <w:rPr>
          <w:rFonts w:eastAsia="Times New Roman"/>
          <w:szCs w:val="24"/>
        </w:rPr>
        <w:t xml:space="preserve">υνταγματικού </w:t>
      </w:r>
      <w:r>
        <w:rPr>
          <w:rFonts w:eastAsia="Times New Roman"/>
          <w:szCs w:val="24"/>
        </w:rPr>
        <w:t>Δ</w:t>
      </w:r>
      <w:r>
        <w:rPr>
          <w:rFonts w:eastAsia="Times New Roman"/>
          <w:szCs w:val="24"/>
        </w:rPr>
        <w:t>ικαίου, έχει κάνει πολλές παρατηρήσεις η Διεύθυνση Επιστημονικών Μελετών στην κατεύθυνση της στήριξης. Η Διεύθυνση Επιστημονικών Μελετών συμφωνώντας με τη λογική και με τα δεδομένα της ε</w:t>
      </w:r>
      <w:r>
        <w:rPr>
          <w:rFonts w:eastAsia="Times New Roman"/>
          <w:szCs w:val="24"/>
        </w:rPr>
        <w:t xml:space="preserve">πιστήμης σε όλη την Ευρώπη λέει «ναι», ότι είναι στο πλαίσιο του άρθρου 12 παράγραφος 1 αυτό. Θέτει θέματα, όμως, σχετικά με τους περιορισμούς, όχι ότι είναι αντισυνταγματικοί, αλλά λέει «εν όψει των περιορισμών, είναι δυνατόν να διαλυθούν τα υφιστάμενα;» </w:t>
      </w:r>
      <w:r>
        <w:rPr>
          <w:rFonts w:eastAsia="Times New Roman"/>
          <w:szCs w:val="24"/>
        </w:rPr>
        <w:t>Και εδώ υπάρχει ένα πρόβλημα σοβαρό. Το άρθρο 12 παράγραφος 2 του Συντάγματος επιβάλλει με δικαστική απόφαση την απαγόρευση συνέχισης λειτουργίας, αλλά εν όψει αυτής της δικαστικής απόφασης και των ενδεχομένων προσφυγών.</w:t>
      </w:r>
    </w:p>
    <w:p w14:paraId="0D0A08DC" w14:textId="77777777" w:rsidR="00E2285C" w:rsidRDefault="00095D94">
      <w:pPr>
        <w:spacing w:line="600" w:lineRule="auto"/>
        <w:ind w:firstLine="720"/>
        <w:contextualSpacing/>
        <w:jc w:val="both"/>
        <w:rPr>
          <w:rFonts w:eastAsia="Times New Roman"/>
          <w:szCs w:val="24"/>
        </w:rPr>
      </w:pPr>
      <w:r>
        <w:rPr>
          <w:rFonts w:eastAsia="Times New Roman"/>
          <w:szCs w:val="24"/>
        </w:rPr>
        <w:t>(Στο σημείο αυτό κτυπάει επανειλημμ</w:t>
      </w:r>
      <w:r>
        <w:rPr>
          <w:rFonts w:eastAsia="Times New Roman"/>
          <w:szCs w:val="24"/>
        </w:rPr>
        <w:t>ένα το κουδούνι λήξεως του χρόνου ομιλίας του κυρίου Βουλευτή)</w:t>
      </w:r>
    </w:p>
    <w:p w14:paraId="0D0A08DD"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Μήπως, λοιπόν, πρέπει με μια ρύθμιση να αποκλείσετε την αναστάτωση;</w:t>
      </w:r>
    </w:p>
    <w:p w14:paraId="0D0A08DE" w14:textId="77777777" w:rsidR="00E2285C" w:rsidRDefault="00095D94">
      <w:pPr>
        <w:spacing w:line="600" w:lineRule="auto"/>
        <w:ind w:firstLine="720"/>
        <w:contextualSpacing/>
        <w:jc w:val="both"/>
        <w:rPr>
          <w:rFonts w:eastAsia="Times New Roman"/>
          <w:szCs w:val="24"/>
        </w:rPr>
      </w:pPr>
      <w:r>
        <w:rPr>
          <w:rFonts w:eastAsia="Times New Roman"/>
          <w:szCs w:val="24"/>
        </w:rPr>
        <w:t>Πιστεύω ότι…</w:t>
      </w:r>
    </w:p>
    <w:p w14:paraId="0D0A08DF"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Παρακαλώ, κύριε Λοβέρδο, να ολοκληρώσετε.</w:t>
      </w:r>
    </w:p>
    <w:p w14:paraId="0D0A08E0" w14:textId="77777777" w:rsidR="00E2285C" w:rsidRDefault="00095D94">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Έκλεισα.</w:t>
      </w:r>
    </w:p>
    <w:p w14:paraId="0D0A08E1"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w:t>
      </w:r>
      <w:r>
        <w:rPr>
          <w:rFonts w:eastAsia="Times New Roman"/>
          <w:b/>
          <w:szCs w:val="24"/>
        </w:rPr>
        <w:t xml:space="preserve"> (Νικήτας Κακλαμάνης):</w:t>
      </w:r>
      <w:r>
        <w:rPr>
          <w:rFonts w:eastAsia="Times New Roman"/>
          <w:szCs w:val="24"/>
        </w:rPr>
        <w:t xml:space="preserve"> Με φέρνετε σε πολύ δύσκολη θέση.</w:t>
      </w:r>
    </w:p>
    <w:p w14:paraId="0D0A08E2" w14:textId="77777777" w:rsidR="00E2285C" w:rsidRDefault="00095D94">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Έκλεισα, κύριε Πρόεδρε, σε δέκα δευτερόλεπτα.</w:t>
      </w:r>
    </w:p>
    <w:p w14:paraId="0D0A08E3"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Τι να κάνουμε;</w:t>
      </w:r>
    </w:p>
    <w:p w14:paraId="0D0A08E4" w14:textId="77777777" w:rsidR="00E2285C" w:rsidRDefault="00095D94">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Σε δέκα δευτερόλεπτα. Ηρεμήστε.</w:t>
      </w:r>
    </w:p>
    <w:p w14:paraId="0D0A08E5"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Εγώ ήρεμος είμαι, πάρα πολύ ήρεμος.</w:t>
      </w:r>
    </w:p>
    <w:p w14:paraId="0D0A08E6" w14:textId="77777777" w:rsidR="00E2285C" w:rsidRDefault="00095D94">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Κι εγώ παρομοίως.</w:t>
      </w:r>
    </w:p>
    <w:p w14:paraId="0D0A08E7"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Είμαστε θετικοί. Δείτε αυτή την περίπτωση και τα ξαναλέμε </w:t>
      </w:r>
      <w:r>
        <w:rPr>
          <w:rFonts w:eastAsia="Times New Roman"/>
          <w:szCs w:val="24"/>
        </w:rPr>
        <w:t>σ</w:t>
      </w:r>
      <w:r>
        <w:rPr>
          <w:rFonts w:eastAsia="Times New Roman"/>
          <w:szCs w:val="24"/>
        </w:rPr>
        <w:t>τη δευτερολογία μου.</w:t>
      </w:r>
    </w:p>
    <w:p w14:paraId="0D0A08E8"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Σας ευχαριστώ ιδιαιτέρως.</w:t>
      </w:r>
    </w:p>
    <w:p w14:paraId="0D0A08E9"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Παρακαλώ.</w:t>
      </w:r>
    </w:p>
    <w:p w14:paraId="0D0A08EA"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Επανερχόμαστε στη σειρά των </w:t>
      </w:r>
      <w:r>
        <w:rPr>
          <w:rFonts w:eastAsia="Times New Roman"/>
          <w:szCs w:val="24"/>
        </w:rPr>
        <w:t>εισηγητών τώρα.</w:t>
      </w:r>
    </w:p>
    <w:p w14:paraId="0D0A08EB"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Τον λόγο έχει ο κ. Δαβάκης, </w:t>
      </w:r>
      <w:r>
        <w:rPr>
          <w:rFonts w:eastAsia="Times New Roman"/>
          <w:szCs w:val="24"/>
        </w:rPr>
        <w:t>ε</w:t>
      </w:r>
      <w:r>
        <w:rPr>
          <w:rFonts w:eastAsia="Times New Roman"/>
          <w:szCs w:val="24"/>
        </w:rPr>
        <w:t>ισηγητής της Νέας Δημοκρατίας.</w:t>
      </w:r>
    </w:p>
    <w:p w14:paraId="0D0A08EC" w14:textId="77777777" w:rsidR="00E2285C" w:rsidRDefault="00095D94">
      <w:pPr>
        <w:spacing w:line="600" w:lineRule="auto"/>
        <w:ind w:firstLine="720"/>
        <w:contextualSpacing/>
        <w:jc w:val="both"/>
        <w:rPr>
          <w:rFonts w:eastAsia="Times New Roman"/>
          <w:szCs w:val="24"/>
        </w:rPr>
      </w:pPr>
      <w:r>
        <w:rPr>
          <w:rFonts w:eastAsia="Times New Roman"/>
          <w:b/>
          <w:szCs w:val="24"/>
        </w:rPr>
        <w:t>ΑΘΑΝΑΣΙΟΣ ΔΑΒΑΚΗΣ:</w:t>
      </w:r>
      <w:r>
        <w:rPr>
          <w:rFonts w:eastAsia="Times New Roman"/>
          <w:szCs w:val="24"/>
        </w:rPr>
        <w:t xml:space="preserve"> Ευχαριστώ, κύριε Πρόεδρε.</w:t>
      </w:r>
    </w:p>
    <w:p w14:paraId="0D0A08ED" w14:textId="77777777" w:rsidR="00E2285C" w:rsidRDefault="00095D94">
      <w:pPr>
        <w:spacing w:line="600" w:lineRule="auto"/>
        <w:ind w:firstLine="720"/>
        <w:contextualSpacing/>
        <w:jc w:val="both"/>
        <w:rPr>
          <w:rFonts w:eastAsia="Times New Roman"/>
          <w:szCs w:val="24"/>
        </w:rPr>
      </w:pPr>
      <w:r>
        <w:rPr>
          <w:rFonts w:eastAsia="Times New Roman"/>
          <w:szCs w:val="24"/>
        </w:rPr>
        <w:t>Κυρίες και κύριοι συνάδελφοι, το νομοσχέδιο που εξετάζουμε καταδεικνύει -είναι μια καλή ευκαιρία- πέντε διαφορές μεταξύ του δικού μας τ</w:t>
      </w:r>
      <w:r>
        <w:rPr>
          <w:rFonts w:eastAsia="Times New Roman"/>
          <w:szCs w:val="24"/>
        </w:rPr>
        <w:t>ρόπου σκέψης και του τρόπου σκέψης της Κυβέρνησης, όσον αφορά το παρόν και το μέλλον των Ενόπλων Δυνάμεων.</w:t>
      </w:r>
    </w:p>
    <w:p w14:paraId="0D0A08EE" w14:textId="77777777" w:rsidR="00E2285C" w:rsidRDefault="00095D94">
      <w:pPr>
        <w:spacing w:line="600" w:lineRule="auto"/>
        <w:ind w:firstLine="720"/>
        <w:contextualSpacing/>
        <w:jc w:val="both"/>
        <w:rPr>
          <w:rFonts w:eastAsia="Times New Roman"/>
          <w:szCs w:val="24"/>
        </w:rPr>
      </w:pPr>
      <w:r>
        <w:rPr>
          <w:rFonts w:eastAsia="Times New Roman"/>
          <w:szCs w:val="24"/>
        </w:rPr>
        <w:t>Η πρώτη διαφορά μεταξύ ημών και της Κυβέρνησης εντοπίζεται στην αντίληψη για το ποια είναι η ορθή διαδικασία νομοθέτησης, ειδικά όταν πρόκειται για θ</w:t>
      </w:r>
      <w:r>
        <w:rPr>
          <w:rFonts w:eastAsia="Times New Roman"/>
          <w:szCs w:val="24"/>
        </w:rPr>
        <w:t xml:space="preserve">έματα εθνικής ασφάλειας και εθνικής άμυνας. Η Κυβέρνηση φαίνεται πως θέλει να κρύψει τα νομοσχέδια που προτείνει. Πώς αλλιώς να εξηγήσει κάποιος την κοινοβουλευτική τακτική που ακολούθησε όσον αφορά τη συζήτηση, την κατάθεση τροπολογιών </w:t>
      </w:r>
      <w:r>
        <w:rPr>
          <w:rFonts w:eastAsia="Times New Roman"/>
          <w:szCs w:val="24"/>
        </w:rPr>
        <w:lastRenderedPageBreak/>
        <w:t xml:space="preserve">και την ψήφιση του </w:t>
      </w:r>
      <w:r>
        <w:rPr>
          <w:rFonts w:eastAsia="Times New Roman"/>
          <w:szCs w:val="24"/>
        </w:rPr>
        <w:t>συγκεκριμένου νομοσχεδίου; Το νομοσχέδιο έρχεται μεταξύ του εκλογικού νόμου και της πίεσης που έχουμε στην απογευματινή συνεδρίαση.</w:t>
      </w:r>
    </w:p>
    <w:p w14:paraId="0D0A08EF" w14:textId="77777777" w:rsidR="00E2285C" w:rsidRDefault="00095D94">
      <w:pPr>
        <w:spacing w:line="600" w:lineRule="auto"/>
        <w:ind w:firstLine="720"/>
        <w:contextualSpacing/>
        <w:jc w:val="both"/>
        <w:rPr>
          <w:rFonts w:eastAsia="Times New Roman"/>
          <w:szCs w:val="24"/>
        </w:rPr>
      </w:pPr>
      <w:r>
        <w:rPr>
          <w:rFonts w:eastAsia="Times New Roman"/>
          <w:szCs w:val="24"/>
        </w:rPr>
        <w:t>Κατ’ αρχάς δεν κατανοούμε γιατί ένα τόσο σημαντικό θέμα</w:t>
      </w:r>
      <w:r>
        <w:rPr>
          <w:rFonts w:eastAsia="Times New Roman"/>
          <w:szCs w:val="24"/>
        </w:rPr>
        <w:t>,</w:t>
      </w:r>
      <w:r>
        <w:rPr>
          <w:rFonts w:eastAsia="Times New Roman"/>
          <w:szCs w:val="24"/>
        </w:rPr>
        <w:t xml:space="preserve"> όπως ο συνδικαλισμός</w:t>
      </w:r>
      <w:r>
        <w:rPr>
          <w:rFonts w:eastAsia="Times New Roman"/>
          <w:szCs w:val="24"/>
        </w:rPr>
        <w:t>,</w:t>
      </w:r>
      <w:r>
        <w:rPr>
          <w:rFonts w:eastAsia="Times New Roman"/>
          <w:szCs w:val="24"/>
        </w:rPr>
        <w:t xml:space="preserve"> ήρθε σε μορφή τροπολογίας αρχικώς -τροπολογία</w:t>
      </w:r>
      <w:r>
        <w:rPr>
          <w:rFonts w:eastAsia="Times New Roman"/>
          <w:szCs w:val="24"/>
        </w:rPr>
        <w:t xml:space="preserve"> Κοζομπόλη, γράφτηκε στην ιστορία. Η παρέμβαση αυτή αποτελεί βαθιά τομή στη μέχρι σήμερα λειτουργία των Ενόπλων Δυνάμεων. Για αυτό κι εμείς ζητήσαμε από τον κύριο Υπουργό να αποσύρει αυτ</w:t>
      </w:r>
      <w:r>
        <w:rPr>
          <w:rFonts w:eastAsia="Times New Roman"/>
          <w:szCs w:val="24"/>
        </w:rPr>
        <w:t>ή</w:t>
      </w:r>
      <w:r>
        <w:rPr>
          <w:rFonts w:eastAsia="Times New Roman"/>
          <w:szCs w:val="24"/>
        </w:rPr>
        <w:t xml:space="preserve"> την τροπολογία, που την έκανε τώρα άρθρο και να την φέρει άμεσα σε ν</w:t>
      </w:r>
      <w:r>
        <w:rPr>
          <w:rFonts w:eastAsia="Times New Roman"/>
          <w:szCs w:val="24"/>
        </w:rPr>
        <w:t>ομοσχέδιο, για να εκτεθούν οι απόψεις, να αντικρούσουμε συγκεκριμένα και θεσμικά τα ζητήματα και να μην υπάρχει αυτή η πίεση χρόνου, όπως σήμερα υπάρχει. Θα περίμενε κανείς ότι εφόσον η Κυβέρνηση πιστεύει βαθιά στην ανάγκη για θεσμοθέτηση του συνδικαλισμού</w:t>
      </w:r>
      <w:r>
        <w:rPr>
          <w:rFonts w:eastAsia="Times New Roman"/>
          <w:szCs w:val="24"/>
        </w:rPr>
        <w:t>, θα ήταν διατεθειμένη να αφιερώσει τον απαιτούμενο χρόνο -όπως προείπα-, να προχωρήσει στην παράθεση των επιχειρημάτων της και να προβάλει –αν θέλετε- και την ενέργεια αυτή όσο καλύτερα μπορούσε. Γιατί είναι κάτι που θέλει να το προβάλει.</w:t>
      </w:r>
    </w:p>
    <w:p w14:paraId="0D0A08F0"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Αντ’ αυτού ο κύρ</w:t>
      </w:r>
      <w:r>
        <w:rPr>
          <w:rFonts w:eastAsia="Times New Roman"/>
          <w:szCs w:val="24"/>
        </w:rPr>
        <w:t>ιος Υπουργός αρνήθηκε να την αποσύρει και η Κυβέρνηση περνά τη ρύθμιση στα βιαστικά. Αλήθεια, γιατί βιάζεστε τόσο; Ποιος επείγεται, κυρίες και κύριοι της Κυβέρνησης, να περάσει ο συνδικαλισμός στις Ένοπλες Δυνάμεις; Ο εκλεκτός σας, ο οποίος βλέπει την πραγ</w:t>
      </w:r>
      <w:r>
        <w:rPr>
          <w:rFonts w:eastAsia="Times New Roman"/>
          <w:szCs w:val="24"/>
        </w:rPr>
        <w:t>ματική πορεία του αριθμού των ταμειακώς εντάξει μελών που έχουν εγγραφεί στα πρωτοβάθμια σωματεία, που υποτίθεται ότι εκπροσωπεί ή μήπως εσείς που τρομάξατε, γιατί βλέπετε ότι τα ποσοστά σας αντικατοπτρίζουν πλέον τις αναρίθμητες κυβιστήσεις σας, όπως πλέο</w:t>
      </w:r>
      <w:r>
        <w:rPr>
          <w:rFonts w:eastAsia="Times New Roman"/>
          <w:szCs w:val="24"/>
        </w:rPr>
        <w:t>ν συνηθίζουμε να λέμε;</w:t>
      </w:r>
    </w:p>
    <w:p w14:paraId="0D0A08F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Τέλος –που είναι και το σημαντικότερο- αντί η Κυβέρνηση να αφιερώσει χρόνο σε ένα τέτοιο ευαίσθητο θέμα, η ρύθμιση περνάει ως τροπολογία, χωρίς ουσιαστική συζήτηση, χωρίς ακρόαση φορέων, χωρίς ακρόαση των θέσεων της φυσικής ηγεσίας τ</w:t>
      </w:r>
      <w:r>
        <w:rPr>
          <w:rFonts w:eastAsia="Times New Roman" w:cs="Times New Roman"/>
          <w:szCs w:val="24"/>
        </w:rPr>
        <w:t xml:space="preserve">ων Ενόπλων Δυνάμεων. Λέμε «ως τροπολογία», γιατί μέχρι χθες ως τροπολογία ξέραμε ότι είναι. </w:t>
      </w:r>
    </w:p>
    <w:p w14:paraId="0D0A08F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θέλουμε να σταθούμε λίγο. Η κυβερνητική </w:t>
      </w:r>
      <w:r>
        <w:rPr>
          <w:rFonts w:eastAsia="Times New Roman" w:cs="Times New Roman"/>
          <w:szCs w:val="24"/>
        </w:rPr>
        <w:t>π</w:t>
      </w:r>
      <w:r>
        <w:rPr>
          <w:rFonts w:eastAsia="Times New Roman" w:cs="Times New Roman"/>
          <w:szCs w:val="24"/>
        </w:rPr>
        <w:t xml:space="preserve">λειοψηφία απέρριψε την πρότασή μας να ακουστούν οι απόψεις των Αρχηγών, της φυσικής ηγεσίας των Ενόπλων Δυνάμεων. </w:t>
      </w:r>
      <w:r>
        <w:rPr>
          <w:rFonts w:eastAsia="Times New Roman" w:cs="Times New Roman"/>
          <w:szCs w:val="24"/>
        </w:rPr>
        <w:t xml:space="preserve">Φαίνεται ότι οι μόνοι που </w:t>
      </w:r>
      <w:r>
        <w:rPr>
          <w:rFonts w:eastAsia="Times New Roman" w:cs="Times New Roman"/>
          <w:szCs w:val="24"/>
        </w:rPr>
        <w:lastRenderedPageBreak/>
        <w:t>μπορούν να ακουστούν είναι οι «εκλεκτοί». Συζητούμε θέμα ουσιώδες, βασικό για το προσωπικό των Ενόπλων Δυνάμεων, όπως είναι η συνδικαλιστική δράση, και δεν ακούστηκαν αυτοί οι οποίοι είναι υπεύθυνοι για το προσωπικό των Ενόπλων Δυ</w:t>
      </w:r>
      <w:r>
        <w:rPr>
          <w:rFonts w:eastAsia="Times New Roman" w:cs="Times New Roman"/>
          <w:szCs w:val="24"/>
        </w:rPr>
        <w:t xml:space="preserve">νάμεων, η φυσική ηγεσία τους! Ούτε κατανοούμε την πρακτική να τεθεί ένα τόσο σημαντικό πολυνομοσχέδιο στην Ολομέλεια μόνο για μερικές ώρες, το είπα και στην αρχή. Αποφασίζετε για το μέλλον των Ενόπλων Δυνάμεων σε λιγότερο χρόνο από όσο παίρνουν οι γενικές </w:t>
      </w:r>
      <w:r>
        <w:rPr>
          <w:rFonts w:eastAsia="Times New Roman" w:cs="Times New Roman"/>
          <w:szCs w:val="24"/>
        </w:rPr>
        <w:t>συνελεύσεις φοιτητικών οργανώσεων.</w:t>
      </w:r>
    </w:p>
    <w:p w14:paraId="0D0A08F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Τέλος, μιας και είμαστε στο θέμα της νομοθετικής Βαβέλ της Κυβέρνησης πρέπει να κάνουμε μια αναφορά στην τροπολογία του Υπουργείου Εσωτερικών. Δύσκολα μπορεί να καταλάβει κάποιος πώς αυτή η τροπολογία βρέθηκε στο νομοσχέδ</w:t>
      </w:r>
      <w:r>
        <w:rPr>
          <w:rFonts w:eastAsia="Times New Roman" w:cs="Times New Roman"/>
          <w:szCs w:val="24"/>
        </w:rPr>
        <w:t>ιο του ΥΠΕΘΑ. Η τροπολογία έχει ελάχιστη συνάφεια με το αντικείμενο της Εθνικής Άμυνας, ρυθμίζει μάλιστα εξαιρετικής σημασίας θέματα, ακουμπώντας το σύνολο των υπαλλήλων της τοπικής αυτοδιοίκησης.</w:t>
      </w:r>
    </w:p>
    <w:p w14:paraId="0D0A08F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Με αυτά τα δεδομένα που αναλύω ψηφίζουμε «</w:t>
      </w:r>
      <w:r>
        <w:rPr>
          <w:rFonts w:eastAsia="Times New Roman" w:cs="Times New Roman"/>
          <w:szCs w:val="24"/>
        </w:rPr>
        <w:t>παρών</w:t>
      </w:r>
      <w:r>
        <w:rPr>
          <w:rFonts w:eastAsia="Times New Roman" w:cs="Times New Roman"/>
          <w:szCs w:val="24"/>
        </w:rPr>
        <w:t>» στη συγκεκ</w:t>
      </w:r>
      <w:r>
        <w:rPr>
          <w:rFonts w:eastAsia="Times New Roman" w:cs="Times New Roman"/>
          <w:szCs w:val="24"/>
        </w:rPr>
        <w:t>ριμένη τροπολογία.</w:t>
      </w:r>
    </w:p>
    <w:p w14:paraId="0D0A08F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δεύτερη διαφορά μας –σας είπα ότι συνολικά είναι πέντε- στον δικό μας τρόπο σκέψης και στον τρόπο σκέψης της Κυβέρνησης αφορά τη σχέση της </w:t>
      </w:r>
      <w:r>
        <w:rPr>
          <w:rFonts w:eastAsia="Times New Roman" w:cs="Times New Roman"/>
          <w:szCs w:val="24"/>
        </w:rPr>
        <w:t>π</w:t>
      </w:r>
      <w:r>
        <w:rPr>
          <w:rFonts w:eastAsia="Times New Roman" w:cs="Times New Roman"/>
          <w:szCs w:val="24"/>
        </w:rPr>
        <w:t>ολιτείας με τα στελέχη των Ενόπλων Δυνάμεων και τον τρόπο εξασφάλισης του ηθικού και της αξιοπρ</w:t>
      </w:r>
      <w:r>
        <w:rPr>
          <w:rFonts w:eastAsia="Times New Roman" w:cs="Times New Roman"/>
          <w:szCs w:val="24"/>
        </w:rPr>
        <w:t>έπειας αυτών των ανθρώπων, χάρη στην αυτοθυσία και τις προσπάθειες των οποίων έχει αντισταθμιστεί –όσο αυτό είναι δυνατόν- η επίδραση της οικονομικής συγκυρίας που βιώνει η χώρα.</w:t>
      </w:r>
    </w:p>
    <w:p w14:paraId="0D0A08F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Με την τροπολογία για τον συνδικαλισμό η Κυβέρνηση δεν ενδιαφέρεται να βελτιώ</w:t>
      </w:r>
      <w:r>
        <w:rPr>
          <w:rFonts w:eastAsia="Times New Roman" w:cs="Times New Roman"/>
          <w:szCs w:val="24"/>
        </w:rPr>
        <w:t>σει τις συνθήκες διαβίωσης του προσωπικού, δεν ενδιαφέρεται να εξασφαλίσει το ηθικό τους και την αξιοπρέπειά τους. Στόχος της είναι η εκμετάλλευση της απογοήτευσης και της ανασφάλειας που τα στελέχη νιώθουν λόγω του γεγονότος ότι χειμάζονται εδώ και μια εξ</w:t>
      </w:r>
      <w:r>
        <w:rPr>
          <w:rFonts w:eastAsia="Times New Roman" w:cs="Times New Roman"/>
          <w:szCs w:val="24"/>
        </w:rPr>
        <w:t xml:space="preserve">αετία, για να δημιουργήσει σχέσεις εξάρτησης και κομματικού ελέγχου στις Ένοπλες Δυνάμεις. </w:t>
      </w:r>
    </w:p>
    <w:p w14:paraId="0D0A08F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Εάν η Κυβέρνηση, κυρίες και κύριοι συνάδελφοι, είχε πραγματικό ενδιαφέρον να βελτιώσει το επίπεδο διαβίωσης του </w:t>
      </w:r>
      <w:r>
        <w:rPr>
          <w:rFonts w:eastAsia="Times New Roman" w:cs="Times New Roman"/>
          <w:szCs w:val="24"/>
        </w:rPr>
        <w:t>Σ</w:t>
      </w:r>
      <w:r>
        <w:rPr>
          <w:rFonts w:eastAsia="Times New Roman" w:cs="Times New Roman"/>
          <w:szCs w:val="24"/>
        </w:rPr>
        <w:t xml:space="preserve">ώματος των </w:t>
      </w:r>
      <w:r>
        <w:rPr>
          <w:rFonts w:eastAsia="Times New Roman" w:cs="Times New Roman"/>
          <w:szCs w:val="24"/>
        </w:rPr>
        <w:t>Α</w:t>
      </w:r>
      <w:r>
        <w:rPr>
          <w:rFonts w:eastAsia="Times New Roman" w:cs="Times New Roman"/>
          <w:szCs w:val="24"/>
        </w:rPr>
        <w:t xml:space="preserve">ξιωματικών και </w:t>
      </w:r>
      <w:r>
        <w:rPr>
          <w:rFonts w:eastAsia="Times New Roman" w:cs="Times New Roman"/>
          <w:szCs w:val="24"/>
        </w:rPr>
        <w:t>Υ</w:t>
      </w:r>
      <w:r>
        <w:rPr>
          <w:rFonts w:eastAsia="Times New Roman" w:cs="Times New Roman"/>
          <w:szCs w:val="24"/>
        </w:rPr>
        <w:t>παξιωματικών και να απο</w:t>
      </w:r>
      <w:r>
        <w:rPr>
          <w:rFonts w:eastAsia="Times New Roman" w:cs="Times New Roman"/>
          <w:szCs w:val="24"/>
        </w:rPr>
        <w:t xml:space="preserve">καταστήσει τις αδικίες που </w:t>
      </w:r>
      <w:r>
        <w:rPr>
          <w:rFonts w:eastAsia="Times New Roman" w:cs="Times New Roman"/>
          <w:szCs w:val="24"/>
        </w:rPr>
        <w:lastRenderedPageBreak/>
        <w:t xml:space="preserve">έχουν υποστεί, θα είχε προχωρήσει στην άμεση λήψη μέτρων προς αυτή την κατεύθυνση. Για παράδειγμα, θα μπορούσε στον ενάμιση χρόνο που κυβερνά να είχε καταβάλει το υπόλοιπο 50% της </w:t>
      </w:r>
      <w:r>
        <w:rPr>
          <w:rFonts w:eastAsia="Times New Roman" w:cs="Times New Roman"/>
          <w:szCs w:val="24"/>
        </w:rPr>
        <w:t>α</w:t>
      </w:r>
      <w:r>
        <w:rPr>
          <w:rFonts w:eastAsia="Times New Roman" w:cs="Times New Roman"/>
          <w:szCs w:val="24"/>
        </w:rPr>
        <w:t>ποφάσεως του Συμβουλίου της Επικρατείας, θα μπορ</w:t>
      </w:r>
      <w:r>
        <w:rPr>
          <w:rFonts w:eastAsia="Times New Roman" w:cs="Times New Roman"/>
          <w:szCs w:val="24"/>
        </w:rPr>
        <w:t xml:space="preserve">ούσε να μην έχει ψηφίσει το «πάγωμα» των αποδοχών των στελεχών των Ενόπλων Δυνάμεων, θα μπορούσε να βρει ισοδύναμα για τις περικοπές στο Υπουργείο Εθνικής Άμυνας από άλλες δαπάνες του </w:t>
      </w:r>
      <w:r>
        <w:rPr>
          <w:rFonts w:eastAsia="Times New Roman" w:cs="Times New Roman"/>
          <w:szCs w:val="24"/>
        </w:rPr>
        <w:t>δ</w:t>
      </w:r>
      <w:r>
        <w:rPr>
          <w:rFonts w:eastAsia="Times New Roman" w:cs="Times New Roman"/>
          <w:szCs w:val="24"/>
        </w:rPr>
        <w:t>ημοσίου. Εν ολίγοις, όσον αφορά τις αποδοχές των στελεχών των Ενόπλων Δ</w:t>
      </w:r>
      <w:r>
        <w:rPr>
          <w:rFonts w:eastAsia="Times New Roman" w:cs="Times New Roman"/>
          <w:szCs w:val="24"/>
        </w:rPr>
        <w:t>υνάμεων η Κυβέρνηση έχει και το μαχαίρι και το καρπούζι. Το γεγονός ότι αντί να λάβει άμεσα αποφάσεις προς όφελος των στελεχών επιλέγει να νομοθετήσει τον συνδικαλισμό, είναι αποκαλυπτικό για τις προθέσεις της. Μετά το μαστίγωμα των οικονομικών καταστάσεων</w:t>
      </w:r>
      <w:r>
        <w:rPr>
          <w:rFonts w:eastAsia="Times New Roman" w:cs="Times New Roman"/>
          <w:szCs w:val="24"/>
        </w:rPr>
        <w:t>, δίνει το «καρότο» του συνδικαλισμού με μια τροπολογία, μια πρώην τροπολογία και τώρα άρθρο, και οι προθέσεις της είναι εξαιρετικά απλές: Η Κυβέρνηση επιθυμεί να ασκήσει κομματικό έλεγχο στις Ένοπλες Δυνάμεις μέσω της δημιουργίας μιας παράλληλης δομής φίλ</w:t>
      </w:r>
      <w:r>
        <w:rPr>
          <w:rFonts w:eastAsia="Times New Roman" w:cs="Times New Roman"/>
          <w:szCs w:val="24"/>
        </w:rPr>
        <w:t xml:space="preserve">α προσκείμενων πολιτικών κομισάριων, οι οποίοι θα παρακάμπτουν τη φυσική ηγεσία και θα συνομιλούν απευθείας με το Σώμα των Αξιωματικών και των </w:t>
      </w:r>
      <w:r>
        <w:rPr>
          <w:rFonts w:eastAsia="Times New Roman" w:cs="Times New Roman"/>
          <w:szCs w:val="24"/>
        </w:rPr>
        <w:lastRenderedPageBreak/>
        <w:t xml:space="preserve">Υπαξιωματικών. Δεν είναι τυχαίο ότι στην τροπολογία αναφέρεται ονομαστικά η </w:t>
      </w:r>
      <w:r>
        <w:rPr>
          <w:rFonts w:eastAsia="Times New Roman" w:cs="Times New Roman"/>
          <w:szCs w:val="24"/>
        </w:rPr>
        <w:t>δ</w:t>
      </w:r>
      <w:r>
        <w:rPr>
          <w:rFonts w:eastAsia="Times New Roman" w:cs="Times New Roman"/>
          <w:szCs w:val="24"/>
        </w:rPr>
        <w:t xml:space="preserve">ευτεροβάθμια </w:t>
      </w:r>
      <w:r>
        <w:rPr>
          <w:rFonts w:eastAsia="Times New Roman" w:cs="Times New Roman"/>
          <w:szCs w:val="24"/>
        </w:rPr>
        <w:t>έ</w:t>
      </w:r>
      <w:r>
        <w:rPr>
          <w:rFonts w:eastAsia="Times New Roman" w:cs="Times New Roman"/>
          <w:szCs w:val="24"/>
        </w:rPr>
        <w:t>νωση αυτολεξεί, η οποί</w:t>
      </w:r>
      <w:r>
        <w:rPr>
          <w:rFonts w:eastAsia="Times New Roman" w:cs="Times New Roman"/>
          <w:szCs w:val="24"/>
        </w:rPr>
        <w:t>α διά νόμου θα μονοπωλεί από αύριο την εκπροσώπηση των στρατιωτικών σε όλη την επικράτεια.</w:t>
      </w:r>
    </w:p>
    <w:p w14:paraId="0D0A08F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Εδώ, κυρίες και κύριοι συνάδελφοι, αξίζει να σημειωθεί ότι στις </w:t>
      </w:r>
      <w:r>
        <w:rPr>
          <w:rFonts w:eastAsia="Times New Roman" w:cs="Times New Roman"/>
          <w:szCs w:val="24"/>
        </w:rPr>
        <w:t>σαράντα πέντε χιλιάδες</w:t>
      </w:r>
      <w:r>
        <w:rPr>
          <w:rFonts w:eastAsia="Times New Roman" w:cs="Times New Roman"/>
          <w:szCs w:val="24"/>
        </w:rPr>
        <w:t xml:space="preserve"> περίπου των αξιωματικών και υπαξιωματικών -τόσοι είναι- τα μέλη τα οποία έχουν</w:t>
      </w:r>
      <w:r>
        <w:rPr>
          <w:rFonts w:eastAsia="Times New Roman" w:cs="Times New Roman"/>
          <w:szCs w:val="24"/>
        </w:rPr>
        <w:t xml:space="preserve"> ενταχθεί σε όλες αυτές τις οργανώσεις δεν ξεπερνούν τα </w:t>
      </w:r>
      <w:r>
        <w:rPr>
          <w:rFonts w:eastAsia="Times New Roman" w:cs="Times New Roman"/>
          <w:szCs w:val="24"/>
        </w:rPr>
        <w:t xml:space="preserve">επτακόσια </w:t>
      </w:r>
      <w:r>
        <w:rPr>
          <w:rFonts w:eastAsia="Times New Roman" w:cs="Times New Roman"/>
          <w:szCs w:val="24"/>
        </w:rPr>
        <w:t>άτομα. Αυτή είναι η αποδοχή τους! Και αυτή θεσμοθετούμε τώρα, με τις επιλογές της Κυβέρνησης Τσίπρα-Καμμένου. Ούτε είναι τυχαία η πρόβλεψη να χρηματοδοτηθεί αυτό το όργανο με τα 2/3 όλων των</w:t>
      </w:r>
      <w:r>
        <w:rPr>
          <w:rFonts w:eastAsia="Times New Roman" w:cs="Times New Roman"/>
          <w:szCs w:val="24"/>
        </w:rPr>
        <w:t xml:space="preserve"> εισφορών των μελών των πρωτοβάθμιων σωματείων και η πρόβλεψη να μονοπωλεί την παρουσία στο διαδίκτυο, να είναι μόνον αυτό στο διαδίκτυο. </w:t>
      </w:r>
    </w:p>
    <w:p w14:paraId="0D0A08F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Ούτε η χρονική στιγμή στην οποία κατατίθεται η τροπολογία προκαλεί έκπληξη. Η Κυβέρνηση, κυρίες και κύριοι Βουλευτές, επείγεται να δημιουργήσει σχέσεις εξάρτησης με το Σώμα των Αξιωματικών και των Υπαξιωματικών. Σκοπός της είναι ένας και μοναδικός, η δημιο</w:t>
      </w:r>
      <w:r>
        <w:rPr>
          <w:rFonts w:eastAsia="Times New Roman" w:cs="Times New Roman"/>
          <w:szCs w:val="24"/>
        </w:rPr>
        <w:t xml:space="preserve">υργία ενός συνδικαλιστικού οργάνου </w:t>
      </w:r>
      <w:r>
        <w:rPr>
          <w:rFonts w:eastAsia="Times New Roman" w:cs="Times New Roman"/>
          <w:szCs w:val="24"/>
        </w:rPr>
        <w:lastRenderedPageBreak/>
        <w:t>το οποίο θα τη βοηθήσει με την απορρόφηση του πολιτικού κόστους από τις περικοπές που με την υπογραφή των δυο κυρίων συγκυβερνώντων έρχονται. Η Κυβέρνηση επείγεται να δημιουργήσει σχέσεις εξάρτησης γιατί υποσχέθηκε πολλά,</w:t>
      </w:r>
      <w:r>
        <w:rPr>
          <w:rFonts w:eastAsia="Times New Roman" w:cs="Times New Roman"/>
          <w:szCs w:val="24"/>
        </w:rPr>
        <w:t xml:space="preserve"> είπε ψέματα και τώρα βρίσκεται με την πλάτη στον τοίχο. </w:t>
      </w:r>
    </w:p>
    <w:p w14:paraId="0D0A08FA" w14:textId="77777777" w:rsidR="00E2285C" w:rsidRDefault="00095D94">
      <w:pPr>
        <w:spacing w:line="600" w:lineRule="auto"/>
        <w:ind w:firstLine="720"/>
        <w:contextualSpacing/>
        <w:jc w:val="both"/>
        <w:rPr>
          <w:rFonts w:eastAsia="Times New Roman"/>
          <w:szCs w:val="24"/>
        </w:rPr>
      </w:pPr>
      <w:r>
        <w:rPr>
          <w:rFonts w:eastAsia="Times New Roman"/>
          <w:szCs w:val="24"/>
        </w:rPr>
        <w:t>Εκτός από τον συνδικαλισμό, το νομοσχέδιο περιέχει αρκετές διατάξεις οι οποίες αδικούν το προσωπικό και δημιουργούν προβλήματα στην ομαλή λειτουργία του.</w:t>
      </w:r>
    </w:p>
    <w:p w14:paraId="0D0A08FB" w14:textId="77777777" w:rsidR="00E2285C" w:rsidRDefault="00095D94">
      <w:pPr>
        <w:spacing w:line="600" w:lineRule="auto"/>
        <w:ind w:firstLine="720"/>
        <w:contextualSpacing/>
        <w:jc w:val="both"/>
        <w:rPr>
          <w:rFonts w:eastAsia="Times New Roman"/>
          <w:szCs w:val="24"/>
        </w:rPr>
      </w:pPr>
      <w:r>
        <w:rPr>
          <w:rFonts w:eastAsia="Times New Roman"/>
          <w:szCs w:val="24"/>
        </w:rPr>
        <w:t>Πρώτον, στο άρθρο 18 παράγραφος 3 δεν κατανο</w:t>
      </w:r>
      <w:r>
        <w:rPr>
          <w:rFonts w:eastAsia="Times New Roman"/>
          <w:szCs w:val="24"/>
        </w:rPr>
        <w:t>ούμε τους λόγους που προβλέπεται η δυνατότητα μετάταξης αξιωματικών του Σώματος Ιπταμένων Ραδιοναυτίλων, τα στελέχη του οποίου διαθέτουν πολύτιμη εκπαίδευση και πτητική εμπειρία χιλιάδων ωρών πτήσεως. Οι δεξιότητες του προσωπικού αυτού αποτελούν μία επένδυ</w:t>
      </w:r>
      <w:r>
        <w:rPr>
          <w:rFonts w:eastAsia="Times New Roman"/>
          <w:szCs w:val="24"/>
        </w:rPr>
        <w:t>ση που η υπηρεσία έχει πραγματοποιήσει και η οποία θα πάει χαμένη, αν η ρύθμιση προχωρήσει και δοθεί η δυνατότητα στην υπηρεσία να μετατάξει το προσωπικό αυτό.</w:t>
      </w:r>
    </w:p>
    <w:p w14:paraId="0D0A08FC"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Πέραν αυτού, οι ραδιοναυτίλοι καλύπτουν παρούσες ανάγκες στα </w:t>
      </w:r>
      <w:r>
        <w:rPr>
          <w:rFonts w:eastAsia="Times New Roman"/>
          <w:szCs w:val="24"/>
          <w:lang w:val="en-US"/>
        </w:rPr>
        <w:t>C</w:t>
      </w:r>
      <w:r>
        <w:rPr>
          <w:rFonts w:eastAsia="Times New Roman"/>
          <w:szCs w:val="24"/>
        </w:rPr>
        <w:t>-130 και στα διάφορα κέντρα επιχει</w:t>
      </w:r>
      <w:r>
        <w:rPr>
          <w:rFonts w:eastAsia="Times New Roman"/>
          <w:szCs w:val="24"/>
        </w:rPr>
        <w:t>ρήσεων. Θα κληθούν μάλιστα να καλύψουν και μελλοντικές ανάγκες, όταν ολοκληρωθεί η διαδικασία αναβάθμισης που έχετε ξεκινήσει εδώ και ένα χρόνο στα P-3 O</w:t>
      </w:r>
      <w:r>
        <w:rPr>
          <w:rFonts w:eastAsia="Times New Roman"/>
          <w:szCs w:val="24"/>
          <w:lang w:val="en-US"/>
        </w:rPr>
        <w:t>rion</w:t>
      </w:r>
      <w:r>
        <w:rPr>
          <w:rFonts w:eastAsia="Times New Roman"/>
          <w:szCs w:val="24"/>
        </w:rPr>
        <w:t>, όπως ξέρετε.</w:t>
      </w:r>
    </w:p>
    <w:p w14:paraId="0D0A08FD" w14:textId="77777777" w:rsidR="00E2285C" w:rsidRDefault="00095D94">
      <w:pPr>
        <w:spacing w:line="600" w:lineRule="auto"/>
        <w:ind w:firstLine="720"/>
        <w:contextualSpacing/>
        <w:jc w:val="both"/>
        <w:rPr>
          <w:rFonts w:eastAsia="Times New Roman"/>
          <w:szCs w:val="24"/>
        </w:rPr>
      </w:pPr>
      <w:r>
        <w:rPr>
          <w:rFonts w:eastAsia="Times New Roman"/>
          <w:szCs w:val="24"/>
        </w:rPr>
        <w:t>Με βάση αυτές τις παρατηρήσεις, είναι άμεση η ανάγκη να υπάρξει νομοτεχνική βελτίωση</w:t>
      </w:r>
      <w:r>
        <w:rPr>
          <w:rFonts w:eastAsia="Times New Roman"/>
          <w:szCs w:val="24"/>
        </w:rPr>
        <w:t xml:space="preserve"> από την πλευρά του Υπουργείου, ώστε να απαλειφθεί από το νομοσχέδιο η πρόβλεψη για τη δυνατότητα μετάταξης των ραδιοναυτίλων. Πρέπει να το δείτε. Το δεύτερο εδάφιο της συγκεκριμένης παραγράφου εμποιεί τεράστιους φόβους στους ανθρώπους αυτούς, τους οποίους</w:t>
      </w:r>
      <w:r>
        <w:rPr>
          <w:rFonts w:eastAsia="Times New Roman"/>
          <w:szCs w:val="24"/>
        </w:rPr>
        <w:t xml:space="preserve"> νομίζω ότι γνωρίζετε καλά.</w:t>
      </w:r>
    </w:p>
    <w:p w14:paraId="0D0A08FE" w14:textId="77777777" w:rsidR="00E2285C" w:rsidRDefault="00095D94">
      <w:pPr>
        <w:spacing w:line="600" w:lineRule="auto"/>
        <w:ind w:firstLine="720"/>
        <w:contextualSpacing/>
        <w:jc w:val="both"/>
        <w:rPr>
          <w:rFonts w:eastAsia="Times New Roman"/>
          <w:szCs w:val="24"/>
        </w:rPr>
      </w:pPr>
      <w:r>
        <w:rPr>
          <w:rFonts w:eastAsia="Times New Roman"/>
          <w:szCs w:val="24"/>
        </w:rPr>
        <w:t>Δεύτερον, διαφωνούμε με τις ρυθμίσεις του άρθρου 41. Συγκεκριμένα, δεν είναι άμεσα αντιληπτός ο λόγος για τον οποίο κρίνεται αναγκαία η θέσπιση ενός ενδιάμεσου τριμελούς οργάνου -και μάλιστα με τη συμμετοχή εφέτη δικαστή- το οπο</w:t>
      </w:r>
      <w:r>
        <w:rPr>
          <w:rFonts w:eastAsia="Times New Roman"/>
          <w:szCs w:val="24"/>
        </w:rPr>
        <w:t xml:space="preserve">ίο θα παρεμβάλλεται ελέγχοντας το έργο της </w:t>
      </w:r>
      <w:r>
        <w:rPr>
          <w:rFonts w:eastAsia="Times New Roman"/>
          <w:szCs w:val="24"/>
        </w:rPr>
        <w:t>ε</w:t>
      </w:r>
      <w:r>
        <w:rPr>
          <w:rFonts w:eastAsia="Times New Roman"/>
          <w:szCs w:val="24"/>
        </w:rPr>
        <w:t xml:space="preserve">λεγκτικής </w:t>
      </w:r>
      <w:r>
        <w:rPr>
          <w:rFonts w:eastAsia="Times New Roman"/>
          <w:szCs w:val="24"/>
        </w:rPr>
        <w:t>ε</w:t>
      </w:r>
      <w:r>
        <w:rPr>
          <w:rFonts w:eastAsia="Times New Roman"/>
          <w:szCs w:val="24"/>
        </w:rPr>
        <w:t xml:space="preserve">πιτροπής. </w:t>
      </w:r>
    </w:p>
    <w:p w14:paraId="0D0A08FF"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Υπάρχει κάποιος λόγος που ο κύριος Υπουργός θέλει να ελέγξει τα αποτελέσματα της Επιτροπής Ελέγχου; Δεν θέλω να το πιστεύω. Πάσχει κάπου η λειτουργία της; Να μας το πείτε. Προς τι η επιλογή </w:t>
      </w:r>
      <w:r>
        <w:rPr>
          <w:rFonts w:eastAsia="Times New Roman"/>
          <w:szCs w:val="24"/>
        </w:rPr>
        <w:lastRenderedPageBreak/>
        <w:t>εφέτη δικαστή; Υπάρχει κάποιο έλλειμμα εμπιστοσύνης της ηγεσίας απέναντι στη στρατιωτική δικαιοσύνη, στο τεράστιο σώμα, το επίλεκτο σώμα της στρατιωτικής δικαιοσύνης; Θεωρούμε ότι αφού δεν υπάρχουν ικανοποιητικές απαντήσεις –δεν έχουν δοθεί μέχρι τώρα- ο κ</w:t>
      </w:r>
      <w:r>
        <w:rPr>
          <w:rFonts w:eastAsia="Times New Roman"/>
          <w:szCs w:val="24"/>
        </w:rPr>
        <w:t xml:space="preserve">ύριος Υπουργός πρέπει να αποσύρει το συγκεκριμένο άρθρο ή τουλάχιστον να αντικαταστήσει τον εφέτη με στρατιωτικό δικαστή. </w:t>
      </w:r>
    </w:p>
    <w:p w14:paraId="0D0A0900" w14:textId="77777777" w:rsidR="00E2285C" w:rsidRDefault="00095D94">
      <w:pPr>
        <w:spacing w:line="600" w:lineRule="auto"/>
        <w:ind w:firstLine="720"/>
        <w:contextualSpacing/>
        <w:jc w:val="both"/>
        <w:rPr>
          <w:rFonts w:eastAsia="Times New Roman"/>
          <w:szCs w:val="24"/>
        </w:rPr>
      </w:pPr>
      <w:r>
        <w:rPr>
          <w:rFonts w:eastAsia="Times New Roman"/>
          <w:szCs w:val="24"/>
        </w:rPr>
        <w:t>Τρίτον, θεωρούμε απαραίτητο το προεδρικό διάταγμα που προβλέπεται στην παράγραφο 3 του άρθρου 2 να εκδοθεί άμεσα και να προστατεύει μ</w:t>
      </w:r>
      <w:r>
        <w:rPr>
          <w:rFonts w:eastAsia="Times New Roman"/>
          <w:szCs w:val="24"/>
        </w:rPr>
        <w:t xml:space="preserve">ε άμεσο τρόπο τα εμβλήματα και τις ονομασίες τριών ιστορικών σχολών που έγραψαν τη δική τους ιστορία στην Πολεμική Αεροπορία, όπως είναι η ΣΤΥΑ η ΣΥΔ και η ΣΙΡ, οι οποίες τώρα συγχωνεύονται και δημιουργούνται σοβαροί φόβοι όσον αφορά την ιστορικότητα, τις </w:t>
      </w:r>
      <w:r>
        <w:rPr>
          <w:rFonts w:eastAsia="Times New Roman"/>
          <w:szCs w:val="24"/>
        </w:rPr>
        <w:t>αναμνήσεις, το έργο τους, τις προσπάθειές τους, τη συμβολή τους στην Πολεμική μας Αεροπορία.</w:t>
      </w:r>
    </w:p>
    <w:p w14:paraId="0D0A0901"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Τέταρτον, είναι προφανές και νομίζουμε ότι δεν χρειάζεται ιδιαίτερη ανάλυση το γεγονός ότι στηρίζουμε την τροπολογία για το προσωπικό που βρίσκεται σε πολεμική ή μόνιμη διαθεσιμότητα, κάτι το οποίο </w:t>
      </w:r>
      <w:r>
        <w:rPr>
          <w:rFonts w:eastAsia="Times New Roman"/>
          <w:szCs w:val="24"/>
        </w:rPr>
        <w:lastRenderedPageBreak/>
        <w:t>πριν από λίγα λεπτά έγινε δεκτό από την πολιτική ηγεσία κα</w:t>
      </w:r>
      <w:r>
        <w:rPr>
          <w:rFonts w:eastAsia="Times New Roman"/>
          <w:szCs w:val="24"/>
        </w:rPr>
        <w:t xml:space="preserve">ι ήταν προσπάθεια του συναδέλφου Αρχηγού κ. Αναστάσιου Δημοσχάκη ως νομοθετική πρωτοβουλία. </w:t>
      </w:r>
    </w:p>
    <w:p w14:paraId="0D0A0902" w14:textId="77777777" w:rsidR="00E2285C" w:rsidRDefault="00095D94">
      <w:pPr>
        <w:spacing w:line="600" w:lineRule="auto"/>
        <w:ind w:firstLine="720"/>
        <w:contextualSpacing/>
        <w:jc w:val="both"/>
        <w:rPr>
          <w:rFonts w:eastAsia="Times New Roman"/>
          <w:szCs w:val="24"/>
        </w:rPr>
      </w:pPr>
      <w:r>
        <w:rPr>
          <w:rFonts w:eastAsia="Times New Roman"/>
          <w:szCs w:val="24"/>
        </w:rPr>
        <w:t>Πέμπτον, η Κυβέρνηση επιδιώκει να δημιουργήσει σχέση εξάρτησης της φυσικής ηγεσίας των Ενόπλων Δυνάμεων. Συγκεκριμένα, η πρόβλεψη στο άρθρο 17 για δυνατότητα παράτ</w:t>
      </w:r>
      <w:r>
        <w:rPr>
          <w:rFonts w:eastAsia="Times New Roman"/>
          <w:szCs w:val="24"/>
        </w:rPr>
        <w:t>ασης κατά ένα έτος της θητείας των Αρχηγών Γενικών Επιτελείων -δύο συν ένα, τρία συν ένα- δημιουργεί κίνητρα για ευθυγράμμισή τους με όλες τις επιλογές της πολιτικής ηγεσίας ανεξαρτήτως επιχειρησιακής χρησιμότητας, με σκοπό την επιμήκυνση της θητείας τους.</w:t>
      </w:r>
      <w:r>
        <w:rPr>
          <w:rFonts w:eastAsia="Times New Roman"/>
          <w:szCs w:val="24"/>
        </w:rPr>
        <w:t xml:space="preserve"> </w:t>
      </w:r>
    </w:p>
    <w:p w14:paraId="0D0A0903"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Η θέση μας, όπως αναλύθηκε στην </w:t>
      </w:r>
      <w:r>
        <w:rPr>
          <w:rFonts w:eastAsia="Times New Roman"/>
          <w:szCs w:val="24"/>
        </w:rPr>
        <w:t>ε</w:t>
      </w:r>
      <w:r>
        <w:rPr>
          <w:rFonts w:eastAsia="Times New Roman"/>
          <w:szCs w:val="24"/>
        </w:rPr>
        <w:t>πιτροπή, είναι παγίως σταθερά δύο χρόνια, διότι τα «συν ένα» αντιλαμβανόμαστε όλοι σ</w:t>
      </w:r>
      <w:r>
        <w:rPr>
          <w:rFonts w:eastAsia="Times New Roman"/>
          <w:szCs w:val="24"/>
        </w:rPr>
        <w:t>ε</w:t>
      </w:r>
      <w:r>
        <w:rPr>
          <w:rFonts w:eastAsia="Times New Roman"/>
          <w:szCs w:val="24"/>
        </w:rPr>
        <w:t xml:space="preserve"> αυτή την Αίθουσα ότι δημιουργούν ένα άλλο είδος εξάρτησης, ένα άλλο είδος φρονηματισμού, ένα άλλο είδος συστοίχισης με τις αποφάσεις, τ</w:t>
      </w:r>
      <w:r>
        <w:rPr>
          <w:rFonts w:eastAsia="Times New Roman"/>
          <w:szCs w:val="24"/>
        </w:rPr>
        <w:t xml:space="preserve">α «θέλω», τις βουλήσεις της πολιτικής ηγεσίας. Νομίζω ότι πρέπει να το δείτε. Δύο χρόνια σταθερά για την ηγεσία είναι εξαιρετικά και αυτό </w:t>
      </w:r>
      <w:r>
        <w:rPr>
          <w:rFonts w:eastAsia="Times New Roman"/>
          <w:szCs w:val="24"/>
        </w:rPr>
        <w:lastRenderedPageBreak/>
        <w:t xml:space="preserve">δημιουργεί μια ευελιξία, αν θέλετε, στη ροή των σειρών και των σχολών, στην ανάδειξη του προσώπου της ηγεσίας. </w:t>
      </w:r>
    </w:p>
    <w:p w14:paraId="0D0A0904" w14:textId="77777777" w:rsidR="00E2285C" w:rsidRDefault="00095D94">
      <w:pPr>
        <w:spacing w:line="600" w:lineRule="auto"/>
        <w:ind w:firstLine="720"/>
        <w:contextualSpacing/>
        <w:jc w:val="both"/>
        <w:rPr>
          <w:rFonts w:eastAsia="Times New Roman"/>
          <w:szCs w:val="24"/>
        </w:rPr>
      </w:pPr>
      <w:r>
        <w:rPr>
          <w:rFonts w:eastAsia="Times New Roman"/>
          <w:szCs w:val="24"/>
        </w:rPr>
        <w:t>Έκτον,</w:t>
      </w:r>
      <w:r>
        <w:rPr>
          <w:rFonts w:eastAsia="Times New Roman"/>
          <w:szCs w:val="24"/>
        </w:rPr>
        <w:t xml:space="preserve"> θεωρούμε απαραίτητο να γίνει αλλαγή στην παράγραφο 26 του άρθρου 18, ώστε το όριο συμπλήρωσης της εικοσιπενταετίας να τοποθετηθεί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2015 και όχι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2014 που είναι τώρα. Οι αποφοιτήσαντες από τις ανώτερες σχολές υπαξιωματικών το έτος 1992 </w:t>
      </w:r>
      <w:r>
        <w:rPr>
          <w:rFonts w:eastAsia="Times New Roman"/>
          <w:szCs w:val="24"/>
        </w:rPr>
        <w:t>ήταν η τελευταία σειρά</w:t>
      </w:r>
      <w:r>
        <w:rPr>
          <w:rFonts w:eastAsia="Times New Roman"/>
          <w:szCs w:val="24"/>
        </w:rPr>
        <w:t>,</w:t>
      </w:r>
      <w:r>
        <w:rPr>
          <w:rFonts w:eastAsia="Times New Roman"/>
          <w:szCs w:val="24"/>
        </w:rPr>
        <w:t xml:space="preserve"> </w:t>
      </w:r>
      <w:r>
        <w:rPr>
          <w:rFonts w:eastAsia="Times New Roman"/>
          <w:szCs w:val="24"/>
        </w:rPr>
        <w:t xml:space="preserve">κατά την οποία </w:t>
      </w:r>
      <w:r>
        <w:rPr>
          <w:rFonts w:eastAsia="Times New Roman"/>
          <w:szCs w:val="24"/>
        </w:rPr>
        <w:t xml:space="preserve">εφαρμόστηκε το συγκεκριμένο νομοθετικό διάταγμα. Οι απόφοιτοι της εν λόγω σειράς προήχθησαν σε αξιωματικούς στα είκοσι χρόνια. Η επόμενη σειρά του έτους 1993 προήχθη σε αξιωματικούς στα </w:t>
      </w:r>
      <w:r>
        <w:rPr>
          <w:rFonts w:eastAsia="Times New Roman"/>
          <w:szCs w:val="24"/>
        </w:rPr>
        <w:t xml:space="preserve">δεκαεννέα </w:t>
      </w:r>
      <w:r>
        <w:rPr>
          <w:rFonts w:eastAsia="Times New Roman"/>
          <w:szCs w:val="24"/>
        </w:rPr>
        <w:t>χρόνια, κατ’ εφαρμογή</w:t>
      </w:r>
      <w:r>
        <w:rPr>
          <w:rFonts w:eastAsia="Times New Roman"/>
          <w:szCs w:val="24"/>
        </w:rPr>
        <w:t xml:space="preserve"> του 3883/10. Θεωρούμε, λοιπόν, ότι το σφάλμα αυτό στη διατύπωση πρέπει να αλλάξει, ώστε να συμπεριληφθούν όλες οι σειρές του 455 του ’74. </w:t>
      </w:r>
    </w:p>
    <w:p w14:paraId="0D0A0905" w14:textId="77777777" w:rsidR="00E2285C" w:rsidRDefault="00095D94">
      <w:pPr>
        <w:spacing w:line="600" w:lineRule="auto"/>
        <w:ind w:firstLine="720"/>
        <w:contextualSpacing/>
        <w:jc w:val="both"/>
        <w:rPr>
          <w:rFonts w:eastAsia="Times New Roman"/>
          <w:szCs w:val="24"/>
        </w:rPr>
      </w:pPr>
      <w:r>
        <w:rPr>
          <w:rFonts w:eastAsia="Times New Roman"/>
          <w:szCs w:val="24"/>
        </w:rPr>
        <w:t>Κυρίες και κύριοι συνάδελφοι, η τρίτη διαφορά μας μεταξύ της δικής μας προσέγγισης και της Κυβέρνησης αφορά τον ρόλο</w:t>
      </w:r>
      <w:r>
        <w:rPr>
          <w:rFonts w:eastAsia="Times New Roman"/>
          <w:szCs w:val="24"/>
        </w:rPr>
        <w:t xml:space="preserve"> των Ενόπλων Δυνάμεων και το εύρος της εμπλοκής τους σε επιχειρήσεις που </w:t>
      </w:r>
      <w:r>
        <w:rPr>
          <w:rFonts w:eastAsia="Times New Roman"/>
          <w:szCs w:val="24"/>
        </w:rPr>
        <w:lastRenderedPageBreak/>
        <w:t>δεν αποτελούν κομμάτι της κύριας αποστολής τους. Καταλαβαίνετε ότι μιλάμε για τη ΜΟΜΚΑ. Το νομοσχέδιο εμπλέκει ακόμα περισσότερο τις Ένοπλες Δυνάμεις σε επιχειρήσεις και υπηρεσίες που</w:t>
      </w:r>
      <w:r>
        <w:rPr>
          <w:rFonts w:eastAsia="Times New Roman"/>
          <w:szCs w:val="24"/>
        </w:rPr>
        <w:t xml:space="preserve"> δεν αποτελούν κύρια αποστολή τους. </w:t>
      </w:r>
    </w:p>
    <w:p w14:paraId="0D0A090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Μετά την εμπλοκή των Ενόπλων Δυνάμεων στο θέμα του μεταναστευτικού, της φιλοξενίας προσφύγων μεταναστών, των υποδομών,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όλο αυτό το γεγονός που </w:t>
      </w:r>
      <w:r>
        <w:rPr>
          <w:rFonts w:eastAsia="Times New Roman" w:cs="Times New Roman"/>
          <w:szCs w:val="24"/>
        </w:rPr>
        <w:t xml:space="preserve">έγινε </w:t>
      </w:r>
      <w:r>
        <w:rPr>
          <w:rFonts w:eastAsia="Times New Roman" w:cs="Times New Roman"/>
          <w:szCs w:val="24"/>
        </w:rPr>
        <w:t>τον χειμώνα και μέχρι σήμερα και συνεχίζει να γίνεται</w:t>
      </w:r>
      <w:r>
        <w:rPr>
          <w:rFonts w:eastAsia="Times New Roman" w:cs="Times New Roman"/>
          <w:szCs w:val="24"/>
        </w:rPr>
        <w:t>, στις δομές φιλοξενίας…</w:t>
      </w:r>
    </w:p>
    <w:p w14:paraId="0D0A090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-Πρόεδρος των Ανεξαρτήτων Ελλήνων</w:t>
      </w:r>
      <w:r>
        <w:rPr>
          <w:rFonts w:eastAsia="Times New Roman" w:cs="Times New Roman"/>
          <w:b/>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0D0A0908" w14:textId="77777777" w:rsidR="00E2285C" w:rsidRDefault="00095D94">
      <w:pPr>
        <w:tabs>
          <w:tab w:val="left" w:pos="5283"/>
          <w:tab w:val="left" w:pos="5648"/>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Όχι, εκεί που φτάσαμε δεν διαφωνούμε. Ζητήσαμε από τις Ένοπλες Δυνάμεις να ξελασπώσουν την ανεπάρκεια, την ανικανότητα και τα ελλείματα της σημερινής διοίκησης. Πού είναι ο κ. Μουζάλας ο φίλος σας, να μας απαντήσει; Και αναλάβατε εσείς, ως πολιτική ηγεσία,</w:t>
      </w:r>
      <w:r>
        <w:rPr>
          <w:rFonts w:eastAsia="Times New Roman" w:cs="Times New Roman"/>
          <w:szCs w:val="24"/>
        </w:rPr>
        <w:t xml:space="preserve"> και αυτό το ζήτημα, κύριε Υπουργέ. </w:t>
      </w:r>
    </w:p>
    <w:p w14:paraId="0D0A0909" w14:textId="77777777" w:rsidR="00E2285C" w:rsidRDefault="00095D94">
      <w:pPr>
        <w:tabs>
          <w:tab w:val="left" w:pos="5283"/>
          <w:tab w:val="left" w:pos="5648"/>
        </w:tabs>
        <w:spacing w:line="600" w:lineRule="auto"/>
        <w:ind w:firstLine="720"/>
        <w:contextualSpacing/>
        <w:jc w:val="both"/>
        <w:rPr>
          <w:rFonts w:eastAsia="Times New Roman" w:cs="Times New Roman"/>
          <w:szCs w:val="24"/>
        </w:rPr>
      </w:pPr>
      <w:r>
        <w:rPr>
          <w:rFonts w:eastAsia="Times New Roman" w:cs="Times New Roman"/>
          <w:szCs w:val="24"/>
        </w:rPr>
        <w:lastRenderedPageBreak/>
        <w:t>Οι ερασιτεχνισμοί και η προχειρότητα της Κυβέρνησης στο συγκεκριμένο θέμα</w:t>
      </w:r>
      <w:r>
        <w:rPr>
          <w:rFonts w:eastAsia="Times New Roman" w:cs="Times New Roman"/>
          <w:szCs w:val="24"/>
        </w:rPr>
        <w:t>,</w:t>
      </w:r>
      <w:r>
        <w:rPr>
          <w:rFonts w:eastAsia="Times New Roman" w:cs="Times New Roman"/>
          <w:szCs w:val="24"/>
        </w:rPr>
        <w:t xml:space="preserve"> που προβλέπει το συγκεκριμένο νομοσχέδιο, προβλέπει τη δημιουργία αυτής της υπηρεσίας, της λεγόμενης ΜΟΜΚΑ, η οποία θα χρησιμοποιεί, όπως έχετε </w:t>
      </w:r>
      <w:r>
        <w:rPr>
          <w:rFonts w:eastAsia="Times New Roman" w:cs="Times New Roman"/>
          <w:szCs w:val="24"/>
        </w:rPr>
        <w:t>πει, για την κατασκευή έργων τοπικού ενδιαφέροντος προσωπικό και μέσα, η κύρια αποστολή των οποίων είναι η αμυντική οχύρωση.</w:t>
      </w:r>
    </w:p>
    <w:p w14:paraId="0D0A090A" w14:textId="77777777" w:rsidR="00E2285C" w:rsidRDefault="00095D94">
      <w:pPr>
        <w:tabs>
          <w:tab w:val="left" w:pos="5283"/>
          <w:tab w:val="left" w:pos="5648"/>
        </w:tabs>
        <w:spacing w:line="600" w:lineRule="auto"/>
        <w:ind w:firstLine="720"/>
        <w:contextualSpacing/>
        <w:jc w:val="both"/>
        <w:rPr>
          <w:rFonts w:eastAsia="Times New Roman" w:cs="Times New Roman"/>
          <w:szCs w:val="24"/>
        </w:rPr>
      </w:pPr>
      <w:r>
        <w:rPr>
          <w:rFonts w:eastAsia="Times New Roman" w:cs="Times New Roman"/>
          <w:szCs w:val="24"/>
        </w:rPr>
        <w:t>Το σχέδιο νόμου δεν εξασφαλίζει μάλιστα ότι ο προϋπολογισμός του Υπουργείο Εθνικής Άμυνας δεν θα επιβαρυνθεί από τις δραστηριότητες</w:t>
      </w:r>
      <w:r>
        <w:rPr>
          <w:rFonts w:eastAsia="Times New Roman" w:cs="Times New Roman"/>
          <w:szCs w:val="24"/>
        </w:rPr>
        <w:t xml:space="preserve"> της ΜΟΜΚΑ. Σας ρώτησα: Τα καύσιμα, οι μέρες εκτός έδρας, το προσωπικό, κόστος συντήρησης των μέσων, απαξίωση των μηχανημάτων, φθορές, κόστος μεταφορών, ποιος θα τα επιβαρυνθεί; Προφανώς, οι καθημαγμένοι προϋπολογισμοί των Γενικών Επιτελείων. Έτσι δεν είνα</w:t>
      </w:r>
      <w:r>
        <w:rPr>
          <w:rFonts w:eastAsia="Times New Roman" w:cs="Times New Roman"/>
          <w:szCs w:val="24"/>
        </w:rPr>
        <w:t>ι, κύριε Υπουργέ;</w:t>
      </w:r>
    </w:p>
    <w:p w14:paraId="0D0A090B" w14:textId="77777777" w:rsidR="00E2285C" w:rsidRDefault="00095D94">
      <w:pPr>
        <w:tabs>
          <w:tab w:val="left" w:pos="5283"/>
          <w:tab w:val="left" w:pos="5648"/>
        </w:tabs>
        <w:spacing w:line="600" w:lineRule="auto"/>
        <w:ind w:firstLine="720"/>
        <w:contextualSpacing/>
        <w:jc w:val="both"/>
        <w:rPr>
          <w:rFonts w:eastAsia="Times New Roman" w:cs="Times New Roman"/>
          <w:szCs w:val="24"/>
        </w:rPr>
      </w:pPr>
      <w:r>
        <w:rPr>
          <w:rFonts w:eastAsia="Times New Roman" w:cs="Times New Roman"/>
          <w:szCs w:val="24"/>
        </w:rPr>
        <w:t xml:space="preserve">Μπροστά στα φλέγοντα ζητήματα που αντιμετωπίζει το Υπουργείο, η επιβάρυνση των λειτουργικού προϋπολογισμού με τα έξοδα για την ΜΟΜΚΑ αποτελεί απόδειξη των εξαιρετικά στρεβλών προτεραιοτήτων της Κυβέρνησης. </w:t>
      </w:r>
    </w:p>
    <w:p w14:paraId="0D0A090C" w14:textId="77777777" w:rsidR="00E2285C" w:rsidRDefault="00095D94">
      <w:pPr>
        <w:tabs>
          <w:tab w:val="left" w:pos="5283"/>
          <w:tab w:val="left" w:pos="5648"/>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Εάν τον </w:t>
      </w:r>
      <w:r>
        <w:rPr>
          <w:rFonts w:eastAsia="Times New Roman" w:cs="Times New Roman"/>
          <w:szCs w:val="24"/>
        </w:rPr>
        <w:t>μέχρι χθες «</w:t>
      </w:r>
      <w:r>
        <w:rPr>
          <w:rFonts w:eastAsia="Times New Roman" w:cs="Times New Roman"/>
          <w:szCs w:val="24"/>
        </w:rPr>
        <w:t>ΚΑΛΛΙΚΡΑΤΗ</w:t>
      </w:r>
      <w:r>
        <w:rPr>
          <w:rFonts w:eastAsia="Times New Roman" w:cs="Times New Roman"/>
          <w:szCs w:val="24"/>
        </w:rPr>
        <w:t>»</w:t>
      </w:r>
      <w:r>
        <w:rPr>
          <w:rFonts w:eastAsia="Times New Roman" w:cs="Times New Roman"/>
          <w:szCs w:val="24"/>
        </w:rPr>
        <w:t xml:space="preserve"> τον πούμε ΜΟΜΚΑ, δεν νομίζω ότι αλλάζει τίποτα. Και όλα αυτά τα έργα -γέφυρες </w:t>
      </w:r>
      <w:r>
        <w:rPr>
          <w:rFonts w:eastAsia="Times New Roman"/>
          <w:color w:val="252525"/>
          <w:szCs w:val="24"/>
          <w:shd w:val="clear" w:color="auto" w:fill="FFFFFF"/>
        </w:rPr>
        <w:t>Μπέλεϋ</w:t>
      </w:r>
      <w:r>
        <w:rPr>
          <w:rFonts w:eastAsia="Times New Roman" w:cs="Times New Roman"/>
          <w:szCs w:val="24"/>
        </w:rPr>
        <w:t xml:space="preserve"> και όλα τα σχετικά- γινόντουσαν πάντα, κύριε Υπουργέ. Ελάτε στη Λακωνία να δείτε πόσες γέφυρες Μπέλεϋ ήρθαν κατά τ</w:t>
      </w:r>
      <w:r>
        <w:rPr>
          <w:rFonts w:eastAsia="Times New Roman" w:cs="Times New Roman"/>
          <w:szCs w:val="24"/>
        </w:rPr>
        <w:t>ις</w:t>
      </w:r>
      <w:r>
        <w:rPr>
          <w:rFonts w:eastAsia="Times New Roman" w:cs="Times New Roman"/>
          <w:szCs w:val="24"/>
        </w:rPr>
        <w:t xml:space="preserve"> δεκαετί</w:t>
      </w:r>
      <w:r>
        <w:rPr>
          <w:rFonts w:eastAsia="Times New Roman" w:cs="Times New Roman"/>
          <w:szCs w:val="24"/>
        </w:rPr>
        <w:t>ες</w:t>
      </w:r>
      <w:r>
        <w:rPr>
          <w:rFonts w:eastAsia="Times New Roman" w:cs="Times New Roman"/>
          <w:szCs w:val="24"/>
        </w:rPr>
        <w:t xml:space="preserve"> ’50, ’60, ’70 σε απομακρυσμένες περιοχές τω</w:t>
      </w:r>
      <w:r>
        <w:rPr>
          <w:rFonts w:eastAsia="Times New Roman" w:cs="Times New Roman"/>
          <w:szCs w:val="24"/>
        </w:rPr>
        <w:t>ν χωριών αλλά και σε όλη την επικράτεια. Οι Ένοπλες Δυνάμεις πάντοτε ήταν αρωγοί στις τοπικές ανάγκες, στα προβλήματα. Να θεσμοθετήσουμε μια συγκεκριμένη υπηρεσία εις βάρος των επιτελείων, με επιβάρυνση των στελεχών, με επιβάρυνση των μέσων και των μηχανημ</w:t>
      </w:r>
      <w:r>
        <w:rPr>
          <w:rFonts w:eastAsia="Times New Roman" w:cs="Times New Roman"/>
          <w:szCs w:val="24"/>
        </w:rPr>
        <w:t xml:space="preserve">άτων, καταλαβαίνετε ότι στα όρια που βρίσκονται οι άνθρωποι αυτοί μόνο μέσω του συνδικαλισμού, μου φαίνεται, θα μπορούν να μιλήσουν. Όμως, δυστυχώς, καταλαβαίνετε πού πηγαίνουμε με αυτά όλα. </w:t>
      </w:r>
    </w:p>
    <w:p w14:paraId="0D0A090D" w14:textId="77777777" w:rsidR="00E2285C" w:rsidRDefault="00095D94">
      <w:pPr>
        <w:tabs>
          <w:tab w:val="left" w:pos="5283"/>
          <w:tab w:val="left" w:pos="5648"/>
        </w:tabs>
        <w:spacing w:line="600" w:lineRule="auto"/>
        <w:ind w:firstLine="720"/>
        <w:contextualSpacing/>
        <w:jc w:val="both"/>
        <w:rPr>
          <w:rFonts w:eastAsia="Times New Roman" w:cs="Times New Roman"/>
          <w:szCs w:val="24"/>
        </w:rPr>
      </w:pPr>
      <w:r>
        <w:rPr>
          <w:rFonts w:eastAsia="Times New Roman" w:cs="Times New Roman"/>
          <w:szCs w:val="24"/>
        </w:rPr>
        <w:t>Η τέταρτη διαφορά μεταξύ του δικού μας τρόπου σκέψης και αυτού τ</w:t>
      </w:r>
      <w:r>
        <w:rPr>
          <w:rFonts w:eastAsia="Times New Roman" w:cs="Times New Roman"/>
          <w:szCs w:val="24"/>
        </w:rPr>
        <w:t xml:space="preserve">ης Κυβέρνησης είναι η προτεραιότητα που δίνουμε σε κρίσιμα εξοπλιστικά προγράμματα ακόμα και σε καιρούς δημοσιονομικής στενότητας. Στα </w:t>
      </w:r>
      <w:r>
        <w:rPr>
          <w:rFonts w:eastAsia="Times New Roman" w:cs="Times New Roman"/>
          <w:szCs w:val="24"/>
        </w:rPr>
        <w:t>ν</w:t>
      </w:r>
      <w:r>
        <w:rPr>
          <w:rFonts w:eastAsia="Times New Roman" w:cs="Times New Roman"/>
          <w:szCs w:val="24"/>
        </w:rPr>
        <w:t xml:space="preserve">αυπηγεία Ελευσίνας βρίσκεται υπό εξέλιξη το πρόγραμμα των πυραυλακάτων, εξαιρετικής </w:t>
      </w:r>
      <w:r>
        <w:rPr>
          <w:rFonts w:eastAsia="Times New Roman" w:cs="Times New Roman"/>
          <w:szCs w:val="24"/>
        </w:rPr>
        <w:lastRenderedPageBreak/>
        <w:t xml:space="preserve">σημασίας για το Πολεμικό Ναυτικό. Η </w:t>
      </w:r>
      <w:r>
        <w:rPr>
          <w:rFonts w:eastAsia="Times New Roman" w:cs="Times New Roman"/>
          <w:szCs w:val="24"/>
        </w:rPr>
        <w:t xml:space="preserve">σπουδή της Γενικής Γραμματείας Δημοσίων Εσόδων να προχωρήσει σε πάγωμα των λογαριασμών δημιουργεί τεράστια ερωτηματικά για το εάν το εύρος και οι προτεραιότητες του Υπουργείου γίνονται σεβαστές από το Υπουργείο Οικονομικών. Συνεννοηθείτε, επιτέλους, διότι </w:t>
      </w:r>
      <w:r>
        <w:rPr>
          <w:rFonts w:eastAsia="Times New Roman" w:cs="Times New Roman"/>
          <w:szCs w:val="24"/>
        </w:rPr>
        <w:t xml:space="preserve">κάθε τόσο δεν μπορεί ο εκάστοτε Υπουργός Άμυνας να βρίσκεται στη δύσκολη θέση να απολογείται για αστοχίες και θα έλεγα για πολλά πράγματα τα οποία δεν συνάδουν με το Υπουργείο Οικονομικών. </w:t>
      </w:r>
    </w:p>
    <w:p w14:paraId="0D0A090E" w14:textId="77777777" w:rsidR="00E2285C" w:rsidRDefault="00095D94">
      <w:pPr>
        <w:tabs>
          <w:tab w:val="left" w:pos="5283"/>
          <w:tab w:val="left" w:pos="5648"/>
        </w:tabs>
        <w:spacing w:line="600" w:lineRule="auto"/>
        <w:ind w:firstLine="720"/>
        <w:contextualSpacing/>
        <w:jc w:val="both"/>
        <w:rPr>
          <w:rFonts w:eastAsia="Times New Roman" w:cs="Times New Roman"/>
          <w:szCs w:val="24"/>
        </w:rPr>
      </w:pPr>
      <w:r>
        <w:rPr>
          <w:rFonts w:eastAsia="Times New Roman" w:cs="Times New Roman"/>
          <w:szCs w:val="24"/>
        </w:rPr>
        <w:t>Πριν προχωρήσουμε στην πέμπτη και σημαντικότερη διαφορά μεταξύ ημώ</w:t>
      </w:r>
      <w:r>
        <w:rPr>
          <w:rFonts w:eastAsia="Times New Roman" w:cs="Times New Roman"/>
          <w:szCs w:val="24"/>
        </w:rPr>
        <w:t xml:space="preserve">ν και της Κυβέρνησης, θα ήθελα να εκφράσω την ικανοποίηση για το γεγονός ότι ο κύριος Υπουργός προχώρησε στις νομοτεχνικές βελτιώσεις στο θέμα των </w:t>
      </w:r>
      <w:r>
        <w:rPr>
          <w:rFonts w:eastAsia="Times New Roman" w:cs="Times New Roman"/>
          <w:szCs w:val="24"/>
        </w:rPr>
        <w:t>μ</w:t>
      </w:r>
      <w:r>
        <w:rPr>
          <w:rFonts w:eastAsia="Times New Roman" w:cs="Times New Roman"/>
          <w:szCs w:val="24"/>
        </w:rPr>
        <w:t xml:space="preserve">ετοχικών </w:t>
      </w:r>
      <w:r>
        <w:rPr>
          <w:rFonts w:eastAsia="Times New Roman" w:cs="Times New Roman"/>
          <w:szCs w:val="24"/>
        </w:rPr>
        <w:t>τ</w:t>
      </w:r>
      <w:r>
        <w:rPr>
          <w:rFonts w:eastAsia="Times New Roman" w:cs="Times New Roman"/>
          <w:szCs w:val="24"/>
        </w:rPr>
        <w:t xml:space="preserve">αμείων. Η προηγούμενη διατύπωση η οποία προέβλεπε ότι τα </w:t>
      </w:r>
      <w:r>
        <w:rPr>
          <w:rFonts w:eastAsia="Times New Roman" w:cs="Times New Roman"/>
          <w:szCs w:val="24"/>
        </w:rPr>
        <w:t>τ</w:t>
      </w:r>
      <w:r>
        <w:rPr>
          <w:rFonts w:eastAsia="Times New Roman" w:cs="Times New Roman"/>
          <w:szCs w:val="24"/>
        </w:rPr>
        <w:t>αμεία θα διατύπωναν απλή γνώμη για θέματ</w:t>
      </w:r>
      <w:r>
        <w:rPr>
          <w:rFonts w:eastAsia="Times New Roman" w:cs="Times New Roman"/>
          <w:szCs w:val="24"/>
        </w:rPr>
        <w:t xml:space="preserve">α που αφορούσαν την περιουσία των μετόχων, των μερισματούχων κ.λπ. ήταν, προφανώς, απαράδεκτη και χαιρόμαστε που το καταλάβατε. </w:t>
      </w:r>
    </w:p>
    <w:p w14:paraId="0D0A090F" w14:textId="77777777" w:rsidR="00E2285C" w:rsidRDefault="00095D94">
      <w:pPr>
        <w:tabs>
          <w:tab w:val="left" w:pos="5283"/>
          <w:tab w:val="left" w:pos="5648"/>
        </w:tabs>
        <w:spacing w:line="600" w:lineRule="auto"/>
        <w:ind w:firstLine="720"/>
        <w:contextualSpacing/>
        <w:jc w:val="both"/>
        <w:rPr>
          <w:rFonts w:eastAsia="Times New Roman" w:cs="Times New Roman"/>
          <w:szCs w:val="24"/>
        </w:rPr>
      </w:pPr>
      <w:r>
        <w:rPr>
          <w:rFonts w:eastAsia="Times New Roman" w:cs="Times New Roman"/>
          <w:szCs w:val="24"/>
        </w:rPr>
        <w:t>Όσον αφορά γενικότερα την αρχή της ανάγκης για την αξιοποίηση της περιουσίας των Ενόπλων Δυνάμεων, κύριε Υπουργέ, εδώ παραβιάζε</w:t>
      </w:r>
      <w:r>
        <w:rPr>
          <w:rFonts w:eastAsia="Times New Roman" w:cs="Times New Roman"/>
          <w:szCs w:val="24"/>
        </w:rPr>
        <w:t>τε ανοι</w:t>
      </w:r>
      <w:r>
        <w:rPr>
          <w:rFonts w:eastAsia="Times New Roman" w:cs="Times New Roman"/>
          <w:szCs w:val="24"/>
        </w:rPr>
        <w:t>χ</w:t>
      </w:r>
      <w:r>
        <w:rPr>
          <w:rFonts w:eastAsia="Times New Roman" w:cs="Times New Roman"/>
          <w:szCs w:val="24"/>
        </w:rPr>
        <w:t xml:space="preserve">τές θύρες. Εμείς ήμασταν οι πρώτοι που θέσαμε κατά </w:t>
      </w:r>
      <w:r>
        <w:rPr>
          <w:rFonts w:eastAsia="Times New Roman" w:cs="Times New Roman"/>
          <w:szCs w:val="24"/>
        </w:rPr>
        <w:lastRenderedPageBreak/>
        <w:t xml:space="preserve">τη διάρκεια της θητείας μας το θέμα της αξιοποίησης, νομοθετώντας τον ν.4250/2014 για την ενοποίησή των τριών ταμείων των Ενόπλων Δυνάμεων, ΤΕΘΑ, ΤΕΣ και ΤΑΑ </w:t>
      </w:r>
    </w:p>
    <w:p w14:paraId="0D0A0910" w14:textId="77777777" w:rsidR="00E2285C" w:rsidRDefault="00095D94">
      <w:pPr>
        <w:tabs>
          <w:tab w:val="left" w:pos="5283"/>
          <w:tab w:val="left" w:pos="5648"/>
        </w:tabs>
        <w:spacing w:line="600" w:lineRule="auto"/>
        <w:ind w:firstLine="720"/>
        <w:contextualSpacing/>
        <w:jc w:val="both"/>
        <w:rPr>
          <w:rFonts w:eastAsia="Times New Roman" w:cs="Times New Roman"/>
          <w:szCs w:val="24"/>
        </w:rPr>
      </w:pPr>
      <w:r>
        <w:rPr>
          <w:rFonts w:eastAsia="Times New Roman" w:cs="Times New Roman"/>
          <w:szCs w:val="24"/>
        </w:rPr>
        <w:t>Εδώ ανακύπτει, βέβαια, ένα ζήτημα. Για</w:t>
      </w:r>
      <w:r>
        <w:rPr>
          <w:rFonts w:eastAsia="Times New Roman" w:cs="Times New Roman"/>
          <w:szCs w:val="24"/>
        </w:rPr>
        <w:t>τί βάζετε ιδιώτη στο τιμόνι αυτής της υπόθεσης; Καταλαβαίνω ότι, ως πολιτικός Αρχηγός, έχετε τις υποχρεώσεις σας, τους πολιτευτές σας, τους υποψηφίους σας, ανθρώπους που σας στήριξαν στον δύσκολο αγώνα μετά την αποχώρησή σας από τη Νέα Δημοκρατία και πρέπε</w:t>
      </w:r>
      <w:r>
        <w:rPr>
          <w:rFonts w:eastAsia="Times New Roman" w:cs="Times New Roman"/>
          <w:szCs w:val="24"/>
        </w:rPr>
        <w:t xml:space="preserve">ι κάπου να τους τακτοποιήσετε. Ο συνάδελφος κ. Τασούλας είχε πει να τον βάλετε στην Ευρωβουλή, στο Επικρατείας. Πρέπει τον πολιτευτή σας, τον κ. Ζησιμάτο, να τον βάζετε στο τιμόνι της διαχείρισης της περιουσίας των Ενόπλων Δυνάμεων; </w:t>
      </w:r>
    </w:p>
    <w:p w14:paraId="0D0A0911" w14:textId="77777777" w:rsidR="00E2285C" w:rsidRDefault="00095D94">
      <w:pPr>
        <w:tabs>
          <w:tab w:val="left" w:pos="5283"/>
          <w:tab w:val="left" w:pos="5648"/>
        </w:tabs>
        <w:spacing w:line="600" w:lineRule="auto"/>
        <w:ind w:firstLine="720"/>
        <w:contextualSpacing/>
        <w:jc w:val="both"/>
        <w:rPr>
          <w:rFonts w:eastAsia="Times New Roman" w:cs="Times New Roman"/>
          <w:szCs w:val="24"/>
        </w:rPr>
      </w:pPr>
      <w:r>
        <w:rPr>
          <w:rFonts w:eastAsia="Times New Roman" w:cs="Times New Roman"/>
          <w:szCs w:val="24"/>
        </w:rPr>
        <w:t>Αντιλαμβάνεστε, όπως ό</w:t>
      </w:r>
      <w:r>
        <w:rPr>
          <w:rFonts w:eastAsia="Times New Roman" w:cs="Times New Roman"/>
          <w:szCs w:val="24"/>
        </w:rPr>
        <w:t xml:space="preserve">λοι μας, ότι θα φύγετε από αυτή τη θέση κάποια στιγμή. </w:t>
      </w:r>
    </w:p>
    <w:p w14:paraId="0D0A091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Δαβάκη, ολοκληρώστε σιγά-σιγά. </w:t>
      </w:r>
    </w:p>
    <w:p w14:paraId="0D0A091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Ολοκληρώνω σε δύο λεπτά, κύριε Πρόεδρε. </w:t>
      </w:r>
    </w:p>
    <w:p w14:paraId="0D0A091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Όχι σε δύο, λιγότερο. Ήδη έχετε πάρε</w:t>
      </w:r>
      <w:r>
        <w:rPr>
          <w:rFonts w:eastAsia="Times New Roman" w:cs="Times New Roman"/>
          <w:szCs w:val="24"/>
        </w:rPr>
        <w:t xml:space="preserve">ι δύο λεπτά. </w:t>
      </w:r>
    </w:p>
    <w:p w14:paraId="0D0A091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ΔΑΒΑΚΗΣ: </w:t>
      </w:r>
      <w:r>
        <w:rPr>
          <w:rFonts w:eastAsia="Times New Roman" w:cs="Times New Roman"/>
          <w:szCs w:val="24"/>
        </w:rPr>
        <w:t xml:space="preserve">Ο κ. Λοβέρδος προκάλεσε απάντηση του Υπουργού. Δεν ήταν απάντηση του Υπουργού προς τον κ. Λοβέρδο. </w:t>
      </w:r>
    </w:p>
    <w:p w14:paraId="0D0A091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Εγώ κρίνω ποιος προκάλεσε και ποιος δεν προκάλεσε. </w:t>
      </w:r>
    </w:p>
    <w:p w14:paraId="0D0A091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Κλείνω σε ενάμισι λεπτό. </w:t>
      </w:r>
    </w:p>
    <w:p w14:paraId="0D0A091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w:t>
      </w:r>
    </w:p>
    <w:p w14:paraId="0D0A091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Καταλαβαίνετε ότι αυτό θα συνεχιστεί, κύριε Υπουργέ, και είναι εις βάρους της υπόθεσης που λέγεται περιουσία των Ενόπλων Δυνάμεων, όταν κάθε ιδιώτης, πολιτευτής, φίλος το</w:t>
      </w:r>
      <w:r>
        <w:rPr>
          <w:rFonts w:eastAsia="Times New Roman" w:cs="Times New Roman"/>
          <w:szCs w:val="24"/>
        </w:rPr>
        <w:t xml:space="preserve">υ Υπουργού ή οτιδήποτε άλλο, αναλαμβάνει τη διαχείριση της υπόθεση αυτής, που είναι ό,τι ιερότερο για τα στελέχη των Ενόπλων Δυνάμεων, που είναι η περιουσία της. </w:t>
      </w:r>
    </w:p>
    <w:p w14:paraId="0D0A091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Η πέμπτη και ουσιαστικότερη διαφορά που έχουμε με την Κυβέρνηση είναι ο τρόπος που αντιμετωπί</w:t>
      </w:r>
      <w:r>
        <w:rPr>
          <w:rFonts w:eastAsia="Times New Roman" w:cs="Times New Roman"/>
          <w:szCs w:val="24"/>
        </w:rPr>
        <w:t xml:space="preserve">ζουμε αυτές καθαυτές τις Ένοπλες Δυνάμεις στο σύνολό τους, την αποστολή τους και όλα αυτά που συνθέτουν την ιδέα που λέγεται «Ένοπλες Δυνάμεις». </w:t>
      </w:r>
    </w:p>
    <w:p w14:paraId="0D0A091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ελληνικές Ένοπλες Δυνάμεις δεν είναι ακόμα μια δομή του ελληνικού δημοσίου, κατ’ εμάς. Σκοπός της ύπαρξης </w:t>
      </w:r>
      <w:r>
        <w:rPr>
          <w:rFonts w:eastAsia="Times New Roman" w:cs="Times New Roman"/>
          <w:szCs w:val="24"/>
        </w:rPr>
        <w:t>τους στρατεύματος είναι η οργάνωση ατόμων σε ομάδες για την άσκηση ένοπλης βίας, με στόχο την προστασία της πατρίδας, της ανεξαρτησίας και της ακεραιότητάς της έναντι εξωτερικών απειλών φυσικά. Συγκολλητική ουσία αυτής της δομής είναι η ιεραρχία -έννοιες σ</w:t>
      </w:r>
      <w:r>
        <w:rPr>
          <w:rFonts w:eastAsia="Times New Roman" w:cs="Times New Roman"/>
          <w:szCs w:val="24"/>
        </w:rPr>
        <w:t xml:space="preserve">οβαρές, συνθετικές της υπόθεσης Ένοπλες Δυνάμεις- η πειθαρχία, η ηγεσία και η εμπιστοσύνη. Γελάτε, κύριοι συνάδελφοι, του ΣΥΡΙΖΑ, αλλά αυτή είναι η πραγματικότητα. Ρωτήστε τον </w:t>
      </w:r>
      <w:r>
        <w:rPr>
          <w:rFonts w:eastAsia="Times New Roman" w:cs="Times New Roman"/>
          <w:szCs w:val="24"/>
        </w:rPr>
        <w:t>σ</w:t>
      </w:r>
      <w:r>
        <w:rPr>
          <w:rFonts w:eastAsia="Times New Roman" w:cs="Times New Roman"/>
          <w:szCs w:val="24"/>
        </w:rPr>
        <w:t xml:space="preserve">τρατηγό. Μπορεί να το θυμάται. </w:t>
      </w:r>
    </w:p>
    <w:p w14:paraId="0D0A091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 αυτό το πλαίσιο η στρατιωτική ιδιότητα δεν ε</w:t>
      </w:r>
      <w:r>
        <w:rPr>
          <w:rFonts w:eastAsia="Times New Roman" w:cs="Times New Roman"/>
          <w:szCs w:val="24"/>
        </w:rPr>
        <w:t>ίναι ακόμα μια ταμπέλα, ένα ακόμα επάγγελμα. Η στρατιωτική ιδιότητα είναι επιλογή ζωής, η οποία κινείται πέρα και πάνω από την απλή σχέση εργοδότη, εργαζομένου και η οποία, λόγω της φύσεως της δραστηριότητας αυτής είναι αναγκαίο να συνοδεύεται από ειδικούς</w:t>
      </w:r>
      <w:r>
        <w:rPr>
          <w:rFonts w:eastAsia="Times New Roman" w:cs="Times New Roman"/>
          <w:szCs w:val="24"/>
        </w:rPr>
        <w:t xml:space="preserve"> κανόνες. </w:t>
      </w:r>
    </w:p>
    <w:p w14:paraId="0D0A091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Οι ελληνικές Ένοπλες Δυνάμεις δεν είναι ούτε μια ακόμα ή μια οποιαδήποτε ευρωπαϊκή στρατιωτική δύναμη. Οι ελληνικές Ένοπλες Δυνάμεις είναι ένας από τους λίγους στρατιωτικούς οργανισμούς στην </w:t>
      </w:r>
      <w:r>
        <w:rPr>
          <w:rFonts w:eastAsia="Times New Roman" w:cs="Times New Roman"/>
          <w:szCs w:val="24"/>
        </w:rPr>
        <w:lastRenderedPageBreak/>
        <w:t>Ευρώπη οι οποίοι καλούνται ανά πάσα στιγμή να αντιμετω</w:t>
      </w:r>
      <w:r>
        <w:rPr>
          <w:rFonts w:eastAsia="Times New Roman" w:cs="Times New Roman"/>
          <w:szCs w:val="24"/>
        </w:rPr>
        <w:t>πίσουν εχθρική απειλή έναντι της εδαφικής ακεραιότητας της πατρίδας μας. Δεν υπάρχει καμ</w:t>
      </w:r>
      <w:r>
        <w:rPr>
          <w:rFonts w:eastAsia="Times New Roman" w:cs="Times New Roman"/>
          <w:szCs w:val="24"/>
        </w:rPr>
        <w:t>μ</w:t>
      </w:r>
      <w:r>
        <w:rPr>
          <w:rFonts w:eastAsia="Times New Roman" w:cs="Times New Roman"/>
          <w:szCs w:val="24"/>
        </w:rPr>
        <w:t>ία αναλογία μεταξύ οποιουδήποτε περιβάλλοντος απειλής ευρωπαϊκής χώρας και της κατάστασης ασφαλείας που η Ελλάδα αντιμετωπίζει στην κοντινή και ευρύτερη περιφέρειά της</w:t>
      </w:r>
      <w:r>
        <w:rPr>
          <w:rFonts w:eastAsia="Times New Roman" w:cs="Times New Roman"/>
          <w:szCs w:val="24"/>
        </w:rPr>
        <w:t xml:space="preserve">. </w:t>
      </w:r>
    </w:p>
    <w:p w14:paraId="0D0A091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κλείνοντας θέλω να σας πω πως η Νέα Δημοκρατία, αποτελώντας τη μοναδική πολιτική δύναμη που μπορεί να αντισταθεί στην επέλαση που ζει η πατρίδα μας, μιας αριστερής ατζέντας μεταξύ συγκυβέρνησης Τσίπρα-Καμμένου, η οποία στοχ</w:t>
      </w:r>
      <w:r>
        <w:rPr>
          <w:rFonts w:eastAsia="Times New Roman" w:cs="Times New Roman"/>
          <w:szCs w:val="24"/>
        </w:rPr>
        <w:t xml:space="preserve">εύει στην περιθωριοποίηση των θεμάτων στον τομέα της Εθνικής Άμυνας και στην υποβάθμιση της στρατιωτικής ιδιότητας, θα υπερασπιστεί αυτό το ρόλο. </w:t>
      </w:r>
    </w:p>
    <w:p w14:paraId="0D0A091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δεν πρόκειται να ψηφίσει επί της αρχής το νομοσχέδιο. Και δεσμευόμαστε ότι η βασική προτεραι</w:t>
      </w:r>
      <w:r>
        <w:rPr>
          <w:rFonts w:eastAsia="Times New Roman" w:cs="Times New Roman"/>
          <w:szCs w:val="24"/>
        </w:rPr>
        <w:t xml:space="preserve">ότητα της επόμενης κυβέρνησης της Νέας Δημοκρατίας είναι να συνεχίσει ένα σημαντικό έργο που είχε ξεκινήσει στις Ένοπλες Δυνάμεις, αθόρυβα, χωρίς τυμπανοκρουσίες, με πολλή δουλειά, </w:t>
      </w:r>
      <w:r>
        <w:rPr>
          <w:rFonts w:eastAsia="Times New Roman" w:cs="Times New Roman"/>
          <w:szCs w:val="24"/>
        </w:rPr>
        <w:lastRenderedPageBreak/>
        <w:t>ξεκινώντας κυρίως με την απόσυρση, την κατάργηση της κατάπτυστης τροπολογία</w:t>
      </w:r>
      <w:r>
        <w:rPr>
          <w:rFonts w:eastAsia="Times New Roman" w:cs="Times New Roman"/>
          <w:szCs w:val="24"/>
        </w:rPr>
        <w:t>ς-άρθρου περί συνδικαλισμού στις Ένοπλες Δυνάμεις.</w:t>
      </w:r>
    </w:p>
    <w:p w14:paraId="0D0A092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D0A0921" w14:textId="77777777" w:rsidR="00E2285C" w:rsidRDefault="00095D94">
      <w:pPr>
        <w:spacing w:line="600" w:lineRule="auto"/>
        <w:ind w:left="720" w:firstLine="720"/>
        <w:contextualSpacing/>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0A092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Ενημερώνω ότι έχουν γραφτεί είκοσι ένας συνάδελφοι. Αν συνεχιστεί αυτό το πράγμα –κατά σύμπτωση είναι </w:t>
      </w:r>
      <w:r>
        <w:rPr>
          <w:rFonts w:eastAsia="Times New Roman" w:cs="Times New Roman"/>
          <w:szCs w:val="24"/>
        </w:rPr>
        <w:t xml:space="preserve">επί δικής μου προεδρίας- οι πολλοί συνάδελφοι από τη Νέα Δημοκρατία δεν θα προλάβουν να μιλήσουν μέχρι τις 17.00΄. Θέλω να είμαι ξεκάθαρος, για να μην παρεξηγηθούμε αργότερα. </w:t>
      </w:r>
    </w:p>
    <w:p w14:paraId="0D0A092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Ο Βουλευτής κ. Δημήτριος Μπαξεβανάκης ζητεί άδεια ολιγοήμερης απουσίας στο εξωτε</w:t>
      </w:r>
      <w:r>
        <w:rPr>
          <w:rFonts w:eastAsia="Times New Roman" w:cs="Times New Roman"/>
          <w:szCs w:val="24"/>
        </w:rPr>
        <w:t>ρικό από τις 23</w:t>
      </w:r>
      <w:r>
        <w:rPr>
          <w:rFonts w:eastAsia="Times New Roman" w:cs="Times New Roman"/>
          <w:szCs w:val="24"/>
        </w:rPr>
        <w:t xml:space="preserve"> Ιουλίου</w:t>
      </w:r>
      <w:r>
        <w:rPr>
          <w:rFonts w:eastAsia="Times New Roman" w:cs="Times New Roman"/>
          <w:szCs w:val="24"/>
        </w:rPr>
        <w:t xml:space="preserve"> μέχρι </w:t>
      </w:r>
      <w:r>
        <w:rPr>
          <w:rFonts w:eastAsia="Times New Roman" w:cs="Times New Roman"/>
          <w:szCs w:val="24"/>
        </w:rPr>
        <w:t>τις</w:t>
      </w:r>
      <w:r>
        <w:rPr>
          <w:rFonts w:eastAsia="Times New Roman" w:cs="Times New Roman"/>
          <w:szCs w:val="24"/>
        </w:rPr>
        <w:t xml:space="preserve"> 26</w:t>
      </w:r>
      <w:r>
        <w:rPr>
          <w:rFonts w:eastAsia="Times New Roman" w:cs="Times New Roman"/>
          <w:szCs w:val="24"/>
        </w:rPr>
        <w:t xml:space="preserve"> Ιουλίου 2016</w:t>
      </w:r>
      <w:r>
        <w:rPr>
          <w:rFonts w:eastAsia="Times New Roman" w:cs="Times New Roman"/>
          <w:szCs w:val="24"/>
        </w:rPr>
        <w:t>. Η Βουλή εγκρίνει;</w:t>
      </w:r>
    </w:p>
    <w:p w14:paraId="0D0A092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ΟΛΟΙ 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0D0A092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η </w:t>
      </w:r>
      <w:r>
        <w:rPr>
          <w:rFonts w:eastAsia="Times New Roman" w:cs="Times New Roman"/>
          <w:szCs w:val="24"/>
        </w:rPr>
        <w:t>Βουλή ενέκρινε τη ζητηθείσα άδεια.</w:t>
      </w:r>
    </w:p>
    <w:p w14:paraId="0D0A092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 Κούζηλος, ειδικός αγορητής από τη Χρυσή Αυγή, έχει τον λόγο. </w:t>
      </w:r>
    </w:p>
    <w:p w14:paraId="0D0A092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ΝΙΚΟΛ</w:t>
      </w:r>
      <w:r>
        <w:rPr>
          <w:rFonts w:eastAsia="Times New Roman" w:cs="Times New Roman"/>
          <w:b/>
          <w:szCs w:val="24"/>
        </w:rPr>
        <w:t>ΑΟΣ ΚΟΥΖΗΛΟΣ:</w:t>
      </w:r>
      <w:r>
        <w:rPr>
          <w:rFonts w:eastAsia="Times New Roman" w:cs="Times New Roman"/>
          <w:szCs w:val="24"/>
        </w:rPr>
        <w:t xml:space="preserve"> Ευχαριστώ, κύριε Πρόεδρε. </w:t>
      </w:r>
    </w:p>
    <w:p w14:paraId="0D0A092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Όλα τα ζητήματα που αφορούν την εθνική μας άμυνα δεν αντιμετωπίζονται με ένα σχέδιο νόμου. Οι Ένοπλες Δυνάμεις για εμάς δεν είναι μόνο εξοπλιστικά και αμυντικές συμβάσεις. Οι Ένοπλες Δυνάμεις για εμάς είναι κατά κύρ</w:t>
      </w:r>
      <w:r>
        <w:rPr>
          <w:rFonts w:eastAsia="Times New Roman" w:cs="Times New Roman"/>
          <w:szCs w:val="24"/>
        </w:rPr>
        <w:t xml:space="preserve">ιο λόγο το έμψυχο δυναμικό τους. Στο παρόν νομοθέτημα τίθενται και θέματα προσωπικού. </w:t>
      </w:r>
    </w:p>
    <w:p w14:paraId="0D0A092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Με το Κεφάλαιο Α΄ ενοποιούνται οι Σχολές Υπαξιωματικών της Πολεμικής Αεροπορίας, οι ΣΤΥΑ, ΣΥΔ και ΣΙΡ, σε μια. Λέτε ότι κάνετε μια αναβάθμιση των Σχολών της Πολεμικής Αε</w:t>
      </w:r>
      <w:r>
        <w:rPr>
          <w:rFonts w:eastAsia="Times New Roman" w:cs="Times New Roman"/>
          <w:szCs w:val="24"/>
        </w:rPr>
        <w:t>ροπορίας. Το αναφέρετε και στην αιτιολογική έκθεση. Στην ουσία δεν κάνετε μια αναβάθμιση, γιατί θα υπάρχει το ίδιο καθεστώς που υπήρχε και στις προηγούμενες. Αναδιοργάνωση κάνετε. Δηλαδή, στην αιτιολογική έκθεση το έχετε θέσει πολύ λάθος. Μην ξεχνάμε ότι μ</w:t>
      </w:r>
      <w:r>
        <w:rPr>
          <w:rFonts w:eastAsia="Times New Roman" w:cs="Times New Roman"/>
          <w:szCs w:val="24"/>
        </w:rPr>
        <w:t xml:space="preserve">ιλάμε για σχολές με ιδιαίτερο γνωστικό αντικείμενο και υψηλού επιπέδου σπουδών. </w:t>
      </w:r>
    </w:p>
    <w:p w14:paraId="0D0A092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Θα γίνει αναδιοργάνωση. Πολλοί λένε στην Πολεμική Αεροπορία «ορθά το πράττετε». Το θέμα ποιο είναι; Θα διατηρηθεί το ήδη υφιστάμενο γνωστικό αντικείμενο των σχολών; Θα υπάρχει</w:t>
      </w:r>
      <w:r>
        <w:rPr>
          <w:rFonts w:eastAsia="Times New Roman" w:cs="Times New Roman"/>
          <w:szCs w:val="24"/>
        </w:rPr>
        <w:t xml:space="preserve"> πάλι το υψηλό επίπεδο σπουδών; Τα τρία χρόνια έτσι κι αλλιώς παραμένουν στις σχολές. </w:t>
      </w:r>
    </w:p>
    <w:p w14:paraId="0D0A092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Το Κεφάλαιο Β΄ αναφέρεται στη σύσταση Μονάδας Μελετών και Κατασκευών, ΜΟΜΚΑ. Μιλάμε στην ουσία για την ανασύσταση της παλιάς ΜΟΜΑ. Θέσαμε προβληματισμούς στην </w:t>
      </w:r>
      <w:r>
        <w:rPr>
          <w:rFonts w:eastAsia="Times New Roman" w:cs="Times New Roman"/>
          <w:szCs w:val="24"/>
        </w:rPr>
        <w:t>ε</w:t>
      </w:r>
      <w:r>
        <w:rPr>
          <w:rFonts w:eastAsia="Times New Roman" w:cs="Times New Roman"/>
          <w:szCs w:val="24"/>
        </w:rPr>
        <w:t>πιτροπή κ</w:t>
      </w:r>
      <w:r>
        <w:rPr>
          <w:rFonts w:eastAsia="Times New Roman" w:cs="Times New Roman"/>
          <w:szCs w:val="24"/>
        </w:rPr>
        <w:t xml:space="preserve">υρίως ως προς τις δαπάνες, αν θα υπάρχει ειδικός στρατιωτικός κανονισμός εργασίας και πώς θα συνδεθεί η ΜΟΜΚΑ με τη Γενική Γραμματεία Πολιτικής Προστασίας. Αυτά είναι ερωτήματα που πρέπει να απαντηθούν και να υπάρχουν και κάποιες διευκρινίσεις. </w:t>
      </w:r>
    </w:p>
    <w:p w14:paraId="0D0A092C"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Πάμε τώρα </w:t>
      </w:r>
      <w:r>
        <w:rPr>
          <w:rFonts w:eastAsia="Times New Roman"/>
          <w:szCs w:val="24"/>
        </w:rPr>
        <w:t xml:space="preserve">στο </w:t>
      </w:r>
      <w:r>
        <w:rPr>
          <w:rFonts w:eastAsia="Times New Roman"/>
          <w:szCs w:val="24"/>
          <w:lang w:val="en-US"/>
        </w:rPr>
        <w:t>K</w:t>
      </w:r>
      <w:r>
        <w:rPr>
          <w:rFonts w:eastAsia="Times New Roman"/>
          <w:szCs w:val="24"/>
        </w:rPr>
        <w:t>εφάλαιο Γ</w:t>
      </w:r>
      <w:r>
        <w:rPr>
          <w:rFonts w:eastAsia="Times New Roman" w:cs="Times New Roman"/>
          <w:szCs w:val="24"/>
        </w:rPr>
        <w:t>΄</w:t>
      </w:r>
      <w:r>
        <w:rPr>
          <w:rFonts w:eastAsia="Times New Roman"/>
          <w:szCs w:val="24"/>
        </w:rPr>
        <w:t>,</w:t>
      </w:r>
      <w:r>
        <w:rPr>
          <w:rFonts w:eastAsia="Times New Roman"/>
          <w:szCs w:val="24"/>
        </w:rPr>
        <w:t xml:space="preserve"> όπου συστήνεται Υπηρεσία Αξιοποίησης της Ακίνητης Περιουσίας των Ενόπλων Δυνάμεων. Εύηχος τίτλος, αλλά εδώ μιλάμε για την περιουσία των Ενόπλων Δυνάμεων. Ανεξάρτητη υπηρεσία. Για να δούμε λίγο στην αιτιολογική έκθεση τι λέει</w:t>
      </w:r>
      <w:r>
        <w:rPr>
          <w:rFonts w:eastAsia="Times New Roman"/>
          <w:szCs w:val="24"/>
        </w:rPr>
        <w:t>:</w:t>
      </w:r>
      <w:r>
        <w:rPr>
          <w:rFonts w:eastAsia="Times New Roman"/>
          <w:szCs w:val="24"/>
        </w:rPr>
        <w:t xml:space="preserve"> Είναι «ανεξάρτητη υπηρεσία, της </w:t>
      </w:r>
      <w:r>
        <w:rPr>
          <w:rFonts w:eastAsia="Times New Roman"/>
          <w:szCs w:val="24"/>
        </w:rPr>
        <w:lastRenderedPageBreak/>
        <w:t xml:space="preserve">οποίας τον έλεγχο θα έχει απευθείας ο Υπουργός και μετά τα Μετοχικά Ταμεία», όπως το διορθώσατε, και «ο Πρόεδρός της θα είναι Νομικό Πρόσωπο Ιδιωτικού Δικαίου». Να το παραβλέψουμε αυτό; </w:t>
      </w:r>
    </w:p>
    <w:p w14:paraId="0D0A092D" w14:textId="77777777" w:rsidR="00E2285C" w:rsidRDefault="00095D94">
      <w:pPr>
        <w:spacing w:line="600" w:lineRule="auto"/>
        <w:ind w:firstLine="720"/>
        <w:contextualSpacing/>
        <w:jc w:val="both"/>
        <w:rPr>
          <w:rFonts w:eastAsia="Times New Roman"/>
          <w:szCs w:val="24"/>
        </w:rPr>
      </w:pPr>
      <w:r>
        <w:rPr>
          <w:rFonts w:eastAsia="Times New Roman"/>
          <w:szCs w:val="24"/>
        </w:rPr>
        <w:t>Πάμε παρακάτω</w:t>
      </w:r>
      <w:r>
        <w:rPr>
          <w:rFonts w:eastAsia="Times New Roman"/>
          <w:szCs w:val="24"/>
        </w:rPr>
        <w:t>:</w:t>
      </w:r>
      <w:r>
        <w:rPr>
          <w:rFonts w:eastAsia="Times New Roman"/>
          <w:szCs w:val="24"/>
        </w:rPr>
        <w:t xml:space="preserve"> «Δεν είναι πώληση». Ό</w:t>
      </w:r>
      <w:r>
        <w:rPr>
          <w:rFonts w:eastAsia="Times New Roman"/>
          <w:szCs w:val="24"/>
        </w:rPr>
        <w:t>ντως, το γράφει μέσα. Δεν είναι πώληση. Αξιοποίηση είναι. Αξιοποίηση για ενενήντα εννιά χρόνια; Δεν υπάρχει αξιοποίηση. Χονγκ Κονγκ είναι. «Τα έσοδα από την αξιοποίηση των ακινήτων θα δίνονται στις Ένοπλες Δυνάμεις». Αφού δεν υπάρχουν έσοδα; Αυτό που θέλαν</w:t>
      </w:r>
      <w:r>
        <w:rPr>
          <w:rFonts w:eastAsia="Times New Roman"/>
          <w:szCs w:val="24"/>
        </w:rPr>
        <w:t xml:space="preserve">ε παλιότερα να κάνουν επί ΠΑΣΟΚ και Νέας Δημοκρατίας, αναγκαστήκατε, επειδή έχει μειωθεί 50% ο προϋπολογισμός των Ενόπλων Δυνάμεων, να το κάνετε τώρα. </w:t>
      </w:r>
    </w:p>
    <w:p w14:paraId="0D0A092E"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Και αφού μιλάμε για τα </w:t>
      </w:r>
      <w:r>
        <w:rPr>
          <w:rFonts w:eastAsia="Times New Roman"/>
          <w:szCs w:val="24"/>
        </w:rPr>
        <w:t>μ</w:t>
      </w:r>
      <w:r>
        <w:rPr>
          <w:rFonts w:eastAsia="Times New Roman"/>
          <w:szCs w:val="24"/>
        </w:rPr>
        <w:t xml:space="preserve">ετοχικά </w:t>
      </w:r>
      <w:r>
        <w:rPr>
          <w:rFonts w:eastAsia="Times New Roman"/>
          <w:szCs w:val="24"/>
        </w:rPr>
        <w:t>τ</w:t>
      </w:r>
      <w:r>
        <w:rPr>
          <w:rFonts w:eastAsia="Times New Roman"/>
          <w:szCs w:val="24"/>
        </w:rPr>
        <w:t>αμεία και μιλάμε για τα έσοδά τους, τίθεται και ένα άλλο ερώτημα: Τι έχ</w:t>
      </w:r>
      <w:r>
        <w:rPr>
          <w:rFonts w:eastAsia="Times New Roman"/>
          <w:szCs w:val="24"/>
        </w:rPr>
        <w:t xml:space="preserve">ει γίνει με το </w:t>
      </w:r>
      <w:r>
        <w:rPr>
          <w:rFonts w:eastAsia="Times New Roman"/>
          <w:szCs w:val="24"/>
          <w:lang w:val="en-US"/>
        </w:rPr>
        <w:t>PSI</w:t>
      </w:r>
      <w:r>
        <w:rPr>
          <w:rFonts w:eastAsia="Times New Roman"/>
          <w:szCs w:val="24"/>
        </w:rPr>
        <w:t xml:space="preserve">. Αξίζει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Αξίζει να διερευνηθεί από όλα τα κόμματα. Το </w:t>
      </w:r>
      <w:r>
        <w:rPr>
          <w:rFonts w:eastAsia="Times New Roman"/>
          <w:szCs w:val="24"/>
          <w:lang w:val="en-US"/>
        </w:rPr>
        <w:t>PSI</w:t>
      </w:r>
      <w:r>
        <w:rPr>
          <w:rFonts w:eastAsia="Times New Roman"/>
          <w:szCs w:val="24"/>
        </w:rPr>
        <w:t xml:space="preserve"> που βούλιαξε όλα τα ταμεία. ΠΑΣΟΚ έτσι; Μην το ξεχνάμε. </w:t>
      </w:r>
    </w:p>
    <w:p w14:paraId="0D0A092F" w14:textId="77777777" w:rsidR="00E2285C" w:rsidRDefault="00095D94">
      <w:pPr>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Συμφωνούμε απόλυτα.</w:t>
      </w:r>
    </w:p>
    <w:p w14:paraId="0D0A0930"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ΝΙΚ</w:t>
      </w:r>
      <w:r>
        <w:rPr>
          <w:rFonts w:eastAsia="Times New Roman"/>
          <w:b/>
          <w:szCs w:val="24"/>
        </w:rPr>
        <w:t>ΟΛΑΟΣ ΚΟΥΖΗΛΟΣ:</w:t>
      </w:r>
      <w:r>
        <w:rPr>
          <w:rFonts w:eastAsia="Times New Roman"/>
          <w:szCs w:val="24"/>
        </w:rPr>
        <w:t xml:space="preserve"> Κάτι πρέπει να γίνει εκεί, να δούμε πώς έφυγαν αυτά τα χρήματα από τα </w:t>
      </w:r>
      <w:r>
        <w:rPr>
          <w:rFonts w:eastAsia="Times New Roman"/>
          <w:szCs w:val="24"/>
        </w:rPr>
        <w:t>τ</w:t>
      </w:r>
      <w:r>
        <w:rPr>
          <w:rFonts w:eastAsia="Times New Roman"/>
          <w:szCs w:val="24"/>
        </w:rPr>
        <w:t xml:space="preserve">αμεία, ποιος έδωσε την εντολή, εάν ήταν παράνομη η εντολή για τα </w:t>
      </w:r>
      <w:r>
        <w:rPr>
          <w:rFonts w:eastAsia="Times New Roman"/>
          <w:szCs w:val="24"/>
        </w:rPr>
        <w:t>τ</w:t>
      </w:r>
      <w:r>
        <w:rPr>
          <w:rFonts w:eastAsia="Times New Roman"/>
          <w:szCs w:val="24"/>
        </w:rPr>
        <w:t xml:space="preserve">αμεία. Εκεί πιστεύω ότι είναι ένα πολύ μεγάλο σκάνδαλο. </w:t>
      </w:r>
    </w:p>
    <w:p w14:paraId="0D0A0931" w14:textId="77777777" w:rsidR="00E2285C" w:rsidRDefault="00095D94">
      <w:pPr>
        <w:spacing w:line="600" w:lineRule="auto"/>
        <w:ind w:firstLine="720"/>
        <w:contextualSpacing/>
        <w:jc w:val="both"/>
        <w:rPr>
          <w:rFonts w:eastAsia="Times New Roman" w:cs="Times New Roman"/>
          <w:szCs w:val="24"/>
        </w:rPr>
      </w:pPr>
      <w:r>
        <w:rPr>
          <w:rFonts w:eastAsia="Times New Roman"/>
          <w:szCs w:val="24"/>
        </w:rPr>
        <w:t>Επίσης, τίθενται και κάποια άλλα ζητήματα. Λέτ</w:t>
      </w:r>
      <w:r>
        <w:rPr>
          <w:rFonts w:eastAsia="Times New Roman"/>
          <w:szCs w:val="24"/>
        </w:rPr>
        <w:t xml:space="preserve">ε ότι ο διαγωνισμός θα γίνει ηλεκτρονικά και θα υπάρχει διαφάνεια. Είχατε πει στην </w:t>
      </w:r>
      <w:r>
        <w:rPr>
          <w:rFonts w:eastAsia="Times New Roman"/>
          <w:szCs w:val="24"/>
        </w:rPr>
        <w:t>ε</w:t>
      </w:r>
      <w:r>
        <w:rPr>
          <w:rFonts w:eastAsia="Times New Roman"/>
          <w:szCs w:val="24"/>
        </w:rPr>
        <w:t xml:space="preserve">πιτροπή, θα είναι </w:t>
      </w:r>
      <w:r>
        <w:rPr>
          <w:rFonts w:eastAsia="Times New Roman"/>
          <w:szCs w:val="24"/>
          <w:lang w:val="en-US"/>
        </w:rPr>
        <w:t>on</w:t>
      </w:r>
      <w:r>
        <w:rPr>
          <w:rFonts w:eastAsia="Times New Roman"/>
          <w:szCs w:val="24"/>
        </w:rPr>
        <w:t xml:space="preserve"> </w:t>
      </w:r>
      <w:r>
        <w:rPr>
          <w:rFonts w:eastAsia="Times New Roman"/>
          <w:szCs w:val="24"/>
          <w:lang w:val="en-US"/>
        </w:rPr>
        <w:t>line</w:t>
      </w:r>
      <w:r>
        <w:rPr>
          <w:rFonts w:eastAsia="Times New Roman"/>
          <w:szCs w:val="24"/>
        </w:rPr>
        <w:t xml:space="preserve">, θα υπάρχει διαφάνεια, δεν θα μπορεί κανείς να παρέμβει, δεν θα υπάρχει τίποτα κλειστό. Να θέσουμε ένα άλλο ζήτημα; Λέει μέσα ότι θα είναι από </w:t>
      </w:r>
      <w:r>
        <w:rPr>
          <w:rFonts w:eastAsia="Times New Roman" w:cs="Times New Roman"/>
          <w:szCs w:val="24"/>
        </w:rPr>
        <w:t>Ευρ</w:t>
      </w:r>
      <w:r>
        <w:rPr>
          <w:rFonts w:eastAsia="Times New Roman" w:cs="Times New Roman"/>
          <w:szCs w:val="24"/>
        </w:rPr>
        <w:t xml:space="preserve">ωπαϊκή Ένωση και ΕΖΕΣ, ελεύθερες οικονομικές ζώνες της Ευρωπαϊκής Ένωσης. Μέσα στην ΕΖΕΣ είναι και η Αλβανία. Ποιος μας διασφαλίζει ότι δεν θα υπάρχει μια </w:t>
      </w:r>
      <w:r>
        <w:rPr>
          <w:rFonts w:eastAsia="Times New Roman" w:cs="Times New Roman"/>
          <w:szCs w:val="24"/>
          <w:lang w:val="en-US"/>
        </w:rPr>
        <w:t>offshore</w:t>
      </w:r>
      <w:r>
        <w:rPr>
          <w:rFonts w:eastAsia="Times New Roman" w:cs="Times New Roman"/>
          <w:szCs w:val="24"/>
        </w:rPr>
        <w:t xml:space="preserve"> τούρκικη και θα μπει μέσα στον διαγωνισμό; Δεν μπορούμε να το ελέγξουμε αυτό. </w:t>
      </w:r>
    </w:p>
    <w:p w14:paraId="0D0A0932" w14:textId="77777777" w:rsidR="00E2285C" w:rsidRDefault="00095D94">
      <w:pPr>
        <w:spacing w:line="600" w:lineRule="auto"/>
        <w:ind w:firstLine="720"/>
        <w:contextualSpacing/>
        <w:jc w:val="both"/>
        <w:rPr>
          <w:rFonts w:eastAsia="Times New Roman"/>
          <w:szCs w:val="24"/>
        </w:rPr>
      </w:pPr>
      <w:r>
        <w:rPr>
          <w:rFonts w:eastAsia="Times New Roman" w:cs="Times New Roman"/>
          <w:szCs w:val="24"/>
        </w:rPr>
        <w:t>Επίσης, στο σ</w:t>
      </w:r>
      <w:r>
        <w:rPr>
          <w:rFonts w:eastAsia="Times New Roman" w:cs="Times New Roman"/>
          <w:szCs w:val="24"/>
        </w:rPr>
        <w:t xml:space="preserve">υγκεκριμένο κεφάλαιο τίθενται και κάποια άλλα θέματα: Φλέβες. Είναι ηθικό το θέμα για τις Φλέβες. Αν θυμόμαστε παλαιότερα η Νέα Δημοκρατία προσπαθούσε να το πουλήσει, δεκαετία </w:t>
      </w:r>
      <w:r>
        <w:rPr>
          <w:rFonts w:eastAsia="Times New Roman" w:cs="Times New Roman"/>
          <w:szCs w:val="24"/>
        </w:rPr>
        <w:lastRenderedPageBreak/>
        <w:t>’90, και όλο εκεί πέρα το παράκτιο μέτωπο. Στις Φλέβες, όμως, αυτήν τη στιγμή κα</w:t>
      </w:r>
      <w:r>
        <w:rPr>
          <w:rFonts w:eastAsia="Times New Roman" w:cs="Times New Roman"/>
          <w:szCs w:val="24"/>
        </w:rPr>
        <w:t xml:space="preserve">ι σε όλο το κομμάτι εκεί εκπαιδεύονται ειδικές μονάδες των </w:t>
      </w:r>
      <w:r>
        <w:rPr>
          <w:rFonts w:eastAsia="Times New Roman"/>
          <w:szCs w:val="24"/>
        </w:rPr>
        <w:t xml:space="preserve">Ενόπλων Δυνάμεων και έχει ηθική σημασία. Είναι ηθικό το θέμα. </w:t>
      </w:r>
    </w:p>
    <w:p w14:paraId="0D0A0933"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Ας πάμε τώρα στη θητεία των </w:t>
      </w:r>
      <w:r>
        <w:rPr>
          <w:rFonts w:eastAsia="Times New Roman"/>
          <w:szCs w:val="24"/>
        </w:rPr>
        <w:t>Α</w:t>
      </w:r>
      <w:r>
        <w:rPr>
          <w:rFonts w:eastAsia="Times New Roman"/>
          <w:szCs w:val="24"/>
        </w:rPr>
        <w:t xml:space="preserve">ρχηγών των Ενόπλων Δυνάμεων του Α/ΓΕΕΘΑ. Είμαστε κάθετα αντίθετοι. Πρέπει να είναι τα δύο χρόνια ή κάντε </w:t>
      </w:r>
      <w:r>
        <w:rPr>
          <w:rFonts w:eastAsia="Times New Roman"/>
          <w:szCs w:val="24"/>
        </w:rPr>
        <w:t xml:space="preserve">το τρία, να μην επαφίεται στην εκάστοτε πολιτική ηγεσία εάν θα δώσει έναν χρόνο παράταση στον εκάστοτε </w:t>
      </w:r>
      <w:r>
        <w:rPr>
          <w:rFonts w:eastAsia="Times New Roman"/>
          <w:szCs w:val="24"/>
        </w:rPr>
        <w:t>α</w:t>
      </w:r>
      <w:r>
        <w:rPr>
          <w:rFonts w:eastAsia="Times New Roman"/>
          <w:szCs w:val="24"/>
        </w:rPr>
        <w:t xml:space="preserve">ρχηγό. </w:t>
      </w:r>
    </w:p>
    <w:p w14:paraId="0D0A0934" w14:textId="77777777" w:rsidR="00E2285C" w:rsidRDefault="00095D94">
      <w:pPr>
        <w:spacing w:line="600" w:lineRule="auto"/>
        <w:ind w:firstLine="720"/>
        <w:contextualSpacing/>
        <w:jc w:val="both"/>
        <w:rPr>
          <w:rFonts w:eastAsia="Times New Roman"/>
          <w:szCs w:val="24"/>
        </w:rPr>
      </w:pPr>
      <w:r>
        <w:rPr>
          <w:rFonts w:eastAsia="Times New Roman"/>
          <w:szCs w:val="24"/>
        </w:rPr>
        <w:t>Άρθρο 18. Το συγκεκριμένο άρθρο μιλάει για θέματα του προσωπικού των Ενόπλων Δυνάμεων. Όλο αυτό το άρθρο μπορεί κάλλιστα να είναι κι ένα νομοσχέ</w:t>
      </w:r>
      <w:r>
        <w:rPr>
          <w:rFonts w:eastAsia="Times New Roman"/>
          <w:szCs w:val="24"/>
        </w:rPr>
        <w:t xml:space="preserve">διο. Εμείς αυτό που θέλουμε και ζητάμε, επειδή υπάρχει μια πολυνομία αυτήν τη στιγμή στον χώρο των Ενόπλων Δυνάμεων αλλά και των Σωμάτων Ασφαλείας, είναι να εξεταστούν όλοι οι συγκεκριμένοι νόμοι. Υπάρχουν πολλά παραθυράκια. </w:t>
      </w:r>
    </w:p>
    <w:p w14:paraId="0D0A0935"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Θα σας δώσω μερικά </w:t>
      </w:r>
      <w:r>
        <w:rPr>
          <w:rFonts w:eastAsia="Times New Roman"/>
          <w:szCs w:val="24"/>
        </w:rPr>
        <w:t xml:space="preserve">παραδείγματα, γιατί υπάρχει και μια νομοτεχνική στο συγκεκριμένο και θα σας πω πού διαφωνούμε: Για τους αξιωματικούς κυβερνήτες των πολεμικών πλοίων. Δηλαδή, αυτοί που είναι </w:t>
      </w:r>
      <w:r>
        <w:rPr>
          <w:rFonts w:eastAsia="Times New Roman"/>
          <w:szCs w:val="24"/>
        </w:rPr>
        <w:lastRenderedPageBreak/>
        <w:t>σε ένα γραφείο και οι κυβερνήτες που έχουν πάει από αρματαγωγό, φρεγάτες κ.λπ., θα</w:t>
      </w:r>
      <w:r>
        <w:rPr>
          <w:rFonts w:eastAsia="Times New Roman"/>
          <w:szCs w:val="24"/>
        </w:rPr>
        <w:t xml:space="preserve"> έχουν την ίδια αντιμετώπιση; Αυτό είναι αντικίνητρο, στην ουσία.</w:t>
      </w:r>
    </w:p>
    <w:p w14:paraId="0D0A0936" w14:textId="77777777" w:rsidR="00E2285C" w:rsidRDefault="00095D94">
      <w:pPr>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Για δύο χρονιές.</w:t>
      </w:r>
    </w:p>
    <w:p w14:paraId="0D0A0937" w14:textId="77777777" w:rsidR="00E2285C" w:rsidRDefault="00095D94">
      <w:pPr>
        <w:spacing w:line="600" w:lineRule="auto"/>
        <w:ind w:firstLine="720"/>
        <w:contextualSpacing/>
        <w:jc w:val="both"/>
        <w:rPr>
          <w:rFonts w:eastAsia="Times New Roman"/>
          <w:szCs w:val="24"/>
        </w:rPr>
      </w:pPr>
      <w:r>
        <w:rPr>
          <w:rFonts w:eastAsia="Times New Roman"/>
          <w:b/>
          <w:szCs w:val="24"/>
        </w:rPr>
        <w:t>ΝΙΚΟΛΑΟΣ ΚΟΥΖΗΛΟΣ:</w:t>
      </w:r>
      <w:r>
        <w:rPr>
          <w:rFonts w:eastAsia="Times New Roman"/>
          <w:szCs w:val="24"/>
        </w:rPr>
        <w:t xml:space="preserve"> Για δύο χρονιές, συγκεκριμένα, το ξεκαθαρίσατε και στην </w:t>
      </w:r>
      <w:r>
        <w:rPr>
          <w:rFonts w:eastAsia="Times New Roman"/>
          <w:szCs w:val="24"/>
        </w:rPr>
        <w:t>ε</w:t>
      </w:r>
      <w:r>
        <w:rPr>
          <w:rFonts w:eastAsia="Times New Roman"/>
          <w:szCs w:val="24"/>
        </w:rPr>
        <w:t>πιτροπή, αλλά δεν θα</w:t>
      </w:r>
      <w:r>
        <w:rPr>
          <w:rFonts w:eastAsia="Times New Roman"/>
          <w:szCs w:val="24"/>
        </w:rPr>
        <w:t xml:space="preserve"> είναι αδικία για τους συγκεκριμένους;</w:t>
      </w:r>
      <w:r>
        <w:rPr>
          <w:rFonts w:eastAsia="Times New Roman"/>
          <w:szCs w:val="24"/>
        </w:rPr>
        <w:t xml:space="preserve"> </w:t>
      </w:r>
      <w:r>
        <w:rPr>
          <w:rFonts w:eastAsia="Times New Roman"/>
          <w:szCs w:val="24"/>
        </w:rPr>
        <w:t>Δεν θα μπορέσει να βρεθεί κάποια άλλη λύση; Γιατί ο στόλος δεν έχει μόνο φρεγάτες, έχει αρματαγωγά, έχει άλλα πλοία. Φυσικά, σε πιο μικρά πλοία δεν μπορεί να πάει για τους συγκεκριμένους βαθμούς που μιλάμε, το γνωρίζω</w:t>
      </w:r>
      <w:r>
        <w:rPr>
          <w:rFonts w:eastAsia="Times New Roman"/>
          <w:szCs w:val="24"/>
        </w:rPr>
        <w:t>.</w:t>
      </w:r>
    </w:p>
    <w:p w14:paraId="0D0A0938"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Επίσης, φέρνετε τη νομοτεχνική για τους </w:t>
      </w:r>
      <w:r>
        <w:rPr>
          <w:rFonts w:eastAsia="Times New Roman"/>
          <w:szCs w:val="24"/>
        </w:rPr>
        <w:t>υ</w:t>
      </w:r>
      <w:r>
        <w:rPr>
          <w:rFonts w:eastAsia="Times New Roman"/>
          <w:szCs w:val="24"/>
        </w:rPr>
        <w:t xml:space="preserve">παξιωματικούς της Πολεμικής Αεροπορίας, οι οποίοι φοιτήσαν σε ένα ΑΕΙ, οι οποίοι πόσοι είναι; Δέκα; Είκοσι; Παραπάνω δεν είναι. Δεν είναι ένα κίνητρο αυτό για τους </w:t>
      </w:r>
      <w:r>
        <w:rPr>
          <w:rFonts w:eastAsia="Times New Roman"/>
          <w:szCs w:val="24"/>
        </w:rPr>
        <w:t>υ</w:t>
      </w:r>
      <w:r>
        <w:rPr>
          <w:rFonts w:eastAsia="Times New Roman"/>
          <w:szCs w:val="24"/>
        </w:rPr>
        <w:t>παξιωματικούς να φοιτούν, να έχουν κάποιες περισ</w:t>
      </w:r>
      <w:r>
        <w:rPr>
          <w:rFonts w:eastAsia="Times New Roman"/>
          <w:szCs w:val="24"/>
        </w:rPr>
        <w:t xml:space="preserve">σότερες γνώσεις; Έχετε και ένα κεφάλαιο μέσα, υπάρχει άρθρο συγκεκριμένα μέσα για να μπορεί να υπάρχει συνεργασία </w:t>
      </w:r>
      <w:r>
        <w:rPr>
          <w:rFonts w:eastAsia="Times New Roman"/>
          <w:szCs w:val="24"/>
        </w:rPr>
        <w:t>α</w:t>
      </w:r>
      <w:r>
        <w:rPr>
          <w:rFonts w:eastAsia="Times New Roman"/>
          <w:szCs w:val="24"/>
        </w:rPr>
        <w:t xml:space="preserve">ξιωματικών. Σας έχουμε </w:t>
      </w:r>
      <w:r>
        <w:rPr>
          <w:rFonts w:eastAsia="Times New Roman"/>
          <w:szCs w:val="24"/>
        </w:rPr>
        <w:lastRenderedPageBreak/>
        <w:t xml:space="preserve">ζητήσει να υπάρχουν και </w:t>
      </w:r>
      <w:r>
        <w:rPr>
          <w:rFonts w:eastAsia="Times New Roman"/>
          <w:szCs w:val="24"/>
        </w:rPr>
        <w:t>υ</w:t>
      </w:r>
      <w:r>
        <w:rPr>
          <w:rFonts w:eastAsia="Times New Roman"/>
          <w:szCs w:val="24"/>
        </w:rPr>
        <w:t>παξιωματικοί για ΤΕΙ. Δηλαδή, στην ουσία τι τους κάνετε; Τους τιμωρείτε με αυτό που βάζετε μέ</w:t>
      </w:r>
      <w:r>
        <w:rPr>
          <w:rFonts w:eastAsia="Times New Roman"/>
          <w:szCs w:val="24"/>
        </w:rPr>
        <w:t>σα και γράφετε; Στη νομοτεχνική που φέρατε γράφει ότι καταργούνται οι φράσεις «ελάχιστα», «ανεξαρτήτως κενών οργανικών θέσεων».</w:t>
      </w:r>
    </w:p>
    <w:p w14:paraId="0D0A0939" w14:textId="77777777" w:rsidR="00E2285C" w:rsidRDefault="00095D94">
      <w:pPr>
        <w:spacing w:line="600" w:lineRule="auto"/>
        <w:ind w:firstLine="720"/>
        <w:contextualSpacing/>
        <w:jc w:val="both"/>
        <w:rPr>
          <w:rFonts w:eastAsia="Times New Roman"/>
          <w:szCs w:val="24"/>
        </w:rPr>
      </w:pPr>
      <w:r>
        <w:rPr>
          <w:rFonts w:eastAsia="Times New Roman"/>
          <w:szCs w:val="24"/>
        </w:rPr>
        <w:t>Γενικά, όσον αφορά τους ΕΠΟΠ του Πολεμικού Ναυτικού όντως υπήρχαν αδικίες σε βάρος τους και θα πρέπει να υπάρχουν κίνητρα για όσ</w:t>
      </w:r>
      <w:r>
        <w:rPr>
          <w:rFonts w:eastAsia="Times New Roman"/>
          <w:szCs w:val="24"/>
        </w:rPr>
        <w:t>ους υπηρετούν στον Στόλο και στις Ειδικές Δυνάμεις.</w:t>
      </w:r>
    </w:p>
    <w:p w14:paraId="0D0A093A" w14:textId="77777777" w:rsidR="00E2285C" w:rsidRDefault="00095D94">
      <w:pPr>
        <w:spacing w:line="600" w:lineRule="auto"/>
        <w:ind w:firstLine="720"/>
        <w:contextualSpacing/>
        <w:jc w:val="both"/>
        <w:rPr>
          <w:rFonts w:eastAsia="Times New Roman"/>
          <w:szCs w:val="24"/>
        </w:rPr>
      </w:pPr>
      <w:r>
        <w:rPr>
          <w:rFonts w:eastAsia="Times New Roman"/>
          <w:szCs w:val="24"/>
        </w:rPr>
        <w:t>Επίσης, με το άρθρο 18, ενώ υπήρχε και παλιότερα και στη διαβούλευση για θέματα ανακληθέντων -και το θέμα είναι ηθικό και εκεί σε αυτό το σημείο- βλέπουμε ότι πλέον δεν υπάρχει. Και είναι πολύ απλό, γιατί</w:t>
      </w:r>
      <w:r>
        <w:rPr>
          <w:rFonts w:eastAsia="Times New Roman"/>
          <w:szCs w:val="24"/>
        </w:rPr>
        <w:t xml:space="preserve"> υπάρχει τροποποίηση του ν.3883/2010, ώστε να υπάρχει ίση βαθμολογική αντιμετώπιση για όσους </w:t>
      </w:r>
      <w:r>
        <w:rPr>
          <w:rFonts w:eastAsia="Times New Roman"/>
          <w:szCs w:val="24"/>
        </w:rPr>
        <w:t>υ</w:t>
      </w:r>
      <w:r>
        <w:rPr>
          <w:rFonts w:eastAsia="Times New Roman"/>
          <w:szCs w:val="24"/>
        </w:rPr>
        <w:t>παξιωματικούς ανακλήθηκαν.</w:t>
      </w:r>
    </w:p>
    <w:p w14:paraId="0D0A093B" w14:textId="77777777" w:rsidR="00E2285C" w:rsidRDefault="00095D94">
      <w:pPr>
        <w:spacing w:line="600" w:lineRule="auto"/>
        <w:ind w:firstLine="720"/>
        <w:contextualSpacing/>
        <w:jc w:val="both"/>
        <w:rPr>
          <w:rFonts w:eastAsia="Times New Roman"/>
          <w:szCs w:val="24"/>
        </w:rPr>
      </w:pPr>
      <w:r>
        <w:rPr>
          <w:rFonts w:eastAsia="Times New Roman"/>
          <w:szCs w:val="24"/>
        </w:rPr>
        <w:t>Ας περάσουμε τώρα στο άρθρο 27. Δεν συμφωνούμε με την αλλαγή. Υποβαθμίζετε στην ουσία τη Στρατολογία. Και στην ουσία δεν μπορούμε να κα</w:t>
      </w:r>
      <w:r>
        <w:rPr>
          <w:rFonts w:eastAsia="Times New Roman"/>
          <w:szCs w:val="24"/>
        </w:rPr>
        <w:t>ταλάβουμε τι κάνετε.</w:t>
      </w:r>
    </w:p>
    <w:p w14:paraId="0D0A093C"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Με το άρθρο 30 λύνεται όντως ένα πρόβλημα των Ειδικών Δυνάμεων. </w:t>
      </w:r>
    </w:p>
    <w:p w14:paraId="0D0A093D"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Ας περάσουμε στο Κεφάλαιο Ε΄: Συμβάσεις στον τομέα της Άμυνας και της Ασφάλειας. Εδώ έχουμε θέσει τα ερωτήματα ότι ναι μεν, αλλά. Συμφωνούμε να υπάρχει μια ευελιξία στους</w:t>
      </w:r>
      <w:r>
        <w:rPr>
          <w:rFonts w:eastAsia="Times New Roman"/>
          <w:szCs w:val="24"/>
        </w:rPr>
        <w:t xml:space="preserve"> </w:t>
      </w:r>
      <w:r>
        <w:rPr>
          <w:rFonts w:eastAsia="Times New Roman"/>
          <w:szCs w:val="24"/>
        </w:rPr>
        <w:t>α</w:t>
      </w:r>
      <w:r>
        <w:rPr>
          <w:rFonts w:eastAsia="Times New Roman"/>
          <w:szCs w:val="24"/>
        </w:rPr>
        <w:t xml:space="preserve">ρχηγούς και των τριών Όπλων, ώστε να μπορούν να διαχειρίζονται κάποια χρήματα για τις άμεσες ανάγκες. Δηλαδή, χρειάζονται άμεσα δέκα λάστιχα. Δεν μπορούμε να πάρουμε, θα πρέπει να γίνει διαγωνισμός, πρέπει να περιμένουμε έξι μήνες. Και όντως δίνεται μια </w:t>
      </w:r>
      <w:r>
        <w:rPr>
          <w:rFonts w:eastAsia="Times New Roman"/>
          <w:szCs w:val="24"/>
        </w:rPr>
        <w:t xml:space="preserve">σχετική ευελιξία στους </w:t>
      </w:r>
      <w:r>
        <w:rPr>
          <w:rFonts w:eastAsia="Times New Roman"/>
          <w:szCs w:val="24"/>
        </w:rPr>
        <w:t>α</w:t>
      </w:r>
      <w:r>
        <w:rPr>
          <w:rFonts w:eastAsia="Times New Roman"/>
          <w:szCs w:val="24"/>
        </w:rPr>
        <w:t>ρχηγούς.</w:t>
      </w:r>
    </w:p>
    <w:p w14:paraId="0D0A093E"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Είμαστε αντίθετοι με το άρθρο 34, την αξιοποίηση μη επιχειρησιακά αναγκαίου στρατιωτικού εξοπλισμού των Ενόπλων Δυνάμεων για την κάλυψη, λέτε μέσα, των </w:t>
      </w:r>
      <w:r>
        <w:rPr>
          <w:rFonts w:eastAsia="Times New Roman"/>
          <w:szCs w:val="24"/>
        </w:rPr>
        <w:t>ε</w:t>
      </w:r>
      <w:r>
        <w:rPr>
          <w:rFonts w:eastAsia="Times New Roman"/>
          <w:szCs w:val="24"/>
        </w:rPr>
        <w:t xml:space="preserve">ξοπλιστικών </w:t>
      </w:r>
      <w:r>
        <w:rPr>
          <w:rFonts w:eastAsia="Times New Roman"/>
          <w:szCs w:val="24"/>
        </w:rPr>
        <w:t>α</w:t>
      </w:r>
      <w:r>
        <w:rPr>
          <w:rFonts w:eastAsia="Times New Roman"/>
          <w:szCs w:val="24"/>
        </w:rPr>
        <w:t>ναγκών. Αφού έχει μειωθεί κατά 50% ο προϋπολογισμός, πρέπ</w:t>
      </w:r>
      <w:r>
        <w:rPr>
          <w:rFonts w:eastAsia="Times New Roman"/>
          <w:szCs w:val="24"/>
        </w:rPr>
        <w:t>ει να βρείτε έσοδα.</w:t>
      </w:r>
    </w:p>
    <w:p w14:paraId="0D0A093F" w14:textId="77777777" w:rsidR="00E2285C" w:rsidRDefault="00095D94">
      <w:pPr>
        <w:spacing w:line="600" w:lineRule="auto"/>
        <w:ind w:firstLine="720"/>
        <w:contextualSpacing/>
        <w:jc w:val="both"/>
        <w:rPr>
          <w:rFonts w:eastAsia="Times New Roman"/>
          <w:szCs w:val="24"/>
        </w:rPr>
      </w:pPr>
      <w:r>
        <w:rPr>
          <w:rFonts w:eastAsia="Times New Roman"/>
          <w:szCs w:val="24"/>
        </w:rPr>
        <w:t>Υπάρχουν, όμως, και άλλα ερωτήματα στο συγκεκριμένο άρθρο. Τι εννοείτε «εξοπλισμό»; Δηλαδή, ρυμουλκούμενα πυροβόλα μακράς αποθήκευσης πωλούνται; Αυτό είναι ένα απλό παράδειγμα.</w:t>
      </w:r>
    </w:p>
    <w:p w14:paraId="0D0A0940" w14:textId="77777777" w:rsidR="00E2285C" w:rsidRDefault="00095D94">
      <w:pPr>
        <w:spacing w:line="600" w:lineRule="auto"/>
        <w:ind w:firstLine="720"/>
        <w:contextualSpacing/>
        <w:jc w:val="both"/>
        <w:rPr>
          <w:rFonts w:eastAsia="Times New Roman"/>
          <w:b/>
          <w:szCs w:val="24"/>
        </w:rPr>
      </w:pPr>
      <w:r>
        <w:rPr>
          <w:rFonts w:eastAsia="Times New Roman"/>
          <w:b/>
          <w:szCs w:val="24"/>
        </w:rPr>
        <w:t>ΠΑΝΟΣ ΚΑΜΜΕΝΟΣ (Υπουργός Εθνικής Άμυνας – Πρόεδρος των Ανεξ</w:t>
      </w:r>
      <w:r>
        <w:rPr>
          <w:rFonts w:eastAsia="Times New Roman"/>
          <w:b/>
          <w:szCs w:val="24"/>
        </w:rPr>
        <w:t xml:space="preserve">αρτήτων Ελλήνων): </w:t>
      </w:r>
      <w:r>
        <w:rPr>
          <w:rFonts w:eastAsia="Times New Roman"/>
          <w:szCs w:val="24"/>
        </w:rPr>
        <w:t>Μιλάμε για μη επιχειρησιακά.</w:t>
      </w:r>
    </w:p>
    <w:p w14:paraId="0D0A0941"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 xml:space="preserve">ΝΙΚΟΛΑΟΣ ΚΟΥΖΗΛΟΣ: </w:t>
      </w:r>
      <w:r>
        <w:rPr>
          <w:rFonts w:eastAsia="Times New Roman"/>
          <w:szCs w:val="24"/>
        </w:rPr>
        <w:t>Δεν διευκρινίζεται ακριβώς μέσα, γι’ αυτό σας το λέω.</w:t>
      </w:r>
    </w:p>
    <w:p w14:paraId="0D0A0942" w14:textId="77777777" w:rsidR="00E2285C" w:rsidRDefault="00095D94">
      <w:pPr>
        <w:spacing w:line="600" w:lineRule="auto"/>
        <w:ind w:firstLine="720"/>
        <w:contextualSpacing/>
        <w:jc w:val="both"/>
        <w:rPr>
          <w:rFonts w:eastAsia="Times New Roman"/>
          <w:szCs w:val="24"/>
        </w:rPr>
      </w:pPr>
      <w:r>
        <w:rPr>
          <w:rFonts w:eastAsia="Times New Roman"/>
          <w:szCs w:val="24"/>
        </w:rPr>
        <w:t>Με το Κεφάλαιο ΣΤ΄ και τα άρθρα 35, 36, 37 και 39 φυσικά και συμφωνούμε. Και μιλάμε τώρα για τα αυτονόητα, που δεν είχαν γίνει τόσα χρόν</w:t>
      </w:r>
      <w:r>
        <w:rPr>
          <w:rFonts w:eastAsia="Times New Roman"/>
          <w:szCs w:val="24"/>
        </w:rPr>
        <w:t xml:space="preserve">ια. </w:t>
      </w:r>
    </w:p>
    <w:p w14:paraId="0D0A0943" w14:textId="77777777" w:rsidR="00E2285C" w:rsidRDefault="00095D94">
      <w:pPr>
        <w:spacing w:line="600" w:lineRule="auto"/>
        <w:ind w:firstLine="720"/>
        <w:contextualSpacing/>
        <w:jc w:val="both"/>
        <w:rPr>
          <w:rFonts w:eastAsia="Times New Roman"/>
          <w:szCs w:val="24"/>
        </w:rPr>
      </w:pPr>
      <w:r>
        <w:rPr>
          <w:rFonts w:eastAsia="Times New Roman"/>
          <w:szCs w:val="24"/>
        </w:rPr>
        <w:t>Για το άρθρο 40, την παρακολούθηση πειθαρχικών διαδικασιών του στρατιωτικού προσωπικού από το Σώμα Επιθεωρητών - Ελεγκτών Δημόσιας Διοίκησης, διαφωνούμε φυσικά.</w:t>
      </w:r>
    </w:p>
    <w:p w14:paraId="0D0A0944"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Να σταθούμε λιγάκι στο άρθρο 41, Μονάδα Εσωτερικού Ελέγχου του Υπουργείου Εθνικής Άμυνας. </w:t>
      </w:r>
      <w:r>
        <w:rPr>
          <w:rFonts w:eastAsia="Times New Roman"/>
          <w:szCs w:val="24"/>
        </w:rPr>
        <w:t xml:space="preserve">Υπάρχουν δύο προτάσεις για το συγκεκριμένο: Πρώτον, εκτός από τον Υπουργό να έχουν σύμφωνη γνώμη και τα </w:t>
      </w:r>
      <w:r>
        <w:rPr>
          <w:rFonts w:eastAsia="Times New Roman"/>
          <w:szCs w:val="24"/>
        </w:rPr>
        <w:t>α</w:t>
      </w:r>
      <w:r>
        <w:rPr>
          <w:rFonts w:eastAsia="Times New Roman"/>
          <w:szCs w:val="24"/>
        </w:rPr>
        <w:t xml:space="preserve">νώτατα </w:t>
      </w:r>
      <w:r>
        <w:rPr>
          <w:rFonts w:eastAsia="Times New Roman"/>
          <w:szCs w:val="24"/>
        </w:rPr>
        <w:t>σ</w:t>
      </w:r>
      <w:r>
        <w:rPr>
          <w:rFonts w:eastAsia="Times New Roman"/>
          <w:szCs w:val="24"/>
        </w:rPr>
        <w:t xml:space="preserve">τρατιωτικά </w:t>
      </w:r>
      <w:r>
        <w:rPr>
          <w:rFonts w:eastAsia="Times New Roman"/>
          <w:szCs w:val="24"/>
        </w:rPr>
        <w:t>σ</w:t>
      </w:r>
      <w:r>
        <w:rPr>
          <w:rFonts w:eastAsia="Times New Roman"/>
          <w:szCs w:val="24"/>
        </w:rPr>
        <w:t>υμβούλια. Και η δεύτερή μας πρόταση είναι να μην εμπλέκονται πολιτικοί δικαστές, να μην εμπλέκεται η πολιτική δικαιοσύνη</w:t>
      </w:r>
      <w:r>
        <w:rPr>
          <w:rFonts w:eastAsia="Times New Roman"/>
          <w:szCs w:val="24"/>
        </w:rPr>
        <w:t xml:space="preserve">. </w:t>
      </w:r>
      <w:r>
        <w:rPr>
          <w:rFonts w:eastAsia="Times New Roman"/>
          <w:szCs w:val="24"/>
        </w:rPr>
        <w:t>Είναι εξα</w:t>
      </w:r>
      <w:r>
        <w:rPr>
          <w:rFonts w:eastAsia="Times New Roman"/>
          <w:szCs w:val="24"/>
        </w:rPr>
        <w:t xml:space="preserve">ιρετικό το Σώμα των Στρατιωτικών Δικαστών. Αφήστε τους να κάνουν τη δουλειά τους. </w:t>
      </w:r>
    </w:p>
    <w:p w14:paraId="0D0A0945"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Συμφωνούμε με την ακαδημαϊκή συνεργασία των Σχολών των Ενόπλων Δυνάμεων. Εδώ σας έχουμε τονίσει ότι πρέπει να προσθέσετε και με συνεργασία με ΤΕΙ για τους υπαξιωματικούς. Με</w:t>
      </w:r>
      <w:r>
        <w:rPr>
          <w:rFonts w:eastAsia="Times New Roman"/>
          <w:szCs w:val="24"/>
        </w:rPr>
        <w:t xml:space="preserve"> το άρθρο 42, όσον αφορά την ακαδημαϊκή συνεργασία των </w:t>
      </w:r>
      <w:r>
        <w:rPr>
          <w:rFonts w:eastAsia="Times New Roman"/>
          <w:szCs w:val="24"/>
        </w:rPr>
        <w:t>σ</w:t>
      </w:r>
      <w:r>
        <w:rPr>
          <w:rFonts w:eastAsia="Times New Roman"/>
          <w:szCs w:val="24"/>
        </w:rPr>
        <w:t xml:space="preserve">χολών συμφωνούμε. </w:t>
      </w:r>
    </w:p>
    <w:p w14:paraId="0D0A0946"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Με το άρθρο 43, επιτέλους, λύνεται ένα πρόβλημα το οποίο τόσα χρόνια δεν είχε λυθεί –πάλι- κι έπρεπε να έρθουμε στο 2016 για να λυθεί. Κι εδώ θα θέλαμε να τονίσουμε ότι  όσον αφορά </w:t>
      </w:r>
      <w:r>
        <w:rPr>
          <w:rFonts w:eastAsia="Times New Roman"/>
          <w:szCs w:val="24"/>
        </w:rPr>
        <w:t xml:space="preserve">το θέμα της θητείας των μοναχών, αυτό ήταν και πάγια θέση του μακαριστού Χριστόδουλου. </w:t>
      </w:r>
    </w:p>
    <w:p w14:paraId="0D0A0947" w14:textId="77777777" w:rsidR="00E2285C" w:rsidRDefault="00095D94">
      <w:pPr>
        <w:spacing w:line="600" w:lineRule="auto"/>
        <w:ind w:firstLine="720"/>
        <w:contextualSpacing/>
        <w:jc w:val="both"/>
        <w:rPr>
          <w:rFonts w:eastAsia="Times New Roman"/>
          <w:szCs w:val="24"/>
        </w:rPr>
      </w:pPr>
      <w:r>
        <w:rPr>
          <w:rFonts w:eastAsia="Times New Roman"/>
          <w:szCs w:val="24"/>
        </w:rPr>
        <w:t>Ας περάσουμε τώρα σε κάποια άλλα θέματα. Υπάρχουν, όπως είπαμε, κάποια θέματα με το προσωπικό, αλλά δεν είναι μόνο αυτά, είναι και κάποια ηθικής τάξεως. Ο Πανελλήνιος Σ</w:t>
      </w:r>
      <w:r>
        <w:rPr>
          <w:rFonts w:eastAsia="Times New Roman"/>
          <w:szCs w:val="24"/>
        </w:rPr>
        <w:t>ύλλογος Οικογενειών Πεσόντων της Πολεμικής Αεροπορίας, ενώ δεν υπάρχει οικονομική επιβάρυνση, ζητά κάτι πολύ απλό: Στους πεσόντες έως και το 1980 να δώσετε παράσημα, μετάλλια, βραβεία, που τα δικαιούνται.</w:t>
      </w:r>
    </w:p>
    <w:p w14:paraId="0D0A0948" w14:textId="77777777" w:rsidR="00E2285C" w:rsidRDefault="00095D94">
      <w:pPr>
        <w:spacing w:line="600" w:lineRule="auto"/>
        <w:ind w:firstLine="720"/>
        <w:contextualSpacing/>
        <w:jc w:val="both"/>
        <w:rPr>
          <w:rFonts w:eastAsia="Times New Roman"/>
          <w:szCs w:val="24"/>
        </w:rPr>
      </w:pPr>
      <w:r>
        <w:rPr>
          <w:rFonts w:eastAsia="Times New Roman"/>
          <w:szCs w:val="24"/>
        </w:rPr>
        <w:t>Έχουμε καταθέσει μία τροπολογία -αναφέρθηκαν και πρ</w:t>
      </w:r>
      <w:r>
        <w:rPr>
          <w:rFonts w:eastAsia="Times New Roman"/>
          <w:szCs w:val="24"/>
        </w:rPr>
        <w:t xml:space="preserve">οηγούμενοι ομιλητές- για το εάν συνάδει, εάν γίνεται, εάν επιτρέπεται να συμμετέχουν οι Ένοπλες Δυνάμεις στο θέμα της λαθρομετανάστευσης. </w:t>
      </w:r>
      <w:r>
        <w:rPr>
          <w:rFonts w:eastAsia="Times New Roman"/>
          <w:szCs w:val="24"/>
        </w:rPr>
        <w:lastRenderedPageBreak/>
        <w:t>Κι εμείς φέραμε μία πολύ ωραία τροπολογία -το έθεσαν όλοι «τι δουλειά έχουν οι Ένοπλες Δυνάμεις;»- η οποία λέει: «Το π</w:t>
      </w:r>
      <w:r>
        <w:rPr>
          <w:rFonts w:eastAsia="Times New Roman"/>
          <w:szCs w:val="24"/>
        </w:rPr>
        <w:t xml:space="preserve">ροσωπικό των Ενόπλων Δυνάμεων αποδεσμεύεται από κάθε εμπλοκή την οποία είχε μέχρι πρότινος στα κέντρα υποδοχής λαθρομεταναστών». Με ένα πολύ ωραίο άρθρο, με δυο-τρεις γραμμές αποδεσμεύετε τις Ένοπλες Δυνάμεις. Φυσικά, δεν την έχετε κάνει δεκτή. </w:t>
      </w:r>
    </w:p>
    <w:p w14:paraId="0D0A0949" w14:textId="77777777" w:rsidR="00E2285C" w:rsidRDefault="00095D94">
      <w:pPr>
        <w:spacing w:line="600" w:lineRule="auto"/>
        <w:ind w:firstLine="720"/>
        <w:contextualSpacing/>
        <w:jc w:val="both"/>
        <w:rPr>
          <w:rFonts w:eastAsia="Times New Roman"/>
          <w:szCs w:val="24"/>
        </w:rPr>
      </w:pPr>
      <w:r>
        <w:rPr>
          <w:rFonts w:eastAsia="Times New Roman"/>
          <w:szCs w:val="24"/>
        </w:rPr>
        <w:t>Κλείνοντας</w:t>
      </w:r>
      <w:r>
        <w:rPr>
          <w:rFonts w:eastAsia="Times New Roman"/>
          <w:szCs w:val="24"/>
        </w:rPr>
        <w:t>, θα ήθελα να πω ότι σε γενικές γραμμές δεν βλέπουμε να λύνετε, ουσιαστικά, κάποια προβλήματα. Βλέπουμε -αυτό που συνεχίζεται και σε άλλα νομοσχέδια- να υπάρχουν μπαλώματα και φαίνονται όλες οι επιπτώσεις από τη μείωση του προϋπολογισμού του Υπουργείου Άμυ</w:t>
      </w:r>
      <w:r>
        <w:rPr>
          <w:rFonts w:eastAsia="Times New Roman"/>
          <w:szCs w:val="24"/>
        </w:rPr>
        <w:t xml:space="preserve">νας. Στην ουσία, αυτό που κάνετε είναι να πουλάτε, να νοικιάζετε και γενικά να μαζέψετε χρήματα. </w:t>
      </w:r>
    </w:p>
    <w:p w14:paraId="0D0A094A"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Για εμάς, δεν είναι Ένοπλες Δυνάμεις αυτό που πάτε να κάνετε, αυτό που προσπαθείτε.  </w:t>
      </w:r>
    </w:p>
    <w:p w14:paraId="0D0A094B"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Θα κλείσω, κύριε Πρόεδρε, αναφορικά με ό,τι έχει πει μέχρι σήμερα η Νέα Δημοκρατία και το ΠΑΣΟΚ φυσικά. Τόσα χρόνια τι έκαναν; Κυβέρνηση ήταν. </w:t>
      </w:r>
    </w:p>
    <w:p w14:paraId="0D0A094C"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Ευχαριστώ πολύ. </w:t>
      </w:r>
    </w:p>
    <w:p w14:paraId="0D0A094D" w14:textId="77777777" w:rsidR="00E2285C" w:rsidRDefault="00095D94">
      <w:pPr>
        <w:spacing w:line="600" w:lineRule="auto"/>
        <w:ind w:firstLine="720"/>
        <w:contextualSpacing/>
        <w:jc w:val="center"/>
        <w:rPr>
          <w:rFonts w:eastAsia="Times New Roman"/>
          <w:szCs w:val="24"/>
        </w:rPr>
      </w:pPr>
      <w:r>
        <w:rPr>
          <w:rFonts w:eastAsia="Times New Roman"/>
          <w:szCs w:val="24"/>
        </w:rPr>
        <w:lastRenderedPageBreak/>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0D0A094E"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w:t>
      </w:r>
      <w:r>
        <w:rPr>
          <w:rFonts w:eastAsia="Times New Roman"/>
          <w:szCs w:val="24"/>
        </w:rPr>
        <w:t>ι η κ. Λιάνα Κανέλλη από το Κομμουνιστικό Κόμμα Ελλάδας.</w:t>
      </w:r>
    </w:p>
    <w:p w14:paraId="0D0A094F"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ΛΙΑΝΑ ΚΑΝΕΛΛΗ: </w:t>
      </w:r>
      <w:r>
        <w:rPr>
          <w:rFonts w:eastAsia="Times New Roman"/>
          <w:szCs w:val="24"/>
        </w:rPr>
        <w:t>Ευχαριστώ, κύριε Πρόεδρε.</w:t>
      </w:r>
    </w:p>
    <w:p w14:paraId="0D0A0950" w14:textId="77777777" w:rsidR="00E2285C" w:rsidRDefault="00095D94">
      <w:pPr>
        <w:spacing w:line="600" w:lineRule="auto"/>
        <w:ind w:firstLine="720"/>
        <w:contextualSpacing/>
        <w:jc w:val="both"/>
        <w:rPr>
          <w:rFonts w:eastAsia="Times New Roman"/>
          <w:szCs w:val="24"/>
        </w:rPr>
      </w:pPr>
      <w:r>
        <w:rPr>
          <w:rFonts w:eastAsia="Times New Roman"/>
          <w:szCs w:val="24"/>
        </w:rPr>
        <w:t>Ξεκινώ με τη μικρή επισήμανση ότι είναι ένα γιγάντιο νομοσχέδιο -θα συμφωνήσουν όλοι οι συνάδελφοι Βουλευτές- το οποίο είναι δέκα-δεκαπέντε νομοσχέδια μαζεμένα, διαφορετικών ζητημάτων και θεματολογίας, κύριε Υπουργέ. Δύο τροπολογίες, τουλάχιστον, του κ. Κο</w:t>
      </w:r>
      <w:r>
        <w:rPr>
          <w:rFonts w:eastAsia="Times New Roman"/>
          <w:szCs w:val="24"/>
        </w:rPr>
        <w:t xml:space="preserve">υρουμπλή είναι αυτοτελή νομοσχέδια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 Είναι τυπικά νομοσχέδια, με άρθρα 1, 2, 3, 4, 5, 6, 7, 8. Ξέρετε, όταν έρχονται με τη μορφή τροπολογίας σε ζητήματα αμύνης, ζητήματα επί των ΟΤΑ, εκ των πραγμάτων, μας υποχρεώνει σε μια εντελώς διαφ</w:t>
      </w:r>
      <w:r>
        <w:rPr>
          <w:rFonts w:eastAsia="Times New Roman"/>
          <w:szCs w:val="24"/>
        </w:rPr>
        <w:t xml:space="preserve">ορετική τοποθέτηση. </w:t>
      </w:r>
    </w:p>
    <w:p w14:paraId="0D0A0951" w14:textId="77777777" w:rsidR="00E2285C" w:rsidRDefault="00095D94">
      <w:pPr>
        <w:spacing w:line="600" w:lineRule="auto"/>
        <w:ind w:firstLine="720"/>
        <w:contextualSpacing/>
        <w:jc w:val="both"/>
        <w:rPr>
          <w:rFonts w:eastAsia="Times New Roman"/>
          <w:b/>
          <w:szCs w:val="24"/>
        </w:rPr>
      </w:pPr>
      <w:r>
        <w:rPr>
          <w:rFonts w:eastAsia="Times New Roman"/>
          <w:szCs w:val="24"/>
        </w:rPr>
        <w:lastRenderedPageBreak/>
        <w:t>Επειδή, λοιπόν, θέλω να είμαι διευκρινιστική, για να συζητήσουμε πενήντα άρθρα, κα</w:t>
      </w:r>
      <w:r>
        <w:rPr>
          <w:rFonts w:eastAsia="Times New Roman"/>
          <w:szCs w:val="24"/>
        </w:rPr>
        <w:t>μ</w:t>
      </w:r>
      <w:r>
        <w:rPr>
          <w:rFonts w:eastAsia="Times New Roman"/>
          <w:szCs w:val="24"/>
        </w:rPr>
        <w:t>μιά δεκαπενταριά τροπολογίες και δύο τροπολογίες από αυτές να είναι δύο ανεξάρτητα νομοσχέδια άλλου περιεχομένου, επιδιορθωτικά ή βαθιάς πολιτικής τομής</w:t>
      </w:r>
      <w:r>
        <w:rPr>
          <w:rFonts w:eastAsia="Times New Roman"/>
          <w:szCs w:val="24"/>
        </w:rPr>
        <w:t>, είναι ακατόρθωτο στα δεκαπέντε λεπτά να κρατήσει κάποιος τη στοιχειώδη κοινοβουλευτική του αξιοπρέπεια, θα είμαι σαφής, με τίτλους και με τυπωμένες τις τοποθετήσεις.</w:t>
      </w:r>
    </w:p>
    <w:p w14:paraId="0D0A095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Τοποθετηθήκαμε ως κόμμα εξαιρετικά αναλυτικά για ζητήματα -θα σας αναγνωρίσω ότι κάποια </w:t>
      </w:r>
      <w:r>
        <w:rPr>
          <w:rFonts w:eastAsia="Times New Roman" w:cs="Times New Roman"/>
          <w:szCs w:val="24"/>
        </w:rPr>
        <w:t xml:space="preserve">πράγματα τα δεχθήκατε με τις διορθώσεις σας- δεν θα παραβλέψω την καλή διάθεση για όλα αυτά, αλλά αυτό δεν μου επιτρέπει να πω «ναι» στο νομοσχέδιο. Και δεν μου επιτρέπει να πω «ναι» στο νομοσχέδιο επί της αρχής για πολύ ουσιαστικούς λόγους. Άμα θέλαμε να </w:t>
      </w:r>
      <w:r>
        <w:rPr>
          <w:rFonts w:eastAsia="Times New Roman" w:cs="Times New Roman"/>
          <w:szCs w:val="24"/>
        </w:rPr>
        <w:t>κάνουμε αλλαγές στο επίπεδο της παιδείας, για παράδειγμα των Ενόπλων Δυνάμεων και του εκπαιδευτικού συστήματος που αφορά στις Ένοπλες Δυνάμεις -και να δεχθώ και την καλή σας πρόθεση να φέρετε ένα νομοσχέδιο εν τω μέλλοντι- γιατί σπεύδουμε τώρα να κάνουμε τ</w:t>
      </w:r>
      <w:r>
        <w:rPr>
          <w:rFonts w:eastAsia="Times New Roman" w:cs="Times New Roman"/>
          <w:szCs w:val="24"/>
        </w:rPr>
        <w:t xml:space="preserve">ην ενοποίηση; Για λόγους οικονομικούς. Άμα θέλαμε να αλλάξουμε το κομμάτι </w:t>
      </w:r>
      <w:r>
        <w:rPr>
          <w:rFonts w:eastAsia="Times New Roman" w:cs="Times New Roman"/>
          <w:szCs w:val="24"/>
        </w:rPr>
        <w:lastRenderedPageBreak/>
        <w:t>για τα μικρού βεληνεκούς ποσά στο επίπεδο –κατά τα κεφάλαια λέω τώρα- των προμηθειών και των εξοπλισμών, θα μπορούσαμε αυτό να το έχουμε κάνει με μια πλατιά συζήτηση για το τι σημαίν</w:t>
      </w:r>
      <w:r>
        <w:rPr>
          <w:rFonts w:eastAsia="Times New Roman" w:cs="Times New Roman"/>
          <w:szCs w:val="24"/>
        </w:rPr>
        <w:t xml:space="preserve">ουν οι εξοπλισμοί στις Ένοπλες Δυνάμεις και ποιος τους αποφασίζει. </w:t>
      </w:r>
    </w:p>
    <w:p w14:paraId="0D0A095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Όλα αυτά, όμως, είναι αγαπητοί συνάδελφοι, υπό την αίρεση των ημερών, της γεωστρατηγικής θέσης της περιοχής και των κεντρικών επιλογών των κυβερνήσεων μέχρι σήμερα. Ευρωπαϊκή Ένωση και ΝΑΤ</w:t>
      </w:r>
      <w:r>
        <w:rPr>
          <w:rFonts w:eastAsia="Times New Roman" w:cs="Times New Roman"/>
          <w:szCs w:val="24"/>
        </w:rPr>
        <w:t>Ο. Ας ρίξει κάποιος μια ματιά στο τι συζητάμε εμείς εδώ και τι συμβαίνει γύρω μας. Ας μιλήσουμε για εθνική κυριαρχία, πατριωτικές Ένοπλες Δυνάμεις, πατριωτική εκπαίδευση, προτάσεις του ΚΚΕ, για παράδειγμα ενιαίος κατασκευαστικός τομέας κρατικός, ώστε να μη</w:t>
      </w:r>
      <w:r>
        <w:rPr>
          <w:rFonts w:eastAsia="Times New Roman" w:cs="Times New Roman"/>
          <w:szCs w:val="24"/>
        </w:rPr>
        <w:t>ν υπάρχει πολιτική εκμετάλλευση του τύπου «θα έρθουν οι Ένοπλες Δυνάμεις να φτιάξουν τη γέφυρα εκεί που δεν πάει ο εργολάβος ή εκεί που το ζητάει ο δήμος ή εκεί που προκύπτει ανάγκη», ποιος θα πει όχι; Αλλά αυτά σε καιρό ειρήνης δεν είναι παρά πολιτικά χαρ</w:t>
      </w:r>
      <w:r>
        <w:rPr>
          <w:rFonts w:eastAsia="Times New Roman" w:cs="Times New Roman"/>
          <w:szCs w:val="24"/>
        </w:rPr>
        <w:t xml:space="preserve">τιά που μπορούν να παιχτούν σε τοπικό επίπεδο. Πολιτικά χαρτιά είναι είτε το θέλετε είτε όχι. Ακόμη και αν δεχθώ την εξήγηση που μας δώσατε στην </w:t>
      </w:r>
      <w:r>
        <w:rPr>
          <w:rFonts w:eastAsia="Times New Roman" w:cs="Times New Roman"/>
          <w:szCs w:val="24"/>
        </w:rPr>
        <w:t>ε</w:t>
      </w:r>
      <w:r>
        <w:rPr>
          <w:rFonts w:eastAsia="Times New Roman" w:cs="Times New Roman"/>
          <w:szCs w:val="24"/>
        </w:rPr>
        <w:t xml:space="preserve">πιτροπή για τις εργολαβίες. </w:t>
      </w:r>
    </w:p>
    <w:p w14:paraId="0D0A095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Όταν πάμε τώρα να αλλάξουμε τις </w:t>
      </w:r>
      <w:r>
        <w:rPr>
          <w:rFonts w:eastAsia="Times New Roman" w:cs="Times New Roman"/>
          <w:szCs w:val="24"/>
        </w:rPr>
        <w:t>σ</w:t>
      </w:r>
      <w:r>
        <w:rPr>
          <w:rFonts w:eastAsia="Times New Roman" w:cs="Times New Roman"/>
          <w:szCs w:val="24"/>
        </w:rPr>
        <w:t>χολές της Αεροπορίας, αφήνοντας άθικτες τις ονομ</w:t>
      </w:r>
      <w:r>
        <w:rPr>
          <w:rFonts w:eastAsia="Times New Roman" w:cs="Times New Roman"/>
          <w:szCs w:val="24"/>
        </w:rPr>
        <w:t xml:space="preserve">ασίες και τα σύμβολα, αλλά μόνο στο μέτρο των συμβόλων, αλλάζοντας το κεντρικό όνομα των </w:t>
      </w:r>
      <w:r>
        <w:rPr>
          <w:rFonts w:eastAsia="Times New Roman" w:cs="Times New Roman"/>
          <w:szCs w:val="24"/>
        </w:rPr>
        <w:t>σ</w:t>
      </w:r>
      <w:r>
        <w:rPr>
          <w:rFonts w:eastAsia="Times New Roman" w:cs="Times New Roman"/>
          <w:szCs w:val="24"/>
        </w:rPr>
        <w:t xml:space="preserve">χολών που ενοποιούνται στην Αεροπορία, αφήνοντας άθικτα τα ονόματα των άλλων </w:t>
      </w:r>
      <w:r>
        <w:rPr>
          <w:rFonts w:eastAsia="Times New Roman" w:cs="Times New Roman"/>
          <w:szCs w:val="24"/>
        </w:rPr>
        <w:t>σ</w:t>
      </w:r>
      <w:r>
        <w:rPr>
          <w:rFonts w:eastAsia="Times New Roman" w:cs="Times New Roman"/>
          <w:szCs w:val="24"/>
        </w:rPr>
        <w:t xml:space="preserve">χολών στα άλλα δύο </w:t>
      </w:r>
      <w:r>
        <w:rPr>
          <w:rFonts w:eastAsia="Times New Roman" w:cs="Times New Roman"/>
          <w:szCs w:val="24"/>
        </w:rPr>
        <w:t>Ό</w:t>
      </w:r>
      <w:r>
        <w:rPr>
          <w:rFonts w:eastAsia="Times New Roman" w:cs="Times New Roman"/>
          <w:szCs w:val="24"/>
        </w:rPr>
        <w:t>πλα, αρχίζει κάποιος και αναρωτιέται γιατί. Πού είμαστε αυτή τη στιγ</w:t>
      </w:r>
      <w:r>
        <w:rPr>
          <w:rFonts w:eastAsia="Times New Roman" w:cs="Times New Roman"/>
          <w:szCs w:val="24"/>
        </w:rPr>
        <w:t xml:space="preserve">μή; Έχουμε το ΝΑΤΟ να κάνει βόλτες -και είμαστε μέλος του ΝΑΤΟ- στο Αιγαίο. </w:t>
      </w:r>
    </w:p>
    <w:p w14:paraId="0D0A095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Το φωνάξαμε, κύριε Υπουργέ, να έρθει να μας κάνει τον υποστηρικτή στην περιοχή. Και είναι και οι μέρες οι ρημάδες του Ιουλίου, με την Κύπρο κομμένη στα δύο, με την εισβολή και κατ</w:t>
      </w:r>
      <w:r>
        <w:rPr>
          <w:rFonts w:eastAsia="Times New Roman" w:cs="Times New Roman"/>
          <w:szCs w:val="24"/>
        </w:rPr>
        <w:t xml:space="preserve">οχή εν ισχύ, πρόβλημα που προέκυψε –πρόβλημα; Εθνική πληγή- με νατοϊκή πρωτοβουλία, στήριξη και υποψία. Και καθόμαστε και συζητάμε σήμερα αν βοήθησε ή αν δεν βοήθησε η </w:t>
      </w:r>
      <w:r>
        <w:rPr>
          <w:rFonts w:eastAsia="Times New Roman" w:cs="Times New Roman"/>
          <w:szCs w:val="24"/>
          <w:lang w:val="en-US"/>
        </w:rPr>
        <w:t>CIA</w:t>
      </w:r>
      <w:r>
        <w:rPr>
          <w:rFonts w:eastAsia="Times New Roman" w:cs="Times New Roman"/>
          <w:szCs w:val="24"/>
        </w:rPr>
        <w:t xml:space="preserve"> το περίπου πραξικόπημα-στάση εναντίον του Ερντογάν, όταν έχουμε την απόδειξη για τη </w:t>
      </w:r>
      <w:r>
        <w:rPr>
          <w:rFonts w:eastAsia="Times New Roman" w:cs="Times New Roman"/>
          <w:szCs w:val="24"/>
        </w:rPr>
        <w:t>συμμετοχή των Αμερικανών και του ΝΑΤΟ στο έγκλημα της Κύπρου, που δεν λύθηκε με τη συμμετοχή στην Ευρωπαϊκή Ένωση, για να συζητάμε τώρα για την Τουρκία και την Ευρωπαϊκή Ένωση.</w:t>
      </w:r>
    </w:p>
    <w:p w14:paraId="0D0A095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εμείς να συζητάμε τώρα αν θα το λέμε ΣΤΥΑ και πώς ακριβώς θα το πείτε και α</w:t>
      </w:r>
      <w:r>
        <w:rPr>
          <w:rFonts w:eastAsia="Times New Roman" w:cs="Times New Roman"/>
          <w:szCs w:val="24"/>
        </w:rPr>
        <w:t>ν είναι έτσι, χωρίς να μιλάμε ούτε για το περιεχόμενο των σπουδών, ούτε για το περιεχόμενο των προμηθειών. Ποιος τις υπαγορεύει αυτές; Εθνικές ανάγκες πατριωτικές; Κοροϊδευόμαστε μεταξύ μας εδώ μέσα μεγάλοι άνθρωποι και κοροϊδεύουμε και τους απέξω; Οι νατο</w:t>
      </w:r>
      <w:r>
        <w:rPr>
          <w:rFonts w:eastAsia="Times New Roman" w:cs="Times New Roman"/>
          <w:szCs w:val="24"/>
        </w:rPr>
        <w:t>ϊκές ανάγκες είναι νατοϊκές ανάγκες, προηγούνται, ιεραρχούνται. Οι ευρωπαϊκές ανάγκες είναι ευρωπαϊκές ανάγκες, ιεραρχούνται. Οι μνημονιακές διατηρήσεις είναι ευρωπαϊκές προοπτικές και ανάγκες και του Διεθνούς Νομισματικού Ταμείου και όλων των συμπαρομαρτο</w:t>
      </w:r>
      <w:r>
        <w:rPr>
          <w:rFonts w:eastAsia="Times New Roman" w:cs="Times New Roman"/>
          <w:szCs w:val="24"/>
        </w:rPr>
        <w:t xml:space="preserve">ύντων εξαθλιωμένων αντιλαϊκών μέτρων και ιεραρχούνται μπροστά. </w:t>
      </w:r>
    </w:p>
    <w:p w14:paraId="0D0A095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Κακοπροαίρετοι εμείς; Γιατί; Άμα έρχονται εδώ και επιλύονται κάποια ζητήματα, βεβαίως θα πούμε «ναι» και θα τα επιλύσουμε. Επί της αρχής πώς να πούμε «ναι»; Ποιος θα μας πει ότι αυτό το πράγμα</w:t>
      </w:r>
      <w:r>
        <w:rPr>
          <w:rFonts w:eastAsia="Times New Roman" w:cs="Times New Roman"/>
          <w:szCs w:val="24"/>
        </w:rPr>
        <w:t xml:space="preserve"> τακτοποιεί τις ελληνικές Ένοπλες Δυνάμεις, καθορίζει μια σειρά από πράγματα;</w:t>
      </w:r>
    </w:p>
    <w:p w14:paraId="0D0A095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Και κοιτάξτε, στέλνουμε πλοία μπας και το σκάσει κάποιος, δήθεν πραξικοματίας, για να έρθει από εδώ και είμαστε σε συναγερμό. Την ίδια στιγμή μαζεύουμε νεκρούς από τις βάρκες και</w:t>
      </w:r>
      <w:r>
        <w:rPr>
          <w:rFonts w:eastAsia="Times New Roman" w:cs="Times New Roman"/>
          <w:szCs w:val="24"/>
        </w:rPr>
        <w:t xml:space="preserve"> την ίδια στιγμή τα </w:t>
      </w:r>
      <w:r>
        <w:rPr>
          <w:rFonts w:eastAsia="Times New Roman" w:cs="Times New Roman"/>
          <w:szCs w:val="24"/>
        </w:rPr>
        <w:lastRenderedPageBreak/>
        <w:t>σύνορά μας από τη Δύση προς την Ευρώπη είναι κλειστά. Για ποια χώρα μιλάμε; Για ποια πατριωτικά ουσιαστικά βαθιά πράγματα μιλάμε εδώ μέσα; Τι θα βγει καλό από όλα τούτα; Είναι σαν να ασχολιόμαστε με τη φοροαποφυγή ή τη φοροαπαλλαγή ενός</w:t>
      </w:r>
      <w:r>
        <w:rPr>
          <w:rFonts w:eastAsia="Times New Roman" w:cs="Times New Roman"/>
          <w:szCs w:val="24"/>
        </w:rPr>
        <w:t xml:space="preserve"> που έχει ένα περίπτερο ή ένα τυροπιτάδικο και φεύγει όλο το μεγάλο κομμάτι, μα όλο το μεγάλο κομμάτι, υπέρ αλλότριων συμφερόντων στο επίπεδο των καπιταλιστικών ανταγωνισμών και του ιμπεριαλισμού. </w:t>
      </w:r>
    </w:p>
    <w:p w14:paraId="0D0A095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Και μια επισήμανση –ειλικρινά σας το λέω- επειδή κάθε φορά</w:t>
      </w:r>
      <w:r>
        <w:rPr>
          <w:rFonts w:eastAsia="Times New Roman" w:cs="Times New Roman"/>
          <w:szCs w:val="24"/>
        </w:rPr>
        <w:t xml:space="preserve"> ακούω ότι είναι «ξύλινο το λεξιλόγιο και δεν λέγεται ιμπεριαλισμός», πες, πες, πες, ξέφυγε και από τους καταπληκτικούς γραμματείς εδώ και τις γραμματίνες μας, που σκίζονται για να μας τακτοποιήσουν, στα Πρακτικά η λέξη «ιμπεριαλισμός» ως «υπερρεαλισμός». </w:t>
      </w:r>
      <w:r>
        <w:rPr>
          <w:rFonts w:eastAsia="Times New Roman" w:cs="Times New Roman"/>
          <w:szCs w:val="24"/>
        </w:rPr>
        <w:t>Και επειδή κα</w:t>
      </w:r>
      <w:r>
        <w:rPr>
          <w:rFonts w:eastAsia="Times New Roman" w:cs="Times New Roman"/>
          <w:szCs w:val="24"/>
        </w:rPr>
        <w:t>μ</w:t>
      </w:r>
      <w:r>
        <w:rPr>
          <w:rFonts w:eastAsia="Times New Roman" w:cs="Times New Roman"/>
          <w:szCs w:val="24"/>
        </w:rPr>
        <w:t>μία φορά γλώσσα λανθάνουσα την αλήθεια λέγει, εκ των πραγμάτων έχετε μια υπερρεαλιστική προσέγγιση του ιμπεριαλισμού και την παρουσιάζετε σαν προσγείωση στην πραγματικότητα.</w:t>
      </w:r>
    </w:p>
    <w:p w14:paraId="0D0A095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Θα μας προσγειώσω, λοιπόν, στην πραγματικότητα. Δεν αλλάζει τίποτα α</w:t>
      </w:r>
      <w:r>
        <w:rPr>
          <w:rFonts w:eastAsia="Times New Roman" w:cs="Times New Roman"/>
          <w:szCs w:val="24"/>
        </w:rPr>
        <w:t>πό την ψηφοφορία στα άρθρα. Να μην επαναλάβω τι λέει το κάθε κεφάλαιο. Το ξέρουν οι συνάδελφοι, το ξέρει και ο κόσμος που μας ακούει, σάματις και καταλαβαίνει να του πούμε ότι αφορά την ΜΟΜΚΑ. Θυμάται την ΜΟΜΑ, έχει μια θετική αντίληψη για τη ΜΟΜΑ σε δυσκο</w:t>
      </w:r>
      <w:r>
        <w:rPr>
          <w:rFonts w:eastAsia="Times New Roman" w:cs="Times New Roman"/>
          <w:szCs w:val="24"/>
        </w:rPr>
        <w:t>λότερους καιρούς, όπου δεν υπήρχαν άλλοι τρόποι και άλλες μέθοδοι και δεν υπήρχαν και οι εργολαβίες, που συζητιούνται σε σχέση με κανάλια, άδειες, ΔΕΗ, ΟΤΕ, ηλεκτρικά. Τίποτα. Αυτά ήταν εντελώς διαφορετικά τοποθετημένα και ούτως ή άλλως έχουν πάρει την άγο</w:t>
      </w:r>
      <w:r>
        <w:rPr>
          <w:rFonts w:eastAsia="Times New Roman" w:cs="Times New Roman"/>
          <w:szCs w:val="24"/>
        </w:rPr>
        <w:t xml:space="preserve">υσα για την ιδιωτικοποίηση, γιατί πρέπει να επιζήσει το κεφάλαιο, ακόμη και αν πεθάνουν οι Έλληνες τα επόμενα ενενήντα εννιά χρόνια. </w:t>
      </w:r>
    </w:p>
    <w:p w14:paraId="0D0A095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Δεν αλλάζει τίποτα στην ψηφοφορία μας. Έχω δύο εκκρεμότητες. Η μία εκκρεμότητα ήταν για τα άρθρα 31 έως και 34, για τα οπο</w:t>
      </w:r>
      <w:r>
        <w:rPr>
          <w:rFonts w:eastAsia="Times New Roman" w:cs="Times New Roman"/>
          <w:szCs w:val="24"/>
        </w:rPr>
        <w:t xml:space="preserve">ία σας όφειλα μια εξήγηση. Εκεί μιλάμε για τις προμήθειες, για έναν τρόπο που πρέπει να ρυθμιστούν πράγματα όταν είναι χαμηλά, είτε αφορά ανταλλακτικά, είτε αφορά </w:t>
      </w:r>
      <w:r>
        <w:rPr>
          <w:rFonts w:eastAsia="Times New Roman" w:cs="Times New Roman"/>
          <w:szCs w:val="24"/>
        </w:rPr>
        <w:lastRenderedPageBreak/>
        <w:t xml:space="preserve">πυρομαχικά, είτε αφορά μια σειρά από πράγματα. Το διευκρινίζω και σας λέω ότι η στάση μας θα </w:t>
      </w:r>
      <w:r>
        <w:rPr>
          <w:rFonts w:eastAsia="Times New Roman" w:cs="Times New Roman"/>
          <w:szCs w:val="24"/>
        </w:rPr>
        <w:t xml:space="preserve">είναι «παρών». </w:t>
      </w:r>
    </w:p>
    <w:p w14:paraId="0D0A095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Όπως επίσης και στις διαδικαστικές, διαρθρωτικές διαδικασίες του άρθρου 46, για το οποίο είχα επιφυλαχθεί, σας λέω ότι θα ψηφίσουμε «παρών». Στα υπόλοιπα θα αναφερθώ στο τέλος της ομιλίας μου αναλυτικά.</w:t>
      </w:r>
    </w:p>
    <w:p w14:paraId="0D0A095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Πάμε τώρα σε δύο-τρία πολύ ουσιαστικά</w:t>
      </w:r>
      <w:r>
        <w:rPr>
          <w:rFonts w:eastAsia="Times New Roman" w:cs="Times New Roman"/>
          <w:szCs w:val="24"/>
        </w:rPr>
        <w:t xml:space="preserve"> ζητήματα. Ενοποιείτε τις τρεις παιδαγωγικές σχολές. Έχετε ένα πρόβλημα να αλλάξετε το όνομα. Κατανοητό. Δεν έχει γίνει ζύμωση, δεν έχει γίνει ουσία. Όμως, έτσι όπως μένει, για τη Σχολή Υπαξιωματικών, αν διατηρήσετε τους τίτλους από κάτω, στην πραγματικότη</w:t>
      </w:r>
      <w:r>
        <w:rPr>
          <w:rFonts w:eastAsia="Times New Roman" w:cs="Times New Roman"/>
          <w:szCs w:val="24"/>
        </w:rPr>
        <w:t>τα τους καταργείτε. Δηλαδή, θα μείνουν οι τίτλοι και τα σύμβολα μόνο για να διατηρήσουν μια εβδομηντάχρονη μακρά, εξαιρετικής σε ποιότητα, ιστορία από αυτή την πλευρά των ανθρώπων.</w:t>
      </w:r>
    </w:p>
    <w:p w14:paraId="0D0A095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Η παιδεία έχει σημασία όταν μιλάς επί της ουσίας, όχι μόνο επί της διάρθρωσ</w:t>
      </w:r>
      <w:r>
        <w:rPr>
          <w:rFonts w:eastAsia="Times New Roman" w:cs="Times New Roman"/>
          <w:szCs w:val="24"/>
        </w:rPr>
        <w:t xml:space="preserve">ης. Αυτή τη στιγμή σας περισσεύουν κρεβάτια και υποδομές στη Σχολή Ικάρων, στη Σχολή Δοκίμων. Είναι πάνω από χίλια κρεβάτια. Μου το είπατε μάλιστα και εσείς και το δεχθήκατε. Εκεί θα μπορούσαμε να είχαμε εγκαταστάσεις άλλου τύπου. </w:t>
      </w:r>
    </w:p>
    <w:p w14:paraId="0D0A095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Στην αξιοποίηση της περι</w:t>
      </w:r>
      <w:r>
        <w:rPr>
          <w:rFonts w:eastAsia="Times New Roman" w:cs="Times New Roman"/>
          <w:szCs w:val="24"/>
        </w:rPr>
        <w:t>ουσίας, ό,τι δεν πηγαίνει για την άμυνα -ήμασταν κάθετοι και σας το είπαμε- πρέπει να πάει για τις λαϊκές ανάγκες, οι οποίες είναι αφόρητες, είτε αυτό είναι φοιτητική εστία, είτε είναι πάρκο αναψυχής, είτε είναι πράσινο μέσα στους πνεύμονες, είτε είναι τρό</w:t>
      </w:r>
      <w:r>
        <w:rPr>
          <w:rFonts w:eastAsia="Times New Roman" w:cs="Times New Roman"/>
          <w:szCs w:val="24"/>
        </w:rPr>
        <w:t xml:space="preserve">ποι για να αξιοποιηθεί αυτή για τη λαϊκή πρόσβαση. Δεν μπορεί να έχουν αντιμετώπιση τα ζητήματα της περιουσίας των Ενόπλων Δυνάμεων και για να ενισχυθεί το </w:t>
      </w:r>
      <w:r>
        <w:rPr>
          <w:rFonts w:eastAsia="Times New Roman" w:cs="Times New Roman"/>
          <w:szCs w:val="24"/>
        </w:rPr>
        <w:t>μ</w:t>
      </w:r>
      <w:r>
        <w:rPr>
          <w:rFonts w:eastAsia="Times New Roman" w:cs="Times New Roman"/>
          <w:szCs w:val="24"/>
        </w:rPr>
        <w:t xml:space="preserve">ετοχικό </w:t>
      </w:r>
      <w:r>
        <w:rPr>
          <w:rFonts w:eastAsia="Times New Roman" w:cs="Times New Roman"/>
          <w:szCs w:val="24"/>
        </w:rPr>
        <w:t>τ</w:t>
      </w:r>
      <w:r>
        <w:rPr>
          <w:rFonts w:eastAsia="Times New Roman" w:cs="Times New Roman"/>
          <w:szCs w:val="24"/>
        </w:rPr>
        <w:t>αμείο και οι μέτοχοι και ό,τι άλλο θέλετε, με διαδικασίες Ελληνικού ή άλλων πραγμάτων. Είδ</w:t>
      </w:r>
      <w:r>
        <w:rPr>
          <w:rFonts w:eastAsia="Times New Roman" w:cs="Times New Roman"/>
          <w:szCs w:val="24"/>
        </w:rPr>
        <w:t xml:space="preserve">αμε πού κατέληξαν και πώς κατέληξαν μια σειρά από </w:t>
      </w:r>
      <w:r>
        <w:rPr>
          <w:rFonts w:eastAsia="Times New Roman" w:cs="Times New Roman"/>
          <w:szCs w:val="24"/>
        </w:rPr>
        <w:t>ο</w:t>
      </w:r>
      <w:r>
        <w:rPr>
          <w:rFonts w:eastAsia="Times New Roman" w:cs="Times New Roman"/>
          <w:szCs w:val="24"/>
        </w:rPr>
        <w:t xml:space="preserve">λυμπιακά έργα, τα οποία πλήρωσε με το αίμα του ο ελληνικός λαός. Κούναγε σημαιάκια της </w:t>
      </w:r>
      <w:r>
        <w:rPr>
          <w:rFonts w:eastAsia="Times New Roman" w:cs="Times New Roman"/>
          <w:szCs w:val="24"/>
        </w:rPr>
        <w:t>«</w:t>
      </w:r>
      <w:r>
        <w:rPr>
          <w:rFonts w:eastAsia="Times New Roman" w:cs="Times New Roman"/>
          <w:szCs w:val="24"/>
          <w:lang w:val="en-US"/>
        </w:rPr>
        <w:t>Samsung</w:t>
      </w:r>
      <w:r>
        <w:rPr>
          <w:rFonts w:eastAsia="Times New Roman" w:cs="Times New Roman"/>
          <w:szCs w:val="24"/>
        </w:rPr>
        <w:t>»</w:t>
      </w:r>
      <w:r>
        <w:rPr>
          <w:rFonts w:eastAsia="Times New Roman" w:cs="Times New Roman"/>
          <w:szCs w:val="24"/>
        </w:rPr>
        <w:t>, της τάδε εταιρείας κ.ο.κ.</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Του έλεγαν ότι αυτό είναι πολύ μεγάλο και πολύ σπουδαίο και πολύ πατριωτικό. Και</w:t>
      </w:r>
      <w:r>
        <w:rPr>
          <w:rFonts w:eastAsia="Times New Roman" w:cs="Times New Roman"/>
          <w:szCs w:val="24"/>
        </w:rPr>
        <w:t xml:space="preserve"> τώρα μην αρχίσω να μιλάω για τον Μαραθώνα μέχρι και εγώ δεν ξέρω πού αλλού. </w:t>
      </w:r>
    </w:p>
    <w:p w14:paraId="0D0A096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Δεν μπορεί να έχει παρόμοια μεταχείριση με τίποτα η περιουσία των Ενόπλων Δυνάμεων, η οποία ακόμα και αν θέλετε να το τραβήξετε από τα μαλλιά, δεν παύει να είναι περιουσία του ελ</w:t>
      </w:r>
      <w:r>
        <w:rPr>
          <w:rFonts w:eastAsia="Times New Roman" w:cs="Times New Roman"/>
          <w:szCs w:val="24"/>
        </w:rPr>
        <w:t>ληνικού λαού. Τυπικά και ουσιαστικά μπορεί να είναι των μετόχων, αλλά είναι του ελληνικού λαού, εκτός εάν κάποιος πιστεύει ότι οι Ένοπλες Δυνάμεις δεν είναι του ελληνικού λαού και υπηρετούν αλλότρια συμφέροντα, πράγμα πολύ μακριά από εμάς και από το ΚΚΕ κα</w:t>
      </w:r>
      <w:r>
        <w:rPr>
          <w:rFonts w:eastAsia="Times New Roman" w:cs="Times New Roman"/>
          <w:szCs w:val="24"/>
        </w:rPr>
        <w:t>ι από οποιοδήποτε άλλον να το σκεφθεί. Γι’ αυτό και πρέπει σε ζητήματα τέτοια να είμαστε πάρα πολύ προσεκτικοί στη διατύπωση, γιατί αν δεν είμαστε προσεκτικοί στη διατύπωση, γεννιούνται εύλογες απορίες αμαρτωλών παρελθόντων.</w:t>
      </w:r>
    </w:p>
    <w:p w14:paraId="0D0A096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Να μείνω στις τροπολογίες, γιατ</w:t>
      </w:r>
      <w:r>
        <w:rPr>
          <w:rFonts w:eastAsia="Times New Roman" w:cs="Times New Roman"/>
          <w:szCs w:val="24"/>
        </w:rPr>
        <w:t>ί έχει πολύ μεγάλη σημασία. Μας φέρατε τώρα και μία για τους γιατρούς. Δεν προλάβαμε να τη δούμε για να τοποθετηθώ. Είναι για το επικουρικό ιατρικό προσωπικό, την οποία θα δούμε για να μπορέσουμε να τοποθετηθούμε στη συνέχεια.</w:t>
      </w:r>
    </w:p>
    <w:p w14:paraId="0D0A096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Πάμε στις τροπολογίες. Θα σας</w:t>
      </w:r>
      <w:r>
        <w:rPr>
          <w:rFonts w:eastAsia="Times New Roman" w:cs="Times New Roman"/>
          <w:szCs w:val="24"/>
        </w:rPr>
        <w:t xml:space="preserve"> πω, λοιπόν, ότι δεν έχουμε καμμία αντίρρηση για την τροπολογία των κ. Βίτσα και Φίλη, δηλαδή, θα πούμε «παρών», για την κατάταξη των αξιωματικών που έχουν πτυχίο ΑΕΙ. Θα ψηφίσουμε την τροπολογία για τους Ικάρους, την 559. Η πρώτη είναι η 558. Θα πούμε «κα</w:t>
      </w:r>
      <w:r>
        <w:rPr>
          <w:rFonts w:eastAsia="Times New Roman" w:cs="Times New Roman"/>
          <w:szCs w:val="24"/>
        </w:rPr>
        <w:t>τά» στην επώνυμη έδρα ΓΕΕΘΑ σε πανεπιστήμια, την 566. Χρειάζεται τώρα να το αναλύσω γιατί λέμε «κατά»; Μόλις τώρα σας έκανα μια ανάλυση για το ποια είναι υποχρεωτικά η κατεύθυνση των Ενόπλων Δυνάμεων. Ωρυόμαστε χρόνια τώρα. Δεν έχετε δει, για παράδειγμα, π</w:t>
      </w:r>
      <w:r>
        <w:rPr>
          <w:rFonts w:eastAsia="Times New Roman" w:cs="Times New Roman"/>
          <w:szCs w:val="24"/>
        </w:rPr>
        <w:t>ρος τα πού κατευθύνονται οι νατοϊκές υποτροφίες; Ξέρετε πόσα χρόνια υπάρχουν νατοϊκές υποτροφίες στην Ελλάδα και ξέρετε τι είδους νοοτροπίες κατασκευάζονται;</w:t>
      </w:r>
    </w:p>
    <w:p w14:paraId="0D0A096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Είσαστε βέβαιοι για τον πατριωτισμό αυτών των υποτροφιών για παράδειγμα και τις υπεράσπισης των συ</w:t>
      </w:r>
      <w:r>
        <w:rPr>
          <w:rFonts w:eastAsia="Times New Roman" w:cs="Times New Roman"/>
          <w:szCs w:val="24"/>
        </w:rPr>
        <w:t>μφερόντων μας από το ΝΑΤΟ, ώστε να φτάσουμε να διακοσμήσουμε τα πανεπιστήμια, όταν εμάς η πρότασή μας είναι να κρατήσετε μια ισορροπία ακαδημαϊκών και στρατιωτικών στο επίπεδο της επιμόρφωσης και της εκπαίδευσης των Ενόπλων Δυνάμεων, γιατί αυτό προάγει τις</w:t>
      </w:r>
      <w:r>
        <w:rPr>
          <w:rFonts w:eastAsia="Times New Roman" w:cs="Times New Roman"/>
          <w:szCs w:val="24"/>
        </w:rPr>
        <w:t xml:space="preserve"> Ένοπλες Δυνάμεις;</w:t>
      </w:r>
    </w:p>
    <w:p w14:paraId="0D0A096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w:t>
      </w:r>
      <w:r>
        <w:rPr>
          <w:rFonts w:eastAsia="Times New Roman" w:cs="Times New Roman"/>
          <w:bCs/>
          <w:szCs w:val="24"/>
        </w:rPr>
        <w:t>τροπολογία</w:t>
      </w:r>
      <w:r>
        <w:rPr>
          <w:rFonts w:eastAsia="Times New Roman" w:cs="Times New Roman"/>
          <w:szCs w:val="24"/>
        </w:rPr>
        <w:t xml:space="preserve"> για την πολιτική προστασία θα αναφερθώ αναλυτικά. Σας λέω ότι θα πάμε στο «</w:t>
      </w:r>
      <w:r>
        <w:rPr>
          <w:rFonts w:eastAsia="Times New Roman" w:cs="Times New Roman"/>
          <w:szCs w:val="24"/>
        </w:rPr>
        <w:t>παρών</w:t>
      </w:r>
      <w:r>
        <w:rPr>
          <w:rFonts w:eastAsia="Times New Roman" w:cs="Times New Roman"/>
          <w:szCs w:val="24"/>
        </w:rPr>
        <w:t xml:space="preserve">». </w:t>
      </w:r>
    </w:p>
    <w:p w14:paraId="0D0A096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Θα πάμε στο «</w:t>
      </w:r>
      <w:r>
        <w:rPr>
          <w:rFonts w:eastAsia="Times New Roman" w:cs="Times New Roman"/>
          <w:szCs w:val="24"/>
        </w:rPr>
        <w:t>παρών</w:t>
      </w:r>
      <w:r>
        <w:rPr>
          <w:rFonts w:eastAsia="Times New Roman" w:cs="Times New Roman"/>
          <w:szCs w:val="24"/>
        </w:rPr>
        <w:t xml:space="preserve">» στην </w:t>
      </w:r>
      <w:r>
        <w:rPr>
          <w:rFonts w:eastAsia="Times New Roman" w:cs="Times New Roman"/>
          <w:bCs/>
          <w:szCs w:val="24"/>
        </w:rPr>
        <w:t>τροπολογία</w:t>
      </w:r>
      <w:r>
        <w:rPr>
          <w:rFonts w:eastAsia="Times New Roman" w:cs="Times New Roman"/>
          <w:szCs w:val="24"/>
        </w:rPr>
        <w:t xml:space="preserve"> του κ. Κουρουμπλή, γιατί δεν μπορούμε να κάνουμε αλλιώς Δηλαδή υπάρχουν κανά δυο μικρά ζητήματα, για </w:t>
      </w:r>
      <w:r>
        <w:rPr>
          <w:rFonts w:eastAsia="Times New Roman" w:cs="Times New Roman"/>
          <w:szCs w:val="24"/>
        </w:rPr>
        <w:t>εργαζόμενους εξαθλιωμένους που ρυθμίζονται εκεί μέσα, αλλιώς θα έπρεπε να στηλιτεύουμε τα πράγματα που περνάνε μέσα και μας έχουν σηκώσει την τρίχα.</w:t>
      </w:r>
    </w:p>
    <w:p w14:paraId="0D0A096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Βεβαίως «</w:t>
      </w:r>
      <w:r>
        <w:rPr>
          <w:rFonts w:eastAsia="Times New Roman" w:cs="Times New Roman"/>
          <w:szCs w:val="24"/>
        </w:rPr>
        <w:t>ναι</w:t>
      </w:r>
      <w:r>
        <w:rPr>
          <w:rFonts w:eastAsia="Times New Roman" w:cs="Times New Roman"/>
          <w:szCs w:val="24"/>
        </w:rPr>
        <w:t xml:space="preserve">» στην </w:t>
      </w:r>
      <w:r>
        <w:rPr>
          <w:rFonts w:eastAsia="Times New Roman" w:cs="Times New Roman"/>
          <w:bCs/>
          <w:szCs w:val="24"/>
        </w:rPr>
        <w:t>τροπολογία</w:t>
      </w:r>
      <w:r>
        <w:rPr>
          <w:rFonts w:eastAsia="Times New Roman" w:cs="Times New Roman"/>
          <w:szCs w:val="24"/>
        </w:rPr>
        <w:t xml:space="preserve"> του ΣΥΡΙΖΑ για την αποκατάσταση της ισότητας των γυναικών στο επίπεδο των εθε</w:t>
      </w:r>
      <w:r>
        <w:rPr>
          <w:rFonts w:eastAsia="Times New Roman" w:cs="Times New Roman"/>
          <w:szCs w:val="24"/>
        </w:rPr>
        <w:t>λοντριών. Μείνανε πάρα πολύ καιρό έξω από τη διαδικασία. Βεβαίως θα πούμε «</w:t>
      </w:r>
      <w:r>
        <w:rPr>
          <w:rFonts w:eastAsia="Times New Roman" w:cs="Times New Roman"/>
          <w:szCs w:val="24"/>
        </w:rPr>
        <w:t>ναι</w:t>
      </w:r>
      <w:r>
        <w:rPr>
          <w:rFonts w:eastAsia="Times New Roman" w:cs="Times New Roman"/>
          <w:szCs w:val="24"/>
        </w:rPr>
        <w:t>», γιατί άλλο πράγμα είναι να λέει κάποιος στα λόγια ότι υπάρχει ισότητα και άλλο στην πράξη. Ισότητα μεταξύ των δύο φύλων στην πράξη δεν υπάρχει και εκτός στρατού. Βγείτε έξω, δ</w:t>
      </w:r>
      <w:r>
        <w:rPr>
          <w:rFonts w:eastAsia="Times New Roman" w:cs="Times New Roman"/>
          <w:szCs w:val="24"/>
        </w:rPr>
        <w:t>είτε τη μισθολογικά, δείτε την ουσιαστικά. Δεν υπάρχει.</w:t>
      </w:r>
    </w:p>
    <w:p w14:paraId="0D0A096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θα πούμε «</w:t>
      </w:r>
      <w:r>
        <w:rPr>
          <w:rFonts w:eastAsia="Times New Roman" w:cs="Times New Roman"/>
          <w:szCs w:val="24"/>
        </w:rPr>
        <w:t>να</w:t>
      </w:r>
      <w:r>
        <w:rPr>
          <w:rFonts w:eastAsia="Times New Roman" w:cs="Times New Roman"/>
          <w:szCs w:val="24"/>
        </w:rPr>
        <w:t>ι</w:t>
      </w:r>
      <w:r>
        <w:rPr>
          <w:rFonts w:eastAsia="Times New Roman" w:cs="Times New Roman"/>
          <w:szCs w:val="24"/>
        </w:rPr>
        <w:t xml:space="preserve">» στην </w:t>
      </w:r>
      <w:r>
        <w:rPr>
          <w:rFonts w:eastAsia="Times New Roman" w:cs="Times New Roman"/>
          <w:bCs/>
          <w:szCs w:val="24"/>
        </w:rPr>
        <w:t>τροπολογία</w:t>
      </w:r>
      <w:r>
        <w:rPr>
          <w:rFonts w:eastAsia="Times New Roman" w:cs="Times New Roman"/>
          <w:szCs w:val="24"/>
        </w:rPr>
        <w:t xml:space="preserve"> για την πολεμική διαθεσιμότητα των αναπήρων που κατατέθηκε.</w:t>
      </w:r>
    </w:p>
    <w:p w14:paraId="0D0A096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Πάμε και στα Ναυπηγεία Ελευσίνας που θα σας πούμε ένα «</w:t>
      </w:r>
      <w:r>
        <w:rPr>
          <w:rFonts w:eastAsia="Times New Roman" w:cs="Times New Roman"/>
          <w:szCs w:val="24"/>
        </w:rPr>
        <w:t>παρών</w:t>
      </w:r>
      <w:r>
        <w:rPr>
          <w:rFonts w:eastAsia="Times New Roman" w:cs="Times New Roman"/>
          <w:szCs w:val="24"/>
        </w:rPr>
        <w:t>». Γιατί; Αρχίζω από αυτή. Ένα διευκρινι</w:t>
      </w:r>
      <w:r>
        <w:rPr>
          <w:rFonts w:eastAsia="Times New Roman" w:cs="Times New Roman"/>
          <w:szCs w:val="24"/>
        </w:rPr>
        <w:t>στικό «</w:t>
      </w:r>
      <w:r>
        <w:rPr>
          <w:rFonts w:eastAsia="Times New Roman" w:cs="Times New Roman"/>
          <w:szCs w:val="24"/>
        </w:rPr>
        <w:t>παρών</w:t>
      </w:r>
      <w:r>
        <w:rPr>
          <w:rFonts w:eastAsia="Times New Roman" w:cs="Times New Roman"/>
          <w:szCs w:val="24"/>
        </w:rPr>
        <w:t xml:space="preserve">» χρειάζεστε εδώ. Είναι η πρώτη φορά που κατατίθεται; Εγώ θυμάμαι και τον Φλεβάρη, με απλήρωτο κόσμο. Έτσι όπως ήταν κατατεθειμένη και έτσι όπως κατατίθεται τώρα, τα λεφτά είσαστε σίγουροι ότι θα πάνε στους εργαζομένους; Εγώ σας λέω ότι δεν θα </w:t>
      </w:r>
      <w:r>
        <w:rPr>
          <w:rFonts w:eastAsia="Times New Roman" w:cs="Times New Roman"/>
          <w:szCs w:val="24"/>
        </w:rPr>
        <w:t>πάνε στους εργαζόμενους. Θα πάνε μερικά από αυτά που χρωστάτε στους εργαζόμενους, στην πραγματικότητα διευκολύνεται ο Ταβουλάρης και οι υπόλοιποι, όπως συμβαίνει και αλλού.</w:t>
      </w:r>
    </w:p>
    <w:p w14:paraId="0D0A096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Μένουν, όμως, πολύ καιρό οι εργαζόμενοι απλήρωτοι και μετά, μπαίνοντας οι εργαζόμεν</w:t>
      </w:r>
      <w:r>
        <w:rPr>
          <w:rFonts w:eastAsia="Times New Roman" w:cs="Times New Roman"/>
          <w:szCs w:val="24"/>
        </w:rPr>
        <w:t>οι μπροστά ως γιγάντια ανάγκη, πιεστική, που μοιάζει ωραία, λογική, κατανοητή και φιλάνθρωπη, να σου αυτός που τους εκμεταλλεύεται μέχρι σήμερα, τόσα χρόνια, να μπορεί να επωφελείται και αυτός τα μάλα, όπως συμβαίνει πάντα σε καθεστώτα ελεύθερης οικονομίας</w:t>
      </w:r>
      <w:r>
        <w:rPr>
          <w:rFonts w:eastAsia="Times New Roman" w:cs="Times New Roman"/>
          <w:szCs w:val="24"/>
        </w:rPr>
        <w:t xml:space="preserve"> και αστικής διακυβέρνησης, όπως είμαστε εδώ.</w:t>
      </w:r>
    </w:p>
    <w:p w14:paraId="0D0A096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στην </w:t>
      </w:r>
      <w:r>
        <w:rPr>
          <w:rFonts w:eastAsia="Times New Roman" w:cs="Times New Roman"/>
          <w:bCs/>
          <w:szCs w:val="24"/>
        </w:rPr>
        <w:t>τροπολογία</w:t>
      </w:r>
      <w:r>
        <w:rPr>
          <w:rFonts w:eastAsia="Times New Roman" w:cs="Times New Roman"/>
          <w:szCs w:val="24"/>
        </w:rPr>
        <w:t xml:space="preserve"> του Υπουργείου για την πολιτική προστασία. Θυμάμαι τον κ. Δένδια να λέει το 2013 μιλώντας για την πολιτική προστασία, κάτι πολύ χαρακτηριστικό. Και μάλιστα τον έχω με εισαγωγικά να λέει: «Τ</w:t>
      </w:r>
      <w:r>
        <w:rPr>
          <w:rFonts w:eastAsia="Times New Roman" w:cs="Times New Roman"/>
          <w:szCs w:val="24"/>
        </w:rPr>
        <w:t xml:space="preserve">ρέξαμε πάρα πολύ αυτό το οποίο θα είναι το δόγμα πυρόσβεσης από εδώ και πέρα, τον εθελοντισμό, τη συμμετοχή του Έλληνα πολίτη». </w:t>
      </w:r>
    </w:p>
    <w:p w14:paraId="0D0A096B" w14:textId="77777777" w:rsidR="00E2285C" w:rsidRDefault="00095D94">
      <w:pPr>
        <w:spacing w:line="600" w:lineRule="auto"/>
        <w:ind w:firstLine="720"/>
        <w:contextualSpacing/>
        <w:jc w:val="both"/>
        <w:rPr>
          <w:rFonts w:eastAsia="Times New Roman" w:cs="Times New Roman"/>
          <w:bCs/>
          <w:szCs w:val="24"/>
        </w:rPr>
      </w:pPr>
      <w:r>
        <w:rPr>
          <w:rFonts w:eastAsia="Times New Roman" w:cs="Times New Roman"/>
          <w:szCs w:val="24"/>
        </w:rPr>
        <w:t xml:space="preserve">Εδώ αρχίζουμε εμείς και έχουμε προβλήματα σε τέτοιες </w:t>
      </w:r>
      <w:r>
        <w:rPr>
          <w:rFonts w:eastAsia="Times New Roman" w:cs="Times New Roman"/>
          <w:bCs/>
          <w:szCs w:val="24"/>
        </w:rPr>
        <w:t xml:space="preserve">τροπολογίες. Έχουμε τις ΜΚΟ να παίρνουν εκατομμύρια. Να ρωτάμε τον Υπουργό τον αρμόδιο για τις ΜΚΟ ποιες είναι στην Ελλάδα και τι εκατομμύρια παίρνουν και να μας λέει «δεν ξέρω». Επίσημα μας το απάντησε. </w:t>
      </w:r>
    </w:p>
    <w:p w14:paraId="0D0A096C" w14:textId="77777777" w:rsidR="00E2285C" w:rsidRDefault="00095D94">
      <w:pPr>
        <w:spacing w:line="600" w:lineRule="auto"/>
        <w:ind w:firstLine="720"/>
        <w:contextualSpacing/>
        <w:jc w:val="both"/>
        <w:rPr>
          <w:rFonts w:eastAsia="Times New Roman" w:cs="Times New Roman"/>
          <w:bCs/>
          <w:szCs w:val="24"/>
        </w:rPr>
      </w:pPr>
      <w:r>
        <w:rPr>
          <w:rFonts w:eastAsia="Times New Roman" w:cs="Times New Roman"/>
          <w:bCs/>
          <w:szCs w:val="24"/>
        </w:rPr>
        <w:t>Πάμε στην Ευρωβουλή, η ευρωβουλευτική ομάδα ρωτάει</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Π</w:t>
      </w:r>
      <w:r>
        <w:rPr>
          <w:rFonts w:eastAsia="Times New Roman" w:cs="Times New Roman"/>
          <w:bCs/>
          <w:szCs w:val="24"/>
        </w:rPr>
        <w:t xml:space="preserve">οιες είναι αυτές οι ΜΚΟ που παίρνουν λεφτά για τους πρόσφυγες;», και κατεβαίνει ένας κατάλογος και τα λεφτά. Ή εσείς δεν ξέρετε ή εκείνοι δεν ξέρουν ή κάποιος κάτι δεν ξέρει, πάντως εμείς βρήκαμε πού πάνε τα λεφτά. Πάνε σε ΜΚΟ και είναι πολλά. </w:t>
      </w:r>
    </w:p>
    <w:p w14:paraId="0D0A096D" w14:textId="77777777" w:rsidR="00E2285C" w:rsidRDefault="00095D94">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 xml:space="preserve">Θα πάμε </w:t>
      </w:r>
      <w:r>
        <w:rPr>
          <w:rFonts w:eastAsia="Times New Roman" w:cs="Times New Roman"/>
          <w:bCs/>
          <w:szCs w:val="24"/>
        </w:rPr>
        <w:t xml:space="preserve">στην πολιτική προστασία, βοηθώντας επενδυτικά σχέδια στην πραγματικότητα μονοπωλιακών ομίλων και ενισχύοντας εθελοντικές εργασίες. Εμείς θέλουμε να υπάρχει εθελοντισμός. Πότε; Όταν είναι ένα πλήρες Πυροσβεστικό Σώμα, όταν έχει πλήρη επάρκεια σε προσωπικό, </w:t>
      </w:r>
      <w:r>
        <w:rPr>
          <w:rFonts w:eastAsia="Times New Roman" w:cs="Times New Roman"/>
          <w:bCs/>
          <w:szCs w:val="24"/>
        </w:rPr>
        <w:t>έχει καλά εκπαιδευμένο προσωπικό, έχει όλα τα μέσα στα χέρια του και από δίπλα και πέρα έχει την αλληλέγγυα ανάγκη των Ελλήνων να βοηθήσουν στην πυρόσβεση. Αυτό δεν καλύπτεται στην ουσία του με την τροπολογία, ενώ καλύπτει τις τρύπες που υπάρχουν στον Πυρο</w:t>
      </w:r>
      <w:r>
        <w:rPr>
          <w:rFonts w:eastAsia="Times New Roman" w:cs="Times New Roman"/>
          <w:bCs/>
          <w:szCs w:val="24"/>
        </w:rPr>
        <w:t>σβεστικό Σώμα. Μέσα στην αντιπυρική περίοδο δεν καλύφθηκαν από αλλού, πάντοτε πρόσχημα είναι τα οικονομικά, με αποτέλεσμα το πράγμα να καταντάει έτσι όπως καταντάει.</w:t>
      </w:r>
    </w:p>
    <w:p w14:paraId="0D0A096E" w14:textId="77777777" w:rsidR="00E2285C" w:rsidRDefault="00095D94">
      <w:pPr>
        <w:spacing w:line="600" w:lineRule="auto"/>
        <w:ind w:firstLine="720"/>
        <w:contextualSpacing/>
        <w:jc w:val="both"/>
        <w:rPr>
          <w:rFonts w:eastAsia="Times New Roman" w:cs="Times New Roman"/>
          <w:bCs/>
          <w:szCs w:val="24"/>
        </w:rPr>
      </w:pPr>
      <w:r>
        <w:rPr>
          <w:rFonts w:eastAsia="Times New Roman" w:cs="Times New Roman"/>
          <w:szCs w:val="24"/>
        </w:rPr>
        <w:t>(Στο σημείο αυτό κτυπάει το κουδούνι λήξεως του χρόνου ομιλίας της κυρίας Βουλευτού)</w:t>
      </w:r>
    </w:p>
    <w:p w14:paraId="0D0A096F" w14:textId="77777777" w:rsidR="00E2285C" w:rsidRDefault="00095D94">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Δεν μ</w:t>
      </w:r>
      <w:r>
        <w:rPr>
          <w:rFonts w:eastAsia="Times New Roman" w:cs="Times New Roman"/>
          <w:bCs/>
          <w:szCs w:val="24"/>
        </w:rPr>
        <w:t>πορώ να τοποθετηθώ στις τροπολογίες -και θα το αποφύγω- του κ. Κουρουμπλή, θα το κάνουμε όταν θα έρθει ο κ. Κουρουμπλής να τις παρουσιάσει. Γιατί εκεί έχουμε ζητήματα, για παράδειγμα τετράμηνης μη λειτουργίας των υπηρεσιακών συμβουλίων, την οποία προσπαθού</w:t>
      </w:r>
      <w:r>
        <w:rPr>
          <w:rFonts w:eastAsia="Times New Roman" w:cs="Times New Roman"/>
          <w:bCs/>
          <w:szCs w:val="24"/>
        </w:rPr>
        <w:t>με να λύσουμε με το νομοσχέδιο του Υπουργείου Εθνικής Άμυνας.</w:t>
      </w:r>
    </w:p>
    <w:p w14:paraId="0D0A0970" w14:textId="77777777" w:rsidR="00E2285C" w:rsidRDefault="00095D94">
      <w:pPr>
        <w:spacing w:line="600" w:lineRule="auto"/>
        <w:ind w:firstLine="720"/>
        <w:contextualSpacing/>
        <w:jc w:val="both"/>
        <w:rPr>
          <w:rFonts w:eastAsia="Times New Roman" w:cs="Times New Roman"/>
          <w:bCs/>
          <w:szCs w:val="24"/>
        </w:rPr>
      </w:pPr>
      <w:r>
        <w:rPr>
          <w:rFonts w:eastAsia="Times New Roman" w:cs="Times New Roman"/>
          <w:bCs/>
          <w:szCs w:val="24"/>
        </w:rPr>
        <w:t xml:space="preserve">Και για να διευκρινίσουμε, για να μην υπάρχει καμμία παρεξήγηση, επί της αρχής είμαστε κατά, επί των άρθρων, όπως ψηφίσαμε, με τις δύο διευκρινήσεις. Θα δώσω και γραπτά τα άρθρα. Μίλησα και για </w:t>
      </w:r>
      <w:r>
        <w:rPr>
          <w:rFonts w:eastAsia="Times New Roman" w:cs="Times New Roman"/>
          <w:bCs/>
          <w:szCs w:val="24"/>
        </w:rPr>
        <w:t>τις τροπολογίες. Επιφυλάσσομαι στη δευτερολογία μου, και με την παρουσία του κ. Κουρουμπλή, να μιλήσω για όλα αυτά.</w:t>
      </w:r>
    </w:p>
    <w:p w14:paraId="0D0A0971" w14:textId="77777777" w:rsidR="00E2285C" w:rsidRDefault="00095D94">
      <w:pPr>
        <w:spacing w:line="600" w:lineRule="auto"/>
        <w:ind w:firstLine="720"/>
        <w:contextualSpacing/>
        <w:jc w:val="both"/>
        <w:rPr>
          <w:rFonts w:eastAsia="Times New Roman" w:cs="Times New Roman"/>
          <w:bCs/>
          <w:szCs w:val="24"/>
        </w:rPr>
      </w:pPr>
      <w:r>
        <w:rPr>
          <w:rFonts w:eastAsia="Times New Roman" w:cs="Times New Roman"/>
          <w:b/>
          <w:bCs/>
          <w:szCs w:val="24"/>
        </w:rPr>
        <w:t xml:space="preserve">ΧΡΗΣΤΟΣ ΚΑΡΑΓΙΑΝΝΙΔΗΣ: </w:t>
      </w:r>
      <w:r>
        <w:rPr>
          <w:rFonts w:eastAsia="Times New Roman" w:cs="Times New Roman"/>
          <w:bCs/>
          <w:szCs w:val="24"/>
        </w:rPr>
        <w:t>Για το άρθρο 50, για τον συνδικαλισμό;</w:t>
      </w:r>
    </w:p>
    <w:p w14:paraId="0D0A0972" w14:textId="77777777" w:rsidR="00E2285C" w:rsidRDefault="00095D94">
      <w:pPr>
        <w:spacing w:line="600" w:lineRule="auto"/>
        <w:ind w:firstLine="720"/>
        <w:contextualSpacing/>
        <w:jc w:val="both"/>
        <w:rPr>
          <w:rFonts w:eastAsia="Times New Roman" w:cs="Times New Roman"/>
          <w:bCs/>
          <w:szCs w:val="24"/>
        </w:rPr>
      </w:pPr>
      <w:r>
        <w:rPr>
          <w:rFonts w:eastAsia="Times New Roman" w:cs="Times New Roman"/>
          <w:b/>
          <w:bCs/>
          <w:szCs w:val="24"/>
        </w:rPr>
        <w:t xml:space="preserve">ΛΙΑΝΑ ΚΑΝΕΛΛΗ: </w:t>
      </w:r>
      <w:r>
        <w:rPr>
          <w:rFonts w:eastAsia="Times New Roman" w:cs="Times New Roman"/>
          <w:bCs/>
          <w:szCs w:val="24"/>
        </w:rPr>
        <w:t>Για το άρθρο 50 και τον συνδικαλισμό, θα σας πω αν μου το επιτρ</w:t>
      </w:r>
      <w:r>
        <w:rPr>
          <w:rFonts w:eastAsia="Times New Roman" w:cs="Times New Roman"/>
          <w:bCs/>
          <w:szCs w:val="24"/>
        </w:rPr>
        <w:t>έπει το Προεδρείο, διότι το να με ρωτάει κάποιος από κάτω και να απαντώ…</w:t>
      </w:r>
    </w:p>
    <w:p w14:paraId="0D0A097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ΠΡΟΕΔΡΕΥΩΝ (Νικήτας Κακλαμάνης):</w:t>
      </w:r>
      <w:r>
        <w:rPr>
          <w:rFonts w:eastAsia="Times New Roman" w:cs="Times New Roman"/>
          <w:bCs/>
          <w:szCs w:val="24"/>
        </w:rPr>
        <w:t xml:space="preserve"> Αφού όλοι πήρανε, κυρία Κανέλλη, λίγο παραπάνω χρόνο και εσείς έχετε δύο λεπτά παραπάνω.</w:t>
      </w:r>
    </w:p>
    <w:p w14:paraId="0D0A0974" w14:textId="77777777" w:rsidR="00E2285C" w:rsidRDefault="00095D94">
      <w:pPr>
        <w:spacing w:line="600" w:lineRule="auto"/>
        <w:ind w:firstLine="709"/>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Εγώ είμαι τυπική επί των διαδικασιών. Θα επιφυ</w:t>
      </w:r>
      <w:r>
        <w:rPr>
          <w:rFonts w:eastAsia="Times New Roman" w:cs="Times New Roman"/>
          <w:szCs w:val="24"/>
        </w:rPr>
        <w:t xml:space="preserve">λασσόμουν στη δευτερολογία μου, γιατί θέλω να τοποθετηθώ αναλυτικά. </w:t>
      </w:r>
    </w:p>
    <w:p w14:paraId="0D0A0975" w14:textId="77777777" w:rsidR="00E2285C" w:rsidRDefault="00095D94">
      <w:pPr>
        <w:spacing w:line="600" w:lineRule="auto"/>
        <w:ind w:firstLine="709"/>
        <w:contextualSpacing/>
        <w:jc w:val="both"/>
        <w:rPr>
          <w:rFonts w:eastAsia="Times New Roman" w:cs="Times New Roman"/>
          <w:szCs w:val="24"/>
        </w:rPr>
      </w:pPr>
      <w:r>
        <w:rPr>
          <w:rFonts w:eastAsia="Times New Roman" w:cs="Times New Roman"/>
          <w:szCs w:val="24"/>
        </w:rPr>
        <w:t>Σας λέω μόνο το εξής: Εμείς θα πούμε αυτό που πρέπει να πούμε, αλλά το άρθρο είναι λειψό. Είναι λειψό σε πάρα πολλά πράγματα. Σας τα λέω μόνο επιγραμματικά για να μην κάνω κατάχρηση, γιατ</w:t>
      </w:r>
      <w:r>
        <w:rPr>
          <w:rFonts w:eastAsia="Times New Roman" w:cs="Times New Roman"/>
          <w:szCs w:val="24"/>
        </w:rPr>
        <w:t>ί υπάρχουν είκοσι ένας συνάδελφοι που είναι γραμμένοι εδώ και παρά τη συκοφάντηση, καταφέρνω να είμαι πολύ καλύτερη από αυτούς που με συκοφαντούν όταν μιλάω εδώ. Σας λέω, λοιπόν, ότι είναι λειψό. Περιλαμβάνει ρυθμίσεις κρατώντας το 30, το 31, το 32, το 33,</w:t>
      </w:r>
      <w:r>
        <w:rPr>
          <w:rFonts w:eastAsia="Times New Roman" w:cs="Times New Roman"/>
          <w:szCs w:val="24"/>
        </w:rPr>
        <w:t xml:space="preserve"> το 34 και παραλλαγές του 281, που περιορίζουν το δικαίωμα επί της ουσίας.</w:t>
      </w:r>
    </w:p>
    <w:p w14:paraId="0D0A0976" w14:textId="77777777" w:rsidR="00E2285C" w:rsidRDefault="00095D94">
      <w:pPr>
        <w:spacing w:line="600" w:lineRule="auto"/>
        <w:ind w:firstLine="709"/>
        <w:contextualSpacing/>
        <w:jc w:val="both"/>
        <w:rPr>
          <w:rFonts w:eastAsia="Times New Roman" w:cs="Times New Roman"/>
          <w:szCs w:val="24"/>
        </w:rPr>
      </w:pPr>
      <w:r>
        <w:rPr>
          <w:rFonts w:eastAsia="Times New Roman" w:cs="Times New Roman"/>
          <w:szCs w:val="24"/>
        </w:rPr>
        <w:lastRenderedPageBreak/>
        <w:t>Εμείς δεν είμαστε εναντίον, είμαστε υπέρ. Θα τοποθετηθώ αναλυτικά για να με ακούσετε, για να έχει και κάποια σημασία. Δεν πρόκειται βεβαίως να το καταψηφίσουμε. Σας έχουμε πει ότι θ</w:t>
      </w:r>
      <w:r>
        <w:rPr>
          <w:rFonts w:eastAsia="Times New Roman" w:cs="Times New Roman"/>
          <w:szCs w:val="24"/>
        </w:rPr>
        <w:t xml:space="preserve">α το ψηφίσουμε το 50. </w:t>
      </w:r>
    </w:p>
    <w:p w14:paraId="0D0A0977" w14:textId="77777777" w:rsidR="00E2285C" w:rsidRDefault="00095D94">
      <w:pPr>
        <w:spacing w:line="600" w:lineRule="auto"/>
        <w:ind w:firstLine="709"/>
        <w:contextualSpacing/>
        <w:jc w:val="both"/>
        <w:rPr>
          <w:rFonts w:eastAsia="Times New Roman" w:cs="Times New Roman"/>
          <w:szCs w:val="24"/>
        </w:rPr>
      </w:pPr>
      <w:r>
        <w:rPr>
          <w:rFonts w:eastAsia="Times New Roman" w:cs="Times New Roman"/>
          <w:szCs w:val="24"/>
        </w:rPr>
        <w:t xml:space="preserve">Ευχαριστώ πολύ. </w:t>
      </w:r>
    </w:p>
    <w:p w14:paraId="0D0A0978" w14:textId="77777777" w:rsidR="00E2285C" w:rsidRDefault="00095D94">
      <w:pPr>
        <w:spacing w:line="600" w:lineRule="auto"/>
        <w:ind w:firstLine="709"/>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Επειδή θα είναι υπέρ της διευκόλυνσης της διαδικασίας, θα δώσω τον λόγο πρώτα στον κύριο Υπουργό για ένα λεπτό ,που θέλει να κάνει μια ανακοίνωση που αφορά τη δημόσια υγεία στις Ένοπλ</w:t>
      </w:r>
      <w:r>
        <w:rPr>
          <w:rFonts w:eastAsia="Times New Roman" w:cs="Times New Roman"/>
          <w:szCs w:val="24"/>
        </w:rPr>
        <w:t xml:space="preserve">ες Δυνάμεις και μετά θα δώσω τον λόγο για δυο-τρία λεπτά στον κ. Βίτσα, σχετικά με τρεις τροπολογίες συναδέλφων, ώστε να είναι γνωστή η θέση της Κυβέρνησης και επ’ αυτών. </w:t>
      </w:r>
    </w:p>
    <w:p w14:paraId="0D0A0979" w14:textId="77777777" w:rsidR="00E2285C" w:rsidRDefault="00095D94">
      <w:pPr>
        <w:spacing w:line="600" w:lineRule="auto"/>
        <w:ind w:firstLine="709"/>
        <w:contextualSpacing/>
        <w:jc w:val="both"/>
        <w:rPr>
          <w:rFonts w:eastAsia="Times New Roman" w:cs="Times New Roman"/>
          <w:szCs w:val="24"/>
        </w:rPr>
      </w:pPr>
      <w:r>
        <w:rPr>
          <w:rFonts w:eastAsia="Times New Roman" w:cs="Times New Roman"/>
          <w:szCs w:val="24"/>
        </w:rPr>
        <w:t>Ορίστε, κύριε Υπουργέ, έχετε τον λόγο.</w:t>
      </w:r>
    </w:p>
    <w:p w14:paraId="0D0A097A" w14:textId="77777777" w:rsidR="00E2285C" w:rsidRDefault="00095D94">
      <w:pPr>
        <w:spacing w:line="600" w:lineRule="auto"/>
        <w:ind w:firstLine="709"/>
        <w:contextualSpacing/>
        <w:jc w:val="both"/>
        <w:rPr>
          <w:rFonts w:eastAsia="Times New Roman" w:cs="Times New Roman"/>
          <w:szCs w:val="24"/>
        </w:rPr>
      </w:pPr>
      <w:r>
        <w:rPr>
          <w:rFonts w:eastAsia="Times New Roman" w:cs="Times New Roman"/>
          <w:b/>
          <w:szCs w:val="24"/>
        </w:rPr>
        <w:t>ΠΑΝΟΣ ΚΑΜΜΕΝΟΣ (Υπουργός Εθνικής Άμυνας- Πρόε</w:t>
      </w:r>
      <w:r>
        <w:rPr>
          <w:rFonts w:eastAsia="Times New Roman" w:cs="Times New Roman"/>
          <w:b/>
          <w:szCs w:val="24"/>
        </w:rPr>
        <w:t>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των Ελλήνων):</w:t>
      </w:r>
      <w:r>
        <w:rPr>
          <w:rFonts w:eastAsia="Times New Roman" w:cs="Times New Roman"/>
          <w:szCs w:val="24"/>
        </w:rPr>
        <w:t xml:space="preserve"> Ευχαριστώ πολύ, κύριε Πρόεδρε. </w:t>
      </w:r>
    </w:p>
    <w:p w14:paraId="0D0A097B" w14:textId="77777777" w:rsidR="00E2285C" w:rsidRDefault="00095D94">
      <w:pPr>
        <w:spacing w:line="600" w:lineRule="auto"/>
        <w:ind w:firstLine="709"/>
        <w:contextualSpacing/>
        <w:jc w:val="both"/>
        <w:rPr>
          <w:rFonts w:eastAsia="Times New Roman" w:cs="Times New Roman"/>
          <w:szCs w:val="24"/>
        </w:rPr>
      </w:pPr>
      <w:r>
        <w:rPr>
          <w:rFonts w:eastAsia="Times New Roman" w:cs="Times New Roman"/>
          <w:szCs w:val="24"/>
        </w:rPr>
        <w:lastRenderedPageBreak/>
        <w:t>Ζητώ συγγνώμη, κύριοι συνάδελφοι, που παρεμβαίνω, αλλά έχουμε μια ανακοίνωση πάλι της Ενώσεως Στρατιωτικών Περιφερείας Ηπείρου για το θέμα στρατιωτικών στο Κέντρο Φιλοξενίας Προσφύγων στο</w:t>
      </w:r>
      <w:r>
        <w:rPr>
          <w:rFonts w:eastAsia="Times New Roman" w:cs="Times New Roman"/>
          <w:b/>
          <w:szCs w:val="24"/>
        </w:rPr>
        <w:t xml:space="preserve"> </w:t>
      </w:r>
      <w:r>
        <w:rPr>
          <w:rFonts w:eastAsia="Times New Roman" w:cs="Times New Roman"/>
          <w:szCs w:val="24"/>
        </w:rPr>
        <w:t>Τσεπέ</w:t>
      </w:r>
      <w:r>
        <w:rPr>
          <w:rFonts w:eastAsia="Times New Roman" w:cs="Times New Roman"/>
          <w:szCs w:val="24"/>
        </w:rPr>
        <w:t>λοβο,</w:t>
      </w:r>
      <w:r>
        <w:rPr>
          <w:rFonts w:eastAsia="Times New Roman" w:cs="Times New Roman"/>
          <w:b/>
          <w:szCs w:val="24"/>
        </w:rPr>
        <w:t xml:space="preserve"> </w:t>
      </w:r>
      <w:r>
        <w:rPr>
          <w:rFonts w:eastAsia="Times New Roman" w:cs="Times New Roman"/>
          <w:szCs w:val="24"/>
        </w:rPr>
        <w:t xml:space="preserve">θέμα που είχε φέρει και ο κ. Δαβάκης και η Χρυσή Αυγή και το απάντησα πριν από δεκαπέντε ημέρες. </w:t>
      </w:r>
    </w:p>
    <w:p w14:paraId="0D0A097C" w14:textId="77777777" w:rsidR="00E2285C" w:rsidRDefault="00095D94">
      <w:pPr>
        <w:spacing w:line="600" w:lineRule="auto"/>
        <w:ind w:firstLine="709"/>
        <w:contextualSpacing/>
        <w:jc w:val="both"/>
        <w:rPr>
          <w:rFonts w:eastAsia="Times New Roman" w:cs="Times New Roman"/>
          <w:szCs w:val="24"/>
        </w:rPr>
      </w:pPr>
      <w:r>
        <w:rPr>
          <w:rFonts w:eastAsia="Times New Roman" w:cs="Times New Roman"/>
          <w:szCs w:val="24"/>
        </w:rPr>
        <w:t>Η απάντηση που έδωσα τότε στη Βουλή ήταν ότι δεν υπάρχει κανένας στρατιωτικός ο οποίος να έχει ασθενήσει από φυματίωση. Το ότι έρχεται πάλι μια ανακοίνω</w:t>
      </w:r>
      <w:r>
        <w:rPr>
          <w:rFonts w:eastAsia="Times New Roman" w:cs="Times New Roman"/>
          <w:szCs w:val="24"/>
        </w:rPr>
        <w:t>ση και επαναλαμβάνεται και στις ιστοσελίδες, μας βάζει σε σκέψεις για το ποιοι προσπαθούν να δημιουργήσουν τέτοιου είδους προβλήματα. Για να τελειώνει λοιπόν αυτή η ιστορία, θα ελεγχθούν πειθαρχικά κατ’ αρχ</w:t>
      </w:r>
      <w:r>
        <w:rPr>
          <w:rFonts w:eastAsia="Times New Roman" w:cs="Times New Roman"/>
          <w:szCs w:val="24"/>
        </w:rPr>
        <w:t>άς</w:t>
      </w:r>
      <w:r>
        <w:rPr>
          <w:rFonts w:eastAsia="Times New Roman" w:cs="Times New Roman"/>
          <w:szCs w:val="24"/>
        </w:rPr>
        <w:t xml:space="preserve"> όσοι διαδίδουν τέτοιες ειδήσεις από τη στιγμή π</w:t>
      </w:r>
      <w:r>
        <w:rPr>
          <w:rFonts w:eastAsia="Times New Roman" w:cs="Times New Roman"/>
          <w:szCs w:val="24"/>
        </w:rPr>
        <w:t xml:space="preserve">ου δημιουργείται πλέον μια εντύπωση για ένα θέμα που δεν υφίσταται. </w:t>
      </w:r>
    </w:p>
    <w:p w14:paraId="0D0A097D" w14:textId="77777777" w:rsidR="00E2285C" w:rsidRDefault="00095D94">
      <w:pPr>
        <w:spacing w:line="600" w:lineRule="auto"/>
        <w:ind w:firstLine="709"/>
        <w:contextualSpacing/>
        <w:jc w:val="both"/>
        <w:rPr>
          <w:rFonts w:eastAsia="Times New Roman" w:cs="Times New Roman"/>
          <w:szCs w:val="24"/>
        </w:rPr>
      </w:pPr>
      <w:r>
        <w:rPr>
          <w:rFonts w:eastAsia="Times New Roman" w:cs="Times New Roman"/>
          <w:szCs w:val="24"/>
        </w:rPr>
        <w:t>Διαβάζω στη Βουλή την απάντηση του Προέδρου του ΚΕΕΛΠΝΟ, παρ</w:t>
      </w:r>
      <w:r>
        <w:rPr>
          <w:rFonts w:eastAsia="Times New Roman" w:cs="Times New Roman"/>
          <w:szCs w:val="24"/>
        </w:rPr>
        <w:t xml:space="preserve">’ </w:t>
      </w:r>
      <w:r>
        <w:rPr>
          <w:rFonts w:eastAsia="Times New Roman" w:cs="Times New Roman"/>
          <w:szCs w:val="24"/>
        </w:rPr>
        <w:t xml:space="preserve">ότι δεν ήθελα να το κάνω μέχρι τώρα, γιατί ζητήθηκε στα θέματα αυτά να υπάρχει το απόρρητο. Αναγκάζομαι και το διαβάσω για </w:t>
      </w:r>
      <w:r>
        <w:rPr>
          <w:rFonts w:eastAsia="Times New Roman" w:cs="Times New Roman"/>
          <w:szCs w:val="24"/>
        </w:rPr>
        <w:lastRenderedPageBreak/>
        <w:t>να</w:t>
      </w:r>
      <w:r>
        <w:rPr>
          <w:rFonts w:eastAsia="Times New Roman" w:cs="Times New Roman"/>
          <w:szCs w:val="24"/>
        </w:rPr>
        <w:t xml:space="preserve"> τελειώνει αυτό το θέμα. Και από εδώ και πέρα θα διαταχθεί προκαταρκτική έρευνα, μία ΕΔΕ, για να δούμε ποιοι προσπαθούν να διαδώσουν τέτοιες ειδήσεις. </w:t>
      </w:r>
    </w:p>
    <w:p w14:paraId="0D0A097E" w14:textId="77777777" w:rsidR="00E2285C" w:rsidRDefault="00095D94">
      <w:pPr>
        <w:spacing w:line="600" w:lineRule="auto"/>
        <w:ind w:firstLine="709"/>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Βεβαίως, να τη διαβάσετε και να την καταθέσετε στα Πρακτικά για να διανεμηθεί. </w:t>
      </w:r>
    </w:p>
    <w:p w14:paraId="0D0A097F" w14:textId="77777777" w:rsidR="00E2285C" w:rsidRDefault="00095D94">
      <w:pPr>
        <w:spacing w:line="600" w:lineRule="auto"/>
        <w:ind w:firstLine="709"/>
        <w:contextualSpacing/>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των Ελλήνων):</w:t>
      </w:r>
      <w:r>
        <w:rPr>
          <w:rFonts w:eastAsia="Times New Roman" w:cs="Times New Roman"/>
          <w:szCs w:val="24"/>
        </w:rPr>
        <w:t xml:space="preserve"> Κύριε Πρόεδρε, θα μου επιτρέψετε να διαβάσω ένα μέρος, να μην το καταθέσω, γιατί είναι θέματα για </w:t>
      </w:r>
      <w:r>
        <w:rPr>
          <w:rFonts w:eastAsia="Times New Roman" w:cs="Times New Roman"/>
          <w:szCs w:val="24"/>
        </w:rPr>
        <w:t xml:space="preserve">τα οποία το ΚΕΕΛΠΝΟ ζητάει να κρατήσουμε το απόρρητο. </w:t>
      </w:r>
    </w:p>
    <w:p w14:paraId="0D0A0980" w14:textId="77777777" w:rsidR="00E2285C" w:rsidRDefault="00095D94">
      <w:pPr>
        <w:spacing w:line="600" w:lineRule="auto"/>
        <w:ind w:firstLine="709"/>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Θα έχουμε τη δυνατότητα πρόσβασης και να την διαβάσει όποιος θέλει από τους εισηγητές. </w:t>
      </w:r>
    </w:p>
    <w:p w14:paraId="0D0A0981" w14:textId="77777777" w:rsidR="00E2285C" w:rsidRDefault="00095D94">
      <w:pPr>
        <w:spacing w:line="600" w:lineRule="auto"/>
        <w:ind w:firstLine="709"/>
        <w:contextualSpacing/>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των Ελλήνων):</w:t>
      </w:r>
      <w:r>
        <w:rPr>
          <w:rFonts w:eastAsia="Times New Roman" w:cs="Times New Roman"/>
          <w:szCs w:val="24"/>
        </w:rPr>
        <w:t xml:space="preserve"> Η ε</w:t>
      </w:r>
      <w:r>
        <w:rPr>
          <w:rFonts w:eastAsia="Times New Roman" w:cs="Times New Roman"/>
          <w:szCs w:val="24"/>
        </w:rPr>
        <w:t xml:space="preserve">πιστολή είναι από το </w:t>
      </w:r>
      <w:r>
        <w:rPr>
          <w:rFonts w:eastAsia="Times New Roman" w:cs="Times New Roman"/>
          <w:szCs w:val="24"/>
        </w:rPr>
        <w:t>γ</w:t>
      </w:r>
      <w:r>
        <w:rPr>
          <w:rFonts w:eastAsia="Times New Roman" w:cs="Times New Roman"/>
          <w:szCs w:val="24"/>
        </w:rPr>
        <w:t>ραφείο του Προέδρου του ΚΕΕΛΠΝΟ, υπογράφεται από τον Αναπληρωτή Καθη</w:t>
      </w:r>
      <w:r>
        <w:rPr>
          <w:rFonts w:eastAsia="Times New Roman" w:cs="Times New Roman"/>
          <w:szCs w:val="24"/>
        </w:rPr>
        <w:lastRenderedPageBreak/>
        <w:t>γητή Παθολογίας Λοιμώξεων, τον κ. Τσιόδρα και λέει: «Το ΚΕΕΛΠΝΟ ενημερώθηκε σχετικά με τη διενέργεια προσυμπτωματικού ελέγχου με φυματοαντίδραση σε στρατιώτες από τις</w:t>
      </w:r>
      <w:r>
        <w:rPr>
          <w:rFonts w:eastAsia="Times New Roman" w:cs="Times New Roman"/>
          <w:szCs w:val="24"/>
        </w:rPr>
        <w:t xml:space="preserve"> μονάδες της Ηπείρου.  Έχουμε στείλει όλα τα στοιχεία στο ΚΕΕΛΠΝΟ. Τονίζεται ότι η ανεύρεση θετικής φυματοαντίδρασης σε καμμία περίπτωση δεν ισοδυναμεί με διάγνωση ενεργού νόσου από φυματίωση και μόλυνση από συγκεκριμένο άλλο άτομο».</w:t>
      </w:r>
    </w:p>
    <w:p w14:paraId="0D0A0982" w14:textId="77777777" w:rsidR="00E2285C" w:rsidRDefault="00095D94">
      <w:pPr>
        <w:spacing w:line="600" w:lineRule="auto"/>
        <w:ind w:firstLine="709"/>
        <w:contextualSpacing/>
        <w:jc w:val="both"/>
        <w:rPr>
          <w:rFonts w:eastAsia="Times New Roman" w:cs="Times New Roman"/>
          <w:szCs w:val="24"/>
        </w:rPr>
      </w:pPr>
      <w:r>
        <w:rPr>
          <w:rFonts w:eastAsia="Times New Roman" w:cs="Times New Roman"/>
          <w:szCs w:val="24"/>
        </w:rPr>
        <w:t>Δεν υπάρχει κανείς ασθ</w:t>
      </w:r>
      <w:r>
        <w:rPr>
          <w:rFonts w:eastAsia="Times New Roman" w:cs="Times New Roman"/>
          <w:szCs w:val="24"/>
        </w:rPr>
        <w:t xml:space="preserve">ενής. Όλοι έχουν κάνει το εμβόλιο. Πριν πάνε να υπηρετήσουν σε μια μονάδα, που μπορεί να υπάρχει τέτοια ασθένεια, έχουν κάνει εμβόλιο. Όσοι έχουν κάνει εμβόλιο και γίνεται το </w:t>
      </w:r>
      <w:r>
        <w:rPr>
          <w:rFonts w:eastAsia="Times New Roman" w:cs="Times New Roman"/>
          <w:szCs w:val="24"/>
          <w:lang w:val="en-US"/>
        </w:rPr>
        <w:t>test</w:t>
      </w:r>
      <w:r>
        <w:rPr>
          <w:rFonts w:eastAsia="Times New Roman" w:cs="Times New Roman"/>
          <w:szCs w:val="24"/>
        </w:rPr>
        <w:t xml:space="preserve"> </w:t>
      </w:r>
      <w:r>
        <w:rPr>
          <w:rFonts w:eastAsia="Times New Roman" w:cs="Times New Roman"/>
          <w:szCs w:val="24"/>
          <w:lang w:val="en-US"/>
        </w:rPr>
        <w:t>Mantoux</w:t>
      </w:r>
      <w:r>
        <w:rPr>
          <w:rFonts w:eastAsia="Times New Roman" w:cs="Times New Roman"/>
          <w:szCs w:val="24"/>
        </w:rPr>
        <w:t>, έχουν πιθανώς θετική αντίδραση λόγω του εμβολίου, διότι δημιουργούν</w:t>
      </w:r>
      <w:r>
        <w:rPr>
          <w:rFonts w:eastAsia="Times New Roman" w:cs="Times New Roman"/>
          <w:szCs w:val="24"/>
        </w:rPr>
        <w:t xml:space="preserve"> αντισώματα ή κάποιοι έχουν αντισώματα από πολύ πιο πριν. </w:t>
      </w:r>
    </w:p>
    <w:p w14:paraId="0D0A0983" w14:textId="77777777" w:rsidR="00E2285C" w:rsidRDefault="00095D94">
      <w:pPr>
        <w:spacing w:line="600" w:lineRule="auto"/>
        <w:ind w:firstLine="709"/>
        <w:contextualSpacing/>
        <w:jc w:val="both"/>
        <w:rPr>
          <w:rFonts w:eastAsia="Times New Roman" w:cs="Times New Roman"/>
          <w:szCs w:val="24"/>
        </w:rPr>
      </w:pPr>
      <w:r>
        <w:rPr>
          <w:rFonts w:eastAsia="Times New Roman" w:cs="Times New Roman"/>
          <w:szCs w:val="24"/>
        </w:rPr>
        <w:t xml:space="preserve">Δεν υπάρχει κανένας ασθενής και το διευκρινίζω για τελευταία φορά. Λυπάμαι που το λέω, αλλά αναγκάζομαι από εδώ και πέρα να ερευνήσω ποιοι κάνουν αυτή τη διαρροή ειδήσεων, που προκαλεί ανησυχίες. </w:t>
      </w:r>
    </w:p>
    <w:p w14:paraId="0D0A0984" w14:textId="77777777" w:rsidR="00E2285C" w:rsidRDefault="00095D94">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Ευχαριστώ, κύριε Πρόεδρε. </w:t>
      </w:r>
    </w:p>
    <w:p w14:paraId="0D0A0985" w14:textId="77777777" w:rsidR="00E2285C" w:rsidRDefault="00095D94">
      <w:pPr>
        <w:spacing w:line="600" w:lineRule="auto"/>
        <w:ind w:firstLine="709"/>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Πριν δώσω τον λόγο στον κ. Βίτσα, επειδή τυχαίνει και είμαι γιατρός, κύριε Υπουργέ, είναι σίγουρο ότι είναι έτσι όπως το γράφει ο κ. Τσιόδρας. Άλλο είναι είμαι θετικός στο </w:t>
      </w:r>
      <w:r>
        <w:rPr>
          <w:rFonts w:eastAsia="Times New Roman" w:cs="Times New Roman"/>
          <w:szCs w:val="24"/>
          <w:lang w:val="en-US"/>
        </w:rPr>
        <w:t>test</w:t>
      </w:r>
      <w:r>
        <w:rPr>
          <w:rFonts w:eastAsia="Times New Roman" w:cs="Times New Roman"/>
          <w:szCs w:val="24"/>
        </w:rPr>
        <w:t xml:space="preserve"> </w:t>
      </w:r>
      <w:r>
        <w:rPr>
          <w:rFonts w:eastAsia="Times New Roman" w:cs="Times New Roman"/>
          <w:szCs w:val="24"/>
          <w:lang w:val="en-US"/>
        </w:rPr>
        <w:t>Mantoux</w:t>
      </w:r>
      <w:r>
        <w:rPr>
          <w:rFonts w:eastAsia="Times New Roman" w:cs="Times New Roman"/>
          <w:szCs w:val="24"/>
        </w:rPr>
        <w:t xml:space="preserve"> και άλλο νοσώ από φυματίωση. Αλλά αυτό δεν σημαίνει ότι δεν πρέπει να ψαχθούν οι άνθρωποι που είναι στο στρατόπεδο, όχι οι στρατιωτικοί, μην τυχόν και υπάρχει πρόβλημα, που έκαναν θετικό το </w:t>
      </w:r>
      <w:r>
        <w:rPr>
          <w:rFonts w:eastAsia="Times New Roman" w:cs="Times New Roman"/>
          <w:szCs w:val="24"/>
          <w:lang w:val="en-US"/>
        </w:rPr>
        <w:t>test</w:t>
      </w:r>
      <w:r>
        <w:rPr>
          <w:rFonts w:eastAsia="Times New Roman" w:cs="Times New Roman"/>
          <w:szCs w:val="24"/>
        </w:rPr>
        <w:t xml:space="preserve"> </w:t>
      </w:r>
      <w:r>
        <w:rPr>
          <w:rFonts w:eastAsia="Times New Roman" w:cs="Times New Roman"/>
          <w:szCs w:val="24"/>
          <w:lang w:val="en-US"/>
        </w:rPr>
        <w:t>Mantoux</w:t>
      </w:r>
      <w:r>
        <w:rPr>
          <w:rFonts w:eastAsia="Times New Roman" w:cs="Times New Roman"/>
          <w:szCs w:val="24"/>
        </w:rPr>
        <w:t>, έξω από τον εμβολιασμό. Αλλιώς είναι έτσι όπως το ε</w:t>
      </w:r>
      <w:r>
        <w:rPr>
          <w:rFonts w:eastAsia="Times New Roman" w:cs="Times New Roman"/>
          <w:szCs w:val="24"/>
        </w:rPr>
        <w:t xml:space="preserve">ίπατε, άλλο «είμαι θετικός στο </w:t>
      </w:r>
      <w:r>
        <w:rPr>
          <w:rFonts w:eastAsia="Times New Roman" w:cs="Times New Roman"/>
          <w:szCs w:val="24"/>
          <w:lang w:val="en-US"/>
        </w:rPr>
        <w:t>test</w:t>
      </w:r>
      <w:r>
        <w:rPr>
          <w:rFonts w:eastAsia="Times New Roman" w:cs="Times New Roman"/>
          <w:szCs w:val="24"/>
        </w:rPr>
        <w:t xml:space="preserve"> </w:t>
      </w:r>
      <w:r>
        <w:rPr>
          <w:rFonts w:eastAsia="Times New Roman" w:cs="Times New Roman"/>
          <w:szCs w:val="24"/>
          <w:lang w:val="en-US"/>
        </w:rPr>
        <w:t>Mantoux</w:t>
      </w:r>
      <w:r>
        <w:rPr>
          <w:rFonts w:eastAsia="Times New Roman" w:cs="Times New Roman"/>
          <w:szCs w:val="24"/>
        </w:rPr>
        <w:t>» και άλλο «έχω φυματίωση». Πρέπει, όμως, ο πληθυσμός της εγκατάστασης εκεί να ελεγχθεί.</w:t>
      </w:r>
    </w:p>
    <w:p w14:paraId="0D0A0986" w14:textId="77777777" w:rsidR="00E2285C" w:rsidRDefault="00095D94">
      <w:pPr>
        <w:spacing w:line="600" w:lineRule="auto"/>
        <w:ind w:firstLine="709"/>
        <w:contextualSpacing/>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των Ελλήνων):</w:t>
      </w:r>
      <w:r>
        <w:rPr>
          <w:rFonts w:eastAsia="Times New Roman" w:cs="Times New Roman"/>
          <w:szCs w:val="24"/>
        </w:rPr>
        <w:t xml:space="preserve"> Όλοι ελέγχθηκαν. </w:t>
      </w:r>
    </w:p>
    <w:p w14:paraId="0D0A0987" w14:textId="77777777" w:rsidR="00E2285C" w:rsidRDefault="00095D94">
      <w:pPr>
        <w:spacing w:line="600" w:lineRule="auto"/>
        <w:ind w:firstLine="709"/>
        <w:contextualSpacing/>
        <w:jc w:val="both"/>
        <w:rPr>
          <w:rFonts w:eastAsia="Times New Roman" w:cs="Times New Roman"/>
          <w:szCs w:val="24"/>
        </w:rPr>
      </w:pPr>
      <w:r>
        <w:rPr>
          <w:rFonts w:eastAsia="Times New Roman"/>
          <w:b/>
          <w:bCs/>
        </w:rPr>
        <w:t>ΠΡΟΕΔΡΕΥΩΝ (Νικήτας Κακλαμάνης)</w:t>
      </w:r>
      <w:r>
        <w:rPr>
          <w:rFonts w:eastAsia="Times New Roman"/>
          <w:b/>
          <w:bCs/>
        </w:rPr>
        <w:t>:</w:t>
      </w:r>
      <w:r>
        <w:rPr>
          <w:rFonts w:eastAsia="Times New Roman" w:cs="Times New Roman"/>
          <w:szCs w:val="24"/>
        </w:rPr>
        <w:t xml:space="preserve"> Ωραία. </w:t>
      </w:r>
    </w:p>
    <w:p w14:paraId="0D0A0988" w14:textId="77777777" w:rsidR="00E2285C" w:rsidRDefault="00095D94">
      <w:pPr>
        <w:spacing w:line="600" w:lineRule="auto"/>
        <w:ind w:firstLine="709"/>
        <w:contextualSpacing/>
        <w:jc w:val="both"/>
        <w:rPr>
          <w:rFonts w:eastAsia="Times New Roman" w:cs="Times New Roman"/>
          <w:szCs w:val="24"/>
        </w:rPr>
      </w:pPr>
      <w:r>
        <w:rPr>
          <w:rFonts w:eastAsia="Times New Roman" w:cs="Times New Roman"/>
          <w:szCs w:val="24"/>
        </w:rPr>
        <w:t xml:space="preserve">Κύριε Βίτσα, έχετε τον λόγο για τρία λεπτά. </w:t>
      </w:r>
    </w:p>
    <w:p w14:paraId="0D0A0989" w14:textId="77777777" w:rsidR="00E2285C" w:rsidRDefault="00095D94">
      <w:pPr>
        <w:spacing w:line="600" w:lineRule="auto"/>
        <w:ind w:firstLine="709"/>
        <w:contextualSpacing/>
        <w:jc w:val="both"/>
        <w:rPr>
          <w:rFonts w:eastAsia="Times New Roman" w:cs="Times New Roman"/>
          <w:szCs w:val="24"/>
        </w:rPr>
      </w:pPr>
      <w:r>
        <w:rPr>
          <w:rFonts w:eastAsia="Times New Roman" w:cs="Times New Roman"/>
          <w:b/>
          <w:szCs w:val="24"/>
        </w:rPr>
        <w:lastRenderedPageBreak/>
        <w:t xml:space="preserve">ΔΗΜΗΤΡΙΟΣ ΒΙΤΣΑΣ (Αναπληρωτής Υπουργός Εθνικής Άμυνας): </w:t>
      </w:r>
      <w:r>
        <w:rPr>
          <w:rFonts w:eastAsia="Times New Roman" w:cs="Times New Roman"/>
          <w:szCs w:val="24"/>
        </w:rPr>
        <w:t>Απλά και γι’ αυτό το ζήτημα, θα ήθελα να πω ότι επειδή γίνεται πλήρης έλεγχος και συνεχής έλεγχος, δεν υπάρχει κανένας λόγος κάθε φορά που βγαίνε</w:t>
      </w:r>
      <w:r>
        <w:rPr>
          <w:rFonts w:eastAsia="Times New Roman" w:cs="Times New Roman"/>
          <w:szCs w:val="24"/>
        </w:rPr>
        <w:t xml:space="preserve">ι, να βγαίνει και μια ανακοίνωση. Αυτό είναι το κεντρικό πρόβλημα, δηλαδή δεν είναι αυτό το πράγμα δυνατόν και δημιουργεί ανησυχίες. </w:t>
      </w:r>
    </w:p>
    <w:p w14:paraId="0D0A098A" w14:textId="77777777" w:rsidR="00E2285C" w:rsidRDefault="00095D94">
      <w:pPr>
        <w:spacing w:line="600" w:lineRule="auto"/>
        <w:ind w:firstLine="709"/>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Αφήστε την ανακοίνωση του ΚΕΕΛΠΝΟ, μπείτε στις τροπολογίες. </w:t>
      </w:r>
    </w:p>
    <w:p w14:paraId="0D0A098B" w14:textId="77777777" w:rsidR="00E2285C" w:rsidRDefault="00095D94">
      <w:pPr>
        <w:spacing w:line="600" w:lineRule="auto"/>
        <w:ind w:firstLine="709"/>
        <w:contextualSpacing/>
        <w:jc w:val="both"/>
        <w:rPr>
          <w:rFonts w:eastAsia="Times New Roman" w:cs="Times New Roman"/>
          <w:szCs w:val="24"/>
        </w:rPr>
      </w:pPr>
      <w:r>
        <w:rPr>
          <w:rFonts w:eastAsia="Times New Roman" w:cs="Times New Roman"/>
          <w:b/>
          <w:szCs w:val="24"/>
        </w:rPr>
        <w:t xml:space="preserve">ΔΗΜΗΤΡΙΟΣ ΒΙΤΣΑΣ </w:t>
      </w:r>
      <w:r>
        <w:rPr>
          <w:rFonts w:eastAsia="Times New Roman" w:cs="Times New Roman"/>
          <w:b/>
          <w:szCs w:val="24"/>
        </w:rPr>
        <w:t>(Αναπληρωτής Υπουργός Εθνικής Άμυνας):</w:t>
      </w:r>
      <w:r>
        <w:rPr>
          <w:rFonts w:eastAsia="Times New Roman" w:cs="Times New Roman"/>
          <w:szCs w:val="24"/>
        </w:rPr>
        <w:t xml:space="preserve"> Δεν μένω σε αυτό. </w:t>
      </w:r>
    </w:p>
    <w:p w14:paraId="0D0A098C" w14:textId="77777777" w:rsidR="00E2285C" w:rsidRDefault="00095D94">
      <w:pPr>
        <w:spacing w:line="600" w:lineRule="auto"/>
        <w:ind w:firstLine="709"/>
        <w:contextualSpacing/>
        <w:jc w:val="both"/>
        <w:rPr>
          <w:rFonts w:eastAsia="Times New Roman" w:cs="Times New Roman"/>
          <w:szCs w:val="24"/>
        </w:rPr>
      </w:pPr>
      <w:r>
        <w:rPr>
          <w:rFonts w:eastAsia="Times New Roman" w:cs="Times New Roman"/>
          <w:szCs w:val="24"/>
        </w:rPr>
        <w:t>Υπάρχουν τρεις βουλευτικές τροπολογίες, τις οποίες κάνουμε δεκτές. Υπάρχει η βουλευτική τροπολογία με γενικό αριθμό 569 και ειδικό 55</w:t>
      </w:r>
      <w:r>
        <w:rPr>
          <w:rFonts w:eastAsia="Times New Roman" w:cs="Times New Roman"/>
          <w:szCs w:val="24"/>
        </w:rPr>
        <w:t>.</w:t>
      </w:r>
      <w:r>
        <w:rPr>
          <w:rFonts w:eastAsia="Times New Roman" w:cs="Times New Roman"/>
          <w:szCs w:val="24"/>
        </w:rPr>
        <w:t>Αφορά συμβάσεις οι οποίες έχουν να κάνουν με τις ανάγκες των Ενό</w:t>
      </w:r>
      <w:r>
        <w:rPr>
          <w:rFonts w:eastAsia="Times New Roman" w:cs="Times New Roman"/>
          <w:szCs w:val="24"/>
        </w:rPr>
        <w:t xml:space="preserve">πλων </w:t>
      </w:r>
      <w:r>
        <w:rPr>
          <w:rFonts w:eastAsia="Times New Roman" w:cs="Times New Roman"/>
          <w:szCs w:val="24"/>
        </w:rPr>
        <w:t>Δ</w:t>
      </w:r>
      <w:r>
        <w:rPr>
          <w:rFonts w:eastAsia="Times New Roman" w:cs="Times New Roman"/>
          <w:szCs w:val="24"/>
        </w:rPr>
        <w:t>υνάμεων και οι οποίες ήταν πριν τον νόμο του 2011, αλλά ακολουθήθηκε μια λάθος διαδικασία και σήμερα χρειάζεται να τις αναζωογονήσουμε και νομοθετικά. Έχει δοθεί και υπάρχει ένα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«ναι» πλήρες από εμάς.</w:t>
      </w:r>
    </w:p>
    <w:p w14:paraId="0D0A098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υπάρχει η βουλευτική τροπολο</w:t>
      </w:r>
      <w:r>
        <w:rPr>
          <w:rFonts w:eastAsia="Times New Roman" w:cs="Times New Roman"/>
          <w:szCs w:val="24"/>
        </w:rPr>
        <w:t>γία με γενικό αριθμό 532 και ειδικό 38. Κάνουμε αποδεκτή, και μετά από συνεννόηση, την τροπολογία που κατέθεσε η Δημοκρατική Συμπαράταξη μαζί με την Ένωση Κεντρώων, με τις εξής νομοτεχνικές αλλαγές, τις οποίες συμφωνήσαμε με τον κ. Λοβέρδο και τον κ. Καρρά</w:t>
      </w:r>
      <w:r>
        <w:rPr>
          <w:rFonts w:eastAsia="Times New Roman" w:cs="Times New Roman"/>
          <w:szCs w:val="24"/>
        </w:rPr>
        <w:t>.</w:t>
      </w:r>
      <w:r>
        <w:rPr>
          <w:rFonts w:eastAsia="Times New Roman" w:cs="Times New Roman"/>
          <w:szCs w:val="24"/>
        </w:rPr>
        <w:t xml:space="preserve"> Διαγράφεται η φράση: «για οποιαδήποτε αιτία» και στο τέλος του α΄ εδαφίου προστίθεται η φράση «καθώς επίσης και των καταβολών του Πολεμικού Ναυτικού για την υλοποίηση των προγραμμάτων του».</w:t>
      </w:r>
    </w:p>
    <w:p w14:paraId="0D0A098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Με αυτόν τον τρόπο, ξεπερνάμε –όσον αφορά το Υπουργείο Εθνικής Ά</w:t>
      </w:r>
      <w:r>
        <w:rPr>
          <w:rFonts w:eastAsia="Times New Roman" w:cs="Times New Roman"/>
          <w:szCs w:val="24"/>
        </w:rPr>
        <w:t>μυνας- αυτό που επεσήμανε ως κίνδυνο η κ. Κανέλλη. Εμείς δηλαδή δεν δίνουμε καθόλου χρήματα, με μία έννοια, στην ιδιοκτησία, όσον αφορά κέρδος. Δίνουμε στους εργαζόμενους, στις ανάγκες που έχουν για τη ναυπήγηση πλοίων.</w:t>
      </w:r>
    </w:p>
    <w:p w14:paraId="0D0A098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Η τρίτη τροπολογία που κάνουμε δεκτή</w:t>
      </w:r>
      <w:r>
        <w:rPr>
          <w:rFonts w:eastAsia="Times New Roman" w:cs="Times New Roman"/>
          <w:szCs w:val="24"/>
        </w:rPr>
        <w:t xml:space="preserve"> είναι αυτή με γενικό αριθμό 564 και ειδικό 51, όπου αίρουμε τους περιορισμούς στη συμμετοχή δημοσίων υπαλλήλων στη διοίκηση Κέντρων Δια Βίου Μάθησης, που αποτελούν νομικά πρόσωπα, ΟΤΑ Α΄ και Β΄ βαθμού.</w:t>
      </w:r>
    </w:p>
    <w:p w14:paraId="0D0A099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D0A099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Ευχαριστο</w:t>
      </w:r>
      <w:r>
        <w:rPr>
          <w:rFonts w:eastAsia="Times New Roman" w:cs="Times New Roman"/>
          <w:szCs w:val="24"/>
        </w:rPr>
        <w:t>ύμε.</w:t>
      </w:r>
    </w:p>
    <w:p w14:paraId="0D0A099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ειδικός αγορητής από το Ποτάμι κ. Σπύρος Δανέλλης.</w:t>
      </w:r>
    </w:p>
    <w:p w14:paraId="0D0A099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Όταν ολοκληρωθούν οι εισηγήσεις, θα πάρει τον λόγο, για να υπερασπιστεί την τροπολογία του ο κ. Βερναρδάκης. Μετά θα μπούμε στον κατάλογο.</w:t>
      </w:r>
    </w:p>
    <w:p w14:paraId="0D0A099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w:t>
      </w:r>
      <w:r>
        <w:rPr>
          <w:rFonts w:eastAsia="Times New Roman" w:cs="Times New Roman"/>
          <w:szCs w:val="24"/>
        </w:rPr>
        <w:t>δρε.</w:t>
      </w:r>
    </w:p>
    <w:p w14:paraId="0D0A099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Κύριοι Υπουργοί, ως δυτική ευρωπαϊκή δημοκρατία, που σέβεται το κράτος δικαίου και τις διεθνείς συμβάσεις, δεν έχουμε δεύτερη οδό διαχείρισης του εξαιρετικά ακανθώδους βεβαίως θέματος των οκτώ Τούρκων στρατιωτικών, παρά αυτών που ρητά προβλέπονται από</w:t>
      </w:r>
      <w:r>
        <w:rPr>
          <w:rFonts w:eastAsia="Times New Roman" w:cs="Times New Roman"/>
          <w:szCs w:val="24"/>
        </w:rPr>
        <w:t xml:space="preserve">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 xml:space="preserve">ίκαιο και 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ίκαιο.</w:t>
      </w:r>
    </w:p>
    <w:p w14:paraId="0D0A099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Ως εκ τούτου, είναι υπόθεση της </w:t>
      </w:r>
      <w:r>
        <w:rPr>
          <w:rFonts w:eastAsia="Times New Roman" w:cs="Times New Roman"/>
          <w:szCs w:val="24"/>
        </w:rPr>
        <w:t>δ</w:t>
      </w:r>
      <w:r>
        <w:rPr>
          <w:rFonts w:eastAsia="Times New Roman" w:cs="Times New Roman"/>
          <w:szCs w:val="24"/>
        </w:rPr>
        <w:t xml:space="preserve">ικαιοσύνης απολύτως και αποκλειστικά και όχι της εκτελεστικής εξουσίας. Κάθε άλλη διαχείριση αυτού του εξαιρετικά δύσκολου προβλήματος θα μας δημιουργήσει ανυπέρβλητα προβλήματα στο </w:t>
      </w:r>
      <w:r>
        <w:rPr>
          <w:rFonts w:eastAsia="Times New Roman" w:cs="Times New Roman"/>
          <w:szCs w:val="24"/>
        </w:rPr>
        <w:t>μέλλον.</w:t>
      </w:r>
    </w:p>
    <w:p w14:paraId="0D0A099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στο νομοσχέδιο με τίτλο</w:t>
      </w:r>
      <w:r>
        <w:rPr>
          <w:rFonts w:eastAsia="Times New Roman" w:cs="Times New Roman"/>
          <w:szCs w:val="24"/>
        </w:rPr>
        <w:t>:</w:t>
      </w:r>
      <w:r>
        <w:rPr>
          <w:rFonts w:eastAsia="Times New Roman" w:cs="Times New Roman"/>
          <w:szCs w:val="24"/>
        </w:rPr>
        <w:t xml:space="preserve"> «Ρύθμιση θεμάτων αρμοδιότητας Υπουργείου Εθνικής Άμυνας και άλλες διατάξεις» αναπτύσσονται επτά κεφάλαια τα οποία αναφέρονται σε εντελώς διαφορετικά, αλλά και ομολογουμένως ανισοβαρή μεταξύ του</w:t>
      </w:r>
      <w:r>
        <w:rPr>
          <w:rFonts w:eastAsia="Times New Roman" w:cs="Times New Roman"/>
          <w:szCs w:val="24"/>
        </w:rPr>
        <w:t xml:space="preserve">ς θέματα. Αντιμετωπίζονται ζητήματα που αφορούν από την εξέλιξη του προσωπικού των Ενόπλων Δυνάμεων, θέματα οπλικών συμβάσεων, μέχρι μεγαλεπήβολα σχέδια αξιοποίησης της περιουσίας των </w:t>
      </w:r>
      <w:r>
        <w:rPr>
          <w:rFonts w:eastAsia="Times New Roman" w:cs="Times New Roman"/>
          <w:szCs w:val="24"/>
        </w:rPr>
        <w:t>τ</w:t>
      </w:r>
      <w:r>
        <w:rPr>
          <w:rFonts w:eastAsia="Times New Roman" w:cs="Times New Roman"/>
          <w:szCs w:val="24"/>
        </w:rPr>
        <w:t>αμείων και των τριών Όπλων.</w:t>
      </w:r>
    </w:p>
    <w:p w14:paraId="0D0A099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Μέσα σε αυτήν τη σωρεία διαφορετικών μεταξύ</w:t>
      </w:r>
      <w:r>
        <w:rPr>
          <w:rFonts w:eastAsia="Times New Roman" w:cs="Times New Roman"/>
          <w:szCs w:val="24"/>
        </w:rPr>
        <w:t xml:space="preserve"> τους ρυθμίσεων, όπως είναι φυσικό, υπάρχουν κεφάλαια τα οποία, κατ’ εμάς, βρίσκονται σε θετική κατεύθυνση και συμφωνούμε. Υπάρχουν, όμως, και θέματα τα οποία μας βρίσκουν αντίθετους.</w:t>
      </w:r>
    </w:p>
    <w:p w14:paraId="0D0A099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Ας τα πάρουμε, όμως, από την αρχή.</w:t>
      </w:r>
    </w:p>
    <w:p w14:paraId="0D0A099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Κ</w:t>
      </w:r>
      <w:r>
        <w:rPr>
          <w:rFonts w:eastAsia="Times New Roman" w:cs="Times New Roman"/>
          <w:szCs w:val="24"/>
        </w:rPr>
        <w:t xml:space="preserve">εφάλαιο </w:t>
      </w:r>
      <w:r>
        <w:rPr>
          <w:rFonts w:eastAsia="Times New Roman" w:cs="Times New Roman"/>
          <w:szCs w:val="24"/>
        </w:rPr>
        <w:t>Α΄</w:t>
      </w:r>
      <w:r>
        <w:rPr>
          <w:rFonts w:eastAsia="Times New Roman" w:cs="Times New Roman"/>
          <w:szCs w:val="24"/>
        </w:rPr>
        <w:t xml:space="preserve"> και στα άρθρα 1 έως 4</w:t>
      </w:r>
      <w:r>
        <w:rPr>
          <w:rFonts w:eastAsia="Times New Roman" w:cs="Times New Roman"/>
          <w:szCs w:val="24"/>
        </w:rPr>
        <w:t xml:space="preserve"> προβλέπεται η ενοποίηση των τριών παραγωγικών Σχολών Υπαξιωματικών της Πολεμικής Αεροπορίας σε μία σχολή. Μέχρι σήμερα είχαμε τρεις: τη ΣΤΥΑ, τη ΣΥΔ και τη ΣΜΥ. Αυτές γίνονται τώρα μία σχολή, τη Σχολή Μονίμων Υπαξιωματικών Αεροπορίας, η οποία </w:t>
      </w:r>
      <w:r>
        <w:rPr>
          <w:rFonts w:eastAsia="Times New Roman" w:cs="Times New Roman"/>
          <w:szCs w:val="24"/>
        </w:rPr>
        <w:lastRenderedPageBreak/>
        <w:t>ενσωματώνει,</w:t>
      </w:r>
      <w:r>
        <w:rPr>
          <w:rFonts w:eastAsia="Times New Roman" w:cs="Times New Roman"/>
          <w:szCs w:val="24"/>
        </w:rPr>
        <w:t xml:space="preserve"> χωρίς να καταργεί, τις επιμέρους ειδικότητες στα αντίστοιχα αντικείμενα των καταργούμενων </w:t>
      </w:r>
      <w:r>
        <w:rPr>
          <w:rFonts w:eastAsia="Times New Roman" w:cs="Times New Roman"/>
          <w:szCs w:val="24"/>
        </w:rPr>
        <w:t>σ</w:t>
      </w:r>
      <w:r>
        <w:rPr>
          <w:rFonts w:eastAsia="Times New Roman" w:cs="Times New Roman"/>
          <w:szCs w:val="24"/>
        </w:rPr>
        <w:t xml:space="preserve">χολών. Οι διατάξεις αυτές βρίσκονται κοντά στις δικές μας αντιλήψεις περί  εξορθολογισμού και κατάργησης της πολυδιάσπασης ομοειδών φορέων. Βεβαίως, το </w:t>
      </w:r>
      <w:r>
        <w:rPr>
          <w:rFonts w:eastAsia="Times New Roman" w:cs="Times New Roman"/>
          <w:szCs w:val="24"/>
        </w:rPr>
        <w:t>Κ</w:t>
      </w:r>
      <w:r>
        <w:rPr>
          <w:rFonts w:eastAsia="Times New Roman" w:cs="Times New Roman"/>
          <w:szCs w:val="24"/>
        </w:rPr>
        <w:t>εφάλαιο</w:t>
      </w:r>
      <w:r>
        <w:rPr>
          <w:rFonts w:eastAsia="Times New Roman" w:cs="Times New Roman"/>
          <w:szCs w:val="24"/>
        </w:rPr>
        <w:t xml:space="preserve"> Α΄</w:t>
      </w:r>
      <w:r>
        <w:rPr>
          <w:rFonts w:eastAsia="Times New Roman" w:cs="Times New Roman"/>
          <w:szCs w:val="24"/>
        </w:rPr>
        <w:t xml:space="preserve">, στο οποίο συμφωνούμε, το υπερψηφίζουμε. </w:t>
      </w:r>
    </w:p>
    <w:p w14:paraId="0D0A099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Κ</w:t>
      </w:r>
      <w:r>
        <w:rPr>
          <w:rFonts w:eastAsia="Times New Roman" w:cs="Times New Roman"/>
          <w:szCs w:val="24"/>
        </w:rPr>
        <w:t>εφάλαιο Β΄ στα άρθρα 5 έως 8 συστήνεται νέα Υπηρεσία του ΓΕΕΘΑ με την ονομασία Μονάδα Μελετών και Κατασκευών, ΜΟΜΚΑ, που θα αναλαμβάνει να κάνει μελέτες και κατασκευές.</w:t>
      </w:r>
    </w:p>
    <w:p w14:paraId="0D0A099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Η επανασύσταση της ΜΟΜΑ υπό την επωνυμί</w:t>
      </w:r>
      <w:r>
        <w:rPr>
          <w:rFonts w:eastAsia="Times New Roman" w:cs="Times New Roman"/>
          <w:szCs w:val="24"/>
        </w:rPr>
        <w:t xml:space="preserve">α ΜΟΜΚΑ, θεωρούμε ότι είναι προβληματική τόσο ως σύλληψη όσο και διαχειριστικά. Η ίδρυση της νέας </w:t>
      </w:r>
      <w:r>
        <w:rPr>
          <w:rFonts w:eastAsia="Times New Roman" w:cs="Times New Roman"/>
          <w:szCs w:val="24"/>
        </w:rPr>
        <w:t>μ</w:t>
      </w:r>
      <w:r>
        <w:rPr>
          <w:rFonts w:eastAsia="Times New Roman" w:cs="Times New Roman"/>
          <w:szCs w:val="24"/>
        </w:rPr>
        <w:t>ονάδας παρουσιάζει, κατά την άποψή μας, ασυμβατότητα με τους ευρωπαϊκούς κανόνες περί ανταγωνισμού στον τομέα των κατασκευών.</w:t>
      </w:r>
    </w:p>
    <w:p w14:paraId="0D0A099D" w14:textId="77777777" w:rsidR="00E2285C" w:rsidRDefault="00095D94">
      <w:pPr>
        <w:spacing w:line="600" w:lineRule="auto"/>
        <w:ind w:firstLine="720"/>
        <w:contextualSpacing/>
        <w:jc w:val="both"/>
        <w:rPr>
          <w:rFonts w:eastAsia="Times New Roman"/>
          <w:szCs w:val="24"/>
        </w:rPr>
      </w:pPr>
      <w:r>
        <w:rPr>
          <w:rFonts w:eastAsia="Times New Roman"/>
          <w:szCs w:val="24"/>
        </w:rPr>
        <w:t>Είναι γνωστό ότι δεν επιτρέπετα</w:t>
      </w:r>
      <w:r>
        <w:rPr>
          <w:rFonts w:eastAsia="Times New Roman"/>
          <w:szCs w:val="24"/>
        </w:rPr>
        <w:t>ι, σύμφωνα με την ευρωπαϊκή νομοθεσία, η δραστηριοποίηση κρατικών φορέων, όταν υπάρχουν αντίστοιχες και ομοειδείς εργοληπτικές εταιρείες, για λόγους ανταγωνι</w:t>
      </w:r>
      <w:r>
        <w:rPr>
          <w:rFonts w:eastAsia="Times New Roman"/>
          <w:szCs w:val="24"/>
        </w:rPr>
        <w:lastRenderedPageBreak/>
        <w:t>σμού. Υπάρχει άλλωστε ρητή απαγόρευση από την ευρωπαϊκή νομοθεσία περί ανταγωνισμού. Συγκεκριμένα ε</w:t>
      </w:r>
      <w:r>
        <w:rPr>
          <w:rFonts w:eastAsia="Times New Roman"/>
          <w:szCs w:val="24"/>
        </w:rPr>
        <w:t xml:space="preserve">ίναι οι </w:t>
      </w:r>
      <w:r>
        <w:rPr>
          <w:rFonts w:eastAsia="Times New Roman"/>
          <w:szCs w:val="24"/>
        </w:rPr>
        <w:t>ο</w:t>
      </w:r>
      <w:r>
        <w:rPr>
          <w:rFonts w:eastAsia="Times New Roman"/>
          <w:szCs w:val="24"/>
        </w:rPr>
        <w:t>δηγίες 17/2004, 18/2004 και 81/2009 για ανάμειξη των Ενόπλων Δυνάμεων στα δημόσια έργα.</w:t>
      </w:r>
    </w:p>
    <w:p w14:paraId="0D0A099E" w14:textId="77777777" w:rsidR="00E2285C" w:rsidRDefault="00095D94">
      <w:pPr>
        <w:spacing w:line="600" w:lineRule="auto"/>
        <w:ind w:firstLine="720"/>
        <w:contextualSpacing/>
        <w:jc w:val="both"/>
        <w:rPr>
          <w:rFonts w:eastAsia="Times New Roman"/>
          <w:szCs w:val="24"/>
        </w:rPr>
      </w:pPr>
      <w:r>
        <w:rPr>
          <w:rFonts w:eastAsia="Times New Roman"/>
          <w:szCs w:val="24"/>
        </w:rPr>
        <w:t>Φοβάμαι πως η ανασύσταση της ΜΟΜΑ, έτσι όπως την προτείνετε, υπηρετεί απλά ένα όραμα για διεύρυνση και διόγκωση του κράτους, χωρίς βεβαίως να ξεχνάμε πως αναφέ</w:t>
      </w:r>
      <w:r>
        <w:rPr>
          <w:rFonts w:eastAsia="Times New Roman"/>
          <w:szCs w:val="24"/>
        </w:rPr>
        <w:t>ρεται σε παλαιότερες εποχές με άλλα χαρακτηριστικά.</w:t>
      </w:r>
    </w:p>
    <w:p w14:paraId="0D0A099F" w14:textId="77777777" w:rsidR="00E2285C" w:rsidRDefault="00095D94">
      <w:pPr>
        <w:spacing w:line="600" w:lineRule="auto"/>
        <w:ind w:firstLine="720"/>
        <w:contextualSpacing/>
        <w:jc w:val="both"/>
        <w:rPr>
          <w:rFonts w:eastAsia="Times New Roman"/>
          <w:szCs w:val="24"/>
        </w:rPr>
      </w:pPr>
      <w:r>
        <w:rPr>
          <w:rFonts w:eastAsia="Times New Roman"/>
          <w:szCs w:val="24"/>
        </w:rPr>
        <w:t>Σήμερα, μιας και μας δίνεται η ευκαιρία, η Κυβέρνηση θα έπρεπε να θεωρεί απόλυτη προτεραιότητα, κύριοι Υπουργοί, την ολοκλήρωση της επεξεργασίας και την κατάθεση προς δημόσια συζήτηση και βεβαίως συζήτηση</w:t>
      </w:r>
      <w:r>
        <w:rPr>
          <w:rFonts w:eastAsia="Times New Roman"/>
          <w:szCs w:val="24"/>
        </w:rPr>
        <w:t xml:space="preserve"> στη Βουλή του νομοσχεδίου για τις δημόσιες συμβάσεις. Θα έπρεπε να συζητούμε για τις προϋποθέσεις συμμετοχής εργοληπτικών εταιρειών στις δημόσιες συμβάσεις. Θα έπρεπε να προσπαθούμε να εξυγιάνουμε ένα προβληματικό, κατά κοινή ομολογία, τομέα, διασφαλίζοντ</w:t>
      </w:r>
      <w:r>
        <w:rPr>
          <w:rFonts w:eastAsia="Times New Roman"/>
          <w:szCs w:val="24"/>
        </w:rPr>
        <w:t xml:space="preserve">ας τη διαφάνεια </w:t>
      </w:r>
      <w:r>
        <w:rPr>
          <w:rFonts w:eastAsia="Times New Roman"/>
          <w:szCs w:val="24"/>
        </w:rPr>
        <w:lastRenderedPageBreak/>
        <w:t>και τον έλεγχο, προκειμένου να καταπολεμήσουμε τις γνωστές παθογένειες του χώρου, δηλαδή τη διαφθορά, την απάτη, τη διασπάθιση του δημοσίου χρήματος και όχι να κατασκευάζουμε έναν νέο εργολάβο υπό την αιγίδα του ΥΠΕΘΑ.</w:t>
      </w:r>
    </w:p>
    <w:p w14:paraId="0D0A09A0"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 Άλλωστε, δεν πρέπει </w:t>
      </w:r>
      <w:r>
        <w:rPr>
          <w:rFonts w:eastAsia="Times New Roman"/>
          <w:szCs w:val="24"/>
        </w:rPr>
        <w:t>να ξεχνούμε τις συγκεκριμένες ιστορικές συνθήκες που είχαν οδηγήσει στη δημιουργία τότε της ΜΟΜΑ, μιας δομής που αναμφίβολα άφησε ένα θετικό στίγμα και έργο κατά τις περασμένες δεκαετίες. Ούτε έχουμε βγει από έναν πόλεμο –δόξα τω Θεώ- ούτε έχουν καταστραφε</w:t>
      </w:r>
      <w:r>
        <w:rPr>
          <w:rFonts w:eastAsia="Times New Roman"/>
          <w:szCs w:val="24"/>
        </w:rPr>
        <w:t>ί οι υποδομές της χώρας. Έτσι, η απάντηση των σύγχρονων προβλημάτων είναι βέβαιο πως δεν περνάει μέσα από την περιχαράκωση σε ξεπερασμένες στενές κρατικές και γραφειοκρατικές δομές.</w:t>
      </w:r>
    </w:p>
    <w:p w14:paraId="0D0A09A1" w14:textId="77777777" w:rsidR="00E2285C" w:rsidRDefault="00095D94">
      <w:pPr>
        <w:spacing w:line="600" w:lineRule="auto"/>
        <w:ind w:firstLine="720"/>
        <w:contextualSpacing/>
        <w:jc w:val="both"/>
        <w:rPr>
          <w:rFonts w:eastAsia="Times New Roman"/>
          <w:szCs w:val="24"/>
        </w:rPr>
      </w:pPr>
      <w:r>
        <w:rPr>
          <w:rFonts w:eastAsia="Times New Roman"/>
          <w:szCs w:val="24"/>
        </w:rPr>
        <w:t>Επίσης, τη στιγμή που δεν θα μπορεί να διαχειριστεί τους ευρωπαϊκούς πόρου</w:t>
      </w:r>
      <w:r>
        <w:rPr>
          <w:rFonts w:eastAsia="Times New Roman"/>
          <w:szCs w:val="24"/>
        </w:rPr>
        <w:t>ς μια τέτοια υπηρεσία, μιας και οι μόνοι διαθέσιμοι πόροι για πολλά χρόνια δυστυχώς θα είναι οι ευρωπαϊκοί πόροι, δεν καταλαβαίνουμε και τη σκοπιμότητα δημιουργίας μιας τέτοιας υπηρεσίας και επίσης της δημιουργίας τέτοιων φιλόδοξων σχεδιασμών.</w:t>
      </w:r>
    </w:p>
    <w:p w14:paraId="0D0A09A2"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Παράλληλα, δ</w:t>
      </w:r>
      <w:r>
        <w:rPr>
          <w:rFonts w:eastAsia="Times New Roman"/>
          <w:szCs w:val="24"/>
        </w:rPr>
        <w:t>εν υπάρχει μια σοβαρή και επεξεργασμένη έκθεση του Γενικού Λογιστηρίου του Κράτους που να εκτιμά τις δαπάνες για τη δημιουργία και υποστήριξη της ΜΟΜΚΑ. Άρα, εκκρεμεί αναπάντητο το ερώτημα κατά πόσο είναι συμφέρουσα και οικονομικά και αν μια τέτοια επιλογή</w:t>
      </w:r>
      <w:r>
        <w:rPr>
          <w:rFonts w:eastAsia="Times New Roman"/>
          <w:szCs w:val="24"/>
        </w:rPr>
        <w:t xml:space="preserve"> θα μπορούσε να σταθεί νομικά.</w:t>
      </w:r>
    </w:p>
    <w:p w14:paraId="0D0A09A3" w14:textId="77777777" w:rsidR="00E2285C" w:rsidRDefault="00095D94">
      <w:pPr>
        <w:spacing w:line="600" w:lineRule="auto"/>
        <w:ind w:firstLine="720"/>
        <w:contextualSpacing/>
        <w:jc w:val="both"/>
        <w:rPr>
          <w:rFonts w:eastAsia="Times New Roman"/>
          <w:szCs w:val="24"/>
        </w:rPr>
      </w:pPr>
      <w:r>
        <w:rPr>
          <w:rFonts w:eastAsia="Times New Roman"/>
          <w:szCs w:val="24"/>
        </w:rPr>
        <w:t>Επιπλέον, δεν αντιλαμβανόμαστε το επιχείρημα της αναγκαιότητας της ΜΟΜΚΑ, όπως αναφέρεστε, σε περιπτώσεις επείγουσας εθνικής ανάγκης μετά από απόφαση του ΚΥΣΕΑ. Δεν έχουμε καμμιά περιγραφή και κανέναν ορισμό του τι εννοούμε «</w:t>
      </w:r>
      <w:r>
        <w:rPr>
          <w:rFonts w:eastAsia="Times New Roman"/>
          <w:szCs w:val="24"/>
        </w:rPr>
        <w:t>επείγουσα εθνική ανάγκη» και πότε ενεργοποιείται αυτή η διαδικασία.</w:t>
      </w:r>
    </w:p>
    <w:p w14:paraId="0D0A09A4" w14:textId="77777777" w:rsidR="00E2285C" w:rsidRDefault="00095D94">
      <w:pPr>
        <w:spacing w:line="600" w:lineRule="auto"/>
        <w:ind w:firstLine="720"/>
        <w:contextualSpacing/>
        <w:jc w:val="both"/>
        <w:rPr>
          <w:rFonts w:eastAsia="Times New Roman"/>
          <w:szCs w:val="24"/>
        </w:rPr>
      </w:pPr>
      <w:r>
        <w:rPr>
          <w:rFonts w:eastAsia="Times New Roman"/>
          <w:szCs w:val="24"/>
        </w:rPr>
        <w:t>Εξ</w:t>
      </w:r>
      <w:r>
        <w:rPr>
          <w:rFonts w:eastAsia="Times New Roman"/>
          <w:szCs w:val="24"/>
        </w:rPr>
        <w:t xml:space="preserve"> </w:t>
      </w:r>
      <w:r>
        <w:rPr>
          <w:rFonts w:eastAsia="Times New Roman"/>
          <w:szCs w:val="24"/>
        </w:rPr>
        <w:t xml:space="preserve">άλλου θέλω να υπενθυμίσω ότι το Μηχανικό του Στρατού δεν σταμάτησε ποτέ να παράγει έργα μικρής κλίμακας και έργα υποδομής επ’ ωφελεία των τοπικών κοινωνιών, τα οποία βρίσκονται βεβαίως </w:t>
      </w:r>
      <w:r>
        <w:rPr>
          <w:rFonts w:eastAsia="Times New Roman"/>
          <w:szCs w:val="24"/>
        </w:rPr>
        <w:t xml:space="preserve">εκτός του στενού αμυντικού πλαισίου. Και σε δυσπρόσιτες περιοχές και σε νησιωτικές περιοχές υπάρχει </w:t>
      </w:r>
      <w:r>
        <w:rPr>
          <w:rFonts w:eastAsia="Times New Roman"/>
          <w:szCs w:val="24"/>
        </w:rPr>
        <w:lastRenderedPageBreak/>
        <w:t>μια συνεχής παραγωγή μικρής κλίμακας θετικότατων για τις τοπικές κοινωνίες έργων. Και βεβαίως, όσον αφορά την αντιμετώπιση εκτάκτων αναγκών, είναι πάντα παρ</w:t>
      </w:r>
      <w:r>
        <w:rPr>
          <w:rFonts w:eastAsia="Times New Roman"/>
          <w:szCs w:val="24"/>
        </w:rPr>
        <w:t>όν.</w:t>
      </w:r>
    </w:p>
    <w:p w14:paraId="0D0A09A5"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Στο Κεφάλαιο </w:t>
      </w:r>
      <w:r>
        <w:rPr>
          <w:rFonts w:eastAsia="Times New Roman"/>
          <w:szCs w:val="24"/>
        </w:rPr>
        <w:t>Γ΄</w:t>
      </w:r>
      <w:r>
        <w:rPr>
          <w:rFonts w:eastAsia="Times New Roman"/>
          <w:szCs w:val="24"/>
        </w:rPr>
        <w:t xml:space="preserve">, που περιλαμβάνει τα άρθρα 9 έως 16, κάνετε μια καινοτομία. Συστήνετε μια νέα υπηρεσία του ΥΠΕΘΑ για την αξιοποίηση της ακίνητης περιουσίας των Ενόπλων Δυνάμεων, υπό την επωνυμία ΥΠΑΑΠΕΔ. Σκοπός της </w:t>
      </w:r>
      <w:r>
        <w:rPr>
          <w:rFonts w:eastAsia="Times New Roman"/>
          <w:szCs w:val="24"/>
        </w:rPr>
        <w:t>υ</w:t>
      </w:r>
      <w:r>
        <w:rPr>
          <w:rFonts w:eastAsia="Times New Roman"/>
          <w:szCs w:val="24"/>
        </w:rPr>
        <w:t>πηρεσίας είναι να αναλάβει τις διαδι</w:t>
      </w:r>
      <w:r>
        <w:rPr>
          <w:rFonts w:eastAsia="Times New Roman"/>
          <w:szCs w:val="24"/>
        </w:rPr>
        <w:t>κασίες εκμετάλλευσης της περιουσίας των Ενόπλων Δυνάμεων που θα παραχωρείται σε ιδιώτες μέχρι και για ενενήντα εννέα χρόνια.</w:t>
      </w:r>
    </w:p>
    <w:p w14:paraId="0D0A09A6" w14:textId="77777777" w:rsidR="00E2285C" w:rsidRDefault="00095D94">
      <w:pPr>
        <w:spacing w:line="600" w:lineRule="auto"/>
        <w:ind w:firstLine="720"/>
        <w:contextualSpacing/>
        <w:jc w:val="both"/>
        <w:rPr>
          <w:rFonts w:eastAsia="Times New Roman"/>
          <w:szCs w:val="24"/>
        </w:rPr>
      </w:pPr>
      <w:r>
        <w:rPr>
          <w:rFonts w:eastAsia="Times New Roman"/>
          <w:szCs w:val="24"/>
        </w:rPr>
        <w:t>Προφανώς και δεν είναι άσκοπο το να υπάρξει μια σοβαρή προσπάθεια αξιοποίησης και απόδοσης αυτής της περιουσίας που το Υπουργείο δι</w:t>
      </w:r>
      <w:r>
        <w:rPr>
          <w:rFonts w:eastAsia="Times New Roman"/>
          <w:szCs w:val="24"/>
        </w:rPr>
        <w:t>αθέτει και διαχειρίζεται. Όμως, παρ’ ότι αντιλαμβανόμαστε τις ιδιαιτερότητες του Υπουργείου Εθνικής Άμυνας σε σχέση με τα λοιπά Υπουργεία, δεν κατανοούμε γιατί αυτό το όλο σχέδιο δεν εντάσσεται μέσα σε έναν κεντρικό και γενικότερο συνολικό σχεδιασμό. Φαντά</w:t>
      </w:r>
      <w:r>
        <w:rPr>
          <w:rFonts w:eastAsia="Times New Roman"/>
          <w:szCs w:val="24"/>
        </w:rPr>
        <w:t>ζεστε κάθε Υπουργείο να συγκροτεί μια δική του δομή για την αξιοποίηση της περιουσίας του; Δεν το θεωρούμε ούτε ορθόδοξο ούτε αποτελεσματικό και ορθολογικό.</w:t>
      </w:r>
    </w:p>
    <w:p w14:paraId="0D0A09A7"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Επιπλέον, διαφωνούμε και στη μεθοδολογία, στη διαδικασία επιλογής του διευθυντή της εν λόγω </w:t>
      </w:r>
      <w:r>
        <w:rPr>
          <w:rFonts w:eastAsia="Times New Roman"/>
          <w:szCs w:val="24"/>
        </w:rPr>
        <w:t>υ</w:t>
      </w:r>
      <w:r>
        <w:rPr>
          <w:rFonts w:eastAsia="Times New Roman"/>
          <w:szCs w:val="24"/>
        </w:rPr>
        <w:t>πηρεσί</w:t>
      </w:r>
      <w:r>
        <w:rPr>
          <w:rFonts w:eastAsia="Times New Roman"/>
          <w:szCs w:val="24"/>
        </w:rPr>
        <w:t xml:space="preserve">ας, εφόσον αυτή θα γίνεται με απόφαση του Υπουργού Εθνικής Άμυνας, κατόπιν πρόσκλησης εκδήλωσης ενδιαφέροντος που θα αναρτάται μόνο στην επίσημη ιστοσελίδα του ΥΠΕΘΑ.Γιατί όχι στο </w:t>
      </w:r>
      <w:r>
        <w:rPr>
          <w:rFonts w:eastAsia="Times New Roman"/>
          <w:szCs w:val="24"/>
          <w:lang w:val="en-US"/>
        </w:rPr>
        <w:t>open</w:t>
      </w:r>
      <w:r>
        <w:rPr>
          <w:rFonts w:eastAsia="Times New Roman"/>
          <w:szCs w:val="24"/>
        </w:rPr>
        <w:t xml:space="preserve"> </w:t>
      </w:r>
      <w:r>
        <w:rPr>
          <w:rFonts w:eastAsia="Times New Roman"/>
          <w:szCs w:val="24"/>
          <w:lang w:val="en-US"/>
        </w:rPr>
        <w:t>gov</w:t>
      </w:r>
      <w:r>
        <w:rPr>
          <w:rFonts w:eastAsia="Times New Roman"/>
          <w:szCs w:val="24"/>
        </w:rPr>
        <w:t>, έτσι ώστε να είναι περισσότερο ανοικτή, να τηρείται η διαφάνεια κα</w:t>
      </w:r>
      <w:r>
        <w:rPr>
          <w:rFonts w:eastAsia="Times New Roman"/>
          <w:szCs w:val="24"/>
        </w:rPr>
        <w:t xml:space="preserve">ι βεβαίως να έχουμε μία καλύτερη, ευρύτερη αντιπροσωπευτικότητα; </w:t>
      </w:r>
    </w:p>
    <w:p w14:paraId="0D0A09A8"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Παράλληλα, θεωρούμε ότι το Οικονομικό Σώμα των Ενόπλων Δυνάμεων διαθέτει στελέχη που θα μπορούσαν να αξιοποιηθούν σε μία τέτοια αρμοδιότητα. </w:t>
      </w:r>
    </w:p>
    <w:p w14:paraId="0D0A09A9" w14:textId="77777777" w:rsidR="00E2285C" w:rsidRDefault="00095D94">
      <w:pPr>
        <w:spacing w:line="600" w:lineRule="auto"/>
        <w:ind w:firstLine="720"/>
        <w:contextualSpacing/>
        <w:jc w:val="both"/>
        <w:rPr>
          <w:rFonts w:eastAsia="Times New Roman"/>
          <w:szCs w:val="24"/>
        </w:rPr>
      </w:pPr>
      <w:r>
        <w:rPr>
          <w:rFonts w:eastAsia="Times New Roman"/>
          <w:szCs w:val="24"/>
        </w:rPr>
        <w:t>Στο άρθρο 15 και συγκεκριμένα στην παράγραφο 2 π</w:t>
      </w:r>
      <w:r>
        <w:rPr>
          <w:rFonts w:eastAsia="Times New Roman"/>
          <w:szCs w:val="24"/>
        </w:rPr>
        <w:t>εριγράφονται η διάρθρωση και οι αρμοδιότητες της ΥΠΑΑΠΕΔ. Συγκεκριμένα αναφέρεται ότι δύνανται να εντάσσονται και να προσφέρουν υπηρεσίες στα τμήματα ειδικοί σύμβουλοι και ειδικοί συνεργάτες, καθώς και μετακλητοί διοικητικοί υπάλληλοι που υπηρετούν στο γρα</w:t>
      </w:r>
      <w:r>
        <w:rPr>
          <w:rFonts w:eastAsia="Times New Roman"/>
          <w:szCs w:val="24"/>
        </w:rPr>
        <w:t xml:space="preserve">φείο του Υπουργού Εθνικής Άμυνας. </w:t>
      </w:r>
    </w:p>
    <w:p w14:paraId="0D0A09AA"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Θέλουμε, λοιπόν, σε μια τέτοια δομή τους όποιους συμβούλους και όχι τεχνοκράτες εξειδικευμένους στα θεματικά αντικείμενα που καλούνται να υποστηρίξουν; Νομίζω ότι και εδώ θα πρέπει να διασφαλιστεί η διαφάνεια και η αξιοκρ</w:t>
      </w:r>
      <w:r>
        <w:rPr>
          <w:rFonts w:eastAsia="Times New Roman"/>
          <w:szCs w:val="24"/>
        </w:rPr>
        <w:t xml:space="preserve">ατία και όχι η επιλογή των «δικών μας ανθρώπων», των έμπιστών μας ανθρώπων. </w:t>
      </w:r>
    </w:p>
    <w:p w14:paraId="0D0A09AB" w14:textId="77777777" w:rsidR="00E2285C" w:rsidRDefault="00095D94">
      <w:pPr>
        <w:spacing w:line="600" w:lineRule="auto"/>
        <w:ind w:firstLine="720"/>
        <w:contextualSpacing/>
        <w:jc w:val="both"/>
        <w:rPr>
          <w:rFonts w:eastAsia="Times New Roman"/>
          <w:szCs w:val="24"/>
        </w:rPr>
      </w:pPr>
      <w:r>
        <w:rPr>
          <w:rFonts w:eastAsia="Times New Roman"/>
          <w:szCs w:val="24"/>
        </w:rPr>
        <w:t>Επιπροσθέτως, για τα στρατόπεδα που βρίσκονται στα όρια των πόλεων και τα οποία εφεξής θα διατίθενται σε ιδιώτες, θεωρούμε πως θα έπρεπε να ληφθεί υπόψη η διαχρονική θέση και το π</w:t>
      </w:r>
      <w:r>
        <w:rPr>
          <w:rFonts w:eastAsia="Times New Roman"/>
          <w:szCs w:val="24"/>
        </w:rPr>
        <w:t>άγιο αίτημα των δήμων για παραχώρησή τους στην τοπική αυτοδιοίκηση, παρ</w:t>
      </w:r>
      <w:r>
        <w:rPr>
          <w:rFonts w:eastAsia="Times New Roman"/>
          <w:szCs w:val="24"/>
        </w:rPr>
        <w:t xml:space="preserve">’ </w:t>
      </w:r>
      <w:r>
        <w:rPr>
          <w:rFonts w:eastAsia="Times New Roman"/>
          <w:szCs w:val="24"/>
        </w:rPr>
        <w:t>ότι βεβαίως όλοι γνωρίζουμε ότι η μέχρι τώρα διαχείριση από πλευράς αυτοδιοίκησης των χώρων αυτών δεν υπήρξε πάντα υποδειγματική. Υπάρχουν ζητήματα στην αυτοδιοίκηση τα οποία θα πρέπε</w:t>
      </w:r>
      <w:r>
        <w:rPr>
          <w:rFonts w:eastAsia="Times New Roman"/>
          <w:szCs w:val="24"/>
        </w:rPr>
        <w:t>ι να τα διαχειριστεί, αλλά αυτό δεν σημαίνει ότι θα πρέπει να πάψει να ισχύει αυτή η αρχή.</w:t>
      </w:r>
    </w:p>
    <w:p w14:paraId="0D0A09AC" w14:textId="77777777" w:rsidR="00E2285C" w:rsidRDefault="00095D94">
      <w:pPr>
        <w:spacing w:line="600" w:lineRule="auto"/>
        <w:ind w:firstLine="720"/>
        <w:contextualSpacing/>
        <w:jc w:val="both"/>
        <w:rPr>
          <w:rFonts w:eastAsia="Times New Roman"/>
          <w:szCs w:val="24"/>
        </w:rPr>
      </w:pPr>
      <w:r>
        <w:rPr>
          <w:rFonts w:eastAsia="Times New Roman"/>
          <w:szCs w:val="24"/>
        </w:rPr>
        <w:t>Βεβαίως, προς αυτή την κατεύθυνση θα μπορούμε να δούμε τη βελτίωση κανόνων, ρυθμιστικών όρων, δεσμεύσεων και παράλληλα θεωρώ ότι θα πρέπει να είναι αυτονόητο σε όποι</w:t>
      </w:r>
      <w:r>
        <w:rPr>
          <w:rFonts w:eastAsia="Times New Roman"/>
          <w:szCs w:val="24"/>
        </w:rPr>
        <w:t xml:space="preserve">α διαχείριση σε αστικό </w:t>
      </w:r>
      <w:r>
        <w:rPr>
          <w:rFonts w:eastAsia="Times New Roman"/>
          <w:szCs w:val="24"/>
        </w:rPr>
        <w:lastRenderedPageBreak/>
        <w:t>περιβάλλον τέτοιων εκτάσεων, τέτοιων δομών, ότι θα πρέπει να γίνονται σεβαστές οι προβλέψεις του πολεοδομικού σχεδιασμού, οι προβλέψεις των χρήσεων γης και ό,τι άλλο ισχύει στην πολεοδόμηση των περιοχών στις οποίες βρίσκονται αυτές ο</w:t>
      </w:r>
      <w:r>
        <w:rPr>
          <w:rFonts w:eastAsia="Times New Roman"/>
          <w:szCs w:val="24"/>
        </w:rPr>
        <w:t>ι εγκαταστάσεις.</w:t>
      </w:r>
    </w:p>
    <w:p w14:paraId="0D0A09AD" w14:textId="77777777" w:rsidR="00E2285C" w:rsidRDefault="00095D94">
      <w:pPr>
        <w:spacing w:line="600" w:lineRule="auto"/>
        <w:ind w:firstLine="720"/>
        <w:contextualSpacing/>
        <w:jc w:val="both"/>
        <w:rPr>
          <w:rFonts w:eastAsia="Times New Roman"/>
          <w:szCs w:val="24"/>
        </w:rPr>
      </w:pPr>
      <w:r>
        <w:rPr>
          <w:rFonts w:eastAsia="Times New Roman"/>
          <w:szCs w:val="24"/>
        </w:rPr>
        <w:t>Με τα άρθρα 17 έως 30 του Κεφαλαίου Δ΄ έχουμε μία τροποποίηση του ν.3883/2011 όπου ρυθμίζονται ζητήματα σταδιοδρομίας, βαθμολογικής εξέλιξης, μετατάξεων, μεταθέσεων και ιεραρχίας. Θεωρούμε ότι πέραν της αντιμετώπισης πολλών εκκρεμοτήτων κα</w:t>
      </w:r>
      <w:r>
        <w:rPr>
          <w:rFonts w:eastAsia="Times New Roman"/>
          <w:szCs w:val="24"/>
        </w:rPr>
        <w:t>ι πιθανόν αδικιών που αντιμετωπίζονται με αυτά τα άρθρα, υπάρχει αναγκαιότητα να ξεπεράσουμε όλες τις δυσλειτουργίες και τις παθογένειες που έχουν έλθει ως αποτέλεσμα μιας πολυνομίας και μιας αποσπασματικότητας στην αντιμετώπιση των διαφόρων εκκρεμοτήτων π</w:t>
      </w:r>
      <w:r>
        <w:rPr>
          <w:rFonts w:eastAsia="Times New Roman"/>
          <w:szCs w:val="24"/>
        </w:rPr>
        <w:t xml:space="preserve">ου κατά καιρούς δημιουργούνται. </w:t>
      </w:r>
    </w:p>
    <w:p w14:paraId="0D0A09AE"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Αυτό συνέβαινε με ρυθμίσεις που διαχρονικά ακολουθούσαν διάφορες λογικές, αλλά ωστόσο δεν έφεραν το πολυπόθητο αποτέλεσμα της αντιμετώπισης των διαφορετικών ταχυτήτων, των αδικιών, των </w:t>
      </w:r>
      <w:r>
        <w:rPr>
          <w:rFonts w:eastAsia="Times New Roman"/>
          <w:szCs w:val="24"/>
        </w:rPr>
        <w:lastRenderedPageBreak/>
        <w:t>πολυδιασπάσεων και των εσωτερικών αντα</w:t>
      </w:r>
      <w:r>
        <w:rPr>
          <w:rFonts w:eastAsia="Times New Roman"/>
          <w:szCs w:val="24"/>
        </w:rPr>
        <w:t>γωνισμών που δυστυχώς δημιούργησαν συνθήκες αναποτελεσματικότητας και μείωσης της λειτουργίας στο εσωτερικό των Ενόπλων Δυνάμεων. Είναι παθογένειες οι οποίες θα πρέπει να αντιμετωπιστούν με ένα μελετημένο, συγκροτημένο και ολοκληρωμένο σχέδιο νόμου το οποί</w:t>
      </w:r>
      <w:r>
        <w:rPr>
          <w:rFonts w:eastAsia="Times New Roman"/>
          <w:szCs w:val="24"/>
        </w:rPr>
        <w:t>ο νομίζω ότι θα άξιζε τον κόπο, κύριοι Υπουργοί, να προσπαθήσετε να διαρθρώσετε.</w:t>
      </w:r>
      <w:r>
        <w:rPr>
          <w:rFonts w:eastAsia="Times New Roman"/>
          <w:szCs w:val="24"/>
        </w:rPr>
        <w:t xml:space="preserve"> </w:t>
      </w:r>
      <w:r>
        <w:rPr>
          <w:rFonts w:eastAsia="Times New Roman"/>
          <w:szCs w:val="24"/>
        </w:rPr>
        <w:t>Έτσι, θα ξεπεραστεί το πρόβλημα μέσα σε μια εναρμόνιση εκκρεμοτήτων και αδικιών και θα διασφαλιστεί και ένα κλίμα συναγωνισμού και υγιούς συνύπαρξης των κλάδων μεταξύ τους και</w:t>
      </w:r>
      <w:r>
        <w:rPr>
          <w:rFonts w:eastAsia="Times New Roman"/>
          <w:szCs w:val="24"/>
        </w:rPr>
        <w:t xml:space="preserve"> όχι ενός ανταγωνισμού που σήμερα πολλές φορές δημιουργεί εσωτερικά ζητήματα. </w:t>
      </w:r>
    </w:p>
    <w:p w14:paraId="0D0A09AF"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Επιπλέον, στο άρθρο 18 του κεφαλαίου αυτού –νομίζω ότι το είχαμε συζητήσει και στην </w:t>
      </w:r>
      <w:r>
        <w:rPr>
          <w:rFonts w:eastAsia="Times New Roman"/>
          <w:szCs w:val="24"/>
        </w:rPr>
        <w:t>ε</w:t>
      </w:r>
      <w:r>
        <w:rPr>
          <w:rFonts w:eastAsia="Times New Roman"/>
          <w:szCs w:val="24"/>
        </w:rPr>
        <w:t>πιτροπή- είχαμε την ευκαιρία να άρουμε μία διαχρονική αδικία που αφορά στην εξέλιξη των μηχανικών της Σχολής Ικάρων και βεβαίως να αντιμετωπίσουμε το ζήτημα της μη ισότιμης μεταχείρισής τους σε σχέση με τους συναδέλφους τους των άλλων όμοιων σχολών των ίδι</w:t>
      </w:r>
      <w:r>
        <w:rPr>
          <w:rFonts w:eastAsia="Times New Roman"/>
          <w:szCs w:val="24"/>
        </w:rPr>
        <w:t xml:space="preserve">ων προσόντων, που αποτελεί μία εκκρεμότητα που πρέπει να αντιμετωπιστεί. </w:t>
      </w:r>
    </w:p>
    <w:p w14:paraId="0D0A09B0"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Προς τούτο σας επανακαταθέτω το υπόμνημα, κύριε Υπουργέ, όπως και μία πρόταση, μία τροπολογία που είχαν οι ίδιοι ζητήσει να ενσωματωθεί στο νομοσχέδιο, προκειμένου να εξεταστεί αυτό </w:t>
      </w:r>
      <w:r>
        <w:rPr>
          <w:rFonts w:eastAsia="Times New Roman"/>
          <w:szCs w:val="24"/>
        </w:rPr>
        <w:t>το πάγιο και δίκαιο αίτημα, έστω για την αντιμετώπισή του σε μια επόμενη χρονική στιγμή.</w:t>
      </w:r>
    </w:p>
    <w:p w14:paraId="0D0A09B1"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Σπυρίδων Δανέλλης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w:t>
      </w:r>
      <w:r>
        <w:rPr>
          <w:rFonts w:eastAsia="Times New Roman"/>
          <w:szCs w:val="24"/>
        </w:rPr>
        <w:t>σης Στενογραφίας και Πρακτικών της Βουλής)</w:t>
      </w:r>
    </w:p>
    <w:p w14:paraId="0D0A09B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Κ</w:t>
      </w:r>
      <w:r>
        <w:rPr>
          <w:rFonts w:eastAsia="Times New Roman" w:cs="Times New Roman"/>
          <w:szCs w:val="24"/>
        </w:rPr>
        <w:t>εφάλαιο</w:t>
      </w:r>
      <w:r>
        <w:rPr>
          <w:rFonts w:eastAsia="Times New Roman" w:cs="Times New Roman"/>
          <w:szCs w:val="24"/>
          <w:vertAlign w:val="superscript"/>
        </w:rPr>
        <w:t xml:space="preserve"> </w:t>
      </w:r>
      <w:r>
        <w:rPr>
          <w:rFonts w:eastAsia="Times New Roman" w:cs="Times New Roman"/>
          <w:szCs w:val="24"/>
        </w:rPr>
        <w:t>Ε΄</w:t>
      </w:r>
      <w:r>
        <w:rPr>
          <w:rFonts w:eastAsia="Times New Roman" w:cs="Times New Roman"/>
          <w:szCs w:val="24"/>
        </w:rPr>
        <w:t>, με τα άρθρα 31 έως 34, έχουμε διάφορες διατάξεις που αφορούν στον τρόπο που συνάπτονται οι συμβάσεις για εξοπλισμούς, προμήθειες, υπηρεσίες, έργα κλπ.</w:t>
      </w:r>
      <w:r>
        <w:rPr>
          <w:rFonts w:eastAsia="Times New Roman" w:cs="Times New Roman"/>
          <w:szCs w:val="24"/>
        </w:rPr>
        <w:t>.</w:t>
      </w:r>
      <w:r>
        <w:rPr>
          <w:rFonts w:eastAsia="Times New Roman" w:cs="Times New Roman"/>
          <w:szCs w:val="24"/>
        </w:rPr>
        <w:t xml:space="preserve"> </w:t>
      </w:r>
    </w:p>
    <w:p w14:paraId="0D0A09B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Σε αυτό το σημείο νομίζω ότι απαιτείται μια</w:t>
      </w:r>
      <w:r>
        <w:rPr>
          <w:rFonts w:eastAsia="Times New Roman" w:cs="Times New Roman"/>
          <w:szCs w:val="24"/>
        </w:rPr>
        <w:t xml:space="preserve"> αναφορά στην αναγκαιότητα εξεύρεσης τρόπων άμεσα, προκειμένου να στηριχθεί η εγχώρια αμυντική βιομηχανία. Οι αμυντικές μας βιομηχανίες που χρόνια τώρα ταλανίζονται από πολυποίκιλα προβλήματα, που δεν αντιμετωπίστηκαν στον κατάλληλο χρόνο -που σήμερα φαίνο</w:t>
      </w:r>
      <w:r>
        <w:rPr>
          <w:rFonts w:eastAsia="Times New Roman" w:cs="Times New Roman"/>
          <w:szCs w:val="24"/>
        </w:rPr>
        <w:t xml:space="preserve">νται βεβαίως δυσεπίλυτα- και απειλούν την ύπαρξη αυτών των δύο αμυντικών μας </w:t>
      </w:r>
      <w:r>
        <w:rPr>
          <w:rFonts w:eastAsia="Times New Roman" w:cs="Times New Roman"/>
          <w:szCs w:val="24"/>
        </w:rPr>
        <w:lastRenderedPageBreak/>
        <w:t xml:space="preserve">βιομηχανιών που είναι, κατά την άποψή μας, εξαιρετικά χρήσιμο να βρεθεί τρόπος νόμιμης διάσωσής τους. </w:t>
      </w:r>
    </w:p>
    <w:p w14:paraId="0D0A09B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Ήρθε ο καιρός να δούμε από κοινού ορθολογικά πώς αντιμετωπίζουμε αυτά τα επι</w:t>
      </w:r>
      <w:r>
        <w:rPr>
          <w:rFonts w:eastAsia="Times New Roman" w:cs="Times New Roman"/>
          <w:szCs w:val="24"/>
        </w:rPr>
        <w:t xml:space="preserve">μέρους ζητήματα, έτσι ώστε λύνοντας τις δυσκολίες που αντιμετωπίζουν τόσο τα ΕΑΣ όσο και η ΕΑΔ να βγουν από την απαξίωση στην οποία οδηγούνται. Αυτή η απαξίωση, κυρίες και κύριοι συνάδελφοι, δεν έχει να κάνει μονάχα με τις θέσεις εργασίας που απειλούνται, </w:t>
      </w:r>
      <w:r>
        <w:rPr>
          <w:rFonts w:eastAsia="Times New Roman" w:cs="Times New Roman"/>
          <w:szCs w:val="24"/>
        </w:rPr>
        <w:t xml:space="preserve">αλλά και με την απώλεια μιας πολύτιμης τεχνογνωσίας που δεν πρέπει να χαθεί, μιας τεχνογνωσίας που έχει στηριχθεί μέσα στον χρόνο. </w:t>
      </w:r>
    </w:p>
    <w:p w14:paraId="0D0A09B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Με μια ορθολογική αναδιοργάνωση των αμυντικών βιομηχανιών όχι μόνο θα διασφαλίσουμε την κάλυψη των απαιτήσεων τους, των οικο</w:t>
      </w:r>
      <w:r>
        <w:rPr>
          <w:rFonts w:eastAsia="Times New Roman" w:cs="Times New Roman"/>
          <w:szCs w:val="24"/>
        </w:rPr>
        <w:t xml:space="preserve">νομικών αναγκών, αλλά και την κερδοφορία τους. </w:t>
      </w:r>
    </w:p>
    <w:p w14:paraId="0D0A09B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Κ</w:t>
      </w:r>
      <w:r>
        <w:rPr>
          <w:rFonts w:eastAsia="Times New Roman" w:cs="Times New Roman"/>
          <w:szCs w:val="24"/>
        </w:rPr>
        <w:t xml:space="preserve">εφάλαιο </w:t>
      </w:r>
      <w:r>
        <w:rPr>
          <w:rFonts w:eastAsia="Times New Roman" w:cs="Times New Roman"/>
          <w:szCs w:val="24"/>
        </w:rPr>
        <w:t>ΣΤ</w:t>
      </w:r>
      <w:r>
        <w:rPr>
          <w:rFonts w:eastAsia="Times New Roman" w:cs="Times New Roman"/>
          <w:szCs w:val="24"/>
        </w:rPr>
        <w:t xml:space="preserve"> και στα άρθρα 35 μέχρι 45 έχουμε τη ρύθμιση διαφόρων επιμέρους ζητημάτων. </w:t>
      </w:r>
    </w:p>
    <w:p w14:paraId="0D0A09B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Θεωρούμε ότι το άρθρο 35 που αφορά σε ζητήματα που έχουν να κάνουν με θέματα που απασχολούν και την ΕΣΑΜΕΑ θα μπορούσ</w:t>
      </w:r>
      <w:r>
        <w:rPr>
          <w:rFonts w:eastAsia="Times New Roman" w:cs="Times New Roman"/>
          <w:szCs w:val="24"/>
        </w:rPr>
        <w:t xml:space="preserve">αν να ληφθούν υπ’ όψιν τα αιτήματα και οι παρατηρήσεις τους, οι </w:t>
      </w:r>
      <w:r>
        <w:rPr>
          <w:rFonts w:eastAsia="Times New Roman" w:cs="Times New Roman"/>
          <w:szCs w:val="24"/>
        </w:rPr>
        <w:lastRenderedPageBreak/>
        <w:t xml:space="preserve">οποίες και εύλογες είναι και θα απάλυναν προβλήματα ενός κόσμου που ούτως ή άλλως έχει βαριά ζητήματα που τον απασχολούν. </w:t>
      </w:r>
    </w:p>
    <w:p w14:paraId="0D0A09B8" w14:textId="77777777" w:rsidR="00E2285C" w:rsidRDefault="00095D94">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w:t>
      </w:r>
      <w:r>
        <w:rPr>
          <w:rFonts w:eastAsia="Times New Roman"/>
          <w:szCs w:val="24"/>
        </w:rPr>
        <w:t>ρίου Βουλευτή)</w:t>
      </w:r>
    </w:p>
    <w:p w14:paraId="0D0A09B9"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Ολοκληρώνω την τοποθέτησή μου, κύριε Πρόεδρε. </w:t>
      </w:r>
    </w:p>
    <w:p w14:paraId="0D0A09B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Συνεχίστε. </w:t>
      </w:r>
    </w:p>
    <w:p w14:paraId="0D0A09B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Στο τελευταίο κεφάλαιο και συγκεκριμένα στο άρθρο 43, παράγραφος 2 δικαιολογημένα ίσως απαλλάσσετε της στρατιωτικής θητείας τους ιερομονάχους και τους δόκιμους μοναχούς που μονάζουν στο Ορθόδοξο Πατριαρχείο των Ιεροσολύμων. </w:t>
      </w:r>
    </w:p>
    <w:p w14:paraId="0D0A09B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Όμως, πρέπει -το αναφέραμε και </w:t>
      </w:r>
      <w:r>
        <w:rPr>
          <w:rFonts w:eastAsia="Times New Roman" w:cs="Times New Roman"/>
          <w:szCs w:val="24"/>
        </w:rPr>
        <w:t xml:space="preserve">στη συζήτηση στην </w:t>
      </w:r>
      <w:r>
        <w:rPr>
          <w:rFonts w:eastAsia="Times New Roman" w:cs="Times New Roman"/>
          <w:szCs w:val="24"/>
        </w:rPr>
        <w:t>ε</w:t>
      </w:r>
      <w:r>
        <w:rPr>
          <w:rFonts w:eastAsia="Times New Roman" w:cs="Times New Roman"/>
          <w:szCs w:val="24"/>
        </w:rPr>
        <w:t>πιτροπή, κύριε Υπουργέ- με την ευκαιρία αυτή να βρούμε τρόπους να διευκολύνουμε και μια άλλη ομάδα, την ομάδα των νέων επιστημόνων τόσο του εξωτερικού όσο και του εσωτερικού που λόγω σπουδών δεν μπόρεσαν να ολοκληρώσουν κανονικά τις στρα</w:t>
      </w:r>
      <w:r>
        <w:rPr>
          <w:rFonts w:eastAsia="Times New Roman" w:cs="Times New Roman"/>
          <w:szCs w:val="24"/>
        </w:rPr>
        <w:t xml:space="preserve">τιωτικές τους υποθέσεις και να βοηθηθούν. </w:t>
      </w:r>
    </w:p>
    <w:p w14:paraId="0D0A09B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Δεδομένου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–που σαφώς συμφωνείτε και εσείς ότι έχει συντελεστεί στην Ελλάδα αυτά τα τελευταία χρόνια της κρίσης- και έχει πλήξει νέους υψηλών προσόντων και που αυτοί οι </w:t>
      </w:r>
      <w:r>
        <w:rPr>
          <w:rFonts w:eastAsia="Times New Roman" w:cs="Times New Roman"/>
          <w:szCs w:val="24"/>
        </w:rPr>
        <w:t>σ</w:t>
      </w:r>
      <w:r>
        <w:rPr>
          <w:rFonts w:eastAsia="Times New Roman" w:cs="Times New Roman"/>
          <w:szCs w:val="24"/>
        </w:rPr>
        <w:t>υνέλληνες μας θα πρέπει να β</w:t>
      </w:r>
      <w:r>
        <w:rPr>
          <w:rFonts w:eastAsia="Times New Roman" w:cs="Times New Roman"/>
          <w:szCs w:val="24"/>
        </w:rPr>
        <w:t>οηθηθούν τουλάχιστον εκεί που μπορούμε να τους βοηθήσουμε, νομίζω ότι θα άξιζε τον κόπο, κύριε Υπουργέ, να εκμεταλλευτείτε τη διάταξη του ν. 4361/2016 και συγκεκριμένα το άρθρο 39.</w:t>
      </w:r>
    </w:p>
    <w:p w14:paraId="0D0A09B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Σε αυτό είχαμε προβλέψει ότι με κοινή απόφαση δική σας και του Υπουργού Οικ</w:t>
      </w:r>
      <w:r>
        <w:rPr>
          <w:rFonts w:eastAsia="Times New Roman" w:cs="Times New Roman"/>
          <w:szCs w:val="24"/>
        </w:rPr>
        <w:t>ονομικών –ξέρω ότι το πρόβλημα είναι δικό του και όχι δικό σας, γιατί εσείς συμφωνείτε, αλλά νομίζω ότι μπορείτε να πάρετε μια πρωτοβουλία- να μπορεί να αναπροσαρμοστεί το ποσό εξαγοράς της θητείας των ανυπότακτων υψηλών ακαδημαϊκών προσόντων, άνω των τριά</w:t>
      </w:r>
      <w:r>
        <w:rPr>
          <w:rFonts w:eastAsia="Times New Roman" w:cs="Times New Roman"/>
          <w:szCs w:val="24"/>
        </w:rPr>
        <w:t>ντα πέντε ετών, έτσι ώστε να βοηθηθούν σε αυτήν τη δύσκολη στιγμή, να κλείσουν αυτές τις εκκρεμότητες και κάποιοι από αυτούς φαντάζομαι θα βρουν ευκαιρία να παρέχουν τις υπηρεσίες τους στη χώρα μας.</w:t>
      </w:r>
    </w:p>
    <w:p w14:paraId="0D0A09B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Δανέλλη, αν θέλετε</w:t>
      </w:r>
      <w:r>
        <w:rPr>
          <w:rFonts w:eastAsia="Times New Roman" w:cs="Times New Roman"/>
          <w:szCs w:val="24"/>
        </w:rPr>
        <w:t xml:space="preserve">, ολοκληρώστε. </w:t>
      </w:r>
    </w:p>
    <w:p w14:paraId="0D0A09C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Κλείνω. Δεν θα συνεχίσω. </w:t>
      </w:r>
    </w:p>
    <w:p w14:paraId="0D0A09C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πω απλά ότι θα τοποθετηθούμε επί των άρθρων αναλυτικότερα στη συνέχεια. </w:t>
      </w:r>
    </w:p>
    <w:p w14:paraId="0D0A09C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στο άρθρο 50 και σχετικά με την τροπολογία που κατατέθηκε από τους συναδέλφους εμείς την υπερψηφίζουμε. </w:t>
      </w:r>
    </w:p>
    <w:p w14:paraId="0D0A09C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Επί </w:t>
      </w:r>
      <w:r>
        <w:rPr>
          <w:rFonts w:eastAsia="Times New Roman" w:cs="Times New Roman"/>
          <w:szCs w:val="24"/>
        </w:rPr>
        <w:t>της αρχής θα ψηφίσουμε «</w:t>
      </w:r>
      <w:r>
        <w:rPr>
          <w:rFonts w:eastAsia="Times New Roman" w:cs="Times New Roman"/>
          <w:szCs w:val="24"/>
        </w:rPr>
        <w:t>παρών</w:t>
      </w:r>
      <w:r>
        <w:rPr>
          <w:rFonts w:eastAsia="Times New Roman" w:cs="Times New Roman"/>
          <w:szCs w:val="24"/>
        </w:rPr>
        <w:t>» στο νομοσχέδιο, παρ</w:t>
      </w:r>
      <w:r>
        <w:rPr>
          <w:rFonts w:eastAsia="Times New Roman" w:cs="Times New Roman"/>
          <w:szCs w:val="24"/>
        </w:rPr>
        <w:t xml:space="preserve">’ </w:t>
      </w:r>
      <w:r>
        <w:rPr>
          <w:rFonts w:eastAsia="Times New Roman" w:cs="Times New Roman"/>
          <w:szCs w:val="24"/>
        </w:rPr>
        <w:t xml:space="preserve">ότι συμφωνούμε στις περισσότερες από τις διατάξεις. Όμως, η διαφωνία μας στα δύο βασικά κεφάλαια που αφορούν τη ΜΟΜΚΑ και την ΥΠΑΑΠΕΔ δεν μας επιτρέπει να τοποθετηθούμε θετικά. </w:t>
      </w:r>
    </w:p>
    <w:p w14:paraId="0D0A09C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D0A09C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(Χειροκροτ</w:t>
      </w:r>
      <w:r>
        <w:rPr>
          <w:rFonts w:eastAsia="Times New Roman" w:cs="Times New Roman"/>
          <w:szCs w:val="24"/>
        </w:rPr>
        <w:t>ήματα από τις πτέρυγες του Ποταμιού και της Δημοκρατικής Συμπαράταξης</w:t>
      </w:r>
      <w:r>
        <w:rPr>
          <w:rFonts w:eastAsia="Times New Roman" w:cs="Times New Roman"/>
          <w:szCs w:val="24"/>
        </w:rPr>
        <w:t xml:space="preserve"> ΠΑΣΟΚ-ΔΗΜΑΡ</w:t>
      </w:r>
      <w:r>
        <w:rPr>
          <w:rFonts w:eastAsia="Times New Roman" w:cs="Times New Roman"/>
          <w:szCs w:val="24"/>
        </w:rPr>
        <w:t>)</w:t>
      </w:r>
    </w:p>
    <w:p w14:paraId="0D0A09C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Μπαίνουμε στον προτελευταίο ειδικό αγορητή τον κ. Κατσίκη και μετά θα κλείσουμε με τον κ. Σαρίδη. Έπειτα θα λάβει τον λόγο ο κύριος Υπουργός</w:t>
      </w:r>
      <w:r>
        <w:rPr>
          <w:rFonts w:eastAsia="Times New Roman" w:cs="Times New Roman"/>
          <w:szCs w:val="24"/>
        </w:rPr>
        <w:t xml:space="preserve"> ή ένας εκ των δύο, όποιος θέλει. </w:t>
      </w:r>
    </w:p>
    <w:p w14:paraId="0D0A09C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τελειώνοντας οι ειδικοί αγορητές, για τρία λεπτά θα υπερασπιστεί ο κ. Βερναδάκης την τροπολογία του, ασχέτως του ότι έχει τοποθετηθεί ο Υπουργός.</w:t>
      </w:r>
    </w:p>
    <w:p w14:paraId="0D0A09C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Κατσίκη, έχετε τον λόγο. </w:t>
      </w:r>
    </w:p>
    <w:p w14:paraId="0D0A09C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Ευχα</w:t>
      </w:r>
      <w:r>
        <w:rPr>
          <w:rFonts w:eastAsia="Times New Roman" w:cs="Times New Roman"/>
          <w:szCs w:val="24"/>
        </w:rPr>
        <w:t>ριστώ, κύριε Πρόεδρε.</w:t>
      </w:r>
    </w:p>
    <w:p w14:paraId="0D0A09C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σε ένα ασταθές, αβέβαιο και ρευστό διεθνές περιβάλλον, γεμάτο απειλές και προκλήσεις για την ασφάλεια της χώρας, το παρόν νομοσχέδιο έρχεται ως η συνέχεια της μετεξέλιξης και της προσαρμο</w:t>
      </w:r>
      <w:r>
        <w:rPr>
          <w:rFonts w:eastAsia="Times New Roman" w:cs="Times New Roman"/>
          <w:szCs w:val="24"/>
        </w:rPr>
        <w:t xml:space="preserve">γής των Ενόπλων Δυνάμεων σε σύγχρονα δεδομένα λαμβάνοντας υπ’ όψιν τα στρατηγικά συμφέροντα του </w:t>
      </w:r>
      <w:r>
        <w:rPr>
          <w:rFonts w:eastAsia="Times New Roman" w:cs="Times New Roman"/>
          <w:szCs w:val="24"/>
        </w:rPr>
        <w:t>Ε</w:t>
      </w:r>
      <w:r>
        <w:rPr>
          <w:rFonts w:eastAsia="Times New Roman" w:cs="Times New Roman"/>
          <w:szCs w:val="24"/>
        </w:rPr>
        <w:t xml:space="preserve">λληνισμού. </w:t>
      </w:r>
    </w:p>
    <w:p w14:paraId="0D0A09C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Η μέχρι τώρα συζήτηση για το νομοσχέδιο του Υπουργείου Εθνικής Άμυνας απεδείχθη λίαν εποικοδομητική για την προαγωγή του κοινοβουλευτικού διαλόγου.</w:t>
      </w:r>
      <w:r>
        <w:rPr>
          <w:rFonts w:eastAsia="Times New Roman" w:cs="Times New Roman"/>
          <w:szCs w:val="24"/>
        </w:rPr>
        <w:t xml:space="preserve"> Το σύνολο των συναδέλφων, με συναίσθηση ευθύνης, διατήρησε σε υψηλό επίπεδο τη συζήτηση, οι όποιες δε αντιπαραθέσεις είχαν ουσιώδες υπό</w:t>
      </w:r>
      <w:r>
        <w:rPr>
          <w:rFonts w:eastAsia="Times New Roman" w:cs="Times New Roman"/>
          <w:szCs w:val="24"/>
        </w:rPr>
        <w:lastRenderedPageBreak/>
        <w:t xml:space="preserve">βαθρο. Η ανταπόκριση δε του μεγαλύτερου μέρους των Βουλευτών, έστω και με τις αρνητικές τους επισημάνσεις, είναι βέβαιο </w:t>
      </w:r>
      <w:r>
        <w:rPr>
          <w:rFonts w:eastAsia="Times New Roman" w:cs="Times New Roman"/>
          <w:szCs w:val="24"/>
        </w:rPr>
        <w:t>ότι θα αποτελέσουν θετική συνεισφορά στη διαμόρφωση του τελικού κειμένου της νομοθέτησης. Σε αυτό δε συνέβαλε καθοριστικά και ο Υπουργός Εθνικής Άμυνας αποδεχόμενος τις όποιες παρατηρήσεις κατετέθησαν και μετεξελίσσοντάς τις σε νομοτεχνικές βελτιώσεις οι ο</w:t>
      </w:r>
      <w:r>
        <w:rPr>
          <w:rFonts w:eastAsia="Times New Roman" w:cs="Times New Roman"/>
          <w:szCs w:val="24"/>
        </w:rPr>
        <w:t>ποίες ενσωματώθηκαν στο παρόν νομοσχέδιο.</w:t>
      </w:r>
    </w:p>
    <w:p w14:paraId="0D0A09C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Με λύπη μου όμως οφείλω να πω ότι διαπίστωσα πως οι όποιες αρνητικές προσεγγίσεις που εξέφρασε ένας μικρός αριθμός συναδέλφων, χαρακτηρίζονται από την κομματική τους και μόνο προσήλωση. </w:t>
      </w:r>
    </w:p>
    <w:p w14:paraId="0D0A09C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Θα ήθελα δε να σημειώσω πως</w:t>
      </w:r>
      <w:r>
        <w:rPr>
          <w:rFonts w:eastAsia="Times New Roman" w:cs="Times New Roman"/>
          <w:szCs w:val="24"/>
        </w:rPr>
        <w:t xml:space="preserve"> το νομοσχέδιο αυτό πέτυχε, τελικά, την πλήρη ταύτιση των προθέσεων της πολιτικής ηγεσίας με τις επιχειρησιακές προτάσεις της στρατιωτικής ηγεσίας. </w:t>
      </w:r>
    </w:p>
    <w:p w14:paraId="0D0A09C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Αναλυτικότερα, το παρόν σχέδιο νόμου καταστρώνεται σε τρεις βασικούς άξονες:</w:t>
      </w:r>
    </w:p>
    <w:p w14:paraId="0D0A09C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Ο πρώτος αφορά στη ρύθμιση βασ</w:t>
      </w:r>
      <w:r>
        <w:rPr>
          <w:rFonts w:eastAsia="Times New Roman" w:cs="Times New Roman"/>
          <w:szCs w:val="24"/>
        </w:rPr>
        <w:t>ικών αναγκών οργάνωσης και δομής των Ενόπλων Δυνάμεων μέσω της σύστασης νέων υπηρεσιών και της συγχώνευσης άλλων.</w:t>
      </w:r>
    </w:p>
    <w:p w14:paraId="0D0A09D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Ο δεύτερος πυλώνας αφορά στη ρύθμιση ζητημάτων ασφάλειας και εξοπλιστικής επάρκειας των Ενόπλων Δυνάμεων.</w:t>
      </w:r>
    </w:p>
    <w:p w14:paraId="0D0A09D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Ο τρίτος αφορά στη βελτίωση σημαντικ</w:t>
      </w:r>
      <w:r>
        <w:rPr>
          <w:rFonts w:eastAsia="Times New Roman" w:cs="Times New Roman"/>
          <w:szCs w:val="24"/>
        </w:rPr>
        <w:t xml:space="preserve">ού αριθμού ρυθμίσεων σταδιοδρομικής φύσεως, ιεραρχίας, εξέλιξης και υπηρεσιακής αξιοποίησης στελεχών των Ενόπλων Δυνάμεων. </w:t>
      </w:r>
    </w:p>
    <w:p w14:paraId="0D0A09D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Το νομοσχέδιο, μεταξύ των άλλων, ρυθμίζει θέματα όπως η ενοποίηση των τριών ανωτέρων στρατιωτικών Σχολών Υπαξιωματικών της Πολεμικής</w:t>
      </w:r>
      <w:r>
        <w:rPr>
          <w:rFonts w:eastAsia="Times New Roman" w:cs="Times New Roman"/>
          <w:szCs w:val="24"/>
        </w:rPr>
        <w:t xml:space="preserve"> Αεροπορίας σε μια ενιαία Σχολή Μονίμων Υπαξιωματικών Αεροπορίας, ΣΜΥΑ εφεξής αποκαλούμενη. Με τη ρύθμιση αυτή επιχειρείται η αναβάθμιση της παρεχόμενης εκπαίδευσης στους υπαξιωματικούς της Πολεμικής Αεροπορίας και ταυτόχρονα η εξοικονόμηση προσωπικού και </w:t>
      </w:r>
      <w:r>
        <w:rPr>
          <w:rFonts w:eastAsia="Times New Roman" w:cs="Times New Roman"/>
          <w:szCs w:val="24"/>
        </w:rPr>
        <w:t xml:space="preserve">υλικών και οικονομικών πόρων. </w:t>
      </w:r>
    </w:p>
    <w:p w14:paraId="0D0A09D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Επίσης, συστήνεται και ρυθμίζεται η λειτουργία μιας νέας υπηρεσίας στο Γενικό Επιτελείο Εθνικής Άμυνας, η ΜΟΜΚΑ, η οποία θα έχει ως σκοπό αφ</w:t>
      </w:r>
      <w:r>
        <w:rPr>
          <w:rFonts w:eastAsia="Times New Roman" w:cs="Times New Roman"/>
          <w:szCs w:val="24"/>
        </w:rPr>
        <w:t xml:space="preserve">’ </w:t>
      </w:r>
      <w:r>
        <w:rPr>
          <w:rFonts w:eastAsia="Times New Roman" w:cs="Times New Roman"/>
          <w:szCs w:val="24"/>
        </w:rPr>
        <w:t>ενός τη συνεργασία με φορείς του ευρύτερου δημοσίου τομέα, στους τομείς της εκπόνησ</w:t>
      </w:r>
      <w:r>
        <w:rPr>
          <w:rFonts w:eastAsia="Times New Roman" w:cs="Times New Roman"/>
          <w:szCs w:val="24"/>
        </w:rPr>
        <w:t xml:space="preserve">ης μελετών και της κατασκευής έργων, διά της χρησιμοποίησης μέσων </w:t>
      </w:r>
      <w:r>
        <w:rPr>
          <w:rFonts w:eastAsia="Times New Roman" w:cs="Times New Roman"/>
          <w:szCs w:val="24"/>
        </w:rPr>
        <w:lastRenderedPageBreak/>
        <w:t>και προσωπικού των Ενόπλων Δυνάμεων και αφ</w:t>
      </w:r>
      <w:r>
        <w:rPr>
          <w:rFonts w:eastAsia="Times New Roman" w:cs="Times New Roman"/>
          <w:szCs w:val="24"/>
        </w:rPr>
        <w:t xml:space="preserve">’ </w:t>
      </w:r>
      <w:r>
        <w:rPr>
          <w:rFonts w:eastAsia="Times New Roman" w:cs="Times New Roman"/>
          <w:szCs w:val="24"/>
        </w:rPr>
        <w:t xml:space="preserve">ετέρου τον συντονισμό των μέσων και του προσωπικού για την εκπλήρωση των αναλαμβανόμενων έργων και μελετών. </w:t>
      </w:r>
    </w:p>
    <w:p w14:paraId="0D0A09D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Παράλληλα, το πραγματοποιούμενο όργαν</w:t>
      </w:r>
      <w:r>
        <w:rPr>
          <w:rFonts w:eastAsia="Times New Roman" w:cs="Times New Roman"/>
          <w:szCs w:val="24"/>
        </w:rPr>
        <w:t>ο προσδοκάται ότι θα εξυπηρετεί γενικότερους σκοπούς εθνικής άμυνας. Με αυτόν τον τρόπο υλοποιείται η υπόσχεση της Κυβέρνησης να αξιοποιηθούν οι δυνατότητες των Ενόπλων Δυνάμεων και να τεθούν στην υπηρεσία του ελληνικού λαού προς όφελος του κοινωνικού συνό</w:t>
      </w:r>
      <w:r>
        <w:rPr>
          <w:rFonts w:eastAsia="Times New Roman" w:cs="Times New Roman"/>
          <w:szCs w:val="24"/>
        </w:rPr>
        <w:t xml:space="preserve">λου. </w:t>
      </w:r>
    </w:p>
    <w:p w14:paraId="0D0A09D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Επιτρέψτε μου σε αυτό το σημείο να υπενθυμίσω την αρωγή των τεχνικών υπηρεσιών των Ενόπλων Δυνάμεων και τη συμβολή τους ιδιαίτερα μετά τη λήξη του Β’ Παγκοσμίου Πολέμου, όταν το 1957 κλήθηκαν να συμβάλουν στην ανασυγκρότηση της χώρας. Τότε συγκροτήθη</w:t>
      </w:r>
      <w:r>
        <w:rPr>
          <w:rFonts w:eastAsia="Times New Roman" w:cs="Times New Roman"/>
          <w:szCs w:val="24"/>
        </w:rPr>
        <w:t xml:space="preserve">καν επτά Μικτές Ομάδες Μηχανημάτων Ανασυγκροτήσεως, επτά ΜΟΜΑ δηλαδή, οι οποίες ανέλαβαν και εκτέλεσαν με απόλυτη επιτυχία έργα ζωτικής σημασίας. </w:t>
      </w:r>
    </w:p>
    <w:p w14:paraId="0D0A09D6"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Σε περίοδο ειρήνης, με λογικό κόστος εκτελούσε έργα που της ανέθεταν με διάφορα κυβερνητικά προγράμματα και μ</w:t>
      </w:r>
      <w:r>
        <w:rPr>
          <w:rFonts w:eastAsia="Times New Roman"/>
          <w:szCs w:val="24"/>
        </w:rPr>
        <w:t>άλιστα στη νησιωτική και ορεινή Ελλάδα όπου δεν υπήρχε ενδιαφέρον των εργοληπτών. Έτσι, συμμετείχε σε κατασκευές, βελτιώσεις και αρχικές διανοίξεις εθνικών και επαρχιακών δρόμων περίπου δεκαπέντε χιλιάδων χιλιομέτρων. Κατασκεύασε εξ αρχής αεροδρόμια ή επέκ</w:t>
      </w:r>
      <w:r>
        <w:rPr>
          <w:rFonts w:eastAsia="Times New Roman"/>
          <w:szCs w:val="24"/>
        </w:rPr>
        <w:t>τεινε διαδρόμους προσγείωσης σε δεκαεπτά από αυτά, κυρίως της νησιωτικής Ελλάδας. Κατασκεύασε κτήρια νοσοκομείων, σχολείων, πανεπιστημίων, στρατοπέδων και εκατοντάδες άλλα, τα οποία δεν είναι δυνατόν να απαριθμιστούν γιατί μόνο τα σπουδαιότερα εξ αυτών υπε</w:t>
      </w:r>
      <w:r>
        <w:rPr>
          <w:rFonts w:eastAsia="Times New Roman"/>
          <w:szCs w:val="24"/>
        </w:rPr>
        <w:t xml:space="preserve">ρβαίνουν τα επτακόσια. </w:t>
      </w:r>
    </w:p>
    <w:p w14:paraId="0D0A09D7"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Και έτσι τίθεται το εύλογο ερώτημα: Γιατί ο τεράστιος αυτός κρατικός οργανισμός, με την τόσο μεγάλη προσφορά, διαλύθηκε; Η απάντηση θα πρέπει να αναζητηθεί στα διάφορα συγκρουόμενα οικονομικά συμφέροντα επαγγελματικών ομάδων και στην πολιτική της εκάστοτε </w:t>
      </w:r>
      <w:r>
        <w:rPr>
          <w:rFonts w:eastAsia="Times New Roman"/>
          <w:szCs w:val="24"/>
        </w:rPr>
        <w:t xml:space="preserve">κυβέρνησης. </w:t>
      </w:r>
    </w:p>
    <w:p w14:paraId="0D0A09D8"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Η αντίστροφη μέτρηση για την κατάργηση της ΜΟΜΑ άρχισε μετά τη Μεταπολίτευση, όταν τα συνδικαλιστικά όργανα των εργοληπτικών εταιρειών πίεζαν τις κυβερνήσεις για την περικοπή των πιστώσεων </w:t>
      </w:r>
      <w:r>
        <w:rPr>
          <w:rFonts w:eastAsia="Times New Roman"/>
          <w:szCs w:val="24"/>
        </w:rPr>
        <w:lastRenderedPageBreak/>
        <w:t>προς τη ΜΟΜΑ για την εκτέλεση έργων. Στη συνέχεια, στη</w:t>
      </w:r>
      <w:r>
        <w:rPr>
          <w:rFonts w:eastAsia="Times New Roman"/>
          <w:szCs w:val="24"/>
        </w:rPr>
        <w:t xml:space="preserve"> δεκαετία του ’80 άρχισε να αναπτύσσεται μέσα στο πολιτικό προσωπικό των ΜΟΜΑ ο αχαλίνωτος συνδικαλισμός και ο υπέρμετρος διορισμός υπαλλήλων εις βάρος πιστώσεων των έργων, με αποτέλεσμα η εκτέλεση πολλών εξ αυτών να γίνεται αντιοικονομική. Τέλος, στη δεκα</w:t>
      </w:r>
      <w:r>
        <w:rPr>
          <w:rFonts w:eastAsia="Times New Roman"/>
          <w:szCs w:val="24"/>
        </w:rPr>
        <w:t xml:space="preserve">ετία του ’90, μετά από έντονες πιέσεις των συνδικαλιστικών οργάνων, μεγαλοεργολάβων και μεγαλοεκδοτών, η τότε Κυβέρνηση αποφάσισε με τον ν.2026/92 τη διάλυση των ΜΟΜΑ. Για μια ακόμα φορά το ιδιωτικό συμφέρον τέθηκε πάνω από το δημόσιο. </w:t>
      </w:r>
    </w:p>
    <w:p w14:paraId="0D0A09D9" w14:textId="77777777" w:rsidR="00E2285C" w:rsidRDefault="00095D94">
      <w:pPr>
        <w:spacing w:line="600" w:lineRule="auto"/>
        <w:ind w:firstLine="720"/>
        <w:contextualSpacing/>
        <w:jc w:val="both"/>
        <w:rPr>
          <w:rFonts w:eastAsia="Times New Roman"/>
          <w:szCs w:val="24"/>
        </w:rPr>
      </w:pPr>
      <w:r>
        <w:rPr>
          <w:rFonts w:eastAsia="Times New Roman"/>
          <w:szCs w:val="24"/>
        </w:rPr>
        <w:t>Επιτρέψτε μου, σε α</w:t>
      </w:r>
      <w:r>
        <w:rPr>
          <w:rFonts w:eastAsia="Times New Roman"/>
          <w:szCs w:val="24"/>
        </w:rPr>
        <w:t xml:space="preserve">υτό το σημείο, να αναφερθώ στο πρόσφατο γεγονός της εγκαινίασης γέφυρας, μόλις προχθές, στο Άγιο Όρος, στην Ιερά Μονή Οσίου Γρηγορίου, από τον Υπουργό Εθνικής Άμυνας, γεγονός το οποίο πρόβαλαν μεταξύ των άλλων και δύο εφημερίδες, </w:t>
      </w:r>
      <w:r>
        <w:rPr>
          <w:rFonts w:eastAsia="Times New Roman"/>
          <w:szCs w:val="24"/>
        </w:rPr>
        <w:t>η</w:t>
      </w:r>
      <w:r>
        <w:rPr>
          <w:rFonts w:eastAsia="Times New Roman"/>
          <w:szCs w:val="24"/>
        </w:rPr>
        <w:t xml:space="preserve"> </w:t>
      </w:r>
      <w:r>
        <w:rPr>
          <w:rFonts w:eastAsia="Times New Roman"/>
          <w:szCs w:val="24"/>
        </w:rPr>
        <w:t>«</w:t>
      </w:r>
      <w:r>
        <w:rPr>
          <w:rFonts w:eastAsia="Times New Roman"/>
          <w:szCs w:val="24"/>
        </w:rPr>
        <w:t>ΔΗΜΟΚΡΑΤΙΑ</w:t>
      </w:r>
      <w:r>
        <w:rPr>
          <w:rFonts w:eastAsia="Times New Roman"/>
          <w:szCs w:val="24"/>
        </w:rPr>
        <w:t xml:space="preserve">» και </w:t>
      </w:r>
      <w:r>
        <w:rPr>
          <w:rFonts w:eastAsia="Times New Roman"/>
          <w:szCs w:val="24"/>
        </w:rPr>
        <w:t>το</w:t>
      </w:r>
      <w:r>
        <w:rPr>
          <w:rFonts w:eastAsia="Times New Roman"/>
          <w:szCs w:val="24"/>
        </w:rPr>
        <w:t xml:space="preserve"> </w:t>
      </w:r>
      <w:r>
        <w:rPr>
          <w:rFonts w:eastAsia="Times New Roman"/>
          <w:szCs w:val="24"/>
        </w:rPr>
        <w:t>«Ε</w:t>
      </w:r>
      <w:r>
        <w:rPr>
          <w:rFonts w:eastAsia="Times New Roman"/>
          <w:szCs w:val="24"/>
        </w:rPr>
        <w:t>ΘΝΟ</w:t>
      </w:r>
      <w:r>
        <w:rPr>
          <w:rFonts w:eastAsia="Times New Roman"/>
          <w:szCs w:val="24"/>
        </w:rPr>
        <w:t>Σ</w:t>
      </w:r>
      <w:r>
        <w:rPr>
          <w:rFonts w:eastAsia="Times New Roman"/>
          <w:szCs w:val="24"/>
        </w:rPr>
        <w:t>», μη φίλα προσκείμενες στη σημερινή Κυβέρνηση.</w:t>
      </w:r>
    </w:p>
    <w:p w14:paraId="0D0A09DA"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 Στο Κεφάλαιο </w:t>
      </w:r>
      <w:r>
        <w:rPr>
          <w:rFonts w:eastAsia="Times New Roman"/>
          <w:szCs w:val="24"/>
        </w:rPr>
        <w:t>Γ΄</w:t>
      </w:r>
      <w:r>
        <w:rPr>
          <w:rFonts w:eastAsia="Times New Roman"/>
          <w:szCs w:val="24"/>
        </w:rPr>
        <w:t>.</w:t>
      </w:r>
      <w:r>
        <w:rPr>
          <w:rFonts w:eastAsia="Times New Roman"/>
          <w:szCs w:val="24"/>
        </w:rPr>
        <w:t xml:space="preserve">του παρόντος νομοσχεδίου ρυθμίζεται η σύσταση και η λειτουργία μιας νέας </w:t>
      </w:r>
      <w:r>
        <w:rPr>
          <w:rFonts w:eastAsia="Times New Roman"/>
          <w:szCs w:val="24"/>
        </w:rPr>
        <w:t>υ</w:t>
      </w:r>
      <w:r>
        <w:rPr>
          <w:rFonts w:eastAsia="Times New Roman"/>
          <w:szCs w:val="24"/>
        </w:rPr>
        <w:t>πηρεσίας στο Υπουργείο Εθνικής Άμυνας, η οποία θα αναλάβει ρόλο οικονομοτεχνικής και νομικής υποστήριξης, με αποκ</w:t>
      </w:r>
      <w:r>
        <w:rPr>
          <w:rFonts w:eastAsia="Times New Roman"/>
          <w:szCs w:val="24"/>
        </w:rPr>
        <w:t xml:space="preserve">λειστική αρμοδιότητα τη βέλτιστη αξιοποίηση της ακίνητης περιουσίας των τριών </w:t>
      </w:r>
      <w:r>
        <w:rPr>
          <w:rFonts w:eastAsia="Times New Roman"/>
          <w:szCs w:val="24"/>
        </w:rPr>
        <w:t>τ</w:t>
      </w:r>
      <w:r>
        <w:rPr>
          <w:rFonts w:eastAsia="Times New Roman"/>
          <w:szCs w:val="24"/>
        </w:rPr>
        <w:t xml:space="preserve">αμείων των Ενόπλων Δυνάμεων, ήτοι του Ταμείου Εθνικής Άμυνας, του Ταμείου Αεροπορικής Άμυνας και του Ταμείου Εθνικού Στόλου, που δεν χρησιμοποιούνται για στρατιωτικούς σκοπούς, </w:t>
      </w:r>
      <w:r>
        <w:rPr>
          <w:rFonts w:eastAsia="Times New Roman"/>
          <w:szCs w:val="24"/>
        </w:rPr>
        <w:t xml:space="preserve">καθώς και των ακινήτων του Μετοχικού Ταμείου Στρατού, του Μετοχικού Ταμείου Ναυτικού και του Μετοχικού Ταμείου Αεροπορίας, με παράλληλη διατήρηση της αυτοτελούς νομικής προσωπικότητας των </w:t>
      </w:r>
      <w:r>
        <w:rPr>
          <w:rFonts w:eastAsia="Times New Roman"/>
          <w:szCs w:val="24"/>
        </w:rPr>
        <w:t>τ</w:t>
      </w:r>
      <w:r>
        <w:rPr>
          <w:rFonts w:eastAsia="Times New Roman"/>
          <w:szCs w:val="24"/>
        </w:rPr>
        <w:t xml:space="preserve">αμείων αυτών σύμφωνα με τους ιδρυτικούς τους νόμους. </w:t>
      </w:r>
    </w:p>
    <w:p w14:paraId="0D0A09DB" w14:textId="77777777" w:rsidR="00E2285C" w:rsidRDefault="00095D94">
      <w:pPr>
        <w:spacing w:line="600" w:lineRule="auto"/>
        <w:ind w:firstLine="720"/>
        <w:contextualSpacing/>
        <w:jc w:val="both"/>
        <w:rPr>
          <w:rFonts w:eastAsia="Times New Roman"/>
          <w:szCs w:val="24"/>
        </w:rPr>
      </w:pPr>
      <w:r>
        <w:rPr>
          <w:rFonts w:eastAsia="Times New Roman"/>
          <w:szCs w:val="24"/>
        </w:rPr>
        <w:t>Η νέα Υπηρεσί</w:t>
      </w:r>
      <w:r>
        <w:rPr>
          <w:rFonts w:eastAsia="Times New Roman"/>
          <w:szCs w:val="24"/>
        </w:rPr>
        <w:t>α Αξιοποίησης Ακίνητης Περιουσίας των Ενόπλων Δυνάμεων, με την ονομασία ΥΠΑΑΠΕΔ, θα επιλαμβάνεται της προπαρασκευής των σχεδίων προς αξιοποίηση των ακινήτων που δεν κρίνονται επιχειρησιακά αναγκαία, μέσα από την εκπόνηση κατάλληλων μελετών. Θα εισηγείται ο</w:t>
      </w:r>
      <w:r>
        <w:rPr>
          <w:rFonts w:eastAsia="Times New Roman"/>
          <w:szCs w:val="24"/>
        </w:rPr>
        <w:t xml:space="preserve">λοκληρωμένα σχέδια αξιοποίησης προς το ΥΠΕΘΑ, για την προσφορότερη διαχείριση των ακινήτων των </w:t>
      </w:r>
      <w:r>
        <w:rPr>
          <w:rFonts w:eastAsia="Times New Roman"/>
          <w:szCs w:val="24"/>
        </w:rPr>
        <w:t>τ</w:t>
      </w:r>
      <w:r>
        <w:rPr>
          <w:rFonts w:eastAsia="Times New Roman"/>
          <w:szCs w:val="24"/>
        </w:rPr>
        <w:t xml:space="preserve">αμείων </w:t>
      </w:r>
      <w:r>
        <w:rPr>
          <w:rFonts w:eastAsia="Times New Roman"/>
          <w:szCs w:val="24"/>
        </w:rPr>
        <w:lastRenderedPageBreak/>
        <w:t xml:space="preserve">του στρατεύματος αποκλειόμενης -και κατηγορηματικά το λέμε αυτό- της μεταβίβασης της κυριότητός τους. Το αντάλλαγμα θα αποτελεί έσοδο των οικείων </w:t>
      </w:r>
      <w:r>
        <w:rPr>
          <w:rFonts w:eastAsia="Times New Roman"/>
          <w:szCs w:val="24"/>
        </w:rPr>
        <w:t>τ</w:t>
      </w:r>
      <w:r>
        <w:rPr>
          <w:rFonts w:eastAsia="Times New Roman"/>
          <w:szCs w:val="24"/>
        </w:rPr>
        <w:t>αμείων</w:t>
      </w:r>
      <w:r>
        <w:rPr>
          <w:rFonts w:eastAsia="Times New Roman"/>
          <w:szCs w:val="24"/>
        </w:rPr>
        <w:t xml:space="preserve">, απηλλαγμένο από φόρο, εισφορά ή τέλος, αλλά παρέχεται και η δυνατότητα στον Υπουργό να διαθέσει μέρος αυτού στον προϋπολογισμό του Υπουργείου Εθνικής Άμυνας. </w:t>
      </w:r>
    </w:p>
    <w:p w14:paraId="0D0A09DC" w14:textId="77777777" w:rsidR="00E2285C" w:rsidRDefault="00095D94">
      <w:pPr>
        <w:spacing w:line="600" w:lineRule="auto"/>
        <w:ind w:firstLine="720"/>
        <w:contextualSpacing/>
        <w:jc w:val="both"/>
        <w:rPr>
          <w:rFonts w:eastAsia="Times New Roman"/>
          <w:szCs w:val="24"/>
        </w:rPr>
      </w:pPr>
      <w:r>
        <w:rPr>
          <w:rFonts w:eastAsia="Times New Roman"/>
          <w:szCs w:val="24"/>
        </w:rPr>
        <w:t>Να ξεκαθαρίσουμε σε αυτό το σημείο ότι δεν πρόκειται για ξεπούλημα των ακινήτων των Ενόπλων Δυν</w:t>
      </w:r>
      <w:r>
        <w:rPr>
          <w:rFonts w:eastAsia="Times New Roman"/>
          <w:szCs w:val="24"/>
        </w:rPr>
        <w:t>άμεων, αλλά για επενδύσεις που θα γίνουν, οι οποίες θα έχουν οφέλη τόσο για τις Ένοπλες Δυνάμεις όσο και για την οικονομία γενικότερα.</w:t>
      </w:r>
    </w:p>
    <w:p w14:paraId="0D0A09DD" w14:textId="77777777" w:rsidR="00E2285C" w:rsidRDefault="00095D94">
      <w:pPr>
        <w:spacing w:line="600" w:lineRule="auto"/>
        <w:ind w:firstLine="720"/>
        <w:contextualSpacing/>
        <w:jc w:val="both"/>
        <w:rPr>
          <w:rFonts w:eastAsia="Times New Roman"/>
          <w:szCs w:val="24"/>
        </w:rPr>
      </w:pPr>
      <w:r>
        <w:rPr>
          <w:rFonts w:eastAsia="Times New Roman"/>
          <w:szCs w:val="24"/>
        </w:rPr>
        <w:t>Με το νομοθέτημα αυτό υλοποιείται η δέσμευση του Υπουργού Εθνικής Άμυνας και Προέδρου των Ανεξαρτήτων Ελλήνων, κ. Πάνου Κ</w:t>
      </w:r>
      <w:r>
        <w:rPr>
          <w:rFonts w:eastAsia="Times New Roman"/>
          <w:szCs w:val="24"/>
        </w:rPr>
        <w:t xml:space="preserve">αμμένου, για την αξιοποίηση μιας επί μακρόν λιμνάζουσας ακίνητης περιουσίας ύψους 34 δισεκατομμυρίων ευρώ, αξιοποίηση η οποία θα δημιουργήσει συνθήκες ανάπτυξης για την χώρα, νέες θέσεις εργασίας και παράλληλα εξυπηρέτηση αναγκών των τοπικών κοινωνιών. Η </w:t>
      </w:r>
      <w:r>
        <w:rPr>
          <w:rFonts w:eastAsia="Times New Roman"/>
          <w:szCs w:val="24"/>
        </w:rPr>
        <w:lastRenderedPageBreak/>
        <w:t>β</w:t>
      </w:r>
      <w:r>
        <w:rPr>
          <w:rFonts w:eastAsia="Times New Roman"/>
          <w:szCs w:val="24"/>
        </w:rPr>
        <w:t>έλτιστη αξιοποίηση της ιδιωτικής αυτής περιουσίας των Ταμείων θα αποφέρει καρπούς προς όφελος των Ενόπλων Δυνάμεων, των στελεχών τους και των μετόχων των Μετοχικών Ταμείων.</w:t>
      </w:r>
    </w:p>
    <w:p w14:paraId="0D0A09DE" w14:textId="77777777" w:rsidR="00E2285C" w:rsidRDefault="00095D94">
      <w:pPr>
        <w:spacing w:line="600" w:lineRule="auto"/>
        <w:ind w:firstLine="720"/>
        <w:contextualSpacing/>
        <w:jc w:val="both"/>
        <w:rPr>
          <w:rFonts w:eastAsia="Times New Roman"/>
          <w:szCs w:val="24"/>
        </w:rPr>
      </w:pPr>
      <w:r>
        <w:rPr>
          <w:rFonts w:eastAsia="Times New Roman"/>
          <w:szCs w:val="24"/>
        </w:rPr>
        <w:t>Με το άρθρο 17 ορίζεται τριετής η θητεία του Αρχηγού ΓΕΕΘΑ και διετής των Αρχηγών τ</w:t>
      </w:r>
      <w:r>
        <w:rPr>
          <w:rFonts w:eastAsia="Times New Roman"/>
          <w:szCs w:val="24"/>
        </w:rPr>
        <w:t xml:space="preserve">ων Γενικών Επιτελείων, με τη δυνατότητα παράτασης κατά ένα ακόμη έτος αντίστοιχα. Με τον τρόπο αυτό διασφαλίζεται η προοπτική της </w:t>
      </w:r>
      <w:r>
        <w:rPr>
          <w:rFonts w:eastAsia="Times New Roman"/>
          <w:szCs w:val="24"/>
        </w:rPr>
        <w:t>κατ’ α</w:t>
      </w:r>
      <w:r>
        <w:rPr>
          <w:rFonts w:eastAsia="Times New Roman"/>
          <w:szCs w:val="24"/>
        </w:rPr>
        <w:t>ρχ</w:t>
      </w:r>
      <w:r>
        <w:rPr>
          <w:rFonts w:eastAsia="Times New Roman"/>
          <w:szCs w:val="24"/>
        </w:rPr>
        <w:t>άς</w:t>
      </w:r>
      <w:r>
        <w:rPr>
          <w:rFonts w:eastAsia="Times New Roman"/>
          <w:szCs w:val="24"/>
        </w:rPr>
        <w:t xml:space="preserve"> αδιατάρακτης εκπλήρωσης των καθηκόντων και της αποστολής της στρατιωτικής ηγεσίας των Ενόπλων Δυνάμεων μέσα σε εύλο</w:t>
      </w:r>
      <w:r>
        <w:rPr>
          <w:rFonts w:eastAsia="Times New Roman"/>
          <w:szCs w:val="24"/>
        </w:rPr>
        <w:t>γα σταθερό χρονοδιάγραμμα για την επαρκή εκπόνηση και υλοποίηση του σχεδιασμού τους.</w:t>
      </w:r>
    </w:p>
    <w:p w14:paraId="0D0A09DF"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Με το άρθρο 18 θεραπεύεται μια νομοθετική αστοχία και παρέχεται η δυνατότητα να μεταταγούν στο Σώμα των Αξιωματικών οι προερχόμενοι από </w:t>
      </w:r>
      <w:r>
        <w:rPr>
          <w:rFonts w:eastAsia="Times New Roman"/>
          <w:szCs w:val="24"/>
        </w:rPr>
        <w:t>α</w:t>
      </w:r>
      <w:r>
        <w:rPr>
          <w:rFonts w:eastAsia="Times New Roman"/>
          <w:szCs w:val="24"/>
        </w:rPr>
        <w:t xml:space="preserve">νθυπασπιστές και </w:t>
      </w:r>
      <w:r>
        <w:rPr>
          <w:rFonts w:eastAsia="Times New Roman"/>
          <w:szCs w:val="24"/>
        </w:rPr>
        <w:t>μ</w:t>
      </w:r>
      <w:r>
        <w:rPr>
          <w:rFonts w:eastAsia="Times New Roman"/>
          <w:szCs w:val="24"/>
        </w:rPr>
        <w:t xml:space="preserve">όνιμους </w:t>
      </w:r>
      <w:r>
        <w:rPr>
          <w:rFonts w:eastAsia="Times New Roman"/>
          <w:szCs w:val="24"/>
        </w:rPr>
        <w:t>α</w:t>
      </w:r>
      <w:r>
        <w:rPr>
          <w:rFonts w:eastAsia="Times New Roman"/>
          <w:szCs w:val="24"/>
        </w:rPr>
        <w:t>ξιωματι</w:t>
      </w:r>
      <w:r>
        <w:rPr>
          <w:rFonts w:eastAsia="Times New Roman"/>
          <w:szCs w:val="24"/>
        </w:rPr>
        <w:t xml:space="preserve">κούς, οι οποίοι είναι απόφοιτοι Ανωτέρων Στρατιωτικών Σχολών Υπαξιωματικών και πτυχιούχοι Ανωτάτων Εκπαιδευτικών Ιδρυμάτων, καθώς επίσης και οι </w:t>
      </w:r>
      <w:r>
        <w:rPr>
          <w:rFonts w:eastAsia="Times New Roman"/>
          <w:szCs w:val="24"/>
        </w:rPr>
        <w:t>α</w:t>
      </w:r>
      <w:r>
        <w:rPr>
          <w:rFonts w:eastAsia="Times New Roman"/>
          <w:szCs w:val="24"/>
        </w:rPr>
        <w:t xml:space="preserve">νθυπασπιστές που προέρχονται από τους εθελοντές μακράς θητείας </w:t>
      </w:r>
      <w:r>
        <w:rPr>
          <w:rFonts w:eastAsia="Times New Roman"/>
          <w:szCs w:val="24"/>
        </w:rPr>
        <w:lastRenderedPageBreak/>
        <w:t>και ΕΠΟΠ και είναι πτυχιούχοι ανώτατης εκπαίδευσ</w:t>
      </w:r>
      <w:r>
        <w:rPr>
          <w:rFonts w:eastAsia="Times New Roman"/>
          <w:szCs w:val="24"/>
        </w:rPr>
        <w:t>ης τεχνολογικού τομέα, μετατάσσονται δε στο Σώμα των Μονίμων Υπαξιωματικών.</w:t>
      </w:r>
    </w:p>
    <w:p w14:paraId="0D0A09E0"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Επίσης, ρυθμίζεται μια αδικία χρόνων, καθώς οι </w:t>
      </w:r>
      <w:r>
        <w:rPr>
          <w:rFonts w:eastAsia="Times New Roman"/>
          <w:szCs w:val="24"/>
        </w:rPr>
        <w:t>α</w:t>
      </w:r>
      <w:r>
        <w:rPr>
          <w:rFonts w:eastAsia="Times New Roman"/>
          <w:szCs w:val="24"/>
        </w:rPr>
        <w:t>ξιωματικοί που προέρχονται από τις Ανώτερες Στρατιωτικές Σχολές Υπαξιωματικών των τάξεων ’90, ’91 καταταγέντες 1988-89, οι οποίοι συ</w:t>
      </w:r>
      <w:r>
        <w:rPr>
          <w:rFonts w:eastAsia="Times New Roman"/>
          <w:szCs w:val="24"/>
        </w:rPr>
        <w:t>μπλήρωσαν εικοσιπέντε έτη πραγματικής στρατιωτικής υπηρεσίας μέχρι την 31</w:t>
      </w:r>
      <w:r>
        <w:rPr>
          <w:rFonts w:eastAsia="Times New Roman"/>
          <w:szCs w:val="24"/>
        </w:rPr>
        <w:t>-</w:t>
      </w:r>
      <w:r>
        <w:rPr>
          <w:rFonts w:eastAsia="Times New Roman"/>
          <w:szCs w:val="24"/>
        </w:rPr>
        <w:t>12</w:t>
      </w:r>
      <w:r>
        <w:rPr>
          <w:rFonts w:eastAsia="Times New Roman"/>
          <w:szCs w:val="24"/>
        </w:rPr>
        <w:t>-</w:t>
      </w:r>
      <w:r>
        <w:rPr>
          <w:rFonts w:eastAsia="Times New Roman"/>
          <w:szCs w:val="24"/>
        </w:rPr>
        <w:t>2014, υπάγονται στις διατάξεις των νόμων που αφορούν τα στελέχη των Ενόπλων Δυνάμεων που συμπλήρωσαν εικοσιπενταετία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2012 και συνεπώς δικαιώνονται.</w:t>
      </w:r>
    </w:p>
    <w:p w14:paraId="0D0A09E1"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Επίσης, ρυθμίζονται </w:t>
      </w:r>
      <w:r>
        <w:rPr>
          <w:rFonts w:eastAsia="Times New Roman"/>
          <w:szCs w:val="24"/>
        </w:rPr>
        <w:t>οι όροι και οι προϋποθέσεις για τη μετάταξη των στελεχών των Ενόπλων Δυνάμεων στο Σώμα των Στρατιωτικών Ιερέων. Η ανάγκη αυτή προέκυψε αφ</w:t>
      </w:r>
      <w:r>
        <w:rPr>
          <w:rFonts w:eastAsia="Times New Roman"/>
          <w:szCs w:val="24"/>
        </w:rPr>
        <w:t xml:space="preserve">’ </w:t>
      </w:r>
      <w:r>
        <w:rPr>
          <w:rFonts w:eastAsia="Times New Roman"/>
          <w:szCs w:val="24"/>
        </w:rPr>
        <w:t xml:space="preserve">ενός λόγω των δημοσιονομικών συνθηκών που δεν επιτρέπουν την προκήρυξη διαγωνισμού για την κάλυψη σημαντικού αριθμού </w:t>
      </w:r>
      <w:r>
        <w:rPr>
          <w:rFonts w:eastAsia="Times New Roman"/>
          <w:szCs w:val="24"/>
        </w:rPr>
        <w:t xml:space="preserve">κενών οργανικών θέσεων </w:t>
      </w:r>
      <w:r>
        <w:rPr>
          <w:rFonts w:eastAsia="Times New Roman"/>
          <w:szCs w:val="24"/>
        </w:rPr>
        <w:t>σ</w:t>
      </w:r>
      <w:r>
        <w:rPr>
          <w:rFonts w:eastAsia="Times New Roman"/>
          <w:szCs w:val="24"/>
        </w:rPr>
        <w:t xml:space="preserve">τρατιωτικών </w:t>
      </w:r>
      <w:r>
        <w:rPr>
          <w:rFonts w:eastAsia="Times New Roman"/>
          <w:szCs w:val="24"/>
        </w:rPr>
        <w:t>ι</w:t>
      </w:r>
      <w:r>
        <w:rPr>
          <w:rFonts w:eastAsia="Times New Roman"/>
          <w:szCs w:val="24"/>
        </w:rPr>
        <w:t>ερέων, οι οποίοι έχουν αποστρατευτεί, αφ</w:t>
      </w:r>
      <w:r>
        <w:rPr>
          <w:rFonts w:eastAsia="Times New Roman"/>
          <w:szCs w:val="24"/>
        </w:rPr>
        <w:t xml:space="preserve">’ </w:t>
      </w:r>
      <w:r>
        <w:rPr>
          <w:rFonts w:eastAsia="Times New Roman"/>
          <w:szCs w:val="24"/>
        </w:rPr>
        <w:t xml:space="preserve">ετέρου προκειμένου να αξιοποιούνται τα άρρενα στελέχη των Ενόπλων Δυνάμεων που υποβάλλουν αιτήσεις παραιτήσεως ή </w:t>
      </w:r>
      <w:r>
        <w:rPr>
          <w:rFonts w:eastAsia="Times New Roman"/>
          <w:szCs w:val="24"/>
        </w:rPr>
        <w:lastRenderedPageBreak/>
        <w:t>αποστρατεία με σκοπό να ενδυθούν το ιερατικό σχήμα. Επίσης, καθο</w:t>
      </w:r>
      <w:r>
        <w:rPr>
          <w:rFonts w:eastAsia="Times New Roman"/>
          <w:szCs w:val="24"/>
        </w:rPr>
        <w:t>ρίζονται οι όροι και οι προϋποθέσεις όσων επιθυμούν να υποβάλουν αίτηση μετάταξης.</w:t>
      </w:r>
    </w:p>
    <w:p w14:paraId="0D0A09E2"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Στο Κεφάλαιο </w:t>
      </w:r>
      <w:r>
        <w:rPr>
          <w:rFonts w:eastAsia="Times New Roman"/>
          <w:szCs w:val="24"/>
        </w:rPr>
        <w:t xml:space="preserve">Ε΄ </w:t>
      </w:r>
      <w:r>
        <w:rPr>
          <w:rFonts w:eastAsia="Times New Roman"/>
          <w:szCs w:val="24"/>
        </w:rPr>
        <w:t>του νομοσχεδίου περιλαμβάνονται τα άρθρα 31 έως 34, με τα οποία καθορίζεται το πλαίσιο της διαδικασίας σύναψης συμβάσεων προμηθειών στρατιωτικού εξοπλισμού κ</w:t>
      </w:r>
      <w:r>
        <w:rPr>
          <w:rFonts w:eastAsia="Times New Roman"/>
          <w:szCs w:val="24"/>
        </w:rPr>
        <w:t xml:space="preserve">ατά το οποίο η </w:t>
      </w:r>
      <w:r>
        <w:rPr>
          <w:rFonts w:eastAsia="Times New Roman"/>
          <w:szCs w:val="24"/>
        </w:rPr>
        <w:t>α</w:t>
      </w:r>
      <w:r>
        <w:rPr>
          <w:rFonts w:eastAsia="Times New Roman"/>
          <w:szCs w:val="24"/>
        </w:rPr>
        <w:t xml:space="preserve">ναθέτουσα </w:t>
      </w:r>
      <w:r>
        <w:rPr>
          <w:rFonts w:eastAsia="Times New Roman"/>
          <w:szCs w:val="24"/>
        </w:rPr>
        <w:t>α</w:t>
      </w:r>
      <w:r>
        <w:rPr>
          <w:rFonts w:eastAsia="Times New Roman"/>
          <w:szCs w:val="24"/>
        </w:rPr>
        <w:t>ρχή υποχρεούται να συνάψει ταυτόχρονα με την αρχική και σύμβαση, εν συνεχεία, υποστήριξης του προς προμήθεια στρατιωτικού εξοπλισμού με τον ίδιο ή άλλο οικονομικό φορέα. Η μέχρι τώρα δηλαδή μη υπογραφή υποστηρικτικών συμβάσεων κα</w:t>
      </w:r>
      <w:r>
        <w:rPr>
          <w:rFonts w:eastAsia="Times New Roman"/>
          <w:szCs w:val="24"/>
        </w:rPr>
        <w:t>τέστησε σε αχρηστία εξοπλισμούς επιχειρησιακά αναγκαίους, με τεράστιο οικονομικό κόστος.</w:t>
      </w:r>
    </w:p>
    <w:p w14:paraId="0D0A09E3"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Στο πλαίσιο της αρχής της διαφάνειας και της ορθολογικής διαχείρισης του κρατικού προϋπολογισμού, κυρίες και κύριοι συνάδελφοι, παρέχεται η δυνατότητα στα </w:t>
      </w:r>
      <w:r>
        <w:rPr>
          <w:rFonts w:eastAsia="Times New Roman"/>
          <w:szCs w:val="24"/>
        </w:rPr>
        <w:t>γ</w:t>
      </w:r>
      <w:r>
        <w:rPr>
          <w:rFonts w:eastAsia="Times New Roman"/>
          <w:szCs w:val="24"/>
        </w:rPr>
        <w:t xml:space="preserve">ενικά </w:t>
      </w:r>
      <w:r>
        <w:rPr>
          <w:rFonts w:eastAsia="Times New Roman"/>
          <w:szCs w:val="24"/>
        </w:rPr>
        <w:t>ε</w:t>
      </w:r>
      <w:r>
        <w:rPr>
          <w:rFonts w:eastAsia="Times New Roman"/>
          <w:szCs w:val="24"/>
        </w:rPr>
        <w:t xml:space="preserve">πιτελεία να συνάπτουν αυτοτελώς συμβάσεις υποστήριξης για συμβάσεις προμήθειας στρατιωτικού εξοπλισμού οι οποίες είχαν νομίμως συναφθεί με προϊσχύουσες διατάξεις. Τα </w:t>
      </w:r>
      <w:r>
        <w:rPr>
          <w:rFonts w:eastAsia="Times New Roman"/>
          <w:szCs w:val="24"/>
        </w:rPr>
        <w:t>γ</w:t>
      </w:r>
      <w:r>
        <w:rPr>
          <w:rFonts w:eastAsia="Times New Roman"/>
          <w:szCs w:val="24"/>
        </w:rPr>
        <w:t xml:space="preserve">ενικά </w:t>
      </w:r>
      <w:r>
        <w:rPr>
          <w:rFonts w:eastAsia="Times New Roman"/>
          <w:szCs w:val="24"/>
        </w:rPr>
        <w:t>ε</w:t>
      </w:r>
      <w:r>
        <w:rPr>
          <w:rFonts w:eastAsia="Times New Roman"/>
          <w:szCs w:val="24"/>
        </w:rPr>
        <w:t xml:space="preserve">πιτελεία ορίζονται αρμόδια για τη διενέργεια όλων </w:t>
      </w:r>
      <w:r>
        <w:rPr>
          <w:rFonts w:eastAsia="Times New Roman"/>
          <w:szCs w:val="24"/>
        </w:rPr>
        <w:lastRenderedPageBreak/>
        <w:t xml:space="preserve">των διαδικασιών που απαιτούνται </w:t>
      </w:r>
      <w:r>
        <w:rPr>
          <w:rFonts w:eastAsia="Times New Roman"/>
          <w:szCs w:val="24"/>
        </w:rPr>
        <w:t>για τη σύναψη συμβάσεων προμηθειών και υπηρεσιών. Η εκτιμώμενη αξία των συμβάσεων αυτών θα πρέπει να είναι κατώτερη του ποσού του κατώτατου ορίου από το οποίο εφαρμόζεται η νομοθεσία της Ευρωπαϊκής Ένωσης.</w:t>
      </w:r>
    </w:p>
    <w:p w14:paraId="0D0A09E4" w14:textId="77777777" w:rsidR="00E2285C" w:rsidRDefault="00095D94">
      <w:pPr>
        <w:spacing w:line="600" w:lineRule="auto"/>
        <w:ind w:firstLine="720"/>
        <w:contextualSpacing/>
        <w:jc w:val="both"/>
        <w:rPr>
          <w:rFonts w:eastAsia="Times New Roman"/>
          <w:szCs w:val="24"/>
        </w:rPr>
      </w:pPr>
      <w:r>
        <w:rPr>
          <w:rFonts w:eastAsia="Times New Roman"/>
          <w:szCs w:val="24"/>
        </w:rPr>
        <w:t>Με το άρθρο 36 επανέρχεται στην εποπτεία του Υπουρ</w:t>
      </w:r>
      <w:r>
        <w:rPr>
          <w:rFonts w:eastAsia="Times New Roman"/>
          <w:szCs w:val="24"/>
        </w:rPr>
        <w:t xml:space="preserve">γείου Εθνικής Άμυνας η λειτουργία του Οικοδομικού Συνεταιρισμού Μονίμων Αξιωματικών του Ελληνικού Στρατού, προκειμένου να επιλυθούν μείζονα χρονίζοντα ζητήματα διαχειριστικής και οικονομικής φύσεως που αντιμετωπίζει ο εν λόγω </w:t>
      </w:r>
      <w:r>
        <w:rPr>
          <w:rFonts w:eastAsia="Times New Roman"/>
          <w:szCs w:val="24"/>
        </w:rPr>
        <w:t>σ</w:t>
      </w:r>
      <w:r>
        <w:rPr>
          <w:rFonts w:eastAsia="Times New Roman"/>
          <w:szCs w:val="24"/>
        </w:rPr>
        <w:t>υνεταιρισμός.</w:t>
      </w:r>
    </w:p>
    <w:p w14:paraId="0D0A09E5"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Η αρμοδιότητα, </w:t>
      </w:r>
      <w:r>
        <w:rPr>
          <w:rFonts w:eastAsia="Times New Roman"/>
          <w:szCs w:val="24"/>
        </w:rPr>
        <w:t xml:space="preserve">δηλαδή, ελέγχου του </w:t>
      </w:r>
      <w:r>
        <w:rPr>
          <w:rFonts w:eastAsia="Times New Roman"/>
          <w:szCs w:val="24"/>
        </w:rPr>
        <w:t>σ</w:t>
      </w:r>
      <w:r>
        <w:rPr>
          <w:rFonts w:eastAsia="Times New Roman"/>
          <w:szCs w:val="24"/>
        </w:rPr>
        <w:t xml:space="preserve">υνεταιρισμού είχε δοθεί από το 2011 στο Υπουργείο Οικονομικών με τον ν.4030. Ωστόσο, συσσώρευσε τεράστια προβλήματα διαχειριστικής και οικονομικής φύσεως. </w:t>
      </w:r>
    </w:p>
    <w:p w14:paraId="0D0A09E6" w14:textId="77777777" w:rsidR="00E2285C" w:rsidRDefault="00095D94">
      <w:pPr>
        <w:spacing w:line="600" w:lineRule="auto"/>
        <w:ind w:firstLine="720"/>
        <w:contextualSpacing/>
        <w:jc w:val="both"/>
        <w:rPr>
          <w:rFonts w:eastAsia="Times New Roman"/>
          <w:szCs w:val="24"/>
        </w:rPr>
      </w:pPr>
      <w:r>
        <w:rPr>
          <w:rFonts w:eastAsia="Times New Roman"/>
          <w:szCs w:val="24"/>
        </w:rPr>
        <w:t>Με το άρθρο 37 καθορίζεται ότι για το στρατιωτικό προσωπικό των Ενόπλων Δυνάμεω</w:t>
      </w:r>
      <w:r>
        <w:rPr>
          <w:rFonts w:eastAsia="Times New Roman"/>
          <w:szCs w:val="24"/>
        </w:rPr>
        <w:t xml:space="preserve">ν που τέθηκε σε δυνητική ή αυτοδίκαιη αργία, θα ισχύουν οι όροι και οι προϋποθέσεις που προβλέπονται στις σχετικές </w:t>
      </w:r>
      <w:r>
        <w:rPr>
          <w:rFonts w:eastAsia="Times New Roman"/>
          <w:szCs w:val="24"/>
        </w:rPr>
        <w:lastRenderedPageBreak/>
        <w:t>ρυθμίσεις για τους δημόσιους πολιτικούς υπαλλήλους, όσον αφορά την επιστροφή των παρακρατηθεισών αποδοχών τους.</w:t>
      </w:r>
    </w:p>
    <w:p w14:paraId="0D0A09E7" w14:textId="77777777" w:rsidR="00E2285C" w:rsidRDefault="00095D94">
      <w:pPr>
        <w:spacing w:line="600" w:lineRule="auto"/>
        <w:ind w:firstLine="720"/>
        <w:contextualSpacing/>
        <w:jc w:val="both"/>
        <w:rPr>
          <w:rFonts w:eastAsia="Times New Roman"/>
          <w:szCs w:val="24"/>
        </w:rPr>
      </w:pPr>
      <w:r>
        <w:rPr>
          <w:rFonts w:eastAsia="Times New Roman"/>
          <w:szCs w:val="24"/>
        </w:rPr>
        <w:t>Επίσης, με το άρθρο 40 εξαιρε</w:t>
      </w:r>
      <w:r>
        <w:rPr>
          <w:rFonts w:eastAsia="Times New Roman"/>
          <w:szCs w:val="24"/>
        </w:rPr>
        <w:t>ίται από το πεδίο αρμοδιοτήτων του Σώματος Επιθεωρητών - Ελεγκτών Δημόσιας Διοίκησης η παρακολούθηση των πειθαρχικών διαδικασιών στρατιωτικού προσωπικού των Ενόπλων Δυνάμεων.</w:t>
      </w:r>
    </w:p>
    <w:p w14:paraId="0D0A09E8" w14:textId="77777777" w:rsidR="00E2285C" w:rsidRDefault="00095D94">
      <w:pPr>
        <w:spacing w:line="600" w:lineRule="auto"/>
        <w:ind w:firstLine="720"/>
        <w:contextualSpacing/>
        <w:jc w:val="both"/>
        <w:rPr>
          <w:rFonts w:eastAsia="Times New Roman"/>
          <w:szCs w:val="24"/>
        </w:rPr>
      </w:pPr>
      <w:r>
        <w:rPr>
          <w:rFonts w:eastAsia="Times New Roman"/>
          <w:szCs w:val="24"/>
        </w:rPr>
        <w:t>Με το άρθρο 41</w:t>
      </w:r>
      <w:r>
        <w:rPr>
          <w:rFonts w:eastAsia="Times New Roman"/>
          <w:szCs w:val="24"/>
        </w:rPr>
        <w:t xml:space="preserve"> </w:t>
      </w:r>
      <w:r>
        <w:rPr>
          <w:rFonts w:eastAsia="Times New Roman"/>
          <w:szCs w:val="24"/>
        </w:rPr>
        <w:t xml:space="preserve">επέρχονται οργανωτικές μεταβολές σε σχέση με τη Μονάδα Εσωτερικού </w:t>
      </w:r>
      <w:r>
        <w:rPr>
          <w:rFonts w:eastAsia="Times New Roman"/>
          <w:szCs w:val="24"/>
        </w:rPr>
        <w:t xml:space="preserve">Ελέγχου του Υπουργείου Εθνικής Άμυνας, με σκοπό την αποδοτικότερη λειτουργία της. Συγκεκριμένα, συστήνεται επιτροπή για τον έλεγχο των ευρημάτων της Μονάδας Εσωτερικού Ελέγχου. Η συγκρότηση της </w:t>
      </w:r>
      <w:r>
        <w:rPr>
          <w:rFonts w:eastAsia="Times New Roman"/>
          <w:szCs w:val="24"/>
        </w:rPr>
        <w:t>ε</w:t>
      </w:r>
      <w:r>
        <w:rPr>
          <w:rFonts w:eastAsia="Times New Roman"/>
          <w:szCs w:val="24"/>
        </w:rPr>
        <w:t xml:space="preserve">πιτροπής με προεξάρχοντα </w:t>
      </w:r>
      <w:r>
        <w:rPr>
          <w:rFonts w:eastAsia="Times New Roman"/>
          <w:szCs w:val="24"/>
        </w:rPr>
        <w:t>ε</w:t>
      </w:r>
      <w:r>
        <w:rPr>
          <w:rFonts w:eastAsia="Times New Roman"/>
          <w:szCs w:val="24"/>
        </w:rPr>
        <w:t xml:space="preserve">φέτη </w:t>
      </w:r>
      <w:r>
        <w:rPr>
          <w:rFonts w:eastAsia="Times New Roman"/>
          <w:szCs w:val="24"/>
        </w:rPr>
        <w:t>δ</w:t>
      </w:r>
      <w:r>
        <w:rPr>
          <w:rFonts w:eastAsia="Times New Roman"/>
          <w:szCs w:val="24"/>
        </w:rPr>
        <w:t>ικαστή, ο οποίος θα απολαμβάν</w:t>
      </w:r>
      <w:r>
        <w:rPr>
          <w:rFonts w:eastAsia="Times New Roman"/>
          <w:szCs w:val="24"/>
        </w:rPr>
        <w:t>ει προσωπικής και λειτουργικής ανεξαρτησίας, παρέχει εγγυήσεις αμερόληπτης κρίσης και εγγυάται την αποτελεσματικότερη ενέργεια και την αξιολόγηση ευρημάτων, με στόχο την καταπολέμηση φαινομένων διαφθοράς στο χώρο της Εθνικής Άμυνας και της απόδοσης δικαιοσ</w:t>
      </w:r>
      <w:r>
        <w:rPr>
          <w:rFonts w:eastAsia="Times New Roman"/>
          <w:szCs w:val="24"/>
        </w:rPr>
        <w:t>ύνης.</w:t>
      </w:r>
    </w:p>
    <w:p w14:paraId="0D0A09E9"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Στο Κεφάλαιο </w:t>
      </w:r>
      <w:r>
        <w:rPr>
          <w:rFonts w:eastAsia="Times New Roman"/>
          <w:szCs w:val="24"/>
        </w:rPr>
        <w:t xml:space="preserve">Ζ΄και τελευταίο </w:t>
      </w:r>
      <w:r>
        <w:rPr>
          <w:rFonts w:eastAsia="Times New Roman"/>
          <w:szCs w:val="24"/>
        </w:rPr>
        <w:t xml:space="preserve">περιλαμβάνονται εξουσιοδοτικές διατάξεις για την έκδοση κανονιστικών πράξεων και άλλες. Σε αυτό το σημείο επιτρέψτε μου να αναφερθώ στις αλλαγές που προέκυψαν μετά την ολοκλήρωση των συζητήσεων στην </w:t>
      </w:r>
      <w:r>
        <w:rPr>
          <w:rFonts w:eastAsia="Times New Roman"/>
          <w:szCs w:val="24"/>
        </w:rPr>
        <w:t>ε</w:t>
      </w:r>
      <w:r>
        <w:rPr>
          <w:rFonts w:eastAsia="Times New Roman"/>
          <w:szCs w:val="24"/>
        </w:rPr>
        <w:t>πιτροπή, οι οποίες απ</w:t>
      </w:r>
      <w:r>
        <w:rPr>
          <w:rFonts w:eastAsia="Times New Roman"/>
          <w:szCs w:val="24"/>
        </w:rPr>
        <w:t xml:space="preserve">οτυπώνονται σε δύο ακόμη άρθρα. </w:t>
      </w:r>
    </w:p>
    <w:p w14:paraId="0D0A09EA" w14:textId="77777777" w:rsidR="00E2285C" w:rsidRDefault="00095D94">
      <w:pPr>
        <w:spacing w:line="600" w:lineRule="auto"/>
        <w:ind w:firstLine="720"/>
        <w:contextualSpacing/>
        <w:jc w:val="both"/>
        <w:rPr>
          <w:rFonts w:eastAsia="Times New Roman"/>
          <w:szCs w:val="24"/>
        </w:rPr>
      </w:pPr>
      <w:r>
        <w:rPr>
          <w:rFonts w:eastAsia="Times New Roman"/>
          <w:szCs w:val="24"/>
        </w:rPr>
        <w:t>Θα αναφερθώ μόνο στο άρθρο 49, όπου αντικαταστάθηκε η παράγραφος 3 του άρθρου 119 του ν.4249 και ορίστηκε ως έναρξη του χρονικού διαστήματος των δύο ετών που απαιτείται για την ολοκλήρωση των διαδικασιών πιστοποίησης και έν</w:t>
      </w:r>
      <w:r>
        <w:rPr>
          <w:rFonts w:eastAsia="Times New Roman"/>
          <w:szCs w:val="24"/>
        </w:rPr>
        <w:t xml:space="preserve">ταξης των εξειδικευμένων εθελοντών και εθελοντών οργανώσεων πολιτικής προστασίας στο </w:t>
      </w:r>
      <w:r>
        <w:rPr>
          <w:rFonts w:eastAsia="Times New Roman"/>
          <w:szCs w:val="24"/>
        </w:rPr>
        <w:t>μ</w:t>
      </w:r>
      <w:r>
        <w:rPr>
          <w:rFonts w:eastAsia="Times New Roman"/>
          <w:szCs w:val="24"/>
        </w:rPr>
        <w:t xml:space="preserve">ητρώο </w:t>
      </w:r>
      <w:r>
        <w:rPr>
          <w:rFonts w:eastAsia="Times New Roman"/>
          <w:szCs w:val="24"/>
        </w:rPr>
        <w:t>ε</w:t>
      </w:r>
      <w:r>
        <w:rPr>
          <w:rFonts w:eastAsia="Times New Roman"/>
          <w:szCs w:val="24"/>
        </w:rPr>
        <w:t>θελοντών η έναρξη υλοποίησης των εκπαιδεύσεών τους, μέσω της Εθνικής Σχολής Πολιτικής Προστασίας</w:t>
      </w:r>
      <w:r>
        <w:rPr>
          <w:rFonts w:eastAsia="Times New Roman"/>
          <w:szCs w:val="24"/>
        </w:rPr>
        <w:t>.</w:t>
      </w:r>
    </w:p>
    <w:p w14:paraId="0D0A09EB" w14:textId="77777777" w:rsidR="00E2285C" w:rsidRDefault="00095D94">
      <w:pPr>
        <w:spacing w:line="600" w:lineRule="auto"/>
        <w:ind w:firstLine="720"/>
        <w:contextualSpacing/>
        <w:jc w:val="both"/>
        <w:rPr>
          <w:rFonts w:eastAsia="Times New Roman"/>
          <w:szCs w:val="24"/>
        </w:rPr>
      </w:pPr>
      <w:r>
        <w:rPr>
          <w:rFonts w:eastAsia="Times New Roman"/>
          <w:szCs w:val="24"/>
        </w:rPr>
        <w:t>(Στο σημείο αυτό την Προεδρική Έδρα καταλαμβάνει ο</w:t>
      </w:r>
      <w:r>
        <w:rPr>
          <w:rFonts w:eastAsia="Times New Roman"/>
          <w:szCs w:val="24"/>
        </w:rPr>
        <w:t xml:space="preserve"> Ε</w:t>
      </w:r>
      <w:r>
        <w:rPr>
          <w:rFonts w:eastAsia="Times New Roman" w:cs="Times New Roman"/>
          <w:szCs w:val="24"/>
        </w:rPr>
        <w:t>΄</w:t>
      </w:r>
      <w:r>
        <w:rPr>
          <w:rFonts w:eastAsia="Times New Roman"/>
          <w:szCs w:val="24"/>
        </w:rPr>
        <w:t xml:space="preserve"> Αντιπρόεδρο</w:t>
      </w:r>
      <w:r>
        <w:rPr>
          <w:rFonts w:eastAsia="Times New Roman"/>
          <w:szCs w:val="24"/>
        </w:rPr>
        <w:t xml:space="preserve">ς της Βουλής κ. </w:t>
      </w:r>
      <w:r w:rsidRPr="001A23F7">
        <w:rPr>
          <w:rFonts w:eastAsia="Times New Roman"/>
          <w:b/>
          <w:szCs w:val="24"/>
        </w:rPr>
        <w:t>ΔΗΜΗΤΡΙΟΣ ΚΡΕΜΑΣΤΙΝΟΣ</w:t>
      </w:r>
      <w:r>
        <w:rPr>
          <w:rFonts w:eastAsia="Times New Roman"/>
          <w:szCs w:val="24"/>
        </w:rPr>
        <w:t>)</w:t>
      </w:r>
    </w:p>
    <w:p w14:paraId="0D0A09EC"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Κλείνοντας θέλω να πω ότι οι Ανεξάρτητοι Έλληνες υπερψηφίζουμε το παρόν σχέδιο νόμου. Καθ’ ημάς, το σχέδιο αυτό θα συμβάλει ουσιαστικά στην επίλυση σημαντικών και χρόνιων προβλημάτων που </w:t>
      </w:r>
      <w:r>
        <w:rPr>
          <w:rFonts w:eastAsia="Times New Roman"/>
          <w:szCs w:val="24"/>
        </w:rPr>
        <w:lastRenderedPageBreak/>
        <w:t>αντιμετωπίζουν οι Ένοπλες Δυνά</w:t>
      </w:r>
      <w:r>
        <w:rPr>
          <w:rFonts w:eastAsia="Times New Roman"/>
          <w:szCs w:val="24"/>
        </w:rPr>
        <w:t xml:space="preserve">μεις, καθώς αναμένεται να αναβαθμίσει τόσο τις υπάρχουσες δομές όσο και το αξιόμαχο των στελεχών. </w:t>
      </w:r>
    </w:p>
    <w:p w14:paraId="0D0A09ED"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Επίσης, διασφαλίζεται η αξιοπιστία των Ενόπλων Δυνάμεων, η αξιοκρατία και η διαφάνεια των λειτουργιών τους. </w:t>
      </w:r>
    </w:p>
    <w:p w14:paraId="0D0A09EE"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Σας ευχαριστώ πολύ.  </w:t>
      </w:r>
    </w:p>
    <w:p w14:paraId="0D0A09EF"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(Δημήτριος Κρεμ</w:t>
      </w:r>
      <w:r>
        <w:rPr>
          <w:rFonts w:eastAsia="Times New Roman"/>
          <w:b/>
          <w:szCs w:val="24"/>
        </w:rPr>
        <w:t xml:space="preserve">αστινός): </w:t>
      </w:r>
      <w:r>
        <w:rPr>
          <w:rFonts w:eastAsia="Times New Roman"/>
          <w:szCs w:val="24"/>
        </w:rPr>
        <w:t xml:space="preserve">Σας ευχαριστώ κι εγώ. </w:t>
      </w:r>
    </w:p>
    <w:p w14:paraId="0D0A09F0"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έχω την τιμή να ανακοινώσω </w:t>
      </w:r>
      <w:r>
        <w:rPr>
          <w:rFonts w:eastAsia="Times New Roman"/>
          <w:szCs w:val="24"/>
        </w:rPr>
        <w:t>σ</w:t>
      </w:r>
      <w:r>
        <w:rPr>
          <w:rFonts w:eastAsia="Times New Roman"/>
          <w:szCs w:val="24"/>
        </w:rPr>
        <w:t xml:space="preserve">το Σώμα ότι η Διαρκής Επιτροπή Οικονομικών Υποθέσεων καταθέτει την </w:t>
      </w:r>
      <w:r>
        <w:rPr>
          <w:rFonts w:eastAsia="Times New Roman"/>
          <w:szCs w:val="24"/>
        </w:rPr>
        <w:t>έ</w:t>
      </w:r>
      <w:r>
        <w:rPr>
          <w:rFonts w:eastAsia="Times New Roman"/>
          <w:szCs w:val="24"/>
        </w:rPr>
        <w:t>κθεσή της στο σχέδιο νόμου του Υπουργείου Οικονομικών</w:t>
      </w:r>
      <w:r>
        <w:rPr>
          <w:rFonts w:eastAsia="Times New Roman"/>
          <w:szCs w:val="24"/>
        </w:rPr>
        <w:t>:</w:t>
      </w:r>
      <w:r>
        <w:rPr>
          <w:rFonts w:eastAsia="Times New Roman"/>
          <w:szCs w:val="24"/>
        </w:rPr>
        <w:t xml:space="preserve"> «Τροποποιήσεις του Εθνικού Τελωνειακού Κώδ</w:t>
      </w:r>
      <w:r>
        <w:rPr>
          <w:rFonts w:eastAsia="Times New Roman"/>
          <w:szCs w:val="24"/>
        </w:rPr>
        <w:t>ικα προς ενίσχυση της καταπολέμησης της παράνομης εμπορίας καπνού και βιομηχανοποιημένων καπνών και ίδρυση Συντονιστικού Κέντρου για την Καταπολέμηση του Λαθρεμπορίου, εναρμόνιση της ελληνικής νομοθεσίας προς την Απόφαση 2009/917/ΔΕΥ του Συμβουλίου, της 30</w:t>
      </w:r>
      <w:r>
        <w:rPr>
          <w:rFonts w:eastAsia="Times New Roman"/>
          <w:szCs w:val="24"/>
        </w:rPr>
        <w:t xml:space="preserve">ης Νοεμβρίου 2009, για τη χρήση της πληροφορικής για τελωνειακούς σκοπούς και άλλες </w:t>
      </w:r>
      <w:r>
        <w:rPr>
          <w:rFonts w:eastAsia="Times New Roman"/>
          <w:szCs w:val="24"/>
        </w:rPr>
        <w:lastRenderedPageBreak/>
        <w:t>διατάξεις αρμοδιότητας Υπουργείου Οικονομικών και ενσωμάτωση στην εθνική νομοθεσία των άρθρων 15, 16 και 18 της Οδηγίας 2014/40/ΕΕ του Ευρωπαϊκού Κοινοβουλίου και του Συμβο</w:t>
      </w:r>
      <w:r>
        <w:rPr>
          <w:rFonts w:eastAsia="Times New Roman"/>
          <w:szCs w:val="24"/>
        </w:rPr>
        <w:t>υλίου της 3ης Απριλίου 2014, για την προσέγγιση των νομοθετικών, κανονιστικών και διοικητικών διατάξεων των κρατών-μελών σχετικά με την κατασκευή, την παρουσίαση και την πώληση προϊόντων καπνού και συναφών προϊόντων και την κατάργηση της Οδηγίας 2001/37/ΕΚ</w:t>
      </w:r>
      <w:r>
        <w:rPr>
          <w:rFonts w:eastAsia="Times New Roman"/>
          <w:szCs w:val="24"/>
        </w:rPr>
        <w:t>»</w:t>
      </w:r>
      <w:r>
        <w:rPr>
          <w:rFonts w:eastAsia="Times New Roman"/>
          <w:szCs w:val="24"/>
        </w:rPr>
        <w:t>.</w:t>
      </w:r>
    </w:p>
    <w:p w14:paraId="0D0A09F1"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Ο κ. Σαρίδης έχει τον λόγο. </w:t>
      </w:r>
    </w:p>
    <w:p w14:paraId="0D0A09F2"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 xml:space="preserve">Ευχαριστώ, κύριε Πρόεδρε. </w:t>
      </w:r>
    </w:p>
    <w:p w14:paraId="0D0A09F3" w14:textId="77777777" w:rsidR="00E2285C" w:rsidRDefault="00095D94">
      <w:pPr>
        <w:spacing w:line="600" w:lineRule="auto"/>
        <w:ind w:firstLine="720"/>
        <w:contextualSpacing/>
        <w:jc w:val="both"/>
        <w:rPr>
          <w:rFonts w:eastAsia="Times New Roman"/>
          <w:szCs w:val="24"/>
        </w:rPr>
      </w:pPr>
      <w:r>
        <w:rPr>
          <w:rFonts w:eastAsia="Times New Roman"/>
          <w:szCs w:val="24"/>
        </w:rPr>
        <w:t>Κυρίες και κύριοι συνάδελφοι, κύριε Υπουργέ, όταν ξεκίνησε η συζήτηση στην Επιτροπή Εθνικής Άμυνας, με αντικείμενο την επεξεργασία του παρόντος νομοσχεδίου, έγινε γρήγορα αντιληπτό</w:t>
      </w:r>
      <w:r>
        <w:rPr>
          <w:rFonts w:eastAsia="Times New Roman"/>
          <w:szCs w:val="24"/>
        </w:rPr>
        <w:t xml:space="preserve"> πώς επρόκειτο για ένα σχέδιο νόμου με ειδικό βάρος για την κοινωνία, για τους πολίτες και για την Ελληνική Δημοκρατία.</w:t>
      </w:r>
    </w:p>
    <w:p w14:paraId="0D0A09F4"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Ο τίτλος του «Ρύθμιση θεμάτων αρμοδιότητας Υπουργείου Εθνικής Άμυνας </w:t>
      </w:r>
      <w:r>
        <w:rPr>
          <w:rFonts w:eastAsia="Times New Roman"/>
          <w:szCs w:val="24"/>
        </w:rPr>
        <w:t>.</w:t>
      </w:r>
      <w:r>
        <w:rPr>
          <w:rFonts w:eastAsia="Times New Roman"/>
          <w:szCs w:val="24"/>
        </w:rPr>
        <w:t xml:space="preserve">» δεν αποδίδει το μέγεθος και την αξία των αλλαγών που επέρχονται </w:t>
      </w:r>
      <w:r>
        <w:rPr>
          <w:rFonts w:eastAsia="Times New Roman"/>
          <w:szCs w:val="24"/>
        </w:rPr>
        <w:t xml:space="preserve">στις ελληνικές Ένοπλες Δυνάμεις με την έναρξη της ισχύος του παρόντος. </w:t>
      </w:r>
    </w:p>
    <w:p w14:paraId="0D0A09F5" w14:textId="77777777" w:rsidR="00E2285C" w:rsidRDefault="00095D94">
      <w:pPr>
        <w:spacing w:line="600" w:lineRule="auto"/>
        <w:ind w:firstLine="720"/>
        <w:contextualSpacing/>
        <w:jc w:val="both"/>
        <w:rPr>
          <w:rFonts w:eastAsia="Times New Roman"/>
          <w:szCs w:val="24"/>
        </w:rPr>
      </w:pPr>
      <w:r>
        <w:rPr>
          <w:rFonts w:eastAsia="Times New Roman"/>
          <w:szCs w:val="24"/>
        </w:rPr>
        <w:t>Οι κοινοβουλευτικές διαδικασίες αυτή τη φορά τηρήθηκαν. Δεν νομοθετούμε σήμερα με τη μορφή του κατεπείγοντος. Αυτό μας έδωσε την ευκαιρία να συνεργαστούμε, με κοινό σκοπό τη βελτίωση τ</w:t>
      </w:r>
      <w:r>
        <w:rPr>
          <w:rFonts w:eastAsia="Times New Roman"/>
          <w:szCs w:val="24"/>
        </w:rPr>
        <w:t xml:space="preserve">ου προτεινόμενου νόμου προς όφελος του ελληνικού λαού.   </w:t>
      </w:r>
    </w:p>
    <w:p w14:paraId="0D0A09F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κατορθώσαμε να αλλάξουμε μεγάλο μέρος του αρχικού νομοσχεδίου. Συνδιαμορφώσαμε το νομοσχέδιο που φθάνει σήμερα στην Ολομέλεια της Βουλής. Η </w:t>
      </w:r>
      <w:r>
        <w:rPr>
          <w:rFonts w:eastAsia="Times New Roman" w:cs="Times New Roman"/>
          <w:szCs w:val="24"/>
        </w:rPr>
        <w:t>ε</w:t>
      </w:r>
      <w:r>
        <w:rPr>
          <w:rFonts w:eastAsia="Times New Roman" w:cs="Times New Roman"/>
          <w:szCs w:val="24"/>
        </w:rPr>
        <w:t>πιτροπή ζήτησε να γίνουν σεβαστές οι παρατηρήσει</w:t>
      </w:r>
      <w:r>
        <w:rPr>
          <w:rFonts w:eastAsia="Times New Roman" w:cs="Times New Roman"/>
          <w:szCs w:val="24"/>
        </w:rPr>
        <w:t xml:space="preserve">ς της και η ανησυχία της σε μια σειρά από ζητήματα. Πράγματι, τα περισσότερα από αυτά διευθετήθηκαν. Από την πλευρά τους ο κ. Καμμένος και ο κ. Βίτσας ζήτησαν πολιτική στήριξη για κάποιες </w:t>
      </w:r>
      <w:r>
        <w:rPr>
          <w:rFonts w:eastAsia="Times New Roman" w:cs="Times New Roman"/>
          <w:szCs w:val="24"/>
        </w:rPr>
        <w:lastRenderedPageBreak/>
        <w:t xml:space="preserve">θαρραλέες και απαραίτητες μεταρρυθμίσεις. Η Ένωση Κεντρώων, έχοντας </w:t>
      </w:r>
      <w:r>
        <w:rPr>
          <w:rFonts w:eastAsia="Times New Roman" w:cs="Times New Roman"/>
          <w:szCs w:val="24"/>
        </w:rPr>
        <w:t>επανειλημμένως επιχειρηματολογήσει για την αξία της συναίνεσης και της συνεννόησης, δεν θα μπορούσε παρά να στηρίξει αυτήν την προσπάθεια.</w:t>
      </w:r>
    </w:p>
    <w:p w14:paraId="0D0A09F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θα ήθελα σε αυτό το σημείο να επιχειρήσω μία παρουσίαση της έκτασης της συνδιαμόρφωσης τ</w:t>
      </w:r>
      <w:r>
        <w:rPr>
          <w:rFonts w:eastAsia="Times New Roman" w:cs="Times New Roman"/>
          <w:szCs w:val="24"/>
        </w:rPr>
        <w:t>ου παρόντος νομοσχεδίου. Κρίσιμο σημείο της συζήτησής μας αποτέλεσε η αναγνώριση εκ μέρους όλων των πολιτικών παρατάξεων της αναγκαιότητας διατήρησης των ονομασιών και των συμβόλων των ιστορικών σχολών ΣΤΥΑ, ΣΥΔ και ΣΙΡ. Δεν επρόκειτο για κάτι το επιφανεια</w:t>
      </w:r>
      <w:r>
        <w:rPr>
          <w:rFonts w:eastAsia="Times New Roman" w:cs="Times New Roman"/>
          <w:szCs w:val="24"/>
        </w:rPr>
        <w:t>κό, όπως διαπιστώνουν όλοι όσοι γνωρίζουν την αξία των συμβόλων και των ιδεών που απεικονίζουν. Και η σημαία μας ένα σύμβολο είναι.</w:t>
      </w:r>
    </w:p>
    <w:p w14:paraId="0D0A09F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λοιπόν, η προσθήκη της παραγράφου 3 και η διόρθωση στην παράγραφο 2, με την επιφύλαξη να δούμε και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w:t>
      </w:r>
      <w:r>
        <w:rPr>
          <w:rFonts w:eastAsia="Times New Roman" w:cs="Times New Roman"/>
          <w:szCs w:val="24"/>
        </w:rPr>
        <w:t xml:space="preserve">άταγμα του άρθρου 46, ικανοποιεί την Ένωση Κεντρώων. Υπάρχουν </w:t>
      </w:r>
      <w:r>
        <w:rPr>
          <w:rFonts w:eastAsia="Times New Roman" w:cs="Times New Roman"/>
          <w:szCs w:val="24"/>
        </w:rPr>
        <w:lastRenderedPageBreak/>
        <w:t>βεβαίως και τα μελανά σημεία. Δυστυχώς. Για παράδειγμα, δεν μπορείτε να με πείσετε, διότι δεν καταφέρατε να παρουσιάσετε κάποιο πειστικό επιχείρημα πως ο συνδικαλισμός στις Ένοπλες Δυνάμεις είνα</w:t>
      </w:r>
      <w:r>
        <w:rPr>
          <w:rFonts w:eastAsia="Times New Roman" w:cs="Times New Roman"/>
          <w:szCs w:val="24"/>
        </w:rPr>
        <w:t>ι θέμα που μπορεί να λυθεί με μία βουλευτική τροπολογία, χωρίς να προηγηθεί δημόσια διαβούλευση.</w:t>
      </w:r>
    </w:p>
    <w:p w14:paraId="0D0A09F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Επαναφέρω την πρότασή μου, αν και πλέον έχει περάσει σαν άρθρο, και σας καλώ από το Βήμα της Ολομέλειας να αποσύρετε την τροπολογία της σεβαστού συναδέλφου κ. </w:t>
      </w:r>
      <w:r>
        <w:rPr>
          <w:rFonts w:eastAsia="Times New Roman" w:cs="Times New Roman"/>
          <w:szCs w:val="24"/>
        </w:rPr>
        <w:t xml:space="preserve">Κοζομπόλη και να φέρετε το θέμα του συνδικαλισμού στις Ένοπλες Δυνάμεις ως αυτοτελές νομοσχέδιο για συζήτηση στην </w:t>
      </w:r>
      <w:r>
        <w:rPr>
          <w:rFonts w:eastAsia="Times New Roman" w:cs="Times New Roman"/>
          <w:szCs w:val="24"/>
        </w:rPr>
        <w:t>ε</w:t>
      </w:r>
      <w:r>
        <w:rPr>
          <w:rFonts w:eastAsia="Times New Roman" w:cs="Times New Roman"/>
          <w:szCs w:val="24"/>
        </w:rPr>
        <w:t>πιτροπή, με τις προβλεπόμενες διαδικασίες.</w:t>
      </w:r>
    </w:p>
    <w:p w14:paraId="0D0A09F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Έχοντας διατυπώσει το αίτημα της Ένωσης Κεντρώων για την απόσυρση της συγκεκριμένης τροπολογίας, ε</w:t>
      </w:r>
      <w:r>
        <w:rPr>
          <w:rFonts w:eastAsia="Times New Roman" w:cs="Times New Roman"/>
          <w:szCs w:val="24"/>
        </w:rPr>
        <w:t>πανέρχομαι στην τεκμηρίωση της επιλογής μας να στηρίξουμε το βασικό νομοσχέδιο. Δεν θα μπορούσα παρά να ξεκινήσω με τα ζητήματα που προκύπτουν από την επιχειρούμενη προσπάθεια αναβάθμισης των σχολών της Πολεμικής Αεροπορίας. Ακούστηκε πως η πρωτοβουλία αυτ</w:t>
      </w:r>
      <w:r>
        <w:rPr>
          <w:rFonts w:eastAsia="Times New Roman" w:cs="Times New Roman"/>
          <w:szCs w:val="24"/>
        </w:rPr>
        <w:t>ή είναι πιο πολύ συγχώνευση παρά αναβάθμιση.</w:t>
      </w:r>
    </w:p>
    <w:p w14:paraId="0D0A09F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Πιστεύω πως αυτή η κριτική κρύβει μία αλήθεια. Υπάρχει πράγματι ο κίνδυνος αυτά που σήμερα αποφασίζουμε εδώ, πιστεύοντας πως ενισχύουμε την παρεχόμενη εκπαίδευση στα στελέχη της Πολεμικής μας Αεροπορίας, να μείν</w:t>
      </w:r>
      <w:r>
        <w:rPr>
          <w:rFonts w:eastAsia="Times New Roman" w:cs="Times New Roman"/>
          <w:szCs w:val="24"/>
        </w:rPr>
        <w:t>ουν κενό γράμμα, εάν το περιεχόμενο και η ουσία της στρατιωτικής αγωγής που θα παρέχει η νέα σχολή δεν αποτελέσει αντικείμενο προσεκτικής επιστημονικής μελέτης.</w:t>
      </w:r>
    </w:p>
    <w:p w14:paraId="0D0A09F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 δεν κατάφερε να ξεφύγει από την παράδοση τού να αφήνουμε ανοικτά θέματα για</w:t>
      </w:r>
      <w:r>
        <w:rPr>
          <w:rFonts w:eastAsia="Times New Roman" w:cs="Times New Roman"/>
          <w:szCs w:val="24"/>
        </w:rPr>
        <w:t xml:space="preserve"> τον Υπουργό, όπως και στα προεδρικά διατάγματα. Πολλά θα κριθούν, λοιπόν, από την πρόταση που θα καταθέσει το Υπουργείο για τη σύνταξη του σχετικού προεδρικού διατάγματος που θα προβλέπει τη λειτουργία της νέας σχολής, κύριε Υπουργέ.</w:t>
      </w:r>
    </w:p>
    <w:p w14:paraId="0D0A09F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Στο Κεφάλαιο </w:t>
      </w:r>
      <w:r>
        <w:rPr>
          <w:rFonts w:eastAsia="Times New Roman" w:cs="Times New Roman"/>
          <w:szCs w:val="24"/>
        </w:rPr>
        <w:t>Β΄</w:t>
      </w:r>
      <w:r>
        <w:rPr>
          <w:rFonts w:eastAsia="Times New Roman" w:cs="Times New Roman"/>
          <w:szCs w:val="24"/>
        </w:rPr>
        <w:t xml:space="preserve"> </w:t>
      </w:r>
      <w:r>
        <w:rPr>
          <w:rFonts w:eastAsia="Times New Roman" w:cs="Times New Roman"/>
          <w:szCs w:val="24"/>
        </w:rPr>
        <w:t>του ν</w:t>
      </w:r>
      <w:r>
        <w:rPr>
          <w:rFonts w:eastAsia="Times New Roman" w:cs="Times New Roman"/>
          <w:szCs w:val="24"/>
        </w:rPr>
        <w:t>ομοσχεδίου, μετά και τις απαραίτητες βελτιώσεις, παραμένει αναπάντητη μια κρίσιμη ερώτηση για μας. Υπάρχει περίπτωση, με απόφαση ΚΥΣΕΑ, να βρεθεί η ΜΟΜΚΑ να κατασκευάζει προσφυγικούς καταυλισμούς; Αν, για παράδειγμα, ξεκινήσουν να έρχονται μαζικά πρόσφυγες</w:t>
      </w:r>
      <w:r>
        <w:rPr>
          <w:rFonts w:eastAsia="Times New Roman" w:cs="Times New Roman"/>
          <w:szCs w:val="24"/>
        </w:rPr>
        <w:t xml:space="preserve"> από </w:t>
      </w:r>
      <w:r>
        <w:rPr>
          <w:rFonts w:eastAsia="Times New Roman" w:cs="Times New Roman"/>
          <w:szCs w:val="24"/>
        </w:rPr>
        <w:lastRenderedPageBreak/>
        <w:t>την Τουρκία, ζητώντας άσυλο, καθώς θα κινδυνεύουν από το καθεστώς Ερντογάν, θα μπορούσε το ΚΥΣΕΑ να το θεωρήσει κατάσταση έκτακτης ανάγκης και να αναθέσει στη ΜΟΜΚΑ να κατασκευάσει τις απαιτούμενες δομές;</w:t>
      </w:r>
    </w:p>
    <w:p w14:paraId="0D0A09F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Πέρα από αυτό, θα επαναλάβω τα λόγια μου από τ</w:t>
      </w:r>
      <w:r>
        <w:rPr>
          <w:rFonts w:eastAsia="Times New Roman" w:cs="Times New Roman"/>
          <w:szCs w:val="24"/>
        </w:rPr>
        <w:t>ην τοποθέτησή μου στις συζητήσεις που έγιναν στην Επιτροπή Άμυνας, καλώντας τον Υπουργό να μην επιτρέψει πουθενά την προχειρότητα, γιατί η ΜΟΜΚΑ θα μείνει εκτεθειμένη σε μικροπολιτικές σκοπιμότητες και βεβαίως ο ελληνικός λαός θα έχει χάσει από αυτά που δε</w:t>
      </w:r>
      <w:r>
        <w:rPr>
          <w:rFonts w:eastAsia="Times New Roman" w:cs="Times New Roman"/>
          <w:szCs w:val="24"/>
        </w:rPr>
        <w:t>ν έχει. Και εκεί είναι το ζητούμενο για την Ένωση Κεντρώων. Χάθηκαν πάρα πολλοί πόροι τις τελευταίες δεκαετίες εξαιτίας αποτυχημένων πολιτικών πρωτοβουλιών.</w:t>
      </w:r>
    </w:p>
    <w:p w14:paraId="0D0A09F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Να γιατί ζητάμε τη συναίνεση στον πολιτικό κόσμο και την ανάληψη της συνευθύνης εμείς στην Ένωση Κε</w:t>
      </w:r>
      <w:r>
        <w:rPr>
          <w:rFonts w:eastAsia="Times New Roman" w:cs="Times New Roman"/>
          <w:szCs w:val="24"/>
        </w:rPr>
        <w:t>ντρώων. Όλες οι πρωτοβουλίες που παίρνονται σήμερα, παραμένουν εκτεθειμένες στη μικροκομματική εκμετάλλευση. Αυτό δεν θα συνέβαινε σε μία συνεργατική κυβέρνηση.</w:t>
      </w:r>
    </w:p>
    <w:p w14:paraId="0D0A0A0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Κεφάλαιο </w:t>
      </w:r>
      <w:r>
        <w:rPr>
          <w:rFonts w:eastAsia="Times New Roman" w:cs="Times New Roman"/>
          <w:szCs w:val="24"/>
        </w:rPr>
        <w:t>Γ΄</w:t>
      </w:r>
      <w:r>
        <w:rPr>
          <w:rFonts w:eastAsia="Times New Roman" w:cs="Times New Roman"/>
          <w:szCs w:val="24"/>
        </w:rPr>
        <w:t xml:space="preserve"> </w:t>
      </w:r>
      <w:r>
        <w:rPr>
          <w:rFonts w:eastAsia="Times New Roman" w:cs="Times New Roman"/>
          <w:szCs w:val="24"/>
        </w:rPr>
        <w:t>εντοπίζουμε τη φιλότιμη προσπάθεια που ξεκινά για την αξιοποίηση της περιουσίας</w:t>
      </w:r>
      <w:r>
        <w:rPr>
          <w:rFonts w:eastAsia="Times New Roman" w:cs="Times New Roman"/>
          <w:szCs w:val="24"/>
        </w:rPr>
        <w:t xml:space="preserve"> των Ενόπλων Δυνάμεων. Επαναλαμβάνω τη χαρά μας ως Ένωση Κεντρώων, που η περιουσία των Ενόπλων Δυνάμεων γλίτωσε από το υπερταμείο Σόιμπλε.Είναι σε ελληνικά χέρια η ευθύνη της αξιοποίησης </w:t>
      </w:r>
      <w:r>
        <w:rPr>
          <w:rFonts w:eastAsia="Times New Roman" w:cs="Times New Roman"/>
          <w:szCs w:val="24"/>
        </w:rPr>
        <w:t xml:space="preserve"> </w:t>
      </w:r>
      <w:r>
        <w:rPr>
          <w:rFonts w:eastAsia="Times New Roman" w:cs="Times New Roman"/>
          <w:szCs w:val="24"/>
        </w:rPr>
        <w:t xml:space="preserve">της περιουσίας των Ενόπλων Δυνάμεων. </w:t>
      </w:r>
    </w:p>
    <w:p w14:paraId="0D0A0A0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Οι βελτιώσεις που έγιναν στο Κ</w:t>
      </w:r>
      <w:r>
        <w:rPr>
          <w:rFonts w:eastAsia="Times New Roman" w:cs="Times New Roman"/>
          <w:szCs w:val="24"/>
        </w:rPr>
        <w:t>εφάλαιο</w:t>
      </w:r>
      <w:r>
        <w:rPr>
          <w:rFonts w:eastAsia="Times New Roman" w:cs="Times New Roman"/>
          <w:szCs w:val="24"/>
        </w:rPr>
        <w:t xml:space="preserve"> Γ</w:t>
      </w:r>
      <w:r>
        <w:rPr>
          <w:rFonts w:eastAsia="Times New Roman" w:cs="Times New Roman"/>
          <w:szCs w:val="24"/>
        </w:rPr>
        <w:t>΄</w:t>
      </w:r>
      <w:r>
        <w:rPr>
          <w:rFonts w:eastAsia="Times New Roman" w:cs="Times New Roman"/>
          <w:szCs w:val="24"/>
        </w:rPr>
        <w:t>, πράγματι καθησύχασαν αρκετές από τις ανησυχίες μας και μπορούμε να πούμε πως πλέον περιμένουμε να κρίνουμε εκ του αποτελέσματος το αν θα μπορέσουμε να αξιοποιήσουμε ή τελικά θα ξεπουλήσουμε μια περιουσία που σήμερα κάθεται και παραμένει αναξιοπ</w:t>
      </w:r>
      <w:r>
        <w:rPr>
          <w:rFonts w:eastAsia="Times New Roman" w:cs="Times New Roman"/>
          <w:szCs w:val="24"/>
        </w:rPr>
        <w:t>οίητη. Να συμπληρώσουμε εδώ ότι η εμπορική της αξία αυτή τη στιγμή είναι μηδέν. Όμως, οι διαδικασίες που προβλέπει ο νόμος είναι πράγματι διαφανείς και επιδιώκουν να εξασφαλίσουν μια λειτουργικότητα ως άμυνα στην αναμενόμενη γραφειοκρατία. Η δυνατότητα αξι</w:t>
      </w:r>
      <w:r>
        <w:rPr>
          <w:rFonts w:eastAsia="Times New Roman" w:cs="Times New Roman"/>
          <w:szCs w:val="24"/>
        </w:rPr>
        <w:t xml:space="preserve">οποίησης των στρατοπέδων, που πληρούν </w:t>
      </w:r>
      <w:r>
        <w:rPr>
          <w:rFonts w:eastAsia="Times New Roman" w:cs="Times New Roman"/>
          <w:szCs w:val="24"/>
        </w:rPr>
        <w:lastRenderedPageBreak/>
        <w:t>κάποιες προδιαγραφές και παραμένουν αναξιοποίητα, με το άρθρο 13 του παρόντος και τη σωστή εξαίρεση των ΟΤΑ από τις διαδικασίες που ισχύουν για τις ιδιωτικές επενδύσεις, θα μπορέσουν να αποτελέσουν πηγή ανάπτυξης.</w:t>
      </w:r>
    </w:p>
    <w:p w14:paraId="0D0A0A0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Διατ</w:t>
      </w:r>
      <w:r>
        <w:rPr>
          <w:rFonts w:eastAsia="Times New Roman" w:cs="Times New Roman"/>
          <w:szCs w:val="24"/>
        </w:rPr>
        <w:t>ηρούμε μια επιφύλαξη, έχοντας στο νου μας το παράδειγμα του Δήμου Σερρών πάνω στο οποίο θα τοποθετηθεί και ο συνάδελφός μου, Βουλευτής της Ένωσης Κεντρώων κ. Μεγαλομύστακας. Ίσως θα έπρεπε να υπάρξει μια ρύθμιση για περιπτώσεις που με ενέργειες του δήμου έ</w:t>
      </w:r>
      <w:r>
        <w:rPr>
          <w:rFonts w:eastAsia="Times New Roman" w:cs="Times New Roman"/>
          <w:szCs w:val="24"/>
        </w:rPr>
        <w:t xml:space="preserve">χει ήδη δοθεί κάποια υπεραξία στο ακίνητο που ζητά να αξιοποιήσει. Ίσως σε αυτές τις περιπτώσεις θα πρέπει να προβλεφθεί μια έκπτωση στο λεγόμενο 5%. </w:t>
      </w:r>
    </w:p>
    <w:p w14:paraId="0D0A0A0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Μη λησμονούμε ότι ο Δήμος Σερρών και το Υπουργείο Εθνικής Άμυνας συμφώνησαν, δυνάμει των διατάξεων του ν.</w:t>
      </w:r>
      <w:r>
        <w:rPr>
          <w:rFonts w:eastAsia="Times New Roman" w:cs="Times New Roman"/>
          <w:szCs w:val="24"/>
        </w:rPr>
        <w:t xml:space="preserve">2745/1999, ότι από τα συνολικά τριακόσια σαράντα πέντε στρέμματα των στρατοπέδων θα περιέλθουν στην κυριότητα του </w:t>
      </w:r>
      <w:r>
        <w:rPr>
          <w:rFonts w:eastAsia="Times New Roman" w:cs="Times New Roman"/>
          <w:szCs w:val="24"/>
        </w:rPr>
        <w:t>δ</w:t>
      </w:r>
      <w:r>
        <w:rPr>
          <w:rFonts w:eastAsia="Times New Roman" w:cs="Times New Roman"/>
          <w:szCs w:val="24"/>
        </w:rPr>
        <w:t>ήμου τα τριακόσια στρέμματα και τα υπόλοιπα σαράντα πέντε, ήδη ρυθμισμένα πολεοδομικά, θα παραμείνουν στο Υπουργείο. Προ μηνός δημοσιεύτηκε σ</w:t>
      </w:r>
      <w:r>
        <w:rPr>
          <w:rFonts w:eastAsia="Times New Roman" w:cs="Times New Roman"/>
          <w:szCs w:val="24"/>
        </w:rPr>
        <w:t xml:space="preserve">το ΦΕΚ η έγκριση </w:t>
      </w:r>
      <w:r>
        <w:rPr>
          <w:rFonts w:eastAsia="Times New Roman" w:cs="Times New Roman"/>
          <w:szCs w:val="24"/>
        </w:rPr>
        <w:lastRenderedPageBreak/>
        <w:t xml:space="preserve">πολεοδόμησης των στρατοπέδων βάσει της συμφωνίας και πρέπει να ακολουθήσει μια υπουργική απόφαση. Η συμφωνία δόθηκε και ο </w:t>
      </w:r>
      <w:r>
        <w:rPr>
          <w:rFonts w:eastAsia="Times New Roman" w:cs="Times New Roman"/>
          <w:szCs w:val="24"/>
        </w:rPr>
        <w:t>δ</w:t>
      </w:r>
      <w:r>
        <w:rPr>
          <w:rFonts w:eastAsia="Times New Roman" w:cs="Times New Roman"/>
          <w:szCs w:val="24"/>
        </w:rPr>
        <w:t xml:space="preserve">ήμος προχώρησε σε τροποποίηση του σχεδίου και πολεοδομικές μελέτες. Έδωσε πέντε χρόνια αυτόν τον αγώνα απέναντι στη </w:t>
      </w:r>
      <w:r>
        <w:rPr>
          <w:rFonts w:eastAsia="Times New Roman" w:cs="Times New Roman"/>
          <w:szCs w:val="24"/>
        </w:rPr>
        <w:t>γραφειοκρατία. Άποψή μας είναι εκεί που το Υπουργείο έχει δεσμευθεί να κρατήσει και να υλοποιήσει τις δεσμεύσεις του.</w:t>
      </w:r>
    </w:p>
    <w:p w14:paraId="0D0A0A0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Το Κεφάλαιο</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 που αφορά σε υπηρεσιακές μεταβολές των στελεχών μας και περιέχει ρυθμίσεις για τα </w:t>
      </w:r>
      <w:r>
        <w:rPr>
          <w:rFonts w:eastAsia="Times New Roman" w:cs="Times New Roman"/>
          <w:szCs w:val="24"/>
        </w:rPr>
        <w:t>κ</w:t>
      </w:r>
      <w:r>
        <w:rPr>
          <w:rFonts w:eastAsia="Times New Roman" w:cs="Times New Roman"/>
          <w:szCs w:val="24"/>
        </w:rPr>
        <w:t xml:space="preserve">οινά </w:t>
      </w:r>
      <w:r>
        <w:rPr>
          <w:rFonts w:eastAsia="Times New Roman" w:cs="Times New Roman"/>
          <w:szCs w:val="24"/>
        </w:rPr>
        <w:t>σ</w:t>
      </w:r>
      <w:r>
        <w:rPr>
          <w:rFonts w:eastAsia="Times New Roman" w:cs="Times New Roman"/>
          <w:szCs w:val="24"/>
        </w:rPr>
        <w:t xml:space="preserve">ώματα, υπήρξε και συνεχίζει να </w:t>
      </w:r>
      <w:r>
        <w:rPr>
          <w:rFonts w:eastAsia="Times New Roman" w:cs="Times New Roman"/>
          <w:szCs w:val="24"/>
        </w:rPr>
        <w:t xml:space="preserve">είναι το πλέον προβληματικό. Σε έναν βαθμό αυτό είναι λογικό και αναμενόμενο, καθώς τα ζητήματα που επιχειρεί να επιλύσει είναι πιθανόν κατά τη λύση τους να δημιουργήσουν νέα ζητήματα και νέα κενά. Δεν κατάφερα και εγώ, για να είμαι και ειλικρινής, να βρω </w:t>
      </w:r>
      <w:r>
        <w:rPr>
          <w:rFonts w:eastAsia="Times New Roman" w:cs="Times New Roman"/>
          <w:szCs w:val="24"/>
        </w:rPr>
        <w:t>έναν τρόπο να γίνουν αναίμακτα κάποιες αλλαγές.</w:t>
      </w:r>
    </w:p>
    <w:p w14:paraId="0D0A0A0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18 ειδικότερα, έτσι όπως είχε αρχικά κατατεθεί δυσκόλευε και την εφαρμογή των επιδιωκόμενων αλλαγών. </w:t>
      </w:r>
    </w:p>
    <w:p w14:paraId="0D0A0A0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Θα πούμε ότι στα άρθρα 20 και 21 είναι ίσως το μόνο σημείο που η επιχειρηματολογία του Υπουργείου</w:t>
      </w:r>
      <w:r>
        <w:rPr>
          <w:rFonts w:eastAsia="Times New Roman" w:cs="Times New Roman"/>
          <w:szCs w:val="24"/>
        </w:rPr>
        <w:t xml:space="preserve"> δεν μας έπεισε. Αντιθέτως, οι παρατηρήσεις του κ. Λοβέρδου από τη Δημοκρατική Συμπαράταξη σχετικά με τους ιερείς, που θα συνεχίσουν να φτάνουν στο βαθμό του </w:t>
      </w:r>
      <w:r>
        <w:rPr>
          <w:rFonts w:eastAsia="Times New Roman" w:cs="Times New Roman"/>
          <w:szCs w:val="24"/>
        </w:rPr>
        <w:t>τ</w:t>
      </w:r>
      <w:r>
        <w:rPr>
          <w:rFonts w:eastAsia="Times New Roman" w:cs="Times New Roman"/>
          <w:szCs w:val="24"/>
        </w:rPr>
        <w:t>αξίαρχου, μας βρίσκουν σύμφωνους. Θα ψηφίσουμε και εμείς «</w:t>
      </w:r>
      <w:r>
        <w:rPr>
          <w:rFonts w:eastAsia="Times New Roman" w:cs="Times New Roman"/>
          <w:szCs w:val="24"/>
        </w:rPr>
        <w:t>π</w:t>
      </w:r>
      <w:r>
        <w:rPr>
          <w:rFonts w:eastAsia="Times New Roman" w:cs="Times New Roman"/>
          <w:szCs w:val="24"/>
        </w:rPr>
        <w:t>αρών» σε αυτά τα άρθρα.</w:t>
      </w:r>
    </w:p>
    <w:p w14:paraId="0D0A0A0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μπορέσαμε </w:t>
      </w:r>
      <w:r>
        <w:rPr>
          <w:rFonts w:eastAsia="Times New Roman" w:cs="Times New Roman"/>
          <w:szCs w:val="24"/>
        </w:rPr>
        <w:t xml:space="preserve">να άρουμε την αδικία των μηχανικών, όπως πολύ σωστά είχε προταθεί από το Ποτάμι. Ελπίζουμε να λυθεί μέσα στον χρονικό ορίζοντα που πιστεύουμε ότι δεσμευθήκατε ότι θα τηρήσετε. </w:t>
      </w:r>
    </w:p>
    <w:p w14:paraId="0D0A0A0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Η τροποποίηση στο άρθρο 18 παράγραφος 10, δηλαδή η κατάργηση των λέξεων «ανεξαρ</w:t>
      </w:r>
      <w:r>
        <w:rPr>
          <w:rFonts w:eastAsia="Times New Roman" w:cs="Times New Roman"/>
          <w:szCs w:val="24"/>
        </w:rPr>
        <w:t>τήτως κενών οργανικών θέσεων», πιστεύουμε εμείς στην Ένωση Κεντρώων ότι ουσιαστικά αναιρεί ολόκληρη την παράγραφο.</w:t>
      </w:r>
    </w:p>
    <w:p w14:paraId="0D0A0A0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Κεφάλαιο </w:t>
      </w:r>
      <w:r>
        <w:rPr>
          <w:rFonts w:eastAsia="Times New Roman" w:cs="Times New Roman"/>
          <w:szCs w:val="24"/>
        </w:rPr>
        <w:t>Ε΄</w:t>
      </w:r>
      <w:r>
        <w:rPr>
          <w:rFonts w:eastAsia="Times New Roman" w:cs="Times New Roman"/>
          <w:szCs w:val="24"/>
        </w:rPr>
        <w:t xml:space="preserve"> </w:t>
      </w:r>
      <w:r>
        <w:rPr>
          <w:rFonts w:eastAsia="Times New Roman" w:cs="Times New Roman"/>
          <w:szCs w:val="24"/>
        </w:rPr>
        <w:t>προβλέπονται σημαντικές διορθώσεις, που ενισχύουν τη διαφάνεια και αποδυναμώνουν τη γραφειοκρατία, σχετικά με τις διαδικασίες</w:t>
      </w:r>
      <w:r>
        <w:rPr>
          <w:rFonts w:eastAsia="Times New Roman" w:cs="Times New Roman"/>
          <w:szCs w:val="24"/>
        </w:rPr>
        <w:t xml:space="preserve"> ικανοποίησης των αναγκών των Ενόπλων Δυνάμεων και της σύναψης των προβλεπομένων συμβάσεων προμηθειών του αμυντικού τομέα.Ιδιαίτερη αναφορά αξίζει το άρθρο 33, σύμφωνα με το οποίο ξεκαθαρίζεται πια πως τα χρήματα από τυχόν επωφελείς για το </w:t>
      </w:r>
      <w:r>
        <w:rPr>
          <w:rFonts w:eastAsia="Times New Roman" w:cs="Times New Roman"/>
          <w:szCs w:val="24"/>
        </w:rPr>
        <w:t>δ</w:t>
      </w:r>
      <w:r>
        <w:rPr>
          <w:rFonts w:eastAsia="Times New Roman" w:cs="Times New Roman"/>
          <w:szCs w:val="24"/>
        </w:rPr>
        <w:t>ημόσιο εξώδικου</w:t>
      </w:r>
      <w:r>
        <w:rPr>
          <w:rFonts w:eastAsia="Times New Roman" w:cs="Times New Roman"/>
          <w:szCs w:val="24"/>
        </w:rPr>
        <w:t>ς συμβιβασμούς δεν μπορούν να χρησιμοποιηθούν παρά μόνο για την κάλυψη αναγκών εξοπλιστικών προγραμμάτων. Δεν θα τα βρούμε, λοιπόν, τα ισοδύναμα για τα ειδικά μισθολόγια από εδώ.</w:t>
      </w:r>
    </w:p>
    <w:p w14:paraId="0D0A0A0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Είναι θετική η πρόβλεψη για τη διάρκεια της θητείας των </w:t>
      </w:r>
      <w:r>
        <w:rPr>
          <w:rFonts w:eastAsia="Times New Roman" w:cs="Times New Roman"/>
          <w:szCs w:val="24"/>
        </w:rPr>
        <w:t>α</w:t>
      </w:r>
      <w:r>
        <w:rPr>
          <w:rFonts w:eastAsia="Times New Roman" w:cs="Times New Roman"/>
          <w:szCs w:val="24"/>
        </w:rPr>
        <w:t xml:space="preserve">ρχηγών. </w:t>
      </w:r>
    </w:p>
    <w:p w14:paraId="0D0A0A0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Μας βρίσκει</w:t>
      </w:r>
      <w:r>
        <w:rPr>
          <w:rFonts w:eastAsia="Times New Roman" w:cs="Times New Roman"/>
          <w:szCs w:val="24"/>
        </w:rPr>
        <w:t xml:space="preserve"> σύμφωνους το ζήτημα του σεβασμού της ισότητας των δύο φύλων, ο οποίος αποκαθίσταται μετά και την αποδοχή της σχετικής </w:t>
      </w:r>
      <w:r>
        <w:rPr>
          <w:rFonts w:eastAsia="Times New Roman" w:cs="Times New Roman"/>
          <w:bCs/>
          <w:szCs w:val="24"/>
        </w:rPr>
        <w:t>τροπολογία</w:t>
      </w:r>
      <w:r>
        <w:rPr>
          <w:rFonts w:eastAsia="Times New Roman" w:cs="Times New Roman"/>
          <w:szCs w:val="24"/>
        </w:rPr>
        <w:t xml:space="preserve">ς από τον Υπουργό. </w:t>
      </w:r>
    </w:p>
    <w:p w14:paraId="0D0A0A0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Σημαντικό ήταν για εμάς και το θέμα με τα </w:t>
      </w:r>
      <w:r>
        <w:rPr>
          <w:rFonts w:eastAsia="Times New Roman" w:cs="Times New Roman"/>
          <w:szCs w:val="24"/>
        </w:rPr>
        <w:t>τ</w:t>
      </w:r>
      <w:r>
        <w:rPr>
          <w:rFonts w:eastAsia="Times New Roman" w:cs="Times New Roman"/>
          <w:szCs w:val="24"/>
        </w:rPr>
        <w:t>αμεία. Ορθώς έγιναν αποδεκτές οι διορθώσεις, ώστε πράγματι οι δι</w:t>
      </w:r>
      <w:r>
        <w:rPr>
          <w:rFonts w:eastAsia="Times New Roman" w:cs="Times New Roman"/>
          <w:szCs w:val="24"/>
        </w:rPr>
        <w:t xml:space="preserve">οικήσεις των </w:t>
      </w:r>
      <w:r>
        <w:rPr>
          <w:rFonts w:eastAsia="Times New Roman" w:cs="Times New Roman"/>
          <w:szCs w:val="24"/>
        </w:rPr>
        <w:t>τ</w:t>
      </w:r>
      <w:r>
        <w:rPr>
          <w:rFonts w:eastAsia="Times New Roman" w:cs="Times New Roman"/>
          <w:szCs w:val="24"/>
        </w:rPr>
        <w:t xml:space="preserve">αμείων να έχουν τον τελευταίο λόγο και να λειτουργούν υπέρ του συμφέροντος και των μετόχων τους. </w:t>
      </w:r>
    </w:p>
    <w:p w14:paraId="0D0A0A0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Μια αναφορά θα κάνω για το κρίσιμο θέμα των Ναυπηγείων της Ελευσίνας, το οποίο θέμα έχει, φυσικά, λυθεί μετά και την </w:t>
      </w:r>
      <w:r>
        <w:rPr>
          <w:rFonts w:eastAsia="Times New Roman" w:cs="Times New Roman"/>
          <w:bCs/>
          <w:szCs w:val="24"/>
        </w:rPr>
        <w:t>τροπολογία</w:t>
      </w:r>
      <w:r>
        <w:rPr>
          <w:rFonts w:eastAsia="Times New Roman" w:cs="Times New Roman"/>
          <w:szCs w:val="24"/>
        </w:rPr>
        <w:t xml:space="preserve"> της Ένωσης Κεντρ</w:t>
      </w:r>
      <w:r>
        <w:rPr>
          <w:rFonts w:eastAsia="Times New Roman" w:cs="Times New Roman"/>
          <w:szCs w:val="24"/>
        </w:rPr>
        <w:t>ώων και της Δημοκρατικής Συμπαράταξης την οποία κάνατε αποδεκτή. Η αψυχολόγητη κίνηση της Γενικής Γραμματείας Δημοσίων Εσόδων να παγώσει τους σχετικούς τραπεζικούς λογαριασμούς και να θέσει σε κίνδυνο ένα κρίσιμο πρόγραμμα του Πολεμικού Ναυτικού και τη ναυ</w:t>
      </w:r>
      <w:r>
        <w:rPr>
          <w:rFonts w:eastAsia="Times New Roman" w:cs="Times New Roman"/>
          <w:szCs w:val="24"/>
        </w:rPr>
        <w:t xml:space="preserve">πήγηση των δύο απαραίτητων πυραυλακάτων, δεν πρέπει να περάσει απαρατήρητη. Η κινητοποίηση της Αντιπολίτευσης και η άμεση ανταπόκριση του Υπουργείου οδήγησαν σε μια προσωρινή λύση. </w:t>
      </w:r>
    </w:p>
    <w:p w14:paraId="0D0A0A0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τη σύνταξη της σχετικής </w:t>
      </w:r>
      <w:r>
        <w:rPr>
          <w:rFonts w:eastAsia="Times New Roman" w:cs="Times New Roman"/>
          <w:bCs/>
          <w:szCs w:val="24"/>
        </w:rPr>
        <w:t>τροπολογία</w:t>
      </w:r>
      <w:r>
        <w:rPr>
          <w:rFonts w:eastAsia="Times New Roman" w:cs="Times New Roman"/>
          <w:szCs w:val="24"/>
        </w:rPr>
        <w:t>ς δίνουμε μια ανάσα. Θα πρέπει να εξε</w:t>
      </w:r>
      <w:r>
        <w:rPr>
          <w:rFonts w:eastAsia="Times New Roman" w:cs="Times New Roman"/>
          <w:szCs w:val="24"/>
        </w:rPr>
        <w:t xml:space="preserve">τάσουμε σύντομα και τη συνολικότερη πολιτική γύρω από την αξιοποίηση των εν λόγω </w:t>
      </w:r>
      <w:r>
        <w:rPr>
          <w:rFonts w:eastAsia="Times New Roman" w:cs="Times New Roman"/>
          <w:szCs w:val="24"/>
        </w:rPr>
        <w:t>ν</w:t>
      </w:r>
      <w:r>
        <w:rPr>
          <w:rFonts w:eastAsia="Times New Roman" w:cs="Times New Roman"/>
          <w:szCs w:val="24"/>
        </w:rPr>
        <w:t>αυπηγείων, με σκοπό τη διατήρηση της τεχνογνωσίας και τη μείωση του κόστους των αναγκών του Πολεμικού Ναυτικού.</w:t>
      </w:r>
    </w:p>
    <w:p w14:paraId="0D0A0A0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την εισήγησή μου, τη θετική επί του νομοσχεδίου τοποθέτηση της Ένωσης Κεντρώων, οφείλω να προσθέσω στη συζήτηση και ορισμένα ακόμη θέματα. </w:t>
      </w:r>
    </w:p>
    <w:p w14:paraId="0D0A0A1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Μας ενδιαφέρει πολύ να αποκατασταθεί η αδικία που αφορά τους φαρμακοποιούς των Ενόπλων Δυνάμεων. </w:t>
      </w:r>
    </w:p>
    <w:p w14:paraId="0D0A0A1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είναι πολύ σημαντικό για εμάς να γίνει ειδικός διάλογος για την εύρεση περαιτέρω αξιοποίησης του πολύτιμου ανθρώπινου δυναμικού, που αποτελούν τα στελέχη των Ενόπλων Δυνάμεων.</w:t>
      </w:r>
    </w:p>
    <w:p w14:paraId="0D0A0A1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Τέλος, θέλω να ξεκαθαρίσω πως κάθε νόμος κρίνεται από την εφαρμογή του. Η θετικ</w:t>
      </w:r>
      <w:r>
        <w:rPr>
          <w:rFonts w:eastAsia="Times New Roman" w:cs="Times New Roman"/>
          <w:szCs w:val="24"/>
        </w:rPr>
        <w:t xml:space="preserve">ή μας ψήφος δεν είναι «λευκή επιταγή». Θα παρακολουθήσουμε στενά την εφαρμογή του παρόντος. Θα πολεμήσουμε την εφαρμογή της </w:t>
      </w:r>
      <w:r>
        <w:rPr>
          <w:rFonts w:eastAsia="Times New Roman" w:cs="Times New Roman"/>
          <w:bCs/>
          <w:szCs w:val="24"/>
        </w:rPr>
        <w:t>τροπολογία</w:t>
      </w:r>
      <w:r>
        <w:rPr>
          <w:rFonts w:eastAsia="Times New Roman" w:cs="Times New Roman"/>
          <w:szCs w:val="24"/>
        </w:rPr>
        <w:t>ς Κοζομπόλη…</w:t>
      </w:r>
    </w:p>
    <w:p w14:paraId="0D0A0A1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ΚΑΡΑΓΙΑΝΝΙΔΗΣ: </w:t>
      </w:r>
      <w:r>
        <w:rPr>
          <w:rFonts w:eastAsia="Times New Roman" w:cs="Times New Roman"/>
          <w:szCs w:val="24"/>
        </w:rPr>
        <w:t>Τροπολογία των Βουλευτών του ΣΥΡΙΖΑ είναι.</w:t>
      </w:r>
    </w:p>
    <w:p w14:paraId="0D0A0A1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…και θα αναδείξουμε, στο </w:t>
      </w:r>
      <w:r>
        <w:rPr>
          <w:rFonts w:eastAsia="Times New Roman" w:cs="Times New Roman"/>
          <w:szCs w:val="24"/>
        </w:rPr>
        <w:t>πλαίσιο της άσκησης του κοινοβουλευτικού ελέγχου, όλες τις πράξεις ή παραλείψεις της Κυβέρνησης που θα εναντιώνονται στις καλές προθέσεις του παρόντος νόμου.</w:t>
      </w:r>
    </w:p>
    <w:p w14:paraId="0D0A0A15" w14:textId="77777777" w:rsidR="00E2285C" w:rsidRDefault="00095D94">
      <w:pPr>
        <w:spacing w:line="600" w:lineRule="auto"/>
        <w:ind w:firstLine="720"/>
        <w:contextualSpacing/>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0D0A0A16" w14:textId="77777777" w:rsidR="00E2285C" w:rsidRDefault="00095D94">
      <w:pPr>
        <w:spacing w:line="600" w:lineRule="auto"/>
        <w:ind w:firstLine="720"/>
        <w:contextualSpacing/>
        <w:jc w:val="center"/>
        <w:rPr>
          <w:rFonts w:eastAsia="Times New Roman"/>
          <w:bCs/>
        </w:rPr>
      </w:pPr>
      <w:r>
        <w:rPr>
          <w:rFonts w:eastAsia="Times New Roman"/>
          <w:bCs/>
        </w:rPr>
        <w:t>(Χειροκροτήματα από την πτέρυγα της Ένωσης Κεντρώων)</w:t>
      </w:r>
    </w:p>
    <w:p w14:paraId="0D0A0A1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b/>
          <w:bCs/>
        </w:rPr>
        <w:t>ΠΡΟΕΔΡΕΥΩΝ (</w:t>
      </w:r>
      <w:r>
        <w:rPr>
          <w:rFonts w:eastAsia="Times New Roman" w:cs="Times New Roman"/>
          <w:b/>
          <w:szCs w:val="24"/>
        </w:rPr>
        <w:t>Δημήτριος Κρεμα</w:t>
      </w:r>
      <w:r>
        <w:rPr>
          <w:rFonts w:eastAsia="Times New Roman" w:cs="Times New Roman"/>
          <w:b/>
          <w:szCs w:val="24"/>
        </w:rPr>
        <w:t>στινός</w:t>
      </w:r>
      <w:r>
        <w:rPr>
          <w:rFonts w:eastAsia="Times New Roman"/>
          <w:b/>
          <w:bCs/>
        </w:rPr>
        <w:t>):</w:t>
      </w:r>
      <w:r>
        <w:rPr>
          <w:rFonts w:eastAsia="Times New Roman" w:cs="Times New Roman"/>
          <w:szCs w:val="24"/>
        </w:rPr>
        <w:t xml:space="preserve"> Και εγώ ευχαριστώ, κύριε Σαρίδη.</w:t>
      </w:r>
    </w:p>
    <w:p w14:paraId="0D0A0A1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Ο κ. Βερναρδάκης, Αναπληρωτής Υπουργός Εσωτερικών και Διοικητικής Ανασυγκρότησης, έχει τον λόγο για πέντε λεπτά.</w:t>
      </w:r>
    </w:p>
    <w:p w14:paraId="0D0A0A1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Πολύ λιγότε</w:t>
      </w:r>
      <w:r>
        <w:rPr>
          <w:rFonts w:eastAsia="Times New Roman" w:cs="Times New Roman"/>
          <w:szCs w:val="24"/>
        </w:rPr>
        <w:t>ρο χρόνο θα χρειαστώ, κύριε Πρόεδρε.</w:t>
      </w:r>
    </w:p>
    <w:p w14:paraId="0D0A0A1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Έχω καταθέσει την </w:t>
      </w:r>
      <w:r>
        <w:rPr>
          <w:rFonts w:eastAsia="Times New Roman" w:cs="Times New Roman"/>
          <w:bCs/>
          <w:szCs w:val="24"/>
        </w:rPr>
        <w:t>τροπολογία</w:t>
      </w:r>
      <w:r>
        <w:rPr>
          <w:rFonts w:eastAsia="Times New Roman" w:cs="Times New Roman"/>
          <w:szCs w:val="24"/>
        </w:rPr>
        <w:t xml:space="preserve"> με γενικό αριθμό 565 και ειδικό 52 και αφορά το προσωπικό της Αρχής Καταπολέμησης της Νομιμοποίησης Εσόδων από Εγκληματικές Δραστηριότητες και Χρηματοδότησης της Τρομοκρατίας και Ελέγχου της</w:t>
      </w:r>
      <w:r>
        <w:rPr>
          <w:rFonts w:eastAsia="Times New Roman" w:cs="Times New Roman"/>
          <w:szCs w:val="24"/>
        </w:rPr>
        <w:t xml:space="preserve"> Περιουσιακής Κατάστασης.</w:t>
      </w:r>
    </w:p>
    <w:p w14:paraId="0D0A0A1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Το προσωπικό αυτό δουλεύει ως αποσπασμένο. Η υπηρεσία δεν διαθέτει κονδύλια για την καταβολή της μισθοδοσίας των υπαλλήλων, παρά μόνο για τα λειτουργικά της. Με την </w:t>
      </w:r>
      <w:r>
        <w:rPr>
          <w:rFonts w:eastAsia="Times New Roman" w:cs="Times New Roman"/>
          <w:bCs/>
          <w:szCs w:val="24"/>
        </w:rPr>
        <w:t>τροπολογία</w:t>
      </w:r>
      <w:r>
        <w:rPr>
          <w:rFonts w:eastAsia="Times New Roman" w:cs="Times New Roman"/>
          <w:szCs w:val="24"/>
        </w:rPr>
        <w:t xml:space="preserve"> αυτή λύνεται το ζήτημα της συνέχισης, γιατί μέχρι τώρα</w:t>
      </w:r>
      <w:r>
        <w:rPr>
          <w:rFonts w:eastAsia="Times New Roman" w:cs="Times New Roman"/>
          <w:szCs w:val="24"/>
        </w:rPr>
        <w:t xml:space="preserve"> αυτό συμβαίνει, δηλαδή οι καταβολές της μισθοδοσίας εξακολουθούν να βαραίνουν τις υπηρεσίες προέλευσης των αποσπασμένων υπαλλήλων της, για την εύρυθμη λειτουργία της και τη ρύθμιση των θεμάτων της μισθοδοσίας της.</w:t>
      </w:r>
    </w:p>
    <w:p w14:paraId="0D0A0A1C" w14:textId="77777777" w:rsidR="00E2285C" w:rsidRDefault="00095D94">
      <w:pPr>
        <w:spacing w:line="600" w:lineRule="auto"/>
        <w:ind w:firstLine="720"/>
        <w:contextualSpacing/>
        <w:jc w:val="both"/>
        <w:rPr>
          <w:rFonts w:eastAsia="Times New Roman"/>
          <w:szCs w:val="24"/>
        </w:rPr>
      </w:pPr>
      <w:r>
        <w:rPr>
          <w:rFonts w:eastAsia="Times New Roman"/>
          <w:szCs w:val="24"/>
        </w:rPr>
        <w:t>Ευχαριστώ.</w:t>
      </w:r>
    </w:p>
    <w:p w14:paraId="0D0A0A1D" w14:textId="77777777" w:rsidR="00E2285C" w:rsidRDefault="00095D94">
      <w:pPr>
        <w:spacing w:line="600" w:lineRule="auto"/>
        <w:ind w:firstLine="720"/>
        <w:contextualSpacing/>
        <w:jc w:val="both"/>
        <w:rPr>
          <w:rFonts w:eastAsia="Times New Roman"/>
          <w:szCs w:val="24"/>
        </w:rPr>
      </w:pPr>
      <w:r>
        <w:rPr>
          <w:rFonts w:eastAsia="Times New Roman"/>
          <w:b/>
          <w:bCs/>
        </w:rPr>
        <w:t>ΠΡΟΕΔΡΕΥΩΝ (</w:t>
      </w:r>
      <w:r>
        <w:rPr>
          <w:rFonts w:eastAsia="Times New Roman"/>
          <w:b/>
          <w:szCs w:val="24"/>
        </w:rPr>
        <w:t>Δημήτριος Κρεμαστι</w:t>
      </w:r>
      <w:r>
        <w:rPr>
          <w:rFonts w:eastAsia="Times New Roman"/>
          <w:b/>
          <w:szCs w:val="24"/>
        </w:rPr>
        <w:t>νός</w:t>
      </w:r>
      <w:r>
        <w:rPr>
          <w:rFonts w:eastAsia="Times New Roman"/>
          <w:b/>
          <w:bCs/>
        </w:rPr>
        <w:t>):</w:t>
      </w:r>
      <w:r>
        <w:rPr>
          <w:rFonts w:eastAsia="Times New Roman"/>
          <w:szCs w:val="24"/>
        </w:rPr>
        <w:t xml:space="preserve"> Και εγώ ευχαριστώ, κύριε Βερναρδάκη.</w:t>
      </w:r>
    </w:p>
    <w:p w14:paraId="0D0A0A1E" w14:textId="77777777" w:rsidR="00E2285C" w:rsidRDefault="00095D94">
      <w:pPr>
        <w:spacing w:line="600" w:lineRule="auto"/>
        <w:ind w:firstLine="720"/>
        <w:contextualSpacing/>
        <w:jc w:val="both"/>
        <w:rPr>
          <w:rFonts w:eastAsia="Times New Roman" w:cs="Times New Roman"/>
          <w:szCs w:val="24"/>
        </w:rPr>
      </w:pPr>
      <w:r>
        <w:rPr>
          <w:rFonts w:eastAsia="Times New Roman"/>
          <w:szCs w:val="24"/>
        </w:rPr>
        <w:t>Η κ. Αυλωνίτου, Βουλευτής του ΣΥΡΙΖΑ, έχει τον λόγο</w:t>
      </w:r>
      <w:r>
        <w:rPr>
          <w:rFonts w:eastAsia="Times New Roman" w:cs="Times New Roman"/>
          <w:szCs w:val="24"/>
        </w:rPr>
        <w:t xml:space="preserve"> για επτά λεπτά.</w:t>
      </w:r>
    </w:p>
    <w:p w14:paraId="0D0A0A1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ΑΥΛΩΝΙΤΟΥ: </w:t>
      </w:r>
      <w:r>
        <w:rPr>
          <w:rFonts w:eastAsia="Times New Roman"/>
          <w:color w:val="000000"/>
          <w:szCs w:val="24"/>
        </w:rPr>
        <w:t>Ευχαριστώ πολύ, κύριε Πρόεδρε.</w:t>
      </w:r>
      <w:r>
        <w:rPr>
          <w:rFonts w:eastAsia="Times New Roman" w:cs="Times New Roman"/>
          <w:szCs w:val="24"/>
        </w:rPr>
        <w:t xml:space="preserve"> </w:t>
      </w:r>
    </w:p>
    <w:p w14:paraId="0D0A0A2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Τα απόνερα του αποτυχόντος πραξικοπήματος στην Τουρκία δεν μπορεί παρά να επηρεάσουν και τη χώρα</w:t>
      </w:r>
      <w:r>
        <w:rPr>
          <w:rFonts w:eastAsia="Times New Roman" w:cs="Times New Roman"/>
          <w:szCs w:val="24"/>
        </w:rPr>
        <w:t xml:space="preserve"> μας. </w:t>
      </w:r>
    </w:p>
    <w:p w14:paraId="0D0A0A2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Μπορεί η γεωγραφική γειτνίαση με την Ελλάδα να διευκολύνει τη διαφυγή Τούρκων πραξικοπηματιών στη χώρα μας –βεβαίως, εδώ τον λόγο έχει η δικαιοσύνη, η οποία θα προσδιορίσει και θα αποδώσει τις ευθύνες για το καθένα από τα πρόσωπα χωριστά- δεν γίνετα</w:t>
      </w:r>
      <w:r>
        <w:rPr>
          <w:rFonts w:eastAsia="Times New Roman" w:cs="Times New Roman"/>
          <w:szCs w:val="24"/>
        </w:rPr>
        <w:t xml:space="preserve">ι όμως, η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δ</w:t>
      </w:r>
      <w:r>
        <w:rPr>
          <w:rFonts w:eastAsia="Times New Roman" w:cs="Times New Roman"/>
          <w:szCs w:val="24"/>
        </w:rPr>
        <w:t>ημοκρατία να παρέχει πολιτικό άσυλο σε άτομα που αποδεδειγμένα –το τονίζω, εφ’ όσον αποδειχθούν, υπάρχουν αποδείξεις- βομβάρδιζαν, πολυβολούσαν αδιάκριτα πολίτες δια αέρος, μέσα σε αστικές περιοχές πριν από μία εβδομάδα. Τέτοιες πράξεις</w:t>
      </w:r>
      <w:r>
        <w:rPr>
          <w:rFonts w:eastAsia="Times New Roman" w:cs="Times New Roman"/>
          <w:szCs w:val="24"/>
        </w:rPr>
        <w:t xml:space="preserve"> έχουν καταγραφεί σε βίντεο, αποτελούν εγκλήματα κατά της ανθρωπότητας και με κανέναν τρόπο, με κανένα πρόσχημα, δεν πρέπει να τύχουν οιασδήποτε κάλυψης. </w:t>
      </w:r>
    </w:p>
    <w:p w14:paraId="0D0A0A2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Προσωπική σας άποψη είναι αυτή ή της Κυβέρνησης;</w:t>
      </w:r>
    </w:p>
    <w:p w14:paraId="0D0A0A2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ΠΑΝΑΓΙΩΤΑ ΔΡΙΤΣΕΛΗ: </w:t>
      </w:r>
      <w:r>
        <w:rPr>
          <w:rFonts w:eastAsia="Times New Roman" w:cs="Times New Roman"/>
          <w:szCs w:val="24"/>
        </w:rPr>
        <w:t>Προσωπική.</w:t>
      </w:r>
    </w:p>
    <w:p w14:paraId="0D0A0A2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w:t>
      </w:r>
      <w:r>
        <w:rPr>
          <w:rFonts w:eastAsia="Times New Roman" w:cs="Times New Roman"/>
          <w:b/>
          <w:szCs w:val="24"/>
        </w:rPr>
        <w:t xml:space="preserve">ΑΥΛΩΝΙΤΟΥ: </w:t>
      </w:r>
      <w:r>
        <w:rPr>
          <w:rFonts w:eastAsia="Times New Roman" w:cs="Times New Roman"/>
          <w:szCs w:val="24"/>
        </w:rPr>
        <w:t>Ο Βουλευτής εκφράζει την άποψή του.</w:t>
      </w:r>
    </w:p>
    <w:p w14:paraId="0D0A0A2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ΛΙΑΝΑ ΚΑΝΕΛΛΗ: </w:t>
      </w:r>
      <w:r>
        <w:rPr>
          <w:rFonts w:eastAsia="Times New Roman" w:cs="Times New Roman"/>
          <w:szCs w:val="24"/>
        </w:rPr>
        <w:t>Όχι πάντα. Και όχι εδώ μέσα.</w:t>
      </w:r>
    </w:p>
    <w:p w14:paraId="0D0A0A2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ΑΥΛΩΝΙΤΟΥ: </w:t>
      </w:r>
      <w:r>
        <w:rPr>
          <w:rFonts w:eastAsia="Times New Roman" w:cs="Times New Roman"/>
          <w:szCs w:val="24"/>
        </w:rPr>
        <w:t xml:space="preserve">Κυρίες και κύριοι συνάδελφοι, το σημερινό νομοσχέδιο: «Ρυθμίσεις θεμάτων Υπουργείου Εθνικής Άμυνας» επιδιώκει τη ρύθμιση διαφόρων θεμάτων, με στόχο </w:t>
      </w:r>
      <w:r>
        <w:rPr>
          <w:rFonts w:eastAsia="Times New Roman" w:cs="Times New Roman"/>
          <w:szCs w:val="24"/>
        </w:rPr>
        <w:t>την άρτια τεχνική λειτουργία των Ενόπλων Δυνάμεων μέσα πάντα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σημερινής οικονομικής στενότητας. Οριοθετεί, ακόμη, σε ορισμένα θέματα μία περίφραξη ανάμεσα στις Ένοπλες Δυνάμεις και σε μνημονιακές υποχρεώσεις της χώρας.</w:t>
      </w:r>
    </w:p>
    <w:p w14:paraId="0D0A0A2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Μία τέτοια οριοθέτηση γίνεται με τη σύσταση Υπηρεσίας Αξιοποίησης της Ακίνητης Περιουσίας των Ενόπλων Δυνάμεων, που σκοπό έχει την αξιοποίηση ακινήτων, Ταμείων και Μετοχικών Ταμείων, αρμοδιότητας του Υπουργείου Εθνικής Άμυνας προς όφελος των Ενόπλων Δυνάμε</w:t>
      </w:r>
      <w:r>
        <w:rPr>
          <w:rFonts w:eastAsia="Times New Roman" w:cs="Times New Roman"/>
          <w:szCs w:val="24"/>
        </w:rPr>
        <w:t xml:space="preserve">ων, των στελεχών τους και των μετόχων των Μετοχικών Ταμείων, όπως επί λέξει αναφέρει το νομοσχέδιο. Προβλέπεται ακόμα η </w:t>
      </w:r>
      <w:r>
        <w:rPr>
          <w:rFonts w:eastAsia="Times New Roman" w:cs="Times New Roman"/>
          <w:szCs w:val="24"/>
        </w:rPr>
        <w:lastRenderedPageBreak/>
        <w:t>δυνατότητα της κατ’ εξαίρεση και χωρίς διαγωνισμό αξιοποίησης ακινήτων από νομικά πρόσωπα δημοσίου δικαίου και οργανισμούς τοπικής αυτοδ</w:t>
      </w:r>
      <w:r>
        <w:rPr>
          <w:rFonts w:eastAsia="Times New Roman" w:cs="Times New Roman"/>
          <w:szCs w:val="24"/>
        </w:rPr>
        <w:t xml:space="preserve">ιοίκησης. Έτσι τα ακίνητα αυτά παραμένουν εκτός ελέγχου του ΤΑΙΠΕΔ και η διαχείρισή τους δεν συναρτάται με το δημόσιο χρέος. </w:t>
      </w:r>
    </w:p>
    <w:p w14:paraId="0D0A0A2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η διάταξη αυτή διαψεύδει όσους κινδυνολογούσαν εδώ μέσα πριν από δύο μήνες ότι ακόμη και τα στρατόπεδα τίθενται υπό τον </w:t>
      </w:r>
      <w:r>
        <w:rPr>
          <w:rFonts w:eastAsia="Times New Roman" w:cs="Times New Roman"/>
          <w:szCs w:val="24"/>
        </w:rPr>
        <w:t xml:space="preserve">έλεγχο των ξένων για ενενήντα εννιά χρόνια και άλλα παραμύθια για δράκους. </w:t>
      </w:r>
    </w:p>
    <w:p w14:paraId="0D0A0A2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που μου έκανε εντύπωση είναι ότι στη συζήτηση του νομοσχεδίου στην Κοινοβουλευτική Επιτροπή Εθνικής Άμυνας και Εξωτερικών Υποθέσεων, οι ίδιοι οι άνθρωποι που μας </w:t>
      </w:r>
      <w:r>
        <w:rPr>
          <w:rFonts w:eastAsia="Times New Roman" w:cs="Times New Roman"/>
          <w:szCs w:val="24"/>
        </w:rPr>
        <w:t>κατηγορούσαν πριν από δύο μήνες ότι παραχωρούμε τα στρατόπεδα για 99 χρόνια ήθελαν να κουβαλήσουν στην υπόθεση αυτή το ΤΑΙΠΕΔ, λες και τους ενοχλούσε που τα ακίνητα του Υπουργείου Εθνικής Άμυνας δεν υπάγονται εκεί. Ε, κυρίες και κύριοι συνάδελφοι, δεν υπάγ</w:t>
      </w:r>
      <w:r>
        <w:rPr>
          <w:rFonts w:eastAsia="Times New Roman" w:cs="Times New Roman"/>
          <w:szCs w:val="24"/>
        </w:rPr>
        <w:t>ονται και δεν θα υπαχθούν.</w:t>
      </w:r>
    </w:p>
    <w:p w14:paraId="0D0A0A2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Άλλη οριοθέτηση αποτελεί η υπό σύσταση στο Υπουργείο Εθνικής Άμυνας Μονάδα Μελετών και Κατασκευών, η ΜΟΜΚΑ, με δυνατότητα εκτέλεσης έργων τοπικού ενδιαφέροντος με φορείς του δημοσίου και της τοπικής αυτοδιοίκησης, εφόσον αυτά τα </w:t>
      </w:r>
      <w:r>
        <w:rPr>
          <w:rFonts w:eastAsia="Times New Roman" w:cs="Times New Roman"/>
          <w:szCs w:val="24"/>
        </w:rPr>
        <w:t>έργα αυξάνουν τις επιχειρησιακές δυνατότητες των Ενόπλων Δυνάμεων στην περιοχή. Η υπηρεσία αυτή, με τις διευρυμένες αρμοδιότητες, μπορεί να συμβάλει καθοριστικά στην κάλυψη βασικών αναγκών, υποδομών, σε παραμεθόριες περιοχές, που έχουν πληγεί από την κρίση</w:t>
      </w:r>
      <w:r>
        <w:rPr>
          <w:rFonts w:eastAsia="Times New Roman" w:cs="Times New Roman"/>
          <w:szCs w:val="24"/>
        </w:rPr>
        <w:t>. Έτσι εξασφαλίζουμε, με ελληνικά μέσα, τη στήριξη των πιο ευαίσθητων περιοχών της χώρας πιθανώς, προς μεγάλη ενόχληση κάποιων εθνικών και υπερεθνικών εργοληπτών, αλλά προς ανακούφιση του ελληνικού ακριτικού πληθυσμού.</w:t>
      </w:r>
    </w:p>
    <w:p w14:paraId="0D0A0A2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Οι δύο αυτές παρεμβάσεις είναι ουσιασ</w:t>
      </w:r>
      <w:r>
        <w:rPr>
          <w:rFonts w:eastAsia="Times New Roman" w:cs="Times New Roman"/>
          <w:szCs w:val="24"/>
        </w:rPr>
        <w:t>τικές για τη διαφύλαξη των Ενόπλων Δυνάμεων από τις παρεμβάσεις των πιστωτών και για τη βοήθεια και συμπαράσταση του κράτους στις παραμεθόριες περιοχές και κινούνται στο γενικό πνεύμα των προτεραιοτήτων της Κυβέρνησης, όπως θα φανεί και τους επόμενους μήνε</w:t>
      </w:r>
      <w:r>
        <w:rPr>
          <w:rFonts w:eastAsia="Times New Roman" w:cs="Times New Roman"/>
          <w:szCs w:val="24"/>
        </w:rPr>
        <w:t>ς.</w:t>
      </w:r>
    </w:p>
    <w:p w14:paraId="0D0A0A2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Το νομοσχέδιο ακόμα ρυθμίζει θέματα προμήθειας στρατιωτικού εξοπλισμού με τρόπο που εξασφαλίζει τη λειτουργικότητα των οπλικών συστημάτων που αγοράζουμε, αφού θέματα προμήθειας πυρομαχικών, συντήρησης, εκπαίδευσης, αναβάθμισης, κ.λπ., θα ρυθμίζονται από</w:t>
      </w:r>
      <w:r>
        <w:rPr>
          <w:rFonts w:eastAsia="Times New Roman" w:cs="Times New Roman"/>
          <w:szCs w:val="24"/>
        </w:rPr>
        <w:t xml:space="preserve"> τη στιγμή προμήθειας του οπλικού συστήματος, με την υποχρεωτικά ταυτόχρονη σύναψη -για κάθε σύστημα- συμβάσεων, εν συνεχεία υποστήριξης, των </w:t>
      </w:r>
      <w:r>
        <w:rPr>
          <w:rFonts w:eastAsia="Times New Roman" w:cs="Times New Roman"/>
          <w:szCs w:val="24"/>
          <w:lang w:val="en-US"/>
        </w:rPr>
        <w:t>follow</w:t>
      </w:r>
      <w:r>
        <w:rPr>
          <w:rFonts w:eastAsia="Times New Roman" w:cs="Times New Roman"/>
          <w:szCs w:val="24"/>
        </w:rPr>
        <w:t xml:space="preserve">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support</w:t>
      </w:r>
      <w:r>
        <w:rPr>
          <w:rFonts w:eastAsia="Times New Roman" w:cs="Times New Roman"/>
          <w:szCs w:val="24"/>
        </w:rPr>
        <w:t xml:space="preserve">. </w:t>
      </w:r>
    </w:p>
    <w:p w14:paraId="0D0A0A2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Έτσι, θα εκλείψει το φαινόμενο να αγοράζουμε κάποιο ακριβό οπλικό σύστημα χωρίς τα πυρομαχικά </w:t>
      </w:r>
      <w:r>
        <w:rPr>
          <w:rFonts w:eastAsia="Times New Roman" w:cs="Times New Roman"/>
          <w:szCs w:val="24"/>
        </w:rPr>
        <w:t>του, πράγμα που έχει συμβεί στο παρελθόν. Οπλικά συστήματα που δεν βρίσκονται σε λειτουργική κατάσταση είναι σαν να μην υπάρχουν κι εμείς δεν πρόκειται να διαιωνίσουμε αυτήν την κατάσταση.</w:t>
      </w:r>
    </w:p>
    <w:p w14:paraId="0D0A0A2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Μερικές φορές στο παρελθόν, όμως, οι στρατιωτικές προμήθειες πήγαιν</w:t>
      </w:r>
      <w:r>
        <w:rPr>
          <w:rFonts w:eastAsia="Times New Roman" w:cs="Times New Roman"/>
          <w:szCs w:val="24"/>
        </w:rPr>
        <w:t>αν ανάλογα με το ύψος της μίζας. Έδινε καλή μίζα η εταιρεία που πούλαγε τα τανκς, αγοράζαμε τανκς. Αν τώρα δεν έδινε καλή μίζα αυτός που πουλούσε τα πυρομαχικά τους, έμεναν τα τανκς χωρίς πυρομαχικά. Αυτά τελειώνουν εδώ.</w:t>
      </w:r>
    </w:p>
    <w:p w14:paraId="0D0A0A2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Υπάρχει ακόμα μία ρύθμιση στα θέματ</w:t>
      </w:r>
      <w:r>
        <w:rPr>
          <w:rFonts w:eastAsia="Times New Roman" w:cs="Times New Roman"/>
          <w:szCs w:val="24"/>
        </w:rPr>
        <w:t>α στρατολογικής φύσης, που δεν μπορώ να μην τα αναφέρω, γιατί αποκαλύπτει όσο τίποτα άλλο την κακοδαιμονία του παρελθόντος. Το νομοσχέδιο προβλέπει για τους κληρικούς ότι οι πτυχιούχοι Ακαδημιών Εμπορικού Ναυτικού μεταφέρονται στο Πολεμικό Ναυτικό και οι π</w:t>
      </w:r>
      <w:r>
        <w:rPr>
          <w:rFonts w:eastAsia="Times New Roman" w:cs="Times New Roman"/>
          <w:szCs w:val="24"/>
        </w:rPr>
        <w:t>τυχιούχοι χειριστές αεροπλάνων και ελικοπτέρων μεταφέρονται αντίστοιχα στην Πολεμική Αεροπορία και στην Αεροπορία Στρατού.</w:t>
      </w:r>
    </w:p>
    <w:p w14:paraId="0D0A0A3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Αυτό το αυτονόητο για να γίνει στην Ελλάδα χρειαζόταν ειδικό νόμο, αφού οι σχετικές κατανομές στρατευσίμων αποτελούσαν παραδοσιακά πο</w:t>
      </w:r>
      <w:r>
        <w:rPr>
          <w:rFonts w:eastAsia="Times New Roman" w:cs="Times New Roman"/>
          <w:szCs w:val="24"/>
        </w:rPr>
        <w:t>λιτικό προνόμιο.</w:t>
      </w:r>
    </w:p>
    <w:p w14:paraId="0D0A0A3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0D0A0A3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Αν θέλουμε τη μεγιστοποίηση των αμυντικών δυνατοτήτων της χώρας, πρέπει, επιτέλους, να επικρατεί σε τέτοια θέματα η αξιοκρατία, όχι μόνον για λόγους δικαιοσύνης αλλά και για λόγους αποτελεσματικότητας.</w:t>
      </w:r>
    </w:p>
    <w:p w14:paraId="0D0A0A3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σημερινό </w:t>
      </w:r>
      <w:r>
        <w:rPr>
          <w:rFonts w:eastAsia="Times New Roman" w:cs="Times New Roman"/>
          <w:szCs w:val="24"/>
        </w:rPr>
        <w:t xml:space="preserve">νομοσχέδιο καλύπτει και βελτιώνει πολλά αναγκαία θέματα αρμοδιότητας του Υπουργείου Άμυνας. Θεωρώ ότι τα καλύπτει ικανοποιητικά. </w:t>
      </w:r>
      <w:r>
        <w:rPr>
          <w:rFonts w:eastAsia="Times New Roman" w:cs="Times New Roman"/>
          <w:szCs w:val="24"/>
        </w:rPr>
        <w:t>Ε</w:t>
      </w:r>
      <w:r>
        <w:rPr>
          <w:rFonts w:eastAsia="Times New Roman" w:cs="Times New Roman"/>
          <w:szCs w:val="24"/>
        </w:rPr>
        <w:t>πειδή πρέπει να συναινούμε σε τέτοια θέματα, σας καλώ να υπερψηφίσετε αυτό το νομοσχέδιο. Κρατώ τη δέσμευση του κυρίου Υπουργο</w:t>
      </w:r>
      <w:r>
        <w:rPr>
          <w:rFonts w:eastAsia="Times New Roman" w:cs="Times New Roman"/>
          <w:szCs w:val="24"/>
        </w:rPr>
        <w:t>ύ για όλα τα θέματα τα οποία ανέφερε, ότι θα δώσει οριστική απάντηση, γιατί εκκρεμούν για καιρό.</w:t>
      </w:r>
    </w:p>
    <w:p w14:paraId="0D0A0A3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D0A0A3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εμείς ευχαριστούμε, κυρία Αυλωνίτου.</w:t>
      </w:r>
    </w:p>
    <w:p w14:paraId="0D0A0A3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Ο κ. Καλαφάτης, Βουλευτής της Νέας Δημοκρατίας, έχει τον λόγο για επ</w:t>
      </w:r>
      <w:r>
        <w:rPr>
          <w:rFonts w:eastAsia="Times New Roman" w:cs="Times New Roman"/>
          <w:szCs w:val="24"/>
        </w:rPr>
        <w:t>τά λεπτά.</w:t>
      </w:r>
    </w:p>
    <w:p w14:paraId="0D0A0A3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Ευχαριστώ πολύ, κύριε Πρόεδρε.</w:t>
      </w:r>
    </w:p>
    <w:p w14:paraId="0D0A0A3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σήμερα συζητούμε ένα νομοσχέδιο του Υπουργείου Εθνικής Άμυνας, που αφορά τις Ένοπλες Δυνάμεις, σε μία χρονική περίοδο η οποία είναι ιδιαίτερα λεπτή κ</w:t>
      </w:r>
      <w:r>
        <w:rPr>
          <w:rFonts w:eastAsia="Times New Roman" w:cs="Times New Roman"/>
          <w:szCs w:val="24"/>
        </w:rPr>
        <w:t>αι ευαίσθητη και ιδιαίτερα κρίσιμη.</w:t>
      </w:r>
    </w:p>
    <w:p w14:paraId="0D0A0A3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Δράττομαι της ευκαιρίας να κάνω μία πολύ μικρή αναφορά στις εξελίξεις που γίνονται στη γειτονία μου, στη γειτονιά μας, και να επισημάνω τρία σημεία τα οποία πιστεύω ότι αξίζει να ειπωθούν:</w:t>
      </w:r>
    </w:p>
    <w:p w14:paraId="0D0A0A3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Το πρώτο είναι ότι θα πρέπει σε</w:t>
      </w:r>
      <w:r>
        <w:rPr>
          <w:rFonts w:eastAsia="Times New Roman" w:cs="Times New Roman"/>
          <w:szCs w:val="24"/>
        </w:rPr>
        <w:t xml:space="preserve"> αυτήν την πολύ λεπτή καμπή οι επικεφαλής των αρμόδιων Υπουργείων, Εθνικής Άμυνας, Υπουργείο Εξωτερικών, στις τοποθετήσεις τους, ιδιαίτερα όταν βρίσκονται εξελίξεις οι οποίες τρέχουν, να είναι ιδιαίτερα προσεκτικοί. Είναι πολύ σημαντικό το μήνυμα που εκπέμ</w:t>
      </w:r>
      <w:r>
        <w:rPr>
          <w:rFonts w:eastAsia="Times New Roman" w:cs="Times New Roman"/>
          <w:szCs w:val="24"/>
        </w:rPr>
        <w:t>πεται για τη χώρα μας, μέσα από τοποθετήσεις, τη στιγμή που οι κρίσεις βρίσκονται στην κορύφωσή τους. Άρα είναι σημαντικό να προσέχουν πάρα πολύ τη διατύπωση των λόγων τους οι επικεφαλής της Κυβέρνησης, του ίδιου του Πρωθυπουργού και βεβαίως και των αρμόδι</w:t>
      </w:r>
      <w:r>
        <w:rPr>
          <w:rFonts w:eastAsia="Times New Roman" w:cs="Times New Roman"/>
          <w:szCs w:val="24"/>
        </w:rPr>
        <w:t>ων Υπουργών.</w:t>
      </w:r>
    </w:p>
    <w:p w14:paraId="0D0A0A3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Το δεύτερο είναι ότι υπάρχει ένα σαφές διεθνές και εσωτερικό δικαιικό πλαίσιο, το οποίο δεν αφήνει πολλά περιθώρια για τη διαχείριση συγκεκριμένων ζητημάτων, όπως αυτά τα οποία τρέχουν αυτήν τη στιγμή στην περιοχή μας και για τα οποία εκ των π</w:t>
      </w:r>
      <w:r>
        <w:rPr>
          <w:rFonts w:eastAsia="Times New Roman" w:cs="Times New Roman"/>
          <w:szCs w:val="24"/>
        </w:rPr>
        <w:t xml:space="preserve">ραγμάτων έχουμε κι εμείς έναν λόγο. Άρα αυτό είναι </w:t>
      </w:r>
      <w:r>
        <w:rPr>
          <w:rFonts w:eastAsia="Times New Roman" w:cs="Times New Roman"/>
          <w:szCs w:val="24"/>
        </w:rPr>
        <w:lastRenderedPageBreak/>
        <w:t>κάτι το δεδομένο. Η επίκληση και μόνο της εφαρμογής του διεθνούς και του εσωτερικού δικαίου νομίζω ότι είναι μια θέση η οποία μας καλύπτει όλους.</w:t>
      </w:r>
    </w:p>
    <w:p w14:paraId="0D0A0A3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Το τρίτο είναι ότι εμείς, ως Νέα Δημοκρατία και εγώ προσωπι</w:t>
      </w:r>
      <w:r>
        <w:rPr>
          <w:rFonts w:eastAsia="Times New Roman" w:cs="Times New Roman"/>
          <w:szCs w:val="24"/>
        </w:rPr>
        <w:t>κά, κατ</w:t>
      </w:r>
      <w:r>
        <w:rPr>
          <w:rFonts w:eastAsia="Times New Roman" w:cs="Times New Roman"/>
          <w:szCs w:val="24"/>
        </w:rPr>
        <w:t xml:space="preserve">’ </w:t>
      </w:r>
      <w:r>
        <w:rPr>
          <w:rFonts w:eastAsia="Times New Roman" w:cs="Times New Roman"/>
          <w:szCs w:val="24"/>
        </w:rPr>
        <w:t>εξοχήν στα εθνικά θέματα, φοράμε τη φανέλα της Εθνικής Ελλάδος. Σε αυτά τα ζητήματα που διακυβεύεται –αν θέλετε- και το κύρος αλλά και τα συμφέροντα της χώρας είμαστε ιδιαίτερα προσεκτικοί και μιλάμε ελληνικά, συνθετικά, ενωτικά.</w:t>
      </w:r>
    </w:p>
    <w:p w14:paraId="0D0A0A3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Όσον αφορά το νομ</w:t>
      </w:r>
      <w:r>
        <w:rPr>
          <w:rFonts w:eastAsia="Times New Roman" w:cs="Times New Roman"/>
          <w:szCs w:val="24"/>
        </w:rPr>
        <w:t xml:space="preserve">οσχέδιο τώρα, κύριε Υπουργέ, αν θα θέλαμε να μιλήσουμε για ένα νομοσχέδιο, που είναι η επιτομή της καλής νομοθέτησης, σίγουρα δεν θα μιλούσαμε για το συγκεκριμένο νομοσχέδιο. Θα έλεγα μάλλον το αντίθετο. </w:t>
      </w:r>
    </w:p>
    <w:p w14:paraId="0D0A0A3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Έχουμε εδώ μ</w:t>
      </w:r>
      <w:r>
        <w:rPr>
          <w:rFonts w:eastAsia="Times New Roman" w:cs="Times New Roman"/>
          <w:szCs w:val="24"/>
        </w:rPr>
        <w:t>ί</w:t>
      </w:r>
      <w:r>
        <w:rPr>
          <w:rFonts w:eastAsia="Times New Roman" w:cs="Times New Roman"/>
          <w:szCs w:val="24"/>
        </w:rPr>
        <w:t>α συρραφή πολλών μικρών νομοσχεδίων, έ</w:t>
      </w:r>
      <w:r>
        <w:rPr>
          <w:rFonts w:eastAsia="Times New Roman" w:cs="Times New Roman"/>
          <w:szCs w:val="24"/>
        </w:rPr>
        <w:t xml:space="preserve">να κείμενο χωρίς αρχή και τέλος. Έχουμε πάρα πολλές τροπολογίες. Περιττό να πω ότι έχουμε πει άπειρες φορές ότι αυτό το θέμα των τροπολογιών θα πρέπει να το συμμαζέψουμε κατά κάποιον τρόπο. </w:t>
      </w:r>
      <w:r>
        <w:rPr>
          <w:rFonts w:eastAsia="Times New Roman" w:cs="Times New Roman"/>
          <w:szCs w:val="24"/>
        </w:rPr>
        <w:t>Κ</w:t>
      </w:r>
      <w:r>
        <w:rPr>
          <w:rFonts w:eastAsia="Times New Roman" w:cs="Times New Roman"/>
          <w:szCs w:val="24"/>
        </w:rPr>
        <w:t xml:space="preserve">άποιες από αυτές τις τροπολογίες αποτελούν </w:t>
      </w:r>
      <w:r>
        <w:rPr>
          <w:rFonts w:eastAsia="Times New Roman" w:cs="Times New Roman"/>
          <w:szCs w:val="24"/>
        </w:rPr>
        <w:lastRenderedPageBreak/>
        <w:t>ξεχωριστά νομοθετήματα</w:t>
      </w:r>
      <w:r>
        <w:rPr>
          <w:rFonts w:eastAsia="Times New Roman" w:cs="Times New Roman"/>
          <w:szCs w:val="24"/>
        </w:rPr>
        <w:t xml:space="preserve"> από μόνες τους. Μάλιστα, με αναφορά σε θέματα που δεν έχουν κα</w:t>
      </w:r>
      <w:r>
        <w:rPr>
          <w:rFonts w:eastAsia="Times New Roman" w:cs="Times New Roman"/>
          <w:szCs w:val="24"/>
        </w:rPr>
        <w:t>μ</w:t>
      </w:r>
      <w:r>
        <w:rPr>
          <w:rFonts w:eastAsia="Times New Roman" w:cs="Times New Roman"/>
          <w:szCs w:val="24"/>
        </w:rPr>
        <w:t>μία σχέση με τις Ένοπλες Δυνάμεις, όπως για παράδειγμα η τροπολογία που είναι ένα νομοθέτημα από μόνη της, για την Τοπική Αυτοδιοίκηση. Το ένα είναι αυτό.</w:t>
      </w:r>
    </w:p>
    <w:p w14:paraId="0D0A0A3F" w14:textId="77777777" w:rsidR="00E2285C" w:rsidRDefault="00095D94">
      <w:pPr>
        <w:spacing w:line="600" w:lineRule="auto"/>
        <w:ind w:firstLine="720"/>
        <w:contextualSpacing/>
        <w:jc w:val="both"/>
        <w:rPr>
          <w:rFonts w:eastAsia="Times New Roman"/>
          <w:szCs w:val="24"/>
        </w:rPr>
      </w:pPr>
      <w:r>
        <w:rPr>
          <w:rFonts w:eastAsia="Times New Roman"/>
          <w:szCs w:val="24"/>
        </w:rPr>
        <w:t>Το δεύτερο κομμάτι που πρέπει να επισ</w:t>
      </w:r>
      <w:r>
        <w:rPr>
          <w:rFonts w:eastAsia="Times New Roman"/>
          <w:szCs w:val="24"/>
        </w:rPr>
        <w:t>ημάνουμε είναι το ζήτημα των κοστολογήσεων. Ξέρετε, σε κάθε διάταξη νόμου, σε κάθε νομοθέτημα πρέπει να υπάρχει και μ</w:t>
      </w:r>
      <w:r>
        <w:rPr>
          <w:rFonts w:eastAsia="Times New Roman"/>
          <w:szCs w:val="24"/>
        </w:rPr>
        <w:t>ί</w:t>
      </w:r>
      <w:r>
        <w:rPr>
          <w:rFonts w:eastAsia="Times New Roman"/>
          <w:szCs w:val="24"/>
        </w:rPr>
        <w:t xml:space="preserve">α κοστολόγηση της εφαρμογής των ρυθμίσεων. Τα νομοθετικά κείμενα δεν είναι απλώς κείμενα αναφοράς ή κείμενα λεκτικά. Είναι ο χάρτης, ο </w:t>
      </w:r>
      <w:r>
        <w:rPr>
          <w:rFonts w:eastAsia="Times New Roman"/>
          <w:szCs w:val="24"/>
        </w:rPr>
        <w:t>καμβάς στον οποίο θα υπάρξουν πολιτικές εφαρμογής. Και οι πολιτικές εφαρμογής έχουν, βεβαίως, ένα κόστος.</w:t>
      </w:r>
    </w:p>
    <w:p w14:paraId="0D0A0A40"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Εδώ, λοιπόν, στις ρυθμίσεις αυτές, που είναι ρυθμίσεις που αφορούν μια σειρά θεμάτων, βλέπουμε ότι δεν υπάρχει η παραμικρή κοστολόγηση. </w:t>
      </w:r>
      <w:r>
        <w:rPr>
          <w:rFonts w:eastAsia="Times New Roman"/>
          <w:szCs w:val="24"/>
        </w:rPr>
        <w:t>Ε</w:t>
      </w:r>
      <w:r>
        <w:rPr>
          <w:rFonts w:eastAsia="Times New Roman"/>
          <w:szCs w:val="24"/>
        </w:rPr>
        <w:t>ίναι σημαντικ</w:t>
      </w:r>
      <w:r>
        <w:rPr>
          <w:rFonts w:eastAsia="Times New Roman"/>
          <w:szCs w:val="24"/>
        </w:rPr>
        <w:t xml:space="preserve">ό αυτό. Παραδείγματος χάριν, δεν υπάρχει καθαρή εικόνα. Τι θα γίνει; Όλα αυτά τα ζητήματα που τίθενται στο νομοθέτημα θα πέσουν επάνω στον </w:t>
      </w:r>
      <w:r>
        <w:rPr>
          <w:rFonts w:eastAsia="Times New Roman"/>
          <w:szCs w:val="24"/>
        </w:rPr>
        <w:lastRenderedPageBreak/>
        <w:t>ήδη καθημαγμένο προϋπολογισμό του Υπουργείου Εθνικής Άμυνας; Θα ζητήσετε να ανέβει ο προϋπολογισμός από την Κυβέρνηση</w:t>
      </w:r>
      <w:r>
        <w:rPr>
          <w:rFonts w:eastAsia="Times New Roman"/>
          <w:szCs w:val="24"/>
        </w:rPr>
        <w:t>, δηλαδή να διατεθούν ακόμη περισσότερα λεφτά, ενώ γνωρίζουμε πάρα πολύ καλά ότι είναι δεινή η οικονομική κατάσταση της χώρας μας; Άρα θέλω να πω μην βάζουμε στο νομοθετικό κείμενο ζητήματα τα οποία όταν πάμε να τα εφαρμόσουμε εκ των πραγμάτων, λόγω της οι</w:t>
      </w:r>
      <w:r>
        <w:rPr>
          <w:rFonts w:eastAsia="Times New Roman"/>
          <w:szCs w:val="24"/>
        </w:rPr>
        <w:t>κονομικής πραγματικότητας, δεν μπορούν να υλοποιηθούν.</w:t>
      </w:r>
    </w:p>
    <w:p w14:paraId="0D0A0A41" w14:textId="77777777" w:rsidR="00E2285C" w:rsidRDefault="00095D94">
      <w:pPr>
        <w:spacing w:line="600" w:lineRule="auto"/>
        <w:ind w:firstLine="720"/>
        <w:contextualSpacing/>
        <w:jc w:val="both"/>
        <w:rPr>
          <w:rFonts w:eastAsia="Times New Roman"/>
          <w:szCs w:val="24"/>
        </w:rPr>
      </w:pPr>
      <w:r>
        <w:rPr>
          <w:rFonts w:eastAsia="Times New Roman"/>
          <w:szCs w:val="24"/>
        </w:rPr>
        <w:t>Τρίτο σημείο, αναφερόμαστε στη ΜΟΜΚΑ η οποία είναι μετεξέλιξη της ΜΟΜΑ. Αντιλαμβάνομαι ότι υπάρχει μ</w:t>
      </w:r>
      <w:r>
        <w:rPr>
          <w:rFonts w:eastAsia="Times New Roman"/>
          <w:szCs w:val="24"/>
        </w:rPr>
        <w:t>ί</w:t>
      </w:r>
      <w:r>
        <w:rPr>
          <w:rFonts w:eastAsia="Times New Roman"/>
          <w:szCs w:val="24"/>
        </w:rPr>
        <w:t>α πολύ θετική εικόνα σε σχέση με τη ΜΟΜΑ από το έργο το οποίο ουσιαστικά παρήγαγε τις δεκαετίες ’50,</w:t>
      </w:r>
      <w:r>
        <w:rPr>
          <w:rFonts w:eastAsia="Times New Roman"/>
          <w:szCs w:val="24"/>
        </w:rPr>
        <w:t xml:space="preserve"> ’60 και ’70 κυρίως. Υπάρχουν πάρα πολλά ερωτηματικά, όμως, και ετέθησαν και από άλλους συναδέλφους. Παραδείγματος χάριν, ποια θα είναι η επιβάρυνση του στρατεύματος πάνω σε αυτό; Υπάρχει πιθανότητα μεγάλη –και εγώ νομίζω ότι υπάρχει- να δώσουμε κάτι ακόμα</w:t>
      </w:r>
      <w:r>
        <w:rPr>
          <w:rFonts w:eastAsia="Times New Roman"/>
          <w:szCs w:val="24"/>
        </w:rPr>
        <w:t xml:space="preserve">, ένα ξεχωριστό έργο απ’ αυτό το οποίο υποχρεούται και εκ των νόμων και του Συντάγματος να επιτελεί ο Ελληνικός Στρατός. </w:t>
      </w:r>
      <w:r>
        <w:rPr>
          <w:rFonts w:eastAsia="Times New Roman"/>
          <w:szCs w:val="24"/>
        </w:rPr>
        <w:lastRenderedPageBreak/>
        <w:t xml:space="preserve">Υπάρχουν ζητήματα μελετών. Υποκαθίσταται ο ρόλος άλλων μελετών κατασκευαστικών ή μελετητικών; Σε τι βαθμό θα φτάσει το </w:t>
      </w:r>
      <w:r>
        <w:rPr>
          <w:rFonts w:eastAsia="Times New Roman"/>
          <w:szCs w:val="24"/>
          <w:lang w:val="en-US"/>
        </w:rPr>
        <w:t>outsourcing</w:t>
      </w:r>
      <w:r>
        <w:rPr>
          <w:rFonts w:eastAsia="Times New Roman"/>
          <w:szCs w:val="24"/>
        </w:rPr>
        <w:t>;</w:t>
      </w:r>
    </w:p>
    <w:p w14:paraId="0D0A0A42" w14:textId="77777777" w:rsidR="00E2285C" w:rsidRDefault="00095D94">
      <w:pPr>
        <w:spacing w:line="600" w:lineRule="auto"/>
        <w:ind w:firstLine="720"/>
        <w:contextualSpacing/>
        <w:jc w:val="both"/>
        <w:rPr>
          <w:rFonts w:eastAsia="Times New Roman"/>
          <w:szCs w:val="24"/>
        </w:rPr>
      </w:pPr>
      <w:r>
        <w:rPr>
          <w:rFonts w:eastAsia="Times New Roman"/>
          <w:szCs w:val="24"/>
        </w:rPr>
        <w:t>Είν</w:t>
      </w:r>
      <w:r>
        <w:rPr>
          <w:rFonts w:eastAsia="Times New Roman"/>
          <w:szCs w:val="24"/>
        </w:rPr>
        <w:t>αι ζητήματα τα οποία θα πρέπει να τεθούν και θέλουν απαντήσεις, για να διευκρινιστεί πραγματικά ο ρόλος. Γιατί η ιδέα –αν θέλετε- στην πρωτόλειά της έκφραση ακούγεται πολύ ενδιαφέρουσα. Το ζήτημα είναι τι κόστος θα επιφέρει και στο στράτευμα και πόσο πραγμ</w:t>
      </w:r>
      <w:r>
        <w:rPr>
          <w:rFonts w:eastAsia="Times New Roman"/>
          <w:szCs w:val="24"/>
        </w:rPr>
        <w:t>ατικά μπορεί να λειτουργήσει. Εμείς έχουμε πάρα πολλές –κι εγώ προσωπικά έχω πάρα πολλές- αντιρρήσεις για αυτό.</w:t>
      </w:r>
    </w:p>
    <w:p w14:paraId="0D0A0A43"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Το τέταρτο σημείο είναι η αξιοποίηση της περιουσίας. Σας το είπε και ο </w:t>
      </w:r>
      <w:r>
        <w:rPr>
          <w:rFonts w:eastAsia="Times New Roman"/>
          <w:szCs w:val="24"/>
        </w:rPr>
        <w:t>ε</w:t>
      </w:r>
      <w:r>
        <w:rPr>
          <w:rFonts w:eastAsia="Times New Roman"/>
          <w:szCs w:val="24"/>
        </w:rPr>
        <w:t>ισηγητής μας ο κ. Δαβάκης. Παραβιάζεται ανοιχτές πόρτες, όσον αφορά αυτό</w:t>
      </w:r>
      <w:r>
        <w:rPr>
          <w:rFonts w:eastAsia="Times New Roman"/>
          <w:szCs w:val="24"/>
        </w:rPr>
        <w:t>. Εμείς έχουμε συγκεκριμένη άποψη. Την έχουμε εκφράσει. Είναι κείμενο –ας πούμε- καταγεγραμμένο, νομοθετημένο θα έλεγα. Φυσικά, είμαστε οι πρώτοι που πιστεύουμε ότι θα πρέπει να γίνει αξιοποίηση δημόσιας περιουσίας, όμως, με έναν τρόπο που να διασφαλίζει 1</w:t>
      </w:r>
      <w:r>
        <w:rPr>
          <w:rFonts w:eastAsia="Times New Roman"/>
          <w:szCs w:val="24"/>
        </w:rPr>
        <w:t xml:space="preserve">00% τα συμφέροντα της δημόσιας περιουσίας του </w:t>
      </w:r>
      <w:r>
        <w:rPr>
          <w:rFonts w:eastAsia="Times New Roman"/>
          <w:szCs w:val="24"/>
        </w:rPr>
        <w:t>σ</w:t>
      </w:r>
      <w:r>
        <w:rPr>
          <w:rFonts w:eastAsia="Times New Roman"/>
          <w:szCs w:val="24"/>
        </w:rPr>
        <w:t xml:space="preserve">τρατού, της στρατιωτικής περιουσίας. </w:t>
      </w:r>
      <w:r>
        <w:rPr>
          <w:rFonts w:eastAsia="Times New Roman"/>
          <w:szCs w:val="24"/>
        </w:rPr>
        <w:lastRenderedPageBreak/>
        <w:t xml:space="preserve">Αυτό μπορεί να γίνει με τη σύσταση ενός νομικού προσώπου δημοσίου δικαίου, όπου εκεί πέρα θα υπάγονται και τα τρία </w:t>
      </w:r>
      <w:r>
        <w:rPr>
          <w:rFonts w:eastAsia="Times New Roman"/>
          <w:szCs w:val="24"/>
        </w:rPr>
        <w:t>τ</w:t>
      </w:r>
      <w:r>
        <w:rPr>
          <w:rFonts w:eastAsia="Times New Roman"/>
          <w:szCs w:val="24"/>
        </w:rPr>
        <w:t>αμεία. Νομίζουμε ότι αυτός είναι ο πιο καθαρός, ο πιο ξε</w:t>
      </w:r>
      <w:r>
        <w:rPr>
          <w:rFonts w:eastAsia="Times New Roman"/>
          <w:szCs w:val="24"/>
        </w:rPr>
        <w:t>κάθαρος τρόπος για να αποφύγουμε οποιαδήποτε άλλη –αν θέλετε- επιπλοκή.</w:t>
      </w:r>
    </w:p>
    <w:p w14:paraId="0D0A0A44" w14:textId="77777777" w:rsidR="00E2285C" w:rsidRDefault="00095D94">
      <w:pPr>
        <w:spacing w:line="600" w:lineRule="auto"/>
        <w:ind w:firstLine="720"/>
        <w:contextualSpacing/>
        <w:jc w:val="both"/>
        <w:rPr>
          <w:rFonts w:eastAsia="Times New Roman"/>
          <w:szCs w:val="24"/>
        </w:rPr>
      </w:pPr>
      <w:r>
        <w:rPr>
          <w:rFonts w:eastAsia="Times New Roman"/>
          <w:szCs w:val="24"/>
        </w:rPr>
        <w:t>Τέλος, είναι το περίφημο ζήτημα του συνδικαλισμού, που ήρθε με τη μορφή τροπολογίας, εντάσσεται και τελικά έρχεται να ψηφιστεί ως μέρος του νομοσχεδίου. Υπάρχει μεγάλο ερωτηματικό -για</w:t>
      </w:r>
      <w:r>
        <w:rPr>
          <w:rFonts w:eastAsia="Times New Roman"/>
          <w:szCs w:val="24"/>
        </w:rPr>
        <w:t xml:space="preserve"> να μην σας πω άρνηση- από ένα μεγάλο κομμάτι και των Ενόπλων Δυνάμεων, των ανθρώπων οι οποίοι στελεχώνουν τις Ένοπλες Δυνάμεις, αλλά και γενικότερα, αν θέλετε, από κάποιον ο οποίος δεν έχει στενή ενασχόληση με τις Ένοπλες Δυνάμεις και θέλει να χρησιμοποιή</w:t>
      </w:r>
      <w:r>
        <w:rPr>
          <w:rFonts w:eastAsia="Times New Roman"/>
          <w:szCs w:val="24"/>
        </w:rPr>
        <w:t>σει μόνο την κοινή λογική και τον κοινό νου.</w:t>
      </w:r>
    </w:p>
    <w:p w14:paraId="0D0A0A45"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Δηλαδή, θα υποκατασταθεί ουσιαστικά η ιεραρχία με αυτό; Υπάρχει μεγάλος κίνδυνος, για να μην πω βεβαιότητα, ότι εάν μπει ο συνδικαλισμός με τη μορφή την οποία θέλετε να εισάγετε, στις Ένοπλες Δυνάμεις, το πρώτο </w:t>
      </w:r>
      <w:r>
        <w:rPr>
          <w:rFonts w:eastAsia="Times New Roman"/>
          <w:szCs w:val="24"/>
        </w:rPr>
        <w:t xml:space="preserve">πρόβλημα που θα αντιμετωπίσουμε θα είναι η υποκατάσταση της ιεραρχίας. Θα </w:t>
      </w:r>
      <w:r>
        <w:rPr>
          <w:rFonts w:eastAsia="Times New Roman"/>
          <w:szCs w:val="24"/>
        </w:rPr>
        <w:lastRenderedPageBreak/>
        <w:t>μπορεί ο άλφα, ο βήτα, ο γάμα αξιωματικός να πηγαίνει στον κομματικό του προϊστάμενο, να μην υπακούει στην ιεραρχία τη στρατιωτική και στην πειθαρχία, που είναι και το κύριο χαρακτηρ</w:t>
      </w:r>
      <w:r>
        <w:rPr>
          <w:rFonts w:eastAsia="Times New Roman"/>
          <w:szCs w:val="24"/>
        </w:rPr>
        <w:t>ιστικό –αν θέλετε- που υπάρχει στις Ένοπλες Δυνάμεις. Βεβαίως, αυτό θα οδηγήσει σταδιακά στην αποσάθρωση αυτού που όλοι μας, όλοι οι Έλληνες και οι Ελληνίδες έχουν σαν μοντέλο διοίκησης και διαχείρισης -και αν θέλετε βασικού θεματοφύλακα των συμφερόντων τη</w:t>
      </w:r>
      <w:r>
        <w:rPr>
          <w:rFonts w:eastAsia="Times New Roman"/>
          <w:szCs w:val="24"/>
        </w:rPr>
        <w:t>ς Ελληνικής Δημοκρατίας-, σε ένα πάρα πολύ μεγάλο βαθμό και είναι κάτι που δεν το θέλουμε.</w:t>
      </w:r>
    </w:p>
    <w:p w14:paraId="0D0A0A46" w14:textId="77777777" w:rsidR="00E2285C" w:rsidRDefault="00095D94">
      <w:pPr>
        <w:spacing w:line="600" w:lineRule="auto"/>
        <w:ind w:firstLine="720"/>
        <w:contextualSpacing/>
        <w:jc w:val="both"/>
        <w:rPr>
          <w:rFonts w:eastAsia="Times New Roman"/>
          <w:szCs w:val="24"/>
        </w:rPr>
      </w:pPr>
      <w:r>
        <w:rPr>
          <w:rFonts w:eastAsia="Times New Roman"/>
          <w:szCs w:val="24"/>
        </w:rPr>
        <w:t>Ευχαριστώ πολύ.</w:t>
      </w:r>
    </w:p>
    <w:p w14:paraId="0D0A0A47" w14:textId="77777777" w:rsidR="00E2285C" w:rsidRDefault="00095D94">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D0A0A48"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 κύριε Καλαφάτη.</w:t>
      </w:r>
    </w:p>
    <w:p w14:paraId="0D0A0A49" w14:textId="77777777" w:rsidR="00E2285C" w:rsidRDefault="00095D94">
      <w:pPr>
        <w:spacing w:line="600" w:lineRule="auto"/>
        <w:ind w:firstLine="720"/>
        <w:contextualSpacing/>
        <w:jc w:val="both"/>
        <w:rPr>
          <w:rFonts w:eastAsia="Times New Roman"/>
          <w:szCs w:val="24"/>
        </w:rPr>
      </w:pPr>
      <w:r>
        <w:rPr>
          <w:rFonts w:eastAsia="Times New Roman"/>
          <w:szCs w:val="24"/>
        </w:rPr>
        <w:t>Ο κ. Γρέγος, Βουλευτής τη</w:t>
      </w:r>
      <w:r>
        <w:rPr>
          <w:rFonts w:eastAsia="Times New Roman"/>
          <w:szCs w:val="24"/>
        </w:rPr>
        <w:t>ς Χρυσής Αυγής, έχει τον λόγο.</w:t>
      </w:r>
    </w:p>
    <w:p w14:paraId="0D0A0A4A" w14:textId="77777777" w:rsidR="00E2285C" w:rsidRDefault="00095D94">
      <w:pPr>
        <w:spacing w:line="600" w:lineRule="auto"/>
        <w:ind w:firstLine="720"/>
        <w:contextualSpacing/>
        <w:jc w:val="both"/>
        <w:rPr>
          <w:rFonts w:eastAsia="Times New Roman"/>
          <w:szCs w:val="24"/>
        </w:rPr>
      </w:pPr>
      <w:r>
        <w:rPr>
          <w:rFonts w:eastAsia="Times New Roman"/>
          <w:b/>
          <w:szCs w:val="24"/>
        </w:rPr>
        <w:t>ΑΝΤΩΝΙΟΣ ΓΡΕΓΟΣ:</w:t>
      </w:r>
      <w:r>
        <w:rPr>
          <w:rFonts w:eastAsia="Times New Roman"/>
          <w:szCs w:val="24"/>
        </w:rPr>
        <w:t xml:space="preserve"> Ευχαριστώ, κύριε Πρόεδρε.</w:t>
      </w:r>
    </w:p>
    <w:p w14:paraId="0D0A0A4B"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Πραγματικά είναι τραγικό, αλλά συνηθισμένο για την Τουρκία να βλέπουμε απόπειρες πραξικοπημάτων, να βλέπουμε στίφη πολιτών να λυντσάρουν και να βασανίζουν στρατιώτες, στρατιώτες να π</w:t>
      </w:r>
      <w:r>
        <w:rPr>
          <w:rFonts w:eastAsia="Times New Roman"/>
          <w:szCs w:val="24"/>
        </w:rPr>
        <w:t>υροβολούν πολίτες, αλλά δυστυχώς θα υπάρξει και συνέχεια με απρόβλεπτες καταστάσεις. Ήδη έχουν αυξηθεί οι ροές λαθρομεταναστών και οι προκλήσεις σε βάρος της πατρίδας μας συνεχίζονται.</w:t>
      </w:r>
    </w:p>
    <w:p w14:paraId="0D0A0A4C" w14:textId="77777777" w:rsidR="00E2285C" w:rsidRDefault="00095D94">
      <w:pPr>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των Ελλή</w:t>
      </w:r>
      <w:r>
        <w:rPr>
          <w:rFonts w:eastAsia="Times New Roman"/>
          <w:b/>
          <w:szCs w:val="24"/>
        </w:rPr>
        <w:t>νων):</w:t>
      </w:r>
      <w:r>
        <w:rPr>
          <w:rFonts w:eastAsia="Times New Roman"/>
          <w:szCs w:val="24"/>
        </w:rPr>
        <w:t xml:space="preserve"> Μηδέν είναι οι ροές.</w:t>
      </w:r>
    </w:p>
    <w:p w14:paraId="0D0A0A4D" w14:textId="77777777" w:rsidR="00E2285C" w:rsidRDefault="00095D94">
      <w:pPr>
        <w:spacing w:line="600" w:lineRule="auto"/>
        <w:ind w:firstLine="720"/>
        <w:contextualSpacing/>
        <w:jc w:val="both"/>
        <w:rPr>
          <w:rFonts w:eastAsia="Times New Roman"/>
          <w:szCs w:val="24"/>
        </w:rPr>
      </w:pPr>
      <w:r>
        <w:rPr>
          <w:rFonts w:eastAsia="Times New Roman"/>
          <w:b/>
          <w:szCs w:val="24"/>
        </w:rPr>
        <w:t>ΑΝΤΩΝΙΟΣ ΓΡΕΓΟΣ:</w:t>
      </w:r>
      <w:r>
        <w:rPr>
          <w:rFonts w:eastAsia="Times New Roman"/>
          <w:szCs w:val="24"/>
        </w:rPr>
        <w:t xml:space="preserve"> Αυτά τα στοιχεία είναι επίσημα; Τα έχουμε; Είναι μηδέν;</w:t>
      </w:r>
    </w:p>
    <w:p w14:paraId="0D0A0A4E" w14:textId="77777777" w:rsidR="00E2285C" w:rsidRDefault="00095D94">
      <w:pPr>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 των</w:t>
      </w:r>
      <w:r>
        <w:rPr>
          <w:rFonts w:eastAsia="Times New Roman"/>
          <w:szCs w:val="24"/>
        </w:rPr>
        <w:t xml:space="preserve"> </w:t>
      </w:r>
      <w:r>
        <w:rPr>
          <w:rFonts w:eastAsia="Times New Roman"/>
          <w:b/>
          <w:szCs w:val="24"/>
        </w:rPr>
        <w:t>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των Ελλήνων):</w:t>
      </w:r>
      <w:r>
        <w:rPr>
          <w:rFonts w:eastAsia="Times New Roman"/>
          <w:szCs w:val="24"/>
        </w:rPr>
        <w:t xml:space="preserve"> Βέβαια. Επίσημα είναι.</w:t>
      </w:r>
    </w:p>
    <w:p w14:paraId="0D0A0A4F" w14:textId="77777777" w:rsidR="00E2285C" w:rsidRDefault="00095D94">
      <w:pPr>
        <w:spacing w:line="600" w:lineRule="auto"/>
        <w:ind w:firstLine="720"/>
        <w:contextualSpacing/>
        <w:jc w:val="both"/>
        <w:rPr>
          <w:rFonts w:eastAsia="Times New Roman"/>
          <w:szCs w:val="24"/>
        </w:rPr>
      </w:pPr>
      <w:r>
        <w:rPr>
          <w:rFonts w:eastAsia="Times New Roman"/>
          <w:b/>
          <w:szCs w:val="24"/>
        </w:rPr>
        <w:t>ΠΑΝΑΓΙΩΤΑ ΚΟΖΟΜΠΟΛΗ-ΑΜΑΝΑΤΙΔΗ:</w:t>
      </w:r>
      <w:r>
        <w:rPr>
          <w:rFonts w:eastAsia="Times New Roman"/>
          <w:szCs w:val="24"/>
        </w:rPr>
        <w:t xml:space="preserve"> Χωρίς στοιχεία κινδυνολογ</w:t>
      </w:r>
      <w:r>
        <w:rPr>
          <w:rFonts w:eastAsia="Times New Roman"/>
          <w:szCs w:val="24"/>
        </w:rPr>
        <w:t>ούν, ως συνήθως.</w:t>
      </w:r>
    </w:p>
    <w:p w14:paraId="0D0A0A50" w14:textId="77777777" w:rsidR="00E2285C" w:rsidRDefault="00095D94">
      <w:pPr>
        <w:spacing w:line="600" w:lineRule="auto"/>
        <w:ind w:firstLine="720"/>
        <w:contextualSpacing/>
        <w:jc w:val="both"/>
        <w:rPr>
          <w:rFonts w:eastAsia="Times New Roman"/>
          <w:szCs w:val="24"/>
        </w:rPr>
      </w:pPr>
      <w:r>
        <w:rPr>
          <w:rFonts w:eastAsia="Times New Roman"/>
          <w:b/>
          <w:szCs w:val="24"/>
        </w:rPr>
        <w:t>ΑΝΤΩΝΙΟΣ ΓΡΕΓΟΣ:</w:t>
      </w:r>
      <w:r>
        <w:rPr>
          <w:rFonts w:eastAsia="Times New Roman"/>
          <w:szCs w:val="24"/>
        </w:rPr>
        <w:t xml:space="preserve"> Όχι, γιατί τα στοιχεία σας μεταβάλλονται ανάλογα με τις καταστάσεις. </w:t>
      </w:r>
    </w:p>
    <w:p w14:paraId="0D0A0A51"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Είτε είναι ο Ερντογάν είτε είναι κάποιος άλλος, ο κίνδυνος θα συνεχίσει να είναι ο ίδιος. Αν τώρα, όπως είπατε, οι ροές είναι μηδενικές, φοβόμαστε ότι α</w:t>
      </w:r>
      <w:r>
        <w:rPr>
          <w:rFonts w:eastAsia="Times New Roman"/>
          <w:szCs w:val="24"/>
        </w:rPr>
        <w:t>ν αλλάξουν τα πράγματα, θα αυξηθούν και φυσικά ο Ερντογάν συνεχίζει να απειλεί.</w:t>
      </w:r>
    </w:p>
    <w:p w14:paraId="0D0A0A52"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Είμαστε κατά της συνήθους τακτικής να κατατίθενται τροπολογίες σε άσχετα νομοσχέδια. Το λέμε συνέχεια αυτό και δεν τηρείται ποτέ, όμως το σημερινό μπορώ να πω ότι αποτελεί μία </w:t>
      </w:r>
      <w:r>
        <w:rPr>
          <w:rFonts w:eastAsia="Times New Roman"/>
          <w:szCs w:val="24"/>
        </w:rPr>
        <w:t xml:space="preserve">εξαίρεση. Αυτό το νομοσχέδιο, όμως, είναι αρκετά σοβαρό για να τεθεί σαν «σφήνα» σήμερα. Κάθε νομοσχέδιο που αφορά τις Ένοπλες Δυνάμεις και το αρμόδιο Υπουργείο είναι ιδιαίτερα σοβαρό. Είναι εξάλλου γνωστό ότι ο </w:t>
      </w:r>
      <w:r>
        <w:rPr>
          <w:rFonts w:eastAsia="Times New Roman"/>
          <w:szCs w:val="24"/>
        </w:rPr>
        <w:t>Σ</w:t>
      </w:r>
      <w:r>
        <w:rPr>
          <w:rFonts w:eastAsia="Times New Roman"/>
          <w:szCs w:val="24"/>
        </w:rPr>
        <w:t>τρατός αποτελεί το τμήμα εκείνο για το οποί</w:t>
      </w:r>
      <w:r>
        <w:rPr>
          <w:rFonts w:eastAsia="Times New Roman"/>
          <w:szCs w:val="24"/>
        </w:rPr>
        <w:t xml:space="preserve">ο ο ελληνικός λαός έχει τη μεγαλύτερη εκτίμηση και αγάπη, σε αντίθεση με πολιτικούς και δημοσιογράφους. </w:t>
      </w:r>
    </w:p>
    <w:p w14:paraId="0D0A0A53"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Οι κυβερνήσεις μέχρι τώρα προσπαθούσαν να εκμεταλλευτούν για ψηφοθηρικούς λόγους αυτή την αίγλη, αυτό το κύρος, αυτό τον αριθμό των άξιων στελεχών των </w:t>
      </w:r>
      <w:r>
        <w:rPr>
          <w:rFonts w:eastAsia="Times New Roman"/>
          <w:szCs w:val="24"/>
        </w:rPr>
        <w:t xml:space="preserve">Ενόπλων Δυνάμεων, ανδρών και γυναικών, μόνο που στην πραγματικότητα ίσχυε ο τίτλος της λάμπουσας πενίας για όλους αυτούς. </w:t>
      </w:r>
    </w:p>
    <w:p w14:paraId="0D0A0A54"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Ο κύριος Υπουργός δεσμεύτηκε επανειλημμένα ότι έχουν εξασφαλιστεί τα κονδύλια που αφορούν τις Ένοπλες Δυνάμεις. Προφανώς έχουν εγγραφ</w:t>
      </w:r>
      <w:r>
        <w:rPr>
          <w:rFonts w:eastAsia="Times New Roman"/>
          <w:szCs w:val="24"/>
        </w:rPr>
        <w:t xml:space="preserve">εί και στους σχετικούς κωδικούς αριθμούς, τους ΚΑ. Στο νομοσχέδιο έγιναν κάποιες αλλαγές προς το καλύτερο και μερικά άρθρα κινούνται προς τη σωστή κατεύθυνση. </w:t>
      </w:r>
    </w:p>
    <w:p w14:paraId="0D0A0A55" w14:textId="77777777" w:rsidR="00E2285C" w:rsidRDefault="00095D94">
      <w:pPr>
        <w:spacing w:line="600" w:lineRule="auto"/>
        <w:ind w:firstLine="720"/>
        <w:contextualSpacing/>
        <w:jc w:val="both"/>
        <w:rPr>
          <w:rFonts w:eastAsia="Times New Roman"/>
          <w:szCs w:val="24"/>
        </w:rPr>
      </w:pPr>
      <w:r>
        <w:rPr>
          <w:rFonts w:eastAsia="Times New Roman"/>
          <w:szCs w:val="24"/>
        </w:rPr>
        <w:t>Εξάλλου, χιλιάδες στρατιωτικοί όλων των κλάδων είναι υποστηρικτές της Χρυσής Αυγής και μάλιστα δ</w:t>
      </w:r>
      <w:r>
        <w:rPr>
          <w:rFonts w:eastAsia="Times New Roman"/>
          <w:szCs w:val="24"/>
        </w:rPr>
        <w:t xml:space="preserve">ύο στρατηγοί κοσμούν το Ευρωκοινοβούλιο εκλεγμένοι με τη Χρυσή Αυγή. </w:t>
      </w:r>
    </w:p>
    <w:p w14:paraId="0D0A0A56" w14:textId="77777777" w:rsidR="00E2285C" w:rsidRDefault="00095D94">
      <w:pPr>
        <w:spacing w:line="600" w:lineRule="auto"/>
        <w:ind w:firstLine="720"/>
        <w:contextualSpacing/>
        <w:jc w:val="both"/>
        <w:rPr>
          <w:rFonts w:eastAsia="Times New Roman"/>
          <w:szCs w:val="24"/>
        </w:rPr>
      </w:pPr>
      <w:r>
        <w:rPr>
          <w:rFonts w:eastAsia="Times New Roman"/>
          <w:szCs w:val="24"/>
        </w:rPr>
        <w:t>Είμαστε επίσης σε καθημερινή επαφή με ανώτερους και ανώτατους αξιωματικούς, υπαξιωματικούς αλλά και οπλίτες, οι οποίοι μας ενημερώνουν για τα προβλήματα και τις λύσεις που μπορούν να δοθ</w:t>
      </w:r>
      <w:r>
        <w:rPr>
          <w:rFonts w:eastAsia="Times New Roman"/>
          <w:szCs w:val="24"/>
        </w:rPr>
        <w:t xml:space="preserve">ούν. </w:t>
      </w:r>
    </w:p>
    <w:p w14:paraId="0D0A0A57"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Ειδικότερα για τις συντάξεις μακράς θητείας εθελοντών κρατάμε τη δέσμευση του Υπουργού ότι το θέμα θα λυθεί μέσα στο 2016. Αν κατάλαβα καλά, μιλάμε για </w:t>
      </w:r>
      <w:r>
        <w:rPr>
          <w:rFonts w:eastAsia="Times New Roman"/>
          <w:szCs w:val="24"/>
        </w:rPr>
        <w:t xml:space="preserve">40 </w:t>
      </w:r>
      <w:r>
        <w:rPr>
          <w:rFonts w:eastAsia="Times New Roman"/>
          <w:szCs w:val="24"/>
        </w:rPr>
        <w:t xml:space="preserve">εκατομμύρια ευρώ. Είναι οικονομικό το θέμα, φυσικά, αλλά πρωτίστως είναι θέμα επιβίωσης για όλους αυτούς και τις οικογένειές τους. </w:t>
      </w:r>
    </w:p>
    <w:p w14:paraId="0D0A0A58"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Οι υπηρετούντες στις Ένοπλες Δυνάμεις και τα Σώματα Ασφαλείας δεν είναι απλοί δημόσιοι υπάλληλοι. Υπάρχουν σ’ όλη τη χώρα μν</w:t>
      </w:r>
      <w:r>
        <w:rPr>
          <w:rFonts w:eastAsia="Times New Roman"/>
          <w:szCs w:val="24"/>
        </w:rPr>
        <w:t xml:space="preserve">ημεία πεσόντων και φυσικά –το έχουμε καταγγείλει άπειρες φορές- δεν μπορούν να είναι στην Υπηρεσία Μεταναστευτικής Πολιτικής που εγκληματικά εφαρμόζεται. Αυτό τους εξοργίζει ιδιαίτερα και εγκυμονεί και τεράστιους κινδύνους για την υγεία τους. </w:t>
      </w:r>
    </w:p>
    <w:p w14:paraId="0D0A0A59" w14:textId="77777777" w:rsidR="00E2285C" w:rsidRDefault="00095D94">
      <w:pPr>
        <w:spacing w:line="600" w:lineRule="auto"/>
        <w:ind w:firstLine="720"/>
        <w:contextualSpacing/>
        <w:jc w:val="both"/>
        <w:rPr>
          <w:rFonts w:eastAsia="Times New Roman"/>
          <w:szCs w:val="24"/>
        </w:rPr>
      </w:pPr>
      <w:r>
        <w:rPr>
          <w:rFonts w:eastAsia="Times New Roman"/>
          <w:szCs w:val="24"/>
        </w:rPr>
        <w:t>Για όλα τα ά</w:t>
      </w:r>
      <w:r>
        <w:rPr>
          <w:rFonts w:eastAsia="Times New Roman"/>
          <w:szCs w:val="24"/>
        </w:rPr>
        <w:t xml:space="preserve">ρθρα και τις τροπολογίες ψηφίζουμε πάντα με βάση το ειδικό συμφέρον κατ’ επέκταση και έχουμε πει ότι δεν πρέπει να κοπεί ούτε </w:t>
      </w:r>
      <w:r>
        <w:rPr>
          <w:rFonts w:eastAsia="Times New Roman"/>
          <w:szCs w:val="24"/>
        </w:rPr>
        <w:t>1</w:t>
      </w:r>
      <w:r>
        <w:rPr>
          <w:rFonts w:eastAsia="Times New Roman"/>
          <w:szCs w:val="24"/>
        </w:rPr>
        <w:t xml:space="preserve"> ευρώ από τις Ένοπλες Δυνάμεις. Τα μισθολογικά θέματα, όπως και τα ασφαλιστικά, δεν πρέπει να τίθενται σε συναλλαγή με τους διεθν</w:t>
      </w:r>
      <w:r>
        <w:rPr>
          <w:rFonts w:eastAsia="Times New Roman"/>
          <w:szCs w:val="24"/>
        </w:rPr>
        <w:t xml:space="preserve">είς τοκογλύφους. Μία χώρα είναι ισχυρή όταν έχει ισχυρές Ένοπλες Δυνάμεις και αυτή η χώρα μόνο μπορεί να εγγυηθεί τη συνέχεια του έθνους. </w:t>
      </w:r>
    </w:p>
    <w:p w14:paraId="0D0A0A5A"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Ο ειδικός αγορητής μας αναφέρθηκε στα άρθρα και στις τροπολογίες σχετικά με τη στάση μας και ειδικότερα για το άρθρο </w:t>
      </w:r>
      <w:r>
        <w:rPr>
          <w:rFonts w:eastAsia="Times New Roman"/>
          <w:szCs w:val="24"/>
        </w:rPr>
        <w:t xml:space="preserve">50 και τη σημασία του. Αυτό θα έπρεπε να είναι ξεχωριστό νομοσχέδιο ή καλύτερα να μην κατατεθεί καθόλου. </w:t>
      </w:r>
    </w:p>
    <w:p w14:paraId="0D0A0A5B"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Η χώρα μας περιβάλλεται από εχθρικά κράτη, Τουρκία, Αλβανία, Σκόπια, κράτη που επιβουλεύονται την εθνική μας κυριαρχία, κράτη με τα οποία μάς χωρίζουν</w:t>
      </w:r>
      <w:r>
        <w:rPr>
          <w:rFonts w:eastAsia="Times New Roman"/>
          <w:szCs w:val="24"/>
        </w:rPr>
        <w:t xml:space="preserve"> ποταμοί αίματος, κράτη που δεν έχουν δώσει λόγο για τα εγκλήματά τους, που δεν έχουν εκδώσει τους δολοφόνους του Ισαάκ και του Σολωμού, που δεν έχουν επιστρέψει αιχμαλώτους πολέμου, που παραβιάζουν καθημερινά τα σύνορά μας και απειλούν με πόλεμο, αν ασκήσ</w:t>
      </w:r>
      <w:r>
        <w:rPr>
          <w:rFonts w:eastAsia="Times New Roman"/>
          <w:szCs w:val="24"/>
        </w:rPr>
        <w:t xml:space="preserve">ουμε τα κυριαρχικά μας δικαιώματα. </w:t>
      </w:r>
    </w:p>
    <w:p w14:paraId="0D0A0A5C" w14:textId="77777777" w:rsidR="00E2285C" w:rsidRDefault="00095D94">
      <w:pPr>
        <w:spacing w:line="600" w:lineRule="auto"/>
        <w:ind w:firstLine="720"/>
        <w:contextualSpacing/>
        <w:jc w:val="both"/>
        <w:rPr>
          <w:rFonts w:eastAsia="Times New Roman"/>
          <w:szCs w:val="24"/>
        </w:rPr>
      </w:pPr>
      <w:r>
        <w:rPr>
          <w:rFonts w:eastAsia="Times New Roman"/>
          <w:szCs w:val="24"/>
        </w:rPr>
        <w:t>Μάλιστα, κάποια νοσηρά μυαλά είναι και υπέρμαχοι μιας ελληνοτουρκικής φιλίας και επιθυμούν και την ένταξη της Τουρκίας στην Ευρώπη. Από πουθενά φυσικά δεν προκύπτει οποιαδήποτε τέτοια σχέση και, ευτυχώς, το έχουν αντιληφ</w:t>
      </w:r>
      <w:r>
        <w:rPr>
          <w:rFonts w:eastAsia="Times New Roman"/>
          <w:szCs w:val="24"/>
        </w:rPr>
        <w:t xml:space="preserve">θεί αυτό και οι λαοί της Ευρώπης. </w:t>
      </w:r>
    </w:p>
    <w:p w14:paraId="0D0A0A5D" w14:textId="77777777" w:rsidR="00E2285C" w:rsidRDefault="00095D94">
      <w:pPr>
        <w:spacing w:line="600" w:lineRule="auto"/>
        <w:ind w:firstLine="720"/>
        <w:contextualSpacing/>
        <w:jc w:val="both"/>
        <w:rPr>
          <w:rFonts w:eastAsia="Times New Roman"/>
          <w:szCs w:val="24"/>
        </w:rPr>
      </w:pPr>
      <w:r>
        <w:rPr>
          <w:rFonts w:eastAsia="Times New Roman"/>
          <w:szCs w:val="24"/>
        </w:rPr>
        <w:t>Επειδή αναφέρθηκαν και οι προηγούμενοι ομιλητές στη χθεσινή «μαύρη» επέτειο, η Χρυσή Αυγή έχει τονίσει επανειλημμένως ότι έπρεπε και πρέπει να ανοίξει άμεσα ο φάκελος της Κύπρου και να μάθει ο ελληνικός λαός όλα τα στοιχε</w:t>
      </w:r>
      <w:r>
        <w:rPr>
          <w:rFonts w:eastAsia="Times New Roman"/>
          <w:szCs w:val="24"/>
        </w:rPr>
        <w:t xml:space="preserve">ία για τη μεγάλη προδοσία, γιατί φυσικά για μας η Κύπρος δεν κείται </w:t>
      </w:r>
      <w:r>
        <w:rPr>
          <w:rFonts w:eastAsia="Times New Roman"/>
          <w:szCs w:val="24"/>
        </w:rPr>
        <w:lastRenderedPageBreak/>
        <w:t>καθόλου μακράν, ούτε θα έπρεπε να κληθεί ποτέ η Τουρκία σαν εγγυήτρια δύναμη για να επέμβει στα εσωτερικά της Κύπρου.</w:t>
      </w:r>
    </w:p>
    <w:p w14:paraId="0D0A0A5E" w14:textId="77777777" w:rsidR="00E2285C" w:rsidRDefault="00095D94">
      <w:pPr>
        <w:spacing w:line="600" w:lineRule="auto"/>
        <w:ind w:firstLine="720"/>
        <w:contextualSpacing/>
        <w:jc w:val="both"/>
        <w:rPr>
          <w:rFonts w:eastAsia="Times New Roman" w:cs="Times New Roman"/>
          <w:szCs w:val="24"/>
        </w:rPr>
      </w:pPr>
      <w:r>
        <w:rPr>
          <w:rFonts w:eastAsia="Times New Roman"/>
          <w:szCs w:val="24"/>
        </w:rPr>
        <w:t>Επειδή δεν υπάρχει χρόνος για μαθήματα ιστορίας, παραπέμπω τον ελληνικ</w:t>
      </w:r>
      <w:r>
        <w:rPr>
          <w:rFonts w:eastAsia="Times New Roman"/>
          <w:szCs w:val="24"/>
        </w:rPr>
        <w:t xml:space="preserve">ό λαό στο χθεσινό φύλλο της εφημερίδας της Χρυσής Αυγής όπου γράφονται όλες οι μεγάλες αλήθειες: </w:t>
      </w:r>
      <w:r>
        <w:rPr>
          <w:rFonts w:eastAsia="Times New Roman" w:cs="Times New Roman"/>
          <w:szCs w:val="24"/>
        </w:rPr>
        <w:t>«Ισλαμικός τρόμος πάνω από την Ευρώπη». Μέσα γράφει όλα τα στοιχεία, «Οι προδότες του 1974». Η επικεφαλίδα είναι η εξής: «Με νόμο του 1975 αναβλήθηκε η ποινική</w:t>
      </w:r>
      <w:r>
        <w:rPr>
          <w:rFonts w:eastAsia="Times New Roman" w:cs="Times New Roman"/>
          <w:szCs w:val="24"/>
        </w:rPr>
        <w:t xml:space="preserve"> δίωξη για κάθε αδίκημα σχετικό με την υπόθεση της Κύπρου». Θα μπορούσαμε να πούμε και άλλα πολλά. </w:t>
      </w:r>
    </w:p>
    <w:p w14:paraId="0D0A0A5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Τέλος, απαιτούμε να αρθεί κάθε αδικία σε βάρος των υπηρετούντων στις Ένοπλες Δυνάμεις και ζητάμε διαφάνεια και δικαιοσύνη. Ζητάμε αναβάθμιση των υπηρεσιών, ορθή αξιοποίηση του προσωπικού και όλων των υλικών και τεχνικών μέσων. Ο ρόλος των Ενόπλων Δυνάμεων </w:t>
      </w:r>
      <w:r>
        <w:rPr>
          <w:rFonts w:eastAsia="Times New Roman" w:cs="Times New Roman"/>
          <w:szCs w:val="24"/>
        </w:rPr>
        <w:t xml:space="preserve">καθορίζεται σαφέστατα και κανείς δεν νομιμοποιείται για οτιδήποτε αντίθετο. </w:t>
      </w:r>
    </w:p>
    <w:p w14:paraId="0D0A0A6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Είμαστε και θα είμαστε εδώ για να υπερασπιστούμε κάθε δίκαιο αίτημα τους. Γιατί με ενωμένο και δυνατό λαό και </w:t>
      </w:r>
      <w:r>
        <w:rPr>
          <w:rFonts w:eastAsia="Times New Roman" w:cs="Times New Roman"/>
          <w:szCs w:val="24"/>
        </w:rPr>
        <w:t>Σ</w:t>
      </w:r>
      <w:r>
        <w:rPr>
          <w:rFonts w:eastAsia="Times New Roman" w:cs="Times New Roman"/>
          <w:szCs w:val="24"/>
        </w:rPr>
        <w:t xml:space="preserve">τρατό μπορούμε να αντιμετωπίσουμε όλους τους μεγάλους κινδύνους που </w:t>
      </w:r>
      <w:r>
        <w:rPr>
          <w:rFonts w:eastAsia="Times New Roman" w:cs="Times New Roman"/>
          <w:szCs w:val="24"/>
        </w:rPr>
        <w:t xml:space="preserve">μας απειλούν. </w:t>
      </w:r>
    </w:p>
    <w:p w14:paraId="0D0A0A6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D0A0A62" w14:textId="77777777" w:rsidR="00E2285C" w:rsidRDefault="00095D94">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D0A0A6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και εγώ κ. Γρέγο. </w:t>
      </w:r>
    </w:p>
    <w:p w14:paraId="0D0A0A6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Ο κ. Τζελέπης, Βουλευτής της Δημοκρατικής Συμπαράταξης ΠΑΣΟΚ-ΔΗΜΑΡ, έχει τον λόγο για επτά λεπτά. </w:t>
      </w:r>
    </w:p>
    <w:p w14:paraId="0D0A0A6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ΜΙΧΑΗΛ ΤΖΕΛ</w:t>
      </w:r>
      <w:r>
        <w:rPr>
          <w:rFonts w:eastAsia="Times New Roman" w:cs="Times New Roman"/>
          <w:b/>
          <w:szCs w:val="24"/>
        </w:rPr>
        <w:t xml:space="preserve">ΕΠΗΣ: </w:t>
      </w:r>
      <w:r>
        <w:rPr>
          <w:rFonts w:eastAsia="Times New Roman" w:cs="Times New Roman"/>
          <w:szCs w:val="24"/>
        </w:rPr>
        <w:t>Μιας και εχθές συμπληρώθηκαν σαράντα δύο χρόνια από την κυπριακή τραγωδία, καλό είναι να θυμηθούμε ότι η κυπριακή τραγωδία έγινε μετά από το προδοτικό πραξικόπημα εναντίον του Μακαρίου από την απριλιανή δικτατορία. Αυτή είναι η ιστορία και δεν πρέπει</w:t>
      </w:r>
      <w:r>
        <w:rPr>
          <w:rFonts w:eastAsia="Times New Roman" w:cs="Times New Roman"/>
          <w:szCs w:val="24"/>
        </w:rPr>
        <w:t xml:space="preserve"> να τη ξεχνάμε. </w:t>
      </w:r>
    </w:p>
    <w:p w14:paraId="0D0A0A6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το οποίο πρέπει να γίνει, όμως -και αυτό πρέπει να μας αφορά πρωτίστως- είναι ότι είναι αδιανόητο σήμερα κράτος-μέλος της Ευρωπαϊκής Ένωσης να βρίσκεται κάτω από στρατιωτική κατοχή και θα πρέπει άμεσα να δοθεί δημοκρατική και βιώσιμη </w:t>
      </w:r>
      <w:r>
        <w:rPr>
          <w:rFonts w:eastAsia="Times New Roman" w:cs="Times New Roman"/>
          <w:szCs w:val="24"/>
        </w:rPr>
        <w:t xml:space="preserve">λύση για μια ενιαία Κύπρο. </w:t>
      </w:r>
    </w:p>
    <w:p w14:paraId="0D0A0A6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το υπό συζήτηση νομοσχέδιο, έχει εξειδικευμένα τοποθετηθεί ο ειδικός αγορητής από τη Δημοκρατική Συμπαράταξη, ο κ. Λοβέρδος, όπως και ο Κοινοβουλευτικός Εκπρόσωπος που θα ακολουθήσει. </w:t>
      </w:r>
    </w:p>
    <w:p w14:paraId="0D0A0A6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Κύριε Υπουργέ, ένα διαχρονικό κ</w:t>
      </w:r>
      <w:r>
        <w:rPr>
          <w:rFonts w:eastAsia="Times New Roman" w:cs="Times New Roman"/>
          <w:szCs w:val="24"/>
        </w:rPr>
        <w:t xml:space="preserve">αι πάγιο αίτημα της Αυτοδιοίκησης ήταν η παραχώρηση των ανενεργών στρατοπέδων μέσα στον αστικό ιστό των πόλεων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για κοινωφελείς σκοπούς, για δημιουργία πρασίνου, για πολιτιστικούς χώρους. Φοβάμαι, όμως, ότι στο υπό συζήτηση νομοσχέδ</w:t>
      </w:r>
      <w:r>
        <w:rPr>
          <w:rFonts w:eastAsia="Times New Roman" w:cs="Times New Roman"/>
          <w:szCs w:val="24"/>
        </w:rPr>
        <w:t xml:space="preserve">ιο ανατρέπονται αυτές οι διαδικασίες και αυτό το πάγιο αίτημα της </w:t>
      </w:r>
      <w:r>
        <w:rPr>
          <w:rFonts w:eastAsia="Times New Roman" w:cs="Times New Roman"/>
          <w:szCs w:val="24"/>
        </w:rPr>
        <w:t>α</w:t>
      </w:r>
      <w:r>
        <w:rPr>
          <w:rFonts w:eastAsia="Times New Roman" w:cs="Times New Roman"/>
          <w:szCs w:val="24"/>
        </w:rPr>
        <w:t xml:space="preserve">υτοδιοίκησης για την εκχώρηση στρατοπέδων, όπου και εκεί που ήδη έχει προχωρήσει η διαδικασία και έχουν δρομολογηθεί εξελίξεις </w:t>
      </w:r>
      <w:r>
        <w:rPr>
          <w:rFonts w:eastAsia="Times New Roman" w:cs="Times New Roman"/>
          <w:szCs w:val="24"/>
        </w:rPr>
        <w:lastRenderedPageBreak/>
        <w:t>εδώ και πολλά χρόνια, όπως γίνεται ακριβώς με τα στρατόπεδα το</w:t>
      </w:r>
      <w:r>
        <w:rPr>
          <w:rFonts w:eastAsia="Times New Roman" w:cs="Times New Roman"/>
          <w:szCs w:val="24"/>
        </w:rPr>
        <w:t xml:space="preserve">υ Δήμου των Σερρών και για την ακρίβεια, το στρατόπεδο «Εμμανουήλ Παπά», «Παπαλουκά» και την «Αποθήκη Πυρομαχικών», που δεν χρησιμοποιείται, στον Λευκώνα. </w:t>
      </w:r>
    </w:p>
    <w:p w14:paraId="0D0A0A6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Θα ήθελα ιδιαίτερα να επισημάνω ότι στο άρθρο 10 και 11, όπως ορίζεται η Υπηρεσία Αξιοποίησης της Ακ</w:t>
      </w:r>
      <w:r>
        <w:rPr>
          <w:rFonts w:eastAsia="Times New Roman" w:cs="Times New Roman"/>
          <w:szCs w:val="24"/>
        </w:rPr>
        <w:t>ίνητης Περιουσίας των Ενόπλων Δυνάμεων, λέει ότι στόχος της είναι η αξιοποίηση των ακινήτων ιδιοκτησίας του Ταμείου Εθνικής Άμυνας, του Ταμείου Εθνικού Στόλου, του Ταμείο Αεροπορικής Άμυνας που δεν χρησιμοποιούνται για στρατιωτικούς σκοπούς προς όφελος των</w:t>
      </w:r>
      <w:r>
        <w:rPr>
          <w:rFonts w:eastAsia="Times New Roman" w:cs="Times New Roman"/>
          <w:szCs w:val="24"/>
        </w:rPr>
        <w:t xml:space="preserve"> Ενόπλων Δυνάμεων και των στελεχών τους, καθώς και η αξιοποίηση του Μετοχικού Ταμείου του Στρατού και του Ναυτικού. </w:t>
      </w:r>
    </w:p>
    <w:p w14:paraId="0D0A0A6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11 λέει ότι η αξιοποίηση αυτή μπορεί να γίνει και από τους δήμους, αλλά με μία προϋπόθεση: Εφόσον καταβάλουν ετήσιο τίμημα το 5% </w:t>
      </w:r>
      <w:r>
        <w:rPr>
          <w:rFonts w:eastAsia="Times New Roman" w:cs="Times New Roman"/>
          <w:szCs w:val="24"/>
        </w:rPr>
        <w:t>της αντικειμενικής αξίας. Ποιος δήμος μπορεί να τα καταβάλει αυτά σήμερα, όταν έχουν περικοπή 60% σε αυτά τα οποία όφειλε να δώσει η πολιτεία;</w:t>
      </w:r>
    </w:p>
    <w:p w14:paraId="0D0A0A6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Έρχομαι τώρα συγκεκριμένα στα στρατόπεδα του Νομού Σερρών. Σε αυτήν την κατηγορία είναι και άλλοι δήμοι στη χώρα,</w:t>
      </w:r>
      <w:r>
        <w:rPr>
          <w:rFonts w:eastAsia="Times New Roman" w:cs="Times New Roman"/>
          <w:szCs w:val="24"/>
        </w:rPr>
        <w:t xml:space="preserve"> που υπάρχουν αποφάσεις –και θα τις καταθέσω στα Πρακτικά- όπου ήδη υπάρχει «αρραβώνας»  από την πλευρά του Υπουργείου Εθνικής Άμυνας και των δήμων και αυτές οι διαδικασίες έχουν δρομολογηθεί. Υπάρχουν και υπογραφές από τους αντίστοιχους Υπουργούς αυτό το </w:t>
      </w:r>
      <w:r>
        <w:rPr>
          <w:rFonts w:eastAsia="Times New Roman" w:cs="Times New Roman"/>
          <w:szCs w:val="24"/>
        </w:rPr>
        <w:t xml:space="preserve">χρονικό διάστημα. Θα ήθελα να καταθέσω την απόφαση του Δήμου από το 2011, την 866/2011, που ζητούσε την εκχώρηση αυτών των στρατοπέδων. </w:t>
      </w:r>
    </w:p>
    <w:p w14:paraId="0D0A0A6C" w14:textId="77777777" w:rsidR="00E2285C" w:rsidRDefault="00095D94">
      <w:pPr>
        <w:spacing w:line="600" w:lineRule="auto"/>
        <w:ind w:firstLine="720"/>
        <w:contextualSpacing/>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Μιχαήλ Τζελέπης </w:t>
      </w:r>
      <w:r>
        <w:rPr>
          <w:rFonts w:eastAsia="Times New Roman"/>
          <w:szCs w:val="24"/>
        </w:rPr>
        <w:t>καταθέτει για τα Πρακτικά το προαναφερθέν έγγραφο, το οποίο βρίσκεται σ</w:t>
      </w:r>
      <w:r>
        <w:rPr>
          <w:rFonts w:eastAsia="Times New Roman"/>
          <w:szCs w:val="24"/>
        </w:rPr>
        <w:t xml:space="preserve">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0D0A0A6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με πρώτο τον τότε Υπουργό Άμυνας κ. Βενιζέλο το 2011 έγινε δεκτό αυτό το αίτημα. </w:t>
      </w:r>
    </w:p>
    <w:p w14:paraId="0D0A0A6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Ακολούθησε αποδοχή και από τον μετέπειτα Υπουργό, τον κ. Μπεγλίτη. Προχ</w:t>
      </w:r>
      <w:r>
        <w:rPr>
          <w:rFonts w:eastAsia="Times New Roman" w:cs="Times New Roman"/>
          <w:szCs w:val="24"/>
        </w:rPr>
        <w:t xml:space="preserve">ώρησε η διαδικασία και έγινε δεκτό από το Υπουργείο Εθνικής Άμυνας για το στρατόπεδο «Παπαλουκά» να μετατραπεί σε </w:t>
      </w:r>
      <w:r>
        <w:rPr>
          <w:rFonts w:eastAsia="Times New Roman" w:cs="Times New Roman"/>
          <w:szCs w:val="24"/>
        </w:rPr>
        <w:lastRenderedPageBreak/>
        <w:t>«πολιτιστικό κέντρο και μουσείο Κωνσταντίνου Ξενάκη» με την υπ’ αριθμ. 900.08/95320 στις 20 Μαΐου 2011, όπως έγινε αποδεκτή και από την ταξιαρ</w:t>
      </w:r>
      <w:r>
        <w:rPr>
          <w:rFonts w:eastAsia="Times New Roman" w:cs="Times New Roman"/>
          <w:szCs w:val="24"/>
        </w:rPr>
        <w:t xml:space="preserve">χία Πεζικού Ρούπελ αυτή η απόφαση. </w:t>
      </w:r>
    </w:p>
    <w:p w14:paraId="0D0A0A6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Στη συνέχεια έρχεται το έγγραφο του Υπουργού Εθνικής Άμυνας, κ. Αβραμόπουλου, με ημερομηνία 15 Μαρτίου 2012 με θέμα</w:t>
      </w:r>
      <w:r>
        <w:rPr>
          <w:rFonts w:eastAsia="Times New Roman" w:cs="Times New Roman"/>
          <w:szCs w:val="24"/>
        </w:rPr>
        <w:t>:</w:t>
      </w:r>
      <w:r>
        <w:rPr>
          <w:rFonts w:eastAsia="Times New Roman" w:cs="Times New Roman"/>
          <w:szCs w:val="24"/>
        </w:rPr>
        <w:t xml:space="preserve"> «Αποδοχή τελικής απόφασης-πρότασης του ΔΣ του Δήμου Σερρών για την αξιοποίηση των στρατοπέδων «Εμμανουήλ Παππά», «Παπαλουκά» και «Αποθήκες Πυρομαχικών Λευκώνα». </w:t>
      </w:r>
    </w:p>
    <w:p w14:paraId="0D0A0A7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Καταθέτω την απόφαση του τότε Υπουργού κ. Αβραμόπουλου στα Πρακτικά.</w:t>
      </w:r>
    </w:p>
    <w:p w14:paraId="0D0A0A71" w14:textId="77777777" w:rsidR="00E2285C" w:rsidRDefault="00095D94">
      <w:pPr>
        <w:spacing w:line="600" w:lineRule="auto"/>
        <w:ind w:firstLine="540"/>
        <w:contextualSpacing/>
        <w:jc w:val="both"/>
        <w:rPr>
          <w:rFonts w:eastAsia="Times New Roman"/>
          <w:szCs w:val="24"/>
        </w:rPr>
      </w:pPr>
      <w:r>
        <w:rPr>
          <w:rFonts w:eastAsia="Times New Roman" w:cs="Times New Roman"/>
          <w:szCs w:val="24"/>
        </w:rPr>
        <w:t>(Στο σημείο αυτό ο Βουλε</w:t>
      </w:r>
      <w:r>
        <w:rPr>
          <w:rFonts w:eastAsia="Times New Roman" w:cs="Times New Roman"/>
          <w:szCs w:val="24"/>
        </w:rPr>
        <w:t xml:space="preserve">υτής </w:t>
      </w:r>
      <w:r>
        <w:rPr>
          <w:rFonts w:eastAsia="Times New Roman" w:cs="Times New Roman"/>
          <w:szCs w:val="24"/>
        </w:rPr>
        <w:t>κ.</w:t>
      </w:r>
      <w:r>
        <w:rPr>
          <w:rFonts w:eastAsia="Times New Roman" w:cs="Times New Roman"/>
          <w:szCs w:val="24"/>
        </w:rPr>
        <w:t xml:space="preserve"> Μιχαήλ Τζελέπης καταθέτει για τα Πρακτικά το προαναφερθέν έγγραφο, το οποίο βρίσκεται </w:t>
      </w:r>
      <w:r>
        <w:rPr>
          <w:rFonts w:eastAsia="Times New Roman"/>
          <w:szCs w:val="24"/>
        </w:rPr>
        <w:t xml:space="preserve">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0D0A0A7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να τονίσω ότι ο Δήμος Σερρών είναι ο μόνος δήμος ο οποίος επέλε</w:t>
      </w:r>
      <w:r>
        <w:rPr>
          <w:rFonts w:eastAsia="Times New Roman" w:cs="Times New Roman"/>
          <w:szCs w:val="24"/>
        </w:rPr>
        <w:t xml:space="preserve">ξε να πολεοδομήσει έκταση πρώην στρατοπέδου πολλαπλασιάζοντας την αξία, κίνηση που ευνοεί το Υπουργείο Εθνικής Άμυνας από πολλές απόψεις. </w:t>
      </w:r>
    </w:p>
    <w:p w14:paraId="0D0A0A7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Για να μην μακρηγορώ, παράλληλα ο </w:t>
      </w:r>
      <w:r>
        <w:rPr>
          <w:rFonts w:eastAsia="Times New Roman" w:cs="Times New Roman"/>
          <w:szCs w:val="24"/>
        </w:rPr>
        <w:t>δ</w:t>
      </w:r>
      <w:r>
        <w:rPr>
          <w:rFonts w:eastAsia="Times New Roman" w:cs="Times New Roman"/>
          <w:szCs w:val="24"/>
        </w:rPr>
        <w:t>ήμος προχώρησε στη σύνταξη απαραίτητων πολεοδομικών μελετών αναβάθμισης και αξιοπο</w:t>
      </w:r>
      <w:r>
        <w:rPr>
          <w:rFonts w:eastAsia="Times New Roman" w:cs="Times New Roman"/>
          <w:szCs w:val="24"/>
        </w:rPr>
        <w:t xml:space="preserve">ίησης των επί μέρους εκτάσεων των στρατοπέδων, όπως προβλέπεται από τον ν.2745/1999, έτσι ώστε οι τελικές μελέτες να ικανοποιούν τόσο τις ανάγκες του </w:t>
      </w:r>
      <w:r>
        <w:rPr>
          <w:rFonts w:eastAsia="Times New Roman" w:cs="Times New Roman"/>
          <w:szCs w:val="24"/>
        </w:rPr>
        <w:t>δ</w:t>
      </w:r>
      <w:r>
        <w:rPr>
          <w:rFonts w:eastAsia="Times New Roman" w:cs="Times New Roman"/>
          <w:szCs w:val="24"/>
        </w:rPr>
        <w:t xml:space="preserve">ήμου σε κοινωφελείς σκοπούς και πράσινο, όσο και τη στρατιωτική υπηρεσία με την πολεοδόμηση του ποσοστού </w:t>
      </w:r>
      <w:r>
        <w:rPr>
          <w:rFonts w:eastAsia="Times New Roman" w:cs="Times New Roman"/>
          <w:szCs w:val="24"/>
        </w:rPr>
        <w:t>που θα παραμείνει στην ιδιοκτησία του Υπουργείου Εθνικής Άμυνας. Μάλιστα, έχουν βγει γι’ αυτό τα ΦΕΚ για την έγκριση πολεοδόμησης στο στρατόπεδο «Εμμανουήλ Παππά» και «Παπαλουκά». Είναι το υπ’ αριθμ. ΦΕΚ 110 της 17</w:t>
      </w:r>
      <w:r>
        <w:rPr>
          <w:rFonts w:eastAsia="Times New Roman" w:cs="Times New Roman"/>
          <w:szCs w:val="24"/>
          <w:vertAlign w:val="superscript"/>
        </w:rPr>
        <w:t>ης</w:t>
      </w:r>
      <w:r>
        <w:rPr>
          <w:rFonts w:eastAsia="Times New Roman" w:cs="Times New Roman"/>
          <w:szCs w:val="24"/>
        </w:rPr>
        <w:t xml:space="preserve"> Ιουνίου 2016 και το ΦΕΚ 95 της 26</w:t>
      </w:r>
      <w:r>
        <w:rPr>
          <w:rFonts w:eastAsia="Times New Roman" w:cs="Times New Roman"/>
          <w:szCs w:val="24"/>
          <w:vertAlign w:val="superscript"/>
        </w:rPr>
        <w:t>ης</w:t>
      </w:r>
      <w:r>
        <w:rPr>
          <w:rFonts w:eastAsia="Times New Roman" w:cs="Times New Roman"/>
          <w:szCs w:val="24"/>
        </w:rPr>
        <w:t xml:space="preserve"> Μαΐ</w:t>
      </w:r>
      <w:r>
        <w:rPr>
          <w:rFonts w:eastAsia="Times New Roman" w:cs="Times New Roman"/>
          <w:szCs w:val="24"/>
        </w:rPr>
        <w:t xml:space="preserve">ου 2016 για το στρατόπεδο «Εμμανουήλ Παππά». </w:t>
      </w:r>
    </w:p>
    <w:p w14:paraId="0D0A0A74" w14:textId="77777777" w:rsidR="00E2285C" w:rsidRDefault="00095D94">
      <w:pPr>
        <w:spacing w:line="600" w:lineRule="auto"/>
        <w:ind w:firstLine="540"/>
        <w:contextualSpacing/>
        <w:jc w:val="both"/>
        <w:rPr>
          <w:rFonts w:eastAsia="Times New Roman"/>
          <w:szCs w:val="24"/>
        </w:rPr>
      </w:pPr>
      <w:r>
        <w:rPr>
          <w:rFonts w:eastAsia="Times New Roman" w:cs="Times New Roman"/>
          <w:szCs w:val="24"/>
        </w:rPr>
        <w:lastRenderedPageBreak/>
        <w:t xml:space="preserve">(Στο σημείο αυτό ο Βουλευτής </w:t>
      </w:r>
      <w:r>
        <w:rPr>
          <w:rFonts w:eastAsia="Times New Roman" w:cs="Times New Roman"/>
          <w:szCs w:val="24"/>
        </w:rPr>
        <w:t>κ.</w:t>
      </w:r>
      <w:r>
        <w:rPr>
          <w:rFonts w:eastAsia="Times New Roman" w:cs="Times New Roman"/>
          <w:szCs w:val="24"/>
        </w:rPr>
        <w:t xml:space="preserve"> Μιχαήλ Τζελέπης καταθέτει για τα Πρακτικά τα προαναφερθέντα έγγραφα, τα οποία βρίσκονται </w:t>
      </w:r>
      <w:r>
        <w:rPr>
          <w:rFonts w:eastAsia="Times New Roman"/>
          <w:szCs w:val="24"/>
        </w:rPr>
        <w:t xml:space="preserve">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r>
        <w:rPr>
          <w:rFonts w:eastAsia="Times New Roman"/>
          <w:szCs w:val="24"/>
        </w:rPr>
        <w:t>)</w:t>
      </w:r>
    </w:p>
    <w:p w14:paraId="0D0A0A7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Προηγουμένως, στην αρχή της τοποθέτησης του ειδικού αγορητή κ. Λοβέρδου, είπατε, κύριε Υπουργέ, ότι δεν ισχύει αυτό, δεν θα γίνει αυτό. Τα στρατόπεδα ανήκουν στους δημότες του Νομού Σερρών. Οι χώροι των πρώην στρατοπέδων είναι απαραίτητοι και αναγκαίοι γ</w:t>
      </w:r>
      <w:r>
        <w:rPr>
          <w:rFonts w:eastAsia="Times New Roman" w:cs="Times New Roman"/>
          <w:szCs w:val="24"/>
        </w:rPr>
        <w:t>ια την επιβίωση και το μέλλον των αστικών πόλεων, όπου είναι ανενεργά τα στρατόπεδα για την ενίσχυση, όπως είπα, του πρασίνου, αλλά και τη δημιουργία άλλων υποδομών.</w:t>
      </w:r>
    </w:p>
    <w:p w14:paraId="0D0A0A7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Μάλιστα, ο Δήμος Σερρών έχει αναλάβει πρωτοβουλίες και έχει εντάξει τα συγκεκριμένα στρατό</w:t>
      </w:r>
      <w:r>
        <w:rPr>
          <w:rFonts w:eastAsia="Times New Roman" w:cs="Times New Roman"/>
          <w:szCs w:val="24"/>
        </w:rPr>
        <w:t xml:space="preserve">πεδα στο δίκτυο </w:t>
      </w:r>
      <w:r>
        <w:rPr>
          <w:rFonts w:eastAsia="Times New Roman" w:cs="Times New Roman"/>
          <w:szCs w:val="24"/>
          <w:lang w:val="en-US"/>
        </w:rPr>
        <w:t>MAPS</w:t>
      </w:r>
      <w:r>
        <w:rPr>
          <w:rFonts w:eastAsia="Times New Roman" w:cs="Times New Roman"/>
          <w:szCs w:val="24"/>
        </w:rPr>
        <w:t xml:space="preserve">, στρατιωτικές περιοχές όπου δημόσιοι χώροι αξιοποιούνται, το οποίο χρηματοδοτείται από το πρόγραμμα URBACT 3 και επίσης κατέθεσε και πρόταση στο πρόγραμμα </w:t>
      </w:r>
      <w:r>
        <w:rPr>
          <w:rFonts w:eastAsia="Times New Roman" w:cs="Times New Roman"/>
          <w:szCs w:val="24"/>
          <w:lang w:val="en-US"/>
        </w:rPr>
        <w:t>INTERREG</w:t>
      </w:r>
      <w:r>
        <w:rPr>
          <w:rFonts w:eastAsia="Times New Roman" w:cs="Times New Roman"/>
          <w:szCs w:val="24"/>
        </w:rPr>
        <w:t xml:space="preserve"> </w:t>
      </w:r>
      <w:r>
        <w:rPr>
          <w:rFonts w:eastAsia="Times New Roman" w:cs="Times New Roman"/>
          <w:szCs w:val="24"/>
        </w:rPr>
        <w:lastRenderedPageBreak/>
        <w:t>Ελλάδος-Βουλγαρίας, αφού προηγουμένως εκπόνησε όλες τις απαραίτητες στα</w:t>
      </w:r>
      <w:r>
        <w:rPr>
          <w:rFonts w:eastAsia="Times New Roman" w:cs="Times New Roman"/>
          <w:szCs w:val="24"/>
        </w:rPr>
        <w:t xml:space="preserve">τιστικές, αρχιτεκτονικές και ηλεκτρομηχανολογικές μελέτες. </w:t>
      </w:r>
    </w:p>
    <w:p w14:paraId="0D0A0A7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Πιστεύω ότι κατανοείτε το δίκαιο αίτημα σε σχέση με το να παραμείνουν αυτά τα στρατόπεδα όπου έχουν προχωρήσει διαδικασίες σε όσους δήμους, όπως στον Δήμο Σερρών. Γι’ αυτό και ζητάω νομοτεχνική βε</w:t>
      </w:r>
      <w:r>
        <w:rPr>
          <w:rFonts w:eastAsia="Times New Roman" w:cs="Times New Roman"/>
          <w:szCs w:val="24"/>
        </w:rPr>
        <w:t>λτίωση για την αξιοποίηση των ανενεργών στρατοπέδων στο άρθρο 10, ώστε να εξαιρεθούν από τη μεταφορά στην συγκεκριμένη Υπηρεσία Αξιοποίησης Ακινήτων Ενόπλων Δυνάμεων τα ανενεργά στρατόπεδα, για τα οποία υπάρχουν ήδη συμφωνίες με το Υπουργείο Εθνικής Άμυνας</w:t>
      </w:r>
      <w:r>
        <w:rPr>
          <w:rFonts w:eastAsia="Times New Roman" w:cs="Times New Roman"/>
          <w:szCs w:val="24"/>
        </w:rPr>
        <w:t xml:space="preserve"> και έχουν εγκριθεί οι σχετικές πολεοδομήσεις.</w:t>
      </w:r>
    </w:p>
    <w:p w14:paraId="0D0A0A7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Κύριε Υπουργέ, θεωρώ ότι καταλαβαίνετε πολύ καλά πως αυτοί οι δημόσιοι χώροι ανήκουν τον λαό και δεν πρέπει σε καμμία περίπτωση να περάσουμε από τη λογική «τα ανενεργά στρατόπεδα ανήκουν στον λαό» στη λογική ότι «τα ανενεργά στρατόπεδα εκποιούνται, ξεπουλι</w:t>
      </w:r>
      <w:r>
        <w:rPr>
          <w:rFonts w:eastAsia="Times New Roman" w:cs="Times New Roman"/>
          <w:szCs w:val="24"/>
        </w:rPr>
        <w:t xml:space="preserve">ούνται για τις Ένοπλες Δυνάμεις και τα στελέχη τους». Υπάρχει περιουσία για να ικανοποιηθούν οι ανάγκες των Ενόπλων Δυνάμεων. </w:t>
      </w:r>
    </w:p>
    <w:p w14:paraId="0D0A0A7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0D0A0A7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0D0A0A7B"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ΠΑΝΟΣ ΚΑΜΜΕΝΟΣ (Υπουργός Εθνικής Άμυνας- Πρ</w:t>
      </w:r>
      <w:r>
        <w:rPr>
          <w:rFonts w:eastAsia="Times New Roman" w:cs="Times New Roman"/>
          <w:b/>
          <w:szCs w:val="24"/>
        </w:rPr>
        <w:t xml:space="preserve">όεδρος των Ανεξαρτήτων Ελλήνων): </w:t>
      </w:r>
      <w:r>
        <w:rPr>
          <w:rFonts w:eastAsia="Times New Roman" w:cs="Times New Roman"/>
          <w:szCs w:val="24"/>
        </w:rPr>
        <w:t xml:space="preserve">Κύριε Πρόεδρε, θα ήθελα τον λόγο για τριάντα δευτερόλεπτα. </w:t>
      </w:r>
      <w:r>
        <w:rPr>
          <w:rFonts w:eastAsia="Times New Roman" w:cs="Times New Roman"/>
          <w:b/>
          <w:szCs w:val="24"/>
        </w:rPr>
        <w:t xml:space="preserve"> </w:t>
      </w:r>
    </w:p>
    <w:p w14:paraId="0D0A0A7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Βεβαίως, κύριε Υπουργέ. Έχετε τον λόγο. </w:t>
      </w:r>
    </w:p>
    <w:p w14:paraId="0D0A0A7D" w14:textId="77777777" w:rsidR="00E2285C" w:rsidRDefault="00095D94">
      <w:pPr>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των Ελλήνων):</w:t>
      </w:r>
      <w:r>
        <w:rPr>
          <w:rFonts w:eastAsia="Times New Roman"/>
          <w:szCs w:val="24"/>
        </w:rPr>
        <w:t xml:space="preserve"> Επειδή α</w:t>
      </w:r>
      <w:r>
        <w:rPr>
          <w:rFonts w:eastAsia="Times New Roman"/>
          <w:szCs w:val="24"/>
        </w:rPr>
        <w:t>ναφέρθηκαν οι Σέρρες δύο φορές και από τον συνάδελφο τον προλαλήσαντα αλλά και από άλλον συνάδελφο, θα ήθελα να πω ότι δεν περιλαμβάνονται τα στρατόπεδα αυτά. Είναι ξεκάθαρο. Το έχουμε ξεκαθαρίσει πολλές φορές. Εκεί που υπάρχουν συμφωνίες υφιστάμενες…</w:t>
      </w:r>
    </w:p>
    <w:p w14:paraId="0D0A0A7E" w14:textId="77777777" w:rsidR="00E2285C" w:rsidRDefault="00095D94">
      <w:pPr>
        <w:spacing w:line="600" w:lineRule="auto"/>
        <w:ind w:firstLine="720"/>
        <w:contextualSpacing/>
        <w:jc w:val="both"/>
        <w:rPr>
          <w:rFonts w:eastAsia="Times New Roman"/>
          <w:szCs w:val="24"/>
        </w:rPr>
      </w:pPr>
      <w:r>
        <w:rPr>
          <w:rFonts w:eastAsia="Times New Roman"/>
          <w:b/>
          <w:szCs w:val="24"/>
        </w:rPr>
        <w:t>ΜΙΧΑ</w:t>
      </w:r>
      <w:r>
        <w:rPr>
          <w:rFonts w:eastAsia="Times New Roman"/>
          <w:b/>
          <w:szCs w:val="24"/>
        </w:rPr>
        <w:t>ΗΛ ΤΖΕΛΕΠΗΣ:</w:t>
      </w:r>
      <w:r>
        <w:rPr>
          <w:rFonts w:eastAsia="Times New Roman"/>
          <w:szCs w:val="24"/>
        </w:rPr>
        <w:t xml:space="preserve"> Γιατί δεν το βάζετε…</w:t>
      </w:r>
    </w:p>
    <w:p w14:paraId="0D0A0A7F" w14:textId="77777777" w:rsidR="00E2285C" w:rsidRDefault="00095D94">
      <w:pPr>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των Ελλήνων):</w:t>
      </w:r>
      <w:r>
        <w:rPr>
          <w:rFonts w:eastAsia="Times New Roman"/>
          <w:szCs w:val="24"/>
        </w:rPr>
        <w:t xml:space="preserve"> Μα, σας δώσαμε και το </w:t>
      </w:r>
      <w:r>
        <w:rPr>
          <w:rFonts w:eastAsia="Times New Roman"/>
          <w:szCs w:val="24"/>
          <w:lang w:val="en-US"/>
        </w:rPr>
        <w:t>CD</w:t>
      </w:r>
      <w:r>
        <w:rPr>
          <w:rFonts w:eastAsia="Times New Roman"/>
          <w:szCs w:val="24"/>
        </w:rPr>
        <w:t>. Δεν υπάρχει για τις Σέρρες.</w:t>
      </w:r>
    </w:p>
    <w:p w14:paraId="0D0A0A80"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ΜΙΧΑΗΛ ΤΖΕΛΕΠΗΣ:</w:t>
      </w:r>
      <w:r>
        <w:rPr>
          <w:rFonts w:eastAsia="Times New Roman"/>
          <w:szCs w:val="24"/>
        </w:rPr>
        <w:t xml:space="preserve"> Γιατί δεν κάνετε μ</w:t>
      </w:r>
      <w:r>
        <w:rPr>
          <w:rFonts w:eastAsia="Times New Roman"/>
          <w:szCs w:val="24"/>
        </w:rPr>
        <w:t>ί</w:t>
      </w:r>
      <w:r>
        <w:rPr>
          <w:rFonts w:eastAsia="Times New Roman"/>
          <w:szCs w:val="24"/>
        </w:rPr>
        <w:t>α πρόταση, ώστε όπου υπάρχουν αυτές…</w:t>
      </w:r>
    </w:p>
    <w:p w14:paraId="0D0A0A81"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ΠΑΝΟΣ ΚΑΜΜΕΝΟΣ </w:t>
      </w:r>
      <w:r>
        <w:rPr>
          <w:rFonts w:eastAsia="Times New Roman"/>
          <w:b/>
          <w:szCs w:val="24"/>
        </w:rPr>
        <w:t>(Υπουργός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των Ελλήνων):</w:t>
      </w:r>
      <w:r>
        <w:rPr>
          <w:rFonts w:eastAsia="Times New Roman"/>
          <w:szCs w:val="24"/>
        </w:rPr>
        <w:t xml:space="preserve"> Μα, είναι δυνατόν να παραβιάσουμε ποτέ τη συνέχεια του κράτους; </w:t>
      </w:r>
    </w:p>
    <w:p w14:paraId="0D0A0A82"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Τζελέπη, σας παρακαλώ, όχι διάλογος.</w:t>
      </w:r>
    </w:p>
    <w:p w14:paraId="0D0A0A83" w14:textId="77777777" w:rsidR="00E2285C" w:rsidRDefault="00095D94">
      <w:pPr>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w:t>
      </w:r>
      <w:r>
        <w:rPr>
          <w:rFonts w:eastAsia="Times New Roman"/>
          <w:b/>
          <w:szCs w:val="24"/>
        </w:rPr>
        <w:t xml:space="preserve">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των Ελλήνων):</w:t>
      </w:r>
      <w:r>
        <w:rPr>
          <w:rFonts w:eastAsia="Times New Roman"/>
          <w:szCs w:val="24"/>
        </w:rPr>
        <w:t xml:space="preserve"> Θα σας το ξεκαθαρίσω. Μεταβατική διάταξη θα χρειαζόταν αν αυτό το νομοσχέδιο προέβλεπε κατάργηση κάποιων συμφωνιών. Δεν υπάρχει κατάργηση. Εκεί που υπάρχουν συμφωνίες με τα </w:t>
      </w:r>
      <w:r>
        <w:rPr>
          <w:rFonts w:eastAsia="Times New Roman"/>
          <w:szCs w:val="24"/>
        </w:rPr>
        <w:t>τ</w:t>
      </w:r>
      <w:r>
        <w:rPr>
          <w:rFonts w:eastAsia="Times New Roman"/>
          <w:szCs w:val="24"/>
        </w:rPr>
        <w:t>αμεία και οι συμφωνίες αυτές έχουν υπογραφεί από το Υπο</w:t>
      </w:r>
      <w:r>
        <w:rPr>
          <w:rFonts w:eastAsia="Times New Roman"/>
          <w:szCs w:val="24"/>
        </w:rPr>
        <w:t>υργείο Εθνικής Άμυνας, εμείς δεν θα διαρρήξουμε τη συνέχεια του κράτους. Θα σας πω, δε, το εξής.</w:t>
      </w:r>
    </w:p>
    <w:p w14:paraId="0D0A0A84" w14:textId="77777777" w:rsidR="00E2285C" w:rsidRDefault="00095D94">
      <w:pPr>
        <w:spacing w:line="600" w:lineRule="auto"/>
        <w:ind w:firstLine="720"/>
        <w:contextualSpacing/>
        <w:jc w:val="both"/>
        <w:rPr>
          <w:rFonts w:eastAsia="Times New Roman"/>
          <w:szCs w:val="24"/>
        </w:rPr>
      </w:pPr>
      <w:r>
        <w:rPr>
          <w:rFonts w:eastAsia="Times New Roman"/>
          <w:b/>
          <w:szCs w:val="24"/>
        </w:rPr>
        <w:t>ΜΙΧΑΗΛ ΤΖΕΛΕΠΗΣ:</w:t>
      </w:r>
      <w:r>
        <w:rPr>
          <w:rFonts w:eastAsia="Times New Roman"/>
          <w:szCs w:val="24"/>
        </w:rPr>
        <w:t xml:space="preserve"> Χωρίς τίμημα;</w:t>
      </w:r>
    </w:p>
    <w:p w14:paraId="0D0A0A85"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ΠΑΝΟΣ ΚΑΜΜΕΝΟΣ (Υπουργός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των Ελλήνων):</w:t>
      </w:r>
      <w:r>
        <w:rPr>
          <w:rFonts w:eastAsia="Times New Roman"/>
          <w:szCs w:val="24"/>
        </w:rPr>
        <w:t xml:space="preserve"> Το τίμημα, το οποίο υπολογίζεται στο 5%, μπορεί να </w:t>
      </w:r>
      <w:r>
        <w:rPr>
          <w:rFonts w:eastAsia="Times New Roman"/>
          <w:szCs w:val="24"/>
        </w:rPr>
        <w:t xml:space="preserve">ανταποκρίνεται σε πολεοδομημένη περιοχή. Δηλαδή, αν τα σαράντα πέντε στρέμματα, παραδείγματος χάριν, των Σερρών είναι πολεοδομημένη περιοχή, από τη μεριά του </w:t>
      </w:r>
      <w:r>
        <w:rPr>
          <w:rFonts w:eastAsia="Times New Roman"/>
          <w:szCs w:val="24"/>
        </w:rPr>
        <w:t>δ</w:t>
      </w:r>
      <w:r>
        <w:rPr>
          <w:rFonts w:eastAsia="Times New Roman"/>
          <w:szCs w:val="24"/>
        </w:rPr>
        <w:t xml:space="preserve">ήμου είναι ένα αντάλλαγμα στο να φτιάξουμε κατοικίες για τους στρατιωτικούς εκεί. </w:t>
      </w:r>
    </w:p>
    <w:p w14:paraId="0D0A0A86" w14:textId="77777777" w:rsidR="00E2285C" w:rsidRDefault="00095D94">
      <w:pPr>
        <w:spacing w:line="600" w:lineRule="auto"/>
        <w:ind w:firstLine="720"/>
        <w:contextualSpacing/>
        <w:jc w:val="both"/>
        <w:rPr>
          <w:rFonts w:eastAsia="Times New Roman"/>
          <w:szCs w:val="24"/>
        </w:rPr>
      </w:pPr>
      <w:r>
        <w:rPr>
          <w:rFonts w:eastAsia="Times New Roman"/>
          <w:szCs w:val="24"/>
        </w:rPr>
        <w:t>Μην ανησυχείτε</w:t>
      </w:r>
      <w:r>
        <w:rPr>
          <w:rFonts w:eastAsia="Times New Roman"/>
          <w:szCs w:val="24"/>
        </w:rPr>
        <w:t xml:space="preserve">, λοιπόν, εκεί που υπάρχουν συμφωνίες, θα ισχύσουν. </w:t>
      </w:r>
      <w:r>
        <w:rPr>
          <w:rFonts w:eastAsia="Times New Roman"/>
          <w:szCs w:val="24"/>
        </w:rPr>
        <w:t>Α</w:t>
      </w:r>
      <w:r>
        <w:rPr>
          <w:rFonts w:eastAsia="Times New Roman"/>
          <w:szCs w:val="24"/>
        </w:rPr>
        <w:t>ν παράλληλα υπάρξουν προτάσεις σε άλλες περιοχές από την μεριά της Τοπικής Αυτοδιοίκησης, που θα ικανοποιούν αντίστοιχο τίμημα με τέτοιου είδους αντιπαροχές, θα τις εξετάσουμε και θα τις δούμε με προτερα</w:t>
      </w:r>
      <w:r>
        <w:rPr>
          <w:rFonts w:eastAsia="Times New Roman"/>
          <w:szCs w:val="24"/>
        </w:rPr>
        <w:t>ιότητα έναντι προτάσεων από την ιδιωτική πρωτοβουλία. Δεν πάμε εμείς να νοικιάσουμε όλα τα στρατόπεδα. Μακάρι να υπάρξουν συνέργειες με τους δήμους, μακάρι να φτιάξουμε τόπους πρασίνου και αντίστοιχα να έχουμε ένα αντάλλαγμα για τη δημιουργία οικισμών προς</w:t>
      </w:r>
      <w:r>
        <w:rPr>
          <w:rFonts w:eastAsia="Times New Roman"/>
          <w:szCs w:val="24"/>
        </w:rPr>
        <w:t xml:space="preserve"> όφελος του προσωπικού. Αυτό είναι το νόημα του νομοσχεδίου. </w:t>
      </w:r>
    </w:p>
    <w:p w14:paraId="0D0A0A87"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Θ</w:t>
      </w:r>
      <w:r>
        <w:rPr>
          <w:rFonts w:eastAsia="Times New Roman"/>
          <w:szCs w:val="24"/>
        </w:rPr>
        <w:t>έλω να σας πω ότι είμαστε ανοιχτοί και σε συναδέλφους από όλες τις περιοχές της Ελλάδος, να έρθετε –και οι συνάδελφοι των Σερρών- μ</w:t>
      </w:r>
      <w:r>
        <w:rPr>
          <w:rFonts w:eastAsia="Times New Roman"/>
          <w:szCs w:val="24"/>
        </w:rPr>
        <w:t>ί</w:t>
      </w:r>
      <w:r>
        <w:rPr>
          <w:rFonts w:eastAsia="Times New Roman"/>
          <w:szCs w:val="24"/>
        </w:rPr>
        <w:t>α μέρα στο Υπουργείο να το συζητήσουμε μαζί. Είμαστε ανοιχτοί</w:t>
      </w:r>
      <w:r>
        <w:rPr>
          <w:rFonts w:eastAsia="Times New Roman"/>
          <w:szCs w:val="24"/>
        </w:rPr>
        <w:t xml:space="preserve">. Δεν θέλουμε εμείς να δημιουργήσουμε επιχείρηση των Ενόπλων Δυνάμεων. </w:t>
      </w:r>
    </w:p>
    <w:p w14:paraId="0D0A0A88" w14:textId="77777777" w:rsidR="00E2285C" w:rsidRDefault="00095D94">
      <w:pPr>
        <w:spacing w:line="600" w:lineRule="auto"/>
        <w:ind w:firstLine="720"/>
        <w:contextualSpacing/>
        <w:jc w:val="both"/>
        <w:rPr>
          <w:rFonts w:eastAsia="Times New Roman"/>
          <w:szCs w:val="24"/>
        </w:rPr>
      </w:pPr>
      <w:r>
        <w:rPr>
          <w:rFonts w:eastAsia="Times New Roman"/>
          <w:szCs w:val="24"/>
        </w:rPr>
        <w:t>Θέλω, όμως, να σας πω ότι από τα 35 δισεκατομμύρια περιουσία των Ενόπλων Δυνάμεων, τα έσοδα μέχρι τώρα ήταν 1 εκατομμύριο ευρώ τον χρόνο. Αυτό δεν μπορεί να συνεχιστεί. Πρέπει αυτήν τη</w:t>
      </w:r>
      <w:r>
        <w:rPr>
          <w:rFonts w:eastAsia="Times New Roman"/>
          <w:szCs w:val="24"/>
        </w:rPr>
        <w:t xml:space="preserve">ν περιουσία να την εκμεταλλευτούμε, με πρώτο το συμφέρον της τοπικής κοινωνίας, το συμφέρον των πολιτών, τόπους πρασίνου. Μακάρι να υπάρχουν τέτοιες προτάσεις. </w:t>
      </w:r>
    </w:p>
    <w:p w14:paraId="0D0A0A89" w14:textId="77777777" w:rsidR="00E2285C" w:rsidRDefault="00095D94">
      <w:pPr>
        <w:spacing w:line="600" w:lineRule="auto"/>
        <w:ind w:firstLine="720"/>
        <w:contextualSpacing/>
        <w:jc w:val="both"/>
        <w:rPr>
          <w:rFonts w:eastAsia="Times New Roman"/>
          <w:szCs w:val="24"/>
        </w:rPr>
      </w:pPr>
      <w:r>
        <w:rPr>
          <w:rFonts w:eastAsia="Times New Roman"/>
          <w:szCs w:val="24"/>
        </w:rPr>
        <w:t>Σ</w:t>
      </w:r>
      <w:r>
        <w:rPr>
          <w:rFonts w:eastAsia="Times New Roman"/>
          <w:szCs w:val="24"/>
        </w:rPr>
        <w:t>τον «Ρήγα Φερραίο» στη Θεσσαλονίκη, παραδείγματος χάριν, κι εκεί που υπήρχε μ</w:t>
      </w:r>
      <w:r>
        <w:rPr>
          <w:rFonts w:eastAsia="Times New Roman"/>
          <w:szCs w:val="24"/>
        </w:rPr>
        <w:t>ί</w:t>
      </w:r>
      <w:r>
        <w:rPr>
          <w:rFonts w:eastAsia="Times New Roman"/>
          <w:szCs w:val="24"/>
        </w:rPr>
        <w:t>α συμφωνία, καθί</w:t>
      </w:r>
      <w:r>
        <w:rPr>
          <w:rFonts w:eastAsia="Times New Roman"/>
          <w:szCs w:val="24"/>
        </w:rPr>
        <w:t xml:space="preserve">σαμε με τον </w:t>
      </w:r>
      <w:r>
        <w:rPr>
          <w:rFonts w:eastAsia="Times New Roman"/>
          <w:szCs w:val="24"/>
        </w:rPr>
        <w:t>δ</w:t>
      </w:r>
      <w:r>
        <w:rPr>
          <w:rFonts w:eastAsia="Times New Roman"/>
          <w:szCs w:val="24"/>
        </w:rPr>
        <w:t>ήμο, με την περιφέρεια, με τους Βουλευτές όλων των κομμάτων και είμαστε ανοιχτοί να τα συζητήσουμε. Δεν είναι δεσμευτικό το 5%, με την έννοια ότι θα πρέπει να δοθούν 5% μετρητά τον χρόνο για το οικόπεδο αυτό. Το 5% αυτό θα το εκτιμήσουμε, αν η</w:t>
      </w:r>
      <w:r>
        <w:rPr>
          <w:rFonts w:eastAsia="Times New Roman"/>
          <w:szCs w:val="24"/>
        </w:rPr>
        <w:t xml:space="preserve"> αντιπαροχή προς τις Ένοπλες Δυνάμεις </w:t>
      </w:r>
      <w:r>
        <w:rPr>
          <w:rFonts w:eastAsia="Times New Roman"/>
          <w:szCs w:val="24"/>
        </w:rPr>
        <w:lastRenderedPageBreak/>
        <w:t>είναι αντίστοιχη. Εάν φτιάξουμε στις πολεοδομημένες περιοχές πολυκατοικίες ή μικρά σπίτια –εμείς, όπως ξέρετε, προτιμούμε να είναι διώροφα σπίτια, τα οποία θα στεγάζουν μια οικογένεια- και κάποιες άλλες εγκαταστάσεις γ</w:t>
      </w:r>
      <w:r>
        <w:rPr>
          <w:rFonts w:eastAsia="Times New Roman"/>
          <w:szCs w:val="24"/>
        </w:rPr>
        <w:t xml:space="preserve">ια τους αξιωματικούς και τους υπαξιωματικούς των Ενόπλων Δυνάμεων, θα το κάνουμε κι αυτό. Σας διαβεβαιώ γι’ αυτό. Μην ανησυχείτε για τις Σέρρες. Δεν είναι καν στον προγραμματισμό και ισχύει η συμφωνία. </w:t>
      </w:r>
    </w:p>
    <w:p w14:paraId="0D0A0A8A" w14:textId="77777777" w:rsidR="00E2285C" w:rsidRDefault="00095D94">
      <w:pPr>
        <w:spacing w:line="600" w:lineRule="auto"/>
        <w:ind w:firstLine="720"/>
        <w:contextualSpacing/>
        <w:jc w:val="both"/>
        <w:rPr>
          <w:rFonts w:eastAsia="Times New Roman"/>
          <w:szCs w:val="24"/>
        </w:rPr>
      </w:pPr>
      <w:r>
        <w:rPr>
          <w:rFonts w:eastAsia="Times New Roman"/>
          <w:b/>
          <w:szCs w:val="24"/>
        </w:rPr>
        <w:t>ΜΙΧΑΗΛ ΤΖΕΛΕΠΗΣ:</w:t>
      </w:r>
      <w:r>
        <w:rPr>
          <w:rFonts w:eastAsia="Times New Roman"/>
          <w:szCs w:val="24"/>
        </w:rPr>
        <w:t xml:space="preserve"> Κύριε Πρόεδρε, μπορώ να έχω τον λόγο</w:t>
      </w:r>
      <w:r>
        <w:rPr>
          <w:rFonts w:eastAsia="Times New Roman"/>
          <w:szCs w:val="24"/>
        </w:rPr>
        <w:t xml:space="preserve"> για μισό λεπτό;</w:t>
      </w:r>
    </w:p>
    <w:p w14:paraId="0D0A0A8B"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Όχι, κύριε Τζελέπη. Παρακαλώ όχι διάλογο. Αν κάνετε διάλογο, θα απαντήσει ο Υπουργός μετά. Ο Κανονισμός το απαγορεύει. Μην επιμένετε. </w:t>
      </w:r>
    </w:p>
    <w:p w14:paraId="0D0A0A8C" w14:textId="77777777" w:rsidR="00E2285C" w:rsidRDefault="00095D94">
      <w:pPr>
        <w:spacing w:line="600" w:lineRule="auto"/>
        <w:ind w:firstLine="720"/>
        <w:contextualSpacing/>
        <w:jc w:val="both"/>
        <w:rPr>
          <w:rFonts w:eastAsia="Times New Roman"/>
          <w:szCs w:val="24"/>
        </w:rPr>
      </w:pPr>
      <w:r>
        <w:rPr>
          <w:rFonts w:eastAsia="Times New Roman"/>
          <w:b/>
          <w:szCs w:val="24"/>
        </w:rPr>
        <w:t>ΜΙΧΑΗΛ ΤΖΕΛΕΠΗΣ:</w:t>
      </w:r>
      <w:r>
        <w:rPr>
          <w:rFonts w:eastAsia="Times New Roman"/>
          <w:szCs w:val="24"/>
        </w:rPr>
        <w:t xml:space="preserve"> Εγώ άκουσα με ικανοποίηση τον κύριο Υπουργό, αλλά ζ</w:t>
      </w:r>
      <w:r>
        <w:rPr>
          <w:rFonts w:eastAsia="Times New Roman"/>
          <w:szCs w:val="24"/>
        </w:rPr>
        <w:t>ήτησα να υπάρξει μ</w:t>
      </w:r>
      <w:r>
        <w:rPr>
          <w:rFonts w:eastAsia="Times New Roman"/>
          <w:szCs w:val="24"/>
        </w:rPr>
        <w:t>ί</w:t>
      </w:r>
      <w:r>
        <w:rPr>
          <w:rFonts w:eastAsia="Times New Roman"/>
          <w:szCs w:val="24"/>
        </w:rPr>
        <w:t>α πρόταση…</w:t>
      </w:r>
    </w:p>
    <w:p w14:paraId="0D0A0A8D" w14:textId="77777777" w:rsidR="00E2285C" w:rsidRDefault="00095D94">
      <w:pPr>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των Ελλήνων):</w:t>
      </w:r>
      <w:r>
        <w:rPr>
          <w:rFonts w:eastAsia="Times New Roman"/>
          <w:szCs w:val="24"/>
        </w:rPr>
        <w:t xml:space="preserve"> Ισχύει η δήλωσή μου. Σας το λέω. Είναι στα Πρακτικά η δήλωσή μου και δεν πρόκειται να την παραβιάσω.</w:t>
      </w:r>
    </w:p>
    <w:p w14:paraId="0D0A0A8E"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Παρακαλώ, όχι διάλογος!</w:t>
      </w:r>
    </w:p>
    <w:p w14:paraId="0D0A0A8F" w14:textId="77777777" w:rsidR="00E2285C" w:rsidRDefault="00095D94">
      <w:pPr>
        <w:spacing w:line="600" w:lineRule="auto"/>
        <w:ind w:firstLine="720"/>
        <w:contextualSpacing/>
        <w:jc w:val="both"/>
        <w:rPr>
          <w:rFonts w:eastAsia="Times New Roman"/>
          <w:szCs w:val="24"/>
        </w:rPr>
      </w:pPr>
      <w:r>
        <w:rPr>
          <w:rFonts w:eastAsia="Times New Roman"/>
          <w:szCs w:val="24"/>
        </w:rPr>
        <w:t>Κυρία Κοζομπόλη, έχετε τον λόγο.</w:t>
      </w:r>
    </w:p>
    <w:p w14:paraId="0D0A0A90" w14:textId="77777777" w:rsidR="00E2285C" w:rsidRDefault="00095D94">
      <w:pPr>
        <w:spacing w:line="600" w:lineRule="auto"/>
        <w:ind w:firstLine="720"/>
        <w:contextualSpacing/>
        <w:jc w:val="both"/>
        <w:rPr>
          <w:rFonts w:eastAsia="Times New Roman"/>
          <w:szCs w:val="24"/>
        </w:rPr>
      </w:pPr>
      <w:r>
        <w:rPr>
          <w:rFonts w:eastAsia="Times New Roman"/>
          <w:b/>
          <w:szCs w:val="24"/>
        </w:rPr>
        <w:t>ΠΑΝΑΓΙΩΤΑ ΚΟΖΟΜΠΟΛΗ-ΑΜΑΝΑΤΙΔΗ:</w:t>
      </w:r>
      <w:r>
        <w:rPr>
          <w:rFonts w:eastAsia="Times New Roman"/>
          <w:szCs w:val="24"/>
        </w:rPr>
        <w:t xml:space="preserve"> Ευχαριστώ, κύριε Πρόεδρε.</w:t>
      </w:r>
    </w:p>
    <w:p w14:paraId="0D0A0A91"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Κύριοι Υπουργοί, </w:t>
      </w:r>
      <w:r>
        <w:rPr>
          <w:rFonts w:eastAsia="Times New Roman" w:cs="Times New Roman"/>
          <w:szCs w:val="24"/>
        </w:rPr>
        <w:t>κυρίες και κύριοι συνάδελφοι, θέλω κατ’ αρχάς να εξάρω τον τρόπο με τον οποίο έγινε η επεξεργασία αυτού του συγκεκριμένου νο</w:t>
      </w:r>
      <w:r>
        <w:rPr>
          <w:rFonts w:eastAsia="Times New Roman" w:cs="Times New Roman"/>
          <w:szCs w:val="24"/>
        </w:rPr>
        <w:t>μοσχεδίου. Θεωρώ ότι είναι υποδειγματικός τρόπος νομοθέτησης. Κατά τη διάρκεια της συνεδρίασης των επιτροπών και οι δύο Υπουργοί παρευρισκόμενοι έτειναν ευήκοον ους, συζητήσαμε τροπολογίες, ακούστηκαν απόψεις και τελικά έχουμε ένα κείμενο που έρχεται εδώ π</w:t>
      </w:r>
      <w:r>
        <w:rPr>
          <w:rFonts w:eastAsia="Times New Roman" w:cs="Times New Roman"/>
          <w:szCs w:val="24"/>
        </w:rPr>
        <w:t>ρος συζήτηση και προς ψήφιση, το οποίο έχει εμπλουτιστεί με τις απόψεις όλων των Βουλευτών από όλες τις πτέρυγες της Βουλής.</w:t>
      </w:r>
    </w:p>
    <w:p w14:paraId="0D0A0A92" w14:textId="77777777" w:rsidR="00E2285C" w:rsidRDefault="00095D94">
      <w:pPr>
        <w:spacing w:line="600" w:lineRule="auto"/>
        <w:ind w:firstLine="720"/>
        <w:contextualSpacing/>
        <w:jc w:val="both"/>
        <w:rPr>
          <w:rFonts w:eastAsia="Times New Roman"/>
          <w:szCs w:val="24"/>
        </w:rPr>
      </w:pPr>
      <w:r>
        <w:rPr>
          <w:rFonts w:eastAsia="Times New Roman"/>
          <w:szCs w:val="24"/>
        </w:rPr>
        <w:t>Για το νομοσχέδιο που συζητάμε σήμερα, θέλω να πω ότι όλες του οι διατάξεις έχουν θετικό πρόσημο. Αναβαθμίζεται η στρατιωτική εκπαί</w:t>
      </w:r>
      <w:r>
        <w:rPr>
          <w:rFonts w:eastAsia="Times New Roman"/>
          <w:szCs w:val="24"/>
        </w:rPr>
        <w:t xml:space="preserve">δευση με την συγχώνευση των τριών Σχολών σε μία. </w:t>
      </w:r>
    </w:p>
    <w:p w14:paraId="0D0A0A93"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Συστήνεται νέα Υπηρεσία στο Γενικό Επιτελείο Εθνικής Άμυνας, με σκοπό την εκπόνηση και υλοποίηση κατασκευαστικών μελετών σε συνεργασία με τους δήμους, η ΜΟΜΚΑ, που έρχεται σε συνέχεια της ΜΟΜΑ, η οποία πια </w:t>
      </w:r>
      <w:r>
        <w:rPr>
          <w:rFonts w:eastAsia="Times New Roman"/>
          <w:szCs w:val="24"/>
        </w:rPr>
        <w:t>δεν υπάρχει και είχε τόσο πολύ συνεισφέρει στο παρελθόν, όπως ξέρουμε.</w:t>
      </w:r>
    </w:p>
    <w:p w14:paraId="0D0A0A94"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Ενοποιούνται τα τρία </w:t>
      </w:r>
      <w:r>
        <w:rPr>
          <w:rFonts w:eastAsia="Times New Roman"/>
          <w:szCs w:val="24"/>
        </w:rPr>
        <w:t>τ</w:t>
      </w:r>
      <w:r>
        <w:rPr>
          <w:rFonts w:eastAsia="Times New Roman"/>
          <w:szCs w:val="24"/>
        </w:rPr>
        <w:t>αμεία, με σκοπό την αξιοποίηση της περιουσίας τους και ορίζεται μάλιστα ο τρόπος που θα αξιοποιηθεί αυτή η περιουσία, έτσι ώστε να υπάρχει διαφάνεια, να είναι προς</w:t>
      </w:r>
      <w:r>
        <w:rPr>
          <w:rFonts w:eastAsia="Times New Roman"/>
          <w:szCs w:val="24"/>
        </w:rPr>
        <w:t xml:space="preserve"> όφελος των μετόχων των Ταμείων.</w:t>
      </w:r>
    </w:p>
    <w:p w14:paraId="0D0A0A95"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Ρυθμίζονται θέματα υπηρεσιακής εξέλιξης των υπηρετούντων στις Ένοπλες Δυνάμεις. </w:t>
      </w:r>
    </w:p>
    <w:p w14:paraId="0D0A0A96"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Ρυθμίζονται θέματα προμηθειών, έτσι ώστε οι συμβάσεις να γίνονται με ακόμη μεγαλύτερη διαφάνεια. </w:t>
      </w:r>
    </w:p>
    <w:p w14:paraId="0D0A0A97" w14:textId="77777777" w:rsidR="00E2285C" w:rsidRDefault="00095D94">
      <w:pPr>
        <w:spacing w:line="600" w:lineRule="auto"/>
        <w:ind w:firstLine="720"/>
        <w:contextualSpacing/>
        <w:jc w:val="both"/>
        <w:rPr>
          <w:rFonts w:eastAsia="Times New Roman"/>
          <w:szCs w:val="24"/>
        </w:rPr>
      </w:pPr>
      <w:r>
        <w:rPr>
          <w:rFonts w:eastAsia="Times New Roman"/>
          <w:szCs w:val="24"/>
        </w:rPr>
        <w:t>Εγώ, όμως, θα ήθελα να σταθώ στη διάταξη του</w:t>
      </w:r>
      <w:r>
        <w:rPr>
          <w:rFonts w:eastAsia="Times New Roman"/>
          <w:szCs w:val="24"/>
        </w:rPr>
        <w:t xml:space="preserve"> άρθρου 50 του σχεδίου νόμου, με την οποία θεσπίζεται η δυνατότητα των εν ενεργεία στρατιωτικών να δημιουργούν ενώσεις.</w:t>
      </w:r>
    </w:p>
    <w:p w14:paraId="0D0A0A98"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Κυρίες και κύριοι, είναι πιστεύω σε όλους γνωστό ότι με τις διατάξεις του άρθρου 12, παράγραφος 1 του Συντάγματος και του άρθρου 11 της </w:t>
      </w:r>
      <w:r>
        <w:rPr>
          <w:rFonts w:eastAsia="Times New Roman"/>
          <w:szCs w:val="24"/>
        </w:rPr>
        <w:t>ΕΣΔΑ κατοχυρώνεται η ελευθερία της συνενώσεως των πολιτών, όπως αναφερόταν στα προϊσχύσαντα Συντάγματα το δικαίωμα του συνεταιρίζεσθαι και της συστάσεως σωματείων που αποβλέπουν σε μη κερδοσκοπικούς σκοπούς. Το ατομικό αυτό δικαίωμα παρέχεται αδιακρίτως σε</w:t>
      </w:r>
      <w:r>
        <w:rPr>
          <w:rFonts w:eastAsia="Times New Roman"/>
          <w:szCs w:val="24"/>
        </w:rPr>
        <w:t xml:space="preserve"> όλους τους Έλληνες πολίτες, ανεξαρτήτως κοινωνικής ή επαγγελματικής τάξεως, η δε άσκησή του τελεί υπό την ειδική επιφύλαξη του νόμου, δηλαδή να μην παραβαίνει η συγκεκριμένη δραστηριότητα των πολιτών άλλες διατάξεις νόμων. Αυτή η συγκεκριμένη επιφύλαξη τί</w:t>
      </w:r>
      <w:r>
        <w:rPr>
          <w:rFonts w:eastAsia="Times New Roman"/>
          <w:szCs w:val="24"/>
        </w:rPr>
        <w:t>θεται φυσικά σε όλες τις δραστηριότητες των πολιτών, δέσμευση που υποχρεούται να τηρεί κάθε πολίτης στα πλαίσια της οποιασδήποτε δράσης του στα κοινά.</w:t>
      </w:r>
    </w:p>
    <w:p w14:paraId="0D0A0A99" w14:textId="77777777" w:rsidR="00E2285C" w:rsidRDefault="00095D94">
      <w:pPr>
        <w:spacing w:line="600" w:lineRule="auto"/>
        <w:ind w:firstLine="720"/>
        <w:contextualSpacing/>
        <w:jc w:val="both"/>
        <w:rPr>
          <w:rFonts w:eastAsia="Times New Roman"/>
          <w:szCs w:val="24"/>
        </w:rPr>
      </w:pPr>
      <w:r>
        <w:rPr>
          <w:rFonts w:eastAsia="Times New Roman"/>
          <w:szCs w:val="24"/>
        </w:rPr>
        <w:t>Οι υπηρετούντες στις Ένοπλες Δυνάμεις είναι Έλληνες πολίτες, οι οποίοι τελούν σε ηθελημένη ειδική σχέση ε</w:t>
      </w:r>
      <w:r>
        <w:rPr>
          <w:rFonts w:eastAsia="Times New Roman"/>
          <w:szCs w:val="24"/>
        </w:rPr>
        <w:t xml:space="preserve">ξουσιάσεως προς το κράτος και σε ειδικό καθεστώς πειθαρχίας. Από καμμία, όμως, διάταξη δεν </w:t>
      </w:r>
      <w:r>
        <w:rPr>
          <w:rFonts w:eastAsia="Times New Roman"/>
          <w:szCs w:val="24"/>
        </w:rPr>
        <w:lastRenderedPageBreak/>
        <w:t>προβλέπεται ότι η συγκεκριμένη ομάδα των πολιτών δεν μπορεί να απολαμβάνει συγκεκριμένα δικαιώματα, δεν μπορεί να ασκεί συγκεκριμένα δικαιώματα. Μάλιστα, στο άρθρο 4</w:t>
      </w:r>
      <w:r>
        <w:rPr>
          <w:rFonts w:eastAsia="Times New Roman"/>
          <w:szCs w:val="24"/>
        </w:rPr>
        <w:t xml:space="preserve"> του Συντάγματος ορίζεται ότι όλοι οι Έλληνες είναι ίσοι ενώπιον του νόμου και απολαμβάνουν ίσα δικαιώματα.</w:t>
      </w:r>
    </w:p>
    <w:p w14:paraId="0D0A0A9A" w14:textId="77777777" w:rsidR="00E2285C" w:rsidRDefault="00095D94">
      <w:pPr>
        <w:spacing w:line="600" w:lineRule="auto"/>
        <w:ind w:firstLine="720"/>
        <w:contextualSpacing/>
        <w:jc w:val="both"/>
        <w:rPr>
          <w:rFonts w:eastAsia="Times New Roman"/>
          <w:szCs w:val="24"/>
        </w:rPr>
      </w:pPr>
      <w:r>
        <w:rPr>
          <w:rFonts w:eastAsia="Times New Roman"/>
          <w:szCs w:val="24"/>
        </w:rPr>
        <w:t>Αυτή, λοιπόν, η συγκεκριμένη τελευταία διάταξη που προανέφερα επιβάλει στον νομοθέτη να μην δημιουργεί ρήγματα στην καθολικότητα των ατομικών δικαιω</w:t>
      </w:r>
      <w:r>
        <w:rPr>
          <w:rFonts w:eastAsia="Times New Roman"/>
          <w:szCs w:val="24"/>
        </w:rPr>
        <w:t>μάτων. Οι υπηρετούντες στις Ένοπλες Δυνάμεις δεν αποτελούν ειδική κατηγορία Ελλήνων πολιτών που βρίσκονται εκτός του πεδίου των συνταγματικών εγγυήσεων, ούτε μπορεί να ισχύσει για αυτούς ένα τεκμήριο διαφοροποιήσεως ως προς την απόλαυση όλων ανεξαρτήτως τω</w:t>
      </w:r>
      <w:r>
        <w:rPr>
          <w:rFonts w:eastAsia="Times New Roman"/>
          <w:szCs w:val="24"/>
        </w:rPr>
        <w:t>ν ατομικών δικαιωμάτων που προβλέπονται από το Σύνταγμα για όλους τους Έλληνες ανεξαρτήτως φύλου, κοινωνικής ή οικονομικής τάξεως.</w:t>
      </w:r>
    </w:p>
    <w:p w14:paraId="0D0A0A9B" w14:textId="77777777" w:rsidR="00E2285C" w:rsidRDefault="00095D94">
      <w:pPr>
        <w:spacing w:line="600" w:lineRule="auto"/>
        <w:ind w:firstLine="720"/>
        <w:contextualSpacing/>
        <w:jc w:val="both"/>
        <w:rPr>
          <w:rFonts w:eastAsia="Times New Roman"/>
          <w:szCs w:val="24"/>
        </w:rPr>
      </w:pPr>
      <w:r>
        <w:rPr>
          <w:rFonts w:eastAsia="Times New Roman"/>
          <w:szCs w:val="24"/>
        </w:rPr>
        <w:t>Είναι, επομένως, συνταγματικό δικαίωμα των υπηρετούντων στις Ένοπλες Δυνάμεις να δημιουργήσουν ενώσεις σύμφωνα με τα οριζόμεν</w:t>
      </w:r>
      <w:r>
        <w:rPr>
          <w:rFonts w:eastAsia="Times New Roman"/>
          <w:szCs w:val="24"/>
        </w:rPr>
        <w:t>α στο νόμο και η πολιτεία έχει δικαίωμα να θεσπίσει εκείνες τις διατάξεις, που θα τους δώσουν τη δυνατότητα να ασκήσουν το δικαίωμα τους αυτό σωστά.</w:t>
      </w:r>
    </w:p>
    <w:p w14:paraId="0D0A0A9C"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Γ</w:t>
      </w:r>
      <w:r>
        <w:rPr>
          <w:rFonts w:eastAsia="Times New Roman"/>
          <w:szCs w:val="24"/>
        </w:rPr>
        <w:t>ια να μην υποκρινόμαστε, το δικαίωμα αυτό ασκείται ήδη από την συγκεκριμένη ομάδα των πολιτών. Όλοι ξέρουμ</w:t>
      </w:r>
      <w:r>
        <w:rPr>
          <w:rFonts w:eastAsia="Times New Roman"/>
          <w:szCs w:val="24"/>
        </w:rPr>
        <w:t>ε τις ενώσεις που λειτουργούν στις Ένοπλες Δυνάμεις. Ας μας υποκρινόμαστε, λοιπόν. Ασκείται τυπικά αυτή η δράση τους παράνομα.</w:t>
      </w:r>
    </w:p>
    <w:p w14:paraId="0D0A0A9D"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Αυτό ακριβώς το κενό έρχεται σήμερα να καλύψει η διάταξη του άρθρου 50. </w:t>
      </w:r>
      <w:r>
        <w:rPr>
          <w:rFonts w:eastAsia="Times New Roman"/>
          <w:szCs w:val="24"/>
        </w:rPr>
        <w:t>Λ</w:t>
      </w:r>
      <w:r>
        <w:rPr>
          <w:rFonts w:eastAsia="Times New Roman"/>
          <w:szCs w:val="24"/>
        </w:rPr>
        <w:t>έω ότι είναι το άρθρο 50, διότι κατ’ αρχάς είχε εισαχθεί</w:t>
      </w:r>
      <w:r>
        <w:rPr>
          <w:rFonts w:eastAsia="Times New Roman"/>
          <w:szCs w:val="24"/>
        </w:rPr>
        <w:t xml:space="preserve"> ως τροπολογία κατά την επεξεργασία του σχεδίου νόμου στις </w:t>
      </w:r>
      <w:r>
        <w:rPr>
          <w:rFonts w:eastAsia="Times New Roman"/>
          <w:szCs w:val="24"/>
        </w:rPr>
        <w:t>ε</w:t>
      </w:r>
      <w:r>
        <w:rPr>
          <w:rFonts w:eastAsia="Times New Roman"/>
          <w:szCs w:val="24"/>
        </w:rPr>
        <w:t>πιτροπές και εν συνεχεία, αφού έγινε αποδεκτό από την πλευρά του κυρίου Υπουργού, αποτελεί πλέον την διάταξη του άρθρου 50.</w:t>
      </w:r>
    </w:p>
    <w:p w14:paraId="0D0A0A9E"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Με τη συγκεκριμένη νομοθετική ρύθμιση, οι εν ενεργεία στρατιωτικοί όλων </w:t>
      </w:r>
      <w:r>
        <w:rPr>
          <w:rFonts w:eastAsia="Times New Roman"/>
          <w:szCs w:val="24"/>
        </w:rPr>
        <w:t>των κλάδων και βαθμών των Ενόπλων Δυνάμεων έχουν τη δυνατότητα να συγκροτούν ενώσεις Α΄ βαθμού σε κάθε περιφέρεια ή περιφερειακή ενότητα, όπως και ομοσπονδίες σε Β΄ βαθμό, την Πανελλήνια Ομοσπονδία Πρωτοβάθμιων Περιφερειακών Ενώσεων.</w:t>
      </w:r>
    </w:p>
    <w:p w14:paraId="0D0A0A9F"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Στο συγκεκριμένο άρθρο</w:t>
      </w:r>
      <w:r>
        <w:rPr>
          <w:rFonts w:eastAsia="Times New Roman"/>
          <w:szCs w:val="24"/>
        </w:rPr>
        <w:t xml:space="preserve"> ρυθμίζεται ο τρόπος λειτουργίας των ενώσεων και  ο τρόπος εκλογής των οργάνων τους, που συνέρχονται υποχρεωτικά σε μη εργάσιμες ημέρες και ώρες και ο τρόπος λειτουργίας των οργάνων τους.</w:t>
      </w:r>
    </w:p>
    <w:p w14:paraId="0D0A0AA0" w14:textId="77777777" w:rsidR="00E2285C" w:rsidRDefault="00095D94">
      <w:pPr>
        <w:spacing w:line="600" w:lineRule="auto"/>
        <w:ind w:firstLine="720"/>
        <w:contextualSpacing/>
        <w:jc w:val="both"/>
        <w:rPr>
          <w:rFonts w:eastAsia="Times New Roman"/>
          <w:szCs w:val="24"/>
        </w:rPr>
      </w:pPr>
      <w:r>
        <w:rPr>
          <w:rFonts w:eastAsia="Times New Roman"/>
          <w:szCs w:val="24"/>
        </w:rPr>
        <w:t>Καθορίζει, επίσης, κατά παρέκκλιση των οριζομένων για τα επαγγελματι</w:t>
      </w:r>
      <w:r>
        <w:rPr>
          <w:rFonts w:eastAsia="Times New Roman"/>
          <w:szCs w:val="24"/>
        </w:rPr>
        <w:t>κά σωματεία στον ν.1264/1982, τις ενέργειες στις οποίες απαγορεύεται να προβαίνουν οι συγκεκριμένες ενώσεις των υπηρετούντων στις Ένοπλες Δυνάμεις. Ενδεικτικά, αναφέρονται στις απαγορευμένες ενέργειες η κήρυξη της απεργίας, η συμμετοχή σε κάθε είδους πολιτ</w:t>
      </w:r>
      <w:r>
        <w:rPr>
          <w:rFonts w:eastAsia="Times New Roman"/>
          <w:szCs w:val="24"/>
        </w:rPr>
        <w:t>ικές εκδηλώσεις, η ανάμειξη με οποιονδήποτε τρόπο σε θέματα διοίκησης μονάδων, οργάνωσης, δομής των Ενόπλων Δυνάμεων κ</w:t>
      </w:r>
      <w:r>
        <w:rPr>
          <w:rFonts w:eastAsia="Times New Roman"/>
          <w:szCs w:val="24"/>
        </w:rPr>
        <w:t>.</w:t>
      </w:r>
      <w:r>
        <w:rPr>
          <w:rFonts w:eastAsia="Times New Roman"/>
          <w:szCs w:val="24"/>
        </w:rPr>
        <w:t>λπ.</w:t>
      </w:r>
      <w:r>
        <w:rPr>
          <w:rFonts w:eastAsia="Times New Roman"/>
          <w:szCs w:val="24"/>
        </w:rPr>
        <w:t>.</w:t>
      </w:r>
    </w:p>
    <w:p w14:paraId="0D0A0AA1"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Κατόπιν τούτου, δεν μπορώ να κατανοήσω την αντίδραση ορισμένων Βουλευτών, κυρίως της Νέας Δημοκρατίας, στη συγκεκριμένη νομοθέτηση. </w:t>
      </w:r>
      <w:r>
        <w:rPr>
          <w:rFonts w:eastAsia="Times New Roman"/>
          <w:szCs w:val="24"/>
        </w:rPr>
        <w:t>Μ</w:t>
      </w:r>
      <w:r>
        <w:rPr>
          <w:rFonts w:eastAsia="Times New Roman"/>
          <w:szCs w:val="24"/>
        </w:rPr>
        <w:t xml:space="preserve">άλιστα, κάποιοι διαμηνύουν ότι, δοθείσης της ευκαιρίας, θα καταργήσουν τη συγκεκριμένη διάταξη. </w:t>
      </w:r>
    </w:p>
    <w:p w14:paraId="0D0A0AA2"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Η θεσμοθέτηση ενός δικαιώματος που ορίζεται από το Σύνταγμα, που κρίθηκε από τον Άρειο Πάγο ως επιβεβλημένη, είναι θέμα ισοτιμίας μεταξύ των Ελλήνων πολιτών, </w:t>
      </w:r>
      <w:r>
        <w:rPr>
          <w:rFonts w:eastAsia="Times New Roman"/>
          <w:szCs w:val="24"/>
        </w:rPr>
        <w:t xml:space="preserve">είναι θέμα δημοκρατίας εν τέλει. </w:t>
      </w:r>
    </w:p>
    <w:p w14:paraId="0D0A0AA3"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Ευχαριστώ. </w:t>
      </w:r>
    </w:p>
    <w:p w14:paraId="0D0A0AA4" w14:textId="77777777" w:rsidR="00E2285C" w:rsidRDefault="00095D94">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D0A0AA5"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Κι εγώ ευχαριστώ, κ</w:t>
      </w:r>
      <w:r>
        <w:rPr>
          <w:rFonts w:eastAsia="Times New Roman"/>
          <w:szCs w:val="24"/>
        </w:rPr>
        <w:t>.</w:t>
      </w:r>
      <w:r>
        <w:rPr>
          <w:rFonts w:eastAsia="Times New Roman"/>
          <w:szCs w:val="24"/>
        </w:rPr>
        <w:t xml:space="preserve"> Κοζομπόλη.</w:t>
      </w:r>
    </w:p>
    <w:p w14:paraId="0D0A0AA6" w14:textId="77777777" w:rsidR="00E2285C" w:rsidRDefault="00095D94">
      <w:pPr>
        <w:spacing w:line="600" w:lineRule="auto"/>
        <w:ind w:firstLine="720"/>
        <w:contextualSpacing/>
        <w:jc w:val="both"/>
        <w:rPr>
          <w:rFonts w:eastAsia="Times New Roman"/>
          <w:szCs w:val="24"/>
        </w:rPr>
      </w:pPr>
      <w:r>
        <w:rPr>
          <w:rFonts w:eastAsia="Times New Roman"/>
          <w:szCs w:val="24"/>
        </w:rPr>
        <w:t>Η κ. Μεγαλοοικονόμου, Βουλευτής της Ένωσης Κεντρώων, έχει τον λόγο.</w:t>
      </w:r>
    </w:p>
    <w:p w14:paraId="0D0A0AA7"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ΘΕΟΔΩΡΑ ΜΕΓΑΛΟΟΙΚΟΝΟΜΟΥ: </w:t>
      </w:r>
      <w:r>
        <w:rPr>
          <w:rFonts w:eastAsia="Times New Roman"/>
          <w:szCs w:val="24"/>
        </w:rPr>
        <w:t>Ευχαρ</w:t>
      </w:r>
      <w:r>
        <w:rPr>
          <w:rFonts w:eastAsia="Times New Roman"/>
          <w:szCs w:val="24"/>
        </w:rPr>
        <w:t xml:space="preserve">ιστώ, κύριε Πρόεδρε. </w:t>
      </w:r>
    </w:p>
    <w:p w14:paraId="0D0A0AA8" w14:textId="77777777" w:rsidR="00E2285C" w:rsidRDefault="00095D94">
      <w:pPr>
        <w:spacing w:line="600" w:lineRule="auto"/>
        <w:ind w:firstLine="720"/>
        <w:contextualSpacing/>
        <w:jc w:val="both"/>
        <w:rPr>
          <w:rFonts w:eastAsia="Times New Roman"/>
          <w:szCs w:val="24"/>
        </w:rPr>
      </w:pPr>
      <w:r>
        <w:rPr>
          <w:rFonts w:eastAsia="Times New Roman"/>
          <w:szCs w:val="24"/>
        </w:rPr>
        <w:t>Κύριε Υπουργέ, κύριοι συνάδελφοι, νομίζω ότι όλοι μας συμφωνούμε ότι η εθνική άμυνα της χώρας είναι πολύ σοβαρή υπόθεση και πως σε κα</w:t>
      </w:r>
      <w:r>
        <w:rPr>
          <w:rFonts w:eastAsia="Times New Roman"/>
          <w:szCs w:val="24"/>
        </w:rPr>
        <w:t>μ</w:t>
      </w:r>
      <w:r>
        <w:rPr>
          <w:rFonts w:eastAsia="Times New Roman"/>
          <w:szCs w:val="24"/>
        </w:rPr>
        <w:t>μιά περίπτωση δεν θα πρέπει να παίζουμε μικροπολιτικά παιχνίδια όταν μιλάμε για την άμυνα της χώρας,</w:t>
      </w:r>
      <w:r>
        <w:rPr>
          <w:rFonts w:eastAsia="Times New Roman"/>
          <w:szCs w:val="24"/>
        </w:rPr>
        <w:t xml:space="preserve"> ειδικά για τη χώρα μας που λόγω της θέσεως της είναι σε τέτοια κατάσταση και πρέπει να την προφυλάσσουμε. </w:t>
      </w:r>
    </w:p>
    <w:p w14:paraId="0D0A0AA9"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Έτσι, το παρόν νομοσχέδιο θεωρώ ότι παρουσιάζει ορισμένα σκιερά σημεία, τα οποία θέλουν ιδιαίτερη προσοχή. </w:t>
      </w:r>
    </w:p>
    <w:p w14:paraId="0D0A0AAA"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Εξετάζοντας και αξιολογώντας τα άρθρα, με το άρθρο 5 ιδρύεται </w:t>
      </w:r>
      <w:r>
        <w:rPr>
          <w:rFonts w:eastAsia="Times New Roman"/>
          <w:szCs w:val="24"/>
        </w:rPr>
        <w:t>μ</w:t>
      </w:r>
      <w:r>
        <w:rPr>
          <w:rFonts w:eastAsia="Times New Roman"/>
          <w:szCs w:val="24"/>
        </w:rPr>
        <w:t xml:space="preserve">ονάδα </w:t>
      </w:r>
      <w:r>
        <w:rPr>
          <w:rFonts w:eastAsia="Times New Roman"/>
          <w:szCs w:val="24"/>
        </w:rPr>
        <w:t>μ</w:t>
      </w:r>
      <w:r>
        <w:rPr>
          <w:rFonts w:eastAsia="Times New Roman"/>
          <w:szCs w:val="24"/>
        </w:rPr>
        <w:t xml:space="preserve">ελετών και </w:t>
      </w:r>
      <w:r>
        <w:rPr>
          <w:rFonts w:eastAsia="Times New Roman"/>
          <w:szCs w:val="24"/>
        </w:rPr>
        <w:t>κ</w:t>
      </w:r>
      <w:r>
        <w:rPr>
          <w:rFonts w:eastAsia="Times New Roman"/>
          <w:szCs w:val="24"/>
        </w:rPr>
        <w:t>ατασκευών. Όντως, θεωρητικά, ακούγεται πάρα πολύ σωστό, είναι εξαιρετικό, να προχωράει ο Ελληνικός Στρατός σε κατασκευές έργων και είναι σημαντικό για τις τοπικές κοινωνίες.</w:t>
      </w:r>
    </w:p>
    <w:p w14:paraId="0D0A0AAB" w14:textId="77777777" w:rsidR="00E2285C" w:rsidRDefault="00095D94">
      <w:pPr>
        <w:spacing w:line="600" w:lineRule="auto"/>
        <w:ind w:firstLine="720"/>
        <w:contextualSpacing/>
        <w:jc w:val="both"/>
        <w:rPr>
          <w:rFonts w:eastAsia="Times New Roman"/>
          <w:szCs w:val="24"/>
        </w:rPr>
      </w:pPr>
      <w:r>
        <w:rPr>
          <w:rFonts w:eastAsia="Times New Roman"/>
          <w:szCs w:val="24"/>
        </w:rPr>
        <w:t>Έρχεται, όμως, το άρθρο 7, όπου όλες οι εξουσίες κι όλες οι αποφάσεις δίνονται στον Υπουργό Εθνικής Άμυνας. Μας δημιουργεί ιδιαίτερους προβληματισμούς. Μην ξεχνάτε, κύριε Υπουργέ, ότι πρέπει να μαθαίνουμε από τα λάθη του παρελθόντος. Μην ξεχνάτε ότι προκάτ</w:t>
      </w:r>
      <w:r>
        <w:rPr>
          <w:rFonts w:eastAsia="Times New Roman"/>
          <w:szCs w:val="24"/>
        </w:rPr>
        <w:t xml:space="preserve">οχοί σας βρέθηκαν να ελέγχονται, να καταδικάζονται, για τις αυθαιρεσίες που έκαναν. Οπότε, μάλλον την τελική απόφαση θα έπρεπε να την παίρνει ο Υπουργός με ένα συλλογικό όργανο κι όχι μόνο ο εκάστοτε Υπουργός Εθνικής Άμυνας. </w:t>
      </w:r>
    </w:p>
    <w:p w14:paraId="0D0A0AAC"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Ως προς τα άρθρα 23 και 24, πο</w:t>
      </w:r>
      <w:r>
        <w:rPr>
          <w:rFonts w:eastAsia="Times New Roman"/>
          <w:szCs w:val="24"/>
        </w:rPr>
        <w:t>υ αφορούν τους ένστολους ιατρούς-νοσηλευτές, κύριε Υπουργέ, γνωρίζετε ότι τα ελληνικά νησιά αντιμετωπίζουν σοβαρό πρόβλημα από ελλείψεις προσωπικού στα νοσοκομεία. Γνωρίζω πάρα πολύ καλά τα προβλήματα αυτά από τις καταγγελίες που φτάνουν στο γραφείο μου, α</w:t>
      </w:r>
      <w:r>
        <w:rPr>
          <w:rFonts w:eastAsia="Times New Roman"/>
          <w:szCs w:val="24"/>
        </w:rPr>
        <w:t xml:space="preserve">λλά και από προσωπική εμπειρία από το νησί μου, τα Κύθηρα.  </w:t>
      </w:r>
    </w:p>
    <w:p w14:paraId="0D0A0AAD" w14:textId="77777777" w:rsidR="00E2285C" w:rsidRDefault="00095D94">
      <w:pPr>
        <w:spacing w:line="600" w:lineRule="auto"/>
        <w:ind w:firstLine="720"/>
        <w:contextualSpacing/>
        <w:jc w:val="both"/>
        <w:rPr>
          <w:rFonts w:eastAsia="Times New Roman"/>
          <w:szCs w:val="24"/>
        </w:rPr>
      </w:pPr>
      <w:r>
        <w:rPr>
          <w:rFonts w:eastAsia="Times New Roman"/>
          <w:szCs w:val="24"/>
        </w:rPr>
        <w:t>Θα ήθελα να εξετάσετε πάρα πολύ σοβαρά το γεγονός της αξιοποίησης των στρατιωτικών ιατρών για να εξετάζουν τους ακρίτες. Γιατί πιστεύω ότι οι στρατιωτικοί δεν υπηρετούν μόνο το στράτευμα, αλλά κα</w:t>
      </w:r>
      <w:r>
        <w:rPr>
          <w:rFonts w:eastAsia="Times New Roman"/>
          <w:szCs w:val="24"/>
        </w:rPr>
        <w:t xml:space="preserve">ι ολόκληρο το έθνος. </w:t>
      </w:r>
    </w:p>
    <w:p w14:paraId="0D0A0AAE"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 xml:space="preserve">Είναι δεκαέξι γιατροί στα νησιά. </w:t>
      </w:r>
    </w:p>
    <w:p w14:paraId="0D0A0AAF"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ΘΕΟΔΩΡΑ ΜΕΓΑΛΟΟΙΚΟΝΟΜΟΥ: </w:t>
      </w:r>
      <w:r>
        <w:rPr>
          <w:rFonts w:eastAsia="Times New Roman"/>
          <w:szCs w:val="24"/>
        </w:rPr>
        <w:t>Ναι, το ξέρω.</w:t>
      </w:r>
    </w:p>
    <w:p w14:paraId="0D0A0AB0"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Χ</w:t>
      </w:r>
      <w:r>
        <w:rPr>
          <w:rFonts w:eastAsia="Times New Roman"/>
          <w:szCs w:val="24"/>
        </w:rPr>
        <w:t xml:space="preserve">αίρομαι, ειδικά, που ο Υπουργός, ο κ. Βίτσας, στις 30 Ιουλίου θα έρθει στα Κύθηρα για τη γιορτή για τον Ναύαρχο Φιλοσοφώφ, οπότε θα το διαπιστώσει και ιδίοις όμμασι. Θα είμαι κι εγώ εκεί στους εορτασμούς. Ευτυχώς που το Νοσοκομείο Κυθήρων είναι ίδρυμα και </w:t>
      </w:r>
      <w:r>
        <w:rPr>
          <w:rFonts w:eastAsia="Times New Roman"/>
          <w:szCs w:val="24"/>
        </w:rPr>
        <w:t xml:space="preserve">δεν είναι κρατικό νοσοκομείο. </w:t>
      </w:r>
    </w:p>
    <w:p w14:paraId="0D0A0AB1" w14:textId="77777777" w:rsidR="00E2285C" w:rsidRDefault="00095D94">
      <w:pPr>
        <w:spacing w:line="600" w:lineRule="auto"/>
        <w:ind w:firstLine="720"/>
        <w:contextualSpacing/>
        <w:jc w:val="both"/>
        <w:rPr>
          <w:rFonts w:eastAsia="Times New Roman"/>
          <w:szCs w:val="24"/>
        </w:rPr>
      </w:pPr>
      <w:r>
        <w:rPr>
          <w:rFonts w:eastAsia="Times New Roman"/>
          <w:b/>
          <w:szCs w:val="24"/>
        </w:rPr>
        <w:t>ΑΘΑΝΑΣΙΟΣ ΔΑΒΑΚΗΣ:</w:t>
      </w:r>
      <w:r>
        <w:rPr>
          <w:rFonts w:eastAsia="Times New Roman"/>
          <w:szCs w:val="24"/>
        </w:rPr>
        <w:t xml:space="preserve"> Πότε είναι οι εορτασμοί; </w:t>
      </w:r>
    </w:p>
    <w:p w14:paraId="0D0A0AB2"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Στις 30-31 Ιουλίου. Θα είναι και η μπάντα του Πολεμικού Ναυτικού. Θα είναι μεγάλος εορτασμός.  </w:t>
      </w:r>
    </w:p>
    <w:p w14:paraId="0D0A0AB3"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ΑΘΑΝΑΣΙΟΣ ΔΑΒΑΚΗΣ: </w:t>
      </w:r>
      <w:r>
        <w:rPr>
          <w:rFonts w:eastAsia="Times New Roman"/>
          <w:szCs w:val="24"/>
        </w:rPr>
        <w:t xml:space="preserve">Θα είμαστε απέναντι και θα έρθουμε. </w:t>
      </w:r>
    </w:p>
    <w:p w14:paraId="0D0A0AB4" w14:textId="77777777" w:rsidR="00E2285C" w:rsidRDefault="00095D94">
      <w:pPr>
        <w:spacing w:line="600" w:lineRule="auto"/>
        <w:ind w:firstLine="720"/>
        <w:contextualSpacing/>
        <w:jc w:val="both"/>
        <w:rPr>
          <w:rFonts w:eastAsia="Times New Roman"/>
          <w:szCs w:val="24"/>
        </w:rPr>
      </w:pPr>
      <w:r>
        <w:rPr>
          <w:rFonts w:eastAsia="Times New Roman"/>
          <w:b/>
          <w:szCs w:val="24"/>
        </w:rPr>
        <w:t>ΠΡΟ</w:t>
      </w:r>
      <w:r>
        <w:rPr>
          <w:rFonts w:eastAsia="Times New Roman"/>
          <w:b/>
          <w:szCs w:val="24"/>
        </w:rPr>
        <w:t xml:space="preserve">ΕΔΡΕΥΩΝ (Δημήτριος Κρεμαστινός): </w:t>
      </w:r>
      <w:r>
        <w:rPr>
          <w:rFonts w:eastAsia="Times New Roman"/>
          <w:szCs w:val="24"/>
        </w:rPr>
        <w:t xml:space="preserve">Δεν θα σας φτάσει ο χρόνος. </w:t>
      </w:r>
    </w:p>
    <w:p w14:paraId="0D0A0AB5"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ΘΕΟΔΩΡΑ ΜΕΓΑΛΟΟΙΚΟΝΟΜΟΥ: </w:t>
      </w:r>
      <w:r>
        <w:rPr>
          <w:rFonts w:eastAsia="Times New Roman"/>
          <w:szCs w:val="24"/>
        </w:rPr>
        <w:t>Συ</w:t>
      </w:r>
      <w:r>
        <w:rPr>
          <w:rFonts w:eastAsia="Times New Roman"/>
          <w:szCs w:val="24"/>
        </w:rPr>
        <w:t>γ</w:t>
      </w:r>
      <w:r>
        <w:rPr>
          <w:rFonts w:eastAsia="Times New Roman"/>
          <w:szCs w:val="24"/>
        </w:rPr>
        <w:t>γνώμη, κύριε Πρόεδρε, αλλά να κάνουμε και λίγο διαφήμιση στα Κύθηρα, για να έχουμε και τουρισμό.</w:t>
      </w:r>
    </w:p>
    <w:p w14:paraId="0D0A0AB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Ως προς το άρθρο 28, ορίζεται αλλαγή των δικαστών που μετείχαν σε διά</w:t>
      </w:r>
      <w:r>
        <w:rPr>
          <w:rFonts w:eastAsia="Times New Roman" w:cs="Times New Roman"/>
          <w:szCs w:val="24"/>
        </w:rPr>
        <w:t xml:space="preserve">φορες επιτροπές. Όμως, δεν ορίζονται καθόλου τα κριτήρια και οι διαφανείς διαδικασίες αντικατάστασης των δικαστών. </w:t>
      </w:r>
      <w:r>
        <w:rPr>
          <w:rFonts w:eastAsia="Times New Roman" w:cs="Times New Roman"/>
          <w:szCs w:val="24"/>
        </w:rPr>
        <w:t>Α</w:t>
      </w:r>
      <w:r>
        <w:rPr>
          <w:rFonts w:eastAsia="Times New Roman" w:cs="Times New Roman"/>
          <w:szCs w:val="24"/>
        </w:rPr>
        <w:t>υτό πάλι μας προβληματίζει.</w:t>
      </w:r>
    </w:p>
    <w:p w14:paraId="0D0A0AB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Τέλος, στο άρθρο 46 ορίζονται εξουσιοδοτήσεις. Θα εκδοθεί ένα προεδρικό διάταγμα. Αυτό είναι ζωτικής σημασίας. Μ</w:t>
      </w:r>
      <w:r>
        <w:rPr>
          <w:rFonts w:eastAsia="Times New Roman" w:cs="Times New Roman"/>
          <w:szCs w:val="24"/>
        </w:rPr>
        <w:t xml:space="preserve">άλιστα, κύριε Υπουργέ, όπως τόνισε ο συνάδελφος Βουλευτής κ. Σαρίδης στη συζήτηση που έγινε στην </w:t>
      </w:r>
      <w:r>
        <w:rPr>
          <w:rFonts w:eastAsia="Times New Roman" w:cs="Times New Roman"/>
          <w:szCs w:val="24"/>
        </w:rPr>
        <w:t>ε</w:t>
      </w:r>
      <w:r>
        <w:rPr>
          <w:rFonts w:eastAsia="Times New Roman" w:cs="Times New Roman"/>
          <w:szCs w:val="24"/>
        </w:rPr>
        <w:t>πιτροπή, το θέμα είναι πολύπλοκο και πρέπει να δοθεί ιδιαίτερη σημασία.</w:t>
      </w:r>
    </w:p>
    <w:p w14:paraId="0D0A0AB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Επίσης, χαίρομαι ιδιαίτερα εγώ προσωπικά που τα δ</w:t>
      </w:r>
      <w:r>
        <w:rPr>
          <w:rFonts w:eastAsia="Times New Roman" w:cs="Times New Roman"/>
          <w:szCs w:val="24"/>
        </w:rPr>
        <w:t>ύ</w:t>
      </w:r>
      <w:r>
        <w:rPr>
          <w:rFonts w:eastAsia="Times New Roman" w:cs="Times New Roman"/>
          <w:szCs w:val="24"/>
        </w:rPr>
        <w:t>ο μου αγόρια –και δεν ξέρω αν τηρείτ</w:t>
      </w:r>
      <w:r>
        <w:rPr>
          <w:rFonts w:eastAsia="Times New Roman" w:cs="Times New Roman"/>
          <w:szCs w:val="24"/>
        </w:rPr>
        <w:t>αι αυτό- υπηρέτησαν στην παραμεθόριο και κυρίως στον Έβρο. Δεν ήμουν τότε Βουλευτής και χαίρομαι γι’ αυτό που υπηρέτησαν στον Έβρο. Είχατε δώσει μ</w:t>
      </w:r>
      <w:r>
        <w:rPr>
          <w:rFonts w:eastAsia="Times New Roman" w:cs="Times New Roman"/>
          <w:szCs w:val="24"/>
        </w:rPr>
        <w:t>ί</w:t>
      </w:r>
      <w:r>
        <w:rPr>
          <w:rFonts w:eastAsia="Times New Roman" w:cs="Times New Roman"/>
          <w:szCs w:val="24"/>
        </w:rPr>
        <w:t xml:space="preserve">α υπόσχεση να τηρείται αυτό. Δεν ξέρω αν την κρατάτε. </w:t>
      </w:r>
    </w:p>
    <w:p w14:paraId="0D0A0AB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Ως εκ τούτου, θα ήταν καλό να υπάρξει μ</w:t>
      </w:r>
      <w:r>
        <w:rPr>
          <w:rFonts w:eastAsia="Times New Roman" w:cs="Times New Roman"/>
          <w:szCs w:val="24"/>
        </w:rPr>
        <w:t>ί</w:t>
      </w:r>
      <w:r>
        <w:rPr>
          <w:rFonts w:eastAsia="Times New Roman" w:cs="Times New Roman"/>
          <w:szCs w:val="24"/>
        </w:rPr>
        <w:t>α εκτεταμένη σ</w:t>
      </w:r>
      <w:r>
        <w:rPr>
          <w:rFonts w:eastAsia="Times New Roman" w:cs="Times New Roman"/>
          <w:szCs w:val="24"/>
        </w:rPr>
        <w:t>υζήτηση από όλα τα κόμματα, όπως προείπαμε, για να πάρουμε μ</w:t>
      </w:r>
      <w:r>
        <w:rPr>
          <w:rFonts w:eastAsia="Times New Roman" w:cs="Times New Roman"/>
          <w:szCs w:val="24"/>
        </w:rPr>
        <w:t>ί</w:t>
      </w:r>
      <w:r>
        <w:rPr>
          <w:rFonts w:eastAsia="Times New Roman" w:cs="Times New Roman"/>
          <w:szCs w:val="24"/>
        </w:rPr>
        <w:t>α απόφαση όλοι μαζί.</w:t>
      </w:r>
    </w:p>
    <w:p w14:paraId="0D0A0AB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D0A0ABB" w14:textId="77777777" w:rsidR="00E2285C" w:rsidRDefault="00095D94">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Ένωσης Κεντρώων)</w:t>
      </w:r>
    </w:p>
    <w:p w14:paraId="0D0A0AB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ευχαριστώ, κυρία Μεγαλοοικονόμου.</w:t>
      </w:r>
    </w:p>
    <w:p w14:paraId="0D0A0AB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Ο Αναπληρωτής Υπουργός Εθνικ</w:t>
      </w:r>
      <w:r>
        <w:rPr>
          <w:rFonts w:eastAsia="Times New Roman" w:cs="Times New Roman"/>
          <w:szCs w:val="24"/>
        </w:rPr>
        <w:t xml:space="preserve">ής Άμυνας κ. Βίτσας έχει τον λόγο για επτά λεπτά. Είναι αρκετά, κύριε Υπουργέ; </w:t>
      </w:r>
    </w:p>
    <w:p w14:paraId="0D0A0AB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Φαντάζομαι, ναι. </w:t>
      </w:r>
    </w:p>
    <w:p w14:paraId="0D0A0AB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0D0A0AC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ΣΙΔΗΡΟΠΟΥΛΟΥ-ΠΑΠΑΚΩΣΤΑ: </w:t>
      </w:r>
      <w:r>
        <w:rPr>
          <w:rFonts w:eastAsia="Times New Roman" w:cs="Times New Roman"/>
          <w:szCs w:val="24"/>
        </w:rPr>
        <w:t>Πείτε τη σειρά μετά, κύριε Πρόεδρε.</w:t>
      </w:r>
    </w:p>
    <w:p w14:paraId="0D0A0AC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 λύσουμε ένα ζήτημα. Θα κάνω κάτι που συνήθως δεν συνηθίζεται, αλλά επειδή με ευγενή τρόπο, τόσο ο Κοινοβουλευτικός Εκπρόσωπος της Δημοκρατικής Συμπαράταξης όσο και ο Κοινοβουλευτικός Εκπ</w:t>
      </w:r>
      <w:r>
        <w:rPr>
          <w:rFonts w:eastAsia="Times New Roman" w:cs="Times New Roman"/>
          <w:szCs w:val="24"/>
        </w:rPr>
        <w:t>ρόσωπος του Ποταμιού έκαναν μ</w:t>
      </w:r>
      <w:r>
        <w:rPr>
          <w:rFonts w:eastAsia="Times New Roman" w:cs="Times New Roman"/>
          <w:szCs w:val="24"/>
        </w:rPr>
        <w:t>ί</w:t>
      </w:r>
      <w:r>
        <w:rPr>
          <w:rFonts w:eastAsia="Times New Roman" w:cs="Times New Roman"/>
          <w:szCs w:val="24"/>
        </w:rPr>
        <w:t xml:space="preserve">α παρατήρηση, θα κάνω το εξής: Θα δώσω την πιστή απομαγνητοφώνηση της συνέντευξής μου στο </w:t>
      </w:r>
      <w:r>
        <w:rPr>
          <w:rFonts w:eastAsia="Times New Roman" w:cs="Times New Roman"/>
          <w:szCs w:val="24"/>
          <w:lang w:val="en-US"/>
        </w:rPr>
        <w:t>MEGA</w:t>
      </w:r>
      <w:r>
        <w:rPr>
          <w:rFonts w:eastAsia="Times New Roman" w:cs="Times New Roman"/>
          <w:szCs w:val="24"/>
        </w:rPr>
        <w:t xml:space="preserve"> στις 17 του μήνα, ώστε να αποφεύγονται ατυχείς και άστοχες, θα έλεγα, κρίσεις </w:t>
      </w:r>
      <w:r>
        <w:rPr>
          <w:rFonts w:eastAsia="Times New Roman" w:cs="Times New Roman"/>
          <w:szCs w:val="24"/>
        </w:rPr>
        <w:lastRenderedPageBreak/>
        <w:t>και βεβαίως να αποφεύγονται –όχι από τους συναδέλφους</w:t>
      </w:r>
      <w:r>
        <w:rPr>
          <w:rFonts w:eastAsia="Times New Roman" w:cs="Times New Roman"/>
          <w:szCs w:val="24"/>
        </w:rPr>
        <w:t>- από ηλεκτρονικές εκδόσεις, οι οποίες έχουν και κυριακάτικη εφημερίδα να κάνουν πρώτο θέμα ή τίτλο λόγια που ποτέ δεν ειπώθηκαν, όπως ο εκπληκτικός τίτλος ότι εγώ είπα «ο Ερντογάν έχει δίκιο». Η σπέκουλα δηλαδή σε όλο της το μεγαλείο! Μόλις το βρουν, να έ</w:t>
      </w:r>
      <w:r>
        <w:rPr>
          <w:rFonts w:eastAsia="Times New Roman" w:cs="Times New Roman"/>
          <w:szCs w:val="24"/>
        </w:rPr>
        <w:t xml:space="preserve">ρθουν να το πουν. </w:t>
      </w:r>
    </w:p>
    <w:p w14:paraId="0D0A0AC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Αναπληρωτής Υπουργός Εθνικής Άμυνας κ. Δημήτριος Βίτσας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14:paraId="0D0A0AC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έβαια έως τώρα ήταν μ</w:t>
      </w:r>
      <w:r>
        <w:rPr>
          <w:rFonts w:eastAsia="Times New Roman" w:cs="Times New Roman"/>
          <w:szCs w:val="24"/>
        </w:rPr>
        <w:t>ί</w:t>
      </w:r>
      <w:r>
        <w:rPr>
          <w:rFonts w:eastAsia="Times New Roman" w:cs="Times New Roman"/>
          <w:szCs w:val="24"/>
        </w:rPr>
        <w:t>α πολύ ενδιαφέρουσα συζήτηση σε νομικό επίπεδο –όχι στη Βουλή βέβαια- περί διεθνούς και εσωτερικού δικαίου. Γιατί και εκεί λέγονται πράγματα, τα οποία τέμνουν το διεθνές δίκαιο. Όσον αφορά αυτό, μπορείτε να πάρετε την απομαγνητοφωνημέ</w:t>
      </w:r>
      <w:r>
        <w:rPr>
          <w:rFonts w:eastAsia="Times New Roman" w:cs="Times New Roman"/>
          <w:szCs w:val="24"/>
        </w:rPr>
        <w:t>νη μου συνέντευξη –πιστή απομαγνητοφώνηση- ώστε να το δείτε. Όμως, πάλι πρέπει να χαρακτηρίσω ότι ήταν ευγενής η κρίση των δυο συναδέλφων.</w:t>
      </w:r>
    </w:p>
    <w:p w14:paraId="0D0A0AC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στο συγκεκριμένο νομοσχέδιο, θέλω να σας πω ότι είναι το δεύτερο νομοσχέδιο που έρχεται από το Υπουργείο Εθνική</w:t>
      </w:r>
      <w:r>
        <w:rPr>
          <w:rFonts w:eastAsia="Times New Roman" w:cs="Times New Roman"/>
          <w:szCs w:val="24"/>
        </w:rPr>
        <w:t xml:space="preserve">ς Άμυνας και μας συμβαίνει το εξής, το οποίο πρέπει να το κρατήσουμε στον βαθμό που μπορούμε μέσα στην ελληνική Βουλή. </w:t>
      </w:r>
      <w:r>
        <w:rPr>
          <w:rFonts w:eastAsia="Times New Roman" w:cs="Times New Roman"/>
          <w:szCs w:val="24"/>
        </w:rPr>
        <w:t>Τ</w:t>
      </w:r>
      <w:r>
        <w:rPr>
          <w:rFonts w:eastAsia="Times New Roman" w:cs="Times New Roman"/>
          <w:szCs w:val="24"/>
        </w:rPr>
        <w:t xml:space="preserve">α δυο αυτά νομοσχέδια έτυχαν ιδιαίτερης συζήτησης μέσα στις </w:t>
      </w:r>
      <w:r>
        <w:rPr>
          <w:rFonts w:eastAsia="Times New Roman" w:cs="Times New Roman"/>
          <w:szCs w:val="24"/>
        </w:rPr>
        <w:t>ε</w:t>
      </w:r>
      <w:r>
        <w:rPr>
          <w:rFonts w:eastAsia="Times New Roman" w:cs="Times New Roman"/>
          <w:szCs w:val="24"/>
        </w:rPr>
        <w:t>πιτροπές καθώς και διορθώσεων, ανοικτού πνεύματος από τις πολιτικές δυνάμει</w:t>
      </w:r>
      <w:r>
        <w:rPr>
          <w:rFonts w:eastAsia="Times New Roman" w:cs="Times New Roman"/>
          <w:szCs w:val="24"/>
        </w:rPr>
        <w:t>ς και ανοικτού πνεύματος από την ηγεσία του Υπουργείου. Γι’ αυτό καταφέραμε ορισμένα πράγματα να τα διορθώσουμε, κάποια να συναινέσουμε και σε κάποια να υπάρχουν διαφορές -αλίμονο, αν δεν υπάρχουν- και με αυτόν τον τρόπο να πάμε παραπέρα.</w:t>
      </w:r>
    </w:p>
    <w:p w14:paraId="0D0A0AC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Στο παρόν νομοσχέ</w:t>
      </w:r>
      <w:r>
        <w:rPr>
          <w:rFonts w:eastAsia="Times New Roman" w:cs="Times New Roman"/>
          <w:szCs w:val="24"/>
        </w:rPr>
        <w:t>διο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διορθώνονται αδικίες που αφορούν την ιεραρχία και στρατολογικές αδικίες. Όχι όλες. Άλλωστε για τους εθελοντές μακράς θητείας τοποθετήθηκε ο Υπουργός και σε σύντομο χρονικό διάστημα -και όταν λέω σύντομο χρονικό διάστημα εννοώ μέσα στους επόμ</w:t>
      </w:r>
      <w:r>
        <w:rPr>
          <w:rFonts w:eastAsia="Times New Roman" w:cs="Times New Roman"/>
          <w:szCs w:val="24"/>
        </w:rPr>
        <w:t>ενους δ</w:t>
      </w:r>
      <w:r>
        <w:rPr>
          <w:rFonts w:eastAsia="Times New Roman" w:cs="Times New Roman"/>
          <w:szCs w:val="24"/>
        </w:rPr>
        <w:t>ύ</w:t>
      </w:r>
      <w:r>
        <w:rPr>
          <w:rFonts w:eastAsia="Times New Roman" w:cs="Times New Roman"/>
          <w:szCs w:val="24"/>
        </w:rPr>
        <w:t>ο ή τρεις μήνες- αφού ξεπεράσουμε -όταν δηλαδή λύσουμε και όχι να το αφήσουμε στο απώτερο μέλλον- ζητήματα που αφορούν τα δημοσιονομικά, νομίζω ότι και αυτό θα αντιμετωπιστεί.</w:t>
      </w:r>
    </w:p>
    <w:p w14:paraId="0D0A0AC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Υπάρχουν λοιπόν και ζητήματα, τα οποία δεν αφορούν πιθανά αδικίες, για ν</w:t>
      </w:r>
      <w:r>
        <w:rPr>
          <w:rFonts w:eastAsia="Times New Roman" w:cs="Times New Roman"/>
          <w:szCs w:val="24"/>
        </w:rPr>
        <w:t>α είμαστε και σωστοί και δίκαιοι κι εμείς, αλλά αφορούν το γεγονός ότι η ζωή προχωράει. Η ζωή δημιουργεί καινούρ</w:t>
      </w:r>
      <w:r>
        <w:rPr>
          <w:rFonts w:eastAsia="Times New Roman" w:cs="Times New Roman"/>
          <w:szCs w:val="24"/>
        </w:rPr>
        <w:t>γ</w:t>
      </w:r>
      <w:r>
        <w:rPr>
          <w:rFonts w:eastAsia="Times New Roman" w:cs="Times New Roman"/>
          <w:szCs w:val="24"/>
        </w:rPr>
        <w:t>ια προβλήματα και πάνω σε αυτά τα προβλήματα πρέπει να αρθούμε και να διορθώσουμε το τι συνέβαινε παλιά.</w:t>
      </w:r>
    </w:p>
    <w:p w14:paraId="0D0A0AC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Δεύτερον, γίνονται σημαντικά βήματα σε</w:t>
      </w:r>
      <w:r>
        <w:rPr>
          <w:rFonts w:eastAsia="Times New Roman" w:cs="Times New Roman"/>
          <w:szCs w:val="24"/>
        </w:rPr>
        <w:t xml:space="preserve"> ζητήματα εκπαίδευσης στις Ένοπλες Δυνάμεις. Παραμένουν και εκεί ανοικτά, γιατί ιδιαίτερα στο ζήτημα της εκπαίδευσης η ζωή προχωράει και παγκοσμίως και στη χώρα.</w:t>
      </w:r>
    </w:p>
    <w:p w14:paraId="0D0A0AC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Τρίτο ζήτημα και μπαίνω στις ευρύτερες, θα έλεγε κανένας, τομές. Διαμορφώνεται μία </w:t>
      </w:r>
      <w:r>
        <w:rPr>
          <w:rFonts w:eastAsia="Times New Roman" w:cs="Times New Roman"/>
          <w:szCs w:val="24"/>
        </w:rPr>
        <w:t>υ</w:t>
      </w:r>
      <w:r>
        <w:rPr>
          <w:rFonts w:eastAsia="Times New Roman" w:cs="Times New Roman"/>
          <w:szCs w:val="24"/>
        </w:rPr>
        <w:t xml:space="preserve">πηρεσία </w:t>
      </w:r>
      <w:r>
        <w:rPr>
          <w:rFonts w:eastAsia="Times New Roman" w:cs="Times New Roman"/>
          <w:szCs w:val="24"/>
        </w:rPr>
        <w:t>και όχι κατασκευαστική εταιρεία, η οποία μπορεί να παρεμβαίνει εκεί που υπάρχει ενδιαφέρον τοπικό και επιχειρησιακό συνάμα. Αυτό είναι σημαντικό. Επίσης, είναι σημαντικό το ότι δεν εκδηλώνεται ενδιαφέρον κατά κύριο λόγο από –ας το ονομάσω έτσι- την ελεύθερ</w:t>
      </w:r>
      <w:r>
        <w:rPr>
          <w:rFonts w:eastAsia="Times New Roman" w:cs="Times New Roman"/>
          <w:szCs w:val="24"/>
        </w:rPr>
        <w:t>η αγορά, από τεχνικές εταιρείες κ.λπ.</w:t>
      </w:r>
      <w:r>
        <w:rPr>
          <w:rFonts w:eastAsia="Times New Roman" w:cs="Times New Roman"/>
          <w:szCs w:val="24"/>
        </w:rPr>
        <w:t>.</w:t>
      </w:r>
      <w:r>
        <w:rPr>
          <w:rFonts w:eastAsia="Times New Roman" w:cs="Times New Roman"/>
          <w:szCs w:val="24"/>
        </w:rPr>
        <w:t xml:space="preserve"> </w:t>
      </w:r>
    </w:p>
    <w:p w14:paraId="0D0A0AC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Ξέρετε, ήταν κάτι που γενικά γινόταν τώρα, αλλά εδώ μπαίνει και μ</w:t>
      </w:r>
      <w:r>
        <w:rPr>
          <w:rFonts w:eastAsia="Times New Roman" w:cs="Times New Roman"/>
          <w:szCs w:val="24"/>
        </w:rPr>
        <w:t>ί</w:t>
      </w:r>
      <w:r>
        <w:rPr>
          <w:rFonts w:eastAsia="Times New Roman" w:cs="Times New Roman"/>
          <w:szCs w:val="24"/>
        </w:rPr>
        <w:t>α διαδικασία, μ</w:t>
      </w:r>
      <w:r>
        <w:rPr>
          <w:rFonts w:eastAsia="Times New Roman" w:cs="Times New Roman"/>
          <w:szCs w:val="24"/>
        </w:rPr>
        <w:t>ί</w:t>
      </w:r>
      <w:r>
        <w:rPr>
          <w:rFonts w:eastAsia="Times New Roman" w:cs="Times New Roman"/>
          <w:szCs w:val="24"/>
        </w:rPr>
        <w:t>α ιεράρχηση, μ</w:t>
      </w:r>
      <w:r>
        <w:rPr>
          <w:rFonts w:eastAsia="Times New Roman" w:cs="Times New Roman"/>
          <w:szCs w:val="24"/>
        </w:rPr>
        <w:t>ί</w:t>
      </w:r>
      <w:r>
        <w:rPr>
          <w:rFonts w:eastAsia="Times New Roman" w:cs="Times New Roman"/>
          <w:szCs w:val="24"/>
        </w:rPr>
        <w:t xml:space="preserve">α μελέτη. Αυτή τη στιγμή στα Γενικά Επιτελεία υπάρχουν αιτήματα από δήμους, τα οποία αφορούν χωριά. </w:t>
      </w:r>
      <w:r>
        <w:rPr>
          <w:rFonts w:eastAsia="Times New Roman" w:cs="Times New Roman"/>
          <w:szCs w:val="24"/>
        </w:rPr>
        <w:lastRenderedPageBreak/>
        <w:t>Ξέρετε, στο δικό μο</w:t>
      </w:r>
      <w:r>
        <w:rPr>
          <w:rFonts w:eastAsia="Times New Roman" w:cs="Times New Roman"/>
          <w:szCs w:val="24"/>
        </w:rPr>
        <w:t>υ το χωριό δεν πηγαίνει ακόμα δρόμος το 2016. Είναι το Πέρκο της ορεινής Ναυπακτίας. Δεν πηγαίνει δρόμος. Όταν έγινε διαγωνισμός για να πάει δρόμος, έγινε φανερό ότι θέλει πάνω από 1 εκατομμύριο ευρώ. Εκεί και έχοντας επιχειρησιακό ενδιαφέρον, στο βαθμό πο</w:t>
      </w:r>
      <w:r>
        <w:rPr>
          <w:rFonts w:eastAsia="Times New Roman" w:cs="Times New Roman"/>
          <w:szCs w:val="24"/>
        </w:rPr>
        <w:t>υ έχει και που το ελέγχεις, κάνεις μ</w:t>
      </w:r>
      <w:r>
        <w:rPr>
          <w:rFonts w:eastAsia="Times New Roman" w:cs="Times New Roman"/>
          <w:szCs w:val="24"/>
        </w:rPr>
        <w:t>ί</w:t>
      </w:r>
      <w:r>
        <w:rPr>
          <w:rFonts w:eastAsia="Times New Roman" w:cs="Times New Roman"/>
          <w:szCs w:val="24"/>
        </w:rPr>
        <w:t>α μελέτη και λες «εμείς με δικές μας δυνάμεις μπορούμε να το κάνουμε με 200 χιλιάδες».</w:t>
      </w:r>
    </w:p>
    <w:p w14:paraId="0D0A0AC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Θα πάει η ΜΟΜΚΑ τώρα; </w:t>
      </w:r>
    </w:p>
    <w:p w14:paraId="0D0A0AC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Δεν ξέρω, γιατί απ’ ό,τι είδα, για</w:t>
      </w:r>
      <w:r>
        <w:rPr>
          <w:rFonts w:eastAsia="Times New Roman" w:cs="Times New Roman"/>
          <w:szCs w:val="24"/>
        </w:rPr>
        <w:t xml:space="preserve"> να το ελαφρύνω λίγο, στην ιεράρχηση των αιτημάτων είναι εικοστό όγδοο. Οπότε, δεν ξέρω. </w:t>
      </w:r>
    </w:p>
    <w:p w14:paraId="0D0A0AC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Πρέπει να ανέβει. </w:t>
      </w:r>
    </w:p>
    <w:p w14:paraId="0D0A0AC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Όμως, πρέπει να σας πω το εξής: Υπάρχουν ορισμένα έργα στα οποία -δεν θέ</w:t>
      </w:r>
      <w:r>
        <w:rPr>
          <w:rFonts w:eastAsia="Times New Roman" w:cs="Times New Roman"/>
          <w:szCs w:val="24"/>
        </w:rPr>
        <w:t xml:space="preserve">λω να τα αναφέρω, τα ξέρετε, κύριε Δαβάκη- οι Ένοπλες Δυνάμεις θα μπορούσαν –αλλά δεν μπορούν να το κάνουν και ούτε θα το κάνουν- με 35 χιλιάδες ευρώ </w:t>
      </w:r>
      <w:r>
        <w:rPr>
          <w:rFonts w:eastAsia="Times New Roman" w:cs="Times New Roman"/>
          <w:szCs w:val="24"/>
        </w:rPr>
        <w:lastRenderedPageBreak/>
        <w:t>να τα φτιάξουν και να διαρκέσουν χρόνια και όμως κάθε χρόνο γίνεται έργο πάνω σε αυτό και είναι 150 χιλιάδ</w:t>
      </w:r>
      <w:r>
        <w:rPr>
          <w:rFonts w:eastAsia="Times New Roman" w:cs="Times New Roman"/>
          <w:szCs w:val="24"/>
        </w:rPr>
        <w:t xml:space="preserve">ες ευρώ –κάθε χρόνο!- και υπάρχουν πολλά ζητήματα. </w:t>
      </w:r>
    </w:p>
    <w:p w14:paraId="0D0A0AC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Δεν λέω ότι θα κάνουμε αυτό. Δεν είναι κατασκευαστική εταιρεία οι Ένοπλες Δυνάμεις. Είναι ξεκάθαρο αυτό το πράγμα. Θα χρειαστεί μελέτη, θα χρειαστούν δυνατότητες και το τι θα κάνουμε ώστε να βοηθήσουμε αυ</w:t>
      </w:r>
      <w:r>
        <w:rPr>
          <w:rFonts w:eastAsia="Times New Roman" w:cs="Times New Roman"/>
          <w:szCs w:val="24"/>
        </w:rPr>
        <w:t>τά τα –με συγχωρείτε- έρμα χωριά μας, αυτές τις έρμες λιγοστές μας δυνατότητες να τις κάνουμε, αφού έχουμε τη δυνατότητα.</w:t>
      </w:r>
    </w:p>
    <w:p w14:paraId="0D0A0AC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η μεγάλη τομή της αξιοποίησης της ακίνητης περιουσίας των Ενόπλων Δυνάμεων υπέρ της άμυνας και υπέρ των στελεχών. </w:t>
      </w:r>
    </w:p>
    <w:p w14:paraId="0D0A0AD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Εδώ θα </w:t>
      </w:r>
      <w:r>
        <w:rPr>
          <w:rFonts w:eastAsia="Times New Roman" w:cs="Times New Roman"/>
          <w:szCs w:val="24"/>
        </w:rPr>
        <w:t>ήθελα να πω ένα ζήτημα. Παραδείγματος χάρ</w:t>
      </w:r>
      <w:r>
        <w:rPr>
          <w:rFonts w:eastAsia="Times New Roman" w:cs="Times New Roman"/>
          <w:szCs w:val="24"/>
        </w:rPr>
        <w:t>ιν</w:t>
      </w:r>
      <w:r>
        <w:rPr>
          <w:rFonts w:eastAsia="Times New Roman" w:cs="Times New Roman"/>
          <w:szCs w:val="24"/>
        </w:rPr>
        <w:t>, ήλθε και τώρα ξανά από δύο περιπτώσεις το ζήτημα των Σερρών. Εγώ πρώτη φορά βλέπω να λες σε κάποιον ότι δεν σας αφορά το νομοσχέδιο, δεν έχει να κάνει με εσάς, υπάρχει ήδη συμφωνία, υπάρχει κάτι που προχωράει ήδ</w:t>
      </w:r>
      <w:r>
        <w:rPr>
          <w:rFonts w:eastAsia="Times New Roman" w:cs="Times New Roman"/>
          <w:szCs w:val="24"/>
        </w:rPr>
        <w:t xml:space="preserve">η και να έρχονται οι ίδιοι και να λένε «όχι, μας αφορά». Να τους καλείς να επικεντρωθούμε και να βρούμε όχι σαν Ένοπλες </w:t>
      </w:r>
      <w:r>
        <w:rPr>
          <w:rFonts w:eastAsia="Times New Roman" w:cs="Times New Roman"/>
          <w:szCs w:val="24"/>
        </w:rPr>
        <w:lastRenderedPageBreak/>
        <w:t>Δυνάμεις, αλλά σαν κυβέρνηση τη χρηματοδότηση για να γίνει το πολιτιστικό κέντρο, να βρούμε τη χρηματοδότηση μέσα σε αυτές τις δυσκολίες</w:t>
      </w:r>
      <w:r>
        <w:rPr>
          <w:rFonts w:eastAsia="Times New Roman" w:cs="Times New Roman"/>
          <w:szCs w:val="24"/>
        </w:rPr>
        <w:t xml:space="preserve">, που έχει η τοπική αυτοδιοίκηση –γιατί αυτό είναι το κύριο και δεν είναι το άλλο- να τους καλείς να βοηθηθούμε όλοι για να το κάνουμε, για να αποκτήσει κάτι τέτοιο η πόλη των Σερρών και να λένε «όχι, μας αφορά». Πρέπει να ξεφύγουμε από αυτή τη λογική. </w:t>
      </w:r>
    </w:p>
    <w:p w14:paraId="0D0A0AD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Ας</w:t>
      </w:r>
      <w:r>
        <w:rPr>
          <w:rFonts w:eastAsia="Times New Roman" w:cs="Times New Roman"/>
          <w:szCs w:val="24"/>
        </w:rPr>
        <w:t xml:space="preserve"> πούμε ότι μεθαύριο και με τη συμβολή ήδη διαμορφώσαμε μ</w:t>
      </w:r>
      <w:r>
        <w:rPr>
          <w:rFonts w:eastAsia="Times New Roman" w:cs="Times New Roman"/>
          <w:szCs w:val="24"/>
        </w:rPr>
        <w:t>ί</w:t>
      </w:r>
      <w:r>
        <w:rPr>
          <w:rFonts w:eastAsia="Times New Roman" w:cs="Times New Roman"/>
          <w:szCs w:val="24"/>
        </w:rPr>
        <w:t>α καλή κατάσταση στο Μπλοκ 15, τον τόπο μαρτυρίου στο Στρατόπεδο Καραϊσκάκη Α΄ και Β΄, ώστε να διαμορφωθεί εκεί ένα Μουσείο Εθνικής Αντίστασης και να ξεπεραστούν, να αρθούν εμπόδια για την παραχώρηση</w:t>
      </w:r>
      <w:r>
        <w:rPr>
          <w:rFonts w:eastAsia="Times New Roman" w:cs="Times New Roman"/>
          <w:szCs w:val="24"/>
        </w:rPr>
        <w:t xml:space="preserve"> ενός χώρου και στο Δήμο Περιστερίου, ώστε να υπάρχει λαϊκή πρόσβαση.</w:t>
      </w:r>
    </w:p>
    <w:p w14:paraId="0D0A0AD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 xml:space="preserve">Αναπληρωτή </w:t>
      </w:r>
      <w:r>
        <w:rPr>
          <w:rFonts w:eastAsia="Times New Roman" w:cs="Times New Roman"/>
          <w:szCs w:val="24"/>
        </w:rPr>
        <w:t xml:space="preserve">Υπουργού) </w:t>
      </w:r>
    </w:p>
    <w:p w14:paraId="0D0A0AD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χρειαστώ ένα-δύο λεπτά και τελειώνω.</w:t>
      </w:r>
    </w:p>
    <w:p w14:paraId="0D0A0AD4"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szCs w:val="24"/>
        </w:rPr>
        <w:lastRenderedPageBreak/>
        <w:t>Δεν έχει να κάνει με το νομοσχέδιο.</w:t>
      </w:r>
      <w:r>
        <w:rPr>
          <w:rFonts w:eastAsia="Times New Roman" w:cs="Times New Roman"/>
          <w:szCs w:val="24"/>
        </w:rPr>
        <w:t xml:space="preserve"> Συγχρόνως, θέλω να πω ότι τα ταμεία θα εξακολουθήσουν να λειτουργούν. Θα αξιοποιήσουμε εκείνο το κομμάτι της περιουσίας προς όφελος –ξαναλέω- που έχει αξιοποιήσιμο χαρακτήρα. Δεν θα πάμε να αξιοποιήσουμε όποιο στρατόπεδο είναι ανενεργό, όποια περιουσία έχ</w:t>
      </w:r>
      <w:r>
        <w:rPr>
          <w:rFonts w:eastAsia="Times New Roman" w:cs="Times New Roman"/>
          <w:szCs w:val="24"/>
        </w:rPr>
        <w:t xml:space="preserve">ουμε ανενεργή. Πρέπει να γίνεται κατανοητό, ότι πρέπει να γίνεται εκεί που υπάρχει κάποιο ενδιαφέρον. </w:t>
      </w:r>
      <w:r>
        <w:rPr>
          <w:rFonts w:eastAsia="Times New Roman" w:cs="Times New Roman"/>
          <w:szCs w:val="24"/>
        </w:rPr>
        <w:t>Μ</w:t>
      </w:r>
      <w:r>
        <w:rPr>
          <w:rFonts w:eastAsia="Times New Roman" w:cs="Times New Roman"/>
          <w:szCs w:val="24"/>
        </w:rPr>
        <w:t>προστά σε αυτό η τοπική αυτοδιοίκηση έχει τον πρώτο λόγο, την πρώτη δυνατότητα για να βρούμε μαζί λύσεις και να βοηθήσουμε και το Υπουργείο Εθνικής Άμυνα</w:t>
      </w:r>
      <w:r>
        <w:rPr>
          <w:rFonts w:eastAsia="Times New Roman" w:cs="Times New Roman"/>
          <w:szCs w:val="24"/>
        </w:rPr>
        <w:t>ς στην αξιοποίηση.</w:t>
      </w:r>
    </w:p>
    <w:p w14:paraId="0D0A0AD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Μία τομή ακόμα υπάρχει σε σχέση με τον περίφημο συνδικαλισμό στις Ένοπλες Δυνάμεις. Εδώ δεν έχουμε κα</w:t>
      </w:r>
      <w:r>
        <w:rPr>
          <w:rFonts w:eastAsia="Times New Roman" w:cs="Times New Roman"/>
          <w:szCs w:val="24"/>
        </w:rPr>
        <w:t>μ</w:t>
      </w:r>
      <w:r>
        <w:rPr>
          <w:rFonts w:eastAsia="Times New Roman" w:cs="Times New Roman"/>
          <w:szCs w:val="24"/>
        </w:rPr>
        <w:t>μία εκπληκτική τομή. Εκσυγχρονισμός είναι, κυρίες και κύριοι, αυτό που ισχύει σε πάμπολλες χώρες σε όλη την Ευρώπη σε όλο τον κόσμο, ότ</w:t>
      </w:r>
      <w:r>
        <w:rPr>
          <w:rFonts w:eastAsia="Times New Roman" w:cs="Times New Roman"/>
          <w:szCs w:val="24"/>
        </w:rPr>
        <w:t>ι δηλαδή ο στρατός, οι στρατιωτικοί, οι αξιωματικοί μας είναι πολίτες και έχουν δικαιώματα και μπορούν μέσα σε αυτή διαδικασία να έχουν συζήτηση, να λύνονται δικαιώματα τους, χωρίς να παραβιάζεται ούτε η ιεραρχία ούτε οι υπηρεσιακές ανάγκες των Ενόπλων Δυν</w:t>
      </w:r>
      <w:r>
        <w:rPr>
          <w:rFonts w:eastAsia="Times New Roman" w:cs="Times New Roman"/>
          <w:szCs w:val="24"/>
        </w:rPr>
        <w:t>άμεων. Είναι, όμως, μ</w:t>
      </w:r>
      <w:r>
        <w:rPr>
          <w:rFonts w:eastAsia="Times New Roman" w:cs="Times New Roman"/>
          <w:szCs w:val="24"/>
        </w:rPr>
        <w:t>ί</w:t>
      </w:r>
      <w:r>
        <w:rPr>
          <w:rFonts w:eastAsia="Times New Roman" w:cs="Times New Roman"/>
          <w:szCs w:val="24"/>
        </w:rPr>
        <w:t xml:space="preserve">α τομή εκσυγχρονισμού στη χώρα. </w:t>
      </w:r>
      <w:r>
        <w:rPr>
          <w:rFonts w:eastAsia="Times New Roman" w:cs="Times New Roman"/>
          <w:szCs w:val="24"/>
        </w:rPr>
        <w:t>Με</w:t>
      </w:r>
      <w:r>
        <w:rPr>
          <w:rFonts w:eastAsia="Times New Roman" w:cs="Times New Roman"/>
          <w:szCs w:val="24"/>
        </w:rPr>
        <w:t xml:space="preserve"> αυτόν τον τρόπο θα πρέπει να το δούμε.</w:t>
      </w:r>
    </w:p>
    <w:p w14:paraId="0D0A0AD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Συγχρόνως –για να απαντήσω και σε κάτι που ειπώθηκε- δεν καταργούμε τίποτα. Έτσι και αλλιώς δεν μπορούμε να καταργήσουμε τίποτα. Είκοσι επτά ενώσεις καλέσαμε στ</w:t>
      </w:r>
      <w:r>
        <w:rPr>
          <w:rFonts w:eastAsia="Times New Roman" w:cs="Times New Roman"/>
          <w:szCs w:val="24"/>
        </w:rPr>
        <w:t xml:space="preserve">ις </w:t>
      </w:r>
      <w:r>
        <w:rPr>
          <w:rFonts w:eastAsia="Times New Roman" w:cs="Times New Roman"/>
          <w:szCs w:val="24"/>
        </w:rPr>
        <w:t>ε</w:t>
      </w:r>
      <w:r>
        <w:rPr>
          <w:rFonts w:eastAsia="Times New Roman" w:cs="Times New Roman"/>
          <w:szCs w:val="24"/>
        </w:rPr>
        <w:t xml:space="preserve">πιτροπές. Δεν τις καταργούμε, τακτοποιούμε την κατάσταση και αναγνωρίζουμε την κατάσταση. Τώρα αν ο άλλος θέλει να υπάρχει σαν πολιτιστικός σύλλογος –ξέρω εγώ- ή οτιδήποτε, αν δείτε τα καταστατικά του θα δείτε ποιο είναι το στρεβλό που φτιάχτηκε-, στο </w:t>
      </w:r>
      <w:r>
        <w:rPr>
          <w:rFonts w:eastAsia="Times New Roman" w:cs="Times New Roman"/>
          <w:szCs w:val="24"/>
        </w:rPr>
        <w:t>τέλος μπορεί να υπάρχει.</w:t>
      </w:r>
    </w:p>
    <w:p w14:paraId="0D0A0AD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w:t>
      </w:r>
      <w:r>
        <w:rPr>
          <w:rFonts w:eastAsia="Times New Roman" w:cs="Times New Roman"/>
          <w:bCs/>
          <w:szCs w:val="24"/>
        </w:rPr>
        <w:t>τροπολογία</w:t>
      </w:r>
      <w:r>
        <w:rPr>
          <w:rFonts w:eastAsia="Times New Roman" w:cs="Times New Roman"/>
          <w:szCs w:val="24"/>
        </w:rPr>
        <w:t xml:space="preserve"> που κατατέθηκε, σε σχέση με τα Ναυπηγεία της Ελευσίνας, πρέπει να ξεκαθαρίσουμε, για να είναι σε γνώση, ότι για εκείνο το κομμάτι που ψηφίσαμε τον Φεβρουάριο –αν δεν κάνω λάθος- δεν δεσμεύθηκε κανένας λογαριασμός</w:t>
      </w:r>
      <w:r>
        <w:rPr>
          <w:rFonts w:eastAsia="Times New Roman" w:cs="Times New Roman"/>
          <w:szCs w:val="24"/>
        </w:rPr>
        <w:t>. Είχαμε φροντίσει ώστε το 70% να πηγαίνει στους εργαζόμενους και το αντίστοιχο που αφορά το ΙΚΑ, το ηλεκτρικό και πάει λέγοντας να πηγαίνει εκεί που πρέπει.</w:t>
      </w:r>
    </w:p>
    <w:p w14:paraId="0D0A0AD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Όμως, θέλω εδώ να σας πω κάτι, που το είπα και σε απάντηση στον κ. Δαβάκη, νομίζω. Δεν θυμάμαι, κύ</w:t>
      </w:r>
      <w:r>
        <w:rPr>
          <w:rFonts w:eastAsia="Times New Roman" w:cs="Times New Roman"/>
          <w:szCs w:val="24"/>
        </w:rPr>
        <w:t>ριε Δαβάκη, αν ήταν σε εσάς μ</w:t>
      </w:r>
      <w:r>
        <w:rPr>
          <w:rFonts w:eastAsia="Times New Roman" w:cs="Times New Roman"/>
          <w:szCs w:val="24"/>
        </w:rPr>
        <w:t>ί</w:t>
      </w:r>
      <w:r>
        <w:rPr>
          <w:rFonts w:eastAsia="Times New Roman" w:cs="Times New Roman"/>
          <w:szCs w:val="24"/>
        </w:rPr>
        <w:t xml:space="preserve">α απάντηση ή στον κ. Καρρά. </w:t>
      </w:r>
    </w:p>
    <w:p w14:paraId="0D0A0AD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Να το ακούσουμε.</w:t>
      </w:r>
    </w:p>
    <w:p w14:paraId="0D0A0AD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ΒΙΤΣΑΣ (Αναπληρωτής Υπουργός Εθνικής Άμυνας): </w:t>
      </w:r>
      <w:r>
        <w:rPr>
          <w:rFonts w:eastAsia="Times New Roman" w:cs="Times New Roman"/>
          <w:szCs w:val="24"/>
        </w:rPr>
        <w:t>Γίνεται ένα λάθος το οποίο το αίρουμε αυτή τη στιγμή.</w:t>
      </w:r>
    </w:p>
    <w:p w14:paraId="0D0A0AD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Πρώτον, δύο ΤΝΚ δεν κοστίζουν 40 εκατομμύρια -40 εκ</w:t>
      </w:r>
      <w:r>
        <w:rPr>
          <w:rFonts w:eastAsia="Times New Roman" w:cs="Times New Roman"/>
          <w:szCs w:val="24"/>
        </w:rPr>
        <w:t>ατομμύρια βάλαμε εμείς- κοστίζουν πολύ περισσότερα. Δεν θέλω να πω αριθμούς κ.λπ.</w:t>
      </w:r>
      <w:r>
        <w:rPr>
          <w:rFonts w:eastAsia="Times New Roman" w:cs="Times New Roman"/>
          <w:szCs w:val="24"/>
        </w:rPr>
        <w:t>.</w:t>
      </w:r>
      <w:r>
        <w:rPr>
          <w:rFonts w:eastAsia="Times New Roman" w:cs="Times New Roman"/>
          <w:szCs w:val="24"/>
        </w:rPr>
        <w:t xml:space="preserve"> Άρα αυτό θα πρέπει να λαμβάνεται υπ’ όψιν.</w:t>
      </w:r>
    </w:p>
    <w:p w14:paraId="0D0A0AD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το Πολεμικό Ναυτικό, όσον αφορά τα συγκεκριμένα Ναυπηγεία, έχει και άλλα προγράμματα. Άρα με την </w:t>
      </w:r>
      <w:r>
        <w:rPr>
          <w:rFonts w:eastAsia="Times New Roman" w:cs="Times New Roman"/>
          <w:bCs/>
          <w:szCs w:val="24"/>
        </w:rPr>
        <w:t>τροπολογία</w:t>
      </w:r>
      <w:r>
        <w:rPr>
          <w:rFonts w:eastAsia="Times New Roman" w:cs="Times New Roman"/>
          <w:szCs w:val="24"/>
        </w:rPr>
        <w:t xml:space="preserve"> και τη νομοτ</w:t>
      </w:r>
      <w:r>
        <w:rPr>
          <w:rFonts w:eastAsia="Times New Roman" w:cs="Times New Roman"/>
          <w:szCs w:val="24"/>
        </w:rPr>
        <w:t>εχνική βελτίωση, και σε συνεννόηση –θα έλεγα- με τη Γενική Γραμματεία Δημοσίων Εσόδων, δίνουμε τη δυνατότητα ώστε να αποδεσμευτούν αυτοί οι λογαριασμοί υπέρ κατά κύριο λόγο των εργαζομένων και όχι υπέρ της ιδιοκτησίας. Γιατί εδώ δεν μπορούμε να νομοθετούμε</w:t>
      </w:r>
      <w:r>
        <w:rPr>
          <w:rFonts w:eastAsia="Times New Roman" w:cs="Times New Roman"/>
          <w:szCs w:val="24"/>
        </w:rPr>
        <w:t xml:space="preserve"> επιλεκτικά υπέρ κάποιων ιδιοκτησιών. Εκεί θα εφαρμόζεται ο νόμος κανονικότατα.</w:t>
      </w:r>
    </w:p>
    <w:p w14:paraId="0D0A0AD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Δεν έγινε καλός συντονισμός, κύριε Υπουργέ.</w:t>
      </w:r>
    </w:p>
    <w:p w14:paraId="0D0A0AD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Τώρα ελπίζω ότι τελείωσε.</w:t>
      </w:r>
    </w:p>
    <w:p w14:paraId="0D0A0AD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Μακάρι.</w:t>
      </w:r>
    </w:p>
    <w:p w14:paraId="0D0A0AE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w:t>
      </w:r>
      <w:r>
        <w:rPr>
          <w:rFonts w:eastAsia="Times New Roman" w:cs="Times New Roman"/>
          <w:b/>
          <w:szCs w:val="24"/>
        </w:rPr>
        <w:t xml:space="preserve">ΤΡΙΟΣ ΒΙΤΣΑΣ (Αναπληρωτής Υπουργός Εθνικής Άμυνας): </w:t>
      </w:r>
      <w:r>
        <w:rPr>
          <w:rFonts w:eastAsia="Times New Roman" w:cs="Times New Roman"/>
          <w:szCs w:val="24"/>
        </w:rPr>
        <w:t>Τέλος, θα ήθελα να πω ότι έρχονται στη Βουλή σε σύντομο χρονικό διάστημα και τρεις άλλες πρωτοβουλίες του Υπουργείου Εθνικής Άμυνας.</w:t>
      </w:r>
    </w:p>
    <w:p w14:paraId="0D0A0AE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πιτροπή σε πολύ σύντομο χρονικό διάστημα -μ</w:t>
      </w:r>
      <w:r>
        <w:rPr>
          <w:rFonts w:eastAsia="Times New Roman" w:cs="Times New Roman"/>
          <w:szCs w:val="24"/>
        </w:rPr>
        <w:t>ί</w:t>
      </w:r>
      <w:r>
        <w:rPr>
          <w:rFonts w:eastAsia="Times New Roman" w:cs="Times New Roman"/>
          <w:szCs w:val="24"/>
        </w:rPr>
        <w:t>α και έχει ολοκληρωθεί από τη δική μας μεριά- θα έρθει το κείμενο για την εθνική αμυντική βιομηχανική στρατηγική, εκείνο το κομμάτι δηλαδή που στον προηγούμενο νόμο περί προμηθειών η «καρδιά» του έλειπε, δεν είχε γίνει. Δεύτερον, ζητήματα υγειονομικής πολι</w:t>
      </w:r>
      <w:r>
        <w:rPr>
          <w:rFonts w:eastAsia="Times New Roman" w:cs="Times New Roman"/>
          <w:szCs w:val="24"/>
        </w:rPr>
        <w:t xml:space="preserve">τικής στις Ένοπλες Δυνάμεις. </w:t>
      </w:r>
      <w:r>
        <w:rPr>
          <w:rFonts w:eastAsia="Times New Roman" w:cs="Times New Roman"/>
          <w:szCs w:val="24"/>
        </w:rPr>
        <w:t>Τ</w:t>
      </w:r>
      <w:r>
        <w:rPr>
          <w:rFonts w:eastAsia="Times New Roman" w:cs="Times New Roman"/>
          <w:szCs w:val="24"/>
        </w:rPr>
        <w:t xml:space="preserve">ρίτον, αλλαγές-τομές στον νόμο περί προμηθειών στις Ένοπλες Δυνάμεις. </w:t>
      </w:r>
    </w:p>
    <w:p w14:paraId="0D0A0AE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Όλοι θέλουμε να πηγαίνουμε οπωσδήποτε στη διαφάνεια, οπωσδήποτε στη δημοκρατικότητα, αλλά έχει πολύ μεγάλη σημασία και η αποτελεσματικότητα για να μπορούμε</w:t>
      </w:r>
      <w:r>
        <w:rPr>
          <w:rFonts w:eastAsia="Times New Roman" w:cs="Times New Roman"/>
          <w:szCs w:val="24"/>
        </w:rPr>
        <w:t xml:space="preserve"> να πούμε ότι και το κράτος τα καταφέρνει και όχι μόνο κάποια συμφέροντα.</w:t>
      </w:r>
    </w:p>
    <w:p w14:paraId="0D0A0AE3" w14:textId="77777777" w:rsidR="00E2285C" w:rsidRDefault="00095D94">
      <w:pPr>
        <w:spacing w:line="600" w:lineRule="auto"/>
        <w:ind w:firstLine="720"/>
        <w:contextualSpacing/>
        <w:jc w:val="both"/>
        <w:rPr>
          <w:rFonts w:eastAsia="Times New Roman" w:cs="Times New Roman"/>
          <w:szCs w:val="24"/>
        </w:rPr>
      </w:pPr>
      <w:r>
        <w:rPr>
          <w:rFonts w:eastAsia="Times New Roman"/>
          <w:szCs w:val="24"/>
        </w:rPr>
        <w:t>Ευχαριστώ.</w:t>
      </w:r>
      <w:r>
        <w:rPr>
          <w:rFonts w:eastAsia="Times New Roman" w:cs="Times New Roman"/>
          <w:szCs w:val="24"/>
        </w:rPr>
        <w:t xml:space="preserve"> </w:t>
      </w:r>
    </w:p>
    <w:p w14:paraId="0D0A0AE4" w14:textId="77777777" w:rsidR="00E2285C" w:rsidRDefault="00095D94">
      <w:pPr>
        <w:spacing w:line="600" w:lineRule="auto"/>
        <w:ind w:firstLine="720"/>
        <w:contextualSpacing/>
        <w:jc w:val="center"/>
        <w:rPr>
          <w:rFonts w:eastAsia="Times New Roman"/>
          <w:bCs/>
        </w:rPr>
      </w:pPr>
      <w:r>
        <w:rPr>
          <w:rFonts w:eastAsia="Times New Roman"/>
          <w:bCs/>
        </w:rPr>
        <w:lastRenderedPageBreak/>
        <w:t>(Χειροκροτήματα από την πτέρυγα του ΣΥΡΙΖΑ)</w:t>
      </w:r>
    </w:p>
    <w:p w14:paraId="0D0A0AE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Και εγώ ευχαριστώ. </w:t>
      </w:r>
    </w:p>
    <w:p w14:paraId="0D0A0AE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Ο κ. Καμμένος, ο Υπουργός Εθνικής Άμυνας, έχει ζητήσει τον λόγο να </w:t>
      </w:r>
      <w:r>
        <w:rPr>
          <w:rFonts w:eastAsia="Times New Roman" w:cs="Times New Roman"/>
          <w:szCs w:val="24"/>
        </w:rPr>
        <w:t>αναγνώσει κάτι.</w:t>
      </w:r>
    </w:p>
    <w:p w14:paraId="0D0A0AE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Θέλω να ανακοινώσω μ</w:t>
      </w:r>
      <w:r>
        <w:rPr>
          <w:rFonts w:eastAsia="Times New Roman" w:cs="Times New Roman"/>
          <w:szCs w:val="24"/>
        </w:rPr>
        <w:t>ί</w:t>
      </w:r>
      <w:r>
        <w:rPr>
          <w:rFonts w:eastAsia="Times New Roman" w:cs="Times New Roman"/>
          <w:szCs w:val="24"/>
        </w:rPr>
        <w:t>α νομοτεχνική βελτίωση που κάναμε δεκτή από τις παρατηρήσεις των συναδέλφων, σχετικά με το άρθρο 50.</w:t>
      </w:r>
    </w:p>
    <w:p w14:paraId="0D0A0AE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Λοιπόν, στο προστιθέμενο με το άρθρο 50 τ</w:t>
      </w:r>
      <w:r>
        <w:rPr>
          <w:rFonts w:eastAsia="Times New Roman" w:cs="Times New Roman"/>
          <w:szCs w:val="24"/>
        </w:rPr>
        <w:t xml:space="preserve">ου σχεδίου νόμου νέο άρθρο 30γ στον ν. 1264/1982 και συγκεκριμένα στο τέλος του τελευταίου εδαφίου της περίπτωσης γ΄ της παραγράφου 8, απαλείφεται το σημείο στίξης της τελείας και προστίθεται η φράση «μπορεί να απευθύνεται μόνο η Πανελλήνια Ομοσπονδία των </w:t>
      </w:r>
      <w:r>
        <w:rPr>
          <w:rFonts w:eastAsia="Times New Roman" w:cs="Times New Roman"/>
          <w:szCs w:val="24"/>
        </w:rPr>
        <w:t>πρωτοβάθμιων Περιφερειακών Ενώσεων.».</w:t>
      </w:r>
    </w:p>
    <w:p w14:paraId="0D0A0AE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Εθνικής Άμυνας και Πρόεδρος των Ανεξαρτήτων Ελλήνων κ. Πάνος Καμμένος καταθέτει την προαναφερθείσα νομοτεχνική βελτίωση, η οποία έχει ως εξής:</w:t>
      </w:r>
    </w:p>
    <w:p w14:paraId="0D0A0AE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ΑΛΛΑΓΗ ΣΕΛΙΔΑΣ</w:t>
      </w:r>
    </w:p>
    <w:p w14:paraId="0D0A0AE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(Να μπει η σελ.188)</w:t>
      </w:r>
    </w:p>
    <w:p w14:paraId="0D0A0AE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ΑΛΛΑΓΗ ΣΕΛΙΔ</w:t>
      </w:r>
      <w:r>
        <w:rPr>
          <w:rFonts w:eastAsia="Times New Roman" w:cs="Times New Roman"/>
          <w:szCs w:val="24"/>
        </w:rPr>
        <w:t>ΑΣ</w:t>
      </w:r>
    </w:p>
    <w:p w14:paraId="0D0A0AE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Δηλαδή φεύγει η φράση «Τα Διοικητικά Συμβούλια των Περιφερειακών Ενώσεων»;</w:t>
      </w:r>
    </w:p>
    <w:p w14:paraId="0D0A0AE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Ναι. Απαλείφεται το σημείο στίξης της τελείας και βάζουμε «μπορεί να απευθύνεται μό</w:t>
      </w:r>
      <w:r>
        <w:rPr>
          <w:rFonts w:eastAsia="Times New Roman" w:cs="Times New Roman"/>
          <w:szCs w:val="24"/>
        </w:rPr>
        <w:t>νο η Πανελλήνια Ομοσπονδία των πρωτοβάθμιων Περιφερειακών Ενώσεων.».</w:t>
      </w:r>
    </w:p>
    <w:p w14:paraId="0D0A0AE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το προστιθέμενο με το άρθρο 50 του σχεδίου νόμου νέο άρθρο 30γ στον ν.1264/1982 και συγκεκριμένα στο πρώτο εδάφιο της παραγράφου 14 του εν λόγω άρθρου η φράση «η Πανελλήνια Ομοσπονδία εν</w:t>
      </w:r>
      <w:r>
        <w:rPr>
          <w:rFonts w:eastAsia="Times New Roman" w:cs="Times New Roman"/>
          <w:szCs w:val="24"/>
        </w:rPr>
        <w:t xml:space="preserve"> ενεργεία Στρατιωτικών των Ενόπλων Δυνάμεων» αντικαθίσταται από τη φράση «το σωματείο με την επωνυμία «Πανελλήνια Ομοσπονδία Ενώσεων Στρατιωτικών»». Για να είμαστε απόλυτα ακριβείς.</w:t>
      </w:r>
    </w:p>
    <w:p w14:paraId="0D0A0AF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 xml:space="preserve">νακοινώνω ότι γίνεται αποδεκτή η </w:t>
      </w:r>
      <w:r>
        <w:rPr>
          <w:rFonts w:eastAsia="Times New Roman" w:cs="Times New Roman"/>
          <w:bCs/>
          <w:szCs w:val="24"/>
        </w:rPr>
        <w:t>τροπολογία</w:t>
      </w:r>
      <w:r>
        <w:rPr>
          <w:rFonts w:eastAsia="Times New Roman" w:cs="Times New Roman"/>
          <w:szCs w:val="24"/>
        </w:rPr>
        <w:t xml:space="preserve"> με γενικό αριθμό 550 και ειδι</w:t>
      </w:r>
      <w:r>
        <w:rPr>
          <w:rFonts w:eastAsia="Times New Roman" w:cs="Times New Roman"/>
          <w:szCs w:val="24"/>
        </w:rPr>
        <w:t>κό 45 που κατατέθηκε από τον ΣΥΡΙΖΑ με τις κάτωθι αλλαγές. Έχουν γίνει κάποιες αλλαγές που αφορούν την ισότητα. Να μην τις διαβάσω τώρα όλες. Τις καταθέτω στην Ολομέλεια και θα διαβαστούν από τα κόμματα. Είναι καθαρά για λόγους τυπικούς.</w:t>
      </w:r>
    </w:p>
    <w:p w14:paraId="0D0A0AF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b/>
          <w:szCs w:val="24"/>
        </w:rPr>
        <w:t xml:space="preserve"> </w:t>
      </w:r>
      <w:r>
        <w:rPr>
          <w:rFonts w:eastAsia="Times New Roman" w:cs="Times New Roman"/>
          <w:szCs w:val="24"/>
        </w:rPr>
        <w:t>Για τις εθελόντριες;</w:t>
      </w:r>
    </w:p>
    <w:p w14:paraId="0D0A0AF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Για τις εθελόντριες. Βάζουμε δηλαδή τον βαθμό του Επισμηναγού, βάζουμε μέχρι τον βαθμό του Σμηνάρχου, για να είμαστε απόλυτα σαφείς.</w:t>
      </w:r>
    </w:p>
    <w:p w14:paraId="0D0A0AF3" w14:textId="77777777" w:rsidR="00E2285C" w:rsidRDefault="00095D94">
      <w:pPr>
        <w:spacing w:line="600" w:lineRule="auto"/>
        <w:ind w:firstLine="720"/>
        <w:contextualSpacing/>
        <w:jc w:val="both"/>
        <w:rPr>
          <w:rFonts w:eastAsia="Times New Roman"/>
          <w:szCs w:val="24"/>
        </w:rPr>
      </w:pPr>
      <w:r>
        <w:rPr>
          <w:rFonts w:eastAsia="Times New Roman"/>
          <w:szCs w:val="24"/>
        </w:rPr>
        <w:t>(Στο σημείο αυτό ο Υπουρ</w:t>
      </w:r>
      <w:r>
        <w:rPr>
          <w:rFonts w:eastAsia="Times New Roman"/>
          <w:szCs w:val="24"/>
        </w:rPr>
        <w:t xml:space="preserve">γός </w:t>
      </w:r>
      <w:r>
        <w:rPr>
          <w:rFonts w:eastAsia="Times New Roman" w:cs="Times New Roman"/>
          <w:szCs w:val="24"/>
        </w:rPr>
        <w:t>Εθνικής Άμυνας</w:t>
      </w:r>
      <w:r>
        <w:rPr>
          <w:rFonts w:eastAsia="Times New Roman" w:cs="Times New Roman"/>
          <w:szCs w:val="24"/>
        </w:rPr>
        <w:t xml:space="preserve"> και Πρόεδρος των Ανεξαρτήτων Ελλήνων</w:t>
      </w:r>
      <w:r>
        <w:rPr>
          <w:rFonts w:eastAsia="Times New Roman"/>
          <w:szCs w:val="24"/>
        </w:rPr>
        <w:t xml:space="preserve"> κ. </w:t>
      </w:r>
      <w:r>
        <w:rPr>
          <w:rFonts w:eastAsia="Times New Roman" w:cs="Times New Roman"/>
          <w:szCs w:val="24"/>
        </w:rPr>
        <w:t>Πάνος Καμμένος</w:t>
      </w:r>
      <w:r>
        <w:rPr>
          <w:rFonts w:eastAsia="Times New Roman"/>
          <w:szCs w:val="24"/>
        </w:rPr>
        <w:t xml:space="preserve"> καταθέτει για τα Πρακτικά τις προαναφερθείσες νομοτεχνικές βελτιώσεις, οι οποίες έχουν ως εξής:</w:t>
      </w:r>
    </w:p>
    <w:p w14:paraId="0D0A0AF4" w14:textId="77777777" w:rsidR="00E2285C" w:rsidRDefault="00095D94">
      <w:pPr>
        <w:spacing w:line="600" w:lineRule="auto"/>
        <w:ind w:firstLine="720"/>
        <w:contextualSpacing/>
        <w:jc w:val="both"/>
        <w:rPr>
          <w:rFonts w:eastAsia="Times New Roman"/>
          <w:szCs w:val="24"/>
        </w:rPr>
      </w:pPr>
      <w:r>
        <w:rPr>
          <w:rFonts w:eastAsia="Times New Roman"/>
          <w:szCs w:val="24"/>
        </w:rPr>
        <w:t>ΑΛΛΑΓΗ ΣΕΛΙΔΑΣ</w:t>
      </w:r>
    </w:p>
    <w:p w14:paraId="0D0A0AF5"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(Να μπει η σελ.190)</w:t>
      </w:r>
    </w:p>
    <w:p w14:paraId="0D0A0AF6" w14:textId="77777777" w:rsidR="00E2285C" w:rsidRDefault="00095D94">
      <w:pPr>
        <w:spacing w:line="600" w:lineRule="auto"/>
        <w:ind w:firstLine="720"/>
        <w:contextualSpacing/>
        <w:jc w:val="both"/>
        <w:rPr>
          <w:rFonts w:eastAsia="Times New Roman"/>
          <w:b/>
          <w:bCs/>
        </w:rPr>
      </w:pPr>
      <w:r>
        <w:rPr>
          <w:rFonts w:eastAsia="Times New Roman"/>
          <w:szCs w:val="24"/>
        </w:rPr>
        <w:t>ΑΛΛΑΓΗ ΣΕΛΙΔΑΣ</w:t>
      </w:r>
    </w:p>
    <w:p w14:paraId="0D0A0AF7" w14:textId="77777777" w:rsidR="00E2285C" w:rsidRDefault="00095D94">
      <w:pPr>
        <w:spacing w:line="600" w:lineRule="auto"/>
        <w:ind w:firstLine="720"/>
        <w:contextualSpacing/>
        <w:jc w:val="both"/>
        <w:rPr>
          <w:rFonts w:eastAsia="Times New Roman"/>
          <w:szCs w:val="24"/>
        </w:rPr>
      </w:pPr>
      <w:r>
        <w:rPr>
          <w:rFonts w:eastAsia="Times New Roman"/>
          <w:b/>
          <w:bCs/>
        </w:rPr>
        <w:t>ΠΡΟΕΔΡΕΥΩΝ (</w:t>
      </w:r>
      <w:r>
        <w:rPr>
          <w:rFonts w:eastAsia="Times New Roman"/>
          <w:b/>
          <w:szCs w:val="24"/>
        </w:rPr>
        <w:t>Δημήτριος Κρεμαστινός</w:t>
      </w:r>
      <w:r>
        <w:rPr>
          <w:rFonts w:eastAsia="Times New Roman"/>
          <w:b/>
          <w:bCs/>
        </w:rPr>
        <w:t>):</w:t>
      </w:r>
      <w:r>
        <w:rPr>
          <w:rFonts w:eastAsia="Times New Roman"/>
          <w:szCs w:val="24"/>
        </w:rPr>
        <w:t xml:space="preserve"> Ευχαριστώ. </w:t>
      </w:r>
    </w:p>
    <w:p w14:paraId="0D0A0AF8" w14:textId="77777777" w:rsidR="00E2285C" w:rsidRDefault="00095D94">
      <w:pPr>
        <w:spacing w:line="600" w:lineRule="auto"/>
        <w:ind w:firstLine="720"/>
        <w:contextualSpacing/>
        <w:jc w:val="both"/>
        <w:rPr>
          <w:rFonts w:eastAsia="Times New Roman"/>
          <w:szCs w:val="24"/>
        </w:rPr>
      </w:pPr>
      <w:r>
        <w:rPr>
          <w:rFonts w:eastAsia="Times New Roman"/>
          <w:szCs w:val="24"/>
        </w:rPr>
        <w:t>Ο κ. Δένδιας, Κοινοβουλευτικός Εκπρόσωπος της Νέας Δημοκρατίας έχει τον λόγο.</w:t>
      </w:r>
    </w:p>
    <w:p w14:paraId="0D0A0AF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Κύριε Πρόεδρε, δεν έχει ληφθεί απόφαση να μιλήσουν και οι συνάδελφοι; Μιλούν μόνο οι Κοινοβουλευτικοί Εκπρόσωποι.</w:t>
      </w:r>
    </w:p>
    <w:p w14:paraId="0D0A0AFA" w14:textId="77777777" w:rsidR="00E2285C" w:rsidRDefault="00095D94">
      <w:pPr>
        <w:spacing w:line="600" w:lineRule="auto"/>
        <w:ind w:firstLine="720"/>
        <w:contextualSpacing/>
        <w:jc w:val="both"/>
        <w:rPr>
          <w:rFonts w:eastAsia="Times New Roman" w:cs="Times New Roman"/>
          <w:szCs w:val="24"/>
        </w:rPr>
      </w:pPr>
      <w:r>
        <w:rPr>
          <w:rFonts w:eastAsia="Times New Roman"/>
          <w:b/>
          <w:bCs/>
        </w:rPr>
        <w:t>ΠΡΟΕΔΡΕΥΩΝ (</w:t>
      </w:r>
      <w:r>
        <w:rPr>
          <w:rFonts w:eastAsia="Times New Roman" w:cs="Times New Roman"/>
          <w:b/>
          <w:szCs w:val="24"/>
        </w:rPr>
        <w:t>Δημή</w:t>
      </w:r>
      <w:r>
        <w:rPr>
          <w:rFonts w:eastAsia="Times New Roman" w:cs="Times New Roman"/>
          <w:b/>
          <w:szCs w:val="24"/>
        </w:rPr>
        <w:t>τριος Κρεμαστινός</w:t>
      </w:r>
      <w:r>
        <w:rPr>
          <w:rFonts w:eastAsia="Times New Roman"/>
          <w:b/>
          <w:bCs/>
        </w:rPr>
        <w:t>):</w:t>
      </w:r>
      <w:r>
        <w:rPr>
          <w:rFonts w:eastAsia="Times New Roman" w:cs="Times New Roman"/>
          <w:szCs w:val="24"/>
        </w:rPr>
        <w:t xml:space="preserve"> Συνεννοηθείτε με τον κ. Δένδια, κ</w:t>
      </w:r>
      <w:r>
        <w:rPr>
          <w:rFonts w:eastAsia="Times New Roman" w:cs="Times New Roman"/>
          <w:szCs w:val="24"/>
        </w:rPr>
        <w:t>.</w:t>
      </w:r>
      <w:r>
        <w:rPr>
          <w:rFonts w:eastAsia="Times New Roman" w:cs="Times New Roman"/>
          <w:szCs w:val="24"/>
        </w:rPr>
        <w:t xml:space="preserve"> Παπακώστα.</w:t>
      </w:r>
    </w:p>
    <w:p w14:paraId="0D0A0AF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 xml:space="preserve">Δεν έχει να κάνει με τον κ. Δένδια, εσείς προεδρεύετε. </w:t>
      </w:r>
    </w:p>
    <w:p w14:paraId="0D0A0AFC" w14:textId="77777777" w:rsidR="00E2285C" w:rsidRDefault="00095D94">
      <w:pPr>
        <w:spacing w:line="600" w:lineRule="auto"/>
        <w:ind w:firstLine="720"/>
        <w:contextualSpacing/>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Κοιτάξτε. Ο Κανονισμός λέει ότι οι Κοινοβουλευτικοί Εκπρόσωποι </w:t>
      </w:r>
      <w:r>
        <w:rPr>
          <w:rFonts w:eastAsia="Times New Roman" w:cs="Times New Roman"/>
          <w:szCs w:val="24"/>
        </w:rPr>
        <w:t>όταν ζητήσουν τον λόγο, τον έχουν. Βεβαίως, κάναμε μ</w:t>
      </w:r>
      <w:r>
        <w:rPr>
          <w:rFonts w:eastAsia="Times New Roman" w:cs="Times New Roman"/>
          <w:szCs w:val="24"/>
        </w:rPr>
        <w:t>ί</w:t>
      </w:r>
      <w:r>
        <w:rPr>
          <w:rFonts w:eastAsia="Times New Roman" w:cs="Times New Roman"/>
          <w:szCs w:val="24"/>
        </w:rPr>
        <w:t xml:space="preserve">α συμφωνία. Εάν δεν την τηρήσουν </w:t>
      </w:r>
      <w:r>
        <w:rPr>
          <w:rFonts w:eastAsia="Times New Roman" w:cs="Times New Roman"/>
          <w:szCs w:val="24"/>
        </w:rPr>
        <w:lastRenderedPageBreak/>
        <w:t>οι ίδιοι οι Κοινοβουλευτικοί Εκπρόσωποι τη συμφωνία, τι να κάνω εγώ; Να τους απαγορεύσω να μιλήσουν; Εγώ θα εφαρμόσω τον Κανονισμό.</w:t>
      </w:r>
    </w:p>
    <w:p w14:paraId="0D0A0AF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είναι</w:t>
      </w:r>
      <w:r>
        <w:rPr>
          <w:rFonts w:eastAsia="Times New Roman" w:cs="Times New Roman"/>
          <w:szCs w:val="24"/>
        </w:rPr>
        <w:t xml:space="preserve"> κατανοητή η διάθεση της κυρίας συναδέλφου να αντιμετωπίσει τα επιχειρήματα των Υπουργών, αλλά δυστυχώς εφόσον πήρε τον λόγο ο κ. Βίτσας, πρέπει κάτι να συζητήσουμε, το οποίο δεν ήταν και στις προθέσεις μας. Θα ξεκινήσω από αυτό.</w:t>
      </w:r>
    </w:p>
    <w:p w14:paraId="0D0A0AF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δεν κάνατε καλά. Δεν κάνατε καλά, κύριε Υπουργέ, που επαναφέρατε το θέμα των δηλώσεών σας. Εν πάση περιπτώσει, πάντως δεν κάνατε καλά. </w:t>
      </w:r>
    </w:p>
    <w:p w14:paraId="0D0A0AF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Δεν το επανέφερα εγώ.</w:t>
      </w:r>
    </w:p>
    <w:p w14:paraId="0D0A0B0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Εδώ να πά</w:t>
      </w:r>
      <w:r>
        <w:rPr>
          <w:rFonts w:eastAsia="Times New Roman" w:cs="Times New Roman"/>
          <w:szCs w:val="24"/>
        </w:rPr>
        <w:t xml:space="preserve">ρουμε λίγο τα πράγματα από την αρχή και να συζητήσουμε τι έχει συμβεί, αν θέλετε, αλλά εν πάση περιπτώσει να συμφωνήσουμε ποιο είναι το καθεστώς. </w:t>
      </w:r>
    </w:p>
    <w:p w14:paraId="0D0A0B0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Υπάρχουν τρεις διαδικασίες, κυρίες και κύριοι συνάδελφοι. Το πρώτο θέμα είναι η διαδικασία του ποινικού δικασ</w:t>
      </w:r>
      <w:r>
        <w:rPr>
          <w:rFonts w:eastAsia="Times New Roman" w:cs="Times New Roman"/>
          <w:szCs w:val="24"/>
        </w:rPr>
        <w:t>τηρίου, δηλαδή της παράνομης εισόδου στη χώρα, το οποίο δικάζεται και εν πάση περιπτώσει είναι αρμοδιότητα της δικαιοσύνης να κρίνει. Σας το λέω ότι δεν έχει, όπως θεωρώ εγώ, τα αντικειμενικά στοιχεία υποστάσεως του εγκλήματος, αλλά εν πάση περιπτώσει.</w:t>
      </w:r>
    </w:p>
    <w:p w14:paraId="0D0A0B0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δεύτερο θέμα είναι η διαδικασία ασύλου. Η διαδικασία ασύλου, αφού έχει υποβληθεί αίτημα ασύλου, κρίνεται από την πρωτοβάθμια </w:t>
      </w:r>
      <w:r>
        <w:rPr>
          <w:rFonts w:eastAsia="Times New Roman" w:cs="Times New Roman"/>
          <w:szCs w:val="24"/>
        </w:rPr>
        <w:t>Υ</w:t>
      </w:r>
      <w:r>
        <w:rPr>
          <w:rFonts w:eastAsia="Times New Roman" w:cs="Times New Roman"/>
          <w:szCs w:val="24"/>
        </w:rPr>
        <w:t xml:space="preserve">πηρεσία </w:t>
      </w:r>
      <w:r>
        <w:rPr>
          <w:rFonts w:eastAsia="Times New Roman" w:cs="Times New Roman"/>
          <w:szCs w:val="24"/>
        </w:rPr>
        <w:t>Α</w:t>
      </w:r>
      <w:r>
        <w:rPr>
          <w:rFonts w:eastAsia="Times New Roman" w:cs="Times New Roman"/>
          <w:szCs w:val="24"/>
        </w:rPr>
        <w:t xml:space="preserve">σύλου και σε δεύτερο βαθμό κρίνεται από την Αρχή Προσφυγών, η οποία έχει καθεστώς ανεξάρτητης αρχής, και </w:t>
      </w:r>
      <w:r>
        <w:rPr>
          <w:rFonts w:eastAsia="Times New Roman" w:cs="Times New Roman"/>
          <w:szCs w:val="24"/>
        </w:rPr>
        <w:t xml:space="preserve">-δικαστικά- από </w:t>
      </w:r>
      <w:r>
        <w:rPr>
          <w:rFonts w:eastAsia="Times New Roman" w:cs="Times New Roman"/>
          <w:szCs w:val="24"/>
        </w:rPr>
        <w:t>το Διοικητικό Εφετείο</w:t>
      </w:r>
      <w:r>
        <w:rPr>
          <w:rFonts w:eastAsia="Times New Roman" w:cs="Times New Roman"/>
          <w:szCs w:val="24"/>
        </w:rPr>
        <w:t xml:space="preserve">, εάν υπάρξει αρνητική απόφαση. </w:t>
      </w:r>
    </w:p>
    <w:p w14:paraId="0D0A0B0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διαδικασία είναι η διαδικασία που αφορά το αίτημα έκδοσης. Το αίτημα έκδοσης κρίνεται από δύο συμβούλια δικαστικών λειτουργών. Κρίνεται, πρώτον, από το </w:t>
      </w:r>
      <w:r>
        <w:rPr>
          <w:rFonts w:eastAsia="Times New Roman" w:cs="Times New Roman"/>
          <w:szCs w:val="24"/>
        </w:rPr>
        <w:t>τ</w:t>
      </w:r>
      <w:r>
        <w:rPr>
          <w:rFonts w:eastAsia="Times New Roman" w:cs="Times New Roman"/>
          <w:szCs w:val="24"/>
        </w:rPr>
        <w:t>ριμελές Συμβούλιο Εφετών και σε δεύτερο β</w:t>
      </w:r>
      <w:r>
        <w:rPr>
          <w:rFonts w:eastAsia="Times New Roman" w:cs="Times New Roman"/>
          <w:szCs w:val="24"/>
        </w:rPr>
        <w:t xml:space="preserve">αθμό, εάν υπάρξει αρνητική απάντηση, από το Συμβούλιο του Αρείου Πάγου. Μόνο εφόσον </w:t>
      </w:r>
      <w:r>
        <w:rPr>
          <w:rFonts w:eastAsia="Times New Roman" w:cs="Times New Roman"/>
          <w:szCs w:val="24"/>
        </w:rPr>
        <w:lastRenderedPageBreak/>
        <w:t>υπάρχει καταφατική απάντηση στο αίτημα έκδοσης από αυτά τα Συμβούλια, μόνο τότε μπορεί ο Υπουργός της Δικαιοσύνης να ασκήσει διακριτική ευχέρεια. Αυτό είναι το καθεστώς, όσ</w:t>
      </w:r>
      <w:r>
        <w:rPr>
          <w:rFonts w:eastAsia="Times New Roman" w:cs="Times New Roman"/>
          <w:szCs w:val="24"/>
        </w:rPr>
        <w:t xml:space="preserve">ον αφορά τις διαδικασίες. </w:t>
      </w:r>
    </w:p>
    <w:p w14:paraId="0D0A0B0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την ουσία τώρα, ως προς το καθεστώς ασύλου κρίνεται από το ελληνικό και από το διεθνές δίκαιο -τα γνωρίζετε αυτά- τη Σύμβαση της Γενεύης για τους πρόσφυγες, το Πρωτόκολλο της Νέας Υόρκης. Όσον αφορά δε το αίτημα έκδοσης, </w:t>
      </w:r>
      <w:r>
        <w:rPr>
          <w:rFonts w:eastAsia="Times New Roman" w:cs="Times New Roman"/>
          <w:szCs w:val="24"/>
        </w:rPr>
        <w:t xml:space="preserve">κρίνεται σύμφωνα με την ευρωπαϊκή συνθήκη για την έκδοση, του 1957, την οποία έχει κυρώσει και η Ελλάδα και η Τουρκία. </w:t>
      </w:r>
    </w:p>
    <w:p w14:paraId="0D0A0B0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Εσείς τώρα, κύριε Υπουργέ, έρχεστε και λέτε «ισχυρό το τουρκικό αίτημα έκδοσης». </w:t>
      </w:r>
    </w:p>
    <w:p w14:paraId="0D0A0B0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b/>
          <w:szCs w:val="24"/>
        </w:rPr>
        <w:t xml:space="preserve">: </w:t>
      </w:r>
      <w:r>
        <w:rPr>
          <w:rFonts w:eastAsia="Times New Roman" w:cs="Times New Roman"/>
          <w:szCs w:val="24"/>
        </w:rPr>
        <w:t xml:space="preserve"> Μα, διαβάζετε το κείμενο! Δεν διαβάζετε τις δηλώσεις. </w:t>
      </w:r>
    </w:p>
    <w:p w14:paraId="0D0A0B0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Μη με διακόπτετε.</w:t>
      </w:r>
    </w:p>
    <w:p w14:paraId="0D0A0B0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ΒΙΤΣΑΣ (Αναπληρωτής Υπουργός Εθνικής Άμυνας): </w:t>
      </w:r>
      <w:r>
        <w:rPr>
          <w:rFonts w:eastAsia="Times New Roman" w:cs="Times New Roman"/>
          <w:szCs w:val="24"/>
        </w:rPr>
        <w:t xml:space="preserve"> Κάνετε το ίδιο λάθος για το άρθρο, για το οποίο σας είπα να το άρουμε. Σας δίνω την πιστή απομαγνητοφώνηση των δηλώσεών μου και μου διαβάζετε ρεπορτάζ! Τι είναι αυτό;</w:t>
      </w:r>
    </w:p>
    <w:p w14:paraId="0D0A0B0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Με συγχωρείτε. Αυτό το οποίο θα δεχόμουν από εσάς -θα σας το έλεγα στο</w:t>
      </w:r>
      <w:r>
        <w:rPr>
          <w:rFonts w:eastAsia="Times New Roman" w:cs="Times New Roman"/>
          <w:szCs w:val="24"/>
        </w:rPr>
        <w:t xml:space="preserve"> τέλος- είναι να πείτε ευθέως εδώ… </w:t>
      </w:r>
    </w:p>
    <w:p w14:paraId="0D0A0B0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Μα, το έχω πει από την αρχή.</w:t>
      </w:r>
    </w:p>
    <w:p w14:paraId="0D0A0B0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Κοιτάξτε, κύριε Υπουργέ. Με συγχωρείτε! Είστε πολύ λίγους μήνες στο Υπουργείο για να διακόπτετε συνέχεια. Μην αποκτάτ</w:t>
      </w:r>
      <w:r>
        <w:rPr>
          <w:rFonts w:eastAsia="Times New Roman" w:cs="Times New Roman"/>
          <w:szCs w:val="24"/>
        </w:rPr>
        <w:t>ε στρατιωτική νοοτροπία. Αφήστε με να τελειώσω. Δεν μπορεί να με διακόπτετε τρεις φορές!</w:t>
      </w:r>
    </w:p>
    <w:p w14:paraId="0D0A0B0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Να με συγχωρείτε.</w:t>
      </w:r>
    </w:p>
    <w:p w14:paraId="0D0A0B0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Μα, δεν μπορείτε να με διακόπτετε από τον Κανονισμό. Ηρεμήστε και ακούστε μ</w:t>
      </w:r>
      <w:r>
        <w:rPr>
          <w:rFonts w:eastAsia="Times New Roman" w:cs="Times New Roman"/>
          <w:szCs w:val="24"/>
        </w:rPr>
        <w:t>ε. Και μετά πείτε ό,τι θέλετε.</w:t>
      </w:r>
    </w:p>
    <w:p w14:paraId="0D0A0B0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Δεν σας διακόπτω. Θα μιλήσω μετά.</w:t>
      </w:r>
    </w:p>
    <w:p w14:paraId="0D0A0B0F" w14:textId="77777777" w:rsidR="00E2285C" w:rsidRDefault="00095D94">
      <w:pPr>
        <w:spacing w:line="600" w:lineRule="auto"/>
        <w:ind w:firstLine="720"/>
        <w:contextualSpacing/>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Συνεχίστε, κύριε Δένδια, παρακαλώ.</w:t>
      </w:r>
    </w:p>
    <w:p w14:paraId="0D0A0B1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Εδώ υπάρχουν τα εξής θέματα και θα σας τα κατα</w:t>
      </w:r>
      <w:r>
        <w:rPr>
          <w:rFonts w:eastAsia="Times New Roman" w:cs="Times New Roman"/>
          <w:szCs w:val="24"/>
        </w:rPr>
        <w:t xml:space="preserve">θέσω. Λέτε «ισχυρό και πάρα πολύ ισχυρό». </w:t>
      </w:r>
      <w:r>
        <w:rPr>
          <w:rFonts w:eastAsia="Times New Roman" w:cs="Times New Roman"/>
          <w:szCs w:val="24"/>
        </w:rPr>
        <w:t>Τ</w:t>
      </w:r>
      <w:r>
        <w:rPr>
          <w:rFonts w:eastAsia="Times New Roman" w:cs="Times New Roman"/>
          <w:szCs w:val="24"/>
        </w:rPr>
        <w:t xml:space="preserve">ην άλλη μέρα στο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λέτε μεν οι δικαστές θα αποφασίσουν για τους οκτώ Τούρκους στρατιωτικούς, αλλά πάλι χαρακτηρίζετε το αίτημα της Τουρκία ως «ισχυρό και πάρα πολύ ισχυρό».</w:t>
      </w:r>
    </w:p>
    <w:p w14:paraId="0D0A0B1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Ερωτώ: Αυτό το οποίο θα μας έπειθε</w:t>
      </w:r>
      <w:r>
        <w:rPr>
          <w:rFonts w:eastAsia="Times New Roman" w:cs="Times New Roman"/>
          <w:szCs w:val="24"/>
        </w:rPr>
        <w:t xml:space="preserve"> είναι να σηκωθείτε και να πείτε –και να το καταθέσετε, βεβαίως- ότι εγώ ουδέποτε αναφέρθηκα σε οποιοδήποτε αίτημα και ουδέποτε έκανα οποιαδήποτε συζήτηση, σε οποιοδήποτε σταθμό για το αίτημα έκδοσης. Αυτό θα ήταν μία πειστική απάντηση. </w:t>
      </w:r>
    </w:p>
    <w:p w14:paraId="0D0A0B1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Εάν μπήκατε σε σχο</w:t>
      </w:r>
      <w:r>
        <w:rPr>
          <w:rFonts w:eastAsia="Times New Roman" w:cs="Times New Roman"/>
          <w:szCs w:val="24"/>
        </w:rPr>
        <w:t>λιασμό πιθανού αιτήματος της Τουρκίας, τότε το ατόπημα διενεργήθη ανεξαρτήτως του περιεχομένου, διότι κατ’ αρχήν δεν δικαιούστε να ξέρετε το αίτημα της Τουρκίας. Υποβάλλεται στις δικαστικές Αρχές. Κατά συνέπεια, δεν μπορείτε να ξέρετε το περιεχόμενο του αι</w:t>
      </w:r>
      <w:r>
        <w:rPr>
          <w:rFonts w:eastAsia="Times New Roman" w:cs="Times New Roman"/>
          <w:szCs w:val="24"/>
        </w:rPr>
        <w:t xml:space="preserve">τήματος της Τουρκίας, διότι ουδέποτε σας υπεβλήθη. </w:t>
      </w:r>
      <w:r>
        <w:rPr>
          <w:rFonts w:eastAsia="Times New Roman" w:cs="Times New Roman"/>
          <w:szCs w:val="24"/>
        </w:rPr>
        <w:t>Δ</w:t>
      </w:r>
      <w:r>
        <w:rPr>
          <w:rFonts w:eastAsia="Times New Roman" w:cs="Times New Roman"/>
          <w:szCs w:val="24"/>
        </w:rPr>
        <w:t xml:space="preserve">εν μπορείτε να εκφράζεστε και προκαταβολικά, όταν υπάρχουν δύο </w:t>
      </w:r>
      <w:r>
        <w:rPr>
          <w:rFonts w:eastAsia="Times New Roman" w:cs="Times New Roman"/>
          <w:szCs w:val="24"/>
        </w:rPr>
        <w:t>δ</w:t>
      </w:r>
      <w:r>
        <w:rPr>
          <w:rFonts w:eastAsia="Times New Roman" w:cs="Times New Roman"/>
          <w:szCs w:val="24"/>
        </w:rPr>
        <w:t xml:space="preserve">ικαστικά </w:t>
      </w:r>
      <w:r>
        <w:rPr>
          <w:rFonts w:eastAsia="Times New Roman" w:cs="Times New Roman"/>
          <w:szCs w:val="24"/>
        </w:rPr>
        <w:t>σ</w:t>
      </w:r>
      <w:r>
        <w:rPr>
          <w:rFonts w:eastAsia="Times New Roman" w:cs="Times New Roman"/>
          <w:szCs w:val="24"/>
        </w:rPr>
        <w:t xml:space="preserve">υμβούλια, διότι είστε αναρμόδιος ως Υπουργός και αναρμόδιος συνολικά, διότι είναι δικαστικό θέμα. </w:t>
      </w:r>
    </w:p>
    <w:p w14:paraId="0D0A0B1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Άρα εάν σηκωθείτε και μου πείτε</w:t>
      </w:r>
      <w:r>
        <w:rPr>
          <w:rFonts w:eastAsia="Times New Roman" w:cs="Times New Roman"/>
          <w:szCs w:val="24"/>
        </w:rPr>
        <w:t xml:space="preserve"> τώρα ότι εγώ ουδέποτε αναφέρθηκα σε αίτημα έκδοσης –με οποιονδήποτε χαρακτηρισμό, ισχυρό, ανίσχυρο, καλό, όμορφο, ωραίο, άσχημο-, τότε καλώς. Εάν αναφερθήκατε με οποιονδήποτε τρόπο –έστω και αν παραποιούνται οι δηλώσεις σας, που πιθανότατα δεν παραποιούντ</w:t>
      </w:r>
      <w:r>
        <w:rPr>
          <w:rFonts w:eastAsia="Times New Roman" w:cs="Times New Roman"/>
          <w:szCs w:val="24"/>
        </w:rPr>
        <w:t>αι - τότε σφάλατε. Και το μόνο πράγμα που έχετε να κάνετε, κύριε Υπουργέ –και σας παρακαλώ γι’ αυτό- είναι να πείτε «έσφαλα» και αυτό θα σας τιμά. Άλλο πράγμα δεν υπάρχει εδώ.</w:t>
      </w:r>
    </w:p>
    <w:p w14:paraId="0D0A0B1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Γιατί θέλω να προσθέσω -και δεν ήθελα σε αυτό που λέτε- ότι εμφανίζεται ο κ. Τσα</w:t>
      </w:r>
      <w:r>
        <w:rPr>
          <w:rFonts w:eastAsia="Times New Roman" w:cs="Times New Roman"/>
          <w:szCs w:val="24"/>
        </w:rPr>
        <w:t xml:space="preserve">βούσογλου, ο οποίος λέει ότι τον διαβεβαίωσε ο κ. Κοτζιάς. Μπορεί να ψεύδεται και ο κ. Τσαβούσογλου –εγώ τον ξέρω πάρα πολλά χρόνια τον κ. Τσαβούσογλου, υπήρξα Αντιπρόεδρός του για πέντε χρόνια σε </w:t>
      </w:r>
      <w:r>
        <w:rPr>
          <w:rFonts w:eastAsia="Times New Roman" w:cs="Times New Roman"/>
          <w:szCs w:val="24"/>
        </w:rPr>
        <w:t>ε</w:t>
      </w:r>
      <w:r>
        <w:rPr>
          <w:rFonts w:eastAsia="Times New Roman" w:cs="Times New Roman"/>
          <w:szCs w:val="24"/>
        </w:rPr>
        <w:t>πιτροπή του Συμβουλίου της Ευρώπης, δεν τον θυμάμαι να ψεύ</w:t>
      </w:r>
      <w:r>
        <w:rPr>
          <w:rFonts w:eastAsia="Times New Roman" w:cs="Times New Roman"/>
          <w:szCs w:val="24"/>
        </w:rPr>
        <w:t>δεται συχνά αλλά, εν πάση περιπτώσει, εμάς μας συμφέρει, το εθνικό μας συμφέρον είναι και η ευχή που διατυπώνω είναι να ψεύδεται- αλλά το είπε και ο κ. Τσαβούσογλου. Λοιπόν, τι γίνεται εδώ; Όλοι λένε το ίδιο παραμύθι;</w:t>
      </w:r>
    </w:p>
    <w:p w14:paraId="0D0A0B1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Πάμε τώρα στα ευρύτερα του νομοθετήματ</w:t>
      </w:r>
      <w:r>
        <w:rPr>
          <w:rFonts w:eastAsia="Times New Roman" w:cs="Times New Roman"/>
          <w:szCs w:val="24"/>
        </w:rPr>
        <w:t>ος, γιατί δεν θέλω να ταλαιπωρώ τους συναδέλφους.</w:t>
      </w:r>
    </w:p>
    <w:p w14:paraId="0D0A0B1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κατ’ </w:t>
      </w:r>
      <w:r>
        <w:rPr>
          <w:rFonts w:eastAsia="Times New Roman" w:cs="Times New Roman"/>
          <w:szCs w:val="24"/>
        </w:rPr>
        <w:t xml:space="preserve">αρχάς </w:t>
      </w:r>
      <w:r>
        <w:rPr>
          <w:rFonts w:eastAsia="Times New Roman" w:cs="Times New Roman"/>
          <w:szCs w:val="24"/>
        </w:rPr>
        <w:t>ως προς τα ζητήματα που έχουν να κάνουν με τα μισθολογικά των αντρών και των γυναικών των Ενόπλων Δυνάμεων, τα οποία μας αφορούν πάρα πολύ, θα πούμε πρώτα –γιατί καλ</w:t>
      </w:r>
      <w:r>
        <w:rPr>
          <w:rFonts w:eastAsia="Times New Roman" w:cs="Times New Roman"/>
          <w:szCs w:val="24"/>
        </w:rPr>
        <w:t xml:space="preserve">ό είναι ο καθένας να ξεκινάει μιλώντας πρώτα για τον εαυτό του- τα δικά μας πεπραγμένα ή, εν πάση περιπτώσει, τον τρόπο που προσπαθήσαμε να αντιμετωπίσουμε τις μεγάλες μισθολογικές μειώσεις ή να εφαρμόσουμε τις αποφάσεις της ελληνικής </w:t>
      </w:r>
      <w:r>
        <w:rPr>
          <w:rFonts w:eastAsia="Times New Roman" w:cs="Times New Roman"/>
          <w:szCs w:val="24"/>
        </w:rPr>
        <w:t>δ</w:t>
      </w:r>
      <w:r>
        <w:rPr>
          <w:rFonts w:eastAsia="Times New Roman" w:cs="Times New Roman"/>
          <w:szCs w:val="24"/>
        </w:rPr>
        <w:t>ικαιοσύνης, γιατί εί</w:t>
      </w:r>
      <w:r>
        <w:rPr>
          <w:rFonts w:eastAsia="Times New Roman" w:cs="Times New Roman"/>
          <w:szCs w:val="24"/>
        </w:rPr>
        <w:t xml:space="preserve">ναι και αυτό. </w:t>
      </w:r>
    </w:p>
    <w:p w14:paraId="0D0A0B1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Εκτός του ότι από το 2014 δόθηκαν 450 εκατομμύρια σε 700 χιλιάδες νοικοκυριά, αυτό που έγινε το 2015 είναι ότι αυξήθηκε ο μισθός των στελεχών των Ενόπλων Δυνάμεων περίπου 6,37%. Αυτό έγινε με </w:t>
      </w:r>
      <w:r>
        <w:rPr>
          <w:rFonts w:eastAsia="Times New Roman" w:cs="Times New Roman"/>
          <w:szCs w:val="24"/>
        </w:rPr>
        <w:t>διάταξη</w:t>
      </w:r>
      <w:r>
        <w:rPr>
          <w:rFonts w:eastAsia="Times New Roman" w:cs="Times New Roman"/>
          <w:szCs w:val="24"/>
        </w:rPr>
        <w:t xml:space="preserve"> του ν.4307/2014, τον οποίο </w:t>
      </w:r>
      <w:r>
        <w:rPr>
          <w:rFonts w:eastAsia="Times New Roman" w:cs="Times New Roman"/>
          <w:szCs w:val="24"/>
        </w:rPr>
        <w:t>συνυπέγραφα</w:t>
      </w:r>
      <w:r>
        <w:rPr>
          <w:rFonts w:eastAsia="Times New Roman" w:cs="Times New Roman"/>
          <w:szCs w:val="24"/>
        </w:rPr>
        <w:t xml:space="preserve"> τό</w:t>
      </w:r>
      <w:r>
        <w:rPr>
          <w:rFonts w:eastAsia="Times New Roman" w:cs="Times New Roman"/>
          <w:szCs w:val="24"/>
        </w:rPr>
        <w:t>τε ως Υπουργός Ανάπτυξης, ήταν μία ημέρα πριν μεταπηδήσω στο Υπουργείο Εθνικής Άμυνας και με μία απόφαση της 17</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2014 που υπέγραψα πλέον ως Υπουργός Εθνικής Άμυνας και αφορά την αναπροσαρμογή επί τη βάσει των δικαστικών αποφάσεων που είχαν εκδοθεί. </w:t>
      </w:r>
    </w:p>
    <w:p w14:paraId="0D0A0B1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Στην</w:t>
      </w:r>
      <w:r>
        <w:rPr>
          <w:rFonts w:eastAsia="Times New Roman" w:cs="Times New Roman"/>
          <w:szCs w:val="24"/>
        </w:rPr>
        <w:t xml:space="preserve"> πραγματικότητα, δηλαδή, αρχίσαμε να δίνουμε χρήματα που τα στελέχη των Ενόπλων Δυνάμεων εδικαιούντο. Δεν τους κάναμε κάποια αύξηση την οποία δεν εδικαιούντο ή δεν μπορούσαν να διεκδικήσουν. Όμως, αυτή η αναπροσαρμογή, επί τη βάσει των δικαστικών αποφάσεων</w:t>
      </w:r>
      <w:r>
        <w:rPr>
          <w:rFonts w:eastAsia="Times New Roman" w:cs="Times New Roman"/>
          <w:szCs w:val="24"/>
        </w:rPr>
        <w:t xml:space="preserve"> διεκόπη, δεν συνεχίστηκε, έμεινε στο 2015 ό,τι είχαμε υπογράψει εμείς ή είχαμε ψηφίσει το 2014. </w:t>
      </w:r>
    </w:p>
    <w:p w14:paraId="0D0A0B1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w:t>
      </w:r>
      <w:r>
        <w:rPr>
          <w:rFonts w:eastAsia="Times New Roman" w:cs="Times New Roman"/>
          <w:szCs w:val="24"/>
        </w:rPr>
        <w:t>αυτό που ξέρετε όλοι-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2017 η μισθολογική ωρίμανση των ειδικών μισθολογίων διεκόπη και αναμένουμε το εάν και κατά πόσον επ’ αυτού θα υπάρξει </w:t>
      </w:r>
      <w:r>
        <w:rPr>
          <w:rFonts w:eastAsia="Times New Roman" w:cs="Times New Roman"/>
          <w:szCs w:val="24"/>
        </w:rPr>
        <w:t>οποιαδήποτε θετική εξέλιξη.</w:t>
      </w:r>
    </w:p>
    <w:p w14:paraId="0D0A0B1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το λέμε ξεκάθαρα στο Υπουργείο Εθνικής Άμυνας, στον Υπουργό, στον Αναπληρωτή Υπουργό σε όλους: Πιστεύουμε στην προσπάθεια αποκατάστασης και είμαστε εδώ για να βοηθήσουμε αυτή την προσπάθεια αποκατάστασης. Πιστεύουμε, </w:t>
      </w:r>
      <w:r>
        <w:rPr>
          <w:rFonts w:eastAsia="Times New Roman" w:cs="Times New Roman"/>
          <w:szCs w:val="24"/>
        </w:rPr>
        <w:t>δηλαδή, ότι αυτή η αποκατάσταση είναι κάτι που δικαιούνται τα στελέχη των Ενόπλων Δυνάμεων και των Σωμάτων Ασφαλείας, για να ολοκληρώσουμε την κουβέντα.</w:t>
      </w:r>
    </w:p>
    <w:p w14:paraId="0D0A0B1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Μπαίνω σε ένα άλλο θέμα, στο οποίο, κύριε Υπουργέ, θέλω μία απάντηση. Τον Ιούνιο του 2016 κατέθεσα μία </w:t>
      </w:r>
      <w:r>
        <w:rPr>
          <w:rFonts w:eastAsia="Times New Roman" w:cs="Times New Roman"/>
          <w:szCs w:val="24"/>
        </w:rPr>
        <w:t>ερώτηση για τη λειτουργία των Υπηρεσιών Ασύλου</w:t>
      </w:r>
      <w:r>
        <w:rPr>
          <w:rFonts w:eastAsia="Times New Roman" w:cs="Times New Roman"/>
          <w:szCs w:val="24"/>
        </w:rPr>
        <w:t>,</w:t>
      </w:r>
      <w:r>
        <w:rPr>
          <w:rFonts w:eastAsia="Times New Roman" w:cs="Times New Roman"/>
          <w:szCs w:val="24"/>
        </w:rPr>
        <w:t xml:space="preserve"> Πρώτης Υποδοχής, Διαχείρισης Προγραμμάτων </w:t>
      </w:r>
      <w:r>
        <w:rPr>
          <w:rFonts w:eastAsia="Times New Roman" w:cs="Times New Roman"/>
          <w:szCs w:val="24"/>
        </w:rPr>
        <w:t>και</w:t>
      </w:r>
      <w:r>
        <w:rPr>
          <w:rFonts w:eastAsia="Times New Roman" w:cs="Times New Roman"/>
          <w:szCs w:val="24"/>
        </w:rPr>
        <w:t xml:space="preserve"> για την κάλυψη των δαπανών και ζήτησα από το Υπουργείο Εθνικής Άμυνας να μου οριοθετήσει τη συμμετοχή του. Διότι εγώ πιστεύω πράγματι ότι έχει επωμισθεί έργο το Υ</w:t>
      </w:r>
      <w:r>
        <w:rPr>
          <w:rFonts w:eastAsia="Times New Roman" w:cs="Times New Roman"/>
          <w:szCs w:val="24"/>
        </w:rPr>
        <w:t>πουργείο Εθνικής Άμυνας, το οποίο τουλάχιστον δεν ήταν στον βασικό κορμό των καθηκόντων του και κατά συνέπεια, θέλω να ξέρω, θέλουμε να ξέρουμε εμείς στη Νέα Δημοκρατία, ποια είναι η επιβάρυνση, που έχουν υποστεί οι ελληνικές Ένοπλες Δυνάμεις από το χειρισ</w:t>
      </w:r>
      <w:r>
        <w:rPr>
          <w:rFonts w:eastAsia="Times New Roman" w:cs="Times New Roman"/>
          <w:szCs w:val="24"/>
        </w:rPr>
        <w:t>μό του μεταναστευτικού. Επ’ αυτού έχει περάσει ένας μήνας, απάντηση ακόμη δεν έχω λάβει.</w:t>
      </w:r>
    </w:p>
    <w:p w14:paraId="0D0A0B1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αταλήγω στα θέματα που έχουν να κάνουν με το άρθρο 50. Γενικά, το νομοθέτημα, ο επιμελής εισηγητής της Αξιωματικής Αντιπολίτευσης κ. Δαβάκης, το ανέλυσε διεξοδικά και</w:t>
      </w:r>
      <w:r>
        <w:rPr>
          <w:rFonts w:eastAsia="Times New Roman" w:cs="Times New Roman"/>
          <w:szCs w:val="24"/>
        </w:rPr>
        <w:t xml:space="preserve"> σε όλα τα άρθρα τοποθετήθηκε, όπως και στην </w:t>
      </w:r>
      <w:r>
        <w:rPr>
          <w:rFonts w:eastAsia="Times New Roman" w:cs="Times New Roman"/>
          <w:szCs w:val="24"/>
        </w:rPr>
        <w:t>ε</w:t>
      </w:r>
      <w:r>
        <w:rPr>
          <w:rFonts w:eastAsia="Times New Roman" w:cs="Times New Roman"/>
          <w:szCs w:val="24"/>
        </w:rPr>
        <w:t>πιτροπή μαζί με τους άλλους συναδέλφους της Νέας Δημοκρατίας και στην Ολομέλεια, επί των απόψεών μας.</w:t>
      </w:r>
    </w:p>
    <w:p w14:paraId="0D0A0B1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Όμως, για εμάς το ζήτημα παραμένει. Έκανε ο Υπουργός κ. Καμμένος μ</w:t>
      </w:r>
      <w:r>
        <w:rPr>
          <w:rFonts w:eastAsia="Times New Roman" w:cs="Times New Roman"/>
          <w:szCs w:val="24"/>
        </w:rPr>
        <w:t>ί</w:t>
      </w:r>
      <w:r>
        <w:rPr>
          <w:rFonts w:eastAsia="Times New Roman" w:cs="Times New Roman"/>
          <w:szCs w:val="24"/>
        </w:rPr>
        <w:t>α παρέμβαση, όσον αφορά τη διατύπωση μιας</w:t>
      </w:r>
      <w:r>
        <w:rPr>
          <w:rFonts w:eastAsia="Times New Roman" w:cs="Times New Roman"/>
          <w:szCs w:val="24"/>
        </w:rPr>
        <w:t xml:space="preserve"> συγκεκριμένης παραγράφου. Δεν στερείται ενδιαφέροντος αυτή η παράγραφος, γι’ αυτό παρακαλώ να γίνει ενσωμάτωση της νομοτεχνικής μεταβολής και να τη δούμε στο σύνολό της πριν από την ψήφιση. Δεν στερείται ενδιαφέροντος, διότι αφορά την επαφή των ενώσεων αυ</w:t>
      </w:r>
      <w:r>
        <w:rPr>
          <w:rFonts w:eastAsia="Times New Roman" w:cs="Times New Roman"/>
          <w:szCs w:val="24"/>
        </w:rPr>
        <w:t xml:space="preserve">τών με τις φυσικές περιφερειακές ηγεσίες των </w:t>
      </w:r>
      <w:r>
        <w:rPr>
          <w:rFonts w:eastAsia="Times New Roman" w:cs="Times New Roman"/>
          <w:szCs w:val="24"/>
        </w:rPr>
        <w:t>Ε</w:t>
      </w:r>
      <w:r>
        <w:rPr>
          <w:rFonts w:eastAsia="Times New Roman" w:cs="Times New Roman"/>
          <w:szCs w:val="24"/>
        </w:rPr>
        <w:t>λληνικών Ενόπλων Δυνάμεων.</w:t>
      </w:r>
    </w:p>
    <w:p w14:paraId="0D0A0B1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Εμείς, όμως, για να είμαστε σαφείς</w:t>
      </w:r>
      <w:r>
        <w:rPr>
          <w:rFonts w:eastAsia="Times New Roman" w:cs="Times New Roman"/>
          <w:szCs w:val="24"/>
        </w:rPr>
        <w:t>,</w:t>
      </w:r>
      <w:r>
        <w:rPr>
          <w:rFonts w:eastAsia="Times New Roman" w:cs="Times New Roman"/>
          <w:szCs w:val="24"/>
        </w:rPr>
        <w:t xml:space="preserve"> δεν πιστεύουμε σε αυτό το άρθρο. Κατ’ αρχάς, είναι πρόχειρο, απολύτως πρόχειρο. Εδώ γίνεται κάτι το οποίο αποτελεί ρηξικέλευθη αλλαγή στις Ένοπλες </w:t>
      </w:r>
      <w:r>
        <w:rPr>
          <w:rFonts w:eastAsia="Times New Roman" w:cs="Times New Roman"/>
          <w:szCs w:val="24"/>
        </w:rPr>
        <w:t xml:space="preserve">Δυνάμεις. Δεν μπορεί αυτό να έρχεται με μία βουλευτική τροπολογία, η οποία μάλιστα παραπέμπει στον ν.1264/1982 </w:t>
      </w:r>
      <w:r>
        <w:rPr>
          <w:rFonts w:eastAsia="Times New Roman" w:cs="Times New Roman"/>
          <w:szCs w:val="24"/>
        </w:rPr>
        <w:lastRenderedPageBreak/>
        <w:t>και αναγκάζεται και αντικαθιστά με παραπομπή στην παράγραφο 2, όπου «εργοδότης» διάβαζε έτσι, όπου «εργαζόμενος» διάβαζε αλλιώς. Αυτά δεν είναι σ</w:t>
      </w:r>
      <w:r>
        <w:rPr>
          <w:rFonts w:eastAsia="Times New Roman" w:cs="Times New Roman"/>
          <w:szCs w:val="24"/>
        </w:rPr>
        <w:t xml:space="preserve">οβαρά πράγματα. </w:t>
      </w:r>
    </w:p>
    <w:p w14:paraId="0D0A0B1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Εάν η Κυβέρνηση το πιστεύει, είναι θεμιτό να είναι μέσα στο αξιακό της σύνολο. Απορώ για τους Ανεξάρτητους Έλληνες, αυτό όμως είναι δικό τους θέμα. Εν πάση περιπτώσει, μπορεί η Κυβέρνηση να ασκήσει τη νομοτεχνική της πρωτοβουλία, να φέρει </w:t>
      </w:r>
      <w:r>
        <w:rPr>
          <w:rFonts w:eastAsia="Times New Roman" w:cs="Times New Roman"/>
          <w:szCs w:val="24"/>
        </w:rPr>
        <w:t xml:space="preserve">ένα σοβαρό νομοθέτημα, με αρχή, μέση και τέλος, με στάθμιση των συν και των πλην, να το φέρει στην </w:t>
      </w:r>
      <w:r>
        <w:rPr>
          <w:rFonts w:eastAsia="Times New Roman" w:cs="Times New Roman"/>
          <w:szCs w:val="24"/>
        </w:rPr>
        <w:t>ε</w:t>
      </w:r>
      <w:r>
        <w:rPr>
          <w:rFonts w:eastAsia="Times New Roman" w:cs="Times New Roman"/>
          <w:szCs w:val="24"/>
        </w:rPr>
        <w:t>πιτροπή, να το συζητήσουμε, διαφωνούντες έστω, να προσθέσουμε την άποψή μας και να μπορέσει η Κυβέρνηση να καταλήξει σε μία άξια λόγου νομοτεχνικά –πέραν τω</w:t>
      </w:r>
      <w:r>
        <w:rPr>
          <w:rFonts w:eastAsia="Times New Roman" w:cs="Times New Roman"/>
          <w:szCs w:val="24"/>
        </w:rPr>
        <w:t>ν άλλων- αλλά και ουσιαστικά νομοθετική πρωτοβουλία. Τέτοια θέματα να εισάγονται με μία βουλευτική τροπολογία, στην οποία αναγκάζεται ο καθένας να προσαρμόσει και τις λέξεις για να ανταποκρίνεται σε υπάρχον νομικό πλαίσιο που αφορά καθολικά άλλες περιπτώσε</w:t>
      </w:r>
      <w:r>
        <w:rPr>
          <w:rFonts w:eastAsia="Times New Roman" w:cs="Times New Roman"/>
          <w:szCs w:val="24"/>
        </w:rPr>
        <w:t>ις, δεν νομίζω ότι είναι χρήσιμο.</w:t>
      </w:r>
    </w:p>
    <w:p w14:paraId="0D0A0B2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Εν πάση περιπτώσει, όσον αφορά τα θέματα των Ενόπλων Δυνάμεων είμαστε όλοι πάντοτε πάρα πολύ προσεκτικοί. Επίσης, είμαστε πάρα πολύ έτοιμοι να υποστηρίξουμε οτιδήποτε αφορά τη βελτίωση των όρων της ζωής και τη διαδικασία υ</w:t>
      </w:r>
      <w:r>
        <w:rPr>
          <w:rFonts w:eastAsia="Times New Roman" w:cs="Times New Roman"/>
          <w:szCs w:val="24"/>
        </w:rPr>
        <w:t>πηρεσίας των γυναικών και των ανδρών των Ενόπλων Δυνάμεων και των Σωμάτων Ασφαλείας.</w:t>
      </w:r>
    </w:p>
    <w:p w14:paraId="0D0A0B2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Θα θέλαμε, λοιπόν, κύριε Υπουργέ και κύριε Αναπληρωτή Υπουργέ, ιδίως στο συνδικαλιστικό θέμα μια σοβαρότερη νομοτεχνική προσπάθεια. Δεν υπήρχε κανένας λόγος –έστω και αν τ</w:t>
      </w:r>
      <w:r>
        <w:rPr>
          <w:rFonts w:eastAsia="Times New Roman" w:cs="Times New Roman"/>
          <w:szCs w:val="24"/>
        </w:rPr>
        <w:t>ο πιστεύετε- να γίνει με τη διαδικασία της βουλευτικής τροπολογίας την οποία φέρνετε.</w:t>
      </w:r>
    </w:p>
    <w:p w14:paraId="0D0A0B2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D0A0B23" w14:textId="77777777" w:rsidR="00E2285C" w:rsidRDefault="00095D9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0A0B2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Θα ήθελα τον λόγο, κύριε Πρόεδρε.</w:t>
      </w:r>
    </w:p>
    <w:p w14:paraId="0D0A0B2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w:t>
      </w:r>
      <w:r>
        <w:rPr>
          <w:rFonts w:eastAsia="Times New Roman" w:cs="Times New Roman"/>
          <w:b/>
          <w:szCs w:val="24"/>
        </w:rPr>
        <w:t>(Δημήτριος Κρεμαστινός):</w:t>
      </w:r>
      <w:r>
        <w:rPr>
          <w:rFonts w:eastAsia="Times New Roman" w:cs="Times New Roman"/>
          <w:szCs w:val="24"/>
        </w:rPr>
        <w:t xml:space="preserve"> Κύριε Βίτσα, ο Κανονισμός λέει πόσο θα μιλήσετε. Το λέω γιατί έχουμε περάσει τον χρόνο.</w:t>
      </w:r>
    </w:p>
    <w:p w14:paraId="0D0A0B2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Δύο λεπτά θέλω, γιατί αναφέρθηκε ο κ. Δένδιας.</w:t>
      </w:r>
    </w:p>
    <w:p w14:paraId="0D0A0B2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Επί </w:t>
      </w:r>
      <w:r>
        <w:rPr>
          <w:rFonts w:eastAsia="Times New Roman" w:cs="Times New Roman"/>
          <w:szCs w:val="24"/>
        </w:rPr>
        <w:t>προσωπικού δηλαδή ζητάτε τον λόγο.</w:t>
      </w:r>
    </w:p>
    <w:p w14:paraId="0D0A0B2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Όπως θέλετε. Ως Υπουργός θα απαντήσω.</w:t>
      </w:r>
    </w:p>
    <w:p w14:paraId="0D0A0B2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Για να είμαστε σύμφωνοι με τον Κανονισμό.</w:t>
      </w:r>
    </w:p>
    <w:p w14:paraId="0D0A0B2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0D0A0B2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(Αναπληρ</w:t>
      </w:r>
      <w:r>
        <w:rPr>
          <w:rFonts w:eastAsia="Times New Roman" w:cs="Times New Roman"/>
          <w:b/>
          <w:szCs w:val="24"/>
        </w:rPr>
        <w:t>ωτής Υπουργός Εθνικής Άμυνας):</w:t>
      </w:r>
      <w:r>
        <w:rPr>
          <w:rFonts w:eastAsia="Times New Roman" w:cs="Times New Roman"/>
          <w:szCs w:val="24"/>
        </w:rPr>
        <w:t xml:space="preserve"> Κατ’ αρχάς θέλω να πω ότι δεν μπορώ να καταλάβω τη λογική, που ανέφερε ο κ. Δένδιας, ότι θα πρέπει να ζητάμε τον λόγο και μετά </w:t>
      </w:r>
      <w:r>
        <w:rPr>
          <w:rFonts w:eastAsia="Times New Roman" w:cs="Times New Roman"/>
          <w:szCs w:val="24"/>
        </w:rPr>
        <w:lastRenderedPageBreak/>
        <w:t>από ένα ορισμένο χρονικό διάστημα όποιος είναι Υπουργός θα μπορεί να λαμβάνει τον λόγο ή να διακόπ</w:t>
      </w:r>
      <w:r>
        <w:rPr>
          <w:rFonts w:eastAsia="Times New Roman" w:cs="Times New Roman"/>
          <w:szCs w:val="24"/>
        </w:rPr>
        <w:t xml:space="preserve">τει. Αυτό ισχύει για τις διακοπές για όλους μας. Δεν είναι χρονικό το διάστημα. Δεν το καταλαβαίνω αυτό. </w:t>
      </w:r>
    </w:p>
    <w:p w14:paraId="0D0A0B2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Αυτό αφορά το συγκεκριμένο Υπουργείο, που το συνηθίζει.</w:t>
      </w:r>
    </w:p>
    <w:p w14:paraId="0D0A0B2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Δεύτερο ζήτημα, κύρι</w:t>
      </w:r>
      <w:r>
        <w:rPr>
          <w:rFonts w:eastAsia="Times New Roman" w:cs="Times New Roman"/>
          <w:szCs w:val="24"/>
        </w:rPr>
        <w:t>ε Δένδια, επειδή ξανακάνατε το ίδιο που σας προέτρεψα να μην το κάνετε, όχι εσάς, όλους, από πριν.</w:t>
      </w:r>
    </w:p>
    <w:p w14:paraId="0D0A0B2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Ο δημοσιογράφος Χασαπόπουλος γράφει: «Για αυτούς τους οκτώ συλληφθέντες, πολιτικά θέλω να μου πείτε και όχι με την ιδιότητα του Αναπληρωτή Υπουργού Άμυνας, τ</w:t>
      </w:r>
      <w:r>
        <w:rPr>
          <w:rFonts w:eastAsia="Times New Roman" w:cs="Times New Roman"/>
          <w:szCs w:val="24"/>
        </w:rPr>
        <w:t xml:space="preserve">ι πρέπει κατά τη γνώμη σας να γίνει;». Αυτή είναι η ερώτηση. Η απάντηση -και σας διαβάζω όπως την είπα, με τους σολοικισμούς και βαρβαρισμούς που μπορεί να έχει ένας προφορικός λόγος- ήταν: «κοιτάξτε, αυτό που θα πρέπει να εφαρμοστεί είναι το ελληνικό και </w:t>
      </w:r>
      <w:r>
        <w:rPr>
          <w:rFonts w:eastAsia="Times New Roman" w:cs="Times New Roman"/>
          <w:szCs w:val="24"/>
        </w:rPr>
        <w:t>το δημόσιο διεθνές δίκαιο. Από ό,τι γνωρίζω, σε λίγη ώρα θα εξεταστεί σε πρώτο βαθμό το αίτημα του πολιτικού τους ασύλου...» δεν ήταν σε λίγη ώρα «...αλλά πρέπει να πω ότι το επιχείρημα έκδοσης...», και όχι το αίτημα έκδοσης, «...από την πλευρά της Τουρκία</w:t>
      </w:r>
      <w:r>
        <w:rPr>
          <w:rFonts w:eastAsia="Times New Roman" w:cs="Times New Roman"/>
          <w:szCs w:val="24"/>
        </w:rPr>
        <w:t xml:space="preserve">ς είναι αρκετά </w:t>
      </w:r>
      <w:r>
        <w:rPr>
          <w:rFonts w:eastAsia="Times New Roman" w:cs="Times New Roman"/>
          <w:szCs w:val="24"/>
        </w:rPr>
        <w:lastRenderedPageBreak/>
        <w:t>ισχυρό, θα έλεγα πολύ ισχυρό. Δηλαδή το γεγονός...», και εξηγώ ποιο είναι, «... ότι παραβιάστηκε η συνταγματική νομιμότητα και υπήρξε απόπειρα κατάλυσης της δημοκρατίας, αυτό είναι ένα ισχυρό επιχείρημα.».</w:t>
      </w:r>
    </w:p>
    <w:p w14:paraId="0D0A0B2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Γιατί το είπατε α</w:t>
      </w:r>
      <w:r>
        <w:rPr>
          <w:rFonts w:eastAsia="Times New Roman" w:cs="Times New Roman"/>
          <w:szCs w:val="24"/>
        </w:rPr>
        <w:t>υτό;</w:t>
      </w:r>
    </w:p>
    <w:p w14:paraId="0D0A0B30"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«Άρα</w:t>
      </w:r>
      <w:r>
        <w:rPr>
          <w:rFonts w:eastAsia="Times New Roman" w:cs="Times New Roman"/>
          <w:szCs w:val="24"/>
        </w:rPr>
        <w:t xml:space="preserve"> αυτό που θα γίνει αυτή τη στιγμή είναι ότι θα εξεταστεί σε πρώτο βαθμό, θα εξεταστεί σε δεύτερο βαθμό και μετά θα αρχίσει η διαδικασία της εξέτασης του αιτήματος έκδοσης», δηλαδή όλα αυτά δηλαδή που είπατε.</w:t>
      </w:r>
    </w:p>
    <w:p w14:paraId="0D0A0B31" w14:textId="77777777" w:rsidR="00E2285C" w:rsidRDefault="00095D94">
      <w:pPr>
        <w:spacing w:line="600" w:lineRule="auto"/>
        <w:ind w:firstLine="720"/>
        <w:contextualSpacing/>
        <w:jc w:val="both"/>
        <w:rPr>
          <w:rFonts w:eastAsia="Times New Roman"/>
          <w:szCs w:val="24"/>
        </w:rPr>
      </w:pPr>
      <w:r>
        <w:rPr>
          <w:rFonts w:eastAsia="Times New Roman"/>
          <w:szCs w:val="24"/>
        </w:rPr>
        <w:t>Β</w:t>
      </w:r>
      <w:r>
        <w:rPr>
          <w:rFonts w:eastAsia="Times New Roman"/>
          <w:szCs w:val="24"/>
        </w:rPr>
        <w:t>εβαίως, ως νομικός γνωρίζετε –το γνωρίζετε- ότι</w:t>
      </w:r>
      <w:r>
        <w:rPr>
          <w:rFonts w:eastAsia="Times New Roman"/>
          <w:szCs w:val="24"/>
        </w:rPr>
        <w:t xml:space="preserve"> άλλο είναι το θέμα της απέλασης και άλλο το ζήτημα της έκδοσης. Άλλωστε, στην έκδοση συζητάνε στην ουσία –το λέω χοντρά- δυο δικαστήρια μεταξύ τους. Αυτό συμβαίνει. Ως νομικός τα γνωρίζετε. Δεν θα επανέλθω, ακόμη κι αν ζητήσετε τον λόγο. Νομίζω ότι πλέον </w:t>
      </w:r>
      <w:r>
        <w:rPr>
          <w:rFonts w:eastAsia="Times New Roman"/>
          <w:szCs w:val="24"/>
        </w:rPr>
        <w:t>είναι καθαρό. Ακούστηκε τι είπα.</w:t>
      </w:r>
    </w:p>
    <w:p w14:paraId="0D0A0B32" w14:textId="77777777" w:rsidR="00E2285C" w:rsidRDefault="00095D94">
      <w:pPr>
        <w:spacing w:line="600" w:lineRule="auto"/>
        <w:ind w:firstLine="720"/>
        <w:contextualSpacing/>
        <w:jc w:val="both"/>
        <w:rPr>
          <w:rFonts w:eastAsia="Times New Roman"/>
          <w:b/>
          <w:szCs w:val="24"/>
        </w:rPr>
      </w:pPr>
      <w:r>
        <w:rPr>
          <w:rFonts w:eastAsia="Times New Roman"/>
          <w:b/>
          <w:szCs w:val="24"/>
        </w:rPr>
        <w:t>ΦΩΤΕΙΝΗ ΒΑΚΗ:</w:t>
      </w:r>
      <w:r>
        <w:rPr>
          <w:rFonts w:eastAsia="Times New Roman"/>
          <w:szCs w:val="24"/>
        </w:rPr>
        <w:t xml:space="preserve"> Κύριε Πρόεδρε…</w:t>
      </w:r>
    </w:p>
    <w:p w14:paraId="0D0A0B33"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Κυρία Βάκη, είχε γίνει μ</w:t>
      </w:r>
      <w:r>
        <w:rPr>
          <w:rFonts w:eastAsia="Times New Roman"/>
          <w:szCs w:val="24"/>
        </w:rPr>
        <w:t>ί</w:t>
      </w:r>
      <w:r>
        <w:rPr>
          <w:rFonts w:eastAsia="Times New Roman"/>
          <w:szCs w:val="24"/>
        </w:rPr>
        <w:t>α συμφωνία, την οποία εξήγγειλε ο κ. Κακλαμάνης πριν από μένα. Συμφώνησαν τα κόμματα να μιλάνε τρεις Βουλευτές, ένας Κοινοβουλευτικός</w:t>
      </w:r>
      <w:r>
        <w:rPr>
          <w:rFonts w:eastAsia="Times New Roman"/>
          <w:szCs w:val="24"/>
        </w:rPr>
        <w:t xml:space="preserve"> Εκπρόσωπος στη συνέχεια κ.λπ.</w:t>
      </w:r>
      <w:r>
        <w:rPr>
          <w:rFonts w:eastAsia="Times New Roman"/>
          <w:szCs w:val="24"/>
        </w:rPr>
        <w:t>.</w:t>
      </w:r>
    </w:p>
    <w:p w14:paraId="0D0A0B34" w14:textId="77777777" w:rsidR="00E2285C" w:rsidRDefault="00095D94">
      <w:pPr>
        <w:spacing w:line="600" w:lineRule="auto"/>
        <w:ind w:firstLine="720"/>
        <w:contextualSpacing/>
        <w:jc w:val="both"/>
        <w:rPr>
          <w:rFonts w:eastAsia="Times New Roman"/>
          <w:szCs w:val="24"/>
        </w:rPr>
      </w:pPr>
      <w:r>
        <w:rPr>
          <w:rFonts w:eastAsia="Times New Roman"/>
          <w:szCs w:val="24"/>
        </w:rPr>
        <w:t>Ο κ. Δένδιας ζήτησε τον λόγο, σύμφωνα με τον Κανονισμό. Εάν πάμε σύμφωνα με τον Κανονισμό κι όχι με τη συμφωνία, τότε οι Κοινοβουλευτικοί Εκπρόσωποι πρέπει να πάνε σύμφωνα με τον Κανονισμό, δηλαδή ζητούν τον λόγο, τον έχουν.</w:t>
      </w:r>
    </w:p>
    <w:p w14:paraId="0D0A0B35" w14:textId="77777777" w:rsidR="00E2285C" w:rsidRDefault="00095D94">
      <w:pPr>
        <w:spacing w:line="600" w:lineRule="auto"/>
        <w:ind w:firstLine="720"/>
        <w:contextualSpacing/>
        <w:jc w:val="both"/>
        <w:rPr>
          <w:rFonts w:eastAsia="Times New Roman"/>
          <w:szCs w:val="24"/>
        </w:rPr>
      </w:pPr>
      <w:r>
        <w:rPr>
          <w:rFonts w:eastAsia="Times New Roman"/>
          <w:szCs w:val="24"/>
        </w:rPr>
        <w:t>Οπότε, επειδή ζήτησε τον λόγο και ο κ. Παππάς, αποφασίστε εάν θα πάμε σύμφωνα με τον Κανονισμό ή αν θα πάμε βάσει της συμφωνίας. Δηλαδή οι Κοινοβουλευτικοί Εκπρόσωποι αποφασίστε αν θα πάμε σύμφωνα…</w:t>
      </w:r>
    </w:p>
    <w:p w14:paraId="0D0A0B36"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ΑΙΚΑΤΕΡΙΝΗ ΠΑΠΑΚΩΣΤΑ-ΣΙΔΗΡΟΠΟΥΛΟΥ: </w:t>
      </w:r>
      <w:r>
        <w:rPr>
          <w:rFonts w:eastAsia="Times New Roman"/>
          <w:szCs w:val="24"/>
        </w:rPr>
        <w:t>Να πάμε βάσει της συμφ</w:t>
      </w:r>
      <w:r>
        <w:rPr>
          <w:rFonts w:eastAsia="Times New Roman"/>
          <w:szCs w:val="24"/>
        </w:rPr>
        <w:t xml:space="preserve">ωνίας, κύριε Πρόεδρε. Έτσι αποφάσισε η Ολομέλεια. </w:t>
      </w:r>
    </w:p>
    <w:p w14:paraId="0D0A0B37"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Με τη συμφωνία λέει η κ. Παπακώστα.</w:t>
      </w:r>
    </w:p>
    <w:p w14:paraId="0D0A0B38"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ΦΩΤΕΙΝΗ ΒΑΚΗ:</w:t>
      </w:r>
      <w:r>
        <w:rPr>
          <w:rFonts w:eastAsia="Times New Roman"/>
          <w:szCs w:val="24"/>
        </w:rPr>
        <w:t xml:space="preserve"> Κύριε Πρόεδρε, ας μιλήσουν τρεις Βουλευτές…</w:t>
      </w:r>
    </w:p>
    <w:p w14:paraId="0D0A0B39"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Κυρία Βάκη, αν πάμε σύμφωνα με τον Κανο</w:t>
      </w:r>
      <w:r>
        <w:rPr>
          <w:rFonts w:eastAsia="Times New Roman"/>
          <w:szCs w:val="24"/>
        </w:rPr>
        <w:t>νισμό, τον λόγο θα τον έχουν οι Κοινοβουλευτικοί Εκπρόσωποι.</w:t>
      </w:r>
    </w:p>
    <w:p w14:paraId="0D0A0B3A"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ΑΙΚΑΤΕΡΙΝΗ ΠΑΠΑΚΩΣΤΑ-ΣΙΔΗΡΟΠΟΥΛΟΥ: </w:t>
      </w:r>
      <w:r>
        <w:rPr>
          <w:rFonts w:eastAsia="Times New Roman"/>
          <w:szCs w:val="24"/>
        </w:rPr>
        <w:t>Τότε να αποχωρήσουμε οι Βουλευτές, κύριε Πρόεδρε! Εάν καταστρατηγούμε εδώ μέσα τις συμφωνίες τις οποίες επικυρώνουμε αμέσως μετά την επικύρωσή τους, τότε να απο</w:t>
      </w:r>
      <w:r>
        <w:rPr>
          <w:rFonts w:eastAsia="Times New Roman"/>
          <w:szCs w:val="24"/>
        </w:rPr>
        <w:t>χωρήσουμε, κύριε Πρόεδρε.</w:t>
      </w:r>
    </w:p>
    <w:p w14:paraId="0D0A0B3B" w14:textId="77777777" w:rsidR="00E2285C" w:rsidRDefault="00095D94">
      <w:pPr>
        <w:spacing w:line="600" w:lineRule="auto"/>
        <w:ind w:firstLine="720"/>
        <w:contextualSpacing/>
        <w:jc w:val="center"/>
        <w:rPr>
          <w:rFonts w:eastAsia="Times New Roman"/>
          <w:szCs w:val="24"/>
        </w:rPr>
      </w:pPr>
      <w:r>
        <w:rPr>
          <w:rFonts w:eastAsia="Times New Roman"/>
          <w:szCs w:val="24"/>
        </w:rPr>
        <w:t>(Θόρυβος στην Αίθουσα)</w:t>
      </w:r>
    </w:p>
    <w:p w14:paraId="0D0A0B3C"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w:t>
      </w:r>
    </w:p>
    <w:p w14:paraId="0D0A0B3D" w14:textId="77777777" w:rsidR="00E2285C" w:rsidRDefault="00095D94">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Πρόεδρε, επί της διαδικασίας τον λόγο παρακαλώ.</w:t>
      </w:r>
    </w:p>
    <w:p w14:paraId="0D0A0B3E"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Εσείς συμφωνείτε να τηρήσουμε τη συμφωνία ή να</w:t>
      </w:r>
      <w:r>
        <w:rPr>
          <w:rFonts w:eastAsia="Times New Roman"/>
          <w:szCs w:val="24"/>
        </w:rPr>
        <w:t xml:space="preserve"> εφαρμόσουμε τον Κανονισμό;</w:t>
      </w:r>
    </w:p>
    <w:p w14:paraId="0D0A0B3F"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ΑΘΑΝΑΣΙΟΣ ΘΕΟΧΑΡΟΠΟΥΛΟΣ:</w:t>
      </w:r>
      <w:r>
        <w:rPr>
          <w:rFonts w:eastAsia="Times New Roman"/>
          <w:szCs w:val="24"/>
        </w:rPr>
        <w:t xml:space="preserve"> Επί της διαδικασίας, ο Κανονισμός λέει ότι οι Κοινοβουλευτικοί Εκπρόσωποι παίρνουν τον λόγο όποτε τον ζητήσουν και όχι με τη σειρά της κοινοβουλευτικής τάξεως.</w:t>
      </w:r>
    </w:p>
    <w:p w14:paraId="0D0A0B40"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Σύμφωνο</w:t>
      </w:r>
      <w:r>
        <w:rPr>
          <w:rFonts w:eastAsia="Times New Roman"/>
          <w:szCs w:val="24"/>
        </w:rPr>
        <w:t>ι.</w:t>
      </w:r>
    </w:p>
    <w:p w14:paraId="0D0A0B41" w14:textId="77777777" w:rsidR="00E2285C" w:rsidRDefault="00095D94">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Το λέω αυτό γιατί ο Κανονισμός είναι συγκεκριμένος πάνω σε αυτό το θέμα. Αν αποφασίσουμε να μιλήσουν δύο-τρεις Βουλευτές ενδιάμεσα, το οποίο είναι σωστό, να μιλούν δύο-τρεις Βουλευτές, για να σπάει η διαδικασία,… </w:t>
      </w:r>
    </w:p>
    <w:p w14:paraId="0D0A0B42"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(Δη</w:t>
      </w:r>
      <w:r>
        <w:rPr>
          <w:rFonts w:eastAsia="Times New Roman"/>
          <w:b/>
          <w:szCs w:val="24"/>
        </w:rPr>
        <w:t>μήτριος Κρεμαστινός):</w:t>
      </w:r>
      <w:r>
        <w:rPr>
          <w:rFonts w:eastAsia="Times New Roman"/>
          <w:szCs w:val="24"/>
        </w:rPr>
        <w:t xml:space="preserve"> Εσείς δηλαδή συμφωνείτε.</w:t>
      </w:r>
    </w:p>
    <w:p w14:paraId="0D0A0B43" w14:textId="77777777" w:rsidR="00E2285C" w:rsidRDefault="00095D94">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Ναι, αλλά να πάει με τη σειρά που έχουν ζητήσει τον λόγο οι Κοινοβουλευτικοί Εκπρόσωποι.</w:t>
      </w:r>
    </w:p>
    <w:p w14:paraId="0D0A0B44" w14:textId="77777777" w:rsidR="00E2285C" w:rsidRDefault="00095D94">
      <w:pPr>
        <w:spacing w:line="600" w:lineRule="auto"/>
        <w:ind w:firstLine="720"/>
        <w:contextualSpacing/>
        <w:jc w:val="both"/>
        <w:rPr>
          <w:rFonts w:eastAsia="Times New Roman"/>
          <w:szCs w:val="24"/>
        </w:rPr>
      </w:pPr>
      <w:r>
        <w:rPr>
          <w:rFonts w:eastAsia="Times New Roman"/>
          <w:b/>
          <w:szCs w:val="24"/>
        </w:rPr>
        <w:t>ΦΩΤΕΙΝΗ ΒΑΚΗ:</w:t>
      </w:r>
      <w:r>
        <w:rPr>
          <w:rFonts w:eastAsia="Times New Roman"/>
          <w:szCs w:val="24"/>
        </w:rPr>
        <w:t xml:space="preserve"> Εγώ συμφωνώ για τους Βουλευτές...</w:t>
      </w:r>
    </w:p>
    <w:p w14:paraId="0D0A0B45"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Ωραία. Η κ.</w:t>
      </w:r>
      <w:r>
        <w:rPr>
          <w:rFonts w:eastAsia="Times New Roman"/>
          <w:szCs w:val="24"/>
        </w:rPr>
        <w:t xml:space="preserve"> Βάκη συμφωνεί για τους Βουλευτές.</w:t>
      </w:r>
    </w:p>
    <w:p w14:paraId="0D0A0B46" w14:textId="77777777" w:rsidR="00E2285C" w:rsidRDefault="00095D94">
      <w:pPr>
        <w:spacing w:line="600" w:lineRule="auto"/>
        <w:ind w:firstLine="720"/>
        <w:contextualSpacing/>
        <w:jc w:val="both"/>
        <w:rPr>
          <w:rFonts w:eastAsia="Times New Roman"/>
          <w:b/>
          <w:szCs w:val="24"/>
        </w:rPr>
      </w:pPr>
      <w:r>
        <w:rPr>
          <w:rFonts w:eastAsia="Times New Roman"/>
          <w:b/>
          <w:szCs w:val="24"/>
        </w:rPr>
        <w:lastRenderedPageBreak/>
        <w:t>ΦΩΤΕΙΝΗ ΒΑΚΗ:</w:t>
      </w:r>
      <w:r>
        <w:rPr>
          <w:rFonts w:eastAsia="Times New Roman"/>
          <w:szCs w:val="24"/>
        </w:rPr>
        <w:t xml:space="preserve"> Εγώ όμως έχω ζητήσει να πάρω τον λόγο μετά τον κ. Δένδια.</w:t>
      </w:r>
      <w:r>
        <w:rPr>
          <w:rFonts w:eastAsia="Times New Roman"/>
          <w:b/>
          <w:szCs w:val="24"/>
        </w:rPr>
        <w:t xml:space="preserve"> </w:t>
      </w:r>
    </w:p>
    <w:p w14:paraId="0D0A0B47"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Καρρά, εσείς συμφωνείτε;</w:t>
      </w:r>
    </w:p>
    <w:p w14:paraId="0D0A0B48" w14:textId="77777777" w:rsidR="00E2285C" w:rsidRDefault="00095D94">
      <w:pPr>
        <w:spacing w:line="600" w:lineRule="auto"/>
        <w:ind w:firstLine="720"/>
        <w:contextualSpacing/>
        <w:jc w:val="both"/>
        <w:rPr>
          <w:rFonts w:eastAsia="Times New Roman"/>
          <w:szCs w:val="24"/>
        </w:rPr>
      </w:pPr>
      <w:r>
        <w:rPr>
          <w:rFonts w:eastAsia="Times New Roman"/>
          <w:b/>
          <w:szCs w:val="24"/>
        </w:rPr>
        <w:t>ΓΕΩΡΓΙΟΣ-ΔΗΜΗΤΡΙΟΣ ΚΑΡΡΑΣ:</w:t>
      </w:r>
      <w:r>
        <w:rPr>
          <w:rFonts w:eastAsia="Times New Roman"/>
          <w:szCs w:val="24"/>
        </w:rPr>
        <w:t xml:space="preserve"> Συμφωνώ. Όμως όσον αφορά τους Κοινοβουλευτικούς Εκπροσώπους να τηρηθεί η σειρά ανάλογα με το πότε ζήτησαν τον λόγο κι όχι να πάμε με τη σειρά των κομμάτων, κύριε Πρόεδρε. Συμφωνώ, λοιπόν, να πάρουν οι Βουλευτές τον λόγο ανά τρεις, αλλά για τους Κοινοβουλε</w:t>
      </w:r>
      <w:r>
        <w:rPr>
          <w:rFonts w:eastAsia="Times New Roman"/>
          <w:szCs w:val="24"/>
        </w:rPr>
        <w:t>υτικούς να ισχύσει η σειρά εγγραφής μας.</w:t>
      </w:r>
    </w:p>
    <w:p w14:paraId="0D0A0B49"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Παππά, συμφωνήστε κι εσείς, γιατί όλοι συμφωνούν. Θα μιλάνε τρεις Βουλευτές και θα μιλήσετε εσείς μετά.</w:t>
      </w:r>
    </w:p>
    <w:p w14:paraId="0D0A0B4A" w14:textId="77777777" w:rsidR="00E2285C" w:rsidRDefault="00095D94">
      <w:pPr>
        <w:spacing w:line="600" w:lineRule="auto"/>
        <w:ind w:firstLine="720"/>
        <w:contextualSpacing/>
        <w:jc w:val="both"/>
        <w:rPr>
          <w:rFonts w:eastAsia="Times New Roman"/>
          <w:szCs w:val="24"/>
        </w:rPr>
      </w:pPr>
      <w:r>
        <w:rPr>
          <w:rFonts w:eastAsia="Times New Roman"/>
          <w:b/>
          <w:szCs w:val="24"/>
        </w:rPr>
        <w:t>ΧΡΗΣΤΟΣ ΠΑΠΠΑΣ:</w:t>
      </w:r>
      <w:r>
        <w:rPr>
          <w:rFonts w:eastAsia="Times New Roman"/>
          <w:szCs w:val="24"/>
        </w:rPr>
        <w:t xml:space="preserve"> Είπατε πριν ότι θα μιλήσει η </w:t>
      </w:r>
      <w:r>
        <w:rPr>
          <w:rFonts w:eastAsia="Times New Roman"/>
          <w:szCs w:val="24"/>
        </w:rPr>
        <w:t xml:space="preserve">κ. </w:t>
      </w:r>
      <w:r>
        <w:rPr>
          <w:rFonts w:eastAsia="Times New Roman"/>
          <w:szCs w:val="24"/>
        </w:rPr>
        <w:t>Παπακώστα και ότι μετ</w:t>
      </w:r>
      <w:r>
        <w:rPr>
          <w:rFonts w:eastAsia="Times New Roman"/>
          <w:szCs w:val="24"/>
        </w:rPr>
        <w:t>ά θα μου δώσετε τον λόγο…</w:t>
      </w:r>
    </w:p>
    <w:p w14:paraId="0D0A0B4B"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Εγώ το είπα σύμφωνα με τον Κανονισμό. Εάν, λοιπόν, επιμένετε στον Κανονισμό, θα μιλήσετε. </w:t>
      </w:r>
    </w:p>
    <w:p w14:paraId="0D0A0B4C" w14:textId="77777777" w:rsidR="00E2285C" w:rsidRDefault="00095D94">
      <w:pPr>
        <w:spacing w:line="600" w:lineRule="auto"/>
        <w:ind w:firstLine="720"/>
        <w:contextualSpacing/>
        <w:jc w:val="both"/>
        <w:rPr>
          <w:rFonts w:eastAsia="Times New Roman"/>
          <w:szCs w:val="24"/>
        </w:rPr>
      </w:pPr>
      <w:r>
        <w:rPr>
          <w:rFonts w:eastAsia="Times New Roman"/>
          <w:szCs w:val="24"/>
        </w:rPr>
        <w:t>Κυρία Βάκη, θέλετε να μιλήσετε;</w:t>
      </w:r>
    </w:p>
    <w:p w14:paraId="0D0A0B4D" w14:textId="77777777" w:rsidR="00E2285C" w:rsidRDefault="00095D94">
      <w:pPr>
        <w:spacing w:line="600" w:lineRule="auto"/>
        <w:ind w:firstLine="720"/>
        <w:contextualSpacing/>
        <w:jc w:val="center"/>
        <w:rPr>
          <w:rFonts w:eastAsia="Times New Roman"/>
          <w:szCs w:val="24"/>
        </w:rPr>
      </w:pPr>
      <w:r>
        <w:rPr>
          <w:rFonts w:eastAsia="Times New Roman"/>
          <w:szCs w:val="24"/>
        </w:rPr>
        <w:t>(Διαμαρτυρίες στην Αίθουσα)</w:t>
      </w:r>
    </w:p>
    <w:p w14:paraId="0D0A0B4E"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ΑΙΚΑΤΕΡΙΝΗ ΠΑΠΑΚΩΣΤΑ-ΣΙΔΗΡΟΠΟΥΛΟΥ: </w:t>
      </w:r>
      <w:r>
        <w:rPr>
          <w:rFonts w:eastAsia="Times New Roman"/>
          <w:szCs w:val="24"/>
        </w:rPr>
        <w:t xml:space="preserve">Τη </w:t>
      </w:r>
      <w:r>
        <w:rPr>
          <w:rFonts w:eastAsia="Times New Roman"/>
          <w:szCs w:val="24"/>
        </w:rPr>
        <w:t>συμφωνία να τηρήσουμε!</w:t>
      </w:r>
    </w:p>
    <w:p w14:paraId="0D0A0B4F" w14:textId="77777777" w:rsidR="00E2285C" w:rsidRDefault="00095D94">
      <w:pPr>
        <w:spacing w:line="600" w:lineRule="auto"/>
        <w:ind w:firstLine="720"/>
        <w:contextualSpacing/>
        <w:jc w:val="both"/>
        <w:rPr>
          <w:rFonts w:eastAsia="Times New Roman"/>
          <w:szCs w:val="24"/>
        </w:rPr>
      </w:pPr>
      <w:r>
        <w:rPr>
          <w:rFonts w:eastAsia="Times New Roman"/>
          <w:b/>
          <w:szCs w:val="24"/>
        </w:rPr>
        <w:t>ΦΩΤΕΙΝΗ ΒΑΚΗ:</w:t>
      </w:r>
      <w:r>
        <w:rPr>
          <w:rFonts w:eastAsia="Times New Roman"/>
          <w:szCs w:val="24"/>
        </w:rPr>
        <w:t xml:space="preserve"> Εγώ συναινώ να τηρηθεί η συμφωνία που είχε γίνει με τον κ. Κακλαμάνη, από σεβασμό στους Βουλευτές που βεβαίως θέλουν να μιλήσουν. Να παρεμβληθούν λοιπόν τρεις Βουλευτές και μετά να πάρω τον λόγο, όπως το έχω ζητήσει και</w:t>
      </w:r>
      <w:r>
        <w:rPr>
          <w:rFonts w:eastAsia="Times New Roman"/>
          <w:szCs w:val="24"/>
        </w:rPr>
        <w:t xml:space="preserve"> έχω εγγραφεί στην κατάσταση. Αυτό προτείνω.</w:t>
      </w:r>
    </w:p>
    <w:p w14:paraId="0D0A0B50"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Ωραία. Να πάρετε τον λόγο εσείς μετά τους τρεις Βουλευτές και μετά να μιλήσει ο κ. Παππάς, εάν δεν θέλει να συμφωνήσει σε αυτό που είπαμε, με την πρόταση για τους τρεις Βουλευ</w:t>
      </w:r>
      <w:r>
        <w:rPr>
          <w:rFonts w:eastAsia="Times New Roman"/>
          <w:szCs w:val="24"/>
        </w:rPr>
        <w:t>τές.</w:t>
      </w:r>
    </w:p>
    <w:p w14:paraId="0D0A0B51"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ΑΘΑΝΑΣΙΟΣ ΘΕΟΧΑΡΟΠΟΥΛΟΣ:</w:t>
      </w:r>
      <w:r>
        <w:rPr>
          <w:rFonts w:eastAsia="Times New Roman"/>
          <w:szCs w:val="24"/>
        </w:rPr>
        <w:t xml:space="preserve"> Τότε να πάμε με τη σειρά, κύριε Πρόεδρε. Μετά τον κ. Παππά να δώσετε τον λόγο σε μένα.</w:t>
      </w:r>
    </w:p>
    <w:p w14:paraId="0D0A0B52"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Κυρία Παπακώστα, έχετε τον λόγο.</w:t>
      </w:r>
    </w:p>
    <w:p w14:paraId="0D0A0B53"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ΑΙΚΑΤΕΡΙΝΗ ΠΑΠΑΚΩΣΤΑ-ΣΙΔΗΡΟΠΟΥΛΟΥ: </w:t>
      </w:r>
      <w:r>
        <w:rPr>
          <w:rFonts w:eastAsia="Times New Roman"/>
          <w:szCs w:val="24"/>
        </w:rPr>
        <w:t>Ευχαριστώ πολύ, κύριε Πρόεδρε.</w:t>
      </w:r>
    </w:p>
    <w:p w14:paraId="0D0A0B54" w14:textId="77777777" w:rsidR="00E2285C" w:rsidRDefault="00095D94">
      <w:pPr>
        <w:spacing w:line="600" w:lineRule="auto"/>
        <w:ind w:firstLine="720"/>
        <w:contextualSpacing/>
        <w:jc w:val="both"/>
        <w:rPr>
          <w:rFonts w:eastAsia="Times New Roman"/>
          <w:szCs w:val="24"/>
        </w:rPr>
      </w:pPr>
      <w:r>
        <w:rPr>
          <w:rFonts w:eastAsia="Times New Roman"/>
          <w:szCs w:val="24"/>
        </w:rPr>
        <w:t>Πρέπ</w:t>
      </w:r>
      <w:r>
        <w:rPr>
          <w:rFonts w:eastAsia="Times New Roman"/>
          <w:szCs w:val="24"/>
        </w:rPr>
        <w:t xml:space="preserve">ει η Βουλή να δίνει το παράδειγμα και όταν συμφωνεί, να τηρεί τις συμφωνίες της, κύριε Πρόεδρε, και το Προεδρείο να περιφρουρεί τη συμφωνία της Ολομέλειας της Βουλής και όταν παρατηρούνται αποκλίσεις, να ανακαλούνται στην τάξη, σύμφωνα με τα συμφωνηθέντα, </w:t>
      </w:r>
      <w:r>
        <w:rPr>
          <w:rFonts w:eastAsia="Times New Roman"/>
          <w:szCs w:val="24"/>
        </w:rPr>
        <w:t>όσοι την παραβιάζουν -αθέλητα εκτιμώ και θέλω να πιστεύω, βεβαίως, με καλή πρόθεση.</w:t>
      </w:r>
    </w:p>
    <w:p w14:paraId="0D0A0B55" w14:textId="77777777" w:rsidR="00E2285C" w:rsidRDefault="00095D94">
      <w:pPr>
        <w:spacing w:line="600" w:lineRule="auto"/>
        <w:ind w:firstLine="720"/>
        <w:contextualSpacing/>
        <w:jc w:val="both"/>
        <w:rPr>
          <w:rFonts w:eastAsia="Times New Roman"/>
          <w:szCs w:val="24"/>
        </w:rPr>
      </w:pPr>
      <w:r>
        <w:rPr>
          <w:rFonts w:eastAsia="Times New Roman"/>
          <w:szCs w:val="24"/>
        </w:rPr>
        <w:t>Κύριε Πρόεδρε, οφείλω να πω και στους αγαπητούς συναδέλφους και στην πολιτική ηγεσία η οποία παρίσταται σήμερα εδώ, αλλά και στην Κυβέρνηση συνολικά, ότι επειδή έγινε κι έν</w:t>
      </w:r>
      <w:r>
        <w:rPr>
          <w:rFonts w:eastAsia="Times New Roman"/>
          <w:szCs w:val="24"/>
        </w:rPr>
        <w:t>α μπαράζ δηλώσεων-αντιδηλώσεων σχετικά με το θέμα της έκδοσης των οκτώ, αναγκάζομαι και εγώ να πω το εξής.</w:t>
      </w:r>
    </w:p>
    <w:p w14:paraId="0D0A0B56"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Εμπλακήκατε, κύριοι της Κυβέρνησης, σ’ ένα δύσκολο διπλωματικό θέμα, ως μη οφείλατε, κατ’ αρχάς με τις αποφάσεις τις οποίες λάβατε και στη συνέχεια μ</w:t>
      </w:r>
      <w:r>
        <w:rPr>
          <w:rFonts w:eastAsia="Times New Roman"/>
          <w:szCs w:val="24"/>
        </w:rPr>
        <w:t>ε τους χειρισμούς στους οποίους επιδοθήκατε. Τώρα</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έχετε καταστήσει τη χώρα με τους χειρισμούς σας μέρος του προβλήματος. </w:t>
      </w:r>
    </w:p>
    <w:p w14:paraId="0D0A0B57" w14:textId="77777777" w:rsidR="00E2285C" w:rsidRDefault="00095D94">
      <w:pPr>
        <w:spacing w:line="600" w:lineRule="auto"/>
        <w:ind w:firstLine="720"/>
        <w:contextualSpacing/>
        <w:jc w:val="both"/>
        <w:rPr>
          <w:rFonts w:eastAsia="Times New Roman"/>
          <w:szCs w:val="24"/>
        </w:rPr>
      </w:pPr>
      <w:r>
        <w:rPr>
          <w:rFonts w:eastAsia="Times New Roman"/>
          <w:szCs w:val="24"/>
        </w:rPr>
        <w:t>Κατά συνέπεια, λοιπόν, αν δεν το αντιληφθήκατε, έχετε περιπλέξει τα πράγματα πάρα πολύ και αυτό τι δείχνει; Δείχνει ότι υπάρ</w:t>
      </w:r>
      <w:r>
        <w:rPr>
          <w:rFonts w:eastAsia="Times New Roman"/>
          <w:szCs w:val="24"/>
        </w:rPr>
        <w:t>χει απειρία ή, αν δεν υπάρχει απειρία, εξηγήστε μας τι ακριβώς συμβαίνει, διότι πολλά μπορεί κανείς να σκεφτεί μετά ως εναλλακτική σκέψη, γιατί λειτουργήσατε μ’ αυτό τον τρόπο, ενώ γνωρίζατε τα γεγονότα στη γειτονική χώρα.</w:t>
      </w:r>
    </w:p>
    <w:p w14:paraId="0D0A0B58"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Κατά συνέπεια, λοιπόν, θεωρώ ότι </w:t>
      </w:r>
      <w:r>
        <w:rPr>
          <w:rFonts w:eastAsia="Times New Roman"/>
          <w:szCs w:val="24"/>
        </w:rPr>
        <w:t>μας έχετε μπλέξει. Έχετε μπλέξει την Ελλάδα σ’ έναν κυκεώνα ενός δύσκολου διπλωματικού θέματος έτσι όπως το χειρίζεστε, το οποίο φοβάμαι ότι αν συνεχίσετε να το χειρίζεστε με τον τρόπο</w:t>
      </w:r>
      <w:r>
        <w:rPr>
          <w:rFonts w:eastAsia="Times New Roman"/>
          <w:szCs w:val="24"/>
        </w:rPr>
        <w:t>,</w:t>
      </w:r>
      <w:r>
        <w:rPr>
          <w:rFonts w:eastAsia="Times New Roman"/>
          <w:szCs w:val="24"/>
        </w:rPr>
        <w:t xml:space="preserve"> που εξακολουθείτε να το κάνετε και μέχρι τούτη την ώρα, θα περιπλέξει </w:t>
      </w:r>
      <w:r>
        <w:rPr>
          <w:rFonts w:eastAsia="Times New Roman"/>
          <w:szCs w:val="24"/>
        </w:rPr>
        <w:t>ακόμα περισσότερο τα πράγματα για τη χώρα.</w:t>
      </w:r>
    </w:p>
    <w:p w14:paraId="0D0A0B59"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Όσον αφορά στο νομοσχέδιο και στην παρούσα νομοθετική πρωτοβουλία, θα ήθελα ειλικρινά να πω καλά πράγματα, αλλά δυστυχώς δεν μπορώ παρά να ασκήσω κριτική. Έχετε μία-δύο διατάξεις οι οποίες κινούνται προς τη σωστή </w:t>
      </w:r>
      <w:r>
        <w:rPr>
          <w:rFonts w:eastAsia="Times New Roman"/>
          <w:szCs w:val="24"/>
        </w:rPr>
        <w:t xml:space="preserve">κατεύθυνση, αλλά η ουσία, η φιλοσοφία κατ’ αρχάς, η αρχή δηλαδή του νομοσχεδίου, ο πυρήνας του νομοσχεδίου, είναι σε εντελώς λανθασμένη κατεύθυνση, η οποία επιδέχεται πολύ μεγάλης κριτικής. </w:t>
      </w:r>
    </w:p>
    <w:p w14:paraId="0D0A0B5A" w14:textId="77777777" w:rsidR="00E2285C" w:rsidRDefault="00095D94">
      <w:pPr>
        <w:spacing w:line="600" w:lineRule="auto"/>
        <w:ind w:firstLine="720"/>
        <w:contextualSpacing/>
        <w:jc w:val="both"/>
        <w:rPr>
          <w:rFonts w:eastAsia="Times New Roman"/>
          <w:szCs w:val="24"/>
        </w:rPr>
      </w:pPr>
      <w:r>
        <w:rPr>
          <w:rFonts w:eastAsia="Times New Roman"/>
          <w:szCs w:val="24"/>
        </w:rPr>
        <w:t>Εξηγούμαι αμέσως: Μίλησαν οι προλαλήσαντες, μίλησαν βεβαίως συνάδ</w:t>
      </w:r>
      <w:r>
        <w:rPr>
          <w:rFonts w:eastAsia="Times New Roman"/>
          <w:szCs w:val="24"/>
        </w:rPr>
        <w:t>ελφοι, μίλησαν και εισηγητές οι οποίοι απασχολήθηκαν με το όλον του νομοσχεδίου. Εγώ θέλω να εστιάσω την προσοχή μου σε ένα-δύο ζητήματα τα οποία θεωρώ ως μείζονα.</w:t>
      </w:r>
    </w:p>
    <w:p w14:paraId="0D0A0B5B"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Κατ’ αρχάς, θέλω να πω ότι ουδείς διαφωνεί σχετικά με τη ΜΟΜΚΑ. Ουδείς διαφωνεί με την ιδέα </w:t>
      </w:r>
      <w:r>
        <w:rPr>
          <w:rFonts w:eastAsia="Times New Roman"/>
          <w:szCs w:val="24"/>
        </w:rPr>
        <w:t xml:space="preserve">σύμπραξης του </w:t>
      </w:r>
      <w:r>
        <w:rPr>
          <w:rFonts w:eastAsia="Times New Roman"/>
          <w:szCs w:val="24"/>
        </w:rPr>
        <w:t>δ</w:t>
      </w:r>
      <w:r>
        <w:rPr>
          <w:rFonts w:eastAsia="Times New Roman"/>
          <w:szCs w:val="24"/>
        </w:rPr>
        <w:t xml:space="preserve">ημοσίου και των Ενόπλων Δυνάμεων για την εκπόνηση μελετών και την κατασκευή έργων. </w:t>
      </w:r>
    </w:p>
    <w:p w14:paraId="0D0A0B5C"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Πρέπει, όμως, να σας πω ότι αυτή η ρύθμιση</w:t>
      </w:r>
      <w:r>
        <w:rPr>
          <w:rFonts w:eastAsia="Times New Roman"/>
          <w:szCs w:val="24"/>
        </w:rPr>
        <w:t>,</w:t>
      </w:r>
      <w:r>
        <w:rPr>
          <w:rFonts w:eastAsia="Times New Roman"/>
          <w:szCs w:val="24"/>
        </w:rPr>
        <w:t xml:space="preserve"> που κάνετε δημιουργεί μεγαλύτερα προβλήματα απ’ αυτά τα οποία υποτίθεται ότι καλείστε να λύσετε. Για παράδειγμα, </w:t>
      </w:r>
      <w:r>
        <w:rPr>
          <w:rFonts w:eastAsia="Times New Roman"/>
          <w:szCs w:val="24"/>
        </w:rPr>
        <w:t>αποψιλώνετε ή θα αποψιλωθούν αν εφαρμοστεί αυτό το σχέδιο νόμου, εφόσον γίνει νόμος, οι ήδη υποστελεχωμένες Μονάδες Μηχανικού του Στρατού, με αποτέλεσμα να απομειούται και η επιχειρησιακή ικανότητά του, με μοναδικό σκοπό τη δημιουργία ενός εργαλείου -διότι</w:t>
      </w:r>
      <w:r>
        <w:rPr>
          <w:rFonts w:eastAsia="Times New Roman"/>
          <w:szCs w:val="24"/>
        </w:rPr>
        <w:t xml:space="preserve"> έτσι κάνω την ανάγνωση, έτσι το αναγιγνώσκω- στα χέρια του εκάστοτε Υπουργού Εθνικής Άμυνας για την εξυπηρέτηση ψηφοθηρικών σκοπιμοτήτων «ημέτερων» τοπικών παραγόντων, παραδείγματος χάρ</w:t>
      </w:r>
      <w:r>
        <w:rPr>
          <w:rFonts w:eastAsia="Times New Roman"/>
          <w:szCs w:val="24"/>
        </w:rPr>
        <w:t>ιν</w:t>
      </w:r>
      <w:r>
        <w:rPr>
          <w:rFonts w:eastAsia="Times New Roman"/>
          <w:szCs w:val="24"/>
        </w:rPr>
        <w:t xml:space="preserve"> διάνοιξη και συντήρηση οδών, εγγειοβελτιωτικά έργα κ.λπ., την ώρα π</w:t>
      </w:r>
      <w:r>
        <w:rPr>
          <w:rFonts w:eastAsia="Times New Roman"/>
          <w:szCs w:val="24"/>
        </w:rPr>
        <w:t xml:space="preserve">ου ο </w:t>
      </w:r>
      <w:r>
        <w:rPr>
          <w:rFonts w:eastAsia="Times New Roman"/>
          <w:szCs w:val="24"/>
        </w:rPr>
        <w:t>Σ</w:t>
      </w:r>
      <w:r>
        <w:rPr>
          <w:rFonts w:eastAsia="Times New Roman"/>
          <w:szCs w:val="24"/>
        </w:rPr>
        <w:t>τρατός, οι Ένοπλες Δυνάμεις διαθέτουν αυτή την ώρα που μιλάμε πολύ μεγάλο αριθμό μηχανημάτων, μέσων και προσωπικού σ’ όλη τη χώρα, με συνολικό κόστος το οποίο ανέρχεται σε εκατοντάδες χιλιάδες ευρώ κάθε χρονιά. Βεβαίως</w:t>
      </w:r>
      <w:r>
        <w:rPr>
          <w:rFonts w:eastAsia="Times New Roman"/>
          <w:szCs w:val="24"/>
        </w:rPr>
        <w:t>,</w:t>
      </w:r>
      <w:r>
        <w:rPr>
          <w:rFonts w:eastAsia="Times New Roman"/>
          <w:szCs w:val="24"/>
        </w:rPr>
        <w:t xml:space="preserve"> εγώ αντιλαμβάνομαι ότι όλο αυτ</w:t>
      </w:r>
      <w:r>
        <w:rPr>
          <w:rFonts w:eastAsia="Times New Roman"/>
          <w:szCs w:val="24"/>
        </w:rPr>
        <w:t xml:space="preserve">ό το κάνετε για να έχετε ένα εργαλείο στα χέρια σας, έναν μηχανισμό στα χέρια σας, με τις συνέπειες τις οποίες σας ανέφερα προηγουμένως. </w:t>
      </w:r>
    </w:p>
    <w:p w14:paraId="0D0A0B5D"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Το δεύτερο που θέλω να πω είναι σχετικά με τον συνδικαλισμό στις Ένοπλες Δυνάμεις. Μου κάνει εντύπωση το γεγονός. Ο κ.</w:t>
      </w:r>
      <w:r>
        <w:rPr>
          <w:rFonts w:eastAsia="Times New Roman"/>
          <w:szCs w:val="24"/>
        </w:rPr>
        <w:t xml:space="preserve"> Καμμένος είναι έμπειρος. Ξέρει πάρα πολύ καλά ότι εδώ και μία δεκαετία συζητείται το θέμα αυτό, δηλαδή</w:t>
      </w:r>
      <w:r>
        <w:rPr>
          <w:rFonts w:eastAsia="Times New Roman"/>
          <w:szCs w:val="24"/>
        </w:rPr>
        <w:t>,</w:t>
      </w:r>
      <w:r>
        <w:rPr>
          <w:rFonts w:eastAsia="Times New Roman"/>
          <w:szCs w:val="24"/>
        </w:rPr>
        <w:t xml:space="preserve"> για το αν θα πρέπει να υπάρχει συνδικαλισμός στις Ένοπλες Δυνάμεις ή όχι. Απορώ, λοιπόν, πώς ένας έμπειρος πολιτικός, προϊστάμενος του Υπουργείου Εθνικ</w:t>
      </w:r>
      <w:r>
        <w:rPr>
          <w:rFonts w:eastAsia="Times New Roman"/>
          <w:szCs w:val="24"/>
        </w:rPr>
        <w:t>ής Άμυνας, αποδέχθηκε μία εκπρόθεσμη τροπολογία πάρα πολύ πρόχειρη, «στο γόνατο» γραμμένη, η οποία, για να μπορέσει να σταθεί και νομοτεχνικά, χρήζει πολλών βελτιώσεων και μάλιστα με τον τρόπο με τον οποίο αυτή εισήχθη. Εγώ απορώ και εξηγούμαι γιατί απορώ.</w:t>
      </w:r>
      <w:r>
        <w:rPr>
          <w:rFonts w:eastAsia="Times New Roman"/>
          <w:szCs w:val="24"/>
        </w:rPr>
        <w:t xml:space="preserve"> </w:t>
      </w:r>
    </w:p>
    <w:p w14:paraId="0D0A0B5E" w14:textId="77777777" w:rsidR="00E2285C" w:rsidRDefault="00095D94">
      <w:pPr>
        <w:spacing w:line="600" w:lineRule="auto"/>
        <w:ind w:firstLine="720"/>
        <w:contextualSpacing/>
        <w:jc w:val="both"/>
        <w:rPr>
          <w:rFonts w:eastAsia="Times New Roman"/>
          <w:szCs w:val="24"/>
        </w:rPr>
      </w:pPr>
      <w:r>
        <w:rPr>
          <w:rFonts w:eastAsia="Times New Roman"/>
          <w:szCs w:val="24"/>
        </w:rPr>
        <w:t>Κατ’ αρχάς, πρέπει να τα ξέρουν αυτά η πολιτική ηγεσία του Υπουργείου Εθνικής Άμυνας και –φαντάζομαι- και οι νομικοί σας σύμβουλοι και οι στρατιωτικοί σύμβουλοι, αλλά και η φυσική ηγεσία, η οποία δεν νομίζω να συμφωνεί μ’ αυτή την εκπρόθεσμη βουλευτική τρο</w:t>
      </w:r>
      <w:r>
        <w:rPr>
          <w:rFonts w:eastAsia="Times New Roman"/>
          <w:szCs w:val="24"/>
        </w:rPr>
        <w:t xml:space="preserve">πολογία, την πρόχειρη ως προς το νομικό της περιεχόμενο αλλά πολύ ζημιογόνα, κατά τη γνώμη μου, ως προς το αποτέλεσμά της εάν την υιοθετήσετε και εφαρμοστεί και απ’ ό,τι φαίνεται, θέλετε να την υιοθετήσετε και να την εφαρμόσετε. </w:t>
      </w:r>
    </w:p>
    <w:p w14:paraId="0D0A0B5F" w14:textId="77777777" w:rsidR="00E2285C" w:rsidRDefault="00095D94">
      <w:pPr>
        <w:spacing w:line="600" w:lineRule="auto"/>
        <w:ind w:firstLine="720"/>
        <w:contextualSpacing/>
        <w:jc w:val="both"/>
        <w:rPr>
          <w:rFonts w:eastAsia="Times New Roman" w:cs="Times New Roman"/>
          <w:szCs w:val="24"/>
        </w:rPr>
      </w:pPr>
      <w:r>
        <w:rPr>
          <w:rFonts w:eastAsia="Times New Roman"/>
          <w:szCs w:val="24"/>
        </w:rPr>
        <w:lastRenderedPageBreak/>
        <w:t xml:space="preserve">Αν δεν το καταλάβατε, εδώ </w:t>
      </w:r>
      <w:r>
        <w:rPr>
          <w:rFonts w:eastAsia="Times New Roman"/>
          <w:szCs w:val="24"/>
        </w:rPr>
        <w:t>ξέρετε τι ακριβώς κάνετε;</w:t>
      </w:r>
      <w:r>
        <w:rPr>
          <w:rFonts w:eastAsia="Times New Roman" w:cs="Times New Roman"/>
          <w:szCs w:val="24"/>
        </w:rPr>
        <w:t xml:space="preserve"> </w:t>
      </w:r>
      <w:r>
        <w:rPr>
          <w:rFonts w:eastAsia="Times New Roman" w:cs="Times New Roman"/>
          <w:szCs w:val="24"/>
        </w:rPr>
        <w:t>Εδώ, με αυτήν την τροπολογία κλυδωνίζετε και κλυδωνίζεται το οικοδόμημα στο οποίο εδράζεται η συνοχή των Ενόπλων Δυνάμεων, δηλαδή</w:t>
      </w:r>
      <w:r>
        <w:rPr>
          <w:rFonts w:eastAsia="Times New Roman" w:cs="Times New Roman"/>
          <w:szCs w:val="24"/>
        </w:rPr>
        <w:t>,</w:t>
      </w:r>
      <w:r>
        <w:rPr>
          <w:rFonts w:eastAsia="Times New Roman" w:cs="Times New Roman"/>
          <w:szCs w:val="24"/>
        </w:rPr>
        <w:t xml:space="preserve"> η ιεραρχία και η πειθαρχία. Και κλυδωνίζεται και κάτι άλλο, κύριοι πολιτικοί προϊστάμενοι, Υπουργοί</w:t>
      </w:r>
      <w:r>
        <w:rPr>
          <w:rFonts w:eastAsia="Times New Roman" w:cs="Times New Roman"/>
          <w:szCs w:val="24"/>
        </w:rPr>
        <w:t xml:space="preserve"> του Υπουργείου Εθνικής Άμυνας. Κλυδωνίζεται η εμπιστοσύνη στους Αρχηγούς. Οι Αρχηγοί είναι επιφορτισμένοι με όλα αυτά τα ζητήματα διοικητικής μέριμνας, με τα ζητήματα που άπτονται του προσωπικού, με τα ζητήματα</w:t>
      </w:r>
      <w:r>
        <w:rPr>
          <w:rFonts w:eastAsia="Times New Roman" w:cs="Times New Roman"/>
          <w:szCs w:val="24"/>
        </w:rPr>
        <w:t>,</w:t>
      </w:r>
      <w:r>
        <w:rPr>
          <w:rFonts w:eastAsia="Times New Roman" w:cs="Times New Roman"/>
          <w:szCs w:val="24"/>
        </w:rPr>
        <w:t xml:space="preserve"> που έχουν να κάνουν με τις συνθήκες διαβίωσ</w:t>
      </w:r>
      <w:r>
        <w:rPr>
          <w:rFonts w:eastAsia="Times New Roman" w:cs="Times New Roman"/>
          <w:szCs w:val="24"/>
        </w:rPr>
        <w:t xml:space="preserve">ής του. Άρα, απαξιώνετε και τους Αρχηγούς όλων των Όπλων και λέτε ότι τους θεωρείτε περίπου οιονεί ως ανικάνους ή ως ανύπαρκτους στο να μπορέσουν να διασφαλίσουν τα εκάστοτε συμφέροντα του προσωπικού των Ενόπλων Δυνάμεων, εάν δεν το καταλάβατε! Αυτό είναι </w:t>
      </w:r>
      <w:r>
        <w:rPr>
          <w:rFonts w:eastAsia="Times New Roman" w:cs="Times New Roman"/>
          <w:szCs w:val="24"/>
        </w:rPr>
        <w:t xml:space="preserve">το δεύτερο θέμα. </w:t>
      </w:r>
    </w:p>
    <w:p w14:paraId="0D0A0B6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Και ένα τρίτο θέμα στο οποίο θέλω να αναφερθώ και το θεωρώ πάρα πολύ σημαντικό και σοβαρό είναι το θέμα</w:t>
      </w:r>
      <w:r>
        <w:rPr>
          <w:rFonts w:eastAsia="Times New Roman" w:cs="Times New Roman"/>
          <w:szCs w:val="24"/>
        </w:rPr>
        <w:t>,</w:t>
      </w:r>
      <w:r>
        <w:rPr>
          <w:rFonts w:eastAsia="Times New Roman" w:cs="Times New Roman"/>
          <w:szCs w:val="24"/>
        </w:rPr>
        <w:t xml:space="preserve"> που έχει να κάνει με την αξιοποίηση της ακίνητης περιουσίας του Υπουργείου Εθνικής Άμυνας. </w:t>
      </w:r>
    </w:p>
    <w:p w14:paraId="0D0A0B61"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(Στο σημείο αυτό κτυπάει το κουδούνι λήξε</w:t>
      </w:r>
      <w:r>
        <w:rPr>
          <w:rFonts w:eastAsia="Times New Roman"/>
          <w:szCs w:val="24"/>
        </w:rPr>
        <w:t>ως του χρόνου ομιλίας της κυρίας Βουλευτού)</w:t>
      </w:r>
    </w:p>
    <w:p w14:paraId="0D0A0B62" w14:textId="77777777" w:rsidR="00E2285C" w:rsidRDefault="00095D94">
      <w:pPr>
        <w:spacing w:line="600" w:lineRule="auto"/>
        <w:ind w:firstLine="720"/>
        <w:contextualSpacing/>
        <w:jc w:val="both"/>
        <w:rPr>
          <w:rFonts w:eastAsia="Times New Roman"/>
          <w:szCs w:val="24"/>
        </w:rPr>
      </w:pPr>
      <w:r>
        <w:rPr>
          <w:rFonts w:eastAsia="Times New Roman"/>
          <w:szCs w:val="24"/>
        </w:rPr>
        <w:t>Πρέπει να σας πω -και θα κλείσω με αυτό κύριε Πρόεδρε, ούτε ένα λεπτό θα πάρω- ότι για να γίνει η αξιοποίηση με ορθό και αποτελεσματικό τρόπο θα πρέπει να γίνει σαφής διαχωρισμός μεταξύ της ακίνητης περιουσίας τω</w:t>
      </w:r>
      <w:r>
        <w:rPr>
          <w:rFonts w:eastAsia="Times New Roman"/>
          <w:szCs w:val="24"/>
        </w:rPr>
        <w:t xml:space="preserve">ν Ταμείων ΤΕΘΑ, ΤΑΑ, ΤΑΣ και των Μετοχικών Ταμείων Στρατού, Ναυτικού και Αεροπορίας, πράγμα το οποίο δεν κάνετε. </w:t>
      </w:r>
    </w:p>
    <w:p w14:paraId="0D0A0B63"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Είμαστε υπέρ της αξιοποίησης της περιουσίας των Ενόπλων Δυνάμεων, αλλά θα πρέπει να καταλάβετε ότι το Υπουργείο Εθνικής Άμυνας εποπτεύει μόνο </w:t>
      </w:r>
      <w:r>
        <w:rPr>
          <w:rFonts w:eastAsia="Times New Roman"/>
          <w:szCs w:val="24"/>
        </w:rPr>
        <w:t xml:space="preserve">τα </w:t>
      </w:r>
      <w:r>
        <w:rPr>
          <w:rFonts w:eastAsia="Times New Roman"/>
          <w:szCs w:val="24"/>
        </w:rPr>
        <w:t>μ</w:t>
      </w:r>
      <w:r>
        <w:rPr>
          <w:rFonts w:eastAsia="Times New Roman"/>
          <w:szCs w:val="24"/>
        </w:rPr>
        <w:t xml:space="preserve">ετοχικά </w:t>
      </w:r>
      <w:r>
        <w:rPr>
          <w:rFonts w:eastAsia="Times New Roman"/>
          <w:szCs w:val="24"/>
        </w:rPr>
        <w:t>τ</w:t>
      </w:r>
      <w:r>
        <w:rPr>
          <w:rFonts w:eastAsia="Times New Roman"/>
          <w:szCs w:val="24"/>
        </w:rPr>
        <w:t xml:space="preserve">αμεία και εγκρίνει ή όχι τις αποφάσεις τους. Πρέπει να σας πω ότι τα έσοδα ανήκουν και πρέπει να ανήκουν αποκλειστικά και μόνο στα </w:t>
      </w:r>
      <w:r>
        <w:rPr>
          <w:rFonts w:eastAsia="Times New Roman"/>
          <w:szCs w:val="24"/>
        </w:rPr>
        <w:t>μ</w:t>
      </w:r>
      <w:r>
        <w:rPr>
          <w:rFonts w:eastAsia="Times New Roman"/>
          <w:szCs w:val="24"/>
        </w:rPr>
        <w:t xml:space="preserve">ετοχικά </w:t>
      </w:r>
      <w:r>
        <w:rPr>
          <w:rFonts w:eastAsia="Times New Roman"/>
          <w:szCs w:val="24"/>
        </w:rPr>
        <w:t>τ</w:t>
      </w:r>
      <w:r>
        <w:rPr>
          <w:rFonts w:eastAsia="Times New Roman"/>
          <w:szCs w:val="24"/>
        </w:rPr>
        <w:t>αμεία και να μην διατίθενται σε οποιοδήποτε άλλο ταμείο, όπως για παράδειγμα για την ενίσχυση του ελλε</w:t>
      </w:r>
      <w:r>
        <w:rPr>
          <w:rFonts w:eastAsia="Times New Roman"/>
          <w:szCs w:val="24"/>
        </w:rPr>
        <w:t xml:space="preserve">ιμματικού προϋπολογισμού του Υπουργείου Εθνικής Άμυνας, το οποίο εσείς θέλετε να κάνετε. </w:t>
      </w:r>
    </w:p>
    <w:p w14:paraId="0D0A0B64"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Θέλω να μου απαντήσετε και σε ένα ερώτημα: Εάν δεν συμφωνήσει 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υμβούλιο με αυτό το νέο εργαλείο</w:t>
      </w:r>
      <w:r>
        <w:rPr>
          <w:rFonts w:eastAsia="Times New Roman"/>
          <w:szCs w:val="24"/>
        </w:rPr>
        <w:t>,</w:t>
      </w:r>
      <w:r>
        <w:rPr>
          <w:rFonts w:eastAsia="Times New Roman"/>
          <w:szCs w:val="24"/>
        </w:rPr>
        <w:t xml:space="preserve"> που θέλετε εσείς να εισάγετε με τη νομοθετική σας πρωτο</w:t>
      </w:r>
      <w:r>
        <w:rPr>
          <w:rFonts w:eastAsia="Times New Roman"/>
          <w:szCs w:val="24"/>
        </w:rPr>
        <w:t xml:space="preserve">βουλία, τι θα συμβεί; </w:t>
      </w:r>
    </w:p>
    <w:p w14:paraId="0D0A0B65"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Ολοκληρώστε, κυρία Παπακώστα. </w:t>
      </w:r>
    </w:p>
    <w:p w14:paraId="0D0A0B66" w14:textId="77777777" w:rsidR="00E2285C" w:rsidRDefault="00095D94">
      <w:pPr>
        <w:spacing w:line="600" w:lineRule="auto"/>
        <w:ind w:firstLine="720"/>
        <w:contextualSpacing/>
        <w:jc w:val="both"/>
        <w:rPr>
          <w:rFonts w:eastAsia="Times New Roman" w:cs="Times New Roman"/>
          <w:szCs w:val="24"/>
        </w:rPr>
      </w:pPr>
      <w:r>
        <w:rPr>
          <w:rFonts w:eastAsia="Times New Roman"/>
          <w:b/>
          <w:szCs w:val="24"/>
        </w:rPr>
        <w:t xml:space="preserve">ΑΙΚΑΤΕΡΙΝΗ ΠΑΠΑΚΩΣΤΑ-ΣΙΔΗΡΟΠΟΥΛΟΥ: </w:t>
      </w:r>
      <w:r>
        <w:rPr>
          <w:rFonts w:eastAsia="Times New Roman"/>
          <w:szCs w:val="24"/>
        </w:rPr>
        <w:t xml:space="preserve">Εάν δεν συμφωνήσει 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 xml:space="preserve">υμβούλιο με αυτό το καινούργιο «όχημα», τι θα γίνει; </w:t>
      </w:r>
      <w:r>
        <w:rPr>
          <w:rFonts w:eastAsia="Times New Roman" w:cs="Times New Roman"/>
          <w:szCs w:val="24"/>
        </w:rPr>
        <w:t xml:space="preserve">Δεν το ξέρετε το θέμα; </w:t>
      </w:r>
    </w:p>
    <w:p w14:paraId="0D0A0B6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w:t>
      </w:r>
      <w:r>
        <w:rPr>
          <w:rFonts w:eastAsia="Times New Roman" w:cs="Times New Roman"/>
          <w:b/>
          <w:szCs w:val="24"/>
        </w:rPr>
        <w:t>ς Κρεμαστινός):</w:t>
      </w:r>
      <w:r>
        <w:rPr>
          <w:rFonts w:eastAsia="Times New Roman" w:cs="Times New Roman"/>
          <w:szCs w:val="24"/>
        </w:rPr>
        <w:t xml:space="preserve"> Σας παρακαλώ, όχι συζήτηση. </w:t>
      </w:r>
    </w:p>
    <w:p w14:paraId="0D0A0B68"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ΑΙΚΑΤΕΡΙΝΗ ΠΑΠΑΚΩΣΤΑ-ΣΙΔΗΡΟΠΟΥΛΟΥ: </w:t>
      </w:r>
      <w:r>
        <w:rPr>
          <w:rFonts w:eastAsia="Times New Roman"/>
          <w:szCs w:val="24"/>
        </w:rPr>
        <w:t xml:space="preserve">Μισό λεπτό, κύριε Πρόεδρε, με ρωτάει ο Υπουργός. </w:t>
      </w:r>
    </w:p>
    <w:p w14:paraId="0D0A0B6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Ήρθε το </w:t>
      </w:r>
      <w:r>
        <w:rPr>
          <w:rFonts w:eastAsia="Times New Roman" w:cs="Times New Roman"/>
          <w:szCs w:val="24"/>
        </w:rPr>
        <w:t>σ</w:t>
      </w:r>
      <w:r>
        <w:rPr>
          <w:rFonts w:eastAsia="Times New Roman" w:cs="Times New Roman"/>
          <w:szCs w:val="24"/>
        </w:rPr>
        <w:t xml:space="preserve">υμβούλιο και συμφώνησε. </w:t>
      </w:r>
    </w:p>
    <w:p w14:paraId="0D0A0B6A"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 xml:space="preserve">ΑΙΚΑΤΕΡΙΝΗ ΠΑΠΑΚΩΣΤΑ-ΣΙΔΗΡΟΠΟΥΛΟΥ: </w:t>
      </w:r>
      <w:r>
        <w:rPr>
          <w:rFonts w:eastAsia="Times New Roman"/>
          <w:szCs w:val="24"/>
        </w:rPr>
        <w:t xml:space="preserve">Εάν διαφωνήσει 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υμβούλιο με την απόφαση</w:t>
      </w:r>
      <w:r>
        <w:rPr>
          <w:rFonts w:eastAsia="Times New Roman"/>
          <w:szCs w:val="24"/>
        </w:rPr>
        <w:t>,</w:t>
      </w:r>
      <w:r>
        <w:rPr>
          <w:rFonts w:eastAsia="Times New Roman"/>
          <w:szCs w:val="24"/>
        </w:rPr>
        <w:t xml:space="preserve"> που θα πάρει αυτός ο φορέας αξιοποίησης περιουσίας τι θα γίνει; Δεν το λέτε ρητά πουθενά. </w:t>
      </w:r>
    </w:p>
    <w:p w14:paraId="0D0A0B6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b/>
          <w:szCs w:val="24"/>
        </w:rPr>
        <w:t xml:space="preserve">: </w:t>
      </w:r>
      <w:r>
        <w:rPr>
          <w:rFonts w:eastAsia="Times New Roman" w:cs="Times New Roman"/>
          <w:szCs w:val="24"/>
        </w:rPr>
        <w:t xml:space="preserve">Την τελική απόφαση την έχει το </w:t>
      </w:r>
      <w:r>
        <w:rPr>
          <w:rFonts w:eastAsia="Times New Roman" w:cs="Times New Roman"/>
          <w:szCs w:val="24"/>
        </w:rPr>
        <w:t>μ</w:t>
      </w:r>
      <w:r>
        <w:rPr>
          <w:rFonts w:eastAsia="Times New Roman" w:cs="Times New Roman"/>
          <w:szCs w:val="24"/>
        </w:rPr>
        <w:t xml:space="preserve">ετοχικό </w:t>
      </w:r>
      <w:r>
        <w:rPr>
          <w:rFonts w:eastAsia="Times New Roman" w:cs="Times New Roman"/>
          <w:szCs w:val="24"/>
        </w:rPr>
        <w:t>τ</w:t>
      </w:r>
      <w:r>
        <w:rPr>
          <w:rFonts w:eastAsia="Times New Roman" w:cs="Times New Roman"/>
          <w:szCs w:val="24"/>
        </w:rPr>
        <w:t xml:space="preserve">αμείο. Δείτε τις νομοτεχνικές. </w:t>
      </w:r>
    </w:p>
    <w:p w14:paraId="0D0A0B6C"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ΑΙΚΑΤΕΡΙΝΗ ΠΑΠΑΚΩΣΤΑ-ΣΙΔΗΡΟΠΟΥΛΟΥ: </w:t>
      </w:r>
      <w:r>
        <w:rPr>
          <w:rFonts w:eastAsia="Times New Roman"/>
          <w:szCs w:val="24"/>
        </w:rPr>
        <w:t xml:space="preserve">Δεν το λέτε ρητά πουθενά. Να το πείτε ρητά. Άρα, διατηρείτε την προηγούμενη διάταξη, όπου υπήρχε το δικαίωμα του βέτο. Άρα, τι νομοθετείται, προς ποια κατεύθυνση; Τι σκοπιμότητα έχει; </w:t>
      </w:r>
    </w:p>
    <w:p w14:paraId="0D0A0B6D" w14:textId="77777777" w:rsidR="00E2285C" w:rsidRDefault="00095D94">
      <w:pPr>
        <w:spacing w:line="600" w:lineRule="auto"/>
        <w:ind w:firstLine="720"/>
        <w:contextualSpacing/>
        <w:jc w:val="both"/>
        <w:rPr>
          <w:rFonts w:eastAsia="Times New Roman"/>
          <w:szCs w:val="24"/>
        </w:rPr>
      </w:pPr>
      <w:r>
        <w:rPr>
          <w:rFonts w:eastAsia="Times New Roman"/>
          <w:szCs w:val="24"/>
        </w:rPr>
        <w:t>Εάν κρατάτε το δικαίωμα βέτο, κύριε Υπουργέ, τότε δεν εισάγετε νέα ρύθμ</w:t>
      </w:r>
      <w:r>
        <w:rPr>
          <w:rFonts w:eastAsia="Times New Roman"/>
          <w:szCs w:val="24"/>
        </w:rPr>
        <w:t xml:space="preserve">ιση. </w:t>
      </w:r>
    </w:p>
    <w:p w14:paraId="0D0A0B6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Δεν υπάρχει δικαίωμα βέτο πουθενά. </w:t>
      </w:r>
    </w:p>
    <w:p w14:paraId="0D0A0B6F"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ΑΙΚΑΤΕΡΙΝΗ ΠΑΠΑΚΩΣΤΑ-ΣΙΔΗΡΟΠΟΥΛΟΥ: </w:t>
      </w:r>
      <w:r>
        <w:rPr>
          <w:rFonts w:eastAsia="Times New Roman"/>
          <w:szCs w:val="24"/>
        </w:rPr>
        <w:t xml:space="preserve">Υπάρχει σήμερα. Ρωτήστε τους συμβούλους σας. </w:t>
      </w:r>
    </w:p>
    <w:p w14:paraId="0D0A0B70"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Ευχαριστώ πολύ, κύριε Πρόεδρε. </w:t>
      </w:r>
    </w:p>
    <w:p w14:paraId="0D0A0B71"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ΠΡΟΕΔΡΕΥΩΝ (Δημήτριος Κρ</w:t>
      </w:r>
      <w:r>
        <w:rPr>
          <w:rFonts w:eastAsia="Times New Roman"/>
          <w:b/>
          <w:szCs w:val="24"/>
        </w:rPr>
        <w:t>εμαστινός):</w:t>
      </w:r>
      <w:r>
        <w:rPr>
          <w:rFonts w:eastAsia="Times New Roman"/>
          <w:szCs w:val="24"/>
        </w:rPr>
        <w:t xml:space="preserve"> Κυρία Παπακώστα, ο χρόνος σας έχει τελειώσει. Ευχαριστώ πολύ. </w:t>
      </w:r>
    </w:p>
    <w:p w14:paraId="0D0A0B72" w14:textId="77777777" w:rsidR="00E2285C" w:rsidRDefault="00095D94">
      <w:pPr>
        <w:spacing w:line="600" w:lineRule="auto"/>
        <w:ind w:firstLine="720"/>
        <w:contextualSpacing/>
        <w:jc w:val="both"/>
        <w:rPr>
          <w:rFonts w:eastAsia="Times New Roman"/>
          <w:szCs w:val="24"/>
        </w:rPr>
      </w:pPr>
      <w:r>
        <w:rPr>
          <w:rFonts w:eastAsia="Times New Roman"/>
          <w:szCs w:val="24"/>
        </w:rPr>
        <w:t>Τον λόγο έχει η κ. Αραπατζή, Βουλευτής της Νέας Δημοκρατίας.</w:t>
      </w:r>
    </w:p>
    <w:p w14:paraId="0D0A0B73"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ΦΩΤΕΙΝΗ ΑΡΑΜΠΑΤΖΗ: </w:t>
      </w:r>
      <w:r>
        <w:rPr>
          <w:rFonts w:eastAsia="Times New Roman"/>
          <w:szCs w:val="24"/>
        </w:rPr>
        <w:t xml:space="preserve">Ευχαριστώ, κύριε Πρόεδρε. </w:t>
      </w:r>
    </w:p>
    <w:p w14:paraId="0D0A0B74" w14:textId="77777777" w:rsidR="00E2285C" w:rsidRDefault="00095D94">
      <w:pPr>
        <w:spacing w:line="600" w:lineRule="auto"/>
        <w:ind w:firstLine="720"/>
        <w:contextualSpacing/>
        <w:jc w:val="both"/>
        <w:rPr>
          <w:rFonts w:eastAsia="Times New Roman"/>
          <w:szCs w:val="24"/>
        </w:rPr>
      </w:pPr>
      <w:r>
        <w:rPr>
          <w:rFonts w:eastAsia="Times New Roman"/>
          <w:szCs w:val="24"/>
        </w:rPr>
        <w:t>Κύριοι Υπουργοί, κυρίες και κύριοι συνάδελφοι, το σχέδιο νόμου του Υπουργε</w:t>
      </w:r>
      <w:r>
        <w:rPr>
          <w:rFonts w:eastAsia="Times New Roman"/>
          <w:szCs w:val="24"/>
        </w:rPr>
        <w:t>ίου Εθνικής Άμυνας ψηφίζεται σε μία μόλις συνεδρίαση και «σάντουιτς» στο νομοσχέδιο του εκλογικού νόμου. Άλλη ανάγκη δεν είχε η ελληνική κοινωνία στην παρούσα δύσκολη οικονομική και κοινωνική συγκυρία από τον εκλογικό νόμο! Έρχεται, λοιπόν και αυτό το νομο</w:t>
      </w:r>
      <w:r>
        <w:rPr>
          <w:rFonts w:eastAsia="Times New Roman"/>
          <w:szCs w:val="24"/>
        </w:rPr>
        <w:t>σχέδιο των λίγων ωρών στην Ολομέλεια και επιχειρεί να παντρέψει την αντιμετώπιση προβλημάτων</w:t>
      </w:r>
      <w:r>
        <w:rPr>
          <w:rFonts w:eastAsia="Times New Roman"/>
          <w:szCs w:val="24"/>
        </w:rPr>
        <w:t>,</w:t>
      </w:r>
      <w:r>
        <w:rPr>
          <w:rFonts w:eastAsia="Times New Roman"/>
          <w:szCs w:val="24"/>
        </w:rPr>
        <w:t xml:space="preserve"> που θα έπρεπε να έχουν λυθεί εδώ και καιρό στις Ένοπλες Δυνάμεις μαζί με διατάξεις ψηφοθηρικής λογικής που προσπαθούν πολύ απλά να βοηθήσουν την Κυβέρνηση ΣΥΡΙΖΑ-</w:t>
      </w:r>
      <w:r>
        <w:rPr>
          <w:rFonts w:eastAsia="Times New Roman"/>
          <w:szCs w:val="24"/>
        </w:rPr>
        <w:t xml:space="preserve">ΑΝΕΛ να βάλει χέρι και στον </w:t>
      </w:r>
      <w:r>
        <w:rPr>
          <w:rFonts w:eastAsia="Times New Roman"/>
          <w:szCs w:val="24"/>
        </w:rPr>
        <w:t>Σ</w:t>
      </w:r>
      <w:r>
        <w:rPr>
          <w:rFonts w:eastAsia="Times New Roman"/>
          <w:szCs w:val="24"/>
        </w:rPr>
        <w:t xml:space="preserve">τρατό. </w:t>
      </w:r>
    </w:p>
    <w:p w14:paraId="0D0A0B75"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Είναι μια σωρεία διαφορετικών ρυθμίσεων κάτω από τις οποίες καλύπτονται προκλητικές κομματικές λογικές, όπως οι ρυθμίσεις περί ΜΟΜΚΑ</w:t>
      </w:r>
      <w:r>
        <w:rPr>
          <w:rFonts w:eastAsia="Times New Roman"/>
          <w:szCs w:val="24"/>
        </w:rPr>
        <w:t>,</w:t>
      </w:r>
      <w:r>
        <w:rPr>
          <w:rFonts w:eastAsia="Times New Roman"/>
          <w:szCs w:val="24"/>
        </w:rPr>
        <w:t xml:space="preserve"> που αποτελούν μια εικονική, ψηφοθηρική ενέργεια του Υπουργού για να πείσει ότι επανδρ</w:t>
      </w:r>
      <w:r>
        <w:rPr>
          <w:rFonts w:eastAsia="Times New Roman"/>
          <w:szCs w:val="24"/>
        </w:rPr>
        <w:t>ώνει την παλιά ΜΟΜΑ, και αυτό</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γίνεται εις βάρος των Ενόπλων Δυνάμεων. </w:t>
      </w:r>
    </w:p>
    <w:p w14:paraId="0D0A0B76" w14:textId="77777777" w:rsidR="00E2285C" w:rsidRDefault="00095D94">
      <w:pPr>
        <w:spacing w:line="600" w:lineRule="auto"/>
        <w:ind w:firstLine="720"/>
        <w:contextualSpacing/>
        <w:jc w:val="both"/>
        <w:rPr>
          <w:rFonts w:eastAsia="Times New Roman"/>
          <w:szCs w:val="24"/>
        </w:rPr>
      </w:pPr>
      <w:r>
        <w:rPr>
          <w:rFonts w:eastAsia="Times New Roman"/>
          <w:szCs w:val="24"/>
        </w:rPr>
        <w:t>Β</w:t>
      </w:r>
      <w:r>
        <w:rPr>
          <w:rFonts w:eastAsia="Times New Roman"/>
          <w:szCs w:val="24"/>
        </w:rPr>
        <w:t>εβαίως το νομοσχέδιο να μου επιτρέψετε να πω ότι υποσκάπτει μέσω «φωτογραφικών» διατάξεων τη λογική και την αξιοκρατία, καθώς με τις προτεινόμενες τροποποιήσεις ο Υπουργός έχ</w:t>
      </w:r>
      <w:r>
        <w:rPr>
          <w:rFonts w:eastAsia="Times New Roman"/>
          <w:szCs w:val="24"/>
        </w:rPr>
        <w:t xml:space="preserve">ει δικαίωμα να προσλαμβάνει κατ’ έτος αριθμό αξιωματικών ειδικής μονιμότητας, τη στιγμή που κάτι τέτοιο δεν απαιτείται, εφόσον οι χειριστές προέρχονταν τα τελευταία χρόνια από το ΑΣΕΙ και το ΑΣΣΥ. </w:t>
      </w:r>
    </w:p>
    <w:p w14:paraId="0D0A0B77" w14:textId="77777777" w:rsidR="00E2285C" w:rsidRDefault="00095D94">
      <w:pPr>
        <w:spacing w:line="600" w:lineRule="auto"/>
        <w:ind w:firstLine="720"/>
        <w:contextualSpacing/>
        <w:jc w:val="both"/>
        <w:rPr>
          <w:rFonts w:eastAsia="Times New Roman" w:cs="Times New Roman"/>
          <w:szCs w:val="24"/>
        </w:rPr>
      </w:pPr>
      <w:r>
        <w:rPr>
          <w:rFonts w:eastAsia="Times New Roman"/>
          <w:szCs w:val="24"/>
        </w:rPr>
        <w:t>Κυρίως, όμως, στις διατάξεις του νομοσχεδίου μέσω μιας εκπ</w:t>
      </w:r>
      <w:r>
        <w:rPr>
          <w:rFonts w:eastAsia="Times New Roman"/>
          <w:szCs w:val="24"/>
        </w:rPr>
        <w:t xml:space="preserve">ρόθεσμης τροπολογίας υπάρχει μια τουλάχιστον απαράδεκτη προσπάθεια να χρησιμοποιηθούν οι ελληνικές Ένοπλες Δυνάμεις ως πηγή ψηφοθηρίας και βεβαίως μικροκομματικών συμφερόντων. </w:t>
      </w:r>
      <w:r>
        <w:rPr>
          <w:rFonts w:eastAsia="Times New Roman" w:cs="Times New Roman"/>
          <w:szCs w:val="24"/>
        </w:rPr>
        <w:t>Υπάρχει μια προσπάθεια να δημιουργηθεί ένα αντικραδασμικό κομματικό μαξιλάρι για</w:t>
      </w:r>
      <w:r>
        <w:rPr>
          <w:rFonts w:eastAsia="Times New Roman" w:cs="Times New Roman"/>
          <w:szCs w:val="24"/>
        </w:rPr>
        <w:t xml:space="preserve"> τις αντιδράσεις που προκαλούνται και θα προκληθούν</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λόγω των περικοπών στις αμοιβές των στελεχών των Ενόπλων Δυνάμεων. Η τροπολογία</w:t>
      </w:r>
      <w:r>
        <w:rPr>
          <w:rFonts w:eastAsia="Times New Roman" w:cs="Times New Roman"/>
          <w:szCs w:val="24"/>
        </w:rPr>
        <w:t>,</w:t>
      </w:r>
      <w:r>
        <w:rPr>
          <w:rFonts w:eastAsia="Times New Roman" w:cs="Times New Roman"/>
          <w:szCs w:val="24"/>
        </w:rPr>
        <w:t xml:space="preserve"> που κατέθεσαν στη Βουλή είκοσι εφτά Βουλευτές του ΣΥΡΙΖΑ για τον συνδικαλισμό στις Ένοπλες Δυνάμεις και με την οπ</w:t>
      </w:r>
      <w:r>
        <w:rPr>
          <w:rFonts w:eastAsia="Times New Roman" w:cs="Times New Roman"/>
          <w:szCs w:val="24"/>
        </w:rPr>
        <w:t>οία ζητούν την επέκταση του ν.1264/1982 και στα εν ενεργεία στελέχη των Ενόπλων Δυνάμεων, έχει σίγουρα υστερόβουλη κομματική λογική. Και δεν είναι μόνο</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το ότι είκοσι εφτά Βουλευτές της κυβερνώσας παράταξης αποφάσισαν να καταθέσουν αυτή την τροπολ</w:t>
      </w:r>
      <w:r>
        <w:rPr>
          <w:rFonts w:eastAsia="Times New Roman" w:cs="Times New Roman"/>
          <w:szCs w:val="24"/>
        </w:rPr>
        <w:t xml:space="preserve">ογία. Είναι κυρίως το γεγονός ότι ασμένως αυτή η τροπολογία υιοθετήθηκε τόσο από τον Υπουργό Εθνικής Άμυνας όσο και από τον Αναπληρωτή Υπουργό, οι οποίοι τόνισαν ότι ο συνδικαλισμός στον </w:t>
      </w:r>
      <w:r>
        <w:rPr>
          <w:rFonts w:eastAsia="Times New Roman" w:cs="Times New Roman"/>
          <w:szCs w:val="24"/>
        </w:rPr>
        <w:t>Σ</w:t>
      </w:r>
      <w:r>
        <w:rPr>
          <w:rFonts w:eastAsia="Times New Roman" w:cs="Times New Roman"/>
          <w:szCs w:val="24"/>
        </w:rPr>
        <w:t>τρατό είναι ένα δημοκρατικό μέτρο, αποκτώντας πια και επίσημο κυβερν</w:t>
      </w:r>
      <w:r>
        <w:rPr>
          <w:rFonts w:eastAsia="Times New Roman" w:cs="Times New Roman"/>
          <w:szCs w:val="24"/>
        </w:rPr>
        <w:t>ητικό χρώμα.</w:t>
      </w:r>
    </w:p>
    <w:p w14:paraId="0D0A0B7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Θυμάστε, άραγε, κύριε Υπουργέ, τους μύδρους που εξαπολύατε κατά του ΠΑΣΟΚ όταν ως </w:t>
      </w:r>
      <w:r>
        <w:rPr>
          <w:rFonts w:eastAsia="Times New Roman" w:cs="Times New Roman"/>
          <w:szCs w:val="24"/>
        </w:rPr>
        <w:t>κ</w:t>
      </w:r>
      <w:r>
        <w:rPr>
          <w:rFonts w:eastAsia="Times New Roman" w:cs="Times New Roman"/>
          <w:szCs w:val="24"/>
        </w:rPr>
        <w:t>υβέρνηση προσπαθούσε να εντάξει τον συνδικαλισμό στις Ένοπλες Δυνάμεις; Θυμάστε τότε τι λέγατε εναντίον του συνδικαλισμού και του κομματισμού στις Ένοπλες Δυνάμ</w:t>
      </w:r>
      <w:r>
        <w:rPr>
          <w:rFonts w:eastAsia="Times New Roman" w:cs="Times New Roman"/>
          <w:szCs w:val="24"/>
        </w:rPr>
        <w:t xml:space="preserve">εις; Ελπίζω να μην τα έχετε ξεχάσει όπως </w:t>
      </w:r>
      <w:r>
        <w:rPr>
          <w:rFonts w:eastAsia="Times New Roman" w:cs="Times New Roman"/>
          <w:szCs w:val="24"/>
        </w:rPr>
        <w:lastRenderedPageBreak/>
        <w:t>έχετε ξεχάσει και τι λέγατε ως Βουλευτής της Νέας Δημοκρατίας εναντίον της Αριστεράς και του τότε Συνασπισμού.</w:t>
      </w:r>
    </w:p>
    <w:p w14:paraId="0D0A0B7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Φοβάμαι να μην είναι αυτές μια ακόμα από τις συνέπειες της λογικής</w:t>
      </w:r>
      <w:r>
        <w:rPr>
          <w:rFonts w:eastAsia="Times New Roman" w:cs="Times New Roman"/>
          <w:szCs w:val="24"/>
        </w:rPr>
        <w:t>,</w:t>
      </w:r>
      <w:r>
        <w:rPr>
          <w:rFonts w:eastAsia="Times New Roman" w:cs="Times New Roman"/>
          <w:szCs w:val="24"/>
        </w:rPr>
        <w:t xml:space="preserve"> που λειτουργεί η εξουσία ως Κίρκη μα</w:t>
      </w:r>
      <w:r>
        <w:rPr>
          <w:rFonts w:eastAsia="Times New Roman" w:cs="Times New Roman"/>
          <w:szCs w:val="24"/>
        </w:rPr>
        <w:t xml:space="preserve">γεύοντας αυτούς που κατέχουν τις καρέκλες. </w:t>
      </w:r>
    </w:p>
    <w:p w14:paraId="0D0A0B7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Νέα ήθη και νέα έθιμα, λοιπόν, επιχειρεί να φέρει η Κυβέρνηση στον </w:t>
      </w:r>
      <w:r>
        <w:rPr>
          <w:rFonts w:eastAsia="Times New Roman" w:cs="Times New Roman"/>
          <w:szCs w:val="24"/>
        </w:rPr>
        <w:t>Ε</w:t>
      </w:r>
      <w:r>
        <w:rPr>
          <w:rFonts w:eastAsia="Times New Roman" w:cs="Times New Roman"/>
          <w:szCs w:val="24"/>
        </w:rPr>
        <w:t>λληνικό Στρατό. Μπορεί να επιχειρηματολογούν ότι στα μέλη των σωματείων θα απαγορεύονται οι δημόσιες δηλώσεις στα ΜΜΕ, η απεργία ή η στάση εργασίας –φανταστείτε οι Ένοπλες Δυνάμεις να είχαν δικαίωμα να κάνουν και στάση εργασίας!- ή και να αναμειγνύονται με</w:t>
      </w:r>
      <w:r>
        <w:rPr>
          <w:rFonts w:eastAsia="Times New Roman" w:cs="Times New Roman"/>
          <w:szCs w:val="24"/>
        </w:rPr>
        <w:t xml:space="preserve"> οποιονδήποτε τρόπο σε θέματα διοίκησης των μονάδων και διοίκησης, οργάνωσης ή δομής εν γένει των Ενόπλων Δυνάμεων, αλλά ποιος μπορεί αλήθεια να διασφαλίσει ότι η κερκόπορτα δεν ανοίγει και μάλιστα διάπλατα; </w:t>
      </w:r>
    </w:p>
    <w:p w14:paraId="0D0A0B7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Σε κάθε περίπτωση είναι αδιανόητο ένα τόσο σοβα</w:t>
      </w:r>
      <w:r>
        <w:rPr>
          <w:rFonts w:eastAsia="Times New Roman" w:cs="Times New Roman"/>
          <w:szCs w:val="24"/>
        </w:rPr>
        <w:t xml:space="preserve">ρό θέμα να περάσει από τη Βουλή με μια τροπολογία μέσα σε μόλις λίγες ώρες, χωρίς διάλογο, χωρίς ακρόαση φορέων, χωρίς ενδελεχή εξέταση όλων των παραμέτρων και των συνεπειών. </w:t>
      </w:r>
    </w:p>
    <w:p w14:paraId="0D0A0B7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Έρχομαι τώρα στο άρθρο 10 του νομοσχεδίου, που αφορά στην αξιοποίηση της περιουσ</w:t>
      </w:r>
      <w:r>
        <w:rPr>
          <w:rFonts w:eastAsia="Times New Roman" w:cs="Times New Roman"/>
          <w:szCs w:val="24"/>
        </w:rPr>
        <w:t xml:space="preserve">ίας των Ενόπλων Δυνάμεων. </w:t>
      </w:r>
    </w:p>
    <w:p w14:paraId="0D0A0B7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Επειδή, λοιπόν, κύριε Υπουργέ, αισθάνθηκα ότι ο Αναπληρωτής Υπουργός κ. Βίτσας τρόπον τινά μας μάλωσε για την ανησυχία μας που αφορά</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τα στρατόπεδα του </w:t>
      </w:r>
      <w:r>
        <w:rPr>
          <w:rFonts w:eastAsia="Times New Roman" w:cs="Times New Roman"/>
          <w:szCs w:val="24"/>
        </w:rPr>
        <w:t>ν</w:t>
      </w:r>
      <w:r>
        <w:rPr>
          <w:rFonts w:eastAsia="Times New Roman" w:cs="Times New Roman"/>
          <w:szCs w:val="24"/>
        </w:rPr>
        <w:t>ομού από τον οποίον προέρχομαι, τα στρατόπεδα του Νομού Σερρών, του</w:t>
      </w:r>
      <w:r>
        <w:rPr>
          <w:rFonts w:eastAsia="Times New Roman" w:cs="Times New Roman"/>
          <w:szCs w:val="24"/>
        </w:rPr>
        <w:t xml:space="preserve"> Παπαλουκά, του Εμμανουήλ Παππά και της αποθήκης πυρομαχικών Λευκώνα, </w:t>
      </w:r>
      <w:r>
        <w:rPr>
          <w:rFonts w:eastAsia="Times New Roman" w:cs="Times New Roman"/>
          <w:szCs w:val="24"/>
        </w:rPr>
        <w:t>τριακόσια σαράντα πέντε</w:t>
      </w:r>
      <w:r>
        <w:rPr>
          <w:rFonts w:eastAsia="Times New Roman" w:cs="Times New Roman"/>
          <w:szCs w:val="24"/>
        </w:rPr>
        <w:t xml:space="preserve"> στρέμματα στρατοπέδων, θα παρακαλούσα, λοιπόν, για μια σαφή, ξεκάθαρη, έγγραφη τοποθέτηση και εξαίρεση των συγκεκριμένων στρατοπέδων και όσων υπάγονται σε ίδιο έν</w:t>
      </w:r>
      <w:r>
        <w:rPr>
          <w:rFonts w:eastAsia="Times New Roman" w:cs="Times New Roman"/>
          <w:szCs w:val="24"/>
        </w:rPr>
        <w:t xml:space="preserve">νομο καθεστώς από τις διατάξεις του παρόντος νόμου. Και τον παρακαλούμε να γίνει </w:t>
      </w:r>
      <w:r>
        <w:rPr>
          <w:rFonts w:eastAsia="Times New Roman" w:cs="Times New Roman"/>
          <w:szCs w:val="24"/>
        </w:rPr>
        <w:lastRenderedPageBreak/>
        <w:t>γραπτώς γιατί θα μου επιτρέψετε να πω ότι έχουμε γίνει μάρτυρες και κοινωνοί ενός δικού σας χαρακτηριστικού, ότι συνήθως οι δεσμεύσεις των Υπουργών και των Υφυπουργών αυτής τη</w:t>
      </w:r>
      <w:r>
        <w:rPr>
          <w:rFonts w:eastAsia="Times New Roman" w:cs="Times New Roman"/>
          <w:szCs w:val="24"/>
        </w:rPr>
        <w:t>ς Κυβέρνησης καταλήγουν να έχουν τα εντελώς αντίθετα αποτελέσματα στην πράξη απ’ αυτά τα οποία δημοσίως διακηρύσσατε. Γι’ αυτό, λοιπόν, κύριε Υπουργέ, θα θέλαμε εγγράφως στο κείμενο του παρόντος νομοσχεδίου να διατυπωθεί ξεκάθαρα η εξαίρεση του συγκεκριμέν</w:t>
      </w:r>
      <w:r>
        <w:rPr>
          <w:rFonts w:eastAsia="Times New Roman" w:cs="Times New Roman"/>
          <w:szCs w:val="24"/>
        </w:rPr>
        <w:t xml:space="preserve">ων στρατοπέδων. </w:t>
      </w:r>
    </w:p>
    <w:p w14:paraId="0D0A0B7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Για την ιστορία να πω, κύριε Υπουργέ, ότι είναι διαχρονική η θέση και πάγιο το αίτημα των δήμων για παραχώρησή τους στην αυτοδιοίκηση, όπως άλλωστε αναφέρεται και στο έγγραφο της 7</w:t>
      </w:r>
      <w:r>
        <w:rPr>
          <w:rFonts w:eastAsia="Times New Roman" w:cs="Times New Roman"/>
          <w:szCs w:val="24"/>
          <w:vertAlign w:val="superscript"/>
        </w:rPr>
        <w:t>ης</w:t>
      </w:r>
      <w:r>
        <w:rPr>
          <w:rFonts w:eastAsia="Times New Roman" w:cs="Times New Roman"/>
          <w:szCs w:val="24"/>
        </w:rPr>
        <w:t xml:space="preserve"> Απριλίου 2016 της Εκτελεστικής Επιτροπής Περιφερειακής Έ</w:t>
      </w:r>
      <w:r>
        <w:rPr>
          <w:rFonts w:eastAsia="Times New Roman" w:cs="Times New Roman"/>
          <w:szCs w:val="24"/>
        </w:rPr>
        <w:t xml:space="preserve">νωσης Δήμων της Κεντρικής Μακεδονίας, το οποίο απευθύνεται προς εσάς. </w:t>
      </w:r>
    </w:p>
    <w:p w14:paraId="0D0A0B7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Είναι γνωστό ότι ο Δήμος Σερρών</w:t>
      </w:r>
      <w:r>
        <w:rPr>
          <w:rFonts w:eastAsia="Times New Roman" w:cs="Times New Roman"/>
          <w:szCs w:val="24"/>
        </w:rPr>
        <w:t>,</w:t>
      </w:r>
      <w:r>
        <w:rPr>
          <w:rFonts w:eastAsia="Times New Roman" w:cs="Times New Roman"/>
          <w:szCs w:val="24"/>
        </w:rPr>
        <w:t xml:space="preserve"> από τον οποίον προέρχομαι</w:t>
      </w:r>
      <w:r>
        <w:rPr>
          <w:rFonts w:eastAsia="Times New Roman" w:cs="Times New Roman"/>
          <w:szCs w:val="24"/>
        </w:rPr>
        <w:t>,</w:t>
      </w:r>
      <w:r>
        <w:rPr>
          <w:rFonts w:eastAsia="Times New Roman" w:cs="Times New Roman"/>
          <w:szCs w:val="24"/>
        </w:rPr>
        <w:t xml:space="preserve"> έχει κάνει, σε συνέχεια των αποφάσεων των προκατόχων σας, πλείστες όσες ενέργειες προκειμένου να αξιοποιηθούν με τον βέλτιστο</w:t>
      </w:r>
      <w:r>
        <w:rPr>
          <w:rFonts w:eastAsia="Times New Roman" w:cs="Times New Roman"/>
          <w:szCs w:val="24"/>
        </w:rPr>
        <w:t xml:space="preserve"> δυνατό τρόπο οι συγκεκριμένες εκτάσεις. Είναι γνωστό ότι η συμφωνία λέει ότι από τα </w:t>
      </w:r>
      <w:r>
        <w:rPr>
          <w:rFonts w:eastAsia="Times New Roman" w:cs="Times New Roman"/>
          <w:szCs w:val="24"/>
        </w:rPr>
        <w:t xml:space="preserve">τριακόσια σαράντα </w:t>
      </w:r>
      <w:r>
        <w:rPr>
          <w:rFonts w:eastAsia="Times New Roman" w:cs="Times New Roman"/>
          <w:szCs w:val="24"/>
        </w:rPr>
        <w:lastRenderedPageBreak/>
        <w:t>πέντε</w:t>
      </w:r>
      <w:r>
        <w:rPr>
          <w:rFonts w:eastAsia="Times New Roman" w:cs="Times New Roman"/>
          <w:szCs w:val="24"/>
        </w:rPr>
        <w:t xml:space="preserve"> στρέμματα τα </w:t>
      </w:r>
      <w:r>
        <w:rPr>
          <w:rFonts w:eastAsia="Times New Roman" w:cs="Times New Roman"/>
          <w:szCs w:val="24"/>
        </w:rPr>
        <w:t>σαράντα πέντε</w:t>
      </w:r>
      <w:r>
        <w:rPr>
          <w:rFonts w:eastAsia="Times New Roman" w:cs="Times New Roman"/>
          <w:szCs w:val="24"/>
        </w:rPr>
        <w:t xml:space="preserve"> στρέμματα οφείλει ο </w:t>
      </w:r>
      <w:r>
        <w:rPr>
          <w:rFonts w:eastAsia="Times New Roman" w:cs="Times New Roman"/>
          <w:szCs w:val="24"/>
        </w:rPr>
        <w:t>δ</w:t>
      </w:r>
      <w:r>
        <w:rPr>
          <w:rFonts w:eastAsia="Times New Roman" w:cs="Times New Roman"/>
          <w:szCs w:val="24"/>
        </w:rPr>
        <w:t xml:space="preserve">ήμος, ως τίμημα, να τα αξιοποιήσει και να τα παραδώσει στο Υπουργείο σας. </w:t>
      </w:r>
    </w:p>
    <w:p w14:paraId="0D0A0B80" w14:textId="77777777" w:rsidR="00E2285C" w:rsidRDefault="00095D94">
      <w:pPr>
        <w:spacing w:line="600" w:lineRule="auto"/>
        <w:ind w:firstLine="720"/>
        <w:contextualSpacing/>
        <w:jc w:val="both"/>
        <w:rPr>
          <w:rFonts w:eastAsia="Times New Roman"/>
          <w:szCs w:val="24"/>
        </w:rPr>
      </w:pPr>
      <w:r>
        <w:rPr>
          <w:rFonts w:eastAsia="Times New Roman"/>
          <w:szCs w:val="24"/>
        </w:rPr>
        <w:t>Βεβαίως, να πούμε, τότε,</w:t>
      </w:r>
      <w:r>
        <w:rPr>
          <w:rFonts w:eastAsia="Times New Roman"/>
          <w:szCs w:val="24"/>
        </w:rPr>
        <w:t xml:space="preserve"> ότι όταν έγινε αυτή η συμφωνία, αυτός ο αρραβώνας, τα τότε στελέχη του ΣΥΡΙΖΑ -και σήμερα η μία εξ αυτών Βουλευτής- είχαν πει ότι πρόκειται για μια κατάπτυστη συμφωνία, δηλαδή</w:t>
      </w:r>
      <w:r>
        <w:rPr>
          <w:rFonts w:eastAsia="Times New Roman"/>
          <w:szCs w:val="24"/>
        </w:rPr>
        <w:t>,</w:t>
      </w:r>
      <w:r>
        <w:rPr>
          <w:rFonts w:eastAsia="Times New Roman"/>
          <w:szCs w:val="24"/>
        </w:rPr>
        <w:t xml:space="preserve"> να γίνουν αυτά τα σαράντα πέντε, και ότι έπρεπε να γίνουν δωρεάν. Το θυμίζω απ</w:t>
      </w:r>
      <w:r>
        <w:rPr>
          <w:rFonts w:eastAsia="Times New Roman"/>
          <w:szCs w:val="24"/>
        </w:rPr>
        <w:t>λά για την ιστορία.</w:t>
      </w:r>
    </w:p>
    <w:p w14:paraId="0D0A0B81" w14:textId="77777777" w:rsidR="00E2285C" w:rsidRDefault="00095D94">
      <w:pPr>
        <w:spacing w:line="600" w:lineRule="auto"/>
        <w:ind w:firstLine="720"/>
        <w:contextualSpacing/>
        <w:jc w:val="both"/>
        <w:rPr>
          <w:rFonts w:eastAsia="Times New Roman"/>
          <w:szCs w:val="24"/>
        </w:rPr>
      </w:pPr>
      <w:r>
        <w:rPr>
          <w:rFonts w:eastAsia="Times New Roman"/>
          <w:szCs w:val="24"/>
        </w:rPr>
        <w:t>Εν πάση περιπτώσει, επειδή το κράτος, κύριε Υπουργέ, πρέπει να έχει -και ειδικά σε ό,τι αφορά το Υπουργείο Εθνικής Άμυνας- συνέπεια και συνέχεια, σας καλώ να δεσμευτείτε εγγράφως σε ό,τι αφορά τη διαμορφωθείσα έννομη κατάσταση των στρατ</w:t>
      </w:r>
      <w:r>
        <w:rPr>
          <w:rFonts w:eastAsia="Times New Roman"/>
          <w:szCs w:val="24"/>
        </w:rPr>
        <w:t xml:space="preserve">οπέδων του Νομού Σερρών και όσων άλλων δήμων ανά την Ελλάδα είναι σε παρόμοια κατάσταση. Θα υπάρξει πλήρης σεβασμός της προτέρας κατάστασης και σε τίποτα το άρθρο 10 και τα επόμενα δεν θα επηρεάσουν επί το δυσμενέστερον την κατάσταση αυτή η </w:t>
      </w:r>
      <w:r>
        <w:rPr>
          <w:rFonts w:eastAsia="Times New Roman"/>
          <w:szCs w:val="24"/>
        </w:rPr>
        <w:lastRenderedPageBreak/>
        <w:t>οποία έχει δημι</w:t>
      </w:r>
      <w:r>
        <w:rPr>
          <w:rFonts w:eastAsia="Times New Roman"/>
          <w:szCs w:val="24"/>
        </w:rPr>
        <w:t>ουργηθεί, δηλαδή, την παραχώρησή τους στους δήμους με νόμιμες προηγούμενες αποφάσεις και διαδικασίες.</w:t>
      </w:r>
    </w:p>
    <w:p w14:paraId="0D0A0B82" w14:textId="77777777" w:rsidR="00E2285C" w:rsidRDefault="00095D94">
      <w:pPr>
        <w:spacing w:line="600" w:lineRule="auto"/>
        <w:ind w:firstLine="720"/>
        <w:contextualSpacing/>
        <w:jc w:val="both"/>
        <w:rPr>
          <w:rFonts w:eastAsia="Times New Roman"/>
          <w:szCs w:val="24"/>
        </w:rPr>
      </w:pPr>
      <w:r>
        <w:rPr>
          <w:rFonts w:eastAsia="Times New Roman"/>
          <w:szCs w:val="24"/>
        </w:rPr>
        <w:t>Ευχαριστώ.</w:t>
      </w:r>
    </w:p>
    <w:p w14:paraId="0D0A0B83" w14:textId="77777777" w:rsidR="00E2285C" w:rsidRDefault="00095D94">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D0A0B84"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0D0A0B85"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Τον λόγο έχει ο κ. Γεωργιάδης, Βουλευτής της Νέας Δημοκρατίας, για επτά λεπτά. </w:t>
      </w:r>
    </w:p>
    <w:p w14:paraId="0D0A0B86" w14:textId="77777777" w:rsidR="00E2285C" w:rsidRDefault="00095D94">
      <w:pPr>
        <w:spacing w:line="600" w:lineRule="auto"/>
        <w:ind w:firstLine="720"/>
        <w:contextualSpacing/>
        <w:jc w:val="both"/>
        <w:rPr>
          <w:rFonts w:eastAsia="Times New Roman"/>
          <w:szCs w:val="24"/>
        </w:rPr>
      </w:pPr>
      <w:r>
        <w:rPr>
          <w:rFonts w:eastAsia="Times New Roman"/>
          <w:b/>
          <w:szCs w:val="24"/>
        </w:rPr>
        <w:t>ΣΠΥΡΙΔΩΝ-ΑΔΩΝΙΣ ΓΕΩΡΓΙΑΔΗΣ:</w:t>
      </w:r>
      <w:r>
        <w:rPr>
          <w:rFonts w:eastAsia="Times New Roman"/>
          <w:szCs w:val="24"/>
        </w:rPr>
        <w:t xml:space="preserve"> Κύριε Υπουργέ, για δύο θέματα θα μιλήσω όσον αφορά το νομοσχέδιο. Το ένα αφορά τον συνδικαλισμό και το άλλο την αξιοποίηση της περιουσίας των Ενόπλω</w:t>
      </w:r>
      <w:r>
        <w:rPr>
          <w:rFonts w:eastAsia="Times New Roman"/>
          <w:szCs w:val="24"/>
        </w:rPr>
        <w:t>ν Δυνάμεων.</w:t>
      </w:r>
    </w:p>
    <w:p w14:paraId="0D0A0B87"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Θα ξεκινήσω με το δεύτερο, για να πάω μετά στο πρώτο, που είναι το πιο σοβαρό. </w:t>
      </w:r>
    </w:p>
    <w:p w14:paraId="0D0A0B88" w14:textId="77777777" w:rsidR="00E2285C" w:rsidRDefault="00095D94">
      <w:pPr>
        <w:spacing w:line="600" w:lineRule="auto"/>
        <w:ind w:firstLine="720"/>
        <w:contextualSpacing/>
        <w:jc w:val="both"/>
        <w:rPr>
          <w:rFonts w:eastAsia="Times New Roman"/>
          <w:szCs w:val="24"/>
        </w:rPr>
      </w:pPr>
      <w:r>
        <w:rPr>
          <w:rFonts w:eastAsia="Times New Roman"/>
          <w:szCs w:val="24"/>
        </w:rPr>
        <w:t>Κατ’ αρχάς, εμείς είμαστε υπέρ της αξιοποίησης και δεν έχουμε καμμία αντίρρηση να τα καταφέρετε και να φέρετε και χρήματα στη χώρα και θέσεις εργασίας να γίνουν. Κι</w:t>
      </w:r>
      <w:r>
        <w:rPr>
          <w:rFonts w:eastAsia="Times New Roman"/>
          <w:szCs w:val="24"/>
        </w:rPr>
        <w:t xml:space="preserve"> ένα ευρώ να μπει, εγώ θα σας πω </w:t>
      </w:r>
      <w:r>
        <w:rPr>
          <w:rFonts w:eastAsia="Times New Roman"/>
          <w:szCs w:val="24"/>
        </w:rPr>
        <w:lastRenderedPageBreak/>
        <w:t>μπράβο. Νομίζω, όμως, ότι είναι μια στιγμή καλή να αναγνωρίσετε κι εσείς ότι κατά το παρελθόν ήσασταν εξαιρετικά αυστηρός με την κυβέρνηση Σαμαρά, με την κυβέρνηση Νέας Δημοκρατίας.</w:t>
      </w:r>
    </w:p>
    <w:p w14:paraId="0D0A0B89" w14:textId="77777777" w:rsidR="00E2285C" w:rsidRDefault="00095D94">
      <w:pPr>
        <w:spacing w:line="600" w:lineRule="auto"/>
        <w:ind w:firstLine="720"/>
        <w:contextualSpacing/>
        <w:jc w:val="both"/>
        <w:rPr>
          <w:rFonts w:eastAsia="Times New Roman"/>
          <w:szCs w:val="24"/>
        </w:rPr>
      </w:pPr>
      <w:r>
        <w:rPr>
          <w:rFonts w:eastAsia="Times New Roman"/>
          <w:szCs w:val="24"/>
        </w:rPr>
        <w:t>Όταν μιλάγαμε σε αυτήν τη Βουλή για την α</w:t>
      </w:r>
      <w:r>
        <w:rPr>
          <w:rFonts w:eastAsia="Times New Roman"/>
          <w:szCs w:val="24"/>
        </w:rPr>
        <w:t xml:space="preserve">ξιοποίηση της περιουσίας των Ενόπλων Δυνάμεων με τον νόμο που φέραμε για την ενοποίηση των </w:t>
      </w:r>
      <w:r>
        <w:rPr>
          <w:rFonts w:eastAsia="Times New Roman"/>
          <w:szCs w:val="24"/>
        </w:rPr>
        <w:t>τ</w:t>
      </w:r>
      <w:r>
        <w:rPr>
          <w:rFonts w:eastAsia="Times New Roman"/>
          <w:szCs w:val="24"/>
        </w:rPr>
        <w:t>αμείων, ποια ήταν η θέση σας, κύριε Υπουργέ Αμύνης; Δεν φώναζε ο κ. Καμμένος και όλοι οι Ανεξάρτητοι Έλληνες στα κανάλια για το ξεπούλημα της δημόσιας περιουσίας; Τ</w:t>
      </w:r>
      <w:r>
        <w:rPr>
          <w:rFonts w:eastAsia="Times New Roman"/>
          <w:szCs w:val="24"/>
        </w:rPr>
        <w:t xml:space="preserve">ώρα τι έγινε; Δεν θα έχουμε ξεπούλημα της δημόσιας υπηρεσίας; Μάλιστα. Θα τα δούμε αυτά στην πορεία πώς θα γίνουν, γιατί αυτά θα φανούν στην πράξη. Εγώ θα επιμείνω. </w:t>
      </w:r>
    </w:p>
    <w:p w14:paraId="0D0A0B8A"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Σας δίνετε μια ευκαιρία –για να έρθω στο δεύτερο θέμα- να κάνετε κι εσείς την αυτοκριτική </w:t>
      </w:r>
      <w:r>
        <w:rPr>
          <w:rFonts w:eastAsia="Times New Roman"/>
          <w:szCs w:val="24"/>
        </w:rPr>
        <w:t>σας. Και ξέρετε γιατί σας το λέω, κύριε Υπουργέ; Προχθές, ο κύριος Πρωθυπουργός, ο κ. Αλέξης Τσίπρας -ο οποίος είναι Πρωθυπουργός με τη δική σας ψήφο κι αν εσείς άρετε την εμπιστοσύνη στον κ. Τσίπρα, αύριο δεν είναι Πρωθυπουργός- συναντήθηκε, λέει, επί δίω</w:t>
      </w:r>
      <w:r>
        <w:rPr>
          <w:rFonts w:eastAsia="Times New Roman"/>
          <w:szCs w:val="24"/>
        </w:rPr>
        <w:t xml:space="preserve">ρο με τον κ. Γιώργο Παπανδρέου και συζήτησαν για το μέλλον της Ελλάδας και της Ευρώπης. </w:t>
      </w:r>
    </w:p>
    <w:p w14:paraId="0D0A0B8B"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Δεν μου λέτε, κύριε Υπουργέ, επιμένετε ότι ο κ. Παπανδρέου είναι </w:t>
      </w:r>
      <w:r>
        <w:rPr>
          <w:rFonts w:eastAsia="Times New Roman"/>
          <w:szCs w:val="24"/>
          <w:lang w:val="en-US"/>
        </w:rPr>
        <w:t>broker</w:t>
      </w:r>
      <w:r>
        <w:rPr>
          <w:rFonts w:eastAsia="Times New Roman"/>
          <w:szCs w:val="24"/>
        </w:rPr>
        <w:t>; Έτσι τον είχατε πει στη Βουλή, εδώ.</w:t>
      </w:r>
    </w:p>
    <w:p w14:paraId="0D0A0B8C"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ΠΑΝΟΣ ΚΑΜΜΕΝΟΣ (Υπουργός Εθνικής Άμυνας – Πρόεδρος των </w:t>
      </w:r>
      <w:r>
        <w:rPr>
          <w:rFonts w:eastAsia="Times New Roman"/>
          <w:b/>
          <w:szCs w:val="24"/>
        </w:rPr>
        <w:t>Ανεξ</w:t>
      </w:r>
      <w:r>
        <w:rPr>
          <w:rFonts w:eastAsia="Times New Roman"/>
          <w:b/>
          <w:szCs w:val="24"/>
        </w:rPr>
        <w:t>αρτήτων</w:t>
      </w:r>
      <w:r>
        <w:rPr>
          <w:rFonts w:eastAsia="Times New Roman"/>
          <w:b/>
          <w:szCs w:val="24"/>
        </w:rPr>
        <w:t xml:space="preserve"> Ελλήνων):</w:t>
      </w:r>
      <w:r>
        <w:rPr>
          <w:rFonts w:eastAsia="Times New Roman"/>
          <w:szCs w:val="24"/>
        </w:rPr>
        <w:t xml:space="preserve"> Τον αδερφό του.</w:t>
      </w:r>
    </w:p>
    <w:p w14:paraId="0D0A0B8D" w14:textId="77777777" w:rsidR="00E2285C" w:rsidRDefault="00095D94">
      <w:pPr>
        <w:spacing w:line="600" w:lineRule="auto"/>
        <w:ind w:firstLine="720"/>
        <w:contextualSpacing/>
        <w:jc w:val="both"/>
        <w:rPr>
          <w:rFonts w:eastAsia="Times New Roman"/>
          <w:szCs w:val="24"/>
        </w:rPr>
      </w:pPr>
      <w:r>
        <w:rPr>
          <w:rFonts w:eastAsia="Times New Roman"/>
          <w:b/>
          <w:szCs w:val="24"/>
        </w:rPr>
        <w:t>ΣΠΥΡΙΔΩΝ-ΑΔΩΝΙΣ ΓΕΩΡΓΙΑΔΗΣ:</w:t>
      </w:r>
      <w:r>
        <w:rPr>
          <w:rFonts w:eastAsia="Times New Roman"/>
          <w:szCs w:val="24"/>
        </w:rPr>
        <w:t xml:space="preserve"> Εξακολουθείτε να πιστεύτε ότι η οικογένεια Παπανδρέου μας πήγε επί σκοπώ στη χρεοκοπία, για να εισπράξει τα </w:t>
      </w:r>
      <w:r>
        <w:rPr>
          <w:rFonts w:eastAsia="Times New Roman"/>
          <w:szCs w:val="24"/>
          <w:lang w:val="en-US"/>
        </w:rPr>
        <w:t>CDS</w:t>
      </w:r>
      <w:r>
        <w:rPr>
          <w:rFonts w:eastAsia="Times New Roman"/>
          <w:szCs w:val="24"/>
        </w:rPr>
        <w:t>; Εάν τα πιστεύετε, να τα πείτε στο Βήμα, παρακαλώ πολύ. Εάν τα πιστεύετε, τι ε</w:t>
      </w:r>
      <w:r>
        <w:rPr>
          <w:rFonts w:eastAsia="Times New Roman"/>
          <w:szCs w:val="24"/>
        </w:rPr>
        <w:t xml:space="preserve">ίπατε στον κ. Τσίπρα, τον οποίο στηρίζετε ως Πρωθυπουργό, για το ότι έβαλε ξανά στο πολιτικό προσκήνιο και εδέχθη στο Μέγαρο Μαξίμου έναν </w:t>
      </w:r>
      <w:r>
        <w:rPr>
          <w:rFonts w:eastAsia="Times New Roman"/>
          <w:szCs w:val="24"/>
          <w:lang w:val="en-US"/>
        </w:rPr>
        <w:t>broker</w:t>
      </w:r>
      <w:r>
        <w:rPr>
          <w:rFonts w:eastAsia="Times New Roman"/>
          <w:szCs w:val="24"/>
        </w:rPr>
        <w:t xml:space="preserve">, ο οποίος πήγε τη χώρα επί σκοπώ στη χρεοκοπία; </w:t>
      </w:r>
    </w:p>
    <w:p w14:paraId="0D0A0B8E" w14:textId="77777777" w:rsidR="00E2285C" w:rsidRDefault="00095D94">
      <w:pPr>
        <w:spacing w:line="600" w:lineRule="auto"/>
        <w:ind w:firstLine="720"/>
        <w:contextualSpacing/>
        <w:jc w:val="both"/>
        <w:rPr>
          <w:rFonts w:eastAsia="Times New Roman"/>
          <w:szCs w:val="24"/>
        </w:rPr>
      </w:pPr>
      <w:r>
        <w:rPr>
          <w:rFonts w:eastAsia="Times New Roman"/>
          <w:szCs w:val="24"/>
        </w:rPr>
        <w:t>Διότι δύο τινά συμβαίνουν, κύριε Υπουργέ: Ή ο κ. Παπανδρέου ήτ</w:t>
      </w:r>
      <w:r>
        <w:rPr>
          <w:rFonts w:eastAsia="Times New Roman"/>
          <w:szCs w:val="24"/>
        </w:rPr>
        <w:t xml:space="preserve">αν </w:t>
      </w:r>
      <w:r>
        <w:rPr>
          <w:rFonts w:eastAsia="Times New Roman"/>
          <w:szCs w:val="24"/>
          <w:lang w:val="en-US"/>
        </w:rPr>
        <w:t>broker</w:t>
      </w:r>
      <w:r>
        <w:rPr>
          <w:rFonts w:eastAsia="Times New Roman"/>
          <w:szCs w:val="24"/>
        </w:rPr>
        <w:t xml:space="preserve"> και πήγε τη χώρα στη χρεοκοπία και άρα ο κ. Τσίπρας, ο οποίος είναι ο Πρωθυπουργός σας, συναντιέται με έναν εγκληματία κατά της πατρίδας ή αυτά που λέγατε εσείς ήταν όλα παραμύθια της Χαλιμάς και τώρα το καταλάβατε γι’ </w:t>
      </w:r>
      <w:r>
        <w:rPr>
          <w:rFonts w:eastAsia="Times New Roman"/>
          <w:szCs w:val="24"/>
        </w:rPr>
        <w:lastRenderedPageBreak/>
        <w:t>αυτό και στηρίζετε τον κ. Τ</w:t>
      </w:r>
      <w:r>
        <w:rPr>
          <w:rFonts w:eastAsia="Times New Roman"/>
          <w:szCs w:val="24"/>
        </w:rPr>
        <w:t xml:space="preserve">σίπρα, ο οποίος συζητάει επί δίωρον με τον κ. Παπανδρέου για το μέλλον της Ελλάδας και της Ευρώπης. </w:t>
      </w:r>
    </w:p>
    <w:p w14:paraId="0D0A0B8F" w14:textId="77777777" w:rsidR="00E2285C" w:rsidRDefault="00095D94">
      <w:pPr>
        <w:spacing w:line="600" w:lineRule="auto"/>
        <w:ind w:firstLine="720"/>
        <w:contextualSpacing/>
        <w:jc w:val="both"/>
        <w:rPr>
          <w:rFonts w:eastAsia="Times New Roman"/>
          <w:szCs w:val="24"/>
        </w:rPr>
      </w:pPr>
      <w:r>
        <w:rPr>
          <w:rFonts w:eastAsia="Times New Roman"/>
          <w:szCs w:val="24"/>
        </w:rPr>
        <w:t>Όμως, προσέξτε, κύριε Υπουργέ. Δεν μπορούν να ισχύουν και τα δύο. Μην γελάτε καθόλου. Γιατί με αυτά τρελάνατε τους Έλληνες τόσα χρόνια. Επαναλαμβάνω: Προσέ</w:t>
      </w:r>
      <w:r>
        <w:rPr>
          <w:rFonts w:eastAsia="Times New Roman"/>
          <w:szCs w:val="24"/>
        </w:rPr>
        <w:t>ξτε, όσο κι αν χαμογελάτε. Εάν αυτά που λέτε είναι αλήθεια, τότε ο Πρωθυπουργός σας συνάντησε στο Μέγαρο Μαξίμου έναν εγκληματία κατά της χώρας κι εσείς, ως Υπουργός Αμύνης, για να κρατήσετε, προφανώς, την καρέκλα σας, δεν είπατε κουβέντα. Άρα, διαλέξτε πο</w:t>
      </w:r>
      <w:r>
        <w:rPr>
          <w:rFonts w:eastAsia="Times New Roman"/>
          <w:szCs w:val="24"/>
        </w:rPr>
        <w:t>ιο από τα δύο ισχύει. Αλλά με απλό χαμόγελο, δεν μπορείτε να προσπεράσετε όσα είχατε πει στο παρελθόν.</w:t>
      </w:r>
    </w:p>
    <w:p w14:paraId="0D0A0B90" w14:textId="77777777" w:rsidR="00E2285C" w:rsidRDefault="00095D94">
      <w:pPr>
        <w:spacing w:line="600" w:lineRule="auto"/>
        <w:ind w:firstLine="709"/>
        <w:contextualSpacing/>
        <w:jc w:val="both"/>
        <w:rPr>
          <w:rFonts w:eastAsia="Times New Roman"/>
          <w:szCs w:val="24"/>
        </w:rPr>
      </w:pPr>
      <w:r>
        <w:rPr>
          <w:rFonts w:eastAsia="Times New Roman"/>
          <w:szCs w:val="24"/>
        </w:rPr>
        <w:t xml:space="preserve">Να έρθω λίγο και στο προκείμενο, κύριε Πρόεδρε. Δηλώσεις του κυρίου Υπουργού, του κ. Καμμένου, άμα τη αναλήψει των καθηκόντων του στην εφημερίδα </w:t>
      </w:r>
      <w:r>
        <w:rPr>
          <w:rFonts w:eastAsia="Times New Roman"/>
          <w:szCs w:val="24"/>
        </w:rPr>
        <w:t>«</w:t>
      </w:r>
      <w:r>
        <w:rPr>
          <w:rFonts w:eastAsia="Times New Roman"/>
          <w:szCs w:val="24"/>
          <w:lang w:val="en-US"/>
        </w:rPr>
        <w:t>REAL</w:t>
      </w:r>
      <w:r>
        <w:rPr>
          <w:rFonts w:eastAsia="Times New Roman"/>
          <w:szCs w:val="24"/>
        </w:rPr>
        <w:t xml:space="preserve"> </w:t>
      </w:r>
      <w:r>
        <w:rPr>
          <w:rFonts w:eastAsia="Times New Roman"/>
          <w:szCs w:val="24"/>
          <w:lang w:val="en-US"/>
        </w:rPr>
        <w:t>NE</w:t>
      </w:r>
      <w:r>
        <w:rPr>
          <w:rFonts w:eastAsia="Times New Roman"/>
          <w:szCs w:val="24"/>
          <w:lang w:val="en-US"/>
        </w:rPr>
        <w:t>WS</w:t>
      </w:r>
      <w:r>
        <w:rPr>
          <w:rFonts w:eastAsia="Times New Roman"/>
          <w:szCs w:val="24"/>
        </w:rPr>
        <w:t>»</w:t>
      </w:r>
      <w:r>
        <w:rPr>
          <w:rFonts w:eastAsia="Times New Roman"/>
          <w:szCs w:val="24"/>
        </w:rPr>
        <w:t xml:space="preserve">. Οι δηλώσεις είναι για την άμεση καταβολή των αναδρομικών για τους στρατιωτικούς, σύμφωνα με την επιταγή της αποφάσεως του Συμβουλίου της Επικρατείας. Για να καταλάβουμε τα μεγέθη, κύριε Υπουργέ, σας διαβάζω την δήλωσή σας: </w:t>
      </w:r>
      <w:r>
        <w:rPr>
          <w:rFonts w:eastAsia="Times New Roman"/>
          <w:szCs w:val="24"/>
        </w:rPr>
        <w:lastRenderedPageBreak/>
        <w:t xml:space="preserve">«Τα 60 εκατομμύρια για τους </w:t>
      </w:r>
      <w:r>
        <w:rPr>
          <w:rFonts w:eastAsia="Times New Roman"/>
          <w:szCs w:val="24"/>
        </w:rPr>
        <w:t>εν ενεργεία στις Ένοπλες Δυνάμεις</w:t>
      </w:r>
      <w:r>
        <w:rPr>
          <w:rFonts w:eastAsia="Times New Roman"/>
          <w:szCs w:val="24"/>
        </w:rPr>
        <w:t>,</w:t>
      </w:r>
      <w:r>
        <w:rPr>
          <w:rFonts w:eastAsia="Times New Roman"/>
          <w:szCs w:val="24"/>
        </w:rPr>
        <w:t xml:space="preserve"> που αφορούν στην εκτέλεση της απόφασης των αναδρομικών του Συμβουλίου της Επικρατείας είναι το 50% από όσα έδωσε ο κ. Σαμαράς με μια τροπολογία για το Μέγαρο Μουσικής». </w:t>
      </w:r>
    </w:p>
    <w:p w14:paraId="0D0A0B91" w14:textId="77777777" w:rsidR="00E2285C" w:rsidRDefault="00095D94">
      <w:pPr>
        <w:spacing w:line="600" w:lineRule="auto"/>
        <w:ind w:firstLine="720"/>
        <w:contextualSpacing/>
        <w:jc w:val="both"/>
        <w:rPr>
          <w:rFonts w:eastAsia="Times New Roman"/>
          <w:szCs w:val="24"/>
        </w:rPr>
      </w:pPr>
      <w:r>
        <w:rPr>
          <w:rFonts w:eastAsia="Times New Roman"/>
          <w:szCs w:val="24"/>
        </w:rPr>
        <w:t>Για όσους δεν το γνωρίζουν η Κυβέρνηση του κ. Τσίπρ</w:t>
      </w:r>
      <w:r>
        <w:rPr>
          <w:rFonts w:eastAsia="Times New Roman"/>
          <w:szCs w:val="24"/>
        </w:rPr>
        <w:t>α -αν θυμάμαι καλά με αρνητική ψήφο των Ανεξάρτητων Ελλήνων, για να μην σας αδικήσω, αλλά αυτό ήταν προφανώς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συνεργασίας σας, κύριε Υπουργέ- εψήφισε για το Μέγαρο Μουσικής την ίδια ακριβώς τροπολογία με την κυβέρνηση Σαμαρά. </w:t>
      </w:r>
    </w:p>
    <w:p w14:paraId="0D0A0B92" w14:textId="77777777" w:rsidR="00E2285C" w:rsidRDefault="00095D94">
      <w:pPr>
        <w:spacing w:line="600" w:lineRule="auto"/>
        <w:ind w:firstLine="720"/>
        <w:contextualSpacing/>
        <w:jc w:val="both"/>
        <w:rPr>
          <w:rFonts w:eastAsia="Times New Roman"/>
          <w:szCs w:val="24"/>
        </w:rPr>
      </w:pPr>
      <w:r>
        <w:rPr>
          <w:rFonts w:eastAsia="Times New Roman"/>
          <w:szCs w:val="24"/>
        </w:rPr>
        <w:t>Πάρα ταύτα, όμ</w:t>
      </w:r>
      <w:r>
        <w:rPr>
          <w:rFonts w:eastAsia="Times New Roman"/>
          <w:szCs w:val="24"/>
        </w:rPr>
        <w:t xml:space="preserve">ως, τα αναδρομικά στους στρατιωτικούς, στα οποία υποσχόσασταν την άμεση καταβολή τους ακόμα σήμερα, δύο χρόνια μετά, κύριε Βίτσα, δεν έχουν δοθεί. Βεβαίως, ακούω συχνά τις δηλώσεις του κ. Καμμένου όπου κάνει έγγραφες διαμαρτυρίες στον κ. Χουλιαράκη, γιατί </w:t>
      </w:r>
      <w:r>
        <w:rPr>
          <w:rFonts w:eastAsia="Times New Roman"/>
          <w:szCs w:val="24"/>
        </w:rPr>
        <w:t>δεν έχουν καταβληθεί ακόμα αυτά τα αναδρομικά. Πάρα ταύτα, παρά τις έγγραφες διαμαρτυρίες, τα αναδρομικά δεν έχουν δοθεί.</w:t>
      </w:r>
    </w:p>
    <w:p w14:paraId="0D0A0B93"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Θέλω να υπενθυμίσω ότι πάνω σε αυτά τα αναδρομικά και ο ΣΥΡΙΖΑ και οι Ανεξάρτητοι Έλληνες, όταν εμείς ψηφίζαμε σε αυτήν τη Βουλή την α</w:t>
      </w:r>
      <w:r>
        <w:rPr>
          <w:rFonts w:eastAsia="Times New Roman"/>
          <w:szCs w:val="24"/>
        </w:rPr>
        <w:t xml:space="preserve">πόδοση του 50% με τη δέσμευση τον επόμενο χρόνο να δώσουμε το άλλο 50%, είχατε ανέβει στα κεραμίδια, για το ότι έπρεπε να τα πληρώσουμε αμέσως και ότι δεν ήμασταν εντάξει με το Συμβούλιο της Επικρατείας και με τους στρατιωτικούς. </w:t>
      </w:r>
    </w:p>
    <w:p w14:paraId="0D0A0B94" w14:textId="77777777" w:rsidR="00E2285C" w:rsidRDefault="00095D94">
      <w:pPr>
        <w:spacing w:line="600" w:lineRule="auto"/>
        <w:ind w:firstLine="720"/>
        <w:contextualSpacing/>
        <w:jc w:val="both"/>
        <w:rPr>
          <w:rFonts w:eastAsia="Times New Roman"/>
          <w:szCs w:val="24"/>
        </w:rPr>
      </w:pPr>
      <w:r>
        <w:rPr>
          <w:rFonts w:eastAsia="Times New Roman"/>
          <w:szCs w:val="24"/>
        </w:rPr>
        <w:t>Γιατί το αναφέρω, κύριε Π</w:t>
      </w:r>
      <w:r>
        <w:rPr>
          <w:rFonts w:eastAsia="Times New Roman"/>
          <w:szCs w:val="24"/>
        </w:rPr>
        <w:t>ρόεδρε; Τι λέει τώρα ο κύριος Υπουργός Εθνικής Αμύνης; Αποδέχεται, λέει, την τροπολογία των Βουλευτών του ΣΥΡΙΖΑ για τον συνδικαλισμό στις Ένοπλες Δυνάμεις. Και γιατί το κάνει; Διότι πιστεύει -προσέξτε- ότι αυτό είναι κάτι καλό και θα σεβαστεί τα δικαιώματ</w:t>
      </w:r>
      <w:r>
        <w:rPr>
          <w:rFonts w:eastAsia="Times New Roman"/>
          <w:szCs w:val="24"/>
        </w:rPr>
        <w:t>α των στρατιωτικών και θα βελτιώσει τη ζωή τους μέσα στις μονάδες.</w:t>
      </w:r>
    </w:p>
    <w:p w14:paraId="0D0A0B95"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Συγγνώμη, η καταβολή των αναδρομικών τους δεν θα βελτίωνε πολύ καλύτερα τη ζωή τους και στις μονάδες και έξω από τις μονάδες; Προφανώς πολύ καλύτερα; Όμως, αυτό το ξεχάσαμε τώρα, γιατί δεν </w:t>
      </w:r>
      <w:r>
        <w:rPr>
          <w:rFonts w:eastAsia="Times New Roman"/>
          <w:szCs w:val="24"/>
        </w:rPr>
        <w:t xml:space="preserve">μας αφήνει ο κ. Χουλιαράκης. </w:t>
      </w:r>
    </w:p>
    <w:p w14:paraId="0D0A0B96"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Πάμε λίγο επί της ουσίας. Κύριε Υπουργέ, εμείς διαφωνούμε με τον συνδικαλισμό στις Ένοπλες Δυνάμεις, το έχει αναλύσει διεξοδικά ο εισηγητής μας. Όμως, ας υποθέταμε, λοιπόν, ότι ναι η Κυβέρνηση σας, κ. Βίτσα και κ. Καμμένε, απο</w:t>
      </w:r>
      <w:r>
        <w:rPr>
          <w:rFonts w:eastAsia="Times New Roman"/>
          <w:szCs w:val="24"/>
        </w:rPr>
        <w:t xml:space="preserve">φασίσει να ανοίξει αυτό το κεφάλαιο, γιατί πιστεύει ιδεολογικά, πολιτικά για τους «χ» λόγους ότι αυτό πρέπει να γίνει. </w:t>
      </w:r>
    </w:p>
    <w:p w14:paraId="0D0A0B97" w14:textId="77777777" w:rsidR="00E2285C" w:rsidRDefault="00095D94">
      <w:pPr>
        <w:spacing w:line="600" w:lineRule="auto"/>
        <w:ind w:firstLine="720"/>
        <w:contextualSpacing/>
        <w:jc w:val="both"/>
        <w:rPr>
          <w:rFonts w:eastAsia="Times New Roman"/>
          <w:szCs w:val="24"/>
        </w:rPr>
      </w:pPr>
      <w:r>
        <w:rPr>
          <w:rFonts w:eastAsia="Times New Roman"/>
          <w:szCs w:val="24"/>
        </w:rPr>
        <w:t>Αυτό, κυρίες και κύριοι, γίνεται με μια τροπολογία, γρήγορα–γρήγορα να ξεφύγουμε, μόνο και μόνο για να εξυπηρετήσουμε τους φίλους του Υπ</w:t>
      </w:r>
      <w:r>
        <w:rPr>
          <w:rFonts w:eastAsia="Times New Roman"/>
          <w:szCs w:val="24"/>
        </w:rPr>
        <w:t>ουργού και τους συμβούλους του Υπουργού; Έτσι γίνεται; Ή γίνεται μια πραγματική συζήτηση, όταν μιλάμε για συνδικαλισμό στις Ένοπλες Δυνάμεις, με τον οποίο εμείς διαφωνούμε και το ξεκαθαρίζω; Τι ακριβώς θέλουμε να κάνουμε; Τα γραφεία τους να είναι μέσα στις</w:t>
      </w:r>
      <w:r>
        <w:rPr>
          <w:rFonts w:eastAsia="Times New Roman"/>
          <w:szCs w:val="24"/>
        </w:rPr>
        <w:t xml:space="preserve"> μονάδες ή έξω από τις μονάδες, παραδείγματος χάρ</w:t>
      </w:r>
      <w:r>
        <w:rPr>
          <w:rFonts w:eastAsia="Times New Roman"/>
          <w:szCs w:val="24"/>
        </w:rPr>
        <w:t>ιν</w:t>
      </w:r>
      <w:r>
        <w:rPr>
          <w:rFonts w:eastAsia="Times New Roman"/>
          <w:szCs w:val="24"/>
        </w:rPr>
        <w:t>; Ή είναι ήσσονος σημασίας ζήτημα αυτό;</w:t>
      </w:r>
    </w:p>
    <w:p w14:paraId="0D0A0B98" w14:textId="77777777" w:rsidR="00E2285C" w:rsidRDefault="00095D94">
      <w:pPr>
        <w:spacing w:line="600" w:lineRule="auto"/>
        <w:ind w:firstLine="720"/>
        <w:contextualSpacing/>
        <w:jc w:val="both"/>
        <w:rPr>
          <w:rFonts w:eastAsia="Times New Roman"/>
          <w:szCs w:val="24"/>
        </w:rPr>
      </w:pPr>
      <w:r>
        <w:rPr>
          <w:rFonts w:eastAsia="Times New Roman"/>
          <w:szCs w:val="24"/>
        </w:rPr>
        <w:t>Αυτή η συζήτηση δεν έχει γίνει. Μην γελάτε καθόλου, κύριε συνάδελφε. Με αυτά που έχετε πει μέσα σε αυτήν τη Βουλή να μην γελάτε καθόλου. Σας διάβασα μόνο δύο δηλώσει</w:t>
      </w:r>
      <w:r>
        <w:rPr>
          <w:rFonts w:eastAsia="Times New Roman"/>
          <w:szCs w:val="24"/>
        </w:rPr>
        <w:t xml:space="preserve">ς -μόνο δύο- για τον </w:t>
      </w:r>
      <w:r>
        <w:rPr>
          <w:rFonts w:eastAsia="Times New Roman"/>
          <w:szCs w:val="24"/>
          <w:lang w:val="en-US"/>
        </w:rPr>
        <w:t>broker</w:t>
      </w:r>
      <w:r>
        <w:rPr>
          <w:rFonts w:eastAsia="Times New Roman"/>
          <w:szCs w:val="24"/>
        </w:rPr>
        <w:t xml:space="preserve"> κ. </w:t>
      </w:r>
      <w:r>
        <w:rPr>
          <w:rFonts w:eastAsia="Times New Roman"/>
          <w:szCs w:val="24"/>
        </w:rPr>
        <w:lastRenderedPageBreak/>
        <w:t>Παπανδρέου και τα αναδρομικά των στρατιωτικών, που τα έχετε φέρει και τα δύο τούμπα. Άρα, μη γελάτε καθόλου!</w:t>
      </w:r>
    </w:p>
    <w:p w14:paraId="0D0A0B99" w14:textId="77777777" w:rsidR="00E2285C" w:rsidRDefault="00095D94">
      <w:pPr>
        <w:spacing w:line="600" w:lineRule="auto"/>
        <w:ind w:firstLine="720"/>
        <w:contextualSpacing/>
        <w:jc w:val="both"/>
        <w:rPr>
          <w:rFonts w:eastAsia="Times New Roman"/>
          <w:szCs w:val="24"/>
        </w:rPr>
      </w:pPr>
      <w:r>
        <w:rPr>
          <w:rFonts w:eastAsia="Times New Roman"/>
          <w:b/>
          <w:szCs w:val="24"/>
        </w:rPr>
        <w:t>ΧΡΗΣΤΟΣ ΚΑΡΑΓΙΑΝΝΙΔΗΣ:</w:t>
      </w:r>
      <w:r>
        <w:rPr>
          <w:rFonts w:eastAsia="Times New Roman"/>
          <w:szCs w:val="24"/>
        </w:rPr>
        <w:t xml:space="preserve"> Θέλετε να σας διαβάσουμε τι έχετε πει για τον Σαμαρά;</w:t>
      </w:r>
    </w:p>
    <w:p w14:paraId="0D0A0B9A" w14:textId="77777777" w:rsidR="00E2285C" w:rsidRDefault="00095D94">
      <w:pPr>
        <w:spacing w:line="600" w:lineRule="auto"/>
        <w:ind w:firstLine="720"/>
        <w:contextualSpacing/>
        <w:jc w:val="both"/>
        <w:rPr>
          <w:rFonts w:eastAsia="Times New Roman"/>
          <w:szCs w:val="24"/>
        </w:rPr>
      </w:pPr>
      <w:r>
        <w:rPr>
          <w:rFonts w:eastAsia="Times New Roman"/>
          <w:b/>
          <w:szCs w:val="24"/>
        </w:rPr>
        <w:t>ΣΠΥΡΙΔΩΝ – ΑΔΩΝΙΣ ΓΕΩΡΓΙΑΔΗΣ:</w:t>
      </w:r>
      <w:r>
        <w:rPr>
          <w:rFonts w:eastAsia="Times New Roman"/>
          <w:szCs w:val="24"/>
        </w:rPr>
        <w:t xml:space="preserve"> Να μου τα</w:t>
      </w:r>
      <w:r>
        <w:rPr>
          <w:rFonts w:eastAsia="Times New Roman"/>
          <w:szCs w:val="24"/>
        </w:rPr>
        <w:t xml:space="preserve"> διαβάσετε ένα – ένα, βεβαίως. Και εγώ, όταν θα μου τα διαβάσετε, δεν θα μείνω σιωπηλός, όπως ο κ. Καμμένος, θα απαντήσω κιόλας.</w:t>
      </w:r>
    </w:p>
    <w:p w14:paraId="0D0A0B9B" w14:textId="77777777" w:rsidR="00E2285C" w:rsidRDefault="00095D94">
      <w:pPr>
        <w:spacing w:line="600" w:lineRule="auto"/>
        <w:ind w:firstLine="720"/>
        <w:contextualSpacing/>
        <w:jc w:val="both"/>
        <w:rPr>
          <w:rFonts w:eastAsia="Times New Roman"/>
          <w:szCs w:val="24"/>
        </w:rPr>
      </w:pPr>
      <w:r>
        <w:rPr>
          <w:rFonts w:eastAsia="Times New Roman"/>
          <w:b/>
          <w:szCs w:val="24"/>
        </w:rPr>
        <w:t>ΧΡΗΣΤΟΣ ΚΑΡΑΓΙΑΝΝΙΔΗΣ:</w:t>
      </w:r>
      <w:r>
        <w:rPr>
          <w:rFonts w:eastAsia="Times New Roman"/>
          <w:szCs w:val="24"/>
        </w:rPr>
        <w:t xml:space="preserve"> Ότι είναι ο μεγαλύτερος προδότης έχετε πει.</w:t>
      </w:r>
    </w:p>
    <w:p w14:paraId="0D0A0B9C" w14:textId="77777777" w:rsidR="00E2285C" w:rsidRDefault="00095D94">
      <w:pPr>
        <w:spacing w:line="600" w:lineRule="auto"/>
        <w:ind w:firstLine="720"/>
        <w:contextualSpacing/>
        <w:jc w:val="both"/>
        <w:rPr>
          <w:rFonts w:eastAsia="Times New Roman"/>
          <w:szCs w:val="24"/>
        </w:rPr>
      </w:pPr>
      <w:r>
        <w:rPr>
          <w:rFonts w:eastAsia="Times New Roman"/>
          <w:b/>
          <w:szCs w:val="24"/>
        </w:rPr>
        <w:t>ΣΠΥΡΙΔΩΝ – ΑΔΩΝΙΣ ΓΕΩΡΓΙΑΔΗΣ:</w:t>
      </w:r>
      <w:r>
        <w:rPr>
          <w:rFonts w:eastAsia="Times New Roman"/>
          <w:szCs w:val="24"/>
        </w:rPr>
        <w:t xml:space="preserve"> Καλά εντάξει. Αυτά για εσάς.</w:t>
      </w:r>
    </w:p>
    <w:p w14:paraId="0D0A0B9D" w14:textId="77777777" w:rsidR="00E2285C" w:rsidRDefault="00095D94">
      <w:pPr>
        <w:spacing w:line="600" w:lineRule="auto"/>
        <w:ind w:firstLine="720"/>
        <w:contextualSpacing/>
        <w:jc w:val="both"/>
        <w:rPr>
          <w:rFonts w:eastAsia="Times New Roman"/>
          <w:szCs w:val="24"/>
        </w:rPr>
      </w:pPr>
      <w:r>
        <w:rPr>
          <w:rFonts w:eastAsia="Times New Roman" w:cs="Times New Roman"/>
          <w:b/>
          <w:szCs w:val="24"/>
        </w:rPr>
        <w:t>Π</w:t>
      </w:r>
      <w:r>
        <w:rPr>
          <w:rFonts w:eastAsia="Times New Roman" w:cs="Times New Roman"/>
          <w:b/>
          <w:szCs w:val="24"/>
        </w:rPr>
        <w:t>ΡΟΕΔΡΕΥΩΝ (Δημήτριος Κρεμαστινός):</w:t>
      </w:r>
      <w:r>
        <w:rPr>
          <w:rFonts w:eastAsia="Times New Roman" w:cs="Times New Roman"/>
          <w:szCs w:val="24"/>
        </w:rPr>
        <w:t xml:space="preserve"> </w:t>
      </w:r>
      <w:r>
        <w:rPr>
          <w:rFonts w:eastAsia="Times New Roman"/>
          <w:szCs w:val="24"/>
        </w:rPr>
        <w:t>Σας παρακαλώ πολύ να μη γίνεται διάλογος. Μην τον διακόπτετε!</w:t>
      </w:r>
    </w:p>
    <w:p w14:paraId="0D0A0B9E" w14:textId="77777777" w:rsidR="00E2285C" w:rsidRDefault="00095D94">
      <w:pPr>
        <w:spacing w:line="600" w:lineRule="auto"/>
        <w:ind w:firstLine="720"/>
        <w:contextualSpacing/>
        <w:jc w:val="both"/>
        <w:rPr>
          <w:rFonts w:eastAsia="Times New Roman"/>
          <w:szCs w:val="24"/>
        </w:rPr>
      </w:pPr>
      <w:r>
        <w:rPr>
          <w:rFonts w:eastAsia="Times New Roman"/>
          <w:b/>
          <w:szCs w:val="24"/>
        </w:rPr>
        <w:t>ΣΠΥΡΙΔΩΝ – ΑΔΩΝΙΣ ΓΕΩΡΓΙΑΔΗΣ:</w:t>
      </w:r>
      <w:r>
        <w:rPr>
          <w:rFonts w:eastAsia="Times New Roman"/>
          <w:szCs w:val="24"/>
        </w:rPr>
        <w:t xml:space="preserve"> Επανέρχομαι, κύριε Πρόεδρε.</w:t>
      </w:r>
    </w:p>
    <w:p w14:paraId="0D0A0B9F"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Άρα, γιατί γίνεται αυτή η τροπολογία για τον συνδικαλισμό, κύριε Πρόεδρε; Γίνεται μόνο για ένα λόγο, </w:t>
      </w:r>
      <w:r>
        <w:rPr>
          <w:rFonts w:eastAsia="Times New Roman"/>
          <w:szCs w:val="24"/>
        </w:rPr>
        <w:t>διότι θέλουν να φτιάξουν έναν κομματικό τους στρατό μέσα στις Ένοπλες Δυνάμεις, για να εξυπηρετούν τα δικά τους συμφέροντα. Απόδειξη ότι εντελώς τυχαία η ονομασία</w:t>
      </w:r>
      <w:r>
        <w:rPr>
          <w:rFonts w:eastAsia="Times New Roman"/>
          <w:szCs w:val="24"/>
        </w:rPr>
        <w:t>,</w:t>
      </w:r>
      <w:r>
        <w:rPr>
          <w:rFonts w:eastAsia="Times New Roman"/>
          <w:szCs w:val="24"/>
        </w:rPr>
        <w:t xml:space="preserve"> που βρήκαν είναι η ίδια με του γνωστού κυρίου συμβούλου του κ. Καμμένου -ίδια εντελώς τυχαία</w:t>
      </w:r>
      <w:r>
        <w:rPr>
          <w:rFonts w:eastAsia="Times New Roman"/>
          <w:szCs w:val="24"/>
        </w:rPr>
        <w:t>- ο οποίος θα μπορεί από αύριο κατ’ αποκλειστικότητα να γυρνάει την Ελλάδα και να διατρανώνει την ανάγκη του συνδικαλισμού στις Ένοπλες Δυνάμεις.</w:t>
      </w:r>
    </w:p>
    <w:p w14:paraId="0D0A0BA0" w14:textId="77777777" w:rsidR="00E2285C" w:rsidRDefault="00095D94">
      <w:pPr>
        <w:spacing w:line="600" w:lineRule="auto"/>
        <w:ind w:firstLine="720"/>
        <w:contextualSpacing/>
        <w:jc w:val="both"/>
        <w:rPr>
          <w:rFonts w:eastAsia="Times New Roman"/>
          <w:szCs w:val="24"/>
        </w:rPr>
      </w:pPr>
      <w:r>
        <w:rPr>
          <w:rFonts w:eastAsia="Times New Roman"/>
          <w:szCs w:val="24"/>
        </w:rPr>
        <w:t>Άρα</w:t>
      </w:r>
      <w:r>
        <w:rPr>
          <w:rFonts w:eastAsia="Times New Roman"/>
          <w:szCs w:val="24"/>
        </w:rPr>
        <w:t xml:space="preserve"> στην πραγματικότητα και εδώ δεν πάτε να κάνετε αυτό που υποτίθεται ότι λέτε, αλλά πάτε για άλλη μια φορά να ελέγξετε το κράτος στις επιταγές των δικών σας κομματικών συμφερόντων. Όλα τα άλλα είναι άλλα λόγια να αγαπιόμαστε.</w:t>
      </w:r>
    </w:p>
    <w:p w14:paraId="0D0A0BA1" w14:textId="77777777" w:rsidR="00E2285C" w:rsidRDefault="00095D94">
      <w:pPr>
        <w:spacing w:line="600" w:lineRule="auto"/>
        <w:ind w:firstLine="720"/>
        <w:contextualSpacing/>
        <w:jc w:val="both"/>
        <w:rPr>
          <w:rFonts w:eastAsia="Times New Roman"/>
          <w:szCs w:val="24"/>
        </w:rPr>
      </w:pPr>
      <w:r>
        <w:rPr>
          <w:rFonts w:eastAsia="Times New Roman"/>
          <w:szCs w:val="24"/>
        </w:rPr>
        <w:t>Ευχαριστώ πολύ, κύριε Πρόεδρε.</w:t>
      </w:r>
    </w:p>
    <w:p w14:paraId="0D0A0BA2" w14:textId="77777777" w:rsidR="00E2285C" w:rsidRDefault="00095D94">
      <w:pPr>
        <w:spacing w:line="600" w:lineRule="auto"/>
        <w:ind w:firstLine="720"/>
        <w:contextualSpacing/>
        <w:jc w:val="center"/>
        <w:rPr>
          <w:rFonts w:eastAsia="Times New Roman"/>
          <w:szCs w:val="24"/>
        </w:rPr>
      </w:pPr>
      <w:r>
        <w:rPr>
          <w:rFonts w:eastAsia="Times New Roman" w:cs="Times New Roman"/>
          <w:szCs w:val="24"/>
        </w:rPr>
        <w:t>(Χειροκροτήματα από την πτέρυγα της Νέας Δημοκρατίας)</w:t>
      </w:r>
    </w:p>
    <w:p w14:paraId="0D0A0BA3" w14:textId="77777777" w:rsidR="00E2285C" w:rsidRDefault="00095D94">
      <w:pPr>
        <w:spacing w:line="600" w:lineRule="auto"/>
        <w:ind w:firstLine="720"/>
        <w:contextualSpacing/>
        <w:jc w:val="both"/>
        <w:rPr>
          <w:rFonts w:eastAsia="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szCs w:val="24"/>
        </w:rPr>
        <w:t xml:space="preserve">Ευχαριστώ, κύριε Γεωργιάδη. </w:t>
      </w:r>
    </w:p>
    <w:p w14:paraId="0D0A0BA4"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Παρακαλώ, η κ. Βάκη, Κοινοβουλευτικός Εκπρόσωπος του ΣΥΡΙΖΑ, έχει τον λόγο.</w:t>
      </w:r>
    </w:p>
    <w:p w14:paraId="0D0A0BA5"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ΦΩΤΕΙΝΗ ΒΑΚΗ: </w:t>
      </w:r>
      <w:r>
        <w:rPr>
          <w:rFonts w:eastAsia="Times New Roman"/>
          <w:szCs w:val="24"/>
        </w:rPr>
        <w:t>Κύριοι Υπουργοί, κυρίες και κύριοι Βουλευτές, ε</w:t>
      </w:r>
      <w:r>
        <w:rPr>
          <w:rFonts w:eastAsia="Times New Roman"/>
          <w:szCs w:val="24"/>
        </w:rPr>
        <w:t xml:space="preserve">πιτρέψτε μου, πριν εισέλθω στο προς συζήτηση σχέδιο νόμου, να κάνω ένα σχόλιο με βάση τα όσα ακούσαμε. </w:t>
      </w:r>
    </w:p>
    <w:p w14:paraId="0D0A0BA6" w14:textId="77777777" w:rsidR="00E2285C" w:rsidRDefault="00095D94">
      <w:pPr>
        <w:spacing w:line="600" w:lineRule="auto"/>
        <w:ind w:firstLine="720"/>
        <w:contextualSpacing/>
        <w:jc w:val="both"/>
        <w:rPr>
          <w:rFonts w:eastAsia="Times New Roman"/>
          <w:szCs w:val="24"/>
        </w:rPr>
      </w:pPr>
      <w:r>
        <w:rPr>
          <w:rFonts w:eastAsia="Times New Roman"/>
          <w:szCs w:val="24"/>
        </w:rPr>
        <w:t>Η Αντιπολίτευση έχει υποχρέωση και καθήκον να κάνει κριτική στην Κυβέρνηση, να προβάλει τις θέσεις και τα επιχειρήματά της, να προβάλει κι ένα εναλλακτι</w:t>
      </w:r>
      <w:r>
        <w:rPr>
          <w:rFonts w:eastAsia="Times New Roman"/>
          <w:szCs w:val="24"/>
        </w:rPr>
        <w:t>κό σχέδιο διακυβέρνησης, έστω κι αν αυτό ταυτίζεται και με τις θέσεις του Διεθνούς Νομισματικού Ταμείου και μια πολιτική περικοπής δαπανών. Δεν θα υπεισέλθουμε σε αυτό. Το να ασκείτε, όμως, αντιπολίτευση με όρους παραπολιτικού, καφενόβιου κουτσομπολιού, με</w:t>
      </w:r>
      <w:r>
        <w:rPr>
          <w:rFonts w:eastAsia="Times New Roman"/>
          <w:szCs w:val="24"/>
        </w:rPr>
        <w:t xml:space="preserve"> βάση </w:t>
      </w:r>
      <w:r>
        <w:rPr>
          <w:rFonts w:eastAsia="Times New Roman"/>
          <w:szCs w:val="24"/>
          <w:lang w:val="en-US"/>
        </w:rPr>
        <w:t>tweets</w:t>
      </w:r>
      <w:r>
        <w:rPr>
          <w:rFonts w:eastAsia="Times New Roman"/>
          <w:szCs w:val="24"/>
        </w:rPr>
        <w:t xml:space="preserve"> και αφασικές κραυγές, αυτό δεν περιποιεί τιμή σε εσάς. </w:t>
      </w:r>
    </w:p>
    <w:p w14:paraId="0D0A0BA7"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Κι όσον αφορά αυτά που είπατε, κύριε Γεωργιάδη, προηγουμένως για τη συνάντηση του Πρωθυπουργού με τον κ. Παπανδρέου και τα </w:t>
      </w:r>
      <w:r>
        <w:rPr>
          <w:rFonts w:eastAsia="Times New Roman"/>
          <w:szCs w:val="24"/>
          <w:lang w:val="en-US"/>
        </w:rPr>
        <w:t>CDS</w:t>
      </w:r>
      <w:r>
        <w:rPr>
          <w:rFonts w:eastAsia="Times New Roman"/>
          <w:szCs w:val="24"/>
        </w:rPr>
        <w:t xml:space="preserve">, κοιτάξτε καλύτερα να μας δώσετε κάποιες εξηγήσεις για τη </w:t>
      </w:r>
      <w:r>
        <w:rPr>
          <w:rFonts w:eastAsia="Times New Roman"/>
          <w:szCs w:val="24"/>
          <w:lang w:val="en-US"/>
        </w:rPr>
        <w:t>UB</w:t>
      </w:r>
      <w:r>
        <w:rPr>
          <w:rFonts w:eastAsia="Times New Roman"/>
          <w:szCs w:val="24"/>
          <w:lang w:val="en-US"/>
        </w:rPr>
        <w:t>S</w:t>
      </w:r>
      <w:r>
        <w:rPr>
          <w:rFonts w:eastAsia="Times New Roman"/>
          <w:szCs w:val="24"/>
        </w:rPr>
        <w:t xml:space="preserve"> και για τα θαλασσοδάνεια και αυτά που οφείλει το </w:t>
      </w:r>
      <w:r>
        <w:rPr>
          <w:rFonts w:eastAsia="Times New Roman"/>
          <w:szCs w:val="24"/>
        </w:rPr>
        <w:t>κ</w:t>
      </w:r>
      <w:r>
        <w:rPr>
          <w:rFonts w:eastAsia="Times New Roman"/>
          <w:szCs w:val="24"/>
        </w:rPr>
        <w:t xml:space="preserve">όμμα σας και για τα χρέη του Προέδρου σας στην εφημερίδα </w:t>
      </w:r>
      <w:r>
        <w:rPr>
          <w:rFonts w:eastAsia="Times New Roman"/>
          <w:szCs w:val="24"/>
        </w:rPr>
        <w:t>«</w:t>
      </w:r>
      <w:r>
        <w:rPr>
          <w:rFonts w:eastAsia="Times New Roman"/>
          <w:szCs w:val="24"/>
        </w:rPr>
        <w:t>ΚΗΡΥΚΑΣ</w:t>
      </w:r>
      <w:r>
        <w:rPr>
          <w:rFonts w:eastAsia="Times New Roman"/>
          <w:szCs w:val="24"/>
        </w:rPr>
        <w:t>»</w:t>
      </w:r>
      <w:r>
        <w:rPr>
          <w:rFonts w:eastAsia="Times New Roman"/>
          <w:szCs w:val="24"/>
        </w:rPr>
        <w:t xml:space="preserve"> κι αφήστε τα υπόλοιπ</w:t>
      </w:r>
      <w:r>
        <w:rPr>
          <w:rFonts w:eastAsia="Times New Roman"/>
          <w:szCs w:val="24"/>
        </w:rPr>
        <w:t>α</w:t>
      </w:r>
      <w:r>
        <w:rPr>
          <w:rFonts w:eastAsia="Times New Roman"/>
          <w:szCs w:val="24"/>
        </w:rPr>
        <w:t>.</w:t>
      </w:r>
    </w:p>
    <w:p w14:paraId="0D0A0BA8"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Επίσης, πριν εισέλθω στο θέμα, επιτρέψτε μου να αναφερθώ και σε ένα ιδιαίτερα σημαντικό θέμα των τελευταίων ημερών</w:t>
      </w:r>
      <w:r>
        <w:rPr>
          <w:rFonts w:eastAsia="Times New Roman"/>
          <w:szCs w:val="24"/>
        </w:rPr>
        <w:t xml:space="preserve">, στο οποίο παρακολουθούμε, δυστυχώς, να παρεμβαίνουν, και από το Βήμα της Βουλής, διάφοροι τηλεεισαγγελείς και πάσης φύσεως αυτόκλητοι αναλυτές. </w:t>
      </w:r>
    </w:p>
    <w:p w14:paraId="0D0A0BA9" w14:textId="77777777" w:rsidR="00E2285C" w:rsidRDefault="00095D94">
      <w:pPr>
        <w:spacing w:line="600" w:lineRule="auto"/>
        <w:ind w:firstLine="720"/>
        <w:contextualSpacing/>
        <w:jc w:val="both"/>
        <w:rPr>
          <w:rFonts w:eastAsia="Times New Roman"/>
          <w:szCs w:val="24"/>
        </w:rPr>
      </w:pPr>
      <w:r>
        <w:rPr>
          <w:rFonts w:eastAsia="Times New Roman"/>
          <w:szCs w:val="24"/>
        </w:rPr>
        <w:t>Υπάρχει σε εξέλιξη, όπως όλοι γνωρίζουμε, τις τελευταίες μέρες η πολύ σοβαρή υπόθεση των οκτώ Τούρκων στρατιω</w:t>
      </w:r>
      <w:r>
        <w:rPr>
          <w:rFonts w:eastAsia="Times New Roman"/>
          <w:szCs w:val="24"/>
        </w:rPr>
        <w:t xml:space="preserve">τικών, οι οποίοι εισήλθαν παράνομα στην Ελλάδα μετά τα γεγονότα του περασμένου Σαββατοκύριακου στην Τουρκία και στη συνέχεια αιτήθηκαν πολιτικό άσυλο. </w:t>
      </w:r>
    </w:p>
    <w:p w14:paraId="0D0A0BAA" w14:textId="77777777" w:rsidR="00E2285C" w:rsidRDefault="00095D94">
      <w:pPr>
        <w:spacing w:line="600" w:lineRule="auto"/>
        <w:ind w:firstLine="720"/>
        <w:contextualSpacing/>
        <w:jc w:val="both"/>
        <w:rPr>
          <w:rFonts w:eastAsia="Times New Roman"/>
          <w:szCs w:val="24"/>
        </w:rPr>
      </w:pPr>
      <w:r>
        <w:rPr>
          <w:rFonts w:eastAsia="Times New Roman"/>
          <w:szCs w:val="24"/>
        </w:rPr>
        <w:t>Επιτρέψτε μου, κατ’ αρχάς, να σχολιάσω το επίπεδο της ανάλυσης ορισμένων συναδέλφων και να πω ότι θα έπρ</w:t>
      </w:r>
      <w:r>
        <w:rPr>
          <w:rFonts w:eastAsia="Times New Roman"/>
          <w:szCs w:val="24"/>
        </w:rPr>
        <w:t xml:space="preserve">επε να είναι απείρως προσεκτικότεροι στις προσεγγίσεις τους σε τέτοια ζητήματα. Οφείλουμε να μην παρασυρόμαστε από κινδυνολογίες, από ατεκμηρίωτες προσεγγίσεις των διαφόρων μπλογκ ή άλλων, αμφιβόλου ποιότητας, ενημερωτικών μέσων. </w:t>
      </w:r>
    </w:p>
    <w:p w14:paraId="0D0A0BAB" w14:textId="77777777" w:rsidR="00E2285C" w:rsidRDefault="00095D94">
      <w:pPr>
        <w:spacing w:line="600" w:lineRule="auto"/>
        <w:ind w:firstLine="720"/>
        <w:contextualSpacing/>
        <w:jc w:val="both"/>
        <w:rPr>
          <w:rFonts w:eastAsia="Times New Roman"/>
          <w:szCs w:val="24"/>
        </w:rPr>
      </w:pPr>
      <w:r>
        <w:rPr>
          <w:rFonts w:eastAsia="Times New Roman"/>
          <w:szCs w:val="24"/>
        </w:rPr>
        <w:t>Το συγκεκριμένο θέμα, κυρ</w:t>
      </w:r>
      <w:r>
        <w:rPr>
          <w:rFonts w:eastAsia="Times New Roman"/>
          <w:szCs w:val="24"/>
        </w:rPr>
        <w:t xml:space="preserve">ίες και κύριοι συνάδελφοι, έχει δύο πτυχές: Την πτυχή της εθνικής ασφάλειας και την πτυχή του σεβασμού στο κράτος δικαίου και στους θεσμούς του. </w:t>
      </w:r>
    </w:p>
    <w:p w14:paraId="0D0A0BAC"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Ως προς το πρώτο θέμα, είναι σαφές ότι η χώρα μας καλείται σήμερα να διαδραματίσει έναν σταθεροποιητικό ρόλο σ</w:t>
      </w:r>
      <w:r>
        <w:rPr>
          <w:rFonts w:eastAsia="Times New Roman"/>
          <w:szCs w:val="24"/>
        </w:rPr>
        <w:t>την ευρύτερη περιοχή και να λειτουργήσει ως διεθνής παράγοντας ειρήνης και σταθερότητας. Η εθνική ασφάλεια, σε αυτό το πλαίσιο, επιτάσσει η χώρα να μην επιτρέψει σε κανέναν να την εμπλέξει σε καταστάσεις αποσταθεροποίησης. Αυτό είναι σαφέστατο και σε αυτόν</w:t>
      </w:r>
      <w:r>
        <w:rPr>
          <w:rFonts w:eastAsia="Times New Roman"/>
          <w:szCs w:val="24"/>
        </w:rPr>
        <w:t xml:space="preserve"> τον άξονα κινείται και η εξωτερική μας πολιτική και η πολιτική εθνικής άμυνας. </w:t>
      </w:r>
    </w:p>
    <w:p w14:paraId="0D0A0BAD" w14:textId="77777777" w:rsidR="00E2285C" w:rsidRDefault="00095D94">
      <w:pPr>
        <w:spacing w:line="600" w:lineRule="auto"/>
        <w:ind w:firstLine="720"/>
        <w:contextualSpacing/>
        <w:jc w:val="both"/>
        <w:rPr>
          <w:rFonts w:eastAsia="Times New Roman"/>
          <w:szCs w:val="24"/>
        </w:rPr>
      </w:pPr>
      <w:r>
        <w:rPr>
          <w:rFonts w:eastAsia="Times New Roman"/>
          <w:szCs w:val="24"/>
        </w:rPr>
        <w:t>Ως προς το δεύτερο θέμα, αυτό</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του σεβασμού στους θεσμούς τους κράτους δικαίου, όπως είναι η δικαιοσύνη, αλλά και ο σεβασμός στο διεθνές ανθρωπιστικό διεθνές δίκαιο, η</w:t>
      </w:r>
      <w:r>
        <w:rPr>
          <w:rFonts w:eastAsia="Times New Roman"/>
          <w:szCs w:val="24"/>
        </w:rPr>
        <w:t xml:space="preserve"> απάντηση είναι ξεκάθαρη. Η Συνθήκη της Γενεύης, ο Ευρωπαϊκός Χάρτης των Ανθρωπίνων Δικαιωμάτων και το Ελληνικό Σύνταγμα επιβάλλουν τον σεβασμό της ανθρώπινης αξιοπρέπειας, την πρόσβαση σε δίκαιη δίκη και την εξατομικευμένη εξέταση των αιτημάτων ασύλου που</w:t>
      </w:r>
      <w:r>
        <w:rPr>
          <w:rFonts w:eastAsia="Times New Roman"/>
          <w:szCs w:val="24"/>
        </w:rPr>
        <w:t xml:space="preserve"> επιβάλλονται στην εθνική επικράτεια. </w:t>
      </w:r>
    </w:p>
    <w:p w14:paraId="0D0A0BAE"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Όσοι, λοιπόν, επιχειρούν να κινδυνολογήσουν ή να υποδυθούν τους διπλωματικούς αναλυτές, νομίζοντας ότι έτσι θα φέρουν σε δύσκολη θέση την Κυβέρνηση, θα πρέπει να γνωρίζουν ότι αυτός είναι ένας πάρα πολύ αρνητικός ρόλο</w:t>
      </w:r>
      <w:r>
        <w:rPr>
          <w:rFonts w:eastAsia="Times New Roman"/>
          <w:szCs w:val="24"/>
        </w:rPr>
        <w:t xml:space="preserve">ς για τη χώρα. </w:t>
      </w:r>
    </w:p>
    <w:p w14:paraId="0D0A0BAF"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Υπάρχουν πολύ συγκεκριμένες προβλέψεις από το διεθνές δίκαιο, όσον αφορά την προστασία ή μη προστασία σε όσους κατηγορούνται για εγκλήματα κατά της ειρήνης. Εντούτοις, κανείς δεν μπορεί να ζητά από την Ελλάδα να μην λειτουργήσουν οι θεσμοί </w:t>
      </w:r>
      <w:r>
        <w:rPr>
          <w:rFonts w:eastAsia="Times New Roman"/>
          <w:szCs w:val="24"/>
        </w:rPr>
        <w:t xml:space="preserve">της και να μην εφαρμοστεί, στην οποιαδήποτε περίπτωση, το διεθνές δίκαιο.  </w:t>
      </w:r>
    </w:p>
    <w:p w14:paraId="0D0A0BB0"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Ας χαμηλώσουμε, λοιπόν, τους τόνους, γιατί αντίστοιχη αυτόκλητοι ειδήμονες στο παρελθόν είχαν ζημιώσει τη χώρα πολλές φορές. </w:t>
      </w:r>
    </w:p>
    <w:p w14:paraId="0D0A0BB1" w14:textId="77777777" w:rsidR="00E2285C" w:rsidRDefault="00095D94">
      <w:pPr>
        <w:spacing w:line="600" w:lineRule="auto"/>
        <w:ind w:firstLine="720"/>
        <w:contextualSpacing/>
        <w:jc w:val="both"/>
        <w:rPr>
          <w:rFonts w:eastAsia="Times New Roman"/>
          <w:szCs w:val="24"/>
        </w:rPr>
      </w:pPr>
      <w:r>
        <w:rPr>
          <w:rFonts w:eastAsia="Times New Roman"/>
          <w:szCs w:val="24"/>
        </w:rPr>
        <w:t>Θα μπω τώρα να πω δυο λόγια για το σχέδιο νόμου που συ</w:t>
      </w:r>
      <w:r>
        <w:rPr>
          <w:rFonts w:eastAsia="Times New Roman"/>
          <w:szCs w:val="24"/>
        </w:rPr>
        <w:t xml:space="preserve">ζητούμε σήμερα. Ας ξεκινήσω από τα αυτονόητα. Το παρόν σχέδιο νόμου δεν αποτελεί κάποιο προαπαιτούμενο. Διότι πολλά ακούστηκαν και </w:t>
      </w:r>
      <w:r>
        <w:rPr>
          <w:rFonts w:eastAsia="Times New Roman"/>
          <w:szCs w:val="24"/>
        </w:rPr>
        <w:lastRenderedPageBreak/>
        <w:t>γράφτηκαν το τελευταίο διάστημα, περί, δήθεν, δημιουργίας ΤΑΙΠΕΔ των Ενόπλων Δυνάμεων, περί στρατιωτικών υπερταμείων κ.λπ. κα</w:t>
      </w:r>
      <w:r>
        <w:rPr>
          <w:rFonts w:eastAsia="Times New Roman"/>
          <w:szCs w:val="24"/>
        </w:rPr>
        <w:t xml:space="preserve">ι η πραγματικότητα είναι πολύ διαφορετική. </w:t>
      </w:r>
    </w:p>
    <w:p w14:paraId="0D0A0BB2" w14:textId="77777777" w:rsidR="00E2285C" w:rsidRDefault="00095D94">
      <w:pPr>
        <w:spacing w:line="600" w:lineRule="auto"/>
        <w:ind w:firstLine="720"/>
        <w:contextualSpacing/>
        <w:jc w:val="both"/>
        <w:rPr>
          <w:rFonts w:eastAsia="Times New Roman"/>
          <w:szCs w:val="24"/>
        </w:rPr>
      </w:pPr>
      <w:r>
        <w:rPr>
          <w:rFonts w:eastAsia="Times New Roman"/>
          <w:szCs w:val="24"/>
        </w:rPr>
        <w:t>Η σύσταση, λοιπόν, της Υπηρεσίας Αξιοποίησης της Ακίνητης Περιουσίας των Ενόπλων Δυνάμεων, για την αξιοποίηση ακινήτων ιδιοκτησίας του Ταμείου Εθνικής Άμυνας, του Ταμείου Εθνικού Στόλου και του Ταμείου Αεροπορική</w:t>
      </w:r>
      <w:r>
        <w:rPr>
          <w:rFonts w:eastAsia="Times New Roman"/>
          <w:szCs w:val="24"/>
        </w:rPr>
        <w:t>ς Άμυνας, καθώς και του Μετοχικού Ταμείου Στρατού, Μετοχικού Ταμείου ναυτικού και του Μετοχικού Ταμείου Αεροπορίας, γίνεται υπό πολύ συγκεκριμένες προϋποθέσεις και όρους.</w:t>
      </w:r>
    </w:p>
    <w:p w14:paraId="0D0A0BB3" w14:textId="77777777" w:rsidR="00E2285C" w:rsidRDefault="00095D94">
      <w:pPr>
        <w:spacing w:line="600" w:lineRule="auto"/>
        <w:ind w:firstLine="720"/>
        <w:contextualSpacing/>
        <w:jc w:val="both"/>
        <w:rPr>
          <w:rFonts w:eastAsia="Times New Roman"/>
          <w:szCs w:val="24"/>
        </w:rPr>
      </w:pPr>
      <w:r>
        <w:rPr>
          <w:rFonts w:eastAsia="Times New Roman"/>
          <w:szCs w:val="24"/>
        </w:rPr>
        <w:t>Πρώτον, γίνεται προς όφελος των Ενόπλων Δυνάμεων και των στελεχών τους και αντίστοιχα</w:t>
      </w:r>
      <w:r>
        <w:rPr>
          <w:rFonts w:eastAsia="Times New Roman"/>
          <w:szCs w:val="24"/>
        </w:rPr>
        <w:t xml:space="preserve"> των μετόχων των </w:t>
      </w:r>
      <w:r>
        <w:rPr>
          <w:rFonts w:eastAsia="Times New Roman"/>
          <w:szCs w:val="24"/>
        </w:rPr>
        <w:t>μ</w:t>
      </w:r>
      <w:r>
        <w:rPr>
          <w:rFonts w:eastAsia="Times New Roman"/>
          <w:szCs w:val="24"/>
        </w:rPr>
        <w:t xml:space="preserve">ετοχικών </w:t>
      </w:r>
      <w:r>
        <w:rPr>
          <w:rFonts w:eastAsia="Times New Roman"/>
          <w:szCs w:val="24"/>
        </w:rPr>
        <w:t>τ</w:t>
      </w:r>
      <w:r>
        <w:rPr>
          <w:rFonts w:eastAsia="Times New Roman"/>
          <w:szCs w:val="24"/>
        </w:rPr>
        <w:t xml:space="preserve">αμείων. </w:t>
      </w:r>
    </w:p>
    <w:p w14:paraId="0D0A0BB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Τα έσοδα, δηλαδή, που θα προκύπτουν από την αξιοποίηση των ακινήτων των ταμείων, θα διατίθενται στα ίδια και τους σκοπούς τους. Δίνεται μεν η δυνατότητα μέρους των εσόδων να πηγαίνουν στον προϋπολογισμό του Υπουργείου Ε</w:t>
      </w:r>
      <w:r>
        <w:rPr>
          <w:rFonts w:eastAsia="Times New Roman" w:cs="Times New Roman"/>
          <w:szCs w:val="24"/>
        </w:rPr>
        <w:t>θνικής Άμυνας, πάντοτε, όμως, επ’ ωφελεία του συνόλου των Ενόπλων Δυνάμεων.</w:t>
      </w:r>
    </w:p>
    <w:p w14:paraId="0D0A0BB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στα προς αξιοποίηση ακίνητα περιλαμβάνονται μόνο όσα δεν χρησιμοποιούνται για στρατιωτικούς σκοπούς. Απορεί κανείς, λοιπόν, με την επιμονή της Αξιωματικής Αντιπολίτευσης, κατά τη διάρκεια των </w:t>
      </w:r>
      <w:r>
        <w:rPr>
          <w:rFonts w:eastAsia="Times New Roman" w:cs="Times New Roman"/>
          <w:szCs w:val="24"/>
        </w:rPr>
        <w:t>ε</w:t>
      </w:r>
      <w:r>
        <w:rPr>
          <w:rFonts w:eastAsia="Times New Roman" w:cs="Times New Roman"/>
          <w:szCs w:val="24"/>
        </w:rPr>
        <w:t>πιτροπών, να κληθεί εκπρόσωπος του ΤΑΙΠΕΔ στην αρμόδι</w:t>
      </w:r>
      <w:r>
        <w:rPr>
          <w:rFonts w:eastAsia="Times New Roman" w:cs="Times New Roman"/>
          <w:szCs w:val="24"/>
        </w:rPr>
        <w:t xml:space="preserve">α </w:t>
      </w:r>
      <w:r>
        <w:rPr>
          <w:rFonts w:eastAsia="Times New Roman" w:cs="Times New Roman"/>
          <w:szCs w:val="24"/>
        </w:rPr>
        <w:t>ε</w:t>
      </w:r>
      <w:r>
        <w:rPr>
          <w:rFonts w:eastAsia="Times New Roman" w:cs="Times New Roman"/>
          <w:szCs w:val="24"/>
        </w:rPr>
        <w:t>πιτροπή, στο πλαίσιο της ακρόασης των εξωκοινοβουλευτικών φορέων, προκειμένου να εκφράσει άποψη για τη συγκεκριμένη επιλογή της πολιτικής ηγεσίας του Υπουργείου. Για ποιο λόγο; Δεν επιθυμούμε όλοι το αντάλλαγμα από την αξιοποίηση της ακίνητης περιουσίας</w:t>
      </w:r>
      <w:r>
        <w:rPr>
          <w:rFonts w:eastAsia="Times New Roman" w:cs="Times New Roman"/>
          <w:szCs w:val="24"/>
        </w:rPr>
        <w:t xml:space="preserve"> να αποτελεί έσοδο των οικείων ταμείων προς όφελος των Ενόπλων Δυνάμεων και του προσωπικού τους; Ή μήπως κάποιοι από εμάς προτιμούν την απόδοση των εσόδων στην αποπληρωμή του χρέους; Ποια είναι η πρότασή σας;</w:t>
      </w:r>
    </w:p>
    <w:p w14:paraId="0D0A0BB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Και κάτι ακόμα. Η δημιουργία της Υπηρεσίας Αξιο</w:t>
      </w:r>
      <w:r>
        <w:rPr>
          <w:rFonts w:eastAsia="Times New Roman" w:cs="Times New Roman"/>
          <w:szCs w:val="24"/>
        </w:rPr>
        <w:t>ποίησης της Ακίνητης Περιουσίας των Ενόπλων Δυνάμεων συνεπάγεται τη διατήρηση του Ταμείου Εθνικής Άμυνας, του Ταμείου Αεροπορικής Άμυνας και του Ταμείου Εθνικού Στόλου, των οποίων η κατάργηση, όπως θυμόμαστε, είχε προβλεφθεί στο άρθρο 18 του ν.4520/2014 κα</w:t>
      </w:r>
      <w:r>
        <w:rPr>
          <w:rFonts w:eastAsia="Times New Roman" w:cs="Times New Roman"/>
          <w:szCs w:val="24"/>
        </w:rPr>
        <w:t>ι δεν υλοποιήθηκε. Ουδέποτε εκδόθηκε το σχετικό προεδρικό διάταγμα.</w:t>
      </w:r>
    </w:p>
    <w:p w14:paraId="0D0A0BB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το παρόν, λοιπόν, σχέδιο νόμου τα προαναφερθέντα </w:t>
      </w:r>
      <w:r>
        <w:rPr>
          <w:rFonts w:eastAsia="Times New Roman" w:cs="Times New Roman"/>
          <w:szCs w:val="24"/>
        </w:rPr>
        <w:t>τ</w:t>
      </w:r>
      <w:r>
        <w:rPr>
          <w:rFonts w:eastAsia="Times New Roman" w:cs="Times New Roman"/>
          <w:szCs w:val="24"/>
        </w:rPr>
        <w:t xml:space="preserve">αμεία διατηρούνται, προκειμένου η λειτουργία τους να αποφέρει οφέλη στην ανάπτυξη των Ενόπλων Δυνάμεων. </w:t>
      </w:r>
    </w:p>
    <w:p w14:paraId="0D0A0BB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Εκφράστηκαν, επίσης, αιτιάσεις για το ετήσιο τίμημα 5% επί της αντικειμενικής αξίας του ακινήτου, ότι είναι μικρό ποσοστό. Να υπενθυμίσουμε ότι το 5% είναι το ελάχιστο όριο, το οποίο μπορεί να δοθεί ως τιμή αξιοποίησης μιας εγκατάστασης για την εκμετάλλευσ</w:t>
      </w:r>
      <w:r>
        <w:rPr>
          <w:rFonts w:eastAsia="Times New Roman" w:cs="Times New Roman"/>
          <w:szCs w:val="24"/>
        </w:rPr>
        <w:t xml:space="preserve">η αυτών των περιουσιακών στοιχείων, καθώς θα ακολουθεί ηλεκτρονικός διαγωνισμός. </w:t>
      </w:r>
    </w:p>
    <w:p w14:paraId="0D0A0BB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Τώρα, σε ό,τι αφορά τη διάταξη για τη δυνατότητα συνδικαλισμού των Ενόπλων Δυνάμεων, οι θέσεις της Αξιωματικής Αντιπολίτευσης είναι παραπάνω από σαφείς: όχι συνδικαλισμός στι</w:t>
      </w:r>
      <w:r>
        <w:rPr>
          <w:rFonts w:eastAsia="Times New Roman" w:cs="Times New Roman"/>
          <w:szCs w:val="24"/>
        </w:rPr>
        <w:t>ς Ένοπλες Δυνάμεις.</w:t>
      </w:r>
    </w:p>
    <w:p w14:paraId="0D0A0BB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Προφανώς διαφωνείτε και με τη σχετική απόφαση του Αρείου Πάγου του 2012, σύμφωνα με την οποία «του ατομικού δικαιώματος της συνενώσεως, απολαμβάνουν αδιακρίτως όλοι οι Έλληνες πολίτες, μεταξύ δε αυτών και οι υπηρετούντες στις Ένοπλες Δυ</w:t>
      </w:r>
      <w:r>
        <w:rPr>
          <w:rFonts w:eastAsia="Times New Roman" w:cs="Times New Roman"/>
          <w:szCs w:val="24"/>
        </w:rPr>
        <w:t xml:space="preserve">νάμεις, οι οποίοι τελούν σε ηθελημένη ειδική σχέση </w:t>
      </w:r>
      <w:r>
        <w:rPr>
          <w:rFonts w:eastAsia="Times New Roman" w:cs="Times New Roman"/>
          <w:szCs w:val="24"/>
        </w:rPr>
        <w:lastRenderedPageBreak/>
        <w:t>εξουσιάσεως προς το κράτος και σε ειδικό καθεστώς πειθαρχίας, μη συναγομένου του αντιθέτου ούτε εκ του γράμματος ούτε εκ του πνεύματος των σχετικών συνταγματικών διατάξεων».</w:t>
      </w:r>
    </w:p>
    <w:p w14:paraId="0D0A0BB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Μήπως διαφωνείτε, κυρίες και κύ</w:t>
      </w:r>
      <w:r>
        <w:rPr>
          <w:rFonts w:eastAsia="Times New Roman" w:cs="Times New Roman"/>
          <w:szCs w:val="24"/>
        </w:rPr>
        <w:t>ριοι συνάδελφοι της Αξιωματικής Αντιπολίτευσης, και με την αρχή της ισότητας</w:t>
      </w:r>
      <w:r>
        <w:rPr>
          <w:rFonts w:eastAsia="Times New Roman" w:cs="Times New Roman"/>
          <w:szCs w:val="24"/>
        </w:rPr>
        <w:t>,</w:t>
      </w:r>
      <w:r>
        <w:rPr>
          <w:rFonts w:eastAsia="Times New Roman" w:cs="Times New Roman"/>
          <w:szCs w:val="24"/>
        </w:rPr>
        <w:t xml:space="preserve"> που κατοχυρώνεται από το Σύνταγμα και επιβάλλει στον νομοθέτη να μη δημιουργούνται ρήγματα στην καθολικότητα των ατομικών ανθρώπινων δικαιωμάτων;</w:t>
      </w:r>
    </w:p>
    <w:p w14:paraId="0D0A0BB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Επαναλαμβάνω: Με την εν λόγω διά</w:t>
      </w:r>
      <w:r>
        <w:rPr>
          <w:rFonts w:eastAsia="Times New Roman" w:cs="Times New Roman"/>
          <w:szCs w:val="24"/>
        </w:rPr>
        <w:t>ταξη παρέχεται στα στελέχη των Ενόπλων Δυνάμεων η δυνατότητα να οργανώνονται συνδικαλιστικά, χωρίς να παραβιάζουν τα όρια του εθνικού, κοινωνικού και υπερκομματικού τους ρόλου. Δεν πρόκειται, λοιπόν, ο συνδικαλισμός στο στράτευμα να αναιρέσει τους όρους τω</w:t>
      </w:r>
      <w:r>
        <w:rPr>
          <w:rFonts w:eastAsia="Times New Roman" w:cs="Times New Roman"/>
          <w:szCs w:val="24"/>
        </w:rPr>
        <w:t>ν στρατιωτικών. Το είδαμε άλλωστε αυτό και στην επιτυχή παροχή του δικαιώματος του συνδικαλίζεσθαι στα Σώματα Ασφαλείας.</w:t>
      </w:r>
    </w:p>
    <w:p w14:paraId="0D0A0BB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Επίσης, τα συνδικαλιστικά δικαιώματα των εν ενεργεία μελών των Ενόπλων Δυνάμεων έχουν κατοχυρωθεί και στις περισσότερες χώρες της Ευρώπ</w:t>
      </w:r>
      <w:r>
        <w:rPr>
          <w:rFonts w:eastAsia="Times New Roman" w:cs="Times New Roman"/>
          <w:szCs w:val="24"/>
        </w:rPr>
        <w:t xml:space="preserve">ης. </w:t>
      </w:r>
    </w:p>
    <w:p w14:paraId="0D0A0BB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Πηγαίνω τώρα στη ΜΟΜΚΑ. Σχετικά, λοιπόν, με τη συγκρότηση της ΜΟΜΚΑ για την εκπόνηση μελετών και για την κατασκευή έργων τοπικού ενδιαφέροντος</w:t>
      </w:r>
      <w:r>
        <w:rPr>
          <w:rFonts w:eastAsia="Times New Roman" w:cs="Times New Roman"/>
          <w:szCs w:val="24"/>
        </w:rPr>
        <w:t>,</w:t>
      </w:r>
      <w:r>
        <w:rPr>
          <w:rFonts w:eastAsia="Times New Roman" w:cs="Times New Roman"/>
          <w:szCs w:val="24"/>
        </w:rPr>
        <w:t xml:space="preserve"> που αναλαμβάνονται από το Υπουργείο, το οποίο θα συμπράττει με φορείς του δημόσιου τομέα και της τοπικής αυ</w:t>
      </w:r>
      <w:r>
        <w:rPr>
          <w:rFonts w:eastAsia="Times New Roman" w:cs="Times New Roman"/>
          <w:szCs w:val="24"/>
        </w:rPr>
        <w:t>τοδιοίκησης για την υλοποίησή τους, έχουν, επίσης, εκφραστεί αντιρρήσεις και αμφιβολίες για το κατά πόσο υπάρχει η απαραίτητη υλικοτεχνική υποδομή ή ακόμα για το αν σύσταση της ΜΟΜΚΑ αντιβαίνει την ευρωπαϊκή νομοθεσία, σχετικά με τον ανταγωνισμό τεχνικών ε</w:t>
      </w:r>
      <w:r>
        <w:rPr>
          <w:rFonts w:eastAsia="Times New Roman" w:cs="Times New Roman"/>
          <w:szCs w:val="24"/>
        </w:rPr>
        <w:t>ταιρειών.</w:t>
      </w:r>
    </w:p>
    <w:p w14:paraId="0D0A0BB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Αυτές οι επιφυλάξεις που διατυπώθηκαν στερούνται πραγματικής βάσης, διότι πρόκειται για έργα τοπικού ενδιαφέροντος συχνά σε δυσπρόσιτες περιοχές ή για έργα δήμων</w:t>
      </w:r>
      <w:r>
        <w:rPr>
          <w:rFonts w:eastAsia="Times New Roman" w:cs="Times New Roman"/>
          <w:szCs w:val="24"/>
        </w:rPr>
        <w:t>,</w:t>
      </w:r>
      <w:r>
        <w:rPr>
          <w:rFonts w:eastAsia="Times New Roman" w:cs="Times New Roman"/>
          <w:szCs w:val="24"/>
        </w:rPr>
        <w:t xml:space="preserve"> που δεν διαθέτουν επαρκές προσωπικό για την αποπεράτωσή τους, ενώ παράλληλα η ΜΟΜΚΑ</w:t>
      </w:r>
      <w:r>
        <w:rPr>
          <w:rFonts w:eastAsia="Times New Roman" w:cs="Times New Roman"/>
          <w:szCs w:val="24"/>
        </w:rPr>
        <w:t xml:space="preserve"> θα έχει τη δυνατότητα να συνεπικουρεί σε περιπτώσεις, παραδείγματος χάρ</w:t>
      </w:r>
      <w:r>
        <w:rPr>
          <w:rFonts w:eastAsia="Times New Roman" w:cs="Times New Roman"/>
          <w:szCs w:val="24"/>
        </w:rPr>
        <w:t>ιν</w:t>
      </w:r>
      <w:r>
        <w:rPr>
          <w:rFonts w:eastAsia="Times New Roman" w:cs="Times New Roman"/>
          <w:szCs w:val="24"/>
        </w:rPr>
        <w:t>, φυσικών καταστροφών. Δεν πρόκειται, λοιπόν, για την ίδρυση μιας νέας δημόσιας υπηρεσίας προς αντικατάσταση κατασκευαστικών εταιρειών.</w:t>
      </w:r>
    </w:p>
    <w:p w14:paraId="0D0A0BC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Στη συνέχεια, θα ήθελα να αναφερθώ και στη σύσ</w:t>
      </w:r>
      <w:r>
        <w:rPr>
          <w:rFonts w:eastAsia="Times New Roman" w:cs="Times New Roman"/>
          <w:szCs w:val="24"/>
        </w:rPr>
        <w:t>ταση επιτροπής για τον έλεγχο των ευρημάτων της Μονάδας Εσωτερικού Ελέγχου του Υπουργείου Εθνικής Άμυνας. Θεωρώ ότι είναι εξαιρετικά σημαντική η ρύθμιση, διότι η συγκρότηση της επιτροπής με προεξάρχοντα εφέτη δικαστή εγγυάται την αποτελεσματικότερη ενέργει</w:t>
      </w:r>
      <w:r>
        <w:rPr>
          <w:rFonts w:eastAsia="Times New Roman" w:cs="Times New Roman"/>
          <w:szCs w:val="24"/>
        </w:rPr>
        <w:t>α και την αξιολόγηση ευρημάτων, με στόχο την καταπολέμηση φαινομένων διαφθοράς στον χώρο της εθνικής άμυνας και, επιτέλους, απόδοση δικαιοσύνης.</w:t>
      </w:r>
    </w:p>
    <w:p w14:paraId="0D0A0BC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Με άλλη διάταξη η θητεία του Α/ΓΕΕΘΑ ορίζεται τριετής και των Αρχηγών των Γενικών Επιτελείων διετής με τη δυνατ</w:t>
      </w:r>
      <w:r>
        <w:rPr>
          <w:rFonts w:eastAsia="Times New Roman" w:cs="Times New Roman"/>
          <w:szCs w:val="24"/>
        </w:rPr>
        <w:t>ότητα παράτασης κατά ακόμη ένα έτος. Έτσι μπαίνει ένα τέλος σε μία προσφιλή πρακτική προηγούμενων κυβερνήσεων να ξηλώνουν τους Αρχηγούς πολύ νωρίτερα ή να παρατείνουν επ’ αόριστον τη θητεία τους.</w:t>
      </w:r>
    </w:p>
    <w:p w14:paraId="0D0A0BC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Τέλος, μόνο ως θετική μπορεί να αποτιμηθεί και η διάταξη σύμ</w:t>
      </w:r>
      <w:r>
        <w:rPr>
          <w:rFonts w:eastAsia="Times New Roman" w:cs="Times New Roman"/>
          <w:szCs w:val="24"/>
        </w:rPr>
        <w:t>φωνα με την οποία στον τόπο της προτίμησής τους θα υπηρετούν υποχρεωτικά μετά από αναφορά τους στελέχη</w:t>
      </w:r>
      <w:r>
        <w:rPr>
          <w:rFonts w:eastAsia="Times New Roman" w:cs="Times New Roman"/>
          <w:szCs w:val="24"/>
        </w:rPr>
        <w:t>,</w:t>
      </w:r>
      <w:r>
        <w:rPr>
          <w:rFonts w:eastAsia="Times New Roman" w:cs="Times New Roman"/>
          <w:szCs w:val="24"/>
        </w:rPr>
        <w:t xml:space="preserve"> που τελούν σε χηρεία ή </w:t>
      </w:r>
      <w:r>
        <w:rPr>
          <w:rFonts w:eastAsia="Times New Roman" w:cs="Times New Roman"/>
          <w:szCs w:val="24"/>
        </w:rPr>
        <w:lastRenderedPageBreak/>
        <w:t>έχουν τουλάχιστον ένα ανήλικο τέκνο, στελέχη που έχουν σύζυγο με αναπηρία και στελέχη που επιμελούνται τέκνο με αναπηρία.</w:t>
      </w:r>
    </w:p>
    <w:p w14:paraId="0D0A0BC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Κλείνον</w:t>
      </w:r>
      <w:r>
        <w:rPr>
          <w:rFonts w:eastAsia="Times New Roman" w:cs="Times New Roman"/>
          <w:szCs w:val="24"/>
        </w:rPr>
        <w:t>τας, κυρίες και κύριοι Βουλευτές, με το παρόν σχέδιο νόμου του Υπουργείου Εθνικής Άμυνας τα έσοδα από την αξιοποίηση ακίνητων περιουσιακών στοιχείων των ταμείων των Ενόπλων Δυνάμεων επιστρέφουν στις ίδιες τις Ένοπλες Δυνάμεις και στο προσωπικό τους και δεν</w:t>
      </w:r>
      <w:r>
        <w:rPr>
          <w:rFonts w:eastAsia="Times New Roman" w:cs="Times New Roman"/>
          <w:szCs w:val="24"/>
        </w:rPr>
        <w:t xml:space="preserve"> χρησιμοποιούνται για να κλειστούν οι τρύπες του χρέους. Επαυξάνεται η αποδοτικότητα και η αποτελεσματικότητα των Γενικών Επιτελείων, ρυθμίζονται βασικά ζητήματα ασφάλειας και εξοπλιστικής επάρκειας και διαμορφώνονται οι προϋποθέσεις συνεργασίας των Ενόπλω</w:t>
      </w:r>
      <w:r>
        <w:rPr>
          <w:rFonts w:eastAsia="Times New Roman" w:cs="Times New Roman"/>
          <w:szCs w:val="24"/>
        </w:rPr>
        <w:t xml:space="preserve">ν Δυνάμεων με τους λοιπούς φορείς του δημοσίου. </w:t>
      </w:r>
    </w:p>
    <w:p w14:paraId="0D0A0BC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Επίσης, μπαίνουν κάποιες στέρεες βάσεις για την καταπολέμηση της διαφθοράς στο εσωτερικό των Ενόπλων Δυνάμεων και βελτιώνονται οι όροι εργασίας του προσωπικού τους. Πρόκειται, λοιπόν, για ένα σχέδιο νόμου πο</w:t>
      </w:r>
      <w:r>
        <w:rPr>
          <w:rFonts w:eastAsia="Times New Roman" w:cs="Times New Roman"/>
          <w:szCs w:val="24"/>
        </w:rPr>
        <w:t>υ συμβαδίζει με τις σύγχρονες ανάγκες των Ενόπλων Δυνάμεων και βαίνει τελικά επ’ ωφελεία και του κοινωνικού συνόλου.</w:t>
      </w:r>
    </w:p>
    <w:p w14:paraId="0D0A0BC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0D0A0BC6" w14:textId="77777777" w:rsidR="00E2285C" w:rsidRDefault="00095D9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D0A0BC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και εγώ, κυρία Βάκη.</w:t>
      </w:r>
    </w:p>
    <w:p w14:paraId="0D0A0BC8" w14:textId="77777777" w:rsidR="00E2285C" w:rsidRDefault="00095D9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w:t>
      </w:r>
      <w:r>
        <w:rPr>
          <w:rFonts w:eastAsia="Times New Roman" w:cs="Times New Roman"/>
          <w:szCs w:val="24"/>
        </w:rPr>
        <w:t>ριοι συνάδελφοι, έχω την τιμή να ανακοινώσω στο Σώμα ότι η Διαρκής Επιτροπή Παραγωγής και Εμπορίου καταθέτει την Έκθεσή της στο σχέδιο νόμου του Υπουργείου Υποδομών, Μεταφορών και Δικτύων «Εναρμόνιση της νομοθεσίας με την Οδηγία 2012/34/ΕΕ του Ευρωπαϊκού Κ</w:t>
      </w:r>
      <w:r>
        <w:rPr>
          <w:rFonts w:eastAsia="Times New Roman" w:cs="Times New Roman"/>
          <w:szCs w:val="24"/>
        </w:rPr>
        <w:t>οινοβουλίου και του Συμβουλίου της 21</w:t>
      </w:r>
      <w:r>
        <w:rPr>
          <w:rFonts w:eastAsia="Times New Roman" w:cs="Times New Roman"/>
          <w:szCs w:val="24"/>
          <w:vertAlign w:val="superscript"/>
        </w:rPr>
        <w:t>ης</w:t>
      </w:r>
      <w:r>
        <w:rPr>
          <w:rFonts w:eastAsia="Times New Roman" w:cs="Times New Roman"/>
          <w:szCs w:val="24"/>
        </w:rPr>
        <w:t xml:space="preserve"> Νοεμβρίου 2012 για τη δημιουργία ενιαίου ευρωπαϊκού σιδηροδρομικού χώρου (ΕΕ </w:t>
      </w:r>
      <w:r>
        <w:rPr>
          <w:rFonts w:eastAsia="Times New Roman" w:cs="Times New Roman"/>
          <w:szCs w:val="24"/>
          <w:lang w:val="en-US"/>
        </w:rPr>
        <w:t>L</w:t>
      </w:r>
      <w:r>
        <w:rPr>
          <w:rFonts w:eastAsia="Times New Roman" w:cs="Times New Roman"/>
          <w:szCs w:val="24"/>
        </w:rPr>
        <w:t>343/32 της 14.12.2012) και άλλες διατάξεις».</w:t>
      </w:r>
    </w:p>
    <w:p w14:paraId="0D0A0BC9" w14:textId="77777777" w:rsidR="00E2285C" w:rsidRDefault="00095D94">
      <w:pPr>
        <w:spacing w:after="0"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Κύριε Πρόεδρε, μπορώ να έχω τον λόγο;</w:t>
      </w:r>
    </w:p>
    <w:p w14:paraId="0D0A0BC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w:t>
      </w:r>
      <w:r>
        <w:rPr>
          <w:rFonts w:eastAsia="Times New Roman" w:cs="Times New Roman"/>
          <w:b/>
          <w:szCs w:val="24"/>
        </w:rPr>
        <w:t>ς):</w:t>
      </w:r>
      <w:r>
        <w:rPr>
          <w:rFonts w:eastAsia="Times New Roman" w:cs="Times New Roman"/>
          <w:szCs w:val="24"/>
        </w:rPr>
        <w:t xml:space="preserve"> Λυπούμαι, κύριε Κεφαλογιάννη, αλλά αν ο κ. Παππάς θελήσει να ζητήσει τον λόγο σύμφωνα με τον Κανονισμό και όχι τη συμφωνία, υποχρεωτικά θα τον έχει. </w:t>
      </w:r>
      <w:r>
        <w:rPr>
          <w:rFonts w:eastAsia="Times New Roman" w:cs="Times New Roman"/>
          <w:szCs w:val="24"/>
        </w:rPr>
        <w:lastRenderedPageBreak/>
        <w:t>Εάν θέλει ο κ. Παππάς, όπως οι άλλοι Κοινοβουλευτικοί Εκπρόσωποι, να σας παραχωρήσει τη θέση του, ευχαρ</w:t>
      </w:r>
      <w:r>
        <w:rPr>
          <w:rFonts w:eastAsia="Times New Roman" w:cs="Times New Roman"/>
          <w:szCs w:val="24"/>
        </w:rPr>
        <w:t>ίστως.</w:t>
      </w:r>
    </w:p>
    <w:p w14:paraId="0D0A0BC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Ο κ. Παππάς θέλει να απευθυνθεί στον κύριο Υπουργό σήμερα για το…</w:t>
      </w:r>
    </w:p>
    <w:p w14:paraId="0D0A0BC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Ωραία. Κύριε Παππά, έχετε τον λόγο.</w:t>
      </w:r>
    </w:p>
    <w:p w14:paraId="0D0A0BC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Ας πάμε σύμφωνα με την τάξη, κύριε Πρόεδρε.</w:t>
      </w:r>
    </w:p>
    <w:p w14:paraId="0D0A0BC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Κύριε Πρόεδρε, κυρίες και κύριοι Υπουργοί, κυρίες και κύριοι, θα αναφερθούμε στο κατάπτυστο, για εμάς, σημερινό νομοσχέδιο. Σας έγινε γνωστό από του Βήματος αυτού μέσω του εισηγητού μας, του κ. Κούζηλου, ότι η Χρυσή Αυγή θα καταψηφίσει το απαράδεκτο αυτό ν</w:t>
      </w:r>
      <w:r>
        <w:rPr>
          <w:rFonts w:eastAsia="Times New Roman" w:cs="Times New Roman"/>
          <w:szCs w:val="24"/>
        </w:rPr>
        <w:t xml:space="preserve">ομοσχέδιο. </w:t>
      </w:r>
    </w:p>
    <w:p w14:paraId="0D0A0BC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Εμείς προτείνουμε, κύριε Υπουργέ, να το πάρετε αυτή τη στιγμή πίσω, να διακοπεί η συζήτηση, η συνεδρίαση και να το εισάγετε ιεραρχικά, όπως προβλέπεται. Υπάρχει η δυνατότητα αυτή. Δεν μπορεί το Υπουργείο να συντάσσει νόμους σε βάρος των Ενόπλων</w:t>
      </w:r>
      <w:r>
        <w:rPr>
          <w:rFonts w:eastAsia="Times New Roman" w:cs="Times New Roman"/>
          <w:szCs w:val="24"/>
        </w:rPr>
        <w:t xml:space="preserve"> Δυνάμεων και συγχρόνως να εκμεταλλεύεται την πειθαρχία</w:t>
      </w:r>
      <w:r>
        <w:rPr>
          <w:rFonts w:eastAsia="Times New Roman" w:cs="Times New Roman"/>
          <w:szCs w:val="24"/>
        </w:rPr>
        <w:t>,</w:t>
      </w:r>
      <w:r>
        <w:rPr>
          <w:rFonts w:eastAsia="Times New Roman" w:cs="Times New Roman"/>
          <w:szCs w:val="24"/>
        </w:rPr>
        <w:t xml:space="preserve"> που υπάρχει στις Ένοπλες Δυνάμεις.</w:t>
      </w:r>
    </w:p>
    <w:p w14:paraId="0D0A0BD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έχουμε συγκεκριμένη πρόταση στο πρόγραμμά μας για τις Ένοπλες Δυνάμεις, καθώς επίσης έχουμε λάβει πολλές προτάσεις στελεχών τους, τις οποίες επεξεργαζόμαστε. </w:t>
      </w:r>
      <w:r>
        <w:rPr>
          <w:rFonts w:eastAsia="Times New Roman" w:cs="Times New Roman"/>
          <w:szCs w:val="24"/>
        </w:rPr>
        <w:t>Δεν πρέπει να παίζουμε με τις Ένοπλες Δυνάμεις!</w:t>
      </w:r>
    </w:p>
    <w:p w14:paraId="0D0A0BD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Κύριε Υπουργέ, θέλω να σας κάνω μια ερώτηση και θα σας δοθεί η δυνατότητα να απαντήσετε. Θέλω να σας ρωτήσω αν εσείς γνωρίζετε τι εισάγεται σήμερα με το νομοσχέδιο τούτο, που χάριν της κυβερνητικής πλειοψηφία</w:t>
      </w:r>
      <w:r>
        <w:rPr>
          <w:rFonts w:eastAsia="Times New Roman" w:cs="Times New Roman"/>
          <w:szCs w:val="24"/>
        </w:rPr>
        <w:t>ς, δηλαδή</w:t>
      </w:r>
      <w:r>
        <w:rPr>
          <w:rFonts w:eastAsia="Times New Roman" w:cs="Times New Roman"/>
          <w:szCs w:val="24"/>
        </w:rPr>
        <w:t>,</w:t>
      </w:r>
      <w:r>
        <w:rPr>
          <w:rFonts w:eastAsia="Times New Roman" w:cs="Times New Roman"/>
          <w:szCs w:val="24"/>
        </w:rPr>
        <w:t xml:space="preserve"> των εκατόν πενήντα συν, θα ψηφιστεί το απόγευμα στην Αίθουσα αυτή μαζί με μια τροπολογία είκοσι τριών –αν θυμάμαι καλά- Βουλευτών του ΣΥΡΙΖΑ, που ένας Θεός ξέρει αν αντιλαμβάνονται τι σημαίνει Ελληνικός Στρατός, τροπολογία</w:t>
      </w:r>
      <w:r>
        <w:rPr>
          <w:rFonts w:eastAsia="Times New Roman" w:cs="Times New Roman"/>
          <w:szCs w:val="24"/>
        </w:rPr>
        <w:t>,</w:t>
      </w:r>
      <w:r>
        <w:rPr>
          <w:rFonts w:eastAsia="Times New Roman" w:cs="Times New Roman"/>
          <w:szCs w:val="24"/>
        </w:rPr>
        <w:t xml:space="preserve"> που εσείς δεχθήκατε -</w:t>
      </w:r>
      <w:r>
        <w:rPr>
          <w:rFonts w:eastAsia="Times New Roman" w:cs="Times New Roman"/>
          <w:szCs w:val="24"/>
        </w:rPr>
        <w:t>τη γνωστή «τροπολογία Κοζομπόλη», από το όνομα της πρώτης υπογράφουσας Βουλευτού- και την εντάξατε, όπως είπατε το πρωί και το είδαμε, ως άρθρο στο νομοσχέδιο.</w:t>
      </w:r>
      <w:r>
        <w:rPr>
          <w:rFonts w:eastAsia="Times New Roman" w:cs="Times New Roman"/>
          <w:szCs w:val="24"/>
        </w:rPr>
        <w:t xml:space="preserve"> </w:t>
      </w:r>
      <w:r>
        <w:rPr>
          <w:rFonts w:eastAsia="Times New Roman" w:cs="Times New Roman"/>
          <w:szCs w:val="24"/>
        </w:rPr>
        <w:t>Το αιτιολογικό της τροπολογίας είναι ότι ο θεσμικός συνδικαλισμός στις Ένοπλες Δυνάμεις είναι απ</w:t>
      </w:r>
      <w:r>
        <w:rPr>
          <w:rFonts w:eastAsia="Times New Roman" w:cs="Times New Roman"/>
          <w:szCs w:val="24"/>
        </w:rPr>
        <w:t xml:space="preserve">αραίτητος -ακούσαμε προηγουμένως και την κ. Βάκη. </w:t>
      </w:r>
    </w:p>
    <w:p w14:paraId="0D0A0BD2" w14:textId="77777777" w:rsidR="00E2285C" w:rsidRDefault="00095D94">
      <w:pPr>
        <w:spacing w:line="600" w:lineRule="auto"/>
        <w:ind w:firstLine="567"/>
        <w:contextualSpacing/>
        <w:jc w:val="both"/>
        <w:rPr>
          <w:rFonts w:eastAsia="Times New Roman" w:cs="Times New Roman"/>
          <w:szCs w:val="24"/>
        </w:rPr>
      </w:pPr>
      <w:r>
        <w:rPr>
          <w:rFonts w:eastAsia="Times New Roman" w:cs="Times New Roman"/>
          <w:szCs w:val="24"/>
        </w:rPr>
        <w:lastRenderedPageBreak/>
        <w:t>Για τους ανίδεους και διαφόρους υπεύθυνους και ανεύθυνους, να τονίσω ότι κάτι τέτοιο δεν προβλέπεται ούτε από τους στρατιωτικούς κανονισμούς ούτε από τους ισχύοντες νόμους, αλλά ούτε κι απ’ αυτό καθαυτό το</w:t>
      </w:r>
      <w:r>
        <w:rPr>
          <w:rFonts w:eastAsia="Times New Roman" w:cs="Times New Roman"/>
          <w:szCs w:val="24"/>
        </w:rPr>
        <w:t xml:space="preserve"> Σύνταγμα. Και μην βιαστείτε, κύριε Υπουργέ, να εκνευριστείτε και μετά να μας κάνετε και κα</w:t>
      </w:r>
      <w:r>
        <w:rPr>
          <w:rFonts w:eastAsia="Times New Roman" w:cs="Times New Roman"/>
          <w:szCs w:val="24"/>
        </w:rPr>
        <w:t>μ</w:t>
      </w:r>
      <w:r>
        <w:rPr>
          <w:rFonts w:eastAsia="Times New Roman" w:cs="Times New Roman"/>
          <w:szCs w:val="24"/>
        </w:rPr>
        <w:t xml:space="preserve">μιά επίθεση στην πολιτική μας παράταξη, γιατί εσείς σήμερα θεσμοθετείτε τον κομματισμό στις Ένοπλες Δυνάμεις. </w:t>
      </w:r>
    </w:p>
    <w:p w14:paraId="0D0A0BD3" w14:textId="77777777" w:rsidR="00E2285C" w:rsidRDefault="00095D94">
      <w:pPr>
        <w:spacing w:line="600" w:lineRule="auto"/>
        <w:ind w:firstLine="567"/>
        <w:contextualSpacing/>
        <w:jc w:val="both"/>
        <w:rPr>
          <w:rFonts w:eastAsia="Times New Roman" w:cs="Times New Roman"/>
          <w:szCs w:val="24"/>
        </w:rPr>
      </w:pPr>
      <w:r>
        <w:rPr>
          <w:rFonts w:eastAsia="Times New Roman" w:cs="Times New Roman"/>
          <w:szCs w:val="24"/>
        </w:rPr>
        <w:t>Εμείς εδώ, κύριε Καμμένε, δεν ομιλούμε προσωπικά, δεν</w:t>
      </w:r>
      <w:r>
        <w:rPr>
          <w:rFonts w:eastAsia="Times New Roman" w:cs="Times New Roman"/>
          <w:szCs w:val="24"/>
        </w:rPr>
        <w:t xml:space="preserve"> ομιλούμε ούτε με συμπάθειες ούτε με αντιπάθειες, πολύ περισσότερο σεβόμαστε τον δικό μας θεσμικό ρόλο. Άλλοι απαξιώνουν το πολίτευμα, το</w:t>
      </w:r>
      <w:r>
        <w:rPr>
          <w:rFonts w:eastAsia="Times New Roman" w:cs="Times New Roman"/>
          <w:szCs w:val="24"/>
        </w:rPr>
        <w:t>ν</w:t>
      </w:r>
      <w:r>
        <w:rPr>
          <w:rFonts w:eastAsia="Times New Roman" w:cs="Times New Roman"/>
          <w:szCs w:val="24"/>
        </w:rPr>
        <w:t xml:space="preserve"> ρόλο του Κοινοβουλίου και άλλοι φέρονται αντιδημοκρατικά και αντιδεοντολογικά και δεν απαντούν στις ερωτήσεις της Χρυ</w:t>
      </w:r>
      <w:r>
        <w:rPr>
          <w:rFonts w:eastAsia="Times New Roman" w:cs="Times New Roman"/>
          <w:szCs w:val="24"/>
        </w:rPr>
        <w:t xml:space="preserve">σής Αυγής. Δεν τύπωσα παραπάνω, πήγα μόνο μέχρι τον Απρίλιο, είναι ένα σωρό ερωτήσεις και τις καταθέτω στα Πρακτικά. </w:t>
      </w:r>
    </w:p>
    <w:p w14:paraId="0D0A0BD4" w14:textId="77777777" w:rsidR="00E2285C" w:rsidRDefault="00095D94">
      <w:pPr>
        <w:spacing w:line="600" w:lineRule="auto"/>
        <w:ind w:firstLine="720"/>
        <w:contextualSpacing/>
        <w:jc w:val="both"/>
        <w:rPr>
          <w:rFonts w:eastAsia="Times New Roman" w:cs="Times New Roman"/>
        </w:rPr>
      </w:pPr>
      <w:r>
        <w:rPr>
          <w:rFonts w:eastAsia="Times New Roman" w:cs="Times New Roman"/>
        </w:rPr>
        <w:lastRenderedPageBreak/>
        <w:t>(Στο σημείο αυτό ο Βουλευτής κ. Χρήστος Παππάς καταθέτει για τα Πρακτικά τα προαναφερθέντα έγγραφα, τα οποία βρίσκονται στο αρχείο του Τμή</w:t>
      </w:r>
      <w:r>
        <w:rPr>
          <w:rFonts w:eastAsia="Times New Roman" w:cs="Times New Roman"/>
        </w:rPr>
        <w:t>ματος Γραμματείας της Διεύθυνσης Στενογραφίας και Πρακτικών της Βουλής)</w:t>
      </w:r>
    </w:p>
    <w:p w14:paraId="0D0A0BD5" w14:textId="77777777" w:rsidR="00E2285C" w:rsidRDefault="00095D94">
      <w:pPr>
        <w:spacing w:line="600" w:lineRule="auto"/>
        <w:ind w:firstLine="720"/>
        <w:contextualSpacing/>
        <w:jc w:val="both"/>
        <w:rPr>
          <w:rFonts w:eastAsia="Times New Roman" w:cs="Times New Roman"/>
        </w:rPr>
      </w:pPr>
      <w:r>
        <w:rPr>
          <w:rFonts w:eastAsia="Times New Roman" w:cs="Times New Roman"/>
        </w:rPr>
        <w:t>Λέγω, λοιπόν, κύριε Υπουργέ, ότι εσείς μπορεί να είστε συμπαθής</w:t>
      </w:r>
      <w:r>
        <w:rPr>
          <w:rFonts w:eastAsia="Times New Roman" w:cs="Times New Roman"/>
        </w:rPr>
        <w:t>,</w:t>
      </w:r>
      <w:r>
        <w:rPr>
          <w:rFonts w:eastAsia="Times New Roman" w:cs="Times New Roman"/>
        </w:rPr>
        <w:t xml:space="preserve"> ως άνθρωπος, να είστε ένας ευχάριστος άνθρωπος ως παρέα σε ένα τραπέζι με λίγο ψάρι, λίγο ουζάκι, αλλά με αυτές τις δια</w:t>
      </w:r>
      <w:r>
        <w:rPr>
          <w:rFonts w:eastAsia="Times New Roman" w:cs="Times New Roman"/>
        </w:rPr>
        <w:t>λυτικές σας για τις Ένοπλες Δυνάμεις προτάσεις, πολιτικά σας λέω ότι δεν είστε μόνο ανεπαρκής, αλλά είστε και εθνικά επιζήμιος. Από πλευράς μας θα έχετε τη συνεχή πολιτική αντιπαράθεση γι’ αυτό το τεράστιο άγος, που φέρνετε με το σημερινό σας νομοσχέδιο πε</w:t>
      </w:r>
      <w:r>
        <w:rPr>
          <w:rFonts w:eastAsia="Times New Roman" w:cs="Times New Roman"/>
        </w:rPr>
        <w:t xml:space="preserve">ρί συνδικαλισμού στις Ένοπλες Δυνάμεις. </w:t>
      </w:r>
    </w:p>
    <w:p w14:paraId="0D0A0BD6" w14:textId="77777777" w:rsidR="00E2285C" w:rsidRDefault="00095D94">
      <w:pPr>
        <w:spacing w:line="600" w:lineRule="auto"/>
        <w:ind w:firstLine="720"/>
        <w:contextualSpacing/>
        <w:jc w:val="both"/>
        <w:rPr>
          <w:rFonts w:eastAsia="Times New Roman" w:cs="Times New Roman"/>
        </w:rPr>
      </w:pPr>
      <w:r>
        <w:rPr>
          <w:rFonts w:eastAsia="Times New Roman" w:cs="Times New Roman"/>
        </w:rPr>
        <w:t xml:space="preserve">Για εσάς, κύριοι του ΣΥΡΙΖΑ, να πω ότι η μόνη συνένωση στις Ένοπλες Δυνάμεις είναι το εθνόσημο και ας λέει οτιδήποτε ο οποιοσδήποτε φορέας οποιασδήποτε εξουσίας, εκτελεστικής, δικαστικής ή οποιοσδήποτε τυχάρπαστος. </w:t>
      </w:r>
      <w:r>
        <w:rPr>
          <w:rFonts w:eastAsia="Times New Roman" w:cs="Times New Roman"/>
        </w:rPr>
        <w:t xml:space="preserve">Η μόνη συνένωση για τις Ένοπλες Δυνάμεις είναι η ελληνική σημαία. Φανταστείτε λευκή απεργία εν ώρα θερμού επεισοδίου. </w:t>
      </w:r>
    </w:p>
    <w:p w14:paraId="0D0A0BD7" w14:textId="77777777" w:rsidR="00E2285C" w:rsidRDefault="00095D94">
      <w:pPr>
        <w:spacing w:line="600" w:lineRule="auto"/>
        <w:ind w:firstLine="720"/>
        <w:contextualSpacing/>
        <w:jc w:val="both"/>
        <w:rPr>
          <w:rFonts w:eastAsia="Times New Roman" w:cs="Times New Roman"/>
        </w:rPr>
      </w:pPr>
      <w:r>
        <w:rPr>
          <w:rFonts w:eastAsia="Times New Roman" w:cs="Times New Roman"/>
        </w:rPr>
        <w:lastRenderedPageBreak/>
        <w:t>Τι περιμένετε σήμερα, κύριε Υπουργέ; Να θεσμοθετήσετε τον συνδικαλισμό στις Ένοπλες Δυνάμεις, την κομματικοποίηση και μετά –το ξέρουμε το</w:t>
      </w:r>
      <w:r>
        <w:rPr>
          <w:rFonts w:eastAsia="Times New Roman" w:cs="Times New Roman"/>
        </w:rPr>
        <w:t xml:space="preserve"> </w:t>
      </w:r>
      <w:r>
        <w:rPr>
          <w:rFonts w:eastAsia="Times New Roman" w:cs="Times New Roman"/>
          <w:lang w:val="en-US"/>
        </w:rPr>
        <w:t>story</w:t>
      </w:r>
      <w:r>
        <w:rPr>
          <w:rFonts w:eastAsia="Times New Roman" w:cs="Times New Roman"/>
        </w:rPr>
        <w:t>, τη</w:t>
      </w:r>
      <w:r>
        <w:rPr>
          <w:rFonts w:eastAsia="Times New Roman" w:cs="Times New Roman"/>
        </w:rPr>
        <w:t>ν</w:t>
      </w:r>
      <w:r>
        <w:rPr>
          <w:rFonts w:eastAsia="Times New Roman" w:cs="Times New Roman"/>
        </w:rPr>
        <w:t xml:space="preserve"> ξέρουμε την ιστορία- θα τις ανακηρύξετε ως </w:t>
      </w:r>
      <w:r>
        <w:rPr>
          <w:rFonts w:eastAsia="Times New Roman" w:cs="Times New Roman"/>
        </w:rPr>
        <w:t>«</w:t>
      </w:r>
      <w:r>
        <w:rPr>
          <w:rFonts w:eastAsia="Times New Roman" w:cs="Times New Roman"/>
        </w:rPr>
        <w:t>Ένοπλες Δυνάμεις Α</w:t>
      </w:r>
      <w:r>
        <w:rPr>
          <w:rFonts w:eastAsia="Times New Roman" w:cs="Times New Roman"/>
        </w:rPr>
        <w:t>.</w:t>
      </w:r>
      <w:r>
        <w:rPr>
          <w:rFonts w:eastAsia="Times New Roman" w:cs="Times New Roman"/>
        </w:rPr>
        <w:t>Ε</w:t>
      </w:r>
      <w:r>
        <w:rPr>
          <w:rFonts w:eastAsia="Times New Roman" w:cs="Times New Roman"/>
        </w:rPr>
        <w:t>.»</w:t>
      </w:r>
      <w:r>
        <w:rPr>
          <w:rFonts w:eastAsia="Times New Roman" w:cs="Times New Roman"/>
        </w:rPr>
        <w:t xml:space="preserve">, μια </w:t>
      </w:r>
      <w:r>
        <w:rPr>
          <w:rFonts w:eastAsia="Times New Roman" w:cs="Times New Roman"/>
        </w:rPr>
        <w:t>Α.Ε.</w:t>
      </w:r>
      <w:r>
        <w:rPr>
          <w:rFonts w:eastAsia="Times New Roman" w:cs="Times New Roman"/>
        </w:rPr>
        <w:t xml:space="preserve"> κρατική ή προβληματική, λόγω της οικονομικής δυσπραγίας των μνημονίων</w:t>
      </w:r>
      <w:r>
        <w:rPr>
          <w:rFonts w:eastAsia="Times New Roman" w:cs="Times New Roman"/>
        </w:rPr>
        <w:t>,</w:t>
      </w:r>
      <w:r>
        <w:rPr>
          <w:rFonts w:eastAsia="Times New Roman" w:cs="Times New Roman"/>
        </w:rPr>
        <w:t xml:space="preserve"> που εσείς ψηφίσατε και ακολούθως θα προχωρήσετε στην πτώχευση αυτής της Α</w:t>
      </w:r>
      <w:r>
        <w:rPr>
          <w:rFonts w:eastAsia="Times New Roman" w:cs="Times New Roman"/>
        </w:rPr>
        <w:t>.</w:t>
      </w:r>
      <w:r>
        <w:rPr>
          <w:rFonts w:eastAsia="Times New Roman" w:cs="Times New Roman"/>
        </w:rPr>
        <w:t>Ε</w:t>
      </w:r>
      <w:r>
        <w:rPr>
          <w:rFonts w:eastAsia="Times New Roman" w:cs="Times New Roman"/>
        </w:rPr>
        <w:t>.</w:t>
      </w:r>
      <w:r>
        <w:rPr>
          <w:rFonts w:eastAsia="Times New Roman" w:cs="Times New Roman"/>
        </w:rPr>
        <w:t xml:space="preserve"> και το ξεπούλημα</w:t>
      </w:r>
      <w:r>
        <w:rPr>
          <w:rFonts w:eastAsia="Times New Roman" w:cs="Times New Roman"/>
        </w:rPr>
        <w:t>!</w:t>
      </w:r>
      <w:r>
        <w:rPr>
          <w:rFonts w:eastAsia="Times New Roman" w:cs="Times New Roman"/>
        </w:rPr>
        <w:t xml:space="preserve"> </w:t>
      </w:r>
    </w:p>
    <w:p w14:paraId="0D0A0BD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Β΄ Αντιπρόεδρος της Βουλής κ</w:t>
      </w:r>
      <w:r w:rsidRPr="00FA29F3">
        <w:rPr>
          <w:rFonts w:eastAsia="Times New Roman" w:cs="Times New Roman"/>
          <w:b/>
          <w:szCs w:val="24"/>
        </w:rPr>
        <w:t>. ΓΕΩΡΓΙΟΣ ΒΑΡΕΜΕΝΟΣ</w:t>
      </w:r>
      <w:r>
        <w:rPr>
          <w:rFonts w:eastAsia="Times New Roman" w:cs="Times New Roman"/>
          <w:szCs w:val="24"/>
        </w:rPr>
        <w:t>)</w:t>
      </w:r>
    </w:p>
    <w:p w14:paraId="0D0A0BD9" w14:textId="77777777" w:rsidR="00E2285C" w:rsidRDefault="00095D94">
      <w:pPr>
        <w:spacing w:line="600" w:lineRule="auto"/>
        <w:ind w:firstLine="720"/>
        <w:contextualSpacing/>
        <w:jc w:val="both"/>
        <w:rPr>
          <w:rFonts w:eastAsia="Times New Roman" w:cs="Times New Roman"/>
        </w:rPr>
      </w:pPr>
      <w:r>
        <w:rPr>
          <w:rFonts w:eastAsia="Times New Roman" w:cs="Times New Roman"/>
        </w:rPr>
        <w:t>Κλείνω αυτή την πρώτη αναφορά μου με μια παραίνεση</w:t>
      </w:r>
      <w:r>
        <w:rPr>
          <w:rFonts w:eastAsia="Times New Roman" w:cs="Times New Roman"/>
        </w:rPr>
        <w:t>,</w:t>
      </w:r>
      <w:r>
        <w:rPr>
          <w:rFonts w:eastAsia="Times New Roman" w:cs="Times New Roman"/>
        </w:rPr>
        <w:t xml:space="preserve"> που έκανα και από το Βήμα αυτό στις 27 Σεπτεμβρίου του 2013, προτού λειτουργήσει το άθλιο παραδικαστικό κύκλωμα του Σαμαρά, με τις γνωστές συλλήψεις του Αρχηγού της Χρυσής Αυγής και των υπολοίπων Βουλευτών του </w:t>
      </w:r>
      <w:r>
        <w:rPr>
          <w:rFonts w:eastAsia="Times New Roman" w:cs="Times New Roman"/>
        </w:rPr>
        <w:t>κ</w:t>
      </w:r>
      <w:r>
        <w:rPr>
          <w:rFonts w:eastAsia="Times New Roman" w:cs="Times New Roman"/>
        </w:rPr>
        <w:t>όμματός μας. Είχα πει τότε και το λέω και σή</w:t>
      </w:r>
      <w:r>
        <w:rPr>
          <w:rFonts w:eastAsia="Times New Roman" w:cs="Times New Roman"/>
        </w:rPr>
        <w:t xml:space="preserve">μερα, κάτω τα χέρια από τις Ένοπλες Δυνάμεις. </w:t>
      </w:r>
    </w:p>
    <w:p w14:paraId="0D0A0BDA" w14:textId="77777777" w:rsidR="00E2285C" w:rsidRDefault="00095D94">
      <w:pPr>
        <w:spacing w:line="600" w:lineRule="auto"/>
        <w:ind w:firstLine="720"/>
        <w:contextualSpacing/>
        <w:jc w:val="both"/>
        <w:rPr>
          <w:rFonts w:eastAsia="Times New Roman" w:cs="Times New Roman"/>
        </w:rPr>
      </w:pPr>
      <w:r>
        <w:rPr>
          <w:rFonts w:eastAsia="Times New Roman" w:cs="Times New Roman"/>
        </w:rPr>
        <w:lastRenderedPageBreak/>
        <w:t xml:space="preserve">Αναφέρθηκε και προηγούμενος ομιλητής στο θέμα των οκτώ κρατουμένων στρατιωτικών στην Αλεξανδρούπολη. Αλήθεια, ερωτώ ποια είναι η δική σας προσωπική άποψη, η άποψη του συγκυβερνήτη της παρούσης Κυβέρνησης, για </w:t>
      </w:r>
      <w:r>
        <w:rPr>
          <w:rFonts w:eastAsia="Times New Roman" w:cs="Times New Roman"/>
        </w:rPr>
        <w:t>το θέμα; Θυμάμαι όταν η κυβέρνηση του ΠΑΣΟΚ «γονάτισε» στις απαιτήσεις των Τούρκων και των Αμερικανών και παρέδωσε με κινηματογραφικό τρόπο στην ΜΙΤ τον ηγέτη των Κούρδων Αμπντουλάχ Οτσαλάν, είχατε σηκώσει θύελλα αντιδράσεων. Τώρα τι λέτε; Θα βοηθήσετε τον</w:t>
      </w:r>
      <w:r>
        <w:rPr>
          <w:rFonts w:eastAsia="Times New Roman" w:cs="Times New Roman"/>
        </w:rPr>
        <w:t xml:space="preserve"> ΣΥΡΙΖΑ να αποκτήσει κι αυτός τους δικούς του Οτσαλάν; </w:t>
      </w:r>
    </w:p>
    <w:p w14:paraId="0D0A0BDB" w14:textId="77777777" w:rsidR="00E2285C" w:rsidRDefault="00095D94">
      <w:pPr>
        <w:spacing w:line="600" w:lineRule="auto"/>
        <w:ind w:firstLine="567"/>
        <w:contextualSpacing/>
        <w:jc w:val="both"/>
        <w:rPr>
          <w:rFonts w:eastAsia="Times New Roman" w:cs="Times New Roman"/>
          <w:szCs w:val="24"/>
        </w:rPr>
      </w:pPr>
      <w:r>
        <w:rPr>
          <w:rFonts w:eastAsia="Times New Roman" w:cs="Times New Roman"/>
        </w:rPr>
        <w:t>Και αλήθεια -απευθύνομαι προς τους Βουλευτές του ΣΥΡΙΖΑ, ο οποίος κόπτεται, μοιράζει άσυλο και εκλογικό βιβλιάριο σε κάθε λογής λαθρομετανάστη- εσείς του ΣΥΡΙΖΑ, θα ζηλέψετε και ζηλεύετε τη δόξα του Π</w:t>
      </w:r>
      <w:r>
        <w:rPr>
          <w:rFonts w:eastAsia="Times New Roman" w:cs="Times New Roman"/>
        </w:rPr>
        <w:t xml:space="preserve">άγκαλου; Και αναφέρομαι στον πρώην πολιτικό, τον εγγονό του δικτάτορα, τον Θεόδωρο Πάγκαλο. </w:t>
      </w:r>
    </w:p>
    <w:p w14:paraId="0D0A0BD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Και μια απάντηση στον κ. Βίτσα, που μίλησε προηγουμένως για το θέμα αυτό, για τους οκτώ κρατούμενους στρατιωτικούς Τούρκους. Οι Κούρδοι πώς γίνονται δεκτοί και παί</w:t>
      </w:r>
      <w:r>
        <w:rPr>
          <w:rFonts w:eastAsia="Times New Roman" w:cs="Times New Roman"/>
          <w:szCs w:val="24"/>
        </w:rPr>
        <w:t xml:space="preserve">ρνουν πολιτικό άσυλο; Αυτοί </w:t>
      </w:r>
      <w:r>
        <w:rPr>
          <w:rFonts w:eastAsia="Times New Roman" w:cs="Times New Roman"/>
          <w:szCs w:val="24"/>
        </w:rPr>
        <w:lastRenderedPageBreak/>
        <w:t xml:space="preserve">δεν εναντιώνονται στη συνταγματική νομιμότητα της Τουρκίας; Δεν εναντιώνονται στο </w:t>
      </w:r>
      <w:r>
        <w:rPr>
          <w:rFonts w:eastAsia="Times New Roman" w:cs="Times New Roman"/>
          <w:szCs w:val="24"/>
        </w:rPr>
        <w:t>Σ</w:t>
      </w:r>
      <w:r>
        <w:rPr>
          <w:rFonts w:eastAsia="Times New Roman" w:cs="Times New Roman"/>
          <w:szCs w:val="24"/>
        </w:rPr>
        <w:t>ύνταγμα της Τουρκίας; Γιατί παίρνουν άσυλο οι Κούρδοι τότε;</w:t>
      </w:r>
    </w:p>
    <w:p w14:paraId="0D0A0BD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Θα αναφερθώ τώρα στο μείζον ζήτημα, το οποίο έχει προκύψει εδώ και καιρό, στο θέμα τω</w:t>
      </w:r>
      <w:r>
        <w:rPr>
          <w:rFonts w:eastAsia="Times New Roman" w:cs="Times New Roman"/>
          <w:szCs w:val="24"/>
        </w:rPr>
        <w:t>ν θετικών ευρημάτων</w:t>
      </w:r>
      <w:r>
        <w:rPr>
          <w:rFonts w:eastAsia="Times New Roman" w:cs="Times New Roman"/>
          <w:szCs w:val="24"/>
        </w:rPr>
        <w:t>,</w:t>
      </w:r>
      <w:r>
        <w:rPr>
          <w:rFonts w:eastAsia="Times New Roman" w:cs="Times New Roman"/>
          <w:szCs w:val="24"/>
        </w:rPr>
        <w:t xml:space="preserve"> στην εξέταση </w:t>
      </w:r>
      <w:r>
        <w:rPr>
          <w:rFonts w:eastAsia="Times New Roman" w:cs="Times New Roman"/>
          <w:szCs w:val="24"/>
          <w:lang w:val="en-US"/>
        </w:rPr>
        <w:t>Mantoux</w:t>
      </w:r>
      <w:r>
        <w:rPr>
          <w:rFonts w:eastAsia="Times New Roman" w:cs="Times New Roman"/>
          <w:szCs w:val="24"/>
        </w:rPr>
        <w:t>, στην οποία αναφερθήκατε κι εσείς το πρωί, κύριε Υπουργέ, το πρωί. Ήσασταν κάθετος στο ζήτημα. Για καθαρά επιστημονικούς λόγους, σας προτείνω να μην το ξανακάνετε αυτό. Μη ζηλεύετε τη δόξα των γιατρών. Δεν είστε γι</w:t>
      </w:r>
      <w:r>
        <w:rPr>
          <w:rFonts w:eastAsia="Times New Roman" w:cs="Times New Roman"/>
          <w:szCs w:val="24"/>
        </w:rPr>
        <w:t>ατρός. Μη ζηλεύετε τη δόξα άλλων</w:t>
      </w:r>
      <w:r>
        <w:rPr>
          <w:rFonts w:eastAsia="Times New Roman" w:cs="Times New Roman"/>
          <w:szCs w:val="24"/>
        </w:rPr>
        <w:t>,</w:t>
      </w:r>
      <w:r>
        <w:rPr>
          <w:rFonts w:eastAsia="Times New Roman" w:cs="Times New Roman"/>
          <w:szCs w:val="24"/>
        </w:rPr>
        <w:t xml:space="preserve"> που έκαναν τους γιατρούς από Βήματος αυτού. Μην παρασύρεστε στους παρατρεχάμενους και αυλοκόλακες, κύριε Καμμένε. Θέλουν να σας παρουσιάσουν τα πράγματα διαφορετικά από αυτά που είναι. Θέλουν να σας τα παρουσιάσουν όλα ρόδ</w:t>
      </w:r>
      <w:r>
        <w:rPr>
          <w:rFonts w:eastAsia="Times New Roman" w:cs="Times New Roman"/>
          <w:szCs w:val="24"/>
        </w:rPr>
        <w:t>ινα. Έχετε εμπειρία. Ήσασταν επί σειρά ετών Υπουργός κυβερνήσεων της Νέας Δημοκρατίας.</w:t>
      </w:r>
    </w:p>
    <w:p w14:paraId="0D0A0BD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Επικοινώνησα πριν από λίγο με τον </w:t>
      </w:r>
      <w:r>
        <w:rPr>
          <w:rFonts w:eastAsia="Times New Roman" w:cs="Times New Roman"/>
          <w:szCs w:val="24"/>
        </w:rPr>
        <w:t>Δ</w:t>
      </w:r>
      <w:r>
        <w:rPr>
          <w:rFonts w:eastAsia="Times New Roman" w:cs="Times New Roman"/>
          <w:szCs w:val="24"/>
        </w:rPr>
        <w:t>ιοικη</w:t>
      </w:r>
      <w:r>
        <w:rPr>
          <w:rFonts w:eastAsia="Times New Roman" w:cs="Times New Roman"/>
          <w:szCs w:val="24"/>
        </w:rPr>
        <w:t>τ</w:t>
      </w:r>
      <w:r>
        <w:rPr>
          <w:rFonts w:eastAsia="Times New Roman" w:cs="Times New Roman"/>
          <w:szCs w:val="24"/>
        </w:rPr>
        <w:t>ή του Πανεπιστημιακού Νοσοκομείου Ιωαννίνων. Μου ανέφερε μεταξύ άλλων ότι οι απαντήσεις αναμένονται. Ας τις περιμένετε κι εσείς,</w:t>
      </w:r>
      <w:r>
        <w:rPr>
          <w:rFonts w:eastAsia="Times New Roman" w:cs="Times New Roman"/>
          <w:szCs w:val="24"/>
        </w:rPr>
        <w:t xml:space="preserve"> κύριε Υπουργέ. Μη βιάζεστε.</w:t>
      </w:r>
    </w:p>
    <w:p w14:paraId="0D0A0BD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Τις έχουμε ονομαστικά. Αυτό που κάνετε είναι απαράδεκτο. Άρα εσείς το προκαλείτε με την Ένωση Αξιωματικών Ηπείρου. Πολύ ωραία! Μπράβο!</w:t>
      </w:r>
    </w:p>
    <w:p w14:paraId="0D0A0BE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Μ</w:t>
      </w:r>
      <w:r>
        <w:rPr>
          <w:rFonts w:eastAsia="Times New Roman" w:cs="Times New Roman"/>
          <w:szCs w:val="24"/>
        </w:rPr>
        <w:t xml:space="preserve">ε τον </w:t>
      </w:r>
      <w:r>
        <w:rPr>
          <w:rFonts w:eastAsia="Times New Roman" w:cs="Times New Roman"/>
          <w:szCs w:val="24"/>
        </w:rPr>
        <w:t>δ</w:t>
      </w:r>
      <w:r>
        <w:rPr>
          <w:rFonts w:eastAsia="Times New Roman" w:cs="Times New Roman"/>
          <w:szCs w:val="24"/>
        </w:rPr>
        <w:t>ιοικητή μίλησα. Μη με διακόπτετε σας παρακαλώ.</w:t>
      </w:r>
    </w:p>
    <w:p w14:paraId="0D0A0BE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και ακούστε με. Μου ανέφερε, μεταξύ άλλων, στο έγγραφο που σας παρέδωσε Βουλευτής της Συμπολίτευσης, ο </w:t>
      </w:r>
      <w:r>
        <w:rPr>
          <w:rFonts w:eastAsia="Times New Roman" w:cs="Times New Roman"/>
          <w:szCs w:val="24"/>
        </w:rPr>
        <w:t>δ</w:t>
      </w:r>
      <w:r>
        <w:rPr>
          <w:rFonts w:eastAsia="Times New Roman" w:cs="Times New Roman"/>
          <w:szCs w:val="24"/>
        </w:rPr>
        <w:t>ιοικητής ότι οι απαντήσεις αναμένονται. Ας τις περιμένετε, λοιπόν, κι εσείς και μην βιάζ</w:t>
      </w:r>
      <w:r>
        <w:rPr>
          <w:rFonts w:eastAsia="Times New Roman" w:cs="Times New Roman"/>
          <w:szCs w:val="24"/>
        </w:rPr>
        <w:t>εστε.</w:t>
      </w:r>
    </w:p>
    <w:p w14:paraId="0D0A0BE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Υπήρχε, κύριε Καμμένε, περιστατικό φυματίωση στον εν λόγω καταυλισμό,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τα λέτε εσείς. Ήταν οικογένεια λαθρομεταναστών, η οποία νοσηλεύτηκε και νομίζω κάποιο μέλος της ακόμα νοσηλεύεται, στο Πανεπιστημιακό Νοσοκομείο. Μου έκανε ιδιαίτερη εντύ</w:t>
      </w:r>
      <w:r>
        <w:rPr>
          <w:rFonts w:eastAsia="Times New Roman" w:cs="Times New Roman"/>
          <w:szCs w:val="24"/>
        </w:rPr>
        <w:t xml:space="preserve">πωση, και τώρα το λέτε, ότι χθεσινό έγγραφο –και αντιδράσατε αμέσως, σήμερα το πρωί- ενός σωματείου εν ενεργεία αξιωματικών, το οποίο δεν θέλει να έχει ουδεμία σχέση με συνδικαλισμό στις Ένοπλες Δυνάμεις -δηλαδή συνδικαλισμό όπως εσείς τον αντιλαμβάνεστε, </w:t>
      </w:r>
      <w:r>
        <w:rPr>
          <w:rFonts w:eastAsia="Times New Roman" w:cs="Times New Roman"/>
          <w:szCs w:val="24"/>
        </w:rPr>
        <w:t>όπως ο εκλεκτός σας κ. Τσουγκαράκης- δεν αναφέρει περί κρουσμάτων φυματίωσης, αλλά μεταφέρει εύλογα ερωτήματα και την αγωνία των στρατιωτικών της Ηπείρου και των οικογενειών τους.</w:t>
      </w:r>
    </w:p>
    <w:p w14:paraId="0D0A0BE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Γιατί θορυβηθήκατε και θορυβήστε, κύριε Καμμένε;</w:t>
      </w:r>
    </w:p>
    <w:p w14:paraId="0D0A0BE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Λέει: «Πόσοι στρατιωτικοί έ</w:t>
      </w:r>
      <w:r>
        <w:rPr>
          <w:rFonts w:eastAsia="Times New Roman" w:cs="Times New Roman"/>
          <w:szCs w:val="24"/>
        </w:rPr>
        <w:t xml:space="preserve">χουν υποβληθεί στην εξέταση </w:t>
      </w:r>
      <w:r>
        <w:rPr>
          <w:rFonts w:eastAsia="Times New Roman" w:cs="Times New Roman"/>
          <w:szCs w:val="24"/>
          <w:lang w:val="en-US"/>
        </w:rPr>
        <w:t>Mantoux</w:t>
      </w:r>
      <w:r>
        <w:rPr>
          <w:rFonts w:eastAsia="Times New Roman" w:cs="Times New Roman"/>
          <w:szCs w:val="24"/>
        </w:rPr>
        <w:t xml:space="preserve"> </w:t>
      </w:r>
      <w:r>
        <w:rPr>
          <w:rFonts w:eastAsia="Times New Roman" w:cs="Times New Roman"/>
          <w:szCs w:val="24"/>
        </w:rPr>
        <w:t xml:space="preserve">και πόσοι από αυτούς βρέθηκαν θετικοί στην υπ’ όψιν εξέταση; Ποιος είναι ο αριθμός των συναδέλφων, που ενώ βρέθηκαν θετικοί στην εξέταση </w:t>
      </w:r>
      <w:r>
        <w:rPr>
          <w:rFonts w:eastAsia="Times New Roman" w:cs="Times New Roman"/>
          <w:szCs w:val="24"/>
          <w:lang w:val="en-US"/>
        </w:rPr>
        <w:t>Mantoux</w:t>
      </w:r>
      <w:r>
        <w:rPr>
          <w:rFonts w:eastAsia="Times New Roman" w:cs="Times New Roman"/>
          <w:szCs w:val="24"/>
        </w:rPr>
        <w:t xml:space="preserve">, έκαναν και την επιπλέον δεύτερη εξέταση </w:t>
      </w:r>
      <w:r>
        <w:rPr>
          <w:rFonts w:eastAsia="Times New Roman" w:cs="Times New Roman"/>
          <w:szCs w:val="24"/>
          <w:lang w:val="en-US"/>
        </w:rPr>
        <w:t>I</w:t>
      </w:r>
      <w:r>
        <w:rPr>
          <w:rFonts w:eastAsia="Times New Roman" w:cs="Times New Roman"/>
          <w:szCs w:val="24"/>
          <w:lang w:val="en-US"/>
        </w:rPr>
        <w:t>ngra</w:t>
      </w:r>
      <w:r>
        <w:rPr>
          <w:rFonts w:eastAsia="Times New Roman" w:cs="Times New Roman"/>
          <w:szCs w:val="24"/>
        </w:rPr>
        <w:t xml:space="preserve">; Θα πραγματοποιηθεί και επιπλέον </w:t>
      </w:r>
      <w:r>
        <w:rPr>
          <w:rFonts w:eastAsia="Times New Roman" w:cs="Times New Roman"/>
          <w:szCs w:val="24"/>
        </w:rPr>
        <w:lastRenderedPageBreak/>
        <w:t xml:space="preserve">εξέταση από την </w:t>
      </w:r>
      <w:r>
        <w:rPr>
          <w:rFonts w:eastAsia="Times New Roman" w:cs="Times New Roman"/>
          <w:szCs w:val="24"/>
          <w:lang w:val="en-US"/>
        </w:rPr>
        <w:t>I</w:t>
      </w:r>
      <w:r>
        <w:rPr>
          <w:rFonts w:eastAsia="Times New Roman" w:cs="Times New Roman"/>
          <w:szCs w:val="24"/>
          <w:lang w:val="en-US"/>
        </w:rPr>
        <w:t>ngra</w:t>
      </w:r>
      <w:r>
        <w:rPr>
          <w:rFonts w:eastAsia="Times New Roman" w:cs="Times New Roman"/>
          <w:szCs w:val="24"/>
        </w:rPr>
        <w:t>; Γεννιούνται τα ερωτήματα: Οι συνάδελφοι που έχουν κριθεί ως θετικοί στις υπ’ όψιν εξετάσεις γιατί συνεχίζουν να εργάζονται και δεν βρίσκονται σε χώρους ανάρρωσης; Ποια μέριμνα θα ληφθεί για αυτούς κα</w:t>
      </w:r>
      <w:r>
        <w:rPr>
          <w:rFonts w:eastAsia="Times New Roman" w:cs="Times New Roman"/>
          <w:szCs w:val="24"/>
        </w:rPr>
        <w:t>ι τις οικογένειες τους που ταλανίζονται από αγωνία και άγχος;» Σε αυτούς να απαντήσετε. Όχι πολιτικά εδώ στους συναδέλφους σας.</w:t>
      </w:r>
    </w:p>
    <w:p w14:paraId="0D0A0BE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Και συνεχίζει: «Οι στρατιωτικοί θα συνεχίσουν να εκτελούν υπηρεσίες στο κέντρο φιλοξενίας προσφύγων; Οι συνάδελφοι που εκτελούν </w:t>
      </w:r>
      <w:r>
        <w:rPr>
          <w:rFonts w:eastAsia="Times New Roman" w:cs="Times New Roman"/>
          <w:szCs w:val="24"/>
        </w:rPr>
        <w:t xml:space="preserve">υπηρεσίες –εργασίες στα λοιπά κέντρα φιλοξενίας προσφύγων, που έχουν αναπτυχθεί στην Περιφέρεια Ηπείρου- θα τύχουν ιατρικών εξετάσεων προκειμένου να υπάρξει εκτίμηση και της ιατρικής κατάστασης αυτών;» </w:t>
      </w:r>
    </w:p>
    <w:p w14:paraId="0D0A0BE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Θα απαντήσετε, κύριε Υπουργέ.</w:t>
      </w:r>
    </w:p>
    <w:p w14:paraId="0D0A0BE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w:t>
      </w:r>
      <w:r>
        <w:rPr>
          <w:rFonts w:eastAsia="Times New Roman" w:cs="Times New Roman"/>
          <w:szCs w:val="24"/>
        </w:rPr>
        <w:t xml:space="preserve">ευτής κ. Χρήστος Παππάς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D0A0BE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Αντιλαμβάνεστε, λοιπόν, τη θέση, κύριε Υπουργέ, αυτών των στρατιωτικών, </w:t>
      </w:r>
      <w:r>
        <w:rPr>
          <w:rFonts w:eastAsia="Times New Roman" w:cs="Times New Roman"/>
          <w:szCs w:val="24"/>
        </w:rPr>
        <w:t>απέναντι στα παιδιά και στις οικογένειές τους; Αντιλαμβάνεστε και γνωρίζετε –θα σας πω εγώ πράγματα</w:t>
      </w:r>
      <w:r>
        <w:rPr>
          <w:rFonts w:eastAsia="Times New Roman" w:cs="Times New Roman"/>
          <w:szCs w:val="24"/>
        </w:rPr>
        <w:t>,</w:t>
      </w:r>
      <w:r>
        <w:rPr>
          <w:rFonts w:eastAsia="Times New Roman" w:cs="Times New Roman"/>
          <w:szCs w:val="24"/>
        </w:rPr>
        <w:t xml:space="preserve"> που δεν σας λένε οι σύμβουλοί σας- ότι ο </w:t>
      </w:r>
      <w:r>
        <w:rPr>
          <w:rFonts w:eastAsia="Times New Roman" w:cs="Times New Roman"/>
          <w:szCs w:val="24"/>
        </w:rPr>
        <w:t>δ</w:t>
      </w:r>
      <w:r>
        <w:rPr>
          <w:rFonts w:eastAsia="Times New Roman" w:cs="Times New Roman"/>
          <w:szCs w:val="24"/>
        </w:rPr>
        <w:t xml:space="preserve">ιοικητής του μέχρι πρότινος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διέταζε στρατιώτες να καθαρίζουν και να ξεστήνουν τις σκηνές -να καθαρίζουν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τα περιττώματα, γιατί αφόδευαν μέσα στις σκηνές οι λαθρομετανάστες- αυτών των ανθρώπων των εντελώς διαφορετικών σε άποψη, κώδικα ηθικής, πρακτικούς, κώδικα ζωής από εμάς τους Έλληνες; </w:t>
      </w:r>
    </w:p>
    <w:p w14:paraId="0D0A0BE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Ο ίδιος </w:t>
      </w:r>
      <w:r>
        <w:rPr>
          <w:rFonts w:eastAsia="Times New Roman" w:cs="Times New Roman"/>
          <w:szCs w:val="24"/>
        </w:rPr>
        <w:t>δ</w:t>
      </w:r>
      <w:r>
        <w:rPr>
          <w:rFonts w:eastAsia="Times New Roman" w:cs="Times New Roman"/>
          <w:szCs w:val="24"/>
        </w:rPr>
        <w:t>ιοικητής, λοιπόν, που τους έβαζε να καθαρίζουν, ο ίδι</w:t>
      </w:r>
      <w:r>
        <w:rPr>
          <w:rFonts w:eastAsia="Times New Roman" w:cs="Times New Roman"/>
          <w:szCs w:val="24"/>
        </w:rPr>
        <w:t xml:space="preserve">ος </w:t>
      </w:r>
      <w:r>
        <w:rPr>
          <w:rFonts w:eastAsia="Times New Roman" w:cs="Times New Roman"/>
          <w:szCs w:val="24"/>
        </w:rPr>
        <w:t>δ</w:t>
      </w:r>
      <w:r>
        <w:rPr>
          <w:rFonts w:eastAsia="Times New Roman" w:cs="Times New Roman"/>
          <w:szCs w:val="24"/>
        </w:rPr>
        <w:t>ιοικητής τώρα τους λέει: «εσείς μείνετε κλεισμένοι στο κοντέινερ, σας παρακαλώ, με</w:t>
      </w:r>
      <w:r>
        <w:rPr>
          <w:rFonts w:eastAsia="Times New Roman" w:cs="Times New Roman"/>
          <w:szCs w:val="24"/>
        </w:rPr>
        <w:t xml:space="preserve"> τα κλιματιστικά</w:t>
      </w:r>
      <w:r>
        <w:rPr>
          <w:rFonts w:eastAsia="Times New Roman" w:cs="Times New Roman"/>
          <w:szCs w:val="24"/>
        </w:rPr>
        <w:t xml:space="preserve">, μην βγαίνετε έξω. Είστε υπεύθυνοι μόνο για το φαγητό». Γιατί, άραγε, τα λέει αυτά ο </w:t>
      </w:r>
      <w:r>
        <w:rPr>
          <w:rFonts w:eastAsia="Times New Roman" w:cs="Times New Roman"/>
          <w:szCs w:val="24"/>
        </w:rPr>
        <w:t>δ</w:t>
      </w:r>
      <w:r>
        <w:rPr>
          <w:rFonts w:eastAsia="Times New Roman" w:cs="Times New Roman"/>
          <w:szCs w:val="24"/>
        </w:rPr>
        <w:t xml:space="preserve">ιοικητής στο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w:t>
      </w:r>
    </w:p>
    <w:p w14:paraId="0D0A0BEA"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Και να σημειώσουμε ότι για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δεν έφερε καμμία αντίρρηση ο εισηγητής της Νέας Δημοκρατίας. Είπε συγκεκριμένα ότι έτσι που τα έχετε κάνει, έτσι που τα φέρατε οικονομικά, τι να κάνουμε; </w:t>
      </w:r>
      <w:r>
        <w:rPr>
          <w:rFonts w:eastAsia="Times New Roman"/>
          <w:szCs w:val="24"/>
        </w:rPr>
        <w:lastRenderedPageBreak/>
        <w:t xml:space="preserve">Εξάλλου και για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για τα κέντρα φιλοξενίας, οι πρώτοι διδάξαντες ήταν οι «δεξιοί». Αυτοί </w:t>
      </w:r>
      <w:r>
        <w:rPr>
          <w:rFonts w:eastAsia="Times New Roman"/>
          <w:szCs w:val="24"/>
        </w:rPr>
        <w:t>σας άνοιξαν τον δρόμο.</w:t>
      </w:r>
    </w:p>
    <w:p w14:paraId="0D0A0BEB"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Και μια που μιλάμε για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κύριε Υπουργέ, που αποχωρήσατε, –δεν καθίσατε να τα ακούσετε- το πρωί αναφερθήκατε σε όλες τις τροπολογίες, ποιες κάνετε δεκτές, ποιες δεν κάνατε δεκτές και είπατε για ποιες επιφυλάσσεστε για το </w:t>
      </w:r>
      <w:r>
        <w:rPr>
          <w:rFonts w:eastAsia="Times New Roman"/>
          <w:szCs w:val="24"/>
        </w:rPr>
        <w:t>μέλλον. Δεν αναφερθήκατε, όμως, σε μια τροπολογία. Παραλείψατε -και δεν γνωρίζω αν το κάνατε επίτηδες για να μην ακουστεί σε αυτή την Αίθουσα, για να μην το δει ο κόσμος στην τηλεόραση- την τροπολογία</w:t>
      </w:r>
      <w:r>
        <w:rPr>
          <w:rFonts w:eastAsia="Times New Roman"/>
          <w:szCs w:val="24"/>
        </w:rPr>
        <w:t>,</w:t>
      </w:r>
      <w:r>
        <w:rPr>
          <w:rFonts w:eastAsia="Times New Roman"/>
          <w:szCs w:val="24"/>
        </w:rPr>
        <w:t xml:space="preserve"> που υπογράφεται από τον Αρχηγό της Χρυσής Αυγής και απ</w:t>
      </w:r>
      <w:r>
        <w:rPr>
          <w:rFonts w:eastAsia="Times New Roman"/>
          <w:szCs w:val="24"/>
        </w:rPr>
        <w:t>ό όλους τους Βουλευτές της και αφορά την αποδέσμευση του προσωπικού των Ενόπλων Δυνάμεων από τα κέντρα υποδοχής λαθρομεταναστών. Ούτε καν ακούστηκε. Ορίστε, την καταθέτω για τα Πρακτικά.</w:t>
      </w:r>
    </w:p>
    <w:p w14:paraId="0D0A0BEC"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 (Στο σημείο αυτό ο Βουλευτής κ. Χρήστος Παππάς καταθέτει για τα Πρακ</w:t>
      </w:r>
      <w:r>
        <w:rPr>
          <w:rFonts w:eastAsia="Times New Roman"/>
          <w:szCs w:val="24"/>
        </w:rPr>
        <w:t>τικά το προαναφερθέν έγγραφο, το οποίο βρίσκεται στο αρχείο του Τμήματος Γραμματείας της Διεύθυνσης Στενογραφίας και Πρακτικών της Βουλής)</w:t>
      </w:r>
    </w:p>
    <w:p w14:paraId="0D0A0BED"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Εμείς θέλουμε Ένοπλες Δυνάμεις για να φυλάνε την πατρίδα και όχι για να καθαρίζουν τις σκηνές των λαθρομεταναστών και</w:t>
      </w:r>
      <w:r>
        <w:rPr>
          <w:rFonts w:eastAsia="Times New Roman"/>
          <w:szCs w:val="24"/>
        </w:rPr>
        <w:t xml:space="preserve"> οι στρατιώτες να γίνονται υπηρέτες των λαθρομεταναστών. Οι στρατιώτες</w:t>
      </w:r>
      <w:r>
        <w:rPr>
          <w:rFonts w:eastAsia="Times New Roman"/>
          <w:szCs w:val="24"/>
        </w:rPr>
        <w:t>,</w:t>
      </w:r>
      <w:r>
        <w:rPr>
          <w:rFonts w:eastAsia="Times New Roman"/>
          <w:szCs w:val="24"/>
        </w:rPr>
        <w:t xml:space="preserve"> που υπηρετούν στα ΚΑΑΥ τα καλοκαίρια, όπου πάνε -και καλά κάνουν- οι Έλληνες Αξιωματικοί είναι σε πολύ καλύτερη θέση από τους στρατιώτες που είναι στα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Αυτό είναι μια ντροπή.</w:t>
      </w:r>
      <w:r>
        <w:rPr>
          <w:rFonts w:eastAsia="Times New Roman"/>
          <w:szCs w:val="24"/>
        </w:rPr>
        <w:t xml:space="preserve"> Για αυτό φέραμε την τροπολογία. Αν έχετε τα κότσια, κάντε την δεκτή.</w:t>
      </w:r>
    </w:p>
    <w:p w14:paraId="0D0A0BEE" w14:textId="77777777" w:rsidR="00E2285C" w:rsidRDefault="00095D94">
      <w:pPr>
        <w:spacing w:line="600" w:lineRule="auto"/>
        <w:ind w:firstLine="720"/>
        <w:contextualSpacing/>
        <w:jc w:val="both"/>
        <w:rPr>
          <w:rFonts w:eastAsia="Times New Roman"/>
          <w:szCs w:val="24"/>
        </w:rPr>
      </w:pPr>
      <w:r>
        <w:rPr>
          <w:rFonts w:eastAsia="Times New Roman"/>
          <w:szCs w:val="24"/>
        </w:rPr>
        <w:t>Είπατε, επίσης, κύριε Καμμένε, τελευταίως δηλώσατε ότι εσείς είστε η ασφαλιστική δικλίδα στα εθνικά θέματα. Αλήθεια, δεν εκθέτετε έτσι τον συγκυβερνήτη σας; Εσείς είστε η δικλίδα; Δηλαδή</w:t>
      </w:r>
      <w:r>
        <w:rPr>
          <w:rFonts w:eastAsia="Times New Roman"/>
          <w:szCs w:val="24"/>
        </w:rPr>
        <w:t>,</w:t>
      </w:r>
      <w:r>
        <w:rPr>
          <w:rFonts w:eastAsia="Times New Roman"/>
          <w:szCs w:val="24"/>
        </w:rPr>
        <w:t xml:space="preserve"> ο Τσίπρας τι είναι, ο επικίνδυνος για τα εθνικά θέματα; Για σκεφτείτε το. Είστε, λοιπόν, δικλίδα ή θρυαλλίδα τελικά για τα εθνικά μας θέματα;</w:t>
      </w:r>
    </w:p>
    <w:p w14:paraId="0D0A0BEF"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Εσείς φέρατε το ΝΑΤΟ στο Αιγαίο, ανοίγετε την όρεξη των Αμερικανών για περαιτέρω συνεργασίες και βάσεις –Αμοργό </w:t>
      </w:r>
      <w:r>
        <w:rPr>
          <w:rFonts w:eastAsia="Times New Roman"/>
          <w:szCs w:val="24"/>
        </w:rPr>
        <w:t>κ.λπ.-, συνυπογράφετε το ξεπούλημα των πάντων, ακόμα και των Ενόπλων Δυνά</w:t>
      </w:r>
      <w:r>
        <w:rPr>
          <w:rFonts w:eastAsia="Times New Roman"/>
          <w:szCs w:val="24"/>
        </w:rPr>
        <w:lastRenderedPageBreak/>
        <w:t>μεων. Ζηλέψατε τον Τσίπρα και φτιάχνετε ταμείο όπου θα ξεπουλάτε την περιουσία των Ενόπλων Δυνάμεων –«ενοικίαση» τη λέτε για ενενήντα εννέα χρόνια, δεν το λέτε ξεπούλημα-, ταϊβανοποίη</w:t>
      </w:r>
      <w:r>
        <w:rPr>
          <w:rFonts w:eastAsia="Times New Roman"/>
          <w:szCs w:val="24"/>
        </w:rPr>
        <w:t xml:space="preserve">ση δηλαδή, των στρατοπέδων παραδείγματος χάριν του Ελληνικού Στρατού, στρατόπεδα που βοηθούσαν την τοπική κοινωνία, της δημιουργούσαν αίσθημα ασφαλείας. Τα κάνατε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τα υποβαθμίζετε, θα τα περάσετε στα χέρια ντόπιων και ξένων «κορακιών» της πλουτοκ</w:t>
      </w:r>
      <w:r>
        <w:rPr>
          <w:rFonts w:eastAsia="Times New Roman"/>
          <w:szCs w:val="24"/>
        </w:rPr>
        <w:t xml:space="preserve">ρατίας έναντι πινακίου φακής και είπατε και στην </w:t>
      </w:r>
      <w:r>
        <w:rPr>
          <w:rFonts w:eastAsia="Times New Roman"/>
          <w:szCs w:val="24"/>
        </w:rPr>
        <w:t>ε</w:t>
      </w:r>
      <w:r>
        <w:rPr>
          <w:rFonts w:eastAsia="Times New Roman"/>
          <w:szCs w:val="24"/>
        </w:rPr>
        <w:t xml:space="preserve">πιτροπή ότι τα έσοδα αυτά θα τα δώσετε στους Αξιωματικούς, στα </w:t>
      </w:r>
      <w:r>
        <w:rPr>
          <w:rFonts w:eastAsia="Times New Roman"/>
          <w:szCs w:val="24"/>
        </w:rPr>
        <w:t>τ</w:t>
      </w:r>
      <w:r>
        <w:rPr>
          <w:rFonts w:eastAsia="Times New Roman"/>
          <w:szCs w:val="24"/>
        </w:rPr>
        <w:t>αμεία, για να γίνουν σπίτια για τους Έλληνες Αξιωματικούς.</w:t>
      </w:r>
    </w:p>
    <w:p w14:paraId="0D0A0BF0" w14:textId="77777777" w:rsidR="00E2285C" w:rsidRDefault="00095D94">
      <w:pPr>
        <w:spacing w:line="600" w:lineRule="auto"/>
        <w:ind w:firstLine="720"/>
        <w:contextualSpacing/>
        <w:jc w:val="both"/>
        <w:rPr>
          <w:rFonts w:eastAsia="Times New Roman"/>
          <w:szCs w:val="24"/>
        </w:rPr>
      </w:pPr>
      <w:r>
        <w:rPr>
          <w:rFonts w:eastAsia="Times New Roman"/>
          <w:szCs w:val="24"/>
        </w:rPr>
        <w:t>Κύριε Καμμένε, οι στρατιωτικοί, οι Έλληνες Αξιωματικοί δεν έχουν ανάγκη από σπίτια.</w:t>
      </w:r>
      <w:r>
        <w:rPr>
          <w:rFonts w:eastAsia="Times New Roman"/>
          <w:szCs w:val="24"/>
        </w:rPr>
        <w:t xml:space="preserve"> Τους αρκεί το επίδομα ενοικίου. Έχουν ανάγκη από εμπιστοσύνη, από αφοσίωση και αναγνώριση του έργου τους. Οι Ένοπλες Δυνάμεις θα πρέπει να αποκτήσουν και πάλι τον πραγματικό τους ρόλο, που είναι η δι</w:t>
      </w:r>
      <w:r>
        <w:rPr>
          <w:rFonts w:eastAsia="Times New Roman"/>
          <w:szCs w:val="24"/>
        </w:rPr>
        <w:t>ά</w:t>
      </w:r>
      <w:r>
        <w:rPr>
          <w:rFonts w:eastAsia="Times New Roman"/>
          <w:szCs w:val="24"/>
        </w:rPr>
        <w:t xml:space="preserve"> των όπλων υπεράσπιση των συνόρων της ελληνικής πατρίδα</w:t>
      </w:r>
      <w:r>
        <w:rPr>
          <w:rFonts w:eastAsia="Times New Roman"/>
          <w:szCs w:val="24"/>
        </w:rPr>
        <w:t xml:space="preserve">ς. Ας αποκτήσουν και πάλι τον σεβασμό και την </w:t>
      </w:r>
      <w:r>
        <w:rPr>
          <w:rFonts w:eastAsia="Times New Roman"/>
          <w:szCs w:val="24"/>
        </w:rPr>
        <w:lastRenderedPageBreak/>
        <w:t>τιμή της εκτελεστικής εξουσίας, των πολιτικών, τον σεβασμό και την τιμή στην ιστορική, βαριά και τιμημένη στολή του Έλληνα Αξιωματικού, που θα πρέπει να τη φορούν υπερήφανοι αυτοί και μόνον αυτοί.</w:t>
      </w:r>
    </w:p>
    <w:p w14:paraId="0D0A0BF1" w14:textId="77777777" w:rsidR="00E2285C" w:rsidRDefault="00095D94">
      <w:pPr>
        <w:spacing w:line="600" w:lineRule="auto"/>
        <w:ind w:firstLine="720"/>
        <w:contextualSpacing/>
        <w:jc w:val="both"/>
        <w:rPr>
          <w:rFonts w:eastAsia="Times New Roman"/>
          <w:szCs w:val="24"/>
        </w:rPr>
      </w:pPr>
      <w:r>
        <w:rPr>
          <w:rFonts w:eastAsia="Times New Roman"/>
          <w:szCs w:val="24"/>
        </w:rPr>
        <w:t>Τελειώνω, κύρ</w:t>
      </w:r>
      <w:r>
        <w:rPr>
          <w:rFonts w:eastAsia="Times New Roman"/>
          <w:szCs w:val="24"/>
        </w:rPr>
        <w:t>ιε Πρόεδρε, και ξαναλέω ότι η Χρυσή Αυγή καταψηφίζει το παρόν νομοσχέδιο. Η ψήφισή του σε αριθμό ολίγων Βουλευτών σε μια Ολομέλεια άδεια θυμίζει κατάπτυστα νομοσχέδιο παλαιοτέρων ετών, όπως αυτό το νομοσχέδιο της βίαιης αλλαγής της ελληνικής γλώσσης, της κ</w:t>
      </w:r>
      <w:r>
        <w:rPr>
          <w:rFonts w:eastAsia="Times New Roman"/>
          <w:szCs w:val="24"/>
        </w:rPr>
        <w:t>αθιέρωσης</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του μονοτονικού, που ήταν ένα έγκλημα ενάντια σε ένα από τα συστατικά του έθνους, όπως τα θέτει ο Ηρόδοτος, δηλαδή</w:t>
      </w:r>
      <w:r>
        <w:rPr>
          <w:rFonts w:eastAsia="Times New Roman"/>
          <w:szCs w:val="24"/>
        </w:rPr>
        <w:t>,</w:t>
      </w:r>
      <w:r>
        <w:rPr>
          <w:rFonts w:eastAsia="Times New Roman"/>
          <w:szCs w:val="24"/>
        </w:rPr>
        <w:t xml:space="preserve"> το όμαιμον, το ελληνικό αίμα που πλήττεται από την εισβολή των λαθρομεταναστών και της «ελληνοποίησης», το ομόγλωσσον, η </w:t>
      </w:r>
      <w:r>
        <w:rPr>
          <w:rFonts w:eastAsia="Times New Roman"/>
          <w:szCs w:val="24"/>
        </w:rPr>
        <w:t>αθάνατη ελληνική γλώσσα, μητέρα όλων των γλωσσών, το ομόδοξον, η ελληνική ορθοδοξία, η θρησκεία μας και το ομότροπον, δηλαδή</w:t>
      </w:r>
      <w:r>
        <w:rPr>
          <w:rFonts w:eastAsia="Times New Roman"/>
          <w:szCs w:val="24"/>
        </w:rPr>
        <w:t>,</w:t>
      </w:r>
      <w:r>
        <w:rPr>
          <w:rFonts w:eastAsia="Times New Roman"/>
          <w:szCs w:val="24"/>
        </w:rPr>
        <w:t xml:space="preserve"> τα ελληνικά ήθη, οι ελληνικές αξίες και οι ελληνικές παραδόσεις.</w:t>
      </w:r>
    </w:p>
    <w:p w14:paraId="0D0A0BF2"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Εμείς για αυτά θα αγωνιστούμε, όλοι οι Έλληνες, από κάθε μετερίζι</w:t>
      </w:r>
      <w:r>
        <w:rPr>
          <w:rFonts w:eastAsia="Times New Roman"/>
          <w:szCs w:val="24"/>
        </w:rPr>
        <w:t>, για αυτά αγωνίζεται η Χρυσή Αυγή, για μια νέα ελληνική πατρίδα, για μια νέα Ελλάδα, γιατί εμείς οι Έλληνες θέλουμε την πατρίδα μας πίσω και θα την πάρουμε.</w:t>
      </w:r>
    </w:p>
    <w:p w14:paraId="0D0A0BF3" w14:textId="77777777" w:rsidR="00E2285C" w:rsidRDefault="00095D94">
      <w:pPr>
        <w:spacing w:line="600" w:lineRule="auto"/>
        <w:ind w:firstLine="720"/>
        <w:contextualSpacing/>
        <w:jc w:val="center"/>
        <w:rPr>
          <w:rFonts w:eastAsia="Times New Roman"/>
          <w:szCs w:val="24"/>
        </w:rPr>
      </w:pPr>
      <w:r>
        <w:rPr>
          <w:rFonts w:eastAsia="Times New Roman"/>
          <w:szCs w:val="24"/>
        </w:rPr>
        <w:t>(Χειροκροτήματα από την πτέρυγα τ</w:t>
      </w:r>
      <w:r>
        <w:rPr>
          <w:rFonts w:eastAsia="Times New Roman"/>
          <w:szCs w:val="24"/>
        </w:rPr>
        <w:t>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0D0A0BF4"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 κ. Κεφαλογ</w:t>
      </w:r>
      <w:r>
        <w:rPr>
          <w:rFonts w:eastAsia="Times New Roman"/>
          <w:szCs w:val="24"/>
        </w:rPr>
        <w:t>ιάννης έχει τον λόγο.</w:t>
      </w:r>
    </w:p>
    <w:p w14:paraId="0D0A0BF5" w14:textId="77777777" w:rsidR="00E2285C" w:rsidRDefault="00095D94">
      <w:pPr>
        <w:spacing w:after="0" w:line="600" w:lineRule="auto"/>
        <w:ind w:firstLine="720"/>
        <w:contextualSpacing/>
        <w:jc w:val="both"/>
        <w:rPr>
          <w:rFonts w:eastAsia="Times New Roman"/>
          <w:szCs w:val="24"/>
        </w:rPr>
      </w:pPr>
      <w:r>
        <w:rPr>
          <w:rFonts w:eastAsia="Times New Roman"/>
          <w:b/>
          <w:szCs w:val="24"/>
        </w:rPr>
        <w:t>ΙΩΑΝΝΗΣ ΚΕΦΑΛΟΓΙΑΝΝΗΣ:</w:t>
      </w:r>
      <w:r>
        <w:rPr>
          <w:rFonts w:eastAsia="Times New Roman"/>
          <w:szCs w:val="24"/>
        </w:rPr>
        <w:t xml:space="preserve"> Ευχαριστώ, κύριε Πρόεδρε.</w:t>
      </w:r>
    </w:p>
    <w:p w14:paraId="0D0A0BF6" w14:textId="77777777" w:rsidR="00E2285C" w:rsidRDefault="00095D94">
      <w:pPr>
        <w:spacing w:after="0" w:line="600" w:lineRule="auto"/>
        <w:ind w:firstLine="720"/>
        <w:contextualSpacing/>
        <w:jc w:val="both"/>
        <w:rPr>
          <w:rFonts w:eastAsia="Times New Roman"/>
          <w:szCs w:val="24"/>
        </w:rPr>
      </w:pPr>
      <w:r>
        <w:rPr>
          <w:rFonts w:eastAsia="Times New Roman"/>
          <w:szCs w:val="24"/>
        </w:rPr>
        <w:t>Κυρίες και κύριοι συνάδελφοι, συζητάμε σήμερα τη δεύτερη ουσιαστικά νομοθετική πρωτοβουλία της Κυβέρνησης στον τομέα της άμυνας τον τελευταίο ενάμιση χρόνο, ένα νομοσχέδιο το οποίο μπορ</w:t>
      </w:r>
      <w:r>
        <w:rPr>
          <w:rFonts w:eastAsia="Times New Roman"/>
          <w:szCs w:val="24"/>
        </w:rPr>
        <w:t>εί να μην έχει έναν «κορμό», δηλαδή</w:t>
      </w:r>
      <w:r>
        <w:rPr>
          <w:rFonts w:eastAsia="Times New Roman"/>
          <w:szCs w:val="24"/>
        </w:rPr>
        <w:t>,</w:t>
      </w:r>
      <w:r>
        <w:rPr>
          <w:rFonts w:eastAsia="Times New Roman"/>
          <w:szCs w:val="24"/>
        </w:rPr>
        <w:t xml:space="preserve"> να μην έχει αρχή, μέση και τέλος, αλλά αυτό δεν σημαίνει κατ’ ανάγκη ότι δεν θίγει πολύ σημαντικά ζητήματα. </w:t>
      </w:r>
    </w:p>
    <w:p w14:paraId="0D0A0BF7"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Το παράδοξο</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είναι ότι το πιο σημαντικό από αυτά, το οποίο μάλιστα συνιστά, αν το δει κανείς, και μια </w:t>
      </w:r>
      <w:r>
        <w:rPr>
          <w:rFonts w:eastAsia="Times New Roman"/>
          <w:szCs w:val="24"/>
        </w:rPr>
        <w:t>πραγματική τομή στον τομέα της άμυνας, δεν προέρχεται καν από την ηγεσία του Υπουργείου. Προέρχεται, αντίθετα, από μια πρωτοβουλία Βουλευτών του ΣΥΡΙΖΑ την οποία η Κυβέρνηση έσπευσε να υιοθετήσει. Αναφέρομαι φυσικά στην πρόταση για εισαγωγή του συνδικαλισμ</w:t>
      </w:r>
      <w:r>
        <w:rPr>
          <w:rFonts w:eastAsia="Times New Roman"/>
          <w:szCs w:val="24"/>
        </w:rPr>
        <w:t xml:space="preserve">ού στις Ένοπλες Δυνάμεις. Αυτό, κυρίες και κύριοι συνάδελφοι της Συμπολίτευσης, είναι πραγματικά κάτι που αξίζει να το πιστωθείτε ως «πρώτη φορά </w:t>
      </w:r>
      <w:r>
        <w:rPr>
          <w:rFonts w:eastAsia="Times New Roman"/>
          <w:szCs w:val="24"/>
        </w:rPr>
        <w:t>α</w:t>
      </w:r>
      <w:r>
        <w:rPr>
          <w:rFonts w:eastAsia="Times New Roman"/>
          <w:szCs w:val="24"/>
        </w:rPr>
        <w:t xml:space="preserve">ριστερά». </w:t>
      </w:r>
    </w:p>
    <w:p w14:paraId="0D0A0BF8" w14:textId="77777777" w:rsidR="00E2285C" w:rsidRDefault="00095D94">
      <w:pPr>
        <w:spacing w:after="0" w:line="600" w:lineRule="auto"/>
        <w:ind w:firstLine="720"/>
        <w:contextualSpacing/>
        <w:jc w:val="both"/>
        <w:rPr>
          <w:rFonts w:eastAsia="Times New Roman"/>
          <w:szCs w:val="24"/>
        </w:rPr>
      </w:pPr>
      <w:r>
        <w:rPr>
          <w:rFonts w:eastAsia="Times New Roman"/>
          <w:szCs w:val="24"/>
        </w:rPr>
        <w:t>Το προφανές</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ερώτημα προς τους συναδέλφους της Συμπολίτευσης και κατ’ επέκταση προς την ηγεσία του Υπουργείου Εθνικής Άμυνας, είναι με ποιους ακριβώς διαβουλεύτηκαν</w:t>
      </w:r>
      <w:r>
        <w:rPr>
          <w:rFonts w:eastAsia="Times New Roman"/>
          <w:szCs w:val="24"/>
        </w:rPr>
        <w:t>,</w:t>
      </w:r>
      <w:r>
        <w:rPr>
          <w:rFonts w:eastAsia="Times New Roman"/>
          <w:szCs w:val="24"/>
        </w:rPr>
        <w:t xml:space="preserve"> ώστε η συγκεκριμένη τροπολογία να αποκτήσει αυτό το περιεχόμενο. Με τα </w:t>
      </w:r>
      <w:r>
        <w:rPr>
          <w:rFonts w:eastAsia="Times New Roman"/>
          <w:szCs w:val="24"/>
        </w:rPr>
        <w:t>Γ</w:t>
      </w:r>
      <w:r>
        <w:rPr>
          <w:rFonts w:eastAsia="Times New Roman"/>
          <w:szCs w:val="24"/>
        </w:rPr>
        <w:t xml:space="preserve">ενικά </w:t>
      </w:r>
      <w:r>
        <w:rPr>
          <w:rFonts w:eastAsia="Times New Roman"/>
          <w:szCs w:val="24"/>
        </w:rPr>
        <w:t>Ε</w:t>
      </w:r>
      <w:r>
        <w:rPr>
          <w:rFonts w:eastAsia="Times New Roman"/>
          <w:szCs w:val="24"/>
        </w:rPr>
        <w:t>πιτελεία; Με τους Αρχηγ</w:t>
      </w:r>
      <w:r>
        <w:rPr>
          <w:rFonts w:eastAsia="Times New Roman"/>
          <w:szCs w:val="24"/>
        </w:rPr>
        <w:t>ούς; Με τις ενώσεις αποστράτων ή με τις «ενώσεις» και την «ομοσπονδία»</w:t>
      </w:r>
      <w:r>
        <w:rPr>
          <w:rFonts w:eastAsia="Times New Roman"/>
          <w:szCs w:val="24"/>
        </w:rPr>
        <w:t>,</w:t>
      </w:r>
      <w:r>
        <w:rPr>
          <w:rFonts w:eastAsia="Times New Roman"/>
          <w:szCs w:val="24"/>
        </w:rPr>
        <w:t xml:space="preserve"> που διεκδικεί εδώ και καιρό αυτό το στάτους; Επιπλέον, το Υπουργείο Εθνικής Άμυνας δεν έχει καν άποψη για το θέμα, ώστε έσπευσε να υιοθετήσει τη συγκεκριμένη τροπολογία αυτολεξεί; </w:t>
      </w:r>
    </w:p>
    <w:p w14:paraId="0D0A0BF9" w14:textId="77777777" w:rsidR="00E2285C" w:rsidRDefault="00095D94">
      <w:pPr>
        <w:spacing w:after="0" w:line="600" w:lineRule="auto"/>
        <w:ind w:firstLine="720"/>
        <w:contextualSpacing/>
        <w:jc w:val="both"/>
        <w:rPr>
          <w:rFonts w:eastAsia="Times New Roman"/>
          <w:szCs w:val="24"/>
        </w:rPr>
      </w:pPr>
      <w:r>
        <w:rPr>
          <w:rFonts w:eastAsia="Times New Roman"/>
          <w:szCs w:val="24"/>
        </w:rPr>
        <w:lastRenderedPageBreak/>
        <w:t>Η α</w:t>
      </w:r>
      <w:r>
        <w:rPr>
          <w:rFonts w:eastAsia="Times New Roman"/>
          <w:szCs w:val="24"/>
        </w:rPr>
        <w:t>πάντηση είναι προφανής. Η τροπολογία αυτή δεν σκοπεύει να δημιουργήσει κάτι. Αντίθετα, έρχεται να προσδώσει ένα δήθεν νομιμοποιητικό μανδύα σ’ ένα υφιστάμενο καθεστώς «ενώσεων», «σωματείων» και «ομοσπονδιών», «ενώσεις»</w:t>
      </w:r>
      <w:r>
        <w:rPr>
          <w:rFonts w:eastAsia="Times New Roman"/>
          <w:szCs w:val="24"/>
        </w:rPr>
        <w:t>,</w:t>
      </w:r>
      <w:r>
        <w:rPr>
          <w:rFonts w:eastAsia="Times New Roman"/>
          <w:szCs w:val="24"/>
        </w:rPr>
        <w:t xml:space="preserve"> που η μέχρι σήμερα πορεία τους έχει </w:t>
      </w:r>
      <w:r>
        <w:rPr>
          <w:rFonts w:eastAsia="Times New Roman"/>
          <w:szCs w:val="24"/>
        </w:rPr>
        <w:t>καταδείξει τεράστια προβλήματα στη λειτουργία τους, με φαινόμενα έντονης κομματικοποίησης, αλλά και ομαδοποίησης, κοινώς «κλίκες»</w:t>
      </w:r>
      <w:r>
        <w:rPr>
          <w:rFonts w:eastAsia="Times New Roman"/>
          <w:szCs w:val="24"/>
        </w:rPr>
        <w:t>,</w:t>
      </w:r>
      <w:r>
        <w:rPr>
          <w:rFonts w:eastAsia="Times New Roman"/>
          <w:szCs w:val="24"/>
        </w:rPr>
        <w:t xml:space="preserve"> που είχαν ως αποτέλεσμα φαινόμενα εκτόξευσης αλληλοκατηγοριών, ύβρεων και καταγγελιών για μια σειρά από θέματα. </w:t>
      </w:r>
    </w:p>
    <w:p w14:paraId="0D0A0BFA" w14:textId="77777777" w:rsidR="00E2285C" w:rsidRDefault="00095D94">
      <w:pPr>
        <w:spacing w:line="600" w:lineRule="auto"/>
        <w:ind w:firstLine="720"/>
        <w:contextualSpacing/>
        <w:jc w:val="both"/>
        <w:rPr>
          <w:rFonts w:eastAsia="Times New Roman"/>
          <w:szCs w:val="24"/>
        </w:rPr>
      </w:pPr>
      <w:r>
        <w:rPr>
          <w:rFonts w:eastAsia="Times New Roman"/>
          <w:szCs w:val="24"/>
        </w:rPr>
        <w:t>Υπουργείο Εθ</w:t>
      </w:r>
      <w:r>
        <w:rPr>
          <w:rFonts w:eastAsia="Times New Roman"/>
          <w:szCs w:val="24"/>
        </w:rPr>
        <w:t>νικής Άμυνας, ΣΥΡΙΖΑ, Ανεξάρτητοι Έλληνες και ΠΟΕΣ έγραψαν μαζί αυτή την τροπολογία και μαζί μεθόδευσαν το πώς θα εισαχθεί στη Βουλή, χωρίς απολύτως κα</w:t>
      </w:r>
      <w:r>
        <w:rPr>
          <w:rFonts w:eastAsia="Times New Roman"/>
          <w:szCs w:val="24"/>
        </w:rPr>
        <w:t>μ</w:t>
      </w:r>
      <w:r>
        <w:rPr>
          <w:rFonts w:eastAsia="Times New Roman"/>
          <w:szCs w:val="24"/>
        </w:rPr>
        <w:t>μία διαβούλευση, κανένα οργανωμένο διάλογο ούτε με τα υπόλοιπα κόμματα, ούτε βεβαίως και με τους άμεσα ε</w:t>
      </w:r>
      <w:r>
        <w:rPr>
          <w:rFonts w:eastAsia="Times New Roman"/>
          <w:szCs w:val="24"/>
        </w:rPr>
        <w:t xml:space="preserve">νδιαφερόμενους. Φέρατε, μάλιστα, αυτές τις ενώσεις και στην </w:t>
      </w:r>
      <w:r>
        <w:rPr>
          <w:rFonts w:eastAsia="Times New Roman"/>
          <w:szCs w:val="24"/>
        </w:rPr>
        <w:t>ε</w:t>
      </w:r>
      <w:r>
        <w:rPr>
          <w:rFonts w:eastAsia="Times New Roman"/>
          <w:szCs w:val="24"/>
        </w:rPr>
        <w:t xml:space="preserve">πιτροπή της Βουλής για να τους προσδώσετε και </w:t>
      </w:r>
      <w:r>
        <w:rPr>
          <w:rFonts w:eastAsia="Times New Roman"/>
          <w:szCs w:val="24"/>
        </w:rPr>
        <w:lastRenderedPageBreak/>
        <w:t>την αναγκαία νομιμοποίηση πριν καλά-καλά ψηφιστεί η τροπολογία. Πραγματικά</w:t>
      </w:r>
      <w:r>
        <w:rPr>
          <w:rFonts w:eastAsia="Times New Roman"/>
          <w:szCs w:val="24"/>
        </w:rPr>
        <w:t>,</w:t>
      </w:r>
      <w:r>
        <w:rPr>
          <w:rFonts w:eastAsia="Times New Roman"/>
          <w:szCs w:val="24"/>
        </w:rPr>
        <w:t xml:space="preserve"> σας αξίζουν συγχαρητήρια γιατί μαζί με τον συνδικαλισμό βάλατε από την κε</w:t>
      </w:r>
      <w:r>
        <w:rPr>
          <w:rFonts w:eastAsia="Times New Roman"/>
          <w:szCs w:val="24"/>
        </w:rPr>
        <w:t xml:space="preserve">ντρική πόρτα του Υπουργείου και επισήμως την κομματικοποίηση του στρατεύματος. </w:t>
      </w:r>
    </w:p>
    <w:p w14:paraId="0D0A0BFB" w14:textId="77777777" w:rsidR="00E2285C" w:rsidRDefault="00095D94">
      <w:pPr>
        <w:spacing w:after="0" w:line="600" w:lineRule="auto"/>
        <w:ind w:firstLine="720"/>
        <w:contextualSpacing/>
        <w:jc w:val="both"/>
        <w:rPr>
          <w:rFonts w:eastAsia="Times New Roman"/>
          <w:szCs w:val="24"/>
        </w:rPr>
      </w:pPr>
      <w:r>
        <w:rPr>
          <w:rFonts w:eastAsia="Times New Roman"/>
          <w:szCs w:val="24"/>
        </w:rPr>
        <w:t>Το δεύτερο ζήτημα</w:t>
      </w:r>
      <w:r>
        <w:rPr>
          <w:rFonts w:eastAsia="Times New Roman"/>
          <w:szCs w:val="24"/>
        </w:rPr>
        <w:t>,</w:t>
      </w:r>
      <w:r>
        <w:rPr>
          <w:rFonts w:eastAsia="Times New Roman"/>
          <w:szCs w:val="24"/>
        </w:rPr>
        <w:t xml:space="preserve"> όσον αφορά την τροπολογία</w:t>
      </w:r>
      <w:r>
        <w:rPr>
          <w:rFonts w:eastAsia="Times New Roman"/>
          <w:szCs w:val="24"/>
        </w:rPr>
        <w:t>,</w:t>
      </w:r>
      <w:r>
        <w:rPr>
          <w:rFonts w:eastAsia="Times New Roman"/>
          <w:szCs w:val="24"/>
        </w:rPr>
        <w:t xml:space="preserve"> έχει να κάνει με την αιτιολογική της έκθεση. Στην ουσία το Υπουργείο Εθνικής Άμυνας υιοθέτησε ένα αίτημα για εκδημοκρατισμό των Εν</w:t>
      </w:r>
      <w:r>
        <w:rPr>
          <w:rFonts w:eastAsia="Times New Roman"/>
          <w:szCs w:val="24"/>
        </w:rPr>
        <w:t xml:space="preserve">όπλων Δυνάμεων. </w:t>
      </w:r>
    </w:p>
    <w:p w14:paraId="0D0A0BFC" w14:textId="77777777" w:rsidR="00E2285C" w:rsidRDefault="00095D94">
      <w:pPr>
        <w:spacing w:line="600" w:lineRule="auto"/>
        <w:ind w:firstLine="720"/>
        <w:contextualSpacing/>
        <w:jc w:val="both"/>
        <w:rPr>
          <w:rFonts w:eastAsia="Times New Roman"/>
          <w:szCs w:val="24"/>
        </w:rPr>
      </w:pPr>
      <w:r>
        <w:rPr>
          <w:rFonts w:eastAsia="Times New Roman"/>
          <w:szCs w:val="24"/>
        </w:rPr>
        <w:t>Πραγματικά αναρωτιέμαι: Υπήρχε κα</w:t>
      </w:r>
      <w:r>
        <w:rPr>
          <w:rFonts w:eastAsia="Times New Roman"/>
          <w:szCs w:val="24"/>
        </w:rPr>
        <w:t>μ</w:t>
      </w:r>
      <w:r>
        <w:rPr>
          <w:rFonts w:eastAsia="Times New Roman"/>
          <w:szCs w:val="24"/>
        </w:rPr>
        <w:t>μία αμφιβολία, κύριε Υπουργέ, ότι οι Ένοπλες Δυνάμεις δεν δρουν με δημοκρατικό τρόπο; Αυτό πρέπει να μας το πείτε, γιατί αν διαβάσετε την αιτιολογία, πραγματικά μας δημιουργεί πάρα πολλά ερωτηματικά. Είναι</w:t>
      </w:r>
      <w:r>
        <w:rPr>
          <w:rFonts w:eastAsia="Times New Roman"/>
          <w:szCs w:val="24"/>
        </w:rPr>
        <w:t xml:space="preserve"> πραγματικά θλιβερό το Υπουργείο Εθνικής Άμυνας να υιοθετεί μία τέτοια λογική, γιατί πρωτίστως θα πρέπει να γνωρίζετε ότι αποστολή των Ενόπλων Δυνάμεων είναι ακριβώς η προστασία του δημοκρατικού πολιτεύματος της χώρας και ότι τα στελέχη των Ενόπλων Δυνάμεω</w:t>
      </w:r>
      <w:r>
        <w:rPr>
          <w:rFonts w:eastAsia="Times New Roman"/>
          <w:szCs w:val="24"/>
        </w:rPr>
        <w:t xml:space="preserve">ν, αν ποτέ κληθούν να δείξουν την αποτρεπτική τους ισχύ προς κάθε εξωτερικό εχθρό, θα το </w:t>
      </w:r>
      <w:r>
        <w:rPr>
          <w:rFonts w:eastAsia="Times New Roman"/>
          <w:szCs w:val="24"/>
        </w:rPr>
        <w:lastRenderedPageBreak/>
        <w:t xml:space="preserve">κάνουν για να υπερασπιστούν τα συμφέροντα όλων των Ελλήνων, ανεξαρτήτως της κομματικής τους προέλευσης. </w:t>
      </w:r>
    </w:p>
    <w:p w14:paraId="0D0A0BFD" w14:textId="77777777" w:rsidR="00E2285C" w:rsidRDefault="00095D94">
      <w:pPr>
        <w:spacing w:after="0" w:line="600" w:lineRule="auto"/>
        <w:ind w:firstLine="720"/>
        <w:contextualSpacing/>
        <w:jc w:val="both"/>
        <w:rPr>
          <w:rFonts w:eastAsia="Times New Roman"/>
          <w:szCs w:val="24"/>
        </w:rPr>
      </w:pPr>
      <w:r>
        <w:rPr>
          <w:rFonts w:eastAsia="Times New Roman"/>
          <w:szCs w:val="24"/>
        </w:rPr>
        <w:t xml:space="preserve">Δύο επιμέρους σχόλια για την τροπολογία: Θα έπρεπε πραγματικά </w:t>
      </w:r>
      <w:r>
        <w:rPr>
          <w:rFonts w:eastAsia="Times New Roman"/>
          <w:szCs w:val="24"/>
        </w:rPr>
        <w:t>να ψάξετε, αν μη τι άλλο, για να δείτε τι ισχύει στα υπόλοιπα κράτη. Σε άλλες χώρες δεν περιγράφεται μόνο το τι δεν πρέπει να κάνουν οι στρατιωτικές ενώσεις, αλλά τι κάνουν ακριβώς, ποιος είναι ο λόγος ύπαρξής τους και κυρίως ποια μέσα χρησιμοποιούν για να</w:t>
      </w:r>
      <w:r>
        <w:rPr>
          <w:rFonts w:eastAsia="Times New Roman"/>
          <w:szCs w:val="24"/>
        </w:rPr>
        <w:t xml:space="preserve"> το πετύχουν. </w:t>
      </w:r>
    </w:p>
    <w:p w14:paraId="0D0A0BFE" w14:textId="77777777" w:rsidR="00E2285C" w:rsidRDefault="00095D94">
      <w:pPr>
        <w:spacing w:line="600" w:lineRule="auto"/>
        <w:ind w:firstLine="720"/>
        <w:contextualSpacing/>
        <w:jc w:val="both"/>
        <w:rPr>
          <w:rFonts w:eastAsia="Times New Roman"/>
          <w:szCs w:val="24"/>
        </w:rPr>
      </w:pPr>
      <w:r>
        <w:rPr>
          <w:rFonts w:eastAsia="Times New Roman"/>
          <w:szCs w:val="24"/>
        </w:rPr>
        <w:t>Πραγματικά, ποιος είναι ο σκοπός αυτών των ενώσεων; Να βελτιώσουν τις συνθήκες εργασίας και λειτουργίας των στρατοπέδων, όπως ακούστηκε; Τότε μ</w:t>
      </w:r>
      <w:r>
        <w:rPr>
          <w:rFonts w:eastAsia="Times New Roman"/>
          <w:szCs w:val="24"/>
        </w:rPr>
        <w:t>ε</w:t>
      </w:r>
      <w:r>
        <w:rPr>
          <w:rFonts w:eastAsia="Times New Roman"/>
          <w:szCs w:val="24"/>
        </w:rPr>
        <w:t xml:space="preserve"> αυτό</w:t>
      </w:r>
      <w:r>
        <w:rPr>
          <w:rFonts w:eastAsia="Times New Roman"/>
          <w:szCs w:val="24"/>
        </w:rPr>
        <w:t>ν</w:t>
      </w:r>
      <w:r>
        <w:rPr>
          <w:rFonts w:eastAsia="Times New Roman"/>
          <w:szCs w:val="24"/>
        </w:rPr>
        <w:t xml:space="preserve"> τον τρόπο, κύριε Υπουργέ, καταργείτε κάθε έννοια στρατιωτικής ιεραρχίας εντός αυτών, βάσει</w:t>
      </w:r>
      <w:r>
        <w:rPr>
          <w:rFonts w:eastAsia="Times New Roman"/>
          <w:szCs w:val="24"/>
        </w:rPr>
        <w:t xml:space="preserve"> της οποίας υπεύθυνος για το προσωπικό είναι ο εκάστοτε διοικητής. </w:t>
      </w:r>
    </w:p>
    <w:p w14:paraId="0D0A0BFF" w14:textId="77777777" w:rsidR="00E2285C" w:rsidRDefault="00095D94">
      <w:pPr>
        <w:spacing w:after="0" w:line="600" w:lineRule="auto"/>
        <w:ind w:firstLine="720"/>
        <w:contextualSpacing/>
        <w:jc w:val="both"/>
        <w:rPr>
          <w:rFonts w:eastAsia="Times New Roman"/>
          <w:szCs w:val="24"/>
        </w:rPr>
      </w:pPr>
      <w:r>
        <w:rPr>
          <w:rFonts w:eastAsia="Times New Roman"/>
          <w:szCs w:val="24"/>
        </w:rPr>
        <w:t xml:space="preserve">Το πιο σοβαρό, όμως, είναι ότι βάζετε αυτές τις ενώσεις εντός των στρατοπέδων, ξεχνώντας ότι το στρατόπεδο, εκτός από χώρος εργασίας, είναι και χώρος προετοιμασίας της άμυνας της πατρίδας </w:t>
      </w:r>
      <w:r>
        <w:rPr>
          <w:rFonts w:eastAsia="Times New Roman"/>
          <w:szCs w:val="24"/>
        </w:rPr>
        <w:t xml:space="preserve">μας. </w:t>
      </w:r>
      <w:r>
        <w:rPr>
          <w:rFonts w:eastAsia="Times New Roman"/>
          <w:szCs w:val="24"/>
        </w:rPr>
        <w:lastRenderedPageBreak/>
        <w:t xml:space="preserve">Μήπως, όμως, ο ρόλος ύπαρξής τους είναι η βελτίωση των συνθηκών διαβίωσης γενικά ή τα συνταξιοδοτικά τους ζητήματα; Τότε αυτό θα έπρεπε να το πείτε καθαρά και με πολύ συγκεκριμένο τρόπο, διαφορετικά ο καθένας εκεί μέσα μπορεί να βρει και από ένα λόγο </w:t>
      </w:r>
      <w:r>
        <w:rPr>
          <w:rFonts w:eastAsia="Times New Roman"/>
          <w:szCs w:val="24"/>
        </w:rPr>
        <w:t>ύπαρξης και να κάνει ό,τι νομίζει, ακόμα και να «θρέψει» το «αβγό του φιδιού», αν καταλαβαίνετε τι εννοώ.</w:t>
      </w:r>
    </w:p>
    <w:p w14:paraId="0D0A0C00" w14:textId="77777777" w:rsidR="00E2285C" w:rsidRDefault="00095D94">
      <w:pPr>
        <w:spacing w:after="0" w:line="600" w:lineRule="auto"/>
        <w:ind w:firstLine="720"/>
        <w:contextualSpacing/>
        <w:jc w:val="both"/>
        <w:rPr>
          <w:rFonts w:eastAsia="Times New Roman"/>
          <w:szCs w:val="24"/>
        </w:rPr>
      </w:pPr>
      <w:r>
        <w:rPr>
          <w:rFonts w:eastAsia="Times New Roman"/>
          <w:szCs w:val="24"/>
        </w:rPr>
        <w:t>Όσον φορά τα μέσα</w:t>
      </w:r>
      <w:r>
        <w:rPr>
          <w:rFonts w:eastAsia="Times New Roman"/>
          <w:szCs w:val="24"/>
        </w:rPr>
        <w:t>,</w:t>
      </w:r>
      <w:r>
        <w:rPr>
          <w:rFonts w:eastAsia="Times New Roman"/>
          <w:szCs w:val="24"/>
        </w:rPr>
        <w:t xml:space="preserve"> που χρησιμοποιούν για να εκφράσουν τα αιτήματά τους, πολύ φοβάμαι ότι ο συντάκτης της τροπολογίας έχει μείνει στην εποχή της </w:t>
      </w:r>
      <w:r>
        <w:rPr>
          <w:rFonts w:eastAsia="Times New Roman"/>
          <w:szCs w:val="24"/>
        </w:rPr>
        <w:t xml:space="preserve">Β΄ </w:t>
      </w:r>
      <w:r>
        <w:rPr>
          <w:rFonts w:eastAsia="Times New Roman"/>
          <w:szCs w:val="24"/>
        </w:rPr>
        <w:t>Σ</w:t>
      </w:r>
      <w:r>
        <w:rPr>
          <w:rFonts w:eastAsia="Times New Roman"/>
          <w:szCs w:val="24"/>
        </w:rPr>
        <w:t>οσ</w:t>
      </w:r>
      <w:r>
        <w:rPr>
          <w:rFonts w:eastAsia="Times New Roman"/>
          <w:szCs w:val="24"/>
        </w:rPr>
        <w:t xml:space="preserve">ιαλιστικής </w:t>
      </w:r>
      <w:r>
        <w:rPr>
          <w:rFonts w:eastAsia="Times New Roman"/>
          <w:szCs w:val="24"/>
        </w:rPr>
        <w:t>Δ</w:t>
      </w:r>
      <w:r>
        <w:rPr>
          <w:rFonts w:eastAsia="Times New Roman"/>
          <w:szCs w:val="24"/>
        </w:rPr>
        <w:t>ιεθνούς. Δεν είναι μόνο οι απεργίες και η συμμετοχή σε πορείες. Ειδικά σήμερα με τη σύγχρονη τεχνολογία και τα μέσα κοινωνικής δικτύωσης, υπάρχουν δεκάδες τρόποι για να εκφράσει κάποιος τα αιτήματά του και βεβαίως δεν είναι όλοι αυτοί οι τρόποι</w:t>
      </w:r>
      <w:r>
        <w:rPr>
          <w:rFonts w:eastAsia="Times New Roman"/>
          <w:szCs w:val="24"/>
        </w:rPr>
        <w:t xml:space="preserve"> θεμιτοί. Θα έπρεπε αυτοί να περιγραφούν ρητά, όπως συμβαίνει σ</w:t>
      </w:r>
      <w:r>
        <w:rPr>
          <w:rFonts w:eastAsia="Times New Roman"/>
          <w:szCs w:val="24"/>
        </w:rPr>
        <w:t>ε</w:t>
      </w:r>
      <w:r>
        <w:rPr>
          <w:rFonts w:eastAsia="Times New Roman"/>
          <w:szCs w:val="24"/>
        </w:rPr>
        <w:t xml:space="preserve"> όλες τις σύγχρονες ενώσεις στο</w:t>
      </w:r>
      <w:r>
        <w:rPr>
          <w:rFonts w:eastAsia="Times New Roman"/>
          <w:szCs w:val="24"/>
        </w:rPr>
        <w:t>ν</w:t>
      </w:r>
      <w:r>
        <w:rPr>
          <w:rFonts w:eastAsia="Times New Roman"/>
          <w:szCs w:val="24"/>
        </w:rPr>
        <w:t xml:space="preserve"> δυτικό κόσμο. Το ότι δεν το κάνετε αυτό δείχνει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ότι ερμηνεύει ο καθένας τον ρόλο του όπως νομίζει.</w:t>
      </w:r>
    </w:p>
    <w:p w14:paraId="0D0A0C0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ολοκληρώνω με δύο σύντομα σχόλια για την αξιοπ</w:t>
      </w:r>
      <w:r>
        <w:rPr>
          <w:rFonts w:eastAsia="Times New Roman" w:cs="Times New Roman"/>
          <w:szCs w:val="24"/>
        </w:rPr>
        <w:t>οίηση της ακίνητης περιουσίας των ταμείων και τη δημιουργία της ΜΟΜΚΑ. Εμείς προσωπικά δεν είμαστε αντίθετοι -το είπε και ο εισηγητής μας με ξεκάθαρο τρόπο- για την αξιοποίηση της ακίνητης περιουσίας των ταμείων. Διαφωνούμε, όμως, με τον τρόπο, την προχειρ</w:t>
      </w:r>
      <w:r>
        <w:rPr>
          <w:rFonts w:eastAsia="Times New Roman" w:cs="Times New Roman"/>
          <w:szCs w:val="24"/>
        </w:rPr>
        <w:t xml:space="preserve">ότητα και την αποσπασματικότητα της ρύθμισης. </w:t>
      </w:r>
    </w:p>
    <w:p w14:paraId="0D0A0C0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Σας δίνω ένα παράδειγμα: Ποια είναι η νομική μορφή αυτής της υπηρεσίας; Λέτε ότι ανήκει στην κεντρική υπηρεσία του Υπουργείου Εθνικής Άμυνας. Αν είναι έτσι, τότε θα πρέπει να στελεχώνεται από ανώτατο κρατικό λειτουργό –ένστολο ή μη- αλλά πάντως όχι από την</w:t>
      </w:r>
      <w:r>
        <w:rPr>
          <w:rFonts w:eastAsia="Times New Roman" w:cs="Times New Roman"/>
          <w:szCs w:val="24"/>
        </w:rPr>
        <w:t xml:space="preserve"> αγορά. Από την αγορά μπορεί να στελεχωθεί μόνο εάν είναι μία ανώνυμη εταιρεία ή νομικό πρόσωπο ιδιωτικού δικαίου. Γνωρίζετε εσείς, κύριε Υπουργέ, κάποια άλλη κεντρική υπηρεσία του Υπουργείου που στελεχώνεται από ιδιώτη και όχι από δημόσιο υπάλληλο; Εγώ πρ</w:t>
      </w:r>
      <w:r>
        <w:rPr>
          <w:rFonts w:eastAsia="Times New Roman" w:cs="Times New Roman"/>
          <w:szCs w:val="24"/>
        </w:rPr>
        <w:t xml:space="preserve">οσωπικά δεν το γνωρίζω. </w:t>
      </w:r>
    </w:p>
    <w:p w14:paraId="0D0A0C0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Ποιος κώδικας ρυθμίζει τη σχέση αυτού του προσώπου με την υπηρεσία; Ο </w:t>
      </w:r>
      <w:r>
        <w:rPr>
          <w:rFonts w:eastAsia="Times New Roman" w:cs="Times New Roman"/>
          <w:szCs w:val="24"/>
        </w:rPr>
        <w:t>Δ</w:t>
      </w:r>
      <w:r>
        <w:rPr>
          <w:rFonts w:eastAsia="Times New Roman" w:cs="Times New Roman"/>
          <w:szCs w:val="24"/>
        </w:rPr>
        <w:t xml:space="preserve">ημοσιοϋπαλληλικός </w:t>
      </w:r>
      <w:r>
        <w:rPr>
          <w:rFonts w:eastAsia="Times New Roman" w:cs="Times New Roman"/>
          <w:szCs w:val="24"/>
        </w:rPr>
        <w:t>Κ</w:t>
      </w:r>
      <w:r>
        <w:rPr>
          <w:rFonts w:eastAsia="Times New Roman" w:cs="Times New Roman"/>
          <w:szCs w:val="24"/>
        </w:rPr>
        <w:t xml:space="preserve">ώδικας, ο </w:t>
      </w:r>
      <w:r>
        <w:rPr>
          <w:rFonts w:eastAsia="Times New Roman" w:cs="Times New Roman"/>
          <w:szCs w:val="24"/>
        </w:rPr>
        <w:t>Κ</w:t>
      </w:r>
      <w:r>
        <w:rPr>
          <w:rFonts w:eastAsia="Times New Roman" w:cs="Times New Roman"/>
          <w:szCs w:val="24"/>
        </w:rPr>
        <w:t xml:space="preserve">ώδικας των </w:t>
      </w:r>
      <w:r>
        <w:rPr>
          <w:rFonts w:eastAsia="Times New Roman" w:cs="Times New Roman"/>
          <w:szCs w:val="24"/>
        </w:rPr>
        <w:t>Ν</w:t>
      </w:r>
      <w:r>
        <w:rPr>
          <w:rFonts w:eastAsia="Times New Roman" w:cs="Times New Roman"/>
          <w:szCs w:val="24"/>
        </w:rPr>
        <w:t xml:space="preserve">ομικών </w:t>
      </w:r>
      <w:r>
        <w:rPr>
          <w:rFonts w:eastAsia="Times New Roman" w:cs="Times New Roman"/>
          <w:szCs w:val="24"/>
        </w:rPr>
        <w:t>Π</w:t>
      </w:r>
      <w:r>
        <w:rPr>
          <w:rFonts w:eastAsia="Times New Roman" w:cs="Times New Roman"/>
          <w:szCs w:val="24"/>
        </w:rPr>
        <w:t xml:space="preserve">ροσώπων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 xml:space="preserve">ικαίου, η νομοθεσία σχετικά με τις ανώνυμες εταιρείες; </w:t>
      </w:r>
    </w:p>
    <w:p w14:paraId="0D0A0C0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τα ταμεία είναι αυτοτελή </w:t>
      </w:r>
      <w:r>
        <w:rPr>
          <w:rFonts w:eastAsia="Times New Roman" w:cs="Times New Roman"/>
          <w:szCs w:val="24"/>
        </w:rPr>
        <w:t>νομικά πρόσωπα. Δεν μπορεί να επιβάλλεται τη διαχείρισή τους από έναν άλλον και μόνο φορέα, παρά μόνο οικειοθελώς, δηλαδή</w:t>
      </w:r>
      <w:r>
        <w:rPr>
          <w:rFonts w:eastAsia="Times New Roman" w:cs="Times New Roman"/>
          <w:szCs w:val="24"/>
        </w:rPr>
        <w:t>,</w:t>
      </w:r>
      <w:r>
        <w:rPr>
          <w:rFonts w:eastAsia="Times New Roman" w:cs="Times New Roman"/>
          <w:szCs w:val="24"/>
        </w:rPr>
        <w:t xml:space="preserve"> με απόφαση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παραχωρήσουν συγκεκριμένη περιουσία με προγραμματικές συμβάσεις για την αξιοποίησή τους. Με τη</w:t>
      </w:r>
      <w:r>
        <w:rPr>
          <w:rFonts w:eastAsia="Times New Roman" w:cs="Times New Roman"/>
          <w:szCs w:val="24"/>
        </w:rPr>
        <w:t xml:space="preserve"> διάταξη αυτή στην ουσία καταργείτε την αυτοτέλειά τους. </w:t>
      </w:r>
    </w:p>
    <w:p w14:paraId="0D0A0C0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Τρίτον, η αξιοποίηση της δημόσιας περιουσίας είναι μια πάρα πολύ δύσκολη υπόθεση</w:t>
      </w:r>
      <w:r>
        <w:rPr>
          <w:rFonts w:eastAsia="Times New Roman" w:cs="Times New Roman"/>
          <w:szCs w:val="24"/>
        </w:rPr>
        <w:t>,</w:t>
      </w:r>
      <w:r>
        <w:rPr>
          <w:rFonts w:eastAsia="Times New Roman" w:cs="Times New Roman"/>
          <w:szCs w:val="24"/>
        </w:rPr>
        <w:t xml:space="preserve"> που εμπλέκει μια σειρά επιστημόνων, οι οποίοι απαιτείται να διαθέτουν μεγάλη εμπειρία και τεχνογνωσία. Εσείς θα το σ</w:t>
      </w:r>
      <w:r>
        <w:rPr>
          <w:rFonts w:eastAsia="Times New Roman" w:cs="Times New Roman"/>
          <w:szCs w:val="24"/>
        </w:rPr>
        <w:t>τελεχώσετε με οπλίτες εννεάμηνης θητείας, δηλαδή</w:t>
      </w:r>
      <w:r>
        <w:rPr>
          <w:rFonts w:eastAsia="Times New Roman" w:cs="Times New Roman"/>
          <w:szCs w:val="24"/>
        </w:rPr>
        <w:t>,</w:t>
      </w:r>
      <w:r>
        <w:rPr>
          <w:rFonts w:eastAsia="Times New Roman" w:cs="Times New Roman"/>
          <w:szCs w:val="24"/>
        </w:rPr>
        <w:t xml:space="preserve"> συνήθως παιδιά που μόλις έχουν τελειώσει το πανεπιστήμιο και το πιο ωραίο είναι το ότι το στελεχώνετε και με συμβούλους του Υπουργού. Εάν σκεφτεί </w:t>
      </w:r>
      <w:r>
        <w:rPr>
          <w:rFonts w:eastAsia="Times New Roman" w:cs="Times New Roman"/>
          <w:szCs w:val="24"/>
        </w:rPr>
        <w:lastRenderedPageBreak/>
        <w:t xml:space="preserve">κανείς μέχρι στιγμής την κακή πρακτική όλων ανεξαρτήτως των </w:t>
      </w:r>
      <w:r>
        <w:rPr>
          <w:rFonts w:eastAsia="Times New Roman" w:cs="Times New Roman"/>
          <w:szCs w:val="24"/>
        </w:rPr>
        <w:t>κυβερνήσεων, δηλαδή</w:t>
      </w:r>
      <w:r>
        <w:rPr>
          <w:rFonts w:eastAsia="Times New Roman" w:cs="Times New Roman"/>
          <w:szCs w:val="24"/>
        </w:rPr>
        <w:t>,</w:t>
      </w:r>
      <w:r>
        <w:rPr>
          <w:rFonts w:eastAsia="Times New Roman" w:cs="Times New Roman"/>
          <w:szCs w:val="24"/>
        </w:rPr>
        <w:t xml:space="preserve"> ότι ένας Υπουργός Εθνικής Άμυνας δεν παραμένει στον θώκο του για παραπάνω από δεκαπέντε μήνες, τότε μπορούμε να αντιληφθούμε ποια θα είναι η συνέχεια και η θεσμική μνήμη αυτής της υπηρεσίας. </w:t>
      </w:r>
    </w:p>
    <w:p w14:paraId="0D0A0C0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Όσον αφορά τη ΜΟΜΚΑ και εδώ ακόμη μια καινο</w:t>
      </w:r>
      <w:r>
        <w:rPr>
          <w:rFonts w:eastAsia="Times New Roman" w:cs="Times New Roman"/>
          <w:szCs w:val="24"/>
        </w:rPr>
        <w:t xml:space="preserve">τομία. Ίσως είναι η πρώτη υπηρεσία ενός Υπουργείου της οποίας η αποστολή –όπως την περιγράφετε- δεν είναι συμβατή με την αποστολή του συγκεκριμένου Υπουργείου. </w:t>
      </w:r>
    </w:p>
    <w:p w14:paraId="0D0A0C07" w14:textId="77777777" w:rsidR="00E2285C" w:rsidRDefault="00095D94">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D0A0C08"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Μισό λεπτό </w:t>
      </w:r>
      <w:r>
        <w:rPr>
          <w:rFonts w:eastAsia="Times New Roman"/>
          <w:szCs w:val="24"/>
        </w:rPr>
        <w:t xml:space="preserve">ακόμα, κύριε Πρόεδρε. </w:t>
      </w:r>
    </w:p>
    <w:p w14:paraId="0D0A0C09" w14:textId="77777777" w:rsidR="00E2285C" w:rsidRDefault="00095D94">
      <w:pPr>
        <w:spacing w:line="600" w:lineRule="auto"/>
        <w:ind w:firstLine="720"/>
        <w:contextualSpacing/>
        <w:jc w:val="both"/>
        <w:rPr>
          <w:rFonts w:eastAsia="Times New Roman"/>
          <w:szCs w:val="24"/>
        </w:rPr>
      </w:pPr>
      <w:r>
        <w:rPr>
          <w:rFonts w:eastAsia="Times New Roman"/>
          <w:szCs w:val="24"/>
        </w:rPr>
        <w:t>Η αποστολή του Υπουργείου Εθνικής Άμυνας είναι η διασφάλιση της αποτρεπτικής ισχύς της χώρας. Αν μπορεί εκτός από αυτή να βοηθήσει και σε άλλες αποστολές, βεβαίως</w:t>
      </w:r>
      <w:r>
        <w:rPr>
          <w:rFonts w:eastAsia="Times New Roman"/>
          <w:szCs w:val="24"/>
        </w:rPr>
        <w:t>,</w:t>
      </w:r>
      <w:r>
        <w:rPr>
          <w:rFonts w:eastAsia="Times New Roman"/>
          <w:szCs w:val="24"/>
        </w:rPr>
        <w:t xml:space="preserve"> καλώς να το πράξει. Αλλά δεν μπορεί ο λόγος ύπαρξης να είναι αλλότριο</w:t>
      </w:r>
      <w:r>
        <w:rPr>
          <w:rFonts w:eastAsia="Times New Roman"/>
          <w:szCs w:val="24"/>
        </w:rPr>
        <w:t xml:space="preserve">ς από την αποστολή του Υπουργείου, ούτε να σπαταλιούνται οι περιορισμένοι πόροι του Υπουργείου αυτού σε έργα μη αμυντικής σκοπιμότητας. </w:t>
      </w:r>
    </w:p>
    <w:p w14:paraId="0D0A0C0A"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Ακόμα και έτσι να ήταν εσείς, κύριε Υπουργέ, αναδείξατε στην </w:t>
      </w:r>
      <w:r>
        <w:rPr>
          <w:rFonts w:eastAsia="Times New Roman"/>
          <w:szCs w:val="24"/>
        </w:rPr>
        <w:t>ε</w:t>
      </w:r>
      <w:r>
        <w:rPr>
          <w:rFonts w:eastAsia="Times New Roman"/>
          <w:szCs w:val="24"/>
        </w:rPr>
        <w:t>πιτροπή με τα τρία παραδείγματα που αναφέρατε, το κοινωνι</w:t>
      </w:r>
      <w:r>
        <w:rPr>
          <w:rFonts w:eastAsia="Times New Roman"/>
          <w:szCs w:val="24"/>
        </w:rPr>
        <w:t xml:space="preserve">κό έργο που επιτέλεσαν οι Ένοπλες Δυνάμεις, όσον αφορά την κατασκευή υποδομών. </w:t>
      </w:r>
    </w:p>
    <w:p w14:paraId="0D0A0C0B" w14:textId="77777777" w:rsidR="00E2285C" w:rsidRDefault="00095D94">
      <w:pPr>
        <w:spacing w:line="600" w:lineRule="auto"/>
        <w:ind w:firstLine="720"/>
        <w:contextualSpacing/>
        <w:jc w:val="both"/>
        <w:rPr>
          <w:rFonts w:eastAsia="Times New Roman"/>
          <w:szCs w:val="24"/>
        </w:rPr>
      </w:pPr>
      <w:r>
        <w:rPr>
          <w:rFonts w:eastAsia="Times New Roman"/>
          <w:szCs w:val="24"/>
        </w:rPr>
        <w:t>Ποιος, λοιπόν, ο λόγος να δημιουργηθεί μια νέα δομή; Το υπάρχον θεσμικό πλαίσιο δεν ήταν αρκετό και εκείνο</w:t>
      </w:r>
      <w:r>
        <w:rPr>
          <w:rFonts w:eastAsia="Times New Roman"/>
          <w:szCs w:val="24"/>
        </w:rPr>
        <w:t>,</w:t>
      </w:r>
      <w:r>
        <w:rPr>
          <w:rFonts w:eastAsia="Times New Roman"/>
          <w:szCs w:val="24"/>
        </w:rPr>
        <w:t xml:space="preserve"> που σας επέτρεψε να πραγματοποιήσετε αυτά τα έργα; Έγινε κάτι παράτυ</w:t>
      </w:r>
      <w:r>
        <w:rPr>
          <w:rFonts w:eastAsia="Times New Roman"/>
          <w:szCs w:val="24"/>
        </w:rPr>
        <w:t xml:space="preserve">πα ή ακόμα και παράνομα; Δεν το νομίζω, γιατί φαντάζομαι ότι δεν θα το προχωρούσατε. Άρα τι παραπάνω προσφέρει αυτή η υπηρεσία; Η απάντηση είναι ότι ουσιαστικά δεν προσφέρει τίποτα. </w:t>
      </w:r>
    </w:p>
    <w:p w14:paraId="0D0A0C0C" w14:textId="77777777" w:rsidR="00E2285C" w:rsidRDefault="00095D94">
      <w:pPr>
        <w:spacing w:line="600" w:lineRule="auto"/>
        <w:ind w:firstLine="720"/>
        <w:contextualSpacing/>
        <w:jc w:val="both"/>
        <w:rPr>
          <w:rFonts w:eastAsia="Times New Roman"/>
          <w:szCs w:val="24"/>
        </w:rPr>
      </w:pPr>
      <w:r>
        <w:rPr>
          <w:rFonts w:eastAsia="Times New Roman"/>
          <w:szCs w:val="24"/>
        </w:rPr>
        <w:t>Όποτε χρειάστηκε, κυρίες και κύριοι συνάδελφοι, οι Ένοπλες Δυνάμεις προσέ</w:t>
      </w:r>
      <w:r>
        <w:rPr>
          <w:rFonts w:eastAsia="Times New Roman"/>
          <w:szCs w:val="24"/>
        </w:rPr>
        <w:t>φεραν με ανθρώπινο δυναμικό, μέσα και τεχνογνωσίες στις ανάγκες της χώρας. Το ίδιο έκαναν και στις περιπτώσεις</w:t>
      </w:r>
      <w:r>
        <w:rPr>
          <w:rFonts w:eastAsia="Times New Roman"/>
          <w:szCs w:val="24"/>
        </w:rPr>
        <w:t>,</w:t>
      </w:r>
      <w:r>
        <w:rPr>
          <w:rFonts w:eastAsia="Times New Roman"/>
          <w:szCs w:val="24"/>
        </w:rPr>
        <w:t xml:space="preserve"> που αναφέρατε, το ίδιο θα ξανακάνουν εάν χρειαστεί. </w:t>
      </w:r>
    </w:p>
    <w:p w14:paraId="0D0A0C0D" w14:textId="77777777" w:rsidR="00E2285C" w:rsidRDefault="00095D94">
      <w:pPr>
        <w:spacing w:line="600" w:lineRule="auto"/>
        <w:ind w:firstLine="720"/>
        <w:contextualSpacing/>
        <w:jc w:val="both"/>
        <w:rPr>
          <w:rFonts w:eastAsia="Times New Roman"/>
          <w:szCs w:val="24"/>
        </w:rPr>
      </w:pPr>
      <w:r>
        <w:rPr>
          <w:rFonts w:eastAsia="Times New Roman"/>
          <w:szCs w:val="24"/>
        </w:rPr>
        <w:t>Το δικό σας χρέος και η αποστολή</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είναι οι Ένοπλες Δυνάμεις να το κάνουν αυτό από </w:t>
      </w:r>
      <w:r>
        <w:rPr>
          <w:rFonts w:eastAsia="Times New Roman"/>
          <w:szCs w:val="24"/>
        </w:rPr>
        <w:t xml:space="preserve">το περίσσευμά τους και όχι από το υστέρημά τους. Στο τέλος της ημέρας νομίζω ότι για αυτό θα κριθείτε. </w:t>
      </w:r>
    </w:p>
    <w:p w14:paraId="0D0A0C0E"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Ευχαριστώ πολύ. </w:t>
      </w:r>
    </w:p>
    <w:p w14:paraId="0D0A0C0F" w14:textId="77777777" w:rsidR="00E2285C" w:rsidRDefault="00095D94">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D0A0C1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Εμείς ευχαριστούμε. </w:t>
      </w:r>
    </w:p>
    <w:p w14:paraId="0D0A0C1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Κυριαζίδ</w:t>
      </w:r>
      <w:r>
        <w:rPr>
          <w:rFonts w:eastAsia="Times New Roman" w:cs="Times New Roman"/>
          <w:szCs w:val="24"/>
        </w:rPr>
        <w:t xml:space="preserve">ης από τη Νέα Δημοκρατία. </w:t>
      </w:r>
    </w:p>
    <w:p w14:paraId="0D0A0C1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Κύριε Πρόεδρε, συναδέλφισσες και συνάδελφοι, σε οποιαδήποτε συλλογική έκφραση -και μάλιστα νομοθετημένη- προσωπικά στέκομαι ο ίδιος με ιδιαίτερο σεβασμό. Άρα σε μια τέτοια προσπάθεια συλλογικής έκφρασης σε ο</w:t>
      </w:r>
      <w:r>
        <w:rPr>
          <w:rFonts w:eastAsia="Times New Roman" w:cs="Times New Roman"/>
          <w:szCs w:val="24"/>
        </w:rPr>
        <w:t>ργανωμένα σύνολα, όπως είναι αυτό των Ενόπλων Δυνάμεων, οφείλει κανείς να στέκεται με ιδιαίτερη προσοχή. Δεν είναι δυνατόν να ρυθμίζει ζητήματα με ιδιαίτερο και βαρύ περιεχόμενο, με διάσταση και προεκτάσεις, οι οποίες</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έρχονται με μια τροπολογία της πλάκας, η οποία στη συνέχεια ενσωματώνεται –άγνωστο πώς- στο νομοσχέδιο για να δώσει μια ιδιαίτερη βαρύτητα, να έρθει να καλύψει, να επικαλύψει ένα τέτοιο τεράστιο γεγονός. Δεν είναι </w:t>
      </w:r>
      <w:r>
        <w:rPr>
          <w:rFonts w:eastAsia="Times New Roman" w:cs="Times New Roman"/>
          <w:szCs w:val="24"/>
        </w:rPr>
        <w:lastRenderedPageBreak/>
        <w:t>μια απλή υπόθεση. Είναι πολύ βαθιά -αναφέ</w:t>
      </w:r>
      <w:r>
        <w:rPr>
          <w:rFonts w:eastAsia="Times New Roman" w:cs="Times New Roman"/>
          <w:szCs w:val="24"/>
        </w:rPr>
        <w:t>ρθηκε και στην αρχή- και δεν μπορούμε έτσι, επιδερμικά και με αυτήν την προχειρότητα να αντιμετωπίζουμε ένα τέτοιο ζήτημα. Βεβαίως</w:t>
      </w:r>
      <w:r>
        <w:rPr>
          <w:rFonts w:eastAsia="Times New Roman" w:cs="Times New Roman"/>
          <w:szCs w:val="24"/>
        </w:rPr>
        <w:t>,</w:t>
      </w:r>
      <w:r>
        <w:rPr>
          <w:rFonts w:eastAsia="Times New Roman" w:cs="Times New Roman"/>
          <w:szCs w:val="24"/>
        </w:rPr>
        <w:t xml:space="preserve"> θα το βρούμε μπροστά μας. </w:t>
      </w:r>
    </w:p>
    <w:p w14:paraId="0D0A0C1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Οφείλουμε σ</w:t>
      </w:r>
      <w:r>
        <w:rPr>
          <w:rFonts w:eastAsia="Times New Roman" w:cs="Times New Roman"/>
          <w:szCs w:val="24"/>
        </w:rPr>
        <w:t>ε</w:t>
      </w:r>
      <w:r>
        <w:rPr>
          <w:rFonts w:eastAsia="Times New Roman" w:cs="Times New Roman"/>
          <w:szCs w:val="24"/>
        </w:rPr>
        <w:t xml:space="preserve"> αυτή την πραγματικότητα να σταθούμε από αύριο. </w:t>
      </w:r>
    </w:p>
    <w:p w14:paraId="0D0A0C1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Κύριε Υπουργέ της Άμυνας, πάρα πολλέ</w:t>
      </w:r>
      <w:r>
        <w:rPr>
          <w:rFonts w:eastAsia="Times New Roman" w:cs="Times New Roman"/>
          <w:szCs w:val="24"/>
        </w:rPr>
        <w:t>ς φορές κατά την προηγούμενη κοινοβουλευτική θητεία, που ή</w:t>
      </w:r>
      <w:r>
        <w:rPr>
          <w:rFonts w:eastAsia="Times New Roman" w:cs="Times New Roman"/>
          <w:szCs w:val="24"/>
        </w:rPr>
        <w:t>μ</w:t>
      </w:r>
      <w:r>
        <w:rPr>
          <w:rFonts w:eastAsia="Times New Roman" w:cs="Times New Roman"/>
          <w:szCs w:val="24"/>
        </w:rPr>
        <w:t>ασταν</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υβέρνηση, σας συνάντησα μπροστά μου ως ένα τεράστιο εμπόδιο απολογούμενος σε αστυνομικούς, πυροσβέστες, λιμενικούς και στρατιωτικούς</w:t>
      </w:r>
      <w:r>
        <w:rPr>
          <w:rFonts w:eastAsia="Times New Roman" w:cs="Times New Roman"/>
          <w:szCs w:val="24"/>
        </w:rPr>
        <w:t>,</w:t>
      </w:r>
      <w:r>
        <w:rPr>
          <w:rFonts w:eastAsia="Times New Roman" w:cs="Times New Roman"/>
          <w:szCs w:val="24"/>
        </w:rPr>
        <w:t xml:space="preserve"> βεβαίως, διότι ειδικά τα οικονομικά δεδομένα ι</w:t>
      </w:r>
      <w:r>
        <w:rPr>
          <w:rFonts w:eastAsia="Times New Roman" w:cs="Times New Roman"/>
          <w:szCs w:val="24"/>
        </w:rPr>
        <w:t xml:space="preserve">σχύουν και για τις Ένοπλες Δυνάμεις και για τα Σώματα Ασφαλείας. </w:t>
      </w:r>
    </w:p>
    <w:p w14:paraId="0D0A0C1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Έτσι, ήμουν υποχρεωμένος να απολογούμαι, γιατί εσείς «όλα τα μαχαιρώνατε», όλα τα υιοθετούσατε. Ήμασταν υποχρεωμένοι να απολογούμαστε και ο ίδιος να απολογούμαι, προερχόμενος από τα Σώματα Α</w:t>
      </w:r>
      <w:r>
        <w:rPr>
          <w:rFonts w:eastAsia="Times New Roman" w:cs="Times New Roman"/>
          <w:szCs w:val="24"/>
        </w:rPr>
        <w:t xml:space="preserve">σφαλείας, ακριβώς γι’ αυτές τις θέσεις σας. </w:t>
      </w:r>
    </w:p>
    <w:p w14:paraId="0D0A0C1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ό,τι αφορά στην υιοθέτηση της απόφασης του Συμβουλίου της Επικρατείας για τα αναδρομικά, μολονότι από πλευράς της </w:t>
      </w:r>
      <w:r>
        <w:rPr>
          <w:rFonts w:eastAsia="Times New Roman" w:cs="Times New Roman"/>
          <w:szCs w:val="24"/>
        </w:rPr>
        <w:t>κ</w:t>
      </w:r>
      <w:r>
        <w:rPr>
          <w:rFonts w:eastAsia="Times New Roman" w:cs="Times New Roman"/>
          <w:szCs w:val="24"/>
        </w:rPr>
        <w:t>υβέρνησής μου δόθηκε το 50% και στη συνέχεια είχε δεσμευθεί για το υπόλοιπο ποσό, εσείς λέγατ</w:t>
      </w:r>
      <w:r>
        <w:rPr>
          <w:rFonts w:eastAsia="Times New Roman" w:cs="Times New Roman"/>
          <w:szCs w:val="24"/>
        </w:rPr>
        <w:t>ε ότι αμέσως θα υιοθετήσετε αυτή την απόφαση και θα δώσετε τα αναδρομικά. Και πέρυσι προεκλογικά ακούγαμε ακριβώς αυτές τις θέσεις, ότι δεν θα συμπράττατε σε οποιαδήποτε κυβέρνηση ΣΥΡΙΖΑ-ΑΝΕΛ, αν αυτό δεν γινόταν πραγματικότητα. Το επαναλάβατε και στη συνέ</w:t>
      </w:r>
      <w:r>
        <w:rPr>
          <w:rFonts w:eastAsia="Times New Roman" w:cs="Times New Roman"/>
          <w:szCs w:val="24"/>
        </w:rPr>
        <w:t>χεια. Δυστυχώς κάτι τέτοιο δεν έγινε. Και θα παραιτούσασταν κιόλας. Δεν είδαμε κα</w:t>
      </w:r>
      <w:r>
        <w:rPr>
          <w:rFonts w:eastAsia="Times New Roman" w:cs="Times New Roman"/>
          <w:szCs w:val="24"/>
        </w:rPr>
        <w:t>μ</w:t>
      </w:r>
      <w:r>
        <w:rPr>
          <w:rFonts w:eastAsia="Times New Roman" w:cs="Times New Roman"/>
          <w:szCs w:val="24"/>
        </w:rPr>
        <w:t xml:space="preserve">μία παραίτηση. </w:t>
      </w:r>
    </w:p>
    <w:p w14:paraId="0D0A0C1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Πάλι πρόσφατα, κατά την τροπολογία εκείνη που αφορούσε τις μισθολογικές διαβαθμίσεις, προαγωγές, μισθολογικά κλιμάκια για να καταλαβαινόμαστε, πάλι δηλώσατε ό</w:t>
      </w:r>
      <w:r>
        <w:rPr>
          <w:rFonts w:eastAsia="Times New Roman" w:cs="Times New Roman"/>
          <w:szCs w:val="24"/>
        </w:rPr>
        <w:t>τι</w:t>
      </w:r>
      <w:r>
        <w:rPr>
          <w:rFonts w:eastAsia="Times New Roman" w:cs="Times New Roman"/>
          <w:szCs w:val="24"/>
        </w:rPr>
        <w:t>,</w:t>
      </w:r>
      <w:r>
        <w:rPr>
          <w:rFonts w:eastAsia="Times New Roman" w:cs="Times New Roman"/>
          <w:szCs w:val="24"/>
        </w:rPr>
        <w:t xml:space="preserve"> αν δεν υπάρχει μια βελτίωση-τροποποίηση</w:t>
      </w:r>
      <w:r>
        <w:rPr>
          <w:rFonts w:eastAsia="Times New Roman" w:cs="Times New Roman"/>
          <w:szCs w:val="24"/>
        </w:rPr>
        <w:t>,</w:t>
      </w:r>
      <w:r>
        <w:rPr>
          <w:rFonts w:eastAsia="Times New Roman" w:cs="Times New Roman"/>
          <w:szCs w:val="24"/>
        </w:rPr>
        <w:t xml:space="preserve"> πάλι θα υποβάλατε παραίτηση. Δεν την είδαμε και πάλι. </w:t>
      </w:r>
      <w:r>
        <w:rPr>
          <w:rFonts w:eastAsia="Times New Roman" w:cs="Times New Roman"/>
          <w:szCs w:val="24"/>
        </w:rPr>
        <w:t>Β</w:t>
      </w:r>
      <w:r>
        <w:rPr>
          <w:rFonts w:eastAsia="Times New Roman" w:cs="Times New Roman"/>
          <w:szCs w:val="24"/>
        </w:rPr>
        <w:t>εβαίως ήρθατε να ισοσκελίσετε αυτή την αναφορά σας, τη μη παραίτησή σας, με μια άλλη τροπολογία ότι θα βρεθούν τα ισοδύναμα, έτσι ώστε να καλυφθεί αυτό το κ</w:t>
      </w:r>
      <w:r>
        <w:rPr>
          <w:rFonts w:eastAsia="Times New Roman" w:cs="Times New Roman"/>
          <w:szCs w:val="24"/>
        </w:rPr>
        <w:t xml:space="preserve">ενό. </w:t>
      </w:r>
    </w:p>
    <w:p w14:paraId="0D0A0C1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Μου απαντάτε, κύριε Υπουργέ, στις 28 Ιουνίου ότι έχε</w:t>
      </w:r>
      <w:r>
        <w:rPr>
          <w:rFonts w:eastAsia="Times New Roman" w:cs="Times New Roman"/>
          <w:szCs w:val="24"/>
        </w:rPr>
        <w:t>τε</w:t>
      </w:r>
      <w:r>
        <w:rPr>
          <w:rFonts w:eastAsia="Times New Roman" w:cs="Times New Roman"/>
          <w:szCs w:val="24"/>
        </w:rPr>
        <w:t xml:space="preserve"> βρει αυτά τα ισοδύναμα, έχετε βρει τους κωδικούς και τα έχετε καταθέσει στο Υπουργείο Οικονομικών.</w:t>
      </w:r>
    </w:p>
    <w:p w14:paraId="0D0A0C1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Καταθέτω στα Πρακτικά την απάντηση του Υπουργού Άμυνας.</w:t>
      </w:r>
    </w:p>
    <w:p w14:paraId="0D0A0C1A" w14:textId="77777777" w:rsidR="00E2285C" w:rsidRDefault="00095D94">
      <w:pPr>
        <w:spacing w:line="600" w:lineRule="auto"/>
        <w:ind w:firstLine="540"/>
        <w:contextualSpacing/>
        <w:jc w:val="both"/>
        <w:rPr>
          <w:rFonts w:eastAsia="Times New Roman"/>
          <w:szCs w:val="24"/>
        </w:rPr>
      </w:pPr>
      <w:r>
        <w:rPr>
          <w:rFonts w:eastAsia="Times New Roman" w:cs="Times New Roman"/>
          <w:szCs w:val="24"/>
        </w:rPr>
        <w:t>(Στο σημείο αυτό ο Βουλευτής</w:t>
      </w:r>
      <w:r>
        <w:rPr>
          <w:rFonts w:eastAsia="Times New Roman" w:cs="Times New Roman"/>
          <w:szCs w:val="24"/>
        </w:rPr>
        <w:t xml:space="preserve"> κ.</w:t>
      </w:r>
      <w:r>
        <w:rPr>
          <w:rFonts w:eastAsia="Times New Roman" w:cs="Times New Roman"/>
          <w:szCs w:val="24"/>
        </w:rPr>
        <w:t xml:space="preserve"> Δημήτρης</w:t>
      </w:r>
      <w:r>
        <w:rPr>
          <w:rFonts w:eastAsia="Times New Roman" w:cs="Times New Roman"/>
          <w:szCs w:val="24"/>
        </w:rPr>
        <w:t xml:space="preserve"> Κυριαζίδης καταθέτει για τα Πρακτικά το προαναφερθέν έγγραφο</w:t>
      </w:r>
      <w:r>
        <w:rPr>
          <w:rFonts w:eastAsia="Times New Roman" w:cs="Times New Roman"/>
          <w:szCs w:val="24"/>
        </w:rPr>
        <w:t>,</w:t>
      </w:r>
      <w:r>
        <w:rPr>
          <w:rFonts w:eastAsia="Times New Roman" w:cs="Times New Roman"/>
          <w:szCs w:val="24"/>
        </w:rPr>
        <w:t xml:space="preserve"> το οποίο βρίσκεται στην</w:t>
      </w:r>
      <w:r>
        <w:rPr>
          <w:rFonts w:eastAsia="Times New Roman"/>
          <w:szCs w:val="24"/>
        </w:rPr>
        <w:t xml:space="preserve"> στο αρχείο του Τμήματος Γραμματείας της Διεύθυνσης Στενογραφίας και  Πρακτικών της Βουλής)</w:t>
      </w:r>
    </w:p>
    <w:p w14:paraId="0D0A0C1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Την 1</w:t>
      </w:r>
      <w:r>
        <w:rPr>
          <w:rFonts w:eastAsia="Times New Roman" w:cs="Times New Roman"/>
          <w:szCs w:val="24"/>
          <w:vertAlign w:val="superscript"/>
        </w:rPr>
        <w:t>η</w:t>
      </w:r>
      <w:r>
        <w:rPr>
          <w:rFonts w:eastAsia="Times New Roman" w:cs="Times New Roman"/>
          <w:szCs w:val="24"/>
        </w:rPr>
        <w:t xml:space="preserve"> Ιουλίου, μετά</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από τρεις μέρες, σε επίκαιρη ερώτηση του συναδέλφου και  υπευθύνου του τομέα των Ενόπλων Δυνάμεων του κ. Δαβάκη, ο κ. Χουλιαράκης απαντά: «Θα είμαι πιο σύντομος. Εγώ δεν έχω κανένα λόγο να αμφιβάλλω το αντίθετο στην ερώτηση του κ. Δαβάκη. Τόσο ο Υπουργός </w:t>
      </w:r>
      <w:r>
        <w:rPr>
          <w:rFonts w:eastAsia="Times New Roman" w:cs="Times New Roman"/>
          <w:szCs w:val="24"/>
        </w:rPr>
        <w:t>Άμυνας όσο και ο Υπουργός Δικαιοσύνης και Παιδείας θα μεριμνήσουν. Έχουν άφθονο χρόνο να καταθέσουν όσο πιο σύντομα γίνεται τις δικές τους ισοδύναμες προτάσεις. Έχουν μπροστά τους ένα τρίμηνο. Μέχρι στιγμής δεν έχω λάβει κα</w:t>
      </w:r>
      <w:r>
        <w:rPr>
          <w:rFonts w:eastAsia="Times New Roman" w:cs="Times New Roman"/>
          <w:szCs w:val="24"/>
        </w:rPr>
        <w:t>μ</w:t>
      </w:r>
      <w:r>
        <w:rPr>
          <w:rFonts w:eastAsia="Times New Roman" w:cs="Times New Roman"/>
          <w:szCs w:val="24"/>
        </w:rPr>
        <w:t xml:space="preserve">μία τέτοια θέση». </w:t>
      </w:r>
    </w:p>
    <w:p w14:paraId="0D0A0C1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Μετά από τρεις μέρες ήρθε αυτή η απάντηση. Ποιος από τους δυο ψεύδεται; Ο κύριος Υπουργός Άμυνας ή ο κ. Χουλιαράκης, ο Αναπληρωτής Υπουργός Οικονομικών; Άρα, εδώ εμπαίζετε, κύριε Υπουργέ, και τις Ένοπλες Δυνάμεις, και τα Σώματα Ασφαλείας, αλλά και τη δική </w:t>
      </w:r>
      <w:r>
        <w:rPr>
          <w:rFonts w:eastAsia="Times New Roman" w:cs="Times New Roman"/>
          <w:szCs w:val="24"/>
        </w:rPr>
        <w:t xml:space="preserve">μας νοημοσύνη. </w:t>
      </w:r>
    </w:p>
    <w:p w14:paraId="0D0A0C1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Καταθέτω για τα Πρακτικά την απάντηση στην επίκαιρη ερώτηση.</w:t>
      </w:r>
    </w:p>
    <w:p w14:paraId="0D0A0C1E" w14:textId="77777777" w:rsidR="00E2285C" w:rsidRDefault="00095D94">
      <w:pPr>
        <w:spacing w:line="600" w:lineRule="auto"/>
        <w:ind w:firstLine="720"/>
        <w:contextualSpacing/>
        <w:jc w:val="both"/>
        <w:rPr>
          <w:rFonts w:eastAsia="Times New Roman"/>
          <w:szCs w:val="24"/>
        </w:rPr>
      </w:pPr>
      <w:r>
        <w:rPr>
          <w:rFonts w:eastAsia="Times New Roman" w:cs="Times New Roman"/>
          <w:szCs w:val="24"/>
        </w:rPr>
        <w:t xml:space="preserve">(Στο σημείο αυτό ο Βουλευτής </w:t>
      </w:r>
      <w:r>
        <w:rPr>
          <w:rFonts w:eastAsia="Times New Roman" w:cs="Times New Roman"/>
          <w:szCs w:val="24"/>
        </w:rPr>
        <w:t xml:space="preserve">κ. </w:t>
      </w:r>
      <w:r>
        <w:rPr>
          <w:rFonts w:eastAsia="Times New Roman" w:cs="Times New Roman"/>
          <w:szCs w:val="24"/>
        </w:rPr>
        <w:t>Δημήτρης Κυριαζίδης καταθέτει για τα Πρακτικά το προαναφερθέν έγγραφο</w:t>
      </w:r>
      <w:r>
        <w:rPr>
          <w:rFonts w:eastAsia="Times New Roman" w:cs="Times New Roman"/>
          <w:szCs w:val="24"/>
        </w:rPr>
        <w:t>,</w:t>
      </w:r>
      <w:r>
        <w:rPr>
          <w:rFonts w:eastAsia="Times New Roman" w:cs="Times New Roman"/>
          <w:szCs w:val="24"/>
        </w:rPr>
        <w:t xml:space="preserve"> το οποίο βρίσκεται στην</w:t>
      </w:r>
      <w:r>
        <w:rPr>
          <w:rFonts w:eastAsia="Times New Roman"/>
          <w:szCs w:val="24"/>
        </w:rPr>
        <w:t xml:space="preserve"> στο αρχείο του Τμήματος Γραμματείας της Διεύθυνσης Σ</w:t>
      </w:r>
      <w:r>
        <w:rPr>
          <w:rFonts w:eastAsia="Times New Roman"/>
          <w:szCs w:val="24"/>
        </w:rPr>
        <w:t>τενογραφίας και Πρακτικών της Βουλής)</w:t>
      </w:r>
    </w:p>
    <w:p w14:paraId="0D0A0C1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Έρχομαι στο νομοσχέδιο σε μια συγκεκριμένη τροπολογία που αφορά στους εθελοντές πολιτικής προστασίας. Βάσει μιας τροπολογίας που προτείνετε, η οποία θα έλεγα έρχεται να τροποποιήσει την παράγραφο 3 του άρθρου 119 του ν</w:t>
      </w:r>
      <w:r>
        <w:rPr>
          <w:rFonts w:eastAsia="Times New Roman" w:cs="Times New Roman"/>
          <w:szCs w:val="24"/>
        </w:rPr>
        <w:t>.4249, προβλέπεται η αυτοδίκαιη διαγραφή των εθελοντών πολιτικής προστασίας από τα μητρώα της Γενικής Γραμματείας Πολιτικής Προστασίας μετά την πάροδο δυο ετών. Δηλαδή, έχει λήξει αυτό από τις 24</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2014.</w:t>
      </w:r>
    </w:p>
    <w:p w14:paraId="0D0A0C2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Θα μπορούσε να ισχυριστεί κάποιος ότι σωστά προτείνε</w:t>
      </w:r>
      <w:r>
        <w:rPr>
          <w:rFonts w:eastAsia="Times New Roman" w:cs="Times New Roman"/>
          <w:szCs w:val="24"/>
        </w:rPr>
        <w:t>ται η εν λόγω τροπολογία, γιατί διαφορετικά από 24</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2016 θα έπρεπε να έχουν διαγραφεί οι εθελοντικές ομάδες. Όμως, δεν το κάνετε αυτό. Υπάρχει μια τεράστια αδράνεια για το ζήτημα και μεταφέρετε στο άγνωστο μέλλον τη μη νομοθέτηση, τη ρύθμιση αυτών των εθε</w:t>
      </w:r>
      <w:r>
        <w:rPr>
          <w:rFonts w:eastAsia="Times New Roman" w:cs="Times New Roman"/>
          <w:szCs w:val="24"/>
        </w:rPr>
        <w:t xml:space="preserve">λοντικών ομάδων. </w:t>
      </w:r>
    </w:p>
    <w:p w14:paraId="0D0A0C21" w14:textId="77777777" w:rsidR="00E2285C" w:rsidRDefault="00095D94">
      <w:pPr>
        <w:spacing w:line="600" w:lineRule="auto"/>
        <w:ind w:firstLine="720"/>
        <w:contextualSpacing/>
        <w:jc w:val="both"/>
        <w:rPr>
          <w:rFonts w:eastAsia="Times New Roman"/>
          <w:szCs w:val="24"/>
        </w:rPr>
      </w:pPr>
      <w:r>
        <w:rPr>
          <w:rFonts w:eastAsia="Times New Roman"/>
          <w:szCs w:val="24"/>
        </w:rPr>
        <w:t>Υπάρχουν άνθρωποι εκεί</w:t>
      </w:r>
      <w:r>
        <w:rPr>
          <w:rFonts w:eastAsia="Times New Roman"/>
          <w:szCs w:val="24"/>
        </w:rPr>
        <w:t>,</w:t>
      </w:r>
      <w:r>
        <w:rPr>
          <w:rFonts w:eastAsia="Times New Roman"/>
          <w:szCs w:val="24"/>
        </w:rPr>
        <w:t xml:space="preserve"> που ενδεχομένως να έχουν καταδικαστεί, να μην είναι έμπειροι ή από πλευράς υγείας να μην μπορούν να προσφέρουν αυτό το οποίο θα μπορούσαν να προσφέρουν και τους παρέχετε μια δυνατότητα παραμονής άλλων δύο ετών, χωρ</w:t>
      </w:r>
      <w:r>
        <w:rPr>
          <w:rFonts w:eastAsia="Times New Roman"/>
          <w:szCs w:val="24"/>
        </w:rPr>
        <w:t xml:space="preserve">ίς –αν θέλετε- να μπορείτε να κάνετε και μια χρήση της εξουσιοδοτικής διάταξης που προβλέπει ο νόμος, έτσι ώστε να υπάρχουν συγκεκριμένες ρυθμίσεις, τουλάχιστον μέχρις ότου υπάρξει αυτή η λειτουργία της εθνικής σχολής των εθελοντών. </w:t>
      </w:r>
    </w:p>
    <w:p w14:paraId="0D0A0C22"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w:t>
      </w:r>
      <w:r>
        <w:rPr>
          <w:rFonts w:eastAsia="Times New Roman"/>
          <w:szCs w:val="24"/>
        </w:rPr>
        <w:t>ει</w:t>
      </w:r>
      <w:r>
        <w:rPr>
          <w:rFonts w:eastAsia="Times New Roman"/>
          <w:szCs w:val="24"/>
        </w:rPr>
        <w:t xml:space="preserve"> το κουδούνι λήξεως του χρόνου ομιλίας του κυρίου Βουλευτή)</w:t>
      </w:r>
    </w:p>
    <w:p w14:paraId="0D0A0C23"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Δυστυχώς, δεν προλαβαίνω λόγω λήξης του χρόνου. Θα καταθέσω την πρότασή μου για το ζήτημα αυτό. Ενώ είχατε τον χρόνο, παρατείνετε αυτήν την αοριστία και θα έλεγα όχι μόνο την αοριστία αλλά κι </w:t>
      </w:r>
      <w:r>
        <w:rPr>
          <w:rFonts w:eastAsia="Times New Roman"/>
          <w:szCs w:val="24"/>
        </w:rPr>
        <w:lastRenderedPageBreak/>
        <w:t>έν</w:t>
      </w:r>
      <w:r>
        <w:rPr>
          <w:rFonts w:eastAsia="Times New Roman"/>
          <w:szCs w:val="24"/>
        </w:rPr>
        <w:t xml:space="preserve">α ζοφερό παρόν των εθελοντών, χωρίς καμμία διασφάλιση και των ιδίων αλλά και του έργου που επιτελούν. </w:t>
      </w:r>
    </w:p>
    <w:p w14:paraId="0D0A0C2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Δημήτριος Κυριαζίδης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w:t>
      </w:r>
      <w:r>
        <w:rPr>
          <w:rFonts w:eastAsia="Times New Roman" w:cs="Times New Roman"/>
          <w:szCs w:val="24"/>
        </w:rPr>
        <w:t>μματείας της Διεύθυνσης Στενογραφίας και Πρακτικών της Βουλής)</w:t>
      </w:r>
    </w:p>
    <w:p w14:paraId="0D0A0C25"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 κ. Παφίλης, Κοινοβουλευτικός Εκπρόσωπος του ΚΚΕ, έχει τον λόγο.  </w:t>
      </w:r>
    </w:p>
    <w:p w14:paraId="0D0A0C26"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ΑΘΑΝΑΣΙΟΣ ΠΑΦΙΛΗΣ: </w:t>
      </w:r>
      <w:r>
        <w:rPr>
          <w:rFonts w:eastAsia="Times New Roman"/>
          <w:szCs w:val="24"/>
        </w:rPr>
        <w:t>Να κάνω μια παρατήρηση διαδικαστική, κύριε Πρόεδρε. Φαντάζομαι ότι θα δοθ</w:t>
      </w:r>
      <w:r>
        <w:rPr>
          <w:rFonts w:eastAsia="Times New Roman"/>
          <w:szCs w:val="24"/>
        </w:rPr>
        <w:t xml:space="preserve">εί χρόνος -έτσι πρέπει τουλάχιστον να οργανωθεί η συνεδρίαση- για να υπάρξουν και δευτερολογίες από τους εισηγητές, ώστε να απαντήσουν σε ορισμένα θέματα. </w:t>
      </w:r>
    </w:p>
    <w:p w14:paraId="0D0A0C27"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Τώρα, σε ό,τι αφορά το νομοσχέδιο, έχουμε κάνει αναλυτική τοποθέτηση στην </w:t>
      </w:r>
      <w:r>
        <w:rPr>
          <w:rFonts w:eastAsia="Times New Roman"/>
          <w:szCs w:val="24"/>
        </w:rPr>
        <w:t>ε</w:t>
      </w:r>
      <w:r>
        <w:rPr>
          <w:rFonts w:eastAsia="Times New Roman"/>
          <w:szCs w:val="24"/>
        </w:rPr>
        <w:t>πιτροπή γιατί ο χρόνος εδ</w:t>
      </w:r>
      <w:r>
        <w:rPr>
          <w:rFonts w:eastAsia="Times New Roman"/>
          <w:szCs w:val="24"/>
        </w:rPr>
        <w:t xml:space="preserve">ώ, τα δεκαπέντε λεπτά, είναι ελάχιστος. Έχουμε καταθέσει πολλές προτάσεις, έχουμε τοποθετηθεί </w:t>
      </w:r>
      <w:r>
        <w:rPr>
          <w:rFonts w:eastAsia="Times New Roman"/>
          <w:szCs w:val="24"/>
        </w:rPr>
        <w:lastRenderedPageBreak/>
        <w:t>και συνολικά. Και για μας είναι σημαντικό και εξαιρετικά «επικίνδυνα» επίκαιρο να τοποθετηθούμε στις εξελίξεις που υπάρχουν το τελευταίο διάστημα και στο συνολικό</w:t>
      </w:r>
      <w:r>
        <w:rPr>
          <w:rFonts w:eastAsia="Times New Roman"/>
          <w:szCs w:val="24"/>
        </w:rPr>
        <w:t xml:space="preserve"> πλαίσιο</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που καλούνται και οι Ένοπλες Δυνάμεις της χώρας να δράσουν. </w:t>
      </w:r>
    </w:p>
    <w:p w14:paraId="0D0A0C28" w14:textId="77777777" w:rsidR="00E2285C" w:rsidRDefault="00095D94">
      <w:pPr>
        <w:spacing w:line="600" w:lineRule="auto"/>
        <w:ind w:firstLine="720"/>
        <w:contextualSpacing/>
        <w:jc w:val="both"/>
        <w:rPr>
          <w:rFonts w:eastAsia="Times New Roman"/>
          <w:szCs w:val="24"/>
        </w:rPr>
      </w:pPr>
      <w:r>
        <w:rPr>
          <w:rFonts w:eastAsia="Times New Roman"/>
          <w:szCs w:val="24"/>
        </w:rPr>
        <w:t>Θα ξεκινήσω από την απόφαση της Συνόδου του ΝΑΤΟ στη Βαρσοβία. Και σας ρωτάω, αλήθεια: Γιατί κανένα άλλο κόμμα, πλην του ΚΚΕ, δεν ενημερώνει τον ελληνικό λαό για το τι αποφάσισε</w:t>
      </w:r>
      <w:r>
        <w:rPr>
          <w:rFonts w:eastAsia="Times New Roman"/>
          <w:szCs w:val="24"/>
        </w:rPr>
        <w:t xml:space="preserve"> το ΝΑΤΟ στη Βαρσοβία και κάτω από ποιες αποφάσεις έβαλε την υπογραφή η ελληνική Κυβέρνηση, με τη συναίνεση φυσικά όλων των υπολοίπων κομμάτων; Γιατί άραγε δεν ενημερώνετε τον κόσμο; </w:t>
      </w:r>
    </w:p>
    <w:p w14:paraId="0D0A0C29" w14:textId="77777777" w:rsidR="00E2285C" w:rsidRDefault="00095D94">
      <w:pPr>
        <w:spacing w:line="600" w:lineRule="auto"/>
        <w:ind w:firstLine="720"/>
        <w:contextualSpacing/>
        <w:jc w:val="both"/>
        <w:rPr>
          <w:rFonts w:eastAsia="Times New Roman"/>
          <w:szCs w:val="24"/>
        </w:rPr>
      </w:pPr>
      <w:r>
        <w:rPr>
          <w:rFonts w:eastAsia="Times New Roman"/>
          <w:szCs w:val="24"/>
        </w:rPr>
        <w:t>Γιατί αυτές οι αποφάσεις επιβεβαιώνουν για άλλη μια φορά ακόμα τον εγκλη</w:t>
      </w:r>
      <w:r>
        <w:rPr>
          <w:rFonts w:eastAsia="Times New Roman"/>
          <w:szCs w:val="24"/>
        </w:rPr>
        <w:t>ματικό ρόλο του ΝΑΤΟ. Η ιστορία του είναι βουτηγμένη στο αίμα δεκάδων εκατομμυρίων ανθρώπων και λαών ολόκληρων και όχι μόνο στο απώτερο παρελθόν, αλλά και στο πρόσφατο, τα τελευταία χρόνια, που υποτίθεται ότι έφυγε ο κομμουνιστικός κίνδυνος. Γιατί, αλήθεια</w:t>
      </w:r>
      <w:r>
        <w:rPr>
          <w:rFonts w:eastAsia="Times New Roman"/>
          <w:szCs w:val="24"/>
        </w:rPr>
        <w:t xml:space="preserve">, δεν ενημερώνετε; </w:t>
      </w:r>
    </w:p>
    <w:p w14:paraId="0D0A0C2A"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Εμείς έχουμε υποχρέωση να πούμε στον ελληνικό λαό ότι η απόφαση της Συνόδου της Βαρσοβίας μοιάζει με πολεμικό ανακοινωθέν, για να είμαι πιο ακριβής, μοιάζει με πολεμική προετοιμασία στο τελευταίο στάδιο. Και οι στρατιωτικοί το κατανοούν</w:t>
      </w:r>
      <w:r>
        <w:rPr>
          <w:rFonts w:eastAsia="Times New Roman"/>
          <w:szCs w:val="24"/>
        </w:rPr>
        <w:t xml:space="preserve"> και φτάνει μόνο να τις διαβάσουν. Μόνο να δουν τη διάταξη και τις δύο αποφάσεις που παίρνει το ΝΑΤΟ. </w:t>
      </w:r>
    </w:p>
    <w:p w14:paraId="0D0A0C2B" w14:textId="77777777" w:rsidR="00E2285C" w:rsidRDefault="00095D94">
      <w:pPr>
        <w:spacing w:line="600" w:lineRule="auto"/>
        <w:ind w:firstLine="720"/>
        <w:contextualSpacing/>
        <w:jc w:val="both"/>
        <w:rPr>
          <w:rFonts w:eastAsia="Times New Roman"/>
          <w:szCs w:val="24"/>
        </w:rPr>
      </w:pPr>
      <w:r>
        <w:rPr>
          <w:rFonts w:eastAsia="Times New Roman"/>
          <w:szCs w:val="24"/>
        </w:rPr>
        <w:t>Θέλουμε να καλέσουμε τον ελληνικό λαό –και τους άλλους λαούς, αλλά τώρα μιλάμε για τον δικό μας τον λαό- να βρίσκεται σε ετοιμότητα, να έχει ανοιχτά τα μ</w:t>
      </w:r>
      <w:r>
        <w:rPr>
          <w:rFonts w:eastAsia="Times New Roman"/>
          <w:szCs w:val="24"/>
        </w:rPr>
        <w:t xml:space="preserve">άτια του γιατί ο ήχος των τυμπάνων του πολέμου γίνεται πιο δυνατός για όλους όσους αντιλαμβάνονται και όχι αυτούς που στρουθοκαμηλίζουν και κρύβουν το κεφάλι τους μέσα στην άμμο κάνοντας πως δεν καταλαβαίνουν το τι έρχεται στην περιοχή μας. Και θα κάνουμε </w:t>
      </w:r>
      <w:r>
        <w:rPr>
          <w:rFonts w:eastAsia="Times New Roman"/>
          <w:szCs w:val="24"/>
        </w:rPr>
        <w:t>προσπάθεια –και κάνουμε προσπάθεια- να ενημερώσουμε τον ελληνικό λαό τι αποφάσισε το ΝΑΤΟ και τι υπέγραψε –αβλεπί, θα έλεγα- η ελληνική Κυβέρνηση χωρίς να φέρει καμμία μα καμμία αντίρρηση.</w:t>
      </w:r>
    </w:p>
    <w:p w14:paraId="0D0A0C2C"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Πρώτον, μετακίνηση ετοιμοπόλεμων στρατιωτικών δυνάμεων προς όλες τι</w:t>
      </w:r>
      <w:r>
        <w:rPr>
          <w:rFonts w:eastAsia="Times New Roman"/>
          <w:szCs w:val="24"/>
        </w:rPr>
        <w:t>ς χώρες</w:t>
      </w:r>
      <w:r>
        <w:rPr>
          <w:rFonts w:eastAsia="Times New Roman"/>
          <w:szCs w:val="24"/>
        </w:rPr>
        <w:t>,</w:t>
      </w:r>
      <w:r>
        <w:rPr>
          <w:rFonts w:eastAsia="Times New Roman"/>
          <w:szCs w:val="24"/>
        </w:rPr>
        <w:t xml:space="preserve"> που συνορεύουν με τη Ρωσία. Η Ρωσία μιλάει ανοιχτά με τον όρο «περικύκλωση της Ρωσίας». Και φυσικά δεν έχει άδικο, πέρα από τα υπόλοιπα στα οποία μπορεί να διαφωνούμε.</w:t>
      </w:r>
    </w:p>
    <w:p w14:paraId="0D0A0C2D" w14:textId="77777777" w:rsidR="00E2285C" w:rsidRDefault="00095D94">
      <w:pPr>
        <w:spacing w:line="600" w:lineRule="auto"/>
        <w:ind w:firstLine="720"/>
        <w:contextualSpacing/>
        <w:jc w:val="both"/>
        <w:rPr>
          <w:rFonts w:eastAsia="Times New Roman"/>
          <w:szCs w:val="24"/>
        </w:rPr>
      </w:pPr>
      <w:r>
        <w:rPr>
          <w:rFonts w:eastAsia="Times New Roman"/>
          <w:szCs w:val="24"/>
        </w:rPr>
        <w:t>Δεύτερον, ολοκλήρωση της εγκατάστασης και λειτουργία της λεγόμενης πυραυλικής α</w:t>
      </w:r>
      <w:r>
        <w:rPr>
          <w:rFonts w:eastAsia="Times New Roman"/>
          <w:szCs w:val="24"/>
        </w:rPr>
        <w:t>σπίδας με βάση στη Ρουμανία, στην Πολωνία και με ναυτική στήριξη και γενικότερες υποδομές που συνδέονται με τη χρήση πυρηνικών όπλων. Μάλιστα, η ανακοίνωση των συμπερασμάτων λέει με σαφήνεια τα εξής ακριβώς: «Δηλώνεται η ετοιμότητα του ΝΑΤΟ να χρησιμοποιήσ</w:t>
      </w:r>
      <w:r>
        <w:rPr>
          <w:rFonts w:eastAsia="Times New Roman"/>
          <w:szCs w:val="24"/>
        </w:rPr>
        <w:t>ει και πυρηνικά όπλα». Ας σκεφτεί κανένας ότι αν πατήσει κάποιος το κουμπί των πυρηνικών όπλων, η ανταπάντηση είναι αυτόματη. Έτσι δεν είναι; Δεν λογαριάζει ένα πυρηνικό ολοκαύτωμα στην Ευρώπη.</w:t>
      </w:r>
    </w:p>
    <w:p w14:paraId="0D0A0C2E" w14:textId="77777777" w:rsidR="00E2285C" w:rsidRDefault="00095D94">
      <w:pPr>
        <w:spacing w:line="600" w:lineRule="auto"/>
        <w:ind w:firstLine="720"/>
        <w:contextualSpacing/>
        <w:jc w:val="both"/>
        <w:rPr>
          <w:rFonts w:eastAsia="Times New Roman"/>
          <w:szCs w:val="24"/>
        </w:rPr>
      </w:pPr>
      <w:r>
        <w:rPr>
          <w:rFonts w:eastAsia="Times New Roman"/>
          <w:szCs w:val="24"/>
        </w:rPr>
        <w:t>Μα, καλά και αυτό υπογράψατε; Ούτε εκεί δεν μπορούσατε να πείτ</w:t>
      </w:r>
      <w:r>
        <w:rPr>
          <w:rFonts w:eastAsia="Times New Roman"/>
          <w:szCs w:val="24"/>
        </w:rPr>
        <w:t>ε «όχι» στα πυρηνικά; Τόσο πολύ δηλαδή; Τι θα πείτε στον κόσμο; Ούτε σε αυτό δεν είχατε μια ένσταση, ούτε αστερίσκο που έβαζε ο Παπανδρέου; Κορόιδευε, βέβαια, αλλά έβαζε αστερίσκο τέλος πάντων. Και αυτό το δέχεστε, δηλαδή</w:t>
      </w:r>
      <w:r>
        <w:rPr>
          <w:rFonts w:eastAsia="Times New Roman"/>
          <w:szCs w:val="24"/>
        </w:rPr>
        <w:t>,</w:t>
      </w:r>
      <w:r>
        <w:rPr>
          <w:rFonts w:eastAsia="Times New Roman"/>
          <w:szCs w:val="24"/>
        </w:rPr>
        <w:t xml:space="preserve"> τη </w:t>
      </w:r>
      <w:r>
        <w:rPr>
          <w:rFonts w:eastAsia="Times New Roman"/>
          <w:szCs w:val="24"/>
        </w:rPr>
        <w:lastRenderedPageBreak/>
        <w:t>χρησιμοποίηση πυρηνικών όπλων;</w:t>
      </w:r>
      <w:r>
        <w:rPr>
          <w:rFonts w:eastAsia="Times New Roman"/>
          <w:szCs w:val="24"/>
        </w:rPr>
        <w:t xml:space="preserve"> Θα γίνει κόλαση στην Ευρώπη και παντού. Δεν ξέρουμε τι γίνεται, το τι συμβαίνει και το πόσα όπλα υπάρχουν ικανά να καταστρέψουν δέκα πλανήτες και όχι μόνο τη Γη;</w:t>
      </w:r>
    </w:p>
    <w:p w14:paraId="0D0A0C2F"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Τρίτον, μονιμοποίηση, ενίσχυση της παρουσίας του ΝΑΤΟ στη Μαύρη Θάλασσα, Βαλτική, </w:t>
      </w:r>
      <w:r>
        <w:rPr>
          <w:rFonts w:eastAsia="Times New Roman"/>
          <w:szCs w:val="24"/>
        </w:rPr>
        <w:t>Β</w:t>
      </w:r>
      <w:r>
        <w:rPr>
          <w:rFonts w:eastAsia="Times New Roman"/>
          <w:szCs w:val="24"/>
        </w:rPr>
        <w:t xml:space="preserve">όρειο Ατλαντικό, Αιγαίο και Μεσόγειο με πρόσχημα τις προσφυγικές ροές. </w:t>
      </w:r>
    </w:p>
    <w:p w14:paraId="0D0A0C30" w14:textId="77777777" w:rsidR="00E2285C" w:rsidRDefault="00095D94">
      <w:pPr>
        <w:spacing w:line="600" w:lineRule="auto"/>
        <w:ind w:firstLine="720"/>
        <w:contextualSpacing/>
        <w:jc w:val="both"/>
        <w:rPr>
          <w:rFonts w:eastAsia="Times New Roman"/>
          <w:szCs w:val="24"/>
        </w:rPr>
      </w:pPr>
      <w:r>
        <w:rPr>
          <w:rFonts w:eastAsia="Times New Roman"/>
          <w:szCs w:val="24"/>
        </w:rPr>
        <w:t>Καλά, σε ηλίθιους απευθύνονται; Υπάρχει κανένας αφελής, κανένας που να είναι μειωμένης ικανότητας σκέψης που να πιστεύει ότι όλες οι αρμάδες</w:t>
      </w:r>
      <w:r>
        <w:rPr>
          <w:rFonts w:eastAsia="Times New Roman"/>
          <w:szCs w:val="24"/>
        </w:rPr>
        <w:t>,</w:t>
      </w:r>
      <w:r>
        <w:rPr>
          <w:rFonts w:eastAsia="Times New Roman"/>
          <w:szCs w:val="24"/>
        </w:rPr>
        <w:t xml:space="preserve"> που παρατάσσονται από τον Βόρειο Ατλαντικό</w:t>
      </w:r>
      <w:r>
        <w:rPr>
          <w:rFonts w:eastAsia="Times New Roman"/>
          <w:szCs w:val="24"/>
        </w:rPr>
        <w:t xml:space="preserve"> σε όλο το τόξο το επικίνδυνο που φτάνει στη Βόρεια Αφρική ήρθαν για να προστατεύσουν τους πρόσφυγες; Μα, αυτοί δεν τους δημιουργούν τους πρόσφυγες; Και βγαίνετε και καμαρώνετε και από πάνω ότι καλείτε το ΝΑΤΟ, τον σφαγέα</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των λαών, που στέλνει τον</w:t>
      </w:r>
      <w:r>
        <w:rPr>
          <w:rFonts w:eastAsia="Times New Roman"/>
          <w:szCs w:val="24"/>
        </w:rPr>
        <w:t xml:space="preserve"> κόσμο στην προσφυγιά, καταστρέφει χώρες, να προστατέψει για τους πρόσφυγες και υπερηφανεύεστε κιόλας ο Υπουργός Άμυνας;</w:t>
      </w:r>
    </w:p>
    <w:p w14:paraId="0D0A0C31"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Τέταρτον, ενίσχυση παρουσίας σε Αφγανιστάν, Ιράκ, Βαλκάνια, Καύκασο, Βόρεια Αφρική. Μήπως πάνε στη Βόρεια Αφρική για να σταματήσουν του</w:t>
      </w:r>
      <w:r>
        <w:rPr>
          <w:rFonts w:eastAsia="Times New Roman"/>
          <w:szCs w:val="24"/>
        </w:rPr>
        <w:t>ς πρόσφυγες ή γιατί ετοιμάζονται να χτυπήσουν τη Λιβύη ή γιατί παίρνουν μέρος στον πόλεμο κατά της Συρίας; Ο καθένας το αντιλαμβάνεται.</w:t>
      </w:r>
    </w:p>
    <w:p w14:paraId="0D0A0C32" w14:textId="77777777" w:rsidR="00E2285C" w:rsidRDefault="00095D94">
      <w:pPr>
        <w:spacing w:line="600" w:lineRule="auto"/>
        <w:ind w:firstLine="720"/>
        <w:contextualSpacing/>
        <w:jc w:val="both"/>
        <w:rPr>
          <w:rFonts w:eastAsia="Times New Roman"/>
          <w:szCs w:val="24"/>
        </w:rPr>
      </w:pPr>
      <w:r>
        <w:rPr>
          <w:rFonts w:eastAsia="Times New Roman"/>
          <w:szCs w:val="24"/>
        </w:rPr>
        <w:t>Πέμπτον, για τους ευρωπαϊστές</w:t>
      </w:r>
      <w:r>
        <w:rPr>
          <w:rFonts w:eastAsia="Times New Roman"/>
          <w:szCs w:val="24"/>
        </w:rPr>
        <w:t>,</w:t>
      </w:r>
      <w:r>
        <w:rPr>
          <w:rFonts w:eastAsia="Times New Roman"/>
          <w:szCs w:val="24"/>
        </w:rPr>
        <w:t xml:space="preserve"> που ξεχωρίζουν -και ιδιαίτερα για εσάς, για τον ΣΥΡΙΖΑ- που έλεγαν άλλο Ευρωπαϊκή Ένωση ά</w:t>
      </w:r>
      <w:r>
        <w:rPr>
          <w:rFonts w:eastAsia="Times New Roman"/>
          <w:szCs w:val="24"/>
        </w:rPr>
        <w:t xml:space="preserve">λλο το ΝΑΤΟ. Έτσι δεν έλεγαν; Βέβαια, το σύνθημα έλεγε «ΕΟΚ και ΝΑΤΟ το ίδιο συνδικάτο» και ήταν αληθινό. Τι αποφάσισε, λοιπόν, τώρα; Εμβάθυνση συνεργασίας με την Ευρωπαϊκή Ένωση και δόθηκε κοινή συνέντευξη για αυτό το θέμα ακριβώς από τον </w:t>
      </w:r>
      <w:r>
        <w:rPr>
          <w:rFonts w:eastAsia="Times New Roman" w:cs="Times New Roman"/>
          <w:bCs/>
          <w:szCs w:val="24"/>
        </w:rPr>
        <w:t>Στόλντεμπεργκ</w:t>
      </w:r>
      <w:r>
        <w:rPr>
          <w:rFonts w:eastAsia="Times New Roman"/>
          <w:szCs w:val="24"/>
        </w:rPr>
        <w:t>, τ</w:t>
      </w:r>
      <w:r>
        <w:rPr>
          <w:rFonts w:eastAsia="Times New Roman"/>
          <w:szCs w:val="24"/>
        </w:rPr>
        <w:t xml:space="preserve">ον Γενικό Γραμματέα του ΝΑΤΟ και την Κομισιόν, η οποία και στη Σύνοδο κάλεσε το ΝΑΤΟ και στη Σύνοδο του ΝΑΤΟ συμμετείχε κανονικά. </w:t>
      </w:r>
    </w:p>
    <w:p w14:paraId="0D0A0C33" w14:textId="77777777" w:rsidR="00E2285C" w:rsidRDefault="00095D94">
      <w:pPr>
        <w:spacing w:line="600" w:lineRule="auto"/>
        <w:ind w:firstLine="720"/>
        <w:contextualSpacing/>
        <w:jc w:val="both"/>
        <w:rPr>
          <w:rFonts w:eastAsia="Times New Roman" w:cs="Times New Roman"/>
          <w:bCs/>
          <w:szCs w:val="24"/>
        </w:rPr>
      </w:pPr>
      <w:r>
        <w:rPr>
          <w:rFonts w:eastAsia="Times New Roman"/>
          <w:szCs w:val="24"/>
        </w:rPr>
        <w:t>Αυτές είναι οι αποφάσεις</w:t>
      </w:r>
      <w:r>
        <w:rPr>
          <w:rFonts w:eastAsia="Times New Roman"/>
          <w:szCs w:val="24"/>
        </w:rPr>
        <w:t>,</w:t>
      </w:r>
      <w:r>
        <w:rPr>
          <w:rFonts w:eastAsia="Times New Roman"/>
          <w:szCs w:val="24"/>
        </w:rPr>
        <w:t xml:space="preserve"> που παίρνει και σας ρωτάμε και απευθυνόμαστε στον ελληνικό λαό: Όλα αυτά τι σηματοδοτούν; Τι σηματο</w:t>
      </w:r>
      <w:r>
        <w:rPr>
          <w:rFonts w:eastAsia="Times New Roman"/>
          <w:szCs w:val="24"/>
        </w:rPr>
        <w:t xml:space="preserve">δοτεί η δήλωση του </w:t>
      </w:r>
      <w:r>
        <w:rPr>
          <w:rFonts w:eastAsia="Times New Roman" w:cs="Times New Roman"/>
          <w:bCs/>
          <w:szCs w:val="24"/>
        </w:rPr>
        <w:t>Στόλντεμπεργκ</w:t>
      </w:r>
      <w:r>
        <w:rPr>
          <w:rFonts w:eastAsia="Times New Roman" w:cs="Times New Roman"/>
          <w:bCs/>
          <w:szCs w:val="24"/>
        </w:rPr>
        <w:t>,</w:t>
      </w:r>
      <w:r>
        <w:rPr>
          <w:rFonts w:eastAsia="Times New Roman" w:cs="Times New Roman"/>
          <w:bCs/>
          <w:szCs w:val="24"/>
        </w:rPr>
        <w:t xml:space="preserve"> που λέει ότι έχουμε τη μεγαλύτερη πολεμική ετοιμότητα και τη μεγαλύτερη στρατιωτική ικανότητα και κινητοποίηση ακόμα και από τον ψυχρό </w:t>
      </w:r>
      <w:r>
        <w:rPr>
          <w:rFonts w:eastAsia="Times New Roman" w:cs="Times New Roman"/>
          <w:bCs/>
          <w:szCs w:val="24"/>
        </w:rPr>
        <w:lastRenderedPageBreak/>
        <w:t>πόλεμο; Τι είναι αυτό το πράγμα, εάν δεν είναι προετοιμασία ενός γενικευμένου πολέμου λ</w:t>
      </w:r>
      <w:r>
        <w:rPr>
          <w:rFonts w:eastAsia="Times New Roman" w:cs="Times New Roman"/>
          <w:bCs/>
          <w:szCs w:val="24"/>
        </w:rPr>
        <w:t>όγω των ανταγωνισμών, των συγκρούσεων που γίνονται στην περιοχή ιδιαίτερα την δική μας, λόγω των ανταγωνισμών με τη Ρωσία, λόγω γεωστρατηγικών συμφερόντων, ελέγχου, αγορών, αγωγών, πηγών ενέργειας, κ.λπ.;</w:t>
      </w:r>
    </w:p>
    <w:p w14:paraId="0D0A0C34" w14:textId="77777777" w:rsidR="00E2285C" w:rsidRDefault="00095D94">
      <w:pPr>
        <w:spacing w:line="600" w:lineRule="auto"/>
        <w:ind w:firstLine="720"/>
        <w:contextualSpacing/>
        <w:jc w:val="both"/>
        <w:rPr>
          <w:rFonts w:eastAsia="Times New Roman" w:cs="Times New Roman"/>
          <w:bCs/>
          <w:szCs w:val="24"/>
        </w:rPr>
      </w:pPr>
      <w:r>
        <w:rPr>
          <w:rFonts w:eastAsia="Times New Roman" w:cs="Times New Roman"/>
          <w:bCs/>
          <w:szCs w:val="24"/>
        </w:rPr>
        <w:t>Εμείς, λοιπόν, θεωρούμε ότι η Κυβέρνηση αναλαμβάνει</w:t>
      </w:r>
      <w:r>
        <w:rPr>
          <w:rFonts w:eastAsia="Times New Roman" w:cs="Times New Roman"/>
          <w:bCs/>
          <w:szCs w:val="24"/>
        </w:rPr>
        <w:t xml:space="preserve"> τεράστιες ευθύνες ευθυγραμμιζόμενη με αυτήν την επιθετική πολιτική του ΝΑΤΟ</w:t>
      </w:r>
      <w:r>
        <w:rPr>
          <w:rFonts w:eastAsia="Times New Roman" w:cs="Times New Roman"/>
          <w:bCs/>
          <w:szCs w:val="24"/>
        </w:rPr>
        <w:t>,</w:t>
      </w:r>
      <w:r>
        <w:rPr>
          <w:rFonts w:eastAsia="Times New Roman" w:cs="Times New Roman"/>
          <w:bCs/>
          <w:szCs w:val="24"/>
        </w:rPr>
        <w:t xml:space="preserve"> που δεν ήταν ποτέ και διαφορετική και ότι δεν έχει δικαίωμα, σε τελευταία ανάλυση, να κρατάει και τον λαό σε ύπνωση να μην σηκώνει αυτά τα θέματα πέρα από το ότι δεν αντιδράει όπ</w:t>
      </w:r>
      <w:r>
        <w:rPr>
          <w:rFonts w:eastAsia="Times New Roman" w:cs="Times New Roman"/>
          <w:bCs/>
          <w:szCs w:val="24"/>
        </w:rPr>
        <w:t>ως και όλες οι υπόλοιπες δυνάμεις. Το αντίθετο, η Κυβέρνηση συμμετέχει στο ΝΑΤΟ, υπερηφανεύεται, πάνε τα παλιά, να διαλυθεί και όλα αυτά. Τι έγινε το ΝΑΤΟ τώρα; Επειδή ήρθατε εσείς στην Κυβέρνηση έγινε αριστερό; Έχουμε τώρα «νατοϊκή Αριστερά». Μήπως όπως α</w:t>
      </w:r>
      <w:r>
        <w:rPr>
          <w:rFonts w:eastAsia="Times New Roman" w:cs="Times New Roman"/>
          <w:bCs/>
          <w:szCs w:val="24"/>
        </w:rPr>
        <w:t>λλάξατε την Ευρώπη αλλάζετε και το ΝΑΤΟ; Μόνο αυτό έλειπε να πείτε στον ελληνικό λαό.</w:t>
      </w:r>
    </w:p>
    <w:p w14:paraId="0D0A0C35" w14:textId="77777777" w:rsidR="00E2285C" w:rsidRDefault="00095D94">
      <w:pPr>
        <w:spacing w:line="600" w:lineRule="auto"/>
        <w:ind w:firstLine="720"/>
        <w:contextualSpacing/>
        <w:jc w:val="both"/>
        <w:rPr>
          <w:rFonts w:eastAsia="Times New Roman" w:cs="Times New Roman"/>
          <w:bCs/>
          <w:szCs w:val="24"/>
        </w:rPr>
      </w:pPr>
      <w:r>
        <w:rPr>
          <w:rFonts w:eastAsia="Times New Roman" w:cs="Times New Roman"/>
          <w:bCs/>
          <w:szCs w:val="24"/>
        </w:rPr>
        <w:t>Θα κάνουμε, λοιπόν, ορισμένες ερωτήσεις εδώ, για να απαντήσει και ο Υπουργός μετά. Πέρα από τη συμμετοχή στο ΝΑΤΟ, οι στρατιωτικές ασκήσεις</w:t>
      </w:r>
      <w:r>
        <w:rPr>
          <w:rFonts w:eastAsia="Times New Roman" w:cs="Times New Roman"/>
          <w:bCs/>
          <w:szCs w:val="24"/>
        </w:rPr>
        <w:t>,</w:t>
      </w:r>
      <w:r>
        <w:rPr>
          <w:rFonts w:eastAsia="Times New Roman" w:cs="Times New Roman"/>
          <w:bCs/>
          <w:szCs w:val="24"/>
        </w:rPr>
        <w:t xml:space="preserve"> που γίνονται έχουν απίστευτο </w:t>
      </w:r>
      <w:r>
        <w:rPr>
          <w:rFonts w:eastAsia="Times New Roman" w:cs="Times New Roman"/>
          <w:bCs/>
          <w:szCs w:val="24"/>
        </w:rPr>
        <w:t xml:space="preserve">ρυθμό το τελευταίο </w:t>
      </w:r>
      <w:r>
        <w:rPr>
          <w:rFonts w:eastAsia="Times New Roman" w:cs="Times New Roman"/>
          <w:bCs/>
          <w:szCs w:val="24"/>
        </w:rPr>
        <w:lastRenderedPageBreak/>
        <w:t>διάστημα, κάθε εβδομάδα σχεδόν, ήταν η μια μετά την άλλη. Και ρωτάμε, λοιπόν -και να μας πείτε- ποιος είναι ο αντίπαλος. Για ποιον αντίπαλο εκπαιδεύονται μαζί με τους Αμερικάνους, το Ισραήλ, με άλλες πολυεθνικές δυνάμεις οι Ένοπλες Δυνάμ</w:t>
      </w:r>
      <w:r>
        <w:rPr>
          <w:rFonts w:eastAsia="Times New Roman" w:cs="Times New Roman"/>
          <w:bCs/>
          <w:szCs w:val="24"/>
        </w:rPr>
        <w:t>εις της χώρας που έχουν μια και μόνο αποστολή να υπερασπίζονται τα σύνορα και την εθνική κυριαρχία της χώρας;</w:t>
      </w:r>
    </w:p>
    <w:p w14:paraId="0D0A0C36" w14:textId="77777777" w:rsidR="00E2285C" w:rsidRDefault="00095D94">
      <w:pPr>
        <w:spacing w:line="600" w:lineRule="auto"/>
        <w:ind w:firstLine="720"/>
        <w:contextualSpacing/>
        <w:jc w:val="both"/>
        <w:rPr>
          <w:rFonts w:eastAsia="Times New Roman" w:cs="Times New Roman"/>
          <w:bCs/>
          <w:szCs w:val="24"/>
        </w:rPr>
      </w:pPr>
      <w:r>
        <w:rPr>
          <w:rFonts w:eastAsia="Times New Roman" w:cs="Times New Roman"/>
          <w:bCs/>
          <w:szCs w:val="24"/>
        </w:rPr>
        <w:t>Πείτε μας, βγάλτε μας τα σενάρια των ασκήσεων. Δώστε τα σε δημοσιότητα. Είναι ΕΤΝΑ, άκρως απόρρητα; Να μας πείτε γιατί οι Έλληνες πιλότοι, οι Έλλη</w:t>
      </w:r>
      <w:r>
        <w:rPr>
          <w:rFonts w:eastAsia="Times New Roman" w:cs="Times New Roman"/>
          <w:bCs/>
          <w:szCs w:val="24"/>
        </w:rPr>
        <w:t>νες του Ναυτικού, οι ειδικές δυνάμεις συμμετέχουν σε τέτοιες ασκήσεις; Ποιον θα πολεμήσουμε; Την Τουρκία; Αφού είναι συνέταιρος στο ΝΑΤΟ. Να μας το δώσετε να ξέρει ο ελληνικός λαός.</w:t>
      </w:r>
    </w:p>
    <w:p w14:paraId="0D0A0C37" w14:textId="77777777" w:rsidR="00E2285C" w:rsidRDefault="00095D94">
      <w:pPr>
        <w:spacing w:line="600" w:lineRule="auto"/>
        <w:ind w:firstLine="720"/>
        <w:contextualSpacing/>
        <w:jc w:val="both"/>
        <w:rPr>
          <w:rFonts w:eastAsia="Times New Roman"/>
          <w:szCs w:val="24"/>
        </w:rPr>
      </w:pPr>
      <w:r>
        <w:rPr>
          <w:rFonts w:eastAsia="Times New Roman" w:cs="Times New Roman"/>
          <w:bCs/>
          <w:szCs w:val="24"/>
        </w:rPr>
        <w:t xml:space="preserve">Δεύτερον, για ποιο σκοπό διαθέτουμε εκατομμύρια –όταν ο λαός πεινάει- για </w:t>
      </w:r>
      <w:r>
        <w:rPr>
          <w:rFonts w:eastAsia="Times New Roman" w:cs="Times New Roman"/>
          <w:bCs/>
          <w:szCs w:val="24"/>
        </w:rPr>
        <w:t>αυτές τις ασκήσεις; Ή δεν διαθέτουμε εκατομμύρια; Για ποιο</w:t>
      </w:r>
      <w:r>
        <w:rPr>
          <w:rFonts w:eastAsia="Times New Roman" w:cs="Times New Roman"/>
          <w:bCs/>
          <w:szCs w:val="24"/>
        </w:rPr>
        <w:t>ν</w:t>
      </w:r>
      <w:r>
        <w:rPr>
          <w:rFonts w:eastAsia="Times New Roman" w:cs="Times New Roman"/>
          <w:bCs/>
          <w:szCs w:val="24"/>
        </w:rPr>
        <w:t xml:space="preserve"> λόγο; Να πληρώνει με το αίμα του ο ελληνικός λαός τι; Τον ιμπεριαλισμό, τις επιθέσεις, το να πάρει τις πηγές ενέργειας, το να χτυπήσει άλλους λαούς;</w:t>
      </w:r>
      <w:r>
        <w:rPr>
          <w:rFonts w:eastAsia="Times New Roman" w:cs="Times New Roman"/>
          <w:bCs/>
          <w:szCs w:val="24"/>
        </w:rPr>
        <w:t xml:space="preserve"> </w:t>
      </w:r>
      <w:r>
        <w:rPr>
          <w:rFonts w:eastAsia="Times New Roman"/>
          <w:szCs w:val="24"/>
        </w:rPr>
        <w:t xml:space="preserve">Και γι’ αυτό, λοιπόν, φορολογείται ο ελληνικός </w:t>
      </w:r>
      <w:r>
        <w:rPr>
          <w:rFonts w:eastAsia="Times New Roman"/>
          <w:szCs w:val="24"/>
        </w:rPr>
        <w:t xml:space="preserve">λαός; Γιατί θα πρέπει, λοιπόν, να ξοδεύουμε αυτά τα δισεκατομμύρια; </w:t>
      </w:r>
    </w:p>
    <w:p w14:paraId="0D0A0C38"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Και να προχωρήσουμε και πιο πέρα. Ποια συμφέροντα εξυπηρετεί η συμφωνία, όλων σας, το 40% του αριθμού των Ενόπλων Δυνάμεων να εντάσσεται σε δυνάμεις ταχείας επέμβασης του ΝΑΤΟ; Το έχετε δ</w:t>
      </w:r>
      <w:r>
        <w:rPr>
          <w:rFonts w:eastAsia="Times New Roman"/>
          <w:szCs w:val="24"/>
        </w:rPr>
        <w:t>εχθεί ή όχι το νέο στρατιωτικό δόγμα; Το έχετε δεχθεί. Το 40%, δηλαδή, των Ελληνόπουλων θα πάνε να πολεμήσουν, όταν χρειαστεί, για τους πετρελαιάδες, για τα συμφέροντα των μονοπωλίων και των ιμπεριαλιστών; Στην πράξη, αυτό δέχεστε σήμερα. Έτσι είναι η πραγ</w:t>
      </w:r>
      <w:r>
        <w:rPr>
          <w:rFonts w:eastAsia="Times New Roman"/>
          <w:szCs w:val="24"/>
        </w:rPr>
        <w:t xml:space="preserve">ματικότητα και δεν βγάζετε κουβέντα. </w:t>
      </w:r>
    </w:p>
    <w:p w14:paraId="0D0A0C39"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Για ποιον λόγο το 2,25% του ελληνικού ΑΕΠ –δεύτεροι στον κόσμο είμαστε μετά τους Αμερικάνους- πάει σε στρατιωτικές δαπάνες, που δεν είναι όλες, αλλά είναι και ΝΑΤΟϊκές. Είναι πολλές ΝΑΤΟϊκές κι ας είναι συγκαλυμμένες. </w:t>
      </w:r>
      <w:r>
        <w:rPr>
          <w:rFonts w:eastAsia="Times New Roman"/>
          <w:szCs w:val="24"/>
        </w:rPr>
        <w:t xml:space="preserve">Πόσα έχουν δοθεί από το 2009 έως το 2016 για τις στρατιωτικές δαπάνες; Έχουν δοθεί 39 δισεκατομμύρια και για ΝΑΤΟϊκές υποχρεώσεις. </w:t>
      </w:r>
    </w:p>
    <w:p w14:paraId="0D0A0C3A" w14:textId="77777777" w:rsidR="00E2285C" w:rsidRDefault="00095D94">
      <w:pPr>
        <w:spacing w:line="600" w:lineRule="auto"/>
        <w:ind w:firstLine="720"/>
        <w:contextualSpacing/>
        <w:jc w:val="both"/>
        <w:rPr>
          <w:rFonts w:eastAsia="Times New Roman"/>
          <w:szCs w:val="24"/>
        </w:rPr>
      </w:pPr>
      <w:r>
        <w:rPr>
          <w:rFonts w:eastAsia="Times New Roman"/>
          <w:szCs w:val="24"/>
        </w:rPr>
        <w:t>Είπα ορισμένα παραδείγματα, μπορώ να πω κι άλλα περισσότερα. Γιατί συμμετέχει η Ελλάδα σε είκοσι τρεις περιπτώσεις στρατιωτι</w:t>
      </w:r>
      <w:r>
        <w:rPr>
          <w:rFonts w:eastAsia="Times New Roman"/>
          <w:szCs w:val="24"/>
        </w:rPr>
        <w:t xml:space="preserve">κών αποστολών του ΝΑΤΟ και της Ευρωπαϊκής Ένωσης; Ποιανού </w:t>
      </w:r>
      <w:r>
        <w:rPr>
          <w:rFonts w:eastAsia="Times New Roman"/>
          <w:szCs w:val="24"/>
        </w:rPr>
        <w:lastRenderedPageBreak/>
        <w:t>συμφέροντα εξυπηρετεί; Του εργάτη, του αγρότη, του αυτοαπασχολούμενου, της νεολαίας ή τα επιθετικά σχέδια του ΝΑΤΟ και της Ευρωπαϊκής Ένωσης σε ολόκληρο τον κόσμο;</w:t>
      </w:r>
    </w:p>
    <w:p w14:paraId="0D0A0C3B" w14:textId="77777777" w:rsidR="00E2285C" w:rsidRDefault="00095D94">
      <w:pPr>
        <w:spacing w:line="600" w:lineRule="auto"/>
        <w:ind w:firstLine="720"/>
        <w:contextualSpacing/>
        <w:jc w:val="both"/>
        <w:rPr>
          <w:rFonts w:eastAsia="Times New Roman"/>
          <w:szCs w:val="24"/>
        </w:rPr>
      </w:pPr>
      <w:r>
        <w:rPr>
          <w:rFonts w:eastAsia="Times New Roman"/>
          <w:szCs w:val="24"/>
        </w:rPr>
        <w:t>Από αυτό το πλαίσιο δεν μπορούμε ν</w:t>
      </w:r>
      <w:r>
        <w:rPr>
          <w:rFonts w:eastAsia="Times New Roman"/>
          <w:szCs w:val="24"/>
        </w:rPr>
        <w:t>α φύγουμε, όταν συζητάμε θέματα</w:t>
      </w:r>
      <w:r>
        <w:rPr>
          <w:rFonts w:eastAsia="Times New Roman"/>
          <w:szCs w:val="24"/>
        </w:rPr>
        <w:t>,</w:t>
      </w:r>
      <w:r>
        <w:rPr>
          <w:rFonts w:eastAsia="Times New Roman"/>
          <w:szCs w:val="24"/>
        </w:rPr>
        <w:t xml:space="preserve"> που τακτοποιούν κάποια ζητήματα –σε μερικά από τα οποία συμφωνούμε- των Ενόπλων Δυνάμεων. Ούτε είναι ξεκομμένο από όλο αυτό το πλαίσιο που λειτουργούν οι Ένοπλες Δυνάμεις και που πρώτοι θα την πληρώσουν οι στρατιωτικοί σε π</w:t>
      </w:r>
      <w:r>
        <w:rPr>
          <w:rFonts w:eastAsia="Times New Roman"/>
          <w:szCs w:val="24"/>
        </w:rPr>
        <w:t>ερίπτωση πολέμου και μετά θα την πληρώσει και ο υπόλοιπος ελληνικός λαός.</w:t>
      </w:r>
    </w:p>
    <w:p w14:paraId="0D0A0C3C"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Σε αυτό το πλαίσιο, λοιπόν, εμείς ξαναλέμε ότι δεν είναι δυνατόν η Κυβέρνηση και τα κόμματα, που είναι ευθυγραμμισμένα με αυτή την πολιτική, να κρατάνε στο σκοτάδι τον ελληνικό λαό. </w:t>
      </w:r>
    </w:p>
    <w:p w14:paraId="0D0A0C3D" w14:textId="77777777" w:rsidR="00E2285C" w:rsidRDefault="00095D94">
      <w:pPr>
        <w:spacing w:line="600" w:lineRule="auto"/>
        <w:ind w:firstLine="720"/>
        <w:contextualSpacing/>
        <w:jc w:val="both"/>
        <w:rPr>
          <w:rFonts w:eastAsia="Times New Roman"/>
          <w:szCs w:val="24"/>
        </w:rPr>
      </w:pPr>
      <w:r>
        <w:rPr>
          <w:rFonts w:eastAsia="Times New Roman"/>
          <w:szCs w:val="24"/>
        </w:rPr>
        <w:t>Εμείς θα τον ενημερώσουμε και θα ξαναπούμε ότι ούτε ένας Έλληνας δεν θα χύσει το αίμα του για τα τυχοδιωκτικά σχέδια και για εμπλοκή της Ελλάδας σε πολέμους κατά άλλων λαών και θα το παλέψουμε με όλες μας τις δυνάμεις. Θα υπερασπιστεί τα σύνορά του, την ε</w:t>
      </w:r>
      <w:r>
        <w:rPr>
          <w:rFonts w:eastAsia="Times New Roman"/>
          <w:szCs w:val="24"/>
        </w:rPr>
        <w:t xml:space="preserve">δαφική του ανεξαρτησία, τα πάντα, αλλά </w:t>
      </w:r>
      <w:r>
        <w:rPr>
          <w:rFonts w:eastAsia="Times New Roman"/>
          <w:szCs w:val="24"/>
        </w:rPr>
        <w:lastRenderedPageBreak/>
        <w:t xml:space="preserve">δεν πρόκειται να αποδεχθούμε και δεν πρέπει να αποδεχθεί κανένας να σκοτωθούν για τα ιμπεριαλιστικά σχέδια. </w:t>
      </w:r>
    </w:p>
    <w:p w14:paraId="0D0A0C3E" w14:textId="77777777" w:rsidR="00E2285C" w:rsidRDefault="00095D94">
      <w:pPr>
        <w:spacing w:line="600" w:lineRule="auto"/>
        <w:ind w:firstLine="720"/>
        <w:contextualSpacing/>
        <w:jc w:val="both"/>
        <w:rPr>
          <w:rFonts w:eastAsia="Times New Roman"/>
          <w:szCs w:val="24"/>
        </w:rPr>
      </w:pPr>
      <w:r>
        <w:rPr>
          <w:rFonts w:eastAsia="Times New Roman"/>
          <w:szCs w:val="24"/>
        </w:rPr>
        <w:t>Επιγραμματικά -τα είπε η Λιάνα Κανέλλη λεπτομερώς και είναι γνωστά όλα- ένα θέμα που θέλουμε να θέσουμε είνα</w:t>
      </w:r>
      <w:r>
        <w:rPr>
          <w:rFonts w:eastAsia="Times New Roman"/>
          <w:szCs w:val="24"/>
        </w:rPr>
        <w:t>ι η στρατιωτική εκπαίδευση. Τι στόχο θα έχει η στρατιωτική εκπαίδευση; Τι, αλήθεια, κάνουν στα φροντιστήρια του ΝΑΤΟ, για να μιλήσουμε με άλλη γλώσσα; Όταν πάνε στην Αμερική, στις Βρυξέλλες, εδώ, εκεί, αλλού, τι τους μαθαίνουν, πέρα από την καθαρά τεχνική</w:t>
      </w:r>
      <w:r>
        <w:rPr>
          <w:rFonts w:eastAsia="Times New Roman"/>
          <w:szCs w:val="24"/>
        </w:rPr>
        <w:t>,</w:t>
      </w:r>
      <w:r>
        <w:rPr>
          <w:rFonts w:eastAsia="Times New Roman"/>
          <w:szCs w:val="24"/>
        </w:rPr>
        <w:t xml:space="preserve"> που έχει να κάνει με οπλισμούς, με κομπιούτερ κ.λπ.; Τι τους μαθαίνουν; Τι τους πιπιλάνε το κεφάλι; «Ο εχθρός λαός»! Τι τους διδάσκουν; Δεν κάνουν ασκήσεις χτυπήματος λαϊκών εκδηλώσεων; Δεν έγινε στο Πολύκαστρο του Κιλκίς και δημοσιεύθηκαν;</w:t>
      </w:r>
    </w:p>
    <w:p w14:paraId="0D0A0C3F" w14:textId="77777777" w:rsidR="00E2285C" w:rsidRDefault="00095D94">
      <w:pPr>
        <w:spacing w:line="600" w:lineRule="auto"/>
        <w:ind w:firstLine="720"/>
        <w:contextualSpacing/>
        <w:jc w:val="both"/>
        <w:rPr>
          <w:rFonts w:eastAsia="Times New Roman"/>
          <w:szCs w:val="24"/>
        </w:rPr>
      </w:pPr>
      <w:r>
        <w:rPr>
          <w:rFonts w:eastAsia="Times New Roman"/>
          <w:szCs w:val="24"/>
        </w:rPr>
        <w:t>Επομένως τι λέ</w:t>
      </w:r>
      <w:r>
        <w:rPr>
          <w:rFonts w:eastAsia="Times New Roman"/>
          <w:szCs w:val="24"/>
        </w:rPr>
        <w:t xml:space="preserve">με εμείς; Λέμε ότι πρέπει να διαπαιδαγωγηθούν σε φιλολαϊκό, δημοκρατικό, πατριωτικό πνεύμα, να προετοιμαστούν για την αντιμετώπιση του αμυντικού προβλήματος της χώρας, μακριά από τη λογική μισθοφόρου. </w:t>
      </w:r>
    </w:p>
    <w:p w14:paraId="0D0A0C40"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Κι αν θέλετε μπορώ να πω, κι έχω μιλήσει με στρατιωτικ</w:t>
      </w:r>
      <w:r>
        <w:rPr>
          <w:rFonts w:eastAsia="Times New Roman"/>
          <w:szCs w:val="24"/>
        </w:rPr>
        <w:t>ούς, που πάνε στο Αφγανιστάν για λόγους οικονομικούς, γιατί πληρώνονται περισσότερα, γιατί δεν μπορούν να επιβιώσουν εδώ. Όμως, αυτή η αντίληψη είναι καταστροφική, όπως και η συνολική αντίληψη του μισθοφορικού στρατού. Κανένας μισθοφορικός στρατός δεν νίκη</w:t>
      </w:r>
      <w:r>
        <w:rPr>
          <w:rFonts w:eastAsia="Times New Roman"/>
          <w:szCs w:val="24"/>
        </w:rPr>
        <w:t xml:space="preserve">σε στην ιστορία, ποτέ! Θα πάει με εκείνον που τον πληρώνει περισσότερα. Εκτός εάν έχετε κανένα άλλο παράδειγμα, αλλά δεν υπάρχει, μην ψάχνετε να το βρείτε. </w:t>
      </w:r>
    </w:p>
    <w:p w14:paraId="0D0A0C41"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Επίσης, πρέπει να διαπαιδαγωγηθούν στο πνεύμα «όχι ενάντια στους άλλους λαούς».  </w:t>
      </w:r>
    </w:p>
    <w:p w14:paraId="0D0A0C42" w14:textId="77777777" w:rsidR="00E2285C" w:rsidRDefault="00095D94">
      <w:pPr>
        <w:spacing w:line="600" w:lineRule="auto"/>
        <w:ind w:firstLine="720"/>
        <w:contextualSpacing/>
        <w:jc w:val="both"/>
        <w:rPr>
          <w:rFonts w:eastAsia="Times New Roman"/>
          <w:szCs w:val="24"/>
        </w:rPr>
      </w:pPr>
      <w:r>
        <w:rPr>
          <w:rFonts w:eastAsia="Times New Roman"/>
          <w:szCs w:val="24"/>
        </w:rPr>
        <w:t>Τέλος, για τον συ</w:t>
      </w:r>
      <w:r>
        <w:rPr>
          <w:rFonts w:eastAsia="Times New Roman"/>
          <w:szCs w:val="24"/>
        </w:rPr>
        <w:t xml:space="preserve">νδικαλισμό -πού είναι ο κ. Κυριαζίδης, έφυγε- όταν πάλευαν οι αστυνομικοί για τον συνδικαλισμό τότε, εμείς ήμασταν μαζί τους και ήταν από τους επικεφαλής. Τώρα τι έγινε και είστε αντίθετοι; Γιατί δεν έχουν δικαίωμα; </w:t>
      </w:r>
    </w:p>
    <w:p w14:paraId="0D0A0C43"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Εμείς, το Κομμουνιστικό Κόμμα Ελλάδας, </w:t>
      </w:r>
      <w:r>
        <w:rPr>
          <w:rFonts w:eastAsia="Times New Roman"/>
          <w:szCs w:val="24"/>
        </w:rPr>
        <w:t>θεωρούμε ότι οι στρατιωτικοί έχουν το δικαίωμα να συστήνουν ενώσεις, να προβά</w:t>
      </w:r>
      <w:r>
        <w:rPr>
          <w:rFonts w:eastAsia="Times New Roman"/>
          <w:szCs w:val="24"/>
        </w:rPr>
        <w:t>λ</w:t>
      </w:r>
      <w:r>
        <w:rPr>
          <w:rFonts w:eastAsia="Times New Roman"/>
          <w:szCs w:val="24"/>
        </w:rPr>
        <w:t xml:space="preserve">λουν τα αιτήματά τους, να διεκδικούν τη λύση τους. Και είναι ένα βήμα αυτό </w:t>
      </w:r>
      <w:r>
        <w:rPr>
          <w:rFonts w:eastAsia="Times New Roman"/>
          <w:szCs w:val="24"/>
        </w:rPr>
        <w:lastRenderedPageBreak/>
        <w:t xml:space="preserve">που γίνεται σήμερα, γι’ αυτό και το ψηφίζουμε. Έχουμε, όμως, σοβαρές και μεγάλες ενστάσεις που δεν έχω </w:t>
      </w:r>
      <w:r>
        <w:rPr>
          <w:rFonts w:eastAsia="Times New Roman"/>
          <w:szCs w:val="24"/>
        </w:rPr>
        <w:t>χρόνο για να τις υποστηρίξω.</w:t>
      </w:r>
    </w:p>
    <w:p w14:paraId="0D0A0C44" w14:textId="77777777" w:rsidR="00E2285C" w:rsidRDefault="00095D94">
      <w:pPr>
        <w:spacing w:line="600" w:lineRule="auto"/>
        <w:ind w:firstLine="720"/>
        <w:contextualSpacing/>
        <w:jc w:val="both"/>
        <w:rPr>
          <w:rFonts w:eastAsia="Times New Roman" w:cs="Times New Roman"/>
          <w:szCs w:val="24"/>
        </w:rPr>
      </w:pPr>
      <w:r>
        <w:rPr>
          <w:rFonts w:eastAsia="Times New Roman"/>
          <w:szCs w:val="24"/>
        </w:rPr>
        <w:t xml:space="preserve">Ωστόσο, έχουμε αυτή την υποκρισία και από </w:t>
      </w:r>
      <w:r>
        <w:rPr>
          <w:rFonts w:eastAsia="Times New Roman"/>
          <w:szCs w:val="24"/>
        </w:rPr>
        <w:t>άλλους,</w:t>
      </w:r>
      <w:r>
        <w:rPr>
          <w:rFonts w:eastAsia="Times New Roman"/>
          <w:szCs w:val="24"/>
        </w:rPr>
        <w:t xml:space="preserve"> που λένε «τι θα γίνει στις Ένοπλες Δυνάμεις και θα καταστραφούν οι Ένοπλες Δυνάμεις», λες και οι στρατιωτικοί δεν έχουν πολιτική άποψη και δεν γνωρίζουν ή λες και είναι ανεύθυνο</w:t>
      </w:r>
      <w:r>
        <w:rPr>
          <w:rFonts w:eastAsia="Times New Roman"/>
          <w:szCs w:val="24"/>
        </w:rPr>
        <w:t xml:space="preserve">ι και θα τους μετατρέψουν σε καφενείο του Ζαππείου. </w:t>
      </w:r>
      <w:r>
        <w:rPr>
          <w:rFonts w:eastAsia="Times New Roman" w:cs="Times New Roman"/>
          <w:szCs w:val="24"/>
        </w:rPr>
        <w:t xml:space="preserve">Από τη μία τους υμνείτε και από την άλλη τους θεωρείτε αφελείς ότι θα καταστρέψουν όλο τον στρατό αν αρχίσουν και συνδικαλίζονται. </w:t>
      </w:r>
    </w:p>
    <w:p w14:paraId="0D0A0C45" w14:textId="77777777" w:rsidR="00E2285C" w:rsidRDefault="00095D94">
      <w:pPr>
        <w:spacing w:line="600" w:lineRule="auto"/>
        <w:ind w:firstLine="720"/>
        <w:contextualSpacing/>
        <w:jc w:val="both"/>
        <w:rPr>
          <w:rFonts w:eastAsia="Times New Roman"/>
          <w:b/>
          <w:szCs w:val="24"/>
        </w:rPr>
      </w:pPr>
      <w:r>
        <w:rPr>
          <w:rFonts w:eastAsia="Times New Roman" w:cs="Times New Roman"/>
          <w:szCs w:val="24"/>
        </w:rPr>
        <w:t>Αυτά και ευχαριστώ, κύριε Πρόεδρε, για την ανοχή σας.</w:t>
      </w:r>
      <w:r>
        <w:rPr>
          <w:rFonts w:eastAsia="Times New Roman"/>
          <w:szCs w:val="24"/>
        </w:rPr>
        <w:t xml:space="preserve"> </w:t>
      </w:r>
    </w:p>
    <w:p w14:paraId="0D0A0C4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w:t>
      </w:r>
      <w:r>
        <w:rPr>
          <w:rFonts w:eastAsia="Times New Roman" w:cs="Times New Roman"/>
          <w:b/>
          <w:szCs w:val="24"/>
        </w:rPr>
        <w:t xml:space="preserve">ιος Βαρεμένος): </w:t>
      </w:r>
      <w:r>
        <w:rPr>
          <w:rFonts w:eastAsia="Times New Roman" w:cs="Times New Roman"/>
          <w:szCs w:val="24"/>
        </w:rPr>
        <w:t>Ο κ. Καραγιαννίδης από τον ΣΥΡΙΖΑ έχει τον λόγο.</w:t>
      </w:r>
    </w:p>
    <w:p w14:paraId="0D0A0C4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Ευχαριστώ, κύριε Πρόεδρε.</w:t>
      </w:r>
    </w:p>
    <w:p w14:paraId="0D0A0C4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Δύο εισαγωγικά σχόλια, μιας και άνοιξε τη συζήτηση ο κ. Παφίλης. Το ΝΑΤΟ κλιμακώνει την κατάσταση στη Βαλτική πολύ επικίνδυνα. Υπερασπίζεται χ</w:t>
      </w:r>
      <w:r>
        <w:rPr>
          <w:rFonts w:eastAsia="Times New Roman" w:cs="Times New Roman"/>
          <w:szCs w:val="24"/>
        </w:rPr>
        <w:t xml:space="preserve">ώρες με ακροδεξιές και ναζιστικές κυβερνήσεις, </w:t>
      </w:r>
      <w:r>
        <w:rPr>
          <w:rFonts w:eastAsia="Times New Roman" w:cs="Times New Roman"/>
          <w:szCs w:val="24"/>
        </w:rPr>
        <w:lastRenderedPageBreak/>
        <w:t>θεωρεί ότι αν στρατικοποιήσει μία ζώνη γύρω-γύρω από τη Ρωσία θα λύσει το πρόβλημα και το μόνο που θα επιτύχει είναι ένας πόλεμος. Το έχουμε ζήσει στο παρελθόν και ελπίζω να μην το ξαναζήσουμε ποτέ στο μέλλον.</w:t>
      </w:r>
      <w:r>
        <w:rPr>
          <w:rFonts w:eastAsia="Times New Roman" w:cs="Times New Roman"/>
          <w:szCs w:val="24"/>
        </w:rPr>
        <w:t xml:space="preserve"> </w:t>
      </w:r>
    </w:p>
    <w:p w14:paraId="0D0A0C4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Άρα εδώ πρέπει να παρθεί μία θέση και να ακουστεί μία άποψη στο τι ακριβώς κάνουμε εμείς μέσα στο ΝΑΤΟ. Και το λέω αυτό, έχοντας και την ευθύνη της κοινοβουλευτικής αντιπροσώπευσης στην Κοινοβουλευτική Αντιπροσωπεία του ΝΑΤΟ.</w:t>
      </w:r>
    </w:p>
    <w:p w14:paraId="0D0A0C4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Δεν μπορούμε να δεχθούμε έτσ</w:t>
      </w:r>
      <w:r>
        <w:rPr>
          <w:rFonts w:eastAsia="Times New Roman" w:cs="Times New Roman"/>
          <w:szCs w:val="24"/>
        </w:rPr>
        <w:t>ι εύκολα να κόβουν βόλτες στη Μαύρη Θάλασσα νατοϊκά πλοία, δηλαδή</w:t>
      </w:r>
      <w:r>
        <w:rPr>
          <w:rFonts w:eastAsia="Times New Roman" w:cs="Times New Roman"/>
          <w:szCs w:val="24"/>
        </w:rPr>
        <w:t>,</w:t>
      </w:r>
      <w:r>
        <w:rPr>
          <w:rFonts w:eastAsia="Times New Roman" w:cs="Times New Roman"/>
          <w:szCs w:val="24"/>
        </w:rPr>
        <w:t xml:space="preserve"> αμερικάνικα και να εγκατασταθούν κάποιες χιλιάδες στρατιώτες, μαζί με πυραύλους, γύρω-γύρω από τη Ρωσία.</w:t>
      </w:r>
    </w:p>
    <w:p w14:paraId="0D0A0C4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Το δεύτερο σχόλιο έχει να κάνει με την Ένωση Στρατιωτικών Ηπείρου. Η ανακοίνωσή τους</w:t>
      </w:r>
      <w:r>
        <w:rPr>
          <w:rFonts w:eastAsia="Times New Roman" w:cs="Times New Roman"/>
          <w:szCs w:val="24"/>
        </w:rPr>
        <w:t xml:space="preserve"> αγγίζει τα όρια της ποινικής ευθύνης. Όταν διακινείται ένα κείμενο από τη συγκεκριμένη </w:t>
      </w:r>
      <w:r>
        <w:rPr>
          <w:rFonts w:eastAsia="Times New Roman" w:cs="Times New Roman"/>
          <w:szCs w:val="24"/>
        </w:rPr>
        <w:t>έ</w:t>
      </w:r>
      <w:r>
        <w:rPr>
          <w:rFonts w:eastAsia="Times New Roman" w:cs="Times New Roman"/>
          <w:szCs w:val="24"/>
        </w:rPr>
        <w:t>νωση</w:t>
      </w:r>
      <w:r>
        <w:rPr>
          <w:rFonts w:eastAsia="Times New Roman" w:cs="Times New Roman"/>
          <w:szCs w:val="24"/>
        </w:rPr>
        <w:t>,</w:t>
      </w:r>
      <w:r>
        <w:rPr>
          <w:rFonts w:eastAsia="Times New Roman" w:cs="Times New Roman"/>
          <w:szCs w:val="24"/>
        </w:rPr>
        <w:t xml:space="preserve"> που ζητά να μάθει πόσοι έχουν προσβληθεί από φυματίωση και προκαλεί τον πανικό στις οικογένειες των αξιωματικών </w:t>
      </w:r>
      <w:r>
        <w:rPr>
          <w:rFonts w:eastAsia="Times New Roman" w:cs="Times New Roman"/>
          <w:szCs w:val="24"/>
        </w:rPr>
        <w:lastRenderedPageBreak/>
        <w:t>και των στρατιωτών</w:t>
      </w:r>
      <w:r>
        <w:rPr>
          <w:rFonts w:eastAsia="Times New Roman" w:cs="Times New Roman"/>
          <w:szCs w:val="24"/>
        </w:rPr>
        <w:t>,</w:t>
      </w:r>
      <w:r>
        <w:rPr>
          <w:rFonts w:eastAsia="Times New Roman" w:cs="Times New Roman"/>
          <w:szCs w:val="24"/>
        </w:rPr>
        <w:t xml:space="preserve"> που υπηρετούν στα συγκεκριμέν</w:t>
      </w:r>
      <w:r>
        <w:rPr>
          <w:rFonts w:eastAsia="Times New Roman" w:cs="Times New Roman"/>
          <w:szCs w:val="24"/>
        </w:rPr>
        <w:t xml:space="preserve">α μέρη, ε κάποια στιγμή πρέπει να επέμβει είτε ο στρατιωτικός δικαστής είτε ο πολιτικός δικαστής, δεν γίνεται διαφορετικά. </w:t>
      </w:r>
    </w:p>
    <w:p w14:paraId="0D0A0C4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Τους θεσμοθετείτε, όμως αυτούς.</w:t>
      </w:r>
    </w:p>
    <w:p w14:paraId="0D0A0C4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Αυτοί δεν είναι θεσμοθετημένοι. Αν πάρουν την άδεια, θα γί</w:t>
      </w:r>
      <w:r>
        <w:rPr>
          <w:rFonts w:eastAsia="Times New Roman" w:cs="Times New Roman"/>
          <w:szCs w:val="24"/>
        </w:rPr>
        <w:t xml:space="preserve">νουν σωματείο. </w:t>
      </w:r>
    </w:p>
    <w:p w14:paraId="0D0A0C4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Τι «αν πάρουν την άδεια»; Αφού τους θεσμοθετείτε.</w:t>
      </w:r>
    </w:p>
    <w:p w14:paraId="0D0A0C4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Πάμε, λοιπόν, τώρα στα κύρια του νομοσχεδίου.</w:t>
      </w:r>
    </w:p>
    <w:p w14:paraId="0D0A0C5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Δύο ζητήματα ήταν από την Αντιπολίτευση -υπάρχουν ενστάσεις μεγάλες από την Αξιωματική Αντιπολίτευση, </w:t>
      </w:r>
      <w:r>
        <w:rPr>
          <w:rFonts w:eastAsia="Times New Roman" w:cs="Times New Roman"/>
          <w:szCs w:val="24"/>
        </w:rPr>
        <w:t xml:space="preserve">εννοώ- ο συνδικαλισμός στον Στρατό και φυσικά η ΜΟΜΚΑ. </w:t>
      </w:r>
    </w:p>
    <w:p w14:paraId="0D0A0C5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Και ο κύριος συνδικαλισμό κάνει!</w:t>
      </w:r>
    </w:p>
    <w:p w14:paraId="0D0A0C5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Να πούμε, λοιπόν, για τον συνδικαλισμό.</w:t>
      </w:r>
    </w:p>
    <w:p w14:paraId="0D0A0C5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Κύριε Δαβάκη, είχατε το προνόμιο του περισσότερου </w:t>
      </w:r>
      <w:r>
        <w:rPr>
          <w:rFonts w:eastAsia="Times New Roman" w:cs="Times New Roman"/>
          <w:szCs w:val="24"/>
        </w:rPr>
        <w:t>χρόνου, αφήστε τον συνάδελφο να μιλήσει.</w:t>
      </w:r>
    </w:p>
    <w:p w14:paraId="0D0A0C5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Αφήστε με να τα πω και μετά θα κάνετε κριτική σε αυτά που θα πω.</w:t>
      </w:r>
    </w:p>
    <w:p w14:paraId="0D0A0C5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Όχι, δεν θέλω.</w:t>
      </w:r>
    </w:p>
    <w:p w14:paraId="0D0A0C56"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ΧΡΗΣΤΟΣ ΚΑΡΑΓΙΑΝΝΙΔΗΣ: </w:t>
      </w:r>
      <w:r>
        <w:rPr>
          <w:rFonts w:eastAsia="Times New Roman" w:cs="Times New Roman"/>
          <w:szCs w:val="24"/>
        </w:rPr>
        <w:t xml:space="preserve">Η Νέα Δημοκρατία δεν καλεί αυτές τις ενώσεις αξιωματικών και συζητάει </w:t>
      </w:r>
      <w:r>
        <w:rPr>
          <w:rFonts w:eastAsia="Times New Roman" w:cs="Times New Roman"/>
          <w:szCs w:val="24"/>
        </w:rPr>
        <w:t>μαζί; Υπάρχει μέσα στην Επιτροπή Εθνικής Άμυνας και Εξωτερικής Πολιτικής η πρόσκληση προς αυτές τις ενώσεις στρατιωτικών; Ποιοι άνθρωποι ήρθαν και συζήτησαν…</w:t>
      </w:r>
    </w:p>
    <w:p w14:paraId="0D0A0C5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Ο στρατηγός το</w:t>
      </w:r>
      <w:r>
        <w:rPr>
          <w:rFonts w:eastAsia="Times New Roman" w:cs="Times New Roman"/>
          <w:szCs w:val="24"/>
        </w:rPr>
        <w:t>ύ</w:t>
      </w:r>
      <w:r>
        <w:rPr>
          <w:rFonts w:eastAsia="Times New Roman" w:cs="Times New Roman"/>
          <w:szCs w:val="24"/>
        </w:rPr>
        <w:t xml:space="preserve">ς κάλεσε. </w:t>
      </w:r>
    </w:p>
    <w:p w14:paraId="0D0A0C5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Ναι, αλλά δεν με αφήνετε.</w:t>
      </w:r>
    </w:p>
    <w:p w14:paraId="0D0A0C5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Μη διακόπτετε. Και εμείς μπορούμε να διακόψουμε, εάν θέλετε. </w:t>
      </w:r>
    </w:p>
    <w:p w14:paraId="0D0A0C5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Το κάνετε!</w:t>
      </w:r>
    </w:p>
    <w:p w14:paraId="0D0A0C5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ΛΙΑΝΑ ΚΑΝΕΛΛΗ: </w:t>
      </w:r>
      <w:r>
        <w:rPr>
          <w:rFonts w:eastAsia="Times New Roman" w:cs="Times New Roman"/>
          <w:szCs w:val="24"/>
        </w:rPr>
        <w:t>Σταματήστε να προχωρήσουμε.</w:t>
      </w:r>
    </w:p>
    <w:p w14:paraId="0D0A0C5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Να ολοκληρώσω, κύριε συνάδελφε, γιατί όταν μιλάτε επάνω σε αυτά που λέω με διακόπτε</w:t>
      </w:r>
      <w:r>
        <w:rPr>
          <w:rFonts w:eastAsia="Times New Roman" w:cs="Times New Roman"/>
          <w:szCs w:val="24"/>
        </w:rPr>
        <w:t>τε. Δεν γίνεται.</w:t>
      </w:r>
    </w:p>
    <w:p w14:paraId="0D0A0C5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Λέτε ανακρίβειες, γι’ αυτό!</w:t>
      </w:r>
    </w:p>
    <w:p w14:paraId="0D0A0C5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Δαβάκη, σας παρακαλώ.</w:t>
      </w:r>
    </w:p>
    <w:p w14:paraId="0D0A0C5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Ο στρατηγός τους κάλεσε!</w:t>
      </w:r>
    </w:p>
    <w:p w14:paraId="0D0A0C6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Συνεχίστε, κύριε Καραγιαννίδη.</w:t>
      </w:r>
    </w:p>
    <w:p w14:paraId="0D0A0C6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Πάρτε τον λόγο και πείτε μετά…</w:t>
      </w:r>
    </w:p>
    <w:p w14:paraId="0D0A0C6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Θεσμοθετημένες ενώσεις κάλεσε, δεν κάλεσε τα σωματεία.</w:t>
      </w:r>
    </w:p>
    <w:p w14:paraId="0D0A0C6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Κλήθηκαν από τα </w:t>
      </w:r>
      <w:r>
        <w:rPr>
          <w:rFonts w:eastAsia="Times New Roman" w:cs="Times New Roman"/>
          <w:szCs w:val="24"/>
        </w:rPr>
        <w:t>κ</w:t>
      </w:r>
      <w:r>
        <w:rPr>
          <w:rFonts w:eastAsia="Times New Roman" w:cs="Times New Roman"/>
          <w:szCs w:val="24"/>
        </w:rPr>
        <w:t>όμματα της Αντιπολιτεύσεως θεσμικά να παρουσιαστούν και να μιλήσουν στη δεύτερη συνεδρίαση οι ενώσεις στρατιωτι</w:t>
      </w:r>
      <w:r>
        <w:rPr>
          <w:rFonts w:eastAsia="Times New Roman" w:cs="Times New Roman"/>
          <w:szCs w:val="24"/>
        </w:rPr>
        <w:t>κών; Κλήθηκαν.</w:t>
      </w:r>
    </w:p>
    <w:p w14:paraId="0D0A0C6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ΔΑΒΑΚΗΣ: </w:t>
      </w:r>
      <w:r>
        <w:rPr>
          <w:rFonts w:eastAsia="Times New Roman" w:cs="Times New Roman"/>
          <w:szCs w:val="24"/>
        </w:rPr>
        <w:t>Η Νέα Δημοκρατία δεν τις κάλεσε.</w:t>
      </w:r>
    </w:p>
    <w:p w14:paraId="0D0A0C6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 xml:space="preserve">Ωραία, τις κάλεσαν οι υπόλοιποι. Άρα οι ενώσεις αυτές υπάρχουν. Θέλουμε να κλείσουμε τα μάτια; Η Νέα Δημοκρατία θέλει να τα κλείσει τα μάτια, εμείς δεν θέλουμε να τα </w:t>
      </w:r>
      <w:r>
        <w:rPr>
          <w:rFonts w:eastAsia="Times New Roman" w:cs="Times New Roman"/>
          <w:szCs w:val="24"/>
        </w:rPr>
        <w:t>κλείσουμε τα μάτια. Έχουν δικαίωμα οι άνθρωποι που δουλεύουν στις Ένοπλες Δυνάμεις να συνδικαλιστούν υπερασπιζόμενοι τα δικά τους συμφέροντα, χωρίς να προκαλούν πρόβλημα στην πολιτική και στρατιωτική τάξη; Το προβλέπει αυτό ο νόμος; Εμείς λέμε ότι το προβλ</w:t>
      </w:r>
      <w:r>
        <w:rPr>
          <w:rFonts w:eastAsia="Times New Roman" w:cs="Times New Roman"/>
          <w:szCs w:val="24"/>
        </w:rPr>
        <w:t>έπει. Έχετε κάποια άλλη απάντηση σε αυτή την ιστορία; Όχι. Λέτε «εμείς δεν δεχόμαστε τον συνδικαλισμό στις Ένοπλες Δυνάμεις». Ωραία, εμείς τον δεχόμαστε και θα γίνει. Τι να κάνουμε; Έτσι πάει αυτή η ιστορία, δεν πάει διαφορετικά. Έχετε κάποιο επιχείρημα; Ό</w:t>
      </w:r>
      <w:r>
        <w:rPr>
          <w:rFonts w:eastAsia="Times New Roman" w:cs="Times New Roman"/>
          <w:szCs w:val="24"/>
        </w:rPr>
        <w:t xml:space="preserve">χι! </w:t>
      </w:r>
    </w:p>
    <w:p w14:paraId="0D0A0C6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Πολλά!</w:t>
      </w:r>
    </w:p>
    <w:p w14:paraId="0D0A0C6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 xml:space="preserve">Θέλετε να τους συναντάτε σε άλλα γραφεία, σε σκοτεινά δωμάτια και να γίνονται διαβουλεύσεις; Μέχρι στιγμής αυτό έχει γίνει και μη μου το αρνηθείτε. Θέλετε να υπάρχουν </w:t>
      </w:r>
      <w:r>
        <w:rPr>
          <w:rFonts w:eastAsia="Times New Roman" w:cs="Times New Roman"/>
          <w:szCs w:val="24"/>
        </w:rPr>
        <w:lastRenderedPageBreak/>
        <w:t>επιρροές στους αξιωματικούς και στη</w:t>
      </w:r>
      <w:r>
        <w:rPr>
          <w:rFonts w:eastAsia="Times New Roman" w:cs="Times New Roman"/>
          <w:szCs w:val="24"/>
        </w:rPr>
        <w:t xml:space="preserve">ν εξέλιξή τους; Και μη μου πείτε ότι δεν υπήρξαν επιρροές στους αξιωματικούς και στην εξέλιξή τους. Από τους απλούς φαντάρους μέχρι τους αρχηγούς των Σωμάτων. </w:t>
      </w:r>
    </w:p>
    <w:p w14:paraId="0D0A0C6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Άρα, θέλουμε να βγάλουμε στο φως μία ιστορία που μέχρι τώρα κινείται στο σκοτάδι, εννοώντας ότι </w:t>
      </w:r>
      <w:r>
        <w:rPr>
          <w:rFonts w:eastAsia="Times New Roman" w:cs="Times New Roman"/>
          <w:szCs w:val="24"/>
        </w:rPr>
        <w:t>δεν νομιμοποιούνται οι άνθρωποι να υπάρχουν, ώστε όλοι διαφανώς να ξέρουμε κάποια πράγματα.</w:t>
      </w:r>
    </w:p>
    <w:p w14:paraId="0D0A0C6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Παίρνω</w:t>
      </w:r>
      <w:r>
        <w:rPr>
          <w:rFonts w:eastAsia="Times New Roman" w:cs="Times New Roman"/>
          <w:szCs w:val="24"/>
        </w:rPr>
        <w:t>,</w:t>
      </w:r>
      <w:r>
        <w:rPr>
          <w:rFonts w:eastAsia="Times New Roman" w:cs="Times New Roman"/>
          <w:szCs w:val="24"/>
        </w:rPr>
        <w:t xml:space="preserve"> απλώς για να κάνω δυο παρατηρήσεις</w:t>
      </w:r>
      <w:r>
        <w:rPr>
          <w:rFonts w:eastAsia="Times New Roman" w:cs="Times New Roman"/>
          <w:szCs w:val="24"/>
        </w:rPr>
        <w:t>,</w:t>
      </w:r>
      <w:r>
        <w:rPr>
          <w:rFonts w:eastAsia="Times New Roman" w:cs="Times New Roman"/>
          <w:szCs w:val="24"/>
        </w:rPr>
        <w:t xml:space="preserve"> το συγκεκριμένο άρθρο διότι μετά από κουβέντα που έχουμε κάνει</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διαπιστώνω κάποια ζητήματα. Υπάρχει το περιθώριο </w:t>
      </w:r>
      <w:r>
        <w:rPr>
          <w:rFonts w:eastAsia="Times New Roman" w:cs="Times New Roman"/>
          <w:szCs w:val="24"/>
        </w:rPr>
        <w:t xml:space="preserve">πολλαπλών εκπροσωπήσεων –λέει- στο </w:t>
      </w:r>
      <w:r>
        <w:rPr>
          <w:rFonts w:eastAsia="Times New Roman" w:cs="Times New Roman"/>
          <w:szCs w:val="24"/>
        </w:rPr>
        <w:t>σωματείο</w:t>
      </w:r>
      <w:r>
        <w:rPr>
          <w:rFonts w:eastAsia="Times New Roman" w:cs="Times New Roman"/>
          <w:szCs w:val="24"/>
        </w:rPr>
        <w:t xml:space="preserve">, στην Ένωση Στρατιωτικών, όταν ένα μέλος αυτής της </w:t>
      </w:r>
      <w:r>
        <w:rPr>
          <w:rFonts w:eastAsia="Times New Roman" w:cs="Times New Roman"/>
          <w:szCs w:val="24"/>
        </w:rPr>
        <w:t>Ένωσης</w:t>
      </w:r>
      <w:r>
        <w:rPr>
          <w:rFonts w:eastAsia="Times New Roman" w:cs="Times New Roman"/>
          <w:szCs w:val="24"/>
        </w:rPr>
        <w:t xml:space="preserve">, της πρωτοβάθμιας, δεν μπορεί να παρίσταται εκεί. Και υπάρχει το δικαίωμα ένας αξιωματικός να εκπροσωπεί μέχρι και δυο. Νομίζω ότι είναι λίγο τραβηγμένο, </w:t>
      </w:r>
      <w:r>
        <w:rPr>
          <w:rFonts w:eastAsia="Times New Roman" w:cs="Times New Roman"/>
          <w:szCs w:val="24"/>
        </w:rPr>
        <w:t>γιατί θα παίξει ένα παιχνίδι περίεργο.</w:t>
      </w:r>
    </w:p>
    <w:p w14:paraId="0D0A0C6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στο δεύτερο, στο οποίο έχω μια διαφωνία, ένσταση να την πω, είναι ότι όσον αφορά τις συνδρομές των μελών των πρωτοβάθμιων σωματείων το ύψος τους το καθορίζει το διοικητικό συμβούλιο της Ομοσπονδίας. Ε, μπορεί </w:t>
      </w:r>
      <w:r>
        <w:rPr>
          <w:rFonts w:eastAsia="Times New Roman" w:cs="Times New Roman"/>
          <w:szCs w:val="24"/>
        </w:rPr>
        <w:t xml:space="preserve">να έχει το δικαίωμα το κάθε πρωτοβάθμιο σωματείο να καθορίζει το ίδιο </w:t>
      </w:r>
      <w:r>
        <w:rPr>
          <w:rFonts w:eastAsia="Times New Roman" w:cs="Times New Roman"/>
          <w:szCs w:val="24"/>
        </w:rPr>
        <w:lastRenderedPageBreak/>
        <w:t>αυτά τα πράγματα. Δεν είναι τώρα ζήτημα η δευτεροβάθμια ένωση να καθορίζει την εκάστοτε συνδρομή. Ας δοθεί το δικαίωμα στα πρωτοβάθμια σωματεία.</w:t>
      </w:r>
    </w:p>
    <w:p w14:paraId="0D0A0C6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Πάμε λοιπόν στην ΜΟΜΚΑ. Φαντάζομαι -και τ</w:t>
      </w:r>
      <w:r>
        <w:rPr>
          <w:rFonts w:eastAsia="Times New Roman" w:cs="Times New Roman"/>
          <w:szCs w:val="24"/>
        </w:rPr>
        <w:t>ο είπα και θα το ξαναπώ, γιατί δεν γίνεται- ότι δεν θα υπάρξει κάποιος επαγγελματίας μηχανικός εργολάβος, που θα ανέβει στον Έβρο, στην Ξάνθη, στο Νευροκόπι της Δράμας ή στο Παρανέστι μέσα στον χειμώνα για να ανοίξει έναν δασικό δρόμο ή έναν κανονικό δρόμο</w:t>
      </w:r>
      <w:r>
        <w:rPr>
          <w:rFonts w:eastAsia="Times New Roman" w:cs="Times New Roman"/>
          <w:szCs w:val="24"/>
        </w:rPr>
        <w:t xml:space="preserve">, όταν έχει κοπεί το ρεύμα σε αυτούς τους οικισμούς ή σε αυτούς τους δήμους. Αυτό, λοιπόν, το κάνει ο </w:t>
      </w:r>
      <w:r>
        <w:rPr>
          <w:rFonts w:eastAsia="Times New Roman" w:cs="Times New Roman"/>
          <w:szCs w:val="24"/>
        </w:rPr>
        <w:t>στρατός</w:t>
      </w:r>
      <w:r>
        <w:rPr>
          <w:rFonts w:eastAsia="Times New Roman" w:cs="Times New Roman"/>
          <w:szCs w:val="24"/>
        </w:rPr>
        <w:t>. Δεν θέλουμε να το κάνει; Εμείς λέμε ότι πρέπει να το κάνει με έναν τρόπο. Υπάρχει άλλος τρόπος με τον οποίο μπορούν να δουλέψουν αυτά τα πράγματα</w:t>
      </w:r>
      <w:r>
        <w:rPr>
          <w:rFonts w:eastAsia="Times New Roman" w:cs="Times New Roman"/>
          <w:szCs w:val="24"/>
        </w:rPr>
        <w:t xml:space="preserve">; Από ό,τι ξέρετε οι μηχανικοί και οι εργολάβοι και οι εταιρείες δεν θα ενδιαφερθούν για αυτά τα έργα. Γίνεται, λοιπόν, μια προσπάθεια, σε συνάρτηση και σε συνεργασία και με την </w:t>
      </w:r>
      <w:r>
        <w:rPr>
          <w:rFonts w:eastAsia="Times New Roman" w:cs="Times New Roman"/>
          <w:szCs w:val="24"/>
        </w:rPr>
        <w:t>τοπική αυτοδιοίκηση</w:t>
      </w:r>
      <w:r>
        <w:rPr>
          <w:rFonts w:eastAsia="Times New Roman" w:cs="Times New Roman"/>
          <w:szCs w:val="24"/>
        </w:rPr>
        <w:t>, όταν προκύπτουν ζητήματα και κόβεται το ρεύμα σε ένα χωρι</w:t>
      </w:r>
      <w:r>
        <w:rPr>
          <w:rFonts w:eastAsia="Times New Roman" w:cs="Times New Roman"/>
          <w:szCs w:val="24"/>
        </w:rPr>
        <w:t xml:space="preserve">ό για μια εβδομάδα να μην λέμε ότι θα κάνουμε μελέτη, διαγωνισμό και ανάθεση έργου, γιατί θα έχουν πεθάνει άνθρωποι. Πολύ απλά. </w:t>
      </w:r>
    </w:p>
    <w:p w14:paraId="0D0A0C6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να βρεθεί μια λύση. Διαφωνείτε σε επιμέρους ζητήματα; Να τα συζητήσουμε. Εσείς απορρίπτετε τη ΜΟΜΚΑ εξαρχής και δεν είνα</w:t>
      </w:r>
      <w:r>
        <w:rPr>
          <w:rFonts w:eastAsia="Times New Roman" w:cs="Times New Roman"/>
          <w:szCs w:val="24"/>
        </w:rPr>
        <w:t>ι ότι έχουμε κάποιες τεχνικές βελτιώσεις που θα μπορούσαμε να τις κάνουμε. Να τις κάνουμε. Όμως, εσείς διαφωνείτε με το συνολικό πλαίσιο. Να δούμε, λοιπόν, πώς μπορεί να βελτιωθεί αυτό το πράγμα, αν υπάρχουν ζητήματα βελτίωσης.</w:t>
      </w:r>
    </w:p>
    <w:p w14:paraId="0D0A0C6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Κλείνω, γιατί ίσως τράβηξε π</w:t>
      </w:r>
      <w:r>
        <w:rPr>
          <w:rFonts w:eastAsia="Times New Roman" w:cs="Times New Roman"/>
          <w:szCs w:val="24"/>
        </w:rPr>
        <w:t>ολύ αυτή η ιστορία με το νομοσχέδιο, γιατί έγινε λόγος και περί δηλώσεων εδώ πέρα. Διαβάζω μια δήλωση για να σας τη θυμίσω, μιας και είναι μέλος της Νέας Δημοκρατίας ο κ. Γεωργιάδης. Έχει πει ότι ο Σαμαράς είναι ο αχρηστότερος Υπουργός Εξωτερικών από καταβ</w:t>
      </w:r>
      <w:r>
        <w:rPr>
          <w:rFonts w:eastAsia="Times New Roman" w:cs="Times New Roman"/>
          <w:szCs w:val="24"/>
        </w:rPr>
        <w:t xml:space="preserve">ολής ελληνικού κράτους. Αν θέλετε να σας το δώσω και βίντεο, είναι το </w:t>
      </w:r>
      <w:r>
        <w:rPr>
          <w:rFonts w:eastAsia="Times New Roman" w:cs="Times New Roman"/>
          <w:szCs w:val="24"/>
          <w:lang w:val="en-US"/>
        </w:rPr>
        <w:t>top</w:t>
      </w:r>
      <w:r>
        <w:rPr>
          <w:rFonts w:eastAsia="Times New Roman" w:cs="Times New Roman"/>
          <w:szCs w:val="24"/>
        </w:rPr>
        <w:t xml:space="preserve"> 10 των καλύτερων δηλώσεων του </w:t>
      </w:r>
      <w:r>
        <w:rPr>
          <w:rFonts w:eastAsia="Times New Roman" w:cs="Times New Roman"/>
          <w:szCs w:val="24"/>
        </w:rPr>
        <w:t xml:space="preserve">Άδωνι </w:t>
      </w:r>
      <w:r>
        <w:rPr>
          <w:rFonts w:eastAsia="Times New Roman" w:cs="Times New Roman"/>
          <w:szCs w:val="24"/>
        </w:rPr>
        <w:t xml:space="preserve">Γεωργιάδη, να σας το δώσω. Όμως, ο τελευταίος που πρέπει να μιλάει για δηλώσεις του παρελθόντος είναι ο κ. Γεωργιάδης, γιατί είναι και ασυγκράτητος! </w:t>
      </w:r>
    </w:p>
    <w:p w14:paraId="0D0A0C6E" w14:textId="77777777" w:rsidR="00E2285C" w:rsidRDefault="00095D9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D0A0C6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Καββαδάς έχει τον λόγο.</w:t>
      </w:r>
    </w:p>
    <w:p w14:paraId="0D0A0C7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ΚΑΒΒΑΔΑΣ: </w:t>
      </w:r>
      <w:r>
        <w:rPr>
          <w:rFonts w:eastAsia="Times New Roman" w:cs="Times New Roman"/>
          <w:szCs w:val="24"/>
        </w:rPr>
        <w:t>Ευχαριστώ, κύριε Πρόεδρε.</w:t>
      </w:r>
    </w:p>
    <w:p w14:paraId="0D0A0C7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έπειτα από τέσσερις συνεδριάσεις στην αρμόδια Διαρκή Επιτροπή Εθνικής Άμυνας και Εξωτερικών Υποθέσεων συζητάμε σήμερα αυτό το πολύ σημαντικό νομοσχέδιο του Υπουργείο</w:t>
      </w:r>
      <w:r>
        <w:rPr>
          <w:rFonts w:eastAsia="Times New Roman" w:cs="Times New Roman"/>
          <w:szCs w:val="24"/>
        </w:rPr>
        <w:t xml:space="preserve">υ Άμυνας σε μόλις μια συνεδρίαση. </w:t>
      </w:r>
    </w:p>
    <w:p w14:paraId="0D0A0C7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Κύριε Υπουργέ, θα μπορούσαμε να μη συζητήσουμε αυτό το νομοσχέδιο γρήγορα, υπό πίεση και στη σκιά του εκλογικού νόμου. Κύριοι της Συγκυβέρνησης, δείξατε ιδιαίτερο ενδιαφέρον για να φέρετε μέσα στο καλοκαίρι τον εκλογικό ν</w:t>
      </w:r>
      <w:r>
        <w:rPr>
          <w:rFonts w:eastAsia="Times New Roman" w:cs="Times New Roman"/>
          <w:szCs w:val="24"/>
        </w:rPr>
        <w:t xml:space="preserve">όμο, που μόνο στόχο έχει να καλύψει τις μικροκομματικές σας σκοπιμότητες. Φέρατε έναν νόμο που δεν υπηρετεί τη χώρα και δεν βοηθά στο σχηματισμό μιας σταθερής κυβέρνησης. Δυστυχώς, δεν βλέπουμε να δείχνετε το ίδιο ενδιαφέρον για την περιφέρεια και για την </w:t>
      </w:r>
      <w:r>
        <w:rPr>
          <w:rFonts w:eastAsia="Times New Roman" w:cs="Times New Roman"/>
          <w:szCs w:val="24"/>
        </w:rPr>
        <w:t xml:space="preserve">επίλυση των προβλημάτων που εμείς αντιμετωπίζουμε. </w:t>
      </w:r>
    </w:p>
    <w:p w14:paraId="0D0A0C7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Και τι εννοώ; Ειδικά στη Λευκάδα, οκτώ μήνες μετά από τον σεισμό που έπληξε το νησί μας, τα έργα αποκατάστασης των προσβάσεων στις παραλίες παγκοσμίου φήμης των Εγκρεμνών και του Γιαλού δεν </w:t>
      </w:r>
      <w:r>
        <w:rPr>
          <w:rFonts w:eastAsia="Times New Roman" w:cs="Times New Roman"/>
          <w:szCs w:val="24"/>
        </w:rPr>
        <w:lastRenderedPageBreak/>
        <w:t>έχουν καν ξεκι</w:t>
      </w:r>
      <w:r>
        <w:rPr>
          <w:rFonts w:eastAsia="Times New Roman" w:cs="Times New Roman"/>
          <w:szCs w:val="24"/>
        </w:rPr>
        <w:t>νήσει. Παρά τις κυβερνητικές υποσχέσεις ότι ως το τέλος του Ιουνίου θα είχαν ξεκινήσει οι διαδικασίες αποκατάστασης, δυο από τις διασημότερες παραλίες της Λευκάδας, που είναι ζωτικής σημασίας για τον τουρισμό και την οικονομία του νησιού, δεν είναι προσβάσ</w:t>
      </w:r>
      <w:r>
        <w:rPr>
          <w:rFonts w:eastAsia="Times New Roman" w:cs="Times New Roman"/>
          <w:szCs w:val="24"/>
        </w:rPr>
        <w:t xml:space="preserve">ιμες. Μάλιστα, οι κάτοικοι έχουν φτάσει σε τέτοιο σημείο απόγνωσης από την αδιαφορία της Κυβέρνησης, που πήραν την κατάσταση στα χέρια τους, έκαναν έρανο και μάζεψαν χρήματα για να ανοίξουν με δικά τους μέσα τους δρόμους για τις παραλίες. </w:t>
      </w:r>
    </w:p>
    <w:p w14:paraId="0D0A0C7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Ακούσατε καλά! Ο</w:t>
      </w:r>
      <w:r>
        <w:rPr>
          <w:rFonts w:eastAsia="Times New Roman" w:cs="Times New Roman"/>
          <w:szCs w:val="24"/>
        </w:rPr>
        <w:t>ι οικονομικές επιπτώσεις στη νότια Λευκάδα είναι τόσο δραματικές, που οι άνθρωποι έφτασαν στο αμήν και πήραν τα φτυάρια, πλήρωσαν σκαπτικά μηχανήματα και προσπαθούν μόνοι τους να ανοίξουν τον δρόμο, με όποιες επιπτώσεις μπορεί αυτό να έχει για την ασφάλεια</w:t>
      </w:r>
      <w:r>
        <w:rPr>
          <w:rFonts w:eastAsia="Times New Roman" w:cs="Times New Roman"/>
          <w:szCs w:val="24"/>
        </w:rPr>
        <w:t xml:space="preserve"> των υποδομών και των ανθρώπων που θα χρησιμοποιήσουν τους δρόμους αυτούς. </w:t>
      </w:r>
    </w:p>
    <w:p w14:paraId="0D0A0C7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είναι κάτι που πρέπει να ακουστεί από το Βήμα της Βουλής, κυρίες και κύριοι συνάδελφοι, για να γνωρίζει ο κόσμος τι συμβαίνει και ποια είναι η στάση της Κυβέρνησης απέναντι στ</w:t>
      </w:r>
      <w:r>
        <w:rPr>
          <w:rFonts w:eastAsia="Times New Roman" w:cs="Times New Roman"/>
          <w:szCs w:val="24"/>
        </w:rPr>
        <w:t xml:space="preserve">α πραγματικά προβλήματα που βιώνουν οι πολίτες, ειδικά στην περιφέρεια. </w:t>
      </w:r>
    </w:p>
    <w:p w14:paraId="0D0A0C7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Τώρα, όσον αφορά το αντικείμενο του παρόντος νομοσχεδίου, επιτρέψτε μου να κάνω συγκεκριμένες επισημάνσεις. </w:t>
      </w:r>
    </w:p>
    <w:p w14:paraId="0D0A0C7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Πρώτον, αναφορικά με τη σύσταση της νέας Σχολής της Αεροπορίας, ζητήσαμε σ</w:t>
      </w:r>
      <w:r>
        <w:rPr>
          <w:rFonts w:eastAsia="Times New Roman" w:cs="Times New Roman"/>
          <w:szCs w:val="24"/>
        </w:rPr>
        <w:t xml:space="preserve">τις συνεδριάσεις της Διαρκούς Επιτροπής, για λόγους ιστορικής συνέχειας, να διατηρηθεί το έμβλημα, ο θυρεός, και το όνομα των </w:t>
      </w:r>
      <w:r>
        <w:rPr>
          <w:rFonts w:eastAsia="Times New Roman" w:cs="Times New Roman"/>
          <w:szCs w:val="24"/>
        </w:rPr>
        <w:t xml:space="preserve">σχολών </w:t>
      </w:r>
      <w:r>
        <w:rPr>
          <w:rFonts w:eastAsia="Times New Roman" w:cs="Times New Roman"/>
          <w:szCs w:val="24"/>
        </w:rPr>
        <w:t xml:space="preserve">σε κάθε κατεύθυνση, να αναφέρονται δηλαδή οι </w:t>
      </w:r>
      <w:r>
        <w:rPr>
          <w:rFonts w:eastAsia="Times New Roman" w:cs="Times New Roman"/>
          <w:szCs w:val="24"/>
        </w:rPr>
        <w:t>σχολές</w:t>
      </w:r>
      <w:r>
        <w:rPr>
          <w:rFonts w:eastAsia="Times New Roman" w:cs="Times New Roman"/>
          <w:szCs w:val="24"/>
        </w:rPr>
        <w:t>: ΣΤΥΑ, Σχολή Τεχνικών Υπαξιωματικών Αεροπορίας, ΣΥΔ, Σχολή Υπαξιωματικώ</w:t>
      </w:r>
      <w:r>
        <w:rPr>
          <w:rFonts w:eastAsia="Times New Roman" w:cs="Times New Roman"/>
          <w:szCs w:val="24"/>
        </w:rPr>
        <w:t>ν Διοικητικών και ΣΙΡ, Σχολή Ιπταμένων Ραδιοναυτίλων.</w:t>
      </w:r>
    </w:p>
    <w:p w14:paraId="0D0A0C7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Χαίρομαι ιδιαίτερα, και ως πρώην στρατιωτικός, που ακολουθήσατε και υιοθετήσατε την πρότασή μας, κύριε Υπουργέ. Είναι σημαντικό που διατηρείται η ιστορική συνέχεια των </w:t>
      </w:r>
      <w:r>
        <w:rPr>
          <w:rFonts w:eastAsia="Times New Roman" w:cs="Times New Roman"/>
          <w:szCs w:val="24"/>
        </w:rPr>
        <w:t xml:space="preserve">σχολών </w:t>
      </w:r>
      <w:r>
        <w:rPr>
          <w:rFonts w:eastAsia="Times New Roman" w:cs="Times New Roman"/>
          <w:szCs w:val="24"/>
        </w:rPr>
        <w:t xml:space="preserve">αυτών. </w:t>
      </w:r>
    </w:p>
    <w:p w14:paraId="0D0A0C7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τονίζετε </w:t>
      </w:r>
      <w:r>
        <w:rPr>
          <w:rFonts w:eastAsia="Times New Roman" w:cs="Times New Roman"/>
          <w:szCs w:val="24"/>
        </w:rPr>
        <w:t xml:space="preserve">ότι στόχος σας είναι η ουσιαστική αναβάθμιση της νέας </w:t>
      </w:r>
      <w:r>
        <w:rPr>
          <w:rFonts w:eastAsia="Times New Roman" w:cs="Times New Roman"/>
          <w:szCs w:val="24"/>
        </w:rPr>
        <w:t>σχολής</w:t>
      </w:r>
      <w:r>
        <w:rPr>
          <w:rFonts w:eastAsia="Times New Roman" w:cs="Times New Roman"/>
          <w:szCs w:val="24"/>
        </w:rPr>
        <w:t xml:space="preserve">. Σε αυτό συμφωνούμε. Όμως, κατά την άποψή μας, δεν νοείται αναβάθμιση της </w:t>
      </w:r>
      <w:r>
        <w:rPr>
          <w:rFonts w:eastAsia="Times New Roman" w:cs="Times New Roman"/>
          <w:szCs w:val="24"/>
        </w:rPr>
        <w:t>σχολής</w:t>
      </w:r>
      <w:r>
        <w:rPr>
          <w:rFonts w:eastAsia="Times New Roman" w:cs="Times New Roman"/>
          <w:szCs w:val="24"/>
        </w:rPr>
        <w:t>, βελτίωση της παρεχόμενης εκπαίδευσης, επιμήκυνση του χρόνου σπουδών, χωρίς και την απαραίτητη αναβάθμιση του βαθμ</w:t>
      </w:r>
      <w:r>
        <w:rPr>
          <w:rFonts w:eastAsia="Times New Roman" w:cs="Times New Roman"/>
          <w:szCs w:val="24"/>
        </w:rPr>
        <w:t xml:space="preserve">ού αποφοίτησης των σπουδαστών. Επιμένω, λοιπόν, όπως επέμεινα και στις προηγούμενες συνεδριάσεις, οι σπουδαστές ή να αποφοιτούν ως </w:t>
      </w:r>
      <w:r>
        <w:rPr>
          <w:rFonts w:eastAsia="Times New Roman" w:cs="Times New Roman"/>
          <w:szCs w:val="24"/>
        </w:rPr>
        <w:t xml:space="preserve">επισμηνίες </w:t>
      </w:r>
      <w:r>
        <w:rPr>
          <w:rFonts w:eastAsia="Times New Roman" w:cs="Times New Roman"/>
          <w:szCs w:val="24"/>
        </w:rPr>
        <w:t xml:space="preserve">ή τουλάχιστον να παραμένουν μόνο για έναν χρόνο στον βαθμό του </w:t>
      </w:r>
      <w:r>
        <w:rPr>
          <w:rFonts w:eastAsia="Times New Roman" w:cs="Times New Roman"/>
          <w:szCs w:val="24"/>
        </w:rPr>
        <w:t xml:space="preserve">σμηνία </w:t>
      </w:r>
      <w:r>
        <w:rPr>
          <w:rFonts w:eastAsia="Times New Roman" w:cs="Times New Roman"/>
          <w:szCs w:val="24"/>
        </w:rPr>
        <w:t xml:space="preserve">και μετά να γίνονται </w:t>
      </w:r>
      <w:r>
        <w:rPr>
          <w:rFonts w:eastAsia="Times New Roman" w:cs="Times New Roman"/>
          <w:szCs w:val="24"/>
        </w:rPr>
        <w:t>επισμηνίες</w:t>
      </w:r>
      <w:r>
        <w:rPr>
          <w:rFonts w:eastAsia="Times New Roman" w:cs="Times New Roman"/>
          <w:szCs w:val="24"/>
        </w:rPr>
        <w:t>.</w:t>
      </w:r>
    </w:p>
    <w:p w14:paraId="0D0A0C7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με </w:t>
      </w:r>
      <w:r>
        <w:rPr>
          <w:rFonts w:eastAsia="Times New Roman" w:cs="Times New Roman"/>
          <w:szCs w:val="24"/>
        </w:rPr>
        <w:t xml:space="preserve">προβληματίζει η ρύθμιση που εισάγετε για τους </w:t>
      </w:r>
      <w:r>
        <w:rPr>
          <w:rFonts w:eastAsia="Times New Roman" w:cs="Times New Roman"/>
          <w:szCs w:val="24"/>
        </w:rPr>
        <w:t xml:space="preserve">στρατιωτικούς </w:t>
      </w:r>
      <w:r>
        <w:rPr>
          <w:rFonts w:eastAsia="Times New Roman" w:cs="Times New Roman"/>
          <w:szCs w:val="24"/>
        </w:rPr>
        <w:t xml:space="preserve">Ιερείς και τους </w:t>
      </w:r>
      <w:r>
        <w:rPr>
          <w:rFonts w:eastAsia="Times New Roman" w:cs="Times New Roman"/>
          <w:szCs w:val="24"/>
        </w:rPr>
        <w:t>δικαστικούς γραμματείς</w:t>
      </w:r>
      <w:r>
        <w:rPr>
          <w:rFonts w:eastAsia="Times New Roman" w:cs="Times New Roman"/>
          <w:szCs w:val="24"/>
        </w:rPr>
        <w:t xml:space="preserve"> στο άρθρο 18 παράγραφος 8 του παρόντος σχεδίου νόμου, </w:t>
      </w:r>
      <w:r>
        <w:rPr>
          <w:rFonts w:eastAsia="Times New Roman"/>
          <w:szCs w:val="24"/>
        </w:rPr>
        <w:t>οι οποίοι</w:t>
      </w:r>
      <w:r>
        <w:rPr>
          <w:rFonts w:eastAsia="Times New Roman" w:cs="Times New Roman"/>
          <w:szCs w:val="24"/>
        </w:rPr>
        <w:t xml:space="preserve"> μπορούν να φτάσουν στον καταληκτικό βαθμό του Ταξιάρχου, εάν είναι πτυχιούχοι ΑΕΙ. Εδώ δημιου</w:t>
      </w:r>
      <w:r>
        <w:rPr>
          <w:rFonts w:eastAsia="Times New Roman" w:cs="Times New Roman"/>
          <w:szCs w:val="24"/>
        </w:rPr>
        <w:t>ργείτε φαινόμενα ανισότητας και άνισης μεταχείρισης μεταξύ των υπαξιωματικών.</w:t>
      </w:r>
    </w:p>
    <w:p w14:paraId="0D0A0C7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το ξέρετε καλά ότι ο νόμος είναι ίδιος για όλους. Αν, όμως, επιμένετε για τους </w:t>
      </w:r>
      <w:r>
        <w:rPr>
          <w:rFonts w:eastAsia="Times New Roman" w:cs="Times New Roman"/>
          <w:szCs w:val="24"/>
        </w:rPr>
        <w:t xml:space="preserve">στρατιωτικούς </w:t>
      </w:r>
      <w:r>
        <w:rPr>
          <w:rFonts w:eastAsia="Times New Roman" w:cs="Times New Roman"/>
          <w:szCs w:val="24"/>
        </w:rPr>
        <w:t xml:space="preserve">Ιερείς και τους </w:t>
      </w:r>
      <w:r>
        <w:rPr>
          <w:rFonts w:eastAsia="Times New Roman" w:cs="Times New Roman"/>
          <w:szCs w:val="24"/>
        </w:rPr>
        <w:t xml:space="preserve">δικαστικούς γραμματείς </w:t>
      </w:r>
      <w:r>
        <w:rPr>
          <w:rFonts w:eastAsia="Times New Roman" w:cs="Times New Roman"/>
          <w:szCs w:val="24"/>
        </w:rPr>
        <w:t>να φτάνουν στον βαθμό του Ταξιά</w:t>
      </w:r>
      <w:r>
        <w:rPr>
          <w:rFonts w:eastAsia="Times New Roman" w:cs="Times New Roman"/>
          <w:szCs w:val="24"/>
        </w:rPr>
        <w:t xml:space="preserve">ρχου, προτείνουμε να </w:t>
      </w:r>
      <w:r>
        <w:rPr>
          <w:rFonts w:eastAsia="Times New Roman" w:cs="Times New Roman"/>
          <w:szCs w:val="24"/>
        </w:rPr>
        <w:lastRenderedPageBreak/>
        <w:t xml:space="preserve">μπορεί τουλάχιστον ένας, ο πρώτος της </w:t>
      </w:r>
      <w:r>
        <w:rPr>
          <w:rFonts w:eastAsia="Times New Roman" w:cs="Times New Roman"/>
          <w:szCs w:val="24"/>
        </w:rPr>
        <w:t>σχολής</w:t>
      </w:r>
      <w:r>
        <w:rPr>
          <w:rFonts w:eastAsia="Times New Roman" w:cs="Times New Roman"/>
          <w:szCs w:val="24"/>
        </w:rPr>
        <w:t xml:space="preserve">, κάθε σειράς, να μπορεί να λάβει τον βαθμό του Ταξιάρχου, και μελλοντικά να μπορεί να γίνει και ο διοικητής της </w:t>
      </w:r>
      <w:r>
        <w:rPr>
          <w:rFonts w:eastAsia="Times New Roman" w:cs="Times New Roman"/>
          <w:szCs w:val="24"/>
        </w:rPr>
        <w:t>σχολής</w:t>
      </w:r>
      <w:r>
        <w:rPr>
          <w:rFonts w:eastAsia="Times New Roman" w:cs="Times New Roman"/>
          <w:szCs w:val="24"/>
        </w:rPr>
        <w:t>. Αυτό θα ήταν ένα ισχυρό παράδειγμα πραγματικής αναβάθμισης και ένα ηχη</w:t>
      </w:r>
      <w:r>
        <w:rPr>
          <w:rFonts w:eastAsia="Times New Roman" w:cs="Times New Roman"/>
          <w:szCs w:val="24"/>
        </w:rPr>
        <w:t>ρό θετικό μήνυμα προς όλους τους σπουδαστές.</w:t>
      </w:r>
    </w:p>
    <w:p w14:paraId="0D0A0C7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στο πλαίσιο της αναβάθμισης της νέας </w:t>
      </w:r>
      <w:r>
        <w:rPr>
          <w:rFonts w:eastAsia="Times New Roman" w:cs="Times New Roman"/>
          <w:szCs w:val="24"/>
        </w:rPr>
        <w:t>σχολής</w:t>
      </w:r>
      <w:r>
        <w:rPr>
          <w:rFonts w:eastAsia="Times New Roman" w:cs="Times New Roman"/>
          <w:szCs w:val="24"/>
        </w:rPr>
        <w:t>, θα πρέπει να δούμε με προσοχή τη σχέση της με τα ΤΕΙ και την ισοτιμία των πτυχιούχων της με αυτήν των αποφοίτων των ΤΕΙ.</w:t>
      </w:r>
    </w:p>
    <w:p w14:paraId="0D0A0C7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Εξίσου σημαντικό είναι να εξετάσετε</w:t>
      </w:r>
      <w:r>
        <w:rPr>
          <w:rFonts w:eastAsia="Times New Roman" w:cs="Times New Roman"/>
          <w:szCs w:val="24"/>
        </w:rPr>
        <w:t xml:space="preserve"> μαζί με τον συναρμόδιο Υπουργό Παιδείας, το δικαίωμα των αποφοίτων να κάνουν μεταπτυχιακές σπουδές στην Ελλάδα ή στο εξωτερικό.</w:t>
      </w:r>
    </w:p>
    <w:p w14:paraId="0D0A0C7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Τέλος, αναφορικά με τη νέα </w:t>
      </w:r>
      <w:r>
        <w:rPr>
          <w:rFonts w:eastAsia="Times New Roman" w:cs="Times New Roman"/>
          <w:szCs w:val="24"/>
        </w:rPr>
        <w:t xml:space="preserve">υπηρεσία </w:t>
      </w:r>
      <w:r>
        <w:rPr>
          <w:rFonts w:eastAsia="Times New Roman" w:cs="Times New Roman"/>
          <w:szCs w:val="24"/>
        </w:rPr>
        <w:t>αξιοποίησης της ακίνητης περιουσίας, επιτρέψτε μου να επιμείνω στις ενστάσεις που διατύπωσα</w:t>
      </w:r>
      <w:r>
        <w:rPr>
          <w:rFonts w:eastAsia="Times New Roman" w:cs="Times New Roman"/>
          <w:szCs w:val="24"/>
        </w:rPr>
        <w:t xml:space="preserve"> στη σχετική συνεδρίαση της </w:t>
      </w:r>
      <w:r>
        <w:rPr>
          <w:rFonts w:eastAsia="Times New Roman" w:cs="Times New Roman"/>
          <w:szCs w:val="24"/>
        </w:rPr>
        <w:t>επιτροπής</w:t>
      </w:r>
      <w:r>
        <w:rPr>
          <w:rFonts w:eastAsia="Times New Roman" w:cs="Times New Roman"/>
          <w:szCs w:val="24"/>
        </w:rPr>
        <w:t>, για την τιμή εκκίνησης του ετήσιου ανταλλάγματος που προβλέπεται στην παράγραφο 4 του άρθρου 11 και ορίζεται στο 5% της αντικειμενικής αξίας του ακινήτου. Η τιμή αυτή είναι εξαιρετικά χαμηλή, εάν μάλιστα συνεκτιμήσουμ</w:t>
      </w:r>
      <w:r>
        <w:rPr>
          <w:rFonts w:eastAsia="Times New Roman" w:cs="Times New Roman"/>
          <w:szCs w:val="24"/>
        </w:rPr>
        <w:t xml:space="preserve">ε το </w:t>
      </w:r>
      <w:r>
        <w:rPr>
          <w:rFonts w:eastAsia="Times New Roman" w:cs="Times New Roman"/>
          <w:szCs w:val="24"/>
        </w:rPr>
        <w:lastRenderedPageBreak/>
        <w:t xml:space="preserve">γεγονός ότι μέσα στα ακίνητα που θα πάρει η νέα </w:t>
      </w:r>
      <w:r>
        <w:rPr>
          <w:rFonts w:eastAsia="Times New Roman" w:cs="Times New Roman"/>
          <w:szCs w:val="24"/>
        </w:rPr>
        <w:t xml:space="preserve">υπηρεσία </w:t>
      </w:r>
      <w:r>
        <w:rPr>
          <w:rFonts w:eastAsia="Times New Roman" w:cs="Times New Roman"/>
          <w:szCs w:val="24"/>
        </w:rPr>
        <w:t xml:space="preserve">συγκαταλέγονται και ακίνητα-«φιλέτα» σε προνομιακές τοποθεσίες και παραθαλάσσιες ζώνες. </w:t>
      </w:r>
    </w:p>
    <w:p w14:paraId="0D0A0C7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αναφορικά με τις διαδικασίες που προβλέπονται στο άρθρο 11, τι θα γίνει αν υπάρχει ένας υποψήφιος; Θα παίρνει το ακίνητο στο 5% της αντικειμενικής; </w:t>
      </w:r>
    </w:p>
    <w:p w14:paraId="0D0A0C8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Εμείς, λοιπόν, προτείνουμε να μην είναι υποχρεωτικό αυτό το 5%, κύριε Υπουργέ, αλλά η τιμή εκκίνηση</w:t>
      </w:r>
      <w:r>
        <w:rPr>
          <w:rFonts w:eastAsia="Times New Roman" w:cs="Times New Roman"/>
          <w:szCs w:val="24"/>
        </w:rPr>
        <w:t>ς να καθορίζεται κατά περίπτωση, με βάση το ακίνητο, διότι άλλο είναι ένα ακίνητο στο βουνό και άλλο είναι ένα ακίνητο-«φιλέτο» στη θάλασσα.</w:t>
      </w:r>
    </w:p>
    <w:p w14:paraId="0D0A0C8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Το ξέρετε καλά, κύριε Υπουργέ, ότι πολλές φορές η αντικειμενική αξία ενός ακινήτου αποκλίνει σημαντικά από την εμπο</w:t>
      </w:r>
      <w:r>
        <w:rPr>
          <w:rFonts w:eastAsia="Times New Roman" w:cs="Times New Roman"/>
          <w:szCs w:val="24"/>
        </w:rPr>
        <w:t>ρική του αξία και την υπεραξία του, η οποία μπορεί να αποτελεί σημαντικό κίνητρο για έναν επιχειρηματία για την αξιοποίηση του ακινήτου του.</w:t>
      </w:r>
    </w:p>
    <w:p w14:paraId="0D0A0C8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Pr>
          <w:rFonts w:eastAsia="Times New Roman"/>
          <w:szCs w:val="24"/>
        </w:rPr>
        <w:t>ευχαριστώ πολύ.</w:t>
      </w:r>
      <w:r>
        <w:rPr>
          <w:rFonts w:eastAsia="Times New Roman" w:cs="Times New Roman"/>
          <w:szCs w:val="24"/>
        </w:rPr>
        <w:t xml:space="preserve"> </w:t>
      </w:r>
    </w:p>
    <w:p w14:paraId="0D0A0C83" w14:textId="77777777" w:rsidR="00E2285C" w:rsidRDefault="00095D94">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0D0A0C8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 Και εμ</w:t>
      </w:r>
      <w:r>
        <w:rPr>
          <w:rFonts w:eastAsia="Times New Roman" w:cs="Times New Roman"/>
          <w:szCs w:val="24"/>
        </w:rPr>
        <w:t xml:space="preserve">είς. </w:t>
      </w:r>
    </w:p>
    <w:p w14:paraId="0D0A0C8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Τα έργα για τους Εγκρεμνούς νομίζω ότι δημοπρατήθηκαν.</w:t>
      </w:r>
    </w:p>
    <w:p w14:paraId="0D0A0C8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Θεοχαρόπουλος.</w:t>
      </w:r>
    </w:p>
    <w:p w14:paraId="0D0A0C8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Όμως, εν τω μεταξύ, θα κάνω την εξής πρόταση, να μειώσουμε τον χρόνο στα πέντε λεπτά για τους ομιλητές και στα δέκα λεπτά για τους Κοινοβουλευτικούς Εκπροσώπους.</w:t>
      </w:r>
    </w:p>
    <w:p w14:paraId="0D0A0C8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 xml:space="preserve">ΔΗΜΟΣΧΑΚΗΣ: </w:t>
      </w:r>
      <w:r>
        <w:rPr>
          <w:rFonts w:eastAsia="Times New Roman" w:cs="Times New Roman"/>
          <w:szCs w:val="24"/>
        </w:rPr>
        <w:t xml:space="preserve">Το κάνετε κατ’ επανάληψη σ’ εμένα. </w:t>
      </w:r>
    </w:p>
    <w:p w14:paraId="0D0A0C8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Εντάξει, τώρα. Εσείς, κύριε Δημοσχάκη, εσείς είστε για να επιβάλετε την τάξη, όχι για να την παραβιάζετε. Έτσι αποφασίσαμε και έτσι θα συνεχίσουμε. </w:t>
      </w:r>
    </w:p>
    <w:p w14:paraId="0D0A0C8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 xml:space="preserve">ΔΗΜΟΣΧΑΚΗΣ: </w:t>
      </w:r>
      <w:r>
        <w:rPr>
          <w:rFonts w:eastAsia="Times New Roman" w:cs="Times New Roman"/>
          <w:szCs w:val="24"/>
        </w:rPr>
        <w:t>Δημοκρατικά!</w:t>
      </w:r>
    </w:p>
    <w:p w14:paraId="0D0A0C8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Θεοχαρόπουλε, έχετε τον λόγο.</w:t>
      </w:r>
    </w:p>
    <w:p w14:paraId="0D0A0C8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Κυρίες και κύριοι Βουλευτές, σήμερα καλούμαστε να ψηφίσουμε ένα νομοσχέδιο του οποίου, σύμφωνα με την αιτιολογ</w:t>
      </w:r>
      <w:r>
        <w:rPr>
          <w:rFonts w:eastAsia="Times New Roman" w:cs="Times New Roman"/>
          <w:szCs w:val="24"/>
        </w:rPr>
        <w:t>ική έκθεση, οι βασικοί άξονες είναι η ρύθμιση ζητημάτων ασφαλείας και εξοπλιστικής επάρκειας των Ενόπλων Δυνάμεων, μέσω της σύστασης νέων υπηρεσιών και της συγχώνευσης άλλων και η βελτίωση σημαντικού αριθμού ρυθμίσεων που αφορούν τη σταδιοδρομία, την ιεραρ</w:t>
      </w:r>
      <w:r>
        <w:rPr>
          <w:rFonts w:eastAsia="Times New Roman" w:cs="Times New Roman"/>
          <w:szCs w:val="24"/>
        </w:rPr>
        <w:t xml:space="preserve">χία, την εξέλιξη και την υπηρεσιακή αξιοποίηση των στελεχών των Ενόπλων Δυνάμεων. </w:t>
      </w:r>
    </w:p>
    <w:p w14:paraId="0D0A0C8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Υποστηρίζεται</w:t>
      </w:r>
      <w:r>
        <w:rPr>
          <w:rFonts w:eastAsia="Times New Roman" w:cs="Times New Roman"/>
          <w:szCs w:val="24"/>
        </w:rPr>
        <w:t>, δε, ότι το σύνολο των προτεινόμενων ρυθμίσεων εξυπηρετεί τις ανάγκες των Γενικών Επιτελείων των Ενόπλων Δυνάμεων, ότι συνεισφέρει στην επαύξηση της αποδοτικότ</w:t>
      </w:r>
      <w:r>
        <w:rPr>
          <w:rFonts w:eastAsia="Times New Roman" w:cs="Times New Roman"/>
          <w:szCs w:val="24"/>
        </w:rPr>
        <w:t xml:space="preserve">ητας και της αποτελεσματικότητας αυτών, στη βελτίωση των όρων εργασίας του προσωπικού τους, καθώς και στη διαμόρφωση των προϋποθέσεων συνεργασίας με τους λοιπούς φορείς του </w:t>
      </w:r>
      <w:r>
        <w:rPr>
          <w:rFonts w:eastAsia="Times New Roman" w:cs="Times New Roman"/>
          <w:szCs w:val="24"/>
        </w:rPr>
        <w:t>δημοσίου</w:t>
      </w:r>
      <w:r>
        <w:rPr>
          <w:rFonts w:eastAsia="Times New Roman" w:cs="Times New Roman"/>
          <w:szCs w:val="24"/>
        </w:rPr>
        <w:t xml:space="preserve">. </w:t>
      </w:r>
    </w:p>
    <w:p w14:paraId="0D0A0C8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Δεν αμφισβητούμε τις προθέσεις, αλλά δεν μπορούμε παρά να αναρωτηθούμε: </w:t>
      </w:r>
      <w:r>
        <w:rPr>
          <w:rFonts w:eastAsia="Times New Roman" w:cs="Times New Roman"/>
          <w:szCs w:val="24"/>
        </w:rPr>
        <w:t xml:space="preserve">Δηλαδή, η ασφάλεια και η εξοπλιστική επάρκεια των Ενόπλων Δυνάμεων διασφαλίζεται από τη συγχώνευση υπηρεσιών και </w:t>
      </w:r>
      <w:r>
        <w:rPr>
          <w:rFonts w:eastAsia="Times New Roman" w:cs="Times New Roman"/>
          <w:szCs w:val="24"/>
        </w:rPr>
        <w:lastRenderedPageBreak/>
        <w:t xml:space="preserve">ειδικότερα από τη συγχώνευση </w:t>
      </w:r>
      <w:r>
        <w:rPr>
          <w:rFonts w:eastAsia="Times New Roman" w:cs="Times New Roman"/>
          <w:szCs w:val="24"/>
        </w:rPr>
        <w:t xml:space="preserve">σχολών </w:t>
      </w:r>
      <w:r>
        <w:rPr>
          <w:rFonts w:eastAsia="Times New Roman" w:cs="Times New Roman"/>
          <w:szCs w:val="24"/>
        </w:rPr>
        <w:t xml:space="preserve">και τη σύσταση νέας </w:t>
      </w:r>
      <w:r>
        <w:rPr>
          <w:rFonts w:eastAsia="Times New Roman" w:cs="Times New Roman"/>
          <w:szCs w:val="24"/>
        </w:rPr>
        <w:t>σχολής</w:t>
      </w:r>
      <w:r>
        <w:rPr>
          <w:rFonts w:eastAsia="Times New Roman" w:cs="Times New Roman"/>
          <w:szCs w:val="24"/>
        </w:rPr>
        <w:t xml:space="preserve"> ή από τη σύσταση της Υπηρεσίας Αξιοποίησης της Ακίνητης Περιουσίας των Ενόπλων Δ</w:t>
      </w:r>
      <w:r>
        <w:rPr>
          <w:rFonts w:eastAsia="Times New Roman" w:cs="Times New Roman"/>
          <w:szCs w:val="24"/>
        </w:rPr>
        <w:t>υνάμεων ή από την ανασύσταση της Μονάδας Μελετών και Κατασκευών; Και επιπλέον, αυτά μόνο αρκούν για την κάλυψη των αναγκών των Γενικών Επιτελείων των Ενόπλων Δυνάμεων και την επαύξηση της αποδοτικότητας και της αποτελεσματικότητάς τους και βέβαια τη βελτίω</w:t>
      </w:r>
      <w:r>
        <w:rPr>
          <w:rFonts w:eastAsia="Times New Roman" w:cs="Times New Roman"/>
          <w:szCs w:val="24"/>
        </w:rPr>
        <w:t xml:space="preserve">ση των όρων εργασίας του προσωπικού τους; Προφανώς και όχι. </w:t>
      </w:r>
    </w:p>
    <w:p w14:paraId="0D0A0C8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Κανένας νοήμων άνθρωπος δεν θα μπορούσε να υποστηρίζει το συγκεκριμένο και βέβαια ούτε οι ίδιοι οι Υπουργοί. Οπότε προκύπτει το ερώτημα: γιατί συνεχίζεται η τόσο προσφιλής τακτική της Κυβέρνησης </w:t>
      </w:r>
      <w:r>
        <w:rPr>
          <w:rFonts w:eastAsia="Times New Roman" w:cs="Times New Roman"/>
          <w:szCs w:val="24"/>
        </w:rPr>
        <w:t>να φέρνει αποσπασματικές ρυθμίσεις και όχι ένα ενιαίο σύνολο ρυθμίσεων, ό,τι και αν αφορούν αυτές, όποια και αν είναι τα νομοσχέδια; Γιατί σε αυτόν τον ειδικού βάρους -από πολλές απόψεις- τομέα παρατηρείται βιασύνη να έρθουν ρυθμίσεις σοβαρές μεν –και ενδε</w:t>
      </w:r>
      <w:r>
        <w:rPr>
          <w:rFonts w:eastAsia="Times New Roman" w:cs="Times New Roman"/>
          <w:szCs w:val="24"/>
        </w:rPr>
        <w:t xml:space="preserve">χομένως ορισμένες θετικές, όπως είπε </w:t>
      </w:r>
      <w:r>
        <w:rPr>
          <w:rFonts w:eastAsia="Times New Roman" w:cs="Times New Roman"/>
          <w:szCs w:val="24"/>
        </w:rPr>
        <w:lastRenderedPageBreak/>
        <w:t xml:space="preserve">και στην αρχή της συζήτησης ο </w:t>
      </w:r>
      <w:r>
        <w:rPr>
          <w:rFonts w:eastAsia="Times New Roman" w:cs="Times New Roman"/>
          <w:szCs w:val="24"/>
        </w:rPr>
        <w:t xml:space="preserve">εισηγητής </w:t>
      </w:r>
      <w:r>
        <w:rPr>
          <w:rFonts w:eastAsia="Times New Roman" w:cs="Times New Roman"/>
          <w:szCs w:val="24"/>
        </w:rPr>
        <w:t>της Δημοκρατικής Συμπαράταξης κ. Λοβέρδος- αλλά αποσπασματικές; Δεν κατανοείτε, κύριοι της Κυβέρνησης, ότι ο αποσπασματικός χαρακτήρας των ρυθμίσεων υποθηκεύει τους ίδιους τους στ</w:t>
      </w:r>
      <w:r>
        <w:rPr>
          <w:rFonts w:eastAsia="Times New Roman" w:cs="Times New Roman"/>
          <w:szCs w:val="24"/>
        </w:rPr>
        <w:t>όχους που θέλετε εντέλει να πετύχετε;</w:t>
      </w:r>
    </w:p>
    <w:p w14:paraId="0D0A0C9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Αναγνωρίζουμε βέβαια –και το είπαμε αυτό- ότι έχουν ληφθεί υπ’ όψιν παρατηρήσεις που έχουν γίνει και έχουν διορθωθεί πολλά σημεία στο νομοσχέδιο, όπως για παράδειγμα στην περίπτωση του </w:t>
      </w:r>
      <w:r>
        <w:rPr>
          <w:rFonts w:eastAsia="Times New Roman" w:cs="Times New Roman"/>
          <w:szCs w:val="24"/>
        </w:rPr>
        <w:t>ταμείου</w:t>
      </w:r>
      <w:r>
        <w:rPr>
          <w:rFonts w:eastAsia="Times New Roman" w:cs="Times New Roman"/>
          <w:szCs w:val="24"/>
        </w:rPr>
        <w:t>, οι επενδύσεις επί των ακ</w:t>
      </w:r>
      <w:r>
        <w:rPr>
          <w:rFonts w:eastAsia="Times New Roman" w:cs="Times New Roman"/>
          <w:szCs w:val="24"/>
        </w:rPr>
        <w:t xml:space="preserve">ινήτων των </w:t>
      </w:r>
      <w:r>
        <w:rPr>
          <w:rFonts w:eastAsia="Times New Roman" w:cs="Times New Roman"/>
          <w:szCs w:val="24"/>
        </w:rPr>
        <w:t xml:space="preserve">ταμείων </w:t>
      </w:r>
      <w:r>
        <w:rPr>
          <w:rFonts w:eastAsia="Times New Roman" w:cs="Times New Roman"/>
          <w:szCs w:val="24"/>
        </w:rPr>
        <w:t xml:space="preserve">θα χαρακτηρίζονται πλέον ως στρατηγικές, όχι μόνο από τον Υπουργό αλλά και από την </w:t>
      </w:r>
      <w:r>
        <w:rPr>
          <w:rFonts w:eastAsia="Times New Roman" w:cs="Times New Roman"/>
          <w:szCs w:val="24"/>
        </w:rPr>
        <w:t xml:space="preserve">διυπουργική </w:t>
      </w:r>
      <w:r>
        <w:rPr>
          <w:rFonts w:eastAsia="Times New Roman" w:cs="Times New Roman"/>
          <w:szCs w:val="24"/>
        </w:rPr>
        <w:t>Επιτροπή Στρατηγικών Επενδύσεων, διορθώνοντας έτσι τον αρχικό, ακραίο συγκεντρωτισμό της διάταξης, που όμως διατηρείται σε ορισμένα άλλα σημεί</w:t>
      </w:r>
      <w:r>
        <w:rPr>
          <w:rFonts w:eastAsia="Times New Roman" w:cs="Times New Roman"/>
          <w:szCs w:val="24"/>
        </w:rPr>
        <w:t xml:space="preserve">α. </w:t>
      </w:r>
    </w:p>
    <w:p w14:paraId="0D0A0C9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Σε γενικές γραμμές αρκετές ρυθμίσεις εν πολλοίς είναι θετικές. Όμως, παραμένει το γεγονός ότι πρόκειται για ένα μίνι πολυνομοσχέδιο, μακράν των δικών σας εξαγγελιών, του οποίου ο αποσπασματικός χαρακτήρας των ρυθμίσεων προκαλεί ανησυχία.</w:t>
      </w:r>
    </w:p>
    <w:p w14:paraId="0D0A0C9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παράδειγμα</w:t>
      </w:r>
      <w:r>
        <w:rPr>
          <w:rFonts w:eastAsia="Times New Roman" w:cs="Times New Roman"/>
          <w:szCs w:val="24"/>
        </w:rPr>
        <w:t xml:space="preserve">, αφού έχετε σκοπό να προχωρήσετε στη συνολική αναθεώρηση του εκπαιδευτικού συστήματος στις Ένοπλες Δυνάμεις, όπως δηλώσατε, γιατί φέρνετε τώρα αποσπασματικά το θέμα της συγχώνευσης των Σχολών Υπαξιωματικών και τη σύσταση νέας </w:t>
      </w:r>
      <w:r>
        <w:rPr>
          <w:rFonts w:eastAsia="Times New Roman" w:cs="Times New Roman"/>
          <w:szCs w:val="24"/>
        </w:rPr>
        <w:t>σχολής</w:t>
      </w:r>
      <w:r>
        <w:rPr>
          <w:rFonts w:eastAsia="Times New Roman" w:cs="Times New Roman"/>
          <w:szCs w:val="24"/>
        </w:rPr>
        <w:t xml:space="preserve">; Έτσι και αλλιώς, δεν </w:t>
      </w:r>
      <w:r>
        <w:rPr>
          <w:rFonts w:eastAsia="Times New Roman" w:cs="Times New Roman"/>
          <w:szCs w:val="24"/>
        </w:rPr>
        <w:t xml:space="preserve">πρόκειται για κανένα προαπαιτούμενο από το οποίο να εξαρτάται κάποια αξιολόγηση ή εκταμίευση. Προς τι λοιπόν η βιασύνη; </w:t>
      </w:r>
    </w:p>
    <w:p w14:paraId="0D0A0C9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Ένα άλλο κεφάλαιο, το οποίο αφήνει ορισμένα ερωτηματικά, είναι το τρίτο </w:t>
      </w:r>
      <w:r>
        <w:rPr>
          <w:rFonts w:eastAsia="Times New Roman" w:cs="Times New Roman"/>
          <w:szCs w:val="24"/>
        </w:rPr>
        <w:t>κεφάλαιο</w:t>
      </w:r>
      <w:r>
        <w:rPr>
          <w:rFonts w:eastAsia="Times New Roman" w:cs="Times New Roman"/>
          <w:szCs w:val="24"/>
        </w:rPr>
        <w:t xml:space="preserve">, που αφορά τη σύσταση Υπηρεσίας Αξιοποίησης της Ακίνητης Περιουσίας των Ενόπλων Δυνάμεων. Μας είπατε ότι προχωρήσατε σε αυτή την ενέργεια για να αποφύγετε να πάει αυτή η περιουσία στον μεγάλο «κουβά» του ΤΑΙΠΕΔ. Αναρωτιόμαστε: γιατί; Αναφέρεται σε κανένα </w:t>
      </w:r>
      <w:r>
        <w:rPr>
          <w:rFonts w:eastAsia="Times New Roman" w:cs="Times New Roman"/>
          <w:szCs w:val="24"/>
        </w:rPr>
        <w:t xml:space="preserve">μνημόνιο ή τεχνικό υπόμνημα ή κάτι τέτοιο; Προβλέπεται πουθενά ότι οι δανειστές θα μπορούσαν να ζητήσουν την περιουσία των Ταμείων των Ενόπλων Δυνάμεων, που ανήκει στους μετόχους και στους μερισματούχους; </w:t>
      </w:r>
    </w:p>
    <w:p w14:paraId="0D0A0C9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Ας δεχθούμε, όμως, για την οικονομία της συζήτησης</w:t>
      </w:r>
      <w:r>
        <w:rPr>
          <w:rFonts w:eastAsia="Times New Roman" w:cs="Times New Roman"/>
          <w:szCs w:val="24"/>
        </w:rPr>
        <w:t>, ότι θελήσατε με αυτόν τον τρόπο να την προστατεύσετε αυτή την περιουσία, να την αξιοποιήσετε και να αυξήσετε τα έσοδα των Ταμείων.</w:t>
      </w:r>
    </w:p>
    <w:p w14:paraId="0D0A0C9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Αν και συμφωνούμε επί της αρχής, και το είπαμε, στο συγκεκριμένο θέμα εγείρονται κάποια ερωτηματικά όσον αφορά στη στελέχωσ</w:t>
      </w:r>
      <w:r>
        <w:rPr>
          <w:rFonts w:eastAsia="Times New Roman" w:cs="Times New Roman"/>
          <w:szCs w:val="24"/>
        </w:rPr>
        <w:t>η της νέας Υπηρεσίας της οποίας οι ανάγκες θα καλυφθούν από στελέχη των Γενικών Επιτελείων, από οπλίτες, από ειδικούς συμβούλους, συνεργάτες και μετακλητούς διοικητικούς υπαλλήλους, που υπηρετούν στο γραφείο του Υπουργού.</w:t>
      </w:r>
    </w:p>
    <w:p w14:paraId="0D0A0C9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Θέλετε δηλαδή να πείτε ότι οι μετα</w:t>
      </w:r>
      <w:r>
        <w:rPr>
          <w:rFonts w:eastAsia="Times New Roman" w:cs="Times New Roman"/>
          <w:szCs w:val="24"/>
        </w:rPr>
        <w:t xml:space="preserve">κλητοί που υπηρετούν στο γραφείο του έχουν την τεχνογνωσία και την εμπειρία χειρισμού τέτοιων υποθέσεων; Ή μήπως έχουν το δέσιμο με τις Ένοπλες Δυνάμεις, με την </w:t>
      </w:r>
      <w:r>
        <w:rPr>
          <w:rFonts w:eastAsia="Times New Roman" w:cs="Times New Roman"/>
          <w:szCs w:val="24"/>
        </w:rPr>
        <w:t xml:space="preserve">υπηρεσία </w:t>
      </w:r>
      <w:r>
        <w:rPr>
          <w:rFonts w:eastAsia="Times New Roman" w:cs="Times New Roman"/>
          <w:szCs w:val="24"/>
        </w:rPr>
        <w:t>και το ενδιαφέρον γι’ αυτήν; Και να δεχθούμε ότι τα έχουν όλα αυτά. Υπάρχει κα</w:t>
      </w:r>
      <w:r>
        <w:rPr>
          <w:rFonts w:eastAsia="Times New Roman" w:cs="Times New Roman"/>
          <w:szCs w:val="24"/>
        </w:rPr>
        <w:t>μ</w:t>
      </w:r>
      <w:r>
        <w:rPr>
          <w:rFonts w:eastAsia="Times New Roman" w:cs="Times New Roman"/>
          <w:szCs w:val="24"/>
        </w:rPr>
        <w:t>μιά δια</w:t>
      </w:r>
      <w:r>
        <w:rPr>
          <w:rFonts w:eastAsia="Times New Roman" w:cs="Times New Roman"/>
          <w:szCs w:val="24"/>
        </w:rPr>
        <w:t>σφάλιση ότι θα είναι μονίμως οι ίδιοι Υπουργοί και θα έχετε τους ίδιους ανθρώπους;</w:t>
      </w:r>
    </w:p>
    <w:p w14:paraId="0D0A0C9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μας λέτε ότι με ΚΥΑ μπορεί να ανατίθεται σε ιδιώτες, νομικά ή φυσικά πρόσωπα, σύμφωνα με τη νομοθεσία περί δημοσίων συμβάσεων, η εκπόνηση συγκεκριμένων έργων για την</w:t>
      </w:r>
      <w:r>
        <w:rPr>
          <w:rFonts w:eastAsia="Times New Roman" w:cs="Times New Roman"/>
          <w:szCs w:val="24"/>
        </w:rPr>
        <w:t xml:space="preserve"> υποβοήθηση της επίτευξης των σκοπών της </w:t>
      </w:r>
      <w:r>
        <w:rPr>
          <w:rFonts w:eastAsia="Times New Roman" w:cs="Times New Roman"/>
          <w:szCs w:val="24"/>
        </w:rPr>
        <w:t>υπηρεσίας</w:t>
      </w:r>
      <w:r>
        <w:rPr>
          <w:rFonts w:eastAsia="Times New Roman" w:cs="Times New Roman"/>
          <w:szCs w:val="24"/>
        </w:rPr>
        <w:t>.</w:t>
      </w:r>
    </w:p>
    <w:p w14:paraId="0D0A0C9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Για αυτήν τη διάταξη θα μπορούσατε να μας δώσετε κάποια παραδείγματα; Όσον αφορά τον διευθυντή της </w:t>
      </w:r>
      <w:r>
        <w:rPr>
          <w:rFonts w:eastAsia="Times New Roman" w:cs="Times New Roman"/>
          <w:szCs w:val="24"/>
        </w:rPr>
        <w:t>υπηρεσίας</w:t>
      </w:r>
      <w:r>
        <w:rPr>
          <w:rFonts w:eastAsia="Times New Roman" w:cs="Times New Roman"/>
          <w:szCs w:val="24"/>
        </w:rPr>
        <w:t>, αυτός θα είναι της δικής σας αποκλειστικά επιλογής; Οπότε να υποθέσουμε ότι σε περίπτωση ζημία</w:t>
      </w:r>
      <w:r>
        <w:rPr>
          <w:rFonts w:eastAsia="Times New Roman" w:cs="Times New Roman"/>
          <w:szCs w:val="24"/>
        </w:rPr>
        <w:t>ς θα έχετε εσείς την ευθύνη της επιλογής σας ή ότι σε κάθε περίπτωση, ακριβώς λόγω αυτού του γεγονότος, δεν θα αποδοθούν ποτέ ευθύνες;</w:t>
      </w:r>
    </w:p>
    <w:p w14:paraId="0D0A0C9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Ας πάμε σε ένα άλλο θέμα. Μας λέτε ότι στη σχετική εγκριτική απόφαση του Συμβουλίου Άμυνας μπορεί να καθορίζεται ότι μέρο</w:t>
      </w:r>
      <w:r>
        <w:rPr>
          <w:rFonts w:eastAsia="Times New Roman" w:cs="Times New Roman"/>
          <w:szCs w:val="24"/>
        </w:rPr>
        <w:t>ς των εσόδων διατίθεται προς ενίσχυση του προϋπολογισμού του ΥΠΕΘΑ. Το ζήτημα είναι πολύ σοβαρό για να χαρακτηρίζεται από μία ασάφεια. Σε τι ποσοστό θα γίνεται αυτό; Από ποιους παράγοντες θα εξαρτάται; Τα έσοδα από την αξιοποίηση θα πρέπει να πηγαίνουν στα</w:t>
      </w:r>
      <w:r>
        <w:rPr>
          <w:rFonts w:eastAsia="Times New Roman" w:cs="Times New Roman"/>
          <w:szCs w:val="24"/>
        </w:rPr>
        <w:t xml:space="preserve"> </w:t>
      </w:r>
      <w:r>
        <w:rPr>
          <w:rFonts w:eastAsia="Times New Roman" w:cs="Times New Roman"/>
          <w:szCs w:val="24"/>
        </w:rPr>
        <w:t>ταμεία</w:t>
      </w:r>
      <w:r>
        <w:rPr>
          <w:rFonts w:eastAsia="Times New Roman" w:cs="Times New Roman"/>
          <w:szCs w:val="24"/>
        </w:rPr>
        <w:t>, που έχουν στην κυριολεξία τσακιστεί και μαζί με αυτά και οι μέτοχοι</w:t>
      </w:r>
      <w:r>
        <w:rPr>
          <w:rFonts w:eastAsia="Times New Roman" w:cs="Times New Roman"/>
          <w:szCs w:val="24"/>
        </w:rPr>
        <w:t xml:space="preserve"> και οι μερισ</w:t>
      </w:r>
      <w:r>
        <w:rPr>
          <w:rFonts w:eastAsia="Times New Roman" w:cs="Times New Roman"/>
          <w:szCs w:val="24"/>
        </w:rPr>
        <w:t>ματούχοι</w:t>
      </w:r>
      <w:r>
        <w:rPr>
          <w:rFonts w:eastAsia="Times New Roman" w:cs="Times New Roman"/>
          <w:szCs w:val="24"/>
        </w:rPr>
        <w:t xml:space="preserve">. Έστω και έτσι, </w:t>
      </w:r>
      <w:r>
        <w:rPr>
          <w:rFonts w:eastAsia="Times New Roman" w:cs="Times New Roman"/>
          <w:szCs w:val="24"/>
        </w:rPr>
        <w:lastRenderedPageBreak/>
        <w:t xml:space="preserve">ποιες ακριβώς ανάγκες του Υπουργείου θα κάλυπταν; Δεν πρέπει να οριστεί αυτό; Τι σκοπούς εξυπηρετεί η τόση ασάφεια; Για ποια διάρκεια μιλάμε; </w:t>
      </w:r>
    </w:p>
    <w:p w14:paraId="0D0A0C9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Και κάτι άλλο. Σύμφωνα με την παράγραφο 2 του άρθρου 16, η αδειοδότηση των ακινήτων θα γίνεται με την έκδοση ειδικού πλαισίου χωρικής ανάπτυξης στρατηγικών επενδύσεων, όπως ισχύει για τα ακίνητα ιδιοκτησίας ιδιώτη, και όχι με την έκδοση ειδικού σχεδίου χω</w:t>
      </w:r>
      <w:r>
        <w:rPr>
          <w:rFonts w:eastAsia="Times New Roman" w:cs="Times New Roman"/>
          <w:szCs w:val="24"/>
        </w:rPr>
        <w:t>ρικής ανάπτυξης του δημοσίου ακινήτου όπως ισχύει για ιδιωτικές επενδύσεις επί δημοσίων ακινήτων. Υπάρχει κάποιος ειδικός λόγος για αυτό;</w:t>
      </w:r>
    </w:p>
    <w:p w14:paraId="0D0A0C9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Η έκθεση της Επιστημονικής Υπηρεσίας της Βουλής λέει τα εξής: «Για τον καθορισμό του χωρικού προορισμού των δημοσίων α</w:t>
      </w:r>
      <w:r>
        <w:rPr>
          <w:rFonts w:eastAsia="Times New Roman" w:cs="Times New Roman"/>
          <w:szCs w:val="24"/>
        </w:rPr>
        <w:t xml:space="preserve">κινήτων, που προβλέπονται στο άρθρο 10 του παρόντος </w:t>
      </w:r>
      <w:r>
        <w:rPr>
          <w:rFonts w:eastAsia="Times New Roman" w:cs="Times New Roman"/>
          <w:szCs w:val="24"/>
        </w:rPr>
        <w:t>κ</w:t>
      </w:r>
      <w:r>
        <w:rPr>
          <w:rFonts w:eastAsia="Times New Roman" w:cs="Times New Roman"/>
          <w:szCs w:val="24"/>
        </w:rPr>
        <w:t xml:space="preserve">εφαλαίου, καταρτίζονται και εγκρίνονται ειδικά σχέδια χωρικής ανάπτυξης δημοσίων ακινήτων, ΕΣΧΑΔΑ». Στη συνέχεια αναφέρει: «Υπό το φως των ανωτέρω, η προτεινόμενη αξιοποίηση των εν λόγω ακινήτων του υπό </w:t>
      </w:r>
      <w:r>
        <w:rPr>
          <w:rFonts w:eastAsia="Times New Roman" w:cs="Times New Roman"/>
          <w:szCs w:val="24"/>
        </w:rPr>
        <w:t xml:space="preserve">ψήφιση άρθρου 16 τελεί υπό τις προαναφερθείσες προϋποθέσεις». Έχει βάλει δηλαδή αυτήν την προϋπόθεση. </w:t>
      </w:r>
      <w:r>
        <w:rPr>
          <w:rFonts w:eastAsia="Times New Roman" w:cs="Times New Roman"/>
          <w:szCs w:val="24"/>
        </w:rPr>
        <w:lastRenderedPageBreak/>
        <w:t>Ρωτώ, λοιπόν: για ποιον λόγο; Να μας δώσετε μία συγκεκριμένη απάντηση. Αυτό που λέει η Επιστημονική Υπηρεσία της Βουλής αυτό είναι και το ερώτημα.</w:t>
      </w:r>
    </w:p>
    <w:p w14:paraId="0D0A0C9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Έρχομαι</w:t>
      </w:r>
      <w:r>
        <w:rPr>
          <w:rFonts w:eastAsia="Times New Roman" w:cs="Times New Roman"/>
          <w:szCs w:val="24"/>
        </w:rPr>
        <w:t xml:space="preserve"> στο πέμπτο </w:t>
      </w:r>
      <w:r>
        <w:rPr>
          <w:rFonts w:eastAsia="Times New Roman" w:cs="Times New Roman"/>
          <w:szCs w:val="24"/>
        </w:rPr>
        <w:t xml:space="preserve">κεφάλαιο </w:t>
      </w:r>
      <w:r>
        <w:rPr>
          <w:rFonts w:eastAsia="Times New Roman" w:cs="Times New Roman"/>
          <w:szCs w:val="24"/>
        </w:rPr>
        <w:t>και συγκεκριμένα στο άρθρο 31, το οποίο ενώ ξεκινάει πολύ ορθά, συνεχίζεται λίγο περίεργα. Όσον αφορά στην τελευταία παράγραφο, εφόσον στη σύμβαση προμήθειας στρατιωτικού εξοπλισμού έχουν ενσωματωθεί οι βασικοί όροι της σύμβασης της εν</w:t>
      </w:r>
      <w:r>
        <w:rPr>
          <w:rFonts w:eastAsia="Times New Roman" w:cs="Times New Roman"/>
          <w:szCs w:val="24"/>
        </w:rPr>
        <w:t xml:space="preserve"> συνεχεία υποστήριξης, για ποιον λόγο διατηρείται το δικαίωμα στην </w:t>
      </w:r>
      <w:r>
        <w:rPr>
          <w:rFonts w:eastAsia="Times New Roman" w:cs="Times New Roman"/>
          <w:szCs w:val="24"/>
        </w:rPr>
        <w:t xml:space="preserve">αναθέτουσα </w:t>
      </w:r>
      <w:r>
        <w:rPr>
          <w:rFonts w:eastAsia="Times New Roman" w:cs="Times New Roman"/>
          <w:szCs w:val="24"/>
        </w:rPr>
        <w:t xml:space="preserve">Αρχή να συνάψει σύμβαση εν συνεχεία υποστήριξης με τρίτο οικονομικό φορέα; Εάν το κίνητρο είναι οι επωφελέστεροι όροι, θα μπορούσαν να ζητηθούν από τον υπάρχοντα προμηθευτή, που </w:t>
      </w:r>
      <w:r>
        <w:rPr>
          <w:rFonts w:eastAsia="Times New Roman" w:cs="Times New Roman"/>
          <w:szCs w:val="24"/>
        </w:rPr>
        <w:t xml:space="preserve">έχει κάθε λόγο να τους παράσχει, και εάν δεν συμβεί αυτό, τότε να προχωρήσει η </w:t>
      </w:r>
      <w:r>
        <w:rPr>
          <w:rFonts w:eastAsia="Times New Roman" w:cs="Times New Roman"/>
          <w:szCs w:val="24"/>
        </w:rPr>
        <w:t xml:space="preserve">αναθέτουσα </w:t>
      </w:r>
      <w:r>
        <w:rPr>
          <w:rFonts w:eastAsia="Times New Roman" w:cs="Times New Roman"/>
          <w:szCs w:val="24"/>
        </w:rPr>
        <w:t>Αρχή σε τρίτο. Εκτός αν το κίνητρο είναι η εξυπηρέτηση «ημετέρων», με την προοπτική να πάρουν στη συνέχεια και τη βασική σύμβαση.</w:t>
      </w:r>
    </w:p>
    <w:p w14:paraId="0D0A0C9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Συνοψίζοντας, λοιπόν, αν και το παρό</w:t>
      </w:r>
      <w:r>
        <w:rPr>
          <w:rFonts w:eastAsia="Times New Roman" w:cs="Times New Roman"/>
          <w:szCs w:val="24"/>
        </w:rPr>
        <w:t xml:space="preserve">ν νομοσχέδιο απέχει των εξαγγελιών του Υπουργείου και του Υπουργού και παρά το γεγονός ότι συνεχίζει να απουσιάζει ένας συνολικός σχεδιασμός για τις Ένοπλες </w:t>
      </w:r>
      <w:r>
        <w:rPr>
          <w:rFonts w:eastAsia="Times New Roman" w:cs="Times New Roman"/>
          <w:szCs w:val="24"/>
        </w:rPr>
        <w:lastRenderedPageBreak/>
        <w:t>Δυνάμεις και το προσωπικό τους, όπως και σε προηγούμενο σχετικό νομοθέτημα, εν τούτοις περιλαμβάνει</w:t>
      </w:r>
      <w:r>
        <w:rPr>
          <w:rFonts w:eastAsia="Times New Roman" w:cs="Times New Roman"/>
          <w:szCs w:val="24"/>
        </w:rPr>
        <w:t>, είναι αλήθεια, θετικές διατάξεις, που θα μπορούσαν βέβαια να βελτιωθούν περαιτέρω και με βάση τα ερωτήματα τα οποία θέτουμε.</w:t>
      </w:r>
    </w:p>
    <w:p w14:paraId="0D0A0C9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Γι’ αυτό εμείς έχουμε δηλώσει ότι θα το ψηφίσουμε επί της αρχής. Στη διαδικασία επί των άρθρων, θα κρίνουμε τι θα ψηφίσουμε στο κ</w:t>
      </w:r>
      <w:r>
        <w:rPr>
          <w:rFonts w:eastAsia="Times New Roman" w:cs="Times New Roman"/>
          <w:szCs w:val="24"/>
        </w:rPr>
        <w:t>άθε άρθρο ξεχωριστά, με βάση την τοποθέτηση την οποία έχουμε κάνει.</w:t>
      </w:r>
    </w:p>
    <w:p w14:paraId="0D0A0C9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Κλείνοντας, στο τελευταίο λεπτό το οποίο έχω στη διάθεσή μου, κύριε Πρόεδρε, θα ήθελα να αναφερθώ σε σχέση με το θέμα που έχει ανακύψει από την αρχή της συζήτησης, το οποίο είναι πάρα πολύ</w:t>
      </w:r>
      <w:r>
        <w:rPr>
          <w:rFonts w:eastAsia="Times New Roman" w:cs="Times New Roman"/>
          <w:szCs w:val="24"/>
        </w:rPr>
        <w:t xml:space="preserve"> σοβαρό και συμφωνώ μαζί σας. Είναι θέμα εθνικό και έτσι πρέπει να το αντιμετωπίζουμε. Αφορά τους οκτώ συλληφθέντες Τούρκους, οι οποίοι κατηγορούνται για συγκεκριμένες κατηγορίες. </w:t>
      </w:r>
    </w:p>
    <w:p w14:paraId="0D0A0CA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οποίο σας είπαμε, σας είπε και ο ειδικός αγορητής της Δημοκρατικής </w:t>
      </w:r>
      <w:r>
        <w:rPr>
          <w:rFonts w:eastAsia="Times New Roman" w:cs="Times New Roman"/>
          <w:szCs w:val="24"/>
        </w:rPr>
        <w:t xml:space="preserve">Συμπαράταξης και ο ειδικός αγορητής του Ποταμιού, είναι ότι θα πρέπει το εθνικό και </w:t>
      </w:r>
      <w:r>
        <w:rPr>
          <w:rFonts w:eastAsia="Times New Roman" w:cs="Times New Roman"/>
          <w:szCs w:val="24"/>
        </w:rPr>
        <w:t>Διεθνές Δίκαιο</w:t>
      </w:r>
      <w:r>
        <w:rPr>
          <w:rFonts w:eastAsia="Times New Roman" w:cs="Times New Roman"/>
          <w:szCs w:val="24"/>
        </w:rPr>
        <w:t xml:space="preserve"> ουσιαστικά να είναι αυτό </w:t>
      </w:r>
      <w:r>
        <w:rPr>
          <w:rFonts w:eastAsia="Times New Roman" w:cs="Times New Roman"/>
          <w:szCs w:val="24"/>
        </w:rPr>
        <w:lastRenderedPageBreak/>
        <w:t>το οποίο θα αξιοποιηθεί σε αυτήν την περίπτωση, θα χρησιμοποιηθεί καθαρά, και δεν χρειάζεται κα</w:t>
      </w:r>
      <w:r>
        <w:rPr>
          <w:rFonts w:eastAsia="Times New Roman" w:cs="Times New Roman"/>
          <w:szCs w:val="24"/>
        </w:rPr>
        <w:t>μ</w:t>
      </w:r>
      <w:r>
        <w:rPr>
          <w:rFonts w:eastAsia="Times New Roman" w:cs="Times New Roman"/>
          <w:szCs w:val="24"/>
        </w:rPr>
        <w:t>μία άλλη τοποθέτηση.</w:t>
      </w:r>
    </w:p>
    <w:p w14:paraId="0D0A0CA1" w14:textId="77777777" w:rsidR="00E2285C" w:rsidRDefault="00095D94">
      <w:pPr>
        <w:spacing w:line="600" w:lineRule="auto"/>
        <w:ind w:firstLine="720"/>
        <w:contextualSpacing/>
        <w:jc w:val="both"/>
        <w:rPr>
          <w:rFonts w:eastAsia="Times New Roman"/>
          <w:szCs w:val="24"/>
        </w:rPr>
      </w:pPr>
      <w:r>
        <w:rPr>
          <w:rFonts w:eastAsia="Times New Roman"/>
          <w:szCs w:val="24"/>
        </w:rPr>
        <w:t>Για αυτόν τον λ</w:t>
      </w:r>
      <w:r>
        <w:rPr>
          <w:rFonts w:eastAsia="Times New Roman"/>
          <w:szCs w:val="24"/>
        </w:rPr>
        <w:t xml:space="preserve">όγο, ξεκαθαρίσαμε -και έχω δει και την απομαγνητοφώνηση </w:t>
      </w:r>
      <w:r>
        <w:rPr>
          <w:rFonts w:eastAsia="Times New Roman"/>
          <w:szCs w:val="24"/>
        </w:rPr>
        <w:t>της συνέντευξής σας κ. Βίτσα-</w:t>
      </w:r>
      <w:r>
        <w:rPr>
          <w:rFonts w:eastAsia="Times New Roman"/>
          <w:szCs w:val="24"/>
        </w:rPr>
        <w:t xml:space="preserve"> ότι το δεύτερο σημείο το οποίο έχετε πει, δεν χρειαζόταν. Να μην μείνουμε εκεί, όμως, αυτήν τη στιγμή. Φτάνει το πρώτο σημείο της τοποθέτησης. Το δεύτερο δεν χρειαζόταν, </w:t>
      </w:r>
      <w:r>
        <w:rPr>
          <w:rFonts w:eastAsia="Times New Roman"/>
          <w:szCs w:val="24"/>
        </w:rPr>
        <w:t>που αφορά όλα τα άλλα ζητήματα.</w:t>
      </w:r>
    </w:p>
    <w:p w14:paraId="0D0A0CA2" w14:textId="77777777" w:rsidR="00E2285C" w:rsidRDefault="00095D94">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D0A0CA3" w14:textId="77777777" w:rsidR="00E2285C" w:rsidRDefault="00095D94">
      <w:pPr>
        <w:spacing w:line="600" w:lineRule="auto"/>
        <w:ind w:firstLine="720"/>
        <w:contextualSpacing/>
        <w:jc w:val="both"/>
        <w:rPr>
          <w:rFonts w:eastAsia="Times New Roman"/>
          <w:szCs w:val="24"/>
        </w:rPr>
      </w:pPr>
      <w:r>
        <w:rPr>
          <w:rFonts w:eastAsia="Times New Roman"/>
          <w:szCs w:val="24"/>
        </w:rPr>
        <w:t>Και σήμερα πάλι ακούμε μια διαδικασία και βλέπουμε μία διαμάχη με τον κ. Δένδια και με την τοποθέτησή του και τους υψηλούς τόνους σε αυτό το</w:t>
      </w:r>
      <w:r>
        <w:rPr>
          <w:rFonts w:eastAsia="Times New Roman"/>
          <w:szCs w:val="24"/>
        </w:rPr>
        <w:t xml:space="preserve"> συγκεκριμένο θέμα –που δεν χρειάζονται- και με την τοποθέτηση της κ. Αυλωνίτου. Τι μας είπε η Βουλευτής του ΣΥΡΙΖΑ; Ότι από τη στιγμή που κατηγορούνται για αυτά τα αδικήματα, πρέπει να επιστραφούν πίσω. Κάναμε και τον δικαστή σήμερα εδώ πέρα ορισμένοι Βου</w:t>
      </w:r>
      <w:r>
        <w:rPr>
          <w:rFonts w:eastAsia="Times New Roman"/>
          <w:szCs w:val="24"/>
        </w:rPr>
        <w:t>λευτές.</w:t>
      </w:r>
    </w:p>
    <w:p w14:paraId="0D0A0CA4"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Συνεπώς, να είμαστε σοβαροί. Τα εθνικά ζητήματα απαιτείται πραγματικά να αντιμετωπίζονται με τη δέουσα σοβαρότητα και με την ευθύνη που απαιτείται. </w:t>
      </w:r>
      <w:r>
        <w:rPr>
          <w:rFonts w:eastAsia="Times New Roman"/>
          <w:szCs w:val="24"/>
        </w:rPr>
        <w:t xml:space="preserve">Νομίζω ότι σε αυτό θα συμφωνήσουμε σήμερα, διότι δεν μπορούμε σε αυτά τα ζητήματα να βάζουμε θέματα τα οποία θα τα βρούμε μπροστά μας. Και βέβαια σας είπε ο </w:t>
      </w:r>
      <w:r>
        <w:rPr>
          <w:rFonts w:eastAsia="Times New Roman"/>
          <w:szCs w:val="24"/>
        </w:rPr>
        <w:t>ειδικός</w:t>
      </w:r>
      <w:r>
        <w:rPr>
          <w:rFonts w:eastAsia="Times New Roman"/>
          <w:szCs w:val="24"/>
        </w:rPr>
        <w:t xml:space="preserve"> </w:t>
      </w:r>
      <w:r>
        <w:rPr>
          <w:rFonts w:eastAsia="Times New Roman"/>
          <w:szCs w:val="24"/>
        </w:rPr>
        <w:t xml:space="preserve">αγορητής </w:t>
      </w:r>
      <w:r>
        <w:rPr>
          <w:rFonts w:eastAsia="Times New Roman"/>
          <w:szCs w:val="24"/>
        </w:rPr>
        <w:t>της Δημοκρατικής Συμπαράταξης αναλυτικά και το πώς είναι αυτή η διαδικασία από εδώ</w:t>
      </w:r>
      <w:r>
        <w:rPr>
          <w:rFonts w:eastAsia="Times New Roman"/>
          <w:szCs w:val="24"/>
        </w:rPr>
        <w:t xml:space="preserve"> και στο εξής…</w:t>
      </w:r>
    </w:p>
    <w:p w14:paraId="0D0A0CA5"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Εντάξει, κύριε Θεοχαρόπουλε.</w:t>
      </w:r>
    </w:p>
    <w:p w14:paraId="0D0A0CA6" w14:textId="77777777" w:rsidR="00E2285C" w:rsidRDefault="00095D94">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Τελειώνω, κύριε Πρόεδρε.</w:t>
      </w:r>
    </w:p>
    <w:p w14:paraId="0D0A0CA7"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Είναι θέμα αναλογικότητας κατανομής του χρόνου.</w:t>
      </w:r>
    </w:p>
    <w:p w14:paraId="0D0A0CA8" w14:textId="77777777" w:rsidR="00E2285C" w:rsidRDefault="00095D94">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Εφόσον τα δικαστήρια απ</w:t>
      </w:r>
      <w:r>
        <w:rPr>
          <w:rFonts w:eastAsia="Times New Roman"/>
          <w:szCs w:val="24"/>
        </w:rPr>
        <w:t>οφασίσουν, να αφήσουμε αυτήν τη διαδικασία χωρίς άλλες παρεμβολές.</w:t>
      </w:r>
    </w:p>
    <w:p w14:paraId="0D0A0CA9" w14:textId="77777777" w:rsidR="00E2285C" w:rsidRDefault="00095D94">
      <w:pPr>
        <w:spacing w:line="600" w:lineRule="auto"/>
        <w:ind w:firstLine="720"/>
        <w:contextualSpacing/>
        <w:jc w:val="both"/>
        <w:rPr>
          <w:rFonts w:eastAsia="Times New Roman"/>
          <w:szCs w:val="24"/>
        </w:rPr>
      </w:pPr>
      <w:r>
        <w:rPr>
          <w:rFonts w:eastAsia="Times New Roman"/>
          <w:szCs w:val="24"/>
        </w:rPr>
        <w:t>Σας ευχαριστώ πολύ.</w:t>
      </w:r>
    </w:p>
    <w:p w14:paraId="0D0A0CAA" w14:textId="77777777" w:rsidR="00E2285C" w:rsidRDefault="00095D94">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0D0A0CAB"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Κι εμείς ευχαριστούμε.</w:t>
      </w:r>
    </w:p>
    <w:p w14:paraId="0D0A0CAC" w14:textId="77777777" w:rsidR="00E2285C" w:rsidRDefault="00095D94">
      <w:pPr>
        <w:spacing w:line="600" w:lineRule="auto"/>
        <w:ind w:firstLine="720"/>
        <w:contextualSpacing/>
        <w:jc w:val="both"/>
        <w:rPr>
          <w:rFonts w:eastAsia="Times New Roman"/>
          <w:szCs w:val="24"/>
        </w:rPr>
      </w:pPr>
      <w:r>
        <w:rPr>
          <w:rFonts w:eastAsia="Times New Roman"/>
          <w:szCs w:val="24"/>
        </w:rPr>
        <w:t>Κύριε Δημοσχάκη, έχετε τον λόγο.</w:t>
      </w:r>
    </w:p>
    <w:p w14:paraId="0D0A0CAD" w14:textId="77777777" w:rsidR="00E2285C" w:rsidRDefault="00095D94">
      <w:pPr>
        <w:spacing w:line="600" w:lineRule="auto"/>
        <w:ind w:firstLine="720"/>
        <w:contextualSpacing/>
        <w:jc w:val="both"/>
        <w:rPr>
          <w:rFonts w:eastAsia="Times New Roman"/>
          <w:szCs w:val="24"/>
        </w:rPr>
      </w:pPr>
      <w:r>
        <w:rPr>
          <w:rFonts w:eastAsia="Times New Roman"/>
          <w:b/>
          <w:szCs w:val="24"/>
        </w:rPr>
        <w:t>ΑΝΑΣΤ</w:t>
      </w:r>
      <w:r>
        <w:rPr>
          <w:rFonts w:eastAsia="Times New Roman"/>
          <w:b/>
          <w:szCs w:val="24"/>
        </w:rPr>
        <w:t>ΑΣΙΟΣ</w:t>
      </w:r>
      <w:r>
        <w:rPr>
          <w:rFonts w:eastAsia="Times New Roman"/>
          <w:b/>
          <w:szCs w:val="24"/>
        </w:rPr>
        <w:t xml:space="preserve"> (ΤΑΣΟΣ)</w:t>
      </w:r>
      <w:r>
        <w:rPr>
          <w:rFonts w:eastAsia="Times New Roman"/>
          <w:b/>
          <w:szCs w:val="24"/>
        </w:rPr>
        <w:t xml:space="preserve"> ΔΗΜΟΣΧΑΚΗΣ:</w:t>
      </w:r>
      <w:r>
        <w:rPr>
          <w:rFonts w:eastAsia="Times New Roman"/>
          <w:szCs w:val="24"/>
        </w:rPr>
        <w:t xml:space="preserve"> Όλες σας οι αποφάσεις έχουν άμεση σχέση μαζί μου! Το εκτιμώ ιδιαίτερα.</w:t>
      </w:r>
    </w:p>
    <w:p w14:paraId="0D0A0CAE"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Τι λέτε τώρα, κύριε Δημοσχάκη; Μην αρχίσετε με τα έργα στον Έβρο, θα τα κάνει η ΜΟΜΑ!</w:t>
      </w:r>
    </w:p>
    <w:p w14:paraId="0D0A0CAF"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ΑΝΑΣΤΑΣΙΟΣ </w:t>
      </w:r>
      <w:r>
        <w:rPr>
          <w:rFonts w:eastAsia="Times New Roman"/>
          <w:b/>
          <w:szCs w:val="24"/>
        </w:rPr>
        <w:t xml:space="preserve">(ΤΑΣΟΣ) </w:t>
      </w:r>
      <w:r>
        <w:rPr>
          <w:rFonts w:eastAsia="Times New Roman"/>
          <w:b/>
          <w:szCs w:val="24"/>
        </w:rPr>
        <w:t>ΔΗΜΟΣΧΑΚΗΣ:</w:t>
      </w:r>
      <w:r>
        <w:rPr>
          <w:rFonts w:eastAsia="Times New Roman"/>
          <w:szCs w:val="24"/>
        </w:rPr>
        <w:t xml:space="preserve"> Ευχαριστώ</w:t>
      </w:r>
      <w:r>
        <w:rPr>
          <w:rFonts w:eastAsia="Times New Roman"/>
          <w:szCs w:val="24"/>
        </w:rPr>
        <w:t>, κύριε Πρόεδρε.</w:t>
      </w:r>
    </w:p>
    <w:p w14:paraId="0D0A0CB0" w14:textId="77777777" w:rsidR="00E2285C" w:rsidRDefault="00095D94">
      <w:pPr>
        <w:spacing w:line="600" w:lineRule="auto"/>
        <w:ind w:firstLine="720"/>
        <w:contextualSpacing/>
        <w:jc w:val="both"/>
        <w:rPr>
          <w:rFonts w:eastAsia="Times New Roman"/>
          <w:szCs w:val="24"/>
        </w:rPr>
      </w:pPr>
      <w:r>
        <w:rPr>
          <w:rFonts w:eastAsia="Times New Roman"/>
          <w:szCs w:val="24"/>
        </w:rPr>
        <w:t>Η Μονάδα Μελετών Κατασκευών της ΜΟΜΚΑ αποτελεί μια συνέχιση της προσπάθειας αναβίωσης της γνωστής ΜΟΜΑ, της οποίας ο ένδοξος κατασκευαστικός μεταπολεμικός κύκλος έκλεισε οριστικά. Πρόκειται για μια κίνηση αμφίβολης χρησιμότητας σήμερα, για</w:t>
      </w:r>
      <w:r>
        <w:rPr>
          <w:rFonts w:eastAsia="Times New Roman"/>
          <w:szCs w:val="24"/>
        </w:rPr>
        <w:t xml:space="preserve"> τρεις βασικούς λόγους.</w:t>
      </w:r>
    </w:p>
    <w:p w14:paraId="0D0A0CB1"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Πρώτον, δεν γνωρίζουμε με τι μέσα θα λειτουργήσει η εν λόγω Υπηρεσία. Τα μέσα, το ανθρώπινο δυναμικό και τα κεφάλαια που θα χρειαστούν, θα επιβαρύνουν, κύριε Υπουργέ, τον ήδη μειωμένο προϋπολογισμό του Υπουργείου.</w:t>
      </w:r>
    </w:p>
    <w:p w14:paraId="0D0A0CB2" w14:textId="77777777" w:rsidR="00E2285C" w:rsidRDefault="00095D94">
      <w:pPr>
        <w:spacing w:line="600" w:lineRule="auto"/>
        <w:ind w:firstLine="720"/>
        <w:contextualSpacing/>
        <w:jc w:val="both"/>
        <w:rPr>
          <w:rFonts w:eastAsia="Times New Roman"/>
          <w:szCs w:val="24"/>
        </w:rPr>
      </w:pPr>
      <w:r>
        <w:rPr>
          <w:rFonts w:eastAsia="Times New Roman"/>
          <w:szCs w:val="24"/>
        </w:rPr>
        <w:t>Δεύτερον, μιλάμε π</w:t>
      </w:r>
      <w:r>
        <w:rPr>
          <w:rFonts w:eastAsia="Times New Roman"/>
          <w:szCs w:val="24"/>
        </w:rPr>
        <w:t xml:space="preserve">ρακτικά για μια κρατικοποίηση μιας δραστηριότητας του ιδιωτικού τομέα. Στον κλάδο κατασκευών έχουν πληγεί κυρίως οι μικροί και μεσαίοι επαγγελματίες. Αυτούς θα ανταγωνιστεί η </w:t>
      </w:r>
      <w:r>
        <w:rPr>
          <w:rFonts w:eastAsia="Times New Roman"/>
          <w:szCs w:val="24"/>
        </w:rPr>
        <w:t>υπηρεσία</w:t>
      </w:r>
      <w:r>
        <w:rPr>
          <w:rFonts w:eastAsia="Times New Roman"/>
          <w:szCs w:val="24"/>
        </w:rPr>
        <w:t>;</w:t>
      </w:r>
    </w:p>
    <w:p w14:paraId="0D0A0CB3" w14:textId="77777777" w:rsidR="00E2285C" w:rsidRDefault="00095D94">
      <w:pPr>
        <w:spacing w:line="600" w:lineRule="auto"/>
        <w:ind w:firstLine="720"/>
        <w:contextualSpacing/>
        <w:jc w:val="both"/>
        <w:rPr>
          <w:rFonts w:eastAsia="Times New Roman"/>
          <w:szCs w:val="24"/>
        </w:rPr>
      </w:pPr>
      <w:r>
        <w:rPr>
          <w:rFonts w:eastAsia="Times New Roman"/>
          <w:szCs w:val="24"/>
        </w:rPr>
        <w:t>Τρίτον -και ίσως το πιο σημαντικό-, διαστρεβλώνεται ο ρόλος των Ενόπλων</w:t>
      </w:r>
      <w:r>
        <w:rPr>
          <w:rFonts w:eastAsia="Times New Roman"/>
          <w:szCs w:val="24"/>
        </w:rPr>
        <w:t xml:space="preserve"> Δυνάμεων. Αυτός είναι αυστηρά καθορισμένος. Εν καιρώ ειρήνης αφορά την άσκηση και εκπαίδευση των στελεχών και κληρωτών που υπηρετούν σε αυτές. Μόνες εξαιρέσεις η στήριξη του κρατικού μηχανισμού σε καταστάσεις έκτακτης ανάγκης, όπως σε πυρκαγιές, σεισμούς </w:t>
      </w:r>
      <w:r>
        <w:rPr>
          <w:rFonts w:eastAsia="Times New Roman"/>
          <w:szCs w:val="24"/>
        </w:rPr>
        <w:t>κ.λπ</w:t>
      </w:r>
      <w:r>
        <w:rPr>
          <w:rFonts w:eastAsia="Times New Roman"/>
          <w:szCs w:val="24"/>
        </w:rPr>
        <w:t>.</w:t>
      </w:r>
      <w:r>
        <w:rPr>
          <w:rFonts w:eastAsia="Times New Roman"/>
          <w:szCs w:val="24"/>
        </w:rPr>
        <w:t>.</w:t>
      </w:r>
    </w:p>
    <w:p w14:paraId="0D0A0CB4"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Το 2008 δημιουργήθηκαν τρία τάγματα σε Λουτράκι, Θεσσαλονίκη και Ιωάννινα, με σκοπό την αντιμετώπιση θεμάτων που άπτονται της πολιτικής προστασίας. Αυτά σκοπεύετε να χρησιμοποιήσετε; Ακόμα </w:t>
      </w:r>
      <w:r>
        <w:rPr>
          <w:rFonts w:eastAsia="Times New Roman"/>
          <w:szCs w:val="24"/>
        </w:rPr>
        <w:lastRenderedPageBreak/>
        <w:t>έχουμε τη δυσάρεστη εικόνα της χρήσης μέσων και ανθρώπων των</w:t>
      </w:r>
      <w:r>
        <w:rPr>
          <w:rFonts w:eastAsia="Times New Roman"/>
          <w:szCs w:val="24"/>
        </w:rPr>
        <w:t xml:space="preserve"> Ενόπλων Δυνάμεων για την εξυπηρέτηση αναγκών σίτισης και καθαριότητας, ζητήματα που είναι αρμοδιότητας του Υπουργείου Μεταναστευτικής Πολιτικής.</w:t>
      </w:r>
    </w:p>
    <w:p w14:paraId="0D0A0CB5" w14:textId="77777777" w:rsidR="00E2285C" w:rsidRDefault="00095D94">
      <w:pPr>
        <w:spacing w:line="600" w:lineRule="auto"/>
        <w:ind w:firstLine="720"/>
        <w:contextualSpacing/>
        <w:jc w:val="both"/>
        <w:rPr>
          <w:rFonts w:eastAsia="Times New Roman"/>
          <w:szCs w:val="24"/>
        </w:rPr>
      </w:pPr>
      <w:r>
        <w:rPr>
          <w:rFonts w:eastAsia="Times New Roman"/>
          <w:szCs w:val="24"/>
        </w:rPr>
        <w:t>Ο ελληνικός λαός θέλει τον Στρατό του να νικάει, την Αστυνομία του να εξιχνιάζει και την Εθνική Ομάδα να θριαμ</w:t>
      </w:r>
      <w:r>
        <w:rPr>
          <w:rFonts w:eastAsia="Times New Roman"/>
          <w:szCs w:val="24"/>
        </w:rPr>
        <w:t>βεύει. Οι ρόλοι είναι διακριτοί και παίζουν μεγάλο ρόλο στην κοινωνική συνοχή, ειδικά σε δύσκολες εποχές, όπως οι σημερινές.</w:t>
      </w:r>
    </w:p>
    <w:p w14:paraId="0D0A0CB6"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Προχωρώντας παρακάτω, σε ό,τι αφορά τη δημιουργία της </w:t>
      </w:r>
      <w:r>
        <w:rPr>
          <w:rFonts w:eastAsia="Times New Roman"/>
          <w:szCs w:val="24"/>
        </w:rPr>
        <w:t xml:space="preserve">υπηρεσίας </w:t>
      </w:r>
      <w:r>
        <w:rPr>
          <w:rFonts w:eastAsia="Times New Roman"/>
          <w:szCs w:val="24"/>
        </w:rPr>
        <w:t xml:space="preserve">για την αξιοποίησης της περιουσίας των τριών </w:t>
      </w:r>
      <w:r>
        <w:rPr>
          <w:rFonts w:eastAsia="Times New Roman"/>
          <w:szCs w:val="24"/>
        </w:rPr>
        <w:t xml:space="preserve">ταμείων </w:t>
      </w:r>
      <w:r>
        <w:rPr>
          <w:rFonts w:eastAsia="Times New Roman"/>
          <w:szCs w:val="24"/>
        </w:rPr>
        <w:t>των Ενόπλων Δυ</w:t>
      </w:r>
      <w:r>
        <w:rPr>
          <w:rFonts w:eastAsia="Times New Roman"/>
          <w:szCs w:val="24"/>
        </w:rPr>
        <w:t>νάμεων και των Μετοχικών Ταμείων τους, πρωτίστως να σχολιάσω πως δεν συνάδει να τίθεται επικεφαλής ένας ιδιώτης. Υπάρχουν καταρτισμένοι επιστήμονες εντός των Ενόπλων Δυνάμεων -νομίζω ότι θα συμφωνείτε, κύριε Υπουργέ- που μπορούν να αναλάβουν αυτόν τον ρόλο</w:t>
      </w:r>
      <w:r>
        <w:rPr>
          <w:rFonts w:eastAsia="Times New Roman"/>
          <w:szCs w:val="24"/>
        </w:rPr>
        <w:t xml:space="preserve">. Εφόσον έχουν επέλθει οι κατάλληλες νομοτεχνικές βελτιώσεις, όπως συζητήθηκαν στην </w:t>
      </w:r>
      <w:r>
        <w:rPr>
          <w:rFonts w:eastAsia="Times New Roman"/>
          <w:szCs w:val="24"/>
        </w:rPr>
        <w:lastRenderedPageBreak/>
        <w:t>επιτροπή</w:t>
      </w:r>
      <w:r>
        <w:rPr>
          <w:rFonts w:eastAsia="Times New Roman"/>
          <w:szCs w:val="24"/>
        </w:rPr>
        <w:t xml:space="preserve">, οι οποίες θα καθιστούν τη σύμφωνη γνώμη των διοικητικών συμβουλίων των </w:t>
      </w:r>
      <w:r>
        <w:rPr>
          <w:rFonts w:eastAsia="Times New Roman"/>
          <w:szCs w:val="24"/>
        </w:rPr>
        <w:t xml:space="preserve">ταμείων </w:t>
      </w:r>
      <w:r>
        <w:rPr>
          <w:rFonts w:eastAsia="Times New Roman"/>
          <w:szCs w:val="24"/>
        </w:rPr>
        <w:t xml:space="preserve">απαιτητή, τότε είμαστε σύμφωνοι με τη δημιουργία της </w:t>
      </w:r>
      <w:r>
        <w:rPr>
          <w:rFonts w:eastAsia="Times New Roman"/>
          <w:szCs w:val="24"/>
        </w:rPr>
        <w:t xml:space="preserve">υπηρεσίας </w:t>
      </w:r>
      <w:r>
        <w:rPr>
          <w:rFonts w:eastAsia="Times New Roman"/>
          <w:szCs w:val="24"/>
        </w:rPr>
        <w:t xml:space="preserve">αυτής, όπως προείπε </w:t>
      </w:r>
      <w:r>
        <w:rPr>
          <w:rFonts w:eastAsia="Times New Roman"/>
          <w:szCs w:val="24"/>
        </w:rPr>
        <w:t xml:space="preserve">και ο </w:t>
      </w:r>
      <w:r>
        <w:rPr>
          <w:rFonts w:eastAsia="Times New Roman"/>
          <w:szCs w:val="24"/>
        </w:rPr>
        <w:t xml:space="preserve">τομεάρχης </w:t>
      </w:r>
      <w:r>
        <w:rPr>
          <w:rFonts w:eastAsia="Times New Roman"/>
          <w:szCs w:val="24"/>
        </w:rPr>
        <w:t>μας.</w:t>
      </w:r>
    </w:p>
    <w:p w14:paraId="0D0A0CB7"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Στη συνέχεια θα αναφερθώ σε δύο τροπολογίες. Η πρώτη αφορά τον συνδικαλισμό στις Ένοπλες Δυνάμεις. Είμαστε σαφώς αντίθετοι με την πρόχειρη και βιαστική προσέγγιση ενός τόσο σημαντικού ζητήματος. Υπάρχει δε η διαχρονική σύγχυση ανάμεσα </w:t>
      </w:r>
      <w:r>
        <w:rPr>
          <w:rFonts w:eastAsia="Times New Roman"/>
          <w:szCs w:val="24"/>
        </w:rPr>
        <w:t xml:space="preserve">στον τρόπο λειτουργίας των Σωμάτων Ασφαλείας, στα οποία υφίσταται συνδικαλισμός, και στις Ένοπλες Δυνάμεις. Είναι αφελής η σύγκριση, εάν δεν περιέχει δόλο. </w:t>
      </w:r>
      <w:r>
        <w:rPr>
          <w:rFonts w:eastAsia="Times New Roman"/>
          <w:szCs w:val="24"/>
        </w:rPr>
        <w:t>Ο ρόλος, ο σκοπός, ο τρόπος λειτουργίας ανάμεσα σ’ αυτούς τους δύο πυλώνες της δημοκρατίας είναι εντ</w:t>
      </w:r>
      <w:r>
        <w:rPr>
          <w:rFonts w:eastAsia="Times New Roman"/>
          <w:szCs w:val="24"/>
        </w:rPr>
        <w:t xml:space="preserve">ελώς διαφορετικά. Το ζήτημα είναι ιδιαίτερα σύνθετο. </w:t>
      </w:r>
    </w:p>
    <w:p w14:paraId="0D0A0CB8" w14:textId="77777777" w:rsidR="00E2285C" w:rsidRDefault="00095D94">
      <w:pPr>
        <w:spacing w:line="600" w:lineRule="auto"/>
        <w:ind w:firstLine="720"/>
        <w:contextualSpacing/>
        <w:jc w:val="both"/>
        <w:rPr>
          <w:rFonts w:eastAsia="Times New Roman"/>
          <w:szCs w:val="24"/>
        </w:rPr>
      </w:pPr>
      <w:r>
        <w:rPr>
          <w:rFonts w:eastAsia="Times New Roman"/>
          <w:szCs w:val="24"/>
        </w:rPr>
        <w:t>Η συζήτηση αυτή είναι περίπλοκη και χρειάζεται πολύ χρόνο, κύριε Υπουργέ. Δεν επιλύεται με μία τροπολογία αυτό το σοβαρό ζήτημα</w:t>
      </w:r>
      <w:r>
        <w:rPr>
          <w:rFonts w:eastAsia="Times New Roman"/>
          <w:szCs w:val="24"/>
        </w:rPr>
        <w:t>,</w:t>
      </w:r>
      <w:r>
        <w:rPr>
          <w:rFonts w:eastAsia="Times New Roman"/>
          <w:szCs w:val="24"/>
        </w:rPr>
        <w:t xml:space="preserve"> το οποίο μπαίνει στη ζωή των Ενόπλων Δυνάμεων. Πρέπει να έλθει σε ξεχωρισ</w:t>
      </w:r>
      <w:r>
        <w:rPr>
          <w:rFonts w:eastAsia="Times New Roman"/>
          <w:szCs w:val="24"/>
        </w:rPr>
        <w:t xml:space="preserve">τό νομοσχέδιο με μακρά και περιεκτική διαβούλευση. Είναι ζήτημα με βασικές εθνικές, ίσως και συνταγματικές ακόμα προεκτάσεις. Βασικοί πυλώνες ενός σώματος στρατιωτικά οργανωμένου και </w:t>
      </w:r>
      <w:r>
        <w:rPr>
          <w:rFonts w:eastAsia="Times New Roman"/>
          <w:szCs w:val="24"/>
        </w:rPr>
        <w:lastRenderedPageBreak/>
        <w:t>σωστά δομημένου είναι η ιεραρχία και η αρχαιότητα. Όπως αντιλαμβάνεστε, η</w:t>
      </w:r>
      <w:r>
        <w:rPr>
          <w:rFonts w:eastAsia="Times New Roman"/>
          <w:szCs w:val="24"/>
        </w:rPr>
        <w:t xml:space="preserve"> αποδόμηση των Ενόπλων Δυνάμεων θα είναι δεδομένη. </w:t>
      </w:r>
    </w:p>
    <w:p w14:paraId="0D0A0CB9" w14:textId="77777777" w:rsidR="00E2285C" w:rsidRDefault="00095D94">
      <w:pPr>
        <w:spacing w:line="600" w:lineRule="auto"/>
        <w:ind w:firstLine="720"/>
        <w:contextualSpacing/>
        <w:jc w:val="both"/>
        <w:rPr>
          <w:rFonts w:eastAsia="Times New Roman"/>
          <w:szCs w:val="24"/>
        </w:rPr>
      </w:pPr>
      <w:r>
        <w:rPr>
          <w:rFonts w:eastAsia="Times New Roman"/>
          <w:szCs w:val="24"/>
        </w:rPr>
        <w:t>Αντιθέτως, πολύ εύκολα επιλύεται το ζήτημα που αφορά η τροπολογία που καταθέσαμε επτά Βουλευτές της Νέας Δημοκρατίας και την οποία ορθώς κάνατε δεκτή. Οι δημόσιοι υπάλληλοι, οι αξιωματικοί των Ενόπλων Δυν</w:t>
      </w:r>
      <w:r>
        <w:rPr>
          <w:rFonts w:eastAsia="Times New Roman"/>
          <w:szCs w:val="24"/>
        </w:rPr>
        <w:t>άμεων και των Σωμάτων Ασφαλείας, εφόσον κατά την άσκηση των καθηκόντων τους τραυματιστούν σοβαρά και υποστούν βαριά αναπηρία, δικαιούνται προνομίων. Οι δημόσιοι υπάλληλοι συνταξιοδοτούνται μετά από ένα σοβαρό ατύχημα. Οι δε αξιωματικοί και τα στελέχη των Ε</w:t>
      </w:r>
      <w:r>
        <w:rPr>
          <w:rFonts w:eastAsia="Times New Roman"/>
          <w:szCs w:val="24"/>
        </w:rPr>
        <w:t>νόπλων Δυνάμεων και των Σωμάτων Ασφαλείας τίθενται σε κατάσταση πολεμικής διαθεσιμότητας ή μόνιμης διαθεσιμότητας εφ’ όρου ζωής. Απαραίτητο τεκμήριο και χρήσιμο εργαλείο για να εξασφαλίσουν την ικανοποίηση, τη χρήση των προνομίων είναι η συνταξιοδοτική πρά</w:t>
      </w:r>
      <w:r>
        <w:rPr>
          <w:rFonts w:eastAsia="Times New Roman"/>
          <w:szCs w:val="24"/>
        </w:rPr>
        <w:t xml:space="preserve">ξη και εφόσον την κατέχουν, μπορούν να τα αποκτήσουν. </w:t>
      </w:r>
    </w:p>
    <w:p w14:paraId="0D0A0CBA"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Με την τροπολογία που καταθέσαμε και την οποία αποδεχθήκατε –και σας τιμά ιδιαίτερα- οι αξιωματικοί και τα στελέχη των Ενόπλων Δυνάμεων και των Σωμάτων Ασφαλείας μπορούν αντί συνταξιοδοτικής πράξης να </w:t>
      </w:r>
      <w:r>
        <w:rPr>
          <w:rFonts w:eastAsia="Times New Roman"/>
          <w:szCs w:val="24"/>
        </w:rPr>
        <w:t>καταθέτουν την απόφαση της αρμόδιας υγειονομικής επιτροπής και του αναλυτικού φύλλου μισθοδοσίας.</w:t>
      </w:r>
    </w:p>
    <w:p w14:paraId="0D0A0CBB" w14:textId="77777777" w:rsidR="00E2285C" w:rsidRDefault="00095D94">
      <w:pPr>
        <w:spacing w:after="0" w:line="720" w:lineRule="auto"/>
        <w:ind w:firstLine="720"/>
        <w:contextualSpacing/>
        <w:jc w:val="both"/>
        <w:rPr>
          <w:rFonts w:eastAsia="Times New Roman"/>
          <w:szCs w:val="24"/>
        </w:rPr>
      </w:pPr>
      <w:r>
        <w:rPr>
          <w:rFonts w:eastAsia="Times New Roman"/>
          <w:szCs w:val="24"/>
        </w:rPr>
        <w:t>Ευχαριστώ, κύριε Πρόεδρε.</w:t>
      </w:r>
    </w:p>
    <w:p w14:paraId="0D0A0CBC" w14:textId="77777777" w:rsidR="00E2285C" w:rsidRDefault="00095D94">
      <w:pPr>
        <w:spacing w:line="600" w:lineRule="auto"/>
        <w:ind w:firstLine="709"/>
        <w:contextualSpacing/>
        <w:jc w:val="center"/>
        <w:rPr>
          <w:rFonts w:eastAsia="Times New Roman"/>
          <w:szCs w:val="24"/>
        </w:rPr>
      </w:pPr>
      <w:r>
        <w:rPr>
          <w:rFonts w:eastAsia="Times New Roman"/>
          <w:szCs w:val="24"/>
        </w:rPr>
        <w:t>(Χειροκροτήματα από την πτέρυγα της Νέας Δημοκρατίας)</w:t>
      </w:r>
    </w:p>
    <w:p w14:paraId="0D0A0CBD" w14:textId="77777777" w:rsidR="00E2285C" w:rsidRDefault="00095D94">
      <w:pPr>
        <w:spacing w:after="0"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κύριε Δημοσχάκη, για την τήρηση του χρόνου.</w:t>
      </w:r>
    </w:p>
    <w:p w14:paraId="0D0A0CBE" w14:textId="77777777" w:rsidR="00E2285C" w:rsidRDefault="00095D94">
      <w:pPr>
        <w:spacing w:after="0" w:line="600" w:lineRule="auto"/>
        <w:ind w:firstLine="720"/>
        <w:contextualSpacing/>
        <w:jc w:val="both"/>
        <w:rPr>
          <w:rFonts w:eastAsia="Times New Roman"/>
          <w:szCs w:val="24"/>
        </w:rPr>
      </w:pPr>
      <w:r>
        <w:rPr>
          <w:rFonts w:eastAsia="Times New Roman"/>
          <w:szCs w:val="24"/>
        </w:rPr>
        <w:t>Η κ. Βαγιωνάκη έχει τον λόγο για πέντε λεπτά.</w:t>
      </w:r>
    </w:p>
    <w:p w14:paraId="0D0A0CBF" w14:textId="77777777" w:rsidR="00E2285C" w:rsidRDefault="00095D94">
      <w:pPr>
        <w:spacing w:after="0" w:line="600" w:lineRule="auto"/>
        <w:ind w:firstLine="720"/>
        <w:contextualSpacing/>
        <w:jc w:val="both"/>
        <w:rPr>
          <w:rFonts w:eastAsia="Times New Roman"/>
          <w:szCs w:val="24"/>
        </w:rPr>
      </w:pPr>
      <w:r>
        <w:rPr>
          <w:rFonts w:eastAsia="Times New Roman"/>
          <w:b/>
          <w:szCs w:val="24"/>
        </w:rPr>
        <w:t xml:space="preserve">ΕΥΑΓΓΕΛΙΑ </w:t>
      </w:r>
      <w:r>
        <w:rPr>
          <w:rFonts w:eastAsia="Times New Roman"/>
          <w:b/>
          <w:szCs w:val="24"/>
        </w:rPr>
        <w:t>(ΒΑΛΙΑ)</w:t>
      </w:r>
      <w:r>
        <w:rPr>
          <w:rFonts w:eastAsia="Times New Roman"/>
          <w:b/>
          <w:szCs w:val="24"/>
        </w:rPr>
        <w:t xml:space="preserve"> ΒΑΓΙΩΝΑΚΗ:</w:t>
      </w:r>
      <w:r>
        <w:rPr>
          <w:rFonts w:eastAsia="Times New Roman"/>
          <w:szCs w:val="24"/>
        </w:rPr>
        <w:t xml:space="preserve"> Συνάδελφοι, συναδέλφισσες, το παρόν νομοσχέδιο είναι ένα καλό νομοσχέδιο, γιατί δίνει λύση σε μία σειρά από χρονίζοντα προβλήμ</w:t>
      </w:r>
      <w:r>
        <w:rPr>
          <w:rFonts w:eastAsia="Times New Roman"/>
          <w:szCs w:val="24"/>
        </w:rPr>
        <w:t xml:space="preserve">ατα, τακτοποιεί θέματα που έχουν </w:t>
      </w:r>
      <w:r>
        <w:rPr>
          <w:rFonts w:eastAsia="Times New Roman"/>
          <w:szCs w:val="24"/>
        </w:rPr>
        <w:lastRenderedPageBreak/>
        <w:t xml:space="preserve">ωριμάσει, αλλά και θέτει κάποια ζητήματα που άπτονται της ζωής όχι μόνο των μελών των Ενόπλων Δυνάμεων, αλλά και γενικότερα της κοινωνίας. </w:t>
      </w:r>
    </w:p>
    <w:p w14:paraId="0D0A0CC0" w14:textId="77777777" w:rsidR="00E2285C" w:rsidRDefault="00095D94">
      <w:pPr>
        <w:spacing w:line="600" w:lineRule="auto"/>
        <w:ind w:firstLine="720"/>
        <w:contextualSpacing/>
        <w:jc w:val="both"/>
        <w:rPr>
          <w:rFonts w:eastAsia="Times New Roman"/>
          <w:szCs w:val="24"/>
        </w:rPr>
      </w:pPr>
      <w:r>
        <w:rPr>
          <w:rFonts w:eastAsia="Times New Roman"/>
          <w:szCs w:val="24"/>
        </w:rPr>
        <w:t>Στα υπηρεσιακά θέματα των γυναικών και των ανδρών των Ενόπλων Δυνάμεων δεν θα αναφε</w:t>
      </w:r>
      <w:r>
        <w:rPr>
          <w:rFonts w:eastAsia="Times New Roman"/>
          <w:szCs w:val="24"/>
        </w:rPr>
        <w:t>ρθώ. Επίσης, δεν θα αναφερθώ σε θέματα που έχουν να κάνουν με την αναβάθμιση και την ενίσχυση της εκπαίδευσης των σχολών, παρ</w:t>
      </w:r>
      <w:r>
        <w:rPr>
          <w:rFonts w:eastAsia="Times New Roman"/>
          <w:szCs w:val="24"/>
        </w:rPr>
        <w:t xml:space="preserve">’ </w:t>
      </w:r>
      <w:r>
        <w:rPr>
          <w:rFonts w:eastAsia="Times New Roman"/>
          <w:szCs w:val="24"/>
        </w:rPr>
        <w:t>ότι έχω σημειώσει σχετικά, διότι ο χρόνος πιέζει και, όπως γίνεται συνήθως, οι τελευταίοι την πληρώνουν. Θα ήθελα να αναφερθώ μόν</w:t>
      </w:r>
      <w:r>
        <w:rPr>
          <w:rFonts w:eastAsia="Times New Roman"/>
          <w:szCs w:val="24"/>
        </w:rPr>
        <w:t xml:space="preserve">ο σε τρία σημεία: </w:t>
      </w:r>
    </w:p>
    <w:p w14:paraId="0D0A0CC1"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Σημείο πρώτον. Αφορά τη ΜΟΜΚΑ στο Κεφάλαιο Β΄. Στη διάρκεια της συζήτησης στην </w:t>
      </w:r>
      <w:r>
        <w:rPr>
          <w:rFonts w:eastAsia="Times New Roman"/>
          <w:szCs w:val="24"/>
        </w:rPr>
        <w:t>επιτροπή</w:t>
      </w:r>
      <w:r>
        <w:rPr>
          <w:rFonts w:eastAsia="Times New Roman"/>
          <w:szCs w:val="24"/>
        </w:rPr>
        <w:t xml:space="preserve">, το Τεχνικό Επιμελητήριο Ελλάδας αλλά και </w:t>
      </w:r>
      <w:r>
        <w:rPr>
          <w:rFonts w:eastAsia="Times New Roman"/>
          <w:szCs w:val="24"/>
        </w:rPr>
        <w:t xml:space="preserve">Κόμματα </w:t>
      </w:r>
      <w:r>
        <w:rPr>
          <w:rFonts w:eastAsia="Times New Roman"/>
          <w:szCs w:val="24"/>
        </w:rPr>
        <w:t xml:space="preserve">της Αντιπολίτευσης στάθηκαν αρνητικά στο συγκεκριμένο </w:t>
      </w:r>
      <w:r>
        <w:rPr>
          <w:rFonts w:eastAsia="Times New Roman"/>
          <w:szCs w:val="24"/>
        </w:rPr>
        <w:t>κεφάλαιο</w:t>
      </w:r>
      <w:r>
        <w:rPr>
          <w:rFonts w:eastAsia="Times New Roman"/>
          <w:szCs w:val="24"/>
        </w:rPr>
        <w:t>, επικαλούμενα την ανεργία στον κλάδο</w:t>
      </w:r>
      <w:r>
        <w:rPr>
          <w:rFonts w:eastAsia="Times New Roman"/>
          <w:szCs w:val="24"/>
        </w:rPr>
        <w:t xml:space="preserve"> των μηχανικών και τα επαγγελματικά τους δικαιώματα. Κατανοώ, μπορώ να πω μάλιστα ότι συμμερίζομαι την ευαισθησία για εργασιακά δικαιώματα ιδιαίτερα των νέων μηχανικών. Ωστόσο εδώ πρόκειται για κάτι διαφορετικό, πρώτα απ’ όλα, γιατί μιλάμε </w:t>
      </w:r>
      <w:r>
        <w:rPr>
          <w:rFonts w:eastAsia="Times New Roman"/>
          <w:szCs w:val="24"/>
        </w:rPr>
        <w:lastRenderedPageBreak/>
        <w:t>για δραστηριότητ</w:t>
      </w:r>
      <w:r>
        <w:rPr>
          <w:rFonts w:eastAsia="Times New Roman"/>
          <w:szCs w:val="24"/>
        </w:rPr>
        <w:t xml:space="preserve">α της ΜΟΜΚΑ σε απομονωμένες και παραμεθόριες περιοχές, εκεί που οι μηχανικοί δεν πάνε και αντίθετα έχουν μεγάλο ενδιαφέρον για την εθνική άμυνα. </w:t>
      </w:r>
    </w:p>
    <w:p w14:paraId="0D0A0CC2"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Το είπε –νομίζω- πολύ καλά ο κύριος από τους απόστρατους κατά τη διάρκεια της ακρόασης των φορέων στην </w:t>
      </w:r>
      <w:r>
        <w:rPr>
          <w:rFonts w:eastAsia="Times New Roman"/>
          <w:szCs w:val="24"/>
        </w:rPr>
        <w:t>επιτροπ</w:t>
      </w:r>
      <w:r>
        <w:rPr>
          <w:rFonts w:eastAsia="Times New Roman"/>
          <w:szCs w:val="24"/>
        </w:rPr>
        <w:t>ή</w:t>
      </w:r>
      <w:r>
        <w:rPr>
          <w:rFonts w:eastAsia="Times New Roman"/>
          <w:szCs w:val="24"/>
        </w:rPr>
        <w:t>, ο οποίος μίλησε μάλιστα με καμάρι για το τι έκανε η ΜΟΜΑ στα νησιά. Δεύτερον, ως προς τη ΜΟΜΚΑ μιλάμε για τη συνεισφορά σε έκτακτες καταστροφές και ας μην πάμε μακριά.</w:t>
      </w:r>
    </w:p>
    <w:p w14:paraId="0D0A0CC3" w14:textId="77777777" w:rsidR="00E2285C" w:rsidRDefault="00095D94">
      <w:pPr>
        <w:spacing w:line="600" w:lineRule="auto"/>
        <w:contextualSpacing/>
        <w:jc w:val="both"/>
        <w:rPr>
          <w:rFonts w:eastAsia="Times New Roman"/>
          <w:szCs w:val="24"/>
        </w:rPr>
      </w:pPr>
      <w:r>
        <w:rPr>
          <w:rFonts w:eastAsia="Times New Roman"/>
          <w:szCs w:val="24"/>
        </w:rPr>
        <w:t>Θέτω το ερώτημα: Τι θα γινόταν με την έκτακτη κατάσταση του μεταναστευτικού, αν δεν π</w:t>
      </w:r>
      <w:r>
        <w:rPr>
          <w:rFonts w:eastAsia="Times New Roman"/>
          <w:szCs w:val="24"/>
        </w:rPr>
        <w:t xml:space="preserve">αρέμβαινε το Υπουργείο Άμυνας στη δημιουργία των </w:t>
      </w:r>
      <w:r>
        <w:rPr>
          <w:rFonts w:eastAsia="Times New Roman"/>
          <w:szCs w:val="24"/>
          <w:lang w:val="en-US"/>
        </w:rPr>
        <w:t>hotspots</w:t>
      </w:r>
      <w:r>
        <w:rPr>
          <w:rFonts w:eastAsia="Times New Roman"/>
          <w:szCs w:val="24"/>
        </w:rPr>
        <w:t xml:space="preserve"> και γενικά στην οργάνωσή τους; </w:t>
      </w:r>
    </w:p>
    <w:p w14:paraId="0D0A0CC4"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Επειδή έγινε εδώ κριτική από τον </w:t>
      </w:r>
      <w:r>
        <w:rPr>
          <w:rFonts w:eastAsia="Times New Roman"/>
          <w:szCs w:val="24"/>
        </w:rPr>
        <w:t xml:space="preserve">εκπρόσωπο </w:t>
      </w:r>
      <w:r>
        <w:rPr>
          <w:rFonts w:eastAsia="Times New Roman"/>
          <w:szCs w:val="24"/>
        </w:rPr>
        <w:t>της Νέας Δημοκρατίας περί του θέματος αυτού, μάλλον την κριτική αυτή έπρεπε να την απευθύνει όχι στην παρούσα Κυβέρνηση, αλ</w:t>
      </w:r>
      <w:r>
        <w:rPr>
          <w:rFonts w:eastAsia="Times New Roman"/>
          <w:szCs w:val="24"/>
        </w:rPr>
        <w:t xml:space="preserve">λά στο δικό του </w:t>
      </w:r>
      <w:r>
        <w:rPr>
          <w:rFonts w:eastAsia="Times New Roman"/>
          <w:szCs w:val="24"/>
        </w:rPr>
        <w:t>Κόμμα</w:t>
      </w:r>
      <w:r>
        <w:rPr>
          <w:rFonts w:eastAsia="Times New Roman"/>
          <w:szCs w:val="24"/>
        </w:rPr>
        <w:t>, αφού η Κυβέρνηση στο θέμα των υποδομών όσον αφορά το προσφυγικό είχε παραλάβει το απόλυτο τίποτα και είναι γνωστό αυτό.</w:t>
      </w:r>
    </w:p>
    <w:p w14:paraId="0D0A0CC5" w14:textId="77777777" w:rsidR="00E2285C" w:rsidRDefault="00095D94">
      <w:pPr>
        <w:spacing w:after="0" w:line="600" w:lineRule="auto"/>
        <w:ind w:firstLine="720"/>
        <w:contextualSpacing/>
        <w:jc w:val="both"/>
        <w:rPr>
          <w:rFonts w:eastAsia="Times New Roman"/>
          <w:szCs w:val="24"/>
        </w:rPr>
      </w:pPr>
      <w:r>
        <w:rPr>
          <w:rFonts w:eastAsia="Times New Roman"/>
          <w:szCs w:val="24"/>
        </w:rPr>
        <w:lastRenderedPageBreak/>
        <w:t>Το δεύτερο σημείο στο οποίο θα ήθελα να αναφερθώ είναι το θέμα της αξιοποίησης της ακίνητης περιουσίας των Ενόπλω</w:t>
      </w:r>
      <w:r>
        <w:rPr>
          <w:rFonts w:eastAsia="Times New Roman"/>
          <w:szCs w:val="24"/>
        </w:rPr>
        <w:t>ν Δυνάμεων. Πρώτα απ’ όλα, είναι πολύ σημαντικό το ότι εξαιρέθηκαν τα ακίνητα των Ενόπλων Δυνάμεων από το ταμείο, άρα δίνεται η δυνατότητα πιο νηφάλια και μελετημένα να δούμε την αξιοποίησή τους.</w:t>
      </w:r>
    </w:p>
    <w:p w14:paraId="0D0A0CC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από ό,τι φάνηκε στη συζήτηση στην </w:t>
      </w:r>
      <w:r>
        <w:rPr>
          <w:rFonts w:eastAsia="Times New Roman" w:cs="Times New Roman"/>
          <w:szCs w:val="24"/>
        </w:rPr>
        <w:t xml:space="preserve">επιτροπή </w:t>
      </w:r>
      <w:r>
        <w:rPr>
          <w:rFonts w:eastAsia="Times New Roman" w:cs="Times New Roman"/>
          <w:szCs w:val="24"/>
        </w:rPr>
        <w:t>για την</w:t>
      </w:r>
      <w:r>
        <w:rPr>
          <w:rFonts w:eastAsia="Times New Roman" w:cs="Times New Roman"/>
          <w:szCs w:val="24"/>
        </w:rPr>
        <w:t xml:space="preserve"> υπόθεση της αξιοποίησης της περιουσίας των Ενόπλων Δυνάμεων, ναι μεν αυτή η υπόθεση έχει παρελθόν, αλλά φαίνεται ότι σήμερα μπαίνει σε ράγες υλοποίησης και αυτό είναι σημαντικό. </w:t>
      </w:r>
    </w:p>
    <w:p w14:paraId="0D0A0CC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Το τρίτο και, κατά τη γνώμη μου, σημαντικότερο είναι το άρθρο 13, γιατί δίνε</w:t>
      </w:r>
      <w:r>
        <w:rPr>
          <w:rFonts w:eastAsia="Times New Roman" w:cs="Times New Roman"/>
          <w:szCs w:val="24"/>
        </w:rPr>
        <w:t>ται η δυνατότητα μέσω των ΟΤΑ να δοθούν εγκαταλελειμμένα στρατόπεδα στους πολίτες, αφού κατατεθεί ένα σχέδιο βιώσιμο για την αξιοποίησή τους. Αυτό είναι πολύ σημαντικό, γιατί όλοι ξέρουμε ότι οι πόλεις σήμερα ασφυκτιούν, πολλά στρατόπεδα βρίσκονται στην κα</w:t>
      </w:r>
      <w:r>
        <w:rPr>
          <w:rFonts w:eastAsia="Times New Roman" w:cs="Times New Roman"/>
          <w:szCs w:val="24"/>
        </w:rPr>
        <w:t xml:space="preserve">ρδιά των πόλεων και το παρόν άρθρο δίνει τη δυνατότητα μέσα </w:t>
      </w:r>
      <w:r>
        <w:rPr>
          <w:rFonts w:eastAsia="Times New Roman" w:cs="Times New Roman"/>
          <w:szCs w:val="24"/>
        </w:rPr>
        <w:lastRenderedPageBreak/>
        <w:t>από συνεννόηση να δημιουργηθούν χώροι πρασίνου, άθλησης και αναψυχής για τους πολίτες, αλλά και γενικότερα για τη βελτίωση της ανάπτυξης και της ποιότητας ζωής σε πολλές περιοχές.</w:t>
      </w:r>
    </w:p>
    <w:p w14:paraId="0D0A0CC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Τρίτο σημείο είν</w:t>
      </w:r>
      <w:r>
        <w:rPr>
          <w:rFonts w:eastAsia="Times New Roman" w:cs="Times New Roman"/>
          <w:szCs w:val="24"/>
        </w:rPr>
        <w:t xml:space="preserve">αι η ανάπτυξη του συνδικαλισμού στις Ένοπλες Δυνάμεις. «Επονείδιστο» είπε το άρθρο 50 ο </w:t>
      </w:r>
      <w:r>
        <w:rPr>
          <w:rFonts w:eastAsia="Times New Roman" w:cs="Times New Roman"/>
          <w:szCs w:val="24"/>
        </w:rPr>
        <w:t xml:space="preserve">εκπρόσωπος </w:t>
      </w:r>
      <w:r>
        <w:rPr>
          <w:rFonts w:eastAsia="Times New Roman" w:cs="Times New Roman"/>
          <w:szCs w:val="24"/>
        </w:rPr>
        <w:t xml:space="preserve">της Νέας Δημοκρατίας. Εδώ πρέπει να υπογραμμίσω ότι θεωρώ πολύ μεγάλη δημοκρατική κατάκτηση τον συνδικαλισμό στις Ένοπλες Δυνάμεις. </w:t>
      </w:r>
    </w:p>
    <w:p w14:paraId="0D0A0CC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Στην τροπολογία που κατα</w:t>
      </w:r>
      <w:r>
        <w:rPr>
          <w:rFonts w:eastAsia="Times New Roman" w:cs="Times New Roman"/>
          <w:szCs w:val="24"/>
        </w:rPr>
        <w:t>τέθηκε και έγινε αποδεκτή υπάρχουν ασφαλιστικές δικλίδες που παίρνουν υπ’ όψιν τις ιδιαιτερότητες των Ενόπλων Δυνάμεων. Παραδείγματος χάριν, υπάρχει απαγόρευση απεργίας και στάσης εργασίας, δηλαδή το αντίθετο από ό,τι είπε η συνάδελφος από τη Νέα Δημοκρατί</w:t>
      </w:r>
      <w:r>
        <w:rPr>
          <w:rFonts w:eastAsia="Times New Roman" w:cs="Times New Roman"/>
          <w:szCs w:val="24"/>
        </w:rPr>
        <w:t xml:space="preserve">α και θα έλεγα ότι αυτές οι ασφαλιστικές δικλίδες θωρακίζουν το συγκεκριμένο ζήτημα. </w:t>
      </w:r>
    </w:p>
    <w:p w14:paraId="0D0A0CC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Έχει προηγηθεί ο συνδικαλισμός και στους αστυνομικούς υπαλλήλους αλλά και στους λιμενικούς. Είναι καιρός το θέμα αυτό να προχωρήσει και στις Ένοπλες Δυνάμεις. Εξάλλου αυτ</w:t>
      </w:r>
      <w:r>
        <w:rPr>
          <w:rFonts w:eastAsia="Times New Roman" w:cs="Times New Roman"/>
          <w:szCs w:val="24"/>
        </w:rPr>
        <w:t xml:space="preserve">ό δεν αποτελεί ελληνική πρωτοτυπία. Σε πολλές χώρες της Ευρωπαϊκής Ένωσης ισχύει κάτι παρόμοιο. Και εσείς, κύριοι της </w:t>
      </w:r>
      <w:r>
        <w:rPr>
          <w:rFonts w:eastAsia="Times New Roman" w:cs="Times New Roman"/>
          <w:szCs w:val="24"/>
        </w:rPr>
        <w:lastRenderedPageBreak/>
        <w:t xml:space="preserve">Νέας Δημοκρατίας, που κόπτεστε για την Ευρωπαϊκή Ένωση δεν μπορείτε να αντιμετωπίζετε τα πράγματα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la</w:t>
      </w:r>
      <w:r>
        <w:rPr>
          <w:rFonts w:eastAsia="Times New Roman" w:cs="Times New Roman"/>
          <w:szCs w:val="24"/>
        </w:rPr>
        <w:t xml:space="preserve"> </w:t>
      </w:r>
      <w:r>
        <w:rPr>
          <w:rFonts w:eastAsia="Times New Roman" w:cs="Times New Roman"/>
          <w:szCs w:val="24"/>
          <w:lang w:val="en-US"/>
        </w:rPr>
        <w:t>carte</w:t>
      </w:r>
      <w:r>
        <w:rPr>
          <w:rFonts w:eastAsia="Times New Roman" w:cs="Times New Roman"/>
          <w:szCs w:val="24"/>
        </w:rPr>
        <w:t>. Η ζωή προχωρά και εξελίσσετα</w:t>
      </w:r>
      <w:r>
        <w:rPr>
          <w:rFonts w:eastAsia="Times New Roman" w:cs="Times New Roman"/>
          <w:szCs w:val="24"/>
        </w:rPr>
        <w:t xml:space="preserve">ι στον σύγχρονο κόσμο. Ας προχωρήσουμε και εμείς με τα μάτια πάντα ανοιχτά. </w:t>
      </w:r>
    </w:p>
    <w:p w14:paraId="0D0A0CC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D0A0CC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κυρία Βαγιωνάκη, για τον σεβασμό του χρόνου. </w:t>
      </w:r>
    </w:p>
    <w:p w14:paraId="0D0A0CC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Η κ. Τριανταφύλλου δεν είναι παρούσα, οπότε ο κ. Μεγαλομύστακας έχει τον λόγο. Μετά ο κ. Τασούλας και κλείνουμε τον κατάλογο των ομιλητών. Έπειτα τον λόγο έχει ο κ. Καρράς. </w:t>
      </w:r>
    </w:p>
    <w:p w14:paraId="0D0A0CC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Θα είμαι πολύ σύντομος. Σήμερα στο νομοσχέδιο για τη ρύ</w:t>
      </w:r>
      <w:r>
        <w:rPr>
          <w:rFonts w:eastAsia="Times New Roman" w:cs="Times New Roman"/>
          <w:szCs w:val="24"/>
        </w:rPr>
        <w:t>θμιση των θεμάτων αρμοδιότητας του Υπουργείου Εθνικής Άμυνας θα ήθελα να μιλήσω για το θέμα των στρατοπέδων στις Σέρρες. Ωστόσο, έχοντας ακούσει τους Υπουργούς και τους προηγούμενους ομιλητές, για λόγους οικονομίας της συζήτησης και για να μην κουράσω επιπ</w:t>
      </w:r>
      <w:r>
        <w:rPr>
          <w:rFonts w:eastAsia="Times New Roman" w:cs="Times New Roman"/>
          <w:szCs w:val="24"/>
        </w:rPr>
        <w:t xml:space="preserve">λέον το Σώμα –άλλωστε έχει και άλλη </w:t>
      </w:r>
      <w:r>
        <w:rPr>
          <w:rFonts w:eastAsia="Times New Roman" w:cs="Times New Roman"/>
          <w:szCs w:val="24"/>
        </w:rPr>
        <w:lastRenderedPageBreak/>
        <w:t xml:space="preserve">Ολομέλεια στη συνέχεια- θα σταθώ στη συντονισμένη προσπάθεια της Ένωσης Κεντρώων, καθώς και πριν το θέμα μπει στην Ολομέλεια προσπαθήσαμε να ερευνήσουμε και να ενημερωθούμε. Δεν θα κάνω αντιπολίτευση. </w:t>
      </w:r>
    </w:p>
    <w:p w14:paraId="0D0A0CC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Μας ξεκαθαρίσατε α</w:t>
      </w:r>
      <w:r>
        <w:rPr>
          <w:rFonts w:eastAsia="Times New Roman" w:cs="Times New Roman"/>
          <w:szCs w:val="24"/>
        </w:rPr>
        <w:t xml:space="preserve">πό την αρχή ότι το νομοσχέδιο δεν αναιρεί την ήδη υπάρχουσα συμφωνία. Όμως, πρέπει και εσείς </w:t>
      </w:r>
      <w:r>
        <w:rPr>
          <w:rFonts w:eastAsia="Times New Roman" w:cs="Times New Roman"/>
          <w:szCs w:val="24"/>
        </w:rPr>
        <w:t>να</w:t>
      </w:r>
      <w:r>
        <w:rPr>
          <w:rFonts w:eastAsia="Times New Roman" w:cs="Times New Roman"/>
          <w:szCs w:val="24"/>
        </w:rPr>
        <w:t xml:space="preserve"> καταλάβετε το άγχος και την ένταση που δημιουργήθηκε, καθώς είναι ένα μεγάλο ζήτημα για τις Σέρρες. Μπορεί να μην έχει τόσο εμπορική αξία, αλλά έχει πολιτιστική</w:t>
      </w:r>
      <w:r>
        <w:rPr>
          <w:rFonts w:eastAsia="Times New Roman" w:cs="Times New Roman"/>
          <w:szCs w:val="24"/>
        </w:rPr>
        <w:t xml:space="preserve"> και πολιτισμική. Και η χρηστικότητα για την τοπική κοινωνία είναι υψηλή. Επομένως, πρέπει να σταθούμε και να δώσουμε άμεση λύση σε συνεργασία πάντα με τους αρμόδιους φορείς, που είναι ο </w:t>
      </w:r>
      <w:r>
        <w:rPr>
          <w:rFonts w:eastAsia="Times New Roman" w:cs="Times New Roman"/>
          <w:szCs w:val="24"/>
        </w:rPr>
        <w:t>δήμος</w:t>
      </w:r>
      <w:r>
        <w:rPr>
          <w:rFonts w:eastAsia="Times New Roman" w:cs="Times New Roman"/>
          <w:szCs w:val="24"/>
        </w:rPr>
        <w:t xml:space="preserve">. </w:t>
      </w:r>
    </w:p>
    <w:p w14:paraId="0D0A0CD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Εμείς χαιρόμαστε που δεσμευτήκατε ότι θα δώσετε άμεση λύση κα</w:t>
      </w:r>
      <w:r>
        <w:rPr>
          <w:rFonts w:eastAsia="Times New Roman" w:cs="Times New Roman"/>
          <w:szCs w:val="24"/>
        </w:rPr>
        <w:t xml:space="preserve">ι δεσμευόμαστε ότι θα παρακολουθήσουμε από κοντά την εξέλιξη μέχρι την τελική συμφωνία. Ελπίζω να κρατήσετε τη δέσμευσή σας. </w:t>
      </w:r>
    </w:p>
    <w:p w14:paraId="0D0A0CD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D0A0CD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ευχαριστούμε. </w:t>
      </w:r>
    </w:p>
    <w:p w14:paraId="0D0A0CD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Τασούλα, έχετε τον λόγο. </w:t>
      </w:r>
    </w:p>
    <w:p w14:paraId="0D0A0CD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Κυρίες και κύριοι συνάδελφοι, το νομοσχέδιο ξεκίνησε με άλλες προδιαγραφές και κατέληξε ή κατήντησε με άλλες.</w:t>
      </w:r>
    </w:p>
    <w:p w14:paraId="0D0A0CD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Θεωρώ ότι αυτό το νομοσχέδιο μετετράπη σε όχημα που ρυμούλκησε την επιβολή του συνδικαλισμού στον Στρατό. Ο συνδικαλισμός σ</w:t>
      </w:r>
      <w:r>
        <w:rPr>
          <w:rFonts w:eastAsia="Times New Roman" w:cs="Times New Roman"/>
          <w:szCs w:val="24"/>
        </w:rPr>
        <w:t xml:space="preserve">τον Στρατό αυτήν την περίοδο για τη χώρα μας είναι ζημιογόνος και καταστροφικός. Δεν μιλάμε γενικώς για τον συνδικαλισμό στον Στρατό ή τι γίνεται στη Νορβηγία ή τι γίνεται σε άλλες χώρες της Ευρώπης. </w:t>
      </w:r>
    </w:p>
    <w:p w14:paraId="0D0A0CD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Μιλάμε για τον συνδικαλισμό στον Στρατό τώρα, τον Ιούλι</w:t>
      </w:r>
      <w:r>
        <w:rPr>
          <w:rFonts w:eastAsia="Times New Roman" w:cs="Times New Roman"/>
          <w:szCs w:val="24"/>
        </w:rPr>
        <w:t>ο του 2016 που η περιοχή μας βρίσκεται σε μια περαιτέρω επιδείνωση της έντασης, με μία Τουρκία η οποία γίνεται ακόμη πιο απρόβλεπτη και ακόμη πιο ασταθής.</w:t>
      </w:r>
    </w:p>
    <w:p w14:paraId="0D0A0CD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Στις 27 Μαΐου 1960, κυρίες και κύριοι, στην Τουρκία έγινε ένα πραξικόπημα. Τότε το πραξικόπημα δεν εί</w:t>
      </w:r>
      <w:r>
        <w:rPr>
          <w:rFonts w:eastAsia="Times New Roman" w:cs="Times New Roman"/>
          <w:szCs w:val="24"/>
        </w:rPr>
        <w:t xml:space="preserve">χε την εξέλιξη που είχε σήμερα. Συνελήφθη όλη η ηγεσία της χώρας, συνελήφθη ο Πρόεδρος της </w:t>
      </w:r>
      <w:r>
        <w:rPr>
          <w:rFonts w:eastAsia="Times New Roman" w:cs="Times New Roman"/>
          <w:szCs w:val="24"/>
        </w:rPr>
        <w:lastRenderedPageBreak/>
        <w:t xml:space="preserve">Δημοκρατίας και οδηγήθηκαν στη νήσο Γιασί Αντά. Επί δέκα μήνες δικαζόταν όλη η Κυβέρνηση της Τουρκίας. Αμέσως μετά απαγχονίστηκαν οι περισσότεροι Υπουργοί. Είναι δε </w:t>
      </w:r>
      <w:r>
        <w:rPr>
          <w:rFonts w:eastAsia="Times New Roman" w:cs="Times New Roman"/>
          <w:szCs w:val="24"/>
        </w:rPr>
        <w:t>εντυπωσιακό, κύριε Υπουργέ, -γιατί είμαι βέβαιος ότι θα σας το έχουν πει- ότι ο τότε Υπουργός Εξωτερικών Φατίν Ζορλού αρνήθηκε από τον δήμιό του να του περάσει την αγχόνη λέγοντας «Σε σιχαίνομαι». Πέρασε μόνος του την αγχόνη, είπε «Ζήτω η Τουρκία!» και πέθ</w:t>
      </w:r>
      <w:r>
        <w:rPr>
          <w:rFonts w:eastAsia="Times New Roman" w:cs="Times New Roman"/>
          <w:szCs w:val="24"/>
        </w:rPr>
        <w:t xml:space="preserve">ανε. </w:t>
      </w:r>
    </w:p>
    <w:p w14:paraId="0D0A0CD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Δεν έγινε έτσι αυτή τη φορά. Έγινε πολύ πιο χαοτικά. Πολύ διαφορετικά. Δεν υπήρξαν τέτοιες συμπεριφορές. Σήμερα </w:t>
      </w:r>
      <w:r>
        <w:rPr>
          <w:rFonts w:eastAsia="Times New Roman" w:cs="Times New Roman"/>
          <w:szCs w:val="24"/>
        </w:rPr>
        <w:t xml:space="preserve">με </w:t>
      </w:r>
      <w:r>
        <w:rPr>
          <w:rFonts w:eastAsia="Times New Roman" w:cs="Times New Roman"/>
          <w:szCs w:val="24"/>
        </w:rPr>
        <w:t>ένα άλλο πραξικόπημα, μια άλλη Τουρκία βρίσκεται σε τρομερή κρίση. Εννιά χιλιάδες στρατιωτικοί και δικαστικοί είναι στις φυλακές. Πενήν</w:t>
      </w:r>
      <w:r>
        <w:rPr>
          <w:rFonts w:eastAsia="Times New Roman" w:cs="Times New Roman"/>
          <w:szCs w:val="24"/>
        </w:rPr>
        <w:t xml:space="preserve">τα χιλιάδες δημόσιοι υπάλληλοι έχουν τεθεί σε διαθεσιμότητα. </w:t>
      </w:r>
    </w:p>
    <w:p w14:paraId="0D0A0CD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Αυτή την εποχή που η Τουρκία βρίσκεται σ’ αυτή τη θέση, αυτή την εποχή ο πρέσβης αυτής της Τουρκίας, της ασταθούς, λέει στην Ελλάδα ότι κακώς δεχθήκαμε να προσγειωθεί το ελικόπτερο στην </w:t>
      </w:r>
      <w:r>
        <w:rPr>
          <w:rFonts w:eastAsia="Times New Roman" w:cs="Times New Roman"/>
          <w:szCs w:val="24"/>
        </w:rPr>
        <w:lastRenderedPageBreak/>
        <w:t>Αλεξανδρ</w:t>
      </w:r>
      <w:r>
        <w:rPr>
          <w:rFonts w:eastAsia="Times New Roman" w:cs="Times New Roman"/>
          <w:szCs w:val="24"/>
        </w:rPr>
        <w:t>ούπολη –μήπως εννοούσε ότι έπρεπε να το καταρρίψουμε ή εννοούσε ότι έτσι πρέπει να καταρρίπτουμε και τα πολεμικά αεροπλάνα τους τα οποία παραβιάζουν τον εναέριο χώρο- και λέει ότι θα βλαφθούν οι διμερείς μας σχέσεις, αν δεν τους παραδώσουμε. Και τα λέει αυ</w:t>
      </w:r>
      <w:r>
        <w:rPr>
          <w:rFonts w:eastAsia="Times New Roman" w:cs="Times New Roman"/>
          <w:szCs w:val="24"/>
        </w:rPr>
        <w:t xml:space="preserve">τά με θράσος και με προκλητικότητα όχι ένα μέλος των προστάτιδων δυνάμεων του προπερασμένου αιώνα, αλλά ο πρέσβης της Τουρκίας προχθές στη σημερινή Ελλάδα. </w:t>
      </w:r>
    </w:p>
    <w:p w14:paraId="0D0A0CD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Την ίδια στιγμή που έχουμε την επέτειο της εισβολής της Τουρκίας στην Κύπρο, της ίδιας Τουρκίας που</w:t>
      </w:r>
      <w:r>
        <w:rPr>
          <w:rFonts w:eastAsia="Times New Roman" w:cs="Times New Roman"/>
          <w:szCs w:val="24"/>
        </w:rPr>
        <w:t xml:space="preserve"> μέσω του τότε Υπουργού Εξωτερικών, του Γκιουνές, τρεις μέρες μετά την εισβολή, κύριε Υπουργέ, είχε δεσμευθεί για κατάπαυση του πυρός. Και όπως ξέρουμε </w:t>
      </w:r>
      <w:r>
        <w:rPr>
          <w:rFonts w:eastAsia="Times New Roman" w:cs="Times New Roman"/>
          <w:szCs w:val="24"/>
        </w:rPr>
        <w:t xml:space="preserve">επακολούθησε </w:t>
      </w:r>
      <w:r>
        <w:rPr>
          <w:rFonts w:eastAsia="Times New Roman" w:cs="Times New Roman"/>
          <w:szCs w:val="24"/>
        </w:rPr>
        <w:t xml:space="preserve">ο Αττίλας </w:t>
      </w:r>
      <w:r>
        <w:rPr>
          <w:rFonts w:eastAsia="Times New Roman" w:cs="Times New Roman"/>
          <w:szCs w:val="24"/>
          <w:lang w:val="en-US"/>
        </w:rPr>
        <w:t>II</w:t>
      </w:r>
      <w:r>
        <w:rPr>
          <w:rFonts w:eastAsia="Times New Roman" w:cs="Times New Roman"/>
          <w:szCs w:val="24"/>
        </w:rPr>
        <w:t xml:space="preserve"> με κατοχή του 40% της Κύπρου. </w:t>
      </w:r>
    </w:p>
    <w:p w14:paraId="0D0A0CD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Την ίδια στιγμή που έχουμε απέναντί μας αυτή τη</w:t>
      </w:r>
      <w:r>
        <w:rPr>
          <w:rFonts w:eastAsia="Times New Roman" w:cs="Times New Roman"/>
          <w:szCs w:val="24"/>
        </w:rPr>
        <w:t xml:space="preserve">ν Τουρκία, δυο ή τρία πρόσωπα της οποίας σας παρουσίασα προηγουμένως διαχρονικά, εμείς αποφασίζουμε τον συνδικαλισμό στον Στρατό και είμαστε </w:t>
      </w:r>
      <w:r>
        <w:rPr>
          <w:rFonts w:eastAsia="Times New Roman" w:cs="Times New Roman"/>
          <w:szCs w:val="24"/>
        </w:rPr>
        <w:lastRenderedPageBreak/>
        <w:t xml:space="preserve">και υπερήφανοι γι’ αυτό, λες και ο συνδικαλισμός στον Στρατό ήταν αυτό που μας μάρανε αυτή την περίοδο! </w:t>
      </w:r>
    </w:p>
    <w:p w14:paraId="0D0A0CD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στρατός</w:t>
      </w:r>
      <w:r>
        <w:rPr>
          <w:rFonts w:eastAsia="Times New Roman" w:cs="Times New Roman"/>
          <w:szCs w:val="24"/>
        </w:rPr>
        <w:t xml:space="preserve"> </w:t>
      </w:r>
      <w:r>
        <w:rPr>
          <w:rFonts w:eastAsia="Times New Roman" w:cs="Times New Roman"/>
          <w:szCs w:val="24"/>
        </w:rPr>
        <w:t xml:space="preserve">είναι από τα ελάχιστα που είναι όρθια αυτή τη στιγμή. Και πληρώνει τα επίχειρα του ότι κρατήθηκε όρθιος. Τον αδικούμε τον </w:t>
      </w:r>
      <w:r>
        <w:rPr>
          <w:rFonts w:eastAsia="Times New Roman" w:cs="Times New Roman"/>
          <w:szCs w:val="24"/>
        </w:rPr>
        <w:t>στρατό</w:t>
      </w:r>
      <w:r>
        <w:rPr>
          <w:rFonts w:eastAsia="Times New Roman" w:cs="Times New Roman"/>
          <w:szCs w:val="24"/>
        </w:rPr>
        <w:t xml:space="preserve">. Τον αδίκησε η Νέα Δημοκρατία τον </w:t>
      </w:r>
      <w:r>
        <w:rPr>
          <w:rFonts w:eastAsia="Times New Roman" w:cs="Times New Roman"/>
          <w:szCs w:val="24"/>
        </w:rPr>
        <w:t>στρατό</w:t>
      </w:r>
      <w:r>
        <w:rPr>
          <w:rFonts w:eastAsia="Times New Roman" w:cs="Times New Roman"/>
          <w:szCs w:val="24"/>
        </w:rPr>
        <w:t>, γιατί του φόρτωσε πράγματα περισσότερα απ’ όσα του αναλογούσαν. Τον αδικείτε κι εσείς</w:t>
      </w:r>
      <w:r>
        <w:rPr>
          <w:rFonts w:eastAsia="Times New Roman" w:cs="Times New Roman"/>
          <w:szCs w:val="24"/>
        </w:rPr>
        <w:t xml:space="preserve">. Έχουμε ένα κράτος σαράβαλο και επειδή το κράτος είναι σαράβαλο, γιατί έτσι το επιλέξαμε, φορτώνουμε στον </w:t>
      </w:r>
      <w:r>
        <w:rPr>
          <w:rFonts w:eastAsia="Times New Roman" w:cs="Times New Roman"/>
          <w:szCs w:val="24"/>
        </w:rPr>
        <w:t xml:space="preserve">στρατό </w:t>
      </w:r>
      <w:r>
        <w:rPr>
          <w:rFonts w:eastAsia="Times New Roman" w:cs="Times New Roman"/>
          <w:szCs w:val="24"/>
        </w:rPr>
        <w:t xml:space="preserve">πράγματα που δεν του αντιστοιχούν και τα ονομάζουμε «κοινωνική προσφορά του </w:t>
      </w:r>
      <w:r>
        <w:rPr>
          <w:rFonts w:eastAsia="Times New Roman" w:cs="Times New Roman"/>
          <w:szCs w:val="24"/>
        </w:rPr>
        <w:t>στρατού</w:t>
      </w:r>
      <w:r>
        <w:rPr>
          <w:rFonts w:eastAsia="Times New Roman" w:cs="Times New Roman"/>
          <w:szCs w:val="24"/>
        </w:rPr>
        <w:t>».</w:t>
      </w:r>
    </w:p>
    <w:p w14:paraId="0D0A0CD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Το θέμα είναι να διορθώσουμε το σαράβαλο και να αφήσουμε</w:t>
      </w:r>
      <w:r>
        <w:rPr>
          <w:rFonts w:eastAsia="Times New Roman" w:cs="Times New Roman"/>
          <w:szCs w:val="24"/>
        </w:rPr>
        <w:t xml:space="preserve"> τον Στρατό να αντιμετωπίσει αυτή την Τουρκία. Την Τουρκία του Ζορλού, του Γκιουνές, του Ερντογάν, που είναι πάντα η ίδια εν σχέσει με την Ελλάδα. Μπορεί να μην είναι η ίδια εν σχέσει με τον εαυτό της ή εν σχέσει με τις εσωτερικές της ισορροπίες, αλλά όλοι</w:t>
      </w:r>
      <w:r>
        <w:rPr>
          <w:rFonts w:eastAsia="Times New Roman" w:cs="Times New Roman"/>
          <w:szCs w:val="24"/>
        </w:rPr>
        <w:t xml:space="preserve"> αυτοί, κι ο Ζορλού κι ο Μεντερές κι ο Γκιουνές και ο Ερντογάν, είναι για την Ελλάδα μια απειλή. </w:t>
      </w:r>
    </w:p>
    <w:p w14:paraId="0D0A0CD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αυτή την ώρα μιλάμε για συνδικαλισμό στον Στρατό και νομίζουμε ότι κάναμε ένα ιστορικό βήμα, επειδή ο ΣΥΡΙΖΑ θέλει να συντάξει τα αριστερά κεφάλαια στα </w:t>
      </w:r>
      <w:r>
        <w:rPr>
          <w:rFonts w:eastAsia="Times New Roman" w:cs="Times New Roman"/>
          <w:szCs w:val="24"/>
        </w:rPr>
        <w:t xml:space="preserve">πολιτικά του απομνημονεύματα, τα οποία βρίθουν από αυξήσεις, φόρους, μνημόνια. </w:t>
      </w:r>
    </w:p>
    <w:p w14:paraId="0D0A0CD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Εσείς, κύριε Υπουργέ, είμαι βέβαιος ότι τα ξέρετε όλα αυτά που λέω. Και κατά βάθος δεν πιστεύετε στον συνδικαλισμό στον Στρατό. Δέχεστε επί των ημερών σας να θεσμοθετηθεί ο συν</w:t>
      </w:r>
      <w:r>
        <w:rPr>
          <w:rFonts w:eastAsia="Times New Roman" w:cs="Times New Roman"/>
          <w:szCs w:val="24"/>
        </w:rPr>
        <w:t xml:space="preserve">δικαλισμός στον Στρατό, την ώρα που θα έπρεπε να είναι ακόμα πιο απερίσπαστος και ακόμα πιο προστατευμένος απ’ όλους μας. </w:t>
      </w:r>
    </w:p>
    <w:p w14:paraId="0D0A0CE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Εμείς αυτό το αρνούμαστε. Εμείς αυτό δεν το δεχόμαστε. Δεν συμφωνούμε με αυτές τις θεωρίες. Δεν μιλάμε γενικώς για τον συνδικαλισμό κ</w:t>
      </w:r>
      <w:r>
        <w:rPr>
          <w:rFonts w:eastAsia="Times New Roman" w:cs="Times New Roman"/>
          <w:szCs w:val="24"/>
        </w:rPr>
        <w:t xml:space="preserve">άπου. Μιλάμε για τον συνδικαλισμό στον Στρατό σε μια χώρα η οποία αντιμετωπίζει απειλή εξ Ανατολών. Κι αυτή η απειλή χειροτερεύει από την αστάθεια της Τουρκίας. </w:t>
      </w:r>
    </w:p>
    <w:p w14:paraId="0D0A0CE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εγώ μπορεί να είμαι ο τελευταίος –ή μάλλον προτελευταίος- ομιλητής, αλλά μπορεί</w:t>
      </w:r>
      <w:r>
        <w:rPr>
          <w:rFonts w:eastAsia="Times New Roman" w:cs="Times New Roman"/>
          <w:szCs w:val="24"/>
        </w:rPr>
        <w:t xml:space="preserve">τε να αρνηθείτε αυτή την τροπολογία για τον συνδικαλισμό στον Στρατό. Σας καλώ να το κάνετε έστω και τώρα. </w:t>
      </w:r>
    </w:p>
    <w:p w14:paraId="0D0A0CE2" w14:textId="77777777" w:rsidR="00E2285C" w:rsidRDefault="00095D9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0A0CE3"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Κυρία Χριστοφιλοπούλου, έχετε τον λόγο για πέντε λεπτά.</w:t>
      </w:r>
    </w:p>
    <w:p w14:paraId="0D0A0CE4"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ΠΑΡΑΣΚΕΥΗ ΧΡΙΣΤΟΦΙΛΟΠΟΥΛΟΥ: </w:t>
      </w:r>
      <w:r>
        <w:rPr>
          <w:rFonts w:eastAsia="Times New Roman"/>
          <w:szCs w:val="24"/>
        </w:rPr>
        <w:t>Ευχαριστώ, κύριε Πρόεδρε.</w:t>
      </w:r>
    </w:p>
    <w:p w14:paraId="0D0A0CE5" w14:textId="77777777" w:rsidR="00E2285C" w:rsidRDefault="00095D94">
      <w:pPr>
        <w:spacing w:line="600" w:lineRule="auto"/>
        <w:ind w:firstLine="720"/>
        <w:contextualSpacing/>
        <w:jc w:val="both"/>
        <w:rPr>
          <w:rFonts w:eastAsia="Times New Roman"/>
          <w:szCs w:val="24"/>
        </w:rPr>
      </w:pPr>
      <w:r>
        <w:rPr>
          <w:rFonts w:eastAsia="Times New Roman"/>
          <w:szCs w:val="24"/>
        </w:rPr>
        <w:t>Θα είμαι εξαιρετικά σύντομη και θα ξεκινήσω με ευχαριστίες, κατ’ αρχάς, προς την Κυβέρνηση, προς τους Υπουργούς που είναι εδώ, κι έπειτα προς τα κόμματα, διότι, μετά από –νομίζω- μια νομοτεχνική βελτίωσ</w:t>
      </w:r>
      <w:r>
        <w:rPr>
          <w:rFonts w:eastAsia="Times New Roman"/>
          <w:szCs w:val="24"/>
        </w:rPr>
        <w:t>η που έφερε ο Υπουργός, γίνεται δεκτή η τροπολογία που καταθέσαμε, ως Δημοκρατική Συμπαράταξη, για τη δυνατότητα τα Ναυπηγεία Ελευσίνος, όχι να εξαιρεθούν</w:t>
      </w:r>
      <w:r>
        <w:rPr>
          <w:rFonts w:eastAsia="Times New Roman"/>
          <w:szCs w:val="24"/>
        </w:rPr>
        <w:t xml:space="preserve"> από τις ισχύουσες ρυθμίσεις</w:t>
      </w:r>
      <w:r>
        <w:rPr>
          <w:rFonts w:eastAsia="Times New Roman"/>
          <w:szCs w:val="24"/>
        </w:rPr>
        <w:t xml:space="preserve">. </w:t>
      </w:r>
    </w:p>
    <w:p w14:paraId="0D0A0CE6" w14:textId="77777777" w:rsidR="00E2285C" w:rsidRDefault="00095D94">
      <w:pPr>
        <w:spacing w:line="600" w:lineRule="auto"/>
        <w:ind w:firstLine="720"/>
        <w:contextualSpacing/>
        <w:jc w:val="both"/>
        <w:rPr>
          <w:rFonts w:eastAsia="Times New Roman"/>
          <w:szCs w:val="24"/>
        </w:rPr>
      </w:pPr>
      <w:r>
        <w:rPr>
          <w:rFonts w:eastAsia="Times New Roman"/>
          <w:szCs w:val="24"/>
        </w:rPr>
        <w:t>Κι εδώ συμφωνώ, διότι άκουσα τον κ. Βίτσα -κύριε Καμμένε, δεν άκουσα εσ</w:t>
      </w:r>
      <w:r>
        <w:rPr>
          <w:rFonts w:eastAsia="Times New Roman"/>
          <w:szCs w:val="24"/>
        </w:rPr>
        <w:t xml:space="preserve">άς- να λέει ότι ακριβώς και η δική μας πρόθεση καταθέτοντας αυτήν την τροπολογία δεν ήταν η εταιρεία αυτή καθαυτή να έχει </w:t>
      </w:r>
      <w:r>
        <w:rPr>
          <w:rFonts w:eastAsia="Times New Roman"/>
          <w:szCs w:val="24"/>
        </w:rPr>
        <w:lastRenderedPageBreak/>
        <w:t>κάποιο προνομιακό καθεστώς, κάτι που αντίκειται και στο ενωσιακό δίκαιο έτσι κι αλλιώς και βεβαίως και στο εσωτερικό δίκαιο, αλλά κυρί</w:t>
      </w:r>
      <w:r>
        <w:rPr>
          <w:rFonts w:eastAsia="Times New Roman"/>
          <w:szCs w:val="24"/>
        </w:rPr>
        <w:t xml:space="preserve">ως για να προστατεύσουμε τους εργαζόμενους και το Πολεμικό Ναυτικό, τα προγράμματα, τις συμβάσεις. </w:t>
      </w:r>
    </w:p>
    <w:p w14:paraId="0D0A0CE7"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Πριν από λίγους μήνες ψηφίσαμε όλοι εδώ μια σύμβαση. Η σύμβαση </w:t>
      </w:r>
      <w:r>
        <w:rPr>
          <w:rFonts w:eastAsia="Times New Roman"/>
          <w:szCs w:val="24"/>
        </w:rPr>
        <w:t xml:space="preserve">εξασφαλίζει </w:t>
      </w:r>
      <w:r>
        <w:rPr>
          <w:rFonts w:eastAsia="Times New Roman"/>
          <w:szCs w:val="24"/>
        </w:rPr>
        <w:t xml:space="preserve">–σωστά- το </w:t>
      </w:r>
      <w:r>
        <w:rPr>
          <w:rFonts w:eastAsia="Times New Roman"/>
          <w:szCs w:val="24"/>
        </w:rPr>
        <w:t>Πολεμικό Ναυτικό να καταβάλει τμήμα των αποδοχών των εργαζομένων σε πο</w:t>
      </w:r>
      <w:r>
        <w:rPr>
          <w:rFonts w:eastAsia="Times New Roman"/>
          <w:szCs w:val="24"/>
        </w:rPr>
        <w:t xml:space="preserve">σοστό </w:t>
      </w:r>
      <w:r>
        <w:rPr>
          <w:rFonts w:eastAsia="Times New Roman"/>
          <w:szCs w:val="24"/>
        </w:rPr>
        <w:t>70%</w:t>
      </w:r>
      <w:r>
        <w:rPr>
          <w:rFonts w:eastAsia="Times New Roman"/>
          <w:szCs w:val="24"/>
        </w:rPr>
        <w:t>.</w:t>
      </w:r>
      <w:r>
        <w:rPr>
          <w:rFonts w:eastAsia="Times New Roman"/>
          <w:szCs w:val="24"/>
        </w:rPr>
        <w:t xml:space="preserve"> Θεωρώ, όμως, ότι με τη σημερινή τροπολογία λύνεται ένα πρόβλημα. Λύνεται ένα πρόβλημα άμεσο. Δίδεται ένας χρόνος, έτσι ώστε και το έργο που έχει παραγγείλει, αλλά και όλα τα προγράμματα του Πολεμικού Ναυτικού, να προχωρήσουν και οι εργαζόμενοι ν</w:t>
      </w:r>
      <w:r>
        <w:rPr>
          <w:rFonts w:eastAsia="Times New Roman"/>
          <w:szCs w:val="24"/>
        </w:rPr>
        <w:t xml:space="preserve">α μπορέσουν να αποζημιωθούν εγκαίρως. </w:t>
      </w:r>
    </w:p>
    <w:p w14:paraId="0D0A0CE8"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Εκείνο, όμως, που θα είχε σημασία -και αφορά όχι μόνο το παρόν Υπουργείο, αλλά συνολικά την Κυβέρνηση και με την συνευθύνη των κομμάτων να φέρουμε προτάσεις- είναι η βιωσιμότητα των </w:t>
      </w:r>
      <w:r>
        <w:rPr>
          <w:rFonts w:eastAsia="Times New Roman"/>
          <w:szCs w:val="24"/>
        </w:rPr>
        <w:t xml:space="preserve">ναυπηγείων </w:t>
      </w:r>
      <w:r>
        <w:rPr>
          <w:rFonts w:eastAsia="Times New Roman"/>
          <w:szCs w:val="24"/>
        </w:rPr>
        <w:t>μέσω της αναδιάρθρωσης κ</w:t>
      </w:r>
      <w:r>
        <w:rPr>
          <w:rFonts w:eastAsia="Times New Roman"/>
          <w:szCs w:val="24"/>
        </w:rPr>
        <w:t xml:space="preserve">αι όχι μόνο. </w:t>
      </w:r>
    </w:p>
    <w:p w14:paraId="0D0A0CE9"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Έχουμε καταθέσει και εμείς προτάσεις και παρακαλώ πολύ, κύριοι Υπουργοί και με δική σας πρωτοβουλία να υπάρξει μια –έτσι κι αλλιώς το έχετε δεσμευτεί, το είχαμε ζητήσει και άλλη φορά- διυπουργική συνεννόηση, έτσι ώστε και τα θέματα της προβλή</w:t>
      </w:r>
      <w:r>
        <w:rPr>
          <w:rFonts w:eastAsia="Times New Roman"/>
          <w:szCs w:val="24"/>
        </w:rPr>
        <w:t xml:space="preserve">τας που είναι στην ιδιοκτησία τράπεζας ή η συνεννόηση και η αναδιάρθρωση με τα όμορα Ναυπηγεία Σκαραμαγκά να προχωρήσει, για να υπάρχει </w:t>
      </w:r>
      <w:r>
        <w:rPr>
          <w:rFonts w:eastAsia="Times New Roman"/>
          <w:szCs w:val="24"/>
        </w:rPr>
        <w:t xml:space="preserve">βιώσιμη </w:t>
      </w:r>
      <w:r>
        <w:rPr>
          <w:rFonts w:eastAsia="Times New Roman"/>
          <w:szCs w:val="24"/>
        </w:rPr>
        <w:t xml:space="preserve">προοπτική </w:t>
      </w:r>
      <w:r>
        <w:rPr>
          <w:rFonts w:eastAsia="Times New Roman"/>
          <w:szCs w:val="24"/>
        </w:rPr>
        <w:t xml:space="preserve">στα ναυπηγεία, </w:t>
      </w:r>
      <w:r>
        <w:rPr>
          <w:rFonts w:eastAsia="Times New Roman"/>
          <w:szCs w:val="24"/>
        </w:rPr>
        <w:t xml:space="preserve">σε μια χώρα που νομίζω συγκριτικό πλεονέκτημα έχει τη ναυτιλία. </w:t>
      </w:r>
    </w:p>
    <w:p w14:paraId="0D0A0CEA" w14:textId="77777777" w:rsidR="00E2285C" w:rsidRDefault="00095D94">
      <w:pPr>
        <w:spacing w:after="0" w:line="600" w:lineRule="auto"/>
        <w:ind w:firstLine="720"/>
        <w:contextualSpacing/>
        <w:jc w:val="both"/>
        <w:rPr>
          <w:rFonts w:eastAsia="Times New Roman"/>
          <w:szCs w:val="24"/>
        </w:rPr>
      </w:pPr>
      <w:r>
        <w:rPr>
          <w:rFonts w:eastAsia="Times New Roman"/>
          <w:szCs w:val="24"/>
        </w:rPr>
        <w:t>Τέλος, κλείνοντας, κύρ</w:t>
      </w:r>
      <w:r>
        <w:rPr>
          <w:rFonts w:eastAsia="Times New Roman"/>
          <w:szCs w:val="24"/>
        </w:rPr>
        <w:t>ιε Πρόεδρε, κι επειδή είμαι η τελευταία ομιλήτρια, θέλω να πω ότι οι καιροί ου μενετοί. Σήμερα είναι επέτειος της δραματικής εισβολής και συμφωνώ με τον συνάδελφο ότι η Τουρκία παραμένει μια απειλή. Το πραξικόπημα το στρατιωτικό απετράπη, αλλά είμαστε όλοι</w:t>
      </w:r>
      <w:r>
        <w:rPr>
          <w:rFonts w:eastAsia="Times New Roman"/>
          <w:szCs w:val="24"/>
        </w:rPr>
        <w:t xml:space="preserve"> μάρτυρες ενός άλλου πραξικοπήματος σιωπηλού και συνεχούς, αυτού ενός ολοκληρωτικού καθεστώτος οθωμανικού τύπου, το οποίο –άκουσον-άκουσον- φτιάχνει ως και νεκροταφεία πραξικοπηματιών. Δηλαδή, μιλάμε για τη σύγχρονη, την οθωμανική σύγχρονη εκδοχή του Κρέον</w:t>
      </w:r>
      <w:r>
        <w:rPr>
          <w:rFonts w:eastAsia="Times New Roman"/>
          <w:szCs w:val="24"/>
        </w:rPr>
        <w:t xml:space="preserve">τα. </w:t>
      </w:r>
    </w:p>
    <w:p w14:paraId="0D0A0CEB"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Δεν ξέρω πώς θα αισθανόταν ο Σοφοκλής, αν μπορούσε να μας δει από κάπου. Δεν μιλάμε, όμως, μόνο για τους νεκρούς μιλάμε και για τους ζωντανούς. Τα πογκρόμ δεν έχουν προηγούμενο. Την γείτονα χώρα εγώ θα ήθελα να τη δω φίλη, αλλά κατανοώ τον κ. Τασούλα, όταν</w:t>
      </w:r>
      <w:r>
        <w:rPr>
          <w:rFonts w:eastAsia="Times New Roman"/>
          <w:szCs w:val="24"/>
        </w:rPr>
        <w:t xml:space="preserve"> λέει ότι είναι απειλή. Ο κ. Ερντογάν, όπως τον άκουσα εχθές </w:t>
      </w:r>
      <w:r>
        <w:rPr>
          <w:rFonts w:eastAsia="Times New Roman"/>
          <w:szCs w:val="24"/>
        </w:rPr>
        <w:t>σε ομιλία του</w:t>
      </w:r>
      <w:r>
        <w:rPr>
          <w:rFonts w:eastAsia="Times New Roman"/>
          <w:szCs w:val="24"/>
        </w:rPr>
        <w:t xml:space="preserve">–μάλιστα τον είχε το </w:t>
      </w:r>
      <w:r>
        <w:rPr>
          <w:rFonts w:eastAsia="Times New Roman"/>
          <w:szCs w:val="24"/>
          <w:lang w:val="en-US"/>
        </w:rPr>
        <w:t>BBC</w:t>
      </w:r>
      <w:r>
        <w:rPr>
          <w:rFonts w:eastAsia="Times New Roman"/>
          <w:szCs w:val="24"/>
        </w:rPr>
        <w:t>, κύριε Πρόεδρε, ζωντανά και τον άκουσα να το λέει τουλάχιστον είκοσι φορές- μιλούσε για «τα ανθρώπινα δικαιώματα», «τους δημοκρατικούς θεσμούς» και «τον σεβα</w:t>
      </w:r>
      <w:r>
        <w:rPr>
          <w:rFonts w:eastAsia="Times New Roman"/>
          <w:szCs w:val="24"/>
        </w:rPr>
        <w:t xml:space="preserve">σμό των δημοκρατικών δικαιωμάτων», την ίδια ώρα που αυτός τα καταπατούσε. Να μην έχει κανείς αμφιβολία ότι είναι απειλή. </w:t>
      </w:r>
    </w:p>
    <w:p w14:paraId="0D0A0CEC"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Η Ελλάδα, επειδή επί ογδόντα χρόνια οικοδόμησε όλη την εξωτερική της πολιτική πάνω στον σεβασμό του </w:t>
      </w:r>
      <w:r>
        <w:rPr>
          <w:rFonts w:eastAsia="Times New Roman"/>
          <w:szCs w:val="24"/>
        </w:rPr>
        <w:t>Διεθνούς Δικαίου</w:t>
      </w:r>
      <w:r>
        <w:rPr>
          <w:rFonts w:eastAsia="Times New Roman"/>
          <w:szCs w:val="24"/>
        </w:rPr>
        <w:t xml:space="preserve"> και των ανθρωπίνω</w:t>
      </w:r>
      <w:r>
        <w:rPr>
          <w:rFonts w:eastAsia="Times New Roman"/>
          <w:szCs w:val="24"/>
        </w:rPr>
        <w:t xml:space="preserve">ν δικαιωμάτων, τώρα θα πρέπει όλοι να ομονοήσουμε σε αυτήν την εθνική γραμμή: η δικαιοσύνη να κάνει τη δουλειά της </w:t>
      </w:r>
      <w:r>
        <w:rPr>
          <w:rFonts w:eastAsia="Times New Roman"/>
          <w:szCs w:val="24"/>
        </w:rPr>
        <w:t xml:space="preserve">στο ζήτημα των αιτούντων άσυλο </w:t>
      </w:r>
      <w:r>
        <w:rPr>
          <w:rFonts w:eastAsia="Times New Roman"/>
          <w:szCs w:val="24"/>
        </w:rPr>
        <w:t xml:space="preserve">κι εμείς προς το παρόν να σιωπήσουμε. Νομίζω ότι αυτό απαιτεί το εθνικό συμφέρον. Εμείς, από την πρώτη </w:t>
      </w:r>
      <w:r>
        <w:rPr>
          <w:rFonts w:eastAsia="Times New Roman"/>
          <w:szCs w:val="24"/>
        </w:rPr>
        <w:lastRenderedPageBreak/>
        <w:t>στιγμή,</w:t>
      </w:r>
      <w:r>
        <w:rPr>
          <w:rFonts w:eastAsia="Times New Roman"/>
          <w:szCs w:val="24"/>
        </w:rPr>
        <w:t xml:space="preserve"> ήρθαμε και σε επαφή και με τον κ. Καμμένο -μίλησε ο κ. Λοβέρδος επανειλημμένως- και νομίζω ότι όλοι πρέπει να κατανοήσουμε την κρισιμότητα των στιγμών.</w:t>
      </w:r>
    </w:p>
    <w:p w14:paraId="0D0A0CED" w14:textId="77777777" w:rsidR="00E2285C" w:rsidRDefault="00095D94">
      <w:pPr>
        <w:spacing w:after="0" w:line="600" w:lineRule="auto"/>
        <w:ind w:firstLine="720"/>
        <w:contextualSpacing/>
        <w:jc w:val="both"/>
        <w:rPr>
          <w:rFonts w:eastAsia="Times New Roman"/>
          <w:szCs w:val="24"/>
        </w:rPr>
      </w:pPr>
      <w:r>
        <w:rPr>
          <w:rFonts w:eastAsia="Times New Roman"/>
          <w:szCs w:val="24"/>
        </w:rPr>
        <w:t>Ευχαριστώ πολύ.</w:t>
      </w:r>
    </w:p>
    <w:p w14:paraId="0D0A0CEE" w14:textId="77777777" w:rsidR="00E2285C" w:rsidRDefault="00095D94">
      <w:pPr>
        <w:spacing w:after="0"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 κυρία Χριστοφιλοπούλου.</w:t>
      </w:r>
    </w:p>
    <w:p w14:paraId="0D0A0CEF" w14:textId="77777777" w:rsidR="00E2285C" w:rsidRDefault="00095D94">
      <w:pPr>
        <w:spacing w:line="600" w:lineRule="auto"/>
        <w:ind w:firstLine="720"/>
        <w:contextualSpacing/>
        <w:jc w:val="both"/>
        <w:rPr>
          <w:rFonts w:eastAsia="Times New Roman"/>
          <w:szCs w:val="24"/>
        </w:rPr>
      </w:pPr>
      <w:r>
        <w:rPr>
          <w:rFonts w:eastAsia="Times New Roman"/>
          <w:szCs w:val="24"/>
        </w:rPr>
        <w:t>Κύριε Καρρά, εσείς π</w:t>
      </w:r>
      <w:r>
        <w:rPr>
          <w:rFonts w:eastAsia="Times New Roman"/>
          <w:szCs w:val="24"/>
        </w:rPr>
        <w:t>ου συναγωνίζεστε σε λακωνικότητα τον κ. Κόκκαλη, έχετε τον λόγο.</w:t>
      </w:r>
    </w:p>
    <w:p w14:paraId="0D0A0CF0" w14:textId="77777777" w:rsidR="00E2285C" w:rsidRDefault="00095D94">
      <w:pPr>
        <w:spacing w:after="0" w:line="600" w:lineRule="auto"/>
        <w:ind w:firstLine="720"/>
        <w:contextualSpacing/>
        <w:jc w:val="both"/>
        <w:rPr>
          <w:rFonts w:eastAsia="Times New Roman"/>
          <w:szCs w:val="24"/>
        </w:rPr>
      </w:pPr>
      <w:r>
        <w:rPr>
          <w:rFonts w:eastAsia="Times New Roman"/>
          <w:b/>
          <w:szCs w:val="24"/>
        </w:rPr>
        <w:t>ΓΕΩΡΓΙΟΣ-ΔΗΜΗΤΡΙΟΣ ΚΑΡΡΑΣ:</w:t>
      </w:r>
      <w:r>
        <w:rPr>
          <w:rFonts w:eastAsia="Times New Roman"/>
          <w:szCs w:val="24"/>
        </w:rPr>
        <w:t xml:space="preserve"> Ευχαριστώ, κύριε Πρόεδρε. Ούτως ή άλλως τη λακωνικότητα είμεθα υποχρεωμένοι να την τηρήσουμε για δύο λόγους: Για τον πρώτο μού έδωσε αφορμή στη σκέψη μου η κ. Βαγιω</w:t>
      </w:r>
      <w:r>
        <w:rPr>
          <w:rFonts w:eastAsia="Times New Roman"/>
          <w:szCs w:val="24"/>
        </w:rPr>
        <w:t xml:space="preserve">νάκη, η οποία είπε ότι οι τελευταίοι ομιλητές περιορίζονται στον χρόνο και όποιοι μιλούν τελευταίοι δεν έχουν κάποιο πλεονέκτημα. </w:t>
      </w:r>
    </w:p>
    <w:p w14:paraId="0D0A0CF1" w14:textId="77777777" w:rsidR="00E2285C" w:rsidRDefault="00095D94">
      <w:pPr>
        <w:spacing w:after="0" w:line="600" w:lineRule="auto"/>
        <w:ind w:firstLine="720"/>
        <w:contextualSpacing/>
        <w:jc w:val="both"/>
        <w:rPr>
          <w:rFonts w:eastAsia="Times New Roman"/>
          <w:szCs w:val="24"/>
        </w:rPr>
      </w:pPr>
      <w:r>
        <w:rPr>
          <w:rFonts w:eastAsia="Times New Roman"/>
          <w:szCs w:val="24"/>
        </w:rPr>
        <w:t>Αντίστοιχα και εγώ, ως εκπρόσωπος του μικρότερου κόμματος της Βουλής, μιλώ κατ’ ανάγκη τελευταίος με περιορισμένο χρόνο, αλλά</w:t>
      </w:r>
      <w:r>
        <w:rPr>
          <w:rFonts w:eastAsia="Times New Roman"/>
          <w:szCs w:val="24"/>
        </w:rPr>
        <w:t xml:space="preserve"> δεν θέλω να είμαι...</w:t>
      </w:r>
    </w:p>
    <w:p w14:paraId="0D0A0CF2" w14:textId="77777777" w:rsidR="00E2285C" w:rsidRDefault="00095D94">
      <w:pPr>
        <w:spacing w:line="600" w:lineRule="auto"/>
        <w:ind w:firstLine="720"/>
        <w:contextualSpacing/>
        <w:jc w:val="both"/>
        <w:rPr>
          <w:rFonts w:eastAsia="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Όχι, όχι, μπορούσατε να είχατε μιλήσει νωρίτερα, κύριε Καρρά.</w:t>
      </w:r>
    </w:p>
    <w:p w14:paraId="0D0A0CF3"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ΓΕΩΡΓΙΟΣ-ΔΗΜΗΤΡΙΟΣ ΚΑΡΡΑΣ: </w:t>
      </w:r>
      <w:r>
        <w:rPr>
          <w:rFonts w:eastAsia="Times New Roman"/>
          <w:szCs w:val="24"/>
        </w:rPr>
        <w:t>Σεβάστηκα την σειρά των συναδέλφων, την κοινοβουλευτική τάξη, κύριε Πρόεδρε.</w:t>
      </w:r>
    </w:p>
    <w:p w14:paraId="0D0A0CF4" w14:textId="77777777" w:rsidR="00E2285C" w:rsidRDefault="00095D94">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w:t>
      </w:r>
      <w:r>
        <w:rPr>
          <w:rFonts w:eastAsia="Times New Roman" w:cs="Times New Roman"/>
          <w:szCs w:val="24"/>
        </w:rPr>
        <w:t>χαριστούμε.</w:t>
      </w:r>
    </w:p>
    <w:p w14:paraId="0D0A0CF5"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ΓΕΩΡΓΙΟΣ-ΔΗΜΗΤΡΙΟΣ ΚΑΡΡΑΣ: </w:t>
      </w:r>
      <w:r>
        <w:rPr>
          <w:rFonts w:eastAsia="Times New Roman"/>
          <w:szCs w:val="24"/>
        </w:rPr>
        <w:t>Και λέω και το εξής: Συνήθως μιλάω σε μικρό ακροατήριο, αλλά πάντα είναι εκλεκτό.</w:t>
      </w:r>
    </w:p>
    <w:p w14:paraId="0D0A0CF6" w14:textId="77777777" w:rsidR="00E2285C" w:rsidRDefault="00095D94">
      <w:pPr>
        <w:spacing w:line="600" w:lineRule="auto"/>
        <w:ind w:firstLine="720"/>
        <w:contextualSpacing/>
        <w:jc w:val="both"/>
        <w:rPr>
          <w:rFonts w:eastAsia="Times New Roman"/>
          <w:szCs w:val="24"/>
        </w:rPr>
      </w:pPr>
      <w:r>
        <w:rPr>
          <w:rFonts w:eastAsia="Times New Roman"/>
          <w:szCs w:val="24"/>
        </w:rPr>
        <w:t>Ας μπούμε, λοιπόν, στα θέματα τα οποία μας απασχολούν. Άκουσα τους περισσότερους συναδέλφους να τοποθετούνται σε ζητήματα και εξωτερική</w:t>
      </w:r>
      <w:r>
        <w:rPr>
          <w:rFonts w:eastAsia="Times New Roman"/>
          <w:szCs w:val="24"/>
        </w:rPr>
        <w:t>ς πολιτικής σήμερα και της σχέσεως της χώρας με την γείτονα χώρα, με την γείτονα Τουρκία, η οποία αυτήν τη στιγμή βρίσκεται σε μια αναστάτωση, η οποία ενδεχόμενα θα μπορεί να δημιουργήσει και παρενέργειες και προς το ζωτικό της ευρύτερο χώρο, τον οποίο, δυ</w:t>
      </w:r>
      <w:r>
        <w:rPr>
          <w:rFonts w:eastAsia="Times New Roman"/>
          <w:szCs w:val="24"/>
        </w:rPr>
        <w:t>στυχώς, θεωρεί και δικά μας σημεία ότι συνιστούν τον ζωτικό της χώρο.</w:t>
      </w:r>
    </w:p>
    <w:p w14:paraId="0D0A0CF7"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Μια σκέψη θα μου επιτρέψετε να πω. Είναι ένα αμάλγαμα αυτή η σχέση, τον παρόντα χρόνο, δικαιοσύνης και πολιτικής, δικαιοσύνης σε σχέση με τις ποινικές πράξεις, τις οποίες έχουν διαπράξει</w:t>
      </w:r>
      <w:r>
        <w:rPr>
          <w:rFonts w:eastAsia="Times New Roman"/>
          <w:szCs w:val="24"/>
        </w:rPr>
        <w:t xml:space="preserve"> οι οκτώ οι οποίοι εισήλθαν στην Ελλάδα και ενδεχόμενα να επιδιώξουν και άλλοι, πολιτικής, όμως, προεχόντως το ζήτημα του ασύλου και το ζήτημα της έκδοσης</w:t>
      </w:r>
    </w:p>
    <w:p w14:paraId="0D0A0CF8" w14:textId="77777777" w:rsidR="00E2285C" w:rsidRDefault="00095D94">
      <w:pPr>
        <w:spacing w:line="600" w:lineRule="auto"/>
        <w:ind w:firstLine="720"/>
        <w:contextualSpacing/>
        <w:jc w:val="both"/>
        <w:rPr>
          <w:rFonts w:eastAsia="Times New Roman"/>
          <w:szCs w:val="24"/>
        </w:rPr>
      </w:pPr>
      <w:r>
        <w:rPr>
          <w:rFonts w:eastAsia="Times New Roman"/>
          <w:szCs w:val="24"/>
        </w:rPr>
        <w:t>Εδώ, λοιπόν, έχουμε και μια σύγκρουση πλέον δικαιωμάτων. Έχουμε σύγκρουση των ατομικών δικαιωμάτων τω</w:t>
      </w:r>
      <w:r>
        <w:rPr>
          <w:rFonts w:eastAsia="Times New Roman"/>
          <w:szCs w:val="24"/>
        </w:rPr>
        <w:t xml:space="preserve">ν ανθρώπων αυτών που μπορεί να είναι κατατρεγμένοι, μπορεί να είναι επίδοξοι πραξικοπηματίες -δεν γνωρίζω, δεν θα κάνω καμμία κρίση ως προς τον χαρακτηρισμό τους, δεν είμαι σε θέση να κάνω- και μπορεί, όμως, να δημιουργήσουν μια τεράστια αναστάτωση για το </w:t>
      </w:r>
      <w:r>
        <w:rPr>
          <w:rFonts w:eastAsia="Times New Roman"/>
          <w:szCs w:val="24"/>
        </w:rPr>
        <w:t>μέλλον.</w:t>
      </w:r>
    </w:p>
    <w:p w14:paraId="0D0A0CF9" w14:textId="77777777" w:rsidR="00E2285C" w:rsidRDefault="00095D94">
      <w:pPr>
        <w:spacing w:line="600" w:lineRule="auto"/>
        <w:ind w:firstLine="720"/>
        <w:contextualSpacing/>
        <w:jc w:val="both"/>
        <w:rPr>
          <w:rFonts w:eastAsia="Times New Roman"/>
          <w:szCs w:val="24"/>
        </w:rPr>
      </w:pPr>
      <w:r>
        <w:rPr>
          <w:rFonts w:eastAsia="Times New Roman"/>
          <w:szCs w:val="24"/>
        </w:rPr>
        <w:t>Με τη σκέψη, λοιπόν, αυτή δεν θέλω να επεκταθώ περισσότερο σε αυτά τα ζητήματα, διότι κρίνω ότι θα πρέπει να αφεθεί η Κυβέρνηση απερίσπαστη να τα αντιμετωπίσει. Στην Βουλή, βεβαίως, πρέπει να τα συζητάμε, αλλά να τα συζητάμε στο μέτρο εκείνο που δε</w:t>
      </w:r>
      <w:r>
        <w:rPr>
          <w:rFonts w:eastAsia="Times New Roman"/>
          <w:szCs w:val="24"/>
        </w:rPr>
        <w:t xml:space="preserve">ν διακυβεύονται σχέσεις της χώρας. Διότι </w:t>
      </w:r>
      <w:r>
        <w:rPr>
          <w:rFonts w:eastAsia="Times New Roman"/>
          <w:szCs w:val="24"/>
        </w:rPr>
        <w:lastRenderedPageBreak/>
        <w:t xml:space="preserve">μπορεί ο Βουλευτής να είναι ακαταδίωκτος, αλλά έχει και μια υποχρέωση περισσότερο: να μην διακυβεύσει τις διεθνείς σχέσεις της χώρας. </w:t>
      </w:r>
    </w:p>
    <w:p w14:paraId="0D0A0CFA" w14:textId="77777777" w:rsidR="00E2285C" w:rsidRDefault="00095D94">
      <w:pPr>
        <w:spacing w:line="600" w:lineRule="auto"/>
        <w:ind w:firstLine="720"/>
        <w:contextualSpacing/>
        <w:jc w:val="both"/>
        <w:rPr>
          <w:rFonts w:eastAsia="Times New Roman"/>
          <w:szCs w:val="24"/>
        </w:rPr>
      </w:pPr>
      <w:r>
        <w:rPr>
          <w:rFonts w:eastAsia="Times New Roman"/>
          <w:szCs w:val="24"/>
        </w:rPr>
        <w:t>Ζητώ, λοιπόν -και παρακαλώ να μην επεκταθούμε τις επόμενες ημέρες σε αυτήν τη συ</w:t>
      </w:r>
      <w:r>
        <w:rPr>
          <w:rFonts w:eastAsia="Times New Roman"/>
          <w:szCs w:val="24"/>
        </w:rPr>
        <w:t>ζήτηση- να φτάσουμε σε μια ισορροπία και μια ηρεμία των καταστάσεων και από εκεί και πέρα η Βουλή οπωσδήποτε θα συζητήσει εν εκτάσει, θα ασκήσει το κυριαρχικό της δικαίωμα, για να κάνει και την ανάλυση την οποία πρέπει.</w:t>
      </w:r>
    </w:p>
    <w:p w14:paraId="0D0A0CFB"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Θα αναφερθώ στο νομοσχέδιο τώρα. Το νομοσχέδιο το έχει εξαντλήσει ο κ. Σαρίδης. Αναφέρθηκαν και οι συνάδελφοι μου. Έχουμε πει «ναι» επί της αρχής, θα δούμε τα άρθρα ένα - ένα. </w:t>
      </w:r>
    </w:p>
    <w:p w14:paraId="0D0A0CFC"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Θέλω, όμως, να κάνω τάχιστα δύο-τρεις επισημάνσεις στο θέμα του συνδικαλισμού, </w:t>
      </w:r>
      <w:r>
        <w:rPr>
          <w:rFonts w:eastAsia="Times New Roman"/>
          <w:szCs w:val="24"/>
        </w:rPr>
        <w:t xml:space="preserve">ο οποίος εισάγεται αυτήν τη στιγμή. Θα μου επιτρέψετε, κύριε Υπουργέ, να το σχολιάσω ως εξής. Επικαλείστε -και την έχουν επικληθεί και για τον αστυνομικό συνδικαλισμό- τη νομοθεσία με τον ν.1264/1982, ο οποίος αφορά </w:t>
      </w:r>
      <w:r>
        <w:rPr>
          <w:rFonts w:eastAsia="Times New Roman"/>
          <w:szCs w:val="24"/>
        </w:rPr>
        <w:lastRenderedPageBreak/>
        <w:t>προεχόντως τον συνδικαλισμό του ιδιωτικο</w:t>
      </w:r>
      <w:r>
        <w:rPr>
          <w:rFonts w:eastAsia="Times New Roman"/>
          <w:szCs w:val="24"/>
        </w:rPr>
        <w:t>ύ τομέα. Ήταν ένας καλός νόμος το 1982, ήταν νόμος του ΠΑΣΟΚ, ήταν μια πρόοδος σε σχέση με τους προηγούμενους. Ας μην αναχθούμε σε αυτόν.</w:t>
      </w:r>
    </w:p>
    <w:p w14:paraId="0D0A0CFD"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Διαπιστώνω, όμως, ότι δεν μπορούμε να θεωρήσουμε ότι συνταιριάζει με τα χαρακτηριστικά του </w:t>
      </w:r>
      <w:r>
        <w:rPr>
          <w:rFonts w:eastAsia="Times New Roman"/>
          <w:szCs w:val="24"/>
        </w:rPr>
        <w:t xml:space="preserve">στρατού </w:t>
      </w:r>
      <w:r>
        <w:rPr>
          <w:rFonts w:eastAsia="Times New Roman"/>
          <w:szCs w:val="24"/>
        </w:rPr>
        <w:t>και των στρατιωτικώ</w:t>
      </w:r>
      <w:r>
        <w:rPr>
          <w:rFonts w:eastAsia="Times New Roman"/>
          <w:szCs w:val="24"/>
        </w:rPr>
        <w:t>ν. Γιατί; Γιατί ο νόμος αυτός έχει τη σχέση εργοδοσίας, που είναι η ισχυρή πλευρά και εργαζόμενου, που είναι η αδύναμη πλευρά, και επιδίωκε τότε να συμπληρώσει αυτές τις σχέσεις, να τις διατηρήσει ομαλές. Η σχέση στρατιωτικού με την ηγεσία του δεν έχει σχέ</w:t>
      </w:r>
      <w:r>
        <w:rPr>
          <w:rFonts w:eastAsia="Times New Roman"/>
          <w:szCs w:val="24"/>
        </w:rPr>
        <w:t xml:space="preserve">ση εργοδότη με εργαζόμενο. Ο </w:t>
      </w:r>
      <w:r>
        <w:rPr>
          <w:rFonts w:eastAsia="Times New Roman"/>
          <w:szCs w:val="24"/>
        </w:rPr>
        <w:t>στρατός</w:t>
      </w:r>
      <w:r>
        <w:rPr>
          <w:rFonts w:eastAsia="Times New Roman"/>
          <w:szCs w:val="24"/>
        </w:rPr>
        <w:t xml:space="preserve"> έχει ιεραρχία, αλλά δεν έχει σχέση με την πολιτική ηγεσία. Δεν πρέπει να έχει. </w:t>
      </w:r>
    </w:p>
    <w:p w14:paraId="0D0A0CFE" w14:textId="77777777" w:rsidR="00E2285C" w:rsidRDefault="00095D94">
      <w:pPr>
        <w:spacing w:line="600" w:lineRule="auto"/>
        <w:ind w:firstLine="720"/>
        <w:contextualSpacing/>
        <w:jc w:val="both"/>
        <w:rPr>
          <w:rFonts w:eastAsia="Times New Roman"/>
          <w:szCs w:val="24"/>
        </w:rPr>
      </w:pPr>
      <w:r>
        <w:rPr>
          <w:rFonts w:eastAsia="Times New Roman"/>
          <w:szCs w:val="24"/>
        </w:rPr>
        <w:t>Και οι στρατιωτικοί έχουν τα ατομικά δικαιώματα. Η ισότητα είναι απαρέγκλιτη μέσα στην Ελλάδα. Δεν μπορούμε να διακρίνουμε κανέναν ότι είνα</w:t>
      </w:r>
      <w:r>
        <w:rPr>
          <w:rFonts w:eastAsia="Times New Roman"/>
          <w:szCs w:val="24"/>
        </w:rPr>
        <w:t>ι πιο ίσιος από τον άλλον ή ότι έχει λιγότερα δικαιώματα ο ένας από τον άλλον.</w:t>
      </w:r>
    </w:p>
    <w:p w14:paraId="0D0A0CFF" w14:textId="77777777" w:rsidR="00E2285C" w:rsidRDefault="00095D94">
      <w:pPr>
        <w:spacing w:line="600" w:lineRule="auto"/>
        <w:ind w:firstLine="720"/>
        <w:contextualSpacing/>
        <w:jc w:val="both"/>
        <w:rPr>
          <w:rFonts w:eastAsia="Times New Roman"/>
          <w:szCs w:val="24"/>
        </w:rPr>
      </w:pPr>
      <w:r>
        <w:rPr>
          <w:rFonts w:eastAsia="Times New Roman"/>
          <w:szCs w:val="24"/>
        </w:rPr>
        <w:t>Νομίζουμε ότι και οι στρατιωτικοί έχουν ατομικά δικαιώματα. Η ισότητα είναι απαρέγκλιτη μέσα στην Ελλάδα και δεν μπορούμε να διακρίνουμε κανέναν ότι είναι πιο ίσος από τον άλλον</w:t>
      </w:r>
      <w:r>
        <w:rPr>
          <w:rFonts w:eastAsia="Times New Roman"/>
          <w:szCs w:val="24"/>
        </w:rPr>
        <w:t xml:space="preserve"> ή ότι έχει λιγότερα </w:t>
      </w:r>
      <w:r>
        <w:rPr>
          <w:rFonts w:eastAsia="Times New Roman"/>
          <w:szCs w:val="24"/>
        </w:rPr>
        <w:lastRenderedPageBreak/>
        <w:t xml:space="preserve">δικαιώματα ο ένας από τον άλλον. Νομίζουμε, λοιπόν, ότι θα έπρεπε να έρθει ένας νόμος αυτόνομος, αυτοτελής, που να διαπιστώνει και να διατηρεί και τις ιδιαιτερότητες του στρατεύματος και των στρατιωτικών. </w:t>
      </w:r>
    </w:p>
    <w:p w14:paraId="0D0A0D00" w14:textId="77777777" w:rsidR="00E2285C" w:rsidRDefault="00095D94">
      <w:pPr>
        <w:spacing w:line="600" w:lineRule="auto"/>
        <w:ind w:firstLine="720"/>
        <w:contextualSpacing/>
        <w:jc w:val="both"/>
        <w:rPr>
          <w:rFonts w:eastAsia="Times New Roman"/>
          <w:szCs w:val="24"/>
        </w:rPr>
      </w:pPr>
      <w:r>
        <w:rPr>
          <w:rFonts w:eastAsia="Times New Roman"/>
          <w:szCs w:val="24"/>
        </w:rPr>
        <w:t>Και γιατί το λέω αυτό; Γίνετα</w:t>
      </w:r>
      <w:r>
        <w:rPr>
          <w:rFonts w:eastAsia="Times New Roman"/>
          <w:szCs w:val="24"/>
        </w:rPr>
        <w:t>ι μία παραπομπή σε κύρια άρθρα, που κατά την κρίση του συντάκτη του άρθρου του νομοθετήματος περί του συνδικαλισμού του ιδιωτικού τομέα, συμπληρώνεται με κάποιες διατάξεις, αλλά δεν έχει την ενότητα η οποία έπρεπε, διότι θέλαμε να υπάρχει ένας αυτοτελής νό</w:t>
      </w:r>
      <w:r>
        <w:rPr>
          <w:rFonts w:eastAsia="Times New Roman"/>
          <w:szCs w:val="24"/>
        </w:rPr>
        <w:t xml:space="preserve">μος. Εμείς, λοιπόν, αυτή τη διάταξη τη συγκεκριμένη δεν μπορούμε να την υποστηρίξουμε. </w:t>
      </w:r>
    </w:p>
    <w:p w14:paraId="0D0A0D01" w14:textId="77777777" w:rsidR="00E2285C" w:rsidRDefault="00095D94">
      <w:pPr>
        <w:spacing w:line="600" w:lineRule="auto"/>
        <w:ind w:firstLine="720"/>
        <w:contextualSpacing/>
        <w:jc w:val="both"/>
        <w:rPr>
          <w:rFonts w:eastAsia="Times New Roman"/>
          <w:szCs w:val="24"/>
        </w:rPr>
      </w:pPr>
      <w:r>
        <w:rPr>
          <w:rFonts w:eastAsia="Times New Roman"/>
          <w:szCs w:val="24"/>
        </w:rPr>
        <w:t>Θέλω να πω και κάτι άλλο, σε σχέση με το λεγόμενο «Νομικό Σώμα» που συγκροτείται. Το «Νομικό Σώμα», βέβαια, μπορεί να είναι λογικός σαν τίτλος, αλλά δεν είναι σωστός, δ</w:t>
      </w:r>
      <w:r>
        <w:rPr>
          <w:rFonts w:eastAsia="Times New Roman"/>
          <w:szCs w:val="24"/>
        </w:rPr>
        <w:t xml:space="preserve">ιότι μιλάμε για στρατολογικό Σώμα που ενοποιείται με το Σώμα των </w:t>
      </w:r>
      <w:r>
        <w:rPr>
          <w:rFonts w:eastAsia="Times New Roman"/>
          <w:szCs w:val="24"/>
        </w:rPr>
        <w:t>στρατιωτικών νομικών συμβούλων</w:t>
      </w:r>
      <w:r>
        <w:rPr>
          <w:rFonts w:eastAsia="Times New Roman"/>
          <w:szCs w:val="24"/>
        </w:rPr>
        <w:t xml:space="preserve">. Θέλω να διευκρινίσω ότι είναι </w:t>
      </w:r>
      <w:r>
        <w:rPr>
          <w:rFonts w:eastAsia="Times New Roman"/>
          <w:szCs w:val="24"/>
        </w:rPr>
        <w:lastRenderedPageBreak/>
        <w:t xml:space="preserve">κάτι διαφορετικό από το </w:t>
      </w:r>
      <w:r>
        <w:rPr>
          <w:rFonts w:eastAsia="Times New Roman"/>
          <w:szCs w:val="24"/>
        </w:rPr>
        <w:t xml:space="preserve">δικαστικό </w:t>
      </w:r>
      <w:r>
        <w:rPr>
          <w:rFonts w:eastAsia="Times New Roman"/>
          <w:szCs w:val="24"/>
        </w:rPr>
        <w:t>Σώμα των Ενόπλων Δυνάμεων, για να μην δημιουργείται κάποια σύγχυση, όπως και σε εμένα. Στη δική</w:t>
      </w:r>
      <w:r>
        <w:rPr>
          <w:rFonts w:eastAsia="Times New Roman"/>
          <w:szCs w:val="24"/>
        </w:rPr>
        <w:t xml:space="preserve"> μου σκέψη, όταν άρχισα να προσεγγίζω τον νόμο, είδα ότι κάτι διακρίνεται. </w:t>
      </w:r>
    </w:p>
    <w:p w14:paraId="0D0A0D02"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Νομίζουμε, λοιπόν, ότι αυτό το </w:t>
      </w:r>
      <w:r>
        <w:rPr>
          <w:rFonts w:eastAsia="Times New Roman"/>
          <w:szCs w:val="24"/>
        </w:rPr>
        <w:t>Ν</w:t>
      </w:r>
      <w:r>
        <w:rPr>
          <w:rFonts w:eastAsia="Times New Roman"/>
          <w:szCs w:val="24"/>
        </w:rPr>
        <w:t xml:space="preserve">ομικό </w:t>
      </w:r>
      <w:r>
        <w:rPr>
          <w:rFonts w:eastAsia="Times New Roman"/>
          <w:szCs w:val="24"/>
        </w:rPr>
        <w:t xml:space="preserve">Σώμα δεν θα πρέπει να συμμετέχει, κατά το άρθρο 28, στα </w:t>
      </w:r>
      <w:r>
        <w:rPr>
          <w:rFonts w:eastAsia="Times New Roman"/>
          <w:szCs w:val="24"/>
        </w:rPr>
        <w:t>συμβούλια</w:t>
      </w:r>
      <w:r>
        <w:rPr>
          <w:rFonts w:eastAsia="Times New Roman"/>
          <w:szCs w:val="24"/>
        </w:rPr>
        <w:t xml:space="preserve">, όχι γιατί είναι ελάσσονος γνώσεων τα μέλη του </w:t>
      </w:r>
      <w:r>
        <w:rPr>
          <w:rFonts w:eastAsia="Times New Roman"/>
          <w:szCs w:val="24"/>
        </w:rPr>
        <w:t>Ν</w:t>
      </w:r>
      <w:r>
        <w:rPr>
          <w:rFonts w:eastAsia="Times New Roman"/>
          <w:szCs w:val="24"/>
        </w:rPr>
        <w:t xml:space="preserve">ομικού </w:t>
      </w:r>
      <w:r>
        <w:rPr>
          <w:rFonts w:eastAsia="Times New Roman"/>
          <w:szCs w:val="24"/>
        </w:rPr>
        <w:t xml:space="preserve">Σώματος. Και πτυχίο </w:t>
      </w:r>
      <w:r>
        <w:rPr>
          <w:rFonts w:eastAsia="Times New Roman"/>
          <w:szCs w:val="24"/>
        </w:rPr>
        <w:t>ν</w:t>
      </w:r>
      <w:r>
        <w:rPr>
          <w:rFonts w:eastAsia="Times New Roman"/>
          <w:szCs w:val="24"/>
        </w:rPr>
        <w:t xml:space="preserve">ομικής </w:t>
      </w:r>
      <w:r>
        <w:rPr>
          <w:rFonts w:eastAsia="Times New Roman"/>
          <w:szCs w:val="24"/>
        </w:rPr>
        <w:t xml:space="preserve">έχουν και προφανώς  έχουν εμπειρία, κύριοι Υπουργοί, στην άσκηση διοικήσεως και αντιμετωπίσεως νομικών θεμάτων. Επειδή, όμως, υπάρχει ο </w:t>
      </w:r>
      <w:r>
        <w:rPr>
          <w:rFonts w:eastAsia="Times New Roman"/>
          <w:szCs w:val="24"/>
        </w:rPr>
        <w:t xml:space="preserve">στρατιωτικός κώδικας </w:t>
      </w:r>
      <w:r>
        <w:rPr>
          <w:rFonts w:eastAsia="Times New Roman"/>
          <w:szCs w:val="24"/>
        </w:rPr>
        <w:t xml:space="preserve">που ρυθμίζει και τα θέματα του </w:t>
      </w:r>
      <w:r>
        <w:rPr>
          <w:rFonts w:eastAsia="Times New Roman"/>
          <w:szCs w:val="24"/>
        </w:rPr>
        <w:t xml:space="preserve">Δικαστικού </w:t>
      </w:r>
      <w:r>
        <w:rPr>
          <w:rFonts w:eastAsia="Times New Roman"/>
          <w:szCs w:val="24"/>
        </w:rPr>
        <w:t>Σώματος των Ενόπλων Δυνάμεων, όπως γνωρίζετε καλύτ</w:t>
      </w:r>
      <w:r>
        <w:rPr>
          <w:rFonts w:eastAsia="Times New Roman"/>
          <w:szCs w:val="24"/>
        </w:rPr>
        <w:t>ερα από εμένα, οι στρατιωτικοί δικαστές έχουν ένα ιδιότυπο καθεστώς ανεξαρτησίας. Δεν φτάνουμε να τους ταυτίζουμε με τους δικαστές της πολιτικής, ποινικής, διοικητικής δικαιοσύνης, αλλά έχουν έναν βαθμό ανεξαρτησίας που έχει αποτελέσει μία σημαντική πρόοδο</w:t>
      </w:r>
      <w:r>
        <w:rPr>
          <w:rFonts w:eastAsia="Times New Roman"/>
          <w:szCs w:val="24"/>
        </w:rPr>
        <w:t xml:space="preserve"> στην ελληνική πραγματικότητα. </w:t>
      </w:r>
    </w:p>
    <w:p w14:paraId="0D0A0D03"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Νομίζω, λοιπόν, ότι και εδώ που αντικαθίστανται στα </w:t>
      </w:r>
      <w:r>
        <w:rPr>
          <w:rFonts w:eastAsia="Times New Roman"/>
          <w:szCs w:val="24"/>
        </w:rPr>
        <w:t xml:space="preserve">συμβούλια </w:t>
      </w:r>
      <w:r>
        <w:rPr>
          <w:rFonts w:eastAsia="Times New Roman"/>
          <w:szCs w:val="24"/>
        </w:rPr>
        <w:t xml:space="preserve">οι στρατιωτικοί δικαστές από μέλη του </w:t>
      </w:r>
      <w:r>
        <w:rPr>
          <w:rFonts w:eastAsia="Times New Roman"/>
          <w:szCs w:val="24"/>
        </w:rPr>
        <w:t xml:space="preserve">Νομικού </w:t>
      </w:r>
      <w:r>
        <w:rPr>
          <w:rFonts w:eastAsia="Times New Roman"/>
          <w:szCs w:val="24"/>
        </w:rPr>
        <w:t>Σώματος είναι, τουλάχιστον, πρόωρο. Δεν θα έπρεπε να γίνει στον παρόντα χρόνο, διότι θα έπρεπε να έχουμε δημιουργήσε</w:t>
      </w:r>
      <w:r>
        <w:rPr>
          <w:rFonts w:eastAsia="Times New Roman"/>
          <w:szCs w:val="24"/>
        </w:rPr>
        <w:t>ι περαιτέρω προϋποθέσεις για να έχουμε αυτήν την ένταξη.</w:t>
      </w:r>
    </w:p>
    <w:p w14:paraId="0D0A0D04"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Θα εκφράσω μία σκέψη ακόμα γενικότερη, σε σχέση με τη συμμετοχή εν ενεργεία δικαστών της πολιτικής δικαιοσύνης στην Επιτροπή Ελέγχου –θα βρω αμέσως, κύριε Πρόεδρε, τη διάταξη που έχω σημειώσει- στην </w:t>
      </w:r>
      <w:r>
        <w:rPr>
          <w:rFonts w:eastAsia="Times New Roman"/>
          <w:szCs w:val="24"/>
        </w:rPr>
        <w:t>Μονάδα Εσωτερικού Ελέγχου του Υπουργείο Εθνικής Άμυνας.</w:t>
      </w:r>
    </w:p>
    <w:p w14:paraId="0D0A0D05"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Έχω την εντύπωση –δεν το βάζω ως αδιάψευστη θέση- ότι η διάταξη αυτή μπορεί στο θέμα να αντιμετωπίσει θέματα αντισυνταγματικότητας, διότι επιτρέπει μεν το ισχύον Σύνταγμα τη συμμετοχή δικαστών σε επιτροπές που ασκούν αρμοδιότητες πειθαρχικού, ελεγκτικού ή </w:t>
      </w:r>
      <w:r>
        <w:rPr>
          <w:rFonts w:eastAsia="Times New Roman"/>
          <w:szCs w:val="24"/>
        </w:rPr>
        <w:t xml:space="preserve">δικαιοδοτικού χαρακτήρα, αλλά ουδέποτε έχει απαντηθεί η συμμετοχή εν ενεργεία δικαστού της πολιτικής ποινικής δικαιοσύνης σε επιτροπή στην οποία υπάρχει αξιωματικός ή αξιωματικοί των Ενόπλων Δυνάμεων, ανεξάρτητα αν είναι </w:t>
      </w:r>
      <w:r>
        <w:rPr>
          <w:rFonts w:eastAsia="Times New Roman"/>
          <w:szCs w:val="24"/>
        </w:rPr>
        <w:lastRenderedPageBreak/>
        <w:t>της Νομικής Υπηρεσίας ή της Μονάδας</w:t>
      </w:r>
      <w:r>
        <w:rPr>
          <w:rFonts w:eastAsia="Times New Roman"/>
          <w:szCs w:val="24"/>
        </w:rPr>
        <w:t xml:space="preserve"> Εσωτερικού Ελέγχου. Υπάρχει ένα ζήτημα, ξέρετε, από τη διαφοροποίηση των δύο αυτών δικαιοδοσιών. Νομίζω ότι πρέπει να το δείτε. </w:t>
      </w:r>
    </w:p>
    <w:p w14:paraId="0D0A0D06" w14:textId="77777777" w:rsidR="00E2285C" w:rsidRDefault="00095D94">
      <w:pPr>
        <w:spacing w:line="600" w:lineRule="auto"/>
        <w:ind w:firstLine="720"/>
        <w:contextualSpacing/>
        <w:jc w:val="both"/>
        <w:rPr>
          <w:rFonts w:eastAsia="Times New Roman"/>
          <w:szCs w:val="24"/>
        </w:rPr>
      </w:pPr>
      <w:r>
        <w:rPr>
          <w:rFonts w:eastAsia="Times New Roman"/>
          <w:szCs w:val="24"/>
        </w:rPr>
        <w:t>Και θα ολοκληρώσω, κύριε Πρόεδρε, λέγοντας κάτι άλλο, για να μην καταχραστώ τον χρόνο και την κόπωση του Σώματος. Είναι και δι</w:t>
      </w:r>
      <w:r>
        <w:rPr>
          <w:rFonts w:eastAsia="Times New Roman"/>
          <w:szCs w:val="24"/>
        </w:rPr>
        <w:t>κή μου πλέον κόπωση, αφού βρίσκομαι εδώ από τις 09:</w:t>
      </w:r>
      <w:r>
        <w:rPr>
          <w:rFonts w:eastAsia="Times New Roman"/>
          <w:szCs w:val="24"/>
        </w:rPr>
        <w:t>30΄</w:t>
      </w:r>
      <w:r>
        <w:rPr>
          <w:rFonts w:eastAsia="Times New Roman"/>
          <w:szCs w:val="24"/>
        </w:rPr>
        <w:t xml:space="preserve">, τηρώντας την κοινοβουλευτική τάξη και αφού εκπροσωπούμε το μικρότερο κόμμα δεν ζήτησα να προτιμηθώ σε κάτι. </w:t>
      </w:r>
    </w:p>
    <w:p w14:paraId="0D0A0D07"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Πράγματι, υπήρξε μια ικανοποιητική εξέλιξη, όπως ανέφερε και η κ. Χριστοφιλοπούλου, για το </w:t>
      </w:r>
      <w:r>
        <w:rPr>
          <w:rFonts w:eastAsia="Times New Roman"/>
          <w:szCs w:val="24"/>
        </w:rPr>
        <w:t>θέμα των Ναυπηγείων Ελευσίνας. Με απασχόλησε ιδιαίτερα το θέμα και κατά τη ψήφιση της σύμβασης. Οφείλω να πω ότι δεν είχα αντιμετωπίσει μία τριμερή σύμβαση μεταξύ μιας ιδιωτικής εταιρείας, του Σωματείου των εργαζομένων και μιας δημόσιας υπηρεσίας, όπως είν</w:t>
      </w:r>
      <w:r>
        <w:rPr>
          <w:rFonts w:eastAsia="Times New Roman"/>
          <w:szCs w:val="24"/>
        </w:rPr>
        <w:t>αι το Πολεμικό Ναυτικό και μάλιστα είχα εκφράσει και τότε θυμάμαι κάποιες, όχι επιφυλάξεις, αλλά σκέψεις ότι ήταν ενδεχόμενη η δυσλειτουργία της σύμβασης αυτής.</w:t>
      </w:r>
    </w:p>
    <w:p w14:paraId="0D0A0D08"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14:paraId="0D0A0D09" w14:textId="77777777" w:rsidR="00E2285C" w:rsidRDefault="00095D94">
      <w:pPr>
        <w:spacing w:line="600" w:lineRule="auto"/>
        <w:ind w:firstLine="567"/>
        <w:contextualSpacing/>
        <w:jc w:val="both"/>
        <w:rPr>
          <w:rFonts w:eastAsia="Times New Roman" w:cs="Times New Roman"/>
          <w:szCs w:val="24"/>
        </w:rPr>
      </w:pPr>
      <w:r>
        <w:rPr>
          <w:rFonts w:eastAsia="Times New Roman" w:cs="Times New Roman"/>
          <w:szCs w:val="24"/>
        </w:rPr>
        <w:t>Τελειώνω αμ</w:t>
      </w:r>
      <w:r>
        <w:rPr>
          <w:rFonts w:eastAsia="Times New Roman" w:cs="Times New Roman"/>
          <w:szCs w:val="24"/>
        </w:rPr>
        <w:t xml:space="preserve">έσως, κύριε Πρόεδρε. </w:t>
      </w:r>
    </w:p>
    <w:p w14:paraId="0D0A0D0A" w14:textId="77777777" w:rsidR="00E2285C" w:rsidRDefault="00095D94">
      <w:pPr>
        <w:spacing w:line="600" w:lineRule="auto"/>
        <w:ind w:firstLine="567"/>
        <w:contextualSpacing/>
        <w:jc w:val="both"/>
        <w:rPr>
          <w:rFonts w:eastAsia="Times New Roman" w:cs="Times New Roman"/>
          <w:szCs w:val="24"/>
        </w:rPr>
      </w:pPr>
      <w:r>
        <w:rPr>
          <w:rFonts w:eastAsia="Times New Roman" w:cs="Times New Roman"/>
          <w:szCs w:val="24"/>
        </w:rPr>
        <w:t xml:space="preserve">Η οποία δυσλειτουργία προέκυψε. Και προέκυψε προχθές, διότι η Γενική Γραμματεία Δημοσίων Εσόδων </w:t>
      </w:r>
      <w:r>
        <w:rPr>
          <w:rFonts w:eastAsia="Times New Roman" w:cs="Times New Roman"/>
          <w:szCs w:val="24"/>
        </w:rPr>
        <w:t xml:space="preserve">απάντησε </w:t>
      </w:r>
      <w:r>
        <w:rPr>
          <w:rFonts w:eastAsia="Times New Roman" w:cs="Times New Roman"/>
          <w:szCs w:val="24"/>
        </w:rPr>
        <w:t>μέσω του κ. Αλεξιάδη σε επίκαιρη ερώτηση</w:t>
      </w:r>
      <w:r>
        <w:rPr>
          <w:rFonts w:eastAsia="Times New Roman" w:cs="Times New Roman"/>
          <w:szCs w:val="24"/>
        </w:rPr>
        <w:t>,</w:t>
      </w:r>
      <w:r>
        <w:rPr>
          <w:rFonts w:eastAsia="Times New Roman" w:cs="Times New Roman"/>
          <w:szCs w:val="24"/>
        </w:rPr>
        <w:t xml:space="preserve"> που κατέθεσα σχετικά την περασμένη εβδομάδα και δεν κατέστη δυνατόν να διευκρινισθεί πώ</w:t>
      </w:r>
      <w:r>
        <w:rPr>
          <w:rFonts w:eastAsia="Times New Roman" w:cs="Times New Roman"/>
          <w:szCs w:val="24"/>
        </w:rPr>
        <w:t xml:space="preserve">ς θα μπορούσαν να λυθούν τα θέματα, παρά μόνο με νομοθετική ρύθμιση. </w:t>
      </w:r>
    </w:p>
    <w:p w14:paraId="0D0A0D0B" w14:textId="77777777" w:rsidR="00E2285C" w:rsidRDefault="00095D94">
      <w:pPr>
        <w:spacing w:line="600" w:lineRule="auto"/>
        <w:ind w:firstLine="567"/>
        <w:contextualSpacing/>
        <w:jc w:val="both"/>
        <w:rPr>
          <w:rFonts w:eastAsia="Times New Roman" w:cs="Times New Roman"/>
          <w:szCs w:val="24"/>
        </w:rPr>
      </w:pPr>
      <w:r>
        <w:rPr>
          <w:rFonts w:eastAsia="Times New Roman" w:cs="Times New Roman"/>
          <w:szCs w:val="24"/>
        </w:rPr>
        <w:t>Γι’ αυτό, λοιπόν, παράλληλα και προς τη συνάδελφο κ. Χριστοφιλοπούλου και τους άλλους συναδέλφους της Δημοκρατικής Συμπαράταξης, κατέθεσα κι εγώ μία τροπολογία στο σχέδιο νόμου, βρίσκοντ</w:t>
      </w:r>
      <w:r>
        <w:rPr>
          <w:rFonts w:eastAsia="Times New Roman" w:cs="Times New Roman"/>
          <w:szCs w:val="24"/>
        </w:rPr>
        <w:t xml:space="preserve">ας αφορμή ότι είναι κατάλληλος ο χρόνος και μπορούσε να ενσωματωθεί. </w:t>
      </w:r>
    </w:p>
    <w:p w14:paraId="0D0A0D0C" w14:textId="77777777" w:rsidR="00E2285C" w:rsidRDefault="00095D94">
      <w:pPr>
        <w:spacing w:line="600" w:lineRule="auto"/>
        <w:ind w:firstLine="567"/>
        <w:contextualSpacing/>
        <w:jc w:val="both"/>
        <w:rPr>
          <w:rFonts w:eastAsia="Times New Roman" w:cs="Times New Roman"/>
          <w:szCs w:val="24"/>
        </w:rPr>
      </w:pPr>
      <w:r>
        <w:rPr>
          <w:rFonts w:eastAsia="Times New Roman" w:cs="Times New Roman"/>
          <w:szCs w:val="24"/>
        </w:rPr>
        <w:t>Βλέπω, λοιπόν, ότι η πολιτική ηγεσία αποφάσισε τη σύνθεση των απόψεων όλων, για να δοθεί η δυνατότητα λειτουργίας των Ναυπηγείων και ξεκαθαρίσματος των σχέσεων και εντέλει παραδόσεως στο</w:t>
      </w:r>
      <w:r>
        <w:rPr>
          <w:rFonts w:eastAsia="Times New Roman" w:cs="Times New Roman"/>
          <w:szCs w:val="24"/>
        </w:rPr>
        <w:t xml:space="preserve"> Πολεμικό Ναυτικό. </w:t>
      </w:r>
    </w:p>
    <w:p w14:paraId="0D0A0D0D" w14:textId="77777777" w:rsidR="00E2285C" w:rsidRDefault="00095D94">
      <w:pPr>
        <w:spacing w:line="600" w:lineRule="auto"/>
        <w:ind w:firstLine="720"/>
        <w:contextualSpacing/>
        <w:jc w:val="both"/>
        <w:rPr>
          <w:rFonts w:eastAsia="Times New Roman"/>
          <w:bCs/>
        </w:rPr>
      </w:pPr>
      <w:r>
        <w:rPr>
          <w:rFonts w:eastAsia="Times New Roman"/>
          <w:bCs/>
        </w:rPr>
        <w:lastRenderedPageBreak/>
        <w:t>(Στο σημείο αυτό κτυπάει επανειλημμένα το κουδούνι λήξεως του χρόνου ομιλίας του κυρίου Βουλευτή)</w:t>
      </w:r>
    </w:p>
    <w:p w14:paraId="0D0A0D0E" w14:textId="77777777" w:rsidR="00E2285C" w:rsidRDefault="00095D94">
      <w:pPr>
        <w:spacing w:line="600" w:lineRule="auto"/>
        <w:ind w:firstLine="567"/>
        <w:contextualSpacing/>
        <w:jc w:val="both"/>
        <w:rPr>
          <w:rFonts w:eastAsia="Times New Roman" w:cs="Times New Roman"/>
          <w:szCs w:val="24"/>
        </w:rPr>
      </w:pPr>
      <w:r>
        <w:rPr>
          <w:rFonts w:eastAsia="Times New Roman" w:cs="Times New Roman"/>
          <w:szCs w:val="24"/>
        </w:rPr>
        <w:t>Θα μου επιτρέψετε να πω κάτι τελευταίο. Φοβούμαι και το απεύχομαι ότι θα υπάρξει και στο μέλλον πρόβλημα με τη διατύπωση «εφόσον</w:t>
      </w:r>
      <w:r>
        <w:rPr>
          <w:rFonts w:eastAsia="Times New Roman" w:cs="Times New Roman"/>
          <w:szCs w:val="24"/>
        </w:rPr>
        <w:t>»</w:t>
      </w:r>
      <w:r>
        <w:rPr>
          <w:rFonts w:eastAsia="Times New Roman" w:cs="Times New Roman"/>
          <w:szCs w:val="24"/>
        </w:rPr>
        <w:t xml:space="preserve"> πλέον με τη νέα ρύθμιση. Προηγουμένως έλεγε «στο μέτρο που απαιτούνται για την εκτέλεση της συμβάσεως». Αυτή είναι μια αόριστη νομική έννοια και μπορεί να ερμηνευτεί πολλαπλώς.</w:t>
      </w:r>
    </w:p>
    <w:p w14:paraId="0D0A0D0F" w14:textId="77777777" w:rsidR="00E2285C" w:rsidRDefault="00095D94">
      <w:pPr>
        <w:spacing w:line="600" w:lineRule="auto"/>
        <w:ind w:firstLine="567"/>
        <w:contextualSpacing/>
        <w:jc w:val="both"/>
        <w:rPr>
          <w:rFonts w:eastAsia="Times New Roman" w:cs="Times New Roman"/>
          <w:szCs w:val="24"/>
        </w:rPr>
      </w:pPr>
      <w:r>
        <w:rPr>
          <w:rFonts w:eastAsia="Times New Roman" w:cs="Times New Roman"/>
          <w:szCs w:val="24"/>
        </w:rPr>
        <w:t>Ευχαριστώ πάρα πολύ για την αντοχή σας να με ακούσετε και σήμερα, όπως και χθε</w:t>
      </w:r>
      <w:r>
        <w:rPr>
          <w:rFonts w:eastAsia="Times New Roman" w:cs="Times New Roman"/>
          <w:szCs w:val="24"/>
        </w:rPr>
        <w:t xml:space="preserve">ς. </w:t>
      </w:r>
    </w:p>
    <w:p w14:paraId="0D0A0D10" w14:textId="77777777" w:rsidR="00E2285C" w:rsidRDefault="00095D94">
      <w:pPr>
        <w:spacing w:line="600" w:lineRule="auto"/>
        <w:ind w:firstLine="567"/>
        <w:contextualSpacing/>
        <w:jc w:val="both"/>
        <w:rPr>
          <w:rFonts w:eastAsia="Times New Roman" w:cs="Times New Roman"/>
          <w:szCs w:val="24"/>
        </w:rPr>
      </w:pPr>
      <w:r>
        <w:rPr>
          <w:rFonts w:eastAsia="Times New Roman" w:cs="Times New Roman"/>
          <w:szCs w:val="24"/>
        </w:rPr>
        <w:t>Ευχαριστώ.</w:t>
      </w:r>
    </w:p>
    <w:p w14:paraId="0D0A0D11" w14:textId="77777777" w:rsidR="00E2285C" w:rsidRDefault="00095D9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D0A0D12" w14:textId="77777777" w:rsidR="00E2285C" w:rsidRDefault="00095D94">
      <w:pPr>
        <w:spacing w:line="600" w:lineRule="auto"/>
        <w:ind w:firstLine="720"/>
        <w:contextualSpacing/>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Και εμείς ευχαριστούμε. </w:t>
      </w:r>
    </w:p>
    <w:p w14:paraId="0D0A0D1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Υπογραμμίζω ότι δεν είναι θέμα κόπωσης. Όπως ξέρετε, υπάρχει και συνέχεια με τον εκλογικό νόμο. </w:t>
      </w:r>
    </w:p>
    <w:p w14:paraId="0D0A0D1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Ο κ. Κόκκαλης έχει τον λόγο. </w:t>
      </w:r>
    </w:p>
    <w:p w14:paraId="0D0A0D1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ΒΑΣ</w:t>
      </w:r>
      <w:r>
        <w:rPr>
          <w:rFonts w:eastAsia="Times New Roman" w:cs="Times New Roman"/>
          <w:b/>
          <w:szCs w:val="24"/>
        </w:rPr>
        <w:t>ΙΛΕΙΟΣ ΚΟΚΚΑΛΗΣ:</w:t>
      </w:r>
      <w:r>
        <w:rPr>
          <w:rFonts w:eastAsia="Times New Roman" w:cs="Times New Roman"/>
          <w:szCs w:val="24"/>
        </w:rPr>
        <w:t xml:space="preserve"> Ευχαριστώ, κύριε Πρόεδρε. </w:t>
      </w:r>
    </w:p>
    <w:p w14:paraId="0D0A0D1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πριν μπω στο σχέδιο νόμου, είμαι αναγκασμένος να απαντήσω στον κ. Δένδια. Έχω πει κι άλλη φορά από τούτο εδώ το Βήμα ότι ο καθένας μπορεί να λέει ό,τι θέλει, δεν κοστίζει τίποτα.</w:t>
      </w:r>
    </w:p>
    <w:p w14:paraId="0D0A0D1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Ήρθ</w:t>
      </w:r>
      <w:r>
        <w:rPr>
          <w:rFonts w:eastAsia="Times New Roman" w:cs="Times New Roman"/>
          <w:szCs w:val="24"/>
        </w:rPr>
        <w:t>ε ο κ. Δένδιας και μας έκανε μαθήματα Ποινικού Δικαίου και Ποινικής Δικονομίας και κατήγγειλε τον Αναπληρωτή Υπουργό για κάποιες δηλώσεις -έδωσε βέβαια τις διευκρινίσεις- θέλοντας μάλιστα να δημιουργήσει εντυπώσεις, αλλά δημιούργησε τις χείριστες εντυπώσει</w:t>
      </w:r>
      <w:r>
        <w:rPr>
          <w:rFonts w:eastAsia="Times New Roman" w:cs="Times New Roman"/>
          <w:szCs w:val="24"/>
        </w:rPr>
        <w:t>ς. Για ποιο</w:t>
      </w:r>
      <w:r>
        <w:rPr>
          <w:rFonts w:eastAsia="Times New Roman" w:cs="Times New Roman"/>
          <w:szCs w:val="24"/>
        </w:rPr>
        <w:t>ν</w:t>
      </w:r>
      <w:r>
        <w:rPr>
          <w:rFonts w:eastAsia="Times New Roman" w:cs="Times New Roman"/>
          <w:szCs w:val="24"/>
        </w:rPr>
        <w:t xml:space="preserve"> λόγο; Γιατί από τη στιγμή που κάποιος δεν γνωρίζει, καλό είναι να μη μιλάει, γιατί εκτίθεται. Δεν είναι εδώ ο κ. Δένδιας. Και να διαφωνεί κάποιος –που είναι πιθανόν- με τον Ερντογάν, δεν μπορεί να παραγνωρισθεί το γεγονός ότι εξελέγη με εκλογέ</w:t>
      </w:r>
      <w:r>
        <w:rPr>
          <w:rFonts w:eastAsia="Times New Roman" w:cs="Times New Roman"/>
          <w:szCs w:val="24"/>
        </w:rPr>
        <w:t xml:space="preserve">ς. Άρα, οποιαδήποτε προσπάθεια εκδίωξης, πλην των εκλογών, είναι άνευ αντικειμένου. </w:t>
      </w:r>
      <w:r>
        <w:rPr>
          <w:rFonts w:eastAsia="Times New Roman" w:cs="Times New Roman"/>
          <w:szCs w:val="24"/>
        </w:rPr>
        <w:lastRenderedPageBreak/>
        <w:t xml:space="preserve">Το αίτημα έκδοσης, σύμφωνα με τον νόμο που παρέλειψε σκόπιμα ο κ. Δένδιας, υποβάλλεται στο Υπουργείο Εξωτερικών. Προσπάθησε, όμως, να δημιουργήσει χείριστες εντυπώσεις πώς </w:t>
      </w:r>
      <w:r>
        <w:rPr>
          <w:rFonts w:eastAsia="Times New Roman" w:cs="Times New Roman"/>
          <w:szCs w:val="24"/>
        </w:rPr>
        <w:t xml:space="preserve">γνωρίζει η ελληνική Κυβέρνηση το αίτημα. </w:t>
      </w:r>
    </w:p>
    <w:p w14:paraId="0D0A0D1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Θα σταθώ σε τρία σημεία -ανέλυσε ο κ. Κατσίκης τα άρθρα του νόμου- τα οποία θεωρώ τα πιο σημαντικά. </w:t>
      </w:r>
    </w:p>
    <w:p w14:paraId="0D0A0D1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Πρώτον, η ίδρυση της ΜΟΜΚΑ. Πρωτοποριακή ρύθμιση, τη χρειάζεται το Υπουργείο Εθνικής Άμυνας αλλά και οι δήμοι. Έχ</w:t>
      </w:r>
      <w:r>
        <w:rPr>
          <w:rFonts w:eastAsia="Times New Roman" w:cs="Times New Roman"/>
          <w:szCs w:val="24"/>
        </w:rPr>
        <w:t>ει ως σκοπό να συνεργάζεται με φορείς του ευρύτερου δημόσιου τομέα για εκπόνηση μελετών. Υλοποιείται έτσι η υπόσχεση της Κυβέρνησης να αξιοποιηθούν οι δυνατότητες των Ενόπλων Δυνάμεων και να τεθούν στην υπηρεσία του ελληνικού λαού.</w:t>
      </w:r>
    </w:p>
    <w:p w14:paraId="0D0A0D1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Δεύτερον, αξιοποίηση της</w:t>
      </w:r>
      <w:r>
        <w:rPr>
          <w:rFonts w:eastAsia="Times New Roman" w:cs="Times New Roman"/>
          <w:szCs w:val="24"/>
        </w:rPr>
        <w:t xml:space="preserve"> ακίνητης περιουσίας του Υπουργείου Εθνικής Άμυνας. Η αξία είναι περίπου 34 δισεκατομμύρια ευρώ. Ακίνητη περιουσία η οποία λίμναζε στην κυριολεξία. Ακίνητη περιουσία που τόσα χρόνια ούτε καν σκέψη για αξιοποίηση υπήρχε. Και έρχεται αυτή τη στιγμή η Κυβέρνη</w:t>
      </w:r>
      <w:r>
        <w:rPr>
          <w:rFonts w:eastAsia="Times New Roman" w:cs="Times New Roman"/>
          <w:szCs w:val="24"/>
        </w:rPr>
        <w:t xml:space="preserve">ση και το </w:t>
      </w:r>
      <w:r>
        <w:rPr>
          <w:rFonts w:eastAsia="Times New Roman" w:cs="Times New Roman"/>
          <w:szCs w:val="24"/>
        </w:rPr>
        <w:lastRenderedPageBreak/>
        <w:t xml:space="preserve">Υπουργείο Εθνικής Άμυνας και θέτει έναν συγκεκριμένο στόχο, ένα συγκεκριμένο χρονοδιάγραμμα, ένα συγκεκριμένο σχέδιο αξιοποίησης προς όφελος πάνω απ’ όλα του προσωπικού των Ενόπλων Δυνάμεων. </w:t>
      </w:r>
    </w:p>
    <w:p w14:paraId="0D0A0D1B" w14:textId="77777777" w:rsidR="00E2285C" w:rsidRDefault="00095D94">
      <w:pPr>
        <w:spacing w:line="600" w:lineRule="auto"/>
        <w:ind w:firstLine="567"/>
        <w:contextualSpacing/>
        <w:jc w:val="both"/>
        <w:rPr>
          <w:rFonts w:eastAsia="Times New Roman" w:cs="Times New Roman"/>
          <w:szCs w:val="24"/>
        </w:rPr>
      </w:pPr>
      <w:r>
        <w:rPr>
          <w:rFonts w:eastAsia="Times New Roman" w:cs="Times New Roman"/>
          <w:szCs w:val="24"/>
        </w:rPr>
        <w:t xml:space="preserve">Και όταν κάποιος δεν έχει επιχειρήματα να αντικρούσει </w:t>
      </w:r>
      <w:r>
        <w:rPr>
          <w:rFonts w:eastAsia="Times New Roman" w:cs="Times New Roman"/>
          <w:szCs w:val="24"/>
        </w:rPr>
        <w:t>την εκποίηση της ακίνητης περιουσίας, έρχεται ο κ. Γεωργιάδης και μιλάει για «κωλοτούμπες» -ο πρώτος διδάξας- όταν δεν μπορείς με επιχειρήματα να αντικρούσεις την αξιοποίηση της κινητής περιουσίας –το προβλέπουν τα άρθρα, δεν μιλάμε για μεταβίβαση της κυρι</w:t>
      </w:r>
      <w:r>
        <w:rPr>
          <w:rFonts w:eastAsia="Times New Roman" w:cs="Times New Roman"/>
          <w:szCs w:val="24"/>
        </w:rPr>
        <w:t>ότητας- προς όφελος του προσωπικού του Υπουργείου Εθνικής Άμυνας.</w:t>
      </w:r>
    </w:p>
    <w:p w14:paraId="0D0A0D1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Πολύς λόγος έγινε για τον συνδικαλισμό. Εδώ να ξεκαθαρίσουμε κάποια πράγματα. Κατ’ </w:t>
      </w:r>
      <w:r>
        <w:rPr>
          <w:rFonts w:eastAsia="Times New Roman" w:cs="Times New Roman"/>
          <w:szCs w:val="24"/>
        </w:rPr>
        <w:t>αρχάς</w:t>
      </w:r>
      <w:r>
        <w:rPr>
          <w:rFonts w:eastAsia="Times New Roman" w:cs="Times New Roman"/>
          <w:szCs w:val="24"/>
        </w:rPr>
        <w:t>, δεν μου αρέσει η λέξη «συνδικαλισμός». «Η θεσμοθέτηση των ενώσεων», για να φύγει και από μένα μια πρ</w:t>
      </w:r>
      <w:r>
        <w:rPr>
          <w:rFonts w:eastAsia="Times New Roman" w:cs="Times New Roman"/>
          <w:szCs w:val="24"/>
        </w:rPr>
        <w:t>αγματική απορία. Δεν είναι εδώ ο κ. Τασούλας. Θα προσπαθήσω με επιχειρήματα να πω για ποιο λόγο πρέπει να γίνει η θεσμοθέτηση των ενώσεων. Όμως, ειλικρινά θέλω να ακούσω ένα ίχνος επιχειρήματος. Γιατί είναι καταστροφική; Γιατί κινδυνεύουν με απαγχονισμό οι</w:t>
      </w:r>
      <w:r>
        <w:rPr>
          <w:rFonts w:eastAsia="Times New Roman" w:cs="Times New Roman"/>
          <w:szCs w:val="24"/>
        </w:rPr>
        <w:t xml:space="preserve"> Υπουργοί, όπως είπε ο κ. Τασούλας.</w:t>
      </w:r>
    </w:p>
    <w:p w14:paraId="0D0A0D1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αυτοί οι οποίοι υπηρετούν στις Ένοπλες Δυνάμεις, δεν αποτελούν μια ειδική κατηγορία πολιτών, οι οποίοι είναι εκτός των εγγυήσεων των συνταγματικών δικαιωμάτων. Δεν προβλέπουν ρητώς εξαιρέσει</w:t>
      </w:r>
      <w:r>
        <w:rPr>
          <w:rFonts w:eastAsia="Times New Roman" w:cs="Times New Roman"/>
          <w:szCs w:val="24"/>
        </w:rPr>
        <w:t>ς από το πεδίο εφαρμογής τους και ούτε μπορεί να ισχύσει για τα στελέχη των Ενόπλων Δυνάμεων ένα τεκμήριο διαφοροποίησης ως προς την απόλαυση όλων ανεξαιρέτως των ατομικών δικαιωμάτων, που προβλέπονται για όλους τους Έλληνες ανεξαρτήτως φύλου, επαγγέλματος</w:t>
      </w:r>
      <w:r>
        <w:rPr>
          <w:rFonts w:eastAsia="Times New Roman" w:cs="Times New Roman"/>
          <w:szCs w:val="24"/>
        </w:rPr>
        <w:t>, κοινωνικής, οικονομικής τάξεως, υπό την έννοια ότι έχουν μόνο εκείνα τα δικαιώματα.</w:t>
      </w:r>
    </w:p>
    <w:p w14:paraId="0D0A0D1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Αντιθέτως, αυτοί κατά τεκμήριο έχουν όλα τα δικαιώματα, που έχουν όλοι οι Έλληνες πολίτες, σύμφωνα με τους περιορισμούς που θέτει το Σύνταγμα. Αυτό δεν το λέω εγώ, το </w:t>
      </w:r>
      <w:r>
        <w:rPr>
          <w:rFonts w:eastAsia="Times New Roman" w:cs="Times New Roman"/>
          <w:szCs w:val="24"/>
        </w:rPr>
        <w:t>λέει η απόφαση του Αρείου Πάγου.</w:t>
      </w:r>
    </w:p>
    <w:p w14:paraId="0D0A0D1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Θα μου πει κάποιος: Διαφωνώ και με την απόφαση του Αρείου Πάγου. Ωραία. Τότε να ακούσω γιατί είναι καταστροφική η θεσμοθέτηση των ενώσεων των στρατιωτικών. Για ποιο λόγο; Για ποιο λόγο κινδυ</w:t>
      </w:r>
      <w:r>
        <w:rPr>
          <w:rFonts w:eastAsia="Times New Roman" w:cs="Times New Roman"/>
          <w:szCs w:val="24"/>
        </w:rPr>
        <w:lastRenderedPageBreak/>
        <w:t>νεύει το αξιόμαχο των Ενόπλων Δυν</w:t>
      </w:r>
      <w:r>
        <w:rPr>
          <w:rFonts w:eastAsia="Times New Roman" w:cs="Times New Roman"/>
          <w:szCs w:val="24"/>
        </w:rPr>
        <w:t>άμεων με τη θεσμοθέτηση των συγκεκριμένων ενώσεων; Να το ακούσω, όχι εγώ αλλά πρώτα-πρώτα να το ακούσουν τα στελέχη, να τα ακούσει η Ένωση Στρατιωτικών Περιφέρειας Θεσσαλίας…</w:t>
      </w:r>
    </w:p>
    <w:p w14:paraId="0D0A0D2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Της Ηπείρου.</w:t>
      </w:r>
    </w:p>
    <w:p w14:paraId="0D0A0D2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…η Ένωση Στρατιωτικών Ηπείρου</w:t>
      </w:r>
      <w:r>
        <w:rPr>
          <w:rFonts w:eastAsia="Times New Roman" w:cs="Times New Roman"/>
          <w:szCs w:val="24"/>
        </w:rPr>
        <w:t>. Ναι, κύριε Δαβάκη!</w:t>
      </w:r>
    </w:p>
    <w:p w14:paraId="0D0A0D2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Πείτε τους γιατί είναι καταστροφικό να θεσμοθετηθούν οι ενώσεις. Προσωπικά, πιστεύω ότι πρέπει να ενισχυθούν και οι περιφερειακές ενότητες, στο άμεσο μέλλον, αργότερα. Όμως, για ποιο λόγο είναι καταστροφικό; </w:t>
      </w:r>
    </w:p>
    <w:p w14:paraId="0D0A0D2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Ο κ. Τασούλας πήγε να κάνε</w:t>
      </w:r>
      <w:r>
        <w:rPr>
          <w:rFonts w:eastAsia="Times New Roman" w:cs="Times New Roman"/>
          <w:szCs w:val="24"/>
        </w:rPr>
        <w:t>ι έναν ατυχή παραλληλισμό με κάποια πραξικοπήματα και ταυτόχρονα με τον συνδικαλισμό. Για ποιο λόγο; Δεν είναι όλοι οι ενεργοί στρατιωτικοί εν δυνάμει μέλη των ενώσεων; Υπάρχει περίπτωση να πει κάποιος ότι δεν είναι; Όχι. Είναι τόσο άσχημο που νοιάζονται γ</w:t>
      </w:r>
      <w:r>
        <w:rPr>
          <w:rFonts w:eastAsia="Times New Roman" w:cs="Times New Roman"/>
          <w:szCs w:val="24"/>
        </w:rPr>
        <w:t xml:space="preserve">ια τα δικαιώματά </w:t>
      </w:r>
      <w:r>
        <w:rPr>
          <w:rFonts w:eastAsia="Times New Roman" w:cs="Times New Roman"/>
          <w:szCs w:val="24"/>
        </w:rPr>
        <w:lastRenderedPageBreak/>
        <w:t xml:space="preserve">τους τα μισθολογικά, τα οδοιπορικά τους, με τους περιορισμούς που πρέπει να υπάρχουν -και υπάρχουν- λόγω της ιδιότητάς τους; </w:t>
      </w:r>
    </w:p>
    <w:p w14:paraId="0D0A0D2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Να τα πείτε, όχι σε μένα, να τα πείτε στα στελέχη των Ενόπλων Δυνάμεων, οι οποίοι θα είναι όχι οι εκπρόσωποι, οι </w:t>
      </w:r>
      <w:r>
        <w:rPr>
          <w:rFonts w:eastAsia="Times New Roman" w:cs="Times New Roman"/>
          <w:szCs w:val="24"/>
        </w:rPr>
        <w:t>συνδικαλιστές που λέτε, αλλά τα μέλη τα απλά, ο Αρχιλοχίας, ο Υπολοχαγός και όχι ο Πρόεδρος της Ένωσης. Να πείτε στο μέλος για ποιο λόγο εσείς ως κόμμα λέτε ότι αυτοί καταστρέφουν και διαλύουν το στράτευμα. Ειλικρινά, είναι μια απορία και πρέπει να την εξη</w:t>
      </w:r>
      <w:r>
        <w:rPr>
          <w:rFonts w:eastAsia="Times New Roman" w:cs="Times New Roman"/>
          <w:szCs w:val="24"/>
        </w:rPr>
        <w:t>γήσετε.</w:t>
      </w:r>
    </w:p>
    <w:p w14:paraId="0D0A0D2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Προσωπικά πιστεύω ότι και στο άμεσο μέλλον έπρεπε και πρέπει να γίνει και πρέπει να το δούμε, κύριε Υπουργέ, και στα τρία Όπλα, γιατί κάθε Όπλο έχει διαφορετικές ανάγκες, έχει διαφορετικά προβλήματα.</w:t>
      </w:r>
    </w:p>
    <w:p w14:paraId="0D0A0D2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είπα και πριν ότι </w:t>
      </w:r>
      <w:r>
        <w:rPr>
          <w:rFonts w:eastAsia="Times New Roman" w:cs="Times New Roman"/>
          <w:szCs w:val="24"/>
        </w:rPr>
        <w:t xml:space="preserve">ο καθένας μπορεί να λέει ό,τι θέλει. Όμως, εκτίθεται, όπως ο κ. Δένδιας, όταν δεν έχεις επιχειρήματα για να υποστηρίξεις ένα σχέδιο νόμου, το οποίο είναι </w:t>
      </w:r>
      <w:r>
        <w:rPr>
          <w:rFonts w:eastAsia="Times New Roman" w:cs="Times New Roman"/>
          <w:szCs w:val="24"/>
        </w:rPr>
        <w:lastRenderedPageBreak/>
        <w:t>όντως πρωτοποριακό. Τόσα χρόνια κανείς, όχι δεν έκανε, δεν σκέφτηκε να αξιοποιήσει αυτή την ακίνητη πε</w:t>
      </w:r>
      <w:r>
        <w:rPr>
          <w:rFonts w:eastAsia="Times New Roman" w:cs="Times New Roman"/>
          <w:szCs w:val="24"/>
        </w:rPr>
        <w:t>ριουσία και αντ’ αυτού έρχονται να μας πουν για «κωλοτούμπες». Ποιοι; Οι πρώτοι διδάξαντες.</w:t>
      </w:r>
    </w:p>
    <w:p w14:paraId="0D0A0D2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D0A0D2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και εμείς.</w:t>
      </w:r>
    </w:p>
    <w:p w14:paraId="0D0A0D2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Εκτός συναγωνισμού στη διαχείριση του χρόνου ο κ. Κόκκαλης.</w:t>
      </w:r>
    </w:p>
    <w:p w14:paraId="0D0A0D2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Κανέλλη για </w:t>
      </w:r>
      <w:r>
        <w:rPr>
          <w:rFonts w:eastAsia="Times New Roman" w:cs="Times New Roman"/>
          <w:szCs w:val="24"/>
        </w:rPr>
        <w:t>πέντε λεπτά και ακολουθεί ο κ. Δαβάκης που έχουν ζητήσει να δευτερολογήσουν, πέντε λεπτά και ο κύριος Υπουργός και κλείνει η συζήτηση.</w:t>
      </w:r>
    </w:p>
    <w:p w14:paraId="0D0A0D2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Κυρία Κανέλλη, έχετε τον λόγο.</w:t>
      </w:r>
    </w:p>
    <w:p w14:paraId="0D0A0D2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Ευχαριστώ πολύ, κύριε Πρόεδρε. Άλλωστε, είχα δεσμευτεί. Θέλω να αναφερθώ σε</w:t>
      </w:r>
      <w:r>
        <w:rPr>
          <w:rFonts w:eastAsia="Times New Roman" w:cs="Times New Roman"/>
          <w:szCs w:val="24"/>
        </w:rPr>
        <w:t xml:space="preserve"> δυο-τρεις τροπολογίες. Δεν υπήρχε χρόνος για κάτι άλλο. </w:t>
      </w:r>
    </w:p>
    <w:p w14:paraId="0D0A0D2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παράδειγμα, φέρατε την τροπολογία για τα στρατιωτικά νοσοκομεία και για την ανάληψη εργασίας από επικουρικούς γιατρούς. Θεωρητικά και πρακτικά γιατί κάποιος να σας πει όχι; Θα σας εξηγήσω, όμως,</w:t>
      </w:r>
      <w:r>
        <w:rPr>
          <w:rFonts w:eastAsia="Times New Roman" w:cs="Times New Roman"/>
          <w:szCs w:val="24"/>
        </w:rPr>
        <w:t xml:space="preserve"> γιατί θα σας πω «παρών». Διότι ένα πραγματικό, υπαρκτό πρόβλημα λύνεται με ημίμετρα. </w:t>
      </w:r>
    </w:p>
    <w:p w14:paraId="0D0A0D2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Σας λέω δύο αριθμούς και κρατήστε τους, κύριοι συνάδελφοι και κύριοι Υπουργοί. Από το 2012 έως το 2016 οι εισαχθέντες στη Σχολή της Στρατιωτικής Ιατρικής μειώνονται κατά</w:t>
      </w:r>
      <w:r>
        <w:rPr>
          <w:rFonts w:eastAsia="Times New Roman" w:cs="Times New Roman"/>
          <w:szCs w:val="24"/>
        </w:rPr>
        <w:t xml:space="preserve"> 43%. Το ίδιο διάστημα στο νοσηλευτικό προσωπικό για το Στρατό κόβεται η εισροή κατά 40%. Γι’ αυτό χρειαζόμαστε τους άλλους απ’ έξω. Αν υπήρχε ένα πρόγραμμα να εξασφαλίζεται καλή παροχή υπηρεσιών στα στρατιωτικά νοσοκομεία από στρατιωτικούς γιατρούς και απ</w:t>
      </w:r>
      <w:r>
        <w:rPr>
          <w:rFonts w:eastAsia="Times New Roman" w:cs="Times New Roman"/>
          <w:szCs w:val="24"/>
        </w:rPr>
        <w:t>ό νοσοκόμες, δεν θα είχαμε αυτή τη μείωση.</w:t>
      </w:r>
    </w:p>
    <w:p w14:paraId="0D0A0D2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Επομένως, βλέπετε ότι έρχεται ένα πρόβλημα υπαρκτό και λύνεται με ένα πράγμα το οποίο διαιωνίζει την αδυναμία. Είναι το ίδιο πράγμα που συμβαίνει στο Πυροσβεστικό Σώμα, που συμβαίνει εδώ, που συμβαίνει εκεί, που σ</w:t>
      </w:r>
      <w:r>
        <w:rPr>
          <w:rFonts w:eastAsia="Times New Roman" w:cs="Times New Roman"/>
          <w:szCs w:val="24"/>
        </w:rPr>
        <w:t>υμβαίνει παραπέρα.</w:t>
      </w:r>
    </w:p>
    <w:p w14:paraId="0D0A0D3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Καμμένε, πριν από λίγους μήνες λέγατε ότι ο ελληνικός </w:t>
      </w:r>
      <w:r>
        <w:rPr>
          <w:rFonts w:eastAsia="Times New Roman" w:cs="Times New Roman"/>
          <w:szCs w:val="24"/>
        </w:rPr>
        <w:t xml:space="preserve">Στρατός </w:t>
      </w:r>
      <w:r>
        <w:rPr>
          <w:rFonts w:eastAsia="Times New Roman" w:cs="Times New Roman"/>
          <w:szCs w:val="24"/>
        </w:rPr>
        <w:t>θα καλύπτει με στρατιωτικούς γιατρούς -που δεν επαρκούν για τις ανάγκες των στρατιωτικών νοσοκομείων- τις ανάγκες των νησιών και των κέντρων υγείας. Και τώρα φέρνουμε πο</w:t>
      </w:r>
      <w:r>
        <w:rPr>
          <w:rFonts w:eastAsia="Times New Roman" w:cs="Times New Roman"/>
          <w:szCs w:val="24"/>
        </w:rPr>
        <w:t>λίτες μέσα στα στρατιωτικά νοσοκομεία. Σηκώνω τα χέρια ψηλά! Δεν μπορεί! Κάπου υπάρχει ένα πρόβλημα εδώ.</w:t>
      </w:r>
    </w:p>
    <w:p w14:paraId="0D0A0D3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Πάω στην </w:t>
      </w:r>
      <w:r>
        <w:rPr>
          <w:rFonts w:eastAsia="Times New Roman" w:cs="Times New Roman"/>
          <w:bCs/>
          <w:szCs w:val="24"/>
        </w:rPr>
        <w:t>τροπολογία</w:t>
      </w:r>
      <w:r>
        <w:rPr>
          <w:rFonts w:eastAsia="Times New Roman" w:cs="Times New Roman"/>
          <w:szCs w:val="24"/>
        </w:rPr>
        <w:t xml:space="preserve"> που μας ήρθε, που είναι νομοσχέδιο ολόκληρο, για τους ΟΤΑ. Πάω στα δύο βασικά πράγματα. Στο σημείο 2 της </w:t>
      </w:r>
      <w:r>
        <w:rPr>
          <w:rFonts w:eastAsia="Times New Roman" w:cs="Times New Roman"/>
          <w:bCs/>
          <w:szCs w:val="24"/>
        </w:rPr>
        <w:t>τροπολογία</w:t>
      </w:r>
      <w:r>
        <w:rPr>
          <w:rFonts w:eastAsia="Times New Roman" w:cs="Times New Roman"/>
          <w:szCs w:val="24"/>
        </w:rPr>
        <w:t xml:space="preserve">ς κρατάτε όλη </w:t>
      </w:r>
      <w:r>
        <w:rPr>
          <w:rFonts w:eastAsia="Times New Roman" w:cs="Times New Roman"/>
          <w:szCs w:val="24"/>
        </w:rPr>
        <w:t>την αθλιότητα</w:t>
      </w:r>
      <w:r>
        <w:rPr>
          <w:rFonts w:eastAsia="Times New Roman" w:cs="Times New Roman"/>
          <w:szCs w:val="24"/>
        </w:rPr>
        <w:t>,</w:t>
      </w:r>
      <w:r>
        <w:rPr>
          <w:rFonts w:eastAsia="Times New Roman" w:cs="Times New Roman"/>
          <w:szCs w:val="24"/>
        </w:rPr>
        <w:t xml:space="preserve"> που αφορά στις καθαρίστριες των σχολείων. Όλο το αντεργατικό πλαίσιο είναι σε ομηρία, είναι με συμβιβασμούς και συμβάσεις-ψίχουλα. Ένα χάλι μαύρο! Δεν το συζητάω. </w:t>
      </w:r>
    </w:p>
    <w:p w14:paraId="0D0A0D3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Στο άρθρο 3 για την επιθεώρηση των μελετών των έργων και των υπηρεσιών όπου μ</w:t>
      </w:r>
      <w:r>
        <w:rPr>
          <w:rFonts w:eastAsia="Times New Roman" w:cs="Times New Roman"/>
          <w:szCs w:val="24"/>
        </w:rPr>
        <w:t>εταφέρονται αρμοδιότητες από το Εσωτερικών στις αποκεντρωμένες, σας λέμε ότι είναι αποδεκατισμένες από μηχανικούς. Πώς να σας το πω!</w:t>
      </w:r>
    </w:p>
    <w:p w14:paraId="0D0A0D3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φέρνετε μια </w:t>
      </w:r>
      <w:r>
        <w:rPr>
          <w:rFonts w:eastAsia="Times New Roman" w:cs="Times New Roman"/>
          <w:bCs/>
          <w:szCs w:val="24"/>
        </w:rPr>
        <w:t>τροπολογία</w:t>
      </w:r>
      <w:r>
        <w:rPr>
          <w:rFonts w:eastAsia="Times New Roman" w:cs="Times New Roman"/>
          <w:szCs w:val="24"/>
        </w:rPr>
        <w:t xml:space="preserve"> να διορθώσετε κάτι που λέει ότι τα υπηρεσιακά συμβούλια δεν λειτουργούν από τον Φλεβάρη. Α</w:t>
      </w:r>
      <w:r>
        <w:rPr>
          <w:rFonts w:eastAsia="Times New Roman" w:cs="Times New Roman"/>
          <w:szCs w:val="24"/>
        </w:rPr>
        <w:t>πό τον Φλεβάρη δεν λειτουργούν, από πέρ</w:t>
      </w:r>
      <w:r>
        <w:rPr>
          <w:rFonts w:eastAsia="Times New Roman" w:cs="Times New Roman"/>
          <w:szCs w:val="24"/>
        </w:rPr>
        <w:t>υ</w:t>
      </w:r>
      <w:r>
        <w:rPr>
          <w:rFonts w:eastAsia="Times New Roman" w:cs="Times New Roman"/>
          <w:szCs w:val="24"/>
        </w:rPr>
        <w:t>σι!</w:t>
      </w:r>
    </w:p>
    <w:p w14:paraId="0D0A0D3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Φέρατε δύο </w:t>
      </w:r>
      <w:r>
        <w:rPr>
          <w:rFonts w:eastAsia="Times New Roman" w:cs="Times New Roman"/>
          <w:bCs/>
          <w:szCs w:val="24"/>
        </w:rPr>
        <w:t>τροπολογίες με δύο νομοσχέδια στο μεταξύ και διατηρείτε στο ακέραιο τη διευθυντοποίηση, χωρίς να ακούτε τις περιφέρεις. Στις περιφέρειες όλοι διαμαρτύρονται γιατί έχετε ανισομέρεια πια υπέρ των διευθυν</w:t>
      </w:r>
      <w:r>
        <w:rPr>
          <w:rFonts w:eastAsia="Times New Roman" w:cs="Times New Roman"/>
          <w:bCs/>
          <w:szCs w:val="24"/>
        </w:rPr>
        <w:t>τικών στελεχών</w:t>
      </w:r>
      <w:r>
        <w:rPr>
          <w:rFonts w:eastAsia="Times New Roman" w:cs="Times New Roman"/>
          <w:bCs/>
          <w:szCs w:val="24"/>
        </w:rPr>
        <w:t>,</w:t>
      </w:r>
      <w:r>
        <w:rPr>
          <w:rFonts w:eastAsia="Times New Roman" w:cs="Times New Roman"/>
          <w:bCs/>
          <w:szCs w:val="24"/>
        </w:rPr>
        <w:t xml:space="preserve"> σε σχέση με τους υπαλλήλους στα υπηρεσιακά συμβούλια. Έχετε αλλάξει, δηλαδή, επτά φορές πολιτική, με επτά φορές τροπολογίες και τώρα έρχεται στο Υπουργείο Εθνικής Άμυνας αυτή η τροπολογία. </w:t>
      </w:r>
    </w:p>
    <w:p w14:paraId="0D0A0D3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w:t>
      </w:r>
      <w:r>
        <w:rPr>
          <w:rFonts w:eastAsia="Times New Roman" w:cs="Times New Roman"/>
          <w:szCs w:val="24"/>
        </w:rPr>
        <w:t>όνου ομιλίας της κυρίας Βουλευτού)</w:t>
      </w:r>
    </w:p>
    <w:p w14:paraId="0D0A0D36" w14:textId="77777777" w:rsidR="00E2285C" w:rsidRDefault="00095D94">
      <w:pPr>
        <w:spacing w:line="600" w:lineRule="auto"/>
        <w:ind w:firstLine="720"/>
        <w:contextualSpacing/>
        <w:jc w:val="both"/>
        <w:rPr>
          <w:rFonts w:eastAsia="Times New Roman" w:cs="Times New Roman"/>
          <w:bCs/>
          <w:szCs w:val="24"/>
        </w:rPr>
      </w:pPr>
      <w:r>
        <w:rPr>
          <w:rFonts w:eastAsia="Times New Roman" w:cs="Times New Roman"/>
          <w:bCs/>
          <w:szCs w:val="24"/>
        </w:rPr>
        <w:t>Θέλω να κλείσω με το πιο σημαντικό από όλα, το άρθρο 50, και τον συνδικαλισμό. Εδώ ακούστηκαν μια σειρά από πράγματα. Καλά, ακούγονται πολλά πράγματα στο Κοινοβούλιο. Έχουμε γίνει -μαζί με τις τηλεοράσεις- όλοι τουρκολόγο</w:t>
      </w:r>
      <w:r>
        <w:rPr>
          <w:rFonts w:eastAsia="Times New Roman" w:cs="Times New Roman"/>
          <w:bCs/>
          <w:szCs w:val="24"/>
        </w:rPr>
        <w:t xml:space="preserve">ι, τουρκολάγνοι, αναλυτές, «παίρνουμε την Τουρκία», κάνουμε ψυχανάλυση στον Ερντογάν, μιλάμε για τα δικαστήρια. Έλεος! Σύντροφοι, συνάδελφοι Βουλευτές, έλεος! </w:t>
      </w:r>
    </w:p>
    <w:p w14:paraId="0D0A0D37" w14:textId="77777777" w:rsidR="00E2285C" w:rsidRDefault="00095D94">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Δεν μπορεί μεγάλα ζητήματα που άπτονται -αυτών που τόσο πολύ κόπτεστε- εθνικών συμφερόντων να εξ</w:t>
      </w:r>
      <w:r>
        <w:rPr>
          <w:rFonts w:eastAsia="Times New Roman" w:cs="Times New Roman"/>
          <w:bCs/>
          <w:szCs w:val="24"/>
        </w:rPr>
        <w:t>υπηρετούνται για ιδιοτελή προσωπική προβολή. Και ο νοών νοείτω και όποιον ή όποια αφορά αυτό, ας το πάρει να το έχει υπ’ όψιν του. Μας βλέπετε, είμαστε πολύ φειδωλοί.</w:t>
      </w:r>
    </w:p>
    <w:p w14:paraId="0D0A0D3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Συμφωνώ με αυτό που λέτε, αλλά βάλτε μια τελεία.</w:t>
      </w:r>
    </w:p>
    <w:p w14:paraId="0D0A0D3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ΛΙΑΝΑ Κ</w:t>
      </w:r>
      <w:r>
        <w:rPr>
          <w:rFonts w:eastAsia="Times New Roman" w:cs="Times New Roman"/>
          <w:b/>
          <w:szCs w:val="24"/>
        </w:rPr>
        <w:t xml:space="preserve">ΑΝΕΛΛΗ: </w:t>
      </w:r>
      <w:r>
        <w:rPr>
          <w:rFonts w:eastAsia="Times New Roman" w:cs="Times New Roman"/>
          <w:szCs w:val="24"/>
        </w:rPr>
        <w:t>Τελειώνω. Σας ευχαριστώ για το σχόλιο.</w:t>
      </w:r>
    </w:p>
    <w:p w14:paraId="0D0A0D3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Δεν μπορούμε να παίζουμε με αυτά τα πράγματα. Πώς να το κάνουμε δηλαδή! Δεν είμαστε μόνο η χώρα του Οτσαλάν, είμαστε και η χώρα του «Βέλους», για να θυμόμαστε και κάποια άλλα πράγματα. Κάλμα! Εδώ παίζονται άλλα πράγματα. Και παίζονται πράγματα που μας ξεπε</w:t>
      </w:r>
      <w:r>
        <w:rPr>
          <w:rFonts w:eastAsia="Times New Roman" w:cs="Times New Roman"/>
          <w:szCs w:val="24"/>
        </w:rPr>
        <w:t xml:space="preserve">ρνάνε σε χώρες που είναι μέλη ενός συνασπισμού, που μιλάει ακόμα και για πυρηνική χρήση, όπως είπε ο σύντροφος Παφίλης πριν από λίγο, όσον αφορά την Ευρώπη. </w:t>
      </w:r>
    </w:p>
    <w:p w14:paraId="0D0A0D3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Πάμε τώρα στο θέμα του συνδικαλισμού. Έχετε έναν πανικό με τον συνδικαλισμό, ο οποίος ώρες-ώρες μα</w:t>
      </w:r>
      <w:r>
        <w:rPr>
          <w:rFonts w:eastAsia="Times New Roman" w:cs="Times New Roman"/>
          <w:szCs w:val="24"/>
        </w:rPr>
        <w:t xml:space="preserve">ς εκπλήσσει. Τι φοβάστε, καλέ, ότι θα γίνει κόκκινος ο στρατός διά του συνδικαλισμού; Τι φοβάστε; </w:t>
      </w:r>
      <w:r>
        <w:rPr>
          <w:rFonts w:eastAsia="Times New Roman" w:cs="Times New Roman"/>
          <w:szCs w:val="24"/>
        </w:rPr>
        <w:lastRenderedPageBreak/>
        <w:t>Ειλικρινά σας το λέω. Βλέπετε να επελαύνει διά του συνδικαλισμού ο Στάλιν εναντίον σας; Γιατί το ίδιο πάθος που έχετε με τον Στάλιν ως αντισταλινικοί ή με τον</w:t>
      </w:r>
      <w:r>
        <w:rPr>
          <w:rFonts w:eastAsia="Times New Roman" w:cs="Times New Roman"/>
          <w:szCs w:val="24"/>
        </w:rPr>
        <w:t xml:space="preserve"> αντικομουνισμό, τον έχετε με τον αντισυνδικαλισμό. Έχετε μετατρέψει τον κουμμουνισμό σας σε αντισυνδικαλισμό. </w:t>
      </w:r>
    </w:p>
    <w:p w14:paraId="0D0A0D3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Εσείς, κύριοι της Νέας Δημοκρατίας, τι φοβάστε; Έχετε εμπιστοσύνη ή δεν έχετε στους στρατιωτικούς να υπερασπιστούν την πατρίδα; Είναι ικανοί να </w:t>
      </w:r>
      <w:r>
        <w:rPr>
          <w:rFonts w:eastAsia="Times New Roman" w:cs="Times New Roman"/>
          <w:szCs w:val="24"/>
        </w:rPr>
        <w:t xml:space="preserve">υπερασπιστούν την πατρίδα και δεν μπορούν να υπερασπιστούν την τιμή του συνδικαλιστή μέσα στις Ένοπλες Δυνάμεις; </w:t>
      </w:r>
    </w:p>
    <w:p w14:paraId="0D0A0D3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κυρία Κανέλλη. Να μας πει και ο κ. Δαβάκης.</w:t>
      </w:r>
    </w:p>
    <w:p w14:paraId="0D0A0D3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Όχι, μισό λεπτό. Ακούστε με. </w:t>
      </w:r>
    </w:p>
    <w:p w14:paraId="0D0A0D3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bCs/>
          <w:szCs w:val="24"/>
        </w:rPr>
        <w:t>τροπολογία</w:t>
      </w:r>
      <w:r>
        <w:rPr>
          <w:rFonts w:eastAsia="Times New Roman" w:cs="Times New Roman"/>
          <w:szCs w:val="24"/>
        </w:rPr>
        <w:t xml:space="preserve"> </w:t>
      </w:r>
      <w:r>
        <w:rPr>
          <w:rFonts w:eastAsia="Times New Roman" w:cs="Times New Roman"/>
          <w:szCs w:val="24"/>
        </w:rPr>
        <w:t xml:space="preserve">που φέρατε πάσχει. Σας λέμε ότι πάσχει. Εμείς είμαστε υπέρ του συνδικαλισμού, γι’ αυτό και θα την ψηφίσουμε. Όμως, πάσχει σε πολύ ουσιαστικά πράγματα. Θα μπορούσατε να κρατήσετε το νομοθετικό πλαίσιο του 82 με μερικές παρεκκλίσεις. </w:t>
      </w:r>
    </w:p>
    <w:p w14:paraId="0D0A0D4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Θα σας φέρω ένα χαρακτη</w:t>
      </w:r>
      <w:r>
        <w:rPr>
          <w:rFonts w:eastAsia="Times New Roman" w:cs="Times New Roman"/>
          <w:szCs w:val="24"/>
        </w:rPr>
        <w:t>ριστικό: Δεν διασφαλίζεται το δικαίωμα, έτσι όπως το φέρατε, της ελεύθερης έκφρασης στις στρατιωτικές, δικαστικές και διοικητικές αρχές. Γιατί; Επειδή δεν υπάρχει πρόβλεψη για τη συνδικαλιστική προστασία των μελών των οργάνων των ενώσεων. Από την ώρα που δ</w:t>
      </w:r>
      <w:r>
        <w:rPr>
          <w:rFonts w:eastAsia="Times New Roman" w:cs="Times New Roman"/>
          <w:szCs w:val="24"/>
        </w:rPr>
        <w:t>εν υπάρχει προστασία των συνδικαλιστών, αύριο το πρωί οποιοσδήποτε μπορεί να τους χτυπήσει χωρίς να φαίνεται, επειδή είναι συνδικαλιστές. Άρα, είναι περιορισμένο το δικαίωμα.</w:t>
      </w:r>
    </w:p>
    <w:p w14:paraId="0D0A0D4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Στην παράγραφο 3 του άρθρο</w:t>
      </w:r>
      <w:r>
        <w:rPr>
          <w:rFonts w:eastAsia="Times New Roman" w:cs="Times New Roman"/>
          <w:szCs w:val="24"/>
        </w:rPr>
        <w:t>υ</w:t>
      </w:r>
      <w:r>
        <w:rPr>
          <w:rFonts w:eastAsia="Times New Roman" w:cs="Times New Roman"/>
          <w:szCs w:val="24"/>
        </w:rPr>
        <w:t xml:space="preserve"> 30 περιορίζεται σε τέτοιο βαθμό το δικαίωμα της σύστα</w:t>
      </w:r>
      <w:r>
        <w:rPr>
          <w:rFonts w:eastAsia="Times New Roman" w:cs="Times New Roman"/>
          <w:szCs w:val="24"/>
        </w:rPr>
        <w:t xml:space="preserve">σης σωματείων και συμμετοχής σε αυτό, που δεν επιτρέπεται να υπερβαίνει τα όρια που προσδιορίζονται από τις ιδιομορφίες και την αποστολή του σε ιδιαίτερα τον εθνικό, κοινωνικό και υπερκομματικό χαρακτήρα των Ενόπλων Δυνάμεων. </w:t>
      </w:r>
      <w:r>
        <w:rPr>
          <w:rFonts w:eastAsia="Times New Roman" w:cs="Times New Roman"/>
          <w:szCs w:val="24"/>
          <w:lang w:val="en-US"/>
        </w:rPr>
        <w:t>K</w:t>
      </w:r>
      <w:r>
        <w:rPr>
          <w:rFonts w:eastAsia="Times New Roman" w:cs="Times New Roman"/>
          <w:szCs w:val="24"/>
        </w:rPr>
        <w:t>αι μέσα στην ασάφεια τα απαγο</w:t>
      </w:r>
      <w:r>
        <w:rPr>
          <w:rFonts w:eastAsia="Times New Roman" w:cs="Times New Roman"/>
          <w:szCs w:val="24"/>
        </w:rPr>
        <w:t>ρεύετε όλα. Μπουμ και κάτω!</w:t>
      </w:r>
    </w:p>
    <w:p w14:paraId="0D0A0D4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Πάω λίγο παρακάτω στην παράγραφο 5. Είναι χαρακτηριστικά, γιατί είναι κρίμα. Είναι ευκαιρία για τον συνδικαλισμό, για να είναι υγιής, ανοιχτός, φανερός, καθαρός μέσα στις Ένοπλες Δυνάμεις. Αν είναι </w:t>
      </w:r>
      <w:r>
        <w:rPr>
          <w:rFonts w:eastAsia="Times New Roman" w:cs="Times New Roman"/>
          <w:szCs w:val="24"/>
        </w:rPr>
        <w:lastRenderedPageBreak/>
        <w:t>σάρξ εκ της σαρκώς μας και άρα</w:t>
      </w:r>
      <w:r>
        <w:rPr>
          <w:rFonts w:eastAsia="Times New Roman" w:cs="Times New Roman"/>
          <w:szCs w:val="24"/>
        </w:rPr>
        <w:t xml:space="preserve"> δημοκρατικά δομημένες οι Ένοπλες Δυνάμεις, τότε δεν έχουμε τίποτα να φοβηθούμε. Γιατί ο φόβος πάει σε άλλες εποχές. Αφού είναι σάρξ εκ της σαρκώς μας, τι φοβάστε; </w:t>
      </w:r>
    </w:p>
    <w:p w14:paraId="0D0A0D4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Κάθε στρατιωτικός ασφαλώς έχει το δικαίωμα να είναι μέλος της ένωσης που υπηρετεί. Δεν μου </w:t>
      </w:r>
      <w:r>
        <w:rPr>
          <w:rFonts w:eastAsia="Times New Roman" w:cs="Times New Roman"/>
          <w:szCs w:val="24"/>
        </w:rPr>
        <w:t xml:space="preserve">λέτε, άμα έρθει η μετάθεσή του και γράφεται σε νέα οργάνωση τι γίνεται; Εμείς ερχόμαστε και σας λέμε ότι πρέπει να διασφαλίζεται ότι δεν μπορεί να ψηφίζει για όργανα της </w:t>
      </w:r>
      <w:r>
        <w:rPr>
          <w:rFonts w:eastAsia="Times New Roman" w:cs="Times New Roman"/>
          <w:szCs w:val="24"/>
        </w:rPr>
        <w:t>Πανελλήνιας Οργάνωσης</w:t>
      </w:r>
      <w:r>
        <w:rPr>
          <w:rFonts w:eastAsia="Times New Roman" w:cs="Times New Roman"/>
          <w:szCs w:val="24"/>
        </w:rPr>
        <w:t>, πριν λήξει η θητεία των αντιπροσώπων που είχε ψηφίσει στην προη</w:t>
      </w:r>
      <w:r>
        <w:rPr>
          <w:rFonts w:eastAsia="Times New Roman" w:cs="Times New Roman"/>
          <w:szCs w:val="24"/>
        </w:rPr>
        <w:t xml:space="preserve">γούμενη οργάνωση, για να μην υπάρχουν διπλοψηφίες. </w:t>
      </w:r>
    </w:p>
    <w:p w14:paraId="0D0A0D4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Άμα θέλετε, κάντε το. Μα, τι θα κάνει; Θα ψηφίζει για την Πανελλήνια Οργάνωση, θα παίρνει μετάθεση, θα πηγαίνει αλλού, θα γράφεται αλλού και θα ξαναψηφίζει πριν να έχει τελειώσει η θητεία; </w:t>
      </w:r>
    </w:p>
    <w:p w14:paraId="0D0A0D4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Και κλείνω. Σε</w:t>
      </w:r>
      <w:r>
        <w:rPr>
          <w:rFonts w:eastAsia="Times New Roman" w:cs="Times New Roman"/>
          <w:szCs w:val="24"/>
        </w:rPr>
        <w:t xml:space="preserve"> καμμία περίπτωση δεν συμφωνoύμε με την ψήφο με εξουσιοδότηση -έχω πάρα πολλά πράγματα να σας πω, άμα θέλετε να σας τα υποβάλω- και μάλιστα, με τη δυνατότητα της πολλαπλής εξουσιοδότησης στο ίδιο πρόσωπο. </w:t>
      </w:r>
    </w:p>
    <w:p w14:paraId="0D0A0D4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ΕΥΑΓΓΕΛΙΑ </w:t>
      </w:r>
      <w:r>
        <w:rPr>
          <w:rFonts w:eastAsia="Times New Roman" w:cs="Times New Roman"/>
          <w:b/>
          <w:szCs w:val="24"/>
        </w:rPr>
        <w:t xml:space="preserve">(ΒΑΛΙΑ) </w:t>
      </w:r>
      <w:r>
        <w:rPr>
          <w:rFonts w:eastAsia="Times New Roman" w:cs="Times New Roman"/>
          <w:b/>
          <w:szCs w:val="24"/>
        </w:rPr>
        <w:t xml:space="preserve">ΒΑΓΙΩΝΑΚΗ: </w:t>
      </w:r>
      <w:r>
        <w:rPr>
          <w:rFonts w:eastAsia="Times New Roman" w:cs="Times New Roman"/>
          <w:szCs w:val="24"/>
        </w:rPr>
        <w:t xml:space="preserve">Δύο είναι. </w:t>
      </w:r>
    </w:p>
    <w:p w14:paraId="0D0A0D4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ΛΙΑΝΑ</w:t>
      </w:r>
      <w:r>
        <w:rPr>
          <w:rFonts w:eastAsia="Times New Roman" w:cs="Times New Roman"/>
          <w:b/>
          <w:szCs w:val="24"/>
        </w:rPr>
        <w:t xml:space="preserve"> ΚΑΝΕΛΛΗ: </w:t>
      </w:r>
      <w:r>
        <w:rPr>
          <w:rFonts w:eastAsia="Times New Roman" w:cs="Times New Roman"/>
          <w:szCs w:val="24"/>
        </w:rPr>
        <w:t xml:space="preserve">Έστω δύο. Δεν παύει να είναι. Το δύο γίνεται εύκολα τρία και τέσσερα και πέντε. </w:t>
      </w:r>
    </w:p>
    <w:p w14:paraId="0D0A0D4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Η ψήφος για εμάς, για το Κομμουνιστικό Κόμμα, που δεν φοβόμαστε τον συνδικαλισμό, είναι ατομικό δικαίωμα. </w:t>
      </w:r>
    </w:p>
    <w:p w14:paraId="0D0A0D4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w:t>
      </w:r>
      <w:r>
        <w:rPr>
          <w:rFonts w:eastAsia="Times New Roman" w:cs="Times New Roman"/>
          <w:b/>
          <w:szCs w:val="24"/>
        </w:rPr>
        <w:t>Ανεξα</w:t>
      </w:r>
      <w:r>
        <w:rPr>
          <w:rFonts w:eastAsia="Times New Roman" w:cs="Times New Roman"/>
          <w:b/>
          <w:szCs w:val="24"/>
        </w:rPr>
        <w:t xml:space="preserve">ρτήτων </w:t>
      </w:r>
      <w:r>
        <w:rPr>
          <w:rFonts w:eastAsia="Times New Roman" w:cs="Times New Roman"/>
          <w:b/>
          <w:szCs w:val="24"/>
        </w:rPr>
        <w:t xml:space="preserve">Ελλήνων): </w:t>
      </w:r>
      <w:r>
        <w:rPr>
          <w:rFonts w:eastAsia="Times New Roman" w:cs="Times New Roman"/>
          <w:szCs w:val="24"/>
        </w:rPr>
        <w:t xml:space="preserve">Θα το αποσύρουμε, κυρία Κανέλλη, έχετε δίκιο. Θα αποσύρουμε την εξουσιοδότηση, εάν δεν έχουν αντίρρηση και οι κύριοι συνάδελφοι, που την έχουν υπογράψει. </w:t>
      </w:r>
    </w:p>
    <w:p w14:paraId="0D0A0D4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Σας παρακαλώ πάρα πολύ να το κάνετε. </w:t>
      </w:r>
    </w:p>
    <w:p w14:paraId="0D0A0D4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w:t>
      </w:r>
      <w:r>
        <w:rPr>
          <w:rFonts w:eastAsia="Times New Roman" w:cs="Times New Roman"/>
          <w:b/>
          <w:szCs w:val="24"/>
        </w:rPr>
        <w:t xml:space="preserve">ς Άμυνας-Πρόεδρος των </w:t>
      </w:r>
      <w:r>
        <w:rPr>
          <w:rFonts w:eastAsia="Times New Roman" w:cs="Times New Roman"/>
          <w:b/>
          <w:szCs w:val="24"/>
        </w:rPr>
        <w:t xml:space="preserve">Ανεξαρτήτων </w:t>
      </w:r>
      <w:r>
        <w:rPr>
          <w:rFonts w:eastAsia="Times New Roman" w:cs="Times New Roman"/>
          <w:b/>
          <w:szCs w:val="24"/>
        </w:rPr>
        <w:t xml:space="preserve">Ελλήνων): </w:t>
      </w:r>
      <w:r>
        <w:rPr>
          <w:rFonts w:eastAsia="Times New Roman" w:cs="Times New Roman"/>
          <w:szCs w:val="24"/>
        </w:rPr>
        <w:t>Εάν συμφωνούμε όλοι θα την αποσύρουμε.</w:t>
      </w:r>
    </w:p>
    <w:p w14:paraId="0D0A0D4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Επί της ομιλίας της κυρίας Κανέλλη, κύριε Δαβάκη, τι έχετε να πείτε; </w:t>
      </w:r>
    </w:p>
    <w:p w14:paraId="0D0A0D4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Ακούστε με. </w:t>
      </w:r>
    </w:p>
    <w:p w14:paraId="0D0A0D4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Τελειώσατ</w:t>
      </w:r>
      <w:r>
        <w:rPr>
          <w:rFonts w:eastAsia="Times New Roman" w:cs="Times New Roman"/>
          <w:szCs w:val="24"/>
        </w:rPr>
        <w:t>ε, κυρία Κανέλλη. Σας παρακαλώ!</w:t>
      </w:r>
    </w:p>
    <w:p w14:paraId="0D0A0D4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Τελειώνω, αμέσως, κύριε Πρόεδρε.</w:t>
      </w:r>
    </w:p>
    <w:p w14:paraId="0D0A0D5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Κύριε Πρόεδρε, μια κουβέντα έχω να πω. Θέλω να πω υπομονετικά μια κουβέντα. Δεν έχω διακόψει κανέναν, δεν έχω πάρει μισό λεπτό από κανέναν.</w:t>
      </w:r>
    </w:p>
    <w:p w14:paraId="0D0A0D5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Έχετε μια διάταξη -και αυτό σας το λ</w:t>
      </w:r>
      <w:r>
        <w:rPr>
          <w:rFonts w:eastAsia="Times New Roman" w:cs="Times New Roman"/>
          <w:szCs w:val="24"/>
        </w:rPr>
        <w:t>έω για λόγους ηθικής και αισθητικής- που απαγορεύει την έκφραση προστριβών και αντιδικιών, που πρέπει κατά τη γνώμη μας να απαλειφθεί. Όλοι οι πολίτες οφείλουν να εκφράζονται με ευπρέπεια και δεν χρειάζεται ειδική αναφορά στους στρατιωτικούς στη συγκεκριμέ</w:t>
      </w:r>
      <w:r>
        <w:rPr>
          <w:rFonts w:eastAsia="Times New Roman" w:cs="Times New Roman"/>
          <w:szCs w:val="24"/>
        </w:rPr>
        <w:t xml:space="preserve">νη περίπτωση. Εάν θέλουμε να τους αντιμετωπίσουμε σαν ίσους προς ίσους, με τις ιδιαιτερότητες, που είναι και περιοριστικές για τους ίδιους, των δικαιωμάτων τους, ας μην τους κάνουμε και συστάσεις. </w:t>
      </w:r>
      <w:r>
        <w:rPr>
          <w:rFonts w:eastAsia="Times New Roman" w:cs="Times New Roman"/>
          <w:szCs w:val="24"/>
        </w:rPr>
        <w:lastRenderedPageBreak/>
        <w:t xml:space="preserve">Τα φοράνε τα γαλόνια. Μην φτάνουμε δηλαδή να τους λέμε ότι </w:t>
      </w:r>
      <w:r>
        <w:rPr>
          <w:rFonts w:eastAsia="Times New Roman" w:cs="Times New Roman"/>
          <w:szCs w:val="24"/>
        </w:rPr>
        <w:t>ειδικά επειδή είσαστε στρατιωτικοί και έχετε τα γαλόνια και τη στολή, κοιτάξτε να είστε και καλά παιδιά σε σχέση με τους πολίτες, που μπορεί και να μην είναι.</w:t>
      </w:r>
    </w:p>
    <w:p w14:paraId="0D0A0D5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Με αυτές τις παρατηρήσεις θα τοποθετηθούμε αναλυτικά επί των άρθρων στην ψηφοφορία. </w:t>
      </w:r>
    </w:p>
    <w:p w14:paraId="0D0A0D5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Γεώργιος Βαρεμένος): </w:t>
      </w:r>
      <w:r>
        <w:rPr>
          <w:rFonts w:eastAsia="Times New Roman" w:cs="Times New Roman"/>
          <w:szCs w:val="24"/>
        </w:rPr>
        <w:t>Ορίστε, κύριε Δαβάκη, έχετε τον λόγο. Βλέπετε τον Στάλιν επελαύνοντα;</w:t>
      </w:r>
    </w:p>
    <w:p w14:paraId="0D0A0D5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Δεν άκουσα τι είπατε, κύριε Πρόεδρε. Ενώ ερχόμουν είπατε κάτι. Αν βλέπουμε τι;</w:t>
      </w:r>
    </w:p>
    <w:p w14:paraId="0D0A0D5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Στάλιν επελαύνοντα, που είπε η</w:t>
      </w:r>
      <w:r>
        <w:rPr>
          <w:rFonts w:eastAsia="Times New Roman" w:cs="Times New Roman"/>
          <w:szCs w:val="24"/>
        </w:rPr>
        <w:t xml:space="preserve"> κυρία Κανέλλη. </w:t>
      </w:r>
    </w:p>
    <w:p w14:paraId="0D0A0D5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Κοιτάξτε, δεν είστε σε τηλεπαράθυρα, είστε Προεδρεύων της Βουλής των Ελλήνων. Λίγο ευπρέπεια και σοβαρότητα, παρακαλώ. </w:t>
      </w:r>
    </w:p>
    <w:p w14:paraId="0D0A0D5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 καλά τώρα, κύριε Δαβάκη. </w:t>
      </w:r>
    </w:p>
    <w:p w14:paraId="0D0A0D5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ΔΑΒΑΚΗΣ: </w:t>
      </w:r>
      <w:r>
        <w:rPr>
          <w:rFonts w:eastAsia="Times New Roman" w:cs="Times New Roman"/>
          <w:szCs w:val="24"/>
        </w:rPr>
        <w:t xml:space="preserve">Οποιαδήποτε </w:t>
      </w:r>
      <w:r>
        <w:rPr>
          <w:rFonts w:eastAsia="Times New Roman" w:cs="Times New Roman"/>
          <w:szCs w:val="24"/>
        </w:rPr>
        <w:t>περαιτέρω συζήτηση, μετά μάλιστα και την ουσιαστική παρέμβαση της κ. Κανέλλη, περί συνδικαλισμού, μας εμβάλει όλους στη συζήτηση περί αυτής της υπόθεσης, οπότε δεν έχει κανένα νόημα.</w:t>
      </w:r>
    </w:p>
    <w:p w14:paraId="0D0A0D5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Εγώ ρωτώ τώρα, στο τέλος της συνεδρίασης, ευθέως τον κ. Καμμένο: Έχετε τη</w:t>
      </w:r>
      <w:r>
        <w:rPr>
          <w:rFonts w:eastAsia="Times New Roman" w:cs="Times New Roman"/>
          <w:szCs w:val="24"/>
        </w:rPr>
        <w:t xml:space="preserve">ν άποψη των Γενικών Επιτελείων; Οι Αρχηγοί συμφωνούν με αυτή την υπόθεση, που λέγεται συνδικαλισμός στις Ένοπλες Δυνάμεις; Υπάρχει απόφαση των Επιτελείων ή γνώμη διατυπωθείσα από τους Αρχηγούς για το άρθρο 50, κύριε Υπουργέ; </w:t>
      </w:r>
    </w:p>
    <w:p w14:paraId="0D0A0D5A"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szCs w:val="24"/>
        </w:rPr>
        <w:t xml:space="preserve">Και παρακαλώ, κρατούμενου του </w:t>
      </w:r>
      <w:r>
        <w:rPr>
          <w:rFonts w:eastAsia="Times New Roman" w:cs="Times New Roman"/>
          <w:szCs w:val="24"/>
        </w:rPr>
        <w:t xml:space="preserve">χρόνου ή μη κρατούμενου, να μου πείτε τώρα. Συμφωνούν οι Αρχηγοί; </w:t>
      </w:r>
    </w:p>
    <w:p w14:paraId="0D0A0D5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Πολιτικό ζήτημα είναι, δεν είναι στρατιωτικό. </w:t>
      </w:r>
    </w:p>
    <w:p w14:paraId="0D0A0D5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Κυρία Κανέλλη, σας παρακαλώ πολύ!</w:t>
      </w:r>
    </w:p>
    <w:p w14:paraId="0D0A0D5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Είναι πολιτικό το ζήτημα. </w:t>
      </w:r>
    </w:p>
    <w:p w14:paraId="0D0A0D5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w:t>
      </w:r>
      <w:r>
        <w:rPr>
          <w:rFonts w:eastAsia="Times New Roman" w:cs="Times New Roman"/>
          <w:b/>
          <w:szCs w:val="24"/>
        </w:rPr>
        <w:t xml:space="preserve">ος Βαρεμένος): </w:t>
      </w:r>
      <w:r>
        <w:rPr>
          <w:rFonts w:eastAsia="Times New Roman" w:cs="Times New Roman"/>
          <w:szCs w:val="24"/>
        </w:rPr>
        <w:t>Προηγουμένως, κυρία Κανέλλη…</w:t>
      </w:r>
    </w:p>
    <w:p w14:paraId="0D0A0D5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Κυρία Κανέλλη, τον πολιτικό τσαμπουκά…</w:t>
      </w:r>
    </w:p>
    <w:p w14:paraId="0D0A0D6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Μισό λεπτό, κύριε Δαβάκη. </w:t>
      </w:r>
    </w:p>
    <w:p w14:paraId="0D0A0D6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Το ζήτημα…</w:t>
      </w:r>
    </w:p>
    <w:p w14:paraId="0D0A0D6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Κυρία Κανέλλη, σας αφήσαμε να μιλάτε, αφήστε μας να μιλήσουμε και εμείς. </w:t>
      </w:r>
    </w:p>
    <w:p w14:paraId="0D0A0D63"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ΛΙΑΝΑ ΚΑΝΕΛΛΗ:</w:t>
      </w:r>
      <w:r>
        <w:rPr>
          <w:rFonts w:eastAsia="Times New Roman" w:cs="Times New Roman"/>
          <w:szCs w:val="24"/>
        </w:rPr>
        <w:t xml:space="preserve"> Στο χρώσταγα. Με έχεις διακόψει πενήντα φορές. </w:t>
      </w:r>
    </w:p>
    <w:p w14:paraId="0D0A0D6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Αφήστε με να μιλήσω. Παρακαλώ, αρκετά. Αρκετά! Άσε με να μιλήσω. Σε παρακαλώ πολύ! Να είσαι ευπρεπέσ</w:t>
      </w:r>
      <w:r>
        <w:rPr>
          <w:rFonts w:eastAsia="Times New Roman" w:cs="Times New Roman"/>
          <w:szCs w:val="24"/>
        </w:rPr>
        <w:t xml:space="preserve">τερη και να μην διακόπτεις. </w:t>
      </w:r>
    </w:p>
    <w:p w14:paraId="0D0A0D6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Εσύ είσαι ευπρεπής; </w:t>
      </w:r>
    </w:p>
    <w:p w14:paraId="0D0A0D6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Όταν δεν θέλεις, διακόπτεις. Εδώ μέσα δεν θα με διακόπτεις εσύ. </w:t>
      </w:r>
    </w:p>
    <w:p w14:paraId="0D0A0D6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Μισό λεπτό, κύριε Δαβάκη.</w:t>
      </w:r>
    </w:p>
    <w:p w14:paraId="0D0A0D6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Άντε μπράβο! </w:t>
      </w:r>
    </w:p>
    <w:p w14:paraId="0D0A0D6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Το «άντε» να το πεις στα γαϊδούρια σου. </w:t>
      </w:r>
    </w:p>
    <w:p w14:paraId="0D0A0D6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Άντε μπράβο και δεύτερη φορά! </w:t>
      </w:r>
    </w:p>
    <w:p w14:paraId="0D0A0D6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Ξέρω και εγώ να σου πω «άντε</w:t>
      </w:r>
      <w:r>
        <w:rPr>
          <w:rFonts w:eastAsia="Times New Roman" w:cs="Times New Roman"/>
          <w:szCs w:val="24"/>
        </w:rPr>
        <w:t>»</w:t>
      </w:r>
      <w:r>
        <w:rPr>
          <w:rFonts w:eastAsia="Times New Roman" w:cs="Times New Roman"/>
          <w:szCs w:val="24"/>
        </w:rPr>
        <w:t xml:space="preserve">. </w:t>
      </w:r>
    </w:p>
    <w:p w14:paraId="0D0A0D6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Κυρία Κανέλλη, σας παρακαλώ! </w:t>
      </w:r>
    </w:p>
    <w:p w14:paraId="0D0A0D6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Τα γαϊδούρια μου έχουν καλύτερη συμπ</w:t>
      </w:r>
      <w:r>
        <w:rPr>
          <w:rFonts w:eastAsia="Times New Roman" w:cs="Times New Roman"/>
          <w:szCs w:val="24"/>
        </w:rPr>
        <w:t xml:space="preserve">εριφορά. Ντροπή σου! </w:t>
      </w:r>
    </w:p>
    <w:p w14:paraId="0D0A0D6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Ντροπή σου εσένα!</w:t>
      </w:r>
    </w:p>
    <w:p w14:paraId="0D0A0D6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Παρακαλώ ηρεμήστε.</w:t>
      </w:r>
    </w:p>
    <w:p w14:paraId="0D0A0D7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ΔΑΒΑΚΗΣ:</w:t>
      </w:r>
      <w:r>
        <w:rPr>
          <w:rFonts w:eastAsia="Times New Roman" w:cs="Times New Roman"/>
          <w:szCs w:val="24"/>
        </w:rPr>
        <w:t xml:space="preserve"> Παρά τις βόμβες κρότου-λάμψης της κυρίας από εδώ, θα παρακαλούσα να μου απαντήσει ο κύριος Υπουργός, περί αυτού του θέματος. Είναι</w:t>
      </w:r>
      <w:r>
        <w:rPr>
          <w:rFonts w:eastAsia="Times New Roman" w:cs="Times New Roman"/>
          <w:szCs w:val="24"/>
        </w:rPr>
        <w:t xml:space="preserve"> σύμφωνοι οι Αρχηγοί, κύριε Καμμένο, για αυτό που φέρνετε; Εάν δεν μου απαντήσετε, θεωρώ ότι η ηγεσία των Ενόπλων Δυνάμεων είναι αρνητική προς αυτό το νομοθέτημα, το οποίο μας φέρνετε. Παρακαλώ, την απάντησή σας.</w:t>
      </w:r>
    </w:p>
    <w:p w14:paraId="0D0A0D71"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ΠΡΟΕΔΡΕΥΩΝ (Γεώργιος Βαρεμένος):</w:t>
      </w:r>
      <w:r>
        <w:rPr>
          <w:rFonts w:eastAsia="Times New Roman" w:cs="Times New Roman"/>
          <w:szCs w:val="24"/>
        </w:rPr>
        <w:t xml:space="preserve"> Θα απαντήσ</w:t>
      </w:r>
      <w:r>
        <w:rPr>
          <w:rFonts w:eastAsia="Times New Roman" w:cs="Times New Roman"/>
          <w:szCs w:val="24"/>
        </w:rPr>
        <w:t>ει μετά ο κύριος Υπουργός.</w:t>
      </w:r>
    </w:p>
    <w:p w14:paraId="0D0A0D7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Θα μου επιβάλλετε να σας απαντήσω τώρα;</w:t>
      </w:r>
    </w:p>
    <w:p w14:paraId="0D0A0D7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Εκλαμβάνω ως αρνητική τη θέση.</w:t>
      </w:r>
    </w:p>
    <w:p w14:paraId="0D0A0D7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w:t>
      </w:r>
      <w:r>
        <w:rPr>
          <w:rFonts w:eastAsia="Times New Roman" w:cs="Times New Roman"/>
          <w:b/>
          <w:szCs w:val="24"/>
        </w:rPr>
        <w:t>Ανεξαρτήτων Ελλήνων):</w:t>
      </w:r>
      <w:r>
        <w:rPr>
          <w:rFonts w:eastAsia="Times New Roman" w:cs="Times New Roman"/>
          <w:szCs w:val="24"/>
        </w:rPr>
        <w:t xml:space="preserve"> Σας παρακαλώ! Ντροπή σας πια!</w:t>
      </w:r>
    </w:p>
    <w:p w14:paraId="0D0A0D7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Μισό λεπτό, κύριε Καμμένε.</w:t>
      </w:r>
    </w:p>
    <w:p w14:paraId="0D0A0D7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Δαβάκη, επειδή κάνετε λόγο για ευπρέπεια, σας παρακαλώ πάρα πολύ!</w:t>
      </w:r>
    </w:p>
    <w:p w14:paraId="0D0A0D7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Έχετε σύμμαχο τον Πρόεδρο, έχετε σύμμαχο την κ. Κανέλ</w:t>
      </w:r>
      <w:r>
        <w:rPr>
          <w:rFonts w:eastAsia="Times New Roman" w:cs="Times New Roman"/>
          <w:szCs w:val="24"/>
        </w:rPr>
        <w:t xml:space="preserve">λη, όλους. Έχετε ανάγκη! </w:t>
      </w:r>
    </w:p>
    <w:p w14:paraId="0D0A0D7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Αλλάξτε έδρανο! Μιλήστε με τη Χρυσή Αυγή!</w:t>
      </w:r>
    </w:p>
    <w:p w14:paraId="0D0A0D7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Εγώ δεν θα σας μοιάσω να αλλάξω κόμμα, κύριε Καμμένο, όπως εσείς και να συνεργάζομαι με τη Ρ</w:t>
      </w:r>
      <w:r>
        <w:rPr>
          <w:rFonts w:eastAsia="Times New Roman" w:cs="Times New Roman"/>
          <w:szCs w:val="24"/>
        </w:rPr>
        <w:t>ιζοσπαστική Αριστερά.</w:t>
      </w:r>
    </w:p>
    <w:p w14:paraId="0D0A0D7A" w14:textId="77777777" w:rsidR="00E2285C" w:rsidRDefault="00095D94">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0D0A0D7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Πρέπει να προστατέψουμε λίγο τον ομιλητή, κύριε Πρόεδρε.</w:t>
      </w:r>
    </w:p>
    <w:p w14:paraId="0D0A0D7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Τι είπατε, κύριε Μηταράκη;</w:t>
      </w:r>
    </w:p>
    <w:p w14:paraId="0D0A0D7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Να προστατέψουμε λίγο τον ομιλητή.</w:t>
      </w:r>
    </w:p>
    <w:p w14:paraId="0D0A0D7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w:t>
      </w:r>
      <w:r>
        <w:rPr>
          <w:rFonts w:eastAsia="Times New Roman" w:cs="Times New Roman"/>
          <w:b/>
          <w:szCs w:val="24"/>
        </w:rPr>
        <w:t>ΔΑΒΑΚΗΣ:</w:t>
      </w:r>
      <w:r>
        <w:rPr>
          <w:rFonts w:eastAsia="Times New Roman" w:cs="Times New Roman"/>
          <w:szCs w:val="24"/>
        </w:rPr>
        <w:t xml:space="preserve"> Ο κύριος Πρόεδρος έχει εκδηλώσει...</w:t>
      </w:r>
    </w:p>
    <w:p w14:paraId="0D0A0D7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Πρέπει να αυτοπροστατευθεί ο ομιλητής, όμως.</w:t>
      </w:r>
    </w:p>
    <w:p w14:paraId="0D0A0D8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Πρέπει να αυτοπροστατευθώ! Αυτήν την ανάγκη θα έχουμε πλέον, να αυτοπροστατευόμαστε.</w:t>
      </w:r>
    </w:p>
    <w:p w14:paraId="0D0A0D8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w:t>
      </w:r>
      <w:r>
        <w:rPr>
          <w:rFonts w:eastAsia="Times New Roman" w:cs="Times New Roman"/>
          <w:b/>
          <w:szCs w:val="24"/>
        </w:rPr>
        <w:t>ς):</w:t>
      </w:r>
      <w:r>
        <w:rPr>
          <w:rFonts w:eastAsia="Times New Roman" w:cs="Times New Roman"/>
          <w:szCs w:val="24"/>
        </w:rPr>
        <w:t xml:space="preserve"> Συνεχίστε, κύριε Δαβάκη, δεν καταλαβαίνω τι εννοείτε.</w:t>
      </w:r>
    </w:p>
    <w:p w14:paraId="0D0A0D8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Σας παρακαλώ! Άντε!</w:t>
      </w:r>
    </w:p>
    <w:p w14:paraId="0D0A0D8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«Άντε»; Αυτό είναι ευπρέπεια; Αυτό είναι ευπρέπεια;</w:t>
      </w:r>
    </w:p>
    <w:p w14:paraId="0D0A0D8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Κύριε Βαρεμένε, θα με αφήσετε να ολοκληρώσω;</w:t>
      </w:r>
    </w:p>
    <w:p w14:paraId="0D0A0D8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(Γεώργιος Βαρεμένος):</w:t>
      </w:r>
      <w:r>
        <w:rPr>
          <w:rFonts w:eastAsia="Times New Roman" w:cs="Times New Roman"/>
          <w:szCs w:val="24"/>
        </w:rPr>
        <w:t xml:space="preserve"> Σας παρακαλώ πάρα πολύ συνεχίστε. Σας αφήνω!</w:t>
      </w:r>
    </w:p>
    <w:p w14:paraId="0D0A0D8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Θα με αφήσετε να ολοκληρώσω. Αλλιώς, να έρθει ο Πρόεδρος της Βουλής να καταλάβει την Έδρα.</w:t>
      </w:r>
    </w:p>
    <w:p w14:paraId="0D0A0D8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Συνεχίστε!</w:t>
      </w:r>
    </w:p>
    <w:p w14:paraId="0D0A0D8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Να έρθει ο Πρόε</w:t>
      </w:r>
      <w:r>
        <w:rPr>
          <w:rFonts w:eastAsia="Times New Roman" w:cs="Times New Roman"/>
          <w:szCs w:val="24"/>
        </w:rPr>
        <w:t>δρος της Βουλής στην Έδρα. Δεν μπορείτε να κλείσετε τη διαδικασία. Διακόπτομαι συνέχεια.</w:t>
      </w:r>
    </w:p>
    <w:p w14:paraId="0D0A0D8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Συνεχίστε! Συνεχίστε!</w:t>
      </w:r>
    </w:p>
    <w:p w14:paraId="0D0A0D8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Και αριστερά και δεξιά!</w:t>
      </w:r>
    </w:p>
    <w:p w14:paraId="0D0A0D8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Διέκοψα εγώ εσάς;</w:t>
      </w:r>
    </w:p>
    <w:p w14:paraId="0D0A0D8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Ναι! Ναι! Και από εσάς.</w:t>
      </w:r>
    </w:p>
    <w:p w14:paraId="0D0A0D8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Σιγά μην είσαι και στο κέντρο!</w:t>
      </w:r>
    </w:p>
    <w:p w14:paraId="0D0A0D8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Για την περίφημη ΜΟΜΚΑ, αυτά τα οποία λέγονται για τη ΜΟΜΚΑ σαφώς αφορούν μία αρχική διάνοιξη δρόμου, ένα δρομολόγιο, αντιπυρικά έργα κ.λπ. γιατί αν μπούμε σε εξειδικ</w:t>
      </w:r>
      <w:r>
        <w:rPr>
          <w:rFonts w:eastAsia="Times New Roman" w:cs="Times New Roman"/>
          <w:szCs w:val="24"/>
        </w:rPr>
        <w:t>ευμένες καταστάσεις, σαφώς νομίζω ότι –και η Κυβέρνηση το δέχεται- θα πρόκειται περί παρωδίας.</w:t>
      </w:r>
    </w:p>
    <w:p w14:paraId="0D0A0D8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Όλα αυτά, όπως είπε και ο κ. Βίτσας προηγουμένως για το χωριό του, προϋποθέτουν να εξυπηρετούν επιχειρησιακούς σκοπούς. Ερωτώ: Το κόστος των καυσίμων, των ελαιολ</w:t>
      </w:r>
      <w:r>
        <w:rPr>
          <w:rFonts w:eastAsia="Times New Roman" w:cs="Times New Roman"/>
          <w:szCs w:val="24"/>
        </w:rPr>
        <w:t>ιπαντικών, όλα αυτά τα οποία αφορούν ένα τέτοιο έργο, ποιος θα τα επιβαρυνθεί; Το είπα και στην αρχή της ομιλίας μου.</w:t>
      </w:r>
    </w:p>
    <w:p w14:paraId="0D0A0D9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Σε περιπτώσεις άλλου φορέα, υπάρχουν σίγουρα οι αλληλόχρεοι λογαριασμοί. Στην παρούσα περίπτωση, όταν δεν υπάρχει άλλος φορέας –που το λέε</w:t>
      </w:r>
      <w:r>
        <w:rPr>
          <w:rFonts w:eastAsia="Times New Roman" w:cs="Times New Roman"/>
          <w:szCs w:val="24"/>
        </w:rPr>
        <w:t>ι βέβαια το νομοσχέδιο- ποιος θα το επιβαρυνθεί αυτό το κόστος;</w:t>
      </w:r>
    </w:p>
    <w:p w14:paraId="0D0A0D9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Το κόστος μεταφοράς, κύριε Υπουργέ, θα μηχανήματα να ανοίξουν ένα δρόμο, ποιος το επιβαρύνεται; Πώς θα μεταφερθούν αυτά τα μηχανήματα; Με το Πολεμικό Ναυτικό; Με τα αρματαγωγά; Να μας πείτε τώ</w:t>
      </w:r>
      <w:r>
        <w:rPr>
          <w:rFonts w:eastAsia="Times New Roman" w:cs="Times New Roman"/>
          <w:szCs w:val="24"/>
        </w:rPr>
        <w:t>ρα στην ομιλία σας, στην απάντησή σας.</w:t>
      </w:r>
    </w:p>
    <w:p w14:paraId="0D0A0D9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Ποιος θα αναλάβει το κόστος της συντήρησης των μηχανημάτων και των οχημάτων, που θα εργάζονται για το συγκεκριμένο έργο, δεδομένου ότι η φύση της εργασίας, αλλά και η παλαιότητα των μηχανημάτων απαιτεί μία συγκεκριμέν</w:t>
      </w:r>
      <w:r>
        <w:rPr>
          <w:rFonts w:eastAsia="Times New Roman" w:cs="Times New Roman"/>
          <w:szCs w:val="24"/>
        </w:rPr>
        <w:t>η συντήρηση η οποία δεν υπάρχει; Και νομίζω ότι όλα αυτά τα ξέρετε πολύ καλά, εκτός και αν δεν σας έχουν ενημερώσει.</w:t>
      </w:r>
    </w:p>
    <w:p w14:paraId="0D0A0D9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Γνωρίζετε, άλλωστε, ότι η ημερήσια αποζημίωση στα εκτός έδρας είναι 29,35 ευρώ για κάθε άτομο συν τη δαπάνη 35 ευρώ για διαμονή. Όλα αυτά δ</w:t>
      </w:r>
      <w:r>
        <w:rPr>
          <w:rFonts w:eastAsia="Times New Roman" w:cs="Times New Roman"/>
          <w:szCs w:val="24"/>
        </w:rPr>
        <w:t xml:space="preserve">εν θα επιβαρύνουν τους λειτουργικούς προϋπολογισμούς των </w:t>
      </w:r>
      <w:r>
        <w:rPr>
          <w:rFonts w:eastAsia="Times New Roman" w:cs="Times New Roman"/>
          <w:szCs w:val="24"/>
        </w:rPr>
        <w:t>επιτελείων</w:t>
      </w:r>
      <w:r>
        <w:rPr>
          <w:rFonts w:eastAsia="Times New Roman" w:cs="Times New Roman"/>
          <w:szCs w:val="24"/>
        </w:rPr>
        <w:t xml:space="preserve">; </w:t>
      </w:r>
    </w:p>
    <w:p w14:paraId="0D0A0D9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Για ποια έργα μιλάμε, λοιπόν; Για ποια ΜΟΜΚΑ η οποία αυτήν τη στιγμή -347 Τάγμα Μηχανικού και άλλα- βρίσκονται στα όριά τους. Ποιο είναι το κόστος μεταφοράς του προσωπικού στον χώρο του </w:t>
      </w:r>
      <w:r>
        <w:rPr>
          <w:rFonts w:eastAsia="Times New Roman" w:cs="Times New Roman"/>
          <w:szCs w:val="24"/>
        </w:rPr>
        <w:t>έργου; Και εδώ θα πρέπει να ληφθεί υπ’ όψιν και το εναλλασσόμενο προσωπικό, διότι όπως γνωρίζετε ένα προσωπικό το οποίο θα ασχολείται με διάνοιξη δρόμων, με έργα κ.λπ. δεν μπορεί να γίνεται συνέχεια αυτό, πρέπει να γυρίσει να δει και την οικογένειά του και</w:t>
      </w:r>
      <w:r>
        <w:rPr>
          <w:rFonts w:eastAsia="Times New Roman" w:cs="Times New Roman"/>
          <w:szCs w:val="24"/>
        </w:rPr>
        <w:t xml:space="preserve"> να εναλλαχθεί και με άλλο προσωπικό.</w:t>
      </w:r>
    </w:p>
    <w:p w14:paraId="0D0A0D9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Όλα αυτά έχουμε σήμερα την πολυτέλεια να τα θεσμοθετήσουμε και σε ειδική υπηρεσία, όπως εσείς κάνετε; Αυτό είναι το ζήτημα. Και νομίζω ότι σε αυτά τα οποία συμβαίνουν περισσότερο φόβο και προβληματισμό προκαλούν και –θ</w:t>
      </w:r>
      <w:r>
        <w:rPr>
          <w:rFonts w:eastAsia="Times New Roman" w:cs="Times New Roman"/>
          <w:szCs w:val="24"/>
        </w:rPr>
        <w:t xml:space="preserve">α έλεγα- και την αλυσιτελή διάθεση όλης αυτής της καταστάσεως που εσείς θέλετε να θεραπεύσετε όσον αφορά κάποια έργα. Είπε ο κ. Καραγιαννίδης για έργα στον Έβρο, άμα κοπεί το ρεύμα. Αυτά έχουν λυθεί χρόνια, κύριε Καραγιαννίδη. Και ο </w:t>
      </w:r>
      <w:r>
        <w:rPr>
          <w:rFonts w:eastAsia="Times New Roman" w:cs="Times New Roman"/>
          <w:szCs w:val="24"/>
        </w:rPr>
        <w:t>στρατός</w:t>
      </w:r>
      <w:r>
        <w:rPr>
          <w:rFonts w:eastAsia="Times New Roman" w:cs="Times New Roman"/>
          <w:szCs w:val="24"/>
        </w:rPr>
        <w:t xml:space="preserve"> επεμβαίνει και </w:t>
      </w:r>
      <w:r>
        <w:rPr>
          <w:rFonts w:eastAsia="Times New Roman" w:cs="Times New Roman"/>
          <w:szCs w:val="24"/>
        </w:rPr>
        <w:t>«</w:t>
      </w:r>
      <w:r>
        <w:rPr>
          <w:rFonts w:eastAsia="Times New Roman" w:cs="Times New Roman"/>
          <w:szCs w:val="24"/>
        </w:rPr>
        <w:t>ΚΑΛΛΙΚΡΑΤΗΣ</w:t>
      </w:r>
      <w:r>
        <w:rPr>
          <w:rFonts w:eastAsia="Times New Roman" w:cs="Times New Roman"/>
          <w:szCs w:val="24"/>
        </w:rPr>
        <w:t xml:space="preserve">» υπάρχει και από όλα. Τώρα καταλαβαίνω ότι πρέπει να στηρίξετε, αλλά μην παραβιάζουμε ανοιχτές θύρες. Τόσα χρόνια τι γινόταν δηλαδή; </w:t>
      </w:r>
    </w:p>
    <w:p w14:paraId="0D0A0D96" w14:textId="77777777" w:rsidR="00E2285C" w:rsidRDefault="00095D94">
      <w:pPr>
        <w:spacing w:line="600" w:lineRule="auto"/>
        <w:ind w:firstLine="720"/>
        <w:contextualSpacing/>
        <w:jc w:val="both"/>
        <w:rPr>
          <w:rFonts w:eastAsia="Times New Roman"/>
          <w:szCs w:val="24"/>
        </w:rPr>
      </w:pPr>
      <w:r>
        <w:rPr>
          <w:rFonts w:eastAsia="Times New Roman"/>
          <w:b/>
          <w:szCs w:val="24"/>
        </w:rPr>
        <w:t>ΧΡΗΣΤΟΣ ΚΑΡΑΓΙΑΝΝΙΔΗΣ:</w:t>
      </w:r>
      <w:r>
        <w:rPr>
          <w:rFonts w:eastAsia="Times New Roman"/>
          <w:szCs w:val="24"/>
        </w:rPr>
        <w:t xml:space="preserve"> Τέσσερα εκατομμύρια πλήρωσαν στον Έβρο.</w:t>
      </w:r>
    </w:p>
    <w:p w14:paraId="0D0A0D97" w14:textId="77777777" w:rsidR="00E2285C" w:rsidRDefault="00095D94">
      <w:pPr>
        <w:spacing w:line="600" w:lineRule="auto"/>
        <w:ind w:firstLine="720"/>
        <w:contextualSpacing/>
        <w:jc w:val="both"/>
        <w:rPr>
          <w:rFonts w:eastAsia="Times New Roman"/>
          <w:szCs w:val="24"/>
        </w:rPr>
      </w:pPr>
      <w:r>
        <w:rPr>
          <w:rFonts w:eastAsia="Times New Roman"/>
          <w:b/>
          <w:szCs w:val="24"/>
        </w:rPr>
        <w:t>ΑΘΑΝΑΣΙΟΣ ΔΑΒΑΚΗΣ:</w:t>
      </w:r>
      <w:r>
        <w:rPr>
          <w:rFonts w:eastAsia="Times New Roman"/>
          <w:szCs w:val="24"/>
        </w:rPr>
        <w:t xml:space="preserve"> Μπορεί να σας προμηθεύσει, να σας τα στείλει όλα…</w:t>
      </w:r>
    </w:p>
    <w:p w14:paraId="0D0A0D98"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Καραγιαννίδη, σας παρακαλώ πάρα πολύ!</w:t>
      </w:r>
    </w:p>
    <w:p w14:paraId="0D0A0D99" w14:textId="77777777" w:rsidR="00E2285C" w:rsidRDefault="00095D94">
      <w:pPr>
        <w:spacing w:line="600" w:lineRule="auto"/>
        <w:ind w:firstLine="720"/>
        <w:contextualSpacing/>
        <w:jc w:val="both"/>
        <w:rPr>
          <w:rFonts w:eastAsia="Times New Roman"/>
          <w:szCs w:val="24"/>
        </w:rPr>
      </w:pPr>
      <w:r>
        <w:rPr>
          <w:rFonts w:eastAsia="Times New Roman"/>
          <w:b/>
          <w:szCs w:val="24"/>
        </w:rPr>
        <w:t>ΑΘΑΝΑΣΙΟΣ ΔΑΒΑΚΗΣ:</w:t>
      </w:r>
      <w:r>
        <w:rPr>
          <w:rFonts w:eastAsia="Times New Roman"/>
          <w:szCs w:val="24"/>
        </w:rPr>
        <w:t xml:space="preserve"> Πρωτοφανή πράγματα στη Βουλή!</w:t>
      </w:r>
    </w:p>
    <w:p w14:paraId="0D0A0D9A" w14:textId="77777777" w:rsidR="00E2285C" w:rsidRDefault="00095D94">
      <w:pPr>
        <w:spacing w:line="600" w:lineRule="auto"/>
        <w:ind w:firstLine="720"/>
        <w:contextualSpacing/>
        <w:jc w:val="both"/>
        <w:rPr>
          <w:rFonts w:eastAsia="Times New Roman"/>
          <w:szCs w:val="24"/>
        </w:rPr>
      </w:pPr>
      <w:r>
        <w:rPr>
          <w:rFonts w:eastAsia="Times New Roman"/>
          <w:b/>
          <w:szCs w:val="24"/>
        </w:rPr>
        <w:t>ΧΡΗΣΤΟΣ ΚΑΡΑΓΙΑΝΝΙΔΗΣ:</w:t>
      </w:r>
      <w:r>
        <w:rPr>
          <w:rFonts w:eastAsia="Times New Roman"/>
          <w:szCs w:val="24"/>
        </w:rPr>
        <w:t xml:space="preserve"> Μα κάνει αναφορά στο όνομά μου! Προσωπικά με ρωτά!</w:t>
      </w:r>
    </w:p>
    <w:p w14:paraId="0D0A0D9B"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ΠΡΟΕΔ</w:t>
      </w:r>
      <w:r>
        <w:rPr>
          <w:rFonts w:eastAsia="Times New Roman"/>
          <w:b/>
          <w:szCs w:val="24"/>
        </w:rPr>
        <w:t>ΡΕΥΩΝ (Γεώργιος Βαρεμένος):</w:t>
      </w:r>
      <w:r>
        <w:rPr>
          <w:rFonts w:eastAsia="Times New Roman"/>
          <w:szCs w:val="24"/>
        </w:rPr>
        <w:t xml:space="preserve"> Ρητορικά είναι τα ερωτήματα.</w:t>
      </w:r>
    </w:p>
    <w:p w14:paraId="0D0A0D9C" w14:textId="77777777" w:rsidR="00E2285C" w:rsidRDefault="00095D94">
      <w:pPr>
        <w:spacing w:line="600" w:lineRule="auto"/>
        <w:ind w:firstLine="720"/>
        <w:contextualSpacing/>
        <w:jc w:val="both"/>
        <w:rPr>
          <w:rFonts w:eastAsia="Times New Roman"/>
          <w:szCs w:val="24"/>
        </w:rPr>
      </w:pPr>
      <w:r>
        <w:rPr>
          <w:rFonts w:eastAsia="Times New Roman"/>
          <w:b/>
          <w:szCs w:val="24"/>
        </w:rPr>
        <w:t>ΑΘΑΝΑΣΙΟΣ ΔΑΒΑΚΗΣ:</w:t>
      </w:r>
      <w:r>
        <w:rPr>
          <w:rFonts w:eastAsia="Times New Roman"/>
          <w:szCs w:val="24"/>
        </w:rPr>
        <w:t xml:space="preserve"> Η ετήσια έκθεση του Υπουργείου Εθνικής Άμυνας, ειδικά στις σελίδες που αφορά τη συμβολή των Ενόπλων Δυνάμεων σε έργα κοινωνικής υποστήριξης, λέει καθαρά οτιδήποτε μπορεί ο καθένας </w:t>
      </w:r>
      <w:r>
        <w:rPr>
          <w:rFonts w:eastAsia="Times New Roman"/>
          <w:szCs w:val="24"/>
        </w:rPr>
        <w:t xml:space="preserve">να δει και τότε ούτε ΜΟΜΚΑ υπήρχε ούτε τίποτα. </w:t>
      </w:r>
    </w:p>
    <w:p w14:paraId="0D0A0D9D" w14:textId="77777777" w:rsidR="00E2285C" w:rsidRDefault="00095D94">
      <w:pPr>
        <w:spacing w:line="600" w:lineRule="auto"/>
        <w:ind w:firstLine="720"/>
        <w:contextualSpacing/>
        <w:jc w:val="both"/>
        <w:rPr>
          <w:rFonts w:eastAsia="Times New Roman"/>
          <w:szCs w:val="24"/>
        </w:rPr>
      </w:pPr>
      <w:r>
        <w:rPr>
          <w:rFonts w:eastAsia="Times New Roman"/>
          <w:szCs w:val="24"/>
        </w:rPr>
        <w:t>Εμείς αντιδρούμε ως προς αυτό, σχετικά με το αλυσιτελές του όλου εγχειρήματος. Και αντιδρούμε</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και πάνω από αυτό που είπα στη δημαγωγία, στον λαϊκισμό και στην -θα έλεγα- κάθε φορά δημιουργία εντυπώσε</w:t>
      </w:r>
      <w:r>
        <w:rPr>
          <w:rFonts w:eastAsia="Times New Roman"/>
          <w:szCs w:val="24"/>
        </w:rPr>
        <w:t>ων για πράγματα τα οποία ουσιαστικά θα είναι ένα γράμμα κενό.</w:t>
      </w:r>
    </w:p>
    <w:p w14:paraId="0D0A0D9E" w14:textId="77777777" w:rsidR="00E2285C" w:rsidRDefault="00095D94">
      <w:pPr>
        <w:spacing w:line="600" w:lineRule="auto"/>
        <w:ind w:firstLine="720"/>
        <w:contextualSpacing/>
        <w:jc w:val="both"/>
        <w:rPr>
          <w:rFonts w:eastAsia="Times New Roman"/>
          <w:szCs w:val="24"/>
        </w:rPr>
      </w:pPr>
      <w:r>
        <w:rPr>
          <w:rFonts w:eastAsia="Times New Roman"/>
          <w:szCs w:val="24"/>
        </w:rPr>
        <w:t>Κλείνω την παρέμβασή μου, λέγοντας ότι εκφράζω τη βαθιά μου λύπη, γιατί για πρώτη φορά στα είκοσι και πλέον χρόνια που βρίσκομαι σε αυτήν την Αίθουσα, βρέθηκα αντιμέτωπος με συμπεριφορά Προεδρεί</w:t>
      </w:r>
      <w:r>
        <w:rPr>
          <w:rFonts w:eastAsia="Times New Roman"/>
          <w:szCs w:val="24"/>
        </w:rPr>
        <w:t>ου αυτού του είδους, επίθεση από συνάδελφο αυτού του είδους και ο κ. Βαρεμένος, με ευφυολογήματα και με μια έμμεση στήριξη, να μην προστατεύει τον ομιλητή. Λυπάμαι και ελπίζω να μην επαναληφθεί.</w:t>
      </w:r>
    </w:p>
    <w:p w14:paraId="0D0A0D9F"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Κι εγώ μεγάλη λύπη αισθάνομα</w:t>
      </w:r>
      <w:r>
        <w:rPr>
          <w:rFonts w:eastAsia="Times New Roman"/>
          <w:szCs w:val="24"/>
        </w:rPr>
        <w:t>ι.</w:t>
      </w:r>
    </w:p>
    <w:p w14:paraId="0D0A0DA0" w14:textId="77777777" w:rsidR="00E2285C" w:rsidRDefault="00095D94">
      <w:pPr>
        <w:spacing w:line="600" w:lineRule="auto"/>
        <w:ind w:firstLine="720"/>
        <w:contextualSpacing/>
        <w:jc w:val="both"/>
        <w:rPr>
          <w:rFonts w:eastAsia="Times New Roman"/>
          <w:szCs w:val="24"/>
        </w:rPr>
      </w:pPr>
      <w:r>
        <w:rPr>
          <w:rFonts w:eastAsia="Times New Roman"/>
          <w:szCs w:val="24"/>
        </w:rPr>
        <w:t>Κύριε Υπουργέ, έχετε τον λόγο για πέντε λεπτά.</w:t>
      </w:r>
    </w:p>
    <w:p w14:paraId="0D0A0DA1" w14:textId="77777777" w:rsidR="00E2285C" w:rsidRDefault="00095D94">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θα ήθελα τον λόγο. Είμαι εισηγητής και θέλω τον λόγο για τρία λεπτά.</w:t>
      </w:r>
    </w:p>
    <w:p w14:paraId="0D0A0DA2" w14:textId="77777777" w:rsidR="00E2285C" w:rsidRDefault="00095D94">
      <w:pPr>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Κύριε Πρόεδρε, δεν έχω μιλή</w:t>
      </w:r>
      <w:r>
        <w:rPr>
          <w:rFonts w:eastAsia="Times New Roman"/>
          <w:szCs w:val="24"/>
        </w:rPr>
        <w:t>σει καθόλου.</w:t>
      </w:r>
    </w:p>
    <w:p w14:paraId="0D0A0DA3" w14:textId="77777777" w:rsidR="00E2285C" w:rsidRDefault="00095D94">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Κύριε Υπουργέ, συγγνώμη, αλλά…</w:t>
      </w:r>
    </w:p>
    <w:p w14:paraId="0D0A0DA4" w14:textId="77777777" w:rsidR="00E2285C" w:rsidRDefault="00095D94">
      <w:pPr>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Εγώ δεν έχω μιλήσει καθόλου.</w:t>
      </w:r>
    </w:p>
    <w:p w14:paraId="0D0A0DA5" w14:textId="77777777" w:rsidR="00E2285C" w:rsidRDefault="00095D94">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Το ξέρω και το καταλαβαίνω.</w:t>
      </w:r>
    </w:p>
    <w:p w14:paraId="0D0A0DA6"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Πληροφορή</w:t>
      </w:r>
      <w:r>
        <w:rPr>
          <w:rFonts w:eastAsia="Times New Roman"/>
          <w:szCs w:val="24"/>
        </w:rPr>
        <w:t>θηκα ότι αυτόν τον χρόνο χρειάζεστε.</w:t>
      </w:r>
    </w:p>
    <w:p w14:paraId="0D0A0DA7"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Ορίστε, κύριε Λοβέρδο. </w:t>
      </w:r>
    </w:p>
    <w:p w14:paraId="0D0A0DA8" w14:textId="77777777" w:rsidR="00E2285C" w:rsidRDefault="00095D94">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Και μιας και διαμαρτύρεστε, θα διαμαρτυρηθώ κι εγώ, διότι, κύριε Πρόεδρε, έτσι που τα έκανε η Διάσκεψη -δηλαδή η Κυβέρνηση-, είναι σήμερα κωμικό αυτό που μας συμβαίνει, για να προλάβουμε όλες μας τις κοινοβουλευτικές μας υποχρεώσεις. Αυτήν τη στιγμή έπρεπ</w:t>
      </w:r>
      <w:r>
        <w:rPr>
          <w:rFonts w:eastAsia="Times New Roman"/>
          <w:szCs w:val="24"/>
        </w:rPr>
        <w:t xml:space="preserve">ε να ρωτάω τον κ. Μηλιάκο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Ούτε εδώ είμαι ούτε εκεί είμαι κατ’ ουσίαν. Ας πάρει κάποια μέτρα για την επόμενη εβδομάδα, αν είναι έτσι να πάνε τα πράγματα.</w:t>
      </w:r>
    </w:p>
    <w:p w14:paraId="0D0A0DA9" w14:textId="77777777" w:rsidR="00E2285C" w:rsidRDefault="00095D94">
      <w:pPr>
        <w:spacing w:line="600" w:lineRule="auto"/>
        <w:ind w:firstLine="720"/>
        <w:contextualSpacing/>
        <w:jc w:val="both"/>
        <w:rPr>
          <w:rFonts w:eastAsia="Times New Roman"/>
          <w:szCs w:val="24"/>
        </w:rPr>
      </w:pPr>
      <w:r>
        <w:rPr>
          <w:rFonts w:eastAsia="Times New Roman"/>
          <w:b/>
          <w:szCs w:val="24"/>
        </w:rPr>
        <w:t>ΑΘΑΝΑΣΙΟΣ ΔΑΒΑΚΗΣ:</w:t>
      </w:r>
      <w:r>
        <w:rPr>
          <w:rFonts w:eastAsia="Times New Roman"/>
          <w:szCs w:val="24"/>
        </w:rPr>
        <w:t xml:space="preserve"> Δεν προηγηθήκατε πριν;</w:t>
      </w:r>
    </w:p>
    <w:p w14:paraId="0D0A0DAA" w14:textId="77777777" w:rsidR="00E2285C" w:rsidRDefault="00095D94">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Βεβαίως, στην πρω</w:t>
      </w:r>
      <w:r>
        <w:rPr>
          <w:rFonts w:eastAsia="Times New Roman"/>
          <w:szCs w:val="24"/>
        </w:rPr>
        <w:t>τολογία μου. Τώρα πρέπει να κάνω τη δευτερολογία μου. Αλλά επειδή διαμαρτυρήθηκε ο Υπουργός, διαμαρτύρομαι κι εγώ.</w:t>
      </w:r>
    </w:p>
    <w:p w14:paraId="0D0A0DAB"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Όχι, δεν διαμαρτυρήθηκα.</w:t>
      </w:r>
    </w:p>
    <w:p w14:paraId="0D0A0DAC"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ΑΝΔΡΕΑΣ ΛΟΒΕΡΔΟΣ: </w:t>
      </w:r>
      <w:r>
        <w:rPr>
          <w:rFonts w:eastAsia="Times New Roman"/>
          <w:szCs w:val="24"/>
        </w:rPr>
        <w:t xml:space="preserve">Έχω τρία θέματα. </w:t>
      </w:r>
    </w:p>
    <w:p w14:paraId="0D0A0DAD"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Το </w:t>
      </w:r>
      <w:r>
        <w:rPr>
          <w:rFonts w:eastAsia="Times New Roman"/>
          <w:szCs w:val="24"/>
        </w:rPr>
        <w:t>πρώτο θέμα είναι γενικής φύσης, δεν σχετίζεται με το σχέδιο νόμου. Έρχεται μια ρύθμιση για τους ΕΠΟΠ. Θα ήθελα να πάρω την ευκαιρία να σας πω ότι αυτό το Σώμα, έτσι όπως διαρρυθμίστηκε η ύπαρξή του μέσα στα χρόνια, εμφανίζει προβλήματα. Και θα πρέπει κάποι</w:t>
      </w:r>
      <w:r>
        <w:rPr>
          <w:rFonts w:eastAsia="Times New Roman"/>
          <w:szCs w:val="24"/>
        </w:rPr>
        <w:t>α στιγμή να το δείτε συνολικά. Δεν θέλω να πω κάτι άλλο, γιατί έχω διαμαρτυρίες από διαφόρους ανθρώπους στον χώρο του Στρατού που αναρωτιούνται τι θα γίνει. Ήταν για πέντε χρόνια και διατηρήθηκαν. Όλοι πήραμε αυτές τις αποφάσεις, αλλά τώρα ο Στρατός έχει π</w:t>
      </w:r>
      <w:r>
        <w:rPr>
          <w:rFonts w:eastAsia="Times New Roman"/>
          <w:szCs w:val="24"/>
        </w:rPr>
        <w:t>αραλάβει ένα θέμα. Είναι μια ερμαφρόδιτη κατάσταση που πρέπει να ενσωματωθεί. Θα τη δείτε με τη δέουσα ψυχραιμία. Την παρατήρηση, όμως, εγώ την έκανα.</w:t>
      </w:r>
    </w:p>
    <w:p w14:paraId="0D0A0DAE" w14:textId="77777777" w:rsidR="00E2285C" w:rsidRDefault="00095D94">
      <w:pPr>
        <w:spacing w:line="600" w:lineRule="auto"/>
        <w:ind w:firstLine="720"/>
        <w:contextualSpacing/>
        <w:jc w:val="both"/>
        <w:rPr>
          <w:rFonts w:eastAsia="Times New Roman"/>
          <w:szCs w:val="24"/>
        </w:rPr>
      </w:pPr>
      <w:r>
        <w:rPr>
          <w:rFonts w:eastAsia="Times New Roman"/>
          <w:szCs w:val="24"/>
        </w:rPr>
        <w:t>Το δεύτερο, κύριε Υπουργέ, σχετίζεται με την τροπολογία σας σχετικά με τις επιπλέον θέσεις στα πανεπιστήμ</w:t>
      </w:r>
      <w:r>
        <w:rPr>
          <w:rFonts w:eastAsia="Times New Roman"/>
          <w:szCs w:val="24"/>
        </w:rPr>
        <w:t>ια για τους μόνιμους αξιωματικούς. Κοιτάξτε, εάν σκεφτείτε τι γίνεται με τον αριθμό εισαγομένων στα πανεπιστήμια, αυτομάτως θα καταλήξετε –αν δεν το έχετε κάνει ήδη και εγώ δεν το έχω δει- ότι ο αριθμός αυτός πρέπει να είναι προϊόν δικής σας απόφασης με το</w:t>
      </w:r>
      <w:r>
        <w:rPr>
          <w:rFonts w:eastAsia="Times New Roman"/>
          <w:szCs w:val="24"/>
        </w:rPr>
        <w:t>ν Υπουργό Παιδείας. Είναι έτσι;</w:t>
      </w:r>
    </w:p>
    <w:p w14:paraId="0D0A0DAF"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ΠΑΝΟΣ ΚΑΜΜΕΝΟΣ (Υπουργός Εθνικής Άμυνας – Πρόεδρος των Ανεξαρτήτων Ελλήνων):</w:t>
      </w:r>
      <w:r>
        <w:rPr>
          <w:rFonts w:eastAsia="Times New Roman"/>
          <w:szCs w:val="24"/>
        </w:rPr>
        <w:t xml:space="preserve"> Βεβαίως. Είναι κοινή υπουργική απόφαση.</w:t>
      </w:r>
    </w:p>
    <w:p w14:paraId="0D0A0DB0" w14:textId="77777777" w:rsidR="00E2285C" w:rsidRDefault="00095D94">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Σωστό.</w:t>
      </w:r>
    </w:p>
    <w:p w14:paraId="0D0A0DB1" w14:textId="77777777" w:rsidR="00E2285C" w:rsidRDefault="00095D94">
      <w:pPr>
        <w:spacing w:line="600" w:lineRule="auto"/>
        <w:ind w:firstLine="720"/>
        <w:contextualSpacing/>
        <w:jc w:val="both"/>
        <w:rPr>
          <w:rFonts w:eastAsia="Times New Roman"/>
          <w:szCs w:val="24"/>
        </w:rPr>
      </w:pPr>
      <w:r>
        <w:rPr>
          <w:rFonts w:eastAsia="Times New Roman"/>
          <w:szCs w:val="24"/>
        </w:rPr>
        <w:t>Δεύτερον, θα πρέπει να δείτε και την αντιστοίχιση με τα ΑΤΕΙ των αποφοίτων της Σχο</w:t>
      </w:r>
      <w:r>
        <w:rPr>
          <w:rFonts w:eastAsia="Times New Roman"/>
          <w:szCs w:val="24"/>
        </w:rPr>
        <w:t xml:space="preserve">λής Υπαξιωματικών. Είναι Ανώτατα Ιδρύματα, να είμαστε και για τους δύο ευθυγραμμισμένοι σωστά. </w:t>
      </w:r>
    </w:p>
    <w:p w14:paraId="0D0A0DB2" w14:textId="77777777" w:rsidR="00E2285C" w:rsidRDefault="00095D94">
      <w:pPr>
        <w:spacing w:line="600" w:lineRule="auto"/>
        <w:ind w:firstLine="720"/>
        <w:contextualSpacing/>
        <w:jc w:val="both"/>
        <w:rPr>
          <w:rFonts w:eastAsia="Times New Roman"/>
          <w:szCs w:val="24"/>
        </w:rPr>
      </w:pPr>
      <w:r>
        <w:rPr>
          <w:rFonts w:eastAsia="Times New Roman"/>
          <w:szCs w:val="24"/>
        </w:rPr>
        <w:t>Το δεύτερο για την τροπολογία, που φαίνεται πολύ σωστή, σχετικά με αυτούς που κόβονται, σε ό,τι αφορά τα πτητικά, μου θύμισαν –δεν είμαι ειδικός εγώ, μου θύμισα</w:t>
      </w:r>
      <w:r>
        <w:rPr>
          <w:rFonts w:eastAsia="Times New Roman"/>
          <w:szCs w:val="24"/>
        </w:rPr>
        <w:t xml:space="preserve">ν όμως- ότι υπήρχε αυτή η ρύθμιση να παραμένουν στη Σχολή. Όμως εκεί το 2000 καταργήθηκε, διότι είχε προσλάβει έναν χαρακτήρα νεποτιστικό. Δηλαδή «δεν μπορώ να κάνω κάτι, αλλά παραμένω εκεί» και αυτό είχε γίνει πελατειακό. </w:t>
      </w:r>
    </w:p>
    <w:p w14:paraId="0D0A0DB3" w14:textId="77777777" w:rsidR="00E2285C" w:rsidRDefault="00095D94">
      <w:pPr>
        <w:spacing w:line="600" w:lineRule="auto"/>
        <w:ind w:firstLine="720"/>
        <w:contextualSpacing/>
        <w:jc w:val="both"/>
        <w:rPr>
          <w:rFonts w:eastAsia="Times New Roman"/>
          <w:szCs w:val="24"/>
        </w:rPr>
      </w:pPr>
      <w:r>
        <w:rPr>
          <w:rFonts w:eastAsia="Times New Roman"/>
          <w:szCs w:val="24"/>
        </w:rPr>
        <w:t>Να το δείτε αυτό. Φαίνεται σωστή</w:t>
      </w:r>
      <w:r>
        <w:rPr>
          <w:rFonts w:eastAsia="Times New Roman"/>
          <w:szCs w:val="24"/>
        </w:rPr>
        <w:t xml:space="preserve"> η ρύθμιση για την τύχη αυτών των ανθρώπων, αλλά εξετάστε, παρακαλώ, ποια χρήση έγινε αυτής της υπάρχουσας τότε ρύθμισης στο παρελθόν και γιατί αυτή καταργήθηκε.</w:t>
      </w:r>
    </w:p>
    <w:p w14:paraId="0D0A0DB4"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 xml:space="preserve">Αυτά ήθελα να πω, ευχαριστώ. </w:t>
      </w:r>
    </w:p>
    <w:p w14:paraId="0D0A0DB5"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w:t>
      </w:r>
    </w:p>
    <w:p w14:paraId="0D0A0DB6"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Κύριε </w:t>
      </w:r>
      <w:r>
        <w:rPr>
          <w:rFonts w:eastAsia="Times New Roman"/>
          <w:szCs w:val="24"/>
        </w:rPr>
        <w:t>Υπουργέ, έχετε τον λόγο και απλώς υπενθυμίζω ότι στις 17.30΄ θα πρέπει να τελειώσουμε.</w:t>
      </w:r>
    </w:p>
    <w:p w14:paraId="0D0A0DB7" w14:textId="77777777" w:rsidR="00E2285C" w:rsidRDefault="00095D94">
      <w:pPr>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Κύριε Πρόεδρε, κυρίες και κύριοι συνάδελφοι, θα προσπαθήσω να είμαι όσο πιο σύντομος μπορώ.</w:t>
      </w:r>
    </w:p>
    <w:p w14:paraId="0D0A0DB8"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Ήθελα να ευχαριστήσω όλους τους συναδέλφους για την εξαιρετική συζήτηση που έγινε στην Ολομέλεια, όπως έγινε και στην </w:t>
      </w:r>
      <w:r>
        <w:rPr>
          <w:rFonts w:eastAsia="Times New Roman"/>
          <w:szCs w:val="24"/>
        </w:rPr>
        <w:t>ε</w:t>
      </w:r>
      <w:r>
        <w:rPr>
          <w:rFonts w:eastAsia="Times New Roman"/>
          <w:szCs w:val="24"/>
        </w:rPr>
        <w:t xml:space="preserve">πιτροπή. Όπως είδατε, δεν μίλησα πιο πριν. Ήθελα να ακούσω όλους τους εισηγητές, τους συναδέλφους Βουλευτές. </w:t>
      </w:r>
    </w:p>
    <w:p w14:paraId="0D0A0DB9" w14:textId="77777777" w:rsidR="00E2285C" w:rsidRDefault="00095D94">
      <w:pPr>
        <w:spacing w:line="600" w:lineRule="auto"/>
        <w:ind w:firstLine="720"/>
        <w:contextualSpacing/>
        <w:jc w:val="both"/>
        <w:rPr>
          <w:rFonts w:eastAsia="Times New Roman"/>
          <w:szCs w:val="24"/>
        </w:rPr>
      </w:pPr>
      <w:r>
        <w:rPr>
          <w:rFonts w:eastAsia="Times New Roman"/>
          <w:szCs w:val="24"/>
        </w:rPr>
        <w:t>Πράγματι και κατά τη διάρκε</w:t>
      </w:r>
      <w:r>
        <w:rPr>
          <w:rFonts w:eastAsia="Times New Roman"/>
          <w:szCs w:val="24"/>
        </w:rPr>
        <w:t>ια της συζήτησης στην Ολομέλεια</w:t>
      </w:r>
      <w:r>
        <w:rPr>
          <w:rFonts w:eastAsia="Times New Roman"/>
          <w:szCs w:val="24"/>
        </w:rPr>
        <w:t>,</w:t>
      </w:r>
      <w:r>
        <w:rPr>
          <w:rFonts w:eastAsia="Times New Roman"/>
          <w:szCs w:val="24"/>
        </w:rPr>
        <w:t xml:space="preserve"> αποκομίσαμε τις απόψεις του Κοινοβουλίου και διορθώσαμε αρκετά από τα σημεία, όπου πολύ σωστά παρενέβησαν οι συνάδελφοι. Θέλω να σας διαβεβαιώσω ότι από το Υπουργείο Άμυνας έτσι θα συνεχίσουμε να εργαζόμαστε, διότι θεωρούμε</w:t>
      </w:r>
      <w:r>
        <w:rPr>
          <w:rFonts w:eastAsia="Times New Roman"/>
          <w:szCs w:val="24"/>
        </w:rPr>
        <w:t xml:space="preserve"> ότι τα θέματα της άμυνας θα πρέπει να αντιμετωπίζονται με διαφορετικό τρόπο. </w:t>
      </w:r>
    </w:p>
    <w:p w14:paraId="0D0A0DBA"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Θέλω να ευχαριστήσω ιδιαίτερα την Αντιπολίτευση για τη στάση που κράτησε και μας τιμά ιδιαιτέρως το ότι αρκετοί συνάδελφοι και κόμματα της Αντιπολίτευσης, θα ψηφίσουν κατ’ αρχήν</w:t>
      </w:r>
      <w:r>
        <w:rPr>
          <w:rFonts w:eastAsia="Times New Roman"/>
          <w:szCs w:val="24"/>
        </w:rPr>
        <w:t xml:space="preserve"> ή κάποια άρθρα από το σχέδιο νόμου. Θεωρώ ότι αυτό είναι μία καλή αρχή. </w:t>
      </w:r>
    </w:p>
    <w:p w14:paraId="0D0A0DBB" w14:textId="77777777" w:rsidR="00E2285C" w:rsidRDefault="00095D94">
      <w:pPr>
        <w:spacing w:line="600" w:lineRule="auto"/>
        <w:ind w:firstLine="720"/>
        <w:contextualSpacing/>
        <w:jc w:val="both"/>
        <w:rPr>
          <w:rFonts w:eastAsia="Times New Roman"/>
          <w:szCs w:val="24"/>
        </w:rPr>
      </w:pPr>
      <w:r>
        <w:rPr>
          <w:rFonts w:eastAsia="Times New Roman"/>
          <w:szCs w:val="24"/>
        </w:rPr>
        <w:t>Βεβαιώνω ότι από τη μεριά του Υπουργείου Εθνικής Άμυνας θα κάνουμε το καλύτερο</w:t>
      </w:r>
      <w:r>
        <w:rPr>
          <w:rFonts w:eastAsia="Times New Roman"/>
          <w:szCs w:val="24"/>
        </w:rPr>
        <w:t>,</w:t>
      </w:r>
      <w:r>
        <w:rPr>
          <w:rFonts w:eastAsia="Times New Roman"/>
          <w:szCs w:val="24"/>
        </w:rPr>
        <w:t xml:space="preserve"> ώστε να φτάσουμε στον προϋπολογισμό του Υπουργείου Άμυνας και να φτάσουμε σε κάποιες εποχές που στη Βο</w:t>
      </w:r>
      <w:r>
        <w:rPr>
          <w:rFonts w:eastAsia="Times New Roman"/>
          <w:szCs w:val="24"/>
        </w:rPr>
        <w:t>υλή, όταν συζητείτο ο προϋπολογισμός, ήταν η κύρια αντιπαράθεση των κομμάτων της Αντιπολίτευσης και της Συμπολίτευσης, όμως στον προϋπολογισμό του Υπουργείου Εθνικής Άμυνας ψηφίζαμε από κοινού όλοι τον προϋπολογισμό. Από τη δική μας μεριά θα κάνουμε ό,τι κ</w:t>
      </w:r>
      <w:r>
        <w:rPr>
          <w:rFonts w:eastAsia="Times New Roman"/>
          <w:szCs w:val="24"/>
        </w:rPr>
        <w:t>αλύτερο μπορούμε.</w:t>
      </w:r>
    </w:p>
    <w:p w14:paraId="0D0A0DBC" w14:textId="77777777" w:rsidR="00E2285C" w:rsidRDefault="00095D94">
      <w:pPr>
        <w:spacing w:line="600" w:lineRule="auto"/>
        <w:ind w:firstLine="720"/>
        <w:contextualSpacing/>
        <w:jc w:val="both"/>
        <w:rPr>
          <w:rFonts w:eastAsia="Times New Roman"/>
          <w:szCs w:val="24"/>
        </w:rPr>
      </w:pPr>
      <w:r>
        <w:rPr>
          <w:rFonts w:eastAsia="Times New Roman"/>
          <w:szCs w:val="24"/>
        </w:rPr>
        <w:t>Θέλω να δώσω κάποιες διευκρινίσεις. Κατ’ αρχ</w:t>
      </w:r>
      <w:r>
        <w:rPr>
          <w:rFonts w:eastAsia="Times New Roman"/>
          <w:szCs w:val="24"/>
        </w:rPr>
        <w:t>άς</w:t>
      </w:r>
      <w:r>
        <w:rPr>
          <w:rFonts w:eastAsia="Times New Roman"/>
          <w:szCs w:val="24"/>
        </w:rPr>
        <w:t>, θα πω ότι πολλές από τις αλλαγές που επισημάνατε –είπε ο κ. Λοβέρδος τώρα για τους ΕΠΟΠ, για τους εθελοντές μακράς θητείας, για τους αποφοίτους των σχολών, τους μηχανικούς της Αεροπορίας- δε</w:t>
      </w:r>
      <w:r>
        <w:rPr>
          <w:rFonts w:eastAsia="Times New Roman"/>
          <w:szCs w:val="24"/>
        </w:rPr>
        <w:t xml:space="preserve">ν μπορούσαμε αυτή τη στιγμή να τις κάνουμε. Το ίδιο και για την εκπαίδευση. Είναι αλήθεια ότι αυτά τα θέματα, όπως και η εκπαίδευση των στρατιωτικών </w:t>
      </w:r>
      <w:r>
        <w:rPr>
          <w:rFonts w:eastAsia="Times New Roman"/>
          <w:szCs w:val="24"/>
        </w:rPr>
        <w:lastRenderedPageBreak/>
        <w:t>σχολών</w:t>
      </w:r>
      <w:r>
        <w:rPr>
          <w:rFonts w:eastAsia="Times New Roman"/>
          <w:szCs w:val="24"/>
        </w:rPr>
        <w:t>,</w:t>
      </w:r>
      <w:r>
        <w:rPr>
          <w:rFonts w:eastAsia="Times New Roman"/>
          <w:szCs w:val="24"/>
        </w:rPr>
        <w:t xml:space="preserve"> είναι θέματα τα οποία τα ανοίγουμε, θα τα συζητήσουμε, θα βρούμε κοινές συνισταμένες και θα καταθέσ</w:t>
      </w:r>
      <w:r>
        <w:rPr>
          <w:rFonts w:eastAsia="Times New Roman"/>
          <w:szCs w:val="24"/>
        </w:rPr>
        <w:t>ουμε πολύ σύντομα ένα ευρύτερο σχέδιο για την αναδιοργάνωση των Ενόπλων Δυνάμεων.</w:t>
      </w:r>
    </w:p>
    <w:p w14:paraId="0D0A0DBD" w14:textId="77777777" w:rsidR="00E2285C" w:rsidRDefault="00095D94">
      <w:pPr>
        <w:spacing w:line="600" w:lineRule="auto"/>
        <w:ind w:firstLine="720"/>
        <w:contextualSpacing/>
        <w:jc w:val="both"/>
        <w:rPr>
          <w:rFonts w:eastAsia="Times New Roman"/>
          <w:szCs w:val="24"/>
        </w:rPr>
      </w:pPr>
      <w:r>
        <w:rPr>
          <w:rFonts w:eastAsia="Times New Roman"/>
          <w:szCs w:val="24"/>
        </w:rPr>
        <w:t>Θέλω να θυμίσω ότι το κυρίαρχο νομοθετικό σώμα κατά την ελληνική δημοκρατία είναι η Βουλή των Ελλήνων. Στο νομοσχέδιο αυτό</w:t>
      </w:r>
      <w:r>
        <w:rPr>
          <w:rFonts w:eastAsia="Times New Roman"/>
          <w:szCs w:val="24"/>
        </w:rPr>
        <w:t>,</w:t>
      </w:r>
      <w:r>
        <w:rPr>
          <w:rFonts w:eastAsia="Times New Roman"/>
          <w:szCs w:val="24"/>
        </w:rPr>
        <w:t xml:space="preserve"> λάβαμε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τις προτάσεις των επιτελείων σ’ αυ</w:t>
      </w:r>
      <w:r>
        <w:rPr>
          <w:rFonts w:eastAsia="Times New Roman"/>
          <w:szCs w:val="24"/>
        </w:rPr>
        <w:t>τά που τους αφορούσαν, αλλά δεν πρόκειται η πολιτική ηγεσία του Υπουργείου Εθνικής Άμυνας να ακολουθήσει τις οδηγίες του εισηγητή της Αξιωματικής Αντιπολίτευσης να καταθέτει προς έγκριση ακόμα και τον πολιτικό σχεδιασμό. Είναι άλλη η δουλειά του ενός, άλλη</w:t>
      </w:r>
      <w:r>
        <w:rPr>
          <w:rFonts w:eastAsia="Times New Roman"/>
          <w:szCs w:val="24"/>
        </w:rPr>
        <w:t xml:space="preserve"> του άλλου. Με απόλυτο σεβασμό το λέω. </w:t>
      </w:r>
    </w:p>
    <w:p w14:paraId="0D0A0DBE"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ΑΘΑΝΑΣΙΟΣ ΔΑΒΑΚΗΣ: </w:t>
      </w:r>
      <w:r>
        <w:rPr>
          <w:rFonts w:eastAsia="Times New Roman"/>
          <w:szCs w:val="24"/>
        </w:rPr>
        <w:t xml:space="preserve">Μου απαντήσατε. </w:t>
      </w:r>
    </w:p>
    <w:p w14:paraId="0D0A0DBF" w14:textId="77777777" w:rsidR="00E2285C" w:rsidRDefault="00095D94">
      <w:pPr>
        <w:spacing w:line="600" w:lineRule="auto"/>
        <w:ind w:firstLine="720"/>
        <w:contextualSpacing/>
        <w:jc w:val="both"/>
        <w:rPr>
          <w:rFonts w:eastAsia="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szCs w:val="24"/>
        </w:rPr>
        <w:t>Εδώ πια με τη σημερινή συζήτηση νομίζω ότι βγήκε και ένα συμπέρασμα για το θέμα της αναγνώρισης στις εν</w:t>
      </w:r>
      <w:r>
        <w:rPr>
          <w:rFonts w:eastAsia="Times New Roman"/>
          <w:szCs w:val="24"/>
        </w:rPr>
        <w:t>ώσεις στρατιωτικών. Είναι αλήθεια ότι αποτελεί ένα θέμα-ταμπού. Οι λέξεις συνδικαλισμός και Ένοπλες Δυνάμεις είναι κάτι</w:t>
      </w:r>
      <w:r>
        <w:rPr>
          <w:rFonts w:eastAsia="Times New Roman"/>
          <w:szCs w:val="24"/>
        </w:rPr>
        <w:t>,</w:t>
      </w:r>
      <w:r>
        <w:rPr>
          <w:rFonts w:eastAsia="Times New Roman"/>
          <w:szCs w:val="24"/>
        </w:rPr>
        <w:t xml:space="preserve"> το οποίο δεν θα φανταζόμασταν πριν πολλά χρόνια, αλλά το ίδιο ταμπού </w:t>
      </w:r>
      <w:r>
        <w:rPr>
          <w:rFonts w:eastAsia="Times New Roman"/>
          <w:szCs w:val="24"/>
        </w:rPr>
        <w:lastRenderedPageBreak/>
        <w:t>ήταν και το θέμα του συνδικαλισμού στην Ελληνική Αστυνομία και στο</w:t>
      </w:r>
      <w:r>
        <w:rPr>
          <w:rFonts w:eastAsia="Times New Roman"/>
          <w:szCs w:val="24"/>
        </w:rPr>
        <w:t xml:space="preserve"> Λιμενικό Σώμα. Θυμάμαι τον παλιό συνάδελφο, το</w:t>
      </w:r>
      <w:r>
        <w:rPr>
          <w:rFonts w:eastAsia="Times New Roman"/>
          <w:szCs w:val="24"/>
        </w:rPr>
        <w:t>ν</w:t>
      </w:r>
      <w:r>
        <w:rPr>
          <w:rFonts w:eastAsia="Times New Roman"/>
          <w:szCs w:val="24"/>
        </w:rPr>
        <w:t xml:space="preserve"> Νίκο Γκελεστάθη, ο οποίος, ακριβώς όπως μιλήσατε εσείς, είπε «από σήμερα καταστρέφεται η Αστυνομία, θα τιναχτούν όλα στον αέρα» κ.ο.κ</w:t>
      </w:r>
      <w:r>
        <w:rPr>
          <w:rFonts w:eastAsia="Times New Roman"/>
          <w:szCs w:val="24"/>
        </w:rPr>
        <w:t>.</w:t>
      </w:r>
      <w:r>
        <w:rPr>
          <w:rFonts w:eastAsia="Times New Roman"/>
          <w:szCs w:val="24"/>
        </w:rPr>
        <w:t>. Κι όμως αργότερα</w:t>
      </w:r>
      <w:r>
        <w:rPr>
          <w:rFonts w:eastAsia="Times New Roman"/>
          <w:szCs w:val="24"/>
        </w:rPr>
        <w:t>,</w:t>
      </w:r>
      <w:r>
        <w:rPr>
          <w:rFonts w:eastAsia="Times New Roman"/>
          <w:szCs w:val="24"/>
        </w:rPr>
        <w:t xml:space="preserve"> ο Πρόεδρος του πρώτου σωματείου έγινε Βουλευτής της Ν</w:t>
      </w:r>
      <w:r>
        <w:rPr>
          <w:rFonts w:eastAsia="Times New Roman"/>
          <w:szCs w:val="24"/>
        </w:rPr>
        <w:t>έας Δημοκρατίας, ο κ. Κυριαζίδης.</w:t>
      </w:r>
    </w:p>
    <w:p w14:paraId="0D0A0DC0" w14:textId="77777777" w:rsidR="00E2285C" w:rsidRDefault="00095D94">
      <w:pPr>
        <w:spacing w:line="600" w:lineRule="auto"/>
        <w:ind w:firstLine="720"/>
        <w:contextualSpacing/>
        <w:jc w:val="both"/>
        <w:rPr>
          <w:rFonts w:eastAsia="Times New Roman"/>
          <w:szCs w:val="24"/>
        </w:rPr>
      </w:pPr>
      <w:r>
        <w:rPr>
          <w:rFonts w:eastAsia="Times New Roman"/>
          <w:b/>
          <w:szCs w:val="24"/>
        </w:rPr>
        <w:t>ΑΘΑΝΑΣΙΟΣ ΔΑΒΑΚΗΣ:</w:t>
      </w:r>
      <w:r>
        <w:rPr>
          <w:rFonts w:eastAsia="Times New Roman"/>
          <w:szCs w:val="24"/>
        </w:rPr>
        <w:t xml:space="preserve"> Πάμε καλά!</w:t>
      </w:r>
    </w:p>
    <w:p w14:paraId="0D0A0DC1" w14:textId="77777777" w:rsidR="00E2285C" w:rsidRDefault="00095D94">
      <w:pPr>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Πάμε καλά. Μάλιστα. Δεν έπρεπε να το κάνουμε ούτε αυτό. Αυτή είναι ακριβώς η διαφορά μίας νοοτροπίας την οποία πρέπ</w:t>
      </w:r>
      <w:r>
        <w:rPr>
          <w:rFonts w:eastAsia="Times New Roman"/>
          <w:szCs w:val="24"/>
        </w:rPr>
        <w:t xml:space="preserve">ει να αντιμετωπίσουμε, διότι αφού θέλετε να σας το πω ευθέως, υπήρχε κομματισμός στις Ένοπλες Δυνάμεις, ναι ή όχι; Θυμάστε την κλαδική αποστράτων με επικεφαλής το Νίκο Γρυλλάκη, τον Στρατηγό Γρυλλάκη; Θυμάστε … </w:t>
      </w:r>
    </w:p>
    <w:p w14:paraId="0D0A0DC2" w14:textId="77777777" w:rsidR="00E2285C" w:rsidRDefault="00095D94">
      <w:pPr>
        <w:spacing w:line="600" w:lineRule="auto"/>
        <w:ind w:firstLine="720"/>
        <w:contextualSpacing/>
        <w:jc w:val="both"/>
        <w:rPr>
          <w:rFonts w:eastAsia="Times New Roman"/>
          <w:szCs w:val="24"/>
        </w:rPr>
      </w:pPr>
      <w:r>
        <w:rPr>
          <w:rFonts w:eastAsia="Times New Roman"/>
          <w:b/>
          <w:szCs w:val="24"/>
        </w:rPr>
        <w:t>ΑΘΑΝΑΣΙΟΣ ΔΑΒΑΚΗΣ:</w:t>
      </w:r>
      <w:r>
        <w:rPr>
          <w:rFonts w:eastAsia="Times New Roman"/>
          <w:szCs w:val="24"/>
        </w:rPr>
        <w:t xml:space="preserve"> Είχατε γράψει ένα βιβλίο </w:t>
      </w:r>
      <w:r>
        <w:rPr>
          <w:rFonts w:eastAsia="Times New Roman"/>
          <w:szCs w:val="24"/>
        </w:rPr>
        <w:t xml:space="preserve">μαζί. </w:t>
      </w:r>
    </w:p>
    <w:p w14:paraId="0D0A0DC3"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ΠΑΝΟΣ ΚΑΜΜΕΝΟΣ (Υπουργός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 xml:space="preserve">Μαζί είχαμε γράψει βιβλίο και συνεργαστήκαμε. </w:t>
      </w:r>
    </w:p>
    <w:p w14:paraId="0D0A0DC4" w14:textId="77777777" w:rsidR="00E2285C" w:rsidRDefault="00095D94">
      <w:pPr>
        <w:spacing w:line="600" w:lineRule="auto"/>
        <w:ind w:firstLine="720"/>
        <w:contextualSpacing/>
        <w:jc w:val="both"/>
        <w:rPr>
          <w:rFonts w:eastAsia="Times New Roman"/>
          <w:szCs w:val="24"/>
        </w:rPr>
      </w:pPr>
      <w:r>
        <w:rPr>
          <w:rFonts w:eastAsia="Times New Roman"/>
          <w:szCs w:val="24"/>
        </w:rPr>
        <w:t>Θα σας πω για έναν άνθρωπο με τον οποίο έχω συγκρουστεί πολιτικά μέσα στο ίδιο κόμμα, τον Γιάννη Βαρβιτσιώτη. Όταν του πήγαν τον κατάλογο για να ακολουθήσει τις κρίσεις που υποδείκνυε το κόμμα, τους πέταξε με τις κλωτσιές έξω. Θυμάστε τους καταλόγους που κ</w:t>
      </w:r>
      <w:r>
        <w:rPr>
          <w:rFonts w:eastAsia="Times New Roman"/>
          <w:szCs w:val="24"/>
        </w:rPr>
        <w:t xml:space="preserve">υκλοφόρησαν από το ΠΑΣΟΚ κάποτε για τις κρίσεις συνταγματαρχών; Θυμάστε ποιοι έλεγαν «οι λοχαγοί δικοί μας ή δικοί σας»; Ε, αυτό πρέπει να τελειώσει. Το να αναγνωρίζουμε ένα σωματείο αντιμετωπίζει ακριβώς τις υπόγειες αυτές διαδρομές. </w:t>
      </w:r>
    </w:p>
    <w:p w14:paraId="0D0A0DC5" w14:textId="77777777" w:rsidR="00E2285C" w:rsidRDefault="00095D94">
      <w:pPr>
        <w:spacing w:line="600" w:lineRule="auto"/>
        <w:ind w:firstLine="720"/>
        <w:contextualSpacing/>
        <w:jc w:val="both"/>
        <w:rPr>
          <w:rFonts w:eastAsia="Times New Roman"/>
          <w:szCs w:val="24"/>
        </w:rPr>
      </w:pPr>
      <w:r>
        <w:rPr>
          <w:rFonts w:eastAsia="Times New Roman"/>
          <w:szCs w:val="24"/>
        </w:rPr>
        <w:t>Το πρωί ανεφέρθην στ</w:t>
      </w:r>
      <w:r>
        <w:rPr>
          <w:rFonts w:eastAsia="Times New Roman"/>
          <w:szCs w:val="24"/>
        </w:rPr>
        <w:t>ην ανακοίνωση του συλλόγου στρατιωτικών της Ηπείρου …</w:t>
      </w:r>
    </w:p>
    <w:p w14:paraId="0D0A0DC6"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ΛΙΑΝΑ ΚΑΝΕΛΛΗ: </w:t>
      </w:r>
      <w:r>
        <w:rPr>
          <w:rFonts w:eastAsia="Times New Roman"/>
          <w:szCs w:val="24"/>
        </w:rPr>
        <w:t xml:space="preserve">Αμάν πια με αυτή την Ένωση! </w:t>
      </w:r>
    </w:p>
    <w:p w14:paraId="0D0A0DC7" w14:textId="77777777" w:rsidR="00E2285C" w:rsidRDefault="00095D94">
      <w:pPr>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Κυρία Κανέλλη, σας παρακαλώ. Να σας πω γιατί το λέω.</w:t>
      </w:r>
    </w:p>
    <w:p w14:paraId="0D0A0DC8"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 xml:space="preserve">ΛΙΑΝΑ ΚΑΝΕΛΛΗ: </w:t>
      </w:r>
      <w:r>
        <w:rPr>
          <w:rFonts w:eastAsia="Times New Roman"/>
          <w:szCs w:val="24"/>
        </w:rPr>
        <w:t xml:space="preserve">Αμάν πια! </w:t>
      </w:r>
      <w:r>
        <w:rPr>
          <w:rFonts w:eastAsia="Times New Roman"/>
          <w:szCs w:val="24"/>
        </w:rPr>
        <w:t>Έχει και άλλες ενώσεις και αλλού.</w:t>
      </w:r>
    </w:p>
    <w:p w14:paraId="0D0A0DC9"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Κυρία Κανέλλη,…</w:t>
      </w:r>
    </w:p>
    <w:p w14:paraId="0D0A0DCA" w14:textId="77777777" w:rsidR="00E2285C" w:rsidRDefault="00095D94">
      <w:pPr>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 xml:space="preserve">Αναφέρθηκα και σε δεκαπέντε λεπτά μέσα, κυρία Κανέλλη, ο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 xml:space="preserve">κπρόσωπος της Χρυσής </w:t>
      </w:r>
      <w:r>
        <w:rPr>
          <w:rFonts w:eastAsia="Times New Roman"/>
          <w:szCs w:val="24"/>
        </w:rPr>
        <w:t>Αυγής είχε απάντηση από τους ίδιους. «Επικοινώνησαν» -λέει- «μαζί του και επικοινώνησε και ο διοικητής του νοσοκομείου». Καταλάβατε, λοιπόν, τι σημαίνει …</w:t>
      </w:r>
    </w:p>
    <w:p w14:paraId="0D0A0DCB"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ΧΡΗΣΤΟΣ ΠΑΠΠΑΣ: </w:t>
      </w:r>
      <w:r>
        <w:rPr>
          <w:rFonts w:eastAsia="Times New Roman"/>
          <w:szCs w:val="24"/>
        </w:rPr>
        <w:t>Ψεύδεστε! Επικοινώνησα με τον διοικητή του νοσοκομείου. Ψεύδεστε! Να το πάρετε πίσω!</w:t>
      </w:r>
    </w:p>
    <w:p w14:paraId="0D0A0DCC"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παρακαλώ.</w:t>
      </w:r>
    </w:p>
    <w:p w14:paraId="0D0A0DCD" w14:textId="77777777" w:rsidR="00E2285C" w:rsidRDefault="00095D94">
      <w:pPr>
        <w:spacing w:line="600" w:lineRule="auto"/>
        <w:ind w:firstLine="720"/>
        <w:contextualSpacing/>
        <w:jc w:val="both"/>
        <w:rPr>
          <w:rFonts w:eastAsia="Times New Roman"/>
          <w:szCs w:val="24"/>
        </w:rPr>
      </w:pPr>
      <w:r>
        <w:rPr>
          <w:rFonts w:eastAsia="Times New Roman"/>
          <w:b/>
          <w:szCs w:val="24"/>
        </w:rPr>
        <w:t>ΧΡΗΣΤΟΣ ΠΑΠΠΑΣ:</w:t>
      </w:r>
      <w:r>
        <w:rPr>
          <w:rFonts w:eastAsia="Times New Roman"/>
          <w:szCs w:val="24"/>
        </w:rPr>
        <w:t xml:space="preserve"> Θέλω τον λόγο επί προσωπικού.</w:t>
      </w:r>
    </w:p>
    <w:p w14:paraId="0D0A0DCE"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ΠΑΝΟΣ ΚΑΜΜΕΝΟΣ (Υπουργός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Καταλάβατε, λοιπόν, τι σημαίνει η θεσμική αναγνώριση των σωματείων και τι σημαίν</w:t>
      </w:r>
      <w:r>
        <w:rPr>
          <w:rFonts w:eastAsia="Times New Roman"/>
          <w:szCs w:val="24"/>
        </w:rPr>
        <w:t>ει να αφήσουμε κάποιους να λειτουργούν με υπόγειες διαδρομές.</w:t>
      </w:r>
    </w:p>
    <w:p w14:paraId="0D0A0DC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Εγώ σας διαβεβαιώνω </w:t>
      </w:r>
      <w:r>
        <w:rPr>
          <w:rFonts w:eastAsia="Times New Roman" w:cs="Times New Roman"/>
          <w:szCs w:val="24"/>
        </w:rPr>
        <w:t xml:space="preserve">ως </w:t>
      </w:r>
      <w:r>
        <w:rPr>
          <w:rFonts w:eastAsia="Times New Roman" w:cs="Times New Roman"/>
          <w:szCs w:val="24"/>
        </w:rPr>
        <w:t>Υπουργός Άμυνας αλλά και ως Κυβέρνηση ΣΥΡΙΖΑ – Ανεξαρτήτων Ελλήνων ότι όσο θα είμαστε στην Κυβέρνηση και όσο θα έχουμε την ευθύνη στο Υπουργείο Εθνικής Άμυνας και ο κ. Βίτ</w:t>
      </w:r>
      <w:r>
        <w:rPr>
          <w:rFonts w:eastAsia="Times New Roman" w:cs="Times New Roman"/>
          <w:szCs w:val="24"/>
        </w:rPr>
        <w:t>σας και εγώ</w:t>
      </w:r>
      <w:r>
        <w:rPr>
          <w:rFonts w:eastAsia="Times New Roman" w:cs="Times New Roman"/>
          <w:szCs w:val="24"/>
        </w:rPr>
        <w:t>,</w:t>
      </w:r>
      <w:r>
        <w:rPr>
          <w:rFonts w:eastAsia="Times New Roman" w:cs="Times New Roman"/>
          <w:szCs w:val="24"/>
        </w:rPr>
        <w:t xml:space="preserve"> δεν πρόκειται να πάει ποτέ χαρτάκι για τις κρίσεις στις Ένοπλες Δυνάμεις όπως δεν πήγε χαρτάκι!</w:t>
      </w:r>
    </w:p>
    <w:p w14:paraId="0D0A0DD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Η πολιτική ηγεσία επιλέγει τον Αρχηγό ΓΕΕΘΑ και τους Αρχηγούς των Επιτελείων. Από εκεί και πέρα, πρέπει να τελειώσει η ιστορία της κομματικοποίησης</w:t>
      </w:r>
      <w:r>
        <w:rPr>
          <w:rFonts w:eastAsia="Times New Roman" w:cs="Times New Roman"/>
          <w:szCs w:val="24"/>
        </w:rPr>
        <w:t xml:space="preserve"> και της πολιτικής επιλογής. Πρέπει να έχουν την αυτοδιοίκησή τους οι Ένοπλες Δυνάμεις. Και αυτήν την αυτοδιοίκηση θα τη διασφαλίσουμε με οποιονδήποτε τρόπο. </w:t>
      </w:r>
    </w:p>
    <w:p w14:paraId="0D0A0DD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την αναγνώριση σωματείου, πράγματι μπήκαν όλες οι ασφαλιστικές δικλίδες, γιατί πράγματ</w:t>
      </w:r>
      <w:r>
        <w:rPr>
          <w:rFonts w:eastAsia="Times New Roman" w:cs="Times New Roman"/>
          <w:szCs w:val="24"/>
        </w:rPr>
        <w:t xml:space="preserve">ι αποτελούσε και αποτελεί ένα πρώτο βήμα το οποίο σπάει αρκετά ταμπού. </w:t>
      </w:r>
    </w:p>
    <w:p w14:paraId="0D0A0DD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Εγώ είμαι βέβαιος ότι θα αντιμετωπιστεί με σοβαρότητα από όλους, ότι θα έχουμε τη δυνατότητα να ανοίξουμε έναν διάλογο δημοκρατικό, ότι δεν πρόκειται να κινδυνεύσει η πειθαρχία, ο σεβα</w:t>
      </w:r>
      <w:r>
        <w:rPr>
          <w:rFonts w:eastAsia="Times New Roman" w:cs="Times New Roman"/>
          <w:szCs w:val="24"/>
        </w:rPr>
        <w:t xml:space="preserve">σμός προς τους ανωτέρους στα στελέχη των Ενόπλων Δυνάμεων και η Διοίκηση των Ενόπλων Δυνάμεων δεν πρόκειται να επηρεαστούν από την αναγνώριση του σωματείου. </w:t>
      </w:r>
    </w:p>
    <w:p w14:paraId="0D0A0DD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Αντίθετα, θα μπορέσουμε να συζητήσουμε δημόσια, να ακούμε προτάσεις θεσμικές και να κλείσουμε λίγο</w:t>
      </w:r>
      <w:r>
        <w:rPr>
          <w:rFonts w:eastAsia="Times New Roman" w:cs="Times New Roman"/>
          <w:szCs w:val="24"/>
        </w:rPr>
        <w:t xml:space="preserve"> τις πόρτες που λειτουργούσαν μέχρι σήμερα στα υπόγεια των κομμάτων. Αυτό θα γίνει και αυτό σας βεβαιώνω ότι είναι προς όφελος των Ενόπλων Δυνάμεων. </w:t>
      </w:r>
    </w:p>
    <w:p w14:paraId="0D0A0DD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να κλείσω απαντώντας σε ορισμένα ερωτήματα που ετέθησαν σε σχέση με την ΜΟΜΚΑ, τα ελαιολιπαντικά που </w:t>
      </w:r>
      <w:r>
        <w:rPr>
          <w:rFonts w:eastAsia="Times New Roman" w:cs="Times New Roman"/>
          <w:szCs w:val="24"/>
        </w:rPr>
        <w:t>λέει ο κ. Δαβάκης. Τα ελαιολιπαντικά δεν πληρώνονται τώρα για τα έργα του Μηχανικού; Τα ελαιολιπαντικά δεν πληρώνονται για τις μονάδες του Μηχανικού, οι οποίες αναλαμβάνουν έργα και τα βγάζουν εις πέρας; Και τα ελαιολιπαντικά πληρώνονται και η διαμονή πληρ</w:t>
      </w:r>
      <w:r>
        <w:rPr>
          <w:rFonts w:eastAsia="Times New Roman" w:cs="Times New Roman"/>
          <w:szCs w:val="24"/>
        </w:rPr>
        <w:t xml:space="preserve">ώνεται. </w:t>
      </w:r>
    </w:p>
    <w:p w14:paraId="0D0A0DD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Και για ρωτήστε για να δείτε εκεί που πήγε το Μηχανικό και έκανε έργα. Χθες εγκαινιάσαμε τη Μονή Γρηγορίου. Εγκαινιάσαμε στη Μονή Γρηγορίου τη Γέφυρα Μπέλλας, όχι για να εξυπηρετήσουμε τους μοναχούς της Μονής Γρηγορίου, αλλά κυρίως για να διασφαλί</w:t>
      </w:r>
      <w:r>
        <w:rPr>
          <w:rFonts w:eastAsia="Times New Roman" w:cs="Times New Roman"/>
          <w:szCs w:val="24"/>
        </w:rPr>
        <w:t xml:space="preserve">σουμε το θέμα των πυρκαγιών στο Άγιον Όρος, το οποίο έχει κινδυνεύσει να καεί τέσσερις φορές. Παράλληλα, εξυπηρετούνται και οι μοναχοί και ενώνονται οι Μονές μεταξύ τους. </w:t>
      </w:r>
    </w:p>
    <w:p w14:paraId="0D0A0DD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Ξέρετε πώς αγκάλιασαν τους αξιωματικούς και τους υπαξιωματικούς των Ενόπλων Δυνάμεων</w:t>
      </w:r>
      <w:r>
        <w:rPr>
          <w:rFonts w:eastAsia="Times New Roman" w:cs="Times New Roman"/>
          <w:szCs w:val="24"/>
        </w:rPr>
        <w:t xml:space="preserve"> οι μοναχοί και τους φιλοξένησαν; Το ίδιο έκαναν και στην Ικαρία, στο Καρκινάγρι, το ίδιο έκαναν στη Δράμα. Το ίδιο θα κάνουν αύριο στη Λευκάδα. Το ίδιο θα κάνουν σε άλλες περιοχές και σε προτεραιότητες που </w:t>
      </w:r>
      <w:r>
        <w:rPr>
          <w:rFonts w:eastAsia="Times New Roman" w:cs="Times New Roman"/>
          <w:szCs w:val="24"/>
        </w:rPr>
        <w:lastRenderedPageBreak/>
        <w:t>έχουμε πει και θα εξετάσουμε για απομακρυσμένα νη</w:t>
      </w:r>
      <w:r>
        <w:rPr>
          <w:rFonts w:eastAsia="Times New Roman" w:cs="Times New Roman"/>
          <w:szCs w:val="24"/>
        </w:rPr>
        <w:t>σιά, για μικρούς τόπους που εκεί ακόμα υπάρχουν άνθρωποι</w:t>
      </w:r>
      <w:r>
        <w:rPr>
          <w:rFonts w:eastAsia="Times New Roman" w:cs="Times New Roman"/>
          <w:szCs w:val="24"/>
        </w:rPr>
        <w:t>, οι οποίοι</w:t>
      </w:r>
      <w:r>
        <w:rPr>
          <w:rFonts w:eastAsia="Times New Roman" w:cs="Times New Roman"/>
          <w:szCs w:val="24"/>
        </w:rPr>
        <w:t xml:space="preserve"> περιμένουν να πάει μια υπηρεσία του κράτους, γιατί οι μεγάλοι εργολάβοι δεν ενδιαφέρονται για τόσο μικρά έργα και τόσο μεγάλης εθνικής σημασίας. </w:t>
      </w:r>
    </w:p>
    <w:p w14:paraId="0D0A0DD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Θα σας θυμίσω, δε, κύριε Δαβάκη, επειδή το</w:t>
      </w:r>
      <w:r>
        <w:rPr>
          <w:rFonts w:eastAsia="Times New Roman" w:cs="Times New Roman"/>
          <w:szCs w:val="24"/>
        </w:rPr>
        <w:t xml:space="preserve"> είπατε πολλές φορές, ότι η επανίδρυση της ΜΟΜΑ ήταν στο προγραμματικό σχέδιο της Νέας Δημοκρατίας το 2009. Είναι στο πρόγραμμα της Νέας Δημοκρατία! Τι άλλαξε;</w:t>
      </w:r>
    </w:p>
    <w:p w14:paraId="0D0A0DD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Εφαρμόζετε το πρόγραμμα της Νέας Δημοκρατίας, δηλαδή; Αυτό θα μας πείτε τώρα.</w:t>
      </w:r>
      <w:r>
        <w:rPr>
          <w:rFonts w:eastAsia="Times New Roman" w:cs="Times New Roman"/>
          <w:szCs w:val="24"/>
        </w:rPr>
        <w:t xml:space="preserve"> </w:t>
      </w:r>
    </w:p>
    <w:p w14:paraId="0D0A0DD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Τώρα βέβαια βλέπω ότι οι ακροδεξιές συνιστώσες έχουν αρχίσει να αλλάζουν το τότε πρόγραμμα της Νέας Δημοκρατίας. </w:t>
      </w:r>
    </w:p>
    <w:p w14:paraId="0D0A0DD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Ακροδεξιές είπατε; </w:t>
      </w:r>
    </w:p>
    <w:p w14:paraId="0D0A0DD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ΠΑΝΟΣ ΚΑΜΜΕΝΟΣ (Υπουργός Εθνικής Άμυνας - Πρόεδρος των Ανεξαρτήτων Ελλήνων): </w:t>
      </w:r>
      <w:r>
        <w:rPr>
          <w:rFonts w:eastAsia="Times New Roman" w:cs="Times New Roman"/>
          <w:szCs w:val="24"/>
        </w:rPr>
        <w:t xml:space="preserve">Ξέρετε ποιες εννοώ. </w:t>
      </w:r>
    </w:p>
    <w:p w14:paraId="0D0A0DD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Η ΜΟΜΑ, κυρίες και κύριοι συνάδελφοι, σας διαβεβαιώνω ότι σε συνεργασία και με την Επιτροπή Εξωτερικών και Άμυνας της Βουλής εγώ δέχομαι να φέρνουμε όλες τις </w:t>
      </w:r>
      <w:r>
        <w:rPr>
          <w:rFonts w:eastAsia="Times New Roman" w:cs="Times New Roman"/>
          <w:szCs w:val="24"/>
        </w:rPr>
        <w:t xml:space="preserve">προτάσεις που υπάρχουν και να συνεκτιμούμε και μαζί. </w:t>
      </w:r>
    </w:p>
    <w:p w14:paraId="0D0A0DDD" w14:textId="77777777" w:rsidR="00E2285C" w:rsidRDefault="00095D94">
      <w:pPr>
        <w:tabs>
          <w:tab w:val="left" w:pos="5283"/>
          <w:tab w:val="left" w:pos="5648"/>
        </w:tabs>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Περάστε το στη νομοθεσία με μια τροπολογία! </w:t>
      </w:r>
    </w:p>
    <w:p w14:paraId="0D0A0DD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Σας παρακαλώ, κυρία Κανέλλη. </w:t>
      </w:r>
    </w:p>
    <w:p w14:paraId="0D0A0DD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Συνεχίστε, κύριε Υπουργέ. </w:t>
      </w:r>
    </w:p>
    <w:p w14:paraId="0D0A0DE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Να σας πω γιατί δεν το περάσαμε στη νομοθεσία;</w:t>
      </w:r>
    </w:p>
    <w:p w14:paraId="0D0A0DE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Όχι, μη δίνετε τη μορφή διαλόγου, κύριε Υπουργέ. Συνεχίστε σας παρακαλώ. </w:t>
      </w:r>
    </w:p>
    <w:p w14:paraId="0D0A0DE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ΠΑΝΟΣ ΚΑΜΜΕΝΟΣ (Υπουργός </w:t>
      </w:r>
      <w:r>
        <w:rPr>
          <w:rFonts w:eastAsia="Times New Roman" w:cs="Times New Roman"/>
          <w:b/>
          <w:szCs w:val="24"/>
        </w:rPr>
        <w:t xml:space="preserve">Εθνικής Άμυνας - Πρόεδρος των Ανεξαρτήτων Ελλήνων): </w:t>
      </w:r>
      <w:r>
        <w:rPr>
          <w:rFonts w:eastAsia="Times New Roman" w:cs="Times New Roman"/>
          <w:szCs w:val="24"/>
        </w:rPr>
        <w:t>Δεν το περάσαμε στη νομοθεσία για τον εξής λόγο</w:t>
      </w:r>
      <w:r>
        <w:rPr>
          <w:rFonts w:eastAsia="Times New Roman" w:cs="Times New Roman"/>
          <w:szCs w:val="24"/>
        </w:rPr>
        <w:t>:</w:t>
      </w:r>
      <w:r>
        <w:rPr>
          <w:rFonts w:eastAsia="Times New Roman" w:cs="Times New Roman"/>
          <w:szCs w:val="24"/>
        </w:rPr>
        <w:t xml:space="preserve"> Υπάρχουν περιπτώσεις, ιδιαίτερες στρατιωτικές ανάγκες, τις οποίες δεν μπορούμε δημοσίως να τις πούμε. Εάν πω λοιπόν ότι θα πάμε στη Λευκάδα αύριο και θα πρ</w:t>
      </w:r>
      <w:r>
        <w:rPr>
          <w:rFonts w:eastAsia="Times New Roman" w:cs="Times New Roman"/>
          <w:szCs w:val="24"/>
        </w:rPr>
        <w:t>έπει να κάνουμε ένα έργο και μεθαύριο στη Νίσυρο θα πρέπει να ακούμε –και βεβαίως θα την ακούμε με πολύ σεβασμό- την άποψη της Βουλής και των συναδέλφων και της τοπικής αυτοδιοίκησης. Όμως αυτό αφήστε να το επιλέγουμε εμείς στο τέλος, γιατί νομίζω ότι έχει</w:t>
      </w:r>
      <w:r>
        <w:rPr>
          <w:rFonts w:eastAsia="Times New Roman" w:cs="Times New Roman"/>
          <w:szCs w:val="24"/>
        </w:rPr>
        <w:t xml:space="preserve"> μια ιδιαίτερη σημασία. </w:t>
      </w:r>
    </w:p>
    <w:p w14:paraId="0D0A0DE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Τώρα, όσον αφορά την αξιοποίηση της περιουσίας των Ενόπλων Δυνάμεων άκουσα ότι φοβούνται μην μπουν πολιτικά πρόσωπα ελεγχόμενα. Οι διαδικασίες είναι πολύ απλές. Οι διαδικασίες είναι τόσο αυτόματες που όποιος κι α</w:t>
      </w:r>
      <w:r>
        <w:rPr>
          <w:rFonts w:eastAsia="Times New Roman" w:cs="Times New Roman"/>
          <w:szCs w:val="24"/>
        </w:rPr>
        <w:t>ν</w:t>
      </w:r>
      <w:r>
        <w:rPr>
          <w:rFonts w:eastAsia="Times New Roman" w:cs="Times New Roman"/>
          <w:szCs w:val="24"/>
        </w:rPr>
        <w:t xml:space="preserve"> θέλει να παρέμβει</w:t>
      </w:r>
      <w:r>
        <w:rPr>
          <w:rFonts w:eastAsia="Times New Roman" w:cs="Times New Roman"/>
          <w:szCs w:val="24"/>
        </w:rPr>
        <w:t xml:space="preserve"> δεν μπορεί. Η διαδικασία είναι ότι υπάρχει μια προσφορά τουλάχιστον για το 5%, εκεί που δεν υπάρχει τοπική αυτοδιοίκηση, εκεί που δεν υπάρχει ιδιαίτερο ενδιαφέρον τοπικών κοινωνιών, που δίνουμε προτεραιότητες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αν μιλάμε για ιδιώτες, δηλαδή, έρχε</w:t>
      </w:r>
      <w:r>
        <w:rPr>
          <w:rFonts w:eastAsia="Times New Roman" w:cs="Times New Roman"/>
          <w:szCs w:val="24"/>
        </w:rPr>
        <w:t xml:space="preserve">ται ένας και λέει «προσφέρω 5% το χρόνο ενοίκιο» και αμέσως αυτή η περιοχή από τη στιγμή που είναι </w:t>
      </w:r>
      <w:r>
        <w:rPr>
          <w:rFonts w:eastAsia="Times New Roman" w:cs="Times New Roman"/>
          <w:szCs w:val="24"/>
        </w:rPr>
        <w:lastRenderedPageBreak/>
        <w:t>απόλυτα καθαρή από νομικής απόψεως και με τη συναίνεση</w:t>
      </w:r>
      <w:r>
        <w:rPr>
          <w:rFonts w:eastAsia="Times New Roman" w:cs="Times New Roman"/>
          <w:szCs w:val="24"/>
        </w:rPr>
        <w:t>,</w:t>
      </w:r>
      <w:r>
        <w:rPr>
          <w:rFonts w:eastAsia="Times New Roman" w:cs="Times New Roman"/>
          <w:szCs w:val="24"/>
        </w:rPr>
        <w:t xml:space="preserve"> αν θέλετε</w:t>
      </w:r>
      <w:r>
        <w:rPr>
          <w:rFonts w:eastAsia="Times New Roman" w:cs="Times New Roman"/>
          <w:szCs w:val="24"/>
        </w:rPr>
        <w:t>,</w:t>
      </w:r>
      <w:r>
        <w:rPr>
          <w:rFonts w:eastAsia="Times New Roman" w:cs="Times New Roman"/>
          <w:szCs w:val="24"/>
        </w:rPr>
        <w:t xml:space="preserve"> και της τοπικής κοινωνίας –το λαμβάνουμε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βγαίνει στο διαδίκτυο. Εννοώ, δηλαδή, ό</w:t>
      </w:r>
      <w:r>
        <w:rPr>
          <w:rFonts w:eastAsia="Times New Roman" w:cs="Times New Roman"/>
          <w:szCs w:val="24"/>
        </w:rPr>
        <w:t xml:space="preserve">τι δεν θα πάω εγώ αυτή τη στιγμή στην Πέρδικα που είναι του Πολεμικού Ναυτικού να </w:t>
      </w:r>
      <w:r>
        <w:rPr>
          <w:rFonts w:eastAsia="Times New Roman" w:cs="Times New Roman"/>
          <w:szCs w:val="24"/>
        </w:rPr>
        <w:t>χ</w:t>
      </w:r>
      <w:r>
        <w:rPr>
          <w:rFonts w:eastAsia="Times New Roman" w:cs="Times New Roman"/>
          <w:szCs w:val="24"/>
        </w:rPr>
        <w:t>τίσω πολυκατοικίες.</w:t>
      </w:r>
    </w:p>
    <w:p w14:paraId="0D0A0DE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Αυτό δεν είναι τοπική κοινωνία. Είναι Πολεμικό Ναυτικό. </w:t>
      </w:r>
    </w:p>
    <w:p w14:paraId="0D0A0DE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 Πρόεδρος των Ανεξαρτήτων Ελλήνων): </w:t>
      </w:r>
      <w:r>
        <w:rPr>
          <w:rFonts w:eastAsia="Times New Roman" w:cs="Times New Roman"/>
          <w:szCs w:val="24"/>
        </w:rPr>
        <w:t>Μ</w:t>
      </w:r>
      <w:r>
        <w:rPr>
          <w:rFonts w:eastAsia="Times New Roman" w:cs="Times New Roman"/>
          <w:szCs w:val="24"/>
        </w:rPr>
        <w:t>ε συγχωρείτε, η Πέρδικα είναι περιοχή του Πολεμικού Ναυτικού. Η τοπική κοινωνία είναι αυτοί που μένουν απέναντι. Δεν θα πάω εγώ στην Πέρδικα να πω «το νοικιάζω για να χτίσω πολυκατοικίες». Καθίσαμε όλοι μαζί, μιλήσαμε και με τον δήμαρχο και με τους Βουλευτ</w:t>
      </w:r>
      <w:r>
        <w:rPr>
          <w:rFonts w:eastAsia="Times New Roman" w:cs="Times New Roman"/>
          <w:szCs w:val="24"/>
        </w:rPr>
        <w:t>ές και λέμε «πάμε εκεί να κάνουμε ένα πάρκο;» το οποίο θα έχει εισοδήματα που θα αντιστοιχούν στο 5%.</w:t>
      </w:r>
    </w:p>
    <w:p w14:paraId="0D0A0DE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Βεβαίως και θα ρωτάτε. Δεν μιλάω για τέτοιες περιοχές</w:t>
      </w:r>
      <w:r>
        <w:rPr>
          <w:rFonts w:eastAsia="Times New Roman" w:cs="Times New Roman"/>
          <w:szCs w:val="24"/>
        </w:rPr>
        <w:t>,</w:t>
      </w:r>
      <w:r>
        <w:rPr>
          <w:rFonts w:eastAsia="Times New Roman" w:cs="Times New Roman"/>
          <w:szCs w:val="24"/>
        </w:rPr>
        <w:t xml:space="preserve"> αλλά για αξιοποιήσιμα ακίνητα και περιοχές όπου μπορούν να γίνουν μεγάλες επενδύσεις και υπάρχει ιδ</w:t>
      </w:r>
      <w:r>
        <w:rPr>
          <w:rFonts w:eastAsia="Times New Roman" w:cs="Times New Roman"/>
          <w:szCs w:val="24"/>
        </w:rPr>
        <w:t xml:space="preserve">ιωτικό ενδιαφέρον, θα βγαίνει στο διαδίκτυο, </w:t>
      </w:r>
      <w:r>
        <w:rPr>
          <w:rFonts w:eastAsia="Times New Roman" w:cs="Times New Roman"/>
          <w:szCs w:val="24"/>
        </w:rPr>
        <w:lastRenderedPageBreak/>
        <w:t xml:space="preserve">δημόσια θα γίνεται </w:t>
      </w:r>
      <w:r>
        <w:rPr>
          <w:rFonts w:eastAsia="Times New Roman" w:cs="Times New Roman"/>
          <w:szCs w:val="24"/>
          <w:lang w:val="en-US"/>
        </w:rPr>
        <w:t>beat</w:t>
      </w:r>
      <w:r>
        <w:rPr>
          <w:rFonts w:eastAsia="Times New Roman" w:cs="Times New Roman"/>
          <w:szCs w:val="24"/>
        </w:rPr>
        <w:t>, δηλαδή θα χτυπάνε το ποσοστό και μόνο και τίποτα άλλο. Ούτε δικαίωμα ένστασης υπάρχει ούτε τίποτα άλλο. Και από εκεί και πέρα θα ενοικιάζεται αυτή η περιοχή. Αν δεν πληρωθεί το ενοίκιο γ</w:t>
      </w:r>
      <w:r>
        <w:rPr>
          <w:rFonts w:eastAsia="Times New Roman" w:cs="Times New Roman"/>
          <w:szCs w:val="24"/>
        </w:rPr>
        <w:t xml:space="preserve">ια μια περίοδο μιας-δυο δόσεων κατ’ ευθείαν πέφτει και μένει όλη η περιουσία στο Ταμείο των Ενόπλων Δυνάμεων. </w:t>
      </w:r>
    </w:p>
    <w:p w14:paraId="0D0A0DE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Επειδή συζητήθηκε το θέμα της κάθετης επιφάνειας, θέλω να διευκρινίσω και έχει νομοθετική ισχύ αυτό που θα πω. Όταν λήξει για οποιονδήποτε λόγο η</w:t>
      </w:r>
      <w:r>
        <w:rPr>
          <w:rFonts w:eastAsia="Times New Roman" w:cs="Times New Roman"/>
          <w:szCs w:val="24"/>
        </w:rPr>
        <w:t xml:space="preserve"> εκμίσθωση –είτε δεν πληρώσει είτε τελειώσει ο χρόνος- ό,τι βρίσκεται επί, υπό του συγκεκριμένου οικοπέδου έρχεται στην ιδιοκτησία των Ενόπλων Δυνάμεων. Οι εγκαταστάσεις δε παραμένουν στην ιδιοκτησία των Ενόπλων Δυνάμεων και μόνο αυτό που δεν δίνει χρήση ο</w:t>
      </w:r>
      <w:r>
        <w:rPr>
          <w:rFonts w:eastAsia="Times New Roman" w:cs="Times New Roman"/>
          <w:szCs w:val="24"/>
        </w:rPr>
        <w:t xml:space="preserve">υσιαστικά είναι του οικοπέδου ή, αν είναι κτήριο, του κτηρίου. </w:t>
      </w:r>
    </w:p>
    <w:p w14:paraId="0D0A0DE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Για τις άλλες αλλαγές που προτάθηκαν</w:t>
      </w:r>
      <w:r>
        <w:rPr>
          <w:rFonts w:eastAsia="Times New Roman" w:cs="Times New Roman"/>
          <w:szCs w:val="24"/>
        </w:rPr>
        <w:t>,</w:t>
      </w:r>
      <w:r>
        <w:rPr>
          <w:rFonts w:eastAsia="Times New Roman" w:cs="Times New Roman"/>
          <w:szCs w:val="24"/>
        </w:rPr>
        <w:t xml:space="preserve"> να κάνω δεκτό αυτό που λέτε για το άρθρο 50. Θέλω να κάνω νομοτεχνικές βελτιώσεις. Στο άρθρο 50 παράγραφος 6</w:t>
      </w:r>
      <w:r>
        <w:rPr>
          <w:rFonts w:eastAsia="Times New Roman" w:cs="Times New Roman"/>
          <w:szCs w:val="24"/>
        </w:rPr>
        <w:t>,</w:t>
      </w:r>
      <w:r>
        <w:rPr>
          <w:rFonts w:eastAsia="Times New Roman" w:cs="Times New Roman"/>
          <w:szCs w:val="24"/>
        </w:rPr>
        <w:t xml:space="preserve"> στην τελευταία παράγραφο</w:t>
      </w:r>
      <w:r>
        <w:rPr>
          <w:rFonts w:eastAsia="Times New Roman" w:cs="Times New Roman"/>
          <w:szCs w:val="24"/>
        </w:rPr>
        <w:t>,</w:t>
      </w:r>
      <w:r>
        <w:rPr>
          <w:rFonts w:eastAsia="Times New Roman" w:cs="Times New Roman"/>
          <w:szCs w:val="24"/>
        </w:rPr>
        <w:t xml:space="preserve"> σβήνεται από </w:t>
      </w:r>
      <w:r>
        <w:rPr>
          <w:rFonts w:eastAsia="Times New Roman" w:cs="Times New Roman"/>
          <w:szCs w:val="24"/>
        </w:rPr>
        <w:lastRenderedPageBreak/>
        <w:t>το «α</w:t>
      </w:r>
      <w:r>
        <w:rPr>
          <w:rFonts w:eastAsia="Times New Roman" w:cs="Times New Roman"/>
          <w:szCs w:val="24"/>
        </w:rPr>
        <w:t xml:space="preserve">ν και αυτό δεν μπορεί να είναι εφικτό» έως το «σύμφωνα με την ως άνω διαδικασία.» Σβήνεται αυτό. Πράγματι δεν υπάρχει λόγος να δώσουμε ψήφο επιστολική για να μην γίνονται ομαδοποιήσεις. </w:t>
      </w:r>
    </w:p>
    <w:p w14:paraId="0D0A0DE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Για τις συνδρομές;</w:t>
      </w:r>
    </w:p>
    <w:p w14:paraId="0D0A0DE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w:t>
      </w:r>
      <w:r>
        <w:rPr>
          <w:rFonts w:eastAsia="Times New Roman" w:cs="Times New Roman"/>
          <w:b/>
          <w:szCs w:val="24"/>
        </w:rPr>
        <w:t xml:space="preserve">νικής Άμυνας-Πρόεδρος των Ανεξαρτήτων Ελλήνων): </w:t>
      </w:r>
      <w:r>
        <w:rPr>
          <w:rFonts w:eastAsia="Times New Roman" w:cs="Times New Roman"/>
          <w:szCs w:val="24"/>
        </w:rPr>
        <w:t>Να σας πω την αλήθεια το θέμα των συνδρομών είναι κάτι το οποίο θεσμοθετήσαμε κατόπιν των προτάσεων που έγιναν και των συζητήσεων που έγιναν. Δεν έχω κα</w:t>
      </w:r>
      <w:r>
        <w:rPr>
          <w:rFonts w:eastAsia="Times New Roman" w:cs="Times New Roman"/>
          <w:szCs w:val="24"/>
        </w:rPr>
        <w:t>μ</w:t>
      </w:r>
      <w:r>
        <w:rPr>
          <w:rFonts w:eastAsia="Times New Roman" w:cs="Times New Roman"/>
          <w:szCs w:val="24"/>
        </w:rPr>
        <w:t xml:space="preserve">μία αντίρρηση να το δούμε. </w:t>
      </w:r>
    </w:p>
    <w:p w14:paraId="0D0A0DE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Εκεί που υπάρχει θέμα σοβαρ</w:t>
      </w:r>
      <w:r>
        <w:rPr>
          <w:rFonts w:eastAsia="Times New Roman" w:cs="Times New Roman"/>
          <w:szCs w:val="24"/>
        </w:rPr>
        <w:t>ό</w:t>
      </w:r>
      <w:r>
        <w:rPr>
          <w:rFonts w:eastAsia="Times New Roman" w:cs="Times New Roman"/>
          <w:szCs w:val="24"/>
        </w:rPr>
        <w:t>,</w:t>
      </w:r>
      <w:r>
        <w:rPr>
          <w:rFonts w:eastAsia="Times New Roman" w:cs="Times New Roman"/>
          <w:szCs w:val="24"/>
        </w:rPr>
        <w:t xml:space="preserve"> είναι στο θέμα της περιουσίας των Μετοχικών Ταμείων. Ειπώθηκε για το θέμα του </w:t>
      </w:r>
      <w:r>
        <w:rPr>
          <w:rFonts w:eastAsia="Times New Roman" w:cs="Times New Roman"/>
          <w:szCs w:val="24"/>
          <w:lang w:val="en-US"/>
        </w:rPr>
        <w:t>PSI</w:t>
      </w:r>
      <w:r>
        <w:rPr>
          <w:rFonts w:eastAsia="Times New Roman" w:cs="Times New Roman"/>
          <w:szCs w:val="24"/>
        </w:rPr>
        <w:t>. Έγινε έγκλημα. Κα</w:t>
      </w:r>
      <w:r>
        <w:rPr>
          <w:rFonts w:eastAsia="Times New Roman" w:cs="Times New Roman"/>
          <w:szCs w:val="24"/>
        </w:rPr>
        <w:t>μ</w:t>
      </w:r>
      <w:r>
        <w:rPr>
          <w:rFonts w:eastAsia="Times New Roman" w:cs="Times New Roman"/>
          <w:szCs w:val="24"/>
        </w:rPr>
        <w:t xml:space="preserve">μία αμφιβολία. Έχουν προσφύγει οι διοικήσεις κατά του </w:t>
      </w:r>
      <w:r>
        <w:rPr>
          <w:rFonts w:eastAsia="Times New Roman" w:cs="Times New Roman"/>
          <w:szCs w:val="24"/>
          <w:lang w:val="en-US"/>
        </w:rPr>
        <w:t>PSI</w:t>
      </w:r>
      <w:r>
        <w:rPr>
          <w:rFonts w:eastAsia="Times New Roman" w:cs="Times New Roman"/>
          <w:szCs w:val="24"/>
        </w:rPr>
        <w:t xml:space="preserve"> και του κουρέματος που έγινε χωρίς τη συναίνεσή τους. Αυτή ήταν απόφαση της Τράπεζας της Ελλάδας. Ήταν απόφαση που διέλυσε και τα Μετοχικά Ταμεία, όπως διέλυσε και τις τράπεζες, όπως διέλυσε και τα πανεπιστήμια, όπως διέλυσε και άλλα ταμεία. </w:t>
      </w:r>
    </w:p>
    <w:p w14:paraId="0D0A0DE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την εκπα</w:t>
      </w:r>
      <w:r>
        <w:rPr>
          <w:rFonts w:eastAsia="Times New Roman" w:cs="Times New Roman"/>
          <w:szCs w:val="24"/>
        </w:rPr>
        <w:t>ίδευση έρχεται νομοσχέδιο. Εδώ θέλω να σκεφτούμε και να δούμε από την αρχή το θέμα της εκπαίδευσης</w:t>
      </w:r>
      <w:r>
        <w:rPr>
          <w:rFonts w:eastAsia="Times New Roman" w:cs="Times New Roman"/>
          <w:szCs w:val="24"/>
        </w:rPr>
        <w:t>,</w:t>
      </w:r>
      <w:r>
        <w:rPr>
          <w:rFonts w:eastAsia="Times New Roman" w:cs="Times New Roman"/>
          <w:szCs w:val="24"/>
        </w:rPr>
        <w:t xml:space="preserve"> ακόμα και της εισόδου στις σχολές. Είναι ένα θέμα που πρέπει να ανοίξουμε και να το συζητήσουμε. </w:t>
      </w:r>
    </w:p>
    <w:p w14:paraId="0D0A0DE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Και όσον αφορά –και κλείνω με αυτό- τις διάφορες ειδήσεις </w:t>
      </w:r>
      <w:r>
        <w:rPr>
          <w:rFonts w:eastAsia="Times New Roman" w:cs="Times New Roman"/>
          <w:szCs w:val="24"/>
        </w:rPr>
        <w:t>που βλέπω στο διαδίκτυο, κυρίες και κύριοι συνάδελφοι, θέλω να σας διαβεβαιώσω ότι το Υπουργείο Εθνικής Άμυνας έχει δημιουργήσει με αξιωματικούς ένα</w:t>
      </w:r>
      <w:r>
        <w:rPr>
          <w:rFonts w:eastAsia="Times New Roman" w:cs="Times New Roman"/>
          <w:szCs w:val="24"/>
        </w:rPr>
        <w:t>ν</w:t>
      </w:r>
      <w:r>
        <w:rPr>
          <w:rFonts w:eastAsia="Times New Roman" w:cs="Times New Roman"/>
          <w:szCs w:val="24"/>
        </w:rPr>
        <w:t xml:space="preserve"> μηχανισμό ενημέρωσης και προς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και προς το διαδικτυακό και μιντιακό σύστημα</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όταν πρέπει να δώσουμε μια ενημέρωση τη δίνουμε υπεύθυνα από το ΓΕΕΘΑ. </w:t>
      </w:r>
    </w:p>
    <w:p w14:paraId="0D0A0DE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Χθες, παραδείγματος χάριν, κατά τη διάρκεια κάποιων επιχειρήσεων από την άλλη πλευρά στην περιοχή της Σύμης ακούστηκαν απίστευτα πράγματα. Ακούσαμε ότι ένα </w:t>
      </w:r>
      <w:r>
        <w:rPr>
          <w:rFonts w:eastAsia="Times New Roman" w:cs="Times New Roman"/>
          <w:szCs w:val="24"/>
          <w:lang w:val="en-US"/>
        </w:rPr>
        <w:t>F</w:t>
      </w:r>
      <w:r>
        <w:rPr>
          <w:rFonts w:eastAsia="Times New Roman" w:cs="Times New Roman"/>
          <w:szCs w:val="24"/>
        </w:rPr>
        <w:t>16 βύθισε δυο τουρκικές ακ</w:t>
      </w:r>
      <w:r>
        <w:rPr>
          <w:rFonts w:eastAsia="Times New Roman" w:cs="Times New Roman"/>
          <w:szCs w:val="24"/>
        </w:rPr>
        <w:t xml:space="preserve">ταιωρούς. Το έγραψαν από ξένα κανάλια και αναπαρήχθη. Είδαμε –λέει- ότι δυο φουσκωτά πήγαιναν προς τη Σύμη. Ούτε ένα φουσκωτό δεν ελέγχθηκε. </w:t>
      </w:r>
    </w:p>
    <w:p w14:paraId="0D0A0DEF"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Θα παρακαλέσω, λοιπόν, επειδή είναι πολύ δύσκολες και επικίνδυνες οι ώρες και υπάρχει μια ένταση στην περιοχή, ιδί</w:t>
      </w:r>
      <w:r>
        <w:rPr>
          <w:rFonts w:eastAsia="Times New Roman"/>
          <w:szCs w:val="24"/>
        </w:rPr>
        <w:t>ως από τη γείτονα, όσοι συνάδελφοι θέλετε, θα έχετε άμεση ενημέρωση από την ηγεσία του Υπουργείου Εθνικής Άμυνας και από τους Αρχηγούς των Επιτελείων με πρώτον τον Αρχηγό της Εθνικής Άμυνας. Επικοινωνείτε μαζί μας, δείτε τις ανακοινώσεις και μη βασίζεστε σ</w:t>
      </w:r>
      <w:r>
        <w:rPr>
          <w:rFonts w:eastAsia="Times New Roman"/>
          <w:szCs w:val="24"/>
        </w:rPr>
        <w:t xml:space="preserve">ε ανακοινώσεις βάσει διαφόρων αναρτήσεων, που πολλές εξ αυτών γίνονται εκ του πονηρού. </w:t>
      </w:r>
    </w:p>
    <w:p w14:paraId="0D0A0DF0"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Τέλος, επειδή έγινε και συζήτηση για την παραποίηση των δηλώσεων του Υπουργού Αναπληρωτή -ήταν εντελώς διαφορετική από αυτά τα οποία </w:t>
      </w:r>
      <w:r>
        <w:rPr>
          <w:rFonts w:eastAsia="Times New Roman"/>
          <w:szCs w:val="24"/>
        </w:rPr>
        <w:t>έγραφαν</w:t>
      </w:r>
      <w:r>
        <w:rPr>
          <w:rFonts w:eastAsia="Times New Roman"/>
          <w:szCs w:val="24"/>
        </w:rPr>
        <w:t>- εγώ θα σας πω ότι δεν έχει</w:t>
      </w:r>
      <w:r>
        <w:rPr>
          <w:rFonts w:eastAsia="Times New Roman"/>
          <w:szCs w:val="24"/>
        </w:rPr>
        <w:t xml:space="preserve"> καμμία αρμοδιότητα το Υπουργείο Εθνικής Άμυνας. Ας αφήσουμε το </w:t>
      </w:r>
      <w:r>
        <w:rPr>
          <w:rFonts w:eastAsia="Times New Roman"/>
          <w:szCs w:val="24"/>
        </w:rPr>
        <w:t>Υ</w:t>
      </w:r>
      <w:r>
        <w:rPr>
          <w:rFonts w:eastAsia="Times New Roman"/>
          <w:szCs w:val="24"/>
        </w:rPr>
        <w:t xml:space="preserve">πουργείο Εξωτερικών να κάνει τη δουλειά του όπως πρέπει να την κάνει. </w:t>
      </w:r>
    </w:p>
    <w:p w14:paraId="0D0A0DF1"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Και νομίζω ότι το πιο σημαντικό για τη χώρα, αυτήν τη στιγμή, είναι σε τέτοια θέματα ευαίσθητα να έχουμε όλοι μία κοινή </w:t>
      </w:r>
      <w:r>
        <w:rPr>
          <w:rFonts w:eastAsia="Times New Roman"/>
          <w:szCs w:val="24"/>
        </w:rPr>
        <w:t xml:space="preserve">φωνή. Και το λέω ανήμερα της επετείου της εισβολής και της κατοχής στην Κύπρο, μία περίοδο για την οποία η μόνη αναφορά που θα κάνω είναι ότι την οφειλόμενη αναγνώριση στους </w:t>
      </w:r>
      <w:r>
        <w:rPr>
          <w:rFonts w:eastAsia="Times New Roman"/>
          <w:szCs w:val="24"/>
        </w:rPr>
        <w:lastRenderedPageBreak/>
        <w:t xml:space="preserve">ήρωες της ΕΛΔΥΚ, στους ανθρώπους που πολέμησαν και </w:t>
      </w:r>
      <w:r>
        <w:rPr>
          <w:rFonts w:eastAsia="Times New Roman"/>
          <w:szCs w:val="24"/>
        </w:rPr>
        <w:t>έ</w:t>
      </w:r>
      <w:r>
        <w:rPr>
          <w:rFonts w:eastAsia="Times New Roman"/>
          <w:szCs w:val="24"/>
        </w:rPr>
        <w:t>π</w:t>
      </w:r>
      <w:r>
        <w:rPr>
          <w:rFonts w:eastAsia="Times New Roman"/>
          <w:szCs w:val="24"/>
        </w:rPr>
        <w:t>ε</w:t>
      </w:r>
      <w:r>
        <w:rPr>
          <w:rFonts w:eastAsia="Times New Roman"/>
          <w:szCs w:val="24"/>
        </w:rPr>
        <w:t>σαν ή γ</w:t>
      </w:r>
      <w:r>
        <w:rPr>
          <w:rFonts w:eastAsia="Times New Roman"/>
          <w:szCs w:val="24"/>
        </w:rPr>
        <w:t>ύρισαν</w:t>
      </w:r>
      <w:r>
        <w:rPr>
          <w:rFonts w:eastAsia="Times New Roman"/>
          <w:szCs w:val="24"/>
        </w:rPr>
        <w:t xml:space="preserve"> και δεν τους α</w:t>
      </w:r>
      <w:r>
        <w:rPr>
          <w:rFonts w:eastAsia="Times New Roman"/>
          <w:szCs w:val="24"/>
        </w:rPr>
        <w:t>ναγνωρίσαμε καν συμμετοχή, αυτό θα το αποκαταστήσουμε. Έχουμε αρχίσει να το αποκαθιστούμε και για την επιχείρηση ΝΙΚΗ και για τις άλλες επιχειρήσεις και για παλαιότερες εποχές. Και εδώ θα θέλαμε τη συνδρομή όλων, διότι για να μείνει στη μνήμη μας αυτή η ει</w:t>
      </w:r>
      <w:r>
        <w:rPr>
          <w:rFonts w:eastAsia="Times New Roman"/>
          <w:szCs w:val="24"/>
        </w:rPr>
        <w:t>σβολή και η κατοχή θα πρέπει να αποδώσουμε και σε εκείνους που πολέμησαν τα εύσημα, ανεξάρτητα αν κάποιοι εκείνη την εποχή προδώσανε. Αυτοί θα τιμωρηθούν, θα μείνουν στο περιθώριο της Ιστορίας, αλλά δεν μπορεί στο όνομα της τιμωρίας αυτών να αφήσουμε εκείν</w:t>
      </w:r>
      <w:r>
        <w:rPr>
          <w:rFonts w:eastAsia="Times New Roman"/>
          <w:szCs w:val="24"/>
        </w:rPr>
        <w:t xml:space="preserve">ους που πολέμησαν, να φύγουν από τη ζωή έχοντας ένα μεγάλο παράπονο. Ο φάκελος, δε, που περιέχει στοιχεία από όλα τα Επιτελεία θα δοθεί στη Βουλή και στη δημοσιότητα. </w:t>
      </w:r>
    </w:p>
    <w:p w14:paraId="0D0A0DF2" w14:textId="77777777" w:rsidR="00E2285C" w:rsidRDefault="00095D94">
      <w:pPr>
        <w:spacing w:line="600" w:lineRule="auto"/>
        <w:ind w:firstLine="720"/>
        <w:contextualSpacing/>
        <w:jc w:val="both"/>
        <w:rPr>
          <w:rFonts w:eastAsia="Times New Roman"/>
          <w:szCs w:val="24"/>
        </w:rPr>
      </w:pPr>
      <w:r>
        <w:rPr>
          <w:rFonts w:eastAsia="Times New Roman"/>
          <w:szCs w:val="24"/>
        </w:rPr>
        <w:t>Ευχαριστώ πολύ.</w:t>
      </w:r>
    </w:p>
    <w:p w14:paraId="0D0A0DF3" w14:textId="77777777" w:rsidR="00E2285C" w:rsidRDefault="00095D94">
      <w:pPr>
        <w:spacing w:line="600" w:lineRule="auto"/>
        <w:ind w:firstLine="720"/>
        <w:contextualSpacing/>
        <w:jc w:val="center"/>
        <w:rPr>
          <w:rFonts w:eastAsia="Times New Roman"/>
          <w:szCs w:val="24"/>
        </w:rPr>
      </w:pPr>
      <w:r>
        <w:rPr>
          <w:rFonts w:eastAsia="Times New Roman"/>
          <w:szCs w:val="24"/>
        </w:rPr>
        <w:t xml:space="preserve">(Χειροκροτήματα από τις πτέρυγες του ΣΥΡΙΖΑ και των </w:t>
      </w:r>
      <w:r>
        <w:rPr>
          <w:rFonts w:eastAsia="Times New Roman"/>
          <w:szCs w:val="24"/>
        </w:rPr>
        <w:t>ΑΝΕΛ</w:t>
      </w:r>
      <w:r>
        <w:rPr>
          <w:rFonts w:eastAsia="Times New Roman"/>
          <w:szCs w:val="24"/>
        </w:rPr>
        <w:t>)</w:t>
      </w:r>
    </w:p>
    <w:p w14:paraId="0D0A0DF4"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(Γε</w:t>
      </w:r>
      <w:r>
        <w:rPr>
          <w:rFonts w:eastAsia="Times New Roman"/>
          <w:b/>
          <w:szCs w:val="24"/>
        </w:rPr>
        <w:t xml:space="preserve">ώργιος Βαρεμένος): </w:t>
      </w:r>
      <w:r>
        <w:rPr>
          <w:rFonts w:eastAsia="Times New Roman"/>
          <w:szCs w:val="24"/>
        </w:rPr>
        <w:t>Κι εμείς.</w:t>
      </w:r>
    </w:p>
    <w:p w14:paraId="0D0A0DF5" w14:textId="77777777" w:rsidR="00E2285C" w:rsidRDefault="00095D94">
      <w:pPr>
        <w:spacing w:line="600" w:lineRule="auto"/>
        <w:ind w:firstLine="720"/>
        <w:contextualSpacing/>
        <w:jc w:val="both"/>
        <w:rPr>
          <w:rFonts w:eastAsia="Times New Roman"/>
          <w:szCs w:val="24"/>
        </w:rPr>
      </w:pPr>
      <w:r>
        <w:rPr>
          <w:rFonts w:eastAsia="Times New Roman"/>
          <w:b/>
          <w:szCs w:val="24"/>
        </w:rPr>
        <w:t>ΧΡΗΣΤΟΣ ΠΑΠΠΑΣ:</w:t>
      </w:r>
      <w:r>
        <w:rPr>
          <w:rFonts w:eastAsia="Times New Roman"/>
          <w:szCs w:val="24"/>
        </w:rPr>
        <w:t xml:space="preserve"> Κύριε Πρόεδρε, ζητώ τον λόγο για να γίνει μια διόρθωση.</w:t>
      </w:r>
    </w:p>
    <w:p w14:paraId="0D0A0DF6"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Πάμε στην ψηφοφορία τώρα, μην ανακυκλώσουμε τη συζήτηση. </w:t>
      </w:r>
    </w:p>
    <w:p w14:paraId="0D0A0DF7" w14:textId="77777777" w:rsidR="00E2285C" w:rsidRDefault="00095D94">
      <w:pPr>
        <w:spacing w:line="600" w:lineRule="auto"/>
        <w:ind w:firstLine="720"/>
        <w:contextualSpacing/>
        <w:jc w:val="both"/>
        <w:rPr>
          <w:rFonts w:eastAsia="Times New Roman"/>
          <w:szCs w:val="24"/>
        </w:rPr>
      </w:pPr>
      <w:r>
        <w:rPr>
          <w:rFonts w:eastAsia="Times New Roman"/>
          <w:b/>
          <w:szCs w:val="24"/>
        </w:rPr>
        <w:t>ΧΡΗΣΤΟΣ ΠΑΠΠΑΣ:</w:t>
      </w:r>
      <w:r>
        <w:rPr>
          <w:rFonts w:eastAsia="Times New Roman"/>
          <w:szCs w:val="24"/>
        </w:rPr>
        <w:t xml:space="preserve"> Κύριε Πρόεδρε, επί προσωπικού</w:t>
      </w:r>
      <w:r>
        <w:rPr>
          <w:rFonts w:eastAsia="Times New Roman"/>
          <w:szCs w:val="24"/>
        </w:rPr>
        <w:t>,</w:t>
      </w:r>
      <w:r>
        <w:rPr>
          <w:rFonts w:eastAsia="Times New Roman"/>
          <w:szCs w:val="24"/>
        </w:rPr>
        <w:t xml:space="preserve"> θα ήθελα για ένα </w:t>
      </w:r>
      <w:r>
        <w:rPr>
          <w:rFonts w:eastAsia="Times New Roman"/>
          <w:szCs w:val="24"/>
        </w:rPr>
        <w:t xml:space="preserve">λεπτό να μην με διακόψετε. Απευθύνομαι σε σας γιατί θέλω να γίνει μια διόρθωση στα Πρακτικά. </w:t>
      </w:r>
    </w:p>
    <w:p w14:paraId="0D0A0DF8"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Ρώτησα το πρωί τον κ. Καμμένο αν έχει συναίσθηση του εγκλήματος που πράττει αυτήν τη στιγμή στο ελληνικό Κοινοβούλιο. Προφανώς δεν το κατάλαβε. Ακούσαμε την </w:t>
      </w:r>
      <w:r>
        <w:rPr>
          <w:rFonts w:eastAsia="Times New Roman"/>
          <w:szCs w:val="24"/>
        </w:rPr>
        <w:t>απάντησή του μόλις τώρα, και για λόγους ευπρεπείας –εμείς εδώ τουλάχιστον, οι της Χρυσής Αυγής- δεν ξεσπάσαμε σε γέλια. Νομίζω, όμως, ότι οι τηλεθεατές που μας ακούνε έχουν ξεσπάσει σε γέλια από αυτήν την απάντηση.</w:t>
      </w:r>
    </w:p>
    <w:p w14:paraId="0D0A0DF9" w14:textId="77777777" w:rsidR="00E2285C" w:rsidRDefault="00095D94">
      <w:pPr>
        <w:spacing w:line="600" w:lineRule="auto"/>
        <w:ind w:firstLine="720"/>
        <w:contextualSpacing/>
        <w:jc w:val="both"/>
        <w:rPr>
          <w:rFonts w:eastAsia="Times New Roman"/>
          <w:szCs w:val="24"/>
        </w:rPr>
      </w:pPr>
      <w:r>
        <w:rPr>
          <w:rFonts w:eastAsia="Times New Roman"/>
          <w:szCs w:val="24"/>
        </w:rPr>
        <w:t>Μπαίνω στην ουσία. Αιτιολόγησε πριν από λ</w:t>
      </w:r>
      <w:r>
        <w:rPr>
          <w:rFonts w:eastAsia="Times New Roman"/>
          <w:szCs w:val="24"/>
        </w:rPr>
        <w:t xml:space="preserve">ίγο ο κ. Καμμένος, δικαιολόγησε και ήθελε να υπερασπιστεί τον Αναπληρωτή Υπουργό και είπε ότι παραποιούνται τα λόγια, οι δηλώσεις του Αναπληρωτή Υπουργού, όταν ο ίδιος παραποιεί τα Πρακτικά. Ήταν μπροστά όταν του το είπα. Έφυγε μετά, ετράπη σε </w:t>
      </w:r>
      <w:r>
        <w:rPr>
          <w:rFonts w:eastAsia="Times New Roman"/>
          <w:szCs w:val="24"/>
        </w:rPr>
        <w:lastRenderedPageBreak/>
        <w:t>φυγή μετά. Κ</w:t>
      </w:r>
      <w:r>
        <w:rPr>
          <w:rFonts w:eastAsia="Times New Roman"/>
          <w:szCs w:val="24"/>
        </w:rPr>
        <w:t>αι είπε πριν από λίγο ότι επικοινώνησα εγώ με την Ένωση Στρατιωτικών Ηπείρου και είναι υποχείριο δικό μας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w:t>
      </w:r>
    </w:p>
    <w:p w14:paraId="0D0A0DFA" w14:textId="77777777" w:rsidR="00E2285C" w:rsidRDefault="00095D94">
      <w:pPr>
        <w:spacing w:line="600" w:lineRule="auto"/>
        <w:ind w:firstLine="720"/>
        <w:contextualSpacing/>
        <w:jc w:val="both"/>
        <w:rPr>
          <w:rFonts w:eastAsia="Times New Roman"/>
          <w:szCs w:val="24"/>
        </w:rPr>
      </w:pPr>
      <w:r>
        <w:rPr>
          <w:rFonts w:eastAsia="Times New Roman"/>
          <w:szCs w:val="24"/>
        </w:rPr>
        <w:t xml:space="preserve">Τον πόνεσε τον κύριο Υπουργό ότι εκλήθη αυτή η Ένωση των Στρατιωτικών Ηπείρου στην </w:t>
      </w:r>
      <w:r>
        <w:rPr>
          <w:rFonts w:eastAsia="Times New Roman"/>
          <w:szCs w:val="24"/>
        </w:rPr>
        <w:t>ε</w:t>
      </w:r>
      <w:r>
        <w:rPr>
          <w:rFonts w:eastAsia="Times New Roman"/>
          <w:szCs w:val="24"/>
        </w:rPr>
        <w:t xml:space="preserve">πιτροπή και θα κληθούν και άλλες ενώσεις, κύριε Πρόεδρε, και της Μακεδονίας και υπολοίπων περιοχών της Ελλάδος. Δεν κατάλαβα, δικτάτορας είστε; Εσείς θα καθορίσετε με ποιους θα μιλάμε; Και το λέω, σας είπα και το πρωί, μην προτρέχετε. Δεν είστε γιατρός. </w:t>
      </w:r>
    </w:p>
    <w:p w14:paraId="0D0A0DFB" w14:textId="77777777" w:rsidR="00E2285C" w:rsidRDefault="00095D94">
      <w:pPr>
        <w:spacing w:line="600" w:lineRule="auto"/>
        <w:ind w:firstLine="720"/>
        <w:contextualSpacing/>
        <w:jc w:val="center"/>
        <w:rPr>
          <w:rFonts w:eastAsia="Times New Roman"/>
          <w:szCs w:val="24"/>
        </w:rPr>
      </w:pPr>
      <w:r>
        <w:rPr>
          <w:rFonts w:eastAsia="Times New Roman"/>
          <w:szCs w:val="24"/>
        </w:rPr>
        <w:t>(</w:t>
      </w:r>
      <w:r>
        <w:rPr>
          <w:rFonts w:eastAsia="Times New Roman"/>
          <w:szCs w:val="24"/>
        </w:rPr>
        <w:t xml:space="preserve">Θόρυβος – </w:t>
      </w:r>
      <w:r>
        <w:rPr>
          <w:rFonts w:eastAsia="Times New Roman"/>
          <w:szCs w:val="24"/>
        </w:rPr>
        <w:t>δ</w:t>
      </w:r>
      <w:r>
        <w:rPr>
          <w:rFonts w:eastAsia="Times New Roman"/>
          <w:szCs w:val="24"/>
        </w:rPr>
        <w:t>ιαμαρτυρίες στην Αίθουσα)</w:t>
      </w:r>
    </w:p>
    <w:p w14:paraId="0D0A0DFC" w14:textId="77777777" w:rsidR="00E2285C" w:rsidRDefault="00095D94">
      <w:pPr>
        <w:spacing w:line="600" w:lineRule="auto"/>
        <w:ind w:firstLine="720"/>
        <w:contextualSpacing/>
        <w:jc w:val="both"/>
        <w:rPr>
          <w:rFonts w:eastAsia="Times New Roman"/>
          <w:szCs w:val="24"/>
        </w:rPr>
      </w:pPr>
      <w:r>
        <w:rPr>
          <w:rFonts w:eastAsia="Times New Roman"/>
          <w:szCs w:val="24"/>
        </w:rPr>
        <w:t>Άλλοι προτίμησαν να κάνουν τον γιατρό στο Βήμα αυτό, κύριε Καμμένε, και ομιλώ για το παρελθόν σας, το πολιτικό παρελθόν σας,…</w:t>
      </w:r>
    </w:p>
    <w:p w14:paraId="0D0A0DFD"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Παρακαλώ! Τέλειωσε το ένα λεπτό.</w:t>
      </w:r>
    </w:p>
    <w:p w14:paraId="0D0A0DFE"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ΠΑΝΟΣ ΚΑΜΜΕΝΟΣ (Υπουργός Εθ</w:t>
      </w:r>
      <w:r>
        <w:rPr>
          <w:rFonts w:eastAsia="Times New Roman"/>
          <w:b/>
          <w:szCs w:val="24"/>
        </w:rPr>
        <w:t>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των Ελλήνων):</w:t>
      </w:r>
      <w:r>
        <w:rPr>
          <w:rFonts w:eastAsia="Times New Roman"/>
          <w:szCs w:val="24"/>
        </w:rPr>
        <w:t xml:space="preserve"> Να πάτε σπίτι σας να δείτε λίγο τα μπουκάλια με τον Μουσολίνι που μαζεύατε και να ξέρετε ότι εδώ είναι η Βουλή των Ελλήνων.</w:t>
      </w:r>
    </w:p>
    <w:p w14:paraId="0D0A0DFF" w14:textId="77777777" w:rsidR="00E2285C" w:rsidRDefault="00095D94">
      <w:pPr>
        <w:spacing w:line="600" w:lineRule="auto"/>
        <w:ind w:firstLine="720"/>
        <w:contextualSpacing/>
        <w:jc w:val="both"/>
        <w:rPr>
          <w:rFonts w:eastAsia="Times New Roman"/>
          <w:szCs w:val="24"/>
        </w:rPr>
      </w:pPr>
      <w:r>
        <w:rPr>
          <w:rFonts w:eastAsia="Times New Roman"/>
          <w:b/>
          <w:szCs w:val="24"/>
        </w:rPr>
        <w:t>ΧΡΗΣΤΟΣ ΠΑΠΠΑΣ:</w:t>
      </w:r>
      <w:r>
        <w:rPr>
          <w:rFonts w:eastAsia="Times New Roman"/>
          <w:b/>
          <w:szCs w:val="24"/>
        </w:rPr>
        <w:t xml:space="preserve"> </w:t>
      </w:r>
      <w:r>
        <w:rPr>
          <w:rFonts w:eastAsia="Times New Roman"/>
          <w:szCs w:val="24"/>
        </w:rPr>
        <w:t>…πριν εκλεγείτε για πρώτη φορά Βουλευτής…</w:t>
      </w:r>
    </w:p>
    <w:p w14:paraId="0D0A0E00" w14:textId="77777777" w:rsidR="00E2285C" w:rsidRDefault="00095D94">
      <w:pPr>
        <w:spacing w:line="600" w:lineRule="auto"/>
        <w:ind w:firstLine="720"/>
        <w:contextualSpacing/>
        <w:jc w:val="both"/>
        <w:rPr>
          <w:rFonts w:eastAsia="Times New Roman"/>
          <w:szCs w:val="24"/>
        </w:rPr>
      </w:pPr>
      <w:r>
        <w:rPr>
          <w:rFonts w:eastAsia="Times New Roman"/>
          <w:b/>
          <w:szCs w:val="24"/>
        </w:rPr>
        <w:t>ΠΑΝΟΣ ΚΑΜΜΕΝΟΣ (Υπουργός</w:t>
      </w:r>
      <w:r>
        <w:rPr>
          <w:rFonts w:eastAsia="Times New Roman"/>
          <w:b/>
          <w:szCs w:val="24"/>
        </w:rPr>
        <w:t xml:space="preserve">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των Ελλήνων):</w:t>
      </w:r>
      <w:r>
        <w:rPr>
          <w:rFonts w:eastAsia="Times New Roman"/>
          <w:szCs w:val="24"/>
        </w:rPr>
        <w:t xml:space="preserve"> Τις αφίσες του Μουσολίνι και των ναζί να μαζέψετε!</w:t>
      </w:r>
    </w:p>
    <w:p w14:paraId="0D0A0E01" w14:textId="77777777" w:rsidR="00E2285C" w:rsidRDefault="00095D94">
      <w:pPr>
        <w:spacing w:line="600" w:lineRule="auto"/>
        <w:ind w:firstLine="720"/>
        <w:contextualSpacing/>
        <w:jc w:val="center"/>
        <w:rPr>
          <w:rFonts w:eastAsia="Times New Roman"/>
          <w:szCs w:val="24"/>
        </w:rPr>
      </w:pPr>
      <w:r>
        <w:rPr>
          <w:rFonts w:eastAsia="Times New Roman"/>
          <w:szCs w:val="24"/>
        </w:rPr>
        <w:t xml:space="preserve">(Θόρυβος – </w:t>
      </w:r>
      <w:r>
        <w:rPr>
          <w:rFonts w:eastAsia="Times New Roman"/>
          <w:szCs w:val="24"/>
        </w:rPr>
        <w:t>δ</w:t>
      </w:r>
      <w:r>
        <w:rPr>
          <w:rFonts w:eastAsia="Times New Roman"/>
          <w:szCs w:val="24"/>
        </w:rPr>
        <w:t>ιαμαρτυρίες)</w:t>
      </w:r>
    </w:p>
    <w:p w14:paraId="0D0A0E02" w14:textId="77777777" w:rsidR="00E2285C" w:rsidRDefault="00095D94">
      <w:pPr>
        <w:spacing w:line="600" w:lineRule="auto"/>
        <w:ind w:firstLine="720"/>
        <w:contextualSpacing/>
        <w:jc w:val="both"/>
        <w:rPr>
          <w:rFonts w:eastAsia="Times New Roman"/>
          <w:szCs w:val="24"/>
        </w:rPr>
      </w:pPr>
      <w:r>
        <w:rPr>
          <w:rFonts w:eastAsia="Times New Roman"/>
          <w:b/>
          <w:szCs w:val="24"/>
        </w:rPr>
        <w:t>ΧΡΗΣΤΟΣ ΠΑΠΠΑΣ:</w:t>
      </w:r>
      <w:r>
        <w:rPr>
          <w:rFonts w:eastAsia="Times New Roman"/>
          <w:szCs w:val="24"/>
        </w:rPr>
        <w:t xml:space="preserve"> Μην αγχώνεστε! Παρακαλώ πάρα πολύ, είπα ότι θέλω να μιλήσω. Εδώ τι έχετε; Δικτατορία έχετε; </w:t>
      </w:r>
    </w:p>
    <w:p w14:paraId="0D0A0E03"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(Γεώργι</w:t>
      </w:r>
      <w:r>
        <w:rPr>
          <w:rFonts w:eastAsia="Times New Roman"/>
          <w:b/>
          <w:szCs w:val="24"/>
        </w:rPr>
        <w:t xml:space="preserve">ος Βαρεμένος): </w:t>
      </w:r>
      <w:r>
        <w:rPr>
          <w:rFonts w:eastAsia="Times New Roman"/>
          <w:szCs w:val="24"/>
        </w:rPr>
        <w:t>Κύριε Παππά, ένα λεπτό ήταν αρκετό!</w:t>
      </w:r>
    </w:p>
    <w:p w14:paraId="0D0A0E04" w14:textId="77777777" w:rsidR="00E2285C" w:rsidRDefault="00095D94">
      <w:pPr>
        <w:spacing w:line="600" w:lineRule="auto"/>
        <w:ind w:firstLine="720"/>
        <w:contextualSpacing/>
        <w:jc w:val="both"/>
        <w:rPr>
          <w:rFonts w:eastAsia="Times New Roman"/>
          <w:szCs w:val="24"/>
        </w:rPr>
      </w:pPr>
      <w:r>
        <w:rPr>
          <w:rFonts w:eastAsia="Times New Roman"/>
          <w:b/>
          <w:szCs w:val="24"/>
        </w:rPr>
        <w:t>ΧΡΗΣΤΟΣ ΠΑΠΠΑΣ:</w:t>
      </w:r>
      <w:r>
        <w:rPr>
          <w:rFonts w:eastAsia="Times New Roman"/>
          <w:szCs w:val="24"/>
        </w:rPr>
        <w:t xml:space="preserve"> Στο λεπτό, κύριε Πρόεδρε. Επιβάλετε την τάξη επιτέλους! </w:t>
      </w:r>
    </w:p>
    <w:p w14:paraId="0D0A0E05" w14:textId="77777777" w:rsidR="00E2285C" w:rsidRDefault="00095D94">
      <w:pPr>
        <w:spacing w:line="600" w:lineRule="auto"/>
        <w:ind w:firstLine="720"/>
        <w:contextualSpacing/>
        <w:jc w:val="center"/>
        <w:rPr>
          <w:rFonts w:eastAsia="Times New Roman"/>
          <w:szCs w:val="24"/>
        </w:rPr>
      </w:pPr>
      <w:r>
        <w:rPr>
          <w:rFonts w:eastAsia="Times New Roman"/>
          <w:szCs w:val="24"/>
        </w:rPr>
        <w:lastRenderedPageBreak/>
        <w:t xml:space="preserve">(Θόρυβος – </w:t>
      </w:r>
      <w:r>
        <w:rPr>
          <w:rFonts w:eastAsia="Times New Roman"/>
          <w:szCs w:val="24"/>
        </w:rPr>
        <w:t>δ</w:t>
      </w:r>
      <w:r>
        <w:rPr>
          <w:rFonts w:eastAsia="Times New Roman"/>
          <w:szCs w:val="24"/>
        </w:rPr>
        <w:t>ιαμαρτυρίες)</w:t>
      </w:r>
    </w:p>
    <w:p w14:paraId="0D0A0E06"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Παρακαλώ!</w:t>
      </w:r>
    </w:p>
    <w:p w14:paraId="0D0A0E07" w14:textId="77777777" w:rsidR="00E2285C" w:rsidRDefault="00095D94">
      <w:pPr>
        <w:spacing w:line="600" w:lineRule="auto"/>
        <w:ind w:firstLine="720"/>
        <w:contextualSpacing/>
        <w:jc w:val="both"/>
        <w:rPr>
          <w:rFonts w:eastAsia="Times New Roman"/>
          <w:szCs w:val="24"/>
        </w:rPr>
      </w:pPr>
      <w:r>
        <w:rPr>
          <w:rFonts w:eastAsia="Times New Roman"/>
          <w:b/>
          <w:szCs w:val="24"/>
        </w:rPr>
        <w:t>ΧΡΗΣΤΟΣ ΠΑΠΠΑΣ:</w:t>
      </w:r>
      <w:r>
        <w:rPr>
          <w:rFonts w:eastAsia="Times New Roman"/>
          <w:szCs w:val="24"/>
        </w:rPr>
        <w:t xml:space="preserve"> Κύριε Καμμένε, σας είπα το πρωί και το επαναλαμβ</w:t>
      </w:r>
      <w:r>
        <w:rPr>
          <w:rFonts w:eastAsia="Times New Roman"/>
          <w:szCs w:val="24"/>
        </w:rPr>
        <w:t xml:space="preserve">άνω: Είστε εθνικά επιζήμιος. Το στράτευμα βράζει. Μην αρκείστε μόνο στους αυλοκόλακές σας. Ασχοληθείτε με τα τρενάκια σας και αφήστε ήσυχες τις Ένοπλες Δυνάμεις! </w:t>
      </w:r>
    </w:p>
    <w:p w14:paraId="0D0A0E08" w14:textId="77777777" w:rsidR="00E2285C" w:rsidRDefault="00095D94">
      <w:pPr>
        <w:spacing w:line="600" w:lineRule="auto"/>
        <w:ind w:firstLine="720"/>
        <w:contextualSpacing/>
        <w:jc w:val="center"/>
        <w:rPr>
          <w:rFonts w:eastAsia="Times New Roman"/>
          <w:szCs w:val="24"/>
        </w:rPr>
      </w:pPr>
      <w:r>
        <w:rPr>
          <w:rFonts w:eastAsia="Times New Roman"/>
          <w:szCs w:val="24"/>
        </w:rPr>
        <w:t xml:space="preserve">(Θόρυβος – </w:t>
      </w:r>
      <w:r>
        <w:rPr>
          <w:rFonts w:eastAsia="Times New Roman"/>
          <w:szCs w:val="24"/>
        </w:rPr>
        <w:t>δ</w:t>
      </w:r>
      <w:r>
        <w:rPr>
          <w:rFonts w:eastAsia="Times New Roman"/>
          <w:szCs w:val="24"/>
        </w:rPr>
        <w:t>ιαμαρτυρίες)</w:t>
      </w:r>
    </w:p>
    <w:p w14:paraId="0D0A0E09"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Τελειώσαμε!</w:t>
      </w:r>
    </w:p>
    <w:p w14:paraId="0D0A0E0A" w14:textId="77777777" w:rsidR="00E2285C" w:rsidRDefault="00095D94">
      <w:pPr>
        <w:spacing w:line="600" w:lineRule="auto"/>
        <w:ind w:firstLine="720"/>
        <w:contextualSpacing/>
        <w:jc w:val="both"/>
        <w:rPr>
          <w:rFonts w:eastAsia="Times New Roman"/>
          <w:szCs w:val="24"/>
        </w:rPr>
      </w:pPr>
      <w:r>
        <w:rPr>
          <w:rFonts w:eastAsia="Times New Roman"/>
          <w:b/>
          <w:szCs w:val="24"/>
        </w:rPr>
        <w:t>ΠΑΝΟΣ ΚΑΜΜΕΝΟΣ (Υπουργό</w:t>
      </w:r>
      <w:r>
        <w:rPr>
          <w:rFonts w:eastAsia="Times New Roman"/>
          <w:b/>
          <w:szCs w:val="24"/>
        </w:rPr>
        <w:t>ς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των Ελλήνων):</w:t>
      </w:r>
      <w:r>
        <w:rPr>
          <w:rFonts w:eastAsia="Times New Roman"/>
          <w:szCs w:val="24"/>
        </w:rPr>
        <w:t xml:space="preserve"> Είναι τιμή μου να το λέει ένας ναζί! </w:t>
      </w:r>
    </w:p>
    <w:p w14:paraId="0D0A0E0B" w14:textId="77777777" w:rsidR="00E2285C" w:rsidRDefault="00095D94">
      <w:pPr>
        <w:spacing w:line="600" w:lineRule="auto"/>
        <w:ind w:firstLine="720"/>
        <w:contextualSpacing/>
        <w:jc w:val="center"/>
        <w:rPr>
          <w:rFonts w:eastAsia="Times New Roman"/>
          <w:szCs w:val="24"/>
        </w:rPr>
      </w:pPr>
      <w:r>
        <w:rPr>
          <w:rFonts w:eastAsia="Times New Roman"/>
          <w:szCs w:val="24"/>
        </w:rPr>
        <w:t>(Διαμαρτυρίες από την πτέρυγα της Χρυσής Αυγής)</w:t>
      </w:r>
    </w:p>
    <w:p w14:paraId="0D0A0E0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Κυρίες και κύριοι συνάδελφοι, κηρύσσεται περαιωμένη η συζήτηση επί της αρχής, επί </w:t>
      </w:r>
      <w:r>
        <w:rPr>
          <w:rFonts w:eastAsia="Times New Roman" w:cs="Times New Roman"/>
          <w:szCs w:val="24"/>
        </w:rPr>
        <w:t xml:space="preserve">των άρθρων, των τροπολογιών και του συνόλου του σχεδίου νόμου του </w:t>
      </w:r>
      <w:r>
        <w:rPr>
          <w:rFonts w:eastAsia="Times New Roman" w:cs="Times New Roman"/>
          <w:szCs w:val="24"/>
        </w:rPr>
        <w:lastRenderedPageBreak/>
        <w:t>Υπουργείου Εθνικής Άμυνας</w:t>
      </w:r>
      <w:r>
        <w:rPr>
          <w:rFonts w:eastAsia="Times New Roman" w:cs="Times New Roman"/>
          <w:szCs w:val="24"/>
        </w:rPr>
        <w:t>:</w:t>
      </w:r>
      <w:r>
        <w:rPr>
          <w:rFonts w:eastAsia="Times New Roman" w:cs="Times New Roman"/>
          <w:szCs w:val="24"/>
        </w:rPr>
        <w:t xml:space="preserve"> «Ρύθμιση θεμάτων αρμοδιότητας Υπουργείου Εθνικής Άμυνας και άλλες διατάξεις».</w:t>
      </w:r>
    </w:p>
    <w:p w14:paraId="0D0A0E0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0D0A0E0E"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ΝΤΖΙΜΑΝΗΣ: </w:t>
      </w:r>
      <w:r>
        <w:rPr>
          <w:rFonts w:eastAsia="Times New Roman" w:cs="Times New Roman"/>
          <w:szCs w:val="24"/>
        </w:rPr>
        <w:t>Δεκ</w:t>
      </w:r>
      <w:r>
        <w:rPr>
          <w:rFonts w:eastAsia="Times New Roman" w:cs="Times New Roman"/>
          <w:szCs w:val="24"/>
        </w:rPr>
        <w:t>τό, δεκτό.</w:t>
      </w:r>
    </w:p>
    <w:p w14:paraId="0D0A0E0F"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ΑΘΑΝΑΣΙΟΣ ΔΑΒΑΚΗΣ: </w:t>
      </w:r>
      <w:r>
        <w:rPr>
          <w:rFonts w:eastAsia="Times New Roman" w:cs="Times New Roman"/>
          <w:szCs w:val="24"/>
        </w:rPr>
        <w:t>Κατά πλειοψηφία.</w:t>
      </w:r>
    </w:p>
    <w:p w14:paraId="0D0A0E10"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ΝΙΚΟΛΑΟΣ ΚΟΥΖΗΛΟΣ:</w:t>
      </w:r>
      <w:r>
        <w:rPr>
          <w:rFonts w:eastAsia="Times New Roman" w:cs="Times New Roman"/>
          <w:szCs w:val="24"/>
        </w:rPr>
        <w:t xml:space="preserve"> Κατά πλειοψηφία.</w:t>
      </w:r>
    </w:p>
    <w:p w14:paraId="0D0A0E11"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ΑΝΔΡΕΑΣ ΛΟΒΕΡΔΟΣ:</w:t>
      </w:r>
      <w:r>
        <w:rPr>
          <w:rFonts w:eastAsia="Times New Roman" w:cs="Times New Roman"/>
          <w:szCs w:val="24"/>
        </w:rPr>
        <w:t xml:space="preserve"> Δεκτό, δεκτό.</w:t>
      </w:r>
    </w:p>
    <w:p w14:paraId="0D0A0E12"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ΛΙΑΝΑ ΚΑΝΕΛΛΗ:</w:t>
      </w:r>
      <w:r>
        <w:rPr>
          <w:rFonts w:eastAsia="Times New Roman" w:cs="Times New Roman"/>
          <w:szCs w:val="24"/>
        </w:rPr>
        <w:t xml:space="preserve"> Κατά πλειοψηφία.</w:t>
      </w:r>
    </w:p>
    <w:p w14:paraId="0D0A0E13"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Παρών.</w:t>
      </w:r>
    </w:p>
    <w:p w14:paraId="0D0A0E14"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0D0A0E15"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0D0A0E1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Συνεπώς το νομοσχέδιο του Υπουργείου Εθνικής Άμυνας</w:t>
      </w:r>
      <w:r>
        <w:rPr>
          <w:rFonts w:eastAsia="Times New Roman" w:cs="Times New Roman"/>
          <w:szCs w:val="24"/>
        </w:rPr>
        <w:t>:</w:t>
      </w:r>
      <w:r>
        <w:rPr>
          <w:rFonts w:eastAsia="Times New Roman" w:cs="Times New Roman"/>
          <w:szCs w:val="24"/>
        </w:rPr>
        <w:t xml:space="preserve"> «Ρύθμιση θεμάτων αρμοδιότητας Υπουργείου Εθνικής Άμυνας και άλλες διατάξεις» έγινε δεκτό επί της αρχής κατά πλειοψηφία. </w:t>
      </w:r>
    </w:p>
    <w:p w14:paraId="0D0A0E1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ΚΑΝEΛΛΗ: </w:t>
      </w:r>
      <w:r>
        <w:rPr>
          <w:rFonts w:eastAsia="Times New Roman" w:cs="Times New Roman"/>
          <w:szCs w:val="24"/>
        </w:rPr>
        <w:t>Κύριε Πρόεδρε, θα ήθελα να πω κάτι</w:t>
      </w:r>
      <w:r>
        <w:rPr>
          <w:rFonts w:eastAsia="Times New Roman" w:cs="Times New Roman"/>
          <w:b/>
          <w:szCs w:val="24"/>
        </w:rPr>
        <w:t xml:space="preserve"> </w:t>
      </w:r>
      <w:r>
        <w:rPr>
          <w:rFonts w:eastAsia="Times New Roman" w:cs="Times New Roman"/>
          <w:szCs w:val="24"/>
        </w:rPr>
        <w:t>επί της διαδικασίας για την ψηφοφορία. Επειδή υπάρχουν πολλές τροπολογίες, βουλευτικές και υπουργικές, θα πρότεινα να πάμε με βάση αυτόν τον κατάλογο που μας έχει δοθεί για την ψηφοφορία των τροπολογιών, για να μην γίνει χαμός. Αν συμφωνούν οι συνάδελφοι,</w:t>
      </w:r>
      <w:r>
        <w:rPr>
          <w:rFonts w:eastAsia="Times New Roman" w:cs="Times New Roman"/>
          <w:szCs w:val="24"/>
        </w:rPr>
        <w:t xml:space="preserve"> ας πάμε έτσι, γιατί είναι πολλές, είναι αριθμημένες. Να ακολουθήσουμε τον κατάλογο, γιατί ψηφίζοντας τα άρθρα ένα – ένα ούτως ή άλλως θα πάρουμε χρόνο. Για διευκόλυνση το λέω.</w:t>
      </w:r>
    </w:p>
    <w:p w14:paraId="0D0A0E18"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Εισερχόμαστε στη ψήφιση επί των άρθρων.</w:t>
      </w:r>
    </w:p>
    <w:p w14:paraId="0D0A0E1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Ερωτάτ</w:t>
      </w:r>
      <w:r>
        <w:rPr>
          <w:rFonts w:eastAsia="Times New Roman" w:cs="Times New Roman"/>
          <w:szCs w:val="24"/>
        </w:rPr>
        <w:t>αι το Σώμα: Γίνεται δεκτό το άρθρο 1 ως έχει;</w:t>
      </w:r>
    </w:p>
    <w:p w14:paraId="0D0A0E1A"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ΝΤΖΙΜΑΝΗΣ: </w:t>
      </w:r>
      <w:r>
        <w:rPr>
          <w:rFonts w:eastAsia="Times New Roman" w:cs="Times New Roman"/>
          <w:szCs w:val="24"/>
        </w:rPr>
        <w:t>Δεκτό, δεκτό.</w:t>
      </w:r>
    </w:p>
    <w:p w14:paraId="0D0A0E1B"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ΑΘΑΝΑΣΙΟΣ ΔΑΒΑΚΗΣ:</w:t>
      </w:r>
      <w:r>
        <w:rPr>
          <w:rFonts w:eastAsia="Times New Roman" w:cs="Times New Roman"/>
          <w:szCs w:val="24"/>
        </w:rPr>
        <w:t xml:space="preserve"> Κατά πλειοψηφία.</w:t>
      </w:r>
    </w:p>
    <w:p w14:paraId="0D0A0E1C"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lastRenderedPageBreak/>
        <w:t>ΝΙΚΟΛΑΟΣ ΚΟΥΖΗΛΟΣ:</w:t>
      </w:r>
      <w:r>
        <w:rPr>
          <w:rFonts w:eastAsia="Times New Roman" w:cs="Times New Roman"/>
          <w:szCs w:val="24"/>
        </w:rPr>
        <w:t xml:space="preserve"> Κατά πλειοψηφία.</w:t>
      </w:r>
    </w:p>
    <w:p w14:paraId="0D0A0E1D"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ΑΝΔΡΕΑΣ ΛΟΒΕΡΔΟΣ:</w:t>
      </w:r>
      <w:r>
        <w:rPr>
          <w:rFonts w:eastAsia="Times New Roman" w:cs="Times New Roman"/>
          <w:szCs w:val="24"/>
        </w:rPr>
        <w:t xml:space="preserve"> Δεκτό, δεκτό.</w:t>
      </w:r>
    </w:p>
    <w:p w14:paraId="0D0A0E1E"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ΛΙΑΝΑ ΚΑΝΕΛΛΗ:</w:t>
      </w:r>
      <w:r>
        <w:rPr>
          <w:rFonts w:eastAsia="Times New Roman" w:cs="Times New Roman"/>
          <w:szCs w:val="24"/>
        </w:rPr>
        <w:t xml:space="preserve"> Δεκτό, δεκτό.</w:t>
      </w:r>
    </w:p>
    <w:p w14:paraId="0D0A0E1F"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ΣΠΥΡΙΔΩΝ ΔΑΝΕΛΛΗΣ:</w:t>
      </w:r>
      <w:r>
        <w:rPr>
          <w:rFonts w:eastAsia="Times New Roman" w:cs="Times New Roman"/>
          <w:szCs w:val="24"/>
        </w:rPr>
        <w:t xml:space="preserve"> Δεκτό, δεκτό.</w:t>
      </w:r>
    </w:p>
    <w:p w14:paraId="0D0A0E20"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ΚΩΝΣΤΑΝΤΙΝ</w:t>
      </w:r>
      <w:r>
        <w:rPr>
          <w:rFonts w:eastAsia="Times New Roman" w:cs="Times New Roman"/>
          <w:b/>
          <w:szCs w:val="24"/>
        </w:rPr>
        <w:t>ΟΣ ΚΑΤΣΙΚΗΣ:</w:t>
      </w:r>
      <w:r>
        <w:rPr>
          <w:rFonts w:eastAsia="Times New Roman" w:cs="Times New Roman"/>
          <w:szCs w:val="24"/>
        </w:rPr>
        <w:t xml:space="preserve"> Δεκτό, δεκτό.</w:t>
      </w:r>
    </w:p>
    <w:p w14:paraId="0D0A0E21"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0D0A0E2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 έγινε δεκτό ως έχει κατά πλειοψηφία.</w:t>
      </w:r>
    </w:p>
    <w:p w14:paraId="0D0A0E2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 όπως τροποποιήθηκε από τον κύριο Υπουργό;</w:t>
      </w:r>
    </w:p>
    <w:p w14:paraId="0D0A0E24"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ΝΤΖΙΜΑΝΗΣ: </w:t>
      </w:r>
      <w:r>
        <w:rPr>
          <w:rFonts w:eastAsia="Times New Roman" w:cs="Times New Roman"/>
          <w:szCs w:val="24"/>
        </w:rPr>
        <w:t>Δεκ</w:t>
      </w:r>
      <w:r>
        <w:rPr>
          <w:rFonts w:eastAsia="Times New Roman" w:cs="Times New Roman"/>
          <w:szCs w:val="24"/>
        </w:rPr>
        <w:t>τό, δεκτό.</w:t>
      </w:r>
    </w:p>
    <w:p w14:paraId="0D0A0E25"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ΑΘΑΝΑΣΙΟΣ ΔΑΒΑΚΗΣ:</w:t>
      </w:r>
      <w:r>
        <w:rPr>
          <w:rFonts w:eastAsia="Times New Roman" w:cs="Times New Roman"/>
          <w:szCs w:val="24"/>
        </w:rPr>
        <w:t xml:space="preserve"> Δεκτό, δεκτό.</w:t>
      </w:r>
    </w:p>
    <w:p w14:paraId="0D0A0E26"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ΝΙΚΟΛΑΟΣ ΚΟΥΖΗΛΟΣ:</w:t>
      </w:r>
      <w:r>
        <w:rPr>
          <w:rFonts w:eastAsia="Times New Roman" w:cs="Times New Roman"/>
          <w:szCs w:val="24"/>
        </w:rPr>
        <w:t xml:space="preserve"> Κατά πλειοψηφία.</w:t>
      </w:r>
    </w:p>
    <w:p w14:paraId="0D0A0E27"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lastRenderedPageBreak/>
        <w:t>ΑΝΔΡΕΑΣ ΛΟΒΕΡΔΟΣ:</w:t>
      </w:r>
      <w:r>
        <w:rPr>
          <w:rFonts w:eastAsia="Times New Roman" w:cs="Times New Roman"/>
          <w:szCs w:val="24"/>
        </w:rPr>
        <w:t xml:space="preserve"> Δεκτό, δεκτό.</w:t>
      </w:r>
    </w:p>
    <w:p w14:paraId="0D0A0E28"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ΛΙΑΝΑ ΚΑΝΕΛΛΗ:</w:t>
      </w:r>
      <w:r>
        <w:rPr>
          <w:rFonts w:eastAsia="Times New Roman" w:cs="Times New Roman"/>
          <w:szCs w:val="24"/>
        </w:rPr>
        <w:t xml:space="preserve"> Δεκτό, δεκτό.</w:t>
      </w:r>
    </w:p>
    <w:p w14:paraId="0D0A0E29"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ΣΠΥΡΙΔΩΝ ΔΑΝΕΛΛΗΣ:</w:t>
      </w:r>
      <w:r>
        <w:rPr>
          <w:rFonts w:eastAsia="Times New Roman" w:cs="Times New Roman"/>
          <w:szCs w:val="24"/>
        </w:rPr>
        <w:t xml:space="preserve"> Δεκτό, δεκτό.</w:t>
      </w:r>
    </w:p>
    <w:p w14:paraId="0D0A0E2A"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0D0A0E2B"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0D0A0E2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2 έγινε δεκτό, όπως τροποποιήθηκε από τον κύριο Υπουργό, κατά πλειοψηφία.</w:t>
      </w:r>
    </w:p>
    <w:p w14:paraId="0D0A0E2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0D0A0E2E"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ΝΤΖΙΜΑΝΗΣ: </w:t>
      </w:r>
      <w:r>
        <w:rPr>
          <w:rFonts w:eastAsia="Times New Roman" w:cs="Times New Roman"/>
          <w:szCs w:val="24"/>
        </w:rPr>
        <w:t>Δεκτό, δεκτό.</w:t>
      </w:r>
    </w:p>
    <w:p w14:paraId="0D0A0E2F"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ΑΘΑΝΑΣΙΟΣ ΔΑΒΑΚΗΣ:</w:t>
      </w:r>
      <w:r>
        <w:rPr>
          <w:rFonts w:eastAsia="Times New Roman" w:cs="Times New Roman"/>
          <w:szCs w:val="24"/>
        </w:rPr>
        <w:t xml:space="preserve"> Δεκτό, δεκτό.</w:t>
      </w:r>
    </w:p>
    <w:p w14:paraId="0D0A0E30"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ΝΙΚΟΛΑΟΣ </w:t>
      </w:r>
      <w:r>
        <w:rPr>
          <w:rFonts w:eastAsia="Times New Roman" w:cs="Times New Roman"/>
          <w:b/>
          <w:szCs w:val="24"/>
        </w:rPr>
        <w:t>ΚΟΥΖΗΛΟΣ:</w:t>
      </w:r>
      <w:r>
        <w:rPr>
          <w:rFonts w:eastAsia="Times New Roman" w:cs="Times New Roman"/>
          <w:szCs w:val="24"/>
        </w:rPr>
        <w:t xml:space="preserve"> Κατά πλειοψηφία.</w:t>
      </w:r>
    </w:p>
    <w:p w14:paraId="0D0A0E31"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lastRenderedPageBreak/>
        <w:t>ΑΝΔΡΕΑΣ ΛΟΒΕΡΔΟΣ:</w:t>
      </w:r>
      <w:r>
        <w:rPr>
          <w:rFonts w:eastAsia="Times New Roman" w:cs="Times New Roman"/>
          <w:szCs w:val="24"/>
        </w:rPr>
        <w:t xml:space="preserve"> Δεκτό, δεκτό.</w:t>
      </w:r>
    </w:p>
    <w:p w14:paraId="0D0A0E32"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ΛΙΑΝΑ ΚΑΝΕΛΛΗ:</w:t>
      </w:r>
      <w:r>
        <w:rPr>
          <w:rFonts w:eastAsia="Times New Roman" w:cs="Times New Roman"/>
          <w:szCs w:val="24"/>
        </w:rPr>
        <w:t xml:space="preserve"> Δεκτό, δεκτό.</w:t>
      </w:r>
    </w:p>
    <w:p w14:paraId="0D0A0E33"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ΣΠΥΡΙΔΩΝ ΔΑΝΕΛΛΗΣ:</w:t>
      </w:r>
      <w:r>
        <w:rPr>
          <w:rFonts w:eastAsia="Times New Roman" w:cs="Times New Roman"/>
          <w:szCs w:val="24"/>
        </w:rPr>
        <w:t xml:space="preserve"> Δεκτό, δεκτό.</w:t>
      </w:r>
    </w:p>
    <w:p w14:paraId="0D0A0E34"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0D0A0E35"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0D0A0E3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άρθρο 3 έγινε δεκτό ως </w:t>
      </w:r>
      <w:r>
        <w:rPr>
          <w:rFonts w:eastAsia="Times New Roman" w:cs="Times New Roman"/>
          <w:szCs w:val="24"/>
        </w:rPr>
        <w:t>έχει κατά πλειοψηφία.</w:t>
      </w:r>
    </w:p>
    <w:p w14:paraId="0D0A0E3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0D0A0E38"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ΝΤΖΙΜΑΝΗΣ: </w:t>
      </w:r>
      <w:r>
        <w:rPr>
          <w:rFonts w:eastAsia="Times New Roman" w:cs="Times New Roman"/>
          <w:szCs w:val="24"/>
        </w:rPr>
        <w:t>Δεκτό, δεκτό.</w:t>
      </w:r>
    </w:p>
    <w:p w14:paraId="0D0A0E3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Παρών. </w:t>
      </w:r>
    </w:p>
    <w:p w14:paraId="0D0A0E3A"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ΝΙΚΟΛΑΟΣ ΚΟΥΖΗΛΟΣ:</w:t>
      </w:r>
      <w:r>
        <w:rPr>
          <w:rFonts w:eastAsia="Times New Roman" w:cs="Times New Roman"/>
          <w:szCs w:val="24"/>
        </w:rPr>
        <w:t xml:space="preserve"> Κατά πλειοψηφία.</w:t>
      </w:r>
    </w:p>
    <w:p w14:paraId="0D0A0E3B"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ΑΝΔΡΕΑΣ ΛΟΒΕΡΔΟΣ:</w:t>
      </w:r>
      <w:r>
        <w:rPr>
          <w:rFonts w:eastAsia="Times New Roman" w:cs="Times New Roman"/>
          <w:szCs w:val="24"/>
        </w:rPr>
        <w:t xml:space="preserve"> Δεκτό, δεκτό.</w:t>
      </w:r>
    </w:p>
    <w:p w14:paraId="0D0A0E3C"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lastRenderedPageBreak/>
        <w:t>ΛΙΑΝΑ ΚΑΝΕΛΛΗ:</w:t>
      </w:r>
      <w:r>
        <w:rPr>
          <w:rFonts w:eastAsia="Times New Roman" w:cs="Times New Roman"/>
          <w:szCs w:val="24"/>
        </w:rPr>
        <w:t xml:space="preserve"> Δεκτό, δεκτό.</w:t>
      </w:r>
    </w:p>
    <w:p w14:paraId="0D0A0E3D"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ΣΠΥΡΙΔΩΝ ΔΑΝΕΛΛΗΣ:</w:t>
      </w:r>
      <w:r>
        <w:rPr>
          <w:rFonts w:eastAsia="Times New Roman" w:cs="Times New Roman"/>
          <w:szCs w:val="24"/>
        </w:rPr>
        <w:t xml:space="preserve"> Δεκτό</w:t>
      </w:r>
      <w:r>
        <w:rPr>
          <w:rFonts w:eastAsia="Times New Roman" w:cs="Times New Roman"/>
          <w:szCs w:val="24"/>
        </w:rPr>
        <w:t>, δεκτό.</w:t>
      </w:r>
    </w:p>
    <w:p w14:paraId="0D0A0E3E"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0D0A0E3F"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0D0A0E4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4 έγινε δεκτό ως έχει κατά πλειοψηφία.</w:t>
      </w:r>
    </w:p>
    <w:p w14:paraId="0D0A0E4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0D0A0E42"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ΝΤΖΙΜΑΝΗΣ: </w:t>
      </w:r>
      <w:r>
        <w:rPr>
          <w:rFonts w:eastAsia="Times New Roman" w:cs="Times New Roman"/>
          <w:szCs w:val="24"/>
        </w:rPr>
        <w:t>Δεκτό, δεκτό.</w:t>
      </w:r>
    </w:p>
    <w:p w14:paraId="0D0A0E43"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ΑΘΑΝ</w:t>
      </w:r>
      <w:r>
        <w:rPr>
          <w:rFonts w:eastAsia="Times New Roman" w:cs="Times New Roman"/>
          <w:b/>
          <w:szCs w:val="24"/>
        </w:rPr>
        <w:t>ΑΣΙΟΣ ΔΑΒΑΚΗΣ:</w:t>
      </w:r>
      <w:r>
        <w:rPr>
          <w:rFonts w:eastAsia="Times New Roman" w:cs="Times New Roman"/>
          <w:szCs w:val="24"/>
        </w:rPr>
        <w:t xml:space="preserve"> Κατά πλειοψηφία.</w:t>
      </w:r>
    </w:p>
    <w:p w14:paraId="0D0A0E44"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ΝΙΚΟΛΑΟΣ ΚΟΥΖΗΛΟΣ:</w:t>
      </w:r>
      <w:r>
        <w:rPr>
          <w:rFonts w:eastAsia="Times New Roman" w:cs="Times New Roman"/>
          <w:szCs w:val="24"/>
        </w:rPr>
        <w:t xml:space="preserve"> Παρών. </w:t>
      </w:r>
    </w:p>
    <w:p w14:paraId="0D0A0E45"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ΑΝΔΡΕΑΣ ΛΟΒΕΡΔΟΣ:</w:t>
      </w:r>
      <w:r>
        <w:rPr>
          <w:rFonts w:eastAsia="Times New Roman" w:cs="Times New Roman"/>
          <w:szCs w:val="24"/>
        </w:rPr>
        <w:t xml:space="preserve"> Παρών.</w:t>
      </w:r>
    </w:p>
    <w:p w14:paraId="0D0A0E46"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ΛΙΑΝΑ ΚΑΝΕΛΛΗ:</w:t>
      </w:r>
      <w:r>
        <w:rPr>
          <w:rFonts w:eastAsia="Times New Roman" w:cs="Times New Roman"/>
          <w:szCs w:val="24"/>
        </w:rPr>
        <w:t xml:space="preserve"> Κατά πλειοψηφία.</w:t>
      </w:r>
    </w:p>
    <w:p w14:paraId="0D0A0E47"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lastRenderedPageBreak/>
        <w:t>ΣΠΥΡΙΔΩΝ ΔΑΝΕΛΛΗΣ:</w:t>
      </w:r>
      <w:r>
        <w:rPr>
          <w:rFonts w:eastAsia="Times New Roman" w:cs="Times New Roman"/>
          <w:szCs w:val="24"/>
        </w:rPr>
        <w:t xml:space="preserve"> Κατά πλειοψηφία.</w:t>
      </w:r>
    </w:p>
    <w:p w14:paraId="0D0A0E48"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0D0A0E49"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0D0A0E4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5 έγινε δεκτό ως έχει κατά πλειοψηφία.</w:t>
      </w:r>
    </w:p>
    <w:p w14:paraId="0D0A0E4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0D0A0E4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ΝΤΖΙΜΑΝΗΣ: </w:t>
      </w:r>
      <w:r>
        <w:rPr>
          <w:rFonts w:eastAsia="Times New Roman" w:cs="Times New Roman"/>
          <w:szCs w:val="24"/>
        </w:rPr>
        <w:t xml:space="preserve">Δεκτό, δεκτό. </w:t>
      </w:r>
    </w:p>
    <w:p w14:paraId="0D0A0E4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Κατά πλειοψηφία.</w:t>
      </w:r>
    </w:p>
    <w:p w14:paraId="0D0A0E4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0D0A0E4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Παρών.</w:t>
      </w:r>
    </w:p>
    <w:p w14:paraId="0D0A0E5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Κατά πλειο</w:t>
      </w:r>
      <w:r>
        <w:rPr>
          <w:rFonts w:eastAsia="Times New Roman" w:cs="Times New Roman"/>
          <w:szCs w:val="24"/>
        </w:rPr>
        <w:t>ψηφία.</w:t>
      </w:r>
    </w:p>
    <w:p w14:paraId="0D0A0E5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Κατά πλειοψηφία.</w:t>
      </w:r>
    </w:p>
    <w:p w14:paraId="0D0A0E5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ΚΑΤΣΙΚΗΣ: </w:t>
      </w:r>
      <w:r>
        <w:rPr>
          <w:rFonts w:eastAsia="Times New Roman" w:cs="Times New Roman"/>
          <w:szCs w:val="24"/>
        </w:rPr>
        <w:t xml:space="preserve">Δεκτό, δεκτό. </w:t>
      </w:r>
    </w:p>
    <w:p w14:paraId="0D0A0E5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D0A0E5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6 έγινε δεκτό ως έχει κατά πλειοψηφία.</w:t>
      </w:r>
    </w:p>
    <w:p w14:paraId="0D0A0E5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0D0A0E5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ΓΕ</w:t>
      </w:r>
      <w:r>
        <w:rPr>
          <w:rFonts w:eastAsia="Times New Roman" w:cs="Times New Roman"/>
          <w:b/>
          <w:szCs w:val="24"/>
        </w:rPr>
        <w:t xml:space="preserve">ΩΡΓΙΟΣ ΝΤΖΙΜΑΝΗΣ: </w:t>
      </w:r>
      <w:r>
        <w:rPr>
          <w:rFonts w:eastAsia="Times New Roman" w:cs="Times New Roman"/>
          <w:szCs w:val="24"/>
        </w:rPr>
        <w:t xml:space="preserve">Δεκτό, δεκτό. </w:t>
      </w:r>
    </w:p>
    <w:p w14:paraId="0D0A0E5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Κατά πλειοψηφία.</w:t>
      </w:r>
    </w:p>
    <w:p w14:paraId="0D0A0E5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0D0A0E5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Παρών.</w:t>
      </w:r>
    </w:p>
    <w:p w14:paraId="0D0A0E5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Κατά πλειοψηφία.</w:t>
      </w:r>
    </w:p>
    <w:p w14:paraId="0D0A0E5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Κατά πλειοψηφία.</w:t>
      </w:r>
    </w:p>
    <w:p w14:paraId="0D0A0E5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Δεκτό, δεκτό. </w:t>
      </w:r>
    </w:p>
    <w:p w14:paraId="0D0A0E5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Δεκτό, δεκτό</w:t>
      </w:r>
      <w:r>
        <w:rPr>
          <w:rFonts w:eastAsia="Times New Roman" w:cs="Times New Roman"/>
          <w:szCs w:val="24"/>
        </w:rPr>
        <w:t xml:space="preserve">. </w:t>
      </w:r>
    </w:p>
    <w:p w14:paraId="0D0A0E5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7 έγινε δεκτό ως έχει κατά πλειοψηφία.</w:t>
      </w:r>
    </w:p>
    <w:p w14:paraId="0D0A0E5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8 ως έχει;</w:t>
      </w:r>
    </w:p>
    <w:p w14:paraId="0D0A0E6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ΝΤΖΙΜΑΝΗΣ: </w:t>
      </w:r>
      <w:r>
        <w:rPr>
          <w:rFonts w:eastAsia="Times New Roman" w:cs="Times New Roman"/>
          <w:szCs w:val="24"/>
        </w:rPr>
        <w:t xml:space="preserve">Δεκτό, δεκτό. </w:t>
      </w:r>
    </w:p>
    <w:p w14:paraId="0D0A0E6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Κατά πλειοψηφία.</w:t>
      </w:r>
    </w:p>
    <w:p w14:paraId="0D0A0E6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0D0A0E6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Παρών.</w:t>
      </w:r>
    </w:p>
    <w:p w14:paraId="0D0A0E6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Κατά πλειοψηφία.</w:t>
      </w:r>
    </w:p>
    <w:p w14:paraId="0D0A0E6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Παρών.</w:t>
      </w:r>
    </w:p>
    <w:p w14:paraId="0D0A0E6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Δεκτό, δεκτό. </w:t>
      </w:r>
    </w:p>
    <w:p w14:paraId="0D0A0E6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D0A0E6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Συνεπώς το άρθρο 8 έγινε δεκτό ως έχει κατά πλειοψηφία.</w:t>
      </w:r>
    </w:p>
    <w:p w14:paraId="0D0A0E6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w:t>
      </w:r>
      <w:r>
        <w:rPr>
          <w:rFonts w:eastAsia="Times New Roman" w:cs="Times New Roman"/>
          <w:szCs w:val="24"/>
        </w:rPr>
        <w:t>Σώμα: Γίνεται δεκτό το άρθρο 9 ως έχει;</w:t>
      </w:r>
    </w:p>
    <w:p w14:paraId="0D0A0E6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ΝΤΖΙΜΑΝΗΣ: </w:t>
      </w:r>
      <w:r>
        <w:rPr>
          <w:rFonts w:eastAsia="Times New Roman" w:cs="Times New Roman"/>
          <w:szCs w:val="24"/>
        </w:rPr>
        <w:t xml:space="preserve">Δεκτό, δεκτό. </w:t>
      </w:r>
    </w:p>
    <w:p w14:paraId="0D0A0E6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E6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0E6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E6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Κατά πλειοψηφία.</w:t>
      </w:r>
    </w:p>
    <w:p w14:paraId="0D0A0E6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Κατά πλειοψηφία.</w:t>
      </w:r>
    </w:p>
    <w:p w14:paraId="0D0A0E7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ΚΩΝΣΤΑΝΤΙΝΟΣ</w:t>
      </w:r>
      <w:r>
        <w:rPr>
          <w:rFonts w:eastAsia="Times New Roman" w:cs="Times New Roman"/>
          <w:b/>
          <w:szCs w:val="24"/>
        </w:rPr>
        <w:t xml:space="preserve"> ΚΑΤΣΙΚΗΣ: </w:t>
      </w:r>
      <w:r>
        <w:rPr>
          <w:rFonts w:eastAsia="Times New Roman" w:cs="Times New Roman"/>
          <w:szCs w:val="24"/>
        </w:rPr>
        <w:t xml:space="preserve">Δεκτό, δεκτό. </w:t>
      </w:r>
    </w:p>
    <w:p w14:paraId="0D0A0E7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D0A0E7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9 έγινε δεκτό ως έχει κατά πλειοψηφία.</w:t>
      </w:r>
    </w:p>
    <w:p w14:paraId="0D0A0E7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10 ως έχει;</w:t>
      </w:r>
    </w:p>
    <w:p w14:paraId="0D0A0E7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ΝΤΖΙΜΑΝΗΣ: </w:t>
      </w:r>
      <w:r>
        <w:rPr>
          <w:rFonts w:eastAsia="Times New Roman" w:cs="Times New Roman"/>
          <w:szCs w:val="24"/>
        </w:rPr>
        <w:t xml:space="preserve">Δεκτό, δεκτό. </w:t>
      </w:r>
    </w:p>
    <w:p w14:paraId="0D0A0E7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w:t>
      </w:r>
      <w:r>
        <w:rPr>
          <w:rFonts w:eastAsia="Times New Roman" w:cs="Times New Roman"/>
          <w:szCs w:val="24"/>
        </w:rPr>
        <w:t>κτό, δεκτό.</w:t>
      </w:r>
    </w:p>
    <w:p w14:paraId="0D0A0E7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0E7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E7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Κατά πλειοψηφία.</w:t>
      </w:r>
    </w:p>
    <w:p w14:paraId="0D0A0E7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Κατά πλειοψηφία.</w:t>
      </w:r>
    </w:p>
    <w:p w14:paraId="0D0A0E7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Δεκτό, δεκτό. </w:t>
      </w:r>
    </w:p>
    <w:p w14:paraId="0D0A0E7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D0A0E7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w:t>
      </w:r>
      <w:r>
        <w:rPr>
          <w:rFonts w:eastAsia="Times New Roman" w:cs="Times New Roman"/>
          <w:szCs w:val="24"/>
        </w:rPr>
        <w:t>ώς το άρθρο 10 έγινε δεκτό ως έχει κατά πλειοψηφία.</w:t>
      </w:r>
    </w:p>
    <w:p w14:paraId="0D0A0E7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11, όπως τροποποιήθηκε από τον κύριο Υπουργό;</w:t>
      </w:r>
    </w:p>
    <w:p w14:paraId="0D0A0E7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ΝΤΖΙΜΑΝΗΣ: </w:t>
      </w:r>
      <w:r>
        <w:rPr>
          <w:rFonts w:eastAsia="Times New Roman" w:cs="Times New Roman"/>
          <w:szCs w:val="24"/>
        </w:rPr>
        <w:t xml:space="preserve">Δεκτό, δεκτό. </w:t>
      </w:r>
    </w:p>
    <w:p w14:paraId="0D0A0E7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E8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0E8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ΑΝΔΡΕΑΣ ΛΟΒΕΡ</w:t>
      </w:r>
      <w:r>
        <w:rPr>
          <w:rFonts w:eastAsia="Times New Roman" w:cs="Times New Roman"/>
          <w:b/>
          <w:szCs w:val="24"/>
        </w:rPr>
        <w:t xml:space="preserve">ΔΟΣ: </w:t>
      </w:r>
      <w:r>
        <w:rPr>
          <w:rFonts w:eastAsia="Times New Roman" w:cs="Times New Roman"/>
          <w:szCs w:val="24"/>
        </w:rPr>
        <w:t>Δεκτό, δεκτό.</w:t>
      </w:r>
    </w:p>
    <w:p w14:paraId="0D0A0E8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Κατά πλειοψηφία.</w:t>
      </w:r>
    </w:p>
    <w:p w14:paraId="0D0A0E8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Κατά πλειοψηφία.</w:t>
      </w:r>
    </w:p>
    <w:p w14:paraId="0D0A0E8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Δεκτό, δεκτό. </w:t>
      </w:r>
    </w:p>
    <w:p w14:paraId="0D0A0E8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D0A0E8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άρθρο 11 έγινε δεκτό, όπως τροποποιήθηκε από τον κύριο </w:t>
      </w:r>
      <w:r>
        <w:rPr>
          <w:rFonts w:eastAsia="Times New Roman" w:cs="Times New Roman"/>
          <w:szCs w:val="24"/>
        </w:rPr>
        <w:t>Υπουργό, κατά πλειοψηφία.</w:t>
      </w:r>
    </w:p>
    <w:p w14:paraId="0D0A0E8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12 ως έχει;</w:t>
      </w:r>
    </w:p>
    <w:p w14:paraId="0D0A0E8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ΝΤΖΙΜΑΝΗΣ: </w:t>
      </w:r>
      <w:r>
        <w:rPr>
          <w:rFonts w:eastAsia="Times New Roman" w:cs="Times New Roman"/>
          <w:szCs w:val="24"/>
        </w:rPr>
        <w:t xml:space="preserve">Δεκτό, δεκτό. </w:t>
      </w:r>
    </w:p>
    <w:p w14:paraId="0D0A0E8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E8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0E8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E8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Κατά πλειοψηφία.</w:t>
      </w:r>
    </w:p>
    <w:p w14:paraId="0D0A0E8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w:t>
      </w:r>
      <w:r>
        <w:rPr>
          <w:rFonts w:eastAsia="Times New Roman" w:cs="Times New Roman"/>
          <w:b/>
          <w:szCs w:val="24"/>
        </w:rPr>
        <w:t xml:space="preserve">ΔΑΝΕΛΛΗΣ: </w:t>
      </w:r>
      <w:r>
        <w:rPr>
          <w:rFonts w:eastAsia="Times New Roman" w:cs="Times New Roman"/>
          <w:szCs w:val="24"/>
        </w:rPr>
        <w:t>Κατά πλειοψηφία.</w:t>
      </w:r>
    </w:p>
    <w:p w14:paraId="0D0A0E8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Δεκτό, δεκτό. </w:t>
      </w:r>
    </w:p>
    <w:p w14:paraId="0D0A0E8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D0A0E9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12 έγινε δεκτό ως έχει κατά πλειοψηφία.</w:t>
      </w:r>
    </w:p>
    <w:p w14:paraId="0D0A0E9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13  ως έχει;</w:t>
      </w:r>
    </w:p>
    <w:p w14:paraId="0D0A0E9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ΓΕΩΡΓΙΟΣ ΝΤΖΙΜΑ</w:t>
      </w:r>
      <w:r>
        <w:rPr>
          <w:rFonts w:eastAsia="Times New Roman" w:cs="Times New Roman"/>
          <w:b/>
          <w:szCs w:val="24"/>
        </w:rPr>
        <w:t xml:space="preserve">ΝΗΣ: </w:t>
      </w:r>
      <w:r>
        <w:rPr>
          <w:rFonts w:eastAsia="Times New Roman" w:cs="Times New Roman"/>
          <w:szCs w:val="24"/>
        </w:rPr>
        <w:t xml:space="preserve">Δεκτό, δεκτό. </w:t>
      </w:r>
    </w:p>
    <w:p w14:paraId="0D0A0E9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E9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0E9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E9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Κατά πλειοψηφία.</w:t>
      </w:r>
    </w:p>
    <w:p w14:paraId="0D0A0E9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Κατά πλειοψηφία.</w:t>
      </w:r>
    </w:p>
    <w:p w14:paraId="0D0A0E9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Δεκτό, δεκτό. </w:t>
      </w:r>
    </w:p>
    <w:p w14:paraId="0D0A0E9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 δεκτό</w:t>
      </w:r>
      <w:r>
        <w:rPr>
          <w:rFonts w:eastAsia="Times New Roman" w:cs="Times New Roman"/>
          <w:szCs w:val="24"/>
        </w:rPr>
        <w:t xml:space="preserve">. </w:t>
      </w:r>
    </w:p>
    <w:p w14:paraId="0D0A0E9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13 έγινε δεκτό ως έχει κατά πλειοψηφία.</w:t>
      </w:r>
    </w:p>
    <w:p w14:paraId="0D0A0E9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14 ως έχει;</w:t>
      </w:r>
    </w:p>
    <w:p w14:paraId="0D0A0E9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ΝΤΖΙΜΑΝΗΣ: </w:t>
      </w:r>
      <w:r>
        <w:rPr>
          <w:rFonts w:eastAsia="Times New Roman" w:cs="Times New Roman"/>
          <w:szCs w:val="24"/>
        </w:rPr>
        <w:t xml:space="preserve">Δεκτό, δεκτό. </w:t>
      </w:r>
    </w:p>
    <w:p w14:paraId="0D0A0E9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Κατά πλειοψηφία.</w:t>
      </w:r>
    </w:p>
    <w:p w14:paraId="0D0A0E9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0E9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EA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Κατά πλειοψηφία.</w:t>
      </w:r>
    </w:p>
    <w:p w14:paraId="0D0A0EA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Κατά πλειοψηφία.</w:t>
      </w:r>
    </w:p>
    <w:p w14:paraId="0D0A0EA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Δεκτό, δεκτό. </w:t>
      </w:r>
    </w:p>
    <w:p w14:paraId="0D0A0EA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D0A0EA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άρθρο 14 έγινε δεκτό ως έχει κατά </w:t>
      </w:r>
      <w:r>
        <w:rPr>
          <w:rFonts w:eastAsia="Times New Roman" w:cs="Times New Roman"/>
          <w:szCs w:val="24"/>
        </w:rPr>
        <w:t>πλειοψηφία.</w:t>
      </w:r>
    </w:p>
    <w:p w14:paraId="0D0A0EA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15 ως έχει;</w:t>
      </w:r>
    </w:p>
    <w:p w14:paraId="0D0A0EA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ΝΤΖΙΜΑΝΗΣ: </w:t>
      </w:r>
      <w:r>
        <w:rPr>
          <w:rFonts w:eastAsia="Times New Roman" w:cs="Times New Roman"/>
          <w:szCs w:val="24"/>
        </w:rPr>
        <w:t xml:space="preserve">Δεκτό, δεκτό. </w:t>
      </w:r>
    </w:p>
    <w:p w14:paraId="0D0A0EA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Κατά πλειοψηφία.</w:t>
      </w:r>
    </w:p>
    <w:p w14:paraId="0D0A0EA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0EA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EA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Κατά πλειοψηφία.</w:t>
      </w:r>
    </w:p>
    <w:p w14:paraId="0D0A0EA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Κ</w:t>
      </w:r>
      <w:r>
        <w:rPr>
          <w:rFonts w:eastAsia="Times New Roman" w:cs="Times New Roman"/>
          <w:szCs w:val="24"/>
        </w:rPr>
        <w:t>ατά πλειοψηφία.</w:t>
      </w:r>
    </w:p>
    <w:p w14:paraId="0D0A0EA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Δεκτό, δεκτό. </w:t>
      </w:r>
    </w:p>
    <w:p w14:paraId="0D0A0EA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D0A0EA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15 έγινε δεκτό ως έχει κατά πλειοψηφία.</w:t>
      </w:r>
    </w:p>
    <w:p w14:paraId="0D0A0EA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16 ως έχει;</w:t>
      </w:r>
    </w:p>
    <w:p w14:paraId="0D0A0EB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ΝΤΖΙΜΑΝΗΣ: </w:t>
      </w:r>
      <w:r>
        <w:rPr>
          <w:rFonts w:eastAsia="Times New Roman" w:cs="Times New Roman"/>
          <w:szCs w:val="24"/>
        </w:rPr>
        <w:t xml:space="preserve">Δεκτό, </w:t>
      </w:r>
      <w:r>
        <w:rPr>
          <w:rFonts w:eastAsia="Times New Roman" w:cs="Times New Roman"/>
          <w:szCs w:val="24"/>
        </w:rPr>
        <w:t xml:space="preserve">δεκτό. </w:t>
      </w:r>
    </w:p>
    <w:p w14:paraId="0D0A0EB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EB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0EB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EB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Κατά πλειοψηφία.</w:t>
      </w:r>
    </w:p>
    <w:p w14:paraId="0D0A0EB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Κατά πλειοψηφία.</w:t>
      </w:r>
    </w:p>
    <w:p w14:paraId="0D0A0EB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Δεκτό, δεκτό. </w:t>
      </w:r>
    </w:p>
    <w:p w14:paraId="0D0A0EB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D0A0EB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(Γεώργιος Βαρεμένος): </w:t>
      </w:r>
      <w:r>
        <w:rPr>
          <w:rFonts w:eastAsia="Times New Roman" w:cs="Times New Roman"/>
          <w:szCs w:val="24"/>
        </w:rPr>
        <w:t>Συνεπώς το άρθρο 16 έγινε δεκτό ως έχει κατά πλειοψηφία.</w:t>
      </w:r>
    </w:p>
    <w:p w14:paraId="0D0A0EB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17 ως έχει;</w:t>
      </w:r>
    </w:p>
    <w:p w14:paraId="0D0A0EB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ΝΤΖΙΜΑΝΗΣ: </w:t>
      </w:r>
      <w:r>
        <w:rPr>
          <w:rFonts w:eastAsia="Times New Roman" w:cs="Times New Roman"/>
          <w:szCs w:val="24"/>
        </w:rPr>
        <w:t xml:space="preserve">Δεκτό, δεκτό. </w:t>
      </w:r>
    </w:p>
    <w:p w14:paraId="0D0A0EB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Κατά πλειοψηφία.</w:t>
      </w:r>
    </w:p>
    <w:p w14:paraId="0D0A0EB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0EB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EB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Δεκτό, δεκτό.</w:t>
      </w:r>
    </w:p>
    <w:p w14:paraId="0D0A0EB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Παρών.</w:t>
      </w:r>
    </w:p>
    <w:p w14:paraId="0D0A0EC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Δεκτό, δεκτό. </w:t>
      </w:r>
    </w:p>
    <w:p w14:paraId="0D0A0EC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D0A0EC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17 έγινε δεκτό ως έχει κατά πλειοψηφία.</w:t>
      </w:r>
    </w:p>
    <w:p w14:paraId="0D0A0EC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Ερωτάται </w:t>
      </w:r>
      <w:r>
        <w:rPr>
          <w:rFonts w:eastAsia="Times New Roman" w:cs="Times New Roman"/>
          <w:szCs w:val="24"/>
        </w:rPr>
        <w:t>το Σώμα: Γίνεται δεκτό το άρθρο 18, όπως τροποποιήθηκε από τον κύριο Υπουργό;</w:t>
      </w:r>
    </w:p>
    <w:p w14:paraId="0D0A0EC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ΓΕΩΡΓΙΟΣ ΝΤΖΙΜΑΝΗΣ:</w:t>
      </w:r>
      <w:r>
        <w:rPr>
          <w:rFonts w:eastAsia="Times New Roman" w:cs="Times New Roman"/>
          <w:szCs w:val="24"/>
        </w:rPr>
        <w:t xml:space="preserve"> Δεκτό, δεκτό.</w:t>
      </w:r>
    </w:p>
    <w:p w14:paraId="0D0A0EC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Κατά πλειοψηφία.</w:t>
      </w:r>
    </w:p>
    <w:p w14:paraId="0D0A0EC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Κατά πλειοψηφία.</w:t>
      </w:r>
    </w:p>
    <w:p w14:paraId="0D0A0EC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Δεκτό, δεκτό.</w:t>
      </w:r>
    </w:p>
    <w:p w14:paraId="0D0A0EC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Παρών.</w:t>
      </w:r>
    </w:p>
    <w:p w14:paraId="0D0A0EC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Δεκτό, δεκτό.</w:t>
      </w:r>
    </w:p>
    <w:p w14:paraId="0D0A0EC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0D0A0EC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0D0A0EC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18 έγινε δεκτό, όπως τροποποιήθηκε από τον κύριο Υπουργό, κατά πλειοψηφία.</w:t>
      </w:r>
    </w:p>
    <w:p w14:paraId="0D0A0EC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Ερωτάται το Σώμα: Γίνεται δεκτό το άρθρο 19 ως </w:t>
      </w:r>
      <w:r>
        <w:rPr>
          <w:rFonts w:eastAsia="Times New Roman" w:cs="Times New Roman"/>
          <w:szCs w:val="24"/>
        </w:rPr>
        <w:t>έχει;</w:t>
      </w:r>
    </w:p>
    <w:p w14:paraId="0D0A0EC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ΓΕΩΡΓΙΟΣ ΝΤΖΙΜΑΝΗΣ:</w:t>
      </w:r>
      <w:r>
        <w:rPr>
          <w:rFonts w:eastAsia="Times New Roman" w:cs="Times New Roman"/>
          <w:szCs w:val="24"/>
        </w:rPr>
        <w:t xml:space="preserve"> Δεκτό, δεκτό.</w:t>
      </w:r>
    </w:p>
    <w:p w14:paraId="0D0A0EC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Κατά πλειοψηφία.</w:t>
      </w:r>
    </w:p>
    <w:p w14:paraId="0D0A0ED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Παρών.</w:t>
      </w:r>
    </w:p>
    <w:p w14:paraId="0D0A0ED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Δεκτό, δεκτό.</w:t>
      </w:r>
    </w:p>
    <w:p w14:paraId="0D0A0ED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Παρών.</w:t>
      </w:r>
    </w:p>
    <w:p w14:paraId="0D0A0ED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Δεκτό, δεκτό.</w:t>
      </w:r>
    </w:p>
    <w:p w14:paraId="0D0A0ED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0D0A0ED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0D0A0ED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19 έγινε δεκτό ως έχει κατά πλειοψηφία.</w:t>
      </w:r>
    </w:p>
    <w:p w14:paraId="0D0A0ED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20 ως έχει;</w:t>
      </w:r>
    </w:p>
    <w:p w14:paraId="0D0A0ED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ΓΕΩΡΓΙΟΣ ΝΤΖΙΜΑΝΗΣ:</w:t>
      </w:r>
      <w:r>
        <w:rPr>
          <w:rFonts w:eastAsia="Times New Roman" w:cs="Times New Roman"/>
          <w:szCs w:val="24"/>
        </w:rPr>
        <w:t xml:space="preserve"> Δεκτό, δεκτό.</w:t>
      </w:r>
    </w:p>
    <w:p w14:paraId="0D0A0ED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ED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0D0A0ED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Παρών.</w:t>
      </w:r>
    </w:p>
    <w:p w14:paraId="0D0A0ED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Παρών.</w:t>
      </w:r>
    </w:p>
    <w:p w14:paraId="0D0A0ED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Παρών.</w:t>
      </w:r>
    </w:p>
    <w:p w14:paraId="0D0A0ED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0D0A0ED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0D0A0EE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20 έγινε δεκτό ως έχει κατά πλειοψηφία.</w:t>
      </w:r>
    </w:p>
    <w:p w14:paraId="0D0A0EE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Ερωτάται το Σώμα: Γίνεται δεκτό το άρθρο 21 ως </w:t>
      </w:r>
      <w:r>
        <w:rPr>
          <w:rFonts w:eastAsia="Times New Roman" w:cs="Times New Roman"/>
          <w:szCs w:val="24"/>
        </w:rPr>
        <w:t>έχει;</w:t>
      </w:r>
    </w:p>
    <w:p w14:paraId="0D0A0EE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ΓΕΩΡΓΙΟΣ ΝΤΖΙΜΑΝΗΣ:</w:t>
      </w:r>
      <w:r>
        <w:rPr>
          <w:rFonts w:eastAsia="Times New Roman" w:cs="Times New Roman"/>
          <w:szCs w:val="24"/>
        </w:rPr>
        <w:t xml:space="preserve"> Δεκτό, δεκτό.</w:t>
      </w:r>
    </w:p>
    <w:p w14:paraId="0D0A0EE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EE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0D0A0EE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Παρών.</w:t>
      </w:r>
    </w:p>
    <w:p w14:paraId="0D0A0EE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Παρών.</w:t>
      </w:r>
    </w:p>
    <w:p w14:paraId="0D0A0EE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Παρών.</w:t>
      </w:r>
    </w:p>
    <w:p w14:paraId="0D0A0EE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0D0A0EE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0D0A0EE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w:t>
      </w:r>
      <w:r>
        <w:rPr>
          <w:rFonts w:eastAsia="Times New Roman" w:cs="Times New Roman"/>
          <w:b/>
          <w:szCs w:val="24"/>
        </w:rPr>
        <w:t>ρεμένος):</w:t>
      </w:r>
      <w:r>
        <w:rPr>
          <w:rFonts w:eastAsia="Times New Roman" w:cs="Times New Roman"/>
          <w:szCs w:val="24"/>
        </w:rPr>
        <w:t xml:space="preserve">  Συνεπώς το άρθρο  21 έγινε δεκτό ως έχει κατά πλειοψηφία.</w:t>
      </w:r>
    </w:p>
    <w:p w14:paraId="0D0A0EE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22 ως έχει;</w:t>
      </w:r>
    </w:p>
    <w:p w14:paraId="0D0A0EE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ΓΕΩΡΓΙΟΣ ΝΤΖΙΜΑΝΗΣ:</w:t>
      </w:r>
      <w:r>
        <w:rPr>
          <w:rFonts w:eastAsia="Times New Roman" w:cs="Times New Roman"/>
          <w:szCs w:val="24"/>
        </w:rPr>
        <w:t xml:space="preserve"> Δεκτό, δεκτό.</w:t>
      </w:r>
    </w:p>
    <w:p w14:paraId="0D0A0EE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Κατά πλειοψηφία.</w:t>
      </w:r>
    </w:p>
    <w:p w14:paraId="0D0A0EE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Παρών.</w:t>
      </w:r>
    </w:p>
    <w:p w14:paraId="0D0A0EE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Δεκτό, δεκτό.</w:t>
      </w:r>
    </w:p>
    <w:p w14:paraId="0D0A0EF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w:t>
      </w:r>
      <w:r>
        <w:rPr>
          <w:rFonts w:eastAsia="Times New Roman" w:cs="Times New Roman"/>
          <w:b/>
          <w:szCs w:val="24"/>
        </w:rPr>
        <w:t xml:space="preserve">ΚΑΝΕΛΛΗ: </w:t>
      </w:r>
      <w:r>
        <w:rPr>
          <w:rFonts w:eastAsia="Times New Roman" w:cs="Times New Roman"/>
          <w:szCs w:val="24"/>
        </w:rPr>
        <w:t>Δεκτό, δεκτό.</w:t>
      </w:r>
    </w:p>
    <w:p w14:paraId="0D0A0EF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Δεκτό, δεκτό.</w:t>
      </w:r>
    </w:p>
    <w:p w14:paraId="0D0A0EF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0D0A0EF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0D0A0EF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22 έγινε δεκτό ως έχει κατά πλειοψηφία.</w:t>
      </w:r>
    </w:p>
    <w:p w14:paraId="0D0A0EF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Ερωτάται το Σώμα: Γίνεται δεκτό το άρθρο </w:t>
      </w:r>
      <w:r>
        <w:rPr>
          <w:rFonts w:eastAsia="Times New Roman" w:cs="Times New Roman"/>
          <w:szCs w:val="24"/>
        </w:rPr>
        <w:t>23 ως έχει;</w:t>
      </w:r>
    </w:p>
    <w:p w14:paraId="0D0A0EF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ΓΕΩΡΓΙΟΣ ΝΤΖΙΜΑΝΗΣ:</w:t>
      </w:r>
      <w:r>
        <w:rPr>
          <w:rFonts w:eastAsia="Times New Roman" w:cs="Times New Roman"/>
          <w:szCs w:val="24"/>
        </w:rPr>
        <w:t xml:space="preserve"> Δεκτό, δεκτό.</w:t>
      </w:r>
    </w:p>
    <w:p w14:paraId="0D0A0EF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EF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Παρών.</w:t>
      </w:r>
    </w:p>
    <w:p w14:paraId="0D0A0EF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Δεκτό, δεκτό.</w:t>
      </w:r>
    </w:p>
    <w:p w14:paraId="0D0A0EF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Δεκτό, δεκτό.</w:t>
      </w:r>
    </w:p>
    <w:p w14:paraId="0D0A0EF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Δεκτό, δεκτό.</w:t>
      </w:r>
    </w:p>
    <w:p w14:paraId="0D0A0EF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0D0A0EF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w:t>
      </w:r>
      <w:r>
        <w:rPr>
          <w:rFonts w:eastAsia="Times New Roman" w:cs="Times New Roman"/>
          <w:szCs w:val="24"/>
        </w:rPr>
        <w:t>τό, δεκτό.</w:t>
      </w:r>
    </w:p>
    <w:p w14:paraId="0D0A0EF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23 έγινε δεκτό ως έχει κατά πλειοψηφία.</w:t>
      </w:r>
    </w:p>
    <w:p w14:paraId="0D0A0EF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24 ως έχει;</w:t>
      </w:r>
    </w:p>
    <w:p w14:paraId="0D0A0F0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ΓΕΩΡΓΙΟΣ ΝΤΖΙΜΑΝΗΣ:</w:t>
      </w:r>
      <w:r>
        <w:rPr>
          <w:rFonts w:eastAsia="Times New Roman" w:cs="Times New Roman"/>
          <w:szCs w:val="24"/>
        </w:rPr>
        <w:t xml:space="preserve"> Δεκτό, δεκτό.</w:t>
      </w:r>
    </w:p>
    <w:p w14:paraId="0D0A0F0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Κατά πλειοψηφία.</w:t>
      </w:r>
    </w:p>
    <w:p w14:paraId="0D0A0F0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Παρών.</w:t>
      </w:r>
    </w:p>
    <w:p w14:paraId="0D0A0F0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Δεκτό, δεκτό.</w:t>
      </w:r>
    </w:p>
    <w:p w14:paraId="0D0A0F0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Δεκτό, δεκτό.</w:t>
      </w:r>
    </w:p>
    <w:p w14:paraId="0D0A0F0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Δεκτό, δεκτό.</w:t>
      </w:r>
    </w:p>
    <w:p w14:paraId="0D0A0F0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0D0A0F0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0D0A0F0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24 έγινε δεκτό ως έχει κατά πλειοψηφία.</w:t>
      </w:r>
    </w:p>
    <w:p w14:paraId="0D0A0F0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w:t>
      </w:r>
      <w:r>
        <w:rPr>
          <w:rFonts w:eastAsia="Times New Roman" w:cs="Times New Roman"/>
          <w:szCs w:val="24"/>
        </w:rPr>
        <w:t>άται το Σώμα: Γίνεται δεκτό το άρθρο 25 ως έχει;</w:t>
      </w:r>
    </w:p>
    <w:p w14:paraId="0D0A0F0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ΓΕΩΡΓΙΟΣ ΝΤΖΙΜΑΝΗΣ:</w:t>
      </w:r>
      <w:r>
        <w:rPr>
          <w:rFonts w:eastAsia="Times New Roman" w:cs="Times New Roman"/>
          <w:szCs w:val="24"/>
        </w:rPr>
        <w:t xml:space="preserve"> Δεκτό, δεκτό.</w:t>
      </w:r>
    </w:p>
    <w:p w14:paraId="0D0A0F0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F0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0D0A0F0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Δεκτό, δεκτό.</w:t>
      </w:r>
    </w:p>
    <w:p w14:paraId="0D0A0F0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Δεκτό, δεκτό.</w:t>
      </w:r>
    </w:p>
    <w:p w14:paraId="0D0A0F0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Δεκτό, δεκτό.</w:t>
      </w:r>
    </w:p>
    <w:p w14:paraId="0D0A0F1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ΚΑΤΣΙΚΗΣ:</w:t>
      </w:r>
      <w:r>
        <w:rPr>
          <w:rFonts w:eastAsia="Times New Roman" w:cs="Times New Roman"/>
          <w:szCs w:val="24"/>
        </w:rPr>
        <w:t xml:space="preserve"> Δεκτό, δεκτό.</w:t>
      </w:r>
    </w:p>
    <w:p w14:paraId="0D0A0F1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0D0A0F1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25 έγινε δεκτό ως έχει κατά πλειοψηφία.</w:t>
      </w:r>
    </w:p>
    <w:p w14:paraId="0D0A0F1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26, όπως τροποποιήθηκε από τον κύριο Υπουργό;</w:t>
      </w:r>
    </w:p>
    <w:p w14:paraId="0D0A0F1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ΓΕΩΡΓΙΟΣ ΝΤΖΙΜΑΝΗΣ:</w:t>
      </w:r>
      <w:r>
        <w:rPr>
          <w:rFonts w:eastAsia="Times New Roman" w:cs="Times New Roman"/>
          <w:szCs w:val="24"/>
        </w:rPr>
        <w:t xml:space="preserve"> Δεκτ</w:t>
      </w:r>
      <w:r>
        <w:rPr>
          <w:rFonts w:eastAsia="Times New Roman" w:cs="Times New Roman"/>
          <w:szCs w:val="24"/>
        </w:rPr>
        <w:t>ό, δεκτό.</w:t>
      </w:r>
    </w:p>
    <w:p w14:paraId="0D0A0F1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Δεκτό, δεκτό.</w:t>
      </w:r>
    </w:p>
    <w:p w14:paraId="0D0A0F1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Παρών.</w:t>
      </w:r>
    </w:p>
    <w:p w14:paraId="0D0A0F1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Δεκτό, δεκτό.</w:t>
      </w:r>
    </w:p>
    <w:p w14:paraId="0D0A0F1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Δεκτό, δεκτό.</w:t>
      </w:r>
    </w:p>
    <w:p w14:paraId="0D0A0F1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Δεκτό, δεκτό.</w:t>
      </w:r>
    </w:p>
    <w:p w14:paraId="0D0A0F1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0D0A0F1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0D0A0F1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w:t>
      </w:r>
      <w:r>
        <w:rPr>
          <w:rFonts w:eastAsia="Times New Roman" w:cs="Times New Roman"/>
          <w:b/>
          <w:szCs w:val="24"/>
        </w:rPr>
        <w:t>μένος):</w:t>
      </w:r>
      <w:r>
        <w:rPr>
          <w:rFonts w:eastAsia="Times New Roman" w:cs="Times New Roman"/>
          <w:szCs w:val="24"/>
        </w:rPr>
        <w:t xml:space="preserve">  Συνεπώς το άρθρο 26 έγινε δεκτό, όπως τροποποιήθηκε από τον κύριο Υπουργό, κατά πλειοψηφία.</w:t>
      </w:r>
    </w:p>
    <w:p w14:paraId="0D0A0F1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27 ως έχει;</w:t>
      </w:r>
    </w:p>
    <w:p w14:paraId="0D0A0F1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ΓΕΩΡΓΙΟΣ ΝΤΖΙΜΑΝΗΣ:</w:t>
      </w:r>
      <w:r>
        <w:rPr>
          <w:rFonts w:eastAsia="Times New Roman" w:cs="Times New Roman"/>
          <w:szCs w:val="24"/>
        </w:rPr>
        <w:t xml:space="preserve"> Δεκτό, δεκτό.</w:t>
      </w:r>
    </w:p>
    <w:p w14:paraId="0D0A0F1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F2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Κατά πλειοψηφία.</w:t>
      </w:r>
    </w:p>
    <w:p w14:paraId="0D0A0F2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Δεκτό, δεκτό.</w:t>
      </w:r>
    </w:p>
    <w:p w14:paraId="0D0A0F2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Δεκτό, δεκτό.</w:t>
      </w:r>
    </w:p>
    <w:p w14:paraId="0D0A0F2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Δεκτό, δεκτό.</w:t>
      </w:r>
    </w:p>
    <w:p w14:paraId="0D0A0F2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0D0A0F2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0D0A0F2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27 έγινε δεκτό ως έχει κατά πλειοψηφία.</w:t>
      </w:r>
    </w:p>
    <w:p w14:paraId="0D0A0F2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w:t>
      </w:r>
      <w:r>
        <w:rPr>
          <w:rFonts w:eastAsia="Times New Roman" w:cs="Times New Roman"/>
          <w:szCs w:val="24"/>
        </w:rPr>
        <w:t>ωτάται το Σώμα: Γίνεται δεκτό το άρθρο 28 ως έχει;</w:t>
      </w:r>
    </w:p>
    <w:p w14:paraId="0D0A0F2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ΓΕΩΡΓΙΟΣ ΝΤΖΙΜΑΝΗΣ:</w:t>
      </w:r>
      <w:r>
        <w:rPr>
          <w:rFonts w:eastAsia="Times New Roman" w:cs="Times New Roman"/>
          <w:szCs w:val="24"/>
        </w:rPr>
        <w:t xml:space="preserve"> Δεκτό, δεκτό.</w:t>
      </w:r>
    </w:p>
    <w:p w14:paraId="0D0A0F2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Δεκτό, δεκτό.</w:t>
      </w:r>
    </w:p>
    <w:p w14:paraId="0D0A0F2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Κατά πλειοψηφία.</w:t>
      </w:r>
    </w:p>
    <w:p w14:paraId="0D0A0F2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Δεκτό, δεκτό.</w:t>
      </w:r>
    </w:p>
    <w:p w14:paraId="0D0A0F2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Δεκτό, δεκτό.</w:t>
      </w:r>
    </w:p>
    <w:p w14:paraId="0D0A0F2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Δεκτό, δεκτό.</w:t>
      </w:r>
    </w:p>
    <w:p w14:paraId="0D0A0F2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0D0A0F2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0D0A0F3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28 έγινε δεκτό ως έχει κατά πλειοψηφία.</w:t>
      </w:r>
    </w:p>
    <w:p w14:paraId="0D0A0F3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29 ως έχει;</w:t>
      </w:r>
    </w:p>
    <w:p w14:paraId="0D0A0F3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ΓΕΩΡΓΙΟΣ ΝΤΖΙΜΑΝΗΣ:</w:t>
      </w:r>
      <w:r>
        <w:rPr>
          <w:rFonts w:eastAsia="Times New Roman" w:cs="Times New Roman"/>
          <w:szCs w:val="24"/>
        </w:rPr>
        <w:t xml:space="preserve"> Δεκτό, δεκτό.</w:t>
      </w:r>
    </w:p>
    <w:p w14:paraId="0D0A0F3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b/>
          <w:szCs w:val="24"/>
        </w:rPr>
        <w:t xml:space="preserve">: </w:t>
      </w:r>
      <w:r>
        <w:rPr>
          <w:rFonts w:eastAsia="Times New Roman" w:cs="Times New Roman"/>
          <w:szCs w:val="24"/>
        </w:rPr>
        <w:t>Δεκτό, δεκτό.</w:t>
      </w:r>
    </w:p>
    <w:p w14:paraId="0D0A0F3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Παρών.</w:t>
      </w:r>
    </w:p>
    <w:p w14:paraId="0D0A0F3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Δεκτό, δεκτό.</w:t>
      </w:r>
    </w:p>
    <w:p w14:paraId="0D0A0F3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Δεκτό, δεκτό.</w:t>
      </w:r>
    </w:p>
    <w:p w14:paraId="0D0A0F3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Δεκτό, δεκτό.</w:t>
      </w:r>
    </w:p>
    <w:p w14:paraId="0D0A0F3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0D0A0F3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0D0A0F3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w:t>
      </w:r>
      <w:r>
        <w:rPr>
          <w:rFonts w:eastAsia="Times New Roman" w:cs="Times New Roman"/>
          <w:szCs w:val="24"/>
        </w:rPr>
        <w:t>9 έγινε δεκτό ως έχει κατά πλειοψηφία.</w:t>
      </w:r>
    </w:p>
    <w:p w14:paraId="0D0A0F3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30 ως έχει;</w:t>
      </w:r>
    </w:p>
    <w:p w14:paraId="0D0A0F3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ΓΕΩΡΓΙΟΣ ΝΤΖΙΜΑΝΗΣ:</w:t>
      </w:r>
      <w:r>
        <w:rPr>
          <w:rFonts w:eastAsia="Times New Roman" w:cs="Times New Roman"/>
          <w:szCs w:val="24"/>
        </w:rPr>
        <w:t xml:space="preserve"> Δεκτό, δεκτό.</w:t>
      </w:r>
    </w:p>
    <w:p w14:paraId="0D0A0F3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F3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0D0A0F3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Δεκτό, δεκτό.</w:t>
      </w:r>
    </w:p>
    <w:p w14:paraId="0D0A0F4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Παρών.</w:t>
      </w:r>
    </w:p>
    <w:p w14:paraId="0D0A0F4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w:t>
      </w:r>
      <w:r>
        <w:rPr>
          <w:rFonts w:eastAsia="Times New Roman" w:cs="Times New Roman"/>
          <w:b/>
          <w:szCs w:val="24"/>
        </w:rPr>
        <w:t>ΔΑΝΕΛΛΗΣ:</w:t>
      </w:r>
      <w:r>
        <w:rPr>
          <w:rFonts w:eastAsia="Times New Roman" w:cs="Times New Roman"/>
          <w:szCs w:val="24"/>
        </w:rPr>
        <w:t xml:space="preserve"> Δεκτό, δεκτό.</w:t>
      </w:r>
    </w:p>
    <w:p w14:paraId="0D0A0F4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0D0A0F4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0D0A0F4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30 έγινε δεκτό ως έχει κατά πλειοψηφία.</w:t>
      </w:r>
    </w:p>
    <w:p w14:paraId="0D0A0F4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31 ως έχει;</w:t>
      </w:r>
    </w:p>
    <w:p w14:paraId="0D0A0F4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ΓΕΩΡΓΙΟΣ ΝΤΖΙΜΑΝΗΣ:</w:t>
      </w:r>
      <w:r>
        <w:rPr>
          <w:rFonts w:eastAsia="Times New Roman" w:cs="Times New Roman"/>
          <w:szCs w:val="24"/>
        </w:rPr>
        <w:t xml:space="preserve"> Δεκτό, δεκτό.</w:t>
      </w:r>
    </w:p>
    <w:p w14:paraId="0D0A0F4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F4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0D0A0F4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Δεκτό, δεκτό.</w:t>
      </w:r>
    </w:p>
    <w:p w14:paraId="0D0A0F4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Παρών.</w:t>
      </w:r>
    </w:p>
    <w:p w14:paraId="0D0A0F4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Δεκτό, δεκτό.</w:t>
      </w:r>
    </w:p>
    <w:p w14:paraId="0D0A0F4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0D0A0F4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0D0A0F4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w:t>
      </w:r>
      <w:r>
        <w:rPr>
          <w:rFonts w:eastAsia="Times New Roman" w:cs="Times New Roman"/>
          <w:b/>
          <w:szCs w:val="24"/>
        </w:rPr>
        <w:t>νος):</w:t>
      </w:r>
      <w:r>
        <w:rPr>
          <w:rFonts w:eastAsia="Times New Roman" w:cs="Times New Roman"/>
          <w:szCs w:val="24"/>
        </w:rPr>
        <w:t xml:space="preserve">  Συνεπώς το άρθρο 31 έγινε δεκτό ως έχει κατά πλειοψηφία.</w:t>
      </w:r>
    </w:p>
    <w:p w14:paraId="0D0A0F4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32 ως έχει;</w:t>
      </w:r>
    </w:p>
    <w:p w14:paraId="0D0A0F5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ΝΤΖΙΜΑΝΗΣ: </w:t>
      </w:r>
      <w:r>
        <w:rPr>
          <w:rFonts w:eastAsia="Times New Roman" w:cs="Times New Roman"/>
          <w:szCs w:val="24"/>
        </w:rPr>
        <w:t>Δεκτό, δεκτό.</w:t>
      </w:r>
    </w:p>
    <w:p w14:paraId="0D0A0F5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F5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0D0A0F5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F5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b/>
          <w:szCs w:val="24"/>
        </w:rPr>
        <w:t xml:space="preserve"> </w:t>
      </w:r>
      <w:r>
        <w:rPr>
          <w:rFonts w:eastAsia="Times New Roman" w:cs="Times New Roman"/>
          <w:szCs w:val="24"/>
        </w:rPr>
        <w:t>Παρών.</w:t>
      </w:r>
    </w:p>
    <w:p w14:paraId="0D0A0F5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Δεκτό, δεκτό. </w:t>
      </w:r>
    </w:p>
    <w:p w14:paraId="0D0A0F5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p>
    <w:p w14:paraId="0D0A0F5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 δεκτό.</w:t>
      </w:r>
    </w:p>
    <w:p w14:paraId="0D0A0F5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32 έγινε δεκτό ως έχει κατά πλειοψηφία.</w:t>
      </w:r>
    </w:p>
    <w:p w14:paraId="0D0A0F5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33 ως έχει;</w:t>
      </w:r>
    </w:p>
    <w:p w14:paraId="0D0A0F5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ΓΕΩ</w:t>
      </w:r>
      <w:r>
        <w:rPr>
          <w:rFonts w:eastAsia="Times New Roman" w:cs="Times New Roman"/>
          <w:b/>
          <w:szCs w:val="24"/>
        </w:rPr>
        <w:t xml:space="preserve">ΡΓΙΟΣ ΝΤΖΙΜΑΝΗΣ: </w:t>
      </w:r>
      <w:r>
        <w:rPr>
          <w:rFonts w:eastAsia="Times New Roman" w:cs="Times New Roman"/>
          <w:szCs w:val="24"/>
        </w:rPr>
        <w:t>Δεκτό, δεκτό.</w:t>
      </w:r>
    </w:p>
    <w:p w14:paraId="0D0A0F5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F5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0D0A0F5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F5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Παρών.</w:t>
      </w:r>
    </w:p>
    <w:p w14:paraId="0D0A0F5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Δεκτό, δεκτό. </w:t>
      </w:r>
    </w:p>
    <w:p w14:paraId="0D0A0F6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p>
    <w:p w14:paraId="0D0A0F6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 δεκτό.</w:t>
      </w:r>
    </w:p>
    <w:p w14:paraId="0D0A0F6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33 έγινε δεκτό ως έχει κατά πλειοψηφία.</w:t>
      </w:r>
    </w:p>
    <w:p w14:paraId="0D0A0F6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34, όπως τροποποιήθηκε από τον κύριο Υπουργό;</w:t>
      </w:r>
    </w:p>
    <w:p w14:paraId="0D0A0F6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ΝΤΖΙΜΑΝΗΣ: </w:t>
      </w:r>
      <w:r>
        <w:rPr>
          <w:rFonts w:eastAsia="Times New Roman" w:cs="Times New Roman"/>
          <w:szCs w:val="24"/>
        </w:rPr>
        <w:t>Δεκτό, δεκτό.</w:t>
      </w:r>
    </w:p>
    <w:p w14:paraId="0D0A0F6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F6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ΝΙΚΟΛΑΟΣ ΚΟΥ</w:t>
      </w:r>
      <w:r>
        <w:rPr>
          <w:rFonts w:eastAsia="Times New Roman" w:cs="Times New Roman"/>
          <w:b/>
          <w:szCs w:val="24"/>
        </w:rPr>
        <w:t xml:space="preserve">ΖΗΛΟΣ: </w:t>
      </w:r>
      <w:r>
        <w:rPr>
          <w:rFonts w:eastAsia="Times New Roman" w:cs="Times New Roman"/>
          <w:szCs w:val="24"/>
        </w:rPr>
        <w:t>Κατά πλειοψηφία.</w:t>
      </w:r>
    </w:p>
    <w:p w14:paraId="0D0A0F6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F6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Παρών.</w:t>
      </w:r>
    </w:p>
    <w:p w14:paraId="0D0A0F6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Δεκτό, δεκτό. </w:t>
      </w:r>
    </w:p>
    <w:p w14:paraId="0D0A0F6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p>
    <w:p w14:paraId="0D0A0F6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 δεκτό.</w:t>
      </w:r>
    </w:p>
    <w:p w14:paraId="0D0A0F6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34 έγινε δεκτό, όπως τροπο</w:t>
      </w:r>
      <w:r>
        <w:rPr>
          <w:rFonts w:eastAsia="Times New Roman" w:cs="Times New Roman"/>
          <w:szCs w:val="24"/>
        </w:rPr>
        <w:t>ποιήθηκε από τον κύριο Υπουργό, κατά πλειοψηφία.</w:t>
      </w:r>
    </w:p>
    <w:p w14:paraId="0D0A0F6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35 ως έχει;</w:t>
      </w:r>
    </w:p>
    <w:p w14:paraId="0D0A0F6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ΝΤΖΙΜΑΝΗΣ: </w:t>
      </w:r>
      <w:r>
        <w:rPr>
          <w:rFonts w:eastAsia="Times New Roman" w:cs="Times New Roman"/>
          <w:szCs w:val="24"/>
        </w:rPr>
        <w:t>Δεκτό, δεκτό.</w:t>
      </w:r>
    </w:p>
    <w:p w14:paraId="0D0A0F6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F7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0D0A0F7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F7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Κατά πλειοψηφί</w:t>
      </w:r>
      <w:r>
        <w:rPr>
          <w:rFonts w:eastAsia="Times New Roman" w:cs="Times New Roman"/>
          <w:szCs w:val="24"/>
        </w:rPr>
        <w:t>α.</w:t>
      </w:r>
    </w:p>
    <w:p w14:paraId="0D0A0F7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Δεκτό, δεκτό. </w:t>
      </w:r>
    </w:p>
    <w:p w14:paraId="0D0A0F7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p>
    <w:p w14:paraId="0D0A0F7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 δεκτό.</w:t>
      </w:r>
    </w:p>
    <w:p w14:paraId="0D0A0F7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35 έγινε δεκτό ως έχει κατά πλειοψηφία.</w:t>
      </w:r>
    </w:p>
    <w:p w14:paraId="0D0A0F7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36, όπως τροποποιήθη</w:t>
      </w:r>
      <w:r>
        <w:rPr>
          <w:rFonts w:eastAsia="Times New Roman" w:cs="Times New Roman"/>
          <w:szCs w:val="24"/>
        </w:rPr>
        <w:t>κε από τον κύριο Υπουργό;</w:t>
      </w:r>
    </w:p>
    <w:p w14:paraId="0D0A0F7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ΝΤΖΙΜΑΝΗΣ: </w:t>
      </w:r>
      <w:r>
        <w:rPr>
          <w:rFonts w:eastAsia="Times New Roman" w:cs="Times New Roman"/>
          <w:szCs w:val="24"/>
        </w:rPr>
        <w:t>Δεκτό, δεκτό.</w:t>
      </w:r>
    </w:p>
    <w:p w14:paraId="0D0A0F7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F7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0D0A0F7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F7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Παρών.</w:t>
      </w:r>
    </w:p>
    <w:p w14:paraId="0D0A0F7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Δεκτό, δεκτό. </w:t>
      </w:r>
    </w:p>
    <w:p w14:paraId="0D0A0F7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p>
    <w:p w14:paraId="0D0A0F7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 δεκτό.</w:t>
      </w:r>
    </w:p>
    <w:p w14:paraId="0D0A0F8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36 έγινε δεκτό, όπως τροποποιήθηκε από τον κύριο Υπουργό, κατά πλειοψηφία.</w:t>
      </w:r>
    </w:p>
    <w:p w14:paraId="0D0A0F8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37 ως έχει;</w:t>
      </w:r>
    </w:p>
    <w:p w14:paraId="0D0A0F8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ΝΤΖΙΜΑΝΗΣ: </w:t>
      </w:r>
      <w:r>
        <w:rPr>
          <w:rFonts w:eastAsia="Times New Roman" w:cs="Times New Roman"/>
          <w:szCs w:val="24"/>
        </w:rPr>
        <w:t>Δεκτό, δεκτό.</w:t>
      </w:r>
    </w:p>
    <w:p w14:paraId="0D0A0F8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w:t>
      </w:r>
      <w:r>
        <w:rPr>
          <w:rFonts w:eastAsia="Times New Roman" w:cs="Times New Roman"/>
          <w:b/>
          <w:szCs w:val="24"/>
        </w:rPr>
        <w:t xml:space="preserve">ΑΚΗΣ: </w:t>
      </w:r>
      <w:r>
        <w:rPr>
          <w:rFonts w:eastAsia="Times New Roman" w:cs="Times New Roman"/>
          <w:szCs w:val="24"/>
        </w:rPr>
        <w:t>Δεκτό, δεκτό.</w:t>
      </w:r>
    </w:p>
    <w:p w14:paraId="0D0A0F8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0D0A0F8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F8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Δεκτό, δεκτό.</w:t>
      </w:r>
    </w:p>
    <w:p w14:paraId="0D0A0F8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Δεκτό, δεκτό. </w:t>
      </w:r>
    </w:p>
    <w:p w14:paraId="0D0A0F8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p>
    <w:p w14:paraId="0D0A0F8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 δεκτό.</w:t>
      </w:r>
    </w:p>
    <w:p w14:paraId="0D0A0F8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w:t>
      </w:r>
      <w:r>
        <w:rPr>
          <w:rFonts w:eastAsia="Times New Roman" w:cs="Times New Roman"/>
          <w:szCs w:val="24"/>
        </w:rPr>
        <w:t>ρο 37 έγινε δεκτό ως έχει κατά πλειοψηφία.</w:t>
      </w:r>
    </w:p>
    <w:p w14:paraId="0D0A0F8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38 ως έχει;</w:t>
      </w:r>
    </w:p>
    <w:p w14:paraId="0D0A0F8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ΝΤΖΙΜΑΝΗΣ: </w:t>
      </w:r>
      <w:r>
        <w:rPr>
          <w:rFonts w:eastAsia="Times New Roman" w:cs="Times New Roman"/>
          <w:szCs w:val="24"/>
        </w:rPr>
        <w:t>Δεκτό, δεκτό.</w:t>
      </w:r>
    </w:p>
    <w:p w14:paraId="0D0A0F8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F8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0F8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F9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Δεκτό, δεκ</w:t>
      </w:r>
      <w:r>
        <w:rPr>
          <w:rFonts w:eastAsia="Times New Roman" w:cs="Times New Roman"/>
          <w:szCs w:val="24"/>
        </w:rPr>
        <w:t>τό.</w:t>
      </w:r>
    </w:p>
    <w:p w14:paraId="0D0A0F9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Δεκτό, δεκτό. </w:t>
      </w:r>
    </w:p>
    <w:p w14:paraId="0D0A0F9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p>
    <w:p w14:paraId="0D0A0F9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 δεκτό.</w:t>
      </w:r>
    </w:p>
    <w:p w14:paraId="0D0A0F9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38 έγινε δεκτό ως έχει κατά πλειοψηφία.</w:t>
      </w:r>
    </w:p>
    <w:p w14:paraId="0D0A0F9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39 ως έχει;</w:t>
      </w:r>
    </w:p>
    <w:p w14:paraId="0D0A0F9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ΓΕΩΡΓΙΟ</w:t>
      </w:r>
      <w:r>
        <w:rPr>
          <w:rFonts w:eastAsia="Times New Roman" w:cs="Times New Roman"/>
          <w:b/>
          <w:szCs w:val="24"/>
        </w:rPr>
        <w:t xml:space="preserve">Σ ΝΤΖΙΜΑΝΗΣ: </w:t>
      </w:r>
      <w:r>
        <w:rPr>
          <w:rFonts w:eastAsia="Times New Roman" w:cs="Times New Roman"/>
          <w:szCs w:val="24"/>
        </w:rPr>
        <w:t>Δεκτό, δεκτό.</w:t>
      </w:r>
    </w:p>
    <w:p w14:paraId="0D0A0F9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F9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0D0A0F9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F9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Δεκτό, δεκτό.</w:t>
      </w:r>
    </w:p>
    <w:p w14:paraId="0D0A0F9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Δεκτό, δεκτό. </w:t>
      </w:r>
    </w:p>
    <w:p w14:paraId="0D0A0F9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p>
    <w:p w14:paraId="0D0A0F9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 δεκτό.</w:t>
      </w:r>
    </w:p>
    <w:p w14:paraId="0D0A0F9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39 έγινε δεκτό ως έχει κατά πλειοψηφία.</w:t>
      </w:r>
    </w:p>
    <w:p w14:paraId="0D0A0F9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40 ως έχει;</w:t>
      </w:r>
    </w:p>
    <w:p w14:paraId="0D0A0FA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ΝΤΖΙΜΑΝΗΣ: </w:t>
      </w:r>
      <w:r>
        <w:rPr>
          <w:rFonts w:eastAsia="Times New Roman" w:cs="Times New Roman"/>
          <w:szCs w:val="24"/>
        </w:rPr>
        <w:t>Δεκτό, δεκτό.</w:t>
      </w:r>
    </w:p>
    <w:p w14:paraId="0D0A0FA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FA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Κατά πλειοψηφία. </w:t>
      </w:r>
    </w:p>
    <w:p w14:paraId="0D0A0FA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ΑΝΔΡΕΑΣ Λ</w:t>
      </w:r>
      <w:r>
        <w:rPr>
          <w:rFonts w:eastAsia="Times New Roman" w:cs="Times New Roman"/>
          <w:b/>
          <w:szCs w:val="24"/>
        </w:rPr>
        <w:t xml:space="preserve">ΟΒΕΡΔΟΣ: </w:t>
      </w:r>
      <w:r>
        <w:rPr>
          <w:rFonts w:eastAsia="Times New Roman" w:cs="Times New Roman"/>
          <w:szCs w:val="24"/>
        </w:rPr>
        <w:t>Δεκτό, δεκτό.</w:t>
      </w:r>
    </w:p>
    <w:p w14:paraId="0D0A0FA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Παρών.</w:t>
      </w:r>
    </w:p>
    <w:p w14:paraId="0D0A0FA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Δεκτό, δεκτό. </w:t>
      </w:r>
    </w:p>
    <w:p w14:paraId="0D0A0FA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p>
    <w:p w14:paraId="0D0A0FA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0D0A0FA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40 έγινε δεκτό ως έχει κατά πλειοψηφία.</w:t>
      </w:r>
    </w:p>
    <w:p w14:paraId="0D0A0FA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Ερωτάται το Σώμα: Γίνεται </w:t>
      </w:r>
      <w:r>
        <w:rPr>
          <w:rFonts w:eastAsia="Times New Roman" w:cs="Times New Roman"/>
          <w:szCs w:val="24"/>
        </w:rPr>
        <w:t>δεκτό το άρθρο 41, όπως τροποποιήθηκε από τον κύριο Υπουργό;</w:t>
      </w:r>
    </w:p>
    <w:p w14:paraId="0D0A0FA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ΝΤΖΙΜΑΝΗΣ: </w:t>
      </w:r>
      <w:r>
        <w:rPr>
          <w:rFonts w:eastAsia="Times New Roman" w:cs="Times New Roman"/>
          <w:szCs w:val="24"/>
        </w:rPr>
        <w:t>Δεκτό, δεκτό.</w:t>
      </w:r>
    </w:p>
    <w:p w14:paraId="0D0A0FA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Κατά πλειοψηφία.</w:t>
      </w:r>
    </w:p>
    <w:p w14:paraId="0D0A0FA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0FA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FA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Παρών.</w:t>
      </w:r>
    </w:p>
    <w:p w14:paraId="0D0A0FA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Δεκτό, δεκτό. </w:t>
      </w:r>
    </w:p>
    <w:p w14:paraId="0D0A0FB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Κ</w:t>
      </w:r>
      <w:r>
        <w:rPr>
          <w:rFonts w:eastAsia="Times New Roman" w:cs="Times New Roman"/>
          <w:b/>
          <w:szCs w:val="24"/>
        </w:rPr>
        <w:t xml:space="preserve">ΩΝΣΤΑΝΤΙΝΟΣ ΚΑΤΣΙΚΗΣ: </w:t>
      </w:r>
      <w:r>
        <w:rPr>
          <w:rFonts w:eastAsia="Times New Roman" w:cs="Times New Roman"/>
          <w:szCs w:val="24"/>
        </w:rPr>
        <w:t>Δεκτό, δεκτό.</w:t>
      </w:r>
    </w:p>
    <w:p w14:paraId="0D0A0FB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0D0A0FB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41 έγινε δεκτό, όπως τροποποιήθηκε από τον κύριο Υπουργό, κατά πλειοψηφία.</w:t>
      </w:r>
    </w:p>
    <w:p w14:paraId="0D0A0FB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42 ως έχει;</w:t>
      </w:r>
    </w:p>
    <w:p w14:paraId="0D0A0FB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ΓΕΩΡΓΙΟΣ ΝΤΖΙΜΑΝΗΣ</w:t>
      </w:r>
      <w:r>
        <w:rPr>
          <w:rFonts w:eastAsia="Times New Roman" w:cs="Times New Roman"/>
          <w:b/>
          <w:szCs w:val="24"/>
        </w:rPr>
        <w:t xml:space="preserve">: </w:t>
      </w:r>
      <w:r>
        <w:rPr>
          <w:rFonts w:eastAsia="Times New Roman" w:cs="Times New Roman"/>
          <w:szCs w:val="24"/>
        </w:rPr>
        <w:t>Δεκτό, δεκτό.</w:t>
      </w:r>
    </w:p>
    <w:p w14:paraId="0D0A0FB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FB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0D0A0FB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FB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Παρών.</w:t>
      </w:r>
    </w:p>
    <w:p w14:paraId="0D0A0FB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Δεκτό, δεκτό. </w:t>
      </w:r>
    </w:p>
    <w:p w14:paraId="0D0A0FB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p>
    <w:p w14:paraId="0D0A0FB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 δεκτό.</w:t>
      </w:r>
    </w:p>
    <w:p w14:paraId="0D0A0FB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42 έγινε δεκτό ως έχει κατά πλειοψηφία.</w:t>
      </w:r>
    </w:p>
    <w:p w14:paraId="0D0A0FB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43 ως έχει;</w:t>
      </w:r>
    </w:p>
    <w:p w14:paraId="0D0A0FB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ΝΤΖΙΜΑΝΗΣ: </w:t>
      </w:r>
      <w:r>
        <w:rPr>
          <w:rFonts w:eastAsia="Times New Roman" w:cs="Times New Roman"/>
          <w:szCs w:val="24"/>
        </w:rPr>
        <w:t>Δεκτό, δεκτό.</w:t>
      </w:r>
    </w:p>
    <w:p w14:paraId="0D0A0FB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FC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0D0A0FC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w:t>
      </w:r>
      <w:r>
        <w:rPr>
          <w:rFonts w:eastAsia="Times New Roman" w:cs="Times New Roman"/>
          <w:szCs w:val="24"/>
        </w:rPr>
        <w:t>κτό, δεκτό.</w:t>
      </w:r>
    </w:p>
    <w:p w14:paraId="0D0A0FC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Δεκτό, δεκτό.</w:t>
      </w:r>
    </w:p>
    <w:p w14:paraId="0D0A0FC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Δεκτό, δεκτό. </w:t>
      </w:r>
    </w:p>
    <w:p w14:paraId="0D0A0FC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p>
    <w:p w14:paraId="0D0A0FC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 δεκτό.</w:t>
      </w:r>
    </w:p>
    <w:p w14:paraId="0D0A0FC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43 έγινε δεκτό ως έχει κατά πλειοψηφία.</w:t>
      </w:r>
    </w:p>
    <w:p w14:paraId="0D0A0FC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w:t>
      </w:r>
      <w:r>
        <w:rPr>
          <w:rFonts w:eastAsia="Times New Roman" w:cs="Times New Roman"/>
          <w:szCs w:val="24"/>
        </w:rPr>
        <w:t>αι δεκτό το άρθρο 44 ως έχει;</w:t>
      </w:r>
    </w:p>
    <w:p w14:paraId="0D0A0FC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ΝΤΖΙΜΑΝΗΣ: </w:t>
      </w:r>
      <w:r>
        <w:rPr>
          <w:rFonts w:eastAsia="Times New Roman" w:cs="Times New Roman"/>
          <w:szCs w:val="24"/>
        </w:rPr>
        <w:t>Δεκτό, δεκτό.</w:t>
      </w:r>
    </w:p>
    <w:p w14:paraId="0D0A0FC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FC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0D0A0FC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FC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Δεκτό, δεκτό.</w:t>
      </w:r>
    </w:p>
    <w:p w14:paraId="0D0A0FC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Δεκτό, δεκτό. </w:t>
      </w:r>
    </w:p>
    <w:p w14:paraId="0D0A0FC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p>
    <w:p w14:paraId="0D0A0FC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Ι</w:t>
      </w:r>
      <w:r>
        <w:rPr>
          <w:rFonts w:eastAsia="Times New Roman" w:cs="Times New Roman"/>
          <w:b/>
          <w:szCs w:val="24"/>
        </w:rPr>
        <w:t xml:space="preserve">ΩΑΝΝΗΣ ΣΑΡΙΔΗΣ: </w:t>
      </w:r>
      <w:r>
        <w:rPr>
          <w:rFonts w:eastAsia="Times New Roman" w:cs="Times New Roman"/>
          <w:szCs w:val="24"/>
        </w:rPr>
        <w:t>Δεκτό, δεκτό.</w:t>
      </w:r>
    </w:p>
    <w:p w14:paraId="0D0A0FD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44 έγινε δεκτό ως έχει κατά πλειοψηφία.</w:t>
      </w:r>
    </w:p>
    <w:p w14:paraId="0D0A0FD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45 ως έχει;</w:t>
      </w:r>
    </w:p>
    <w:p w14:paraId="0D0A0FD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ΝΤΖΙΜΑΝΗΣ: </w:t>
      </w:r>
      <w:r>
        <w:rPr>
          <w:rFonts w:eastAsia="Times New Roman" w:cs="Times New Roman"/>
          <w:szCs w:val="24"/>
        </w:rPr>
        <w:t>Δεκτό, δεκτό.</w:t>
      </w:r>
    </w:p>
    <w:p w14:paraId="0D0A0FD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FD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0D0A0FD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FD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Κατά πλειοψηφία.</w:t>
      </w:r>
    </w:p>
    <w:p w14:paraId="0D0A0FD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Δεκτό, δεκτό. </w:t>
      </w:r>
    </w:p>
    <w:p w14:paraId="0D0A0FD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p>
    <w:p w14:paraId="0D0A0FD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 δεκτό.</w:t>
      </w:r>
    </w:p>
    <w:p w14:paraId="0D0A0FD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45 έγινε δεκτό</w:t>
      </w:r>
      <w:r>
        <w:rPr>
          <w:rFonts w:eastAsia="Times New Roman" w:cs="Times New Roman"/>
          <w:szCs w:val="24"/>
        </w:rPr>
        <w:t xml:space="preserve"> ως έχει κατά πλειοψηφία.</w:t>
      </w:r>
    </w:p>
    <w:p w14:paraId="0D0A0FD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46 ως έχει;</w:t>
      </w:r>
    </w:p>
    <w:p w14:paraId="0D0A0FDC"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ΝΤΖΙΜΑΝΗΣ: </w:t>
      </w:r>
      <w:r>
        <w:rPr>
          <w:rFonts w:eastAsia="Times New Roman" w:cs="Times New Roman"/>
          <w:szCs w:val="24"/>
        </w:rPr>
        <w:t>Δεκτό, δεκτό.</w:t>
      </w:r>
    </w:p>
    <w:p w14:paraId="0D0A0FDD"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FD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0FDF"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FE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Παρών.</w:t>
      </w:r>
    </w:p>
    <w:p w14:paraId="0D0A0FE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Δεκτό, δεκτό. </w:t>
      </w:r>
    </w:p>
    <w:p w14:paraId="0D0A0FE2"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p>
    <w:p w14:paraId="0D0A0FE3"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0D0A0FE4" w14:textId="77777777" w:rsidR="00E2285C" w:rsidRDefault="00095D94">
      <w:pPr>
        <w:spacing w:line="600" w:lineRule="auto"/>
        <w:ind w:firstLine="720"/>
        <w:contextualSpacing/>
        <w:jc w:val="both"/>
        <w:rPr>
          <w:rFonts w:eastAsia="Times New Roman" w:cs="Times New Roman"/>
          <w:szCs w:val="24"/>
        </w:rPr>
      </w:pPr>
      <w:r>
        <w:rPr>
          <w:rFonts w:eastAsia="Times New Roman"/>
          <w:b/>
        </w:rPr>
        <w:t xml:space="preserve">ΠΡΟΕΔΡΕΥΩΝ (Γεώργιος Βαρεμένος): </w:t>
      </w:r>
      <w:r>
        <w:rPr>
          <w:rFonts w:eastAsia="Times New Roman" w:cs="Times New Roman"/>
          <w:szCs w:val="24"/>
        </w:rPr>
        <w:t>Συνεπώς το άρθρο 46 έγινε δεκτό ως έχει κατά πλειοψηφία.</w:t>
      </w:r>
    </w:p>
    <w:p w14:paraId="0D0A0FE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47, όπως τροποποιήθηκε από τον κύριο Υπουρ</w:t>
      </w:r>
      <w:r>
        <w:rPr>
          <w:rFonts w:eastAsia="Times New Roman" w:cs="Times New Roman"/>
          <w:szCs w:val="24"/>
        </w:rPr>
        <w:t>γό;</w:t>
      </w:r>
    </w:p>
    <w:p w14:paraId="0D0A0FE6"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ΝΤΖΙΜΑΝΗΣ: </w:t>
      </w:r>
      <w:r>
        <w:rPr>
          <w:rFonts w:eastAsia="Times New Roman" w:cs="Times New Roman"/>
          <w:szCs w:val="24"/>
        </w:rPr>
        <w:t>Δεκτό, δεκτό.</w:t>
      </w:r>
    </w:p>
    <w:p w14:paraId="0D0A0FE7"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FE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0FE9"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FE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Παρών.</w:t>
      </w:r>
    </w:p>
    <w:p w14:paraId="0D0A0FE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Δεκτό, δεκτό. </w:t>
      </w:r>
    </w:p>
    <w:p w14:paraId="0D0A0FEC"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p>
    <w:p w14:paraId="0D0A0FED"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Δεκτό, </w:t>
      </w:r>
      <w:r>
        <w:rPr>
          <w:rFonts w:eastAsia="Times New Roman" w:cs="Times New Roman"/>
          <w:szCs w:val="24"/>
        </w:rPr>
        <w:t>δεκτό.</w:t>
      </w:r>
    </w:p>
    <w:p w14:paraId="0D0A0FEE" w14:textId="77777777" w:rsidR="00E2285C" w:rsidRDefault="00095D94">
      <w:pPr>
        <w:spacing w:line="600" w:lineRule="auto"/>
        <w:ind w:firstLine="720"/>
        <w:contextualSpacing/>
        <w:jc w:val="both"/>
        <w:rPr>
          <w:rFonts w:eastAsia="Times New Roman" w:cs="Times New Roman"/>
          <w:szCs w:val="24"/>
        </w:rPr>
      </w:pPr>
      <w:r>
        <w:rPr>
          <w:rFonts w:eastAsia="Times New Roman"/>
          <w:b/>
        </w:rPr>
        <w:t xml:space="preserve">ΠΡΟΕΔΡΕΥΩΝ (Γεώργιος Βαρεμένος): </w:t>
      </w:r>
      <w:r>
        <w:rPr>
          <w:rFonts w:eastAsia="Times New Roman" w:cs="Times New Roman"/>
          <w:szCs w:val="24"/>
        </w:rPr>
        <w:t>Συνεπώς, το άρθρο 47 έγινε δεκτό, όπως τροποποιήθηκε από τον κύριο Υπουργό, κατά πλειοψηφία.</w:t>
      </w:r>
    </w:p>
    <w:p w14:paraId="0D0A0FE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48 ως έχει;</w:t>
      </w:r>
    </w:p>
    <w:p w14:paraId="0D0A0FF0"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ΝΤΖΙΜΑΝΗΣ: </w:t>
      </w:r>
      <w:r>
        <w:rPr>
          <w:rFonts w:eastAsia="Times New Roman" w:cs="Times New Roman"/>
          <w:szCs w:val="24"/>
        </w:rPr>
        <w:t>Δεκτό, δεκτό.</w:t>
      </w:r>
    </w:p>
    <w:p w14:paraId="0D0A0FF1"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D0A0FF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0FF3"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FF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Παρών.</w:t>
      </w:r>
    </w:p>
    <w:p w14:paraId="0D0A0FF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Δεκτό, δεκτό. </w:t>
      </w:r>
    </w:p>
    <w:p w14:paraId="0D0A0FF6"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p>
    <w:p w14:paraId="0D0A0FF7"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0D0A0FF8" w14:textId="77777777" w:rsidR="00E2285C" w:rsidRDefault="00095D94">
      <w:pPr>
        <w:spacing w:line="600" w:lineRule="auto"/>
        <w:ind w:firstLine="720"/>
        <w:contextualSpacing/>
        <w:jc w:val="both"/>
        <w:rPr>
          <w:rFonts w:eastAsia="Times New Roman" w:cs="Times New Roman"/>
          <w:szCs w:val="24"/>
        </w:rPr>
      </w:pPr>
      <w:r>
        <w:rPr>
          <w:rFonts w:eastAsia="Times New Roman"/>
          <w:b/>
        </w:rPr>
        <w:t xml:space="preserve">ΠΡΟΕΔΡΕΥΩΝ (Γεώργιος Βαρεμένος): </w:t>
      </w:r>
      <w:r>
        <w:rPr>
          <w:rFonts w:eastAsia="Times New Roman" w:cs="Times New Roman"/>
          <w:szCs w:val="24"/>
        </w:rPr>
        <w:t xml:space="preserve">Συνεπώς, το άρθρο 48 έγινε </w:t>
      </w:r>
      <w:r>
        <w:rPr>
          <w:rFonts w:eastAsia="Times New Roman" w:cs="Times New Roman"/>
          <w:szCs w:val="24"/>
        </w:rPr>
        <w:t>δεκτό ως έχει κατά πλειοψηφία.</w:t>
      </w:r>
    </w:p>
    <w:p w14:paraId="0D0A0FF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49 ως έχει;</w:t>
      </w:r>
    </w:p>
    <w:p w14:paraId="0D0A0FFA"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ΝΤΖΙΜΑΝΗΣ: </w:t>
      </w:r>
      <w:r>
        <w:rPr>
          <w:rFonts w:eastAsia="Times New Roman" w:cs="Times New Roman"/>
          <w:szCs w:val="24"/>
        </w:rPr>
        <w:t>Δεκτό, δεκτό.</w:t>
      </w:r>
    </w:p>
    <w:p w14:paraId="0D0A0FF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Κατά πλειοψηφία.</w:t>
      </w:r>
    </w:p>
    <w:p w14:paraId="0D0A0FF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0D0A0FFD"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0FF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Παρών.</w:t>
      </w:r>
    </w:p>
    <w:p w14:paraId="0D0A0FF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Δεκ</w:t>
      </w:r>
      <w:r>
        <w:rPr>
          <w:rFonts w:eastAsia="Times New Roman" w:cs="Times New Roman"/>
          <w:szCs w:val="24"/>
        </w:rPr>
        <w:t xml:space="preserve">τό, δεκτό. </w:t>
      </w:r>
    </w:p>
    <w:p w14:paraId="0D0A1000"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p>
    <w:p w14:paraId="0D0A1001"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0D0A1002" w14:textId="77777777" w:rsidR="00E2285C" w:rsidRDefault="00095D94">
      <w:pPr>
        <w:spacing w:line="600" w:lineRule="auto"/>
        <w:ind w:firstLine="720"/>
        <w:contextualSpacing/>
        <w:jc w:val="both"/>
        <w:rPr>
          <w:rFonts w:eastAsia="Times New Roman" w:cs="Times New Roman"/>
          <w:szCs w:val="24"/>
        </w:rPr>
      </w:pPr>
      <w:r>
        <w:rPr>
          <w:rFonts w:eastAsia="Times New Roman"/>
          <w:b/>
        </w:rPr>
        <w:t xml:space="preserve">ΠΡΟΕΔΡΕΥΩΝ (Γεώργιος Βαρεμένος): </w:t>
      </w:r>
      <w:r>
        <w:rPr>
          <w:rFonts w:eastAsia="Times New Roman" w:cs="Times New Roman"/>
          <w:szCs w:val="24"/>
        </w:rPr>
        <w:t>Συνεπώς, το άρθρο 49 έγινε δεκτό ως έχει κατά πλειοψηφία.</w:t>
      </w:r>
    </w:p>
    <w:p w14:paraId="0D0A100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50, όπως τροποποιήθηκε από τον κύριο Υπουργό</w:t>
      </w:r>
      <w:r>
        <w:rPr>
          <w:rFonts w:eastAsia="Times New Roman" w:cs="Times New Roman"/>
          <w:szCs w:val="24"/>
        </w:rPr>
        <w:t>;</w:t>
      </w:r>
    </w:p>
    <w:p w14:paraId="0D0A1004"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ΝΤΖΙΜΑΝΗΣ: </w:t>
      </w:r>
      <w:r>
        <w:rPr>
          <w:rFonts w:eastAsia="Times New Roman" w:cs="Times New Roman"/>
          <w:szCs w:val="24"/>
        </w:rPr>
        <w:t>Δεκτό, δεκτό.</w:t>
      </w:r>
    </w:p>
    <w:p w14:paraId="0D0A100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Κατά πλειοψηφία.</w:t>
      </w:r>
    </w:p>
    <w:p w14:paraId="0D0A100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1007"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D0A100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Δεκτό, δεκτό.</w:t>
      </w:r>
    </w:p>
    <w:p w14:paraId="0D0A100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Δεκτό, δεκτό. </w:t>
      </w:r>
    </w:p>
    <w:p w14:paraId="0D0A100A"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p>
    <w:p w14:paraId="0D0A100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0D0A100C" w14:textId="77777777" w:rsidR="00E2285C" w:rsidRDefault="00095D94">
      <w:pPr>
        <w:spacing w:line="600" w:lineRule="auto"/>
        <w:ind w:firstLine="720"/>
        <w:contextualSpacing/>
        <w:jc w:val="both"/>
        <w:rPr>
          <w:rFonts w:eastAsia="Times New Roman" w:cs="Times New Roman"/>
          <w:szCs w:val="24"/>
        </w:rPr>
      </w:pPr>
      <w:r>
        <w:rPr>
          <w:rFonts w:eastAsia="Times New Roman"/>
          <w:b/>
        </w:rPr>
        <w:t xml:space="preserve">ΠΡΟΕΔΡΕΥΩΝ (Γεώργιος Βαρεμένος): </w:t>
      </w:r>
      <w:r>
        <w:rPr>
          <w:rFonts w:eastAsia="Times New Roman" w:cs="Times New Roman"/>
          <w:szCs w:val="24"/>
        </w:rPr>
        <w:t>Συνεπώς, το άρθρο 50 έγινε δεκτό, όπως τροποποιήθηκε από τον κύριο Υπουργό, κατά πλειοψηφία.</w:t>
      </w:r>
    </w:p>
    <w:p w14:paraId="0D0A100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Εισερχόμαστε στην ψήφιση των τροπολογιών.</w:t>
      </w:r>
    </w:p>
    <w:p w14:paraId="0D0A100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δεκτή η </w:t>
      </w:r>
      <w:r>
        <w:rPr>
          <w:rFonts w:eastAsia="Times New Roman" w:cs="Times New Roman"/>
          <w:bCs/>
          <w:szCs w:val="24"/>
        </w:rPr>
        <w:t>τροπολογία</w:t>
      </w:r>
      <w:r>
        <w:rPr>
          <w:rFonts w:eastAsia="Times New Roman" w:cs="Times New Roman"/>
          <w:szCs w:val="24"/>
        </w:rPr>
        <w:t xml:space="preserve"> με γενικό αριθμό 549 και </w:t>
      </w:r>
      <w:r>
        <w:rPr>
          <w:rFonts w:eastAsia="Times New Roman" w:cs="Times New Roman"/>
          <w:szCs w:val="24"/>
        </w:rPr>
        <w:t>ειδικό 44 ως έχει;</w:t>
      </w:r>
    </w:p>
    <w:p w14:paraId="0D0A100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Συγνώμη, γιατί ξεκινάτε από εκεί;</w:t>
      </w:r>
    </w:p>
    <w:p w14:paraId="0D0A101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Συγγνώμη, κύριε Πρόεδρε. Έχει ενσωματωθεί; Είναι το 51;</w:t>
      </w:r>
    </w:p>
    <w:p w14:paraId="0D0A101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πιτροπή έχει ενσωματωθεί, κύριε Λοβέρδο, και έχει γίνει άρθρο 50. Έχει ενσω</w:t>
      </w:r>
      <w:r>
        <w:rPr>
          <w:rFonts w:eastAsia="Times New Roman" w:cs="Times New Roman"/>
          <w:szCs w:val="24"/>
        </w:rPr>
        <w:t xml:space="preserve">ματωθεί στην </w:t>
      </w:r>
      <w:r>
        <w:rPr>
          <w:rFonts w:eastAsia="Times New Roman" w:cs="Times New Roman"/>
          <w:szCs w:val="24"/>
        </w:rPr>
        <w:t>ε</w:t>
      </w:r>
      <w:r>
        <w:rPr>
          <w:rFonts w:eastAsia="Times New Roman" w:cs="Times New Roman"/>
          <w:szCs w:val="24"/>
        </w:rPr>
        <w:t>πιτροπή. Μιλώ για εκείνη</w:t>
      </w:r>
      <w:r>
        <w:rPr>
          <w:rFonts w:eastAsia="Times New Roman" w:cs="Times New Roman"/>
          <w:szCs w:val="24"/>
        </w:rPr>
        <w:t>,</w:t>
      </w:r>
      <w:r>
        <w:rPr>
          <w:rFonts w:eastAsia="Times New Roman" w:cs="Times New Roman"/>
          <w:szCs w:val="24"/>
        </w:rPr>
        <w:t xml:space="preserve"> σχετικά με το καθεστώς που διέπει το εθελοντικό σύστημα πολιτικής προστασίας. </w:t>
      </w:r>
    </w:p>
    <w:p w14:paraId="0D0A101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στο «σπλάχνο» που μας έχει διανεμηθεί, εγώ έχω πολλά άρθρα ακόμα. Έχω και άλλα άρθρα εδώ μπροστά μου. </w:t>
      </w:r>
    </w:p>
    <w:p w14:paraId="0D0A1013" w14:textId="77777777" w:rsidR="00E2285C" w:rsidRDefault="00095D94">
      <w:pPr>
        <w:spacing w:line="600" w:lineRule="auto"/>
        <w:ind w:firstLine="720"/>
        <w:contextualSpacing/>
        <w:jc w:val="both"/>
        <w:rPr>
          <w:rFonts w:eastAsia="Times New Roman" w:cs="Times New Roman"/>
          <w:bCs/>
          <w:szCs w:val="24"/>
        </w:rPr>
      </w:pPr>
      <w:r>
        <w:rPr>
          <w:rFonts w:eastAsia="Times New Roman" w:cs="Times New Roman"/>
          <w:b/>
          <w:szCs w:val="24"/>
        </w:rPr>
        <w:t>ΠΡΟΕΔΡΕΥΩΝ (Γεώργιος Βαρεμένος):</w:t>
      </w:r>
      <w:r>
        <w:rPr>
          <w:rFonts w:eastAsia="Times New Roman" w:cs="Times New Roman"/>
          <w:szCs w:val="24"/>
        </w:rPr>
        <w:t xml:space="preserve"> Είναι οι </w:t>
      </w:r>
      <w:r>
        <w:rPr>
          <w:rFonts w:eastAsia="Times New Roman" w:cs="Times New Roman"/>
          <w:bCs/>
          <w:szCs w:val="24"/>
        </w:rPr>
        <w:t xml:space="preserve">τροπολογίες. </w:t>
      </w:r>
    </w:p>
    <w:p w14:paraId="0D0A101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Ενσωματωμένες!</w:t>
      </w:r>
      <w:r>
        <w:rPr>
          <w:rFonts w:eastAsia="Times New Roman" w:cs="Times New Roman"/>
          <w:b/>
          <w:szCs w:val="24"/>
        </w:rPr>
        <w:t xml:space="preserve"> </w:t>
      </w:r>
      <w:r>
        <w:rPr>
          <w:rFonts w:eastAsia="Times New Roman" w:cs="Times New Roman"/>
          <w:szCs w:val="24"/>
        </w:rPr>
        <w:t xml:space="preserve">Γιατί δεν λέτε να ψηφίσουμε, όπως κάναμε και με το 50, που ενσωματώθηκε; </w:t>
      </w:r>
    </w:p>
    <w:p w14:paraId="0D0A101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Τι προτείνετε;</w:t>
      </w:r>
    </w:p>
    <w:p w14:paraId="0D0A101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 μας πείτε τα άρθρα που έ</w:t>
      </w:r>
      <w:r>
        <w:rPr>
          <w:rFonts w:eastAsia="Times New Roman" w:cs="Times New Roman"/>
          <w:szCs w:val="24"/>
        </w:rPr>
        <w:t xml:space="preserve">χουμε εδώ, στο «σπλάχνο» που κοιτάμε. Το άρθρο 51 πρέπει να είναι η καινούργια. Γιατί δεν το διαβάζετε ως 51; </w:t>
      </w:r>
    </w:p>
    <w:p w14:paraId="0D0A101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Κοιτάξτε, οι υπόλοιπες έχουν μπει στην Ολομέλεια προς ψήφιση.</w:t>
      </w:r>
    </w:p>
    <w:p w14:paraId="0D0A1018"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(ΒΑΛΙΑ) ΒΑΓΙΩΝΑΚΗ: </w:t>
      </w:r>
      <w:r>
        <w:rPr>
          <w:rFonts w:eastAsia="Times New Roman" w:cs="Times New Roman"/>
          <w:szCs w:val="24"/>
        </w:rPr>
        <w:t>Βοηθήστε να τελειώσου</w:t>
      </w:r>
      <w:r>
        <w:rPr>
          <w:rFonts w:eastAsia="Times New Roman" w:cs="Times New Roman"/>
          <w:szCs w:val="24"/>
        </w:rPr>
        <w:t>με.</w:t>
      </w:r>
    </w:p>
    <w:p w14:paraId="0D0A101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Όχι, δεν θα τελειώσουμε μη</w:t>
      </w:r>
      <w:r>
        <w:rPr>
          <w:rFonts w:eastAsia="Times New Roman" w:cs="Times New Roman"/>
          <w:szCs w:val="24"/>
        </w:rPr>
        <w:t>ν</w:t>
      </w:r>
      <w:r>
        <w:rPr>
          <w:rFonts w:eastAsia="Times New Roman" w:cs="Times New Roman"/>
          <w:szCs w:val="24"/>
        </w:rPr>
        <w:t xml:space="preserve"> ξέροντας τι ψηφίζουμε!</w:t>
      </w:r>
    </w:p>
    <w:p w14:paraId="0D0A101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 xml:space="preserve">Εδώ στο «σπλάχνο», όπως το λέμε, υπάρχει άρθρο 51 για τη ρύθμιση θεμάτων ΥΠΕΣΔΑ. </w:t>
      </w:r>
    </w:p>
    <w:p w14:paraId="0D0A101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άρθρο 52, χωρίς τίτλο, λέει</w:t>
      </w:r>
      <w:r>
        <w:rPr>
          <w:rFonts w:eastAsia="Times New Roman" w:cs="Times New Roman"/>
          <w:szCs w:val="24"/>
        </w:rPr>
        <w:t>:</w:t>
      </w:r>
      <w:r>
        <w:rPr>
          <w:rFonts w:eastAsia="Times New Roman" w:cs="Times New Roman"/>
          <w:szCs w:val="24"/>
        </w:rPr>
        <w:t xml:space="preserve"> «Με κοινή απόφαση Υπουργών Εθνικής Αμύνης και Παιδείας…». Προφανώς ε</w:t>
      </w:r>
      <w:r>
        <w:rPr>
          <w:rFonts w:eastAsia="Times New Roman" w:cs="Times New Roman"/>
          <w:szCs w:val="24"/>
        </w:rPr>
        <w:t>ίναι αυτό που λέγαμε πριν. Το ίδιο για το άρθρο 53, το άρθρο 54, το άρθρο 55 κ.λπ</w:t>
      </w:r>
      <w:r>
        <w:rPr>
          <w:rFonts w:eastAsia="Times New Roman" w:cs="Times New Roman"/>
          <w:szCs w:val="24"/>
        </w:rPr>
        <w:t>.</w:t>
      </w:r>
      <w:r>
        <w:rPr>
          <w:rFonts w:eastAsia="Times New Roman" w:cs="Times New Roman"/>
          <w:szCs w:val="24"/>
        </w:rPr>
        <w:t>.</w:t>
      </w:r>
    </w:p>
    <w:p w14:paraId="0D0A101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Κύριε Πρόεδρε, να μοιραστεί σε όλα τα κόμματα.</w:t>
      </w:r>
    </w:p>
    <w:p w14:paraId="0D0A101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Έχει μοιραστεί. </w:t>
      </w:r>
    </w:p>
    <w:p w14:paraId="0D0A101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w:t>
      </w:r>
      <w:r>
        <w:rPr>
          <w:rFonts w:eastAsia="Times New Roman" w:cs="Times New Roman"/>
          <w:b/>
          <w:szCs w:val="24"/>
        </w:rPr>
        <w:t>εώργιος Βαρεμένος):</w:t>
      </w:r>
      <w:r>
        <w:rPr>
          <w:rFonts w:eastAsia="Times New Roman" w:cs="Times New Roman"/>
          <w:szCs w:val="24"/>
        </w:rPr>
        <w:t xml:space="preserve"> Κύριε Λοβέρδο, η διαφορά είναι ότι μέχρι τώρα είχαν μπει στην </w:t>
      </w:r>
      <w:r>
        <w:rPr>
          <w:rFonts w:eastAsia="Times New Roman" w:cs="Times New Roman"/>
          <w:szCs w:val="24"/>
        </w:rPr>
        <w:t>ε</w:t>
      </w:r>
      <w:r>
        <w:rPr>
          <w:rFonts w:eastAsia="Times New Roman" w:cs="Times New Roman"/>
          <w:szCs w:val="24"/>
        </w:rPr>
        <w:t>πιτροπή. Όσες μπήκαν στην Ολομέλεια είναι αυτές εδώ, από εδώ και κάτω.</w:t>
      </w:r>
    </w:p>
    <w:p w14:paraId="0D0A101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Πρόεδρέ μου, αφού έχουν ενσωματωθεί και μας διανεμήθηκαν.</w:t>
      </w:r>
    </w:p>
    <w:p w14:paraId="0D0A102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w:t>
      </w:r>
      <w:r>
        <w:rPr>
          <w:rFonts w:eastAsia="Times New Roman" w:cs="Times New Roman"/>
          <w:b/>
          <w:szCs w:val="24"/>
        </w:rPr>
        <w:t xml:space="preserve">θνικής Άμυνας – Πρόεδρος των Ανεξαρτήτων Ελλήνων): </w:t>
      </w:r>
      <w:r>
        <w:rPr>
          <w:rFonts w:eastAsia="Times New Roman" w:cs="Times New Roman"/>
          <w:szCs w:val="24"/>
        </w:rPr>
        <w:t xml:space="preserve">Έχουν ενσωματωθεί, κύριε Πρόεδρε. </w:t>
      </w:r>
    </w:p>
    <w:p w14:paraId="0D0A102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Βλέπετε διαφορά ουσίας; Δεν υπάρχει διαφορά ουσίας.</w:t>
      </w:r>
    </w:p>
    <w:p w14:paraId="0D0A1022" w14:textId="77777777" w:rsidR="00E2285C" w:rsidRDefault="00095D94">
      <w:pPr>
        <w:spacing w:line="600" w:lineRule="auto"/>
        <w:ind w:firstLine="720"/>
        <w:contextualSpacing/>
        <w:jc w:val="both"/>
        <w:rPr>
          <w:rFonts w:eastAsia="Times New Roman" w:cs="Times New Roman"/>
          <w:bCs/>
          <w:szCs w:val="24"/>
        </w:rPr>
      </w:pPr>
      <w:r>
        <w:rPr>
          <w:rFonts w:eastAsia="Times New Roman" w:cs="Times New Roman"/>
          <w:b/>
          <w:szCs w:val="24"/>
        </w:rPr>
        <w:lastRenderedPageBreak/>
        <w:t xml:space="preserve">ΛΙΑΝΑ ΚΑΝΕΛΛΗ: </w:t>
      </w:r>
      <w:r>
        <w:rPr>
          <w:rFonts w:eastAsia="Times New Roman" w:cs="Times New Roman"/>
          <w:szCs w:val="24"/>
        </w:rPr>
        <w:t xml:space="preserve">Για να διευκολυνθούμε -ούτως ή άλλως στις </w:t>
      </w:r>
      <w:r>
        <w:rPr>
          <w:rFonts w:eastAsia="Times New Roman" w:cs="Times New Roman"/>
          <w:bCs/>
          <w:szCs w:val="24"/>
        </w:rPr>
        <w:t>τροπολογίες περιλαμβάνονται-</w:t>
      </w:r>
      <w:r>
        <w:rPr>
          <w:rFonts w:eastAsia="Times New Roman" w:cs="Times New Roman"/>
          <w:bCs/>
          <w:szCs w:val="24"/>
        </w:rPr>
        <w:t xml:space="preserve"> προτείνω να τελειώσουν οι τροπολογίες…</w:t>
      </w:r>
    </w:p>
    <w:p w14:paraId="0D0A1023" w14:textId="77777777" w:rsidR="00E2285C" w:rsidRDefault="00095D94">
      <w:pPr>
        <w:spacing w:line="600" w:lineRule="auto"/>
        <w:ind w:firstLine="720"/>
        <w:contextualSpacing/>
        <w:jc w:val="both"/>
        <w:rPr>
          <w:rFonts w:eastAsia="Times New Roman" w:cs="Times New Roman"/>
          <w:bCs/>
          <w:szCs w:val="24"/>
        </w:rPr>
      </w:pPr>
      <w:r>
        <w:rPr>
          <w:rFonts w:eastAsia="Times New Roman" w:cs="Times New Roman"/>
          <w:b/>
          <w:szCs w:val="24"/>
        </w:rPr>
        <w:t xml:space="preserve">ΑΝΔΡΕΑΣ ΛΟΒΕΡΔΟΣ: </w:t>
      </w:r>
      <w:r>
        <w:rPr>
          <w:rFonts w:eastAsia="Times New Roman" w:cs="Times New Roman"/>
          <w:szCs w:val="24"/>
        </w:rPr>
        <w:t xml:space="preserve">Μα, είναι εδώ οι </w:t>
      </w:r>
      <w:r>
        <w:rPr>
          <w:rFonts w:eastAsia="Times New Roman" w:cs="Times New Roman"/>
          <w:bCs/>
          <w:szCs w:val="24"/>
        </w:rPr>
        <w:t>τροπολογίες!</w:t>
      </w:r>
    </w:p>
    <w:p w14:paraId="0D0A1024" w14:textId="77777777" w:rsidR="00E2285C" w:rsidRDefault="00095D94">
      <w:pPr>
        <w:spacing w:line="600" w:lineRule="auto"/>
        <w:ind w:firstLine="720"/>
        <w:contextualSpacing/>
        <w:jc w:val="both"/>
        <w:rPr>
          <w:rFonts w:eastAsia="Times New Roman" w:cs="Times New Roman"/>
          <w:bCs/>
          <w:szCs w:val="24"/>
        </w:rPr>
      </w:pPr>
      <w:r>
        <w:rPr>
          <w:rFonts w:eastAsia="Times New Roman" w:cs="Times New Roman"/>
          <w:b/>
          <w:bCs/>
          <w:szCs w:val="24"/>
        </w:rPr>
        <w:t>ΠΡΟΕΔΡΕΥΩΝ (Γεώργιος Βαρεμένος):</w:t>
      </w:r>
      <w:r>
        <w:rPr>
          <w:rFonts w:eastAsia="Times New Roman" w:cs="Times New Roman"/>
          <w:bCs/>
          <w:szCs w:val="24"/>
        </w:rPr>
        <w:t xml:space="preserve"> Μα, κύριε Λοβέρδο, δεν είναι θέμα ουσίας. Είναι θέμα διαδικασίας. Προχωράμε έτσι.</w:t>
      </w:r>
    </w:p>
    <w:p w14:paraId="0D0A102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Αφήστε με να σας εξηγήσω.  </w:t>
      </w:r>
    </w:p>
    <w:p w14:paraId="0D0A1026" w14:textId="77777777" w:rsidR="00E2285C" w:rsidRDefault="00095D94">
      <w:pPr>
        <w:spacing w:line="600" w:lineRule="auto"/>
        <w:ind w:firstLine="720"/>
        <w:contextualSpacing/>
        <w:jc w:val="both"/>
        <w:rPr>
          <w:rFonts w:eastAsia="Times New Roman" w:cs="Times New Roman"/>
          <w:bCs/>
          <w:szCs w:val="24"/>
        </w:rPr>
      </w:pPr>
      <w:r>
        <w:rPr>
          <w:rFonts w:eastAsia="Times New Roman" w:cs="Times New Roman"/>
          <w:szCs w:val="24"/>
        </w:rPr>
        <w:t xml:space="preserve">Προτείνω να πάμε στην ψηφοφορία, να ψηφίσουμε τις </w:t>
      </w:r>
      <w:r>
        <w:rPr>
          <w:rFonts w:eastAsia="Times New Roman" w:cs="Times New Roman"/>
          <w:bCs/>
          <w:szCs w:val="24"/>
        </w:rPr>
        <w:t xml:space="preserve">τροπολογίες και αν κάποια από τις τροπολογίες, έτσι όπως είναι ψηφισμένες, δεν είναι από αυτές που ενσωματώνονται στα άρθρα, μετά να ψηφίσουμε τα άλλα δυο άρθρα. </w:t>
      </w:r>
    </w:p>
    <w:p w14:paraId="0D0A1027" w14:textId="77777777" w:rsidR="00E2285C" w:rsidRDefault="00095D94">
      <w:pPr>
        <w:spacing w:line="600" w:lineRule="auto"/>
        <w:ind w:firstLine="720"/>
        <w:contextualSpacing/>
        <w:jc w:val="both"/>
        <w:rPr>
          <w:rFonts w:eastAsia="Times New Roman" w:cs="Times New Roman"/>
          <w:bCs/>
          <w:szCs w:val="24"/>
        </w:rPr>
      </w:pPr>
      <w:r>
        <w:rPr>
          <w:rFonts w:eastAsia="Times New Roman" w:cs="Times New Roman"/>
          <w:bCs/>
          <w:szCs w:val="24"/>
        </w:rPr>
        <w:t>Με καταλαβαίνετε τι λέω, κύριε Λοβέρδο; Ο κ</w:t>
      </w:r>
      <w:r>
        <w:rPr>
          <w:rFonts w:eastAsia="Times New Roman" w:cs="Times New Roman"/>
          <w:bCs/>
          <w:szCs w:val="24"/>
        </w:rPr>
        <w:t>ατάλογος που μας έχει δοθεί δεν μιλάει για ενσωμάτωση.</w:t>
      </w:r>
    </w:p>
    <w:p w14:paraId="0D0A1028" w14:textId="77777777" w:rsidR="00E2285C" w:rsidRDefault="00095D94">
      <w:pPr>
        <w:spacing w:line="600" w:lineRule="auto"/>
        <w:ind w:firstLine="720"/>
        <w:contextualSpacing/>
        <w:jc w:val="both"/>
        <w:rPr>
          <w:rFonts w:eastAsia="Times New Roman" w:cs="Times New Roman"/>
          <w:bCs/>
          <w:szCs w:val="24"/>
        </w:rPr>
      </w:pPr>
      <w:r>
        <w:rPr>
          <w:rFonts w:eastAsia="Times New Roman" w:cs="Times New Roman"/>
          <w:b/>
          <w:szCs w:val="24"/>
        </w:rPr>
        <w:lastRenderedPageBreak/>
        <w:t xml:space="preserve">ΠΑΝΟΣ ΚΑΜΜΕΝΟΣ (Υπουργός Εθνικής Άμυνας – Πρόεδρος των Ανεξαρτήτων Ελλήνων): </w:t>
      </w:r>
      <w:r>
        <w:rPr>
          <w:rFonts w:eastAsia="Times New Roman" w:cs="Times New Roman"/>
          <w:szCs w:val="24"/>
        </w:rPr>
        <w:t xml:space="preserve">Έχει δίκιο ο κ. Λοβέρδος, υπάρχει κατάλογος με ενσωματωμένες κάποιες τροπολογίες. Μπορούμε να ψηφίσουμε τις </w:t>
      </w:r>
      <w:r>
        <w:rPr>
          <w:rFonts w:eastAsia="Times New Roman" w:cs="Times New Roman"/>
          <w:bCs/>
          <w:szCs w:val="24"/>
        </w:rPr>
        <w:t>τροπολογίες όπως</w:t>
      </w:r>
      <w:r>
        <w:rPr>
          <w:rFonts w:eastAsia="Times New Roman" w:cs="Times New Roman"/>
          <w:bCs/>
          <w:szCs w:val="24"/>
        </w:rPr>
        <w:t xml:space="preserve"> ενσωματώνονται στο σχέδιο νόμου.</w:t>
      </w:r>
    </w:p>
    <w:p w14:paraId="0D0A1029" w14:textId="77777777" w:rsidR="00E2285C" w:rsidRDefault="00095D94">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Κύριε Λοβέρδο, άμα δείτε προσεκτικά δίπλα, εκεί που βλέπετε το άρθρο 51</w:t>
      </w:r>
      <w:r>
        <w:rPr>
          <w:rFonts w:eastAsia="Times New Roman"/>
        </w:rPr>
        <w:t>,</w:t>
      </w:r>
      <w:r>
        <w:rPr>
          <w:rFonts w:eastAsia="Times New Roman"/>
        </w:rPr>
        <w:t xml:space="preserve"> γράφει τροπολογία τάδε αριθμός.</w:t>
      </w:r>
    </w:p>
    <w:p w14:paraId="0D0A102A" w14:textId="77777777" w:rsidR="00E2285C" w:rsidRDefault="00095D94">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Ερωτάται το Σώμα: Γίνεται δεκτή η τροπολογία με γενικό αριθμό 549 και ειδικό 44 ως έ</w:t>
      </w:r>
      <w:r>
        <w:rPr>
          <w:rFonts w:eastAsia="Times New Roman" w:cs="Times New Roman"/>
          <w:color w:val="000000"/>
          <w:szCs w:val="24"/>
        </w:rPr>
        <w:t>χει;</w:t>
      </w:r>
    </w:p>
    <w:p w14:paraId="0D0A102B"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ΝΤΖΙΜΑΝΗΣ: </w:t>
      </w:r>
      <w:r>
        <w:rPr>
          <w:rFonts w:eastAsia="Times New Roman" w:cs="Times New Roman"/>
          <w:szCs w:val="24"/>
        </w:rPr>
        <w:t>Δεκτή, δεκτή.</w:t>
      </w:r>
    </w:p>
    <w:p w14:paraId="0D0A102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Παρών</w:t>
      </w:r>
    </w:p>
    <w:p w14:paraId="0D0A102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102E"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Δεκτή, δεκτή.</w:t>
      </w:r>
    </w:p>
    <w:p w14:paraId="0D0A102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Παρών.</w:t>
      </w:r>
    </w:p>
    <w:p w14:paraId="0D0A103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ΣΠΥΡΙΔΩΝ ΔΑΝΕΛΛΗΣ: </w:t>
      </w:r>
      <w:r>
        <w:rPr>
          <w:rFonts w:eastAsia="Times New Roman" w:cs="Times New Roman"/>
          <w:szCs w:val="24"/>
        </w:rPr>
        <w:t xml:space="preserve">Κατά πλειοψηφία. </w:t>
      </w:r>
    </w:p>
    <w:p w14:paraId="0D0A1031"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Δεκτή, δεκτή.</w:t>
      </w:r>
    </w:p>
    <w:p w14:paraId="0D0A103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0D0A1033" w14:textId="77777777" w:rsidR="00E2285C" w:rsidRDefault="00095D94">
      <w:pPr>
        <w:spacing w:line="600" w:lineRule="auto"/>
        <w:ind w:firstLine="720"/>
        <w:contextualSpacing/>
        <w:jc w:val="both"/>
        <w:rPr>
          <w:rFonts w:eastAsia="Times New Roman" w:cs="Times New Roman"/>
          <w:color w:val="000000"/>
          <w:szCs w:val="24"/>
        </w:rPr>
      </w:pPr>
      <w:r>
        <w:rPr>
          <w:rFonts w:eastAsia="Times New Roman"/>
          <w:b/>
        </w:rPr>
        <w:t>ΠΡΟΕ</w:t>
      </w:r>
      <w:r>
        <w:rPr>
          <w:rFonts w:eastAsia="Times New Roman"/>
          <w:b/>
        </w:rPr>
        <w:t xml:space="preserve">ΔΡΕΥΩΝ (Γεώργιος Βαρεμένος): </w:t>
      </w:r>
      <w:r>
        <w:rPr>
          <w:rFonts w:eastAsia="Times New Roman" w:cs="Times New Roman"/>
          <w:color w:val="000000"/>
          <w:szCs w:val="24"/>
        </w:rPr>
        <w:t>Συνεπώς η τροπολογία με γενικό αριθμό 549 και ειδικό 44 έγινε δεκτή ως έχει κατά πλειοψηφία και εντάσσεται στο νομοσχέδιο ως ίδιο άρθρο.</w:t>
      </w:r>
    </w:p>
    <w:p w14:paraId="0D0A1034" w14:textId="77777777" w:rsidR="00E2285C" w:rsidRDefault="00095D94">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Ερωτάται το Σώμα: Γίνεται δεκτή η τροπολογία με γενικό αριθμό 558 και ειδικό 49 ως έχει;</w:t>
      </w:r>
    </w:p>
    <w:p w14:paraId="0D0A1035"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Γ</w:t>
      </w:r>
      <w:r>
        <w:rPr>
          <w:rFonts w:eastAsia="Times New Roman" w:cs="Times New Roman"/>
          <w:b/>
          <w:szCs w:val="24"/>
        </w:rPr>
        <w:t xml:space="preserve">ΕΩΡΓΙΟΣ ΝΤΖΙΜΑΝΗΣ: </w:t>
      </w:r>
      <w:r>
        <w:rPr>
          <w:rFonts w:eastAsia="Times New Roman" w:cs="Times New Roman"/>
          <w:szCs w:val="24"/>
        </w:rPr>
        <w:t>Δεκτή, δεκτή.</w:t>
      </w:r>
    </w:p>
    <w:p w14:paraId="0D0A1036"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ΑΘΑΝΑΣΙΟΣ ΔΑΒΑΚΗΣ: </w:t>
      </w:r>
      <w:r>
        <w:rPr>
          <w:rFonts w:eastAsia="Times New Roman" w:cs="Times New Roman"/>
          <w:szCs w:val="24"/>
        </w:rPr>
        <w:t>Δεκτή, δεκτή.</w:t>
      </w:r>
    </w:p>
    <w:p w14:paraId="0D0A103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1038"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Δεκτή, δεκτή.</w:t>
      </w:r>
    </w:p>
    <w:p w14:paraId="0D0A103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Παρών.</w:t>
      </w:r>
    </w:p>
    <w:p w14:paraId="0D0A103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ΣΠΥΡΙΔΩΝ ΔΑΝΕΛΛΗΣ: </w:t>
      </w:r>
      <w:r>
        <w:rPr>
          <w:rFonts w:eastAsia="Times New Roman" w:cs="Times New Roman"/>
          <w:szCs w:val="24"/>
        </w:rPr>
        <w:t xml:space="preserve">Κατά πλειοψηφία. </w:t>
      </w:r>
    </w:p>
    <w:p w14:paraId="0D0A103B"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Δεκτή, δεκτή.</w:t>
      </w:r>
    </w:p>
    <w:p w14:paraId="0D0A103C"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Δεκτή, δεκτή.</w:t>
      </w:r>
    </w:p>
    <w:p w14:paraId="0D0A103D" w14:textId="77777777" w:rsidR="00E2285C" w:rsidRDefault="00095D94">
      <w:pPr>
        <w:spacing w:line="600" w:lineRule="auto"/>
        <w:ind w:firstLine="720"/>
        <w:contextualSpacing/>
        <w:jc w:val="both"/>
        <w:rPr>
          <w:rFonts w:eastAsia="Times New Roman" w:cs="Times New Roman"/>
          <w:color w:val="000000"/>
          <w:szCs w:val="24"/>
        </w:rPr>
      </w:pPr>
      <w:r>
        <w:rPr>
          <w:rFonts w:eastAsia="Times New Roman"/>
          <w:b/>
        </w:rPr>
        <w:t xml:space="preserve">ΠΡΟΕΔΡΕΥΩΝ (Γεώργιος Βαρεμένος): </w:t>
      </w:r>
      <w:r>
        <w:rPr>
          <w:rFonts w:eastAsia="Times New Roman" w:cs="Times New Roman"/>
          <w:color w:val="000000"/>
          <w:szCs w:val="24"/>
        </w:rPr>
        <w:t>Συνεπώς η τροπολογία με γενικό αριθμό 558 και ειδικό 49 έγινε δεκτή ως έχει κατά πλειοψηφία και εντάσσεται στο νομοσχέδιο ως ίδιο άρθρο.</w:t>
      </w:r>
    </w:p>
    <w:p w14:paraId="0D0A103E" w14:textId="77777777" w:rsidR="00E2285C" w:rsidRDefault="00095D94">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Ερωτάται το Σώμα: Γίνεται δεκτή η τροπολογία με γενικό αριθμό 559 και ε</w:t>
      </w:r>
      <w:r>
        <w:rPr>
          <w:rFonts w:eastAsia="Times New Roman" w:cs="Times New Roman"/>
          <w:color w:val="000000"/>
          <w:szCs w:val="24"/>
        </w:rPr>
        <w:t>ιδικό 50 ως έχει;</w:t>
      </w:r>
    </w:p>
    <w:p w14:paraId="0D0A103F"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ΝΤΖΙΜΑΝΗΣ: </w:t>
      </w:r>
      <w:r>
        <w:rPr>
          <w:rFonts w:eastAsia="Times New Roman" w:cs="Times New Roman"/>
          <w:szCs w:val="24"/>
        </w:rPr>
        <w:t>Δεκτή, δεκτή.</w:t>
      </w:r>
    </w:p>
    <w:p w14:paraId="0D0A104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Κατά πλειοψηφία.</w:t>
      </w:r>
    </w:p>
    <w:p w14:paraId="0D0A104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1042"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Δεκτή, δεκτή.</w:t>
      </w:r>
    </w:p>
    <w:p w14:paraId="0D0A1043"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ΛΙΑΝΑ ΚΑΝΕΛΛΗ: </w:t>
      </w:r>
      <w:r>
        <w:rPr>
          <w:rFonts w:eastAsia="Times New Roman" w:cs="Times New Roman"/>
          <w:szCs w:val="24"/>
        </w:rPr>
        <w:t>Δεκτή, δεκτή.</w:t>
      </w:r>
    </w:p>
    <w:p w14:paraId="0D0A1044"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ΣΠΥΡΙΔΩΝ ΔΑΝΕΛΛΗΣ: </w:t>
      </w:r>
      <w:r>
        <w:rPr>
          <w:rFonts w:eastAsia="Times New Roman" w:cs="Times New Roman"/>
          <w:szCs w:val="24"/>
        </w:rPr>
        <w:t>Δεκτή, δεκτή.</w:t>
      </w:r>
    </w:p>
    <w:p w14:paraId="0D0A1045"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Δεκτή, δεκτή.</w:t>
      </w:r>
    </w:p>
    <w:p w14:paraId="0D0A1046"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Δεκτή, δεκτή.</w:t>
      </w:r>
    </w:p>
    <w:p w14:paraId="0D0A1047" w14:textId="77777777" w:rsidR="00E2285C" w:rsidRDefault="00095D94">
      <w:pPr>
        <w:spacing w:line="600" w:lineRule="auto"/>
        <w:ind w:firstLine="720"/>
        <w:contextualSpacing/>
        <w:jc w:val="both"/>
        <w:rPr>
          <w:rFonts w:eastAsia="Times New Roman" w:cs="Times New Roman"/>
          <w:color w:val="000000"/>
          <w:szCs w:val="24"/>
        </w:rPr>
      </w:pPr>
      <w:r>
        <w:rPr>
          <w:rFonts w:eastAsia="Times New Roman"/>
          <w:b/>
        </w:rPr>
        <w:t xml:space="preserve">ΠΡΟΕΔΡΕΥΩΝ (Γεώργιος Βαρεμένος): </w:t>
      </w:r>
      <w:r>
        <w:rPr>
          <w:rFonts w:eastAsia="Times New Roman" w:cs="Times New Roman"/>
          <w:color w:val="000000"/>
          <w:szCs w:val="24"/>
        </w:rPr>
        <w:t>Συνεπώς η τροπολογία με γενικό αριθμό 5</w:t>
      </w:r>
      <w:r>
        <w:rPr>
          <w:rFonts w:eastAsia="Times New Roman" w:cs="Times New Roman"/>
          <w:color w:val="000000"/>
          <w:szCs w:val="24"/>
        </w:rPr>
        <w:t>59</w:t>
      </w:r>
      <w:r>
        <w:rPr>
          <w:rFonts w:eastAsia="Times New Roman" w:cs="Times New Roman"/>
          <w:color w:val="000000"/>
          <w:szCs w:val="24"/>
        </w:rPr>
        <w:t xml:space="preserve"> και ειδικό 5</w:t>
      </w:r>
      <w:r>
        <w:rPr>
          <w:rFonts w:eastAsia="Times New Roman" w:cs="Times New Roman"/>
          <w:color w:val="000000"/>
          <w:szCs w:val="24"/>
        </w:rPr>
        <w:t>0</w:t>
      </w:r>
      <w:r>
        <w:rPr>
          <w:rFonts w:eastAsia="Times New Roman" w:cs="Times New Roman"/>
          <w:color w:val="000000"/>
          <w:szCs w:val="24"/>
        </w:rPr>
        <w:t xml:space="preserve"> έγινε δεκτή ως έχει κατά πλειοψηφία και εντάσσεται στο νομοσχέδιο ως ίδιο άρθρο.</w:t>
      </w:r>
    </w:p>
    <w:p w14:paraId="0D0A1048" w14:textId="77777777" w:rsidR="00E2285C" w:rsidRDefault="00095D94">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Ερωτάται το Σώμα: Γίνεται δεκτή η τροπολογία με γενικό </w:t>
      </w:r>
      <w:r>
        <w:rPr>
          <w:rFonts w:eastAsia="Times New Roman" w:cs="Times New Roman"/>
          <w:color w:val="000000"/>
          <w:szCs w:val="24"/>
        </w:rPr>
        <w:t>αριθμό 565 και ειδικό 52 ως έχει;</w:t>
      </w:r>
    </w:p>
    <w:p w14:paraId="0D0A1049"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ΝΤΖΙΜΑΝΗΣ: </w:t>
      </w:r>
      <w:r>
        <w:rPr>
          <w:rFonts w:eastAsia="Times New Roman" w:cs="Times New Roman"/>
          <w:szCs w:val="24"/>
        </w:rPr>
        <w:t>Δεκτή, δεκτή.</w:t>
      </w:r>
    </w:p>
    <w:p w14:paraId="0D0A104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Παρών.</w:t>
      </w:r>
    </w:p>
    <w:p w14:paraId="0D0A104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104C"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Δεκτή, δεκτή.</w:t>
      </w:r>
    </w:p>
    <w:p w14:paraId="0D0A104D"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ΛΙΑΝΑ ΚΑΝΕΛΛΗ: </w:t>
      </w:r>
      <w:r>
        <w:rPr>
          <w:rFonts w:eastAsia="Times New Roman" w:cs="Times New Roman"/>
          <w:szCs w:val="24"/>
        </w:rPr>
        <w:t>Παρών.</w:t>
      </w:r>
    </w:p>
    <w:p w14:paraId="0D0A104E"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ΣΠΥΡΙΔΩΝ ΔΑΝΕΛΛΗΣ: </w:t>
      </w:r>
      <w:r>
        <w:rPr>
          <w:rFonts w:eastAsia="Times New Roman" w:cs="Times New Roman"/>
          <w:szCs w:val="24"/>
        </w:rPr>
        <w:t>Δεκτή, δεκτή.</w:t>
      </w:r>
    </w:p>
    <w:p w14:paraId="0D0A104F"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Δεκτή, δεκτή.</w:t>
      </w:r>
    </w:p>
    <w:p w14:paraId="0D0A1050"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ΙΩ</w:t>
      </w:r>
      <w:r>
        <w:rPr>
          <w:rFonts w:eastAsia="Times New Roman" w:cs="Times New Roman"/>
          <w:b/>
          <w:szCs w:val="24"/>
        </w:rPr>
        <w:t>ΑΝΝΗΣ ΣΑΡΙΔΗΣ:</w:t>
      </w:r>
      <w:r>
        <w:rPr>
          <w:rFonts w:eastAsia="Times New Roman" w:cs="Times New Roman"/>
          <w:szCs w:val="24"/>
        </w:rPr>
        <w:t xml:space="preserve"> Δεκτή, δεκτή.</w:t>
      </w:r>
    </w:p>
    <w:p w14:paraId="0D0A1051" w14:textId="77777777" w:rsidR="00E2285C" w:rsidRDefault="00095D94">
      <w:pPr>
        <w:spacing w:line="600" w:lineRule="auto"/>
        <w:ind w:firstLine="720"/>
        <w:contextualSpacing/>
        <w:jc w:val="both"/>
        <w:rPr>
          <w:rFonts w:eastAsia="Times New Roman" w:cs="Times New Roman"/>
          <w:color w:val="000000"/>
          <w:szCs w:val="24"/>
        </w:rPr>
      </w:pPr>
      <w:r>
        <w:rPr>
          <w:rFonts w:eastAsia="Times New Roman"/>
          <w:b/>
        </w:rPr>
        <w:t xml:space="preserve">ΠΡΟΕΔΡΕΥΩΝ (Γεώργιος Βαρεμένος): </w:t>
      </w:r>
      <w:r>
        <w:rPr>
          <w:rFonts w:eastAsia="Times New Roman" w:cs="Times New Roman"/>
          <w:color w:val="000000"/>
          <w:szCs w:val="24"/>
        </w:rPr>
        <w:t>Συνεπώς η τροπολογία με γενικό αριθμό 565 και ειδικό 52 έγινε δεκτή ως έχει κατά πλειοψηφία και εντάσσεται στο νομοσχέδιο ως ίδιο άρθρο.</w:t>
      </w:r>
    </w:p>
    <w:p w14:paraId="0D0A1052" w14:textId="77777777" w:rsidR="00E2285C" w:rsidRDefault="00095D94">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Ερωτάται το Σώμα: Γίνεται δεκτή η τροπολογία με γενικό </w:t>
      </w:r>
      <w:r>
        <w:rPr>
          <w:rFonts w:eastAsia="Times New Roman" w:cs="Times New Roman"/>
          <w:color w:val="000000"/>
          <w:szCs w:val="24"/>
        </w:rPr>
        <w:t>αριθμό 566 και ειδικό 53 ως έχει;</w:t>
      </w:r>
    </w:p>
    <w:p w14:paraId="0D0A1053"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ΝΤΖΙΜΑΝΗΣ: </w:t>
      </w:r>
      <w:r>
        <w:rPr>
          <w:rFonts w:eastAsia="Times New Roman" w:cs="Times New Roman"/>
          <w:szCs w:val="24"/>
        </w:rPr>
        <w:t>Δεκτή, δεκτή.</w:t>
      </w:r>
    </w:p>
    <w:p w14:paraId="0D0A105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Παρών.</w:t>
      </w:r>
    </w:p>
    <w:p w14:paraId="0D0A105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1056"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Παρών.</w:t>
      </w:r>
    </w:p>
    <w:p w14:paraId="0D0A1057"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ΛΙΑΝΑ ΚΑΝΕΛΛΗ: </w:t>
      </w:r>
      <w:r>
        <w:rPr>
          <w:rFonts w:eastAsia="Times New Roman" w:cs="Times New Roman"/>
          <w:szCs w:val="24"/>
        </w:rPr>
        <w:t xml:space="preserve">Κατά πλειοψηφία. </w:t>
      </w:r>
    </w:p>
    <w:p w14:paraId="0D0A1058"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ΣΠΥΡΙΔΩΝ ΔΑΝΕΛΛΗΣ: </w:t>
      </w:r>
      <w:r>
        <w:rPr>
          <w:rFonts w:eastAsia="Times New Roman" w:cs="Times New Roman"/>
          <w:szCs w:val="24"/>
        </w:rPr>
        <w:t>Παρών.</w:t>
      </w:r>
    </w:p>
    <w:p w14:paraId="0D0A1059"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Δεκτή, δεκτή.</w:t>
      </w:r>
    </w:p>
    <w:p w14:paraId="0D0A105A"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ΙΩΑΝΝ</w:t>
      </w:r>
      <w:r>
        <w:rPr>
          <w:rFonts w:eastAsia="Times New Roman" w:cs="Times New Roman"/>
          <w:b/>
          <w:szCs w:val="24"/>
        </w:rPr>
        <w:t>ΗΣ ΣΑΡΙΔΗΣ:</w:t>
      </w:r>
      <w:r>
        <w:rPr>
          <w:rFonts w:eastAsia="Times New Roman" w:cs="Times New Roman"/>
          <w:szCs w:val="24"/>
        </w:rPr>
        <w:t xml:space="preserve"> Παρών.</w:t>
      </w:r>
    </w:p>
    <w:p w14:paraId="0D0A105B" w14:textId="77777777" w:rsidR="00E2285C" w:rsidRDefault="00095D94">
      <w:pPr>
        <w:spacing w:line="600" w:lineRule="auto"/>
        <w:ind w:firstLine="720"/>
        <w:contextualSpacing/>
        <w:jc w:val="both"/>
        <w:rPr>
          <w:rFonts w:eastAsia="Times New Roman" w:cs="Times New Roman"/>
          <w:color w:val="000000"/>
          <w:szCs w:val="24"/>
        </w:rPr>
      </w:pPr>
      <w:r>
        <w:rPr>
          <w:rFonts w:eastAsia="Times New Roman"/>
          <w:b/>
        </w:rPr>
        <w:t xml:space="preserve">ΠΡΟΕΔΡΕΥΩΝ (Γεώργιος Βαρεμένος): </w:t>
      </w:r>
      <w:r>
        <w:rPr>
          <w:rFonts w:eastAsia="Times New Roman" w:cs="Times New Roman"/>
          <w:color w:val="000000"/>
          <w:szCs w:val="24"/>
        </w:rPr>
        <w:t xml:space="preserve">Συνεπώς η τροπολογία με γενικό αριθμό </w:t>
      </w:r>
      <w:r>
        <w:rPr>
          <w:rFonts w:eastAsia="Times New Roman" w:cs="Times New Roman"/>
          <w:color w:val="000000"/>
          <w:szCs w:val="24"/>
        </w:rPr>
        <w:t xml:space="preserve">566 και ειδικό 53 </w:t>
      </w:r>
      <w:r>
        <w:rPr>
          <w:rFonts w:eastAsia="Times New Roman" w:cs="Times New Roman"/>
          <w:color w:val="000000"/>
          <w:szCs w:val="24"/>
        </w:rPr>
        <w:t>έγινε δεκτή ως έχει κατά πλειοψηφία και εντάσσεται στο νομοσχέδιο ως ίδιο άρθρο.</w:t>
      </w:r>
    </w:p>
    <w:p w14:paraId="0D0A105C" w14:textId="77777777" w:rsidR="00E2285C" w:rsidRDefault="00095D94">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Ερωτάται το Σώμα: Γίνεται δεκτή η τροπολογία με γενικό αριθμό 568 κ</w:t>
      </w:r>
      <w:r>
        <w:rPr>
          <w:rFonts w:eastAsia="Times New Roman" w:cs="Times New Roman"/>
          <w:color w:val="000000"/>
          <w:szCs w:val="24"/>
        </w:rPr>
        <w:t>αι ειδικό 54 ως έχει;</w:t>
      </w:r>
    </w:p>
    <w:p w14:paraId="0D0A105D"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ΝΤΖΙΜΑΝΗΣ: </w:t>
      </w:r>
      <w:r>
        <w:rPr>
          <w:rFonts w:eastAsia="Times New Roman" w:cs="Times New Roman"/>
          <w:szCs w:val="24"/>
        </w:rPr>
        <w:t>Δεκτή, δεκτή.</w:t>
      </w:r>
    </w:p>
    <w:p w14:paraId="0D0A105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Κατά πλειοψηφία.</w:t>
      </w:r>
    </w:p>
    <w:p w14:paraId="0D0A105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1060"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Παρών.</w:t>
      </w:r>
    </w:p>
    <w:p w14:paraId="0D0A1061"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ΛΙΑΝΑ ΚΑΝΕΛΛΗ: </w:t>
      </w:r>
      <w:r>
        <w:rPr>
          <w:rFonts w:eastAsia="Times New Roman" w:cs="Times New Roman"/>
          <w:szCs w:val="24"/>
        </w:rPr>
        <w:t>Παρών.</w:t>
      </w:r>
    </w:p>
    <w:p w14:paraId="0D0A1062"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ΣΠΥΡΙΔΩΝ ΔΑΝΕΛΛΗΣ: </w:t>
      </w:r>
      <w:r>
        <w:rPr>
          <w:rFonts w:eastAsia="Times New Roman" w:cs="Times New Roman"/>
          <w:szCs w:val="24"/>
        </w:rPr>
        <w:t>Κατά πλειοψηφία.</w:t>
      </w:r>
    </w:p>
    <w:p w14:paraId="0D0A1063"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Δεκτή, δεκτή.</w:t>
      </w:r>
    </w:p>
    <w:p w14:paraId="0D0A1064"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w:t>
      </w:r>
      <w:r>
        <w:rPr>
          <w:rFonts w:eastAsia="Times New Roman" w:cs="Times New Roman"/>
          <w:b/>
          <w:szCs w:val="24"/>
        </w:rPr>
        <w:t>ΣΑΡΙΔΗΣ:</w:t>
      </w:r>
      <w:r>
        <w:rPr>
          <w:rFonts w:eastAsia="Times New Roman" w:cs="Times New Roman"/>
          <w:szCs w:val="24"/>
        </w:rPr>
        <w:t xml:space="preserve"> Κατά πλειοψηφία.</w:t>
      </w:r>
    </w:p>
    <w:p w14:paraId="0D0A1065" w14:textId="77777777" w:rsidR="00E2285C" w:rsidRDefault="00095D94">
      <w:pPr>
        <w:spacing w:line="600" w:lineRule="auto"/>
        <w:ind w:firstLine="720"/>
        <w:contextualSpacing/>
        <w:jc w:val="both"/>
        <w:rPr>
          <w:rFonts w:eastAsia="Times New Roman" w:cs="Times New Roman"/>
          <w:color w:val="000000"/>
          <w:szCs w:val="24"/>
        </w:rPr>
      </w:pPr>
      <w:r>
        <w:rPr>
          <w:rFonts w:eastAsia="Times New Roman"/>
          <w:b/>
        </w:rPr>
        <w:t xml:space="preserve">ΠΡΟΕΔΡΕΥΩΝ (Γεώργιος Βαρεμένος): </w:t>
      </w:r>
      <w:r>
        <w:rPr>
          <w:rFonts w:eastAsia="Times New Roman" w:cs="Times New Roman"/>
          <w:color w:val="000000"/>
          <w:szCs w:val="24"/>
        </w:rPr>
        <w:t>Συνεπώς η τροπολογία με γενικό αριθμό 568 και ειδικό 54 έγινε δεκτή ως έχει κατά πλειοψηφία και εντάσσεται στο νομοσχέδιο ως ίδιο άρθρο.</w:t>
      </w:r>
    </w:p>
    <w:p w14:paraId="0D0A106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w:t>
      </w:r>
      <w:r>
        <w:rPr>
          <w:rFonts w:eastAsia="Times New Roman" w:cs="Times New Roman"/>
          <w:szCs w:val="24"/>
        </w:rPr>
        <w:t>ό 548 και ειδικό 43</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0D0A1067"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ΝΤΖΙΜΑΝΗΣ: </w:t>
      </w:r>
      <w:r>
        <w:rPr>
          <w:rFonts w:eastAsia="Times New Roman" w:cs="Times New Roman"/>
          <w:szCs w:val="24"/>
        </w:rPr>
        <w:t>Δεκτή, δεκτή.</w:t>
      </w:r>
    </w:p>
    <w:p w14:paraId="0D0A1068"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ΑΘΑΝΑΣΙΟΣ ΔΑΒΑΚΗΣ: </w:t>
      </w:r>
      <w:r>
        <w:rPr>
          <w:rFonts w:eastAsia="Times New Roman" w:cs="Times New Roman"/>
          <w:szCs w:val="24"/>
        </w:rPr>
        <w:t>Δεκτή, δεκτή.</w:t>
      </w:r>
    </w:p>
    <w:p w14:paraId="0D0A106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106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Δεκτή, δεκτή.</w:t>
      </w:r>
    </w:p>
    <w:p w14:paraId="0D0A106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ΛΙΑΝΑ ΚΑΝΕΛΛΗ: </w:t>
      </w:r>
      <w:r>
        <w:rPr>
          <w:rFonts w:eastAsia="Times New Roman" w:cs="Times New Roman"/>
          <w:szCs w:val="24"/>
        </w:rPr>
        <w:t>Παρών.</w:t>
      </w:r>
    </w:p>
    <w:p w14:paraId="0D0A106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Δεκτή, δεκτή.</w:t>
      </w:r>
    </w:p>
    <w:p w14:paraId="0D0A106D"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Δεκτή, δεκτή.</w:t>
      </w:r>
    </w:p>
    <w:p w14:paraId="0D0A106E"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Δεκτή, δεκτή.</w:t>
      </w:r>
    </w:p>
    <w:p w14:paraId="0D0A106F" w14:textId="77777777" w:rsidR="00E2285C" w:rsidRDefault="00095D94">
      <w:pPr>
        <w:spacing w:line="600" w:lineRule="auto"/>
        <w:ind w:firstLine="720"/>
        <w:contextualSpacing/>
        <w:jc w:val="both"/>
        <w:rPr>
          <w:rFonts w:eastAsia="Times New Roman" w:cs="Times New Roman"/>
          <w:szCs w:val="24"/>
        </w:rPr>
      </w:pPr>
      <w:r>
        <w:rPr>
          <w:rFonts w:eastAsia="Times New Roman"/>
          <w:b/>
        </w:rPr>
        <w:t xml:space="preserve">ΠΡΟΕΔΡΕΥΩΝ (Γεώργιος Βαρεμένος): </w:t>
      </w:r>
      <w:r>
        <w:rPr>
          <w:rFonts w:eastAsia="Times New Roman" w:cs="Times New Roman"/>
          <w:szCs w:val="24"/>
        </w:rPr>
        <w:t>Συνεπώς η τροπολογία με γενικό αριθμό 548 και ειδικό 43 έγινε δεκτή</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και εντάσσεται στο νομοσχέδι</w:t>
      </w:r>
      <w:r>
        <w:rPr>
          <w:rFonts w:eastAsia="Times New Roman" w:cs="Times New Roman"/>
          <w:szCs w:val="24"/>
        </w:rPr>
        <w:t>ο ως ίδιο άρθρο.</w:t>
      </w:r>
    </w:p>
    <w:p w14:paraId="0D0A107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550 και ειδικό 45</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0D0A1071"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ΝΤΖΙΜΑΝΗΣ: </w:t>
      </w:r>
      <w:r>
        <w:rPr>
          <w:rFonts w:eastAsia="Times New Roman" w:cs="Times New Roman"/>
          <w:szCs w:val="24"/>
        </w:rPr>
        <w:t>Δεκτή, δεκτή.</w:t>
      </w:r>
    </w:p>
    <w:p w14:paraId="0D0A1072"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ΑΘΑΝΑΣΙΟΣ ΔΑΒΑΚΗΣ: </w:t>
      </w:r>
      <w:r>
        <w:rPr>
          <w:rFonts w:eastAsia="Times New Roman" w:cs="Times New Roman"/>
          <w:szCs w:val="24"/>
        </w:rPr>
        <w:t>Δεκτή, δεκτή.</w:t>
      </w:r>
    </w:p>
    <w:p w14:paraId="0D0A107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ΚΟΥΖΗΛΟΣ: </w:t>
      </w:r>
      <w:r>
        <w:rPr>
          <w:rFonts w:eastAsia="Times New Roman" w:cs="Times New Roman"/>
          <w:szCs w:val="24"/>
        </w:rPr>
        <w:t>Κατά πλειοψηφία.</w:t>
      </w:r>
    </w:p>
    <w:p w14:paraId="0D0A1074"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ΑΝΔΡΕΑΣ ΛΟΒΕΡ</w:t>
      </w:r>
      <w:r>
        <w:rPr>
          <w:rFonts w:eastAsia="Times New Roman" w:cs="Times New Roman"/>
          <w:b/>
          <w:szCs w:val="24"/>
        </w:rPr>
        <w:t xml:space="preserve">ΔΟΣ: </w:t>
      </w:r>
      <w:r>
        <w:rPr>
          <w:rFonts w:eastAsia="Times New Roman" w:cs="Times New Roman"/>
          <w:szCs w:val="24"/>
        </w:rPr>
        <w:t>Δεκτή, δεκτή.</w:t>
      </w:r>
    </w:p>
    <w:p w14:paraId="0D0A107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Δεκτή, δεκτή.</w:t>
      </w:r>
    </w:p>
    <w:p w14:paraId="0D0A107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Δεκτή, δεκτή.</w:t>
      </w:r>
    </w:p>
    <w:p w14:paraId="0D0A1077"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Δεκτή, δεκτή.</w:t>
      </w:r>
    </w:p>
    <w:p w14:paraId="0D0A1078"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Δεκτή, δεκτή.</w:t>
      </w:r>
    </w:p>
    <w:p w14:paraId="0D0A1079" w14:textId="77777777" w:rsidR="00E2285C" w:rsidRDefault="00095D94">
      <w:pPr>
        <w:spacing w:line="600" w:lineRule="auto"/>
        <w:ind w:firstLine="720"/>
        <w:contextualSpacing/>
        <w:jc w:val="both"/>
        <w:rPr>
          <w:rFonts w:eastAsia="Times New Roman" w:cs="Times New Roman"/>
          <w:szCs w:val="24"/>
        </w:rPr>
      </w:pPr>
      <w:r>
        <w:rPr>
          <w:rFonts w:eastAsia="Times New Roman"/>
          <w:b/>
        </w:rPr>
        <w:t xml:space="preserve">ΠΡΟΕΔΡΕΥΩΝ (Γεώργιος Βαρεμένος): </w:t>
      </w:r>
      <w:r>
        <w:rPr>
          <w:rFonts w:eastAsia="Times New Roman" w:cs="Times New Roman"/>
          <w:szCs w:val="24"/>
        </w:rPr>
        <w:t>Συνεπώς η τροπολογία με γενικό αριθμό 550 και ειδικό 45 έγινε δεκτή</w:t>
      </w:r>
      <w:r>
        <w:rPr>
          <w:rFonts w:eastAsia="Times New Roman" w:cs="Times New Roman"/>
          <w:szCs w:val="24"/>
        </w:rPr>
        <w:t>,</w:t>
      </w:r>
      <w:r>
        <w:rPr>
          <w:rFonts w:eastAsia="Times New Roman" w:cs="Times New Roman"/>
          <w:szCs w:val="24"/>
        </w:rPr>
        <w:t xml:space="preserve"> όπως </w:t>
      </w:r>
      <w:r>
        <w:rPr>
          <w:rFonts w:eastAsia="Times New Roman" w:cs="Times New Roman"/>
          <w:szCs w:val="24"/>
        </w:rPr>
        <w:t>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και εντάσσεται στο νομοσχέδιο ως ίδιο άρθρο.</w:t>
      </w:r>
    </w:p>
    <w:p w14:paraId="0D0A107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555 και ειδικό 48 ως έχει;</w:t>
      </w:r>
    </w:p>
    <w:p w14:paraId="0D0A107B"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ΝΤΖΙΜΑΝΗΣ: </w:t>
      </w:r>
      <w:r>
        <w:rPr>
          <w:rFonts w:eastAsia="Times New Roman" w:cs="Times New Roman"/>
          <w:szCs w:val="24"/>
        </w:rPr>
        <w:t>Δεκτή, δεκτή.</w:t>
      </w:r>
    </w:p>
    <w:p w14:paraId="0D0A107C"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ΑΘΑΝΑΣΙΟΣ ΔΑΒΑΚΗΣ: </w:t>
      </w:r>
      <w:r>
        <w:rPr>
          <w:rFonts w:eastAsia="Times New Roman" w:cs="Times New Roman"/>
          <w:szCs w:val="24"/>
        </w:rPr>
        <w:t>Δεκτή, δεκτή.</w:t>
      </w:r>
    </w:p>
    <w:p w14:paraId="0D0A107D"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0D0A107E"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Δεκτή, δεκτή.</w:t>
      </w:r>
    </w:p>
    <w:p w14:paraId="0D0A107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Δεκτή, δεκτή.</w:t>
      </w:r>
    </w:p>
    <w:p w14:paraId="0D0A108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Δεκτή, δεκτή.</w:t>
      </w:r>
    </w:p>
    <w:p w14:paraId="0D0A1081"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Δεκτή, δεκτή.</w:t>
      </w:r>
    </w:p>
    <w:p w14:paraId="0D0A1082"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Δεκτή, δεκτή.</w:t>
      </w:r>
    </w:p>
    <w:p w14:paraId="0D0A1083" w14:textId="77777777" w:rsidR="00E2285C" w:rsidRDefault="00095D94">
      <w:pPr>
        <w:spacing w:line="600" w:lineRule="auto"/>
        <w:ind w:firstLine="720"/>
        <w:contextualSpacing/>
        <w:jc w:val="both"/>
        <w:rPr>
          <w:rFonts w:eastAsia="Times New Roman" w:cs="Times New Roman"/>
          <w:szCs w:val="24"/>
        </w:rPr>
      </w:pPr>
      <w:r>
        <w:rPr>
          <w:rFonts w:eastAsia="Times New Roman"/>
          <w:b/>
        </w:rPr>
        <w:t xml:space="preserve">ΠΡΟΕΔΡΕΥΩΝ (Γεώργιος Βαρεμένος): </w:t>
      </w:r>
      <w:r>
        <w:rPr>
          <w:rFonts w:eastAsia="Times New Roman" w:cs="Times New Roman"/>
          <w:szCs w:val="24"/>
        </w:rPr>
        <w:t>Συνεπώς η τροπολογία με γενικό αριθμό 555 και ειδικό 48 έγινε δεκτή ως έχει κατά πλειοψηφία και εντάσσεται στο νομοσχέδιο ως ίδιο άρθρο.</w:t>
      </w:r>
    </w:p>
    <w:p w14:paraId="0D0A108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564 και ειδικό 51 ως έχει;</w:t>
      </w:r>
    </w:p>
    <w:p w14:paraId="0D0A1085"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ΝΤΖΙΜΑΝΗΣ: </w:t>
      </w:r>
      <w:r>
        <w:rPr>
          <w:rFonts w:eastAsia="Times New Roman" w:cs="Times New Roman"/>
          <w:szCs w:val="24"/>
        </w:rPr>
        <w:t>Δεκτή, δεκ</w:t>
      </w:r>
      <w:r>
        <w:rPr>
          <w:rFonts w:eastAsia="Times New Roman" w:cs="Times New Roman"/>
          <w:szCs w:val="24"/>
        </w:rPr>
        <w:t>τή.</w:t>
      </w:r>
    </w:p>
    <w:p w14:paraId="0D0A1086"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ΔΑΒΑΚΗΣ: </w:t>
      </w:r>
      <w:r>
        <w:rPr>
          <w:rFonts w:eastAsia="Times New Roman" w:cs="Times New Roman"/>
          <w:szCs w:val="24"/>
        </w:rPr>
        <w:t>Κατά πλειοψηφία.</w:t>
      </w:r>
    </w:p>
    <w:p w14:paraId="0D0A108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1088"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Δεκτή, δεκτή.</w:t>
      </w:r>
    </w:p>
    <w:p w14:paraId="0D0A108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Κατά πλειοψηφία.</w:t>
      </w:r>
    </w:p>
    <w:p w14:paraId="0D0A108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Δεκτή, δεκτή.</w:t>
      </w:r>
    </w:p>
    <w:p w14:paraId="0D0A108B"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Δεκτή, δεκτή.</w:t>
      </w:r>
    </w:p>
    <w:p w14:paraId="0D0A108C"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Παρών.</w:t>
      </w:r>
    </w:p>
    <w:p w14:paraId="0D0A108D" w14:textId="77777777" w:rsidR="00E2285C" w:rsidRDefault="00095D94">
      <w:pPr>
        <w:spacing w:line="600" w:lineRule="auto"/>
        <w:ind w:firstLine="720"/>
        <w:contextualSpacing/>
        <w:jc w:val="both"/>
        <w:rPr>
          <w:rFonts w:eastAsia="Times New Roman" w:cs="Times New Roman"/>
          <w:szCs w:val="24"/>
        </w:rPr>
      </w:pPr>
      <w:r>
        <w:rPr>
          <w:rFonts w:eastAsia="Times New Roman"/>
          <w:b/>
        </w:rPr>
        <w:t>ΠΡΟΕΔΡΕΥΩΝ (Γεώργιος Β</w:t>
      </w:r>
      <w:r>
        <w:rPr>
          <w:rFonts w:eastAsia="Times New Roman"/>
          <w:b/>
        </w:rPr>
        <w:t xml:space="preserve">αρεμένος): </w:t>
      </w:r>
      <w:r>
        <w:rPr>
          <w:rFonts w:eastAsia="Times New Roman" w:cs="Times New Roman"/>
          <w:szCs w:val="24"/>
        </w:rPr>
        <w:t>Συνεπώς η τροπολογία με γενικό αριθμό 564 και ειδικό 51 έγινε δεκτή ως έχει κατά πλειοψηφία και εντάσσεται στο νομοσχέδιο ως ίδιο άρθρο.</w:t>
      </w:r>
    </w:p>
    <w:p w14:paraId="0D0A108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569 και ειδικό 55 ως έχει;</w:t>
      </w:r>
    </w:p>
    <w:p w14:paraId="0D0A108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ΠΑΝΟΣ ΚΑΜΜΕΝΟΣ (Υπο</w:t>
      </w:r>
      <w:r>
        <w:rPr>
          <w:rFonts w:eastAsia="Times New Roman" w:cs="Times New Roman"/>
          <w:b/>
          <w:szCs w:val="24"/>
        </w:rPr>
        <w:t>υργός Εθνικής Άμυνας–Πρόεδρος των Ανεξαρτήτων Ελλήνων):</w:t>
      </w:r>
      <w:r>
        <w:rPr>
          <w:rFonts w:eastAsia="Times New Roman" w:cs="Times New Roman"/>
          <w:szCs w:val="24"/>
        </w:rPr>
        <w:t xml:space="preserve"> Κύριε Πρόεδρε, μισό λεπτό παρακαλώ.</w:t>
      </w:r>
    </w:p>
    <w:p w14:paraId="0D0A109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szCs w:val="24"/>
        </w:rPr>
        <w:t>Γι’ αυτήν την τροπολογία είχαμε διαβουλευτεί με τον κ. Βίτσα και είχαμε πει ότι μόνον αν συμφωνείτε όλοι θα περάσει.</w:t>
      </w:r>
    </w:p>
    <w:p w14:paraId="0D0A109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Είναι για τη σύναψη συμβάσεω</w:t>
      </w:r>
      <w:r>
        <w:rPr>
          <w:rFonts w:eastAsia="Times New Roman" w:cs="Times New Roman"/>
          <w:szCs w:val="24"/>
        </w:rPr>
        <w:t>ν;</w:t>
      </w:r>
    </w:p>
    <w:p w14:paraId="0D0A109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Αυτή είναι. Είναι για τη διαδικασία για τα ΕΑΣ, που σας παρουσίασε ο κ. Βίτσας. Εάν δεν συμφωνείτε, να την αποσύρω.</w:t>
      </w:r>
    </w:p>
    <w:p w14:paraId="0D0A1093" w14:textId="77777777" w:rsidR="00E2285C" w:rsidRDefault="00095D94">
      <w:pPr>
        <w:spacing w:line="600" w:lineRule="auto"/>
        <w:ind w:firstLine="720"/>
        <w:contextualSpacing/>
        <w:jc w:val="both"/>
        <w:rPr>
          <w:rFonts w:eastAsia="Times New Roman" w:cs="Times New Roman"/>
          <w:szCs w:val="24"/>
        </w:rPr>
      </w:pPr>
      <w:r>
        <w:rPr>
          <w:rFonts w:eastAsia="Times New Roman"/>
          <w:b/>
        </w:rPr>
        <w:t xml:space="preserve">ΠΡΟΕΔΡΕΥΩΝ (Γεώργιος Βαρεμένος): </w:t>
      </w:r>
      <w:r>
        <w:rPr>
          <w:rFonts w:eastAsia="Times New Roman" w:cs="Times New Roman"/>
          <w:szCs w:val="24"/>
        </w:rPr>
        <w:t>Συμφωνείτε;</w:t>
      </w:r>
    </w:p>
    <w:p w14:paraId="0D0A1094"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w:t>
      </w:r>
      <w:r>
        <w:rPr>
          <w:rFonts w:eastAsia="Times New Roman" w:cs="Times New Roman"/>
          <w:b/>
          <w:szCs w:val="24"/>
        </w:rPr>
        <w:t>ΗΣ:</w:t>
      </w:r>
      <w:r>
        <w:rPr>
          <w:rFonts w:eastAsia="Times New Roman" w:cs="Times New Roman"/>
          <w:szCs w:val="24"/>
        </w:rPr>
        <w:t xml:space="preserve"> Εμείς συμφωνούμε.</w:t>
      </w:r>
    </w:p>
    <w:p w14:paraId="0D0A109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ΠΑΝΟΣ ΚΑΜΜΕΝΟΣ (Υπουργός Εθνικής Άμυνας – Πρόεδρος των Ανεξαρτήτων Ελλήνων):</w:t>
      </w:r>
      <w:r>
        <w:rPr>
          <w:rFonts w:eastAsia="Times New Roman" w:cs="Times New Roman"/>
          <w:szCs w:val="24"/>
        </w:rPr>
        <w:t xml:space="preserve"> Κύριε Πρόεδρε, ο τίτλος έτσι όπως έχει μπει είναι παραπλανητικός. Είναι η συμφωνία για τα ΕΑΣ.</w:t>
      </w:r>
    </w:p>
    <w:p w14:paraId="0D0A1096" w14:textId="77777777" w:rsidR="00E2285C" w:rsidRDefault="00095D94">
      <w:pPr>
        <w:spacing w:line="600" w:lineRule="auto"/>
        <w:ind w:firstLine="720"/>
        <w:contextualSpacing/>
        <w:jc w:val="both"/>
        <w:rPr>
          <w:rFonts w:eastAsia="Times New Roman" w:cs="Times New Roman"/>
          <w:szCs w:val="24"/>
        </w:rPr>
      </w:pPr>
      <w:r>
        <w:rPr>
          <w:rFonts w:eastAsia="Times New Roman"/>
          <w:b/>
        </w:rPr>
        <w:t xml:space="preserve">ΠΡΟΕΔΡΕΥΩΝ (Γεώργιος Βαρεμένος): </w:t>
      </w:r>
      <w:r>
        <w:rPr>
          <w:rFonts w:eastAsia="Times New Roman" w:cs="Times New Roman"/>
          <w:szCs w:val="24"/>
        </w:rPr>
        <w:t>Άρα</w:t>
      </w:r>
      <w:r>
        <w:rPr>
          <w:rFonts w:eastAsia="Times New Roman" w:cs="Times New Roman"/>
          <w:szCs w:val="24"/>
        </w:rPr>
        <w:t xml:space="preserve"> υπάρχει συμφωνία. Προχωρούμε.</w:t>
      </w:r>
    </w:p>
    <w:p w14:paraId="0D0A1097"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Κύριε Πρόεδρε, επειδή είναι μια συμφωνία που αφορά τα ΕΑΣ και έγινε διαβούλευση με τα κόμματα, να εξηγήσω ότι ο τίτλος «Διαδικασίες σύναψης συμβάσεω</w:t>
      </w:r>
      <w:r>
        <w:rPr>
          <w:rFonts w:eastAsia="Times New Roman" w:cs="Times New Roman"/>
          <w:szCs w:val="24"/>
        </w:rPr>
        <w:t>ν», έτσι όπως έχει μπει, είναι λάθος. Αφορά μία σύμβαση των ΕΑΣ, η οποία έχει ξεκινήσει με την παλιά διαδικασία και ζητάμε, προκειμένου να συνεχίσουν τα ΕΑΣ να παράγουν, να εγκρίνουμε από τη Βουλή -γιατί μόνον η Βουλή μπορεί να το κάνει- με την παλιά διαδι</w:t>
      </w:r>
      <w:r>
        <w:rPr>
          <w:rFonts w:eastAsia="Times New Roman" w:cs="Times New Roman"/>
          <w:szCs w:val="24"/>
        </w:rPr>
        <w:t>κασία να κατοχυρώσουμε τον διαγωνισμό</w:t>
      </w:r>
      <w:r>
        <w:rPr>
          <w:rFonts w:eastAsia="Times New Roman" w:cs="Times New Roman"/>
          <w:szCs w:val="24"/>
        </w:rPr>
        <w:t>,</w:t>
      </w:r>
      <w:r>
        <w:rPr>
          <w:rFonts w:eastAsia="Times New Roman" w:cs="Times New Roman"/>
          <w:szCs w:val="24"/>
        </w:rPr>
        <w:t xml:space="preserve"> για να ξεκινήσουμε την παραγωγή. Όμως επειδή αυτό ήθελε συναίνεση των κομμάτων, τη ζητήσαμε και τη λάβαμε.</w:t>
      </w:r>
    </w:p>
    <w:p w14:paraId="0D0A1098" w14:textId="77777777" w:rsidR="00E2285C" w:rsidRDefault="00095D94">
      <w:pPr>
        <w:spacing w:line="600" w:lineRule="auto"/>
        <w:ind w:firstLine="720"/>
        <w:contextualSpacing/>
        <w:jc w:val="both"/>
        <w:rPr>
          <w:rFonts w:eastAsia="Times New Roman" w:cs="Times New Roman"/>
          <w:szCs w:val="24"/>
        </w:rPr>
      </w:pPr>
      <w:r>
        <w:rPr>
          <w:rFonts w:eastAsia="Times New Roman"/>
          <w:b/>
        </w:rPr>
        <w:t xml:space="preserve">ΠΡΟΕΔΡΕΥΩΝ (Γεώργιος Βαρεμένος): </w:t>
      </w:r>
      <w:r>
        <w:rPr>
          <w:rFonts w:eastAsia="Times New Roman" w:cs="Times New Roman"/>
          <w:szCs w:val="24"/>
        </w:rPr>
        <w:t>Υπάρχει συναίνεση των κομμάτων;</w:t>
      </w:r>
    </w:p>
    <w:p w14:paraId="0D0A1099"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Κι εμείς έχουμε πει «ναι». </w:t>
      </w:r>
    </w:p>
    <w:p w14:paraId="0D0A109A"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ΚΟΥΖΗΛΟΣ: </w:t>
      </w:r>
      <w:r>
        <w:rPr>
          <w:rFonts w:eastAsia="Times New Roman" w:cs="Times New Roman"/>
          <w:szCs w:val="24"/>
        </w:rPr>
        <w:t>Εμάς δεν μας έχει ρωτήσει κανείς γι</w:t>
      </w:r>
      <w:r>
        <w:rPr>
          <w:rFonts w:eastAsia="Times New Roman" w:cs="Times New Roman"/>
          <w:szCs w:val="24"/>
        </w:rPr>
        <w:t>’</w:t>
      </w:r>
      <w:r>
        <w:rPr>
          <w:rFonts w:eastAsia="Times New Roman" w:cs="Times New Roman"/>
          <w:szCs w:val="24"/>
        </w:rPr>
        <w:t xml:space="preserve"> αυτήν την τροπολογία. Δεν μας έχει ενημερώσει κανείς γι’ αυτό που λέτε. </w:t>
      </w:r>
    </w:p>
    <w:p w14:paraId="0D0A109B"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Ο κ. Βίτσας, όταν την ανέπτυξε, έλεγε ότι ζητάει την συναίνεση των κομμάτων.</w:t>
      </w:r>
    </w:p>
    <w:p w14:paraId="0D0A109C"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Κοιτάξτε, κύριε Πρόεδρε, δεν ήσασταν εδώ. Ο Αναπληρωτής Υπουργός το είπε από την αρχή της ομιλίας του, από το Βήμα. Ετέθη το θέμα. Δεν έγινε παρασκηνιακά.</w:t>
      </w:r>
    </w:p>
    <w:p w14:paraId="0D0A109D" w14:textId="77777777" w:rsidR="00E2285C" w:rsidRDefault="00095D94">
      <w:pPr>
        <w:spacing w:line="600" w:lineRule="auto"/>
        <w:ind w:firstLine="720"/>
        <w:contextualSpacing/>
        <w:jc w:val="both"/>
        <w:rPr>
          <w:rFonts w:eastAsia="Times New Roman" w:cs="Times New Roman"/>
          <w:szCs w:val="24"/>
        </w:rPr>
      </w:pPr>
      <w:r>
        <w:rPr>
          <w:rFonts w:eastAsia="Times New Roman"/>
          <w:b/>
        </w:rPr>
        <w:t xml:space="preserve">ΠΡΟΕΔΡΕΥΩΝ (Γεώργιος Βαρεμένος): </w:t>
      </w:r>
      <w:r>
        <w:rPr>
          <w:rFonts w:eastAsia="Times New Roman" w:cs="Times New Roman"/>
          <w:szCs w:val="24"/>
        </w:rPr>
        <w:t>Ερωτάται το Σώμα: Γίνεται δεκτή η τροπολογία με γενικό αριθμό 569 κ</w:t>
      </w:r>
      <w:r>
        <w:rPr>
          <w:rFonts w:eastAsia="Times New Roman" w:cs="Times New Roman"/>
          <w:szCs w:val="24"/>
        </w:rPr>
        <w:t>αι ειδικό 55 ως έχει;</w:t>
      </w:r>
    </w:p>
    <w:p w14:paraId="0D0A109E"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ΝΤΖΙΜΑΝΗΣ: </w:t>
      </w:r>
      <w:r>
        <w:rPr>
          <w:rFonts w:eastAsia="Times New Roman" w:cs="Times New Roman"/>
          <w:szCs w:val="24"/>
        </w:rPr>
        <w:t>Δεκτή, δεκτή.</w:t>
      </w:r>
    </w:p>
    <w:p w14:paraId="0D0A109F"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Δεκτή, δεκτή.</w:t>
      </w:r>
    </w:p>
    <w:p w14:paraId="0D0A10A0"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0D0A10A1"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Δεκτή, δεκτή.</w:t>
      </w:r>
    </w:p>
    <w:p w14:paraId="0D0A10A2"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ΛΙΑΝΑ ΚΑΝΕΛΛΗ: </w:t>
      </w:r>
      <w:r>
        <w:rPr>
          <w:rFonts w:eastAsia="Times New Roman" w:cs="Times New Roman"/>
          <w:szCs w:val="24"/>
        </w:rPr>
        <w:t>Παρών.</w:t>
      </w:r>
    </w:p>
    <w:p w14:paraId="0D0A10A3"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Δεκτή, δεκτή. </w:t>
      </w:r>
    </w:p>
    <w:p w14:paraId="0D0A10A4" w14:textId="77777777" w:rsidR="00E2285C" w:rsidRDefault="00095D94">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Δεκτή, δεκτή.</w:t>
      </w:r>
    </w:p>
    <w:p w14:paraId="0D0A10A5" w14:textId="77777777" w:rsidR="00E2285C" w:rsidRDefault="00095D94">
      <w:pPr>
        <w:spacing w:line="600" w:lineRule="auto"/>
        <w:ind w:firstLine="720"/>
        <w:contextualSpacing/>
        <w:jc w:val="both"/>
        <w:rPr>
          <w:rFonts w:eastAsia="Times New Roman" w:cs="Times New Roman"/>
          <w:szCs w:val="24"/>
        </w:rPr>
      </w:pPr>
      <w:r>
        <w:rPr>
          <w:rFonts w:eastAsia="Times New Roman" w:cs="Times New Roman"/>
          <w:b/>
          <w:szCs w:val="24"/>
        </w:rPr>
        <w:t>ΙΩΑΝΝΗ</w:t>
      </w:r>
      <w:r>
        <w:rPr>
          <w:rFonts w:eastAsia="Times New Roman" w:cs="Times New Roman"/>
          <w:b/>
          <w:szCs w:val="24"/>
        </w:rPr>
        <w:t>Σ ΣΑΡΙΔΗΣ:</w:t>
      </w:r>
      <w:r>
        <w:rPr>
          <w:rFonts w:eastAsia="Times New Roman" w:cs="Times New Roman"/>
          <w:szCs w:val="24"/>
        </w:rPr>
        <w:t xml:space="preserve"> Δεκτή, δεκτή.</w:t>
      </w:r>
    </w:p>
    <w:p w14:paraId="0D0A10A6" w14:textId="77777777" w:rsidR="00E2285C" w:rsidRDefault="00095D94">
      <w:pPr>
        <w:spacing w:line="600" w:lineRule="auto"/>
        <w:ind w:firstLine="720"/>
        <w:contextualSpacing/>
        <w:jc w:val="both"/>
        <w:rPr>
          <w:rFonts w:eastAsia="Times New Roman" w:cs="Times New Roman"/>
          <w:szCs w:val="24"/>
        </w:rPr>
      </w:pPr>
      <w:r>
        <w:rPr>
          <w:rFonts w:eastAsia="Times New Roman"/>
          <w:b/>
        </w:rPr>
        <w:t xml:space="preserve">ΠΡΟΕΔΡΕΥΩΝ (Γεώργιος Βαρεμένος): </w:t>
      </w:r>
      <w:r>
        <w:rPr>
          <w:rFonts w:eastAsia="Times New Roman" w:cs="Times New Roman"/>
          <w:szCs w:val="24"/>
        </w:rPr>
        <w:t>Συνεπώς η τροπολογία με γενικό αριθμό 569 και ειδικό 55 έγινε δεκτή ως έχει κατά πλειοψηφία και εντάσσεται στο νομοσχέδιο ως ίδιο άρθρο.</w:t>
      </w:r>
    </w:p>
    <w:p w14:paraId="0D0A10A7" w14:textId="77777777" w:rsidR="00E2285C" w:rsidRDefault="00095D94">
      <w:pPr>
        <w:spacing w:line="600" w:lineRule="auto"/>
        <w:ind w:firstLine="720"/>
        <w:contextualSpacing/>
        <w:jc w:val="both"/>
        <w:rPr>
          <w:rFonts w:eastAsia="Times New Roman"/>
          <w:szCs w:val="24"/>
        </w:rPr>
      </w:pPr>
      <w:r>
        <w:rPr>
          <w:rFonts w:eastAsia="Times New Roman"/>
          <w:szCs w:val="24"/>
        </w:rPr>
        <w:t>Εισερχόμαστε στην ψήφιση του ακροτελεύτιου άρθρου.</w:t>
      </w:r>
    </w:p>
    <w:p w14:paraId="0D0A10A8" w14:textId="77777777" w:rsidR="00E2285C" w:rsidRDefault="00095D94">
      <w:pPr>
        <w:spacing w:line="600" w:lineRule="auto"/>
        <w:ind w:firstLine="720"/>
        <w:contextualSpacing/>
        <w:jc w:val="both"/>
        <w:rPr>
          <w:rFonts w:eastAsia="Times New Roman"/>
          <w:szCs w:val="24"/>
        </w:rPr>
      </w:pPr>
      <w:r>
        <w:rPr>
          <w:rFonts w:eastAsia="Times New Roman"/>
          <w:szCs w:val="24"/>
        </w:rPr>
        <w:t>Ερωτάται τ</w:t>
      </w:r>
      <w:r>
        <w:rPr>
          <w:rFonts w:eastAsia="Times New Roman"/>
          <w:szCs w:val="24"/>
        </w:rPr>
        <w:t xml:space="preserve">ο Σώμα: Γίνεται δεκτό το ακροτελεύτιο άρθρο; </w:t>
      </w:r>
    </w:p>
    <w:p w14:paraId="0D0A10A9" w14:textId="77777777" w:rsidR="00E2285C" w:rsidRDefault="00095D94">
      <w:pPr>
        <w:spacing w:line="600" w:lineRule="auto"/>
        <w:ind w:firstLine="720"/>
        <w:contextualSpacing/>
        <w:jc w:val="both"/>
        <w:rPr>
          <w:rFonts w:eastAsia="Times New Roman"/>
          <w:b/>
          <w:szCs w:val="24"/>
        </w:rPr>
      </w:pPr>
      <w:r>
        <w:rPr>
          <w:rFonts w:eastAsia="Times New Roman"/>
          <w:b/>
          <w:szCs w:val="24"/>
        </w:rPr>
        <w:t xml:space="preserve">ΓΕΩΡΓΙΟΣ ΝΤΖΙΜΑΝΗΣ: </w:t>
      </w:r>
      <w:r>
        <w:rPr>
          <w:rFonts w:eastAsia="Times New Roman"/>
          <w:szCs w:val="24"/>
        </w:rPr>
        <w:t>Δεκτό, δεκτό.</w:t>
      </w:r>
    </w:p>
    <w:p w14:paraId="0D0A10AA" w14:textId="77777777" w:rsidR="00E2285C" w:rsidRDefault="00095D94">
      <w:pPr>
        <w:spacing w:line="600" w:lineRule="auto"/>
        <w:ind w:firstLine="720"/>
        <w:contextualSpacing/>
        <w:jc w:val="both"/>
        <w:rPr>
          <w:rFonts w:eastAsia="Times New Roman"/>
          <w:b/>
          <w:szCs w:val="24"/>
        </w:rPr>
      </w:pPr>
      <w:r>
        <w:rPr>
          <w:rFonts w:eastAsia="Times New Roman"/>
          <w:b/>
          <w:szCs w:val="24"/>
        </w:rPr>
        <w:t xml:space="preserve">ΑΘΑΝΑΣΙΟΣ ΔΑΒΑΚΗΣ: </w:t>
      </w:r>
      <w:r>
        <w:rPr>
          <w:rFonts w:eastAsia="Times New Roman"/>
          <w:szCs w:val="24"/>
        </w:rPr>
        <w:t>Δεκτό, δεκτό.</w:t>
      </w:r>
    </w:p>
    <w:p w14:paraId="0D0A10AB" w14:textId="77777777" w:rsidR="00E2285C" w:rsidRDefault="00095D94">
      <w:pPr>
        <w:spacing w:line="600" w:lineRule="auto"/>
        <w:ind w:firstLine="720"/>
        <w:contextualSpacing/>
        <w:jc w:val="both"/>
        <w:rPr>
          <w:rFonts w:eastAsia="Times New Roman"/>
          <w:b/>
          <w:szCs w:val="24"/>
        </w:rPr>
      </w:pPr>
      <w:r>
        <w:rPr>
          <w:rFonts w:eastAsia="Times New Roman"/>
          <w:b/>
          <w:szCs w:val="24"/>
        </w:rPr>
        <w:t>ΝΙΚΟΛΑΟΣ ΚΟΥΖΗΛΟΣ:</w:t>
      </w:r>
      <w:r>
        <w:rPr>
          <w:rFonts w:eastAsia="Times New Roman"/>
          <w:szCs w:val="24"/>
        </w:rPr>
        <w:t xml:space="preserve"> Κατά πλειοψηφία.</w:t>
      </w:r>
    </w:p>
    <w:p w14:paraId="0D0A10AC" w14:textId="77777777" w:rsidR="00E2285C" w:rsidRDefault="00095D94">
      <w:pPr>
        <w:spacing w:line="600" w:lineRule="auto"/>
        <w:ind w:firstLine="720"/>
        <w:contextualSpacing/>
        <w:jc w:val="both"/>
        <w:rPr>
          <w:rFonts w:eastAsia="Times New Roman"/>
          <w:b/>
          <w:szCs w:val="24"/>
        </w:rPr>
      </w:pPr>
      <w:r>
        <w:rPr>
          <w:rFonts w:eastAsia="Times New Roman"/>
          <w:b/>
          <w:szCs w:val="24"/>
        </w:rPr>
        <w:lastRenderedPageBreak/>
        <w:t>ΑΝΔΡΕΑΣ ΛΟΒΕΡΔΟΣ:</w:t>
      </w:r>
      <w:r>
        <w:rPr>
          <w:rFonts w:eastAsia="Times New Roman"/>
          <w:szCs w:val="24"/>
        </w:rPr>
        <w:t xml:space="preserve"> Δεκτό, δεκτό.</w:t>
      </w:r>
    </w:p>
    <w:p w14:paraId="0D0A10AD" w14:textId="77777777" w:rsidR="00E2285C" w:rsidRDefault="00095D94">
      <w:pPr>
        <w:spacing w:line="600" w:lineRule="auto"/>
        <w:ind w:firstLine="720"/>
        <w:contextualSpacing/>
        <w:jc w:val="both"/>
        <w:rPr>
          <w:rFonts w:eastAsia="Times New Roman"/>
          <w:b/>
          <w:szCs w:val="24"/>
        </w:rPr>
      </w:pPr>
      <w:r>
        <w:rPr>
          <w:rFonts w:eastAsia="Times New Roman"/>
          <w:b/>
          <w:szCs w:val="24"/>
        </w:rPr>
        <w:t>ΛΙΑΝΑ ΚΑΝΕΛΛΗ:</w:t>
      </w:r>
      <w:r>
        <w:rPr>
          <w:rFonts w:eastAsia="Times New Roman"/>
          <w:szCs w:val="24"/>
        </w:rPr>
        <w:t xml:space="preserve"> Δεκτό, δεκτό.</w:t>
      </w:r>
    </w:p>
    <w:p w14:paraId="0D0A10AE" w14:textId="77777777" w:rsidR="00E2285C" w:rsidRDefault="00095D94">
      <w:pPr>
        <w:spacing w:line="600" w:lineRule="auto"/>
        <w:ind w:firstLine="720"/>
        <w:contextualSpacing/>
        <w:jc w:val="both"/>
        <w:rPr>
          <w:rFonts w:eastAsia="Times New Roman"/>
          <w:b/>
          <w:szCs w:val="24"/>
        </w:rPr>
      </w:pPr>
      <w:r>
        <w:rPr>
          <w:rFonts w:eastAsia="Times New Roman"/>
          <w:b/>
          <w:szCs w:val="24"/>
        </w:rPr>
        <w:t xml:space="preserve">ΣΠΥΡΙΔΩΝ ΔΑΝΕΛΛΗΣ: </w:t>
      </w:r>
      <w:r>
        <w:rPr>
          <w:rFonts w:eastAsia="Times New Roman"/>
          <w:szCs w:val="24"/>
        </w:rPr>
        <w:t>Δεκτό, δεκτό.</w:t>
      </w:r>
    </w:p>
    <w:p w14:paraId="0D0A10AF" w14:textId="77777777" w:rsidR="00E2285C" w:rsidRDefault="00095D94">
      <w:pPr>
        <w:spacing w:line="600" w:lineRule="auto"/>
        <w:ind w:firstLine="720"/>
        <w:contextualSpacing/>
        <w:jc w:val="both"/>
        <w:rPr>
          <w:rFonts w:eastAsia="Times New Roman"/>
          <w:b/>
          <w:szCs w:val="24"/>
        </w:rPr>
      </w:pPr>
      <w:r>
        <w:rPr>
          <w:rFonts w:eastAsia="Times New Roman"/>
          <w:b/>
          <w:szCs w:val="24"/>
        </w:rPr>
        <w:t xml:space="preserve">ΚΩΝΣΤΑΝΤΙΝΟΣ </w:t>
      </w:r>
      <w:r>
        <w:rPr>
          <w:rFonts w:eastAsia="Times New Roman"/>
          <w:b/>
          <w:szCs w:val="24"/>
        </w:rPr>
        <w:t>ΚΑΤΣΙΚΗΣ:</w:t>
      </w:r>
      <w:r>
        <w:rPr>
          <w:rFonts w:eastAsia="Times New Roman"/>
          <w:szCs w:val="24"/>
        </w:rPr>
        <w:t xml:space="preserve"> Δεκτό, δεκτό.</w:t>
      </w:r>
    </w:p>
    <w:p w14:paraId="0D0A10B0" w14:textId="77777777" w:rsidR="00E2285C" w:rsidRDefault="00095D94">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Δεκτό, δεκτό.</w:t>
      </w:r>
    </w:p>
    <w:p w14:paraId="0D0A10B1"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Το ακροτελεύτιο άρθρο έγινε δεκτό κατά πλειοψηφία.</w:t>
      </w:r>
    </w:p>
    <w:p w14:paraId="0D0A10B2" w14:textId="77777777" w:rsidR="00E2285C" w:rsidRDefault="00095D94">
      <w:pPr>
        <w:spacing w:line="600" w:lineRule="auto"/>
        <w:ind w:firstLine="720"/>
        <w:contextualSpacing/>
        <w:jc w:val="both"/>
        <w:rPr>
          <w:rFonts w:eastAsia="Times New Roman"/>
          <w:szCs w:val="24"/>
        </w:rPr>
      </w:pPr>
      <w:r>
        <w:rPr>
          <w:rFonts w:eastAsia="Times New Roman"/>
          <w:szCs w:val="24"/>
        </w:rPr>
        <w:t>Συνεπώς το σχέδιο νόμου του Υπουργείου Εθνικής Άμυνας</w:t>
      </w:r>
      <w:r>
        <w:rPr>
          <w:rFonts w:eastAsia="Times New Roman"/>
          <w:szCs w:val="24"/>
        </w:rPr>
        <w:t>:</w:t>
      </w:r>
      <w:r>
        <w:rPr>
          <w:rFonts w:eastAsia="Times New Roman"/>
          <w:szCs w:val="24"/>
        </w:rPr>
        <w:t xml:space="preserve"> «Ρύθμιση θεμάτων αρμοδιότητας Υπουργείου Εθνικής Άμυνας και άλλες διατάξεις» έγινε δεκτό επί της αρχής και επί των άρθρων.</w:t>
      </w:r>
    </w:p>
    <w:p w14:paraId="0D0A10B3" w14:textId="77777777" w:rsidR="00E2285C" w:rsidRDefault="00095D94">
      <w:pPr>
        <w:spacing w:line="600" w:lineRule="auto"/>
        <w:ind w:firstLine="720"/>
        <w:contextualSpacing/>
        <w:jc w:val="both"/>
        <w:rPr>
          <w:rFonts w:eastAsia="Times New Roman"/>
          <w:szCs w:val="24"/>
        </w:rPr>
      </w:pPr>
      <w:r>
        <w:rPr>
          <w:rFonts w:eastAsia="Times New Roman"/>
          <w:szCs w:val="24"/>
        </w:rPr>
        <w:t>Προχωρούμε στην ψήφιση στο σύνολο.</w:t>
      </w:r>
    </w:p>
    <w:p w14:paraId="0D0A10B4" w14:textId="77777777" w:rsidR="00E2285C" w:rsidRDefault="00095D94">
      <w:pPr>
        <w:spacing w:line="600" w:lineRule="auto"/>
        <w:ind w:firstLine="720"/>
        <w:contextualSpacing/>
        <w:jc w:val="both"/>
        <w:rPr>
          <w:rFonts w:eastAsia="Times New Roman"/>
          <w:szCs w:val="24"/>
        </w:rPr>
      </w:pPr>
      <w:r>
        <w:rPr>
          <w:rFonts w:eastAsia="Times New Roman"/>
          <w:szCs w:val="24"/>
        </w:rPr>
        <w:t>Ερωτάται το Σώμα: Γίνεται δεκτό το νομοσχέδιο και στο σύνολ</w:t>
      </w:r>
      <w:r>
        <w:rPr>
          <w:rFonts w:eastAsia="Times New Roman"/>
          <w:szCs w:val="24"/>
        </w:rPr>
        <w:t>ο</w:t>
      </w:r>
      <w:r>
        <w:rPr>
          <w:rFonts w:eastAsia="Times New Roman"/>
          <w:szCs w:val="24"/>
        </w:rPr>
        <w:t>;</w:t>
      </w:r>
    </w:p>
    <w:p w14:paraId="0D0A10B5" w14:textId="77777777" w:rsidR="00E2285C" w:rsidRDefault="00095D94">
      <w:pPr>
        <w:spacing w:line="600" w:lineRule="auto"/>
        <w:ind w:firstLine="720"/>
        <w:contextualSpacing/>
        <w:jc w:val="both"/>
        <w:rPr>
          <w:rFonts w:eastAsia="Times New Roman"/>
          <w:b/>
          <w:szCs w:val="24"/>
        </w:rPr>
      </w:pPr>
      <w:r>
        <w:rPr>
          <w:rFonts w:eastAsia="Times New Roman"/>
          <w:b/>
          <w:szCs w:val="24"/>
        </w:rPr>
        <w:t xml:space="preserve">ΓΕΩΡΓΙΟΣ ΝΤΖΙΜΑΝΗΣ: </w:t>
      </w:r>
      <w:r>
        <w:rPr>
          <w:rFonts w:eastAsia="Times New Roman"/>
          <w:szCs w:val="24"/>
        </w:rPr>
        <w:t>Δεκτό, δεκτό.</w:t>
      </w:r>
    </w:p>
    <w:p w14:paraId="0D0A10B6" w14:textId="77777777" w:rsidR="00E2285C" w:rsidRDefault="00095D94">
      <w:pPr>
        <w:spacing w:line="600" w:lineRule="auto"/>
        <w:ind w:firstLine="720"/>
        <w:contextualSpacing/>
        <w:jc w:val="both"/>
        <w:rPr>
          <w:rFonts w:eastAsia="Times New Roman"/>
          <w:b/>
          <w:szCs w:val="24"/>
        </w:rPr>
      </w:pPr>
      <w:r>
        <w:rPr>
          <w:rFonts w:eastAsia="Times New Roman"/>
          <w:b/>
          <w:szCs w:val="24"/>
        </w:rPr>
        <w:lastRenderedPageBreak/>
        <w:t>Α</w:t>
      </w:r>
      <w:r>
        <w:rPr>
          <w:rFonts w:eastAsia="Times New Roman"/>
          <w:b/>
          <w:szCs w:val="24"/>
        </w:rPr>
        <w:t xml:space="preserve">ΘΑΝΑΣΙΟΣ ΔΑΒΑΚΗΣ: </w:t>
      </w:r>
      <w:r>
        <w:rPr>
          <w:rFonts w:eastAsia="Times New Roman"/>
          <w:szCs w:val="24"/>
        </w:rPr>
        <w:t>Δεκτό, δεκτό.</w:t>
      </w:r>
    </w:p>
    <w:p w14:paraId="0D0A10B7" w14:textId="77777777" w:rsidR="00E2285C" w:rsidRDefault="00095D94">
      <w:pPr>
        <w:spacing w:line="600" w:lineRule="auto"/>
        <w:ind w:firstLine="720"/>
        <w:contextualSpacing/>
        <w:jc w:val="both"/>
        <w:rPr>
          <w:rFonts w:eastAsia="Times New Roman"/>
          <w:b/>
          <w:szCs w:val="24"/>
        </w:rPr>
      </w:pPr>
      <w:r>
        <w:rPr>
          <w:rFonts w:eastAsia="Times New Roman"/>
          <w:b/>
          <w:szCs w:val="24"/>
        </w:rPr>
        <w:t>ΝΙΚΟΛΑΟΣ ΚΟΥΖΗΛΟΣ:</w:t>
      </w:r>
      <w:r>
        <w:rPr>
          <w:rFonts w:eastAsia="Times New Roman"/>
          <w:szCs w:val="24"/>
        </w:rPr>
        <w:t xml:space="preserve"> Κατά πλειοψηφία.</w:t>
      </w:r>
    </w:p>
    <w:p w14:paraId="0D0A10B8" w14:textId="77777777" w:rsidR="00E2285C" w:rsidRDefault="00095D94">
      <w:pPr>
        <w:spacing w:line="600" w:lineRule="auto"/>
        <w:ind w:firstLine="720"/>
        <w:contextualSpacing/>
        <w:jc w:val="both"/>
        <w:rPr>
          <w:rFonts w:eastAsia="Times New Roman"/>
          <w:b/>
          <w:szCs w:val="24"/>
        </w:rPr>
      </w:pPr>
      <w:r>
        <w:rPr>
          <w:rFonts w:eastAsia="Times New Roman"/>
          <w:b/>
          <w:szCs w:val="24"/>
        </w:rPr>
        <w:t>ΑΝΔΡΕΑΣ ΛΟΒΕΡΔΟΣ:</w:t>
      </w:r>
      <w:r>
        <w:rPr>
          <w:rFonts w:eastAsia="Times New Roman"/>
          <w:szCs w:val="24"/>
        </w:rPr>
        <w:t xml:space="preserve"> Δεκτό, δεκτό.</w:t>
      </w:r>
    </w:p>
    <w:p w14:paraId="0D0A10B9" w14:textId="77777777" w:rsidR="00E2285C" w:rsidRDefault="00095D94">
      <w:pPr>
        <w:spacing w:line="600" w:lineRule="auto"/>
        <w:ind w:firstLine="720"/>
        <w:contextualSpacing/>
        <w:jc w:val="both"/>
        <w:rPr>
          <w:rFonts w:eastAsia="Times New Roman"/>
          <w:b/>
          <w:szCs w:val="24"/>
        </w:rPr>
      </w:pPr>
      <w:r>
        <w:rPr>
          <w:rFonts w:eastAsia="Times New Roman"/>
          <w:b/>
          <w:szCs w:val="24"/>
        </w:rPr>
        <w:t>ΛΙΑΝΑ ΚΑΝΕΛΛΗ:</w:t>
      </w:r>
      <w:r>
        <w:rPr>
          <w:rFonts w:eastAsia="Times New Roman"/>
          <w:szCs w:val="24"/>
        </w:rPr>
        <w:t xml:space="preserve"> Κατά πλειοψηφία.</w:t>
      </w:r>
    </w:p>
    <w:p w14:paraId="0D0A10BA" w14:textId="77777777" w:rsidR="00E2285C" w:rsidRDefault="00095D94">
      <w:pPr>
        <w:spacing w:line="600" w:lineRule="auto"/>
        <w:ind w:firstLine="720"/>
        <w:contextualSpacing/>
        <w:jc w:val="both"/>
        <w:rPr>
          <w:rFonts w:eastAsia="Times New Roman"/>
          <w:b/>
          <w:szCs w:val="24"/>
        </w:rPr>
      </w:pPr>
      <w:r>
        <w:rPr>
          <w:rFonts w:eastAsia="Times New Roman"/>
          <w:b/>
          <w:szCs w:val="24"/>
        </w:rPr>
        <w:t xml:space="preserve">ΣΠΥΡΙΔΩΝ ΔΑΝΕΛΛΗΣ: </w:t>
      </w:r>
      <w:r>
        <w:rPr>
          <w:rFonts w:eastAsia="Times New Roman"/>
          <w:szCs w:val="24"/>
        </w:rPr>
        <w:t>Δεκτό, δεκτό.</w:t>
      </w:r>
    </w:p>
    <w:p w14:paraId="0D0A10BB" w14:textId="77777777" w:rsidR="00E2285C" w:rsidRDefault="00095D94">
      <w:pPr>
        <w:spacing w:line="600" w:lineRule="auto"/>
        <w:ind w:firstLine="720"/>
        <w:contextualSpacing/>
        <w:jc w:val="both"/>
        <w:rPr>
          <w:rFonts w:eastAsia="Times New Roman"/>
          <w:b/>
          <w:szCs w:val="24"/>
        </w:rPr>
      </w:pPr>
      <w:r>
        <w:rPr>
          <w:rFonts w:eastAsia="Times New Roman"/>
          <w:b/>
          <w:szCs w:val="24"/>
        </w:rPr>
        <w:t>ΚΩΝΣΤΑΝΤΙΝΟΣ ΚΑΤΣΙΚΗΣ:</w:t>
      </w:r>
      <w:r>
        <w:rPr>
          <w:rFonts w:eastAsia="Times New Roman"/>
          <w:szCs w:val="24"/>
        </w:rPr>
        <w:t xml:space="preserve"> Δεκτό, δεκτό.</w:t>
      </w:r>
    </w:p>
    <w:p w14:paraId="0D0A10BC" w14:textId="77777777" w:rsidR="00E2285C" w:rsidRDefault="00095D94">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Δεκτό, δεκτό.</w:t>
      </w:r>
    </w:p>
    <w:p w14:paraId="0D0A10BD" w14:textId="77777777" w:rsidR="00E2285C" w:rsidRDefault="00095D94">
      <w:pPr>
        <w:spacing w:line="600" w:lineRule="auto"/>
        <w:ind w:firstLine="720"/>
        <w:contextualSpacing/>
        <w:jc w:val="both"/>
        <w:rPr>
          <w:rFonts w:eastAsia="Times New Roman"/>
          <w:szCs w:val="24"/>
        </w:rPr>
      </w:pPr>
      <w:r>
        <w:rPr>
          <w:rFonts w:eastAsia="Times New Roman"/>
          <w:b/>
          <w:szCs w:val="24"/>
        </w:rPr>
        <w:t>ΠΡΟΕΔΡΕΥΩΝ (Γεώργιος Βα</w:t>
      </w:r>
      <w:r>
        <w:rPr>
          <w:rFonts w:eastAsia="Times New Roman"/>
          <w:b/>
          <w:szCs w:val="24"/>
        </w:rPr>
        <w:t xml:space="preserve">ρεμένος): </w:t>
      </w:r>
      <w:r>
        <w:rPr>
          <w:rFonts w:eastAsia="Times New Roman"/>
          <w:szCs w:val="24"/>
        </w:rPr>
        <w:t>Το νομοσχέδιο έγινε δεκτό και στο σύνολ</w:t>
      </w:r>
      <w:r>
        <w:rPr>
          <w:rFonts w:eastAsia="Times New Roman"/>
          <w:szCs w:val="24"/>
        </w:rPr>
        <w:t>ο</w:t>
      </w:r>
      <w:r>
        <w:rPr>
          <w:rFonts w:eastAsia="Times New Roman"/>
          <w:szCs w:val="24"/>
        </w:rPr>
        <w:t xml:space="preserve"> κατά πλειοψηφία.</w:t>
      </w:r>
    </w:p>
    <w:p w14:paraId="0D0A10BE" w14:textId="77777777" w:rsidR="00E2285C" w:rsidRDefault="00095D94">
      <w:pPr>
        <w:spacing w:line="600" w:lineRule="auto"/>
        <w:ind w:firstLine="720"/>
        <w:contextualSpacing/>
        <w:jc w:val="both"/>
        <w:rPr>
          <w:rFonts w:eastAsia="Times New Roman"/>
          <w:szCs w:val="24"/>
        </w:rPr>
      </w:pPr>
      <w:r>
        <w:rPr>
          <w:rFonts w:eastAsia="Times New Roman"/>
          <w:szCs w:val="24"/>
        </w:rPr>
        <w:lastRenderedPageBreak/>
        <w:t>Συνεπώς το σχέδιο νόμου του Υπουργείου Εθνικής Άμυνας</w:t>
      </w:r>
      <w:r>
        <w:rPr>
          <w:rFonts w:eastAsia="Times New Roman"/>
          <w:szCs w:val="24"/>
        </w:rPr>
        <w:t>:</w:t>
      </w:r>
      <w:r>
        <w:rPr>
          <w:rFonts w:eastAsia="Times New Roman"/>
          <w:szCs w:val="24"/>
        </w:rPr>
        <w:t xml:space="preserve"> «Ρύθμιση θεμάτων αρμοδιότητας Υπουργείου Εθνικής Άμυνας και άλλες διατάξεις» έγινε δεκτό κατά πλειοψηφία</w:t>
      </w:r>
      <w:r>
        <w:rPr>
          <w:rFonts w:eastAsia="Times New Roman"/>
          <w:szCs w:val="24"/>
        </w:rPr>
        <w:t xml:space="preserve">, </w:t>
      </w:r>
      <w:r>
        <w:rPr>
          <w:rFonts w:eastAsia="Times New Roman"/>
          <w:szCs w:val="24"/>
        </w:rPr>
        <w:t>σε μόνη συζήτηση</w:t>
      </w:r>
      <w:r>
        <w:rPr>
          <w:rFonts w:eastAsia="Times New Roman"/>
          <w:szCs w:val="24"/>
        </w:rPr>
        <w:t>,</w:t>
      </w:r>
      <w:r>
        <w:rPr>
          <w:rFonts w:eastAsia="Times New Roman"/>
          <w:szCs w:val="24"/>
        </w:rPr>
        <w:t xml:space="preserve"> επί της α</w:t>
      </w:r>
      <w:r>
        <w:rPr>
          <w:rFonts w:eastAsia="Times New Roman"/>
          <w:szCs w:val="24"/>
        </w:rPr>
        <w:t>ρχής, των άρθρων και του συνόλου και έχει ως εξής:</w:t>
      </w:r>
    </w:p>
    <w:p w14:paraId="0D0A10BF" w14:textId="77777777" w:rsidR="00E2285C" w:rsidRDefault="00095D94">
      <w:pPr>
        <w:spacing w:line="600" w:lineRule="auto"/>
        <w:ind w:firstLine="720"/>
        <w:contextualSpacing/>
        <w:jc w:val="center"/>
        <w:rPr>
          <w:rFonts w:eastAsia="Times New Roman"/>
          <w:szCs w:val="24"/>
        </w:rPr>
      </w:pPr>
      <w:r>
        <w:rPr>
          <w:rFonts w:eastAsia="Times New Roman"/>
          <w:szCs w:val="24"/>
        </w:rPr>
        <w:t>(Να καταχωριστεί το κείμενο του νομοσχεδίου</w:t>
      </w:r>
      <w:r>
        <w:rPr>
          <w:rFonts w:eastAsia="Times New Roman"/>
          <w:szCs w:val="24"/>
        </w:rPr>
        <w:t xml:space="preserve"> σελ. 412α</w:t>
      </w:r>
      <w:r>
        <w:rPr>
          <w:rFonts w:eastAsia="Times New Roman"/>
          <w:szCs w:val="24"/>
        </w:rPr>
        <w:t>)</w:t>
      </w:r>
    </w:p>
    <w:p w14:paraId="0D0A10C0"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Κυρίες και κύριοι συνάδελφοι, παρακαλώ το Σώμα να εξουσιοδοτήσει το Προεδρείο για την υπ’ ευθύνη του επικύρωση των Πρ</w:t>
      </w:r>
      <w:r>
        <w:rPr>
          <w:rFonts w:eastAsia="Times New Roman"/>
          <w:szCs w:val="24"/>
        </w:rPr>
        <w:t>ακτικών ως προς την ψήφιση στο σύνολο του παραπάνω νομοσχεδίου.</w:t>
      </w:r>
    </w:p>
    <w:p w14:paraId="0D0A10C1"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w:t>
      </w:r>
    </w:p>
    <w:p w14:paraId="0D0A10C2" w14:textId="77777777" w:rsidR="00E2285C" w:rsidRDefault="00095D94">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w:t>
      </w:r>
      <w:r>
        <w:rPr>
          <w:rFonts w:eastAsia="Times New Roman"/>
          <w:szCs w:val="24"/>
        </w:rPr>
        <w:t>ο Σώμα παρέσχε τη ζητηθείσα εξουσιοδότηση.</w:t>
      </w:r>
    </w:p>
    <w:p w14:paraId="0D0A10C3" w14:textId="77777777" w:rsidR="00E2285C" w:rsidRDefault="00095D94">
      <w:pPr>
        <w:spacing w:line="600" w:lineRule="auto"/>
        <w:ind w:firstLine="720"/>
        <w:contextualSpacing/>
        <w:jc w:val="both"/>
        <w:rPr>
          <w:rFonts w:eastAsia="Times New Roman"/>
          <w:szCs w:val="24"/>
        </w:rPr>
      </w:pPr>
      <w:r>
        <w:rPr>
          <w:rFonts w:eastAsia="Times New Roman"/>
          <w:szCs w:val="24"/>
        </w:rPr>
        <w:t>Κυρίες και κύριοι συνάδελφοι, δέχεστε στο σημείο αυτό να λύσουμε τη συ</w:t>
      </w:r>
      <w:r>
        <w:rPr>
          <w:rFonts w:eastAsia="Times New Roman"/>
          <w:szCs w:val="24"/>
        </w:rPr>
        <w:t>νεδρίαση;</w:t>
      </w:r>
    </w:p>
    <w:p w14:paraId="0D0A10C4" w14:textId="77777777" w:rsidR="00E2285C" w:rsidRDefault="00095D94">
      <w:pPr>
        <w:spacing w:line="600" w:lineRule="auto"/>
        <w:ind w:firstLine="720"/>
        <w:contextualSpacing/>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0D0A10C5" w14:textId="77777777" w:rsidR="00E2285C" w:rsidRDefault="00095D94">
      <w:pPr>
        <w:spacing w:line="600" w:lineRule="auto"/>
        <w:ind w:firstLine="720"/>
        <w:contextualSpacing/>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Με τη συναίνεση του Σώματος και ώρα 17.53΄ λύεται η συνεδρίαση για σήμερα</w:t>
      </w:r>
      <w:r>
        <w:rPr>
          <w:rFonts w:eastAsia="Times New Roman"/>
          <w:szCs w:val="24"/>
        </w:rPr>
        <w:t>,</w:t>
      </w:r>
      <w:r>
        <w:rPr>
          <w:rFonts w:eastAsia="Times New Roman"/>
          <w:szCs w:val="24"/>
        </w:rPr>
        <w:t xml:space="preserve"> ημέρα Πέμπτη 21 Ιουλίου 2016 και ώρα 18.00΄</w:t>
      </w:r>
      <w:r>
        <w:rPr>
          <w:rFonts w:eastAsia="Times New Roman"/>
          <w:szCs w:val="24"/>
        </w:rPr>
        <w:t>, με</w:t>
      </w:r>
      <w:r>
        <w:rPr>
          <w:rFonts w:eastAsia="Times New Roman"/>
          <w:szCs w:val="24"/>
        </w:rPr>
        <w:t xml:space="preserve"> αντικείμενο εργασιών του Σώματος νομοθετική εργασία</w:t>
      </w:r>
      <w:r>
        <w:rPr>
          <w:rFonts w:eastAsia="Times New Roman"/>
          <w:szCs w:val="24"/>
        </w:rPr>
        <w:t xml:space="preserve">: </w:t>
      </w:r>
      <w:r>
        <w:rPr>
          <w:rFonts w:eastAsia="Times New Roman"/>
          <w:szCs w:val="24"/>
        </w:rPr>
        <w:t>συνέχιση της συζήτησης και ψήφιση του σχεδίου νόμου του Υπουργείου Εσωτερικών και Διοικητικής Ανασυγκρότησης: «Αναλογική εκπροσώπηση των πολιτικών κομμάτων, διερεύνηση του δικαιώματος εκλέγειν και άλλες διατάξεις περί εκλογής Βουλευτών»</w:t>
      </w:r>
      <w:r>
        <w:rPr>
          <w:rFonts w:eastAsia="Times New Roman"/>
          <w:szCs w:val="24"/>
        </w:rPr>
        <w:t>.</w:t>
      </w:r>
    </w:p>
    <w:p w14:paraId="0D0A10C6" w14:textId="77777777" w:rsidR="00E2285C" w:rsidRDefault="00E2285C">
      <w:pPr>
        <w:spacing w:line="600" w:lineRule="auto"/>
        <w:ind w:firstLine="720"/>
        <w:contextualSpacing/>
        <w:jc w:val="both"/>
        <w:rPr>
          <w:rFonts w:eastAsia="Times New Roman"/>
          <w:szCs w:val="24"/>
        </w:rPr>
      </w:pPr>
    </w:p>
    <w:p w14:paraId="0D0A10C7" w14:textId="77777777" w:rsidR="00E2285C" w:rsidRDefault="00095D94">
      <w:pPr>
        <w:spacing w:line="600" w:lineRule="auto"/>
        <w:ind w:firstLine="720"/>
        <w:contextualSpacing/>
        <w:jc w:val="both"/>
        <w:rPr>
          <w:rFonts w:eastAsia="Times New Roman"/>
          <w:szCs w:val="24"/>
        </w:rPr>
      </w:pPr>
      <w:r>
        <w:rPr>
          <w:rFonts w:eastAsia="Times New Roman"/>
          <w:b/>
          <w:szCs w:val="24"/>
        </w:rPr>
        <w:t>Ο ΠΡΟΕΔΡΟΣ</w:t>
      </w:r>
      <w:r>
        <w:rPr>
          <w:rFonts w:eastAsia="Times New Roman"/>
          <w:b/>
          <w:szCs w:val="24"/>
        </w:rPr>
        <w:t xml:space="preserve">       </w:t>
      </w:r>
      <w:r>
        <w:rPr>
          <w:rFonts w:eastAsia="Times New Roman"/>
          <w:b/>
          <w:szCs w:val="24"/>
        </w:rPr>
        <w:t xml:space="preserve">                                                 </w:t>
      </w:r>
      <w:r>
        <w:rPr>
          <w:rFonts w:eastAsia="Times New Roman"/>
          <w:b/>
          <w:szCs w:val="24"/>
        </w:rPr>
        <w:t>ΟΙ ΓΡΑΜΜΑΤΕΙΣ</w:t>
      </w:r>
    </w:p>
    <w:sectPr w:rsidR="00E2285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ufuMmq+mphMJLv6EddiXBwVlcPY=" w:salt="T+Jjn2rksqGCuSuIeIktm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85C"/>
    <w:rsid w:val="00095D94"/>
    <w:rsid w:val="00BB2F20"/>
    <w:rsid w:val="00E2285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A080A"/>
  <w15:docId w15:val="{CE0D8B34-0E71-4CBF-8E7D-9B4762508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2218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221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288</MetadataID>
    <Session xmlns="641f345b-441b-4b81-9152-adc2e73ba5e1">Α´</Session>
    <Date xmlns="641f345b-441b-4b81-9152-adc2e73ba5e1">2016-07-20T21:00:00+00:00</Date>
    <Status xmlns="641f345b-441b-4b81-9152-adc2e73ba5e1">
      <Url>http://srv-sp1/praktika/Lists/Incoming_Metadata/EditForm.aspx?ID=288&amp;Source=/praktika/Recordings_Library/Forms/AllItems.aspx</Url>
      <Description>Δημοσιεύτηκε</Description>
    </Status>
    <Meeting xmlns="641f345b-441b-4b81-9152-adc2e73ba5e1">ΡΞΕ´</Meeting>
  </documentManagement>
</p:properties>
</file>

<file path=customXml/itemProps1.xml><?xml version="1.0" encoding="utf-8"?>
<ds:datastoreItem xmlns:ds="http://schemas.openxmlformats.org/officeDocument/2006/customXml" ds:itemID="{5F99575A-1AF5-49E5-82D3-F77DD5842D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A70953-D776-4FE0-ACE0-3032EE2E5A2D}">
  <ds:schemaRefs>
    <ds:schemaRef ds:uri="http://schemas.microsoft.com/sharepoint/v3/contenttype/forms"/>
  </ds:schemaRefs>
</ds:datastoreItem>
</file>

<file path=customXml/itemProps3.xml><?xml version="1.0" encoding="utf-8"?>
<ds:datastoreItem xmlns:ds="http://schemas.openxmlformats.org/officeDocument/2006/customXml" ds:itemID="{F8BA2BB2-F048-49CC-8FBB-604117D7647F}">
  <ds:schemaRefs>
    <ds:schemaRef ds:uri="http://purl.org/dc/terms/"/>
    <ds:schemaRef ds:uri="http://schemas.microsoft.com/office/2006/documentManagement/types"/>
    <ds:schemaRef ds:uri="http://purl.org/dc/dcmitype/"/>
    <ds:schemaRef ds:uri="641f345b-441b-4b81-9152-adc2e73ba5e1"/>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373</Pages>
  <Words>68360</Words>
  <Characters>369146</Characters>
  <Application>Microsoft Office Word</Application>
  <DocSecurity>0</DocSecurity>
  <Lines>3076</Lines>
  <Paragraphs>873</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436633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2016-07-27T09:30:00Z</dcterms:created>
  <dcterms:modified xsi:type="dcterms:W3CDTF">2016-07-27T09:30:00Z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