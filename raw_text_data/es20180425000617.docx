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17CD" w14:textId="77777777" w:rsidR="00EC0F86" w:rsidRPr="00EC0F86" w:rsidRDefault="00EC0F86" w:rsidP="00EC0F86">
      <w:pPr>
        <w:spacing w:after="0" w:line="360" w:lineRule="auto"/>
        <w:rPr>
          <w:ins w:id="0" w:author="ch.flouda" w:date="2018-05-04T13:18:00Z"/>
          <w:rFonts w:eastAsia="Times New Roman"/>
          <w:szCs w:val="24"/>
          <w:lang w:eastAsia="en-US"/>
        </w:rPr>
      </w:pPr>
      <w:ins w:id="1" w:author="ch.flouda" w:date="2018-05-04T13:18:00Z">
        <w:r w:rsidRPr="00EC0F8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AA0F9E6" w14:textId="77777777" w:rsidR="00EC0F86" w:rsidRPr="00EC0F86" w:rsidRDefault="00EC0F86" w:rsidP="00EC0F86">
      <w:pPr>
        <w:spacing w:after="0" w:line="360" w:lineRule="auto"/>
        <w:rPr>
          <w:ins w:id="2" w:author="ch.flouda" w:date="2018-05-04T13:18:00Z"/>
          <w:rFonts w:eastAsia="Times New Roman"/>
          <w:szCs w:val="24"/>
          <w:lang w:eastAsia="en-US"/>
        </w:rPr>
      </w:pPr>
    </w:p>
    <w:p w14:paraId="4C9FD202" w14:textId="77777777" w:rsidR="00EC0F86" w:rsidRPr="00EC0F86" w:rsidRDefault="00EC0F86" w:rsidP="00EC0F86">
      <w:pPr>
        <w:spacing w:after="0" w:line="360" w:lineRule="auto"/>
        <w:rPr>
          <w:ins w:id="3" w:author="ch.flouda" w:date="2018-05-04T13:18:00Z"/>
          <w:rFonts w:eastAsia="Times New Roman"/>
          <w:szCs w:val="24"/>
          <w:lang w:eastAsia="en-US"/>
        </w:rPr>
      </w:pPr>
      <w:ins w:id="4" w:author="ch.flouda" w:date="2018-05-04T13:18:00Z">
        <w:r w:rsidRPr="00EC0F86">
          <w:rPr>
            <w:rFonts w:eastAsia="Times New Roman"/>
            <w:szCs w:val="24"/>
            <w:lang w:eastAsia="en-US"/>
          </w:rPr>
          <w:t>ΠΙΝΑΚΑΣ ΠΕΡΙΕΧΟΜΕΝΩΝ</w:t>
        </w:r>
      </w:ins>
    </w:p>
    <w:p w14:paraId="2A486E52" w14:textId="77777777" w:rsidR="00EC0F86" w:rsidRPr="00EC0F86" w:rsidRDefault="00EC0F86" w:rsidP="00EC0F86">
      <w:pPr>
        <w:spacing w:after="0" w:line="360" w:lineRule="auto"/>
        <w:rPr>
          <w:ins w:id="5" w:author="ch.flouda" w:date="2018-05-04T13:18:00Z"/>
          <w:rFonts w:eastAsia="Times New Roman"/>
          <w:szCs w:val="24"/>
          <w:lang w:eastAsia="en-US"/>
        </w:rPr>
      </w:pPr>
      <w:ins w:id="6" w:author="ch.flouda" w:date="2018-05-04T13:18:00Z">
        <w:r w:rsidRPr="00EC0F86">
          <w:rPr>
            <w:rFonts w:eastAsia="Times New Roman"/>
            <w:szCs w:val="24"/>
            <w:lang w:eastAsia="en-US"/>
          </w:rPr>
          <w:t xml:space="preserve">ΙΖ΄ ΠΕΡΙΟΔΟΣ </w:t>
        </w:r>
      </w:ins>
    </w:p>
    <w:p w14:paraId="37BD003A" w14:textId="77777777" w:rsidR="00EC0F86" w:rsidRPr="00EC0F86" w:rsidRDefault="00EC0F86" w:rsidP="00EC0F86">
      <w:pPr>
        <w:spacing w:after="0" w:line="360" w:lineRule="auto"/>
        <w:rPr>
          <w:ins w:id="7" w:author="ch.flouda" w:date="2018-05-04T13:18:00Z"/>
          <w:rFonts w:eastAsia="Times New Roman"/>
          <w:szCs w:val="24"/>
          <w:lang w:eastAsia="en-US"/>
        </w:rPr>
      </w:pPr>
      <w:ins w:id="8" w:author="ch.flouda" w:date="2018-05-04T13:18:00Z">
        <w:r w:rsidRPr="00EC0F86">
          <w:rPr>
            <w:rFonts w:eastAsia="Times New Roman"/>
            <w:szCs w:val="24"/>
            <w:lang w:eastAsia="en-US"/>
          </w:rPr>
          <w:t>ΠΡΟΕΔΡΕΥΟΜΕΝΗΣ ΚΟΙΝΟΒΟΥΛΕΥΤΙΚΗΣ ΔΗΜΟΚΡΑΤΙΑΣ</w:t>
        </w:r>
      </w:ins>
    </w:p>
    <w:p w14:paraId="68BE9300" w14:textId="77777777" w:rsidR="00EC0F86" w:rsidRPr="00EC0F86" w:rsidRDefault="00EC0F86" w:rsidP="00EC0F86">
      <w:pPr>
        <w:spacing w:after="0" w:line="360" w:lineRule="auto"/>
        <w:rPr>
          <w:ins w:id="9" w:author="ch.flouda" w:date="2018-05-04T13:18:00Z"/>
          <w:rFonts w:eastAsia="Times New Roman"/>
          <w:szCs w:val="24"/>
          <w:lang w:eastAsia="en-US"/>
        </w:rPr>
      </w:pPr>
      <w:ins w:id="10" w:author="ch.flouda" w:date="2018-05-04T13:18:00Z">
        <w:r w:rsidRPr="00EC0F86">
          <w:rPr>
            <w:rFonts w:eastAsia="Times New Roman"/>
            <w:szCs w:val="24"/>
            <w:lang w:eastAsia="en-US"/>
          </w:rPr>
          <w:t>ΣΥΝΟΔΟΣ Γ΄</w:t>
        </w:r>
      </w:ins>
    </w:p>
    <w:p w14:paraId="721A5059" w14:textId="77777777" w:rsidR="00EC0F86" w:rsidRPr="00EC0F86" w:rsidRDefault="00EC0F86" w:rsidP="00EC0F86">
      <w:pPr>
        <w:spacing w:after="0" w:line="360" w:lineRule="auto"/>
        <w:rPr>
          <w:ins w:id="11" w:author="ch.flouda" w:date="2018-05-04T13:18:00Z"/>
          <w:rFonts w:eastAsia="Times New Roman"/>
          <w:szCs w:val="24"/>
          <w:lang w:eastAsia="en-US"/>
        </w:rPr>
      </w:pPr>
    </w:p>
    <w:p w14:paraId="76894F01" w14:textId="77777777" w:rsidR="00EC0F86" w:rsidRPr="00EC0F86" w:rsidRDefault="00EC0F86" w:rsidP="00EC0F86">
      <w:pPr>
        <w:spacing w:after="0" w:line="360" w:lineRule="auto"/>
        <w:rPr>
          <w:ins w:id="12" w:author="ch.flouda" w:date="2018-05-04T13:18:00Z"/>
          <w:rFonts w:eastAsia="Times New Roman"/>
          <w:szCs w:val="24"/>
          <w:lang w:eastAsia="en-US"/>
        </w:rPr>
      </w:pPr>
      <w:ins w:id="13" w:author="ch.flouda" w:date="2018-05-04T13:18:00Z">
        <w:r w:rsidRPr="00EC0F86">
          <w:rPr>
            <w:rFonts w:eastAsia="Times New Roman"/>
            <w:szCs w:val="24"/>
            <w:lang w:eastAsia="en-US"/>
          </w:rPr>
          <w:t>ΣΥΝΕΔΡΙΑΣΗ ΡΓ΄</w:t>
        </w:r>
      </w:ins>
    </w:p>
    <w:p w14:paraId="0CA8D021" w14:textId="77777777" w:rsidR="00EC0F86" w:rsidRPr="00EC0F86" w:rsidRDefault="00EC0F86" w:rsidP="00EC0F86">
      <w:pPr>
        <w:spacing w:after="0" w:line="360" w:lineRule="auto"/>
        <w:rPr>
          <w:ins w:id="14" w:author="ch.flouda" w:date="2018-05-04T13:18:00Z"/>
          <w:rFonts w:eastAsia="Times New Roman"/>
          <w:szCs w:val="24"/>
          <w:lang w:eastAsia="en-US"/>
        </w:rPr>
      </w:pPr>
      <w:ins w:id="15" w:author="ch.flouda" w:date="2018-05-04T13:18:00Z">
        <w:r w:rsidRPr="00EC0F86">
          <w:rPr>
            <w:rFonts w:eastAsia="Times New Roman"/>
            <w:szCs w:val="24"/>
            <w:lang w:eastAsia="en-US"/>
          </w:rPr>
          <w:t>Τετάρτη  25 Απριλίου 2018</w:t>
        </w:r>
      </w:ins>
    </w:p>
    <w:p w14:paraId="434531B8" w14:textId="77777777" w:rsidR="00EC0F86" w:rsidRPr="00EC0F86" w:rsidRDefault="00EC0F86" w:rsidP="00EC0F86">
      <w:pPr>
        <w:spacing w:after="0" w:line="360" w:lineRule="auto"/>
        <w:rPr>
          <w:ins w:id="16" w:author="ch.flouda" w:date="2018-05-04T13:18:00Z"/>
          <w:rFonts w:eastAsia="Times New Roman"/>
          <w:szCs w:val="24"/>
          <w:lang w:eastAsia="en-US"/>
        </w:rPr>
      </w:pPr>
    </w:p>
    <w:p w14:paraId="50912E5E" w14:textId="77777777" w:rsidR="00EC0F86" w:rsidRPr="00EC0F86" w:rsidRDefault="00EC0F86" w:rsidP="00EC0F86">
      <w:pPr>
        <w:spacing w:after="0" w:line="360" w:lineRule="auto"/>
        <w:rPr>
          <w:ins w:id="17" w:author="ch.flouda" w:date="2018-05-04T13:18:00Z"/>
          <w:rFonts w:eastAsia="Times New Roman"/>
          <w:szCs w:val="24"/>
          <w:lang w:eastAsia="en-US"/>
        </w:rPr>
      </w:pPr>
      <w:ins w:id="18" w:author="ch.flouda" w:date="2018-05-04T13:18:00Z">
        <w:r w:rsidRPr="00EC0F86">
          <w:rPr>
            <w:rFonts w:eastAsia="Times New Roman"/>
            <w:szCs w:val="24"/>
            <w:lang w:eastAsia="en-US"/>
          </w:rPr>
          <w:t>ΘΕΜΑΤΑ</w:t>
        </w:r>
      </w:ins>
    </w:p>
    <w:p w14:paraId="6CACB3C6" w14:textId="77777777" w:rsidR="00EC0F86" w:rsidRPr="00EC0F86" w:rsidRDefault="00EC0F86" w:rsidP="00EC0F86">
      <w:pPr>
        <w:spacing w:after="0" w:line="360" w:lineRule="auto"/>
        <w:rPr>
          <w:ins w:id="19" w:author="ch.flouda" w:date="2018-05-04T13:18:00Z"/>
          <w:rFonts w:eastAsia="Times New Roman"/>
          <w:szCs w:val="24"/>
          <w:lang w:eastAsia="en-US"/>
        </w:rPr>
      </w:pPr>
      <w:ins w:id="20" w:author="ch.flouda" w:date="2018-05-04T13:18:00Z">
        <w:r w:rsidRPr="00EC0F86">
          <w:rPr>
            <w:rFonts w:eastAsia="Times New Roman"/>
            <w:szCs w:val="24"/>
            <w:lang w:eastAsia="en-US"/>
          </w:rPr>
          <w:t xml:space="preserve"> </w:t>
        </w:r>
        <w:r w:rsidRPr="00EC0F86">
          <w:rPr>
            <w:rFonts w:eastAsia="Times New Roman"/>
            <w:szCs w:val="24"/>
            <w:lang w:eastAsia="en-US"/>
          </w:rPr>
          <w:br/>
          <w:t xml:space="preserve">Α. ΕΙΔΙΚΑ ΘΕΜΑΤΑ </w:t>
        </w:r>
        <w:r w:rsidRPr="00EC0F86">
          <w:rPr>
            <w:rFonts w:eastAsia="Times New Roman"/>
            <w:szCs w:val="24"/>
            <w:lang w:eastAsia="en-US"/>
          </w:rPr>
          <w:br/>
          <w:t xml:space="preserve">1. Επικύρωση Πρακτικών, σελ. </w:t>
        </w:r>
        <w:r w:rsidRPr="00EC0F86">
          <w:rPr>
            <w:rFonts w:eastAsia="Times New Roman"/>
            <w:szCs w:val="24"/>
            <w:lang w:eastAsia="en-US"/>
          </w:rPr>
          <w:br/>
          <w:t xml:space="preserve">2. Επί διαδικαστικού θέματος, σελ. </w:t>
        </w:r>
        <w:r w:rsidRPr="00EC0F86">
          <w:rPr>
            <w:rFonts w:eastAsia="Times New Roman"/>
            <w:szCs w:val="24"/>
            <w:lang w:eastAsia="en-US"/>
          </w:rPr>
          <w:br/>
          <w:t xml:space="preserve">3. Επί προσωπικού θέματος, σελ. </w:t>
        </w:r>
        <w:r w:rsidRPr="00EC0F86">
          <w:rPr>
            <w:rFonts w:eastAsia="Times New Roman"/>
            <w:szCs w:val="24"/>
            <w:lang w:eastAsia="en-US"/>
          </w:rPr>
          <w:br/>
          <w:t xml:space="preserve"> </w:t>
        </w:r>
        <w:r w:rsidRPr="00EC0F86">
          <w:rPr>
            <w:rFonts w:eastAsia="Times New Roman"/>
            <w:szCs w:val="24"/>
            <w:lang w:eastAsia="en-US"/>
          </w:rPr>
          <w:br/>
          <w:t xml:space="preserve">Β. ΚΟΙΝΟΒΟΥΛΕΥΤΙΚΟΣ ΕΛΕΓΧΟΣ </w:t>
        </w:r>
        <w:r w:rsidRPr="00EC0F86">
          <w:rPr>
            <w:rFonts w:eastAsia="Times New Roman"/>
            <w:szCs w:val="24"/>
            <w:lang w:eastAsia="en-US"/>
          </w:rPr>
          <w:br/>
          <w:t xml:space="preserve">Ανακοίνωση του δελτίου επικαίρων ερωτήσεων της Πέμπτης 26 Απριλίου 2018, σελ. </w:t>
        </w:r>
        <w:r w:rsidRPr="00EC0F86">
          <w:rPr>
            <w:rFonts w:eastAsia="Times New Roman"/>
            <w:szCs w:val="24"/>
            <w:lang w:eastAsia="en-US"/>
          </w:rPr>
          <w:br/>
          <w:t xml:space="preserve"> </w:t>
        </w:r>
        <w:r w:rsidRPr="00EC0F86">
          <w:rPr>
            <w:rFonts w:eastAsia="Times New Roman"/>
            <w:szCs w:val="24"/>
            <w:lang w:eastAsia="en-US"/>
          </w:rPr>
          <w:br/>
          <w:t xml:space="preserve">Γ. ΝΟΜΟΘΕΤΙΚΗ ΕΡΓΑΣΙΑ </w:t>
        </w:r>
        <w:r w:rsidRPr="00EC0F8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«Διαρθρωτικά μέτρα για την πρόσβαση στο λιγνίτη και το περαιτέρω άνοιγμα της </w:t>
        </w:r>
        <w:proofErr w:type="spellStart"/>
        <w:r w:rsidRPr="00EC0F86">
          <w:rPr>
            <w:rFonts w:eastAsia="Times New Roman"/>
            <w:szCs w:val="24"/>
            <w:lang w:eastAsia="en-US"/>
          </w:rPr>
          <w:t>χονδρεμπορικής</w:t>
        </w:r>
        <w:proofErr w:type="spellEnd"/>
        <w:r w:rsidRPr="00EC0F86">
          <w:rPr>
            <w:rFonts w:eastAsia="Times New Roman"/>
            <w:szCs w:val="24"/>
            <w:lang w:eastAsia="en-US"/>
          </w:rPr>
          <w:t xml:space="preserve"> αγοράς ηλεκτρισμού και άλλες διατάξεις», σελ. </w:t>
        </w:r>
        <w:r w:rsidRPr="00EC0F86">
          <w:rPr>
            <w:rFonts w:eastAsia="Times New Roman"/>
            <w:szCs w:val="24"/>
            <w:lang w:eastAsia="en-US"/>
          </w:rPr>
          <w:br/>
          <w:t xml:space="preserve">2. Αίτηση διεξαγωγής ονομαστικής ψηφοφορίας επί της αρχής του σχεδίου νόμου από Βουλευτές της Δημοκρατικής Συμπαράταξης ΠΑΣΟΚ-ΔΗΜΑΡ, σελ. </w:t>
        </w:r>
        <w:r w:rsidRPr="00EC0F86">
          <w:rPr>
            <w:rFonts w:eastAsia="Times New Roman"/>
            <w:szCs w:val="24"/>
            <w:lang w:eastAsia="en-US"/>
          </w:rPr>
          <w:br/>
          <w:t xml:space="preserve">3. Ονομαστική ψηφοφορία επί της αρχής του σχεδίου νόμου του Υπουργείου Περιβάλλοντος και Ενέργειας, σελ. </w:t>
        </w:r>
        <w:r w:rsidRPr="00EC0F86">
          <w:rPr>
            <w:rFonts w:eastAsia="Times New Roman"/>
            <w:szCs w:val="24"/>
            <w:lang w:eastAsia="en-US"/>
          </w:rPr>
          <w:br/>
          <w:t xml:space="preserve">4. Επιστολικές ψήφοι επί της ονομαστικής ψηφοφορίας, σελ. </w:t>
        </w:r>
        <w:r w:rsidRPr="00EC0F86">
          <w:rPr>
            <w:rFonts w:eastAsia="Times New Roman"/>
            <w:szCs w:val="24"/>
            <w:lang w:eastAsia="en-US"/>
          </w:rPr>
          <w:br/>
          <w:t xml:space="preserve"> </w:t>
        </w:r>
        <w:r w:rsidRPr="00EC0F86">
          <w:rPr>
            <w:rFonts w:eastAsia="Times New Roman"/>
            <w:szCs w:val="24"/>
            <w:lang w:eastAsia="en-US"/>
          </w:rPr>
          <w:br/>
          <w:t>ΠΡΟΕΔΡΕΥΟΝΤΕΣ</w:t>
        </w:r>
      </w:ins>
    </w:p>
    <w:p w14:paraId="387994C9" w14:textId="77777777" w:rsidR="00EC0F86" w:rsidRPr="00EC0F86" w:rsidRDefault="00EC0F86" w:rsidP="00EC0F86">
      <w:pPr>
        <w:spacing w:after="0" w:line="360" w:lineRule="auto"/>
        <w:rPr>
          <w:ins w:id="21" w:author="ch.flouda" w:date="2018-05-04T13:18:00Z"/>
          <w:rFonts w:eastAsia="Times New Roman"/>
          <w:szCs w:val="24"/>
          <w:lang w:eastAsia="en-US"/>
        </w:rPr>
      </w:pPr>
    </w:p>
    <w:p w14:paraId="2B4DC58D" w14:textId="77777777" w:rsidR="00EC0F86" w:rsidRPr="00EC0F86" w:rsidRDefault="00EC0F86" w:rsidP="00EC0F86">
      <w:pPr>
        <w:spacing w:after="0" w:line="360" w:lineRule="auto"/>
        <w:rPr>
          <w:ins w:id="22" w:author="ch.flouda" w:date="2018-05-04T13:18:00Z"/>
          <w:rFonts w:eastAsia="Times New Roman"/>
          <w:szCs w:val="24"/>
          <w:lang w:eastAsia="en-US"/>
        </w:rPr>
      </w:pPr>
      <w:ins w:id="23" w:author="ch.flouda" w:date="2018-05-04T13:18:00Z">
        <w:r w:rsidRPr="00EC0F86">
          <w:rPr>
            <w:rFonts w:eastAsia="Times New Roman"/>
            <w:szCs w:val="24"/>
            <w:lang w:eastAsia="en-US"/>
          </w:rPr>
          <w:t>ΒΑΡΕΜΕΝΟΣ Γ. , σελ.</w:t>
        </w:r>
        <w:r w:rsidRPr="00EC0F86">
          <w:rPr>
            <w:rFonts w:eastAsia="Times New Roman"/>
            <w:szCs w:val="24"/>
            <w:lang w:eastAsia="en-US"/>
          </w:rPr>
          <w:br/>
          <w:t>ΚΡΕΜΑΣΤΙΝΟΣ Δ. , σελ.</w:t>
        </w:r>
        <w:r w:rsidRPr="00EC0F86">
          <w:rPr>
            <w:rFonts w:eastAsia="Times New Roman"/>
            <w:szCs w:val="24"/>
            <w:lang w:eastAsia="en-US"/>
          </w:rPr>
          <w:br/>
          <w:t>ΛΑΜΠΡΟΥΛΗΣ Γ. , σελ.</w:t>
        </w:r>
        <w:r w:rsidRPr="00EC0F86">
          <w:rPr>
            <w:rFonts w:eastAsia="Times New Roman"/>
            <w:szCs w:val="24"/>
            <w:lang w:eastAsia="en-US"/>
          </w:rPr>
          <w:br/>
        </w:r>
      </w:ins>
    </w:p>
    <w:p w14:paraId="61A08697" w14:textId="77777777" w:rsidR="00EC0F86" w:rsidRPr="00EC0F86" w:rsidRDefault="00EC0F86" w:rsidP="00EC0F86">
      <w:pPr>
        <w:spacing w:after="0" w:line="360" w:lineRule="auto"/>
        <w:rPr>
          <w:ins w:id="24" w:author="ch.flouda" w:date="2018-05-04T13:18:00Z"/>
          <w:rFonts w:eastAsia="Times New Roman"/>
          <w:szCs w:val="24"/>
          <w:lang w:eastAsia="en-US"/>
        </w:rPr>
      </w:pPr>
    </w:p>
    <w:p w14:paraId="66583CEC" w14:textId="77777777" w:rsidR="00EC0F86" w:rsidRPr="00EC0F86" w:rsidRDefault="00EC0F86" w:rsidP="00EC0F86">
      <w:pPr>
        <w:spacing w:after="0" w:line="360" w:lineRule="auto"/>
        <w:rPr>
          <w:ins w:id="25" w:author="ch.flouda" w:date="2018-05-04T13:18:00Z"/>
          <w:rFonts w:eastAsia="Times New Roman"/>
          <w:szCs w:val="24"/>
          <w:lang w:eastAsia="en-US"/>
        </w:rPr>
      </w:pPr>
      <w:ins w:id="26" w:author="ch.flouda" w:date="2018-05-04T13:18:00Z">
        <w:r w:rsidRPr="00EC0F86">
          <w:rPr>
            <w:rFonts w:eastAsia="Times New Roman"/>
            <w:szCs w:val="24"/>
            <w:lang w:eastAsia="en-US"/>
          </w:rPr>
          <w:t>ΟΜΙΛΗΤΕΣ</w:t>
        </w:r>
      </w:ins>
    </w:p>
    <w:p w14:paraId="6226236B" w14:textId="77777777" w:rsidR="00EC0F86" w:rsidRPr="00EC0F86" w:rsidRDefault="00EC0F86" w:rsidP="00EC0F86">
      <w:pPr>
        <w:spacing w:after="0" w:line="360" w:lineRule="auto"/>
        <w:rPr>
          <w:ins w:id="27" w:author="ch.flouda" w:date="2018-05-04T13:18:00Z"/>
          <w:rFonts w:eastAsia="Times New Roman"/>
          <w:szCs w:val="24"/>
          <w:lang w:eastAsia="en-US"/>
        </w:rPr>
      </w:pPr>
      <w:ins w:id="28" w:author="ch.flouda" w:date="2018-05-04T13:18:00Z">
        <w:r w:rsidRPr="00EC0F86">
          <w:rPr>
            <w:rFonts w:eastAsia="Times New Roman"/>
            <w:szCs w:val="24"/>
            <w:lang w:eastAsia="en-US"/>
          </w:rPr>
          <w:br/>
          <w:t>Α. Επί διαδικαστικού θέματος:</w:t>
        </w:r>
        <w:r w:rsidRPr="00EC0F86">
          <w:rPr>
            <w:rFonts w:eastAsia="Times New Roman"/>
            <w:szCs w:val="24"/>
            <w:lang w:eastAsia="en-US"/>
          </w:rPr>
          <w:br/>
          <w:t>ΒΑΡΕΜΕΝΟΣ Γ. , σελ.</w:t>
        </w:r>
        <w:r w:rsidRPr="00EC0F86">
          <w:rPr>
            <w:rFonts w:eastAsia="Times New Roman"/>
            <w:szCs w:val="24"/>
            <w:lang w:eastAsia="en-US"/>
          </w:rPr>
          <w:br/>
          <w:t>ΚΑΜΑΤΕΡΟΣ Η. , σελ.</w:t>
        </w:r>
        <w:r w:rsidRPr="00EC0F86">
          <w:rPr>
            <w:rFonts w:eastAsia="Times New Roman"/>
            <w:szCs w:val="24"/>
            <w:lang w:eastAsia="en-US"/>
          </w:rPr>
          <w:br/>
          <w:t>ΚΡΕΜΑΣΤΙΝΟΣ Δ. , σελ.</w:t>
        </w:r>
        <w:r w:rsidRPr="00EC0F86">
          <w:rPr>
            <w:rFonts w:eastAsia="Times New Roman"/>
            <w:szCs w:val="24"/>
            <w:lang w:eastAsia="en-US"/>
          </w:rPr>
          <w:br/>
          <w:t>ΚΩΝΣΤΑΝΤΙΝΟΠΟΥΛΟΣ Ο. , σελ.</w:t>
        </w:r>
      </w:ins>
    </w:p>
    <w:p w14:paraId="5E4A5D03" w14:textId="6C29991C" w:rsidR="00EC0F86" w:rsidRDefault="00EC0F86" w:rsidP="00EC0F86">
      <w:pPr>
        <w:spacing w:line="600" w:lineRule="auto"/>
        <w:ind w:firstLine="720"/>
        <w:contextualSpacing/>
        <w:jc w:val="center"/>
        <w:rPr>
          <w:ins w:id="29" w:author="ch.flouda" w:date="2018-05-04T13:18:00Z"/>
          <w:rFonts w:eastAsia="Times New Roman" w:cs="Times New Roman"/>
          <w:szCs w:val="24"/>
        </w:rPr>
      </w:pPr>
      <w:ins w:id="30" w:author="ch.flouda" w:date="2018-05-04T13:18:00Z">
        <w:r w:rsidRPr="00EC0F86">
          <w:rPr>
            <w:rFonts w:eastAsia="Times New Roman"/>
            <w:szCs w:val="24"/>
            <w:lang w:eastAsia="en-US"/>
          </w:rPr>
          <w:t>ΜΑΝΙΑΤΗΣ Ι. , σελ.</w:t>
        </w:r>
        <w:r w:rsidRPr="00EC0F86">
          <w:rPr>
            <w:rFonts w:eastAsia="Times New Roman"/>
            <w:szCs w:val="24"/>
            <w:lang w:eastAsia="en-US"/>
          </w:rPr>
          <w:br/>
          <w:t>ΛΑΜΠΡΟΥΛΗΣ Γ. , σελ.</w:t>
        </w:r>
        <w:r w:rsidRPr="00EC0F86">
          <w:rPr>
            <w:rFonts w:eastAsia="Times New Roman"/>
            <w:szCs w:val="24"/>
            <w:lang w:eastAsia="en-US"/>
          </w:rPr>
          <w:br/>
          <w:t>ΣΚΡΕΚΑΣ Κ. , σελ.</w:t>
        </w:r>
        <w:r w:rsidRPr="00EC0F86">
          <w:rPr>
            <w:rFonts w:eastAsia="Times New Roman"/>
            <w:szCs w:val="24"/>
            <w:lang w:eastAsia="en-US"/>
          </w:rPr>
          <w:br/>
          <w:t>ΤΡΙΑΝΤΑΦΥΛΛΟΥ Μ. , σελ.</w:t>
        </w:r>
        <w:r w:rsidRPr="00EC0F86">
          <w:rPr>
            <w:rFonts w:eastAsia="Times New Roman"/>
            <w:szCs w:val="24"/>
            <w:lang w:eastAsia="en-US"/>
          </w:rPr>
          <w:br/>
        </w:r>
        <w:r w:rsidRPr="00EC0F86">
          <w:rPr>
            <w:rFonts w:eastAsia="Times New Roman"/>
            <w:szCs w:val="24"/>
            <w:lang w:eastAsia="en-US"/>
          </w:rPr>
          <w:br/>
          <w:t>Β. Επί προσωπικού θέματος:</w:t>
        </w:r>
        <w:r w:rsidRPr="00EC0F86">
          <w:rPr>
            <w:rFonts w:eastAsia="Times New Roman"/>
            <w:szCs w:val="24"/>
            <w:lang w:eastAsia="en-US"/>
          </w:rPr>
          <w:br/>
          <w:t>ΣΚΡΕΚΑΣ Κ. , σελ.</w:t>
        </w:r>
        <w:r w:rsidRPr="00EC0F86">
          <w:rPr>
            <w:rFonts w:eastAsia="Times New Roman"/>
            <w:szCs w:val="24"/>
            <w:lang w:eastAsia="en-US"/>
          </w:rPr>
          <w:br/>
          <w:t>ΦΑΜΕΛΛΟΣ Σ. , σελ.</w:t>
        </w:r>
        <w:r w:rsidRPr="00EC0F86">
          <w:rPr>
            <w:rFonts w:eastAsia="Times New Roman"/>
            <w:szCs w:val="24"/>
            <w:lang w:eastAsia="en-US"/>
          </w:rPr>
          <w:br/>
        </w:r>
        <w:r w:rsidRPr="00EC0F86">
          <w:rPr>
            <w:rFonts w:eastAsia="Times New Roman"/>
            <w:szCs w:val="24"/>
            <w:lang w:eastAsia="en-US"/>
          </w:rPr>
          <w:br/>
          <w:t>Γ. Επί του σχεδίου νόμου του Υπουργείου Περιβάλλοντος και Ενέργειας:</w:t>
        </w:r>
        <w:r w:rsidRPr="00EC0F86">
          <w:rPr>
            <w:rFonts w:eastAsia="Times New Roman"/>
            <w:szCs w:val="24"/>
            <w:lang w:eastAsia="en-US"/>
          </w:rPr>
          <w:br/>
          <w:t>ΑΜΥΡΑΣ Γ. , σελ.</w:t>
        </w:r>
        <w:r w:rsidRPr="00EC0F86">
          <w:rPr>
            <w:rFonts w:eastAsia="Times New Roman"/>
            <w:szCs w:val="24"/>
            <w:lang w:eastAsia="en-US"/>
          </w:rPr>
          <w:br/>
          <w:t>ΑΝΤΩΝΙΟΥ Μ. , σελ.</w:t>
        </w:r>
        <w:r w:rsidRPr="00EC0F86">
          <w:rPr>
            <w:rFonts w:eastAsia="Times New Roman"/>
            <w:szCs w:val="24"/>
            <w:lang w:eastAsia="en-US"/>
          </w:rPr>
          <w:br/>
          <w:t>ΑΡΑΜΠΑΤΖΗ Φ. , σελ.</w:t>
        </w:r>
        <w:r w:rsidRPr="00EC0F86">
          <w:rPr>
            <w:rFonts w:eastAsia="Times New Roman"/>
            <w:szCs w:val="24"/>
            <w:lang w:eastAsia="en-US"/>
          </w:rPr>
          <w:br/>
          <w:t>ΑΡΒΑΝΙΤΙΔΗΣ Γ. , σελ.</w:t>
        </w:r>
        <w:r w:rsidRPr="00EC0F86">
          <w:rPr>
            <w:rFonts w:eastAsia="Times New Roman"/>
            <w:szCs w:val="24"/>
            <w:lang w:eastAsia="en-US"/>
          </w:rPr>
          <w:br/>
          <w:t>ΒΑΓΙΩΝΑΚΗ Ε. , σελ.</w:t>
        </w:r>
        <w:r w:rsidRPr="00EC0F86">
          <w:rPr>
            <w:rFonts w:eastAsia="Times New Roman"/>
            <w:szCs w:val="24"/>
            <w:lang w:eastAsia="en-US"/>
          </w:rPr>
          <w:br/>
          <w:t>ΒΛΑΣΗΣ Κ. , σελ.</w:t>
        </w:r>
        <w:r w:rsidRPr="00EC0F86">
          <w:rPr>
            <w:rFonts w:eastAsia="Times New Roman"/>
            <w:szCs w:val="24"/>
            <w:lang w:eastAsia="en-US"/>
          </w:rPr>
          <w:br/>
          <w:t>ΔΗΜΗΤΡΙΑΔΗΣ Δ. , σελ.</w:t>
        </w:r>
        <w:r w:rsidRPr="00EC0F86">
          <w:rPr>
            <w:rFonts w:eastAsia="Times New Roman"/>
            <w:szCs w:val="24"/>
            <w:lang w:eastAsia="en-US"/>
          </w:rPr>
          <w:br/>
          <w:t>ΘΕΟΔΩΡΑΚΗΣ Σ. , σελ.</w:t>
        </w:r>
        <w:r w:rsidRPr="00EC0F86">
          <w:rPr>
            <w:rFonts w:eastAsia="Times New Roman"/>
            <w:szCs w:val="24"/>
            <w:lang w:eastAsia="en-US"/>
          </w:rPr>
          <w:br/>
          <w:t>ΘΕΟΦΥΛΑΚΤΟΣ Ι. , σελ.</w:t>
        </w:r>
        <w:r w:rsidRPr="00EC0F86">
          <w:rPr>
            <w:rFonts w:eastAsia="Times New Roman"/>
            <w:szCs w:val="24"/>
            <w:lang w:eastAsia="en-US"/>
          </w:rPr>
          <w:br/>
          <w:t>ΚΑΜΑΤΕΡΟΣ Η. , σελ.</w:t>
        </w:r>
        <w:r w:rsidRPr="00EC0F86">
          <w:rPr>
            <w:rFonts w:eastAsia="Times New Roman"/>
            <w:szCs w:val="24"/>
            <w:lang w:eastAsia="en-US"/>
          </w:rPr>
          <w:br/>
          <w:t>ΚΑΡΑΘΑΝΑΣΟΠΟΥΛΟΣ Ν. , σελ.</w:t>
        </w:r>
        <w:r w:rsidRPr="00EC0F86">
          <w:rPr>
            <w:rFonts w:eastAsia="Times New Roman"/>
            <w:szCs w:val="24"/>
            <w:lang w:eastAsia="en-US"/>
          </w:rPr>
          <w:br/>
          <w:t>ΚΩΝΣΤΑΝΤΙΝΟΠΟΥΛΟΣ Ο. , σελ.</w:t>
        </w:r>
        <w:r w:rsidRPr="00EC0F86">
          <w:rPr>
            <w:rFonts w:eastAsia="Times New Roman"/>
            <w:szCs w:val="24"/>
            <w:lang w:eastAsia="en-US"/>
          </w:rPr>
          <w:br/>
          <w:t>ΛΕΒΕΝΤΗΣ Β. , σελ.</w:t>
        </w:r>
        <w:r w:rsidRPr="00EC0F86">
          <w:rPr>
            <w:rFonts w:eastAsia="Times New Roman"/>
            <w:szCs w:val="24"/>
            <w:lang w:eastAsia="en-US"/>
          </w:rPr>
          <w:br/>
          <w:t>ΜΑΝΙΑΤΗΣ Ι. , σελ.</w:t>
        </w:r>
        <w:r w:rsidRPr="00EC0F86">
          <w:rPr>
            <w:rFonts w:eastAsia="Times New Roman"/>
            <w:szCs w:val="24"/>
            <w:lang w:eastAsia="en-US"/>
          </w:rPr>
          <w:br/>
          <w:t>ΜΑΝΩΛΑΚΟΥ Δ. , σελ.</w:t>
        </w:r>
        <w:r w:rsidRPr="00EC0F86">
          <w:rPr>
            <w:rFonts w:eastAsia="Times New Roman"/>
            <w:szCs w:val="24"/>
            <w:lang w:eastAsia="en-US"/>
          </w:rPr>
          <w:br/>
          <w:t>ΜΕΓΑΛΟΜΥΣΤΑΚΑΣ Α. , σελ.</w:t>
        </w:r>
        <w:r w:rsidRPr="00EC0F86">
          <w:rPr>
            <w:rFonts w:eastAsia="Times New Roman"/>
            <w:szCs w:val="24"/>
            <w:lang w:eastAsia="en-US"/>
          </w:rPr>
          <w:br/>
          <w:t>ΜΗΤΣΟΤΑΚΗΣ Κ. , σελ.</w:t>
        </w:r>
        <w:r w:rsidRPr="00EC0F86">
          <w:rPr>
            <w:rFonts w:eastAsia="Times New Roman"/>
            <w:szCs w:val="24"/>
            <w:lang w:eastAsia="en-US"/>
          </w:rPr>
          <w:br/>
          <w:t>ΜΟΥΜΟΥΛΙΔΗΣ Θ. , σελ.</w:t>
        </w:r>
        <w:r w:rsidRPr="00EC0F86">
          <w:rPr>
            <w:rFonts w:eastAsia="Times New Roman"/>
            <w:szCs w:val="24"/>
            <w:lang w:eastAsia="en-US"/>
          </w:rPr>
          <w:br/>
          <w:t>ΜΠΑΡΓΙΩΤΑΣ Κ. , σελ.</w:t>
        </w:r>
        <w:r w:rsidRPr="00EC0F86">
          <w:rPr>
            <w:rFonts w:eastAsia="Times New Roman"/>
            <w:szCs w:val="24"/>
            <w:lang w:eastAsia="en-US"/>
          </w:rPr>
          <w:br/>
          <w:t>ΝΤΖΙΜΑΝΗΣ Γ. , σελ.</w:t>
        </w:r>
        <w:r w:rsidRPr="00EC0F86">
          <w:rPr>
            <w:rFonts w:eastAsia="Times New Roman"/>
            <w:szCs w:val="24"/>
            <w:lang w:eastAsia="en-US"/>
          </w:rPr>
          <w:br/>
          <w:t>ΞΥΔΑΚΗΣ Ν. , σελ.</w:t>
        </w:r>
        <w:r w:rsidRPr="00EC0F86">
          <w:rPr>
            <w:rFonts w:eastAsia="Times New Roman"/>
            <w:szCs w:val="24"/>
            <w:lang w:eastAsia="en-US"/>
          </w:rPr>
          <w:br/>
          <w:t>ΠΑΝΑΓΙΩΤΑΡΟΣ Η. , σελ.</w:t>
        </w:r>
        <w:r w:rsidRPr="00EC0F86">
          <w:rPr>
            <w:rFonts w:eastAsia="Times New Roman"/>
            <w:szCs w:val="24"/>
            <w:lang w:eastAsia="en-US"/>
          </w:rPr>
          <w:br/>
          <w:t>ΠΑΠΑΗΛΙΟΥ Γ. , σελ.</w:t>
        </w:r>
        <w:r w:rsidRPr="00EC0F86">
          <w:rPr>
            <w:rFonts w:eastAsia="Times New Roman"/>
            <w:szCs w:val="24"/>
            <w:lang w:eastAsia="en-US"/>
          </w:rPr>
          <w:br/>
          <w:t>ΠΑΠΑΧΡΙΣΤΟΠΟΥΛΟΣ Α. , σελ.</w:t>
        </w:r>
        <w:r w:rsidRPr="00EC0F86">
          <w:rPr>
            <w:rFonts w:eastAsia="Times New Roman"/>
            <w:szCs w:val="24"/>
            <w:lang w:eastAsia="en-US"/>
          </w:rPr>
          <w:br/>
          <w:t>ΣΑΧΙΝΙΔΗΣ Ι. , σελ.</w:t>
        </w:r>
        <w:r w:rsidRPr="00EC0F86">
          <w:rPr>
            <w:rFonts w:eastAsia="Times New Roman"/>
            <w:szCs w:val="24"/>
            <w:lang w:eastAsia="en-US"/>
          </w:rPr>
          <w:br/>
          <w:t>ΣΕΒΑΣΤΑΚΗΣ Δ. , σελ.</w:t>
        </w:r>
        <w:r w:rsidRPr="00EC0F86">
          <w:rPr>
            <w:rFonts w:eastAsia="Times New Roman"/>
            <w:szCs w:val="24"/>
            <w:lang w:eastAsia="en-US"/>
          </w:rPr>
          <w:br/>
          <w:t>ΣΕΛΤΣΑΣ Κ. , σελ.</w:t>
        </w:r>
        <w:r w:rsidRPr="00EC0F86">
          <w:rPr>
            <w:rFonts w:eastAsia="Times New Roman"/>
            <w:szCs w:val="24"/>
            <w:lang w:eastAsia="en-US"/>
          </w:rPr>
          <w:br/>
          <w:t>ΣΗΦΑΚΗΣ Ι. , σελ.</w:t>
        </w:r>
        <w:r w:rsidRPr="00EC0F86">
          <w:rPr>
            <w:rFonts w:eastAsia="Times New Roman"/>
            <w:szCs w:val="24"/>
            <w:lang w:eastAsia="en-US"/>
          </w:rPr>
          <w:br/>
          <w:t>ΣΚΡΕΚΑΣ Κ. , σελ.</w:t>
        </w:r>
        <w:r w:rsidRPr="00EC0F86">
          <w:rPr>
            <w:rFonts w:eastAsia="Times New Roman"/>
            <w:szCs w:val="24"/>
            <w:lang w:eastAsia="en-US"/>
          </w:rPr>
          <w:br/>
          <w:t>ΣΤΑΘΑΚΗΣ Γ. , σελ.</w:t>
        </w:r>
        <w:r w:rsidRPr="00EC0F86">
          <w:rPr>
            <w:rFonts w:eastAsia="Times New Roman"/>
            <w:szCs w:val="24"/>
            <w:lang w:eastAsia="en-US"/>
          </w:rPr>
          <w:br/>
          <w:t>ΣΤΥΛΙΟΣ Γ. , σελ.</w:t>
        </w:r>
        <w:r w:rsidRPr="00EC0F86">
          <w:rPr>
            <w:rFonts w:eastAsia="Times New Roman"/>
            <w:szCs w:val="24"/>
            <w:lang w:eastAsia="en-US"/>
          </w:rPr>
          <w:br/>
          <w:t>ΣΥΝΤΥΧΑΚΗΣ Ε. , σελ.</w:t>
        </w:r>
        <w:r w:rsidRPr="00EC0F86">
          <w:rPr>
            <w:rFonts w:eastAsia="Times New Roman"/>
            <w:szCs w:val="24"/>
            <w:lang w:eastAsia="en-US"/>
          </w:rPr>
          <w:br/>
          <w:t>ΤΡΙΑΝΤΑΦΥΛΛΟΥ Μ. , σελ.</w:t>
        </w:r>
        <w:r w:rsidRPr="00EC0F86">
          <w:rPr>
            <w:rFonts w:eastAsia="Times New Roman"/>
            <w:szCs w:val="24"/>
            <w:lang w:eastAsia="en-US"/>
          </w:rPr>
          <w:br/>
          <w:t>ΦΑΜΕΛΛΟΣ Σ. , σελ.</w:t>
        </w:r>
        <w:r w:rsidRPr="00EC0F86">
          <w:rPr>
            <w:rFonts w:eastAsia="Times New Roman"/>
            <w:szCs w:val="24"/>
            <w:lang w:eastAsia="en-US"/>
          </w:rPr>
          <w:br/>
          <w:t>ΧΑΤΖΗΔΑΚΗΣ Κ. , σελ.</w:t>
        </w:r>
        <w:r w:rsidRPr="00EC0F86">
          <w:rPr>
            <w:rFonts w:eastAsia="Times New Roman"/>
            <w:szCs w:val="24"/>
            <w:lang w:eastAsia="en-US"/>
          </w:rPr>
          <w:br/>
        </w:r>
        <w:r w:rsidRPr="00EC0F86">
          <w:rPr>
            <w:rFonts w:eastAsia="Times New Roman"/>
            <w:szCs w:val="24"/>
            <w:lang w:eastAsia="en-US"/>
          </w:rPr>
          <w:br/>
          <w:t>ΠΑΡΕΜΒΑΣΕΙΣ:</w:t>
        </w:r>
        <w:r w:rsidRPr="00EC0F86">
          <w:rPr>
            <w:rFonts w:eastAsia="Times New Roman"/>
            <w:szCs w:val="24"/>
            <w:lang w:eastAsia="en-US"/>
          </w:rPr>
          <w:br/>
          <w:t>ΑΝΤΩΝΙΑΔΗΣ Ι. , σελ.</w:t>
        </w:r>
        <w:r w:rsidRPr="00EC0F86">
          <w:rPr>
            <w:rFonts w:eastAsia="Times New Roman"/>
            <w:szCs w:val="24"/>
            <w:lang w:eastAsia="en-US"/>
          </w:rPr>
          <w:br/>
          <w:t>ΔΕΝΔΙΑΣ Ν. , σελ.</w:t>
        </w:r>
        <w:r w:rsidRPr="00EC0F86">
          <w:rPr>
            <w:rFonts w:eastAsia="Times New Roman"/>
            <w:szCs w:val="24"/>
            <w:lang w:eastAsia="en-US"/>
          </w:rPr>
          <w:br/>
          <w:t>ΘΕΩΝΑΣ Ι. , σελ.</w:t>
        </w:r>
        <w:r w:rsidRPr="00EC0F86">
          <w:rPr>
            <w:rFonts w:eastAsia="Times New Roman"/>
            <w:szCs w:val="24"/>
            <w:lang w:eastAsia="en-US"/>
          </w:rPr>
          <w:br/>
          <w:t>ΤΑΣΟΥΛΑΣ Κ. , σελ.</w:t>
        </w:r>
        <w:r w:rsidRPr="00EC0F86">
          <w:rPr>
            <w:rFonts w:eastAsia="Times New Roman"/>
            <w:szCs w:val="24"/>
            <w:lang w:eastAsia="en-US"/>
          </w:rPr>
          <w:br/>
        </w:r>
        <w:bookmarkStart w:id="31" w:name="_GoBack"/>
        <w:bookmarkEnd w:id="31"/>
      </w:ins>
    </w:p>
    <w:p w14:paraId="30BDBC10" w14:textId="69BBA233"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30BDBC11"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Ι</w:t>
      </w:r>
      <w:r>
        <w:rPr>
          <w:rFonts w:eastAsia="Times New Roman" w:cs="Times New Roman"/>
          <w:szCs w:val="24"/>
        </w:rPr>
        <w:t>Ζ΄ ΠΕΡΙΟΔΟΣ</w:t>
      </w:r>
    </w:p>
    <w:p w14:paraId="30BDBC12"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0BDBC13"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30BDBC14"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ΣΥΝΕΔΡΙΑΣΗ ΡΓ΄</w:t>
      </w:r>
    </w:p>
    <w:p w14:paraId="30BDBC15"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Τετάρτη 25 Απριλίου 2018</w:t>
      </w:r>
    </w:p>
    <w:p w14:paraId="30BDBC1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25 Απριλίου 2018, ημέρα Τετάρτη και ώρα 10.12΄</w:t>
      </w:r>
      <w:r w:rsidRPr="00716CE4">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συνήλθε </w:t>
      </w:r>
      <w:r>
        <w:rPr>
          <w:rFonts w:eastAsia="Times New Roman" w:cs="Times New Roman"/>
          <w:szCs w:val="24"/>
        </w:rPr>
        <w:t xml:space="preserve">στην Αίθουσα της Γερουσίας του Βουλευτηρίου </w:t>
      </w:r>
      <w:r>
        <w:rPr>
          <w:rFonts w:eastAsia="Times New Roman" w:cs="Times New Roman"/>
          <w:szCs w:val="24"/>
        </w:rPr>
        <w:t xml:space="preserve">η Βουλή σε ολομέλεια για να συνεδριάσει υπό την προεδρία του Ε΄ Αντιπροέδρου αυτής κ. </w:t>
      </w:r>
      <w:r w:rsidRPr="005D0793">
        <w:rPr>
          <w:rFonts w:eastAsia="Times New Roman" w:cs="Times New Roman"/>
          <w:b/>
          <w:szCs w:val="24"/>
        </w:rPr>
        <w:t>ΔΗΜΗΤΡΙΟΥ ΚΡΕΜΑΣΤΙΝΟΥ</w:t>
      </w:r>
      <w:r>
        <w:rPr>
          <w:rFonts w:eastAsia="Times New Roman" w:cs="Times New Roman"/>
          <w:szCs w:val="24"/>
        </w:rPr>
        <w:t>.</w:t>
      </w:r>
    </w:p>
    <w:p w14:paraId="30BDBC1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w:t>
      </w:r>
      <w:r>
        <w:rPr>
          <w:rFonts w:eastAsia="Times New Roman" w:cs="Times New Roman"/>
          <w:b/>
          <w:szCs w:val="24"/>
        </w:rPr>
        <w:t xml:space="preserve"> (Δημήτριος Κρεμαστινός):</w:t>
      </w:r>
      <w:r>
        <w:rPr>
          <w:rFonts w:eastAsia="Times New Roman" w:cs="Times New Roman"/>
          <w:szCs w:val="24"/>
        </w:rPr>
        <w:t xml:space="preserve"> Κυρίες και κύριοι συνάδελφοι, αρχίζει η συνεδρίαση.</w:t>
      </w:r>
    </w:p>
    <w:p w14:paraId="30BDBC1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πίκαιρων </w:t>
      </w:r>
      <w:r>
        <w:rPr>
          <w:rFonts w:eastAsia="Times New Roman" w:cs="Times New Roman"/>
          <w:szCs w:val="24"/>
        </w:rPr>
        <w:t>ε</w:t>
      </w:r>
      <w:r>
        <w:rPr>
          <w:rFonts w:eastAsia="Times New Roman" w:cs="Times New Roman"/>
          <w:szCs w:val="24"/>
        </w:rPr>
        <w:t>ρω</w:t>
      </w:r>
      <w:r>
        <w:rPr>
          <w:rFonts w:eastAsia="Times New Roman" w:cs="Times New Roman"/>
          <w:szCs w:val="24"/>
        </w:rPr>
        <w:t>τήσεων της Πέμπτης 26 Απριλίου 2018.</w:t>
      </w:r>
    </w:p>
    <w:p w14:paraId="30BDBC1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 ΕΠΙΚΑΙΡΕΣ ΕΡΩΤΗΣΕΙΣ Πρώτου Κύκλου (Άρθρο 130 παράγραφοι 2 και 3 του Κανονισμού της Βουλής)</w:t>
      </w:r>
    </w:p>
    <w:p w14:paraId="30BDBC1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1. Η με αριθμό 1534/23-4-2018 επίκαιρη ερώτηση της 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Χρυσούλας </w:t>
      </w:r>
      <w:proofErr w:type="spellStart"/>
      <w:r>
        <w:rPr>
          <w:rFonts w:eastAsia="Times New Roman" w:cs="Times New Roman"/>
          <w:szCs w:val="24"/>
        </w:rPr>
        <w:t>Κ</w:t>
      </w:r>
      <w:r>
        <w:rPr>
          <w:rFonts w:eastAsia="Times New Roman" w:cs="Times New Roman"/>
          <w:szCs w:val="24"/>
        </w:rPr>
        <w:t>ατσαβριά</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Αγροτικής Ανάπτυξης και Τροφίμων, με θέμα: «Αναβάθμιση του Κέντρου Ζωικών Γενετικών Πόρων Καρδίτσας».</w:t>
      </w:r>
    </w:p>
    <w:p w14:paraId="30BDBC1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2. Η με αριθμό 1541/24-4-2018 επίκαιρη ερώτηση του Βουλευτή Α΄ Θεσσαλονίκης της Νέας Δημοκρατίας κ. Σταύρου Καλαφά</w:t>
      </w:r>
      <w:r>
        <w:rPr>
          <w:rFonts w:eastAsia="Times New Roman" w:cs="Times New Roman"/>
          <w:szCs w:val="24"/>
        </w:rPr>
        <w:t>τη προς τον Υπουργό Εξωτερικών, με θέμα: «Η θέση της Ελλάδας αναφορικά με τη διαμόρφωση του νέου Πολυετούς Δημοσιονομικού Πλαισίου της ΕΕ».</w:t>
      </w:r>
    </w:p>
    <w:p w14:paraId="30BDBC1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3. Η με αριθμό 1551/24-4-2018 επίκαιρη ερώτηση του Βουλευτή Ηρακλείου της Δημοκρατικής Συμπαράταξης ΠΑΣΟΚ – ΔΗΜΑΡ κ.</w:t>
      </w:r>
      <w:r>
        <w:rPr>
          <w:rFonts w:eastAsia="Times New Roman" w:cs="Times New Roman"/>
          <w:szCs w:val="24"/>
        </w:rPr>
        <w:t xml:space="preserve">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«Μέτρα και δράσεις για την αντιμετώπιση της λειψυδρίας - ξηρασίας».  </w:t>
      </w:r>
    </w:p>
    <w:p w14:paraId="30BDBC1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4. Η με αριθμό 1529/19-4-2018 επίκαιρη ερώτηση του Βουλευτή Πέλλας του Λαϊκού Συνδέσμου – Χρυσή Αυγή κ.</w:t>
      </w:r>
      <w:r>
        <w:rPr>
          <w:rFonts w:eastAsia="Times New Roman" w:cs="Times New Roman"/>
          <w:szCs w:val="24"/>
        </w:rPr>
        <w:t xml:space="preserve"> Ιωάννη </w:t>
      </w:r>
      <w:proofErr w:type="spellStart"/>
      <w:r>
        <w:rPr>
          <w:rFonts w:eastAsia="Times New Roman" w:cs="Times New Roman"/>
          <w:szCs w:val="24"/>
        </w:rPr>
        <w:t>Σαχινίδη</w:t>
      </w:r>
      <w:proofErr w:type="spellEnd"/>
      <w:r>
        <w:rPr>
          <w:rFonts w:eastAsia="Times New Roman" w:cs="Times New Roman"/>
          <w:szCs w:val="24"/>
        </w:rPr>
        <w:t xml:space="preserve"> προς τον Υπουργό Αγροτικής Ανάπτυξης και Τροφίμων, με θέμα: «Συνεχίζουν να παραμένουν απλήρωτοι οι </w:t>
      </w:r>
      <w:proofErr w:type="spellStart"/>
      <w:r>
        <w:rPr>
          <w:rFonts w:eastAsia="Times New Roman" w:cs="Times New Roman"/>
          <w:szCs w:val="24"/>
        </w:rPr>
        <w:t>τευτλοπαραγωγοί</w:t>
      </w:r>
      <w:proofErr w:type="spellEnd"/>
      <w:r>
        <w:rPr>
          <w:rFonts w:eastAsia="Times New Roman" w:cs="Times New Roman"/>
          <w:szCs w:val="24"/>
        </w:rPr>
        <w:t>».</w:t>
      </w:r>
    </w:p>
    <w:p w14:paraId="30BDBC1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5. Η με αριθμό 1548/24-4-2018 επίκαιρη ερώτηση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 Νικολά</w:t>
      </w:r>
      <w:r>
        <w:rPr>
          <w:rFonts w:eastAsia="Times New Roman" w:cs="Times New Roman"/>
          <w:szCs w:val="24"/>
        </w:rPr>
        <w:t xml:space="preserve">ου Μωραΐτη προς τον Υπουργό Εσωτερικών, με θέμα: «Για την </w:t>
      </w:r>
      <w:r>
        <w:rPr>
          <w:rFonts w:eastAsia="Times New Roman" w:cs="Times New Roman"/>
          <w:szCs w:val="24"/>
        </w:rPr>
        <w:t>κ</w:t>
      </w:r>
      <w:r>
        <w:rPr>
          <w:rFonts w:eastAsia="Times New Roman" w:cs="Times New Roman"/>
          <w:szCs w:val="24"/>
        </w:rPr>
        <w:t xml:space="preserve">ατολίσθηση – </w:t>
      </w:r>
      <w:r>
        <w:rPr>
          <w:rFonts w:eastAsia="Times New Roman" w:cs="Times New Roman"/>
          <w:szCs w:val="24"/>
        </w:rPr>
        <w:t>κ</w:t>
      </w:r>
      <w:r>
        <w:rPr>
          <w:rFonts w:eastAsia="Times New Roman" w:cs="Times New Roman"/>
          <w:szCs w:val="24"/>
        </w:rPr>
        <w:t xml:space="preserve">αθίζηση – </w:t>
      </w:r>
      <w:r>
        <w:rPr>
          <w:rFonts w:eastAsia="Times New Roman" w:cs="Times New Roman"/>
          <w:szCs w:val="24"/>
        </w:rPr>
        <w:t>μ</w:t>
      </w:r>
      <w:r>
        <w:rPr>
          <w:rFonts w:eastAsia="Times New Roman" w:cs="Times New Roman"/>
          <w:szCs w:val="24"/>
        </w:rPr>
        <w:t xml:space="preserve">ετατόπιση εδάφους στην </w:t>
      </w:r>
      <w:proofErr w:type="spellStart"/>
      <w:r>
        <w:rPr>
          <w:rFonts w:eastAsia="Times New Roman" w:cs="Times New Roman"/>
          <w:szCs w:val="24"/>
        </w:rPr>
        <w:t>Κρυοπηγή</w:t>
      </w:r>
      <w:proofErr w:type="spellEnd"/>
      <w:r>
        <w:rPr>
          <w:rFonts w:eastAsia="Times New Roman" w:cs="Times New Roman"/>
          <w:szCs w:val="24"/>
        </w:rPr>
        <w:t xml:space="preserve"> Πρέβεζας».</w:t>
      </w:r>
    </w:p>
    <w:p w14:paraId="30BDBC1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6. Η με αριθμό 1532/20-4-2018 επίκαιρη ερώτηση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την Υπουργό Εργασίας, Κοινωνικής Ασφάλισης και Κοινωνικής Αλληλεγγύης, σχετικά με τις οφειλές προς το ΙΚΑ/ΕΦΚΑ.</w:t>
      </w:r>
    </w:p>
    <w:p w14:paraId="30BDBC2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7. Η με αριθμό 1526/19-4-2018 επίκαιρη ερώτηση του Ζ΄ Αντιπροέδρου της Βουλής και Βουλευτή Α</w:t>
      </w:r>
      <w:r>
        <w:rPr>
          <w:rFonts w:eastAsia="Times New Roman" w:cs="Times New Roman"/>
          <w:szCs w:val="24"/>
        </w:rPr>
        <w:t>΄ Αθηνών του Ποταμιού κ. Σπυρίδωνος Λυκούδη προς την Υπουργό Πολιτισμού και Αθλητισμού, με θέμα: «Εικόνα εγκατάλειψης παρουσιάζουν ιστορικά κτήρια στο κέντρο της Αθήνας».</w:t>
      </w:r>
    </w:p>
    <w:p w14:paraId="30BDBC2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(Άρθρο 130 παράγραφοι 2 και 3 του Κανονισμού τ</w:t>
      </w:r>
      <w:r>
        <w:rPr>
          <w:rFonts w:eastAsia="Times New Roman" w:cs="Times New Roman"/>
          <w:szCs w:val="24"/>
        </w:rPr>
        <w:t>ης Βουλής)</w:t>
      </w:r>
    </w:p>
    <w:p w14:paraId="30BDBC2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1. Η με αριθμό 1542/24-4-2018 επίκαιρη ερώτηση της Βουλευτού Σερρών της Νέας Δημοκρατίας κ</w:t>
      </w:r>
      <w:r>
        <w:rPr>
          <w:rFonts w:eastAsia="Times New Roman" w:cs="Times New Roman"/>
          <w:szCs w:val="24"/>
        </w:rPr>
        <w:t>.</w:t>
      </w:r>
      <w:r>
        <w:rPr>
          <w:rFonts w:eastAsia="Times New Roman" w:cs="Times New Roman"/>
          <w:szCs w:val="24"/>
        </w:rPr>
        <w:t xml:space="preserve"> Φωτεινής Αραμπατζή προς τον Υπουργό Αγροτικής Ανάπτυξης και Τροφίμων, με θέμα: «Πρωτόγνωρη κρίση στην ελληνική </w:t>
      </w:r>
      <w:proofErr w:type="spellStart"/>
      <w:r>
        <w:rPr>
          <w:rFonts w:eastAsia="Times New Roman" w:cs="Times New Roman"/>
          <w:szCs w:val="24"/>
        </w:rPr>
        <w:t>αιγοπροβατοτροφία</w:t>
      </w:r>
      <w:proofErr w:type="spellEnd"/>
      <w:r>
        <w:rPr>
          <w:rFonts w:eastAsia="Times New Roman" w:cs="Times New Roman"/>
          <w:szCs w:val="24"/>
        </w:rPr>
        <w:t>».</w:t>
      </w:r>
    </w:p>
    <w:p w14:paraId="30BDBC2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2. Η με αριθμό 1549/24</w:t>
      </w:r>
      <w:r>
        <w:rPr>
          <w:rFonts w:eastAsia="Times New Roman" w:cs="Times New Roman"/>
          <w:szCs w:val="24"/>
        </w:rPr>
        <w:t>-4-2018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 Συντυχάκη προς τον Υπουργό Εσωτερικών, με θέμα: «Χωρίς προσωπικό διάφορες κρίσιμες και νευραλγικές υπηρεσίες του Δήμου Ικαρίας».</w:t>
      </w:r>
    </w:p>
    <w:p w14:paraId="30BDBC2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3. Η με αριθμό 1527/19-4-2018 </w:t>
      </w:r>
      <w:r>
        <w:rPr>
          <w:rFonts w:eastAsia="Times New Roman" w:cs="Times New Roman"/>
          <w:szCs w:val="24"/>
        </w:rPr>
        <w:t xml:space="preserve">επίκαιρη ερώτηση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την Υπουργό Πολιτισμού και Αθλητισμού, με θέμα: «Εκτός ποδηλατοδρομίου οι αθλητές μας στο ΟΑΚΑ».</w:t>
      </w:r>
    </w:p>
    <w:p w14:paraId="30BDBC2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4. Η με αριθμό 1530/20-4-2018 επίκαιρη ερώτηση του Βουλευτή Αττικής του Ποταμιού κ.</w:t>
      </w:r>
      <w:r>
        <w:rPr>
          <w:rFonts w:eastAsia="Times New Roman" w:cs="Times New Roman"/>
          <w:szCs w:val="24"/>
        </w:rPr>
        <w:t xml:space="preserve"> Γεωργίου </w:t>
      </w:r>
      <w:proofErr w:type="spellStart"/>
      <w:r>
        <w:rPr>
          <w:rFonts w:eastAsia="Times New Roman" w:cs="Times New Roman"/>
          <w:szCs w:val="24"/>
        </w:rPr>
        <w:t>Μαυρωτά</w:t>
      </w:r>
      <w:proofErr w:type="spellEnd"/>
      <w:r>
        <w:rPr>
          <w:rFonts w:eastAsia="Times New Roman" w:cs="Times New Roman"/>
          <w:szCs w:val="24"/>
        </w:rPr>
        <w:t xml:space="preserve"> προς την Υπουργό Διοικητικής Ανασυγκρότησης, με θέμα: «Σοβαρά ερωτηματικά εγείρονται σχετικά με τον διαγωνισμό της Προκήρυξης 3Κ/2018 ΑΣΕΠ».</w:t>
      </w:r>
    </w:p>
    <w:p w14:paraId="30BDBC2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5. Η με αριθμό 1531/20-4-2018 επίκαιρη ερώτηση του Ανεξάρτητου Βουλευτή Β΄ Αθηνών κ. Ευσταθίου (Σ</w:t>
      </w:r>
      <w:r>
        <w:rPr>
          <w:rFonts w:eastAsia="Times New Roman" w:cs="Times New Roman"/>
          <w:szCs w:val="24"/>
        </w:rPr>
        <w:t xml:space="preserve">τάθη)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cs="Times New Roman"/>
          <w:szCs w:val="24"/>
        </w:rPr>
        <w:t>γιαλαντζί</w:t>
      </w:r>
      <w:proofErr w:type="spellEnd"/>
      <w:r>
        <w:rPr>
          <w:rFonts w:eastAsia="Times New Roman" w:cs="Times New Roman"/>
          <w:szCs w:val="24"/>
        </w:rPr>
        <w:t xml:space="preserve"> επαναστάτες».</w:t>
      </w:r>
    </w:p>
    <w:p w14:paraId="30BDBC2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6. Η με αριθμό 1495/16-4-2018 επίκαιρη ερώτηση του Βουλευτή Σερρών της Δημοκρατικής Συμπαράταξης ΠΑΣΟΚ –</w:t>
      </w:r>
      <w:r>
        <w:rPr>
          <w:rFonts w:eastAsia="Times New Roman" w:cs="Times New Roman"/>
          <w:szCs w:val="24"/>
        </w:rPr>
        <w:t xml:space="preserve"> ΔΗΜΑΡ κ. Μιχαήλ Τζελέπη προς τον Υπουργό Υποδομών και Μεταφορών, με θέμα: «Η δημιουργία τριών νέων σταθμών διοδίων </w:t>
      </w:r>
      <w:r>
        <w:rPr>
          <w:rFonts w:eastAsia="Times New Roman" w:cs="Times New Roman"/>
          <w:szCs w:val="24"/>
        </w:rPr>
        <w:lastRenderedPageBreak/>
        <w:t xml:space="preserve">στον </w:t>
      </w:r>
      <w:r>
        <w:rPr>
          <w:rFonts w:eastAsia="Times New Roman" w:cs="Times New Roman"/>
          <w:szCs w:val="24"/>
        </w:rPr>
        <w:t>ο</w:t>
      </w:r>
      <w:r>
        <w:rPr>
          <w:rFonts w:eastAsia="Times New Roman" w:cs="Times New Roman"/>
          <w:szCs w:val="24"/>
        </w:rPr>
        <w:t>δικό άξονα Προμαχώνας Σερρών - Λιμάνι Θεσσαλονίκης είναι καταστροφική για τον Νομό Σερρών».</w:t>
      </w:r>
    </w:p>
    <w:p w14:paraId="30BDBC2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7. Η με αριθμό 1513/17-4-2018 επίκαιρη ερώ</w:t>
      </w:r>
      <w:r>
        <w:rPr>
          <w:rFonts w:eastAsia="Times New Roman" w:cs="Times New Roman"/>
          <w:szCs w:val="24"/>
        </w:rPr>
        <w:t>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w:t>
      </w:r>
      <w:proofErr w:type="spellStart"/>
      <w:r>
        <w:rPr>
          <w:rFonts w:eastAsia="Times New Roman" w:cs="Times New Roman"/>
          <w:szCs w:val="24"/>
        </w:rPr>
        <w:t>Κατσώτη</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«Απλήρωτοι εργαζόμενοι στην εταιρεία παραγωγής κτηνιατρικών φαρμάκων “PROVET”». </w:t>
      </w:r>
    </w:p>
    <w:p w14:paraId="30BDBC2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8. Η με </w:t>
      </w:r>
      <w:r>
        <w:rPr>
          <w:rFonts w:eastAsia="Times New Roman" w:cs="Times New Roman"/>
          <w:szCs w:val="24"/>
        </w:rPr>
        <w:t xml:space="preserve">αριθμό 1392/26-3-2018 επίκαιρη ερώτηση της Βουλευτού Γρεβενών του Συνασπισμού Ριζοσπαστικής Αριστεράς κ. 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«Επανασύσταση του γραφείου του Σώματος Επιθεωρητών</w:t>
      </w:r>
      <w:r>
        <w:rPr>
          <w:rFonts w:eastAsia="Times New Roman" w:cs="Times New Roman"/>
          <w:szCs w:val="24"/>
        </w:rPr>
        <w:t xml:space="preserve"> Εργασίας (ΣΕΠΕ)».</w:t>
      </w:r>
    </w:p>
    <w:p w14:paraId="30BDBC2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9. Η με αριθμό 1333/19-3-2018 επίκαιρη ερώτηση του Βουλευτή Γρεβενών του Συνασπισμού Ριζοσπαστικής Αριστεράς κ. Χρήστου </w:t>
      </w:r>
      <w:proofErr w:type="spellStart"/>
      <w:r>
        <w:rPr>
          <w:rFonts w:eastAsia="Times New Roman" w:cs="Times New Roman"/>
          <w:szCs w:val="24"/>
        </w:rPr>
        <w:t>Μπγιάλα</w:t>
      </w:r>
      <w:proofErr w:type="spellEnd"/>
      <w:r>
        <w:rPr>
          <w:rFonts w:eastAsia="Times New Roman" w:cs="Times New Roman"/>
          <w:szCs w:val="24"/>
        </w:rPr>
        <w:t xml:space="preserve"> προς την Υπουργό Εργασίας, Κοινωνικής Ασφάλισης και Κοινωνικής Αλληλεγγύης, με θέμα: «Ασφάλιση με </w:t>
      </w:r>
      <w:proofErr w:type="spellStart"/>
      <w:r>
        <w:rPr>
          <w:rFonts w:eastAsia="Times New Roman" w:cs="Times New Roman"/>
          <w:szCs w:val="24"/>
        </w:rPr>
        <w:t>εργόσημο</w:t>
      </w:r>
      <w:proofErr w:type="spellEnd"/>
      <w:r>
        <w:rPr>
          <w:rFonts w:eastAsia="Times New Roman" w:cs="Times New Roman"/>
          <w:szCs w:val="24"/>
        </w:rPr>
        <w:t xml:space="preserve"> σε</w:t>
      </w:r>
      <w:r>
        <w:rPr>
          <w:rFonts w:eastAsia="Times New Roman" w:cs="Times New Roman"/>
          <w:szCs w:val="24"/>
        </w:rPr>
        <w:t xml:space="preserve"> χειριστές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οδηγούς αγροτικών μηχανημάτων».</w:t>
      </w:r>
    </w:p>
    <w:p w14:paraId="30BDBC2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10. Η με αριθμό 1149/26-2-2018 επίκαιρη ερώτηση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Ιωάννη Λαγού προς τον Υπουργό Εσωτερικών, με θέμα: «Γνωστή από παρακρατικό </w:t>
      </w:r>
      <w:proofErr w:type="spellStart"/>
      <w:r>
        <w:rPr>
          <w:rFonts w:eastAsia="Times New Roman" w:cs="Times New Roman"/>
          <w:szCs w:val="24"/>
        </w:rPr>
        <w:t>ιστότοπο</w:t>
      </w:r>
      <w:proofErr w:type="spellEnd"/>
      <w:r>
        <w:rPr>
          <w:rFonts w:eastAsia="Times New Roman" w:cs="Times New Roman"/>
          <w:szCs w:val="24"/>
        </w:rPr>
        <w:t xml:space="preserve"> έγινε η πρωτοφανή</w:t>
      </w:r>
      <w:r>
        <w:rPr>
          <w:rFonts w:eastAsia="Times New Roman" w:cs="Times New Roman"/>
          <w:szCs w:val="24"/>
        </w:rPr>
        <w:t>ς επίθεση στο Α.Τ. Καισαριανής».</w:t>
      </w:r>
    </w:p>
    <w:p w14:paraId="30BDBC2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11. Η με αριθμό 1151/26-2-2018 επίκαιρη ερώτηση του Βουλευτή Κιλκίς του Λαϊκού Συνδέσμου - Χρυσή Αυγή κ. Χρήστου Χατζησάββα προς τον Υπουργό Εσωτερικών, με θέμα: «Ερωτήματα σχετικώς με την υπόθεση πράκτορα βάσει αποκαλύψεων</w:t>
      </w:r>
      <w:r>
        <w:rPr>
          <w:rFonts w:eastAsia="Times New Roman" w:cs="Times New Roman"/>
          <w:szCs w:val="24"/>
        </w:rPr>
        <w:t xml:space="preserve"> του Π. Καμμένου».</w:t>
      </w:r>
    </w:p>
    <w:p w14:paraId="30BDBC2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ΑΝΑΦΟΡΕΣ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ΕΡΩΤΗΣΕΙΣ (Άρθρο 130 παράγραφος 5 του Κανονισμού της Βουλής)</w:t>
      </w:r>
    </w:p>
    <w:p w14:paraId="30BDBC2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1. Η με αριθμό 3478/13-2-2018 ερώτηση του Δ΄ Αντιπροέδρου της Βουλής και Βουλευτή Α΄ Αθηνών της Νέας Δημοκρατίας κ. Νικήτα Κακλαμάνη προς την Υπουργό Πολιτισμού και </w:t>
      </w:r>
      <w:r>
        <w:rPr>
          <w:rFonts w:eastAsia="Times New Roman" w:cs="Times New Roman"/>
          <w:szCs w:val="24"/>
        </w:rPr>
        <w:t>Αθλητισμού, με θέμα: «Τι μέλλει γενέσθαι με το Θεατρικό Μουσείο;».</w:t>
      </w:r>
    </w:p>
    <w:p w14:paraId="30BDBC2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2. Η με αριθμό 3719/207/22-2-2018 ερώτηση και αίτηση κατάθεσης εγγράφων του Βουλευτή Ηλείας της Δημοκρατικής Συμπαράταξης ΠΑΣΟΚ – ΔΗΜΑΡ κ. Ιωάννη Κουτσούκου προς την Υπουργό Εργασίας, Κοινω</w:t>
      </w:r>
      <w:r>
        <w:rPr>
          <w:rFonts w:eastAsia="Times New Roman" w:cs="Times New Roman"/>
          <w:szCs w:val="24"/>
        </w:rPr>
        <w:t xml:space="preserve">νικής Ασφάλισης και Κοινωνικής Αλληλεγγύης, με θέμα: «Στοιχεία από την πορεία εφαρμογής του </w:t>
      </w:r>
      <w:r>
        <w:rPr>
          <w:rFonts w:eastAsia="Times New Roman" w:cs="Times New Roman"/>
          <w:szCs w:val="24"/>
        </w:rPr>
        <w:t>ν</w:t>
      </w:r>
      <w:r>
        <w:rPr>
          <w:rFonts w:eastAsia="Times New Roman" w:cs="Times New Roman"/>
          <w:szCs w:val="24"/>
        </w:rPr>
        <w:t>.4387/2016 (</w:t>
      </w:r>
      <w:r>
        <w:rPr>
          <w:rFonts w:eastAsia="Times New Roman" w:cs="Times New Roman"/>
          <w:szCs w:val="24"/>
        </w:rPr>
        <w:t>ν</w:t>
      </w:r>
      <w:r>
        <w:rPr>
          <w:rFonts w:eastAsia="Times New Roman" w:cs="Times New Roman"/>
          <w:szCs w:val="24"/>
        </w:rPr>
        <w:t xml:space="preserve">όμος </w:t>
      </w:r>
      <w:proofErr w:type="spellStart"/>
      <w:r>
        <w:rPr>
          <w:rFonts w:eastAsia="Times New Roman" w:cs="Times New Roman"/>
          <w:szCs w:val="24"/>
        </w:rPr>
        <w:t>Κατρούγκαλου</w:t>
      </w:r>
      <w:proofErr w:type="spellEnd"/>
      <w:r>
        <w:rPr>
          <w:rFonts w:eastAsia="Times New Roman" w:cs="Times New Roman"/>
          <w:szCs w:val="24"/>
        </w:rPr>
        <w:t>)».</w:t>
      </w:r>
    </w:p>
    <w:p w14:paraId="30BDBC3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3. Η με αριθμό 2464/10-1-2018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Αγροτικής Ανάπτυξης και Τροφίμων, με θέμα: «Να προχωρήσει άμεσα η χρηματοδότηση για την εκτροπή του Πλατύ ποταμού για την ενίσχυση </w:t>
      </w:r>
      <w:r>
        <w:rPr>
          <w:rFonts w:eastAsia="Times New Roman" w:cs="Times New Roman"/>
          <w:szCs w:val="24"/>
        </w:rPr>
        <w:t>φ</w:t>
      </w:r>
      <w:r>
        <w:rPr>
          <w:rFonts w:eastAsia="Times New Roman" w:cs="Times New Roman"/>
          <w:szCs w:val="24"/>
        </w:rPr>
        <w:t>ράγματος Φανερωμένης».</w:t>
      </w:r>
    </w:p>
    <w:p w14:paraId="30BDBC3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14:paraId="30BDBC32" w14:textId="77777777" w:rsidR="00E34F2F" w:rsidRDefault="00EC0F86">
      <w:pPr>
        <w:spacing w:line="600" w:lineRule="auto"/>
        <w:ind w:firstLine="720"/>
        <w:contextualSpacing/>
        <w:jc w:val="center"/>
        <w:rPr>
          <w:rFonts w:eastAsia="Times New Roman" w:cs="Times New Roman"/>
          <w:b/>
          <w:szCs w:val="24"/>
        </w:rPr>
      </w:pPr>
      <w:r>
        <w:rPr>
          <w:rFonts w:eastAsia="Times New Roman" w:cs="Times New Roman"/>
          <w:b/>
          <w:szCs w:val="24"/>
        </w:rPr>
        <w:t xml:space="preserve">ΝΟΜΟΘΕΤΙΚΗΣ </w:t>
      </w:r>
      <w:r>
        <w:rPr>
          <w:rFonts w:eastAsia="Times New Roman" w:cs="Times New Roman"/>
          <w:b/>
          <w:szCs w:val="24"/>
        </w:rPr>
        <w:t>ΕΡΓΑΣΙΑΣ</w:t>
      </w:r>
    </w:p>
    <w:p w14:paraId="30BDBC3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Συνέχιση της συζήτησης και ψήφιση επί της αρχής, των άρθρων και του συνόλου του σχεδίου νόμου του Υπουργείου Περιβάλλοντος και Ενέργειας: «Διαρθρωτικά μέτρα </w:t>
      </w:r>
      <w:r>
        <w:rPr>
          <w:rFonts w:eastAsia="Times New Roman" w:cs="Times New Roman"/>
          <w:szCs w:val="24"/>
        </w:rPr>
        <w:lastRenderedPageBreak/>
        <w:t xml:space="preserve">για την πρόσβαση στο λιγνίτη και το περαιτέρω άνοιγμα της </w:t>
      </w:r>
      <w:proofErr w:type="spellStart"/>
      <w:r>
        <w:rPr>
          <w:rFonts w:eastAsia="Times New Roman" w:cs="Times New Roman"/>
          <w:szCs w:val="24"/>
        </w:rPr>
        <w:t>χονδρεμπορικής</w:t>
      </w:r>
      <w:proofErr w:type="spellEnd"/>
      <w:r>
        <w:rPr>
          <w:rFonts w:eastAsia="Times New Roman" w:cs="Times New Roman"/>
          <w:szCs w:val="24"/>
        </w:rPr>
        <w:t xml:space="preserve"> αγοράς ηλεκτρισμο</w:t>
      </w:r>
      <w:r>
        <w:rPr>
          <w:rFonts w:eastAsia="Times New Roman" w:cs="Times New Roman"/>
          <w:szCs w:val="24"/>
        </w:rPr>
        <w:t>ύ και άλλες διατάξεις».</w:t>
      </w:r>
    </w:p>
    <w:p w14:paraId="30BDBC3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Κωνσταντίνος Βλάσης για πέντε λεπτά. </w:t>
      </w:r>
    </w:p>
    <w:p w14:paraId="30BDBC35" w14:textId="77777777" w:rsidR="00E34F2F" w:rsidRDefault="00EC0F86">
      <w:pPr>
        <w:spacing w:line="600" w:lineRule="auto"/>
        <w:ind w:firstLine="720"/>
        <w:contextualSpacing/>
        <w:jc w:val="both"/>
        <w:rPr>
          <w:rFonts w:eastAsia="Times New Roman" w:cs="Times New Roman"/>
          <w:szCs w:val="24"/>
        </w:rPr>
      </w:pPr>
      <w:r w:rsidRPr="004423C5">
        <w:rPr>
          <w:rFonts w:eastAsia="Times New Roman" w:cs="Times New Roman"/>
          <w:b/>
          <w:szCs w:val="24"/>
        </w:rPr>
        <w:t>ΜΑΡΙΑ ΤΡΙΑΝΤΑΦΥΛΛΟΥ:</w:t>
      </w:r>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κύριε Πρόεδρε. </w:t>
      </w:r>
    </w:p>
    <w:p w14:paraId="30BDBC3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Πώς είναι η σειρά των ομιλητών; Είναι κάποιοι από χθες.</w:t>
      </w:r>
    </w:p>
    <w:p w14:paraId="30BDBC37" w14:textId="77777777" w:rsidR="00E34F2F" w:rsidRDefault="00EC0F86">
      <w:pPr>
        <w:spacing w:line="600" w:lineRule="auto"/>
        <w:ind w:firstLine="720"/>
        <w:contextualSpacing/>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w:t>
      </w:r>
      <w:r>
        <w:rPr>
          <w:rFonts w:eastAsia="Times New Roman" w:cs="Times New Roman"/>
          <w:szCs w:val="24"/>
        </w:rPr>
        <w:t xml:space="preserve">Είναι δύο από χθες και μετά συνεχίζουμε. </w:t>
      </w:r>
    </w:p>
    <w:p w14:paraId="30BDBC3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Βλάση, έχετε τον λόγο. </w:t>
      </w:r>
    </w:p>
    <w:p w14:paraId="30BDBC3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ΒΛΑΣΗΣ: </w:t>
      </w:r>
      <w:r>
        <w:rPr>
          <w:rFonts w:eastAsia="Times New Roman" w:cs="Times New Roman"/>
          <w:szCs w:val="24"/>
        </w:rPr>
        <w:t xml:space="preserve">Ευχαριστώ, κύριε Πρόεδρε. </w:t>
      </w:r>
    </w:p>
    <w:p w14:paraId="30BDBC3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για άλλη μια φορά στο ίδιο έργο θεατές: ψέματα, υποσχέσεις, ταξίματα και στο τέλος, βέβαια,</w:t>
      </w:r>
      <w:r>
        <w:rPr>
          <w:rFonts w:eastAsia="Times New Roman" w:cs="Times New Roman"/>
          <w:szCs w:val="24"/>
        </w:rPr>
        <w:t xml:space="preserve"> αυταπάτες. Και όπως είπε ένας συνάδελφός σας χθες σε γνωστό τηλεοπτικό κανάλι: «Ναι, το νομοσχέδιο της </w:t>
      </w:r>
      <w:r>
        <w:rPr>
          <w:rFonts w:eastAsia="Times New Roman" w:cs="Times New Roman"/>
          <w:szCs w:val="24"/>
        </w:rPr>
        <w:lastRenderedPageBreak/>
        <w:t xml:space="preserve">ΔΕΗ ήταν για εμάς μια αυταπάτη». Την ίδια ώρα, ο λαός </w:t>
      </w:r>
      <w:proofErr w:type="spellStart"/>
      <w:r>
        <w:rPr>
          <w:rFonts w:eastAsia="Times New Roman" w:cs="Times New Roman"/>
          <w:szCs w:val="24"/>
        </w:rPr>
        <w:t>φτωχοποιείται</w:t>
      </w:r>
      <w:proofErr w:type="spellEnd"/>
      <w:r>
        <w:rPr>
          <w:rFonts w:eastAsia="Times New Roman" w:cs="Times New Roman"/>
          <w:szCs w:val="24"/>
        </w:rPr>
        <w:t xml:space="preserve"> κάθε μέρα όλο και πιο πολύ. </w:t>
      </w:r>
    </w:p>
    <w:p w14:paraId="30BDBC3B"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cs="Times New Roman"/>
          <w:szCs w:val="24"/>
        </w:rPr>
        <w:t xml:space="preserve">Βλέπουμε τα στοιχεία της </w:t>
      </w:r>
      <w:r>
        <w:rPr>
          <w:rFonts w:eastAsia="Times New Roman" w:cs="Times New Roman"/>
          <w:szCs w:val="24"/>
          <w:lang w:val="en-US"/>
        </w:rPr>
        <w:t>EUROSTAT</w:t>
      </w:r>
      <w:r>
        <w:rPr>
          <w:rFonts w:eastAsia="Times New Roman" w:cs="Times New Roman"/>
          <w:szCs w:val="24"/>
        </w:rPr>
        <w:t>. Από 14% το 2014 το π</w:t>
      </w:r>
      <w:r>
        <w:rPr>
          <w:rFonts w:eastAsia="Times New Roman" w:cs="Times New Roman"/>
          <w:szCs w:val="24"/>
        </w:rPr>
        <w:t xml:space="preserve">οσοστό των φτωχών που δεν έχουν τη δυνατότητα πρόσβασης στο δημόσιο σύστημα υγείας έχει πάει σε 40%. Και αυτό σας το λέει ένας γιατρός. </w:t>
      </w:r>
      <w:r>
        <w:rPr>
          <w:rFonts w:eastAsia="Times New Roman"/>
          <w:szCs w:val="24"/>
        </w:rPr>
        <w:t>Το 21% των Ελλήνων δεν μπορ</w:t>
      </w:r>
      <w:r>
        <w:rPr>
          <w:rFonts w:eastAsia="Times New Roman"/>
          <w:szCs w:val="24"/>
        </w:rPr>
        <w:t>εί</w:t>
      </w:r>
      <w:r>
        <w:rPr>
          <w:rFonts w:eastAsia="Times New Roman"/>
          <w:szCs w:val="24"/>
        </w:rPr>
        <w:t xml:space="preserve"> να καλύψ</w:t>
      </w:r>
      <w:r>
        <w:rPr>
          <w:rFonts w:eastAsia="Times New Roman"/>
          <w:szCs w:val="24"/>
        </w:rPr>
        <w:t>ει</w:t>
      </w:r>
      <w:r>
        <w:rPr>
          <w:rFonts w:eastAsia="Times New Roman"/>
          <w:szCs w:val="24"/>
        </w:rPr>
        <w:t xml:space="preserve"> τις βασικές ανάγκες. Πάνω από δύο εκατομμύρια είναι οι φτωχοί. </w:t>
      </w:r>
    </w:p>
    <w:p w14:paraId="30BDBC3C"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Κάπως έτσι εξηγ</w:t>
      </w:r>
      <w:r>
        <w:rPr>
          <w:rFonts w:eastAsia="Times New Roman"/>
          <w:szCs w:val="24"/>
        </w:rPr>
        <w:t xml:space="preserve">είται, όπως σας έλεγα, κύριε Υπουργέ, και στην </w:t>
      </w:r>
      <w:r>
        <w:rPr>
          <w:rFonts w:eastAsia="Times New Roman"/>
          <w:szCs w:val="24"/>
        </w:rPr>
        <w:t>ε</w:t>
      </w:r>
      <w:r>
        <w:rPr>
          <w:rFonts w:eastAsia="Times New Roman"/>
          <w:szCs w:val="24"/>
        </w:rPr>
        <w:t>πιτροπή, γιατί ίσως φοβόταν τόσο πολύ ο Πρωθυπουργός, ο κ. Τσίπρας, όταν ήλθε στην πρωτεύουσα του νομού μου, στην Τρίπολη κι ήταν περιτριγυρισμένος από κλούβες με ΜΑΤ. Κάτι τέτοιο δεν έχει συμβεί ποτέ ξανά στ</w:t>
      </w:r>
      <w:r>
        <w:rPr>
          <w:rFonts w:eastAsia="Times New Roman"/>
          <w:szCs w:val="24"/>
        </w:rPr>
        <w:t xml:space="preserve">α χρονικά στον δικό μου τόπο. Τόσοι και τόσοι </w:t>
      </w:r>
      <w:r>
        <w:rPr>
          <w:rFonts w:eastAsia="Times New Roman"/>
          <w:szCs w:val="24"/>
        </w:rPr>
        <w:t>Π</w:t>
      </w:r>
      <w:r>
        <w:rPr>
          <w:rFonts w:eastAsia="Times New Roman"/>
          <w:szCs w:val="24"/>
        </w:rPr>
        <w:t xml:space="preserve">ρωθυπουργοί έχουν περάσει. Κανείς δεν φοβόταν. Ο πρώτος ήταν ο κ. Τσίπρας. </w:t>
      </w:r>
    </w:p>
    <w:p w14:paraId="30BDBC3D"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Κι εγώ έρχομαι και αναλογίζομαι: Αν ερχόταν τώρα να μιλήσει στη Μεγαλόπολη, με αυτό το νομοσχέδιο που φέρνει, τι θα είχε γίνει; Θα εί</w:t>
      </w:r>
      <w:r>
        <w:rPr>
          <w:rFonts w:eastAsia="Times New Roman"/>
          <w:szCs w:val="24"/>
        </w:rPr>
        <w:t>χε μαζέψει όλες τις κλούβες των ΜΑΤ απ’ όλη την Ελλάδα;</w:t>
      </w:r>
    </w:p>
    <w:p w14:paraId="30BDBC3E"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Φέρνετε, λοιπόν, σήμερα όχι ένα νομοσχέδιο-λύση, αλλά ένα νομοσχέδιο-παραίτηση. Συνθηκολογείτε σε όλα</w:t>
      </w:r>
      <w:r>
        <w:rPr>
          <w:rFonts w:eastAsia="Times New Roman"/>
          <w:szCs w:val="24"/>
        </w:rPr>
        <w:t>,</w:t>
      </w:r>
      <w:r>
        <w:rPr>
          <w:rFonts w:eastAsia="Times New Roman"/>
          <w:szCs w:val="24"/>
        </w:rPr>
        <w:t xml:space="preserve"> για να κρατήσετε τις καρέκλες σας. Πολεμήσατε δίχως αύριο τη λύση της «</w:t>
      </w:r>
      <w:r>
        <w:rPr>
          <w:rFonts w:eastAsia="Times New Roman"/>
          <w:szCs w:val="24"/>
        </w:rPr>
        <w:t>μ</w:t>
      </w:r>
      <w:r>
        <w:rPr>
          <w:rFonts w:eastAsia="Times New Roman"/>
          <w:szCs w:val="24"/>
        </w:rPr>
        <w:t>ικρής</w:t>
      </w:r>
      <w:r>
        <w:rPr>
          <w:rFonts w:eastAsia="Times New Roman"/>
          <w:szCs w:val="24"/>
        </w:rPr>
        <w:t>»</w:t>
      </w:r>
      <w:r>
        <w:rPr>
          <w:rFonts w:eastAsia="Times New Roman"/>
          <w:szCs w:val="24"/>
        </w:rPr>
        <w:t xml:space="preserve"> ΔΕΗ της Νέας Δημοκ</w:t>
      </w:r>
      <w:r>
        <w:rPr>
          <w:rFonts w:eastAsia="Times New Roman"/>
          <w:szCs w:val="24"/>
        </w:rPr>
        <w:t>ρατίας και του Αντώνη του Σαμαρά</w:t>
      </w:r>
      <w:r>
        <w:rPr>
          <w:rFonts w:eastAsia="Times New Roman"/>
          <w:szCs w:val="24"/>
        </w:rPr>
        <w:t>,</w:t>
      </w:r>
      <w:r>
        <w:rPr>
          <w:rFonts w:eastAsia="Times New Roman"/>
          <w:szCs w:val="24"/>
        </w:rPr>
        <w:t xml:space="preserve"> για να πουλήσετε, βέβαια, σήμερα ουσιαστικά τη «</w:t>
      </w:r>
      <w:r>
        <w:rPr>
          <w:rFonts w:eastAsia="Times New Roman"/>
          <w:szCs w:val="24"/>
        </w:rPr>
        <w:t>μ</w:t>
      </w:r>
      <w:r>
        <w:rPr>
          <w:rFonts w:eastAsia="Times New Roman"/>
          <w:szCs w:val="24"/>
        </w:rPr>
        <w:t>εγάλη</w:t>
      </w:r>
      <w:r>
        <w:rPr>
          <w:rFonts w:eastAsia="Times New Roman"/>
          <w:szCs w:val="24"/>
        </w:rPr>
        <w:t>»</w:t>
      </w:r>
      <w:r>
        <w:rPr>
          <w:rFonts w:eastAsia="Times New Roman"/>
          <w:szCs w:val="24"/>
        </w:rPr>
        <w:t xml:space="preserve"> ΔΕΗ.</w:t>
      </w:r>
    </w:p>
    <w:p w14:paraId="30BDBC3F"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Να σας θυμίσω τι έλεγε ο κ. Τσίπρας; «Εθνικό έγκλημα που πρέπει να αποτραπεί. Βρισκόμαστε μπροστά στην ολοκλήρωση ενός προμελετημένου εγκλήματος σε βάρος της χώρ</w:t>
      </w:r>
      <w:r>
        <w:rPr>
          <w:rFonts w:eastAsia="Times New Roman"/>
          <w:szCs w:val="24"/>
        </w:rPr>
        <w:t>ας. Ας το βάλουν καλά στο μυαλό τους. Ο ΣΥΡΙΖΑ δεν πρόκειται να συμβιβαστεί με την ιδέα ότι η ΔΕΗ θα ξεπουληθεί. Μόνο ο ελληνικός λαός έχει την αρμοδιότητα να πάρει μια τέτοια απόφαση. Αν έχουν τα κότσια, ας τα φέρουν στο φως της μέρας</w:t>
      </w:r>
      <w:r>
        <w:rPr>
          <w:rFonts w:eastAsia="Times New Roman"/>
          <w:szCs w:val="24"/>
        </w:rPr>
        <w:t>.</w:t>
      </w:r>
      <w:r>
        <w:rPr>
          <w:rFonts w:eastAsia="Times New Roman"/>
          <w:szCs w:val="24"/>
        </w:rPr>
        <w:t xml:space="preserve">». Και, βέβαια, </w:t>
      </w:r>
      <w:r>
        <w:rPr>
          <w:rFonts w:eastAsia="Times New Roman"/>
          <w:szCs w:val="24"/>
        </w:rPr>
        <w:t>εσείς το φέρνετε το νομοσχέδιο με τη μορφή του επείγοντος, γιατί προφανώς δεν θέλουν να ακουστούν πολλές φωνές.</w:t>
      </w:r>
    </w:p>
    <w:p w14:paraId="30BDBC40"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Βέβαια, να μη σας θυμίσω πάλι αυτά που έλεγε για τους επενδυτές: «Όσοι επενδυτές θα έλθουν να κερδοσκοπήσουν αγοράζοντας κομμάτια της ελληνικής </w:t>
      </w:r>
      <w:r>
        <w:rPr>
          <w:rFonts w:eastAsia="Times New Roman"/>
          <w:szCs w:val="24"/>
        </w:rPr>
        <w:t xml:space="preserve">περιουσίας, θα χάσουν και τα λεφτά τους και θα βρεθούν υπόλογοι της </w:t>
      </w:r>
      <w:r>
        <w:rPr>
          <w:rFonts w:eastAsia="Times New Roman"/>
          <w:szCs w:val="24"/>
        </w:rPr>
        <w:t>δ</w:t>
      </w:r>
      <w:r>
        <w:rPr>
          <w:rFonts w:eastAsia="Times New Roman"/>
          <w:szCs w:val="24"/>
        </w:rPr>
        <w:t>ικαιοσύνης</w:t>
      </w:r>
      <w:r>
        <w:rPr>
          <w:rFonts w:eastAsia="Times New Roman"/>
          <w:szCs w:val="24"/>
        </w:rPr>
        <w:t>.</w:t>
      </w:r>
      <w:r>
        <w:rPr>
          <w:rFonts w:eastAsia="Times New Roman"/>
          <w:szCs w:val="24"/>
        </w:rPr>
        <w:t>».</w:t>
      </w:r>
    </w:p>
    <w:p w14:paraId="30BDBC41"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Η «</w:t>
      </w:r>
      <w:r>
        <w:rPr>
          <w:rFonts w:eastAsia="Times New Roman"/>
          <w:szCs w:val="24"/>
        </w:rPr>
        <w:t>μ</w:t>
      </w:r>
      <w:r>
        <w:rPr>
          <w:rFonts w:eastAsia="Times New Roman"/>
          <w:szCs w:val="24"/>
        </w:rPr>
        <w:t>ικρή</w:t>
      </w:r>
      <w:r>
        <w:rPr>
          <w:rFonts w:eastAsia="Times New Roman"/>
          <w:szCs w:val="24"/>
        </w:rPr>
        <w:t>»</w:t>
      </w:r>
      <w:r>
        <w:rPr>
          <w:rFonts w:eastAsia="Times New Roman"/>
          <w:szCs w:val="24"/>
        </w:rPr>
        <w:t xml:space="preserve"> ΔΕΗ, να σας πληροφορήσω, κύριε Υπουργέ, πέραν όλων των άλλων για τον δικό μου νομό δεν περιλάμβανε την πώληση των </w:t>
      </w:r>
      <w:proofErr w:type="spellStart"/>
      <w:r>
        <w:rPr>
          <w:rFonts w:eastAsia="Times New Roman"/>
          <w:szCs w:val="24"/>
        </w:rPr>
        <w:t>λιγνιτικών</w:t>
      </w:r>
      <w:proofErr w:type="spellEnd"/>
      <w:r>
        <w:rPr>
          <w:rFonts w:eastAsia="Times New Roman"/>
          <w:szCs w:val="24"/>
        </w:rPr>
        <w:t xml:space="preserve"> μονάδων στη Μεγαλόπολη και πρέπει να σ</w:t>
      </w:r>
      <w:r>
        <w:rPr>
          <w:rFonts w:eastAsia="Times New Roman"/>
          <w:szCs w:val="24"/>
        </w:rPr>
        <w:t>ας προβληματίσει ότι όλη η περιοχή είναι ενωμένη</w:t>
      </w:r>
      <w:r>
        <w:rPr>
          <w:rFonts w:eastAsia="Times New Roman"/>
          <w:szCs w:val="24"/>
        </w:rPr>
        <w:t>,</w:t>
      </w:r>
      <w:r>
        <w:rPr>
          <w:rFonts w:eastAsia="Times New Roman"/>
          <w:szCs w:val="24"/>
        </w:rPr>
        <w:t xml:space="preserve"> με ελάχιστες εξαιρέσεις. </w:t>
      </w:r>
    </w:p>
    <w:p w14:paraId="30BDBC42"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Προς τιμήν του, ήλθε εδώ προχθές ο Δήμαρχος Μεγαλόπολης και μίλησε. Έστειλαν γράμματα όλοι οι φορείς, εμπορικοί σύλλογοι, ακόμη και σύλλογοι πρώην ψηφοφόροι σας, όχι δικοί μας, οι </w:t>
      </w:r>
      <w:r>
        <w:rPr>
          <w:rFonts w:eastAsia="Times New Roman"/>
          <w:szCs w:val="24"/>
        </w:rPr>
        <w:t>οποίοι βγαίνουν και το λένε ανοι</w:t>
      </w:r>
      <w:r>
        <w:rPr>
          <w:rFonts w:eastAsia="Times New Roman"/>
          <w:szCs w:val="24"/>
        </w:rPr>
        <w:t>κ</w:t>
      </w:r>
      <w:r>
        <w:rPr>
          <w:rFonts w:eastAsia="Times New Roman"/>
          <w:szCs w:val="24"/>
        </w:rPr>
        <w:t>τά: «Βάλαμε τα χέρια μας και βγάλαμε τα μάτια μας</w:t>
      </w:r>
      <w:r>
        <w:rPr>
          <w:rFonts w:eastAsia="Times New Roman"/>
          <w:szCs w:val="24"/>
        </w:rPr>
        <w:t>.</w:t>
      </w:r>
      <w:r>
        <w:rPr>
          <w:rFonts w:eastAsia="Times New Roman"/>
          <w:szCs w:val="24"/>
        </w:rPr>
        <w:t xml:space="preserve">». Όλοι ήταν μαζί οι Βουλευτές. </w:t>
      </w:r>
    </w:p>
    <w:p w14:paraId="30BDBC43"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Και δεν σας κρύβω ότι κι εμείς ζηλεύουμε λίγο τον Περιφερειάρχη Δυτικής Μακεδονίας, που αυτός δεν φοβήθηκε, δεν κρύφτηκε και παρ</w:t>
      </w:r>
      <w:r>
        <w:rPr>
          <w:rFonts w:eastAsia="Times New Roman"/>
          <w:szCs w:val="24"/>
        </w:rPr>
        <w:t xml:space="preserve">’ </w:t>
      </w:r>
      <w:r>
        <w:rPr>
          <w:rFonts w:eastAsia="Times New Roman"/>
          <w:szCs w:val="24"/>
        </w:rPr>
        <w:t>ότι στηρίχ</w:t>
      </w:r>
      <w:r>
        <w:rPr>
          <w:rFonts w:eastAsia="Times New Roman"/>
          <w:szCs w:val="24"/>
        </w:rPr>
        <w:t>θηκε από εσάς, ήλθε και εξέφρασε την εναντίωσή του σ’ αυτό το νομοσχέδιο, σε αντίθεση με άλλους που κρύφτηκαν. Όμως, ξέρετε ότι όλοι κρινόμαστε και γι’ αυτά που λέμε και γι’ αυτά που δεν λέμε και για το αν μπαίνουμε μπροστά και για το όταν κρυβόμαστε.</w:t>
      </w:r>
    </w:p>
    <w:p w14:paraId="30BDBC44"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Η «</w:t>
      </w:r>
      <w:r>
        <w:rPr>
          <w:rFonts w:eastAsia="Times New Roman"/>
          <w:szCs w:val="24"/>
        </w:rPr>
        <w:t>μ</w:t>
      </w:r>
      <w:r>
        <w:rPr>
          <w:rFonts w:eastAsia="Times New Roman"/>
          <w:szCs w:val="24"/>
        </w:rPr>
        <w:t>ικρή</w:t>
      </w:r>
      <w:r>
        <w:rPr>
          <w:rFonts w:eastAsia="Times New Roman"/>
          <w:szCs w:val="24"/>
        </w:rPr>
        <w:t>»</w:t>
      </w:r>
      <w:r>
        <w:rPr>
          <w:rFonts w:eastAsia="Times New Roman"/>
          <w:szCs w:val="24"/>
        </w:rPr>
        <w:t xml:space="preserve"> ΔΕΗ, λοιπόν, θα έφερνε έσοδα 1,5 με 2 δισεκατομμύρια, αντί λιγότερα από το ένα τρίτο που προσδοκά το σχέδιο της σημερινής Κυβέρνησης, μείωση του δανεισμού, 1 δισεκατομμύριο σε επενδύσεις για τη νέα μονάδα της Μελίτης και νέες θέσεις εργασίας. Θα λυνό</w:t>
      </w:r>
      <w:r>
        <w:rPr>
          <w:rFonts w:eastAsia="Times New Roman"/>
          <w:szCs w:val="24"/>
        </w:rPr>
        <w:t xml:space="preserve">ταν και το πρόβλημα της δεσπόζουσας θέσης στην εμπορία, που σήμερα έχει η ΔΕΗ και το οποίο δεν το λύνετε. </w:t>
      </w:r>
    </w:p>
    <w:p w14:paraId="30BDBC45"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Και το παρόν σχέδιο νόμου τι κάνει; Ξεπουλάει τα «ασημικά» της ΔΕΗ, ξεπουλάει τα «φιλέτα» και, ταυτόχρονα, δεν κάνει βιώσιμη τη ΔΕΗ που μένει, γιατί </w:t>
      </w:r>
      <w:r>
        <w:rPr>
          <w:rFonts w:eastAsia="Times New Roman"/>
          <w:szCs w:val="24"/>
        </w:rPr>
        <w:t xml:space="preserve">φορτώνει τα πάντα, όλα τα κακά της ΔΕΗ, σ’ αυτή που μένει. Δεν λύνει το πρόβλημα του ανταγωνισμού, αφού δεν πουλά πελατολόγιο και συντηρεί την υποχρέωση για μείωση κατά 40% του τζίρου της εταιρείας, παραβιάζοντας έτσι τις αρχές του ανταγωνισμού. </w:t>
      </w:r>
    </w:p>
    <w:p w14:paraId="30BDBC46"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Ξεπουλάει</w:t>
      </w:r>
      <w:r>
        <w:rPr>
          <w:rFonts w:eastAsia="Times New Roman"/>
          <w:szCs w:val="24"/>
        </w:rPr>
        <w:t xml:space="preserve"> χωρίς αποτίμηση τις πλέον κερδοφόρες και παραγωγικές </w:t>
      </w:r>
      <w:proofErr w:type="spellStart"/>
      <w:r>
        <w:rPr>
          <w:rFonts w:eastAsia="Times New Roman"/>
          <w:szCs w:val="24"/>
        </w:rPr>
        <w:t>λιγνιτικές</w:t>
      </w:r>
      <w:proofErr w:type="spellEnd"/>
      <w:r>
        <w:rPr>
          <w:rFonts w:eastAsia="Times New Roman"/>
          <w:szCs w:val="24"/>
        </w:rPr>
        <w:t xml:space="preserve"> μονάδες της ΔΕΗ, τις μονάδες με το χαμηλότερο κόστος λειτουργίας. Πριμοδοτείτε τους ιδιώτες αγοραστές, αφού μειώνετε το προσωπικό των μονάδων και φορτώνετε τις δανειακές συμβάσεις που συνοδεύ</w:t>
      </w:r>
      <w:r>
        <w:rPr>
          <w:rFonts w:eastAsia="Times New Roman"/>
          <w:szCs w:val="24"/>
        </w:rPr>
        <w:t xml:space="preserve">ουν τη ΔΕΗ. </w:t>
      </w:r>
    </w:p>
    <w:p w14:paraId="30BDBC47"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30BDBC48"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Ένα λεπτό, κύριε Πρόεδρε.</w:t>
      </w:r>
    </w:p>
    <w:p w14:paraId="30BDBC49"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Και υποκρύπτετε, βέβαια, και ένα σοβαρό πρόβλημα αναφορικά με την υδροηλεκτρική ενέργεια, που, σύμφωνα με πληροφορίες, συζητήθηκε με </w:t>
      </w:r>
      <w:r>
        <w:rPr>
          <w:rFonts w:eastAsia="Times New Roman"/>
          <w:szCs w:val="24"/>
        </w:rPr>
        <w:t xml:space="preserve">τους θεσμούς και προτάθηκε η συνέχιση των ΝΟΜΕ και μετά την πώληση των </w:t>
      </w:r>
      <w:proofErr w:type="spellStart"/>
      <w:r>
        <w:rPr>
          <w:rFonts w:eastAsia="Times New Roman"/>
          <w:szCs w:val="24"/>
        </w:rPr>
        <w:t>λιγνιτικών</w:t>
      </w:r>
      <w:proofErr w:type="spellEnd"/>
      <w:r>
        <w:rPr>
          <w:rFonts w:eastAsia="Times New Roman"/>
          <w:szCs w:val="24"/>
        </w:rPr>
        <w:t xml:space="preserve"> μονάδων, που θα στηρίζονται και στην υδροηλεκτρική ενέργεια, πράγμα που θα ζημιώσει αφάνταστα τη ΔΕΗ.</w:t>
      </w:r>
    </w:p>
    <w:p w14:paraId="30BDBC4A"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Δεν διασφαλίζει το μέλλον των εργαζομένων</w:t>
      </w:r>
      <w:r>
        <w:rPr>
          <w:rFonts w:eastAsia="Times New Roman"/>
          <w:szCs w:val="24"/>
        </w:rPr>
        <w:t>,</w:t>
      </w:r>
      <w:r>
        <w:rPr>
          <w:rFonts w:eastAsia="Times New Roman"/>
          <w:szCs w:val="24"/>
        </w:rPr>
        <w:t xml:space="preserve"> ούτε αυτών που θα μεταφερθούν</w:t>
      </w:r>
      <w:r>
        <w:rPr>
          <w:rFonts w:eastAsia="Times New Roman"/>
          <w:szCs w:val="24"/>
        </w:rPr>
        <w:t xml:space="preserve"> στις εταιρείες αλλά ούτε αυτών που μένουν στη ΔΕΗ, τη δημόσια</w:t>
      </w:r>
      <w:r>
        <w:rPr>
          <w:rFonts w:eastAsia="Times New Roman"/>
          <w:szCs w:val="24"/>
        </w:rPr>
        <w:t>,</w:t>
      </w:r>
      <w:r>
        <w:rPr>
          <w:rFonts w:eastAsia="Times New Roman"/>
          <w:szCs w:val="24"/>
        </w:rPr>
        <w:t xml:space="preserve"> και δεν ξεκαθαρίζει, βέβαια, και το καθεστώς των εργασιακών σχέσεων, αφού κωλυσιεργείτε και εσκεμμένα. Παρ</w:t>
      </w:r>
      <w:r>
        <w:rPr>
          <w:rFonts w:eastAsia="Times New Roman"/>
          <w:szCs w:val="24"/>
        </w:rPr>
        <w:t xml:space="preserve">’ </w:t>
      </w:r>
      <w:r>
        <w:rPr>
          <w:rFonts w:eastAsia="Times New Roman"/>
          <w:szCs w:val="24"/>
        </w:rPr>
        <w:t>ότι έχει λήξει η συλλογική σύμβαση των εργαζομένων από τις 27 Φλεβάρη, δεν κάνετε τί</w:t>
      </w:r>
      <w:r>
        <w:rPr>
          <w:rFonts w:eastAsia="Times New Roman"/>
          <w:szCs w:val="24"/>
        </w:rPr>
        <w:t>ποτα.</w:t>
      </w:r>
    </w:p>
    <w:p w14:paraId="30BDBC4B"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 xml:space="preserve">Και βέβαια δεν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πρόβλεψη για τη </w:t>
      </w:r>
      <w:proofErr w:type="spellStart"/>
      <w:r>
        <w:rPr>
          <w:rFonts w:eastAsia="Times New Roman"/>
          <w:szCs w:val="24"/>
        </w:rPr>
        <w:t>μεταλιγνιτική</w:t>
      </w:r>
      <w:proofErr w:type="spellEnd"/>
      <w:r>
        <w:rPr>
          <w:rFonts w:eastAsia="Times New Roman"/>
          <w:szCs w:val="24"/>
        </w:rPr>
        <w:t xml:space="preserve"> αξιοποίηση των περιοχών και</w:t>
      </w:r>
      <w:r>
        <w:rPr>
          <w:rFonts w:eastAsia="Times New Roman"/>
          <w:szCs w:val="24"/>
        </w:rPr>
        <w:t>,</w:t>
      </w:r>
      <w:r>
        <w:rPr>
          <w:rFonts w:eastAsia="Times New Roman"/>
          <w:szCs w:val="24"/>
        </w:rPr>
        <w:t xml:space="preserve"> στο βάθος του τούνελ, όχι μόνο δεν θα υπάρχει μείωση του τιμολογίου ηλεκτρικού ρεύματος της ΔΕΗ, αλλά αντίθετα προβλέπεται αύξηση τιμών. </w:t>
      </w:r>
    </w:p>
    <w:p w14:paraId="30BDBC4C" w14:textId="77777777" w:rsidR="00E34F2F" w:rsidRDefault="00EC0F86">
      <w:pPr>
        <w:spacing w:after="0" w:line="600" w:lineRule="auto"/>
        <w:ind w:firstLine="720"/>
        <w:contextualSpacing/>
        <w:jc w:val="both"/>
        <w:rPr>
          <w:rFonts w:eastAsia="Times New Roman"/>
          <w:szCs w:val="24"/>
        </w:rPr>
      </w:pPr>
      <w:r>
        <w:rPr>
          <w:rFonts w:eastAsia="Times New Roman"/>
          <w:szCs w:val="24"/>
        </w:rPr>
        <w:t>Νιώθετε, λοιπόν, υπερήφ</w:t>
      </w:r>
      <w:r>
        <w:rPr>
          <w:rFonts w:eastAsia="Times New Roman"/>
          <w:szCs w:val="24"/>
        </w:rPr>
        <w:t xml:space="preserve">ανοι που αυτά τα τρία χρόνια δεν κάνατε τίποτα για τη ΔΕΗ; Με την τακτική του «Δεν πληρώνω» και περιμένοντας μία μαγική λύση, οι ληξιπρόθεσμες οφειλές εκτινάχθηκαν από το 1 δισεκατομμύριο στα 3 δισεκατομμύρια. </w:t>
      </w:r>
    </w:p>
    <w:p w14:paraId="30BDBC4D"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w:t>
      </w:r>
      <w:r>
        <w:rPr>
          <w:rFonts w:eastAsia="Times New Roman" w:cs="Times New Roman"/>
          <w:szCs w:val="24"/>
        </w:rPr>
        <w:t>δούνι λήξεως του χρόνου ομιλίας του κυρίου Βουλευτή)</w:t>
      </w:r>
    </w:p>
    <w:p w14:paraId="30BDBC4E"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ολοκληρώστε. </w:t>
      </w:r>
    </w:p>
    <w:p w14:paraId="30BDBC4F" w14:textId="77777777" w:rsidR="00E34F2F" w:rsidRDefault="00EC0F86">
      <w:pPr>
        <w:spacing w:after="0" w:line="600" w:lineRule="auto"/>
        <w:ind w:firstLine="720"/>
        <w:contextualSpacing/>
        <w:jc w:val="both"/>
        <w:rPr>
          <w:rFonts w:eastAsia="Times New Roman"/>
          <w:szCs w:val="24"/>
        </w:rPr>
      </w:pPr>
      <w:r>
        <w:rPr>
          <w:rFonts w:eastAsia="Times New Roman"/>
          <w:b/>
          <w:szCs w:val="24"/>
        </w:rPr>
        <w:t>ΚΩΝΣΤΑΝΤΙΝΟΣ ΒΛΑΣΗΣ:</w:t>
      </w:r>
      <w:r>
        <w:rPr>
          <w:rFonts w:eastAsia="Times New Roman"/>
          <w:szCs w:val="24"/>
        </w:rPr>
        <w:t xml:space="preserve"> Τελειώνω, κύριε Πρόεδρε. </w:t>
      </w:r>
    </w:p>
    <w:p w14:paraId="30BDBC50"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Η χρηματιστηριακή αξία της ΔΕΗ γκρεμίστηκε κατά 80%, από 2,5 δισεκατομμύρια ευρώ το 2014 σε 0,6 </w:t>
      </w:r>
      <w:r>
        <w:rPr>
          <w:rFonts w:eastAsia="Times New Roman"/>
          <w:szCs w:val="24"/>
        </w:rPr>
        <w:t>δι</w:t>
      </w:r>
      <w:r>
        <w:rPr>
          <w:rFonts w:eastAsia="Times New Roman"/>
          <w:szCs w:val="24"/>
        </w:rPr>
        <w:t>σ.</w:t>
      </w:r>
      <w:r>
        <w:rPr>
          <w:rFonts w:eastAsia="Times New Roman"/>
          <w:szCs w:val="24"/>
        </w:rPr>
        <w:t xml:space="preserve"> σήμερα. Τη φτάσατε στο χείλος του γκρεμού και</w:t>
      </w:r>
      <w:r>
        <w:rPr>
          <w:rFonts w:eastAsia="Times New Roman"/>
          <w:szCs w:val="24"/>
        </w:rPr>
        <w:t>,</w:t>
      </w:r>
      <w:r>
        <w:rPr>
          <w:rFonts w:eastAsia="Times New Roman"/>
          <w:szCs w:val="24"/>
        </w:rPr>
        <w:t xml:space="preserve"> επιμένοντας στις ιδεολογικές σας αγκυλώσεις</w:t>
      </w:r>
      <w:r>
        <w:rPr>
          <w:rFonts w:eastAsia="Times New Roman"/>
          <w:szCs w:val="24"/>
        </w:rPr>
        <w:t>,</w:t>
      </w:r>
      <w:r>
        <w:rPr>
          <w:rFonts w:eastAsia="Times New Roman"/>
          <w:szCs w:val="24"/>
        </w:rPr>
        <w:t xml:space="preserve"> είστε πρόθυμοι τώρα να της δώσετε τη χαριστική βολή. </w:t>
      </w:r>
    </w:p>
    <w:p w14:paraId="30BDBC51" w14:textId="77777777" w:rsidR="00E34F2F" w:rsidRDefault="00EC0F86">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Κύριε Βλάση, παρακαλώ</w:t>
      </w:r>
      <w:r>
        <w:rPr>
          <w:rFonts w:eastAsia="Times New Roman"/>
          <w:szCs w:val="24"/>
        </w:rPr>
        <w:t>,</w:t>
      </w:r>
      <w:r>
        <w:rPr>
          <w:rFonts w:eastAsia="Times New Roman"/>
          <w:szCs w:val="24"/>
        </w:rPr>
        <w:t xml:space="preserve"> ολοκληρώστε!</w:t>
      </w:r>
    </w:p>
    <w:p w14:paraId="30BDBC52" w14:textId="77777777" w:rsidR="00E34F2F" w:rsidRDefault="00EC0F86">
      <w:pPr>
        <w:spacing w:after="0" w:line="600" w:lineRule="auto"/>
        <w:ind w:firstLine="720"/>
        <w:contextualSpacing/>
        <w:jc w:val="both"/>
        <w:rPr>
          <w:rFonts w:eastAsia="Times New Roman"/>
          <w:szCs w:val="24"/>
        </w:rPr>
      </w:pPr>
      <w:r>
        <w:rPr>
          <w:rFonts w:eastAsia="Times New Roman"/>
          <w:b/>
          <w:szCs w:val="24"/>
        </w:rPr>
        <w:t>ΚΩΝΣΤΑΝΤΙΝΟΣ ΒΛΑΣΗΣ:</w:t>
      </w:r>
      <w:r>
        <w:rPr>
          <w:rFonts w:eastAsia="Times New Roman"/>
          <w:szCs w:val="24"/>
        </w:rPr>
        <w:t xml:space="preserve"> Κύριε Υπουργέ, το μειδίαμα και η αλαζονεία σας είναι φανερά παντού. Όμως, η Νέα Δημοκρατία απαντά με συγκεκριμένο και συγκροτημένο σχέδιο ελπίδας και ανάπτυξης, όχι μόνο για τη ΔΕΗ, αλλά και για την πατρίδα. Και αυτό είναι δέσμευσή μας πραγματική, όχι όπω</w:t>
      </w:r>
      <w:r>
        <w:rPr>
          <w:rFonts w:eastAsia="Times New Roman"/>
          <w:szCs w:val="24"/>
        </w:rPr>
        <w:t xml:space="preserve">ς οι δικές σας δεσμεύσεις. </w:t>
      </w:r>
    </w:p>
    <w:p w14:paraId="30BDBC53"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Βλάση, παρακαλώ</w:t>
      </w:r>
      <w:r>
        <w:rPr>
          <w:rFonts w:eastAsia="Times New Roman"/>
          <w:szCs w:val="24"/>
        </w:rPr>
        <w:t>,</w:t>
      </w:r>
      <w:r>
        <w:rPr>
          <w:rFonts w:eastAsia="Times New Roman"/>
          <w:szCs w:val="24"/>
        </w:rPr>
        <w:t xml:space="preserve"> ολοκληρώστε! Έχετε φτάσει στα επτά λεπτά. </w:t>
      </w:r>
    </w:p>
    <w:p w14:paraId="30BDBC54" w14:textId="77777777" w:rsidR="00E34F2F" w:rsidRDefault="00EC0F86">
      <w:pPr>
        <w:spacing w:after="0" w:line="600" w:lineRule="auto"/>
        <w:ind w:firstLine="720"/>
        <w:contextualSpacing/>
        <w:jc w:val="both"/>
        <w:rPr>
          <w:rFonts w:eastAsia="Times New Roman"/>
          <w:szCs w:val="24"/>
        </w:rPr>
      </w:pPr>
      <w:r>
        <w:rPr>
          <w:rFonts w:eastAsia="Times New Roman"/>
          <w:b/>
          <w:szCs w:val="24"/>
        </w:rPr>
        <w:t>ΚΩΝΣΤΑΝΤΙΝΟΣ ΒΛΑΣΗΣ:</w:t>
      </w:r>
      <w:r>
        <w:rPr>
          <w:rFonts w:eastAsia="Times New Roman"/>
          <w:szCs w:val="24"/>
        </w:rPr>
        <w:t xml:space="preserve"> Τελειώνω, κύριε Πρόεδρε. </w:t>
      </w:r>
    </w:p>
    <w:p w14:paraId="30BDBC55" w14:textId="77777777" w:rsidR="00E34F2F" w:rsidRDefault="00EC0F86">
      <w:pPr>
        <w:spacing w:after="0" w:line="600" w:lineRule="auto"/>
        <w:ind w:firstLine="720"/>
        <w:contextualSpacing/>
        <w:jc w:val="both"/>
        <w:rPr>
          <w:rFonts w:eastAsia="Times New Roman"/>
          <w:szCs w:val="24"/>
        </w:rPr>
      </w:pPr>
      <w:r>
        <w:rPr>
          <w:rFonts w:eastAsia="Times New Roman"/>
          <w:szCs w:val="24"/>
        </w:rPr>
        <w:t>Καταλαβαίνετε τον συναισθηματικό χαρακτήρα του λόγου μου, διότι προερχόμαστε κα</w:t>
      </w:r>
      <w:r>
        <w:rPr>
          <w:rFonts w:eastAsia="Times New Roman"/>
          <w:szCs w:val="24"/>
        </w:rPr>
        <w:t xml:space="preserve">ι από έναν νομό, που η Κυβέρνηση ξεπουλά τα πάντα. </w:t>
      </w:r>
    </w:p>
    <w:p w14:paraId="30BDBC56" w14:textId="77777777" w:rsidR="00E34F2F" w:rsidRDefault="00EC0F86">
      <w:pPr>
        <w:spacing w:after="0" w:line="600" w:lineRule="auto"/>
        <w:ind w:firstLine="720"/>
        <w:contextualSpacing/>
        <w:jc w:val="both"/>
        <w:rPr>
          <w:rFonts w:eastAsia="Times New Roman"/>
          <w:szCs w:val="24"/>
        </w:rPr>
      </w:pPr>
      <w:r>
        <w:rPr>
          <w:rFonts w:eastAsia="Times New Roman"/>
          <w:szCs w:val="24"/>
        </w:rPr>
        <w:t>Ο Σεφέρης, κύριε Υπουργέ, είπε κάτι που μπορεί να μην το γνωρίζετε: «Σβήνοντας ένα κομμάτι από το παρελθόν είναι σαν να σβήνεις ένα κομμάτι από το μέλλον</w:t>
      </w:r>
      <w:r>
        <w:rPr>
          <w:rFonts w:eastAsia="Times New Roman"/>
          <w:szCs w:val="24"/>
        </w:rPr>
        <w:t>.</w:t>
      </w:r>
      <w:r>
        <w:rPr>
          <w:rFonts w:eastAsia="Times New Roman"/>
          <w:szCs w:val="24"/>
        </w:rPr>
        <w:t xml:space="preserve">». </w:t>
      </w:r>
      <w:r>
        <w:rPr>
          <w:rFonts w:eastAsia="Times New Roman"/>
          <w:szCs w:val="24"/>
        </w:rPr>
        <w:lastRenderedPageBreak/>
        <w:t>Και εσείς αυτό ακριβώς κάνετε. Υψώνετε Θερμοπύλ</w:t>
      </w:r>
      <w:r>
        <w:rPr>
          <w:rFonts w:eastAsia="Times New Roman"/>
          <w:szCs w:val="24"/>
        </w:rPr>
        <w:t xml:space="preserve">ες, τις οποίες συνέχεια παραδίδετε αμαχητί, δυναμιτίζοντας το μέλλον των παιδιών μας. </w:t>
      </w:r>
    </w:p>
    <w:p w14:paraId="30BDBC57"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Ευχαριστώ πολύ. </w:t>
      </w:r>
    </w:p>
    <w:p w14:paraId="30BDBC58" w14:textId="77777777" w:rsidR="00E34F2F" w:rsidRDefault="00EC0F86">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C59"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w:t>
      </w:r>
    </w:p>
    <w:p w14:paraId="30BDBC5A"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Ο κ. </w:t>
      </w:r>
      <w:proofErr w:type="spellStart"/>
      <w:r>
        <w:rPr>
          <w:rFonts w:eastAsia="Times New Roman"/>
          <w:szCs w:val="24"/>
        </w:rPr>
        <w:t>Μουμουλίδης</w:t>
      </w:r>
      <w:proofErr w:type="spellEnd"/>
      <w:r>
        <w:rPr>
          <w:rFonts w:eastAsia="Times New Roman"/>
          <w:szCs w:val="24"/>
        </w:rPr>
        <w:t>, Βουλευτής του ΣΥΡΙΖΑ</w:t>
      </w:r>
      <w:r>
        <w:rPr>
          <w:rFonts w:eastAsia="Times New Roman"/>
          <w:szCs w:val="24"/>
        </w:rPr>
        <w:t>,</w:t>
      </w:r>
      <w:r>
        <w:rPr>
          <w:rFonts w:eastAsia="Times New Roman"/>
          <w:szCs w:val="24"/>
        </w:rPr>
        <w:t xml:space="preserve"> έχει τον λόγο. Παρακαλώ να μιλήσετε για πέντε λεπτά εκ του Κανονισμού. Υπάρχει πάντα μία κατανόηση, αλλά να μην τα κάνουμε επτά λεπτά. </w:t>
      </w:r>
    </w:p>
    <w:p w14:paraId="30BDBC5B"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δώστε λίγο χρόνο!</w:t>
      </w:r>
    </w:p>
    <w:p w14:paraId="30BDBC5C"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Το προβλέπει ο Κανονισ</w:t>
      </w:r>
      <w:r>
        <w:rPr>
          <w:rFonts w:eastAsia="Times New Roman"/>
          <w:szCs w:val="24"/>
        </w:rPr>
        <w:t>μός, κύριε Κωνσταντινόπουλε. Δεν το λέω εγώ. Δίνουμε επιπλέον χρόνο ένα λεπτό. Πόσο να δώσουμε;</w:t>
      </w:r>
    </w:p>
    <w:p w14:paraId="30BDBC5D"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Δώστε επτά λεπτά. Δεν υπάρχουν τόσοι πολλοί ομιλητές. </w:t>
      </w:r>
    </w:p>
    <w:p w14:paraId="30BDBC5E" w14:textId="77777777" w:rsidR="00E34F2F" w:rsidRDefault="00EC0F86">
      <w:pPr>
        <w:spacing w:after="0"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Κρεμαστινός): </w:t>
      </w:r>
      <w:r>
        <w:rPr>
          <w:rFonts w:eastAsia="Times New Roman"/>
          <w:szCs w:val="24"/>
        </w:rPr>
        <w:t>Δεν είναι επτά λεπτά. Πέντε λεπτά είναι κ</w:t>
      </w:r>
      <w:r>
        <w:rPr>
          <w:rFonts w:eastAsia="Times New Roman"/>
          <w:szCs w:val="24"/>
        </w:rPr>
        <w:t xml:space="preserve">ανονικά. </w:t>
      </w:r>
    </w:p>
    <w:p w14:paraId="30BDBC5F"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Υπάρχουν αρκετοί ομιλητές. Δεν έχουν μιλήσει οι Κοινοβουλευτικοί Εκπρόσωποι ακόμη. </w:t>
      </w:r>
    </w:p>
    <w:p w14:paraId="30BDBC60"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Μουμουλίδη</w:t>
      </w:r>
      <w:proofErr w:type="spellEnd"/>
      <w:r>
        <w:rPr>
          <w:rFonts w:eastAsia="Times New Roman"/>
          <w:szCs w:val="24"/>
        </w:rPr>
        <w:t>, έχετε τον λόγο.</w:t>
      </w:r>
    </w:p>
    <w:p w14:paraId="30BDBC61"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ΘΕΜΙΣΤΟΚΛΗΣ ΜΟΥΜΟΥΛΙΔΗΣ: </w:t>
      </w:r>
      <w:r>
        <w:rPr>
          <w:rFonts w:eastAsia="Times New Roman"/>
          <w:szCs w:val="24"/>
        </w:rPr>
        <w:t xml:space="preserve">Ευχαριστώ, κύριε Πρόεδρε. </w:t>
      </w:r>
    </w:p>
    <w:p w14:paraId="30BDBC62" w14:textId="77777777" w:rsidR="00E34F2F" w:rsidRDefault="00EC0F86">
      <w:pPr>
        <w:spacing w:after="0" w:line="600" w:lineRule="auto"/>
        <w:ind w:firstLine="720"/>
        <w:contextualSpacing/>
        <w:jc w:val="both"/>
        <w:rPr>
          <w:rFonts w:eastAsia="Times New Roman"/>
          <w:szCs w:val="24"/>
        </w:rPr>
      </w:pPr>
      <w:r>
        <w:rPr>
          <w:rFonts w:eastAsia="Times New Roman"/>
          <w:szCs w:val="24"/>
        </w:rPr>
        <w:t>Επιτρέψτε μου να διευκρινίσω ότι στη χθεσινή συνεδρίαση υπήρξε μία</w:t>
      </w:r>
      <w:r>
        <w:rPr>
          <w:rFonts w:eastAsia="Times New Roman"/>
          <w:szCs w:val="24"/>
        </w:rPr>
        <w:t xml:space="preserve"> ανοχή, υπήρξε ένας διάλογος. Επιπλέον, κάποιοι Βουλευτές εκπροσωπούν και τις θιγόμενες περιοχές. Προσωπικά ανήκω σε μία από αυτές τις περιοχές, επομένως θα ήθελα την κατανόησή σας, χωρίς να καταχραστώ την ευγένειά σας. </w:t>
      </w:r>
    </w:p>
    <w:p w14:paraId="30BDBC63" w14:textId="77777777" w:rsidR="00E34F2F" w:rsidRDefault="00EC0F86">
      <w:pPr>
        <w:spacing w:after="0"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Κύριε </w:t>
      </w:r>
      <w:proofErr w:type="spellStart"/>
      <w:r>
        <w:rPr>
          <w:rFonts w:eastAsia="Times New Roman"/>
          <w:szCs w:val="24"/>
        </w:rPr>
        <w:t>Μουμουλίδη</w:t>
      </w:r>
      <w:proofErr w:type="spellEnd"/>
      <w:r>
        <w:rPr>
          <w:rFonts w:eastAsia="Times New Roman"/>
          <w:szCs w:val="24"/>
        </w:rPr>
        <w:t xml:space="preserve">, για ό,τι είπατε μέχρι τώρα δεν έχει κρατηθεί χρόνος. Αρχίζετε από τώρα για πέντε λεπτά, με ανοχή για ένα λεπτό. Όμως, να μην υπερβείτε τον χρόνο. Αυτό λέω. Δεν το λέω για εσάς, το λέω για όλους τους Βουλευτές.  </w:t>
      </w:r>
    </w:p>
    <w:p w14:paraId="30BDBC64" w14:textId="77777777" w:rsidR="00E34F2F" w:rsidRDefault="00EC0F86">
      <w:pPr>
        <w:spacing w:after="0" w:line="600" w:lineRule="auto"/>
        <w:ind w:firstLine="720"/>
        <w:contextualSpacing/>
        <w:jc w:val="both"/>
        <w:rPr>
          <w:rFonts w:eastAsia="Times New Roman"/>
          <w:szCs w:val="24"/>
        </w:rPr>
      </w:pPr>
      <w:r>
        <w:rPr>
          <w:rFonts w:eastAsia="Times New Roman"/>
          <w:b/>
          <w:szCs w:val="24"/>
        </w:rPr>
        <w:lastRenderedPageBreak/>
        <w:t xml:space="preserve">ΘΕΜΙΣΤΟΚΛΗΣ ΜΟΥΜΟΥΛΙΔΗΣ: </w:t>
      </w:r>
      <w:r>
        <w:rPr>
          <w:rFonts w:eastAsia="Times New Roman"/>
          <w:szCs w:val="24"/>
        </w:rPr>
        <w:t xml:space="preserve">Επιτρέψτε μου να ξεκινήσω με μία παρατήρηση. Παρακολουθώ από την Πέμπτη, την ημέρα που κατατέθηκε το νομοσχέδιο, τις αντιδράσεις των συναδέλφων Βουλευτών όλων των κομμάτων και από τη Δευτέρα συστηματικά παρακολουθώ τη συμμετοχή στις </w:t>
      </w:r>
      <w:r>
        <w:rPr>
          <w:rFonts w:eastAsia="Times New Roman"/>
          <w:szCs w:val="24"/>
        </w:rPr>
        <w:t>ε</w:t>
      </w:r>
      <w:r>
        <w:rPr>
          <w:rFonts w:eastAsia="Times New Roman"/>
          <w:szCs w:val="24"/>
        </w:rPr>
        <w:t>πιτροπές και στην Ολομ</w:t>
      </w:r>
      <w:r>
        <w:rPr>
          <w:rFonts w:eastAsia="Times New Roman"/>
          <w:szCs w:val="24"/>
        </w:rPr>
        <w:t xml:space="preserve">έλεια από χθες. </w:t>
      </w:r>
    </w:p>
    <w:p w14:paraId="30BDBC65" w14:textId="77777777" w:rsidR="00E34F2F" w:rsidRDefault="00EC0F86">
      <w:pPr>
        <w:spacing w:after="0" w:line="600" w:lineRule="auto"/>
        <w:ind w:firstLine="720"/>
        <w:contextualSpacing/>
        <w:jc w:val="both"/>
        <w:rPr>
          <w:rFonts w:eastAsia="Times New Roman"/>
          <w:szCs w:val="24"/>
        </w:rPr>
      </w:pPr>
      <w:r>
        <w:rPr>
          <w:rFonts w:eastAsia="Times New Roman"/>
          <w:szCs w:val="24"/>
        </w:rPr>
        <w:t>Με λύπη μου διαπιστώνω ότι ένα τόσο σημαντικό θέμα εθνικής σημασίας θεωρήθηκε μάλλον υπόθεση κάποιων περιοχών. Εκπροσωπώ την περιοχή της Κοζάνης, η οποία θεωρητικά και κατά τις δηλώσεις των περισσοτέρων θα μπορούσαμε να πούμε ότι δεν θίγετ</w:t>
      </w:r>
      <w:r>
        <w:rPr>
          <w:rFonts w:eastAsia="Times New Roman"/>
          <w:szCs w:val="24"/>
        </w:rPr>
        <w:t xml:space="preserve">αι από τις εξελίξεις στη ΔΕΗ. Όμως, αυτό δεν σημαίνει ότι δεν μπορώ να είμαι αλληλέγγυος προς τους συναδέλφους της Φλώρινας, της Αρκαδίας και της Μεγαλόπολης συγκεκριμένα. </w:t>
      </w:r>
    </w:p>
    <w:p w14:paraId="30BDBC66" w14:textId="77777777" w:rsidR="00E34F2F" w:rsidRDefault="00EC0F86">
      <w:pPr>
        <w:spacing w:after="0" w:line="600" w:lineRule="auto"/>
        <w:ind w:firstLine="720"/>
        <w:contextualSpacing/>
        <w:jc w:val="both"/>
        <w:rPr>
          <w:rFonts w:eastAsia="Times New Roman"/>
          <w:szCs w:val="24"/>
        </w:rPr>
      </w:pPr>
      <w:r>
        <w:rPr>
          <w:rFonts w:eastAsia="Times New Roman"/>
          <w:szCs w:val="24"/>
        </w:rPr>
        <w:t>Και καλό είναι η Εθνική Αντιπροσωπεία να αποκτήσει και αυτή την αίσθηση αλληλεγγύης</w:t>
      </w:r>
      <w:r>
        <w:rPr>
          <w:rFonts w:eastAsia="Times New Roman"/>
          <w:szCs w:val="24"/>
        </w:rPr>
        <w:t xml:space="preserve"> και να μην εξαντλούμαστε μόνο σε επικοινωνιακά συνθήματα και συνεντεύξεις με κραυγές αγωνίας και κροκοδείλια δάκρυα στα μέσα μαζικής ενημέρωσης. </w:t>
      </w:r>
    </w:p>
    <w:p w14:paraId="30BDBC67"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Υπό κανονικές συνθήκες, λοιπόν, αγαπητοί συνάδελφοι, το παρόν νομοσχέδιο θα έπρεπε να έρθει τουλάχιστον συνοδ</w:t>
      </w:r>
      <w:r>
        <w:rPr>
          <w:rFonts w:eastAsia="Times New Roman"/>
          <w:szCs w:val="24"/>
        </w:rPr>
        <w:t xml:space="preserve">ευόμενο από την αντισταθμιστική αναπτυξιακή πρόταση για τις περιοχές όπου καταγράφεται εξορυκτική δραστηριότητα. </w:t>
      </w:r>
    </w:p>
    <w:p w14:paraId="30BDBC68"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Διότι όλα σήμερα θα ήταν πολύ διαφορετικά, εάν εδώ και δεκαετίες είχε κατατεθεί ένα παράλληλο σχέδιο ανάπτυξης αυτών των περιοχών, ένα παράλλη</w:t>
      </w:r>
      <w:r>
        <w:rPr>
          <w:rFonts w:eastAsia="Times New Roman" w:cs="Times New Roman"/>
          <w:szCs w:val="24"/>
        </w:rPr>
        <w:t xml:space="preserve">λο σχέδιο με τη δραστηριότητα της ΔΕΗ. Και αυτό, δυστυχώς, δεν υπάρχει. </w:t>
      </w:r>
    </w:p>
    <w:p w14:paraId="30BDBC69"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πρέπει να είμαστε πάρα πολύ ειλικρινείς, κύριε Υπουργέ. Οι περιοχές αυτές</w:t>
      </w:r>
      <w:r>
        <w:rPr>
          <w:rFonts w:eastAsia="Times New Roman" w:cs="Times New Roman"/>
          <w:szCs w:val="24"/>
        </w:rPr>
        <w:t>,</w:t>
      </w:r>
      <w:r>
        <w:rPr>
          <w:rFonts w:eastAsia="Times New Roman" w:cs="Times New Roman"/>
          <w:szCs w:val="24"/>
        </w:rPr>
        <w:t xml:space="preserve"> λόγω της οικονομίας τους</w:t>
      </w:r>
      <w:r>
        <w:rPr>
          <w:rFonts w:eastAsia="Times New Roman" w:cs="Times New Roman"/>
          <w:szCs w:val="24"/>
        </w:rPr>
        <w:t>,</w:t>
      </w:r>
      <w:r>
        <w:rPr>
          <w:rFonts w:eastAsia="Times New Roman" w:cs="Times New Roman"/>
          <w:szCs w:val="24"/>
        </w:rPr>
        <w:t xml:space="preserve"> δεν είναι έτοιμες να απορροφήσουν τους κραδασμούς από τις ενδεχόμενες συνέπειες ενός ατυχήματος μετά την ψήφιση του νομοσχεδίου. </w:t>
      </w:r>
    </w:p>
    <w:p w14:paraId="30BDBC6A"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 σύγχρονη Ευρώπη 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ξεκινάει με την πρώτη εξορυκτική δραστηριότητα, δηλαδ</w:t>
      </w:r>
      <w:r>
        <w:rPr>
          <w:rFonts w:eastAsia="Times New Roman" w:cs="Times New Roman"/>
          <w:szCs w:val="24"/>
        </w:rPr>
        <w:t xml:space="preserve">ή με την έναρξη της εξορυκτικής δραστηριότητας ξεκινάει και ο σχεδιασμός της επόμενης μέρας, της αποκατάστασης περιβάλλοντος και εδαφών. </w:t>
      </w:r>
    </w:p>
    <w:p w14:paraId="30BDBC6B"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χώρα μας συζητάμε τα τελευταία χρόνια για το πότε αρχίζει 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δυστυχώς, η οποία μάλλον ήρθε και</w:t>
      </w:r>
      <w:r>
        <w:rPr>
          <w:rFonts w:eastAsia="Times New Roman" w:cs="Times New Roman"/>
          <w:szCs w:val="24"/>
        </w:rPr>
        <w:t xml:space="preserve"> εύχομαι να μην προσπεράσει ως μία χαμένη άνοιξη για τις περιοχές στις οποίες αναφερόμαστε. </w:t>
      </w:r>
    </w:p>
    <w:p w14:paraId="30BDBC6C"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όσοι τα τελευταία χρόνια συζητάμε για την επόμενη μέρα, δηλαδή για τη δημιουργία ενός σχεδίου ανάπτυξης της περιοχής και για μία ομαλή μετάβαση από τη </w:t>
      </w:r>
      <w:proofErr w:type="spellStart"/>
      <w:r>
        <w:rPr>
          <w:rFonts w:eastAsia="Times New Roman" w:cs="Times New Roman"/>
          <w:szCs w:val="24"/>
        </w:rPr>
        <w:t>λιγνιτικ</w:t>
      </w:r>
      <w:r>
        <w:rPr>
          <w:rFonts w:eastAsia="Times New Roman" w:cs="Times New Roman"/>
          <w:szCs w:val="24"/>
        </w:rPr>
        <w:t>ή</w:t>
      </w:r>
      <w:proofErr w:type="spellEnd"/>
      <w:r>
        <w:rPr>
          <w:rFonts w:eastAsia="Times New Roman" w:cs="Times New Roman"/>
          <w:szCs w:val="24"/>
        </w:rPr>
        <w:t xml:space="preserve"> εποχή στη </w:t>
      </w:r>
      <w:proofErr w:type="spellStart"/>
      <w:r>
        <w:rPr>
          <w:rFonts w:eastAsia="Times New Roman" w:cs="Times New Roman"/>
          <w:szCs w:val="24"/>
        </w:rPr>
        <w:t>μεταλιγνιτική</w:t>
      </w:r>
      <w:proofErr w:type="spellEnd"/>
      <w:r>
        <w:rPr>
          <w:rFonts w:eastAsia="Times New Roman" w:cs="Times New Roman"/>
          <w:szCs w:val="24"/>
        </w:rPr>
        <w:t>, θεωρηθήκαμε εχθροί του λιγνίτη, εχθροί της ΔΕΗ, εχθροί των εργαζομένων στη ΔΕΗ και άλλα τέτοια που έχουμε ακούσει. Διότι επί δεκαετίες επιτρέψαμε να λειτουργεί ένας ενεργειακός κολοσσός, χωρίς να έχει κατατεθεί ένα παράλληλο βιώσ</w:t>
      </w:r>
      <w:r>
        <w:rPr>
          <w:rFonts w:eastAsia="Times New Roman" w:cs="Times New Roman"/>
          <w:szCs w:val="24"/>
        </w:rPr>
        <w:t xml:space="preserve">ιμο σχέδιο ανάπτυξης. </w:t>
      </w:r>
    </w:p>
    <w:p w14:paraId="30BDBC6D"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Έτσι, ενώ εδώ και σχεδόν δέκα χρόνια η </w:t>
      </w:r>
      <w:r>
        <w:rPr>
          <w:rFonts w:eastAsia="Times New Roman" w:cs="Times New Roman"/>
          <w:szCs w:val="24"/>
        </w:rPr>
        <w:t>δ</w:t>
      </w:r>
      <w:r>
        <w:rPr>
          <w:rFonts w:eastAsia="Times New Roman" w:cs="Times New Roman"/>
          <w:szCs w:val="24"/>
        </w:rPr>
        <w:t>υτική Μακεδονία καταγράφει από τους υψηλότερους μέσους όρους κατά κεφαλήν εισοδήματος -λόγω ΔΕΗ, προφανώς-</w:t>
      </w:r>
      <w:r>
        <w:rPr>
          <w:rFonts w:eastAsia="Times New Roman" w:cs="Times New Roman"/>
          <w:szCs w:val="24"/>
        </w:rPr>
        <w:t>,</w:t>
      </w:r>
      <w:r>
        <w:rPr>
          <w:rFonts w:eastAsia="Times New Roman" w:cs="Times New Roman"/>
          <w:szCs w:val="24"/>
        </w:rPr>
        <w:t xml:space="preserve"> η ίδια περιοχή καταγράφει τα υψηλότερα εθνικά ποσοστά ανεργίας. </w:t>
      </w:r>
    </w:p>
    <w:p w14:paraId="30BDBC6E"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φυσικό θα ήταν ν</w:t>
      </w:r>
      <w:r>
        <w:rPr>
          <w:rFonts w:eastAsia="Times New Roman" w:cs="Times New Roman"/>
          <w:szCs w:val="24"/>
        </w:rPr>
        <w:t xml:space="preserve">α συζητάμε και να δημιουργούμε εδώ και χρόνια την επόμενη μέρα και την ανάπτυξη των περιοχών εξόρυξης. Αντί αυτού, αποδεχθήκαμε τη μονοκαλλιέργεια του λιγνίτη ως πολιτική επιλογή όλων των προηγούμενων κυβερνήσεων. </w:t>
      </w:r>
    </w:p>
    <w:p w14:paraId="30BDBC6F"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Εδώ και χρόνια η ΔΕΗ βρίσκεται σε μια δυσ</w:t>
      </w:r>
      <w:r>
        <w:rPr>
          <w:rFonts w:eastAsia="Times New Roman" w:cs="Times New Roman"/>
          <w:szCs w:val="24"/>
        </w:rPr>
        <w:t xml:space="preserve">χερή οικονομική θέση, αφού επί σειρά ετών </w:t>
      </w:r>
      <w:proofErr w:type="spellStart"/>
      <w:r>
        <w:rPr>
          <w:rFonts w:eastAsia="Times New Roman" w:cs="Times New Roman"/>
          <w:szCs w:val="24"/>
        </w:rPr>
        <w:t>συνδιοικήθηκε</w:t>
      </w:r>
      <w:proofErr w:type="spellEnd"/>
      <w:r>
        <w:rPr>
          <w:rFonts w:eastAsia="Times New Roman" w:cs="Times New Roman"/>
          <w:szCs w:val="24"/>
        </w:rPr>
        <w:t xml:space="preserve"> επί όλων ανεξαιρέτως των κυβερνήσεων και των διοικήσεών της από κάθε είδους συμφέροντα και παράγοντες των περιοχών, καθώς υπήρξε επί δεκαετίες ο ρυθμιστής της πολιτικής ζωής και των εξελίξεων των περι</w:t>
      </w:r>
      <w:r>
        <w:rPr>
          <w:rFonts w:eastAsia="Times New Roman" w:cs="Times New Roman"/>
          <w:szCs w:val="24"/>
        </w:rPr>
        <w:t xml:space="preserve">οχών στις οποίες αναφέρεται το νομοσχέδιο. </w:t>
      </w:r>
    </w:p>
    <w:p w14:paraId="30BDBC70"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περιοχές όπου πωλείται σε ιδιώτες μέρος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δεν κινδυνεύουν μόνο από την αλλαγή του ποσοστού συμμετοχής ιδιωτών στο ενεργειακό κεφάλαιο της χώρας, αλλά </w:t>
      </w:r>
      <w:r>
        <w:rPr>
          <w:rFonts w:eastAsia="Times New Roman" w:cs="Times New Roman"/>
          <w:szCs w:val="24"/>
        </w:rPr>
        <w:t xml:space="preserve">κινδυνεύουν κυρίως ακριβώς από την έλλειψη ενός παράλληλου με τη ΔΕΗ σχεδίου ανάπτυξης των εν λόγω περιοχών. </w:t>
      </w:r>
    </w:p>
    <w:p w14:paraId="30BDBC71"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αυτό δημιουργεί, αγαπητέ Υπουργέ, την ανάγκη μιας κατεπείγουσας συζήτησης και νομοθέτησης εντός ενός σημαντικού αναπτυξιακού σχεδίου. </w:t>
      </w:r>
    </w:p>
    <w:p w14:paraId="30BDBC72"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Ταυτόχρ</w:t>
      </w:r>
      <w:r>
        <w:rPr>
          <w:rFonts w:eastAsia="Times New Roman" w:cs="Times New Roman"/>
          <w:szCs w:val="24"/>
        </w:rPr>
        <w:t xml:space="preserve">ονα, είναι αυτονόητο πως θα πρέπει αυτός ο εθνικός κολοσσός, η ΔΕΗ, να βοηθηθεί, να πατήσει στα πόδια της, να καταθέσει το δικό της </w:t>
      </w:r>
      <w:r>
        <w:rPr>
          <w:rFonts w:eastAsia="Times New Roman" w:cs="Times New Roman"/>
          <w:szCs w:val="24"/>
          <w:lang w:val="en-US"/>
        </w:rPr>
        <w:t>business</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και το δικό της αναπτυξιακό επιχειρησιακό σχέδιο. Η ΔΕΗ περνάει σε μία νέα εποχή</w:t>
      </w:r>
      <w:r>
        <w:rPr>
          <w:rFonts w:eastAsia="Times New Roman" w:cs="Times New Roman"/>
          <w:szCs w:val="24"/>
        </w:rPr>
        <w:t>,</w:t>
      </w:r>
      <w:r>
        <w:rPr>
          <w:rFonts w:eastAsia="Times New Roman" w:cs="Times New Roman"/>
          <w:szCs w:val="24"/>
        </w:rPr>
        <w:t xml:space="preserve"> που είναι μια πρόκληση για τ</w:t>
      </w:r>
      <w:r>
        <w:rPr>
          <w:rFonts w:eastAsia="Times New Roman" w:cs="Times New Roman"/>
          <w:szCs w:val="24"/>
        </w:rPr>
        <w:t>ην επιχείρηση</w:t>
      </w:r>
      <w:r>
        <w:rPr>
          <w:rFonts w:eastAsia="Times New Roman" w:cs="Times New Roman"/>
          <w:szCs w:val="24"/>
        </w:rPr>
        <w:t>,</w:t>
      </w:r>
      <w:r>
        <w:rPr>
          <w:rFonts w:eastAsia="Times New Roman" w:cs="Times New Roman"/>
          <w:szCs w:val="24"/>
        </w:rPr>
        <w:t xml:space="preserve"> και πρέπει να είναι έτοιμη να αντιμετωπίσει την καινούργια πραγματικότητα. Πρέπει να εξελιχθεί σε μία απολύτως ανταγωνιστική, δυναμική δημόσια επιχείρηση, να αναπτύξει και νέες δραστηριότητες στις εν λόγω περιοχές,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αυτό</w:t>
      </w:r>
      <w:r>
        <w:rPr>
          <w:rFonts w:eastAsia="Times New Roman" w:cs="Times New Roman"/>
          <w:szCs w:val="24"/>
        </w:rPr>
        <w:t xml:space="preserve"> που ήδη ανακοινώθηκε από τη διοίκησή της, η πρόθεσή της να λειτουργήσει εργοστάσιο κατασκευής «έξυπνων μετρητών». </w:t>
      </w:r>
    </w:p>
    <w:p w14:paraId="30BDBC73"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ΔΕΗ οφείλει να υπερασπιστεί μια δίκαιη νέα συλλογική σύμβαση εργασίας με τους εργαζομένους, την οποία η κοινωνία οφείλει να χαιρετίσει, </w:t>
      </w:r>
      <w:r>
        <w:rPr>
          <w:rFonts w:eastAsia="Times New Roman" w:cs="Times New Roman"/>
          <w:szCs w:val="24"/>
        </w:rPr>
        <w:t xml:space="preserve">απαλλαγμένη από συμπλέγματα κοινωνικού αυτοματισμού. Οφείλει, όμως, η ΔΕΗ να απαλλαγεί και από κάθε υπόλοιπο αντίληψης </w:t>
      </w:r>
      <w:proofErr w:type="spellStart"/>
      <w:r>
        <w:rPr>
          <w:rFonts w:eastAsia="Times New Roman" w:cs="Times New Roman"/>
          <w:szCs w:val="24"/>
        </w:rPr>
        <w:t>συνδιοίκησης</w:t>
      </w:r>
      <w:proofErr w:type="spellEnd"/>
      <w:r>
        <w:rPr>
          <w:rFonts w:eastAsia="Times New Roman" w:cs="Times New Roman"/>
          <w:szCs w:val="24"/>
        </w:rPr>
        <w:t xml:space="preserve"> και </w:t>
      </w:r>
      <w:proofErr w:type="spellStart"/>
      <w:r>
        <w:rPr>
          <w:rFonts w:eastAsia="Times New Roman" w:cs="Times New Roman"/>
          <w:szCs w:val="24"/>
        </w:rPr>
        <w:t>βαριδίων</w:t>
      </w:r>
      <w:proofErr w:type="spellEnd"/>
      <w:r>
        <w:rPr>
          <w:rFonts w:eastAsia="Times New Roman" w:cs="Times New Roman"/>
          <w:szCs w:val="24"/>
        </w:rPr>
        <w:t xml:space="preserve">. Οφείλει να δημιουργήσει νέες </w:t>
      </w:r>
      <w:r>
        <w:rPr>
          <w:rFonts w:eastAsia="Times New Roman" w:cs="Times New Roman"/>
          <w:szCs w:val="24"/>
        </w:rPr>
        <w:lastRenderedPageBreak/>
        <w:t>θέσεις εργασίας σε νέους ανθρώπους και κυρίως σε νέους επιστήμονες. Και</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 xml:space="preserve">, έχει την υποχρέωση να συνταξιοδοτήσει άμεσα ανθρώπους που εδώ και χρόνια έχουν συμπληρώσει το συνταξιοδοτικό τους δικαίωμα. </w:t>
      </w:r>
    </w:p>
    <w:p w14:paraId="30BDBC74"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-για να μην είμαι άδικος- θέλω να χαιρετίσω τις αλλαγές που ανακοίνωσε χθες ο Υπουργός. Εκτιμώ ότι είναι σημαντικ</w:t>
      </w:r>
      <w:r>
        <w:rPr>
          <w:rFonts w:eastAsia="Times New Roman" w:cs="Times New Roman"/>
          <w:szCs w:val="24"/>
        </w:rPr>
        <w:t>ές αλλαγές, κυρίως στο κομμάτι των εργασιακών. Εδώ πρέπει να πούμε ότι ως ΣΥΡΙΖΑ θα υπερασπιστούμε απολύτως το κεφάλαιο των εργατικών συμφερόντων στο θέμα της τηλεθέρμανσης και στο θέμα του πόρου.</w:t>
      </w:r>
    </w:p>
    <w:p w14:paraId="30BDBC7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Υπουργέ, κλείνοντας, στον λίγο χρόνο που διατίθεται έ</w:t>
      </w:r>
      <w:r>
        <w:rPr>
          <w:rFonts w:eastAsia="Times New Roman" w:cs="Times New Roman"/>
          <w:szCs w:val="24"/>
        </w:rPr>
        <w:t>τσι κι αλλιώς στους Βουλευτές</w:t>
      </w:r>
      <w:r>
        <w:rPr>
          <w:rFonts w:eastAsia="Times New Roman" w:cs="Times New Roman"/>
          <w:szCs w:val="24"/>
        </w:rPr>
        <w:t>,</w:t>
      </w:r>
      <w:r>
        <w:rPr>
          <w:rFonts w:eastAsia="Times New Roman" w:cs="Times New Roman"/>
          <w:szCs w:val="24"/>
        </w:rPr>
        <w:t xml:space="preserve"> αφού η Ολομέλεια είναι υπόθεση περισσότερο των Κοινοβουλευτικών Εκπροσώπων και των Υπουργών, σας καλώ να ανοίξετε άμεσα τη συζήτηση για την αποκατάσταση, αξιοποίηση και </w:t>
      </w:r>
      <w:proofErr w:type="spellStart"/>
      <w:r>
        <w:rPr>
          <w:rFonts w:eastAsia="Times New Roman" w:cs="Times New Roman"/>
          <w:szCs w:val="24"/>
        </w:rPr>
        <w:t>επαναπόδοση</w:t>
      </w:r>
      <w:proofErr w:type="spellEnd"/>
      <w:r>
        <w:rPr>
          <w:rFonts w:eastAsia="Times New Roman" w:cs="Times New Roman"/>
          <w:szCs w:val="24"/>
        </w:rPr>
        <w:t xml:space="preserve"> εδαφών στην αναπτυξιακή προοπτική της </w:t>
      </w:r>
      <w:r>
        <w:rPr>
          <w:rFonts w:eastAsia="Times New Roman" w:cs="Times New Roman"/>
          <w:szCs w:val="24"/>
        </w:rPr>
        <w:t>δ</w:t>
      </w:r>
      <w:r>
        <w:rPr>
          <w:rFonts w:eastAsia="Times New Roman" w:cs="Times New Roman"/>
          <w:szCs w:val="24"/>
        </w:rPr>
        <w:t>υτική</w:t>
      </w:r>
      <w:r>
        <w:rPr>
          <w:rFonts w:eastAsia="Times New Roman" w:cs="Times New Roman"/>
          <w:szCs w:val="24"/>
        </w:rPr>
        <w:t xml:space="preserve">ς Μακεδονίας και όπου αλλού, με τη δημιουργία μεικτών οικονομικών σχημάτων, με την ενδεχόμενη συμμετοχή της ΔΕΗ και των τοπικών κοινωνιών. </w:t>
      </w:r>
    </w:p>
    <w:p w14:paraId="30BDBC7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μας τους </w:t>
      </w:r>
      <w:proofErr w:type="spellStart"/>
      <w:r>
        <w:rPr>
          <w:rFonts w:eastAsia="Times New Roman" w:cs="Times New Roman"/>
          <w:szCs w:val="24"/>
        </w:rPr>
        <w:t>Δυτικομακεδόνες</w:t>
      </w:r>
      <w:proofErr w:type="spellEnd"/>
      <w:r>
        <w:rPr>
          <w:rFonts w:eastAsia="Times New Roman" w:cs="Times New Roman"/>
          <w:szCs w:val="24"/>
        </w:rPr>
        <w:t xml:space="preserve"> Βουλευτές είναι σημαντικό να συζητήσουμε άμεσα και επιτακτικά για την επόμενη ημέρα, γι</w:t>
      </w:r>
      <w:r>
        <w:rPr>
          <w:rFonts w:eastAsia="Times New Roman" w:cs="Times New Roman"/>
          <w:szCs w:val="24"/>
        </w:rPr>
        <w:t xml:space="preserve">α τη βιωσιμότητα των περιοχών μας και, δυστυχώς, ανεξαρτήτως της έκβασης του σημερινού νομοσχεδίου, ο χρόνος στενεύει ασφυκτικά. </w:t>
      </w:r>
    </w:p>
    <w:p w14:paraId="30BDBC7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Υπουργέ, αυτή η Κυβέρνηση δεν πρέπει να γίνει συμμέτοχη στην καθυστέρηση κατάθεσης ουσιαστικού αναπτυξιακού σχεδίου αναμ</w:t>
      </w:r>
      <w:r>
        <w:rPr>
          <w:rFonts w:eastAsia="Times New Roman" w:cs="Times New Roman"/>
          <w:szCs w:val="24"/>
        </w:rPr>
        <w:t>όρφωσης του παραγωγικού μοντέλου της περιοχής. Όσο ισχυρή και αν ξαναγίνει η ΔΕΗ -πράγμα που ευχόμαστε και θα το υπερασπιστούμε-</w:t>
      </w:r>
      <w:r>
        <w:rPr>
          <w:rFonts w:eastAsia="Times New Roman" w:cs="Times New Roman"/>
          <w:szCs w:val="24"/>
        </w:rPr>
        <w:t>,</w:t>
      </w:r>
      <w:r>
        <w:rPr>
          <w:rFonts w:eastAsia="Times New Roman" w:cs="Times New Roman"/>
          <w:szCs w:val="24"/>
        </w:rPr>
        <w:t xml:space="preserve"> είναι αδύνατον πλέον η περιοχή της </w:t>
      </w:r>
      <w:r>
        <w:rPr>
          <w:rFonts w:eastAsia="Times New Roman" w:cs="Times New Roman"/>
          <w:szCs w:val="24"/>
        </w:rPr>
        <w:t>δ</w:t>
      </w:r>
      <w:r>
        <w:rPr>
          <w:rFonts w:eastAsia="Times New Roman" w:cs="Times New Roman"/>
          <w:szCs w:val="24"/>
        </w:rPr>
        <w:t>υτικής Μακεδονίας να ανακάμψει οικονομικά χωρίς παράλληλες δυναμικές αναπτυξιακές προτάσει</w:t>
      </w:r>
      <w:r>
        <w:rPr>
          <w:rFonts w:eastAsia="Times New Roman" w:cs="Times New Roman"/>
          <w:szCs w:val="24"/>
        </w:rPr>
        <w:t xml:space="preserve">ς. Δεν θα μπορέσει να ανακάμψει, εάν το μέλλον της περιοχής δεν αποτελέσει μια κεντρική κυβερνητική επιλογή. </w:t>
      </w:r>
    </w:p>
    <w:p w14:paraId="30BDBC7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λοιπόν, τις επόμενες κινήσεις σας και σας ευχαριστούμε. </w:t>
      </w:r>
    </w:p>
    <w:p w14:paraId="30BDBC7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30BDBC7A" w14:textId="77777777" w:rsidR="00E34F2F" w:rsidRDefault="00EC0F86">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30BDBC7B" w14:textId="77777777" w:rsidR="00E34F2F" w:rsidRDefault="00EC0F86">
      <w:pPr>
        <w:spacing w:line="600" w:lineRule="auto"/>
        <w:ind w:firstLine="720"/>
        <w:contextualSpacing/>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Τριανταφύλλου, Βουλευτής του ΣΥΡΙΖΑ. </w:t>
      </w:r>
    </w:p>
    <w:p w14:paraId="30BDBC7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σας παρακαλέσω και εσάς, κυρία συνάδελφε, να τηρήσετε τον χρόνο.</w:t>
      </w:r>
    </w:p>
    <w:p w14:paraId="30BDBC7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Ευχαριστώ, κύριε Πρόεδρε. </w:t>
      </w:r>
    </w:p>
    <w:p w14:paraId="30BDBC7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νομοσχέδιο αναμφισβήτητα είναι σημαντικό, γι</w:t>
      </w:r>
      <w:r>
        <w:rPr>
          <w:rFonts w:eastAsia="Times New Roman" w:cs="Times New Roman"/>
          <w:szCs w:val="24"/>
        </w:rPr>
        <w:t>ατί είναι πάρα πολύ σημαντική η ΔΕΗ. Βέβαια, η ΔΕΗ έχει τεράστια προβλήματα, αλλά έχει και τεράστια αξία. Έχει ένα δίκτυο που σήμερα δεν ξαναγίνεται, με μεγάλη υποδομή στις εγκαταστάσεις ορυχείων λιγνίτη και παραγωγής, μεταφοράς και διανομής ηλεκτρικής ενέ</w:t>
      </w:r>
      <w:r>
        <w:rPr>
          <w:rFonts w:eastAsia="Times New Roman" w:cs="Times New Roman"/>
          <w:szCs w:val="24"/>
        </w:rPr>
        <w:t xml:space="preserve">ργειας. Είναι πολύ σημαντική, λοιπόν, για τον ενεργειακό σχεδιασμό αλλά και για την παραγωγική ανασυγκρότηση της χώρας. </w:t>
      </w:r>
    </w:p>
    <w:p w14:paraId="30BDBC7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Υπάρχει μια κριτική, η γνωστή πλέον κριτική από την Αντιπολίτευση. Θα επιμείνω στην κριτική της Νέας Δημοκρατίας και του ΠΑΣΟΚ για ανικ</w:t>
      </w:r>
      <w:r>
        <w:rPr>
          <w:rFonts w:eastAsia="Times New Roman" w:cs="Times New Roman"/>
          <w:szCs w:val="24"/>
        </w:rPr>
        <w:t xml:space="preserve">ανότητα, ξεπούλημα, ψεύδος και για φόβο, ότι δηλαδή φοβάται ο Πρωθυπουργός να δει τον κόσμο. </w:t>
      </w:r>
    </w:p>
    <w:p w14:paraId="30BDBC8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ς αναφέρουμε, λοιπόν, ένα μικρό ιστορικό της ΔΕΗ, για να δούμε λίγο κι αυτή την κριτική. Πράγματι, όλα αυτά τα χρόνια η ΔΕΗ αγωνίστηκε και πέτυχε την ενεργειακή </w:t>
      </w:r>
      <w:r>
        <w:rPr>
          <w:rFonts w:eastAsia="Times New Roman" w:cs="Times New Roman"/>
          <w:szCs w:val="24"/>
        </w:rPr>
        <w:t>αυτονομία και το ηλεκτρικό ρεύμα έφτασε σε κάθε γωνιά της ελληνικής γης. Αυτό είναι πάρα πολύ σημαντικό. Όμως, υπήρξε ολοένα και πιο έντονη δραστηριότητα των εργολάβων στα έργα της ΔΕΗ το 1999, αλλά και η μετοχοποίηση της ΔΕΗ και η απελευθέρωση της εγχώρια</w:t>
      </w:r>
      <w:r>
        <w:rPr>
          <w:rFonts w:eastAsia="Times New Roman" w:cs="Times New Roman"/>
          <w:szCs w:val="24"/>
        </w:rPr>
        <w:t xml:space="preserve">ς αγροτικής ηλεκτρικής ενέργειας. Τότε ήταν το ΠΑΣΟΚ </w:t>
      </w:r>
      <w:r>
        <w:rPr>
          <w:rFonts w:eastAsia="Times New Roman" w:cs="Times New Roman"/>
          <w:szCs w:val="24"/>
        </w:rPr>
        <w:t>κ</w:t>
      </w:r>
      <w:r>
        <w:rPr>
          <w:rFonts w:eastAsia="Times New Roman" w:cs="Times New Roman"/>
          <w:szCs w:val="24"/>
        </w:rPr>
        <w:t>υβέρνηση -όπως νομίζω- και ο Ευάγγελος Βενιζέλος ήταν ο αρμόδιος Υπουργός.</w:t>
      </w:r>
    </w:p>
    <w:p w14:paraId="30BDBC8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απελευθέρωση της εγχώριας αγοράς το 2001, η ΔΕΗ γίνεται ανώνυμη εταιρεία. Το ελληνικό </w:t>
      </w:r>
      <w:r>
        <w:rPr>
          <w:rFonts w:eastAsia="Times New Roman" w:cs="Times New Roman"/>
          <w:szCs w:val="24"/>
        </w:rPr>
        <w:t>δ</w:t>
      </w:r>
      <w:r>
        <w:rPr>
          <w:rFonts w:eastAsia="Times New Roman" w:cs="Times New Roman"/>
          <w:szCs w:val="24"/>
        </w:rPr>
        <w:t xml:space="preserve">ημόσιο κρατά το 51% και το 40% </w:t>
      </w:r>
      <w:proofErr w:type="spellStart"/>
      <w:r>
        <w:rPr>
          <w:rFonts w:eastAsia="Times New Roman" w:cs="Times New Roman"/>
          <w:szCs w:val="24"/>
        </w:rPr>
        <w:t>μετοχοποιείται</w:t>
      </w:r>
      <w:proofErr w:type="spellEnd"/>
      <w:r>
        <w:rPr>
          <w:rFonts w:eastAsia="Times New Roman" w:cs="Times New Roman"/>
          <w:szCs w:val="24"/>
        </w:rPr>
        <w:t>.</w:t>
      </w:r>
    </w:p>
    <w:p w14:paraId="30BDBC8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Όλα αυτά τα λέω για να δούμε γιατί κλαίτε σήμερα, γιατί πραγματικά οργίζεστε σήμερα.</w:t>
      </w:r>
    </w:p>
    <w:p w14:paraId="30BDBC8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Μετά έρχεται η κατάργηση των αποκλειστικών δικαιωμάτων παραγωγής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Συμφωνεί η Αντιπολίτευση -ειδικά η Αριστερά διαφωνεί σε όλο αυτό- συμφωνούν και οι </w:t>
      </w:r>
      <w:r>
        <w:rPr>
          <w:rFonts w:eastAsia="Times New Roman" w:cs="Times New Roman"/>
          <w:szCs w:val="24"/>
        </w:rPr>
        <w:t xml:space="preserve">εργαζόμενοι. Μετά απ’ όλα αυτά έρχεται ο σχεδιασμός της </w:t>
      </w:r>
      <w:r>
        <w:rPr>
          <w:rFonts w:eastAsia="Times New Roman" w:cs="Times New Roman"/>
          <w:szCs w:val="24"/>
        </w:rPr>
        <w:t>κ</w:t>
      </w:r>
      <w:r>
        <w:rPr>
          <w:rFonts w:eastAsia="Times New Roman" w:cs="Times New Roman"/>
          <w:szCs w:val="24"/>
        </w:rPr>
        <w:t xml:space="preserve">υβέρνησης Σαμαρά -και </w:t>
      </w:r>
      <w:r>
        <w:rPr>
          <w:rFonts w:eastAsia="Times New Roman" w:cs="Times New Roman"/>
          <w:szCs w:val="24"/>
        </w:rPr>
        <w:lastRenderedPageBreak/>
        <w:t>είναι όλα αυτά γνωστά- για εκποίηση της «μικρής</w:t>
      </w:r>
      <w:r>
        <w:rPr>
          <w:rFonts w:eastAsia="Times New Roman" w:cs="Times New Roman"/>
          <w:szCs w:val="24"/>
        </w:rPr>
        <w:t>»</w:t>
      </w:r>
      <w:r>
        <w:rPr>
          <w:rFonts w:eastAsia="Times New Roman" w:cs="Times New Roman"/>
          <w:szCs w:val="24"/>
        </w:rPr>
        <w:t xml:space="preserve"> ΔΕΗ. Τα είπαν κι άλλοι, δεν χρειάζεται να τα πω.</w:t>
      </w:r>
    </w:p>
    <w:p w14:paraId="30BDBC8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Όταν, λοιπόν, ο καθ’ ύλην αρμόδιος Υπουργός, ο κ. Σταθάκης, προσπάθησε εχθές να</w:t>
      </w:r>
      <w:r>
        <w:rPr>
          <w:rFonts w:eastAsia="Times New Roman" w:cs="Times New Roman"/>
          <w:szCs w:val="24"/>
        </w:rPr>
        <w:t xml:space="preserve"> δώσει μια εικόνα για τη ΔΕΗ και κυρίως για τα τελευταία χρόνια, μίλησε για τον </w:t>
      </w:r>
      <w:proofErr w:type="spellStart"/>
      <w:r>
        <w:rPr>
          <w:rFonts w:eastAsia="Times New Roman" w:cs="Times New Roman"/>
          <w:szCs w:val="24"/>
        </w:rPr>
        <w:t>υπερδανεισμό</w:t>
      </w:r>
      <w:proofErr w:type="spellEnd"/>
      <w:r>
        <w:rPr>
          <w:rFonts w:eastAsia="Times New Roman" w:cs="Times New Roman"/>
          <w:szCs w:val="24"/>
        </w:rPr>
        <w:t xml:space="preserve"> και έκανε μια μικρή αναφορά για την τωρινή εικόνα της ΔΕΗ σε σχέση με το Χρηματιστήριο, η κριτική ήταν πώς είναι δυνατόν να μιλάμε για την τωρινή εικόνα της ΔΕΗ δε</w:t>
      </w:r>
      <w:r>
        <w:rPr>
          <w:rFonts w:eastAsia="Times New Roman" w:cs="Times New Roman"/>
          <w:szCs w:val="24"/>
        </w:rPr>
        <w:t>ίχνοντας ότι είναι καλύτερη με επιχειρήματα, όπως για παράδειγμα, πώς είναι στο Χρηματιστήριο, τι τρέχει με το 44% της ΔΕΗ και πόσο έχει φτάσει η κεφαλαιοποίησή της. Νομίζω ότι είναι περίπου στα 680 εκατομμύρια ευρώ.</w:t>
      </w:r>
    </w:p>
    <w:p w14:paraId="30BDBC8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Όταν προσπαθούν, λοιπόν, να δώσουν μια </w:t>
      </w:r>
      <w:r>
        <w:rPr>
          <w:rFonts w:eastAsia="Times New Roman" w:cs="Times New Roman"/>
          <w:szCs w:val="24"/>
        </w:rPr>
        <w:t xml:space="preserve">καλύτερη εικόνα της ΔΕΗ σήμερα και να πουν ότι η </w:t>
      </w:r>
      <w:proofErr w:type="spellStart"/>
      <w:r>
        <w:rPr>
          <w:rFonts w:eastAsia="Times New Roman" w:cs="Times New Roman"/>
          <w:szCs w:val="24"/>
        </w:rPr>
        <w:t>εισπραξιμότητα</w:t>
      </w:r>
      <w:proofErr w:type="spellEnd"/>
      <w:r>
        <w:rPr>
          <w:rFonts w:eastAsia="Times New Roman" w:cs="Times New Roman"/>
          <w:szCs w:val="24"/>
        </w:rPr>
        <w:t xml:space="preserve"> είναι καλύτερη, το επιχείρημα είναι -νομίζω ότι το είπε ο Κοινοβουλευτικός Εκπρόσωπος της Νέας Δημοκρατίας- π</w:t>
      </w:r>
      <w:r>
        <w:rPr>
          <w:rFonts w:eastAsia="Times New Roman" w:cs="Times New Roman"/>
          <w:szCs w:val="24"/>
        </w:rPr>
        <w:t>ώ</w:t>
      </w:r>
      <w:r>
        <w:rPr>
          <w:rFonts w:eastAsia="Times New Roman" w:cs="Times New Roman"/>
          <w:szCs w:val="24"/>
        </w:rPr>
        <w:t>ς είναι δυνατόν να είσαι ΣΥΡΙΖΑ ή αριστερός και να επικαλείσαι το Χρηματιστήριο.</w:t>
      </w:r>
    </w:p>
    <w:p w14:paraId="30BDBC8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ραγματικά, είναι φοβερό επιχείρημα αυτό και είναι μέσα σε μια επιχειρηματολογία που λέει πόσο το ψεύδος έχει διεισδύσει.</w:t>
      </w:r>
    </w:p>
    <w:p w14:paraId="30BDBC8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Οι </w:t>
      </w:r>
      <w:r>
        <w:rPr>
          <w:rFonts w:eastAsia="Times New Roman" w:cs="Times New Roman"/>
          <w:szCs w:val="24"/>
        </w:rPr>
        <w:t>ν</w:t>
      </w:r>
      <w:r>
        <w:rPr>
          <w:rFonts w:eastAsia="Times New Roman" w:cs="Times New Roman"/>
          <w:szCs w:val="24"/>
        </w:rPr>
        <w:t>εοδημοκράτες σάς ζηλεύουν!</w:t>
      </w:r>
    </w:p>
    <w:p w14:paraId="30BDBC8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Κύριε Κωνσταντινόπουλε, θα μιλήσετε μετά. Νομίζω ότι εί</w:t>
      </w:r>
      <w:r>
        <w:rPr>
          <w:rFonts w:eastAsia="Times New Roman" w:cs="Times New Roman"/>
          <w:szCs w:val="24"/>
        </w:rPr>
        <w:t>ναι το χαρακτηριστικό επιχείρημα.</w:t>
      </w:r>
    </w:p>
    <w:p w14:paraId="30BDBC8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Σας ζηλεύουν!</w:t>
      </w:r>
    </w:p>
    <w:p w14:paraId="30BDBC8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ΤΡΙΑΝΤΑΦΥΛΛΟΥ:</w:t>
      </w:r>
      <w:r>
        <w:rPr>
          <w:rFonts w:eastAsia="Times New Roman" w:cs="Times New Roman"/>
          <w:szCs w:val="24"/>
        </w:rPr>
        <w:t xml:space="preserve"> Και αυτό φοβερό επιχείρημα, λοιπόν: Μας ζηλεύουν. Το κρατώ και αυτό.</w:t>
      </w:r>
    </w:p>
    <w:p w14:paraId="30BDBC8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είναι πράγματι πρόβλημα όχι πόσο ΣΥΡΙΖΑ είναι ο κ. Σταθάκης ή οι υπόλοιποι </w:t>
      </w:r>
      <w:r>
        <w:rPr>
          <w:rFonts w:eastAsia="Times New Roman" w:cs="Times New Roman"/>
          <w:szCs w:val="24"/>
        </w:rPr>
        <w:t>Βουλευτές του ΣΥΡΙΖΑ, οι υπόλοιποι Υπουργοί. Το πρόβλημα είναι ότι ο ΣΥΡΙΖΑ είναι στην Κυβέρνηση. Αυτό είναι το μεγάλο πρόβλημα και νομίζω ότι αυτό είναι μεγάλο πρόβλημα για εσάς. Καλά θα κάνετε, όμως, να το δεχθείτε και να το δεχθείτε είτε καλά είτε άσχημ</w:t>
      </w:r>
      <w:r>
        <w:rPr>
          <w:rFonts w:eastAsia="Times New Roman" w:cs="Times New Roman"/>
          <w:szCs w:val="24"/>
        </w:rPr>
        <w:t>α, γιατί έτσι είναι τα πράγματα και έτσι θα παραμείνουν.</w:t>
      </w:r>
    </w:p>
    <w:p w14:paraId="30BDBC8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όμως, νομίζω ότι, αν πάμε στο νομοσχέδιο, καλούμαστε να δούμε τις σημερινές συνθήκες, δηλαδή μια στροφή παγκοσμίως στις ανανεώσιμες πηγές ενέργειας. Όταν μιλούσαμε για τις ενεργειακές </w:t>
      </w:r>
      <w:r>
        <w:rPr>
          <w:rFonts w:eastAsia="Times New Roman" w:cs="Times New Roman"/>
          <w:szCs w:val="24"/>
        </w:rPr>
        <w:t>κοινότητες και το νομοσχέδιο για τις ενεργειακές κοινότητες, νομίζω ότι είχαμε πει ότι υπάρχει αυτή η μετάβαση από τις συμβατικές μορφές ενέργειας στις ΑΠΕ. Αυτό δεν γίνεται πραγματικά με έναν τρόπο -κατά την άποψή μας, τουλάχιστον- μόνο για το δημόσιο συμ</w:t>
      </w:r>
      <w:r>
        <w:rPr>
          <w:rFonts w:eastAsia="Times New Roman" w:cs="Times New Roman"/>
          <w:szCs w:val="24"/>
        </w:rPr>
        <w:t xml:space="preserve">φέρον ή για το συμφέρον των λαών. Υπάρχουν πάντοτε συγκεκριμένα οικονομικά συμφέροντα τα οποία κρύβονται, όπως σε όλα. Είναι ένα ζήτημα να δούμε πώς μπορούμε να χρησιμοποιήσουμε την καύση λιγνίτη σήμερα, μιας και έχουμε ή θα απομείνουμε με κάποιες </w:t>
      </w:r>
      <w:proofErr w:type="spellStart"/>
      <w:r>
        <w:rPr>
          <w:rFonts w:eastAsia="Times New Roman" w:cs="Times New Roman"/>
          <w:szCs w:val="24"/>
        </w:rPr>
        <w:t>λιγνιτικ</w:t>
      </w:r>
      <w:r>
        <w:rPr>
          <w:rFonts w:eastAsia="Times New Roman" w:cs="Times New Roman"/>
          <w:szCs w:val="24"/>
        </w:rPr>
        <w:t>ές</w:t>
      </w:r>
      <w:proofErr w:type="spellEnd"/>
      <w:r>
        <w:rPr>
          <w:rFonts w:eastAsia="Times New Roman" w:cs="Times New Roman"/>
          <w:szCs w:val="24"/>
        </w:rPr>
        <w:t xml:space="preserve"> μονάδες. Η Ευρώπη έχει πάρει τις αποφάσεις της, αλλά νομίζω ότι πρέπει να το δούμε ως δυνατότητα αποθέματος σε κρίσιμες ώρες.</w:t>
      </w:r>
    </w:p>
    <w:p w14:paraId="30BDBC8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Εν κατακλείδι, -να μην ξεπεράσω και εγώ τον χρόνο μου- είναι σημαντικό το γεγονός ότι αυτή η Κυβέρνηση στήριξε τη ΔΕΗ και απέτρ</w:t>
      </w:r>
      <w:r>
        <w:rPr>
          <w:rFonts w:eastAsia="Times New Roman" w:cs="Times New Roman"/>
          <w:szCs w:val="24"/>
        </w:rPr>
        <w:t xml:space="preserve">εψε την εκποίησή της σε τιμή </w:t>
      </w:r>
      <w:r>
        <w:rPr>
          <w:rFonts w:eastAsia="Times New Roman" w:cs="Times New Roman"/>
          <w:szCs w:val="24"/>
        </w:rPr>
        <w:lastRenderedPageBreak/>
        <w:t xml:space="preserve">ευκαιρίας. Η διαδικασία προσαρμογής σε μια συγκεκριμένη δικαστική απόφαση Ευρωπαϊκού Δικαστηρίου, ασχέτως αν συμφωνεί κανείς ή όχι, είναι άλλης τάξης ζήτημα. Πρέπει ακόμα να ειπωθεί ότι αυτή η Κυβέρνηση αποπλήρωσε τις ΥΚΩ, τις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ω</w:t>
      </w:r>
      <w:r>
        <w:rPr>
          <w:rFonts w:eastAsia="Times New Roman" w:cs="Times New Roman"/>
          <w:szCs w:val="24"/>
        </w:rPr>
        <w:t>φελείας, περίπου 500 εκατομμύρια ευρώ, ακύρωσε το σχέδιο για τη «μικρή</w:t>
      </w:r>
      <w:r>
        <w:rPr>
          <w:rFonts w:eastAsia="Times New Roman" w:cs="Times New Roman"/>
          <w:szCs w:val="24"/>
        </w:rPr>
        <w:t>»</w:t>
      </w:r>
      <w:r>
        <w:rPr>
          <w:rFonts w:eastAsia="Times New Roman" w:cs="Times New Roman"/>
          <w:szCs w:val="24"/>
        </w:rPr>
        <w:t xml:space="preserve"> ΔΕΗ, που περιλάμβανε και την πώληση υδροηλεκτρικών καθώς και ιδιωτικοποίηση του ΑΔΜΗΕ.</w:t>
      </w:r>
    </w:p>
    <w:p w14:paraId="30BDBC8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γεγονός ότι το 50% της ΔΕΗ παραμένει σε δημόσιο έλεγχο δείχνει τη βούλησή τη</w:t>
      </w:r>
      <w:r>
        <w:rPr>
          <w:rFonts w:eastAsia="Times New Roman" w:cs="Times New Roman"/>
          <w:szCs w:val="24"/>
        </w:rPr>
        <w:t>ς και είναι μ</w:t>
      </w:r>
      <w:r>
        <w:rPr>
          <w:rFonts w:eastAsia="Times New Roman" w:cs="Times New Roman"/>
          <w:szCs w:val="24"/>
        </w:rPr>
        <w:t>ί</w:t>
      </w:r>
      <w:r>
        <w:rPr>
          <w:rFonts w:eastAsia="Times New Roman" w:cs="Times New Roman"/>
          <w:szCs w:val="24"/>
        </w:rPr>
        <w:t>α απάντηση στην καταστροφική κριτική της Νέας Δημοκρατίας. Νομίζω ότι το στοίχημα της επόμενης περιόδου και για τη χώρα μας αποτελεί η στροφή προς τις ανανεώσιμες πηγές ενέργειας. Πρέπει να βρούμε τον τρόπο, πρέπει να δούμε πώς μπορούμε -αν μ</w:t>
      </w:r>
      <w:r>
        <w:rPr>
          <w:rFonts w:eastAsia="Times New Roman" w:cs="Times New Roman"/>
          <w:szCs w:val="24"/>
        </w:rPr>
        <w:t>πορούμε- κάποια πράγματα να τα βάλουμε από τη δική μας πλευρά και ο εθνικός σχεδιασμός θα πρέπει να γίνει με βάση αυτό το στοιχείο και εδώ νομίζω ότι η ΔΕΗ θα κληθεί να πρωταγωνιστήσει σε αυτόν τον τομέα, αν θέλει πραγματικά ως εταιρεία να έχει λόγο και τη</w:t>
      </w:r>
      <w:r>
        <w:rPr>
          <w:rFonts w:eastAsia="Times New Roman" w:cs="Times New Roman"/>
          <w:szCs w:val="24"/>
        </w:rPr>
        <w:t>ν επόμενη μέρα.</w:t>
      </w:r>
    </w:p>
    <w:p w14:paraId="30BDBC8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30BDBC90" w14:textId="77777777" w:rsidR="00E34F2F" w:rsidRDefault="00EC0F86">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0BDBC9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30BDBC9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με τη Βουλευτή του Κομμουνιστικού Κόμματος Ελλάδας κ. </w:t>
      </w:r>
      <w:proofErr w:type="spellStart"/>
      <w:r>
        <w:rPr>
          <w:rFonts w:eastAsia="Times New Roman" w:cs="Times New Roman"/>
          <w:szCs w:val="24"/>
        </w:rPr>
        <w:t>Μανωλάκου</w:t>
      </w:r>
      <w:proofErr w:type="spellEnd"/>
      <w:r>
        <w:rPr>
          <w:rFonts w:eastAsia="Times New Roman" w:cs="Times New Roman"/>
          <w:szCs w:val="24"/>
        </w:rPr>
        <w:t>.</w:t>
      </w:r>
    </w:p>
    <w:p w14:paraId="30BDBC9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30BDBC9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Ένα νομοσχέδιο με συνοπτικές διαδικασίες, ενταγμένο στην απελευθέρωση της αγοράς της ηλεκτρικής ενέργειας, περιορίζεται βεβαίως ως προς τον χρόνο συζήτησης για να ακουστούν λιγότερο οι αρνητικές επιπτώσεις και να περιοριστούν οι λαϊκές αντιδράσεις, αφού θ</w:t>
      </w:r>
      <w:r>
        <w:rPr>
          <w:rFonts w:eastAsia="Times New Roman" w:cs="Times New Roman"/>
          <w:szCs w:val="24"/>
        </w:rPr>
        <w:t>α γίνουν απολύσεις εργαζομένων -που τις αποκαλείτε εθελούσιες εξόδους- χιλιάδες θέσεις εργασίας θα χαθούν, θα απολυθούν εργαζόμενοι με ελαστικές σχέσεις εργασίας και θα χειροτερέψουν οι όροι δουλειάς για όσους απομείνουν, με μειώσεις μισθών, αξιολόγηση του</w:t>
      </w:r>
      <w:r>
        <w:rPr>
          <w:rFonts w:eastAsia="Times New Roman" w:cs="Times New Roman"/>
          <w:szCs w:val="24"/>
        </w:rPr>
        <w:t xml:space="preserve"> προσωπικού με στόχο την τρομοκράτηση </w:t>
      </w:r>
      <w:proofErr w:type="spellStart"/>
      <w:r>
        <w:rPr>
          <w:rFonts w:eastAsia="Times New Roman" w:cs="Times New Roman"/>
          <w:szCs w:val="24"/>
        </w:rPr>
        <w:t>κ.ο.κ.</w:t>
      </w:r>
      <w:proofErr w:type="spellEnd"/>
      <w:r>
        <w:rPr>
          <w:rFonts w:eastAsia="Times New Roman" w:cs="Times New Roman"/>
          <w:szCs w:val="24"/>
        </w:rPr>
        <w:t>.</w:t>
      </w:r>
    </w:p>
    <w:p w14:paraId="30BDBC9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έχουμε δει και στο λιμάνι του Πειραιά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Θα δυσκολέψει ακόμα περισσότερο η πρόσβαση χιλιάδων λαϊκών νοικοκυριών στην ηλεκτρική ενέργεια. Η μείωση των δικαιούχων του κοινωνικού τιμολογίου έδωσε μ</w:t>
      </w:r>
      <w:r>
        <w:rPr>
          <w:rFonts w:eastAsia="Times New Roman" w:cs="Times New Roman"/>
          <w:szCs w:val="24"/>
        </w:rPr>
        <w:t>ια πρώτη γεύση, αλλά και η τιμή της κιλοβατώρας εκτοξεύτηκε την τελευταία δεκαετία κατά 147% από επιβολή φόρων ρύπων και χαρατσιών για την ενίσχυση των ΑΠΕ.</w:t>
      </w:r>
    </w:p>
    <w:p w14:paraId="30BDBC9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Υπάρχει εξάλλου εμπειρία, αφού την ιδιωτικοποίηση που προωθείτε τμηματικά από τα μέσα του ’90 την έ</w:t>
      </w:r>
      <w:r>
        <w:rPr>
          <w:rFonts w:eastAsia="Times New Roman" w:cs="Times New Roman"/>
          <w:szCs w:val="24"/>
        </w:rPr>
        <w:t>ζησαν στο πετσί τους οι εργαζόμενοι στον κλάδο συνολικά, η εργατική τάξη και τα λαϊκά στρώματα. Βέβαια, η Κυβέρνηση βιάζεται, θέλει να προλάβει το χρονοδιάγραμμα της τέταρτης αξιολόγησης μαζί με άλλα σκληρά αντιλαϊκά μέτρα.</w:t>
      </w:r>
    </w:p>
    <w:p w14:paraId="30BDBC9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Όλα αυτά είναι συνέχεια της «μικ</w:t>
      </w:r>
      <w:r>
        <w:rPr>
          <w:rFonts w:eastAsia="Times New Roman" w:cs="Times New Roman"/>
          <w:szCs w:val="24"/>
        </w:rPr>
        <w:t>ρής</w:t>
      </w:r>
      <w:r>
        <w:rPr>
          <w:rFonts w:eastAsia="Times New Roman" w:cs="Times New Roman"/>
          <w:szCs w:val="24"/>
        </w:rPr>
        <w:t>»</w:t>
      </w:r>
      <w:r>
        <w:rPr>
          <w:rFonts w:eastAsia="Times New Roman" w:cs="Times New Roman"/>
          <w:szCs w:val="24"/>
        </w:rPr>
        <w:t xml:space="preserve"> ΔΕΗ, που προωθούσε η προηγούμενη </w:t>
      </w:r>
      <w:r>
        <w:rPr>
          <w:rFonts w:eastAsia="Times New Roman" w:cs="Times New Roman"/>
          <w:szCs w:val="24"/>
        </w:rPr>
        <w:t>κ</w:t>
      </w:r>
      <w:r>
        <w:rPr>
          <w:rFonts w:eastAsia="Times New Roman" w:cs="Times New Roman"/>
          <w:szCs w:val="24"/>
        </w:rPr>
        <w:t>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ήταν στο πλαίσιο του </w:t>
      </w:r>
      <w:r>
        <w:rPr>
          <w:rFonts w:eastAsia="Times New Roman" w:cs="Times New Roman"/>
          <w:szCs w:val="24"/>
        </w:rPr>
        <w:t>κ</w:t>
      </w:r>
      <w:r>
        <w:rPr>
          <w:rFonts w:eastAsia="Times New Roman" w:cs="Times New Roman"/>
          <w:szCs w:val="24"/>
        </w:rPr>
        <w:t>ανονισμού της Ευρωπαϊκής Ένωσης για την απελευθέρωση ενέργειας, για να επενδυθούν λιμνάζοντα κεφάλαια και να συνεχίσουν την κερδοφορία τους οι καπιταλιστές.</w:t>
      </w:r>
    </w:p>
    <w:p w14:paraId="30BDBC9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Αυτ</w:t>
      </w:r>
      <w:r>
        <w:rPr>
          <w:rFonts w:eastAsia="Times New Roman" w:cs="Times New Roman"/>
          <w:szCs w:val="24"/>
        </w:rPr>
        <w:t>ούς εξασφαλίζει η πολιτική της Ευρωπαϊκής Ένωσης και η δική σας. Τσακίζει εργαζόμενους και λαϊκά στρώματα.</w:t>
      </w:r>
    </w:p>
    <w:p w14:paraId="30BDBC9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Εξάλλου, το νέο αυτό βήμα επιβάλλει η στρατηγική Ευρωπαϊκής Ένωσης -κεφαλαίου και αποτελεί συνέχεια των νόμων που ψήφισαν όλες οι προηγούμενες κυβερν</w:t>
      </w:r>
      <w:r>
        <w:rPr>
          <w:rFonts w:eastAsia="Times New Roman" w:cs="Times New Roman"/>
          <w:szCs w:val="24"/>
        </w:rPr>
        <w:t xml:space="preserve">ήσεις. Η διασφάλιση όρων ανταγωνισμού στην απελευθερωμένη αγορά της ηλεκτρικής ενέργειας απαιτεί την παραχώρηση ηλεκτροπαραγωγής από λιγνίτη στους ανταγωνιστές της ΔΕΗ, δηλαδή ιδιωτικοποίηση. Γι’ αυτό απελευθέρωση και πώληση </w:t>
      </w:r>
      <w:proofErr w:type="spellStart"/>
      <w:r>
        <w:rPr>
          <w:rFonts w:eastAsia="Times New Roman" w:cs="Times New Roman"/>
          <w:szCs w:val="24"/>
        </w:rPr>
        <w:t>λιγνιτικών</w:t>
      </w:r>
      <w:proofErr w:type="spellEnd"/>
      <w:r>
        <w:rPr>
          <w:rFonts w:eastAsia="Times New Roman" w:cs="Times New Roman"/>
          <w:szCs w:val="24"/>
        </w:rPr>
        <w:t xml:space="preserve"> μονάδων πάνε πακέτο.</w:t>
      </w:r>
      <w:r>
        <w:rPr>
          <w:rFonts w:eastAsia="Times New Roman" w:cs="Times New Roman"/>
          <w:szCs w:val="24"/>
        </w:rPr>
        <w:t xml:space="preserve"> Παράλληλα τρέχει και η υλοποίηση του σχεδιασμού για περιορισμό του λιγνίτη στην παραγωγή και τη στήριξη της κερδοφορίας μονοπωλιακών ομίλων σε άλλες μορφές, που τους δίνει περισσότερο κέρδος.</w:t>
      </w:r>
    </w:p>
    <w:p w14:paraId="30BDBC9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Ήδη οι εργαζόμενοι και οι οικογένειές τους ζουν στο πετσί τους </w:t>
      </w:r>
      <w:r>
        <w:rPr>
          <w:rFonts w:eastAsia="Times New Roman" w:cs="Times New Roman"/>
          <w:szCs w:val="24"/>
        </w:rPr>
        <w:t xml:space="preserve">τη διάλυση των εργασιακών σχέσεων, τις μειώσεις μισθών, την εντατικοποίηση στη δουλειά και την αύξηση των εργατικών ατυχημάτων, τη διάλυση οικισμών όπου επεκτείνονται τα ορυχεία χωρίς κανέναν σχεδιασμό ολοκληρωμένης μετεγκατάστασης με τις απαραίτητες </w:t>
      </w:r>
      <w:r>
        <w:rPr>
          <w:rFonts w:eastAsia="Times New Roman" w:cs="Times New Roman"/>
          <w:szCs w:val="24"/>
        </w:rPr>
        <w:lastRenderedPageBreak/>
        <w:t>υποδο</w:t>
      </w:r>
      <w:r>
        <w:rPr>
          <w:rFonts w:eastAsia="Times New Roman" w:cs="Times New Roman"/>
          <w:szCs w:val="24"/>
        </w:rPr>
        <w:t>μές. Ρεύμα πανάκριβο για τον λαό και φτηνό για τις μεγάλες καπιταλιστικές επιχειρήσεις!</w:t>
      </w:r>
    </w:p>
    <w:p w14:paraId="30BDBC9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Επιβεβαιώνεται, λοιπόν, ότι ο ενεργειακός σχεδιασμός όλων των κυβερνήσεων δεν γίνεται με κριτήριο τις εργατικές λαϊκές ανάγκες, αλλά τα κέρδη των μονοπωλίων. Το δικαιολ</w:t>
      </w:r>
      <w:r>
        <w:rPr>
          <w:rFonts w:eastAsia="Times New Roman" w:cs="Times New Roman"/>
          <w:szCs w:val="24"/>
        </w:rPr>
        <w:t xml:space="preserve">ογείτε με ορισμένα προσχήματα, όπως ότι γίνεται υπέρ υγιούς ΔΕΗ, μίας δίκαιης απελευθέρωσης που δεν θα θίγει τάχα τους εργαζόμενους στις επιχειρήσεις και τον λαό. Κοροϊδεύετε. Οι επιπτώσεις θα είναι βαριές. Και εδώ προκύπτει η ανάγκη για τους εργαζόμενους </w:t>
      </w:r>
      <w:r>
        <w:rPr>
          <w:rFonts w:eastAsia="Times New Roman" w:cs="Times New Roman"/>
          <w:szCs w:val="24"/>
        </w:rPr>
        <w:t xml:space="preserve">συνολικά και τον λαό να αντισταθούν στα σχέδια περαιτέρω ιδιωτικοποίησης της ΔΕΗ, </w:t>
      </w:r>
      <w:r>
        <w:rPr>
          <w:rFonts w:eastAsia="Times New Roman" w:cs="Times New Roman"/>
          <w:szCs w:val="24"/>
        </w:rPr>
        <w:t>κ</w:t>
      </w:r>
      <w:r>
        <w:rPr>
          <w:rFonts w:eastAsia="Times New Roman" w:cs="Times New Roman"/>
          <w:szCs w:val="24"/>
        </w:rPr>
        <w:t>τυπώντας στον πυρήνα τους την εμπορευματοποίηση της ηλεκτρικής ενέργειας, την πολιτική Ευρωπαϊκής Ένωσης -άρχουσας τάξης για την απελευθέρωση, το κίνητρο του κέρδους στην πα</w:t>
      </w:r>
      <w:r>
        <w:rPr>
          <w:rFonts w:eastAsia="Times New Roman" w:cs="Times New Roman"/>
          <w:szCs w:val="24"/>
        </w:rPr>
        <w:t>ραγωγή, την καπιταλιστική ιδιοκτησία που τα παράγει.</w:t>
      </w:r>
    </w:p>
    <w:p w14:paraId="30BDBC9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επιχειρηματικοί όμιλοι και μεγάλοι παίκτες του χώρου ετοιμάζονται να εισέλθουν στο επόμενο διάστημα, να αποκτήσουν πρόσβαση στο «φιλέτο» των υδροηλεκτρικών εργοστασίων της ΔΕΗ και ας το α</w:t>
      </w:r>
      <w:r>
        <w:rPr>
          <w:rFonts w:eastAsia="Times New Roman" w:cs="Times New Roman"/>
          <w:szCs w:val="24"/>
        </w:rPr>
        <w:t>ρνείστε. Είναι βέβαιο ότι εργατική τάξη, αυτοαπασχολούμενοι, μικροί ΕΒΕ και μικρομεσαία αγροτιά θα πληρώσουν το τίμημα της προώθησης της παραπέρα απελευθέρωσης. Γι’ αυτό έχουν κάθε συμφέρον να συνταχθούν με την πρόταση του ΚΚΕ σαν μόνη διέξοδο που υπηρετεί</w:t>
      </w:r>
      <w:r>
        <w:rPr>
          <w:rFonts w:eastAsia="Times New Roman" w:cs="Times New Roman"/>
          <w:szCs w:val="24"/>
        </w:rPr>
        <w:t xml:space="preserve"> πραγματικά τα συμφέροντα των λαϊκών στρωμάτων, για τη δημιουργία ενός ενιαίου κρατικού φορέα ενέργειας με κοινωνική ιδιοκτησία και εργατικό έλεγχο, εξασφαλίζοντας θέσεις εργασίας με πλήρη εργασιακά και ασφαλιστικά δικαιώματα, φτηνό ρεύμα για τα εργατικά λ</w:t>
      </w:r>
      <w:r>
        <w:rPr>
          <w:rFonts w:eastAsia="Times New Roman" w:cs="Times New Roman"/>
          <w:szCs w:val="24"/>
        </w:rPr>
        <w:t>αϊκά νοικοκυριά, ενεργειακή ασφάλεια για τη χώρα, πλήρη αξιοποίηση των εγχώριων ενεργειακών πηγών. Γιατί εμείς θεωρούμε την ενέργεια κοινωνικό αγαθό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οποία </w:t>
      </w:r>
      <w:r>
        <w:rPr>
          <w:rFonts w:eastAsia="Times New Roman" w:cs="Times New Roman"/>
          <w:szCs w:val="24"/>
        </w:rPr>
        <w:t>θα πρέπει να έχει πρόσβαση κάθε άνθρωπος</w:t>
      </w:r>
      <w:r>
        <w:rPr>
          <w:rFonts w:eastAsia="Times New Roman" w:cs="Times New Roman"/>
          <w:szCs w:val="24"/>
        </w:rPr>
        <w:t>,</w:t>
      </w:r>
      <w:r>
        <w:rPr>
          <w:rFonts w:eastAsia="Times New Roman" w:cs="Times New Roman"/>
          <w:szCs w:val="24"/>
        </w:rPr>
        <w:t xml:space="preserve"> και όχι εμπόρευμα για να κερδίζει ο καπιταλιστής.</w:t>
      </w:r>
    </w:p>
    <w:p w14:paraId="30BDBC9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χαιρετίζουμε τις κινητοποιήσεις των εργαζομένων και καλούμε τον λαό σε συμπαράσταση και συνολικά να αντισταθεί σε αυτή την εγκληματική πολιτική απελευθέρωσης της ενέργειας, αλλά και συνολικά στην αντιλαϊκή πολιτική.</w:t>
      </w:r>
    </w:p>
    <w:p w14:paraId="30BDBC9E"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w:t>
      </w:r>
      <w:r>
        <w:rPr>
          <w:rFonts w:eastAsia="Times New Roman" w:cs="Times New Roman"/>
          <w:b/>
          <w:szCs w:val="24"/>
        </w:rPr>
        <w:t xml:space="preserve">τινός): </w:t>
      </w:r>
      <w:r>
        <w:rPr>
          <w:rFonts w:eastAsia="Times New Roman" w:cs="Times New Roman"/>
          <w:szCs w:val="24"/>
        </w:rPr>
        <w:t>Σας ευχαριστώ.</w:t>
      </w:r>
    </w:p>
    <w:p w14:paraId="30BDBC9F"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ζητήσει τον λόγο; Θέλετε να μιλήσετε τώρα;</w:t>
      </w:r>
    </w:p>
    <w:p w14:paraId="30BDBCA0"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Μάλιστα.</w:t>
      </w:r>
    </w:p>
    <w:p w14:paraId="30BDBCA1"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Μανιάτης, Κοινοβουλευτικός Εκπρόσωπος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0BDBCA2"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ΜΑΝΙΑΤΗΣ:</w:t>
      </w:r>
      <w:r>
        <w:rPr>
          <w:rFonts w:eastAsia="Times New Roman" w:cs="Times New Roman"/>
          <w:szCs w:val="24"/>
        </w:rPr>
        <w:t xml:space="preserve"> Κυρίες και κύριοι συνάδελφοι, το σημερινό νομοσχέδιο είναι μία ιδανική ευκαιρία για να συζητήσουμε για τους δύο διαφορετικούς κόσμους που υπάρχουν σήμερα ανάμεσά μας.</w:t>
      </w:r>
    </w:p>
    <w:p w14:paraId="30BDBCA3"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Ο ένας είναι ο κόσμος της προόδου, των επενδύσεων, της δημιουργίας νέων </w:t>
      </w:r>
      <w:r>
        <w:rPr>
          <w:rFonts w:eastAsia="Times New Roman" w:cs="Times New Roman"/>
          <w:szCs w:val="24"/>
        </w:rPr>
        <w:t xml:space="preserve">θέσεων εργασίας, ο κόσμος που δίνει ελπίδα, αισιοδοξία και προοπτική στην Ελλάδα, ο κόσμος που δημιουργεί τις προϋποθέσεις για την γεωπολιτική αναβάθμιση της χώρας. </w:t>
      </w:r>
      <w:r>
        <w:rPr>
          <w:rFonts w:eastAsia="Times New Roman" w:cs="Times New Roman"/>
          <w:szCs w:val="24"/>
        </w:rPr>
        <w:lastRenderedPageBreak/>
        <w:t>Είναι ο κόσμος που δίνει πια ξανά τη δυνατότητα στον Έλληνα πολίτη να πιστέψει ότι η Ελλάδα</w:t>
      </w:r>
      <w:r>
        <w:rPr>
          <w:rFonts w:eastAsia="Times New Roman" w:cs="Times New Roman"/>
          <w:szCs w:val="24"/>
        </w:rPr>
        <w:t xml:space="preserve"> μπορεί.</w:t>
      </w:r>
    </w:p>
    <w:p w14:paraId="30BDBCA4" w14:textId="77777777" w:rsidR="00E34F2F" w:rsidRDefault="00EC0F86">
      <w:pPr>
        <w:tabs>
          <w:tab w:val="left" w:pos="3642"/>
          <w:tab w:val="center" w:pos="4753"/>
          <w:tab w:val="left" w:pos="6214"/>
        </w:tabs>
        <w:spacing w:line="600" w:lineRule="auto"/>
        <w:ind w:firstLine="720"/>
        <w:contextualSpacing/>
        <w:jc w:val="both"/>
        <w:rPr>
          <w:rFonts w:eastAsia="Times New Roman"/>
          <w:szCs w:val="24"/>
        </w:rPr>
      </w:pPr>
      <w:r>
        <w:rPr>
          <w:rFonts w:eastAsia="Times New Roman"/>
          <w:szCs w:val="24"/>
        </w:rPr>
        <w:t>Κι είναι και ο άλλος κόσμος, ο κόσμος του ΣΥΡΙΖΑ, ο κόσμος που σήμερα καταγράφεται στο νομοσχέδιο που συζητούμε τώρα. Ο κόσμος της εξαπάτησης, του ψέματος, της δημαγωγίας, του λαϊκισμού, ο κόσμος του βιασμού της δικαιοσύνης με παρακρατικούς θύλακε</w:t>
      </w:r>
      <w:r>
        <w:rPr>
          <w:rFonts w:eastAsia="Times New Roman"/>
          <w:szCs w:val="24"/>
        </w:rPr>
        <w:t>ς, ο κόσμος που δεν διστάζει να υποθηκεύσει όλη τη δημόσια περιουσία για εκατό χρόνια, φτάνει ένα πράγμα να γίνει: Να μείνουν μέχρι και το τελευταίο λεπτό στην εξουσία, για να ικανοποιήσουν όλα αυτά που τους γεμίζουν περηφάνεια σε βάρος του ελληνικού λαού.</w:t>
      </w:r>
    </w:p>
    <w:p w14:paraId="30BDBCA5"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Ο δικός μας κόσμος, </w:t>
      </w:r>
      <w:proofErr w:type="spellStart"/>
      <w:r>
        <w:rPr>
          <w:rFonts w:eastAsia="Times New Roman"/>
          <w:szCs w:val="24"/>
        </w:rPr>
        <w:t>συναδέλφισσες</w:t>
      </w:r>
      <w:proofErr w:type="spellEnd"/>
      <w:r>
        <w:rPr>
          <w:rFonts w:eastAsia="Times New Roman"/>
          <w:szCs w:val="24"/>
        </w:rPr>
        <w:t xml:space="preserve"> και συνάδελφοι, ο κόσμος των προοδευτικών δυνάμεων, ο κόσμος της δημοκρατικής παράταξης είναι ο κόσμος που προτείνει την επόμενη πενταετία στον τομέα της ενέργειας να γίνουν επενδύσεις 50 δισεκατομμυρίων ευρώ, είναι ο κόσ</w:t>
      </w:r>
      <w:r>
        <w:rPr>
          <w:rFonts w:eastAsia="Times New Roman"/>
          <w:szCs w:val="24"/>
        </w:rPr>
        <w:t xml:space="preserve">μος που πρόκειται να δημιουργήσει εκατοντάδες χιλιάδες νέες θέσεις εργασίας, ο κόσμος αυτός που δίνει ξανά ελπίδα και προοπτική στα νέα παιδιά </w:t>
      </w:r>
      <w:r>
        <w:rPr>
          <w:rFonts w:eastAsia="Times New Roman"/>
          <w:szCs w:val="24"/>
        </w:rPr>
        <w:lastRenderedPageBreak/>
        <w:t>της χώρας, που παίρνει πίσω τα μέτρα σε βάρος της μεσαίας τάξης, σε βάρος των αγροτών, σε βάρος των συνταξιούχων,</w:t>
      </w:r>
      <w:r>
        <w:rPr>
          <w:rFonts w:eastAsia="Times New Roman"/>
          <w:szCs w:val="24"/>
        </w:rPr>
        <w:t xml:space="preserve"> που ξαναδίνει ελπίδα και προοπτική στην ελληνική κοινωνία.</w:t>
      </w:r>
    </w:p>
    <w:p w14:paraId="30BDBCA6" w14:textId="77777777" w:rsidR="00E34F2F" w:rsidRDefault="00EC0F86">
      <w:pPr>
        <w:spacing w:line="600" w:lineRule="auto"/>
        <w:ind w:firstLine="720"/>
        <w:contextualSpacing/>
        <w:jc w:val="both"/>
        <w:rPr>
          <w:rFonts w:eastAsia="Times New Roman"/>
          <w:szCs w:val="24"/>
        </w:rPr>
      </w:pPr>
      <w:r>
        <w:rPr>
          <w:rFonts w:eastAsia="Times New Roman"/>
          <w:szCs w:val="24"/>
        </w:rPr>
        <w:t>Ο δικός μας κόσμος είναι ο κόσμος του προοδευτικού πατριωτισμού, ο κόσμος που δίνει τη δυνατότητα στην Ελλάδα να αναβαθμιστεί γεωπολιτικά. Και επειδή είναι βέβαιο ότι θα θελήσετε να διαστρεβλώσετε</w:t>
      </w:r>
      <w:r>
        <w:rPr>
          <w:rFonts w:eastAsia="Times New Roman"/>
          <w:szCs w:val="24"/>
        </w:rPr>
        <w:t xml:space="preserve"> ακόμα και την πραγματικότητα που ζήσαμε μέχρι πριν από λίγα χρόνια, ακούστε:</w:t>
      </w:r>
    </w:p>
    <w:p w14:paraId="30BDBCA7" w14:textId="77777777" w:rsidR="00E34F2F" w:rsidRDefault="00EC0F86">
      <w:pPr>
        <w:spacing w:line="600" w:lineRule="auto"/>
        <w:ind w:firstLine="720"/>
        <w:contextualSpacing/>
        <w:jc w:val="both"/>
        <w:rPr>
          <w:rFonts w:eastAsia="Times New Roman"/>
          <w:szCs w:val="24"/>
        </w:rPr>
      </w:pPr>
      <w:r>
        <w:rPr>
          <w:rFonts w:eastAsia="Times New Roman"/>
          <w:szCs w:val="24"/>
        </w:rPr>
        <w:t>Οι επενδύσεις από τους αγωγούς φυσικού αερίου που καταπολεμήσατε, καταψηφίσατε και βάλατε όλον τον κόσμο του ΣΥΡΙΖΑ στις τοπικές κοινωνίες να είναι απέναντι, είναι 10 δισεκατομμύ</w:t>
      </w:r>
      <w:r>
        <w:rPr>
          <w:rFonts w:eastAsia="Times New Roman"/>
          <w:szCs w:val="24"/>
        </w:rPr>
        <w:t xml:space="preserve">ρια ευρώ. Ο αγωγός </w:t>
      </w:r>
      <w:r>
        <w:rPr>
          <w:rFonts w:eastAsia="Times New Roman"/>
          <w:szCs w:val="24"/>
          <w:lang w:val="en-US"/>
        </w:rPr>
        <w:t>TAP</w:t>
      </w:r>
      <w:r>
        <w:rPr>
          <w:rFonts w:eastAsia="Times New Roman"/>
          <w:szCs w:val="24"/>
        </w:rPr>
        <w:t xml:space="preserve"> που τελειώνει σε λίγο, σας βρήκε απέναντι, το μεγαλύτερο ενεργειακό έργο της Νοτιοανατολικής Ευρώπης. Ο </w:t>
      </w:r>
      <w:proofErr w:type="spellStart"/>
      <w:r>
        <w:rPr>
          <w:rFonts w:eastAsia="Times New Roman"/>
          <w:szCs w:val="24"/>
        </w:rPr>
        <w:t>ελληνοβουλγαρικός</w:t>
      </w:r>
      <w:proofErr w:type="spellEnd"/>
      <w:r>
        <w:rPr>
          <w:rFonts w:eastAsia="Times New Roman"/>
          <w:szCs w:val="24"/>
        </w:rPr>
        <w:t xml:space="preserve"> αγωγός, που δίνει στην Ελλάδα τη δυνατότητα να γίνει επιτέλους ένας κόμβος τροφοδοσίας της Νοτιοανατολικής Ευρώ</w:t>
      </w:r>
      <w:r>
        <w:rPr>
          <w:rFonts w:eastAsia="Times New Roman"/>
          <w:szCs w:val="24"/>
        </w:rPr>
        <w:t xml:space="preserve">πης. Ο αγωγός </w:t>
      </w:r>
      <w:r>
        <w:rPr>
          <w:rFonts w:eastAsia="Times New Roman"/>
          <w:szCs w:val="24"/>
          <w:lang w:val="en-US"/>
        </w:rPr>
        <w:t>East</w:t>
      </w:r>
      <w:r>
        <w:rPr>
          <w:rFonts w:eastAsia="Times New Roman"/>
          <w:szCs w:val="24"/>
        </w:rPr>
        <w:t>-</w:t>
      </w:r>
      <w:r>
        <w:rPr>
          <w:rFonts w:eastAsia="Times New Roman"/>
          <w:szCs w:val="24"/>
          <w:lang w:val="en-US"/>
        </w:rPr>
        <w:t>Med</w:t>
      </w:r>
      <w:r>
        <w:rPr>
          <w:rFonts w:eastAsia="Times New Roman"/>
          <w:szCs w:val="24"/>
        </w:rPr>
        <w:t xml:space="preserve">, που μετά από τη συνεργασία με την Κύπρο και το Ισραήλ θα μεταφέρει για πρώτη φορά στην </w:t>
      </w:r>
      <w:r>
        <w:rPr>
          <w:rFonts w:eastAsia="Times New Roman"/>
          <w:szCs w:val="24"/>
        </w:rPr>
        <w:lastRenderedPageBreak/>
        <w:t>ιστορία της χώρας φυσικό αέριο από τη Νοτιοανατολική Μεσόγειο μέσω Κρήτης-Πελοποννήσου στην Ιταλία.</w:t>
      </w:r>
    </w:p>
    <w:p w14:paraId="30BDBCA8"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Αυτός είναι ο δικός μας κόσμος, ο κόσμος που </w:t>
      </w:r>
      <w:r>
        <w:rPr>
          <w:rFonts w:eastAsia="Times New Roman"/>
          <w:szCs w:val="24"/>
        </w:rPr>
        <w:t>δίνει στην Ελλάδα τη δυνατότητα να διαπραγματεύεται με τους εταίρους, όχι πια εκλιπαρώντας όπως ο κ. Τσίπρας για δεκαεπτά ώρες «κάντε κάτι, ώστε να μην πέσω από την εξουσία», αλλά ο κόσμος που δίνει τη δυνατότητα να έχει η χώρα ένα πανίσχυρο διαπραγματευτι</w:t>
      </w:r>
      <w:r>
        <w:rPr>
          <w:rFonts w:eastAsia="Times New Roman"/>
          <w:szCs w:val="24"/>
        </w:rPr>
        <w:t>κό όπλο, το όπλο που λέει στους εταίρους ότι τώρα πια εμείς αποτελούμε την ενεργειακή ασφάλεια των δικών σας οικονομιών. Και ήσασταν απέναντι σε όλα αυτά.</w:t>
      </w:r>
    </w:p>
    <w:p w14:paraId="30BDBCA9" w14:textId="77777777" w:rsidR="00E34F2F" w:rsidRDefault="00EC0F86">
      <w:pPr>
        <w:spacing w:line="600" w:lineRule="auto"/>
        <w:ind w:firstLine="720"/>
        <w:contextualSpacing/>
        <w:jc w:val="both"/>
        <w:rPr>
          <w:rFonts w:eastAsia="Times New Roman"/>
          <w:szCs w:val="24"/>
        </w:rPr>
      </w:pPr>
      <w:r>
        <w:rPr>
          <w:rFonts w:eastAsia="Times New Roman"/>
          <w:szCs w:val="24"/>
        </w:rPr>
        <w:t>Ο δικός μας κόσμος είναι ο κόσμος που έκανε πράξη, βρήκε λεφτά, έκανε μελέτες, προκήρυξε και προχώρησ</w:t>
      </w:r>
      <w:r>
        <w:rPr>
          <w:rFonts w:eastAsia="Times New Roman"/>
          <w:szCs w:val="24"/>
        </w:rPr>
        <w:t>ε την ηλεκτρική διασύνδεση των Κυκλάδων, που την καθυστερήσατε δ</w:t>
      </w:r>
      <w:r>
        <w:rPr>
          <w:rFonts w:eastAsia="Times New Roman"/>
          <w:szCs w:val="24"/>
        </w:rPr>
        <w:t>ύ</w:t>
      </w:r>
      <w:r>
        <w:rPr>
          <w:rFonts w:eastAsia="Times New Roman"/>
          <w:szCs w:val="24"/>
        </w:rPr>
        <w:t xml:space="preserve">ο χρόνια και ο ελληνικός λαός επιβαρύνθηκε άλλα 150 εκατομμύρια ευρώ λόγω της δικής σας ανικανότητας, πληρώνοντας επιπλέον υπηρεσίες κοινής ωφέλειας. </w:t>
      </w:r>
      <w:r>
        <w:rPr>
          <w:rFonts w:eastAsia="Times New Roman"/>
          <w:szCs w:val="24"/>
        </w:rPr>
        <w:lastRenderedPageBreak/>
        <w:t>Ήσασταν απέναντι ακόμη κι όταν υπογράφαμε</w:t>
      </w:r>
      <w:r>
        <w:rPr>
          <w:rFonts w:eastAsia="Times New Roman"/>
          <w:szCs w:val="24"/>
        </w:rPr>
        <w:t xml:space="preserve"> την περιβαλλοντική μελέτη της ηλεκτρικής διασύνδεσης των Κυκλάδων. Και τα ζήσαμε εμείς που είχαμε την ευθύνη και βάζαμε την υπογραφή. Σας είχαμε απέναντι.</w:t>
      </w:r>
    </w:p>
    <w:p w14:paraId="30BDBCAA" w14:textId="77777777" w:rsidR="00E34F2F" w:rsidRDefault="00EC0F86">
      <w:pPr>
        <w:spacing w:line="600" w:lineRule="auto"/>
        <w:ind w:firstLine="720"/>
        <w:contextualSpacing/>
        <w:jc w:val="both"/>
        <w:rPr>
          <w:rFonts w:eastAsia="Times New Roman"/>
          <w:szCs w:val="24"/>
        </w:rPr>
      </w:pPr>
      <w:r>
        <w:rPr>
          <w:rFonts w:eastAsia="Times New Roman"/>
          <w:szCs w:val="24"/>
        </w:rPr>
        <w:t>Ο δικός μας κόσμος είναι ο κόσμος που με βάση το πόρισμα του Παγκόσμιου Οργανισμού Ενέργειας πριν απ</w:t>
      </w:r>
      <w:r>
        <w:rPr>
          <w:rFonts w:eastAsia="Times New Roman"/>
          <w:szCs w:val="24"/>
        </w:rPr>
        <w:t xml:space="preserve">ό λίγους μήνες είπε ότι στις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 η Ελλάδα πετυχαίνει τους στόχους, παρ</w:t>
      </w:r>
      <w:r>
        <w:rPr>
          <w:rFonts w:eastAsia="Times New Roman"/>
          <w:szCs w:val="24"/>
        </w:rPr>
        <w:t xml:space="preserve">’ </w:t>
      </w:r>
      <w:r>
        <w:rPr>
          <w:rFonts w:eastAsia="Times New Roman"/>
          <w:szCs w:val="24"/>
        </w:rPr>
        <w:t>ότι ζούσαμε σε εποχές μνημονίων. Και η Ελλάδα καταφέρνει αυτούς τους στόχους</w:t>
      </w:r>
      <w:r>
        <w:rPr>
          <w:rFonts w:eastAsia="Times New Roman"/>
          <w:szCs w:val="24"/>
        </w:rPr>
        <w:t>,</w:t>
      </w:r>
      <w:r>
        <w:rPr>
          <w:rFonts w:eastAsia="Times New Roman"/>
          <w:szCs w:val="24"/>
        </w:rPr>
        <w:t xml:space="preserve"> και στις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νέργειας μπορούμε να έχουμε επενδύσεις πάνω από 3 δισε</w:t>
      </w:r>
      <w:r>
        <w:rPr>
          <w:rFonts w:eastAsia="Times New Roman"/>
          <w:szCs w:val="24"/>
        </w:rPr>
        <w:t>κατομμύρια ευρώ το επόμενο χρονικό διάστημα.</w:t>
      </w:r>
    </w:p>
    <w:p w14:paraId="30BDBCAB"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Ο δικός μας κόσμος είναι ο κόσμος που προτείνει επενδύσεις 2 δισεκατομμυρίων ευρώ, με ιδιαίτερη έμφαση στον αγροτικό τομέα, με μείωση κατά 60% του κόστους παραγωγής αγροτικών προϊόντων με εφαρμογή των </w:t>
      </w:r>
      <w:r>
        <w:rPr>
          <w:rFonts w:eastAsia="Times New Roman"/>
          <w:szCs w:val="24"/>
        </w:rPr>
        <w:t>α</w:t>
      </w:r>
      <w:r>
        <w:rPr>
          <w:rFonts w:eastAsia="Times New Roman"/>
          <w:szCs w:val="24"/>
        </w:rPr>
        <w:t>νανεώσιμω</w:t>
      </w:r>
      <w:r>
        <w:rPr>
          <w:rFonts w:eastAsia="Times New Roman"/>
          <w:szCs w:val="24"/>
        </w:rPr>
        <w:t xml:space="preserve">ν </w:t>
      </w:r>
      <w:r>
        <w:rPr>
          <w:rFonts w:eastAsia="Times New Roman"/>
          <w:szCs w:val="24"/>
        </w:rPr>
        <w:t>π</w:t>
      </w:r>
      <w:r>
        <w:rPr>
          <w:rFonts w:eastAsia="Times New Roman"/>
          <w:szCs w:val="24"/>
        </w:rPr>
        <w:t>ηγών.</w:t>
      </w:r>
    </w:p>
    <w:p w14:paraId="30BDBCA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καλοκαίρι του 2014 νομοθετήσαμε τον συμψηφισμό ενέργειας -και τον καταψηφίσατε!-, μια δυνατότητα που δίνει προοπτική στον Έλληνα αγρότη και στον μικρομεσαίο να εγκαταστήσει τη δική του μονάδα και να μην εξαρτάται ούτε από τη ΔΕΗ ούτε από τον </w:t>
      </w:r>
      <w:r>
        <w:rPr>
          <w:rFonts w:eastAsia="Times New Roman" w:cs="Times New Roman"/>
          <w:szCs w:val="24"/>
        </w:rPr>
        <w:t xml:space="preserve">ιδιώτη </w:t>
      </w:r>
      <w:proofErr w:type="spellStart"/>
      <w:r>
        <w:rPr>
          <w:rFonts w:eastAsia="Times New Roman" w:cs="Times New Roman"/>
          <w:szCs w:val="24"/>
        </w:rPr>
        <w:t>πάροχο</w:t>
      </w:r>
      <w:proofErr w:type="spellEnd"/>
      <w:r>
        <w:rPr>
          <w:rFonts w:eastAsia="Times New Roman" w:cs="Times New Roman"/>
          <w:szCs w:val="24"/>
        </w:rPr>
        <w:t>.</w:t>
      </w:r>
    </w:p>
    <w:p w14:paraId="30BDBCA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δικός μας κόσμος είναι ο κόσμος των 5 δισεκατομμυρίων ευρώ για έξυπνα δίκτυα, έξυπνες πόλεις και εφαρμογή της τέταρτης βιομηχανικής επανάστασης στα θέματα της ενεργειακής δημοκρατίας. Και δεν έχετε κάνει τίποτα. Παραλάβατε τον διαγωνισμό γ</w:t>
      </w:r>
      <w:r>
        <w:rPr>
          <w:rFonts w:eastAsia="Times New Roman" w:cs="Times New Roman"/>
          <w:szCs w:val="24"/>
        </w:rPr>
        <w:t xml:space="preserve">ια τους έξυπνους μετρητές, 80 εκατομμύρια ευρώ. Έχει προκηρυχθεί από τα μέσα του 2014 και σέρνεται επί τριάμισι χρόνια. Δεν έχετε καταφέρει επί τριάμισι χρόνια να κάνετε κάτι για τις </w:t>
      </w:r>
      <w:proofErr w:type="spellStart"/>
      <w:r>
        <w:rPr>
          <w:rFonts w:eastAsia="Times New Roman" w:cs="Times New Roman"/>
          <w:szCs w:val="24"/>
        </w:rPr>
        <w:t>εκατόν</w:t>
      </w:r>
      <w:proofErr w:type="spellEnd"/>
      <w:r>
        <w:rPr>
          <w:rFonts w:eastAsia="Times New Roman" w:cs="Times New Roman"/>
          <w:szCs w:val="24"/>
        </w:rPr>
        <w:t xml:space="preserve"> εβδομήντα χιλιάδες οικογένειες που θα βάλουν έξυπνους μετρητές. Εν</w:t>
      </w:r>
      <w:r>
        <w:rPr>
          <w:rFonts w:eastAsia="Times New Roman" w:cs="Times New Roman"/>
          <w:szCs w:val="24"/>
        </w:rPr>
        <w:t>ώ σας παραδώσαμε τον διαγωνισμό, σας παραδώσαμε τα λεφτά, σας παραδώσαμε τις προδιαγραφές, επί τριάμισι χρόνια δεν μπορέσατε να κάνετε τίποτα, ακόμη και σε αυτό το θέμα.</w:t>
      </w:r>
    </w:p>
    <w:p w14:paraId="30BDBCA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Ο δικός μας κόσμος είναι ο κόσμος που προβλέπει 10 δισεκατομμύρια ευρώ στην εξοικονόμη</w:t>
      </w:r>
      <w:r>
        <w:rPr>
          <w:rFonts w:eastAsia="Times New Roman" w:cs="Times New Roman"/>
          <w:szCs w:val="24"/>
        </w:rPr>
        <w:t xml:space="preserve">ση ενέργειας. Ένα πρόγραμμα, το «Εξοικονομώ </w:t>
      </w:r>
      <w:r>
        <w:rPr>
          <w:rFonts w:eastAsia="Times New Roman" w:cs="Times New Roman"/>
          <w:szCs w:val="24"/>
        </w:rPr>
        <w:t>κ</w:t>
      </w:r>
      <w:r>
        <w:rPr>
          <w:rFonts w:eastAsia="Times New Roman" w:cs="Times New Roman"/>
          <w:szCs w:val="24"/>
        </w:rPr>
        <w:t xml:space="preserve">ατ’ </w:t>
      </w:r>
      <w:proofErr w:type="spellStart"/>
      <w:r>
        <w:rPr>
          <w:rFonts w:eastAsia="Times New Roman" w:cs="Times New Roman"/>
          <w:szCs w:val="24"/>
        </w:rPr>
        <w:t>Οίκον</w:t>
      </w:r>
      <w:proofErr w:type="spellEnd"/>
      <w:r>
        <w:rPr>
          <w:rFonts w:eastAsia="Times New Roman" w:cs="Times New Roman"/>
          <w:szCs w:val="24"/>
        </w:rPr>
        <w:t>», που το παραλάβατε με αξιολόγηση ως το δεύτερο καλύτερο της Ευρώπης -με 400 εκατομμύρια ευρώ επενδύσεις, με σαράντα χιλιάδες σπίτια να έχουν αναβαθμιστεί, με 500 ευρώ τον χρόνο κατά μέσο όρο το ελληνι</w:t>
      </w:r>
      <w:r>
        <w:rPr>
          <w:rFonts w:eastAsia="Times New Roman" w:cs="Times New Roman"/>
          <w:szCs w:val="24"/>
        </w:rPr>
        <w:t xml:space="preserve">κό νοικοκυριό, κυρίως στη </w:t>
      </w:r>
      <w:r>
        <w:rPr>
          <w:rFonts w:eastAsia="Times New Roman" w:cs="Times New Roman"/>
          <w:szCs w:val="24"/>
        </w:rPr>
        <w:t>β</w:t>
      </w:r>
      <w:r>
        <w:rPr>
          <w:rFonts w:eastAsia="Times New Roman" w:cs="Times New Roman"/>
          <w:szCs w:val="24"/>
        </w:rPr>
        <w:t>όρεια Ελλάδα και τις ορεινές περιοχές, να γλιτώνει από ενεργειακές δαπάνες-, ένα πρόγραμμα που δημιουργούσε ανά 1 εκατομμύριο ευρώ έως και σαράντα νέες θέσεις εργασίας, ένα πρόγραμμα που σας έχουμε προτείνει «πάρτε το συνεχίστε τ</w:t>
      </w:r>
      <w:r>
        <w:rPr>
          <w:rFonts w:eastAsia="Times New Roman" w:cs="Times New Roman"/>
          <w:szCs w:val="24"/>
        </w:rPr>
        <w:t>ο», επί τριάμισι χρόνια το εξαγγείλατε δεκατρείς φορές. Και μόλις πριν λίγες εβδομάδες αρχίσατε να το υλοποιείτε, πάλι στραβά, πάλι κουτσά, πάλι ανίκανα, γιατί δεν μπορούσατε να προκηρύξετε για όλη την Ελλάδα και αρχίσατε να σπάτε την Ελλάδα ανά περιφέρειε</w:t>
      </w:r>
      <w:r>
        <w:rPr>
          <w:rFonts w:eastAsia="Times New Roman" w:cs="Times New Roman"/>
          <w:szCs w:val="24"/>
        </w:rPr>
        <w:t>ς.</w:t>
      </w:r>
    </w:p>
    <w:p w14:paraId="30BDBCA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Σας προτείναμε για το </w:t>
      </w:r>
      <w:r>
        <w:rPr>
          <w:rFonts w:eastAsia="Times New Roman" w:cs="Times New Roman"/>
          <w:szCs w:val="24"/>
        </w:rPr>
        <w:t xml:space="preserve">πρόγραμμα </w:t>
      </w:r>
      <w:r>
        <w:rPr>
          <w:rFonts w:eastAsia="Times New Roman" w:cs="Times New Roman"/>
          <w:szCs w:val="24"/>
        </w:rPr>
        <w:t>«Εξοικονομώ</w:t>
      </w:r>
      <w:r>
        <w:rPr>
          <w:rFonts w:eastAsia="Times New Roman" w:cs="Times New Roman"/>
          <w:szCs w:val="24"/>
        </w:rPr>
        <w:t xml:space="preserve"> κατ’ </w:t>
      </w:r>
      <w:proofErr w:type="spellStart"/>
      <w:r>
        <w:rPr>
          <w:rFonts w:eastAsia="Times New Roman" w:cs="Times New Roman"/>
          <w:szCs w:val="24"/>
        </w:rPr>
        <w:t>Οίκον</w:t>
      </w:r>
      <w:proofErr w:type="spellEnd"/>
      <w:r>
        <w:rPr>
          <w:rFonts w:eastAsia="Times New Roman" w:cs="Times New Roman"/>
          <w:szCs w:val="24"/>
        </w:rPr>
        <w:t>», με μελέτη συγκεκριμένη, «</w:t>
      </w:r>
      <w:r>
        <w:rPr>
          <w:rFonts w:eastAsia="Times New Roman" w:cs="Times New Roman"/>
          <w:szCs w:val="24"/>
        </w:rPr>
        <w:t xml:space="preserve">να </w:t>
      </w:r>
      <w:r>
        <w:rPr>
          <w:rFonts w:eastAsia="Times New Roman" w:cs="Times New Roman"/>
          <w:szCs w:val="24"/>
        </w:rPr>
        <w:t>δώσ</w:t>
      </w:r>
      <w:r>
        <w:rPr>
          <w:rFonts w:eastAsia="Times New Roman" w:cs="Times New Roman"/>
          <w:szCs w:val="24"/>
        </w:rPr>
        <w:t>ε</w:t>
      </w:r>
      <w:r>
        <w:rPr>
          <w:rFonts w:eastAsia="Times New Roman" w:cs="Times New Roman"/>
          <w:szCs w:val="24"/>
        </w:rPr>
        <w:t xml:space="preserve">τε </w:t>
      </w:r>
      <w:r>
        <w:rPr>
          <w:rFonts w:eastAsia="Times New Roman" w:cs="Times New Roman"/>
          <w:szCs w:val="24"/>
        </w:rPr>
        <w:t>τώρα</w:t>
      </w:r>
      <w:r>
        <w:rPr>
          <w:rFonts w:eastAsia="Times New Roman" w:cs="Times New Roman"/>
          <w:szCs w:val="24"/>
        </w:rPr>
        <w:t xml:space="preserve"> φορολογικά κίνητρα, να σηκώσει ο κόσμος από τα στρώματα τα λεφτά που έχει βάλει. Εκτιμώνται σε περίπου 20 δισεκατομμύρια ευρώ». Ο τότε </w:t>
      </w:r>
      <w:r>
        <w:rPr>
          <w:rFonts w:eastAsia="Times New Roman" w:cs="Times New Roman"/>
          <w:szCs w:val="24"/>
        </w:rPr>
        <w:lastRenderedPageBreak/>
        <w:t xml:space="preserve">Αναπληρωτής Υπουργός </w:t>
      </w:r>
      <w:r>
        <w:rPr>
          <w:rFonts w:eastAsia="Times New Roman" w:cs="Times New Roman"/>
          <w:szCs w:val="24"/>
        </w:rPr>
        <w:t>Οικονομικών σας, όταν του καταθέσαμε την πρόταση για φορολογικά κίνητρα στην εξοικονόμηση ενέργειας στα σπίτια των ανθρώπων, είπε «πάρα πολύ καλή ιδέα, να δούμε πώς μπορούμε να την υλοποιήσουμε».</w:t>
      </w:r>
    </w:p>
    <w:p w14:paraId="30BDBCB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Έχουν περάσει τρία χρόνια και κοιμάστε. Είναι μια προοπτική </w:t>
      </w:r>
      <w:r>
        <w:rPr>
          <w:rFonts w:eastAsia="Times New Roman" w:cs="Times New Roman"/>
          <w:szCs w:val="24"/>
        </w:rPr>
        <w:t xml:space="preserve">που δίνεται για να ξαναπάρει πνοή και ανάσα ο κόσμος της οικοδομής, ο κόσμος των κατασκευών και για πρώτη φορά στην ιστορία της χώρας, αυτή η ανάσα και η προοπτική να γίνει με </w:t>
      </w:r>
      <w:proofErr w:type="spellStart"/>
      <w:r>
        <w:rPr>
          <w:rFonts w:eastAsia="Times New Roman" w:cs="Times New Roman"/>
          <w:szCs w:val="24"/>
        </w:rPr>
        <w:t>φιλοπεριβαλλοντικό</w:t>
      </w:r>
      <w:proofErr w:type="spellEnd"/>
      <w:r>
        <w:rPr>
          <w:rFonts w:eastAsia="Times New Roman" w:cs="Times New Roman"/>
          <w:szCs w:val="24"/>
        </w:rPr>
        <w:t xml:space="preserve"> τρόπο, με πράσινο, με </w:t>
      </w:r>
      <w:proofErr w:type="spellStart"/>
      <w:r>
        <w:rPr>
          <w:rFonts w:eastAsia="Times New Roman" w:cs="Times New Roman"/>
          <w:szCs w:val="24"/>
        </w:rPr>
        <w:t>αειφορικό</w:t>
      </w:r>
      <w:proofErr w:type="spellEnd"/>
      <w:r>
        <w:rPr>
          <w:rFonts w:eastAsia="Times New Roman" w:cs="Times New Roman"/>
          <w:szCs w:val="24"/>
        </w:rPr>
        <w:t xml:space="preserve"> τρόπο, να αναβαθμίσουμε τα οκ</w:t>
      </w:r>
      <w:r>
        <w:rPr>
          <w:rFonts w:eastAsia="Times New Roman" w:cs="Times New Roman"/>
          <w:szCs w:val="24"/>
        </w:rPr>
        <w:t>τώ εκατομμύρια σπίτια, διαμερίσματα και κτήρια που έχει η Ελλάδα, μια Ελλάδα που είναι η ενεργειακά πιο σπάταλη χώρα του κόσμου. Και ενώ σας το λέμε, ενώ σας το προτείνουμε, δεν κάνετε τίποτα.</w:t>
      </w:r>
    </w:p>
    <w:p w14:paraId="30BDBCB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προτείνει 1,5 δισεκατομμύριο να ενταχθεί στο πακέτο </w:t>
      </w:r>
      <w:proofErr w:type="spellStart"/>
      <w:r>
        <w:rPr>
          <w:rFonts w:eastAsia="Times New Roman" w:cs="Times New Roman"/>
          <w:szCs w:val="24"/>
        </w:rPr>
        <w:t>Γιού</w:t>
      </w:r>
      <w:r>
        <w:rPr>
          <w:rFonts w:eastAsia="Times New Roman" w:cs="Times New Roman"/>
          <w:szCs w:val="24"/>
        </w:rPr>
        <w:t>νκερ</w:t>
      </w:r>
      <w:proofErr w:type="spellEnd"/>
      <w:r>
        <w:rPr>
          <w:rFonts w:eastAsia="Times New Roman" w:cs="Times New Roman"/>
          <w:szCs w:val="24"/>
        </w:rPr>
        <w:t xml:space="preserve">, η εξοικονόμηση ενέργειας. Το τραβήξατε πίσω. Τριάμισι χρόνια δεν έχετε υποβάλει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πρόταση στον </w:t>
      </w:r>
      <w:proofErr w:type="spellStart"/>
      <w:r>
        <w:rPr>
          <w:rFonts w:eastAsia="Times New Roman" w:cs="Times New Roman"/>
          <w:szCs w:val="24"/>
        </w:rPr>
        <w:t>Γιούνκερ</w:t>
      </w:r>
      <w:proofErr w:type="spellEnd"/>
      <w:r>
        <w:rPr>
          <w:rFonts w:eastAsia="Times New Roman" w:cs="Times New Roman"/>
          <w:szCs w:val="24"/>
        </w:rPr>
        <w:t xml:space="preserve">. Την πρώτη χρονιά λειτουργίας του πακέτου αυτού, η Γαλλία ανέταξε πενήντα χιλιάδες κατοικίες. Εσείς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w:t>
      </w:r>
    </w:p>
    <w:p w14:paraId="30BDBCB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αξιολογείται τώρα όλο αυτό; Ο</w:t>
      </w:r>
      <w:r>
        <w:rPr>
          <w:rFonts w:eastAsia="Times New Roman" w:cs="Times New Roman"/>
          <w:szCs w:val="24"/>
        </w:rPr>
        <w:t xml:space="preserve"> κόσμος ο δικός μας είναι ο κόσμος των 20 δισεκατομμυρίων επενδύσεων για τις έρευνες υδρογονανθράκων. Μια Ελλάδα που μπορεί να ξαναγίνει μια περήφανη χώρα, που μαζί με την Κύπρο θα πει στην υπόλοιπη Ευρώπη ότι δημιουργείται ένας νέος πυλώνας ενεργειακής ασ</w:t>
      </w:r>
      <w:r>
        <w:rPr>
          <w:rFonts w:eastAsia="Times New Roman" w:cs="Times New Roman"/>
          <w:szCs w:val="24"/>
        </w:rPr>
        <w:t>φάλειας της Ευρώπης, αυτός είναι ο δικός μας κόσμος. Ο κόσμος της εθνικής περηφάνειας, της εθνικής αυτοπεποίθησης, του προοδευτικού πατριωτισμού, της κανονικής, ειλικρινούς ευρωπαϊκής στροφής, της Ελλάδας των επενδύσεων και των θέσεων εργασίας.</w:t>
      </w:r>
    </w:p>
    <w:p w14:paraId="30BDBCB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ας έλθο</w:t>
      </w:r>
      <w:r>
        <w:rPr>
          <w:rFonts w:eastAsia="Times New Roman" w:cs="Times New Roman"/>
          <w:szCs w:val="24"/>
        </w:rPr>
        <w:t xml:space="preserve">υμε τώρα στον δικό σας κόσμο. Είναι ο κόσμος που περιγράφεται στο νομοσχέδιο που μας έχετε καταθέσει, ο κόσμος της δημαγωγίας, της ιδεοληψίας, του ψέματος, της διαστροφής της αλήθειας. Για ακούστε,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γιατί θα πάτε στα χωριά σας </w:t>
      </w:r>
      <w:r>
        <w:rPr>
          <w:rFonts w:eastAsia="Times New Roman" w:cs="Times New Roman"/>
          <w:szCs w:val="24"/>
        </w:rPr>
        <w:t>να υπερασπιστείτε το νομοθέτημα που σήμερα θα ψηφίσετε. Τι ήταν η «μικρή</w:t>
      </w:r>
      <w:r>
        <w:rPr>
          <w:rFonts w:eastAsia="Times New Roman" w:cs="Times New Roman"/>
          <w:szCs w:val="24"/>
        </w:rPr>
        <w:t xml:space="preserve">» </w:t>
      </w:r>
      <w:r>
        <w:rPr>
          <w:rFonts w:eastAsia="Times New Roman" w:cs="Times New Roman"/>
          <w:szCs w:val="24"/>
        </w:rPr>
        <w:t>ΔΕΗ; Διότι, δυστυχώς για σας, πια υπάρχει ζυγαριά να ζυγίσει τι κάναμε εμείς και τι κάνατε εσείς.</w:t>
      </w:r>
    </w:p>
    <w:p w14:paraId="30BDBCB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έπαιρνε το 30% του παραγωγικού δυναμικού, το 30% των δανείων, το 30% τ</w:t>
      </w:r>
      <w:r>
        <w:rPr>
          <w:rFonts w:eastAsia="Times New Roman" w:cs="Times New Roman"/>
          <w:szCs w:val="24"/>
        </w:rPr>
        <w:t>ων πελατών, το 30% του μισθολογικού κόστους, το 30% της όλης ΔΕΗ και το έβγαζε σε διεθνή διαγωνισμό. Γιατί; Μα, για να κάνουμε πράξη αυτό που φαντάζομαι ότι κανένας λογικός άνθρωπος δεν διαφωνεί ότι πρέπει να γίνεται.</w:t>
      </w:r>
    </w:p>
    <w:p w14:paraId="30BDBCB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απελευθέρωση αγοράς ενέργειας έχει ν</w:t>
      </w:r>
      <w:r>
        <w:rPr>
          <w:rFonts w:eastAsia="Times New Roman" w:cs="Times New Roman"/>
          <w:szCs w:val="24"/>
        </w:rPr>
        <w:t>όημα υπό μια προϋπόθεση: ότι η απελευθέρωση θα βοηθά</w:t>
      </w:r>
      <w:r>
        <w:rPr>
          <w:rFonts w:eastAsia="Times New Roman" w:cs="Times New Roman"/>
          <w:szCs w:val="24"/>
        </w:rPr>
        <w:t>,</w:t>
      </w:r>
      <w:r>
        <w:rPr>
          <w:rFonts w:eastAsia="Times New Roman" w:cs="Times New Roman"/>
          <w:szCs w:val="24"/>
        </w:rPr>
        <w:t xml:space="preserve"> ώστε το νοικοκυριό και η επιχείρηση να έχει φτηνότερο ηλεκτρικό ρεύμα. Διαφορετικά δεν έχει κανένα νόημα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απελευθέρωση. Και εμείς το κάναμε πράξη. Γιατί αυτός πρέπει να είναι ο στρατηγικός στόχος </w:t>
      </w:r>
      <w:r>
        <w:rPr>
          <w:rFonts w:eastAsia="Times New Roman" w:cs="Times New Roman"/>
          <w:szCs w:val="24"/>
        </w:rPr>
        <w:t>απελευθέρωσης των αγορών: Φτηνότερες υπηρεσίες, ασφαλείς υπηρεσίες, επαρκείς υπηρεσίες για την οικονομία και τον πολίτη.</w:t>
      </w:r>
    </w:p>
    <w:p w14:paraId="30BDBCB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Τι το κάναμε εμείς αυτό το πακέτο; Εμείς αυτό το πακέτο το κάναμε ό,τι ακριβώς έκανε ο κεντροαριστερός </w:t>
      </w:r>
      <w:proofErr w:type="spellStart"/>
      <w:r>
        <w:rPr>
          <w:rFonts w:eastAsia="Times New Roman" w:cs="Times New Roman"/>
          <w:szCs w:val="24"/>
        </w:rPr>
        <w:t>Μάσιμο</w:t>
      </w:r>
      <w:proofErr w:type="spellEnd"/>
      <w:r>
        <w:rPr>
          <w:rFonts w:eastAsia="Times New Roman" w:cs="Times New Roman"/>
          <w:szCs w:val="24"/>
        </w:rPr>
        <w:t xml:space="preserve"> Ντ’ </w:t>
      </w:r>
      <w:proofErr w:type="spellStart"/>
      <w:r>
        <w:rPr>
          <w:rFonts w:eastAsia="Times New Roman" w:cs="Times New Roman"/>
          <w:szCs w:val="24"/>
        </w:rPr>
        <w:t>Αλέμα</w:t>
      </w:r>
      <w:proofErr w:type="spellEnd"/>
      <w:r>
        <w:rPr>
          <w:rFonts w:eastAsia="Times New Roman" w:cs="Times New Roman"/>
          <w:szCs w:val="24"/>
        </w:rPr>
        <w:t xml:space="preserve"> στην Ιταλία. Γι</w:t>
      </w:r>
      <w:r>
        <w:rPr>
          <w:rFonts w:eastAsia="Times New Roman" w:cs="Times New Roman"/>
          <w:szCs w:val="24"/>
        </w:rPr>
        <w:t xml:space="preserve">ατί τώρα </w:t>
      </w:r>
      <w:r>
        <w:rPr>
          <w:rFonts w:eastAsia="Times New Roman" w:cs="Times New Roman"/>
          <w:szCs w:val="24"/>
        </w:rPr>
        <w:t>κ</w:t>
      </w:r>
      <w:r>
        <w:rPr>
          <w:rFonts w:eastAsia="Times New Roman" w:cs="Times New Roman"/>
          <w:szCs w:val="24"/>
        </w:rPr>
        <w:t xml:space="preserve">τυπάτε και την </w:t>
      </w:r>
      <w:r>
        <w:rPr>
          <w:rFonts w:eastAsia="Times New Roman" w:cs="Times New Roman"/>
          <w:szCs w:val="24"/>
        </w:rPr>
        <w:lastRenderedPageBreak/>
        <w:t>πόρτα της σοσιαλδημοκρατίας, μπας και κάτι γίνει, αλλά δεν θα γίνει τίποτα, γιατί απέχετε παρασάγγας από το να μπορείτε να περάσετε μπροστά και από την πόρτα της σοσιαλδημοκρατίας.</w:t>
      </w:r>
    </w:p>
    <w:p w14:paraId="30BDBCB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πρόβλημα που είχε η ΔΕΗ το είχε η </w:t>
      </w:r>
      <w:r>
        <w:rPr>
          <w:rFonts w:eastAsia="Times New Roman" w:cs="Times New Roman"/>
          <w:szCs w:val="24"/>
          <w:lang w:val="en-US"/>
        </w:rPr>
        <w:t>ENEL</w:t>
      </w:r>
      <w:r>
        <w:rPr>
          <w:rFonts w:eastAsia="Times New Roman" w:cs="Times New Roman"/>
          <w:szCs w:val="24"/>
        </w:rPr>
        <w:t xml:space="preserve"> στη</w:t>
      </w:r>
      <w:r>
        <w:rPr>
          <w:rFonts w:eastAsia="Times New Roman" w:cs="Times New Roman"/>
          <w:szCs w:val="24"/>
        </w:rPr>
        <w:t xml:space="preserve">ν Ιταλία με τον πρώτο τέως κομμουνιστή και νυν και τότε κεντροαριστερό Πρωθυπουργό τον </w:t>
      </w:r>
      <w:proofErr w:type="spellStart"/>
      <w:r>
        <w:rPr>
          <w:rFonts w:eastAsia="Times New Roman" w:cs="Times New Roman"/>
          <w:szCs w:val="24"/>
        </w:rPr>
        <w:t>Μάσιμο</w:t>
      </w:r>
      <w:proofErr w:type="spellEnd"/>
      <w:r>
        <w:rPr>
          <w:rFonts w:eastAsia="Times New Roman" w:cs="Times New Roman"/>
          <w:szCs w:val="24"/>
        </w:rPr>
        <w:t xml:space="preserve"> Ντ’ </w:t>
      </w:r>
      <w:proofErr w:type="spellStart"/>
      <w:r>
        <w:rPr>
          <w:rFonts w:eastAsia="Times New Roman" w:cs="Times New Roman"/>
          <w:szCs w:val="24"/>
        </w:rPr>
        <w:t>Αλέμα</w:t>
      </w:r>
      <w:proofErr w:type="spellEnd"/>
      <w:r>
        <w:rPr>
          <w:rFonts w:eastAsia="Times New Roman" w:cs="Times New Roman"/>
          <w:szCs w:val="24"/>
        </w:rPr>
        <w:t xml:space="preserve">. Πήρε το 30% της </w:t>
      </w:r>
      <w:r>
        <w:rPr>
          <w:rFonts w:eastAsia="Times New Roman" w:cs="Times New Roman"/>
          <w:szCs w:val="24"/>
          <w:lang w:val="en-US"/>
        </w:rPr>
        <w:t>ENEL</w:t>
      </w:r>
      <w:r>
        <w:rPr>
          <w:rFonts w:eastAsia="Times New Roman" w:cs="Times New Roman"/>
          <w:szCs w:val="24"/>
        </w:rPr>
        <w:t xml:space="preserve"> και έκανε το ίδιο πράγμα. Και μέσα σε εφτά χρόνια η </w:t>
      </w:r>
      <w:r>
        <w:rPr>
          <w:rFonts w:eastAsia="Times New Roman" w:cs="Times New Roman"/>
          <w:szCs w:val="24"/>
          <w:lang w:val="en-US"/>
        </w:rPr>
        <w:t>ENEL</w:t>
      </w:r>
      <w:r>
        <w:rPr>
          <w:rFonts w:eastAsia="Times New Roman" w:cs="Times New Roman"/>
          <w:szCs w:val="24"/>
        </w:rPr>
        <w:t xml:space="preserve"> τετραπλασίασε τον κύκλο εργασιών της και βγήκε και στο εξωτερικό. Και η ε</w:t>
      </w:r>
      <w:r>
        <w:rPr>
          <w:rFonts w:eastAsia="Times New Roman" w:cs="Times New Roman"/>
          <w:szCs w:val="24"/>
        </w:rPr>
        <w:t xml:space="preserve">ταιρεία που δημιουργήθηκε άρχισε να ανταγωνίζεται στα τιμολόγια την </w:t>
      </w:r>
      <w:r>
        <w:rPr>
          <w:rFonts w:eastAsia="Times New Roman" w:cs="Times New Roman"/>
          <w:szCs w:val="24"/>
          <w:lang w:val="en-US"/>
        </w:rPr>
        <w:t>ENEL</w:t>
      </w:r>
      <w:r>
        <w:rPr>
          <w:rFonts w:eastAsia="Times New Roman" w:cs="Times New Roman"/>
          <w:szCs w:val="24"/>
        </w:rPr>
        <w:t>.</w:t>
      </w:r>
    </w:p>
    <w:p w14:paraId="30BDBCB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δικό μας πακέτο. Αυτή είναι η μεγαλύτερη διοικητική μεταρρύθμιση που έγινε σε επίπεδο επιχειρήσεων. Και είμαστε περήφανοι που κάναμε αυτή την παρέμβαση. </w:t>
      </w:r>
    </w:p>
    <w:p w14:paraId="30BDBCB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Ως Υπουργός έβ</w:t>
      </w:r>
      <w:r>
        <w:rPr>
          <w:rFonts w:eastAsia="Times New Roman" w:cs="Times New Roman"/>
          <w:szCs w:val="24"/>
        </w:rPr>
        <w:t xml:space="preserve">αλα την υπογραφή μου, χειρίστηκα το συγκεκριμένο νομοσχέδιο. Αναρωτιέμαι, κύριε Υπουργέ, όταν ο κ. Τσίπρας μου έλεγε και μας έλεγε -σε όλη την τότε κυβερνητική πλειοψηφία- ότι θα λογοδοτήσουμε στη </w:t>
      </w:r>
      <w:r>
        <w:rPr>
          <w:rFonts w:eastAsia="Times New Roman" w:cs="Times New Roman"/>
          <w:szCs w:val="24"/>
        </w:rPr>
        <w:t>δ</w:t>
      </w:r>
      <w:r>
        <w:rPr>
          <w:rFonts w:eastAsia="Times New Roman" w:cs="Times New Roman"/>
          <w:szCs w:val="24"/>
        </w:rPr>
        <w:t xml:space="preserve">ικαιοσύνη το εννοούσατε; </w:t>
      </w:r>
      <w:r>
        <w:rPr>
          <w:rFonts w:eastAsia="Times New Roman" w:cs="Times New Roman"/>
          <w:szCs w:val="24"/>
        </w:rPr>
        <w:lastRenderedPageBreak/>
        <w:t xml:space="preserve">Θα μας στείλετε σε ειδικό </w:t>
      </w:r>
      <w:r>
        <w:rPr>
          <w:rFonts w:eastAsia="Times New Roman" w:cs="Times New Roman"/>
          <w:szCs w:val="24"/>
        </w:rPr>
        <w:t>δικαστήριο; Γιατί ο κ. Τσίπρας έλεγε ότι θα μας στείλει σε ειδικό δικαστήριο. Όταν κάνετε σύγκριση με αυτά που θα σας πω ότι κάνετε εσείς, αναρωτιέμαι ο κ. Τσίπρας, αν ήταν αντιπολίτευση, τι θα έλεγε.</w:t>
      </w:r>
    </w:p>
    <w:p w14:paraId="30BDBCB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λήξης της ομιλίας </w:t>
      </w:r>
      <w:r>
        <w:rPr>
          <w:rFonts w:eastAsia="Times New Roman" w:cs="Times New Roman"/>
          <w:szCs w:val="24"/>
        </w:rPr>
        <w:t>του κυρίου Βουλευτή)</w:t>
      </w:r>
    </w:p>
    <w:p w14:paraId="30BDBCB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λίγο χρόνο, κύριε Πρόεδρε. Θα ολοκληρώσω σε λίγο. </w:t>
      </w:r>
    </w:p>
    <w:p w14:paraId="30BDBCB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τι κάνετε εσείς, </w:t>
      </w:r>
      <w:proofErr w:type="spellStart"/>
      <w:r>
        <w:rPr>
          <w:rFonts w:eastAsia="Times New Roman" w:cs="Times New Roman"/>
          <w:szCs w:val="24"/>
        </w:rPr>
        <w:t>συναδέλφισ</w:t>
      </w:r>
      <w:r>
        <w:rPr>
          <w:rFonts w:eastAsia="Times New Roman" w:cs="Times New Roman"/>
          <w:szCs w:val="24"/>
        </w:rPr>
        <w:t>σ</w:t>
      </w:r>
      <w:r>
        <w:rPr>
          <w:rFonts w:eastAsia="Times New Roman" w:cs="Times New Roman"/>
          <w:szCs w:val="24"/>
        </w:rPr>
        <w:t>ες</w:t>
      </w:r>
      <w:proofErr w:type="spellEnd"/>
      <w:r>
        <w:rPr>
          <w:rFonts w:eastAsia="Times New Roman" w:cs="Times New Roman"/>
          <w:szCs w:val="24"/>
        </w:rPr>
        <w:t xml:space="preserve"> και συνάδελφοι. Παίρνετε το 50% των πελατών της ΔΕΗ και υπογράψατε με μηδέν αντάλλαγμα να δοθεί σε ανταγωνιστές. Θυμίζω ότι 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θα έφερνε 6 δισεκατομμύρια ευρώ στη χώρα. Δύο δισεκατομμύρια στα ταμεία της ΔΕΗ και τα υπόλοιπα 4 δισεκατομμύρια σε επενδύσεις που ήταν υποχρεωτικές από τον νόμο. Εσείς τι κάνετε; Το 50% των πελατών, δηλαδή το 50% του κύκλου εργασιών, δηλαδή το 50% τω</w:t>
      </w:r>
      <w:r>
        <w:rPr>
          <w:rFonts w:eastAsia="Times New Roman" w:cs="Times New Roman"/>
          <w:szCs w:val="24"/>
        </w:rPr>
        <w:t>ν εσόδων το δίνετε, το εκχωρείτε με αντάλλαγμα μηδέν. Και η ΔΕΗ κρατά τα ίδια δάνεια που έχει. Και η ΔΕΗ κρατά το ίδιο μισθολογικό κόστος. Και η ΔΕΗ κρατά, δυστυχώς, τις ίδιες υποχρεώσεις.</w:t>
      </w:r>
    </w:p>
    <w:p w14:paraId="30BDBCB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Φτάνει αυτό; Όχι, δεν σας φτάνει. Θέλετε να το κάνετε ακόμα χειρότε</w:t>
      </w:r>
      <w:r>
        <w:rPr>
          <w:rFonts w:eastAsia="Times New Roman" w:cs="Times New Roman"/>
          <w:szCs w:val="24"/>
        </w:rPr>
        <w:t xml:space="preserve">ρο. Φέρνετε το σημερινό νομοσχέδιο το οποίο στην πραγματικότητα ξεπουλά χωρίς κατώτατη τιμή τρεις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μια άδεια. Το έχετε ξαναδεί εσείς, οι συνάδελφοι του ΣΥΡΙΖΑ; Θα υπογράψετε να πουληθούν τρία εργοστάσια και μια άδεια χωρίς κατώτατη τι</w:t>
      </w:r>
      <w:r>
        <w:rPr>
          <w:rFonts w:eastAsia="Times New Roman" w:cs="Times New Roman"/>
          <w:szCs w:val="24"/>
        </w:rPr>
        <w:t>μή; Και θα πάτε στα χωριά σας, ενώ ξέρετε πολύ καλά ότι υπάρχει, για παράδειγμα, η λογιστική αξία των εργοστασίων; Θα το ανεχθείτε; Και υποχρεωτικά θα ψηφίσετε να πουληθούν τα εργοστάσια, ό,τι και να προσφέρει ο οποιοσδήποτε ιδιώτης; Μα, ούτε κι αυτό σας φ</w:t>
      </w:r>
      <w:r>
        <w:rPr>
          <w:rFonts w:eastAsia="Times New Roman" w:cs="Times New Roman"/>
          <w:szCs w:val="24"/>
        </w:rPr>
        <w:t xml:space="preserve">τάνει. </w:t>
      </w:r>
    </w:p>
    <w:p w14:paraId="30BDBCB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Κάνατε ένα ακόμα έγκλημα. Σας θυμίζω ότι πριν από λίγους μήνες τον Νοέμβριο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Δεκέμβριο του 2017 που ψηφίσατε τον δικό σας προϋπολογισμό, τον προϋπολογισμό του 2018, βάλατε μέσα ότι θα πουληθεί το 17% της ΔΕΗ έναντι 100 εκατομμυρίων ευρώ.</w:t>
      </w:r>
    </w:p>
    <w:p w14:paraId="30BDBCBF"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Ακούστε γ</w:t>
      </w:r>
      <w:r>
        <w:rPr>
          <w:rFonts w:eastAsia="Times New Roman"/>
          <w:szCs w:val="24"/>
        </w:rPr>
        <w:t xml:space="preserve">ια να συνεννοούμαστε και για να καταλαβαίνουν οι πολίτες: Σήμερα, στο ελληνικό </w:t>
      </w:r>
      <w:r>
        <w:rPr>
          <w:rFonts w:eastAsia="Times New Roman"/>
          <w:szCs w:val="24"/>
        </w:rPr>
        <w:t>δ</w:t>
      </w:r>
      <w:r>
        <w:rPr>
          <w:rFonts w:eastAsia="Times New Roman"/>
          <w:szCs w:val="24"/>
        </w:rPr>
        <w:t xml:space="preserve">ημόσιο ανήκει το 51% της ΔΕΗ και αυτό είναι δικό μας κατόρθωμα. Εσείς </w:t>
      </w:r>
      <w:r>
        <w:rPr>
          <w:rFonts w:eastAsia="Times New Roman"/>
          <w:szCs w:val="24"/>
        </w:rPr>
        <w:lastRenderedPageBreak/>
        <w:t>τι κάνετε; Το 50% των κερδών το πετάτε στον ανταγωνισμό. Τρία εργοστάσια τα δίνετε χωρίς κατώτερη τιμή και</w:t>
      </w:r>
      <w:r>
        <w:rPr>
          <w:rFonts w:eastAsia="Times New Roman"/>
          <w:szCs w:val="24"/>
        </w:rPr>
        <w:t xml:space="preserve"> το 17% θα το ξεπουλήσετε μέσα στο 2018, έναντι 180 εκατομμυρίων ευρώ,</w:t>
      </w:r>
    </w:p>
    <w:p w14:paraId="30BDBCC0"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30BDBCC1"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Πείτε μας πώς θα καταφέρετε να σταθείτε απέναντι στην ιστορία της Αριστεράς, απέναντι στην προσωπική σας συνείδηση και απέναντι στους πολίτες που σα</w:t>
      </w:r>
      <w:r>
        <w:rPr>
          <w:rFonts w:eastAsia="Times New Roman"/>
          <w:szCs w:val="24"/>
        </w:rPr>
        <w:t>ς έστειλαν σε αυτό το Κοινοβούλιο.</w:t>
      </w:r>
    </w:p>
    <w:p w14:paraId="30BDBCC2"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Κύριε Υπουργέ, όπως αντιλαμβάνεστε, θα καταψηφίσουμε και με τα δύο χέρια το επιχειρησιακό, θεσμικό και αναπτυξιακό έκτρωμα που μας έχετε καταθέσει.</w:t>
      </w:r>
    </w:p>
    <w:p w14:paraId="30BDBCC3"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Ευχαριστώ πολύ.</w:t>
      </w:r>
    </w:p>
    <w:p w14:paraId="30BDBCC4"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w:t>
      </w:r>
      <w:r>
        <w:rPr>
          <w:rFonts w:eastAsia="Times New Roman"/>
          <w:szCs w:val="24"/>
        </w:rPr>
        <w:t>αξης ΠΑΣΟΚ - ΔΗΜΑΡ)</w:t>
      </w:r>
    </w:p>
    <w:p w14:paraId="30BDBCC5"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 κύριος Παπαηλιού από τον ΣΥΡΙΖΑ έχει τον λόγο.</w:t>
      </w:r>
    </w:p>
    <w:p w14:paraId="30BDBCC6"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Ορίστε, κύριε Παπαηλιού, έχετε τον λόγο για πέντε λεπτά.</w:t>
      </w:r>
    </w:p>
    <w:p w14:paraId="30BDBCC7"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ΓΕΩΡΓΙΟΣ ΠΑΠΑΗΛΙΟΥ:</w:t>
      </w:r>
      <w:r>
        <w:rPr>
          <w:rFonts w:eastAsia="Times New Roman"/>
          <w:szCs w:val="24"/>
        </w:rPr>
        <w:t xml:space="preserve"> Κύριε Πρόεδρε, κυρίες και κύριοι συνάδελφοι, θα προσπαθήσω να αν</w:t>
      </w:r>
      <w:r>
        <w:rPr>
          <w:rFonts w:eastAsia="Times New Roman"/>
          <w:szCs w:val="24"/>
        </w:rPr>
        <w:t xml:space="preserve">αφερθώ με ρεαλισμό και νηφαλιότητα στο υπό κρίση νομοσχέδιο και ειδικότερα στην πώληση των </w:t>
      </w:r>
      <w:proofErr w:type="spellStart"/>
      <w:r>
        <w:rPr>
          <w:rFonts w:eastAsia="Times New Roman"/>
          <w:szCs w:val="24"/>
        </w:rPr>
        <w:t>λιγνιτικών</w:t>
      </w:r>
      <w:proofErr w:type="spellEnd"/>
      <w:r>
        <w:rPr>
          <w:rFonts w:eastAsia="Times New Roman"/>
          <w:szCs w:val="24"/>
        </w:rPr>
        <w:t xml:space="preserve"> μονάδων </w:t>
      </w:r>
      <w:r>
        <w:rPr>
          <w:rFonts w:eastAsia="Times New Roman"/>
          <w:szCs w:val="24"/>
          <w:lang w:val="en-US"/>
        </w:rPr>
        <w:t>III</w:t>
      </w:r>
      <w:r>
        <w:rPr>
          <w:rFonts w:eastAsia="Times New Roman"/>
          <w:szCs w:val="24"/>
        </w:rPr>
        <w:t xml:space="preserve"> και </w:t>
      </w:r>
      <w:r>
        <w:rPr>
          <w:rFonts w:eastAsia="Times New Roman"/>
          <w:szCs w:val="24"/>
          <w:lang w:val="en-US"/>
        </w:rPr>
        <w:t>IV</w:t>
      </w:r>
      <w:r>
        <w:rPr>
          <w:rFonts w:eastAsia="Times New Roman"/>
          <w:szCs w:val="24"/>
        </w:rPr>
        <w:t xml:space="preserve"> και του ορυχείου της </w:t>
      </w:r>
      <w:r>
        <w:rPr>
          <w:rFonts w:eastAsia="Times New Roman"/>
          <w:szCs w:val="24"/>
        </w:rPr>
        <w:t xml:space="preserve">ΔΕΗ </w:t>
      </w:r>
      <w:r>
        <w:rPr>
          <w:rFonts w:eastAsia="Times New Roman"/>
          <w:szCs w:val="24"/>
        </w:rPr>
        <w:t>Μεγαλόπολης.</w:t>
      </w:r>
    </w:p>
    <w:p w14:paraId="30BDBCC8"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Ο ΣΥΡΙΖΑ δεν συναίνεσε, αντιτάχθηκε πολιτικά στη μεθόδευση της κυβέρνησης Νέας Δημοκρατίας – ΠΑΣΟ</w:t>
      </w:r>
      <w:r>
        <w:rPr>
          <w:rFonts w:eastAsia="Times New Roman"/>
          <w:szCs w:val="24"/>
        </w:rPr>
        <w:t xml:space="preserve">Κ για την ιδιωτικοποίηση και τη συρρίκνωση της ΔΕΗ μέσω του σχεδιασμού της </w:t>
      </w:r>
      <w:r>
        <w:rPr>
          <w:rFonts w:eastAsia="Times New Roman"/>
          <w:szCs w:val="24"/>
        </w:rPr>
        <w:t>«</w:t>
      </w:r>
      <w:r>
        <w:rPr>
          <w:rFonts w:eastAsia="Times New Roman"/>
          <w:szCs w:val="24"/>
        </w:rPr>
        <w:t>μικρής</w:t>
      </w:r>
      <w:r>
        <w:rPr>
          <w:rFonts w:eastAsia="Times New Roman"/>
          <w:szCs w:val="24"/>
        </w:rPr>
        <w:t>»</w:t>
      </w:r>
      <w:r>
        <w:rPr>
          <w:rFonts w:eastAsia="Times New Roman"/>
          <w:szCs w:val="24"/>
        </w:rPr>
        <w:t xml:space="preserve"> ΔΕΗ.</w:t>
      </w:r>
    </w:p>
    <w:p w14:paraId="30BDBCC9"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Δεν μπορεί κάποιος να παραβλέψει ότι υπάρχει ισχυρή δικαιολογητική βάση που υπαγορεύει νομικά την υποχρέωση της χώρας να περιορίσει την παραγωγή ηλεκτρικού ρεύματος απ</w:t>
      </w:r>
      <w:r>
        <w:rPr>
          <w:rFonts w:eastAsia="Times New Roman"/>
          <w:szCs w:val="24"/>
        </w:rPr>
        <w:t>ό τον λιγνίτη. Επιπρόσθετα, είναι δεδομένη η δέσμευση συμμόρφωσης με τη γνωστή απόφαση του Ευρωπαϊκού Δικαστηρίου για πρόσβαση και άλλων παραγωγών στο συγκεκριμένο ορυκτό καύσιμο.</w:t>
      </w:r>
    </w:p>
    <w:p w14:paraId="30BDBCCA"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Χωρίς αμφιβολία, με την προκείμενη νομοθετική ρύθμιση προβλέπεται μείωση των</w:t>
      </w:r>
      <w:r>
        <w:rPr>
          <w:rFonts w:eastAsia="Times New Roman"/>
          <w:szCs w:val="24"/>
        </w:rPr>
        <w:t xml:space="preserve"> </w:t>
      </w:r>
      <w:proofErr w:type="spellStart"/>
      <w:r>
        <w:rPr>
          <w:rFonts w:eastAsia="Times New Roman"/>
          <w:szCs w:val="24"/>
        </w:rPr>
        <w:t>λιγνιτικών</w:t>
      </w:r>
      <w:proofErr w:type="spellEnd"/>
      <w:r>
        <w:rPr>
          <w:rFonts w:eastAsia="Times New Roman"/>
          <w:szCs w:val="24"/>
        </w:rPr>
        <w:t xml:space="preserve"> μονάδων της ΔΕΗ. Διασώζονται, όμως, οι υδροηλεκτρικές μονάδες οι οποίες παράγουν καθαρή ενέργεια και δεν υπόκεινται σε περιορισμούς παραγωγής ισχύος και οι οποίες με το σχέδιο της </w:t>
      </w:r>
      <w:r>
        <w:rPr>
          <w:rFonts w:eastAsia="Times New Roman"/>
          <w:szCs w:val="24"/>
        </w:rPr>
        <w:t>«</w:t>
      </w:r>
      <w:r>
        <w:rPr>
          <w:rFonts w:eastAsia="Times New Roman"/>
          <w:szCs w:val="24"/>
        </w:rPr>
        <w:t>μικρής</w:t>
      </w:r>
      <w:r>
        <w:rPr>
          <w:rFonts w:eastAsia="Times New Roman"/>
          <w:szCs w:val="24"/>
        </w:rPr>
        <w:t>»</w:t>
      </w:r>
      <w:r>
        <w:rPr>
          <w:rFonts w:eastAsia="Times New Roman"/>
          <w:szCs w:val="24"/>
        </w:rPr>
        <w:t xml:space="preserve"> ΔΕΗ επρόκειτο να εκχωρηθούν σε ιδιώτες. Η εκχώρηση είναι γνωστό ότι απετράπη από την </w:t>
      </w:r>
      <w:r>
        <w:rPr>
          <w:rFonts w:eastAsia="Times New Roman"/>
          <w:szCs w:val="24"/>
        </w:rPr>
        <w:t>κ</w:t>
      </w:r>
      <w:r>
        <w:rPr>
          <w:rFonts w:eastAsia="Times New Roman"/>
          <w:szCs w:val="24"/>
        </w:rPr>
        <w:t xml:space="preserve">υβέρνηση ΣΥΡΙΖΑ το 2015. Ακόμη και μετά την πώληση των συγκεκριμένων </w:t>
      </w:r>
      <w:proofErr w:type="spellStart"/>
      <w:r>
        <w:rPr>
          <w:rFonts w:eastAsia="Times New Roman"/>
          <w:szCs w:val="24"/>
        </w:rPr>
        <w:t>λιγνιτικών</w:t>
      </w:r>
      <w:proofErr w:type="spellEnd"/>
      <w:r>
        <w:rPr>
          <w:rFonts w:eastAsia="Times New Roman"/>
          <w:szCs w:val="24"/>
        </w:rPr>
        <w:t xml:space="preserve"> μονάδων η ΔΕΗ παραμένει ο κύριος ενεργειακός πυλώνας της χώρας.</w:t>
      </w:r>
    </w:p>
    <w:p w14:paraId="30BDBCCB"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Κυρίες και κύριοι συνάδελ</w:t>
      </w:r>
      <w:r>
        <w:rPr>
          <w:rFonts w:eastAsia="Times New Roman"/>
          <w:szCs w:val="24"/>
        </w:rPr>
        <w:t xml:space="preserve">φοι, είναι γεγονός ότι η πώληση των </w:t>
      </w:r>
      <w:proofErr w:type="spellStart"/>
      <w:r>
        <w:rPr>
          <w:rFonts w:eastAsia="Times New Roman"/>
          <w:szCs w:val="24"/>
        </w:rPr>
        <w:t>λιγνιτικών</w:t>
      </w:r>
      <w:proofErr w:type="spellEnd"/>
      <w:r>
        <w:rPr>
          <w:rFonts w:eastAsia="Times New Roman"/>
          <w:szCs w:val="24"/>
        </w:rPr>
        <w:t xml:space="preserve"> μονάδων της Μεγαλόπολης δεν περιλαμβάνονταν στον αρχικό σχεδιασμό της Κυβέρνησης. Το ερώτημα γιατί εν τέλει συμπεριελήφθησαν εξακολουθεί να παραμένει αναπάντητο και πάντως οι απαντήσεις που έχουν δοθεί μέχρι τ</w:t>
      </w:r>
      <w:r>
        <w:rPr>
          <w:rFonts w:eastAsia="Times New Roman"/>
          <w:szCs w:val="24"/>
        </w:rPr>
        <w:t>ώρα δεν πείθουν. Και αυτό το έλλει</w:t>
      </w:r>
      <w:r>
        <w:rPr>
          <w:rFonts w:eastAsia="Times New Roman"/>
          <w:szCs w:val="24"/>
        </w:rPr>
        <w:t>μ</w:t>
      </w:r>
      <w:r>
        <w:rPr>
          <w:rFonts w:eastAsia="Times New Roman"/>
          <w:szCs w:val="24"/>
        </w:rPr>
        <w:t>μα, αυτό το κενό, επιβαρύνει το ήδη βαρύ κλίμα στον Νομό Αρκαδίας.</w:t>
      </w:r>
    </w:p>
    <w:p w14:paraId="30BDBCCC"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Η πώληση των </w:t>
      </w:r>
      <w:proofErr w:type="spellStart"/>
      <w:r>
        <w:rPr>
          <w:rFonts w:eastAsia="Times New Roman"/>
          <w:szCs w:val="24"/>
        </w:rPr>
        <w:t>λιγνιτικών</w:t>
      </w:r>
      <w:proofErr w:type="spellEnd"/>
      <w:r>
        <w:rPr>
          <w:rFonts w:eastAsia="Times New Roman"/>
          <w:szCs w:val="24"/>
        </w:rPr>
        <w:t xml:space="preserve"> μονάδων </w:t>
      </w:r>
      <w:r>
        <w:rPr>
          <w:rFonts w:eastAsia="Times New Roman"/>
          <w:szCs w:val="24"/>
        </w:rPr>
        <w:t xml:space="preserve">της ΔΕΗ </w:t>
      </w:r>
      <w:r>
        <w:rPr>
          <w:rFonts w:eastAsia="Times New Roman"/>
          <w:szCs w:val="24"/>
        </w:rPr>
        <w:t>Μεγαλόπολης αποτελεί, χωρίς αμφιβολία, αρνητική εξέλιξη. Δεν λαμβάνονται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οι επιπτώσεις στην οικονομική </w:t>
      </w:r>
      <w:r>
        <w:rPr>
          <w:rFonts w:eastAsia="Times New Roman"/>
          <w:szCs w:val="24"/>
        </w:rPr>
        <w:lastRenderedPageBreak/>
        <w:t>κα</w:t>
      </w:r>
      <w:r>
        <w:rPr>
          <w:rFonts w:eastAsia="Times New Roman"/>
          <w:szCs w:val="24"/>
        </w:rPr>
        <w:t xml:space="preserve">ι κοινωνική ζωή μιας ευρύτερης περιοχής που επί χρόνια έχει προσφέρει στην ενεργειακή τροφοδοσία και πολιτική της χώρας και έχει υποστεί τεράστια περιβαλλοντική επιβάρυνση. Χωριά ολόκληρα έχουν εγκαταλειφθεί. </w:t>
      </w:r>
      <w:r>
        <w:rPr>
          <w:rFonts w:eastAsia="Times New Roman"/>
          <w:szCs w:val="24"/>
          <w:lang w:val="en-US"/>
        </w:rPr>
        <w:t>K</w:t>
      </w:r>
      <w:r>
        <w:rPr>
          <w:rFonts w:eastAsia="Times New Roman"/>
          <w:szCs w:val="24"/>
        </w:rPr>
        <w:t>αι για χωριά που σήμερα έχουν απαλλοτριωθεί, δ</w:t>
      </w:r>
      <w:r>
        <w:rPr>
          <w:rFonts w:eastAsia="Times New Roman"/>
          <w:szCs w:val="24"/>
        </w:rPr>
        <w:t>εν λαμβάνεται απόφαση μετεγκατάστασής τους.</w:t>
      </w:r>
    </w:p>
    <w:p w14:paraId="30BDBCCD"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Αναφέρομαι στο γνωστό θέμα του </w:t>
      </w:r>
      <w:proofErr w:type="spellStart"/>
      <w:r>
        <w:rPr>
          <w:rFonts w:eastAsia="Times New Roman"/>
          <w:szCs w:val="24"/>
        </w:rPr>
        <w:t>Τριπόταμου</w:t>
      </w:r>
      <w:proofErr w:type="spellEnd"/>
      <w:r>
        <w:rPr>
          <w:rFonts w:eastAsia="Times New Roman"/>
          <w:szCs w:val="24"/>
        </w:rPr>
        <w:t>, κύριε Υπουργέ, παρ</w:t>
      </w:r>
      <w:r>
        <w:rPr>
          <w:rFonts w:eastAsia="Times New Roman"/>
          <w:szCs w:val="24"/>
        </w:rPr>
        <w:t xml:space="preserve">’ </w:t>
      </w:r>
      <w:r>
        <w:rPr>
          <w:rFonts w:eastAsia="Times New Roman"/>
          <w:szCs w:val="24"/>
        </w:rPr>
        <w:t>ότι υπάρχει η δυνατότητα, έχει υποβληθεί συγκεκριμένη σχετική πρόταση και έχει υπάρξει και κυβερνητική δέσμευση.</w:t>
      </w:r>
    </w:p>
    <w:p w14:paraId="30BDBCCE"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Κύριε Υπουργέ, περιμένουμε το πρόβλη</w:t>
      </w:r>
      <w:r>
        <w:rPr>
          <w:rFonts w:eastAsia="Times New Roman"/>
          <w:szCs w:val="24"/>
        </w:rPr>
        <w:t>μα αυτό να λυθεί τώρα.</w:t>
      </w:r>
    </w:p>
    <w:p w14:paraId="30BDBCCF"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caps/>
          <w:szCs w:val="24"/>
        </w:rPr>
      </w:pPr>
      <w:r>
        <w:rPr>
          <w:rFonts w:eastAsia="Times New Roman"/>
          <w:szCs w:val="24"/>
        </w:rPr>
        <w:t>Η Αρκαδία είναι μία από τις πλέον μειονεκτικές περιοχές της χώρας, για την οποία η ΔΕΗ Μεγαλόπολης είναι ο βασικός πυρήνας της απασχόλησης και της οικονομίας.</w:t>
      </w:r>
    </w:p>
    <w:p w14:paraId="30BDBCD0" w14:textId="77777777" w:rsidR="00E34F2F" w:rsidRDefault="00EC0F86">
      <w:pPr>
        <w:spacing w:line="600" w:lineRule="auto"/>
        <w:ind w:firstLine="720"/>
        <w:contextualSpacing/>
        <w:jc w:val="both"/>
        <w:rPr>
          <w:rFonts w:eastAsia="Times New Roman"/>
          <w:szCs w:val="24"/>
        </w:rPr>
      </w:pPr>
      <w:r>
        <w:rPr>
          <w:rFonts w:eastAsia="Times New Roman"/>
          <w:szCs w:val="24"/>
        </w:rPr>
        <w:t>Το ΑΕΠ εμφανίζεται υψηλό ακριβώς εξαιτίας της παρουσίας της ΔΕΗ. Αυτή η πε</w:t>
      </w:r>
      <w:r>
        <w:rPr>
          <w:rFonts w:eastAsia="Times New Roman"/>
          <w:szCs w:val="24"/>
        </w:rPr>
        <w:t xml:space="preserve">ριοχή δεν μπορεί να αντέξει περαιτέρω ανεργία και οικονομική δυσπραγία χωρίς σοβαρές συνέπειες για τον κοινωνικό ιστό, με ό,τι αυτό συνεπάγεται και αυτό διότι θα αφαιρέσει εκ των πραγμάτων το κοινωνικό στοιχείο με το οποίο η ΔΕΗ εμπλούτιζε την </w:t>
      </w:r>
      <w:r>
        <w:rPr>
          <w:rFonts w:eastAsia="Times New Roman"/>
          <w:szCs w:val="24"/>
        </w:rPr>
        <w:lastRenderedPageBreak/>
        <w:t>ευρύτερη περ</w:t>
      </w:r>
      <w:r>
        <w:rPr>
          <w:rFonts w:eastAsia="Times New Roman"/>
          <w:szCs w:val="24"/>
        </w:rPr>
        <w:t>ιοχή με την κατασκευή και χρηματοδότηση έργων και τ</w:t>
      </w:r>
      <w:r>
        <w:rPr>
          <w:rFonts w:eastAsia="Times New Roman"/>
          <w:szCs w:val="24"/>
        </w:rPr>
        <w:t>η</w:t>
      </w:r>
      <w:r>
        <w:rPr>
          <w:rFonts w:eastAsia="Times New Roman"/>
          <w:szCs w:val="24"/>
        </w:rPr>
        <w:t xml:space="preserve">ν </w:t>
      </w:r>
      <w:r>
        <w:rPr>
          <w:rFonts w:eastAsia="Times New Roman"/>
          <w:szCs w:val="24"/>
        </w:rPr>
        <w:t xml:space="preserve">εφαρμογή </w:t>
      </w:r>
      <w:r>
        <w:rPr>
          <w:rFonts w:eastAsia="Times New Roman"/>
          <w:szCs w:val="24"/>
        </w:rPr>
        <w:t xml:space="preserve">προγραμμάτων. Θα καταργήσει, ίσως όχι αμέσως, πάντως </w:t>
      </w:r>
      <w:proofErr w:type="spellStart"/>
      <w:r>
        <w:rPr>
          <w:rFonts w:eastAsia="Times New Roman"/>
          <w:szCs w:val="24"/>
        </w:rPr>
        <w:t>μεσομακροπρόθεσμα</w:t>
      </w:r>
      <w:proofErr w:type="spellEnd"/>
      <w:r>
        <w:rPr>
          <w:rFonts w:eastAsia="Times New Roman"/>
          <w:szCs w:val="24"/>
        </w:rPr>
        <w:t xml:space="preserve"> θέσεις εργασίας, αυξάνοντας την ανεργία. Θα μειώσει το εισόδημα των κατοίκων και θα περιορίσει το εισόδημα της ευρύτερης π</w:t>
      </w:r>
      <w:r>
        <w:rPr>
          <w:rFonts w:eastAsia="Times New Roman"/>
          <w:szCs w:val="24"/>
        </w:rPr>
        <w:t xml:space="preserve">εριοχής. Η πώληση των </w:t>
      </w:r>
      <w:proofErr w:type="spellStart"/>
      <w:r>
        <w:rPr>
          <w:rFonts w:eastAsia="Times New Roman"/>
          <w:szCs w:val="24"/>
        </w:rPr>
        <w:t>λιγνιτικών</w:t>
      </w:r>
      <w:proofErr w:type="spellEnd"/>
      <w:r>
        <w:rPr>
          <w:rFonts w:eastAsia="Times New Roman"/>
          <w:szCs w:val="24"/>
        </w:rPr>
        <w:t xml:space="preserve"> μονάδων και του ορυχείου της ΔΕΗ Μεγαλόπολης είναι μείζον ζήτημα και για την περιοχή και για τους ανθρώπους της.</w:t>
      </w:r>
    </w:p>
    <w:p w14:paraId="30BDBCD1" w14:textId="77777777" w:rsidR="00E34F2F" w:rsidRDefault="00EC0F86">
      <w:pPr>
        <w:spacing w:line="600" w:lineRule="auto"/>
        <w:ind w:firstLine="720"/>
        <w:contextualSpacing/>
        <w:jc w:val="both"/>
        <w:rPr>
          <w:rFonts w:eastAsia="Times New Roman"/>
          <w:szCs w:val="24"/>
        </w:rPr>
      </w:pPr>
      <w:r>
        <w:rPr>
          <w:rFonts w:eastAsia="Times New Roman"/>
          <w:szCs w:val="24"/>
        </w:rPr>
        <w:t>Κυρίες και κύριοι συνάδελφοι, η αλλαγή του αναπτυξιακού υποδείγματος της χώρας συνιστά αδήριτη ανάγκη. Σ</w:t>
      </w:r>
      <w:r>
        <w:rPr>
          <w:rFonts w:eastAsia="Times New Roman"/>
          <w:szCs w:val="24"/>
        </w:rPr>
        <w:t>ε</w:t>
      </w:r>
      <w:r>
        <w:rPr>
          <w:rFonts w:eastAsia="Times New Roman"/>
          <w:szCs w:val="24"/>
        </w:rPr>
        <w:t xml:space="preserve"> αυτό</w:t>
      </w:r>
      <w:r>
        <w:rPr>
          <w:rFonts w:eastAsia="Times New Roman"/>
          <w:szCs w:val="24"/>
        </w:rPr>
        <w:t xml:space="preserve"> το πλαίσιο πρέπει να υπάρξει εθνική ενεργειακή πολιτική και σχεδιασμός, παρ</w:t>
      </w:r>
      <w:r>
        <w:rPr>
          <w:rFonts w:eastAsia="Times New Roman"/>
          <w:szCs w:val="24"/>
        </w:rPr>
        <w:t xml:space="preserve">’ </w:t>
      </w:r>
      <w:r>
        <w:rPr>
          <w:rFonts w:eastAsia="Times New Roman"/>
          <w:szCs w:val="24"/>
        </w:rPr>
        <w:t>ότι το κοινοτικό θεσμικό πλαίσιο στον τομέα της παραγωγής ηλεκτρικού ρεύματος είναι συγκεκριμένο.</w:t>
      </w:r>
    </w:p>
    <w:p w14:paraId="30BDBCD2" w14:textId="77777777" w:rsidR="00E34F2F" w:rsidRDefault="00EC0F86">
      <w:pPr>
        <w:spacing w:line="600" w:lineRule="auto"/>
        <w:ind w:firstLine="720"/>
        <w:contextualSpacing/>
        <w:jc w:val="both"/>
        <w:rPr>
          <w:rFonts w:eastAsia="Times New Roman"/>
          <w:szCs w:val="24"/>
        </w:rPr>
      </w:pPr>
      <w:r w:rsidRPr="00261E20">
        <w:rPr>
          <w:rFonts w:eastAsia="Times New Roman"/>
          <w:color w:val="000000" w:themeColor="text1"/>
          <w:szCs w:val="24"/>
        </w:rPr>
        <w:t>Δεν υπάρχει αμφιβολία ότι πίσω απ’ αυτό το θεσμικό πλαίσιο υποκρύπτονται και συγκρούονται μεγάλα συμφέροντα. Παρά το γεγονός ότι με το παρόν νομοσχέδιο γίνεται προσπάθεια να ληφθεί πρόνοια για τους εργαζόμενους των μονάδων της ΔΕΗ, τις οποίες αφορά η πώλησ</w:t>
      </w:r>
      <w:r w:rsidRPr="00261E20">
        <w:rPr>
          <w:rFonts w:eastAsia="Times New Roman"/>
          <w:color w:val="000000" w:themeColor="text1"/>
          <w:szCs w:val="24"/>
        </w:rPr>
        <w:t xml:space="preserve">η, αυτή δεν είναι πλήρης και ολοκληρωμένη. Αυτό σημαίνει </w:t>
      </w:r>
      <w:r w:rsidRPr="00261E20">
        <w:rPr>
          <w:rFonts w:eastAsia="Times New Roman"/>
          <w:color w:val="000000" w:themeColor="text1"/>
          <w:szCs w:val="24"/>
        </w:rPr>
        <w:lastRenderedPageBreak/>
        <w:t xml:space="preserve">ότι θα χρειαστούν ακόμα περισσότερες και ουσιαστικότερες κινήσεις, όπως διασφάλιση, πέραν της διάρκειας και των όρων εργασίας αυτών που θα </w:t>
      </w:r>
      <w:proofErr w:type="spellStart"/>
      <w:r w:rsidRPr="00261E20">
        <w:rPr>
          <w:rFonts w:eastAsia="Times New Roman"/>
          <w:color w:val="000000" w:themeColor="text1"/>
          <w:szCs w:val="24"/>
        </w:rPr>
        <w:t>απορροφηθούν</w:t>
      </w:r>
      <w:proofErr w:type="spellEnd"/>
      <w:r w:rsidRPr="00261E20">
        <w:rPr>
          <w:rFonts w:eastAsia="Times New Roman"/>
          <w:color w:val="000000" w:themeColor="text1"/>
          <w:szCs w:val="24"/>
        </w:rPr>
        <w:t xml:space="preserve"> από τη νέα εταιρεία, η θέσπιση του κριτηρίου το</w:t>
      </w:r>
      <w:r w:rsidRPr="00261E20">
        <w:rPr>
          <w:rFonts w:eastAsia="Times New Roman"/>
          <w:color w:val="000000" w:themeColor="text1"/>
          <w:szCs w:val="24"/>
        </w:rPr>
        <w:t xml:space="preserve">υς εντοπιότητας για τις νέες προσλήψεις, η </w:t>
      </w:r>
      <w:proofErr w:type="spellStart"/>
      <w:r>
        <w:rPr>
          <w:rFonts w:eastAsia="Times New Roman"/>
          <w:szCs w:val="24"/>
        </w:rPr>
        <w:t>επαναπόδοση</w:t>
      </w:r>
      <w:proofErr w:type="spellEnd"/>
      <w:r>
        <w:rPr>
          <w:rFonts w:eastAsia="Times New Roman"/>
          <w:szCs w:val="24"/>
        </w:rPr>
        <w:t xml:space="preserve"> και αποκατάσταση των εδαφών -κατά την άποψή μου χρειάζεται ρητή μνεία και πρόβλεψη στο νομοσχέδιο-, η θέσπιση απόδοσης του </w:t>
      </w:r>
      <w:r>
        <w:rPr>
          <w:rFonts w:eastAsia="Times New Roman"/>
          <w:szCs w:val="24"/>
        </w:rPr>
        <w:t>«</w:t>
      </w:r>
      <w:r>
        <w:rPr>
          <w:rFonts w:eastAsia="Times New Roman"/>
          <w:szCs w:val="24"/>
        </w:rPr>
        <w:t>ειδικού τέλους δικαιωμάτων έρευνας και εκμετάλλευσης του λιγνίτη</w:t>
      </w:r>
      <w:r>
        <w:rPr>
          <w:rFonts w:eastAsia="Times New Roman"/>
          <w:szCs w:val="24"/>
        </w:rPr>
        <w:t>»</w:t>
      </w:r>
      <w:r>
        <w:rPr>
          <w:rFonts w:eastAsia="Times New Roman"/>
          <w:szCs w:val="24"/>
        </w:rPr>
        <w:t>,</w:t>
      </w:r>
      <w:r>
        <w:rPr>
          <w:rFonts w:eastAsia="Times New Roman"/>
          <w:szCs w:val="24"/>
        </w:rPr>
        <w:t xml:space="preserve"> που πρέπει</w:t>
      </w:r>
      <w:r>
        <w:rPr>
          <w:rFonts w:eastAsia="Times New Roman"/>
          <w:szCs w:val="24"/>
        </w:rPr>
        <w:t xml:space="preserve"> να αυξηθεί ακόμα περισσότερο, αλλά και στον δήμο</w:t>
      </w:r>
      <w:r>
        <w:rPr>
          <w:rFonts w:eastAsia="Times New Roman"/>
          <w:szCs w:val="24"/>
        </w:rPr>
        <w:t xml:space="preserve"> –όχι μόνο στην περιφέρεια-</w:t>
      </w:r>
      <w:r>
        <w:rPr>
          <w:rFonts w:eastAsia="Times New Roman"/>
          <w:szCs w:val="24"/>
        </w:rPr>
        <w:t xml:space="preserve"> αλλά και δεσμευτικών όρων, ώστε οι πόροι να μην πηγαίνουν «στον γάμο του Καραγκιόζη», όπως γινόταν με το </w:t>
      </w:r>
      <w:proofErr w:type="spellStart"/>
      <w:r>
        <w:rPr>
          <w:rFonts w:eastAsia="Times New Roman"/>
          <w:szCs w:val="24"/>
        </w:rPr>
        <w:t>λιγνιτόσημο</w:t>
      </w:r>
      <w:proofErr w:type="spellEnd"/>
      <w:r>
        <w:rPr>
          <w:rFonts w:eastAsia="Times New Roman"/>
          <w:szCs w:val="24"/>
        </w:rPr>
        <w:t>. Πάντως, πρέπει να ληφθούν ισοδύναμα αναπτυξιακά μέτρα για τις</w:t>
      </w:r>
      <w:r>
        <w:rPr>
          <w:rFonts w:eastAsia="Times New Roman"/>
          <w:szCs w:val="24"/>
        </w:rPr>
        <w:t xml:space="preserve"> περιοχές που αφορά η πώληση των </w:t>
      </w:r>
      <w:proofErr w:type="spellStart"/>
      <w:r>
        <w:rPr>
          <w:rFonts w:eastAsia="Times New Roman"/>
          <w:szCs w:val="24"/>
        </w:rPr>
        <w:t>λιγνιτικών</w:t>
      </w:r>
      <w:proofErr w:type="spellEnd"/>
      <w:r>
        <w:rPr>
          <w:rFonts w:eastAsia="Times New Roman"/>
          <w:szCs w:val="24"/>
        </w:rPr>
        <w:t xml:space="preserve"> μονάδων. </w:t>
      </w:r>
    </w:p>
    <w:p w14:paraId="30BDBCD3" w14:textId="77777777" w:rsidR="00E34F2F" w:rsidRDefault="00EC0F86">
      <w:pPr>
        <w:spacing w:line="600" w:lineRule="auto"/>
        <w:ind w:firstLine="720"/>
        <w:contextualSpacing/>
        <w:jc w:val="both"/>
        <w:rPr>
          <w:rFonts w:eastAsia="Times New Roman"/>
          <w:szCs w:val="24"/>
        </w:rPr>
      </w:pPr>
      <w:r>
        <w:rPr>
          <w:rFonts w:eastAsia="Times New Roman"/>
          <w:szCs w:val="24"/>
        </w:rPr>
        <w:t>Προσπάθησα να θέσω και να αναπτύξω τα ζητήματα με ρεαλισμό και νηφαλιότητα, παρ</w:t>
      </w:r>
      <w:r>
        <w:rPr>
          <w:rFonts w:eastAsia="Times New Roman"/>
          <w:szCs w:val="24"/>
        </w:rPr>
        <w:t xml:space="preserve">’ </w:t>
      </w:r>
      <w:r>
        <w:rPr>
          <w:rFonts w:eastAsia="Times New Roman"/>
          <w:szCs w:val="24"/>
        </w:rPr>
        <w:t xml:space="preserve">ότι εν προκειμένω υπάρχει </w:t>
      </w:r>
      <w:r>
        <w:rPr>
          <w:rFonts w:eastAsia="Times New Roman"/>
          <w:szCs w:val="24"/>
        </w:rPr>
        <w:t>-</w:t>
      </w:r>
      <w:r>
        <w:rPr>
          <w:rFonts w:eastAsia="Times New Roman"/>
          <w:szCs w:val="24"/>
        </w:rPr>
        <w:t xml:space="preserve">το καταλαβαίνετε- και συναισθηματική φόρτιση. </w:t>
      </w:r>
    </w:p>
    <w:p w14:paraId="30BDBCD4" w14:textId="77777777" w:rsidR="00E34F2F" w:rsidRDefault="00EC0F86">
      <w:pPr>
        <w:spacing w:line="600" w:lineRule="auto"/>
        <w:ind w:firstLine="720"/>
        <w:contextualSpacing/>
        <w:jc w:val="both"/>
        <w:rPr>
          <w:rFonts w:eastAsia="Times New Roman"/>
          <w:szCs w:val="24"/>
        </w:rPr>
      </w:pPr>
      <w:r>
        <w:rPr>
          <w:rFonts w:eastAsia="Times New Roman"/>
          <w:szCs w:val="24"/>
        </w:rPr>
        <w:t>Για τον νομό μας, την ευρύτερη ιδιαίτερη πατρίδ</w:t>
      </w:r>
      <w:r>
        <w:rPr>
          <w:rFonts w:eastAsia="Times New Roman"/>
          <w:szCs w:val="24"/>
        </w:rPr>
        <w:t xml:space="preserve">α μου, η πώληση των </w:t>
      </w:r>
      <w:proofErr w:type="spellStart"/>
      <w:r>
        <w:rPr>
          <w:rFonts w:eastAsia="Times New Roman"/>
          <w:szCs w:val="24"/>
        </w:rPr>
        <w:t>λιγνιτικών</w:t>
      </w:r>
      <w:proofErr w:type="spellEnd"/>
      <w:r>
        <w:rPr>
          <w:rFonts w:eastAsia="Times New Roman"/>
          <w:szCs w:val="24"/>
        </w:rPr>
        <w:t xml:space="preserve"> μονάδων της ΔΕΗ αποτελεί πλήγμα. Μάλιστα, χωρίς την αναζήτηση, λήψη και στήριξη </w:t>
      </w:r>
      <w:r>
        <w:rPr>
          <w:rFonts w:eastAsia="Times New Roman"/>
          <w:szCs w:val="24"/>
        </w:rPr>
        <w:lastRenderedPageBreak/>
        <w:t>άλλων αναπτυξιακών επιλογών, ισοδύναμων μέτρων οικονομικής δραστηριότητας, τα πράγματα θα γίνουν ακόμα δυσκολότερα. Συνεπώς επιβάλλεται η πρόβλεψ</w:t>
      </w:r>
      <w:r>
        <w:rPr>
          <w:rFonts w:eastAsia="Times New Roman"/>
          <w:szCs w:val="24"/>
        </w:rPr>
        <w:t xml:space="preserve">η και η θέσπιση αναπτυξιακών ισοδύναμων για τη Μεγαλόπολη, την ευρύτερη περιοχή και την Αρκαδία. Δεδομένων, μάλιστα, της εξάντλησης του λιγνίτη </w:t>
      </w:r>
      <w:r>
        <w:rPr>
          <w:rFonts w:eastAsia="Times New Roman"/>
          <w:szCs w:val="24"/>
        </w:rPr>
        <w:t>-ως</w:t>
      </w:r>
      <w:r>
        <w:rPr>
          <w:rFonts w:eastAsia="Times New Roman"/>
          <w:szCs w:val="24"/>
        </w:rPr>
        <w:t xml:space="preserve"> ενεργειακού πόρου</w:t>
      </w:r>
      <w:r>
        <w:rPr>
          <w:rFonts w:eastAsia="Times New Roman"/>
          <w:szCs w:val="24"/>
        </w:rPr>
        <w:t>-</w:t>
      </w:r>
      <w:r>
        <w:rPr>
          <w:rFonts w:eastAsia="Times New Roman"/>
          <w:szCs w:val="24"/>
        </w:rPr>
        <w:t xml:space="preserve"> και της γνωστής απόφασης της Ευρωπαϊκής Επιτροπής για μείωσή του στο ενεργειακό μείγμα, η </w:t>
      </w:r>
      <w:proofErr w:type="spellStart"/>
      <w:r>
        <w:rPr>
          <w:rFonts w:eastAsia="Times New Roman"/>
          <w:szCs w:val="24"/>
        </w:rPr>
        <w:t>μεταλιγνιτική</w:t>
      </w:r>
      <w:proofErr w:type="spellEnd"/>
      <w:r>
        <w:rPr>
          <w:rFonts w:eastAsia="Times New Roman"/>
          <w:szCs w:val="24"/>
        </w:rPr>
        <w:t xml:space="preserve"> περίοδος που πλησιάζει πρέπει να αποτελέσει αντικείμενο διαβούλευσης με την τοπική κοινωνία, ώστε να αποφασιστεί η κατεύθυνση της παραγωγικής ανασυγκρό</w:t>
      </w:r>
      <w:r>
        <w:rPr>
          <w:rFonts w:eastAsia="Times New Roman"/>
          <w:szCs w:val="24"/>
        </w:rPr>
        <w:t>τησης της περιοχής, αφού η εξάρτησή της από τον λιγνίτη εκ των πραγμάτων θα παύσει.</w:t>
      </w:r>
    </w:p>
    <w:p w14:paraId="30BDBCD5"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Τα αναπτυξιακά ισοδύναμα, κύριε Υπουργέ, πρέπει να ενταχθούν στο σχέδιο αναπτυξιακής στρατηγικής που προωθείται, ώστε η Μεγαλόπολη, η ευρύτερη περιοχή και ο Νομός Αρκαδίας </w:t>
      </w:r>
      <w:r>
        <w:rPr>
          <w:rFonts w:eastAsia="Times New Roman"/>
          <w:szCs w:val="24"/>
        </w:rPr>
        <w:t>να έχουν μέλλον.</w:t>
      </w:r>
    </w:p>
    <w:p w14:paraId="30BDBCD6" w14:textId="77777777" w:rsidR="00E34F2F" w:rsidRDefault="00EC0F86">
      <w:pPr>
        <w:spacing w:line="600" w:lineRule="auto"/>
        <w:ind w:firstLine="720"/>
        <w:contextualSpacing/>
        <w:jc w:val="both"/>
        <w:rPr>
          <w:rFonts w:eastAsia="Times New Roman"/>
          <w:szCs w:val="24"/>
        </w:rPr>
      </w:pPr>
      <w:r>
        <w:rPr>
          <w:rFonts w:eastAsia="Times New Roman"/>
          <w:szCs w:val="24"/>
        </w:rPr>
        <w:t>Σας ευχαριστώ.</w:t>
      </w:r>
    </w:p>
    <w:p w14:paraId="30BDBCD7" w14:textId="77777777" w:rsidR="00E34F2F" w:rsidRDefault="00EC0F86">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30BDBCD8" w14:textId="77777777" w:rsidR="00E34F2F" w:rsidRDefault="00EC0F86">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Τον λόγο έχει ο Πρόεδρος της Νέας Δημοκρατίας κ. Μητσοτάκης.</w:t>
      </w:r>
    </w:p>
    <w:p w14:paraId="30BDBCD9" w14:textId="77777777" w:rsidR="00E34F2F" w:rsidRDefault="00EC0F86">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Κυρίες και κύριοι Βουλευτές, α</w:t>
      </w:r>
      <w:r>
        <w:rPr>
          <w:rFonts w:eastAsia="Times New Roman"/>
          <w:szCs w:val="24"/>
        </w:rPr>
        <w:t>ισθάνομαι υποχρεωμένος, αν και δεν θα το ήθελα, να ξεκινήσω μ</w:t>
      </w:r>
      <w:r>
        <w:rPr>
          <w:rFonts w:eastAsia="Times New Roman"/>
          <w:szCs w:val="24"/>
        </w:rPr>
        <w:t>ε</w:t>
      </w:r>
      <w:r>
        <w:rPr>
          <w:rFonts w:eastAsia="Times New Roman"/>
          <w:szCs w:val="24"/>
        </w:rPr>
        <w:t xml:space="preserve"> ένα σχόλιο για ένα σοβαρότατο ζήτημα το οποίο έχει ανακύψει τις τελευταίες ημέρες. Καθώς πρόκειται για ένα θέμα ευαίσθητο, θα είμαι εξαιρετικά φειδωλός στις διατυπώσεις μου. </w:t>
      </w:r>
    </w:p>
    <w:p w14:paraId="30BDBCDA" w14:textId="77777777" w:rsidR="00E34F2F" w:rsidRDefault="00EC0F86">
      <w:pPr>
        <w:spacing w:line="600" w:lineRule="auto"/>
        <w:ind w:firstLine="720"/>
        <w:contextualSpacing/>
        <w:jc w:val="both"/>
        <w:rPr>
          <w:rFonts w:eastAsia="Times New Roman"/>
          <w:b/>
          <w:szCs w:val="24"/>
        </w:rPr>
      </w:pPr>
      <w:r>
        <w:rPr>
          <w:rFonts w:eastAsia="Times New Roman"/>
          <w:szCs w:val="24"/>
        </w:rPr>
        <w:t>Μιλώ</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για </w:t>
      </w:r>
      <w:r>
        <w:rPr>
          <w:rFonts w:eastAsia="Times New Roman"/>
          <w:szCs w:val="24"/>
        </w:rPr>
        <w:t xml:space="preserve">το φιάσκο με τις γαλλικές φρεγάτες, φιάσκο που σας οδήγησε σήμερα στο παράδοξο ο Υπουργός Εθνικής Άμυνας να οργανώνει ειδική συνέντευξη </w:t>
      </w:r>
      <w:r>
        <w:rPr>
          <w:rFonts w:eastAsia="Times New Roman"/>
          <w:szCs w:val="24"/>
        </w:rPr>
        <w:t>Τ</w:t>
      </w:r>
      <w:r>
        <w:rPr>
          <w:rFonts w:eastAsia="Times New Roman"/>
          <w:szCs w:val="24"/>
        </w:rPr>
        <w:t xml:space="preserve">ύπου </w:t>
      </w:r>
      <w:r>
        <w:rPr>
          <w:rFonts w:eastAsia="Times New Roman"/>
          <w:szCs w:val="24"/>
        </w:rPr>
        <w:t>-</w:t>
      </w:r>
      <w:r>
        <w:rPr>
          <w:rFonts w:eastAsia="Times New Roman"/>
          <w:szCs w:val="24"/>
        </w:rPr>
        <w:t xml:space="preserve">προσέξτε- για πράγματα τα οποία δεν θα έπρεπε να συζητάμε δημόσια και να προσπαθεί ο ένας Υπουργός να «μπαλώσει» </w:t>
      </w:r>
      <w:r>
        <w:rPr>
          <w:rFonts w:eastAsia="Times New Roman"/>
          <w:szCs w:val="24"/>
        </w:rPr>
        <w:t>όσα είπε ο Αναπληρωτής του, τα οποία έχει διαψεύσει ο Κυβερνητικός Εκπρόσωπος, αλλά στα οποία επιμένει ο Αναπληρωτής.</w:t>
      </w:r>
    </w:p>
    <w:p w14:paraId="30BDBCDB"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Για να πω τα πράγματα με το όνομά τους, είναι πρωτοφανές για ένα τόσο ευαίσθητο θέμα</w:t>
      </w:r>
      <w:r>
        <w:rPr>
          <w:rFonts w:eastAsia="Times New Roman"/>
          <w:szCs w:val="24"/>
        </w:rPr>
        <w:t>,</w:t>
      </w:r>
      <w:r>
        <w:rPr>
          <w:rFonts w:eastAsia="Times New Roman"/>
          <w:szCs w:val="24"/>
        </w:rPr>
        <w:t xml:space="preserve"> άλλα πράγματα να λέει ο κ. Τσίπρας, άλλα ο κ. Καμμέν</w:t>
      </w:r>
      <w:r>
        <w:rPr>
          <w:rFonts w:eastAsia="Times New Roman"/>
          <w:szCs w:val="24"/>
        </w:rPr>
        <w:t>ος και άλλα ο κ. Κουβέλης.</w:t>
      </w:r>
    </w:p>
    <w:p w14:paraId="30BDBCDC"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CD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μπορώ, βέβαια, να φανταστώ ότι ο Πρωθυπουργός στη συνομιλία του με τον κ. Μακρόν χάθηκε για άλλη μια φορά στη μετάφραση. Είδα και μια ενδιαφέρουσα γελοιογραφία σήμερα </w:t>
      </w:r>
      <w:r>
        <w:rPr>
          <w:rFonts w:eastAsia="Times New Roman" w:cs="Times New Roman"/>
          <w:szCs w:val="24"/>
        </w:rPr>
        <w:t xml:space="preserve">που λέει ότι οι φρεγάτες δεν νοικιάζονται στο </w:t>
      </w:r>
      <w:r>
        <w:rPr>
          <w:rFonts w:eastAsia="Times New Roman" w:cs="Times New Roman"/>
          <w:szCs w:val="24"/>
        </w:rPr>
        <w:t>«</w:t>
      </w:r>
      <w:r>
        <w:rPr>
          <w:rFonts w:eastAsia="Times New Roman" w:cs="Times New Roman"/>
          <w:szCs w:val="24"/>
          <w:lang w:val="en-US"/>
        </w:rPr>
        <w:t>Airbnb</w:t>
      </w:r>
      <w:r>
        <w:rPr>
          <w:rFonts w:eastAsia="Times New Roman" w:cs="Times New Roman"/>
          <w:szCs w:val="24"/>
        </w:rPr>
        <w:t>»!</w:t>
      </w:r>
      <w:r>
        <w:rPr>
          <w:rFonts w:eastAsia="Times New Roman" w:cs="Times New Roman"/>
          <w:szCs w:val="24"/>
        </w:rPr>
        <w:t xml:space="preserve"> Θα ήταν αστείο εάν δεν ήταν τραγικό, κυρίες και κύριοι συνάδελφοι.</w:t>
      </w:r>
    </w:p>
    <w:p w14:paraId="30BDBCD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Εν ολίγοις</w:t>
      </w:r>
      <w:r>
        <w:rPr>
          <w:rFonts w:eastAsia="Times New Roman" w:cs="Times New Roman"/>
          <w:szCs w:val="24"/>
        </w:rPr>
        <w:t>,</w:t>
      </w:r>
      <w:r>
        <w:rPr>
          <w:rFonts w:eastAsia="Times New Roman" w:cs="Times New Roman"/>
          <w:szCs w:val="24"/>
        </w:rPr>
        <w:t xml:space="preserve"> θα πρέπει να καταλάβουν οι κύριοι της Κυβέρνησης, ο Πρωθυπουργός και οι αρμόδιοι Υπουργοί ότι η εξωτερική πολιτική και ο </w:t>
      </w:r>
      <w:r>
        <w:rPr>
          <w:rFonts w:eastAsia="Times New Roman" w:cs="Times New Roman"/>
          <w:szCs w:val="24"/>
        </w:rPr>
        <w:t>χώρος της άμυνας δεν προσφέρεται για παιχνίδια, διότι αυτό παρακολουθούν δυστυχώς τις τελευταίες μέρες οι συμπολίτες μας. Παρακολουθούν να απειλείται το εθνικό κύρος της χώρας από την ανεπάρκεια και από τον ερασιτεχνισμό σας και αυτό το επιπόλαιο γαϊτανάκι</w:t>
      </w:r>
      <w:r>
        <w:rPr>
          <w:rFonts w:eastAsia="Times New Roman" w:cs="Times New Roman"/>
          <w:szCs w:val="24"/>
        </w:rPr>
        <w:t xml:space="preserve"> με τις φρεγάτες να εκδηλώνεται μάλιστα σε στιγμές μεγάλης έντασης με τους γείτονές μας.</w:t>
      </w:r>
    </w:p>
    <w:p w14:paraId="30BDBCD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Συνειδητοποιήστε, επιτέλους, κύριοι της Κυβέρνησης, ότι με αυτά τα οποία κάνετε μας εκθέτετε διεθνώς, ότι δοκιμάζετε τελικά τις σχέσεις μας με τους συμμάχους και ότι τ</w:t>
      </w:r>
      <w:r>
        <w:rPr>
          <w:rFonts w:eastAsia="Times New Roman" w:cs="Times New Roman"/>
          <w:szCs w:val="24"/>
        </w:rPr>
        <w:t>ραυματίζετε βέβαια και το εσωτερικό αίσθημα ασφάλειας. Όσο είστε ακόμα στην Κυβέρνηση δείξτε, τουλάχιστον, στοιχειώδη σοβαρότητα στα εθνικά θέματα και ελπίζω</w:t>
      </w:r>
      <w:r>
        <w:rPr>
          <w:rFonts w:eastAsia="Times New Roman" w:cs="Times New Roman"/>
          <w:szCs w:val="24"/>
        </w:rPr>
        <w:t>,</w:t>
      </w:r>
      <w:r>
        <w:rPr>
          <w:rFonts w:eastAsia="Times New Roman" w:cs="Times New Roman"/>
          <w:szCs w:val="24"/>
        </w:rPr>
        <w:t xml:space="preserve"> ειλικρινά</w:t>
      </w:r>
      <w:r>
        <w:rPr>
          <w:rFonts w:eastAsia="Times New Roman" w:cs="Times New Roman"/>
          <w:szCs w:val="24"/>
        </w:rPr>
        <w:t>,</w:t>
      </w:r>
      <w:r>
        <w:rPr>
          <w:rFonts w:eastAsia="Times New Roman" w:cs="Times New Roman"/>
          <w:szCs w:val="24"/>
        </w:rPr>
        <w:t xml:space="preserve"> να μη χρειαστεί να επανέλθω σε αυτό το θέμα, τουλάχιστον όχι δημόσια.</w:t>
      </w:r>
    </w:p>
    <w:p w14:paraId="30BDBCE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 xml:space="preserve">ι Βουλευτές, έρχομαι τώρα στο ζήτημα του νομοσχεδίου. Με το νομοσχέδιο αυτό η Κυβέρνηση έρχεται με όρους επείγοντος να εκποιήσει τρεις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μια άδεια της ΔΕΗ. Το πράττει πιεζόμενη από τη συμφωνία που έκανε με τους δανειστές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πό τη γνωστή και </w:t>
      </w:r>
      <w:proofErr w:type="spellStart"/>
      <w:r>
        <w:rPr>
          <w:rFonts w:eastAsia="Times New Roman" w:cs="Times New Roman"/>
          <w:szCs w:val="24"/>
        </w:rPr>
        <w:t>προεξοφλημένη</w:t>
      </w:r>
      <w:proofErr w:type="spellEnd"/>
      <w:r>
        <w:rPr>
          <w:rFonts w:eastAsia="Times New Roman" w:cs="Times New Roman"/>
          <w:szCs w:val="24"/>
        </w:rPr>
        <w:t xml:space="preserve"> απόφαση του Δικαστηρίου των Ευρωπαϊκών Κοινοτήτων, η οποία δεν επιτρέπει πλέον τη μονοπωλιακή εκμετάλλευση του λιγνίτη, ένα θέμα το οποίο, όπως γνωρίζετε, απασχολεί τη χώρα από το 2008. </w:t>
      </w:r>
    </w:p>
    <w:p w14:paraId="30BDBCE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επιχειρεί βεβιασμένα</w:t>
      </w:r>
      <w:r>
        <w:rPr>
          <w:rFonts w:eastAsia="Times New Roman" w:cs="Times New Roman"/>
          <w:szCs w:val="24"/>
        </w:rPr>
        <w:t>,</w:t>
      </w:r>
      <w:r>
        <w:rPr>
          <w:rFonts w:eastAsia="Times New Roman" w:cs="Times New Roman"/>
          <w:szCs w:val="24"/>
        </w:rPr>
        <w:t xml:space="preserve"> χωρίς να έχει κανένα σχέδιο για τον ενεργειακό χάρτη της χώρας, κάτι το οποίο ομολόγησαν και οι Βουλευτές του ΣΥΡΙΖΑ, τουλάχιστον από </w:t>
      </w:r>
      <w:r>
        <w:rPr>
          <w:rFonts w:eastAsia="Times New Roman" w:cs="Times New Roman"/>
          <w:szCs w:val="24"/>
        </w:rPr>
        <w:lastRenderedPageBreak/>
        <w:t>τις περιοχές της Αρκαδίας και της Κοζάνης που άκουσα τις ομιλίες τους. Το κάνετε χωρίς κανένα ουσιαστικό πρόγραμμα για τη</w:t>
      </w:r>
      <w:r>
        <w:rPr>
          <w:rFonts w:eastAsia="Times New Roman" w:cs="Times New Roman"/>
          <w:szCs w:val="24"/>
        </w:rPr>
        <w:t xml:space="preserve"> μετάβαση σε μια εποχή με ελάχιστες εκπομπές του διοξειδίου του άνθρακα. Το κάνετε χωρίς να έχετε στοιχειώδες όραμα για χαμηλό ενεργειακό αποτύπωμα στην καθημερινή δραστηριότητα πολιτών και επιχειρήσεων. </w:t>
      </w:r>
    </w:p>
    <w:p w14:paraId="30BDBCE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Δυστυχώς η Κυβέρνηση αυτή δεν είναι σε θέση να αξιο</w:t>
      </w:r>
      <w:r>
        <w:rPr>
          <w:rFonts w:eastAsia="Times New Roman" w:cs="Times New Roman"/>
          <w:szCs w:val="24"/>
        </w:rPr>
        <w:t>ποιήσει τη γεωγραφική ιδιαιτερότητα της Ελλάδος και τα μεγάλα συγκριτικά πλεονεκτήματα που της προσφέρουν οι ανανεώσιμες πηγές. Και δεν είναι σε θέση σίγουρα να σχεδιάσει, όπως είχε ξεκινήσει να κάνει η προηγούμενη κυβέρνηση, μια νέα εποχή με πολίτες παραγ</w:t>
      </w:r>
      <w:r>
        <w:rPr>
          <w:rFonts w:eastAsia="Times New Roman" w:cs="Times New Roman"/>
          <w:szCs w:val="24"/>
        </w:rPr>
        <w:t xml:space="preserve">ωγούς ενέργειας σε κάθε σπίτι, με μέσα μεταφοράς τροφοδοτούμενα κυρίως από ανανεώσιμες πηγές ενέργειας. </w:t>
      </w:r>
    </w:p>
    <w:p w14:paraId="30BDBCE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κάνει το μόνο πράγμα που ξέρει: να λέει δηλαδή και πάλι ψέματα. Εξαπατά τους πολίτες κλείνοντας το μάτι σε πιθανούς αγοραστές </w:t>
      </w:r>
      <w:proofErr w:type="spellStart"/>
      <w:r>
        <w:rPr>
          <w:rFonts w:eastAsia="Times New Roman" w:cs="Times New Roman"/>
          <w:szCs w:val="24"/>
        </w:rPr>
        <w:t>λιγνιτικών</w:t>
      </w:r>
      <w:proofErr w:type="spellEnd"/>
      <w:r>
        <w:rPr>
          <w:rFonts w:eastAsia="Times New Roman" w:cs="Times New Roman"/>
          <w:szCs w:val="24"/>
        </w:rPr>
        <w:t xml:space="preserve"> μονάδ</w:t>
      </w:r>
      <w:r>
        <w:rPr>
          <w:rFonts w:eastAsia="Times New Roman" w:cs="Times New Roman"/>
          <w:szCs w:val="24"/>
        </w:rPr>
        <w:t xml:space="preserve">ων. Γιατί τι υπόσχεται στους αγοραστές αυτούς; Υπόσχεται κέρδη, αδιαφορώντας όμως για την </w:t>
      </w:r>
      <w:r>
        <w:rPr>
          <w:rFonts w:eastAsia="Times New Roman" w:cs="Times New Roman"/>
          <w:szCs w:val="24"/>
        </w:rPr>
        <w:lastRenderedPageBreak/>
        <w:t>καταστροφική ζημιά που θα προκαλέσει στη ΔΕΗ και την υψηλή τιμή ρεύματος τελικά που θα κληθεί να επιβάλει για μια φορά ακόμα σε επιχειρήσεις και νοικοκυριά. Με απλά λ</w:t>
      </w:r>
      <w:r>
        <w:rPr>
          <w:rFonts w:eastAsia="Times New Roman" w:cs="Times New Roman"/>
          <w:szCs w:val="24"/>
        </w:rPr>
        <w:t>όγια, για άλλη μια φορά η Κυβέρνηση χρεώνει την κοινωνία και ζημιώνει τη χώρα.</w:t>
      </w:r>
    </w:p>
    <w:p w14:paraId="30BDBCE4" w14:textId="77777777" w:rsidR="00E34F2F" w:rsidRDefault="00EC0F86">
      <w:pPr>
        <w:spacing w:line="600" w:lineRule="auto"/>
        <w:ind w:firstLine="720"/>
        <w:contextualSpacing/>
        <w:jc w:val="both"/>
        <w:rPr>
          <w:rFonts w:eastAsia="Times New Roman"/>
          <w:szCs w:val="24"/>
        </w:rPr>
      </w:pPr>
      <w:r>
        <w:rPr>
          <w:rFonts w:eastAsia="Times New Roman" w:cs="Times New Roman"/>
          <w:szCs w:val="24"/>
        </w:rPr>
        <w:t>Για το νομοσχέδιο που συζητάμε σήμερα θα ήθελα οι Έλληνες πολίτες να γνωρίζουν δύο πράγματα. Η Κυβέρνηση οδηγεί νομοτελειακά τις τιμές του ηλεκτρικού ρεύματος σε αύξηση, το κάνε</w:t>
      </w:r>
      <w:r>
        <w:rPr>
          <w:rFonts w:eastAsia="Times New Roman" w:cs="Times New Roman"/>
          <w:szCs w:val="24"/>
        </w:rPr>
        <w:t xml:space="preserve">ι συνειδητά με δική της επιλογή και ταυτόχρονα υπονομεύει το μέλλον της ΔΕΗ, την οδηγεί ένα βήμα πριν από τη χρεοκοπία. </w:t>
      </w:r>
    </w:p>
    <w:p w14:paraId="30BDBCE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αυτό αποτελεί την ταυτότητα της Κυβέρνησης. Στο ονοματεπώνυμο γράφει «Τσίπρας - Καμμένος», </w:t>
      </w:r>
      <w:r>
        <w:rPr>
          <w:rFonts w:eastAsia="Times New Roman" w:cs="Times New Roman"/>
          <w:szCs w:val="24"/>
        </w:rPr>
        <w:t xml:space="preserve">στα χαρακτηριστικά «ψέμα, λαϊκισμός, τυχοδιωκτισμός» και στη φωτογραφία της έχει τα δικά σας πρόσωπα, τα πρόσωπα όλων των Βουλευτών που θα κληθούν να ψηφίσουν τα ακριβώς αντίθετα απ’ αυτά τα οποία έλεγαν όταν ήταν στην </w:t>
      </w:r>
      <w:r>
        <w:rPr>
          <w:rFonts w:eastAsia="Times New Roman" w:cs="Times New Roman"/>
          <w:szCs w:val="24"/>
        </w:rPr>
        <w:t>α</w:t>
      </w:r>
      <w:r>
        <w:rPr>
          <w:rFonts w:eastAsia="Times New Roman" w:cs="Times New Roman"/>
          <w:szCs w:val="24"/>
        </w:rPr>
        <w:t xml:space="preserve">ντιπολίτευση. </w:t>
      </w:r>
    </w:p>
    <w:p w14:paraId="30BDBCE6"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ην πτέρυγα της Νέας Δημοκρατίας)</w:t>
      </w:r>
    </w:p>
    <w:p w14:paraId="30BDBCE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βέβαια, σε αυτό μάλλον έχετε πάθει ανοσία. Το κάνετε εξάλλου πολύ συχνά. Όμως, επιτρέψτε μου, κύριε Υπουργέ, κυρίες και κύριοι, να φρεσκάρω λίγο τη μνήμη σας. Το 2014, η τότε </w:t>
      </w:r>
      <w:r>
        <w:rPr>
          <w:rFonts w:eastAsia="Times New Roman" w:cs="Times New Roman"/>
          <w:szCs w:val="24"/>
        </w:rPr>
        <w:t>α</w:t>
      </w:r>
      <w:r>
        <w:rPr>
          <w:rFonts w:eastAsia="Times New Roman" w:cs="Times New Roman"/>
          <w:szCs w:val="24"/>
        </w:rPr>
        <w:t xml:space="preserve">ντιπολίτευση του ΣΥΡΙΖΑ απαξίωνε, μάλλον </w:t>
      </w:r>
      <w:r>
        <w:rPr>
          <w:rFonts w:eastAsia="Times New Roman" w:cs="Times New Roman"/>
          <w:szCs w:val="24"/>
        </w:rPr>
        <w:t xml:space="preserve">κατακεραύνωνε, το σχέδιο της </w:t>
      </w:r>
      <w:r>
        <w:rPr>
          <w:rFonts w:eastAsia="Times New Roman" w:cs="Times New Roman"/>
          <w:szCs w:val="24"/>
        </w:rPr>
        <w:t>κ</w:t>
      </w:r>
      <w:r>
        <w:rPr>
          <w:rFonts w:eastAsia="Times New Roman" w:cs="Times New Roman"/>
          <w:szCs w:val="24"/>
        </w:rPr>
        <w:t xml:space="preserve">υβέρνησης Σαμαρά για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Μιλούσε για δήθεν εθνικό έγκλημα, ενώ το σχέδιο αυτό οδηγούσε τουλάχιστον σε μια μεγάλη ΔΕΗ με το 70% της αγοράς. </w:t>
      </w:r>
    </w:p>
    <w:p w14:paraId="30BDBCE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Για να θυμηθούμε λίγο τι έλεγε ο κ. Τσίπρας. Ομιλία του Προέδρου του ΣΥΡΙΖ</w:t>
      </w:r>
      <w:r>
        <w:rPr>
          <w:rFonts w:eastAsia="Times New Roman" w:cs="Times New Roman"/>
          <w:szCs w:val="24"/>
        </w:rPr>
        <w:t xml:space="preserve">Α. Πού άραγε; Κατά την επίσκεψή του στον </w:t>
      </w:r>
      <w:r>
        <w:rPr>
          <w:rFonts w:eastAsia="Times New Roman" w:cs="Times New Roman"/>
          <w:szCs w:val="24"/>
        </w:rPr>
        <w:t>ατμοηλεκτρικό σ</w:t>
      </w:r>
      <w:r>
        <w:rPr>
          <w:rFonts w:eastAsia="Times New Roman" w:cs="Times New Roman"/>
          <w:szCs w:val="24"/>
        </w:rPr>
        <w:t xml:space="preserve">ταθμό και το ορυχείο Αμυνταίου. Έλεγε, λοιπόν, ο κ. Τσίπρας: «Εκτιμούμε ότι το σχέδιο εκποίησης - ξεπουλήματος της στρατηγικής σημασίας επιχείρησης για την ελληνική οικονομία και της ύψιστης σημασίας </w:t>
      </w:r>
      <w:r>
        <w:rPr>
          <w:rFonts w:eastAsia="Times New Roman" w:cs="Times New Roman"/>
          <w:szCs w:val="24"/>
        </w:rPr>
        <w:t>επιχείρησης για την ασφάλεια και την ενεργειακή αυτάρκεια της χώρας, όπως η ΔΕΗ, είναι ένα εθνικό έγκλημα που πρέπει να αποτραπεί.</w:t>
      </w:r>
      <w:r>
        <w:rPr>
          <w:rFonts w:eastAsia="Times New Roman" w:cs="Times New Roman"/>
          <w:szCs w:val="24"/>
        </w:rPr>
        <w:t xml:space="preserve"> </w:t>
      </w:r>
      <w:r>
        <w:rPr>
          <w:rFonts w:eastAsia="Times New Roman" w:cs="Times New Roman"/>
          <w:szCs w:val="24"/>
        </w:rPr>
        <w:t>Σε ό,τι μας αφορά</w:t>
      </w:r>
      <w:r>
        <w:rPr>
          <w:rFonts w:eastAsia="Times New Roman" w:cs="Times New Roman"/>
          <w:szCs w:val="24"/>
        </w:rPr>
        <w:t>…»</w:t>
      </w:r>
      <w:r>
        <w:rPr>
          <w:rFonts w:eastAsia="Times New Roman" w:cs="Times New Roman"/>
          <w:szCs w:val="24"/>
        </w:rPr>
        <w:t xml:space="preserve"> -σε ό,τι δηλαδή σας αφορά- </w:t>
      </w:r>
      <w:r>
        <w:rPr>
          <w:rFonts w:eastAsia="Times New Roman" w:cs="Times New Roman"/>
          <w:szCs w:val="24"/>
        </w:rPr>
        <w:t>«…</w:t>
      </w:r>
      <w:r>
        <w:rPr>
          <w:rFonts w:eastAsia="Times New Roman" w:cs="Times New Roman"/>
          <w:szCs w:val="24"/>
        </w:rPr>
        <w:t xml:space="preserve">δεν υπάρχει περίπτωση να συμβιβαστούμε με την ιδέα ότι η ΔΕΗ θα ξεπουληθεί. </w:t>
      </w:r>
      <w:r>
        <w:rPr>
          <w:rFonts w:eastAsia="Times New Roman" w:cs="Times New Roman"/>
          <w:szCs w:val="24"/>
        </w:rPr>
        <w:t>Η ΔΕΗ</w:t>
      </w:r>
      <w:r>
        <w:rPr>
          <w:rFonts w:eastAsia="Times New Roman" w:cs="Times New Roman"/>
          <w:szCs w:val="24"/>
        </w:rPr>
        <w:t>…»</w:t>
      </w:r>
      <w:r>
        <w:rPr>
          <w:rFonts w:eastAsia="Times New Roman" w:cs="Times New Roman"/>
          <w:szCs w:val="24"/>
        </w:rPr>
        <w:t xml:space="preserve"> -προσέξτε- </w:t>
      </w:r>
      <w:r>
        <w:rPr>
          <w:rFonts w:eastAsia="Times New Roman" w:cs="Times New Roman"/>
          <w:szCs w:val="24"/>
        </w:rPr>
        <w:t>«…</w:t>
      </w:r>
      <w:r>
        <w:rPr>
          <w:rFonts w:eastAsia="Times New Roman" w:cs="Times New Roman"/>
          <w:szCs w:val="24"/>
        </w:rPr>
        <w:t xml:space="preserve">θα μείνει δημόσια και </w:t>
      </w:r>
      <w:r>
        <w:rPr>
          <w:rFonts w:eastAsia="Times New Roman" w:cs="Times New Roman"/>
          <w:szCs w:val="24"/>
        </w:rPr>
        <w:lastRenderedPageBreak/>
        <w:t xml:space="preserve">ενιαία επιχείρηση για λογαριασμό του ελληνικού λαού και της ελληνικής κοινωνίας και μόνο». </w:t>
      </w:r>
    </w:p>
    <w:p w14:paraId="30BDBCE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καταθέτει για τα Πρακτικά την προαναφερθείσα ομιλ</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η οποία βρίσκεται στο αρχείο του Τμήματος Γραμματείας της Διεύθυνσης Στενογραφίας και Πρακτικών της Βουλής)</w:t>
      </w:r>
    </w:p>
    <w:p w14:paraId="30BDBCE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Υπουργέ, κρατήστε ένα αντίγραφο της ομιλίας, να δείτε τι ακριβώς λέγατε εσείς και όλοι οι Βουλευτές του ΣΥΡΙΖΑ το 2014. Τότε εσείς, οι τοπ</w:t>
      </w:r>
      <w:r>
        <w:rPr>
          <w:rFonts w:eastAsia="Times New Roman" w:cs="Times New Roman"/>
          <w:szCs w:val="24"/>
        </w:rPr>
        <w:t xml:space="preserve">ικοί σας παράγοντες, ο </w:t>
      </w:r>
      <w:r>
        <w:rPr>
          <w:rFonts w:eastAsia="Times New Roman" w:cs="Times New Roman"/>
          <w:szCs w:val="24"/>
        </w:rPr>
        <w:t xml:space="preserve">τοπικός </w:t>
      </w:r>
      <w:r>
        <w:rPr>
          <w:rFonts w:eastAsia="Times New Roman" w:cs="Times New Roman"/>
          <w:szCs w:val="24"/>
        </w:rPr>
        <w:t>π</w:t>
      </w:r>
      <w:r>
        <w:rPr>
          <w:rFonts w:eastAsia="Times New Roman" w:cs="Times New Roman"/>
          <w:szCs w:val="24"/>
        </w:rPr>
        <w:t>εριφερειάρχης, ο οποίος εκλέχτηκε με σημαία το θέμα της ΔΕΗ, ξεσηκώνατε τον λαό σε δημοψηφίσματα για να ανατραπεί το ξεπούλημα. Ήταν τότε που ο κ. Καμμένος -νομίζω ότι το θύμισε ο κ. Μανιάτης- ρωτούσε ρητορικά από το Βήμα τη</w:t>
      </w:r>
      <w:r>
        <w:rPr>
          <w:rFonts w:eastAsia="Times New Roman" w:cs="Times New Roman"/>
          <w:szCs w:val="24"/>
        </w:rPr>
        <w:t xml:space="preserve">ς Βουλής ποιος θα μείνει έξω από τη φυλακή, όταν αποφασίσει η </w:t>
      </w:r>
      <w:r>
        <w:rPr>
          <w:rFonts w:eastAsia="Times New Roman" w:cs="Times New Roman"/>
          <w:szCs w:val="24"/>
        </w:rPr>
        <w:t>δ</w:t>
      </w:r>
      <w:r>
        <w:rPr>
          <w:rFonts w:eastAsia="Times New Roman" w:cs="Times New Roman"/>
          <w:szCs w:val="24"/>
        </w:rPr>
        <w:t>ικαιοσύνη γι’ αυτούς που αποφάσισαν για τη ΔΕΗ.</w:t>
      </w:r>
    </w:p>
    <w:p w14:paraId="30BDBCE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σήμερα τι κάνετε ακριβώς με το νομοσχέδιο το οποίο φέρνετε στην Εθνική Αντιπροσωπεία; Εκποιείτε μονάδες της ΔΕΗ. Όχι τυχαίες μονάδες, τις πιο</w:t>
      </w:r>
      <w:r>
        <w:rPr>
          <w:rFonts w:eastAsia="Times New Roman" w:cs="Times New Roman"/>
          <w:szCs w:val="24"/>
        </w:rPr>
        <w:t xml:space="preserve"> κερδοφόρες </w:t>
      </w:r>
      <w:r>
        <w:rPr>
          <w:rFonts w:eastAsia="Times New Roman" w:cs="Times New Roman"/>
          <w:szCs w:val="24"/>
        </w:rPr>
        <w:lastRenderedPageBreak/>
        <w:t>και τις πιο ανταγωνιστικές. Αυτές, δηλαδή, που έχουν το πιο χαμηλό μεταβλητό κόστος λειτουργίας. Τις εκποιείτε χωρίς δανειακές επιβαρύνσεις, τα δάνεια στη ΔΕΗ. Τις εκποιείτε με λιγότερο προσωπικό, το πλεονάζον προσωπικό στη ΔΕΗ. Και τις εκποιεί</w:t>
      </w:r>
      <w:r>
        <w:rPr>
          <w:rFonts w:eastAsia="Times New Roman" w:cs="Times New Roman"/>
          <w:szCs w:val="24"/>
        </w:rPr>
        <w:t xml:space="preserve">τε, αφού προηγουμένως έχετε καταδικάσει, κύριοι Βουλευτές της Αρκαδίας, σε υπολειτουργία κατά 40% την πιο σύγχρονη μονάδα παραγωγής ηλεκτρικής ενέργειας από φυσικό αέριο της ΔΕΗ που βρίσκεται στη Μεγαλόπολη. </w:t>
      </w:r>
    </w:p>
    <w:p w14:paraId="30BDBCE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κάνετε για ευνόητους λόγους, για να ευνοηθούν, απροκάλυπτα κατά την άποψή μας, οι μονάδες που πωλούνται και που ο ιδιώτης αγοραστής θα τις αγοράσει. Και δεν φτάνει μόνο ότι εκποιείτε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με αυτούς τους απαράδεκτους όρους, αλλά τα</w:t>
      </w:r>
      <w:r>
        <w:rPr>
          <w:rFonts w:eastAsia="Times New Roman" w:cs="Times New Roman"/>
          <w:szCs w:val="24"/>
        </w:rPr>
        <w:t xml:space="preserve">υτόχρονα φορτώνετε στην εναπομείνασα ΔΕΗ τα δάνεια και το υπερβάλλον προσωπικό. Όλα αυτά την ίδια στιγμή που η ΔΕΗ </w:t>
      </w:r>
      <w:r>
        <w:rPr>
          <w:rFonts w:eastAsia="Times New Roman" w:cs="Times New Roman"/>
          <w:szCs w:val="24"/>
        </w:rPr>
        <w:t>-</w:t>
      </w:r>
      <w:r>
        <w:rPr>
          <w:rFonts w:eastAsia="Times New Roman" w:cs="Times New Roman"/>
          <w:szCs w:val="24"/>
        </w:rPr>
        <w:t xml:space="preserve">προσέξτε- θα μείνει με λιγότερο ανταγωνιστικές μονάδες παραγωγής, αλλά και με την υποχρέωση, την οποία </w:t>
      </w:r>
      <w:r>
        <w:rPr>
          <w:rFonts w:eastAsia="Times New Roman" w:cs="Times New Roman"/>
          <w:szCs w:val="24"/>
        </w:rPr>
        <w:lastRenderedPageBreak/>
        <w:t xml:space="preserve">εσείς συμφωνήσατε, να συρρικνώσει το </w:t>
      </w:r>
      <w:r>
        <w:rPr>
          <w:rFonts w:eastAsia="Times New Roman" w:cs="Times New Roman"/>
          <w:szCs w:val="24"/>
        </w:rPr>
        <w:t xml:space="preserve">μερίδιο αγοράς της στο 50%. Αυτή είναι η αλήθεια και πρέπει να πούμε τα πράγματα με το όνομά τους, για να τα καταλάβουν όλοι οι Έλληνες. </w:t>
      </w:r>
    </w:p>
    <w:p w14:paraId="30BDBCE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Πουλάτε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-δεν θα πω ξεπουλάτε, αυτή είναι δική σας ορολογία- αλλά ταυτόχρονα χαντακώνετε τη ΔΕΗ.</w:t>
      </w:r>
      <w:r>
        <w:rPr>
          <w:rFonts w:eastAsia="Times New Roman" w:cs="Times New Roman"/>
          <w:szCs w:val="24"/>
        </w:rPr>
        <w:t xml:space="preserve"> Και το μόνο όπλο το οποίο θα μείνει διαθέσιμο στη ΔΕΗ, για να αντισταθεί και να μπορέσει να επιβιώσει, είναι τα τιμολόγια. Και όλοι οι Έλληνες πρέπει να γνωρίζουν ότι λιγότερο ανταγωνιστική ΔΕΗ σημαίνει τελικά αύξηση των τιμολογίων του ηλεκτρικού ρεύματος</w:t>
      </w:r>
      <w:r>
        <w:rPr>
          <w:rFonts w:eastAsia="Times New Roman" w:cs="Times New Roman"/>
          <w:szCs w:val="24"/>
        </w:rPr>
        <w:t xml:space="preserve">. Ακριβό ρεύμα για νοικοκυριά και επιχειρήσεις. </w:t>
      </w:r>
    </w:p>
    <w:p w14:paraId="30BDBCEE"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Αν έπρεπε να σας περιγράψω με μία πρόταση, θα έλεγα μόνο: Ψεύτες και λαϊκιστές τότε, αδίστακτοι και δημαγωγοί τώρα, αδιόρθωτοι και ανεπαρκείς πάντα! </w:t>
      </w:r>
    </w:p>
    <w:p w14:paraId="30BDBCEF" w14:textId="77777777" w:rsidR="00E34F2F" w:rsidRDefault="00EC0F8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0BDBCF0"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Μια σοβαρή κυβέρνηση θα έθετε τρεις κεντρικούς στόχους, για μία υπεύθυνη στρατηγική στον τομέα της ηλεκτρικής ενέργειας: </w:t>
      </w:r>
    </w:p>
    <w:p w14:paraId="30BDBCF1"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 xml:space="preserve">Πρώτον, πλήρης απελευθέρωση της αγοράς ενέργειας με μία ισχυρή, όμως, ανεξάρτητη ρυθμιστική αρχή. </w:t>
      </w:r>
    </w:p>
    <w:p w14:paraId="30BDBCF2" w14:textId="77777777" w:rsidR="00E34F2F" w:rsidRDefault="00EC0F86">
      <w:pPr>
        <w:spacing w:line="600" w:lineRule="auto"/>
        <w:ind w:firstLine="720"/>
        <w:contextualSpacing/>
        <w:jc w:val="both"/>
        <w:rPr>
          <w:rFonts w:eastAsia="Times New Roman"/>
          <w:szCs w:val="24"/>
        </w:rPr>
      </w:pPr>
      <w:r>
        <w:rPr>
          <w:rFonts w:eastAsia="Times New Roman"/>
          <w:szCs w:val="24"/>
        </w:rPr>
        <w:t>Δεύτερον, δημιουργία ελκυστικού περ</w:t>
      </w:r>
      <w:r>
        <w:rPr>
          <w:rFonts w:eastAsia="Times New Roman"/>
          <w:szCs w:val="24"/>
        </w:rPr>
        <w:t xml:space="preserve">ιβάλλοντος για προσέλκυση σημαντικών επενδύσεων σε ενεργειακές υποδομές, σε μονάδες χαμηλής τεχνολογίας, σε ανανεώσιμες πηγές ενέργειας, με στόχο τη βιώσιμη, σταδιακή απεξάρτηση από το λιγνίτη. Θα επανέλθω σε αυτό το θέμα στη συνέχεια.  </w:t>
      </w:r>
    </w:p>
    <w:p w14:paraId="30BDBCF3" w14:textId="77777777" w:rsidR="00E34F2F" w:rsidRDefault="00EC0F86">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τρίτον, βέβαι</w:t>
      </w:r>
      <w:r>
        <w:rPr>
          <w:rFonts w:eastAsia="Times New Roman"/>
          <w:szCs w:val="24"/>
        </w:rPr>
        <w:t>α, μείωση των τιμών του ηλεκτρικού ρεύματος για νοικοκυριά και επιχειρήσεις.</w:t>
      </w:r>
    </w:p>
    <w:p w14:paraId="30BDBCF4" w14:textId="77777777" w:rsidR="00E34F2F" w:rsidRDefault="00EC0F86">
      <w:pPr>
        <w:spacing w:line="600" w:lineRule="auto"/>
        <w:ind w:firstLine="720"/>
        <w:contextualSpacing/>
        <w:jc w:val="both"/>
        <w:rPr>
          <w:rFonts w:eastAsia="Times New Roman"/>
          <w:szCs w:val="24"/>
        </w:rPr>
      </w:pPr>
      <w:r>
        <w:rPr>
          <w:rFonts w:eastAsia="Times New Roman"/>
          <w:szCs w:val="24"/>
        </w:rPr>
        <w:t>Εσείς, όμως, δεν έχετε κανένα στρατηγικό σχέδιο και η ανεπάρκειά σας και σε αυτόν τον τομέα είναι παροιμιώδης. Επιχειρείτε αποσπασματικά τον ακρωτηριασμό της ΔΕΗ, υπό την πίεση να</w:t>
      </w:r>
      <w:r>
        <w:rPr>
          <w:rFonts w:eastAsia="Times New Roman"/>
          <w:szCs w:val="24"/>
        </w:rPr>
        <w:t xml:space="preserve"> κλείσει </w:t>
      </w:r>
      <w:r>
        <w:rPr>
          <w:rFonts w:eastAsia="Times New Roman"/>
          <w:szCs w:val="24"/>
        </w:rPr>
        <w:t>όπως-</w:t>
      </w:r>
      <w:r>
        <w:rPr>
          <w:rFonts w:eastAsia="Times New Roman"/>
          <w:szCs w:val="24"/>
        </w:rPr>
        <w:t>όπως η τέταρτη αξιολόγηση του τρίτου μνημονίου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Καμμένου. Με αυτόν τον τρόπο και τη ΔΕΗ καταστρέφετε και δεν δημιουργείτε πραγματικό και βιώσιμο ανταγωνισμό προς όφελος του τελικού καταναλωτή.</w:t>
      </w:r>
    </w:p>
    <w:p w14:paraId="30BDBCF5"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 xml:space="preserve">Κι αναρωτιέμαι: </w:t>
      </w:r>
      <w:r>
        <w:rPr>
          <w:rFonts w:eastAsia="Times New Roman"/>
          <w:szCs w:val="24"/>
        </w:rPr>
        <w:t>π</w:t>
      </w:r>
      <w:r>
        <w:rPr>
          <w:rFonts w:eastAsia="Times New Roman"/>
          <w:szCs w:val="24"/>
        </w:rPr>
        <w:t>όσο ασφαλείς αισθάνονται</w:t>
      </w:r>
      <w:r>
        <w:rPr>
          <w:rFonts w:eastAsia="Times New Roman"/>
          <w:szCs w:val="24"/>
        </w:rPr>
        <w:t xml:space="preserve"> σήμερα που μας ακούνε οι εργαζόμενοι στη ΔΕΗ; Όχι αυτοί οι οποίοι θα μετακινηθούν στις μονάδες που θα πουληθούν. Η ΔΕΗ, σας θυμίζω, απασχολεί στο σύνολό της, μαζί με τους εργολάβους που έχουν άμεση σχέση εξάρτησης από τη ΔΕΗ, κοντά στους είκοσι τρεις χιλι</w:t>
      </w:r>
      <w:r>
        <w:rPr>
          <w:rFonts w:eastAsia="Times New Roman"/>
          <w:szCs w:val="24"/>
        </w:rPr>
        <w:t xml:space="preserve">άδες εργαζόμενους. Και στη ΔΕΗ έχουν επενδυθεί από το 1950 πολλά δισεκατομμύρια του Έλληνα φορολογούμενου. </w:t>
      </w:r>
    </w:p>
    <w:p w14:paraId="30BDBCF6" w14:textId="77777777" w:rsidR="00E34F2F" w:rsidRDefault="00EC0F86">
      <w:pPr>
        <w:spacing w:line="600" w:lineRule="auto"/>
        <w:ind w:firstLine="720"/>
        <w:contextualSpacing/>
        <w:jc w:val="both"/>
        <w:rPr>
          <w:rFonts w:eastAsia="Times New Roman"/>
          <w:szCs w:val="24"/>
        </w:rPr>
      </w:pPr>
      <w:r>
        <w:rPr>
          <w:rFonts w:eastAsia="Times New Roman"/>
          <w:szCs w:val="24"/>
        </w:rPr>
        <w:t>Από την πρώτη στιγμή, όμως, που αναλάβατε τη διακυβέρνηση, οδηγήσατε τη ΔΕΗ σε μία άνευ προηγουμένου απαξίωση. Υλοποιώντας την πολιτική του «δεν πλη</w:t>
      </w:r>
      <w:r>
        <w:rPr>
          <w:rFonts w:eastAsia="Times New Roman"/>
          <w:szCs w:val="24"/>
        </w:rPr>
        <w:t xml:space="preserve">ρώνω» του κ. Τσίπρα, οι ληξιπρόθεσμες οφειλές της ΔΕΗ εκτινάχθηκαν από το 1 δισεκατομμύριο ευρώ το 2014, στα 3 δισεκατομμύρια ευρώ σήμερα. Η δε χρηματιστηριακή της αξία γκρεμίστηκε κατά 80%, από 2,5 δισεκατομμύρια που ήταν, στο 0,6 δισεκατομμύριο. </w:t>
      </w:r>
    </w:p>
    <w:p w14:paraId="30BDBCF7"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Οι ληξι</w:t>
      </w:r>
      <w:r>
        <w:rPr>
          <w:rFonts w:eastAsia="Times New Roman"/>
          <w:szCs w:val="24"/>
        </w:rPr>
        <w:t xml:space="preserve">πρόθεσμες οφειλές εκτοξεύονται, κύριε Υπουργέ, και η χρηματιστηριακή αξία κατακρημνίζεται. Αυτά είναι τα επιτεύγματά σας για τη μεγαλύτερη ελληνική επιχείρηση! </w:t>
      </w:r>
    </w:p>
    <w:p w14:paraId="30BDBCF8" w14:textId="77777777" w:rsidR="00E34F2F" w:rsidRDefault="00EC0F86">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0BDBCF9"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Το καταθέτω για τα Πρακτικά. </w:t>
      </w:r>
    </w:p>
    <w:p w14:paraId="30BDBCFA" w14:textId="77777777" w:rsidR="00E34F2F" w:rsidRDefault="00EC0F86">
      <w:pPr>
        <w:spacing w:line="600" w:lineRule="auto"/>
        <w:ind w:firstLine="720"/>
        <w:contextualSpacing/>
        <w:jc w:val="both"/>
        <w:rPr>
          <w:rFonts w:eastAsia="Times New Roman"/>
          <w:szCs w:val="24"/>
        </w:rPr>
      </w:pPr>
      <w:r>
        <w:rPr>
          <w:rFonts w:eastAsia="Times New Roman"/>
          <w:szCs w:val="24"/>
        </w:rPr>
        <w:t>(Στο σημείο</w:t>
      </w:r>
      <w:r>
        <w:rPr>
          <w:rFonts w:eastAsia="Times New Roman"/>
          <w:szCs w:val="24"/>
        </w:rPr>
        <w:t xml:space="preserve"> αυτό ο Πρόεδρος της Νέας Δημοκρατίας κ. Κυριάκος Μητσοτάκης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0BDBCFB" w14:textId="77777777" w:rsidR="00E34F2F" w:rsidRDefault="00EC0F86">
      <w:pPr>
        <w:spacing w:line="600" w:lineRule="auto"/>
        <w:ind w:firstLine="720"/>
        <w:contextualSpacing/>
        <w:jc w:val="both"/>
        <w:rPr>
          <w:rFonts w:eastAsia="Times New Roman"/>
          <w:szCs w:val="24"/>
        </w:rPr>
      </w:pPr>
      <w:r>
        <w:rPr>
          <w:rFonts w:eastAsia="Times New Roman"/>
          <w:szCs w:val="24"/>
        </w:rPr>
        <w:t>Κι αφού δεν δεχθήκατε και πολεμήσατ</w:t>
      </w:r>
      <w:r>
        <w:rPr>
          <w:rFonts w:eastAsia="Times New Roman"/>
          <w:szCs w:val="24"/>
        </w:rPr>
        <w:t>ε το σχέδιό μας για τη «μικρή</w:t>
      </w:r>
      <w:r>
        <w:rPr>
          <w:rFonts w:eastAsia="Times New Roman"/>
          <w:szCs w:val="24"/>
        </w:rPr>
        <w:t>»</w:t>
      </w:r>
      <w:r>
        <w:rPr>
          <w:rFonts w:eastAsia="Times New Roman"/>
          <w:szCs w:val="24"/>
        </w:rPr>
        <w:t xml:space="preserve"> ΔΕΗ, τι κάνατε; Συμφωνήσατε, το είπατε κι εσείς, στο περιβόητο σχέδιο των ΝΟΜΕ. Χωρίς να μπω σε τεχνικούς όρους, τι ανάγκασαν, τελικά, οι ΝΟΜΕ τη ΔΕΗ να κάνει; Την ανάγκασαν να πουλάει ηλεκτρική ενέργεια σε ιδιώτες προμηθευτέ</w:t>
      </w:r>
      <w:r>
        <w:rPr>
          <w:rFonts w:eastAsia="Times New Roman"/>
          <w:szCs w:val="24"/>
        </w:rPr>
        <w:t xml:space="preserve">ς, σε τιμές κάτω του κόστους παραγωγής της. </w:t>
      </w:r>
    </w:p>
    <w:p w14:paraId="30BDBCFC"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Και κανείς μέχρι σήμερα, ούτε εσείς, κύριε Υπουργέ, δεν έχει περιγράψει με ποιον τρόπο θα επιβιώσει η επιχείρηση στο μέλλον. Γνωρίζετε πολύ καλά ότι έχει σημαντικές εξοφλήσεις δανείων το 2019. Ποιο είναι το σχέδ</w:t>
      </w:r>
      <w:r>
        <w:rPr>
          <w:rFonts w:eastAsia="Times New Roman"/>
          <w:szCs w:val="24"/>
        </w:rPr>
        <w:t>ιό σας για να σωθεί η ΔΕΗ; Όχι απλά για να γίνει ανταγωνιστική, αλλά για να σωθεί. Κινδυνεύει με κατάρρευση.</w:t>
      </w:r>
    </w:p>
    <w:p w14:paraId="30BDBCFD" w14:textId="77777777" w:rsidR="00E34F2F" w:rsidRDefault="00EC0F86">
      <w:pPr>
        <w:spacing w:line="600" w:lineRule="auto"/>
        <w:ind w:firstLine="720"/>
        <w:contextualSpacing/>
        <w:jc w:val="both"/>
        <w:rPr>
          <w:rFonts w:eastAsia="Times New Roman"/>
          <w:szCs w:val="24"/>
        </w:rPr>
      </w:pPr>
      <w:r>
        <w:rPr>
          <w:rFonts w:eastAsia="Times New Roman"/>
          <w:szCs w:val="24"/>
        </w:rPr>
        <w:t>Αντί, λοιπόν, να ζητήστε συγνώμη και να παρουσιάσετε ένα συγκροτημένο σχέδιο, συνεχίζετε να λέτε ψέματα. Λέτε και υπερηφανεύεστε ότι εξαιρέσατε από</w:t>
      </w:r>
      <w:r>
        <w:rPr>
          <w:rFonts w:eastAsia="Times New Roman"/>
          <w:szCs w:val="24"/>
        </w:rPr>
        <w:t xml:space="preserve"> το πακέτο πώλησης υδροηλεκτρικές μονάδες και μονάδες φυσικού αερίου. Εδώ είμαστε να δούμε σε λίγους μήνες τι ανταπόκριση θα υπάρχει για τις </w:t>
      </w:r>
      <w:proofErr w:type="spellStart"/>
      <w:r>
        <w:rPr>
          <w:rFonts w:eastAsia="Times New Roman"/>
          <w:szCs w:val="24"/>
        </w:rPr>
        <w:t>λιγνιτικές</w:t>
      </w:r>
      <w:proofErr w:type="spellEnd"/>
      <w:r>
        <w:rPr>
          <w:rFonts w:eastAsia="Times New Roman"/>
          <w:szCs w:val="24"/>
        </w:rPr>
        <w:t xml:space="preserve"> μονάδες και σε τι τίμημα, βέβαια. Πόσα χρήματα θα έπαιρνε η ΔΕΗ από την πώληση της «μικρής</w:t>
      </w:r>
      <w:r>
        <w:rPr>
          <w:rFonts w:eastAsia="Times New Roman"/>
          <w:szCs w:val="24"/>
        </w:rPr>
        <w:t>»</w:t>
      </w:r>
      <w:r>
        <w:rPr>
          <w:rFonts w:eastAsia="Times New Roman"/>
          <w:szCs w:val="24"/>
        </w:rPr>
        <w:t xml:space="preserve"> ΔΕΗ, κύριε Υ</w:t>
      </w:r>
      <w:r>
        <w:rPr>
          <w:rFonts w:eastAsia="Times New Roman"/>
          <w:szCs w:val="24"/>
        </w:rPr>
        <w:t xml:space="preserve">πουργέ; Θα έπαιρνε 2 δισεκατομμύρια κι άλλα 4 δισεκατομμύρια επενδύσεις που ήταν δεσμευμένη η εταιρεία να κάνει. για να δούμε, λοιπόν, εσείς τι θα εισπράξετε για λογαριασμό της εταιρείας και του ελληνικού δημοσίου από τις πωλήσεις των τριών </w:t>
      </w:r>
      <w:proofErr w:type="spellStart"/>
      <w:r>
        <w:rPr>
          <w:rFonts w:eastAsia="Times New Roman"/>
          <w:szCs w:val="24"/>
        </w:rPr>
        <w:t>λιγνιτικών</w:t>
      </w:r>
      <w:proofErr w:type="spellEnd"/>
      <w:r>
        <w:rPr>
          <w:rFonts w:eastAsia="Times New Roman"/>
          <w:szCs w:val="24"/>
        </w:rPr>
        <w:t xml:space="preserve"> εργο</w:t>
      </w:r>
      <w:r>
        <w:rPr>
          <w:rFonts w:eastAsia="Times New Roman"/>
          <w:szCs w:val="24"/>
        </w:rPr>
        <w:t xml:space="preserve">στασίων.  </w:t>
      </w:r>
    </w:p>
    <w:p w14:paraId="30BDBCFE" w14:textId="77777777" w:rsidR="00E34F2F" w:rsidRDefault="00EC0F86">
      <w:pPr>
        <w:spacing w:line="600" w:lineRule="auto"/>
        <w:ind w:firstLine="720"/>
        <w:contextualSpacing/>
        <w:jc w:val="both"/>
        <w:rPr>
          <w:rFonts w:eastAsia="Times New Roman"/>
          <w:b/>
          <w:szCs w:val="24"/>
        </w:rPr>
      </w:pPr>
      <w:r>
        <w:rPr>
          <w:rFonts w:eastAsia="Times New Roman"/>
          <w:szCs w:val="24"/>
        </w:rPr>
        <w:lastRenderedPageBreak/>
        <w:t>Και δεν ήταν μόνο η ΔΕΗ παράδειγμα της ανύπαρκτης ενεργειακής σας πολιτικής. Να σας θυμίσω το έργο πνοής της διασύνδεσης των Κυκλάδων με την ηπειρωτική Ελλάδα, που εξασφάλιζε, για πρώτη φορά, τροφοδοσία των νησιών Σύρου, Πάρου, Τήνου, Μυκόνου κα</w:t>
      </w:r>
      <w:r>
        <w:rPr>
          <w:rFonts w:eastAsia="Times New Roman"/>
          <w:szCs w:val="24"/>
        </w:rPr>
        <w:t>ι Νάξου με ηλεκτρική ενέργεια.</w:t>
      </w:r>
    </w:p>
    <w:p w14:paraId="30BDBCF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 πολεμήσατε το έργο αυτό. Δεν ψηφίσατε καν την έγκριση των περιβαλλοντικών όρων επί δικών μας ημερών. Και τελικά ζημιώσατε τους καταναλωτές με επιπλέον 150 εκατομμύρια ευρώ. Κόψατε, όμως, την κορδέλα. Σε αυτό είστε πρώτοι, </w:t>
      </w:r>
      <w:r>
        <w:rPr>
          <w:rFonts w:eastAsia="Times New Roman" w:cs="Times New Roman"/>
          <w:szCs w:val="24"/>
        </w:rPr>
        <w:t>να κόβετε κορδέλες σε έργα που άλλοι σχεδίασαν και άλλοι υλοποίησαν, όταν εσείς τους συκοφαντούσατε.</w:t>
      </w:r>
    </w:p>
    <w:p w14:paraId="30BDBD00"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D0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ξεχάσατε να πείτε ότι το έργο αυτό έγινε και με κοινοτικά κονδύλια. Το αποκρύψατε επιμελώς. Τα ίδ</w:t>
      </w:r>
      <w:r>
        <w:rPr>
          <w:rFonts w:eastAsia="Times New Roman" w:cs="Times New Roman"/>
          <w:szCs w:val="24"/>
        </w:rPr>
        <w:t xml:space="preserve">ια κάνατε βέβαια και στον αγωγό </w:t>
      </w:r>
      <w:r>
        <w:rPr>
          <w:rFonts w:eastAsia="Times New Roman" w:cs="Times New Roman"/>
          <w:szCs w:val="24"/>
          <w:lang w:val="en-US"/>
        </w:rPr>
        <w:t>TAP</w:t>
      </w:r>
      <w:r>
        <w:rPr>
          <w:rFonts w:eastAsia="Times New Roman" w:cs="Times New Roman"/>
          <w:szCs w:val="24"/>
        </w:rPr>
        <w:t xml:space="preserve">. Και τον </w:t>
      </w:r>
      <w:r>
        <w:rPr>
          <w:rFonts w:eastAsia="Times New Roman" w:cs="Times New Roman"/>
          <w:szCs w:val="24"/>
          <w:lang w:val="en-US"/>
        </w:rPr>
        <w:t>TAP</w:t>
      </w:r>
      <w:r>
        <w:rPr>
          <w:rFonts w:eastAsia="Times New Roman" w:cs="Times New Roman"/>
          <w:szCs w:val="24"/>
        </w:rPr>
        <w:t xml:space="preserve"> πολεμήσατε. Στα εργοτάξια, όμως, σπεύσατε να φωτογραφηθείτε.</w:t>
      </w:r>
    </w:p>
    <w:p w14:paraId="30BDBD0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 xml:space="preserve">Εξοικονόμηση </w:t>
      </w:r>
      <w:r>
        <w:rPr>
          <w:rFonts w:eastAsia="Times New Roman" w:cs="Times New Roman"/>
          <w:szCs w:val="24"/>
        </w:rPr>
        <w:t>κ</w:t>
      </w:r>
      <w:r>
        <w:rPr>
          <w:rFonts w:eastAsia="Times New Roman" w:cs="Times New Roman"/>
          <w:szCs w:val="24"/>
        </w:rPr>
        <w:t xml:space="preserve">ατ’ </w:t>
      </w:r>
      <w:proofErr w:type="spellStart"/>
      <w:r>
        <w:rPr>
          <w:rFonts w:eastAsia="Times New Roman" w:cs="Times New Roman"/>
          <w:szCs w:val="24"/>
        </w:rPr>
        <w:t>Οίκον</w:t>
      </w:r>
      <w:proofErr w:type="spellEnd"/>
      <w:r>
        <w:rPr>
          <w:rFonts w:eastAsia="Times New Roman" w:cs="Times New Roman"/>
          <w:szCs w:val="24"/>
        </w:rPr>
        <w:t xml:space="preserve">», τι να σας πω; Πόσες φορές εκτεθήκατε εξαγγέλλοντας επί τρία χρόνια την έναρξη του </w:t>
      </w:r>
      <w:r>
        <w:rPr>
          <w:rFonts w:eastAsia="Times New Roman" w:cs="Times New Roman"/>
          <w:szCs w:val="24"/>
        </w:rPr>
        <w:t>π</w:t>
      </w:r>
      <w:r>
        <w:rPr>
          <w:rFonts w:eastAsia="Times New Roman" w:cs="Times New Roman"/>
          <w:szCs w:val="24"/>
        </w:rPr>
        <w:t xml:space="preserve">ρογράμματος; Δεκατρείς φορές, δεκατέσσερις φορές; Έχουμε χάσει το μέτρημα. Τρία χρόνια σας περίμεναν παραπάνω από </w:t>
      </w:r>
      <w:r>
        <w:rPr>
          <w:rFonts w:eastAsia="Times New Roman" w:cs="Times New Roman"/>
          <w:szCs w:val="24"/>
        </w:rPr>
        <w:t>σαράντα χιλιάδες</w:t>
      </w:r>
      <w:r>
        <w:rPr>
          <w:rFonts w:eastAsia="Times New Roman" w:cs="Times New Roman"/>
          <w:szCs w:val="24"/>
        </w:rPr>
        <w:t xml:space="preserve"> νοικοκυριά, τα οποία θέλουν να αναβαθμίσουν ενεργειακά τα σπίτια τους, να μειώσουν το κόστος ενέργειας που καλούνται να πληρώ</w:t>
      </w:r>
      <w:r>
        <w:rPr>
          <w:rFonts w:eastAsia="Times New Roman" w:cs="Times New Roman"/>
          <w:szCs w:val="24"/>
        </w:rPr>
        <w:t>σουν είτε για θέρμανση είτε για ψύξη. Τρία χρόνια σας περίμεναν χιλιάδες επαγγελματίες του κλάδου της οικοδομής</w:t>
      </w:r>
      <w:r>
        <w:rPr>
          <w:rFonts w:eastAsia="Times New Roman" w:cs="Times New Roman"/>
          <w:szCs w:val="24"/>
        </w:rPr>
        <w:t>,</w:t>
      </w:r>
      <w:r>
        <w:rPr>
          <w:rFonts w:eastAsia="Times New Roman" w:cs="Times New Roman"/>
          <w:szCs w:val="24"/>
        </w:rPr>
        <w:t xml:space="preserve"> για να αναλάβουν εργασίες ενεργειακής αναβάθμισης. </w:t>
      </w:r>
    </w:p>
    <w:p w14:paraId="30BDBD0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όταν επιτέλους ανοίξατε την πλατφόρμα, η κατάσταση ήταν θλιβερή. Το πληροφοριακό σύστημ</w:t>
      </w:r>
      <w:r>
        <w:rPr>
          <w:rFonts w:eastAsia="Times New Roman" w:cs="Times New Roman"/>
          <w:szCs w:val="24"/>
        </w:rPr>
        <w:t>α έπεσε, ταλαιπωρήσατε χιλιάδες μηχανικούς. Μειώσατε και το σχετικό κονδύλι βέβαια. Από 450 εκατομμύρια, το πήγατε στα 250 εκατομμύρια. Ούτε μία ηλεκτρονική πλατφόρμα δεν είχατε έτοιμη να διαχειριστείτε. Δεν κάνατε τίποτα για να πάρετε πόρους από το πακέτο</w:t>
      </w:r>
      <w:r>
        <w:rPr>
          <w:rFonts w:eastAsia="Times New Roman" w:cs="Times New Roman"/>
          <w:szCs w:val="24"/>
        </w:rPr>
        <w:t xml:space="preserve"> </w:t>
      </w:r>
      <w:proofErr w:type="spellStart"/>
      <w:r>
        <w:rPr>
          <w:rFonts w:eastAsia="Times New Roman" w:cs="Times New Roman"/>
          <w:szCs w:val="24"/>
        </w:rPr>
        <w:t>Γιούνγκερ</w:t>
      </w:r>
      <w:proofErr w:type="spellEnd"/>
      <w:r>
        <w:rPr>
          <w:rFonts w:eastAsia="Times New Roman" w:cs="Times New Roman"/>
          <w:szCs w:val="24"/>
        </w:rPr>
        <w:t xml:space="preserve"> για την ενεργειακή εξοικονόμηση. Η Γαλλία γιατί πήρε 1,5 δισεκατομμύρι</w:t>
      </w:r>
      <w:r>
        <w:rPr>
          <w:rFonts w:eastAsia="Times New Roman" w:cs="Times New Roman"/>
          <w:szCs w:val="24"/>
        </w:rPr>
        <w:t>ο</w:t>
      </w:r>
      <w:r>
        <w:rPr>
          <w:rFonts w:eastAsia="Times New Roman" w:cs="Times New Roman"/>
          <w:szCs w:val="24"/>
        </w:rPr>
        <w:t xml:space="preserve"> και κατάφερε και ενέταξε </w:t>
      </w:r>
      <w:r>
        <w:rPr>
          <w:rFonts w:eastAsia="Times New Roman" w:cs="Times New Roman"/>
          <w:szCs w:val="24"/>
        </w:rPr>
        <w:t>πενήντα χιλιάδες</w:t>
      </w:r>
      <w:r>
        <w:rPr>
          <w:rFonts w:eastAsia="Times New Roman" w:cs="Times New Roman"/>
          <w:szCs w:val="24"/>
        </w:rPr>
        <w:t xml:space="preserve"> σπίτια στο </w:t>
      </w:r>
      <w:r>
        <w:rPr>
          <w:rFonts w:eastAsia="Times New Roman" w:cs="Times New Roman"/>
          <w:szCs w:val="24"/>
        </w:rPr>
        <w:lastRenderedPageBreak/>
        <w:t>π</w:t>
      </w:r>
      <w:r>
        <w:rPr>
          <w:rFonts w:eastAsia="Times New Roman" w:cs="Times New Roman"/>
          <w:szCs w:val="24"/>
        </w:rPr>
        <w:t xml:space="preserve">ρόγραμμα αυτό με πρόσθετους ευρωπαϊκούς πόρους και </w:t>
      </w:r>
      <w:proofErr w:type="spellStart"/>
      <w:r>
        <w:rPr>
          <w:rFonts w:eastAsia="Times New Roman" w:cs="Times New Roman"/>
          <w:szCs w:val="24"/>
        </w:rPr>
        <w:t>μόχλευση</w:t>
      </w:r>
      <w:proofErr w:type="spellEnd"/>
      <w:r>
        <w:rPr>
          <w:rFonts w:eastAsia="Times New Roman" w:cs="Times New Roman"/>
          <w:szCs w:val="24"/>
        </w:rPr>
        <w:t xml:space="preserve"> και με τη συμμετοχή του ιδιωτικού τομέα; Για εσάς όλα αυτά </w:t>
      </w:r>
      <w:r>
        <w:rPr>
          <w:rFonts w:eastAsia="Times New Roman" w:cs="Times New Roman"/>
          <w:szCs w:val="24"/>
        </w:rPr>
        <w:t>είναι ψιλά γράμματα.</w:t>
      </w:r>
    </w:p>
    <w:p w14:paraId="30BDBD0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Να σας θυμίσω επίσης, τι έχετε κάνει στο κορυφαίο σημασίας για τη χώρα ζήτημα της έρευνα</w:t>
      </w:r>
      <w:r>
        <w:rPr>
          <w:rFonts w:eastAsia="Times New Roman" w:cs="Times New Roman"/>
          <w:szCs w:val="24"/>
        </w:rPr>
        <w:t>ς</w:t>
      </w:r>
      <w:r>
        <w:rPr>
          <w:rFonts w:eastAsia="Times New Roman" w:cs="Times New Roman"/>
          <w:szCs w:val="24"/>
        </w:rPr>
        <w:t xml:space="preserve"> και εκμετάλλευσης υδρογονανθράκων. Τη στιγμή που στη γειτονιά μας οι διαδικασίες αυτές προχωρούν ταχύτατα, η Κυβέρνησή σας φέρει μεγάλη ευθύνη γι</w:t>
      </w:r>
      <w:r>
        <w:rPr>
          <w:rFonts w:eastAsia="Times New Roman" w:cs="Times New Roman"/>
          <w:szCs w:val="24"/>
        </w:rPr>
        <w:t xml:space="preserve">α το γεγονός ότι καθυστέρησε επί τρία χρόνια την υπογραφή και την κύρωση των επόμενων συμβάσεων παραχώρησης. Ήσασταν απέναντι -να μην τα ξεχνάμε- και στις τρεις συμβάσεις που φέραμε για κύρωση το καλοκαίρι του 2014. </w:t>
      </w:r>
    </w:p>
    <w:p w14:paraId="30BDBD0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Μας κατηγορούσατε και τότε ότι ξεπουλάμ</w:t>
      </w:r>
      <w:r>
        <w:rPr>
          <w:rFonts w:eastAsia="Times New Roman" w:cs="Times New Roman"/>
          <w:szCs w:val="24"/>
        </w:rPr>
        <w:t xml:space="preserve">ε τον εθνικό πλούτο. Και σε αυτή την περίπτωση υπονομεύσατε μια μεγάλη εθνική προσπάθεια. Σας πήρε τρία χρόνια -και αφού εν τω μεταξύ αλλάξατε τρεις Υπουργούς Ενέργειας- να αντιγράψετε τη δική μας δουλειά και να φέρετε ως δήθεν δικό σας έργο στο ελληνικό </w:t>
      </w:r>
      <w:r>
        <w:rPr>
          <w:rFonts w:eastAsia="Times New Roman" w:cs="Times New Roman"/>
          <w:szCs w:val="24"/>
        </w:rPr>
        <w:t>Κ</w:t>
      </w:r>
      <w:r>
        <w:rPr>
          <w:rFonts w:eastAsia="Times New Roman" w:cs="Times New Roman"/>
          <w:szCs w:val="24"/>
        </w:rPr>
        <w:t>οινοβούλιο την κύρωση.</w:t>
      </w:r>
    </w:p>
    <w:p w14:paraId="30BDBD0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υπερηφανεύεστε ότι διαπραγματευτήκατε καλύτερα την πώληση του ΑΔΜΗΕ. Μάλιστα! Η ΔΕΗ έχασε το 100% των μετοχών του μεγαλύτερου περιουσιακού </w:t>
      </w:r>
      <w:r>
        <w:rPr>
          <w:rFonts w:eastAsia="Times New Roman" w:cs="Times New Roman"/>
          <w:szCs w:val="24"/>
        </w:rPr>
        <w:lastRenderedPageBreak/>
        <w:t>της στοιχείου. Και μέσα από ένα εξαιρετικά σύνθετο σχέδιο μετοχοποίησης εισέπραξε τελικά μόλις 300 εκατομμύρια</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η συνολική αξία εκτιμήθηκε σε παραπάνω από 1,2 δισεκατομμύρι</w:t>
      </w:r>
      <w:r>
        <w:rPr>
          <w:rFonts w:eastAsia="Times New Roman" w:cs="Times New Roman"/>
          <w:szCs w:val="24"/>
        </w:rPr>
        <w:t>ο</w:t>
      </w:r>
      <w:r>
        <w:rPr>
          <w:rFonts w:eastAsia="Times New Roman" w:cs="Times New Roman"/>
          <w:szCs w:val="24"/>
        </w:rPr>
        <w:t>.</w:t>
      </w:r>
    </w:p>
    <w:p w14:paraId="30BDBD0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Τσίπρα, σας το λέμε ειλικρινά, -σας το λέμε εμείς που πιστεύουμε στην ελεύθερη οικονομία, στις ιδιωτικοποιήσεις και στις επενδύσεις- εάν είναι να τις κάνετε έτσι, μην κάνετε καθόλου ιδιω</w:t>
      </w:r>
      <w:r>
        <w:rPr>
          <w:rFonts w:eastAsia="Times New Roman" w:cs="Times New Roman"/>
          <w:szCs w:val="24"/>
        </w:rPr>
        <w:t>τικοποιήσεις! Όχι άλλες ιδιωτικοποιήσεις ΣΥΡΙΖΑ, κύριε Τσίπρα, κύριε Υπουργέ. Φτάνει πια!</w:t>
      </w:r>
    </w:p>
    <w:p w14:paraId="30BDBD08"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D0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προσωπικά έχω ασχοληθεί πολύ με τα θέματα της ενέργειας και είμαι πεπεισμένος ότι </w:t>
      </w:r>
      <w:r>
        <w:rPr>
          <w:rFonts w:eastAsia="Times New Roman" w:cs="Times New Roman"/>
          <w:szCs w:val="24"/>
        </w:rPr>
        <w:t xml:space="preserve">η Ελλάδα μπορεί να γίνει πραγματικά ένας ενεργειακός κόμβος της ευρύτερης περιοχής μας και ότι μπορεί να παράγει φθηνή και ασφαλή ενέργεια με την τελευταία τεχνολογία και να τη διαθέτει στα σπίτια και στις επιχειρήσεις μας. </w:t>
      </w:r>
    </w:p>
    <w:p w14:paraId="30BDBD0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είμαι πεπεισμένος ότι μπορο</w:t>
      </w:r>
      <w:r>
        <w:rPr>
          <w:rFonts w:eastAsia="Times New Roman" w:cs="Times New Roman"/>
          <w:szCs w:val="24"/>
        </w:rPr>
        <w:t xml:space="preserve">ύμε να σχεδιάσουμε χιλιάδες νέες θέσεις απασχόλησης και να γίνουμε πραγματικά ελκυστικοί για </w:t>
      </w:r>
      <w:r>
        <w:rPr>
          <w:rFonts w:eastAsia="Times New Roman" w:cs="Times New Roman"/>
          <w:szCs w:val="24"/>
        </w:rPr>
        <w:t>ανανεώσιμες πηγές ενέργειας</w:t>
      </w:r>
      <w:r>
        <w:rPr>
          <w:rFonts w:eastAsia="Times New Roman" w:cs="Times New Roman"/>
          <w:szCs w:val="24"/>
        </w:rPr>
        <w:t>, να γίνουμε το εργοστάσιο ΑΠΕ που θα τροφοδοτεί ολόκληρη την Ευρώπη. Και ότι μπορούμε και πρέπει για λόγους τους οποίους όλοι αντιλαμβά</w:t>
      </w:r>
      <w:r>
        <w:rPr>
          <w:rFonts w:eastAsia="Times New Roman" w:cs="Times New Roman"/>
          <w:szCs w:val="24"/>
        </w:rPr>
        <w:t>νονται, να είμαστε πρωτοπόροι και όχι ουραγοί στη διεθνή προσπάθεια για την αντιμετώπιση της κλιματικής αλλαγής, υλοποιώντας άμεσα καινοτόμα εργαλεία, όπως τα «πράσινα» ομόλογα. Θυμίζω ότι η Ελλάδα είναι η χώρα που θα πληγεί ίσως περισσότερο απ’ όλες από τ</w:t>
      </w:r>
      <w:r>
        <w:rPr>
          <w:rFonts w:eastAsia="Times New Roman" w:cs="Times New Roman"/>
          <w:szCs w:val="24"/>
        </w:rPr>
        <w:t>ις επιπτώσεις της κλιματικής αλλαγής.</w:t>
      </w:r>
    </w:p>
    <w:p w14:paraId="30BDBD0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Στη Νέα Δημοκρατία έχουμε ένα συνολικό σχέδιο εξόδου από την κρίση. Και σε αυτό το σχέδιο κατέχει κεντρική θέση μία συγκροτημένη και συνεκτική ενεργειακή πολιτική με το βλέμμα στο μέλλον. Πιστεύουμε ότι η Ελλάδα μπορεί</w:t>
      </w:r>
      <w:r>
        <w:rPr>
          <w:rFonts w:eastAsia="Times New Roman" w:cs="Times New Roman"/>
          <w:szCs w:val="24"/>
        </w:rPr>
        <w:t xml:space="preserve"> να είναι ενεργειακός κόμβος, αυτόνομη και ασφαλής ενεργειακά, με χαμηλό κόστος ενέργειας και ταυτόχρονα υπόδειγμα εκπλήρωσης των στόχων για την αντιμετώπιση της κλιματικής αλλαγής. </w:t>
      </w:r>
    </w:p>
    <w:p w14:paraId="30BDBD0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Το δικό μας μελετημένο σχέδιο μπορεί να συμβάλει στην αύξηση του δημόσιου</w:t>
      </w:r>
      <w:r>
        <w:rPr>
          <w:rFonts w:eastAsia="Times New Roman" w:cs="Times New Roman"/>
          <w:szCs w:val="24"/>
        </w:rPr>
        <w:t xml:space="preserve"> πλούτου, στις ιδιωτικές επενδύσεις, σε θέσεις εργασίας και κυρίως σε καλύτερη ποιότητα ζωής για εμάς και τα παιδιά μας. Ο εθνικός μας ενεργειακός σχεδιασμός συμβαδίζει με τη διεθνή ανάγκη για μείωση της εξάρτησης της οικονομίας από τον άνθρακα και τη Συμφ</w:t>
      </w:r>
      <w:r>
        <w:rPr>
          <w:rFonts w:eastAsia="Times New Roman" w:cs="Times New Roman"/>
          <w:szCs w:val="24"/>
        </w:rPr>
        <w:t>ωνία του Παρισ</w:t>
      </w:r>
      <w:r>
        <w:rPr>
          <w:rFonts w:eastAsia="Times New Roman" w:cs="Times New Roman"/>
          <w:szCs w:val="24"/>
        </w:rPr>
        <w:t>ιού</w:t>
      </w:r>
      <w:r>
        <w:rPr>
          <w:rFonts w:eastAsia="Times New Roman" w:cs="Times New Roman"/>
          <w:szCs w:val="24"/>
        </w:rPr>
        <w:t xml:space="preserve"> για το κλίμα</w:t>
      </w:r>
      <w:r>
        <w:rPr>
          <w:rFonts w:eastAsia="Times New Roman" w:cs="Times New Roman"/>
          <w:szCs w:val="24"/>
        </w:rPr>
        <w:t>,</w:t>
      </w:r>
      <w:r>
        <w:rPr>
          <w:rFonts w:eastAsia="Times New Roman" w:cs="Times New Roman"/>
          <w:szCs w:val="24"/>
        </w:rPr>
        <w:t xml:space="preserve"> με λιγότερο πετρέλαιο, λιγότερο λιγνίτη, περισσότερο φυσικό αέριο, πολύ περισσότερες ανανεώσιμες πηγές ενέργειας, καλύτερη διαχείριση αποβλήτων, λιγότερη ρύπανση και καθαρό περιβάλλον.</w:t>
      </w:r>
    </w:p>
    <w:p w14:paraId="30BDBD0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w:t>
      </w:r>
      <w:r>
        <w:rPr>
          <w:rFonts w:eastAsia="Times New Roman" w:cs="Times New Roman"/>
          <w:szCs w:val="24"/>
        </w:rPr>
        <w:t>ξ</w:t>
      </w:r>
      <w:r>
        <w:rPr>
          <w:rFonts w:eastAsia="Times New Roman" w:cs="Times New Roman"/>
          <w:szCs w:val="24"/>
        </w:rPr>
        <w:t>εω</w:t>
      </w:r>
      <w:r>
        <w:rPr>
          <w:rFonts w:eastAsia="Times New Roman" w:cs="Times New Roman"/>
          <w:szCs w:val="24"/>
        </w:rPr>
        <w:t>ς του χρόνου ομιλίας του Προέδρου της Νέας Δημοκρατίας)</w:t>
      </w:r>
    </w:p>
    <w:p w14:paraId="30BDBD0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χρειαστώ πέντε λεπτά ακόμα, κύριε Πρόεδρε.</w:t>
      </w:r>
    </w:p>
    <w:p w14:paraId="30BDBD0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Επιτρέψτε μου συνοπτικά να παρουσιάσω το σχέδιό μας σε οκτώ βασικούς άξονες.</w:t>
      </w:r>
    </w:p>
    <w:p w14:paraId="30BDBD1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Πρώτος άξονας είναι οι ενεργειακές υποδομές και η ενεργειακή ασφάλεια. Η πρόκληση αφορά ολόκληρη την Ευρώπη και η προώθηση της ενεργειακής ασφάλειας εξασφαλίζεται μόνο μέσω της προμήθειας και παροχής ενέργειας από διαφοροποιημένες πηγές. Έχουμε τη δυνατότη</w:t>
      </w:r>
      <w:r>
        <w:rPr>
          <w:rFonts w:eastAsia="Times New Roman" w:cs="Times New Roman"/>
          <w:szCs w:val="24"/>
        </w:rPr>
        <w:t>τα να αποτελέσουμε βασικό κόμβο ενεργειακής τροφοδοσίας της Ευρώπης από τον νότο. Όλα τα έργα –το επαναλαμβάνω- είναι όλα τα έργα τα οποία εσείς πολεμήσατε</w:t>
      </w:r>
      <w:r>
        <w:rPr>
          <w:rFonts w:eastAsia="Times New Roman" w:cs="Times New Roman"/>
          <w:szCs w:val="24"/>
        </w:rPr>
        <w:t>:</w:t>
      </w:r>
      <w:r>
        <w:rPr>
          <w:rFonts w:eastAsia="Times New Roman" w:cs="Times New Roman"/>
          <w:szCs w:val="24"/>
        </w:rPr>
        <w:t xml:space="preserve"> ο </w:t>
      </w:r>
      <w:r>
        <w:rPr>
          <w:rFonts w:eastAsia="Times New Roman" w:cs="Times New Roman"/>
          <w:szCs w:val="24"/>
          <w:lang w:val="en-US"/>
        </w:rPr>
        <w:t>TAP</w:t>
      </w:r>
      <w:r>
        <w:rPr>
          <w:rFonts w:eastAsia="Times New Roman" w:cs="Times New Roman"/>
          <w:szCs w:val="24"/>
        </w:rPr>
        <w:t xml:space="preserve">, ο </w:t>
      </w:r>
      <w:r>
        <w:rPr>
          <w:rFonts w:eastAsia="Times New Roman" w:cs="Times New Roman"/>
          <w:szCs w:val="24"/>
          <w:lang w:val="en-US"/>
        </w:rPr>
        <w:t>IGB</w:t>
      </w:r>
      <w:r>
        <w:rPr>
          <w:rFonts w:eastAsia="Times New Roman" w:cs="Times New Roman"/>
          <w:szCs w:val="24"/>
        </w:rPr>
        <w:t xml:space="preserve">, επέκταση των εγκαταστάσεων στη </w:t>
      </w:r>
      <w:proofErr w:type="spellStart"/>
      <w:r>
        <w:rPr>
          <w:rFonts w:eastAsia="Times New Roman" w:cs="Times New Roman"/>
          <w:szCs w:val="24"/>
        </w:rPr>
        <w:t>Ρεβυθούσα</w:t>
      </w:r>
      <w:proofErr w:type="spellEnd"/>
      <w:r>
        <w:rPr>
          <w:rFonts w:eastAsia="Times New Roman" w:cs="Times New Roman"/>
          <w:szCs w:val="24"/>
        </w:rPr>
        <w:t>, η υπόγεια αποθήκη φυσικού αερίου στην Καβάλ</w:t>
      </w:r>
      <w:r>
        <w:rPr>
          <w:rFonts w:eastAsia="Times New Roman" w:cs="Times New Roman"/>
          <w:szCs w:val="24"/>
        </w:rPr>
        <w:t>α -αγνοείται ακόμα η τύχη αυτού του σημαντικού έργου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ρευνες υδρογονανθράκων μπορούν να υλοποιηθούν γρήγορα</w:t>
      </w:r>
      <w:r>
        <w:rPr>
          <w:rFonts w:eastAsia="Times New Roman" w:cs="Times New Roman"/>
          <w:szCs w:val="24"/>
        </w:rPr>
        <w:t>,</w:t>
      </w:r>
      <w:r>
        <w:rPr>
          <w:rFonts w:eastAsia="Times New Roman" w:cs="Times New Roman"/>
          <w:szCs w:val="24"/>
        </w:rPr>
        <w:t xml:space="preserve"> αρκεί να υπάρχει μια κυβέρνηση χωρίς ιδεοληψίες και χωρίς διοικητική ανικανότητα.</w:t>
      </w:r>
    </w:p>
    <w:p w14:paraId="30BDBD1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Δεύτερον, το ζήτημα του κόστους της ηλεκτρικής ενέργειας. Θέλουμ</w:t>
      </w:r>
      <w:r>
        <w:rPr>
          <w:rFonts w:eastAsia="Times New Roman" w:cs="Times New Roman"/>
          <w:szCs w:val="24"/>
        </w:rPr>
        <w:t>ε να λειτουργήσει ο ανταγωνισμός χωρίς εμπόδια και στρεβλώσεις</w:t>
      </w:r>
      <w:r>
        <w:rPr>
          <w:rFonts w:eastAsia="Times New Roman" w:cs="Times New Roman"/>
          <w:szCs w:val="24"/>
        </w:rPr>
        <w:t>,</w:t>
      </w:r>
      <w:r>
        <w:rPr>
          <w:rFonts w:eastAsia="Times New Roman" w:cs="Times New Roman"/>
          <w:szCs w:val="24"/>
        </w:rPr>
        <w:t xml:space="preserve"> γιατί μόνο έτσι μπορούμε να στηρίξουμε τελικά τα νοικοκυριά, αλλά κυρίως την ελληνική βιομηχανία, που αντιμετω</w:t>
      </w:r>
      <w:r>
        <w:rPr>
          <w:rFonts w:eastAsia="Times New Roman" w:cs="Times New Roman"/>
          <w:szCs w:val="24"/>
        </w:rPr>
        <w:lastRenderedPageBreak/>
        <w:t xml:space="preserve">πίζει έντονο ανταγωνισμό από χώρες με πολύ φθηνότερο κόστος ηλεκτρικής ενέργειας. </w:t>
      </w:r>
      <w:r>
        <w:rPr>
          <w:rFonts w:eastAsia="Times New Roman" w:cs="Times New Roman"/>
          <w:szCs w:val="24"/>
        </w:rPr>
        <w:t xml:space="preserve">Αυτό μπορεί να γίνει μόνο με μία πραγματική και γενναία απελευθέρωση της αγοράς ενέργειας. </w:t>
      </w:r>
    </w:p>
    <w:p w14:paraId="30BDBD1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Δέσμευσή μου είναι να μειωθούν οι λοιπές χρεώσεις, που περιλαμβάνονται στους λογαριασμούς ηλεκτρικής ενέργειας, τα ΥΚΩ μέσα από τις διασυνδέσεις των νησιών και, βέβ</w:t>
      </w:r>
      <w:r>
        <w:rPr>
          <w:rFonts w:eastAsia="Times New Roman" w:cs="Times New Roman"/>
          <w:szCs w:val="24"/>
        </w:rPr>
        <w:t>αια, το τέλος της ΕΡΤ μέσα από τη δέσμευση την οποία έχουμε αναλάβει το τέλος της ΕΡΤ να μειωθεί στο μισό από αυτό που είναι σήμερα.</w:t>
      </w:r>
    </w:p>
    <w:p w14:paraId="30BDBD1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Τρίτο ζήτημα είναι η εξάπλωση του φυσικού αερίου. Η εξάπλωση και η ανάπτυξη του φυσικού αερίου καθώς και η μεταφορά και απο</w:t>
      </w:r>
      <w:r>
        <w:rPr>
          <w:rFonts w:eastAsia="Times New Roman" w:cs="Times New Roman"/>
          <w:szCs w:val="24"/>
        </w:rPr>
        <w:t>θήκευση υγροποιημένου ή πεπιεσμένου φυσικού αερίου πρέπει να αποτελεί κεντρική προτεραιότητα στον ενεργειακό μας σχεδιασμό. Όλα τα υφιστάμενα δίκτυα θα ενεργοποιηθούν και θα κατασκευαστούν σε περισσότερες περιοχές</w:t>
      </w:r>
      <w:r>
        <w:rPr>
          <w:rFonts w:eastAsia="Times New Roman" w:cs="Times New Roman"/>
          <w:szCs w:val="24"/>
        </w:rPr>
        <w:t>,</w:t>
      </w:r>
      <w:r>
        <w:rPr>
          <w:rFonts w:eastAsia="Times New Roman" w:cs="Times New Roman"/>
          <w:szCs w:val="24"/>
        </w:rPr>
        <w:t xml:space="preserve"> ώστε περισσότερες πόλεις, περισσότερα νοι</w:t>
      </w:r>
      <w:r>
        <w:rPr>
          <w:rFonts w:eastAsia="Times New Roman" w:cs="Times New Roman"/>
          <w:szCs w:val="24"/>
        </w:rPr>
        <w:t>κοκυριά, περισσότερες επιχειρήσεις να αποκτήσουν πρόσβαση στο φυσικό αέριο.</w:t>
      </w:r>
    </w:p>
    <w:p w14:paraId="30BDBD1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 και εξαιρετικά σημαντικό είναι η βελτίωση της ενεργειακής αποδοτικότητας των κτηρίων. Το Ευρωπαϊκό Πιστοποιητικό για την Ενεργειακή Αποδοτικότητα αποτελεί ένα σημαντικό εργ</w:t>
      </w:r>
      <w:r>
        <w:rPr>
          <w:rFonts w:eastAsia="Times New Roman" w:cs="Times New Roman"/>
          <w:szCs w:val="24"/>
        </w:rPr>
        <w:t>αλείο για επενδύσεις και από τον δημόσιο και από τον ιδιωτικό τομέα. Όλα τα δημόσια κτήρια πρέπει και αυτά να έχουν πιστοποιητικό ενεργειακής αποδοτικότητας και παράλληλα να διαθέτουν έξυπνους μετρητές. Τι έγινε, αλήθεια, το πρόγραμμα με τους έξυπνους μετρ</w:t>
      </w:r>
      <w:r>
        <w:rPr>
          <w:rFonts w:eastAsia="Times New Roman" w:cs="Times New Roman"/>
          <w:szCs w:val="24"/>
        </w:rPr>
        <w:t xml:space="preserve">ητές, το οποίο είχε δρομολογήσει η προηγούμενη </w:t>
      </w:r>
      <w:r>
        <w:rPr>
          <w:rFonts w:eastAsia="Times New Roman" w:cs="Times New Roman"/>
          <w:szCs w:val="24"/>
        </w:rPr>
        <w:t>κ</w:t>
      </w:r>
      <w:r>
        <w:rPr>
          <w:rFonts w:eastAsia="Times New Roman" w:cs="Times New Roman"/>
          <w:szCs w:val="24"/>
        </w:rPr>
        <w:t>υβέρνηση και το οποίο είναι απολύτως καθοριστικό για να μπορούν τα κτήρια να διαχειρίζονται καλύτερα την ενεργειακή τους απόδοση; Πρέπει να δώσουμε, όμως, κίνητρα και στον ιδιωτικό τομέα. Δεν αρκούν τα προγρά</w:t>
      </w:r>
      <w:r>
        <w:rPr>
          <w:rFonts w:eastAsia="Times New Roman" w:cs="Times New Roman"/>
          <w:szCs w:val="24"/>
        </w:rPr>
        <w:t xml:space="preserve">μματα «Εξοικονομώ», δεν αρκούν οι ευρωπαϊκοί πόροι. </w:t>
      </w:r>
    </w:p>
    <w:p w14:paraId="30BDBD1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Εμείς έχουμε ήδη δεσμευθεί για μία έκπτωση φόρου της τάξης του 40% με 50% για εργασίες ενεργειακής και λειτουργικής αναβάθμισης ακινήτων με ειδική μέριμνα για τα φτωχότερα νοικοκυριά, τα οποία αντιμετωπί</w:t>
      </w:r>
      <w:r>
        <w:rPr>
          <w:rFonts w:eastAsia="Times New Roman" w:cs="Times New Roman"/>
          <w:szCs w:val="24"/>
        </w:rPr>
        <w:t xml:space="preserve">ζουν πρόβλημα ρευστότητας. Αυτό είναι </w:t>
      </w:r>
      <w:r>
        <w:rPr>
          <w:rFonts w:eastAsia="Times New Roman" w:cs="Times New Roman"/>
          <w:szCs w:val="24"/>
        </w:rPr>
        <w:lastRenderedPageBreak/>
        <w:t>εργαλείο το οποίο θα κινητοποιήσει πόρους του ιδιωτικού τομέα και θα συμβάλει ουσιαστικά στην αναβάθμιση ενός κτηριακού δυναμικού</w:t>
      </w:r>
      <w:r>
        <w:rPr>
          <w:rFonts w:eastAsia="Times New Roman" w:cs="Times New Roman"/>
          <w:szCs w:val="24"/>
        </w:rPr>
        <w:t>,</w:t>
      </w:r>
      <w:r>
        <w:rPr>
          <w:rFonts w:eastAsia="Times New Roman" w:cs="Times New Roman"/>
          <w:szCs w:val="24"/>
        </w:rPr>
        <w:t xml:space="preserve"> το οποίο είναι το πιο </w:t>
      </w:r>
      <w:proofErr w:type="spellStart"/>
      <w:r>
        <w:rPr>
          <w:rFonts w:eastAsia="Times New Roman" w:cs="Times New Roman"/>
          <w:szCs w:val="24"/>
        </w:rPr>
        <w:t>ενεργοβόρο</w:t>
      </w:r>
      <w:proofErr w:type="spellEnd"/>
      <w:r>
        <w:rPr>
          <w:rFonts w:eastAsia="Times New Roman" w:cs="Times New Roman"/>
          <w:szCs w:val="24"/>
        </w:rPr>
        <w:t xml:space="preserve"> στην Ευρώπη. Πρέπει να το λέμε. Έχουμε τα πιο </w:t>
      </w:r>
      <w:proofErr w:type="spellStart"/>
      <w:r>
        <w:rPr>
          <w:rFonts w:eastAsia="Times New Roman" w:cs="Times New Roman"/>
          <w:szCs w:val="24"/>
        </w:rPr>
        <w:t>ενεργοβό</w:t>
      </w:r>
      <w:r>
        <w:rPr>
          <w:rFonts w:eastAsia="Times New Roman" w:cs="Times New Roman"/>
          <w:szCs w:val="24"/>
        </w:rPr>
        <w:t>ρα</w:t>
      </w:r>
      <w:proofErr w:type="spellEnd"/>
      <w:r>
        <w:rPr>
          <w:rFonts w:eastAsia="Times New Roman" w:cs="Times New Roman"/>
          <w:szCs w:val="24"/>
        </w:rPr>
        <w:t xml:space="preserve"> κτήρια στην Ευρώπη σήμερα και το κτηριακό μας δυναμικό καταρρέει. Άρα πρέπει να δώσουμε κίνητρα όχι μόνο από ευρωπαϊκούς πόρους, αλλά και από ιδιωτικούς πόρους, να επενδύσουν οι άνθρωποι στην αναβάθμιση των κτηρίων τους. </w:t>
      </w:r>
    </w:p>
    <w:p w14:paraId="30BDBD1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σε αυτή την κατεύθυνση, βέβ</w:t>
      </w:r>
      <w:r>
        <w:rPr>
          <w:rFonts w:eastAsia="Times New Roman" w:cs="Times New Roman"/>
          <w:szCs w:val="24"/>
        </w:rPr>
        <w:t xml:space="preserve">αια, θέλουμε να στηρίξουμε και το πλαίσιο των εταιρειών ενεργειακών υπηρεσιών, των λεγόμενων </w:t>
      </w:r>
      <w:r>
        <w:rPr>
          <w:rFonts w:eastAsia="Times New Roman" w:cs="Times New Roman"/>
          <w:szCs w:val="24"/>
          <w:lang w:val="en-US"/>
        </w:rPr>
        <w:t>ESCO</w:t>
      </w:r>
      <w:r>
        <w:rPr>
          <w:rFonts w:eastAsia="Times New Roman" w:cs="Times New Roman"/>
          <w:szCs w:val="24"/>
        </w:rPr>
        <w:t xml:space="preserve"> για αυτούς που ασχολούνται με τα θέματα σε μεγαλύτερο βάθος, οι οποίες μπορούν να παίξουν καθοριστικό ρόλο μέσα από συμπράξεις με τον δημόσιο τομέα κυρίως στη</w:t>
      </w:r>
      <w:r>
        <w:rPr>
          <w:rFonts w:eastAsia="Times New Roman" w:cs="Times New Roman"/>
          <w:szCs w:val="24"/>
        </w:rPr>
        <w:t>ν αναβάθμιση των κτηρίων του δημοσίου. Απολαμβάνουν αυτές το όφελος από την ενεργειακή εξοικονόμηση και να επενδύουν ταυτόχρονα σε μία σημαντική αναβάθμιση των δημόσιων κτηρίων.</w:t>
      </w:r>
    </w:p>
    <w:p w14:paraId="30BDBD1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Πέμπτη προτεραιότητα: Η αύξηση του μεριδίου στις ανανεώσιμες πηγές ενέργειας. </w:t>
      </w:r>
      <w:r>
        <w:rPr>
          <w:rFonts w:eastAsia="Times New Roman" w:cs="Times New Roman"/>
          <w:szCs w:val="24"/>
        </w:rPr>
        <w:t xml:space="preserve">Η Πορτογαλία -διάβαζα πριν από λίγες μέρες- ανακοίνωσε ότι η πρόθεσή της είναι να ηλεκτροδοτείται στο 100% από ΑΠΕ. </w:t>
      </w:r>
    </w:p>
    <w:p w14:paraId="30BDBD1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Εμείς που είμαστε σε αυτό</w:t>
      </w:r>
      <w:r>
        <w:rPr>
          <w:rFonts w:eastAsia="Times New Roman" w:cs="Times New Roman"/>
          <w:szCs w:val="24"/>
        </w:rPr>
        <w:t>ν</w:t>
      </w:r>
      <w:r>
        <w:rPr>
          <w:rFonts w:eastAsia="Times New Roman" w:cs="Times New Roman"/>
          <w:szCs w:val="24"/>
        </w:rPr>
        <w:t xml:space="preserve"> τον διεθνή ανταγωνισμό; Ο ελάχιστος χρόνος σήμερα από την αίτηση για άδεια παραγωγής μέχρι την εγκατάσταση ενός </w:t>
      </w:r>
      <w:r>
        <w:rPr>
          <w:rFonts w:eastAsia="Times New Roman" w:cs="Times New Roman"/>
          <w:szCs w:val="24"/>
        </w:rPr>
        <w:t>αιολικού πάρκου είναι πέντε χρόνια. Αυτή η διαδικασία πρέπει να απλοποιηθεί σημαντικά. Και</w:t>
      </w:r>
      <w:r>
        <w:rPr>
          <w:rFonts w:eastAsia="Times New Roman" w:cs="Times New Roman"/>
          <w:szCs w:val="24"/>
        </w:rPr>
        <w:t>,</w:t>
      </w:r>
      <w:r>
        <w:rPr>
          <w:rFonts w:eastAsia="Times New Roman" w:cs="Times New Roman"/>
          <w:szCs w:val="24"/>
        </w:rPr>
        <w:t xml:space="preserve"> βέβαια, πρέπει να προωθήσουμε και ένα σχέδιο χωροταξικού σχεδιασμού που δεν θα υπονομεύσει τις επενδύσεις στις ανανεώσιμες πηγές ενέργειας. </w:t>
      </w:r>
    </w:p>
    <w:p w14:paraId="30BDBD1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Πρέπει να απλοποιήσουμε</w:t>
      </w:r>
      <w:r>
        <w:rPr>
          <w:rFonts w:eastAsia="Times New Roman" w:cs="Times New Roman"/>
          <w:szCs w:val="24"/>
        </w:rPr>
        <w:t xml:space="preserve"> επενδύσεις σε μονάδες βιομάζας και βιοαερίου, κατά προτίμηση δίπλα σε κτηνοτροφικές μονάδες, δίπλα σε χώρους ταφής απορριμμάτων, διευκολύνοντας αυτές τις μικρές μονάδες και κατοχυρώνοντας τα </w:t>
      </w:r>
      <w:proofErr w:type="spellStart"/>
      <w:r>
        <w:rPr>
          <w:rFonts w:eastAsia="Times New Roman" w:cs="Times New Roman"/>
          <w:szCs w:val="24"/>
        </w:rPr>
        <w:t>βιοκαύσιμα</w:t>
      </w:r>
      <w:proofErr w:type="spellEnd"/>
      <w:r>
        <w:rPr>
          <w:rFonts w:eastAsia="Times New Roman" w:cs="Times New Roman"/>
          <w:szCs w:val="24"/>
        </w:rPr>
        <w:t xml:space="preserve"> στις ΑΠΕ</w:t>
      </w:r>
      <w:r>
        <w:rPr>
          <w:rFonts w:eastAsia="Times New Roman" w:cs="Times New Roman"/>
          <w:szCs w:val="24"/>
        </w:rPr>
        <w:t>,</w:t>
      </w:r>
      <w:r>
        <w:rPr>
          <w:rFonts w:eastAsia="Times New Roman" w:cs="Times New Roman"/>
          <w:szCs w:val="24"/>
        </w:rPr>
        <w:t xml:space="preserve"> όπου και ανήκουν διεθνώς και ειδικά –και θέ</w:t>
      </w:r>
      <w:r>
        <w:rPr>
          <w:rFonts w:eastAsia="Times New Roman" w:cs="Times New Roman"/>
          <w:szCs w:val="24"/>
        </w:rPr>
        <w:t xml:space="preserve">λω να σταθώ λίγο σε αυτό- και </w:t>
      </w:r>
      <w:r>
        <w:rPr>
          <w:rFonts w:eastAsia="Times New Roman" w:cs="Times New Roman"/>
          <w:szCs w:val="24"/>
        </w:rPr>
        <w:t xml:space="preserve">το κάθε νοικοκυριό </w:t>
      </w:r>
      <w:r>
        <w:rPr>
          <w:rFonts w:eastAsia="Times New Roman" w:cs="Times New Roman"/>
          <w:szCs w:val="24"/>
        </w:rPr>
        <w:t xml:space="preserve">και τον κάθε καταναλωτή που θέλει ο ίδιος να γίνει παραγωγός ρεύματος. </w:t>
      </w:r>
      <w:r>
        <w:rPr>
          <w:rFonts w:eastAsia="Times New Roman" w:cs="Times New Roman"/>
          <w:szCs w:val="24"/>
        </w:rPr>
        <w:lastRenderedPageBreak/>
        <w:t xml:space="preserve">Πρέπει να ενθαρρύνουμε αυτές τις επενδύσεις, κυρίως σε </w:t>
      </w:r>
      <w:r>
        <w:rPr>
          <w:rFonts w:eastAsia="Times New Roman" w:cs="Times New Roman"/>
          <w:szCs w:val="24"/>
          <w:lang w:val="en-US"/>
        </w:rPr>
        <w:t>solar</w:t>
      </w:r>
      <w:r>
        <w:rPr>
          <w:rFonts w:eastAsia="Times New Roman" w:cs="Times New Roman"/>
          <w:szCs w:val="24"/>
        </w:rPr>
        <w:t xml:space="preserve"> </w:t>
      </w:r>
      <w:r>
        <w:rPr>
          <w:rFonts w:eastAsia="Times New Roman" w:cs="Times New Roman"/>
          <w:szCs w:val="24"/>
          <w:lang w:val="en-US"/>
        </w:rPr>
        <w:t>cells</w:t>
      </w:r>
      <w:r>
        <w:rPr>
          <w:rFonts w:eastAsia="Times New Roman" w:cs="Times New Roman"/>
          <w:szCs w:val="24"/>
        </w:rPr>
        <w:t>, τα οποία τοποθετούνται στην οροφή των σπιτιών, ώστε και οι Έλληνες ν</w:t>
      </w:r>
      <w:r>
        <w:rPr>
          <w:rFonts w:eastAsia="Times New Roman" w:cs="Times New Roman"/>
          <w:szCs w:val="24"/>
        </w:rPr>
        <w:t xml:space="preserve">α αξιοποιήσουν τα οφέλη μιας νέας εποχής, στην οποία θα φύγουμε από τα συγκεντρωτικά μοντέλα παραγωγής ηλεκτρικής ενέργειας και θα πάμε σε πιο αποκεντρωμένα σχήματα, όπου μικροί παραγωγοί θα μπορούν να αγοράζουν και να πουλάνε με μεγάλη ευελιξία ηλεκτρική </w:t>
      </w:r>
      <w:r>
        <w:rPr>
          <w:rFonts w:eastAsia="Times New Roman" w:cs="Times New Roman"/>
          <w:szCs w:val="24"/>
        </w:rPr>
        <w:t xml:space="preserve">ενέργεια στο σύστημα. </w:t>
      </w:r>
    </w:p>
    <w:p w14:paraId="30BDBD1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Έκτη προτεραιότητα: Η απόλυτη επιτάχυνση της διασύνδεσης των νησιών. Αυτή η ιστορία με τα ΥΚΩ πρέπει να τελειώσει και μόνο η διασύνδεση των νησιών μπορεί να εξασφαλίσει ότι θα μπορεί να μειωθεί η τελική επιβάρυνση του λογαριασμού ηλε</w:t>
      </w:r>
      <w:r>
        <w:rPr>
          <w:rFonts w:eastAsia="Times New Roman" w:cs="Times New Roman"/>
          <w:szCs w:val="24"/>
        </w:rPr>
        <w:t xml:space="preserve">κτρικού ρεύματος για τα νοικοκυριά. </w:t>
      </w:r>
    </w:p>
    <w:p w14:paraId="30BDBD1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Έβδομος στόχος: Αύξηση της συμμετοχής των ΑΠΕ στις μεταφορές και ηλεκτροκίνηση. Ως τα 2020 τα μέσα μαζικής μεταφοράς πρέπει να καταναλώνουν ΑΠΕ κατά 10% για την κίνησή τους. Σήμερα είμαστε στο 3%. </w:t>
      </w:r>
    </w:p>
    <w:p w14:paraId="30BDBD1C" w14:textId="77777777" w:rsidR="00E34F2F" w:rsidRDefault="00EC0F86">
      <w:pPr>
        <w:spacing w:line="600" w:lineRule="auto"/>
        <w:ind w:firstLine="720"/>
        <w:contextualSpacing/>
        <w:jc w:val="both"/>
        <w:rPr>
          <w:rFonts w:eastAsia="Times New Roman" w:cs="Times New Roman"/>
          <w:color w:val="000000" w:themeColor="text1"/>
          <w:szCs w:val="24"/>
        </w:rPr>
      </w:pPr>
      <w:r w:rsidRPr="00DF45D7">
        <w:rPr>
          <w:rFonts w:eastAsia="Times New Roman" w:cs="Times New Roman"/>
          <w:color w:val="000000" w:themeColor="text1"/>
          <w:szCs w:val="24"/>
        </w:rPr>
        <w:lastRenderedPageBreak/>
        <w:t>Ο εκσυγχρονισμός των μέσων μαζικής μεταφοράς θα δώσει μια νέα, καλύτερη ποιότητα ζωής στους πολίτες, θα μειώσει σημαντικά το ενεργειακό τους αποτύπωμα. Πρέπει –και αυτό θα έπρεπε να αποτελεί εθνικό στόχο, κύριε Υπουργέ- να είμαστε ως χώρα πρωτοπόροι σε αυτ</w:t>
      </w:r>
      <w:r w:rsidRPr="00DF45D7">
        <w:rPr>
          <w:rFonts w:eastAsia="Times New Roman" w:cs="Times New Roman"/>
          <w:color w:val="000000" w:themeColor="text1"/>
          <w:szCs w:val="24"/>
        </w:rPr>
        <w:t xml:space="preserve">ή τη νέα εποχή της ηλεκτροκίνησης, να θέσουμε φιλόδοξους στόχους. </w:t>
      </w:r>
    </w:p>
    <w:p w14:paraId="30BDBD1D" w14:textId="77777777" w:rsidR="00E34F2F" w:rsidRDefault="00EC0F86">
      <w:pPr>
        <w:spacing w:line="600" w:lineRule="auto"/>
        <w:ind w:firstLine="720"/>
        <w:contextualSpacing/>
        <w:jc w:val="both"/>
        <w:rPr>
          <w:rFonts w:eastAsia="Times New Roman" w:cs="Times New Roman"/>
          <w:color w:val="000000" w:themeColor="text1"/>
          <w:szCs w:val="24"/>
        </w:rPr>
      </w:pPr>
      <w:r w:rsidRPr="00DF45D7">
        <w:rPr>
          <w:rFonts w:eastAsia="Times New Roman" w:cs="Times New Roman"/>
          <w:color w:val="000000" w:themeColor="text1"/>
          <w:szCs w:val="24"/>
        </w:rPr>
        <w:t xml:space="preserve">Ανοίγω μια παρένθεση. Η Ινδία έθεσε ως στόχο το 2030 όλα τα οχήματα, τα οποία θα πωλούνται, να είναι ηλεκτροκίνητα. Δεν ξέρω αν αυτοί οι στόχοι είναι εφικτοί, αλλά σίγουρα είναι στόχοι που </w:t>
      </w:r>
      <w:r w:rsidRPr="00DF45D7">
        <w:rPr>
          <w:rFonts w:eastAsia="Times New Roman" w:cs="Times New Roman"/>
          <w:color w:val="000000" w:themeColor="text1"/>
          <w:szCs w:val="24"/>
        </w:rPr>
        <w:t xml:space="preserve">δείχνουν μια κατεύθυνση στην ίδια την αγορά και το πώς θέλουν να κινηθούν οι δημόσιες πολιτικές. </w:t>
      </w:r>
    </w:p>
    <w:p w14:paraId="30BDBD1E" w14:textId="77777777" w:rsidR="00E34F2F" w:rsidRDefault="00EC0F86">
      <w:pPr>
        <w:spacing w:line="600" w:lineRule="auto"/>
        <w:ind w:firstLine="720"/>
        <w:contextualSpacing/>
        <w:jc w:val="both"/>
        <w:rPr>
          <w:rFonts w:eastAsia="Times New Roman" w:cs="Times New Roman"/>
          <w:color w:val="000000" w:themeColor="text1"/>
          <w:szCs w:val="24"/>
        </w:rPr>
      </w:pPr>
      <w:r w:rsidRPr="00DF45D7">
        <w:rPr>
          <w:rFonts w:eastAsia="Times New Roman" w:cs="Times New Roman"/>
          <w:color w:val="000000" w:themeColor="text1"/>
          <w:szCs w:val="24"/>
        </w:rPr>
        <w:t>Και εμείς έχουμε μια συγκροτημένη εθνική στρατηγική για την ηλεκτροκίνηση, η οποία ξεκινά από την παροχή κινήτρων για την ανάπτυξη του δικτύου, γιατί κάπου πρ</w:t>
      </w:r>
      <w:r w:rsidRPr="00DF45D7">
        <w:rPr>
          <w:rFonts w:eastAsia="Times New Roman" w:cs="Times New Roman"/>
          <w:color w:val="000000" w:themeColor="text1"/>
          <w:szCs w:val="24"/>
        </w:rPr>
        <w:t>έπει να φορτίζονται τα ηλεκτρικά αυτοκίνητα, και πηγαίνει μέχρι την αξιοποίηση του καταρτισμένου ανθρώπ</w:t>
      </w:r>
      <w:r w:rsidRPr="00DF45D7">
        <w:rPr>
          <w:rFonts w:eastAsia="Times New Roman" w:cs="Times New Roman"/>
          <w:color w:val="000000" w:themeColor="text1"/>
          <w:szCs w:val="24"/>
        </w:rPr>
        <w:t>ινου</w:t>
      </w:r>
      <w:r w:rsidRPr="00DF45D7">
        <w:rPr>
          <w:rFonts w:eastAsia="Times New Roman" w:cs="Times New Roman"/>
          <w:color w:val="000000" w:themeColor="text1"/>
          <w:szCs w:val="24"/>
        </w:rPr>
        <w:t xml:space="preserve"> δυναμικού της χώρας, όπως αποδεικνύει και η ανέλιξη </w:t>
      </w:r>
      <w:r w:rsidRPr="00DF45D7">
        <w:rPr>
          <w:rFonts w:eastAsia="Times New Roman" w:cs="Times New Roman"/>
          <w:color w:val="000000" w:themeColor="text1"/>
          <w:szCs w:val="24"/>
        </w:rPr>
        <w:lastRenderedPageBreak/>
        <w:t>αποφοίτων του Εθνικού Μετσόβιου Πολυτεχνείου σε κορυφαίες εταιρείες του κόσμου που δραστηριοποιο</w:t>
      </w:r>
      <w:r w:rsidRPr="00DF45D7">
        <w:rPr>
          <w:rFonts w:eastAsia="Times New Roman" w:cs="Times New Roman"/>
          <w:color w:val="000000" w:themeColor="text1"/>
          <w:szCs w:val="24"/>
        </w:rPr>
        <w:t xml:space="preserve">ύνται στην ηλεκτροκίνηση. </w:t>
      </w:r>
    </w:p>
    <w:p w14:paraId="30BDBD1F" w14:textId="77777777" w:rsidR="00E34F2F" w:rsidRDefault="00EC0F86">
      <w:pPr>
        <w:spacing w:line="600" w:lineRule="auto"/>
        <w:ind w:firstLine="720"/>
        <w:contextualSpacing/>
        <w:jc w:val="both"/>
        <w:rPr>
          <w:rFonts w:eastAsia="Times New Roman" w:cs="Times New Roman"/>
          <w:szCs w:val="24"/>
        </w:rPr>
      </w:pPr>
      <w:r w:rsidRPr="002B39BF">
        <w:rPr>
          <w:rFonts w:eastAsia="Times New Roman" w:cs="Times New Roman"/>
          <w:szCs w:val="24"/>
        </w:rPr>
        <w:t>Άλλωστε δεν πρέπει να ξεχνάμε –για τους μηχανικούς που έχουμε εδώ πέρα στην Αίθουσα- ότι οι νέες προδιαγραφές υποδομών των κτ</w:t>
      </w:r>
      <w:r w:rsidRPr="002B39BF">
        <w:rPr>
          <w:rFonts w:eastAsia="Times New Roman" w:cs="Times New Roman"/>
          <w:szCs w:val="24"/>
        </w:rPr>
        <w:t>η</w:t>
      </w:r>
      <w:r w:rsidRPr="002B39BF">
        <w:rPr>
          <w:rFonts w:eastAsia="Times New Roman" w:cs="Times New Roman"/>
          <w:szCs w:val="24"/>
        </w:rPr>
        <w:t>ρίων</w:t>
      </w:r>
      <w:r w:rsidRPr="002B39BF">
        <w:rPr>
          <w:rFonts w:eastAsia="Times New Roman" w:cs="Times New Roman"/>
          <w:szCs w:val="24"/>
        </w:rPr>
        <w:t>,</w:t>
      </w:r>
      <w:r w:rsidRPr="002B39BF">
        <w:rPr>
          <w:rFonts w:eastAsia="Times New Roman" w:cs="Times New Roman"/>
          <w:szCs w:val="24"/>
        </w:rPr>
        <w:t xml:space="preserve"> προβλέπουν πια υποχρεωτικά σημεία φόρτισης των ηλεκτροκίνητων αυτοκινήτων. Η νέα εποχή έχει ήδη ξ</w:t>
      </w:r>
      <w:r w:rsidRPr="002B39BF">
        <w:rPr>
          <w:rFonts w:eastAsia="Times New Roman" w:cs="Times New Roman"/>
          <w:szCs w:val="24"/>
        </w:rPr>
        <w:t xml:space="preserve">εκινήσει, απλά εμείς δεν είμαστε σε θέση να την παρακολουθούμε. </w:t>
      </w:r>
    </w:p>
    <w:p w14:paraId="30BDBD2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όγδοη προτεραιότητα</w:t>
      </w:r>
      <w:r>
        <w:rPr>
          <w:rFonts w:eastAsia="Times New Roman" w:cs="Times New Roman"/>
          <w:szCs w:val="24"/>
        </w:rPr>
        <w:t>.</w:t>
      </w:r>
      <w:r>
        <w:rPr>
          <w:rFonts w:eastAsia="Times New Roman" w:cs="Times New Roman"/>
          <w:szCs w:val="24"/>
        </w:rPr>
        <w:t xml:space="preserve"> Ανάπτυξη τεχνολογιών αποθήκευσης ενέργειας από ΑΠΕ μέσω κονδυλίων έρευνας και τεχνολογίας. Είναι διαθέσιμα 30 δισεκατομμύρια ευρώ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lang w:val="en-US"/>
        </w:rPr>
        <w:t>HORIZON</w:t>
      </w:r>
      <w:r>
        <w:rPr>
          <w:rFonts w:eastAsia="Times New Roman" w:cs="Times New Roman"/>
          <w:szCs w:val="24"/>
        </w:rPr>
        <w:t xml:space="preserve"> </w:t>
      </w:r>
      <w:r>
        <w:rPr>
          <w:rFonts w:eastAsia="Times New Roman" w:cs="Times New Roman"/>
          <w:szCs w:val="24"/>
        </w:rPr>
        <w:t>2020</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t>έ</w:t>
      </w:r>
      <w:r>
        <w:rPr>
          <w:rFonts w:eastAsia="Times New Roman" w:cs="Times New Roman"/>
          <w:szCs w:val="24"/>
        </w:rPr>
        <w:t xml:space="preserve">ρευνα και </w:t>
      </w:r>
      <w:r>
        <w:rPr>
          <w:rFonts w:eastAsia="Times New Roman" w:cs="Times New Roman"/>
          <w:szCs w:val="24"/>
        </w:rPr>
        <w:t>κ</w:t>
      </w:r>
      <w:r>
        <w:rPr>
          <w:rFonts w:eastAsia="Times New Roman" w:cs="Times New Roman"/>
          <w:szCs w:val="24"/>
        </w:rPr>
        <w:t xml:space="preserve">αινοτομία. Είναι ένα διεθνώς ανταγωνιστικό πρόγραμμα, όπου ιδρύματα επιχειρήσεις και ερευνητικά κέντρα από όλη την Ευρώπη απαντούν στις προσκλήσεις της νέας εποχής. </w:t>
      </w:r>
    </w:p>
    <w:p w14:paraId="30BDBD2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Εμείς πρέπει να εστιάσουμε την έρευνά μας σε συγκεκριμένους τομείς</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σχετίζονται με τα συγκριτικά μας πλεονεκτήματα. Η αποθήκευση, λοιπόν, ενέργειας από </w:t>
      </w:r>
      <w:r>
        <w:rPr>
          <w:rFonts w:eastAsia="Times New Roman" w:cs="Times New Roman"/>
          <w:szCs w:val="24"/>
        </w:rPr>
        <w:lastRenderedPageBreak/>
        <w:t xml:space="preserve">ανανεώσιμες πηγές που μπορούν να μετατρέψουν ηλιακή, αιολική ενέργεια σε </w:t>
      </w:r>
      <w:proofErr w:type="spellStart"/>
      <w:r>
        <w:rPr>
          <w:rFonts w:eastAsia="Times New Roman" w:cs="Times New Roman"/>
          <w:szCs w:val="24"/>
        </w:rPr>
        <w:t>αποθηκεύσιμα</w:t>
      </w:r>
      <w:proofErr w:type="spellEnd"/>
      <w:r>
        <w:rPr>
          <w:rFonts w:eastAsia="Times New Roman" w:cs="Times New Roman"/>
          <w:szCs w:val="24"/>
        </w:rPr>
        <w:t xml:space="preserve"> καύσιμα, πρέπει να βρεθεί στην απόλυτη προτεραιότητα ερευνητικών κονδυλίων που διαχ</w:t>
      </w:r>
      <w:r>
        <w:rPr>
          <w:rFonts w:eastAsia="Times New Roman" w:cs="Times New Roman"/>
          <w:szCs w:val="24"/>
        </w:rPr>
        <w:t xml:space="preserve">ειριζόμαστε είτε αυτά είναι εθνικά είτε είναι ευρωπαϊκά είτε είναι ιδιωτικά. </w:t>
      </w:r>
    </w:p>
    <w:p w14:paraId="30BDBD2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συνοψίζω</w:t>
      </w:r>
      <w:r>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Ελλάδα μπορεί και πρέπει να μειώσει το περιβαλλοντικό της αποτύπωμα, να </w:t>
      </w:r>
      <w:proofErr w:type="spellStart"/>
      <w:r>
        <w:rPr>
          <w:rFonts w:eastAsia="Times New Roman" w:cs="Times New Roman"/>
          <w:szCs w:val="24"/>
        </w:rPr>
        <w:t>απεξαρτηθεί</w:t>
      </w:r>
      <w:proofErr w:type="spellEnd"/>
      <w:r>
        <w:rPr>
          <w:rFonts w:eastAsia="Times New Roman" w:cs="Times New Roman"/>
          <w:szCs w:val="24"/>
        </w:rPr>
        <w:t xml:space="preserve"> σταδιακά από </w:t>
      </w:r>
      <w:proofErr w:type="spellStart"/>
      <w:r>
        <w:rPr>
          <w:rFonts w:eastAsia="Times New Roman" w:cs="Times New Roman"/>
          <w:szCs w:val="24"/>
        </w:rPr>
        <w:t>ρυπογόνες</w:t>
      </w:r>
      <w:proofErr w:type="spellEnd"/>
      <w:r>
        <w:rPr>
          <w:rFonts w:eastAsia="Times New Roman" w:cs="Times New Roman"/>
          <w:szCs w:val="24"/>
        </w:rPr>
        <w:t xml:space="preserve"> πηγές ενέργειας, να δώσει έμφαση στις αν</w:t>
      </w:r>
      <w:r>
        <w:rPr>
          <w:rFonts w:eastAsia="Times New Roman" w:cs="Times New Roman"/>
          <w:szCs w:val="24"/>
        </w:rPr>
        <w:t xml:space="preserve">ανεώσιμες πηγές ενέργειας. </w:t>
      </w:r>
      <w:r>
        <w:rPr>
          <w:rFonts w:eastAsia="Times New Roman" w:cs="Times New Roman"/>
          <w:szCs w:val="24"/>
          <w:lang w:val="en-US"/>
        </w:rPr>
        <w:t>K</w:t>
      </w:r>
      <w:r>
        <w:rPr>
          <w:rFonts w:eastAsia="Times New Roman" w:cs="Times New Roman"/>
          <w:szCs w:val="24"/>
        </w:rPr>
        <w:t>ι αυτό αφορά, ιδιαίτερα τις περιοχές της χώρας οι οποίες είναι εξαρτημένες από τον λιγνίτη, πρωτίστως στη δυτική Μακεδονία, δευτερευόντως στη Μεγαλόπολη.</w:t>
      </w:r>
    </w:p>
    <w:p w14:paraId="30BDBD2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Υπάρχουν σήμερα ευρωπαϊκά προγράμματα και ευρωπαϊκά σχέδια</w:t>
      </w:r>
      <w:r>
        <w:rPr>
          <w:rFonts w:eastAsia="Times New Roman" w:cs="Times New Roman"/>
          <w:szCs w:val="24"/>
        </w:rPr>
        <w:t>,</w:t>
      </w:r>
      <w:r>
        <w:rPr>
          <w:rFonts w:eastAsia="Times New Roman" w:cs="Times New Roman"/>
          <w:szCs w:val="24"/>
        </w:rPr>
        <w:t xml:space="preserve"> για το πώς αυτ</w:t>
      </w:r>
      <w:r>
        <w:rPr>
          <w:rFonts w:eastAsia="Times New Roman" w:cs="Times New Roman"/>
          <w:szCs w:val="24"/>
        </w:rPr>
        <w:t xml:space="preserve">ές οι περιοχές μπορούν να κάνουν τη μετάβαση στη </w:t>
      </w:r>
      <w:proofErr w:type="spellStart"/>
      <w:r>
        <w:rPr>
          <w:rFonts w:eastAsia="Times New Roman" w:cs="Times New Roman"/>
          <w:szCs w:val="24"/>
        </w:rPr>
        <w:t>μεταλιγνιτική</w:t>
      </w:r>
      <w:proofErr w:type="spellEnd"/>
      <w:r>
        <w:rPr>
          <w:rFonts w:eastAsia="Times New Roman" w:cs="Times New Roman"/>
          <w:szCs w:val="24"/>
        </w:rPr>
        <w:t xml:space="preserve"> εποχή, αλλά είμαστε απ’ έξω, δυστυχώς, από αυτή τη συζήτηση. Κατανοώ απόλυτα το μεγάλο άγχος των κατοίκων ειδικά της δυτικής Μακεδονίας</w:t>
      </w:r>
      <w:r>
        <w:rPr>
          <w:rFonts w:eastAsia="Times New Roman" w:cs="Times New Roman"/>
          <w:szCs w:val="24"/>
        </w:rPr>
        <w:t>,</w:t>
      </w:r>
      <w:r>
        <w:rPr>
          <w:rFonts w:eastAsia="Times New Roman" w:cs="Times New Roman"/>
          <w:szCs w:val="24"/>
        </w:rPr>
        <w:t xml:space="preserve"> για το τι θα γίνει όταν ο λιγνίτης δεν θα έχει πια τόσο </w:t>
      </w:r>
      <w:r>
        <w:rPr>
          <w:rFonts w:eastAsia="Times New Roman" w:cs="Times New Roman"/>
          <w:szCs w:val="24"/>
        </w:rPr>
        <w:t>σημαντική συμμετοχή στην τοπική οικονομία και μακάρι να μπορούσαμε σε αυτό τουλάχιστον το σημείο</w:t>
      </w:r>
      <w:r>
        <w:rPr>
          <w:rFonts w:eastAsia="Times New Roman" w:cs="Times New Roman"/>
          <w:szCs w:val="24"/>
        </w:rPr>
        <w:t>,</w:t>
      </w:r>
      <w:r>
        <w:rPr>
          <w:rFonts w:eastAsia="Times New Roman" w:cs="Times New Roman"/>
          <w:szCs w:val="24"/>
        </w:rPr>
        <w:t xml:space="preserve"> να βρούμε έναν κοινό τόπο ενός σχεδίου, για το πώς </w:t>
      </w:r>
      <w:r>
        <w:rPr>
          <w:rFonts w:eastAsia="Times New Roman" w:cs="Times New Roman"/>
          <w:szCs w:val="24"/>
        </w:rPr>
        <w:lastRenderedPageBreak/>
        <w:t>θα υπάρξει μια καινούργια οικονομική δραστηριότητα σε αυτές τις περιοχές</w:t>
      </w:r>
      <w:r>
        <w:rPr>
          <w:rFonts w:eastAsia="Times New Roman" w:cs="Times New Roman"/>
          <w:szCs w:val="24"/>
        </w:rPr>
        <w:t>,</w:t>
      </w:r>
      <w:r>
        <w:rPr>
          <w:rFonts w:eastAsia="Times New Roman" w:cs="Times New Roman"/>
          <w:szCs w:val="24"/>
        </w:rPr>
        <w:t xml:space="preserve"> που θα μπορεί να απορροφήσει ανθρ</w:t>
      </w:r>
      <w:r>
        <w:rPr>
          <w:rFonts w:eastAsia="Times New Roman" w:cs="Times New Roman"/>
          <w:szCs w:val="24"/>
        </w:rPr>
        <w:t>ώπινο δυναμικό από τον λιγνίτη και από τα ορυχεία σε νέες καινοτόμες δράσεις.</w:t>
      </w:r>
    </w:p>
    <w:p w14:paraId="30BDBD2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Αλλά</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δεν αρκεί αυτό. Εμείς ως Νέα Δημοκρατία έχουμε επεξεργαστεί ένα ειδικό πρόγραμμα σωτηρίας της ίδιας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Ε</w:t>
      </w:r>
      <w:r>
        <w:rPr>
          <w:rFonts w:eastAsia="Times New Roman" w:cs="Times New Roman"/>
          <w:szCs w:val="24"/>
        </w:rPr>
        <w:t xml:space="preserve">πιχείρησης </w:t>
      </w:r>
      <w:r>
        <w:rPr>
          <w:rFonts w:eastAsia="Times New Roman" w:cs="Times New Roman"/>
          <w:szCs w:val="24"/>
        </w:rPr>
        <w:t>Η</w:t>
      </w:r>
      <w:r>
        <w:rPr>
          <w:rFonts w:eastAsia="Times New Roman" w:cs="Times New Roman"/>
          <w:szCs w:val="24"/>
        </w:rPr>
        <w:t xml:space="preserve">λεκτρισμού, με προσέλκυση στρατηγικού </w:t>
      </w:r>
      <w:r>
        <w:rPr>
          <w:rFonts w:eastAsia="Times New Roman" w:cs="Times New Roman"/>
          <w:szCs w:val="24"/>
        </w:rPr>
        <w:t>επενδυτή πριν να είναι πολύ αργά. Εμείς διαθέτουμε ένα σχέδιο για μια συνεκτική ενεργειακή πολιτική που θα φέρει αύριο, όχι μεθαύριο, όχι σε ένα χρόνο, την Ελλάδα στην πρωτοπορία της Μεσογείου και της Ευρώπης. Αυτά θα έπρεπε κανονικά να συζητάμε σήμερα. Αυ</w:t>
      </w:r>
      <w:r>
        <w:rPr>
          <w:rFonts w:eastAsia="Times New Roman" w:cs="Times New Roman"/>
          <w:szCs w:val="24"/>
        </w:rPr>
        <w:t>τή είναι η ατζέντα που αφορά το μέλλον.</w:t>
      </w:r>
    </w:p>
    <w:p w14:paraId="30BDBD2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νομοσχέδιο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μας αναγκάζει να μιλάμε για το κάκιστο χθες και για το χειρότερο σήμερα αυτής της Κυβέρνησης. Είναι η ίδια Κυβέρνηση</w:t>
      </w:r>
      <w:r>
        <w:rPr>
          <w:rFonts w:eastAsia="Times New Roman" w:cs="Times New Roman"/>
          <w:szCs w:val="24"/>
        </w:rPr>
        <w:t>,</w:t>
      </w:r>
      <w:r>
        <w:rPr>
          <w:rFonts w:eastAsia="Times New Roman" w:cs="Times New Roman"/>
          <w:szCs w:val="24"/>
        </w:rPr>
        <w:t xml:space="preserve"> που πολέμησε τη μεγάλη και ισχυρή ΔΕΗ, τη μετέτρεψε σε ανάπηρη και</w:t>
      </w:r>
      <w:r>
        <w:rPr>
          <w:rFonts w:eastAsia="Times New Roman" w:cs="Times New Roman"/>
          <w:szCs w:val="24"/>
        </w:rPr>
        <w:t xml:space="preserve"> τώρα την εκτελεί, που μοίρασε άδειες υποσχέσεις σαν τον καπνό από τα φουγάρα και προσέφερε ένα έργο </w:t>
      </w:r>
      <w:proofErr w:type="spellStart"/>
      <w:r>
        <w:rPr>
          <w:rFonts w:eastAsia="Times New Roman" w:cs="Times New Roman"/>
          <w:szCs w:val="24"/>
        </w:rPr>
        <w:lastRenderedPageBreak/>
        <w:t>χιλιοπαιγμένο</w:t>
      </w:r>
      <w:proofErr w:type="spellEnd"/>
      <w:r>
        <w:rPr>
          <w:rFonts w:eastAsia="Times New Roman" w:cs="Times New Roman"/>
          <w:szCs w:val="24"/>
        </w:rPr>
        <w:t>, πιο καμένο κι από το κάρβουνο και που δηλητηρίασε με τον λόγο της τους Έλληνες περισσότερο από οποιοδήποτε παλιό ρυπογόνο εργοστάσιο.</w:t>
      </w:r>
    </w:p>
    <w:p w14:paraId="30BDBD2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Θα το </w:t>
      </w:r>
      <w:r>
        <w:rPr>
          <w:rFonts w:eastAsia="Times New Roman" w:cs="Times New Roman"/>
          <w:szCs w:val="24"/>
        </w:rPr>
        <w:t>ξαναπώ</w:t>
      </w:r>
      <w:r>
        <w:rPr>
          <w:rFonts w:eastAsia="Times New Roman" w:cs="Times New Roman"/>
          <w:szCs w:val="24"/>
        </w:rPr>
        <w:t>.</w:t>
      </w:r>
      <w:r>
        <w:rPr>
          <w:rFonts w:eastAsia="Times New Roman" w:cs="Times New Roman"/>
          <w:szCs w:val="24"/>
        </w:rPr>
        <w:t xml:space="preserve">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βλάπτει σοβαρά και τα ενεργειακά συμφέροντα της χώρας. Η Νέα Δημοκρατία λέει «όχι» σε εκείνους που κατηγορούσαν την προηγούμενη </w:t>
      </w:r>
      <w:r>
        <w:rPr>
          <w:rFonts w:eastAsia="Times New Roman" w:cs="Times New Roman"/>
          <w:szCs w:val="24"/>
        </w:rPr>
        <w:t>κ</w:t>
      </w:r>
      <w:r>
        <w:rPr>
          <w:rFonts w:eastAsia="Times New Roman" w:cs="Times New Roman"/>
          <w:szCs w:val="24"/>
        </w:rPr>
        <w:t>υβέρνηση για ξεπούλημα της ΔΕΗ και τώρα τη φέρνουν ένα βήμα πριν την καταστροφή. Η χώρα α</w:t>
      </w:r>
      <w:r>
        <w:rPr>
          <w:rFonts w:eastAsia="Times New Roman" w:cs="Times New Roman"/>
          <w:szCs w:val="24"/>
        </w:rPr>
        <w:t>ξίζει ένα καλύτερο αύριο και στην ενέργεια.</w:t>
      </w:r>
    </w:p>
    <w:p w14:paraId="30BDBD2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0BDBD28"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D2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κύριος Υπουργός έχει τον λόγο.</w:t>
      </w:r>
    </w:p>
    <w:p w14:paraId="30BDBD2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Ευχαριστώ, </w:t>
      </w:r>
      <w:r>
        <w:rPr>
          <w:rFonts w:eastAsia="Times New Roman" w:cs="Times New Roman"/>
          <w:szCs w:val="24"/>
        </w:rPr>
        <w:t xml:space="preserve">κύριε Πρόεδρε. </w:t>
      </w:r>
    </w:p>
    <w:p w14:paraId="30BDBD2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Προφανώς δεν θα κάνω μια σε βάθος συζήτηση αυτών που ακούσαμε, τρία στοιχεία θα πω. Θα ήθελα να θέσω τρία δεδομένα</w:t>
      </w:r>
      <w:r>
        <w:rPr>
          <w:rFonts w:eastAsia="Times New Roman" w:cs="Times New Roman"/>
          <w:szCs w:val="24"/>
        </w:rPr>
        <w:t>,</w:t>
      </w:r>
      <w:r>
        <w:rPr>
          <w:rFonts w:eastAsia="Times New Roman" w:cs="Times New Roman"/>
          <w:szCs w:val="24"/>
        </w:rPr>
        <w:t xml:space="preserve"> τα οποία πρέπει να έχουμε από κοινού </w:t>
      </w:r>
      <w:proofErr w:type="spellStart"/>
      <w:r>
        <w:rPr>
          <w:rFonts w:eastAsia="Times New Roman" w:cs="Times New Roman"/>
          <w:szCs w:val="24"/>
        </w:rPr>
        <w:t>υπ</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w:t>
      </w:r>
    </w:p>
    <w:p w14:paraId="30BDBD2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ότι υπάρχει μια συνέχεια στα μεγάλα ενεργειακά έργα. Αυτό είναι α</w:t>
      </w:r>
      <w:r>
        <w:rPr>
          <w:rFonts w:eastAsia="Times New Roman" w:cs="Times New Roman"/>
          <w:szCs w:val="24"/>
        </w:rPr>
        <w:t xml:space="preserve">ναμφίβολο. Φτιάχτηκε και ολοκληρώνεται επί ημερών αυτής της Κυβέρνησης –άρα οι κορδέλες είναι υπαρκτές- ο </w:t>
      </w:r>
      <w:r>
        <w:rPr>
          <w:rFonts w:eastAsia="Times New Roman" w:cs="Times New Roman"/>
          <w:szCs w:val="24"/>
          <w:lang w:val="en-US"/>
        </w:rPr>
        <w:t>IGB</w:t>
      </w:r>
      <w:r>
        <w:rPr>
          <w:rFonts w:eastAsia="Times New Roman" w:cs="Times New Roman"/>
          <w:szCs w:val="24"/>
        </w:rPr>
        <w:t>. Ο κάθετος άξονας -ένα σημαντικό έργο- Ελλάδας-Βουλγαρίας. Βρισκόμαστε στο τελικό στάδιο και το δεύτερο εξάμηνο του ’18 θα ξεκινήσει. Το ίδιο ισχύ</w:t>
      </w:r>
      <w:r>
        <w:rPr>
          <w:rFonts w:eastAsia="Times New Roman" w:cs="Times New Roman"/>
          <w:szCs w:val="24"/>
        </w:rPr>
        <w:t xml:space="preserve">ει για μια σειρά από μεγάλα έργα τα οποία ολοκληρώθηκαν, όπως ήταν οι δρόμοι, τα μετρό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Άρα η κεντρική ιδέα είναι ότι ένα σημαντικό έργο στρατηγικού χαρακτήρα</w:t>
      </w:r>
      <w:r>
        <w:rPr>
          <w:rFonts w:eastAsia="Times New Roman" w:cs="Times New Roman"/>
          <w:szCs w:val="24"/>
        </w:rPr>
        <w:t>,</w:t>
      </w:r>
      <w:r>
        <w:rPr>
          <w:rFonts w:eastAsia="Times New Roman" w:cs="Times New Roman"/>
          <w:szCs w:val="24"/>
        </w:rPr>
        <w:t xml:space="preserve"> η παρούσα Κυβέρνηση και το προχώρησε και το υλοποίησε.</w:t>
      </w:r>
    </w:p>
    <w:p w14:paraId="30BDBD2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ενότητα, όμως, είναι τα </w:t>
      </w:r>
      <w:r>
        <w:rPr>
          <w:rFonts w:eastAsia="Times New Roman" w:cs="Times New Roman"/>
          <w:szCs w:val="24"/>
        </w:rPr>
        <w:t xml:space="preserve">πράγματα που άλλαξε η παρούσα Κυβέρνηση σε σχέση με την προηγούμενη, δηλαδή οι δεσμεύσεις και εδώ μπαίνουμε στο κομμάτι των ιδιωτικοποιήσεων. Το επαναλαμβάνω: Και τις τρεις ιδιωτικοποιήσεις στον ενεργειακό τομέα που είχε σχεδιάσει η προηγούμενη </w:t>
      </w:r>
      <w:r>
        <w:rPr>
          <w:rFonts w:eastAsia="Times New Roman" w:cs="Times New Roman"/>
          <w:szCs w:val="24"/>
        </w:rPr>
        <w:t>κ</w:t>
      </w:r>
      <w:r>
        <w:rPr>
          <w:rFonts w:eastAsia="Times New Roman" w:cs="Times New Roman"/>
          <w:szCs w:val="24"/>
        </w:rPr>
        <w:t>υβέρνηση τ</w:t>
      </w:r>
      <w:r>
        <w:rPr>
          <w:rFonts w:eastAsia="Times New Roman" w:cs="Times New Roman"/>
          <w:szCs w:val="24"/>
        </w:rPr>
        <w:t xml:space="preserve">ις αλλάξαμε </w:t>
      </w:r>
      <w:r>
        <w:rPr>
          <w:rFonts w:eastAsia="Times New Roman" w:cs="Times New Roman"/>
          <w:szCs w:val="24"/>
        </w:rPr>
        <w:t>κ</w:t>
      </w:r>
      <w:r>
        <w:rPr>
          <w:rFonts w:eastAsia="Times New Roman" w:cs="Times New Roman"/>
          <w:szCs w:val="24"/>
        </w:rPr>
        <w:t xml:space="preserve">αι τον ΔΕΣΦΑ. Ο ΔΕΣΦΑ εκ των πραγμάτων είχε και προβλήματα με την Ευρωπαϊκή Ένωση. Πετύχαμε έναν πολύ καλύτερο διαγωνισμό -εκ του αποτελέσματος κρινόμαστε, λοιπόν- με πολύ υψηλότερο τίμημα. </w:t>
      </w:r>
    </w:p>
    <w:p w14:paraId="30BDBD2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τον ΑΔΜΗΕ ακυρώσαμε. Διατηρήσαμε το 51% στο </w:t>
      </w:r>
      <w:r>
        <w:rPr>
          <w:rFonts w:eastAsia="Times New Roman" w:cs="Times New Roman"/>
          <w:szCs w:val="24"/>
        </w:rPr>
        <w:t>δ</w:t>
      </w:r>
      <w:r>
        <w:rPr>
          <w:rFonts w:eastAsia="Times New Roman" w:cs="Times New Roman"/>
          <w:szCs w:val="24"/>
        </w:rPr>
        <w:t>ημό</w:t>
      </w:r>
      <w:r>
        <w:rPr>
          <w:rFonts w:eastAsia="Times New Roman" w:cs="Times New Roman"/>
          <w:szCs w:val="24"/>
        </w:rPr>
        <w:t xml:space="preserve">σιο. Μπορούμε να συζητάμε επί μακρόν, εάν η μια τσέπη επιβάρυνε την άλλη δηλαδή το 51% ο δημόσιος μέτοχος της ΔΕΗ και το 51% το </w:t>
      </w:r>
      <w:r>
        <w:rPr>
          <w:rFonts w:eastAsia="Times New Roman" w:cs="Times New Roman"/>
          <w:szCs w:val="24"/>
        </w:rPr>
        <w:t>δ</w:t>
      </w:r>
      <w:r>
        <w:rPr>
          <w:rFonts w:eastAsia="Times New Roman" w:cs="Times New Roman"/>
          <w:szCs w:val="24"/>
        </w:rPr>
        <w:t>ημόσιο ως μέτοχος του ΑΔΜΗΕ. Μπορούμε να το συζητάμε όσο καιρό θέλετε, αλλά τα δεδομένα είναι αυτά. Ανατρέψαμε, λοιπόν, μια δεύ</w:t>
      </w:r>
      <w:r>
        <w:rPr>
          <w:rFonts w:eastAsia="Times New Roman" w:cs="Times New Roman"/>
          <w:szCs w:val="24"/>
        </w:rPr>
        <w:t xml:space="preserve">τερη ιδιωτικοποίηση και την κάνουμε βέβαια με διαφορετικούς όρους, βάζοντας στρατηγικό επενδυτή. </w:t>
      </w:r>
    </w:p>
    <w:p w14:paraId="30BDBD2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τη ΔΕΗ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που υπερασπίζονται η Νέα Δημοκρατία και το ΠΑΣΟΚ, την αλλάξαμε. Δεν πουλήσαμε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μονάδα. </w:t>
      </w:r>
      <w:proofErr w:type="spellStart"/>
      <w:r>
        <w:rPr>
          <w:rFonts w:eastAsia="Times New Roman" w:cs="Times New Roman"/>
          <w:szCs w:val="24"/>
        </w:rPr>
        <w:t>Εισάγαμε</w:t>
      </w:r>
      <w:proofErr w:type="spellEnd"/>
      <w:r>
        <w:rPr>
          <w:rFonts w:eastAsia="Times New Roman" w:cs="Times New Roman"/>
          <w:szCs w:val="24"/>
        </w:rPr>
        <w:t xml:space="preserve"> το σύστημα των ΝΟΜΕ</w:t>
      </w:r>
      <w:r>
        <w:rPr>
          <w:rFonts w:eastAsia="Times New Roman" w:cs="Times New Roman"/>
          <w:szCs w:val="24"/>
        </w:rPr>
        <w:t>,</w:t>
      </w:r>
      <w:r>
        <w:rPr>
          <w:rFonts w:eastAsia="Times New Roman" w:cs="Times New Roman"/>
          <w:szCs w:val="24"/>
        </w:rPr>
        <w:t xml:space="preserve"> και σήμερα μετά την απόφαση του Ευρωπαϊκού Δικαστηρίου πωλείται το 9% -το υπογραμμίζω- του παραγωγικού δυναμικού και η χώρα γίνεται συμβατή με την απόφαση του Δικαστηρίου των Ευρωπαϊκών Κοινοτήτων. Άρα κρινόμαστε και για τα πράγματα που συνεχίσαμε και ολο</w:t>
      </w:r>
      <w:r>
        <w:rPr>
          <w:rFonts w:eastAsia="Times New Roman" w:cs="Times New Roman"/>
          <w:szCs w:val="24"/>
        </w:rPr>
        <w:t xml:space="preserve">κληρώνουμε και δεν κόβουμε μόνο τις κορδέλες, όπως υπονοήσατε, και για τα πράγματα που ριζικά αλλάξαμε. </w:t>
      </w:r>
    </w:p>
    <w:p w14:paraId="30BDBD3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Ακριβώς με τα ίδια πραγματολογικά δεδομένα, θέλω να θέσω και μερικά θέματα που τέθηκαν.</w:t>
      </w:r>
    </w:p>
    <w:p w14:paraId="30BDBD3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«Έξυπνοι» μετρητές. Ο διαγωνισμός της προηγούμενης κυβέρνησης ε</w:t>
      </w:r>
      <w:r>
        <w:rPr>
          <w:rFonts w:eastAsia="Times New Roman" w:cs="Times New Roman"/>
          <w:szCs w:val="24"/>
        </w:rPr>
        <w:t xml:space="preserve">ίναι ακόμη στα δικαστήρια. Όπως όλοι οι διαγωνισμοί, βέβαια, δεν ήταν ο μόνος. Αυτό είναι το πιλοτικό πρόγραμμα. </w:t>
      </w:r>
    </w:p>
    <w:p w14:paraId="30BDBD3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Πρόγραμμα «Εξοικονομώ κατ’ </w:t>
      </w:r>
      <w:proofErr w:type="spellStart"/>
      <w:r>
        <w:rPr>
          <w:rFonts w:eastAsia="Times New Roman" w:cs="Times New Roman"/>
          <w:szCs w:val="24"/>
        </w:rPr>
        <w:t>Ο</w:t>
      </w:r>
      <w:r>
        <w:rPr>
          <w:rFonts w:eastAsia="Times New Roman" w:cs="Times New Roman"/>
          <w:szCs w:val="24"/>
        </w:rPr>
        <w:t>ίκον</w:t>
      </w:r>
      <w:proofErr w:type="spellEnd"/>
      <w:r>
        <w:rPr>
          <w:rFonts w:eastAsia="Times New Roman" w:cs="Times New Roman"/>
          <w:szCs w:val="24"/>
        </w:rPr>
        <w:t>». Η προηγούμενη κυβέρνηση ενέκρινε πενήντα χιλιάδες νοικοκυριά μετά από δεκαοκτώ μήνες διαδικασίας. Είχε χρήμ</w:t>
      </w:r>
      <w:r>
        <w:rPr>
          <w:rFonts w:eastAsia="Times New Roman" w:cs="Times New Roman"/>
          <w:szCs w:val="24"/>
        </w:rPr>
        <w:t>ατα για δεκαπέντε χιλιάδες. Από τα υπόλοιπα τριάντα πέντε χιλιάδες νοικοκυριά που είχαν τα χαρτιά εγκεκριμένα, η παρούσα Κυβέρνηση από άλλους πόρους –γιατί δεν μπορούσαμε να βρούμε από το παλιό ΕΣΠΑ- άντλησε χρήματα και κάλυψε είκοσι πέντε χιλιάδες ακόμη ν</w:t>
      </w:r>
      <w:r>
        <w:rPr>
          <w:rFonts w:eastAsia="Times New Roman" w:cs="Times New Roman"/>
          <w:szCs w:val="24"/>
        </w:rPr>
        <w:t>οικοκυριά.</w:t>
      </w:r>
    </w:p>
    <w:p w14:paraId="30BDBD3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 παρόν πρόγραμμα μέσα σε τρεις εβδομάδες ενέκρινε πενήντα πέντε χιλιάδες νοικοκυριά. Αυξήσαμε τους πόρους σε 1 δισεκατομμύριο και όποια τηλεόραση και αν </w:t>
      </w:r>
      <w:r>
        <w:rPr>
          <w:rFonts w:eastAsia="Times New Roman" w:cs="Times New Roman"/>
          <w:szCs w:val="24"/>
        </w:rPr>
        <w:lastRenderedPageBreak/>
        <w:t>ανοίξετε, βλέπετε διαφημίσεις. Εκ του αποτελέσματος, λοιπόν, μάλλον δεν κρίνεται αποτυχημέ</w:t>
      </w:r>
      <w:r>
        <w:rPr>
          <w:rFonts w:eastAsia="Times New Roman" w:cs="Times New Roman"/>
          <w:szCs w:val="24"/>
        </w:rPr>
        <w:t xml:space="preserve">νο. Μέσα σε δύο μήνες πενήντα πέντε χιλιάδες νοικοκυριά εντάχθηκαν, έχουμε 1 δισεκατομμύριο και τους επόμενους έξι μήνες ολοκληρώνεται μία από τις πιο σημαντικές δράσεις. Επιπρόσθετα για την εξοικονόμηση έχουμε 2 δισεκατομμύρια για τα δημόσια κτήρια. </w:t>
      </w:r>
    </w:p>
    <w:p w14:paraId="30BDBD3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Υδρο</w:t>
      </w:r>
      <w:r>
        <w:rPr>
          <w:rFonts w:eastAsia="Times New Roman" w:cs="Times New Roman"/>
          <w:szCs w:val="24"/>
        </w:rPr>
        <w:t xml:space="preserve">γονάνθρακες. Να βάλουμε τα δεδομένα. Τρεις ήταν οι βασικές επικυρώσεις που έγιναν. Σήμερα πλέον έχουμε επικυρώσεις σε χρόνο ρεκόρ. Έχουμε δύο μεγάλους διαγωνισμούς, τους μεγαλύτερους διαγωνισμούς που έχουν γίνει μέσα σε ένα χρόνο. Υπεγράφησαν οι συμφωνίες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p>
    <w:p w14:paraId="30BDBD3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τον ενεργειακό σχεδιασμό. Να υπενθυμίσω για μία ακόμη φορά ότι η </w:t>
      </w:r>
      <w:r>
        <w:rPr>
          <w:rFonts w:eastAsia="Times New Roman" w:cs="Times New Roman"/>
          <w:szCs w:val="24"/>
        </w:rPr>
        <w:t>ε</w:t>
      </w:r>
      <w:r>
        <w:rPr>
          <w:rFonts w:eastAsia="Times New Roman" w:cs="Times New Roman"/>
          <w:szCs w:val="24"/>
        </w:rPr>
        <w:t>λληνική Κυβέρνηση μέσα στην Ευρωπαϊκή Ένωση</w:t>
      </w:r>
      <w:r>
        <w:rPr>
          <w:rFonts w:eastAsia="Times New Roman" w:cs="Times New Roman"/>
          <w:szCs w:val="24"/>
        </w:rPr>
        <w:t>,</w:t>
      </w:r>
      <w:r>
        <w:rPr>
          <w:rFonts w:eastAsia="Times New Roman" w:cs="Times New Roman"/>
          <w:szCs w:val="24"/>
        </w:rPr>
        <w:t xml:space="preserve"> είναι από τις χώρες που υπερασπίζονται την ιδέα, πρώτον, «φιλόδοξοι στόχοι, δεσμευτικοί στόχοι για τα κράτη-μέλη», δηλαδή 30% ε</w:t>
      </w:r>
      <w:r>
        <w:rPr>
          <w:rFonts w:eastAsia="Times New Roman" w:cs="Times New Roman"/>
          <w:szCs w:val="24"/>
        </w:rPr>
        <w:t xml:space="preserve">ξοικονόμηση ενέργειας και 30% ΑΠΕ στο σύνολο της κατανάλωσης. Άρα δεσμεύεται και είναι από τις χώρες που έχουν αναλάβει τις μεγάλες πρωτοβουλίες για </w:t>
      </w:r>
      <w:r>
        <w:rPr>
          <w:rFonts w:eastAsia="Times New Roman" w:cs="Times New Roman"/>
          <w:szCs w:val="24"/>
        </w:rPr>
        <w:lastRenderedPageBreak/>
        <w:t>τα νησιά. Συνεπώς συμμετέχει από κοινού -με πρωτοβουλία της Ελλάδας- μαζί με την Κομισιόν στο νέο μεγάλο σχ</w:t>
      </w:r>
      <w:r>
        <w:rPr>
          <w:rFonts w:eastAsia="Times New Roman" w:cs="Times New Roman"/>
          <w:szCs w:val="24"/>
        </w:rPr>
        <w:t>εδιασμό των νησιών για ενεργειακή αυτονομία των νησιών, που είναι μέρος του ενεργειακού σχεδιασμού και ταυτόχρονα, όπως ξέρετε, έχει ξεκινήσει η διαδικασία ενεργειακού σχεδιασμού</w:t>
      </w:r>
      <w:r>
        <w:rPr>
          <w:rFonts w:eastAsia="Times New Roman" w:cs="Times New Roman"/>
          <w:szCs w:val="24"/>
        </w:rPr>
        <w:t>,</w:t>
      </w:r>
      <w:r>
        <w:rPr>
          <w:rFonts w:eastAsia="Times New Roman" w:cs="Times New Roman"/>
          <w:szCs w:val="24"/>
        </w:rPr>
        <w:t xml:space="preserve"> που θα αποσαφηνίσει τα εργαλεία με τα οποία θα πάμε σ’ αυτούς τους υψηλούς σ</w:t>
      </w:r>
      <w:r>
        <w:rPr>
          <w:rFonts w:eastAsia="Times New Roman" w:cs="Times New Roman"/>
          <w:szCs w:val="24"/>
        </w:rPr>
        <w:t>τόχους, που θα έρθει τρεις φορές στη Βουλή για διαβούλευση, πριν κατατεθεί στην Κομισιόν τον επόμενο Σεπτέμβρη.</w:t>
      </w:r>
    </w:p>
    <w:p w14:paraId="30BDBD3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Αυτά είναι τα δεδομένα. Επαναλαμβάνω, πράγματα έγιναν, ολοκληρώθηκαν, πράγματα ανατράπηκαν για θεμιτούς λόγους. Εκ του αποτελέσματος κρίνονται ό</w:t>
      </w:r>
      <w:r>
        <w:rPr>
          <w:rFonts w:eastAsia="Times New Roman" w:cs="Times New Roman"/>
          <w:szCs w:val="24"/>
        </w:rPr>
        <w:t>λα τα πράγματα. Και στην πρώτη περίπτωση και στη δεύτερη δύσκολα κάποιος θα πει για αδράνεια ή αναποτελεσματικότητα αυτής της Κυβέρνησης στα ενεργειακά θέματα.</w:t>
      </w:r>
    </w:p>
    <w:p w14:paraId="30BDBD3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0BDBD38"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0BDBD3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 κ. </w:t>
      </w:r>
      <w:r>
        <w:rPr>
          <w:rFonts w:eastAsia="Times New Roman" w:cs="Times New Roman"/>
          <w:szCs w:val="24"/>
        </w:rPr>
        <w:t>Χατζηδάκης έχει τον λόγο.</w:t>
      </w:r>
    </w:p>
    <w:p w14:paraId="30BDBD3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ΑΝΤΩΝΙΑΔΗΣ: </w:t>
      </w:r>
      <w:r>
        <w:rPr>
          <w:rFonts w:eastAsia="Times New Roman" w:cs="Times New Roman"/>
          <w:szCs w:val="24"/>
        </w:rPr>
        <w:t>Κύριε Υπουργέ, σας έκανε μία πρόταση ο κ. Μητσοτάκης</w:t>
      </w:r>
      <w:r>
        <w:rPr>
          <w:rFonts w:eastAsia="Times New Roman" w:cs="Times New Roman"/>
          <w:szCs w:val="24"/>
        </w:rPr>
        <w:t>,</w:t>
      </w:r>
      <w:r>
        <w:rPr>
          <w:rFonts w:eastAsia="Times New Roman" w:cs="Times New Roman"/>
          <w:szCs w:val="24"/>
        </w:rPr>
        <w:t xml:space="preserve"> για κοινό σχέδιο δράσης για τις περιοχές που πλήττονται. Κοινό σχέδιο δράσης Κυβέρνησης - Αντιπολίτευσης. Αυτό είναι το πιο σημαντικό από όλα. Δεν είπατε </w:t>
      </w:r>
      <w:r>
        <w:rPr>
          <w:rFonts w:eastAsia="Times New Roman" w:cs="Times New Roman"/>
          <w:szCs w:val="24"/>
        </w:rPr>
        <w:t>τίποτα γι’ αυτό. Και αυτό ήταν το πιο σημαντικό από όλα!</w:t>
      </w:r>
    </w:p>
    <w:p w14:paraId="30BDBD3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Στον Υπουργό απευθύνεστε; </w:t>
      </w:r>
    </w:p>
    <w:p w14:paraId="30BDBD3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Στον Υπουργό, ναι. </w:t>
      </w:r>
    </w:p>
    <w:p w14:paraId="30BDBD3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30BDBD3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μπορώ να έχω τον </w:t>
      </w:r>
      <w:r>
        <w:rPr>
          <w:rFonts w:eastAsia="Times New Roman" w:cs="Times New Roman"/>
          <w:szCs w:val="24"/>
        </w:rPr>
        <w:t xml:space="preserve">λόγο, ως Κοινοβουλευτικός Εκπρόσωπος, για να κάνω μία ανακοίνωση; </w:t>
      </w:r>
    </w:p>
    <w:p w14:paraId="30BDBD3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Θα έχετε τον λόγο μετά από πέντε λεπτά ύστερα από τον κ. Χατζηδάκη γιατί ανέβηκε στο Βήμα. </w:t>
      </w:r>
    </w:p>
    <w:p w14:paraId="30BDBD4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Κυρίες και κύριοι συνάδελφοι, δεν θα</w:t>
      </w:r>
      <w:r>
        <w:rPr>
          <w:rFonts w:eastAsia="Times New Roman" w:cs="Times New Roman"/>
          <w:szCs w:val="24"/>
        </w:rPr>
        <w:t xml:space="preserve"> αναφερθώ στον προεκλογικό ΣΥΡΙΖΑ, διότι δεν έχει κανένα νόημα. Στην οικονομία, τουλάχιστον, δεν κράτησε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υπόσχεσή του. Οπότε είναι και σπατάλη χρόνου. Θα αναφερθώ στον μετεκλογικό ΣΥΡΙΖΑ. </w:t>
      </w:r>
    </w:p>
    <w:p w14:paraId="30BDBD4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πριν φτάσω στη ΔΕΗ, από αυτά που ανέφερε μόλις </w:t>
      </w:r>
      <w:r>
        <w:rPr>
          <w:rFonts w:eastAsia="Times New Roman" w:cs="Times New Roman"/>
          <w:szCs w:val="24"/>
        </w:rPr>
        <w:t xml:space="preserve">προ ολίγου ο κύριος Υπουργός. </w:t>
      </w:r>
    </w:p>
    <w:p w14:paraId="30BDBD4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Αναφέρθηκε στο δήθεν επιτυχημένο μοντέλο του ΑΔΜΗΕ, που υιοθέτησε ο προκάτοχός του. Ποιο είναι το επιτυχημένο μοντέλο; Ότι αφού έγιναν διάφορες ανταλλαγές μετοχών και η ΔΕΗ έχασε ένα σημαντικό τίμημα, το οποίο χρειαζόταν, βρέ</w:t>
      </w:r>
      <w:r>
        <w:rPr>
          <w:rFonts w:eastAsia="Times New Roman" w:cs="Times New Roman"/>
          <w:szCs w:val="24"/>
        </w:rPr>
        <w:t xml:space="preserve">θηκε ένας επενδυτής ο οποίος πήρε το 24%. Άρα απλώς κάθεται και εισπράττει το ασφαλές </w:t>
      </w:r>
      <w:proofErr w:type="spellStart"/>
      <w:r>
        <w:rPr>
          <w:rFonts w:eastAsia="Times New Roman" w:cs="Times New Roman"/>
          <w:szCs w:val="24"/>
        </w:rPr>
        <w:t>διόδιο</w:t>
      </w:r>
      <w:proofErr w:type="spellEnd"/>
      <w:r>
        <w:rPr>
          <w:rFonts w:eastAsia="Times New Roman" w:cs="Times New Roman"/>
          <w:szCs w:val="24"/>
        </w:rPr>
        <w:t xml:space="preserve"> του ρεύματος. Περί αυτού πρόκειται. Βάλατε μέσα έναν συνέταιρο που εισπράττει λεφτά, </w:t>
      </w:r>
      <w:r>
        <w:rPr>
          <w:rFonts w:eastAsia="Times New Roman" w:cs="Times New Roman"/>
        </w:rPr>
        <w:t>αλλά</w:t>
      </w:r>
      <w:r>
        <w:rPr>
          <w:rFonts w:eastAsia="Times New Roman" w:cs="Times New Roman"/>
          <w:szCs w:val="24"/>
        </w:rPr>
        <w:t xml:space="preserve"> δεν έχει κανένα ρίσκο ο ίδιος και φυσικά δεν έχει τη διάθεση να επενδύσει</w:t>
      </w:r>
      <w:r>
        <w:rPr>
          <w:rFonts w:eastAsia="Times New Roman" w:cs="Times New Roman"/>
          <w:szCs w:val="24"/>
        </w:rPr>
        <w:t xml:space="preserve"> και να προεκτείνει το δίκτυο της ΔΕΗ προς τα νησιά. Αυτή ήταν η πρώτη «μεγάλη επιτυχία». </w:t>
      </w:r>
    </w:p>
    <w:p w14:paraId="30BDBD4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«μεγάλη επιτυχία» έχει να κάνει με το «Εξοικονομώ Κατ’ </w:t>
      </w:r>
      <w:proofErr w:type="spellStart"/>
      <w:r>
        <w:rPr>
          <w:rFonts w:eastAsia="Times New Roman" w:cs="Times New Roman"/>
          <w:szCs w:val="24"/>
        </w:rPr>
        <w:t>Οίκον</w:t>
      </w:r>
      <w:proofErr w:type="spellEnd"/>
      <w:r>
        <w:rPr>
          <w:rFonts w:eastAsia="Times New Roman" w:cs="Times New Roman"/>
          <w:szCs w:val="24"/>
        </w:rPr>
        <w:t>», το οποίο είχε εξαγγελθεί δεκατρείς φορές σε ένα κωμικοτραγικό σερί ανακοινώσεων από την πλευ</w:t>
      </w:r>
      <w:r>
        <w:rPr>
          <w:rFonts w:eastAsia="Times New Roman" w:cs="Times New Roman"/>
          <w:szCs w:val="24"/>
        </w:rPr>
        <w:t xml:space="preserve">ρά της Κυβέρνησης </w:t>
      </w:r>
      <w:r>
        <w:rPr>
          <w:rFonts w:eastAsia="Times New Roman" w:cs="Times New Roman"/>
          <w:szCs w:val="24"/>
        </w:rPr>
        <w:t>κ</w:t>
      </w:r>
      <w:r>
        <w:rPr>
          <w:rFonts w:eastAsia="Times New Roman" w:cs="Times New Roman"/>
          <w:szCs w:val="24"/>
        </w:rPr>
        <w:t>αι ήρθε σήμερα, τελικά, ο Υπουργός</w:t>
      </w:r>
      <w:r>
        <w:rPr>
          <w:rFonts w:eastAsia="Times New Roman" w:cs="Times New Roman"/>
          <w:szCs w:val="24"/>
        </w:rPr>
        <w:t>,</w:t>
      </w:r>
      <w:r>
        <w:rPr>
          <w:rFonts w:eastAsia="Times New Roman" w:cs="Times New Roman"/>
          <w:szCs w:val="24"/>
        </w:rPr>
        <w:t xml:space="preserve"> να μας πει ότι έγιναν πενήντα χιλιάδες αιτήσεις. Δεν έχουμε πενήντα χιλιάδες ανθρώπους που έχουν πάρει λεφτά.</w:t>
      </w:r>
    </w:p>
    <w:p w14:paraId="30BDBD4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Όχι είναι εγκεκριμένες. </w:t>
      </w:r>
    </w:p>
    <w:p w14:paraId="30BDBD4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άλιστα, κύριε Υπουργέ, ήταν τέτοιο το σκηνικό και σε αυτό, που η πλατφόρμα σας αποδείχτηκε «θεοσεβούμενη». Διότι παρ</w:t>
      </w:r>
      <w:r>
        <w:rPr>
          <w:rFonts w:eastAsia="Times New Roman" w:cs="Times New Roman"/>
          <w:szCs w:val="24"/>
        </w:rPr>
        <w:t xml:space="preserve">’ </w:t>
      </w:r>
      <w:r>
        <w:rPr>
          <w:rFonts w:eastAsia="Times New Roman" w:cs="Times New Roman"/>
          <w:szCs w:val="24"/>
        </w:rPr>
        <w:t>ότι υποτίθεται δεν μεσολαβεί ανθρώπινο χέρι, μεταξύ Μεγάλης Πέμπτης και Δευτέρας του Πάσχα δεν λειτουργούσε. Είν</w:t>
      </w:r>
      <w:r>
        <w:rPr>
          <w:rFonts w:eastAsia="Times New Roman" w:cs="Times New Roman"/>
          <w:szCs w:val="24"/>
        </w:rPr>
        <w:t>αι η στροφή του ΣΥΡΙΖΑ προς τη σοσιαλδημοκρατία και αυτό.</w:t>
      </w:r>
    </w:p>
    <w:p w14:paraId="30BDBD4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τα ξεπερνώ τα θέματα του «Εξοικονομώ Κατ’ </w:t>
      </w:r>
      <w:proofErr w:type="spellStart"/>
      <w:r>
        <w:rPr>
          <w:rFonts w:eastAsia="Times New Roman" w:cs="Times New Roman"/>
          <w:szCs w:val="24"/>
        </w:rPr>
        <w:t>Οίκον</w:t>
      </w:r>
      <w:proofErr w:type="spellEnd"/>
      <w:r>
        <w:rPr>
          <w:rFonts w:eastAsia="Times New Roman" w:cs="Times New Roman"/>
          <w:szCs w:val="24"/>
        </w:rPr>
        <w:t>», διότι τα βιώνουν κάθε μέρα οι καταναλωτές και τα ξέρουν. Έρχομαι στο πιο τεχνικό θέμα, αλλά και πολύ πιο σημαντικό, το θέμα της Δ</w:t>
      </w:r>
      <w:r>
        <w:rPr>
          <w:rFonts w:eastAsia="Times New Roman" w:cs="Times New Roman"/>
          <w:szCs w:val="24"/>
        </w:rPr>
        <w:t xml:space="preserve">ΕΗ. </w:t>
      </w:r>
    </w:p>
    <w:p w14:paraId="30BDBD4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είπα, δεν θα μιλήσω καθόλου για τον προεκλογικό ΣΥΡΙΖΑ. Θα μιλήσω για τον μετεκλογικό ΣΥΡΙΖΑ, για να δω, τελικά, τι ακριβώς θα ψηφίσετε. </w:t>
      </w:r>
    </w:p>
    <w:p w14:paraId="30BDBD4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τον ν.4336/2015, το μνημόνιο, ο οποίος λέει στη σελίδα 1029: «Τον Σεπτέμβριο του 2015 οι </w:t>
      </w:r>
      <w:r>
        <w:rPr>
          <w:rFonts w:eastAsia="Times New Roman" w:cs="Times New Roman"/>
          <w:szCs w:val="24"/>
        </w:rPr>
        <w:t>α</w:t>
      </w:r>
      <w:r>
        <w:rPr>
          <w:rFonts w:eastAsia="Times New Roman" w:cs="Times New Roman"/>
          <w:szCs w:val="24"/>
        </w:rPr>
        <w:t>ρχές θα</w:t>
      </w:r>
      <w:r>
        <w:rPr>
          <w:rFonts w:eastAsia="Times New Roman" w:cs="Times New Roman"/>
          <w:szCs w:val="24"/>
        </w:rPr>
        <w:t xml:space="preserve"> συζητήσουν με την Ευρωπαϊκή Επιτροπή τον σχεδιασμό του συστήματος δημοπρασιών ΝΟΜΕ</w:t>
      </w:r>
      <w:r>
        <w:rPr>
          <w:rFonts w:eastAsia="Times New Roman" w:cs="Times New Roman"/>
          <w:szCs w:val="24"/>
        </w:rPr>
        <w:t>,</w:t>
      </w:r>
      <w:r>
        <w:rPr>
          <w:rFonts w:eastAsia="Times New Roman" w:cs="Times New Roman"/>
          <w:szCs w:val="24"/>
        </w:rPr>
        <w:t xml:space="preserve"> με στόχο να μειωθούν κατά 25% τα μερίδια λιανικής και χονδρικής αγοράς της ΔΕΗ και να πέσουν κάτω από το 50% έως το 2020». </w:t>
      </w:r>
    </w:p>
    <w:p w14:paraId="30BDBD4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τι συμφωνήσατε εσείς οι </w:t>
      </w:r>
      <w:proofErr w:type="spellStart"/>
      <w:r>
        <w:rPr>
          <w:rFonts w:eastAsia="Times New Roman" w:cs="Times New Roman"/>
          <w:szCs w:val="24"/>
        </w:rPr>
        <w:t>αμύντορες</w:t>
      </w:r>
      <w:proofErr w:type="spellEnd"/>
      <w:r>
        <w:rPr>
          <w:rFonts w:eastAsia="Times New Roman" w:cs="Times New Roman"/>
          <w:szCs w:val="24"/>
        </w:rPr>
        <w:t xml:space="preserve"> του δη</w:t>
      </w:r>
      <w:r>
        <w:rPr>
          <w:rFonts w:eastAsia="Times New Roman" w:cs="Times New Roman"/>
          <w:szCs w:val="24"/>
        </w:rPr>
        <w:t xml:space="preserve">μόσιου χαρακτήρα της ΔΕΗ; Ότι η ΔΕΗ από το 90%-95% του μεριδίου της αγοράς μέχρι το 2020 θα πάει στο 50%. Με ποιο αντάλλαγμα, κυρίες και κύριοι; Με ποιο αντάλλαγμα; Δηλαδή μία επιχείρηση θα έχει στελέχη, θα έχει υπαλλήλους, οι οποίοι θα έχουν ως στόχο στα </w:t>
      </w:r>
      <w:r>
        <w:rPr>
          <w:rFonts w:eastAsia="Times New Roman" w:cs="Times New Roman"/>
          <w:szCs w:val="24"/>
        </w:rPr>
        <w:t xml:space="preserve">γραφεία τους να χάσουν πελάτες. Με μηδενικό οικονομικό αντάλλαγμα! </w:t>
      </w:r>
    </w:p>
    <w:p w14:paraId="30BDBD4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περάσατε στη μισή ΔΕΗ, με μηδέν ευρώ κέρδος για το κράτος και τη ΔΕΗ. Εάν υπάρχει έστω και </w:t>
      </w:r>
      <w:r>
        <w:rPr>
          <w:rFonts w:eastAsia="Times New Roman" w:cs="Times New Roman"/>
          <w:szCs w:val="24"/>
        </w:rPr>
        <w:t>ένας,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να μπορεί να τεκμηριώσει την αντίθετη άποψη, παρακαλώ, να έρθει και </w:t>
      </w:r>
      <w:r>
        <w:rPr>
          <w:rFonts w:eastAsia="Times New Roman" w:cs="Times New Roman"/>
          <w:szCs w:val="24"/>
        </w:rPr>
        <w:t>να μιλήσει σε αυτό εδώ το Βήμα. Όχι με σανσκριτικά με απλά ελληνικά. Ένα το κρατούμενο.</w:t>
      </w:r>
    </w:p>
    <w:p w14:paraId="30BDBD4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Δεύτερον έρχεται ο κ. Σκουρλέτης, ο πρώην Υπουργός Ενέργειας, στις 27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στην «Εφημερίδα των Συντακτών» και λέει: «Όσον αφορά τον νόμο για τη </w:t>
      </w:r>
      <w:r>
        <w:rPr>
          <w:rFonts w:eastAsia="Times New Roman" w:cs="Times New Roman"/>
          <w:szCs w:val="24"/>
        </w:rPr>
        <w:t>«</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ΔΕΗ τον καταργ</w:t>
      </w:r>
      <w:r>
        <w:rPr>
          <w:rFonts w:eastAsia="Times New Roman" w:cs="Times New Roman"/>
          <w:szCs w:val="24"/>
        </w:rPr>
        <w:t>ήσαμε και αντ’ αυτού</w:t>
      </w:r>
      <w:r>
        <w:rPr>
          <w:rFonts w:eastAsia="Times New Roman" w:cs="Times New Roman"/>
          <w:szCs w:val="24"/>
        </w:rPr>
        <w:t xml:space="preserve"> </w:t>
      </w:r>
      <w:r>
        <w:rPr>
          <w:rFonts w:eastAsia="Times New Roman" w:cs="Times New Roman"/>
          <w:szCs w:val="24"/>
        </w:rPr>
        <w:t>επιλέξαμε τις δημοπρασίες ποσοτήτων ρεύματος ΝΟΜΕ</w:t>
      </w:r>
      <w:r>
        <w:rPr>
          <w:rFonts w:eastAsia="Times New Roman" w:cs="Times New Roman"/>
          <w:szCs w:val="24"/>
        </w:rPr>
        <w:t>,</w:t>
      </w:r>
      <w:r>
        <w:rPr>
          <w:rFonts w:eastAsia="Times New Roman" w:cs="Times New Roman"/>
          <w:szCs w:val="24"/>
        </w:rPr>
        <w:t xml:space="preserve"> ως τον προσωρινό μηχανισμό που θα ανακατένειμε τα μερίδια της αγοράς, αλλά κυρίως θα έδινε τον χρόνο</w:t>
      </w:r>
      <w:r>
        <w:rPr>
          <w:rFonts w:eastAsia="Times New Roman" w:cs="Times New Roman"/>
          <w:szCs w:val="24"/>
        </w:rPr>
        <w:t>,</w:t>
      </w:r>
      <w:r>
        <w:rPr>
          <w:rFonts w:eastAsia="Times New Roman" w:cs="Times New Roman"/>
          <w:szCs w:val="24"/>
        </w:rPr>
        <w:t xml:space="preserve"> για να υλοποιήσει η ΔΕΗ τη στρατηγική των συμπράξεων». Υποτίθεται θα πηγαίνατε στι</w:t>
      </w:r>
      <w:r>
        <w:rPr>
          <w:rFonts w:eastAsia="Times New Roman" w:cs="Times New Roman"/>
          <w:szCs w:val="24"/>
        </w:rPr>
        <w:t xml:space="preserve">ς συμπράξεις. Και ο κ. Σκουρλέτης δικαιολογεί δι’ αυτού του τρόπου τη μισή ΔΕΗ χωρίς κανένα ευρώ. Και προσθέτει ο κ. Σκουρλέτης: «Και αυτό αντί πώλησης παγίων στοιχείων της τάξης του 40%». </w:t>
      </w:r>
    </w:p>
    <w:p w14:paraId="30BDBD4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Πέρ</w:t>
      </w:r>
      <w:r>
        <w:rPr>
          <w:rFonts w:eastAsia="Times New Roman" w:cs="Times New Roman"/>
          <w:szCs w:val="24"/>
        </w:rPr>
        <w:t>υ</w:t>
      </w:r>
      <w:r>
        <w:rPr>
          <w:rFonts w:eastAsia="Times New Roman" w:cs="Times New Roman"/>
          <w:szCs w:val="24"/>
        </w:rPr>
        <w:t>σι τον Μάρτιο η γραμμή σας ήταν εναντίον αυτού που κάνετε σήμε</w:t>
      </w:r>
      <w:r>
        <w:rPr>
          <w:rFonts w:eastAsia="Times New Roman" w:cs="Times New Roman"/>
          <w:szCs w:val="24"/>
        </w:rPr>
        <w:t xml:space="preserve">ρα. Τι είστε; ΣΥΡΙΖΑ νούμερο ένα; ΣΥΡΙΖΑ νούμερο δύο; ΣΥΡΙΖΑ νούμερο τρία; Ποιο νούμερο είστε απ’ όλα; </w:t>
      </w:r>
    </w:p>
    <w:p w14:paraId="30BDBD4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ΤΑΣΟΥΛΑΣ: </w:t>
      </w:r>
      <w:r>
        <w:rPr>
          <w:rFonts w:eastAsia="Times New Roman" w:cs="Times New Roman"/>
          <w:szCs w:val="24"/>
        </w:rPr>
        <w:t xml:space="preserve">Σκέτο νούμερο. </w:t>
      </w:r>
    </w:p>
    <w:p w14:paraId="30BDBD4E"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του ΣΥΡΙΖΑ)</w:t>
      </w:r>
    </w:p>
    <w:p w14:paraId="30BDBD4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Πείτε μας τα νούμερα όταν πουλήσατε τον ΟΤΕ σ</w:t>
      </w:r>
      <w:r>
        <w:rPr>
          <w:rFonts w:eastAsia="Times New Roman" w:cs="Times New Roman"/>
          <w:szCs w:val="24"/>
        </w:rPr>
        <w:t xml:space="preserve">τους Γερμανούς… </w:t>
      </w:r>
    </w:p>
    <w:p w14:paraId="30BDBD5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προχωρώ παρακάτω. </w:t>
      </w:r>
    </w:p>
    <w:p w14:paraId="30BDBD5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ίδιο άρθρο ο κ. Σκουρλέτης λέει: «Διάφορα κέντρα θέτουν ζήτημα</w:t>
      </w:r>
      <w:r>
        <w:rPr>
          <w:rFonts w:eastAsia="Times New Roman" w:cs="Times New Roman"/>
          <w:szCs w:val="24"/>
        </w:rPr>
        <w:t>,`</w:t>
      </w:r>
      <w:r>
        <w:rPr>
          <w:rFonts w:eastAsia="Times New Roman" w:cs="Times New Roman"/>
          <w:szCs w:val="24"/>
        </w:rPr>
        <w:t xml:space="preserve"> να πουληθεί αυτό που πωλείται σήμερα». Και συνεχίζει ο κ. Σκουρλέτης: «Γιατί θέτουν ζητήματα έξω από τα όρ</w:t>
      </w:r>
      <w:r>
        <w:rPr>
          <w:rFonts w:eastAsia="Times New Roman" w:cs="Times New Roman"/>
          <w:szCs w:val="24"/>
        </w:rPr>
        <w:t>ια της συμφωνίας, επαναφέροντας σενάρια για πώληση του 40% των μονάδων της ΔΕΗ;». Και απαντά ο προκάτοχος του κ. Σταθάκη πέρ</w:t>
      </w:r>
      <w:r>
        <w:rPr>
          <w:rFonts w:eastAsia="Times New Roman" w:cs="Times New Roman"/>
          <w:szCs w:val="24"/>
        </w:rPr>
        <w:t>υ</w:t>
      </w:r>
      <w:r>
        <w:rPr>
          <w:rFonts w:eastAsia="Times New Roman" w:cs="Times New Roman"/>
          <w:szCs w:val="24"/>
        </w:rPr>
        <w:t>σι: «Πρόκειται για μια επίθεση</w:t>
      </w:r>
      <w:r>
        <w:rPr>
          <w:rFonts w:eastAsia="Times New Roman" w:cs="Times New Roman"/>
          <w:szCs w:val="24"/>
        </w:rPr>
        <w:t>,</w:t>
      </w:r>
      <w:r>
        <w:rPr>
          <w:rFonts w:eastAsia="Times New Roman" w:cs="Times New Roman"/>
          <w:szCs w:val="24"/>
        </w:rPr>
        <w:t xml:space="preserve"> που στο στόχαστρό της έχει την περιουσία της ΔΕΗ</w:t>
      </w:r>
      <w:r>
        <w:rPr>
          <w:rFonts w:eastAsia="Times New Roman" w:cs="Times New Roman"/>
          <w:szCs w:val="24"/>
        </w:rPr>
        <w:t>,</w:t>
      </w:r>
      <w:r>
        <w:rPr>
          <w:rFonts w:eastAsia="Times New Roman" w:cs="Times New Roman"/>
          <w:szCs w:val="24"/>
        </w:rPr>
        <w:t xml:space="preserve"> με σκοπό αυτή </w:t>
      </w:r>
      <w:r>
        <w:rPr>
          <w:rFonts w:eastAsia="Times New Roman" w:cs="Times New Roman"/>
          <w:szCs w:val="24"/>
        </w:rPr>
        <w:lastRenderedPageBreak/>
        <w:t xml:space="preserve">να περάσει…» -προσέξτε, τι λέει ο κ. Σκουρλέτης- «…σε εξευτελιστικές τιμές σε συγκεκριμένα ευρωπαϊκά και εγχώρια επιχειρηματικά συμφέροντα». </w:t>
      </w:r>
    </w:p>
    <w:p w14:paraId="30BDBD5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Ας έρθει, λοιπόν, εδώ, ο κ. Σκουρλέτης</w:t>
      </w:r>
      <w:r>
        <w:rPr>
          <w:rFonts w:eastAsia="Times New Roman" w:cs="Times New Roman"/>
          <w:szCs w:val="24"/>
        </w:rPr>
        <w:t>,</w:t>
      </w:r>
      <w:r>
        <w:rPr>
          <w:rFonts w:eastAsia="Times New Roman" w:cs="Times New Roman"/>
          <w:szCs w:val="24"/>
        </w:rPr>
        <w:t xml:space="preserve"> να δούμε ποιος έχει δίκιο. Έχει δίκιο ο κ. Σκουρλέτης ή ο κ</w:t>
      </w:r>
      <w:r>
        <w:rPr>
          <w:rFonts w:eastAsia="Times New Roman" w:cs="Times New Roman"/>
          <w:szCs w:val="24"/>
        </w:rPr>
        <w:t xml:space="preserve">. Σταθάκης; Και εσείς το βράδυ θα αδειάσετε τον κ. Σκουρλέτη; Διότι εμάς, έτσι κι αλλιώς, δεν μας ακούτε. Μέσα σας, όμως, τελικά τι πιστεύετε; </w:t>
      </w:r>
    </w:p>
    <w:p w14:paraId="30BDBD5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ίσως τη λύση την έχει ο κ. Τσίπρας</w:t>
      </w:r>
      <w:r>
        <w:rPr>
          <w:rFonts w:eastAsia="Times New Roman" w:cs="Times New Roman"/>
          <w:szCs w:val="24"/>
        </w:rPr>
        <w:t>,</w:t>
      </w:r>
      <w:r>
        <w:rPr>
          <w:rFonts w:eastAsia="Times New Roman" w:cs="Times New Roman"/>
          <w:szCs w:val="24"/>
        </w:rPr>
        <w:t xml:space="preserve"> για να σας απαλλάξει από αυτά τα διλήμματα. </w:t>
      </w:r>
    </w:p>
    <w:p w14:paraId="30BDBD5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0BDBD5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30BDBD5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Έχω εδώ απόσπασμα από την επίσκεψη του κ. Τσίπρα στο Αμύνταιο το 2014 από την «ΑΥΓΗ», όπου λέει τα εξής: «Πρωτοβουλία δημοψηφίσματος για τη ΔΕΗ αν</w:t>
      </w:r>
      <w:r>
        <w:rPr>
          <w:rFonts w:eastAsia="Times New Roman" w:cs="Times New Roman"/>
          <w:szCs w:val="24"/>
        </w:rPr>
        <w:t xml:space="preserve">αλαμβάνει ο ΣΥΡΙΖΑ. Μόνο ο ελληνικός λαός έχει αρμοδιότητα να πάρει τέτοια απόφαση». </w:t>
      </w:r>
    </w:p>
    <w:p w14:paraId="30BDBD5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για να μην ταλαιπωρείστε από ιστορικά διλήμματα, για να μην απασχολείστε με τη δική μας κριτική, είναι πάρα πολύ απλό: Κάντε ένα δημοψήφισμα</w:t>
      </w:r>
      <w:r>
        <w:rPr>
          <w:rFonts w:eastAsia="Times New Roman" w:cs="Times New Roman"/>
          <w:szCs w:val="24"/>
        </w:rPr>
        <w:t>. Έχετε την τεχνογνωσία του 2015. Αν προκύψει «</w:t>
      </w:r>
      <w:r>
        <w:rPr>
          <w:rFonts w:eastAsia="Times New Roman" w:cs="Times New Roman"/>
          <w:szCs w:val="24"/>
        </w:rPr>
        <w:t>ό</w:t>
      </w:r>
      <w:r>
        <w:rPr>
          <w:rFonts w:eastAsia="Times New Roman" w:cs="Times New Roman"/>
          <w:szCs w:val="24"/>
        </w:rPr>
        <w:t>χι», θα το κάνετε «</w:t>
      </w:r>
      <w:r>
        <w:rPr>
          <w:rFonts w:eastAsia="Times New Roman" w:cs="Times New Roman"/>
          <w:szCs w:val="24"/>
        </w:rPr>
        <w:t>ν</w:t>
      </w:r>
      <w:r>
        <w:rPr>
          <w:rFonts w:eastAsia="Times New Roman" w:cs="Times New Roman"/>
          <w:szCs w:val="24"/>
        </w:rPr>
        <w:t>αι» και θα ζήσουμε εμείς καλά κι εσείς καλύτερα</w:t>
      </w:r>
      <w:r>
        <w:rPr>
          <w:rFonts w:eastAsia="Times New Roman" w:cs="Times New Roman"/>
          <w:szCs w:val="24"/>
        </w:rPr>
        <w:t>,</w:t>
      </w:r>
      <w:r>
        <w:rPr>
          <w:rFonts w:eastAsia="Times New Roman" w:cs="Times New Roman"/>
          <w:szCs w:val="24"/>
        </w:rPr>
        <w:t xml:space="preserve"> με τα παραμύθια τα οποία διαδέχονται το ένα το άλλο. </w:t>
      </w:r>
    </w:p>
    <w:p w14:paraId="30BDBD5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0BDBD59"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D5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(Δημήτριος Κρεμαστινός): </w:t>
      </w:r>
      <w:r>
        <w:rPr>
          <w:rFonts w:eastAsia="Times New Roman" w:cs="Times New Roman"/>
          <w:szCs w:val="24"/>
        </w:rPr>
        <w:t xml:space="preserve">Τον λόγο έχει ο κ. Μανιάτης. </w:t>
      </w:r>
    </w:p>
    <w:p w14:paraId="30BDBD5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Ευχαριστώ, κύριε Πρόεδρε. </w:t>
      </w:r>
    </w:p>
    <w:p w14:paraId="30BDBD5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w:t>
      </w:r>
      <w:r w:rsidRPr="007A0983">
        <w:rPr>
          <w:rFonts w:eastAsia="Times New Roman" w:cs="Times New Roman"/>
          <w:szCs w:val="24"/>
        </w:rPr>
        <w:t>θα ή</w:t>
      </w:r>
      <w:r w:rsidRPr="007A0983">
        <w:rPr>
          <w:rFonts w:eastAsia="Times New Roman" w:cs="Times New Roman"/>
          <w:szCs w:val="24"/>
        </w:rPr>
        <w:t>θ</w:t>
      </w:r>
      <w:r w:rsidRPr="007A0983">
        <w:rPr>
          <w:rFonts w:eastAsia="Times New Roman" w:cs="Times New Roman"/>
          <w:szCs w:val="24"/>
        </w:rPr>
        <w:t>ε</w:t>
      </w:r>
      <w:r w:rsidRPr="007A0983">
        <w:rPr>
          <w:rFonts w:eastAsia="Times New Roman" w:cs="Times New Roman"/>
          <w:szCs w:val="24"/>
        </w:rPr>
        <w:t>λ</w:t>
      </w:r>
      <w:r w:rsidRPr="007A0983">
        <w:rPr>
          <w:rFonts w:eastAsia="Times New Roman" w:cs="Times New Roman"/>
          <w:szCs w:val="24"/>
        </w:rPr>
        <w:t>α</w:t>
      </w:r>
      <w:r>
        <w:rPr>
          <w:rFonts w:eastAsia="Times New Roman" w:cs="Times New Roman"/>
          <w:szCs w:val="24"/>
        </w:rPr>
        <w:t xml:space="preserve"> να </w:t>
      </w:r>
      <w:r>
        <w:rPr>
          <w:rFonts w:eastAsia="Times New Roman" w:cs="Times New Roman"/>
          <w:szCs w:val="24"/>
        </w:rPr>
        <w:t>σας ενημερ</w:t>
      </w:r>
      <w:r w:rsidRPr="007A0983">
        <w:rPr>
          <w:rFonts w:eastAsia="Times New Roman" w:cs="Times New Roman"/>
          <w:szCs w:val="24"/>
        </w:rPr>
        <w:t>ώσω</w:t>
      </w:r>
      <w:r>
        <w:rPr>
          <w:rFonts w:eastAsia="Times New Roman" w:cs="Times New Roman"/>
          <w:szCs w:val="24"/>
        </w:rPr>
        <w:t xml:space="preserve"> ότι ως Κοινοβουλευτική Ομάδα της Δημοκρατικής Συμπαράταξης </w:t>
      </w:r>
      <w:r w:rsidRPr="007A0983">
        <w:rPr>
          <w:rFonts w:eastAsia="Times New Roman" w:cs="Times New Roman"/>
          <w:szCs w:val="24"/>
        </w:rPr>
        <w:t xml:space="preserve">θα </w:t>
      </w:r>
      <w:r w:rsidRPr="007A0983">
        <w:rPr>
          <w:rFonts w:eastAsia="Times New Roman" w:cs="Times New Roman"/>
          <w:szCs w:val="24"/>
        </w:rPr>
        <w:t>καταθέ</w:t>
      </w:r>
      <w:r w:rsidRPr="007A0983">
        <w:rPr>
          <w:rFonts w:eastAsia="Times New Roman" w:cs="Times New Roman"/>
          <w:szCs w:val="24"/>
        </w:rPr>
        <w:t>σ</w:t>
      </w:r>
      <w:r w:rsidRPr="007A0983">
        <w:rPr>
          <w:rFonts w:eastAsia="Times New Roman" w:cs="Times New Roman"/>
          <w:szCs w:val="24"/>
        </w:rPr>
        <w:t>ουμε</w:t>
      </w:r>
      <w:r>
        <w:rPr>
          <w:rFonts w:eastAsia="Times New Roman" w:cs="Times New Roman"/>
          <w:szCs w:val="24"/>
        </w:rPr>
        <w:t xml:space="preserve"> αίτηση ονομαστικής ψηφοφορίας </w:t>
      </w:r>
      <w:r w:rsidRPr="007A0983">
        <w:rPr>
          <w:rFonts w:eastAsia="Times New Roman" w:cs="Times New Roman"/>
          <w:szCs w:val="24"/>
        </w:rPr>
        <w:t xml:space="preserve">επί </w:t>
      </w:r>
      <w:r w:rsidRPr="007A0983">
        <w:rPr>
          <w:rFonts w:eastAsia="Times New Roman" w:cs="Times New Roman"/>
          <w:szCs w:val="24"/>
        </w:rPr>
        <w:t>τ</w:t>
      </w:r>
      <w:r w:rsidRPr="007A0983">
        <w:rPr>
          <w:rFonts w:eastAsia="Times New Roman" w:cs="Times New Roman"/>
          <w:szCs w:val="24"/>
        </w:rPr>
        <w:t>ης</w:t>
      </w:r>
      <w:r w:rsidRPr="007A0983">
        <w:rPr>
          <w:rFonts w:eastAsia="Times New Roman" w:cs="Times New Roman"/>
          <w:szCs w:val="24"/>
        </w:rPr>
        <w:t xml:space="preserve"> </w:t>
      </w:r>
      <w:r w:rsidRPr="007A0983">
        <w:rPr>
          <w:rFonts w:eastAsia="Times New Roman" w:cs="Times New Roman"/>
          <w:szCs w:val="24"/>
        </w:rPr>
        <w:t>αρ</w:t>
      </w:r>
      <w:r w:rsidRPr="007A0983">
        <w:rPr>
          <w:rFonts w:eastAsia="Times New Roman" w:cs="Times New Roman"/>
          <w:szCs w:val="24"/>
        </w:rPr>
        <w:t xml:space="preserve">χής του </w:t>
      </w:r>
      <w:r w:rsidRPr="007A0983">
        <w:rPr>
          <w:rFonts w:eastAsia="Times New Roman" w:cs="Times New Roman"/>
          <w:szCs w:val="24"/>
        </w:rPr>
        <w:t>συγκεκριμένο</w:t>
      </w:r>
      <w:r w:rsidRPr="007A0983">
        <w:rPr>
          <w:rFonts w:eastAsia="Times New Roman" w:cs="Times New Roman"/>
          <w:szCs w:val="24"/>
        </w:rPr>
        <w:t>υ</w:t>
      </w:r>
      <w:r w:rsidRPr="007A0983">
        <w:rPr>
          <w:rFonts w:eastAsia="Times New Roman" w:cs="Times New Roman"/>
          <w:szCs w:val="24"/>
        </w:rPr>
        <w:t xml:space="preserve"> νομοσχέδιο</w:t>
      </w:r>
      <w:r w:rsidRPr="007A0983">
        <w:rPr>
          <w:rFonts w:eastAsia="Times New Roman" w:cs="Times New Roman"/>
          <w:szCs w:val="24"/>
        </w:rPr>
        <w:t>υ.</w:t>
      </w:r>
      <w:r>
        <w:rPr>
          <w:rFonts w:eastAsia="Times New Roman" w:cs="Times New Roman"/>
          <w:szCs w:val="24"/>
        </w:rPr>
        <w:t xml:space="preserve"> </w:t>
      </w:r>
    </w:p>
    <w:p w14:paraId="30BDBD5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Ακόμη επειδή ο αξιότιμος κύριος Υπουργός έκανε κάποια αναφορά στον Εθνικό Ενεργειακό Σχεδιασμό, καταθέτω επίσης για τα Πρακτικά τον Εθνικό Ενεργειακό Σχεδιασμό του 2012, </w:t>
      </w:r>
      <w:proofErr w:type="spellStart"/>
      <w:r>
        <w:rPr>
          <w:rFonts w:eastAsia="Times New Roman" w:cs="Times New Roman"/>
          <w:szCs w:val="24"/>
        </w:rPr>
        <w:t>εκατόν</w:t>
      </w:r>
      <w:proofErr w:type="spellEnd"/>
      <w:r>
        <w:rPr>
          <w:rFonts w:eastAsia="Times New Roman" w:cs="Times New Roman"/>
          <w:szCs w:val="24"/>
        </w:rPr>
        <w:t xml:space="preserve"> ογδόντα σελίδων. </w:t>
      </w:r>
    </w:p>
    <w:p w14:paraId="30BDBD5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w:t>
      </w:r>
      <w:r>
        <w:rPr>
          <w:rFonts w:eastAsia="Times New Roman" w:cs="Times New Roman"/>
          <w:szCs w:val="24"/>
        </w:rPr>
        <w:t>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0BDBD5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επίσης, τον </w:t>
      </w:r>
      <w:proofErr w:type="spellStart"/>
      <w:r>
        <w:rPr>
          <w:rFonts w:eastAsia="Times New Roman" w:cs="Times New Roman"/>
          <w:szCs w:val="24"/>
        </w:rPr>
        <w:t>επικαιροποιημένο</w:t>
      </w:r>
      <w:proofErr w:type="spellEnd"/>
      <w:r>
        <w:rPr>
          <w:rFonts w:eastAsia="Times New Roman" w:cs="Times New Roman"/>
          <w:szCs w:val="24"/>
        </w:rPr>
        <w:t xml:space="preserve"> Εθνικό Ενεργειακό Σχεδιασμό έκδοσ</w:t>
      </w:r>
      <w:r>
        <w:rPr>
          <w:rFonts w:eastAsia="Times New Roman" w:cs="Times New Roman"/>
          <w:szCs w:val="24"/>
        </w:rPr>
        <w:t xml:space="preserve">ης Δεκεμβρίου 2014 εκατό σελίδων. </w:t>
      </w:r>
    </w:p>
    <w:p w14:paraId="30BDBD6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0BDBD6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30BDBD6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w:t>
      </w:r>
    </w:p>
    <w:p w14:paraId="30BDBD6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του ΣΥΡΙΖΑ κ. Νικόλαος </w:t>
      </w:r>
      <w:proofErr w:type="spellStart"/>
      <w:r>
        <w:rPr>
          <w:rFonts w:eastAsia="Times New Roman" w:cs="Times New Roman"/>
          <w:szCs w:val="24"/>
        </w:rPr>
        <w:t>Ξυδάκης</w:t>
      </w:r>
      <w:proofErr w:type="spellEnd"/>
      <w:r>
        <w:rPr>
          <w:rFonts w:eastAsia="Times New Roman" w:cs="Times New Roman"/>
          <w:szCs w:val="24"/>
        </w:rPr>
        <w:t>.</w:t>
      </w:r>
    </w:p>
    <w:p w14:paraId="30BDBD6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30BDBD6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Πριν ξεκινήσω την τοποθέτησή μου στο Σώμα επί των διαλαμβανομένων, θα ήθελα να </w:t>
      </w:r>
      <w:r>
        <w:rPr>
          <w:rFonts w:eastAsia="Times New Roman" w:cs="Times New Roman"/>
          <w:szCs w:val="24"/>
        </w:rPr>
        <w:t xml:space="preserve">κάνω μια υπόμνηση, τιμητική για το Σώμα και για τους Έλληνες που παρακολουθούν, για έναν μεγάλο Έλληνα που έφυγε χθες, τον Άγγελο </w:t>
      </w:r>
      <w:proofErr w:type="spellStart"/>
      <w:r>
        <w:rPr>
          <w:rFonts w:eastAsia="Times New Roman" w:cs="Times New Roman"/>
          <w:szCs w:val="24"/>
        </w:rPr>
        <w:t>Δεληβορριά</w:t>
      </w:r>
      <w:proofErr w:type="spellEnd"/>
      <w:r>
        <w:rPr>
          <w:rFonts w:eastAsia="Times New Roman" w:cs="Times New Roman"/>
          <w:szCs w:val="24"/>
        </w:rPr>
        <w:t>, τον μεγάλο αρχαιολόγο, τον μεγάλο δημιουργό μουσείων και μνημονικών συλλογών, έναν ωραίο Έλληνα που δίδαξε επί πολ</w:t>
      </w:r>
      <w:r>
        <w:rPr>
          <w:rFonts w:eastAsia="Times New Roman" w:cs="Times New Roman"/>
          <w:szCs w:val="24"/>
        </w:rPr>
        <w:t>λές δεκαετίες τον νεότερο ελληνισμό</w:t>
      </w:r>
      <w:r>
        <w:rPr>
          <w:rFonts w:eastAsia="Times New Roman" w:cs="Times New Roman"/>
          <w:szCs w:val="24"/>
        </w:rPr>
        <w:t>,</w:t>
      </w:r>
      <w:r>
        <w:rPr>
          <w:rFonts w:eastAsia="Times New Roman" w:cs="Times New Roman"/>
          <w:szCs w:val="24"/>
        </w:rPr>
        <w:t xml:space="preserve"> για να γνωρίζουμε ποιοι είμαστε, πώς βρεθήκαμε εδώ και πού μπορούμε να πάμε. </w:t>
      </w:r>
    </w:p>
    <w:p w14:paraId="30BDBD66" w14:textId="77777777" w:rsidR="00E34F2F" w:rsidRDefault="00EC0F86">
      <w:pPr>
        <w:spacing w:line="600" w:lineRule="auto"/>
        <w:ind w:firstLine="720"/>
        <w:contextualSpacing/>
        <w:jc w:val="both"/>
        <w:rPr>
          <w:rFonts w:eastAsia="Times New Roman"/>
          <w:szCs w:val="24"/>
        </w:rPr>
      </w:pPr>
      <w:r>
        <w:rPr>
          <w:rFonts w:eastAsia="Times New Roman"/>
          <w:szCs w:val="24"/>
        </w:rPr>
        <w:t>Έναν ωραία Έλληνα, έναν γενναίο άνθρωπο με μεγάλους ορίζοντες που μπόρεσε να βάλει στο αισθητικό και στο γνωσιακό πεδίο μας αλλά και στα μάτι</w:t>
      </w:r>
      <w:r>
        <w:rPr>
          <w:rFonts w:eastAsia="Times New Roman"/>
          <w:szCs w:val="24"/>
        </w:rPr>
        <w:t xml:space="preserve">α της ψυχής μας μπροστά, μια μεγάλη ενότητα, ένα οργανικό όλον, που ξεκινά από τον Φειδία, στον οποίον ήταν ειδικός, και έφθανε στα </w:t>
      </w:r>
      <w:r>
        <w:rPr>
          <w:rFonts w:eastAsia="Times New Roman"/>
          <w:szCs w:val="24"/>
          <w:lang w:val="en-US"/>
        </w:rPr>
        <w:t>memorabilia</w:t>
      </w:r>
      <w:r>
        <w:rPr>
          <w:rFonts w:eastAsia="Times New Roman"/>
          <w:szCs w:val="24"/>
        </w:rPr>
        <w:t>, στα μνημονικά αντικείμενα του Γιάννη Ρίτσου, του Χατζηκυριάκου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Γκίκα, του Σταύρου Παπαλουκά.</w:t>
      </w:r>
    </w:p>
    <w:p w14:paraId="30BDBD67"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Ας είναι μεγάλη </w:t>
      </w:r>
      <w:r>
        <w:rPr>
          <w:rFonts w:eastAsia="Times New Roman"/>
          <w:szCs w:val="24"/>
        </w:rPr>
        <w:t>η μνήμη που θα συνοδεύει τους μαθητές και όλους όσους είχαν τη χαρά και το κέρδος</w:t>
      </w:r>
      <w:r>
        <w:rPr>
          <w:rFonts w:eastAsia="Times New Roman"/>
          <w:szCs w:val="24"/>
        </w:rPr>
        <w:t>,</w:t>
      </w:r>
      <w:r>
        <w:rPr>
          <w:rFonts w:eastAsia="Times New Roman"/>
          <w:szCs w:val="24"/>
        </w:rPr>
        <w:t xml:space="preserve"> να παρακολουθήσουν τα έργα του </w:t>
      </w:r>
      <w:proofErr w:type="spellStart"/>
      <w:r>
        <w:rPr>
          <w:rFonts w:eastAsia="Times New Roman"/>
          <w:szCs w:val="24"/>
        </w:rPr>
        <w:t>νοός</w:t>
      </w:r>
      <w:proofErr w:type="spellEnd"/>
      <w:r>
        <w:rPr>
          <w:rFonts w:eastAsia="Times New Roman"/>
          <w:szCs w:val="24"/>
        </w:rPr>
        <w:t xml:space="preserve"> και των χειρών του Άγγελου </w:t>
      </w:r>
      <w:proofErr w:type="spellStart"/>
      <w:r>
        <w:rPr>
          <w:rFonts w:eastAsia="Times New Roman"/>
          <w:szCs w:val="24"/>
        </w:rPr>
        <w:t>Δεληβορριά</w:t>
      </w:r>
      <w:proofErr w:type="spellEnd"/>
      <w:r>
        <w:rPr>
          <w:rFonts w:eastAsia="Times New Roman"/>
          <w:szCs w:val="24"/>
        </w:rPr>
        <w:t>, τους ανθρώπους που είχαν την τύχη να περιπλανηθούν στις αίθουσες των μουσείων εδώ απέναντι, στην ο</w:t>
      </w:r>
      <w:r>
        <w:rPr>
          <w:rFonts w:eastAsia="Times New Roman"/>
          <w:szCs w:val="24"/>
        </w:rPr>
        <w:t xml:space="preserve">δό </w:t>
      </w:r>
      <w:proofErr w:type="spellStart"/>
      <w:r>
        <w:rPr>
          <w:rFonts w:eastAsia="Times New Roman"/>
          <w:szCs w:val="24"/>
        </w:rPr>
        <w:t>Κουμπάρη</w:t>
      </w:r>
      <w:proofErr w:type="spellEnd"/>
      <w:r>
        <w:rPr>
          <w:rFonts w:eastAsia="Times New Roman"/>
          <w:szCs w:val="24"/>
        </w:rPr>
        <w:t xml:space="preserve">, στη συλλογή του Αντώνη Μπενάκη, του μεγάλου συλλέκτη ο οποίος οραματίστηκε αυτή τη διαχρονική ελληνική συλλογή αλλά και στο </w:t>
      </w:r>
      <w:r>
        <w:rPr>
          <w:rFonts w:eastAsia="Times New Roman"/>
          <w:szCs w:val="24"/>
        </w:rPr>
        <w:t>μ</w:t>
      </w:r>
      <w:r>
        <w:rPr>
          <w:rFonts w:eastAsia="Times New Roman"/>
          <w:szCs w:val="24"/>
        </w:rPr>
        <w:t xml:space="preserve">ουσείο στην οδό Πειραιώς, στο Μουσείο Ισλαμικής Τέχνης στο παλαιό κέντρο των Αθηνών, σε όλη αυτή την αλυσίδα μουσείων </w:t>
      </w:r>
      <w:r>
        <w:rPr>
          <w:rFonts w:eastAsia="Times New Roman"/>
          <w:szCs w:val="24"/>
        </w:rPr>
        <w:t>στο σπίτι του Χατζηκυριάκου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Γκίκα. </w:t>
      </w:r>
      <w:r>
        <w:rPr>
          <w:rFonts w:eastAsia="Times New Roman"/>
          <w:szCs w:val="24"/>
        </w:rPr>
        <w:t>Α</w:t>
      </w:r>
      <w:r>
        <w:rPr>
          <w:rFonts w:eastAsia="Times New Roman"/>
          <w:szCs w:val="24"/>
        </w:rPr>
        <w:t xml:space="preserve">ς ευχηθούμε ότι οι νεότερες γενιές -όπως ο Άγγελος που του εμπιστεύθηκε ο </w:t>
      </w:r>
      <w:proofErr w:type="spellStart"/>
      <w:r>
        <w:rPr>
          <w:rFonts w:eastAsia="Times New Roman"/>
          <w:szCs w:val="24"/>
        </w:rPr>
        <w:t>Μαρής</w:t>
      </w:r>
      <w:proofErr w:type="spellEnd"/>
      <w:r>
        <w:rPr>
          <w:rFonts w:eastAsia="Times New Roman"/>
          <w:szCs w:val="24"/>
        </w:rPr>
        <w:t xml:space="preserve"> Καλλιγάς σε νεαρή ηλικία, το τιμόνι ενός καλού σκάφους και το έκανε υπερωκεάνειο- και η ελληνική κοινωνία έχουν τις δυνατότητες, τη δύναμη</w:t>
      </w:r>
      <w:r>
        <w:rPr>
          <w:rFonts w:eastAsia="Times New Roman"/>
          <w:szCs w:val="24"/>
        </w:rPr>
        <w:t>, το κουράγιο και τη θέληση</w:t>
      </w:r>
      <w:r>
        <w:rPr>
          <w:rFonts w:eastAsia="Times New Roman"/>
          <w:szCs w:val="24"/>
        </w:rPr>
        <w:t>,</w:t>
      </w:r>
      <w:r>
        <w:rPr>
          <w:rFonts w:eastAsia="Times New Roman"/>
          <w:szCs w:val="24"/>
        </w:rPr>
        <w:t xml:space="preserve"> να αναδείξουν νέους Αγγέλους.</w:t>
      </w:r>
    </w:p>
    <w:p w14:paraId="30BDBD68"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Καλό του ταξίδι από την </w:t>
      </w:r>
      <w:r>
        <w:rPr>
          <w:rFonts w:eastAsia="Times New Roman"/>
          <w:szCs w:val="24"/>
        </w:rPr>
        <w:t>ε</w:t>
      </w:r>
      <w:r>
        <w:rPr>
          <w:rFonts w:eastAsia="Times New Roman"/>
          <w:szCs w:val="24"/>
        </w:rPr>
        <w:t>λληνική Βουλή.</w:t>
      </w:r>
    </w:p>
    <w:p w14:paraId="30BDBD69" w14:textId="77777777" w:rsidR="00E34F2F" w:rsidRDefault="00EC0F86">
      <w:pPr>
        <w:tabs>
          <w:tab w:val="left" w:pos="2940"/>
        </w:tabs>
        <w:spacing w:line="600" w:lineRule="auto"/>
        <w:ind w:firstLine="720"/>
        <w:contextualSpacing/>
        <w:jc w:val="center"/>
        <w:rPr>
          <w:rFonts w:eastAsia="Times New Roman"/>
          <w:szCs w:val="24"/>
        </w:rPr>
      </w:pPr>
      <w:r>
        <w:rPr>
          <w:rFonts w:eastAsia="Times New Roman"/>
          <w:szCs w:val="24"/>
        </w:rPr>
        <w:t>(Χειροκροτήματα)</w:t>
      </w:r>
    </w:p>
    <w:p w14:paraId="30BDBD6A"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Ακούσαμε τον Αρχηγό της Αξιωματικής Αντιπολίτευσης, τον κ. Κυριάκο Μητσοτάκη, ακούσαμε και τον κ. Γιάννη Μανιάτη, παλαιό Υπουργό Ενέργειας, </w:t>
      </w:r>
      <w:r>
        <w:rPr>
          <w:rFonts w:eastAsia="Times New Roman"/>
          <w:szCs w:val="24"/>
        </w:rPr>
        <w:t>σε μια κριτική απέναντι στο νομοσχέδιο και σε μια κριτική απέναντι στη συνολική ενεργειακή πολιτική της Κυβέρνησης.</w:t>
      </w:r>
    </w:p>
    <w:p w14:paraId="30BDBD6B"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Σε ό,τι αφορά την κριτική του κ. Μητσοτάκη, νομίζω ότι και ο Υπουργός και τα υπόλοιπα μέλη της Κυβέρνησης κι εμείς οι Βουλευτές του ΣΥΡΙΖΑ</w:t>
      </w:r>
      <w:r>
        <w:rPr>
          <w:rFonts w:eastAsia="Times New Roman"/>
          <w:szCs w:val="24"/>
        </w:rPr>
        <w:t>,</w:t>
      </w:r>
      <w:r>
        <w:rPr>
          <w:rFonts w:eastAsia="Times New Roman"/>
          <w:szCs w:val="24"/>
        </w:rPr>
        <w:t xml:space="preserve"> </w:t>
      </w:r>
      <w:r>
        <w:rPr>
          <w:rFonts w:eastAsia="Times New Roman"/>
          <w:szCs w:val="24"/>
        </w:rPr>
        <w:t>έχουμε ανοιχτά τα αυτιά μας να ακούμε την καλοπροαίρετη κριτική, να ακούμε τις συμβουλές</w:t>
      </w:r>
      <w:r>
        <w:rPr>
          <w:rFonts w:eastAsia="Times New Roman"/>
          <w:szCs w:val="24"/>
        </w:rPr>
        <w:t>,</w:t>
      </w:r>
      <w:r>
        <w:rPr>
          <w:rFonts w:eastAsia="Times New Roman"/>
          <w:szCs w:val="24"/>
        </w:rPr>
        <w:t xml:space="preserve"> που αποβαίνουν στο εθνικό συμφέρον.</w:t>
      </w:r>
    </w:p>
    <w:p w14:paraId="30BDBD6C"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Ο Υπουργός με μεγάλη ακρίβεια επεσήμανε ότι η Κυβέρνηση</w:t>
      </w:r>
      <w:r>
        <w:rPr>
          <w:rFonts w:eastAsia="Times New Roman"/>
          <w:szCs w:val="24"/>
        </w:rPr>
        <w:t>,</w:t>
      </w:r>
      <w:r>
        <w:rPr>
          <w:rFonts w:eastAsia="Times New Roman"/>
          <w:szCs w:val="24"/>
        </w:rPr>
        <w:t xml:space="preserve"> και συνέχισε και ολοκλήρωσε τα μεγάλα έργα, τα οποία δεν παίρνουν ούτε δύ</w:t>
      </w:r>
      <w:r>
        <w:rPr>
          <w:rFonts w:eastAsia="Times New Roman"/>
          <w:szCs w:val="24"/>
        </w:rPr>
        <w:t xml:space="preserve">ο ούτε τρία χρόνια. Μπορεί να πάρουν πέντε, μπορεί να πάρουν και δέκα. Τα τελειώνει, τα τιμά. Τιμά τις συνέχειες του κράτους. Επεσήμανε, όμως, ότι κάποιες συμβάσεις, κάποιες συμφωνίες, κάποια μεγάλα </w:t>
      </w:r>
      <w:proofErr w:type="spellStart"/>
      <w:r>
        <w:rPr>
          <w:rFonts w:eastAsia="Times New Roman"/>
          <w:szCs w:val="24"/>
        </w:rPr>
        <w:t>πρότζεκτ</w:t>
      </w:r>
      <w:proofErr w:type="spellEnd"/>
      <w:r>
        <w:rPr>
          <w:rFonts w:eastAsia="Times New Roman"/>
          <w:szCs w:val="24"/>
        </w:rPr>
        <w:t xml:space="preserve"> τα οποία με άλλη πολιτική ανάγνωση τα κρίνει ατε</w:t>
      </w:r>
      <w:r>
        <w:rPr>
          <w:rFonts w:eastAsia="Times New Roman"/>
          <w:szCs w:val="24"/>
        </w:rPr>
        <w:t xml:space="preserve">λέσφορα ή ασύμφορα για το εθνικό καλό, τα μετέβαλε, τα μετέτρεψε και τα ολοκλήρωσε αλλιώς. </w:t>
      </w:r>
      <w:r>
        <w:rPr>
          <w:rFonts w:eastAsia="Times New Roman"/>
          <w:szCs w:val="24"/>
        </w:rPr>
        <w:lastRenderedPageBreak/>
        <w:t>Και εκ των αποτελεσμάτων καλούμαστε να κρίνουμε για ζημία και κέρδη σε σχέση με τις αλλαγές.</w:t>
      </w:r>
    </w:p>
    <w:p w14:paraId="30BDBD6D"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Επίσης ήταν πολύ σαφής, κάτι το οποίο παρέλειψαν κάποιοι -ο κ. Μανιάτης </w:t>
      </w:r>
      <w:r>
        <w:rPr>
          <w:rFonts w:eastAsia="Times New Roman"/>
          <w:szCs w:val="24"/>
        </w:rPr>
        <w:t>τα ξέρει καλύτερα και ήταν πιο προσεκτικός, ο κ. Μητσοτάκης μάλλον ελλιπέστερα προετοιμασμένος, δεν τα διευκρινίζει- για τα τεράστια δανειακά βάρη τα οποία δημιουργήθηκαν στη ΔΕΗ. Ο κύριος Υπουργός ήταν σαφής και δεν αμφισβητήθηκαν καθόλου τα λεγόμενά του.</w:t>
      </w:r>
      <w:r>
        <w:rPr>
          <w:rFonts w:eastAsia="Times New Roman"/>
          <w:szCs w:val="24"/>
        </w:rPr>
        <w:t xml:space="preserve"> Μιλάμε για 1,5 δισεκατομμύριο το 2008 και το 2011. </w:t>
      </w:r>
    </w:p>
    <w:p w14:paraId="30BDBD6E"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Αυτή είναι η προίκα της ΔΕΗ στα χρόνια του μνημονίου, της χρεοκοπίας και των επώδυνων συμβιβασμών, με τα κυλιόμενα ομολογιακά δάνεια μισού δισεκατομμυρίου το καθένα, βραχυπρόθεσμα ,για να εξυπηρετείται τ</w:t>
      </w:r>
      <w:r>
        <w:rPr>
          <w:rFonts w:eastAsia="Times New Roman"/>
          <w:szCs w:val="24"/>
        </w:rPr>
        <w:t xml:space="preserve">ο δανειακό βάρος. Αυτή ήταν η προίκα! Και με αυτή την προίκα του </w:t>
      </w:r>
      <w:proofErr w:type="spellStart"/>
      <w:r>
        <w:rPr>
          <w:rFonts w:eastAsia="Times New Roman"/>
          <w:szCs w:val="24"/>
        </w:rPr>
        <w:t>βαρέως</w:t>
      </w:r>
      <w:proofErr w:type="spellEnd"/>
      <w:r>
        <w:rPr>
          <w:rFonts w:eastAsia="Times New Roman"/>
          <w:szCs w:val="24"/>
        </w:rPr>
        <w:t xml:space="preserve"> δανεισμού και του ελλιπούς εκσυγχρονισμού βρέθηκε η Ελλάδα στην κρίση εδώ και οχτώ χρόνια.</w:t>
      </w:r>
    </w:p>
    <w:p w14:paraId="30BDBD6F"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Όλο αυτό το πολιτικό σκεπτικό, οι μύδροι του κ. Μητσοτάκη, σε ποιους, άραγε, απευθύνεται; Στο</w:t>
      </w:r>
      <w:r>
        <w:rPr>
          <w:rFonts w:eastAsia="Times New Roman"/>
          <w:szCs w:val="24"/>
        </w:rPr>
        <w:t>ν αμνήμονα ελληνικό λαό που δεν ξέρει τι συνέβη τα τελευταία σαράντα με πενήντα χρόνια; Εάν όλη η παράταξή του, μία παράταξη λαμπρών βαρόνων και λαμπρών φυλάρχων, είχε αυτή την τεράστια εθνική πολιτική διαρκούς ανάπτυξης, προκοπής, σωφροσύνης και ορθολογισ</w:t>
      </w:r>
      <w:r>
        <w:rPr>
          <w:rFonts w:eastAsia="Times New Roman"/>
          <w:szCs w:val="24"/>
        </w:rPr>
        <w:t xml:space="preserve">μού, πώς συνέβη και το 2010 κατέρρευσε η χώρα; Ποιος θα δώσει μία απάντηση σε αυτό;  </w:t>
      </w:r>
    </w:p>
    <w:p w14:paraId="30BDBD70" w14:textId="77777777" w:rsidR="00E34F2F" w:rsidRDefault="00EC0F86">
      <w:pPr>
        <w:spacing w:after="0"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Β</w:t>
      </w:r>
      <w:r>
        <w:rPr>
          <w:rFonts w:eastAsia="Times New Roman"/>
          <w:szCs w:val="24"/>
        </w:rPr>
        <w:t>΄</w:t>
      </w:r>
      <w:r>
        <w:rPr>
          <w:rFonts w:eastAsia="Times New Roman"/>
          <w:szCs w:val="24"/>
        </w:rPr>
        <w:t xml:space="preserve"> Αντιπρόεδρος της Βουλής κ. </w:t>
      </w:r>
      <w:r w:rsidRPr="00BA0EDB">
        <w:rPr>
          <w:rFonts w:eastAsia="Times New Roman"/>
          <w:b/>
          <w:szCs w:val="24"/>
        </w:rPr>
        <w:t>ΓΕΩΡΓΙΟΣ ΒΑΡΕΜΕΝΟΣ</w:t>
      </w:r>
      <w:r>
        <w:rPr>
          <w:rFonts w:eastAsia="Times New Roman"/>
          <w:szCs w:val="24"/>
        </w:rPr>
        <w:t>)</w:t>
      </w:r>
    </w:p>
    <w:p w14:paraId="30BDBD71" w14:textId="77777777" w:rsidR="00E34F2F" w:rsidRDefault="00EC0F86">
      <w:pPr>
        <w:spacing w:after="0" w:line="600" w:lineRule="auto"/>
        <w:ind w:firstLine="720"/>
        <w:contextualSpacing/>
        <w:jc w:val="both"/>
        <w:rPr>
          <w:rFonts w:eastAsia="Times New Roman"/>
          <w:szCs w:val="24"/>
        </w:rPr>
      </w:pPr>
      <w:r>
        <w:rPr>
          <w:rFonts w:eastAsia="Times New Roman"/>
          <w:szCs w:val="24"/>
        </w:rPr>
        <w:t>Ποια ήταν η εθνική βιομηχανική πολιτική και η εθνική αναπτυξιακή πολι</w:t>
      </w:r>
      <w:r>
        <w:rPr>
          <w:rFonts w:eastAsia="Times New Roman"/>
          <w:szCs w:val="24"/>
        </w:rPr>
        <w:t xml:space="preserve">τική; Ποια ήταν η πολιτική στον χρηματοπιστωτικό τομέα; Με έκπληξη προ ημερών, σε ένα φιλμ που γυρίστηκε πρόσφατα, άκουσα τον αείμνηστο Γεράσιμο Αρσένη, μερικές ημέρες πριν πεθάνει, να αναφέρεται στη νομισματική και τραπεζική πολιτική που παρέλαβε η </w:t>
      </w:r>
      <w:r>
        <w:rPr>
          <w:rFonts w:eastAsia="Times New Roman"/>
          <w:szCs w:val="24"/>
        </w:rPr>
        <w:lastRenderedPageBreak/>
        <w:t>κυβέρν</w:t>
      </w:r>
      <w:r>
        <w:rPr>
          <w:rFonts w:eastAsia="Times New Roman"/>
          <w:szCs w:val="24"/>
        </w:rPr>
        <w:t>ηση του ΠΑΣΟΚ το 1981. Συγκρατώ ένα στοιχείο</w:t>
      </w:r>
      <w:r>
        <w:rPr>
          <w:rFonts w:eastAsia="Times New Roman"/>
          <w:szCs w:val="24"/>
        </w:rPr>
        <w:t>.</w:t>
      </w:r>
      <w:r>
        <w:rPr>
          <w:rFonts w:eastAsia="Times New Roman"/>
          <w:szCs w:val="24"/>
        </w:rPr>
        <w:t xml:space="preserve"> Τα επιτόκια τα όριζε μία νομισματική επιτροπή, της οποίας προΐστατο ο Υπουργός Συντονισμού και με πολιτική απόφαση οριζόταν το επιτόκιο για τα δάνεια των μεγάλων επιχειρήσεων. </w:t>
      </w:r>
    </w:p>
    <w:p w14:paraId="30BDBD72"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Διακόσια έντεκα επιτόκια ίσχυαν το 1981! Αυτή ήταν η οικονομική και αναπτυξιακή πολιτική διαδοχικών κυβερνήσεων στη Μεταπολίτευση, αυτή ήταν η πολιτική που οδήγησε στον </w:t>
      </w:r>
      <w:proofErr w:type="spellStart"/>
      <w:r>
        <w:rPr>
          <w:rFonts w:eastAsia="Times New Roman"/>
          <w:szCs w:val="24"/>
        </w:rPr>
        <w:t>υπερδανεισμό</w:t>
      </w:r>
      <w:proofErr w:type="spellEnd"/>
      <w:r>
        <w:rPr>
          <w:rFonts w:eastAsia="Times New Roman"/>
          <w:szCs w:val="24"/>
        </w:rPr>
        <w:t xml:space="preserve"> με θαλασσοδάνεια των μεγάλων επιχειρήσεων, αυτή οδήγησε στις προβληματικές</w:t>
      </w:r>
      <w:r>
        <w:rPr>
          <w:rFonts w:eastAsia="Times New Roman"/>
          <w:szCs w:val="24"/>
        </w:rPr>
        <w:t xml:space="preserve">, που φορτώθηκαν στην Εθνική Τράπεζα και απειλήθηκε με κατάρρευση, αυτή ήταν η πολιτική της ραγδαίας αποβιομηχάνισης τα τελευταία σαράντα χρόνια. </w:t>
      </w:r>
    </w:p>
    <w:p w14:paraId="30BDBD73"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Και αυτή ήταν η πολιτική, η οποία οδήγησε στην παράφρονα, στην παράλογη πιστωτική </w:t>
      </w:r>
      <w:proofErr w:type="spellStart"/>
      <w:r>
        <w:rPr>
          <w:rFonts w:eastAsia="Times New Roman"/>
          <w:szCs w:val="24"/>
        </w:rPr>
        <w:t>υπερεπέκταση</w:t>
      </w:r>
      <w:proofErr w:type="spellEnd"/>
      <w:r>
        <w:rPr>
          <w:rFonts w:eastAsia="Times New Roman"/>
          <w:szCs w:val="24"/>
        </w:rPr>
        <w:t xml:space="preserve"> από τη δεκαετί</w:t>
      </w:r>
      <w:r>
        <w:rPr>
          <w:rFonts w:eastAsia="Times New Roman"/>
          <w:szCs w:val="24"/>
        </w:rPr>
        <w:t xml:space="preserve">α του 1990 και όλο το 2000, οδήγησε στον κρατικό </w:t>
      </w:r>
      <w:proofErr w:type="spellStart"/>
      <w:r>
        <w:rPr>
          <w:rFonts w:eastAsia="Times New Roman"/>
          <w:szCs w:val="24"/>
        </w:rPr>
        <w:t>υπερδανεισμό</w:t>
      </w:r>
      <w:proofErr w:type="spellEnd"/>
      <w:r>
        <w:rPr>
          <w:rFonts w:eastAsia="Times New Roman"/>
          <w:szCs w:val="24"/>
        </w:rPr>
        <w:t xml:space="preserve"> και στην κατάρρευση της ελληνικής οικονομίας στον διαρκή πόνο της ελληνικής κοινωνίας. </w:t>
      </w:r>
    </w:p>
    <w:p w14:paraId="30BDBD74"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Γι’ αυτά να μιλήσουμε και να δούμε πώς θα πάμε μπροστά. Δέχομαι την αγωνία του κ. Μανιάτη, ο οποίος γνωρίζ</w:t>
      </w:r>
      <w:r>
        <w:rPr>
          <w:rFonts w:eastAsia="Times New Roman"/>
          <w:szCs w:val="24"/>
        </w:rPr>
        <w:t xml:space="preserve">ει από ενέργεια, αλλά δεν δέχομαι τη λύσσα του για μία διαρκή, πικρή </w:t>
      </w:r>
      <w:proofErr w:type="spellStart"/>
      <w:r>
        <w:rPr>
          <w:rFonts w:eastAsia="Times New Roman"/>
          <w:szCs w:val="24"/>
        </w:rPr>
        <w:t>αυτοδικαίωση</w:t>
      </w:r>
      <w:proofErr w:type="spellEnd"/>
      <w:r>
        <w:rPr>
          <w:rFonts w:eastAsia="Times New Roman"/>
          <w:szCs w:val="24"/>
        </w:rPr>
        <w:t xml:space="preserve"> χωρίς στοιχεία αυτοκριτικής. </w:t>
      </w:r>
    </w:p>
    <w:p w14:paraId="30BDBD75" w14:textId="77777777" w:rsidR="00E34F2F" w:rsidRDefault="00EC0F86">
      <w:pPr>
        <w:spacing w:after="0" w:line="600" w:lineRule="auto"/>
        <w:ind w:firstLine="720"/>
        <w:contextualSpacing/>
        <w:jc w:val="both"/>
        <w:rPr>
          <w:rFonts w:eastAsia="Times New Roman"/>
          <w:szCs w:val="24"/>
        </w:rPr>
      </w:pPr>
      <w:r>
        <w:rPr>
          <w:rFonts w:eastAsia="Times New Roman"/>
          <w:szCs w:val="24"/>
        </w:rPr>
        <w:t>Να δεχθώ ότι κάποιες από τις πολιτικές πράξεις, στις οποίες είχε προχωρήσει, ήταν και ορθές και δικαιολογημένες, αλλά δεν ολοκληρώθηκαν. Όμως πώ</w:t>
      </w:r>
      <w:r>
        <w:rPr>
          <w:rFonts w:eastAsia="Times New Roman"/>
          <w:szCs w:val="24"/>
        </w:rPr>
        <w:t>ς δικαιολογείται όλη αυτή η κατάρρευση της χώρας σε όλα τα χρόνια της πιστωτικής επέκτασης, της λατρείας του Χρηματιστηρίου, που έβγαζε κυβερνήσεις, της λατρείας του ιδιωτικού δανεισμού, της λατρείας της πιστωτικής κάρτας σε κάθε νοικοκυριό, της τυφλής πίσ</w:t>
      </w:r>
      <w:r>
        <w:rPr>
          <w:rFonts w:eastAsia="Times New Roman"/>
          <w:szCs w:val="24"/>
        </w:rPr>
        <w:t>της ότι όλα τα νοικοκυριά μπορούν να δανειστούν και άλλο, και άλλο, και άλλο;</w:t>
      </w:r>
    </w:p>
    <w:p w14:paraId="30BDBD76" w14:textId="77777777" w:rsidR="00E34F2F" w:rsidRDefault="00EC0F86">
      <w:pPr>
        <w:spacing w:after="0" w:line="600" w:lineRule="auto"/>
        <w:ind w:firstLine="720"/>
        <w:contextualSpacing/>
        <w:jc w:val="both"/>
        <w:rPr>
          <w:rFonts w:eastAsia="Times New Roman"/>
          <w:szCs w:val="24"/>
        </w:rPr>
      </w:pPr>
      <w:r>
        <w:rPr>
          <w:rFonts w:eastAsia="Times New Roman"/>
          <w:szCs w:val="24"/>
        </w:rPr>
        <w:t>Σε αυτούς τους ανθρώπους τι λέμε τώρα, μετά από τόσα χρόνια; Και τι λένε τα κόμματα που κυβέρνησαν -με τα καλά τους και τα κακά τους, δεν θα κάνουμε τώρα μόνο απόρριψη- για τα δα</w:t>
      </w:r>
      <w:r>
        <w:rPr>
          <w:rFonts w:eastAsia="Times New Roman"/>
          <w:szCs w:val="24"/>
        </w:rPr>
        <w:t xml:space="preserve">νειακά βάρη που έχουν τα ίδια τα κόμματα; Πόσο καλοί νοικοκύρηδες ήταν στα σπίτια τους με 200 εκατομμύρια δάνεια το καθένα, τα οποία δεν πρόκειται ποτέ να επιστραφούν ή θα επιστραφούν </w:t>
      </w:r>
      <w:r>
        <w:rPr>
          <w:rFonts w:eastAsia="Times New Roman"/>
          <w:szCs w:val="24"/>
        </w:rPr>
        <w:t xml:space="preserve">μετά από </w:t>
      </w:r>
      <w:r>
        <w:rPr>
          <w:rFonts w:eastAsia="Times New Roman"/>
          <w:szCs w:val="24"/>
        </w:rPr>
        <w:t>διακόσια χρόνια;</w:t>
      </w:r>
    </w:p>
    <w:p w14:paraId="30BDBD77"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Τι μπορούμε να πούμε σε αυτούς τους ανθρώπους;</w:t>
      </w:r>
      <w:r>
        <w:rPr>
          <w:rFonts w:eastAsia="Times New Roman"/>
          <w:szCs w:val="24"/>
        </w:rPr>
        <w:t xml:space="preserve"> Τι μπορούμε να πούμε για το σκάνδαλο της διαπλοκής τραπεζών, </w:t>
      </w:r>
      <w:proofErr w:type="spellStart"/>
      <w:r>
        <w:rPr>
          <w:rFonts w:eastAsia="Times New Roman"/>
          <w:szCs w:val="24"/>
        </w:rPr>
        <w:t>ολιγαρχών</w:t>
      </w:r>
      <w:proofErr w:type="spellEnd"/>
      <w:r>
        <w:rPr>
          <w:rFonts w:eastAsia="Times New Roman"/>
          <w:szCs w:val="24"/>
        </w:rPr>
        <w:t xml:space="preserve">, </w:t>
      </w:r>
      <w:proofErr w:type="spellStart"/>
      <w:r>
        <w:rPr>
          <w:rFonts w:eastAsia="Times New Roman"/>
          <w:szCs w:val="24"/>
        </w:rPr>
        <w:t>μίντια</w:t>
      </w:r>
      <w:proofErr w:type="spellEnd"/>
      <w:r>
        <w:rPr>
          <w:rFonts w:eastAsia="Times New Roman"/>
          <w:szCs w:val="24"/>
        </w:rPr>
        <w:t xml:space="preserve"> και πολιτικών προσώπων, το οποίο διέλυσε και το τραπεζικό σύστημα και ολόκληρη τη χώρα;</w:t>
      </w:r>
    </w:p>
    <w:p w14:paraId="30BDBD78" w14:textId="77777777" w:rsidR="00E34F2F" w:rsidRDefault="00EC0F86">
      <w:pPr>
        <w:spacing w:after="0" w:line="600" w:lineRule="auto"/>
        <w:ind w:firstLine="720"/>
        <w:contextualSpacing/>
        <w:jc w:val="both"/>
        <w:rPr>
          <w:rFonts w:eastAsia="Times New Roman"/>
          <w:szCs w:val="24"/>
        </w:rPr>
      </w:pPr>
      <w:r>
        <w:rPr>
          <w:rFonts w:eastAsia="Times New Roman"/>
          <w:szCs w:val="24"/>
        </w:rPr>
        <w:t>Τι μπορούμε να πούμε στους πολίτες που υποφέρουν με τους δεσμευμένους λογαριασμούς για τ</w:t>
      </w:r>
      <w:r>
        <w:rPr>
          <w:rFonts w:eastAsia="Times New Roman"/>
          <w:szCs w:val="24"/>
        </w:rPr>
        <w:t xml:space="preserve">α θαλασσοδάνεια των μέσων μαζικής ενημέρωσης, τα οποία σε αυτές τις αίθουσες του </w:t>
      </w:r>
      <w:r>
        <w:rPr>
          <w:rFonts w:eastAsia="Times New Roman"/>
          <w:szCs w:val="24"/>
        </w:rPr>
        <w:t>ε</w:t>
      </w:r>
      <w:r>
        <w:rPr>
          <w:rFonts w:eastAsia="Times New Roman"/>
          <w:szCs w:val="24"/>
        </w:rPr>
        <w:t>λληνικού Κοινοβουλίου</w:t>
      </w:r>
      <w:r>
        <w:rPr>
          <w:rFonts w:eastAsia="Times New Roman"/>
          <w:szCs w:val="24"/>
        </w:rPr>
        <w:t>,</w:t>
      </w:r>
      <w:r>
        <w:rPr>
          <w:rFonts w:eastAsia="Times New Roman"/>
          <w:szCs w:val="24"/>
        </w:rPr>
        <w:t xml:space="preserve"> ομολογούσαν ανερυθρίαστα ότι έπαιρναν δάνεια, όπως ακριβώς επί χούντας οι εργολάβοι των παραλιακών ξενοδοχείων στα κουφάρια; Τα παίρναμε με αέρα, επειδ</w:t>
      </w:r>
      <w:r>
        <w:rPr>
          <w:rFonts w:eastAsia="Times New Roman"/>
          <w:szCs w:val="24"/>
        </w:rPr>
        <w:t>ή ήμασταν εμείς.</w:t>
      </w:r>
    </w:p>
    <w:p w14:paraId="30BDBD79"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Αυτά είναι τα πολιτικά προβλήματα. Και ο κ. Μητσοτάκης δεν δίνει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πειστική απάντηση γι’ αυτά, όπως δεν δίνει για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w:t>
      </w:r>
      <w:r>
        <w:rPr>
          <w:rFonts w:eastAsia="Times New Roman"/>
          <w:szCs w:val="24"/>
          <w:lang w:val="en-US"/>
        </w:rPr>
        <w:t>offshore</w:t>
      </w:r>
      <w:r>
        <w:rPr>
          <w:rFonts w:eastAsia="Times New Roman"/>
          <w:szCs w:val="24"/>
        </w:rPr>
        <w:t xml:space="preserve"> ή για τίποτε άλλο. </w:t>
      </w:r>
    </w:p>
    <w:p w14:paraId="30BDBD7A"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Όμως ας δούμε τα ζητήματα εθνικής στρατηγικής </w:t>
      </w:r>
      <w:proofErr w:type="spellStart"/>
      <w:r>
        <w:rPr>
          <w:rFonts w:eastAsia="Times New Roman"/>
          <w:szCs w:val="24"/>
        </w:rPr>
        <w:t>στρατηγικής</w:t>
      </w:r>
      <w:proofErr w:type="spellEnd"/>
      <w:r>
        <w:rPr>
          <w:rFonts w:eastAsia="Times New Roman"/>
          <w:szCs w:val="24"/>
        </w:rPr>
        <w:t xml:space="preserve"> για την ανάταξη της χώρας </w:t>
      </w:r>
      <w:r>
        <w:rPr>
          <w:rFonts w:eastAsia="Times New Roman"/>
          <w:szCs w:val="24"/>
        </w:rPr>
        <w:t xml:space="preserve">με άλλες πολιτικές πρακτικές και άλλες φιλοσοφίες. Σε αυτά δεν απαντά ούτε το ΠΑΣΟΚ, το οποίο έχει διαγράψει τη μνήμη των κακών ημερών, έχει διαγράψει </w:t>
      </w:r>
      <w:r>
        <w:rPr>
          <w:rFonts w:eastAsia="Times New Roman"/>
          <w:szCs w:val="24"/>
        </w:rPr>
        <w:lastRenderedPageBreak/>
        <w:t xml:space="preserve">τις μνήμες των υποδίκων και καταδίκων μελών του και συζητάμε σαν να μην υπάρχει κανένα παρελθόν. </w:t>
      </w:r>
    </w:p>
    <w:p w14:paraId="30BDBD7B"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szCs w:val="24"/>
        </w:rPr>
        <w:t>Για την</w:t>
      </w:r>
      <w:r>
        <w:rPr>
          <w:rFonts w:eastAsia="Times New Roman" w:cs="Times New Roman"/>
          <w:szCs w:val="24"/>
        </w:rPr>
        <w:t xml:space="preserve"> εξοικονόμηση, για ένα απλό πράγμα, απάντησε ο Υπουργός. Απάντησε και για τα χρήματα που υπάρχουν –σχεδόν 1 δισεκατομμύριο ευρώ- και για τις αιτήσεις που μπήκαν στο σύστημα –περίπου τριάντα πέντε χιλιάδες νομίζω </w:t>
      </w:r>
      <w:proofErr w:type="spellStart"/>
      <w:r>
        <w:rPr>
          <w:rFonts w:eastAsia="Times New Roman" w:cs="Times New Roman"/>
          <w:szCs w:val="24"/>
        </w:rPr>
        <w:t>ενεκρίθησαν</w:t>
      </w:r>
      <w:proofErr w:type="spellEnd"/>
      <w:r>
        <w:rPr>
          <w:rFonts w:eastAsia="Times New Roman" w:cs="Times New Roman"/>
          <w:szCs w:val="24"/>
        </w:rPr>
        <w:t xml:space="preserve"> τις τελευταίες εβδομάδες- και γι</w:t>
      </w:r>
      <w:r>
        <w:rPr>
          <w:rFonts w:eastAsia="Times New Roman" w:cs="Times New Roman"/>
          <w:szCs w:val="24"/>
        </w:rPr>
        <w:t xml:space="preserve">α το δυναμικό που μπορεί να εγκληθεί για περίπου εβδομήντα με ογδόντα ελληνικές βιομηχανίες οικοδομικών υλικών και για δεκάδες –εξήντα, εβδομήντα, ογδόντα- επαγγέλματα τα οποία αναμειγνύονται στην οικοδομή. </w:t>
      </w:r>
    </w:p>
    <w:p w14:paraId="30BDBD7C"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Υπάρχουν συνέχειες στις καλές πολιτικές, υπάρχου</w:t>
      </w:r>
      <w:r>
        <w:rPr>
          <w:rFonts w:eastAsia="Times New Roman" w:cs="Times New Roman"/>
          <w:szCs w:val="24"/>
        </w:rPr>
        <w:t xml:space="preserve">ν παύσεις και τομές και ρήξεις στις κακές πολιτικές. Αυτή είναι μία απάντηση, την οποία όλοι πρέπει να την ενστερνιζόμαστε. </w:t>
      </w:r>
    </w:p>
    <w:p w14:paraId="30BDBD7D"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εν τέλει οι ιδιωτικοποιήσεις είναι ένα μεγάλο πονεμένο κεφάλαιο στην ιστορία της ελληνικής πολιτικής τάξης. Ξεκίνησε από την επ</w:t>
      </w:r>
      <w:r>
        <w:rPr>
          <w:rFonts w:eastAsia="Times New Roman" w:cs="Times New Roman"/>
          <w:szCs w:val="24"/>
        </w:rPr>
        <w:t xml:space="preserve">οχή κυβερνήσεως Μητσοτάκη στις αρχές της δεκαετίας του 1990 και δεν ξεκίνησε με τις καλύτερες προϋποθέσεις και με </w:t>
      </w:r>
      <w:r>
        <w:rPr>
          <w:rFonts w:eastAsia="Times New Roman" w:cs="Times New Roman"/>
          <w:szCs w:val="24"/>
        </w:rPr>
        <w:lastRenderedPageBreak/>
        <w:t>τις καλύτερες καταλήξεις. Όλοι θυμόμαστε</w:t>
      </w:r>
      <w:r>
        <w:rPr>
          <w:rFonts w:eastAsia="Times New Roman" w:cs="Times New Roman"/>
          <w:szCs w:val="24"/>
        </w:rPr>
        <w:t>,</w:t>
      </w:r>
      <w:r>
        <w:rPr>
          <w:rFonts w:eastAsia="Times New Roman" w:cs="Times New Roman"/>
          <w:szCs w:val="24"/>
        </w:rPr>
        <w:t xml:space="preserve"> πώς απέληξε ο «γίγας ΟΤΕ» στα χέρια της </w:t>
      </w:r>
      <w:r>
        <w:rPr>
          <w:rFonts w:eastAsia="Times New Roman" w:cs="Times New Roman"/>
          <w:szCs w:val="24"/>
        </w:rPr>
        <w:t>«</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TELEKOM</w:t>
      </w:r>
      <w:r>
        <w:rPr>
          <w:rFonts w:eastAsia="Times New Roman" w:cs="Times New Roman"/>
          <w:szCs w:val="24"/>
        </w:rPr>
        <w:t>»</w:t>
      </w:r>
      <w:r>
        <w:rPr>
          <w:rFonts w:eastAsia="Times New Roman" w:cs="Times New Roman"/>
          <w:szCs w:val="24"/>
        </w:rPr>
        <w:t xml:space="preserve"> καθ’ ολοκληρίαν σχεδόν, με τι κόλπα </w:t>
      </w:r>
      <w:proofErr w:type="spellStart"/>
      <w:r>
        <w:rPr>
          <w:rFonts w:eastAsia="Times New Roman" w:cs="Times New Roman"/>
          <w:szCs w:val="24"/>
        </w:rPr>
        <w:t>παρεν</w:t>
      </w:r>
      <w:r>
        <w:rPr>
          <w:rFonts w:eastAsia="Times New Roman" w:cs="Times New Roman"/>
          <w:szCs w:val="24"/>
        </w:rPr>
        <w:t>έβη</w:t>
      </w:r>
      <w:proofErr w:type="spellEnd"/>
      <w:r>
        <w:rPr>
          <w:rFonts w:eastAsia="Times New Roman" w:cs="Times New Roman"/>
          <w:szCs w:val="24"/>
        </w:rPr>
        <w:t xml:space="preserve"> ο </w:t>
      </w:r>
      <w:proofErr w:type="spellStart"/>
      <w:r>
        <w:rPr>
          <w:rFonts w:eastAsia="Times New Roman" w:cs="Times New Roman"/>
          <w:szCs w:val="24"/>
        </w:rPr>
        <w:t>Βγενόπουλος</w:t>
      </w:r>
      <w:proofErr w:type="spellEnd"/>
      <w:r>
        <w:rPr>
          <w:rFonts w:eastAsia="Times New Roman" w:cs="Times New Roman"/>
          <w:szCs w:val="24"/>
        </w:rPr>
        <w:t xml:space="preserve"> για να πουλήσει το τελευταίο μεγάλο πακέτο –για το οποίο δεν μάθαμε τίποτα, για το πώς και το τι- και με ποιους τρόπους αγόραζε δίκτυα λιανικής ο ΟΤΕ, ο οποίος είχε το μεγαλύτερο δίκτυο λιανικής στην Ελλάδα, πώς βρέθηκε το δίκτυο </w:t>
      </w:r>
      <w:r>
        <w:rPr>
          <w:rFonts w:eastAsia="Times New Roman" w:cs="Times New Roman"/>
          <w:szCs w:val="24"/>
        </w:rPr>
        <w:t>«</w:t>
      </w:r>
      <w:r>
        <w:rPr>
          <w:rFonts w:eastAsia="Times New Roman" w:cs="Times New Roman"/>
          <w:szCs w:val="24"/>
        </w:rPr>
        <w:t>ΓΕΡΜΑΝΟ</w:t>
      </w:r>
      <w:r>
        <w:rPr>
          <w:rFonts w:eastAsia="Times New Roman" w:cs="Times New Roman"/>
          <w:szCs w:val="24"/>
        </w:rPr>
        <w:t>Σ</w:t>
      </w:r>
      <w:r>
        <w:rPr>
          <w:rFonts w:eastAsia="Times New Roman" w:cs="Times New Roman"/>
          <w:szCs w:val="24"/>
        </w:rPr>
        <w:t>»</w:t>
      </w:r>
      <w:r>
        <w:rPr>
          <w:rFonts w:eastAsia="Times New Roman" w:cs="Times New Roman"/>
          <w:szCs w:val="24"/>
        </w:rPr>
        <w:t xml:space="preserve"> στον ΟΤΕ</w:t>
      </w:r>
      <w:r>
        <w:rPr>
          <w:rFonts w:eastAsia="Times New Roman" w:cs="Times New Roman"/>
          <w:szCs w:val="24"/>
        </w:rPr>
        <w:t>,</w:t>
      </w:r>
      <w:r>
        <w:rPr>
          <w:rFonts w:eastAsia="Times New Roman" w:cs="Times New Roman"/>
          <w:szCs w:val="24"/>
        </w:rPr>
        <w:t xml:space="preserve"> και ποιες υπεραξίες ποιοι ενθυλάκωσαν αυτά τα χρήματα. </w:t>
      </w:r>
    </w:p>
    <w:p w14:paraId="30BDBD7E"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Ας </w:t>
      </w:r>
      <w:proofErr w:type="spellStart"/>
      <w:r>
        <w:rPr>
          <w:rFonts w:eastAsia="Times New Roman" w:cs="Times New Roman"/>
          <w:szCs w:val="24"/>
        </w:rPr>
        <w:t>μη</w:t>
      </w:r>
      <w:r>
        <w:rPr>
          <w:rFonts w:eastAsia="Times New Roman" w:cs="Times New Roman"/>
          <w:szCs w:val="24"/>
        </w:rPr>
        <w:t>Φ</w:t>
      </w:r>
      <w:proofErr w:type="spellEnd"/>
      <w:r>
        <w:rPr>
          <w:rFonts w:eastAsia="Times New Roman" w:cs="Times New Roman"/>
          <w:szCs w:val="24"/>
        </w:rPr>
        <w:t xml:space="preserve"> μιλάμε διαρκώς μόνο για το παρελθόν. Το παρελθόν το έχει εμπεδώσει στην καθημερινότητά του το ελληνικό νοικοκυριό, ο Έλληνας πολίτης. Ας μιλήσουμε για το τι κάνουμε τώρα και το πώς</w:t>
      </w:r>
      <w:r>
        <w:rPr>
          <w:rFonts w:eastAsia="Times New Roman" w:cs="Times New Roman"/>
          <w:szCs w:val="24"/>
        </w:rPr>
        <w:t xml:space="preserve"> ονειρευόμαστε τη χώρα για το μέλλον. </w:t>
      </w:r>
    </w:p>
    <w:p w14:paraId="30BDBD7F"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0BDBD80" w14:textId="77777777" w:rsidR="00E34F2F" w:rsidRDefault="00EC0F86">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0BDBD81"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30BDBD82"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Σέλτσας</w:t>
      </w:r>
      <w:proofErr w:type="spellEnd"/>
      <w:r>
        <w:rPr>
          <w:rFonts w:eastAsia="Times New Roman" w:cs="Times New Roman"/>
          <w:szCs w:val="24"/>
        </w:rPr>
        <w:t xml:space="preserve">. </w:t>
      </w:r>
    </w:p>
    <w:p w14:paraId="30BDBD83"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ΣΕΛΤΣΑΣ: </w:t>
      </w:r>
      <w:r>
        <w:rPr>
          <w:rFonts w:eastAsia="Times New Roman" w:cs="Times New Roman"/>
          <w:szCs w:val="24"/>
        </w:rPr>
        <w:t xml:space="preserve">Ευχαριστώ, κύριε Πρόεδρε. </w:t>
      </w:r>
    </w:p>
    <w:p w14:paraId="30BDBD84"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ολοκληρώνεται η συζήτηση του πιο καθοριστικού για το μέλλον της ενεργειακής πολιτικής της χώρας νομοσχεδίου. </w:t>
      </w:r>
    </w:p>
    <w:p w14:paraId="30BDBD85"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αλλάζει ριζικά η </w:t>
      </w:r>
      <w:proofErr w:type="spellStart"/>
      <w:r>
        <w:rPr>
          <w:rFonts w:eastAsia="Times New Roman" w:cs="Times New Roman"/>
          <w:szCs w:val="24"/>
        </w:rPr>
        <w:t>λιγνιτική</w:t>
      </w:r>
      <w:proofErr w:type="spellEnd"/>
      <w:r>
        <w:rPr>
          <w:rFonts w:eastAsia="Times New Roman" w:cs="Times New Roman"/>
          <w:szCs w:val="24"/>
        </w:rPr>
        <w:t xml:space="preserve"> παραγωγή στη χώρα. Αλλάζει ριζικά ο ενεργειακός χάρτης στο λ</w:t>
      </w:r>
      <w:r>
        <w:rPr>
          <w:rFonts w:eastAsia="Times New Roman" w:cs="Times New Roman"/>
          <w:szCs w:val="24"/>
        </w:rPr>
        <w:t xml:space="preserve">εκανοπέδιο της Φλώρινας, αλλά και στην περιοχή της Μεγαλόπολης. Κινούμαστε σε αχαρτογράφητα νερά και είναι εξαιρετικά δύσκολο να προβλέψουμε ποια θα είναι η αναπτυξιακή πορεία αυτών των περιοχών, οι οποίες έχουν στηρίξει την παραγωγή ενέργειας με τεράστιο </w:t>
      </w:r>
      <w:r>
        <w:rPr>
          <w:rFonts w:eastAsia="Times New Roman" w:cs="Times New Roman"/>
          <w:szCs w:val="24"/>
        </w:rPr>
        <w:t xml:space="preserve">περιβαλλοντολογικό κόστος. </w:t>
      </w:r>
    </w:p>
    <w:p w14:paraId="30BDBD86"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Αυτές οι περιοχές με το πλούσιο υπέδαφός τους έχουν προσφέρει πολλά με γνώμονα το δημόσιο συμφέρον. Η ανταπόδοση που έχουν λάβει, όμως, είναι πολύ μικρή μπροστά σε αυτό που έχουν προσφέρει. Οι περιοχές μας αξίζουν ένα μακρόπνοο </w:t>
      </w:r>
      <w:r>
        <w:rPr>
          <w:rFonts w:eastAsia="Times New Roman" w:cs="Times New Roman"/>
          <w:szCs w:val="24"/>
        </w:rPr>
        <w:t xml:space="preserve">σχέδιο ανάπτυξης, μια ανάπτυξη που θα είναι βιώσιμη με σοβαρές εγγυήσεις από την πλευρά του κράτους. </w:t>
      </w:r>
    </w:p>
    <w:p w14:paraId="30BDBD87"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Θέλω για την περιοχή μου μια ανάπτυξη στηριζόμενη σε σταθερές βάσεις, στηριζόμενη στην ορθολογική διαχείριση του λιγνίτη, στην προστασία του περιβάλλοντος</w:t>
      </w:r>
      <w:r>
        <w:rPr>
          <w:rFonts w:eastAsia="Times New Roman" w:cs="Times New Roman"/>
          <w:szCs w:val="24"/>
        </w:rPr>
        <w:t xml:space="preserve">, </w:t>
      </w:r>
      <w:r>
        <w:rPr>
          <w:rFonts w:eastAsia="Times New Roman" w:cs="Times New Roman"/>
          <w:szCs w:val="24"/>
        </w:rPr>
        <w:lastRenderedPageBreak/>
        <w:t xml:space="preserve">στον πρωτογενή τομέα, στη δύναμη της εκπαίδευσης –και το τονίζω- στις νέες θέσεις εργασίας. </w:t>
      </w:r>
    </w:p>
    <w:p w14:paraId="30BDBD88"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νομοσχέδιο περνάμε ως χώρα σε ένα νέο πλαίσιο λειτουργίας. Το ζήτημα, δηλαδή, δεν είναι μόνο τοπικό, είναι πρωτίστως εθνικό. Η </w:t>
      </w:r>
      <w:proofErr w:type="spellStart"/>
      <w:r>
        <w:rPr>
          <w:rFonts w:eastAsia="Times New Roman" w:cs="Times New Roman"/>
          <w:szCs w:val="24"/>
        </w:rPr>
        <w:t>αποεπένδυση</w:t>
      </w:r>
      <w:proofErr w:type="spellEnd"/>
      <w:r>
        <w:rPr>
          <w:rFonts w:eastAsia="Times New Roman" w:cs="Times New Roman"/>
          <w:szCs w:val="24"/>
        </w:rPr>
        <w:t xml:space="preserve"> στον τομέα </w:t>
      </w:r>
      <w:r>
        <w:rPr>
          <w:rFonts w:eastAsia="Times New Roman" w:cs="Times New Roman"/>
          <w:szCs w:val="24"/>
        </w:rPr>
        <w:t>της ενέργειας αφορά τον ενεργειακό σχεδιασμό ολόκληρης της χώρας.</w:t>
      </w:r>
    </w:p>
    <w:p w14:paraId="30BDBD89"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Πριν από τρία χρόνια η Κυβέρνησή μας με τη στήριξη των τοπικών κοινωνιών ανέτρεψε το καταστροφικό σχέδιο της «μικρής</w:t>
      </w:r>
      <w:r>
        <w:rPr>
          <w:rFonts w:eastAsia="Times New Roman" w:cs="Times New Roman"/>
          <w:szCs w:val="24"/>
        </w:rPr>
        <w:t>»</w:t>
      </w:r>
      <w:r>
        <w:rPr>
          <w:rFonts w:eastAsia="Times New Roman" w:cs="Times New Roman"/>
          <w:szCs w:val="24"/>
        </w:rPr>
        <w:t xml:space="preserve"> ΔΕΗ, ένα σχέδιο που θα αφαιρούσε από τη ΔΕΗ κάθε έννοια δημόσιου χαρακτή</w:t>
      </w:r>
      <w:r>
        <w:rPr>
          <w:rFonts w:eastAsia="Times New Roman" w:cs="Times New Roman"/>
          <w:szCs w:val="24"/>
        </w:rPr>
        <w:t xml:space="preserve">ρα. </w:t>
      </w:r>
    </w:p>
    <w:p w14:paraId="30BDBD8A"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επιχειρείται η </w:t>
      </w:r>
      <w:proofErr w:type="spellStart"/>
      <w:r>
        <w:rPr>
          <w:rFonts w:eastAsia="Times New Roman" w:cs="Times New Roman"/>
          <w:szCs w:val="24"/>
        </w:rPr>
        <w:t>αποεπένδυση</w:t>
      </w:r>
      <w:proofErr w:type="spellEnd"/>
      <w:r>
        <w:rPr>
          <w:rFonts w:eastAsia="Times New Roman" w:cs="Times New Roman"/>
          <w:szCs w:val="24"/>
        </w:rPr>
        <w:t xml:space="preserve"> σε μια προσπάθεια της χώρας να συμμορφωθεί στο ευρωπαϊκό </w:t>
      </w:r>
      <w:proofErr w:type="spellStart"/>
      <w:r>
        <w:rPr>
          <w:rFonts w:eastAsia="Times New Roman" w:cs="Times New Roman"/>
          <w:szCs w:val="24"/>
        </w:rPr>
        <w:t>δεδικασμένο</w:t>
      </w:r>
      <w:proofErr w:type="spellEnd"/>
      <w:r>
        <w:rPr>
          <w:rFonts w:eastAsia="Times New Roman" w:cs="Times New Roman"/>
          <w:szCs w:val="24"/>
        </w:rPr>
        <w:t xml:space="preserve"> και να ολοκληρώσει την τέταρτη και τελευταία αξιολόγηση πριν την έξοδο από την επιτροπεία. </w:t>
      </w:r>
    </w:p>
    <w:p w14:paraId="30BDBD8B"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απελευθέρωση της αγοράς της ενέργειας, αλλά και η κατά</w:t>
      </w:r>
      <w:r>
        <w:rPr>
          <w:rFonts w:eastAsia="Times New Roman" w:cs="Times New Roman"/>
          <w:szCs w:val="24"/>
        </w:rPr>
        <w:t xml:space="preserve">ργηση του μονοπωλίου της ΔΕΗ στον λιγνίτη είναι ένα σκληρό, αλλά δυστυχώς αναγκαίο </w:t>
      </w:r>
      <w:proofErr w:type="spellStart"/>
      <w:r>
        <w:rPr>
          <w:rFonts w:eastAsia="Times New Roman" w:cs="Times New Roman"/>
          <w:szCs w:val="24"/>
        </w:rPr>
        <w:t>προαπαιτούμενο</w:t>
      </w:r>
      <w:proofErr w:type="spellEnd"/>
      <w:r>
        <w:rPr>
          <w:rFonts w:eastAsia="Times New Roman" w:cs="Times New Roman"/>
          <w:szCs w:val="24"/>
        </w:rPr>
        <w:t xml:space="preserve"> για την έξοδο της χώρας από το μνημόνιο. </w:t>
      </w:r>
    </w:p>
    <w:p w14:paraId="30BDBD8C"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τις δεσμεύσεις αυτές, προτεραιότητά μας πρέπει να είναι τα εξής: </w:t>
      </w:r>
    </w:p>
    <w:p w14:paraId="30BDBD8D"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Πρώτον, ο ενεργειακός σχεδιασμός της χώρας δε</w:t>
      </w:r>
      <w:r>
        <w:rPr>
          <w:rFonts w:eastAsia="Times New Roman" w:cs="Times New Roman"/>
          <w:szCs w:val="24"/>
        </w:rPr>
        <w:t xml:space="preserve">ν πρέπει να κινδυνεύσει ούτε στο ελάχιστο. Πρέπει να γίνει με όρους δημόσιου συμφέροντος. </w:t>
      </w:r>
    </w:p>
    <w:p w14:paraId="30BDBD8E"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οι εργασιακές σχέσεις και τα ασφαλιστικά δικαιώματα των εργαζομένων πρέπει να είναι πλήρως εξασφαλισμένα. </w:t>
      </w:r>
    </w:p>
    <w:p w14:paraId="30BDBD8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Τρίτον, η ανταποδοτικότητα προς τις τοπικές κοιν</w:t>
      </w:r>
      <w:r>
        <w:rPr>
          <w:rFonts w:eastAsia="Times New Roman" w:cs="Times New Roman"/>
          <w:szCs w:val="24"/>
        </w:rPr>
        <w:t xml:space="preserve">ωνίες πρέπει να είναι η μεγαλύτερη δυνατή. Είναι θετικό η αύξηση του οδικού τέλους από το 1,20 στο 1,40 ευρώ. </w:t>
      </w:r>
    </w:p>
    <w:p w14:paraId="30BDBD9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η αποκατάσταση και η </w:t>
      </w:r>
      <w:proofErr w:type="spellStart"/>
      <w:r>
        <w:rPr>
          <w:rFonts w:eastAsia="Times New Roman" w:cs="Times New Roman"/>
          <w:szCs w:val="24"/>
        </w:rPr>
        <w:t>επαναπόδοση</w:t>
      </w:r>
      <w:proofErr w:type="spellEnd"/>
      <w:r>
        <w:rPr>
          <w:rFonts w:eastAsia="Times New Roman" w:cs="Times New Roman"/>
          <w:szCs w:val="24"/>
        </w:rPr>
        <w:t xml:space="preserve"> των εδαφών πρέπει να είναι εξασφαλισμένη. Ειδικά για τη Φλώρινα είναι θετικό το ότι υπάρχει στο τελικό</w:t>
      </w:r>
      <w:r>
        <w:rPr>
          <w:rFonts w:eastAsia="Times New Roman" w:cs="Times New Roman"/>
          <w:szCs w:val="24"/>
        </w:rPr>
        <w:t xml:space="preserve"> κείμενο του νόμου ρητή αναφορά στην υποχρέωση της νέας εταιρείας για μεταφορά θερμικής ενέργειας για τη θέρμανση Φλώρινας και Μελίτης. </w:t>
      </w:r>
    </w:p>
    <w:p w14:paraId="30BDBD91" w14:textId="77777777" w:rsidR="00E34F2F" w:rsidRDefault="00EC0F86">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οι νέες θέσεις εργασίας που θα προκύψουν στην περιοχή θα πρέπει να καλύπτονται σύμφωνα με το στοιχείο της εντο</w:t>
      </w:r>
      <w:r>
        <w:rPr>
          <w:rFonts w:eastAsia="Times New Roman" w:cs="Times New Roman"/>
          <w:szCs w:val="24"/>
        </w:rPr>
        <w:t xml:space="preserve">πιότητας. </w:t>
      </w:r>
    </w:p>
    <w:p w14:paraId="30BDBD92" w14:textId="77777777" w:rsidR="00E34F2F" w:rsidRDefault="00EC0F86">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Έκτον</w:t>
      </w:r>
      <w:proofErr w:type="spellEnd"/>
      <w:r>
        <w:rPr>
          <w:rFonts w:eastAsia="Times New Roman" w:cs="Times New Roman"/>
          <w:szCs w:val="24"/>
        </w:rPr>
        <w:t>, περιμένω επίσης, κύριε Υπουργέ, μία απάντηση για την αντικατάσταση της Αχλάδας. Η εξασφάλιση όλων αυτών είναι για εμένα θέμα μείζονος πολιτικής σημασίας. Οι δεσμεύσεις που έχει αναλάβει η ΔΕΗ προς την τοπική κοινωνία θα πρέπει να αναληφθο</w:t>
      </w:r>
      <w:r>
        <w:rPr>
          <w:rFonts w:eastAsia="Times New Roman" w:cs="Times New Roman"/>
          <w:szCs w:val="24"/>
        </w:rPr>
        <w:t>ύν στο ακέραιο και από τη νέα εταιρεία.</w:t>
      </w:r>
    </w:p>
    <w:p w14:paraId="30BDBD9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νομοσχέδιο αυτό είναι ένα επίπονο νομοσχέδιο για τη Φλώρινα και τη Μεγαλόπολη. Είναι επίπονο και για τη ΔΕΗ και για τους εργαζομένους της, όπως επίπονη είναι και όλη αυτή η τεράστια οικονομική κρίση που έχει βιώσε</w:t>
      </w:r>
      <w:r>
        <w:rPr>
          <w:rFonts w:eastAsia="Times New Roman" w:cs="Times New Roman"/>
          <w:szCs w:val="24"/>
        </w:rPr>
        <w:t xml:space="preserve">ι ο λαός μας όλα αυτά τα χρόνια. Αυτή η κρίση οδεύει προς το τέλος. Με αυτό το νομοσχέδιο ολοκληρώνονται σταδιακά όλες οι </w:t>
      </w:r>
      <w:proofErr w:type="spellStart"/>
      <w:r>
        <w:rPr>
          <w:rFonts w:eastAsia="Times New Roman" w:cs="Times New Roman"/>
          <w:szCs w:val="24"/>
        </w:rPr>
        <w:t>μνημονιακές</w:t>
      </w:r>
      <w:proofErr w:type="spellEnd"/>
      <w:r>
        <w:rPr>
          <w:rFonts w:eastAsia="Times New Roman" w:cs="Times New Roman"/>
          <w:szCs w:val="24"/>
        </w:rPr>
        <w:t xml:space="preserve"> υποχρεώσεις. Αν δεν καταφέρουμε να βγάλουμε τη χώρα από τη </w:t>
      </w:r>
      <w:proofErr w:type="spellStart"/>
      <w:r>
        <w:rPr>
          <w:rFonts w:eastAsia="Times New Roman" w:cs="Times New Roman"/>
          <w:szCs w:val="24"/>
        </w:rPr>
        <w:t>μνημονιακή</w:t>
      </w:r>
      <w:proofErr w:type="spellEnd"/>
      <w:r>
        <w:rPr>
          <w:rFonts w:eastAsia="Times New Roman" w:cs="Times New Roman"/>
          <w:szCs w:val="24"/>
        </w:rPr>
        <w:t xml:space="preserve"> εποχή, η Ιστορία δεν θα μας συγχωρέσει. Εύχομαι και </w:t>
      </w:r>
      <w:r>
        <w:rPr>
          <w:rFonts w:eastAsia="Times New Roman" w:cs="Times New Roman"/>
          <w:szCs w:val="24"/>
        </w:rPr>
        <w:t xml:space="preserve">ελπίζω η Ιστορία να μας δικαιώσει. </w:t>
      </w:r>
    </w:p>
    <w:p w14:paraId="30BDBD9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Οι πολίτες της </w:t>
      </w:r>
      <w:r>
        <w:rPr>
          <w:rFonts w:eastAsia="Times New Roman" w:cs="Times New Roman"/>
          <w:szCs w:val="24"/>
        </w:rPr>
        <w:t xml:space="preserve">δυτικής </w:t>
      </w:r>
      <w:r>
        <w:rPr>
          <w:rFonts w:eastAsia="Times New Roman" w:cs="Times New Roman"/>
          <w:szCs w:val="24"/>
        </w:rPr>
        <w:t xml:space="preserve">Μακεδονίας, οι πολίτες της Φλώρινας, που θα υποστούν ως επί το </w:t>
      </w:r>
      <w:proofErr w:type="spellStart"/>
      <w:r>
        <w:rPr>
          <w:rFonts w:eastAsia="Times New Roman" w:cs="Times New Roman"/>
          <w:szCs w:val="24"/>
        </w:rPr>
        <w:t>πλείστον</w:t>
      </w:r>
      <w:proofErr w:type="spellEnd"/>
      <w:r>
        <w:rPr>
          <w:rFonts w:eastAsia="Times New Roman" w:cs="Times New Roman"/>
          <w:szCs w:val="24"/>
        </w:rPr>
        <w:t xml:space="preserve"> τις συνέπειες αυτές της ενεργειακής αλλαγής, περιμένουν πολλά από αυτήν την Κυβέρνηση, κύριε Υπουργέ. Ας μην τους διαψεύσουμε</w:t>
      </w:r>
      <w:r>
        <w:rPr>
          <w:rFonts w:eastAsia="Times New Roman" w:cs="Times New Roman"/>
          <w:szCs w:val="24"/>
        </w:rPr>
        <w:t>.</w:t>
      </w:r>
    </w:p>
    <w:p w14:paraId="30BDBD9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αναπτυξιακά ισοδύναμα πρέπει να είναι πολλαπλάσια των όσων θα υποστούμε από την </w:t>
      </w:r>
      <w:proofErr w:type="spellStart"/>
      <w:r>
        <w:rPr>
          <w:rFonts w:eastAsia="Times New Roman" w:cs="Times New Roman"/>
          <w:szCs w:val="24"/>
        </w:rPr>
        <w:t>αποεπένδυση</w:t>
      </w:r>
      <w:proofErr w:type="spellEnd"/>
      <w:r>
        <w:rPr>
          <w:rFonts w:eastAsia="Times New Roman" w:cs="Times New Roman"/>
          <w:szCs w:val="24"/>
        </w:rPr>
        <w:t xml:space="preserve">. Τολμήστε, κύριε Υπουργέ. Χρωστάτε στην ακριτική Φλώρινα. </w:t>
      </w:r>
    </w:p>
    <w:p w14:paraId="30BDBD9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0BDBD97"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0BDBD9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Οδυσσέας Κωνσταντινόπουλος.</w:t>
      </w:r>
    </w:p>
    <w:p w14:paraId="30BDBD9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Κυρίες και κύριοι συνάδελφοι, θα ψηφιστεί με ονομαστική ψηφοφορία σε λίγες ώρες το νομοσχέδιο για την πώληση των μονάδων της ΔΕΗ. Σήμερα έξω, στο Σύνταγμα διαδηλώνουν οι εργαζόμενο</w:t>
      </w:r>
      <w:r>
        <w:rPr>
          <w:rFonts w:eastAsia="Times New Roman" w:cs="Times New Roman"/>
          <w:szCs w:val="24"/>
        </w:rPr>
        <w:t xml:space="preserve">ι στη ΔΕΗ και στη </w:t>
      </w:r>
      <w:r>
        <w:rPr>
          <w:rFonts w:eastAsia="Times New Roman" w:cs="Times New Roman"/>
          <w:szCs w:val="24"/>
        </w:rPr>
        <w:t>«</w:t>
      </w:r>
      <w:r>
        <w:rPr>
          <w:rFonts w:eastAsia="Times New Roman" w:cs="Times New Roman"/>
          <w:szCs w:val="24"/>
        </w:rPr>
        <w:t>ΛΑΡΚΟ</w:t>
      </w:r>
      <w:r>
        <w:rPr>
          <w:rFonts w:eastAsia="Times New Roman" w:cs="Times New Roman"/>
          <w:szCs w:val="24"/>
        </w:rPr>
        <w:t>»</w:t>
      </w:r>
      <w:r>
        <w:rPr>
          <w:rFonts w:eastAsia="Times New Roman" w:cs="Times New Roman"/>
          <w:szCs w:val="24"/>
        </w:rPr>
        <w:t>. Άλλες εποχές ήσασταν μαζί τους. Σήμερα δεν μπορείτε να πάτε μαζί τους. Αξιολογήστε γιατί.</w:t>
      </w:r>
    </w:p>
    <w:p w14:paraId="30BDBD9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όμως, δεν έχω πάρα πολύ χρόνο, θα ήθελα να σας μιλήσω γι’ αυτό που </w:t>
      </w:r>
      <w:r>
        <w:rPr>
          <w:rFonts w:eastAsia="Times New Roman" w:cs="Times New Roman"/>
          <w:szCs w:val="24"/>
        </w:rPr>
        <w:t xml:space="preserve">ψηφίζετε </w:t>
      </w:r>
      <w:r>
        <w:rPr>
          <w:rFonts w:eastAsia="Times New Roman" w:cs="Times New Roman"/>
          <w:szCs w:val="24"/>
        </w:rPr>
        <w:t>σήμερα, γι’ αυτό που είχε προαναγγείλει ο κ. Σκουρλέτης</w:t>
      </w:r>
      <w:r>
        <w:rPr>
          <w:rFonts w:eastAsia="Times New Roman" w:cs="Times New Roman"/>
          <w:szCs w:val="24"/>
        </w:rPr>
        <w:t xml:space="preserve"> ως μια </w:t>
      </w:r>
      <w:r>
        <w:rPr>
          <w:rFonts w:eastAsia="Times New Roman" w:cs="Times New Roman"/>
          <w:szCs w:val="24"/>
        </w:rPr>
        <w:t>«</w:t>
      </w:r>
      <w:r>
        <w:rPr>
          <w:rFonts w:eastAsia="Times New Roman" w:cs="Times New Roman"/>
          <w:szCs w:val="24"/>
        </w:rPr>
        <w:t xml:space="preserve">μεγάλη </w:t>
      </w:r>
      <w:proofErr w:type="spellStart"/>
      <w:r>
        <w:rPr>
          <w:rFonts w:eastAsia="Times New Roman" w:cs="Times New Roman"/>
          <w:szCs w:val="24"/>
        </w:rPr>
        <w:lastRenderedPageBreak/>
        <w:t>μπίζνα</w:t>
      </w:r>
      <w:proofErr w:type="spellEnd"/>
      <w:r>
        <w:rPr>
          <w:rFonts w:eastAsia="Times New Roman" w:cs="Times New Roman"/>
          <w:szCs w:val="24"/>
        </w:rPr>
        <w:t>»</w:t>
      </w:r>
      <w:r>
        <w:rPr>
          <w:rFonts w:eastAsia="Times New Roman" w:cs="Times New Roman"/>
          <w:szCs w:val="24"/>
        </w:rPr>
        <w:t xml:space="preserve">. Εγώ θα έλεγα «ΣΥΡΙΖΑΝΕΛ μπίζνες». Ο κ. Σκουρλέτης είχε πει ότι </w:t>
      </w:r>
      <w:r>
        <w:rPr>
          <w:rFonts w:eastAsia="Times New Roman" w:cs="Times New Roman"/>
          <w:szCs w:val="24"/>
        </w:rPr>
        <w:t>«</w:t>
      </w:r>
      <w:r>
        <w:rPr>
          <w:rFonts w:eastAsia="Times New Roman" w:cs="Times New Roman"/>
          <w:szCs w:val="24"/>
        </w:rPr>
        <w:t>κάποιος θα πάρει τη ΔΕΗ για ένα κομμάτι ψωμί</w:t>
      </w:r>
      <w:r>
        <w:rPr>
          <w:rFonts w:eastAsia="Times New Roman" w:cs="Times New Roman"/>
          <w:szCs w:val="24"/>
        </w:rPr>
        <w:t>»</w:t>
      </w:r>
      <w:r>
        <w:rPr>
          <w:rFonts w:eastAsia="Times New Roman" w:cs="Times New Roman"/>
          <w:szCs w:val="24"/>
        </w:rPr>
        <w:t xml:space="preserve"> και σήμερα έρχεστε να νομοθετήσετε, να ψηφίσετε -εσείς θα δώσετε την εντολή το βράδυ, και οι Βουλευτές από τους ενεργειακ</w:t>
      </w:r>
      <w:r>
        <w:rPr>
          <w:rFonts w:eastAsia="Times New Roman" w:cs="Times New Roman"/>
          <w:szCs w:val="24"/>
        </w:rPr>
        <w:t>ούς νομούς και οι υπόλοιποι Βουλευτές- ότι ο διαγωνισμός</w:t>
      </w:r>
      <w:r>
        <w:rPr>
          <w:rFonts w:eastAsia="Times New Roman" w:cs="Times New Roman"/>
          <w:szCs w:val="24"/>
        </w:rPr>
        <w:t>,</w:t>
      </w:r>
      <w:r>
        <w:rPr>
          <w:rFonts w:eastAsia="Times New Roman" w:cs="Times New Roman"/>
          <w:szCs w:val="24"/>
        </w:rPr>
        <w:t xml:space="preserve"> όποιο τίμημα και αν έχει, δεν θα μπορεί να βγει άγονος. Είναι </w:t>
      </w:r>
      <w:proofErr w:type="spellStart"/>
      <w:r>
        <w:rPr>
          <w:rFonts w:eastAsia="Times New Roman" w:cs="Times New Roman"/>
          <w:szCs w:val="24"/>
        </w:rPr>
        <w:t>μπίζνα</w:t>
      </w:r>
      <w:proofErr w:type="spellEnd"/>
      <w:r>
        <w:rPr>
          <w:rFonts w:eastAsia="Times New Roman" w:cs="Times New Roman"/>
          <w:szCs w:val="24"/>
        </w:rPr>
        <w:t xml:space="preserve"> ή όχι, κύριοι συνάδελφοι Βουλευτές; Σας το ξαναλέω: Ψηφίζετε ότι, όποιο και αν είναι το τίμημα, δεν θα μπορείτε να βγάλετε άγονο </w:t>
      </w:r>
      <w:r>
        <w:rPr>
          <w:rFonts w:eastAsia="Times New Roman" w:cs="Times New Roman"/>
          <w:szCs w:val="24"/>
        </w:rPr>
        <w:t xml:space="preserve">τον διαγωνισμό. </w:t>
      </w:r>
    </w:p>
    <w:p w14:paraId="30BDBD9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 Μεγαλόπολη </w:t>
      </w:r>
      <w:r>
        <w:rPr>
          <w:rFonts w:eastAsia="Times New Roman" w:cs="Times New Roman"/>
          <w:szCs w:val="24"/>
        </w:rPr>
        <w:t>μειώνετε</w:t>
      </w:r>
      <w:r>
        <w:rPr>
          <w:rFonts w:eastAsia="Times New Roman" w:cs="Times New Roman"/>
          <w:szCs w:val="24"/>
        </w:rPr>
        <w:t xml:space="preserve"> </w:t>
      </w:r>
      <w:r>
        <w:rPr>
          <w:rFonts w:eastAsia="Times New Roman" w:cs="Times New Roman"/>
          <w:szCs w:val="24"/>
        </w:rPr>
        <w:t>την ισχύ της</w:t>
      </w:r>
      <w:r>
        <w:rPr>
          <w:rFonts w:eastAsia="Times New Roman" w:cs="Times New Roman"/>
          <w:szCs w:val="24"/>
        </w:rPr>
        <w:t xml:space="preserve"> </w:t>
      </w:r>
      <w:r>
        <w:rPr>
          <w:rFonts w:eastAsia="Times New Roman" w:cs="Times New Roman"/>
          <w:szCs w:val="24"/>
        </w:rPr>
        <w:t>νεότερης</w:t>
      </w:r>
      <w:r>
        <w:rPr>
          <w:rFonts w:eastAsia="Times New Roman" w:cs="Times New Roman"/>
          <w:szCs w:val="24"/>
        </w:rPr>
        <w:t xml:space="preserve"> </w:t>
      </w:r>
      <w:r>
        <w:rPr>
          <w:rFonts w:eastAsia="Times New Roman" w:cs="Times New Roman"/>
          <w:szCs w:val="24"/>
        </w:rPr>
        <w:t>μονάδας με το φθηνότερο καύσιμο</w:t>
      </w:r>
      <w:r>
        <w:rPr>
          <w:rFonts w:eastAsia="Times New Roman" w:cs="Times New Roman"/>
          <w:szCs w:val="24"/>
        </w:rPr>
        <w:t xml:space="preserve"> </w:t>
      </w:r>
      <w:r>
        <w:rPr>
          <w:rFonts w:eastAsia="Times New Roman" w:cs="Times New Roman"/>
          <w:szCs w:val="24"/>
        </w:rPr>
        <w:t xml:space="preserve">από 820 MW σε 500 MW. Σας είπαν οι δικοί σας, αυτοί που παίζουν στα σποτ του ΣΥΡΙΖΑ, ότι το κόστος για </w:t>
      </w:r>
      <w:r>
        <w:rPr>
          <w:rFonts w:eastAsia="Times New Roman" w:cs="Times New Roman"/>
          <w:szCs w:val="24"/>
        </w:rPr>
        <w:t xml:space="preserve">τη </w:t>
      </w:r>
      <w:r>
        <w:rPr>
          <w:rFonts w:eastAsia="Times New Roman" w:cs="Times New Roman"/>
          <w:szCs w:val="24"/>
        </w:rPr>
        <w:t xml:space="preserve">μειωμένη παραγωγή </w:t>
      </w:r>
      <w:r>
        <w:rPr>
          <w:rFonts w:eastAsia="Times New Roman" w:cs="Times New Roman"/>
          <w:szCs w:val="24"/>
        </w:rPr>
        <w:t>ρεύμα</w:t>
      </w:r>
      <w:r>
        <w:rPr>
          <w:rFonts w:eastAsia="Times New Roman" w:cs="Times New Roman"/>
          <w:szCs w:val="24"/>
        </w:rPr>
        <w:t>τος</w:t>
      </w:r>
      <w:r>
        <w:rPr>
          <w:rFonts w:eastAsia="Times New Roman" w:cs="Times New Roman"/>
          <w:szCs w:val="24"/>
        </w:rPr>
        <w:t xml:space="preserve"> θα είναι 150 εκατομμύρια</w:t>
      </w:r>
      <w:r>
        <w:rPr>
          <w:rFonts w:eastAsia="Times New Roman" w:cs="Times New Roman"/>
          <w:szCs w:val="24"/>
        </w:rPr>
        <w:t xml:space="preserve"> ευρώ </w:t>
      </w:r>
      <w:r>
        <w:rPr>
          <w:rFonts w:eastAsia="Times New Roman" w:cs="Times New Roman"/>
          <w:szCs w:val="24"/>
        </w:rPr>
        <w:t xml:space="preserve">όχι εγώ. </w:t>
      </w:r>
    </w:p>
    <w:p w14:paraId="30BDBD9C" w14:textId="77777777" w:rsidR="00E34F2F" w:rsidRDefault="00EC0F86">
      <w:pPr>
        <w:spacing w:line="600" w:lineRule="auto"/>
        <w:contextualSpacing/>
        <w:jc w:val="both"/>
        <w:rPr>
          <w:rFonts w:eastAsia="Times New Roman" w:cs="Times New Roman"/>
          <w:szCs w:val="24"/>
        </w:rPr>
      </w:pPr>
      <w:r>
        <w:rPr>
          <w:rFonts w:eastAsia="Times New Roman" w:cs="Times New Roman"/>
          <w:szCs w:val="24"/>
        </w:rPr>
        <w:t xml:space="preserve">Σας είπε ο κ. Καρυπίδης που παίζει στο σποτ ως πρωταγωνιστής του ΣΥΡΙΖΑ ότι </w:t>
      </w:r>
      <w:r>
        <w:rPr>
          <w:rFonts w:eastAsia="Times New Roman" w:cs="Times New Roman"/>
          <w:szCs w:val="24"/>
        </w:rPr>
        <w:t xml:space="preserve">αποστερείτε </w:t>
      </w:r>
      <w:r>
        <w:rPr>
          <w:rFonts w:eastAsia="Times New Roman" w:cs="Times New Roman"/>
          <w:szCs w:val="24"/>
        </w:rPr>
        <w:t>κατά 20 εκατομμύρια το ανταποδοτικό τέλος από τις τοπικές κοινωνίες. Δώρο και στον ιδιώτη, μείωση και από την τοπική αγορά!</w:t>
      </w:r>
    </w:p>
    <w:p w14:paraId="30BDBD9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Είστε Βουλευτές και δεν θέλε</w:t>
      </w:r>
      <w:r>
        <w:rPr>
          <w:rFonts w:eastAsia="Times New Roman" w:cs="Times New Roman"/>
          <w:szCs w:val="24"/>
        </w:rPr>
        <w:t xml:space="preserve">τε να μάθετε ποιο είναι το </w:t>
      </w:r>
      <w:r>
        <w:rPr>
          <w:rFonts w:eastAsia="Times New Roman" w:cs="Times New Roman"/>
          <w:szCs w:val="24"/>
        </w:rPr>
        <w:t>«</w:t>
      </w:r>
      <w:r>
        <w:rPr>
          <w:rFonts w:eastAsia="Times New Roman" w:cs="Times New Roman"/>
          <w:szCs w:val="24"/>
        </w:rPr>
        <w:t>εύλογο τίμημα</w:t>
      </w:r>
      <w:r>
        <w:rPr>
          <w:rFonts w:eastAsia="Times New Roman" w:cs="Times New Roman"/>
          <w:szCs w:val="24"/>
        </w:rPr>
        <w:t>»</w:t>
      </w:r>
      <w:r>
        <w:rPr>
          <w:rFonts w:eastAsia="Times New Roman" w:cs="Times New Roman"/>
          <w:szCs w:val="24"/>
        </w:rPr>
        <w:t xml:space="preserve"> που θα πουλήσετε τις μονάδες της ΔΕΗ;</w:t>
      </w:r>
    </w:p>
    <w:p w14:paraId="30BDBD9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Το ίδιο δεν κάνατε και με τον ΟΤΕ, όταν τον πουλούσατε στους Γερμανούς;</w:t>
      </w:r>
    </w:p>
    <w:p w14:paraId="30BDBD9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Αφήστε τους προηγούμενους. Τους προηγούμενους η κοινωνία το</w:t>
      </w:r>
      <w:r>
        <w:rPr>
          <w:rFonts w:eastAsia="Times New Roman" w:cs="Times New Roman"/>
          <w:szCs w:val="24"/>
        </w:rPr>
        <w:t>υς καταδίκασε, όπως λέγατε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Σήμερα </w:t>
      </w:r>
      <w:r>
        <w:rPr>
          <w:rFonts w:eastAsia="Times New Roman" w:cs="Times New Roman"/>
          <w:szCs w:val="24"/>
        </w:rPr>
        <w:t>εσείς θα ψηφίσετε χωρίς να ξέρετε το εύλογο τίμημα που θα πουληθούν τα δύο μπλοκ μονάδων;</w:t>
      </w:r>
    </w:p>
    <w:p w14:paraId="30BDBDA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Ξέρετε για τους άλλους, δεν ξέρετε για τον εαυτό σας;</w:t>
      </w:r>
    </w:p>
    <w:p w14:paraId="30BDBDA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Τώρα βέβαια εσείς μετρήσατε τους </w:t>
      </w:r>
      <w:r>
        <w:rPr>
          <w:rFonts w:eastAsia="Times New Roman" w:cs="Times New Roman"/>
          <w:szCs w:val="24"/>
        </w:rPr>
        <w:t xml:space="preserve">Βουλευτές, είδατε ότι στην Κοζάνη είναι περισσότεροι, αφήσατε απ’ έξω </w:t>
      </w:r>
      <w:r>
        <w:rPr>
          <w:rFonts w:eastAsia="Times New Roman" w:cs="Times New Roman"/>
          <w:szCs w:val="24"/>
        </w:rPr>
        <w:t xml:space="preserve">τις μονάδες της </w:t>
      </w:r>
      <w:r>
        <w:rPr>
          <w:rFonts w:eastAsia="Times New Roman" w:cs="Times New Roman"/>
          <w:szCs w:val="24"/>
        </w:rPr>
        <w:t>Κοζάνη</w:t>
      </w:r>
      <w:r>
        <w:rPr>
          <w:rFonts w:eastAsia="Times New Roman" w:cs="Times New Roman"/>
          <w:szCs w:val="24"/>
        </w:rPr>
        <w:t>ς</w:t>
      </w:r>
      <w:r>
        <w:rPr>
          <w:rFonts w:eastAsia="Times New Roman" w:cs="Times New Roman"/>
          <w:szCs w:val="24"/>
        </w:rPr>
        <w:t>, πήγατε στους υπόλοιπους</w:t>
      </w:r>
      <w:r>
        <w:rPr>
          <w:rFonts w:eastAsia="Times New Roman" w:cs="Times New Roman"/>
          <w:szCs w:val="24"/>
        </w:rPr>
        <w:t xml:space="preserve"> νομούς.</w:t>
      </w:r>
    </w:p>
    <w:p w14:paraId="30BDBDA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Λέτε ότι δεν υπάρχει λιγνίτης για πολλά χρόνια. Ποιον να πιστέψω από όλους εσάς; Να πιστέψω εσάς ή τον Πάνο Καμμένο, αυτόν με τον</w:t>
      </w:r>
      <w:r>
        <w:rPr>
          <w:rFonts w:eastAsia="Times New Roman" w:cs="Times New Roman"/>
          <w:szCs w:val="24"/>
        </w:rPr>
        <w:t xml:space="preserve"> οποίο συγκυβερνάτε;</w:t>
      </w:r>
    </w:p>
    <w:p w14:paraId="30BDBDA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Ας δούμε τι έλεγε τον Γενάρη του 2015: «Έχει τέτοια περιουσία από κάτω ο λιγνίτης που μπορεί να σηκώσει ενεργειακά τα επόμενα είκοσι χρόνια».</w:t>
      </w:r>
    </w:p>
    <w:p w14:paraId="30BDBDA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Ορίστε, το καταθέτω για τα Πρακτικά.</w:t>
      </w:r>
    </w:p>
    <w:p w14:paraId="30BDBDA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Οδυσσέας Κωνσταντινόπουλ</w:t>
      </w:r>
      <w:r>
        <w:rPr>
          <w:rFonts w:eastAsia="Times New Roman" w:cs="Times New Roman"/>
          <w:szCs w:val="24"/>
        </w:rPr>
        <w:t>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0BDBDA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Μάλιστα</w:t>
      </w:r>
      <w:r>
        <w:rPr>
          <w:rFonts w:eastAsia="Times New Roman" w:cs="Times New Roman"/>
          <w:szCs w:val="24"/>
        </w:rPr>
        <w:t>, η μονάδα 4 της ΔΕΗ που πουλάτε, κύριοι συνάδελφοι, στη Μεγαλόπολη</w:t>
      </w:r>
      <w:r>
        <w:rPr>
          <w:rFonts w:eastAsia="Times New Roman" w:cs="Times New Roman"/>
          <w:szCs w:val="24"/>
        </w:rPr>
        <w:t>,</w:t>
      </w:r>
      <w:r>
        <w:rPr>
          <w:rFonts w:eastAsia="Times New Roman" w:cs="Times New Roman"/>
          <w:szCs w:val="24"/>
        </w:rPr>
        <w:t xml:space="preserve"> είναι η μονάδα που έχει </w:t>
      </w:r>
      <w:proofErr w:type="spellStart"/>
      <w:r>
        <w:rPr>
          <w:rFonts w:eastAsia="Times New Roman" w:cs="Times New Roman"/>
          <w:szCs w:val="24"/>
        </w:rPr>
        <w:t>αποθείωση</w:t>
      </w:r>
      <w:proofErr w:type="spellEnd"/>
      <w:r>
        <w:rPr>
          <w:rFonts w:eastAsia="Times New Roman" w:cs="Times New Roman"/>
          <w:szCs w:val="24"/>
        </w:rPr>
        <w:t xml:space="preserve">. Θα καίει ακόμα και κάρβουνο και αυτός που θα την πάρει, ο ιδιώτης </w:t>
      </w:r>
      <w:r>
        <w:rPr>
          <w:rFonts w:eastAsia="Times New Roman" w:cs="Times New Roman"/>
          <w:szCs w:val="24"/>
        </w:rPr>
        <w:t xml:space="preserve">και </w:t>
      </w:r>
      <w:r>
        <w:rPr>
          <w:rFonts w:eastAsia="Times New Roman" w:cs="Times New Roman"/>
          <w:szCs w:val="24"/>
        </w:rPr>
        <w:t xml:space="preserve">λόγω του συστήματος θα δίνει όλη την παραγωγή ρεύματος. Ακούστε τι κάνει ο ΣΥΡΙΖΑ. Στον ιδιώτη δίνει όλη την παραγωγή ρεύματος και την καλύτερη τιμή, </w:t>
      </w:r>
      <w:r>
        <w:rPr>
          <w:rFonts w:eastAsia="Times New Roman" w:cs="Times New Roman"/>
          <w:szCs w:val="24"/>
        </w:rPr>
        <w:t xml:space="preserve">γιατί μπαίνει πρώτη η μονάδα στο Χρηματιστήριο Τιμών λόγω της σύνδεσής </w:t>
      </w:r>
      <w:r>
        <w:rPr>
          <w:rFonts w:eastAsia="Times New Roman" w:cs="Times New Roman"/>
          <w:szCs w:val="24"/>
        </w:rPr>
        <w:t xml:space="preserve">της </w:t>
      </w:r>
      <w:r>
        <w:rPr>
          <w:rFonts w:eastAsia="Times New Roman" w:cs="Times New Roman"/>
          <w:szCs w:val="24"/>
        </w:rPr>
        <w:t xml:space="preserve">με την Κρήτη για τα επόμενα σαράντα χρόνια. Πάτε στο ιδιωτικό μονοπώλιο εσείς. Είναι </w:t>
      </w:r>
      <w:r>
        <w:rPr>
          <w:rFonts w:eastAsia="Times New Roman" w:cs="Times New Roman"/>
          <w:szCs w:val="24"/>
        </w:rPr>
        <w:t>«</w:t>
      </w:r>
      <w:proofErr w:type="spellStart"/>
      <w:r>
        <w:rPr>
          <w:rFonts w:eastAsia="Times New Roman" w:cs="Times New Roman"/>
          <w:szCs w:val="24"/>
        </w:rPr>
        <w:t>μπίζνα</w:t>
      </w:r>
      <w:proofErr w:type="spellEnd"/>
      <w:r>
        <w:rPr>
          <w:rFonts w:eastAsia="Times New Roman" w:cs="Times New Roman"/>
          <w:szCs w:val="24"/>
        </w:rPr>
        <w:t>»</w:t>
      </w:r>
      <w:r>
        <w:rPr>
          <w:rFonts w:eastAsia="Times New Roman" w:cs="Times New Roman"/>
          <w:szCs w:val="24"/>
        </w:rPr>
        <w:t xml:space="preserve"> ή δεν είναι </w:t>
      </w:r>
      <w:r>
        <w:rPr>
          <w:rFonts w:eastAsia="Times New Roman" w:cs="Times New Roman"/>
          <w:szCs w:val="24"/>
        </w:rPr>
        <w:t>«</w:t>
      </w:r>
      <w:proofErr w:type="spellStart"/>
      <w:r>
        <w:rPr>
          <w:rFonts w:eastAsia="Times New Roman" w:cs="Times New Roman"/>
          <w:szCs w:val="24"/>
        </w:rPr>
        <w:t>μπίζνα</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το κάναμε εμείς αυτό, τι θα λέγατε</w:t>
      </w:r>
      <w:r>
        <w:rPr>
          <w:rFonts w:eastAsia="Times New Roman" w:cs="Times New Roman"/>
          <w:szCs w:val="24"/>
        </w:rPr>
        <w:t xml:space="preserve"> εσείς</w:t>
      </w:r>
      <w:r>
        <w:rPr>
          <w:rFonts w:eastAsia="Times New Roman" w:cs="Times New Roman"/>
          <w:szCs w:val="24"/>
        </w:rPr>
        <w:t>;</w:t>
      </w:r>
    </w:p>
    <w:p w14:paraId="30BDBDA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w:t>
      </w:r>
      <w:r>
        <w:rPr>
          <w:rFonts w:eastAsia="Times New Roman" w:cs="Times New Roman"/>
          <w:szCs w:val="24"/>
        </w:rPr>
        <w:t>πάει το κουδούνι λήξεως του χρόνου ομιλίας του κυρίου Βουλευτή)</w:t>
      </w:r>
    </w:p>
    <w:p w14:paraId="30BDBDA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ναφέρω τον κ. Σκουρλέτη -ο οποίος, όμως, θα το ψηφίσει σε ονομαστική, θα σηκώσει το χέρι του το βράδυ- που μιλούσε για </w:t>
      </w:r>
      <w:r>
        <w:rPr>
          <w:rFonts w:eastAsia="Times New Roman" w:cs="Times New Roman"/>
          <w:szCs w:val="24"/>
        </w:rPr>
        <w:t>«</w:t>
      </w:r>
      <w:r>
        <w:rPr>
          <w:rFonts w:eastAsia="Times New Roman" w:cs="Times New Roman"/>
          <w:szCs w:val="24"/>
        </w:rPr>
        <w:t>μπίζνες</w:t>
      </w:r>
      <w:r>
        <w:rPr>
          <w:rFonts w:eastAsia="Times New Roman" w:cs="Times New Roman"/>
          <w:szCs w:val="24"/>
        </w:rPr>
        <w:t>»</w:t>
      </w:r>
      <w:r>
        <w:rPr>
          <w:rFonts w:eastAsia="Times New Roman" w:cs="Times New Roman"/>
          <w:szCs w:val="24"/>
        </w:rPr>
        <w:t xml:space="preserve">, να δούμε αν λέει αλήθεια και ποιοι κάνουν τις </w:t>
      </w:r>
      <w:r>
        <w:rPr>
          <w:rFonts w:eastAsia="Times New Roman" w:cs="Times New Roman"/>
          <w:szCs w:val="24"/>
        </w:rPr>
        <w:t>«</w:t>
      </w:r>
      <w:r>
        <w:rPr>
          <w:rFonts w:eastAsia="Times New Roman" w:cs="Times New Roman"/>
          <w:szCs w:val="24"/>
        </w:rPr>
        <w:t>μπίζνες</w:t>
      </w:r>
      <w:r>
        <w:rPr>
          <w:rFonts w:eastAsia="Times New Roman" w:cs="Times New Roman"/>
          <w:szCs w:val="24"/>
        </w:rPr>
        <w:t>»</w:t>
      </w:r>
      <w:r>
        <w:rPr>
          <w:rFonts w:eastAsia="Times New Roman" w:cs="Times New Roman"/>
          <w:szCs w:val="24"/>
        </w:rPr>
        <w:t>. Κάνε</w:t>
      </w:r>
      <w:r>
        <w:rPr>
          <w:rFonts w:eastAsia="Times New Roman" w:cs="Times New Roman"/>
          <w:szCs w:val="24"/>
        </w:rPr>
        <w:t xml:space="preserve">ι ο Πρωθυπουργός σας </w:t>
      </w:r>
      <w:r>
        <w:rPr>
          <w:rFonts w:eastAsia="Times New Roman" w:cs="Times New Roman"/>
          <w:szCs w:val="24"/>
        </w:rPr>
        <w:t>«</w:t>
      </w:r>
      <w:r>
        <w:rPr>
          <w:rFonts w:eastAsia="Times New Roman" w:cs="Times New Roman"/>
          <w:szCs w:val="24"/>
        </w:rPr>
        <w:t>μπίζνες</w:t>
      </w:r>
      <w:r>
        <w:rPr>
          <w:rFonts w:eastAsia="Times New Roman" w:cs="Times New Roman"/>
          <w:szCs w:val="24"/>
        </w:rPr>
        <w:t>»</w:t>
      </w:r>
      <w:r>
        <w:rPr>
          <w:rFonts w:eastAsia="Times New Roman" w:cs="Times New Roman"/>
          <w:szCs w:val="24"/>
        </w:rPr>
        <w:t>; Σε ποιους θα τις δώσει ο Πρωθυπουργός σας τις μονάδες;</w:t>
      </w:r>
    </w:p>
    <w:p w14:paraId="30BDBDA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Ξέρετε τι έλεγε ο κ. Σκουρλέτης, κύριε Υπουργέ, στις 20-5-2016; Ακούστε, έχει ενδιαφέρον.</w:t>
      </w:r>
    </w:p>
    <w:p w14:paraId="30BDBDA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Τέλειωσε ο χρόνος, κύριε Κωνσταντινόπουλε.</w:t>
      </w:r>
    </w:p>
    <w:p w14:paraId="30BDBDA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w:t>
      </w:r>
      <w:r>
        <w:rPr>
          <w:rFonts w:eastAsia="Times New Roman" w:cs="Times New Roman"/>
          <w:b/>
          <w:szCs w:val="24"/>
        </w:rPr>
        <w:t>ΣΣΕΑΣ ΚΩΝΣΤΑΝΤΙΝΟΠΟΥΛΟΣ:</w:t>
      </w:r>
      <w:r>
        <w:rPr>
          <w:rFonts w:eastAsia="Times New Roman" w:cs="Times New Roman"/>
          <w:szCs w:val="24"/>
        </w:rPr>
        <w:t xml:space="preserve"> Θα τελειώσω, κύριε Πρόεδρε.</w:t>
      </w:r>
    </w:p>
    <w:p w14:paraId="30BDBDA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Έλεγε: «Η δική μας στρατηγική για τη ΔΕΗ είναι των συμπράξεων, όχι της βίαιης αποκοπής κομματιών της και της εκποίησής της άρον-άρον». Αυτά έλεγε ο κ. Σκουρλέτης στις 20-5-2016 για τις μπίζνες ΣΥΡΙΖΑΝΕΛ.</w:t>
      </w:r>
    </w:p>
    <w:p w14:paraId="30BDBDA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0BDBDA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w:t>
      </w:r>
      <w:r>
        <w:rPr>
          <w:rFonts w:eastAsia="Times New Roman" w:cs="Times New Roman"/>
          <w:szCs w:val="24"/>
        </w:rPr>
        <w:t>ία, κύριε Κωνσταντινόπουλε.</w:t>
      </w:r>
    </w:p>
    <w:p w14:paraId="30BDBDA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σας παρακαλώ, σας παρακαλώ!</w:t>
      </w:r>
    </w:p>
    <w:p w14:paraId="30BDBDB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εγώ σας παρακαλώ!</w:t>
      </w:r>
    </w:p>
    <w:p w14:paraId="30BDBDB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Μιλάτε, κύριοι του ΣΥΡΙΖΑ, αλλά θα μας ακούσετε.</w:t>
      </w:r>
    </w:p>
    <w:p w14:paraId="30BDBDB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cs="Times New Roman"/>
          <w:szCs w:val="24"/>
        </w:rPr>
        <w:t xml:space="preserve"> Δεν θα σας ακούσουμε επ’ </w:t>
      </w:r>
      <w:proofErr w:type="spellStart"/>
      <w:r>
        <w:rPr>
          <w:rFonts w:eastAsia="Times New Roman" w:cs="Times New Roman"/>
          <w:szCs w:val="24"/>
        </w:rPr>
        <w:t>αόριστον</w:t>
      </w:r>
      <w:proofErr w:type="spellEnd"/>
      <w:r>
        <w:rPr>
          <w:rFonts w:eastAsia="Times New Roman" w:cs="Times New Roman"/>
          <w:szCs w:val="24"/>
        </w:rPr>
        <w:t>, αλλά μέσα στον χρόνο.</w:t>
      </w:r>
    </w:p>
    <w:p w14:paraId="30BDBDB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Οι Βουλευτές σας, ο κ. Παπαηλιού μίλησε για απολύσεις, αλλά θα ψηφίσει το βράδυ. Εμείς δεν θα τον βγάλουμε φωτογραφία, όπως βγάζατε εσείς φωτογραφίες και τις κ</w:t>
      </w:r>
      <w:r>
        <w:rPr>
          <w:rFonts w:eastAsia="Times New Roman" w:cs="Times New Roman"/>
          <w:szCs w:val="24"/>
        </w:rPr>
        <w:t>ολλούσατε στις πόλεις.</w:t>
      </w:r>
    </w:p>
    <w:p w14:paraId="30BDBDB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σας θυμίσω, όμως και κάτι άλλο για να δείτε τι σημαίνει ΣΥΡΙΖΑ των εργολάβων και των εργολαβιών. Ο κ. Θεοφύλακτος είναι εδώ; Όχι.</w:t>
      </w:r>
    </w:p>
    <w:p w14:paraId="30BDBDB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κ. Θεοφύλακτος, λοιπόν -και τελειώνω με αυτό, κύριε Πρόεδρε- έκανε μια ερώτηση στους φορείς, </w:t>
      </w:r>
      <w:r>
        <w:rPr>
          <w:rFonts w:eastAsia="Times New Roman" w:cs="Times New Roman"/>
          <w:szCs w:val="24"/>
        </w:rPr>
        <w:t xml:space="preserve">που ήταν όλοι ΣΥΡΙΖΑ: «Πόσοι είναι σήμερα οι εργαζόμενοι στην ΔΕΗ και στις εργολαβίες, κύριε Πρόεδρε;». Και πήρε την απάντηση. Σας διαβάζω επί λέξει την απάντηση και θα την καταθέσω: «Σήμερα στον </w:t>
      </w:r>
      <w:r>
        <w:rPr>
          <w:rFonts w:eastAsia="Times New Roman" w:cs="Times New Roman"/>
          <w:szCs w:val="24"/>
        </w:rPr>
        <w:t xml:space="preserve">όμιλο </w:t>
      </w:r>
      <w:r>
        <w:rPr>
          <w:rFonts w:eastAsia="Times New Roman" w:cs="Times New Roman"/>
          <w:szCs w:val="24"/>
        </w:rPr>
        <w:t xml:space="preserve">υπό την ευρεία έννοια, μαζί με τον ΑΔΜΗΕ είναι κοντά </w:t>
      </w:r>
      <w:r>
        <w:rPr>
          <w:rFonts w:eastAsia="Times New Roman" w:cs="Times New Roman"/>
          <w:szCs w:val="24"/>
        </w:rPr>
        <w:t>στις δεκαεννιά χιλιάδες, αλλά υπάρχουν περίπου και άλλες είκοσι χιλιάδες θέσεις εργασίας με εργολαβικές σχέσεις, έτσι ακριβώς όπως τις είπε ο κ. Θεοφύλακτος». Το καταθέτω.</w:t>
      </w:r>
    </w:p>
    <w:p w14:paraId="30BDBDB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Οδυσσέας Κωνσταντινόπουλος καταθέτει για τα Πρακτικά</w:t>
      </w:r>
      <w:r>
        <w:rPr>
          <w:rFonts w:eastAsia="Times New Roman" w:cs="Times New Roman"/>
          <w:szCs w:val="24"/>
        </w:rPr>
        <w:t xml:space="preserve"> το προαναφερθέν έγγραφο, το οποίο βρίσκεται στο αρχείο του Τμήματος Γραμματείας της Διεύθυνσης Στενογραφίας και Πρακτικών της Βουλής)</w:t>
      </w:r>
    </w:p>
    <w:p w14:paraId="30BDBDB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Μα, πόσα χρόνια θέλετε για να τα βάλετε με τους εργολάβους; Οι εργολάβοι επί ΣΥΡΙΖΑ έχουν περισσότερο προσωπικό από τον δ</w:t>
      </w:r>
      <w:r>
        <w:rPr>
          <w:rFonts w:eastAsia="Times New Roman" w:cs="Times New Roman"/>
          <w:szCs w:val="24"/>
        </w:rPr>
        <w:t>ημόσιο τομέα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ίκοσι χιλιάδες</w:t>
      </w:r>
      <w:r>
        <w:rPr>
          <w:rFonts w:eastAsia="Times New Roman" w:cs="Times New Roman"/>
          <w:szCs w:val="24"/>
        </w:rPr>
        <w:t xml:space="preserve">! </w:t>
      </w:r>
    </w:p>
    <w:p w14:paraId="30BDBDB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Θεωνά</w:t>
      </w:r>
      <w:proofErr w:type="spellEnd"/>
      <w:r>
        <w:rPr>
          <w:rFonts w:eastAsia="Times New Roman" w:cs="Times New Roman"/>
          <w:szCs w:val="24"/>
        </w:rPr>
        <w:t xml:space="preserve">, σας το θυμίζω αυτό. </w:t>
      </w:r>
    </w:p>
    <w:p w14:paraId="30BDBDB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Το ξέρουμε.</w:t>
      </w:r>
    </w:p>
    <w:p w14:paraId="30BDBDB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Δηλαδή, </w:t>
      </w:r>
      <w:r>
        <w:rPr>
          <w:rFonts w:eastAsia="Times New Roman" w:cs="Times New Roman"/>
          <w:szCs w:val="24"/>
        </w:rPr>
        <w:t xml:space="preserve">«πουλάτε το </w:t>
      </w:r>
      <w:r>
        <w:rPr>
          <w:rFonts w:eastAsia="Times New Roman" w:cs="Times New Roman"/>
          <w:szCs w:val="24"/>
        </w:rPr>
        <w:t>νερό</w:t>
      </w:r>
      <w:r>
        <w:rPr>
          <w:rFonts w:eastAsia="Times New Roman" w:cs="Times New Roman"/>
          <w:szCs w:val="24"/>
        </w:rPr>
        <w:t xml:space="preserve">, </w:t>
      </w:r>
      <w:r>
        <w:rPr>
          <w:rFonts w:eastAsia="Times New Roman" w:cs="Times New Roman"/>
          <w:szCs w:val="24"/>
        </w:rPr>
        <w:t>πουλάτε τη ΔΕΗ</w:t>
      </w:r>
      <w:r>
        <w:rPr>
          <w:rFonts w:eastAsia="Times New Roman" w:cs="Times New Roman"/>
          <w:szCs w:val="24"/>
        </w:rPr>
        <w:t xml:space="preserve">, θα </w:t>
      </w:r>
      <w:r>
        <w:rPr>
          <w:rFonts w:eastAsia="Times New Roman" w:cs="Times New Roman"/>
          <w:szCs w:val="24"/>
        </w:rPr>
        <w:t xml:space="preserve">πουλήσετε </w:t>
      </w:r>
      <w:r>
        <w:rPr>
          <w:rFonts w:eastAsia="Times New Roman" w:cs="Times New Roman"/>
          <w:szCs w:val="24"/>
        </w:rPr>
        <w:t>και την Κομοτηνή</w:t>
      </w:r>
      <w:r>
        <w:rPr>
          <w:rFonts w:eastAsia="Times New Roman" w:cs="Times New Roman"/>
          <w:szCs w:val="24"/>
        </w:rPr>
        <w:t>»</w:t>
      </w:r>
      <w:r>
        <w:rPr>
          <w:rFonts w:eastAsia="Times New Roman" w:cs="Times New Roman"/>
          <w:szCs w:val="24"/>
        </w:rPr>
        <w:t xml:space="preserve">! </w:t>
      </w:r>
    </w:p>
    <w:p w14:paraId="30BDBDB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Συγχαρητήρια! Περιμένω το βράδυ να ψηφίσετε τη μεγαλύτερη «</w:t>
      </w:r>
      <w:proofErr w:type="spellStart"/>
      <w:r>
        <w:rPr>
          <w:rFonts w:eastAsia="Times New Roman" w:cs="Times New Roman"/>
          <w:szCs w:val="24"/>
        </w:rPr>
        <w:t>μπίζνα</w:t>
      </w:r>
      <w:proofErr w:type="spellEnd"/>
      <w:r>
        <w:rPr>
          <w:rFonts w:eastAsia="Times New Roman" w:cs="Times New Roman"/>
          <w:szCs w:val="24"/>
        </w:rPr>
        <w:t>»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στην ιστορία της χώρας. </w:t>
      </w:r>
    </w:p>
    <w:p w14:paraId="30BDBDBC" w14:textId="77777777" w:rsidR="00E34F2F" w:rsidRDefault="00EC0F86">
      <w:pPr>
        <w:spacing w:line="600" w:lineRule="auto"/>
        <w:ind w:firstLine="720"/>
        <w:contextualSpacing/>
        <w:jc w:val="center"/>
        <w:rPr>
          <w:rFonts w:eastAsia="Times New Roman"/>
          <w:bCs/>
        </w:rPr>
      </w:pPr>
      <w:r>
        <w:rPr>
          <w:rFonts w:eastAsia="Times New Roman"/>
          <w:bCs/>
        </w:rPr>
        <w:t>(Θόρυβος</w:t>
      </w:r>
      <w:r>
        <w:rPr>
          <w:rFonts w:eastAsia="Times New Roman"/>
          <w:bCs/>
        </w:rPr>
        <w:t xml:space="preserve"> </w:t>
      </w:r>
      <w:r>
        <w:rPr>
          <w:rFonts w:eastAsia="Times New Roman"/>
          <w:bCs/>
        </w:rPr>
        <w:t>-</w:t>
      </w:r>
      <w:r>
        <w:rPr>
          <w:rFonts w:eastAsia="Times New Roman"/>
          <w:bCs/>
        </w:rPr>
        <w:t xml:space="preserve"> </w:t>
      </w:r>
      <w:r>
        <w:rPr>
          <w:rFonts w:eastAsia="Times New Roman"/>
          <w:bCs/>
        </w:rPr>
        <w:t>διαμαρτυρίες από την πτέρυγα του ΣΥΡΙΖΑ)</w:t>
      </w:r>
    </w:p>
    <w:p w14:paraId="30BDBDB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0BDBDBE" w14:textId="77777777" w:rsidR="00E34F2F" w:rsidRDefault="00EC0F86">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w:t>
      </w:r>
    </w:p>
    <w:p w14:paraId="30BDBDB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ΗΛΙΑΣ ΠΑΝΑΓΙΩΤ</w:t>
      </w:r>
      <w:r>
        <w:rPr>
          <w:rFonts w:eastAsia="Times New Roman" w:cs="Times New Roman"/>
          <w:b/>
          <w:szCs w:val="24"/>
        </w:rPr>
        <w:t>ΑΡΟΣ:</w:t>
      </w:r>
      <w:r>
        <w:rPr>
          <w:rFonts w:eastAsia="Times New Roman" w:cs="Times New Roman"/>
          <w:szCs w:val="24"/>
        </w:rPr>
        <w:t xml:space="preserve"> Ευχαριστώ, κύριε Πρόεδρε.</w:t>
      </w:r>
    </w:p>
    <w:p w14:paraId="30BDBDC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οι τρεις Βουλευτές του Νομού Αρκαδίας ψήφισαν το μνημόνιο, όπως και το τρίτο μνημόνιο που </w:t>
      </w:r>
      <w:proofErr w:type="spellStart"/>
      <w:r>
        <w:rPr>
          <w:rFonts w:eastAsia="Times New Roman" w:cs="Times New Roman"/>
          <w:szCs w:val="24"/>
        </w:rPr>
        <w:t>περιελάμβανε</w:t>
      </w:r>
      <w:proofErr w:type="spellEnd"/>
      <w:r>
        <w:rPr>
          <w:rFonts w:eastAsia="Times New Roman" w:cs="Times New Roman"/>
          <w:szCs w:val="24"/>
        </w:rPr>
        <w:t xml:space="preserve"> και την πώληση, τη διάλυση της ΔΕΗ. Οπότε τα κροκοδείλια δάκρυα των Βουλευτών της Αντιπολίτευσης -όπως και παλαιότερα</w:t>
      </w:r>
      <w:r>
        <w:rPr>
          <w:rFonts w:eastAsia="Times New Roman" w:cs="Times New Roman"/>
          <w:szCs w:val="24"/>
        </w:rPr>
        <w:t xml:space="preserve"> του </w:t>
      </w:r>
      <w:r>
        <w:rPr>
          <w:rFonts w:eastAsia="Times New Roman" w:cs="Times New Roman"/>
          <w:szCs w:val="24"/>
        </w:rPr>
        <w:lastRenderedPageBreak/>
        <w:t xml:space="preserve">Βουλευτή της </w:t>
      </w:r>
      <w:r>
        <w:rPr>
          <w:rFonts w:eastAsia="Times New Roman" w:cs="Times New Roman"/>
          <w:szCs w:val="24"/>
        </w:rPr>
        <w:t xml:space="preserve">συγκυβέρνησης </w:t>
      </w:r>
      <w:r>
        <w:rPr>
          <w:rFonts w:eastAsia="Times New Roman" w:cs="Times New Roman"/>
          <w:szCs w:val="24"/>
        </w:rPr>
        <w:t xml:space="preserve">ο οποίος ήταν στην Αντιπολίτευση- είναι κροκοδείλια δάκρυα και τίποτα λιγότερο, τίποτα περισσότερο. </w:t>
      </w:r>
    </w:p>
    <w:p w14:paraId="30BDBDC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πατρίδα μας βρίσκεται σε κίνδυνο απ’ όλες τις πλευρές. Πριν από λίγες ημέρες έγινε ένα ΚΥΣΕΑ, όπου αντί τελικά να παραγγείλουν φρεγάτες, αεροπλάνα και ό,τι άλλο χρειάζεται για την εθνική ασφάλεια, ανεξαρτησία και αυτάρκεια της χώρας, το μόνο που παρήγγει</w:t>
      </w:r>
      <w:r>
        <w:rPr>
          <w:rFonts w:eastAsia="Times New Roman" w:cs="Times New Roman"/>
          <w:szCs w:val="24"/>
        </w:rPr>
        <w:t xml:space="preserve">λαν μέσα ήταν κάτι καφέδες, κουλουράκια, ντόνατς και σάντουιτς για να βγάλουν ένα αποτέλεσμα, δηλαδή το απόλυτο μηδέν. </w:t>
      </w:r>
    </w:p>
    <w:p w14:paraId="30BDBDC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Αλήθεια, γι’ αυτήν την προχειρότητα στον σχεδιασμό της αμυντικής θωράκισης της πατρίδας μας, περιμένατε κάτι διαφορετικό; Από ποιους; Απ</w:t>
      </w:r>
      <w:r>
        <w:rPr>
          <w:rFonts w:eastAsia="Times New Roman" w:cs="Times New Roman"/>
          <w:szCs w:val="24"/>
        </w:rPr>
        <w:t>ό τους αλληλέγγυους των λαθρομεταναστών στη Μυτιλήνη; Από τους αστράτευτους; Από τους «</w:t>
      </w:r>
      <w:proofErr w:type="spellStart"/>
      <w:r>
        <w:rPr>
          <w:rFonts w:eastAsia="Times New Roman" w:cs="Times New Roman"/>
          <w:szCs w:val="24"/>
        </w:rPr>
        <w:t>γιωτ</w:t>
      </w:r>
      <w:r>
        <w:rPr>
          <w:rFonts w:eastAsia="Times New Roman" w:cs="Times New Roman"/>
          <w:szCs w:val="24"/>
        </w:rPr>
        <w:t>άδες</w:t>
      </w:r>
      <w:proofErr w:type="spellEnd"/>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Από τα βύσματα; Απ’ όλους αυτούς οι οποίοι σιχαίνονται τον Ελληνικό Στρατό; Όχι. </w:t>
      </w:r>
    </w:p>
    <w:p w14:paraId="30BDBDC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Βέβαια, ακούγαμε μετά από το περίφημο ΚΥΣΕΑ -της πλάκας- ότι παίρνουμε τώρα,</w:t>
      </w:r>
      <w:r>
        <w:rPr>
          <w:rFonts w:eastAsia="Times New Roman" w:cs="Times New Roman"/>
          <w:szCs w:val="24"/>
        </w:rPr>
        <w:t xml:space="preserve"> σε ένα μήνα, δυο φρεγάτες από τους Γάλλους με </w:t>
      </w:r>
      <w:r>
        <w:rPr>
          <w:rFonts w:eastAsia="Times New Roman" w:cs="Times New Roman"/>
          <w:szCs w:val="24"/>
          <w:lang w:val="en-US"/>
        </w:rPr>
        <w:t>leasing</w:t>
      </w:r>
      <w:r>
        <w:rPr>
          <w:rFonts w:eastAsia="Times New Roman" w:cs="Times New Roman"/>
          <w:szCs w:val="24"/>
        </w:rPr>
        <w:t xml:space="preserve">. Μου θύμισαν αγοραπωλησίες για μηχανάκια ή αυτοκίνητα με </w:t>
      </w:r>
      <w:r>
        <w:rPr>
          <w:rFonts w:eastAsia="Times New Roman" w:cs="Times New Roman"/>
          <w:szCs w:val="24"/>
          <w:lang w:val="en-US"/>
        </w:rPr>
        <w:t>leasing</w:t>
      </w:r>
      <w:r>
        <w:rPr>
          <w:rFonts w:eastAsia="Times New Roman" w:cs="Times New Roman"/>
          <w:szCs w:val="24"/>
        </w:rPr>
        <w:t xml:space="preserve">. Βέβαια, τελικά όλα αυτά έγιναν χωρίς </w:t>
      </w:r>
      <w:r>
        <w:rPr>
          <w:rFonts w:eastAsia="Times New Roman" w:cs="Times New Roman"/>
          <w:szCs w:val="24"/>
        </w:rPr>
        <w:lastRenderedPageBreak/>
        <w:t xml:space="preserve">να ρωτήσουμε τον ξενοδόχο, τους ίδιους τους Γάλλους. Αυτοί λόγω των γενικότερων </w:t>
      </w:r>
      <w:proofErr w:type="spellStart"/>
      <w:r>
        <w:rPr>
          <w:rFonts w:eastAsia="Times New Roman" w:cs="Times New Roman"/>
          <w:szCs w:val="24"/>
        </w:rPr>
        <w:t>γεωστρατηγικών</w:t>
      </w:r>
      <w:proofErr w:type="spellEnd"/>
      <w:r>
        <w:rPr>
          <w:rFonts w:eastAsia="Times New Roman" w:cs="Times New Roman"/>
          <w:szCs w:val="24"/>
        </w:rPr>
        <w:t xml:space="preserve"> και</w:t>
      </w:r>
      <w:r>
        <w:rPr>
          <w:rFonts w:eastAsia="Times New Roman" w:cs="Times New Roman"/>
          <w:szCs w:val="24"/>
        </w:rPr>
        <w:t xml:space="preserve"> γεωπολιτικών καταστάσεων στην περιοχή της Ανατολικής Μεσογείου και αλλού, από τις μόλις πέντε φρεγάτες που διαθέτουν αυτού του τύπου, θα μας έδιναν τις δυο; Όχι, φυσικά. </w:t>
      </w:r>
    </w:p>
    <w:p w14:paraId="30BDBDC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Επίσης, μπορεί να δούμε τη γειτονική Ιταλία, μια χώρα που κι αυτή έχει τεράστια οικο</w:t>
      </w:r>
      <w:r>
        <w:rPr>
          <w:rFonts w:eastAsia="Times New Roman" w:cs="Times New Roman"/>
          <w:szCs w:val="24"/>
        </w:rPr>
        <w:t xml:space="preserve">νομικά προβλήματα, να παραλαμβάνει τώρα την έβδομη φρεγάτα τύπου </w:t>
      </w:r>
      <w:r>
        <w:rPr>
          <w:rFonts w:eastAsia="Times New Roman" w:cs="Times New Roman"/>
          <w:szCs w:val="24"/>
          <w:lang w:val="en-US"/>
        </w:rPr>
        <w:t>FREMM</w:t>
      </w:r>
      <w:r>
        <w:rPr>
          <w:rFonts w:eastAsia="Times New Roman" w:cs="Times New Roman"/>
          <w:szCs w:val="24"/>
        </w:rPr>
        <w:t>, διότι πολύ απλά, ασχέτως οικονομικών συγκυριών, την άμυνα της χώρας δεν την αφήνουν σε κανέναν τοκογλύφο, σε κανέναν ο οποίος βάζει τα μνημόνια πάνω από την ανεξαρτησία της πατρίδας. Ο</w:t>
      </w:r>
      <w:r>
        <w:rPr>
          <w:rFonts w:eastAsia="Times New Roman" w:cs="Times New Roman"/>
          <w:szCs w:val="24"/>
        </w:rPr>
        <w:t xml:space="preserve">ι Ιταλοί έχουν και </w:t>
      </w:r>
      <w:r>
        <w:rPr>
          <w:rFonts w:eastAsia="Times New Roman" w:cs="Times New Roman"/>
          <w:szCs w:val="24"/>
          <w:lang w:val="en-US"/>
        </w:rPr>
        <w:t>F</w:t>
      </w:r>
      <w:r>
        <w:rPr>
          <w:rFonts w:eastAsia="Times New Roman" w:cs="Times New Roman"/>
          <w:szCs w:val="24"/>
        </w:rPr>
        <w:t xml:space="preserve">-35 κι όλα αυτά τα οποία θα έπρεπε να έχουμε κι εμείς. </w:t>
      </w:r>
    </w:p>
    <w:p w14:paraId="30BDBDC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Ακούμε καθημερινά απίστευτα πράγματα. Ακούσαμε την </w:t>
      </w:r>
      <w:r>
        <w:rPr>
          <w:rFonts w:eastAsia="Times New Roman" w:cs="Times New Roman"/>
          <w:szCs w:val="24"/>
        </w:rPr>
        <w:t>κ.</w:t>
      </w:r>
      <w:r>
        <w:rPr>
          <w:rFonts w:eastAsia="Times New Roman" w:cs="Times New Roman"/>
          <w:szCs w:val="24"/>
        </w:rPr>
        <w:t xml:space="preserve"> Φωτίου να βάζει χέρι στη συντριπτική πλειοψηφία των Ελλήνων και να λέει ότι δεν κατάλαβαν –κοινώς ότι είναι ηλίθιοι- όσα έχουν</w:t>
      </w:r>
      <w:r>
        <w:rPr>
          <w:rFonts w:eastAsia="Times New Roman" w:cs="Times New Roman"/>
          <w:szCs w:val="24"/>
        </w:rPr>
        <w:t xml:space="preserve"> να κάνουν με αυτό το οποίο επαναφέρει, δηλαδή την υιοθεσία παιδιών από ομοφυλόφιλα ζευγάρια. </w:t>
      </w:r>
    </w:p>
    <w:p w14:paraId="30BDBDC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του ΠΑΣΟΚ, που φωνάζετε γενικώς και αδιακρίτως, ακούσατε προχθές για μια απόφαση δικαστηρίου που αφορά μια ΜΚΟ πολύ γνωστή σας, γιατί ήταν όλοι στελέχη το</w:t>
      </w:r>
      <w:r>
        <w:rPr>
          <w:rFonts w:eastAsia="Times New Roman" w:cs="Times New Roman"/>
          <w:szCs w:val="24"/>
        </w:rPr>
        <w:t xml:space="preserve">υ ΠΑΣΟΚ. Ήταν από το Διεθνές Κέντρο </w:t>
      </w:r>
      <w:proofErr w:type="spellStart"/>
      <w:r>
        <w:rPr>
          <w:rFonts w:eastAsia="Times New Roman" w:cs="Times New Roman"/>
          <w:szCs w:val="24"/>
        </w:rPr>
        <w:t>Αποναρκοθέτησης</w:t>
      </w:r>
      <w:proofErr w:type="spellEnd"/>
      <w:r>
        <w:rPr>
          <w:rFonts w:eastAsia="Times New Roman" w:cs="Times New Roman"/>
          <w:szCs w:val="24"/>
        </w:rPr>
        <w:t>, όπου «</w:t>
      </w:r>
      <w:proofErr w:type="spellStart"/>
      <w:r>
        <w:rPr>
          <w:rFonts w:eastAsia="Times New Roman" w:cs="Times New Roman"/>
          <w:szCs w:val="24"/>
        </w:rPr>
        <w:t>μασαμπούκιαζαν</w:t>
      </w:r>
      <w:proofErr w:type="spellEnd"/>
      <w:r>
        <w:rPr>
          <w:rFonts w:eastAsia="Times New Roman" w:cs="Times New Roman"/>
          <w:szCs w:val="24"/>
        </w:rPr>
        <w:t>» δεκάδες και εκατοντάδες εκατομμύρια ευρώ τάχα για να βγάζουν νάρκες σε κάποιες χώρες που κανείς δεν ξέρει πού μπορεί να βρίσκονται. Και όλα αυτά ήταν βαρύγδουπα στελέχη του ΠΑΣΟΚ. Κ</w:t>
      </w:r>
      <w:r>
        <w:rPr>
          <w:rFonts w:eastAsia="Times New Roman" w:cs="Times New Roman"/>
          <w:szCs w:val="24"/>
        </w:rPr>
        <w:t xml:space="preserve">αι πού να μείνουν βέβαια λεφτά για την άμυνα, όταν τα λεφτά τα κατασπαταλούσατε από δω κι από κει; </w:t>
      </w:r>
    </w:p>
    <w:p w14:paraId="30BDBDC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ρχόμαστε</w:t>
      </w:r>
      <w:r>
        <w:rPr>
          <w:rFonts w:eastAsia="Times New Roman" w:cs="Times New Roman"/>
          <w:szCs w:val="24"/>
        </w:rPr>
        <w:t>, λοιπόν,</w:t>
      </w:r>
      <w:r>
        <w:rPr>
          <w:rFonts w:eastAsia="Times New Roman" w:cs="Times New Roman"/>
          <w:szCs w:val="24"/>
        </w:rPr>
        <w:t xml:space="preserve"> στο εν λόγω νομοσχέδιο, όπου ενώ υπάρχουν τα ηχητικά και γενικότερα τα οπτικοακουστικά ντοκουμέντα σχετικά με το τι έλεγαν τα στελέχη του</w:t>
      </w:r>
      <w:r>
        <w:rPr>
          <w:rFonts w:eastAsia="Times New Roman" w:cs="Times New Roman"/>
          <w:szCs w:val="24"/>
        </w:rPr>
        <w:t xml:space="preserve"> ΣΥΡΙΖΑ και των ΑΝΕΛ μέχρι να πάρουν την Κυβέρνηση στις αρχές του 2015, όπου και μόνο με το άκουσμά τους θα έπρεπε να παραιτούντο ο ένας μετά τον άλλον, βλέπετε ότι είναι τόσο καλά «</w:t>
      </w:r>
      <w:proofErr w:type="spellStart"/>
      <w:r>
        <w:rPr>
          <w:rFonts w:eastAsia="Times New Roman" w:cs="Times New Roman"/>
          <w:szCs w:val="24"/>
        </w:rPr>
        <w:t>πριτσινωμένοι</w:t>
      </w:r>
      <w:proofErr w:type="spellEnd"/>
      <w:r>
        <w:rPr>
          <w:rFonts w:eastAsia="Times New Roman" w:cs="Times New Roman"/>
          <w:szCs w:val="24"/>
        </w:rPr>
        <w:t xml:space="preserve">» στις καρέκλες τους, που δεν φεύγουν ο κόσμος να χαλάσει. </w:t>
      </w:r>
    </w:p>
    <w:p w14:paraId="30BDBDC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άλιστα, καταφέρνετε το απίστευτο, δηλαδή όχι μόνο να ξεπουλάτε, όπως κατηγορούσατε τους προηγούμενους, αλλά και σε πλέον εξευτελιστικές τιμές και με απίστευτους όρους. Δεν θα πούμε αυτά που ακούσαμε για τη μετοχή ότι οι προηγούμενοι θα πουλούσαν με τη μετο</w:t>
      </w:r>
      <w:r>
        <w:rPr>
          <w:rFonts w:eastAsia="Times New Roman" w:cs="Times New Roman"/>
          <w:szCs w:val="24"/>
        </w:rPr>
        <w:t xml:space="preserve">χή στα 12 ευρώ, ενώ εσείς πουλάτε στο 1,8 ευρώ και διάφορα άλλα πράγματα. </w:t>
      </w:r>
    </w:p>
    <w:p w14:paraId="30BDBDC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Κύριοι, την περιουσία της ΔΕΗ, τις υποδομές της, οι οποίες έχουν φτιαχτεί σε βάθος δεκαετιών από τον μόχθο και το υστέρημα αποκλειστικά και μόνο του ελληνικού λαού και κοστίζουν τρι</w:t>
      </w:r>
      <w:r>
        <w:rPr>
          <w:rFonts w:eastAsia="Times New Roman" w:cs="Times New Roman"/>
          <w:szCs w:val="24"/>
        </w:rPr>
        <w:t xml:space="preserve">σεκατομμύρια ευρώ, δεν μπορείτε να τα δίνετε ούτε για ένα ούτε για 2 δισεκατομμύρια ευρώ, όπως ήταν να τα δώσουν οι προηγούμενοι, αλλά ούτε για 500 ή 600 εκατομμύρια ευρώ, όπως θέλετε να τα δώσετε τώρα ή και ακόμα λιγότερα. Δεν δικαιούσθε ούτε να </w:t>
      </w:r>
      <w:proofErr w:type="spellStart"/>
      <w:r>
        <w:rPr>
          <w:rFonts w:eastAsia="Times New Roman" w:cs="Times New Roman"/>
          <w:szCs w:val="24"/>
        </w:rPr>
        <w:t>σαλαμοποι</w:t>
      </w:r>
      <w:r>
        <w:rPr>
          <w:rFonts w:eastAsia="Times New Roman" w:cs="Times New Roman"/>
          <w:szCs w:val="24"/>
        </w:rPr>
        <w:t>είτε</w:t>
      </w:r>
      <w:proofErr w:type="spellEnd"/>
      <w:r>
        <w:rPr>
          <w:rFonts w:eastAsia="Times New Roman" w:cs="Times New Roman"/>
          <w:szCs w:val="24"/>
        </w:rPr>
        <w:t xml:space="preserve"> τη ΔΕΗ, τα δίκτυα, τις υποδομές, τα πάντα –όπως αυτό έχει αρχίσει από τους προηγούμενους- ούτε να μεθοδεύετε άθλιες καταστάσεις ούτε να την ξεπουλάτε ούτε να την χαρίζετε σε διάφορους επιτήδειους ψεύτες, </w:t>
      </w:r>
      <w:proofErr w:type="spellStart"/>
      <w:r>
        <w:rPr>
          <w:rFonts w:eastAsia="Times New Roman" w:cs="Times New Roman"/>
          <w:szCs w:val="24"/>
        </w:rPr>
        <w:t>ψευτοεπενδυτές</w:t>
      </w:r>
      <w:proofErr w:type="spellEnd"/>
      <w:r>
        <w:rPr>
          <w:rFonts w:eastAsia="Times New Roman" w:cs="Times New Roman"/>
          <w:szCs w:val="24"/>
        </w:rPr>
        <w:t>, οι οποίοι αγοράζουν μονοπώλια έ</w:t>
      </w:r>
      <w:r>
        <w:rPr>
          <w:rFonts w:eastAsia="Times New Roman" w:cs="Times New Roman"/>
          <w:szCs w:val="24"/>
        </w:rPr>
        <w:t xml:space="preserve">ναντι πινακίου φακής. Περί αυτού </w:t>
      </w:r>
      <w:r>
        <w:rPr>
          <w:rFonts w:eastAsia="Times New Roman" w:cs="Times New Roman"/>
          <w:szCs w:val="24"/>
        </w:rPr>
        <w:lastRenderedPageBreak/>
        <w:t xml:space="preserve">πρόκειται, διότι αυτοί δεν είναι επενδυτές, αλλά είναι οι διάφοροι «νταραβερτζήδες» οι οποίοι έκαναν και κάνουν δουλειές με το </w:t>
      </w:r>
      <w:r>
        <w:rPr>
          <w:rFonts w:eastAsia="Times New Roman" w:cs="Times New Roman"/>
          <w:szCs w:val="24"/>
        </w:rPr>
        <w:t xml:space="preserve">δημόσιο </w:t>
      </w:r>
      <w:r>
        <w:rPr>
          <w:rFonts w:eastAsia="Times New Roman" w:cs="Times New Roman"/>
          <w:szCs w:val="24"/>
        </w:rPr>
        <w:t xml:space="preserve">και απομυζούν το </w:t>
      </w:r>
      <w:r>
        <w:rPr>
          <w:rFonts w:eastAsia="Times New Roman" w:cs="Times New Roman"/>
          <w:szCs w:val="24"/>
        </w:rPr>
        <w:t>δημόσιο</w:t>
      </w:r>
      <w:r>
        <w:rPr>
          <w:rFonts w:eastAsia="Times New Roman" w:cs="Times New Roman"/>
          <w:szCs w:val="24"/>
        </w:rPr>
        <w:t>, με ό,τι αυτό συνεπάγεται για τον ελληνικό λαό.</w:t>
      </w:r>
    </w:p>
    <w:p w14:paraId="30BDBDC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τον αντιπολιτευτικό λόγο του Προέδρου της Νέας Δημοκρατίας, των Βουλευτών της, των Βουλευτών του ΠΑΣΟΚ -ή Κινήματος Αλλαγής ή όπως αλλιώς λέγεται- αλλά σας υπενθυμίζουμε ότι έχετε ψηφίσει κι εσείς, με το τρίτο μνημόνιο αλλά και τα προηγούμενα, το </w:t>
      </w:r>
      <w:r>
        <w:rPr>
          <w:rFonts w:eastAsia="Times New Roman" w:cs="Times New Roman"/>
          <w:szCs w:val="24"/>
        </w:rPr>
        <w:t xml:space="preserve">ξεπούλημα και τη διάλυση της ΔΕΗ. Οπότε, σταματήστε να κοροϊδεύετε τον κόσμο. Η μόνη διαφορά που έχετε και κουνάτε το δάκτυλο η Αντιπολίτευση στην Κυβέρνηση είναι σχετικά με το τίμημα και όχι με το εάν θα έπρεπε να πουληθεί ή όχι η ΔΕΗ. </w:t>
      </w:r>
    </w:p>
    <w:p w14:paraId="30BDBDC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κάνω, επίσης, έ</w:t>
      </w:r>
      <w:r>
        <w:rPr>
          <w:rFonts w:eastAsia="Times New Roman" w:cs="Times New Roman"/>
          <w:szCs w:val="24"/>
        </w:rPr>
        <w:t>να μικρό σχόλιο. Ακούσαμε ότι το ΠΑΣΟΚ τα είχε κάνει τέλεια, δηλαδή έφεραν τον ΤΑΡ μαζί με τη Νέα Δημοκρατία. Βέβαια, είναι ίσως η χειρότερη συμφωνία που έχει γίνει ποτέ για αγωγό σε ολόκληρη την υφήλιο. Περνά από μια χώρα, δεν εισπράττουμε τέλη διέλευσης,</w:t>
      </w:r>
      <w:r>
        <w:rPr>
          <w:rFonts w:eastAsia="Times New Roman" w:cs="Times New Roman"/>
          <w:szCs w:val="24"/>
        </w:rPr>
        <w:t xml:space="preserve"> δεν υπάρχουν υποδομές για εξόδους ώστε </w:t>
      </w:r>
      <w:r>
        <w:rPr>
          <w:rFonts w:eastAsia="Times New Roman" w:cs="Times New Roman"/>
          <w:szCs w:val="24"/>
        </w:rPr>
        <w:lastRenderedPageBreak/>
        <w:t xml:space="preserve">να πάρουμε κι εμείς απ’ αυτό το φυσικό αέριο, δεν έχουμε τίποτα απολύτως. Και περιμένουμε να δούμε πόσοι θα είναι οι </w:t>
      </w:r>
      <w:r>
        <w:rPr>
          <w:rFonts w:eastAsia="Times New Roman" w:cs="Times New Roman"/>
          <w:szCs w:val="24"/>
        </w:rPr>
        <w:t>εργαζόμενοι</w:t>
      </w:r>
      <w:r>
        <w:rPr>
          <w:rFonts w:eastAsia="Times New Roman" w:cs="Times New Roman"/>
          <w:szCs w:val="24"/>
        </w:rPr>
        <w:t>, ποιοι είναι Έλληνες απ’ αυτούς, ποιοι είναι αλλοδαποί και τι οφέλη θα έχουν οι τοπικές</w:t>
      </w:r>
      <w:r>
        <w:rPr>
          <w:rFonts w:eastAsia="Times New Roman" w:cs="Times New Roman"/>
          <w:szCs w:val="24"/>
        </w:rPr>
        <w:t xml:space="preserve"> κοινωνίες, γιατί όταν θα τελειώσει κι αυτό το έργο, μάλλον δεν θα έχουμε και κάτι το ιδιαίτερο.</w:t>
      </w:r>
    </w:p>
    <w:p w14:paraId="30BDBDC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αξιότιμος Πρόεδρος της Νέας Δημοκρατίας μιλούσε και έκανε παρεμβάσεις. Είπε για το νέο </w:t>
      </w:r>
      <w:r>
        <w:rPr>
          <w:rFonts w:eastAsia="Times New Roman" w:cs="Times New Roman"/>
          <w:szCs w:val="24"/>
          <w:lang w:val="en-US"/>
        </w:rPr>
        <w:t>project</w:t>
      </w:r>
      <w:r>
        <w:rPr>
          <w:rFonts w:eastAsia="Times New Roman" w:cs="Times New Roman"/>
          <w:szCs w:val="24"/>
        </w:rPr>
        <w:t xml:space="preserve">, το νέο σχέδιο, για το πώς θα έπρεπε να λειτουργούν όλα αυτά. </w:t>
      </w:r>
      <w:r>
        <w:rPr>
          <w:rFonts w:eastAsia="Times New Roman" w:cs="Times New Roman"/>
          <w:szCs w:val="24"/>
        </w:rPr>
        <w:t xml:space="preserve">Ξεχνάει ότι το κόμμα του συγκυβερνούσε για σαράντα και πλέον έτη με το ΠΑΣΟΚ και οδήγησαν την πατρίδα μας εδώ που την οδήγησαν.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προοπτική,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σκέψη. Ποτέ δεν είχαν το βλέμμα στο μέλλον για να μπορούν να προλαβαίνουν τα γεγονότα και φτάνουμε πάντ</w:t>
      </w:r>
      <w:r>
        <w:rPr>
          <w:rFonts w:eastAsia="Times New Roman" w:cs="Times New Roman"/>
          <w:szCs w:val="24"/>
        </w:rPr>
        <w:t xml:space="preserve">α στο ενενηκοστό λεπτό και τρέχουμε άρον-άρον σαν κράτος να μαζέψουμε τα ασυμμάζευτα. </w:t>
      </w:r>
    </w:p>
    <w:p w14:paraId="30BDBDC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Λέγονται φθηνές δικαιολογίες για τη διάλυση της ΔΕΗ από όλους, από τους προηγούμενους και από τους νυν. Λέτε -και είναι επιχείρημα πολλών- για τον λιγνίτη ο οποίος ήταν </w:t>
      </w:r>
      <w:r>
        <w:rPr>
          <w:rFonts w:eastAsia="Times New Roman" w:cs="Times New Roman"/>
          <w:szCs w:val="24"/>
        </w:rPr>
        <w:t xml:space="preserve">αυτός ο οποίος έδινε φτηνό ρεύμα για δεκαετίες ολόκληρες. Φτιάχτηκαν </w:t>
      </w:r>
      <w:r>
        <w:rPr>
          <w:rFonts w:eastAsia="Times New Roman" w:cs="Times New Roman"/>
          <w:szCs w:val="24"/>
        </w:rPr>
        <w:lastRenderedPageBreak/>
        <w:t xml:space="preserve">υποδομές. Δεκάδες χιλιάδες Έλληνες πολίτες εργάζονταν εκεί μέχρι πρόσφατα, όπου οι εργολάβοι συνεχώς παίρνουν τη θέση των εργαζομένων και οι εργολάβοι δεν προσλαμβάνουν Έλληνες. </w:t>
      </w:r>
    </w:p>
    <w:p w14:paraId="30BDBDC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Ακούσαμε</w:t>
      </w:r>
      <w:r>
        <w:rPr>
          <w:rFonts w:eastAsia="Times New Roman" w:cs="Times New Roman"/>
          <w:szCs w:val="24"/>
        </w:rPr>
        <w:t xml:space="preserve"> προηγουμένως τον κ. Κωνσταντινόπουλο, Βουλευτή Αρκαδίας, να λέει για τους εργολάβους. Μα και επί των ημερών σας ήταν οι εργολάβοι. Τώρα, αν είναι πέντε πάνω, πέντε κάτω, δεν αλλάζει τίποτα. Το ζητούμενο θα ήταν να μην έχουμε εργολάβους μέσα στη ΔΕΗ. </w:t>
      </w:r>
    </w:p>
    <w:p w14:paraId="30BDBDC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Ακού</w:t>
      </w:r>
      <w:r>
        <w:rPr>
          <w:rFonts w:eastAsia="Times New Roman" w:cs="Times New Roman"/>
          <w:szCs w:val="24"/>
        </w:rPr>
        <w:t>σαμε από κάποιους ότι ο λιγνίτης είναι ρυπογόνος και, άρα, αν πουληθεί στον ιδιώτη, θα πάψει να είναι ρυπογόνος και να έχει αυτά τα μονοπωλιακά προνόμια με τα συμβόλαια για τις επόμενες δεκαετίες για τη μεταφορά ρεύματος και όχι μόνο. Ακούμε διάφορα άλλα π</w:t>
      </w:r>
      <w:r>
        <w:rPr>
          <w:rFonts w:eastAsia="Times New Roman" w:cs="Times New Roman"/>
          <w:szCs w:val="24"/>
        </w:rPr>
        <w:t>αραδείγματα, σχετικά με τους λόγους για τους οποίους θα πρέπει να ιδιωτικοποιούνται και η ΔΕΗ και ο ΟΤΕ, οι μεγάλες επιχειρήσεις, κι άλλα κι ότι στο πλαίσιο του ελεύθερου ανταγωνισμού δεν μπορεί η ΔΕΗ να έχει το μονοπώλιο. Και τελικά τι κάνετε; Κρατάτε από</w:t>
      </w:r>
      <w:r>
        <w:rPr>
          <w:rFonts w:eastAsia="Times New Roman" w:cs="Times New Roman"/>
          <w:szCs w:val="24"/>
        </w:rPr>
        <w:t xml:space="preserve"> τη ΔΕΗ όλα τα «</w:t>
      </w:r>
      <w:proofErr w:type="spellStart"/>
      <w:r>
        <w:rPr>
          <w:rFonts w:eastAsia="Times New Roman" w:cs="Times New Roman"/>
          <w:szCs w:val="24"/>
        </w:rPr>
        <w:t>σαπάκια</w:t>
      </w:r>
      <w:proofErr w:type="spellEnd"/>
      <w:r>
        <w:rPr>
          <w:rFonts w:eastAsia="Times New Roman" w:cs="Times New Roman"/>
          <w:szCs w:val="24"/>
        </w:rPr>
        <w:t xml:space="preserve">» και τα αρνητικά για το </w:t>
      </w:r>
      <w:r>
        <w:rPr>
          <w:rFonts w:eastAsia="Times New Roman" w:cs="Times New Roman"/>
          <w:szCs w:val="24"/>
        </w:rPr>
        <w:lastRenderedPageBreak/>
        <w:t xml:space="preserve">δημόσιο </w:t>
      </w:r>
      <w:r>
        <w:rPr>
          <w:rFonts w:eastAsia="Times New Roman" w:cs="Times New Roman"/>
          <w:szCs w:val="24"/>
        </w:rPr>
        <w:t xml:space="preserve">και όλα τα καλά τα δίνετε έναντι πινακίου φακής, πολύ χαμηλού τιμήματος ή και τζάμπα, στον οποιονδήποτε νέο </w:t>
      </w:r>
      <w:r>
        <w:rPr>
          <w:rFonts w:eastAsia="Times New Roman" w:cs="Times New Roman"/>
          <w:szCs w:val="24"/>
        </w:rPr>
        <w:t xml:space="preserve">«επενδυτή», ο οποίος και πάλι σε συγκεκριμένες περιπτώσεις θα λειτουργεί εντελώς μονοπωλιακά σε βάρος αυτού του περίφημου ανταγωνισμού, τον οποίον επικαλείστε συνεχώς. </w:t>
      </w:r>
    </w:p>
    <w:p w14:paraId="30BDBDD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Βλέπουμε δηλαδή ένα νέο μονοπώλιο να αντικαθιστά ένα παλιό μονοπώλιο. Κι αν τα βάλουμε </w:t>
      </w:r>
      <w:r>
        <w:rPr>
          <w:rFonts w:eastAsia="Times New Roman" w:cs="Times New Roman"/>
          <w:szCs w:val="24"/>
        </w:rPr>
        <w:t>στο ζύγι, ναι, το παλιό μονοπώλιο είχε πολλά αρνητικά -και βλέπουμε ποια είναι κάποια από αυτά- όπου οι συνδικαλιστές της ΓΕΝΟΠ δεν αγωνίζονταν για το καλό της ΔΕΗ, αλλά μόνο για τα εργασιακά τους δικαιώματα, συγκεκριμένων μάλιστα εκ των εργαζομένων στη ΔΕ</w:t>
      </w:r>
      <w:r>
        <w:rPr>
          <w:rFonts w:eastAsia="Times New Roman" w:cs="Times New Roman"/>
          <w:szCs w:val="24"/>
        </w:rPr>
        <w:t xml:space="preserve">Η. Ήταν αυτοί που «τσακωνόντουσαν» με τη διοίκηση, αλλά συγχρόνως «τσίμπαγαν» και κάτι δεκάδες εκατομμύρια ευρώ δώρο από τη </w:t>
      </w:r>
      <w:r>
        <w:rPr>
          <w:rFonts w:eastAsia="Times New Roman" w:cs="Times New Roman"/>
          <w:szCs w:val="24"/>
        </w:rPr>
        <w:t xml:space="preserve">διοίκηση </w:t>
      </w:r>
      <w:r>
        <w:rPr>
          <w:rFonts w:eastAsia="Times New Roman" w:cs="Times New Roman"/>
          <w:szCs w:val="24"/>
        </w:rPr>
        <w:t>της ΔΕΗ για να πηγαίνουν να κάνουν κάτι συνέδρια σε εξωτικούς προορισμούς και όλα καλά. Και όλα αυτά στην υγεία του κορόιδο</w:t>
      </w:r>
      <w:r>
        <w:rPr>
          <w:rFonts w:eastAsia="Times New Roman" w:cs="Times New Roman"/>
          <w:szCs w:val="24"/>
        </w:rPr>
        <w:t xml:space="preserve">υ. Είναι και το μνημόνιο που, βλέπετε, λέτε ότι είναι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αλλά πάντοτε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να συμβαίνουν όλα αυτά τα οποία επικαλείστε για το μνημόνιο. </w:t>
      </w:r>
    </w:p>
    <w:p w14:paraId="30BDBDD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προηγούμενοι και τωρινοί, που ξεπουλάτε τη ΔΕΗ η κατάσταση είναι τραγική. Εκατομμύρια </w:t>
      </w:r>
      <w:r>
        <w:rPr>
          <w:rFonts w:eastAsia="Times New Roman" w:cs="Times New Roman"/>
          <w:szCs w:val="24"/>
        </w:rPr>
        <w:t>Ελλήνων πολιτών, εκατοντάδες χιλιάδες ελληνικών νοικοκυριών δεν έχουν ρεύμα στα σπίτι τους γιατί είναι κομμένο και δεν έχουν τη δυνατότητα να το πληρώσουν. Πολλοί άλλοι δυσκολεύονται να τακτοποιήσουν τις ρυθμίσεις τους. Τα χρέη αγγίζουν τα 3.000.000.000 ευ</w:t>
      </w:r>
      <w:r>
        <w:rPr>
          <w:rFonts w:eastAsia="Times New Roman" w:cs="Times New Roman"/>
          <w:szCs w:val="24"/>
        </w:rPr>
        <w:t>ρώ περίπου. Πολλά από αυτά δε τα χρέη δεν αφορούν τον λογαριασμό της ΔΕΗ, αλλά αφορούν άλλες χρεώσεις τις οποίες -επειδή το ρεύμα είναι ίσως το σημαντικότερο αγαθό μαζί με το νερό σε ένα νοικοκυριό- έχουν φορτώσει οι διάφοροι αποτυχημένοι που κυβέρνησαν αυ</w:t>
      </w:r>
      <w:r>
        <w:rPr>
          <w:rFonts w:eastAsia="Times New Roman" w:cs="Times New Roman"/>
          <w:szCs w:val="24"/>
        </w:rPr>
        <w:t xml:space="preserve">τόν τον τόπο τα τελευταία έτη. Και βλέπουμε το εξής θλιβερό-εξωπραγματικό: σε έναν λογαριασμό της ΔΕΗ να υπάρχουν άσχετες χρεώσεις οι οποίες ξεπερνούν και το 50% του πραγματικού λογαριασμού. </w:t>
      </w:r>
    </w:p>
    <w:p w14:paraId="30BDBDD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Δεν διαπραγματευτήκατε σωστά για τη μετάλλαξη και τη μεταβίβαση </w:t>
      </w:r>
      <w:r>
        <w:rPr>
          <w:rFonts w:eastAsia="Times New Roman" w:cs="Times New Roman"/>
          <w:szCs w:val="24"/>
        </w:rPr>
        <w:t xml:space="preserve">της ΔΕΗ στα νέα δεδομένα. Αυτό θα έπρεπε να γίνει με πολύ πιο σωστούς ρυθμούς, με αντισταθμιστικά οφέλη από την Ευρωπαϊκή Ένωση, αφού η Ελλάδα </w:t>
      </w:r>
      <w:proofErr w:type="spellStart"/>
      <w:r>
        <w:rPr>
          <w:rFonts w:eastAsia="Times New Roman" w:cs="Times New Roman"/>
          <w:szCs w:val="24"/>
        </w:rPr>
        <w:t>βασίζετο</w:t>
      </w:r>
      <w:proofErr w:type="spellEnd"/>
      <w:r>
        <w:rPr>
          <w:rFonts w:eastAsia="Times New Roman" w:cs="Times New Roman"/>
          <w:szCs w:val="24"/>
        </w:rPr>
        <w:t xml:space="preserve">, ως επί το </w:t>
      </w:r>
      <w:proofErr w:type="spellStart"/>
      <w:r>
        <w:rPr>
          <w:rFonts w:eastAsia="Times New Roman" w:cs="Times New Roman"/>
          <w:szCs w:val="24"/>
        </w:rPr>
        <w:t>πλείστον</w:t>
      </w:r>
      <w:proofErr w:type="spellEnd"/>
      <w:r>
        <w:rPr>
          <w:rFonts w:eastAsia="Times New Roman" w:cs="Times New Roman"/>
          <w:szCs w:val="24"/>
        </w:rPr>
        <w:t xml:space="preserve">, </w:t>
      </w:r>
      <w:r>
        <w:rPr>
          <w:rFonts w:eastAsia="Times New Roman" w:cs="Times New Roman"/>
          <w:szCs w:val="24"/>
        </w:rPr>
        <w:lastRenderedPageBreak/>
        <w:t>στον φθηνό λιγνίτη, ο οποίος με τις νέες μεθόδους –και θα φανεί τα επόμενα χρόνια ό</w:t>
      </w:r>
      <w:r>
        <w:rPr>
          <w:rFonts w:eastAsia="Times New Roman" w:cs="Times New Roman"/>
          <w:szCs w:val="24"/>
        </w:rPr>
        <w:t xml:space="preserve">ταν θα τα πάρουν ιδιώτες- θα μπορεί να χρησιμοποιείται και μάλιστα να είναι πολύ φιλικός προς το περιβάλλον. </w:t>
      </w:r>
    </w:p>
    <w:p w14:paraId="30BDBDD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ΔΕΗ και γενικώς η ενέργεια σε κάθε χώρα είναι από τα πιο σημαντικά στρατηγικά ζητήματα που αφορούν και την εθνική ασφάλεια, αφορούν την αυτάρκει</w:t>
      </w:r>
      <w:r>
        <w:rPr>
          <w:rFonts w:eastAsia="Times New Roman" w:cs="Times New Roman"/>
          <w:szCs w:val="24"/>
        </w:rPr>
        <w:t xml:space="preserve">α, αφορούν την εθνική άμυνα, αφορούν όλα αυτά για τα οποία δεν θα έπρεπε επ’ </w:t>
      </w:r>
      <w:proofErr w:type="spellStart"/>
      <w:r>
        <w:rPr>
          <w:rFonts w:eastAsia="Times New Roman" w:cs="Times New Roman"/>
          <w:szCs w:val="24"/>
        </w:rPr>
        <w:t>ουδενί</w:t>
      </w:r>
      <w:proofErr w:type="spellEnd"/>
      <w:r>
        <w:rPr>
          <w:rFonts w:eastAsia="Times New Roman" w:cs="Times New Roman"/>
          <w:szCs w:val="24"/>
        </w:rPr>
        <w:t xml:space="preserve"> να ιδιωτικοποιηθεί. Και ακούσαμε και τον κ. Μητσοτάκη να ομιλεί και άλλους.</w:t>
      </w:r>
    </w:p>
    <w:p w14:paraId="30BDBDD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Όμως, το σημαντικότερο όλων για την ενέργεια και την ενεργειακή αυτάρκεια σε μια χώρα είναι η θέ</w:t>
      </w:r>
      <w:r>
        <w:rPr>
          <w:rFonts w:eastAsia="Times New Roman" w:cs="Times New Roman"/>
          <w:szCs w:val="24"/>
        </w:rPr>
        <w:t>σπιση της ΑΟΖ, κάτι που μέχρι και τώρα δεν έχει γίνει πουθενά. Μέχρι και οι Αλβανοί, με τους οποίους είχατε συμφωνήσει πριν μερικά χρόνια στο πού θα είναι η ΑΟΖ της Ελλάδος και της Αλβανίας, πήραν πίσω την απόφασή τους για άλλους λόγους -γιατί είναι τσιράκ</w:t>
      </w:r>
      <w:r>
        <w:rPr>
          <w:rFonts w:eastAsia="Times New Roman" w:cs="Times New Roman"/>
          <w:szCs w:val="24"/>
        </w:rPr>
        <w:t xml:space="preserve">ια των Τούρκων- και δεν κάνατε τίποτα επ’ αυτού. </w:t>
      </w:r>
    </w:p>
    <w:p w14:paraId="30BDBDD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30BDBDD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σε ένα λεπτό, κύριε Πρόεδρε. </w:t>
      </w:r>
    </w:p>
    <w:p w14:paraId="30BDBDD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ενώ η χώρα αποδεδειγμένα κάθεται επάνω σε τεράστια κοιτάσματα πετρελαίου, υδρογ</w:t>
      </w:r>
      <w:r>
        <w:rPr>
          <w:rFonts w:eastAsia="Times New Roman" w:cs="Times New Roman"/>
          <w:szCs w:val="24"/>
        </w:rPr>
        <w:t xml:space="preserve">ονανθράκων και ενεργειακών κοιτασμάτων, ακόμα δεν κάνετε τίποτα. </w:t>
      </w:r>
    </w:p>
    <w:p w14:paraId="30BDBDD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Η Κύπρος, η μικρή Κύπρος είχε το θράσος και το θάρρος, με έναν μεγάλο ηγέτη που είχε, τον αείμνηστο Παπαδόπουλο, να θεσπίσει ΑΟΖ και τώρα να ξεκινάει, παρά τα όποια προβλήματα, τις έρευνες, </w:t>
      </w:r>
      <w:r>
        <w:rPr>
          <w:rFonts w:eastAsia="Times New Roman" w:cs="Times New Roman"/>
          <w:szCs w:val="24"/>
        </w:rPr>
        <w:t xml:space="preserve">τις γεωτρήσεις και λίαν συντόμως θα έχει ενεργειακή αυτάρκεια. Θα μπορεί να πουλάει, θα μπορεί να κάνει πολλά πράγματα επ’ </w:t>
      </w:r>
      <w:proofErr w:type="spellStart"/>
      <w:r>
        <w:rPr>
          <w:rFonts w:eastAsia="Times New Roman" w:cs="Times New Roman"/>
          <w:szCs w:val="24"/>
        </w:rPr>
        <w:t>ωφελεία</w:t>
      </w:r>
      <w:proofErr w:type="spellEnd"/>
      <w:r>
        <w:rPr>
          <w:rFonts w:eastAsia="Times New Roman" w:cs="Times New Roman"/>
          <w:szCs w:val="24"/>
        </w:rPr>
        <w:t xml:space="preserve"> των κατοίκων της, της οικονομίας της και της </w:t>
      </w:r>
      <w:proofErr w:type="spellStart"/>
      <w:r>
        <w:rPr>
          <w:rFonts w:eastAsia="Times New Roman" w:cs="Times New Roman"/>
          <w:szCs w:val="24"/>
        </w:rPr>
        <w:t>άμυνάς</w:t>
      </w:r>
      <w:proofErr w:type="spellEnd"/>
      <w:r>
        <w:rPr>
          <w:rFonts w:eastAsia="Times New Roman" w:cs="Times New Roman"/>
          <w:szCs w:val="24"/>
        </w:rPr>
        <w:t xml:space="preserve"> </w:t>
      </w:r>
      <w:r>
        <w:rPr>
          <w:rFonts w:eastAsia="Times New Roman" w:cs="Times New Roman"/>
          <w:szCs w:val="24"/>
        </w:rPr>
        <w:t xml:space="preserve">της. </w:t>
      </w:r>
    </w:p>
    <w:p w14:paraId="30BDBDD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Εσείς δεν έχετε κάνει τίποτα, διότι δεν σας ενδιαφέρει τίποτα από ό</w:t>
      </w:r>
      <w:r>
        <w:rPr>
          <w:rFonts w:eastAsia="Times New Roman" w:cs="Times New Roman"/>
          <w:szCs w:val="24"/>
        </w:rPr>
        <w:t xml:space="preserve">λα αυτά, παρά μόνο συνήθως μπίζνες, κονόμες, νταραβέρια, συμφωνίες μυστήριες και φάπες από τους </w:t>
      </w:r>
      <w:proofErr w:type="spellStart"/>
      <w:r>
        <w:rPr>
          <w:rFonts w:eastAsia="Times New Roman" w:cs="Times New Roman"/>
          <w:szCs w:val="24"/>
        </w:rPr>
        <w:t>μνημονιακούς</w:t>
      </w:r>
      <w:proofErr w:type="spellEnd"/>
      <w:r>
        <w:rPr>
          <w:rFonts w:eastAsia="Times New Roman" w:cs="Times New Roman"/>
          <w:szCs w:val="24"/>
        </w:rPr>
        <w:t xml:space="preserve"> αφέντες σας. </w:t>
      </w:r>
    </w:p>
    <w:p w14:paraId="30BDBDD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0BDBDDB"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0BDBDD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ΠΡΟΔΡΕΥΩΝ (Γεώργιος Βαρεμένος): </w:t>
      </w: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από</w:t>
      </w:r>
      <w:r>
        <w:rPr>
          <w:rFonts w:eastAsia="Times New Roman" w:cs="Times New Roman"/>
          <w:szCs w:val="24"/>
        </w:rPr>
        <w:t xml:space="preserve"> τη Νέα Δημοκρατία. </w:t>
      </w:r>
    </w:p>
    <w:p w14:paraId="30BDBDD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ΣΤΥΛΙΟΣ: </w:t>
      </w:r>
      <w:r>
        <w:rPr>
          <w:rFonts w:eastAsia="Times New Roman" w:cs="Times New Roman"/>
          <w:szCs w:val="24"/>
        </w:rPr>
        <w:t>Κύριε Πρόεδρε, κύριε Υπουργέ, κυρίες και κύριοι συνάδελφοι, υπάρχει έστω και ένας συνάδελφος Βουλευτής, από τη μέχρι τώρα συζήτηση, που έχει αντιληφθεί, έχει καταλάβει και μπορεί να μας αναπτύξει σε γενικές γραμμές το</w:t>
      </w:r>
      <w:r>
        <w:rPr>
          <w:rFonts w:eastAsia="Times New Roman" w:cs="Times New Roman"/>
          <w:szCs w:val="24"/>
        </w:rPr>
        <w:t xml:space="preserve">ν συνολικό σχεδιασμό της σημερινής Κυβέρνησης για το ενεργειακό μέλλον της πατρίδας μας; </w:t>
      </w:r>
    </w:p>
    <w:p w14:paraId="30BDBDDE"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Δεν αναφέρομαι στους αρμόδιους Υπουργούς. Αναφέρομαι στους συναδέλφους Βουλευτές. Μετά από τη συζήτηση στην </w:t>
      </w:r>
      <w:r>
        <w:rPr>
          <w:rFonts w:eastAsia="Times New Roman"/>
          <w:szCs w:val="24"/>
        </w:rPr>
        <w:t>επιτροπή</w:t>
      </w:r>
      <w:r>
        <w:rPr>
          <w:rFonts w:eastAsia="Times New Roman"/>
          <w:szCs w:val="24"/>
        </w:rPr>
        <w:t xml:space="preserve"> και την ομιλία του κυρίου Υπουργού, υπάρχει κάποι</w:t>
      </w:r>
      <w:r>
        <w:rPr>
          <w:rFonts w:eastAsia="Times New Roman"/>
          <w:szCs w:val="24"/>
        </w:rPr>
        <w:t>ος από τους συναδέλφους που να έχει καταλάβει τι πρεσβεύει η Κυβέρνηση στα ζητήματα της ενέργειας; Ποια είναι η πολιτική της; Με ποιο αξιόπιστο σχέδιο θα την εφαρμόσει; Μέσα σε ποιο χρονοδιάγραμμα; Τι θα ήθελε να αφήσει πίσω της, όταν παραδώσει τη σκυτάλη;</w:t>
      </w:r>
      <w:r>
        <w:rPr>
          <w:rFonts w:eastAsia="Times New Roman"/>
          <w:szCs w:val="24"/>
        </w:rPr>
        <w:t xml:space="preserve"> Ποια είναι η δική της δημιουργική συνεισφορά στα μεγάλα </w:t>
      </w:r>
      <w:r>
        <w:rPr>
          <w:rFonts w:eastAsia="Times New Roman"/>
          <w:szCs w:val="24"/>
        </w:rPr>
        <w:lastRenderedPageBreak/>
        <w:t xml:space="preserve">προβλήματα που αφορούν το υψηλό κόστος ενέργειας, το </w:t>
      </w:r>
      <w:proofErr w:type="spellStart"/>
      <w:r>
        <w:rPr>
          <w:rFonts w:eastAsia="Times New Roman"/>
          <w:szCs w:val="24"/>
        </w:rPr>
        <w:t>περιβαντολογικό</w:t>
      </w:r>
      <w:proofErr w:type="spellEnd"/>
      <w:r>
        <w:rPr>
          <w:rFonts w:eastAsia="Times New Roman"/>
          <w:szCs w:val="24"/>
        </w:rPr>
        <w:t xml:space="preserve"> αποτύπωμα των ενεργειακών πηγών, τις ΑΠΕ;</w:t>
      </w:r>
    </w:p>
    <w:p w14:paraId="30BDBDDF" w14:textId="77777777" w:rsidR="00E34F2F" w:rsidRDefault="00EC0F86">
      <w:pPr>
        <w:spacing w:line="600" w:lineRule="auto"/>
        <w:ind w:firstLine="720"/>
        <w:contextualSpacing/>
        <w:jc w:val="both"/>
        <w:rPr>
          <w:rFonts w:eastAsia="Times New Roman"/>
          <w:szCs w:val="24"/>
        </w:rPr>
      </w:pPr>
      <w:r>
        <w:rPr>
          <w:rFonts w:eastAsia="Times New Roman"/>
          <w:szCs w:val="24"/>
        </w:rPr>
        <w:t>Κυρίες και κύριοι συνάδελφοι, ήταν μια ευκαιρία με αφορμή το σημερινό νομοσχέδιο να ακού</w:t>
      </w:r>
      <w:r>
        <w:rPr>
          <w:rFonts w:eastAsia="Times New Roman"/>
          <w:szCs w:val="24"/>
        </w:rPr>
        <w:t>σουμε σε γενικές γραμμές τη θέση της ελληνικής Κυβέρνησης για αυτά τα ζητήματα, για το πώς το συγκεκριμένο νομοσχέδιο εντάσσεται σε ένα γενικότερο κυβερνητικό σχεδιασμό για το ενεργειακό μέλλον του τόπου. Δεν ακούσαμε, όμως, τίποτα από όλα αυτά. Ακούσαμε α</w:t>
      </w:r>
      <w:r>
        <w:rPr>
          <w:rFonts w:eastAsia="Times New Roman"/>
          <w:szCs w:val="24"/>
        </w:rPr>
        <w:t>πό τον αρμόδιο Υπουργό μόνο μια μικρόψυχη κριτική για το κακό παρελθόν. Στο ίδιο έργο θεατές. Το «κακό παρελθόν», το «παλιό πολιτικό σύστημα», οι «κακές πολιτικές» από τη μία και η σημερινή Κυβέρνηση από την άλλη, η οποία προτείνει τι; Ένα μεγάλο ερωτηματι</w:t>
      </w:r>
      <w:r>
        <w:rPr>
          <w:rFonts w:eastAsia="Times New Roman"/>
          <w:szCs w:val="24"/>
        </w:rPr>
        <w:t>κό υπάρχει στα αυτιά μας.</w:t>
      </w:r>
    </w:p>
    <w:p w14:paraId="30BDBDE0" w14:textId="77777777" w:rsidR="00E34F2F" w:rsidRDefault="00EC0F86">
      <w:pPr>
        <w:spacing w:line="600" w:lineRule="auto"/>
        <w:ind w:firstLine="720"/>
        <w:contextualSpacing/>
        <w:jc w:val="both"/>
        <w:rPr>
          <w:rFonts w:eastAsia="Times New Roman"/>
          <w:szCs w:val="24"/>
        </w:rPr>
      </w:pPr>
      <w:r>
        <w:rPr>
          <w:rFonts w:eastAsia="Times New Roman"/>
          <w:szCs w:val="24"/>
        </w:rPr>
        <w:t>Να σας πω εγώ τι προτείνει. Με βάση την αιτιολογική έκθεση προτείνει και λέει συγκεκριμένα: «Η κατάθεση του σημερινού νομοσχεδίου αποσκοπεί στην ισότιμη πρόσβαση σε όλες τις πηγές ενέργειας, που συνάδει και με το ευρωπαϊκό ζητούμε</w:t>
      </w:r>
      <w:r>
        <w:rPr>
          <w:rFonts w:eastAsia="Times New Roman"/>
          <w:szCs w:val="24"/>
        </w:rPr>
        <w:t xml:space="preserve">νο για </w:t>
      </w:r>
      <w:r>
        <w:rPr>
          <w:rFonts w:eastAsia="Times New Roman"/>
          <w:szCs w:val="24"/>
        </w:rPr>
        <w:lastRenderedPageBreak/>
        <w:t>την απελευθέρωση της αγοράς ηλεκτρικής ενέργειας με όρους ελεύθερου ανταγωνισμού».</w:t>
      </w:r>
    </w:p>
    <w:p w14:paraId="30BDBDE1" w14:textId="77777777" w:rsidR="00E34F2F" w:rsidRDefault="00EC0F86">
      <w:pPr>
        <w:spacing w:line="600" w:lineRule="auto"/>
        <w:ind w:firstLine="720"/>
        <w:contextualSpacing/>
        <w:jc w:val="both"/>
        <w:rPr>
          <w:rFonts w:eastAsia="Times New Roman"/>
          <w:szCs w:val="24"/>
        </w:rPr>
      </w:pPr>
      <w:r>
        <w:rPr>
          <w:rFonts w:eastAsia="Times New Roman"/>
          <w:szCs w:val="24"/>
        </w:rPr>
        <w:t>Κυρίες και κύριοι συνάδελφοι του ΣΥΡΙΖΑ, ρωτώ: Πιστεύετε στην απελευθέρωση της αγοράς της ηλεκτρικής ενέργειας; Πιστεύετε στον ελεύθερο ανταγωνισμό; Εάν πιστεύετε</w:t>
      </w:r>
      <w:r>
        <w:rPr>
          <w:rFonts w:eastAsia="Times New Roman"/>
          <w:szCs w:val="24"/>
        </w:rPr>
        <w:t xml:space="preserve"> -</w:t>
      </w:r>
      <w:r>
        <w:rPr>
          <w:rFonts w:eastAsia="Times New Roman"/>
          <w:szCs w:val="24"/>
        </w:rPr>
        <w:t>πο</w:t>
      </w:r>
      <w:r>
        <w:rPr>
          <w:rFonts w:eastAsia="Times New Roman"/>
          <w:szCs w:val="24"/>
        </w:rPr>
        <w:t>υ με βάση τη λογική του νομοσχεδίου πιστεύετε</w:t>
      </w:r>
      <w:r>
        <w:rPr>
          <w:rFonts w:eastAsia="Times New Roman"/>
          <w:szCs w:val="24"/>
        </w:rPr>
        <w:t>-</w:t>
      </w:r>
      <w:r>
        <w:rPr>
          <w:rFonts w:eastAsia="Times New Roman"/>
          <w:szCs w:val="24"/>
        </w:rPr>
        <w:t xml:space="preserve"> καθώς αυτός είναι ο στόχος του, θα έπρεπε και θα πρέπει να εξηγήσετε το πώς στηρίζετε τις προεκλογικές εξαγγελίες της Κυβέρνησης</w:t>
      </w:r>
      <w:r>
        <w:rPr>
          <w:rFonts w:eastAsia="Times New Roman"/>
          <w:szCs w:val="24"/>
        </w:rPr>
        <w:t>,</w:t>
      </w:r>
      <w:r>
        <w:rPr>
          <w:rFonts w:eastAsia="Times New Roman"/>
          <w:szCs w:val="24"/>
        </w:rPr>
        <w:t xml:space="preserve"> όταν λέγατε ότι η πώληση της ΔΕΗ είναι εθνικό έγκλημα και πρέπει να ανατραπεί. </w:t>
      </w:r>
      <w:r>
        <w:rPr>
          <w:rFonts w:eastAsia="Times New Roman"/>
          <w:szCs w:val="24"/>
        </w:rPr>
        <w:t>Δεν είναι δυνατόν να ισχύει και το ένα και το άλλο. Χωρίζει άβυσσος τις συγκεκριμένες θέσεις, άβυσσος πολιτική και άβυσσος ιδεολογική.</w:t>
      </w:r>
    </w:p>
    <w:p w14:paraId="30BDBDE2"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αλήθεια που όλοι γνωρίζουμε είναι ότι δεν πιστεύετε στην ελεύθερη οικονομία, στην </w:t>
      </w:r>
      <w:r>
        <w:rPr>
          <w:rFonts w:eastAsia="Times New Roman"/>
          <w:szCs w:val="24"/>
        </w:rPr>
        <w:t>απελευθέρωση των αγορών. Αν μπορούσατε, θα κρατικοποιούσατε τον ιδιωτικό τομέα. Απλά λειτουργείτε κερδοσκοπικά και στον δρόμο προς τον σοσιαλισμό κάνετε τους αναγκαίους συμβιβασμούς και υποχωρήσεις, όπως έχει πει κάποιος πρώην Υπουργός και συνάδελφος. Με π</w:t>
      </w:r>
      <w:r>
        <w:rPr>
          <w:rFonts w:eastAsia="Times New Roman"/>
          <w:szCs w:val="24"/>
        </w:rPr>
        <w:t xml:space="preserve">οιον σκοπό; Με σκοπό να </w:t>
      </w:r>
      <w:r>
        <w:rPr>
          <w:rFonts w:eastAsia="Times New Roman"/>
          <w:szCs w:val="24"/>
        </w:rPr>
        <w:lastRenderedPageBreak/>
        <w:t>παραμείνετε στην εξουσία. Ψηφίσατε</w:t>
      </w:r>
      <w:r>
        <w:rPr>
          <w:rFonts w:eastAsia="Times New Roman"/>
          <w:szCs w:val="24"/>
        </w:rPr>
        <w:t>,</w:t>
      </w:r>
      <w:r>
        <w:rPr>
          <w:rFonts w:eastAsia="Times New Roman"/>
          <w:szCs w:val="24"/>
        </w:rPr>
        <w:t xml:space="preserve"> γι</w:t>
      </w:r>
      <w:r>
        <w:rPr>
          <w:rFonts w:eastAsia="Times New Roman"/>
          <w:szCs w:val="24"/>
        </w:rPr>
        <w:t>’</w:t>
      </w:r>
      <w:r>
        <w:rPr>
          <w:rFonts w:eastAsia="Times New Roman"/>
          <w:szCs w:val="24"/>
        </w:rPr>
        <w:t xml:space="preserve"> αυτόν τον λόγο ένα μνημόνιο, αναλάβατε υποχρεώσεις να εφαρμόσετε πολιτικές</w:t>
      </w:r>
      <w:r>
        <w:rPr>
          <w:rFonts w:eastAsia="Times New Roman"/>
          <w:szCs w:val="24"/>
        </w:rPr>
        <w:t>,</w:t>
      </w:r>
      <w:r>
        <w:rPr>
          <w:rFonts w:eastAsia="Times New Roman"/>
          <w:szCs w:val="24"/>
        </w:rPr>
        <w:t xml:space="preserve"> που δεν πιστεύετε και γι’ αυτό τις εφαρμόζετε με λάθος τρόπο. Στην προκειμένη περίπτωση, το κόστος και για την εναπο</w:t>
      </w:r>
      <w:r>
        <w:rPr>
          <w:rFonts w:eastAsia="Times New Roman"/>
          <w:szCs w:val="24"/>
        </w:rPr>
        <w:t>μείνασα ΔΕΗ και για τους καταναλωτές, αλλά και για την αγορά ενέργειας είναι τεράστιο.</w:t>
      </w:r>
    </w:p>
    <w:p w14:paraId="30BDBDE3"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Μιλήσατε για το κακό παρελθόν των προηγούμενων κυβερνήσεων. Όμως, δεν ακούσαμε τίποτα και </w:t>
      </w:r>
      <w:proofErr w:type="spellStart"/>
      <w:r>
        <w:rPr>
          <w:rFonts w:eastAsia="Times New Roman"/>
          <w:szCs w:val="24"/>
        </w:rPr>
        <w:t>καμμία</w:t>
      </w:r>
      <w:proofErr w:type="spellEnd"/>
      <w:r>
        <w:rPr>
          <w:rFonts w:eastAsia="Times New Roman"/>
          <w:szCs w:val="24"/>
        </w:rPr>
        <w:t xml:space="preserve"> λέξη αυτοκριτικής για τα δικά σας πεπραγμένα, τρία χρόνια Κυβέρνηση ΣΥΡΙ</w:t>
      </w:r>
      <w:r>
        <w:rPr>
          <w:rFonts w:eastAsia="Times New Roman"/>
          <w:szCs w:val="24"/>
        </w:rPr>
        <w:t>ΖΑ. Δεν είπατε τίποτα</w:t>
      </w:r>
      <w:r>
        <w:rPr>
          <w:rFonts w:eastAsia="Times New Roman"/>
          <w:szCs w:val="24"/>
        </w:rPr>
        <w:t>,</w:t>
      </w:r>
      <w:r>
        <w:rPr>
          <w:rFonts w:eastAsia="Times New Roman"/>
          <w:szCs w:val="24"/>
        </w:rPr>
        <w:t xml:space="preserve"> που εδώ και τρ</w:t>
      </w:r>
      <w:r>
        <w:rPr>
          <w:rFonts w:eastAsia="Times New Roman"/>
          <w:szCs w:val="24"/>
        </w:rPr>
        <w:t>ιά</w:t>
      </w:r>
      <w:r>
        <w:rPr>
          <w:rFonts w:eastAsia="Times New Roman"/>
          <w:szCs w:val="24"/>
        </w:rPr>
        <w:t>μισι χρόνια, υλοποιώντας τη μοναδική προεκλογική σας δέσμευση του «</w:t>
      </w:r>
      <w:r>
        <w:rPr>
          <w:rFonts w:eastAsia="Times New Roman"/>
          <w:szCs w:val="24"/>
        </w:rPr>
        <w:t>Δ</w:t>
      </w:r>
      <w:r>
        <w:rPr>
          <w:rFonts w:eastAsia="Times New Roman"/>
          <w:szCs w:val="24"/>
        </w:rPr>
        <w:t xml:space="preserve">εν </w:t>
      </w:r>
      <w:r>
        <w:rPr>
          <w:rFonts w:eastAsia="Times New Roman"/>
          <w:szCs w:val="24"/>
        </w:rPr>
        <w:t>Π</w:t>
      </w:r>
      <w:r>
        <w:rPr>
          <w:rFonts w:eastAsia="Times New Roman"/>
          <w:szCs w:val="24"/>
        </w:rPr>
        <w:t>ληρώνω», οι ληξιπρόθεσμες απαιτήσεις της ΔΕΗ εκτινάχθηκαν από το 1 δισεκατομμύριο ευρώ το καλοκαίρι του 2014 στα 3 δισεκατομμύρια ευρώ σήμερα.</w:t>
      </w:r>
    </w:p>
    <w:p w14:paraId="30BDBDE4" w14:textId="77777777" w:rsidR="00E34F2F" w:rsidRDefault="00EC0F86">
      <w:pPr>
        <w:spacing w:line="600" w:lineRule="auto"/>
        <w:ind w:firstLine="720"/>
        <w:contextualSpacing/>
        <w:jc w:val="both"/>
        <w:rPr>
          <w:rFonts w:eastAsia="Times New Roman"/>
          <w:szCs w:val="24"/>
        </w:rPr>
      </w:pPr>
      <w:r>
        <w:rPr>
          <w:rFonts w:eastAsia="Times New Roman"/>
          <w:szCs w:val="24"/>
        </w:rPr>
        <w:t>Δεν είπατε τίποτα για τη χρηματιστηριακή αξία της ΔΕΗ</w:t>
      </w:r>
      <w:r>
        <w:rPr>
          <w:rFonts w:eastAsia="Times New Roman"/>
          <w:szCs w:val="24"/>
        </w:rPr>
        <w:t>,</w:t>
      </w:r>
      <w:r>
        <w:rPr>
          <w:rFonts w:eastAsia="Times New Roman"/>
          <w:szCs w:val="24"/>
        </w:rPr>
        <w:t xml:space="preserve"> που γκρεμίστηκε κατά 80% από 2,5 δισεκατομμύρια ευρώ το 2014 σε 0,6 δισεκατομμύρια ευρώ σήμερα. Δεν </w:t>
      </w:r>
      <w:r>
        <w:rPr>
          <w:rFonts w:eastAsia="Times New Roman"/>
          <w:szCs w:val="24"/>
        </w:rPr>
        <w:lastRenderedPageBreak/>
        <w:t>είπατε κουβέντα, ενώ ακυρώσατε την πώληση του 66% του ΑΔΜΗΕ, δώσατε τον έλεγχο στον ιδιώτη</w:t>
      </w:r>
      <w:r>
        <w:rPr>
          <w:rFonts w:eastAsia="Times New Roman"/>
          <w:szCs w:val="24"/>
        </w:rPr>
        <w:t>,</w:t>
      </w:r>
      <w:r>
        <w:rPr>
          <w:rFonts w:eastAsia="Times New Roman"/>
          <w:szCs w:val="24"/>
        </w:rPr>
        <w:t xml:space="preserve"> πουλώντας</w:t>
      </w:r>
      <w:r>
        <w:rPr>
          <w:rFonts w:eastAsia="Times New Roman"/>
          <w:szCs w:val="24"/>
        </w:rPr>
        <w:t xml:space="preserve"> το 24%, για να εισπράξετε καθαρά μόλις 300 εκατομμύρια ευρώ, ενώ η προηγούμενη λύση θα εισέπραττε 1,2 δισεκατομμύρια ευρώ.</w:t>
      </w:r>
    </w:p>
    <w:p w14:paraId="30BDBDE5" w14:textId="77777777" w:rsidR="00E34F2F" w:rsidRDefault="00EC0F86">
      <w:pPr>
        <w:spacing w:line="600" w:lineRule="auto"/>
        <w:ind w:firstLine="720"/>
        <w:contextualSpacing/>
        <w:jc w:val="both"/>
        <w:rPr>
          <w:rFonts w:eastAsia="Times New Roman"/>
          <w:szCs w:val="24"/>
        </w:rPr>
      </w:pPr>
      <w:r>
        <w:rPr>
          <w:rFonts w:eastAsia="Times New Roman"/>
          <w:szCs w:val="24"/>
        </w:rPr>
        <w:t>Δεν απολογείστε για τα τόσα εσφαλμένα</w:t>
      </w:r>
      <w:r>
        <w:rPr>
          <w:rFonts w:eastAsia="Times New Roman"/>
          <w:szCs w:val="24"/>
        </w:rPr>
        <w:t>,</w:t>
      </w:r>
      <w:r>
        <w:rPr>
          <w:rFonts w:eastAsia="Times New Roman"/>
          <w:szCs w:val="24"/>
        </w:rPr>
        <w:t xml:space="preserve"> τα οποία έχετε πράξει και έρχεστε σήμερα με το νομοσχέδιο να φτιάξετε μια </w:t>
      </w:r>
      <w:r>
        <w:rPr>
          <w:rFonts w:eastAsia="Times New Roman"/>
          <w:szCs w:val="24"/>
        </w:rPr>
        <w:t>«</w:t>
      </w:r>
      <w:r>
        <w:rPr>
          <w:rFonts w:eastAsia="Times New Roman"/>
          <w:szCs w:val="24"/>
        </w:rPr>
        <w:t>κουτσή</w:t>
      </w:r>
      <w:r>
        <w:rPr>
          <w:rFonts w:eastAsia="Times New Roman"/>
          <w:szCs w:val="24"/>
        </w:rPr>
        <w:t>»</w:t>
      </w:r>
      <w:r>
        <w:rPr>
          <w:rFonts w:eastAsia="Times New Roman"/>
          <w:szCs w:val="24"/>
        </w:rPr>
        <w:t xml:space="preserve"> ΔΕΗ, μεταφ</w:t>
      </w:r>
      <w:r>
        <w:rPr>
          <w:rFonts w:eastAsia="Times New Roman"/>
          <w:szCs w:val="24"/>
        </w:rPr>
        <w:t>έροντας σε αυτή όλα τα βάρη και τα δάνεια των υπό πώληση μονάδων, η οποία μάλιστα</w:t>
      </w:r>
      <w:r>
        <w:rPr>
          <w:rFonts w:eastAsia="Times New Roman"/>
          <w:szCs w:val="24"/>
        </w:rPr>
        <w:t>,</w:t>
      </w:r>
      <w:r>
        <w:rPr>
          <w:rFonts w:eastAsia="Times New Roman"/>
          <w:szCs w:val="24"/>
        </w:rPr>
        <w:t xml:space="preserve"> είναι αναγκασμένη να μειώσει τον τζίρο της κατά 40% περίπου και η οποία θα χάσει τις πιο ανταγωνιστικές της μονάδες. Το μέλλον της είναι αβέβαιο. Με το σχέδιό σας ούτε ο αντ</w:t>
      </w:r>
      <w:r>
        <w:rPr>
          <w:rFonts w:eastAsia="Times New Roman"/>
          <w:szCs w:val="24"/>
        </w:rPr>
        <w:t>αγωνισμός θα λειτουργήσει ούτε το πρόβλημα της δεσπόζουσας θέσης της ΔΕΗ αντιμετωπίζετε ούτε το κόστος παραγωγής μειώνετε, για να έχουν φθηνό ρεύμα οι βιομηχανίες, η αγορά, οι καταναλωτές, η μεταποίηση.</w:t>
      </w:r>
    </w:p>
    <w:p w14:paraId="30BDBDE6" w14:textId="77777777" w:rsidR="00E34F2F" w:rsidRDefault="00EC0F86">
      <w:pPr>
        <w:spacing w:line="600" w:lineRule="auto"/>
        <w:ind w:firstLine="720"/>
        <w:contextualSpacing/>
        <w:jc w:val="both"/>
        <w:rPr>
          <w:rFonts w:eastAsia="Times New Roman"/>
          <w:szCs w:val="24"/>
        </w:rPr>
      </w:pPr>
      <w:r>
        <w:rPr>
          <w:rFonts w:eastAsia="Times New Roman"/>
          <w:szCs w:val="24"/>
        </w:rPr>
        <w:t>Δυστυχώς, το μέλλον της ΔΕΗ είναι δυσοίωνο, αποτέλεσμ</w:t>
      </w:r>
      <w:r>
        <w:rPr>
          <w:rFonts w:eastAsia="Times New Roman"/>
          <w:szCs w:val="24"/>
        </w:rPr>
        <w:t>α της πολιτικής του «ψηφίζω και κλαίω».</w:t>
      </w:r>
    </w:p>
    <w:p w14:paraId="30BDBDE7" w14:textId="77777777" w:rsidR="00E34F2F" w:rsidRDefault="00EC0F86">
      <w:pPr>
        <w:spacing w:line="600" w:lineRule="auto"/>
        <w:ind w:firstLine="720"/>
        <w:contextualSpacing/>
        <w:jc w:val="both"/>
        <w:rPr>
          <w:rFonts w:eastAsia="Times New Roman"/>
          <w:szCs w:val="24"/>
        </w:rPr>
      </w:pPr>
      <w:r>
        <w:rPr>
          <w:rFonts w:eastAsia="Times New Roman"/>
          <w:szCs w:val="24"/>
        </w:rPr>
        <w:t>Ευχαριστώ πολύ, κύριοι συνάδελφοι.</w:t>
      </w:r>
    </w:p>
    <w:p w14:paraId="30BDBDE8" w14:textId="77777777" w:rsidR="00E34F2F" w:rsidRDefault="00EC0F86">
      <w:pPr>
        <w:spacing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30BDBDE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θα ήθελα να σας ενημερώσω ότι η ώρα</w:t>
      </w:r>
      <w:r>
        <w:rPr>
          <w:rFonts w:eastAsia="Times New Roman" w:cs="Times New Roman"/>
          <w:szCs w:val="24"/>
        </w:rPr>
        <w:t>,</w:t>
      </w:r>
      <w:r>
        <w:rPr>
          <w:rFonts w:eastAsia="Times New Roman" w:cs="Times New Roman"/>
          <w:szCs w:val="24"/>
        </w:rPr>
        <w:t xml:space="preserve"> που θα πραγματοποιηθεί η ον</w:t>
      </w:r>
      <w:r>
        <w:rPr>
          <w:rFonts w:eastAsia="Times New Roman" w:cs="Times New Roman"/>
          <w:szCs w:val="24"/>
        </w:rPr>
        <w:t>ομαστική ψηφοφορία είναι στις 15.30΄.</w:t>
      </w:r>
    </w:p>
    <w:p w14:paraId="30BDBDE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Συντυχάκης από το Κομμουνιστικό Κόμμα Ελλάδας.</w:t>
      </w:r>
    </w:p>
    <w:p w14:paraId="30BDBDE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30BDBDE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η Κυβέρνηση ΣΥΡΙΖΑ-ΑΝΕΛ κατά την προσφιλή τακτική της, όταν πρόκειται για κρίσιμα θέμ</w:t>
      </w:r>
      <w:r>
        <w:rPr>
          <w:rFonts w:eastAsia="Times New Roman" w:cs="Times New Roman"/>
          <w:szCs w:val="24"/>
        </w:rPr>
        <w:t>ατα</w:t>
      </w:r>
      <w:r>
        <w:rPr>
          <w:rFonts w:eastAsia="Times New Roman" w:cs="Times New Roman"/>
          <w:szCs w:val="24"/>
        </w:rPr>
        <w:t>,</w:t>
      </w:r>
      <w:r>
        <w:rPr>
          <w:rFonts w:eastAsia="Times New Roman" w:cs="Times New Roman"/>
          <w:szCs w:val="24"/>
        </w:rPr>
        <w:t xml:space="preserve"> που έχουν ολέθριες συνέπειες για τον λαό, περνά τα νομοσχέδια με διαδικασίες εξπρές από τη Βουλή. Σε αυτήν την κατηγορία εντάσσεται το νομοσχέδιο για την ιδιωτικοποίηση λιγνιτωρυχείων και </w:t>
      </w:r>
      <w:proofErr w:type="spellStart"/>
      <w:r>
        <w:rPr>
          <w:rFonts w:eastAsia="Times New Roman" w:cs="Times New Roman"/>
          <w:szCs w:val="24"/>
        </w:rPr>
        <w:t>λιγνιτικών</w:t>
      </w:r>
      <w:proofErr w:type="spellEnd"/>
      <w:r>
        <w:rPr>
          <w:rFonts w:eastAsia="Times New Roman" w:cs="Times New Roman"/>
          <w:szCs w:val="24"/>
        </w:rPr>
        <w:t xml:space="preserve"> σταθμών της ΔΕΗ, το οποίο αποτελεί κρίσιμο νευραλγικ</w:t>
      </w:r>
      <w:r>
        <w:rPr>
          <w:rFonts w:eastAsia="Times New Roman" w:cs="Times New Roman"/>
          <w:szCs w:val="24"/>
        </w:rPr>
        <w:t>ό νομοθέτημα για τους επιχειρηματικούς ομίλους, αφού κατακτούν ολοκληρωτικά ένα νέο πεδίο κερδοφορίας, αυτό της ενέργειας.</w:t>
      </w:r>
    </w:p>
    <w:p w14:paraId="30BDBDE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Κυβέρνηση βιάζεται να προλάβει τις προκαθορισμένες ημερομηνίες των συμφωνιών για την ολοκλήρωση της τέταρτης αξιολόγησης, σύμφωνα μ</w:t>
      </w:r>
      <w:r>
        <w:rPr>
          <w:rFonts w:eastAsia="Times New Roman" w:cs="Times New Roman"/>
          <w:szCs w:val="24"/>
        </w:rPr>
        <w:t xml:space="preserve">ε τις οποίες θα </w:t>
      </w:r>
      <w:r>
        <w:rPr>
          <w:rFonts w:eastAsia="Times New Roman" w:cs="Times New Roman"/>
          <w:szCs w:val="24"/>
        </w:rPr>
        <w:lastRenderedPageBreak/>
        <w:t xml:space="preserve">πρέπει να έχουν προκηρυχθεί οι σχετικοί διαγωνισμοί μέσα στον Μάιο και πριν το τέλος του χρόνου να έχουν υπογραφεί οι συμβάσεις με τους νέους επενδυτές. </w:t>
      </w:r>
    </w:p>
    <w:p w14:paraId="30BDBDE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ιδιωτικοποίηση αποτελεί έγκλημα εκ προμελέτης και προϋποθέτει την ένταση της επίθεση</w:t>
      </w:r>
      <w:r>
        <w:rPr>
          <w:rFonts w:eastAsia="Times New Roman" w:cs="Times New Roman"/>
          <w:szCs w:val="24"/>
        </w:rPr>
        <w:t>ς στα εργατικά λαϊκά δικαιώματα, συνολικά σε βάρος του λαού και της χώρας. Το έγκλημα αυτό έχει σφραγίδα ΣΥΡΙΖΑ. Επιβάλλεται από τη στρατηγική Ευρωπαϊκής Ένωσης-κεφαλαίου και αποτελεί συνέχεια των νόμων</w:t>
      </w:r>
      <w:r>
        <w:rPr>
          <w:rFonts w:eastAsia="Times New Roman" w:cs="Times New Roman"/>
          <w:szCs w:val="24"/>
        </w:rPr>
        <w:t>,</w:t>
      </w:r>
      <w:r>
        <w:rPr>
          <w:rFonts w:eastAsia="Times New Roman" w:cs="Times New Roman"/>
          <w:szCs w:val="24"/>
        </w:rPr>
        <w:t xml:space="preserve"> που ψήφισαν όλες ανεξαιρέτως οι </w:t>
      </w:r>
      <w:r>
        <w:rPr>
          <w:rFonts w:eastAsia="Times New Roman" w:cs="Times New Roman"/>
          <w:szCs w:val="24"/>
        </w:rPr>
        <w:t>κυβερνήσεις</w:t>
      </w:r>
      <w:r>
        <w:rPr>
          <w:rFonts w:eastAsia="Times New Roman" w:cs="Times New Roman"/>
          <w:szCs w:val="24"/>
        </w:rPr>
        <w:t>, Νέας Δη</w:t>
      </w:r>
      <w:r>
        <w:rPr>
          <w:rFonts w:eastAsia="Times New Roman" w:cs="Times New Roman"/>
          <w:szCs w:val="24"/>
        </w:rPr>
        <w:t>μοκρατίας και ΠΑΣΟΚ, όπως η σταδιακή ιδιωτικοποίηση της ενέργειας, η απαγόρευση της ΔΕΗ να ασχοληθεί με τις ΑΠΕ, προϋπόθεση για να υπάρξει επενδυτική ενθάρρυνση των ιδιωτών ή με τις δημοπρασίες ΝΟΜΕ από την παρούσα Κυβέρνηση, με σκοπό να αγοράσουν οι εναλλ</w:t>
      </w:r>
      <w:r>
        <w:rPr>
          <w:rFonts w:eastAsia="Times New Roman" w:cs="Times New Roman"/>
          <w:szCs w:val="24"/>
        </w:rPr>
        <w:t>ακτικοί προμηθευτές φθηνό ρεύμα από τη ΔΕΗ, για να πουλήσουν με τη σειρά τους στους τελικούς καταναλωτές</w:t>
      </w:r>
      <w:r>
        <w:rPr>
          <w:rFonts w:eastAsia="Times New Roman" w:cs="Times New Roman"/>
          <w:szCs w:val="24"/>
        </w:rPr>
        <w:t>,</w:t>
      </w:r>
      <w:r>
        <w:rPr>
          <w:rFonts w:eastAsia="Times New Roman" w:cs="Times New Roman"/>
          <w:szCs w:val="24"/>
        </w:rPr>
        <w:t xml:space="preserve"> σε χαμηλότερες τιμές.</w:t>
      </w:r>
    </w:p>
    <w:p w14:paraId="30BDBDE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Αποτελεί έγκλημα διότι, πρώτον, θα προκύψουν απολύσεις εργαζομένων στη ΔΕΗ και ακόμα μεγαλύτερη επιδείνωση των όρων εργασίας </w:t>
      </w:r>
      <w:r>
        <w:rPr>
          <w:rFonts w:eastAsia="Times New Roman" w:cs="Times New Roman"/>
          <w:szCs w:val="24"/>
        </w:rPr>
        <w:t>τους. Άλλωστε, ομολογήθηκε προχθές</w:t>
      </w:r>
      <w:r>
        <w:rPr>
          <w:rFonts w:eastAsia="Times New Roman" w:cs="Times New Roman"/>
          <w:szCs w:val="24"/>
        </w:rPr>
        <w:t>,</w:t>
      </w:r>
      <w:r>
        <w:rPr>
          <w:rFonts w:eastAsia="Times New Roman" w:cs="Times New Roman"/>
          <w:szCs w:val="24"/>
        </w:rPr>
        <w:t xml:space="preserve"> τόσο από τον κ. Παναγιωτάκη</w:t>
      </w:r>
      <w:r>
        <w:rPr>
          <w:rFonts w:eastAsia="Times New Roman" w:cs="Times New Roman"/>
          <w:szCs w:val="24"/>
        </w:rPr>
        <w:t>,</w:t>
      </w:r>
      <w:r>
        <w:rPr>
          <w:rFonts w:eastAsia="Times New Roman" w:cs="Times New Roman"/>
          <w:szCs w:val="24"/>
        </w:rPr>
        <w:t xml:space="preserve"> όσο και από τον ίδιο τον Υπουργό, λέγοντας ότι ο νομοθέτης δεν μπορεί να προβλέψει θέσεις εργασίας και εργασιακά θέματα δύο ιδιωτικών εταιρειών. Θα ήταν εκτός νομοθετικής αρμοδιότητας. Βέβαια</w:t>
      </w:r>
      <w:r>
        <w:rPr>
          <w:rFonts w:eastAsia="Times New Roman" w:cs="Times New Roman"/>
          <w:szCs w:val="24"/>
        </w:rPr>
        <w:t>, οι εργαζόμενοι και οι οικογένειές τους ήδη ζουν στο πετσί τους τη διάλυση των εργασιακών σχέσεων, τις μειώσεις σε μισθούς, την εντατικοποίηση της δουλειάς και την αύξηση των εργατικών ατυχημάτων. Αποτελεί έγκλημα</w:t>
      </w:r>
      <w:r>
        <w:rPr>
          <w:rFonts w:eastAsia="Times New Roman" w:cs="Times New Roman"/>
          <w:szCs w:val="24"/>
        </w:rPr>
        <w:t>,</w:t>
      </w:r>
      <w:r>
        <w:rPr>
          <w:rFonts w:eastAsia="Times New Roman" w:cs="Times New Roman"/>
          <w:szCs w:val="24"/>
        </w:rPr>
        <w:t xml:space="preserve"> διότι θα προκύψουν νέες μεγάλες αυξήσεις</w:t>
      </w:r>
      <w:r>
        <w:rPr>
          <w:rFonts w:eastAsia="Times New Roman" w:cs="Times New Roman"/>
          <w:szCs w:val="24"/>
        </w:rPr>
        <w:t xml:space="preserve"> στα τιμολόγια της ηλεκτρικής ενέργειας, βυθίζοντας τον λαό σε ακόμα μεγαλύτερη ενεργειακή φτώχεια. Ρεύμα πανάκριβο για τον λαό και φθηνό για τις μεγάλες καπιταλιστικές επιχειρήσεις.</w:t>
      </w:r>
    </w:p>
    <w:p w14:paraId="30BDBDF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Επιβεβαιώνεται, κυρίες και κύριοι, η θέση του Κομμουνιστικού Κόμματος Ελλ</w:t>
      </w:r>
      <w:r>
        <w:rPr>
          <w:rFonts w:eastAsia="Times New Roman" w:cs="Times New Roman"/>
          <w:szCs w:val="24"/>
        </w:rPr>
        <w:t>άδος ότι ο ενεργειακός σχεδιασμός όλων των Κυβερνήσεων δεν γίνεται με κριτήριο τις ερ</w:t>
      </w:r>
      <w:r>
        <w:rPr>
          <w:rFonts w:eastAsia="Times New Roman" w:cs="Times New Roman"/>
          <w:szCs w:val="24"/>
        </w:rPr>
        <w:lastRenderedPageBreak/>
        <w:t>γατικές λαϊκές ανάγκες, αλλά για να αβγατίζουν τα κέρδη των μονοπωλίων. Αποδεικνύεται πόσο επικίνδυνη για εργασιακά δικαιώματα και λαϊκές ανάγκες είναι η πολιτική της απελ</w:t>
      </w:r>
      <w:r>
        <w:rPr>
          <w:rFonts w:eastAsia="Times New Roman" w:cs="Times New Roman"/>
          <w:szCs w:val="24"/>
        </w:rPr>
        <w:t>ευθέρωσης. Δεν είναι τυχαίο ότι οι μόνοι που χάρηκαν με το σχέδιο νόμου ήταν οι εκπρόσωποι της Ένωσης Βιομηχανικών Καταναλωτών Ενέργειας, οι οποίοι ευθέως ομολόγησαν ότι τα μέτρα αυτά ενισχύουν τον ανταγωνισμό στην αγορά ενέργειας</w:t>
      </w:r>
      <w:r>
        <w:rPr>
          <w:rFonts w:eastAsia="Times New Roman" w:cs="Times New Roman"/>
          <w:szCs w:val="24"/>
        </w:rPr>
        <w:t>,</w:t>
      </w:r>
      <w:r>
        <w:rPr>
          <w:rFonts w:eastAsia="Times New Roman" w:cs="Times New Roman"/>
          <w:szCs w:val="24"/>
        </w:rPr>
        <w:t xml:space="preserve"> προς όφελος των βιομηχάν</w:t>
      </w:r>
      <w:r>
        <w:rPr>
          <w:rFonts w:eastAsia="Times New Roman" w:cs="Times New Roman"/>
          <w:szCs w:val="24"/>
        </w:rPr>
        <w:t>ων.</w:t>
      </w:r>
    </w:p>
    <w:p w14:paraId="30BDBDF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Οι ευθύνες για την ιδιωτικοποίηση της ΔΕΗ δεν απαλλάσσουν τη Νέα Δημοκρατία και το ΠΑΣΟΚ επειδή καταψηφίζουν το σχέδιο νόμου. Δεν το ψηφίζουν είτε για λόγους εντυπωσιασμού είτε γιατί δεν μπορούν να εξοικειωθούν με την ιδέα ότι ο ΣΥΡΙΖΑ τούς παίρνει την</w:t>
      </w:r>
      <w:r>
        <w:rPr>
          <w:rFonts w:eastAsia="Times New Roman" w:cs="Times New Roman"/>
          <w:szCs w:val="24"/>
        </w:rPr>
        <w:t xml:space="preserve"> μπουκιά από το στόμα είτε γιατί οι όποιες διαφωνίες τους είναι στα επιμέρους και δεν αφορούν την στρατηγική απελευθέρωσης της ενέργειας.</w:t>
      </w:r>
    </w:p>
    <w:p w14:paraId="30BDBDF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Η μεταβίβαση εργασιακών δικαιωμάτων και υποχρεώσεων του προσωπικού της ΔΕΗ Α.Ε. στη νέα ανώνυμη εταιρεία για επιπλέον </w:t>
      </w:r>
      <w:r>
        <w:rPr>
          <w:rFonts w:eastAsia="Times New Roman" w:cs="Times New Roman"/>
          <w:szCs w:val="24"/>
        </w:rPr>
        <w:t xml:space="preserve">έξι χρόνια, βάσει του σχεδίου νόμου, αποτελεί έναν ελιγμό της Κυβέρνησης και της διοίκησης της ΔΕΗ, ρίχνοντας στάχτη </w:t>
      </w:r>
      <w:r>
        <w:rPr>
          <w:rFonts w:eastAsia="Times New Roman" w:cs="Times New Roman"/>
          <w:szCs w:val="24"/>
        </w:rPr>
        <w:lastRenderedPageBreak/>
        <w:t>στα μάτια των εργαζομένων, χρυσώνοντας το χάπι της απελευθέρωσης, προκειμένου να αποφύγουν τις αντιδράσεις. Είναι βέβαιο ότι στο άμεσο μέλλ</w:t>
      </w:r>
      <w:r>
        <w:rPr>
          <w:rFonts w:eastAsia="Times New Roman" w:cs="Times New Roman"/>
          <w:szCs w:val="24"/>
        </w:rPr>
        <w:t>ον ούτε το σύνολο θα διατηρηθεί ούτε βέβαια</w:t>
      </w:r>
      <w:r>
        <w:rPr>
          <w:rFonts w:eastAsia="Times New Roman" w:cs="Times New Roman"/>
          <w:szCs w:val="24"/>
        </w:rPr>
        <w:t>,</w:t>
      </w:r>
      <w:r>
        <w:rPr>
          <w:rFonts w:eastAsia="Times New Roman" w:cs="Times New Roman"/>
          <w:szCs w:val="24"/>
        </w:rPr>
        <w:t xml:space="preserve"> τα εργασιακά δικαιώματα</w:t>
      </w:r>
      <w:r>
        <w:rPr>
          <w:rFonts w:eastAsia="Times New Roman" w:cs="Times New Roman"/>
          <w:szCs w:val="24"/>
        </w:rPr>
        <w:t>,</w:t>
      </w:r>
      <w:r>
        <w:rPr>
          <w:rFonts w:eastAsia="Times New Roman" w:cs="Times New Roman"/>
          <w:szCs w:val="24"/>
        </w:rPr>
        <w:t xml:space="preserve"> που θα κουτσουρεύονται ακόμα περισσότερο, όσο ο ανταγωνισμός οξύνεται.</w:t>
      </w:r>
    </w:p>
    <w:p w14:paraId="30BDBDF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Είναι μήπως τυχαίο το γεγονός ότι τη στιγμή που ιδιωτικοποιούνται οι μονάδες της ΔΕΗ γίνεται και η διαπραγμάτευση γ</w:t>
      </w:r>
      <w:r>
        <w:rPr>
          <w:rFonts w:eastAsia="Times New Roman" w:cs="Times New Roman"/>
          <w:szCs w:val="24"/>
        </w:rPr>
        <w:t>ια τη συλλογική σύμβαση εργασίας στην επιχείρηση, με προτάσεις της διοίκησης για μειωμένο τακτικό προσωπικό, την εισαγωγή της αξιολόγησης</w:t>
      </w:r>
      <w:r>
        <w:rPr>
          <w:rFonts w:eastAsia="Times New Roman" w:cs="Times New Roman"/>
          <w:szCs w:val="24"/>
        </w:rPr>
        <w:t>,</w:t>
      </w:r>
      <w:r>
        <w:rPr>
          <w:rFonts w:eastAsia="Times New Roman" w:cs="Times New Roman"/>
          <w:szCs w:val="24"/>
        </w:rPr>
        <w:t xml:space="preserve"> που στόχο έχει την εντατικοποίηση της εργασίας και τις περικοπές μισθών, ενώ προωθεί την ιδιωτική ασφάλιση, εισάγει τ</w:t>
      </w:r>
      <w:r>
        <w:rPr>
          <w:rFonts w:eastAsia="Times New Roman" w:cs="Times New Roman"/>
          <w:szCs w:val="24"/>
        </w:rPr>
        <w:t>ις απολύσεις με τις λεγόμενες «εθελούσιες» και επιδιώκει να μειώσει δραστικά τους δικαιούχους του λεγόμενου «</w:t>
      </w:r>
      <w:proofErr w:type="spellStart"/>
      <w:r>
        <w:rPr>
          <w:rFonts w:eastAsia="Times New Roman" w:cs="Times New Roman"/>
          <w:szCs w:val="24"/>
        </w:rPr>
        <w:t>τροφείου</w:t>
      </w:r>
      <w:proofErr w:type="spellEnd"/>
      <w:r>
        <w:rPr>
          <w:rFonts w:eastAsia="Times New Roman" w:cs="Times New Roman"/>
          <w:szCs w:val="24"/>
        </w:rPr>
        <w:t>»; Όχι</w:t>
      </w:r>
      <w:r>
        <w:rPr>
          <w:rFonts w:eastAsia="Times New Roman" w:cs="Times New Roman"/>
          <w:szCs w:val="24"/>
        </w:rPr>
        <w:t>,</w:t>
      </w:r>
      <w:r>
        <w:rPr>
          <w:rFonts w:eastAsia="Times New Roman" w:cs="Times New Roman"/>
          <w:szCs w:val="24"/>
        </w:rPr>
        <w:t xml:space="preserve"> βέβαια. Η διοίκηση της ΔΕΗ και η Κυβέρνηση ταυτόχρονα στοχεύουν</w:t>
      </w:r>
      <w:r>
        <w:rPr>
          <w:rFonts w:eastAsia="Times New Roman" w:cs="Times New Roman"/>
          <w:szCs w:val="24"/>
        </w:rPr>
        <w:t>,</w:t>
      </w:r>
      <w:r>
        <w:rPr>
          <w:rFonts w:eastAsia="Times New Roman" w:cs="Times New Roman"/>
          <w:szCs w:val="24"/>
        </w:rPr>
        <w:t xml:space="preserve"> μέσα από τον εκβιασμό των εργαζομένων</w:t>
      </w:r>
      <w:r>
        <w:rPr>
          <w:rFonts w:eastAsia="Times New Roman" w:cs="Times New Roman"/>
          <w:szCs w:val="24"/>
        </w:rPr>
        <w:t>,</w:t>
      </w:r>
      <w:r>
        <w:rPr>
          <w:rFonts w:eastAsia="Times New Roman" w:cs="Times New Roman"/>
          <w:szCs w:val="24"/>
        </w:rPr>
        <w:t xml:space="preserve"> να επιβάλει τους όρους </w:t>
      </w:r>
      <w:r>
        <w:rPr>
          <w:rFonts w:eastAsia="Times New Roman" w:cs="Times New Roman"/>
          <w:szCs w:val="24"/>
        </w:rPr>
        <w:t>της,</w:t>
      </w:r>
      <w:r>
        <w:rPr>
          <w:rFonts w:eastAsia="Times New Roman" w:cs="Times New Roman"/>
          <w:szCs w:val="24"/>
        </w:rPr>
        <w:t xml:space="preserve"> ως βήμα για την ικανοποίηση των απαιτήσεων των επιχειρηματικών ομίλων.</w:t>
      </w:r>
    </w:p>
    <w:p w14:paraId="30BDBDF4"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Γι’ αυτό, λοιπόν, το ΚΚΕ καλεί τους εργαζόμενους να μην πέσουν στην παγίδα της επιλογής του τρόπου σφαγής τους, να απορρίψουν κυβερνήσεις, τα αστικά κόμματα, ακόμα και περιφερειακές κα</w:t>
      </w:r>
      <w:r>
        <w:rPr>
          <w:rFonts w:eastAsia="Times New Roman"/>
          <w:szCs w:val="24"/>
        </w:rPr>
        <w:t>ι δημοτικές αρχές</w:t>
      </w:r>
      <w:r>
        <w:rPr>
          <w:rFonts w:eastAsia="Times New Roman"/>
          <w:szCs w:val="24"/>
        </w:rPr>
        <w:t>,</w:t>
      </w:r>
      <w:r>
        <w:rPr>
          <w:rFonts w:eastAsia="Times New Roman"/>
          <w:szCs w:val="24"/>
        </w:rPr>
        <w:t xml:space="preserve"> που έβαλαν το χεράκι τους, όλους όσοι συμφωνούν και υλοποιούν την απελευθέρωση της ενέργειας και θα προσπαθήσουν να τους ξεγελάσουν εκ νέου. </w:t>
      </w:r>
    </w:p>
    <w:p w14:paraId="30BDBDF5"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30BDBDF6" w14:textId="77777777" w:rsidR="00E34F2F" w:rsidRDefault="00EC0F86">
      <w:pPr>
        <w:spacing w:line="600" w:lineRule="auto"/>
        <w:ind w:firstLine="720"/>
        <w:contextualSpacing/>
        <w:jc w:val="both"/>
        <w:rPr>
          <w:rFonts w:eastAsia="Times New Roman"/>
          <w:szCs w:val="24"/>
        </w:rPr>
      </w:pPr>
      <w:r>
        <w:rPr>
          <w:rFonts w:eastAsia="Times New Roman"/>
          <w:szCs w:val="24"/>
        </w:rPr>
        <w:t>Κύριε Πρόεδ</w:t>
      </w:r>
      <w:r>
        <w:rPr>
          <w:rFonts w:eastAsia="Times New Roman"/>
          <w:szCs w:val="24"/>
        </w:rPr>
        <w:t xml:space="preserve">ρε, ολοκληρώνω σε λιγάκι. </w:t>
      </w:r>
    </w:p>
    <w:p w14:paraId="30BDBDF7" w14:textId="77777777" w:rsidR="00E34F2F" w:rsidRDefault="00EC0F86">
      <w:pPr>
        <w:spacing w:line="600" w:lineRule="auto"/>
        <w:ind w:firstLine="720"/>
        <w:contextualSpacing/>
        <w:jc w:val="both"/>
        <w:rPr>
          <w:rFonts w:eastAsia="Times New Roman"/>
          <w:szCs w:val="24"/>
        </w:rPr>
      </w:pPr>
      <w:r>
        <w:rPr>
          <w:rFonts w:eastAsia="Times New Roman"/>
          <w:szCs w:val="24"/>
        </w:rPr>
        <w:t>Το ΚΚΕ καλεί τους εργαζόμενους σε αγωνιστική συσπείρωση</w:t>
      </w:r>
      <w:r>
        <w:rPr>
          <w:rFonts w:eastAsia="Times New Roman"/>
          <w:szCs w:val="24"/>
        </w:rPr>
        <w:t>,</w:t>
      </w:r>
      <w:r>
        <w:rPr>
          <w:rFonts w:eastAsia="Times New Roman"/>
          <w:szCs w:val="24"/>
        </w:rPr>
        <w:t xml:space="preserve"> με ριζοσπαστικούς και διεκδικητικούς στόχους</w:t>
      </w:r>
      <w:r>
        <w:rPr>
          <w:rFonts w:eastAsia="Times New Roman"/>
          <w:szCs w:val="24"/>
        </w:rPr>
        <w:t>,</w:t>
      </w:r>
      <w:r>
        <w:rPr>
          <w:rFonts w:eastAsia="Times New Roman"/>
          <w:szCs w:val="24"/>
        </w:rPr>
        <w:t xml:space="preserve"> για να μειωθούν δραστικά τα τιμολόγια της λαϊκής κατανάλωσης, για μαζικές προσλήψεις στη ΔΕΗ</w:t>
      </w:r>
      <w:r>
        <w:rPr>
          <w:rFonts w:eastAsia="Times New Roman"/>
          <w:szCs w:val="24"/>
        </w:rPr>
        <w:t>,</w:t>
      </w:r>
      <w:r>
        <w:rPr>
          <w:rFonts w:eastAsia="Times New Roman"/>
          <w:szCs w:val="24"/>
        </w:rPr>
        <w:t xml:space="preserve"> με πλήρη και μόνιμη σταθερή δουλ</w:t>
      </w:r>
      <w:r>
        <w:rPr>
          <w:rFonts w:eastAsia="Times New Roman"/>
          <w:szCs w:val="24"/>
        </w:rPr>
        <w:t>ειά, για την υπογραφή συλλογικών συμβάσεων εργασίας για όλο το προσωπικό</w:t>
      </w:r>
      <w:r>
        <w:rPr>
          <w:rFonts w:eastAsia="Times New Roman"/>
          <w:szCs w:val="24"/>
        </w:rPr>
        <w:t>,</w:t>
      </w:r>
      <w:r>
        <w:rPr>
          <w:rFonts w:eastAsia="Times New Roman"/>
          <w:szCs w:val="24"/>
        </w:rPr>
        <w:t xml:space="preserve"> χωρίς εξαιρέσεις, για την κατάργηση του δουλεμπορίου των εργολαβιών, για </w:t>
      </w:r>
      <w:proofErr w:type="spellStart"/>
      <w:r>
        <w:rPr>
          <w:rFonts w:eastAsia="Times New Roman"/>
          <w:szCs w:val="24"/>
        </w:rPr>
        <w:t>τριανταπεντάωρο</w:t>
      </w:r>
      <w:proofErr w:type="spellEnd"/>
      <w:r>
        <w:rPr>
          <w:rFonts w:eastAsia="Times New Roman"/>
          <w:szCs w:val="24"/>
        </w:rPr>
        <w:t xml:space="preserve">, </w:t>
      </w:r>
      <w:r>
        <w:rPr>
          <w:rFonts w:eastAsia="Times New Roman"/>
          <w:szCs w:val="24"/>
        </w:rPr>
        <w:lastRenderedPageBreak/>
        <w:t>πενθήμερο, επτάωρο, για εγκατάλειψη της πολιτικής των υπερωριών, για να μην παραδοθούν τα λι</w:t>
      </w:r>
      <w:r>
        <w:rPr>
          <w:rFonts w:eastAsia="Times New Roman"/>
          <w:szCs w:val="24"/>
        </w:rPr>
        <w:t xml:space="preserve">γνιτωρυχεία, τα </w:t>
      </w:r>
      <w:proofErr w:type="spellStart"/>
      <w:r>
        <w:rPr>
          <w:rFonts w:eastAsia="Times New Roman"/>
          <w:szCs w:val="24"/>
        </w:rPr>
        <w:t>λιγνιτικά</w:t>
      </w:r>
      <w:proofErr w:type="spellEnd"/>
      <w:r>
        <w:rPr>
          <w:rFonts w:eastAsia="Times New Roman"/>
          <w:szCs w:val="24"/>
        </w:rPr>
        <w:t xml:space="preserve"> αποθέματα και το υδάτινο δυναμικό σε ιδιωτικούς ομίλους. </w:t>
      </w:r>
    </w:p>
    <w:p w14:paraId="30BDBDF8" w14:textId="77777777" w:rsidR="00E34F2F" w:rsidRDefault="00EC0F86">
      <w:pPr>
        <w:spacing w:line="600" w:lineRule="auto"/>
        <w:ind w:firstLine="720"/>
        <w:contextualSpacing/>
        <w:jc w:val="both"/>
        <w:rPr>
          <w:rFonts w:eastAsia="Times New Roman"/>
          <w:szCs w:val="24"/>
        </w:rPr>
      </w:pPr>
      <w:r>
        <w:rPr>
          <w:rFonts w:eastAsia="Times New Roman"/>
          <w:szCs w:val="24"/>
        </w:rPr>
        <w:t>Το ΚΚΕ καλεί τους εργαζόμενους</w:t>
      </w:r>
      <w:r>
        <w:rPr>
          <w:rFonts w:eastAsia="Times New Roman"/>
          <w:szCs w:val="24"/>
        </w:rPr>
        <w:t>,</w:t>
      </w:r>
      <w:r>
        <w:rPr>
          <w:rFonts w:eastAsia="Times New Roman"/>
          <w:szCs w:val="24"/>
        </w:rPr>
        <w:t xml:space="preserve"> όχι μόνο να αντισταθούν στα σχέδια της ιδιωτικοποίησης της ΔΕΗ, αλλά να κάνουν το βήμα να συμπαραταχθούν με το ΚΚΕ στη γραμμή σύγκρουσης και</w:t>
      </w:r>
      <w:r>
        <w:rPr>
          <w:rFonts w:eastAsia="Times New Roman"/>
          <w:szCs w:val="24"/>
        </w:rPr>
        <w:t xml:space="preserve"> ρήξης με το καθεστώς ιδιοκτησίας των μονοπωλίων στον τομέα της ενέργειας και συνολικά στην οικονομία, στην κατάκτηση της εργατικής λαϊκής εξουσίας για την οργάνωση του νέου τρόπου παραγωγής και τον κεντρικό σχεδιασμό</w:t>
      </w:r>
      <w:r>
        <w:rPr>
          <w:rFonts w:eastAsia="Times New Roman"/>
          <w:szCs w:val="24"/>
        </w:rPr>
        <w:t>,</w:t>
      </w:r>
      <w:r>
        <w:rPr>
          <w:rFonts w:eastAsia="Times New Roman"/>
          <w:szCs w:val="24"/>
        </w:rPr>
        <w:t xml:space="preserve"> ως βασικές προϋποθέσεις για την ικανο</w:t>
      </w:r>
      <w:r>
        <w:rPr>
          <w:rFonts w:eastAsia="Times New Roman"/>
          <w:szCs w:val="24"/>
        </w:rPr>
        <w:t xml:space="preserve">ποίηση όλων των λαϊκών αναγκών, για να λυθεί ριζικά και το πρόβλημα της ενέργειας, κατοχυρώνοντάς την ως κοινωνικό αγαθό και όχι ως εμπόρευμα, όπως είναι σήμερα στον καπιταλισμό. </w:t>
      </w:r>
    </w:p>
    <w:p w14:paraId="30BDBDF9" w14:textId="77777777" w:rsidR="00E34F2F" w:rsidRDefault="00EC0F86">
      <w:pPr>
        <w:spacing w:line="600" w:lineRule="auto"/>
        <w:ind w:firstLine="720"/>
        <w:contextualSpacing/>
        <w:jc w:val="both"/>
        <w:rPr>
          <w:rFonts w:eastAsia="Times New Roman"/>
          <w:szCs w:val="24"/>
        </w:rPr>
      </w:pPr>
      <w:r>
        <w:rPr>
          <w:rFonts w:eastAsia="Times New Roman"/>
          <w:szCs w:val="24"/>
        </w:rPr>
        <w:t>Ευχαριστώ.</w:t>
      </w:r>
    </w:p>
    <w:p w14:paraId="30BDBDFA" w14:textId="77777777" w:rsidR="00E34F2F" w:rsidRDefault="00EC0F8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Βαγιωνάκη</w:t>
      </w:r>
      <w:proofErr w:type="spellEnd"/>
      <w:r>
        <w:rPr>
          <w:rFonts w:eastAsia="Times New Roman"/>
          <w:szCs w:val="24"/>
        </w:rPr>
        <w:t xml:space="preserve"> από τον ΣΥΡΙΖΑ έχει τον λόγο.</w:t>
      </w:r>
    </w:p>
    <w:p w14:paraId="30BDBDFB" w14:textId="77777777" w:rsidR="00E34F2F" w:rsidRDefault="00EC0F86">
      <w:pPr>
        <w:spacing w:line="600" w:lineRule="auto"/>
        <w:ind w:firstLine="720"/>
        <w:contextualSpacing/>
        <w:jc w:val="both"/>
        <w:rPr>
          <w:rFonts w:eastAsia="Times New Roman"/>
          <w:szCs w:val="24"/>
        </w:rPr>
      </w:pPr>
      <w:r>
        <w:rPr>
          <w:rFonts w:eastAsia="Times New Roman"/>
          <w:b/>
          <w:szCs w:val="24"/>
        </w:rPr>
        <w:lastRenderedPageBreak/>
        <w:t xml:space="preserve">ΕΥΑΓΓΕΛΙΑ </w:t>
      </w:r>
      <w:r>
        <w:rPr>
          <w:rFonts w:eastAsia="Times New Roman"/>
          <w:b/>
          <w:szCs w:val="24"/>
        </w:rPr>
        <w:t xml:space="preserve">(ΒΑΛΙΑ) </w:t>
      </w:r>
      <w:r>
        <w:rPr>
          <w:rFonts w:eastAsia="Times New Roman"/>
          <w:b/>
          <w:szCs w:val="24"/>
        </w:rPr>
        <w:t>ΒΑΓΙΩΝΑΚΗ:</w:t>
      </w:r>
      <w:r>
        <w:rPr>
          <w:rFonts w:eastAsia="Times New Roman"/>
          <w:szCs w:val="24"/>
        </w:rPr>
        <w:t xml:space="preserve"> Συζητάμε σήμερα ένα κομβικό νομοσχέδιο, έχοντας μπροστά μας συγκεκριμένα δεδομένα. </w:t>
      </w:r>
    </w:p>
    <w:p w14:paraId="30BDBDFC" w14:textId="77777777" w:rsidR="00E34F2F" w:rsidRDefault="00EC0F86">
      <w:pPr>
        <w:spacing w:line="600" w:lineRule="auto"/>
        <w:ind w:firstLine="720"/>
        <w:contextualSpacing/>
        <w:jc w:val="both"/>
        <w:rPr>
          <w:rFonts w:eastAsia="Times New Roman"/>
          <w:szCs w:val="24"/>
        </w:rPr>
      </w:pPr>
      <w:r>
        <w:rPr>
          <w:rFonts w:eastAsia="Times New Roman"/>
          <w:szCs w:val="24"/>
        </w:rPr>
        <w:t>Πρώτον, υπάρχει μια σοβαρή υποχρέωση της Ελλάδας, προκειμένου να συμμορφωθεί με την αμετάκλητη απόφαση</w:t>
      </w:r>
      <w:r>
        <w:rPr>
          <w:rFonts w:eastAsia="Times New Roman"/>
          <w:szCs w:val="24"/>
        </w:rPr>
        <w:t xml:space="preserve"> του Ευρωπαϊκού Δικαστηρίου</w:t>
      </w:r>
      <w:r>
        <w:rPr>
          <w:rFonts w:eastAsia="Times New Roman"/>
          <w:szCs w:val="24"/>
        </w:rPr>
        <w:t>,</w:t>
      </w:r>
      <w:r>
        <w:rPr>
          <w:rFonts w:eastAsia="Times New Roman"/>
          <w:szCs w:val="24"/>
        </w:rPr>
        <w:t xml:space="preserve"> που μας υποχρεώνει να δώσουμε τη δυνατότητα και σε ιδιώτες να επενδύσουν πάνω στην παραγωγική ενέργεια</w:t>
      </w:r>
      <w:r>
        <w:rPr>
          <w:rFonts w:eastAsia="Times New Roman"/>
          <w:szCs w:val="24"/>
        </w:rPr>
        <w:t>,</w:t>
      </w:r>
      <w:r>
        <w:rPr>
          <w:rFonts w:eastAsia="Times New Roman"/>
          <w:szCs w:val="24"/>
        </w:rPr>
        <w:t xml:space="preserve"> με βάση τον λιγνίτη. </w:t>
      </w:r>
    </w:p>
    <w:p w14:paraId="30BDBDFD" w14:textId="77777777" w:rsidR="00E34F2F" w:rsidRDefault="00EC0F86">
      <w:pPr>
        <w:spacing w:line="600" w:lineRule="auto"/>
        <w:ind w:firstLine="720"/>
        <w:contextualSpacing/>
        <w:jc w:val="both"/>
        <w:rPr>
          <w:rFonts w:eastAsia="Times New Roman"/>
          <w:szCs w:val="24"/>
        </w:rPr>
      </w:pPr>
      <w:r>
        <w:rPr>
          <w:rFonts w:eastAsia="Times New Roman"/>
          <w:szCs w:val="24"/>
        </w:rPr>
        <w:t>Δεύτερον, υπάρχει δέσμευση από διεθνείς συνθήκες, αλλά είναι και πολιτική μας επιλογή να μειώσουμε σε</w:t>
      </w:r>
      <w:r>
        <w:rPr>
          <w:rFonts w:eastAsia="Times New Roman"/>
          <w:szCs w:val="24"/>
        </w:rPr>
        <w:t xml:space="preserve"> βάθος χρόνου την εκμετάλλευση του λιγνίτη. </w:t>
      </w:r>
    </w:p>
    <w:p w14:paraId="30BDBDFE" w14:textId="77777777" w:rsidR="00E34F2F" w:rsidRDefault="00EC0F86">
      <w:pPr>
        <w:spacing w:line="600" w:lineRule="auto"/>
        <w:ind w:firstLine="720"/>
        <w:contextualSpacing/>
        <w:jc w:val="both"/>
        <w:rPr>
          <w:rFonts w:eastAsia="Times New Roman"/>
          <w:szCs w:val="24"/>
        </w:rPr>
      </w:pPr>
      <w:r>
        <w:rPr>
          <w:rFonts w:eastAsia="Times New Roman"/>
          <w:szCs w:val="24"/>
        </w:rPr>
        <w:t>Το στοίχημα για την Κυβέρνηση είναι</w:t>
      </w:r>
      <w:r>
        <w:rPr>
          <w:rFonts w:eastAsia="Times New Roman"/>
          <w:szCs w:val="24"/>
        </w:rPr>
        <w:t>,</w:t>
      </w:r>
      <w:r>
        <w:rPr>
          <w:rFonts w:eastAsia="Times New Roman"/>
          <w:szCs w:val="24"/>
        </w:rPr>
        <w:t xml:space="preserve"> τα παραπάνω να γίνουν μ’ έναν δίκαιο, ομαλό και ορθολογικό τρόπο</w:t>
      </w:r>
      <w:r>
        <w:rPr>
          <w:rFonts w:eastAsia="Times New Roman"/>
          <w:szCs w:val="24"/>
        </w:rPr>
        <w:t>,</w:t>
      </w:r>
      <w:r>
        <w:rPr>
          <w:rFonts w:eastAsia="Times New Roman"/>
          <w:szCs w:val="24"/>
        </w:rPr>
        <w:t xml:space="preserve"> που και να προστατεύει τον ενεργειακό σχεδιασμό της χώρας και να εξασφαλίζει το δημόσιο συμφέρον και να σέβεται το παρελθόν, αλλά και το μέλλον της ΔΕΗ και το γεγονός ότι η συμβολή της στην παραγωγική ανασυγκρότηση της χώρας είναι τεράστια. </w:t>
      </w:r>
    </w:p>
    <w:p w14:paraId="30BDBDFF"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Με άλλα λόγια</w:t>
      </w:r>
      <w:r>
        <w:rPr>
          <w:rFonts w:eastAsia="Times New Roman"/>
          <w:szCs w:val="24"/>
        </w:rPr>
        <w:t>, το ζήτημα είναι πρωτίστως εθνικό και όχι τοπικό. Θέλω να πιστεύω ότι η Κυβέρνηση το αντιμετωπίζει με τη δέουσα σοβαρότητα, ακυρώνοντας καταστροφικούς σχεδιασμούς της προηγούμενης κυβέρνησης, επιλέγοντας ταυτόχρονα τη διαπραγμάτευση καλύτερων όρων στο πλα</w:t>
      </w:r>
      <w:r>
        <w:rPr>
          <w:rFonts w:eastAsia="Times New Roman"/>
          <w:szCs w:val="24"/>
        </w:rPr>
        <w:t>ίσιο των συμφωνιών και των δεσμεύσεων</w:t>
      </w:r>
      <w:r>
        <w:rPr>
          <w:rFonts w:eastAsia="Times New Roman"/>
          <w:szCs w:val="24"/>
        </w:rPr>
        <w:t>,</w:t>
      </w:r>
      <w:r>
        <w:rPr>
          <w:rFonts w:eastAsia="Times New Roman"/>
          <w:szCs w:val="24"/>
        </w:rPr>
        <w:t xml:space="preserve"> που έχουν συναφθεί και που έχουν τεθεί –το υπενθυμίζω αυτό- στην κρίση του ελληνικού λαού στις εκλογές του Σεπτεμβρίου του 2015. </w:t>
      </w:r>
    </w:p>
    <w:p w14:paraId="30BDBE00" w14:textId="77777777" w:rsidR="00E34F2F" w:rsidRDefault="00EC0F86">
      <w:pPr>
        <w:spacing w:line="600" w:lineRule="auto"/>
        <w:ind w:firstLine="720"/>
        <w:contextualSpacing/>
        <w:jc w:val="both"/>
        <w:rPr>
          <w:rFonts w:eastAsia="Times New Roman"/>
          <w:szCs w:val="24"/>
        </w:rPr>
      </w:pPr>
      <w:r>
        <w:rPr>
          <w:rFonts w:eastAsia="Times New Roman"/>
          <w:szCs w:val="24"/>
        </w:rPr>
        <w:t>Θυμίζω: Όταν αναλάβαμε τη διακυβέρνηση, ο ΑΔΜΗΕ όδευε προς ιδιωτικοποίηση. Το μπλοκάραμ</w:t>
      </w:r>
      <w:r>
        <w:rPr>
          <w:rFonts w:eastAsia="Times New Roman"/>
          <w:szCs w:val="24"/>
        </w:rPr>
        <w:t>ε αυτό, κρατώντας το 51% στο δημόσιο, με ταυτόχρονη επένδυση επτακοσίων εκατομμυρίων από στρατηγικό επενδυτή</w:t>
      </w:r>
      <w:r>
        <w:rPr>
          <w:rFonts w:eastAsia="Times New Roman"/>
          <w:szCs w:val="24"/>
        </w:rPr>
        <w:t xml:space="preserve">, </w:t>
      </w:r>
      <w:r>
        <w:rPr>
          <w:rFonts w:eastAsia="Times New Roman"/>
          <w:szCs w:val="24"/>
        </w:rPr>
        <w:t xml:space="preserve">που έφερε ένα θετικό αποτέλεσμα. Παραλάβαμε τον ΔΕΠΑ με έναν διαγωνισμό που τον έδινε για τετρακόσια εκατομμύρια σε μια </w:t>
      </w:r>
      <w:proofErr w:type="spellStart"/>
      <w:r>
        <w:rPr>
          <w:rFonts w:eastAsia="Times New Roman"/>
          <w:szCs w:val="24"/>
        </w:rPr>
        <w:t>αζέρικη</w:t>
      </w:r>
      <w:proofErr w:type="spellEnd"/>
      <w:r>
        <w:rPr>
          <w:rFonts w:eastAsia="Times New Roman"/>
          <w:szCs w:val="24"/>
        </w:rPr>
        <w:t xml:space="preserve"> εταιρεία</w:t>
      </w:r>
      <w:r>
        <w:rPr>
          <w:rFonts w:eastAsia="Times New Roman"/>
          <w:szCs w:val="24"/>
        </w:rPr>
        <w:t>,</w:t>
      </w:r>
      <w:r>
        <w:rPr>
          <w:rFonts w:eastAsia="Times New Roman"/>
          <w:szCs w:val="24"/>
        </w:rPr>
        <w:t xml:space="preserve"> με πολλά</w:t>
      </w:r>
      <w:r>
        <w:rPr>
          <w:rFonts w:eastAsia="Times New Roman"/>
          <w:szCs w:val="24"/>
        </w:rPr>
        <w:t xml:space="preserve"> προβλήματα ευρωπαϊκού δικαίου. Τον ακυρώσαμε και προχωρήσαμε σε </w:t>
      </w:r>
      <w:proofErr w:type="spellStart"/>
      <w:r>
        <w:rPr>
          <w:rFonts w:eastAsia="Times New Roman"/>
          <w:szCs w:val="24"/>
        </w:rPr>
        <w:t>επαναπροκήρυξη</w:t>
      </w:r>
      <w:proofErr w:type="spellEnd"/>
      <w:r>
        <w:rPr>
          <w:rFonts w:eastAsia="Times New Roman"/>
          <w:szCs w:val="24"/>
        </w:rPr>
        <w:t xml:space="preserve"> δεκαοκτώ μήνες μετά και τα τετρακόσια εκατομμύρια έγιναν πεντακόσια τριάντα πέντε. Παραλάβαμε μια ΔΕΗ έτοιμη για </w:t>
      </w:r>
      <w:r>
        <w:rPr>
          <w:rFonts w:eastAsia="Times New Roman"/>
          <w:szCs w:val="24"/>
        </w:rPr>
        <w:lastRenderedPageBreak/>
        <w:t>ξεπούλημα και όχι μόνο το εμποδίσαμε αυτό, αλλά περιορίσαμε στο</w:t>
      </w:r>
      <w:r>
        <w:rPr>
          <w:rFonts w:eastAsia="Times New Roman"/>
          <w:szCs w:val="24"/>
        </w:rPr>
        <w:t xml:space="preserve"> ελάχιστο τις απώλειες. </w:t>
      </w:r>
    </w:p>
    <w:p w14:paraId="30BDBE01"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Τι είχε ψηφίσει η κυβέρνηση Σαμαρά- Βενιζέλου; Τον νόμο της μικρής ΔΕΗ, ο οποίος προέβλεπε τα εξής: Το 22% του συνολικού παραγωγικού δυναμικού της θα ήταν προς πώληση, δηλαδή το 21,4% του </w:t>
      </w:r>
      <w:proofErr w:type="spellStart"/>
      <w:r>
        <w:rPr>
          <w:rFonts w:eastAsia="Times New Roman"/>
          <w:szCs w:val="24"/>
        </w:rPr>
        <w:t>λιγνιτικού</w:t>
      </w:r>
      <w:proofErr w:type="spellEnd"/>
      <w:r>
        <w:rPr>
          <w:rFonts w:eastAsia="Times New Roman"/>
          <w:szCs w:val="24"/>
        </w:rPr>
        <w:t xml:space="preserve"> δυναμικού, το 18% του φυσικού αε</w:t>
      </w:r>
      <w:r>
        <w:rPr>
          <w:rFonts w:eastAsia="Times New Roman"/>
          <w:szCs w:val="24"/>
        </w:rPr>
        <w:t xml:space="preserve">ρίου και το 26,3% του υδροηλεκτρικού δυναμικού της, ενώ στο πλαίσιο της δεύτερης αξιολόγησης είχε αποφασιστεί η </w:t>
      </w:r>
      <w:proofErr w:type="spellStart"/>
      <w:r>
        <w:rPr>
          <w:rFonts w:eastAsia="Times New Roman"/>
          <w:szCs w:val="24"/>
        </w:rPr>
        <w:t>αποεπένδυση</w:t>
      </w:r>
      <w:proofErr w:type="spellEnd"/>
      <w:r>
        <w:rPr>
          <w:rFonts w:eastAsia="Times New Roman"/>
          <w:szCs w:val="24"/>
        </w:rPr>
        <w:t xml:space="preserve"> του 40% του </w:t>
      </w:r>
      <w:proofErr w:type="spellStart"/>
      <w:r>
        <w:rPr>
          <w:rFonts w:eastAsia="Times New Roman"/>
          <w:szCs w:val="24"/>
        </w:rPr>
        <w:t>λιγνιτικού</w:t>
      </w:r>
      <w:proofErr w:type="spellEnd"/>
      <w:r>
        <w:rPr>
          <w:rFonts w:eastAsia="Times New Roman"/>
          <w:szCs w:val="24"/>
        </w:rPr>
        <w:t xml:space="preserve"> δυναμικού. </w:t>
      </w:r>
    </w:p>
    <w:p w14:paraId="30BDBE02" w14:textId="77777777" w:rsidR="00E34F2F" w:rsidRDefault="00EC0F86">
      <w:pPr>
        <w:spacing w:line="600" w:lineRule="auto"/>
        <w:ind w:firstLine="720"/>
        <w:contextualSpacing/>
        <w:jc w:val="both"/>
        <w:rPr>
          <w:rFonts w:eastAsia="Times New Roman"/>
          <w:szCs w:val="24"/>
        </w:rPr>
      </w:pPr>
      <w:r>
        <w:rPr>
          <w:rFonts w:eastAsia="Times New Roman"/>
          <w:szCs w:val="24"/>
        </w:rPr>
        <w:t>Η πρόταση που υποβλήθηκε από την Κυβέρνησή μας στα τέλη του 2017 προβλέπει ότι βραχυπρόθεσμα</w:t>
      </w:r>
      <w:r>
        <w:rPr>
          <w:rFonts w:eastAsia="Times New Roman"/>
          <w:szCs w:val="24"/>
        </w:rPr>
        <w:t>,</w:t>
      </w:r>
      <w:r>
        <w:rPr>
          <w:rFonts w:eastAsia="Times New Roman"/>
          <w:szCs w:val="24"/>
        </w:rPr>
        <w:t xml:space="preserve"> η Δ</w:t>
      </w:r>
      <w:r>
        <w:rPr>
          <w:rFonts w:eastAsia="Times New Roman"/>
          <w:szCs w:val="24"/>
        </w:rPr>
        <w:t xml:space="preserve">ΕΗ διατηρεί το 78,6% του </w:t>
      </w:r>
      <w:proofErr w:type="spellStart"/>
      <w:r>
        <w:rPr>
          <w:rFonts w:eastAsia="Times New Roman"/>
          <w:szCs w:val="24"/>
        </w:rPr>
        <w:t>λιγνιτικού</w:t>
      </w:r>
      <w:proofErr w:type="spellEnd"/>
      <w:r>
        <w:rPr>
          <w:rFonts w:eastAsia="Times New Roman"/>
          <w:szCs w:val="24"/>
        </w:rPr>
        <w:t xml:space="preserve"> δυναμικού και πάνω από το 90% της παραγωγής, ενώ μεσοπρόθεσμα έως το 2026 το 68% και μακροπρόθεσμα το 65%. </w:t>
      </w:r>
    </w:p>
    <w:p w14:paraId="30BDBE0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Ουσιαστικά</w:t>
      </w:r>
      <w:r>
        <w:rPr>
          <w:rFonts w:eastAsia="Times New Roman" w:cs="Times New Roman"/>
          <w:szCs w:val="24"/>
        </w:rPr>
        <w:t>,</w:t>
      </w:r>
      <w:r>
        <w:rPr>
          <w:rFonts w:eastAsia="Times New Roman" w:cs="Times New Roman"/>
          <w:szCs w:val="24"/>
        </w:rPr>
        <w:t xml:space="preserve"> η παραγωγική βάση της ΔΕΗ μένει ανέπαφη με μοναδική εξαίρεση το κομμάτι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οποίο έτσι κι αλλιώς</w:t>
      </w:r>
      <w:r>
        <w:rPr>
          <w:rFonts w:eastAsia="Times New Roman" w:cs="Times New Roman"/>
          <w:szCs w:val="24"/>
        </w:rPr>
        <w:t>,</w:t>
      </w:r>
      <w:r>
        <w:rPr>
          <w:rFonts w:eastAsia="Times New Roman" w:cs="Times New Roman"/>
          <w:szCs w:val="24"/>
        </w:rPr>
        <w:t xml:space="preserve"> θα πρέπει να γίνει </w:t>
      </w:r>
      <w:proofErr w:type="spellStart"/>
      <w:r>
        <w:rPr>
          <w:rFonts w:eastAsia="Times New Roman" w:cs="Times New Roman"/>
          <w:szCs w:val="24"/>
        </w:rPr>
        <w:t>αποεπένδυση</w:t>
      </w:r>
      <w:proofErr w:type="spellEnd"/>
      <w:r>
        <w:rPr>
          <w:rFonts w:eastAsia="Times New Roman" w:cs="Times New Roman"/>
          <w:szCs w:val="24"/>
        </w:rPr>
        <w:t xml:space="preserve"> σταδιακά, όπως είπα και πριν. Το πιο σημαντικό όμως είναι ότι δεν πουλιέται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μιά υδροηλεκτρική μονάδα, που είναι οι καλύτερες από άποψη απόδοσης και κερδοφορίας. Δεν πουλιέται καμ</w:t>
      </w:r>
      <w:r>
        <w:rPr>
          <w:rFonts w:eastAsia="Times New Roman" w:cs="Times New Roman"/>
          <w:szCs w:val="24"/>
        </w:rPr>
        <w:t>μ</w:t>
      </w:r>
      <w:r>
        <w:rPr>
          <w:rFonts w:eastAsia="Times New Roman" w:cs="Times New Roman"/>
          <w:szCs w:val="24"/>
        </w:rPr>
        <w:t>ιά μονάδα φυσικού αερ</w:t>
      </w:r>
      <w:r>
        <w:rPr>
          <w:rFonts w:eastAsia="Times New Roman" w:cs="Times New Roman"/>
          <w:szCs w:val="24"/>
        </w:rPr>
        <w:t xml:space="preserve">ίου με προεξέχουσα τη Μεγαλόπολη </w:t>
      </w:r>
      <w:r>
        <w:rPr>
          <w:rFonts w:eastAsia="Times New Roman" w:cs="Times New Roman"/>
          <w:szCs w:val="24"/>
          <w:lang w:val="en-US"/>
        </w:rPr>
        <w:t>V</w:t>
      </w:r>
      <w:r>
        <w:rPr>
          <w:rFonts w:eastAsia="Times New Roman" w:cs="Times New Roman"/>
          <w:szCs w:val="24"/>
        </w:rPr>
        <w:t>, που αποτελούν επίσης εξαιρετικά αποδοτικέ</w:t>
      </w:r>
      <w:r>
        <w:rPr>
          <w:rFonts w:eastAsia="Times New Roman" w:cs="Times New Roman"/>
          <w:szCs w:val="24"/>
        </w:rPr>
        <w:t>ς</w:t>
      </w:r>
      <w:r>
        <w:rPr>
          <w:rFonts w:eastAsia="Times New Roman" w:cs="Times New Roman"/>
          <w:szCs w:val="24"/>
        </w:rPr>
        <w:t xml:space="preserve"> μονάδες. </w:t>
      </w:r>
    </w:p>
    <w:p w14:paraId="30BDBE0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Τι πωλείται; Δύο μονάδες λιγνίτη στη Μεγαλόπολη, η μια εκ των οποίων έχει διάρκεια ζωής μέχρι το 2025, όπως και η μονάδα της Μελίτης. Τι μένει όμως συγκριτικά στη νέα </w:t>
      </w:r>
      <w:r>
        <w:rPr>
          <w:rFonts w:eastAsia="Times New Roman" w:cs="Times New Roman"/>
          <w:szCs w:val="24"/>
        </w:rPr>
        <w:t>ΔΕΗ; Ο Άγιος Δημήτριος</w:t>
      </w:r>
      <w:r>
        <w:rPr>
          <w:rFonts w:eastAsia="Times New Roman" w:cs="Times New Roman"/>
          <w:szCs w:val="24"/>
        </w:rPr>
        <w:t>,</w:t>
      </w:r>
      <w:r>
        <w:rPr>
          <w:rFonts w:eastAsia="Times New Roman" w:cs="Times New Roman"/>
          <w:szCs w:val="24"/>
        </w:rPr>
        <w:t xml:space="preserve"> όπου αυξάνεται η ανταγωνιστικότητα όλων των μονάδων μετά την περιβαλλοντική αναβάθμιση, καθώς και η Πτολεμαΐδα </w:t>
      </w:r>
      <w:r>
        <w:rPr>
          <w:rFonts w:eastAsia="Times New Roman" w:cs="Times New Roman"/>
          <w:szCs w:val="24"/>
          <w:lang w:val="en-US"/>
        </w:rPr>
        <w:t>V</w:t>
      </w:r>
      <w:r>
        <w:rPr>
          <w:rFonts w:eastAsia="Times New Roman" w:cs="Times New Roman"/>
          <w:szCs w:val="24"/>
        </w:rPr>
        <w:t xml:space="preserve">, η οποία με την ολοκλήρωσή της σε </w:t>
      </w:r>
      <w:r>
        <w:rPr>
          <w:rFonts w:eastAsia="Times New Roman" w:cs="Times New Roman"/>
          <w:szCs w:val="24"/>
        </w:rPr>
        <w:t>δύο</w:t>
      </w:r>
      <w:r>
        <w:rPr>
          <w:rFonts w:eastAsia="Times New Roman" w:cs="Times New Roman"/>
          <w:szCs w:val="24"/>
        </w:rPr>
        <w:t xml:space="preserve"> χρόνια θα αποτελεί</w:t>
      </w:r>
      <w:r>
        <w:rPr>
          <w:rFonts w:eastAsia="Times New Roman" w:cs="Times New Roman"/>
          <w:szCs w:val="24"/>
        </w:rPr>
        <w:t>,</w:t>
      </w:r>
      <w:r>
        <w:rPr>
          <w:rFonts w:eastAsia="Times New Roman" w:cs="Times New Roman"/>
          <w:szCs w:val="24"/>
        </w:rPr>
        <w:t xml:space="preserve"> με διαφορά</w:t>
      </w:r>
      <w:r>
        <w:rPr>
          <w:rFonts w:eastAsia="Times New Roman" w:cs="Times New Roman"/>
          <w:szCs w:val="24"/>
        </w:rPr>
        <w:t>,</w:t>
      </w:r>
      <w:r>
        <w:rPr>
          <w:rFonts w:eastAsia="Times New Roman" w:cs="Times New Roman"/>
          <w:szCs w:val="24"/>
        </w:rPr>
        <w:t xml:space="preserve"> την καλύτερη </w:t>
      </w:r>
      <w:proofErr w:type="spellStart"/>
      <w:r>
        <w:rPr>
          <w:rFonts w:eastAsia="Times New Roman" w:cs="Times New Roman"/>
          <w:szCs w:val="24"/>
        </w:rPr>
        <w:t>λιγνιτική</w:t>
      </w:r>
      <w:proofErr w:type="spellEnd"/>
      <w:r>
        <w:rPr>
          <w:rFonts w:eastAsia="Times New Roman" w:cs="Times New Roman"/>
          <w:szCs w:val="24"/>
        </w:rPr>
        <w:t xml:space="preserve"> μονάδα απ’ όλες. Συνεπώς, </w:t>
      </w:r>
      <w:proofErr w:type="spellStart"/>
      <w:r>
        <w:rPr>
          <w:rFonts w:eastAsia="Times New Roman" w:cs="Times New Roman"/>
          <w:szCs w:val="24"/>
        </w:rPr>
        <w:t>μεσοσταθμικά</w:t>
      </w:r>
      <w:proofErr w:type="spellEnd"/>
      <w:r>
        <w:rPr>
          <w:rFonts w:eastAsia="Times New Roman" w:cs="Times New Roman"/>
          <w:szCs w:val="24"/>
        </w:rPr>
        <w:t xml:space="preserve"> και μέχρι τις αρχές της δεκαετίας του 2030, η ΔΕΗ διατηρεί το πλεονέκτημα</w:t>
      </w:r>
      <w:r>
        <w:rPr>
          <w:rFonts w:eastAsia="Times New Roman" w:cs="Times New Roman"/>
          <w:szCs w:val="24"/>
        </w:rPr>
        <w:t>,</w:t>
      </w:r>
      <w:r>
        <w:rPr>
          <w:rFonts w:eastAsia="Times New Roman" w:cs="Times New Roman"/>
          <w:szCs w:val="24"/>
        </w:rPr>
        <w:t xml:space="preserve"> όχι μόνο στη συνολική παραγωγή, αλλά και στις μονάδες του λιγνίτη. </w:t>
      </w:r>
    </w:p>
    <w:p w14:paraId="30BDBE0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το συγκεκριμένο νομοσχέδιο έχει τρεις αιχμές. Η μια αφορά στη ΔΕΗ</w:t>
      </w:r>
      <w:r>
        <w:rPr>
          <w:rFonts w:eastAsia="Times New Roman" w:cs="Times New Roman"/>
          <w:szCs w:val="24"/>
        </w:rPr>
        <w:t>,</w:t>
      </w:r>
      <w:r>
        <w:rPr>
          <w:rFonts w:eastAsia="Times New Roman" w:cs="Times New Roman"/>
          <w:szCs w:val="24"/>
        </w:rPr>
        <w:t xml:space="preserve"> στην οποία α</w:t>
      </w:r>
      <w:r>
        <w:rPr>
          <w:rFonts w:eastAsia="Times New Roman" w:cs="Times New Roman"/>
          <w:szCs w:val="24"/>
        </w:rPr>
        <w:t xml:space="preserve">ναφέρθηκα, η δεύτερη τις τοπικές κοινωνίες και η τρίτη τους εργαζόμενους. </w:t>
      </w:r>
    </w:p>
    <w:p w14:paraId="30BDBE0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στους εργαζόμενους, το νομοσχέδιο</w:t>
      </w:r>
      <w:r>
        <w:rPr>
          <w:rFonts w:eastAsia="Times New Roman" w:cs="Times New Roman"/>
          <w:szCs w:val="24"/>
        </w:rPr>
        <w:t>,</w:t>
      </w:r>
      <w:r>
        <w:rPr>
          <w:rFonts w:eastAsia="Times New Roman" w:cs="Times New Roman"/>
          <w:szCs w:val="24"/>
        </w:rPr>
        <w:t xml:space="preserve"> μετά τις βελτιώσεις και τη συζήτηση που προηγήθηκε στις επιτροπές, νομίζω ότι δεν αφήνει περιθώρια παρερμηνειών. </w:t>
      </w:r>
    </w:p>
    <w:p w14:paraId="30BDBE0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Πρώτον, οι συλλογικές</w:t>
      </w:r>
      <w:r>
        <w:rPr>
          <w:rFonts w:eastAsia="Times New Roman" w:cs="Times New Roman"/>
          <w:szCs w:val="24"/>
        </w:rPr>
        <w:t xml:space="preserve"> συμβάσεις, όπως γίνονται από τη ΓΕΝΟΠ</w:t>
      </w:r>
      <w:r>
        <w:rPr>
          <w:rFonts w:eastAsia="Times New Roman" w:cs="Times New Roman"/>
          <w:szCs w:val="24"/>
        </w:rPr>
        <w:t>-</w:t>
      </w:r>
      <w:r>
        <w:rPr>
          <w:rFonts w:eastAsia="Times New Roman" w:cs="Times New Roman"/>
          <w:szCs w:val="24"/>
        </w:rPr>
        <w:t xml:space="preserve">ΔΕΗ και τη διοίκηση της εταιρείας, μεταφέρονται αυτούσιες στις νέες μονάδες. </w:t>
      </w:r>
    </w:p>
    <w:p w14:paraId="30BDBE0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ρητά αναφέρεται ότι για έξι χρόνια οι νέες εταιρείες δεν μπορούν να προχωρήσουν σε απολύσεις. </w:t>
      </w:r>
    </w:p>
    <w:p w14:paraId="30BDBE0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Τρίτον, στις νέες εταιρείες θα μετ</w:t>
      </w:r>
      <w:r>
        <w:rPr>
          <w:rFonts w:eastAsia="Times New Roman" w:cs="Times New Roman"/>
          <w:szCs w:val="24"/>
        </w:rPr>
        <w:t>αφερθεί το απαραίτητο προσωπικό, ώστε να λειτουργούν κανονικά τα εργοστάσια και ορυχεία, σύμφωνα με αποφάσεις τις ΔΕΗ. Το υπόλοιπο προσωπικό θα μετακινηθεί σε άλλες θυγατρικές του ομίλου ή θα επωφεληθεί προγράμματος εθελουσίας εξόδου, ενώ οι εργαζόμενοι κε</w:t>
      </w:r>
      <w:r>
        <w:rPr>
          <w:rFonts w:eastAsia="Times New Roman" w:cs="Times New Roman"/>
          <w:szCs w:val="24"/>
        </w:rPr>
        <w:t xml:space="preserve">ρδίζουν και την αποδέσμευση του εφάπαξ από την αποζημίωση των 15.000 ευρώ. </w:t>
      </w:r>
    </w:p>
    <w:p w14:paraId="30BDBE0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30BDBE0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Τελειώνω σε ένα λεπτό, κύριε Πρόεδρε. </w:t>
      </w:r>
    </w:p>
    <w:p w14:paraId="30BDBE0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Ως προς τις τοπικές κοινωνίες, δεν πρέπει ποτέ να ξεχνάμ</w:t>
      </w:r>
      <w:r>
        <w:rPr>
          <w:rFonts w:eastAsia="Times New Roman" w:cs="Times New Roman"/>
          <w:szCs w:val="24"/>
        </w:rPr>
        <w:t>ε ότι ο λιγνίτης αυτών των περιοχών δεν κάηκε για λόγους τοπικούς, αλλά για λόγους εθνικούς. Συνεπώς, κάποια στιγμή πρέπει να μιλήσουμε σοβαρά για τη χρηματοδότηση ενός ολοκληρωμένου σχεδίου γι’ αυτές τις περιοχές, καθώς η περιβαλλοντική επιβάρυνση</w:t>
      </w:r>
      <w:r>
        <w:rPr>
          <w:rFonts w:eastAsia="Times New Roman" w:cs="Times New Roman"/>
          <w:szCs w:val="24"/>
        </w:rPr>
        <w:t>,</w:t>
      </w:r>
      <w:r>
        <w:rPr>
          <w:rFonts w:eastAsia="Times New Roman" w:cs="Times New Roman"/>
          <w:szCs w:val="24"/>
        </w:rPr>
        <w:t xml:space="preserve"> που υφ</w:t>
      </w:r>
      <w:r>
        <w:rPr>
          <w:rFonts w:eastAsia="Times New Roman" w:cs="Times New Roman"/>
          <w:szCs w:val="24"/>
        </w:rPr>
        <w:t xml:space="preserve">ίσταται η </w:t>
      </w:r>
      <w:r>
        <w:rPr>
          <w:rFonts w:eastAsia="Times New Roman" w:cs="Times New Roman"/>
          <w:szCs w:val="24"/>
        </w:rPr>
        <w:t>δ</w:t>
      </w:r>
      <w:r>
        <w:rPr>
          <w:rFonts w:eastAsia="Times New Roman" w:cs="Times New Roman"/>
          <w:szCs w:val="24"/>
        </w:rPr>
        <w:t xml:space="preserve">υτική Μακεδονία και η Μεγαλόπολη είναι τεράστια. Παράλληλα, η μετάβαση στη </w:t>
      </w:r>
      <w:proofErr w:type="spellStart"/>
      <w:r>
        <w:rPr>
          <w:rFonts w:eastAsia="Times New Roman" w:cs="Times New Roman"/>
          <w:szCs w:val="24"/>
        </w:rPr>
        <w:t>μεταλιγνιτική</w:t>
      </w:r>
      <w:proofErr w:type="spellEnd"/>
      <w:r>
        <w:rPr>
          <w:rFonts w:eastAsia="Times New Roman" w:cs="Times New Roman"/>
          <w:szCs w:val="24"/>
        </w:rPr>
        <w:t xml:space="preserve"> δραστηριότητα δεν θα πρέπει να είναι ένα τοπικό πρόβλημα, αλλά εθνική αναγκαιότητα. </w:t>
      </w:r>
    </w:p>
    <w:p w14:paraId="30BDBE0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της στρατηγικής αποκατάστασης των </w:t>
      </w:r>
      <w:proofErr w:type="spellStart"/>
      <w:r>
        <w:rPr>
          <w:rFonts w:eastAsia="Times New Roman" w:cs="Times New Roman"/>
          <w:szCs w:val="24"/>
        </w:rPr>
        <w:t>λιγνιτικών</w:t>
      </w:r>
      <w:proofErr w:type="spellEnd"/>
      <w:r>
        <w:rPr>
          <w:rFonts w:eastAsia="Times New Roman" w:cs="Times New Roman"/>
          <w:szCs w:val="24"/>
        </w:rPr>
        <w:t xml:space="preserve"> εδαφών έχουν γ</w:t>
      </w:r>
      <w:r>
        <w:rPr>
          <w:rFonts w:eastAsia="Times New Roman" w:cs="Times New Roman"/>
          <w:szCs w:val="24"/>
        </w:rPr>
        <w:t xml:space="preserve">ίνει σημαντικές συζητήσεις στην Επιτροπή Περιβάλλοντος της Βουλής. Αυτό που προκύπτει είναι το ζήτημα της </w:t>
      </w:r>
      <w:proofErr w:type="spellStart"/>
      <w:r>
        <w:rPr>
          <w:rFonts w:eastAsia="Times New Roman" w:cs="Times New Roman"/>
          <w:szCs w:val="24"/>
        </w:rPr>
        <w:t>επαναπόδοσης</w:t>
      </w:r>
      <w:proofErr w:type="spellEnd"/>
      <w:r>
        <w:rPr>
          <w:rFonts w:eastAsia="Times New Roman" w:cs="Times New Roman"/>
          <w:szCs w:val="24"/>
        </w:rPr>
        <w:t xml:space="preserve"> των εδαφών, αλλά και η στρατηγική αποκατάστασής τους. Και γι’ αυτό ίσως πρέπει να απευθυνθούμε σε ένα ταμείο στρατηγικής αποκατάστασης το</w:t>
      </w:r>
      <w:r>
        <w:rPr>
          <w:rFonts w:eastAsia="Times New Roman" w:cs="Times New Roman"/>
          <w:szCs w:val="24"/>
        </w:rPr>
        <w:t xml:space="preserve"> οποίο θα λειτουργεί ως αναπτυξιακό ισοδύναμο γι’ αυτές τις περιοχές. </w:t>
      </w:r>
    </w:p>
    <w:p w14:paraId="30BDBE0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ίδια στιγμή, η προστασία των τοπικών δικαιωμάτων μέσω του υπολογισμού των ανταποδοτικών μέτρων, όπως ο φόρος λιγνίτη, θα πρέπει να είναι όσο το δυνατόν πιο δίκαιος γι’ αυτές τις περ</w:t>
      </w:r>
      <w:r>
        <w:rPr>
          <w:rFonts w:eastAsia="Times New Roman" w:cs="Times New Roman"/>
          <w:szCs w:val="24"/>
        </w:rPr>
        <w:t xml:space="preserve">ιοχές. Εκτιμώ ότι το </w:t>
      </w:r>
      <w:proofErr w:type="spellStart"/>
      <w:r>
        <w:rPr>
          <w:rFonts w:eastAsia="Times New Roman" w:cs="Times New Roman"/>
          <w:szCs w:val="24"/>
        </w:rPr>
        <w:t>λιγνιτόσημο</w:t>
      </w:r>
      <w:proofErr w:type="spellEnd"/>
      <w:r>
        <w:rPr>
          <w:rFonts w:eastAsia="Times New Roman" w:cs="Times New Roman"/>
          <w:szCs w:val="24"/>
        </w:rPr>
        <w:t>, το οποίο απ’ ό,τι άκουσα αυξήθηκε -και χαίρομαι γι’ αυτό- είναι το καλύτερο ισοδύναμο. Αυτό επιβεβαιώνεται</w:t>
      </w:r>
      <w:r>
        <w:rPr>
          <w:rFonts w:eastAsia="Times New Roman" w:cs="Times New Roman"/>
          <w:szCs w:val="24"/>
        </w:rPr>
        <w:t>,</w:t>
      </w:r>
      <w:r>
        <w:rPr>
          <w:rFonts w:eastAsia="Times New Roman" w:cs="Times New Roman"/>
          <w:szCs w:val="24"/>
        </w:rPr>
        <w:t xml:space="preserve"> τόσο από τα δεδομένα των τελευταίων χρόνων</w:t>
      </w:r>
      <w:r>
        <w:rPr>
          <w:rFonts w:eastAsia="Times New Roman" w:cs="Times New Roman"/>
          <w:szCs w:val="24"/>
        </w:rPr>
        <w:t>,</w:t>
      </w:r>
      <w:r>
        <w:rPr>
          <w:rFonts w:eastAsia="Times New Roman" w:cs="Times New Roman"/>
          <w:szCs w:val="24"/>
        </w:rPr>
        <w:t xml:space="preserve"> όσο και από όλες τις μελέτες και τις προβλέψεις</w:t>
      </w:r>
      <w:r>
        <w:rPr>
          <w:rFonts w:eastAsia="Times New Roman" w:cs="Times New Roman"/>
          <w:szCs w:val="24"/>
        </w:rPr>
        <w:t>,</w:t>
      </w:r>
      <w:r>
        <w:rPr>
          <w:rFonts w:eastAsia="Times New Roman" w:cs="Times New Roman"/>
          <w:szCs w:val="24"/>
        </w:rPr>
        <w:t xml:space="preserve"> που έχει στα χέρια το</w:t>
      </w:r>
      <w:r>
        <w:rPr>
          <w:rFonts w:eastAsia="Times New Roman" w:cs="Times New Roman"/>
          <w:szCs w:val="24"/>
        </w:rPr>
        <w:t>υ το Υπουργείο για τα επόμενα χρόνια.</w:t>
      </w:r>
    </w:p>
    <w:p w14:paraId="30BDBE0F"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30BDBE1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w:t>
      </w:r>
      <w:proofErr w:type="spellStart"/>
      <w:r>
        <w:rPr>
          <w:rFonts w:eastAsia="Times New Roman" w:cs="Times New Roman"/>
          <w:szCs w:val="24"/>
        </w:rPr>
        <w:t>Μπαργιώτας</w:t>
      </w:r>
      <w:proofErr w:type="spellEnd"/>
      <w:r>
        <w:rPr>
          <w:rFonts w:eastAsia="Times New Roman" w:cs="Times New Roman"/>
          <w:szCs w:val="24"/>
        </w:rPr>
        <w:t xml:space="preserve"> από τη Δημοκρατική Συμπαράταξη </w:t>
      </w:r>
      <w:r>
        <w:rPr>
          <w:rFonts w:eastAsia="Times New Roman"/>
          <w:szCs w:val="24"/>
        </w:rPr>
        <w:t>ΠΑΣΟΚ</w:t>
      </w:r>
      <w:r>
        <w:rPr>
          <w:rFonts w:eastAsia="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30BDBE1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30BDBE1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λίγους μήνες, το φθινόπωρο αν θυμάμαι καλά, η Μεγάλη Βρετανία ανακοίνωσε </w:t>
      </w:r>
      <w:r>
        <w:rPr>
          <w:rFonts w:eastAsia="Times New Roman" w:cs="Times New Roman"/>
          <w:szCs w:val="24"/>
        </w:rPr>
        <w:t>-</w:t>
      </w:r>
      <w:r>
        <w:rPr>
          <w:rFonts w:eastAsia="Times New Roman" w:cs="Times New Roman"/>
          <w:szCs w:val="24"/>
        </w:rPr>
        <w:t>όχι χωρίς περηφάνεια</w:t>
      </w:r>
      <w:r>
        <w:rPr>
          <w:rFonts w:eastAsia="Times New Roman" w:cs="Times New Roman"/>
          <w:szCs w:val="24"/>
        </w:rPr>
        <w:t>-</w:t>
      </w:r>
      <w:r>
        <w:rPr>
          <w:rFonts w:eastAsia="Times New Roman" w:cs="Times New Roman"/>
          <w:szCs w:val="24"/>
        </w:rPr>
        <w:t xml:space="preserve"> ότι για πρώτη φορά από την έναρξη της βιομηχανικής επανάστασης</w:t>
      </w:r>
      <w:r>
        <w:rPr>
          <w:rFonts w:eastAsia="Times New Roman" w:cs="Times New Roman"/>
          <w:szCs w:val="24"/>
        </w:rPr>
        <w:t>,</w:t>
      </w:r>
      <w:r>
        <w:rPr>
          <w:rFonts w:eastAsia="Times New Roman" w:cs="Times New Roman"/>
          <w:szCs w:val="24"/>
        </w:rPr>
        <w:t xml:space="preserve"> κατόρθωσε να περάσει ένα εικοσιτετράωρο</w:t>
      </w:r>
      <w:r>
        <w:rPr>
          <w:rFonts w:eastAsia="Times New Roman" w:cs="Times New Roman"/>
          <w:szCs w:val="24"/>
        </w:rPr>
        <w:t>,</w:t>
      </w:r>
      <w:r>
        <w:rPr>
          <w:rFonts w:eastAsia="Times New Roman" w:cs="Times New Roman"/>
          <w:szCs w:val="24"/>
        </w:rPr>
        <w:t xml:space="preserve"> χωρίς να χρειασ</w:t>
      </w:r>
      <w:r>
        <w:rPr>
          <w:rFonts w:eastAsia="Times New Roman" w:cs="Times New Roman"/>
          <w:szCs w:val="24"/>
        </w:rPr>
        <w:t>τεί να κάψει ούτε ένα κιλό άνθρακα. Με</w:t>
      </w:r>
      <w:r>
        <w:rPr>
          <w:rFonts w:eastAsia="Times New Roman" w:cs="Times New Roman"/>
          <w:szCs w:val="24"/>
        </w:rPr>
        <w:t>,</w:t>
      </w:r>
      <w:r>
        <w:rPr>
          <w:rFonts w:eastAsia="Times New Roman" w:cs="Times New Roman"/>
          <w:szCs w:val="24"/>
        </w:rPr>
        <w:t xml:space="preserve"> όχι λιγότερη περηφάνεια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διαβάζουμε κατά καιρούς ανακοινώσεις χωρών, όπως είναι η Πορτογαλία, η Γερμανία, η Δανία, ότι ολόκληρα εικοσιτετράωρα πλέον λειτουργίας της χώρας περνούν συνολικά με ενέργεια βασισμένη 100% σ</w:t>
      </w:r>
      <w:r>
        <w:rPr>
          <w:rFonts w:eastAsia="Times New Roman" w:cs="Times New Roman"/>
          <w:szCs w:val="24"/>
        </w:rPr>
        <w:t xml:space="preserve">τις ανανεώσιμες πηγές ενέργειας. </w:t>
      </w:r>
    </w:p>
    <w:p w14:paraId="30BDBE13"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Βλέπετε, είναι μια νέα εποχή. Η διεθνής συζήτηση και η κουβέντα που γίνεται σε όλον τον πλανήτη αφορά τις </w:t>
      </w:r>
      <w:r>
        <w:rPr>
          <w:rFonts w:eastAsia="Times New Roman"/>
          <w:szCs w:val="24"/>
        </w:rPr>
        <w:t>ανανεώσιμες πηγές ενέργειας</w:t>
      </w:r>
      <w:r>
        <w:rPr>
          <w:rFonts w:eastAsia="Times New Roman"/>
          <w:szCs w:val="24"/>
        </w:rPr>
        <w:t>, αφορά έναν νέο τρόπο οργάνωσης της παραγωγής και της διακίνησης της ενέργειας, δίκτυα ε</w:t>
      </w:r>
      <w:r>
        <w:rPr>
          <w:rFonts w:eastAsia="Times New Roman"/>
          <w:szCs w:val="24"/>
        </w:rPr>
        <w:t>νέργειας</w:t>
      </w:r>
      <w:r>
        <w:rPr>
          <w:rFonts w:eastAsia="Times New Roman"/>
          <w:szCs w:val="24"/>
        </w:rPr>
        <w:t>,</w:t>
      </w:r>
      <w:r>
        <w:rPr>
          <w:rFonts w:eastAsia="Times New Roman"/>
          <w:szCs w:val="24"/>
        </w:rPr>
        <w:t xml:space="preserve"> εντελώς καινούργια. Ο πλανήτης επενδύει, σήμερα, στα δίκτυα και στις νέες μορφές ενέργειας, με ό,τι και αν σημαίνει αυτό για την καινοτομία, την ανάπτυξη των χωρών</w:t>
      </w:r>
      <w:r>
        <w:rPr>
          <w:rFonts w:eastAsia="Times New Roman"/>
          <w:szCs w:val="24"/>
        </w:rPr>
        <w:t>,</w:t>
      </w:r>
      <w:r>
        <w:rPr>
          <w:rFonts w:eastAsia="Times New Roman"/>
          <w:szCs w:val="24"/>
        </w:rPr>
        <w:t xml:space="preserve"> που έχουν πάρει τις ανάλογες πρωτοβουλίες και την οικολογία, καθώς η καινούργια ε</w:t>
      </w:r>
      <w:r>
        <w:rPr>
          <w:rFonts w:eastAsia="Times New Roman"/>
          <w:szCs w:val="24"/>
        </w:rPr>
        <w:t xml:space="preserve">νέργεια είναι καθαρή, απομακρυνόμενη πάρα πολύ από την κλασική βιομηχανική </w:t>
      </w:r>
      <w:proofErr w:type="spellStart"/>
      <w:r>
        <w:rPr>
          <w:rFonts w:eastAsia="Times New Roman"/>
          <w:szCs w:val="24"/>
        </w:rPr>
        <w:t>ρυπογόνα</w:t>
      </w:r>
      <w:proofErr w:type="spellEnd"/>
      <w:r>
        <w:rPr>
          <w:rFonts w:eastAsia="Times New Roman"/>
          <w:szCs w:val="24"/>
        </w:rPr>
        <w:t xml:space="preserve"> παραγωγή. </w:t>
      </w:r>
    </w:p>
    <w:p w14:paraId="30BDBE14"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Πολύ πριν από την κρίση και μέχρι το 2015 η συζήτηση αυτή γινόταν και στην Ελλάδα. Η συζήτηση για τις ΑΠΕ, για τη μείωση της εξάρτησης από τον λιγνίτη, ήταν ζωντ</w:t>
      </w:r>
      <w:r>
        <w:rPr>
          <w:rFonts w:eastAsia="Times New Roman"/>
          <w:szCs w:val="24"/>
        </w:rPr>
        <w:t xml:space="preserve">ανή. Για το πώς οι επενδύσεις στην ενέργεια, η προσέλκυση μεγάλων επενδυτών </w:t>
      </w:r>
      <w:r>
        <w:rPr>
          <w:rFonts w:eastAsia="Times New Roman"/>
          <w:szCs w:val="24"/>
        </w:rPr>
        <w:lastRenderedPageBreak/>
        <w:t>από το εξωτερικό</w:t>
      </w:r>
      <w:r>
        <w:rPr>
          <w:rFonts w:eastAsia="Times New Roman"/>
          <w:szCs w:val="24"/>
        </w:rPr>
        <w:t>,</w:t>
      </w:r>
      <w:r>
        <w:rPr>
          <w:rFonts w:eastAsia="Times New Roman"/>
          <w:szCs w:val="24"/>
        </w:rPr>
        <w:t xml:space="preserve"> αλλά και από τη χώρα</w:t>
      </w:r>
      <w:r>
        <w:rPr>
          <w:rFonts w:eastAsia="Times New Roman"/>
          <w:szCs w:val="24"/>
        </w:rPr>
        <w:t>,</w:t>
      </w:r>
      <w:r>
        <w:rPr>
          <w:rFonts w:eastAsia="Times New Roman"/>
          <w:szCs w:val="24"/>
        </w:rPr>
        <w:t xml:space="preserve"> στον τομέα της ενέργειας, θα αποτελούσ</w:t>
      </w:r>
      <w:r>
        <w:rPr>
          <w:rFonts w:eastAsia="Times New Roman"/>
          <w:szCs w:val="24"/>
        </w:rPr>
        <w:t xml:space="preserve">αν </w:t>
      </w:r>
      <w:r>
        <w:rPr>
          <w:rFonts w:eastAsia="Times New Roman"/>
          <w:szCs w:val="24"/>
        </w:rPr>
        <w:t xml:space="preserve">εφαλτήριο για την ανάπτυξη από δω και πέρα, ήταν μια ζωντανή </w:t>
      </w:r>
      <w:r>
        <w:rPr>
          <w:rFonts w:eastAsia="Times New Roman"/>
          <w:szCs w:val="24"/>
        </w:rPr>
        <w:t xml:space="preserve">συζήτηση, </w:t>
      </w:r>
      <w:r>
        <w:rPr>
          <w:rFonts w:eastAsia="Times New Roman"/>
          <w:szCs w:val="24"/>
        </w:rPr>
        <w:t xml:space="preserve">που </w:t>
      </w:r>
      <w:proofErr w:type="spellStart"/>
      <w:r>
        <w:rPr>
          <w:rFonts w:eastAsia="Times New Roman"/>
          <w:szCs w:val="24"/>
        </w:rPr>
        <w:t>περιελάμβανε</w:t>
      </w:r>
      <w:proofErr w:type="spellEnd"/>
      <w:r>
        <w:rPr>
          <w:rFonts w:eastAsia="Times New Roman"/>
          <w:szCs w:val="24"/>
        </w:rPr>
        <w:t xml:space="preserve"> την ανάπτυξ</w:t>
      </w:r>
      <w:r>
        <w:rPr>
          <w:rFonts w:eastAsia="Times New Roman"/>
          <w:szCs w:val="24"/>
        </w:rPr>
        <w:t xml:space="preserve">η, την απορρόφηση και τη διάχυση της καινοτομίας. Ήταν συνεχώς στη δημοσιότητα. </w:t>
      </w:r>
    </w:p>
    <w:p w14:paraId="30BDBE15"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Οι πρώτες σοβαρές προσπάθειες έγιναν μέσα στην κρίση. Αφορούσαν και επενδύσεις στις </w:t>
      </w:r>
      <w:r>
        <w:rPr>
          <w:rFonts w:eastAsia="Times New Roman"/>
          <w:szCs w:val="24"/>
        </w:rPr>
        <w:t>ανανεώσιμες πηγές ενέργειας</w:t>
      </w:r>
      <w:r>
        <w:rPr>
          <w:rFonts w:eastAsia="Times New Roman"/>
          <w:szCs w:val="24"/>
        </w:rPr>
        <w:t xml:space="preserve">, ηλεκτρογεννήτριες, ανεμογεννήτριες, </w:t>
      </w:r>
      <w:proofErr w:type="spellStart"/>
      <w:r>
        <w:rPr>
          <w:rFonts w:eastAsia="Times New Roman"/>
          <w:szCs w:val="24"/>
        </w:rPr>
        <w:t>φωτοβολταϊκά</w:t>
      </w:r>
      <w:proofErr w:type="spellEnd"/>
      <w:r>
        <w:rPr>
          <w:rFonts w:eastAsia="Times New Roman"/>
          <w:szCs w:val="24"/>
        </w:rPr>
        <w:t xml:space="preserve"> τόξα και προκάλεσαν αντιδράσεις. Όλοι θυμόμαστε εμβληματικές μορφές του συνδικαλισμού, να αντιδρούν και να κατεβάζουν τους διακόπτες της ΔΕΗ. Όλοι θυμόμαστε ομάδες οικολόγων –να τις κάνει ο Θεός!- που διαδ</w:t>
      </w:r>
      <w:r>
        <w:rPr>
          <w:rFonts w:eastAsia="Times New Roman"/>
          <w:szCs w:val="24"/>
        </w:rPr>
        <w:t xml:space="preserve">ήλωναν εναντίον των </w:t>
      </w:r>
      <w:r>
        <w:rPr>
          <w:rFonts w:eastAsia="Times New Roman"/>
          <w:szCs w:val="24"/>
        </w:rPr>
        <w:t>ανανεώσιμων πηγών ενέργειας</w:t>
      </w:r>
      <w:r>
        <w:rPr>
          <w:rFonts w:eastAsia="Times New Roman"/>
          <w:szCs w:val="24"/>
        </w:rPr>
        <w:t xml:space="preserve"> μόνες αυτές σε αυτήν τη χώρα</w:t>
      </w:r>
      <w:r>
        <w:rPr>
          <w:rFonts w:eastAsia="Times New Roman"/>
          <w:szCs w:val="24"/>
        </w:rPr>
        <w:t>,</w:t>
      </w:r>
      <w:r>
        <w:rPr>
          <w:rFonts w:eastAsia="Times New Roman"/>
          <w:szCs w:val="24"/>
        </w:rPr>
        <w:t xml:space="preserve"> μόνο και όλοι θυμόμαστε τον ΣΥΡΙΖΑ να είναι μπροστάρης σε αυτές τις αντιδράσεις. Όλοι θυμόμαστε τον Πρωθυπουργό να ανταλλάσσει χειραψίες με αυτού του είδους τις συνδικαλιστικές τ</w:t>
      </w:r>
      <w:r>
        <w:rPr>
          <w:rFonts w:eastAsia="Times New Roman"/>
          <w:szCs w:val="24"/>
        </w:rPr>
        <w:t xml:space="preserve">ακτικές και να αγκαλιάζει όλες αυτού του τύπου τις αντιδράσεις. </w:t>
      </w:r>
    </w:p>
    <w:p w14:paraId="30BDBE16"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Μέσα σε αυτό το πλαίσιο, η πρόταση της «μικρής</w:t>
      </w:r>
      <w:r>
        <w:rPr>
          <w:rFonts w:eastAsia="Times New Roman"/>
          <w:szCs w:val="24"/>
        </w:rPr>
        <w:t>»</w:t>
      </w:r>
      <w:r>
        <w:rPr>
          <w:rFonts w:eastAsia="Times New Roman"/>
          <w:szCs w:val="24"/>
        </w:rPr>
        <w:t xml:space="preserve"> ΔΕΗ ήταν σοβαρή πρόταση προς την απελευθέρωση της αγοράς ενέργειας και τη μετατροπή της ΔΕΗ σε μια ανταγωνιστική εταιρεία</w:t>
      </w:r>
      <w:r>
        <w:rPr>
          <w:rFonts w:eastAsia="Times New Roman"/>
          <w:szCs w:val="24"/>
        </w:rPr>
        <w:t>,</w:t>
      </w:r>
      <w:r>
        <w:rPr>
          <w:rFonts w:eastAsia="Times New Roman"/>
          <w:szCs w:val="24"/>
        </w:rPr>
        <w:t xml:space="preserve"> η οποία θα μπορούσε </w:t>
      </w:r>
      <w:r>
        <w:rPr>
          <w:rFonts w:eastAsia="Times New Roman"/>
          <w:szCs w:val="24"/>
        </w:rPr>
        <w:t>να σταθεί στο καινούργιο περιβάλλον, εξασφαλίζοντας κεφάλαια, εξασφαλίζοντας τεχνολογία κ.λπ.. «Γερμανοτσολιάδες», «πουλημένοι», «τα ασημικά της οικογένειας», υποσχέσεις για πολλά και άλλα και άλλα και άλλα</w:t>
      </w:r>
      <w:r>
        <w:rPr>
          <w:rFonts w:eastAsia="Times New Roman"/>
          <w:szCs w:val="24"/>
        </w:rPr>
        <w:t>,</w:t>
      </w:r>
      <w:r>
        <w:rPr>
          <w:rFonts w:eastAsia="Times New Roman"/>
          <w:szCs w:val="24"/>
        </w:rPr>
        <w:t xml:space="preserve"> εργοστάσια λιγνίτη στην Κοζάνη, στη Φλώρινα, στη</w:t>
      </w:r>
      <w:r>
        <w:rPr>
          <w:rFonts w:eastAsia="Times New Roman"/>
          <w:szCs w:val="24"/>
        </w:rPr>
        <w:t xml:space="preserve"> Μεγαλόπολη και υποσχέσεις για την εσαεί διατήρηση του μονοπωλίου της, αδιατάρακτου για τα επόμενα τριάντα χρόνια, ήταν η πολιτική του ΣΥΡΙΖΑ μέχρι το 2015. </w:t>
      </w:r>
    </w:p>
    <w:p w14:paraId="30BDBE17"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Και από τότε</w:t>
      </w:r>
      <w:r>
        <w:rPr>
          <w:rFonts w:eastAsia="Times New Roman"/>
          <w:szCs w:val="24"/>
        </w:rPr>
        <w:t>,</w:t>
      </w:r>
      <w:r>
        <w:rPr>
          <w:rFonts w:eastAsia="Times New Roman"/>
          <w:szCs w:val="24"/>
        </w:rPr>
        <w:t xml:space="preserve"> η χώρα βρίσκεται και στον κλάδο της ενέργειας σε μία ιδιότυπη νιρβάνα. Δεν γίνεται τ</w:t>
      </w:r>
      <w:r>
        <w:rPr>
          <w:rFonts w:eastAsia="Times New Roman"/>
          <w:szCs w:val="24"/>
        </w:rPr>
        <w:t xml:space="preserve">ίποτα. Η εικόνα που έχει κανείς είναι ότι όταν πλησιάζουν οι </w:t>
      </w:r>
      <w:proofErr w:type="spellStart"/>
      <w:r>
        <w:rPr>
          <w:rFonts w:eastAsia="Times New Roman"/>
          <w:szCs w:val="24"/>
        </w:rPr>
        <w:t>μνημονιακές</w:t>
      </w:r>
      <w:proofErr w:type="spellEnd"/>
      <w:r>
        <w:rPr>
          <w:rFonts w:eastAsia="Times New Roman"/>
          <w:szCs w:val="24"/>
        </w:rPr>
        <w:t xml:space="preserve"> επιταγές και γίνονται πιεστικές οι ημερομηνίες, κάποιος ξυπνάει, γράφει ένα νομοσχέδιο </w:t>
      </w:r>
      <w:r>
        <w:rPr>
          <w:rFonts w:eastAsia="Times New Roman"/>
          <w:szCs w:val="24"/>
        </w:rPr>
        <w:t>όπως-</w:t>
      </w:r>
      <w:r>
        <w:rPr>
          <w:rFonts w:eastAsia="Times New Roman"/>
          <w:szCs w:val="24"/>
        </w:rPr>
        <w:t xml:space="preserve">όπως, το σπρώχνει με διαδικασίες επείγοντος </w:t>
      </w:r>
      <w:r>
        <w:rPr>
          <w:rFonts w:eastAsia="Times New Roman"/>
          <w:szCs w:val="24"/>
        </w:rPr>
        <w:t>-</w:t>
      </w:r>
      <w:r>
        <w:rPr>
          <w:rFonts w:eastAsia="Times New Roman"/>
          <w:szCs w:val="24"/>
        </w:rPr>
        <w:t xml:space="preserve">κατά προτίμηση- στη Βουλή και μετά ξαναγυρνάει στην ανυπαρξία. </w:t>
      </w:r>
    </w:p>
    <w:p w14:paraId="30BDBE18"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Δίκτυα, επενδύσεις στις </w:t>
      </w:r>
      <w:r>
        <w:rPr>
          <w:rFonts w:eastAsia="Times New Roman"/>
          <w:szCs w:val="24"/>
        </w:rPr>
        <w:t>ανανεώσιμες πηγές ενέργειας</w:t>
      </w:r>
      <w:r>
        <w:rPr>
          <w:rFonts w:eastAsia="Times New Roman"/>
          <w:szCs w:val="24"/>
        </w:rPr>
        <w:t>, νέες επενδύσεις, προσέλκυση ιδιωτών. Έχετε ακούσει τίποτα ποτέ; Αντί να συζητάμε για το μέλλον στην ενέργεια, που είναι αυτά, αντί να συζητ</w:t>
      </w:r>
      <w:r>
        <w:rPr>
          <w:rFonts w:eastAsia="Times New Roman"/>
          <w:szCs w:val="24"/>
        </w:rPr>
        <w:t>άμε για το πώς θα πυροδοτήσουμε την ανάπτυξη της χώρας</w:t>
      </w:r>
      <w:r>
        <w:rPr>
          <w:rFonts w:eastAsia="Times New Roman"/>
          <w:szCs w:val="24"/>
        </w:rPr>
        <w:t>,</w:t>
      </w:r>
      <w:r>
        <w:rPr>
          <w:rFonts w:eastAsia="Times New Roman"/>
          <w:szCs w:val="24"/>
        </w:rPr>
        <w:t xml:space="preserve"> βασιζόμενοι σε έναν ζωτικό τομέα</w:t>
      </w:r>
      <w:r>
        <w:rPr>
          <w:rFonts w:eastAsia="Times New Roman"/>
          <w:szCs w:val="24"/>
        </w:rPr>
        <w:t>,</w:t>
      </w:r>
      <w:r>
        <w:rPr>
          <w:rFonts w:eastAsia="Times New Roman"/>
          <w:szCs w:val="24"/>
        </w:rPr>
        <w:t xml:space="preserve"> που είναι η ενέργεια, συζητάμε για το παρελθόν, συζητάμε για τον λιγνίτη και συζητάμε για την </w:t>
      </w:r>
      <w:proofErr w:type="spellStart"/>
      <w:r>
        <w:rPr>
          <w:rFonts w:eastAsia="Times New Roman"/>
          <w:szCs w:val="24"/>
        </w:rPr>
        <w:t>αποεπένδυση</w:t>
      </w:r>
      <w:proofErr w:type="spellEnd"/>
      <w:r>
        <w:rPr>
          <w:rFonts w:eastAsia="Times New Roman"/>
          <w:szCs w:val="24"/>
        </w:rPr>
        <w:t xml:space="preserve"> -λέει- της ΔΕΗ. Ωραίος όρος για το ξεπούλημα! Εξαιρετικά ενδ</w:t>
      </w:r>
      <w:r>
        <w:rPr>
          <w:rFonts w:eastAsia="Times New Roman"/>
          <w:szCs w:val="24"/>
        </w:rPr>
        <w:t xml:space="preserve">ιαφέρων ως νεολογισμός. Και δεν συζητάμε για τίποτα άλλο. </w:t>
      </w:r>
    </w:p>
    <w:p w14:paraId="30BDBE19"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Όμως, τώρα η ΔΕΗ, αντί για </w:t>
      </w:r>
      <w:r>
        <w:rPr>
          <w:rFonts w:eastAsia="Times New Roman"/>
          <w:szCs w:val="24"/>
        </w:rPr>
        <w:t>«</w:t>
      </w:r>
      <w:r>
        <w:rPr>
          <w:rFonts w:eastAsia="Times New Roman"/>
          <w:szCs w:val="24"/>
        </w:rPr>
        <w:t>μικρή</w:t>
      </w:r>
      <w:r>
        <w:rPr>
          <w:rFonts w:eastAsia="Times New Roman"/>
          <w:szCs w:val="24"/>
        </w:rPr>
        <w:t>»</w:t>
      </w:r>
      <w:r>
        <w:rPr>
          <w:rFonts w:eastAsia="Times New Roman"/>
          <w:szCs w:val="24"/>
        </w:rPr>
        <w:t xml:space="preserve">, γίνεται κακή. Δηλαδή, αντί για μια εταιρεία που, όπως είπαμε προηγουμένως, έκανε προσπάθεια και αποσκοπούσε στη δημιουργία ενός ανταγωνιστικού δημόσιου φορέα, ο </w:t>
      </w:r>
      <w:r>
        <w:rPr>
          <w:rFonts w:eastAsia="Times New Roman"/>
          <w:szCs w:val="24"/>
        </w:rPr>
        <w:t xml:space="preserve">οποίος θα μπορούσε να σταθεί στον ανταγωνισμό και να λειτουργήσει στο νέο περιβάλλον της απελευθέρωσης της ενέργειας, έχουμε μια κακή ΔΕΗ, γιατί η ΔΕΗ κρατάει τις μονάδες που θα κλείσουν επειδή είναι </w:t>
      </w:r>
      <w:proofErr w:type="spellStart"/>
      <w:r>
        <w:rPr>
          <w:rFonts w:eastAsia="Times New Roman"/>
          <w:szCs w:val="24"/>
        </w:rPr>
        <w:t>απαξιωμένες</w:t>
      </w:r>
      <w:proofErr w:type="spellEnd"/>
      <w:r>
        <w:rPr>
          <w:rFonts w:eastAsia="Times New Roman"/>
          <w:szCs w:val="24"/>
        </w:rPr>
        <w:t xml:space="preserve"> και δεν υπάρχουν κεφάλαια για εκσυγχρονισμό.</w:t>
      </w:r>
      <w:r>
        <w:rPr>
          <w:rFonts w:eastAsia="Times New Roman"/>
          <w:szCs w:val="24"/>
        </w:rPr>
        <w:t xml:space="preserve"> Κρατάει τους εργαζόμενους</w:t>
      </w:r>
      <w:r>
        <w:rPr>
          <w:rFonts w:eastAsia="Times New Roman"/>
          <w:szCs w:val="24"/>
        </w:rPr>
        <w:t>,</w:t>
      </w:r>
      <w:r>
        <w:rPr>
          <w:rFonts w:eastAsia="Times New Roman"/>
          <w:szCs w:val="24"/>
        </w:rPr>
        <w:t xml:space="preserve"> που δεν θέλουν οι ιδιώτες, οι οποίοι θα πάρουν τις καλές μονάδες, το φιλέτο </w:t>
      </w:r>
      <w:r>
        <w:rPr>
          <w:rFonts w:eastAsia="Times New Roman"/>
          <w:szCs w:val="24"/>
        </w:rPr>
        <w:lastRenderedPageBreak/>
        <w:t xml:space="preserve">δηλαδή, στο τίμημα που θέλουν και τις ρίχνει στον κουμπαρά της και κρατάει το πελατολόγιο που, επίσης, δεν θέλουν οι ιδιώτες, το </w:t>
      </w:r>
      <w:r>
        <w:rPr>
          <w:rFonts w:eastAsia="Times New Roman"/>
          <w:szCs w:val="24"/>
        </w:rPr>
        <w:t xml:space="preserve">μη </w:t>
      </w:r>
      <w:r>
        <w:rPr>
          <w:rFonts w:eastAsia="Times New Roman"/>
          <w:szCs w:val="24"/>
        </w:rPr>
        <w:t>κερδοφόρο. Κρατάνε τ</w:t>
      </w:r>
      <w:r>
        <w:rPr>
          <w:rFonts w:eastAsia="Times New Roman"/>
          <w:szCs w:val="24"/>
        </w:rPr>
        <w:t xml:space="preserve">ους κακοπληρωτές και το κοινωνικό τιμολόγιο. </w:t>
      </w:r>
    </w:p>
    <w:p w14:paraId="30BDBE1A"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Το αποτέλεσμα είναι ότι αυτή η ΔΕΗ</w:t>
      </w:r>
      <w:r>
        <w:rPr>
          <w:rFonts w:eastAsia="Times New Roman"/>
          <w:szCs w:val="24"/>
        </w:rPr>
        <w:t>,</w:t>
      </w:r>
      <w:r>
        <w:rPr>
          <w:rFonts w:eastAsia="Times New Roman"/>
          <w:szCs w:val="24"/>
        </w:rPr>
        <w:t xml:space="preserve"> είναι αυτό που λέμε </w:t>
      </w:r>
      <w:r>
        <w:rPr>
          <w:rFonts w:eastAsia="Times New Roman"/>
          <w:szCs w:val="24"/>
          <w:lang w:val="en-US"/>
        </w:rPr>
        <w:t>bad</w:t>
      </w:r>
      <w:r>
        <w:rPr>
          <w:rFonts w:eastAsia="Times New Roman"/>
          <w:szCs w:val="24"/>
        </w:rPr>
        <w:t xml:space="preserve"> </w:t>
      </w:r>
      <w:r>
        <w:rPr>
          <w:rFonts w:eastAsia="Times New Roman"/>
          <w:szCs w:val="24"/>
          <w:lang w:val="en-US"/>
        </w:rPr>
        <w:t>bank</w:t>
      </w:r>
      <w:r>
        <w:rPr>
          <w:rFonts w:eastAsia="Times New Roman"/>
          <w:szCs w:val="24"/>
        </w:rPr>
        <w:t>. Αυτό σημαίνει ότι το κόστος παραγωγής αυτής της ΔΕΗ στο μελλοντικό περιβάλλον, όπου το κόστος και η ανταγωνιστικότητα θα είναι το κριτήριο και ό</w:t>
      </w:r>
      <w:r>
        <w:rPr>
          <w:rFonts w:eastAsia="Times New Roman"/>
          <w:szCs w:val="24"/>
        </w:rPr>
        <w:t xml:space="preserve">χι ο προστατευτισμός της όποιας </w:t>
      </w:r>
      <w:r>
        <w:rPr>
          <w:rFonts w:eastAsia="Times New Roman"/>
          <w:szCs w:val="24"/>
        </w:rPr>
        <w:t>κ</w:t>
      </w:r>
      <w:r>
        <w:rPr>
          <w:rFonts w:eastAsia="Times New Roman"/>
          <w:szCs w:val="24"/>
        </w:rPr>
        <w:t>υβέρνησης, θα γίνει μη λειτουργικό και αργά ή γρήγορα</w:t>
      </w:r>
      <w:r>
        <w:rPr>
          <w:rFonts w:eastAsia="Times New Roman"/>
          <w:szCs w:val="24"/>
        </w:rPr>
        <w:t>,</w:t>
      </w:r>
      <w:r>
        <w:rPr>
          <w:rFonts w:eastAsia="Times New Roman"/>
          <w:szCs w:val="24"/>
        </w:rPr>
        <w:t xml:space="preserve"> θα αποτύχει. </w:t>
      </w:r>
    </w:p>
    <w:p w14:paraId="30BDBE1B"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Κλείνουμε δέκα χρόνια μέσα στην κρίση, στην </w:t>
      </w:r>
      <w:proofErr w:type="spellStart"/>
      <w:r>
        <w:rPr>
          <w:rFonts w:eastAsia="Times New Roman"/>
          <w:szCs w:val="24"/>
        </w:rPr>
        <w:t>αποεπένδυση</w:t>
      </w:r>
      <w:proofErr w:type="spellEnd"/>
      <w:r>
        <w:rPr>
          <w:rFonts w:eastAsia="Times New Roman"/>
          <w:szCs w:val="24"/>
        </w:rPr>
        <w:t xml:space="preserve"> και στην απαξία και όχι μόνο στην </w:t>
      </w:r>
      <w:proofErr w:type="spellStart"/>
      <w:r>
        <w:rPr>
          <w:rFonts w:eastAsia="Times New Roman"/>
          <w:szCs w:val="24"/>
        </w:rPr>
        <w:t>αποεπένδυση</w:t>
      </w:r>
      <w:proofErr w:type="spellEnd"/>
      <w:r>
        <w:rPr>
          <w:rFonts w:eastAsia="Times New Roman"/>
          <w:szCs w:val="24"/>
        </w:rPr>
        <w:t xml:space="preserve"> της ΔΕΗ, αλλά σε μια γενικευμένη </w:t>
      </w:r>
      <w:proofErr w:type="spellStart"/>
      <w:r>
        <w:rPr>
          <w:rFonts w:eastAsia="Times New Roman"/>
          <w:szCs w:val="24"/>
        </w:rPr>
        <w:t>αποεπένδυση</w:t>
      </w:r>
      <w:proofErr w:type="spellEnd"/>
      <w:r>
        <w:rPr>
          <w:rFonts w:eastAsia="Times New Roman"/>
          <w:szCs w:val="24"/>
        </w:rPr>
        <w:t>. Η Κυβέ</w:t>
      </w:r>
      <w:r>
        <w:rPr>
          <w:rFonts w:eastAsia="Times New Roman"/>
          <w:szCs w:val="24"/>
        </w:rPr>
        <w:t>ρνηση, αφού έχει κάνει μια τεράστια στροφή, προσπαθεί να εφαρμόσει αυτά που δεν άφησε να εφαρμοστούν το 2010, το 2012. Προσπαθεί να τα εφαρμόσει το 2018 και δυστυχώς</w:t>
      </w:r>
      <w:r>
        <w:rPr>
          <w:rFonts w:eastAsia="Times New Roman"/>
          <w:szCs w:val="24"/>
        </w:rPr>
        <w:t>,</w:t>
      </w:r>
      <w:r>
        <w:rPr>
          <w:rFonts w:eastAsia="Times New Roman"/>
          <w:szCs w:val="24"/>
        </w:rPr>
        <w:t xml:space="preserve"> δεν μπορούν να εφαρμοστούν αυτά στοιχειωδώς σωστά, καθώς είναι έρμαια ιδεοληψιών και πάγι</w:t>
      </w:r>
      <w:r>
        <w:rPr>
          <w:rFonts w:eastAsia="Times New Roman"/>
          <w:szCs w:val="24"/>
        </w:rPr>
        <w:t>ων αντιλήψεων, οι οποίες δεν βοηθούν.</w:t>
      </w:r>
    </w:p>
    <w:p w14:paraId="30BDBE1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για να χρησιμοποιήσω τα λόγια του εισηγητής μας κ. </w:t>
      </w:r>
      <w:proofErr w:type="spellStart"/>
      <w:r>
        <w:rPr>
          <w:rFonts w:eastAsia="Times New Roman" w:cs="Times New Roman"/>
          <w:szCs w:val="24"/>
        </w:rPr>
        <w:t>Αρβανιτίδη</w:t>
      </w:r>
      <w:proofErr w:type="spellEnd"/>
      <w:r>
        <w:rPr>
          <w:rFonts w:eastAsia="Times New Roman" w:cs="Times New Roman"/>
          <w:szCs w:val="24"/>
        </w:rPr>
        <w:t xml:space="preserve"> -και να κλείσω με αυτά- δεν αξίζει σε κανέναν αυτή η κατάσταση, ούτε στη χώρα ούτε στη ΔΕΗ ούτε στους πολίτες ούτε στο Κοινοβούλιο. Αυτό που χρειαζόμαστ</w:t>
      </w:r>
      <w:r>
        <w:rPr>
          <w:rFonts w:eastAsia="Times New Roman" w:cs="Times New Roman"/>
          <w:szCs w:val="24"/>
        </w:rPr>
        <w:t>ε είναι καινούργιες επενδύσεις στους ανταγωνιστικούς τομείς της ενέργειας</w:t>
      </w:r>
      <w:r>
        <w:rPr>
          <w:rFonts w:eastAsia="Times New Roman" w:cs="Times New Roman"/>
          <w:szCs w:val="24"/>
        </w:rPr>
        <w:t>,</w:t>
      </w:r>
      <w:r>
        <w:rPr>
          <w:rFonts w:eastAsia="Times New Roman" w:cs="Times New Roman"/>
          <w:szCs w:val="24"/>
        </w:rPr>
        <w:t xml:space="preserve"> για να μπορέσουμε να πυροδοτήσουμε την ανάπτυξη και αυτό χρειάζεται μια εθνική στρατηγική</w:t>
      </w:r>
      <w:r>
        <w:rPr>
          <w:rFonts w:eastAsia="Times New Roman" w:cs="Times New Roman"/>
          <w:szCs w:val="24"/>
        </w:rPr>
        <w:t>,</w:t>
      </w:r>
      <w:r>
        <w:rPr>
          <w:rFonts w:eastAsia="Times New Roman" w:cs="Times New Roman"/>
          <w:szCs w:val="24"/>
        </w:rPr>
        <w:t xml:space="preserve"> που δυστυχώς αυτή η Κυβέρνηση ούτε καν τη φαντάζεται, </w:t>
      </w:r>
      <w:proofErr w:type="spellStart"/>
      <w:r>
        <w:rPr>
          <w:rFonts w:eastAsia="Times New Roman" w:cs="Times New Roman"/>
          <w:szCs w:val="24"/>
        </w:rPr>
        <w:t>πολλώ</w:t>
      </w:r>
      <w:proofErr w:type="spellEnd"/>
      <w:r>
        <w:rPr>
          <w:rFonts w:eastAsia="Times New Roman" w:cs="Times New Roman"/>
          <w:szCs w:val="24"/>
        </w:rPr>
        <w:t xml:space="preserve"> δε μάλλον</w:t>
      </w:r>
      <w:r>
        <w:rPr>
          <w:rFonts w:eastAsia="Times New Roman" w:cs="Times New Roman"/>
          <w:szCs w:val="24"/>
        </w:rPr>
        <w:t>,</w:t>
      </w:r>
      <w:r>
        <w:rPr>
          <w:rFonts w:eastAsia="Times New Roman" w:cs="Times New Roman"/>
          <w:szCs w:val="24"/>
        </w:rPr>
        <w:t xml:space="preserve"> δεν μπορεί να την τ</w:t>
      </w:r>
      <w:r>
        <w:rPr>
          <w:rFonts w:eastAsia="Times New Roman" w:cs="Times New Roman"/>
          <w:szCs w:val="24"/>
        </w:rPr>
        <w:t>ολμήσει.</w:t>
      </w:r>
    </w:p>
    <w:p w14:paraId="30BDBE1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0BDBE1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κι εμείς.</w:t>
      </w:r>
    </w:p>
    <w:p w14:paraId="30BDBE1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Μεγαλομύστακας, Κοινοβουλευτικός Εκπρόσωπος της Ένωσης Κεντρώων.</w:t>
      </w:r>
    </w:p>
    <w:p w14:paraId="30BDBE2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Ευχαριστώ, κύριε Πρόεδρε.</w:t>
      </w:r>
    </w:p>
    <w:p w14:paraId="30BDBE2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w:t>
      </w:r>
      <w:r>
        <w:rPr>
          <w:rFonts w:eastAsia="Times New Roman" w:cs="Times New Roman"/>
          <w:szCs w:val="24"/>
        </w:rPr>
        <w:t>δελφοι, η θέση της Ένωσης Κεντρώων είναι σαφής και την κάνουμε φανερή εξαρχής. Καταψηφίζουμε</w:t>
      </w:r>
      <w:r>
        <w:rPr>
          <w:rFonts w:eastAsia="Times New Roman" w:cs="Times New Roman"/>
          <w:szCs w:val="24"/>
        </w:rPr>
        <w:t>,</w:t>
      </w:r>
      <w:r>
        <w:rPr>
          <w:rFonts w:eastAsia="Times New Roman" w:cs="Times New Roman"/>
          <w:szCs w:val="24"/>
        </w:rPr>
        <w:t xml:space="preserve"> γιατί δεν θέλουμε σε </w:t>
      </w:r>
      <w:proofErr w:type="spellStart"/>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να είμαστε και εμείς συνένοχοι στην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χώρας. Δεν θέλουμε να συμπράξουμε κι εμείς σε αυτό το </w:t>
      </w:r>
      <w:r>
        <w:rPr>
          <w:rFonts w:eastAsia="Times New Roman" w:cs="Times New Roman"/>
          <w:szCs w:val="24"/>
        </w:rPr>
        <w:t>ξεπούλημα του εθνικού μας πλούτου</w:t>
      </w:r>
      <w:r>
        <w:rPr>
          <w:rFonts w:eastAsia="Times New Roman" w:cs="Times New Roman"/>
          <w:szCs w:val="24"/>
        </w:rPr>
        <w:t>,</w:t>
      </w:r>
      <w:r>
        <w:rPr>
          <w:rFonts w:eastAsia="Times New Roman" w:cs="Times New Roman"/>
          <w:szCs w:val="24"/>
        </w:rPr>
        <w:t xml:space="preserve"> που κάνουμε και δεν είναι κάτι διαφορετικό, όπως θέλετε εσείς να το ονομάζετε.</w:t>
      </w:r>
    </w:p>
    <w:p w14:paraId="30BDBE2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Όλες οι κυβερνήσεις</w:t>
      </w:r>
      <w:r>
        <w:rPr>
          <w:rFonts w:eastAsia="Times New Roman" w:cs="Times New Roman"/>
          <w:szCs w:val="24"/>
        </w:rPr>
        <w:t>,</w:t>
      </w:r>
      <w:r>
        <w:rPr>
          <w:rFonts w:eastAsia="Times New Roman" w:cs="Times New Roman"/>
          <w:szCs w:val="24"/>
        </w:rPr>
        <w:t xml:space="preserve"> που υπήρξαν μέχρι σήμερα, ΠΑΣΟΚ και Νέα Δημοκρατία</w:t>
      </w:r>
      <w:r>
        <w:rPr>
          <w:rFonts w:eastAsia="Times New Roman" w:cs="Times New Roman"/>
          <w:szCs w:val="24"/>
        </w:rPr>
        <w:t>,</w:t>
      </w:r>
      <w:r>
        <w:rPr>
          <w:rFonts w:eastAsia="Times New Roman" w:cs="Times New Roman"/>
          <w:szCs w:val="24"/>
        </w:rPr>
        <w:t xml:space="preserve"> αλλά και η δική σας, απαξίωσαν εντελώς τη ΔΕΗ. Την τεμαχίζουν και την ξεπουλάνε σε ιδιώτες. Δεν είναι αυτό που χρειάζεται η χώρα μας. Το μόνο που ταιριάζει σε αυτό το νομοσχέδιο είναι ότι συμπλέει με την τακτική που ακολουθείτε μέχρι σήμερα. Δυστυχώς, έτσ</w:t>
      </w:r>
      <w:r>
        <w:rPr>
          <w:rFonts w:eastAsia="Times New Roman" w:cs="Times New Roman"/>
          <w:szCs w:val="24"/>
        </w:rPr>
        <w:t>ι η ανάπτυξη δεν θα έρθει</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περίπτωση ούτε βλέπουμε φως στο τούνελ</w:t>
      </w:r>
      <w:r>
        <w:rPr>
          <w:rFonts w:eastAsia="Times New Roman" w:cs="Times New Roman"/>
          <w:szCs w:val="24"/>
        </w:rPr>
        <w:t>,</w:t>
      </w:r>
      <w:r>
        <w:rPr>
          <w:rFonts w:eastAsia="Times New Roman" w:cs="Times New Roman"/>
          <w:szCs w:val="24"/>
        </w:rPr>
        <w:t xml:space="preserve"> ακολουθώντας αυτόν τον δρόμο.</w:t>
      </w:r>
    </w:p>
    <w:p w14:paraId="30BDBE2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Φοβόμαστε πάρα πολύ ότι</w:t>
      </w:r>
      <w:r>
        <w:rPr>
          <w:rFonts w:eastAsia="Times New Roman" w:cs="Times New Roman"/>
          <w:szCs w:val="24"/>
        </w:rPr>
        <w:t>,</w:t>
      </w:r>
      <w:r>
        <w:rPr>
          <w:rFonts w:eastAsia="Times New Roman" w:cs="Times New Roman"/>
          <w:szCs w:val="24"/>
        </w:rPr>
        <w:t xml:space="preserve"> εξαιτίας της κακής πολιτικής που υπήρξε μέχρι σήμερα, εξαιτίας του </w:t>
      </w:r>
      <w:r>
        <w:rPr>
          <w:rFonts w:eastAsia="Times New Roman" w:cs="Times New Roman"/>
          <w:szCs w:val="24"/>
        </w:rPr>
        <w:t>«</w:t>
      </w:r>
      <w:r>
        <w:rPr>
          <w:rFonts w:eastAsia="Times New Roman" w:cs="Times New Roman"/>
          <w:szCs w:val="24"/>
        </w:rPr>
        <w:t xml:space="preserve">μεγάλου </w:t>
      </w:r>
      <w:proofErr w:type="spellStart"/>
      <w:r>
        <w:rPr>
          <w:rFonts w:eastAsia="Times New Roman" w:cs="Times New Roman"/>
          <w:szCs w:val="24"/>
        </w:rPr>
        <w:t>φαγοποτιού</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που υπήρξε στη ΔΕΗ και την κατέστησ</w:t>
      </w:r>
      <w:r>
        <w:rPr>
          <w:rFonts w:eastAsia="Times New Roman" w:cs="Times New Roman"/>
          <w:szCs w:val="24"/>
        </w:rPr>
        <w:t xml:space="preserve">ε έναν χώρο εξυπηρετήσεως των κομματικών συμφερόντων, είναι πολύ δύσκολο να τη </w:t>
      </w:r>
      <w:r>
        <w:rPr>
          <w:rFonts w:eastAsia="Times New Roman" w:cs="Times New Roman"/>
          <w:szCs w:val="24"/>
        </w:rPr>
        <w:lastRenderedPageBreak/>
        <w:t>σώσουμε. Εμείς, όμως, πρέπει να προσπαθήσουμε. Με αυτό το νομοσχέδιο</w:t>
      </w:r>
      <w:r>
        <w:rPr>
          <w:rFonts w:eastAsia="Times New Roman" w:cs="Times New Roman"/>
          <w:szCs w:val="24"/>
        </w:rPr>
        <w:t>,</w:t>
      </w:r>
      <w:r>
        <w:rPr>
          <w:rFonts w:eastAsia="Times New Roman" w:cs="Times New Roman"/>
          <w:szCs w:val="24"/>
        </w:rPr>
        <w:t xml:space="preserve"> είναι πολύ δύσκολο να το πετύχουμε.</w:t>
      </w:r>
    </w:p>
    <w:p w14:paraId="30BDBE2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δεν υπάρχει ούτε υπήρξε ποτέ Εθνικός Ενεργειακός Σχεδιασμός κ</w:t>
      </w:r>
      <w:r>
        <w:rPr>
          <w:rFonts w:eastAsia="Times New Roman" w:cs="Times New Roman"/>
          <w:szCs w:val="24"/>
        </w:rPr>
        <w:t>αι αυτή η τραγική έλλειψη είναι από τους κύριους παράγοντες, από τους βασικούς λόγους</w:t>
      </w:r>
      <w:r>
        <w:rPr>
          <w:rFonts w:eastAsia="Times New Roman" w:cs="Times New Roman"/>
          <w:szCs w:val="24"/>
        </w:rPr>
        <w:t>,</w:t>
      </w:r>
      <w:r>
        <w:rPr>
          <w:rFonts w:eastAsia="Times New Roman" w:cs="Times New Roman"/>
          <w:szCs w:val="24"/>
        </w:rPr>
        <w:t xml:space="preserve"> που μας οδήγησαν εδώ σήμερα. Δεν μπορούμε να καταλάβουμε πώς προχωράτε σε ένα τόσο σημαντικό νομοσχέδιο, όπως την πώληση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χωρίς να υπάρχει ένας τέ</w:t>
      </w:r>
      <w:r>
        <w:rPr>
          <w:rFonts w:eastAsia="Times New Roman" w:cs="Times New Roman"/>
          <w:szCs w:val="24"/>
        </w:rPr>
        <w:t>τοιος σχεδιασμός</w:t>
      </w:r>
      <w:r>
        <w:rPr>
          <w:rFonts w:eastAsia="Times New Roman" w:cs="Times New Roman"/>
          <w:szCs w:val="24"/>
        </w:rPr>
        <w:t>,</w:t>
      </w:r>
      <w:r>
        <w:rPr>
          <w:rFonts w:eastAsia="Times New Roman" w:cs="Times New Roman"/>
          <w:szCs w:val="24"/>
        </w:rPr>
        <w:t xml:space="preserve"> με τον οποίον θα έπρεπε να διασφαλίζετε τον ενεργειακό εφοδιασμό της χώρας και κατ’ επέκταση την παραγωγική της ανάπτυξη, που αυτό έχει ως συνέπεια την εθνική μας ανεξαρτησία, η οποία βέβαια</w:t>
      </w:r>
      <w:r>
        <w:rPr>
          <w:rFonts w:eastAsia="Times New Roman" w:cs="Times New Roman"/>
          <w:szCs w:val="24"/>
        </w:rPr>
        <w:t>,</w:t>
      </w:r>
      <w:r>
        <w:rPr>
          <w:rFonts w:eastAsia="Times New Roman" w:cs="Times New Roman"/>
          <w:szCs w:val="24"/>
        </w:rPr>
        <w:t xml:space="preserve"> δεν μπορεί να υπάρξει αν δεν υπάρχει παράλληλα</w:t>
      </w:r>
      <w:r>
        <w:rPr>
          <w:rFonts w:eastAsia="Times New Roman" w:cs="Times New Roman"/>
          <w:szCs w:val="24"/>
        </w:rPr>
        <w:t xml:space="preserve"> και δυνατή οικονομία. Ξεπουλώντας, όμως, τη ΔΕΗ δεν πρόκειται να το καταφέρουμε. Τα ίδια κάνατε κι </w:t>
      </w:r>
      <w:r>
        <w:rPr>
          <w:rFonts w:eastAsia="Times New Roman" w:cs="Times New Roman"/>
          <w:szCs w:val="24"/>
        </w:rPr>
        <w:t>εσείς,</w:t>
      </w:r>
      <w:r>
        <w:rPr>
          <w:rFonts w:eastAsia="Times New Roman" w:cs="Times New Roman"/>
          <w:szCs w:val="24"/>
        </w:rPr>
        <w:t xml:space="preserve"> μαζί με τους προηγούμενους. </w:t>
      </w:r>
    </w:p>
    <w:p w14:paraId="30BDBE2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τωρινό νομοσχέδιο, όπως και στο παρελθόν με τις ΑΠΕ με τις διαδικασίες τύπου ΝΟΜΕ, δεν είδαμε να βοηθάει</w:t>
      </w:r>
      <w:r>
        <w:rPr>
          <w:rFonts w:eastAsia="Times New Roman" w:cs="Times New Roman"/>
          <w:szCs w:val="24"/>
        </w:rPr>
        <w:t>,</w:t>
      </w:r>
      <w:r>
        <w:rPr>
          <w:rFonts w:eastAsia="Times New Roman" w:cs="Times New Roman"/>
          <w:szCs w:val="24"/>
        </w:rPr>
        <w:t xml:space="preserve"> σε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w:t>
      </w:r>
      <w:r>
        <w:rPr>
          <w:rFonts w:eastAsia="Times New Roman" w:cs="Times New Roman"/>
          <w:szCs w:val="24"/>
        </w:rPr>
        <w:t>ερίπτωση</w:t>
      </w:r>
      <w:r>
        <w:rPr>
          <w:rFonts w:eastAsia="Times New Roman" w:cs="Times New Roman"/>
          <w:szCs w:val="24"/>
        </w:rPr>
        <w:t>,</w:t>
      </w:r>
      <w:r>
        <w:rPr>
          <w:rFonts w:eastAsia="Times New Roman" w:cs="Times New Roman"/>
          <w:szCs w:val="24"/>
        </w:rPr>
        <w:t xml:space="preserve"> τη ΔΕΗ. Τα πάντα τα κάνετε </w:t>
      </w:r>
      <w:r>
        <w:rPr>
          <w:rFonts w:eastAsia="Times New Roman" w:cs="Times New Roman"/>
          <w:szCs w:val="24"/>
        </w:rPr>
        <w:lastRenderedPageBreak/>
        <w:t>χωρίς σχέδιο, στα πρόχειρα, βιαστικά και χωρίς να δίνετε χρόνο για ουσιαστική διαβούλευση. Λέτε ότι ιδιωτικοποιείτε τη ΔΕΗ για να συμμορφωθείτε με τις αποφάσεις του Ευρωπαϊκού Δικαστηρίου. Δεν υπάρχει αυτό. Η ιδιωτικοπο</w:t>
      </w:r>
      <w:r>
        <w:rPr>
          <w:rFonts w:eastAsia="Times New Roman" w:cs="Times New Roman"/>
          <w:szCs w:val="24"/>
        </w:rPr>
        <w:t>ίηση και μάλιστα</w:t>
      </w:r>
      <w:r>
        <w:rPr>
          <w:rFonts w:eastAsia="Times New Roman" w:cs="Times New Roman"/>
          <w:szCs w:val="24"/>
        </w:rPr>
        <w:t>,</w:t>
      </w:r>
      <w:r>
        <w:rPr>
          <w:rFonts w:eastAsia="Times New Roman" w:cs="Times New Roman"/>
          <w:szCs w:val="24"/>
        </w:rPr>
        <w:t xml:space="preserve"> η ιδιωτικοποίηση με τη μορφή </w:t>
      </w:r>
      <w:proofErr w:type="spellStart"/>
      <w:r>
        <w:rPr>
          <w:rFonts w:eastAsia="Times New Roman" w:cs="Times New Roman"/>
          <w:szCs w:val="24"/>
        </w:rPr>
        <w:t>αποεπένδυσης</w:t>
      </w:r>
      <w:proofErr w:type="spellEnd"/>
      <w:r>
        <w:rPr>
          <w:rFonts w:eastAsia="Times New Roman" w:cs="Times New Roman"/>
          <w:szCs w:val="24"/>
        </w:rPr>
        <w:t xml:space="preserve"> δεν επιβάλλεται από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από κανέναν ευρωπαϊκό κανονισμό, αλλά αντίθετα</w:t>
      </w:r>
      <w:r>
        <w:rPr>
          <w:rFonts w:eastAsia="Times New Roman" w:cs="Times New Roman"/>
          <w:szCs w:val="24"/>
        </w:rPr>
        <w:t>,</w:t>
      </w:r>
      <w:r>
        <w:rPr>
          <w:rFonts w:eastAsia="Times New Roman" w:cs="Times New Roman"/>
          <w:szCs w:val="24"/>
        </w:rPr>
        <w:t xml:space="preserve"> αυτό που θέλει να διασφαλίσει ο Ευρωπαίος νομοθέτης είναι η αποκατάσταση του ελεύθερου ανταγωνισμού στη</w:t>
      </w:r>
      <w:r>
        <w:rPr>
          <w:rFonts w:eastAsia="Times New Roman" w:cs="Times New Roman"/>
          <w:szCs w:val="24"/>
        </w:rPr>
        <w:t>ν αγορά ηλεκτρισμού.</w:t>
      </w:r>
    </w:p>
    <w:p w14:paraId="30BDBE2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Εμείς, ως Ένωση Κεντρώων</w:t>
      </w:r>
      <w:r>
        <w:rPr>
          <w:rFonts w:eastAsia="Times New Roman" w:cs="Times New Roman"/>
          <w:szCs w:val="24"/>
        </w:rPr>
        <w:t xml:space="preserve"> -</w:t>
      </w:r>
      <w:r>
        <w:rPr>
          <w:rFonts w:eastAsia="Times New Roman" w:cs="Times New Roman"/>
          <w:szCs w:val="24"/>
        </w:rPr>
        <w:t>το έχουμε πει και άλλες φορές</w:t>
      </w:r>
      <w:r>
        <w:rPr>
          <w:rFonts w:eastAsia="Times New Roman" w:cs="Times New Roman"/>
          <w:szCs w:val="24"/>
        </w:rPr>
        <w:t>-</w:t>
      </w:r>
      <w:r>
        <w:rPr>
          <w:rFonts w:eastAsia="Times New Roman" w:cs="Times New Roman"/>
          <w:szCs w:val="24"/>
        </w:rPr>
        <w:t xml:space="preserve"> είμαστε κατά των μονοπωλίων</w:t>
      </w:r>
      <w:r>
        <w:rPr>
          <w:rFonts w:eastAsia="Times New Roman" w:cs="Times New Roman"/>
          <w:szCs w:val="24"/>
        </w:rPr>
        <w:t>,</w:t>
      </w:r>
      <w:r>
        <w:rPr>
          <w:rFonts w:eastAsia="Times New Roman" w:cs="Times New Roman"/>
          <w:szCs w:val="24"/>
        </w:rPr>
        <w:t xml:space="preserve"> τόσο στον δημόσιο</w:t>
      </w:r>
      <w:r>
        <w:rPr>
          <w:rFonts w:eastAsia="Times New Roman" w:cs="Times New Roman"/>
          <w:szCs w:val="24"/>
        </w:rPr>
        <w:t>,</w:t>
      </w:r>
      <w:r>
        <w:rPr>
          <w:rFonts w:eastAsia="Times New Roman" w:cs="Times New Roman"/>
          <w:szCs w:val="24"/>
        </w:rPr>
        <w:t xml:space="preserve"> όσο και στον ιδιωτικό τομέα και τασσόμαστε υπέρ του ανταγωνισμού στη λιανική και στη </w:t>
      </w:r>
      <w:proofErr w:type="spellStart"/>
      <w:r>
        <w:rPr>
          <w:rFonts w:eastAsia="Times New Roman" w:cs="Times New Roman"/>
          <w:szCs w:val="24"/>
        </w:rPr>
        <w:t>χονδρεμπορική</w:t>
      </w:r>
      <w:proofErr w:type="spellEnd"/>
      <w:r>
        <w:rPr>
          <w:rFonts w:eastAsia="Times New Roman" w:cs="Times New Roman"/>
          <w:szCs w:val="24"/>
        </w:rPr>
        <w:t xml:space="preserve"> αγορά ενέργειας, γιατί μόνο μέσ</w:t>
      </w:r>
      <w:r>
        <w:rPr>
          <w:rFonts w:eastAsia="Times New Roman" w:cs="Times New Roman"/>
          <w:szCs w:val="24"/>
        </w:rPr>
        <w:t>ω του ανταγωνισμού θα καταφέρουμε μείωση τιμών.</w:t>
      </w:r>
    </w:p>
    <w:p w14:paraId="30BDBE2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Θέλουμε, όπως και να έχει, να μειωθούν οι λογαριασμοί</w:t>
      </w:r>
      <w:r>
        <w:rPr>
          <w:rFonts w:eastAsia="Times New Roman" w:cs="Times New Roman"/>
          <w:szCs w:val="24"/>
        </w:rPr>
        <w:t>,</w:t>
      </w:r>
      <w:r>
        <w:rPr>
          <w:rFonts w:eastAsia="Times New Roman" w:cs="Times New Roman"/>
          <w:szCs w:val="24"/>
        </w:rPr>
        <w:t xml:space="preserve"> τόσο για τους ιδιώτες, αλλά και για τις επιχειρήσεις, γιατί έτσι θα γίνει ανταγωνιστικότερη η οικονομία μας, </w:t>
      </w:r>
      <w:r>
        <w:rPr>
          <w:rFonts w:eastAsia="Times New Roman" w:cs="Times New Roman"/>
          <w:szCs w:val="24"/>
        </w:rPr>
        <w:lastRenderedPageBreak/>
        <w:t xml:space="preserve">έτσι θα προσελκύσουμε ξένες επενδύσεις </w:t>
      </w:r>
      <w:r>
        <w:rPr>
          <w:rFonts w:eastAsia="Times New Roman" w:cs="Times New Roman"/>
          <w:szCs w:val="24"/>
        </w:rPr>
        <w:t>-</w:t>
      </w:r>
      <w:r>
        <w:rPr>
          <w:rFonts w:eastAsia="Times New Roman" w:cs="Times New Roman"/>
          <w:szCs w:val="24"/>
        </w:rPr>
        <w:t xml:space="preserve">που </w:t>
      </w:r>
      <w:r>
        <w:rPr>
          <w:rFonts w:eastAsia="Times New Roman" w:cs="Times New Roman"/>
          <w:szCs w:val="24"/>
        </w:rPr>
        <w:t>είναι οι επενδύσεις που θέλουμε- και όχι με το να ξεπουλήσουμε τη δική μας ιδιοκτησία.</w:t>
      </w:r>
    </w:p>
    <w:p w14:paraId="30BDBE28" w14:textId="77777777" w:rsidR="00E34F2F" w:rsidRDefault="00EC0F86">
      <w:pPr>
        <w:spacing w:line="600" w:lineRule="auto"/>
        <w:ind w:firstLine="720"/>
        <w:contextualSpacing/>
        <w:jc w:val="both"/>
        <w:rPr>
          <w:rFonts w:eastAsia="Times New Roman"/>
          <w:szCs w:val="24"/>
        </w:rPr>
      </w:pPr>
      <w:r>
        <w:rPr>
          <w:rFonts w:eastAsia="Times New Roman"/>
          <w:szCs w:val="24"/>
        </w:rPr>
        <w:t>Δεν αρνούμαστε ότι η ΔΕΗ έχει προβλήματα. Σίγουρα</w:t>
      </w:r>
      <w:r>
        <w:rPr>
          <w:rFonts w:eastAsia="Times New Roman"/>
          <w:szCs w:val="24"/>
        </w:rPr>
        <w:t>,</w:t>
      </w:r>
      <w:r>
        <w:rPr>
          <w:rFonts w:eastAsia="Times New Roman"/>
          <w:szCs w:val="24"/>
        </w:rPr>
        <w:t xml:space="preserve"> δεν μπορεί να συνεχίσει να λειτουργεί</w:t>
      </w:r>
      <w:r>
        <w:rPr>
          <w:rFonts w:eastAsia="Times New Roman"/>
          <w:szCs w:val="24"/>
        </w:rPr>
        <w:t>,</w:t>
      </w:r>
      <w:r>
        <w:rPr>
          <w:rFonts w:eastAsia="Times New Roman"/>
          <w:szCs w:val="24"/>
        </w:rPr>
        <w:t xml:space="preserve"> όπως λειτουργούσε σήμερα. Σίγουρα</w:t>
      </w:r>
      <w:r>
        <w:rPr>
          <w:rFonts w:eastAsia="Times New Roman"/>
          <w:szCs w:val="24"/>
        </w:rPr>
        <w:t>,</w:t>
      </w:r>
      <w:r>
        <w:rPr>
          <w:rFonts w:eastAsia="Times New Roman"/>
          <w:szCs w:val="24"/>
        </w:rPr>
        <w:t xml:space="preserve"> πρέπει να βάλουμε κάποια στιγμή το μαχαίρι στο κόκκαλο. Πιστεύουμε ωστόσο</w:t>
      </w:r>
      <w:r>
        <w:rPr>
          <w:rFonts w:eastAsia="Times New Roman"/>
          <w:szCs w:val="24"/>
        </w:rPr>
        <w:t>,</w:t>
      </w:r>
      <w:r>
        <w:rPr>
          <w:rFonts w:eastAsia="Times New Roman"/>
          <w:szCs w:val="24"/>
        </w:rPr>
        <w:t xml:space="preserve"> ότι η </w:t>
      </w:r>
      <w:proofErr w:type="spellStart"/>
      <w:r>
        <w:rPr>
          <w:rFonts w:eastAsia="Times New Roman"/>
          <w:szCs w:val="24"/>
        </w:rPr>
        <w:t>αποεπένδυση</w:t>
      </w:r>
      <w:proofErr w:type="spellEnd"/>
      <w:r>
        <w:rPr>
          <w:rFonts w:eastAsia="Times New Roman"/>
          <w:szCs w:val="24"/>
        </w:rPr>
        <w:t xml:space="preserve">, που σημαίνει στην ουσία διάλυση και εκποίηση έναντι πινακίου φακής, δεν είναι η ενδεδειγμένη λύση. </w:t>
      </w:r>
    </w:p>
    <w:p w14:paraId="30BDBE29" w14:textId="77777777" w:rsidR="00E34F2F" w:rsidRDefault="00EC0F86">
      <w:pPr>
        <w:spacing w:line="600" w:lineRule="auto"/>
        <w:ind w:firstLine="720"/>
        <w:contextualSpacing/>
        <w:jc w:val="both"/>
        <w:rPr>
          <w:rFonts w:eastAsia="Times New Roman"/>
          <w:szCs w:val="24"/>
        </w:rPr>
      </w:pPr>
      <w:r>
        <w:rPr>
          <w:rFonts w:eastAsia="Times New Roman"/>
          <w:szCs w:val="24"/>
        </w:rPr>
        <w:t>Στο πλαίσιο αυτών των τριών χρόνων διαπραγματεύσεων</w:t>
      </w:r>
      <w:r>
        <w:rPr>
          <w:rFonts w:eastAsia="Times New Roman"/>
          <w:szCs w:val="24"/>
        </w:rPr>
        <w:t>,</w:t>
      </w:r>
      <w:r>
        <w:rPr>
          <w:rFonts w:eastAsia="Times New Roman"/>
          <w:szCs w:val="24"/>
        </w:rPr>
        <w:t xml:space="preserve"> είμαι σί</w:t>
      </w:r>
      <w:r>
        <w:rPr>
          <w:rFonts w:eastAsia="Times New Roman"/>
          <w:szCs w:val="24"/>
        </w:rPr>
        <w:t xml:space="preserve">γουρος ότι υπήρχαν και άλλες εναλλακτικές λύσεις, τις οποίες έπρεπε να λάβετε υπόψη. Το να διαλέξετε αυτήν τη λύση, δηλαδή το ξεπούλημα των </w:t>
      </w:r>
      <w:proofErr w:type="spellStart"/>
      <w:r>
        <w:rPr>
          <w:rFonts w:eastAsia="Times New Roman"/>
          <w:szCs w:val="24"/>
        </w:rPr>
        <w:t>λιγνιτικών</w:t>
      </w:r>
      <w:proofErr w:type="spellEnd"/>
      <w:r>
        <w:rPr>
          <w:rFonts w:eastAsia="Times New Roman"/>
          <w:szCs w:val="24"/>
        </w:rPr>
        <w:t xml:space="preserve"> μονάδων, σίγουρα είναι κάτι που θα έχει σοβαρές επιπτώσεις στην οικονομία μας. </w:t>
      </w:r>
    </w:p>
    <w:p w14:paraId="30BDBE2A" w14:textId="77777777" w:rsidR="00E34F2F" w:rsidRDefault="00EC0F86">
      <w:pPr>
        <w:spacing w:line="600" w:lineRule="auto"/>
        <w:ind w:firstLine="720"/>
        <w:contextualSpacing/>
        <w:jc w:val="both"/>
        <w:rPr>
          <w:rFonts w:eastAsia="Times New Roman"/>
          <w:szCs w:val="24"/>
        </w:rPr>
      </w:pPr>
      <w:r>
        <w:rPr>
          <w:rFonts w:eastAsia="Times New Roman"/>
          <w:szCs w:val="24"/>
        </w:rPr>
        <w:t>Έχετε δώσει τις πιο παραγ</w:t>
      </w:r>
      <w:r>
        <w:rPr>
          <w:rFonts w:eastAsia="Times New Roman"/>
          <w:szCs w:val="24"/>
        </w:rPr>
        <w:t xml:space="preserve">ωγικές και κερδοφόρες μονάδες ή θα δώσετε ψηφίζοντας αυτό το νομοσχέδιο σήμερα εσείς, τη «Μεγαλόπολη </w:t>
      </w:r>
      <w:r>
        <w:rPr>
          <w:rFonts w:eastAsia="Times New Roman"/>
          <w:szCs w:val="24"/>
        </w:rPr>
        <w:t>ΙΙ</w:t>
      </w:r>
      <w:r>
        <w:rPr>
          <w:rFonts w:eastAsia="Times New Roman"/>
          <w:szCs w:val="24"/>
        </w:rPr>
        <w:t xml:space="preserve">» και τη «Μεγαλόπολη </w:t>
      </w:r>
      <w:r>
        <w:rPr>
          <w:rFonts w:eastAsia="Times New Roman"/>
          <w:szCs w:val="24"/>
        </w:rPr>
        <w:t>ΙΙΙ</w:t>
      </w:r>
      <w:r>
        <w:rPr>
          <w:rFonts w:eastAsia="Times New Roman"/>
          <w:szCs w:val="24"/>
        </w:rPr>
        <w:t>», τ</w:t>
      </w:r>
      <w:r>
        <w:rPr>
          <w:rFonts w:eastAsia="Times New Roman"/>
          <w:szCs w:val="24"/>
        </w:rPr>
        <w:t>η</w:t>
      </w:r>
      <w:r>
        <w:rPr>
          <w:rFonts w:eastAsia="Times New Roman"/>
          <w:szCs w:val="24"/>
        </w:rPr>
        <w:t xml:space="preserve"> «Μελίτη </w:t>
      </w:r>
      <w:r>
        <w:rPr>
          <w:rFonts w:eastAsia="Times New Roman"/>
          <w:szCs w:val="24"/>
        </w:rPr>
        <w:t>Ι</w:t>
      </w:r>
      <w:r>
        <w:rPr>
          <w:rFonts w:eastAsia="Times New Roman"/>
          <w:szCs w:val="24"/>
        </w:rPr>
        <w:t xml:space="preserve">» και την άδεια «Μελίτη </w:t>
      </w:r>
      <w:r>
        <w:rPr>
          <w:rFonts w:eastAsia="Times New Roman"/>
          <w:szCs w:val="24"/>
        </w:rPr>
        <w:t>ΙΙ</w:t>
      </w:r>
      <w:r>
        <w:rPr>
          <w:rFonts w:eastAsia="Times New Roman"/>
          <w:szCs w:val="24"/>
        </w:rPr>
        <w:t>». Θα επιβεβαιώσετε</w:t>
      </w:r>
      <w:r>
        <w:rPr>
          <w:rFonts w:eastAsia="Times New Roman"/>
          <w:szCs w:val="24"/>
        </w:rPr>
        <w:t>,</w:t>
      </w:r>
      <w:r>
        <w:rPr>
          <w:rFonts w:eastAsia="Times New Roman"/>
          <w:szCs w:val="24"/>
        </w:rPr>
        <w:t xml:space="preserve"> για άλλη μια φορά</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rPr>
        <w:t>κατηγορώ</w:t>
      </w:r>
      <w:r>
        <w:rPr>
          <w:rFonts w:eastAsia="Times New Roman"/>
          <w:szCs w:val="24"/>
        </w:rPr>
        <w:t>»,</w:t>
      </w:r>
      <w:r>
        <w:rPr>
          <w:rFonts w:eastAsia="Times New Roman"/>
          <w:szCs w:val="24"/>
        </w:rPr>
        <w:t xml:space="preserve"> που υπάρχει στην κοινωνία μας ότι</w:t>
      </w:r>
      <w:r>
        <w:rPr>
          <w:rFonts w:eastAsia="Times New Roman"/>
          <w:szCs w:val="24"/>
        </w:rPr>
        <w:t xml:space="preserve"> μπορεί να διαπραγματεύεστε γενναία, </w:t>
      </w:r>
      <w:r>
        <w:rPr>
          <w:rFonts w:eastAsia="Times New Roman"/>
          <w:szCs w:val="24"/>
        </w:rPr>
        <w:lastRenderedPageBreak/>
        <w:t>αλλά στο τέλος μας φέρνετε και ψηφίζετε ό,τι σας δίνουν οι δανειστές. Δεν είναι αυτό που είχατε υποσχεθεί στο λαό. Δεν είναι αυτό που θέλουμε εμείς. Και σίγουρα</w:t>
      </w:r>
      <w:r>
        <w:rPr>
          <w:rFonts w:eastAsia="Times New Roman"/>
          <w:szCs w:val="24"/>
        </w:rPr>
        <w:t>,</w:t>
      </w:r>
      <w:r>
        <w:rPr>
          <w:rFonts w:eastAsia="Times New Roman"/>
          <w:szCs w:val="24"/>
        </w:rPr>
        <w:t xml:space="preserve"> δεν το θέλει και ο Έλληνας πολίτης.</w:t>
      </w:r>
    </w:p>
    <w:p w14:paraId="30BDBE2B" w14:textId="77777777" w:rsidR="00E34F2F" w:rsidRDefault="00EC0F86">
      <w:pPr>
        <w:spacing w:line="600" w:lineRule="auto"/>
        <w:ind w:firstLine="720"/>
        <w:contextualSpacing/>
        <w:jc w:val="both"/>
        <w:rPr>
          <w:rFonts w:eastAsia="Times New Roman"/>
          <w:szCs w:val="24"/>
        </w:rPr>
      </w:pPr>
      <w:r>
        <w:rPr>
          <w:rFonts w:eastAsia="Times New Roman"/>
          <w:szCs w:val="24"/>
        </w:rPr>
        <w:t>Κάνετε εσείς τα πάντα</w:t>
      </w:r>
      <w:r>
        <w:rPr>
          <w:rFonts w:eastAsia="Times New Roman"/>
          <w:szCs w:val="24"/>
        </w:rPr>
        <w:t xml:space="preserve"> για να τους πάτε ό,τι έχετε υποσχεθεί στις 22 Ιουνίου, προκειμένου να ολοκληρωθεί αυτή η τέταρτη αξιολόγηση</w:t>
      </w:r>
      <w:r>
        <w:rPr>
          <w:rFonts w:eastAsia="Times New Roman"/>
          <w:szCs w:val="24"/>
        </w:rPr>
        <w:t>,</w:t>
      </w:r>
      <w:r>
        <w:rPr>
          <w:rFonts w:eastAsia="Times New Roman"/>
          <w:szCs w:val="24"/>
        </w:rPr>
        <w:t xml:space="preserve"> για να έχουμε αυτήν τη δήθεν καθαρή έξοδο από τα μνημόνια. Δεν θα το καταφέρετε. Το ξέρετε πολύ καλά. Έχετε δεσμευθεί για σκληρά μέτρα και για το </w:t>
      </w:r>
      <w:r>
        <w:rPr>
          <w:rFonts w:eastAsia="Times New Roman"/>
          <w:szCs w:val="24"/>
        </w:rPr>
        <w:t>2020 και για το 2021 και δυστυχώς</w:t>
      </w:r>
      <w:r>
        <w:rPr>
          <w:rFonts w:eastAsia="Times New Roman"/>
          <w:szCs w:val="24"/>
        </w:rPr>
        <w:t>,</w:t>
      </w:r>
      <w:r>
        <w:rPr>
          <w:rFonts w:eastAsia="Times New Roman"/>
          <w:szCs w:val="24"/>
        </w:rPr>
        <w:t xml:space="preserve"> έχω την εντύπωση ότι έχουμε ξεπουλήσει τη χώρα μας μέχρι το 2099.</w:t>
      </w:r>
    </w:p>
    <w:p w14:paraId="30BDBE2C" w14:textId="77777777" w:rsidR="00E34F2F" w:rsidRDefault="00EC0F86">
      <w:pPr>
        <w:spacing w:line="600" w:lineRule="auto"/>
        <w:ind w:firstLine="720"/>
        <w:contextualSpacing/>
        <w:jc w:val="both"/>
        <w:rPr>
          <w:rFonts w:eastAsia="Times New Roman"/>
          <w:szCs w:val="24"/>
        </w:rPr>
      </w:pPr>
      <w:r>
        <w:rPr>
          <w:rFonts w:eastAsia="Times New Roman"/>
          <w:szCs w:val="24"/>
        </w:rPr>
        <w:t>Τώρα σχετικά με το νομοσχέδιο, θέλω να γίνω πιο συγκεκριμένος όσον αφορά το ποσό με το οποίο αξιώνετε γι’ αυτές τις μονάδες, γιατί δεν υπάρχει. Σίγουρα η π</w:t>
      </w:r>
      <w:r>
        <w:rPr>
          <w:rFonts w:eastAsia="Times New Roman"/>
          <w:szCs w:val="24"/>
        </w:rPr>
        <w:t xml:space="preserve">ώληση αυτών των </w:t>
      </w:r>
      <w:proofErr w:type="spellStart"/>
      <w:r>
        <w:rPr>
          <w:rFonts w:eastAsia="Times New Roman"/>
          <w:szCs w:val="24"/>
        </w:rPr>
        <w:t>λιγνιτικών</w:t>
      </w:r>
      <w:proofErr w:type="spellEnd"/>
      <w:r>
        <w:rPr>
          <w:rFonts w:eastAsia="Times New Roman"/>
          <w:szCs w:val="24"/>
        </w:rPr>
        <w:t xml:space="preserve"> μονάδων της ΔΕΗ θα γίνει με διεθνή πλειοδοτικό διαγωνισμό. Λέτε, όμως, ότι εάν δεν βρεθούν πλειοδότες, δεν θα υπάρξει όριο στην τιμή, δεν θα υπάρχει ελάχιστη τιμή, δηλαδή θα ψηφίζουμε να ξεπουλήσουμε ή εν</w:t>
      </w:r>
      <w:r>
        <w:rPr>
          <w:rFonts w:eastAsia="Times New Roman"/>
          <w:szCs w:val="24"/>
        </w:rPr>
        <w:t xml:space="preserve"> </w:t>
      </w:r>
      <w:r>
        <w:rPr>
          <w:rFonts w:eastAsia="Times New Roman"/>
          <w:szCs w:val="24"/>
        </w:rPr>
        <w:t>τέλει και να –</w:t>
      </w:r>
      <w:r>
        <w:rPr>
          <w:rFonts w:eastAsia="Times New Roman"/>
          <w:szCs w:val="24"/>
        </w:rPr>
        <w:lastRenderedPageBreak/>
        <w:t>πάντα σε ε</w:t>
      </w:r>
      <w:r>
        <w:rPr>
          <w:rFonts w:eastAsia="Times New Roman"/>
          <w:szCs w:val="24"/>
        </w:rPr>
        <w:t>ισαγωγικά- «χαρίσουμε» παραγωγικές μονάδες που φέρνουν πλούτο, άσχετα που γίνεται κακή διαχείριση και δεν μπορούμε εμείς αυτόν να τον διαχειριστούμε.</w:t>
      </w:r>
    </w:p>
    <w:p w14:paraId="30BDBE2D"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Δυστυχώς, θα κάνετε τη χάρη σε αυτούς που ενώ δεκαπέντε χρόνια είχαν τη δυνατότητα να κάνουν τη δική τους </w:t>
      </w:r>
      <w:r>
        <w:rPr>
          <w:rFonts w:eastAsia="Times New Roman"/>
          <w:szCs w:val="24"/>
        </w:rPr>
        <w:t>μονάδα παραγωγής ενέργειας, θα έρθουν τώρα και θα πάρουν σχεδόν τζάμπα αυτές τις μονάδες παραγωγής σε μια τέτοια εξευτελιστική τιμή.</w:t>
      </w:r>
    </w:p>
    <w:p w14:paraId="30BDBE2E"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Η πώληση του 40% της </w:t>
      </w:r>
      <w:proofErr w:type="spellStart"/>
      <w:r>
        <w:rPr>
          <w:rFonts w:eastAsia="Times New Roman"/>
          <w:szCs w:val="24"/>
        </w:rPr>
        <w:t>λιγνιτικής</w:t>
      </w:r>
      <w:proofErr w:type="spellEnd"/>
      <w:r>
        <w:rPr>
          <w:rFonts w:eastAsia="Times New Roman"/>
          <w:szCs w:val="24"/>
        </w:rPr>
        <w:t xml:space="preserve"> παραγωγής, ακριβώς επειδή δεν προσδιορίζεται το τίμημα</w:t>
      </w:r>
      <w:r>
        <w:rPr>
          <w:rFonts w:eastAsia="Times New Roman"/>
          <w:szCs w:val="24"/>
        </w:rPr>
        <w:t xml:space="preserve"> ούτε έχει ελάχιστο όριο, οδηγεί την υπερχρεωμένη ΔΕΗ στην καταστροφή. Οι υπό πώληση </w:t>
      </w:r>
      <w:proofErr w:type="spellStart"/>
      <w:r>
        <w:rPr>
          <w:rFonts w:eastAsia="Times New Roman"/>
          <w:szCs w:val="24"/>
        </w:rPr>
        <w:t>λιγνιτικές</w:t>
      </w:r>
      <w:proofErr w:type="spellEnd"/>
      <w:r>
        <w:rPr>
          <w:rFonts w:eastAsia="Times New Roman"/>
          <w:szCs w:val="24"/>
        </w:rPr>
        <w:t xml:space="preserve"> μονάδες είναι ευέλικτες. Ξέρετε πολύ καλά ότι έχουν χαμηλό κόστος παραγωγής, χαμηλές εκπομπές λόγω των μονάδων </w:t>
      </w:r>
      <w:proofErr w:type="spellStart"/>
      <w:r>
        <w:rPr>
          <w:rFonts w:eastAsia="Times New Roman"/>
          <w:szCs w:val="24"/>
        </w:rPr>
        <w:t>αποθείωσης</w:t>
      </w:r>
      <w:proofErr w:type="spellEnd"/>
      <w:r>
        <w:rPr>
          <w:rFonts w:eastAsia="Times New Roman"/>
          <w:szCs w:val="24"/>
        </w:rPr>
        <w:t xml:space="preserve"> και μπορούν να λειτουργούν όλες τις ώρ</w:t>
      </w:r>
      <w:r>
        <w:rPr>
          <w:rFonts w:eastAsia="Times New Roman"/>
          <w:szCs w:val="24"/>
        </w:rPr>
        <w:t xml:space="preserve">ες, με αποτέλεσμα να παράγουν συνεχώς ρεύμα χωρίς πρόβλημα. Είναι, όπως ξαναείπα, οι πιο παραγωγικές μονάδες που διαθέτουμε αυτήν τη στιγμή. Εσείς τις χαρακτηρίζατε «ασημικά». </w:t>
      </w:r>
    </w:p>
    <w:p w14:paraId="30BDBE2F"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Περιορίζετε, επίσης, τη λειτουργία της νέας μονάδας φυσικού αερίου της Μεγαλ</w:t>
      </w:r>
      <w:r>
        <w:rPr>
          <w:rFonts w:eastAsia="Times New Roman"/>
          <w:szCs w:val="24"/>
        </w:rPr>
        <w:t>ό</w:t>
      </w:r>
      <w:r>
        <w:rPr>
          <w:rFonts w:eastAsia="Times New Roman"/>
          <w:szCs w:val="24"/>
        </w:rPr>
        <w:t>πο</w:t>
      </w:r>
      <w:r>
        <w:rPr>
          <w:rFonts w:eastAsia="Times New Roman"/>
          <w:szCs w:val="24"/>
        </w:rPr>
        <w:t>λης σε ποσοστό μεγαλύτερο του 30%. Γιατί; Με αυτόν τον τρόπο δεν διασφαλίζετε τον ανταγωνισμό, αλλά αντίθετα τον διαστρεβλώνετε, αφού αφαιρείτε από τη ΔΕΗ ένα βασικό της όπλο. Δηλαδή, καταστρέφουμε μια δομή για να λειτουργήσει μια άλλη; Αυτό είναι λάθος κα</w:t>
      </w:r>
      <w:r>
        <w:rPr>
          <w:rFonts w:eastAsia="Times New Roman"/>
          <w:szCs w:val="24"/>
        </w:rPr>
        <w:t xml:space="preserve">ι το ξέρετε πολύ καλά και εσείς. Δεν θέλουμε όλο αυτό το βάρος να πέσει σε </w:t>
      </w:r>
      <w:proofErr w:type="spellStart"/>
      <w:r>
        <w:rPr>
          <w:rFonts w:eastAsia="Times New Roman"/>
          <w:szCs w:val="24"/>
        </w:rPr>
        <w:t>καμμία</w:t>
      </w:r>
      <w:proofErr w:type="spellEnd"/>
      <w:r>
        <w:rPr>
          <w:rFonts w:eastAsia="Times New Roman"/>
          <w:szCs w:val="24"/>
        </w:rPr>
        <w:t xml:space="preserve"> περίπτωση στις πλάτες του Έλληνα φορολογούμενου.</w:t>
      </w:r>
    </w:p>
    <w:p w14:paraId="30BDBE3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Προβλέπονται, επίσης, σε αυτό το νομοσχέδιο, κατά παρέκκλιση κάθε άλλης διάταξης νόμου, σειρά προνομίων γι’ αυτές τις δύο νέε</w:t>
      </w:r>
      <w:r>
        <w:rPr>
          <w:rFonts w:eastAsia="Times New Roman" w:cs="Times New Roman"/>
          <w:szCs w:val="24"/>
        </w:rPr>
        <w:t xml:space="preserve">ς μικρές, κακές -όπως θέλετε πείτε τις- ΔΕΗ που θα συσταθούν. Οι δύο μικρές αυτές ΔΕΗ, οι θυγατρικές του 2018 ολοκληρώνουν την απαξίωση της ΔΕΗ, που είχε ξεκινήσει το 2014. </w:t>
      </w:r>
    </w:p>
    <w:p w14:paraId="30BDBE3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Ας θυμηθώ τι γίνεται. Βάσει της νομοθεσίας, μέσω των ΝΟΜΕ, ο </w:t>
      </w:r>
      <w:proofErr w:type="spellStart"/>
      <w:r>
        <w:rPr>
          <w:rFonts w:eastAsia="Times New Roman" w:cs="Times New Roman"/>
          <w:szCs w:val="24"/>
        </w:rPr>
        <w:t>χονδρέμπορας</w:t>
      </w:r>
      <w:proofErr w:type="spellEnd"/>
      <w:r>
        <w:rPr>
          <w:rFonts w:eastAsia="Times New Roman" w:cs="Times New Roman"/>
          <w:szCs w:val="24"/>
        </w:rPr>
        <w:t xml:space="preserve"> αγοράζει</w:t>
      </w:r>
      <w:r>
        <w:rPr>
          <w:rFonts w:eastAsia="Times New Roman" w:cs="Times New Roman"/>
          <w:szCs w:val="24"/>
        </w:rPr>
        <w:t xml:space="preserve"> φθηνά εις βάρος της ΔΕΗ για να πουλήσει ακριβά, όχι μόνο στους καταναλωτές, αλλά και στο εξωτερικό. Αυτό λέγεται αισχροκέρδεια, όταν μάλιστα η ΔΕΗ για </w:t>
      </w:r>
      <w:r>
        <w:rPr>
          <w:rFonts w:eastAsia="Times New Roman" w:cs="Times New Roman"/>
          <w:szCs w:val="24"/>
        </w:rPr>
        <w:lastRenderedPageBreak/>
        <w:t xml:space="preserve">να καλύψει τις εσωτερικές ανάγκες σε ηλεκτρισμό αγοράζει πολύ ακριβά εξωτερική ενέργεια. </w:t>
      </w:r>
    </w:p>
    <w:p w14:paraId="30BDBE3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Δείτε λίγο τι </w:t>
      </w:r>
      <w:r>
        <w:rPr>
          <w:rFonts w:eastAsia="Times New Roman" w:cs="Times New Roman"/>
          <w:szCs w:val="24"/>
        </w:rPr>
        <w:t xml:space="preserve">πάτε να ψηφίσετε. Οι δύο μικρές αυτές ΔΕΗ, που δημιουργείτε με το σχέδιο νόμου, συνδυαζόμενες με τα ΝΟΜΕ, αφήνουν στη ΔΕΗ πελάτες που δεν είναι επιθυμητοί στους νυν </w:t>
      </w:r>
      <w:proofErr w:type="spellStart"/>
      <w:r>
        <w:rPr>
          <w:rFonts w:eastAsia="Times New Roman" w:cs="Times New Roman"/>
          <w:szCs w:val="24"/>
        </w:rPr>
        <w:t>παρόχους</w:t>
      </w:r>
      <w:proofErr w:type="spellEnd"/>
      <w:r>
        <w:rPr>
          <w:rFonts w:eastAsia="Times New Roman" w:cs="Times New Roman"/>
          <w:szCs w:val="24"/>
        </w:rPr>
        <w:t>, ενώ ταυτόχρονα τα ΝΟΜΕ παραμένουν μόνο στη ΔΕΗ, ενώ με το μνημόνιο που είχατε ψηφ</w:t>
      </w:r>
      <w:r>
        <w:rPr>
          <w:rFonts w:eastAsia="Times New Roman" w:cs="Times New Roman"/>
          <w:szCs w:val="24"/>
        </w:rPr>
        <w:t xml:space="preserve">ίσει και συγκεκριμένα στη σελίδα 32 προβλέπεται ότι με την </w:t>
      </w:r>
      <w:proofErr w:type="spellStart"/>
      <w:r>
        <w:rPr>
          <w:rFonts w:eastAsia="Times New Roman" w:cs="Times New Roman"/>
          <w:szCs w:val="24"/>
        </w:rPr>
        <w:t>αποεπένδυση</w:t>
      </w:r>
      <w:proofErr w:type="spellEnd"/>
      <w:r>
        <w:rPr>
          <w:rFonts w:eastAsia="Times New Roman" w:cs="Times New Roman"/>
          <w:szCs w:val="24"/>
        </w:rPr>
        <w:t xml:space="preserve"> της </w:t>
      </w:r>
      <w:proofErr w:type="spellStart"/>
      <w:r>
        <w:rPr>
          <w:rFonts w:eastAsia="Times New Roman" w:cs="Times New Roman"/>
          <w:szCs w:val="24"/>
        </w:rPr>
        <w:t>λιγνιτικής</w:t>
      </w:r>
      <w:proofErr w:type="spellEnd"/>
      <w:r>
        <w:rPr>
          <w:rFonts w:eastAsia="Times New Roman" w:cs="Times New Roman"/>
          <w:szCs w:val="24"/>
        </w:rPr>
        <w:t xml:space="preserve"> παραγωγής θα υπάρξει πρόβλεψη, ώστε αυτές σιγά σιγά να καταργούνται. </w:t>
      </w:r>
    </w:p>
    <w:p w14:paraId="30BDBE3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Ωστόσο βάζετε σε μία μικρότερη ΔΕΗ βαρίδια που δεν έχουν οι ανταγωνιστές. Πώς θα λειτουργήσει; Σας τ</w:t>
      </w:r>
      <w:r>
        <w:rPr>
          <w:rFonts w:eastAsia="Times New Roman" w:cs="Times New Roman"/>
          <w:szCs w:val="24"/>
        </w:rPr>
        <w:t xml:space="preserve">ο ξαναλέω, καταστρέφετε τη ΔΕΗ για να λειτουργήσουν οι άλλοι </w:t>
      </w:r>
      <w:proofErr w:type="spellStart"/>
      <w:r>
        <w:rPr>
          <w:rFonts w:eastAsia="Times New Roman" w:cs="Times New Roman"/>
          <w:szCs w:val="24"/>
        </w:rPr>
        <w:t>πάροχοι</w:t>
      </w:r>
      <w:proofErr w:type="spellEnd"/>
      <w:r>
        <w:rPr>
          <w:rFonts w:eastAsia="Times New Roman" w:cs="Times New Roman"/>
          <w:szCs w:val="24"/>
        </w:rPr>
        <w:t xml:space="preserve">. </w:t>
      </w:r>
    </w:p>
    <w:p w14:paraId="30BDBE3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Με την απόσχιση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θα μειωθεί η παραγωγή της ΔΕΗ και δεν θα μπορεί να ανταποκριθεί στις ανάγκες που υπάρχουν στο εσωτερικό της χώρας. Συνειδητά λοιπόν μετατρέπετε τη</w:t>
      </w:r>
      <w:r>
        <w:rPr>
          <w:rFonts w:eastAsia="Times New Roman" w:cs="Times New Roman"/>
          <w:szCs w:val="24"/>
        </w:rPr>
        <w:t xml:space="preserve"> ΔΕΗ σε μία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που ακούστηκε πολλές φορές </w:t>
      </w:r>
      <w:r>
        <w:rPr>
          <w:rFonts w:eastAsia="Times New Roman" w:cs="Times New Roman"/>
          <w:szCs w:val="24"/>
        </w:rPr>
        <w:lastRenderedPageBreak/>
        <w:t xml:space="preserve">σήμερα, αφήνετε όλα τα αρνητικά, όλα τα βαρίδια στη ΔΕΗ και καθαρίζετε τους υπόλοιπους </w:t>
      </w:r>
      <w:proofErr w:type="spellStart"/>
      <w:r>
        <w:rPr>
          <w:rFonts w:eastAsia="Times New Roman" w:cs="Times New Roman"/>
          <w:szCs w:val="24"/>
        </w:rPr>
        <w:t>παρόχους</w:t>
      </w:r>
      <w:proofErr w:type="spellEnd"/>
      <w:r>
        <w:rPr>
          <w:rFonts w:eastAsia="Times New Roman" w:cs="Times New Roman"/>
          <w:szCs w:val="24"/>
        </w:rPr>
        <w:t xml:space="preserve">. </w:t>
      </w:r>
    </w:p>
    <w:p w14:paraId="30BDBE3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ΔΕΗ αποτελεί την τρίτη εφορία αυτή τη στιγμή στην Ελλάδα, μαζί με την Ανεξάρτητη Αρχή Δημοσίων Εσόδων και τ</w:t>
      </w:r>
      <w:r>
        <w:rPr>
          <w:rFonts w:eastAsia="Times New Roman" w:cs="Times New Roman"/>
          <w:szCs w:val="24"/>
        </w:rPr>
        <w:t>ο κέντρο είσπραξης των ασφαλιστικών εισφορών. Ο Έλληνας δεν μπορεί να κουβαλήσει πλέον αυτό το βάρος. Πρέπει να το καταλάβετε, πρέπει να βάλετε όλες σας τις μηχανές να δουλεύουν στο φουλ, έτσι ώστε να έρθει αυτή η πολυπόθητη ανάπτυξη, γιατί δεν πάμε όπως π</w:t>
      </w:r>
      <w:r>
        <w:rPr>
          <w:rFonts w:eastAsia="Times New Roman" w:cs="Times New Roman"/>
          <w:szCs w:val="24"/>
        </w:rPr>
        <w:t xml:space="preserve">ρέπει, σε καμία περίπτωση. Δεν υπάρχουν, παρά τις παρεμβάσεις του Υπουργού, τα απαραίτητα ανταποδοτικά μέτρα για τις περιοχές που υπάρχουν αυτές οι μονάδες. </w:t>
      </w:r>
    </w:p>
    <w:p w14:paraId="30BDBE3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0BDBE3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Πολύ λίγο χρόνο θα χρειαστώ, κύριε Πρόεδρε. </w:t>
      </w:r>
    </w:p>
    <w:p w14:paraId="30BDBE3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Τα χρονοδιαγράμματα που βάζετε δεν μπορούμε να τα χαρακτηρίσουμε ως λογικά. Αντίθετα, τα λέμε ουτοπικά και πολύ ασφυκτικά και δεν πιστεύουμε ότι θα μπορέσετε να υλοποιήσετε την αγοραπωλησία αυτήν ή το ξεπούλημα,</w:t>
      </w:r>
      <w:r>
        <w:rPr>
          <w:rFonts w:eastAsia="Times New Roman" w:cs="Times New Roman"/>
          <w:szCs w:val="24"/>
        </w:rPr>
        <w:t xml:space="preserve"> όπως λέμε εμείς καλύτερα, μέχρι το τέλος του χρόνου. Επομένως, δεν ακούσαμε να υπάρχει κ</w:t>
      </w:r>
      <w:r>
        <w:rPr>
          <w:rFonts w:eastAsia="Times New Roman" w:cs="Times New Roman"/>
          <w:szCs w:val="24"/>
        </w:rPr>
        <w:t>α</w:t>
      </w:r>
      <w:r>
        <w:rPr>
          <w:rFonts w:eastAsia="Times New Roman" w:cs="Times New Roman"/>
          <w:szCs w:val="24"/>
        </w:rPr>
        <w:t>ι ένα δεύτερο πλάνο, ενώ βλέπουμε να μην κόβονται και οι κακές συνήθειες του παρελθόντος που έφτασαν εδώ που έφτασε τη ΔΕΗ, όπως επίσης δεν υπάρχει και πλάνο για το τ</w:t>
      </w:r>
      <w:r>
        <w:rPr>
          <w:rFonts w:eastAsia="Times New Roman" w:cs="Times New Roman"/>
          <w:szCs w:val="24"/>
        </w:rPr>
        <w:t xml:space="preserve">ι θα γίνουν όλοι αυτοί οι εργαζόμενοι. Πώς θα μπορέσετε να υλοποιήσετε το πρόγραμμα εθελουσίας; </w:t>
      </w:r>
    </w:p>
    <w:p w14:paraId="30BDBE3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Επειδή δεν έχω άλλο χρόνο και ελπίζω να έχω και δευτερολογία, θα ολοκληρώσω λέγοντας ότι σήμερα δεν έπρεπε να συζητάμε αυτό το προβληματικό νομοσχέδιο, αλλά θα</w:t>
      </w:r>
      <w:r>
        <w:rPr>
          <w:rFonts w:eastAsia="Times New Roman" w:cs="Times New Roman"/>
          <w:szCs w:val="24"/>
        </w:rPr>
        <w:t xml:space="preserve"> έπρεπε να έχουμε έναν διάλογο για τον εθνικό ενεργειακό σχεδιασμό. Δεν ξέρουμε σε τι αποσκοπεί αυτό το νομοσχέδιο, δεν ξέρουμε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περίπτωση τι συμφέροντα εξυπηρετείτε. Αυτό που ξέρουμε, όμως, είναι ότι σε καμία περίπτωση, ασκώντας αυτήν </w:t>
      </w:r>
      <w:r>
        <w:rPr>
          <w:rFonts w:eastAsia="Times New Roman" w:cs="Times New Roman"/>
          <w:szCs w:val="24"/>
        </w:rPr>
        <w:lastRenderedPageBreak/>
        <w:t>την πολιτικ</w:t>
      </w:r>
      <w:r>
        <w:rPr>
          <w:rFonts w:eastAsia="Times New Roman" w:cs="Times New Roman"/>
          <w:szCs w:val="24"/>
        </w:rPr>
        <w:t xml:space="preserve">ή, δεν εξυπηρετείτε το εθνικό συμφέρον αυτής της χώρας. Γι’ αυτό και εμείς καταψηφίζουμε το νομοσχέδιο. </w:t>
      </w:r>
    </w:p>
    <w:p w14:paraId="30BDBE3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0BDBE3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Δευτερολογία δεν έχετε. Είχατε δεκατέσσερα λεπτά, αρκετά ήταν.</w:t>
      </w:r>
    </w:p>
    <w:p w14:paraId="30BDBE3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Φωτεινή Αραμπατζή. </w:t>
      </w:r>
    </w:p>
    <w:p w14:paraId="30BDBE3D" w14:textId="77777777" w:rsidR="00E34F2F" w:rsidRDefault="00EC0F86">
      <w:pPr>
        <w:spacing w:line="600" w:lineRule="auto"/>
        <w:ind w:firstLine="720"/>
        <w:contextualSpacing/>
        <w:jc w:val="both"/>
        <w:rPr>
          <w:rFonts w:eastAsia="Times New Roman"/>
          <w:szCs w:val="24"/>
        </w:rPr>
      </w:pPr>
      <w:r>
        <w:rPr>
          <w:rFonts w:eastAsia="Times New Roman"/>
          <w:b/>
          <w:szCs w:val="24"/>
        </w:rPr>
        <w:t xml:space="preserve">ΦΩΤΕΙΝΗ ΑΡΑΜΠΑΤΖΗ: </w:t>
      </w:r>
      <w:r>
        <w:rPr>
          <w:rFonts w:eastAsia="Times New Roman"/>
          <w:szCs w:val="24"/>
        </w:rPr>
        <w:t xml:space="preserve">Ευχαριστώ, κύριε Πρόεδρε. </w:t>
      </w:r>
    </w:p>
    <w:p w14:paraId="30BDBE3E" w14:textId="77777777" w:rsidR="00E34F2F" w:rsidRDefault="00EC0F86">
      <w:pPr>
        <w:spacing w:line="600" w:lineRule="auto"/>
        <w:ind w:firstLine="720"/>
        <w:contextualSpacing/>
        <w:jc w:val="both"/>
        <w:rPr>
          <w:rFonts w:eastAsia="Times New Roman"/>
          <w:szCs w:val="24"/>
        </w:rPr>
      </w:pPr>
      <w:r>
        <w:rPr>
          <w:rFonts w:eastAsia="Times New Roman"/>
          <w:szCs w:val="24"/>
        </w:rPr>
        <w:t>Κυρίες και κύριοι συνάδελφοι, επί μέρες τώρα τόσο ο κ. Σταθάκης όσο και οι Βουλευτές του ΣΥΡΙΖΑ προσπαθούν να πείσουν τον εαυτό τους, αλλά και εμάς όλους, ότι για το νομοσχέδιο που θα ψηφίσουν σήμερα, σε λίγες</w:t>
      </w:r>
      <w:r>
        <w:rPr>
          <w:rFonts w:eastAsia="Times New Roman"/>
          <w:szCs w:val="24"/>
        </w:rPr>
        <w:t xml:space="preserve"> ώρες, και αφορά στην πώληση τριών </w:t>
      </w:r>
      <w:proofErr w:type="spellStart"/>
      <w:r>
        <w:rPr>
          <w:rFonts w:eastAsia="Times New Roman"/>
          <w:szCs w:val="24"/>
        </w:rPr>
        <w:t>λιγνιτικών</w:t>
      </w:r>
      <w:proofErr w:type="spellEnd"/>
      <w:r>
        <w:rPr>
          <w:rFonts w:eastAsia="Times New Roman"/>
          <w:szCs w:val="24"/>
        </w:rPr>
        <w:t xml:space="preserve"> μονάδων και μίας άδειας της ΔΕΗ, δεν φταίνε οι ίδιοι που το έφεραν στη Βουλή, αλλά τι να κάνουμε, έτσι τα έφερε η ζωή, το κακό Ευρωπαϊκό Δικαστήριο είναι αυτό που τους ανάγκασε να το φέρουν. </w:t>
      </w:r>
    </w:p>
    <w:p w14:paraId="30BDBE3F"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Λίγη πολιτική γενν</w:t>
      </w:r>
      <w:r>
        <w:rPr>
          <w:rFonts w:eastAsia="Times New Roman"/>
          <w:szCs w:val="24"/>
        </w:rPr>
        <w:t xml:space="preserve">αιότητα, όμως, κυρίες και κύριοι του ΣΥΡΙΖΑ, δεν θα έβλαπτε. Πείτε μια φορά την αλήθεια. Και η αλήθεια είναι απλή. Κάνετε άλλη μία </w:t>
      </w:r>
      <w:proofErr w:type="spellStart"/>
      <w:r>
        <w:rPr>
          <w:rFonts w:eastAsia="Times New Roman"/>
          <w:szCs w:val="24"/>
        </w:rPr>
        <w:t>κωλοτούμπα</w:t>
      </w:r>
      <w:proofErr w:type="spellEnd"/>
      <w:r>
        <w:rPr>
          <w:rFonts w:eastAsia="Times New Roman"/>
          <w:szCs w:val="24"/>
        </w:rPr>
        <w:t>, ξεμπερδεύετε με μία ακόμα αυταπάτη, εξαφανίζετε μία ακόμη προεκλογική κόκκινη γραμμή, ίσως την πιο κόκκινη απ’ όλ</w:t>
      </w:r>
      <w:r>
        <w:rPr>
          <w:rFonts w:eastAsia="Times New Roman"/>
          <w:szCs w:val="24"/>
        </w:rPr>
        <w:t xml:space="preserve">ες, αν εξαιρέσει, βεβαίως, κανείς ότι θα σκίζατε το μνημόνιο με ένα άρθρο κι έναν νόμο. </w:t>
      </w:r>
    </w:p>
    <w:p w14:paraId="30BDBE40"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Γιατί, κυρίες και κύριοι συνάδελφοι, ηχούν ακόμη στα αυτιά μας οι προεκλογικές φανφάρες του Αρχηγού σας, ο οποίος απειλούσε θεούς και δαίμονες ότι αν έρθουν επενδυτές </w:t>
      </w:r>
      <w:r>
        <w:rPr>
          <w:rFonts w:eastAsia="Times New Roman"/>
          <w:szCs w:val="24"/>
        </w:rPr>
        <w:t>στην Ελλάδα κι αν αγοράσουν μεταξύ άλλων και κομμάτι της ΔΕΗ, θα χάσουν τα λεφτά τους και θα βρεθούν στη φυλακή, ότι η ΔΕΗ θα είναι για πάντα 100% κρατική επιχείρηση. Εσείς οι ίδιοι τα λέγατε, πριν καθίσετε βεβαίως στις αναπαυτικές καρέκλες της εξουσίας, σ</w:t>
      </w:r>
      <w:r>
        <w:rPr>
          <w:rFonts w:eastAsia="Times New Roman"/>
          <w:szCs w:val="24"/>
        </w:rPr>
        <w:t xml:space="preserve">ε κάθε συγκέντρωση, σε κάθε τηλεοπτική εκπομπή. </w:t>
      </w:r>
    </w:p>
    <w:p w14:paraId="30BDBE41"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Άλλωστε, ήσασταν εσείς οι ίδιοι που προτρέπατε τους πολίτες για το κίνημα «</w:t>
      </w:r>
      <w:r>
        <w:rPr>
          <w:rFonts w:eastAsia="Times New Roman"/>
          <w:szCs w:val="24"/>
        </w:rPr>
        <w:t>Δ</w:t>
      </w:r>
      <w:r>
        <w:rPr>
          <w:rFonts w:eastAsia="Times New Roman"/>
          <w:szCs w:val="24"/>
        </w:rPr>
        <w:t xml:space="preserve">εν </w:t>
      </w:r>
      <w:r>
        <w:rPr>
          <w:rFonts w:eastAsia="Times New Roman"/>
          <w:szCs w:val="24"/>
        </w:rPr>
        <w:t>Π</w:t>
      </w:r>
      <w:r>
        <w:rPr>
          <w:rFonts w:eastAsia="Times New Roman"/>
          <w:szCs w:val="24"/>
        </w:rPr>
        <w:t>ληρώνω» και στους λογαριασμούς της ΔΕΗ, όσο κι αν προσπαθείτε τώρα να συμμαζέψετε τα ασυμμάζευτα και ισχυρίζεστε ότι εννοούσατε</w:t>
      </w:r>
      <w:r>
        <w:rPr>
          <w:rFonts w:eastAsia="Times New Roman"/>
          <w:szCs w:val="24"/>
        </w:rPr>
        <w:t xml:space="preserve"> και τους προτρέπατε να μην πληρώνουν όχι όλον τον λογαριασμό της ΔΕΗ, αλλά αυτόν που αφορούσε τον ΕΝΦΙΑ. </w:t>
      </w:r>
    </w:p>
    <w:p w14:paraId="30BDBE42" w14:textId="77777777" w:rsidR="00E34F2F" w:rsidRDefault="00EC0F86">
      <w:pPr>
        <w:spacing w:line="600" w:lineRule="auto"/>
        <w:ind w:firstLine="720"/>
        <w:contextualSpacing/>
        <w:jc w:val="both"/>
        <w:rPr>
          <w:rFonts w:eastAsia="Times New Roman"/>
          <w:szCs w:val="24"/>
        </w:rPr>
      </w:pPr>
      <w:r>
        <w:rPr>
          <w:rFonts w:eastAsia="Times New Roman"/>
          <w:szCs w:val="24"/>
        </w:rPr>
        <w:t>Εσείς, κύριε Υπουργέ, λέγατε ότι η πώληση ή η ιδιωτικοποίηση της ΔΕΗ συνιστά εθνικό έγκλημα. Και τώρα έρχεστε να ξεπουλήσετε τις πιο κερδοφόρες μονάδ</w:t>
      </w:r>
      <w:r>
        <w:rPr>
          <w:rFonts w:eastAsia="Times New Roman"/>
          <w:szCs w:val="24"/>
        </w:rPr>
        <w:t xml:space="preserve">ες της, με τον μεγαλύτερο, βεβαίως, πολιτικό κυνισμό. </w:t>
      </w:r>
    </w:p>
    <w:p w14:paraId="30BDBE43" w14:textId="77777777" w:rsidR="00E34F2F" w:rsidRDefault="00EC0F86">
      <w:pPr>
        <w:spacing w:line="600" w:lineRule="auto"/>
        <w:ind w:firstLine="720"/>
        <w:contextualSpacing/>
        <w:jc w:val="both"/>
        <w:rPr>
          <w:rFonts w:eastAsia="Times New Roman"/>
          <w:szCs w:val="24"/>
        </w:rPr>
      </w:pPr>
      <w:r>
        <w:rPr>
          <w:rFonts w:eastAsia="Times New Roman"/>
          <w:szCs w:val="24"/>
        </w:rPr>
        <w:t>Κι έρχεται ο δικός σας Πρόεδρος της ΔΕΗ, που υπήρξε για χρόνια και συνδικαλιστής του ΣΥΡΙΖΑ, να ομολογήσει στη Βουλή ότι η Κυβέρνησή σας κάνει αυτό που θα έπρεπε να έχουν κάνει οι προηγούμενες κυβερνήσ</w:t>
      </w:r>
      <w:r>
        <w:rPr>
          <w:rFonts w:eastAsia="Times New Roman"/>
          <w:szCs w:val="24"/>
        </w:rPr>
        <w:t xml:space="preserve">εις και ομολογεί πως όλοι γνωρίζαμε, εδώ και δεκαπέντε χρόνια, ότι η ΔΕΗ δεν θα μπορούσε να συνεχίσει έτσι. Αναρωτιέμαι γιατί δεν τα έλεγε αυτά προεκλογικά στον κ. Τσίπρα, προκειμένου να τον προσγειώσει στην πραγματικότητα. </w:t>
      </w:r>
    </w:p>
    <w:p w14:paraId="30BDBE44"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Κι επειδή ο κ. Σταθάκης επί τέσ</w:t>
      </w:r>
      <w:r>
        <w:rPr>
          <w:rFonts w:eastAsia="Times New Roman"/>
          <w:szCs w:val="24"/>
        </w:rPr>
        <w:t>σερις μέρες τώρα μας λέει ότι το συγκεκριμένο νομοσχέδιο, εμμέσως πλην σαφώς, εγκρίθηκε από τον ελληνικό λαό τον Σεπτέμβριο του 2015, μήπως θέλει να μας εξηγήσει ο Υπουργός πότε, τόσο ο ίδιος όσο και ο Πρωθυπουργός, στις εκλογές του Σεπτεμβρίου του 2015, ε</w:t>
      </w:r>
      <w:r>
        <w:rPr>
          <w:rFonts w:eastAsia="Times New Roman"/>
          <w:szCs w:val="24"/>
        </w:rPr>
        <w:t xml:space="preserve">ίπαν στον ελληνικό λαό ότι θα ξεπουλήσουν τις μονάδες της ΔΕΗ; </w:t>
      </w:r>
    </w:p>
    <w:p w14:paraId="30BDBE45" w14:textId="77777777" w:rsidR="00E34F2F" w:rsidRDefault="00EC0F86">
      <w:pPr>
        <w:spacing w:line="600" w:lineRule="auto"/>
        <w:ind w:firstLine="720"/>
        <w:contextualSpacing/>
        <w:jc w:val="both"/>
        <w:rPr>
          <w:rFonts w:eastAsia="Times New Roman"/>
          <w:szCs w:val="24"/>
        </w:rPr>
      </w:pPr>
      <w:r>
        <w:rPr>
          <w:rFonts w:eastAsia="Times New Roman"/>
          <w:szCs w:val="24"/>
        </w:rPr>
        <w:t>Τέτοιο πολιτικό παραμύθι, ανάμεσα και σε άλλα βεβαίως, σερβίρατε προεκλογικά στους Έλληνες, προκειμένου να υφαρπάξετε τη ψήφο τους. Βεβαίως, η εξαπάτηση με τον ΣΥΡΙΖΑ δεν σταματά, δυστυχώς, πο</w:t>
      </w:r>
      <w:r>
        <w:rPr>
          <w:rFonts w:eastAsia="Times New Roman"/>
          <w:szCs w:val="24"/>
        </w:rPr>
        <w:t>τέ. Διότι την ίδια ώρα που μας λέτε ότι το νομοσχέδιο σάς το επέβαλε το Ευρωπαϊκό Δικαστήριο και η συμφωνία με τους δανειστές κι ότι εσείς από μόνοι σας ποτέ δεν θα το κάνατε, την ίδια ώρα ομολογείτε στην αιτιολογική έκθεση του νομοσχεδίου, δια της υπογραφ</w:t>
      </w:r>
      <w:r>
        <w:rPr>
          <w:rFonts w:eastAsia="Times New Roman"/>
          <w:szCs w:val="24"/>
        </w:rPr>
        <w:t xml:space="preserve">ής του αρμόδιου Υπουργού και των συναρμοδίων Υπουργών, ότι η πώληση </w:t>
      </w:r>
      <w:proofErr w:type="spellStart"/>
      <w:r>
        <w:rPr>
          <w:rFonts w:eastAsia="Times New Roman"/>
          <w:szCs w:val="24"/>
        </w:rPr>
        <w:t>λιγνιτικών</w:t>
      </w:r>
      <w:proofErr w:type="spellEnd"/>
      <w:r>
        <w:rPr>
          <w:rFonts w:eastAsia="Times New Roman"/>
          <w:szCs w:val="24"/>
        </w:rPr>
        <w:t xml:space="preserve"> μονάδων βοηθά τον ελεύθερο ανταγωνισμό και ότι θα οδηγήσει σε μείωση των τιμών του ρεύματος προς όφελος του καταναλωτή. Από ψέμα σε ψέμα, από αντίφαση σε αντίφαση.   </w:t>
      </w:r>
    </w:p>
    <w:p w14:paraId="30BDBE46"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Κυρίες και</w:t>
      </w:r>
      <w:r>
        <w:rPr>
          <w:rFonts w:eastAsia="Times New Roman"/>
          <w:szCs w:val="24"/>
        </w:rPr>
        <w:t xml:space="preserve"> κύριοι συνάδελφοι, προσπαθείτε, υποτίθεται, να διασφαλίσετε υγιείς όρους και ελεύθερο ανταγωνισμό για τη ΔΕΗ. Την ίδια ώρα, όμως, έχετε οδηγήσει τη ΔΕΗ στα πρόθυρα της χρεοκοπίας. Με τις πολιτικές σας την οδηγήσατε τα τρία τελευταία χρόνια στην απώλεια το</w:t>
      </w:r>
      <w:r>
        <w:rPr>
          <w:rFonts w:eastAsia="Times New Roman"/>
          <w:szCs w:val="24"/>
        </w:rPr>
        <w:t xml:space="preserve">υ 80% της χρηματιστηριακής της αξίας. Πήρατε τη ΔΕΗ με χρηματιστηριακή αξία 2,5 δισεκατομμύρια και την απαξιώνετε σε χρηματιστηριακή αξία 0,6 δισεκατομμύρια. </w:t>
      </w:r>
    </w:p>
    <w:p w14:paraId="30BDBE47" w14:textId="77777777" w:rsidR="00E34F2F" w:rsidRDefault="00EC0F86">
      <w:pPr>
        <w:spacing w:line="600" w:lineRule="auto"/>
        <w:ind w:firstLine="720"/>
        <w:contextualSpacing/>
        <w:jc w:val="both"/>
        <w:rPr>
          <w:rFonts w:eastAsia="Times New Roman"/>
          <w:szCs w:val="24"/>
        </w:rPr>
      </w:pPr>
      <w:r>
        <w:rPr>
          <w:rFonts w:eastAsia="Times New Roman"/>
          <w:szCs w:val="24"/>
        </w:rPr>
        <w:t>Κι έρχεστε τώρα με αυτό το νομοσχέδιο να πουλήσετε εξαιρετικά ανταγωνιστικές μονάδες, κυριολεκτικ</w:t>
      </w:r>
      <w:r>
        <w:rPr>
          <w:rFonts w:eastAsia="Times New Roman"/>
          <w:szCs w:val="24"/>
        </w:rPr>
        <w:t xml:space="preserve">ά τα «ασημικά» της, μονάδες που έχουν το χαμηλότερο μεταβλητό κόστος, δηλαδή είναι οι πιο ανταγωνιστικές, τις οποίες απαλλάσσετε απ’ όλα τα βάρη και τις προσφέρετε φιλέτο στους ιδιώτες. </w:t>
      </w:r>
    </w:p>
    <w:p w14:paraId="30BDBE48" w14:textId="77777777" w:rsidR="00E34F2F" w:rsidRDefault="00EC0F86">
      <w:pPr>
        <w:spacing w:line="600" w:lineRule="auto"/>
        <w:ind w:firstLine="720"/>
        <w:contextualSpacing/>
        <w:jc w:val="both"/>
        <w:rPr>
          <w:rFonts w:eastAsia="Times New Roman"/>
          <w:szCs w:val="24"/>
        </w:rPr>
      </w:pPr>
      <w:r>
        <w:rPr>
          <w:rFonts w:eastAsia="Times New Roman"/>
          <w:szCs w:val="24"/>
        </w:rPr>
        <w:t>Κι έχετε το θράσος την ίδια ώρα να λέτε ότι ήταν κακό το δικό μας νομ</w:t>
      </w:r>
      <w:r>
        <w:rPr>
          <w:rFonts w:eastAsia="Times New Roman"/>
          <w:szCs w:val="24"/>
        </w:rPr>
        <w:t xml:space="preserve">οσχέδιο για τη «μικρή ΔΕΗ», αυτό με το οποίο, κύριοι Υπουργοί, θα εισπράτταμε 2 δισεκατομμύρια από την πώλησή της και 4 δισεκατομμύρια επενδύσεων. Ακυρώσατε τη «μικρή ΔΕΗ», </w:t>
      </w:r>
      <w:r>
        <w:rPr>
          <w:rFonts w:eastAsia="Times New Roman"/>
          <w:szCs w:val="24"/>
        </w:rPr>
        <w:lastRenderedPageBreak/>
        <w:t xml:space="preserve">όπως με πολλή περηφάνια ανέφερε καμιά δεκαριά φορές ο κ. Σταθάκης, ενώ τρία χρόνια </w:t>
      </w:r>
      <w:r>
        <w:rPr>
          <w:rFonts w:eastAsia="Times New Roman"/>
          <w:szCs w:val="24"/>
        </w:rPr>
        <w:t xml:space="preserve">τώρα απαξιώνετε και καταστρέφετε συνολικά τη ΔΕΗ, οδηγώντας τη σε τεράστια οικονομική επιδείνωση. </w:t>
      </w:r>
    </w:p>
    <w:p w14:paraId="30BDBE49" w14:textId="77777777" w:rsidR="00E34F2F" w:rsidRDefault="00EC0F86">
      <w:pPr>
        <w:spacing w:line="600" w:lineRule="auto"/>
        <w:ind w:firstLine="720"/>
        <w:contextualSpacing/>
        <w:jc w:val="both"/>
        <w:rPr>
          <w:rFonts w:eastAsia="Times New Roman"/>
          <w:b/>
          <w:szCs w:val="24"/>
        </w:rPr>
      </w:pPr>
      <w:r>
        <w:rPr>
          <w:rFonts w:eastAsia="Times New Roman"/>
          <w:szCs w:val="24"/>
        </w:rPr>
        <w:t>Τα ληξιπρόθεσμα χρέη έχουν ξεπεράσει τα 3 δισεκατομμύρια ευρώ, από το 1 δισεκατομμύριο ευρώ και φυσικά η ΔΕΗ κινδυνεύει, δυστυχώς, με ξαφνικό θάνατο και χρεο</w:t>
      </w:r>
      <w:r>
        <w:rPr>
          <w:rFonts w:eastAsia="Times New Roman"/>
          <w:szCs w:val="24"/>
        </w:rPr>
        <w:t xml:space="preserve">κοπία ανά πάσα στιγμή.   </w:t>
      </w:r>
    </w:p>
    <w:p w14:paraId="30BDBE4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νομοσχέδιό σας υπονομεύει τη βιωσιμότητα της επιχείρησης και φυσικά τις θέσεις εργασίας. Δεν έχετε κανέναν ολοκληρωμένο και σοβαρό ενεργειακό σχεδιασμό για τη ΔΕΗ και με τον τρόπο που επιχειρείτε την πώληση των μονάδων επιβαρύνετε την επιχείρηση που θα </w:t>
      </w:r>
      <w:r>
        <w:rPr>
          <w:rFonts w:eastAsia="Times New Roman" w:cs="Times New Roman"/>
          <w:szCs w:val="24"/>
        </w:rPr>
        <w:t xml:space="preserve">μείνει στο </w:t>
      </w:r>
      <w:r>
        <w:rPr>
          <w:rFonts w:eastAsia="Times New Roman" w:cs="Times New Roman"/>
          <w:szCs w:val="24"/>
        </w:rPr>
        <w:t>δ</w:t>
      </w:r>
      <w:r>
        <w:rPr>
          <w:rFonts w:eastAsia="Times New Roman" w:cs="Times New Roman"/>
          <w:szCs w:val="24"/>
        </w:rPr>
        <w:t xml:space="preserve">ημόσιο, προκαλώντας της τεράστιο πρόβλημα βιωσιμότητας και ανταγωνιστικότητας. Και το μόνο που βρήκαν να πουν οι λαλίστατοι κατά τα άλλα Βουλευτές </w:t>
      </w:r>
      <w:r>
        <w:rPr>
          <w:rFonts w:eastAsia="Times New Roman" w:cs="Times New Roman"/>
          <w:szCs w:val="24"/>
        </w:rPr>
        <w:t>σας, οι οποίοι</w:t>
      </w:r>
      <w:r>
        <w:rPr>
          <w:rFonts w:eastAsia="Times New Roman" w:cs="Times New Roman"/>
          <w:szCs w:val="24"/>
        </w:rPr>
        <w:t xml:space="preserve"> εκλέγονται στις επίμαχες περιφέρειες που πλήττονται από το συγκεκριμένο νομοσχέδιο</w:t>
      </w:r>
      <w:r>
        <w:rPr>
          <w:rFonts w:eastAsia="Times New Roman" w:cs="Times New Roman"/>
          <w:szCs w:val="24"/>
        </w:rPr>
        <w:t>,</w:t>
      </w:r>
      <w:r>
        <w:rPr>
          <w:rFonts w:eastAsia="Times New Roman" w:cs="Times New Roman"/>
          <w:szCs w:val="24"/>
        </w:rPr>
        <w:t xml:space="preserve"> ήταν ότι θα ψηφίσουν κάτι το οποίο είναι το λιγότερο κακό.</w:t>
      </w:r>
    </w:p>
    <w:p w14:paraId="30BDBE4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Λάθος, κυρίες και κύριοι του ΣΥΡΙΖΑ! Ψηφίζετε ένα νομοσχέδιο που είναι το μεγαλύτερο κακό για την επιχείρηση και τις τοπικές κοινωνίες που αφορά. Γι’ αυτό και ο περιφερειάρχης και οι δήμαρχοι και</w:t>
      </w:r>
      <w:r>
        <w:rPr>
          <w:rFonts w:eastAsia="Times New Roman" w:cs="Times New Roman"/>
          <w:szCs w:val="24"/>
        </w:rPr>
        <w:t xml:space="preserve"> οι εκπρόσωποι των συνδικάτων ήταν φωτιά και λάβρα στην ακρόαση των φορέων και χαρακτηρίζουν το νομοσχέδιο αυτό καταστροφικό.</w:t>
      </w:r>
    </w:p>
    <w:p w14:paraId="30BDBE4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Αντιθέτως -και κλείνω, με την ανοχή σας, κύριε Πρόεδρε- οι θέσεις της Νέας Δημοκρατίας είναι ξεκάθαρες για την ΔΕΗ και βεβαίως τον</w:t>
      </w:r>
      <w:r>
        <w:rPr>
          <w:rFonts w:eastAsia="Times New Roman" w:cs="Times New Roman"/>
          <w:szCs w:val="24"/>
        </w:rPr>
        <w:t xml:space="preserve"> ενεργειακό σχεδιασμό της χώρας. Εμείς πιστεύουμε στην απελευθέρωση της αγοράς ενέργειας, με στόχο τη μείωση της τιμής του ρεύματος για τον καταναλωτή, τα νοικοκυριά και βεβαίως τις επιχειρήσεις. Πιστεύουμε ότι είναι αναγκαίο να υπάρξει στρατηγικός επενδυτ</w:t>
      </w:r>
      <w:r>
        <w:rPr>
          <w:rFonts w:eastAsia="Times New Roman" w:cs="Times New Roman"/>
          <w:szCs w:val="24"/>
        </w:rPr>
        <w:t>ής στη ΔΕΗ, προκειμένου να οδηγήσει στην ανάταξή της. Πιστεύουμε στην ανάγκη ενός συγκροτημένου σχεδίου για τη σταδιακή απεξάρτηση από τον λιγνίτη και την ενίσχυση των Ανανεώσιμων Πηγών Ενέργειας. Ανανεώσιμες Πηγές Ενέργειας σαν αυτές των σχεδίων βελτίωσης</w:t>
      </w:r>
      <w:r>
        <w:rPr>
          <w:rFonts w:eastAsia="Times New Roman" w:cs="Times New Roman"/>
          <w:szCs w:val="24"/>
        </w:rPr>
        <w:t xml:space="preserve">, </w:t>
      </w:r>
      <w:r>
        <w:rPr>
          <w:rFonts w:eastAsia="Times New Roman" w:cs="Times New Roman"/>
          <w:szCs w:val="24"/>
        </w:rPr>
        <w:lastRenderedPageBreak/>
        <w:t>κύριοι Υπουργοί, του Προγράμματος Αγροτικής Ανάπτυξης, για την κάλυψη των αναγκών των γεωργικών εκμεταλλεύσεων, πολύτιμα κοινοτικά κονδύλια, που τριάμισι χρόνια τώρα τα αφήνετε να λιμνάζουν στα συρτάρια αποστερώντας τα από την πραγματική οικονομία.</w:t>
      </w:r>
    </w:p>
    <w:p w14:paraId="30BDBE4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β</w:t>
      </w:r>
      <w:r>
        <w:rPr>
          <w:rFonts w:eastAsia="Times New Roman" w:cs="Times New Roman"/>
          <w:szCs w:val="24"/>
        </w:rPr>
        <w:t>εβαίως θεωρούμε αναγκαία την αποκατάσταση των περιοχών με γενναία χρηματοδότηση και κίνητρα για την διασφάλιση των θέσεων εργασίας. Εμείς θέλουμε τη ΔΕΗ κυρίαρχη, δυνατή και κερδοφόρα. Εσείς, δυστυχώς, κάνετε τη ΔΕΗ αδύναμη οικονομικά, αναιμική και τώρα τη</w:t>
      </w:r>
      <w:r>
        <w:rPr>
          <w:rFonts w:eastAsia="Times New Roman" w:cs="Times New Roman"/>
          <w:szCs w:val="24"/>
        </w:rPr>
        <w:t>ν οδηγείτε στο ξεπούλημα.</w:t>
      </w:r>
    </w:p>
    <w:p w14:paraId="30BDBE4E"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0BDBE4F"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Βαρεμένος): </w:t>
      </w:r>
      <w:r>
        <w:rPr>
          <w:rFonts w:eastAsia="Times New Roman"/>
          <w:bCs/>
          <w:szCs w:val="24"/>
        </w:rPr>
        <w:t xml:space="preserve">Τον λόγο έχει ο Αναπληρωτής Υπουργός Περιβάλλοντος και Ενέργειας κ. </w:t>
      </w:r>
      <w:proofErr w:type="spellStart"/>
      <w:r>
        <w:rPr>
          <w:rFonts w:eastAsia="Times New Roman"/>
          <w:bCs/>
          <w:szCs w:val="24"/>
        </w:rPr>
        <w:t>Φάμελλος</w:t>
      </w:r>
      <w:proofErr w:type="spellEnd"/>
      <w:r>
        <w:rPr>
          <w:rFonts w:eastAsia="Times New Roman"/>
          <w:bCs/>
          <w:szCs w:val="24"/>
        </w:rPr>
        <w:t>.</w:t>
      </w:r>
    </w:p>
    <w:p w14:paraId="30BDBE5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w:t>
      </w:r>
      <w:r>
        <w:rPr>
          <w:rFonts w:eastAsia="Times New Roman" w:cs="Times New Roman"/>
          <w:b/>
          <w:szCs w:val="24"/>
        </w:rPr>
        <w:t>Ενέργειας):</w:t>
      </w:r>
      <w:r>
        <w:rPr>
          <w:rFonts w:eastAsia="Times New Roman" w:cs="Times New Roman"/>
          <w:szCs w:val="24"/>
        </w:rPr>
        <w:t xml:space="preserve"> Ευχαριστώ, κύριε Πρόεδρε.</w:t>
      </w:r>
    </w:p>
    <w:p w14:paraId="30BDBE5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παρ’ ότι το συγκεκριμένο νομοσχέδιο είναι απολύτως στο χαρτοφυλάκιο και στην ευθύνη του Υπουργού, αισθάνθηκα την υποχρέωση να μιλήσω σήμερα, παρακολουθώντας τη συζήτηση και χθες και σήμερα,</w:t>
      </w:r>
      <w:r>
        <w:rPr>
          <w:rFonts w:eastAsia="Times New Roman" w:cs="Times New Roman"/>
          <w:szCs w:val="24"/>
        </w:rPr>
        <w:t xml:space="preserve"> διότι έχω την υποχρέωση να θέσω ένα πλαίσιο το οποίο δεν έχει ακουστεί μέχρι σήμερα στην όλη συζήτηση και το οποίο θα έπρεπε να μας χαρακτηρίζει. Δεν θα κάνω τον δάσκαλο. Επειδή, όμως, είναι πολιτική μας υποχρέωση, δεν είναι μόνο γνώση, πρέπει να συζητήσο</w:t>
      </w:r>
      <w:r>
        <w:rPr>
          <w:rFonts w:eastAsia="Times New Roman" w:cs="Times New Roman"/>
          <w:szCs w:val="24"/>
        </w:rPr>
        <w:t>υμε σε ποιο πεδίο γίνεται η συζήτηση γι’ αυτό το νομοσχέδιο.</w:t>
      </w:r>
    </w:p>
    <w:p w14:paraId="30BDBE5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Δύο είναι τα κυρίαρχα θέματα που θα έβαζε ένας απλός, λογικός άνθρωπος, όταν συζητάμε για ενέργεια. Το ένα είναι ο ενεργειακός σχεδιασμός και το άλλο είναι η κλιματική αλλαγή. </w:t>
      </w:r>
    </w:p>
    <w:p w14:paraId="30BDBE5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θέμα του ενεργε</w:t>
      </w:r>
      <w:r>
        <w:rPr>
          <w:rFonts w:eastAsia="Times New Roman" w:cs="Times New Roman"/>
          <w:szCs w:val="24"/>
        </w:rPr>
        <w:t xml:space="preserve">ιακού σχεδιασμού ακούστηκε. Το άκουσα από τον κ. </w:t>
      </w:r>
      <w:proofErr w:type="spellStart"/>
      <w:r>
        <w:rPr>
          <w:rFonts w:eastAsia="Times New Roman" w:cs="Times New Roman"/>
          <w:szCs w:val="24"/>
        </w:rPr>
        <w:t>Δένδια</w:t>
      </w:r>
      <w:proofErr w:type="spellEnd"/>
      <w:r>
        <w:rPr>
          <w:rFonts w:eastAsia="Times New Roman" w:cs="Times New Roman"/>
          <w:szCs w:val="24"/>
        </w:rPr>
        <w:t xml:space="preserve">, από τον κ. Μητσοτάκη, από τον κ. </w:t>
      </w:r>
      <w:proofErr w:type="spellStart"/>
      <w:r>
        <w:rPr>
          <w:rFonts w:eastAsia="Times New Roman" w:cs="Times New Roman"/>
          <w:szCs w:val="24"/>
        </w:rPr>
        <w:t>Μπαργιώτα</w:t>
      </w:r>
      <w:proofErr w:type="spellEnd"/>
      <w:r>
        <w:rPr>
          <w:rFonts w:eastAsia="Times New Roman" w:cs="Times New Roman"/>
          <w:szCs w:val="24"/>
        </w:rPr>
        <w:t>, από τον κ. Μεγαλομύστακα. Είπαν ότι δεν έχουμε ενεργειακό σχεδιασμό και κάνουμε μία πράξη στην τύχη.</w:t>
      </w:r>
    </w:p>
    <w:p w14:paraId="30BDBE5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όμως, να πω ότι το θέμα της κλιματι</w:t>
      </w:r>
      <w:r>
        <w:rPr>
          <w:rFonts w:eastAsia="Times New Roman" w:cs="Times New Roman"/>
          <w:szCs w:val="24"/>
        </w:rPr>
        <w:t xml:space="preserve">κής αλλαγής δεν το άκουσα από κανέναν. Το θέμα δηλαδή των μεγάλων παγκόσμιων αλλαγών που πρέπει να γίνουν έτσι ώστε να μπορέσουμε να ανταποκριθούμε σε αυτό για το οποίο </w:t>
      </w:r>
      <w:proofErr w:type="spellStart"/>
      <w:r>
        <w:rPr>
          <w:rFonts w:eastAsia="Times New Roman" w:cs="Times New Roman"/>
          <w:szCs w:val="24"/>
        </w:rPr>
        <w:t>εκλεγήκαμε</w:t>
      </w:r>
      <w:proofErr w:type="spellEnd"/>
      <w:r>
        <w:rPr>
          <w:rFonts w:eastAsia="Times New Roman" w:cs="Times New Roman"/>
          <w:szCs w:val="24"/>
        </w:rPr>
        <w:t xml:space="preserve">, που είναι η </w:t>
      </w:r>
      <w:proofErr w:type="spellStart"/>
      <w:r>
        <w:rPr>
          <w:rFonts w:eastAsia="Times New Roman" w:cs="Times New Roman"/>
          <w:szCs w:val="24"/>
        </w:rPr>
        <w:t>αειφορία</w:t>
      </w:r>
      <w:proofErr w:type="spellEnd"/>
      <w:r>
        <w:rPr>
          <w:rFonts w:eastAsia="Times New Roman" w:cs="Times New Roman"/>
          <w:szCs w:val="24"/>
        </w:rPr>
        <w:t xml:space="preserve"> της ζωής και της παραγωγής, δεν το άκουσα από κανέναν.</w:t>
      </w:r>
      <w:r>
        <w:rPr>
          <w:rFonts w:eastAsia="Times New Roman" w:cs="Times New Roman"/>
          <w:szCs w:val="24"/>
        </w:rPr>
        <w:t xml:space="preserve"> Και αυτό είναι ένα μεγάλο πολιτικό έλλειμμα, το οποίο πρέπει να ξαναμπεί στη συζήτηση με παρέμβαση της Κυβέρνησης. </w:t>
      </w:r>
    </w:p>
    <w:p w14:paraId="30BDBE5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Δεν έχουμε δυνατότητα πλέον παγκόσμια να συζητάμε για οτιδήποτε παραγωγικό, πολύ δε περισσότερο για ενέργεια, εάν δεν συνυπολογίσουμε τις ε</w:t>
      </w:r>
      <w:r>
        <w:rPr>
          <w:rFonts w:eastAsia="Times New Roman" w:cs="Times New Roman"/>
          <w:szCs w:val="24"/>
        </w:rPr>
        <w:t xml:space="preserve">πιπτώσεις της κλιματικής αλλαγής και την παγκόσμια συμφωνία για μείωση των εκπομπών αερίων του θερμοκηπίου. Είναι η μόνη και θεσμικά και κοινωνικά απαιτούμενη επιλογή που πρέπει να κάνουμε. Διότι η βιώσιμη ανάπτυξη και η Συμφωνία των </w:t>
      </w:r>
      <w:proofErr w:type="spellStart"/>
      <w:r>
        <w:rPr>
          <w:rFonts w:eastAsia="Times New Roman" w:cs="Times New Roman"/>
          <w:szCs w:val="24"/>
        </w:rPr>
        <w:t>Παρισίων</w:t>
      </w:r>
      <w:proofErr w:type="spellEnd"/>
      <w:r>
        <w:rPr>
          <w:rFonts w:eastAsia="Times New Roman" w:cs="Times New Roman"/>
          <w:szCs w:val="24"/>
        </w:rPr>
        <w:t xml:space="preserve"> είναι κάποια </w:t>
      </w:r>
      <w:r>
        <w:rPr>
          <w:rFonts w:eastAsia="Times New Roman" w:cs="Times New Roman"/>
          <w:szCs w:val="24"/>
        </w:rPr>
        <w:t>πράγματα που έχουν συμφωνηθεί παγκ</w:t>
      </w:r>
      <w:r>
        <w:rPr>
          <w:rFonts w:eastAsia="Times New Roman" w:cs="Times New Roman"/>
          <w:szCs w:val="24"/>
        </w:rPr>
        <w:t>οσμίως</w:t>
      </w:r>
      <w:r>
        <w:rPr>
          <w:rFonts w:eastAsia="Times New Roman" w:cs="Times New Roman"/>
          <w:szCs w:val="24"/>
        </w:rPr>
        <w:t xml:space="preserve"> και στον ΟΗΕ και στην Ευρωπαϊκή Ένωση και οφείλουμε να τα λάβουμε υπ’ </w:t>
      </w:r>
      <w:proofErr w:type="spellStart"/>
      <w:r>
        <w:rPr>
          <w:rFonts w:eastAsia="Times New Roman" w:cs="Times New Roman"/>
          <w:szCs w:val="24"/>
        </w:rPr>
        <w:t>όψιν</w:t>
      </w:r>
      <w:proofErr w:type="spellEnd"/>
      <w:r>
        <w:rPr>
          <w:rFonts w:eastAsia="Times New Roman" w:cs="Times New Roman"/>
          <w:szCs w:val="24"/>
        </w:rPr>
        <w:t xml:space="preserve"> μας, γιατί πραγματικά πιστεύω ότι </w:t>
      </w:r>
      <w:r>
        <w:rPr>
          <w:rFonts w:eastAsia="Times New Roman" w:cs="Times New Roman"/>
          <w:szCs w:val="24"/>
        </w:rPr>
        <w:lastRenderedPageBreak/>
        <w:t xml:space="preserve">δεν θα υπάρχει λόγος για τον οποίο έχουμε εκλεγεί, εάν δεν λάβουμε υπ’ </w:t>
      </w:r>
      <w:proofErr w:type="spellStart"/>
      <w:r>
        <w:rPr>
          <w:rFonts w:eastAsia="Times New Roman" w:cs="Times New Roman"/>
          <w:szCs w:val="24"/>
        </w:rPr>
        <w:t>όψιν</w:t>
      </w:r>
      <w:proofErr w:type="spellEnd"/>
      <w:r>
        <w:rPr>
          <w:rFonts w:eastAsia="Times New Roman" w:cs="Times New Roman"/>
          <w:szCs w:val="24"/>
        </w:rPr>
        <w:t xml:space="preserve"> μας αυτές τις παραμέτρους.</w:t>
      </w:r>
    </w:p>
    <w:p w14:paraId="30BDBE5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Ποι</w:t>
      </w:r>
      <w:r>
        <w:rPr>
          <w:rFonts w:eastAsia="Times New Roman" w:cs="Times New Roman"/>
          <w:szCs w:val="24"/>
        </w:rPr>
        <w:t>α είναι, όμως, η κατάσταση; Πρώτα απ’ όλα μου έκανε μεγάλη εντύπωση που Βουλευτές και μάλλον και ο Αρχηγός της Αξιωματικής Αντιπολίτευσης μας κατηγόρησε ότι όλη αυτή η συζήτηση δεν γίνεται στο πλαίσιο του ενεργειακού σχεδιασμού. Νομίζω ότι δεν έχουν περάσε</w:t>
      </w:r>
      <w:r>
        <w:rPr>
          <w:rFonts w:eastAsia="Times New Roman" w:cs="Times New Roman"/>
          <w:szCs w:val="24"/>
        </w:rPr>
        <w:t>ι πάνω από δύο εβδομάδες που ο Υπουργός κάλεσε και την Επιτροπή Περιβάλλοντος για μία συζήτηση για τον ενεργειακό σχεδιασμό για το 2030. Άρα έχει γίνει ειδική συζήτηση στη Βουλή για τον ενεργειακό σχεδιασμό της επόμενης δεκαετίας. Και έχουμε κάνει συζήτηση</w:t>
      </w:r>
      <w:r>
        <w:rPr>
          <w:rFonts w:eastAsia="Times New Roman" w:cs="Times New Roman"/>
          <w:szCs w:val="24"/>
        </w:rPr>
        <w:t>, ανοιχτή διαβούλευση με τους παραγωγούς στο Υπουργείο, πάλι πριν από δύο εβδομάδες, γιατί το θέμα του ενεργειακού σχεδιασμού έχει τεθεί και στην κοινωνία και υπάρχει ειδική επιτροπή διαβούλευσης όπου έχουμε καταθέσει ήδη και ο Υπουργός και εγώ τις παραμέτ</w:t>
      </w:r>
      <w:r>
        <w:rPr>
          <w:rFonts w:eastAsia="Times New Roman" w:cs="Times New Roman"/>
          <w:szCs w:val="24"/>
        </w:rPr>
        <w:t>ρους πάνω στις οποίες γίνεται η συζήτηση για τον ενεργειακό σχεδιασμό.</w:t>
      </w:r>
    </w:p>
    <w:p w14:paraId="30BDBE5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να μην έχει ενημερωθεί κάποιος συνάδελφος Βουλευτής για το ζήτημα  αυτό</w:t>
      </w:r>
      <w:r>
        <w:rPr>
          <w:rFonts w:eastAsia="Times New Roman" w:cs="Times New Roman"/>
          <w:szCs w:val="24"/>
        </w:rPr>
        <w:t>,</w:t>
      </w:r>
      <w:r>
        <w:rPr>
          <w:rFonts w:eastAsia="Times New Roman" w:cs="Times New Roman"/>
          <w:szCs w:val="24"/>
        </w:rPr>
        <w:t xml:space="preserve"> το θεωρώ απλά έλλειμμα του γραφείου του. Το να μην το ξέρει ο Αρχηγός της Αξιωματικής Αντιπολίτευσης δείχνει </w:t>
      </w:r>
      <w:r>
        <w:rPr>
          <w:rFonts w:eastAsia="Times New Roman" w:cs="Times New Roman"/>
          <w:szCs w:val="24"/>
        </w:rPr>
        <w:t xml:space="preserve">πόσο ψηλά και πόσο ουσιαστικά έχει στην ατζέντα του και το περιβάλλον και την </w:t>
      </w:r>
      <w:proofErr w:type="spellStart"/>
      <w:r>
        <w:rPr>
          <w:rFonts w:eastAsia="Times New Roman" w:cs="Times New Roman"/>
          <w:szCs w:val="24"/>
        </w:rPr>
        <w:t>ενέργεια.Πρακτικά</w:t>
      </w:r>
      <w:proofErr w:type="spellEnd"/>
      <w:r>
        <w:rPr>
          <w:rFonts w:eastAsia="Times New Roman" w:cs="Times New Roman"/>
          <w:szCs w:val="24"/>
        </w:rPr>
        <w:t xml:space="preserve"> επιδιώκει να κάνει μικροπολιτική με ένα θέμα για το οποίο η Βουλή έχει ήδη αναλάβει πρωτοβουλίες. Και δεν ήταν μια πρωτοβουλία της Κυβέρνησης έξω από τη Βουλή, </w:t>
      </w:r>
      <w:r>
        <w:rPr>
          <w:rFonts w:eastAsia="Times New Roman" w:cs="Times New Roman"/>
          <w:szCs w:val="24"/>
        </w:rPr>
        <w:t xml:space="preserve">είναι μια πρωτοβουλία μέσα στη Βουλή, την οποία οφείλατε να γνωρίζατε. </w:t>
      </w:r>
    </w:p>
    <w:p w14:paraId="30BDBE5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Ποιο είναι το σχέδιο, όμως, του ενεργειακού σχεδιασμού και του κλίματος παντρεμένα, μαζί; Το σχέδιο, λοιπόν, έχει έναν μεσοπρόθεσμο ορίζοντα για το 2030, μιας και η χώρα ικανοποιεί και</w:t>
      </w:r>
      <w:r>
        <w:rPr>
          <w:rFonts w:eastAsia="Times New Roman" w:cs="Times New Roman"/>
          <w:szCs w:val="24"/>
        </w:rPr>
        <w:t xml:space="preserve"> πληροί τις προϋποθέσεις της και τις υποχρεώσεις της για το 2020 για το θέμα του κλίματος, της χρήσης ανανεώσιμων πηγών ενέργειας και της μείωσης κατανάλωσης ενέργειας. Έχει έναν σχεδιασμό για το 2030, που είναι σημαντικός -θα πω τι σημαίνει για την ηλεκτρ</w:t>
      </w:r>
      <w:r>
        <w:rPr>
          <w:rFonts w:eastAsia="Times New Roman" w:cs="Times New Roman"/>
          <w:szCs w:val="24"/>
        </w:rPr>
        <w:t>οπαραγωγή-, ενώ ταυτόχρονα έχει έναν σχε</w:t>
      </w:r>
      <w:r>
        <w:rPr>
          <w:rFonts w:eastAsia="Times New Roman" w:cs="Times New Roman"/>
          <w:szCs w:val="24"/>
        </w:rPr>
        <w:lastRenderedPageBreak/>
        <w:t>διασμό αύξησης της παραγωγής ενέργειας από τις ανανεώσιμες πηγές ενέργειας. Πρέπει να σας ενημερώσουμε ότι το 2020 αυτός ο συντελεστής για την Ελλάδα θα είναι 30% τουλάχιστον. Αυτό είναι ένα επίτευγμα το οποίο έχει σ</w:t>
      </w:r>
      <w:r>
        <w:rPr>
          <w:rFonts w:eastAsia="Times New Roman" w:cs="Times New Roman"/>
          <w:szCs w:val="24"/>
        </w:rPr>
        <w:t>ήμερα η χώρα μας, ένα επίτευγμα που ανήκει στην ελληνική κοινωνία και πρέπει να το αναφέρουμε.</w:t>
      </w:r>
    </w:p>
    <w:p w14:paraId="30BDBE5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2030 τα πράγματα θα είναι πολύ πιο δύσκολα και θα σας πω τι σημαίνει αυτό για τη ΔΕΗ.</w:t>
      </w:r>
    </w:p>
    <w:p w14:paraId="30BDBE5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Όμως ποιος είναι ο μακροπρόθεσμος ενεργειακός και περιβαλλοντικός στόχος</w:t>
      </w:r>
      <w:r>
        <w:rPr>
          <w:rFonts w:eastAsia="Times New Roman" w:cs="Times New Roman"/>
          <w:szCs w:val="24"/>
        </w:rPr>
        <w:t xml:space="preserve">; Αγαπητοί συνάδελφοι,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ότι το σχέδιο για το 2050, το οποίο συζητείται ήδη σε επίπεδο Ευρωπαϊκής Ένωσης, προβλέπει μείωση των ατμοσφαιρικών εκπομπών των αερίων του θερμοκηπίου πάνω από 80%, σε σχέση με τις εκπομπές του 1990. Α</w:t>
      </w:r>
      <w:r>
        <w:rPr>
          <w:rFonts w:eastAsia="Times New Roman" w:cs="Times New Roman"/>
          <w:szCs w:val="24"/>
        </w:rPr>
        <w:t>υτό πρακτικά σημαίνει ότι σε τριάντα δύο χρόνια η χώρα μας και η Ευρώπη θα πρέπει να έχει εκπομπές αερίων του θερμοκηπίου μηδενικές, σε σύγκριση με τις εκπομπές του 1990. Αυτό ισχύει και για την ηλεκτροπαραγωγή. Γιατί υ</w:t>
      </w:r>
      <w:r>
        <w:rPr>
          <w:rFonts w:eastAsia="Times New Roman" w:cs="Times New Roman"/>
          <w:szCs w:val="24"/>
        </w:rPr>
        <w:lastRenderedPageBreak/>
        <w:t>πάρχουν κλάδοι και τομείς της κοινωνί</w:t>
      </w:r>
      <w:r>
        <w:rPr>
          <w:rFonts w:eastAsia="Times New Roman" w:cs="Times New Roman"/>
          <w:szCs w:val="24"/>
        </w:rPr>
        <w:t xml:space="preserve">ας και της οικονομίας που δεν μπορούν να φτάσουν στο απόλυτο μηδέν. Η ηλεκτροπαραγωγή, όμως, ως προς τις εκπομπές θα πρέπει να μηδενίσει τις αποδόσεις της. </w:t>
      </w:r>
    </w:p>
    <w:p w14:paraId="30BDBE5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Για τον λόγο, λοιπόν, αυτόν εμείς κάνουμε έναν σχεδιασμό ανανεώσιμων πηγών ενέργειας, ο οποίος είνα</w:t>
      </w:r>
      <w:r>
        <w:rPr>
          <w:rFonts w:eastAsia="Times New Roman" w:cs="Times New Roman"/>
          <w:szCs w:val="24"/>
        </w:rPr>
        <w:t>ι γεωγραφικά πλήρης, γι’ αυτό και διεκδικούμε τη σύνδεση των νησιών έτσι ώστε και να παράγεται ανανεώσιμη ενέργεια, που θα έρχεται στο δίκτυο της ηπειρωτικής χώρας, αλλά και το αντίστροφο. Και γι’ αυτόν τον λόγο αυτή η Κυβέρνηση διεκδίκησε ειδικό άρθρο στη</w:t>
      </w:r>
      <w:r>
        <w:rPr>
          <w:rFonts w:eastAsia="Times New Roman" w:cs="Times New Roman"/>
          <w:szCs w:val="24"/>
        </w:rPr>
        <w:t xml:space="preserve">ν πρόσφατη </w:t>
      </w:r>
      <w:r>
        <w:rPr>
          <w:rFonts w:eastAsia="Times New Roman" w:cs="Times New Roman"/>
          <w:szCs w:val="24"/>
        </w:rPr>
        <w:t>ο</w:t>
      </w:r>
      <w:r>
        <w:rPr>
          <w:rFonts w:eastAsia="Times New Roman" w:cs="Times New Roman"/>
          <w:szCs w:val="24"/>
        </w:rPr>
        <w:t>δηγία για το εμπόριο εκπομπών αερίων, όπου υπάρχει ειδικό άρθρο για την Ελλάδα που χρηματοδοτεί με 500 έως 600 εκατομμύρια την ηλεκτρική διασύνδεση των νησιών, κάτι που δεν είχαν σκεφτεί οι προηγούμενες κυβερνήσεις, δεν το διεκδίκησαν και είναι</w:t>
      </w:r>
      <w:r>
        <w:rPr>
          <w:rFonts w:eastAsia="Times New Roman" w:cs="Times New Roman"/>
          <w:szCs w:val="24"/>
        </w:rPr>
        <w:t xml:space="preserve"> η πρώτη φορά που υπάρχει κάτι τέτοιο. </w:t>
      </w:r>
    </w:p>
    <w:p w14:paraId="30BDBE5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συζητάμε πλέον για έναν άλλον ρόλο της ΔΕΗ που θα είναι προσαρμοσμένος και στις κλιματικές υποχρεώσεις, έναν ρόλο για τη ΔΕΗ που πρέπει να </w:t>
      </w:r>
      <w:r>
        <w:rPr>
          <w:rFonts w:eastAsia="Times New Roman" w:cs="Times New Roman"/>
          <w:szCs w:val="24"/>
        </w:rPr>
        <w:lastRenderedPageBreak/>
        <w:t>είναι πρώτα απ’ όλα βιώσιμος και συμβατός με τις υποχρεώσεις, α</w:t>
      </w:r>
      <w:r>
        <w:rPr>
          <w:rFonts w:eastAsia="Times New Roman" w:cs="Times New Roman"/>
          <w:szCs w:val="24"/>
        </w:rPr>
        <w:t>λλά και να εξασφαλίζει την πρόσβαση στο αγαθό της ενέργειας προς την κοινωνία. Γιατί και αυτό δεν ακούστηκε, δηλαδή πώς εξασφαλίζει αυτό το νομοσχέδιο την πρόσβαση των πολιτών στο ενεργειακό αγαθό.</w:t>
      </w:r>
    </w:p>
    <w:p w14:paraId="30BDBE5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για να μη μιλάμε μόνο θεωρητικά, επειδή θα μπορούσε έν</w:t>
      </w:r>
      <w:r>
        <w:rPr>
          <w:rFonts w:eastAsia="Times New Roman" w:cs="Times New Roman"/>
          <w:szCs w:val="24"/>
        </w:rPr>
        <w:t xml:space="preserve">ας Βουλευτής να επιλέξει και να μου πει «και τι κάνατε εσείς για αυτό;», θέλω να σας πω, κυρίες και κύριοι Βουλευτές, ότι αυτή η Κυβέρνηση ανέλαβε την ευθύνη και έλυσε το πρόβλημα της </w:t>
      </w:r>
      <w:proofErr w:type="spellStart"/>
      <w:r>
        <w:rPr>
          <w:rFonts w:eastAsia="Times New Roman" w:cs="Times New Roman"/>
          <w:szCs w:val="24"/>
        </w:rPr>
        <w:t>αδειοδότησης</w:t>
      </w:r>
      <w:proofErr w:type="spellEnd"/>
      <w:r>
        <w:rPr>
          <w:rFonts w:eastAsia="Times New Roman" w:cs="Times New Roman"/>
          <w:szCs w:val="24"/>
        </w:rPr>
        <w:t xml:space="preserve"> της </w:t>
      </w:r>
      <w:proofErr w:type="spellStart"/>
      <w:r>
        <w:rPr>
          <w:rFonts w:eastAsia="Times New Roman" w:cs="Times New Roman"/>
          <w:szCs w:val="24"/>
        </w:rPr>
        <w:t>Μεσοχώρας</w:t>
      </w:r>
      <w:proofErr w:type="spellEnd"/>
      <w:r>
        <w:rPr>
          <w:rFonts w:eastAsia="Times New Roman" w:cs="Times New Roman"/>
          <w:szCs w:val="24"/>
        </w:rPr>
        <w:t xml:space="preserve">, ενός μεγάλου υδροηλεκτρικού έργου, που ήταν </w:t>
      </w:r>
      <w:r>
        <w:rPr>
          <w:rFonts w:eastAsia="Times New Roman" w:cs="Times New Roman"/>
          <w:szCs w:val="24"/>
        </w:rPr>
        <w:t xml:space="preserve">κουφάρι όλα τα προηγούμενα χρόνια, γιατί ήταν συνδεδεμένο με ένα παρανοϊκό σχέδιο εκτροπής του Αχελώου. Γιατί δεν είχαν ληφθεί τέτοιες πρωτοβουλίες από τις προηγούμενες κυβερνήσεις, αφού </w:t>
      </w:r>
      <w:r>
        <w:rPr>
          <w:rFonts w:eastAsia="Times New Roman" w:cs="Times New Roman"/>
          <w:szCs w:val="24"/>
        </w:rPr>
        <w:t>ήθελαν</w:t>
      </w:r>
      <w:r>
        <w:rPr>
          <w:rFonts w:eastAsia="Times New Roman" w:cs="Times New Roman"/>
          <w:szCs w:val="24"/>
        </w:rPr>
        <w:t xml:space="preserve"> και το καλό της ΔΕΗ και την πρόσβαση στο αγαθό της ενέργειας; </w:t>
      </w:r>
      <w:r>
        <w:rPr>
          <w:rFonts w:eastAsia="Times New Roman" w:cs="Times New Roman"/>
          <w:szCs w:val="24"/>
        </w:rPr>
        <w:t>Αυτό έγινε πράξη από αυτήν την Κυβέρνηση.</w:t>
      </w:r>
    </w:p>
    <w:p w14:paraId="30BDBE5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επέλεξαν να κάνουν οι προηγούμενες κυβερνήσεις; Να κάνουν τη «φούσκα» με τα </w:t>
      </w:r>
      <w:proofErr w:type="spellStart"/>
      <w:r>
        <w:rPr>
          <w:rFonts w:eastAsia="Times New Roman" w:cs="Times New Roman"/>
          <w:szCs w:val="24"/>
        </w:rPr>
        <w:t>φωτοβολταϊκά</w:t>
      </w:r>
      <w:proofErr w:type="spellEnd"/>
      <w:r>
        <w:rPr>
          <w:rFonts w:eastAsia="Times New Roman" w:cs="Times New Roman"/>
          <w:szCs w:val="24"/>
        </w:rPr>
        <w:t xml:space="preserve"> και τον ΕΛΑΠΕ, τον ειδικό λογαριασμό, δηλαδή να τροφοδοτήσουν προς μία πορεία την οικονομία και την κοινωνία που δεν παρήγ</w:t>
      </w:r>
      <w:r>
        <w:rPr>
          <w:rFonts w:eastAsia="Times New Roman" w:cs="Times New Roman"/>
          <w:szCs w:val="24"/>
        </w:rPr>
        <w:t xml:space="preserve">αγε ελληνικό ακαθάριστο προϊόν, αλλά είχε μέχρι φέτος ζημιογόνο και ελλειμματικό τον Ειδικό Λογαριασμό των ΑΠΕ. Διότι παρέπεμπαν πολίτες και παραγωγούς στον Ειδικό Λογαριασμό των ΑΠΕ, αλλά δεν είχαν λεφτά μέσα σε αυτόν για να καλύψουν τις υποχρεώσεις. Και </w:t>
      </w:r>
      <w:r>
        <w:rPr>
          <w:rFonts w:eastAsia="Times New Roman" w:cs="Times New Roman"/>
          <w:szCs w:val="24"/>
        </w:rPr>
        <w:t xml:space="preserve">φέτος -και πιστεύω γι’ αυτό γελάτε, κύριε Σκρέκα- είναι η πρώτη χρονιά που έχει θετικό ισοζύγιο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λ</w:t>
      </w:r>
      <w:r>
        <w:rPr>
          <w:rFonts w:eastAsia="Times New Roman" w:cs="Times New Roman"/>
          <w:szCs w:val="24"/>
        </w:rPr>
        <w:t xml:space="preserve">ογαριασμός και έχει περίσσευμα πόρων. Γιατί τον είχατε δώσει ισχυρά ζημιογόνο, όπως παραδώσατε και τη χώρα. </w:t>
      </w:r>
    </w:p>
    <w:p w14:paraId="30BDBE5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Αυτή ήταν η επιλογή, επιλογή «φούσκα», χ</w:t>
      </w:r>
      <w:r>
        <w:rPr>
          <w:rFonts w:eastAsia="Times New Roman" w:cs="Times New Roman"/>
          <w:szCs w:val="24"/>
        </w:rPr>
        <w:t xml:space="preserve">ωρίς να ξέρουν τι σημαίνει ενεργειακός σχεδιασμός -ούτε ο Πρόεδρος της Νέας Δημοκρατίας δεν το ήξερε σήμερα- και επί της ουσίας υποθήκευση του κράτους. </w:t>
      </w:r>
    </w:p>
    <w:p w14:paraId="30BDBE6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Όμως εμείς γνωρίζουμε ότι για το 2030 η ΔΕΗ και η ηλεκτροπαραγωγή έχει συγκεκριμένες υποχρεώσεις. Ο στό</w:t>
      </w:r>
      <w:r>
        <w:rPr>
          <w:rFonts w:eastAsia="Times New Roman" w:cs="Times New Roman"/>
          <w:szCs w:val="24"/>
        </w:rPr>
        <w:t xml:space="preserve">χος που έχει τεθεί, που είναι η μείωση κατά 43% των </w:t>
      </w:r>
      <w:r>
        <w:rPr>
          <w:rFonts w:eastAsia="Times New Roman" w:cs="Times New Roman"/>
          <w:szCs w:val="24"/>
        </w:rPr>
        <w:lastRenderedPageBreak/>
        <w:t xml:space="preserve">εκπομπών σε σχέση με το 2005 -αυτός είναι ο στόχος για τις μεγάλες ενεργειακές μονάδες-, μας υποχρεώνει να κάνουμε σημαντικές τομές στον ενεργειακό σχεδιασμό, αλλά και ως προς τη βιωσιμότητα της ΔΕΗ. </w:t>
      </w:r>
    </w:p>
    <w:p w14:paraId="30BDBE6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Δύο</w:t>
      </w:r>
      <w:r>
        <w:rPr>
          <w:rFonts w:eastAsia="Times New Roman" w:cs="Times New Roman"/>
          <w:szCs w:val="24"/>
        </w:rPr>
        <w:t xml:space="preserve"> πράγματα επιλύονται ταυτόχρονα: ο ενεργειακός σχεδιασμός και η βιωσιμότητα της ΔΕΗ. Και αυτό γιατί πρέπει να λάβουμε υπ’ </w:t>
      </w:r>
      <w:proofErr w:type="spellStart"/>
      <w:r>
        <w:rPr>
          <w:rFonts w:eastAsia="Times New Roman" w:cs="Times New Roman"/>
          <w:szCs w:val="24"/>
        </w:rPr>
        <w:t>όψιν</w:t>
      </w:r>
      <w:proofErr w:type="spellEnd"/>
      <w:r>
        <w:rPr>
          <w:rFonts w:eastAsia="Times New Roman" w:cs="Times New Roman"/>
          <w:szCs w:val="24"/>
        </w:rPr>
        <w:t xml:space="preserve"> μας -και δεν ξέρω αν έχετε λάβει εσείς υπ’ </w:t>
      </w:r>
      <w:proofErr w:type="spellStart"/>
      <w:r>
        <w:rPr>
          <w:rFonts w:eastAsia="Times New Roman" w:cs="Times New Roman"/>
          <w:szCs w:val="24"/>
        </w:rPr>
        <w:t>όψιν</w:t>
      </w:r>
      <w:proofErr w:type="spellEnd"/>
      <w:r>
        <w:rPr>
          <w:rFonts w:eastAsia="Times New Roman" w:cs="Times New Roman"/>
          <w:szCs w:val="24"/>
        </w:rPr>
        <w:t xml:space="preserve"> σας- την επιβάρυνση του λειτουργικού κόστους που θα έχει η ΔΕΗ με τα περίπου 20 ε</w:t>
      </w:r>
      <w:r>
        <w:rPr>
          <w:rFonts w:eastAsia="Times New Roman" w:cs="Times New Roman"/>
          <w:szCs w:val="24"/>
        </w:rPr>
        <w:t xml:space="preserve">υρώ τον τόνο διοξείδιο του άνθρακα που θα φτάσει η τιμή εμπορίας. </w:t>
      </w:r>
    </w:p>
    <w:p w14:paraId="30BDBE6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Σαφέστατα μου κάνει εντύπωση γιατί δεν ακούστηκε σήμερα ή χθες η </w:t>
      </w:r>
      <w:r>
        <w:rPr>
          <w:rFonts w:eastAsia="Times New Roman" w:cs="Times New Roman"/>
          <w:szCs w:val="24"/>
        </w:rPr>
        <w:t>ο</w:t>
      </w:r>
      <w:r>
        <w:rPr>
          <w:rFonts w:eastAsia="Times New Roman" w:cs="Times New Roman"/>
          <w:szCs w:val="24"/>
        </w:rPr>
        <w:t xml:space="preserve">δηγία ΕΚ για τις αέριες εκπομπές, που έχει επίσης στόχο το 2030, που τροποποιεί όλη την ενεργειακή παραγωγή της Ευρώπης, η </w:t>
      </w:r>
      <w:r>
        <w:rPr>
          <w:rFonts w:eastAsia="Times New Roman" w:cs="Times New Roman"/>
          <w:szCs w:val="24"/>
        </w:rPr>
        <w:t>ο</w:t>
      </w:r>
      <w:r>
        <w:rPr>
          <w:rFonts w:eastAsia="Times New Roman" w:cs="Times New Roman"/>
          <w:szCs w:val="24"/>
        </w:rPr>
        <w:t>δηγία 75/2010 για τα πρότυπα στις ηλεκτροπαραγωγικές μονάδες από τις οποίες προσπαθήσαμε και πήραμε εξαίρεση για τις μονάδες των νησιών -γιατί και αυτό έπρεπε να το κερδίσει αυτή η Κυβέρνηση-, για να είναι ανοικτές μέχρι να συνδεθούν με την ηπειρωτική χώρ</w:t>
      </w:r>
      <w:r>
        <w:rPr>
          <w:rFonts w:eastAsia="Times New Roman" w:cs="Times New Roman"/>
          <w:szCs w:val="24"/>
        </w:rPr>
        <w:t xml:space="preserve">α, όπως δεν άκουσα τίποτα και για </w:t>
      </w:r>
      <w:r>
        <w:rPr>
          <w:rFonts w:eastAsia="Times New Roman" w:cs="Times New Roman"/>
          <w:szCs w:val="24"/>
        </w:rPr>
        <w:lastRenderedPageBreak/>
        <w:t>τον Ευρωπαϊκό Κανονισμό για την Αγορά Ηλεκτρικής Ενέργειας, που βάζει το όριο των 550 γραμμαρίων διοξειδίου του άνθρακα ανά κιλοβατώρα.</w:t>
      </w:r>
    </w:p>
    <w:p w14:paraId="30BDBE6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Αυτές οι παράμετροι πότε θα ακουστούν σε μια συζήτηση που τροποποιεί όλο το ενεργειακό</w:t>
      </w:r>
      <w:r>
        <w:rPr>
          <w:rFonts w:eastAsia="Times New Roman" w:cs="Times New Roman"/>
          <w:szCs w:val="24"/>
        </w:rPr>
        <w:t xml:space="preserve"> μοντέλο; Γιατί δεν ακούστηκε αυτή η κριτική, που σε αυτό το πλαίσιο πρέπει να γίνεται συζήτηση, από κανένα κόμμα της Αντιπολίτευσης; Πολύ απλά, γιατί δεν υπάρχει σχέδιο για τη ΔΕΗ από την Αντιπολίτευση, γιατί δεν τους ενδιέφερε ποτέ ούτε η ανθρώπινη υγεία</w:t>
      </w:r>
      <w:r>
        <w:rPr>
          <w:rFonts w:eastAsia="Times New Roman" w:cs="Times New Roman"/>
          <w:szCs w:val="24"/>
        </w:rPr>
        <w:t xml:space="preserve">, ούτε το περιβάλλον, ούτε η βιωσιμότητα της ΔΕΗ. Απλώς συνεχίζουν να κάνουν πρόχειρα και αντιεπιστημονικά πολιτική και δυστυχώς, να κάνουν πολιτική μόνο όταν τους τραβάνε το αφτί κάποιοι «νταβατζήδες». Αυτό ήταν το παρελθόν της Ελλάδας. </w:t>
      </w:r>
    </w:p>
    <w:p w14:paraId="30BDBE6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εμείς υποχρεούμαστε προς την κοινωνία να δώσουμε μια πρόταση διεξόδου, και στη ΔΕΗ και στην κοινωνία που στηρίζεται στο </w:t>
      </w:r>
      <w:proofErr w:type="spellStart"/>
      <w:r>
        <w:rPr>
          <w:rFonts w:eastAsia="Times New Roman" w:cs="Times New Roman"/>
          <w:szCs w:val="24"/>
        </w:rPr>
        <w:t>λιγνιτικό</w:t>
      </w:r>
      <w:proofErr w:type="spellEnd"/>
      <w:r>
        <w:rPr>
          <w:rFonts w:eastAsia="Times New Roman" w:cs="Times New Roman"/>
          <w:szCs w:val="24"/>
        </w:rPr>
        <w:t xml:space="preserve"> προϊόν. Γι’ αυτόν τον λόγο η Κυβέρνηση επέλεξε και αύξησε το ανταποδοτικό τέλος, τα 1,2 ευρώ έγιναν 1,4 </w:t>
      </w:r>
      <w:r>
        <w:rPr>
          <w:rFonts w:eastAsia="Times New Roman" w:cs="Times New Roman"/>
          <w:szCs w:val="24"/>
        </w:rPr>
        <w:lastRenderedPageBreak/>
        <w:t>ευρώ, όμως ταυτόχρονα</w:t>
      </w:r>
      <w:r>
        <w:rPr>
          <w:rFonts w:eastAsia="Times New Roman" w:cs="Times New Roman"/>
          <w:szCs w:val="24"/>
        </w:rPr>
        <w:t xml:space="preserve"> σχεδιάζουμε τη δική μας συνεισφορά στο Ταμείο Δίκαιης Μετάβασης, την αυριανή μέρα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w:t>
      </w:r>
    </w:p>
    <w:p w14:paraId="30BDBE6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Έτσι, λοιπόν, έχουμε μια μεγάλη ευρωπαϊκή συζήτηση. Έχουμε βρεθεί με τον Υπουργό με τον Αντιπρόεδρο της Κομισιόν και συζητήσαμε την ένταξη της Ελλάδ</w:t>
      </w:r>
      <w:r>
        <w:rPr>
          <w:rFonts w:eastAsia="Times New Roman" w:cs="Times New Roman"/>
          <w:szCs w:val="24"/>
        </w:rPr>
        <w:t xml:space="preserve">ας στην πρωτοβουλία των </w:t>
      </w:r>
      <w:proofErr w:type="spellStart"/>
      <w:r>
        <w:rPr>
          <w:rFonts w:eastAsia="Times New Roman" w:cs="Times New Roman"/>
          <w:szCs w:val="24"/>
        </w:rPr>
        <w:t>μεταλιγνιτικών</w:t>
      </w:r>
      <w:proofErr w:type="spellEnd"/>
      <w:r>
        <w:rPr>
          <w:rFonts w:eastAsia="Times New Roman" w:cs="Times New Roman"/>
          <w:szCs w:val="24"/>
        </w:rPr>
        <w:t xml:space="preserve"> περιοχών, στο Ταμείο Δίκαιης Μετάβασης, το οποίο υποστηρίξαμε και στο Ευρωκοινοβούλιο κι έχουμε ήδη εξασφαλίσει ότι στα επόμενα εργαλεία χρηματοδότησης στα διαθρωτικά ταμεία θα έχει προτεραιότητα η </w:t>
      </w:r>
      <w:proofErr w:type="spellStart"/>
      <w:r>
        <w:rPr>
          <w:rFonts w:eastAsia="Times New Roman" w:cs="Times New Roman"/>
          <w:szCs w:val="24"/>
        </w:rPr>
        <w:t>λιγνιτική</w:t>
      </w:r>
      <w:proofErr w:type="spellEnd"/>
      <w:r>
        <w:rPr>
          <w:rFonts w:eastAsia="Times New Roman" w:cs="Times New Roman"/>
          <w:szCs w:val="24"/>
        </w:rPr>
        <w:t xml:space="preserve"> και η </w:t>
      </w:r>
      <w:proofErr w:type="spellStart"/>
      <w:r>
        <w:rPr>
          <w:rFonts w:eastAsia="Times New Roman" w:cs="Times New Roman"/>
          <w:szCs w:val="24"/>
        </w:rPr>
        <w:t>μετ</w:t>
      </w:r>
      <w:r>
        <w:rPr>
          <w:rFonts w:eastAsia="Times New Roman" w:cs="Times New Roman"/>
          <w:szCs w:val="24"/>
        </w:rPr>
        <w:t>αλιγνιτική</w:t>
      </w:r>
      <w:proofErr w:type="spellEnd"/>
      <w:r>
        <w:rPr>
          <w:rFonts w:eastAsia="Times New Roman" w:cs="Times New Roman"/>
          <w:szCs w:val="24"/>
        </w:rPr>
        <w:t xml:space="preserve"> περιοχή. Όμως εξετάζουμε και τη δική μας εθνική συνεισφορά.</w:t>
      </w:r>
    </w:p>
    <w:p w14:paraId="30BDBE6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από τα έσοδα του εκπλειστηριασμού δικαιωμάτων του διοξειδίου του άνθρακα το Υπουργείο μας σχεδιάζει τη δημιουργία ελληνικού Ταμείου Δίκαιης Μετάβασης για τις </w:t>
      </w:r>
      <w:proofErr w:type="spellStart"/>
      <w:r>
        <w:rPr>
          <w:rFonts w:eastAsia="Times New Roman" w:cs="Times New Roman"/>
          <w:szCs w:val="24"/>
        </w:rPr>
        <w:t>μεταλιγνιτικέ</w:t>
      </w:r>
      <w:r>
        <w:rPr>
          <w:rFonts w:eastAsia="Times New Roman" w:cs="Times New Roman"/>
          <w:szCs w:val="24"/>
        </w:rPr>
        <w:t>ς</w:t>
      </w:r>
      <w:proofErr w:type="spellEnd"/>
      <w:r>
        <w:rPr>
          <w:rFonts w:eastAsia="Times New Roman" w:cs="Times New Roman"/>
          <w:szCs w:val="24"/>
        </w:rPr>
        <w:t xml:space="preserve"> περιοχές. Αυτό το Ταμείο μπορούμε να σας πούμε ότι έχει πλέον περιθώρια, γιατί δεν είναι ζημιογόνος ο Ειδικός Λογαριασμός των ΑΠΕ, που βάζαμε ποσοστά άνω του 70% των εσόδων αυτών, και έχουμε τη δυνατότητα να πούμε ότι σε πρώτη φάση και αυτή τη χρονιά η ε</w:t>
      </w:r>
      <w:r>
        <w:rPr>
          <w:rFonts w:eastAsia="Times New Roman" w:cs="Times New Roman"/>
          <w:szCs w:val="24"/>
        </w:rPr>
        <w:t xml:space="preserve">κτίμηση για τον προϋπολογισμό του </w:t>
      </w:r>
      <w:r>
        <w:rPr>
          <w:rFonts w:eastAsia="Times New Roman" w:cs="Times New Roman"/>
          <w:szCs w:val="24"/>
        </w:rPr>
        <w:lastRenderedPageBreak/>
        <w:t xml:space="preserve">Ταμείου Δίκαιης Μετάβασης για τις </w:t>
      </w:r>
      <w:proofErr w:type="spellStart"/>
      <w:r>
        <w:rPr>
          <w:rFonts w:eastAsia="Times New Roman" w:cs="Times New Roman"/>
          <w:szCs w:val="24"/>
        </w:rPr>
        <w:t>λιγνιτικές</w:t>
      </w:r>
      <w:proofErr w:type="spellEnd"/>
      <w:r>
        <w:rPr>
          <w:rFonts w:eastAsia="Times New Roman" w:cs="Times New Roman"/>
          <w:szCs w:val="24"/>
        </w:rPr>
        <w:t xml:space="preserve"> περιοχές ανέρχεται στα 20 εκατομμύρια ευρώ. Αυτή είναι η δική μας συνεισφορά σε αυτές τις δύσκολες συνθήκες, που μπορεί να πιάσει τόπο και για την εργασία και για την πρόοδο στι</w:t>
      </w:r>
      <w:r>
        <w:rPr>
          <w:rFonts w:eastAsia="Times New Roman" w:cs="Times New Roman"/>
          <w:szCs w:val="24"/>
        </w:rPr>
        <w:t xml:space="preserve">ς περιοχές αυτές. </w:t>
      </w:r>
    </w:p>
    <w:p w14:paraId="30BDBE6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όμως που μπαίνει πια, επειδή μιλήσαμε για το συγκεκριμένο, είναι το εξής: Είναι δυνατόν σε κάθε συνεδρίαση της Βουλής να ακούμε τόσα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Είναι δυνατόν να έρχονται εδώ εκπρόσωποι κομμάτων και να λένε, παραδείγματος χάρ</w:t>
      </w:r>
      <w:r>
        <w:rPr>
          <w:rFonts w:eastAsia="Times New Roman" w:cs="Times New Roman"/>
          <w:szCs w:val="24"/>
        </w:rPr>
        <w:t>ιν</w:t>
      </w:r>
      <w:r>
        <w:rPr>
          <w:rFonts w:eastAsia="Times New Roman" w:cs="Times New Roman"/>
          <w:szCs w:val="24"/>
        </w:rPr>
        <w:t xml:space="preserve">, ότι ήταν αποτέλεσμα της διαπραγμάτευσης και του μνημονίου, δηλαδή της δικής μας σύμβασης, το θέμα αυτό το οποίο συζητάμε; Μόλις προηγουμένως και η κυρία συνάδελφος στο ίδιο αναφέρθηκε. </w:t>
      </w:r>
    </w:p>
    <w:p w14:paraId="30BDBE6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Ήταν ευθύνη κάποιου το ότι συζητάμε σήμερα για την </w:t>
      </w:r>
      <w:proofErr w:type="spellStart"/>
      <w:r>
        <w:rPr>
          <w:rFonts w:eastAsia="Times New Roman" w:cs="Times New Roman"/>
          <w:szCs w:val="24"/>
        </w:rPr>
        <w:t>αποεπένδυση</w:t>
      </w:r>
      <w:proofErr w:type="spellEnd"/>
      <w:r>
        <w:rPr>
          <w:rFonts w:eastAsia="Times New Roman" w:cs="Times New Roman"/>
          <w:szCs w:val="24"/>
        </w:rPr>
        <w:t xml:space="preserve"> στις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Θέλω να ρωτήσετε αυτούς που είχαν την ευθύνη της χώρας, όταν χάθηκαν οι αποφάσεις αυτές στο Ευρωπαϊκό Δικαστήριο. Διότι είναι απόφαση Ευρωπαϊκού Δικαστηρίου, του 2016, τέλος του 2016 κιόλας. Η χώρα ανέλαβε αυτή την υποχρέωση στην αρχή τ</w:t>
      </w:r>
      <w:r>
        <w:rPr>
          <w:rFonts w:eastAsia="Times New Roman" w:cs="Times New Roman"/>
          <w:szCs w:val="24"/>
        </w:rPr>
        <w:t xml:space="preserve">ου 2018. Άρα δεν ήταν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διαπραγμάτευση του καλοκαιριού του </w:t>
      </w:r>
      <w:r>
        <w:rPr>
          <w:rFonts w:eastAsia="Times New Roman" w:cs="Times New Roman"/>
          <w:szCs w:val="24"/>
        </w:rPr>
        <w:lastRenderedPageBreak/>
        <w:t xml:space="preserve">2015,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 τις υποχρεώσεις της χώρας και είναι μια υπόθεση για την οποία την ευθύνη είχαν οι προηγούμενες κυβερνήσεις που εκπροσώπησαν</w:t>
      </w:r>
      <w:r>
        <w:rPr>
          <w:rFonts w:eastAsia="Times New Roman" w:cs="Times New Roman"/>
          <w:szCs w:val="24"/>
        </w:rPr>
        <w:t>,</w:t>
      </w:r>
      <w:r>
        <w:rPr>
          <w:rFonts w:eastAsia="Times New Roman" w:cs="Times New Roman"/>
          <w:szCs w:val="24"/>
        </w:rPr>
        <w:t xml:space="preserve"> όπως εκπροσώπησαν</w:t>
      </w:r>
      <w:r>
        <w:rPr>
          <w:rFonts w:eastAsia="Times New Roman" w:cs="Times New Roman"/>
          <w:szCs w:val="24"/>
        </w:rPr>
        <w:t>,</w:t>
      </w:r>
      <w:r>
        <w:rPr>
          <w:rFonts w:eastAsia="Times New Roman" w:cs="Times New Roman"/>
          <w:szCs w:val="24"/>
        </w:rPr>
        <w:t xml:space="preserve"> τη χώρα στο Ευρωπαϊκό Δικ</w:t>
      </w:r>
      <w:r>
        <w:rPr>
          <w:rFonts w:eastAsia="Times New Roman" w:cs="Times New Roman"/>
          <w:szCs w:val="24"/>
        </w:rPr>
        <w:t>αστήριο.</w:t>
      </w:r>
    </w:p>
    <w:p w14:paraId="30BDBE6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Τέρμα τα ψέματα. Αυτά είναι γραμμένα και στην εισηγητική έκθεση και θεωρώ ότι είναι και λίγο παραποίηση να αναφέρεται συνάδελφος εδώ για την τελευταία παράγραφο, που λέει ότι η </w:t>
      </w:r>
      <w:proofErr w:type="spellStart"/>
      <w:r>
        <w:rPr>
          <w:rFonts w:eastAsia="Times New Roman" w:cs="Times New Roman"/>
          <w:szCs w:val="24"/>
        </w:rPr>
        <w:t>αποεπένδυση</w:t>
      </w:r>
      <w:proofErr w:type="spellEnd"/>
      <w:r>
        <w:rPr>
          <w:rFonts w:eastAsia="Times New Roman" w:cs="Times New Roman"/>
          <w:szCs w:val="24"/>
        </w:rPr>
        <w:t xml:space="preserve"> αυτή μπορεί και να αποτελέσει ευκαιρία για προσέλκυση επεν</w:t>
      </w:r>
      <w:r>
        <w:rPr>
          <w:rFonts w:eastAsia="Times New Roman" w:cs="Times New Roman"/>
          <w:szCs w:val="24"/>
        </w:rPr>
        <w:t xml:space="preserve">δύσεων και να μην αναφέρεται στην </w:t>
      </w:r>
      <w:proofErr w:type="spellStart"/>
      <w:r>
        <w:rPr>
          <w:rFonts w:eastAsia="Times New Roman" w:cs="Times New Roman"/>
          <w:szCs w:val="24"/>
        </w:rPr>
        <w:t>υποχρεωτικότητα</w:t>
      </w:r>
      <w:proofErr w:type="spellEnd"/>
      <w:r>
        <w:rPr>
          <w:rFonts w:eastAsia="Times New Roman" w:cs="Times New Roman"/>
          <w:szCs w:val="24"/>
        </w:rPr>
        <w:t xml:space="preserve"> που είναι όλη η εισαγωγή της αιτιολογικής έκθεσης. Αυτά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διαβάζω την τελευταία πρόταση και κρύβω τις αποφάσεις του</w:t>
      </w:r>
      <w:r>
        <w:rPr>
          <w:rFonts w:eastAsia="Times New Roman" w:cs="Times New Roman"/>
          <w:b/>
          <w:szCs w:val="24"/>
        </w:rPr>
        <w:t xml:space="preserve"> </w:t>
      </w:r>
      <w:r>
        <w:rPr>
          <w:rFonts w:eastAsia="Times New Roman" w:cs="Times New Roman"/>
          <w:szCs w:val="24"/>
        </w:rPr>
        <w:t>Ευρωπαϊκού Δικαστηρίου που οι δικές μου κυβερνήσεις έχασαν, δηλαδή του ΠΑΣΟ</w:t>
      </w:r>
      <w:r>
        <w:rPr>
          <w:rFonts w:eastAsia="Times New Roman" w:cs="Times New Roman"/>
          <w:szCs w:val="24"/>
        </w:rPr>
        <w:t>Κ και της Νέας Δημοκρατίας.</w:t>
      </w:r>
    </w:p>
    <w:p w14:paraId="30BDBE6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ότι δεν υπάρχει αντιστάθμισμα. Δηλαδή, τα 1,4 ευρώ δεν είναι αντιστάθμισμα το οποίο ανέβηκε. Επιπροσθέτως, εμείς καταθέτουμε και Ταμείο Δίκαιης Μετάβασης στις περιοχές αυτές.</w:t>
      </w:r>
    </w:p>
    <w:p w14:paraId="30BDBE6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ότι έχει περιθώρι</w:t>
      </w:r>
      <w:r>
        <w:rPr>
          <w:rFonts w:eastAsia="Times New Roman" w:cs="Times New Roman"/>
          <w:szCs w:val="24"/>
        </w:rPr>
        <w:t>α ο λιγνίτης. Ποσότητες έχει και είναι εθνικό απόθεμα για εμάς. Έχει περιθώρια με βάση τη νομοθεσία για το κλίμα; Έχει περιθώρια με βάση τα όρια που έχουν μπει παγκόσμια για τις εκπομπές όσον αφορά το περιβάλλον; Αυτό γιατί δεν βγαίνετε να το πείτε ανοιχτά</w:t>
      </w:r>
      <w:r>
        <w:rPr>
          <w:rFonts w:eastAsia="Times New Roman" w:cs="Times New Roman"/>
          <w:szCs w:val="24"/>
        </w:rPr>
        <w:t xml:space="preserve"> στην κοινωνία;</w:t>
      </w:r>
    </w:p>
    <w:p w14:paraId="30BDBE6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Εμείς κάνουμε πολιτική πολύ πιο σοβαρά, αλλά και επιστημονικά και υπεύθυνα από εσάς. Και βέβαια δεν μπορώ να πω τίποτα για τον κ. Σκρέκα, ο οποίος επιμένει ότι θα μπουν και τα υδροηλεκτρικά στη </w:t>
      </w:r>
      <w:r>
        <w:rPr>
          <w:rFonts w:eastAsia="Times New Roman" w:cs="Times New Roman"/>
          <w:szCs w:val="24"/>
        </w:rPr>
        <w:t>σ</w:t>
      </w:r>
      <w:r>
        <w:rPr>
          <w:rFonts w:eastAsia="Times New Roman" w:cs="Times New Roman"/>
          <w:szCs w:val="24"/>
        </w:rPr>
        <w:t>ύμβαση αυτή.</w:t>
      </w:r>
    </w:p>
    <w:p w14:paraId="30BDBE6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Κύριε Σκρέκα, μάλλον αυτό είναι </w:t>
      </w:r>
      <w:r>
        <w:rPr>
          <w:rFonts w:eastAsia="Times New Roman" w:cs="Times New Roman"/>
          <w:szCs w:val="24"/>
        </w:rPr>
        <w:t xml:space="preserve">αυτό που θέλετε εσείς. Εμείς δεν το θέλουμε. Το υπερασπιστήκαμε και δεν μπαίνουν. Γιατί προφανώς αντίστοιχο ψέμα, που ακούστηκε εδώ, είναι ότι πουλήθηκε ο ΔΕΣΦΑ για μερικά </w:t>
      </w:r>
      <w:proofErr w:type="spellStart"/>
      <w:r>
        <w:rPr>
          <w:rFonts w:eastAsia="Times New Roman" w:cs="Times New Roman"/>
          <w:szCs w:val="24"/>
        </w:rPr>
        <w:t>εκατομμυριάκια</w:t>
      </w:r>
      <w:proofErr w:type="spellEnd"/>
      <w:r>
        <w:rPr>
          <w:rFonts w:eastAsia="Times New Roman" w:cs="Times New Roman"/>
          <w:szCs w:val="24"/>
        </w:rPr>
        <w:t xml:space="preserve">. Τα μερικά </w:t>
      </w:r>
      <w:proofErr w:type="spellStart"/>
      <w:r>
        <w:rPr>
          <w:rFonts w:eastAsia="Times New Roman" w:cs="Times New Roman"/>
          <w:szCs w:val="24"/>
        </w:rPr>
        <w:t>εκατομμυριάκια</w:t>
      </w:r>
      <w:proofErr w:type="spellEnd"/>
      <w:r>
        <w:rPr>
          <w:rFonts w:eastAsia="Times New Roman" w:cs="Times New Roman"/>
          <w:szCs w:val="24"/>
        </w:rPr>
        <w:t xml:space="preserve"> από την ακύρωση της </w:t>
      </w:r>
      <w:r>
        <w:rPr>
          <w:rFonts w:eastAsia="Times New Roman" w:cs="Times New Roman"/>
          <w:szCs w:val="24"/>
        </w:rPr>
        <w:t>σ</w:t>
      </w:r>
      <w:r>
        <w:rPr>
          <w:rFonts w:eastAsia="Times New Roman" w:cs="Times New Roman"/>
          <w:szCs w:val="24"/>
        </w:rPr>
        <w:t>ύμβασης είναι σε καθαρ</w:t>
      </w:r>
      <w:r>
        <w:rPr>
          <w:rFonts w:eastAsia="Times New Roman" w:cs="Times New Roman"/>
          <w:szCs w:val="24"/>
        </w:rPr>
        <w:t xml:space="preserve">ό </w:t>
      </w:r>
      <w:r>
        <w:rPr>
          <w:rFonts w:eastAsia="Times New Roman" w:cs="Times New Roman"/>
          <w:szCs w:val="24"/>
          <w:lang w:val="en-US"/>
        </w:rPr>
        <w:t>net</w:t>
      </w:r>
      <w:r>
        <w:rPr>
          <w:rFonts w:eastAsia="Times New Roman" w:cs="Times New Roman"/>
          <w:szCs w:val="24"/>
        </w:rPr>
        <w:t xml:space="preserve"> ποσό άμεσης καταβολής περίπου 235, αλλά επί της ουσίας, με την προηγούμενη σύμβαση που είχατε εσείς κλειδώσει θα τους πληρώναμε κιόλας με τα δικαιώματα που είχαν στο φυσικό αέριο. </w:t>
      </w:r>
      <w:r>
        <w:rPr>
          <w:rFonts w:eastAsia="Times New Roman" w:cs="Times New Roman"/>
          <w:szCs w:val="24"/>
        </w:rPr>
        <w:lastRenderedPageBreak/>
        <w:t xml:space="preserve">Αυτή ήταν η πραγματικότητα. Ακυρώσαμε μια </w:t>
      </w:r>
      <w:r>
        <w:rPr>
          <w:rFonts w:eastAsia="Times New Roman" w:cs="Times New Roman"/>
          <w:szCs w:val="24"/>
        </w:rPr>
        <w:t>σ</w:t>
      </w:r>
      <w:r>
        <w:rPr>
          <w:rFonts w:eastAsia="Times New Roman" w:cs="Times New Roman"/>
          <w:szCs w:val="24"/>
        </w:rPr>
        <w:t>ύμβαση για τον ΔΕΣΦΑ που θα</w:t>
      </w:r>
      <w:r>
        <w:rPr>
          <w:rFonts w:eastAsia="Times New Roman" w:cs="Times New Roman"/>
          <w:szCs w:val="24"/>
        </w:rPr>
        <w:t xml:space="preserve"> πλήρωνε το ελληνικό </w:t>
      </w:r>
      <w:r>
        <w:rPr>
          <w:rFonts w:eastAsia="Times New Roman" w:cs="Times New Roman"/>
          <w:szCs w:val="24"/>
        </w:rPr>
        <w:t>δ</w:t>
      </w:r>
      <w:r>
        <w:rPr>
          <w:rFonts w:eastAsia="Times New Roman" w:cs="Times New Roman"/>
          <w:szCs w:val="24"/>
        </w:rPr>
        <w:t xml:space="preserve">ημόσιο και τώρα είναι στα 535 εκατομμύρια. </w:t>
      </w:r>
    </w:p>
    <w:p w14:paraId="30BDBE6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θέλω να πω και κάτι ακόμα. Γίνεται μια μεγάλη κουβέντα: Είμαστε για τον ελεύθερο ανταγωνισμό ή όχι; Εδώ κυριολεκτικά έχετε πάθει παράκρουση. Οι μισοί βγαίνουν και λένε «κακώς υπάρχει δημ</w:t>
      </w:r>
      <w:r>
        <w:rPr>
          <w:rFonts w:eastAsia="Times New Roman" w:cs="Times New Roman"/>
          <w:szCs w:val="24"/>
        </w:rPr>
        <w:t>οπρασία για να υπάρχει ανταγωνισμός στην παραγωγή ενέργειας» και οι άλλοι μισοί μάς λένε ότι εμείς είμαστε κατά του ελεύθερου ανταγωνισμού. Δεν μπορώ να καταλάβω τι πιστεύετε. Να σας πούμε εμείς εναντίον ποιου είμαστε ξεκάθαρα. Εμείς δεν πιστεύουμε στα ιδι</w:t>
      </w:r>
      <w:r>
        <w:rPr>
          <w:rFonts w:eastAsia="Times New Roman" w:cs="Times New Roman"/>
          <w:szCs w:val="24"/>
        </w:rPr>
        <w:t xml:space="preserve">ωτικά μονοπώλια όπως ήταν ο ΟΑΣΘ στον οποίο διόριζαν οι δικοί σας Βουλευτές εργαζόμενους στη Θεσσαλονίκη. Εμείς δεν πιστεύουμε, επίσης, στις επιχειρήσεις που είναι μονοπώλια και χρηματοδοτούνται από </w:t>
      </w:r>
      <w:r>
        <w:rPr>
          <w:rFonts w:eastAsia="Times New Roman" w:cs="Times New Roman"/>
          <w:szCs w:val="24"/>
          <w:lang w:val="en-US"/>
        </w:rPr>
        <w:t>offshore</w:t>
      </w:r>
      <w:r>
        <w:rPr>
          <w:rFonts w:eastAsia="Times New Roman" w:cs="Times New Roman"/>
          <w:szCs w:val="24"/>
        </w:rPr>
        <w:t xml:space="preserve"> κρυφά, γιατί εμείς τέτοιες δεν έχουμε, αλλά εσεί</w:t>
      </w:r>
      <w:r>
        <w:rPr>
          <w:rFonts w:eastAsia="Times New Roman" w:cs="Times New Roman"/>
          <w:szCs w:val="24"/>
        </w:rPr>
        <w:t>ς φαίνεται ότι έχετε στην ευρύτερη οικογένεια.</w:t>
      </w:r>
    </w:p>
    <w:p w14:paraId="30BDBE6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επίσης πιστεύουμε σε επιχειρηματικότητα που δηλώνει το «πόθεν έσχες», από όπου προέρχονται τα κεφάλαιά της. Εσείς δεν το εφαρμόζετε. </w:t>
      </w:r>
    </w:p>
    <w:p w14:paraId="30BDBE7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επίσης πιστεύουμε σε μια επιχειρηματικότητα που έχει δάνεια για</w:t>
      </w:r>
      <w:r>
        <w:rPr>
          <w:rFonts w:eastAsia="Times New Roman" w:cs="Times New Roman"/>
          <w:szCs w:val="24"/>
        </w:rPr>
        <w:t xml:space="preserve"> όλους και όχι δάνεια με «αέρα» για λίγους εκδότες που δίνατε και τα είπαν και μέσα στην </w:t>
      </w:r>
      <w:r>
        <w:rPr>
          <w:rFonts w:eastAsia="Times New Roman" w:cs="Times New Roman"/>
          <w:szCs w:val="24"/>
        </w:rPr>
        <w:t>ε</w:t>
      </w:r>
      <w:r>
        <w:rPr>
          <w:rFonts w:eastAsia="Times New Roman" w:cs="Times New Roman"/>
          <w:szCs w:val="24"/>
        </w:rPr>
        <w:t>πιτροπή της Βουλής. Και βέβαια προφανώς είμαστε και υπέρ της επιχειρηματικότητας που πληρώνει τα δάνειά της, όχι σαν τον ιδιοκτήτη του «Κήρυκα Χανίων» που δεν τα πλήρ</w:t>
      </w:r>
      <w:r>
        <w:rPr>
          <w:rFonts w:eastAsia="Times New Roman" w:cs="Times New Roman"/>
          <w:szCs w:val="24"/>
        </w:rPr>
        <w:t>ωσε ποτέ όσο ήταν κυβερνητικός αξιωματούχος. Αυτή είναι η επιχειρηματικότητα που θέλουμε εμείς, μια ισότιμη, δίκαιη επιχειρηματικότητα, γιατί ο πραγματικός, ελεύθερος ανταγωνισμός είναι ισότιμος και στοιχείο μιας δίκαιης κοινωνίας. Αυτό έχει αναλάβει να κά</w:t>
      </w:r>
      <w:r>
        <w:rPr>
          <w:rFonts w:eastAsia="Times New Roman" w:cs="Times New Roman"/>
          <w:szCs w:val="24"/>
        </w:rPr>
        <w:t xml:space="preserve">νει αυτή η Κυβέρνηση και αυτό κάνει, εφαρμόζοντας δύσκολες αποφάσεις του Ευρωπαϊκού Δικαστηρίου για τις οποίες δεν είμαστε εμείς υπεύθυνοι, ό,τι και αν λέτε. </w:t>
      </w:r>
    </w:p>
    <w:p w14:paraId="30BDBE7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κλείσω με κάτι το οποίο το αφιερώνω πάλι στον κ. </w:t>
      </w:r>
      <w:proofErr w:type="spellStart"/>
      <w:r>
        <w:rPr>
          <w:rFonts w:eastAsia="Times New Roman" w:cs="Times New Roman"/>
          <w:szCs w:val="24"/>
        </w:rPr>
        <w:t>Δένδια</w:t>
      </w:r>
      <w:proofErr w:type="spellEnd"/>
      <w:r>
        <w:rPr>
          <w:rFonts w:eastAsia="Times New Roman" w:cs="Times New Roman"/>
          <w:szCs w:val="24"/>
        </w:rPr>
        <w:t>, ο οποίος ήρθε εδώ και μας είπε π</w:t>
      </w:r>
      <w:r>
        <w:rPr>
          <w:rFonts w:eastAsia="Times New Roman" w:cs="Times New Roman"/>
          <w:szCs w:val="24"/>
        </w:rPr>
        <w:t>ώς θα διαχειριστούμε τα προβλήματα που μας δημιουργούν τα γκάλοπ και η εκτίμηση του εκλογικού μας ποσοστού.</w:t>
      </w:r>
    </w:p>
    <w:p w14:paraId="30BDBE7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έχουμε μάθει, κυρίες και κύριοι Βουλευτές, να διαψεύδουμε τα γκάλοπ και αυτό φάνηκε σε όλες τις τελευταίες εκλογικές αναμετρήσεις. Ξέρω όμως κ</w:t>
      </w:r>
      <w:r>
        <w:rPr>
          <w:rFonts w:eastAsia="Times New Roman" w:cs="Times New Roman"/>
          <w:szCs w:val="24"/>
        </w:rPr>
        <w:t>άτι. Πήραμε μια εντολή από την κοινωνία να βγούμε από το πρόγραμμα και την υλοποιούμε στο ακέραιο. Έχουμε τη δυνατότητα και θα πετύχουμε επιβεβαίωση αυτής της πολιτικής εμείς ως ΣΥΡΙΖΑ, ως ενιαίος ΣΥΡΙΖΑ στις επόμενες εκλογές. Γιατί εμείς θα κατεβούμε ενια</w:t>
      </w:r>
      <w:r>
        <w:rPr>
          <w:rFonts w:eastAsia="Times New Roman" w:cs="Times New Roman"/>
          <w:szCs w:val="24"/>
        </w:rPr>
        <w:t xml:space="preserve">ίοι στις επόμενες εκλογές. Το ερώτημα που καταθέτω στον κ. </w:t>
      </w:r>
      <w:proofErr w:type="spellStart"/>
      <w:r>
        <w:rPr>
          <w:rFonts w:eastAsia="Times New Roman" w:cs="Times New Roman"/>
          <w:szCs w:val="24"/>
        </w:rPr>
        <w:t>Δένδια</w:t>
      </w:r>
      <w:proofErr w:type="spellEnd"/>
      <w:r>
        <w:rPr>
          <w:rFonts w:eastAsia="Times New Roman" w:cs="Times New Roman"/>
          <w:szCs w:val="24"/>
        </w:rPr>
        <w:t xml:space="preserve"> και σε όλα τα στελέχη της Νέας Δημοκρατίας είναι το εξής. Η Νέα Δημοκρατία σε πόσα κομμάτια θα κατέβει στις επόμενες εκλογές; Γιατί από τις εφημερίδες του χώρου σας μαθαίνουμε άλλα. Τουλάχισ</w:t>
      </w:r>
      <w:r>
        <w:rPr>
          <w:rFonts w:eastAsia="Times New Roman" w:cs="Times New Roman"/>
          <w:szCs w:val="24"/>
        </w:rPr>
        <w:t>τον τρία μέχρι στιγμής.</w:t>
      </w:r>
    </w:p>
    <w:p w14:paraId="30BDBE7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0BDBE74" w14:textId="77777777" w:rsidR="00E34F2F" w:rsidRDefault="00EC0F86">
      <w:pPr>
        <w:spacing w:line="600" w:lineRule="auto"/>
        <w:ind w:firstLine="720"/>
        <w:contextualSpacing/>
        <w:jc w:val="center"/>
        <w:rPr>
          <w:rFonts w:eastAsia="Times New Roman"/>
          <w:bCs/>
        </w:rPr>
      </w:pPr>
      <w:r>
        <w:rPr>
          <w:rFonts w:eastAsia="Times New Roman"/>
          <w:bCs/>
        </w:rPr>
        <w:t xml:space="preserve">(Χειροκροτήματα από τις πτέρυγες </w:t>
      </w:r>
      <w:r>
        <w:rPr>
          <w:rFonts w:eastAsia="Times New Roman"/>
          <w:bCs/>
        </w:rPr>
        <w:t xml:space="preserve">του </w:t>
      </w:r>
      <w:r>
        <w:rPr>
          <w:rFonts w:eastAsia="Times New Roman"/>
          <w:bCs/>
        </w:rPr>
        <w:t xml:space="preserve">ΣΥΡΙΖΑ </w:t>
      </w:r>
      <w:r>
        <w:rPr>
          <w:rFonts w:eastAsia="Times New Roman"/>
          <w:bCs/>
        </w:rPr>
        <w:t>και των</w:t>
      </w:r>
      <w:r>
        <w:rPr>
          <w:rFonts w:eastAsia="Times New Roman"/>
          <w:bCs/>
        </w:rPr>
        <w:t xml:space="preserve"> ΑΝΕΛ)</w:t>
      </w:r>
    </w:p>
    <w:p w14:paraId="30BDBE75"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Και εμείς σας ευχαριστούμε.</w:t>
      </w:r>
    </w:p>
    <w:p w14:paraId="30BDBE76" w14:textId="77777777" w:rsidR="00E34F2F" w:rsidRDefault="00EC0F86">
      <w:pPr>
        <w:spacing w:line="600" w:lineRule="auto"/>
        <w:ind w:firstLine="720"/>
        <w:contextualSpacing/>
        <w:jc w:val="both"/>
        <w:rPr>
          <w:rFonts w:eastAsia="Times New Roman"/>
          <w:bCs/>
        </w:rPr>
      </w:pPr>
      <w:r>
        <w:rPr>
          <w:rFonts w:eastAsia="Times New Roman"/>
          <w:bCs/>
        </w:rPr>
        <w:t xml:space="preserve">Ο κ. Θεοφύλακτος από τον ΣΥΡΙΖΑ έχει τον λόγο. </w:t>
      </w:r>
    </w:p>
    <w:p w14:paraId="30BDBE77" w14:textId="77777777" w:rsidR="00E34F2F" w:rsidRDefault="00EC0F86">
      <w:pPr>
        <w:spacing w:line="600" w:lineRule="auto"/>
        <w:ind w:firstLine="720"/>
        <w:contextualSpacing/>
        <w:jc w:val="both"/>
        <w:rPr>
          <w:rFonts w:eastAsia="Times New Roman"/>
          <w:bCs/>
        </w:rPr>
      </w:pPr>
      <w:r>
        <w:rPr>
          <w:rFonts w:eastAsia="Times New Roman"/>
          <w:b/>
          <w:bCs/>
        </w:rPr>
        <w:lastRenderedPageBreak/>
        <w:t>ΚΩΝΣΤΑΝΤΙΝΟΣ ΣΚΡΕΚΑΣ:</w:t>
      </w:r>
      <w:r>
        <w:rPr>
          <w:rFonts w:eastAsia="Times New Roman"/>
          <w:bCs/>
        </w:rPr>
        <w:t xml:space="preserve"> Κύριε Πρόεδρε, τον λόγο επί προσωπικού παρακαλώ. </w:t>
      </w:r>
    </w:p>
    <w:p w14:paraId="30BDBE78"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Δεν υπάρχει προσωπικό. </w:t>
      </w:r>
    </w:p>
    <w:p w14:paraId="30BDBE79"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Υπάρχει, κύριε Πρόεδρε, γιατί αναφέρθηκε στο όνομά μου. </w:t>
      </w:r>
    </w:p>
    <w:p w14:paraId="30BDBE7A"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Δεν υπάρχει. Μια αναφορά έγινε στην </w:t>
      </w:r>
      <w:r>
        <w:rPr>
          <w:rFonts w:eastAsia="Times New Roman"/>
          <w:bCs/>
        </w:rPr>
        <w:t xml:space="preserve">άποψη που διατυπώσατε ως εισηγητής. </w:t>
      </w:r>
    </w:p>
    <w:p w14:paraId="30BDBE7B"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Υπάρχει και θα το εξηγήσω. </w:t>
      </w:r>
    </w:p>
    <w:p w14:paraId="30BDBE7C"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Ορίστε;</w:t>
      </w:r>
    </w:p>
    <w:p w14:paraId="30BDBE7D"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Πώς δεν υπάρχει προσωπικό αφού δεν με ακούσατε; </w:t>
      </w:r>
    </w:p>
    <w:p w14:paraId="30BDBE7E"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Όταν; </w:t>
      </w:r>
    </w:p>
    <w:p w14:paraId="30BDBE7F" w14:textId="77777777" w:rsidR="00E34F2F" w:rsidRDefault="00EC0F86">
      <w:pPr>
        <w:spacing w:line="600" w:lineRule="auto"/>
        <w:ind w:firstLine="720"/>
        <w:contextualSpacing/>
        <w:jc w:val="both"/>
        <w:rPr>
          <w:rFonts w:eastAsia="Times New Roman"/>
          <w:bCs/>
        </w:rPr>
      </w:pPr>
      <w:r>
        <w:rPr>
          <w:rFonts w:eastAsia="Times New Roman"/>
          <w:b/>
          <w:bCs/>
        </w:rPr>
        <w:t xml:space="preserve">ΚΩΝΣΤΑΝΤΙΝΟΣ </w:t>
      </w:r>
      <w:r>
        <w:rPr>
          <w:rFonts w:eastAsia="Times New Roman"/>
          <w:b/>
          <w:bCs/>
        </w:rPr>
        <w:t>ΣΚΡΕΚΑΣ:</w:t>
      </w:r>
      <w:r>
        <w:rPr>
          <w:rFonts w:eastAsia="Times New Roman"/>
          <w:bCs/>
        </w:rPr>
        <w:t xml:space="preserve"> Ε, δεν ακούτε! Λέω, κύριε Πρόεδρε, ότι ο κύριος Υπουργός αναφέρθηκε στα λεγόμενά μου με τρόπο που τα διαστρέβλωσε. </w:t>
      </w:r>
    </w:p>
    <w:p w14:paraId="30BDBE80" w14:textId="77777777" w:rsidR="00E34F2F" w:rsidRDefault="00EC0F86">
      <w:pPr>
        <w:spacing w:line="600" w:lineRule="auto"/>
        <w:ind w:firstLine="720"/>
        <w:contextualSpacing/>
        <w:jc w:val="both"/>
        <w:rPr>
          <w:rFonts w:eastAsia="Times New Roman"/>
          <w:bCs/>
        </w:rPr>
      </w:pPr>
      <w:r>
        <w:rPr>
          <w:rFonts w:eastAsia="Times New Roman"/>
          <w:b/>
          <w:bCs/>
        </w:rPr>
        <w:lastRenderedPageBreak/>
        <w:t>ΠΡΟΕΔΡΕΥΩΝ (Γεώργιος Βαρεμένος):</w:t>
      </w:r>
      <w:r>
        <w:rPr>
          <w:rFonts w:eastAsia="Times New Roman"/>
          <w:bCs/>
        </w:rPr>
        <w:t xml:space="preserve"> Ωραία, μπορείτε να πάρετε δύο λεπτά μετά στη δευτερολογία να πείτε σε τι συνίσταται το προσωπικό σ</w:t>
      </w:r>
      <w:r>
        <w:rPr>
          <w:rFonts w:eastAsia="Times New Roman"/>
          <w:bCs/>
        </w:rPr>
        <w:t xml:space="preserve">ας. </w:t>
      </w:r>
    </w:p>
    <w:p w14:paraId="30BDBE81"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Όχι μετά, κύριε Πρόεδρε, τώρα. </w:t>
      </w:r>
    </w:p>
    <w:p w14:paraId="30BDBE82"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Μα, δεν υπάρχει προσωπικό. Έκανε μια κριτική στις απόψεις. </w:t>
      </w:r>
    </w:p>
    <w:p w14:paraId="30BDBE83"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Εγώ θα κρίνω το αν υπάρχει προσωπικό ή όχι. </w:t>
      </w:r>
    </w:p>
    <w:p w14:paraId="30BDBE84" w14:textId="77777777" w:rsidR="00E34F2F" w:rsidRDefault="00EC0F86">
      <w:pPr>
        <w:spacing w:line="600" w:lineRule="auto"/>
        <w:ind w:firstLine="720"/>
        <w:contextualSpacing/>
        <w:jc w:val="both"/>
        <w:rPr>
          <w:rFonts w:eastAsia="Times New Roman"/>
          <w:bCs/>
        </w:rPr>
      </w:pPr>
      <w:r>
        <w:rPr>
          <w:rFonts w:eastAsia="Times New Roman"/>
          <w:b/>
          <w:bCs/>
        </w:rPr>
        <w:t>ΠΡΟΕΔΡΕΥΩΝ (Γεώργιος Βαρεμένος):</w:t>
      </w:r>
      <w:r>
        <w:rPr>
          <w:rFonts w:eastAsia="Times New Roman"/>
          <w:bCs/>
        </w:rPr>
        <w:t xml:space="preserve"> Εσεί</w:t>
      </w:r>
      <w:r>
        <w:rPr>
          <w:rFonts w:eastAsia="Times New Roman"/>
          <w:bCs/>
        </w:rPr>
        <w:t xml:space="preserve">ς θα το κρίνετε; Σοβαρά; </w:t>
      </w:r>
    </w:p>
    <w:p w14:paraId="30BDBE85" w14:textId="77777777" w:rsidR="00E34F2F" w:rsidRDefault="00EC0F86">
      <w:pPr>
        <w:spacing w:line="600" w:lineRule="auto"/>
        <w:ind w:firstLine="720"/>
        <w:contextualSpacing/>
        <w:jc w:val="both"/>
        <w:rPr>
          <w:rFonts w:eastAsia="Times New Roman"/>
          <w:bCs/>
        </w:rPr>
      </w:pPr>
      <w:r>
        <w:rPr>
          <w:rFonts w:eastAsia="Times New Roman"/>
          <w:b/>
          <w:bCs/>
        </w:rPr>
        <w:t>ΚΩΝΣΤΑΝΤΙΝΟΣ ΣΚΡΕΚΑΣ:</w:t>
      </w:r>
      <w:r>
        <w:rPr>
          <w:rFonts w:eastAsia="Times New Roman"/>
          <w:bCs/>
        </w:rPr>
        <w:t xml:space="preserve"> Μα, αν δεν ακούσετε τελικά πώς θα το κρίνετε εσείς; Χωρίς να ακούσετε τις εξηγήσεις μπορείτε να κρίνετε αν διαστρέβλωσε ή όχι; Δεν με ακούτε, αποφασίζετε χωρίς να ακούτε. Θέλετε να ακούσετε ή όχι; Τόσο φοβερό</w:t>
      </w:r>
      <w:r>
        <w:rPr>
          <w:rFonts w:eastAsia="Times New Roman"/>
          <w:bCs/>
        </w:rPr>
        <w:t xml:space="preserve"> είναι να μιλήσει δύο λεπτά ο εισηγητής της Αντιπολίτευσης για αυτά τα οποία είπε ο Υπουργός; Είναι πρόβλημα;</w:t>
      </w:r>
    </w:p>
    <w:p w14:paraId="30BDBE86" w14:textId="77777777" w:rsidR="00E34F2F" w:rsidRDefault="00EC0F86">
      <w:pPr>
        <w:spacing w:line="600" w:lineRule="auto"/>
        <w:ind w:firstLine="720"/>
        <w:contextualSpacing/>
        <w:jc w:val="both"/>
        <w:rPr>
          <w:rFonts w:eastAsia="Times New Roman"/>
          <w:bCs/>
        </w:rPr>
      </w:pPr>
      <w:r>
        <w:rPr>
          <w:rFonts w:eastAsia="Times New Roman"/>
          <w:b/>
          <w:bCs/>
        </w:rPr>
        <w:t xml:space="preserve">ΠΡΟΕΔΡΕΥΩΝ (Γεώργιος Βαρεμένος): </w:t>
      </w:r>
      <w:r>
        <w:rPr>
          <w:rFonts w:eastAsia="Times New Roman"/>
          <w:bCs/>
        </w:rPr>
        <w:t xml:space="preserve">Ορίστε, έχετε τον λόγο για ένα λεπτό. </w:t>
      </w:r>
    </w:p>
    <w:p w14:paraId="30BDBE87" w14:textId="77777777" w:rsidR="00E34F2F" w:rsidRDefault="00EC0F86">
      <w:pPr>
        <w:spacing w:line="600" w:lineRule="auto"/>
        <w:ind w:firstLine="720"/>
        <w:contextualSpacing/>
        <w:jc w:val="both"/>
        <w:rPr>
          <w:rFonts w:eastAsia="Times New Roman"/>
          <w:bCs/>
        </w:rPr>
      </w:pPr>
      <w:r>
        <w:rPr>
          <w:rFonts w:eastAsia="Times New Roman"/>
          <w:b/>
          <w:bCs/>
        </w:rPr>
        <w:lastRenderedPageBreak/>
        <w:t>ΚΩΝΣΤΑΝΤΙΝΟΣ ΣΚΡΕΚΑΣ:</w:t>
      </w:r>
      <w:r>
        <w:rPr>
          <w:rFonts w:eastAsia="Times New Roman"/>
          <w:bCs/>
        </w:rPr>
        <w:t xml:space="preserve"> Κύριε Πρόεδρε, κατ’ αρχάς πραγματικά δεν υπάρχει ντρ</w:t>
      </w:r>
      <w:r>
        <w:rPr>
          <w:rFonts w:eastAsia="Times New Roman"/>
          <w:bCs/>
        </w:rPr>
        <w:t xml:space="preserve">οπή, να έρχεται κάποιος εδώ και να μιλάει για </w:t>
      </w:r>
      <w:r>
        <w:rPr>
          <w:rFonts w:eastAsia="Times New Roman"/>
          <w:bCs/>
          <w:lang w:val="en-US"/>
        </w:rPr>
        <w:t>fake</w:t>
      </w:r>
      <w:r>
        <w:rPr>
          <w:rFonts w:eastAsia="Times New Roman"/>
          <w:bCs/>
        </w:rPr>
        <w:t xml:space="preserve"> </w:t>
      </w:r>
      <w:r>
        <w:rPr>
          <w:rFonts w:eastAsia="Times New Roman"/>
          <w:bCs/>
          <w:lang w:val="en-US"/>
        </w:rPr>
        <w:t>news</w:t>
      </w:r>
      <w:r>
        <w:rPr>
          <w:rFonts w:eastAsia="Times New Roman"/>
          <w:bCs/>
        </w:rPr>
        <w:t xml:space="preserve"> όταν αυτός ο άνθρωπος προέρχεται από τον ΣΥΡΙΖΑ.</w:t>
      </w:r>
    </w:p>
    <w:p w14:paraId="30BDBE88" w14:textId="77777777" w:rsidR="00E34F2F" w:rsidRDefault="00EC0F86">
      <w:pPr>
        <w:spacing w:line="600" w:lineRule="auto"/>
        <w:ind w:firstLine="720"/>
        <w:contextualSpacing/>
        <w:jc w:val="both"/>
        <w:rPr>
          <w:rFonts w:eastAsia="Times New Roman"/>
          <w:bCs/>
        </w:rPr>
      </w:pPr>
      <w:r>
        <w:rPr>
          <w:rFonts w:eastAsia="Times New Roman"/>
          <w:bCs/>
        </w:rPr>
        <w:t xml:space="preserve">Τι είπε ο κύριος Υπουργός εδώ; Είπε ότι εμείς είπαμε ψέματα ότι δεν έχουν αυτοί σχέδιο για την ενέργεια. Μα, ο διάλογος για την ενέργεια ξεκίνησε πριν </w:t>
      </w:r>
      <w:r>
        <w:rPr>
          <w:rFonts w:eastAsia="Times New Roman"/>
          <w:bCs/>
        </w:rPr>
        <w:t xml:space="preserve">από έναν μήνα. Πώς είναι δυνατόν να έχουν σχέδιο για την ενέργεια, όταν ο διάλογος ξεκίνησε τέσσερα χρόνια αφού κυβερνούν αυτοί τη χώρα; Άρα, διαψεύδεται ο ίδιος. </w:t>
      </w:r>
    </w:p>
    <w:p w14:paraId="30BDBE89" w14:textId="77777777" w:rsidR="00E34F2F" w:rsidRDefault="00EC0F86">
      <w:pPr>
        <w:spacing w:line="600" w:lineRule="auto"/>
        <w:ind w:firstLine="720"/>
        <w:contextualSpacing/>
        <w:jc w:val="both"/>
        <w:rPr>
          <w:rFonts w:eastAsia="Times New Roman"/>
          <w:bCs/>
        </w:rPr>
      </w:pPr>
      <w:r>
        <w:rPr>
          <w:rFonts w:eastAsia="Times New Roman"/>
          <w:bCs/>
        </w:rPr>
        <w:t>Δεύτερον, είπε ότι η επιλογή της προηγούμενης Κυβέρνησης για τις ΑΠΕ ήταν μια επιλογή «φούσκ</w:t>
      </w:r>
      <w:r>
        <w:rPr>
          <w:rFonts w:eastAsia="Times New Roman"/>
          <w:bCs/>
        </w:rPr>
        <w:t>α». Να συμφωνήσει με τον παριστάμενο Υπουργό του, τον παραπάνω από αυτόν, γιατί ο ίδιος ο Υπουργός πανηγύρισε πριν ότι η Ελλάδα έχει πιάσει τους στόχους σε ό,τι αφορά την παραγωγή ενέργειας από ΑΠΕ. Να μας πει αν τελικά ήταν «φούσκα» ή αν ήταν σωστή επιλογ</w:t>
      </w:r>
      <w:r>
        <w:rPr>
          <w:rFonts w:eastAsia="Times New Roman"/>
          <w:bCs/>
        </w:rPr>
        <w:t xml:space="preserve">ή. </w:t>
      </w:r>
    </w:p>
    <w:p w14:paraId="30BDBE8A" w14:textId="77777777" w:rsidR="00E34F2F" w:rsidRDefault="00EC0F86">
      <w:pPr>
        <w:spacing w:line="600" w:lineRule="auto"/>
        <w:ind w:firstLine="720"/>
        <w:contextualSpacing/>
        <w:jc w:val="both"/>
        <w:rPr>
          <w:rFonts w:eastAsia="Times New Roman"/>
          <w:bCs/>
        </w:rPr>
      </w:pPr>
      <w:r>
        <w:rPr>
          <w:rFonts w:eastAsia="Times New Roman"/>
          <w:bCs/>
        </w:rPr>
        <w:lastRenderedPageBreak/>
        <w:t xml:space="preserve">Τρίτον, είναι τεράστιο ψεύδος ότι έλυσε το πρόβλημα της </w:t>
      </w:r>
      <w:proofErr w:type="spellStart"/>
      <w:r>
        <w:rPr>
          <w:rFonts w:eastAsia="Times New Roman"/>
          <w:bCs/>
        </w:rPr>
        <w:t>Μεσοχώρας</w:t>
      </w:r>
      <w:proofErr w:type="spellEnd"/>
      <w:r>
        <w:rPr>
          <w:rFonts w:eastAsia="Times New Roman"/>
          <w:bCs/>
        </w:rPr>
        <w:t xml:space="preserve">. Το πρόβλημα της </w:t>
      </w:r>
      <w:proofErr w:type="spellStart"/>
      <w:r>
        <w:rPr>
          <w:rFonts w:eastAsia="Times New Roman"/>
          <w:bCs/>
        </w:rPr>
        <w:t>Μεσοχώρας</w:t>
      </w:r>
      <w:proofErr w:type="spellEnd"/>
      <w:r>
        <w:rPr>
          <w:rFonts w:eastAsia="Times New Roman"/>
          <w:bCs/>
        </w:rPr>
        <w:t xml:space="preserve"> το είχε λύσει το 2014 η προηγούμενη Κυβέρνηση. Καθυστέρησαν οι προηγούμενοι κύριοι από τον παρόντα Υπουργό να υπογράψουν τότε τη μελέτη των περιβαλλοντικών επι</w:t>
      </w:r>
      <w:r>
        <w:rPr>
          <w:rFonts w:eastAsia="Times New Roman"/>
          <w:bCs/>
        </w:rPr>
        <w:t xml:space="preserve">πτώσεων, με αποτέλεσμα επειδή πέρασε η προθεσμία να χρειάζεται </w:t>
      </w:r>
      <w:proofErr w:type="spellStart"/>
      <w:r>
        <w:rPr>
          <w:rFonts w:eastAsia="Times New Roman"/>
          <w:bCs/>
        </w:rPr>
        <w:t>επικαιροποίηση</w:t>
      </w:r>
      <w:proofErr w:type="spellEnd"/>
      <w:r>
        <w:rPr>
          <w:rFonts w:eastAsia="Times New Roman"/>
          <w:bCs/>
        </w:rPr>
        <w:t xml:space="preserve">, την οποία υπέγραψε πριν από λίγο καιρό και φυσικά δεν έχει γίνει τίποτα για τη </w:t>
      </w:r>
      <w:proofErr w:type="spellStart"/>
      <w:r>
        <w:rPr>
          <w:rFonts w:eastAsia="Times New Roman"/>
          <w:bCs/>
        </w:rPr>
        <w:t>Μεσοχώρα</w:t>
      </w:r>
      <w:proofErr w:type="spellEnd"/>
      <w:r>
        <w:rPr>
          <w:rFonts w:eastAsia="Times New Roman"/>
          <w:bCs/>
        </w:rPr>
        <w:t xml:space="preserve">. </w:t>
      </w:r>
    </w:p>
    <w:p w14:paraId="30BDBE8B" w14:textId="77777777" w:rsidR="00E34F2F" w:rsidRDefault="00EC0F86">
      <w:pPr>
        <w:spacing w:line="600" w:lineRule="auto"/>
        <w:ind w:firstLine="720"/>
        <w:contextualSpacing/>
        <w:jc w:val="both"/>
        <w:rPr>
          <w:rFonts w:eastAsia="Times New Roman" w:cs="Times New Roman"/>
          <w:szCs w:val="24"/>
        </w:rPr>
      </w:pPr>
      <w:r>
        <w:rPr>
          <w:rFonts w:eastAsia="Times New Roman"/>
          <w:bCs/>
        </w:rPr>
        <w:t xml:space="preserve">Κι επίσης, σε ό,τι αφορά για τα υδροηλεκτρικά της ΔΕΗ τον συγχωρώ λόγω της άγνοιας που </w:t>
      </w:r>
      <w:r>
        <w:rPr>
          <w:rFonts w:eastAsia="Times New Roman"/>
          <w:bCs/>
        </w:rPr>
        <w:t xml:space="preserve">έχει για το θέμα. Εμείς δεν έχουμε κανέναν ευσεβή πόθο. Αυτό που θέλουμε εμείς είναι μια ισχυρή ΔΕΗ, ώστε να μπορεί να διασφαλίζει την ενεργειακή ασφάλεια της χώρας και τον ελεύθερο ανταγωνισμό, για να έχουμε χαμηλές τιμές ενέργειας. </w:t>
      </w:r>
      <w:r>
        <w:rPr>
          <w:rFonts w:eastAsia="Times New Roman" w:cs="Times New Roman"/>
          <w:szCs w:val="24"/>
        </w:rPr>
        <w:t>Ακόμα όμως ο κ. Σταθάκ</w:t>
      </w:r>
      <w:r>
        <w:rPr>
          <w:rFonts w:eastAsia="Times New Roman" w:cs="Times New Roman"/>
          <w:szCs w:val="24"/>
        </w:rPr>
        <w:t xml:space="preserve">ης δεν έχει απαντήσει εάν στην τελευταία τηλεδιάσκεψη ζητήθηκε από την τρόικα να υπάρξουν ΝΟΜΕ, δηλαδή διαγωνισμοί ενέργειας με βάση την υδροηλεκτρική ενέργεια. </w:t>
      </w:r>
    </w:p>
    <w:p w14:paraId="30BDBE8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Αυτά και τίποτε άλλο. Τα ψέματα να τελειώσουν!</w:t>
      </w:r>
    </w:p>
    <w:p w14:paraId="30BDBE8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Ο κ. Θεοφύλακτ</w:t>
      </w:r>
      <w:r>
        <w:rPr>
          <w:rFonts w:eastAsia="Times New Roman" w:cs="Times New Roman"/>
          <w:szCs w:val="24"/>
        </w:rPr>
        <w:t>ος έχει τον λόγο.</w:t>
      </w:r>
    </w:p>
    <w:p w14:paraId="30BDBE8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Κύριε Πρόεδρε, παρακαλώ να μου δώσετε τον λόγο, γιατί πρέπει να απαντήσω.</w:t>
      </w:r>
    </w:p>
    <w:p w14:paraId="30BDBE8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30BDBE9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Κύριε Πρόεδρε, εμένα με χαροποιεί το γεγονός ότι δεν υπάρχει κανένα προσωπικό στοιχείο, αλλά για τρία πράγματα που ακούστηκαν θέλω να απαντήσω. </w:t>
      </w:r>
    </w:p>
    <w:p w14:paraId="30BDBE9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Πρώτον, δεν έχουμε τελικά ενεργειακό σχεδ</w:t>
      </w:r>
      <w:r>
        <w:rPr>
          <w:rFonts w:eastAsia="Times New Roman" w:cs="Times New Roman"/>
          <w:szCs w:val="24"/>
        </w:rPr>
        <w:t>ιασμό ή όχι; Όχι απλώς έχουμε…</w:t>
      </w:r>
    </w:p>
    <w:p w14:paraId="30BDBE9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Δεν έχετε. Διάλογο κάνετε. Ο διάλογος κατέληξε;</w:t>
      </w:r>
    </w:p>
    <w:p w14:paraId="30BDBE9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Κύριε Σκρέκα, δεν σας διέκοψα.</w:t>
      </w:r>
    </w:p>
    <w:p w14:paraId="30BDBE9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Έχει ξεκινήσει, λοιπόν, δημόσιος διάλογος με εισήγηση </w:t>
      </w:r>
      <w:r>
        <w:rPr>
          <w:rFonts w:eastAsia="Times New Roman" w:cs="Times New Roman"/>
          <w:szCs w:val="24"/>
        </w:rPr>
        <w:t>από τους δυο Υπουργούς και στη Βουλή…</w:t>
      </w:r>
    </w:p>
    <w:p w14:paraId="30BDBE9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ΣΚΡΕΚΑΣ: </w:t>
      </w:r>
      <w:r>
        <w:rPr>
          <w:rFonts w:eastAsia="Times New Roman" w:cs="Times New Roman"/>
          <w:szCs w:val="24"/>
        </w:rPr>
        <w:t>Χωρίς να καταλήξει.</w:t>
      </w:r>
    </w:p>
    <w:p w14:paraId="30BDBE9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Άρα, έχουμε όχι απλώς σχέδιο, αλλά έχουμε και τη δυνατότητα της διαβούλευσης και μέσα στη Βουλή και μέσα σ</w:t>
      </w:r>
      <w:r>
        <w:rPr>
          <w:rFonts w:eastAsia="Times New Roman" w:cs="Times New Roman"/>
          <w:szCs w:val="24"/>
        </w:rPr>
        <w:t xml:space="preserve">την κοινωνία γι’ αυτό το σχέδιο και είναι… </w:t>
      </w:r>
    </w:p>
    <w:p w14:paraId="30BDBE9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Ωραία, φέρτε το.</w:t>
      </w:r>
    </w:p>
    <w:p w14:paraId="30BDBE9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Σκρέκα, αυτό τώρα τι είναι; </w:t>
      </w:r>
      <w:proofErr w:type="spellStart"/>
      <w:r>
        <w:rPr>
          <w:rFonts w:eastAsia="Times New Roman" w:cs="Times New Roman"/>
          <w:szCs w:val="24"/>
        </w:rPr>
        <w:t>Υπερπροσωπικό</w:t>
      </w:r>
      <w:proofErr w:type="spellEnd"/>
      <w:r>
        <w:rPr>
          <w:rFonts w:eastAsia="Times New Roman" w:cs="Times New Roman"/>
          <w:szCs w:val="24"/>
        </w:rPr>
        <w:t xml:space="preserve">; </w:t>
      </w:r>
    </w:p>
    <w:p w14:paraId="30BDBE9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…το σχέδιο 2020-2030,</w:t>
      </w:r>
      <w:r>
        <w:rPr>
          <w:rFonts w:eastAsia="Times New Roman" w:cs="Times New Roman"/>
          <w:szCs w:val="24"/>
        </w:rPr>
        <w:t xml:space="preserve"> για να το ξεκαθαρίσουμε. </w:t>
      </w:r>
    </w:p>
    <w:p w14:paraId="30BDBE9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 ζήτημα. Ήταν τελικά η πολιτική των ανανεώσιμων πηγών ενέργειας «φούσκα»; Κοιτάξτε, η υπερχρέωση του ειδικού λογαριασμού αυτό απέδειξε. Χωρίς λεφτά, δίνατε υποσχέσεις και μάλιστα χωρίς μια προτεραιότητα στις παραγωγικές επενδύσεις των ΑΠΕ. Θέλετε απ</w:t>
      </w:r>
      <w:r>
        <w:rPr>
          <w:rFonts w:eastAsia="Times New Roman" w:cs="Times New Roman"/>
          <w:szCs w:val="24"/>
        </w:rPr>
        <w:t xml:space="preserve">όδειξη; Το ποσοστό της </w:t>
      </w:r>
      <w:r>
        <w:rPr>
          <w:rFonts w:eastAsia="Times New Roman" w:cs="Times New Roman"/>
          <w:szCs w:val="24"/>
        </w:rPr>
        <w:t>«</w:t>
      </w:r>
      <w:r>
        <w:rPr>
          <w:rFonts w:eastAsia="Times New Roman" w:cs="Times New Roman"/>
          <w:szCs w:val="24"/>
        </w:rPr>
        <w:t xml:space="preserve">ΔΕΗ </w:t>
      </w:r>
      <w:r>
        <w:rPr>
          <w:rFonts w:eastAsia="Times New Roman" w:cs="Times New Roman"/>
          <w:szCs w:val="24"/>
        </w:rPr>
        <w:t>ΑΝΑΝΕΩΣΙΜΕΣ»</w:t>
      </w:r>
      <w:r>
        <w:rPr>
          <w:rFonts w:eastAsia="Times New Roman" w:cs="Times New Roman"/>
          <w:szCs w:val="24"/>
        </w:rPr>
        <w:t xml:space="preserve"> που </w:t>
      </w:r>
      <w:r>
        <w:rPr>
          <w:rFonts w:eastAsia="Times New Roman" w:cs="Times New Roman"/>
          <w:szCs w:val="24"/>
        </w:rPr>
        <w:lastRenderedPageBreak/>
        <w:t>παραλάβαμε από εσάς ήταν περίπου 2%</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3% της παραγωγής ανανεώσιμων πηγών ενέργειας στην Ελλάδα. Πού είναι ο σχεδιασμός, λοιπόν, που υπήρχε τότε;</w:t>
      </w:r>
    </w:p>
    <w:p w14:paraId="30BDBE9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Και πόσο το κάνατε τέσσερα χρόνια τώρα; </w:t>
      </w:r>
    </w:p>
    <w:p w14:paraId="30BDBE9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Βαρεμένος): </w:t>
      </w:r>
      <w:r>
        <w:rPr>
          <w:rFonts w:eastAsia="Times New Roman" w:cs="Times New Roman"/>
          <w:szCs w:val="24"/>
        </w:rPr>
        <w:t>Κύριε Σκρέκα, σας παρακαλώ.</w:t>
      </w:r>
    </w:p>
    <w:p w14:paraId="30BDBE9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Θα τα πούμε μετά, στη δευτερολογία.</w:t>
      </w:r>
    </w:p>
    <w:p w14:paraId="30BDBE9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Τρίτο και τελευταίο. Καταλαβαίνω ότι ιδιαίτερα στην εκλογική σας περιφ</w:t>
      </w:r>
      <w:r>
        <w:rPr>
          <w:rFonts w:eastAsia="Times New Roman" w:cs="Times New Roman"/>
          <w:szCs w:val="24"/>
        </w:rPr>
        <w:t xml:space="preserve">έρεια σας πειράζει πάρα πολύ το γεγονός ότι οι </w:t>
      </w:r>
      <w:proofErr w:type="spellStart"/>
      <w:r>
        <w:rPr>
          <w:rFonts w:eastAsia="Times New Roman" w:cs="Times New Roman"/>
          <w:szCs w:val="24"/>
        </w:rPr>
        <w:t>αυτοδιοικητικοί</w:t>
      </w:r>
      <w:proofErr w:type="spellEnd"/>
      <w:r>
        <w:rPr>
          <w:rFonts w:eastAsia="Times New Roman" w:cs="Times New Roman"/>
          <w:szCs w:val="24"/>
        </w:rPr>
        <w:t xml:space="preserve"> ακόμη και του χώρου σας μας υποδέχονται, γιατί εμείς λύσαμε το θέμα της </w:t>
      </w:r>
      <w:proofErr w:type="spellStart"/>
      <w:r>
        <w:rPr>
          <w:rFonts w:eastAsia="Times New Roman" w:cs="Times New Roman"/>
          <w:szCs w:val="24"/>
        </w:rPr>
        <w:t>Μεσοχώρας</w:t>
      </w:r>
      <w:proofErr w:type="spellEnd"/>
      <w:r>
        <w:rPr>
          <w:rFonts w:eastAsia="Times New Roman" w:cs="Times New Roman"/>
          <w:szCs w:val="24"/>
        </w:rPr>
        <w:t xml:space="preserve"> και το θέμα των τοπικών φραγμάτων εκεί και του υδατικού ισοζυγίου. Δεν θα στεναχωρηθούμε για το δικό σας πρόβλη</w:t>
      </w:r>
      <w:r>
        <w:rPr>
          <w:rFonts w:eastAsia="Times New Roman" w:cs="Times New Roman"/>
          <w:szCs w:val="24"/>
        </w:rPr>
        <w:t xml:space="preserve">μα, κύριε Σκρέκα. Το καλό της χώρας θέλουμε και αυτό υπηρετούμε. </w:t>
      </w:r>
    </w:p>
    <w:p w14:paraId="30BDBE9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 κύριε Υπουργέ.</w:t>
      </w:r>
    </w:p>
    <w:p w14:paraId="30BDBEA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Θεοφύλακτος έχει τον λόγο.</w:t>
      </w:r>
    </w:p>
    <w:p w14:paraId="30BDBEA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Κύριε Πρόεδρε, παρακαλώ τον λόγο.</w:t>
      </w:r>
    </w:p>
    <w:p w14:paraId="30BDBEA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Τέλος! </w:t>
      </w:r>
    </w:p>
    <w:p w14:paraId="30BDBEA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Για δέκα δευτερόλεπτα.</w:t>
      </w:r>
    </w:p>
    <w:p w14:paraId="30BDBEA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Ούτε για ένα δευτερόλεπτο, όχι. Δεν είναι καφενείο στα Τρίκαλα εδώ.</w:t>
      </w:r>
    </w:p>
    <w:p w14:paraId="30BDBEA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Μα, αναφέρθηκε προσωπικώς. Θα τα πω στη δευτερολογία μου.</w:t>
      </w:r>
    </w:p>
    <w:p w14:paraId="30BDBEA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w:t>
      </w:r>
      <w:r>
        <w:rPr>
          <w:rFonts w:eastAsia="Times New Roman" w:cs="Times New Roman"/>
          <w:b/>
          <w:szCs w:val="24"/>
        </w:rPr>
        <w:t xml:space="preserve">ς): </w:t>
      </w:r>
      <w:r>
        <w:rPr>
          <w:rFonts w:eastAsia="Times New Roman" w:cs="Times New Roman"/>
          <w:szCs w:val="24"/>
        </w:rPr>
        <w:t>Ο κ. Θεοφύλακτος έχει τον λόγο.</w:t>
      </w:r>
    </w:p>
    <w:p w14:paraId="30BDBEA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30BDBEA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να ξεκαθαρίσουμε ότι η ΔΕΗ παραμένει στον δημόσιο χαρακτήρα και ο ισχυρός παίκτης στον ενεργειακό τομέα. Ούτε κλείνει ούτε ιδι</w:t>
      </w:r>
      <w:r>
        <w:rPr>
          <w:rFonts w:eastAsia="Times New Roman" w:cs="Times New Roman"/>
          <w:szCs w:val="24"/>
        </w:rPr>
        <w:t xml:space="preserve">ωτικοποιείται η ΔΕΗ. </w:t>
      </w:r>
    </w:p>
    <w:p w14:paraId="30BDBEA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Τι γίνεται; Τα είπαμε, πρέπει να τα ξαναπούμε, για να είναι ξεκάθαρα και όχι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κυκλοφορούν. </w:t>
      </w:r>
      <w:proofErr w:type="spellStart"/>
      <w:r>
        <w:rPr>
          <w:rFonts w:eastAsia="Times New Roman" w:cs="Times New Roman"/>
          <w:szCs w:val="24"/>
        </w:rPr>
        <w:t>Αποεπενδύονται</w:t>
      </w:r>
      <w:proofErr w:type="spellEnd"/>
      <w:r>
        <w:rPr>
          <w:rFonts w:eastAsia="Times New Roman" w:cs="Times New Roman"/>
          <w:szCs w:val="24"/>
        </w:rPr>
        <w:t xml:space="preserve">, ιδιωτικοποιούνται τρεις μονάδες και </w:t>
      </w:r>
      <w:r>
        <w:rPr>
          <w:rFonts w:eastAsia="Times New Roman" w:cs="Times New Roman"/>
          <w:szCs w:val="24"/>
        </w:rPr>
        <w:lastRenderedPageBreak/>
        <w:t xml:space="preserve">μια άδεια και αυτά μετά από απόφαση του Ευρωπαϊκού Δικαστηρίου, τις οποίες οι </w:t>
      </w:r>
      <w:r>
        <w:rPr>
          <w:rFonts w:eastAsia="Times New Roman" w:cs="Times New Roman"/>
          <w:szCs w:val="24"/>
        </w:rPr>
        <w:t>θεσμοί</w:t>
      </w:r>
      <w:r>
        <w:rPr>
          <w:rFonts w:eastAsia="Times New Roman" w:cs="Times New Roman"/>
          <w:szCs w:val="24"/>
        </w:rPr>
        <w:t xml:space="preserve">, οι δανειστές μας, τα έβαλαν στη δεύτερη αξιολόγηση. </w:t>
      </w:r>
    </w:p>
    <w:p w14:paraId="30BDBEA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Τι αποδεικνύει γι’ αυτό του λόγου του αληθές; Ό</w:t>
      </w:r>
      <w:r>
        <w:rPr>
          <w:rFonts w:eastAsia="Times New Roman" w:cs="Times New Roman"/>
          <w:szCs w:val="24"/>
        </w:rPr>
        <w:t>τι τα πρώτα τρία χρόνια το σχέδιο της Κυβέρνησης ήταν άλλο. Ακυρώσαμε τη «μικρή</w:t>
      </w:r>
      <w:r>
        <w:rPr>
          <w:rFonts w:eastAsia="Times New Roman" w:cs="Times New Roman"/>
          <w:szCs w:val="24"/>
        </w:rPr>
        <w:t>»</w:t>
      </w:r>
      <w:r>
        <w:rPr>
          <w:rFonts w:eastAsia="Times New Roman" w:cs="Times New Roman"/>
          <w:szCs w:val="24"/>
        </w:rPr>
        <w:t xml:space="preserve"> ΔΕΗ, ακυρώσαμε τον νόμο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ακυρώσαμε την ιδιωτικοποίηση του 30% της ΔΕΗ και πορευόμαστε μετά νόμου για τις υποχρεώσεις που έπρεπε να κάνει η ΔΕΗ. Δεν συζητούσ</w:t>
      </w:r>
      <w:r>
        <w:rPr>
          <w:rFonts w:eastAsia="Times New Roman" w:cs="Times New Roman"/>
          <w:szCs w:val="24"/>
        </w:rPr>
        <w:t xml:space="preserve">αμε για ιδιωτικοποιήσεις ούτε μονάδων. Τι άλλαξε και σήμερα μιλάμε για ιδιωτικοποιήσεις συγκεκριμένων μονάδων στη Μεγαλόπολη και στη Μελίτη; Άλλαξε ότι </w:t>
      </w:r>
      <w:proofErr w:type="spellStart"/>
      <w:r>
        <w:rPr>
          <w:rFonts w:eastAsia="Times New Roman" w:cs="Times New Roman"/>
          <w:szCs w:val="24"/>
        </w:rPr>
        <w:t>τελεσιδίκησε</w:t>
      </w:r>
      <w:proofErr w:type="spellEnd"/>
      <w:r>
        <w:rPr>
          <w:rFonts w:eastAsia="Times New Roman" w:cs="Times New Roman"/>
          <w:szCs w:val="24"/>
        </w:rPr>
        <w:t xml:space="preserve"> η απόφαση του Ευρωπαϊκού Δικαστηρίου στα τέλη του 2016 και το 2017 οι </w:t>
      </w:r>
      <w:r>
        <w:rPr>
          <w:rFonts w:eastAsia="Times New Roman" w:cs="Times New Roman"/>
          <w:szCs w:val="24"/>
        </w:rPr>
        <w:t>θεσμοί</w:t>
      </w:r>
      <w:r>
        <w:rPr>
          <w:rFonts w:eastAsia="Times New Roman" w:cs="Times New Roman"/>
          <w:szCs w:val="24"/>
        </w:rPr>
        <w:t xml:space="preserve">, οι δανειστές </w:t>
      </w:r>
      <w:r>
        <w:rPr>
          <w:rFonts w:eastAsia="Times New Roman" w:cs="Times New Roman"/>
          <w:szCs w:val="24"/>
        </w:rPr>
        <w:t xml:space="preserve">μας, την έβαλαν σαν </w:t>
      </w:r>
      <w:proofErr w:type="spellStart"/>
      <w:r>
        <w:rPr>
          <w:rFonts w:eastAsia="Times New Roman" w:cs="Times New Roman"/>
          <w:szCs w:val="24"/>
        </w:rPr>
        <w:t>προαπαιτούμενο</w:t>
      </w:r>
      <w:proofErr w:type="spellEnd"/>
      <w:r>
        <w:rPr>
          <w:rFonts w:eastAsia="Times New Roman" w:cs="Times New Roman"/>
          <w:szCs w:val="24"/>
        </w:rPr>
        <w:t xml:space="preserve"> στη δεύτερη αξιολόγηση. Αποδεικνύεται, δηλαδή, έμπρακτα η διαφοροποίησή μας από την </w:t>
      </w:r>
      <w:r>
        <w:rPr>
          <w:rFonts w:eastAsia="Times New Roman" w:cs="Times New Roman"/>
          <w:szCs w:val="24"/>
        </w:rPr>
        <w:t xml:space="preserve">κυβέρνηση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καθότι τα τρία πρώτα χρόνια είχαμε διαφορετικό κυβερνητικό σχέδιο και αυτό που άλλαξε ήταν η απόφαση του Ευ</w:t>
      </w:r>
      <w:r>
        <w:rPr>
          <w:rFonts w:eastAsia="Times New Roman" w:cs="Times New Roman"/>
          <w:szCs w:val="24"/>
        </w:rPr>
        <w:t xml:space="preserve">ρωπαϊκού Δικαστηρίου. </w:t>
      </w:r>
    </w:p>
    <w:p w14:paraId="30BDBEA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 χωρίς απόφαση του Ευρωπαϊκού Δικαστηρίου, τι συμφώνησε και ψήφισε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Βενιζέλου; Τα είπαν και οι συνάδελφοι και οι Υπουργοί, αλλά πρέπει να τα λέμε, για </w:t>
      </w:r>
      <w:r>
        <w:rPr>
          <w:rFonts w:eastAsia="Times New Roman" w:cs="Times New Roman"/>
          <w:szCs w:val="24"/>
        </w:rPr>
        <w:t xml:space="preserve">να </w:t>
      </w:r>
      <w:r>
        <w:rPr>
          <w:rFonts w:eastAsia="Times New Roman" w:cs="Times New Roman"/>
          <w:szCs w:val="24"/>
        </w:rPr>
        <w:t xml:space="preserve">τα κάνουμε ξεκάθαρα. Ιδιωτικοποίηση του ΑΔΜΗΕ. Τα </w:t>
      </w:r>
      <w:r>
        <w:rPr>
          <w:rFonts w:eastAsia="Times New Roman" w:cs="Times New Roman"/>
          <w:szCs w:val="24"/>
        </w:rPr>
        <w:t xml:space="preserve">δίκτυα, δεν πάει να έχεις όσες μονάδες θέλεις, εάν ο ιδιώτης ελέγχει τα δίκτυα, κρατά στα χέρια του τον ενεργειακό τομέα της χώρας. </w:t>
      </w:r>
    </w:p>
    <w:p w14:paraId="30BDBEA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Ας σκεφτούν οι πολίτες που μας ακούν τι είναι πιο σημαντικό. Για εμένα -και το καταθέτω- το ότι τα δίκτυα παραμένουν στον δ</w:t>
      </w:r>
      <w:r>
        <w:rPr>
          <w:rFonts w:eastAsia="Times New Roman" w:cs="Times New Roman"/>
          <w:szCs w:val="24"/>
        </w:rPr>
        <w:t xml:space="preserve">ημόσιο χαρακτήρα είναι πολύ σημαντικό, όπως και τα υδροηλεκτρικά εργοστάσια. Ήταν και παραμένει αγώνας μας και παραμένουν τα υδροηλεκτρικά εργοστάσια στον δημόσιο χαρακτήρα, γιατί; Γιατί παράγουν ηλεκτρικό ρεύμα χωρίς κανένα απολύτως κόστος και αενάως, με </w:t>
      </w:r>
      <w:proofErr w:type="spellStart"/>
      <w:r>
        <w:rPr>
          <w:rFonts w:eastAsia="Times New Roman" w:cs="Times New Roman"/>
          <w:szCs w:val="24"/>
        </w:rPr>
        <w:t>αειφορία</w:t>
      </w:r>
      <w:proofErr w:type="spellEnd"/>
      <w:r>
        <w:rPr>
          <w:rFonts w:eastAsia="Times New Roman" w:cs="Times New Roman"/>
          <w:szCs w:val="24"/>
        </w:rPr>
        <w:t xml:space="preserve">. </w:t>
      </w:r>
    </w:p>
    <w:p w14:paraId="30BDBEA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Τι προέβλεπε, λοιπόν, η «μικρή ΔΕΗ»; Προέβλεπε 30% οριζόντια ιδιωτικοποίηση, δηλαδή και υδροηλεκτρικά και φυσικό αέριο και λιγνίτες και τα περιουσιακά στοιχεία, αλλά και τον ΑΔΜΗΕ, να μην το ξεχνάμε, όπως και να μην ξεχνάμε τις εχθρικές κατά </w:t>
      </w:r>
      <w:r>
        <w:rPr>
          <w:rFonts w:eastAsia="Times New Roman" w:cs="Times New Roman"/>
          <w:szCs w:val="24"/>
        </w:rPr>
        <w:lastRenderedPageBreak/>
        <w:t>και</w:t>
      </w:r>
      <w:r>
        <w:rPr>
          <w:rFonts w:eastAsia="Times New Roman" w:cs="Times New Roman"/>
          <w:szCs w:val="24"/>
        </w:rPr>
        <w:t xml:space="preserve">ρούς δηλώσεις -το είπα και το ξαναλέω- του Αρχηγού της Αξιωματικής Αντιπολίτευσης για τους συνταξιούχους και τους εργαζομένους στη ΔΕΗ. Σήμερα απέφυγε να το αναφέρει, αλλά κατά καιρούς ήταν σταθερή αυτή η εχθρική του στάση. </w:t>
      </w:r>
    </w:p>
    <w:p w14:paraId="30BDBEA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Με τη δική μας </w:t>
      </w:r>
      <w:r>
        <w:rPr>
          <w:rFonts w:eastAsia="Times New Roman"/>
          <w:bCs/>
          <w:shd w:val="clear" w:color="auto" w:fill="FFFFFF"/>
        </w:rPr>
        <w:t>διαπραγμάτευση</w:t>
      </w:r>
      <w:r>
        <w:rPr>
          <w:rFonts w:eastAsia="Times New Roman" w:cs="Times New Roman"/>
          <w:szCs w:val="24"/>
        </w:rPr>
        <w:t xml:space="preserve"> </w:t>
      </w:r>
      <w:r>
        <w:rPr>
          <w:rFonts w:eastAsia="Times New Roman"/>
          <w:bCs/>
        </w:rPr>
        <w:t>κ</w:t>
      </w:r>
      <w:r>
        <w:rPr>
          <w:rFonts w:eastAsia="Times New Roman"/>
          <w:bCs/>
        </w:rPr>
        <w:t>αι</w:t>
      </w:r>
      <w:r>
        <w:rPr>
          <w:rFonts w:eastAsia="Times New Roman" w:cs="Times New Roman"/>
          <w:szCs w:val="24"/>
        </w:rPr>
        <w:t xml:space="preserve"> μετά την απόφαση του Ευρωπαϊκού Δικαστηρίου μιλάμε μόνο για </w:t>
      </w:r>
      <w:proofErr w:type="spellStart"/>
      <w:r>
        <w:rPr>
          <w:rFonts w:eastAsia="Times New Roman" w:cs="Times New Roman"/>
          <w:szCs w:val="24"/>
        </w:rPr>
        <w:t>λιγνιτικό</w:t>
      </w:r>
      <w:proofErr w:type="spellEnd"/>
      <w:r>
        <w:rPr>
          <w:rFonts w:eastAsia="Times New Roman" w:cs="Times New Roman"/>
          <w:szCs w:val="24"/>
        </w:rPr>
        <w:t xml:space="preserve"> δυναμικό, </w:t>
      </w:r>
      <w:r>
        <w:rPr>
          <w:rFonts w:eastAsia="Times New Roman" w:cs="Times New Roman"/>
          <w:bCs/>
          <w:shd w:val="clear" w:color="auto" w:fill="FFFFFF"/>
        </w:rPr>
        <w:t>που</w:t>
      </w:r>
      <w:r>
        <w:rPr>
          <w:rFonts w:eastAsia="Times New Roman" w:cs="Times New Roman"/>
          <w:szCs w:val="24"/>
        </w:rPr>
        <w:t xml:space="preserve"> κατ’ αρχάς </w:t>
      </w:r>
      <w:r>
        <w:rPr>
          <w:rFonts w:eastAsia="Times New Roman"/>
          <w:bCs/>
        </w:rPr>
        <w:t>είναι</w:t>
      </w:r>
      <w:r>
        <w:rPr>
          <w:rFonts w:eastAsia="Times New Roman" w:cs="Times New Roman"/>
          <w:szCs w:val="24"/>
        </w:rPr>
        <w:t xml:space="preserve"> 10-15% και όσο οι παλιές μονάδες θα αποσύρονται τόσο θα πλησιάζει το 35-40%. Αυτά ειπώθηκαν, δεν θα επιμείνω.</w:t>
      </w:r>
    </w:p>
    <w:p w14:paraId="30BDBEAF" w14:textId="77777777" w:rsidR="00E34F2F" w:rsidRDefault="00EC0F86">
      <w:pPr>
        <w:spacing w:line="600" w:lineRule="auto"/>
        <w:ind w:firstLine="720"/>
        <w:contextualSpacing/>
        <w:jc w:val="both"/>
        <w:rPr>
          <w:rFonts w:eastAsia="Times New Roman"/>
          <w:bCs/>
        </w:rPr>
      </w:pPr>
      <w:r>
        <w:rPr>
          <w:rFonts w:eastAsia="Times New Roman" w:cs="Times New Roman"/>
          <w:szCs w:val="24"/>
        </w:rPr>
        <w:t>Θα δώσω κάποιες απαντήσεις σε αυτά που είπ</w:t>
      </w:r>
      <w:r>
        <w:rPr>
          <w:rFonts w:eastAsia="Times New Roman" w:cs="Times New Roman"/>
          <w:szCs w:val="24"/>
        </w:rPr>
        <w:t xml:space="preserve">ε ο εισηγητής της </w:t>
      </w:r>
      <w:r>
        <w:rPr>
          <w:rFonts w:eastAsia="Times New Roman" w:cs="Times New Roman"/>
        </w:rPr>
        <w:t>Νέας Δημοκρατίας,</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είδα να επαναλαμβάνει </w:t>
      </w:r>
      <w:r>
        <w:rPr>
          <w:rFonts w:eastAsia="Times New Roman"/>
          <w:bCs/>
        </w:rPr>
        <w:t>και</w:t>
      </w:r>
      <w:r>
        <w:rPr>
          <w:rFonts w:eastAsia="Times New Roman" w:cs="Times New Roman"/>
          <w:szCs w:val="24"/>
        </w:rPr>
        <w:t xml:space="preserve"> ο </w:t>
      </w:r>
      <w:r>
        <w:rPr>
          <w:rFonts w:eastAsia="Times New Roman"/>
          <w:bCs/>
        </w:rPr>
        <w:t xml:space="preserve">Αρχηγός της Νέας Δημοκρατίας Κυριάκος Μητσοτάκης. Μειώθηκε, λέει, επί ΣΥΡΙΖΑ κατά 80% η αξία της μετοχής της ΔΕΗ. Αυτό είναι αναλήθεια, για να είμαι ευγενικός, </w:t>
      </w:r>
      <w:r>
        <w:rPr>
          <w:rFonts w:eastAsia="Times New Roman"/>
          <w:bCs/>
          <w:lang w:val="en-US"/>
        </w:rPr>
        <w:t>fake</w:t>
      </w:r>
      <w:r>
        <w:rPr>
          <w:rFonts w:eastAsia="Times New Roman"/>
          <w:bCs/>
        </w:rPr>
        <w:t xml:space="preserve"> </w:t>
      </w:r>
      <w:r>
        <w:rPr>
          <w:rFonts w:eastAsia="Times New Roman"/>
          <w:bCs/>
          <w:lang w:val="en-US"/>
        </w:rPr>
        <w:t>news</w:t>
      </w:r>
      <w:r>
        <w:rPr>
          <w:rFonts w:eastAsia="Times New Roman"/>
          <w:bCs/>
        </w:rPr>
        <w:t xml:space="preserve">, ψεύδος. </w:t>
      </w:r>
    </w:p>
    <w:p w14:paraId="30BDBEB0" w14:textId="77777777" w:rsidR="00E34F2F" w:rsidRDefault="00EC0F86">
      <w:pPr>
        <w:spacing w:line="600" w:lineRule="auto"/>
        <w:ind w:firstLine="720"/>
        <w:contextualSpacing/>
        <w:jc w:val="both"/>
        <w:rPr>
          <w:rFonts w:eastAsia="Times New Roman"/>
          <w:bCs/>
        </w:rPr>
      </w:pPr>
      <w:r>
        <w:rPr>
          <w:rFonts w:eastAsia="Times New Roman"/>
          <w:bCs/>
        </w:rPr>
        <w:t>Το 50% α</w:t>
      </w:r>
      <w:r>
        <w:rPr>
          <w:rFonts w:eastAsia="Times New Roman"/>
          <w:bCs/>
        </w:rPr>
        <w:t xml:space="preserve">πό αυτό το 80% είχε μειωθεί ως τα τέλη του 2014. Μειώθηκε το 2014 επί Νέας Δημοκρατίας. Η μεγάλη, η ραγδαία και κατακόρυφη πτώση της μετοχής της ΔΕΗ έγινε το 2014. Δεν μπορούν </w:t>
      </w:r>
      <w:r>
        <w:rPr>
          <w:rFonts w:eastAsia="Times New Roman"/>
          <w:bCs/>
          <w:shd w:val="clear" w:color="auto" w:fill="FFFFFF"/>
        </w:rPr>
        <w:t>να</w:t>
      </w:r>
      <w:r>
        <w:rPr>
          <w:rFonts w:eastAsia="Times New Roman"/>
          <w:bCs/>
        </w:rPr>
        <w:t xml:space="preserve"> έρχονται και να μετράνε από τον Ιούνιο του 2014 </w:t>
      </w:r>
      <w:r>
        <w:rPr>
          <w:rFonts w:eastAsia="Times New Roman"/>
          <w:bCs/>
        </w:rPr>
        <w:lastRenderedPageBreak/>
        <w:t xml:space="preserve">και </w:t>
      </w:r>
      <w:r>
        <w:rPr>
          <w:rFonts w:eastAsia="Times New Roman"/>
          <w:bCs/>
          <w:shd w:val="clear" w:color="auto" w:fill="FFFFFF"/>
        </w:rPr>
        <w:t>να</w:t>
      </w:r>
      <w:r>
        <w:rPr>
          <w:rFonts w:eastAsia="Times New Roman"/>
          <w:bCs/>
        </w:rPr>
        <w:t xml:space="preserve"> μας φορτώνουν τη δική </w:t>
      </w:r>
      <w:r>
        <w:rPr>
          <w:rFonts w:eastAsia="Times New Roman"/>
          <w:bCs/>
        </w:rPr>
        <w:t xml:space="preserve">τους μείωση. Είναι απαράδεκτο αυτό και εξεπλάγην αρνητικά </w:t>
      </w:r>
      <w:r>
        <w:rPr>
          <w:rFonts w:eastAsia="Times New Roman"/>
          <w:bCs/>
          <w:shd w:val="clear" w:color="auto" w:fill="FFFFFF"/>
        </w:rPr>
        <w:t>που</w:t>
      </w:r>
      <w:r>
        <w:rPr>
          <w:rFonts w:eastAsia="Times New Roman"/>
          <w:bCs/>
        </w:rPr>
        <w:t xml:space="preserve"> το άκουσα και από τον Κυριάκο Μητσοτάκη. </w:t>
      </w:r>
    </w:p>
    <w:p w14:paraId="30BDBEB1" w14:textId="77777777" w:rsidR="00E34F2F" w:rsidRDefault="00EC0F86">
      <w:pPr>
        <w:spacing w:line="600" w:lineRule="auto"/>
        <w:ind w:firstLine="720"/>
        <w:contextualSpacing/>
        <w:jc w:val="both"/>
        <w:rPr>
          <w:rFonts w:eastAsia="Times New Roman"/>
          <w:bCs/>
        </w:rPr>
      </w:pPr>
      <w:r>
        <w:rPr>
          <w:rFonts w:eastAsia="Times New Roman"/>
          <w:bCs/>
        </w:rPr>
        <w:t xml:space="preserve">Έχουμε θετικό ράλι -να μην το ματιάσουμε, κύριε Υπουργέ- της μετοχής της ΔΕΗ τους τελευταίους μήνες, που αποδεικνύει ότι η ΔΕΗ πατάει και θα πατήσει </w:t>
      </w:r>
      <w:r>
        <w:rPr>
          <w:rFonts w:eastAsia="Times New Roman"/>
          <w:bCs/>
        </w:rPr>
        <w:t>ακόμη πιο γερά στα πόδια της.</w:t>
      </w:r>
    </w:p>
    <w:p w14:paraId="30BDBEB2" w14:textId="77777777" w:rsidR="00E34F2F" w:rsidRDefault="00EC0F86">
      <w:pPr>
        <w:spacing w:line="600" w:lineRule="auto"/>
        <w:ind w:firstLine="720"/>
        <w:contextualSpacing/>
        <w:jc w:val="both"/>
        <w:rPr>
          <w:rFonts w:eastAsia="Times New Roman"/>
          <w:bCs/>
        </w:rPr>
      </w:pPr>
      <w:r>
        <w:rPr>
          <w:rFonts w:eastAsia="Times New Roman"/>
          <w:b/>
          <w:bCs/>
        </w:rPr>
        <w:t xml:space="preserve">ΓΕΩΡΓΙΟΣ ΣΤΑΘΑΚΗΣ (Υπουργός Περιβάλλοντος και Ενέργειας): </w:t>
      </w:r>
      <w:r>
        <w:rPr>
          <w:rFonts w:eastAsia="Times New Roman"/>
          <w:bCs/>
        </w:rPr>
        <w:t xml:space="preserve">Εδώ είμαστε Αριστεροί, είπε ο κ. </w:t>
      </w:r>
      <w:proofErr w:type="spellStart"/>
      <w:r>
        <w:rPr>
          <w:rFonts w:eastAsia="Times New Roman"/>
          <w:bCs/>
        </w:rPr>
        <w:t>Δένδιας</w:t>
      </w:r>
      <w:proofErr w:type="spellEnd"/>
      <w:r>
        <w:rPr>
          <w:rFonts w:eastAsia="Times New Roman"/>
          <w:bCs/>
        </w:rPr>
        <w:t>, και δεν μπορούμε να μιλάμε για το Χρηματιστήριο.</w:t>
      </w:r>
    </w:p>
    <w:p w14:paraId="30BDBEB3" w14:textId="77777777" w:rsidR="00E34F2F" w:rsidRDefault="00EC0F86">
      <w:pPr>
        <w:spacing w:line="600" w:lineRule="auto"/>
        <w:ind w:firstLine="720"/>
        <w:contextualSpacing/>
        <w:jc w:val="both"/>
        <w:rPr>
          <w:rFonts w:eastAsia="Times New Roman"/>
          <w:bCs/>
        </w:rPr>
      </w:pPr>
      <w:r>
        <w:rPr>
          <w:rFonts w:eastAsia="Times New Roman"/>
          <w:b/>
          <w:bCs/>
        </w:rPr>
        <w:t>ΝΙΚΟΛΑΟΣ ΔΕΝΔΙΑΣ:</w:t>
      </w:r>
      <w:r>
        <w:rPr>
          <w:rFonts w:eastAsia="Times New Roman"/>
          <w:bCs/>
        </w:rPr>
        <w:t xml:space="preserve"> Δεν ήθελα να σας πληγώσω, κύριε Υπουργέ!</w:t>
      </w:r>
    </w:p>
    <w:p w14:paraId="30BDBEB4" w14:textId="77777777" w:rsidR="00E34F2F" w:rsidRDefault="00EC0F86">
      <w:pPr>
        <w:spacing w:line="600" w:lineRule="auto"/>
        <w:ind w:firstLine="720"/>
        <w:contextualSpacing/>
        <w:jc w:val="both"/>
        <w:rPr>
          <w:rFonts w:eastAsia="Times New Roman"/>
          <w:bCs/>
        </w:rPr>
      </w:pPr>
      <w:r>
        <w:rPr>
          <w:rFonts w:eastAsia="Times New Roman"/>
          <w:b/>
          <w:bCs/>
        </w:rPr>
        <w:t>ΙΩΑΝΝΗΣ ΘΕΟΦΥΛΑΚΤΟ</w:t>
      </w:r>
      <w:r>
        <w:rPr>
          <w:rFonts w:eastAsia="Times New Roman"/>
          <w:b/>
          <w:bCs/>
        </w:rPr>
        <w:t>Σ:</w:t>
      </w:r>
      <w:r>
        <w:rPr>
          <w:rFonts w:eastAsia="Times New Roman"/>
          <w:bCs/>
        </w:rPr>
        <w:t xml:space="preserve"> Αναφορικά με τους κόσμους, που ανέφερε ο κ. Μανιάτης, θα πω μόνο το εξής: Ο κόσμος έχει σχέση και με το κόσμημα. Είναι κάτι ωραίο, κάτι όμορφο. Ο δικός τους κόσμος, λοιπόν, κατέρρευσε παταγωδώς και αποδείχτηκε ότι μπορεί απ’ έξω να ήταν καλογυαλισμένος,</w:t>
      </w:r>
      <w:r>
        <w:rPr>
          <w:rFonts w:eastAsia="Times New Roman"/>
          <w:bCs/>
        </w:rPr>
        <w:t xml:space="preserve"> από μέσα όμως ήταν σάπιος. Αυτό το ξέρουν όλοι οι συμπολίτες μας. </w:t>
      </w:r>
    </w:p>
    <w:p w14:paraId="30BDBEB5" w14:textId="77777777" w:rsidR="00E34F2F" w:rsidRDefault="00EC0F86">
      <w:pPr>
        <w:spacing w:line="600" w:lineRule="auto"/>
        <w:ind w:firstLine="720"/>
        <w:contextualSpacing/>
        <w:jc w:val="both"/>
        <w:rPr>
          <w:rFonts w:eastAsia="Times New Roman"/>
          <w:bCs/>
        </w:rPr>
      </w:pPr>
      <w:r>
        <w:rPr>
          <w:rFonts w:eastAsia="Times New Roman"/>
          <w:bCs/>
        </w:rPr>
        <w:lastRenderedPageBreak/>
        <w:t>Χαιρετίζω και εγώ και όλη η Κοινοβουλευτική Ομάδα του ΣΥΡΙΖΑ και των ΑΝΕΛ, ιδίως όμως οι Βουλευτές της Δυτικής Μακεδονίας και της Αρκαδίας, τις νομοτεχνικές βελτιώσεις που αφορούν τα εργασ</w:t>
      </w:r>
      <w:r>
        <w:rPr>
          <w:rFonts w:eastAsia="Times New Roman"/>
          <w:bCs/>
        </w:rPr>
        <w:t xml:space="preserve">ιακά, το περιβάλλον και το </w:t>
      </w:r>
      <w:proofErr w:type="spellStart"/>
      <w:r>
        <w:rPr>
          <w:rFonts w:eastAsia="Times New Roman"/>
          <w:bCs/>
        </w:rPr>
        <w:t>λιγνιτικό</w:t>
      </w:r>
      <w:proofErr w:type="spellEnd"/>
      <w:r>
        <w:rPr>
          <w:rFonts w:eastAsia="Times New Roman"/>
          <w:bCs/>
        </w:rPr>
        <w:t xml:space="preserve"> τέλος. Θα πω δυο λόγια για το καθένα. </w:t>
      </w:r>
    </w:p>
    <w:p w14:paraId="30BDBEB6" w14:textId="77777777" w:rsidR="00E34F2F" w:rsidRDefault="00EC0F86">
      <w:pPr>
        <w:spacing w:line="600" w:lineRule="auto"/>
        <w:ind w:firstLine="720"/>
        <w:contextualSpacing/>
        <w:jc w:val="both"/>
        <w:rPr>
          <w:rFonts w:eastAsia="Times New Roman"/>
          <w:bCs/>
        </w:rPr>
      </w:pPr>
      <w:r>
        <w:rPr>
          <w:rFonts w:eastAsia="Times New Roman"/>
          <w:bCs/>
        </w:rPr>
        <w:t xml:space="preserve">Σχετικά με το </w:t>
      </w:r>
      <w:proofErr w:type="spellStart"/>
      <w:r>
        <w:rPr>
          <w:rFonts w:eastAsia="Times New Roman"/>
          <w:bCs/>
        </w:rPr>
        <w:t>λιγνιτικό</w:t>
      </w:r>
      <w:proofErr w:type="spellEnd"/>
      <w:r>
        <w:rPr>
          <w:rFonts w:eastAsia="Times New Roman"/>
          <w:bCs/>
        </w:rPr>
        <w:t xml:space="preserve"> τέλος, ήταν πολύ σημαντικό, κύριε Υπουργέ, που βγήκε το «ιδίως» και μιλάμε πλέον μόνο για έργα υποδομής, ανάπτυξης και περιβάλλοντος. Θέλω να καταγραφεί στα Πρακτικά, γιατί πραγματικά και η υπουργική απόφαση που θα εκδοθεί -εδώ είμα</w:t>
      </w:r>
      <w:r>
        <w:rPr>
          <w:rFonts w:eastAsia="Times New Roman"/>
          <w:bCs/>
        </w:rPr>
        <w:t xml:space="preserve">στε- πρέπει να έχει αυστηρά κριτήρια και όρους για το πώς θα χορηγούνται αυτά, για να μιλάμε για τοπικό πόρο βιώσιμης ανάπτυξης και να αποδείξουμε ότι το στρατηγικό μας σχέδιο στον ενεργειακό τομέα στη </w:t>
      </w:r>
      <w:proofErr w:type="spellStart"/>
      <w:r>
        <w:rPr>
          <w:rFonts w:eastAsia="Times New Roman"/>
          <w:bCs/>
        </w:rPr>
        <w:t>μεταλιγνιτική</w:t>
      </w:r>
      <w:proofErr w:type="spellEnd"/>
      <w:r>
        <w:rPr>
          <w:rFonts w:eastAsia="Times New Roman"/>
          <w:bCs/>
        </w:rPr>
        <w:t xml:space="preserve"> περίοδο εντάσσεται στο πλαίσιο της βιώσι</w:t>
      </w:r>
      <w:r>
        <w:rPr>
          <w:rFonts w:eastAsia="Times New Roman"/>
          <w:bCs/>
        </w:rPr>
        <w:t xml:space="preserve">μης ανάπτυξης. </w:t>
      </w:r>
    </w:p>
    <w:p w14:paraId="30BDBEB7" w14:textId="77777777" w:rsidR="00E34F2F" w:rsidRDefault="00EC0F86">
      <w:pPr>
        <w:spacing w:line="600" w:lineRule="auto"/>
        <w:ind w:firstLine="720"/>
        <w:contextualSpacing/>
        <w:jc w:val="both"/>
        <w:rPr>
          <w:rFonts w:eastAsia="Times New Roman"/>
          <w:bCs/>
        </w:rPr>
      </w:pPr>
      <w:r>
        <w:rPr>
          <w:rFonts w:eastAsia="Times New Roman"/>
          <w:bCs/>
        </w:rPr>
        <w:t xml:space="preserve">Χαιρετίζω και τις αναγγελίες του Αναπληρωτή Υπουργού κ. </w:t>
      </w:r>
      <w:proofErr w:type="spellStart"/>
      <w:r>
        <w:rPr>
          <w:rFonts w:eastAsia="Times New Roman"/>
          <w:bCs/>
        </w:rPr>
        <w:t>Φάμελλου</w:t>
      </w:r>
      <w:proofErr w:type="spellEnd"/>
      <w:r>
        <w:rPr>
          <w:rFonts w:eastAsia="Times New Roman"/>
          <w:bCs/>
        </w:rPr>
        <w:t xml:space="preserve">, που έγιναν μόλις πριν από λίγο, για το Ταμείο Δίκαιης Μετάβασης, αλλά και για το </w:t>
      </w:r>
      <w:proofErr w:type="spellStart"/>
      <w:r>
        <w:rPr>
          <w:rFonts w:eastAsia="Times New Roman"/>
          <w:bCs/>
        </w:rPr>
        <w:t>Λιγνιτικό</w:t>
      </w:r>
      <w:proofErr w:type="spellEnd"/>
      <w:r>
        <w:rPr>
          <w:rFonts w:eastAsia="Times New Roman"/>
          <w:bCs/>
        </w:rPr>
        <w:t xml:space="preserve"> Ταμείο, </w:t>
      </w:r>
      <w:r>
        <w:rPr>
          <w:rFonts w:eastAsia="Times New Roman"/>
          <w:bCs/>
        </w:rPr>
        <w:lastRenderedPageBreak/>
        <w:t>στο οποίο είχε αναφερθεί και ο Υπουργός, ο κ. Σταθάκης, από τους πλειστηρια</w:t>
      </w:r>
      <w:r>
        <w:rPr>
          <w:rFonts w:eastAsia="Times New Roman"/>
          <w:bCs/>
        </w:rPr>
        <w:t xml:space="preserve">σμούς των δικαιωμάτων του διοξειδίου του άνθρακα. </w:t>
      </w:r>
    </w:p>
    <w:p w14:paraId="30BDBEB8" w14:textId="77777777" w:rsidR="00E34F2F" w:rsidRDefault="00EC0F86">
      <w:pPr>
        <w:spacing w:line="600" w:lineRule="auto"/>
        <w:ind w:firstLine="720"/>
        <w:contextualSpacing/>
        <w:jc w:val="both"/>
        <w:rPr>
          <w:rFonts w:eastAsia="Times New Roman"/>
          <w:bCs/>
        </w:rPr>
      </w:pPr>
      <w:r>
        <w:rPr>
          <w:rFonts w:eastAsia="Times New Roman"/>
          <w:bCs/>
        </w:rPr>
        <w:t xml:space="preserve">Θα έχουμε, λοιπόν, εκτός από το </w:t>
      </w:r>
      <w:proofErr w:type="spellStart"/>
      <w:r>
        <w:rPr>
          <w:rFonts w:eastAsia="Times New Roman"/>
          <w:bCs/>
        </w:rPr>
        <w:t>λιγνιτικό</w:t>
      </w:r>
      <w:proofErr w:type="spellEnd"/>
      <w:r>
        <w:rPr>
          <w:rFonts w:eastAsia="Times New Roman"/>
          <w:bCs/>
        </w:rPr>
        <w:t xml:space="preserve"> τέλος, το 1,4 ευρώ ανά </w:t>
      </w:r>
      <w:r>
        <w:rPr>
          <w:rFonts w:eastAsia="Times New Roman"/>
          <w:bCs/>
          <w:lang w:val="en-US"/>
        </w:rPr>
        <w:t>MWh</w:t>
      </w:r>
      <w:r>
        <w:rPr>
          <w:rFonts w:eastAsia="Times New Roman"/>
          <w:bCs/>
        </w:rPr>
        <w:t xml:space="preserve">, και το Ταμείο Δίκαιης Μετάβασης, που θα είναι και ευρωπαϊκός πυλώνας και ελληνικός. Είναι πολύ σημαντικά αυτά. Καταγράφονται και μένει </w:t>
      </w:r>
      <w:r>
        <w:rPr>
          <w:rFonts w:eastAsia="Times New Roman"/>
          <w:bCs/>
        </w:rPr>
        <w:t xml:space="preserve">να τα δούμε στη συνέχεια, για να χτιστεί πάνω τους η </w:t>
      </w:r>
      <w:proofErr w:type="spellStart"/>
      <w:r>
        <w:rPr>
          <w:rFonts w:eastAsia="Times New Roman"/>
          <w:bCs/>
        </w:rPr>
        <w:t>μεταλιγνιτική</w:t>
      </w:r>
      <w:proofErr w:type="spellEnd"/>
      <w:r>
        <w:rPr>
          <w:rFonts w:eastAsia="Times New Roman"/>
          <w:bCs/>
        </w:rPr>
        <w:t xml:space="preserve"> περίοδος στο ενεργειακό μέλλον και το αναπτυξιακό μέλλον ιδίως αυτών των περιοχών που έχουν πληγεί από τη </w:t>
      </w:r>
      <w:proofErr w:type="spellStart"/>
      <w:r>
        <w:rPr>
          <w:rFonts w:eastAsia="Times New Roman"/>
          <w:bCs/>
        </w:rPr>
        <w:t>λιγνιτική</w:t>
      </w:r>
      <w:proofErr w:type="spellEnd"/>
      <w:r>
        <w:rPr>
          <w:rFonts w:eastAsia="Times New Roman"/>
          <w:bCs/>
        </w:rPr>
        <w:t xml:space="preserve"> δράση της ΔΕΗ. </w:t>
      </w:r>
    </w:p>
    <w:p w14:paraId="30BDBEB9" w14:textId="77777777" w:rsidR="00E34F2F" w:rsidRDefault="00EC0F86">
      <w:pPr>
        <w:spacing w:line="600" w:lineRule="auto"/>
        <w:ind w:firstLine="720"/>
        <w:contextualSpacing/>
        <w:jc w:val="both"/>
        <w:rPr>
          <w:rFonts w:eastAsia="Times New Roman"/>
          <w:bCs/>
        </w:rPr>
      </w:pPr>
      <w:r>
        <w:rPr>
          <w:rFonts w:eastAsia="Times New Roman"/>
          <w:bCs/>
        </w:rPr>
        <w:t xml:space="preserve">Η διασφάλιση των εργασιακών σχέσεων είναι πολύ σημαντική </w:t>
      </w:r>
      <w:r>
        <w:rPr>
          <w:rFonts w:eastAsia="Times New Roman"/>
          <w:bCs/>
        </w:rPr>
        <w:t xml:space="preserve">και οι νομοτεχνικές βελτιώσεις </w:t>
      </w:r>
      <w:r>
        <w:rPr>
          <w:rFonts w:eastAsia="Times New Roman"/>
          <w:bCs/>
          <w:shd w:val="clear" w:color="auto" w:fill="FFFFFF"/>
        </w:rPr>
        <w:t>που</w:t>
      </w:r>
      <w:r>
        <w:rPr>
          <w:rFonts w:eastAsia="Times New Roman"/>
          <w:bCs/>
        </w:rPr>
        <w:t xml:space="preserve"> έγιναν.</w:t>
      </w:r>
    </w:p>
    <w:p w14:paraId="30BDBEBA" w14:textId="77777777" w:rsidR="00E34F2F" w:rsidRDefault="00EC0F86">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 xml:space="preserve">το κουδούνι </w:t>
      </w:r>
      <w:r>
        <w:rPr>
          <w:rFonts w:eastAsia="Times New Roman"/>
          <w:bCs/>
        </w:rPr>
        <w:t xml:space="preserve">λήξεως </w:t>
      </w:r>
      <w:r>
        <w:rPr>
          <w:rFonts w:eastAsia="Times New Roman"/>
          <w:bCs/>
        </w:rPr>
        <w:t>του χρόνου ομιλίας του κυρίου Βουλευτή)</w:t>
      </w:r>
    </w:p>
    <w:p w14:paraId="30BDBEB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βάλτε μια τελεία. </w:t>
      </w:r>
    </w:p>
    <w:p w14:paraId="30BDBEBC" w14:textId="77777777" w:rsidR="00E34F2F" w:rsidRDefault="00EC0F86">
      <w:pPr>
        <w:spacing w:line="600" w:lineRule="auto"/>
        <w:ind w:firstLine="720"/>
        <w:contextualSpacing/>
        <w:jc w:val="both"/>
        <w:rPr>
          <w:rFonts w:eastAsia="Times New Roman"/>
          <w:bCs/>
        </w:rPr>
      </w:pPr>
      <w:r>
        <w:rPr>
          <w:rFonts w:eastAsia="Times New Roman"/>
          <w:b/>
          <w:bCs/>
        </w:rPr>
        <w:t>ΙΩΑΝΝΗΣ ΘΕΟΦΥΛΑΚΤΟΣ:</w:t>
      </w:r>
      <w:r>
        <w:rPr>
          <w:rFonts w:eastAsia="Times New Roman"/>
          <w:bCs/>
        </w:rPr>
        <w:t xml:space="preserve"> Δεν θα αργήσω, κύριε Πρόεδρε. Ζητώ την ανοχή σας </w:t>
      </w:r>
      <w:r>
        <w:rPr>
          <w:rFonts w:eastAsia="Times New Roman"/>
          <w:bCs/>
        </w:rPr>
        <w:t xml:space="preserve">λίγο, λόγω της ιδιαίτερης ευαισθησίας </w:t>
      </w:r>
      <w:r>
        <w:rPr>
          <w:rFonts w:eastAsia="Times New Roman"/>
          <w:bCs/>
          <w:shd w:val="clear" w:color="auto" w:fill="FFFFFF"/>
        </w:rPr>
        <w:t>που</w:t>
      </w:r>
      <w:r>
        <w:rPr>
          <w:rFonts w:eastAsia="Times New Roman"/>
          <w:bCs/>
        </w:rPr>
        <w:t xml:space="preserve"> υπάρχει, εξαιτίας της περιοχής.</w:t>
      </w:r>
    </w:p>
    <w:p w14:paraId="30BDBEBD" w14:textId="77777777" w:rsidR="00E34F2F" w:rsidRDefault="00EC0F86">
      <w:pPr>
        <w:spacing w:line="600" w:lineRule="auto"/>
        <w:ind w:firstLine="720"/>
        <w:contextualSpacing/>
        <w:jc w:val="both"/>
        <w:rPr>
          <w:rFonts w:eastAsia="Times New Roman"/>
          <w:bCs/>
        </w:rPr>
      </w:pPr>
      <w:r>
        <w:rPr>
          <w:rFonts w:eastAsia="Times New Roman"/>
          <w:bCs/>
        </w:rPr>
        <w:lastRenderedPageBreak/>
        <w:t>Επαναλαμβάνω, κύριε Υπουργέ, ότι οι πολλοί εργολάβοι δεν είναι στο πολιτικό μας σχέδιο. Αυτό πρέπει να κάτσουμε να το δούμε με σοβαρότητα, γιατί θα δημιουργηθούν θέσεις εργασίας, που</w:t>
      </w:r>
      <w:r>
        <w:rPr>
          <w:rFonts w:eastAsia="Times New Roman"/>
          <w:bCs/>
        </w:rPr>
        <w:t xml:space="preserve"> και θα αποδώσουν περισσότερα στη ΔΕΗ και οι εργαζόμενοι θα πληρώνονται, όπως ορίζει το </w:t>
      </w:r>
      <w:r>
        <w:rPr>
          <w:rFonts w:eastAsia="Times New Roman"/>
          <w:bCs/>
        </w:rPr>
        <w:t>εργατικό δίκαιο</w:t>
      </w:r>
      <w:r>
        <w:rPr>
          <w:rFonts w:eastAsia="Times New Roman"/>
          <w:bCs/>
        </w:rPr>
        <w:t xml:space="preserve">. </w:t>
      </w:r>
    </w:p>
    <w:p w14:paraId="30BDBEBE" w14:textId="77777777" w:rsidR="00E34F2F" w:rsidRDefault="00EC0F86">
      <w:pPr>
        <w:spacing w:line="600" w:lineRule="auto"/>
        <w:ind w:firstLine="720"/>
        <w:contextualSpacing/>
        <w:jc w:val="both"/>
        <w:rPr>
          <w:rFonts w:eastAsia="Times New Roman"/>
          <w:bCs/>
        </w:rPr>
      </w:pPr>
      <w:r>
        <w:rPr>
          <w:rFonts w:eastAsia="Times New Roman"/>
          <w:bCs/>
        </w:rPr>
        <w:t xml:space="preserve">Οι περιβαλλοντικές δεσμεύσεις είναι πολύ σοβαρές και ο ιδιώτης θα δεσμεύεται και θα πληρώνει και το </w:t>
      </w:r>
      <w:proofErr w:type="spellStart"/>
      <w:r>
        <w:rPr>
          <w:rFonts w:eastAsia="Times New Roman"/>
          <w:bCs/>
        </w:rPr>
        <w:t>λιγνιτικό</w:t>
      </w:r>
      <w:proofErr w:type="spellEnd"/>
      <w:r>
        <w:rPr>
          <w:rFonts w:eastAsia="Times New Roman"/>
          <w:bCs/>
        </w:rPr>
        <w:t xml:space="preserve"> τέλος.</w:t>
      </w:r>
    </w:p>
    <w:p w14:paraId="30BDBEB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Κύριε Θεοφύλακτε, ο χρόνος τελείωσε προ πολλού. </w:t>
      </w:r>
    </w:p>
    <w:p w14:paraId="30BDBEC0" w14:textId="77777777" w:rsidR="00E34F2F" w:rsidRDefault="00EC0F86">
      <w:pPr>
        <w:spacing w:line="600" w:lineRule="auto"/>
        <w:ind w:firstLine="720"/>
        <w:contextualSpacing/>
        <w:jc w:val="both"/>
        <w:rPr>
          <w:rFonts w:eastAsia="Times New Roman"/>
          <w:bCs/>
        </w:rPr>
      </w:pPr>
      <w:r>
        <w:rPr>
          <w:rFonts w:eastAsia="Times New Roman"/>
          <w:b/>
          <w:bCs/>
        </w:rPr>
        <w:t>ΙΩΑΝΝΗΣ ΘΕΟΦΥΛΑΚΤΟΣ:</w:t>
      </w:r>
      <w:r>
        <w:rPr>
          <w:rFonts w:eastAsia="Times New Roman"/>
          <w:bCs/>
        </w:rPr>
        <w:t xml:space="preserve"> Ναι, δώστε μου ένα λεπτό, κύριε Πρόεδρε, και τελειώνω.</w:t>
      </w:r>
    </w:p>
    <w:p w14:paraId="30BDBEC1" w14:textId="77777777" w:rsidR="00E34F2F" w:rsidRDefault="00EC0F86">
      <w:pPr>
        <w:spacing w:line="600" w:lineRule="auto"/>
        <w:ind w:firstLine="720"/>
        <w:contextualSpacing/>
        <w:jc w:val="both"/>
        <w:rPr>
          <w:rFonts w:eastAsia="Times New Roman"/>
          <w:bCs/>
        </w:rPr>
      </w:pPr>
      <w:r>
        <w:rPr>
          <w:rFonts w:eastAsia="Times New Roman"/>
          <w:bCs/>
        </w:rPr>
        <w:t>Κύριοι Υπουργοί, κλείνοντας τα τρέχοντα ζητήματα που αφορούν τις περιοχές μας -αναφέρω ενδεικτικά την ολοκλήρωση της μετεγκατάσταση</w:t>
      </w:r>
      <w:r>
        <w:rPr>
          <w:rFonts w:eastAsia="Times New Roman"/>
          <w:bCs/>
        </w:rPr>
        <w:t xml:space="preserve">ς της </w:t>
      </w:r>
      <w:proofErr w:type="spellStart"/>
      <w:r>
        <w:rPr>
          <w:rFonts w:eastAsia="Times New Roman"/>
          <w:bCs/>
        </w:rPr>
        <w:t>Ποντοκώμης</w:t>
      </w:r>
      <w:proofErr w:type="spellEnd"/>
      <w:r>
        <w:rPr>
          <w:rFonts w:eastAsia="Times New Roman"/>
          <w:bCs/>
        </w:rPr>
        <w:t xml:space="preserve">, των Ανάργυρων, της Ακρινής και την εκκρεμότητα με την </w:t>
      </w:r>
      <w:proofErr w:type="spellStart"/>
      <w:r>
        <w:rPr>
          <w:rFonts w:eastAsia="Times New Roman"/>
          <w:bCs/>
        </w:rPr>
        <w:t>Μαυροπηγή</w:t>
      </w:r>
      <w:proofErr w:type="spellEnd"/>
      <w:r>
        <w:rPr>
          <w:rFonts w:eastAsia="Times New Roman"/>
          <w:bCs/>
        </w:rPr>
        <w:t xml:space="preserve">- μπαίνουμε σε αναπτυξιακό σχέδιο πραγματικά βιώσιμης ανάπτυξης. </w:t>
      </w:r>
    </w:p>
    <w:p w14:paraId="30BDBEC2" w14:textId="77777777" w:rsidR="00E34F2F" w:rsidRDefault="00EC0F86">
      <w:pPr>
        <w:spacing w:line="600" w:lineRule="auto"/>
        <w:ind w:firstLine="720"/>
        <w:contextualSpacing/>
        <w:jc w:val="both"/>
        <w:rPr>
          <w:rFonts w:eastAsia="Times New Roman"/>
          <w:bCs/>
        </w:rPr>
      </w:pPr>
      <w:r>
        <w:rPr>
          <w:rFonts w:eastAsia="Times New Roman"/>
          <w:bCs/>
        </w:rPr>
        <w:lastRenderedPageBreak/>
        <w:t xml:space="preserve">Για να θυμίσω τον ορισμό που είχε δώσει ο Τζον </w:t>
      </w:r>
      <w:proofErr w:type="spellStart"/>
      <w:r>
        <w:rPr>
          <w:rFonts w:eastAsia="Times New Roman"/>
          <w:bCs/>
        </w:rPr>
        <w:t>Ρολς</w:t>
      </w:r>
      <w:proofErr w:type="spellEnd"/>
      <w:r>
        <w:rPr>
          <w:rFonts w:eastAsia="Times New Roman"/>
          <w:bCs/>
        </w:rPr>
        <w:t xml:space="preserve"> για το τι σημαίνει η βιωσιμότητα και η </w:t>
      </w:r>
      <w:proofErr w:type="spellStart"/>
      <w:r>
        <w:rPr>
          <w:rFonts w:eastAsia="Times New Roman"/>
          <w:bCs/>
        </w:rPr>
        <w:t>αειφορία</w:t>
      </w:r>
      <w:proofErr w:type="spellEnd"/>
      <w:r>
        <w:rPr>
          <w:rFonts w:eastAsia="Times New Roman"/>
          <w:bCs/>
        </w:rPr>
        <w:t>, θα έπρεπ</w:t>
      </w:r>
      <w:r>
        <w:rPr>
          <w:rFonts w:eastAsia="Times New Roman"/>
          <w:bCs/>
        </w:rPr>
        <w:t xml:space="preserve">ε το </w:t>
      </w:r>
      <w:proofErr w:type="spellStart"/>
      <w:r>
        <w:rPr>
          <w:rFonts w:eastAsia="Times New Roman"/>
          <w:bCs/>
        </w:rPr>
        <w:t>λιγνιτικό</w:t>
      </w:r>
      <w:proofErr w:type="spellEnd"/>
      <w:r>
        <w:rPr>
          <w:rFonts w:eastAsia="Times New Roman"/>
          <w:bCs/>
        </w:rPr>
        <w:t xml:space="preserve"> κοίτασμα των περιοχών μας να αξιοποιείται ήδη από το ’50-’60, όταν άρχισε να γίνεται…</w:t>
      </w:r>
    </w:p>
    <w:p w14:paraId="30BDBEC3" w14:textId="77777777" w:rsidR="00E34F2F" w:rsidRDefault="00EC0F86">
      <w:pPr>
        <w:spacing w:line="600" w:lineRule="auto"/>
        <w:ind w:firstLine="720"/>
        <w:contextualSpacing/>
        <w:jc w:val="both"/>
        <w:rPr>
          <w:rFonts w:eastAsia="Times New Roman"/>
          <w:bCs/>
        </w:rPr>
      </w:pPr>
      <w:r>
        <w:rPr>
          <w:rFonts w:eastAsia="Times New Roman"/>
          <w:bCs/>
        </w:rPr>
        <w:t xml:space="preserve">(Στο σημείο αυτό </w:t>
      </w:r>
      <w:r>
        <w:rPr>
          <w:rFonts w:eastAsia="Times New Roman"/>
          <w:bCs/>
        </w:rPr>
        <w:t xml:space="preserve">κτυπάει </w:t>
      </w:r>
      <w:r>
        <w:rPr>
          <w:rFonts w:eastAsia="Times New Roman"/>
          <w:bCs/>
        </w:rPr>
        <w:t xml:space="preserve">επανειλημμένα το κουδούνι </w:t>
      </w:r>
      <w:r>
        <w:rPr>
          <w:rFonts w:eastAsia="Times New Roman"/>
          <w:bCs/>
        </w:rPr>
        <w:t xml:space="preserve">λήξεως </w:t>
      </w:r>
      <w:r>
        <w:rPr>
          <w:rFonts w:eastAsia="Times New Roman"/>
          <w:bCs/>
        </w:rPr>
        <w:t>του χρόνου ομιλίας του κυρίου Βουλευτή)</w:t>
      </w:r>
    </w:p>
    <w:p w14:paraId="30BDBEC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ο χρόνος, κύριε</w:t>
      </w:r>
      <w:r>
        <w:rPr>
          <w:rFonts w:eastAsia="Times New Roman" w:cs="Times New Roman"/>
          <w:szCs w:val="24"/>
        </w:rPr>
        <w:t xml:space="preserve"> Θεοφύλακτε. Σας παρακαλώ πολύ.</w:t>
      </w:r>
    </w:p>
    <w:p w14:paraId="30BDBEC5" w14:textId="77777777" w:rsidR="00E34F2F" w:rsidRDefault="00EC0F86">
      <w:pPr>
        <w:spacing w:line="600" w:lineRule="auto"/>
        <w:ind w:firstLine="720"/>
        <w:contextualSpacing/>
        <w:jc w:val="both"/>
        <w:rPr>
          <w:rFonts w:eastAsia="Times New Roman"/>
          <w:bCs/>
        </w:rPr>
      </w:pPr>
      <w:r>
        <w:rPr>
          <w:rFonts w:eastAsia="Times New Roman"/>
          <w:b/>
          <w:bCs/>
        </w:rPr>
        <w:t>ΙΩΑΝΝΗΣ ΘΕΟΦΥΛΑΚΤΟΣ:</w:t>
      </w:r>
      <w:r>
        <w:rPr>
          <w:rFonts w:eastAsia="Times New Roman"/>
          <w:bCs/>
        </w:rPr>
        <w:t xml:space="preserve"> …και οι επόμενες γενιές να το εκμεταλλεύονται θετικά. </w:t>
      </w:r>
    </w:p>
    <w:p w14:paraId="30BDBEC6" w14:textId="77777777" w:rsidR="00E34F2F" w:rsidRDefault="00EC0F86">
      <w:pPr>
        <w:spacing w:line="600" w:lineRule="auto"/>
        <w:ind w:firstLine="720"/>
        <w:contextualSpacing/>
        <w:jc w:val="both"/>
        <w:rPr>
          <w:rFonts w:eastAsia="Times New Roman"/>
          <w:bCs/>
        </w:rPr>
      </w:pPr>
      <w:r>
        <w:rPr>
          <w:rFonts w:eastAsia="Times New Roman"/>
          <w:bCs/>
        </w:rPr>
        <w:t>Τίποτα από αυτά δεν θα είχε γίνει και δεν θα μιλούσαμε για ιδιωτικοποιήσεις, εάν η χώρα δεν είχε πέσει στα βράχια με την ευθύνη της Νέας Δημοκρατίας</w:t>
      </w:r>
      <w:r>
        <w:rPr>
          <w:rFonts w:eastAsia="Times New Roman"/>
          <w:bCs/>
        </w:rPr>
        <w:t xml:space="preserve"> και του ΠΑΣΟΚ. Παρ</w:t>
      </w:r>
      <w:r>
        <w:rPr>
          <w:rFonts w:eastAsia="Times New Roman"/>
          <w:bCs/>
        </w:rPr>
        <w:t xml:space="preserve">’ </w:t>
      </w:r>
      <w:r>
        <w:rPr>
          <w:rFonts w:eastAsia="Times New Roman"/>
          <w:bCs/>
        </w:rPr>
        <w:t>όλα αυτά, την κρατάμε όρθια σε μία τέτοια δύσκολη διαπραγμάτευση. Ευχαριστώ.</w:t>
      </w:r>
    </w:p>
    <w:p w14:paraId="30BDBEC7" w14:textId="77777777" w:rsidR="00E34F2F" w:rsidRDefault="00EC0F86">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14:paraId="30BDBEC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Κοινοβουλευτικός Εκπρόσωπος των Ανεξαρτήτων Ελλήνων, έχει </w:t>
      </w:r>
      <w:r>
        <w:rPr>
          <w:rFonts w:eastAsia="Times New Roman" w:cs="Times New Roman"/>
          <w:szCs w:val="24"/>
        </w:rPr>
        <w:t>τον λόγο.</w:t>
      </w:r>
    </w:p>
    <w:p w14:paraId="30BDBEC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30BDBEC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Άκουγα με μεγάλη προσοχή τον Πρόεδρο της Νέας Δημοκρατίας. Μίλησε αρκετό χρόνο. Προσπαθούσα να ακούσω μια λέξη έστω για θέματα κλιματικής αλλαγής. Δεν άκουσα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Αν έχω κάνει λάθος, διορθ</w:t>
      </w:r>
      <w:r>
        <w:rPr>
          <w:rFonts w:eastAsia="Times New Roman" w:cs="Times New Roman"/>
          <w:szCs w:val="24"/>
        </w:rPr>
        <w:t xml:space="preserve">ώστε με. </w:t>
      </w:r>
    </w:p>
    <w:p w14:paraId="30BDBEC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θέμα της μόλυνσης του περιβάλλοντος, του φαινομένου του θερμοκηπίου, τα αέρια που μολύνουν είναι παγκόσμια θέματα. Κι αν θέλετε τη γνώμη μου, άργησε πάρα πολύ ο πλανήτης να ευαισθητοποιηθεί σε αυτό το θέμα. Η Σύνοδος του Παρισίου έρχεται κι αυ</w:t>
      </w:r>
      <w:r>
        <w:rPr>
          <w:rFonts w:eastAsia="Times New Roman" w:cs="Times New Roman"/>
          <w:szCs w:val="24"/>
        </w:rPr>
        <w:t xml:space="preserve">τή πολύ αργά. Υπάρχουν ακόμα χώρες που δεν υιοθετούν τις αποφάσεις. Με πολλές ενστάσεις, οι Ηνωμένες Πολιτείες δεν δέχονται αυτά που έγιναν στο Παρίσι. </w:t>
      </w:r>
    </w:p>
    <w:p w14:paraId="30BDBEC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Θέλω να πω, λοιπόν, στον Αρχηγό της Αξιωματικής Αντιπολίτευσης ότι πρόσφατα -η χώρα μας δεν το είχε παλ</w:t>
      </w:r>
      <w:r>
        <w:rPr>
          <w:rFonts w:eastAsia="Times New Roman" w:cs="Times New Roman"/>
          <w:szCs w:val="24"/>
        </w:rPr>
        <w:t xml:space="preserve">αιότερα ή το είχε σε πολύ μικρό βαθμό- η ερημοποίηση </w:t>
      </w:r>
      <w:r>
        <w:rPr>
          <w:rFonts w:eastAsia="Times New Roman" w:cs="Times New Roman"/>
          <w:szCs w:val="24"/>
        </w:rPr>
        <w:lastRenderedPageBreak/>
        <w:t>της Αφρικής έχει σαν συνέπεια η σκόνη από την ξηρότητα και την αύξηση της θερμοκρασίας να μας επηρεάζει άμεσα. Αν δεν το ξέρει, κάποιος θα πρέπει να του το πει. Από τη θέση αυτή που έχει, θα πρέπει να δί</w:t>
      </w:r>
      <w:r>
        <w:rPr>
          <w:rFonts w:eastAsia="Times New Roman" w:cs="Times New Roman"/>
          <w:szCs w:val="24"/>
        </w:rPr>
        <w:t xml:space="preserve">νει πρώτος τον αγώνα για αυτήν την καινούργια πραγματικότητα. Αυτή η σκόνη κινδυνεύει να μας πνίξει. Και αυτό είναι το λιγότερο. </w:t>
      </w:r>
    </w:p>
    <w:p w14:paraId="30BDBEC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λέξη «διοξείδιο του άνθρακα» λέει κάτι σε κάποιους; Οι εκπομπές αυτού του αερίου είναι μία από τις αιτίες του φαινομένου του</w:t>
      </w:r>
      <w:r>
        <w:rPr>
          <w:rFonts w:eastAsia="Times New Roman" w:cs="Times New Roman"/>
          <w:szCs w:val="24"/>
        </w:rPr>
        <w:t xml:space="preserve"> θερμοκηπίου, που ανεβαίνει η θερμοκρασία στον πλανήτη. Τι θέλω να πω με αυτό; </w:t>
      </w:r>
    </w:p>
    <w:p w14:paraId="30BDBEC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με πρόλαβε ο κ. </w:t>
      </w:r>
      <w:proofErr w:type="spellStart"/>
      <w:r>
        <w:rPr>
          <w:rFonts w:eastAsia="Times New Roman" w:cs="Times New Roman"/>
          <w:szCs w:val="24"/>
        </w:rPr>
        <w:t>Φάμελλος</w:t>
      </w:r>
      <w:proofErr w:type="spellEnd"/>
      <w:r>
        <w:rPr>
          <w:rFonts w:eastAsia="Times New Roman" w:cs="Times New Roman"/>
          <w:szCs w:val="24"/>
        </w:rPr>
        <w:t>. Δεν άφησε τίποτα να πέσει κάτω. Τον χάρηκα όμως, γιατί πραγματικά όλες του οι αναφορές ήταν καίριες, όπως ήταν και του Υπουργού που μίλησε</w:t>
      </w:r>
      <w:r>
        <w:rPr>
          <w:rFonts w:eastAsia="Times New Roman" w:cs="Times New Roman"/>
          <w:szCs w:val="24"/>
        </w:rPr>
        <w:t xml:space="preserve"> χθες. </w:t>
      </w:r>
    </w:p>
    <w:p w14:paraId="30BDBEC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Τι θέλω να πω; Υπάρχουν σαράντα μία περιφέρειες -για όσους δεν το ξέρουν, να το μάθουν- σε δώδεκα κράτη της Ευρωπαϊκής Ένωσης που δουλεύουν με τον λιγνίτη. Και αυτοί έχουν πάρει τα ίδια περιθώρια μέχρι το 2030. Να τελειώνουμε με αυτήν την </w:t>
      </w:r>
      <w:r>
        <w:rPr>
          <w:rFonts w:eastAsia="Times New Roman" w:cs="Times New Roman"/>
          <w:szCs w:val="24"/>
        </w:rPr>
        <w:lastRenderedPageBreak/>
        <w:t xml:space="preserve">ιστορία. </w:t>
      </w:r>
      <w:r>
        <w:rPr>
          <w:rFonts w:eastAsia="Times New Roman" w:cs="Times New Roman"/>
          <w:szCs w:val="24"/>
        </w:rPr>
        <w:t xml:space="preserve">Μάλιστα, δεν σας κρύβω ότι </w:t>
      </w:r>
      <w:proofErr w:type="spellStart"/>
      <w:r>
        <w:rPr>
          <w:rFonts w:eastAsia="Times New Roman" w:cs="Times New Roman"/>
          <w:szCs w:val="24"/>
        </w:rPr>
        <w:t>εκατόν</w:t>
      </w:r>
      <w:proofErr w:type="spellEnd"/>
      <w:r>
        <w:rPr>
          <w:rFonts w:eastAsia="Times New Roman" w:cs="Times New Roman"/>
          <w:szCs w:val="24"/>
        </w:rPr>
        <w:t xml:space="preserve"> ογδόντα πέντε χιλιάδες άνθρωποι, εργαζόμενοι έχουν δουλειά. Σταδιακά θα πρέπει να </w:t>
      </w:r>
      <w:proofErr w:type="spellStart"/>
      <w:r>
        <w:rPr>
          <w:rFonts w:eastAsia="Times New Roman" w:cs="Times New Roman"/>
          <w:szCs w:val="24"/>
        </w:rPr>
        <w:t>απορροφηθούν</w:t>
      </w:r>
      <w:proofErr w:type="spellEnd"/>
      <w:r>
        <w:rPr>
          <w:rFonts w:eastAsia="Times New Roman" w:cs="Times New Roman"/>
          <w:szCs w:val="24"/>
        </w:rPr>
        <w:t xml:space="preserve"> από κάπου αλλού. </w:t>
      </w:r>
    </w:p>
    <w:p w14:paraId="30BDBED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ο λιγνίτης ήταν φθηνός. Ανήκει, όμως, πια στο παρελθόν. Τι να κάνουμε; Βιώσιμη οικονομία με άνθρακα δεν γίνεται. Είναι, ξέρετε, μερικές τομές που κάποτε θα πρέπει να γίνουν. Τελεία και παύλα. </w:t>
      </w:r>
    </w:p>
    <w:p w14:paraId="30BDBED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Κι επειδή ακούω συχνά απίστευτα πράγματα, μια παρελθο</w:t>
      </w:r>
      <w:r>
        <w:rPr>
          <w:rFonts w:eastAsia="Times New Roman" w:cs="Times New Roman"/>
          <w:szCs w:val="24"/>
        </w:rPr>
        <w:t xml:space="preserve">ντολογία για το τότε και μια κινδυνολογία κ.λπ., θέλω να σας ρωτήσω: Πού ήσασταν εσείς οι μοντέρνοι καινοτόμοι, όταν καθιερώθηκαν τα μηχανήματα </w:t>
      </w:r>
      <w:r>
        <w:rPr>
          <w:rFonts w:eastAsia="Times New Roman" w:cs="Times New Roman"/>
          <w:szCs w:val="24"/>
          <w:lang w:val="en-US"/>
        </w:rPr>
        <w:t>POS</w:t>
      </w:r>
      <w:r>
        <w:rPr>
          <w:rFonts w:eastAsia="Times New Roman" w:cs="Times New Roman"/>
          <w:szCs w:val="24"/>
        </w:rPr>
        <w:t>, αυτά που χτυπούν στοιχειωδώς τη φοροδιαφυγή; Είναι κατάκτηση είκοσι ετών η σύνδεση των μηχανημάτων με το Υπ</w:t>
      </w:r>
      <w:r>
        <w:rPr>
          <w:rFonts w:eastAsia="Times New Roman" w:cs="Times New Roman"/>
          <w:szCs w:val="24"/>
        </w:rPr>
        <w:t xml:space="preserve">ουργείο Οικονομίας. Έχετε ακούσει για την ηλεκτρονική υπογραφή; Τα μάθατε ποτέ; Τα ξέρατε; Η ηλεκτρονική διακυβέρνηση έχει μπει στη ζωή μας. Αν δεν το ξέρετε, αυτή η Κυβέρνηση που επί τρία χρόνια λέτε ότι είναι παρένθεση -πιστεύω ότι θα είναι η πιο </w:t>
      </w:r>
      <w:r>
        <w:rPr>
          <w:rFonts w:eastAsia="Times New Roman" w:cs="Times New Roman"/>
          <w:szCs w:val="24"/>
        </w:rPr>
        <w:lastRenderedPageBreak/>
        <w:t>μακρόπν</w:t>
      </w:r>
      <w:r>
        <w:rPr>
          <w:rFonts w:eastAsia="Times New Roman" w:cs="Times New Roman"/>
          <w:szCs w:val="24"/>
        </w:rPr>
        <w:t>οη Κυβέρνηση και θα πάει στα τέσσερα χρόνια εκατό τοις εκατό- είχε εφαρμόσει την ηλεκτρονική διακυβέρνηση, που είναι κατάκτηση εικοσαετίας σε όλες τις χώρες της Ευρωπαϊκής Ένωσης σε ποσοστό πάνω από 25%. Το έχετε πάρει χαμπάρι;</w:t>
      </w:r>
    </w:p>
    <w:p w14:paraId="30BDBED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Έρχομαι πάλι σε αυτά που μας</w:t>
      </w:r>
      <w:r>
        <w:rPr>
          <w:rFonts w:eastAsia="Times New Roman" w:cs="Times New Roman"/>
          <w:szCs w:val="24"/>
        </w:rPr>
        <w:t xml:space="preserve"> απασχολούν σήμερα. Όντως, είναι παρελθόν ο λιγνίτης. Αυτή η μετάβαση πρέπει να γίνει με σωστό τρόπο. Πρέπει να διασφαλιστούν οι θέσεις εργασίας και οι </w:t>
      </w:r>
      <w:r>
        <w:rPr>
          <w:rFonts w:eastAsia="Times New Roman" w:cs="Times New Roman"/>
          <w:szCs w:val="24"/>
        </w:rPr>
        <w:t xml:space="preserve">τοπικές </w:t>
      </w:r>
      <w:r>
        <w:rPr>
          <w:rFonts w:eastAsia="Times New Roman" w:cs="Times New Roman"/>
          <w:szCs w:val="24"/>
        </w:rPr>
        <w:t xml:space="preserve">κοινωνίες. </w:t>
      </w:r>
    </w:p>
    <w:p w14:paraId="30BDBED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προηγούμενος Βουλευτής που μίλησε είναι από την Κοζάνη. Θα έπρεπε να έχει μια πολύ</w:t>
      </w:r>
      <w:r>
        <w:rPr>
          <w:rFonts w:eastAsia="Times New Roman" w:cs="Times New Roman"/>
          <w:szCs w:val="24"/>
        </w:rPr>
        <w:t xml:space="preserve"> μεγάλη ευαισθησία, να έρθει εδώ και να αρχίσει να λέει. Το ξέρω, γιατί κι εγώ τους είδα από κοντά. Έχουν μεγαλώσει με την Πτολεμαΐδα. </w:t>
      </w:r>
    </w:p>
    <w:p w14:paraId="30BDBED4"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Άκουσα και τον Βουλευτή της Φλώρινας και άκουσα και Βουλευτές από την Αρκαδία. Τι να κάνουμε; Είναι μια μετατροπή που πρ</w:t>
      </w:r>
      <w:r>
        <w:rPr>
          <w:rFonts w:eastAsia="Times New Roman"/>
          <w:szCs w:val="24"/>
        </w:rPr>
        <w:t>έπει να γίνει και πρέπει να γίνει με σωστό τρόπο, ώστε να μην την πληρώσουν οι εργαζόμενοι. Εγώ χάρηκα που δεσμεύτηκε ο Υπουργός για το καθεστώς των εργαζομένων, τους νόμους που θα το διέπουν, τις καινούργιες εταιρείες, το 1,2 που έγινε 1,4. Όλα αυτά σας τ</w:t>
      </w:r>
      <w:r>
        <w:rPr>
          <w:rFonts w:eastAsia="Times New Roman"/>
          <w:szCs w:val="24"/>
        </w:rPr>
        <w:t>α είπε.</w:t>
      </w:r>
    </w:p>
    <w:p w14:paraId="30BDBED5"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 xml:space="preserve">Τι θέλω να πω; Είναι κάτι που πρέπει να γίνει και να γίνει με σωστό τρόπο, να διασφαλιστεί η εργασιακή δικαιοσύνη αυτών των ανθρώπων και οι κοινωνίες, που ήταν αυτές που δεχόντουσαν αυτού του είδους την ενέργεια. Ο ενεργειακός –πιστεύω- σχεδιασμός </w:t>
      </w:r>
      <w:r>
        <w:rPr>
          <w:rFonts w:eastAsia="Times New Roman"/>
          <w:szCs w:val="24"/>
        </w:rPr>
        <w:t xml:space="preserve">είναι επί θύραις. </w:t>
      </w:r>
    </w:p>
    <w:p w14:paraId="30BDBED6"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Θα ήθελα, χωρίς να τρώω πολύ χρόνο, να πω το εξής: Η διασφάλιση των εργαζομένων πιστεύω ότι είναι δεδομένη. Κάποιος που είναι καλοπροαίρετος το βλέπει αυτό το πράγμα και όχι μόνο στα έξι χρόνια. Εγώ πιστεύω και αργότερα. </w:t>
      </w:r>
    </w:p>
    <w:p w14:paraId="30BDBED7"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Θέλω, όμως, να </w:t>
      </w:r>
      <w:r>
        <w:rPr>
          <w:rFonts w:eastAsia="Times New Roman"/>
          <w:szCs w:val="24"/>
        </w:rPr>
        <w:t>θυμίσω και μερικά άλλα πράγματα, γιατί βλέπω απίστευτη παρελθοντολογία και κινδυνολογία. Τα δεκαετή ομόλογα έχουν πέσει -πού κολλάνε; εδώ κολλάνε- κάτω από το 4%. Θέλω να θυμίσω ότι η Πορτογαλία σήμερα δανείζεται με 1,8%. Πέντε μήνες πριν βγει από το μνημό</w:t>
      </w:r>
      <w:r>
        <w:rPr>
          <w:rFonts w:eastAsia="Times New Roman"/>
          <w:szCs w:val="24"/>
        </w:rPr>
        <w:t xml:space="preserve">νιο τα ομόλογά της τα δεκαετή ήταν γύρω στο 5,5%. Θέλω ακόμη να θυμίσω ότι το πλεόνασμα, που είναι τεράστιο διαπραγματευτικό χαρτί αυτήν τη στιγμή για την Κυβέρνηση, με την επίσημη στάμπα της ΕΛΣΤΑΤ </w:t>
      </w:r>
      <w:r>
        <w:rPr>
          <w:rFonts w:eastAsia="Times New Roman"/>
          <w:szCs w:val="24"/>
        </w:rPr>
        <w:lastRenderedPageBreak/>
        <w:t xml:space="preserve">ήταν στο 4,2%. Θέλω ακόμη να θυμίσω ότι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τ</w:t>
      </w:r>
      <w:r>
        <w:rPr>
          <w:rFonts w:eastAsia="Times New Roman"/>
          <w:szCs w:val="24"/>
        </w:rPr>
        <w:t xml:space="preserve">ων τραπεζών -και δεν μας έκανε κανείς χάρη- πήγαν πολύ καλά σε ό,τι αφορά τη ρευστότητα. </w:t>
      </w:r>
    </w:p>
    <w:p w14:paraId="30BDBED8"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Θα μπορούσα να αναφερθώ και σε άλλες πάρα πολλές παγκόσμιες παραμέτρους που δίνουν τη δυνατότητα σ’ αυτήν την Κυβέρνηση να διαπραγματευτεί επί της ουσίας και στη Βάρν</w:t>
      </w:r>
      <w:r>
        <w:rPr>
          <w:rFonts w:eastAsia="Times New Roman"/>
          <w:szCs w:val="24"/>
        </w:rPr>
        <w:t>α ίσως και λίγο αργότερα. Σε καμμιά περίπτωση, όμως, δεν θα υπάρξει άλλου είδους λύση εκτός από καθαρή έξοδο από αυτό το μνημόνιο, για το οποίο κανείς δεν θριαμβολογεί, και από τα μνημόνια τον Αύγουστο. Κάποιοι δεν ξέρω γιατί το βλέπουν αρνητικά αυτό το πρ</w:t>
      </w:r>
      <w:r>
        <w:rPr>
          <w:rFonts w:eastAsia="Times New Roman"/>
          <w:szCs w:val="24"/>
        </w:rPr>
        <w:t>άγμα, γιατί για τη χώρα είναι καλό.</w:t>
      </w:r>
    </w:p>
    <w:p w14:paraId="30BDBED9"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Θα ήθελα τελειώνοντας να πω το εξής: Λυπάμαι που το λέω, αλλά λιμάνι, αποκούμπι των απελπισμένων είναι η παρελθοντολογία και κινδυνολογία. Ας το σκεφτούν, γιατί περιμένουμε προτάσεις εδώ και όχι αυτήν τη μεμψιμοιρία που </w:t>
      </w:r>
      <w:r>
        <w:rPr>
          <w:rFonts w:eastAsia="Times New Roman"/>
          <w:szCs w:val="24"/>
        </w:rPr>
        <w:t>έχει καταντήσει δεύτερη φύση τους.</w:t>
      </w:r>
    </w:p>
    <w:p w14:paraId="30BDBEDA"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30BDBEDB" w14:textId="77777777" w:rsidR="00E34F2F" w:rsidRDefault="00EC0F86">
      <w:pPr>
        <w:tabs>
          <w:tab w:val="left" w:pos="2940"/>
        </w:tabs>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w:t>
      </w:r>
      <w:r>
        <w:rPr>
          <w:rFonts w:eastAsia="Times New Roman"/>
          <w:szCs w:val="24"/>
        </w:rPr>
        <w:t xml:space="preserve"> </w:t>
      </w:r>
      <w:r>
        <w:rPr>
          <w:rFonts w:eastAsia="Times New Roman"/>
          <w:szCs w:val="24"/>
        </w:rPr>
        <w:t xml:space="preserve">ΣΥΡΙΖΑ </w:t>
      </w:r>
      <w:r>
        <w:rPr>
          <w:rFonts w:eastAsia="Times New Roman"/>
          <w:szCs w:val="24"/>
        </w:rPr>
        <w:t>και των</w:t>
      </w:r>
      <w:r>
        <w:rPr>
          <w:rFonts w:eastAsia="Times New Roman"/>
          <w:szCs w:val="24"/>
        </w:rPr>
        <w:t xml:space="preserve"> </w:t>
      </w:r>
      <w:r>
        <w:rPr>
          <w:rFonts w:eastAsia="Times New Roman"/>
          <w:szCs w:val="24"/>
        </w:rPr>
        <w:t>ΑΝΕΛ)</w:t>
      </w:r>
    </w:p>
    <w:p w14:paraId="30BDBEDC"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Ο κ. </w:t>
      </w:r>
      <w:proofErr w:type="spellStart"/>
      <w:r>
        <w:rPr>
          <w:rFonts w:eastAsia="Times New Roman"/>
          <w:szCs w:val="24"/>
        </w:rPr>
        <w:t>Ντζιμάνης</w:t>
      </w:r>
      <w:proofErr w:type="spellEnd"/>
      <w:r>
        <w:rPr>
          <w:rFonts w:eastAsia="Times New Roman"/>
          <w:szCs w:val="24"/>
        </w:rPr>
        <w:t xml:space="preserve"> έχει τον λόγο.</w:t>
      </w:r>
    </w:p>
    <w:p w14:paraId="30BDBEDD"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b/>
          <w:szCs w:val="24"/>
        </w:rPr>
        <w:t>ΓΕΩΡΓΙΟΣ ΝΤΖΙΜΑΝΗΣ:</w:t>
      </w:r>
      <w:r>
        <w:rPr>
          <w:rFonts w:eastAsia="Times New Roman"/>
          <w:szCs w:val="24"/>
        </w:rPr>
        <w:t xml:space="preserve"> Ευχαριστώ, κύριε Πρόεδρε.</w:t>
      </w:r>
    </w:p>
    <w:p w14:paraId="30BDBEDE"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Κύριε Υπουργέ, κυρίες και κύριοι </w:t>
      </w:r>
      <w:r>
        <w:rPr>
          <w:rFonts w:eastAsia="Times New Roman"/>
          <w:szCs w:val="24"/>
        </w:rPr>
        <w:t xml:space="preserve">συνάδελφοι, το παρόν νομοσχέδιο αναφέρεται στη διαδικασία </w:t>
      </w:r>
      <w:proofErr w:type="spellStart"/>
      <w:r>
        <w:rPr>
          <w:rFonts w:eastAsia="Times New Roman"/>
          <w:szCs w:val="24"/>
        </w:rPr>
        <w:t>αποεπένδυσης</w:t>
      </w:r>
      <w:proofErr w:type="spellEnd"/>
      <w:r>
        <w:rPr>
          <w:rFonts w:eastAsia="Times New Roman"/>
          <w:szCs w:val="24"/>
        </w:rPr>
        <w:t xml:space="preserve"> της ΔΕΗ, που προέκυψε μετά από απόφαση του Ευρωπαϊκού Δικαστηρίου στα τέλη του 2016 και μπήκε στη δεύτερη αξιολόγηση.</w:t>
      </w:r>
    </w:p>
    <w:p w14:paraId="30BDBEDF"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Με αυτήν την απόφαση η ΔΕΗ καταδικάστηκε για δεσπόζουσα θέση στην π</w:t>
      </w:r>
      <w:r>
        <w:rPr>
          <w:rFonts w:eastAsia="Times New Roman"/>
          <w:szCs w:val="24"/>
        </w:rPr>
        <w:t xml:space="preserve">ρόσβαση σε ορυχεία λιγνίτη. Η απόφαση προέβλεπε την </w:t>
      </w:r>
      <w:proofErr w:type="spellStart"/>
      <w:r>
        <w:rPr>
          <w:rFonts w:eastAsia="Times New Roman"/>
          <w:szCs w:val="24"/>
        </w:rPr>
        <w:t>αποεπένδυση</w:t>
      </w:r>
      <w:proofErr w:type="spellEnd"/>
      <w:r>
        <w:rPr>
          <w:rFonts w:eastAsia="Times New Roman"/>
          <w:szCs w:val="24"/>
        </w:rPr>
        <w:t xml:space="preserve"> του 40% του </w:t>
      </w:r>
      <w:proofErr w:type="spellStart"/>
      <w:r>
        <w:rPr>
          <w:rFonts w:eastAsia="Times New Roman"/>
          <w:szCs w:val="24"/>
        </w:rPr>
        <w:t>λιγνιτικού</w:t>
      </w:r>
      <w:proofErr w:type="spellEnd"/>
      <w:r>
        <w:rPr>
          <w:rFonts w:eastAsia="Times New Roman"/>
          <w:szCs w:val="24"/>
        </w:rPr>
        <w:t xml:space="preserve"> δυναμικού της ΔΕΗ. Έτσι, σήμερα η ΔΕΗ διατηρεί το 78,6% του </w:t>
      </w:r>
      <w:proofErr w:type="spellStart"/>
      <w:r>
        <w:rPr>
          <w:rFonts w:eastAsia="Times New Roman"/>
          <w:szCs w:val="24"/>
        </w:rPr>
        <w:t>λιγνιτικού</w:t>
      </w:r>
      <w:proofErr w:type="spellEnd"/>
      <w:r>
        <w:rPr>
          <w:rFonts w:eastAsia="Times New Roman"/>
          <w:szCs w:val="24"/>
        </w:rPr>
        <w:t xml:space="preserve"> δυναμικού της και το 90,9% του συνολικού παραγωγικού δυναμικού της. </w:t>
      </w:r>
    </w:p>
    <w:p w14:paraId="30BDBEE0"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Η συμφωνία, στην οποία καταλή</w:t>
      </w:r>
      <w:r>
        <w:rPr>
          <w:rFonts w:eastAsia="Times New Roman"/>
          <w:szCs w:val="24"/>
        </w:rPr>
        <w:t xml:space="preserve">ξαμε, αφορά μόνο στην </w:t>
      </w:r>
      <w:proofErr w:type="spellStart"/>
      <w:r>
        <w:rPr>
          <w:rFonts w:eastAsia="Times New Roman"/>
          <w:szCs w:val="24"/>
        </w:rPr>
        <w:t>αποεπένδυση</w:t>
      </w:r>
      <w:proofErr w:type="spellEnd"/>
      <w:r>
        <w:rPr>
          <w:rFonts w:eastAsia="Times New Roman"/>
          <w:szCs w:val="24"/>
        </w:rPr>
        <w:t xml:space="preserve"> των </w:t>
      </w:r>
      <w:proofErr w:type="spellStart"/>
      <w:r>
        <w:rPr>
          <w:rFonts w:eastAsia="Times New Roman"/>
          <w:szCs w:val="24"/>
        </w:rPr>
        <w:t>λιγνιτικών</w:t>
      </w:r>
      <w:proofErr w:type="spellEnd"/>
      <w:r>
        <w:rPr>
          <w:rFonts w:eastAsia="Times New Roman"/>
          <w:szCs w:val="24"/>
        </w:rPr>
        <w:t xml:space="preserve"> μονάδων και τη διατήρηση ακέραιου του υδροηλεκτρικού δυναμικού και του συνόλου των μονάδων φυσικού αερίου.</w:t>
      </w:r>
    </w:p>
    <w:p w14:paraId="30BDBEE1"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Η Κυβέρνηση των Σαμαρά-Βενιζέλου είχε νομοθετήσει τη </w:t>
      </w:r>
      <w:r>
        <w:rPr>
          <w:rFonts w:eastAsia="Times New Roman"/>
          <w:szCs w:val="24"/>
        </w:rPr>
        <w:t>«μικρή»</w:t>
      </w:r>
      <w:r>
        <w:rPr>
          <w:rFonts w:eastAsia="Times New Roman"/>
          <w:szCs w:val="24"/>
        </w:rPr>
        <w:t xml:space="preserve"> ΔΕΗ, που προέβλεπε την πώληση του 22% τ</w:t>
      </w:r>
      <w:r>
        <w:rPr>
          <w:rFonts w:eastAsia="Times New Roman"/>
          <w:szCs w:val="24"/>
        </w:rPr>
        <w:t xml:space="preserve">ου συνολικού παραγωγικού δυναμικού της, το 21,4% </w:t>
      </w:r>
      <w:r>
        <w:rPr>
          <w:rFonts w:eastAsia="Times New Roman"/>
          <w:szCs w:val="24"/>
        </w:rPr>
        <w:lastRenderedPageBreak/>
        <w:t xml:space="preserve">του σημερινού </w:t>
      </w:r>
      <w:proofErr w:type="spellStart"/>
      <w:r>
        <w:rPr>
          <w:rFonts w:eastAsia="Times New Roman"/>
          <w:szCs w:val="24"/>
        </w:rPr>
        <w:t>λιγνιτικού</w:t>
      </w:r>
      <w:proofErr w:type="spellEnd"/>
      <w:r>
        <w:rPr>
          <w:rFonts w:eastAsia="Times New Roman"/>
          <w:szCs w:val="24"/>
        </w:rPr>
        <w:t xml:space="preserve"> δυναμικού της, το 18% του σημερινού δυναμικού φυσικού αερίου και το 26,3% του σημερινού υδροηλεκτρικού δυναμικού της, καθώς και την πώληση του ΑΔΜΗΕ και το 17% της ΔΕΗ.</w:t>
      </w:r>
    </w:p>
    <w:p w14:paraId="30BDBEE2"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Τον νόμο για </w:t>
      </w:r>
      <w:r>
        <w:rPr>
          <w:rFonts w:eastAsia="Times New Roman"/>
          <w:szCs w:val="24"/>
        </w:rPr>
        <w:t xml:space="preserve">τη </w:t>
      </w:r>
      <w:r>
        <w:rPr>
          <w:rFonts w:eastAsia="Times New Roman"/>
          <w:szCs w:val="24"/>
        </w:rPr>
        <w:t>«μικρή»</w:t>
      </w:r>
      <w:r>
        <w:rPr>
          <w:rFonts w:eastAsia="Times New Roman"/>
          <w:szCs w:val="24"/>
        </w:rPr>
        <w:t xml:space="preserve"> ΔΕΗ τον ακυρώσαμε το πρώτο εξάμηνο της διακυβέρνησής μας, όπως και όσα είχε σχεδιάσει και αποφασίσει για τον ενεργειακό χάρτη η προηγούμενη Κυβέρνηση. </w:t>
      </w:r>
    </w:p>
    <w:p w14:paraId="30BDBEE3" w14:textId="77777777" w:rsidR="00E34F2F" w:rsidRDefault="00EC0F86">
      <w:pPr>
        <w:spacing w:after="0" w:line="600" w:lineRule="auto"/>
        <w:ind w:firstLine="720"/>
        <w:contextualSpacing/>
        <w:jc w:val="both"/>
        <w:rPr>
          <w:rFonts w:eastAsia="Times New Roman"/>
          <w:szCs w:val="24"/>
        </w:rPr>
      </w:pPr>
      <w:r>
        <w:rPr>
          <w:rFonts w:eastAsia="Times New Roman"/>
          <w:szCs w:val="24"/>
        </w:rPr>
        <w:t>Κρατήσαμε το 51% του ΑΔΜΗΕ στο δημόσιο και αποφύγαμε την άμεση ιδιωτικοποίηση του 17% της ΔΕΗ</w:t>
      </w:r>
      <w:r>
        <w:rPr>
          <w:rFonts w:eastAsia="Times New Roman"/>
          <w:szCs w:val="24"/>
        </w:rPr>
        <w:t xml:space="preserve">, την οποία ενισχύσαμε και στοχεύουμε να είναι ο βασικός πυλώνας παραγωγής ενέργειας στη χώρα. </w:t>
      </w:r>
    </w:p>
    <w:p w14:paraId="30BDBEE4"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Η παραγωγική βάση της ΔΕΗ μένει ανέπαφη, με μοναδική εξαίρεση το κομμάτι των </w:t>
      </w:r>
      <w:proofErr w:type="spellStart"/>
      <w:r>
        <w:rPr>
          <w:rFonts w:eastAsia="Times New Roman"/>
          <w:szCs w:val="24"/>
        </w:rPr>
        <w:t>λιγνιτικών</w:t>
      </w:r>
      <w:proofErr w:type="spellEnd"/>
      <w:r>
        <w:rPr>
          <w:rFonts w:eastAsia="Times New Roman"/>
          <w:szCs w:val="24"/>
        </w:rPr>
        <w:t xml:space="preserve"> μονάδων, στο οποίο έτσι και αλλιώς θα υπάρξει σταδιακά </w:t>
      </w:r>
      <w:proofErr w:type="spellStart"/>
      <w:r>
        <w:rPr>
          <w:rFonts w:eastAsia="Times New Roman"/>
          <w:szCs w:val="24"/>
        </w:rPr>
        <w:t>αποεπένδυση</w:t>
      </w:r>
      <w:proofErr w:type="spellEnd"/>
      <w:r>
        <w:rPr>
          <w:rFonts w:eastAsia="Times New Roman"/>
          <w:szCs w:val="24"/>
        </w:rPr>
        <w:t xml:space="preserve">, στο </w:t>
      </w:r>
      <w:r>
        <w:rPr>
          <w:rFonts w:eastAsia="Times New Roman"/>
          <w:szCs w:val="24"/>
        </w:rPr>
        <w:t xml:space="preserve">πλαίσιο του στρατηγικού σχεδίου της επιχείρησης για στροφή προς τις ΑΠΕ, κάτι που επίσης αποτελεί εθνικό στόχο για το ενεργειακό μίγμα. </w:t>
      </w:r>
    </w:p>
    <w:p w14:paraId="30BDBEE5"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 xml:space="preserve">Σε μακροπρόθεσμη βάση η ΔΕΗ θα συνεχίσει να ελέγχει το 68% του </w:t>
      </w:r>
      <w:proofErr w:type="spellStart"/>
      <w:r>
        <w:rPr>
          <w:rFonts w:eastAsia="Times New Roman"/>
          <w:szCs w:val="24"/>
        </w:rPr>
        <w:t>λιγνιτικού</w:t>
      </w:r>
      <w:proofErr w:type="spellEnd"/>
      <w:r>
        <w:rPr>
          <w:rFonts w:eastAsia="Times New Roman"/>
          <w:szCs w:val="24"/>
        </w:rPr>
        <w:t xml:space="preserve"> δυναμικού και σε μακροπρόθεσμη βάση η ΔΕΗ θα </w:t>
      </w:r>
      <w:r>
        <w:rPr>
          <w:rFonts w:eastAsia="Times New Roman"/>
          <w:szCs w:val="24"/>
        </w:rPr>
        <w:t xml:space="preserve">διατηρεί το 65%, προσεγγίζοντας τελικά τον στόχο </w:t>
      </w:r>
      <w:proofErr w:type="spellStart"/>
      <w:r>
        <w:rPr>
          <w:rFonts w:eastAsia="Times New Roman"/>
          <w:szCs w:val="24"/>
        </w:rPr>
        <w:t>αποεπένδυσης</w:t>
      </w:r>
      <w:proofErr w:type="spellEnd"/>
      <w:r>
        <w:rPr>
          <w:rFonts w:eastAsia="Times New Roman"/>
          <w:szCs w:val="24"/>
        </w:rPr>
        <w:t xml:space="preserve"> 40%.</w:t>
      </w:r>
    </w:p>
    <w:p w14:paraId="30BDBEE6"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Με το νομοσχέδιο αυτό δημιουργούνται δύο νέες ιδιωτικές εταιρείες, οι οποίες δεσμεύονται ρητά από τον νόμο ότι έχουν την υποχρέωση τροφοδοσίας πόλεων και οικισμών με θερμική ενέργεια για τη λειτουργία των τηλεθερμάνσεων. </w:t>
      </w:r>
    </w:p>
    <w:p w14:paraId="30BDBEE7" w14:textId="77777777" w:rsidR="00E34F2F" w:rsidRDefault="00EC0F86">
      <w:pPr>
        <w:spacing w:after="0" w:line="600" w:lineRule="auto"/>
        <w:ind w:firstLine="720"/>
        <w:contextualSpacing/>
        <w:jc w:val="both"/>
        <w:rPr>
          <w:rFonts w:eastAsia="Times New Roman"/>
          <w:szCs w:val="24"/>
        </w:rPr>
      </w:pPr>
      <w:r>
        <w:rPr>
          <w:rFonts w:eastAsia="Times New Roman"/>
          <w:szCs w:val="24"/>
        </w:rPr>
        <w:t>Πέρα από αυτό, με το άρθρο 4 του σ</w:t>
      </w:r>
      <w:r>
        <w:rPr>
          <w:rFonts w:eastAsia="Times New Roman"/>
          <w:szCs w:val="24"/>
        </w:rPr>
        <w:t xml:space="preserve">χεδίου νόμου, ισχύουν οι συλλογικές συμβάσεις εργασίας, καθώς επίσης και οι όροι του </w:t>
      </w:r>
      <w:r>
        <w:rPr>
          <w:rFonts w:eastAsia="Times New Roman"/>
          <w:szCs w:val="24"/>
        </w:rPr>
        <w:t>προεδρικού διατάγματος</w:t>
      </w:r>
      <w:r>
        <w:rPr>
          <w:rFonts w:eastAsia="Times New Roman"/>
          <w:szCs w:val="24"/>
        </w:rPr>
        <w:t xml:space="preserve"> 178/2002, σχετικά με τη διατήρηση των δικαιωμάτων των εργαζομένων σε περίπτωση μεταβίβασης επιχειρήσεων εγκαταστάσεων ή τμημάτων αυτών. Επίσης, για </w:t>
      </w:r>
      <w:r>
        <w:rPr>
          <w:rFonts w:eastAsia="Times New Roman"/>
          <w:szCs w:val="24"/>
        </w:rPr>
        <w:t xml:space="preserve">έξι χρόνια οι νέες εταιρείες δεν θα μπορούν να προχωρήσουν σε απολύσεις. </w:t>
      </w:r>
    </w:p>
    <w:p w14:paraId="30BDBEE8" w14:textId="77777777" w:rsidR="00E34F2F" w:rsidRDefault="00EC0F86">
      <w:pPr>
        <w:spacing w:after="0" w:line="600" w:lineRule="auto"/>
        <w:ind w:firstLine="720"/>
        <w:contextualSpacing/>
        <w:jc w:val="both"/>
        <w:rPr>
          <w:rFonts w:eastAsia="Times New Roman"/>
          <w:szCs w:val="24"/>
        </w:rPr>
      </w:pPr>
      <w:r>
        <w:rPr>
          <w:rFonts w:eastAsia="Times New Roman"/>
          <w:szCs w:val="24"/>
        </w:rPr>
        <w:t>Σχετικά με τον τοπικό πόρο, επιβάλλεται από 1-1-2019 για τις Περιφέρειες Δυτικής Μακεδονίας και Πελοποννήσου σε βάρος όλων των παραγωγών ηλεκτρικής ενέργειας από λιγνίτη, ειδικό τέλο</w:t>
      </w:r>
      <w:r>
        <w:rPr>
          <w:rFonts w:eastAsia="Times New Roman"/>
          <w:szCs w:val="24"/>
        </w:rPr>
        <w:t xml:space="preserve">ς ύψους 1,4 ευρώ ανά </w:t>
      </w:r>
      <w:r>
        <w:rPr>
          <w:rFonts w:eastAsia="Times New Roman"/>
          <w:szCs w:val="24"/>
          <w:lang w:val="en-US"/>
        </w:rPr>
        <w:t>MWh</w:t>
      </w:r>
      <w:r>
        <w:rPr>
          <w:rFonts w:eastAsia="Times New Roman"/>
          <w:szCs w:val="24"/>
        </w:rPr>
        <w:t xml:space="preserve">. </w:t>
      </w:r>
    </w:p>
    <w:p w14:paraId="30BDBEE9"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Τα κονδύλια που θα προκύψουν από την επιβολή του παραπάνω τέλους θα χρησιμοποιηθούν αποκλειστικά για τη χρηματοδότηση έργων υποδομής, ανάπτυξης και προστασίας του περιβάλλοντος και έργων μετεγκατάστασης των οικισμών των Περιφερει</w:t>
      </w:r>
      <w:r>
        <w:rPr>
          <w:rFonts w:eastAsia="Times New Roman"/>
          <w:szCs w:val="24"/>
        </w:rPr>
        <w:t xml:space="preserve">ακών Ενοτήτων Αρκαδίας, Φλώρινας και Κοζάνης. </w:t>
      </w:r>
    </w:p>
    <w:p w14:paraId="30BDBEEA"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Βέβαια, αυτό θα ενισχυθεί, όπως προαναφέρθηκε, από το Ταμείο Δίκαιης Μετάβασης και από τους πόρους από τα πρόστιμα του διοξειδίου του άνθρακος. </w:t>
      </w:r>
    </w:p>
    <w:p w14:paraId="30BDBEEB" w14:textId="77777777" w:rsidR="00E34F2F" w:rsidRDefault="00EC0F86">
      <w:pPr>
        <w:spacing w:after="0" w:line="600" w:lineRule="auto"/>
        <w:ind w:firstLine="720"/>
        <w:contextualSpacing/>
        <w:jc w:val="both"/>
        <w:rPr>
          <w:rFonts w:eastAsia="Times New Roman"/>
          <w:szCs w:val="24"/>
        </w:rPr>
      </w:pPr>
      <w:r>
        <w:rPr>
          <w:rFonts w:eastAsia="Times New Roman"/>
          <w:szCs w:val="24"/>
        </w:rPr>
        <w:t>Μιλώντας για την Περιφέρεια της Δυτικής Μακεδονίας, πρέπει να αν</w:t>
      </w:r>
      <w:r>
        <w:rPr>
          <w:rFonts w:eastAsia="Times New Roman"/>
          <w:szCs w:val="24"/>
        </w:rPr>
        <w:t xml:space="preserve">αφέρω ότι με τη διαχρονική παρουσία της ΔΕΗ έχει υποστεί επί δεκαετίες περιβαλλοντική επιβάρυνση, χωρίς ουσιαστική ανταπόδοση συγκριτικά με τα προβλήματα που έχει επωμιστεί. </w:t>
      </w:r>
    </w:p>
    <w:p w14:paraId="30BDBEEC"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Η μεγάλη πρόκληση είναι η επόμενη μέρα: Τι χρήματα, τι αναπτυξιακό σχέδιο και τι </w:t>
      </w:r>
      <w:r>
        <w:rPr>
          <w:rFonts w:eastAsia="Times New Roman"/>
          <w:szCs w:val="24"/>
        </w:rPr>
        <w:t xml:space="preserve">διαδικασίες θα υπάρξουν για τη μετάβαση στη </w:t>
      </w:r>
      <w:proofErr w:type="spellStart"/>
      <w:r>
        <w:rPr>
          <w:rFonts w:eastAsia="Times New Roman"/>
          <w:szCs w:val="24"/>
        </w:rPr>
        <w:t>μεταλιγνιτική</w:t>
      </w:r>
      <w:proofErr w:type="spellEnd"/>
      <w:r>
        <w:rPr>
          <w:rFonts w:eastAsia="Times New Roman"/>
          <w:szCs w:val="24"/>
        </w:rPr>
        <w:t xml:space="preserve"> περίοδο. Αυτό είναι ένα πολύ μεγάλο θέμα και περιλαμβάνει την αποκατάσταση και αξιοποίηση αποκατεστημένων εκτάσεων. </w:t>
      </w:r>
    </w:p>
    <w:p w14:paraId="30BDBEED"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Στο θέμα αυτό έχει κάνει ένα βήμα η Κυβέρνησή μας σε σχέση με το παρελθόν με τη ν</w:t>
      </w:r>
      <w:r>
        <w:rPr>
          <w:rFonts w:eastAsia="Times New Roman"/>
          <w:szCs w:val="24"/>
        </w:rPr>
        <w:t>ομοθετική ρύθμιση, δηλαδή ότι τα ορυχεία πρέπει να τηρούν ίδιους κανόνες αποκατάστασης, αλλά αυτό δεν φτάνει. Γιατί εδώ μιλάμε για κάτι πολύ πιο σημαντικό, πολύ πιο μεγάλο. Εδώ απαιτούνται σημαντικές επενδύσεις, όπως βλέπουμε πολλά παραδείγματα στην Ευρώπη</w:t>
      </w:r>
      <w:r>
        <w:rPr>
          <w:rFonts w:eastAsia="Times New Roman"/>
          <w:szCs w:val="24"/>
        </w:rPr>
        <w:t xml:space="preserve">, που μεταμορφώνει αντίστοιχους χώρους σε πόλους έλξης δραστηριοτήτων. </w:t>
      </w:r>
    </w:p>
    <w:p w14:paraId="30BDBEEE"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Η αποκατάσταση και </w:t>
      </w:r>
      <w:proofErr w:type="spellStart"/>
      <w:r>
        <w:rPr>
          <w:rFonts w:eastAsia="Times New Roman"/>
          <w:szCs w:val="24"/>
        </w:rPr>
        <w:t>επαναπόδοση</w:t>
      </w:r>
      <w:proofErr w:type="spellEnd"/>
      <w:r>
        <w:rPr>
          <w:rFonts w:eastAsia="Times New Roman"/>
          <w:szCs w:val="24"/>
        </w:rPr>
        <w:t xml:space="preserve"> εδαφών μαζί με την </w:t>
      </w:r>
      <w:proofErr w:type="spellStart"/>
      <w:r>
        <w:rPr>
          <w:rFonts w:eastAsia="Times New Roman"/>
          <w:szCs w:val="24"/>
        </w:rPr>
        <w:t>αειφορική</w:t>
      </w:r>
      <w:proofErr w:type="spellEnd"/>
      <w:r>
        <w:rPr>
          <w:rFonts w:eastAsia="Times New Roman"/>
          <w:szCs w:val="24"/>
        </w:rPr>
        <w:t xml:space="preserve"> ανάπτυξη είναι στρατηγικός στόχος για την περιοχή. Απαιτείται, λοιπόν, ένα σοβαρό τοπικό αναπτυξιακό πρόγραμμα, το οποίο θα </w:t>
      </w:r>
      <w:r>
        <w:rPr>
          <w:rFonts w:eastAsia="Times New Roman"/>
          <w:szCs w:val="24"/>
        </w:rPr>
        <w:t xml:space="preserve">δημιουργήσει θέσεις εργασίας και θα συμβάλει στην ομαλή μετάβαση της περιοχής στη </w:t>
      </w:r>
      <w:proofErr w:type="spellStart"/>
      <w:r>
        <w:rPr>
          <w:rFonts w:eastAsia="Times New Roman"/>
          <w:szCs w:val="24"/>
        </w:rPr>
        <w:t>μεταλιγνιτική</w:t>
      </w:r>
      <w:proofErr w:type="spellEnd"/>
      <w:r>
        <w:rPr>
          <w:rFonts w:eastAsia="Times New Roman"/>
          <w:szCs w:val="24"/>
        </w:rPr>
        <w:t xml:space="preserve"> περίοδο. </w:t>
      </w:r>
    </w:p>
    <w:p w14:paraId="30BDBEEF" w14:textId="77777777" w:rsidR="00E34F2F" w:rsidRDefault="00EC0F86">
      <w:pPr>
        <w:spacing w:after="0" w:line="600" w:lineRule="auto"/>
        <w:ind w:firstLine="720"/>
        <w:contextualSpacing/>
        <w:jc w:val="both"/>
        <w:rPr>
          <w:rFonts w:eastAsia="Times New Roman"/>
          <w:szCs w:val="24"/>
        </w:rPr>
      </w:pPr>
      <w:r>
        <w:rPr>
          <w:rFonts w:eastAsia="Times New Roman"/>
          <w:szCs w:val="24"/>
        </w:rPr>
        <w:t xml:space="preserve">Ευχαριστώ. </w:t>
      </w:r>
    </w:p>
    <w:p w14:paraId="30BDBEF0" w14:textId="77777777" w:rsidR="00E34F2F" w:rsidRDefault="00EC0F86">
      <w:pPr>
        <w:spacing w:after="0" w:line="600" w:lineRule="auto"/>
        <w:ind w:firstLine="709"/>
        <w:contextualSpacing/>
        <w:jc w:val="center"/>
        <w:rPr>
          <w:rFonts w:eastAsia="Times New Roman" w:cs="Times New Roman"/>
          <w:szCs w:val="24"/>
        </w:rPr>
      </w:pPr>
      <w:r>
        <w:rPr>
          <w:rFonts w:eastAsia="Times New Roman"/>
          <w:szCs w:val="24"/>
        </w:rPr>
        <w:t>(</w:t>
      </w:r>
      <w:r>
        <w:rPr>
          <w:rFonts w:eastAsia="Times New Roman" w:cs="Times New Roman"/>
          <w:szCs w:val="24"/>
        </w:rPr>
        <w:t>Χειροκροτήματα από την πτέρυγα του ΣΥΡΙΖΑ)</w:t>
      </w:r>
    </w:p>
    <w:p w14:paraId="30BDBEF1"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30BDBEF2"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Δημητριάδης από τον ΣΥΡΙΖΑ έχει </w:t>
      </w:r>
      <w:r>
        <w:rPr>
          <w:rFonts w:eastAsia="Times New Roman" w:cs="Times New Roman"/>
          <w:szCs w:val="24"/>
        </w:rPr>
        <w:t xml:space="preserve">τον λόγο. </w:t>
      </w:r>
    </w:p>
    <w:p w14:paraId="30BDBEF3"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Ευχαριστώ, κύριε Πρόεδρε. </w:t>
      </w:r>
    </w:p>
    <w:p w14:paraId="30BDBEF4" w14:textId="77777777" w:rsidR="00E34F2F" w:rsidRDefault="00EC0F86">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είχαμε αναλάβει μία δέσμευση το καλοκαίρι του 2015 και στις εκλογές του Σεπτεμβρίου. Όσον αφορά στα ζητήματα της ενέργειας, υπήρχε μία υποθηκευμένη </w:t>
      </w:r>
      <w:r>
        <w:rPr>
          <w:rFonts w:eastAsia="Times New Roman" w:cs="Times New Roman"/>
          <w:szCs w:val="24"/>
        </w:rPr>
        <w:t xml:space="preserve">κατάσταση, όπου τα πάντα είχαν ήδη ιδιωτικοποιηθεί και εμείς είχαμε αναλάβει τη δέσμευση να κάνουμε ό,τι μπορούμε για την προστασία του δημοσίου συμφέροντος. </w:t>
      </w:r>
    </w:p>
    <w:p w14:paraId="30BDBEF5" w14:textId="77777777" w:rsidR="00E34F2F" w:rsidRDefault="00EC0F86">
      <w:pPr>
        <w:spacing w:after="0" w:line="600" w:lineRule="auto"/>
        <w:ind w:firstLine="720"/>
        <w:contextualSpacing/>
        <w:jc w:val="both"/>
        <w:rPr>
          <w:rFonts w:eastAsia="Times New Roman"/>
          <w:szCs w:val="24"/>
        </w:rPr>
      </w:pPr>
      <w:r>
        <w:rPr>
          <w:rFonts w:eastAsia="Times New Roman"/>
          <w:szCs w:val="24"/>
        </w:rPr>
        <w:t>Έχω την ικανοποίηση ότι τα καταφέραμε αρκετά σημαντικά, ειδικά σε τρεις τομείς, όπου αποτρέψαμε τ</w:t>
      </w:r>
      <w:r>
        <w:rPr>
          <w:rFonts w:eastAsia="Times New Roman"/>
          <w:szCs w:val="24"/>
        </w:rPr>
        <w:t xml:space="preserve">ην ιδιωτικοποίηση εμβληματικών επιχειρήσεων της χώρας στην ενέργεια, όπως είναι η ΔΕΗ, ο ΑΔΜΗΕ και ο ΔΕΣΦΑ. </w:t>
      </w:r>
    </w:p>
    <w:p w14:paraId="30BDBEF6" w14:textId="77777777" w:rsidR="00E34F2F" w:rsidRDefault="00EC0F86">
      <w:pPr>
        <w:spacing w:after="0" w:line="600" w:lineRule="auto"/>
        <w:ind w:firstLine="720"/>
        <w:contextualSpacing/>
        <w:jc w:val="both"/>
        <w:rPr>
          <w:rFonts w:eastAsia="Times New Roman"/>
          <w:szCs w:val="24"/>
        </w:rPr>
      </w:pPr>
      <w:r>
        <w:rPr>
          <w:rFonts w:eastAsia="Times New Roman"/>
          <w:szCs w:val="24"/>
        </w:rPr>
        <w:t>Πιο συγκεκριμένα, για τον ΑΔΜΗΕ, που ήταν ενσωματωμένος τότε στη Δημόσια Επιχείρηση Ηλεκτρισμού, όχι μόνο αποτρέψαμε την πώληση του 66% προς τους ι</w:t>
      </w:r>
      <w:r>
        <w:rPr>
          <w:rFonts w:eastAsia="Times New Roman"/>
          <w:szCs w:val="24"/>
        </w:rPr>
        <w:t>διώτες με χαμηλό τίμημα, αλλά καταφέραμε να πετύχουμε ένα πολύ υψηλό τίμημα, κρατώντας τον δημόσιο χαρακτήρα και βγάζοντας προς πώληση μόνο το 24% του ΑΔΜΗΕ.</w:t>
      </w:r>
    </w:p>
    <w:p w14:paraId="30BDBEF7"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 Δημόσια Επιχείρηση Ηλεκτρισμού, ήδη είχε μεταβιβαστεί το 17% της </w:t>
      </w:r>
      <w:r>
        <w:rPr>
          <w:rFonts w:eastAsia="Times New Roman" w:cs="Times New Roman"/>
          <w:szCs w:val="24"/>
        </w:rPr>
        <w:t>ε</w:t>
      </w:r>
      <w:r>
        <w:rPr>
          <w:rFonts w:eastAsia="Times New Roman" w:cs="Times New Roman"/>
          <w:szCs w:val="24"/>
        </w:rPr>
        <w:t xml:space="preserve">πιχείρησης στο ΤΑΙΠΕΔ προς εκποίηση, ήδη είχε ψηφιστεί ο νόμος της </w:t>
      </w:r>
      <w:r>
        <w:rPr>
          <w:rFonts w:eastAsia="Times New Roman" w:cs="Times New Roman"/>
          <w:szCs w:val="24"/>
        </w:rPr>
        <w:t>«μ</w:t>
      </w:r>
      <w:r>
        <w:rPr>
          <w:rFonts w:eastAsia="Times New Roman" w:cs="Times New Roman"/>
          <w:szCs w:val="24"/>
        </w:rPr>
        <w:t>ικρής</w:t>
      </w:r>
      <w:r>
        <w:rPr>
          <w:rFonts w:eastAsia="Times New Roman" w:cs="Times New Roman"/>
          <w:szCs w:val="24"/>
        </w:rPr>
        <w:t>»</w:t>
      </w:r>
      <w:r>
        <w:rPr>
          <w:rFonts w:eastAsia="Times New Roman" w:cs="Times New Roman"/>
          <w:szCs w:val="24"/>
        </w:rPr>
        <w:t xml:space="preserve"> ΔΕΗ, όπου κατά 30% και οριζοντίως και με περισσότερα νερά, υδροηλεκτρικά δηλαδή, στο καλάθι δινόταν στο ιδιωτικό τομέα. </w:t>
      </w:r>
    </w:p>
    <w:p w14:paraId="30BDBEF8"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το κυριότερο είναι ότι είχε προγραμματιστεί ο πλήρης τε</w:t>
      </w:r>
      <w:r>
        <w:rPr>
          <w:rFonts w:eastAsia="Times New Roman" w:cs="Times New Roman"/>
          <w:szCs w:val="24"/>
        </w:rPr>
        <w:t>μαχισμός και εκποίηση της Δημόσιας Επιχείρησης Ηλεκτρισμού, ακριβώς διότι αυτό ήταν –όπως το επανέλαβαν και τώρα οι συνάδελφοι σε αυτή την Αίθουσα- το στρατηγικό τους σχέδιο, δηλαδή πολλές μικρές, κάθετης δομής επιχειρήσεις, ελεύθερος ανταγωνισμός και τα σ</w:t>
      </w:r>
      <w:r>
        <w:rPr>
          <w:rFonts w:eastAsia="Times New Roman" w:cs="Times New Roman"/>
          <w:szCs w:val="24"/>
        </w:rPr>
        <w:t xml:space="preserve">υναφή. Ταυτόχρονα, όλα αυτά </w:t>
      </w:r>
      <w:proofErr w:type="spellStart"/>
      <w:r>
        <w:rPr>
          <w:rFonts w:eastAsia="Times New Roman" w:cs="Times New Roman"/>
          <w:szCs w:val="24"/>
        </w:rPr>
        <w:t>συνέβαιναν</w:t>
      </w:r>
      <w:proofErr w:type="spellEnd"/>
      <w:r>
        <w:rPr>
          <w:rFonts w:eastAsia="Times New Roman" w:cs="Times New Roman"/>
          <w:szCs w:val="24"/>
        </w:rPr>
        <w:t xml:space="preserve"> σε ένα καθεστώς σχεδόν χρεοκοπίας της ίδιας της </w:t>
      </w:r>
      <w:r>
        <w:rPr>
          <w:rFonts w:eastAsia="Times New Roman" w:cs="Times New Roman"/>
          <w:szCs w:val="24"/>
        </w:rPr>
        <w:t>ε</w:t>
      </w:r>
      <w:r>
        <w:rPr>
          <w:rFonts w:eastAsia="Times New Roman" w:cs="Times New Roman"/>
          <w:szCs w:val="24"/>
        </w:rPr>
        <w:t xml:space="preserve">πιχείρησης. </w:t>
      </w:r>
    </w:p>
    <w:p w14:paraId="30BDBEF9"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Με λίγα λόγια, συγκρούονταν δύο πολιτικές. Από τη μια ήταν η πολιτική της προστασίας του δημόσιου πλούτου και του δημόσιου χώρου και από την άλλη ήταν η με</w:t>
      </w:r>
      <w:r>
        <w:rPr>
          <w:rFonts w:eastAsia="Times New Roman" w:cs="Times New Roman"/>
          <w:szCs w:val="24"/>
        </w:rPr>
        <w:t xml:space="preserve">ταφορά αυτού στα χέρια κάποιων. Αυτό, λοιπόν, εμείς έχουμε την πλήρη ικανοποίηση ότι κατ’ αρχήν το αποτρέψαμε. </w:t>
      </w:r>
    </w:p>
    <w:p w14:paraId="30BDBEFA"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συγκεκριμένο νομοσχέδιο, βέβαια, αφορά την απόσχιση δύο περιουσιακών στοιχείων της ενιαίας, ισχυρής και </w:t>
      </w:r>
      <w:r>
        <w:rPr>
          <w:rFonts w:eastAsia="Times New Roman" w:cs="Times New Roman"/>
          <w:szCs w:val="24"/>
        </w:rPr>
        <w:t>Δ</w:t>
      </w:r>
      <w:r>
        <w:rPr>
          <w:rFonts w:eastAsia="Times New Roman" w:cs="Times New Roman"/>
          <w:szCs w:val="24"/>
        </w:rPr>
        <w:t>ημόσιας Επιχείρησης Ηλεκτρισμού λόγω</w:t>
      </w:r>
      <w:r>
        <w:rPr>
          <w:rFonts w:eastAsia="Times New Roman" w:cs="Times New Roman"/>
          <w:szCs w:val="24"/>
        </w:rPr>
        <w:t xml:space="preserve"> μιας τελεσίδικης απόφασης της Ευρωπαϊκής Ένωσης. Με την κατάθεση του νομοσχεδίου άρθηκε ήδη η καταδίκη μας και η υποχρέωσή μας η οποία θα συντελούταν επ’ αυτού. </w:t>
      </w:r>
    </w:p>
    <w:p w14:paraId="30BDBEFB"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Ποια πεδία αφορά αυτό το νομοσχέδιο; Τα </w:t>
      </w:r>
      <w:proofErr w:type="spellStart"/>
      <w:r>
        <w:rPr>
          <w:rFonts w:eastAsia="Times New Roman" w:cs="Times New Roman"/>
          <w:szCs w:val="24"/>
        </w:rPr>
        <w:t>λιγνιτικά</w:t>
      </w:r>
      <w:proofErr w:type="spellEnd"/>
      <w:r>
        <w:rPr>
          <w:rFonts w:eastAsia="Times New Roman" w:cs="Times New Roman"/>
          <w:szCs w:val="24"/>
        </w:rPr>
        <w:t xml:space="preserve"> πεδία στη χώρα είναι τρία, είναι τρεις νομο</w:t>
      </w:r>
      <w:r>
        <w:rPr>
          <w:rFonts w:eastAsia="Times New Roman" w:cs="Times New Roman"/>
          <w:szCs w:val="24"/>
        </w:rPr>
        <w:t xml:space="preserve">ί για την ακρίβεια, η Φλώρινα, η Κοζάνη και η Αρκαδία. </w:t>
      </w:r>
    </w:p>
    <w:p w14:paraId="30BDBEFC"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συγκεκριμένο νομοσχέδιο μιλάει για την απόσχιση δύο πεδίων, ένα στον βορρά και ένα στον νότο. Το πρώτο είναι της Μελίτης. Η Μελίτη, που είναι πράγματι μια καλή </w:t>
      </w:r>
      <w:r>
        <w:rPr>
          <w:rFonts w:eastAsia="Times New Roman" w:cs="Times New Roman"/>
          <w:szCs w:val="24"/>
        </w:rPr>
        <w:t>μ</w:t>
      </w:r>
      <w:r>
        <w:rPr>
          <w:rFonts w:eastAsia="Times New Roman" w:cs="Times New Roman"/>
          <w:szCs w:val="24"/>
        </w:rPr>
        <w:t xml:space="preserve">ονάδα, έχει πολύ μέτριες αποδόσεις, </w:t>
      </w:r>
      <w:r>
        <w:rPr>
          <w:rFonts w:eastAsia="Times New Roman" w:cs="Times New Roman"/>
          <w:szCs w:val="24"/>
        </w:rPr>
        <w:t xml:space="preserve">παρά τα περί του αντιθέτου </w:t>
      </w:r>
      <w:proofErr w:type="spellStart"/>
      <w:r>
        <w:rPr>
          <w:rFonts w:eastAsia="Times New Roman" w:cs="Times New Roman"/>
          <w:szCs w:val="24"/>
        </w:rPr>
        <w:t>θρυλούμενα</w:t>
      </w:r>
      <w:proofErr w:type="spellEnd"/>
      <w:r>
        <w:rPr>
          <w:rFonts w:eastAsia="Times New Roman" w:cs="Times New Roman"/>
          <w:szCs w:val="24"/>
        </w:rPr>
        <w:t>, ακριβώς διότι τροφοδοτείται από τον ιδιωτικό τομέα παραγωγής λιγνίτη. Και δεν τροφοδοτείται μόνο από τον ιδιωτικό τομέα, αλλά τροφοδοτείται και με πολύ στρεβλές συμβάσεις, σε βάρος τελικά του δημόσιου ορθά εννοούμενου</w:t>
      </w:r>
      <w:r>
        <w:rPr>
          <w:rFonts w:eastAsia="Times New Roman" w:cs="Times New Roman"/>
          <w:szCs w:val="24"/>
        </w:rPr>
        <w:t xml:space="preserve"> συμφέροντος, ακριβώς διότι οι τιμές που αποδίδονται για τη Μελίτη αφορούν τελικά τη Δημόσια Επιχείρηση </w:t>
      </w:r>
      <w:r>
        <w:rPr>
          <w:rFonts w:eastAsia="Times New Roman" w:cs="Times New Roman"/>
          <w:szCs w:val="24"/>
        </w:rPr>
        <w:lastRenderedPageBreak/>
        <w:t xml:space="preserve">Ηλεκτρισμού. Και είναι πράγματι τέτοιες οι τιμές, αλλά δεν είναι της Μελίτης, που επαναλαμβάνω ότι τροφοδοτείται από τον ιδιωτικό τομέα. </w:t>
      </w:r>
    </w:p>
    <w:p w14:paraId="30BDBEFD"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υποχρέωση σε αυτό το συγκεκριμένο ζήτημα των μελλοντικών επενδυτών να ανοίξουν και τα νέα ορυχεία προσδίδει θέσεις εργασίας και επενδύσεις σε μια περιοχή</w:t>
      </w:r>
      <w:r>
        <w:rPr>
          <w:rFonts w:eastAsia="Times New Roman" w:cs="Times New Roman"/>
          <w:szCs w:val="24"/>
        </w:rPr>
        <w:t>,</w:t>
      </w:r>
      <w:r>
        <w:rPr>
          <w:rFonts w:eastAsia="Times New Roman" w:cs="Times New Roman"/>
          <w:szCs w:val="24"/>
        </w:rPr>
        <w:t xml:space="preserve"> που τις έχει πάρα πολύ μεγάλη ανάγκη και ταυτόχρονα απαλλάσσει από μια δυσκαμψία τη Δημόσια Επιχείρ</w:t>
      </w:r>
      <w:r>
        <w:rPr>
          <w:rFonts w:eastAsia="Times New Roman" w:cs="Times New Roman"/>
          <w:szCs w:val="24"/>
        </w:rPr>
        <w:t xml:space="preserve">ηση Ηλεκτρισμού. </w:t>
      </w:r>
    </w:p>
    <w:p w14:paraId="30BDBEFE"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0BDBEFF"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Μεγαλόπολη, στο νότιο κομμάτι, ούτως ή άλλως πρόκειται σε δυο, τρία χρόνια να κλείσει. Ακούσαμε τον </w:t>
      </w:r>
      <w:r>
        <w:rPr>
          <w:rFonts w:eastAsia="Times New Roman" w:cs="Times New Roman"/>
          <w:szCs w:val="24"/>
        </w:rPr>
        <w:t>π</w:t>
      </w:r>
      <w:r>
        <w:rPr>
          <w:rFonts w:eastAsia="Times New Roman" w:cs="Times New Roman"/>
          <w:szCs w:val="24"/>
        </w:rPr>
        <w:t>ρόεδρο της ΔΕΗ να μας λέει πως ενδεχομένως να κλείσ</w:t>
      </w:r>
      <w:r>
        <w:rPr>
          <w:rFonts w:eastAsia="Times New Roman" w:cs="Times New Roman"/>
          <w:szCs w:val="24"/>
        </w:rPr>
        <w:t>ει και του χρόνου, ακριβώς διότι έχει κλείσει τον κύκλο της. Άρα, πράγματι, απομένει μια καλή Μονάδα, η 4. Μόνο που και στο νότιο σύστημα έχουμε, επίσης, μια στρέβλωση</w:t>
      </w:r>
      <w:r>
        <w:rPr>
          <w:rFonts w:eastAsia="Times New Roman" w:cs="Times New Roman"/>
          <w:szCs w:val="24"/>
        </w:rPr>
        <w:t>,</w:t>
      </w:r>
      <w:r>
        <w:rPr>
          <w:rFonts w:eastAsia="Times New Roman" w:cs="Times New Roman"/>
          <w:szCs w:val="24"/>
        </w:rPr>
        <w:t xml:space="preserve"> που αφορά το καλώδιο της Πελοποννήσου. Ενώ η Δημόσια Επιχείρηση Ηλεκτρισμού </w:t>
      </w:r>
      <w:r>
        <w:rPr>
          <w:rFonts w:eastAsia="Times New Roman" w:cs="Times New Roman"/>
          <w:szCs w:val="24"/>
        </w:rPr>
        <w:lastRenderedPageBreak/>
        <w:t xml:space="preserve">έχει κάνει </w:t>
      </w:r>
      <w:r>
        <w:rPr>
          <w:rFonts w:eastAsia="Times New Roman" w:cs="Times New Roman"/>
          <w:szCs w:val="24"/>
        </w:rPr>
        <w:t xml:space="preserve">επενδύσεις σε φυσικό αέριο -εργοστάσιο 820 </w:t>
      </w:r>
      <w:r>
        <w:rPr>
          <w:rFonts w:eastAsia="Times New Roman" w:cs="Times New Roman"/>
          <w:szCs w:val="24"/>
          <w:lang w:val="en-US"/>
        </w:rPr>
        <w:t>MW</w:t>
      </w:r>
      <w:r>
        <w:rPr>
          <w:rFonts w:eastAsia="Times New Roman" w:cs="Times New Roman"/>
          <w:szCs w:val="24"/>
        </w:rPr>
        <w:t xml:space="preserve">- δεν μπορεί να το διαθέτει στην αγορά, ακριβώς γιατί το καλώδιο δεν αρκεί. </w:t>
      </w:r>
    </w:p>
    <w:p w14:paraId="30BDBF00"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πεδίο, που είναι και το κυριότερο </w:t>
      </w:r>
      <w:proofErr w:type="spellStart"/>
      <w:r>
        <w:rPr>
          <w:rFonts w:eastAsia="Times New Roman" w:cs="Times New Roman"/>
          <w:szCs w:val="24"/>
        </w:rPr>
        <w:t>λιγνιτικό</w:t>
      </w:r>
      <w:proofErr w:type="spellEnd"/>
      <w:r>
        <w:rPr>
          <w:rFonts w:eastAsia="Times New Roman" w:cs="Times New Roman"/>
          <w:szCs w:val="24"/>
        </w:rPr>
        <w:t xml:space="preserve"> πεδίο και το κυριότερο πεδίο παραγωγής ηλεκτρικής ενέργειας στη χώρα, είναι το αμ</w:t>
      </w:r>
      <w:r>
        <w:rPr>
          <w:rFonts w:eastAsia="Times New Roman" w:cs="Times New Roman"/>
          <w:szCs w:val="24"/>
        </w:rPr>
        <w:t xml:space="preserve">ιγώς δικό μας πεδίο, που αφορά και τον δικό μου νομό, τον Νομό Κοζάνης. Αφορά την Πτολεμαΐδα 5 που κτίζουμε τώρα. Η δική μας Κυβέρνηση έβγαλε και την άδεια και βρήκε τη χρηματοδότηση για αυτό, βοήθησε δηλαδή στη χρηματοδότησή του. Αφορά το κύριο πεδίο, το </w:t>
      </w:r>
      <w:r>
        <w:rPr>
          <w:rFonts w:eastAsia="Times New Roman" w:cs="Times New Roman"/>
          <w:szCs w:val="24"/>
        </w:rPr>
        <w:t>ο</w:t>
      </w:r>
      <w:r>
        <w:rPr>
          <w:rFonts w:eastAsia="Times New Roman" w:cs="Times New Roman"/>
          <w:szCs w:val="24"/>
        </w:rPr>
        <w:t xml:space="preserve">ρυχείο –έτσι λέγεται- αφορά επτά οικισμούς που θα μου επιτρέψετε να τους αναφέρω, οι οποίοι έχουν </w:t>
      </w:r>
      <w:proofErr w:type="spellStart"/>
      <w:r>
        <w:rPr>
          <w:rFonts w:eastAsia="Times New Roman" w:cs="Times New Roman"/>
          <w:szCs w:val="24"/>
        </w:rPr>
        <w:t>μετεγκατασταθεί</w:t>
      </w:r>
      <w:proofErr w:type="spellEnd"/>
      <w:r>
        <w:rPr>
          <w:rFonts w:eastAsia="Times New Roman" w:cs="Times New Roman"/>
          <w:szCs w:val="24"/>
        </w:rPr>
        <w:t xml:space="preserve"> υποχρεωτικά, για να ανοίξει αυτό το δημόσιο </w:t>
      </w:r>
      <w:r>
        <w:rPr>
          <w:rFonts w:eastAsia="Times New Roman" w:cs="Times New Roman"/>
          <w:szCs w:val="24"/>
        </w:rPr>
        <w:t>π</w:t>
      </w:r>
      <w:r>
        <w:rPr>
          <w:rFonts w:eastAsia="Times New Roman" w:cs="Times New Roman"/>
          <w:szCs w:val="24"/>
        </w:rPr>
        <w:t xml:space="preserve">εδίο. Είναι η Καρδιά, η Χαραυγή, το </w:t>
      </w:r>
      <w:proofErr w:type="spellStart"/>
      <w:r>
        <w:rPr>
          <w:rFonts w:eastAsia="Times New Roman" w:cs="Times New Roman"/>
          <w:szCs w:val="24"/>
        </w:rPr>
        <w:t>Κλείτος</w:t>
      </w:r>
      <w:proofErr w:type="spellEnd"/>
      <w:r>
        <w:rPr>
          <w:rFonts w:eastAsia="Times New Roman" w:cs="Times New Roman"/>
          <w:szCs w:val="24"/>
        </w:rPr>
        <w:t xml:space="preserve">, ο </w:t>
      </w:r>
      <w:proofErr w:type="spellStart"/>
      <w:r>
        <w:rPr>
          <w:rFonts w:eastAsia="Times New Roman" w:cs="Times New Roman"/>
          <w:szCs w:val="24"/>
        </w:rPr>
        <w:t>Πτελειώνας</w:t>
      </w:r>
      <w:proofErr w:type="spellEnd"/>
      <w:r>
        <w:rPr>
          <w:rFonts w:eastAsia="Times New Roman" w:cs="Times New Roman"/>
          <w:szCs w:val="24"/>
        </w:rPr>
        <w:t xml:space="preserve">, ο </w:t>
      </w:r>
      <w:proofErr w:type="spellStart"/>
      <w:r>
        <w:rPr>
          <w:rFonts w:eastAsia="Times New Roman" w:cs="Times New Roman"/>
          <w:szCs w:val="24"/>
        </w:rPr>
        <w:t>Κόμανος</w:t>
      </w:r>
      <w:proofErr w:type="spellEnd"/>
      <w:r>
        <w:rPr>
          <w:rFonts w:eastAsia="Times New Roman" w:cs="Times New Roman"/>
          <w:szCs w:val="24"/>
        </w:rPr>
        <w:t xml:space="preserve">, η </w:t>
      </w:r>
      <w:proofErr w:type="spellStart"/>
      <w:r>
        <w:rPr>
          <w:rFonts w:eastAsia="Times New Roman" w:cs="Times New Roman"/>
          <w:szCs w:val="24"/>
        </w:rPr>
        <w:t>Μαυροπηγή</w:t>
      </w:r>
      <w:proofErr w:type="spellEnd"/>
      <w:r>
        <w:rPr>
          <w:rFonts w:eastAsia="Times New Roman" w:cs="Times New Roman"/>
          <w:szCs w:val="24"/>
        </w:rPr>
        <w:t xml:space="preserve">, η </w:t>
      </w:r>
      <w:proofErr w:type="spellStart"/>
      <w:r>
        <w:rPr>
          <w:rFonts w:eastAsia="Times New Roman" w:cs="Times New Roman"/>
          <w:szCs w:val="24"/>
        </w:rPr>
        <w:t>Ποντοκώμη</w:t>
      </w:r>
      <w:proofErr w:type="spellEnd"/>
      <w:r>
        <w:rPr>
          <w:rFonts w:eastAsia="Times New Roman" w:cs="Times New Roman"/>
          <w:szCs w:val="24"/>
        </w:rPr>
        <w:t xml:space="preserve"> κ</w:t>
      </w:r>
      <w:r>
        <w:rPr>
          <w:rFonts w:eastAsia="Times New Roman" w:cs="Times New Roman"/>
          <w:szCs w:val="24"/>
        </w:rPr>
        <w:t xml:space="preserve">αι επίκεινται οι Ανάργυροι και η Ακρινή. </w:t>
      </w:r>
    </w:p>
    <w:p w14:paraId="30BDBF01"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ενιαίο δημόσιο πεδίο, στο οποίο έχουν γίνει επενδύσεις μόνο από τη δική μας Κυβέρνηση 1,7 δισεκατομμυρίων ευρώ ήδη, δηλαδή περίπου το 1% του ΑΕΠ. Αυτή είναι η δική μας έμπρακτη τοποθέτηση για το ποιο </w:t>
      </w:r>
      <w:r>
        <w:rPr>
          <w:rFonts w:eastAsia="Times New Roman" w:cs="Times New Roman"/>
          <w:szCs w:val="24"/>
        </w:rPr>
        <w:t xml:space="preserve">είναι το σχέδιό μας για </w:t>
      </w:r>
      <w:r>
        <w:rPr>
          <w:rFonts w:eastAsia="Times New Roman" w:cs="Times New Roman"/>
          <w:szCs w:val="24"/>
        </w:rPr>
        <w:lastRenderedPageBreak/>
        <w:t xml:space="preserve">τη στήριξη της ελληνικής παραγωγής στο επίπεδο που έχει συμφωνηθεί ήδη από εμάς να βρίσκεται. </w:t>
      </w:r>
    </w:p>
    <w:p w14:paraId="30BDBF02"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έχουμε εξασφαλίσει μέσα από αυτή τη συμφωνία στο Αμύνταιο και το </w:t>
      </w:r>
      <w:proofErr w:type="spellStart"/>
      <w:r>
        <w:rPr>
          <w:rFonts w:eastAsia="Times New Roman" w:cs="Times New Roman"/>
          <w:szCs w:val="24"/>
        </w:rPr>
        <w:t>λιγνιτικό</w:t>
      </w:r>
      <w:proofErr w:type="spellEnd"/>
      <w:r>
        <w:rPr>
          <w:rFonts w:eastAsia="Times New Roman" w:cs="Times New Roman"/>
          <w:szCs w:val="24"/>
        </w:rPr>
        <w:t xml:space="preserve"> του κέντρο τη δυνατότητα να αξιοποιηθεί –αν μπορέσ</w:t>
      </w:r>
      <w:r>
        <w:rPr>
          <w:rFonts w:eastAsia="Times New Roman" w:cs="Times New Roman"/>
          <w:szCs w:val="24"/>
        </w:rPr>
        <w:t xml:space="preserve">ει- και να εξαιρεθεί από τον κανόνα –είτε στον παρονομαστή είτε στον αριθμητή- παρά να κλείσει, όπως έχει προγραμματιστεί εδώ και μια δεκαετία. </w:t>
      </w:r>
    </w:p>
    <w:p w14:paraId="30BDBF0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Στηρίξαμε, λοιπόν, τη Δημόσια Επιχείρηση Ηλεκτρισμού δίνοντας και μια ένεση ρευστότητας 1,3 δισεκατομμύρια ευρώ</w:t>
      </w:r>
      <w:r>
        <w:rPr>
          <w:rFonts w:eastAsia="Times New Roman" w:cs="Times New Roman"/>
          <w:szCs w:val="24"/>
        </w:rPr>
        <w:t xml:space="preserve"> μόνον για το 2017.</w:t>
      </w:r>
    </w:p>
    <w:p w14:paraId="30BDBF0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μου επιτρέψετε να συνεχίσω για λίγο ακόμα γιατί αφορά το θέμα την περιοχή μου.</w:t>
      </w:r>
    </w:p>
    <w:p w14:paraId="30BDBF0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Έπρεπε να ξεκινήσετε όμως νωρίτερα για την περιοχή σας! Προχωρήστε ταχέως!</w:t>
      </w:r>
    </w:p>
    <w:p w14:paraId="30BDBF0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Προχωρώ,</w:t>
      </w:r>
      <w:r>
        <w:rPr>
          <w:rFonts w:eastAsia="Times New Roman" w:cs="Times New Roman"/>
          <w:szCs w:val="24"/>
        </w:rPr>
        <w:t xml:space="preserve"> κύριε Πρόεδρε.</w:t>
      </w:r>
    </w:p>
    <w:p w14:paraId="30BDBF0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το νομοσχέδιο αυτό έχουμε ένα τέλος εποχής, κλείνει η αξιολόγηση και πάμε σε νέα δεδομένα και για την ενέργεια και για τη </w:t>
      </w:r>
      <w:proofErr w:type="spellStart"/>
      <w:r>
        <w:rPr>
          <w:rFonts w:eastAsia="Times New Roman" w:cs="Times New Roman"/>
          <w:szCs w:val="24"/>
        </w:rPr>
        <w:t>λιγνιτική</w:t>
      </w:r>
      <w:proofErr w:type="spellEnd"/>
      <w:r>
        <w:rPr>
          <w:rFonts w:eastAsia="Times New Roman" w:cs="Times New Roman"/>
          <w:szCs w:val="24"/>
        </w:rPr>
        <w:t xml:space="preserve"> ενέργεια στη χώρα μας. </w:t>
      </w:r>
    </w:p>
    <w:p w14:paraId="30BDBF0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Αυτό το τέλος εποχής προϋποθέτει προστασία τριών συγκεκριμένων δικαιωμάτων, τα οπ</w:t>
      </w:r>
      <w:r>
        <w:rPr>
          <w:rFonts w:eastAsia="Times New Roman" w:cs="Times New Roman"/>
          <w:szCs w:val="24"/>
        </w:rPr>
        <w:t xml:space="preserve">οία θα αναφέρω εν τάχει γιατί έχω υπερβεί κατά πολύ τον χρόνο: Είναι η προστασία της εργασίας και των δικαιωμάτων που απορρέουν από αυτήν, τα οποία τα έχουμε ήδη εξασφαλίσει μέσα από τη συζήτηση στην </w:t>
      </w:r>
      <w:r>
        <w:rPr>
          <w:rFonts w:eastAsia="Times New Roman" w:cs="Times New Roman"/>
          <w:szCs w:val="24"/>
        </w:rPr>
        <w:t>ε</w:t>
      </w:r>
      <w:r>
        <w:rPr>
          <w:rFonts w:eastAsia="Times New Roman" w:cs="Times New Roman"/>
          <w:szCs w:val="24"/>
        </w:rPr>
        <w:t xml:space="preserve">πιτροπή μας. Είναι η προστασία των τοπικών δικαιωμάτων </w:t>
      </w:r>
      <w:r>
        <w:rPr>
          <w:rFonts w:eastAsia="Times New Roman" w:cs="Times New Roman"/>
          <w:szCs w:val="24"/>
        </w:rPr>
        <w:t xml:space="preserve">και του τοπικού πόρου, που τον έχουμε εξασφαλίσει και τον έχουμε ανεβάσει από 1,2 ευρώ σε 1,4 ευρώ. Είναι το Ταμείο Δίκαιης Μετάβασης, που μόλις τώρα ο Υφυπουργός Περιβάλλοντος μας είπε ότι έχουμε και ελληνικό Ταμείο Περιβάλλοντος </w:t>
      </w:r>
      <w:proofErr w:type="spellStart"/>
      <w:r>
        <w:rPr>
          <w:rFonts w:eastAsia="Times New Roman" w:cs="Times New Roman"/>
          <w:szCs w:val="24"/>
        </w:rPr>
        <w:t>προικοδοτούμενο</w:t>
      </w:r>
      <w:proofErr w:type="spellEnd"/>
      <w:r>
        <w:rPr>
          <w:rFonts w:eastAsia="Times New Roman" w:cs="Times New Roman"/>
          <w:szCs w:val="24"/>
        </w:rPr>
        <w:t xml:space="preserve"> με 20 εκα</w:t>
      </w:r>
      <w:r>
        <w:rPr>
          <w:rFonts w:eastAsia="Times New Roman" w:cs="Times New Roman"/>
          <w:szCs w:val="24"/>
        </w:rPr>
        <w:t xml:space="preserve">τομμύρια ευρώ. Έχουμε τα δικαιώματα για το περιβάλλον, την προστασία αυτού και την αποκατάσταση. Αυτά τα υπερασπιζόμαστε ανυποχώρητα και θα διατηρήσουμε αυτήν την εκδοχή. </w:t>
      </w:r>
    </w:p>
    <w:p w14:paraId="30BDBF0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Δημητριάδη, βάλτε μία τελεία σας παρακαλώ.</w:t>
      </w:r>
    </w:p>
    <w:p w14:paraId="30BDBF0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ΔΗ</w:t>
      </w:r>
      <w:r>
        <w:rPr>
          <w:rFonts w:eastAsia="Times New Roman" w:cs="Times New Roman"/>
          <w:b/>
          <w:szCs w:val="24"/>
        </w:rPr>
        <w:t xml:space="preserve">ΜΗΤΡΙΟΣ ΔΗΜΗΤΡΙΑΔΗΣ: </w:t>
      </w:r>
      <w:r>
        <w:rPr>
          <w:rFonts w:eastAsia="Times New Roman" w:cs="Times New Roman"/>
          <w:szCs w:val="24"/>
        </w:rPr>
        <w:t xml:space="preserve">Στη νέα εποχή που μπαίνουμε είναι πραγματική η συζήτηση για τη στρατηγική αποκατάστασης των </w:t>
      </w:r>
      <w:proofErr w:type="spellStart"/>
      <w:r>
        <w:rPr>
          <w:rFonts w:eastAsia="Times New Roman" w:cs="Times New Roman"/>
          <w:szCs w:val="24"/>
        </w:rPr>
        <w:t>λιγνιτικών</w:t>
      </w:r>
      <w:proofErr w:type="spellEnd"/>
      <w:r>
        <w:rPr>
          <w:rFonts w:eastAsia="Times New Roman" w:cs="Times New Roman"/>
          <w:szCs w:val="24"/>
        </w:rPr>
        <w:t xml:space="preserve"> εδαφών, αλλά και </w:t>
      </w:r>
      <w:proofErr w:type="spellStart"/>
      <w:r>
        <w:rPr>
          <w:rFonts w:eastAsia="Times New Roman" w:cs="Times New Roman"/>
          <w:szCs w:val="24"/>
        </w:rPr>
        <w:t>επαναπόδοσης</w:t>
      </w:r>
      <w:proofErr w:type="spellEnd"/>
      <w:r>
        <w:rPr>
          <w:rFonts w:eastAsia="Times New Roman" w:cs="Times New Roman"/>
          <w:szCs w:val="24"/>
        </w:rPr>
        <w:t xml:space="preserve"> αυτών. Είναι, επίσης, το Ταμείο Στρατηγικής Περιβαλλοντικής Αποκατάστασης σε σχέση και με το Ταμείο Δί</w:t>
      </w:r>
      <w:r>
        <w:rPr>
          <w:rFonts w:eastAsia="Times New Roman" w:cs="Times New Roman"/>
          <w:szCs w:val="24"/>
        </w:rPr>
        <w:t xml:space="preserve">καιης Μετάβασης. Τέλος, είναι και το </w:t>
      </w:r>
      <w:r>
        <w:rPr>
          <w:rFonts w:eastAsia="Times New Roman" w:cs="Times New Roman"/>
          <w:szCs w:val="24"/>
        </w:rPr>
        <w:t>σ</w:t>
      </w:r>
      <w:r>
        <w:rPr>
          <w:rFonts w:eastAsia="Times New Roman" w:cs="Times New Roman"/>
          <w:szCs w:val="24"/>
        </w:rPr>
        <w:t xml:space="preserve">τρατηγικό </w:t>
      </w:r>
      <w:r>
        <w:rPr>
          <w:rFonts w:eastAsia="Times New Roman" w:cs="Times New Roman"/>
          <w:szCs w:val="24"/>
        </w:rPr>
        <w:t>σ</w:t>
      </w:r>
      <w:r>
        <w:rPr>
          <w:rFonts w:eastAsia="Times New Roman" w:cs="Times New Roman"/>
          <w:szCs w:val="24"/>
        </w:rPr>
        <w:t xml:space="preserve">χέδιο </w:t>
      </w:r>
      <w:r>
        <w:rPr>
          <w:rFonts w:eastAsia="Times New Roman" w:cs="Times New Roman"/>
          <w:szCs w:val="24"/>
        </w:rPr>
        <w:t>ι</w:t>
      </w:r>
      <w:r>
        <w:rPr>
          <w:rFonts w:eastAsia="Times New Roman" w:cs="Times New Roman"/>
          <w:szCs w:val="24"/>
        </w:rPr>
        <w:t xml:space="preserve">σοδύναμης </w:t>
      </w:r>
      <w:r>
        <w:rPr>
          <w:rFonts w:eastAsia="Times New Roman" w:cs="Times New Roman"/>
          <w:szCs w:val="24"/>
        </w:rPr>
        <w:t>α</w:t>
      </w:r>
      <w:r>
        <w:rPr>
          <w:rFonts w:eastAsia="Times New Roman" w:cs="Times New Roman"/>
          <w:szCs w:val="24"/>
        </w:rPr>
        <w:t>νάπτυξης, τουλάχιστον</w:t>
      </w:r>
      <w:r>
        <w:rPr>
          <w:rFonts w:eastAsia="Times New Roman" w:cs="Times New Roman"/>
          <w:szCs w:val="24"/>
        </w:rPr>
        <w:t>,</w:t>
      </w:r>
      <w:r>
        <w:rPr>
          <w:rFonts w:eastAsia="Times New Roman" w:cs="Times New Roman"/>
          <w:szCs w:val="24"/>
        </w:rPr>
        <w:t xml:space="preserve"> γι’ αυτό που έχουμε </w:t>
      </w:r>
      <w:proofErr w:type="spellStart"/>
      <w:r>
        <w:rPr>
          <w:rFonts w:eastAsia="Times New Roman" w:cs="Times New Roman"/>
          <w:szCs w:val="24"/>
        </w:rPr>
        <w:t>απολέσει</w:t>
      </w:r>
      <w:proofErr w:type="spellEnd"/>
      <w:r>
        <w:rPr>
          <w:rFonts w:eastAsia="Times New Roman" w:cs="Times New Roman"/>
          <w:szCs w:val="24"/>
        </w:rPr>
        <w:t xml:space="preserve">. </w:t>
      </w:r>
    </w:p>
    <w:p w14:paraId="30BDBF0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λέγοντας το εξής: Άκουσα με προσοχή τις θέσεις της Νέας Δημοκρατίας διά στόματος του Αρχηγού της Αξιωματικής Αντιπολίτευσης. Ήταν σαφής: πλήρης απελευθέρωση με ισχυρή ΡΑΕ –αντιγράφω αυτά που άκουσα-, επενδύσεις σε ΑΠΕ και μείωση τι</w:t>
      </w:r>
      <w:r>
        <w:rPr>
          <w:rFonts w:eastAsia="Times New Roman" w:cs="Times New Roman"/>
          <w:szCs w:val="24"/>
        </w:rPr>
        <w:t xml:space="preserve">μών ηλεκτρικού ρεύματος. Πουθενά δεν άκουσα τίποτα για τον λιγνίτη. </w:t>
      </w:r>
    </w:p>
    <w:p w14:paraId="30BDBF0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Ξέρουμε –και το διαπιστώσαμε όλοι σε αυτήν τη διαδικασία- πως η Νέα Δημοκρατία, όπως και το ΠΑΣΟΚ, είναι κατά αυτού του νομοσχεδίου διότι αποτρέπει το δικό της σχέδιο που ήταν η πλήρης ιδ</w:t>
      </w:r>
      <w:r>
        <w:rPr>
          <w:rFonts w:eastAsia="Times New Roman" w:cs="Times New Roman"/>
          <w:szCs w:val="24"/>
        </w:rPr>
        <w:t xml:space="preserve">ιωτικοποίηση και μόνον αυτό. </w:t>
      </w:r>
    </w:p>
    <w:p w14:paraId="30BDBF0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λοιπόν, έχουμε την ικανοποίηση ότι κλείσαμε με επιδόσεις πολύ πάνω από τις δεσμεύσεις μας του 2015, κρατήσαμε δημόσια τη ΔΕΗ και τον ΑΔΜΗΕ και προχωράμε στον αναπτυξιακό μας σχεδιασμό με εγγυημένα τα δικαιώματα των εργα</w:t>
      </w:r>
      <w:r>
        <w:rPr>
          <w:rFonts w:eastAsia="Times New Roman" w:cs="Times New Roman"/>
          <w:szCs w:val="24"/>
        </w:rPr>
        <w:t>ζομένων, των τοπικών κοινωνιών και του λαού, με πυλώνα τον δημόσιο πλούτο και χώρο αδιατάρακτο.</w:t>
      </w:r>
    </w:p>
    <w:p w14:paraId="30BDBF0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0BDBF0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w:t>
      </w:r>
    </w:p>
    <w:p w14:paraId="30BDBF1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rPr>
        <w:t>Κοινοβουλευτικός Εκπρόσωπος του ΚΚΕ.</w:t>
      </w:r>
    </w:p>
    <w:p w14:paraId="30BDBF1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w:t>
      </w:r>
      <w:r>
        <w:rPr>
          <w:rFonts w:eastAsia="Times New Roman" w:cs="Times New Roman"/>
          <w:b/>
          <w:szCs w:val="24"/>
        </w:rPr>
        <w:t xml:space="preserve">ΟΥΛΟΣ: </w:t>
      </w:r>
      <w:r>
        <w:rPr>
          <w:rFonts w:eastAsia="Times New Roman" w:cs="Times New Roman"/>
          <w:szCs w:val="24"/>
        </w:rPr>
        <w:t>Έγινε ομολογουμένως μια φιλότιμη προσπάθεια να εμφανιστεί -και ιδιαίτερα ανάγλυφα ειπώθηκε από τον Κοινοβουλευτικό Εκπρόσωπο του ΠΑΣΟΚ, τον κ. Μανιάτη- ότι εδώ συγκρούονται δύο κόσμοι. Σε αυτήν τη λογική της σύγκρουσης των δύο κόσμων ήταν και οι τοπ</w:t>
      </w:r>
      <w:r>
        <w:rPr>
          <w:rFonts w:eastAsia="Times New Roman" w:cs="Times New Roman"/>
          <w:szCs w:val="24"/>
        </w:rPr>
        <w:t>οθετήσεις και της Νέας Δημοκρατίας και του κ. Μητσοτάκη, αλλά και της Κυβέρνησης και του Υπουργού.</w:t>
      </w:r>
    </w:p>
    <w:p w14:paraId="30BDBF1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πού προκύπτει ότι συγκρούονται δύο κόσμοι; Αυτό είναι το βασικό ερώτημα. Ποια είναι αυτή η διαχωριστική γραμμή; Τι σας χωρίζει; Σας χωρίζει το βασικό ερώ</w:t>
      </w:r>
      <w:r>
        <w:rPr>
          <w:rFonts w:eastAsia="Times New Roman" w:cs="Times New Roman"/>
          <w:szCs w:val="24"/>
        </w:rPr>
        <w:t>τημα αν η ενέργεια είναι εμπόρευμα; Όχι. Για όλους σας η ενέργεια είναι εμπόρευμα. Άρα ποιοι δύο κόσμοι συγκρούονται; Θα συγκρούονταν δύο κόσμοι αν είχαμε μία λογική που έλεγε ότι «εμείς είμαστε με την ενέργεια- κοινωνικό αγαθό και εσείς είστε με την ενέργ</w:t>
      </w:r>
      <w:r>
        <w:rPr>
          <w:rFonts w:eastAsia="Times New Roman" w:cs="Times New Roman"/>
          <w:szCs w:val="24"/>
        </w:rPr>
        <w:t>εια-εμπόρευμα». Τότε να το καταλάβω. Από τη στιγμή όμως που συμφωνείτε στον στόχο, στη στρατηγική ότι η ενέργεια είναι εμπόρευμα, δεν συγκρούονται δύο κόσμοι. Ένα αυτό.</w:t>
      </w:r>
    </w:p>
    <w:p w14:paraId="30BDBF1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 Διαφωνείτε μήπως τα κόμματα αυτά –κυβερνητικά και αντιπολιτευόμενα- ότι η Ελλάδα πρέπε</w:t>
      </w:r>
      <w:r>
        <w:rPr>
          <w:rFonts w:eastAsia="Times New Roman" w:cs="Times New Roman"/>
          <w:szCs w:val="24"/>
        </w:rPr>
        <w:t>ι να μετατραπεί σε ενεργειακό κόμβο; Συμφωνείτε. Είναι αυτό στρατηγική επιλογή της αστικής τάξης να μετατραπεί η Ελλάδα σε ενεργειακό κόμβο; Ποιον εξυπηρετεί αυτό; Εξυπηρετεί τα συμφέροντα του λαού για να έχει ενεργειακή ασφάλεια, για να έχει φθηνό ρεύμα ή</w:t>
      </w:r>
      <w:r>
        <w:rPr>
          <w:rFonts w:eastAsia="Times New Roman" w:cs="Times New Roman"/>
          <w:szCs w:val="24"/>
        </w:rPr>
        <w:t xml:space="preserve"> τα συμφέροντα των κεφαλαιοκρατών, των επιχειρηματικών </w:t>
      </w:r>
      <w:r>
        <w:rPr>
          <w:rFonts w:eastAsia="Times New Roman" w:cs="Times New Roman"/>
          <w:szCs w:val="24"/>
        </w:rPr>
        <w:lastRenderedPageBreak/>
        <w:t>ομίλων που θα δραστηριοποιηθούν; Δημιουργεί κινδύνους αυτή η εμπλοκή στην υπόθεση του ενεργειακού κόμβου για την εδαφική ακεραιότητα της χώρας μας και την εκδήλωση πολεμικών συγκρούσεων; Βεβαίως. Γιατί</w:t>
      </w:r>
      <w:r>
        <w:rPr>
          <w:rFonts w:eastAsia="Times New Roman" w:cs="Times New Roman"/>
          <w:szCs w:val="24"/>
        </w:rPr>
        <w:t xml:space="preserve">; Γιατί οξύνονται οι αντιθέσεις στην ευρύτερη περιοχή, με επίδικο πώς θα μοιραστούν τα ενεργειακά αποθέματα της περιοχής και ποιες διαδρομές θα δημιουργηθούν. Εδώ συγκρούονται μεγάλες ιμπεριαλιστικές δυνάμεις. Αυτή η σύγκρουση παίρνει και πολεμική μορφή. </w:t>
      </w:r>
    </w:p>
    <w:p w14:paraId="30BDBF1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η Ελλάδα εμπλέκεται όλο και περισσότερο σε αυτούς τους ανταγωνισμούς, σε αυτούς τους κινδύνους, πολύ δε περισσότερο που μετατρέπεται και σε προτεκτοράτο των Αμερικανών επί της ουσίας, σε σημαιοφόρο των Αμερικάνων, για να υλοποιηθούν οι </w:t>
      </w:r>
      <w:proofErr w:type="spellStart"/>
      <w:r>
        <w:rPr>
          <w:rFonts w:eastAsia="Times New Roman" w:cs="Times New Roman"/>
          <w:szCs w:val="24"/>
        </w:rPr>
        <w:t>αμερικα</w:t>
      </w:r>
      <w:r>
        <w:rPr>
          <w:rFonts w:eastAsia="Times New Roman" w:cs="Times New Roman"/>
          <w:szCs w:val="24"/>
        </w:rPr>
        <w:t>νοατλαντικοί</w:t>
      </w:r>
      <w:proofErr w:type="spellEnd"/>
      <w:r>
        <w:rPr>
          <w:rFonts w:eastAsia="Times New Roman" w:cs="Times New Roman"/>
          <w:szCs w:val="24"/>
        </w:rPr>
        <w:t xml:space="preserve"> σχεδιασμοί. Άρα, λοιπόν και στο δεύτερο σημείο συμφωνείτε.</w:t>
      </w:r>
    </w:p>
    <w:p w14:paraId="30BDBF1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Τρίτο στοιχείο: Διαφωνεί κάποιο από αυτά τα κόμματα με τη στρατηγική επιλογή ότι πρέπει και στον τομέα της ενέργειας να προωθηθεί η πολιτική της Ευρωπαϊκής </w:t>
      </w:r>
      <w:r>
        <w:rPr>
          <w:rFonts w:eastAsia="Times New Roman" w:cs="Times New Roman"/>
          <w:szCs w:val="24"/>
        </w:rPr>
        <w:lastRenderedPageBreak/>
        <w:t xml:space="preserve">Ένωσης για απελευθέρωση της </w:t>
      </w:r>
      <w:r>
        <w:rPr>
          <w:rFonts w:eastAsia="Times New Roman" w:cs="Times New Roman"/>
          <w:szCs w:val="24"/>
        </w:rPr>
        <w:t>αγοράς ενέργειας; Όχι, δεν διαφωνείτε. Συμφωνείτε. Άρα, λοιπόν, ποιοι είναι αυτοί οι δύο κόσμοι που συγκρούονται;</w:t>
      </w:r>
    </w:p>
    <w:p w14:paraId="30BDBF1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Είστε με τον ίδιο κόσμο. Απλώς σε τι διαφωνείτε; Είναι κατανοητό να υπάρχουν διαφωνίες τέτοιου είδους. Στο με ποιες μορφές θα προχωρήσει αυτή </w:t>
      </w:r>
      <w:r>
        <w:rPr>
          <w:rFonts w:eastAsia="Times New Roman" w:cs="Times New Roman"/>
          <w:szCs w:val="24"/>
        </w:rPr>
        <w:t>η απελευθέρωση, με ποιες μορφές θα γίνουν οι ιδιωτικοποιήσεις ή ποια επιμέρους επιχειρηματικά συμφέροντα θα εξυπηρετηθούν περισσότερο ή λιγότερο από αυτή την πορεία της απελευθέρωσης της αγοράς ηλεκτρικής ενέργειας.</w:t>
      </w:r>
    </w:p>
    <w:p w14:paraId="30BDBF1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Γι’ αυτόν ακριβώς τον λόγο και υπήρχε έν</w:t>
      </w:r>
      <w:r>
        <w:rPr>
          <w:rFonts w:eastAsia="Times New Roman" w:cs="Times New Roman"/>
          <w:szCs w:val="24"/>
        </w:rPr>
        <w:t xml:space="preserve">ας πολύ μεγάλος </w:t>
      </w:r>
      <w:proofErr w:type="spellStart"/>
      <w:r>
        <w:rPr>
          <w:rFonts w:eastAsia="Times New Roman" w:cs="Times New Roman"/>
          <w:szCs w:val="24"/>
        </w:rPr>
        <w:t>διαγκωνισμός</w:t>
      </w:r>
      <w:proofErr w:type="spellEnd"/>
      <w:r>
        <w:rPr>
          <w:rFonts w:eastAsia="Times New Roman" w:cs="Times New Roman"/>
          <w:szCs w:val="24"/>
        </w:rPr>
        <w:t xml:space="preserve"> για το ποιος κάνει τις καλύτερες ιδιωτικοποιήσεις -αν τις κάνει η Νέα Δημοκρατία ή τις κάνει η σημερινή Κυβέρνηση- και στον τομέα της ενέργειας. Γι’ αυτό υπήρχε και μεγάλος </w:t>
      </w:r>
      <w:proofErr w:type="spellStart"/>
      <w:r>
        <w:rPr>
          <w:rFonts w:eastAsia="Times New Roman" w:cs="Times New Roman"/>
          <w:szCs w:val="24"/>
        </w:rPr>
        <w:t>διαγκωνισμός</w:t>
      </w:r>
      <w:proofErr w:type="spellEnd"/>
      <w:r>
        <w:rPr>
          <w:rFonts w:eastAsia="Times New Roman" w:cs="Times New Roman"/>
          <w:szCs w:val="24"/>
        </w:rPr>
        <w:t xml:space="preserve"> για το ποιος είναι ο καλύτερος διαχειριστ</w:t>
      </w:r>
      <w:r>
        <w:rPr>
          <w:rFonts w:eastAsia="Times New Roman" w:cs="Times New Roman"/>
          <w:szCs w:val="24"/>
        </w:rPr>
        <w:t>ής μιας ταξικής αντιλαϊκής πολιτικής, για να πάρει τα εύσημα από την αστική τάξη ότι εφαρμόζει κατά γράμμα την πολιτική που εξυπηρετεί τα συμφέροντα των μονοπωλιακών ομίλων και του κεφαλαίου.</w:t>
      </w:r>
    </w:p>
    <w:p w14:paraId="30BDBF1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λοιπόν, το πρόβλημά σας. Διότι επί της ουσίας στην ί</w:t>
      </w:r>
      <w:r>
        <w:rPr>
          <w:rFonts w:eastAsia="Times New Roman" w:cs="Times New Roman"/>
          <w:szCs w:val="24"/>
        </w:rPr>
        <w:t>δια στρατηγική, στις ίδιες ράγες κινείστε, στις ράγες δηλαδή της πολιτικής</w:t>
      </w:r>
      <w:r>
        <w:rPr>
          <w:rFonts w:eastAsia="Times New Roman" w:cs="Times New Roman"/>
          <w:szCs w:val="24"/>
        </w:rPr>
        <w:t>,</w:t>
      </w:r>
      <w:r>
        <w:rPr>
          <w:rFonts w:eastAsia="Times New Roman" w:cs="Times New Roman"/>
          <w:szCs w:val="24"/>
        </w:rPr>
        <w:t xml:space="preserve"> που ικανοποιεί τις ανάγκες του κεφαλαίου. Από αυτή την άποψη, το σημερινό νομοσχέδιο κάνει ένα ακόμη βήμα στην απελευθέρωση της αγοράς της ηλεκτρικής ενέργειας. Άρα, αποτελεί πρόσχ</w:t>
      </w:r>
      <w:r>
        <w:rPr>
          <w:rFonts w:eastAsia="Times New Roman" w:cs="Times New Roman"/>
          <w:szCs w:val="24"/>
        </w:rPr>
        <w:t>ημα η απόφαση του δικαστηρίου. Όχι, είναι ένα βήμα επιπλέον.</w:t>
      </w:r>
    </w:p>
    <w:p w14:paraId="30BDBF1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λοιπόν, είναι φανερό ότι η απελευθέρωση της αγοράς ηλεκτρικής ενέργειας δεν είναι κάτι πρόσφατο, κάτι που ήλθε στη χώρα μας με τα μνημόνια. Αντίθετα, αποτελεί μια από τις βασι</w:t>
      </w:r>
      <w:r>
        <w:rPr>
          <w:rFonts w:eastAsia="Times New Roman" w:cs="Times New Roman"/>
          <w:szCs w:val="24"/>
        </w:rPr>
        <w:t>κές επιλογές της Ευρωπαϊκής Ένωσης από τα μέσα της δεκαετίας του 1990, με διαφορετικούς ρυθμούς σε όλα τα κράτη-μέλη της Ευρωπαϊκής Ένωσης, που εφαρμόζεται και στη χώρα μας.</w:t>
      </w:r>
    </w:p>
    <w:p w14:paraId="30BDBF1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Άρα, λοιπόν, υπάρχει συσσωρευμένη εμπειρία για να δείξουμε ποια είναι τα αποτελέσμ</w:t>
      </w:r>
      <w:r>
        <w:rPr>
          <w:rFonts w:eastAsia="Times New Roman" w:cs="Times New Roman"/>
          <w:szCs w:val="24"/>
        </w:rPr>
        <w:t xml:space="preserve">ατα στην πράξη αυτής της πολιτικής απελευθέρωσης της αγοράς ενέργειας. Βεβαίως, αυτή η επιλογή έγινε ακριβώς γιατί υπήρχαν τεράστια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w:t>
      </w:r>
      <w:r>
        <w:rPr>
          <w:rFonts w:eastAsia="Times New Roman" w:cs="Times New Roman"/>
          <w:szCs w:val="24"/>
        </w:rPr>
        <w:t>,</w:t>
      </w:r>
      <w:r>
        <w:rPr>
          <w:rFonts w:eastAsia="Times New Roman" w:cs="Times New Roman"/>
          <w:szCs w:val="24"/>
        </w:rPr>
        <w:t xml:space="preserve"> που έπρεπε να διαμορφωθούν νέοι τομείς για να επενδυθούν αυτοί οι νέοι </w:t>
      </w:r>
      <w:r>
        <w:rPr>
          <w:rFonts w:eastAsia="Times New Roman" w:cs="Times New Roman"/>
          <w:szCs w:val="24"/>
        </w:rPr>
        <w:lastRenderedPageBreak/>
        <w:t>τομείς διασφαλισμένης κερδ</w:t>
      </w:r>
      <w:r>
        <w:rPr>
          <w:rFonts w:eastAsia="Times New Roman" w:cs="Times New Roman"/>
          <w:szCs w:val="24"/>
        </w:rPr>
        <w:t xml:space="preserve">οφορίας γι’ αυτά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κεφάλαια. Αυτοί οι τομείς ήταν οι υποδομές, οι μεταφορές, οι τηλεπικοινωνίες, οι ενέργειες, γι’ αυτό ακριβώς και έχει ακολουθηθεί όλη η προηγούμενη πορεία με την </w:t>
      </w:r>
      <w:r>
        <w:rPr>
          <w:rFonts w:eastAsia="Times New Roman" w:cs="Times New Roman"/>
          <w:szCs w:val="24"/>
        </w:rPr>
        <w:t>«</w:t>
      </w:r>
      <w:r>
        <w:rPr>
          <w:rFonts w:eastAsia="Times New Roman" w:cs="Times New Roman"/>
          <w:szCs w:val="24"/>
        </w:rPr>
        <w:t>ΟΛΥΜΠΙΑΚΗ</w:t>
      </w:r>
      <w:r>
        <w:rPr>
          <w:rFonts w:eastAsia="Times New Roman" w:cs="Times New Roman"/>
          <w:szCs w:val="24"/>
        </w:rPr>
        <w:t>»</w:t>
      </w:r>
      <w:r>
        <w:rPr>
          <w:rFonts w:eastAsia="Times New Roman" w:cs="Times New Roman"/>
          <w:szCs w:val="24"/>
        </w:rPr>
        <w:t xml:space="preserve">, με τον ΟΤΕ, με τη ΔΕΗ και πάει λέγοντας μια </w:t>
      </w:r>
      <w:r>
        <w:rPr>
          <w:rFonts w:eastAsia="Times New Roman" w:cs="Times New Roman"/>
          <w:szCs w:val="24"/>
        </w:rPr>
        <w:t>σειρά, με τα λιμάνια, τα αεροδρόμια, για να μην ξεχάσουμε και τα άλλα.</w:t>
      </w:r>
    </w:p>
    <w:p w14:paraId="30BDBF1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Κατά τα άλλα, ας δούμε ποιες είναι οι επιπτώσεις της απελευθέρωσης της αγοράς ηλεκτρικής ενέργειας. Έχει η απελευθέρωση επίπτωση στον ενεργειακό σχεδιασμό; Βεβαίως, γιατί ο ενεργειακός </w:t>
      </w:r>
      <w:r>
        <w:rPr>
          <w:rFonts w:eastAsia="Times New Roman" w:cs="Times New Roman"/>
          <w:szCs w:val="24"/>
        </w:rPr>
        <w:t>σχεδιασμός καθορίζεται με βάση τα συμφέροντα των επιχειρηματικών ομίλων</w:t>
      </w:r>
      <w:r w:rsidRPr="00E95361">
        <w:rPr>
          <w:rFonts w:eastAsia="Times New Roman" w:cs="Times New Roman"/>
          <w:szCs w:val="24"/>
        </w:rPr>
        <w:t>,</w:t>
      </w:r>
      <w:r>
        <w:rPr>
          <w:rFonts w:eastAsia="Times New Roman" w:cs="Times New Roman"/>
          <w:szCs w:val="24"/>
        </w:rPr>
        <w:t xml:space="preserve"> που δραστηριοποιούνται είτε στον τομέα της παραγωγής είτε και στον τομέα της διακίνησης και της διάθεσης ηλεκτρικής ενέργειας. Με βάση αυτών τα συμφέροντα καθορίζεται ο ενεργειακός σχ</w:t>
      </w:r>
      <w:r>
        <w:rPr>
          <w:rFonts w:eastAsia="Times New Roman" w:cs="Times New Roman"/>
          <w:szCs w:val="24"/>
        </w:rPr>
        <w:t>εδιασμός, άρα και η ενεργειακή επάρκεια.</w:t>
      </w:r>
    </w:p>
    <w:p w14:paraId="30BDBF1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Δεύτερον, έχει επίπτωση στο ενεργειακό μίγμα της χώρας; Βεβαίως και έχει επίπτωση και το είδαμε. Ενώ η Ελλάδα είναι πολύ πλούσια σε πηγές παραγωγής ηλεκτρικής ενέργειας, δεν αξιοποιεί το σύνολο αυτών των πηγών. Αντί</w:t>
      </w:r>
      <w:r>
        <w:rPr>
          <w:rFonts w:eastAsia="Times New Roman" w:cs="Times New Roman"/>
          <w:szCs w:val="24"/>
        </w:rPr>
        <w:t xml:space="preserve">θετα, καταφύγαμε με </w:t>
      </w:r>
      <w:r>
        <w:rPr>
          <w:rFonts w:eastAsia="Times New Roman" w:cs="Times New Roman"/>
          <w:szCs w:val="24"/>
        </w:rPr>
        <w:lastRenderedPageBreak/>
        <w:t>συγκεκριμένη επιλογή στην εισαγωγή καυσίμου, στο φυσικό αέριο, γιατί ακριβώς γίνεται πολύ πιο γρήγορη η απόσβεση των επενδύσεων και διασφαλίζεται η συγκεκριμένη κερδοφορία.</w:t>
      </w:r>
    </w:p>
    <w:p w14:paraId="30BDBF1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Άρα, λοιπόν, τι είχε αυτή η απελευθέρωση της ηλεκτρικής ενέργει</w:t>
      </w:r>
      <w:r>
        <w:rPr>
          <w:rFonts w:eastAsia="Times New Roman" w:cs="Times New Roman"/>
          <w:szCs w:val="24"/>
        </w:rPr>
        <w:t>ας; Είχε ως αποτέλεσμα μεγαλύτερη ενεργειακή εξάρτηση.</w:t>
      </w:r>
    </w:p>
    <w:p w14:paraId="30BDBF1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Τρίτον, είχε η απελευθέρωση επίπτωση στην ενεργειακή ασφάλεια της χώρας; Βεβαίως και το βλέπουμε καθημερινά. Όχι μόνο δεν συντηρούνται τα δίκτυα και δεν αναπτύσσονται, γιατί τα δίκτυα έχουν τεράστιο κό</w:t>
      </w:r>
      <w:r>
        <w:rPr>
          <w:rFonts w:eastAsia="Times New Roman" w:cs="Times New Roman"/>
          <w:szCs w:val="24"/>
        </w:rPr>
        <w:t xml:space="preserve">στος, άρα αυτό στο όνομα της καπιταλιστικής κερδοφορίας δεν μπορεί να το σηκώσει κανένας επιχειρηματικός όμιλος, αλλά κατά δεύτερον βλέπουμε ότι δεν αξιοποιεί το σύνολο των πηγών που, άμα είχε αξιοποιηθεί, η Ελλάδα θα είχε ενεργειακή επάρκεια και μάλιστα, </w:t>
      </w:r>
      <w:r>
        <w:rPr>
          <w:rFonts w:eastAsia="Times New Roman" w:cs="Times New Roman"/>
          <w:szCs w:val="24"/>
        </w:rPr>
        <w:t>θα έκανε και εξαγωγές και πολύ περισσότερο, πολύ συχνά καταφεύγει στις εισαγωγές ηλεκτρικής ενέργειας από τρίτες χώρες. Μάλιστα, σε αυτή τη διαδικασία διευκολύνει ακόμη περισσότερο η σημερινή Κυβέρνηση με το ενεργειακό χρηματιστήριο.</w:t>
      </w:r>
    </w:p>
    <w:p w14:paraId="30BDBF1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Τέταρτη επίπτωση: Είχε</w:t>
      </w:r>
      <w:r>
        <w:rPr>
          <w:rFonts w:eastAsia="Times New Roman" w:cs="Times New Roman"/>
          <w:szCs w:val="24"/>
        </w:rPr>
        <w:t xml:space="preserve"> επίπτωση στους εργαζόμενους στον τομέα της ενέργειας; Δραματικές επιπτώσεις.</w:t>
      </w:r>
    </w:p>
    <w:p w14:paraId="30BDBF2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Στο μισό μειώθηκαν οι εργαζόμενοι με σταθερές μορφές απασχόλησης, με πλήρεις εργασιακές σχέσεις και πλήρη ωράρια στον τομέα της ΔΕΗ. Μειώθηκε στο μισό. Είχαμε μειώσεις στους μισθ</w:t>
      </w:r>
      <w:r>
        <w:rPr>
          <w:rFonts w:eastAsia="Times New Roman" w:cs="Times New Roman"/>
          <w:szCs w:val="24"/>
        </w:rPr>
        <w:t>ούς, είχαμε εντατικοποίηση της εργασίας των εργαζομένων με ανατροπές στις εργασιακές σχέσεις και στο ασφαλιστικό τους. Και μάλιστα, σ’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διαμορ</w:t>
      </w:r>
      <w:r>
        <w:rPr>
          <w:rFonts w:eastAsia="Times New Roman" w:cs="Times New Roman"/>
          <w:szCs w:val="24"/>
        </w:rPr>
        <w:t xml:space="preserve">φώθηκαν οι προϋποθέσεις για να έχουμε εργαζόμενους πολλαπλών ταχυτήτων υπό τη δημόσια ΔΕΗ, υπό την κρατικό έλεγχο ΔΕΗ, η οποία βεβαίως θα δραστηριοποιείται και </w:t>
      </w:r>
      <w:r>
        <w:rPr>
          <w:rFonts w:eastAsia="Times New Roman" w:cs="Times New Roman"/>
          <w:szCs w:val="24"/>
        </w:rPr>
        <w:t xml:space="preserve">θα </w:t>
      </w:r>
      <w:r>
        <w:rPr>
          <w:rFonts w:eastAsia="Times New Roman" w:cs="Times New Roman"/>
          <w:szCs w:val="24"/>
        </w:rPr>
        <w:t>λειτουργεί στο όνομα της θωράκισης της κερδοφορίας της. Και από αυτή την άποψη, οι ενοικιαζόμ</w:t>
      </w:r>
      <w:r>
        <w:rPr>
          <w:rFonts w:eastAsia="Times New Roman" w:cs="Times New Roman"/>
          <w:szCs w:val="24"/>
        </w:rPr>
        <w:t>ενοι εργαζόμενοι είναι η πιο τραγική μορφή</w:t>
      </w:r>
      <w:r>
        <w:rPr>
          <w:rFonts w:eastAsia="Times New Roman" w:cs="Times New Roman"/>
          <w:szCs w:val="24"/>
        </w:rPr>
        <w:t>,</w:t>
      </w:r>
      <w:r>
        <w:rPr>
          <w:rFonts w:eastAsia="Times New Roman" w:cs="Times New Roman"/>
          <w:szCs w:val="24"/>
        </w:rPr>
        <w:t xml:space="preserve"> που όχι μόνο συρρικνώνεται, αλλά τέσσερα χρόνια που είστε Κυβέρνηση, συνεχίζεται, διατηρείται και επεκτείνεται ακόμα περισσότερο και ιδιαίτερα στις πιο βαριές μορφές, στα ορυχεία.</w:t>
      </w:r>
    </w:p>
    <w:p w14:paraId="30BDBF2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έχουμε τους συμβασιούχ</w:t>
      </w:r>
      <w:r>
        <w:rPr>
          <w:rFonts w:eastAsia="Times New Roman" w:cs="Times New Roman"/>
          <w:szCs w:val="24"/>
        </w:rPr>
        <w:t>ους εργαζόμενους στην ομηρία, οι οποίοι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δεν έχουν τα ίδια δικαιώματα με αυτούς που έχουν σταθερή εργασία. Και αυτήν την πολιτική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τέσσερα χρόνια τώρα συνεχίζει και την εφαρμόζει. Κι όχι μόνο δεν παίρνει μέτρα, αλλά αντίθε</w:t>
      </w:r>
      <w:r>
        <w:rPr>
          <w:rFonts w:eastAsia="Times New Roman" w:cs="Times New Roman"/>
          <w:szCs w:val="24"/>
        </w:rPr>
        <w:t xml:space="preserve">τα την επιδεινώνει. Η Κυβέρνηση ισχυρίζεται ότι παίρνει μέτρα προστασίας των εργαζομένων των δυο επιχειρήσεων που θα δημιουργηθούν. </w:t>
      </w:r>
    </w:p>
    <w:p w14:paraId="30BDBF2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Να τα δούμε λίγο πιο συγκεκριμένα τα μέτρα, κύριε Υπουργέ; Λέτε ότι αυτά τα μέτρα θα ισχύουν για έξι χρόνια. Βεβαίως, ένας </w:t>
      </w:r>
      <w:r>
        <w:rPr>
          <w:rFonts w:eastAsia="Times New Roman" w:cs="Times New Roman"/>
          <w:szCs w:val="24"/>
        </w:rPr>
        <w:t xml:space="preserve">μεγάλος αριθμός είναι και στο όριο ηλικίας συνταξιοδότησης και θα αποχωρήσει. Άρα, λοιπόν, είναι για πολύ λίγους αυτό. </w:t>
      </w:r>
    </w:p>
    <w:p w14:paraId="30BDBF2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ερώτημα είναι για πόσους. Δεν θα είναι για το σύνολο, γιατί απ’ ό,τι φαίνεται ένα μικρό κομμάτι των εργαζομένων με σταθερή </w:t>
      </w:r>
      <w:r>
        <w:rPr>
          <w:rFonts w:eastAsia="Times New Roman" w:cs="Times New Roman"/>
          <w:szCs w:val="24"/>
        </w:rPr>
        <w:t>απασχόληση θα μεταφερθεί στις νέες εταιρείες</w:t>
      </w:r>
      <w:r>
        <w:rPr>
          <w:rFonts w:eastAsia="Times New Roman" w:cs="Times New Roman"/>
          <w:szCs w:val="24"/>
        </w:rPr>
        <w:t>,</w:t>
      </w:r>
      <w:r>
        <w:rPr>
          <w:rFonts w:eastAsia="Times New Roman" w:cs="Times New Roman"/>
          <w:szCs w:val="24"/>
        </w:rPr>
        <w:t xml:space="preserve"> που δημιουργούνται. Γιατί λέει για το πλεονάζον προσωπικό. Ποιος θα καθορίσει εάν είναι πλεονάζον; Θα μεταφερθεί στη ΔΕΗ; Ευχαριστώ πολύ! Αλλά με ποιο κριτήριο; Με κριτήριο την ανταγωνιστικότητα των νέων δομών</w:t>
      </w:r>
      <w:r>
        <w:rPr>
          <w:rFonts w:eastAsia="Times New Roman" w:cs="Times New Roman"/>
          <w:szCs w:val="24"/>
        </w:rPr>
        <w:t>,</w:t>
      </w:r>
      <w:r>
        <w:rPr>
          <w:rFonts w:eastAsia="Times New Roman" w:cs="Times New Roman"/>
          <w:szCs w:val="24"/>
        </w:rPr>
        <w:t xml:space="preserve"> που φτιάχνει και </w:t>
      </w:r>
      <w:r>
        <w:rPr>
          <w:rFonts w:eastAsia="Times New Roman" w:cs="Times New Roman"/>
          <w:szCs w:val="24"/>
        </w:rPr>
        <w:lastRenderedPageBreak/>
        <w:t xml:space="preserve">βασικός δείκτης ανταγωνιστικότητας είναι το λεγόμενο, όπως το θεωρείτε εσείς, εργασιακό κόστος. </w:t>
      </w:r>
    </w:p>
    <w:p w14:paraId="30BDBF2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για να είναι </w:t>
      </w:r>
      <w:proofErr w:type="spellStart"/>
      <w:r>
        <w:rPr>
          <w:rFonts w:eastAsia="Times New Roman" w:cs="Times New Roman"/>
          <w:szCs w:val="24"/>
        </w:rPr>
        <w:t>προσελκυστικές</w:t>
      </w:r>
      <w:proofErr w:type="spellEnd"/>
      <w:r>
        <w:rPr>
          <w:rFonts w:eastAsia="Times New Roman" w:cs="Times New Roman"/>
          <w:szCs w:val="24"/>
        </w:rPr>
        <w:t xml:space="preserve"> αυτές οι επιχειρήσεις θα έχουν πολύ μικρό ποσοστό εργαζομένων με σταθερή απασχόληση και πλήρη εργασι</w:t>
      </w:r>
      <w:r>
        <w:rPr>
          <w:rFonts w:eastAsia="Times New Roman" w:cs="Times New Roman"/>
          <w:szCs w:val="24"/>
        </w:rPr>
        <w:t>ακά και μισθολογικά δικαιώματα. Μην κρυβόμαστε πίσω από το δάκτυλό μας. Γι’ αυτόν ακριβώς τον λόγο και σήμερα λέει η ΔΕΗ ότι θα απορροφήσει το πλεονάζον προσωπικό σε θυγατρικές επιχειρήσεις ή σε άλλους τομείς της ΔΕΗ ή θα προχωρήσει σε προγράμματα εθελουσί</w:t>
      </w:r>
      <w:r>
        <w:rPr>
          <w:rFonts w:eastAsia="Times New Roman" w:cs="Times New Roman"/>
          <w:szCs w:val="24"/>
        </w:rPr>
        <w:t xml:space="preserve">ας εξόδου. </w:t>
      </w:r>
    </w:p>
    <w:p w14:paraId="30BDBF2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 στοιχείο</w:t>
      </w:r>
      <w:r>
        <w:rPr>
          <w:rFonts w:eastAsia="Times New Roman" w:cs="Times New Roman"/>
          <w:szCs w:val="24"/>
        </w:rPr>
        <w:t>,</w:t>
      </w:r>
      <w:r>
        <w:rPr>
          <w:rFonts w:eastAsia="Times New Roman" w:cs="Times New Roman"/>
          <w:szCs w:val="24"/>
        </w:rPr>
        <w:t xml:space="preserve"> που λέτε ότι αυτοί που θα είναι για τα έξι επόμενα χρόνια, τους διασφαλίζει η συλλογική σύμβαση. Αλήθεια, η συλλογική σύμβαση για πόσα χρόνια θα ισχύει, εάν υπογραφεί, κύριε Υπουργέ; Για δυο ή τρία χρόνια; </w:t>
      </w:r>
    </w:p>
    <w:p w14:paraId="30BDBF26" w14:textId="77777777" w:rsidR="00E34F2F" w:rsidRDefault="00EC0F86">
      <w:pPr>
        <w:spacing w:line="600" w:lineRule="auto"/>
        <w:ind w:firstLine="720"/>
        <w:contextualSpacing/>
        <w:jc w:val="both"/>
        <w:rPr>
          <w:rFonts w:eastAsia="Times New Roman" w:cs="Times New Roman"/>
          <w:szCs w:val="24"/>
        </w:rPr>
      </w:pPr>
      <w:r>
        <w:rPr>
          <w:rFonts w:eastAsia="Times New Roman"/>
          <w:b/>
          <w:bCs/>
        </w:rPr>
        <w:t>Γ</w:t>
      </w:r>
      <w:r>
        <w:rPr>
          <w:rFonts w:eastAsia="Times New Roman"/>
          <w:b/>
          <w:bCs/>
        </w:rPr>
        <w:t>Ε</w:t>
      </w:r>
      <w:r>
        <w:rPr>
          <w:rFonts w:eastAsia="Times New Roman"/>
          <w:b/>
          <w:bCs/>
        </w:rPr>
        <w:t>ΩΡΓ</w:t>
      </w:r>
      <w:r>
        <w:rPr>
          <w:rFonts w:eastAsia="Times New Roman"/>
          <w:b/>
          <w:bCs/>
        </w:rPr>
        <w:t>Ι</w:t>
      </w:r>
      <w:r>
        <w:rPr>
          <w:rFonts w:eastAsia="Times New Roman"/>
          <w:b/>
          <w:bCs/>
        </w:rPr>
        <w:t>ΟΣ ΣΤΑΘΑΚΗΣ (</w:t>
      </w:r>
      <w:r>
        <w:rPr>
          <w:rFonts w:eastAsia="Times New Roman"/>
          <w:b/>
          <w:bCs/>
        </w:rPr>
        <w:t>Υπουργός Περιβάλλοντος και Ενέργειας):</w:t>
      </w:r>
      <w:r>
        <w:rPr>
          <w:rFonts w:eastAsia="Times New Roman" w:cs="Times New Roman"/>
          <w:szCs w:val="24"/>
        </w:rPr>
        <w:t xml:space="preserve"> Για τρία χρόνια. </w:t>
      </w:r>
    </w:p>
    <w:p w14:paraId="30BDBF2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Γιατί η ΔΕΗ θέλει η διοίκηση να είναι για δυο χρόνια. Θα ισχύει, λοιπόν, για δυο ή τρία χρόνια. Να πάρω εγώ τη δική σας απάντηση. Για τα επόμενα τρία χρόνια τι θα κάνει; Θα</w:t>
      </w:r>
      <w:r>
        <w:rPr>
          <w:rFonts w:eastAsia="Times New Roman" w:cs="Times New Roman"/>
          <w:szCs w:val="24"/>
        </w:rPr>
        <w:t xml:space="preserve"> έχουν νέα σύμβαση</w:t>
      </w:r>
      <w:r>
        <w:rPr>
          <w:rFonts w:eastAsia="Times New Roman" w:cs="Times New Roman"/>
          <w:szCs w:val="24"/>
        </w:rPr>
        <w:t>,</w:t>
      </w:r>
      <w:r>
        <w:rPr>
          <w:rFonts w:eastAsia="Times New Roman" w:cs="Times New Roman"/>
          <w:szCs w:val="24"/>
        </w:rPr>
        <w:t xml:space="preserve"> που θα υπογράψουν με τις επιχειρήσεις τα σωματεία που θα εναπομείνουν;</w:t>
      </w:r>
    </w:p>
    <w:p w14:paraId="30BDBF2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αλήθεια, το προσωπικό που ενδεχόμενα να προσληφθεί με σταθερή απασχόληση στις νέες επιχειρήσεις, θα έχει τις ίδιες συλλογικές συμβάσεις ή θα γίνει, όπως έγινε κα</w:t>
      </w:r>
      <w:r>
        <w:rPr>
          <w:rFonts w:eastAsia="Times New Roman" w:cs="Times New Roman"/>
          <w:szCs w:val="24"/>
        </w:rPr>
        <w:t xml:space="preserve">ι σε άλλες ιδιωτικοποιημένες επιχειρήσεις που δεν το κάλυπτε αυτό το προσωπικό και υπέγραφαν ατομικές συμβάσεις ή και συμβάσεις επιχειρησιακές, αυτοί; Άρα, λοιπόν, να η διαφοροποίηση ακόμα και κάτω από τις ίδιες συνθήκες. Και εκεί δεν παίρνετε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απολύ</w:t>
      </w:r>
      <w:r>
        <w:rPr>
          <w:rFonts w:eastAsia="Times New Roman" w:cs="Times New Roman"/>
          <w:szCs w:val="24"/>
        </w:rPr>
        <w:t xml:space="preserve">τως μέριμνα. </w:t>
      </w:r>
    </w:p>
    <w:p w14:paraId="30BDBF2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Όπως, επίσης, λέτε τι πράγμα; Ότι ο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ε</w:t>
      </w:r>
      <w:r>
        <w:rPr>
          <w:rFonts w:eastAsia="Times New Roman" w:cs="Times New Roman"/>
          <w:szCs w:val="24"/>
        </w:rPr>
        <w:t xml:space="preserve">ργασίας θα καθορισθεί στις νέες επιχειρήσεις. Αλήθεια, ο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ε</w:t>
      </w:r>
      <w:r>
        <w:rPr>
          <w:rFonts w:eastAsia="Times New Roman" w:cs="Times New Roman"/>
          <w:szCs w:val="24"/>
        </w:rPr>
        <w:t>ργασίας δεν επηρεάζει βλαπτικά ή θετικά –ας πάρουμε κι αυτήν την άποψη- τις συνθήκες εργασίας; Τις επηρεάζει. Τις συνθήκες υ</w:t>
      </w:r>
      <w:r>
        <w:rPr>
          <w:rFonts w:eastAsia="Times New Roman" w:cs="Times New Roman"/>
          <w:szCs w:val="24"/>
        </w:rPr>
        <w:lastRenderedPageBreak/>
        <w:t>γ</w:t>
      </w:r>
      <w:r>
        <w:rPr>
          <w:rFonts w:eastAsia="Times New Roman" w:cs="Times New Roman"/>
          <w:szCs w:val="24"/>
        </w:rPr>
        <w:t xml:space="preserve">ιεινής και ασφάλειας; Τις επηρεάζει. Άρα, λοιπόν, έχει επίπτωση έμμεση στο μισθολογικό κόστος η εντατικοποίηση ενδεχόμενα της εργασίας; Έχει επίπτωση. Να, λοιπόν, γιατί και ο </w:t>
      </w:r>
      <w:r>
        <w:rPr>
          <w:rFonts w:eastAsia="Times New Roman" w:cs="Times New Roman"/>
          <w:szCs w:val="24"/>
        </w:rPr>
        <w:t>κ</w:t>
      </w:r>
      <w:r>
        <w:rPr>
          <w:rFonts w:eastAsia="Times New Roman" w:cs="Times New Roman"/>
          <w:szCs w:val="24"/>
        </w:rPr>
        <w:t xml:space="preserve">ανονισμός </w:t>
      </w:r>
      <w:r>
        <w:rPr>
          <w:rFonts w:eastAsia="Times New Roman" w:cs="Times New Roman"/>
          <w:szCs w:val="24"/>
        </w:rPr>
        <w:t>ε</w:t>
      </w:r>
      <w:r>
        <w:rPr>
          <w:rFonts w:eastAsia="Times New Roman" w:cs="Times New Roman"/>
          <w:szCs w:val="24"/>
        </w:rPr>
        <w:t>ργασίας παίζει ρόλο σημαντικό, κύριε Υπουργέ, και αυτόν τον αφήνετε σ</w:t>
      </w:r>
      <w:r>
        <w:rPr>
          <w:rFonts w:eastAsia="Times New Roman" w:cs="Times New Roman"/>
          <w:szCs w:val="24"/>
        </w:rPr>
        <w:t xml:space="preserve">την ευχέρεια των νέων επενδυτών να το συμφωνήσουν. </w:t>
      </w:r>
    </w:p>
    <w:p w14:paraId="30BDBF2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Και η πέμπτη παράμετρος, η οποία έχει δραματικές επιπτώσεις, είναι στα τιμολόγια της ηλεκτρικής ενέργειας. Τραβάνε την ανηφόρα με ιλιγγιώδεις ρυθμούς και στην Ελλάδα και στην υπόλοιπη Ευρωπαϊκή Ένωση, παρ</w:t>
      </w:r>
      <w:r>
        <w:rPr>
          <w:rFonts w:eastAsia="Times New Roman" w:cs="Times New Roman"/>
          <w:szCs w:val="24"/>
        </w:rPr>
        <w:t>ά τις νέες τεχνολογίες που μπαίνουν, παρά τις νέες πηγές που αξιοποιούνται, που θα έπρεπε το ηλεκτρικό ρεύμα να είναι πολύ πιο φτηνό. Για τα λαϊκά στρώματα είναι όμως πανάκριβο. Γι’ αυτό κι ένα 30% των λαϊκών νοικοκυριών αντιμετωπίζει την ενεργειακή φτώχει</w:t>
      </w:r>
      <w:r>
        <w:rPr>
          <w:rFonts w:eastAsia="Times New Roman" w:cs="Times New Roman"/>
          <w:szCs w:val="24"/>
        </w:rPr>
        <w:t xml:space="preserve">α. </w:t>
      </w:r>
    </w:p>
    <w:p w14:paraId="30BDBF2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με κάθε τρόπο και εσείς και οι προηγούμενοι στηρίζετε τα συμφέροντα των επιχειρηματικών ομίλων που θέλουν να μπουν σ’ αυτούς τους κλάδους της οικονομίας. Οι προηγούμενοι διαμόρφωσαν σκανδαλώδεις τιμές ασφαλείας για τους </w:t>
      </w:r>
      <w:proofErr w:type="spellStart"/>
      <w:r>
        <w:rPr>
          <w:rFonts w:eastAsia="Times New Roman" w:cs="Times New Roman"/>
          <w:szCs w:val="24"/>
        </w:rPr>
        <w:lastRenderedPageBreak/>
        <w:t>παρόχους</w:t>
      </w:r>
      <w:proofErr w:type="spellEnd"/>
      <w:r>
        <w:rPr>
          <w:rFonts w:eastAsia="Times New Roman" w:cs="Times New Roman"/>
          <w:szCs w:val="24"/>
        </w:rPr>
        <w:t xml:space="preserve"> ηλεκτρικής ενέ</w:t>
      </w:r>
      <w:r>
        <w:rPr>
          <w:rFonts w:eastAsia="Times New Roman" w:cs="Times New Roman"/>
          <w:szCs w:val="24"/>
        </w:rPr>
        <w:t xml:space="preserve">ργειας από ΑΠΕ στα αιολικά και στα </w:t>
      </w:r>
      <w:proofErr w:type="spellStart"/>
      <w:r>
        <w:rPr>
          <w:rFonts w:eastAsia="Times New Roman" w:cs="Times New Roman"/>
          <w:szCs w:val="24"/>
        </w:rPr>
        <w:t>φωτοβολταϊκά</w:t>
      </w:r>
      <w:proofErr w:type="spellEnd"/>
      <w:r>
        <w:rPr>
          <w:rFonts w:eastAsia="Times New Roman" w:cs="Times New Roman"/>
          <w:szCs w:val="24"/>
        </w:rPr>
        <w:t xml:space="preserve">. Σκανδαλώδεις τιμές διασφάλισης του κέρδους τους! Έκαναν γενναίες επιδοτήσεις για να γίνουν αυτές οι υποτιθέμενες ή πραγματικές επενδύσεις, αλλά ήταν πολύ πάνω από το κόστος. Άρα, έβαζαν και στην τσέπη αυτοί </w:t>
      </w:r>
      <w:r>
        <w:rPr>
          <w:rFonts w:eastAsia="Times New Roman" w:cs="Times New Roman"/>
          <w:szCs w:val="24"/>
        </w:rPr>
        <w:t xml:space="preserve">οι επιχειρηματίες, χωρίς να βάλουν δεκάρα τσακιστή. </w:t>
      </w:r>
    </w:p>
    <w:p w14:paraId="30BDBF2C" w14:textId="77777777" w:rsidR="00E34F2F" w:rsidRDefault="00EC0F86">
      <w:pPr>
        <w:spacing w:line="600" w:lineRule="auto"/>
        <w:ind w:firstLine="720"/>
        <w:contextualSpacing/>
        <w:jc w:val="both"/>
        <w:rPr>
          <w:rFonts w:eastAsia="Times New Roman"/>
          <w:szCs w:val="24"/>
        </w:rPr>
      </w:pPr>
      <w:r>
        <w:rPr>
          <w:rFonts w:eastAsia="Times New Roman"/>
          <w:szCs w:val="24"/>
        </w:rPr>
        <w:t>Εσείς προχωρήσατε με τις ΝΟΜΕ στην ίδια λογική της κρατικής ενίσχυσης ή τώρα με τη Μεγαλόπολη λέτε ότι δεν υπάρχει το δίκτυο. Αλήθεια, αφού πιστεύετε στον ανταγωνισμό, γιατί δεν αφήνετε και τη Μεγαλόπολη</w:t>
      </w:r>
      <w:r>
        <w:rPr>
          <w:rFonts w:eastAsia="Times New Roman"/>
          <w:szCs w:val="24"/>
        </w:rPr>
        <w:t xml:space="preserve"> να αναπτυχθεί σε πλήρη εξέλιξη και οι ανταγωνιστές της, όσον αφορά ιδιώτες, να παίξουν κι αυτοί μπάλα και λέτε ότι μέχρι 500</w:t>
      </w:r>
      <w:r>
        <w:rPr>
          <w:rFonts w:eastAsia="Times New Roman"/>
          <w:szCs w:val="24"/>
          <w:lang w:val="en-US"/>
        </w:rPr>
        <w:t>KW</w:t>
      </w:r>
      <w:r>
        <w:rPr>
          <w:rFonts w:eastAsia="Times New Roman"/>
          <w:szCs w:val="24"/>
        </w:rPr>
        <w:t>;</w:t>
      </w:r>
    </w:p>
    <w:p w14:paraId="30BDBF2D"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Όσον αφορά την ενεργειακή ασφάλεια, εδώ να βάλουμε και κάτι άλλο. Το είχαμε πει και στην τοποθέτησή μας στην </w:t>
      </w:r>
      <w:r>
        <w:rPr>
          <w:rFonts w:eastAsia="Times New Roman"/>
          <w:szCs w:val="24"/>
        </w:rPr>
        <w:t>ε</w:t>
      </w:r>
      <w:r>
        <w:rPr>
          <w:rFonts w:eastAsia="Times New Roman"/>
          <w:szCs w:val="24"/>
        </w:rPr>
        <w:t>πιτροπή, κύριε Υπ</w:t>
      </w:r>
      <w:r>
        <w:rPr>
          <w:rFonts w:eastAsia="Times New Roman"/>
          <w:szCs w:val="24"/>
        </w:rPr>
        <w:t>ουργέ. Υπάρχει κίνδυνος για γρήγορη εξάντληση των αποθεμάτων του λιγνίτη. Γιατί ακριβώς ο επιχειρηματίας</w:t>
      </w:r>
      <w:r>
        <w:rPr>
          <w:rFonts w:eastAsia="Times New Roman"/>
          <w:szCs w:val="24"/>
        </w:rPr>
        <w:t>,</w:t>
      </w:r>
      <w:r>
        <w:rPr>
          <w:rFonts w:eastAsia="Times New Roman"/>
          <w:szCs w:val="24"/>
        </w:rPr>
        <w:t xml:space="preserve"> που θα επενδύσει, δεν πρόκειται να δει την πλήρη αξιοποίησή του, αλλά θα κοιτάξει να δει </w:t>
      </w:r>
      <w:r>
        <w:rPr>
          <w:rFonts w:eastAsia="Times New Roman"/>
          <w:szCs w:val="24"/>
        </w:rPr>
        <w:lastRenderedPageBreak/>
        <w:t>τα κοιτάσματα που έχουν μεγαλύτερο βαθμό θερμικής απόδοσης κα</w:t>
      </w:r>
      <w:r>
        <w:rPr>
          <w:rFonts w:eastAsia="Times New Roman"/>
          <w:szCs w:val="24"/>
        </w:rPr>
        <w:t>ι θα παρατήσει τα υπόλοιπα. Άρα, θα μείνουν ανεκμετάλλευτα, με κίνδυνο ακριβώς να χαθεί ένας πολύτιμος πόρος από αυτήν την εγκληματική αξιοποίηση των κοιτασμάτων.</w:t>
      </w:r>
    </w:p>
    <w:p w14:paraId="30BDBF2E" w14:textId="77777777" w:rsidR="00E34F2F" w:rsidRDefault="00EC0F86">
      <w:pPr>
        <w:spacing w:line="600" w:lineRule="auto"/>
        <w:ind w:firstLine="720"/>
        <w:contextualSpacing/>
        <w:jc w:val="both"/>
        <w:rPr>
          <w:rFonts w:eastAsia="Times New Roman"/>
          <w:szCs w:val="24"/>
        </w:rPr>
      </w:pPr>
      <w:r>
        <w:rPr>
          <w:rFonts w:eastAsia="Times New Roman"/>
          <w:szCs w:val="24"/>
        </w:rPr>
        <w:t>Έτσι, λοιπόν, οι δύο κόσμοι που μπορούμε να πούμε ότι συγκρούονται επί της ουσίας είναι ο κόσ</w:t>
      </w:r>
      <w:r>
        <w:rPr>
          <w:rFonts w:eastAsia="Times New Roman"/>
          <w:szCs w:val="24"/>
        </w:rPr>
        <w:t>μος και οι πολιτικές δυνάμεις που θεωρούν την ενέργεια ως εμπόρευμα και αυτές οι πολιτικές δυνάμεις, το ΚΚΕ δηλαδή, που θεωρεί την ενέργεια ως κοινωνικό αγαθό. Γιατί μόνο έτσι θα μπορέσουμε να απαντήσουμε στο ερώτημα και στην τεράστια αντίφαση, που δεν μπο</w:t>
      </w:r>
      <w:r>
        <w:rPr>
          <w:rFonts w:eastAsia="Times New Roman"/>
          <w:szCs w:val="24"/>
        </w:rPr>
        <w:t>ρείτε να δώσετε απάντηση: Ενώ υπάρχουν τόσες πολλές πηγές, τουλάχιστον</w:t>
      </w:r>
      <w:r>
        <w:rPr>
          <w:rFonts w:eastAsia="Times New Roman"/>
          <w:szCs w:val="24"/>
        </w:rPr>
        <w:t>,</w:t>
      </w:r>
      <w:r>
        <w:rPr>
          <w:rFonts w:eastAsia="Times New Roman"/>
          <w:szCs w:val="24"/>
        </w:rPr>
        <w:t xml:space="preserve"> στον τομέα της ηλεκτρικής ενέργειας, για να έχουμε υψηλή παραγωγή ηλεκτρικής ενέργειας, να μπορεί ο κόσμος πολύ φτηνά να απολαμβάνει την ηλεκτρική ενέργεια, τη θέρμανση, και να κάνουμε</w:t>
      </w:r>
      <w:r>
        <w:rPr>
          <w:rFonts w:eastAsia="Times New Roman"/>
          <w:szCs w:val="24"/>
        </w:rPr>
        <w:t xml:space="preserve"> και εξαγωγές, αντίθετα να βρισκόμαστε σε ενεργειακή φτώχεια. Γιατί, λοιπόν, δεν υπάρχει αυτή η συνθήκη; Γιατί ακριβώς εκεί μπαίνει το ζήτημα του καπιταλιστικού κέρδους.</w:t>
      </w:r>
    </w:p>
    <w:p w14:paraId="30BDBF2F" w14:textId="77777777" w:rsidR="00E34F2F" w:rsidRDefault="00EC0F8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Ολοκληρώστε, κύριε συνάδελφε.</w:t>
      </w:r>
    </w:p>
    <w:p w14:paraId="30BDBF30" w14:textId="77777777" w:rsidR="00E34F2F" w:rsidRDefault="00EC0F86">
      <w:pPr>
        <w:spacing w:line="600" w:lineRule="auto"/>
        <w:ind w:firstLine="720"/>
        <w:contextualSpacing/>
        <w:jc w:val="both"/>
        <w:rPr>
          <w:rFonts w:eastAsia="Times New Roman"/>
          <w:szCs w:val="24"/>
        </w:rPr>
      </w:pPr>
      <w:r>
        <w:rPr>
          <w:rFonts w:eastAsia="Times New Roman"/>
          <w:b/>
          <w:szCs w:val="24"/>
        </w:rPr>
        <w:lastRenderedPageBreak/>
        <w:t>ΝΙΚΟΛΑΟΣ ΚΑΡΑΘΑΝΑΣΟΠΟΥΛ</w:t>
      </w:r>
      <w:r>
        <w:rPr>
          <w:rFonts w:eastAsia="Times New Roman"/>
          <w:b/>
          <w:szCs w:val="24"/>
        </w:rPr>
        <w:t>ΟΣ:</w:t>
      </w:r>
      <w:r>
        <w:rPr>
          <w:rFonts w:eastAsia="Times New Roman"/>
          <w:szCs w:val="24"/>
        </w:rPr>
        <w:t xml:space="preserve"> Ολοκληρώνω, κύριε Πρόεδρε. Οι άλλοι μίλησαν πολύ περισσότερο. Σε τριάντα δευτερόλεπτα θα τελειώσω κι εγώ. Έχετε λίγη υπομονή.</w:t>
      </w:r>
    </w:p>
    <w:p w14:paraId="30BDBF31" w14:textId="77777777" w:rsidR="00E34F2F" w:rsidRDefault="00EC0F86">
      <w:pPr>
        <w:spacing w:line="600" w:lineRule="auto"/>
        <w:ind w:firstLine="720"/>
        <w:contextualSpacing/>
        <w:jc w:val="both"/>
        <w:rPr>
          <w:rFonts w:eastAsia="Times New Roman"/>
          <w:szCs w:val="24"/>
        </w:rPr>
      </w:pPr>
      <w:r>
        <w:rPr>
          <w:rFonts w:eastAsia="Times New Roman"/>
          <w:szCs w:val="24"/>
        </w:rPr>
        <w:t>Έτσι, λοιπόν, αν δεν συγκρουστούμε με αυτήν την λογική δεν πρόκειται να υπάρχει αποτέλεσμα κατά τη γνώμη μας και το λέμε καθαρ</w:t>
      </w:r>
      <w:r>
        <w:rPr>
          <w:rFonts w:eastAsia="Times New Roman"/>
          <w:szCs w:val="24"/>
        </w:rPr>
        <w:t>ά. Από αυτήν την άποψη λέμε ότι δεν είναι ζήτημα βαθμού ικανότητας εφαρμογής μιας βαθιάς αντιλαϊκής και ταξικής πολιτικής ή σωστού και λανθασμένου σχεδιασμού. Είναι θέμα ταξικής επιλογής. Έτσι, λοιπόν, η σύγκρουση πρέπει να είναι συγκεκριμένη, βεβαίως</w:t>
      </w:r>
      <w:r>
        <w:rPr>
          <w:rFonts w:eastAsia="Times New Roman"/>
          <w:szCs w:val="24"/>
        </w:rPr>
        <w:t xml:space="preserve"> </w:t>
      </w:r>
      <w:r>
        <w:rPr>
          <w:rFonts w:eastAsia="Times New Roman"/>
          <w:szCs w:val="24"/>
        </w:rPr>
        <w:t>να μ</w:t>
      </w:r>
      <w:r>
        <w:rPr>
          <w:rFonts w:eastAsia="Times New Roman"/>
          <w:szCs w:val="24"/>
        </w:rPr>
        <w:t>ην επεκταθεί περαιτέρω η πολιτική της απελευθέρωσης με τις ιδιωτικοποιήσεις που σχεδιάζετε τη συρρίκνωση της ΔΕΗ, γιατί θα είναι επιβλαβείς για τους εργαζόμενους και τα λαϊκά στρώματα. Ταυτόχρονα, αυτός ο αγώνας, αυτή η πάλη πρέπει να στοχεύει τον πραγματι</w:t>
      </w:r>
      <w:r>
        <w:rPr>
          <w:rFonts w:eastAsia="Times New Roman"/>
          <w:szCs w:val="24"/>
        </w:rPr>
        <w:t>κό αντίπαλο, δηλαδή</w:t>
      </w:r>
      <w:r>
        <w:rPr>
          <w:rFonts w:eastAsia="Times New Roman"/>
          <w:szCs w:val="24"/>
        </w:rPr>
        <w:t>,</w:t>
      </w:r>
      <w:r>
        <w:rPr>
          <w:rFonts w:eastAsia="Times New Roman"/>
          <w:szCs w:val="24"/>
        </w:rPr>
        <w:t xml:space="preserve"> την εξουσία της αστικής τάξης και την υπόθεση ότι κουμάντο στην </w:t>
      </w:r>
      <w:r>
        <w:rPr>
          <w:rFonts w:eastAsia="Times New Roman"/>
          <w:szCs w:val="24"/>
        </w:rPr>
        <w:lastRenderedPageBreak/>
        <w:t>οικονομία θα κάνουν οι επιχειρηματικοί όμιλοι. Αν δεν στοχεύσουν στους πραγματικούς εχθρούς, δεν πρόκειται να υπάρχει αποτέλεσμα ούτε και στον σημερινό αγώνα ο οποίος γίνε</w:t>
      </w:r>
      <w:r>
        <w:rPr>
          <w:rFonts w:eastAsia="Times New Roman"/>
          <w:szCs w:val="24"/>
        </w:rPr>
        <w:t>ται. Από αυτήν την άποψη</w:t>
      </w:r>
      <w:r w:rsidRPr="00D966DF">
        <w:rPr>
          <w:rFonts w:eastAsia="Times New Roman"/>
          <w:szCs w:val="24"/>
        </w:rPr>
        <w:t>,</w:t>
      </w:r>
      <w:r>
        <w:rPr>
          <w:rFonts w:eastAsia="Times New Roman"/>
          <w:szCs w:val="24"/>
        </w:rPr>
        <w:t xml:space="preserve"> είναι φανερό ότι καταψηφίζουμε.</w:t>
      </w:r>
    </w:p>
    <w:p w14:paraId="30BDBF32" w14:textId="77777777" w:rsidR="00E34F2F" w:rsidRDefault="00EC0F86">
      <w:pPr>
        <w:spacing w:line="600" w:lineRule="auto"/>
        <w:ind w:firstLine="720"/>
        <w:contextualSpacing/>
        <w:jc w:val="both"/>
        <w:rPr>
          <w:rFonts w:eastAsia="Times New Roman"/>
          <w:szCs w:val="24"/>
        </w:rPr>
      </w:pPr>
      <w:r>
        <w:rPr>
          <w:rFonts w:eastAsia="Times New Roman"/>
          <w:szCs w:val="24"/>
        </w:rPr>
        <w:t>Θα ήθελα να αναφερθώ πολύ σύντομα σε μια τροπολογία, στην οποία θα ψηφίσουμε «</w:t>
      </w:r>
      <w:r>
        <w:rPr>
          <w:rFonts w:eastAsia="Times New Roman"/>
          <w:szCs w:val="24"/>
        </w:rPr>
        <w:t>παρών</w:t>
      </w:r>
      <w:r>
        <w:rPr>
          <w:rFonts w:eastAsia="Times New Roman"/>
          <w:szCs w:val="24"/>
        </w:rPr>
        <w:t xml:space="preserve">». Αφορά το Υπουργείο Προστασίας του Πολίτη, σε σχέση με τους πυροσβέστες. Συνεχίζεται η ομηρία. Κοιτάξτε, εδώ </w:t>
      </w:r>
      <w:r>
        <w:rPr>
          <w:rFonts w:eastAsia="Times New Roman"/>
          <w:szCs w:val="24"/>
        </w:rPr>
        <w:t>υπάρχουν ανάγκες για πέντε χιλιάδες εξήντα έξι άτομα</w:t>
      </w:r>
      <w:r>
        <w:rPr>
          <w:rFonts w:eastAsia="Times New Roman"/>
          <w:szCs w:val="24"/>
        </w:rPr>
        <w:t>,</w:t>
      </w:r>
      <w:r>
        <w:rPr>
          <w:rFonts w:eastAsia="Times New Roman"/>
          <w:szCs w:val="24"/>
        </w:rPr>
        <w:t xml:space="preserve"> που προκήρυξε. Αυτήν τη στιγμή οι πενταετούς θητείας πυροσβέστες, που δεν έχουν δικαίωμα για να μονιμοποιηθούν στο Πυροσβεστικό Σώμα συν τους χίλιους διακόσιους εβδομήντα εποχικούς μας κάνουν μικρότερο </w:t>
      </w:r>
      <w:r>
        <w:rPr>
          <w:rFonts w:eastAsia="Times New Roman"/>
          <w:szCs w:val="24"/>
        </w:rPr>
        <w:t>αριθμό. Άρα, θα μπορούσατε να αξιοποιήσετε αυτόν τον κόσμο που λέτε -έτσι λέει ο Υπουργός στην αιτιολογική έκθεση- ότι έχουν πολύτιμη εμπειρία και δεν πρέπει να χαθεί αυτή. Γιατί, λοιπόν, τους επεκτείνετε μόνο για δύο χρόνια τη σύμβαση και μετά θα απολυθού</w:t>
      </w:r>
      <w:r>
        <w:rPr>
          <w:rFonts w:eastAsia="Times New Roman"/>
          <w:szCs w:val="24"/>
        </w:rPr>
        <w:t>ν, τους πετάτε στον δρόμο;</w:t>
      </w:r>
    </w:p>
    <w:p w14:paraId="30BDBF33" w14:textId="77777777" w:rsidR="00E34F2F" w:rsidRDefault="00EC0F8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Ωραία.</w:t>
      </w:r>
    </w:p>
    <w:p w14:paraId="30BDBF34" w14:textId="77777777" w:rsidR="00E34F2F" w:rsidRDefault="00EC0F86">
      <w:pPr>
        <w:spacing w:line="600" w:lineRule="auto"/>
        <w:ind w:firstLine="720"/>
        <w:contextualSpacing/>
        <w:jc w:val="both"/>
        <w:rPr>
          <w:rFonts w:eastAsia="Times New Roman"/>
          <w:szCs w:val="24"/>
        </w:rPr>
      </w:pPr>
      <w:r>
        <w:rPr>
          <w:rFonts w:eastAsia="Times New Roman"/>
          <w:b/>
          <w:szCs w:val="24"/>
        </w:rPr>
        <w:lastRenderedPageBreak/>
        <w:t>ΝΙΚΟΛΑΟΣ ΚΑΡΑΘΑΝΑΣΟΠΟΥΛΟΣ:</w:t>
      </w:r>
      <w:r>
        <w:rPr>
          <w:rFonts w:eastAsia="Times New Roman"/>
          <w:szCs w:val="24"/>
        </w:rPr>
        <w:t xml:space="preserve"> Άρα, αφαιρέστε ότι θα απολυθούν μετά, για να ψηφίσουμε τη συγκεκριμένη τροπολογία. Διαφορετικά θα ψηφίσουμε «</w:t>
      </w:r>
      <w:r>
        <w:rPr>
          <w:rFonts w:eastAsia="Times New Roman"/>
          <w:szCs w:val="24"/>
        </w:rPr>
        <w:t>παρών</w:t>
      </w:r>
      <w:r>
        <w:rPr>
          <w:rFonts w:eastAsia="Times New Roman"/>
          <w:szCs w:val="24"/>
        </w:rPr>
        <w:t>», κύριε Υπουργέ, στην τροπολογία αυτή την οποία</w:t>
      </w:r>
      <w:r>
        <w:rPr>
          <w:rFonts w:eastAsia="Times New Roman"/>
          <w:szCs w:val="24"/>
        </w:rPr>
        <w:t xml:space="preserve"> φέρατε.</w:t>
      </w:r>
    </w:p>
    <w:p w14:paraId="30BDBF35" w14:textId="77777777" w:rsidR="00E34F2F" w:rsidRDefault="00EC0F8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Πάντως εκεί που συμφωνούμε όλοι είναι ότι θα ψηφίσουμε στις 15.30.</w:t>
      </w:r>
    </w:p>
    <w:p w14:paraId="30BDBF36"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Ο κ. Σταύρος Θεοδωράκης, Πρόεδρος του κόμματος </w:t>
      </w:r>
      <w:r>
        <w:rPr>
          <w:rFonts w:eastAsia="Times New Roman"/>
          <w:szCs w:val="24"/>
        </w:rPr>
        <w:t>Τ</w:t>
      </w:r>
      <w:r>
        <w:rPr>
          <w:rFonts w:eastAsia="Times New Roman"/>
          <w:szCs w:val="24"/>
        </w:rPr>
        <w:t>ο Ποτάμι, έχει τον λόγο.</w:t>
      </w:r>
    </w:p>
    <w:p w14:paraId="30BDBF37" w14:textId="77777777" w:rsidR="00E34F2F" w:rsidRDefault="00EC0F86">
      <w:pPr>
        <w:spacing w:line="600" w:lineRule="auto"/>
        <w:ind w:firstLine="720"/>
        <w:contextualSpacing/>
        <w:jc w:val="both"/>
        <w:rPr>
          <w:rFonts w:eastAsia="Times New Roman" w:cs="Times New Roman"/>
          <w:szCs w:val="24"/>
        </w:rPr>
      </w:pPr>
      <w:r>
        <w:rPr>
          <w:rFonts w:eastAsia="Times New Roman"/>
          <w:b/>
          <w:szCs w:val="24"/>
        </w:rPr>
        <w:t xml:space="preserve">ΣΤΑΥΡΟΣ ΘΕΟΔΩΡΑΚΗΣ (Προέδρος του κόμματος </w:t>
      </w:r>
      <w:r>
        <w:rPr>
          <w:rFonts w:eastAsia="Times New Roman"/>
          <w:b/>
          <w:szCs w:val="24"/>
        </w:rPr>
        <w:t>Τ</w:t>
      </w:r>
      <w:r>
        <w:rPr>
          <w:rFonts w:eastAsia="Times New Roman"/>
          <w:b/>
          <w:szCs w:val="24"/>
        </w:rPr>
        <w:t>ο Ποτάμι):</w:t>
      </w:r>
      <w:r>
        <w:rPr>
          <w:rFonts w:eastAsia="Times New Roman"/>
          <w:szCs w:val="24"/>
        </w:rPr>
        <w:t xml:space="preserve"> Η ΔΕΗ είναι ίσως ο κ</w:t>
      </w:r>
      <w:r>
        <w:rPr>
          <w:rFonts w:eastAsia="Times New Roman"/>
          <w:szCs w:val="24"/>
        </w:rPr>
        <w:t>αθρέπτης της χώρας. Και ο θετικός και ο αρνητικός. Είναι το οικονομικό θαύμα της δεκαετίας του ’50. Η εταιρεία που έφερε το ρεύμα, άρα και το πολιτισμό και στο πιο απομακρυσμένο χωριό της χώρας.</w:t>
      </w:r>
      <w:r>
        <w:rPr>
          <w:rFonts w:eastAsia="Times New Roman" w:cs="Times New Roman"/>
          <w:szCs w:val="24"/>
        </w:rPr>
        <w:t xml:space="preserve"> </w:t>
      </w:r>
      <w:r>
        <w:rPr>
          <w:rFonts w:eastAsia="Times New Roman" w:cs="Times New Roman"/>
          <w:szCs w:val="24"/>
        </w:rPr>
        <w:t xml:space="preserve">Οι καπνισμένοι εργάτες στα ορυχεία, οι </w:t>
      </w:r>
      <w:proofErr w:type="spellStart"/>
      <w:r>
        <w:rPr>
          <w:rFonts w:eastAsia="Times New Roman" w:cs="Times New Roman"/>
          <w:szCs w:val="24"/>
        </w:rPr>
        <w:t>εναερίτες</w:t>
      </w:r>
      <w:proofErr w:type="spellEnd"/>
      <w:r>
        <w:rPr>
          <w:rFonts w:eastAsia="Times New Roman" w:cs="Times New Roman"/>
          <w:szCs w:val="24"/>
        </w:rPr>
        <w:t xml:space="preserve"> της ΔΕΗ, τα </w:t>
      </w:r>
      <w:r>
        <w:rPr>
          <w:rFonts w:eastAsia="Times New Roman" w:cs="Times New Roman"/>
          <w:szCs w:val="24"/>
        </w:rPr>
        <w:t xml:space="preserve">γκρίζα χωριά της Πτολεμαΐδας, τα φουγάρα στη Μεγαλόπολη, η Ελλάδα, δηλαδή, που αγωνίστηκε εκείνες τις εποχές, κόντρα σε αντίξοες συνθήκες. </w:t>
      </w:r>
    </w:p>
    <w:p w14:paraId="30BDBF3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Η ΔΕΗ όμως, δεν είναι μόνο το φως. Είναι και το σκοτάδι της χρεοκοπημένης Ελλάδας, το πελατειακό κράτος, οι συντεχνί</w:t>
      </w:r>
      <w:r>
        <w:rPr>
          <w:rFonts w:eastAsia="Times New Roman" w:cs="Times New Roman"/>
          <w:szCs w:val="24"/>
        </w:rPr>
        <w:t>ες, οι κατεβασμένοι διακόπτες, τα κομματικά ρουσφέτια, η ασέβεια στο περιβάλλον, η απουσία επαφής με το μέλλον. Κι αυτά είναι ΔΕΗ. Δεν υπάρχει αμαρτία της χώρας</w:t>
      </w:r>
      <w:r>
        <w:rPr>
          <w:rFonts w:eastAsia="Times New Roman" w:cs="Times New Roman"/>
          <w:szCs w:val="24"/>
        </w:rPr>
        <w:t>,</w:t>
      </w:r>
      <w:r>
        <w:rPr>
          <w:rFonts w:eastAsia="Times New Roman" w:cs="Times New Roman"/>
          <w:szCs w:val="24"/>
        </w:rPr>
        <w:t xml:space="preserve"> που να μην έχει το καθρέφτισμά της στη ΔΕΗ, με αποτέλεσμα η Δημόσια Επιχείρηση Ηλεκτρισμού σε έναν κόσμο που αλλάζει ραγδαία να μένει πίσω, να απαξιώνεται, να χάνει έδαφος, παραμένοντας </w:t>
      </w:r>
      <w:proofErr w:type="spellStart"/>
      <w:r>
        <w:rPr>
          <w:rFonts w:eastAsia="Times New Roman" w:cs="Times New Roman"/>
          <w:szCs w:val="24"/>
        </w:rPr>
        <w:t>εμμονικά</w:t>
      </w:r>
      <w:proofErr w:type="spellEnd"/>
      <w:r>
        <w:rPr>
          <w:rFonts w:eastAsia="Times New Roman" w:cs="Times New Roman"/>
          <w:szCs w:val="24"/>
        </w:rPr>
        <w:t xml:space="preserve"> προσκολλημένη στο λιγνίτη.</w:t>
      </w:r>
    </w:p>
    <w:p w14:paraId="30BDBF3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Όμως -και προσέξτε, κυρίες και κύ</w:t>
      </w:r>
      <w:r>
        <w:rPr>
          <w:rFonts w:eastAsia="Times New Roman" w:cs="Times New Roman"/>
          <w:szCs w:val="24"/>
        </w:rPr>
        <w:t xml:space="preserve">ριοι συνάδελφοι-, δεν έκαναν όλες οι </w:t>
      </w:r>
      <w:r>
        <w:rPr>
          <w:rFonts w:eastAsia="Times New Roman" w:cs="Times New Roman"/>
          <w:szCs w:val="24"/>
        </w:rPr>
        <w:t>δ</w:t>
      </w:r>
      <w:r>
        <w:rPr>
          <w:rFonts w:eastAsia="Times New Roman" w:cs="Times New Roman"/>
          <w:szCs w:val="24"/>
        </w:rPr>
        <w:t xml:space="preserve">ημόσιες </w:t>
      </w:r>
      <w:r>
        <w:rPr>
          <w:rFonts w:eastAsia="Times New Roman" w:cs="Times New Roman"/>
          <w:szCs w:val="24"/>
        </w:rPr>
        <w:t>ε</w:t>
      </w:r>
      <w:r>
        <w:rPr>
          <w:rFonts w:eastAsia="Times New Roman" w:cs="Times New Roman"/>
          <w:szCs w:val="24"/>
        </w:rPr>
        <w:t xml:space="preserve">ταιρείες </w:t>
      </w:r>
      <w:r>
        <w:rPr>
          <w:rFonts w:eastAsia="Times New Roman" w:cs="Times New Roman"/>
          <w:szCs w:val="24"/>
        </w:rPr>
        <w:t>η</w:t>
      </w:r>
      <w:r>
        <w:rPr>
          <w:rFonts w:eastAsia="Times New Roman" w:cs="Times New Roman"/>
          <w:szCs w:val="24"/>
        </w:rPr>
        <w:t>λεκτρισμού της Ευρώπης τα ίδια λάθη. Τι συμβαίνει με την Πορτογαλία; Η αντίστοιχη ΔΕΗ της Πορτογαλίας, σήμερα παράγει διπλάσια ενέργεια από τη ΔΕΗ, έχει εικοσαπλάσια κεφαλαιοποίηση από τη ΔΕΗ και ετή</w:t>
      </w:r>
      <w:r>
        <w:rPr>
          <w:rFonts w:eastAsia="Times New Roman" w:cs="Times New Roman"/>
          <w:szCs w:val="24"/>
        </w:rPr>
        <w:t xml:space="preserve">σια κέρδη 1 δισεκατομμύριο. Δηλαδή, μόνο τα κέρδη της είναι περισσότερα από τη δική μας κεφαλαιοποίηση. </w:t>
      </w:r>
    </w:p>
    <w:p w14:paraId="30BDBF3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το οποίο πονάει περισσότερο, προσέξτε. Η Πορτογαλική ΔΕΗ παράγει το 1/3 της ενέργειας από ανανεώσιμες πηγές, ενώ η δική μας ΔΕΗ, στη χώρα του </w:t>
      </w:r>
      <w:r>
        <w:rPr>
          <w:rFonts w:eastAsia="Times New Roman" w:cs="Times New Roman"/>
          <w:szCs w:val="24"/>
        </w:rPr>
        <w:t xml:space="preserve">ήλιου </w:t>
      </w:r>
      <w:r>
        <w:rPr>
          <w:rFonts w:eastAsia="Times New Roman" w:cs="Times New Roman"/>
          <w:szCs w:val="24"/>
        </w:rPr>
        <w:lastRenderedPageBreak/>
        <w:t>και του αέρα, παράγει μόλις το 0,8! Και να σκεφτεί κανείς ότι πριν σαράντα χρόνια, η ΔΕΗ στην Κύθνο έφτιαξε το πρώτο αιολικό πάρκο στην Ευρώπη. Και αυτή η πρωτιά όμως, χαραμίστηκε και πετάχτηκε στα σκουπίδια.</w:t>
      </w:r>
    </w:p>
    <w:p w14:paraId="30BDBF3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Σήμερα, το 2018, σε μια εποχή που ο λιγνί</w:t>
      </w:r>
      <w:r>
        <w:rPr>
          <w:rFonts w:eastAsia="Times New Roman" w:cs="Times New Roman"/>
          <w:szCs w:val="24"/>
        </w:rPr>
        <w:t xml:space="preserve">της είναι υπό διωγμό στην Ευρωπαϊκή Ένωση, η ΔΕΗ είναι ίσως η μόνη εταιρεία ενέργειας στην Ευρώπη, που επενδύει τόσο πολύ στο λιγνίτη. Έχει ενδιαφέρον -δεν ξέρω αν την προσέξατε-, η έκρηξη ειλικρίνειας του </w:t>
      </w:r>
      <w:r>
        <w:rPr>
          <w:rFonts w:eastAsia="Times New Roman" w:cs="Times New Roman"/>
          <w:szCs w:val="24"/>
        </w:rPr>
        <w:t>π</w:t>
      </w:r>
      <w:r>
        <w:rPr>
          <w:rFonts w:eastAsia="Times New Roman" w:cs="Times New Roman"/>
          <w:szCs w:val="24"/>
        </w:rPr>
        <w:t xml:space="preserve">ροέδρου της ΔΕΗ σε ένα συνέδριο του </w:t>
      </w:r>
      <w:r>
        <w:rPr>
          <w:rFonts w:eastAsia="Times New Roman" w:cs="Times New Roman"/>
          <w:szCs w:val="24"/>
        </w:rPr>
        <w:t>«</w:t>
      </w:r>
      <w:r>
        <w:rPr>
          <w:rFonts w:eastAsia="Times New Roman" w:cs="Times New Roman"/>
          <w:szCs w:val="24"/>
          <w:lang w:val="en-US"/>
        </w:rPr>
        <w:t>ECONOMIST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νομίζω </w:t>
      </w:r>
      <w:proofErr w:type="spellStart"/>
      <w:r>
        <w:rPr>
          <w:rFonts w:eastAsia="Times New Roman" w:cs="Times New Roman"/>
          <w:szCs w:val="24"/>
        </w:rPr>
        <w:t>πρόπερσι</w:t>
      </w:r>
      <w:proofErr w:type="spellEnd"/>
      <w:r>
        <w:rPr>
          <w:rFonts w:eastAsia="Times New Roman" w:cs="Times New Roman"/>
          <w:szCs w:val="24"/>
        </w:rPr>
        <w:t xml:space="preserve">. Ο </w:t>
      </w:r>
      <w:r>
        <w:rPr>
          <w:rFonts w:eastAsia="Times New Roman" w:cs="Times New Roman"/>
          <w:szCs w:val="24"/>
        </w:rPr>
        <w:t>π</w:t>
      </w:r>
      <w:r>
        <w:rPr>
          <w:rFonts w:eastAsia="Times New Roman" w:cs="Times New Roman"/>
          <w:szCs w:val="24"/>
        </w:rPr>
        <w:t xml:space="preserve">ρόεδρος της ΔΕΗ -ο οποίος ήταν και τότε </w:t>
      </w:r>
      <w:r>
        <w:rPr>
          <w:rFonts w:eastAsia="Times New Roman" w:cs="Times New Roman"/>
          <w:szCs w:val="24"/>
        </w:rPr>
        <w:t>π</w:t>
      </w:r>
      <w:r>
        <w:rPr>
          <w:rFonts w:eastAsia="Times New Roman" w:cs="Times New Roman"/>
          <w:szCs w:val="24"/>
        </w:rPr>
        <w:t>ρόεδρος της ΔΕΗ-, είπε: «Αν με ρωτάτε αυστηρά επιχειρηματικά, δεν είναι καθόλου κερδοφόρο να επιδοτούνται τέτοιες επενδύσεις». Αντί να δώσουμε 1,5 δισεκατομμύριο ευρώ για την Πτολεμαΐδα 5, θα δίν</w:t>
      </w:r>
      <w:r>
        <w:rPr>
          <w:rFonts w:eastAsia="Times New Roman" w:cs="Times New Roman"/>
          <w:szCs w:val="24"/>
        </w:rPr>
        <w:t>αμε τα μισά λεφτά και θα είχαμε ίση, ίσως και περισσότερη, ισχύ και πολύ πιο γρήγορα σε μια μονάδα φυσικού αερίου. Δυστυχώς, τα πράγματα έγιναν πολύ χειρότερα από ό,τι υπολογίζει ο κ. Παναγιωτάκης, το 2016. Το κόστος των ρύπων έχει αυξηθεί σημαντικά, ενώ τ</w:t>
      </w:r>
      <w:r>
        <w:rPr>
          <w:rFonts w:eastAsia="Times New Roman" w:cs="Times New Roman"/>
          <w:szCs w:val="24"/>
        </w:rPr>
        <w:t xml:space="preserve">ο κόστος των ανταγωνιστικών τεχνολογιών συνεχώς πέφτει. </w:t>
      </w:r>
    </w:p>
    <w:p w14:paraId="30BDBF3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μάθατε ότι πρόσφατα ιδιώτης ανακοίνωσε ότι θα παράγει με φυσικό αέριο την ενέργεια</w:t>
      </w:r>
      <w:r>
        <w:rPr>
          <w:rFonts w:eastAsia="Times New Roman" w:cs="Times New Roman"/>
          <w:szCs w:val="24"/>
        </w:rPr>
        <w:t>,</w:t>
      </w:r>
      <w:r>
        <w:rPr>
          <w:rFonts w:eastAsia="Times New Roman" w:cs="Times New Roman"/>
          <w:szCs w:val="24"/>
        </w:rPr>
        <w:t xml:space="preserve"> που θα παράγει και η Πτολεμαΐδα 5. Με ποια διαφορά; Η δική του μονάδα φυσικού αερίου θα στοιχίσει 300 εκατομμύρι</w:t>
      </w:r>
      <w:r>
        <w:rPr>
          <w:rFonts w:eastAsia="Times New Roman" w:cs="Times New Roman"/>
          <w:szCs w:val="24"/>
        </w:rPr>
        <w:t>α ευρώ, ενώ η Πτολεμαΐδα 5, όπως ξέρετε και την οποία και εσείς εγκρίνατε, θα στοιχίσει 1,5 δισεκατομμύριο.</w:t>
      </w:r>
    </w:p>
    <w:p w14:paraId="30BDBF3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τιμές των δικαιωμάτων των ρύπων εκτινάσσονται μέρα με τη μέρα. Αυτό τι σημαίνει; Ποια είναι αυτή η διαφοροποίηση κα</w:t>
      </w:r>
      <w:r>
        <w:rPr>
          <w:rFonts w:eastAsia="Times New Roman" w:cs="Times New Roman"/>
          <w:szCs w:val="24"/>
        </w:rPr>
        <w:t xml:space="preserve">ι τι σημαίνει; Να δούμε πρώτα τη διαφοροποίηση: Το 2017, δηλαδή </w:t>
      </w:r>
      <w:r>
        <w:rPr>
          <w:rFonts w:eastAsia="Times New Roman" w:cs="Times New Roman"/>
          <w:szCs w:val="24"/>
        </w:rPr>
        <w:t xml:space="preserve">σχεδόν </w:t>
      </w:r>
      <w:r>
        <w:rPr>
          <w:rFonts w:eastAsia="Times New Roman" w:cs="Times New Roman"/>
          <w:szCs w:val="24"/>
        </w:rPr>
        <w:t>πριν</w:t>
      </w:r>
      <w:r>
        <w:rPr>
          <w:rFonts w:eastAsia="Times New Roman" w:cs="Times New Roman"/>
          <w:szCs w:val="24"/>
        </w:rPr>
        <w:t xml:space="preserve"> από</w:t>
      </w:r>
      <w:r>
        <w:rPr>
          <w:rFonts w:eastAsia="Times New Roman" w:cs="Times New Roman"/>
          <w:szCs w:val="24"/>
        </w:rPr>
        <w:t xml:space="preserve"> ένα χρόνο, ο τόνος ήταν 5 ευρώ</w:t>
      </w:r>
      <w:r w:rsidRPr="000D48EF">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Μιλώ για τους ρύπους. Σήμερα βρίσκεται στα 14 ευρώ ο τόνος ενώ εκτιμάται ότι σε βάθος δέκα χρόνων και μέχρι το 2030, θα </w:t>
      </w:r>
      <w:r>
        <w:rPr>
          <w:rFonts w:eastAsia="Times New Roman" w:cs="Times New Roman"/>
          <w:szCs w:val="24"/>
        </w:rPr>
        <w:t xml:space="preserve">φτάσει </w:t>
      </w:r>
      <w:r>
        <w:rPr>
          <w:rFonts w:eastAsia="Times New Roman" w:cs="Times New Roman"/>
          <w:szCs w:val="24"/>
        </w:rPr>
        <w:t>στα 30 ευ</w:t>
      </w:r>
      <w:r>
        <w:rPr>
          <w:rFonts w:eastAsia="Times New Roman" w:cs="Times New Roman"/>
          <w:szCs w:val="24"/>
        </w:rPr>
        <w:t xml:space="preserve">ρώ. </w:t>
      </w:r>
    </w:p>
    <w:p w14:paraId="30BDBF3E"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Αυτή η εκτίναξη στις τιμές συνέβη, όπως γνωρίζετε, επειδή η Ευρωπαϊκή Ένωση τον Φλεβάρη αποφάσισε ακόμη πιο αυστηρό πλαίσιο για την καταπολέμηση των ρύπων και αυτή θα είναι η οδός. Έτσι θα πορευτούμε. Η Ελλάδα δεν μπορεί να συνεχίζει </w:t>
      </w:r>
      <w:r>
        <w:rPr>
          <w:rFonts w:eastAsia="Times New Roman"/>
          <w:szCs w:val="24"/>
        </w:rPr>
        <w:lastRenderedPageBreak/>
        <w:t>να δίνει μάχες χα</w:t>
      </w:r>
      <w:r>
        <w:rPr>
          <w:rFonts w:eastAsia="Times New Roman"/>
          <w:szCs w:val="24"/>
        </w:rPr>
        <w:t xml:space="preserve">ρακωμάτων. Πρέπει να σκεφτούμε και τα συμφέροντα των επόμενων γενεών. </w:t>
      </w:r>
    </w:p>
    <w:p w14:paraId="30BDBF3F" w14:textId="77777777" w:rsidR="00E34F2F" w:rsidRDefault="00EC0F86">
      <w:pPr>
        <w:spacing w:line="600" w:lineRule="auto"/>
        <w:ind w:firstLine="720"/>
        <w:contextualSpacing/>
        <w:jc w:val="both"/>
        <w:rPr>
          <w:rFonts w:eastAsia="Times New Roman"/>
          <w:szCs w:val="24"/>
        </w:rPr>
      </w:pPr>
      <w:r>
        <w:rPr>
          <w:rFonts w:eastAsia="Times New Roman"/>
          <w:szCs w:val="24"/>
        </w:rPr>
        <w:t>Στο σχέδιο της Ευρώπης για τη μετάβαση σε μια οικονομία χωρίς άνθρακα υπάρχουν πολλά λεφτά. Υπάρχει ειδικό ταμείο για τη στήριξη των τοπικών κοινωνιών που σήμερα είναι εξαρτημένες από τ</w:t>
      </w:r>
      <w:r>
        <w:rPr>
          <w:rFonts w:eastAsia="Times New Roman"/>
          <w:szCs w:val="24"/>
        </w:rPr>
        <w:t xml:space="preserve">ον λιγνίτη. </w:t>
      </w:r>
    </w:p>
    <w:p w14:paraId="30BDBF40"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Εδώ η Κυβέρνηση θα έπρεπε να έχει το σχέδιό της, να κινητοποιηθεί, να αντλήσει πόρους και να χρηματοδοτήσει βιώσιμες επενδύσεις που θα δημιουργήσουν νέες θέσεις εργασίας στις τοπικές οικονομίες που πλήττονται. Οι ΣΥΡΙΖΑ – ΑΝΕΛ, όμως, και στην </w:t>
      </w:r>
      <w:r>
        <w:rPr>
          <w:rFonts w:eastAsia="Times New Roman"/>
          <w:szCs w:val="24"/>
        </w:rPr>
        <w:t xml:space="preserve">περίπτωση της ΔΕΗ αποδεικνύουν ότι πατάνε μόνο στο παρελθόν. </w:t>
      </w:r>
    </w:p>
    <w:p w14:paraId="30BDBF41" w14:textId="77777777" w:rsidR="00E34F2F" w:rsidRDefault="00EC0F86">
      <w:pPr>
        <w:spacing w:line="600" w:lineRule="auto"/>
        <w:ind w:firstLine="720"/>
        <w:contextualSpacing/>
        <w:jc w:val="both"/>
        <w:rPr>
          <w:rFonts w:eastAsia="Times New Roman"/>
          <w:szCs w:val="24"/>
        </w:rPr>
      </w:pPr>
      <w:r>
        <w:rPr>
          <w:rFonts w:eastAsia="Times New Roman"/>
          <w:szCs w:val="24"/>
        </w:rPr>
        <w:t>Θα αναφέρω μόνο δύο παραδείγματα. Με την ασυλία που πρόσφερε στο ίδιο θέμα το 2015 ο κ. Σκουρλέτης σε όλους αδιακρίτως που δεν ήθελαν να πληρώσουν τη ΔΕΗ, εκτινάχθηκαν οι ληξιπρόθεσμες οφειλές κ</w:t>
      </w:r>
      <w:r>
        <w:rPr>
          <w:rFonts w:eastAsia="Times New Roman"/>
          <w:szCs w:val="24"/>
        </w:rPr>
        <w:t xml:space="preserve">αι επιδεινώθηκε δραματικά η ρευστότητα της εταιρείας, ενώ παράλληλα με τις καθυστερήσεις και τις συνεχείς αναβολές στην απελευθέρωση της αγοράς ενέργειας σφίξατε κι άλλο τη θηλειά γύρω από τη </w:t>
      </w:r>
      <w:r>
        <w:rPr>
          <w:rFonts w:eastAsia="Times New Roman"/>
          <w:szCs w:val="24"/>
        </w:rPr>
        <w:lastRenderedPageBreak/>
        <w:t>ΔΕΗ. Όμως, το μνημόνιο είναι σαφές. Έχετε δεσμευτεί και, αν θέλε</w:t>
      </w:r>
      <w:r>
        <w:rPr>
          <w:rFonts w:eastAsia="Times New Roman"/>
          <w:szCs w:val="24"/>
        </w:rPr>
        <w:t xml:space="preserve">τε, έχουμε δεσμευτεί ως χώρα ότι μέχρι το 2020 το μερίδιο της ΔΕΗ στη λιανική πρέπει να έχει υποχωρήσει κάτω από το 50%. Αυτή είναι η σκληρή αλήθεια που αποσιωπάτε, δηλαδή ότι η πώληση των </w:t>
      </w:r>
      <w:proofErr w:type="spellStart"/>
      <w:r>
        <w:rPr>
          <w:rFonts w:eastAsia="Times New Roman"/>
          <w:szCs w:val="24"/>
        </w:rPr>
        <w:t>λιγνιτικών</w:t>
      </w:r>
      <w:proofErr w:type="spellEnd"/>
      <w:r>
        <w:rPr>
          <w:rFonts w:eastAsia="Times New Roman"/>
          <w:szCs w:val="24"/>
        </w:rPr>
        <w:t xml:space="preserve"> μονάδων, αν και εφόσον τελεσφορήσει –γιατί κι εδώ υπάρχε</w:t>
      </w:r>
      <w:r>
        <w:rPr>
          <w:rFonts w:eastAsia="Times New Roman"/>
          <w:szCs w:val="24"/>
        </w:rPr>
        <w:t xml:space="preserve">ι ένα ερωτηματικό- δεν είναι το τέλος. Θα υπάρξει συνέχεια και θα αναγκαστεί η χώρα </w:t>
      </w:r>
      <w:r>
        <w:rPr>
          <w:rFonts w:eastAsia="Times New Roman"/>
          <w:szCs w:val="24"/>
        </w:rPr>
        <w:t>«</w:t>
      </w:r>
      <w:r>
        <w:rPr>
          <w:rFonts w:eastAsia="Times New Roman"/>
          <w:szCs w:val="24"/>
        </w:rPr>
        <w:t>με την πλάτη στον τοίχο</w:t>
      </w:r>
      <w:r>
        <w:rPr>
          <w:rFonts w:eastAsia="Times New Roman"/>
          <w:szCs w:val="24"/>
        </w:rPr>
        <w:t>»</w:t>
      </w:r>
      <w:r>
        <w:rPr>
          <w:rFonts w:eastAsia="Times New Roman"/>
          <w:szCs w:val="24"/>
        </w:rPr>
        <w:t xml:space="preserve"> να πουλήσει πελατολόγιο, υδροηλεκτρικά ή και τα δύο.</w:t>
      </w:r>
    </w:p>
    <w:p w14:paraId="30BDBF42"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οι </w:t>
      </w:r>
      <w:proofErr w:type="spellStart"/>
      <w:r>
        <w:rPr>
          <w:rFonts w:eastAsia="Times New Roman"/>
          <w:szCs w:val="24"/>
        </w:rPr>
        <w:t>λιγνιτικές</w:t>
      </w:r>
      <w:proofErr w:type="spellEnd"/>
      <w:r>
        <w:rPr>
          <w:rFonts w:eastAsia="Times New Roman"/>
          <w:szCs w:val="24"/>
        </w:rPr>
        <w:t xml:space="preserve"> μονάδες πωλούνται με τρία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χρόνια κα</w:t>
      </w:r>
      <w:r>
        <w:rPr>
          <w:rFonts w:eastAsia="Times New Roman"/>
          <w:szCs w:val="24"/>
        </w:rPr>
        <w:t xml:space="preserve">θυστέρηση και αυτή η τεράστια καθυστέρηση έχει τεράστια κόστη για τη ΔΕΗ, αλλά τελικά και για τους καταναλωτές. Οι </w:t>
      </w:r>
      <w:proofErr w:type="spellStart"/>
      <w:r>
        <w:rPr>
          <w:rFonts w:eastAsia="Times New Roman"/>
          <w:szCs w:val="24"/>
        </w:rPr>
        <w:t>λιγνιτικές</w:t>
      </w:r>
      <w:proofErr w:type="spellEnd"/>
      <w:r>
        <w:rPr>
          <w:rFonts w:eastAsia="Times New Roman"/>
          <w:szCs w:val="24"/>
        </w:rPr>
        <w:t xml:space="preserve"> μονάδες της ΔΕΗ έχασαν μεγάλο μέρος της εμπορικής τους αξίας από χρόνο σε χρόνο. Αυτό σημαίνει ότι σήμερα θα εισπράξει –αν θα εισπ</w:t>
      </w:r>
      <w:r>
        <w:rPr>
          <w:rFonts w:eastAsia="Times New Roman"/>
          <w:szCs w:val="24"/>
        </w:rPr>
        <w:t xml:space="preserve">ράξει- η ΔΕΗ πολύ χαμηλότερο τίμημα. </w:t>
      </w:r>
    </w:p>
    <w:p w14:paraId="30BDBF43"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 xml:space="preserve">Θα πίστευε </w:t>
      </w:r>
      <w:r>
        <w:rPr>
          <w:rFonts w:eastAsia="Times New Roman"/>
          <w:szCs w:val="24"/>
        </w:rPr>
        <w:t xml:space="preserve">κάποιος </w:t>
      </w:r>
      <w:r>
        <w:rPr>
          <w:rFonts w:eastAsia="Times New Roman"/>
          <w:szCs w:val="24"/>
        </w:rPr>
        <w:t xml:space="preserve">ότι η κυβερνητική </w:t>
      </w:r>
      <w:r>
        <w:rPr>
          <w:rFonts w:eastAsia="Times New Roman"/>
          <w:szCs w:val="24"/>
        </w:rPr>
        <w:t xml:space="preserve">πλειοψηφία </w:t>
      </w:r>
      <w:r>
        <w:rPr>
          <w:rFonts w:eastAsia="Times New Roman"/>
          <w:szCs w:val="24"/>
        </w:rPr>
        <w:t xml:space="preserve">θα είχε πάρει ένα μάθημα από το φιάσκο της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όμως τελικά φοβάμαι ότι το μοντέλο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εξελίσσεται σε μοντέλο ΣΥΡΙΖΑ – ΑΝΕΛ, δηλαδή «αρνούμαι, καθυστερώ, σαμποτάρω, αναβάλλω, απαξιώνω και στο τέλος πουλάω όσο-όσο».</w:t>
      </w:r>
    </w:p>
    <w:p w14:paraId="30BDBF44"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Το Ποτάμι έχει εγκαίρως καταθέσει συγκεκριμένη, ολοκληρωμένη πρόταση για τον εκσυγχρονισμό της ΔΕΗ, την αλλαγή του ενεργειακού </w:t>
      </w:r>
      <w:r>
        <w:rPr>
          <w:rFonts w:eastAsia="Times New Roman"/>
          <w:szCs w:val="24"/>
        </w:rPr>
        <w:t>μείγματος με κέρδη και στο περιβάλλον και στην εθνική οικονομία, καθώς και την απελευθέρωση –εμείς δεν φοβόμαστε να πούμε τη λέξη- της αγοράς ενέργειας προς όφελος των καταναλωτών.</w:t>
      </w:r>
    </w:p>
    <w:p w14:paraId="30BDBF45" w14:textId="77777777" w:rsidR="00E34F2F" w:rsidRDefault="00EC0F86">
      <w:pPr>
        <w:spacing w:line="600" w:lineRule="auto"/>
        <w:ind w:firstLine="720"/>
        <w:contextualSpacing/>
        <w:jc w:val="both"/>
        <w:rPr>
          <w:rFonts w:eastAsia="Times New Roman"/>
          <w:szCs w:val="24"/>
        </w:rPr>
      </w:pPr>
      <w:r>
        <w:rPr>
          <w:rFonts w:eastAsia="Times New Roman"/>
          <w:szCs w:val="24"/>
        </w:rPr>
        <w:t>Κυρίες και κύριοι συνάδελφοι, στο Ποτάμι και στο Κίνημα Αλλαγής λέμε ότι πρ</w:t>
      </w:r>
      <w:r>
        <w:rPr>
          <w:rFonts w:eastAsia="Times New Roman"/>
          <w:szCs w:val="24"/>
        </w:rPr>
        <w:t>έπει να πάψει η χώρα να κρύβει τα προβλήματα «κάτω από το χαλί» και στην περίπτωσή μας «κάτω από τον λιγνίτη». Τα προβλήματα που δεν λύνονται δεν εξαφανίζονται, αλλά γίνονται μεγαλύτερα και μετά έχουμε ανάγκη από πιο επώδυνες λύσεις. Σ’ αυτό το σημείο βρισ</w:t>
      </w:r>
      <w:r>
        <w:rPr>
          <w:rFonts w:eastAsia="Times New Roman"/>
          <w:szCs w:val="24"/>
        </w:rPr>
        <w:t xml:space="preserve">κόμαστε σήμερα. </w:t>
      </w:r>
    </w:p>
    <w:p w14:paraId="30BDBF46"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Το σημερινό νομοσχέδιο δεν δίνει λύσεις. Αναβάλλει τις λύσεις. Καταψηφίζουμε, λοιπόν, την πρότασή σας. Αρνούμαστε άλλη μια αναβολή και άλλη μια χαμένη τριετία, γιατί τα φώτα τρεμοσβήνουν. Η ΔΕΗ δεν έχει ανάγκη από νέους διακόπτες. Έχει ανά</w:t>
      </w:r>
      <w:r>
        <w:rPr>
          <w:rFonts w:eastAsia="Times New Roman"/>
          <w:szCs w:val="24"/>
        </w:rPr>
        <w:t xml:space="preserve">γκη από μια ριζική επανατοποθέτηση στον ενεργειακό ευρωπαϊκό χάρτη, χωρίς τα δεσμά του κρατισμού, του </w:t>
      </w:r>
      <w:proofErr w:type="spellStart"/>
      <w:r>
        <w:rPr>
          <w:rFonts w:eastAsia="Times New Roman"/>
          <w:szCs w:val="24"/>
        </w:rPr>
        <w:t>συντεχνιασμού</w:t>
      </w:r>
      <w:proofErr w:type="spellEnd"/>
      <w:r>
        <w:rPr>
          <w:rFonts w:eastAsia="Times New Roman"/>
          <w:szCs w:val="24"/>
        </w:rPr>
        <w:t xml:space="preserve"> και τα βαρίδια του πελατειακού κομματικού κράτους, τα οποία –δυστυχώς για τη χώρα- έχουν βρει νέους υπερασπιστές στο σύστημα ΣΥΡΙΖΑ – ΑΝΕΛ. </w:t>
      </w:r>
    </w:p>
    <w:p w14:paraId="30BDBF47" w14:textId="77777777" w:rsidR="00E34F2F" w:rsidRDefault="00EC0F86">
      <w:pPr>
        <w:spacing w:line="600" w:lineRule="auto"/>
        <w:contextualSpacing/>
        <w:jc w:val="both"/>
        <w:rPr>
          <w:rFonts w:eastAsia="Times New Roman"/>
          <w:szCs w:val="24"/>
        </w:rPr>
      </w:pPr>
      <w:r>
        <w:rPr>
          <w:rFonts w:eastAsia="Times New Roman"/>
          <w:szCs w:val="24"/>
        </w:rPr>
        <w:t>Σας ευχαριστώ.</w:t>
      </w:r>
    </w:p>
    <w:p w14:paraId="30BDBF48" w14:textId="77777777" w:rsidR="00E34F2F" w:rsidRDefault="00EC0F86">
      <w:pPr>
        <w:spacing w:line="600" w:lineRule="auto"/>
        <w:contextualSpacing/>
        <w:jc w:val="center"/>
        <w:rPr>
          <w:rFonts w:eastAsia="Times New Roman"/>
          <w:szCs w:val="24"/>
        </w:rPr>
      </w:pPr>
      <w:r>
        <w:rPr>
          <w:rFonts w:eastAsia="Times New Roman"/>
          <w:szCs w:val="24"/>
        </w:rPr>
        <w:t>(Χειροκροτήματα από την πτέρυγα του Ποταμιού)</w:t>
      </w:r>
    </w:p>
    <w:p w14:paraId="30BDBF49"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Ο Πρόεδρος της Ένωσης Κεντρώων κ. Βασίλειος Λεβέντης έχει τώρα τον λόγο.</w:t>
      </w:r>
    </w:p>
    <w:p w14:paraId="30BDBF4A"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 xml:space="preserve">Καλημέρα σας, κυρίες και κύριοι. </w:t>
      </w:r>
    </w:p>
    <w:p w14:paraId="30BDBF4B"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 xml:space="preserve">Συζητείται </w:t>
      </w:r>
      <w:proofErr w:type="spellStart"/>
      <w:r>
        <w:rPr>
          <w:rFonts w:eastAsia="Times New Roman"/>
          <w:szCs w:val="24"/>
        </w:rPr>
        <w:t>ενώπιόν</w:t>
      </w:r>
      <w:proofErr w:type="spellEnd"/>
      <w:r>
        <w:rPr>
          <w:rFonts w:eastAsia="Times New Roman"/>
          <w:szCs w:val="24"/>
        </w:rPr>
        <w:t xml:space="preserve"> μας το νομοσχέδιο για την ιδιωτικοποίηση της ΔΕΗ ή μάλλον για την ολοκλήρωση της ιδιωτικοποίησης της ΔΕΗ.</w:t>
      </w:r>
    </w:p>
    <w:p w14:paraId="30BDBF4C"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 Η ΔΕΗ ξεκίνησε από τον Ιωάννη Ζίγδη. Αυτός ίδρυσε τη ΔΕΗ. Καλό είναι να το θυμόμαστε αυτό, ότι ο Ιωάννης Ζίγδης ίδρυσε τη ΔΕΗ και </w:t>
      </w:r>
      <w:r>
        <w:rPr>
          <w:rFonts w:eastAsia="Times New Roman"/>
          <w:szCs w:val="24"/>
        </w:rPr>
        <w:t xml:space="preserve">ότι η ΔΕΗ πριν </w:t>
      </w:r>
      <w:r>
        <w:rPr>
          <w:rFonts w:eastAsia="Times New Roman"/>
          <w:szCs w:val="24"/>
        </w:rPr>
        <w:t>από</w:t>
      </w:r>
      <w:r>
        <w:rPr>
          <w:rFonts w:eastAsia="Times New Roman"/>
          <w:szCs w:val="24"/>
        </w:rPr>
        <w:t xml:space="preserve"> τον Ζίγδη υπήρχε υπό μορφή εταιρειών σε διάφορα μέρη παραγωγής ηλεκτρικής ενέργειας, οι οποίες </w:t>
      </w:r>
      <w:r>
        <w:rPr>
          <w:rFonts w:eastAsia="Times New Roman"/>
          <w:szCs w:val="24"/>
        </w:rPr>
        <w:t xml:space="preserve">διά </w:t>
      </w:r>
      <w:r>
        <w:rPr>
          <w:rFonts w:eastAsia="Times New Roman"/>
          <w:szCs w:val="24"/>
        </w:rPr>
        <w:t xml:space="preserve">νόμου </w:t>
      </w:r>
      <w:proofErr w:type="spellStart"/>
      <w:r>
        <w:rPr>
          <w:rFonts w:eastAsia="Times New Roman"/>
          <w:szCs w:val="24"/>
        </w:rPr>
        <w:t>ενώθησαν</w:t>
      </w:r>
      <w:proofErr w:type="spellEnd"/>
      <w:r>
        <w:rPr>
          <w:rFonts w:eastAsia="Times New Roman"/>
          <w:szCs w:val="24"/>
        </w:rPr>
        <w:t xml:space="preserve"> και εντάχθηκαν στη ΔΕΗ που ιδρύθηκε επί υπουργίας Ιωάννη Ζίγδη.</w:t>
      </w:r>
    </w:p>
    <w:p w14:paraId="30BDBF4D"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Τότε, λοιπόν, υπήρχε ένα φιλόδοξο σχέδιο: αυτή η εταιρεία ν</w:t>
      </w:r>
      <w:r>
        <w:rPr>
          <w:rFonts w:eastAsia="Times New Roman"/>
          <w:szCs w:val="24"/>
        </w:rPr>
        <w:t xml:space="preserve">α λύσει το ενεργειακό πρόβλημα της χώρας, να δώσει λύσεις και να είναι και μία υγιής εταιρεία, γιατί θα ήταν και μονοπωλιακή εταιρεία. Δεν είχε κανένα εμπόδιο μπροστά της. </w:t>
      </w:r>
    </w:p>
    <w:p w14:paraId="30BDBF4E"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Είχε, όμως, ένα εμπόδιο η προσπάθεια να είναι υγιής και να προκόψει αυτή η εταιρεία</w:t>
      </w:r>
      <w:r>
        <w:rPr>
          <w:rFonts w:eastAsia="Times New Roman"/>
          <w:szCs w:val="24"/>
        </w:rPr>
        <w:t xml:space="preserve">: Ένα διεφθαρμένο πολιτικό σύστημα. Αυτό το εμπόδιο είχε. Και, βέβαια, ο ιδρυτής της δεν μπόρεσε να προβλέψει ότι η ΔΕΗ θα χρησιμοποιείτο σε τέτοια έκταση, για να παίρνουν ψήφο οι διάφοροι. Αυτό δεν μπορούσε να το δει από πριν. Φτάσαμε, </w:t>
      </w:r>
      <w:r>
        <w:rPr>
          <w:rFonts w:eastAsia="Times New Roman"/>
          <w:szCs w:val="24"/>
        </w:rPr>
        <w:lastRenderedPageBreak/>
        <w:t>λοιπόν, σιγά σιγά σ</w:t>
      </w:r>
      <w:r>
        <w:rPr>
          <w:rFonts w:eastAsia="Times New Roman"/>
          <w:szCs w:val="24"/>
        </w:rPr>
        <w:t>τα μεγάλα ελλείμματα, στις αυξήσεις. Κάποια κόμματα αναθεμάτιζαν την ιδιωτικοποίηση -μεταξύ των οποίων το σήμερα κυβερνών κόμμα το οποίο καταριόταν την ιδιωτικοποίηση- και τα δεξιά κόμματα έλεγαν, «πρέπει να απελευθερωθεί η ενέργεια», «είναι η ώρα της πώλη</w:t>
      </w:r>
      <w:r>
        <w:rPr>
          <w:rFonts w:eastAsia="Times New Roman"/>
          <w:szCs w:val="24"/>
        </w:rPr>
        <w:t xml:space="preserve">σης», «είναι η ώρα της εν μέρει πώλησης», «να μπει στο Χρηματιστήριο με διάφορους τρόπους». </w:t>
      </w:r>
    </w:p>
    <w:p w14:paraId="30BDBF4F"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Πού φτάσαμε τελικώς; Φτάσαμε από κει που ξεκινήσαμε. Φτάσαμε να φύγει από τα χέρια του κράτους όλη η ΔΕΗ και να τη βρίζουμε και από πάνω, ότι ήταν κακή, ότι ήταν ο</w:t>
      </w:r>
      <w:r>
        <w:rPr>
          <w:rFonts w:eastAsia="Times New Roman"/>
          <w:szCs w:val="24"/>
        </w:rPr>
        <w:t xml:space="preserve"> τρόπος ρουσφετιού, που δεν έγινε από μόνη της, καθώς είναι άψυχο πράγμα η ΔΕΗ. Ήταν έμπνευση του Ιωάννη Ζίγδη. Τα κόμματα μετά και οι κυβερνήσεις τη χρησιμοποίησαν για διορισμούς, ίσως και για κλεψιές ίσως και για πολλά άλλα, γιατί είχε και μεγάλες προμήθ</w:t>
      </w:r>
      <w:r>
        <w:rPr>
          <w:rFonts w:eastAsia="Times New Roman"/>
          <w:szCs w:val="24"/>
        </w:rPr>
        <w:t xml:space="preserve">ειες ετησίως η ΔΕΗ, μεγάλα ποσά. </w:t>
      </w:r>
    </w:p>
    <w:p w14:paraId="30BDBF50"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t xml:space="preserve">Κι έτσι φτάσαμε στο ηρωικό τέλος, στο σημερινό ηρωικό τέλος, όπου το κόμμα το οποίο μόλις πριν δυο, τρία χρόνια αναθεμάτιζε αυτούς που ήθελαν να την ιδιωτικοποιήσουν, είναι το κόμμα που την ιδιωτικοποιεί. </w:t>
      </w:r>
    </w:p>
    <w:p w14:paraId="30BDBF51" w14:textId="77777777" w:rsidR="00E34F2F" w:rsidRDefault="00EC0F86">
      <w:pPr>
        <w:tabs>
          <w:tab w:val="left" w:pos="720"/>
          <w:tab w:val="left" w:pos="1440"/>
          <w:tab w:val="left" w:pos="2160"/>
          <w:tab w:val="left" w:pos="2880"/>
          <w:tab w:val="left" w:pos="3600"/>
          <w:tab w:val="center" w:pos="4753"/>
        </w:tabs>
        <w:spacing w:line="600" w:lineRule="auto"/>
        <w:ind w:firstLine="720"/>
        <w:contextualSpacing/>
        <w:jc w:val="both"/>
        <w:rPr>
          <w:rFonts w:eastAsia="Times New Roman"/>
          <w:szCs w:val="24"/>
        </w:rPr>
      </w:pPr>
      <w:r>
        <w:rPr>
          <w:rFonts w:eastAsia="Times New Roman"/>
          <w:szCs w:val="24"/>
        </w:rPr>
        <w:lastRenderedPageBreak/>
        <w:t>Δεν έχει νόημα τ</w:t>
      </w:r>
      <w:r>
        <w:rPr>
          <w:rFonts w:eastAsia="Times New Roman"/>
          <w:szCs w:val="24"/>
        </w:rPr>
        <w:t>ώρα να συζητήσουμε τι θα ψηφίσουμε εμείς. Η Ένωση Κεντρώων θα ψηφίσει «</w:t>
      </w:r>
      <w:r>
        <w:rPr>
          <w:rFonts w:eastAsia="Times New Roman"/>
          <w:szCs w:val="24"/>
        </w:rPr>
        <w:t>ό</w:t>
      </w:r>
      <w:r>
        <w:rPr>
          <w:rFonts w:eastAsia="Times New Roman"/>
          <w:szCs w:val="24"/>
        </w:rPr>
        <w:t xml:space="preserve">χι» σε τέτοια βάρβαρα πράγματα, γιατί εμείς δεν μπορούμε να ξεχάσουμε τι λέγατε </w:t>
      </w:r>
      <w:proofErr w:type="spellStart"/>
      <w:r>
        <w:rPr>
          <w:rFonts w:eastAsia="Times New Roman"/>
          <w:szCs w:val="24"/>
        </w:rPr>
        <w:t>πρόπερσι</w:t>
      </w:r>
      <w:proofErr w:type="spellEnd"/>
      <w:r>
        <w:rPr>
          <w:rFonts w:eastAsia="Times New Roman"/>
          <w:szCs w:val="24"/>
        </w:rPr>
        <w:t xml:space="preserve"> και τι λέτε φέτος. Εσάς μπορεί να σας συμφέρει η αμνησία του χθες, αλλά δεν μπορούμε να σας παρ</w:t>
      </w:r>
      <w:r>
        <w:rPr>
          <w:rFonts w:eastAsia="Times New Roman"/>
          <w:szCs w:val="24"/>
        </w:rPr>
        <w:t xml:space="preserve">ακολουθήσουμε σε τέτοιου είδους πολιτικές. </w:t>
      </w:r>
    </w:p>
    <w:p w14:paraId="30BDBF5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Φτάσατε να συνοδεύετε το νομοσχέδιο με μερικές τροπολογίες. Κατά παράδοση βάζουμε ό,τι να ‘ναι μέσα. Η μία εκ των τροπολογιών λέει ότι είναι απαραίτητοι πυροσβέστες, διότι δεν προλάβατε -λέει- να πάρετε μονίμους </w:t>
      </w:r>
      <w:r>
        <w:rPr>
          <w:rFonts w:eastAsia="Times New Roman" w:cs="Times New Roman"/>
          <w:szCs w:val="24"/>
        </w:rPr>
        <w:t>και πάλι θα παίρνετε ορισμένου χρόνου πυροσβέστες. Πάει κι αυτό. Υπό την ανάγκη αυτή, για να μην έχουμε φωτιές, ας έχουμε προσλήψεις, που τελικώς -θα το δείτε- δεν θα αποσοβήσουν και τις φωτιές, γιατί όταν δεν υπάρχει σχέδιο κατά της πυρκαγιάς, όσες προσλή</w:t>
      </w:r>
      <w:r>
        <w:rPr>
          <w:rFonts w:eastAsia="Times New Roman" w:cs="Times New Roman"/>
          <w:szCs w:val="24"/>
        </w:rPr>
        <w:t xml:space="preserve">ψεις και να κάνεις, τις φωτιές δεν τις αποσοβείς. </w:t>
      </w:r>
    </w:p>
    <w:p w14:paraId="30BDBF5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Σε μια άλλη τροπολογία έρχεστε και μιλάτε για την αξιολόγηση. Υποτίθεται ότι την αξιολόγηση την έχουμε αντιμετωπίσει, υποτίθεται ότι μέσα σας έχει ωριμάσει το </w:t>
      </w:r>
      <w:r>
        <w:rPr>
          <w:rFonts w:eastAsia="Times New Roman" w:cs="Times New Roman"/>
          <w:szCs w:val="24"/>
        </w:rPr>
        <w:t xml:space="preserve">πως </w:t>
      </w:r>
      <w:r>
        <w:rPr>
          <w:rFonts w:eastAsia="Times New Roman" w:cs="Times New Roman"/>
          <w:szCs w:val="24"/>
        </w:rPr>
        <w:t>θα κάνετε την αξιολόγηση. Λέτε, «Ένας προϊ</w:t>
      </w:r>
      <w:r>
        <w:rPr>
          <w:rFonts w:eastAsia="Times New Roman" w:cs="Times New Roman"/>
          <w:szCs w:val="24"/>
        </w:rPr>
        <w:t xml:space="preserve">στάμενος να αξιολογεί και άλλος ένας…». </w:t>
      </w:r>
      <w:r>
        <w:rPr>
          <w:rFonts w:eastAsia="Times New Roman" w:cs="Times New Roman"/>
          <w:szCs w:val="24"/>
        </w:rPr>
        <w:lastRenderedPageBreak/>
        <w:t xml:space="preserve">Και ποιος θα είναι αυτός ο προϊστάμενος; Τον γνωρίζετε; Δικός σας θα είναι, ε; Δεν πιστεύω να βάλετε από την Ένωση Κεντρώων </w:t>
      </w:r>
      <w:proofErr w:type="spellStart"/>
      <w:r>
        <w:rPr>
          <w:rFonts w:eastAsia="Times New Roman" w:cs="Times New Roman"/>
          <w:szCs w:val="24"/>
        </w:rPr>
        <w:t>αξιολογητές</w:t>
      </w:r>
      <w:proofErr w:type="spellEnd"/>
      <w:r>
        <w:rPr>
          <w:rFonts w:eastAsia="Times New Roman" w:cs="Times New Roman"/>
          <w:szCs w:val="24"/>
        </w:rPr>
        <w:t xml:space="preserve">! Φυσικό είναι αυτό! </w:t>
      </w:r>
    </w:p>
    <w:p w14:paraId="30BDBF5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Επομένως, αυτοί που θα αξιολογήσουν, οι από πάνω και οι από</w:t>
      </w:r>
      <w:r>
        <w:rPr>
          <w:rFonts w:eastAsia="Times New Roman" w:cs="Times New Roman"/>
          <w:szCs w:val="24"/>
        </w:rPr>
        <w:t xml:space="preserve"> κάτω, δικοί σας θα είναι. Αυτοί που θα αξιολογηθούν και αυτοί δικοί σας είναι, γιατί στο </w:t>
      </w:r>
      <w:r>
        <w:rPr>
          <w:rFonts w:eastAsia="Times New Roman" w:cs="Times New Roman"/>
          <w:szCs w:val="24"/>
        </w:rPr>
        <w:t xml:space="preserve">δημόσιο </w:t>
      </w:r>
      <w:r>
        <w:rPr>
          <w:rFonts w:eastAsia="Times New Roman" w:cs="Times New Roman"/>
          <w:szCs w:val="24"/>
        </w:rPr>
        <w:t xml:space="preserve">ποιοι έχουν μπει; Πασοκτζήδες που έγιναν </w:t>
      </w:r>
      <w:proofErr w:type="spellStart"/>
      <w:r>
        <w:rPr>
          <w:rFonts w:eastAsia="Times New Roman" w:cs="Times New Roman"/>
          <w:szCs w:val="24"/>
        </w:rPr>
        <w:t>συριζαίοι</w:t>
      </w:r>
      <w:proofErr w:type="spellEnd"/>
      <w:r>
        <w:rPr>
          <w:rFonts w:eastAsia="Times New Roman" w:cs="Times New Roman"/>
          <w:szCs w:val="24"/>
        </w:rPr>
        <w:t xml:space="preserve"> </w:t>
      </w:r>
      <w:r>
        <w:rPr>
          <w:rFonts w:eastAsia="Times New Roman" w:cs="Times New Roman"/>
          <w:szCs w:val="24"/>
        </w:rPr>
        <w:t xml:space="preserve">και δεξιοί. Επομένως, αξιολογούμενοι και </w:t>
      </w:r>
      <w:proofErr w:type="spellStart"/>
      <w:r>
        <w:rPr>
          <w:rFonts w:eastAsia="Times New Roman" w:cs="Times New Roman"/>
          <w:szCs w:val="24"/>
        </w:rPr>
        <w:t>αξιολογητές</w:t>
      </w:r>
      <w:proofErr w:type="spellEnd"/>
      <w:r>
        <w:rPr>
          <w:rFonts w:eastAsia="Times New Roman" w:cs="Times New Roman"/>
          <w:szCs w:val="24"/>
        </w:rPr>
        <w:t xml:space="preserve"> παίζουν ένα παιχνίδι εις βάρος της κοινωνίας.</w:t>
      </w:r>
    </w:p>
    <w:p w14:paraId="30BDBF5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Έχω πει </w:t>
      </w:r>
      <w:r>
        <w:rPr>
          <w:rFonts w:eastAsia="Times New Roman" w:cs="Times New Roman"/>
          <w:szCs w:val="24"/>
        </w:rPr>
        <w:t>από την πρώτη φορά που εισήλθα στη Βουλή</w:t>
      </w:r>
      <w:r>
        <w:rPr>
          <w:rFonts w:eastAsia="Times New Roman" w:cs="Times New Roman"/>
          <w:szCs w:val="24"/>
        </w:rPr>
        <w:t>,</w:t>
      </w:r>
      <w:r>
        <w:rPr>
          <w:rFonts w:eastAsia="Times New Roman" w:cs="Times New Roman"/>
          <w:szCs w:val="24"/>
        </w:rPr>
        <w:t xml:space="preserve"> τον Σεπτέμβριο του 2015, ότι η πιο ειλικρινής αξιολόγηση στο </w:t>
      </w:r>
      <w:r>
        <w:rPr>
          <w:rFonts w:eastAsia="Times New Roman" w:cs="Times New Roman"/>
          <w:szCs w:val="24"/>
        </w:rPr>
        <w:t xml:space="preserve">δημόσιο </w:t>
      </w:r>
      <w:r>
        <w:rPr>
          <w:rFonts w:eastAsia="Times New Roman" w:cs="Times New Roman"/>
          <w:szCs w:val="24"/>
        </w:rPr>
        <w:t xml:space="preserve">μπορεί να γίνει από αυτούς που εξυπηρετήθηκαν από το </w:t>
      </w:r>
      <w:r>
        <w:rPr>
          <w:rFonts w:eastAsia="Times New Roman" w:cs="Times New Roman"/>
          <w:szCs w:val="24"/>
        </w:rPr>
        <w:t>δημόσιο</w:t>
      </w:r>
      <w:r>
        <w:rPr>
          <w:rFonts w:eastAsia="Times New Roman" w:cs="Times New Roman"/>
          <w:szCs w:val="24"/>
        </w:rPr>
        <w:t>. Αν θέλουμε, δηλαδή, να αξιολογήσουμε έναν υπάλληλο, δεν θα βάλουμε τον προϊστάμενο,</w:t>
      </w:r>
      <w:r>
        <w:rPr>
          <w:rFonts w:eastAsia="Times New Roman" w:cs="Times New Roman"/>
          <w:szCs w:val="24"/>
        </w:rPr>
        <w:t xml:space="preserve"> γιατί εκεί, στο μικρό κόσμο του τμήματος αυτού, μπορεί και να τα παίρνανε. Λέμε. Τι πρέπει να κάνουμε για την αξιολόγηση; Να πάρουμε τους πελάτες, τον κόσμο που εξυπηρετήθηκε από αυτούς τους ανθρώπους και να τους πούμε: «Γράψε εμπιστευτικά, εξυπηρετήθηκες</w:t>
      </w:r>
      <w:r>
        <w:rPr>
          <w:rFonts w:eastAsia="Times New Roman" w:cs="Times New Roman"/>
          <w:szCs w:val="24"/>
        </w:rPr>
        <w:t xml:space="preserve">; Ακόμη και να έδωσες, να </w:t>
      </w:r>
      <w:r w:rsidRPr="00CA76CE">
        <w:rPr>
          <w:rFonts w:eastAsia="Times New Roman" w:cs="Times New Roman"/>
          <w:szCs w:val="24"/>
        </w:rPr>
        <w:t>“</w:t>
      </w:r>
      <w:r>
        <w:rPr>
          <w:rFonts w:eastAsia="Times New Roman" w:cs="Times New Roman"/>
          <w:szCs w:val="24"/>
        </w:rPr>
        <w:t>λάδωσες</w:t>
      </w:r>
      <w:r w:rsidRPr="00CA76CE">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γράψτο</w:t>
      </w:r>
      <w:proofErr w:type="spellEnd"/>
      <w:r>
        <w:rPr>
          <w:rFonts w:eastAsia="Times New Roman" w:cs="Times New Roman"/>
          <w:szCs w:val="24"/>
        </w:rPr>
        <w:t xml:space="preserve">. Δεν θα υποστείς...». Έτσι θα έχουμε μια εικόνα της υπηρεσίας. Δεν το κάναμε, </w:t>
      </w:r>
      <w:r>
        <w:rPr>
          <w:rFonts w:eastAsia="Times New Roman" w:cs="Times New Roman"/>
          <w:szCs w:val="24"/>
        </w:rPr>
        <w:lastRenderedPageBreak/>
        <w:t xml:space="preserve">όμως, έτσι. Βάλαμε προϊστάμενους και υφιστάμενους. Δικοί μας οι προϊστάμενοι, δικοί μας και οι υφιστάμενοι. Έτσι, όμως, δεν γίνεται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αξιολόγηση. </w:t>
      </w:r>
    </w:p>
    <w:p w14:paraId="30BDBF5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έρχεστε σε αυτό το νομοσχέδιο της ΔΕΗ, που είναι νομοσχέδιο της ντροπής, που είναι ομολογία αίσχους για το πολιτικό σύστημα, να βάλετε τροπολογία για την αξιολόγηση. Τι είναι αυτό; Και όλα τα άλλα που κάνατε; Τι κάνατε; Έχω ακούσει </w:t>
      </w:r>
      <w:r>
        <w:rPr>
          <w:rFonts w:eastAsia="Times New Roman" w:cs="Times New Roman"/>
          <w:szCs w:val="24"/>
        </w:rPr>
        <w:t>πολλές συζητήσεις για την αξιολόγηση στην Αίθουσα αυτή. Δεν είναι η πρώτη φορά.</w:t>
      </w:r>
    </w:p>
    <w:p w14:paraId="30BDBF5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λέει το εξής: «Όχι απολύσεις, αλλά δραστική περικοπή δημοσίων δαπανών». Αυτό δεν το καταλαβαίνω. Αυτό είναι και παγάκι και ζεματιστό νερό στη μασχάλη. Δεν ταιρ</w:t>
      </w:r>
      <w:r>
        <w:rPr>
          <w:rFonts w:eastAsia="Times New Roman" w:cs="Times New Roman"/>
          <w:szCs w:val="24"/>
        </w:rPr>
        <w:t xml:space="preserve">ιάζουν και τα δύο. Όταν δεν κάνεις απολύσεις, θα πας να συντηρήσεις αυτό το τεράστιο, αναποτελεσματικό κράτος. Πώς θα κάνεις δραστική μείωση δημοσίων δαπανών; «Θα κόψουμε...» -λέει- «... διάφορα άλλα περιττά». Ποια είναι τα περιττά που θα κόψετε και γιατί </w:t>
      </w:r>
      <w:r>
        <w:rPr>
          <w:rFonts w:eastAsia="Times New Roman" w:cs="Times New Roman"/>
          <w:szCs w:val="24"/>
        </w:rPr>
        <w:t>δεν τα κόψατε στην κυβέρνηση Σαμαρά τρία χρόνια; Τι σας εμπόδισε;</w:t>
      </w:r>
    </w:p>
    <w:p w14:paraId="30BDBF5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Το μόνο που έκανε ο σημερινός Αρχηγός της Νέας Δημοκρατίας είναι ότι έβαλε μερικές χιλιάδες ανθρώπους σε διαθεσιμότητα. Και τους βρήκα κατά τις 10.00΄ το πρωί στα μουσεία και σε διάφορες άλλ</w:t>
      </w:r>
      <w:r>
        <w:rPr>
          <w:rFonts w:eastAsia="Times New Roman" w:cs="Times New Roman"/>
          <w:szCs w:val="24"/>
        </w:rPr>
        <w:t>ες υπηρεσίες που κάπνιζαν και διάβαζαν εφημερίδα και τους είπα: «Τι κάνετε εσείς εδώ, όλος αυτός ο κόσμος;» Νόμιζα ότι ήταν διάλειμμα για να κολατσίσουν. Και μου είπαν: «Μας διέθεσαν από τον ΟΣΕ. Μας πήραν...» Και τους λέω: «Ποιος το έκανε αυτό;» «Ο Μητσοτ</w:t>
      </w:r>
      <w:r>
        <w:rPr>
          <w:rFonts w:eastAsia="Times New Roman" w:cs="Times New Roman"/>
          <w:szCs w:val="24"/>
        </w:rPr>
        <w:t>άκης», μου απάντησαν. «Εκεί τουλάχιστον κάναμε κάτι. Εδώ θα περιμένουμε τέσσερα χρόνια μέχρι να πάρουμε τη σύνταξή μας». Πιο έντιμο θα ήταν να τους λέγατε «έξω» με κάποιους όρους. Πιο έντιμο είναι νομίζω από το, «</w:t>
      </w:r>
      <w:r>
        <w:rPr>
          <w:rFonts w:eastAsia="Times New Roman" w:cs="Times New Roman"/>
          <w:szCs w:val="24"/>
        </w:rPr>
        <w:t>καθίστε</w:t>
      </w:r>
      <w:r>
        <w:rPr>
          <w:rFonts w:eastAsia="Times New Roman" w:cs="Times New Roman"/>
          <w:szCs w:val="24"/>
        </w:rPr>
        <w:t xml:space="preserve"> να καπνίζετε και να διαβάζετε εφημε</w:t>
      </w:r>
      <w:r>
        <w:rPr>
          <w:rFonts w:eastAsia="Times New Roman" w:cs="Times New Roman"/>
          <w:szCs w:val="24"/>
        </w:rPr>
        <w:t>ρίδα».</w:t>
      </w:r>
    </w:p>
    <w:p w14:paraId="30BDBF5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Οι εξετάσεις που έχει δώσει ο Κυριάκος Μητσοτάκης στο Υπουργείο που θήτευσε, ήταν όχι απλά αποτυχία, αλλά εξετάσεις που έδειξε και ψηφοθηρία και κακεντρέχεια κατά των αντιπάλων και πλήρη έλλειψη σχεδίου. Δεν υπήρχε σχέδιο, γιατί ο σκοπός της </w:t>
      </w:r>
      <w:proofErr w:type="spellStart"/>
      <w:r>
        <w:rPr>
          <w:rFonts w:eastAsia="Times New Roman" w:cs="Times New Roman"/>
          <w:szCs w:val="24"/>
        </w:rPr>
        <w:t>διαθεσι</w:t>
      </w:r>
      <w:r>
        <w:rPr>
          <w:rFonts w:eastAsia="Times New Roman" w:cs="Times New Roman"/>
          <w:szCs w:val="24"/>
        </w:rPr>
        <w:t>μότητος</w:t>
      </w:r>
      <w:proofErr w:type="spellEnd"/>
      <w:r>
        <w:rPr>
          <w:rFonts w:eastAsia="Times New Roman" w:cs="Times New Roman"/>
          <w:szCs w:val="24"/>
        </w:rPr>
        <w:t xml:space="preserve"> ήταν η μείωση των δαπανών. Πού έκανε μείωση δαπανών; Πείτε μου.</w:t>
      </w:r>
    </w:p>
    <w:p w14:paraId="30BDBF5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ΣΤ΄ Αντιπρόεδρος της Βουλής κ. </w:t>
      </w:r>
      <w:r w:rsidRPr="00A141C4">
        <w:rPr>
          <w:rFonts w:eastAsia="Times New Roman" w:cs="Times New Roman"/>
          <w:b/>
          <w:szCs w:val="24"/>
        </w:rPr>
        <w:t>ΓΕΩΡΓΙΟΣ ΛΑΜΠΡΟΥΛΗΣ</w:t>
      </w:r>
      <w:r>
        <w:rPr>
          <w:rFonts w:eastAsia="Times New Roman" w:cs="Times New Roman"/>
          <w:szCs w:val="24"/>
        </w:rPr>
        <w:t>)</w:t>
      </w:r>
    </w:p>
    <w:p w14:paraId="30BDBF5B" w14:textId="77777777" w:rsidR="00E34F2F" w:rsidRDefault="00EC0F86">
      <w:pPr>
        <w:spacing w:line="600" w:lineRule="auto"/>
        <w:ind w:firstLine="720"/>
        <w:contextualSpacing/>
        <w:jc w:val="both"/>
        <w:rPr>
          <w:rFonts w:eastAsia="Times New Roman"/>
          <w:szCs w:val="24"/>
        </w:rPr>
      </w:pPr>
      <w:r>
        <w:rPr>
          <w:rFonts w:eastAsia="Times New Roman"/>
          <w:szCs w:val="24"/>
        </w:rPr>
        <w:t>Μετά λένε ότι βρήκαν αυτούς που ήταν με πλαστά πτυχία. Ακόμα βρίσκουν με πλαστά π</w:t>
      </w:r>
      <w:r>
        <w:rPr>
          <w:rFonts w:eastAsia="Times New Roman"/>
          <w:szCs w:val="24"/>
        </w:rPr>
        <w:t>τυχία. Νομίζετε ότι έχει λήξει το θέμα των πλαστών πτυχίων σε διπλώματα αγγλικής κ.λπ.; Φαντάζεστε ότι έχει λήξει; Ακόμη δουλεύουν στην Ομόνοια κάτι υπόγεια και βγάζουν πτυχία. Μην αμφιβάλετε.</w:t>
      </w:r>
    </w:p>
    <w:p w14:paraId="30BDBF5C" w14:textId="77777777" w:rsidR="00E34F2F" w:rsidRDefault="00EC0F86">
      <w:pPr>
        <w:spacing w:line="600" w:lineRule="auto"/>
        <w:ind w:firstLine="720"/>
        <w:contextualSpacing/>
        <w:jc w:val="both"/>
        <w:rPr>
          <w:rFonts w:eastAsia="Times New Roman"/>
          <w:szCs w:val="24"/>
        </w:rPr>
      </w:pPr>
      <w:r>
        <w:rPr>
          <w:rFonts w:eastAsia="Times New Roman"/>
          <w:szCs w:val="24"/>
        </w:rPr>
        <w:t>Θέλω να πω δύο λέξεις για τις φρεγάτες, γιατί βγήκε ο κ. Κουβέλ</w:t>
      </w:r>
      <w:r>
        <w:rPr>
          <w:rFonts w:eastAsia="Times New Roman"/>
          <w:szCs w:val="24"/>
        </w:rPr>
        <w:t xml:space="preserve">ης, θέλοντας να πει νέα σε μια εκπομπή και είπε ότι ήρθαμε σε συμφωνία για δύο φρεγάτες. Ήρθε ο κ. Καμμένος χθες και είπε ότι δεν υπάρχει συμφωνία για τις φρεγάτες. Οι Γάλλοι δεν ξέρουν τίποτα. </w:t>
      </w:r>
    </w:p>
    <w:p w14:paraId="30BDBF5D" w14:textId="77777777" w:rsidR="00E34F2F" w:rsidRDefault="00EC0F86">
      <w:pPr>
        <w:spacing w:line="600" w:lineRule="auto"/>
        <w:ind w:firstLine="720"/>
        <w:contextualSpacing/>
        <w:jc w:val="both"/>
        <w:rPr>
          <w:rFonts w:eastAsia="Times New Roman"/>
          <w:szCs w:val="24"/>
        </w:rPr>
      </w:pPr>
      <w:r>
        <w:rPr>
          <w:rFonts w:eastAsia="Times New Roman"/>
          <w:szCs w:val="24"/>
        </w:rPr>
        <w:t>Συγγνώμη, μπορεί να φέρει η Κυβέρνηση αγορά οπλικού υλικού χω</w:t>
      </w:r>
      <w:r>
        <w:rPr>
          <w:rFonts w:eastAsia="Times New Roman"/>
          <w:szCs w:val="24"/>
        </w:rPr>
        <w:t xml:space="preserve">ρίς ΚΥΣΕΑ, χωρίς Βουλή; Τι γίνεται εδώ πέρα; Χούντα έχουμε; Μόνο επί χούντας ο Παττακός ό,τι θυμόταν τη νύχτα, το έκανε το πρωί. </w:t>
      </w:r>
    </w:p>
    <w:p w14:paraId="30BDBF5E"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 xml:space="preserve">Ο κ. Κουβέλης, ο οποίος διετέλεσε Αρχηγός κόμματος, δεν ξέρει ότι για να παραγγείλεις και ένα τουφέκι, πρέπει να μεσολαβήσουν </w:t>
      </w:r>
      <w:r>
        <w:rPr>
          <w:rFonts w:eastAsia="Times New Roman"/>
          <w:szCs w:val="24"/>
        </w:rPr>
        <w:t xml:space="preserve">αποφάσεις, έγγραφα και ενημέρωση όλων των κομμάτων; Δεν μπορώ να καταλάβω, ο άνθρωπος αυτός βγήκε να πει </w:t>
      </w:r>
      <w:r>
        <w:rPr>
          <w:rFonts w:eastAsia="Times New Roman"/>
          <w:szCs w:val="24"/>
        </w:rPr>
        <w:t xml:space="preserve">του κεφαλιού του </w:t>
      </w:r>
      <w:r>
        <w:rPr>
          <w:rFonts w:eastAsia="Times New Roman"/>
          <w:szCs w:val="24"/>
        </w:rPr>
        <w:t>ή κάποιος τον έβαλε για να τον εκθέσουν; Γιατί από τα όσα ακολούθησαν, μάλλον να τον εκθέσουν ήθελαν. Του έδωσαν μια πληροφορία και πα</w:t>
      </w:r>
      <w:r>
        <w:rPr>
          <w:rFonts w:eastAsia="Times New Roman"/>
          <w:szCs w:val="24"/>
        </w:rPr>
        <w:t>γιδεύτηκε. Μόνο αυτό εγώ συμπεραίνω.</w:t>
      </w:r>
    </w:p>
    <w:p w14:paraId="30BDBF5F" w14:textId="77777777" w:rsidR="00E34F2F" w:rsidRDefault="00EC0F86">
      <w:pPr>
        <w:spacing w:line="600" w:lineRule="auto"/>
        <w:ind w:firstLine="720"/>
        <w:contextualSpacing/>
        <w:jc w:val="both"/>
        <w:rPr>
          <w:rFonts w:eastAsia="Times New Roman"/>
          <w:szCs w:val="24"/>
        </w:rPr>
      </w:pPr>
      <w:r>
        <w:rPr>
          <w:rFonts w:eastAsia="Times New Roman"/>
          <w:szCs w:val="24"/>
        </w:rPr>
        <w:t>Λέτε, κυρίες και κύριοι της Κυβέρνησης, ότι τον Αύγουστο έρχεται το τέλος των μνημονίων και καλύτερα μόνοι όπου θα ορίζουμε τον εαυτό μας, την πολιτική μας. Καλύτερα μόνοι παρά μέσα σε προγράμματα που να παίρνουμε εντολ</w:t>
      </w:r>
      <w:r>
        <w:rPr>
          <w:rFonts w:eastAsia="Times New Roman"/>
          <w:szCs w:val="24"/>
        </w:rPr>
        <w:t>ές από τις Βρυξέλες. Καλύτερα μόνοι! Προσέξτε, διότι υπάρχει ένα πρόβλημα. Τώρα παίρνουμε χρήματα με πολύ μικρό επιτόκιο ενώ εκεί θα προστεθεί επιτόκιο, το επιτόκιο που θα ορίσουν οι αγορές. Προσέξτε, λοιπόν, μην δημιουργηθεί ένα δεύτερο έγκλημα σαν εκείνο</w:t>
      </w:r>
      <w:r>
        <w:rPr>
          <w:rFonts w:eastAsia="Times New Roman"/>
          <w:szCs w:val="24"/>
        </w:rPr>
        <w:t xml:space="preserve"> του </w:t>
      </w:r>
      <w:proofErr w:type="spellStart"/>
      <w:r>
        <w:rPr>
          <w:rFonts w:eastAsia="Times New Roman"/>
          <w:szCs w:val="24"/>
        </w:rPr>
        <w:t>Βαρουφάκη</w:t>
      </w:r>
      <w:proofErr w:type="spellEnd"/>
      <w:r>
        <w:rPr>
          <w:rFonts w:eastAsia="Times New Roman"/>
          <w:szCs w:val="24"/>
        </w:rPr>
        <w:t xml:space="preserve">, γιατί για εκείνο το έγκλημα του </w:t>
      </w:r>
      <w:proofErr w:type="spellStart"/>
      <w:r>
        <w:rPr>
          <w:rFonts w:eastAsia="Times New Roman"/>
          <w:szCs w:val="24"/>
        </w:rPr>
        <w:t>Βαρουφάκη</w:t>
      </w:r>
      <w:proofErr w:type="spellEnd"/>
      <w:r>
        <w:rPr>
          <w:rFonts w:eastAsia="Times New Roman"/>
          <w:szCs w:val="24"/>
        </w:rPr>
        <w:t xml:space="preserve"> ούτε συγγνώμη ζητήσατε, ούτε </w:t>
      </w:r>
      <w:r>
        <w:rPr>
          <w:rFonts w:eastAsia="Times New Roman"/>
          <w:szCs w:val="24"/>
        </w:rPr>
        <w:t xml:space="preserve">κάποιος </w:t>
      </w:r>
      <w:r>
        <w:rPr>
          <w:rFonts w:eastAsia="Times New Roman"/>
          <w:szCs w:val="24"/>
        </w:rPr>
        <w:t xml:space="preserve">τιμωρήθηκε. </w:t>
      </w:r>
    </w:p>
    <w:p w14:paraId="30BDBF60"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Μπορεί η Νέα Δημοκρατία να σας το καταλογίζει για να σας φθείρει πολιτικά, εσείς, όμως, δεν αισθάνεσθε ότι υπάρχει ένα πρόβλημα, ότι η χώρα ταλαιπωρ</w:t>
      </w:r>
      <w:r>
        <w:rPr>
          <w:rFonts w:eastAsia="Times New Roman"/>
          <w:szCs w:val="24"/>
        </w:rPr>
        <w:t xml:space="preserve">ήθηκε, ότι κοστολογήθηκαν αυτά εις βάρος της κοινωνίας, οι κινήσεις του </w:t>
      </w:r>
      <w:proofErr w:type="spellStart"/>
      <w:r>
        <w:rPr>
          <w:rFonts w:eastAsia="Times New Roman"/>
          <w:szCs w:val="24"/>
        </w:rPr>
        <w:t>Βαρουφάκη</w:t>
      </w:r>
      <w:proofErr w:type="spellEnd"/>
      <w:r>
        <w:rPr>
          <w:rFonts w:eastAsia="Times New Roman"/>
          <w:szCs w:val="24"/>
        </w:rPr>
        <w:t xml:space="preserve">; Ο Πρωθυπουργός είναι άμοιρος ευθυνών για ό,τι έκανε ο </w:t>
      </w:r>
      <w:proofErr w:type="spellStart"/>
      <w:r>
        <w:rPr>
          <w:rFonts w:eastAsia="Times New Roman"/>
          <w:szCs w:val="24"/>
        </w:rPr>
        <w:t>Βαρουφάκης</w:t>
      </w:r>
      <w:proofErr w:type="spellEnd"/>
      <w:r>
        <w:rPr>
          <w:rFonts w:eastAsia="Times New Roman"/>
          <w:szCs w:val="24"/>
        </w:rPr>
        <w:t xml:space="preserve">; Το κόστος αυτό ποιος θα το πληρώσει; Ο </w:t>
      </w:r>
      <w:proofErr w:type="spellStart"/>
      <w:r>
        <w:rPr>
          <w:rFonts w:eastAsia="Times New Roman"/>
          <w:szCs w:val="24"/>
        </w:rPr>
        <w:t>Βαρουφάκης</w:t>
      </w:r>
      <w:proofErr w:type="spellEnd"/>
      <w:r>
        <w:rPr>
          <w:rFonts w:eastAsia="Times New Roman"/>
          <w:szCs w:val="24"/>
        </w:rPr>
        <w:t xml:space="preserve"> από την περιουσία του ή ο Τσίπρας από την περιουσία του; </w:t>
      </w:r>
    </w:p>
    <w:p w14:paraId="30BDBF61"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Φοβάμαι, λοιπόν, ότι θα είμαστε μπροστά σε μια δεύτερη αύξηση δαπανών από τη διαφορά του επιτοκίου που θα προκύψει. </w:t>
      </w:r>
    </w:p>
    <w:p w14:paraId="30BDBF62"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Για αυτά, δε, τα άλλα που γράφουν οι εφημερίδες, ότι προσπαθούν οι Αμερικανοί να βοηθήσουν ώστε να έχουμε καλή λύση για το χρέος, έχω πει, έχω τονίσει και θα τα ξαναπώ άλλη μια φορά εδώ για να γραφτεί, το εξής: Η μόνη βοήθεια που μπορούμε να έχουμε για το </w:t>
      </w:r>
      <w:r>
        <w:rPr>
          <w:rFonts w:eastAsia="Times New Roman"/>
          <w:szCs w:val="24"/>
        </w:rPr>
        <w:t xml:space="preserve">χρέος, είναι η επιμήκυνση πληρωμής του και η μείωση των επιτοκίων. Τίποτα άλλο! Ούτε ένα ευρώ από το ονομαστικό χρέος. Μην το βάζετε αυτό καθόλου, </w:t>
      </w:r>
      <w:r>
        <w:rPr>
          <w:rFonts w:eastAsia="Times New Roman"/>
          <w:szCs w:val="24"/>
        </w:rPr>
        <w:lastRenderedPageBreak/>
        <w:t xml:space="preserve">γιατί θα έχετε δεύτερο γύρο αυταπάτης. Να τελειώνουμε με αυτό το ζήτημα, ότι θα σας βοηθήσουν οι ευρωπαίοι. </w:t>
      </w:r>
    </w:p>
    <w:p w14:paraId="30BDBF63" w14:textId="77777777" w:rsidR="00E34F2F" w:rsidRDefault="00EC0F86">
      <w:pPr>
        <w:spacing w:line="600" w:lineRule="auto"/>
        <w:ind w:firstLine="720"/>
        <w:contextualSpacing/>
        <w:jc w:val="both"/>
        <w:rPr>
          <w:rFonts w:eastAsia="Times New Roman"/>
          <w:szCs w:val="24"/>
        </w:rPr>
      </w:pPr>
      <w:r>
        <w:rPr>
          <w:rFonts w:eastAsia="Times New Roman"/>
          <w:szCs w:val="24"/>
        </w:rPr>
        <w:t>Οι Αμερικανοί, επειδή συχνά αρέσκονται να εξαπατούν τις κυβερνήσεις εδώ των Βαλκανίων, για να πετύχουν στο Σκοπιανό τη λύση που θέλουν, προφανώς υπόσχονται πολλά, χωρίς να κοστίζει τίποτα, για να σας βάλουν να παραδώσετε το όνομα των Σκοπίων. Και μετά θα π</w:t>
      </w:r>
      <w:r>
        <w:rPr>
          <w:rFonts w:eastAsia="Times New Roman"/>
          <w:szCs w:val="24"/>
        </w:rPr>
        <w:t xml:space="preserve">ουν οι Γερμανοί «μεταρρυθμίσεις» και αυτό που μπορούσαμε για το χρέος, αυτό που λέγαμε πάντα, </w:t>
      </w:r>
      <w:proofErr w:type="spellStart"/>
      <w:r>
        <w:rPr>
          <w:rFonts w:eastAsia="Times New Roman"/>
          <w:szCs w:val="24"/>
        </w:rPr>
        <w:t>μετακύλιση</w:t>
      </w:r>
      <w:proofErr w:type="spellEnd"/>
      <w:r>
        <w:rPr>
          <w:rFonts w:eastAsia="Times New Roman"/>
          <w:szCs w:val="24"/>
        </w:rPr>
        <w:t xml:space="preserve"> πληρωμής και μείωση επιτοκίων. </w:t>
      </w:r>
    </w:p>
    <w:p w14:paraId="30BDBF64" w14:textId="77777777" w:rsidR="00E34F2F" w:rsidRDefault="00EC0F86">
      <w:pPr>
        <w:spacing w:line="600" w:lineRule="auto"/>
        <w:ind w:firstLine="720"/>
        <w:contextualSpacing/>
        <w:jc w:val="both"/>
        <w:rPr>
          <w:rFonts w:eastAsia="Times New Roman"/>
          <w:szCs w:val="24"/>
        </w:rPr>
      </w:pPr>
      <w:r>
        <w:rPr>
          <w:rFonts w:eastAsia="Times New Roman"/>
          <w:szCs w:val="24"/>
        </w:rPr>
        <w:t>Αυτό είναι το πακέτο, διότι δεν μπορούν να κάνουν και εξαίρεση για ένα κράτος, γιατί αυτοί δεν σκέπτονται εμάς. Τώρα σκ</w:t>
      </w:r>
      <w:r>
        <w:rPr>
          <w:rFonts w:eastAsia="Times New Roman"/>
          <w:szCs w:val="24"/>
        </w:rPr>
        <w:t>έπτονται και το δεύτερο ή τρίτο στη σειρά κράτος που μπορεί να πτωχεύσει εάν χαλαρώσει την οικονομική του πολιτική.</w:t>
      </w:r>
    </w:p>
    <w:p w14:paraId="30BDBF6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κυρίες και κύριοι σταματήστε να γυρνάτε στις τηλεοράσεις και να υπόσχεστε από τον Αύγουστο ότι θα έρθει ο παράδεισος. Θα πετύχετε </w:t>
      </w:r>
      <w:r>
        <w:rPr>
          <w:rFonts w:eastAsia="Times New Roman" w:cs="Times New Roman"/>
          <w:szCs w:val="24"/>
        </w:rPr>
        <w:t xml:space="preserve">-λέει- το αφορολόγητο να μειωθεί πιο πίσω, οι συντάξεις να κοπούν πιο πέρα -πώς θα το πετύχετε αυτό;- </w:t>
      </w:r>
      <w:r>
        <w:rPr>
          <w:rFonts w:eastAsia="Times New Roman" w:cs="Times New Roman"/>
          <w:szCs w:val="24"/>
        </w:rPr>
        <w:lastRenderedPageBreak/>
        <w:t xml:space="preserve">ή θα δίνετε κάτι με μορφή κοινωνικού μερίσματος. Αφού πρώτα </w:t>
      </w:r>
      <w:proofErr w:type="spellStart"/>
      <w:r>
        <w:rPr>
          <w:rFonts w:eastAsia="Times New Roman" w:cs="Times New Roman"/>
          <w:szCs w:val="24"/>
        </w:rPr>
        <w:t>στραγγίξατε</w:t>
      </w:r>
      <w:proofErr w:type="spellEnd"/>
      <w:r>
        <w:rPr>
          <w:rFonts w:eastAsia="Times New Roman" w:cs="Times New Roman"/>
          <w:szCs w:val="24"/>
        </w:rPr>
        <w:t xml:space="preserve"> την Ελλάδα από ρευστότητα, αφού λείπει το χρήμα από την οικονομία, μοιράζετε 300 κ</w:t>
      </w:r>
      <w:r>
        <w:rPr>
          <w:rFonts w:eastAsia="Times New Roman" w:cs="Times New Roman"/>
          <w:szCs w:val="24"/>
        </w:rPr>
        <w:t>αι 200 ευρώ και κάνατε την Ελλάδα να είστε εσείς οι ελεήμονες και εκείνοι οι απλώνοντες το χέρι να λάβουν το φιλοδώρημα.</w:t>
      </w:r>
    </w:p>
    <w:p w14:paraId="30BDBF6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Θέλω να πω και δυο λέξεις ακόμα για την απλή αναλογική, κυρίες και κύριοι, αφού μου δίνεται η ευκαιρία, γιατί ξέρω ότι θα τα πληροφορηθ</w:t>
      </w:r>
      <w:r>
        <w:rPr>
          <w:rFonts w:eastAsia="Times New Roman" w:cs="Times New Roman"/>
          <w:szCs w:val="24"/>
        </w:rPr>
        <w:t xml:space="preserve">εί ο Τσίπρας. </w:t>
      </w:r>
    </w:p>
    <w:p w14:paraId="30BDBF6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Όταν </w:t>
      </w:r>
      <w:proofErr w:type="spellStart"/>
      <w:r>
        <w:rPr>
          <w:rFonts w:eastAsia="Times New Roman" w:cs="Times New Roman"/>
          <w:szCs w:val="24"/>
        </w:rPr>
        <w:t>πρωτοσυνάντησα</w:t>
      </w:r>
      <w:proofErr w:type="spellEnd"/>
      <w:r>
        <w:rPr>
          <w:rFonts w:eastAsia="Times New Roman" w:cs="Times New Roman"/>
          <w:szCs w:val="24"/>
        </w:rPr>
        <w:t xml:space="preserve"> τον Τσίπρα για την απλή αναλογική μου είπε: «Θέλω να κάνω απλή αναλογική». Του λέω: «Η απλή αναλογική προϋποθέτει μηδέν μπόνους, να </w:t>
      </w:r>
      <w:proofErr w:type="spellStart"/>
      <w:r>
        <w:rPr>
          <w:rFonts w:eastAsia="Times New Roman" w:cs="Times New Roman"/>
          <w:szCs w:val="24"/>
        </w:rPr>
        <w:t>εξηγούμεθα</w:t>
      </w:r>
      <w:proofErr w:type="spellEnd"/>
      <w:r>
        <w:rPr>
          <w:rFonts w:eastAsia="Times New Roman" w:cs="Times New Roman"/>
          <w:szCs w:val="24"/>
        </w:rPr>
        <w:t>. Αν βάλεις έστω και έναν Βουλευτή μπόνους, εγώ δεν ψηφίζω». Μου λέει: «Μηδέν μ</w:t>
      </w:r>
      <w:r>
        <w:rPr>
          <w:rFonts w:eastAsia="Times New Roman" w:cs="Times New Roman"/>
          <w:szCs w:val="24"/>
        </w:rPr>
        <w:t>πόνους. Αυτό είναι το σωστό». Του λέω: «Για να πείσεις, όμως, επειδή έχεις βγει με μπόνους -εσύ κυβερνάς τώρα και ίσως να κάτσεις έναν χρόνο ακόμα, με μπόνους- ότι αγαπάς την απλή αναλογική και ότι είσαι έτοιμος να παραχωρήσεις εξουσία…» -γιατί η απλή αναλ</w:t>
      </w:r>
      <w:r>
        <w:rPr>
          <w:rFonts w:eastAsia="Times New Roman" w:cs="Times New Roman"/>
          <w:szCs w:val="24"/>
        </w:rPr>
        <w:t xml:space="preserve">ογική είναι παραχώρηση εξουσίας, 25% σου δίνει ο λαός, 25% των Βουλευτών θα έχεις- «…δεν θα κλέψεις Βουλευτές». </w:t>
      </w:r>
    </w:p>
    <w:p w14:paraId="30BDBF6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στη συνέχεια του είπα το εξής: «Πρέπει, λοιπόν, σε κάθε Υπουργείο να συγκαλείς διακομματικές επιτροπές πριν φέρεις τα νομοσχέδια και να τα </w:t>
      </w:r>
      <w:r>
        <w:rPr>
          <w:rFonts w:eastAsia="Times New Roman" w:cs="Times New Roman"/>
          <w:szCs w:val="24"/>
        </w:rPr>
        <w:t xml:space="preserve">φέρνεις μόνο συναινετικά. Και πρέπει να μην ξαναψηφίσεις νομοσχέδιο με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Να πετυχαίνεις διακόσια, διακόσια είκοσι, διακόσια τριάντα. Τότε θα πείσεις ότι αγαπάς την απλή αναλογική. Αλλιώς, έρχεσαι τώρα σαν δικτάτορας και υπόσχεσαι απλή α</w:t>
      </w:r>
      <w:r>
        <w:rPr>
          <w:rFonts w:eastAsia="Times New Roman" w:cs="Times New Roman"/>
          <w:szCs w:val="24"/>
        </w:rPr>
        <w:t xml:space="preserve">ναλογική στο μέλλον. Ο καθένας μπορεί να υποσχεθεί». </w:t>
      </w:r>
    </w:p>
    <w:p w14:paraId="30BDBF6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Με κοίταξε ο κ. Τσίπρας και μου λέει: «Έχεις δίκιο. Απλή αναλογική σημαίνει συναίνεση, σημαίνει συνεννόηση, σημαίνει συγκυβέρνηση, δεν σημαίνει κυβέρνηση. Φεύγει η λέξη κυβέρνηση από το λεξιλόγιο και τη</w:t>
      </w:r>
      <w:r>
        <w:rPr>
          <w:rFonts w:eastAsia="Times New Roman" w:cs="Times New Roman"/>
          <w:szCs w:val="24"/>
        </w:rPr>
        <w:t xml:space="preserve"> νοοτροπία και μπαίνει η συγκυβέρνηση.» </w:t>
      </w:r>
    </w:p>
    <w:p w14:paraId="30BDBF6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Δεν το κάνατε όμως! Όλο </w:t>
      </w:r>
      <w:proofErr w:type="spellStart"/>
      <w:r>
        <w:rPr>
          <w:rFonts w:eastAsia="Times New Roman" w:cs="Times New Roman"/>
          <w:szCs w:val="24"/>
        </w:rPr>
        <w:t>εκατόν</w:t>
      </w:r>
      <w:proofErr w:type="spellEnd"/>
      <w:r>
        <w:rPr>
          <w:rFonts w:eastAsia="Times New Roman" w:cs="Times New Roman"/>
          <w:szCs w:val="24"/>
        </w:rPr>
        <w:t xml:space="preserve"> πενήντα τρεις βλέπω. Και η συναίνεση είναι πάντα ζητούμενο. Και πάντα εσείς έχετε δίκιο και όλοι οι άλλοι άδικο. Σε αυτήν την Αίθουσα όλες οι συζητήσεις βασίζονται στο ίδιο πράγμα, ότι</w:t>
      </w:r>
      <w:r>
        <w:rPr>
          <w:rFonts w:eastAsia="Times New Roman" w:cs="Times New Roman"/>
          <w:szCs w:val="24"/>
        </w:rPr>
        <w:t xml:space="preserve"> η Κυβέρνηση έχει δίκιο και ενδιαφέρεται και οι άλλοι είναι εν </w:t>
      </w:r>
      <w:proofErr w:type="spellStart"/>
      <w:r>
        <w:rPr>
          <w:rFonts w:eastAsia="Times New Roman" w:cs="Times New Roman"/>
          <w:szCs w:val="24"/>
        </w:rPr>
        <w:t>αδίκω</w:t>
      </w:r>
      <w:proofErr w:type="spellEnd"/>
      <w:r>
        <w:rPr>
          <w:rFonts w:eastAsia="Times New Roman" w:cs="Times New Roman"/>
          <w:szCs w:val="24"/>
        </w:rPr>
        <w:t xml:space="preserve">. Και είναι και κλέφτες κιόλας. Στείλατε και δέκα στη </w:t>
      </w:r>
      <w:r>
        <w:rPr>
          <w:rFonts w:eastAsia="Times New Roman" w:cs="Times New Roman"/>
          <w:szCs w:val="24"/>
        </w:rPr>
        <w:t>δικαιοσύνη</w:t>
      </w:r>
      <w:r>
        <w:rPr>
          <w:rFonts w:eastAsia="Times New Roman" w:cs="Times New Roman"/>
          <w:szCs w:val="24"/>
        </w:rPr>
        <w:t xml:space="preserve">, ότι είναι και κλέφτες. Τι συναίνεση περιμένετε μετά απ’ αυτά; </w:t>
      </w:r>
    </w:p>
    <w:p w14:paraId="30BDBF6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πείτε: «Αν υπάρχουν στοιχεία ότι έκλεψαν, να μην του</w:t>
      </w:r>
      <w:r>
        <w:rPr>
          <w:rFonts w:eastAsia="Times New Roman" w:cs="Times New Roman"/>
          <w:szCs w:val="24"/>
        </w:rPr>
        <w:t xml:space="preserve">ς κυνηγήσουμε χάριν της συναίνεσης, κύριε Λεβέντη;». Δεν είπα αυτό. Εσείς, όμως, κάνατε και κάτι άλλο, χωρίς ύπαρξη συγκεκριμένων στοιχείων: Παραπέμψατε και βγάλατε στα μανταλάκια κάποιους. Διότι αν έχετε τα στοιχεία, γιατί δεν τα προσκομίζετε; </w:t>
      </w:r>
    </w:p>
    <w:p w14:paraId="30BDBF6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Πρόεδρε, ολοκληρώστε παρακαλώ. </w:t>
      </w:r>
    </w:p>
    <w:p w14:paraId="30BDBF6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Κάνετε και κάτι άλλο: Σε όλες τις τηλεοράσεις και δη στην κρατική ΕΡΤ κάνετε το εξής: Ένας δεξιός και ένας </w:t>
      </w:r>
      <w:proofErr w:type="spellStart"/>
      <w:r>
        <w:rPr>
          <w:rFonts w:eastAsia="Times New Roman" w:cs="Times New Roman"/>
          <w:szCs w:val="24"/>
        </w:rPr>
        <w:t>Συριζαίος</w:t>
      </w:r>
      <w:proofErr w:type="spellEnd"/>
      <w:r>
        <w:rPr>
          <w:rFonts w:eastAsia="Times New Roman" w:cs="Times New Roman"/>
          <w:szCs w:val="24"/>
        </w:rPr>
        <w:t>. Πάτε να επαναφέρετε ένα τεχνητό σύστημα δικομματισμού που τώρα τη θέση του ΠΑΣΟΚ την παίρνετε εσείς. Δηλαδή, ο δικομματισμός τώρα είναι κ</w:t>
      </w:r>
      <w:r>
        <w:rPr>
          <w:rFonts w:eastAsia="Times New Roman" w:cs="Times New Roman"/>
          <w:szCs w:val="24"/>
        </w:rPr>
        <w:t xml:space="preserve">αλός γιατί ο ένας πόλος του είστε εσείς; </w:t>
      </w:r>
    </w:p>
    <w:p w14:paraId="30BDBF6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δικομματισμός είναι πάντα το ανάθεμα της </w:t>
      </w:r>
      <w:r>
        <w:rPr>
          <w:rFonts w:eastAsia="Times New Roman" w:cs="Times New Roman"/>
          <w:szCs w:val="24"/>
        </w:rPr>
        <w:t>δημοκρατίας</w:t>
      </w:r>
      <w:r>
        <w:rPr>
          <w:rFonts w:eastAsia="Times New Roman" w:cs="Times New Roman"/>
          <w:szCs w:val="24"/>
        </w:rPr>
        <w:t xml:space="preserve">, είναι η πληγή, η παθογένεια. Εγώ ήξερα ότι η Αριστερά καταπολεμάει τον δικομματισμό. Δεν ήξερα ότι </w:t>
      </w:r>
      <w:r>
        <w:rPr>
          <w:rFonts w:eastAsia="Times New Roman" w:cs="Times New Roman"/>
          <w:szCs w:val="24"/>
        </w:rPr>
        <w:lastRenderedPageBreak/>
        <w:t xml:space="preserve">ονειρεύεται να είναι ένας άξονας του ψαλιδιού που θα κόβει </w:t>
      </w:r>
      <w:r>
        <w:rPr>
          <w:rFonts w:eastAsia="Times New Roman" w:cs="Times New Roman"/>
          <w:szCs w:val="24"/>
        </w:rPr>
        <w:t xml:space="preserve">τα δικαιώματα της κοινωνίας. Εσείς δεν διεκδικείτε θέση Αριστεράς σήμερα. Εσείς θέλετε να γίνετε εξουσιαστές. Γι’ αυτό χάνετε τη λέξη «Αριστερά» -μόνο στην επιγραφή την έχετε- όπως κάποτε έχασαν οι </w:t>
      </w:r>
      <w:r>
        <w:rPr>
          <w:rFonts w:eastAsia="Times New Roman" w:cs="Times New Roman"/>
          <w:szCs w:val="24"/>
        </w:rPr>
        <w:t xml:space="preserve">πασοκτζήδες </w:t>
      </w:r>
      <w:r>
        <w:rPr>
          <w:rFonts w:eastAsia="Times New Roman" w:cs="Times New Roman"/>
          <w:szCs w:val="24"/>
        </w:rPr>
        <w:t>που έλεγαν «σοσιαλισμός» και οι καημένοι από 4</w:t>
      </w:r>
      <w:r>
        <w:rPr>
          <w:rFonts w:eastAsia="Times New Roman" w:cs="Times New Roman"/>
          <w:szCs w:val="24"/>
        </w:rPr>
        <w:t xml:space="preserve">8,5% πήγαν στο 4%. Τώρα ονειρεύονται 10%, αλλά φοβάμαι ότι με τον εσωτερικό εμφύλιο που έχουν, οι μισοί προς τα δεξιά και οι μισοί προς τα αριστερά, θα παραμείνουν στο 4%. Τους αρέσει το νούμερο. </w:t>
      </w:r>
    </w:p>
    <w:p w14:paraId="30BDBF6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0BDBF70"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w:t>
      </w:r>
      <w:r>
        <w:rPr>
          <w:rFonts w:eastAsia="Times New Roman" w:cs="Times New Roman"/>
          <w:szCs w:val="24"/>
        </w:rPr>
        <w:t xml:space="preserve"> Κεντρώων)</w:t>
      </w:r>
    </w:p>
    <w:p w14:paraId="30BDBF7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η </w:t>
      </w:r>
      <w:r>
        <w:rPr>
          <w:rFonts w:eastAsia="Times New Roman" w:cs="Times New Roman"/>
          <w:szCs w:val="24"/>
        </w:rPr>
        <w:t xml:space="preserve">κ. </w:t>
      </w:r>
      <w:r>
        <w:rPr>
          <w:rFonts w:eastAsia="Times New Roman" w:cs="Times New Roman"/>
          <w:szCs w:val="24"/>
        </w:rPr>
        <w:t xml:space="preserve">Μαρία Αντωνίου από τη Νέα Δημοκρατία. </w:t>
      </w:r>
    </w:p>
    <w:p w14:paraId="30BDBF7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ακολουθήσουν άλλοι δύο ομιλητές, με τους οποίους ολοκληρώνεται ο κατάλογος των ομιλητών και θα κλείσει ο Υπουργός, για να περάσουμε στην ονομαστική ψη</w:t>
      </w:r>
      <w:r>
        <w:rPr>
          <w:rFonts w:eastAsia="Times New Roman" w:cs="Times New Roman"/>
          <w:szCs w:val="24"/>
        </w:rPr>
        <w:t xml:space="preserve">φοφορία. </w:t>
      </w:r>
    </w:p>
    <w:p w14:paraId="30BDBF73" w14:textId="77777777" w:rsidR="00E34F2F" w:rsidRDefault="00EC0F86">
      <w:pPr>
        <w:spacing w:line="600" w:lineRule="auto"/>
        <w:ind w:firstLine="720"/>
        <w:contextualSpacing/>
        <w:jc w:val="both"/>
        <w:rPr>
          <w:rFonts w:eastAsia="Times New Roman"/>
          <w:szCs w:val="24"/>
        </w:rPr>
      </w:pPr>
      <w:r>
        <w:rPr>
          <w:rFonts w:eastAsia="Times New Roman"/>
          <w:b/>
          <w:szCs w:val="24"/>
        </w:rPr>
        <w:lastRenderedPageBreak/>
        <w:t xml:space="preserve">ΗΛΙΑΣ ΚΑΜΑΤΕΡΟΣ: </w:t>
      </w:r>
      <w:r>
        <w:rPr>
          <w:rFonts w:eastAsia="Times New Roman"/>
          <w:szCs w:val="24"/>
        </w:rPr>
        <w:t xml:space="preserve">Κύριε Πρόεδρε, δευτερολογίες δεν θα υπάρξουν; </w:t>
      </w:r>
    </w:p>
    <w:p w14:paraId="30BDBF74" w14:textId="77777777" w:rsidR="00E34F2F" w:rsidRDefault="00EC0F86">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Εάν χρειάζεται και θέλετε να τοποθετηθείτε, καλό είναι, πριν ολοκληρωθεί ο κατάλογος, το Προεδρείο να έχει μία εικόνα. Θερμή παράκληση, όμως, από τώ</w:t>
      </w:r>
      <w:r>
        <w:rPr>
          <w:rFonts w:eastAsia="Times New Roman"/>
          <w:szCs w:val="24"/>
        </w:rPr>
        <w:t xml:space="preserve">ρα οι δευτερολογίες να είναι σύντομες, γιατί είπαμε ότι στις 15:30’ είναι η ονομαστική ψηφοφορία. </w:t>
      </w:r>
    </w:p>
    <w:p w14:paraId="30BDBF75"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Κυρία Αντωνίου, έχετε τον λόγο. </w:t>
      </w:r>
    </w:p>
    <w:p w14:paraId="30BDBF76" w14:textId="77777777" w:rsidR="00E34F2F" w:rsidRDefault="00EC0F86">
      <w:pPr>
        <w:spacing w:line="600" w:lineRule="auto"/>
        <w:ind w:firstLine="720"/>
        <w:contextualSpacing/>
        <w:jc w:val="both"/>
        <w:rPr>
          <w:rFonts w:eastAsia="Times New Roman"/>
          <w:szCs w:val="24"/>
        </w:rPr>
      </w:pPr>
      <w:r>
        <w:rPr>
          <w:rFonts w:eastAsia="Times New Roman"/>
          <w:b/>
          <w:szCs w:val="24"/>
        </w:rPr>
        <w:t xml:space="preserve">ΜΑΡΙΑ ΑΝΤΩΝΙΟΥ: </w:t>
      </w:r>
      <w:r>
        <w:rPr>
          <w:rFonts w:eastAsia="Times New Roman"/>
          <w:szCs w:val="24"/>
        </w:rPr>
        <w:t xml:space="preserve">Ευχαριστώ, κύριε Πρόεδρε. </w:t>
      </w:r>
    </w:p>
    <w:p w14:paraId="30BDBF77"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κύριε Υπουργέ, κύριε </w:t>
      </w:r>
      <w:proofErr w:type="spellStart"/>
      <w:r>
        <w:rPr>
          <w:rFonts w:eastAsia="Times New Roman"/>
          <w:szCs w:val="24"/>
        </w:rPr>
        <w:t>Φάμελλε</w:t>
      </w:r>
      <w:proofErr w:type="spellEnd"/>
      <w:r>
        <w:rPr>
          <w:rFonts w:eastAsia="Times New Roman"/>
          <w:szCs w:val="24"/>
        </w:rPr>
        <w:t>, αναφερθήκατε πριν ότι</w:t>
      </w:r>
      <w:r>
        <w:rPr>
          <w:rFonts w:eastAsia="Times New Roman"/>
          <w:szCs w:val="24"/>
        </w:rPr>
        <w:t xml:space="preserve"> ο Αρχηγός της Αξιωματικής Αντιπολίτευσης δεν γνώριζε ότι ξεκίνησε ο διάλογος για τη </w:t>
      </w:r>
      <w:proofErr w:type="spellStart"/>
      <w:r>
        <w:rPr>
          <w:rFonts w:eastAsia="Times New Roman"/>
          <w:szCs w:val="24"/>
        </w:rPr>
        <w:t>μεταλιγνιτική</w:t>
      </w:r>
      <w:proofErr w:type="spellEnd"/>
      <w:r>
        <w:rPr>
          <w:rFonts w:eastAsia="Times New Roman"/>
          <w:szCs w:val="24"/>
        </w:rPr>
        <w:t xml:space="preserve"> περιοχή και την κλιματική αλλαγή. </w:t>
      </w:r>
    </w:p>
    <w:p w14:paraId="30BDBF78" w14:textId="77777777" w:rsidR="00E34F2F" w:rsidRDefault="00EC0F86">
      <w:pPr>
        <w:spacing w:line="600" w:lineRule="auto"/>
        <w:ind w:firstLine="720"/>
        <w:contextualSpacing/>
        <w:jc w:val="both"/>
        <w:rPr>
          <w:rFonts w:eastAsia="Times New Roman"/>
          <w:szCs w:val="24"/>
        </w:rPr>
      </w:pPr>
      <w:r>
        <w:rPr>
          <w:rFonts w:eastAsia="Times New Roman"/>
          <w:szCs w:val="24"/>
        </w:rPr>
        <w:t>Να σας ενημερώσω για το τι δεν ξέρετε εσείς. Δεν ξέρετε ότι κυβερνάτε τέσσερα χρόνια. Το ξεχάσατε. Τώρα ξεκινάτε τον διάλο</w:t>
      </w:r>
      <w:r>
        <w:rPr>
          <w:rFonts w:eastAsia="Times New Roman"/>
          <w:szCs w:val="24"/>
        </w:rPr>
        <w:t xml:space="preserve">γο λέτε. Μάλιστα. Ακούγοντας δε τους συναδέλφους από τη </w:t>
      </w:r>
      <w:r>
        <w:rPr>
          <w:rFonts w:eastAsia="Times New Roman"/>
          <w:szCs w:val="24"/>
        </w:rPr>
        <w:t xml:space="preserve">δυτική </w:t>
      </w:r>
      <w:r>
        <w:rPr>
          <w:rFonts w:eastAsia="Times New Roman"/>
          <w:szCs w:val="24"/>
        </w:rPr>
        <w:t xml:space="preserve">Μακεδονία, συμμερίζομαι ότι δυσκολεύονται στην </w:t>
      </w:r>
      <w:proofErr w:type="spellStart"/>
      <w:r>
        <w:rPr>
          <w:rFonts w:eastAsia="Times New Roman"/>
          <w:szCs w:val="24"/>
        </w:rPr>
        <w:t>κωλοτούμπα</w:t>
      </w:r>
      <w:proofErr w:type="spellEnd"/>
      <w:r>
        <w:rPr>
          <w:rFonts w:eastAsia="Times New Roman"/>
          <w:szCs w:val="24"/>
        </w:rPr>
        <w:t xml:space="preserve">, αλλά μάλλον, τελικά, θα τα καταφέρουν. </w:t>
      </w:r>
    </w:p>
    <w:p w14:paraId="30BDBF79"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Προτού μπω, λοιπόν, στην ουσία του σημερινού νομοσχεδίου, το οποίο προβλέπει την πώληση του 40</w:t>
      </w:r>
      <w:r>
        <w:rPr>
          <w:rFonts w:eastAsia="Times New Roman"/>
          <w:szCs w:val="24"/>
        </w:rPr>
        <w:t xml:space="preserve">% της </w:t>
      </w:r>
      <w:proofErr w:type="spellStart"/>
      <w:r>
        <w:rPr>
          <w:rFonts w:eastAsia="Times New Roman"/>
          <w:szCs w:val="24"/>
        </w:rPr>
        <w:t>λιγνιτικής</w:t>
      </w:r>
      <w:proofErr w:type="spellEnd"/>
      <w:r>
        <w:rPr>
          <w:rFonts w:eastAsia="Times New Roman"/>
          <w:szCs w:val="24"/>
        </w:rPr>
        <w:t xml:space="preserve"> παραγωγής της ΔΕΗ, θα ήθελα να κάνω μία μικρή, πραγματικά ιστορική, αναδρομή στα όσα έλεγε ο κ. Τσίπρας για τη ΔΕΗ. Και θα το κάνω επαναλαμβανόμενη, μετά από πολλούς συναδέλφους, αλλά η επανάληψη «μήτηρ πάσης μαθήσεως». </w:t>
      </w:r>
    </w:p>
    <w:p w14:paraId="30BDBF7A" w14:textId="77777777" w:rsidR="00E34F2F" w:rsidRDefault="00EC0F86">
      <w:pPr>
        <w:spacing w:line="600" w:lineRule="auto"/>
        <w:ind w:firstLine="720"/>
        <w:contextualSpacing/>
        <w:jc w:val="both"/>
        <w:rPr>
          <w:rFonts w:eastAsia="Times New Roman"/>
          <w:szCs w:val="24"/>
        </w:rPr>
      </w:pPr>
      <w:r>
        <w:rPr>
          <w:rFonts w:eastAsia="Times New Roman"/>
          <w:szCs w:val="24"/>
        </w:rPr>
        <w:t>Τον Ιούλιο του 201</w:t>
      </w:r>
      <w:r>
        <w:rPr>
          <w:rFonts w:eastAsia="Times New Roman"/>
          <w:szCs w:val="24"/>
        </w:rPr>
        <w:t>4 στο Αμύνταιο μας έλεγε ότι «το σχέδιο εκποίησης ξεπουλήματος της ΔΕΗ, μιας επιχείρησης στρατηγικής σημασίας για την ελληνική οικονομία και ύψιστης σημασίας για την ασφάλεια και την ενεργειακή αυτάρκεια της χώρας, είναι ένα εθνικό έγκλημα που πρέπει να απ</w:t>
      </w:r>
      <w:r>
        <w:rPr>
          <w:rFonts w:eastAsia="Times New Roman"/>
          <w:szCs w:val="24"/>
        </w:rPr>
        <w:t xml:space="preserve">οτραπεί και θα αποτραπεί».  </w:t>
      </w:r>
    </w:p>
    <w:p w14:paraId="30BDBF7B" w14:textId="77777777" w:rsidR="00E34F2F" w:rsidRDefault="00EC0F86">
      <w:pPr>
        <w:spacing w:line="600" w:lineRule="auto"/>
        <w:ind w:firstLine="720"/>
        <w:contextualSpacing/>
        <w:jc w:val="both"/>
        <w:rPr>
          <w:rFonts w:eastAsia="Times New Roman"/>
          <w:szCs w:val="24"/>
        </w:rPr>
      </w:pPr>
      <w:r>
        <w:rPr>
          <w:rFonts w:eastAsia="Times New Roman"/>
          <w:szCs w:val="24"/>
        </w:rPr>
        <w:t>Τον Μάρτιο του ίδιου έτους στο εργοστάσιο φυσικού αερίου της ΔΕΗ στην Κομοτηνή, σας καταθέτω και για τα Πρακτικά τις δηλώσεις, μιλούσε για «</w:t>
      </w:r>
      <w:proofErr w:type="spellStart"/>
      <w:r>
        <w:rPr>
          <w:rFonts w:eastAsia="Times New Roman"/>
          <w:szCs w:val="24"/>
        </w:rPr>
        <w:t>αετονύχηδες</w:t>
      </w:r>
      <w:proofErr w:type="spellEnd"/>
      <w:r>
        <w:rPr>
          <w:rFonts w:eastAsia="Times New Roman"/>
          <w:szCs w:val="24"/>
        </w:rPr>
        <w:t>» επενδυτές και για νέους «μαυραγορίτες» της σύγχρονης εποχής και τους προει</w:t>
      </w:r>
      <w:r>
        <w:rPr>
          <w:rFonts w:eastAsia="Times New Roman"/>
          <w:szCs w:val="24"/>
        </w:rPr>
        <w:t xml:space="preserve">δοποιούσε να μην κάνουν σχέδια μακρινά. «Τον δημόσιο πλούτο και τις εθνικής στρατηγικής </w:t>
      </w:r>
      <w:r>
        <w:rPr>
          <w:rFonts w:eastAsia="Times New Roman"/>
          <w:szCs w:val="24"/>
        </w:rPr>
        <w:lastRenderedPageBreak/>
        <w:t>σημασίας επιχειρήσεις, όπως η ΔΕΗ, θα τις πάρουμε πίσω και θα τις αποδώσουμε στον ελληνικό λαό».</w:t>
      </w:r>
    </w:p>
    <w:p w14:paraId="30BDBF7C"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(Στο σημείο αυτό η Βουλευτής κ. Μαρία Αντωνίου 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30BDBF7D" w14:textId="77777777" w:rsidR="00E34F2F" w:rsidRDefault="00EC0F86">
      <w:pPr>
        <w:spacing w:line="600" w:lineRule="auto"/>
        <w:ind w:firstLine="720"/>
        <w:contextualSpacing/>
        <w:jc w:val="both"/>
        <w:rPr>
          <w:rFonts w:eastAsia="Times New Roman"/>
          <w:szCs w:val="24"/>
        </w:rPr>
      </w:pPr>
      <w:r>
        <w:rPr>
          <w:rFonts w:eastAsia="Times New Roman"/>
          <w:szCs w:val="24"/>
        </w:rPr>
        <w:t>Το 2013, σε συνάντηση με τους εργαζόμενους στην Α</w:t>
      </w:r>
      <w:r>
        <w:rPr>
          <w:rFonts w:eastAsia="Times New Roman"/>
          <w:szCs w:val="24"/>
        </w:rPr>
        <w:t>ΔΜΗΕ, προειδοποίησε και πάλι πως «όσοι επενδυτές θα έρθουν να κερδοσκοπήσουν αγοράζοντας κομμάτια της ελληνικής περιουσίας και θα χάσουν τα λεφτά τους και θα βρεθούν υπόλογοι στη δικαιοσύνη». Τώρα, ποιοι θα βρεθούν υπόλογοι στη δικαιοσύνη είναι άλλη κουβέν</w:t>
      </w:r>
      <w:r>
        <w:rPr>
          <w:rFonts w:eastAsia="Times New Roman"/>
          <w:szCs w:val="24"/>
        </w:rPr>
        <w:t xml:space="preserve">τα. </w:t>
      </w:r>
    </w:p>
    <w:p w14:paraId="30BDBF7E" w14:textId="77777777" w:rsidR="00E34F2F" w:rsidRDefault="00EC0F86">
      <w:pPr>
        <w:spacing w:line="600" w:lineRule="auto"/>
        <w:ind w:firstLine="720"/>
        <w:contextualSpacing/>
        <w:jc w:val="both"/>
        <w:rPr>
          <w:rFonts w:eastAsia="Times New Roman"/>
          <w:szCs w:val="24"/>
        </w:rPr>
      </w:pPr>
      <w:r>
        <w:rPr>
          <w:rFonts w:eastAsia="Times New Roman"/>
          <w:szCs w:val="24"/>
        </w:rPr>
        <w:t>Όλα αυτά τα έλεγε προεκλογικά, πριν την εξουσία, στους δρόμους που σήκωνε σημαίες λαϊκισμού ο κ. Τσίπρας. Σήμερα, φυσικά, όλα αυτά προσπαθούν όλοι οι συνάδελφοι του ΣΥΡΙΖΑ να τα ξεχάσουν. Δεν τα ξεχνά, όμως, ο ελληνικός λαός. Σήμερα, λοιπόν, η Κυβέρνη</w:t>
      </w:r>
      <w:r>
        <w:rPr>
          <w:rFonts w:eastAsia="Times New Roman"/>
          <w:szCs w:val="24"/>
        </w:rPr>
        <w:t xml:space="preserve">ση ΣΥΡΙΖΑ-ΑΝΕΛ κάνει ακριβώς τα αντίθετα από αυτά που προεκλογικά υποσχόταν. </w:t>
      </w:r>
    </w:p>
    <w:p w14:paraId="30BDBF7F"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 xml:space="preserve">Με το παρόν νομοσχέδιο, όχι μόνο </w:t>
      </w:r>
      <w:proofErr w:type="spellStart"/>
      <w:r>
        <w:rPr>
          <w:rFonts w:eastAsia="Times New Roman"/>
          <w:szCs w:val="24"/>
        </w:rPr>
        <w:t>πωλεί</w:t>
      </w:r>
      <w:proofErr w:type="spellEnd"/>
      <w:r>
        <w:rPr>
          <w:rFonts w:eastAsia="Times New Roman"/>
          <w:szCs w:val="24"/>
        </w:rPr>
        <w:t xml:space="preserve"> τα φιλέτα της ΔΕΗ, το 40% του </w:t>
      </w:r>
      <w:proofErr w:type="spellStart"/>
      <w:r>
        <w:rPr>
          <w:rFonts w:eastAsia="Times New Roman"/>
          <w:szCs w:val="24"/>
        </w:rPr>
        <w:t>λιγνιτικού</w:t>
      </w:r>
      <w:proofErr w:type="spellEnd"/>
      <w:r>
        <w:rPr>
          <w:rFonts w:eastAsia="Times New Roman"/>
          <w:szCs w:val="24"/>
        </w:rPr>
        <w:t xml:space="preserve"> χαρτοφυλακίου της, αλλά το κάνει και με τέτοιον τρόπο που ζημιώνει τόσο τη ΔΕΗ όσο και το δημόσιο </w:t>
      </w:r>
      <w:r>
        <w:rPr>
          <w:rFonts w:eastAsia="Times New Roman"/>
          <w:szCs w:val="24"/>
        </w:rPr>
        <w:t>συμφέρον, πριμοδοτώντας μάλιστα τους υποψήφιους ιδιώτες επενδυτές, τους «</w:t>
      </w:r>
      <w:proofErr w:type="spellStart"/>
      <w:r>
        <w:rPr>
          <w:rFonts w:eastAsia="Times New Roman"/>
          <w:szCs w:val="24"/>
        </w:rPr>
        <w:t>αετονύχηδες</w:t>
      </w:r>
      <w:proofErr w:type="spellEnd"/>
      <w:r>
        <w:rPr>
          <w:rFonts w:eastAsia="Times New Roman"/>
          <w:szCs w:val="24"/>
        </w:rPr>
        <w:t xml:space="preserve">» και «μαυραγορίτες» που λέγατε κάποτε. </w:t>
      </w:r>
    </w:p>
    <w:p w14:paraId="30BDBF80"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Η προεκλογική σας υπόσχεση για μη πώληση της ΔΕΗ ήταν ακόμα μία αυταπάτη, ήταν μία «λάθος υπόσχεση», όπως τη χαρακτήρισε ο κ. </w:t>
      </w:r>
      <w:proofErr w:type="spellStart"/>
      <w:r>
        <w:rPr>
          <w:rFonts w:eastAsia="Times New Roman"/>
          <w:szCs w:val="24"/>
        </w:rPr>
        <w:t>Κούλο</w:t>
      </w:r>
      <w:r>
        <w:rPr>
          <w:rFonts w:eastAsia="Times New Roman"/>
          <w:szCs w:val="24"/>
        </w:rPr>
        <w:t>γλου</w:t>
      </w:r>
      <w:proofErr w:type="spellEnd"/>
      <w:r>
        <w:rPr>
          <w:rFonts w:eastAsia="Times New Roman"/>
          <w:szCs w:val="24"/>
        </w:rPr>
        <w:t xml:space="preserve">, ή μήπως τελικά ήταν μία πολιτική αλητεία και εξαπάτηση των εργαζομένων της ΔΕΗ, απλά και μόνο για να υφαρπάξετε τη ψήφο τους; </w:t>
      </w:r>
    </w:p>
    <w:p w14:paraId="30BDBF81" w14:textId="77777777" w:rsidR="00E34F2F" w:rsidRDefault="00EC0F86">
      <w:pPr>
        <w:spacing w:line="600" w:lineRule="auto"/>
        <w:ind w:firstLine="720"/>
        <w:contextualSpacing/>
        <w:jc w:val="both"/>
        <w:rPr>
          <w:rFonts w:eastAsia="Times New Roman"/>
          <w:szCs w:val="24"/>
        </w:rPr>
      </w:pPr>
      <w:r>
        <w:rPr>
          <w:rFonts w:eastAsia="Times New Roman"/>
          <w:szCs w:val="24"/>
        </w:rPr>
        <w:t>Πάμε, λοιπόν, να δούμε, αγαπητοί συνάδελφοι του ΣΥΡΙΖΑ, τι θα ψηφίσετε σήμερα:</w:t>
      </w:r>
    </w:p>
    <w:p w14:paraId="30BDBF82" w14:textId="77777777" w:rsidR="00E34F2F" w:rsidRDefault="00EC0F86">
      <w:pPr>
        <w:spacing w:line="600" w:lineRule="auto"/>
        <w:ind w:firstLine="720"/>
        <w:contextualSpacing/>
        <w:jc w:val="both"/>
        <w:rPr>
          <w:rFonts w:eastAsia="Times New Roman"/>
          <w:szCs w:val="24"/>
        </w:rPr>
      </w:pPr>
      <w:r>
        <w:rPr>
          <w:rFonts w:eastAsia="Times New Roman"/>
          <w:szCs w:val="24"/>
        </w:rPr>
        <w:t>Πρώτον, πουλάτε το πλέον ανταγωνιστικό κομμά</w:t>
      </w:r>
      <w:r>
        <w:rPr>
          <w:rFonts w:eastAsia="Times New Roman"/>
          <w:szCs w:val="24"/>
        </w:rPr>
        <w:t xml:space="preserve">τι της ΔΕΗ, τις τρεις </w:t>
      </w:r>
      <w:proofErr w:type="spellStart"/>
      <w:r>
        <w:rPr>
          <w:rFonts w:eastAsia="Times New Roman"/>
          <w:szCs w:val="24"/>
        </w:rPr>
        <w:t>λιγνιτικές</w:t>
      </w:r>
      <w:proofErr w:type="spellEnd"/>
      <w:r>
        <w:rPr>
          <w:rFonts w:eastAsia="Times New Roman"/>
          <w:szCs w:val="24"/>
        </w:rPr>
        <w:t xml:space="preserve"> μονάδες, που παράγουν ηλεκτρική ενέργεια με το χαμηλότερο κόστος και μάλιστα τις κάνετε ακόμα πιο ανταγωνιστικές, άρα πιο συμφέρουσες για τους υποψήφιους επενδυτές, καθώς όχι μόνο αφαιρείτε το μισθολογικό κόστος από το προσ</w:t>
      </w:r>
      <w:r>
        <w:rPr>
          <w:rFonts w:eastAsia="Times New Roman"/>
          <w:szCs w:val="24"/>
        </w:rPr>
        <w:t xml:space="preserve">ωπικό, αλλά τις </w:t>
      </w:r>
      <w:r>
        <w:rPr>
          <w:rFonts w:eastAsia="Times New Roman"/>
          <w:szCs w:val="24"/>
        </w:rPr>
        <w:lastRenderedPageBreak/>
        <w:t>απαλλάσσετε και απ’ όλα τα δάνεια τα οποία εξακολουθούν να βαραίνουν την υπόλοιπη ΔΕΗ.</w:t>
      </w:r>
    </w:p>
    <w:p w14:paraId="30BDBF83" w14:textId="77777777" w:rsidR="00E34F2F" w:rsidRDefault="00EC0F86">
      <w:pPr>
        <w:spacing w:line="600" w:lineRule="auto"/>
        <w:ind w:firstLine="720"/>
        <w:contextualSpacing/>
        <w:jc w:val="both"/>
        <w:rPr>
          <w:rFonts w:eastAsia="Times New Roman"/>
          <w:szCs w:val="24"/>
        </w:rPr>
      </w:pPr>
      <w:r>
        <w:rPr>
          <w:rFonts w:eastAsia="Times New Roman"/>
          <w:szCs w:val="24"/>
        </w:rPr>
        <w:t>Δεύτερον, δημιουργείται άνισος κανόνας ανταγωνισμού κατά της «κουτσής» ΔΕΗ. Η ΔΕΗ θα έχει πλέον περισσότερο προσωπικό, όλα τα δάνεια κι όλα τα άλλα διοικ</w:t>
      </w:r>
      <w:r>
        <w:rPr>
          <w:rFonts w:eastAsia="Times New Roman"/>
          <w:szCs w:val="24"/>
        </w:rPr>
        <w:t xml:space="preserve">ητικά κόστη, τα οποία θα επιμερίζονται σε λιγότερες παραγωγικές μονάδες. Πριμοδοτείτε, με άλλα λόγια, τις τρεις </w:t>
      </w:r>
      <w:proofErr w:type="spellStart"/>
      <w:r>
        <w:rPr>
          <w:rFonts w:eastAsia="Times New Roman"/>
          <w:szCs w:val="24"/>
        </w:rPr>
        <w:t>λιγνιτικές</w:t>
      </w:r>
      <w:proofErr w:type="spellEnd"/>
      <w:r>
        <w:rPr>
          <w:rFonts w:eastAsia="Times New Roman"/>
          <w:szCs w:val="24"/>
        </w:rPr>
        <w:t xml:space="preserve"> μονάδες για τους επενδυτές και αφήνετε τη ΔΕΗ  στην τύχη της. Χαρακτηριστικό παράδειγμα της μεροληπτικής σας αντιμετώπισης υπέρ του π</w:t>
      </w:r>
      <w:r>
        <w:rPr>
          <w:rFonts w:eastAsia="Times New Roman"/>
          <w:szCs w:val="24"/>
        </w:rPr>
        <w:t xml:space="preserve">ιθανού επενδυτή –του σίγουρου, δεν ξέρω, θα το δούμε- είναι ότι περιορίζετε κατά 40% τη λειτουργία της πλέον σύγχρονης μονάδας παραγωγής ηλεκτρικής ενέργειας στη Μεγαλόπολη. </w:t>
      </w:r>
    </w:p>
    <w:p w14:paraId="30BDBF8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Αυτό είναι ανήκουστο, κύριε Υπουργέ, να μην επιτρέπετε σε μία μονάδα να λειτουργε</w:t>
      </w:r>
      <w:r>
        <w:rPr>
          <w:rFonts w:eastAsia="Times New Roman" w:cs="Times New Roman"/>
          <w:szCs w:val="24"/>
        </w:rPr>
        <w:t xml:space="preserve">ί 100%, μόνο και μόνο για να ευνοηθούν κάποιοι. </w:t>
      </w:r>
    </w:p>
    <w:p w14:paraId="30BDBF8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δεν έχετε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πρόβλεψη για τα σοβαρά προβλήματα που αντιμετωπίζει η ΔΕΗ σήμερα. Είναι αποτέλεσμα της αδυναμία σας για διαπραγμάτευση. Ίσως μάλλον δεν έχετε φτάσει τις 17 ώρες, κύριε Σταθάκη, γι’ α</w:t>
      </w:r>
      <w:r>
        <w:rPr>
          <w:rFonts w:eastAsia="Times New Roman" w:cs="Times New Roman"/>
          <w:szCs w:val="24"/>
        </w:rPr>
        <w:t xml:space="preserve">υτό. Και δεν λαμβάνετε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μέριμνα για τη βιωσιμότητά της. Το πρόβλημα της δεσπόζουσας θέσης που κατέχει η ΔΕΗ στη λιανική παραμένει άλυτο.</w:t>
      </w:r>
    </w:p>
    <w:p w14:paraId="30BDBF86" w14:textId="77777777" w:rsidR="00E34F2F" w:rsidRDefault="00EC0F86">
      <w:pPr>
        <w:spacing w:line="600" w:lineRule="auto"/>
        <w:ind w:firstLine="720"/>
        <w:contextualSpacing/>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της κυρίας Βουλευτού)</w:t>
      </w:r>
    </w:p>
    <w:p w14:paraId="30BDBF87" w14:textId="77777777" w:rsidR="00E34F2F" w:rsidRDefault="00EC0F86">
      <w:pPr>
        <w:spacing w:line="600" w:lineRule="auto"/>
        <w:ind w:firstLine="720"/>
        <w:contextualSpacing/>
        <w:jc w:val="both"/>
        <w:rPr>
          <w:rFonts w:eastAsia="Times New Roman"/>
          <w:bCs/>
          <w:szCs w:val="24"/>
        </w:rPr>
      </w:pPr>
      <w:r>
        <w:rPr>
          <w:rFonts w:eastAsia="Times New Roman"/>
          <w:bCs/>
          <w:szCs w:val="24"/>
        </w:rPr>
        <w:t>Ένα λεπτό, κύριε Πρόεδρε.</w:t>
      </w:r>
    </w:p>
    <w:p w14:paraId="30BDBF88" w14:textId="77777777" w:rsidR="00E34F2F" w:rsidRDefault="00EC0F86">
      <w:pPr>
        <w:spacing w:line="600" w:lineRule="auto"/>
        <w:ind w:firstLine="720"/>
        <w:contextualSpacing/>
        <w:jc w:val="both"/>
        <w:rPr>
          <w:rFonts w:eastAsia="Times New Roman" w:cs="Times New Roman"/>
          <w:szCs w:val="24"/>
        </w:rPr>
      </w:pPr>
      <w:r>
        <w:rPr>
          <w:rFonts w:eastAsia="Times New Roman"/>
          <w:bCs/>
          <w:szCs w:val="24"/>
        </w:rPr>
        <w:t xml:space="preserve">Συνεπώς παραμένει και η δέσμευσή σας η </w:t>
      </w:r>
      <w:r>
        <w:rPr>
          <w:rFonts w:eastAsia="Times New Roman" w:cs="Times New Roman"/>
          <w:szCs w:val="24"/>
        </w:rPr>
        <w:t>ΔΕΗ να απωλέσει το 40% του μεριδίου της αγοράς και κατά συνέπεια το 40% του τζίρου.</w:t>
      </w:r>
    </w:p>
    <w:p w14:paraId="30BDBF8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Τέταρτον, δεν διασφαλίζετε το μέλλον των εργαζομένων ούτε αυτών που θα μεταφερθούν στις εταιρείες </w:t>
      </w:r>
      <w:r>
        <w:rPr>
          <w:rFonts w:eastAsia="Times New Roman" w:cs="Times New Roman"/>
          <w:szCs w:val="24"/>
        </w:rPr>
        <w:t xml:space="preserve">ούτε </w:t>
      </w:r>
      <w:r>
        <w:rPr>
          <w:rFonts w:eastAsia="Times New Roman" w:cs="Times New Roman"/>
          <w:szCs w:val="24"/>
        </w:rPr>
        <w:t xml:space="preserve">αυτών που θα μείνουν στη ΔΕΗ. </w:t>
      </w:r>
      <w:r>
        <w:rPr>
          <w:rFonts w:eastAsia="Times New Roman" w:cs="Times New Roman"/>
          <w:szCs w:val="24"/>
        </w:rPr>
        <w:t xml:space="preserve">Η συλλογική σύμβαση εργασίας των εργαζομένων έχει λήξει από 27 Φεβρουαρίου και έως σήμερα δεν έχει υπογραφεί νέα σύμβαση με τη νέα διοίκηση της ΔΕΗ. Αυτό δεν έχει επαναληφθεί, κύριε </w:t>
      </w:r>
      <w:r>
        <w:rPr>
          <w:rFonts w:eastAsia="Times New Roman" w:cs="Times New Roman"/>
          <w:szCs w:val="24"/>
        </w:rPr>
        <w:lastRenderedPageBreak/>
        <w:t>Υπουργέ, και δεν μπορεί να είναι τυχαίο. Προφανώς υπάρχει σκόπιμη καθυστέρ</w:t>
      </w:r>
      <w:r>
        <w:rPr>
          <w:rFonts w:eastAsia="Times New Roman" w:cs="Times New Roman"/>
          <w:szCs w:val="24"/>
        </w:rPr>
        <w:t>ηση για να μην επιβαρυνθούν οι νέοι επενδυτές.</w:t>
      </w:r>
    </w:p>
    <w:p w14:paraId="30BDBF8A" w14:textId="77777777" w:rsidR="00E34F2F" w:rsidRDefault="00EC0F86">
      <w:pPr>
        <w:spacing w:line="600" w:lineRule="auto"/>
        <w:ind w:firstLine="720"/>
        <w:contextualSpacing/>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αλλοιώνετε το αντισταθμιστικό όφελος για τις τοπικές κοινωνίες, για την περιφέρεια της </w:t>
      </w:r>
      <w:r>
        <w:rPr>
          <w:rFonts w:eastAsia="Times New Roman" w:cs="Times New Roman"/>
          <w:szCs w:val="24"/>
        </w:rPr>
        <w:t xml:space="preserve">δυτικής </w:t>
      </w:r>
      <w:r>
        <w:rPr>
          <w:rFonts w:eastAsia="Times New Roman" w:cs="Times New Roman"/>
          <w:szCs w:val="24"/>
        </w:rPr>
        <w:t xml:space="preserve">Μακεδονίας. Καταργείτε το λεγόμενο </w:t>
      </w:r>
      <w:proofErr w:type="spellStart"/>
      <w:r>
        <w:rPr>
          <w:rFonts w:eastAsia="Times New Roman" w:cs="Times New Roman"/>
          <w:szCs w:val="24"/>
        </w:rPr>
        <w:t>λιγνιτόσημο</w:t>
      </w:r>
      <w:proofErr w:type="spellEnd"/>
      <w:r>
        <w:rPr>
          <w:rFonts w:eastAsia="Times New Roman" w:cs="Times New Roman"/>
          <w:szCs w:val="24"/>
        </w:rPr>
        <w:t>, που δινόταν ως περιβαλλοντικό αντιστάθμισμα στις επιβαρυμ</w:t>
      </w:r>
      <w:r>
        <w:rPr>
          <w:rFonts w:eastAsia="Times New Roman" w:cs="Times New Roman"/>
          <w:szCs w:val="24"/>
        </w:rPr>
        <w:t>ένες από τον λιγνίτη περιοχές για την ανάπτυξή τους. Και το αντικαθιστάτε με το ειδικό τέλος δικαιωμάτων λιγνίτη, που όλα δείχνουν ότι θα είναι αρκετά μικρότερο. Και κάνατε την αύξηση κατόπιν σφοδρής κριτικής ή προφανώς την κάνετε για να κάνετε τον καλό στ</w:t>
      </w:r>
      <w:r>
        <w:rPr>
          <w:rFonts w:eastAsia="Times New Roman" w:cs="Times New Roman"/>
          <w:szCs w:val="24"/>
        </w:rPr>
        <w:t>ον αγαπημένο σας περιφερειάρχη.</w:t>
      </w:r>
    </w:p>
    <w:p w14:paraId="30BDBF8B"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Κυρία Αντωνίου, παρακαλώ τελειώνετε.</w:t>
      </w:r>
    </w:p>
    <w:p w14:paraId="30BDBF8C"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ΜΑΡΙΑ ΑΝΤΩΝΙΟΥ: </w:t>
      </w:r>
      <w:r>
        <w:rPr>
          <w:rFonts w:eastAsia="Times New Roman"/>
          <w:bCs/>
          <w:szCs w:val="24"/>
        </w:rPr>
        <w:t xml:space="preserve">Δεν έχετε, λοιπόν, </w:t>
      </w:r>
      <w:proofErr w:type="spellStart"/>
      <w:r>
        <w:rPr>
          <w:rFonts w:eastAsia="Times New Roman"/>
          <w:bCs/>
          <w:szCs w:val="24"/>
        </w:rPr>
        <w:t>καμ</w:t>
      </w:r>
      <w:r>
        <w:rPr>
          <w:rFonts w:eastAsia="Times New Roman"/>
          <w:bCs/>
          <w:szCs w:val="24"/>
        </w:rPr>
        <w:t>μ</w:t>
      </w:r>
      <w:r>
        <w:rPr>
          <w:rFonts w:eastAsia="Times New Roman"/>
          <w:bCs/>
          <w:szCs w:val="24"/>
        </w:rPr>
        <w:t>ία</w:t>
      </w:r>
      <w:proofErr w:type="spellEnd"/>
      <w:r>
        <w:rPr>
          <w:rFonts w:eastAsia="Times New Roman"/>
          <w:bCs/>
          <w:szCs w:val="24"/>
        </w:rPr>
        <w:t xml:space="preserve"> πρόβλεψη για τη </w:t>
      </w:r>
      <w:proofErr w:type="spellStart"/>
      <w:r>
        <w:rPr>
          <w:rFonts w:eastAsia="Times New Roman"/>
          <w:bCs/>
          <w:szCs w:val="24"/>
        </w:rPr>
        <w:t>μεταλιγνιτική</w:t>
      </w:r>
      <w:proofErr w:type="spellEnd"/>
      <w:r>
        <w:rPr>
          <w:rFonts w:eastAsia="Times New Roman"/>
          <w:bCs/>
          <w:szCs w:val="24"/>
        </w:rPr>
        <w:t xml:space="preserve"> αξιοποίηση των περιοχών, κανένα αναπτυξιακό πλάνο. Όλα αυτά βέβαια δεν φαίνεται ν</w:t>
      </w:r>
      <w:r>
        <w:rPr>
          <w:rFonts w:eastAsia="Times New Roman"/>
          <w:bCs/>
          <w:szCs w:val="24"/>
        </w:rPr>
        <w:t xml:space="preserve">α συγκινούν και ιδιαίτερα την ηγεσία της περιφέρειας </w:t>
      </w:r>
      <w:r>
        <w:rPr>
          <w:rFonts w:eastAsia="Times New Roman"/>
          <w:bCs/>
          <w:szCs w:val="24"/>
        </w:rPr>
        <w:t xml:space="preserve">δυτικής </w:t>
      </w:r>
      <w:r>
        <w:rPr>
          <w:rFonts w:eastAsia="Times New Roman"/>
          <w:bCs/>
          <w:szCs w:val="24"/>
        </w:rPr>
        <w:t xml:space="preserve">Μακεδονίας και όσους </w:t>
      </w:r>
      <w:r>
        <w:rPr>
          <w:rFonts w:eastAsia="Times New Roman"/>
          <w:bCs/>
          <w:szCs w:val="24"/>
        </w:rPr>
        <w:lastRenderedPageBreak/>
        <w:t>δήλωναν ότι θα παραιτηθούν και δεν θα στρώσουν χαλιά προφανώς στα συμφέροντα. Δεν έχουν την ευθιξία ή το πολιτικό σθένος να το πράξουν.</w:t>
      </w:r>
    </w:p>
    <w:p w14:paraId="30BDBF8D" w14:textId="77777777" w:rsidR="00E34F2F" w:rsidRDefault="00EC0F86">
      <w:pPr>
        <w:spacing w:line="600" w:lineRule="auto"/>
        <w:ind w:firstLine="720"/>
        <w:contextualSpacing/>
        <w:jc w:val="both"/>
        <w:rPr>
          <w:rFonts w:eastAsia="Times New Roman" w:cs="Times New Roman"/>
          <w:szCs w:val="24"/>
        </w:rPr>
      </w:pPr>
      <w:r>
        <w:rPr>
          <w:rFonts w:eastAsia="Times New Roman"/>
          <w:bCs/>
          <w:szCs w:val="24"/>
        </w:rPr>
        <w:t>Κλείνοντας, κυρίες και κύριοι συνάδελφ</w:t>
      </w:r>
      <w:r>
        <w:rPr>
          <w:rFonts w:eastAsia="Times New Roman"/>
          <w:bCs/>
          <w:szCs w:val="24"/>
        </w:rPr>
        <w:t xml:space="preserve">οι, στο φλέγον θέμα της </w:t>
      </w:r>
      <w:r>
        <w:rPr>
          <w:rFonts w:eastAsia="Times New Roman" w:cs="Times New Roman"/>
          <w:szCs w:val="24"/>
        </w:rPr>
        <w:t>ΔΕΗ οι αριθμοί μιλούν από μόνοι τους. Παραλάβατε τη ΔΕΗ το 2013 με 1 δισεκατομμύριο ανείσπρακτα και τη φέρατε σήμερα στα 3 δισεκατομμύρια ανείσπρακτα με το κίνημα του «Δεν Πληρώνω» και τις πολιτικές σας επιλογές. Παραλάβατε τη ΔΕΗ μ</w:t>
      </w:r>
      <w:r>
        <w:rPr>
          <w:rFonts w:eastAsia="Times New Roman" w:cs="Times New Roman"/>
          <w:szCs w:val="24"/>
        </w:rPr>
        <w:t>ε χρηματιστηριακή αξία 2,5 δισεκατομμυρίων το 2014 και την έχετε στα 0,6 δισεκατομμύρια σήμερα. Και συνεχίζετε με το παρόν νομοσχέδιο ακάθεκτοι το καταστροφικό σας σχέδιο για τη ΔΕΗ πουλώντας τα φιλέτα, αφού πρώτα έχετε απαλλάξει από τα χρέη και το πλεονάζ</w:t>
      </w:r>
      <w:r>
        <w:rPr>
          <w:rFonts w:eastAsia="Times New Roman" w:cs="Times New Roman"/>
          <w:szCs w:val="24"/>
        </w:rPr>
        <w:t>ον προσωπικό που μεταφέρετε στη ΔΕΗ.</w:t>
      </w:r>
    </w:p>
    <w:p w14:paraId="30BDBF8E"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Κυρία Αντωνίου, παρακαλώ ολοκληρώσατε.</w:t>
      </w:r>
    </w:p>
    <w:p w14:paraId="30BDBF8F"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ΜΑΡΙΑ ΑΝΤΩΝΙΟΥ: </w:t>
      </w:r>
      <w:r>
        <w:rPr>
          <w:rFonts w:eastAsia="Times New Roman"/>
          <w:bCs/>
          <w:szCs w:val="24"/>
        </w:rPr>
        <w:t>Ένα δευτερόλεπτο, κύριε Πρόεδρε.</w:t>
      </w:r>
    </w:p>
    <w:p w14:paraId="30BDBF90"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Ζητήσατε ένα λεπτό.</w:t>
      </w:r>
    </w:p>
    <w:p w14:paraId="30BDBF91" w14:textId="77777777" w:rsidR="00E34F2F" w:rsidRDefault="00EC0F86">
      <w:pPr>
        <w:spacing w:line="600" w:lineRule="auto"/>
        <w:ind w:firstLine="720"/>
        <w:contextualSpacing/>
        <w:jc w:val="both"/>
        <w:rPr>
          <w:rFonts w:eastAsia="Times New Roman"/>
          <w:bCs/>
          <w:szCs w:val="24"/>
        </w:rPr>
      </w:pPr>
      <w:r>
        <w:rPr>
          <w:rFonts w:eastAsia="Times New Roman"/>
          <w:b/>
          <w:bCs/>
          <w:szCs w:val="24"/>
        </w:rPr>
        <w:lastRenderedPageBreak/>
        <w:t xml:space="preserve">ΜΑΡΙΑ ΑΝΤΩΝΙΟΥ: </w:t>
      </w:r>
      <w:r>
        <w:rPr>
          <w:rFonts w:eastAsia="Times New Roman"/>
          <w:bCs/>
          <w:szCs w:val="24"/>
        </w:rPr>
        <w:t>Όλοι είχαν πολύ περισσότερο</w:t>
      </w:r>
      <w:r>
        <w:rPr>
          <w:rFonts w:eastAsia="Times New Roman"/>
          <w:bCs/>
          <w:szCs w:val="24"/>
        </w:rPr>
        <w:t xml:space="preserve"> χρόνο.</w:t>
      </w:r>
    </w:p>
    <w:p w14:paraId="30BDBF92"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Αφήστε τους υπόλοιπους. Στις 15.30΄ έχουμε πει ότι θα γίνει ονομαστική ψηφοφορία. Σας παρακαλώ πολύ.</w:t>
      </w:r>
    </w:p>
    <w:p w14:paraId="30BDBF93"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ΜΑΡΙΑ ΑΝΤΩΝΙΟΥ: </w:t>
      </w:r>
      <w:r>
        <w:rPr>
          <w:rFonts w:eastAsia="Times New Roman"/>
          <w:bCs/>
          <w:szCs w:val="24"/>
        </w:rPr>
        <w:t xml:space="preserve">Ωραία. </w:t>
      </w:r>
    </w:p>
    <w:p w14:paraId="30BDBF94" w14:textId="77777777" w:rsidR="00E34F2F" w:rsidRDefault="00EC0F86">
      <w:pPr>
        <w:spacing w:line="600" w:lineRule="auto"/>
        <w:ind w:firstLine="720"/>
        <w:contextualSpacing/>
        <w:jc w:val="both"/>
        <w:rPr>
          <w:rFonts w:eastAsia="Times New Roman"/>
          <w:bCs/>
          <w:szCs w:val="24"/>
        </w:rPr>
      </w:pPr>
      <w:r>
        <w:rPr>
          <w:rFonts w:eastAsia="Times New Roman"/>
          <w:bCs/>
          <w:szCs w:val="24"/>
        </w:rPr>
        <w:t>Δυστυχώς σε αυτήν την περίπτωση τον λογαριασμό της πολιτικής σας ανικανότητας και των μετ</w:t>
      </w:r>
      <w:r>
        <w:rPr>
          <w:rFonts w:eastAsia="Times New Roman"/>
          <w:bCs/>
          <w:szCs w:val="24"/>
        </w:rPr>
        <w:t>εκλογικών σας κυβιστήσεων –</w:t>
      </w:r>
      <w:proofErr w:type="spellStart"/>
      <w:r>
        <w:rPr>
          <w:rFonts w:eastAsia="Times New Roman"/>
          <w:bCs/>
          <w:szCs w:val="24"/>
        </w:rPr>
        <w:t>κωλοτούμπα</w:t>
      </w:r>
      <w:proofErr w:type="spellEnd"/>
      <w:r>
        <w:rPr>
          <w:rFonts w:eastAsia="Times New Roman"/>
          <w:bCs/>
          <w:szCs w:val="24"/>
        </w:rPr>
        <w:t xml:space="preserve"> στη διεθνή ορολογία- θα κληθεί να πληρώσει ο ελληνικός λαός. Ευτυχώς, όχι για πολύ ακόμα.</w:t>
      </w:r>
    </w:p>
    <w:p w14:paraId="30BDBF95" w14:textId="77777777" w:rsidR="00E34F2F" w:rsidRDefault="00EC0F86">
      <w:pPr>
        <w:spacing w:line="600" w:lineRule="auto"/>
        <w:ind w:firstLine="720"/>
        <w:contextualSpacing/>
        <w:jc w:val="both"/>
        <w:rPr>
          <w:rFonts w:eastAsia="Times New Roman"/>
          <w:bCs/>
          <w:szCs w:val="24"/>
        </w:rPr>
      </w:pPr>
      <w:r>
        <w:rPr>
          <w:rFonts w:eastAsia="Times New Roman"/>
          <w:bCs/>
          <w:szCs w:val="24"/>
        </w:rPr>
        <w:t>Σας ευχαριστώ.</w:t>
      </w:r>
    </w:p>
    <w:p w14:paraId="30BDBF96" w14:textId="77777777" w:rsidR="00E34F2F" w:rsidRDefault="00EC0F86">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30BDBF97" w14:textId="77777777" w:rsidR="00E34F2F" w:rsidRDefault="00EC0F86">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Τον λόγο έχει ο κ. Σηφάκης από τον ΣΥΡΙΖΑ. Και θα παρακαλούσα πολύ και τους δύο τελευταίους ομιλητές να τηρήσουν τον χρόνο. Ήδη έχουν ζητήσει δευτερολογία τρεις εισηγητές-αγορητές και βέβαια θα μιλήσει και ο Υπουργός.</w:t>
      </w:r>
    </w:p>
    <w:p w14:paraId="30BDBF98" w14:textId="77777777" w:rsidR="00E34F2F" w:rsidRDefault="00EC0F86">
      <w:pPr>
        <w:spacing w:line="600" w:lineRule="auto"/>
        <w:ind w:firstLine="720"/>
        <w:contextualSpacing/>
        <w:jc w:val="both"/>
        <w:rPr>
          <w:rFonts w:eastAsia="Times New Roman"/>
          <w:bCs/>
          <w:szCs w:val="24"/>
        </w:rPr>
      </w:pPr>
      <w:r>
        <w:rPr>
          <w:rFonts w:eastAsia="Times New Roman"/>
          <w:bCs/>
          <w:szCs w:val="24"/>
        </w:rPr>
        <w:t>Ορίστε, κύριε συνάδελφε, έχετε τον λόγ</w:t>
      </w:r>
      <w:r>
        <w:rPr>
          <w:rFonts w:eastAsia="Times New Roman"/>
          <w:bCs/>
          <w:szCs w:val="24"/>
        </w:rPr>
        <w:t>ο.</w:t>
      </w:r>
    </w:p>
    <w:p w14:paraId="30BDBF99" w14:textId="77777777" w:rsidR="00E34F2F" w:rsidRDefault="00EC0F86">
      <w:pPr>
        <w:spacing w:line="600" w:lineRule="auto"/>
        <w:ind w:firstLine="720"/>
        <w:contextualSpacing/>
        <w:jc w:val="both"/>
        <w:rPr>
          <w:rFonts w:eastAsia="Times New Roman"/>
          <w:bCs/>
          <w:szCs w:val="24"/>
        </w:rPr>
      </w:pPr>
      <w:r>
        <w:rPr>
          <w:rFonts w:eastAsia="Times New Roman"/>
          <w:b/>
          <w:bCs/>
          <w:szCs w:val="24"/>
        </w:rPr>
        <w:lastRenderedPageBreak/>
        <w:t xml:space="preserve">ΙΩΑΝΝΗΣ ΣΗΦΑΚΗΣ: </w:t>
      </w:r>
      <w:r>
        <w:rPr>
          <w:rFonts w:eastAsia="Times New Roman"/>
          <w:bCs/>
          <w:szCs w:val="24"/>
        </w:rPr>
        <w:t>Ευχαριστώ, κύριε Πρόεδρε.</w:t>
      </w:r>
    </w:p>
    <w:p w14:paraId="30BDBF9A" w14:textId="77777777" w:rsidR="00E34F2F" w:rsidRDefault="00EC0F86">
      <w:pPr>
        <w:spacing w:line="600" w:lineRule="auto"/>
        <w:ind w:firstLine="720"/>
        <w:contextualSpacing/>
        <w:jc w:val="both"/>
        <w:rPr>
          <w:rFonts w:eastAsia="Times New Roman"/>
          <w:bCs/>
          <w:szCs w:val="24"/>
        </w:rPr>
      </w:pPr>
      <w:r>
        <w:rPr>
          <w:rFonts w:eastAsia="Times New Roman"/>
          <w:bCs/>
          <w:szCs w:val="24"/>
        </w:rPr>
        <w:t>Κύριοι Υπουργοί, κύριοι συνάδελφοι, συζητάμε σήμερα ένα νομοσχέδιο για τη ΔΕΗ μετά από την απόφαση του ευρωδικαστηρίου και μετά τη συμφωνία του Ιανουαρίου με την Ευρωπαϊκή Επιτροπή για συμμόρφωση της χώρας με τ</w:t>
      </w:r>
      <w:r>
        <w:rPr>
          <w:rFonts w:eastAsia="Times New Roman"/>
          <w:bCs/>
          <w:szCs w:val="24"/>
        </w:rPr>
        <w:t xml:space="preserve">α δεδομένα της Ευρωπαϊκής Ένωσης όσον αφορά την απελευθέρωση της αγοράς ηλεκτρισμού και στην παραγωγή από λιγνίτη. </w:t>
      </w:r>
    </w:p>
    <w:p w14:paraId="30BDBF9B" w14:textId="77777777" w:rsidR="00E34F2F" w:rsidRDefault="00EC0F86">
      <w:pPr>
        <w:spacing w:line="600" w:lineRule="auto"/>
        <w:ind w:firstLine="720"/>
        <w:contextualSpacing/>
        <w:jc w:val="both"/>
        <w:rPr>
          <w:rFonts w:eastAsia="Times New Roman"/>
          <w:bCs/>
          <w:szCs w:val="24"/>
        </w:rPr>
      </w:pPr>
      <w:r>
        <w:rPr>
          <w:rFonts w:eastAsia="Times New Roman"/>
          <w:bCs/>
          <w:szCs w:val="24"/>
        </w:rPr>
        <w:t>Αντί να ανοίξουν νέα ορυχεία λιγνίτη, στα οποία θα είχαν πρόσβαση μόνο ιδιώτες, και με δεδομένη την κατεύθυνση του ενεργειακού σχεδιασμού γι</w:t>
      </w:r>
      <w:r>
        <w:rPr>
          <w:rFonts w:eastAsia="Times New Roman"/>
          <w:bCs/>
          <w:szCs w:val="24"/>
        </w:rPr>
        <w:t xml:space="preserve">α την αποφασιστική στροφή στις </w:t>
      </w:r>
      <w:r>
        <w:rPr>
          <w:rFonts w:eastAsia="Times New Roman"/>
          <w:bCs/>
          <w:szCs w:val="24"/>
        </w:rPr>
        <w:t>α</w:t>
      </w:r>
      <w:r>
        <w:rPr>
          <w:rFonts w:eastAsia="Times New Roman"/>
          <w:bCs/>
          <w:szCs w:val="24"/>
        </w:rPr>
        <w:t xml:space="preserve">νανεώσιμες </w:t>
      </w:r>
      <w:r>
        <w:rPr>
          <w:rFonts w:eastAsia="Times New Roman"/>
          <w:bCs/>
          <w:szCs w:val="24"/>
        </w:rPr>
        <w:t>π</w:t>
      </w:r>
      <w:r>
        <w:rPr>
          <w:rFonts w:eastAsia="Times New Roman"/>
          <w:bCs/>
          <w:szCs w:val="24"/>
        </w:rPr>
        <w:t xml:space="preserve">ηγές </w:t>
      </w:r>
      <w:r>
        <w:rPr>
          <w:rFonts w:eastAsia="Times New Roman"/>
          <w:bCs/>
          <w:szCs w:val="24"/>
        </w:rPr>
        <w:t>ε</w:t>
      </w:r>
      <w:r>
        <w:rPr>
          <w:rFonts w:eastAsia="Times New Roman"/>
          <w:bCs/>
          <w:szCs w:val="24"/>
        </w:rPr>
        <w:t xml:space="preserve">νέργειας, αποφασίστηκε και συμφωνήθηκε να μην ανοίξει κανένα νέο ορυχείο και αντ’ αυτού να πουληθούν οι </w:t>
      </w:r>
      <w:proofErr w:type="spellStart"/>
      <w:r>
        <w:rPr>
          <w:rFonts w:eastAsia="Times New Roman"/>
          <w:bCs/>
          <w:szCs w:val="24"/>
        </w:rPr>
        <w:t>λιγνιτικές</w:t>
      </w:r>
      <w:proofErr w:type="spellEnd"/>
      <w:r>
        <w:rPr>
          <w:rFonts w:eastAsia="Times New Roman"/>
          <w:bCs/>
          <w:szCs w:val="24"/>
        </w:rPr>
        <w:t xml:space="preserve"> μονάδες στη Μελίτη και στη Μεγαλόπολη. Η πώληση θα γίνει μέσω ανοιχτού διεθνούς πλειοδοτικο</w:t>
      </w:r>
      <w:r>
        <w:rPr>
          <w:rFonts w:eastAsia="Times New Roman"/>
          <w:bCs/>
          <w:szCs w:val="24"/>
        </w:rPr>
        <w:t>ύ διαγωνισμού από τη ΔΕΗ με την εποπτεία του ελληνικού δημοσίου.</w:t>
      </w:r>
    </w:p>
    <w:p w14:paraId="30BDBF9C" w14:textId="77777777" w:rsidR="00E34F2F" w:rsidRDefault="00EC0F86">
      <w:pPr>
        <w:spacing w:line="600" w:lineRule="auto"/>
        <w:ind w:firstLine="720"/>
        <w:contextualSpacing/>
        <w:jc w:val="both"/>
        <w:rPr>
          <w:rFonts w:eastAsia="Times New Roman"/>
          <w:bCs/>
          <w:szCs w:val="24"/>
        </w:rPr>
      </w:pPr>
      <w:r>
        <w:rPr>
          <w:rFonts w:eastAsia="Times New Roman"/>
          <w:bCs/>
          <w:szCs w:val="24"/>
        </w:rPr>
        <w:t xml:space="preserve">Μετά την ολοκλήρωση της πώλησης των </w:t>
      </w:r>
      <w:proofErr w:type="spellStart"/>
      <w:r>
        <w:rPr>
          <w:rFonts w:eastAsia="Times New Roman"/>
          <w:bCs/>
          <w:szCs w:val="24"/>
        </w:rPr>
        <w:t>λιγνιτικών</w:t>
      </w:r>
      <w:proofErr w:type="spellEnd"/>
      <w:r>
        <w:rPr>
          <w:rFonts w:eastAsia="Times New Roman"/>
          <w:bCs/>
          <w:szCs w:val="24"/>
        </w:rPr>
        <w:t xml:space="preserve"> μονάδων, η ΔΕΗ θα διατηρήσει το 91% του συνολικού παραγωγικού δυναμικού. Στους λιγνίτες ακόμα και μετά το </w:t>
      </w:r>
      <w:r>
        <w:rPr>
          <w:rFonts w:eastAsia="Times New Roman"/>
          <w:bCs/>
          <w:szCs w:val="24"/>
        </w:rPr>
        <w:lastRenderedPageBreak/>
        <w:t>2026, όταν θα έχουν κλείσει κάποιες μο</w:t>
      </w:r>
      <w:r>
        <w:rPr>
          <w:rFonts w:eastAsia="Times New Roman"/>
          <w:bCs/>
          <w:szCs w:val="24"/>
        </w:rPr>
        <w:t xml:space="preserve">νάδες με μικρή αποδοτικότητα και πεπαλαιωμένο εξοπλισμό, θα διατηρεί άνω του 70%. </w:t>
      </w:r>
      <w:r>
        <w:rPr>
          <w:rFonts w:eastAsia="Times New Roman"/>
          <w:bCs/>
          <w:szCs w:val="24"/>
        </w:rPr>
        <w:t>Σ</w:t>
      </w:r>
      <w:r>
        <w:rPr>
          <w:rFonts w:eastAsia="Times New Roman"/>
          <w:bCs/>
          <w:szCs w:val="24"/>
        </w:rPr>
        <w:t xml:space="preserve">το τέλος, δηλαδή μέχρι το 2035, θα διατηρήσει άνω του 65% της </w:t>
      </w:r>
      <w:proofErr w:type="spellStart"/>
      <w:r>
        <w:rPr>
          <w:rFonts w:eastAsia="Times New Roman"/>
          <w:bCs/>
          <w:szCs w:val="24"/>
        </w:rPr>
        <w:t>λιγνιτικής</w:t>
      </w:r>
      <w:proofErr w:type="spellEnd"/>
      <w:r>
        <w:rPr>
          <w:rFonts w:eastAsia="Times New Roman"/>
          <w:bCs/>
          <w:szCs w:val="24"/>
        </w:rPr>
        <w:t xml:space="preserve"> παραγωγής και φυσικά το σύνολο των πλήρως αποσβεσμένων υδροηλεκτρικών μονάδων, το σύνολο των μονάδων φυσικού αερίου και των μονάδων ΑΠΕ που διαθέτει. </w:t>
      </w:r>
    </w:p>
    <w:p w14:paraId="30BDBF9D" w14:textId="77777777" w:rsidR="00E34F2F" w:rsidRDefault="00EC0F86">
      <w:pPr>
        <w:spacing w:after="0" w:line="600" w:lineRule="auto"/>
        <w:ind w:firstLine="720"/>
        <w:contextualSpacing/>
        <w:jc w:val="both"/>
        <w:rPr>
          <w:rFonts w:eastAsia="Times New Roman"/>
          <w:szCs w:val="24"/>
        </w:rPr>
      </w:pPr>
      <w:r>
        <w:rPr>
          <w:rFonts w:eastAsia="Times New Roman"/>
          <w:szCs w:val="24"/>
        </w:rPr>
        <w:t>Τώρα, πού βλέπει η Αντιπολίτευση</w:t>
      </w:r>
      <w:r>
        <w:rPr>
          <w:rFonts w:eastAsia="Times New Roman"/>
          <w:szCs w:val="24"/>
        </w:rPr>
        <w:t xml:space="preserve"> την καταστροφή της ΔΕΗ είναι πράγματι </w:t>
      </w:r>
      <w:proofErr w:type="spellStart"/>
      <w:r>
        <w:rPr>
          <w:rFonts w:eastAsia="Times New Roman"/>
          <w:szCs w:val="24"/>
        </w:rPr>
        <w:t>άξιον</w:t>
      </w:r>
      <w:proofErr w:type="spellEnd"/>
      <w:r>
        <w:rPr>
          <w:rFonts w:eastAsia="Times New Roman"/>
          <w:szCs w:val="24"/>
        </w:rPr>
        <w:t xml:space="preserve"> απορίας, ειδικά όταν αυτοί είχαν δρομολογήσει την καταστροφή και ήρθε αυτή η Κυβέρνηση να ακυρώσει την πορεία προς τον γκρεμό που είχαν προδιαγράψει. </w:t>
      </w:r>
    </w:p>
    <w:p w14:paraId="30BDBF9E" w14:textId="77777777" w:rsidR="00E34F2F" w:rsidRDefault="00EC0F86">
      <w:pPr>
        <w:spacing w:after="0" w:line="600" w:lineRule="auto"/>
        <w:ind w:firstLine="720"/>
        <w:contextualSpacing/>
        <w:jc w:val="both"/>
        <w:rPr>
          <w:rFonts w:eastAsia="Times New Roman"/>
          <w:szCs w:val="24"/>
        </w:rPr>
      </w:pPr>
      <w:r>
        <w:rPr>
          <w:rFonts w:eastAsia="Times New Roman"/>
          <w:szCs w:val="24"/>
        </w:rPr>
        <w:t>Γιατί τι άλλο ήταν η πώληση της ευφαντάστως ονομαζόμενης «μι</w:t>
      </w:r>
      <w:r>
        <w:rPr>
          <w:rFonts w:eastAsia="Times New Roman"/>
          <w:szCs w:val="24"/>
        </w:rPr>
        <w:t>κρής</w:t>
      </w:r>
      <w:r>
        <w:rPr>
          <w:rFonts w:eastAsia="Times New Roman"/>
          <w:szCs w:val="24"/>
        </w:rPr>
        <w:t>»</w:t>
      </w:r>
      <w:r>
        <w:rPr>
          <w:rFonts w:eastAsia="Times New Roman"/>
          <w:szCs w:val="24"/>
        </w:rPr>
        <w:t xml:space="preserve"> ΔΕΗ, που δεν ήταν καθόλου μικρή, εάν πάρουμε υπ’ όψη ότι ήταν το πιο παραγωγικό και το πιο κερδοφόρο δυναμικό με την πώληση υδροηλεκτρικών σταθμών δυναμικότητας 904 </w:t>
      </w:r>
      <w:r>
        <w:rPr>
          <w:rFonts w:eastAsia="Times New Roman"/>
          <w:szCs w:val="24"/>
          <w:lang w:val="en-US"/>
        </w:rPr>
        <w:t>MW</w:t>
      </w:r>
      <w:r>
        <w:rPr>
          <w:rFonts w:eastAsia="Times New Roman"/>
          <w:szCs w:val="24"/>
        </w:rPr>
        <w:t>, του ΑΗΣ Μελίτης και της άδειας της δεύτερης μονάδας μαζί με τα ορυχεία, του ΑΗΣ κ</w:t>
      </w:r>
      <w:r>
        <w:rPr>
          <w:rFonts w:eastAsia="Times New Roman"/>
          <w:szCs w:val="24"/>
        </w:rPr>
        <w:t xml:space="preserve">αι ορυχείου Αμυνταίου, του ΑΗΣ Κομοτηνής και του 30% των πελατών της ΔΕΗ; Με δεδομένο ότι η ΔΕΗ κατέχει σήμερα το 53% της παραγωγής ηλεκτρικής ενέργειας </w:t>
      </w:r>
      <w:r>
        <w:rPr>
          <w:rFonts w:eastAsia="Times New Roman"/>
          <w:szCs w:val="24"/>
        </w:rPr>
        <w:lastRenderedPageBreak/>
        <w:t xml:space="preserve">στη χώρα, το σενάριο αυτό, που πωλούσε οριζόντια το 30% της συνολικής παραγωγής σε συνδυασμό με το 17% </w:t>
      </w:r>
      <w:r>
        <w:rPr>
          <w:rFonts w:eastAsia="Times New Roman"/>
          <w:szCs w:val="24"/>
        </w:rPr>
        <w:t>που το προορίζατε για το ΤΑΙΠΕΔ προς πώληση, για να οδηγηθούν τα χρήματα στο δημόσιο χρέος, η ΔΕΗ θα έμενε μ</w:t>
      </w:r>
      <w:r>
        <w:rPr>
          <w:rFonts w:eastAsia="Times New Roman"/>
          <w:szCs w:val="24"/>
        </w:rPr>
        <w:t>ί</w:t>
      </w:r>
      <w:r>
        <w:rPr>
          <w:rFonts w:eastAsia="Times New Roman"/>
          <w:szCs w:val="24"/>
        </w:rPr>
        <w:t xml:space="preserve">α μικρή εταιρεία με κάτω του 20% της παραγωγής ηλεκτρικής ενέργειας στη χώρα. </w:t>
      </w:r>
    </w:p>
    <w:p w14:paraId="30BDBF9F" w14:textId="77777777" w:rsidR="00E34F2F" w:rsidRDefault="00EC0F86">
      <w:pPr>
        <w:spacing w:after="0" w:line="600" w:lineRule="auto"/>
        <w:ind w:firstLine="720"/>
        <w:contextualSpacing/>
        <w:jc w:val="both"/>
        <w:rPr>
          <w:rFonts w:eastAsia="Times New Roman"/>
          <w:szCs w:val="24"/>
        </w:rPr>
      </w:pPr>
      <w:r>
        <w:rPr>
          <w:rFonts w:eastAsia="Times New Roman"/>
          <w:szCs w:val="24"/>
        </w:rPr>
        <w:t>Αλήθεια, τι άλλο είναι η καταστροφή, κύριοι της Αντιπολίτευσης; Τι ά</w:t>
      </w:r>
      <w:r>
        <w:rPr>
          <w:rFonts w:eastAsia="Times New Roman"/>
          <w:szCs w:val="24"/>
        </w:rPr>
        <w:t>λλο είναι ακριβώς από την προοπτική που είχατε επιφυλάξει για τη Δημόσια Επιχείρηση;</w:t>
      </w:r>
    </w:p>
    <w:p w14:paraId="30BDBFA0" w14:textId="77777777" w:rsidR="00E34F2F" w:rsidRDefault="00EC0F86">
      <w:pPr>
        <w:spacing w:after="0" w:line="600" w:lineRule="auto"/>
        <w:ind w:firstLine="720"/>
        <w:contextualSpacing/>
        <w:jc w:val="both"/>
        <w:rPr>
          <w:rFonts w:eastAsia="Times New Roman"/>
          <w:szCs w:val="24"/>
        </w:rPr>
      </w:pPr>
      <w:r>
        <w:rPr>
          <w:rFonts w:eastAsia="Times New Roman"/>
          <w:szCs w:val="24"/>
        </w:rPr>
        <w:t>Η ΔΕΗ οφείλει να κινηθεί αποφασιστικά προς τις ΑΠΕ, που εσείς την καταδικάσατε να είναι στο 3% της παραγωγής ΑΠΕ στη χώρα μας, ενώ έχει τόσο σημαντικές δυνατότητες ανάπτυξ</w:t>
      </w:r>
      <w:r>
        <w:rPr>
          <w:rFonts w:eastAsia="Times New Roman"/>
          <w:szCs w:val="24"/>
        </w:rPr>
        <w:t xml:space="preserve">ης σε αυτόν τον τομέα. </w:t>
      </w:r>
    </w:p>
    <w:p w14:paraId="30BDBFA1" w14:textId="77777777" w:rsidR="00E34F2F" w:rsidRDefault="00EC0F86">
      <w:pPr>
        <w:spacing w:after="0" w:line="600" w:lineRule="auto"/>
        <w:ind w:firstLine="720"/>
        <w:contextualSpacing/>
        <w:jc w:val="both"/>
        <w:rPr>
          <w:rFonts w:eastAsia="Times New Roman"/>
          <w:szCs w:val="24"/>
        </w:rPr>
      </w:pPr>
      <w:r>
        <w:rPr>
          <w:rFonts w:eastAsia="Times New Roman"/>
          <w:szCs w:val="24"/>
        </w:rPr>
        <w:t>Τ</w:t>
      </w:r>
      <w:r>
        <w:rPr>
          <w:rFonts w:eastAsia="Times New Roman"/>
          <w:szCs w:val="24"/>
        </w:rPr>
        <w:t xml:space="preserve">ο κάνατε αυτό ακριβώς για να την ταυτίσετε με τη </w:t>
      </w:r>
      <w:proofErr w:type="spellStart"/>
      <w:r>
        <w:rPr>
          <w:rFonts w:eastAsia="Times New Roman"/>
          <w:szCs w:val="24"/>
        </w:rPr>
        <w:t>λιγνιτική</w:t>
      </w:r>
      <w:proofErr w:type="spellEnd"/>
      <w:r>
        <w:rPr>
          <w:rFonts w:eastAsia="Times New Roman"/>
          <w:szCs w:val="24"/>
        </w:rPr>
        <w:t xml:space="preserve"> παραγωγή, ούτως ώστε να είναι εύκολος στόχος, με δεδομένες τις δεσμεύσεις της χώρας μας για την κλιματική αλλαγή, αλλά και για να κατευθυνθεί όλη η παραγωγή ΑΠΕ, που έχει τ</w:t>
      </w:r>
      <w:r>
        <w:rPr>
          <w:rFonts w:eastAsia="Times New Roman"/>
          <w:szCs w:val="24"/>
        </w:rPr>
        <w:t xml:space="preserve">εράστιο μέλλον, προς τους ιδιώτες. </w:t>
      </w:r>
    </w:p>
    <w:p w14:paraId="30BDBFA2"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Η ΔΕΗ οφείλει ακόμη να κατευθυνθεί στην επέκτασή της και σε άλλες δραστηριότητες, όπως η εξοικονόμηση ενέργειας, η ηλεκτροκίνηση, η αποθήκευση και η περαιτέρω επέκτασή της στο φυσικό αέριο και φυσικά να παίξει πρωταγωνισ</w:t>
      </w:r>
      <w:r>
        <w:rPr>
          <w:rFonts w:eastAsia="Times New Roman"/>
          <w:szCs w:val="24"/>
        </w:rPr>
        <w:t xml:space="preserve">τικό ρόλο στα Βαλκάνια, ενισχύοντας την εξωστρέφειά της. </w:t>
      </w:r>
    </w:p>
    <w:p w14:paraId="30BDBFA3" w14:textId="77777777" w:rsidR="00E34F2F" w:rsidRDefault="00EC0F86">
      <w:pPr>
        <w:spacing w:after="0" w:line="600" w:lineRule="auto"/>
        <w:ind w:firstLine="720"/>
        <w:contextualSpacing/>
        <w:jc w:val="both"/>
        <w:rPr>
          <w:rFonts w:eastAsia="Times New Roman"/>
          <w:szCs w:val="24"/>
        </w:rPr>
      </w:pPr>
      <w:r>
        <w:rPr>
          <w:rFonts w:eastAsia="Times New Roman"/>
          <w:szCs w:val="24"/>
        </w:rPr>
        <w:t>Αυτό είναι το νέο παραγωγικό μοντέλο στη ΔΕΗ, που διατηρεί την κυρίαρχη θέση της στην ευρωπαϊκή αγορά και αναπροσανατολίζεται συμβαδίζοντας με τις διεθνείς τάσεις, τις νέες τεχνολογικές εξελίξεις, α</w:t>
      </w:r>
      <w:r>
        <w:rPr>
          <w:rFonts w:eastAsia="Times New Roman"/>
          <w:szCs w:val="24"/>
        </w:rPr>
        <w:t xml:space="preserve">λλά και τις δεσμεύσεις της χώρας μας για την αντιμετώπιση της κλιματικής αλλαγής. </w:t>
      </w:r>
    </w:p>
    <w:p w14:paraId="30BDBFA4" w14:textId="77777777" w:rsidR="00E34F2F" w:rsidRDefault="00EC0F86">
      <w:pPr>
        <w:spacing w:after="0" w:line="600" w:lineRule="auto"/>
        <w:ind w:firstLine="720"/>
        <w:contextualSpacing/>
        <w:jc w:val="both"/>
        <w:rPr>
          <w:rFonts w:eastAsia="Times New Roman"/>
          <w:szCs w:val="24"/>
        </w:rPr>
      </w:pPr>
      <w:r>
        <w:rPr>
          <w:rFonts w:eastAsia="Times New Roman"/>
          <w:szCs w:val="24"/>
        </w:rPr>
        <w:t>Η οικονομική της κατάσταση μπορεί να βελτιωθεί περαιτέρω και με την υποβοήθηση που παίρνει από την Κυβέρνηση με την καταβολή σημαντικών ποσών από τα οφειλόμενα ΥΚΩ προηγούμε</w:t>
      </w:r>
      <w:r>
        <w:rPr>
          <w:rFonts w:eastAsia="Times New Roman"/>
          <w:szCs w:val="24"/>
        </w:rPr>
        <w:t>νων ετών, αλλά και με την προτεινόμενη σε αυτό το νομοσχέδιο αλλαγή του τέλους προμηθευτών, επιστρέφοντας το ποσοστό που τους αναλογεί από το πλεόνασμα του Ειδικού Λογαριασμού ΑΠΕ στον ΛΑΓΗΕ.</w:t>
      </w:r>
    </w:p>
    <w:p w14:paraId="30BDBFA5"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Ακούσατε καλά: το πλεόνασμα του ΕΛΑΠΕ, όταν εσείς είχατε οδηγήσε</w:t>
      </w:r>
      <w:r>
        <w:rPr>
          <w:rFonts w:eastAsia="Times New Roman"/>
          <w:szCs w:val="24"/>
        </w:rPr>
        <w:t xml:space="preserve">ι την ενεργειακή αγορά των ΑΠΕ στη χρεωκοπία, με το πολύ εμπνευσμένο σχέδιό σας, όταν είχατε βάλει τα </w:t>
      </w:r>
      <w:proofErr w:type="spellStart"/>
      <w:r>
        <w:rPr>
          <w:rFonts w:eastAsia="Times New Roman"/>
          <w:szCs w:val="24"/>
        </w:rPr>
        <w:t>φωτοβολταϊκά</w:t>
      </w:r>
      <w:proofErr w:type="spellEnd"/>
      <w:r>
        <w:rPr>
          <w:rFonts w:eastAsia="Times New Roman"/>
          <w:szCs w:val="24"/>
        </w:rPr>
        <w:t xml:space="preserve"> κυρίως στο σύστημα, όταν οι τιμές τους ήταν στον Θεό, προκειμένου να εξυπηρετήσετε συμφέροντα κυρίως ξένων επιμελητηρίων, αντί να μπουν τώρα </w:t>
      </w:r>
      <w:r>
        <w:rPr>
          <w:rFonts w:eastAsia="Times New Roman"/>
          <w:szCs w:val="24"/>
        </w:rPr>
        <w:t xml:space="preserve">στο σύστημα που είναι φθηνά, όπως κάνουν οι περισσότερες γειτονικές μας χώρες. </w:t>
      </w:r>
      <w:r>
        <w:rPr>
          <w:rFonts w:eastAsia="Times New Roman"/>
          <w:szCs w:val="24"/>
        </w:rPr>
        <w:t>Τ</w:t>
      </w:r>
      <w:r>
        <w:rPr>
          <w:rFonts w:eastAsia="Times New Roman"/>
          <w:szCs w:val="24"/>
        </w:rPr>
        <w:t xml:space="preserve">α βάλατε, δίνοντάς τους τότε τιμή αποζημίωσης </w:t>
      </w:r>
      <w:proofErr w:type="spellStart"/>
      <w:r>
        <w:rPr>
          <w:rFonts w:eastAsia="Times New Roman"/>
          <w:szCs w:val="24"/>
        </w:rPr>
        <w:t>υπερπολλαπλάσια</w:t>
      </w:r>
      <w:proofErr w:type="spellEnd"/>
      <w:r>
        <w:rPr>
          <w:rFonts w:eastAsia="Times New Roman"/>
          <w:szCs w:val="24"/>
        </w:rPr>
        <w:t xml:space="preserve"> από την τιμή των τεχνολογιών που παρήγαγαν ενέργεια από ΑΠΕ έως εκείνη τη στιγμή. </w:t>
      </w:r>
    </w:p>
    <w:p w14:paraId="30BDBFA6" w14:textId="77777777" w:rsidR="00E34F2F" w:rsidRDefault="00EC0F86">
      <w:pPr>
        <w:spacing w:after="0" w:line="600" w:lineRule="auto"/>
        <w:ind w:firstLine="720"/>
        <w:contextualSpacing/>
        <w:jc w:val="both"/>
        <w:rPr>
          <w:rFonts w:eastAsia="Times New Roman"/>
          <w:szCs w:val="24"/>
        </w:rPr>
      </w:pPr>
      <w:r>
        <w:rPr>
          <w:rFonts w:eastAsia="Times New Roman"/>
          <w:szCs w:val="24"/>
        </w:rPr>
        <w:t>Η Κυβέρνηση αυτή έσωσε τον ΕΛΑΠ</w:t>
      </w:r>
      <w:r>
        <w:rPr>
          <w:rFonts w:eastAsia="Times New Roman"/>
          <w:szCs w:val="24"/>
        </w:rPr>
        <w:t xml:space="preserve">Ε, έσωσε τους χιλιάδες κυρίως μικροεπενδυτές στις </w:t>
      </w:r>
      <w:r>
        <w:rPr>
          <w:rFonts w:eastAsia="Times New Roman"/>
          <w:szCs w:val="24"/>
        </w:rPr>
        <w:t>α</w:t>
      </w:r>
      <w:r>
        <w:rPr>
          <w:rFonts w:eastAsia="Times New Roman"/>
          <w:szCs w:val="24"/>
        </w:rPr>
        <w:t xml:space="preserve">νανεώσιμες </w:t>
      </w:r>
      <w:r>
        <w:rPr>
          <w:rFonts w:eastAsia="Times New Roman"/>
          <w:szCs w:val="24"/>
        </w:rPr>
        <w:t>π</w:t>
      </w:r>
      <w:r>
        <w:rPr>
          <w:rFonts w:eastAsia="Times New Roman"/>
          <w:szCs w:val="24"/>
        </w:rPr>
        <w:t xml:space="preserve">ηγές </w:t>
      </w:r>
      <w:r>
        <w:rPr>
          <w:rFonts w:eastAsia="Times New Roman"/>
          <w:szCs w:val="24"/>
        </w:rPr>
        <w:t>ε</w:t>
      </w:r>
      <w:r>
        <w:rPr>
          <w:rFonts w:eastAsia="Times New Roman"/>
          <w:szCs w:val="24"/>
        </w:rPr>
        <w:t xml:space="preserve">νέργειας, που ένιωσαν στο πετσί τους επί των ημερών σας δεκάμηνες καθυστερήσεις στις αποπληρωμές τους και έβλεπαν ορατό τον κίνδυνο πλήρους κατάρρευσης της αγοράς ΑΠΕ στη χώρα μας. </w:t>
      </w:r>
    </w:p>
    <w:p w14:paraId="30BDBFA7" w14:textId="77777777" w:rsidR="00E34F2F" w:rsidRDefault="00EC0F86">
      <w:pPr>
        <w:spacing w:after="0" w:line="600" w:lineRule="auto"/>
        <w:ind w:firstLine="720"/>
        <w:contextualSpacing/>
        <w:jc w:val="both"/>
        <w:rPr>
          <w:rFonts w:eastAsia="Times New Roman"/>
          <w:szCs w:val="24"/>
        </w:rPr>
      </w:pPr>
      <w:r>
        <w:rPr>
          <w:rFonts w:eastAsia="Times New Roman"/>
          <w:szCs w:val="24"/>
        </w:rPr>
        <w:t>Η ΔΕΗ</w:t>
      </w:r>
      <w:r>
        <w:rPr>
          <w:rFonts w:eastAsia="Times New Roman"/>
          <w:szCs w:val="24"/>
        </w:rPr>
        <w:t xml:space="preserve"> πλήρωσε βαρύ τίμημα γι’ αυτό, περί τα 320 εκατομμύρια πέρυσι, και πλέον τώρα που ο ΕΛΑΠΕ είναι πλεονασματικός είναι λογικό να της επιστραφεί το ποσοστό που της αναλογεί από αυτά που πλεονάζουν. </w:t>
      </w:r>
    </w:p>
    <w:p w14:paraId="30BDBFA8"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Ακόμη, η ΔΕΗ εκτιμά ότι θα έχει μια σημαντική ανάκαμψη της λ</w:t>
      </w:r>
      <w:r>
        <w:rPr>
          <w:rFonts w:eastAsia="Times New Roman"/>
          <w:szCs w:val="24"/>
        </w:rPr>
        <w:t xml:space="preserve">ειτουργικής κερδοφορίας της πλέον του 18%. Μαζί με τα αναμενόμενα έσοδα από την πώληση των </w:t>
      </w:r>
      <w:proofErr w:type="spellStart"/>
      <w:r>
        <w:rPr>
          <w:rFonts w:eastAsia="Times New Roman"/>
          <w:szCs w:val="24"/>
        </w:rPr>
        <w:t>λιγνιτικών</w:t>
      </w:r>
      <w:proofErr w:type="spellEnd"/>
      <w:r>
        <w:rPr>
          <w:rFonts w:eastAsia="Times New Roman"/>
          <w:szCs w:val="24"/>
        </w:rPr>
        <w:t xml:space="preserve"> μονάδων και ορυχείων, την αναμενόμενη βελτίωση της </w:t>
      </w:r>
      <w:proofErr w:type="spellStart"/>
      <w:r>
        <w:rPr>
          <w:rFonts w:eastAsia="Times New Roman"/>
          <w:szCs w:val="24"/>
        </w:rPr>
        <w:t>εισπραξιμότητας</w:t>
      </w:r>
      <w:proofErr w:type="spellEnd"/>
      <w:r>
        <w:rPr>
          <w:rFonts w:eastAsia="Times New Roman"/>
          <w:szCs w:val="24"/>
        </w:rPr>
        <w:t xml:space="preserve"> και την είσπραξη για τα ΥΚΩ παρελθόντων ετών, που θα πάρει σταδιακά έως το 2022 με πρώτ</w:t>
      </w:r>
      <w:r>
        <w:rPr>
          <w:rFonts w:eastAsia="Times New Roman"/>
          <w:szCs w:val="24"/>
        </w:rPr>
        <w:t xml:space="preserve">η δόση που πήρε από το </w:t>
      </w:r>
      <w:proofErr w:type="spellStart"/>
      <w:r>
        <w:rPr>
          <w:rFonts w:eastAsia="Times New Roman"/>
          <w:szCs w:val="24"/>
        </w:rPr>
        <w:t>υπερπλεόνασμα</w:t>
      </w:r>
      <w:proofErr w:type="spellEnd"/>
      <w:r>
        <w:rPr>
          <w:rFonts w:eastAsia="Times New Roman"/>
          <w:szCs w:val="24"/>
        </w:rPr>
        <w:t xml:space="preserve"> το 2017 θα βελτιώσει σημαντικά τα οικονομικά της.</w:t>
      </w:r>
    </w:p>
    <w:p w14:paraId="30BDBFA9"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Σηφάκη, παρακαλώ ολοκληρώστε. </w:t>
      </w:r>
    </w:p>
    <w:p w14:paraId="30BDBFAA"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ΙΩΑΝΝΗΣ ΣΗΦΑΚΗΣ: </w:t>
      </w:r>
      <w:r>
        <w:rPr>
          <w:rFonts w:eastAsia="Times New Roman"/>
          <w:szCs w:val="24"/>
        </w:rPr>
        <w:t xml:space="preserve">Τελειώνω αμέσως. </w:t>
      </w:r>
    </w:p>
    <w:p w14:paraId="30BDBFAB" w14:textId="77777777" w:rsidR="00E34F2F" w:rsidRDefault="00EC0F86">
      <w:pPr>
        <w:spacing w:after="0" w:line="600" w:lineRule="auto"/>
        <w:ind w:firstLine="720"/>
        <w:contextualSpacing/>
        <w:jc w:val="both"/>
        <w:rPr>
          <w:rFonts w:eastAsia="Times New Roman"/>
          <w:szCs w:val="24"/>
        </w:rPr>
      </w:pPr>
      <w:r>
        <w:rPr>
          <w:rFonts w:eastAsia="Times New Roman"/>
          <w:szCs w:val="24"/>
        </w:rPr>
        <w:t>Με τη ΔΕΗ, λοιπόν, μικρότερη και δυνατότερη, εξωστρεφή και αναπ</w:t>
      </w:r>
      <w:r>
        <w:rPr>
          <w:rFonts w:eastAsia="Times New Roman"/>
          <w:szCs w:val="24"/>
        </w:rPr>
        <w:t>ροσανατολισμένη προς τις ΑΠΕ, την ηλεκτροκίνηση, την αποθήκευση, συμμετέχοντας πρωτοπόρα στις τεχνολογικές εξελίξεις στον γρήγορα μεταβαλλόμενο διεθνώς ενεργειακό τομέα, μπορούμε να παλεύουμε για μείωση του κόστους ενέργειας στον τελικό καταναλωτή, μαζί με</w:t>
      </w:r>
      <w:r>
        <w:rPr>
          <w:rFonts w:eastAsia="Times New Roman"/>
          <w:szCs w:val="24"/>
        </w:rPr>
        <w:t xml:space="preserve"> την ασφάλεια του ενεργειακού εφοδιασμού της χώρας. </w:t>
      </w:r>
    </w:p>
    <w:p w14:paraId="30BDBFAC" w14:textId="77777777" w:rsidR="00E34F2F" w:rsidRDefault="00EC0F86">
      <w:pPr>
        <w:spacing w:after="0" w:line="600" w:lineRule="auto"/>
        <w:ind w:firstLine="720"/>
        <w:contextualSpacing/>
        <w:jc w:val="both"/>
        <w:rPr>
          <w:rFonts w:eastAsia="Times New Roman"/>
          <w:szCs w:val="24"/>
        </w:rPr>
      </w:pPr>
      <w:r>
        <w:rPr>
          <w:rFonts w:eastAsia="Times New Roman"/>
          <w:szCs w:val="24"/>
        </w:rPr>
        <w:lastRenderedPageBreak/>
        <w:t>Α</w:t>
      </w:r>
      <w:r>
        <w:rPr>
          <w:rFonts w:eastAsia="Times New Roman"/>
          <w:szCs w:val="24"/>
        </w:rPr>
        <w:t xml:space="preserve">υτή η Κυβέρνηση, με την κατοχύρωση της </w:t>
      </w:r>
      <w:proofErr w:type="spellStart"/>
      <w:r>
        <w:rPr>
          <w:rFonts w:eastAsia="Times New Roman"/>
          <w:szCs w:val="24"/>
        </w:rPr>
        <w:t>γεωστρατηγικής</w:t>
      </w:r>
      <w:proofErr w:type="spellEnd"/>
      <w:r>
        <w:rPr>
          <w:rFonts w:eastAsia="Times New Roman"/>
          <w:szCs w:val="24"/>
        </w:rPr>
        <w:t xml:space="preserve"> θέσης της χώρας ως ενεργειακού κόμβου, διατηρεί και τη ΔΕΗ και τον ΑΔΜΗΕ υπό δημόσιο έλεγχο, υλοποιεί τον νέο ενεργειακό σχεδιασμό, βάζοντας εξαιρετ</w:t>
      </w:r>
      <w:r>
        <w:rPr>
          <w:rFonts w:eastAsia="Times New Roman"/>
          <w:szCs w:val="24"/>
        </w:rPr>
        <w:t xml:space="preserve">ικά φιλόδοξους στόχους για την ανάπτυξη των ΑΠΕ έως το 2030, έχει στο κέντρο της προσοχής της τη μείωση του κόστους ενέργειας στον τελικό καταναλωτή και εισήγαγε στον ενεργειακό της σχεδιασμό και την αντιμετώπιση της ενεργειακής φτώχειας. </w:t>
      </w:r>
    </w:p>
    <w:p w14:paraId="30BDBFAD" w14:textId="77777777" w:rsidR="00E34F2F" w:rsidRDefault="00EC0F86">
      <w:pPr>
        <w:spacing w:after="0" w:line="600" w:lineRule="auto"/>
        <w:ind w:firstLine="720"/>
        <w:contextualSpacing/>
        <w:jc w:val="both"/>
        <w:rPr>
          <w:rFonts w:eastAsia="Times New Roman"/>
          <w:szCs w:val="24"/>
        </w:rPr>
      </w:pPr>
      <w:r>
        <w:rPr>
          <w:rFonts w:eastAsia="Times New Roman"/>
          <w:szCs w:val="24"/>
        </w:rPr>
        <w:t>Σας ευχαριστώ.</w:t>
      </w:r>
    </w:p>
    <w:p w14:paraId="30BDBFAE" w14:textId="77777777" w:rsidR="00E34F2F" w:rsidRDefault="00EC0F86">
      <w:pPr>
        <w:spacing w:after="0" w:line="600" w:lineRule="auto"/>
        <w:ind w:firstLine="720"/>
        <w:contextualSpacing/>
        <w:jc w:val="center"/>
        <w:rPr>
          <w:rFonts w:eastAsia="Times New Roman"/>
          <w:szCs w:val="24"/>
        </w:rPr>
      </w:pPr>
      <w:r>
        <w:rPr>
          <w:rFonts w:eastAsia="Times New Roman" w:cs="Times New Roman"/>
          <w:szCs w:val="24"/>
        </w:rPr>
        <w:t>(Χειροκροτήματα από την πτέρυγα του ΣΥΡΙΖΑ)</w:t>
      </w:r>
    </w:p>
    <w:p w14:paraId="30BDBFAF" w14:textId="77777777" w:rsidR="00E34F2F" w:rsidRDefault="00EC0F86">
      <w:pPr>
        <w:spacing w:after="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Σεβαστάκης</w:t>
      </w:r>
      <w:proofErr w:type="spellEnd"/>
      <w:r>
        <w:rPr>
          <w:rFonts w:eastAsia="Times New Roman"/>
          <w:szCs w:val="24"/>
        </w:rPr>
        <w:t xml:space="preserve"> από τον ΣΥΡΙΖΑ. </w:t>
      </w:r>
    </w:p>
    <w:p w14:paraId="30BDBFB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Πιθανολογώ ότι είμαι ο τελευταίος ομιλητής Βουλευτής και επομένως μπορώ να είμαι αυστηρός και με τον κύριο Υπ</w:t>
      </w:r>
      <w:r>
        <w:rPr>
          <w:rFonts w:eastAsia="Times New Roman" w:cs="Times New Roman"/>
          <w:szCs w:val="24"/>
        </w:rPr>
        <w:t xml:space="preserve">ουργό, δηλαδή να του πω να σταματήσει να μιλάει με τον κ. </w:t>
      </w:r>
      <w:proofErr w:type="spellStart"/>
      <w:r>
        <w:rPr>
          <w:rFonts w:eastAsia="Times New Roman" w:cs="Times New Roman"/>
          <w:szCs w:val="24"/>
        </w:rPr>
        <w:t>Κατσίκη</w:t>
      </w:r>
      <w:proofErr w:type="spellEnd"/>
      <w:r>
        <w:rPr>
          <w:rFonts w:eastAsia="Times New Roman" w:cs="Times New Roman"/>
          <w:szCs w:val="24"/>
        </w:rPr>
        <w:t>.</w:t>
      </w:r>
    </w:p>
    <w:p w14:paraId="30BDBFB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Έχουν καλυφθεί πάρα πολύ και τα θέματα και τα ερωτήματα που ένα νομοθέτημα στρατηγικής πάντα θέτει και η αξιοπιστία του ή η δύναμή του σχετίζεται με τη δύναμη των ερωτημάτων. Πέρα από τη δι</w:t>
      </w:r>
      <w:r>
        <w:rPr>
          <w:rFonts w:eastAsia="Times New Roman" w:cs="Times New Roman"/>
          <w:szCs w:val="24"/>
        </w:rPr>
        <w:t xml:space="preserve">αχείριση του παρόντος προβλήματος, που ξεκινάει από τις αποφάσεις του Ευρωπαϊκού Δικαστηρίου και την </w:t>
      </w:r>
      <w:proofErr w:type="spellStart"/>
      <w:r>
        <w:rPr>
          <w:rFonts w:eastAsia="Times New Roman" w:cs="Times New Roman"/>
          <w:szCs w:val="24"/>
        </w:rPr>
        <w:t>αναγκαστικότητα</w:t>
      </w:r>
      <w:proofErr w:type="spellEnd"/>
      <w:r>
        <w:rPr>
          <w:rFonts w:eastAsia="Times New Roman" w:cs="Times New Roman"/>
          <w:szCs w:val="24"/>
        </w:rPr>
        <w:t xml:space="preserve"> ή τη στροφή, την ενεργειακή κατεύθυνση που δίνει, πρέπει να διακρίνει, να προβλέψει και τις κατευθύνσεις της διεθνούς βιομηχανίας και, αν θ</w:t>
      </w:r>
      <w:r>
        <w:rPr>
          <w:rFonts w:eastAsia="Times New Roman" w:cs="Times New Roman"/>
          <w:szCs w:val="24"/>
        </w:rPr>
        <w:t>έλετε, τις πολιτικές επενδύσεις. Να διακρίνει προς τα πού πάνε οι πολιτικές επενδύσεις της Ευρώπης και της Αμερικής, προς ποια κατεύθυνση ενεργειακή. Δεν υπάρχουν εύκολες απαντήσεις σε τόσο θεμελιώδη ερωτήματα, αλλά θα προσπαθήσω να κάνω μ</w:t>
      </w:r>
      <w:r>
        <w:rPr>
          <w:rFonts w:eastAsia="Times New Roman" w:cs="Times New Roman"/>
          <w:szCs w:val="24"/>
        </w:rPr>
        <w:t>ί</w:t>
      </w:r>
      <w:r>
        <w:rPr>
          <w:rFonts w:eastAsia="Times New Roman" w:cs="Times New Roman"/>
          <w:szCs w:val="24"/>
        </w:rPr>
        <w:t xml:space="preserve">α μικρή περιγραφή. </w:t>
      </w:r>
    </w:p>
    <w:p w14:paraId="30BDBFB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Εγώ είμαι πάντα ακριβής στον χρόνο μου, δεν τον ξεπερνάω και επομένως το πεντάλεπτο θα το τηρήσω μιλώντας για το υβριδικό που έχει κάνει και σχεδόν έχει ολοκληρώσει η </w:t>
      </w:r>
      <w:r>
        <w:rPr>
          <w:rFonts w:eastAsia="Times New Roman" w:cs="Times New Roman"/>
          <w:szCs w:val="24"/>
        </w:rPr>
        <w:t>«</w:t>
      </w:r>
      <w:r>
        <w:rPr>
          <w:rFonts w:eastAsia="Times New Roman" w:cs="Times New Roman"/>
          <w:szCs w:val="24"/>
        </w:rPr>
        <w:t xml:space="preserve">ΔΕΗ </w:t>
      </w:r>
      <w:r w:rsidRPr="0005524B">
        <w:rPr>
          <w:rFonts w:eastAsia="Times New Roman" w:cs="Times New Roman"/>
          <w:szCs w:val="24"/>
        </w:rPr>
        <w:t>ΑΝΑΝΕΩΣΙΜΕΣ</w:t>
      </w:r>
      <w:r>
        <w:rPr>
          <w:rFonts w:eastAsia="Times New Roman" w:cs="Times New Roman"/>
          <w:szCs w:val="24"/>
        </w:rPr>
        <w:t>»</w:t>
      </w:r>
      <w:r>
        <w:rPr>
          <w:rFonts w:eastAsia="Times New Roman" w:cs="Times New Roman"/>
          <w:szCs w:val="24"/>
        </w:rPr>
        <w:t xml:space="preserve"> στην Ικαρία του Νομού Σάμου, τον οποίο έχω την τιμή</w:t>
      </w:r>
      <w:r>
        <w:rPr>
          <w:rFonts w:eastAsia="Times New Roman" w:cs="Times New Roman"/>
          <w:szCs w:val="24"/>
        </w:rPr>
        <w:t xml:space="preserve"> να εκπροσωπώ κοινοβουλευτικά. Έχει διαφορετικές μορφές ενέργειας τις ο</w:t>
      </w:r>
      <w:r>
        <w:rPr>
          <w:rFonts w:eastAsia="Times New Roman" w:cs="Times New Roman"/>
          <w:szCs w:val="24"/>
        </w:rPr>
        <w:lastRenderedPageBreak/>
        <w:t xml:space="preserve">ποίες συνδυάζει. Συνδυάζει την υδροηλεκτρική, ας πούμε, διάσταση, την αιολική ενέργεια και τις συμβατικές μορφές. Άρα έχουμε έναν συνδυασμό ενέργειας που παράγει το ενεργειακό όλον και </w:t>
      </w:r>
      <w:r>
        <w:rPr>
          <w:rFonts w:eastAsia="Times New Roman" w:cs="Times New Roman"/>
          <w:szCs w:val="24"/>
        </w:rPr>
        <w:t xml:space="preserve">μάλιστα ένα μέρος του πλεονάζει. </w:t>
      </w:r>
    </w:p>
    <w:p w14:paraId="30BDBFB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ερώτημα που έθεσε νωρίτερα ένας συνάδελφος για τις μορφές αποθήκευσης, για το έλλειμμα τεχνολογιών αποθήκευσης επανατίθεται. Αν λύσουμε και τεχνολογικά ερωτήματα αποθήκευσης θα μπορούμε να χρησιμοποιήσουμε έναν πολλαπλό</w:t>
      </w:r>
      <w:r>
        <w:rPr>
          <w:rFonts w:eastAsia="Times New Roman" w:cs="Times New Roman"/>
          <w:szCs w:val="24"/>
        </w:rPr>
        <w:t xml:space="preserve"> τύπο ενεργειακής σώρευσης που θα απαντάει και στο προφίλ της χώρας και στα ιδιαίτερα ενεργειακά χαρακτηριστικά που έχει η χώρα. Μην ξεχνάμε ότι η χώρα δεν πέρασε τη βιομηχανική επανάσταση, επομένως δεν έχει ενεργειακή μονοκαλλιέργεια, γιατί δεν είχε τον π</w:t>
      </w:r>
      <w:r>
        <w:rPr>
          <w:rFonts w:eastAsia="Times New Roman" w:cs="Times New Roman"/>
          <w:szCs w:val="24"/>
        </w:rPr>
        <w:t xml:space="preserve">αραδοσιακό τύπο ανάπτυξης, αυτόν που θα υπαινίσσονταν ο κ. </w:t>
      </w:r>
      <w:proofErr w:type="spellStart"/>
      <w:r>
        <w:rPr>
          <w:rFonts w:eastAsia="Times New Roman" w:cs="Times New Roman"/>
          <w:szCs w:val="24"/>
        </w:rPr>
        <w:t>Κεγκέρογλου</w:t>
      </w:r>
      <w:proofErr w:type="spellEnd"/>
      <w:r>
        <w:rPr>
          <w:rFonts w:eastAsia="Times New Roman" w:cs="Times New Roman"/>
          <w:szCs w:val="24"/>
        </w:rPr>
        <w:t xml:space="preserve"> αν σταμάταγε να μιλάει.</w:t>
      </w:r>
    </w:p>
    <w:p w14:paraId="30BDBFB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αυτή είναι η κατεύθυνση, προς τα εκεί ωθεί η διεθνής βιομηχανία και επίσης η διεθνής σκέψη. Τα τμήματα έρευνας και τεχνολογίας των εφαρμο</w:t>
      </w:r>
      <w:r>
        <w:rPr>
          <w:rFonts w:eastAsia="Times New Roman" w:cs="Times New Roman"/>
          <w:szCs w:val="24"/>
        </w:rPr>
        <w:lastRenderedPageBreak/>
        <w:t xml:space="preserve">γών </w:t>
      </w:r>
      <w:r>
        <w:rPr>
          <w:rFonts w:eastAsia="Times New Roman" w:cs="Times New Roman"/>
          <w:szCs w:val="24"/>
        </w:rPr>
        <w:t xml:space="preserve">κατευθύνονται προς τη διασταύρωση πολλαπλών μορφών ενέργειας. Αυτό καθιστά τη χώρα ενεργειακό κόμβο, αυτή η επένδυση στην έξυπνη συνδυαστική, την οποία περιέγραψε ο </w:t>
      </w:r>
      <w:proofErr w:type="spellStart"/>
      <w:r>
        <w:rPr>
          <w:rFonts w:eastAsia="Times New Roman" w:cs="Times New Roman"/>
          <w:szCs w:val="24"/>
        </w:rPr>
        <w:t>Φάμελλος</w:t>
      </w:r>
      <w:proofErr w:type="spellEnd"/>
      <w:r>
        <w:rPr>
          <w:rFonts w:eastAsia="Times New Roman" w:cs="Times New Roman"/>
          <w:szCs w:val="24"/>
        </w:rPr>
        <w:t xml:space="preserve"> νωρίτερα αδρομερώς. Νομίζω ότι αυτό είναι η ουσιαστική μας κατεύθυνση και επομένως</w:t>
      </w:r>
      <w:r>
        <w:rPr>
          <w:rFonts w:eastAsia="Times New Roman" w:cs="Times New Roman"/>
          <w:szCs w:val="24"/>
        </w:rPr>
        <w:t xml:space="preserve"> δεν πρέπει να δούμε το νομοσχέδιο αμυντικά, ως απλώς μ</w:t>
      </w:r>
      <w:r>
        <w:rPr>
          <w:rFonts w:eastAsia="Times New Roman" w:cs="Times New Roman"/>
          <w:szCs w:val="24"/>
        </w:rPr>
        <w:t>ί</w:t>
      </w:r>
      <w:r>
        <w:rPr>
          <w:rFonts w:eastAsia="Times New Roman" w:cs="Times New Roman"/>
          <w:szCs w:val="24"/>
        </w:rPr>
        <w:t>α συμμόρφωση σε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αλλά να το δούμε ενεργητικά, ως μ</w:t>
      </w:r>
      <w:r>
        <w:rPr>
          <w:rFonts w:eastAsia="Times New Roman" w:cs="Times New Roman"/>
          <w:szCs w:val="24"/>
        </w:rPr>
        <w:t>ί</w:t>
      </w:r>
      <w:r>
        <w:rPr>
          <w:rFonts w:eastAsia="Times New Roman" w:cs="Times New Roman"/>
          <w:szCs w:val="24"/>
        </w:rPr>
        <w:t xml:space="preserve">α δυνατότητα. </w:t>
      </w:r>
    </w:p>
    <w:p w14:paraId="30BDBFB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έβαζα στον συλλογισμό και τους εργαζόμενους, όχι μόνο με τους όρους ότι οι εργαζόμενοι πρέπει να συνεχίσουν να</w:t>
      </w:r>
      <w:r>
        <w:rPr>
          <w:rFonts w:eastAsia="Times New Roman" w:cs="Times New Roman"/>
          <w:szCs w:val="24"/>
        </w:rPr>
        <w:t xml:space="preserve"> συνδράμουν ως μορφή επένδυσης που αφορά την ποιότητα του παραγόμενου έργου. Ο εργαζόμενος είναι οργανικό κομμάτι του έργου και επομένως με αυτήν την έννοια δεν έχουμε ένα απλό ερώτημα εργασιακής δικαιοσύνης με το να συνεχίσουν να προσφέρουν αυτοί οι άνθρω</w:t>
      </w:r>
      <w:r>
        <w:rPr>
          <w:rFonts w:eastAsia="Times New Roman" w:cs="Times New Roman"/>
          <w:szCs w:val="24"/>
        </w:rPr>
        <w:t>ποι όσο ένα ερώτημα παραγωγικής ποιότητας.</w:t>
      </w:r>
    </w:p>
    <w:p w14:paraId="30BDBFB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θεωρώντας ότι το νομοσχέδιο αυτό μπορεί να χτίζεται με τους όρους μιας νομικής, νομοθετικής </w:t>
      </w:r>
      <w:proofErr w:type="spellStart"/>
      <w:r>
        <w:rPr>
          <w:rFonts w:eastAsia="Times New Roman" w:cs="Times New Roman"/>
          <w:szCs w:val="24"/>
        </w:rPr>
        <w:t>αναγκαστικότητας</w:t>
      </w:r>
      <w:proofErr w:type="spellEnd"/>
      <w:r>
        <w:rPr>
          <w:rFonts w:eastAsia="Times New Roman" w:cs="Times New Roman"/>
          <w:szCs w:val="24"/>
        </w:rPr>
        <w:t xml:space="preserve"> ή πολιτικής </w:t>
      </w:r>
      <w:proofErr w:type="spellStart"/>
      <w:r>
        <w:rPr>
          <w:rFonts w:eastAsia="Times New Roman" w:cs="Times New Roman"/>
          <w:szCs w:val="24"/>
        </w:rPr>
        <w:t>αναγκαστικότητας</w:t>
      </w:r>
      <w:proofErr w:type="spellEnd"/>
      <w:r>
        <w:rPr>
          <w:rFonts w:eastAsia="Times New Roman" w:cs="Times New Roman"/>
          <w:szCs w:val="24"/>
        </w:rPr>
        <w:t xml:space="preserve">, νομίζω ότι </w:t>
      </w:r>
      <w:r>
        <w:rPr>
          <w:rFonts w:eastAsia="Times New Roman" w:cs="Times New Roman"/>
          <w:szCs w:val="24"/>
        </w:rPr>
        <w:lastRenderedPageBreak/>
        <w:t>μπορεί να δώσει τα εργαλεία, να γίνει εργαλείο το ίδιο,</w:t>
      </w:r>
      <w:r>
        <w:rPr>
          <w:rFonts w:eastAsia="Times New Roman" w:cs="Times New Roman"/>
          <w:szCs w:val="24"/>
        </w:rPr>
        <w:t xml:space="preserve"> ώστε να στοχαστούμε, να επενδύσουμε και να χτίσουμε ένα ενεργειακό προφίλ κοντά και </w:t>
      </w:r>
      <w:proofErr w:type="spellStart"/>
      <w:r>
        <w:rPr>
          <w:rFonts w:eastAsia="Times New Roman" w:cs="Times New Roman"/>
          <w:szCs w:val="24"/>
        </w:rPr>
        <w:t>συναρτημένο</w:t>
      </w:r>
      <w:proofErr w:type="spellEnd"/>
      <w:r>
        <w:rPr>
          <w:rFonts w:eastAsia="Times New Roman" w:cs="Times New Roman"/>
          <w:szCs w:val="24"/>
        </w:rPr>
        <w:t xml:space="preserve"> με τις ποιότητες του προφίλ της χώρας που </w:t>
      </w:r>
      <w:proofErr w:type="spellStart"/>
      <w:r>
        <w:rPr>
          <w:rFonts w:eastAsia="Times New Roman" w:cs="Times New Roman"/>
          <w:szCs w:val="24"/>
        </w:rPr>
        <w:t>στοιχειοθετούνται</w:t>
      </w:r>
      <w:proofErr w:type="spellEnd"/>
      <w:r>
        <w:rPr>
          <w:rFonts w:eastAsia="Times New Roman" w:cs="Times New Roman"/>
          <w:szCs w:val="24"/>
        </w:rPr>
        <w:t xml:space="preserve">: Περιβάλλον, αισθητική, δηλαδή οι πιο έγκυρες πηγές οικονομίας. </w:t>
      </w:r>
    </w:p>
    <w:p w14:paraId="30BDBFB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0BDBFB8"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w:t>
      </w:r>
      <w:r>
        <w:rPr>
          <w:rFonts w:eastAsia="Times New Roman" w:cs="Times New Roman"/>
          <w:szCs w:val="24"/>
        </w:rPr>
        <w:t>πό την πτέρυγα του ΣΥΡΙΖΑ)</w:t>
      </w:r>
    </w:p>
    <w:p w14:paraId="30BDBFB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Ολοκληρώθηκε ο κύκλος των ομιλητών. Προχωράμε στις δευτερολογίες. Μέχρι στιγμής στο Προεδρείο έχουν δηλώσει τρεις εισηγητές να μιλήσουν ή να παρέμβουν ή να δευτερολογήσουν. </w:t>
      </w:r>
    </w:p>
    <w:p w14:paraId="30BDBFB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Καματερέ, έχετε</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λόγο για δύο λεπτά. </w:t>
      </w:r>
    </w:p>
    <w:p w14:paraId="30BDBFB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Μόνο για δύο λεπτά, κύριε Πρόεδρε; Θα προσπαθήσω.</w:t>
      </w:r>
    </w:p>
    <w:p w14:paraId="30BDBFB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Ναι, για δύο λεπτά, για να επιταχύνουμε λίγο, γιατί θα ξεπεράσουμε κατά πολύ την ώρα που έχουμε οριοθετήσει για την ονομαστική. </w:t>
      </w:r>
    </w:p>
    <w:p w14:paraId="30BDBFB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ΚΑΜΑΤΕΡΟΣ: </w:t>
      </w:r>
      <w:r>
        <w:rPr>
          <w:rFonts w:eastAsia="Times New Roman" w:cs="Times New Roman"/>
          <w:szCs w:val="24"/>
        </w:rPr>
        <w:t>Κυρίες και κύριοι, φτάνοντας στο τέλος της συζήτησης, νομίζω ότι πρέπει να πούμε ένα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δύο συμπεράσματα. Ήταν φυσιολογικό να γενικευτεί η συζήτηση πέρα από τη ΔΕΗ σε θέματα ιδιωτικοποιήσεων, επιχειρηματικότητας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Μου έκανε εντύπωση κα</w:t>
      </w:r>
      <w:r>
        <w:rPr>
          <w:rFonts w:eastAsia="Times New Roman" w:cs="Times New Roman"/>
          <w:szCs w:val="24"/>
        </w:rPr>
        <w:t xml:space="preserve">ι θα μείνω στην πλατφόρμα που έβαλε ο κ. Μανιάτης, γιατί μου άρεσε ότι η συζήτηση αυτές τις μέρες έδειξε ότι υπάρχουν δύο διαφορετικοί κόσμοι. </w:t>
      </w:r>
    </w:p>
    <w:p w14:paraId="30BDBFB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Συμφωνώ. Και μάλιστα, ο ίδιος βιάστηκε, δεν δυσκολεύτηκε να τοποθετηθεί στον ίδιο κόσμο με τον κ. Μητσοτάκη. Οι </w:t>
      </w:r>
      <w:r>
        <w:rPr>
          <w:rFonts w:eastAsia="Times New Roman" w:cs="Times New Roman"/>
          <w:szCs w:val="24"/>
        </w:rPr>
        <w:t xml:space="preserve">ομιλίες τους ήταν ίδιες, δεν ξέρω ποιος έγραψε πρώτος ή ποιος υπέβαλε στον άλλο. Τα επιχειρήματα ήταν ίδια. </w:t>
      </w:r>
    </w:p>
    <w:p w14:paraId="30BDBFB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άλιστα πάνω σε αυτή την πλατφόρμα πολύ σύντομα θα ήθελα να μιλήσω -αν και με κάλυψε απόλυτα ο Αναπληρωτής Υπουργός, όταν αναφέρθηκε στο δικό τους </w:t>
      </w:r>
      <w:r>
        <w:rPr>
          <w:rFonts w:eastAsia="Times New Roman" w:cs="Times New Roman"/>
          <w:szCs w:val="24"/>
        </w:rPr>
        <w:t>κόσμο όσον αφορά τις ιδιωτικοποιήσεις και την επιχειρηματικότητα- και να προσθέσω ένα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δύο παραδείγματα στον λίγο χρόνο που έχω. Όλα τα άλλα τα είπε ο Αναπληρωτής Υπουργός. </w:t>
      </w:r>
    </w:p>
    <w:p w14:paraId="30BDBFC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Πώς ιδιωτικοποίησαν την Αγροτική Τράπεζα και πώς την έφεραν ως εδώ; Τον ΟΤΕ, τα Ε</w:t>
      </w:r>
      <w:r>
        <w:rPr>
          <w:rFonts w:eastAsia="Times New Roman" w:cs="Times New Roman"/>
          <w:szCs w:val="24"/>
        </w:rPr>
        <w:t>ΛΤΑ; Τι έκαναν εκεί; Αφού τα απαξίωσαν με τον τρόπο που ξέρουμε και ειπώθηκε από πολλούς, ξέρουμε και πώς τα εκποίησαν, την «καλή» ΑΤΕ, την «κακή» ΑΤΕ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0BDBFC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επενδύσεις που μας λένε, επειδή δεν έχουμε πολύ χρόνο, θέλω να πω τα εξής: Ποιες ήταν οι </w:t>
      </w:r>
      <w:r>
        <w:rPr>
          <w:rFonts w:eastAsia="Times New Roman" w:cs="Times New Roman"/>
          <w:szCs w:val="24"/>
        </w:rPr>
        <w:t>επενδύσεις; Ήταν ο ΟΑΣΘ ιδιωτική επένδυση, κρατικοδίαιτος; Ήταν το Χρηματιστήριο; Ήταν ο αναπτυξιακός νόμος, όπου μερικές δεκάδες επιχειρήσεις πήραν την συντριπτική πλειοψηφία του αναπτυξιακού νόμου; Ήταν τα μέσα μαζικής ενημέρωσης που έπαιρναν δανεικά και</w:t>
      </w:r>
      <w:r>
        <w:rPr>
          <w:rFonts w:eastAsia="Times New Roman" w:cs="Times New Roman"/>
          <w:szCs w:val="24"/>
        </w:rPr>
        <w:t xml:space="preserve"> αγύριστα; </w:t>
      </w:r>
    </w:p>
    <w:p w14:paraId="30BDBFC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μπορούσαμε να πούμε πολλά και για το θέμα της </w:t>
      </w:r>
      <w:r>
        <w:rPr>
          <w:rFonts w:eastAsia="Times New Roman" w:cs="Times New Roman"/>
          <w:szCs w:val="24"/>
          <w:lang w:val="en-US"/>
        </w:rPr>
        <w:t>offshore</w:t>
      </w:r>
      <w:r>
        <w:rPr>
          <w:rFonts w:eastAsia="Times New Roman" w:cs="Times New Roman"/>
          <w:szCs w:val="24"/>
        </w:rPr>
        <w:t xml:space="preserve">, αλλά σταματάω εδώ. Ο δικός μας κόσμος είναι πραγματικά τελείως διαφορετικός, γιατί εμείς προσπαθούμε να βάλουμε την αξιοκρατία, την τάξη και όλα </w:t>
      </w:r>
      <w:r>
        <w:rPr>
          <w:rFonts w:eastAsia="Times New Roman" w:cs="Times New Roman"/>
          <w:szCs w:val="24"/>
        </w:rPr>
        <w:t xml:space="preserve">αυτά που είπαμε γίνονται με ηλεκτρονικό τρόπο, το είπαν και οι περισσότεροι ομιλητές.  </w:t>
      </w:r>
    </w:p>
    <w:p w14:paraId="30BDBFC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Επειδή δεν έχω χρόνο, θα κλείσω με το παρακάτω, γιατί μου έκανε και αυτό εντύπωση. Στο τέλος-τέλος μας απείλησαν -και ο κ. Μανιάτης και ο κ. Χατζηδάκης και ο κ. Μητσοτά</w:t>
      </w:r>
      <w:r>
        <w:rPr>
          <w:rFonts w:eastAsia="Times New Roman" w:cs="Times New Roman"/>
          <w:szCs w:val="24"/>
        </w:rPr>
        <w:t xml:space="preserve">κης- με έναν τέτοιο τρόπο που εγώ φοβήθηκα. Ποιος; Ο κ. Χατζηδάκης. Ποιος πούλησε την Ολυμπιακή, κύριε Χατζηδάκη, και έχουμε τώρα μονοπώλιο; Εμείς; </w:t>
      </w:r>
    </w:p>
    <w:p w14:paraId="30BDBFC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παρακαλώ, ολοκληρώστε, κύριε συνάδελφε. </w:t>
      </w:r>
    </w:p>
    <w:p w14:paraId="30BDBFC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Ολοκληρώνω, κύριε Πρόεδρε. </w:t>
      </w:r>
    </w:p>
    <w:p w14:paraId="30BDBFC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Ποιος μας έφερε ως εδώ; Εμείς; Πραγματικά, εσείς μπορεί να κοιμάστε ήσυχοι γιατί πουλήσατε την Ολυμπιακή. Εμείς, όπως λέτε, δεν μπορούμε να κοιμηθούμε, αλλά για ποιον λόγο; Όχι για αυτόν που υπονοείτε. Δεν μπορούμε να κοιμηθούμε</w:t>
      </w:r>
      <w:r>
        <w:rPr>
          <w:rFonts w:eastAsia="Times New Roman" w:cs="Times New Roman"/>
          <w:szCs w:val="24"/>
        </w:rPr>
        <w:t xml:space="preserve">, γιατί προσπαθούμε να βρούμε τρόπους πώς θα βγάλουμε τη χώρα από τη θέση στην οποία μας φέρατε εσείς. </w:t>
      </w:r>
    </w:p>
    <w:p w14:paraId="30BDBFC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ευχαριστώ. </w:t>
      </w:r>
    </w:p>
    <w:p w14:paraId="30BDBFC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w:t>
      </w:r>
      <w:r>
        <w:rPr>
          <w:rFonts w:eastAsia="Times New Roman" w:cs="Times New Roman"/>
          <w:szCs w:val="24"/>
        </w:rPr>
        <w:t xml:space="preserve">ο ειδικός αγορητής της Νέας Δημοκρατίας </w:t>
      </w:r>
      <w:r>
        <w:rPr>
          <w:rFonts w:eastAsia="Times New Roman" w:cs="Times New Roman"/>
          <w:szCs w:val="24"/>
        </w:rPr>
        <w:t>κ. Σκρέκας,</w:t>
      </w:r>
      <w:r>
        <w:rPr>
          <w:rFonts w:eastAsia="Times New Roman" w:cs="Times New Roman"/>
          <w:szCs w:val="24"/>
        </w:rPr>
        <w:t xml:space="preserve"> </w:t>
      </w:r>
      <w:r>
        <w:rPr>
          <w:rFonts w:eastAsia="Times New Roman" w:cs="Times New Roman"/>
          <w:szCs w:val="24"/>
        </w:rPr>
        <w:t xml:space="preserve">για δύο λεπτά. </w:t>
      </w:r>
    </w:p>
    <w:p w14:paraId="30BDBFC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b/>
          <w:szCs w:val="24"/>
        </w:rPr>
        <w:t xml:space="preserve">: </w:t>
      </w:r>
      <w:r>
        <w:rPr>
          <w:rFonts w:eastAsia="Times New Roman" w:cs="Times New Roman"/>
          <w:szCs w:val="24"/>
        </w:rPr>
        <w:t xml:space="preserve">Ευχαριστώ, κύριε Πρόεδρε. </w:t>
      </w:r>
    </w:p>
    <w:p w14:paraId="30BDBFC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είναι τέτοια η αδυναμία του συναδέλφου </w:t>
      </w:r>
      <w:r>
        <w:rPr>
          <w:rFonts w:eastAsia="Times New Roman" w:cs="Times New Roman"/>
          <w:szCs w:val="24"/>
        </w:rPr>
        <w:t>ε</w:t>
      </w:r>
      <w:r>
        <w:rPr>
          <w:rFonts w:eastAsia="Times New Roman" w:cs="Times New Roman"/>
          <w:szCs w:val="24"/>
        </w:rPr>
        <w:t>ισηγητή της Συμπολίτευσης να υποστηρίξει το νομοσχέδιο που φέρνει σήμερα προς ψήφιση η Κυβέρνηση, που έχει αρχίσει και να αναλώνεται για τον ΟΤΕ, για την Ολυμπιακή, και εγώ δε</w:t>
      </w:r>
      <w:r>
        <w:rPr>
          <w:rFonts w:eastAsia="Times New Roman" w:cs="Times New Roman"/>
          <w:szCs w:val="24"/>
        </w:rPr>
        <w:t xml:space="preserve">ν ξέρω, για ποιες άλλες ιδιωτικοποιήσεις, οι οποίες έχουν γίνει χρόνια πριν και που τελικά σήμερα δεν επιβαρύνουν τον ελληνικό λαό. Όμως, για το διά ταύτα που αφορά τη ΔΕΗ και πώς αυτή θα μετεξελιχθεί τα επόμενα χρόνια, δεν αναφέρει τίποτα. </w:t>
      </w:r>
    </w:p>
    <w:p w14:paraId="30BDBFCB" w14:textId="77777777" w:rsidR="00E34F2F" w:rsidRDefault="00EC0F86">
      <w:pPr>
        <w:spacing w:line="600" w:lineRule="auto"/>
        <w:ind w:firstLine="720"/>
        <w:contextualSpacing/>
        <w:jc w:val="both"/>
        <w:rPr>
          <w:rFonts w:eastAsia="Times New Roman" w:cs="Times New Roman"/>
          <w:b/>
          <w:szCs w:val="24"/>
        </w:rPr>
      </w:pPr>
      <w:r>
        <w:rPr>
          <w:rFonts w:eastAsia="Times New Roman" w:cs="Times New Roman"/>
          <w:szCs w:val="24"/>
        </w:rPr>
        <w:t xml:space="preserve">Ας βάλουμε τα </w:t>
      </w:r>
      <w:r>
        <w:rPr>
          <w:rFonts w:eastAsia="Times New Roman" w:cs="Times New Roman"/>
          <w:szCs w:val="24"/>
        </w:rPr>
        <w:t>θέματα στη σειρά τους και ας διορθώσουμε μ</w:t>
      </w:r>
      <w:r>
        <w:rPr>
          <w:rFonts w:eastAsia="Times New Roman" w:cs="Times New Roman"/>
          <w:szCs w:val="24"/>
        </w:rPr>
        <w:t>ί</w:t>
      </w:r>
      <w:r>
        <w:rPr>
          <w:rFonts w:eastAsia="Times New Roman" w:cs="Times New Roman"/>
          <w:szCs w:val="24"/>
        </w:rPr>
        <w:t xml:space="preserve">α στρεβλή εικόνα, αλλά και κάποιες ανακρίβειες, οι οποίες ακούστηκαν εχθές στη Βουλή από τον αρμόδιο Υπουργό. </w:t>
      </w:r>
    </w:p>
    <w:p w14:paraId="30BDBFC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Εγώ ανέφερα χθες ότι πουλάτε τις τρεις πιο καλές, πιο ανταγωνιστικές </w:t>
      </w:r>
      <w:proofErr w:type="spellStart"/>
      <w:r>
        <w:rPr>
          <w:rFonts w:eastAsia="Times New Roman" w:cs="Times New Roman"/>
          <w:szCs w:val="24"/>
        </w:rPr>
        <w:t>λιγνιτικές</w:t>
      </w:r>
      <w:proofErr w:type="spellEnd"/>
      <w:r>
        <w:rPr>
          <w:rFonts w:eastAsia="Times New Roman" w:cs="Times New Roman"/>
          <w:szCs w:val="24"/>
        </w:rPr>
        <w:t xml:space="preserve"> μονάδες της ΔΕΗ, οι οπ</w:t>
      </w:r>
      <w:r>
        <w:rPr>
          <w:rFonts w:eastAsia="Times New Roman" w:cs="Times New Roman"/>
          <w:szCs w:val="24"/>
        </w:rPr>
        <w:t xml:space="preserve">οίες και οι τρεις αυτές έχουν σύστημα </w:t>
      </w:r>
      <w:proofErr w:type="spellStart"/>
      <w:r>
        <w:rPr>
          <w:rFonts w:eastAsia="Times New Roman" w:cs="Times New Roman"/>
          <w:szCs w:val="24"/>
        </w:rPr>
        <w:t>αποθείωσης</w:t>
      </w:r>
      <w:proofErr w:type="spellEnd"/>
      <w:r>
        <w:rPr>
          <w:rFonts w:eastAsia="Times New Roman" w:cs="Times New Roman"/>
          <w:szCs w:val="24"/>
        </w:rPr>
        <w:t xml:space="preserve"> και όλες οι </w:t>
      </w:r>
      <w:proofErr w:type="spellStart"/>
      <w:r>
        <w:rPr>
          <w:rFonts w:eastAsia="Times New Roman" w:cs="Times New Roman"/>
          <w:szCs w:val="24"/>
        </w:rPr>
        <w:lastRenderedPageBreak/>
        <w:t>λιγνιτικές</w:t>
      </w:r>
      <w:proofErr w:type="spellEnd"/>
      <w:r>
        <w:rPr>
          <w:rFonts w:eastAsia="Times New Roman" w:cs="Times New Roman"/>
          <w:szCs w:val="24"/>
        </w:rPr>
        <w:t xml:space="preserve"> μονάδες που μένουν στη ΔΕΗ δεν έχουν εγκατεστημένο σύστημα </w:t>
      </w:r>
      <w:proofErr w:type="spellStart"/>
      <w:r>
        <w:rPr>
          <w:rFonts w:eastAsia="Times New Roman" w:cs="Times New Roman"/>
          <w:szCs w:val="24"/>
        </w:rPr>
        <w:t>αποθείωσης</w:t>
      </w:r>
      <w:proofErr w:type="spellEnd"/>
      <w:r>
        <w:rPr>
          <w:rFonts w:eastAsia="Times New Roman" w:cs="Times New Roman"/>
          <w:szCs w:val="24"/>
        </w:rPr>
        <w:t>.</w:t>
      </w:r>
    </w:p>
    <w:p w14:paraId="30BDBFC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κύριος Υπουργός ότι αυτό είναι λάθος και ότι έχουν. Η πραγματικότητα είναι η εξής: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proofErr w:type="spellStart"/>
      <w:r>
        <w:rPr>
          <w:rFonts w:eastAsia="Times New Roman" w:cs="Times New Roman"/>
          <w:szCs w:val="24"/>
        </w:rPr>
        <w:t>λιγνιτική</w:t>
      </w:r>
      <w:proofErr w:type="spellEnd"/>
      <w:r>
        <w:rPr>
          <w:rFonts w:eastAsia="Times New Roman" w:cs="Times New Roman"/>
          <w:szCs w:val="24"/>
        </w:rPr>
        <w:t xml:space="preserve"> μονάδα</w:t>
      </w:r>
      <w:r>
        <w:rPr>
          <w:rFonts w:eastAsia="Times New Roman" w:cs="Times New Roman"/>
          <w:szCs w:val="24"/>
        </w:rPr>
        <w:t xml:space="preserve"> της ΔΕΗ από αυτές που είναι στον Άγιο Δημήτριο, στην Καρδιά και στο Αμύνταιο, σήμερα δεν έχει εγκατεστημένο σύστημα υγρής </w:t>
      </w:r>
      <w:proofErr w:type="spellStart"/>
      <w:r>
        <w:rPr>
          <w:rFonts w:eastAsia="Times New Roman" w:cs="Times New Roman"/>
          <w:szCs w:val="24"/>
        </w:rPr>
        <w:t>αποθείωσης</w:t>
      </w:r>
      <w:proofErr w:type="spellEnd"/>
      <w:r>
        <w:rPr>
          <w:rFonts w:eastAsia="Times New Roman" w:cs="Times New Roman"/>
          <w:szCs w:val="24"/>
        </w:rPr>
        <w:t xml:space="preserve"> είτε ξηρής </w:t>
      </w:r>
      <w:proofErr w:type="spellStart"/>
      <w:r>
        <w:rPr>
          <w:rFonts w:eastAsia="Times New Roman" w:cs="Times New Roman"/>
          <w:szCs w:val="24"/>
        </w:rPr>
        <w:t>αποθείωσης</w:t>
      </w:r>
      <w:proofErr w:type="spellEnd"/>
      <w:r>
        <w:rPr>
          <w:rFonts w:eastAsia="Times New Roman" w:cs="Times New Roman"/>
          <w:szCs w:val="24"/>
        </w:rPr>
        <w:t>, κύριε Υπουργέ. Αντίθετα, μία μόνο υπάρχει διαγωνιστική διαδικασία για τη μία μονάδα που αφορά τη μο</w:t>
      </w:r>
      <w:r>
        <w:rPr>
          <w:rFonts w:eastAsia="Times New Roman" w:cs="Times New Roman"/>
          <w:szCs w:val="24"/>
        </w:rPr>
        <w:t>νάδα του Αγίου Δημητρίου, η οποία αν ολοκληρωθεί και αν προλάβει να κατασκευαστεί μέχρι το 2020, θα δώσει τη δυνατότητα τότε μόνο σε μια από τις πέντε μονάδες του Αγίου Δημητρίου να λειτουργήσει.</w:t>
      </w:r>
    </w:p>
    <w:p w14:paraId="30BDBFC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Δεν λέει, όμως, ο κύριος Υπουργός και δεν είπαν τίποτα οι Βο</w:t>
      </w:r>
      <w:r>
        <w:rPr>
          <w:rFonts w:eastAsia="Times New Roman" w:cs="Times New Roman"/>
          <w:szCs w:val="24"/>
        </w:rPr>
        <w:t xml:space="preserve">υλευτές που προέρχονται από εκείνες τις περιοχές Κοζάνης και Πτολεμαΐδας. Τι θα γίνει με τη τηλεθέρμανση των περιοχών εκείνων, κύριοι Βουλευτές του ΣΥΡΙΖΑ; Γιατί όταν δεν δουλεύουν οι μονάδες του Αγίου Δημητρίου το 2020, επειδή δεν θα έχουν σύστημα </w:t>
      </w:r>
      <w:proofErr w:type="spellStart"/>
      <w:r>
        <w:rPr>
          <w:rFonts w:eastAsia="Times New Roman" w:cs="Times New Roman"/>
          <w:szCs w:val="24"/>
        </w:rPr>
        <w:t>αποθείω</w:t>
      </w:r>
      <w:r>
        <w:rPr>
          <w:rFonts w:eastAsia="Times New Roman" w:cs="Times New Roman"/>
          <w:szCs w:val="24"/>
        </w:rPr>
        <w:t>σης</w:t>
      </w:r>
      <w:proofErr w:type="spellEnd"/>
      <w:r>
        <w:rPr>
          <w:rFonts w:eastAsia="Times New Roman" w:cs="Times New Roman"/>
          <w:szCs w:val="24"/>
        </w:rPr>
        <w:t xml:space="preserve">, </w:t>
      </w:r>
      <w:r>
        <w:rPr>
          <w:rFonts w:eastAsia="Times New Roman" w:cs="Times New Roman"/>
          <w:szCs w:val="24"/>
        </w:rPr>
        <w:lastRenderedPageBreak/>
        <w:t>δεν θα μπορεί να λειτουργεί η τηλεθέρμανση Κοζάνης. Και επειδή οι μονάδες της Καρδιάς έχει αποφασίσει η ΔΕΗ ότι θα κλείσουν…</w:t>
      </w:r>
    </w:p>
    <w:p w14:paraId="30BDBFC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0BDBFD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Δυο λεπτά, κύριε Πρόεδρε, γιατί είναι αρκετά σημαν</w:t>
      </w:r>
      <w:r>
        <w:rPr>
          <w:rFonts w:eastAsia="Times New Roman" w:cs="Times New Roman"/>
          <w:szCs w:val="24"/>
        </w:rPr>
        <w:t>τικά αυτά που λέω.</w:t>
      </w:r>
    </w:p>
    <w:p w14:paraId="30BDBFD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Επειδή, λοιπόν, έχει αποφασίσει η ΔΕΗ ότι οι μονάδες της Καρδιάς θα κλείσουν, θα μείνει και η Πτολεμαΐδα χωρίς τηλεθέρμανση και επειδή η «Πτολεμαΐδα V» αποκλείεται –εδώ θα είμαστε- να είναι έτοιμη πριν από το 2022 και η Πτολεμαΐδα δεν θα</w:t>
      </w:r>
      <w:r>
        <w:rPr>
          <w:rFonts w:eastAsia="Times New Roman" w:cs="Times New Roman"/>
          <w:szCs w:val="24"/>
        </w:rPr>
        <w:t xml:space="preserve"> θερμαίνεται. Κανείς Βουλευτής σήμερα της Συμπολίτευσης και κυρίως αυτοί οι οποίο εκλέγονται σε αυτές τις περιοχές δεν ήθελε να αναδείξει αυτό το θέμα, παρά έρχονται και χασκογελάνε, λες και κάνουν το καλύτερο για τη ΔΕΗ και σώζουν με αυτόν τον τρόπο τον τ</w:t>
      </w:r>
      <w:r>
        <w:rPr>
          <w:rFonts w:eastAsia="Times New Roman" w:cs="Times New Roman"/>
          <w:szCs w:val="24"/>
        </w:rPr>
        <w:t xml:space="preserve">όπο. </w:t>
      </w:r>
    </w:p>
    <w:p w14:paraId="30BDBFD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χρόνος είναι περιορισμένος και για να μην επανέλθω, κύριε Πρόεδρε, στα θετικά της </w:t>
      </w:r>
      <w:r>
        <w:rPr>
          <w:rFonts w:eastAsia="Times New Roman" w:cs="Times New Roman"/>
          <w:szCs w:val="24"/>
        </w:rPr>
        <w:t>«</w:t>
      </w:r>
      <w:r>
        <w:rPr>
          <w:rFonts w:eastAsia="Times New Roman" w:cs="Times New Roman"/>
          <w:szCs w:val="24"/>
        </w:rPr>
        <w:t>μικρής</w:t>
      </w:r>
      <w:r>
        <w:rPr>
          <w:rFonts w:eastAsia="Times New Roman" w:cs="Times New Roman"/>
          <w:szCs w:val="24"/>
        </w:rPr>
        <w:t>»</w:t>
      </w:r>
      <w:r>
        <w:rPr>
          <w:rFonts w:eastAsia="Times New Roman" w:cs="Times New Roman"/>
          <w:szCs w:val="24"/>
        </w:rPr>
        <w:t xml:space="preserve"> ΔΕΗ και στα αρνητικά της κακής ΔΕΗ που κάνει αυτή η Κυβέρνηση, εδώ το θέμα είναι πολύ απλό. Η Κυβέρνηση, όπως πολύ σωστά είπε ο Αρχηγός μας, </w:t>
      </w:r>
      <w:r>
        <w:rPr>
          <w:rFonts w:eastAsia="Times New Roman" w:cs="Times New Roman"/>
          <w:szCs w:val="24"/>
        </w:rPr>
        <w:lastRenderedPageBreak/>
        <w:t>ο Κυριακός Μητσο</w:t>
      </w:r>
      <w:r>
        <w:rPr>
          <w:rFonts w:eastAsia="Times New Roman" w:cs="Times New Roman"/>
          <w:szCs w:val="24"/>
        </w:rPr>
        <w:t>τάκης, πρώτον, δεν έχει στρατηγικό σχέδιο για την ενέργεια. Ο ίδιος ο Υπουργός ξέρει πολύ καλά ότι μόλις πριν από ένα μήνα έγινε η πρώτη επιτροπή στη Βουλή, για να ξεκινήσει ο διάλογος για τον ενεργειακό στρατηγικό σχεδιασμό της χώρας και φυσικά μέχρι σήμε</w:t>
      </w:r>
      <w:r>
        <w:rPr>
          <w:rFonts w:eastAsia="Times New Roman" w:cs="Times New Roman"/>
          <w:szCs w:val="24"/>
        </w:rPr>
        <w:t>ρα δεν έχει καταλήξει ο διάλογος, για αυτό και η Κυβέρνηση δεν έχει καταθέσει κανένα σχέδιο σε ό,τι αφορά τον ενεργειακό σχεδιασμό.</w:t>
      </w:r>
    </w:p>
    <w:p w14:paraId="30BDBFD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επίσης το θέμα της </w:t>
      </w:r>
      <w:proofErr w:type="spellStart"/>
      <w:r>
        <w:rPr>
          <w:rFonts w:eastAsia="Times New Roman" w:cs="Times New Roman"/>
          <w:szCs w:val="24"/>
        </w:rPr>
        <w:t>Μεσοχώρας</w:t>
      </w:r>
      <w:proofErr w:type="spellEnd"/>
      <w:r>
        <w:rPr>
          <w:rFonts w:eastAsia="Times New Roman" w:cs="Times New Roman"/>
          <w:szCs w:val="24"/>
        </w:rPr>
        <w:t xml:space="preserve"> που ακούστηκε, δεν θα έπρεπε ένας Υπουργός από τον ΣΥΡΙΖΑ να έχει το σθένος και τ</w:t>
      </w:r>
      <w:r>
        <w:rPr>
          <w:rFonts w:eastAsia="Times New Roman" w:cs="Times New Roman"/>
          <w:szCs w:val="24"/>
        </w:rPr>
        <w:t xml:space="preserve">ο θράσος να μιλά για τη </w:t>
      </w:r>
      <w:proofErr w:type="spellStart"/>
      <w:r>
        <w:rPr>
          <w:rFonts w:eastAsia="Times New Roman" w:cs="Times New Roman"/>
          <w:szCs w:val="24"/>
        </w:rPr>
        <w:t>Μεσοχώρα</w:t>
      </w:r>
      <w:proofErr w:type="spellEnd"/>
      <w:r>
        <w:rPr>
          <w:rFonts w:eastAsia="Times New Roman" w:cs="Times New Roman"/>
          <w:szCs w:val="24"/>
        </w:rPr>
        <w:t xml:space="preserve">. </w:t>
      </w:r>
    </w:p>
    <w:p w14:paraId="30BDBFD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συνάδελφε, ολοκληρώστε σας παρακαλώ.</w:t>
      </w:r>
    </w:p>
    <w:p w14:paraId="30BDBFD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Ολοκληρώνω, κύριε Πρόεδρε. </w:t>
      </w:r>
    </w:p>
    <w:p w14:paraId="30BDBFD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Μεσοχώρα</w:t>
      </w:r>
      <w:proofErr w:type="spellEnd"/>
      <w:r>
        <w:rPr>
          <w:rFonts w:eastAsia="Times New Roman" w:cs="Times New Roman"/>
          <w:szCs w:val="24"/>
        </w:rPr>
        <w:t xml:space="preserve"> είναι ένα έργο, το οποίο σχεδιάστηκε, οραματίστηκε και κατασκευάστηκε από προηγούμε</w:t>
      </w:r>
      <w:r>
        <w:rPr>
          <w:rFonts w:eastAsia="Times New Roman" w:cs="Times New Roman"/>
          <w:szCs w:val="24"/>
        </w:rPr>
        <w:t xml:space="preserve">νες κυβερνήσεις και όλο αυτό το προηγούμενο χρονικό διάστημα τα στελέχη του ΣΥΡΙΖΑ ήταν κατά αυτού του έργου και μάλιστα επανειλημμένα </w:t>
      </w:r>
      <w:r>
        <w:rPr>
          <w:rFonts w:eastAsia="Times New Roman" w:cs="Times New Roman"/>
          <w:szCs w:val="24"/>
        </w:rPr>
        <w:lastRenderedPageBreak/>
        <w:t>προσέφυγαν στο Συμβούλιο της Επικρατείας για να ακυρώσει την κατασκευή του. Και όχι μόνο αυτό. Αυτή η Κυβέρνηση έκανε πολ</w:t>
      </w:r>
      <w:r>
        <w:rPr>
          <w:rFonts w:eastAsia="Times New Roman" w:cs="Times New Roman"/>
          <w:szCs w:val="24"/>
        </w:rPr>
        <w:t>ύ μεγάλο κακό, καθώς καθυστέρησε τρία χρόνια την υπογραφή της περιβαλλοντικής μελέτης, για να λειτουργήσει το έργο και μάλιστα τέταρτο χρόνο τώρα με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ούτε μια σταγόνα νερό δεν έχει αρχίσει να γεμίζει το φράγμα της </w:t>
      </w:r>
      <w:proofErr w:type="spellStart"/>
      <w:r>
        <w:rPr>
          <w:rFonts w:eastAsia="Times New Roman" w:cs="Times New Roman"/>
          <w:szCs w:val="24"/>
        </w:rPr>
        <w:t>Μεσοχώρας</w:t>
      </w:r>
      <w:proofErr w:type="spellEnd"/>
      <w:r>
        <w:rPr>
          <w:rFonts w:eastAsia="Times New Roman" w:cs="Times New Roman"/>
          <w:szCs w:val="24"/>
        </w:rPr>
        <w:t>, κύριε Υπ</w:t>
      </w:r>
      <w:r>
        <w:rPr>
          <w:rFonts w:eastAsia="Times New Roman" w:cs="Times New Roman"/>
          <w:szCs w:val="24"/>
        </w:rPr>
        <w:t>ουργέ.</w:t>
      </w:r>
    </w:p>
    <w:p w14:paraId="30BDBFD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ευχαριστώ θερμά.</w:t>
      </w:r>
    </w:p>
    <w:p w14:paraId="30BDBFD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Αρβανιτίδης</w:t>
      </w:r>
      <w:proofErr w:type="spellEnd"/>
      <w:r>
        <w:rPr>
          <w:rFonts w:eastAsia="Times New Roman" w:cs="Times New Roman"/>
          <w:szCs w:val="24"/>
        </w:rPr>
        <w:t xml:space="preserve"> από τη Δημοκρατική Συμπαράταξη για δ</w:t>
      </w:r>
      <w:r>
        <w:rPr>
          <w:rFonts w:eastAsia="Times New Roman" w:cs="Times New Roman"/>
          <w:szCs w:val="24"/>
        </w:rPr>
        <w:t>ύ</w:t>
      </w:r>
      <w:r>
        <w:rPr>
          <w:rFonts w:eastAsia="Times New Roman" w:cs="Times New Roman"/>
          <w:szCs w:val="24"/>
        </w:rPr>
        <w:t>ο λεπτά.</w:t>
      </w:r>
    </w:p>
    <w:p w14:paraId="30BDBFD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 xml:space="preserve">Δεν ξέρω για πόσα λεπτά, αλλά εν πάση </w:t>
      </w:r>
      <w:proofErr w:type="spellStart"/>
      <w:r>
        <w:rPr>
          <w:rFonts w:eastAsia="Times New Roman" w:cs="Times New Roman"/>
          <w:szCs w:val="24"/>
        </w:rPr>
        <w:t>περιπτώσει</w:t>
      </w:r>
      <w:proofErr w:type="spellEnd"/>
      <w:r>
        <w:rPr>
          <w:rFonts w:eastAsia="Times New Roman" w:cs="Times New Roman"/>
          <w:szCs w:val="24"/>
        </w:rPr>
        <w:t>, μ</w:t>
      </w:r>
      <w:r>
        <w:rPr>
          <w:rFonts w:eastAsia="Times New Roman" w:cs="Times New Roman"/>
          <w:szCs w:val="24"/>
        </w:rPr>
        <w:t>ί</w:t>
      </w:r>
      <w:r>
        <w:rPr>
          <w:rFonts w:eastAsia="Times New Roman" w:cs="Times New Roman"/>
          <w:szCs w:val="24"/>
        </w:rPr>
        <w:t>α σκέψη θέλω να πω.</w:t>
      </w:r>
    </w:p>
    <w:p w14:paraId="30BDBFD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ξέρω</w:t>
      </w:r>
      <w:r>
        <w:rPr>
          <w:rFonts w:eastAsia="Times New Roman" w:cs="Times New Roman"/>
          <w:szCs w:val="24"/>
        </w:rPr>
        <w:t xml:space="preserve"> αν συγκρίνονται δ</w:t>
      </w:r>
      <w:r>
        <w:rPr>
          <w:rFonts w:eastAsia="Times New Roman" w:cs="Times New Roman"/>
          <w:szCs w:val="24"/>
        </w:rPr>
        <w:t>ύ</w:t>
      </w:r>
      <w:r>
        <w:rPr>
          <w:rFonts w:eastAsia="Times New Roman" w:cs="Times New Roman"/>
          <w:szCs w:val="24"/>
        </w:rPr>
        <w:t>ο αντιλήψεις και δ</w:t>
      </w:r>
      <w:r>
        <w:rPr>
          <w:rFonts w:eastAsia="Times New Roman" w:cs="Times New Roman"/>
          <w:szCs w:val="24"/>
        </w:rPr>
        <w:t>ύ</w:t>
      </w:r>
      <w:r>
        <w:rPr>
          <w:rFonts w:eastAsia="Times New Roman" w:cs="Times New Roman"/>
          <w:szCs w:val="24"/>
        </w:rPr>
        <w:t>ο κόσμοι, αλλά κλείνοντας οι συνάδελφοι βάλαν τα ζητήματα πόσοι κόσμοι υπάρχουν. Υπάρχει και ο κόσμος της λογικής και όχι των αναγκαστικών λύσεων της τελευταίας στιγμής.</w:t>
      </w:r>
    </w:p>
    <w:p w14:paraId="30BDBFD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κάνατε βελτιώσεις όσον αφορά τα ε</w:t>
      </w:r>
      <w:r>
        <w:rPr>
          <w:rFonts w:eastAsia="Times New Roman" w:cs="Times New Roman"/>
          <w:szCs w:val="24"/>
        </w:rPr>
        <w:t xml:space="preserve">ργασιακά, το ανταποδοτικό τέλος και τις υποχρεώσεις όσων αναλαμβάνουν τις </w:t>
      </w:r>
      <w:proofErr w:type="spellStart"/>
      <w:r>
        <w:rPr>
          <w:rFonts w:eastAsia="Times New Roman" w:cs="Times New Roman"/>
          <w:szCs w:val="24"/>
        </w:rPr>
        <w:t>λιγνιτικές</w:t>
      </w:r>
      <w:proofErr w:type="spellEnd"/>
      <w:r>
        <w:rPr>
          <w:rFonts w:eastAsia="Times New Roman" w:cs="Times New Roman"/>
          <w:szCs w:val="24"/>
        </w:rPr>
        <w:t xml:space="preserve"> μονάδες και βέβαια κάποιος μπορεί να πει ότι είναι προς τη σωστή κατεύθυνση. Το ζήτημα, όμως, είναι ότι ολόκληρες περιοχές θα οδηγηθούν από μονοκαλλιέργεια οικονομική σε α</w:t>
      </w:r>
      <w:r>
        <w:rPr>
          <w:rFonts w:eastAsia="Times New Roman" w:cs="Times New Roman"/>
          <w:szCs w:val="24"/>
        </w:rPr>
        <w:t>διέξοδο και αυτό πώς το αντικαθιστούμε; Φτάνει μόνο να πούμε ότι ο παλιός πόρος τώρα με τον καινούργιο με την αλλαγή είναι σχεδόν ο ίδιος; Φτάνει μόνο να συζητήσουμε ότι θα οδηγηθούν σε περιβαλλοντικές αναβαθμίσεις της περιοχής οι πόροι και όχι όπως γινότα</w:t>
      </w:r>
      <w:r>
        <w:rPr>
          <w:rFonts w:eastAsia="Times New Roman" w:cs="Times New Roman"/>
          <w:szCs w:val="24"/>
        </w:rPr>
        <w:t xml:space="preserve">ν στο παρελθόν, όπως είπαν οι διάφοροι συνάδελφοι σε πολιτιστικές εκδηλώσεις, χωρίς στόχευση; </w:t>
      </w:r>
    </w:p>
    <w:p w14:paraId="30BDBFD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Το νέο παραγωγικό μοντέλο σύμφωνα με τη δική σας αντίληψη είναι κάτι που πρέπει να φαίνεται και δεν είναι κάτι που απλώς αντιμετωπίζεται με φιέστες παραγωγικών σ</w:t>
      </w:r>
      <w:r>
        <w:rPr>
          <w:rFonts w:eastAsia="Times New Roman" w:cs="Times New Roman"/>
          <w:szCs w:val="24"/>
        </w:rPr>
        <w:t xml:space="preserve">υνεδρίων στην περιοχή. Συγκεκριμένα μέτρα, συγκεκριμένες δράσεις, συγκεκριμένη αντίληψη. Για να έχει δίκιο ο κ. </w:t>
      </w:r>
      <w:proofErr w:type="spellStart"/>
      <w:r>
        <w:rPr>
          <w:rFonts w:eastAsia="Times New Roman" w:cs="Times New Roman"/>
          <w:szCs w:val="24"/>
        </w:rPr>
        <w:t>Φάμελλος</w:t>
      </w:r>
      <w:proofErr w:type="spellEnd"/>
      <w:r>
        <w:rPr>
          <w:rFonts w:eastAsia="Times New Roman" w:cs="Times New Roman"/>
          <w:szCs w:val="24"/>
        </w:rPr>
        <w:t xml:space="preserve"> να λέει για την κυκλική οικονομία και για την προσαρμογή της χώρας στην κλιματική αλλαγή.</w:t>
      </w:r>
    </w:p>
    <w:p w14:paraId="30BDBFD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Δείξτε το, κύριε </w:t>
      </w:r>
      <w:proofErr w:type="spellStart"/>
      <w:r>
        <w:rPr>
          <w:rFonts w:eastAsia="Times New Roman" w:cs="Times New Roman"/>
          <w:szCs w:val="24"/>
        </w:rPr>
        <w:t>Φάμελλε</w:t>
      </w:r>
      <w:proofErr w:type="spellEnd"/>
      <w:r>
        <w:rPr>
          <w:rFonts w:eastAsia="Times New Roman" w:cs="Times New Roman"/>
          <w:szCs w:val="24"/>
        </w:rPr>
        <w:t>. Αυτή η περιοχή το έ</w:t>
      </w:r>
      <w:r>
        <w:rPr>
          <w:rFonts w:eastAsia="Times New Roman" w:cs="Times New Roman"/>
          <w:szCs w:val="24"/>
        </w:rPr>
        <w:t xml:space="preserve">χει ανάγκη, όπως όλοι εδώ συμφωνούμε με αυτήν την κατεύθυνση. </w:t>
      </w:r>
    </w:p>
    <w:p w14:paraId="30BDBFD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στις τροπολογίες, αν </w:t>
      </w:r>
      <w:r>
        <w:rPr>
          <w:rFonts w:eastAsia="Times New Roman"/>
          <w:bCs/>
        </w:rPr>
        <w:t>και</w:t>
      </w:r>
      <w:r>
        <w:rPr>
          <w:rFonts w:eastAsia="Times New Roman" w:cs="Times New Roman"/>
          <w:szCs w:val="24"/>
        </w:rPr>
        <w:t xml:space="preserve"> με τις πιεστικές διαδικασίες ούτε αυτό δεν προλαβαίνουμε να δούμε. Φέρατε μ</w:t>
      </w:r>
      <w:r>
        <w:rPr>
          <w:rFonts w:eastAsia="Times New Roman" w:cs="Times New Roman"/>
          <w:szCs w:val="24"/>
        </w:rPr>
        <w:t>ί</w:t>
      </w:r>
      <w:r>
        <w:rPr>
          <w:rFonts w:eastAsia="Times New Roman" w:cs="Times New Roman"/>
          <w:szCs w:val="24"/>
        </w:rPr>
        <w:t>α τροπολογία για τη μείωση των τελών των προμηθευτών. Αυτό αφορά τη ΔΕΗ. Είναι δωράκ</w:t>
      </w:r>
      <w:r>
        <w:rPr>
          <w:rFonts w:eastAsia="Times New Roman" w:cs="Times New Roman"/>
          <w:szCs w:val="24"/>
        </w:rPr>
        <w:t>ι στη ΔΕΗ. Θα πάει στην κατανάλωση; Έχετε μ</w:t>
      </w:r>
      <w:r>
        <w:rPr>
          <w:rFonts w:eastAsia="Times New Roman" w:cs="Times New Roman"/>
          <w:szCs w:val="24"/>
        </w:rPr>
        <w:t>ί</w:t>
      </w:r>
      <w:r>
        <w:rPr>
          <w:rFonts w:eastAsia="Times New Roman" w:cs="Times New Roman"/>
          <w:szCs w:val="24"/>
        </w:rPr>
        <w:t xml:space="preserve">α αιτιολογική έκθεση, η οποία λέει ότι δυνητικά, πιθανόν θα μπορούσε να φέρει βελτίωση. </w:t>
      </w:r>
    </w:p>
    <w:p w14:paraId="30BDBFD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Κάθε πολιτική που επιλέγετε θα κριθεί για την </w:t>
      </w:r>
      <w:proofErr w:type="spellStart"/>
      <w:r>
        <w:rPr>
          <w:rFonts w:eastAsia="Times New Roman" w:cs="Times New Roman"/>
          <w:szCs w:val="24"/>
        </w:rPr>
        <w:t>αποεπένδυση</w:t>
      </w:r>
      <w:proofErr w:type="spellEnd"/>
      <w:r>
        <w:rPr>
          <w:rFonts w:eastAsia="Times New Roman" w:cs="Times New Roman"/>
          <w:szCs w:val="24"/>
        </w:rPr>
        <w:t xml:space="preserve"> δι</w:t>
      </w:r>
      <w:r>
        <w:rPr>
          <w:rFonts w:eastAsia="Times New Roman" w:cs="Times New Roman"/>
          <w:szCs w:val="24"/>
        </w:rPr>
        <w:t>ά</w:t>
      </w:r>
      <w:r>
        <w:rPr>
          <w:rFonts w:eastAsia="Times New Roman" w:cs="Times New Roman"/>
          <w:szCs w:val="24"/>
        </w:rPr>
        <w:t xml:space="preserve"> της πώλησης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Εδώ είμαστε. Οι πολιτικές</w:t>
      </w:r>
      <w:r>
        <w:rPr>
          <w:rFonts w:eastAsia="Times New Roman" w:cs="Times New Roman"/>
          <w:szCs w:val="24"/>
        </w:rPr>
        <w:t xml:space="preserve">, οι οποίες εφαρμόζονται για το άνοιγμα των αγορών, κρίνονται από το αν τελικά τα νοικοκυριά, οι παραγωγικές μονάδες, οι αγρότες πάρουν φθηνότερο ρεύμα. Αυτός είναι ο στόχος. Αν αυτό, λοιπόν, το πετύχουμε, είναι προς τη σωστή κατεύθυνση. Φοβάμαι πάρα πολύ </w:t>
      </w:r>
      <w:r>
        <w:rPr>
          <w:rFonts w:eastAsia="Times New Roman" w:cs="Times New Roman"/>
          <w:szCs w:val="24"/>
        </w:rPr>
        <w:t xml:space="preserve">ότι και αυτό το νομοσχέδιο δεν το πετυχαίνει. </w:t>
      </w:r>
    </w:p>
    <w:p w14:paraId="30BDBFE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0BDBFE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να πω δύο λόγια για τις υπόλοιπες τροπολογίες. Είμαστε θετικοί, παρότι έρχονται τελευταία στιγμή εκπρόθεσμες </w:t>
      </w:r>
      <w:r>
        <w:rPr>
          <w:rFonts w:eastAsia="Times New Roman"/>
          <w:szCs w:val="24"/>
        </w:rPr>
        <w:t>τροπολογίες</w:t>
      </w:r>
      <w:r>
        <w:rPr>
          <w:rFonts w:eastAsia="Times New Roman" w:cs="Times New Roman"/>
          <w:szCs w:val="24"/>
        </w:rPr>
        <w:t xml:space="preserve"> και οι συζητήσεις δεν έχουν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αξία αυτή τη στιγμή, στην τροπολογία για τους εποχικούς πυροσβέστες. Χρησιμοποιείτε το θεσμικό πλαίσιο το οποίο έχουμε φτιάξει, αλλά πρέπει να λήξει αυτό το θέμα άμεσα με οριστική ρύθμιση. </w:t>
      </w:r>
    </w:p>
    <w:p w14:paraId="30BDBFE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Καταψηφίζουμε την τ</w:t>
      </w:r>
      <w:r>
        <w:rPr>
          <w:rFonts w:eastAsia="Times New Roman" w:cs="Times New Roman"/>
          <w:szCs w:val="24"/>
        </w:rPr>
        <w:t xml:space="preserve">ροπολογία για την ηλεκτρονική αξιολόγηση, για να μην σχολιάσω τι συμβαίνει την περίοδο αυτή σε αυτόν τον τομέα. </w:t>
      </w:r>
    </w:p>
    <w:p w14:paraId="30BDBFE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Τέλος, «</w:t>
      </w:r>
      <w:r>
        <w:rPr>
          <w:rFonts w:eastAsia="Times New Roman" w:cs="Times New Roman"/>
          <w:szCs w:val="24"/>
        </w:rPr>
        <w:t>παρών</w:t>
      </w:r>
      <w:r>
        <w:rPr>
          <w:rFonts w:eastAsia="Times New Roman" w:cs="Times New Roman"/>
          <w:szCs w:val="24"/>
        </w:rPr>
        <w:t xml:space="preserve">» ψηφίζουμε στην τροπολογία σχετικά με τη Διεύθυνση Χορήγησης Συντάξεων Δημοσίου. </w:t>
      </w:r>
    </w:p>
    <w:p w14:paraId="30BDBFE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w:t>
      </w:r>
      <w:r>
        <w:rPr>
          <w:rFonts w:eastAsia="Times New Roman" w:cs="Times New Roman"/>
          <w:szCs w:val="24"/>
        </w:rPr>
        <w:t xml:space="preserve">τον κ. </w:t>
      </w:r>
      <w:proofErr w:type="spellStart"/>
      <w:r>
        <w:rPr>
          <w:rFonts w:eastAsia="Times New Roman" w:cs="Times New Roman"/>
          <w:szCs w:val="24"/>
        </w:rPr>
        <w:t>Αρβανιτίδη</w:t>
      </w:r>
      <w:proofErr w:type="spellEnd"/>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από τη Χρυσή Αυγή κ. </w:t>
      </w:r>
      <w:proofErr w:type="spellStart"/>
      <w:r>
        <w:rPr>
          <w:rFonts w:eastAsia="Times New Roman" w:cs="Times New Roman"/>
          <w:szCs w:val="24"/>
        </w:rPr>
        <w:t>Σαχινίδης</w:t>
      </w:r>
      <w:proofErr w:type="spellEnd"/>
      <w:r>
        <w:rPr>
          <w:rFonts w:eastAsia="Times New Roman" w:cs="Times New Roman"/>
          <w:szCs w:val="24"/>
        </w:rPr>
        <w:t xml:space="preserve">. </w:t>
      </w:r>
    </w:p>
    <w:p w14:paraId="30BDBFE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30BDBFE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Εις ό,τι αφορά το παρόν σχέδιο νόμου, δεν έχουμε να προσθέσουμε κάτι, ως Χρυσή Αυγή. Το μόνο που θα μπορούσα να πω είναι ότι δ</w:t>
      </w:r>
      <w:r>
        <w:rPr>
          <w:rFonts w:eastAsia="Times New Roman" w:cs="Times New Roman"/>
          <w:szCs w:val="24"/>
        </w:rPr>
        <w:t xml:space="preserve">εν θα έπρεπε καν να έρθει προς συζήτηση και ψήφιση στη Βουλή. Θα έπρεπε να το έχουν αποσύρει. </w:t>
      </w:r>
    </w:p>
    <w:p w14:paraId="30BDBFE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Εντύπωση μας έκαναν, όμως, οι τοποθετήσεις όλων των υπολοίπων κομμάτων της Αντιπολίτευσης, που σχίζουν τα ιμάτιά τους σε ένα νομοσχέδιο που συμβαδίζει απόλυτα με</w:t>
      </w:r>
      <w:r>
        <w:rPr>
          <w:rFonts w:eastAsia="Times New Roman" w:cs="Times New Roman"/>
          <w:szCs w:val="24"/>
        </w:rPr>
        <w:t xml:space="preserve"> την ιδεολογία τους, αυτή του νεοφιλελευθερισμού και του ξεπουλήματος. </w:t>
      </w:r>
    </w:p>
    <w:p w14:paraId="30BDBFE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Εις ό,τι αφορά τις τροπολογίες, θα τοποθετηθώ μόνο για την τροπολογία που θα υπερψηφίσουμε, η οποία έχει γενικό αριθμό 1560 και ειδικό 184 </w:t>
      </w:r>
      <w:r>
        <w:rPr>
          <w:rFonts w:eastAsia="Times New Roman"/>
          <w:bCs/>
        </w:rPr>
        <w:t>και</w:t>
      </w:r>
      <w:r>
        <w:rPr>
          <w:rFonts w:eastAsia="Times New Roman" w:cs="Times New Roman"/>
          <w:szCs w:val="24"/>
        </w:rPr>
        <w:t xml:space="preserve"> αφορά την τροποποίηση των διατάξεων του ά</w:t>
      </w:r>
      <w:r>
        <w:rPr>
          <w:rFonts w:eastAsia="Times New Roman" w:cs="Times New Roman"/>
          <w:szCs w:val="24"/>
        </w:rPr>
        <w:t xml:space="preserve">ρθρου 6 του ν.3103/2003, σχετικά με την πρόσληψη πυροσβεστών εποχικής απασχόλησης. </w:t>
      </w:r>
    </w:p>
    <w:p w14:paraId="30BDBFE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αυτή αφορά την πρόσληψη πυροσβεστών εποχικής απασχόλησης με σχέση εργασίας ιδιωτικού δικαίου ορισμένου χρόνου και δίνει τη δυνατότητα σε όσους περιλαμβάνονται </w:t>
      </w:r>
      <w:r>
        <w:rPr>
          <w:rFonts w:eastAsia="Times New Roman" w:cs="Times New Roman"/>
          <w:szCs w:val="24"/>
        </w:rPr>
        <w:t xml:space="preserve">στους πίνακες επιτυχόντων από το 2003 έως και σήμερα να </w:t>
      </w:r>
      <w:r>
        <w:rPr>
          <w:rFonts w:eastAsia="Times New Roman" w:cs="Times New Roman"/>
          <w:szCs w:val="24"/>
        </w:rPr>
        <w:lastRenderedPageBreak/>
        <w:t xml:space="preserve">επαναπροσληφθούν για μια τελευταία διετία, δηλαδή για τα έτη 2018 και 2019. Επίσης, αυξάνει τον χρόνο απασχόλησης από πέντε σε έξι μήνες. </w:t>
      </w:r>
    </w:p>
    <w:p w14:paraId="30BDBFE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τροπολογία επρόκειτο να κατατεθεί νωρίτερα, αλλά σύμφωνα με</w:t>
      </w:r>
      <w:r>
        <w:rPr>
          <w:rFonts w:eastAsia="Times New Roman" w:cs="Times New Roman"/>
          <w:szCs w:val="24"/>
        </w:rPr>
        <w:t xml:space="preserve"> πληροφορίες, επειδή δεν ήταν έτοιμη η έκθεση του Γενικού Λογιστηρίου του Κράτους, είναι απαραίτητο να περάσει τώρα από την Ολομέλεια και να ψηφιστεί, ώστε να προλάβει το Αρχηγείο να βγάλει τη διαταγή πρόσληψης μέχρι την 30</w:t>
      </w:r>
      <w:r w:rsidRPr="000E1B77">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Απριλίου του 2018, αν και ήδη έχει ξεκινήσει η αντιπυρική περίοδος από τις 10 Απριλίου του 2018. </w:t>
      </w:r>
    </w:p>
    <w:p w14:paraId="30BDBFE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Εις ό,τι αφορά τις υπόλοιπες τροπολογίες, τις καταψηφίζουμε. </w:t>
      </w:r>
    </w:p>
    <w:p w14:paraId="30BDBFE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0BDBFE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ευχαριστούμε.</w:t>
      </w:r>
    </w:p>
    <w:p w14:paraId="30BDBFE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30BDBFE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 ΑΜΥΡΑΣ:</w:t>
      </w:r>
      <w:r>
        <w:rPr>
          <w:rFonts w:eastAsia="Times New Roman" w:cs="Times New Roman"/>
          <w:szCs w:val="24"/>
        </w:rPr>
        <w:t xml:space="preserve"> Κυρίες και κύριοι συνάδελφοι, τα εθνικά καύσιμα της Ελλάδας είναι ο ήλιος, είναι ο αέρας, είναι το κύμα, είναι η γεωθερμία και όχι ο λιγνίτης. </w:t>
      </w:r>
      <w:r>
        <w:rPr>
          <w:rFonts w:eastAsia="Times New Roman" w:cs="Times New Roman"/>
          <w:szCs w:val="24"/>
        </w:rPr>
        <w:lastRenderedPageBreak/>
        <w:t>Λυπάμαι που σήμερα συζητάμε μ</w:t>
      </w:r>
      <w:r>
        <w:rPr>
          <w:rFonts w:eastAsia="Times New Roman" w:cs="Times New Roman"/>
          <w:szCs w:val="24"/>
        </w:rPr>
        <w:t>ί</w:t>
      </w:r>
      <w:r>
        <w:rPr>
          <w:rFonts w:eastAsia="Times New Roman" w:cs="Times New Roman"/>
          <w:szCs w:val="24"/>
        </w:rPr>
        <w:t>α οπισθοδρόμηση στην ουσία της ενεργειακής πολιτικής της χώρας. Αντί</w:t>
      </w:r>
      <w:r>
        <w:rPr>
          <w:rFonts w:eastAsia="Times New Roman" w:cs="Times New Roman"/>
          <w:szCs w:val="24"/>
        </w:rPr>
        <w:t xml:space="preserve"> να προχωρήσουμε και να αξιοποιήσουμε το συγκριτικό μας πλεονέκτημα της ανανεώσιμες πηγές ενέργειας, είμαστε προσκολλημένοι σε </w:t>
      </w:r>
      <w:proofErr w:type="spellStart"/>
      <w:r>
        <w:rPr>
          <w:rFonts w:eastAsia="Times New Roman" w:cs="Times New Roman"/>
          <w:szCs w:val="24"/>
        </w:rPr>
        <w:t>ρυπογόνα</w:t>
      </w:r>
      <w:proofErr w:type="spellEnd"/>
      <w:r>
        <w:rPr>
          <w:rFonts w:eastAsia="Times New Roman" w:cs="Times New Roman"/>
          <w:szCs w:val="24"/>
        </w:rPr>
        <w:t xml:space="preserve"> και ακριβή τεχνολογία, αυτή του λιγνίτη. </w:t>
      </w:r>
    </w:p>
    <w:p w14:paraId="30BDBFF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Θα κλείσω με την ευχή να κάνουμε κάποια στιγμή το πολιτισμικό άλμα προς τα εμπ</w:t>
      </w:r>
      <w:r>
        <w:rPr>
          <w:rFonts w:eastAsia="Times New Roman" w:cs="Times New Roman"/>
          <w:szCs w:val="24"/>
        </w:rPr>
        <w:t>ρός -δεν θα αναφέρουμε εμείς την Πορτογαλία, ως τη μοναδική χώρα ιδίου μεγέθους με την Ελλάδα, που κατάφερε να ηλεκτροδοτείται μόνο από τις ΑΠΕ- και να αναφέρουν εμάς τους Έλληνες οι Πορτογάλοι και οι υπόλοιποι Ευρωπαίοι, ως παράδειγμα και όχι να γίνεται α</w:t>
      </w:r>
      <w:r>
        <w:rPr>
          <w:rFonts w:eastAsia="Times New Roman" w:cs="Times New Roman"/>
          <w:szCs w:val="24"/>
        </w:rPr>
        <w:t xml:space="preserve">υτό που σήμερα όλοι ζούμε, </w:t>
      </w:r>
      <w:r>
        <w:rPr>
          <w:rFonts w:eastAsia="Times New Roman" w:cs="Times New Roman"/>
        </w:rPr>
        <w:t>δηλαδή</w:t>
      </w:r>
      <w:r>
        <w:rPr>
          <w:rFonts w:eastAsia="Times New Roman" w:cs="Times New Roman"/>
          <w:szCs w:val="24"/>
        </w:rPr>
        <w:t xml:space="preserve"> το αντίστροφο. </w:t>
      </w:r>
    </w:p>
    <w:p w14:paraId="30BDBFF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καταψηφίζουμε. Όσον αφορά τις τροπολογίες, θα υπερψηφίσουμε μόνο την τροπολογία για τους εποχικούς πυροσβέστες. </w:t>
      </w:r>
    </w:p>
    <w:p w14:paraId="30BDBFF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0BDBFF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w:t>
      </w:r>
      <w:r>
        <w:rPr>
          <w:rFonts w:eastAsia="Times New Roman" w:cs="Times New Roman"/>
          <w:szCs w:val="24"/>
        </w:rPr>
        <w:t xml:space="preserve">. </w:t>
      </w:r>
      <w:proofErr w:type="spellStart"/>
      <w:r>
        <w:rPr>
          <w:rFonts w:eastAsia="Times New Roman" w:cs="Times New Roman"/>
          <w:szCs w:val="24"/>
        </w:rPr>
        <w:t>Αμυρά</w:t>
      </w:r>
      <w:proofErr w:type="spellEnd"/>
      <w:r>
        <w:rPr>
          <w:rFonts w:eastAsia="Times New Roman" w:cs="Times New Roman"/>
          <w:szCs w:val="24"/>
        </w:rPr>
        <w:t xml:space="preserve">. </w:t>
      </w:r>
    </w:p>
    <w:p w14:paraId="30BDBFF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έχετε τον λόγο για να κλείσει η συνεδρίαση και να περάσουμε στην ψηφοφορία. Θα σας παρακαλέσω να μιλήσετε για ένα πεντάλεπτο το πολύ. </w:t>
      </w:r>
    </w:p>
    <w:p w14:paraId="30BDBFF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Αγαπητές και αγαπητοί συνάδελφοι, κλεί</w:t>
      </w:r>
      <w:r>
        <w:rPr>
          <w:rFonts w:eastAsia="Times New Roman" w:cs="Times New Roman"/>
          <w:szCs w:val="24"/>
        </w:rPr>
        <w:t>νει ένας κύκλος συζήτησης, παρά το γεγονός ότι επικράτησε μια αίσθηση παράλληλων μονολόγων. Κάποιος επικαλέστηκε τον Σεφέρη. Χρειάζεται μ</w:t>
      </w:r>
      <w:r>
        <w:rPr>
          <w:rFonts w:eastAsia="Times New Roman" w:cs="Times New Roman"/>
          <w:szCs w:val="24"/>
        </w:rPr>
        <w:t>ί</w:t>
      </w:r>
      <w:r>
        <w:rPr>
          <w:rFonts w:eastAsia="Times New Roman" w:cs="Times New Roman"/>
          <w:szCs w:val="24"/>
        </w:rPr>
        <w:t xml:space="preserve">α κοινή βάση για να μπορούμε να συζητάμε. </w:t>
      </w:r>
    </w:p>
    <w:p w14:paraId="30BDBFF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Ποιο είναι το θέμα; Πρώτον, είναι συμβατό αυτό που γίνεται σήμερα με τις στ</w:t>
      </w:r>
      <w:r>
        <w:rPr>
          <w:rFonts w:eastAsia="Times New Roman" w:cs="Times New Roman"/>
          <w:szCs w:val="24"/>
        </w:rPr>
        <w:t>οχεύσεις του ενεργειακού σχεδιασμού της χώρας για το 2030 και για το 2050; Η απάντηση είναι «</w:t>
      </w:r>
      <w:r>
        <w:rPr>
          <w:rFonts w:eastAsia="Times New Roman" w:cs="Times New Roman"/>
          <w:szCs w:val="24"/>
        </w:rPr>
        <w:t>ν</w:t>
      </w:r>
      <w:r>
        <w:rPr>
          <w:rFonts w:eastAsia="Times New Roman" w:cs="Times New Roman"/>
          <w:szCs w:val="24"/>
        </w:rPr>
        <w:t xml:space="preserve">αι». Διότι το ειδικό βάρος του λιγνίτη έχει μειωθεί -και θα συνεχίσει να μειώνεται- καθώς όλες οι μονάδες που αποσύρονται δεν θα αντικαθίστανται. </w:t>
      </w:r>
    </w:p>
    <w:p w14:paraId="30BDBFF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Σας λέω επιγραμ</w:t>
      </w:r>
      <w:r>
        <w:rPr>
          <w:rFonts w:eastAsia="Times New Roman" w:cs="Times New Roman"/>
          <w:szCs w:val="24"/>
        </w:rPr>
        <w:t xml:space="preserve">ματικά, για να καταλάβουμε τι συζητάμε, ότι η ΔΕΗ σήμερα δεν είναι </w:t>
      </w:r>
      <w:r>
        <w:rPr>
          <w:rFonts w:eastAsia="Times New Roman" w:cs="Times New Roman"/>
          <w:szCs w:val="24"/>
        </w:rPr>
        <w:t>μί</w:t>
      </w:r>
      <w:r>
        <w:rPr>
          <w:rFonts w:eastAsia="Times New Roman" w:cs="Times New Roman"/>
          <w:szCs w:val="24"/>
        </w:rPr>
        <w:t>α εταιρεία που στηρίζεται στον λιγνίτη. Είναι μ</w:t>
      </w:r>
      <w:r>
        <w:rPr>
          <w:rFonts w:eastAsia="Times New Roman" w:cs="Times New Roman"/>
          <w:szCs w:val="24"/>
        </w:rPr>
        <w:t>ί</w:t>
      </w:r>
      <w:r>
        <w:rPr>
          <w:rFonts w:eastAsia="Times New Roman" w:cs="Times New Roman"/>
          <w:szCs w:val="24"/>
        </w:rPr>
        <w:t xml:space="preserve">α εταιρεία που έχει νερά 3,2 </w:t>
      </w:r>
      <w:proofErr w:type="spellStart"/>
      <w:r>
        <w:rPr>
          <w:rFonts w:eastAsia="Times New Roman" w:cs="Times New Roman"/>
          <w:szCs w:val="24"/>
          <w:lang w:val="en-US"/>
        </w:rPr>
        <w:t>TWh</w:t>
      </w:r>
      <w:proofErr w:type="spellEnd"/>
      <w:r>
        <w:rPr>
          <w:rFonts w:eastAsia="Times New Roman" w:cs="Times New Roman"/>
          <w:szCs w:val="24"/>
        </w:rPr>
        <w:t xml:space="preserve">. Το ένα τρίτο της παραγωγής της είναι νερά. Σε έναν χρόνο από σήμερα, ο λιγνίτης θα είναι 2,4 </w:t>
      </w:r>
      <w:proofErr w:type="spellStart"/>
      <w:r>
        <w:rPr>
          <w:rFonts w:eastAsia="Times New Roman" w:cs="Times New Roman"/>
          <w:szCs w:val="24"/>
          <w:lang w:val="en-US"/>
        </w:rPr>
        <w:t>TWh</w:t>
      </w:r>
      <w:proofErr w:type="spellEnd"/>
      <w:r>
        <w:rPr>
          <w:rFonts w:eastAsia="Times New Roman" w:cs="Times New Roman"/>
          <w:szCs w:val="24"/>
        </w:rPr>
        <w:t xml:space="preserve">, δηλαδή </w:t>
      </w:r>
      <w:r>
        <w:rPr>
          <w:rFonts w:eastAsia="Times New Roman" w:cs="Times New Roman"/>
          <w:szCs w:val="24"/>
        </w:rPr>
        <w:t xml:space="preserve">πολύ μικρότερος, μόλις αποσυρθούν οι «Καρδιές». Σήμερα, η </w:t>
      </w:r>
      <w:r>
        <w:rPr>
          <w:rFonts w:eastAsia="Times New Roman" w:cs="Times New Roman"/>
          <w:szCs w:val="24"/>
        </w:rPr>
        <w:lastRenderedPageBreak/>
        <w:t xml:space="preserve">ΔΕΗ έχει φυσικό αέριο ήδη σήμερα 2,7 </w:t>
      </w:r>
      <w:proofErr w:type="spellStart"/>
      <w:r>
        <w:rPr>
          <w:rFonts w:eastAsia="Times New Roman" w:cs="Times New Roman"/>
          <w:szCs w:val="24"/>
          <w:lang w:val="en-US"/>
        </w:rPr>
        <w:t>TWh</w:t>
      </w:r>
      <w:proofErr w:type="spellEnd"/>
      <w:r>
        <w:rPr>
          <w:rFonts w:eastAsia="Times New Roman" w:cs="Times New Roman"/>
          <w:szCs w:val="24"/>
        </w:rPr>
        <w:t xml:space="preserve">. Άρα το ειδικό βάρος ήδη της ΔΕΗ μετακινείται προς φυσικό αέριο, υδροηλεκτρικά και θα προστεθούν και πολλά καινούργια. </w:t>
      </w:r>
    </w:p>
    <w:p w14:paraId="30BDBFF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Μόλις γίνει </w:t>
      </w:r>
      <w:proofErr w:type="spellStart"/>
      <w:r>
        <w:rPr>
          <w:rFonts w:eastAsia="Times New Roman" w:cs="Times New Roman"/>
          <w:szCs w:val="24"/>
        </w:rPr>
        <w:t>αποεπένδυση</w:t>
      </w:r>
      <w:proofErr w:type="spellEnd"/>
      <w:r>
        <w:rPr>
          <w:rFonts w:eastAsia="Times New Roman" w:cs="Times New Roman"/>
          <w:szCs w:val="24"/>
        </w:rPr>
        <w:t xml:space="preserve"> -θέλω να είμα</w:t>
      </w:r>
      <w:r>
        <w:rPr>
          <w:rFonts w:eastAsia="Times New Roman" w:cs="Times New Roman"/>
          <w:szCs w:val="24"/>
        </w:rPr>
        <w:t xml:space="preserve">στε σαφείς- σε δύο χρόνια από σήμερα, η ΔΕΗ θα έχει πριν την Πτολεμαΐδα 1,5 </w:t>
      </w:r>
      <w:proofErr w:type="spellStart"/>
      <w:r>
        <w:rPr>
          <w:rFonts w:eastAsia="Times New Roman" w:cs="Times New Roman"/>
          <w:szCs w:val="24"/>
          <w:lang w:val="en-US"/>
        </w:rPr>
        <w:t>TWh</w:t>
      </w:r>
      <w:proofErr w:type="spellEnd"/>
      <w:r>
        <w:rPr>
          <w:rFonts w:eastAsia="Times New Roman" w:cs="Times New Roman"/>
          <w:szCs w:val="24"/>
        </w:rPr>
        <w:t xml:space="preserve"> από αυτό. Αυτό που θα έχουμε δώσει σήμερα με το σημερινό άρθρο είναι μόλις 0,9. Άρα τι κάνουμε ουσιαστικά; Μ</w:t>
      </w:r>
      <w:r>
        <w:rPr>
          <w:rFonts w:eastAsia="Times New Roman" w:cs="Times New Roman"/>
          <w:szCs w:val="24"/>
        </w:rPr>
        <w:t>ί</w:t>
      </w:r>
      <w:r>
        <w:rPr>
          <w:rFonts w:eastAsia="Times New Roman" w:cs="Times New Roman"/>
          <w:szCs w:val="24"/>
        </w:rPr>
        <w:t xml:space="preserve">α </w:t>
      </w:r>
      <w:proofErr w:type="spellStart"/>
      <w:r>
        <w:rPr>
          <w:rFonts w:eastAsia="Times New Roman" w:cs="Times New Roman"/>
          <w:szCs w:val="24"/>
        </w:rPr>
        <w:t>συρρικνούμενη</w:t>
      </w:r>
      <w:proofErr w:type="spellEnd"/>
      <w:r>
        <w:rPr>
          <w:rFonts w:eastAsia="Times New Roman" w:cs="Times New Roman"/>
          <w:szCs w:val="24"/>
        </w:rPr>
        <w:t xml:space="preserve"> </w:t>
      </w:r>
      <w:proofErr w:type="spellStart"/>
      <w:r>
        <w:rPr>
          <w:rFonts w:eastAsia="Times New Roman" w:cs="Times New Roman"/>
          <w:szCs w:val="24"/>
        </w:rPr>
        <w:t>λιγνιτική</w:t>
      </w:r>
      <w:proofErr w:type="spellEnd"/>
      <w:r>
        <w:rPr>
          <w:rFonts w:eastAsia="Times New Roman" w:cs="Times New Roman"/>
          <w:szCs w:val="24"/>
        </w:rPr>
        <w:t xml:space="preserve"> παραγωγή συμβατή με τους περιβαλλοντικούς</w:t>
      </w:r>
      <w:r>
        <w:rPr>
          <w:rFonts w:eastAsia="Times New Roman" w:cs="Times New Roman"/>
          <w:szCs w:val="24"/>
        </w:rPr>
        <w:t xml:space="preserve"> στόχους που έχουμε και τον ενεργειακό σχεδιασμό για το 2030 και το 2050, η οποία θα συνεχίσει να είναι έτσι. Απλώς, και τα δύο κομμάτια –επαναλαμβάνω- αυτό που μένει, το </w:t>
      </w:r>
      <w:proofErr w:type="spellStart"/>
      <w:r>
        <w:rPr>
          <w:rFonts w:eastAsia="Times New Roman" w:cs="Times New Roman"/>
          <w:szCs w:val="24"/>
        </w:rPr>
        <w:t>λιγνιτικό</w:t>
      </w:r>
      <w:proofErr w:type="spellEnd"/>
      <w:r>
        <w:rPr>
          <w:rFonts w:eastAsia="Times New Roman" w:cs="Times New Roman"/>
          <w:szCs w:val="24"/>
        </w:rPr>
        <w:t xml:space="preserve"> και αυτό που φεύγει, έχουν ισχυρή ισοδυναμία </w:t>
      </w:r>
      <w:proofErr w:type="spellStart"/>
      <w:r>
        <w:rPr>
          <w:rFonts w:eastAsia="Times New Roman" w:cs="Times New Roman"/>
          <w:szCs w:val="24"/>
        </w:rPr>
        <w:t>μεσοσταθμικά</w:t>
      </w:r>
      <w:proofErr w:type="spellEnd"/>
      <w:r>
        <w:rPr>
          <w:rFonts w:eastAsia="Times New Roman" w:cs="Times New Roman"/>
          <w:szCs w:val="24"/>
        </w:rPr>
        <w:t>. Αυτό ήταν το αντ</w:t>
      </w:r>
      <w:r>
        <w:rPr>
          <w:rFonts w:eastAsia="Times New Roman" w:cs="Times New Roman"/>
          <w:szCs w:val="24"/>
        </w:rPr>
        <w:t xml:space="preserve">ικείμενο της διαπραγμάτευσης. </w:t>
      </w:r>
    </w:p>
    <w:p w14:paraId="30BDBFF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Άρα ένα πολύ μεγάλο μέρος των συζητήσεων, ότι φεύγουν τα διαμάντια και τα ασημικά της ΔΕΗ κ.λπ., όλη αυτή η συζήτηση είναι άνευ περιεχομένου εάν κάποιος πάρει επ’ ακριβώς τις μονάδες και το πότε φεύγουν και αυτό που ιδιωτικοπ</w:t>
      </w:r>
      <w:r>
        <w:rPr>
          <w:rFonts w:eastAsia="Times New Roman" w:cs="Times New Roman"/>
          <w:szCs w:val="24"/>
        </w:rPr>
        <w:t xml:space="preserve">οιείται τώρα. Η μία μονάδα φεύγει το 2026. Η άλλη φεύγει το 2034. Μόνο η Μελίτη έχει διάρκεια </w:t>
      </w:r>
      <w:r>
        <w:rPr>
          <w:rFonts w:eastAsia="Times New Roman" w:cs="Times New Roman"/>
          <w:szCs w:val="24"/>
        </w:rPr>
        <w:lastRenderedPageBreak/>
        <w:t xml:space="preserve">ζωής πέρα από το 2034. Άρα αυτά είναι τα δεδομένα που καθιστούν τη συζήτηση αυτή συμβατή με τους περιβαλλοντικούς στόχους. </w:t>
      </w:r>
    </w:p>
    <w:p w14:paraId="30BDBFF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Η Πορτογαλία, για όσους διαβάζουν μόνο</w:t>
      </w:r>
      <w:r>
        <w:rPr>
          <w:rFonts w:eastAsia="Times New Roman" w:cs="Times New Roman"/>
          <w:szCs w:val="24"/>
        </w:rPr>
        <w:t xml:space="preserve"> τίτλους εφημερίδων και δεν διαβάζουν το περιεχόμενο του άρθρου, δεν παράγει 100% ανανεώσιμες πηγές ενέργειας. Σήμερα, σε μ</w:t>
      </w:r>
      <w:r>
        <w:rPr>
          <w:rFonts w:eastAsia="Times New Roman" w:cs="Times New Roman"/>
          <w:szCs w:val="24"/>
        </w:rPr>
        <w:t>ί</w:t>
      </w:r>
      <w:r>
        <w:rPr>
          <w:rFonts w:eastAsia="Times New Roman" w:cs="Times New Roman"/>
          <w:szCs w:val="24"/>
        </w:rPr>
        <w:t>α πολύ καλή μέρα στην Ελλάδα μπορεί να είναι το 70% ανανεώσιμες πηγές ενέργειας. Συνεχίζει να παράγει 20% και να χρησιμοποιεί μονάδε</w:t>
      </w:r>
      <w:r>
        <w:rPr>
          <w:rFonts w:eastAsia="Times New Roman" w:cs="Times New Roman"/>
          <w:szCs w:val="24"/>
        </w:rPr>
        <w:t xml:space="preserve">ς βάσεις και άλλο 20% να στηρίζεται σε εισαγωγές από τη γειτονική περιοχή. Συνεπώς, είμαστε συντεταγμένοι και πάμε με συγκεκριμένους στόχους. </w:t>
      </w:r>
    </w:p>
    <w:p w14:paraId="30BDBFF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Δεύτερο θέμα: Πρέπει να συμφωνήσουμε ότι η παρούσα Κυβέρνηση συνέχισε ενεργειακά προγράμματα στρατηγικής σημασίας</w:t>
      </w:r>
      <w:r>
        <w:rPr>
          <w:rFonts w:eastAsia="Times New Roman" w:cs="Times New Roman"/>
          <w:szCs w:val="24"/>
        </w:rPr>
        <w:t xml:space="preserve"> και ανέτρεψε άλλα. Αυτό πρέπει να είναι απόλυτα σαφές. Συνεχίσαμε τα μεγάλα στρατηγικά έργα, τον ΤΑΠ, τον κάθετο άξονα και η Ελλάδα μετατρέπεται σε ενεργειακό κέντρο. Προχωρήσαμε τους υδρογονάνθρακες. Έχουμε παλιές και νέες συμβάσεις, φτιάξαμε καλό θεσμικ</w:t>
      </w:r>
      <w:r>
        <w:rPr>
          <w:rFonts w:eastAsia="Times New Roman" w:cs="Times New Roman"/>
          <w:szCs w:val="24"/>
        </w:rPr>
        <w:t xml:space="preserve">ό πλαίσιο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w:t>
      </w:r>
    </w:p>
    <w:p w14:paraId="30BDBFF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απορώ γιατί δεν αναγνωρίζουν τη συνέχεια όλες οι πλευρές και επιμένουν στο να βρίσκουν ακόμα και σε αυτά τα θέματα μ</w:t>
      </w:r>
      <w:r>
        <w:rPr>
          <w:rFonts w:eastAsia="Times New Roman" w:cs="Times New Roman"/>
          <w:szCs w:val="24"/>
        </w:rPr>
        <w:t>ί</w:t>
      </w:r>
      <w:r>
        <w:rPr>
          <w:rFonts w:eastAsia="Times New Roman" w:cs="Times New Roman"/>
          <w:szCs w:val="24"/>
        </w:rPr>
        <w:t xml:space="preserve">α διαρκή γκρίνια, η οποία λέει ότι ναι μεν ολοκληρώνονται, αλλά ολοκληρώνονται με καθυστέρηση </w:t>
      </w:r>
      <w:proofErr w:type="spellStart"/>
      <w:r>
        <w:rPr>
          <w:rFonts w:eastAsia="Times New Roman" w:cs="Times New Roman"/>
          <w:szCs w:val="24"/>
        </w:rPr>
        <w:t>κ.ο.κ.</w:t>
      </w:r>
      <w:proofErr w:type="spellEnd"/>
      <w:r>
        <w:rPr>
          <w:rFonts w:eastAsia="Times New Roman" w:cs="Times New Roman"/>
          <w:szCs w:val="24"/>
        </w:rPr>
        <w:t>.</w:t>
      </w:r>
      <w:r>
        <w:rPr>
          <w:rFonts w:eastAsia="Times New Roman" w:cs="Times New Roman"/>
          <w:szCs w:val="24"/>
        </w:rPr>
        <w:t xml:space="preserve"> Υπάρχει συνέχεια στα μεγάλα στρατηγικά έργα. Υπάρχουν, όμως, και τομές και ασυνέχειες. </w:t>
      </w:r>
    </w:p>
    <w:p w14:paraId="30BDBFFD" w14:textId="77777777" w:rsidR="00E34F2F" w:rsidRDefault="00EC0F86">
      <w:pPr>
        <w:spacing w:line="600" w:lineRule="auto"/>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30BDBFFE"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Η παρούσα Κυβέρνηση ανέτρεψε τρεις ιδιωτικοποιήσεις της προηγούμενης κυβέρνησης. </w:t>
      </w:r>
    </w:p>
    <w:p w14:paraId="30BDBFFF"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Ρητά, με σαφήνεια ανατρέψαμε τον ΔΕΣΦΑ και κάναμε ξανά τον διαγωνισμό. Να μας κρίνετε, λοιπόν, εκ του αποτελέσματος. Αντί για 400 ευρώ, ήρθαν 535 εκατομμύρια, ο Ευρωπαϊκός Στρατηγικός Επενδυτής και ισχυρότερη παρουσία του δημοσίου στο ΔΕΣΦΑ.</w:t>
      </w:r>
    </w:p>
    <w:p w14:paraId="30BDC000"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lastRenderedPageBreak/>
        <w:t>Να μας κρίνετε</w:t>
      </w:r>
      <w:r>
        <w:rPr>
          <w:rFonts w:eastAsia="Times New Roman"/>
          <w:szCs w:val="24"/>
        </w:rPr>
        <w:t xml:space="preserve"> για τον ΑΔΜΗΕ. Ανατρέψαμε την ιδιωτικοποίησή σας. Κάναμε με 51% δημόσιο, έφερε 700 εκατομμύρια και δημιούργησε κάποια δεδομένα στο πεδίο αυτό.</w:t>
      </w:r>
    </w:p>
    <w:p w14:paraId="30BDC001"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Και, τρίτον, σήμερα ανατρέψαμε τη </w:t>
      </w:r>
      <w:r>
        <w:rPr>
          <w:rFonts w:eastAsia="Times New Roman"/>
          <w:szCs w:val="24"/>
        </w:rPr>
        <w:t>«μ</w:t>
      </w:r>
      <w:r>
        <w:rPr>
          <w:rFonts w:eastAsia="Times New Roman"/>
          <w:szCs w:val="24"/>
        </w:rPr>
        <w:t>ικρή</w:t>
      </w:r>
      <w:r>
        <w:rPr>
          <w:rFonts w:eastAsia="Times New Roman"/>
          <w:szCs w:val="24"/>
        </w:rPr>
        <w:t>»</w:t>
      </w:r>
      <w:r>
        <w:rPr>
          <w:rFonts w:eastAsia="Times New Roman"/>
          <w:szCs w:val="24"/>
        </w:rPr>
        <w:t xml:space="preserve"> ΔΕΗ, που έδινε ακριβώς το ένα τρίτο και τα βασικά κερδοφόρα στοιχεία τ</w:t>
      </w:r>
      <w:r>
        <w:rPr>
          <w:rFonts w:eastAsia="Times New Roman"/>
          <w:szCs w:val="24"/>
        </w:rPr>
        <w:t>ης ΔΕΗ. Και σήμερα φέρνουμε μόλις το 10% του παραγωγικού δυναμικού της ΔΕΗ υπό τους όρους και τις δεσμεύσεις που έχουν τεθεί από μ</w:t>
      </w:r>
      <w:r>
        <w:rPr>
          <w:rFonts w:eastAsia="Times New Roman"/>
          <w:szCs w:val="24"/>
        </w:rPr>
        <w:t>ί</w:t>
      </w:r>
      <w:r>
        <w:rPr>
          <w:rFonts w:eastAsia="Times New Roman"/>
          <w:szCs w:val="24"/>
        </w:rPr>
        <w:t>α συγκεκριμένη απόφαση απέναντι στην Κομισιόν και την οποία η Κομισιόν ήρε με την κατάθεση του νομοσχεδίου πριν από τρεις μέρ</w:t>
      </w:r>
      <w:r>
        <w:rPr>
          <w:rFonts w:eastAsia="Times New Roman"/>
          <w:szCs w:val="24"/>
        </w:rPr>
        <w:t xml:space="preserve">ες. Αυτά είναι τα δεδομένα. </w:t>
      </w:r>
    </w:p>
    <w:p w14:paraId="30BDC002"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Τώρα όσον αφορά την καταστροφολογία, ουκ έστιν αριθμός. Θα καταρρεύσει η ΔΕΗ; Όχι. Η ΔΕΗ έχει βελτιωθεί; Έχει βελτιωθεί όσον αφορά την ικανότητά της, πρώτον, -επαναλαμβάνω, το ανέφερα- στη σύνθεση του ενεργειακού της μείγματος.</w:t>
      </w:r>
      <w:r>
        <w:rPr>
          <w:rFonts w:eastAsia="Times New Roman"/>
          <w:szCs w:val="24"/>
        </w:rPr>
        <w:t xml:space="preserve"> Είναι πολύ πιο συμβατό με τους στόχους και τη νέα αγορά. Τα χρηματοοικονομικά της ΔΕΗ έχουν βελτιωθεί υπό το βάρος συγκεκριμένων πρωτοβουλιών. Ένα δισεκατομμύριο </w:t>
      </w:r>
      <w:r>
        <w:rPr>
          <w:rFonts w:eastAsia="Times New Roman"/>
          <w:szCs w:val="24"/>
        </w:rPr>
        <w:lastRenderedPageBreak/>
        <w:t>πήρε από το κράτος φέτος σ’ έναν συνδυασμό αποπληρωμής των ΥΚΩ, που χρωστούσε το κράτος -Δόξα</w:t>
      </w:r>
      <w:r>
        <w:rPr>
          <w:rFonts w:eastAsia="Times New Roman"/>
          <w:szCs w:val="24"/>
        </w:rPr>
        <w:t xml:space="preserve"> τω </w:t>
      </w:r>
      <w:r>
        <w:rPr>
          <w:rFonts w:eastAsia="Times New Roman"/>
          <w:szCs w:val="24"/>
        </w:rPr>
        <w:t>θ</w:t>
      </w:r>
      <w:r>
        <w:rPr>
          <w:rFonts w:eastAsia="Times New Roman"/>
          <w:szCs w:val="24"/>
        </w:rPr>
        <w:t>εώ- από το 2013 και το 2014 σχεδόν 400 εκατομμύρια. Πήρε 460. Πήρε ένα συμβόλαιο από το δημόσιο και πήρε, φυσικά, και τα 500 εκατομμύρια από τον ΑΔΜΗΕ.</w:t>
      </w:r>
    </w:p>
    <w:p w14:paraId="30BDC003"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Συνεπώς μιλάμε για μ</w:t>
      </w:r>
      <w:r>
        <w:rPr>
          <w:rFonts w:eastAsia="Times New Roman"/>
          <w:szCs w:val="24"/>
        </w:rPr>
        <w:t>ί</w:t>
      </w:r>
      <w:r>
        <w:rPr>
          <w:rFonts w:eastAsia="Times New Roman"/>
          <w:szCs w:val="24"/>
        </w:rPr>
        <w:t>α εταιρεία η οποία με 1,2 δισεκατομμύρια φρέσκια ρευστότητα απέχει πολύ από τη</w:t>
      </w:r>
      <w:r>
        <w:rPr>
          <w:rFonts w:eastAsia="Times New Roman"/>
          <w:szCs w:val="24"/>
        </w:rPr>
        <w:t>ν καταστροφολογία και από την κατάρρευση.</w:t>
      </w:r>
    </w:p>
    <w:p w14:paraId="30BDC004"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Όσον αφορά τη χρηματιστηριακή αξία της ΔΕΗ, ακούσαμε ότι η εταιρεία καταρρακώθηκε. Πρώτη παρατήρηση: Το 2014, το δεύτερο εξάμηνο, έπεσε κατά ένα πολύ μεγάλο ποσοστό, ενώ ήταν εν εξελίξει η </w:t>
      </w:r>
      <w:r>
        <w:rPr>
          <w:rFonts w:eastAsia="Times New Roman"/>
          <w:szCs w:val="24"/>
        </w:rPr>
        <w:t>«μ</w:t>
      </w:r>
      <w:r>
        <w:rPr>
          <w:rFonts w:eastAsia="Times New Roman"/>
          <w:szCs w:val="24"/>
        </w:rPr>
        <w:t>ικρή</w:t>
      </w:r>
      <w:r>
        <w:rPr>
          <w:rFonts w:eastAsia="Times New Roman"/>
          <w:szCs w:val="24"/>
        </w:rPr>
        <w:t>»</w:t>
      </w:r>
      <w:r>
        <w:rPr>
          <w:rFonts w:eastAsia="Times New Roman"/>
          <w:szCs w:val="24"/>
        </w:rPr>
        <w:t xml:space="preserve"> ΔΕΗ. Μετά είχε μ</w:t>
      </w:r>
      <w:r>
        <w:rPr>
          <w:rFonts w:eastAsia="Times New Roman"/>
          <w:szCs w:val="24"/>
        </w:rPr>
        <w:t>ί</w:t>
      </w:r>
      <w:r>
        <w:rPr>
          <w:rFonts w:eastAsia="Times New Roman"/>
          <w:szCs w:val="24"/>
        </w:rPr>
        <w:t xml:space="preserve">α μικρή κάμψη το 2015 και το 2016. Από το 2017 και μετά σταθεροποιήθηκε. </w:t>
      </w:r>
      <w:r>
        <w:rPr>
          <w:rFonts w:eastAsia="Times New Roman"/>
          <w:szCs w:val="24"/>
        </w:rPr>
        <w:t>Τ</w:t>
      </w:r>
      <w:r>
        <w:rPr>
          <w:rFonts w:eastAsia="Times New Roman"/>
          <w:szCs w:val="24"/>
        </w:rPr>
        <w:t xml:space="preserve">όλμησα να καταδείξω ότι η παλιά ΔΕΗ μ’ αυτήν τη χρηματιστηριακή αξία σήμερα, που πρέπει να προστίθεται και η αξία του ΑΔΜΗΕ, ανακάμπτει ραγδαίως. Τόλμησα να καταθέσω τα δεδομένα ότι </w:t>
      </w:r>
      <w:r>
        <w:rPr>
          <w:rFonts w:eastAsia="Times New Roman"/>
          <w:szCs w:val="24"/>
        </w:rPr>
        <w:t>το 2018 η χρηματιστηριακή αξία της ΔΕΗ έχει ανέλθει 63% τους τρεις πρώτους μήνες. Συνεπώς, αυτό αποδεικνύει στρατηγική ανάκαμψης.</w:t>
      </w:r>
    </w:p>
    <w:p w14:paraId="30BDC005" w14:textId="77777777" w:rsidR="00E34F2F" w:rsidRDefault="00EC0F86">
      <w:pPr>
        <w:tabs>
          <w:tab w:val="left" w:pos="2940"/>
        </w:tabs>
        <w:spacing w:line="600" w:lineRule="auto"/>
        <w:ind w:firstLine="720"/>
        <w:contextualSpacing/>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πρέπει να ολοκληρώσετε.</w:t>
      </w:r>
    </w:p>
    <w:p w14:paraId="30BDC006"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w:t>
      </w:r>
      <w:r>
        <w:rPr>
          <w:rFonts w:eastAsia="Times New Roman"/>
          <w:b/>
          <w:szCs w:val="24"/>
        </w:rPr>
        <w:t>ας):</w:t>
      </w:r>
      <w:r>
        <w:rPr>
          <w:rFonts w:eastAsia="Times New Roman"/>
          <w:szCs w:val="24"/>
        </w:rPr>
        <w:t xml:space="preserve"> Τελειώνω, κύριε Πρόεδρε.</w:t>
      </w:r>
    </w:p>
    <w:p w14:paraId="30BDC007"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Μπαίνω σε δύο θέματα και τελειώνω. Τα εργασιακά είναι το ένα. Νομίζω ότι έχουν αποσαφηνιστεί όλα. Το αφήνω στην άκρη.</w:t>
      </w:r>
    </w:p>
    <w:p w14:paraId="30BDC008"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Κλείνω τη σημερινή συνεδρίαση με τις τοπικές κοινωνίες. </w:t>
      </w:r>
    </w:p>
    <w:p w14:paraId="30BDC009"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Στις τοπικές κοινωνίες και με πρωτοβουλία των περιφ</w:t>
      </w:r>
      <w:r>
        <w:rPr>
          <w:rFonts w:eastAsia="Times New Roman"/>
          <w:szCs w:val="24"/>
        </w:rPr>
        <w:t xml:space="preserve">ερειών και του περιφερειάρχη και των Βουλευτών όλων των </w:t>
      </w:r>
      <w:r>
        <w:rPr>
          <w:rFonts w:eastAsia="Times New Roman"/>
          <w:szCs w:val="24"/>
        </w:rPr>
        <w:t>κ</w:t>
      </w:r>
      <w:r>
        <w:rPr>
          <w:rFonts w:eastAsia="Times New Roman"/>
          <w:szCs w:val="24"/>
        </w:rPr>
        <w:t>ομμάτων έχει διαμορφωθεί ένα συγκεκριμένο πλαίσιο. Πέρα από την παροχή φθηνού ρεύματος, το οποίο ήταν μια μεγάλη τομή, βελτιώθηκε ο σημερινός τοπικός πόρος από τον λιγνίτη, που διασφαλίζει πλήρη αντι</w:t>
      </w:r>
      <w:r>
        <w:rPr>
          <w:rFonts w:eastAsia="Times New Roman"/>
          <w:szCs w:val="24"/>
        </w:rPr>
        <w:t>κατάσταση του προηγούμενου πόρου που υπήρχε.</w:t>
      </w:r>
    </w:p>
    <w:p w14:paraId="30BDC00A"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 xml:space="preserve">Προστέθηκε σήμερα από τον Αναπληρωτή Υπουργό ο εθνικός πόρος για το σύστημα μετάβασης. Η μεγαλύτερη πρόκληση μπροστά μας είναι άμεσα η κατάρτιση των </w:t>
      </w:r>
      <w:r>
        <w:rPr>
          <w:rFonts w:eastAsia="Times New Roman"/>
          <w:szCs w:val="24"/>
        </w:rPr>
        <w:lastRenderedPageBreak/>
        <w:t>αναπτυξιακών σχεδίων της περιοχής, η στήριξή τους από πόρους μ</w:t>
      </w:r>
      <w:r>
        <w:rPr>
          <w:rFonts w:eastAsia="Times New Roman"/>
          <w:szCs w:val="24"/>
        </w:rPr>
        <w:t>ετάβασης, εθνικούς και ευρωπαϊκούς, και η απάντηση στην επόμενη μέρα, που θα επιλύει και θα απαντάει στα μεγάλα θέματα της απασχόλησης, των επενδύσεων και της χρήσης της γης, που αποτελούν τις μεγάλες προκλήσεις του αύριο.</w:t>
      </w:r>
    </w:p>
    <w:p w14:paraId="30BDC00B"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Υπό αυτές τις συνθήκες, με σταθερ</w:t>
      </w:r>
      <w:r>
        <w:rPr>
          <w:rFonts w:eastAsia="Times New Roman"/>
          <w:szCs w:val="24"/>
        </w:rPr>
        <w:t>ότητα πιστεύουμε ότι έχουμε αντιμετωπίσει τα θέματα της ΔΕΗ. Η επόμενη μέρα θα είναι μ</w:t>
      </w:r>
      <w:r>
        <w:rPr>
          <w:rFonts w:eastAsia="Times New Roman"/>
          <w:szCs w:val="24"/>
        </w:rPr>
        <w:t>ί</w:t>
      </w:r>
      <w:r>
        <w:rPr>
          <w:rFonts w:eastAsia="Times New Roman"/>
          <w:szCs w:val="24"/>
        </w:rPr>
        <w:t>α καλύτερη μέρα και για τη ΔΕΗ και για τον ενεργειακό τομέα της χώρας.</w:t>
      </w:r>
    </w:p>
    <w:p w14:paraId="30BDC00C" w14:textId="77777777" w:rsidR="00E34F2F" w:rsidRDefault="00EC0F86">
      <w:pPr>
        <w:tabs>
          <w:tab w:val="left" w:pos="2940"/>
        </w:tabs>
        <w:spacing w:line="600" w:lineRule="auto"/>
        <w:ind w:firstLine="720"/>
        <w:contextualSpacing/>
        <w:jc w:val="both"/>
        <w:rPr>
          <w:rFonts w:eastAsia="Times New Roman"/>
          <w:szCs w:val="24"/>
        </w:rPr>
      </w:pPr>
      <w:r>
        <w:rPr>
          <w:rFonts w:eastAsia="Times New Roman"/>
          <w:szCs w:val="24"/>
        </w:rPr>
        <w:t>Ευχαριστώ.</w:t>
      </w:r>
    </w:p>
    <w:p w14:paraId="30BDC00D" w14:textId="77777777" w:rsidR="00E34F2F" w:rsidRDefault="00EC0F86">
      <w:pPr>
        <w:tabs>
          <w:tab w:val="left" w:pos="2940"/>
        </w:tabs>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30BDC00E"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w:t>
      </w:r>
      <w:r>
        <w:rPr>
          <w:rFonts w:eastAsia="Times New Roman" w:cs="Times New Roman"/>
          <w:b/>
          <w:szCs w:val="24"/>
        </w:rPr>
        <w:t>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30BDC00F"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στο σημείο αυτό κηρύσσεται περαιωμένη η συζήτηση επί της αρχής, των άρθρων, των τροπολογιών και του συνόλου του σχεδίου νό</w:t>
      </w:r>
      <w:r>
        <w:rPr>
          <w:rFonts w:eastAsia="Times New Roman" w:cs="Times New Roman"/>
          <w:szCs w:val="24"/>
        </w:rPr>
        <w:lastRenderedPageBreak/>
        <w:t>μου του Υπουργείου Περιβάλλοντος και Ενέργειας</w:t>
      </w:r>
      <w:r>
        <w:rPr>
          <w:rFonts w:eastAsia="Times New Roman" w:cs="Times New Roman"/>
          <w:szCs w:val="24"/>
        </w:rPr>
        <w:t>:</w:t>
      </w:r>
      <w:r>
        <w:rPr>
          <w:rFonts w:eastAsia="Times New Roman" w:cs="Times New Roman"/>
          <w:szCs w:val="24"/>
        </w:rPr>
        <w:t xml:space="preserve"> «Διαρθρωτικά μέτρα για την πρόσβαση στον λιγνίτη και το περαιτέρω άνοιγμα της </w:t>
      </w:r>
      <w:proofErr w:type="spellStart"/>
      <w:r>
        <w:rPr>
          <w:rFonts w:eastAsia="Times New Roman" w:cs="Times New Roman"/>
          <w:szCs w:val="24"/>
        </w:rPr>
        <w:t>χονδρεμπορικής</w:t>
      </w:r>
      <w:proofErr w:type="spellEnd"/>
      <w:r>
        <w:rPr>
          <w:rFonts w:eastAsia="Times New Roman" w:cs="Times New Roman"/>
          <w:szCs w:val="24"/>
        </w:rPr>
        <w:t xml:space="preserve"> αγοράς ηλεκτρισμού και άλλες διατάξεις». </w:t>
      </w:r>
    </w:p>
    <w:p w14:paraId="30BDC010"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Έχει υποβληθεί αίτηση διεξαγωγής ονομαστικής ψηφοφορίας </w:t>
      </w:r>
      <w:r>
        <w:rPr>
          <w:rFonts w:eastAsia="Times New Roman" w:cs="Times New Roman"/>
          <w:szCs w:val="24"/>
        </w:rPr>
        <w:t xml:space="preserve">Βουλευτών της Δημοκρατικής Συμπαράταξης ΠΑΣΟΚ – ΔΗΜΑΡ </w:t>
      </w:r>
      <w:r>
        <w:rPr>
          <w:rFonts w:eastAsia="Times New Roman" w:cs="Times New Roman"/>
          <w:szCs w:val="24"/>
        </w:rPr>
        <w:t>επί της αρ</w:t>
      </w:r>
      <w:r>
        <w:rPr>
          <w:rFonts w:eastAsia="Times New Roman" w:cs="Times New Roman"/>
          <w:szCs w:val="24"/>
        </w:rPr>
        <w:t xml:space="preserve">χής του </w:t>
      </w:r>
      <w:r>
        <w:rPr>
          <w:rFonts w:eastAsia="Times New Roman" w:cs="Times New Roman"/>
          <w:szCs w:val="24"/>
        </w:rPr>
        <w:t>νομοσχεδίου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της οποίας το κείμενο έχει ως εξής:</w:t>
      </w:r>
    </w:p>
    <w:p w14:paraId="30BDC011" w14:textId="77777777" w:rsidR="00E34F2F" w:rsidRDefault="00EC0F86">
      <w:pPr>
        <w:tabs>
          <w:tab w:val="left" w:pos="2738"/>
          <w:tab w:val="center" w:pos="4753"/>
          <w:tab w:val="left" w:pos="5723"/>
        </w:tabs>
        <w:spacing w:line="600" w:lineRule="auto"/>
        <w:ind w:firstLine="720"/>
        <w:contextualSpacing/>
        <w:jc w:val="center"/>
        <w:rPr>
          <w:rFonts w:eastAsia="Times New Roman" w:cs="Times New Roman"/>
          <w:color w:val="C00000"/>
          <w:szCs w:val="24"/>
        </w:rPr>
      </w:pPr>
      <w:r w:rsidRPr="00947346">
        <w:rPr>
          <w:rFonts w:eastAsia="Times New Roman" w:cs="Times New Roman"/>
          <w:color w:val="C00000"/>
          <w:szCs w:val="24"/>
        </w:rPr>
        <w:t>ΑΛΛΑΓΗ ΣΕΛΙΔΑΣ</w:t>
      </w:r>
    </w:p>
    <w:p w14:paraId="30BDC012" w14:textId="77777777" w:rsidR="00E34F2F" w:rsidRDefault="00EC0F86">
      <w:pPr>
        <w:tabs>
          <w:tab w:val="left" w:pos="2738"/>
          <w:tab w:val="center" w:pos="4753"/>
          <w:tab w:val="left" w:pos="5723"/>
        </w:tabs>
        <w:spacing w:line="600" w:lineRule="auto"/>
        <w:ind w:firstLine="720"/>
        <w:contextualSpacing/>
        <w:jc w:val="center"/>
        <w:rPr>
          <w:rFonts w:eastAsia="Times New Roman" w:cs="Times New Roman"/>
          <w:color w:val="C00000"/>
          <w:szCs w:val="24"/>
        </w:rPr>
      </w:pPr>
      <w:r w:rsidRPr="00947346">
        <w:rPr>
          <w:rFonts w:eastAsia="Times New Roman" w:cs="Times New Roman"/>
          <w:color w:val="C00000"/>
          <w:szCs w:val="24"/>
        </w:rPr>
        <w:t>(Να μπει η σελ.</w:t>
      </w:r>
      <w:r>
        <w:rPr>
          <w:rFonts w:eastAsia="Times New Roman" w:cs="Times New Roman"/>
          <w:color w:val="C00000"/>
          <w:szCs w:val="24"/>
        </w:rPr>
        <w:t>259</w:t>
      </w:r>
      <w:r w:rsidRPr="00750CC9">
        <w:rPr>
          <w:rFonts w:eastAsia="Times New Roman" w:cs="Times New Roman"/>
          <w:color w:val="C00000"/>
          <w:szCs w:val="24"/>
          <w:vertAlign w:val="superscript"/>
        </w:rPr>
        <w:t>α</w:t>
      </w:r>
      <w:r>
        <w:rPr>
          <w:rFonts w:eastAsia="Times New Roman" w:cs="Times New Roman"/>
          <w:color w:val="C00000"/>
          <w:szCs w:val="24"/>
        </w:rPr>
        <w:t>)</w:t>
      </w:r>
    </w:p>
    <w:p w14:paraId="30BDC013" w14:textId="77777777" w:rsidR="00E34F2F" w:rsidRDefault="00EC0F86">
      <w:pPr>
        <w:tabs>
          <w:tab w:val="left" w:pos="2738"/>
          <w:tab w:val="center" w:pos="4753"/>
          <w:tab w:val="left" w:pos="5723"/>
        </w:tabs>
        <w:spacing w:line="600" w:lineRule="auto"/>
        <w:ind w:firstLine="720"/>
        <w:contextualSpacing/>
        <w:jc w:val="center"/>
        <w:rPr>
          <w:rFonts w:eastAsia="Times New Roman" w:cs="Times New Roman"/>
          <w:color w:val="C00000"/>
          <w:szCs w:val="24"/>
        </w:rPr>
      </w:pPr>
      <w:r w:rsidRPr="00947346">
        <w:rPr>
          <w:rFonts w:eastAsia="Times New Roman" w:cs="Times New Roman"/>
          <w:color w:val="C00000"/>
          <w:szCs w:val="24"/>
        </w:rPr>
        <w:t>ΑΛΛΑΓΗ ΣΕΛΙΔΑΣ</w:t>
      </w:r>
    </w:p>
    <w:p w14:paraId="30BDC01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της ονομαστικής ψηφοφορίας, για να διαπιστωθεί αν </w:t>
      </w:r>
      <w:r>
        <w:rPr>
          <w:rFonts w:eastAsia="Times New Roman" w:cs="Times New Roman"/>
          <w:szCs w:val="24"/>
        </w:rPr>
        <w:t>υπάρχει ο απαιτούμενος από τον Κανονισμό αριθμός για την υποβολή της.</w:t>
      </w:r>
    </w:p>
    <w:p w14:paraId="30BDC015" w14:textId="77777777" w:rsidR="00E34F2F" w:rsidRDefault="00EC0F86">
      <w:pPr>
        <w:tabs>
          <w:tab w:val="right" w:pos="8306"/>
        </w:tabs>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Αρβανιτίδης</w:t>
      </w:r>
      <w:proofErr w:type="spellEnd"/>
      <w:r>
        <w:rPr>
          <w:rFonts w:eastAsia="Times New Roman" w:cs="Times New Roman"/>
          <w:szCs w:val="24"/>
        </w:rPr>
        <w:t xml:space="preserve"> Γεώργιος. Παρών.</w:t>
      </w:r>
    </w:p>
    <w:p w14:paraId="30BDC01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κ. Αχμέτ </w:t>
      </w:r>
      <w:proofErr w:type="spellStart"/>
      <w:r>
        <w:rPr>
          <w:rFonts w:eastAsia="Times New Roman" w:cs="Times New Roman"/>
          <w:szCs w:val="24"/>
        </w:rPr>
        <w:t>Ιλχάν</w:t>
      </w:r>
      <w:proofErr w:type="spellEnd"/>
      <w:r>
        <w:rPr>
          <w:rFonts w:eastAsia="Times New Roman" w:cs="Times New Roman"/>
          <w:szCs w:val="24"/>
        </w:rPr>
        <w:t>. Παρών.</w:t>
      </w:r>
    </w:p>
    <w:p w14:paraId="30BDC01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Ο κ. Γρηγοράκος Λεωνίδας. Παρών.</w:t>
      </w:r>
    </w:p>
    <w:p w14:paraId="30BDC01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Θεοχαρόπουλος Αθανάσιος. Παρών.</w:t>
      </w:r>
    </w:p>
    <w:p w14:paraId="30BDC01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Καρράς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Δημήτριος. Παρών.</w:t>
      </w:r>
    </w:p>
    <w:p w14:paraId="30BDC01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Βασίλειος. Παρών.</w:t>
      </w:r>
    </w:p>
    <w:p w14:paraId="30BDC01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Κουτσούκος Γιάννης. Παρών.</w:t>
      </w:r>
    </w:p>
    <w:p w14:paraId="30BDC01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Κρεμαστινός Δημήτριος. Παρών.</w:t>
      </w:r>
    </w:p>
    <w:p w14:paraId="30BDC01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Κωνσταντινόπουλος Οδυσσέας. Παρών.</w:t>
      </w:r>
    </w:p>
    <w:p w14:paraId="30BDC01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Κωνσταντόπουλος Δημήτριος. Παρών.</w:t>
      </w:r>
    </w:p>
    <w:p w14:paraId="30BDC01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Λοβέρδος Ανδρέας. Παρών.</w:t>
      </w:r>
    </w:p>
    <w:p w14:paraId="30BDC02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Μανιάτης Ιωάννης. Παρών.</w:t>
      </w:r>
    </w:p>
    <w:p w14:paraId="30BDC02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Κωνσταντίνος. </w:t>
      </w:r>
      <w:r>
        <w:rPr>
          <w:rFonts w:eastAsia="Times New Roman" w:cs="Times New Roman"/>
          <w:szCs w:val="24"/>
        </w:rPr>
        <w:t>Παρών.</w:t>
      </w:r>
    </w:p>
    <w:p w14:paraId="30BDC02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Παπαθεοδώρου Θεόδωρος. Παρών.</w:t>
      </w:r>
    </w:p>
    <w:p w14:paraId="30BDC02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 κ. Σκανδαλίδης Κωνσταντίνος. Παρών.</w:t>
      </w:r>
    </w:p>
    <w:p w14:paraId="30BDC02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 κ. Τζελέπης Μιχαήλ. Παρών. </w:t>
      </w:r>
    </w:p>
    <w:p w14:paraId="30BDC02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Χριστοφιλοπούλου</w:t>
      </w:r>
      <w:proofErr w:type="spellEnd"/>
      <w:r>
        <w:rPr>
          <w:rFonts w:eastAsia="Times New Roman" w:cs="Times New Roman"/>
          <w:szCs w:val="24"/>
        </w:rPr>
        <w:t xml:space="preserve"> Παρασκευή</w:t>
      </w:r>
      <w:r>
        <w:rPr>
          <w:rFonts w:eastAsia="Times New Roman" w:cs="Times New Roman"/>
          <w:szCs w:val="24"/>
        </w:rPr>
        <w:t>.</w:t>
      </w:r>
      <w:r>
        <w:rPr>
          <w:rFonts w:eastAsia="Times New Roman" w:cs="Times New Roman"/>
          <w:szCs w:val="24"/>
        </w:rPr>
        <w:t xml:space="preserve"> Παρούσα. </w:t>
      </w:r>
    </w:p>
    <w:p w14:paraId="30BDC026"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αριθμός υπογραφόντων την αίτηση </w:t>
      </w:r>
      <w:r>
        <w:rPr>
          <w:rFonts w:eastAsia="Times New Roman" w:cs="Times New Roman"/>
          <w:szCs w:val="24"/>
        </w:rPr>
        <w:t xml:space="preserve">ονομαστικής ψηφοφορίας Βουλευτών. </w:t>
      </w:r>
    </w:p>
    <w:p w14:paraId="30BDC02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διακόπτουμε τη συνεδρίαση για δέκα </w:t>
      </w:r>
      <w:r>
        <w:rPr>
          <w:rFonts w:eastAsia="Times New Roman" w:cs="Times New Roman"/>
          <w:szCs w:val="24"/>
        </w:rPr>
        <w:t xml:space="preserve">(10΄) </w:t>
      </w:r>
      <w:r>
        <w:rPr>
          <w:rFonts w:eastAsia="Times New Roman" w:cs="Times New Roman"/>
          <w:szCs w:val="24"/>
        </w:rPr>
        <w:t xml:space="preserve">λεπτά, σύμφωνα με τον Κανονισμό. </w:t>
      </w:r>
    </w:p>
    <w:p w14:paraId="30BDC028" w14:textId="77777777" w:rsidR="00E34F2F" w:rsidRDefault="00EC0F86">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30BDC029" w14:textId="77777777" w:rsidR="00E34F2F" w:rsidRDefault="00EC0F86">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14:paraId="30BDC02A" w14:textId="77777777" w:rsidR="00E34F2F" w:rsidRDefault="00EC0F86">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Κυρίες και κύριοι συνάδελφοι, </w:t>
      </w:r>
      <w:r>
        <w:rPr>
          <w:rFonts w:eastAsia="Times New Roman"/>
          <w:szCs w:val="24"/>
        </w:rPr>
        <w:t xml:space="preserve">συνεχίζεται </w:t>
      </w:r>
      <w:r>
        <w:rPr>
          <w:rFonts w:eastAsia="Times New Roman"/>
          <w:szCs w:val="24"/>
        </w:rPr>
        <w:t>η συνεδρίαση.</w:t>
      </w:r>
    </w:p>
    <w:p w14:paraId="30BDC02B" w14:textId="77777777" w:rsidR="00E34F2F" w:rsidRDefault="00EC0F86">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szCs w:val="24"/>
        </w:rPr>
        <w:t>Θα διεξαχθεί ονομαστ</w:t>
      </w:r>
      <w:r>
        <w:rPr>
          <w:rFonts w:eastAsia="Times New Roman"/>
          <w:szCs w:val="24"/>
        </w:rPr>
        <w:t xml:space="preserve">ική ψηφοφορία επί της αρχής του </w:t>
      </w:r>
      <w:r>
        <w:rPr>
          <w:rFonts w:eastAsia="Times New Roman"/>
          <w:szCs w:val="24"/>
        </w:rPr>
        <w:t>νομοσχεδίου</w:t>
      </w:r>
      <w:r>
        <w:rPr>
          <w:rFonts w:eastAsia="Times New Roman" w:cs="Times New Roman"/>
          <w:szCs w:val="24"/>
        </w:rPr>
        <w:t xml:space="preserve">. </w:t>
      </w:r>
    </w:p>
    <w:p w14:paraId="30BDC02C"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Οι αποδεχόμενοι </w:t>
      </w:r>
      <w:r>
        <w:rPr>
          <w:rFonts w:eastAsia="Times New Roman"/>
          <w:szCs w:val="24"/>
        </w:rPr>
        <w:t>την αρχή του</w:t>
      </w:r>
      <w:r>
        <w:rPr>
          <w:rFonts w:eastAsia="Times New Roman"/>
          <w:szCs w:val="24"/>
        </w:rPr>
        <w:t xml:space="preserve"> </w:t>
      </w:r>
      <w:r>
        <w:rPr>
          <w:rFonts w:eastAsia="Times New Roman"/>
          <w:szCs w:val="24"/>
        </w:rPr>
        <w:t>νομοσχεδίου</w:t>
      </w:r>
      <w:r>
        <w:rPr>
          <w:rFonts w:eastAsia="Times New Roman"/>
          <w:szCs w:val="24"/>
        </w:rPr>
        <w:t xml:space="preserve"> λέγουν «ΝΑΙ». </w:t>
      </w:r>
    </w:p>
    <w:p w14:paraId="30BDC02D" w14:textId="77777777" w:rsidR="00E34F2F" w:rsidRDefault="00EC0F86">
      <w:pPr>
        <w:spacing w:line="600" w:lineRule="auto"/>
        <w:ind w:firstLine="720"/>
        <w:contextualSpacing/>
        <w:jc w:val="both"/>
        <w:rPr>
          <w:rFonts w:eastAsia="Times New Roman"/>
          <w:szCs w:val="24"/>
        </w:rPr>
      </w:pPr>
      <w:r>
        <w:rPr>
          <w:rFonts w:eastAsia="Times New Roman"/>
          <w:szCs w:val="24"/>
        </w:rPr>
        <w:t xml:space="preserve">Οι μη αποδεχόμενοι </w:t>
      </w:r>
      <w:r>
        <w:rPr>
          <w:rFonts w:eastAsia="Times New Roman"/>
          <w:szCs w:val="24"/>
        </w:rPr>
        <w:t xml:space="preserve">την αρχή του νομοσχεδίου </w:t>
      </w:r>
      <w:r>
        <w:rPr>
          <w:rFonts w:eastAsia="Times New Roman"/>
          <w:szCs w:val="24"/>
        </w:rPr>
        <w:t>λέγουν «ΟΧΙ».</w:t>
      </w:r>
    </w:p>
    <w:p w14:paraId="30BDC02E" w14:textId="77777777" w:rsidR="00E34F2F" w:rsidRDefault="00EC0F86">
      <w:pPr>
        <w:spacing w:line="600" w:lineRule="auto"/>
        <w:ind w:firstLine="720"/>
        <w:contextualSpacing/>
        <w:jc w:val="both"/>
        <w:rPr>
          <w:rFonts w:eastAsia="Times New Roman"/>
          <w:szCs w:val="24"/>
        </w:rPr>
      </w:pPr>
      <w:r>
        <w:rPr>
          <w:rFonts w:eastAsia="Times New Roman"/>
          <w:szCs w:val="24"/>
        </w:rPr>
        <w:t>Οι αρνούμενοι ψήφο λέγουν «ΠΑΡΩΝ».</w:t>
      </w:r>
      <w:r w:rsidRPr="00C027D6">
        <w:rPr>
          <w:rFonts w:eastAsia="Times New Roman"/>
          <w:szCs w:val="24"/>
        </w:rPr>
        <w:t xml:space="preserve"> </w:t>
      </w:r>
    </w:p>
    <w:p w14:paraId="30BDC02F" w14:textId="77777777" w:rsidR="00E34F2F" w:rsidRDefault="00EC0F86">
      <w:pPr>
        <w:spacing w:line="600" w:lineRule="auto"/>
        <w:ind w:firstLine="720"/>
        <w:contextualSpacing/>
        <w:jc w:val="both"/>
        <w:rPr>
          <w:rFonts w:eastAsia="Times New Roman"/>
          <w:szCs w:val="24"/>
        </w:rPr>
      </w:pPr>
      <w:r>
        <w:rPr>
          <w:rFonts w:eastAsia="Times New Roman"/>
          <w:szCs w:val="24"/>
        </w:rPr>
        <w:lastRenderedPageBreak/>
        <w:t>Καλούνται επί του καταλόγου</w:t>
      </w:r>
      <w:r>
        <w:rPr>
          <w:rFonts w:eastAsia="Times New Roman"/>
          <w:szCs w:val="24"/>
        </w:rPr>
        <w:t>:</w:t>
      </w:r>
      <w:r>
        <w:rPr>
          <w:rFonts w:eastAsia="Times New Roman"/>
          <w:szCs w:val="24"/>
        </w:rPr>
        <w:t xml:space="preserve"> η κ. Αναστασία </w:t>
      </w:r>
      <w:proofErr w:type="spellStart"/>
      <w:r>
        <w:rPr>
          <w:rFonts w:eastAsia="Times New Roman"/>
          <w:szCs w:val="24"/>
        </w:rPr>
        <w:t>Γκαρά</w:t>
      </w:r>
      <w:proofErr w:type="spellEnd"/>
      <w:r>
        <w:rPr>
          <w:rFonts w:eastAsia="Times New Roman"/>
          <w:szCs w:val="24"/>
        </w:rPr>
        <w:t xml:space="preserve"> από τον ΣΥ</w:t>
      </w:r>
      <w:r>
        <w:rPr>
          <w:rFonts w:eastAsia="Times New Roman"/>
          <w:szCs w:val="24"/>
        </w:rPr>
        <w:t xml:space="preserve">ΡΙΖΑ και ο κ. Απόστολος </w:t>
      </w:r>
      <w:proofErr w:type="spellStart"/>
      <w:r>
        <w:rPr>
          <w:rFonts w:eastAsia="Times New Roman"/>
          <w:szCs w:val="24"/>
        </w:rPr>
        <w:t>Βεσυρόπουλος</w:t>
      </w:r>
      <w:proofErr w:type="spellEnd"/>
      <w:r>
        <w:rPr>
          <w:rFonts w:eastAsia="Times New Roman"/>
          <w:szCs w:val="24"/>
        </w:rPr>
        <w:t xml:space="preserve"> από τη Νέα Δημοκρατία.</w:t>
      </w:r>
    </w:p>
    <w:p w14:paraId="30BDC030" w14:textId="77777777" w:rsidR="00E34F2F" w:rsidRDefault="00EC0F86">
      <w:pPr>
        <w:spacing w:line="600" w:lineRule="auto"/>
        <w:ind w:firstLine="720"/>
        <w:contextualSpacing/>
        <w:jc w:val="both"/>
        <w:rPr>
          <w:rFonts w:eastAsia="Times New Roman"/>
          <w:szCs w:val="24"/>
        </w:rPr>
      </w:pPr>
      <w:r>
        <w:rPr>
          <w:rFonts w:eastAsia="Times New Roman"/>
          <w:szCs w:val="24"/>
        </w:rPr>
        <w:t>Σας ε</w:t>
      </w:r>
      <w:r>
        <w:rPr>
          <w:rFonts w:eastAsia="Times New Roman"/>
          <w:szCs w:val="24"/>
        </w:rPr>
        <w:t>νημερώνω, επίσης,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 του Κανονισμού της Βουλής, με τις οποίες γνωστοποιούν την ψήφο τους επί της αρχής του νομοσχεδίου. </w:t>
      </w:r>
      <w:r>
        <w:rPr>
          <w:rFonts w:eastAsia="Times New Roman"/>
          <w:szCs w:val="24"/>
        </w:rPr>
        <w:t xml:space="preserve">Οι ψήφοι αυτές θα ανακοινωθούν και θα συνυπολογιστούν στην καταμέτρηση, η οποία θα ακολουθήσει. </w:t>
      </w:r>
    </w:p>
    <w:p w14:paraId="30BDC031" w14:textId="77777777" w:rsidR="00E34F2F" w:rsidRDefault="00EC0F86">
      <w:pPr>
        <w:spacing w:line="600" w:lineRule="auto"/>
        <w:ind w:firstLine="720"/>
        <w:contextualSpacing/>
        <w:jc w:val="both"/>
        <w:rPr>
          <w:rFonts w:eastAsia="Times New Roman"/>
          <w:szCs w:val="24"/>
        </w:rPr>
      </w:pPr>
      <w:r>
        <w:rPr>
          <w:rFonts w:eastAsia="Times New Roman"/>
          <w:szCs w:val="24"/>
        </w:rPr>
        <w:t>Παρακαλώ να αρχίσει η α</w:t>
      </w:r>
      <w:r>
        <w:rPr>
          <w:rFonts w:eastAsia="Times New Roman"/>
          <w:szCs w:val="24"/>
        </w:rPr>
        <w:t xml:space="preserve">νάγνωση του καταλόγου. </w:t>
      </w:r>
    </w:p>
    <w:p w14:paraId="30BDC032" w14:textId="77777777" w:rsidR="00E34F2F" w:rsidRDefault="00EC0F86">
      <w:pPr>
        <w:spacing w:line="600" w:lineRule="auto"/>
        <w:ind w:firstLine="720"/>
        <w:contextualSpacing/>
        <w:jc w:val="center"/>
        <w:rPr>
          <w:rFonts w:eastAsia="Times New Roman"/>
          <w:szCs w:val="24"/>
        </w:rPr>
      </w:pPr>
      <w:r>
        <w:rPr>
          <w:rFonts w:eastAsia="Times New Roman"/>
          <w:szCs w:val="24"/>
        </w:rPr>
        <w:t>(ΨΗΦΟΦΟΡΙΑ)</w:t>
      </w:r>
    </w:p>
    <w:p w14:paraId="30BDC033" w14:textId="77777777" w:rsidR="00E34F2F" w:rsidRDefault="00EC0F86">
      <w:pPr>
        <w:spacing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30BDC03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Υπάρχει συνάδελφος, ο οποίος δεν άκουσε το όνομά του; Κανείς.</w:t>
      </w:r>
    </w:p>
    <w:p w14:paraId="30BDC03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Οι επιστολές, οι οποίες απεστάλησαν στο Προεδρείο από τους συναδέλφους σύμφωνα </w:t>
      </w:r>
      <w:r>
        <w:rPr>
          <w:rFonts w:eastAsia="Times New Roman" w:cs="Times New Roman"/>
          <w:szCs w:val="24"/>
        </w:rPr>
        <w:t>με το άρθρο 70Α του Κανονισμού της Βουλής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w:t>
      </w:r>
      <w:r>
        <w:rPr>
          <w:rFonts w:eastAsia="Times New Roman" w:cs="Times New Roman"/>
          <w:szCs w:val="24"/>
        </w:rPr>
        <w:t>καταχωρ</w:t>
      </w:r>
      <w:r>
        <w:rPr>
          <w:rFonts w:eastAsia="Times New Roman" w:cs="Times New Roman"/>
          <w:szCs w:val="24"/>
        </w:rPr>
        <w:t>ισ</w:t>
      </w:r>
      <w:r>
        <w:rPr>
          <w:rFonts w:eastAsia="Times New Roman" w:cs="Times New Roman"/>
          <w:szCs w:val="24"/>
        </w:rPr>
        <w:t>τ</w:t>
      </w:r>
      <w:r>
        <w:rPr>
          <w:rFonts w:eastAsia="Times New Roman" w:cs="Times New Roman"/>
          <w:szCs w:val="24"/>
        </w:rPr>
        <w:t>ούν</w:t>
      </w:r>
      <w:r>
        <w:rPr>
          <w:rFonts w:eastAsia="Times New Roman" w:cs="Times New Roman"/>
          <w:szCs w:val="24"/>
        </w:rPr>
        <w:t xml:space="preserve"> στα Πρακτικά.</w:t>
      </w:r>
    </w:p>
    <w:p w14:paraId="30BDC03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 xml:space="preserve">καταχωρίζονται στα Πρακτικά και </w:t>
      </w:r>
      <w:r>
        <w:rPr>
          <w:rFonts w:eastAsia="Times New Roman" w:cs="Times New Roman"/>
          <w:szCs w:val="24"/>
        </w:rPr>
        <w:t>έχουν ως εξής:</w:t>
      </w:r>
    </w:p>
    <w:p w14:paraId="30BDC037" w14:textId="77777777" w:rsidR="00E34F2F" w:rsidRDefault="00EC0F86">
      <w:pPr>
        <w:spacing w:line="600" w:lineRule="auto"/>
        <w:contextualSpacing/>
        <w:jc w:val="center"/>
        <w:rPr>
          <w:rFonts w:eastAsia="Times New Roman" w:cs="Times New Roman"/>
          <w:color w:val="C00000"/>
          <w:szCs w:val="24"/>
        </w:rPr>
      </w:pPr>
      <w:r w:rsidRPr="00DC60FA">
        <w:rPr>
          <w:rFonts w:eastAsia="Times New Roman" w:cs="Times New Roman"/>
          <w:color w:val="C00000"/>
          <w:szCs w:val="24"/>
        </w:rPr>
        <w:lastRenderedPageBreak/>
        <w:t>ΑΛΛΑΓΗ ΣΕΛΙΔΑΣ</w:t>
      </w:r>
    </w:p>
    <w:p w14:paraId="30BDC038" w14:textId="77777777" w:rsidR="00E34F2F" w:rsidRDefault="00EC0F86">
      <w:pPr>
        <w:spacing w:line="600" w:lineRule="auto"/>
        <w:contextualSpacing/>
        <w:jc w:val="center"/>
        <w:rPr>
          <w:rFonts w:eastAsia="Times New Roman" w:cs="Times New Roman"/>
          <w:color w:val="C00000"/>
          <w:szCs w:val="24"/>
        </w:rPr>
      </w:pPr>
      <w:r w:rsidRPr="00DC60FA">
        <w:rPr>
          <w:rFonts w:eastAsia="Times New Roman" w:cs="Times New Roman"/>
          <w:color w:val="C00000"/>
          <w:szCs w:val="24"/>
        </w:rPr>
        <w:t>(Να μπουν οι σελ.</w:t>
      </w:r>
      <w:r>
        <w:rPr>
          <w:rFonts w:eastAsia="Times New Roman" w:cs="Times New Roman"/>
          <w:color w:val="C00000"/>
          <w:szCs w:val="24"/>
        </w:rPr>
        <w:t xml:space="preserve"> </w:t>
      </w:r>
      <w:r w:rsidRPr="00DC60FA">
        <w:rPr>
          <w:rFonts w:eastAsia="Times New Roman" w:cs="Times New Roman"/>
          <w:color w:val="C00000"/>
          <w:szCs w:val="24"/>
        </w:rPr>
        <w:t>263-279</w:t>
      </w:r>
      <w:r>
        <w:rPr>
          <w:rFonts w:eastAsia="Times New Roman" w:cs="Times New Roman"/>
          <w:color w:val="C00000"/>
          <w:szCs w:val="24"/>
        </w:rPr>
        <w:t>)</w:t>
      </w:r>
    </w:p>
    <w:p w14:paraId="30BDC039" w14:textId="77777777" w:rsidR="00E34F2F" w:rsidRDefault="00EC0F86">
      <w:pPr>
        <w:spacing w:line="600" w:lineRule="auto"/>
        <w:contextualSpacing/>
        <w:jc w:val="center"/>
        <w:rPr>
          <w:rFonts w:eastAsia="Times New Roman" w:cs="Times New Roman"/>
          <w:color w:val="C00000"/>
          <w:szCs w:val="24"/>
        </w:rPr>
      </w:pPr>
      <w:r w:rsidRPr="00DC60FA">
        <w:rPr>
          <w:rFonts w:eastAsia="Times New Roman" w:cs="Times New Roman"/>
          <w:color w:val="C00000"/>
          <w:szCs w:val="24"/>
        </w:rPr>
        <w:t>ΑΛΛΑΓΗ ΣΕΛΙΔΑΣ</w:t>
      </w:r>
    </w:p>
    <w:p w14:paraId="30BDC03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Κύριες και </w:t>
      </w:r>
      <w:r>
        <w:rPr>
          <w:rFonts w:eastAsia="Times New Roman" w:cs="Times New Roman"/>
          <w:szCs w:val="24"/>
        </w:rPr>
        <w:t>κύριοι συνάδελφοι, σας ενημερώνω ότι έχουν έρθει στο Προεδρείο επιστολές των συναδέλφων κ</w:t>
      </w:r>
      <w:r>
        <w:rPr>
          <w:rFonts w:eastAsia="Times New Roman" w:cs="Times New Roman"/>
          <w:szCs w:val="24"/>
        </w:rPr>
        <w:t>.</w:t>
      </w:r>
      <w:r>
        <w:rPr>
          <w:rFonts w:eastAsia="Times New Roman" w:cs="Times New Roman"/>
          <w:szCs w:val="24"/>
        </w:rPr>
        <w:t xml:space="preserve"> Χαρούλας (Χαράς) </w:t>
      </w:r>
      <w:proofErr w:type="spellStart"/>
      <w:r>
        <w:rPr>
          <w:rFonts w:eastAsia="Times New Roman" w:cs="Times New Roman"/>
          <w:szCs w:val="24"/>
        </w:rPr>
        <w:t>Κεφαλίδου</w:t>
      </w:r>
      <w:proofErr w:type="spellEnd"/>
      <w:r>
        <w:rPr>
          <w:rFonts w:eastAsia="Times New Roman" w:cs="Times New Roman"/>
          <w:szCs w:val="24"/>
        </w:rPr>
        <w:t>, κ. Σπυρίδωνος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Αδώνιδος</w:t>
      </w:r>
      <w:proofErr w:type="spellEnd"/>
      <w:r>
        <w:rPr>
          <w:rFonts w:eastAsia="Times New Roman" w:cs="Times New Roman"/>
          <w:szCs w:val="24"/>
        </w:rPr>
        <w:t xml:space="preserve"> Γεωργιάδη, κ. Αντωνίου Σαμαρά, κ. Νότη</w:t>
      </w:r>
      <w:r>
        <w:rPr>
          <w:rFonts w:eastAsia="Times New Roman" w:cs="Times New Roman"/>
          <w:szCs w:val="24"/>
        </w:rPr>
        <w:t xml:space="preserve"> </w:t>
      </w:r>
      <w:proofErr w:type="spellStart"/>
      <w:r>
        <w:rPr>
          <w:rFonts w:eastAsia="Times New Roman" w:cs="Times New Roman"/>
          <w:szCs w:val="24"/>
        </w:rPr>
        <w:t>Μηταράκη</w:t>
      </w:r>
      <w:proofErr w:type="spellEnd"/>
      <w:r>
        <w:rPr>
          <w:rFonts w:eastAsia="Times New Roman" w:cs="Times New Roman"/>
          <w:szCs w:val="24"/>
        </w:rPr>
        <w:t>, κ. Κωνσταντίνου Καραγκούνη, κ. Δημητρίου Κυριαζίδη, κ. Αθανασίου Δαβάκη, κ. Κωνσταντίνου Αχ. Καραμανλή, κ. Νικήτα Κακλαμάνη, κ. Κυριάκου Μητσοτάκη, οι οποίοι μας γνωρίζουν ότι απουσιάζουν από την ψηφοφορία και ότι αν ήταν παρόντες θα ψήφιζαν «ΟΧ</w:t>
      </w:r>
      <w:r>
        <w:rPr>
          <w:rFonts w:eastAsia="Times New Roman" w:cs="Times New Roman"/>
          <w:szCs w:val="24"/>
        </w:rPr>
        <w:t>Ι».</w:t>
      </w:r>
    </w:p>
    <w:p w14:paraId="30BDC03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κ. Κωνσταντίνος </w:t>
      </w:r>
      <w:proofErr w:type="spellStart"/>
      <w:r>
        <w:rPr>
          <w:rFonts w:eastAsia="Times New Roman" w:cs="Times New Roman"/>
          <w:szCs w:val="24"/>
        </w:rPr>
        <w:t>Ζουράρις</w:t>
      </w:r>
      <w:proofErr w:type="spellEnd"/>
      <w:r>
        <w:rPr>
          <w:rFonts w:eastAsia="Times New Roman" w:cs="Times New Roman"/>
          <w:szCs w:val="24"/>
        </w:rPr>
        <w:t xml:space="preserve">, ο κ. Μάρκος </w:t>
      </w:r>
      <w:proofErr w:type="spellStart"/>
      <w:r>
        <w:rPr>
          <w:rFonts w:eastAsia="Times New Roman" w:cs="Times New Roman"/>
          <w:szCs w:val="24"/>
        </w:rPr>
        <w:t>Μπόλαρης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Ευσταθία Γεωργοπούλου</w:t>
      </w:r>
      <w:r>
        <w:rPr>
          <w:rFonts w:eastAsia="Times New Roman" w:cs="Times New Roman"/>
          <w:szCs w:val="24"/>
        </w:rPr>
        <w:t xml:space="preserve"> - </w:t>
      </w:r>
      <w:proofErr w:type="spellStart"/>
      <w:r>
        <w:rPr>
          <w:rFonts w:eastAsia="Times New Roman" w:cs="Times New Roman"/>
          <w:szCs w:val="24"/>
        </w:rPr>
        <w:t>Σαλτάρη</w:t>
      </w:r>
      <w:proofErr w:type="spellEnd"/>
      <w:r>
        <w:rPr>
          <w:rFonts w:eastAsia="Times New Roman" w:cs="Times New Roman"/>
          <w:szCs w:val="24"/>
        </w:rPr>
        <w:t xml:space="preserve"> και ο κ. Δημήτριος </w:t>
      </w:r>
      <w:proofErr w:type="spellStart"/>
      <w:r>
        <w:rPr>
          <w:rFonts w:eastAsia="Times New Roman" w:cs="Times New Roman"/>
          <w:szCs w:val="24"/>
        </w:rPr>
        <w:t>Μπαξεβανάκης</w:t>
      </w:r>
      <w:proofErr w:type="spellEnd"/>
      <w:r>
        <w:rPr>
          <w:rFonts w:eastAsia="Times New Roman" w:cs="Times New Roman"/>
          <w:szCs w:val="24"/>
        </w:rPr>
        <w:t xml:space="preserve"> απουσιάζουν και με επιστολή μάς γνωρίζουν ότι αν ήταν παρόντες θα ψήφιζαν «ΝΑΙ».</w:t>
      </w:r>
    </w:p>
    <w:p w14:paraId="30BDC03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επιστολές αυτές, οι οποίες εκφράζουν πρόθ</w:t>
      </w:r>
      <w:r>
        <w:rPr>
          <w:rFonts w:eastAsia="Times New Roman" w:cs="Times New Roman"/>
          <w:szCs w:val="24"/>
        </w:rPr>
        <w:t>εση ψήφου, θα καταχωριστούν στα Πρακτικά της σημερινής συνεδρίασης</w:t>
      </w:r>
      <w:r>
        <w:rPr>
          <w:rFonts w:eastAsia="Times New Roman" w:cs="Times New Roman"/>
          <w:szCs w:val="24"/>
        </w:rPr>
        <w:t>,</w:t>
      </w:r>
      <w:r>
        <w:rPr>
          <w:rFonts w:eastAsia="Times New Roman" w:cs="Times New Roman"/>
          <w:szCs w:val="24"/>
        </w:rPr>
        <w:t xml:space="preserve"> αλλά δεν συνυπολογίζονται στην καταμέτρηση των ψήφων.</w:t>
      </w:r>
    </w:p>
    <w:p w14:paraId="30BDC03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30BDC03E" w14:textId="77777777" w:rsidR="00E34F2F" w:rsidRDefault="00EC0F86">
      <w:pPr>
        <w:spacing w:line="600" w:lineRule="auto"/>
        <w:contextualSpacing/>
        <w:jc w:val="center"/>
        <w:rPr>
          <w:rFonts w:eastAsia="Times New Roman" w:cs="Times New Roman"/>
          <w:color w:val="C00000"/>
          <w:szCs w:val="24"/>
        </w:rPr>
      </w:pPr>
      <w:r w:rsidRPr="00DC60FA">
        <w:rPr>
          <w:rFonts w:eastAsia="Times New Roman" w:cs="Times New Roman"/>
          <w:color w:val="C00000"/>
          <w:szCs w:val="24"/>
        </w:rPr>
        <w:t>ΑΛΛΑΓΗ ΣΕΛΙΔΑΣ</w:t>
      </w:r>
    </w:p>
    <w:p w14:paraId="30BDC03F" w14:textId="77777777" w:rsidR="00E34F2F" w:rsidRDefault="00EC0F86">
      <w:pPr>
        <w:spacing w:line="600" w:lineRule="auto"/>
        <w:contextualSpacing/>
        <w:jc w:val="center"/>
        <w:rPr>
          <w:rFonts w:eastAsia="Times New Roman" w:cs="Times New Roman"/>
          <w:color w:val="C00000"/>
          <w:szCs w:val="24"/>
        </w:rPr>
      </w:pPr>
      <w:r w:rsidRPr="00DC60FA">
        <w:rPr>
          <w:rFonts w:eastAsia="Times New Roman" w:cs="Times New Roman"/>
          <w:color w:val="C00000"/>
          <w:szCs w:val="24"/>
        </w:rPr>
        <w:t>(Να μπουν οι σελ. 281-294)</w:t>
      </w:r>
    </w:p>
    <w:p w14:paraId="30BDC040" w14:textId="77777777" w:rsidR="00E34F2F" w:rsidRDefault="00EC0F86">
      <w:pPr>
        <w:spacing w:line="600" w:lineRule="auto"/>
        <w:contextualSpacing/>
        <w:jc w:val="center"/>
        <w:rPr>
          <w:rFonts w:eastAsia="Times New Roman" w:cs="Times New Roman"/>
          <w:szCs w:val="24"/>
        </w:rPr>
      </w:pPr>
      <w:r w:rsidRPr="00DC60FA">
        <w:rPr>
          <w:rFonts w:eastAsia="Times New Roman" w:cs="Times New Roman"/>
          <w:color w:val="C00000"/>
          <w:szCs w:val="24"/>
        </w:rPr>
        <w:t>ΑΛΛΑΓΗ ΣΕΛΙΔΑΣ</w:t>
      </w:r>
    </w:p>
    <w:p w14:paraId="30BDC04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30BDC042" w14:textId="77777777" w:rsidR="00E34F2F" w:rsidRDefault="00EC0F86">
      <w:pPr>
        <w:spacing w:line="600" w:lineRule="auto"/>
        <w:contextualSpacing/>
        <w:jc w:val="center"/>
        <w:rPr>
          <w:rFonts w:eastAsia="Times New Roman" w:cs="Times New Roman"/>
          <w:szCs w:val="24"/>
        </w:rPr>
      </w:pPr>
      <w:r w:rsidRPr="00D966DF">
        <w:rPr>
          <w:rFonts w:eastAsia="Times New Roman" w:cs="Times New Roman"/>
          <w:szCs w:val="24"/>
        </w:rPr>
        <w:t>(</w:t>
      </w:r>
      <w:r>
        <w:rPr>
          <w:rFonts w:eastAsia="Times New Roman" w:cs="Times New Roman"/>
          <w:szCs w:val="24"/>
        </w:rPr>
        <w:t>ΚΑΤΑΜΕΤΡΗΣΗ)</w:t>
      </w:r>
    </w:p>
    <w:p w14:paraId="30BDC043"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Προτείνω, ενόσω διεξάγεται η καταμ</w:t>
      </w:r>
      <w:r>
        <w:rPr>
          <w:rFonts w:eastAsia="Times New Roman" w:cs="Times New Roman"/>
          <w:szCs w:val="24"/>
        </w:rPr>
        <w:t>έτρηση των ψήφων και μέχρι να έχουμε το αποτέλεσμα της ονομαστικής ψηφοφορίας, να προχωρήσουμε στην ψήφιση των άρθρων και των τροπολογιών.</w:t>
      </w:r>
    </w:p>
    <w:p w14:paraId="30BDC044"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1, όπως τροποποιήθηκε από τον κύριο Υπουργό;</w:t>
      </w:r>
    </w:p>
    <w:p w14:paraId="30BDC045"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4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ΣΚΡΕΚΑΣ:</w:t>
      </w:r>
      <w:r>
        <w:rPr>
          <w:rFonts w:eastAsia="Times New Roman" w:cs="Times New Roman"/>
          <w:szCs w:val="24"/>
        </w:rPr>
        <w:t xml:space="preserve"> Όχι.</w:t>
      </w:r>
    </w:p>
    <w:p w14:paraId="30BDC04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4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4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4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4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4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4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 έγινε δεκτό, όπως τροποποιήθηκε από τον </w:t>
      </w:r>
      <w:r>
        <w:rPr>
          <w:rFonts w:eastAsia="Times New Roman" w:cs="Times New Roman"/>
          <w:szCs w:val="24"/>
        </w:rPr>
        <w:t>κύριο Υπουργό, κατά πλειοψηφία.</w:t>
      </w:r>
    </w:p>
    <w:p w14:paraId="30BDC04E"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30BDC04F"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Ναι.</w:t>
      </w:r>
    </w:p>
    <w:p w14:paraId="30BDC05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5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5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5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5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ΛΑΖΑΡΙΔΗΣ:</w:t>
      </w:r>
      <w:r>
        <w:rPr>
          <w:rFonts w:eastAsia="Times New Roman" w:cs="Times New Roman"/>
          <w:szCs w:val="24"/>
        </w:rPr>
        <w:t xml:space="preserve"> Ναι.</w:t>
      </w:r>
    </w:p>
    <w:p w14:paraId="30BDC05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5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5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2 έγινε δεκτό, όπως τροποποιήθηκε από τον κύριο Υπουργό, κατά πλειοψηφία.</w:t>
      </w:r>
    </w:p>
    <w:p w14:paraId="30BDC058"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30BDC059"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w:t>
      </w:r>
      <w:r>
        <w:rPr>
          <w:rFonts w:eastAsia="Times New Roman" w:cs="Times New Roman"/>
          <w:szCs w:val="24"/>
        </w:rPr>
        <w:t>ι.</w:t>
      </w:r>
    </w:p>
    <w:p w14:paraId="30BDC05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5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5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30BDC05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5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5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6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6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3 έγινε δεκτό ως έχει κατά πλε</w:t>
      </w:r>
      <w:r>
        <w:rPr>
          <w:rFonts w:eastAsia="Times New Roman" w:cs="Times New Roman"/>
          <w:szCs w:val="24"/>
        </w:rPr>
        <w:t>ιοψηφία.</w:t>
      </w:r>
    </w:p>
    <w:p w14:paraId="30BDC062"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30BDC063"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6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6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6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6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6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szCs w:val="24"/>
        </w:rPr>
        <w:t xml:space="preserve"> Ναι.</w:t>
      </w:r>
    </w:p>
    <w:p w14:paraId="30BDC06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w:t>
      </w:r>
      <w:r>
        <w:rPr>
          <w:rFonts w:eastAsia="Times New Roman" w:cs="Times New Roman"/>
          <w:b/>
          <w:szCs w:val="24"/>
        </w:rPr>
        <w:t>ΙΔΗΣ:</w:t>
      </w:r>
      <w:r>
        <w:rPr>
          <w:rFonts w:eastAsia="Times New Roman" w:cs="Times New Roman"/>
          <w:szCs w:val="24"/>
        </w:rPr>
        <w:t xml:space="preserve"> Όχι.</w:t>
      </w:r>
    </w:p>
    <w:p w14:paraId="30BDC06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6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4 έγινε δεκτό, όπως τροποποιήθηκε από τον κύριο Υπουργό, κατά πλειοψηφία.</w:t>
      </w:r>
    </w:p>
    <w:p w14:paraId="30BDC06C"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30BDC06D"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6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6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7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7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7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7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7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7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5 έγινε δεκτό ως έχει κατά πλειοψηφία.</w:t>
      </w:r>
    </w:p>
    <w:p w14:paraId="30BDC076"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6, όπως τροποποιήθηκε από τον κύριο Υπουργό;</w:t>
      </w:r>
    </w:p>
    <w:p w14:paraId="30BDC077"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7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7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7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7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7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7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7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w:t>
      </w:r>
      <w:r>
        <w:rPr>
          <w:rFonts w:eastAsia="Times New Roman" w:cs="Times New Roman"/>
          <w:b/>
          <w:szCs w:val="24"/>
        </w:rPr>
        <w:t>ΜΥΡΑΣ:</w:t>
      </w:r>
      <w:r>
        <w:rPr>
          <w:rFonts w:eastAsia="Times New Roman" w:cs="Times New Roman"/>
          <w:szCs w:val="24"/>
        </w:rPr>
        <w:t xml:space="preserve"> Όχι.</w:t>
      </w:r>
    </w:p>
    <w:p w14:paraId="30BDC07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6 έγινε δεκτό, όπως τροποποιήθηκε από τον κύριο Υπουργό, κατά πλειοψηφία.</w:t>
      </w:r>
    </w:p>
    <w:p w14:paraId="30BDC080"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7, όπως τροποποιήθηκε από τον κύριο Υπουργό;</w:t>
      </w:r>
    </w:p>
    <w:p w14:paraId="30BDC081"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8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Σ ΣΚΡΕΚΑΣ:</w:t>
      </w:r>
      <w:r>
        <w:rPr>
          <w:rFonts w:eastAsia="Times New Roman" w:cs="Times New Roman"/>
          <w:szCs w:val="24"/>
        </w:rPr>
        <w:t xml:space="preserve"> Όχι.</w:t>
      </w:r>
    </w:p>
    <w:p w14:paraId="30BDC08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8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8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8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8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8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8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7 έγινε δεκτό, όπως τροποποιήθηκε από τον κύριο Υπουργό, κατά πλειοψηφία.</w:t>
      </w:r>
    </w:p>
    <w:p w14:paraId="30BDC08A"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14:paraId="30BDC08B"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Ναι.</w:t>
      </w:r>
    </w:p>
    <w:p w14:paraId="30BDC08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8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Όχι.</w:t>
      </w:r>
    </w:p>
    <w:p w14:paraId="30BDC08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w:t>
      </w:r>
      <w:r>
        <w:rPr>
          <w:rFonts w:eastAsia="Times New Roman" w:cs="Times New Roman"/>
          <w:b/>
          <w:szCs w:val="24"/>
        </w:rPr>
        <w:t>ΧΙΝΙΔΗΣ:</w:t>
      </w:r>
      <w:r>
        <w:rPr>
          <w:rFonts w:eastAsia="Times New Roman" w:cs="Times New Roman"/>
          <w:szCs w:val="24"/>
        </w:rPr>
        <w:t xml:space="preserve"> Όχι.</w:t>
      </w:r>
    </w:p>
    <w:p w14:paraId="30BDC08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9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9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30BDC09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9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 έγινε δεκτό, όπως τροποποιήθηκε από τον κύριο Υπουργό, κατά πλειοψηφία.</w:t>
      </w:r>
    </w:p>
    <w:p w14:paraId="30BDC094"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1558 και ειδικό 182 ως έχει;</w:t>
      </w:r>
    </w:p>
    <w:p w14:paraId="30BDC095"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9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9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Όχι.</w:t>
      </w:r>
    </w:p>
    <w:p w14:paraId="30BDC09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30BDC09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9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9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w:t>
      </w:r>
      <w:r>
        <w:rPr>
          <w:rFonts w:eastAsia="Times New Roman" w:cs="Times New Roman"/>
          <w:szCs w:val="24"/>
        </w:rPr>
        <w:t xml:space="preserve"> Όχι.</w:t>
      </w:r>
    </w:p>
    <w:p w14:paraId="30BDC09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9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1558 και ειδικό 182 έγινε δεκτή ως έχει κατά πλειοψηφία και εντάσσεται στο νομοσχέδιο ως ίδιο άρθρο.</w:t>
      </w:r>
    </w:p>
    <w:p w14:paraId="30BDC09E"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1559 και ειδικό 183 ως έχει;</w:t>
      </w:r>
    </w:p>
    <w:p w14:paraId="30BDC09F"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A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Όχι.</w:t>
      </w:r>
    </w:p>
    <w:p w14:paraId="30BDC0A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30BDC0A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ΣΑΧΙΝΙΔΗΣ:</w:t>
      </w:r>
      <w:r>
        <w:rPr>
          <w:rFonts w:eastAsia="Times New Roman" w:cs="Times New Roman"/>
          <w:szCs w:val="24"/>
        </w:rPr>
        <w:t xml:space="preserve"> Όχι.</w:t>
      </w:r>
    </w:p>
    <w:p w14:paraId="30BDC0A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w:t>
      </w:r>
    </w:p>
    <w:p w14:paraId="30BDC0A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A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w:t>
      </w:r>
      <w:r>
        <w:rPr>
          <w:rFonts w:eastAsia="Times New Roman" w:cs="Times New Roman"/>
          <w:b/>
          <w:szCs w:val="24"/>
        </w:rPr>
        <w:t>ΗΣ:</w:t>
      </w:r>
      <w:r>
        <w:rPr>
          <w:rFonts w:eastAsia="Times New Roman" w:cs="Times New Roman"/>
          <w:szCs w:val="24"/>
        </w:rPr>
        <w:t xml:space="preserve"> Ναι.</w:t>
      </w:r>
    </w:p>
    <w:p w14:paraId="30BDC0A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w:t>
      </w:r>
    </w:p>
    <w:p w14:paraId="30BDC0A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1559 και ειδικό 183 έγινε δεκτή ως έχει κατά πλειοψηφία και εντάσσεται στο νομοσχέδιο ως ίδιο άρθρο.</w:t>
      </w:r>
    </w:p>
    <w:p w14:paraId="30BDC0A8"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w:t>
      </w:r>
      <w:r>
        <w:rPr>
          <w:rFonts w:eastAsia="Times New Roman" w:cs="Times New Roman"/>
          <w:szCs w:val="24"/>
        </w:rPr>
        <w:t>κό αριθμό 1560 και ειδικό 184 ως έχει;</w:t>
      </w:r>
    </w:p>
    <w:p w14:paraId="30BDC0A9" w14:textId="77777777" w:rsidR="00E34F2F" w:rsidRDefault="00EC0F86">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Ναι.</w:t>
      </w:r>
    </w:p>
    <w:p w14:paraId="30BDC0A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Ναι.</w:t>
      </w:r>
    </w:p>
    <w:p w14:paraId="30BDC0A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30BDC0A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Ναι.</w:t>
      </w:r>
    </w:p>
    <w:p w14:paraId="30BDC0A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Παρών.</w:t>
      </w:r>
    </w:p>
    <w:p w14:paraId="30BDC0A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30BDC0A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30BDC0B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30BDC0B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η τροπολογία με γενικό αριθμό 1560 και ειδικό 184 έγινε δεκτή ως έχει κατά πλειοψηφία και εντάσσεται στο νομοσχέδιο ως ίδιο άρθρο.</w:t>
      </w:r>
    </w:p>
    <w:p w14:paraId="30BDC0B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1561 και ειδικό 185 ως έχει;</w:t>
      </w:r>
    </w:p>
    <w:p w14:paraId="30BDC0B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ΗΛΙΑΣ ΚΑΜΑΤΕΡ</w:t>
      </w:r>
      <w:r>
        <w:rPr>
          <w:rFonts w:eastAsia="Times New Roman" w:cs="Times New Roman"/>
          <w:b/>
          <w:szCs w:val="24"/>
        </w:rPr>
        <w:t xml:space="preserve">ΟΣ: </w:t>
      </w:r>
      <w:r>
        <w:rPr>
          <w:rFonts w:eastAsia="Times New Roman" w:cs="Times New Roman"/>
          <w:szCs w:val="24"/>
        </w:rPr>
        <w:t>Ναι.</w:t>
      </w:r>
    </w:p>
    <w:p w14:paraId="30BDC0B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Ναι.</w:t>
      </w:r>
    </w:p>
    <w:p w14:paraId="30BDC0B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30BDC0B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0BDC0B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30BDC0B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30BDC0B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0BDC0B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30BDC0B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1561 και ειδικό 185 έγινε δεκτή ως έχει κατά πλειοψηφία και εντάσσεται στο νομοσχέδιο ως ίδιο άρθρο.</w:t>
      </w:r>
    </w:p>
    <w:p w14:paraId="30BDC0B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1562 και ειδικό 186 ως έχει;</w:t>
      </w:r>
    </w:p>
    <w:p w14:paraId="30BDC0B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Ναι.</w:t>
      </w:r>
    </w:p>
    <w:p w14:paraId="30BDC0B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ΚΩΝΣΤΑΝΤΙΝΟ</w:t>
      </w:r>
      <w:r>
        <w:rPr>
          <w:rFonts w:eastAsia="Times New Roman" w:cs="Times New Roman"/>
          <w:b/>
          <w:szCs w:val="24"/>
        </w:rPr>
        <w:t xml:space="preserve">Σ ΣΚΡΕΚΑΣ: </w:t>
      </w:r>
      <w:r>
        <w:rPr>
          <w:rFonts w:eastAsia="Times New Roman" w:cs="Times New Roman"/>
          <w:szCs w:val="24"/>
        </w:rPr>
        <w:t>Όχι.</w:t>
      </w:r>
    </w:p>
    <w:p w14:paraId="30BDC0B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Ναι.</w:t>
      </w:r>
    </w:p>
    <w:p w14:paraId="30BDC0C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0BDC0C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Παρών.</w:t>
      </w:r>
    </w:p>
    <w:p w14:paraId="30BDC0C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0BDC0C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Παρών.</w:t>
      </w:r>
    </w:p>
    <w:p w14:paraId="30BDC0C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30BDC0C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1562 και ειδικό 186</w:t>
      </w:r>
      <w:r>
        <w:rPr>
          <w:rFonts w:eastAsia="Times New Roman" w:cs="Times New Roman"/>
          <w:szCs w:val="24"/>
        </w:rPr>
        <w:t xml:space="preserve"> έγινε δεκτή ως έχει κατά πλειοψηφία και εντάσσεται στο άρθρο 4 του νομοσχεδίου.</w:t>
      </w:r>
    </w:p>
    <w:p w14:paraId="30BDC0C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Εισερχόμαστε στην ψήφιση του ακροτελεύτιου άρθρου του νομοσχεδίου.</w:t>
      </w:r>
    </w:p>
    <w:p w14:paraId="30BDC0C7"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 από τον κύριο Υπουργό;</w:t>
      </w:r>
    </w:p>
    <w:p w14:paraId="30BDC0C8"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ΗΛΙΑΣ ΚΑΜΑΤ</w:t>
      </w:r>
      <w:r>
        <w:rPr>
          <w:rFonts w:eastAsia="Times New Roman" w:cs="Times New Roman"/>
          <w:b/>
          <w:szCs w:val="24"/>
        </w:rPr>
        <w:t xml:space="preserve">ΕΡΟΣ: </w:t>
      </w:r>
      <w:r>
        <w:rPr>
          <w:rFonts w:eastAsia="Times New Roman" w:cs="Times New Roman"/>
          <w:szCs w:val="24"/>
        </w:rPr>
        <w:t>Ναι.</w:t>
      </w:r>
    </w:p>
    <w:p w14:paraId="30BDC0C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Όχι.</w:t>
      </w:r>
    </w:p>
    <w:p w14:paraId="30BDC0C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Όχι.</w:t>
      </w:r>
    </w:p>
    <w:p w14:paraId="30BDC0C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0BDC0CC"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Όχι.</w:t>
      </w:r>
    </w:p>
    <w:p w14:paraId="30BDC0C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0BDC0C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Όχι.</w:t>
      </w:r>
    </w:p>
    <w:p w14:paraId="30BDC0C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30BDC0D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ακροτελεύτιο άρθρο έγινε δεκτό, όπως</w:t>
      </w:r>
      <w:r>
        <w:rPr>
          <w:rFonts w:eastAsia="Times New Roman" w:cs="Times New Roman"/>
          <w:szCs w:val="24"/>
        </w:rPr>
        <w:t xml:space="preserve"> τροποποιήθηκε από τον κύριο Υπουργό, κατά πλειοψηφία.</w:t>
      </w:r>
    </w:p>
    <w:p w14:paraId="30BDC0D1" w14:textId="77777777" w:rsidR="00E34F2F" w:rsidRDefault="00EC0F86">
      <w:pPr>
        <w:spacing w:line="600" w:lineRule="auto"/>
        <w:contextualSpacing/>
        <w:jc w:val="center"/>
        <w:rPr>
          <w:rFonts w:eastAsia="Times New Roman" w:cs="Times New Roman"/>
          <w:szCs w:val="24"/>
        </w:rPr>
      </w:pPr>
      <w:r>
        <w:rPr>
          <w:rFonts w:eastAsia="Times New Roman" w:cs="Times New Roman"/>
          <w:szCs w:val="24"/>
        </w:rPr>
        <w:t>(ΜΕΤΑ ΤΗΝ ΚΑΤΑΜΕΤΡΗΣΗ)</w:t>
      </w:r>
    </w:p>
    <w:p w14:paraId="30BDC0D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έχω την τιμή να σας ανακοινώσω το αποτέλεσμα της διεξαχθείσης ονομαστικής ψηφοφορίας.</w:t>
      </w:r>
    </w:p>
    <w:p w14:paraId="30BDC0D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Εψήφισαν 275 Βουλευτές.</w:t>
      </w:r>
    </w:p>
    <w:p w14:paraId="30BDC0D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Υπέρ</w:t>
      </w:r>
      <w:r>
        <w:rPr>
          <w:rFonts w:eastAsia="Times New Roman" w:cs="Times New Roman"/>
          <w:szCs w:val="24"/>
        </w:rPr>
        <w:t xml:space="preserve"> της αρχής του νομοσχεδίου, δηλαδή «ΝΑΙ», εψήφισαν 151 Βουλευτές.</w:t>
      </w:r>
    </w:p>
    <w:p w14:paraId="30BDC0D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szCs w:val="24"/>
        </w:rPr>
        <w:t>Κατά της αρχής του νομοσχεδίου, δηλαδή «ΟΧΙ», εψήφισαν 124 Βουλευτές.</w:t>
      </w:r>
    </w:p>
    <w:p w14:paraId="30BDC0D6" w14:textId="77777777" w:rsidR="00E34F2F" w:rsidRDefault="00EC0F86">
      <w:pPr>
        <w:spacing w:line="600" w:lineRule="auto"/>
        <w:ind w:firstLine="720"/>
        <w:contextualSpacing/>
        <w:jc w:val="both"/>
        <w:rPr>
          <w:rFonts w:eastAsia="Times New Roman"/>
          <w:color w:val="C00000"/>
          <w:szCs w:val="24"/>
          <w:shd w:val="clear" w:color="auto" w:fill="FFFFFF"/>
        </w:rPr>
      </w:pPr>
      <w:r>
        <w:rPr>
          <w:rFonts w:eastAsia="Times New Roman" w:cs="Times New Roman"/>
          <w:szCs w:val="24"/>
        </w:rPr>
        <w:t>«ΠΑΡΩΝ» ψήφισε ουδείς</w:t>
      </w:r>
      <w:r>
        <w:rPr>
          <w:rFonts w:eastAsia="Times New Roman"/>
          <w:color w:val="000000"/>
          <w:szCs w:val="24"/>
          <w:shd w:val="clear" w:color="auto" w:fill="FFFFFF"/>
        </w:rPr>
        <w:t>, σύμφωνα με το παρακάτω πρωτόκολλο ονομαστικής ψηφοφορίας:</w:t>
      </w:r>
      <w:r w:rsidRPr="00A109B9">
        <w:rPr>
          <w:rFonts w:eastAsia="Times New Roman"/>
          <w:color w:val="C00000"/>
          <w:szCs w:val="24"/>
          <w:shd w:val="clear" w:color="auto" w:fill="FFFFFF"/>
        </w:rPr>
        <w:t xml:space="preserve"> </w:t>
      </w:r>
    </w:p>
    <w:p w14:paraId="30BDC0D7" w14:textId="77777777" w:rsidR="00E34F2F" w:rsidRDefault="00EC0F86">
      <w:pPr>
        <w:spacing w:line="600" w:lineRule="auto"/>
        <w:ind w:firstLine="720"/>
        <w:contextualSpacing/>
        <w:jc w:val="center"/>
        <w:rPr>
          <w:rFonts w:eastAsia="Times New Roman"/>
          <w:color w:val="C00000"/>
          <w:szCs w:val="24"/>
          <w:shd w:val="clear" w:color="auto" w:fill="FFFFFF"/>
        </w:rPr>
      </w:pPr>
      <w:r w:rsidRPr="00940A20">
        <w:rPr>
          <w:rFonts w:eastAsia="Times New Roman"/>
          <w:color w:val="C00000"/>
          <w:szCs w:val="24"/>
          <w:shd w:val="clear" w:color="auto" w:fill="FFFFFF"/>
        </w:rPr>
        <w:t>ΑΛΛΑΓΗ ΣΕΛΙΔΑΣ</w:t>
      </w:r>
    </w:p>
    <w:p w14:paraId="30BDC0D8" w14:textId="77777777" w:rsidR="00E34F2F" w:rsidRDefault="00EC0F86">
      <w:pPr>
        <w:spacing w:line="600" w:lineRule="auto"/>
        <w:ind w:firstLine="720"/>
        <w:contextualSpacing/>
        <w:jc w:val="center"/>
        <w:rPr>
          <w:rFonts w:eastAsia="Times New Roman"/>
          <w:color w:val="C00000"/>
          <w:szCs w:val="24"/>
          <w:shd w:val="clear" w:color="auto" w:fill="FFFFFF"/>
        </w:rPr>
      </w:pPr>
      <w:r w:rsidRPr="004A267D">
        <w:rPr>
          <w:rFonts w:eastAsia="Times New Roman"/>
          <w:color w:val="C00000"/>
          <w:szCs w:val="24"/>
          <w:shd w:val="clear" w:color="auto" w:fill="FFFFFF"/>
        </w:rPr>
        <w:lastRenderedPageBreak/>
        <w:t>(Ν</w:t>
      </w:r>
      <w:r>
        <w:rPr>
          <w:rFonts w:eastAsia="Times New Roman"/>
          <w:color w:val="C00000"/>
          <w:szCs w:val="24"/>
          <w:shd w:val="clear" w:color="auto" w:fill="FFFFFF"/>
        </w:rPr>
        <w:t>α</w:t>
      </w:r>
      <w:r w:rsidRPr="00940A20">
        <w:rPr>
          <w:rFonts w:eastAsia="Times New Roman"/>
          <w:color w:val="C00000"/>
          <w:szCs w:val="24"/>
          <w:shd w:val="clear" w:color="auto" w:fill="FFFFFF"/>
        </w:rPr>
        <w:t xml:space="preserve"> μπει η σελ.</w:t>
      </w:r>
      <w:r>
        <w:rPr>
          <w:rFonts w:eastAsia="Times New Roman"/>
          <w:color w:val="C00000"/>
          <w:szCs w:val="24"/>
          <w:shd w:val="clear" w:color="auto" w:fill="FFFFFF"/>
        </w:rPr>
        <w:t xml:space="preserve"> </w:t>
      </w:r>
      <w:r>
        <w:rPr>
          <w:rFonts w:eastAsia="Times New Roman"/>
          <w:color w:val="C00000"/>
          <w:szCs w:val="24"/>
          <w:shd w:val="clear" w:color="auto" w:fill="FFFFFF"/>
        </w:rPr>
        <w:t>30</w:t>
      </w:r>
      <w:r>
        <w:rPr>
          <w:rFonts w:eastAsia="Times New Roman"/>
          <w:color w:val="C00000"/>
          <w:szCs w:val="24"/>
          <w:shd w:val="clear" w:color="auto" w:fill="FFFFFF"/>
        </w:rPr>
        <w:t>5</w:t>
      </w:r>
      <w:r w:rsidRPr="001B03B7">
        <w:rPr>
          <w:rFonts w:eastAsia="Times New Roman"/>
          <w:color w:val="C00000"/>
          <w:szCs w:val="24"/>
          <w:shd w:val="clear" w:color="auto" w:fill="FFFFFF"/>
          <w:vertAlign w:val="superscript"/>
        </w:rPr>
        <w:t>α</w:t>
      </w:r>
      <w:r>
        <w:rPr>
          <w:rFonts w:eastAsia="Times New Roman"/>
          <w:color w:val="C00000"/>
          <w:szCs w:val="24"/>
          <w:shd w:val="clear" w:color="auto" w:fill="FFFFFF"/>
        </w:rPr>
        <w:t>)</w:t>
      </w:r>
    </w:p>
    <w:p w14:paraId="30BDC0D9" w14:textId="77777777" w:rsidR="00E34F2F" w:rsidRDefault="00EC0F86">
      <w:pPr>
        <w:spacing w:line="600" w:lineRule="auto"/>
        <w:ind w:firstLine="720"/>
        <w:contextualSpacing/>
        <w:jc w:val="center"/>
        <w:rPr>
          <w:rFonts w:eastAsia="Times New Roman"/>
          <w:color w:val="000000"/>
          <w:szCs w:val="24"/>
          <w:shd w:val="clear" w:color="auto" w:fill="FFFFFF"/>
        </w:rPr>
      </w:pPr>
      <w:r w:rsidRPr="00940A20">
        <w:rPr>
          <w:rFonts w:eastAsia="Times New Roman"/>
          <w:color w:val="C00000"/>
          <w:szCs w:val="24"/>
          <w:shd w:val="clear" w:color="auto" w:fill="FFFFFF"/>
        </w:rPr>
        <w:t>ΑΛΛΑΓΗ ΣΕΛΙΔΑΣ</w:t>
      </w:r>
    </w:p>
    <w:p w14:paraId="30BDC0DA" w14:textId="77777777" w:rsidR="00E34F2F" w:rsidRDefault="00EC0F86">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w:t>
      </w:r>
      <w:r>
        <w:rPr>
          <w:rFonts w:eastAsia="Times New Roman" w:cs="Times New Roman"/>
          <w:szCs w:val="24"/>
        </w:rPr>
        <w:t>το νομοσχέδιο</w:t>
      </w:r>
      <w:r>
        <w:rPr>
          <w:rFonts w:eastAsia="Times New Roman" w:cs="Times New Roman"/>
          <w:szCs w:val="24"/>
        </w:rPr>
        <w:t xml:space="preserve"> του Υπουργείου Περιβάλλοντος και </w:t>
      </w:r>
      <w:r>
        <w:rPr>
          <w:rFonts w:eastAsia="Times New Roman"/>
          <w:szCs w:val="24"/>
        </w:rPr>
        <w:t>Ενέργειας</w:t>
      </w:r>
      <w:r>
        <w:rPr>
          <w:rFonts w:eastAsia="Times New Roman"/>
          <w:szCs w:val="24"/>
        </w:rPr>
        <w:t>:</w:t>
      </w:r>
      <w:r>
        <w:rPr>
          <w:rFonts w:eastAsia="Times New Roman"/>
          <w:szCs w:val="24"/>
        </w:rPr>
        <w:t xml:space="preserve"> </w:t>
      </w:r>
      <w:r>
        <w:rPr>
          <w:rFonts w:eastAsia="Times New Roman"/>
          <w:color w:val="000000"/>
          <w:szCs w:val="24"/>
          <w:shd w:val="clear" w:color="auto" w:fill="FFFFFF"/>
        </w:rPr>
        <w:t xml:space="preserve">«Διαρθρωτικά μέτρα για την πρόσβαση στο λιγνίτη και το περαιτέρω άνοιγμα της </w:t>
      </w:r>
      <w:proofErr w:type="spellStart"/>
      <w:r>
        <w:rPr>
          <w:rFonts w:eastAsia="Times New Roman"/>
          <w:color w:val="000000"/>
          <w:szCs w:val="24"/>
          <w:shd w:val="clear" w:color="auto" w:fill="FFFFFF"/>
        </w:rPr>
        <w:t>χονδρεμπορικής</w:t>
      </w:r>
      <w:proofErr w:type="spellEnd"/>
      <w:r>
        <w:rPr>
          <w:rFonts w:eastAsia="Times New Roman"/>
          <w:color w:val="000000"/>
          <w:szCs w:val="24"/>
          <w:shd w:val="clear" w:color="auto" w:fill="FFFFFF"/>
        </w:rPr>
        <w:t xml:space="preserve"> αγοράς ηλεκτρισμού</w:t>
      </w:r>
      <w:r>
        <w:rPr>
          <w:rFonts w:eastAsia="Times New Roman"/>
          <w:color w:val="000000"/>
          <w:szCs w:val="24"/>
          <w:shd w:val="clear" w:color="auto" w:fill="FFFFFF"/>
        </w:rPr>
        <w:t xml:space="preserve"> και άλλες διατάξεις</w:t>
      </w:r>
      <w:r>
        <w:rPr>
          <w:rFonts w:eastAsia="Times New Roman"/>
          <w:color w:val="000000"/>
          <w:szCs w:val="24"/>
          <w:shd w:val="clear" w:color="auto" w:fill="FFFFFF"/>
        </w:rPr>
        <w:t>» έγινε δεκ</w:t>
      </w:r>
      <w:r>
        <w:rPr>
          <w:rFonts w:eastAsia="Times New Roman"/>
          <w:color w:val="000000"/>
          <w:szCs w:val="24"/>
          <w:shd w:val="clear" w:color="auto" w:fill="FFFFFF"/>
        </w:rPr>
        <w:t>τό επί της αρχής κατά 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30BDC0DB" w14:textId="77777777" w:rsidR="00E34F2F" w:rsidRDefault="00EC0F8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w:t>
      </w:r>
      <w:r>
        <w:rPr>
          <w:rFonts w:eastAsia="Times New Roman"/>
          <w:color w:val="000000"/>
          <w:szCs w:val="24"/>
          <w:shd w:val="clear" w:color="auto" w:fill="FFFFFF"/>
        </w:rPr>
        <w:t xml:space="preserve">το </w:t>
      </w:r>
      <w:r>
        <w:rPr>
          <w:rFonts w:eastAsia="Times New Roman"/>
          <w:color w:val="000000"/>
          <w:szCs w:val="24"/>
          <w:shd w:val="clear" w:color="auto" w:fill="FFFFFF"/>
        </w:rPr>
        <w:t>νομοσχέδιο</w:t>
      </w:r>
      <w:r>
        <w:rPr>
          <w:rFonts w:eastAsia="Times New Roman"/>
          <w:color w:val="000000"/>
          <w:szCs w:val="24"/>
          <w:shd w:val="clear" w:color="auto" w:fill="FFFFFF"/>
        </w:rPr>
        <w:t xml:space="preserve"> </w:t>
      </w:r>
      <w:r>
        <w:rPr>
          <w:rFonts w:eastAsia="Times New Roman"/>
          <w:color w:val="000000"/>
          <w:szCs w:val="24"/>
          <w:shd w:val="clear" w:color="auto" w:fill="FFFFFF"/>
        </w:rPr>
        <w:t>έγινε</w:t>
      </w:r>
      <w:r>
        <w:rPr>
          <w:rFonts w:eastAsia="Times New Roman"/>
          <w:color w:val="000000"/>
          <w:szCs w:val="24"/>
          <w:shd w:val="clear" w:color="auto" w:fill="FFFFFF"/>
        </w:rPr>
        <w:t xml:space="preserve"> γίνει </w:t>
      </w:r>
      <w:r>
        <w:rPr>
          <w:rFonts w:eastAsia="Times New Roman"/>
          <w:color w:val="000000"/>
          <w:szCs w:val="24"/>
          <w:shd w:val="clear" w:color="auto" w:fill="FFFFFF"/>
        </w:rPr>
        <w:t>δεκτό επί της αρχής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των άρθρων </w:t>
      </w:r>
      <w:r>
        <w:rPr>
          <w:rFonts w:eastAsia="Times New Roman"/>
          <w:color w:val="000000"/>
          <w:szCs w:val="24"/>
          <w:shd w:val="clear" w:color="auto" w:fill="FFFFFF"/>
        </w:rPr>
        <w:t>κ</w:t>
      </w:r>
      <w:r>
        <w:rPr>
          <w:rFonts w:eastAsia="Times New Roman"/>
          <w:color w:val="000000"/>
          <w:szCs w:val="24"/>
          <w:shd w:val="clear" w:color="auto" w:fill="FFFFFF"/>
        </w:rPr>
        <w:t xml:space="preserve">αι </w:t>
      </w:r>
      <w:r>
        <w:rPr>
          <w:rFonts w:eastAsia="Times New Roman"/>
          <w:color w:val="000000"/>
          <w:szCs w:val="24"/>
          <w:shd w:val="clear" w:color="auto" w:fill="FFFFFF"/>
        </w:rPr>
        <w:t>των τροπολογιών</w:t>
      </w:r>
      <w:r>
        <w:rPr>
          <w:rFonts w:eastAsia="Times New Roman"/>
          <w:color w:val="000000"/>
          <w:szCs w:val="24"/>
          <w:shd w:val="clear" w:color="auto" w:fill="FFFFFF"/>
        </w:rPr>
        <w:t>.</w:t>
      </w:r>
    </w:p>
    <w:p w14:paraId="30BDC0DC" w14:textId="77777777" w:rsidR="00E34F2F" w:rsidRDefault="00EC0F86">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Προχωρούμε στη</w:t>
      </w:r>
      <w:r>
        <w:rPr>
          <w:rFonts w:eastAsia="Times New Roman"/>
          <w:color w:val="000000"/>
          <w:szCs w:val="24"/>
          <w:shd w:val="clear" w:color="auto" w:fill="FFFFFF"/>
        </w:rPr>
        <w:t>ν</w:t>
      </w:r>
      <w:r>
        <w:rPr>
          <w:rFonts w:eastAsia="Times New Roman"/>
          <w:color w:val="000000"/>
          <w:szCs w:val="24"/>
          <w:shd w:val="clear" w:color="auto" w:fill="FFFFFF"/>
        </w:rPr>
        <w:t xml:space="preserve"> </w:t>
      </w:r>
      <w:r>
        <w:rPr>
          <w:rFonts w:eastAsia="Times New Roman"/>
          <w:color w:val="000000"/>
          <w:szCs w:val="24"/>
          <w:shd w:val="clear" w:color="auto" w:fill="FFFFFF"/>
        </w:rPr>
        <w:t>ψ</w:t>
      </w:r>
      <w:r>
        <w:rPr>
          <w:rFonts w:eastAsia="Times New Roman"/>
          <w:color w:val="000000"/>
          <w:szCs w:val="24"/>
          <w:shd w:val="clear" w:color="auto" w:fill="FFFFFF"/>
        </w:rPr>
        <w:t>ήφι</w:t>
      </w:r>
      <w:r>
        <w:rPr>
          <w:rFonts w:eastAsia="Times New Roman"/>
          <w:color w:val="000000"/>
          <w:szCs w:val="24"/>
          <w:shd w:val="clear" w:color="auto" w:fill="FFFFFF"/>
        </w:rPr>
        <w:t>σ</w:t>
      </w:r>
      <w:r>
        <w:rPr>
          <w:rFonts w:eastAsia="Times New Roman"/>
          <w:color w:val="000000"/>
          <w:szCs w:val="24"/>
          <w:shd w:val="clear" w:color="auto" w:fill="FFFFFF"/>
        </w:rPr>
        <w:t>η</w:t>
      </w:r>
      <w:r>
        <w:rPr>
          <w:rFonts w:eastAsia="Times New Roman"/>
          <w:color w:val="000000"/>
          <w:szCs w:val="24"/>
          <w:shd w:val="clear" w:color="auto" w:fill="FFFFFF"/>
        </w:rPr>
        <w:t xml:space="preserve"> το</w:t>
      </w:r>
      <w:r>
        <w:rPr>
          <w:rFonts w:eastAsia="Times New Roman"/>
          <w:color w:val="000000"/>
          <w:szCs w:val="24"/>
          <w:shd w:val="clear" w:color="auto" w:fill="FFFFFF"/>
        </w:rPr>
        <w:t>υ</w:t>
      </w:r>
      <w:r>
        <w:rPr>
          <w:rFonts w:eastAsia="Times New Roman"/>
          <w:color w:val="000000"/>
          <w:szCs w:val="24"/>
          <w:shd w:val="clear" w:color="auto" w:fill="FFFFFF"/>
        </w:rPr>
        <w:t xml:space="preserve"> νομοσχ</w:t>
      </w:r>
      <w:r>
        <w:rPr>
          <w:rFonts w:eastAsia="Times New Roman"/>
          <w:color w:val="000000"/>
          <w:szCs w:val="24"/>
          <w:shd w:val="clear" w:color="auto" w:fill="FFFFFF"/>
        </w:rPr>
        <w:t>ε</w:t>
      </w:r>
      <w:r>
        <w:rPr>
          <w:rFonts w:eastAsia="Times New Roman"/>
          <w:color w:val="000000"/>
          <w:szCs w:val="24"/>
          <w:shd w:val="clear" w:color="auto" w:fill="FFFFFF"/>
        </w:rPr>
        <w:t>δ</w:t>
      </w:r>
      <w:r>
        <w:rPr>
          <w:rFonts w:eastAsia="Times New Roman"/>
          <w:color w:val="000000"/>
          <w:szCs w:val="24"/>
          <w:shd w:val="clear" w:color="auto" w:fill="FFFFFF"/>
        </w:rPr>
        <w:t>ί</w:t>
      </w:r>
      <w:r>
        <w:rPr>
          <w:rFonts w:eastAsia="Times New Roman"/>
          <w:color w:val="000000"/>
          <w:szCs w:val="24"/>
          <w:shd w:val="clear" w:color="auto" w:fill="FFFFFF"/>
        </w:rPr>
        <w:t>ο</w:t>
      </w:r>
      <w:r>
        <w:rPr>
          <w:rFonts w:eastAsia="Times New Roman"/>
          <w:color w:val="000000"/>
          <w:szCs w:val="24"/>
          <w:shd w:val="clear" w:color="auto" w:fill="FFFFFF"/>
        </w:rPr>
        <w:t>υ</w:t>
      </w:r>
      <w:r>
        <w:rPr>
          <w:rFonts w:eastAsia="Times New Roman"/>
          <w:color w:val="000000"/>
          <w:szCs w:val="24"/>
          <w:shd w:val="clear" w:color="auto" w:fill="FFFFFF"/>
        </w:rPr>
        <w:t xml:space="preserve"> και στο σύνολ</w:t>
      </w:r>
      <w:r>
        <w:rPr>
          <w:rFonts w:eastAsia="Times New Roman"/>
          <w:color w:val="000000"/>
          <w:szCs w:val="24"/>
          <w:shd w:val="clear" w:color="auto" w:fill="FFFFFF"/>
        </w:rPr>
        <w:t>ο</w:t>
      </w:r>
      <w:r>
        <w:rPr>
          <w:rFonts w:eastAsia="Times New Roman"/>
          <w:color w:val="000000"/>
          <w:szCs w:val="24"/>
          <w:shd w:val="clear" w:color="auto" w:fill="FFFFFF"/>
        </w:rPr>
        <w:t>.</w:t>
      </w:r>
    </w:p>
    <w:p w14:paraId="30BDC0DD" w14:textId="77777777" w:rsidR="00E34F2F" w:rsidRDefault="00EC0F86">
      <w:pPr>
        <w:spacing w:line="600" w:lineRule="auto"/>
        <w:ind w:firstLine="720"/>
        <w:contextualSpacing/>
        <w:jc w:val="both"/>
        <w:rPr>
          <w:rFonts w:eastAsia="Times New Roman" w:cs="Times New Roman"/>
          <w:b/>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w:t>
      </w:r>
      <w:r>
        <w:rPr>
          <w:rFonts w:eastAsia="Times New Roman" w:cs="Times New Roman"/>
          <w:szCs w:val="24"/>
        </w:rPr>
        <w:t>ο</w:t>
      </w:r>
      <w:r w:rsidRPr="00DB69C3">
        <w:rPr>
          <w:rFonts w:eastAsia="Times New Roman" w:cs="Times New Roman"/>
          <w:i/>
          <w:szCs w:val="24"/>
        </w:rPr>
        <w:t>;</w:t>
      </w:r>
      <w:r w:rsidRPr="00DB69C3">
        <w:rPr>
          <w:rFonts w:eastAsia="Times New Roman" w:cs="Times New Roman"/>
          <w:b/>
          <w:i/>
          <w:szCs w:val="24"/>
        </w:rPr>
        <w:t xml:space="preserve"> </w:t>
      </w:r>
    </w:p>
    <w:p w14:paraId="30BDC0D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Ναι.</w:t>
      </w:r>
    </w:p>
    <w:p w14:paraId="30BDC0DF"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Όχι.</w:t>
      </w:r>
    </w:p>
    <w:p w14:paraId="30BDC0E0"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Όχι.</w:t>
      </w:r>
    </w:p>
    <w:p w14:paraId="30BDC0E1"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0BDC0E2"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Όχι.</w:t>
      </w:r>
    </w:p>
    <w:p w14:paraId="30BDC0E3"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0BDC0E4"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30BDC0E5"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w:t>
      </w:r>
    </w:p>
    <w:p w14:paraId="30BDC0E6"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 νομοσχέδιο έγινε</w:t>
      </w:r>
      <w:r>
        <w:rPr>
          <w:rFonts w:eastAsia="Times New Roman" w:cs="Times New Roman"/>
          <w:szCs w:val="24"/>
        </w:rPr>
        <w:t xml:space="preserve"> δεκτό και στο σύνολο κατά πλειοψηφία.</w:t>
      </w:r>
    </w:p>
    <w:p w14:paraId="30BDC0E7" w14:textId="77777777" w:rsidR="00E34F2F" w:rsidRDefault="00EC0F86">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Περιβάλλοντος και Ενέργειας</w:t>
      </w:r>
      <w:r>
        <w:rPr>
          <w:rFonts w:eastAsia="Times New Roman" w:cs="Times New Roman"/>
          <w:szCs w:val="24"/>
        </w:rPr>
        <w:t>:</w:t>
      </w:r>
      <w:r>
        <w:rPr>
          <w:rFonts w:eastAsia="Times New Roman" w:cs="Times New Roman"/>
          <w:szCs w:val="24"/>
        </w:rPr>
        <w:t xml:space="preserve"> </w:t>
      </w:r>
      <w:r>
        <w:rPr>
          <w:rFonts w:eastAsia="Times New Roman"/>
          <w:color w:val="000000"/>
          <w:szCs w:val="24"/>
          <w:shd w:val="clear" w:color="auto" w:fill="FFFFFF"/>
        </w:rPr>
        <w:t xml:space="preserve">«Διαρθρωτικά μέτρα για την πρόσβαση στο λιγνίτη και το περαιτέρω άνοιγμα της </w:t>
      </w:r>
      <w:proofErr w:type="spellStart"/>
      <w:r>
        <w:rPr>
          <w:rFonts w:eastAsia="Times New Roman"/>
          <w:color w:val="000000"/>
          <w:szCs w:val="24"/>
          <w:shd w:val="clear" w:color="auto" w:fill="FFFFFF"/>
        </w:rPr>
        <w:t>χονδρεμπορικής</w:t>
      </w:r>
      <w:proofErr w:type="spellEnd"/>
      <w:r>
        <w:rPr>
          <w:rFonts w:eastAsia="Times New Roman"/>
          <w:color w:val="000000"/>
          <w:szCs w:val="24"/>
          <w:shd w:val="clear" w:color="auto" w:fill="FFFFFF"/>
        </w:rPr>
        <w:t xml:space="preserve"> αγοράς ηλεκτρισμού</w:t>
      </w:r>
      <w:r>
        <w:rPr>
          <w:rFonts w:eastAsia="Times New Roman"/>
          <w:color w:val="000000"/>
          <w:szCs w:val="24"/>
          <w:shd w:val="clear" w:color="auto" w:fill="FFFFFF"/>
        </w:rPr>
        <w:t xml:space="preserve"> και άλλες διατάξεις</w:t>
      </w:r>
      <w:r>
        <w:rPr>
          <w:rFonts w:eastAsia="Times New Roman"/>
          <w:color w:val="000000"/>
          <w:szCs w:val="24"/>
          <w:shd w:val="clear" w:color="auto" w:fill="FFFFFF"/>
        </w:rPr>
        <w:t xml:space="preserve">» έγινε δεκτό κατά </w:t>
      </w:r>
      <w:r>
        <w:rPr>
          <w:rFonts w:eastAsia="Times New Roman"/>
          <w:color w:val="000000"/>
          <w:szCs w:val="24"/>
          <w:shd w:val="clear" w:color="auto" w:fill="FFFFFF"/>
        </w:rPr>
        <w:t>πλειοψηφία</w:t>
      </w:r>
      <w:r>
        <w:rPr>
          <w:rFonts w:eastAsia="Times New Roman"/>
          <w:color w:val="000000"/>
          <w:szCs w:val="24"/>
          <w:shd w:val="clear" w:color="auto" w:fill="FFFFFF"/>
        </w:rPr>
        <w:t>,</w:t>
      </w:r>
      <w:r>
        <w:rPr>
          <w:rFonts w:eastAsia="Times New Roman"/>
          <w:color w:val="000000"/>
          <w:szCs w:val="24"/>
          <w:shd w:val="clear" w:color="auto" w:fill="FFFFFF"/>
        </w:rPr>
        <w:t xml:space="preserve"> σε μόνη συζήτηση</w:t>
      </w:r>
      <w:r>
        <w:rPr>
          <w:rFonts w:eastAsia="Times New Roman"/>
          <w:color w:val="000000"/>
          <w:szCs w:val="24"/>
          <w:shd w:val="clear" w:color="auto" w:fill="FFFFFF"/>
        </w:rPr>
        <w:t>,</w:t>
      </w:r>
      <w:r>
        <w:rPr>
          <w:rFonts w:eastAsia="Times New Roman"/>
          <w:color w:val="000000"/>
          <w:szCs w:val="24"/>
          <w:shd w:val="clear" w:color="auto" w:fill="FFFFFF"/>
        </w:rPr>
        <w:t xml:space="preserve"> επί της αρχής, των άρθρων και του συνόλου και έχει ως εξής:</w:t>
      </w:r>
    </w:p>
    <w:p w14:paraId="30BDC0E8" w14:textId="77777777" w:rsidR="00E34F2F" w:rsidRDefault="00EC0F86">
      <w:pPr>
        <w:spacing w:line="600" w:lineRule="auto"/>
        <w:ind w:firstLine="720"/>
        <w:contextualSpacing/>
        <w:jc w:val="center"/>
        <w:rPr>
          <w:rFonts w:eastAsia="Times New Roman"/>
          <w:color w:val="000000"/>
          <w:szCs w:val="24"/>
          <w:shd w:val="clear" w:color="auto" w:fill="FFFFFF"/>
        </w:rPr>
      </w:pPr>
      <w:r>
        <w:rPr>
          <w:rFonts w:eastAsia="Times New Roman"/>
          <w:color w:val="000000"/>
          <w:szCs w:val="24"/>
          <w:shd w:val="clear" w:color="auto" w:fill="FFFFFF"/>
        </w:rPr>
        <w:t>(Να καταχωριστεί το κείμενο του νομοσχεδίου</w:t>
      </w:r>
      <w:r>
        <w:rPr>
          <w:rFonts w:eastAsia="Times New Roman"/>
          <w:color w:val="000000"/>
          <w:szCs w:val="24"/>
          <w:shd w:val="clear" w:color="auto" w:fill="FFFFFF"/>
        </w:rPr>
        <w:t xml:space="preserve"> σελ.</w:t>
      </w:r>
      <w:r>
        <w:rPr>
          <w:rFonts w:eastAsia="Times New Roman"/>
          <w:color w:val="000000"/>
          <w:szCs w:val="24"/>
          <w:shd w:val="clear" w:color="auto" w:fill="FFFFFF"/>
        </w:rPr>
        <w:t xml:space="preserve"> 306α</w:t>
      </w:r>
      <w:r>
        <w:rPr>
          <w:rFonts w:eastAsia="Times New Roman"/>
          <w:color w:val="000000"/>
          <w:szCs w:val="24"/>
          <w:shd w:val="clear" w:color="auto" w:fill="FFFFFF"/>
        </w:rPr>
        <w:t>)</w:t>
      </w:r>
    </w:p>
    <w:p w14:paraId="30BDC0E9"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παρακαλώ το Σώμα να εξουσιοδοτήσει το Προεδρείο</w:t>
      </w:r>
      <w:r>
        <w:rPr>
          <w:rFonts w:eastAsia="Times New Roman" w:cs="Times New Roman"/>
          <w:szCs w:val="24"/>
        </w:rPr>
        <w:t xml:space="preserve"> για τη υπ’ ευθύνη του επικύρωση των Πρακτικών ως προς την ψήφιση στο σύνολο του παραπάνω νομοσχεδίου.</w:t>
      </w:r>
    </w:p>
    <w:p w14:paraId="30BDC0EA"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ΟΛΟΙ </w:t>
      </w:r>
      <w:r>
        <w:rPr>
          <w:rFonts w:eastAsia="Times New Roman" w:cs="Times New Roman"/>
          <w:b/>
          <w:szCs w:val="24"/>
        </w:rPr>
        <w:t xml:space="preserve">ΟΙ ΒΟΥΛΕΥΤΕΣ: </w:t>
      </w:r>
      <w:r>
        <w:rPr>
          <w:rFonts w:eastAsia="Times New Roman" w:cs="Times New Roman"/>
          <w:szCs w:val="24"/>
        </w:rPr>
        <w:t>Μάλιστα, μάλιστα.</w:t>
      </w:r>
    </w:p>
    <w:p w14:paraId="30BDC0EB"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30BDC0EC" w14:textId="77777777" w:rsidR="00E34F2F" w:rsidRDefault="00EC0F86">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w:t>
      </w:r>
      <w:r>
        <w:rPr>
          <w:rFonts w:eastAsia="Times New Roman"/>
          <w:szCs w:val="24"/>
        </w:rPr>
        <w:t xml:space="preserve">, </w:t>
      </w:r>
      <w:r>
        <w:rPr>
          <w:rFonts w:eastAsia="Times New Roman" w:cs="Times New Roman"/>
          <w:szCs w:val="24"/>
        </w:rPr>
        <w:t>δέχεστε στο σημείο αυτό να λύσουμε τη συνεδρίαση;</w:t>
      </w:r>
    </w:p>
    <w:p w14:paraId="30BDC0ED"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30BDC0EE" w14:textId="77777777" w:rsidR="00E34F2F" w:rsidRDefault="00EC0F8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16.51΄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26 Απριλίου 2018 και ώρα 9.00΄, με αντικείμενο ε</w:t>
      </w:r>
      <w:r>
        <w:rPr>
          <w:rFonts w:eastAsia="Times New Roman" w:cs="Times New Roman"/>
          <w:szCs w:val="24"/>
        </w:rPr>
        <w:t xml:space="preserve">ργασιών του Σώματος: κοινοβουλευτικό έλεγχο, συζήτηση επικαίρων ερωτήσεων. </w:t>
      </w:r>
    </w:p>
    <w:p w14:paraId="30BDC0EF" w14:textId="77777777" w:rsidR="00E34F2F" w:rsidRDefault="00EC0F86">
      <w:pPr>
        <w:spacing w:line="600" w:lineRule="auto"/>
        <w:contextualSpacing/>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E34F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flouda">
    <w15:presenceInfo w15:providerId="None" w15:userId="ch.flou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KAkqE5GcDMxpusu2Vw5Qp3qt6ds=" w:salt="a4c6YJ9okJEPnL/qceN5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F2F"/>
    <w:rsid w:val="00000A32"/>
    <w:rsid w:val="00E34F2F"/>
    <w:rsid w:val="00EC0F8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DBC10"/>
  <w15:docId w15:val="{3D4B2CA0-C579-40BC-AD06-89169BD3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66D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66DF"/>
    <w:rPr>
      <w:rFonts w:ascii="Segoe UI" w:hAnsi="Segoe UI" w:cs="Segoe UI"/>
      <w:sz w:val="18"/>
      <w:szCs w:val="18"/>
    </w:rPr>
  </w:style>
  <w:style w:type="paragraph" w:styleId="a4">
    <w:name w:val="Revision"/>
    <w:hidden/>
    <w:uiPriority w:val="99"/>
    <w:semiHidden/>
    <w:rsid w:val="009445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617</MetadataID>
    <Session xmlns="641f345b-441b-4b81-9152-adc2e73ba5e1">Γ´</Session>
    <Date xmlns="641f345b-441b-4b81-9152-adc2e73ba5e1">2018-04-24T21:00:00+00:00</Date>
    <Status xmlns="641f345b-441b-4b81-9152-adc2e73ba5e1">
      <Url>http://srv-sp1/praktika/Lists/Incoming_Metadata/EditForm.aspx?ID=617&amp;Source=/praktika/Recordings_Library/Forms/AllItems.aspx</Url>
      <Description>Δημοσιεύτηκε</Description>
    </Status>
    <Meeting xmlns="641f345b-441b-4b81-9152-adc2e73ba5e1">ΡΓ´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E5B60F-6C8C-4CC9-A25C-407837C6E47A}">
  <ds:schemaRefs>
    <ds:schemaRef ds:uri="641f345b-441b-4b81-9152-adc2e73ba5e1"/>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B320F349-1B13-46C5-9BB4-EFBBC493F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CFF6B9-2CF1-4BF4-BF2E-E7B134BFDD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253</Pages>
  <Words>47039</Words>
  <Characters>254011</Characters>
  <Application>Microsoft Office Word</Application>
  <DocSecurity>0</DocSecurity>
  <Lines>2116</Lines>
  <Paragraphs>600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ch.flouda</cp:lastModifiedBy>
  <cp:revision>2</cp:revision>
  <dcterms:created xsi:type="dcterms:W3CDTF">2018-05-04T10:18:00Z</dcterms:created>
  <dcterms:modified xsi:type="dcterms:W3CDTF">2018-05-04T10:18:00Z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