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121FC" w14:textId="77777777" w:rsidR="00515756" w:rsidRPr="00515756" w:rsidRDefault="00515756" w:rsidP="00515756">
      <w:pPr>
        <w:spacing w:after="0" w:line="360" w:lineRule="auto"/>
        <w:rPr>
          <w:ins w:id="0" w:author="Φλούδα Χριστίνα" w:date="2017-05-16T11:05:00Z"/>
          <w:rFonts w:eastAsia="Times New Roman"/>
          <w:szCs w:val="24"/>
          <w:lang w:eastAsia="en-US"/>
        </w:rPr>
      </w:pPr>
      <w:bookmarkStart w:id="1" w:name="_GoBack"/>
      <w:bookmarkEnd w:id="1"/>
      <w:ins w:id="2" w:author="Φλούδα Χριστίνα" w:date="2017-05-16T11:05:00Z">
        <w:r w:rsidRPr="0051575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B1AC5F" w14:textId="77777777" w:rsidR="00515756" w:rsidRPr="00515756" w:rsidRDefault="00515756" w:rsidP="00515756">
      <w:pPr>
        <w:spacing w:after="0" w:line="360" w:lineRule="auto"/>
        <w:rPr>
          <w:ins w:id="3" w:author="Φλούδα Χριστίνα" w:date="2017-05-16T11:05:00Z"/>
          <w:rFonts w:eastAsia="Times New Roman"/>
          <w:szCs w:val="24"/>
          <w:lang w:eastAsia="en-US"/>
        </w:rPr>
      </w:pPr>
    </w:p>
    <w:p w14:paraId="452E7A99" w14:textId="77777777" w:rsidR="00515756" w:rsidRPr="00515756" w:rsidRDefault="00515756" w:rsidP="00515756">
      <w:pPr>
        <w:spacing w:after="0" w:line="360" w:lineRule="auto"/>
        <w:rPr>
          <w:ins w:id="4" w:author="Φλούδα Χριστίνα" w:date="2017-05-16T11:05:00Z"/>
          <w:rFonts w:eastAsia="Times New Roman"/>
          <w:szCs w:val="24"/>
          <w:lang w:eastAsia="en-US"/>
        </w:rPr>
      </w:pPr>
      <w:ins w:id="5" w:author="Φλούδα Χριστίνα" w:date="2017-05-16T11:05:00Z">
        <w:r w:rsidRPr="00515756">
          <w:rPr>
            <w:rFonts w:eastAsia="Times New Roman"/>
            <w:szCs w:val="24"/>
            <w:lang w:eastAsia="en-US"/>
          </w:rPr>
          <w:t>ΠΙΝΑΚΑΣ ΠΕΡΙΕΧΟΜΕΝΩΝ</w:t>
        </w:r>
      </w:ins>
    </w:p>
    <w:p w14:paraId="2322215E" w14:textId="77777777" w:rsidR="00515756" w:rsidRPr="00515756" w:rsidRDefault="00515756" w:rsidP="00515756">
      <w:pPr>
        <w:spacing w:after="0" w:line="360" w:lineRule="auto"/>
        <w:rPr>
          <w:ins w:id="6" w:author="Φλούδα Χριστίνα" w:date="2017-05-16T11:05:00Z"/>
          <w:rFonts w:eastAsia="Times New Roman"/>
          <w:szCs w:val="24"/>
          <w:lang w:eastAsia="en-US"/>
        </w:rPr>
      </w:pPr>
      <w:ins w:id="7" w:author="Φλούδα Χριστίνα" w:date="2017-05-16T11:05:00Z">
        <w:r w:rsidRPr="00515756">
          <w:rPr>
            <w:rFonts w:eastAsia="Times New Roman"/>
            <w:szCs w:val="24"/>
            <w:lang w:eastAsia="en-US"/>
          </w:rPr>
          <w:t xml:space="preserve">ΙΖ΄ ΠΕΡΙΟΔΟΣ </w:t>
        </w:r>
      </w:ins>
    </w:p>
    <w:p w14:paraId="6F66C832" w14:textId="77777777" w:rsidR="00515756" w:rsidRPr="00515756" w:rsidRDefault="00515756" w:rsidP="00515756">
      <w:pPr>
        <w:spacing w:after="0" w:line="360" w:lineRule="auto"/>
        <w:rPr>
          <w:ins w:id="8" w:author="Φλούδα Χριστίνα" w:date="2017-05-16T11:05:00Z"/>
          <w:rFonts w:eastAsia="Times New Roman"/>
          <w:szCs w:val="24"/>
          <w:lang w:eastAsia="en-US"/>
        </w:rPr>
      </w:pPr>
      <w:ins w:id="9" w:author="Φλούδα Χριστίνα" w:date="2017-05-16T11:05:00Z">
        <w:r w:rsidRPr="00515756">
          <w:rPr>
            <w:rFonts w:eastAsia="Times New Roman"/>
            <w:szCs w:val="24"/>
            <w:lang w:eastAsia="en-US"/>
          </w:rPr>
          <w:t>ΠΡΟΕΔΡΕΥΟΜΕΝΗΣ ΚΟΙΝΟΒΟΥΛΕΥΤΙΚΗΣ ΔΗΜΟΚΡΑΤΙΑΣ</w:t>
        </w:r>
      </w:ins>
    </w:p>
    <w:p w14:paraId="551B1714" w14:textId="77777777" w:rsidR="00515756" w:rsidRPr="00515756" w:rsidRDefault="00515756" w:rsidP="00515756">
      <w:pPr>
        <w:spacing w:after="0" w:line="360" w:lineRule="auto"/>
        <w:rPr>
          <w:ins w:id="10" w:author="Φλούδα Χριστίνα" w:date="2017-05-16T11:05:00Z"/>
          <w:rFonts w:eastAsia="Times New Roman"/>
          <w:szCs w:val="24"/>
          <w:lang w:eastAsia="en-US"/>
        </w:rPr>
      </w:pPr>
      <w:ins w:id="11" w:author="Φλούδα Χριστίνα" w:date="2017-05-16T11:05:00Z">
        <w:r w:rsidRPr="00515756">
          <w:rPr>
            <w:rFonts w:eastAsia="Times New Roman"/>
            <w:szCs w:val="24"/>
            <w:lang w:eastAsia="en-US"/>
          </w:rPr>
          <w:t>ΣΥΝΟΔΟΣ Β΄</w:t>
        </w:r>
      </w:ins>
    </w:p>
    <w:p w14:paraId="0B515048" w14:textId="77777777" w:rsidR="00515756" w:rsidRPr="00515756" w:rsidRDefault="00515756" w:rsidP="00515756">
      <w:pPr>
        <w:spacing w:after="0" w:line="360" w:lineRule="auto"/>
        <w:rPr>
          <w:ins w:id="12" w:author="Φλούδα Χριστίνα" w:date="2017-05-16T11:05:00Z"/>
          <w:rFonts w:eastAsia="Times New Roman"/>
          <w:szCs w:val="24"/>
          <w:lang w:eastAsia="en-US"/>
        </w:rPr>
      </w:pPr>
    </w:p>
    <w:p w14:paraId="498190DB" w14:textId="77777777" w:rsidR="00515756" w:rsidRPr="00515756" w:rsidRDefault="00515756" w:rsidP="00515756">
      <w:pPr>
        <w:spacing w:after="0" w:line="360" w:lineRule="auto"/>
        <w:rPr>
          <w:ins w:id="13" w:author="Φλούδα Χριστίνα" w:date="2017-05-16T11:05:00Z"/>
          <w:rFonts w:eastAsia="Times New Roman"/>
          <w:szCs w:val="24"/>
          <w:lang w:eastAsia="en-US"/>
        </w:rPr>
      </w:pPr>
      <w:ins w:id="14" w:author="Φλούδα Χριστίνα" w:date="2017-05-16T11:05:00Z">
        <w:r w:rsidRPr="00515756">
          <w:rPr>
            <w:rFonts w:eastAsia="Times New Roman"/>
            <w:szCs w:val="24"/>
            <w:lang w:eastAsia="en-US"/>
          </w:rPr>
          <w:t>ΣΥΝΕΔΡΙΑΣΗ ΡΙΗ΄</w:t>
        </w:r>
      </w:ins>
    </w:p>
    <w:p w14:paraId="0A9EEBF7" w14:textId="77777777" w:rsidR="00515756" w:rsidRPr="00515756" w:rsidRDefault="00515756" w:rsidP="00515756">
      <w:pPr>
        <w:spacing w:after="0" w:line="360" w:lineRule="auto"/>
        <w:rPr>
          <w:ins w:id="15" w:author="Φλούδα Χριστίνα" w:date="2017-05-16T11:05:00Z"/>
          <w:rFonts w:eastAsia="Times New Roman"/>
          <w:szCs w:val="24"/>
          <w:lang w:eastAsia="en-US"/>
        </w:rPr>
      </w:pPr>
      <w:ins w:id="16" w:author="Φλούδα Χριστίνα" w:date="2017-05-16T11:05:00Z">
        <w:r w:rsidRPr="00515756">
          <w:rPr>
            <w:rFonts w:eastAsia="Times New Roman"/>
            <w:szCs w:val="24"/>
            <w:lang w:eastAsia="en-US"/>
          </w:rPr>
          <w:t>Τετάρτη  10 Μαΐου 2017</w:t>
        </w:r>
      </w:ins>
    </w:p>
    <w:p w14:paraId="0DCF245F" w14:textId="77777777" w:rsidR="00515756" w:rsidRPr="00515756" w:rsidRDefault="00515756" w:rsidP="00515756">
      <w:pPr>
        <w:spacing w:after="0" w:line="360" w:lineRule="auto"/>
        <w:rPr>
          <w:ins w:id="17" w:author="Φλούδα Χριστίνα" w:date="2017-05-16T11:05:00Z"/>
          <w:rFonts w:eastAsia="Times New Roman"/>
          <w:szCs w:val="24"/>
          <w:lang w:eastAsia="en-US"/>
        </w:rPr>
      </w:pPr>
    </w:p>
    <w:p w14:paraId="5EB3087B" w14:textId="77777777" w:rsidR="00515756" w:rsidRPr="00515756" w:rsidRDefault="00515756" w:rsidP="00515756">
      <w:pPr>
        <w:spacing w:after="0" w:line="360" w:lineRule="auto"/>
        <w:rPr>
          <w:ins w:id="18" w:author="Φλούδα Χριστίνα" w:date="2017-05-16T11:05:00Z"/>
          <w:rFonts w:eastAsia="Times New Roman"/>
          <w:szCs w:val="24"/>
          <w:lang w:eastAsia="en-US"/>
        </w:rPr>
      </w:pPr>
      <w:ins w:id="19" w:author="Φλούδα Χριστίνα" w:date="2017-05-16T11:05:00Z">
        <w:r w:rsidRPr="00515756">
          <w:rPr>
            <w:rFonts w:eastAsia="Times New Roman"/>
            <w:szCs w:val="24"/>
            <w:lang w:eastAsia="en-US"/>
          </w:rPr>
          <w:t>ΘΕΜΑΤΑ</w:t>
        </w:r>
      </w:ins>
    </w:p>
    <w:p w14:paraId="15594AD3" w14:textId="77777777" w:rsidR="00515756" w:rsidRPr="00515756" w:rsidRDefault="00515756" w:rsidP="00515756">
      <w:pPr>
        <w:spacing w:after="0" w:line="360" w:lineRule="auto"/>
        <w:rPr>
          <w:ins w:id="20" w:author="Φλούδα Χριστίνα" w:date="2017-05-16T11:05:00Z"/>
          <w:rFonts w:eastAsia="Times New Roman"/>
          <w:szCs w:val="24"/>
          <w:lang w:eastAsia="en-US"/>
        </w:rPr>
      </w:pPr>
      <w:ins w:id="21" w:author="Φλούδα Χριστίνα" w:date="2017-05-16T11:05:00Z">
        <w:r w:rsidRPr="00515756">
          <w:rPr>
            <w:rFonts w:eastAsia="Times New Roman"/>
            <w:szCs w:val="24"/>
            <w:lang w:eastAsia="en-US"/>
          </w:rPr>
          <w:t xml:space="preserve"> </w:t>
        </w:r>
        <w:r w:rsidRPr="00515756">
          <w:rPr>
            <w:rFonts w:eastAsia="Times New Roman"/>
            <w:szCs w:val="24"/>
            <w:lang w:eastAsia="en-US"/>
          </w:rPr>
          <w:br/>
          <w:t xml:space="preserve">Α. ΕΙΔΙΚΑ ΘΕΜΑΤΑ </w:t>
        </w:r>
        <w:r w:rsidRPr="00515756">
          <w:rPr>
            <w:rFonts w:eastAsia="Times New Roman"/>
            <w:szCs w:val="24"/>
            <w:lang w:eastAsia="en-US"/>
          </w:rPr>
          <w:br/>
          <w:t xml:space="preserve">1. Επικύρωση Πρακτικών, σελ. </w:t>
        </w:r>
        <w:r w:rsidRPr="00515756">
          <w:rPr>
            <w:rFonts w:eastAsia="Times New Roman"/>
            <w:szCs w:val="24"/>
            <w:lang w:eastAsia="en-US"/>
          </w:rPr>
          <w:br/>
          <w:t xml:space="preserve">2. Ανακοινώνεται ότι τη συνεδρίαση παρακολουθούν μαθητές από τη σχολή Ι. Μ. Παναγιωτόπουλος, σελ. </w:t>
        </w:r>
        <w:r w:rsidRPr="00515756">
          <w:rPr>
            <w:rFonts w:eastAsia="Times New Roman"/>
            <w:szCs w:val="24"/>
            <w:lang w:eastAsia="en-US"/>
          </w:rPr>
          <w:br/>
          <w:t xml:space="preserve">3. Επί διαδικαστικού θέματος, σελ. </w:t>
        </w:r>
        <w:r w:rsidRPr="00515756">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στις 09-05-2017, ποινική δικογραφία που αφορά στον πρώην Υπουργό Υγείας κ. Μαυρουδή Βορίδη, σελ. </w:t>
        </w:r>
        <w:r w:rsidRPr="00515756">
          <w:rPr>
            <w:rFonts w:eastAsia="Times New Roman"/>
            <w:szCs w:val="24"/>
            <w:lang w:eastAsia="en-US"/>
          </w:rPr>
          <w:br/>
          <w:t xml:space="preserve"> </w:t>
        </w:r>
        <w:r w:rsidRPr="00515756">
          <w:rPr>
            <w:rFonts w:eastAsia="Times New Roman"/>
            <w:szCs w:val="24"/>
            <w:lang w:eastAsia="en-US"/>
          </w:rPr>
          <w:br/>
          <w:t xml:space="preserve">Β. ΚΟΙΝΟΒΟΥΛΕΥΤΙΚΟΣ ΕΛΕΓΧΟΣ </w:t>
        </w:r>
        <w:r w:rsidRPr="00515756">
          <w:rPr>
            <w:rFonts w:eastAsia="Times New Roman"/>
            <w:szCs w:val="24"/>
            <w:lang w:eastAsia="en-US"/>
          </w:rPr>
          <w:br/>
          <w:t xml:space="preserve">Ανακοίνωση του δελτίου επικαίρων ερωτήσεων της Πέμπτης 11 Μαΐου 2017, σελ. </w:t>
        </w:r>
        <w:r w:rsidRPr="00515756">
          <w:rPr>
            <w:rFonts w:eastAsia="Times New Roman"/>
            <w:szCs w:val="24"/>
            <w:lang w:eastAsia="en-US"/>
          </w:rPr>
          <w:br/>
          <w:t xml:space="preserve"> </w:t>
        </w:r>
        <w:r w:rsidRPr="00515756">
          <w:rPr>
            <w:rFonts w:eastAsia="Times New Roman"/>
            <w:szCs w:val="24"/>
            <w:lang w:eastAsia="en-US"/>
          </w:rPr>
          <w:br/>
          <w:t xml:space="preserve">Γ. ΝΟΜΟΘΕΤΙΚΗ ΕΡΓΑΣΙΑ </w:t>
        </w:r>
        <w:r w:rsidRPr="00515756">
          <w:rPr>
            <w:rFonts w:eastAsia="Times New Roman"/>
            <w:szCs w:val="24"/>
            <w:lang w:eastAsia="en-US"/>
          </w:rPr>
          <w:br/>
          <w:t xml:space="preserve">Συζήτηση και ψήφιση επί της αρχής, των άρθρων και του συνόλου του σχεδίου νόμου του Υπουργείου Εθνικής  Άμυνας: «Κύρωση του Μνημονίου Κατανόησης μεταξύ του Υπουργείου Εθνικής  Άμυνας της Ελληνικής Δημοκρατίας και του Υπουργείου  Άμυνας του Βασιλείου της Νορβηγίας σχετικά με τη συνεργασία στον τομέα αμυντικών εξοπλισμών, συστημάτων και υπηρεσιών», σελ. </w:t>
        </w:r>
        <w:r w:rsidRPr="00515756">
          <w:rPr>
            <w:rFonts w:eastAsia="Times New Roman"/>
            <w:szCs w:val="24"/>
            <w:lang w:eastAsia="en-US"/>
          </w:rPr>
          <w:br/>
        </w:r>
      </w:ins>
    </w:p>
    <w:p w14:paraId="1D9848F6" w14:textId="77777777" w:rsidR="00515756" w:rsidRPr="00515756" w:rsidRDefault="00515756" w:rsidP="00515756">
      <w:pPr>
        <w:spacing w:after="0" w:line="360" w:lineRule="auto"/>
        <w:rPr>
          <w:ins w:id="22" w:author="Φλούδα Χριστίνα" w:date="2017-05-16T11:05:00Z"/>
          <w:rFonts w:eastAsia="Times New Roman"/>
          <w:szCs w:val="24"/>
          <w:lang w:eastAsia="en-US"/>
        </w:rPr>
      </w:pPr>
      <w:ins w:id="23" w:author="Φλούδα Χριστίνα" w:date="2017-05-16T11:05:00Z">
        <w:r w:rsidRPr="00515756">
          <w:rPr>
            <w:rFonts w:eastAsia="Times New Roman"/>
            <w:szCs w:val="24"/>
            <w:lang w:eastAsia="en-US"/>
          </w:rPr>
          <w:t>ΠΡΟΕΔΡΕΥΩΝ</w:t>
        </w:r>
      </w:ins>
    </w:p>
    <w:p w14:paraId="7633C3B4" w14:textId="77777777" w:rsidR="00515756" w:rsidRPr="00515756" w:rsidRDefault="00515756" w:rsidP="00515756">
      <w:pPr>
        <w:spacing w:after="0" w:line="360" w:lineRule="auto"/>
        <w:rPr>
          <w:ins w:id="24" w:author="Φλούδα Χριστίνα" w:date="2017-05-16T11:05:00Z"/>
          <w:rFonts w:eastAsia="Times New Roman"/>
          <w:szCs w:val="24"/>
          <w:lang w:eastAsia="en-US"/>
        </w:rPr>
      </w:pPr>
      <w:ins w:id="25" w:author="Φλούδα Χριστίνα" w:date="2017-05-16T11:05:00Z">
        <w:r w:rsidRPr="00515756">
          <w:rPr>
            <w:rFonts w:eastAsia="Times New Roman"/>
            <w:szCs w:val="24"/>
            <w:lang w:eastAsia="en-US"/>
          </w:rPr>
          <w:t>ΒΑΡΕΜΕΝΟΣ Γ. , σελ.</w:t>
        </w:r>
        <w:r w:rsidRPr="00515756">
          <w:rPr>
            <w:rFonts w:eastAsia="Times New Roman"/>
            <w:szCs w:val="24"/>
            <w:lang w:eastAsia="en-US"/>
          </w:rPr>
          <w:br/>
        </w:r>
      </w:ins>
    </w:p>
    <w:p w14:paraId="3AE7D564" w14:textId="77777777" w:rsidR="00515756" w:rsidRPr="00515756" w:rsidRDefault="00515756" w:rsidP="00515756">
      <w:pPr>
        <w:spacing w:after="0" w:line="360" w:lineRule="auto"/>
        <w:rPr>
          <w:ins w:id="26" w:author="Φλούδα Χριστίνα" w:date="2017-05-16T11:05:00Z"/>
          <w:rFonts w:eastAsia="Times New Roman"/>
          <w:szCs w:val="24"/>
          <w:lang w:eastAsia="en-US"/>
        </w:rPr>
      </w:pPr>
    </w:p>
    <w:p w14:paraId="6AF220B0" w14:textId="77777777" w:rsidR="00515756" w:rsidRPr="00515756" w:rsidRDefault="00515756" w:rsidP="00515756">
      <w:pPr>
        <w:spacing w:after="0" w:line="360" w:lineRule="auto"/>
        <w:rPr>
          <w:ins w:id="27" w:author="Φλούδα Χριστίνα" w:date="2017-05-16T11:05:00Z"/>
          <w:rFonts w:eastAsia="Times New Roman"/>
          <w:szCs w:val="24"/>
          <w:lang w:eastAsia="en-US"/>
        </w:rPr>
      </w:pPr>
      <w:ins w:id="28" w:author="Φλούδα Χριστίνα" w:date="2017-05-16T11:05:00Z">
        <w:r w:rsidRPr="00515756">
          <w:rPr>
            <w:rFonts w:eastAsia="Times New Roman"/>
            <w:szCs w:val="24"/>
            <w:lang w:eastAsia="en-US"/>
          </w:rPr>
          <w:t>ΟΜΙΛΗΤΕΣ</w:t>
        </w:r>
      </w:ins>
    </w:p>
    <w:p w14:paraId="65DCE517" w14:textId="77777777" w:rsidR="00515756" w:rsidRPr="00515756" w:rsidRDefault="00515756" w:rsidP="00515756">
      <w:pPr>
        <w:spacing w:after="0" w:line="360" w:lineRule="auto"/>
        <w:rPr>
          <w:ins w:id="29" w:author="Φλούδα Χριστίνα" w:date="2017-05-16T11:05:00Z"/>
          <w:rFonts w:eastAsia="Times New Roman"/>
          <w:szCs w:val="24"/>
          <w:lang w:eastAsia="en-US"/>
        </w:rPr>
      </w:pPr>
      <w:ins w:id="30" w:author="Φλούδα Χριστίνα" w:date="2017-05-16T11:05:00Z">
        <w:r w:rsidRPr="00515756">
          <w:rPr>
            <w:rFonts w:eastAsia="Times New Roman"/>
            <w:szCs w:val="24"/>
            <w:lang w:eastAsia="en-US"/>
          </w:rPr>
          <w:br/>
          <w:t>Α. Επί διαδικαστικού θέματος:</w:t>
        </w:r>
        <w:r w:rsidRPr="00515756">
          <w:rPr>
            <w:rFonts w:eastAsia="Times New Roman"/>
            <w:szCs w:val="24"/>
            <w:lang w:eastAsia="en-US"/>
          </w:rPr>
          <w:br/>
          <w:t>ΒΑΡΕΜΕΝΟΣ Γ. , σελ.</w:t>
        </w:r>
        <w:r w:rsidRPr="00515756">
          <w:rPr>
            <w:rFonts w:eastAsia="Times New Roman"/>
            <w:szCs w:val="24"/>
            <w:lang w:eastAsia="en-US"/>
          </w:rPr>
          <w:br/>
          <w:t>ΔΑΝΕΛΛΗΣ Σ. , σελ.</w:t>
        </w:r>
        <w:r w:rsidRPr="00515756">
          <w:rPr>
            <w:rFonts w:eastAsia="Times New Roman"/>
            <w:szCs w:val="24"/>
            <w:lang w:eastAsia="en-US"/>
          </w:rPr>
          <w:br/>
          <w:t>ΔΗΜΟΣΧΑΚΗΣ Α. , σελ.</w:t>
        </w:r>
        <w:r w:rsidRPr="00515756">
          <w:rPr>
            <w:rFonts w:eastAsia="Times New Roman"/>
            <w:szCs w:val="24"/>
            <w:lang w:eastAsia="en-US"/>
          </w:rPr>
          <w:br/>
          <w:t>ΘΕΟΧΑΡΟΠΟΥΛΟΣ Α. , σελ.</w:t>
        </w:r>
        <w:r w:rsidRPr="00515756">
          <w:rPr>
            <w:rFonts w:eastAsia="Times New Roman"/>
            <w:szCs w:val="24"/>
            <w:lang w:eastAsia="en-US"/>
          </w:rPr>
          <w:br/>
          <w:t>ΚΑΤΣΙΚΗΣ Κ. , σελ.</w:t>
        </w:r>
        <w:r w:rsidRPr="00515756">
          <w:rPr>
            <w:rFonts w:eastAsia="Times New Roman"/>
            <w:szCs w:val="24"/>
            <w:lang w:eastAsia="en-US"/>
          </w:rPr>
          <w:br/>
          <w:t>ΛΟΒΕΡΔΟΣ Α. , σελ.</w:t>
        </w:r>
        <w:r w:rsidRPr="00515756">
          <w:rPr>
            <w:rFonts w:eastAsia="Times New Roman"/>
            <w:szCs w:val="24"/>
            <w:lang w:eastAsia="en-US"/>
          </w:rPr>
          <w:br/>
          <w:t>ΜΗΤΑΡΑΚΗΣ Π. , σελ.</w:t>
        </w:r>
        <w:r w:rsidRPr="00515756">
          <w:rPr>
            <w:rFonts w:eastAsia="Times New Roman"/>
            <w:szCs w:val="24"/>
            <w:lang w:eastAsia="en-US"/>
          </w:rPr>
          <w:br/>
          <w:t>ΜΠΑΛΛΗΣ Σ. , σελ.</w:t>
        </w:r>
        <w:r w:rsidRPr="00515756">
          <w:rPr>
            <w:rFonts w:eastAsia="Times New Roman"/>
            <w:szCs w:val="24"/>
            <w:lang w:eastAsia="en-US"/>
          </w:rPr>
          <w:br/>
        </w:r>
        <w:r w:rsidRPr="00515756">
          <w:rPr>
            <w:rFonts w:eastAsia="Times New Roman"/>
            <w:szCs w:val="24"/>
            <w:lang w:eastAsia="en-US"/>
          </w:rPr>
          <w:br/>
          <w:t>Β. Επί του σχεδίου νόμου του Υπουργείου Εθνικής  Άμυνας:</w:t>
        </w:r>
        <w:r w:rsidRPr="00515756">
          <w:rPr>
            <w:rFonts w:eastAsia="Times New Roman"/>
            <w:szCs w:val="24"/>
            <w:lang w:eastAsia="en-US"/>
          </w:rPr>
          <w:br/>
          <w:t>ΒΙΤΣΑΣ Δ. , σελ.</w:t>
        </w:r>
        <w:r w:rsidRPr="00515756">
          <w:rPr>
            <w:rFonts w:eastAsia="Times New Roman"/>
            <w:szCs w:val="24"/>
            <w:lang w:eastAsia="en-US"/>
          </w:rPr>
          <w:br/>
          <w:t>ΔΗΜΟΣΧΑΚΗΣ Α. , σελ.</w:t>
        </w:r>
        <w:r w:rsidRPr="00515756">
          <w:rPr>
            <w:rFonts w:eastAsia="Times New Roman"/>
            <w:szCs w:val="24"/>
            <w:lang w:eastAsia="en-US"/>
          </w:rPr>
          <w:br/>
          <w:t>ΘΕΟΧΑΡΟΠΟΥΛΟΣ Α. , σελ.</w:t>
        </w:r>
        <w:r w:rsidRPr="00515756">
          <w:rPr>
            <w:rFonts w:eastAsia="Times New Roman"/>
            <w:szCs w:val="24"/>
            <w:lang w:eastAsia="en-US"/>
          </w:rPr>
          <w:br/>
          <w:t>ΚΟΥΖΗΛΟΣ Ν. , σελ.</w:t>
        </w:r>
        <w:r w:rsidRPr="00515756">
          <w:rPr>
            <w:rFonts w:eastAsia="Times New Roman"/>
            <w:szCs w:val="24"/>
            <w:lang w:eastAsia="en-US"/>
          </w:rPr>
          <w:br/>
          <w:t>ΛΟΒΕΡΔΟΣ Α. , σελ.</w:t>
        </w:r>
        <w:r w:rsidRPr="00515756">
          <w:rPr>
            <w:rFonts w:eastAsia="Times New Roman"/>
            <w:szCs w:val="24"/>
            <w:lang w:eastAsia="en-US"/>
          </w:rPr>
          <w:br/>
          <w:t>ΠΑΠΠΑΣ Χ. , σελ.</w:t>
        </w:r>
        <w:r w:rsidRPr="00515756">
          <w:rPr>
            <w:rFonts w:eastAsia="Times New Roman"/>
            <w:szCs w:val="24"/>
            <w:lang w:eastAsia="en-US"/>
          </w:rPr>
          <w:br/>
          <w:t>ΣΑΡΙΔΗΣ Ι. , σελ.</w:t>
        </w:r>
        <w:r w:rsidRPr="00515756">
          <w:rPr>
            <w:rFonts w:eastAsia="Times New Roman"/>
            <w:szCs w:val="24"/>
            <w:lang w:eastAsia="en-US"/>
          </w:rPr>
          <w:br/>
          <w:t>ΤΑΣΣΟΣ Σ. , σελ.</w:t>
        </w:r>
        <w:r w:rsidRPr="00515756">
          <w:rPr>
            <w:rFonts w:eastAsia="Times New Roman"/>
            <w:szCs w:val="24"/>
            <w:lang w:eastAsia="en-US"/>
          </w:rPr>
          <w:br/>
        </w:r>
      </w:ins>
    </w:p>
    <w:p w14:paraId="77498145" w14:textId="77777777" w:rsidR="00515756" w:rsidRDefault="00515756" w:rsidP="00515756">
      <w:pPr>
        <w:spacing w:line="600" w:lineRule="auto"/>
        <w:contextualSpacing/>
        <w:jc w:val="both"/>
        <w:rPr>
          <w:ins w:id="31" w:author="Φλούδα Χριστίνα" w:date="2017-05-16T11:05:00Z"/>
          <w:rFonts w:eastAsia="Times New Roman"/>
          <w:szCs w:val="24"/>
        </w:rPr>
        <w:pPrChange w:id="32" w:author="Φλούδα Χριστίνα" w:date="2017-05-16T11:05:00Z">
          <w:pPr>
            <w:spacing w:line="600" w:lineRule="auto"/>
            <w:contextualSpacing/>
            <w:jc w:val="center"/>
          </w:pPr>
        </w:pPrChange>
      </w:pPr>
    </w:p>
    <w:p w14:paraId="2CEE3D00" w14:textId="77777777" w:rsidR="00A60239" w:rsidRDefault="00515756">
      <w:pPr>
        <w:spacing w:line="600" w:lineRule="auto"/>
        <w:contextualSpacing/>
        <w:jc w:val="center"/>
        <w:rPr>
          <w:rFonts w:eastAsia="Times New Roman"/>
          <w:szCs w:val="24"/>
        </w:rPr>
      </w:pPr>
      <w:r>
        <w:rPr>
          <w:rFonts w:eastAsia="Times New Roman"/>
          <w:szCs w:val="24"/>
        </w:rPr>
        <w:t>ΠΡΑΚΤΙΚΑ ΒΟΥΛΗΣ</w:t>
      </w:r>
    </w:p>
    <w:p w14:paraId="2CEE3D01" w14:textId="77777777" w:rsidR="00A60239" w:rsidRDefault="00515756">
      <w:pPr>
        <w:spacing w:line="600" w:lineRule="auto"/>
        <w:contextualSpacing/>
        <w:jc w:val="center"/>
        <w:rPr>
          <w:rFonts w:eastAsia="Times New Roman"/>
          <w:szCs w:val="24"/>
        </w:rPr>
      </w:pPr>
      <w:r>
        <w:rPr>
          <w:rFonts w:eastAsia="Times New Roman"/>
          <w:szCs w:val="24"/>
        </w:rPr>
        <w:t>ΙZ΄ ΠΕΡΙΟΔΟΣ</w:t>
      </w:r>
    </w:p>
    <w:p w14:paraId="2CEE3D02" w14:textId="77777777" w:rsidR="00A60239" w:rsidRDefault="00515756">
      <w:pPr>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14:paraId="2CEE3D03" w14:textId="77777777" w:rsidR="00A60239" w:rsidRDefault="00515756">
      <w:pPr>
        <w:spacing w:line="600" w:lineRule="auto"/>
        <w:contextualSpacing/>
        <w:jc w:val="center"/>
        <w:rPr>
          <w:rFonts w:eastAsia="Times New Roman"/>
          <w:szCs w:val="24"/>
        </w:rPr>
      </w:pPr>
      <w:r>
        <w:rPr>
          <w:rFonts w:eastAsia="Times New Roman"/>
          <w:szCs w:val="24"/>
        </w:rPr>
        <w:t>ΣΥΝΟΔΟΣ Β΄</w:t>
      </w:r>
    </w:p>
    <w:p w14:paraId="2CEE3D04" w14:textId="77777777" w:rsidR="00A60239" w:rsidRDefault="00515756">
      <w:pPr>
        <w:spacing w:line="600" w:lineRule="auto"/>
        <w:contextualSpacing/>
        <w:jc w:val="center"/>
        <w:rPr>
          <w:rFonts w:eastAsia="Times New Roman"/>
          <w:szCs w:val="24"/>
        </w:rPr>
      </w:pPr>
      <w:r>
        <w:rPr>
          <w:rFonts w:eastAsia="Times New Roman"/>
          <w:szCs w:val="24"/>
        </w:rPr>
        <w:t>ΣΥΝΕΔΡΙΑΣΗ ΡΙΗ΄</w:t>
      </w:r>
    </w:p>
    <w:p w14:paraId="2CEE3D05" w14:textId="77777777" w:rsidR="00A60239" w:rsidRDefault="00515756">
      <w:pPr>
        <w:spacing w:line="600" w:lineRule="auto"/>
        <w:contextualSpacing/>
        <w:jc w:val="center"/>
        <w:rPr>
          <w:rFonts w:eastAsia="Times New Roman"/>
          <w:szCs w:val="24"/>
        </w:rPr>
      </w:pPr>
      <w:r>
        <w:rPr>
          <w:rFonts w:eastAsia="Times New Roman"/>
          <w:szCs w:val="24"/>
        </w:rPr>
        <w:t>Τετάρτη 10 Μαΐου 2017</w:t>
      </w:r>
    </w:p>
    <w:p w14:paraId="2CEE3D06" w14:textId="77777777" w:rsidR="00A60239" w:rsidRDefault="00515756">
      <w:pPr>
        <w:spacing w:line="600" w:lineRule="auto"/>
        <w:ind w:firstLine="720"/>
        <w:contextualSpacing/>
        <w:jc w:val="both"/>
        <w:rPr>
          <w:rFonts w:eastAsia="Times New Roman"/>
          <w:szCs w:val="24"/>
        </w:rPr>
      </w:pPr>
      <w:r>
        <w:rPr>
          <w:rFonts w:eastAsia="Times New Roman"/>
          <w:szCs w:val="24"/>
        </w:rPr>
        <w:t>Αθήνα, σήμερα στις 10 Μαΐου 2017, ημέρα Τετάρτη και ώρα 10.08΄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κ. </w:t>
      </w:r>
      <w:r w:rsidRPr="00023C0D">
        <w:rPr>
          <w:rFonts w:eastAsia="Times New Roman"/>
          <w:b/>
          <w:szCs w:val="24"/>
        </w:rPr>
        <w:t>ΓΕΩΡΓΙΟΥ ΒΑΡΕΜΕΝΟΥ</w:t>
      </w:r>
      <w:r>
        <w:rPr>
          <w:rFonts w:eastAsia="Times New Roman"/>
          <w:szCs w:val="24"/>
        </w:rPr>
        <w:t>.</w:t>
      </w:r>
    </w:p>
    <w:p w14:paraId="2CEE3D07"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αρχίζει η συνεδρίαση.</w:t>
      </w:r>
    </w:p>
    <w:p w14:paraId="2CEE3D08" w14:textId="77777777" w:rsidR="00A60239" w:rsidRDefault="00515756">
      <w:pPr>
        <w:spacing w:line="600" w:lineRule="auto"/>
        <w:ind w:firstLine="720"/>
        <w:contextualSpacing/>
        <w:jc w:val="both"/>
        <w:rPr>
          <w:rFonts w:eastAsia="Times New Roman"/>
          <w:szCs w:val="24"/>
        </w:rPr>
      </w:pPr>
      <w:r>
        <w:rPr>
          <w:rFonts w:eastAsia="Times New Roman" w:cs="Times New Roman"/>
          <w:szCs w:val="24"/>
        </w:rPr>
        <w:t>Έχω την τ</w:t>
      </w:r>
      <w:r>
        <w:rPr>
          <w:rFonts w:eastAsia="Times New Roman" w:cs="Times New Roman"/>
          <w:szCs w:val="24"/>
        </w:rPr>
        <w:t>ιμή να ανακοινώσω στο Σώμα</w:t>
      </w:r>
      <w:r>
        <w:rPr>
          <w:rFonts w:eastAsia="Times New Roman"/>
          <w:szCs w:val="24"/>
        </w:rPr>
        <w:t xml:space="preserve"> το δελτίο επικαίρων ερωτήσεων της Πέμπτης 11 Μαΐου 2017.</w:t>
      </w:r>
    </w:p>
    <w:p w14:paraId="2CEE3D09"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Α.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 xml:space="preserve">ύκλου (Άρθρο 130 </w:t>
      </w:r>
      <w:r>
        <w:rPr>
          <w:rFonts w:eastAsia="Times New Roman"/>
          <w:szCs w:val="24"/>
        </w:rPr>
        <w:t>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Κανονισμού της Βουλής)</w:t>
      </w:r>
    </w:p>
    <w:p w14:paraId="2CEE3D0A" w14:textId="77777777" w:rsidR="00A60239" w:rsidRDefault="00515756">
      <w:pPr>
        <w:spacing w:line="600" w:lineRule="auto"/>
        <w:ind w:firstLine="720"/>
        <w:contextualSpacing/>
        <w:jc w:val="both"/>
        <w:rPr>
          <w:rFonts w:eastAsia="Times New Roman"/>
          <w:szCs w:val="24"/>
        </w:rPr>
      </w:pPr>
      <w:r>
        <w:rPr>
          <w:rFonts w:eastAsia="Times New Roman"/>
          <w:szCs w:val="24"/>
        </w:rPr>
        <w:t>1. Η με αριθμό 801/8-5-2017 επίκαιρη ερώτηση του Βουλευτή Δωδεκανήσου του Συνα</w:t>
      </w:r>
      <w:r>
        <w:rPr>
          <w:rFonts w:eastAsia="Times New Roman"/>
          <w:szCs w:val="24"/>
        </w:rPr>
        <w:t>σπισμού Ριζοσπαστικής Αριστεράς κ. Ηλία Καματερού προς τον Οικονομικών, σχετικά με τη σύμβαση του ΟΠΑΠ με τους πράκτορες.</w:t>
      </w:r>
    </w:p>
    <w:p w14:paraId="2CEE3D0B" w14:textId="77777777" w:rsidR="00A60239" w:rsidRDefault="00515756">
      <w:pPr>
        <w:spacing w:line="600" w:lineRule="auto"/>
        <w:ind w:firstLine="720"/>
        <w:contextualSpacing/>
        <w:jc w:val="both"/>
        <w:rPr>
          <w:rFonts w:eastAsia="Times New Roman"/>
          <w:szCs w:val="24"/>
        </w:rPr>
      </w:pPr>
      <w:r>
        <w:rPr>
          <w:rFonts w:eastAsia="Times New Roman"/>
          <w:szCs w:val="24"/>
        </w:rPr>
        <w:lastRenderedPageBreak/>
        <w:t>2. Η με αριθμό 798/5-5-2017 επίκαιρη ερώτηση του Βουλευτή Κιλκίς της Νέας Δημοκρατίας κ. Γεωργίου Γεωργαντά προς την Υπουργό Διοικητικ</w:t>
      </w:r>
      <w:r>
        <w:rPr>
          <w:rFonts w:eastAsia="Times New Roman"/>
          <w:szCs w:val="24"/>
        </w:rPr>
        <w:t>ής Ανασυγκρότησης, σχετικά με τον περιορισμό προσλήψεων σε όλους τους φορείς και τα νομικά πρόσωπα της κεντρικής διοίκησης.</w:t>
      </w:r>
    </w:p>
    <w:p w14:paraId="2CEE3D0C" w14:textId="77777777" w:rsidR="00A60239" w:rsidRDefault="00515756">
      <w:pPr>
        <w:spacing w:line="600" w:lineRule="auto"/>
        <w:ind w:firstLine="720"/>
        <w:contextualSpacing/>
        <w:jc w:val="both"/>
        <w:rPr>
          <w:rFonts w:eastAsia="Times New Roman"/>
          <w:szCs w:val="24"/>
        </w:rPr>
      </w:pPr>
      <w:r>
        <w:rPr>
          <w:rFonts w:eastAsia="Times New Roman"/>
          <w:szCs w:val="24"/>
        </w:rPr>
        <w:t>3. Η με αριθμό 797/4-5-2017 επίκαιρη ερώτηση του Βουλευτή Αρκαδίας της Δημοκρατικής Συμπαράταξης ΠΑΣΟΚ – ΔΗΜΑΡ κ. Οδυσσέα Κωνσταντιν</w:t>
      </w:r>
      <w:r>
        <w:rPr>
          <w:rFonts w:eastAsia="Times New Roman"/>
          <w:szCs w:val="24"/>
        </w:rPr>
        <w:t>όπουλου προς τον Υπουργό Οικονομικών, με θέμα: «Η Κυβέρνηση εμποδίζει την επένδυση για την αξιοποίηση του πρώην αεροδρομίου του Ελληνικού».</w:t>
      </w:r>
    </w:p>
    <w:p w14:paraId="2CEE3D0D"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4. Η με αριθμό 795/3-5-2017 επίκαιρη ερώτηση της Βουλευτού Χαλκιδικής του Λαϊκού Συνδέσμου - Χρυσή Αυγή κ. Σωτηρίας </w:t>
      </w:r>
      <w:r>
        <w:rPr>
          <w:rFonts w:eastAsia="Times New Roman"/>
          <w:szCs w:val="24"/>
        </w:rPr>
        <w:t>Βλάχου προς τον Υπουργό Υγείας, σχετικά με τις ελλείψεις ασθενοφόρων στον Νομό Χαλκιδικής που θέτουν σε κίνδυνο τη ζωή πολιτών.</w:t>
      </w:r>
    </w:p>
    <w:p w14:paraId="2CEE3D0E"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5. Η με αριθμό 804/8-5-2017 επίκαιρη ερώτηση του Βουλευτή Λέσβου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Σταύρου Τάσσου προς τον </w:t>
      </w:r>
      <w:r>
        <w:rPr>
          <w:rFonts w:eastAsia="Times New Roman"/>
          <w:szCs w:val="24"/>
        </w:rPr>
        <w:t>Υπουργό Περιβάλλοντος και Ενέργειας, σχετικά με τη λειτουργία και την ανάπτυξη του Ινστιτούτου Γεωλογικών και Μεταλλευτικών Ερευνών (ΙΓΜΕ).</w:t>
      </w:r>
    </w:p>
    <w:p w14:paraId="2CEE3D0F" w14:textId="77777777" w:rsidR="00A60239" w:rsidRDefault="00515756">
      <w:pPr>
        <w:spacing w:line="600" w:lineRule="auto"/>
        <w:ind w:firstLine="720"/>
        <w:contextualSpacing/>
        <w:jc w:val="both"/>
        <w:rPr>
          <w:rFonts w:eastAsia="Times New Roman"/>
          <w:szCs w:val="24"/>
        </w:rPr>
      </w:pPr>
      <w:r>
        <w:rPr>
          <w:rFonts w:eastAsia="Times New Roman"/>
          <w:szCs w:val="24"/>
        </w:rPr>
        <w:t>6. Η με αριθμό 796/3-5-2017 επίκαιρη ερώτηση του Ζ΄ Αντιπροέδρου της Βουλής και Βουλευτή Α΄ Αθηνών του Ποταμιού κ. Σ</w:t>
      </w:r>
      <w:r>
        <w:rPr>
          <w:rFonts w:eastAsia="Times New Roman"/>
          <w:szCs w:val="24"/>
        </w:rPr>
        <w:t xml:space="preserve">πυρίδωνος Λυκούδη </w:t>
      </w:r>
      <w:r>
        <w:rPr>
          <w:rFonts w:eastAsia="Times New Roman"/>
          <w:szCs w:val="24"/>
        </w:rPr>
        <w:lastRenderedPageBreak/>
        <w:t xml:space="preserve">προς τον Υπουργό Οικονομικών, με θέμα: «Αναξιοποίητα παραμένουν ακίνητα για τα οποία το </w:t>
      </w:r>
      <w:r>
        <w:rPr>
          <w:rFonts w:eastAsia="Times New Roman"/>
          <w:szCs w:val="24"/>
        </w:rPr>
        <w:t>δ</w:t>
      </w:r>
      <w:r>
        <w:rPr>
          <w:rFonts w:eastAsia="Times New Roman"/>
          <w:szCs w:val="24"/>
        </w:rPr>
        <w:t>ημόσιο πληρώνει υψηλά ενοίκια».</w:t>
      </w:r>
    </w:p>
    <w:p w14:paraId="2CEE3D10"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 xml:space="preserve">ύκλου (Άρθρο 130 </w:t>
      </w:r>
      <w:r>
        <w:rPr>
          <w:rFonts w:eastAsia="Times New Roman"/>
          <w:szCs w:val="24"/>
        </w:rPr>
        <w:t>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Κανονισμού της Βουλής)</w:t>
      </w:r>
    </w:p>
    <w:p w14:paraId="2CEE3D11" w14:textId="77777777" w:rsidR="00A60239" w:rsidRDefault="00515756">
      <w:pPr>
        <w:spacing w:line="600" w:lineRule="auto"/>
        <w:ind w:firstLine="720"/>
        <w:contextualSpacing/>
        <w:jc w:val="both"/>
        <w:rPr>
          <w:rFonts w:eastAsia="Times New Roman"/>
          <w:szCs w:val="24"/>
        </w:rPr>
      </w:pPr>
      <w:r>
        <w:rPr>
          <w:rFonts w:eastAsia="Times New Roman"/>
          <w:szCs w:val="24"/>
        </w:rPr>
        <w:t>1. Η με αριθμό 802/8-</w:t>
      </w:r>
      <w:r>
        <w:rPr>
          <w:rFonts w:eastAsia="Times New Roman"/>
          <w:szCs w:val="24"/>
        </w:rPr>
        <w:t xml:space="preserve">5-2017 επίκαιρη ερώτηση του Βουλευτή Αττικής του Συνασπισμού Ριζοσπαστικής Αριστεράς κ. Παναγιώτη (Πάνου) </w:t>
      </w:r>
      <w:proofErr w:type="spellStart"/>
      <w:r>
        <w:rPr>
          <w:rFonts w:eastAsia="Times New Roman"/>
          <w:szCs w:val="24"/>
        </w:rPr>
        <w:t>Σκουρολιάκου</w:t>
      </w:r>
      <w:proofErr w:type="spellEnd"/>
      <w:r>
        <w:rPr>
          <w:rFonts w:eastAsia="Times New Roman"/>
          <w:szCs w:val="24"/>
        </w:rPr>
        <w:t xml:space="preserve"> προς τον Υπουργό Ψηφιακής Πολιτικής, Τηλεπικοινωνιών και Ενημέρωσης, σχετικά με τις σημαντικές καθυστερήσεις για τον διαγωνισμό </w:t>
      </w:r>
      <w:proofErr w:type="spellStart"/>
      <w:r>
        <w:rPr>
          <w:rFonts w:eastAsia="Times New Roman"/>
          <w:szCs w:val="24"/>
        </w:rPr>
        <w:t>αδειοδότη</w:t>
      </w:r>
      <w:r>
        <w:rPr>
          <w:rFonts w:eastAsia="Times New Roman"/>
          <w:szCs w:val="24"/>
        </w:rPr>
        <w:t>σης</w:t>
      </w:r>
      <w:proofErr w:type="spellEnd"/>
      <w:r>
        <w:rPr>
          <w:rFonts w:eastAsia="Times New Roman"/>
          <w:szCs w:val="24"/>
        </w:rPr>
        <w:t xml:space="preserve"> των τηλεοπτικών σταθμών.</w:t>
      </w:r>
    </w:p>
    <w:p w14:paraId="2CEE3D12" w14:textId="77777777" w:rsidR="00A60239" w:rsidRDefault="00515756">
      <w:pPr>
        <w:spacing w:line="600" w:lineRule="auto"/>
        <w:ind w:firstLine="720"/>
        <w:contextualSpacing/>
        <w:jc w:val="both"/>
        <w:rPr>
          <w:rFonts w:eastAsia="Times New Roman"/>
          <w:szCs w:val="24"/>
        </w:rPr>
      </w:pPr>
      <w:r>
        <w:rPr>
          <w:rFonts w:eastAsia="Times New Roman"/>
          <w:szCs w:val="24"/>
        </w:rPr>
        <w:t>2. Η με αριθμό 799/5-5-2017 επίκαιρη ερώτηση του Βουλευτή Φλώρινας της Νέας Δημοκρατίας κ. Ιωάννη Αντωνιάδη προς τον Υπουργό Περιβάλλοντος και Ενέργειας, με θέμα: «Οι σημαντικές καθυστερήσεις στη μετεγκατάσταση του οικισμού Ανα</w:t>
      </w:r>
      <w:r>
        <w:rPr>
          <w:rFonts w:eastAsia="Times New Roman"/>
          <w:szCs w:val="24"/>
        </w:rPr>
        <w:t xml:space="preserve">ργύρων </w:t>
      </w:r>
      <w:r>
        <w:rPr>
          <w:rFonts w:eastAsia="Times New Roman"/>
          <w:szCs w:val="24"/>
        </w:rPr>
        <w:t>Ν</w:t>
      </w:r>
      <w:r>
        <w:rPr>
          <w:rFonts w:eastAsia="Times New Roman"/>
          <w:szCs w:val="24"/>
        </w:rPr>
        <w:t>ομού</w:t>
      </w:r>
      <w:r>
        <w:rPr>
          <w:rFonts w:eastAsia="Times New Roman"/>
          <w:szCs w:val="24"/>
        </w:rPr>
        <w:t xml:space="preserve"> Φλώρινας που θέτουν σε κίνδυνο τη ζωή των κατοίκων του».</w:t>
      </w:r>
    </w:p>
    <w:p w14:paraId="2CEE3D13"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3. Η με αριθμό 803/8-5-2017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Εργασίας, Κοινωνικής Ασφάλισης κ</w:t>
      </w:r>
      <w:r>
        <w:rPr>
          <w:rFonts w:eastAsia="Times New Roman"/>
          <w:szCs w:val="24"/>
        </w:rPr>
        <w:t xml:space="preserve">αι Κοινωνικής Αλληλεγγύης, με θέμα: «Επιβεβλημένη η εφαρμογή της ρύθμισης των </w:t>
      </w:r>
      <w:proofErr w:type="spellStart"/>
      <w:r>
        <w:rPr>
          <w:rFonts w:eastAsia="Times New Roman"/>
          <w:szCs w:val="24"/>
        </w:rPr>
        <w:lastRenderedPageBreak/>
        <w:t>εκατόν</w:t>
      </w:r>
      <w:proofErr w:type="spellEnd"/>
      <w:r>
        <w:rPr>
          <w:rFonts w:eastAsia="Times New Roman"/>
          <w:szCs w:val="24"/>
        </w:rPr>
        <w:t xml:space="preserve"> είκοσι δόσεων</w:t>
      </w:r>
      <w:r>
        <w:rPr>
          <w:rFonts w:eastAsia="Times New Roman"/>
          <w:szCs w:val="24"/>
        </w:rPr>
        <w:t>,</w:t>
      </w:r>
      <w:r>
        <w:rPr>
          <w:rFonts w:eastAsia="Times New Roman"/>
          <w:szCs w:val="24"/>
        </w:rPr>
        <w:t xml:space="preserve"> για όλες τις ληξιπρόθεσμες οφειλές προς τα ασφαλιστικά ταμεία ανεξάρτητα από την ένταξη στις διαδικασίες εξωδικαστικού συμβιβασμού».</w:t>
      </w:r>
    </w:p>
    <w:p w14:paraId="2CEE3D14"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4. Η με αριθμό </w:t>
      </w:r>
      <w:r>
        <w:rPr>
          <w:rFonts w:eastAsia="Times New Roman"/>
          <w:szCs w:val="24"/>
        </w:rPr>
        <w:t>800/5-5-2017 επίκαιρη ερώτηση του Βουλευτή Ευβοίας του Λαϊκού Συνδέσμου – Χρυσή Αυγή κ. Νικολάου Μίχου προς τον Υπουργό Περιβάλλοντος και Ενέργειας, με θέμα</w:t>
      </w:r>
      <w:r>
        <w:rPr>
          <w:rFonts w:eastAsia="Times New Roman"/>
          <w:szCs w:val="24"/>
        </w:rPr>
        <w:t>:</w:t>
      </w:r>
      <w:r>
        <w:rPr>
          <w:rFonts w:eastAsia="Times New Roman"/>
          <w:szCs w:val="24"/>
        </w:rPr>
        <w:t xml:space="preserve"> «</w:t>
      </w:r>
      <w:r>
        <w:rPr>
          <w:rFonts w:eastAsia="Times New Roman"/>
          <w:szCs w:val="24"/>
        </w:rPr>
        <w:t xml:space="preserve">Η </w:t>
      </w:r>
      <w:r>
        <w:rPr>
          <w:rFonts w:eastAsia="Times New Roman"/>
          <w:szCs w:val="24"/>
        </w:rPr>
        <w:t xml:space="preserve">εγκατάσταση διακοσίων εννέα νέων ανεμογεννητριών στη νότια </w:t>
      </w:r>
      <w:proofErr w:type="spellStart"/>
      <w:r>
        <w:rPr>
          <w:rFonts w:eastAsia="Times New Roman"/>
          <w:szCs w:val="24"/>
        </w:rPr>
        <w:t>Καρυστία</w:t>
      </w:r>
      <w:proofErr w:type="spellEnd"/>
      <w:r>
        <w:rPr>
          <w:rFonts w:eastAsia="Times New Roman"/>
          <w:szCs w:val="24"/>
        </w:rPr>
        <w:t xml:space="preserve"> Ευβοίας απειλεί βιοποικιλότ</w:t>
      </w:r>
      <w:r>
        <w:rPr>
          <w:rFonts w:eastAsia="Times New Roman"/>
          <w:szCs w:val="24"/>
        </w:rPr>
        <w:t>ητα και οικονομία».</w:t>
      </w:r>
    </w:p>
    <w:p w14:paraId="2CEE3D15" w14:textId="77777777" w:rsidR="00A60239" w:rsidRDefault="00515756">
      <w:pPr>
        <w:spacing w:line="600" w:lineRule="auto"/>
        <w:ind w:firstLine="720"/>
        <w:contextualSpacing/>
        <w:jc w:val="both"/>
        <w:rPr>
          <w:rFonts w:eastAsia="Times New Roman"/>
          <w:szCs w:val="24"/>
        </w:rPr>
      </w:pPr>
      <w:r>
        <w:rPr>
          <w:rFonts w:eastAsia="Times New Roman"/>
          <w:szCs w:val="24"/>
        </w:rPr>
        <w:t>5. Η με αριθμό 692/4-4-2017 επίκαιρη ερώτηση του Βουλευτή Κιλκίς της Νέας Δημοκρατίας κ. Γεωργίου Γεωργαντά προς τον Υπουργό Αγροτικής Ανάπτυξης και Τροφίμων, σχετικά με την άμεση πληρωμή των δικαιούχων παραγωγών βιολογικής γεωργίας-κτη</w:t>
      </w:r>
      <w:r>
        <w:rPr>
          <w:rFonts w:eastAsia="Times New Roman"/>
          <w:szCs w:val="24"/>
        </w:rPr>
        <w:t>νοτροφίας του Νομού Κιλκίς.</w:t>
      </w:r>
    </w:p>
    <w:p w14:paraId="2CEE3D16"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6. Η με αριθμό 654/27-3-2017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Αγροτικής Ανάπτυξης και Τροφίμων, σχετικά με την εξαίρεση του Έβρου και της Σαμοθράκης από την έκτακτ</w:t>
      </w:r>
      <w:r>
        <w:rPr>
          <w:rFonts w:eastAsia="Times New Roman"/>
          <w:szCs w:val="24"/>
        </w:rPr>
        <w:t>η ενίσχυση σε παραγωγούς γάλακτος σε νησιά που αντιμετωπίζουν προβλήματα λόγω μεταναστευτικών ροών.</w:t>
      </w:r>
    </w:p>
    <w:p w14:paraId="2CEE3D17"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7. Η με αριθμό 623/20-3-2017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Υγείας, </w:t>
      </w:r>
      <w:r>
        <w:rPr>
          <w:rFonts w:eastAsia="Times New Roman"/>
          <w:szCs w:val="24"/>
        </w:rPr>
        <w:lastRenderedPageBreak/>
        <w:t>σχετικά με τις τραγικ</w:t>
      </w:r>
      <w:r>
        <w:rPr>
          <w:rFonts w:eastAsia="Times New Roman"/>
          <w:szCs w:val="24"/>
        </w:rPr>
        <w:t>ές ελλείψεις στο Νοσοκομείο Διδυμοτείχου που οδηγείται σε συρρίκνωση, απαξίωση και υποβάθμιση.</w:t>
      </w:r>
    </w:p>
    <w:p w14:paraId="2CEE3D18"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8. Η με αριθμό 645/24-3-2017 επίκαιρη ερώτηση του Βουλευτή Χαλκιδικής της Νέας Δημοκρατίας κ. Γεωργίου </w:t>
      </w:r>
      <w:proofErr w:type="spellStart"/>
      <w:r>
        <w:rPr>
          <w:rFonts w:eastAsia="Times New Roman"/>
          <w:szCs w:val="24"/>
        </w:rPr>
        <w:t>Βαγιωνά</w:t>
      </w:r>
      <w:proofErr w:type="spellEnd"/>
      <w:r>
        <w:rPr>
          <w:rFonts w:eastAsia="Times New Roman"/>
          <w:szCs w:val="24"/>
        </w:rPr>
        <w:t xml:space="preserve"> προς τον Υπουργό Οικονομίας και Ανάπτυξης, σχετικά</w:t>
      </w:r>
      <w:r>
        <w:rPr>
          <w:rFonts w:eastAsia="Times New Roman"/>
          <w:szCs w:val="24"/>
        </w:rPr>
        <w:t xml:space="preserve"> με τα προβλήματα που αντιμετωπίζει ο κλάδος των αρτοποιών στην Ελλάδα.</w:t>
      </w:r>
    </w:p>
    <w:p w14:paraId="2CEE3D19"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9. Η με αριθμό 641/21-3-2017 επίκαιρη ερώτηση του Βουλευτή Β΄ Αθηνών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πώληση της </w:t>
      </w:r>
      <w:r w:rsidRPr="00936190">
        <w:rPr>
          <w:rFonts w:eastAsia="Times New Roman"/>
          <w:szCs w:val="24"/>
        </w:rPr>
        <w:t>«Εθν</w:t>
      </w:r>
      <w:r w:rsidRPr="00936190">
        <w:rPr>
          <w:rFonts w:eastAsia="Times New Roman"/>
          <w:szCs w:val="24"/>
        </w:rPr>
        <w:t>ικής Ασφαλιστικής».</w:t>
      </w:r>
    </w:p>
    <w:p w14:paraId="2CEE3D1A"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10. Η με αριθμό 773/27-4-2017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Οικονομικών, σχετικά με την ιδιωτικοποίηση της Ελληνικής Βιομηχανίας Οχημάτων (ΕΛΒΟ).</w:t>
      </w:r>
    </w:p>
    <w:p w14:paraId="2CEE3D1B"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11. Η με αριθμό </w:t>
      </w:r>
      <w:r>
        <w:rPr>
          <w:rFonts w:eastAsia="Times New Roman"/>
          <w:szCs w:val="24"/>
        </w:rPr>
        <w:t>696/4-4-2017 επίκαιρη ερώτηση του Βουλευτή Κιλκίς του Λαϊκού Συνδέσμου – Χρυσή Αυγή κ. Χρήστου Χατζησάββα προς τον Υπουργό Οικονομικών, με θέμα: «Είναι έτοιμη η εθνική οικονομία για μια ενδεχόμενη κατάρρευση της Ευρωζώνης;».</w:t>
      </w:r>
    </w:p>
    <w:p w14:paraId="2CEE3D1C" w14:textId="77777777" w:rsidR="00A60239" w:rsidRDefault="00515756">
      <w:pPr>
        <w:spacing w:line="600" w:lineRule="auto"/>
        <w:ind w:firstLine="720"/>
        <w:contextualSpacing/>
        <w:jc w:val="both"/>
        <w:rPr>
          <w:rFonts w:eastAsia="Times New Roman"/>
          <w:szCs w:val="24"/>
        </w:rPr>
      </w:pPr>
      <w:r>
        <w:rPr>
          <w:rFonts w:eastAsia="Times New Roman"/>
          <w:szCs w:val="24"/>
        </w:rPr>
        <w:t>12. Η με αριθμό 782/2-5-2017 επ</w:t>
      </w:r>
      <w:r>
        <w:rPr>
          <w:rFonts w:eastAsia="Times New Roman"/>
          <w:szCs w:val="24"/>
        </w:rPr>
        <w:t xml:space="preserve">ίκαιρη ερώτηση του Βουλευτή Αττικής της Νέας Δημοκρατίας κ. Γεωργίου Βλάχου προς τον Υπουργό Οικονομικών, </w:t>
      </w:r>
      <w:r>
        <w:rPr>
          <w:rFonts w:eastAsia="Times New Roman"/>
          <w:szCs w:val="24"/>
        </w:rPr>
        <w:lastRenderedPageBreak/>
        <w:t xml:space="preserve">σχετικά με τις προτάσεις-αιτήματα των </w:t>
      </w:r>
      <w:r>
        <w:rPr>
          <w:rFonts w:eastAsia="Times New Roman"/>
          <w:szCs w:val="24"/>
        </w:rPr>
        <w:t>δ</w:t>
      </w:r>
      <w:r>
        <w:rPr>
          <w:rFonts w:eastAsia="Times New Roman"/>
          <w:szCs w:val="24"/>
        </w:rPr>
        <w:t xml:space="preserve">ήμων των Μεσογείων </w:t>
      </w:r>
      <w:r>
        <w:rPr>
          <w:rFonts w:eastAsia="Times New Roman"/>
          <w:szCs w:val="24"/>
        </w:rPr>
        <w:t>εν όψει</w:t>
      </w:r>
      <w:r>
        <w:rPr>
          <w:rFonts w:eastAsia="Times New Roman"/>
          <w:szCs w:val="24"/>
        </w:rPr>
        <w:t xml:space="preserve"> της διαβούλευσης για την ανανέωση της σύμβασης του Διεθνή Αερολιμένα Αθηνών «Ελ. Βεν</w:t>
      </w:r>
      <w:r>
        <w:rPr>
          <w:rFonts w:eastAsia="Times New Roman"/>
          <w:szCs w:val="24"/>
        </w:rPr>
        <w:t xml:space="preserve">ιζέλος» με το </w:t>
      </w:r>
      <w:r>
        <w:rPr>
          <w:rFonts w:eastAsia="Times New Roman"/>
          <w:szCs w:val="24"/>
        </w:rPr>
        <w:t>ελληνικό δ</w:t>
      </w:r>
      <w:r>
        <w:rPr>
          <w:rFonts w:eastAsia="Times New Roman"/>
          <w:szCs w:val="24"/>
        </w:rPr>
        <w:t>ημόσιο για την περίοδο 2025-2055.</w:t>
      </w:r>
    </w:p>
    <w:p w14:paraId="2CEE3D1D"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ΑΝΑΦΟΡΕΣ – ΕΡΩΤΗΣΕΙΣ (Άρθρο 130 παράγραφος 5 του </w:t>
      </w:r>
      <w:r>
        <w:rPr>
          <w:rFonts w:eastAsia="Times New Roman"/>
          <w:szCs w:val="24"/>
        </w:rPr>
        <w:t>Κανονισμού της Βουλής)</w:t>
      </w:r>
    </w:p>
    <w:p w14:paraId="2CEE3D1E"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1. Η με αριθμό 4669/31-3-2017 ερώτηση του Βουλευτή Ηρακλείου της Δημοκρατικής Συμπαράταξης ΠΑΣΟΚ – ΔΗΜΑΡ κ. Βασιλείου </w:t>
      </w:r>
      <w:proofErr w:type="spellStart"/>
      <w:r>
        <w:rPr>
          <w:rFonts w:eastAsia="Times New Roman"/>
          <w:szCs w:val="24"/>
        </w:rPr>
        <w:t>Κεγκέρογ</w:t>
      </w:r>
      <w:r>
        <w:rPr>
          <w:rFonts w:eastAsia="Times New Roman"/>
          <w:szCs w:val="24"/>
        </w:rPr>
        <w:t>λου</w:t>
      </w:r>
      <w:proofErr w:type="spellEnd"/>
      <w:r>
        <w:rPr>
          <w:rFonts w:eastAsia="Times New Roman"/>
          <w:szCs w:val="24"/>
        </w:rPr>
        <w:t xml:space="preserve"> προς τον Υπουργό Αγροτικής Ανάπτυξης και Τροφίμων, σχετικά με το πότε θα γίνουν οι πληρωμές της βιολογικής γεωργίας και κτηνοτροφίας.</w:t>
      </w:r>
    </w:p>
    <w:p w14:paraId="2CEE3D1F"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στην ημερήσια διάταξη της </w:t>
      </w:r>
    </w:p>
    <w:p w14:paraId="2CEE3D20" w14:textId="77777777" w:rsidR="00A60239" w:rsidRDefault="00515756">
      <w:pPr>
        <w:spacing w:line="600" w:lineRule="auto"/>
        <w:ind w:firstLine="720"/>
        <w:contextualSpacing/>
        <w:jc w:val="center"/>
        <w:rPr>
          <w:rFonts w:eastAsia="Times New Roman"/>
          <w:b/>
          <w:szCs w:val="24"/>
        </w:rPr>
      </w:pPr>
      <w:r>
        <w:rPr>
          <w:rFonts w:eastAsia="Times New Roman"/>
          <w:b/>
          <w:szCs w:val="24"/>
        </w:rPr>
        <w:t>ΝΟΜΟΘΕΤΙΚΗΣ ΕΡΓΑΣΙΑΣ</w:t>
      </w:r>
    </w:p>
    <w:p w14:paraId="2CEE3D21"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Μόνη συζήτηση και ψήφιση επ</w:t>
      </w:r>
      <w:r>
        <w:rPr>
          <w:rFonts w:eastAsia="Times New Roman"/>
          <w:color w:val="000000"/>
          <w:szCs w:val="24"/>
          <w:shd w:val="clear" w:color="auto" w:fill="FFFFFF"/>
        </w:rPr>
        <w:t>ί της αρχής, των άρθρων και του συνόλου του σχεδίου νόμου του Υπουργείου Εθνικής Άμυνας</w:t>
      </w:r>
      <w:r>
        <w:rPr>
          <w:rFonts w:eastAsia="Times New Roman"/>
          <w:color w:val="000000"/>
          <w:szCs w:val="24"/>
          <w:shd w:val="clear" w:color="auto" w:fill="FFFFFF"/>
        </w:rPr>
        <w:t xml:space="preserve">: </w:t>
      </w:r>
      <w:r>
        <w:rPr>
          <w:rFonts w:eastAsia="Times New Roman"/>
          <w:color w:val="000000"/>
          <w:szCs w:val="24"/>
          <w:shd w:val="clear" w:color="auto" w:fill="FFFFFF"/>
        </w:rPr>
        <w:t>«Κύρωση του Μνημονίου Κατανόησης μεταξύ του Υπουργείου Εθνικής Άμυνας της Ελληνικής Δημοκρατίας και του Υπουργείου Άμυνας του Βασιλείου της Νορβηγίας σχετικά με τη συν</w:t>
      </w:r>
      <w:r>
        <w:rPr>
          <w:rFonts w:eastAsia="Times New Roman"/>
          <w:color w:val="000000"/>
          <w:szCs w:val="24"/>
          <w:shd w:val="clear" w:color="auto" w:fill="FFFFFF"/>
        </w:rPr>
        <w:t>εργασία στον τομέα αμυντικών εξοπλισμών, συστημάτων και υπηρεσιών».</w:t>
      </w:r>
    </w:p>
    <w:p w14:paraId="2CEE3D22"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νομοσχέδιο ψηφίστηκε στη Διαρκή Επιτροπή κατά πλειοψηφία και εισάγεται προς συζήτηση στη Βουλή με τη διαδικασία του άρθρου 108 του </w:t>
      </w:r>
      <w:r>
        <w:rPr>
          <w:rFonts w:eastAsia="Times New Roman"/>
          <w:color w:val="000000"/>
          <w:szCs w:val="24"/>
          <w:shd w:val="clear" w:color="auto" w:fill="FFFFFF"/>
        </w:rPr>
        <w:lastRenderedPageBreak/>
        <w:t xml:space="preserve">Κανονισμού της Βουλής, δηλαδή μπορούν να λάβουν τον </w:t>
      </w:r>
      <w:r>
        <w:rPr>
          <w:rFonts w:eastAsia="Times New Roman"/>
          <w:color w:val="000000"/>
          <w:szCs w:val="24"/>
          <w:shd w:val="clear" w:color="auto" w:fill="FFFFFF"/>
        </w:rPr>
        <w:t>λόγο όσοι έχουν αντίρρηση επί της κυρώσεως αυτού του μνημονίου.</w:t>
      </w:r>
    </w:p>
    <w:p w14:paraId="2CEE3D23"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Παρακαλώ, λοιπόν, όσοι έχουν τοποθετηθεί αρνητικά στην </w:t>
      </w:r>
      <w:r>
        <w:rPr>
          <w:rFonts w:eastAsia="Times New Roman"/>
          <w:color w:val="000000"/>
          <w:szCs w:val="24"/>
          <w:shd w:val="clear" w:color="auto" w:fill="FFFFFF"/>
        </w:rPr>
        <w:t>ε</w:t>
      </w:r>
      <w:r>
        <w:rPr>
          <w:rFonts w:eastAsia="Times New Roman"/>
          <w:color w:val="000000"/>
          <w:szCs w:val="24"/>
          <w:shd w:val="clear" w:color="auto" w:fill="FFFFFF"/>
        </w:rPr>
        <w:t>πιτροπή να λάβουν τον λόγο.</w:t>
      </w:r>
    </w:p>
    <w:p w14:paraId="2CEE3D24"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κ. Τάσσος έχει τον λόγο.</w:t>
      </w:r>
    </w:p>
    <w:p w14:paraId="2CEE3D25"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ΣΤΑΥΡΟΣ ΤΑΣΣΟΣ: </w:t>
      </w:r>
      <w:r>
        <w:rPr>
          <w:rFonts w:eastAsia="Times New Roman"/>
          <w:color w:val="000000"/>
          <w:szCs w:val="24"/>
          <w:shd w:val="clear" w:color="auto" w:fill="FFFFFF"/>
        </w:rPr>
        <w:t>Ευχαριστώ, κύριε Πρόεδρε.</w:t>
      </w:r>
    </w:p>
    <w:p w14:paraId="2CEE3D26"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Όπως είπαμε και στην </w:t>
      </w:r>
      <w:r>
        <w:rPr>
          <w:rFonts w:eastAsia="Times New Roman"/>
          <w:color w:val="000000"/>
          <w:szCs w:val="24"/>
          <w:shd w:val="clear" w:color="auto" w:fill="FFFFFF"/>
        </w:rPr>
        <w:t>ε</w:t>
      </w:r>
      <w:r>
        <w:rPr>
          <w:rFonts w:eastAsia="Times New Roman"/>
          <w:color w:val="000000"/>
          <w:szCs w:val="24"/>
          <w:shd w:val="clear" w:color="auto" w:fill="FFFFFF"/>
        </w:rPr>
        <w:t>πιτροπή, εμείς κα</w:t>
      </w:r>
      <w:r>
        <w:rPr>
          <w:rFonts w:eastAsia="Times New Roman"/>
          <w:color w:val="000000"/>
          <w:szCs w:val="24"/>
          <w:shd w:val="clear" w:color="auto" w:fill="FFFFFF"/>
        </w:rPr>
        <w:t xml:space="preserve">ταψηφίζουμε το σχετικό μνημόνιο κατανόησης μεταξύ των Υπουργείων Άμυνας της Ελλάδας και της Νορβηγίας, γιατί αυτό το μνημόνιο δεν υπηρετεί τις ανάγκες άμυνας της χώρας μας αλλά τις επιθετικές ανάγκες ενός ιμπεριαλιστικού </w:t>
      </w:r>
      <w:r>
        <w:rPr>
          <w:rFonts w:eastAsia="Times New Roman"/>
          <w:color w:val="000000"/>
          <w:szCs w:val="24"/>
          <w:shd w:val="clear" w:color="auto" w:fill="FFFFFF"/>
        </w:rPr>
        <w:t>ο</w:t>
      </w:r>
      <w:r>
        <w:rPr>
          <w:rFonts w:eastAsia="Times New Roman"/>
          <w:color w:val="000000"/>
          <w:szCs w:val="24"/>
          <w:shd w:val="clear" w:color="auto" w:fill="FFFFFF"/>
        </w:rPr>
        <w:t xml:space="preserve">ργανισμού, όπως είναι το ΝΑΤΟ. Το </w:t>
      </w:r>
      <w:r>
        <w:rPr>
          <w:rFonts w:eastAsia="Times New Roman"/>
          <w:color w:val="000000"/>
          <w:szCs w:val="24"/>
          <w:shd w:val="clear" w:color="auto" w:fill="FFFFFF"/>
        </w:rPr>
        <w:t>καταψηφίζουμε και επί της αρχής και επί των άρθρων.</w:t>
      </w:r>
    </w:p>
    <w:p w14:paraId="2CEE3D27"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ήθελα, όμως, εδώ να σταθώ λίγο και στις δυνατότητες της Ελληνικής Αμυντικής Βιομηχανίας, οι οποίες</w:t>
      </w:r>
      <w:r>
        <w:rPr>
          <w:rFonts w:eastAsia="Times New Roman"/>
          <w:color w:val="000000"/>
          <w:szCs w:val="24"/>
          <w:shd w:val="clear" w:color="auto" w:fill="FFFFFF"/>
        </w:rPr>
        <w:t>,</w:t>
      </w:r>
      <w:r>
        <w:rPr>
          <w:rFonts w:eastAsia="Times New Roman"/>
          <w:color w:val="000000"/>
          <w:szCs w:val="24"/>
          <w:shd w:val="clear" w:color="auto" w:fill="FFFFFF"/>
        </w:rPr>
        <w:t xml:space="preserve"> βέβαια</w:t>
      </w:r>
      <w:r>
        <w:rPr>
          <w:rFonts w:eastAsia="Times New Roman"/>
          <w:color w:val="000000"/>
          <w:szCs w:val="24"/>
          <w:shd w:val="clear" w:color="auto" w:fill="FFFFFF"/>
        </w:rPr>
        <w:t>,</w:t>
      </w:r>
      <w:r>
        <w:rPr>
          <w:rFonts w:eastAsia="Times New Roman"/>
          <w:color w:val="000000"/>
          <w:szCs w:val="24"/>
          <w:shd w:val="clear" w:color="auto" w:fill="FFFFFF"/>
        </w:rPr>
        <w:t xml:space="preserve"> είναι μεγάλες αλλά δεν αξιοποιούνται προς όφελος της άμυνας της χώρας αλλά των επιθετικών σχε</w:t>
      </w:r>
      <w:r>
        <w:rPr>
          <w:rFonts w:eastAsia="Times New Roman"/>
          <w:color w:val="000000"/>
          <w:szCs w:val="24"/>
          <w:shd w:val="clear" w:color="auto" w:fill="FFFFFF"/>
        </w:rPr>
        <w:t xml:space="preserve">διασμών του ΝΑΤΟ. Για παράδειγμα στις γραμμές των εργοστασίων του Υμηττού και της Ελευσίνας την περίοδο 1992-2003 παρήχθησαν περίπου δεκατέσσερις χιλιάδες κεφαλές </w:t>
      </w:r>
      <w:r>
        <w:rPr>
          <w:rFonts w:eastAsia="Times New Roman"/>
          <w:color w:val="000000"/>
          <w:szCs w:val="24"/>
          <w:shd w:val="clear" w:color="auto" w:fill="FFFFFF"/>
          <w:lang w:val="en-US"/>
        </w:rPr>
        <w:t>S</w:t>
      </w:r>
      <w:r>
        <w:rPr>
          <w:rFonts w:eastAsia="Times New Roman"/>
          <w:color w:val="000000"/>
          <w:szCs w:val="24"/>
          <w:shd w:val="clear" w:color="auto" w:fill="FFFFFF"/>
          <w:lang w:val="en-US"/>
        </w:rPr>
        <w:t>tinger</w:t>
      </w:r>
      <w:r>
        <w:rPr>
          <w:rFonts w:eastAsia="Times New Roman"/>
          <w:color w:val="000000"/>
          <w:szCs w:val="24"/>
          <w:shd w:val="clear" w:color="auto" w:fill="FFFFFF"/>
        </w:rPr>
        <w:t xml:space="preserve">, από τις οποίες περίπου το 10% επεστράφησαν και εξόπλισαν τις </w:t>
      </w:r>
      <w:r>
        <w:rPr>
          <w:rFonts w:eastAsia="Times New Roman"/>
          <w:color w:val="000000"/>
          <w:szCs w:val="24"/>
          <w:shd w:val="clear" w:color="auto" w:fill="FFFFFF"/>
        </w:rPr>
        <w:t>ε</w:t>
      </w:r>
      <w:r>
        <w:rPr>
          <w:rFonts w:eastAsia="Times New Roman"/>
          <w:color w:val="000000"/>
          <w:szCs w:val="24"/>
          <w:shd w:val="clear" w:color="auto" w:fill="FFFFFF"/>
        </w:rPr>
        <w:t>λληνικές Ένοπλες Δυνάμ</w:t>
      </w:r>
      <w:r>
        <w:rPr>
          <w:rFonts w:eastAsia="Times New Roman"/>
          <w:color w:val="000000"/>
          <w:szCs w:val="24"/>
          <w:shd w:val="clear" w:color="auto" w:fill="FFFFFF"/>
        </w:rPr>
        <w:t xml:space="preserve">εις ως ολοκληρωμένοι αντιαεροπορικοί πύραυλοι βάσει του ποσοστού συμμετοχής της Ελλάδας στην εν λόγω συμπαραγωγή. </w:t>
      </w:r>
    </w:p>
    <w:p w14:paraId="2CEE3D28"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Με αφορμή την προαναφερόμενη παραγωγή του προγράμματος </w:t>
      </w:r>
      <w:r>
        <w:rPr>
          <w:rFonts w:eastAsia="Times New Roman"/>
          <w:color w:val="000000"/>
          <w:szCs w:val="24"/>
          <w:shd w:val="clear" w:color="auto" w:fill="FFFFFF"/>
          <w:lang w:val="en-US"/>
        </w:rPr>
        <w:t>S</w:t>
      </w:r>
      <w:r>
        <w:rPr>
          <w:rFonts w:eastAsia="Times New Roman"/>
          <w:color w:val="000000"/>
          <w:szCs w:val="24"/>
          <w:shd w:val="clear" w:color="auto" w:fill="FFFFFF"/>
          <w:lang w:val="en-US"/>
        </w:rPr>
        <w:t>tinger</w:t>
      </w:r>
      <w:r>
        <w:rPr>
          <w:rFonts w:eastAsia="Times New Roman"/>
          <w:color w:val="000000"/>
          <w:szCs w:val="24"/>
          <w:shd w:val="clear" w:color="auto" w:fill="FFFFFF"/>
        </w:rPr>
        <w:t xml:space="preserve"> αναγνωρίστηκαν από τη Γερμανία, αλλά και διεθνώς, οι δυνατότητες της πρώην ΠΥΡ</w:t>
      </w:r>
      <w:r>
        <w:rPr>
          <w:rFonts w:eastAsia="Times New Roman"/>
          <w:color w:val="000000"/>
          <w:szCs w:val="24"/>
          <w:shd w:val="clear" w:color="auto" w:fill="FFFFFF"/>
        </w:rPr>
        <w:t xml:space="preserve">ΚΑΛ σε σύγχρονες τεχνολογίες παραγωγής κεφαλών πυραύλων. Έτσι τα </w:t>
      </w:r>
      <w:r>
        <w:rPr>
          <w:rFonts w:eastAsia="Times New Roman"/>
          <w:color w:val="000000"/>
          <w:szCs w:val="24"/>
          <w:shd w:val="clear" w:color="auto" w:fill="FFFFFF"/>
        </w:rPr>
        <w:t>«</w:t>
      </w:r>
      <w:r>
        <w:rPr>
          <w:rFonts w:eastAsia="Times New Roman"/>
          <w:color w:val="000000"/>
          <w:szCs w:val="24"/>
          <w:shd w:val="clear" w:color="auto" w:fill="FFFFFF"/>
        </w:rPr>
        <w:t>Ελληνικά Αμυντικά Συστήματα</w:t>
      </w:r>
      <w:r>
        <w:rPr>
          <w:rFonts w:eastAsia="Times New Roman"/>
          <w:color w:val="000000"/>
          <w:szCs w:val="24"/>
          <w:shd w:val="clear" w:color="auto" w:fill="FFFFFF"/>
        </w:rPr>
        <w:t>»</w:t>
      </w:r>
      <w:r>
        <w:rPr>
          <w:rFonts w:eastAsia="Times New Roman"/>
          <w:color w:val="000000"/>
          <w:szCs w:val="24"/>
          <w:shd w:val="clear" w:color="auto" w:fill="FFFFFF"/>
        </w:rPr>
        <w:t xml:space="preserve"> άρχισαν να συμμετέχουν στη διεθνή συνεργασία συμπαραγωγής έξι ευρωπαϊκών χωρών (</w:t>
      </w:r>
      <w:r>
        <w:rPr>
          <w:rFonts w:eastAsia="Times New Roman"/>
          <w:color w:val="000000"/>
          <w:szCs w:val="24"/>
          <w:shd w:val="clear" w:color="auto" w:fill="FFFFFF"/>
          <w:lang w:val="en-US"/>
        </w:rPr>
        <w:t>Consortium</w:t>
      </w:r>
      <w:r>
        <w:rPr>
          <w:rFonts w:eastAsia="Times New Roman"/>
          <w:color w:val="000000"/>
          <w:szCs w:val="24"/>
          <w:shd w:val="clear" w:color="auto" w:fill="FFFFFF"/>
        </w:rPr>
        <w:t xml:space="preserve">), ήτοι Γερμανίας, Ελλάδας, Ισπανίας, Ιταλίας, Νορβηγίας και Σουηδίας, του αντιαεροπορικού πυραύλου αέρος-αέρος </w:t>
      </w:r>
      <w:r>
        <w:rPr>
          <w:rFonts w:eastAsia="Times New Roman"/>
          <w:color w:val="000000"/>
          <w:szCs w:val="24"/>
          <w:shd w:val="clear" w:color="auto" w:fill="FFFFFF"/>
          <w:lang w:val="en-US"/>
        </w:rPr>
        <w:t>IRIS</w:t>
      </w:r>
      <w:r>
        <w:rPr>
          <w:rFonts w:eastAsia="Times New Roman"/>
          <w:color w:val="000000"/>
          <w:szCs w:val="24"/>
          <w:shd w:val="clear" w:color="auto" w:fill="FFFFFF"/>
        </w:rPr>
        <w:t>-</w:t>
      </w:r>
      <w:r>
        <w:rPr>
          <w:rFonts w:eastAsia="Times New Roman"/>
          <w:color w:val="000000"/>
          <w:szCs w:val="24"/>
          <w:shd w:val="clear" w:color="auto" w:fill="FFFFFF"/>
          <w:lang w:val="en-US"/>
        </w:rPr>
        <w:t>T</w:t>
      </w:r>
      <w:r>
        <w:rPr>
          <w:rFonts w:eastAsia="Times New Roman"/>
          <w:color w:val="000000"/>
          <w:szCs w:val="24"/>
          <w:shd w:val="clear" w:color="auto" w:fill="FFFFFF"/>
        </w:rPr>
        <w:t xml:space="preserve"> που εξοπλίζει σήμερα όλα τα αεροσκάφη της Πολεμικής μας Αεροπορίας.</w:t>
      </w:r>
    </w:p>
    <w:p w14:paraId="2CEE3D29"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πλαίσιο αυτών η ενοποιημένη πλέον εταιρεία ΕΑΣ υπέγραψε σύμβαση σ</w:t>
      </w:r>
      <w:r>
        <w:rPr>
          <w:rFonts w:eastAsia="Times New Roman"/>
          <w:color w:val="000000"/>
          <w:szCs w:val="24"/>
          <w:shd w:val="clear" w:color="auto" w:fill="FFFFFF"/>
        </w:rPr>
        <w:t xml:space="preserve">ειριακής παραγωγής για τρεις χιλιάδες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πενήντα σετ </w:t>
      </w:r>
      <w:r>
        <w:rPr>
          <w:rFonts w:eastAsia="Times New Roman"/>
          <w:color w:val="000000"/>
          <w:szCs w:val="24"/>
          <w:shd w:val="clear" w:color="auto" w:fill="FFFFFF"/>
          <w:lang w:val="en-US"/>
        </w:rPr>
        <w:t>WHU</w:t>
      </w:r>
      <w:r>
        <w:rPr>
          <w:rFonts w:eastAsia="Times New Roman"/>
          <w:color w:val="000000"/>
          <w:szCs w:val="24"/>
          <w:shd w:val="clear" w:color="auto" w:fill="FFFFFF"/>
        </w:rPr>
        <w:t>-</w:t>
      </w:r>
      <w:r>
        <w:rPr>
          <w:rFonts w:eastAsia="Times New Roman"/>
          <w:color w:val="000000"/>
          <w:szCs w:val="24"/>
          <w:shd w:val="clear" w:color="auto" w:fill="FFFFFF"/>
          <w:lang w:val="en-US"/>
        </w:rPr>
        <w:t>SAU</w:t>
      </w:r>
      <w:r>
        <w:rPr>
          <w:rFonts w:eastAsia="Times New Roman"/>
          <w:color w:val="000000"/>
          <w:szCs w:val="24"/>
          <w:shd w:val="clear" w:color="auto" w:fill="FFFFFF"/>
        </w:rPr>
        <w:t xml:space="preserve">, με ανάδοχο την ίδια γερμανική εταιρεία </w:t>
      </w:r>
      <w:r>
        <w:rPr>
          <w:rFonts w:eastAsia="Times New Roman"/>
          <w:color w:val="000000"/>
          <w:szCs w:val="24"/>
          <w:shd w:val="clear" w:color="auto" w:fill="FFFFFF"/>
        </w:rPr>
        <w:t>«</w:t>
      </w:r>
      <w:r>
        <w:rPr>
          <w:rFonts w:eastAsia="Times New Roman"/>
          <w:color w:val="000000"/>
          <w:szCs w:val="24"/>
          <w:shd w:val="clear" w:color="auto" w:fill="FFFFFF"/>
          <w:lang w:val="en-US"/>
        </w:rPr>
        <w:t>DIEHL</w:t>
      </w:r>
      <w:r>
        <w:rPr>
          <w:rFonts w:eastAsia="Times New Roman"/>
          <w:color w:val="000000"/>
          <w:szCs w:val="24"/>
          <w:shd w:val="clear" w:color="auto" w:fill="FFFFFF"/>
        </w:rPr>
        <w:t>»</w:t>
      </w:r>
      <w:r>
        <w:rPr>
          <w:rFonts w:eastAsia="Times New Roman"/>
          <w:color w:val="000000"/>
          <w:szCs w:val="24"/>
          <w:shd w:val="clear" w:color="auto" w:fill="FFFFFF"/>
        </w:rPr>
        <w:t>,</w:t>
      </w:r>
      <w:r>
        <w:rPr>
          <w:rFonts w:eastAsia="Times New Roman"/>
          <w:color w:val="000000"/>
          <w:szCs w:val="24"/>
          <w:shd w:val="clear" w:color="auto" w:fill="FFFFFF"/>
        </w:rPr>
        <w:t xml:space="preserve"> η οποία και ανέλαβε την τελική συναρμολόγηση του πυραυλικού συστήματος για λογαριασμό των έξι ευρωπαϊκών χωρών συμπαραγωγής.</w:t>
      </w:r>
    </w:p>
    <w:p w14:paraId="2CEE3D2A"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ποσοστό συμμετ</w:t>
      </w:r>
      <w:r>
        <w:rPr>
          <w:rFonts w:eastAsia="Times New Roman"/>
          <w:color w:val="000000"/>
          <w:szCs w:val="24"/>
          <w:shd w:val="clear" w:color="auto" w:fill="FFFFFF"/>
        </w:rPr>
        <w:t xml:space="preserve">οχής της Ελλάδας ήταν περίπου στο 10% με επιστροφή αντίστοιχου αριθμού ολοκληρωμένων πυραύλων </w:t>
      </w:r>
      <w:r>
        <w:rPr>
          <w:rFonts w:eastAsia="Times New Roman"/>
          <w:color w:val="000000"/>
          <w:szCs w:val="24"/>
          <w:shd w:val="clear" w:color="auto" w:fill="FFFFFF"/>
          <w:lang w:val="en-US"/>
        </w:rPr>
        <w:t>IRIS</w:t>
      </w:r>
      <w:r>
        <w:rPr>
          <w:rFonts w:eastAsia="Times New Roman"/>
          <w:color w:val="000000"/>
          <w:szCs w:val="24"/>
          <w:shd w:val="clear" w:color="auto" w:fill="FFFFFF"/>
        </w:rPr>
        <w:t>-</w:t>
      </w:r>
      <w:r>
        <w:rPr>
          <w:rFonts w:eastAsia="Times New Roman"/>
          <w:color w:val="000000"/>
          <w:szCs w:val="24"/>
          <w:shd w:val="clear" w:color="auto" w:fill="FFFFFF"/>
          <w:lang w:val="en-US"/>
        </w:rPr>
        <w:t>T</w:t>
      </w:r>
      <w:r>
        <w:rPr>
          <w:rFonts w:eastAsia="Times New Roman"/>
          <w:color w:val="000000"/>
          <w:szCs w:val="24"/>
          <w:shd w:val="clear" w:color="auto" w:fill="FFFFFF"/>
        </w:rPr>
        <w:t xml:space="preserve"> για την Πολεμική μας Αεροπορία.</w:t>
      </w:r>
    </w:p>
    <w:p w14:paraId="2CEE3D2B"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τη σημερινή κατάσταση του προγράμματος </w:t>
      </w:r>
      <w:r>
        <w:rPr>
          <w:rFonts w:eastAsia="Times New Roman"/>
          <w:color w:val="000000"/>
          <w:szCs w:val="24"/>
          <w:shd w:val="clear" w:color="auto" w:fill="FFFFFF"/>
          <w:lang w:val="en-US"/>
        </w:rPr>
        <w:t>IRIS</w:t>
      </w:r>
      <w:r>
        <w:rPr>
          <w:rFonts w:eastAsia="Times New Roman"/>
          <w:color w:val="000000"/>
          <w:szCs w:val="24"/>
          <w:shd w:val="clear" w:color="auto" w:fill="FFFFFF"/>
        </w:rPr>
        <w:t>-</w:t>
      </w:r>
      <w:r>
        <w:rPr>
          <w:rFonts w:eastAsia="Times New Roman"/>
          <w:color w:val="000000"/>
          <w:szCs w:val="24"/>
          <w:shd w:val="clear" w:color="auto" w:fill="FFFFFF"/>
          <w:lang w:val="en-US"/>
        </w:rPr>
        <w:t>T</w:t>
      </w:r>
      <w:r>
        <w:rPr>
          <w:rFonts w:eastAsia="Times New Roman"/>
          <w:color w:val="000000"/>
          <w:szCs w:val="24"/>
          <w:shd w:val="clear" w:color="auto" w:fill="FFFFFF"/>
        </w:rPr>
        <w:t xml:space="preserve">, έχει ολοκληρωθεί η αρχική σύμβαση σειριακής παραγωγής των </w:t>
      </w:r>
      <w:r>
        <w:rPr>
          <w:rFonts w:eastAsia="Times New Roman"/>
          <w:color w:val="000000"/>
          <w:szCs w:val="24"/>
          <w:shd w:val="clear" w:color="auto" w:fill="FFFFFF"/>
        </w:rPr>
        <w:t>τρ</w:t>
      </w:r>
      <w:r>
        <w:rPr>
          <w:rFonts w:eastAsia="Times New Roman"/>
          <w:color w:val="000000"/>
          <w:szCs w:val="24"/>
          <w:shd w:val="clear" w:color="auto" w:fill="FFFFFF"/>
        </w:rPr>
        <w:t>ιών</w:t>
      </w:r>
      <w:r>
        <w:rPr>
          <w:rFonts w:eastAsia="Times New Roman"/>
          <w:color w:val="000000"/>
          <w:szCs w:val="24"/>
          <w:shd w:val="clear" w:color="auto" w:fill="FFFFFF"/>
        </w:rPr>
        <w:t xml:space="preserve"> χ</w:t>
      </w:r>
      <w:r>
        <w:rPr>
          <w:rFonts w:eastAsia="Times New Roman"/>
          <w:color w:val="000000"/>
          <w:szCs w:val="24"/>
          <w:shd w:val="clear" w:color="auto" w:fill="FFFFFF"/>
        </w:rPr>
        <w:t>ιλιάδ</w:t>
      </w:r>
      <w:r>
        <w:rPr>
          <w:rFonts w:eastAsia="Times New Roman"/>
          <w:color w:val="000000"/>
          <w:szCs w:val="24"/>
          <w:shd w:val="clear" w:color="auto" w:fill="FFFFFF"/>
        </w:rPr>
        <w:t>ων</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πενήντα σετ </w:t>
      </w:r>
      <w:r>
        <w:rPr>
          <w:rFonts w:eastAsia="Times New Roman"/>
          <w:color w:val="000000"/>
          <w:szCs w:val="24"/>
          <w:shd w:val="clear" w:color="auto" w:fill="FFFFFF"/>
          <w:lang w:val="en-US"/>
        </w:rPr>
        <w:t>WHU</w:t>
      </w:r>
      <w:r>
        <w:rPr>
          <w:rFonts w:eastAsia="Times New Roman"/>
          <w:color w:val="000000"/>
          <w:szCs w:val="24"/>
          <w:shd w:val="clear" w:color="auto" w:fill="FFFFFF"/>
        </w:rPr>
        <w:t>-</w:t>
      </w:r>
      <w:r>
        <w:rPr>
          <w:rFonts w:eastAsia="Times New Roman"/>
          <w:color w:val="000000"/>
          <w:szCs w:val="24"/>
          <w:shd w:val="clear" w:color="auto" w:fill="FFFFFF"/>
          <w:lang w:val="en-US"/>
        </w:rPr>
        <w:t>SAU</w:t>
      </w:r>
      <w:r>
        <w:rPr>
          <w:rFonts w:eastAsia="Times New Roman"/>
          <w:color w:val="000000"/>
          <w:szCs w:val="24"/>
          <w:shd w:val="clear" w:color="auto" w:fill="FFFFFF"/>
        </w:rPr>
        <w:t xml:space="preserve"> Μάρτιος 2012 - </w:t>
      </w:r>
      <w:r>
        <w:rPr>
          <w:rFonts w:eastAsia="Times New Roman"/>
          <w:color w:val="000000"/>
          <w:szCs w:val="24"/>
          <w:shd w:val="clear" w:color="auto" w:fill="FFFFFF"/>
          <w:lang w:val="en-US"/>
        </w:rPr>
        <w:t>SAU</w:t>
      </w:r>
      <w:r>
        <w:rPr>
          <w:rFonts w:eastAsia="Times New Roman"/>
          <w:color w:val="000000"/>
          <w:szCs w:val="24"/>
          <w:shd w:val="clear" w:color="auto" w:fill="FFFFFF"/>
        </w:rPr>
        <w:t xml:space="preserve"> Σεπτέμβριος 2012, ενώ κατά την ίδια περίοδο παρήχθησαν από τα ΕΑΣ και κατόπιν αίτησης της </w:t>
      </w:r>
      <w:r>
        <w:rPr>
          <w:rFonts w:eastAsia="Times New Roman"/>
          <w:color w:val="000000"/>
          <w:szCs w:val="24"/>
          <w:shd w:val="clear" w:color="auto" w:fill="FFFFFF"/>
        </w:rPr>
        <w:lastRenderedPageBreak/>
        <w:t>«</w:t>
      </w:r>
      <w:r>
        <w:rPr>
          <w:rFonts w:eastAsia="Times New Roman"/>
          <w:color w:val="000000"/>
          <w:szCs w:val="24"/>
          <w:shd w:val="clear" w:color="auto" w:fill="FFFFFF"/>
          <w:lang w:val="en-US"/>
        </w:rPr>
        <w:t>DIEHL</w:t>
      </w:r>
      <w:r>
        <w:rPr>
          <w:rFonts w:eastAsia="Times New Roman"/>
          <w:color w:val="000000"/>
          <w:szCs w:val="24"/>
          <w:shd w:val="clear" w:color="auto" w:fill="FFFFFF"/>
        </w:rPr>
        <w:t>»</w:t>
      </w:r>
      <w:r>
        <w:rPr>
          <w:rFonts w:eastAsia="Times New Roman"/>
          <w:color w:val="000000"/>
          <w:szCs w:val="24"/>
          <w:shd w:val="clear" w:color="auto" w:fill="FFFFFF"/>
        </w:rPr>
        <w:t xml:space="preserve"> πέραν της ανωτέρω ποσότητας για τις έξι χώρες της συμπαραγωγής,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εβδομήντα σετ για τη Σαουδική Αρα</w:t>
      </w:r>
      <w:r>
        <w:rPr>
          <w:rFonts w:eastAsia="Times New Roman"/>
          <w:color w:val="000000"/>
          <w:szCs w:val="24"/>
          <w:shd w:val="clear" w:color="auto" w:fill="FFFFFF"/>
        </w:rPr>
        <w:t xml:space="preserve">βία, Αυστρία, Νότια Αφρική, Ταϊλάνδη, καθώς και το αναπτυξιακό γερμανικό πρόγραμμα επέκτασης χρήσης του πυραύλου ως εδάφους-αέρος για την αεράμυνα της Γερμανίας </w:t>
      </w:r>
      <w:r>
        <w:rPr>
          <w:rFonts w:eastAsia="Times New Roman"/>
          <w:color w:val="000000"/>
          <w:szCs w:val="24"/>
          <w:shd w:val="clear" w:color="auto" w:fill="FFFFFF"/>
          <w:lang w:val="en-US"/>
        </w:rPr>
        <w:t>IRIS</w:t>
      </w:r>
      <w:r>
        <w:rPr>
          <w:rFonts w:eastAsia="Times New Roman"/>
          <w:color w:val="000000"/>
          <w:szCs w:val="24"/>
          <w:shd w:val="clear" w:color="auto" w:fill="FFFFFF"/>
        </w:rPr>
        <w:t>-</w:t>
      </w:r>
      <w:r>
        <w:rPr>
          <w:rFonts w:eastAsia="Times New Roman"/>
          <w:color w:val="000000"/>
          <w:szCs w:val="24"/>
          <w:shd w:val="clear" w:color="auto" w:fill="FFFFFF"/>
          <w:lang w:val="en-US"/>
        </w:rPr>
        <w:t>T</w:t>
      </w:r>
      <w:r>
        <w:rPr>
          <w:rFonts w:eastAsia="Times New Roman"/>
          <w:color w:val="000000"/>
          <w:szCs w:val="24"/>
          <w:shd w:val="clear" w:color="auto" w:fill="FFFFFF"/>
        </w:rPr>
        <w:t xml:space="preserve"> </w:t>
      </w:r>
      <w:r>
        <w:rPr>
          <w:rFonts w:eastAsia="Times New Roman"/>
          <w:color w:val="000000"/>
          <w:szCs w:val="24"/>
          <w:shd w:val="clear" w:color="auto" w:fill="FFFFFF"/>
          <w:lang w:val="en-US"/>
        </w:rPr>
        <w:t>Surface</w:t>
      </w:r>
      <w:r>
        <w:rPr>
          <w:rFonts w:eastAsia="Times New Roman"/>
          <w:color w:val="000000"/>
          <w:szCs w:val="24"/>
          <w:shd w:val="clear" w:color="auto" w:fill="FFFFFF"/>
        </w:rPr>
        <w:t xml:space="preserve"> </w:t>
      </w:r>
      <w:r>
        <w:rPr>
          <w:rFonts w:eastAsia="Times New Roman"/>
          <w:color w:val="000000"/>
          <w:szCs w:val="24"/>
          <w:shd w:val="clear" w:color="auto" w:fill="FFFFFF"/>
          <w:lang w:val="en-US"/>
        </w:rPr>
        <w:t>Launched</w:t>
      </w:r>
      <w:r>
        <w:rPr>
          <w:rFonts w:eastAsia="Times New Roman"/>
          <w:color w:val="000000"/>
          <w:szCs w:val="24"/>
          <w:shd w:val="clear" w:color="auto" w:fill="FFFFFF"/>
        </w:rPr>
        <w:t>, το οποίο αναμένεται να ολοκληρωθεί μέχρι το τέλος του 2018.</w:t>
      </w:r>
    </w:p>
    <w:p w14:paraId="2CEE3D2C"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Αυτό το τε</w:t>
      </w:r>
      <w:r>
        <w:rPr>
          <w:rFonts w:eastAsia="Times New Roman"/>
          <w:color w:val="000000"/>
          <w:szCs w:val="24"/>
          <w:shd w:val="clear" w:color="auto" w:fill="FFFFFF"/>
        </w:rPr>
        <w:t>λευταίο στοιχείο αποκτά ιδιαίτερη σημασία για τα ΕΑΣ</w:t>
      </w:r>
      <w:r>
        <w:rPr>
          <w:rFonts w:eastAsia="Times New Roman"/>
          <w:color w:val="000000"/>
          <w:szCs w:val="24"/>
          <w:shd w:val="clear" w:color="auto" w:fill="FFFFFF"/>
        </w:rPr>
        <w:t>,</w:t>
      </w:r>
      <w:r>
        <w:rPr>
          <w:rFonts w:eastAsia="Times New Roman"/>
          <w:color w:val="000000"/>
          <w:szCs w:val="24"/>
          <w:shd w:val="clear" w:color="auto" w:fill="FFFFFF"/>
        </w:rPr>
        <w:t xml:space="preserve"> δεδομένου ότι η </w:t>
      </w:r>
      <w:r>
        <w:rPr>
          <w:rFonts w:eastAsia="Times New Roman"/>
          <w:color w:val="000000"/>
          <w:szCs w:val="24"/>
          <w:shd w:val="clear" w:color="auto" w:fill="FFFFFF"/>
        </w:rPr>
        <w:t>«</w:t>
      </w:r>
      <w:r>
        <w:rPr>
          <w:rFonts w:eastAsia="Times New Roman"/>
          <w:color w:val="000000"/>
          <w:szCs w:val="24"/>
          <w:shd w:val="clear" w:color="auto" w:fill="FFFFFF"/>
          <w:lang w:val="en-US"/>
        </w:rPr>
        <w:t>DIEHL</w:t>
      </w:r>
      <w:r>
        <w:rPr>
          <w:rFonts w:eastAsia="Times New Roman"/>
          <w:color w:val="000000"/>
          <w:szCs w:val="24"/>
          <w:shd w:val="clear" w:color="auto" w:fill="FFFFFF"/>
        </w:rPr>
        <w:t>»</w:t>
      </w:r>
      <w:r>
        <w:rPr>
          <w:rFonts w:eastAsia="Times New Roman"/>
          <w:color w:val="000000"/>
          <w:szCs w:val="24"/>
          <w:shd w:val="clear" w:color="auto" w:fill="FFFFFF"/>
        </w:rPr>
        <w:t xml:space="preserve"> ήδη ζήτησε και εξαγόρασε την υποστήριξη του τμήματος των ηλεκτρονικών </w:t>
      </w:r>
      <w:r>
        <w:rPr>
          <w:rFonts w:eastAsia="Times New Roman"/>
          <w:color w:val="000000"/>
          <w:szCs w:val="24"/>
          <w:shd w:val="clear" w:color="auto" w:fill="FFFFFF"/>
        </w:rPr>
        <w:t>τους,</w:t>
      </w:r>
      <w:r>
        <w:rPr>
          <w:rFonts w:eastAsia="Times New Roman"/>
          <w:color w:val="000000"/>
          <w:szCs w:val="24"/>
          <w:shd w:val="clear" w:color="auto" w:fill="FFFFFF"/>
        </w:rPr>
        <w:t xml:space="preserve"> για τις αλλαγές σχεδιασμού που θα επιφέρει η νέα χρήση του πυραύλου </w:t>
      </w:r>
      <w:r>
        <w:rPr>
          <w:rFonts w:eastAsia="Times New Roman"/>
          <w:color w:val="000000"/>
          <w:szCs w:val="24"/>
          <w:shd w:val="clear" w:color="auto" w:fill="FFFFFF"/>
          <w:lang w:val="en-US"/>
        </w:rPr>
        <w:t>IRIS</w:t>
      </w:r>
      <w:r>
        <w:rPr>
          <w:rFonts w:eastAsia="Times New Roman"/>
          <w:color w:val="000000"/>
          <w:szCs w:val="24"/>
          <w:shd w:val="clear" w:color="auto" w:fill="FFFFFF"/>
        </w:rPr>
        <w:t>-</w:t>
      </w:r>
      <w:r>
        <w:rPr>
          <w:rFonts w:eastAsia="Times New Roman"/>
          <w:color w:val="000000"/>
          <w:szCs w:val="24"/>
          <w:shd w:val="clear" w:color="auto" w:fill="FFFFFF"/>
          <w:lang w:val="en-US"/>
        </w:rPr>
        <w:t>T</w:t>
      </w:r>
      <w:r>
        <w:rPr>
          <w:rFonts w:eastAsia="Times New Roman"/>
          <w:color w:val="000000"/>
          <w:szCs w:val="24"/>
          <w:shd w:val="clear" w:color="auto" w:fill="FFFFFF"/>
        </w:rPr>
        <w:t xml:space="preserve"> στον μηχανισμό ασφάλισης-ενεργοποίησης. Το σημαντικότερο, όμως, είναι ότι υπάρχει η δυνατότητα συμμετοχής των ΕΑΣ στην παραγωγή των αντίστοιχων σετ </w:t>
      </w:r>
      <w:r>
        <w:rPr>
          <w:rFonts w:eastAsia="Times New Roman"/>
          <w:color w:val="000000"/>
          <w:szCs w:val="24"/>
          <w:shd w:val="clear" w:color="auto" w:fill="FFFFFF"/>
          <w:lang w:val="en-US"/>
        </w:rPr>
        <w:t>WHU</w:t>
      </w:r>
      <w:r>
        <w:rPr>
          <w:rFonts w:eastAsia="Times New Roman"/>
          <w:color w:val="000000"/>
          <w:szCs w:val="24"/>
          <w:shd w:val="clear" w:color="auto" w:fill="FFFFFF"/>
        </w:rPr>
        <w:t>-</w:t>
      </w:r>
      <w:r>
        <w:rPr>
          <w:rFonts w:eastAsia="Times New Roman"/>
          <w:color w:val="000000"/>
          <w:szCs w:val="24"/>
          <w:shd w:val="clear" w:color="auto" w:fill="FFFFFF"/>
          <w:lang w:val="en-US"/>
        </w:rPr>
        <w:t>SAU</w:t>
      </w:r>
      <w:r>
        <w:rPr>
          <w:rFonts w:eastAsia="Times New Roman"/>
          <w:color w:val="000000"/>
          <w:szCs w:val="24"/>
          <w:shd w:val="clear" w:color="auto" w:fill="FFFFFF"/>
        </w:rPr>
        <w:t xml:space="preserve"> στο νέο πρόγραμμα, το </w:t>
      </w:r>
      <w:r>
        <w:rPr>
          <w:rFonts w:eastAsia="Times New Roman"/>
          <w:color w:val="000000"/>
          <w:szCs w:val="24"/>
          <w:shd w:val="clear" w:color="auto" w:fill="FFFFFF"/>
          <w:lang w:val="en-US"/>
        </w:rPr>
        <w:t>s</w:t>
      </w:r>
      <w:r>
        <w:rPr>
          <w:rFonts w:eastAsia="Times New Roman"/>
          <w:color w:val="000000"/>
          <w:szCs w:val="24"/>
          <w:shd w:val="clear" w:color="auto" w:fill="FFFFFF"/>
          <w:lang w:val="en-US"/>
        </w:rPr>
        <w:t>afety</w:t>
      </w:r>
      <w:r>
        <w:rPr>
          <w:rFonts w:eastAsia="Times New Roman"/>
          <w:color w:val="000000"/>
          <w:szCs w:val="24"/>
          <w:shd w:val="clear" w:color="auto" w:fill="FFFFFF"/>
        </w:rPr>
        <w:t xml:space="preserve"> </w:t>
      </w:r>
      <w:r>
        <w:rPr>
          <w:rFonts w:eastAsia="Times New Roman"/>
          <w:color w:val="000000"/>
          <w:szCs w:val="24"/>
          <w:shd w:val="clear" w:color="auto" w:fill="FFFFFF"/>
          <w:lang w:val="en-US"/>
        </w:rPr>
        <w:t>and</w:t>
      </w:r>
      <w:r>
        <w:rPr>
          <w:rFonts w:eastAsia="Times New Roman"/>
          <w:color w:val="000000"/>
          <w:szCs w:val="24"/>
          <w:shd w:val="clear" w:color="auto" w:fill="FFFFFF"/>
        </w:rPr>
        <w:t xml:space="preserve"> </w:t>
      </w:r>
      <w:r>
        <w:rPr>
          <w:rFonts w:eastAsia="Times New Roman"/>
          <w:color w:val="000000"/>
          <w:szCs w:val="24"/>
          <w:shd w:val="clear" w:color="auto" w:fill="FFFFFF"/>
          <w:lang w:val="en-US"/>
        </w:rPr>
        <w:t>arming</w:t>
      </w:r>
      <w:r>
        <w:rPr>
          <w:rFonts w:eastAsia="Times New Roman"/>
          <w:color w:val="000000"/>
          <w:szCs w:val="24"/>
          <w:shd w:val="clear" w:color="auto" w:fill="FFFFFF"/>
        </w:rPr>
        <w:t xml:space="preserve"> </w:t>
      </w:r>
      <w:r>
        <w:rPr>
          <w:rFonts w:eastAsia="Times New Roman"/>
          <w:color w:val="000000"/>
          <w:szCs w:val="24"/>
          <w:shd w:val="clear" w:color="auto" w:fill="FFFFFF"/>
          <w:lang w:val="en-US"/>
        </w:rPr>
        <w:t>u</w:t>
      </w:r>
      <w:r>
        <w:rPr>
          <w:rFonts w:eastAsia="Times New Roman"/>
          <w:color w:val="000000"/>
          <w:szCs w:val="24"/>
          <w:shd w:val="clear" w:color="auto" w:fill="FFFFFF"/>
          <w:lang w:val="en-US"/>
        </w:rPr>
        <w:t>nit</w:t>
      </w:r>
      <w:r>
        <w:rPr>
          <w:rFonts w:eastAsia="Times New Roman"/>
          <w:color w:val="000000"/>
          <w:szCs w:val="24"/>
          <w:shd w:val="clear" w:color="auto" w:fill="FFFFFF"/>
        </w:rPr>
        <w:t xml:space="preserve">, το οποίο θα ονομάζεται </w:t>
      </w:r>
      <w:r>
        <w:rPr>
          <w:rFonts w:eastAsia="Times New Roman"/>
          <w:color w:val="000000"/>
          <w:szCs w:val="24"/>
          <w:shd w:val="clear" w:color="auto" w:fill="FFFFFF"/>
          <w:lang w:val="en-US"/>
        </w:rPr>
        <w:t>s</w:t>
      </w:r>
      <w:r>
        <w:rPr>
          <w:rFonts w:eastAsia="Times New Roman"/>
          <w:color w:val="000000"/>
          <w:szCs w:val="24"/>
          <w:shd w:val="clear" w:color="auto" w:fill="FFFFFF"/>
          <w:lang w:val="en-US"/>
        </w:rPr>
        <w:t>afety</w:t>
      </w:r>
      <w:r>
        <w:rPr>
          <w:rFonts w:eastAsia="Times New Roman"/>
          <w:color w:val="000000"/>
          <w:szCs w:val="24"/>
          <w:shd w:val="clear" w:color="auto" w:fill="FFFFFF"/>
        </w:rPr>
        <w:t xml:space="preserve"> </w:t>
      </w:r>
      <w:r>
        <w:rPr>
          <w:rFonts w:eastAsia="Times New Roman"/>
          <w:color w:val="000000"/>
          <w:szCs w:val="24"/>
          <w:shd w:val="clear" w:color="auto" w:fill="FFFFFF"/>
          <w:lang w:val="en-US"/>
        </w:rPr>
        <w:t>and</w:t>
      </w:r>
      <w:r>
        <w:rPr>
          <w:rFonts w:eastAsia="Times New Roman"/>
          <w:color w:val="000000"/>
          <w:szCs w:val="24"/>
          <w:shd w:val="clear" w:color="auto" w:fill="FFFFFF"/>
        </w:rPr>
        <w:t xml:space="preserve"> </w:t>
      </w:r>
      <w:r>
        <w:rPr>
          <w:rFonts w:eastAsia="Times New Roman"/>
          <w:color w:val="000000"/>
          <w:szCs w:val="24"/>
          <w:shd w:val="clear" w:color="auto" w:fill="FFFFFF"/>
          <w:lang w:val="en-US"/>
        </w:rPr>
        <w:t>arming</w:t>
      </w:r>
      <w:r>
        <w:rPr>
          <w:rFonts w:eastAsia="Times New Roman"/>
          <w:color w:val="000000"/>
          <w:szCs w:val="24"/>
          <w:shd w:val="clear" w:color="auto" w:fill="FFFFFF"/>
        </w:rPr>
        <w:t xml:space="preserve"> </w:t>
      </w:r>
      <w:r>
        <w:rPr>
          <w:rFonts w:eastAsia="Times New Roman"/>
          <w:color w:val="000000"/>
          <w:szCs w:val="24"/>
          <w:shd w:val="clear" w:color="auto" w:fill="FFFFFF"/>
          <w:lang w:val="en-US"/>
        </w:rPr>
        <w:t>d</w:t>
      </w:r>
      <w:r>
        <w:rPr>
          <w:rFonts w:eastAsia="Times New Roman"/>
          <w:color w:val="000000"/>
          <w:szCs w:val="24"/>
          <w:shd w:val="clear" w:color="auto" w:fill="FFFFFF"/>
          <w:lang w:val="en-US"/>
        </w:rPr>
        <w:t>evice</w:t>
      </w:r>
      <w:r>
        <w:rPr>
          <w:rFonts w:eastAsia="Times New Roman"/>
          <w:color w:val="000000"/>
          <w:szCs w:val="24"/>
          <w:shd w:val="clear" w:color="auto" w:fill="FFFFFF"/>
        </w:rPr>
        <w:t xml:space="preserve"> </w:t>
      </w:r>
      <w:r>
        <w:rPr>
          <w:rFonts w:eastAsia="Times New Roman"/>
          <w:color w:val="000000"/>
          <w:szCs w:val="24"/>
          <w:shd w:val="clear" w:color="auto" w:fill="FFFFFF"/>
          <w:lang w:val="en-US"/>
        </w:rPr>
        <w:t>SAD</w:t>
      </w:r>
      <w:r>
        <w:rPr>
          <w:rFonts w:eastAsia="Times New Roman"/>
          <w:color w:val="000000"/>
          <w:szCs w:val="24"/>
          <w:shd w:val="clear" w:color="auto" w:fill="FFFFFF"/>
        </w:rPr>
        <w:t xml:space="preserve"> θ</w:t>
      </w:r>
      <w:r>
        <w:rPr>
          <w:rFonts w:eastAsia="Times New Roman"/>
          <w:color w:val="000000"/>
          <w:szCs w:val="24"/>
          <w:shd w:val="clear" w:color="auto" w:fill="FFFFFF"/>
        </w:rPr>
        <w:t>α μετατραπεί, δηλαδή, η ονομασία</w:t>
      </w:r>
      <w:r w:rsidRPr="00573BE6">
        <w:rPr>
          <w:rFonts w:eastAsia="Times New Roman"/>
          <w:color w:val="000000"/>
          <w:szCs w:val="24"/>
          <w:shd w:val="clear" w:color="auto" w:fill="FFFFFF"/>
        </w:rPr>
        <w:t xml:space="preserve"> </w:t>
      </w:r>
      <w:r>
        <w:rPr>
          <w:rFonts w:eastAsia="Times New Roman"/>
          <w:color w:val="000000"/>
          <w:szCs w:val="24"/>
          <w:shd w:val="clear" w:color="auto" w:fill="FFFFFF"/>
        </w:rPr>
        <w:t>-ποσότητα που υπολογίζεται στα επτακόσια οκτακόσια</w:t>
      </w:r>
      <w:r w:rsidRPr="00573BE6">
        <w:rPr>
          <w:rFonts w:eastAsia="Times New Roman"/>
          <w:color w:val="000000"/>
          <w:szCs w:val="24"/>
          <w:shd w:val="clear" w:color="auto" w:fill="FFFFFF"/>
        </w:rPr>
        <w:t xml:space="preserve"> </w:t>
      </w:r>
      <w:r>
        <w:rPr>
          <w:rFonts w:eastAsia="Times New Roman"/>
          <w:color w:val="000000"/>
          <w:szCs w:val="24"/>
          <w:shd w:val="clear" w:color="auto" w:fill="FFFFFF"/>
        </w:rPr>
        <w:t>σετ.</w:t>
      </w:r>
    </w:p>
    <w:p w14:paraId="2CEE3D2D"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Παράλληλα τα ΕΑΣ έχουν υπογράψει από τον Σεπτέμβριο του 2012 μία σύμβαση</w:t>
      </w:r>
      <w:r w:rsidRPr="00573BE6">
        <w:rPr>
          <w:rFonts w:eastAsia="Times New Roman"/>
          <w:color w:val="000000"/>
          <w:szCs w:val="24"/>
          <w:shd w:val="clear" w:color="auto" w:fill="FFFFFF"/>
        </w:rPr>
        <w:t xml:space="preserve"> </w:t>
      </w:r>
      <w:r>
        <w:rPr>
          <w:rFonts w:eastAsia="Times New Roman"/>
          <w:color w:val="000000"/>
          <w:szCs w:val="24"/>
          <w:shd w:val="clear" w:color="auto" w:fill="FFFFFF"/>
        </w:rPr>
        <w:t>πλαίσιο</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lang w:val="en-US"/>
        </w:rPr>
        <w:t>frame</w:t>
      </w:r>
      <w:r>
        <w:rPr>
          <w:rFonts w:eastAsia="Times New Roman"/>
          <w:color w:val="000000"/>
          <w:szCs w:val="24"/>
          <w:shd w:val="clear" w:color="auto" w:fill="FFFFFF"/>
        </w:rPr>
        <w:t xml:space="preserve"> </w:t>
      </w:r>
      <w:r>
        <w:rPr>
          <w:rFonts w:eastAsia="Times New Roman"/>
          <w:color w:val="000000"/>
          <w:szCs w:val="24"/>
          <w:shd w:val="clear" w:color="auto" w:fill="FFFFFF"/>
          <w:lang w:val="en-US"/>
        </w:rPr>
        <w:t>c</w:t>
      </w:r>
      <w:r>
        <w:rPr>
          <w:rFonts w:eastAsia="Times New Roman"/>
          <w:color w:val="000000"/>
          <w:szCs w:val="24"/>
          <w:shd w:val="clear" w:color="auto" w:fill="FFFFFF"/>
          <w:lang w:val="en-US"/>
        </w:rPr>
        <w:t>ontract</w:t>
      </w:r>
      <w:r>
        <w:rPr>
          <w:rFonts w:eastAsia="Times New Roman"/>
          <w:color w:val="000000"/>
          <w:szCs w:val="24"/>
          <w:shd w:val="clear" w:color="auto" w:fill="FFFFFF"/>
        </w:rPr>
        <w:t>,</w:t>
      </w:r>
      <w:r>
        <w:rPr>
          <w:rFonts w:eastAsia="Times New Roman"/>
          <w:color w:val="000000"/>
          <w:szCs w:val="24"/>
          <w:shd w:val="clear" w:color="auto" w:fill="FFFFFF"/>
        </w:rPr>
        <w:t xml:space="preserve"> για εξακόσια νέα σετ </w:t>
      </w:r>
      <w:r>
        <w:rPr>
          <w:rFonts w:eastAsia="Times New Roman"/>
          <w:color w:val="000000"/>
          <w:szCs w:val="24"/>
          <w:shd w:val="clear" w:color="auto" w:fill="FFFFFF"/>
          <w:lang w:val="en-US"/>
        </w:rPr>
        <w:t>WHU</w:t>
      </w:r>
      <w:r>
        <w:rPr>
          <w:rFonts w:eastAsia="Times New Roman"/>
          <w:color w:val="000000"/>
          <w:szCs w:val="24"/>
          <w:shd w:val="clear" w:color="auto" w:fill="FFFFFF"/>
        </w:rPr>
        <w:t>-</w:t>
      </w:r>
      <w:r>
        <w:rPr>
          <w:rFonts w:eastAsia="Times New Roman"/>
          <w:color w:val="000000"/>
          <w:szCs w:val="24"/>
          <w:shd w:val="clear" w:color="auto" w:fill="FFFFFF"/>
          <w:lang w:val="en-US"/>
        </w:rPr>
        <w:t>SAU</w:t>
      </w:r>
      <w:r>
        <w:rPr>
          <w:rFonts w:eastAsia="Times New Roman"/>
          <w:color w:val="000000"/>
          <w:szCs w:val="24"/>
          <w:shd w:val="clear" w:color="auto" w:fill="FFFFFF"/>
        </w:rPr>
        <w:t xml:space="preserve"> με χαμηλό ρυθμό παραγωγής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lang w:val="en-US"/>
        </w:rPr>
        <w:t>low</w:t>
      </w:r>
      <w:r>
        <w:rPr>
          <w:rFonts w:eastAsia="Times New Roman"/>
          <w:color w:val="000000"/>
          <w:szCs w:val="24"/>
          <w:shd w:val="clear" w:color="auto" w:fill="FFFFFF"/>
        </w:rPr>
        <w:t xml:space="preserve"> </w:t>
      </w:r>
      <w:r>
        <w:rPr>
          <w:rFonts w:eastAsia="Times New Roman"/>
          <w:color w:val="000000"/>
          <w:szCs w:val="24"/>
          <w:shd w:val="clear" w:color="auto" w:fill="FFFFFF"/>
          <w:lang w:val="en-US"/>
        </w:rPr>
        <w:t>rate</w:t>
      </w:r>
      <w:r>
        <w:rPr>
          <w:rFonts w:eastAsia="Times New Roman"/>
          <w:color w:val="000000"/>
          <w:szCs w:val="24"/>
          <w:shd w:val="clear" w:color="auto" w:fill="FFFFFF"/>
        </w:rPr>
        <w:t xml:space="preserve"> </w:t>
      </w:r>
      <w:r>
        <w:rPr>
          <w:rFonts w:eastAsia="Times New Roman"/>
          <w:color w:val="000000"/>
          <w:szCs w:val="24"/>
          <w:shd w:val="clear" w:color="auto" w:fill="FFFFFF"/>
          <w:lang w:val="en-US"/>
        </w:rPr>
        <w:t>p</w:t>
      </w:r>
      <w:r>
        <w:rPr>
          <w:rFonts w:eastAsia="Times New Roman"/>
          <w:color w:val="000000"/>
          <w:szCs w:val="24"/>
          <w:shd w:val="clear" w:color="auto" w:fill="FFFFFF"/>
          <w:lang w:val="en-US"/>
        </w:rPr>
        <w:t>roduction</w:t>
      </w:r>
      <w:r>
        <w:rPr>
          <w:rFonts w:eastAsia="Times New Roman"/>
          <w:color w:val="000000"/>
          <w:szCs w:val="24"/>
          <w:shd w:val="clear" w:color="auto" w:fill="FFFFFF"/>
        </w:rPr>
        <w:t>,</w:t>
      </w:r>
      <w:r>
        <w:rPr>
          <w:rFonts w:eastAsia="Times New Roman"/>
          <w:color w:val="000000"/>
          <w:szCs w:val="24"/>
          <w:shd w:val="clear" w:color="auto" w:fill="FFFFFF"/>
        </w:rPr>
        <w:t xml:space="preserve"> μέχρι το 2018 για χώρες πελάτες ε</w:t>
      </w:r>
      <w:r>
        <w:rPr>
          <w:rFonts w:eastAsia="Times New Roman"/>
          <w:color w:val="000000"/>
          <w:szCs w:val="24"/>
          <w:shd w:val="clear" w:color="auto" w:fill="FFFFFF"/>
        </w:rPr>
        <w:lastRenderedPageBreak/>
        <w:t xml:space="preserve">ντός και εκτός της συμπαραγωγής, από τα οποία έχουν ήδη παραδοθεί διακόσια εξήντα σετ, ενώ αναμένεται </w:t>
      </w:r>
      <w:r>
        <w:rPr>
          <w:rFonts w:eastAsia="Times New Roman"/>
          <w:color w:val="000000"/>
          <w:szCs w:val="24"/>
          <w:shd w:val="clear" w:color="auto" w:fill="FFFFFF"/>
        </w:rPr>
        <w:t>στο πλαίσιο</w:t>
      </w:r>
      <w:r>
        <w:rPr>
          <w:rFonts w:eastAsia="Times New Roman"/>
          <w:color w:val="000000"/>
          <w:szCs w:val="24"/>
          <w:shd w:val="clear" w:color="auto" w:fill="FFFFFF"/>
        </w:rPr>
        <w:t xml:space="preserve"> της ανωτέρω σύμβασης και νέα τοποθέτηση παραγγελίας περίπου εκατό σετ </w:t>
      </w:r>
      <w:r>
        <w:rPr>
          <w:rFonts w:eastAsia="Times New Roman"/>
          <w:color w:val="000000"/>
          <w:szCs w:val="24"/>
          <w:shd w:val="clear" w:color="auto" w:fill="FFFFFF"/>
          <w:lang w:val="en-US"/>
        </w:rPr>
        <w:t>WHU</w:t>
      </w:r>
      <w:r>
        <w:rPr>
          <w:rFonts w:eastAsia="Times New Roman"/>
          <w:color w:val="000000"/>
          <w:szCs w:val="24"/>
          <w:shd w:val="clear" w:color="auto" w:fill="FFFFFF"/>
        </w:rPr>
        <w:t>-</w:t>
      </w:r>
      <w:r>
        <w:rPr>
          <w:rFonts w:eastAsia="Times New Roman"/>
          <w:color w:val="000000"/>
          <w:szCs w:val="24"/>
          <w:shd w:val="clear" w:color="auto" w:fill="FFFFFF"/>
          <w:lang w:val="en-US"/>
        </w:rPr>
        <w:t>SAU</w:t>
      </w:r>
      <w:r>
        <w:rPr>
          <w:rFonts w:eastAsia="Times New Roman"/>
          <w:color w:val="000000"/>
          <w:szCs w:val="24"/>
          <w:shd w:val="clear" w:color="auto" w:fill="FFFFFF"/>
        </w:rPr>
        <w:t xml:space="preserve"> εντός του 2017.</w:t>
      </w:r>
    </w:p>
    <w:p w14:paraId="2CEE3D2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Έχου</w:t>
      </w:r>
      <w:r>
        <w:rPr>
          <w:rFonts w:eastAsia="Times New Roman" w:cs="Times New Roman"/>
          <w:szCs w:val="24"/>
        </w:rPr>
        <w:t>με, λοιπόν πράγματι, δυνατότητες παραγωγής εξοπλισμού</w:t>
      </w:r>
      <w:r>
        <w:rPr>
          <w:rFonts w:eastAsia="Times New Roman" w:cs="Times New Roman"/>
          <w:szCs w:val="24"/>
        </w:rPr>
        <w:t>,</w:t>
      </w:r>
      <w:r>
        <w:rPr>
          <w:rFonts w:eastAsia="Times New Roman" w:cs="Times New Roman"/>
          <w:szCs w:val="24"/>
        </w:rPr>
        <w:t xml:space="preserve"> που αν γινόταν σε ένα άλλο πλαίσιο, θα μπορούσαν να συμβάλλουν πραγματικά στην άμυνα της χώρας. Δυστυχώς, όμως, στο πλαίσιο το συγκεκριμένο, στο πλαίσιο του ΝΑΤΟ δηλαδή αλλά και της Ευρωπαϊκής Ένωσης, </w:t>
      </w:r>
      <w:r>
        <w:rPr>
          <w:rFonts w:eastAsia="Times New Roman" w:cs="Times New Roman"/>
          <w:szCs w:val="24"/>
        </w:rPr>
        <w:t>αυτές οι δυνατότητες δεν αξιοποιούνται για την άμυνα της χώρας αλλά για τους επιθετικούς σχεδιασμούς του ΝΑΤΟ.</w:t>
      </w:r>
    </w:p>
    <w:p w14:paraId="2CEE3D2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Τώρα ένα άλλο στοιχείο που θα θέλαμε να αναφέρουμε και που σχετίζεται με το παρόν μνημόνιο</w:t>
      </w:r>
      <w:r>
        <w:rPr>
          <w:rFonts w:eastAsia="Times New Roman" w:cs="Times New Roman"/>
          <w:szCs w:val="24"/>
        </w:rPr>
        <w:t>,</w:t>
      </w:r>
      <w:r>
        <w:rPr>
          <w:rFonts w:eastAsia="Times New Roman" w:cs="Times New Roman"/>
          <w:szCs w:val="24"/>
        </w:rPr>
        <w:t xml:space="preserve"> είναι η σχέση που έχει η Νορβηγία με την κυπριακή ΑΟΖ</w:t>
      </w:r>
      <w:r>
        <w:rPr>
          <w:rFonts w:eastAsia="Times New Roman" w:cs="Times New Roman"/>
          <w:szCs w:val="24"/>
        </w:rPr>
        <w:t xml:space="preserve">. Είναι γνωστό ότι η νορβηγική εταιρεία </w:t>
      </w:r>
      <w:r>
        <w:rPr>
          <w:rFonts w:eastAsia="Times New Roman" w:cs="Times New Roman"/>
          <w:szCs w:val="24"/>
          <w:lang w:val="en-US"/>
        </w:rPr>
        <w:t>PGS</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Petroleum</w:t>
      </w:r>
      <w:r>
        <w:rPr>
          <w:rFonts w:eastAsia="Times New Roman" w:cs="Times New Roman"/>
          <w:szCs w:val="24"/>
        </w:rPr>
        <w:t xml:space="preserve"> </w:t>
      </w:r>
      <w:r>
        <w:rPr>
          <w:rFonts w:eastAsia="Times New Roman" w:cs="Times New Roman"/>
          <w:szCs w:val="24"/>
          <w:lang w:val="en-US"/>
        </w:rPr>
        <w:t>Geo</w:t>
      </w:r>
      <w:r>
        <w:rPr>
          <w:rFonts w:eastAsia="Times New Roman" w:cs="Times New Roman"/>
          <w:szCs w:val="24"/>
        </w:rPr>
        <w:t>-</w:t>
      </w:r>
      <w:r>
        <w:rPr>
          <w:rFonts w:eastAsia="Times New Roman" w:cs="Times New Roman"/>
          <w:szCs w:val="24"/>
          <w:lang w:val="en-US"/>
        </w:rPr>
        <w:t>Services</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πραγματοποίησε από τις αρχές του 2017 τρισδιάστατες σεισμογραφικές έρευνες με το σεισμογραφικό </w:t>
      </w:r>
      <w:r>
        <w:rPr>
          <w:rFonts w:eastAsia="Times New Roman" w:cs="Times New Roman"/>
          <w:szCs w:val="24"/>
        </w:rPr>
        <w:t>«</w:t>
      </w:r>
      <w:r>
        <w:rPr>
          <w:rFonts w:eastAsia="Times New Roman" w:cs="Times New Roman"/>
          <w:szCs w:val="24"/>
          <w:lang w:val="en-US"/>
        </w:rPr>
        <w:t>RAMFORM</w:t>
      </w:r>
      <w:r>
        <w:rPr>
          <w:rFonts w:eastAsia="Times New Roman" w:cs="Times New Roman"/>
          <w:szCs w:val="24"/>
        </w:rPr>
        <w:t xml:space="preserve"> </w:t>
      </w:r>
      <w:r>
        <w:rPr>
          <w:rFonts w:eastAsia="Times New Roman" w:cs="Times New Roman"/>
          <w:szCs w:val="24"/>
          <w:lang w:val="en-US"/>
        </w:rPr>
        <w:t>TETHYS</w:t>
      </w:r>
      <w:r>
        <w:rPr>
          <w:rFonts w:eastAsia="Times New Roman" w:cs="Times New Roman"/>
          <w:szCs w:val="24"/>
        </w:rPr>
        <w:t>»</w:t>
      </w:r>
      <w:r>
        <w:rPr>
          <w:rFonts w:eastAsia="Times New Roman" w:cs="Times New Roman"/>
          <w:szCs w:val="24"/>
        </w:rPr>
        <w:t xml:space="preserve"> στα κυπριακά τεμάχια της ΑΟΖ «10» και «6». </w:t>
      </w:r>
    </w:p>
    <w:p w14:paraId="2CEE3D3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Η ίδια εταιρεία, έχει πραγματοποιήσει όλες τις δισδιάστατες και τρισδιάστατες σεισμογραφικές έρευνες στην κυπριακή ΑΟΖ από το 2006 μέχρι και τώρα. Σύμφωνα, μάλιστα, με φήμες υποδεικνύεται ότι υπάρχουν γεωλογικές δομές, όμοιες με αυτή στην οποία ανακαλύφθηκ</w:t>
      </w:r>
      <w:r>
        <w:rPr>
          <w:rFonts w:eastAsia="Times New Roman" w:cs="Times New Roman"/>
          <w:szCs w:val="24"/>
        </w:rPr>
        <w:t>ε το γιγαντιαίο κοίτασμα «</w:t>
      </w:r>
      <w:proofErr w:type="spellStart"/>
      <w:r>
        <w:rPr>
          <w:rFonts w:eastAsia="Times New Roman" w:cs="Times New Roman"/>
          <w:szCs w:val="24"/>
        </w:rPr>
        <w:t>Ζορ</w:t>
      </w:r>
      <w:proofErr w:type="spellEnd"/>
      <w:r>
        <w:rPr>
          <w:rFonts w:eastAsia="Times New Roman" w:cs="Times New Roman"/>
          <w:szCs w:val="24"/>
        </w:rPr>
        <w:t>» της αιγυπτιακής ΑΟΖ.</w:t>
      </w:r>
    </w:p>
    <w:p w14:paraId="2CEE3D3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Μόλις πρόσφατα, πριν από λίγες ημέρες, το νορβηγικό ερευνητικό σκάφος </w:t>
      </w:r>
      <w:r>
        <w:rPr>
          <w:rFonts w:eastAsia="Times New Roman" w:cs="Times New Roman"/>
          <w:szCs w:val="24"/>
        </w:rPr>
        <w:t>«</w:t>
      </w:r>
      <w:r>
        <w:rPr>
          <w:rFonts w:eastAsia="Times New Roman" w:cs="Times New Roman"/>
          <w:szCs w:val="24"/>
          <w:lang w:val="en-US"/>
        </w:rPr>
        <w:t>RAMFORM</w:t>
      </w:r>
      <w:r>
        <w:rPr>
          <w:rFonts w:eastAsia="Times New Roman" w:cs="Times New Roman"/>
          <w:szCs w:val="24"/>
        </w:rPr>
        <w:t xml:space="preserve"> </w:t>
      </w:r>
      <w:r>
        <w:rPr>
          <w:rFonts w:eastAsia="Times New Roman" w:cs="Times New Roman"/>
          <w:szCs w:val="24"/>
          <w:lang w:val="en-US"/>
        </w:rPr>
        <w:t>HYPERION</w:t>
      </w:r>
      <w:r>
        <w:rPr>
          <w:rFonts w:eastAsia="Times New Roman" w:cs="Times New Roman"/>
          <w:szCs w:val="24"/>
        </w:rPr>
        <w:t>»</w:t>
      </w:r>
      <w:r>
        <w:rPr>
          <w:rFonts w:eastAsia="Times New Roman" w:cs="Times New Roman"/>
          <w:szCs w:val="24"/>
        </w:rPr>
        <w:t xml:space="preserve"> έφτασε στην Κύπρο και θα χρησιμοποιηθεί στις επόμενες έρευνες στα «ενοχλητικά», για την Τουρκία, οικόπεδα της ΑΟΖ.</w:t>
      </w:r>
    </w:p>
    <w:p w14:paraId="2CEE3D32"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Όπως είπα και προηγούμενα, για τους λόγους που εξήγησα, καταψηφίζουμε και επί της αρχής και επί των άρθρων.</w:t>
      </w:r>
    </w:p>
    <w:p w14:paraId="2CEE3D33"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w:t>
      </w:r>
    </w:p>
    <w:p w14:paraId="2CEE3D3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Κούζηλος</w:t>
      </w:r>
      <w:proofErr w:type="spellEnd"/>
      <w:r>
        <w:rPr>
          <w:rFonts w:eastAsia="Times New Roman" w:cs="Times New Roman"/>
          <w:szCs w:val="24"/>
        </w:rPr>
        <w:t xml:space="preserve"> έχει τον λόγο.</w:t>
      </w:r>
    </w:p>
    <w:p w14:paraId="2CEE3D3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olor w:val="000000"/>
          <w:szCs w:val="24"/>
        </w:rPr>
        <w:t>Ευχαριστώ πολύ, κύριε Πρόεδρε.</w:t>
      </w:r>
      <w:r>
        <w:rPr>
          <w:rFonts w:eastAsia="Times New Roman" w:cs="Times New Roman"/>
          <w:szCs w:val="24"/>
        </w:rPr>
        <w:t xml:space="preserve"> </w:t>
      </w:r>
    </w:p>
    <w:p w14:paraId="2CEE3D3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w:t>
      </w:r>
      <w:r>
        <w:rPr>
          <w:rFonts w:eastAsia="Times New Roman" w:cs="Times New Roman"/>
          <w:szCs w:val="24"/>
        </w:rPr>
        <w:t>έχουμε τονίσει πολλές φορές ότι δεν είμαστε αντίθετοι με όποια κύρωση είναι προς τη θετική κατεύθυνση και βοηθάει την αμυντική μας βιομηχανία.</w:t>
      </w:r>
    </w:p>
    <w:p w14:paraId="2CEE3D3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Με την εν λόγω κύρωση καταγράφονται οι προθέσεις των δύο Υπουργείων Άμυνας. Εν συνεχεία οι προθέσεις αυτές κοινοπ</w:t>
      </w:r>
      <w:r>
        <w:rPr>
          <w:rFonts w:eastAsia="Times New Roman" w:cs="Times New Roman"/>
          <w:szCs w:val="24"/>
        </w:rPr>
        <w:t xml:space="preserve">οιούνται προς τις αμυντικές βιομηχανίες, κρατικές και ιδιωτικές, </w:t>
      </w:r>
      <w:r>
        <w:rPr>
          <w:rFonts w:eastAsia="Times New Roman"/>
          <w:bCs/>
        </w:rPr>
        <w:t>προκειμένου να</w:t>
      </w:r>
      <w:r>
        <w:rPr>
          <w:rFonts w:eastAsia="Times New Roman" w:cs="Times New Roman"/>
          <w:szCs w:val="24"/>
        </w:rPr>
        <w:t xml:space="preserve"> διερευνηθεί η ύπαρξη ενδιαφέροντος σε τομείς όπως: αμυντικοί εξοπλισμοί, ερευνητικά και αναπτυξιακά προγράμματα. Σε αυτό που θα σταθούμε περισσότερο και το θεωρούμε πολύ θετικό</w:t>
      </w:r>
      <w:r>
        <w:rPr>
          <w:rFonts w:eastAsia="Times New Roman" w:cs="Times New Roman"/>
          <w:szCs w:val="24"/>
        </w:rPr>
        <w:t xml:space="preserve"> είναι τα ερευνητικά και αναπτυξιακά προγράμματα της εν λόγω σύμβασης.</w:t>
      </w:r>
    </w:p>
    <w:p w14:paraId="2CEE3D3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αποδεκτό ότι χωρίς αμυντική βιομηχανία δεν μπορεί να υπάρξει αξιόπιστη άμυνα. Για τον λόγο αυτόν ο τομέας αμυντικής βιομηχανίας </w:t>
      </w:r>
      <w:r>
        <w:rPr>
          <w:rFonts w:eastAsia="Times New Roman" w:cs="Times New Roman"/>
          <w:szCs w:val="24"/>
        </w:rPr>
        <w:lastRenderedPageBreak/>
        <w:t>και εξοπλισμών ήταν και είναι ουσιώδης παρά</w:t>
      </w:r>
      <w:r>
        <w:rPr>
          <w:rFonts w:eastAsia="Times New Roman" w:cs="Times New Roman"/>
          <w:szCs w:val="24"/>
        </w:rPr>
        <w:t>γων διασφάλισης των εθνικών μας συμφερόντων. Είναι προφανές ότι το ζητούμενο για την πατρίδα μας είναι πώς θα μπορούσε, με κατάλληλη πολιτική αμυντικής βιομηχανίας και συνεργασίας, να επιτύχει την απόκτηση τεχνογνωσίας, υψηλής συμμετοχής της αμυντικής βιομ</w:t>
      </w:r>
      <w:r>
        <w:rPr>
          <w:rFonts w:eastAsia="Times New Roman" w:cs="Times New Roman"/>
          <w:szCs w:val="24"/>
        </w:rPr>
        <w:t>ηχανίας και της ανάπτυξης της έρευνας και της τεχνολογίας. Με την εν λόγω κύρωση όντως υπάρχει ένα πεδίο που μπορεί να δουλέψει η αμυντική βιομηχανία.</w:t>
      </w:r>
    </w:p>
    <w:p w14:paraId="2CEE3D3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Η Νορβηγία είναι μια χώρα με υψηλό επίπεδο έρευνας, τεχνολογίας και βιομηχανικής παραγωγής. Μάλιστα, έχει</w:t>
      </w:r>
      <w:r>
        <w:rPr>
          <w:rFonts w:eastAsia="Times New Roman" w:cs="Times New Roman"/>
          <w:szCs w:val="24"/>
        </w:rPr>
        <w:t xml:space="preserve"> κατορθώσει ως μια μικρή χώρα να βρίσκεται σε πολύ υψηλή στάθμη παραγωγής πρωτογενών οπλικών συστημάτων και άλλων αμυντικών προϊόντων, σε σημείο μάλιστα ώστε πολλοί πελάτες της να είναι και οι </w:t>
      </w:r>
      <w:r>
        <w:rPr>
          <w:rFonts w:eastAsia="Times New Roman" w:cs="Times New Roman"/>
          <w:szCs w:val="24"/>
        </w:rPr>
        <w:t>Ένοπλες Δυνάμεις</w:t>
      </w:r>
      <w:r>
        <w:rPr>
          <w:rFonts w:eastAsia="Times New Roman" w:cs="Times New Roman"/>
          <w:szCs w:val="24"/>
        </w:rPr>
        <w:t xml:space="preserve"> της Αμερικής.</w:t>
      </w:r>
    </w:p>
    <w:p w14:paraId="2CEE3D3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Θα μπορούσε η πατρίδα μας να αξι</w:t>
      </w:r>
      <w:r>
        <w:rPr>
          <w:rFonts w:eastAsia="Times New Roman" w:cs="Times New Roman"/>
          <w:szCs w:val="24"/>
        </w:rPr>
        <w:t xml:space="preserve">οποιήσει μια τέτοια συνεργασία με τη Νορβηγία; Η τεχνογνωσία που θα μπορούσε να αποκτήσει θα βοηθήσει την εθνική μας άμυνα; </w:t>
      </w:r>
    </w:p>
    <w:p w14:paraId="2CEE3D3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Θέλουμε να πιστεύουμε, παρ’ όλα τα προβλήματα που υπάρχουν στην αμυντική μας βιομηχανία, ότι μας δίνεται μια ευκαιρία αυτή τη στιγμ</w:t>
      </w:r>
      <w:r>
        <w:rPr>
          <w:rFonts w:eastAsia="Times New Roman" w:cs="Times New Roman"/>
          <w:szCs w:val="24"/>
        </w:rPr>
        <w:t>ή, όπως και με κάποιες άλλες κυρώσεις πάνω στην αμυντική βιομηχανία που έχουμε δηλώσει και σε αυτές θετική άποψη.</w:t>
      </w:r>
    </w:p>
    <w:p w14:paraId="2CEE3D3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μπορούσαμε να αποκτήσουμε, </w:t>
      </w:r>
      <w:r>
        <w:rPr>
          <w:rFonts w:eastAsia="Times New Roman" w:cs="Times New Roman"/>
          <w:szCs w:val="24"/>
        </w:rPr>
        <w:t>στο πλαίσιο</w:t>
      </w:r>
      <w:r>
        <w:rPr>
          <w:rFonts w:eastAsia="Times New Roman" w:cs="Times New Roman"/>
          <w:szCs w:val="24"/>
        </w:rPr>
        <w:t xml:space="preserve"> μιας τέτοιας συνεργασίας, έναν ρόλο, όχι μόνο στην παραγωγή υλικού αλλά και της τεχνολογίας; </w:t>
      </w:r>
    </w:p>
    <w:p w14:paraId="2CEE3D3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Θέλουμ</w:t>
      </w:r>
      <w:r>
        <w:rPr>
          <w:rFonts w:eastAsia="Times New Roman" w:cs="Times New Roman"/>
          <w:szCs w:val="24"/>
        </w:rPr>
        <w:t xml:space="preserve">ε να πιστεύουμε ότι έχει όλα τα φόντα η αμυντική μας βιομηχανία να μπορέσει να εκμεταλλευτεί αυτές τις κυρώσεις και αυτές τις συμβάσεις. </w:t>
      </w:r>
    </w:p>
    <w:p w14:paraId="2CEE3D3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Θα θέλαμε να σας ζητήσουμε να συσταθεί η Επιτροπή Εξωτερικών και Άμυνας για να μας ενημερώσετε για το τι μέλλει γενέσθ</w:t>
      </w:r>
      <w:r>
        <w:rPr>
          <w:rFonts w:eastAsia="Times New Roman" w:cs="Times New Roman"/>
          <w:szCs w:val="24"/>
        </w:rPr>
        <w:t>αι από εδώ και πέρα για την αμυντική μας βιομηχανία. Υπάρχουν πάρα πολλές εξελίξεις από την τελευταία σας ενημέρωση και σας ζητάμε τη σύσταση Επιτροπής Εξωτερικών και Άμυνας για την αμυντική βιομηχανία.</w:t>
      </w:r>
    </w:p>
    <w:p w14:paraId="2CEE3D3F" w14:textId="77777777" w:rsidR="00A60239" w:rsidRDefault="00515756">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2CEE3D4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w:t>
      </w:r>
      <w:r>
        <w:rPr>
          <w:rFonts w:eastAsia="Times New Roman" w:cs="Times New Roman"/>
          <w:szCs w:val="24"/>
        </w:rPr>
        <w:t xml:space="preserve"> ευχαριστούμε.</w:t>
      </w:r>
    </w:p>
    <w:p w14:paraId="2CEE3D4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14:paraId="2CEE3D42"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στην Επιτροπή Εξωτερικών είχαμε εκφράσει επιφυλάξεις αποκλειστικά και μόνο για να πάρουμε το δικαίωμα παρέμβασης στην Ολομέλεια και να μην έχουμε μαζί σας διενέξεις και </w:t>
      </w:r>
      <w:r>
        <w:rPr>
          <w:rFonts w:eastAsia="Times New Roman" w:cs="Times New Roman"/>
          <w:szCs w:val="24"/>
        </w:rPr>
        <w:t xml:space="preserve">αντιδικίες. Πρέπει να αποφασίσετε στο Προεδρείο να προσαρμόσετε την πρακτική σας, ούτως ώστε να μην χρειάζεται μια πολιτική δύναμη και μια </w:t>
      </w:r>
      <w:r>
        <w:rPr>
          <w:rFonts w:eastAsia="Times New Roman" w:cs="Times New Roman"/>
          <w:szCs w:val="24"/>
        </w:rPr>
        <w:t>Κοινοβουλευτική Ομάδα</w:t>
      </w:r>
      <w:r>
        <w:rPr>
          <w:rFonts w:eastAsia="Times New Roman" w:cs="Times New Roman"/>
          <w:szCs w:val="24"/>
        </w:rPr>
        <w:t xml:space="preserve"> που δεν έχει αντίρρηση με μια </w:t>
      </w:r>
      <w:r>
        <w:rPr>
          <w:rFonts w:eastAsia="Times New Roman" w:cs="Times New Roman"/>
          <w:szCs w:val="24"/>
        </w:rPr>
        <w:t xml:space="preserve">σύμβαση </w:t>
      </w:r>
      <w:r>
        <w:rPr>
          <w:rFonts w:eastAsia="Times New Roman" w:cs="Times New Roman"/>
          <w:szCs w:val="24"/>
        </w:rPr>
        <w:t>να καταφεύγει στη λύση της επιφύλαξης για να έχει τον λόγ</w:t>
      </w:r>
      <w:r>
        <w:rPr>
          <w:rFonts w:eastAsia="Times New Roman" w:cs="Times New Roman"/>
          <w:szCs w:val="24"/>
        </w:rPr>
        <w:t xml:space="preserve">ο στην Ολομέλεια. </w:t>
      </w:r>
    </w:p>
    <w:p w14:paraId="2CEE3D43"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Θέλω, λοιπόν, τον λόγο για πέντε λεπτά.</w:t>
      </w:r>
    </w:p>
    <w:p w14:paraId="2CEE3D44" w14:textId="77777777" w:rsidR="00A60239" w:rsidRDefault="00515756">
      <w:pPr>
        <w:spacing w:line="600" w:lineRule="auto"/>
        <w:ind w:firstLine="720"/>
        <w:contextualSpacing/>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 xml:space="preserve">Τον έχετε, κύριε Λοβέρδο. </w:t>
      </w:r>
    </w:p>
    <w:p w14:paraId="2CEE3D4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Στη Διαρκή Επιτροπή, με την παρέμβασή μου και την απάντηση του κ. Καμμένου, προέκυψε κάτι καλό. Εγώ δε</w:t>
      </w:r>
      <w:r>
        <w:rPr>
          <w:rFonts w:eastAsia="Times New Roman" w:cs="Times New Roman"/>
          <w:szCs w:val="24"/>
        </w:rPr>
        <w:t>ν</w:t>
      </w:r>
      <w:r>
        <w:rPr>
          <w:rFonts w:eastAsia="Times New Roman" w:cs="Times New Roman"/>
          <w:szCs w:val="24"/>
        </w:rPr>
        <w:t xml:space="preserve"> παραλείπω να επαινέσω έναν Υπουργό εκεί που εκτιμώ ότι κάνει κάτι καλό. </w:t>
      </w:r>
    </w:p>
    <w:p w14:paraId="2CEE3D4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είναι καλό το γεγονός ότι το Υπουργείο Εθνικής Αμύνης ξεκαθάρισε τα πράγματα με όλα τα κείμενα, τα συμβατικά, που έχει υπογράψει τα προηγούμενα χρόνια. Και μας είπε ο </w:t>
      </w:r>
      <w:r>
        <w:rPr>
          <w:rFonts w:eastAsia="Times New Roman" w:cs="Times New Roman"/>
          <w:szCs w:val="24"/>
        </w:rPr>
        <w:t>κ. Καμμένος ότι αυτά ήταν περίπου ογδόντα πέντε και έχουν όλα κυρωθεί. Έχουμε φτάσει να κυρώνουμε, δηλαδή, συμβάσεις, συμφωνίες της παρούσας ηγεσίας του Υπουργείου, με άλλες χώρες, έχουμε φτάσει να κυρώνουμε συμφωνίες του Υπουργείου του 2016. Είμαστε, δηλα</w:t>
      </w:r>
      <w:r>
        <w:rPr>
          <w:rFonts w:eastAsia="Times New Roman" w:cs="Times New Roman"/>
          <w:szCs w:val="24"/>
        </w:rPr>
        <w:t xml:space="preserve">δή, τελείως μέσα στους χρόνους και ανταποκρινόμαστε και στις άλλες πλευρές, διότι η Νορβηγία, εν προκειμένω, έχει κυρώσει. Άρα, είμαστε και εμείς πολύ εντάξει. Αυτό είναι πάρα πολύ καλό και το επαινούμε. </w:t>
      </w:r>
    </w:p>
    <w:p w14:paraId="2CEE3D4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λοιπόν, από το Υπουργείο Εθνικής Αμύνης σε </w:t>
      </w:r>
      <w:r>
        <w:rPr>
          <w:rFonts w:eastAsia="Times New Roman" w:cs="Times New Roman"/>
          <w:szCs w:val="24"/>
        </w:rPr>
        <w:t xml:space="preserve">μια </w:t>
      </w:r>
      <w:r>
        <w:rPr>
          <w:rFonts w:eastAsia="Times New Roman" w:cs="Times New Roman"/>
          <w:szCs w:val="24"/>
        </w:rPr>
        <w:t xml:space="preserve">ειδική συνεδρίαση </w:t>
      </w:r>
      <w:r>
        <w:rPr>
          <w:rFonts w:eastAsia="Times New Roman" w:cs="Times New Roman"/>
          <w:szCs w:val="24"/>
        </w:rPr>
        <w:t xml:space="preserve">της Διαρκούς Επιτροπής Εξωτερικών και Άμυνας να κάνουμε μια αξιολόγηση αυτών των </w:t>
      </w:r>
      <w:r>
        <w:rPr>
          <w:rFonts w:eastAsia="Times New Roman" w:cs="Times New Roman"/>
          <w:szCs w:val="24"/>
        </w:rPr>
        <w:t>συμβάσεων</w:t>
      </w:r>
      <w:r>
        <w:rPr>
          <w:rFonts w:eastAsia="Times New Roman" w:cs="Times New Roman"/>
          <w:szCs w:val="24"/>
        </w:rPr>
        <w:t>. Μας έχουν χρησιμεύσει; Πότε χρειάστηκε να τις επικαλεστούμε; Και αυτό, για να ξέρει και το Σώμα ότι ναι μεν κάνει μια κίνηση υποχρεωτική απένα</w:t>
      </w:r>
      <w:r>
        <w:rPr>
          <w:rFonts w:eastAsia="Times New Roman" w:cs="Times New Roman"/>
          <w:szCs w:val="24"/>
        </w:rPr>
        <w:t xml:space="preserve">ντι σε μία άλλη πλευρά, στις διπλωματικές μας σχέσεις, στις διεθνείς μας σχέσεις, στις αμυντικές διεθνείς μας σχέσεις, αλλά πέραν από την καλή κίνηση με μια άλλη πλευρά, να δούμε και αυτά τα κείμενα </w:t>
      </w:r>
      <w:r>
        <w:rPr>
          <w:rFonts w:eastAsia="Times New Roman" w:cs="Times New Roman"/>
          <w:szCs w:val="24"/>
        </w:rPr>
        <w:lastRenderedPageBreak/>
        <w:t xml:space="preserve">ότι κάπου χρησιμεύουν και πού χρησιμεύουν. Το πρώτο θέμα </w:t>
      </w:r>
      <w:r>
        <w:rPr>
          <w:rFonts w:eastAsia="Times New Roman" w:cs="Times New Roman"/>
          <w:szCs w:val="24"/>
        </w:rPr>
        <w:t>που θέλω να θέσω είναι αυτό.</w:t>
      </w:r>
    </w:p>
    <w:p w14:paraId="2CEE3D4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Το δεύτερο θέμα είναι γενικότερο του Υπουργείου. Αφορά, όμως, τον ίδιο τον κύριο Αναπληρωτή Υπουργό, γιατί τον άκουσα προ ημερών ή τουλάχιστον έτσι διάβασα, να εξαγγέλλει ένα δεκαπενταετές εξοπλιστικό. Μια και είστε εδώ σήμερα,</w:t>
      </w:r>
      <w:r>
        <w:rPr>
          <w:rFonts w:eastAsia="Times New Roman" w:cs="Times New Roman"/>
          <w:szCs w:val="24"/>
        </w:rPr>
        <w:t xml:space="preserve"> λοιπόν, θα θέλαμε να μας πείτε γι’ αυτό κάποια περισσότερα λόγια μέσα στην Αίθουσα του Κοινοβουλίου.</w:t>
      </w:r>
    </w:p>
    <w:p w14:paraId="2CEE3D4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Το τρίτο θέμα, κύριε Υπουργέ, είναι να μας πείτε πρώτα από όλα, ως μέλος της Κυβέρνησης, πού αγοράζετε μελάνι και αν το αγοράζετε με το κιλό για να υπογρά</w:t>
      </w:r>
      <w:r>
        <w:rPr>
          <w:rFonts w:eastAsia="Times New Roman" w:cs="Times New Roman"/>
          <w:szCs w:val="24"/>
        </w:rPr>
        <w:t xml:space="preserve">φετε μνημόνια αφειδώς. </w:t>
      </w:r>
    </w:p>
    <w:p w14:paraId="2CEE3D4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Αλλά πέραν από αυτό που αποτελεί μια γενική πολιτική κριτική -και θα τα πούμε και την άλλη εβδομάδα-, υπάρχουν ορισμένα θέματα που αφορούν ειδικά εσάς. Και ως δικηγόρο, θα σας ρώταγα πώς μπορείτε να αποδεχθείτε τη μη έκπτωση από το </w:t>
      </w:r>
      <w:r>
        <w:rPr>
          <w:rFonts w:eastAsia="Times New Roman" w:cs="Times New Roman"/>
          <w:szCs w:val="24"/>
        </w:rPr>
        <w:t>φορολογητέο εισόδημα των εισφορών; Πώς μπορείτε να το δέχεστε αυτό ως δικηγόρος; Γιατί αυτή είναι μια πλευρά σας επαγγελματική, που δεν την αγνοώ καθόλου. Πώς μπορείτε για πρώτη φορά στα χρόνια της κρίσης να επιβάλλετε κάτι τέτοιο -που είναι και κατάφωρα α</w:t>
      </w:r>
      <w:r>
        <w:rPr>
          <w:rFonts w:eastAsia="Times New Roman" w:cs="Times New Roman"/>
          <w:szCs w:val="24"/>
        </w:rPr>
        <w:t xml:space="preserve">ντισυνταγματικό- και να θεωρείται εισόδημα η δαπάνη για τις εισφορές; </w:t>
      </w:r>
    </w:p>
    <w:p w14:paraId="2CEE3D4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και κάτι άλλο που αφορά το Υπουργείο σας. Κύριε Υπουργέ, διαβάζουμε ότι στον νόμο που θα φέρετε την άλλη εβδομάδα γίνονται </w:t>
      </w:r>
      <w:r>
        <w:rPr>
          <w:rFonts w:eastAsia="Times New Roman" w:cs="Times New Roman"/>
          <w:szCs w:val="24"/>
        </w:rPr>
        <w:lastRenderedPageBreak/>
        <w:t xml:space="preserve">περικοπές στα μισθολογικά των στρατευμένων, των </w:t>
      </w:r>
      <w:r>
        <w:rPr>
          <w:rFonts w:eastAsia="Times New Roman" w:cs="Times New Roman"/>
          <w:szCs w:val="24"/>
        </w:rPr>
        <w:t>αξιωματικών και των υπαξιωματικών.</w:t>
      </w:r>
      <w:r>
        <w:rPr>
          <w:rFonts w:eastAsia="Times New Roman" w:cs="Times New Roman"/>
          <w:szCs w:val="24"/>
        </w:rPr>
        <w:t xml:space="preserve"> </w:t>
      </w:r>
      <w:r>
        <w:rPr>
          <w:rFonts w:eastAsia="Times New Roman" w:cs="Times New Roman"/>
          <w:szCs w:val="24"/>
        </w:rPr>
        <w:t xml:space="preserve">Είναι έτσι; Και πού φτάνουν οι περικοπές αυτές; Έχετε συζητήσει στον χώρο σας; Είναι γνωστά αυτά τα πράγματα ή είναι θέματα που θα εμφανιστούν αυτά τα εικοσιτετράωρα στον δημόσιο διάλογο; </w:t>
      </w:r>
    </w:p>
    <w:p w14:paraId="2CEE3D4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Ένα προτελευταίο θέμα που θέλω ν</w:t>
      </w:r>
      <w:r>
        <w:rPr>
          <w:rFonts w:eastAsia="Times New Roman" w:cs="Times New Roman"/>
          <w:szCs w:val="24"/>
        </w:rPr>
        <w:t xml:space="preserve">α σας θέσω είναι το θέμα της πρόσφατης </w:t>
      </w:r>
      <w:r>
        <w:rPr>
          <w:rFonts w:eastAsia="Times New Roman" w:cs="Times New Roman"/>
          <w:szCs w:val="24"/>
          <w:lang w:val="en-GB"/>
        </w:rPr>
        <w:t>NA</w:t>
      </w:r>
      <w:r>
        <w:rPr>
          <w:rFonts w:eastAsia="Times New Roman" w:cs="Times New Roman"/>
          <w:szCs w:val="24"/>
          <w:lang w:val="en-US"/>
        </w:rPr>
        <w:t>V</w:t>
      </w:r>
      <w:r>
        <w:rPr>
          <w:rFonts w:eastAsia="Times New Roman" w:cs="Times New Roman"/>
          <w:szCs w:val="24"/>
          <w:lang w:val="en-GB"/>
        </w:rPr>
        <w:t>TEX</w:t>
      </w:r>
      <w:r>
        <w:rPr>
          <w:rFonts w:eastAsia="Times New Roman" w:cs="Times New Roman"/>
          <w:szCs w:val="24"/>
        </w:rPr>
        <w:t xml:space="preserve"> -το διαβάσαμε χθες- σχετικά με το Καστελόριζο. Είχαμε κάνει και μια συζήτηση στην </w:t>
      </w:r>
      <w:r>
        <w:rPr>
          <w:rFonts w:eastAsia="Times New Roman" w:cs="Times New Roman"/>
          <w:szCs w:val="24"/>
        </w:rPr>
        <w:t xml:space="preserve">επιτροπή </w:t>
      </w:r>
      <w:r>
        <w:rPr>
          <w:rFonts w:eastAsia="Times New Roman" w:cs="Times New Roman"/>
          <w:szCs w:val="24"/>
        </w:rPr>
        <w:t>με τον κ. Καμμένο, ο οποίος μάλιστα είχε προαναγγείλει ότι θα ζητήσει μια συνεδρίαση κεκλεισμένων των θυρών της Διαρκού</w:t>
      </w:r>
      <w:r>
        <w:rPr>
          <w:rFonts w:eastAsia="Times New Roman" w:cs="Times New Roman"/>
          <w:szCs w:val="24"/>
        </w:rPr>
        <w:t xml:space="preserve">ς Επιτροπής Εξωτερικών και Άμυνας, κάτι που είναι ευπρόσδεκτο. Άλλωστε, έχουμε ανταποκριθεί όλες οι πολιτικές δυνάμεις. Και από την τελευταία φορά που κάναμε μια τέτοια συζήτηση και </w:t>
      </w:r>
      <w:r>
        <w:rPr>
          <w:rFonts w:eastAsia="Times New Roman" w:cs="Times New Roman"/>
          <w:szCs w:val="24"/>
        </w:rPr>
        <w:t>σ</w:t>
      </w:r>
      <w:r>
        <w:rPr>
          <w:rFonts w:eastAsia="Times New Roman" w:cs="Times New Roman"/>
          <w:szCs w:val="24"/>
        </w:rPr>
        <w:t xml:space="preserve">το Υπουργείο Εξωτερικών και με εσάς, δεν υπήρξε η παραμικρή διαρροή. Και </w:t>
      </w:r>
      <w:r>
        <w:rPr>
          <w:rFonts w:eastAsia="Times New Roman" w:cs="Times New Roman"/>
          <w:szCs w:val="24"/>
        </w:rPr>
        <w:t xml:space="preserve">αυτό είναι προς έπαινο για την Εθνική Αντιπροσωπεία και για τα πολιτικά κόμματα. </w:t>
      </w:r>
    </w:p>
    <w:p w14:paraId="2CEE3D4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Πρόεδρε, υπάρχει από αργά χθες τη νύχτα επί του πιεστηρίου της συζητούσας σε μια δημόσια συζήτηση μια απόφαση της </w:t>
      </w:r>
      <w:r>
        <w:rPr>
          <w:rFonts w:eastAsia="Times New Roman" w:cs="Times New Roman"/>
          <w:szCs w:val="24"/>
        </w:rPr>
        <w:t xml:space="preserve">ολομέλειας </w:t>
      </w:r>
      <w:r>
        <w:rPr>
          <w:rFonts w:eastAsia="Times New Roman" w:cs="Times New Roman"/>
          <w:szCs w:val="24"/>
        </w:rPr>
        <w:t>του Ελεγκτικού Συνεδρίου, που σχετίζ</w:t>
      </w:r>
      <w:r>
        <w:rPr>
          <w:rFonts w:eastAsia="Times New Roman" w:cs="Times New Roman"/>
          <w:szCs w:val="24"/>
        </w:rPr>
        <w:t xml:space="preserve">εται με την περικοπή των συντάξεων το 2019, με την κατάργηση δηλαδή της προσωπικής διαφοράς, για την οποία απ’ ό,τι διαβάζουμε –από ό,τι μας μεταφέρουν τα </w:t>
      </w:r>
      <w:r>
        <w:rPr>
          <w:rFonts w:eastAsia="Times New Roman" w:cs="Times New Roman"/>
          <w:szCs w:val="24"/>
        </w:rPr>
        <w:t>μέσα μαζικής ενημέρωσης</w:t>
      </w:r>
      <w:r>
        <w:rPr>
          <w:rFonts w:eastAsia="Times New Roman" w:cs="Times New Roman"/>
          <w:szCs w:val="24"/>
        </w:rPr>
        <w:t>, εγώ δεν έχω δει το κείμενο, είμαι νομικός και πρέπει να είμαι προσεκτικός- δ</w:t>
      </w:r>
      <w:r>
        <w:rPr>
          <w:rFonts w:eastAsia="Times New Roman" w:cs="Times New Roman"/>
          <w:szCs w:val="24"/>
        </w:rPr>
        <w:t xml:space="preserve">εν έθεσε θέμα συνταγματικότητας. Απ’ ό,τι διαβάζουμε, έθεσε θέμα αντίφασης των </w:t>
      </w:r>
      <w:r>
        <w:rPr>
          <w:rFonts w:eastAsia="Times New Roman" w:cs="Times New Roman"/>
          <w:szCs w:val="24"/>
        </w:rPr>
        <w:lastRenderedPageBreak/>
        <w:t xml:space="preserve">συγκεκριμένων ρυθμίσεων με διατάξεις </w:t>
      </w:r>
      <w:proofErr w:type="spellStart"/>
      <w:r>
        <w:rPr>
          <w:rFonts w:eastAsia="Times New Roman" w:cs="Times New Roman"/>
          <w:szCs w:val="24"/>
        </w:rPr>
        <w:t>υπερνομοθετικής</w:t>
      </w:r>
      <w:proofErr w:type="spellEnd"/>
      <w:r>
        <w:rPr>
          <w:rFonts w:eastAsia="Times New Roman" w:cs="Times New Roman"/>
          <w:szCs w:val="24"/>
        </w:rPr>
        <w:t xml:space="preserve"> ισχύος. Και ποιες είναι αυτές; Οι διατάξεις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 xml:space="preserve">των Δικαιωμάτων του Ανθρώπου και των πρόσθετων σε αυτήν </w:t>
      </w:r>
      <w:r>
        <w:rPr>
          <w:rFonts w:eastAsia="Times New Roman" w:cs="Times New Roman"/>
          <w:szCs w:val="24"/>
        </w:rPr>
        <w:t>πρωτοκόλλων</w:t>
      </w:r>
      <w:r>
        <w:rPr>
          <w:rFonts w:eastAsia="Times New Roman" w:cs="Times New Roman"/>
          <w:szCs w:val="24"/>
        </w:rPr>
        <w:t>.</w:t>
      </w:r>
    </w:p>
    <w:p w14:paraId="2CEE3D4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Αν είναι έτσι, τι θα κάνετε; Διότι η γνώμη αυτή του Ελεγκτικού Συνεδρίου για τις συντάξεις, κύριε Πρόεδρε, είναι υποχρεωτική. Δεν παίρνεις τέτοια γνωμοδότηση; Δεν μπορείς να φέρεις συνταξιοδοτικό νόμο, κατά τη ρύθμιση του Συντάγματος. </w:t>
      </w:r>
    </w:p>
    <w:p w14:paraId="2CEE3D4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Τι θα κάνετε, λοιπ</w:t>
      </w:r>
      <w:r>
        <w:rPr>
          <w:rFonts w:eastAsia="Times New Roman" w:cs="Times New Roman"/>
          <w:szCs w:val="24"/>
        </w:rPr>
        <w:t xml:space="preserve">όν; Θα λύσετε τα θέματα τώρα αλλάζοντας πηγή </w:t>
      </w:r>
      <w:proofErr w:type="spellStart"/>
      <w:r>
        <w:rPr>
          <w:rFonts w:eastAsia="Times New Roman" w:cs="Times New Roman"/>
          <w:szCs w:val="24"/>
        </w:rPr>
        <w:t>προσπόρισης</w:t>
      </w:r>
      <w:proofErr w:type="spellEnd"/>
      <w:r>
        <w:rPr>
          <w:rFonts w:eastAsia="Times New Roman" w:cs="Times New Roman"/>
          <w:szCs w:val="24"/>
        </w:rPr>
        <w:t xml:space="preserve"> εσόδων για τα δημοσιονομικά της χώρας ή θα πάτε σε μια αγνόηση των συγκεκριμένων ρυθμίσεων για να σκάσει</w:t>
      </w:r>
      <w:r>
        <w:rPr>
          <w:rFonts w:eastAsia="Times New Roman" w:cs="Times New Roman"/>
          <w:szCs w:val="24"/>
        </w:rPr>
        <w:t xml:space="preserve"> </w:t>
      </w:r>
      <w:r>
        <w:rPr>
          <w:rFonts w:eastAsia="Times New Roman" w:cs="Times New Roman"/>
          <w:szCs w:val="24"/>
        </w:rPr>
        <w:t xml:space="preserve">το πρόβλημα το 2019; Γιατί ακούω να λένε ότι αυτές οι αποφάσεις του Ελεγκτικού Συνεδρίου δεν </w:t>
      </w:r>
      <w:r>
        <w:rPr>
          <w:rFonts w:eastAsia="Times New Roman" w:cs="Times New Roman"/>
          <w:szCs w:val="24"/>
        </w:rPr>
        <w:t>δεσμεύουν τις κυβερνήσεις και τις πλειοψηφίες της Βουλής. Όμως, η αλήθεια είναι ότι αποτελούν πρελούδιο για δικαστικές αποφάσεις αργότερα. Όταν, δηλαδή, αυτά ψηφιστούν και υπάρχουν κι άλλες κυβερνήσεις, τότε τα ανώτατα δικαστήρια της χώρας και το συγκεκριμ</w:t>
      </w:r>
      <w:r>
        <w:rPr>
          <w:rFonts w:eastAsia="Times New Roman" w:cs="Times New Roman"/>
          <w:szCs w:val="24"/>
        </w:rPr>
        <w:t>ένο επί αιτημάτων θα τα δικαιώσουν. Και θα «κληρονομήσετε» -εντός εισαγωγικών- τα προβλήματα σε επόμενους. Τι θα κάνετε; Θα τα λύσετε σήμερα ή θα τα αφήσετε να τα λύσει η ζωή σε βάρος κάποιων άλλων μετά από λίγα χρόνια;</w:t>
      </w:r>
    </w:p>
    <w:p w14:paraId="2CEE3D5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CEE3D5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Ευχαριστώ κι εγώ.</w:t>
      </w:r>
    </w:p>
    <w:p w14:paraId="2CEE3D52"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2CEE3D53"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2CEE3D5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Η Ένωση Κεντρώων κράτησε την επιφύλαξη κατά τη διάρκεια της </w:t>
      </w:r>
      <w:r>
        <w:rPr>
          <w:rFonts w:eastAsia="Times New Roman" w:cs="Times New Roman"/>
          <w:szCs w:val="24"/>
        </w:rPr>
        <w:t xml:space="preserve">επιτροπής </w:t>
      </w:r>
      <w:r>
        <w:rPr>
          <w:rFonts w:eastAsia="Times New Roman" w:cs="Times New Roman"/>
          <w:szCs w:val="24"/>
        </w:rPr>
        <w:t xml:space="preserve">για τη συγκεκριμένη </w:t>
      </w:r>
      <w:r>
        <w:rPr>
          <w:rFonts w:eastAsia="Times New Roman" w:cs="Times New Roman"/>
          <w:szCs w:val="24"/>
        </w:rPr>
        <w:t xml:space="preserve">κύρωση </w:t>
      </w:r>
      <w:r>
        <w:rPr>
          <w:rFonts w:eastAsia="Times New Roman" w:cs="Times New Roman"/>
          <w:szCs w:val="24"/>
        </w:rPr>
        <w:t>μόνο και μόνο επειδή είχε διαπιστώσει κάποια πράγμα</w:t>
      </w:r>
      <w:r>
        <w:rPr>
          <w:rFonts w:eastAsia="Times New Roman" w:cs="Times New Roman"/>
          <w:szCs w:val="24"/>
        </w:rPr>
        <w:t xml:space="preserve">τα, τα οποία δεν θα έπρεπε να έχουν πραγματοποιηθεί από την ελληνική πλευρά. </w:t>
      </w:r>
    </w:p>
    <w:p w14:paraId="2CEE3D5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Υπερψηφίζει το Μνημόνιο Κατανόησης και Συνεργασίας του Υπουργείου Εθνικής Άμυνας της Ελληνικής Δημοκρατίας με το Υπουργείο Εθνικής Άμυνας του Βασιλείου της Νορβηγίας. Αυτό η Ένωσ</w:t>
      </w:r>
      <w:r>
        <w:rPr>
          <w:rFonts w:eastAsia="Times New Roman" w:cs="Times New Roman"/>
          <w:szCs w:val="24"/>
        </w:rPr>
        <w:t xml:space="preserve">η Κεντρώων το κάνει επί δεκαοκτώ μήνες που βρίσκεται μέσα στην </w:t>
      </w:r>
      <w:r>
        <w:rPr>
          <w:rFonts w:eastAsia="Times New Roman" w:cs="Times New Roman"/>
          <w:szCs w:val="24"/>
        </w:rPr>
        <w:t xml:space="preserve">ελληνική </w:t>
      </w:r>
      <w:r>
        <w:rPr>
          <w:rFonts w:eastAsia="Times New Roman" w:cs="Times New Roman"/>
          <w:szCs w:val="24"/>
        </w:rPr>
        <w:t>Βουλή. Επί δεκαοκτώ μήνες στηρίζει την προσπάθεια του Υπουργείου Εθνικής Άμυνας αλλά και Εξωτερικών Υποθέσεων, φέρνοντας εδώ κυρώσεις μνημονίων γιατί έτσι το επιτάσσει το εθνικό συμφέρ</w:t>
      </w:r>
      <w:r>
        <w:rPr>
          <w:rFonts w:eastAsia="Times New Roman" w:cs="Times New Roman"/>
          <w:szCs w:val="24"/>
        </w:rPr>
        <w:t>ον παρ’ όλες τις επιφυλάξεις, τις οποίες μπορεί να έχει διατυπώσει κατά καιρούς με την αντίληψη και μόνο ότι το εθνικό συμφέρον, αλλά και η λογική επιτάσσει τη συναίνεση και τη συνεργασία με το Υπουργείο Εθνικής Άμυνας και Εξωτερικών Υποθέσεων.</w:t>
      </w:r>
    </w:p>
    <w:p w14:paraId="2CEE3D5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Υπάρχει, όμ</w:t>
      </w:r>
      <w:r>
        <w:rPr>
          <w:rFonts w:eastAsia="Times New Roman" w:cs="Times New Roman"/>
          <w:szCs w:val="24"/>
        </w:rPr>
        <w:t xml:space="preserve">ως, ένα σημείο, το οποίο ανέφερα και στις </w:t>
      </w:r>
      <w:r>
        <w:rPr>
          <w:rFonts w:eastAsia="Times New Roman" w:cs="Times New Roman"/>
          <w:szCs w:val="24"/>
        </w:rPr>
        <w:t xml:space="preserve">επιτροπές </w:t>
      </w:r>
      <w:r>
        <w:rPr>
          <w:rFonts w:eastAsia="Times New Roman" w:cs="Times New Roman"/>
          <w:szCs w:val="24"/>
        </w:rPr>
        <w:t xml:space="preserve">και θα ήθελα να το αναφέρω και εδώ, για να καταγραφεί και στην Ολομέλεια. Είναι ένα σημείο που μας είχε προβληματίσει ιδιαίτερα: </w:t>
      </w:r>
    </w:p>
    <w:p w14:paraId="2CEE3D5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μνημόνιο</w:t>
      </w:r>
      <w:r>
        <w:rPr>
          <w:rFonts w:eastAsia="Times New Roman" w:cs="Times New Roman"/>
          <w:szCs w:val="24"/>
        </w:rPr>
        <w:t xml:space="preserve"> αυτό υπογράφτηκε πέρυσι τον Ιούλιο του 2016. Την ίδια χρονική </w:t>
      </w:r>
      <w:r>
        <w:rPr>
          <w:rFonts w:eastAsia="Times New Roman" w:cs="Times New Roman"/>
          <w:szCs w:val="24"/>
        </w:rPr>
        <w:t>περίοδο γινόντουσαν συζητήσεις για το μέλλον της ΕΛΒΟ, μιας από τις αμυντικές βιομηχανίες της Ελλάδας. Τότε, λοιπόν, οι Υπουργοί από τα αρμόδια Υπουργεία -και από το Υπουργείο Οικονομικών και από το Υπουργείο Εθνικής Άμυνας- υπόσχονταν διάφορα πράγματα για</w:t>
      </w:r>
      <w:r>
        <w:rPr>
          <w:rFonts w:eastAsia="Times New Roman" w:cs="Times New Roman"/>
          <w:szCs w:val="24"/>
        </w:rPr>
        <w:t xml:space="preserve"> το μέλλον της ΕΛΒΟ. </w:t>
      </w:r>
    </w:p>
    <w:p w14:paraId="2CEE3D5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χρονική στιγμή που υπογράφτηκε το </w:t>
      </w:r>
      <w:r>
        <w:rPr>
          <w:rFonts w:eastAsia="Times New Roman" w:cs="Times New Roman"/>
          <w:szCs w:val="24"/>
        </w:rPr>
        <w:t xml:space="preserve">μνημόνιο </w:t>
      </w:r>
      <w:r>
        <w:rPr>
          <w:rFonts w:eastAsia="Times New Roman" w:cs="Times New Roman"/>
          <w:szCs w:val="24"/>
        </w:rPr>
        <w:t xml:space="preserve">αυτό, η Νορβηγία είχε ανάγκη σε οχήματα γιατί ήταν το μοναδικό τμήμα της νορβηγικής βιομηχανίας που δεν ήταν ενεργοποιημένο. </w:t>
      </w:r>
    </w:p>
    <w:p w14:paraId="2CEE3D5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Άρα, λοιπόν, δεν υπήρχε κάποια πρόβλεψη στην υπογραφή το</w:t>
      </w:r>
      <w:r>
        <w:rPr>
          <w:rFonts w:eastAsia="Times New Roman" w:cs="Times New Roman"/>
          <w:szCs w:val="24"/>
        </w:rPr>
        <w:t xml:space="preserve">υ παρόντος </w:t>
      </w:r>
      <w:r>
        <w:rPr>
          <w:rFonts w:eastAsia="Times New Roman" w:cs="Times New Roman"/>
          <w:szCs w:val="24"/>
        </w:rPr>
        <w:t xml:space="preserve">μνημονίου </w:t>
      </w:r>
      <w:r>
        <w:rPr>
          <w:rFonts w:eastAsia="Times New Roman" w:cs="Times New Roman"/>
          <w:szCs w:val="24"/>
        </w:rPr>
        <w:t>από την ελληνική πλευρά. Άρα, λοιπόν, ό,τι λόγια υποσχόταν η Κυβέρνηση απέναντι στους εργαζόμενους της ΕΛΒΟ ήταν φρούδες ελπίδες. Με την παράλειψη αυτή, δηλαδή με το να μην συμπεριλάβει η Κυβέρνηση την προοπτική αναδιάρθρωσης και ανάτα</w:t>
      </w:r>
      <w:r>
        <w:rPr>
          <w:rFonts w:eastAsia="Times New Roman" w:cs="Times New Roman"/>
          <w:szCs w:val="24"/>
        </w:rPr>
        <w:t>ξης της ΕΛΒΟ, απέδειξε η Κυβέρνηση ότι το μέλλον της ΕΛΒΟ ήταν προδιαγεγραμμένο.</w:t>
      </w:r>
    </w:p>
    <w:p w14:paraId="2CEE3D5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xml:space="preserve"> -και λυπούμαστε πολύ γι’ αυτό- ο κύριος Υπουργός -όχι ο Αναπληρωτής Υπουργός- μας μίλησε για κάποιο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όπως και για κάποια εταιρεία από τη Νότιο Αφρι</w:t>
      </w:r>
      <w:r>
        <w:rPr>
          <w:rFonts w:eastAsia="Times New Roman" w:cs="Times New Roman"/>
          <w:szCs w:val="24"/>
        </w:rPr>
        <w:t xml:space="preserve">κή. Δεν τα καταλαβαίνουμε εμείς αυτά τα πράγματα. Πώς μπορούμε να μιλάμε για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όταν δεν έχουν ανοίξει ακόμα οι προσφορές; Και πώς μπορούμε να φωτογραφίζουμε έτσι εταιρείες; </w:t>
      </w:r>
    </w:p>
    <w:p w14:paraId="2CEE3D5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θα είμαστε δίπλα στους εργαζόμενους της ΕΛΒΟ, για να διαφυλάξου</w:t>
      </w:r>
      <w:r>
        <w:rPr>
          <w:rFonts w:eastAsia="Times New Roman" w:cs="Times New Roman"/>
          <w:szCs w:val="24"/>
        </w:rPr>
        <w:t>με το μέλλον τους και την προοπτική τους στο ζην.</w:t>
      </w:r>
    </w:p>
    <w:p w14:paraId="2CEE3D5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EE3D5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2CEE3D5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Ο κ. Παππάς έχει τον λόγο.</w:t>
      </w:r>
    </w:p>
    <w:p w14:paraId="2CEE3D5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θέλω να τονίσω το εξής: Πριν από λίγο ο κ. Λοβέρδος έθεσε κάποια ζητήματα -γ</w:t>
      </w:r>
      <w:r>
        <w:rPr>
          <w:rFonts w:eastAsia="Times New Roman" w:cs="Times New Roman"/>
          <w:szCs w:val="24"/>
        </w:rPr>
        <w:t>ια μένα καλώς τα έθεσε- που αφορούν το μισθολόγιο, τα ειδικά μισθολόγια των αξιωματικών και υπαξιωματικών των Ενόπλων Δυνάμεων. Να προσθέσω κι εγώ και το θέμα των στολών. Μάλιστα, προχθές έκανα και μια ανάλογη ερώτηση στο Υπουργείο Εθνικής Άμυνας. Το Υπουρ</w:t>
      </w:r>
      <w:r>
        <w:rPr>
          <w:rFonts w:eastAsia="Times New Roman" w:cs="Times New Roman"/>
          <w:szCs w:val="24"/>
        </w:rPr>
        <w:t>γείο Εθνικής Άμυνας και η στρατιωτική ηγεσία με τις κατευθύνσεις της πολιτικής ηγεσίας δείχνει μια μεγάλη πρεμούρα να πληρώνουν πια οι αξιωματικοί τις στολές τους.</w:t>
      </w:r>
    </w:p>
    <w:p w14:paraId="2CEE3D60" w14:textId="77777777" w:rsidR="00A60239" w:rsidRDefault="00515756">
      <w:pPr>
        <w:spacing w:line="600" w:lineRule="auto"/>
        <w:ind w:firstLine="720"/>
        <w:contextualSpacing/>
        <w:jc w:val="both"/>
        <w:rPr>
          <w:rFonts w:eastAsia="Times New Roman"/>
          <w:szCs w:val="24"/>
        </w:rPr>
      </w:pPr>
      <w:r>
        <w:rPr>
          <w:rFonts w:eastAsia="Times New Roman"/>
          <w:szCs w:val="24"/>
        </w:rPr>
        <w:t>Έθεσε, λοιπόν, ζητήματα τα οποία είναι εκτός της σημερινής κύρωσης</w:t>
      </w:r>
      <w:r>
        <w:rPr>
          <w:rFonts w:eastAsia="Times New Roman"/>
          <w:szCs w:val="24"/>
        </w:rPr>
        <w:t>,</w:t>
      </w:r>
      <w:r>
        <w:rPr>
          <w:rFonts w:eastAsia="Times New Roman"/>
          <w:szCs w:val="24"/>
        </w:rPr>
        <w:t xml:space="preserve"> για την οποία ομιλούμε. Το λέω αυτό για να το γνωρίζετε κι εσείς, να το γνωρίζει και ο κόσμος που μας βλέπει.  εσείς ένας από αυτούς που το κάνουν συχνά. Δεν τον διακόψατε να πείτε «</w:t>
      </w:r>
      <w:r>
        <w:rPr>
          <w:rFonts w:eastAsia="Times New Roman"/>
          <w:szCs w:val="24"/>
        </w:rPr>
        <w:t>ε</w:t>
      </w:r>
      <w:r>
        <w:rPr>
          <w:rFonts w:eastAsia="Times New Roman"/>
          <w:szCs w:val="24"/>
        </w:rPr>
        <w:t>ίστε εκτός θέματος, παρακαλώ να μιλήσετε εντός του θέματος»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Α</w:t>
      </w:r>
      <w:r>
        <w:rPr>
          <w:rFonts w:eastAsia="Times New Roman"/>
          <w:szCs w:val="24"/>
        </w:rPr>
        <w:t xml:space="preserve">ν το έκανε αυτό ο συναγωνιστής μας ο κ. </w:t>
      </w:r>
      <w:proofErr w:type="spellStart"/>
      <w:r>
        <w:rPr>
          <w:rFonts w:eastAsia="Times New Roman"/>
          <w:szCs w:val="24"/>
        </w:rPr>
        <w:t>Κούζηλος</w:t>
      </w:r>
      <w:proofErr w:type="spellEnd"/>
      <w:r>
        <w:rPr>
          <w:rFonts w:eastAsia="Times New Roman"/>
          <w:szCs w:val="24"/>
        </w:rPr>
        <w:t xml:space="preserve"> -γιατί τα γνωρίζει τα θέματα</w:t>
      </w:r>
      <w:r>
        <w:rPr>
          <w:rFonts w:eastAsia="Times New Roman"/>
          <w:szCs w:val="24"/>
        </w:rPr>
        <w:t>,</w:t>
      </w:r>
      <w:r>
        <w:rPr>
          <w:rFonts w:eastAsia="Times New Roman"/>
          <w:szCs w:val="24"/>
        </w:rPr>
        <w:t xml:space="preserve"> ως μέλος της </w:t>
      </w:r>
      <w:r>
        <w:rPr>
          <w:rFonts w:eastAsia="Times New Roman"/>
          <w:szCs w:val="24"/>
        </w:rPr>
        <w:t>ε</w:t>
      </w:r>
      <w:r>
        <w:rPr>
          <w:rFonts w:eastAsia="Times New Roman"/>
          <w:szCs w:val="24"/>
        </w:rPr>
        <w:t xml:space="preserve">πιτροπής-, θα γινόταν </w:t>
      </w:r>
      <w:r>
        <w:rPr>
          <w:rFonts w:eastAsia="Times New Roman"/>
          <w:szCs w:val="24"/>
        </w:rPr>
        <w:lastRenderedPageBreak/>
        <w:t xml:space="preserve">χοντρή φασαρία εδώ. Επειδή, όμως, τα έκανε ένας εκπρόσωπος του συνταγματικού τόξου, του </w:t>
      </w:r>
      <w:proofErr w:type="spellStart"/>
      <w:r>
        <w:rPr>
          <w:rFonts w:eastAsia="Times New Roman"/>
          <w:szCs w:val="24"/>
        </w:rPr>
        <w:t>μνημονιακού</w:t>
      </w:r>
      <w:proofErr w:type="spellEnd"/>
      <w:r>
        <w:rPr>
          <w:rFonts w:eastAsia="Times New Roman"/>
          <w:szCs w:val="24"/>
        </w:rPr>
        <w:t>,</w:t>
      </w:r>
      <w:r>
        <w:rPr>
          <w:rFonts w:eastAsia="Times New Roman"/>
          <w:szCs w:val="24"/>
        </w:rPr>
        <w:t xml:space="preserve"> θα έλεγα -και κακώς λέτε εσείς, κύριε Λο</w:t>
      </w:r>
      <w:r>
        <w:rPr>
          <w:rFonts w:eastAsia="Times New Roman"/>
          <w:szCs w:val="24"/>
        </w:rPr>
        <w:t xml:space="preserve">βέρδο, για τα ζητήματα αυτά, γιατί στο σπίτι του κρεμασμένου δεν μιλάνε για σκοινί, διότι αν δεν είχατε ψηφίσει το τρίτο μνημόνιο που οδήγησε κατευθείαν στο τέταρτο, δεν θα είχαμε αυτά τα ζητήματα τώρα-, θα είχατε ξεσηκώσει θύελλα και θα λέγατε στον </w:t>
      </w:r>
      <w:proofErr w:type="spellStart"/>
      <w:r>
        <w:rPr>
          <w:rFonts w:eastAsia="Times New Roman"/>
          <w:szCs w:val="24"/>
        </w:rPr>
        <w:t>Κούζηλ</w:t>
      </w:r>
      <w:r>
        <w:rPr>
          <w:rFonts w:eastAsia="Times New Roman"/>
          <w:szCs w:val="24"/>
        </w:rPr>
        <w:t>ο</w:t>
      </w:r>
      <w:proofErr w:type="spellEnd"/>
      <w:r>
        <w:rPr>
          <w:rFonts w:eastAsia="Times New Roman"/>
          <w:szCs w:val="24"/>
        </w:rPr>
        <w:t xml:space="preserve"> «</w:t>
      </w:r>
      <w:r>
        <w:rPr>
          <w:rFonts w:eastAsia="Times New Roman"/>
          <w:szCs w:val="24"/>
        </w:rPr>
        <w:t>σ</w:t>
      </w:r>
      <w:r>
        <w:rPr>
          <w:rFonts w:eastAsia="Times New Roman"/>
          <w:szCs w:val="24"/>
        </w:rPr>
        <w:t>ταματήστε, μιλάμε για την κύρωση»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2CEE3D61" w14:textId="77777777" w:rsidR="00A60239" w:rsidRDefault="00515756">
      <w:pPr>
        <w:spacing w:line="600" w:lineRule="auto"/>
        <w:ind w:firstLine="720"/>
        <w:contextualSpacing/>
        <w:jc w:val="both"/>
        <w:rPr>
          <w:rFonts w:eastAsia="Times New Roman"/>
          <w:szCs w:val="24"/>
        </w:rPr>
      </w:pPr>
      <w:r>
        <w:rPr>
          <w:rFonts w:eastAsia="Times New Roman"/>
          <w:szCs w:val="24"/>
        </w:rPr>
        <w:t>Αυτά είχα να πω, όμορφα και ωραία. Σας ευχαριστώ.</w:t>
      </w:r>
    </w:p>
    <w:p w14:paraId="2CEE3D62"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Θέλει κάποιος άλλος Κοινοβουλευτικός Εκπρόσωπος τον λόγο; Όχι.</w:t>
      </w:r>
    </w:p>
    <w:p w14:paraId="2CEE3D63" w14:textId="77777777" w:rsidR="00A60239" w:rsidRDefault="00515756">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szCs w:val="24"/>
        </w:rPr>
        <w:t xml:space="preserve"> Κύριε Πρόεδρε,…</w:t>
      </w:r>
    </w:p>
    <w:p w14:paraId="2CEE3D64"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w:t>
      </w:r>
      <w:r>
        <w:rPr>
          <w:rFonts w:eastAsia="Times New Roman"/>
          <w:b/>
          <w:szCs w:val="24"/>
        </w:rPr>
        <w:t>ΑΡΟΠΟΥΛΟΣ:</w:t>
      </w:r>
      <w:r>
        <w:rPr>
          <w:rFonts w:eastAsia="Times New Roman"/>
          <w:szCs w:val="24"/>
        </w:rPr>
        <w:t xml:space="preserve"> Κύριε Πρόεδρε, θα ήθελα κι εγώ τον λόγο. </w:t>
      </w:r>
    </w:p>
    <w:p w14:paraId="2CEE3D65"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Κατά παρέκβαση και κατά παραχώρηση, έχετε τον λόγο για δύο λεπτά και μετά θα μιλήσει ο Υπουργός.</w:t>
      </w:r>
    </w:p>
    <w:p w14:paraId="2CEE3D66" w14:textId="77777777" w:rsidR="00A60239" w:rsidRDefault="00515756">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szCs w:val="24"/>
        </w:rPr>
        <w:t xml:space="preserve"> Παρακαλώ, κύριε Πρόεδρε, θέλω τον λόγο για</w:t>
      </w:r>
      <w:r>
        <w:rPr>
          <w:rFonts w:eastAsia="Times New Roman"/>
          <w:szCs w:val="24"/>
        </w:rPr>
        <w:t xml:space="preserve"> πέντε λεπτά.</w:t>
      </w:r>
    </w:p>
    <w:p w14:paraId="2CEE3D67"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Μπορεί να θέλετε ό,τι θέλετε. Καθίστε κάτω.</w:t>
      </w:r>
    </w:p>
    <w:p w14:paraId="2CEE3D68" w14:textId="77777777" w:rsidR="00A60239" w:rsidRDefault="00515756">
      <w:pPr>
        <w:spacing w:line="600" w:lineRule="auto"/>
        <w:ind w:firstLine="720"/>
        <w:contextualSpacing/>
        <w:jc w:val="both"/>
        <w:rPr>
          <w:rFonts w:eastAsia="Times New Roman"/>
          <w:szCs w:val="24"/>
        </w:rPr>
      </w:pPr>
      <w:r>
        <w:rPr>
          <w:rFonts w:eastAsia="Times New Roman"/>
          <w:szCs w:val="24"/>
        </w:rPr>
        <w:t>Ο κ. Θεοχαρόπουλος έχει τον λόγο.</w:t>
      </w:r>
    </w:p>
    <w:p w14:paraId="2CEE3D69" w14:textId="77777777" w:rsidR="00A60239" w:rsidRDefault="00515756">
      <w:pPr>
        <w:spacing w:line="600" w:lineRule="auto"/>
        <w:ind w:firstLine="720"/>
        <w:contextualSpacing/>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Πρώτα</w:t>
      </w:r>
      <w:r>
        <w:rPr>
          <w:rFonts w:eastAsia="Times New Roman"/>
          <w:szCs w:val="24"/>
        </w:rPr>
        <w:t xml:space="preserve"> </w:t>
      </w:r>
      <w:proofErr w:type="spellStart"/>
      <w:r>
        <w:rPr>
          <w:rFonts w:eastAsia="Times New Roman"/>
          <w:szCs w:val="24"/>
        </w:rPr>
        <w:t>πρώτα</w:t>
      </w:r>
      <w:proofErr w:type="spellEnd"/>
      <w:r>
        <w:rPr>
          <w:rFonts w:eastAsia="Times New Roman"/>
          <w:szCs w:val="24"/>
        </w:rPr>
        <w:t>, κύριε Υπουργέ, όπως είπε και ο εισηγητής μας προηγουμένως, εμείς δεν αμφισβητούμε τη δυνατότη</w:t>
      </w:r>
      <w:r>
        <w:rPr>
          <w:rFonts w:eastAsia="Times New Roman"/>
          <w:szCs w:val="24"/>
        </w:rPr>
        <w:t>τα διεύρυνσης της υφιστάμενης συνεργασίας με την κοινοποίηση σε κρατικές και ιδιωτικές αμυντικές βιομηχανίες των δύο χωρών. Είναι θετική εξέλιξη και για αυτό το ξεκαθαρίζουμε στην Ολομέλεια.</w:t>
      </w:r>
    </w:p>
    <w:p w14:paraId="2CEE3D6A"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Ταυτοχρόνως, βέβαια, έχουμε τονίσει επανειλημμένως ότι ο θετικός </w:t>
      </w:r>
      <w:r>
        <w:rPr>
          <w:rFonts w:eastAsia="Times New Roman"/>
          <w:szCs w:val="24"/>
        </w:rPr>
        <w:t>χαρακτήρας αυτών των συνεργασιών δεν αλλάζει το γεγονός ότι στη χώρα μας δεν υπάρχει ακόμα ένας στρατηγικός προγραμματισμός</w:t>
      </w:r>
      <w:r>
        <w:rPr>
          <w:rFonts w:eastAsia="Times New Roman"/>
          <w:szCs w:val="24"/>
        </w:rPr>
        <w:t>,</w:t>
      </w:r>
      <w:r>
        <w:rPr>
          <w:rFonts w:eastAsia="Times New Roman"/>
          <w:szCs w:val="24"/>
        </w:rPr>
        <w:t xml:space="preserve"> με χρονοδιαγράμματα συγκεκριμένα για την αμυντική βιομηχανία στο σύνολό της. Οπότε η ουσιαστική αποτίμηση οποιουδήποτε σχετικού τέτ</w:t>
      </w:r>
      <w:r>
        <w:rPr>
          <w:rFonts w:eastAsia="Times New Roman"/>
          <w:szCs w:val="24"/>
        </w:rPr>
        <w:t>οιου μνημονίου είναι απολύτως θεωρητική. Δεν αποδίδω προσωπικές ευθύνες, αλλά πρέπει να δούμε συνολικά το πώς εντάσσονται όλες αυτές οι διαδικασίες σε μια συνολικότερη στρατηγική.</w:t>
      </w:r>
    </w:p>
    <w:p w14:paraId="2CEE3D6B"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Δεύτερον, θέτω ένα ερώτημα απλώς προς διευκρίνιση. Αληθεύει ότι το Πολεμικό </w:t>
      </w:r>
      <w:r>
        <w:rPr>
          <w:rFonts w:eastAsia="Times New Roman"/>
          <w:szCs w:val="24"/>
        </w:rPr>
        <w:t xml:space="preserve">Ναυτικό συζητάει το ενδεχόμενο προμήθειας δύο επάκτιων συστοιχιών κατευθυνόμενων βλημάτων της νορβηγικής εταιρείας </w:t>
      </w:r>
      <w:r>
        <w:rPr>
          <w:rFonts w:eastAsia="Times New Roman"/>
          <w:szCs w:val="24"/>
        </w:rPr>
        <w:t>«</w:t>
      </w:r>
      <w:r>
        <w:rPr>
          <w:rFonts w:eastAsia="Times New Roman"/>
          <w:bCs/>
          <w:szCs w:val="24"/>
        </w:rPr>
        <w:t>KONGSBERG»</w:t>
      </w:r>
      <w:r>
        <w:rPr>
          <w:rFonts w:eastAsia="Times New Roman"/>
          <w:szCs w:val="24"/>
        </w:rPr>
        <w:t>, ύψους 120 εκατομμυρίων ευρώ</w:t>
      </w:r>
      <w:r>
        <w:rPr>
          <w:rFonts w:eastAsia="Times New Roman"/>
          <w:szCs w:val="24"/>
        </w:rPr>
        <w:t>,</w:t>
      </w:r>
      <w:r>
        <w:rPr>
          <w:rFonts w:eastAsia="Times New Roman"/>
          <w:szCs w:val="24"/>
        </w:rPr>
        <w:t xml:space="preserve"> που θα εγκατασταθούν σε συγκεκριμένα νησιά του </w:t>
      </w:r>
      <w:r>
        <w:rPr>
          <w:rFonts w:eastAsia="Times New Roman"/>
          <w:szCs w:val="24"/>
        </w:rPr>
        <w:t>α</w:t>
      </w:r>
      <w:r>
        <w:rPr>
          <w:rFonts w:eastAsia="Times New Roman"/>
          <w:szCs w:val="24"/>
        </w:rPr>
        <w:t xml:space="preserve">νατολικού και </w:t>
      </w:r>
      <w:r>
        <w:rPr>
          <w:rFonts w:eastAsia="Times New Roman"/>
          <w:szCs w:val="24"/>
        </w:rPr>
        <w:t>κ</w:t>
      </w:r>
      <w:r>
        <w:rPr>
          <w:rFonts w:eastAsia="Times New Roman"/>
          <w:szCs w:val="24"/>
        </w:rPr>
        <w:t>εντρικού Αιγαίου και που θα λειτουργ</w:t>
      </w:r>
      <w:r>
        <w:rPr>
          <w:rFonts w:eastAsia="Times New Roman"/>
          <w:szCs w:val="24"/>
        </w:rPr>
        <w:t>ούν ως αβύθιστα αεροπλανοφόρα, σύμφωνα με ορισμένες πληροφορίες, και ότι το πρόγραμμα περιλαμβάνει και ελληνική βιομηχανική συμμετοχή;</w:t>
      </w:r>
    </w:p>
    <w:p w14:paraId="2CEE3D6C" w14:textId="77777777" w:rsidR="00A60239" w:rsidRDefault="00515756">
      <w:pPr>
        <w:spacing w:line="600" w:lineRule="auto"/>
        <w:ind w:firstLine="720"/>
        <w:contextualSpacing/>
        <w:jc w:val="both"/>
        <w:rPr>
          <w:rFonts w:eastAsia="Times New Roman"/>
          <w:szCs w:val="24"/>
        </w:rPr>
      </w:pPr>
      <w:r>
        <w:rPr>
          <w:rFonts w:eastAsia="Times New Roman"/>
          <w:szCs w:val="24"/>
        </w:rPr>
        <w:lastRenderedPageBreak/>
        <w:t xml:space="preserve">Εάν ναι, αυτό γίνεται στο πλαίσιο, έστω ανεπίσημα, του συγκεκριμένου </w:t>
      </w:r>
      <w:r>
        <w:rPr>
          <w:rFonts w:eastAsia="Times New Roman"/>
          <w:szCs w:val="24"/>
        </w:rPr>
        <w:t>μ</w:t>
      </w:r>
      <w:r>
        <w:rPr>
          <w:rFonts w:eastAsia="Times New Roman"/>
          <w:szCs w:val="24"/>
        </w:rPr>
        <w:t xml:space="preserve">νημονίου </w:t>
      </w:r>
      <w:r>
        <w:rPr>
          <w:rFonts w:eastAsia="Times New Roman"/>
          <w:szCs w:val="24"/>
        </w:rPr>
        <w:t>κ</w:t>
      </w:r>
      <w:r>
        <w:rPr>
          <w:rFonts w:eastAsia="Times New Roman"/>
          <w:szCs w:val="24"/>
        </w:rPr>
        <w:t xml:space="preserve">ατανόησης, δηλαδή υπάρχει ουσιαστικά μία </w:t>
      </w:r>
      <w:r>
        <w:rPr>
          <w:rFonts w:eastAsia="Times New Roman"/>
          <w:szCs w:val="24"/>
        </w:rPr>
        <w:t xml:space="preserve">συνέργεια με το συγκεκριμένο </w:t>
      </w:r>
      <w:r>
        <w:rPr>
          <w:rFonts w:eastAsia="Times New Roman"/>
          <w:szCs w:val="24"/>
        </w:rPr>
        <w:t>μ</w:t>
      </w:r>
      <w:r>
        <w:rPr>
          <w:rFonts w:eastAsia="Times New Roman"/>
          <w:szCs w:val="24"/>
        </w:rPr>
        <w:t xml:space="preserve">νημόνιο το οποίο κυρώνουμε σήμερα και ίσως για αυτό έρχεται και σε λογικό διάστημα -το 2016 υπογράφηκε το συγκεκριμένο </w:t>
      </w:r>
      <w:r>
        <w:rPr>
          <w:rFonts w:eastAsia="Times New Roman"/>
          <w:szCs w:val="24"/>
        </w:rPr>
        <w:t>μ</w:t>
      </w:r>
      <w:r>
        <w:rPr>
          <w:rFonts w:eastAsia="Times New Roman"/>
          <w:szCs w:val="24"/>
        </w:rPr>
        <w:t xml:space="preserve">νημόνιο </w:t>
      </w:r>
      <w:r>
        <w:rPr>
          <w:rFonts w:eastAsia="Times New Roman"/>
          <w:szCs w:val="24"/>
        </w:rPr>
        <w:t>σ</w:t>
      </w:r>
      <w:r>
        <w:rPr>
          <w:rFonts w:eastAsia="Times New Roman"/>
          <w:szCs w:val="24"/>
        </w:rPr>
        <w:t xml:space="preserve">υνεργασίας-, κάτι το οποίο είναι θετικό, το να έρχονται δηλαδή πολύ γρήγορα και να μην υπάρχουν </w:t>
      </w:r>
      <w:r>
        <w:rPr>
          <w:rFonts w:eastAsia="Times New Roman"/>
          <w:szCs w:val="24"/>
        </w:rPr>
        <w:t>καθυστερήσεις; Πρόκειται, λοιπόν, για κάτι το οποίο συνδέεται και για αυτό ίσως το φέρνετε και με μια ταχύτητα η οποία αυτή τη στιγμή είναι αυτή με την οποία χρειάζεται να έρχονται και να κυρώνονται αυτά τα μνημόνια συνεννόησης;</w:t>
      </w:r>
    </w:p>
    <w:p w14:paraId="2CEE3D6D"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Βεβαίως, επειδή, κύριε </w:t>
      </w:r>
      <w:r>
        <w:rPr>
          <w:rFonts w:eastAsia="Times New Roman"/>
          <w:szCs w:val="24"/>
        </w:rPr>
        <w:t>Υπουργέ, είστε Υπουργός της Κυβέρνησης, θα ήθελα να πω ότι μνημόνιο δεν είναι μόνο αυτό το οποίο επικυρώνεται σήμερα, αλλά ουσιαστικά νέο μνημόνιο είναι αυτό που έρχεται τις επόμενες μέρες και σας αφορά και στο συγκεκριμένο σας Υπουργείο και με τις συγκεκρ</w:t>
      </w:r>
      <w:r>
        <w:rPr>
          <w:rFonts w:eastAsia="Times New Roman"/>
          <w:szCs w:val="24"/>
        </w:rPr>
        <w:t>ιμένες δαπάνες, για τις οποίες πρέπει να μας ξεκαθαρίσετε τι γίνεται, αλλά και με τη συνολικότερη στάση σας</w:t>
      </w:r>
      <w:r>
        <w:rPr>
          <w:rFonts w:eastAsia="Times New Roman"/>
          <w:szCs w:val="24"/>
        </w:rPr>
        <w:t>,</w:t>
      </w:r>
      <w:r>
        <w:rPr>
          <w:rFonts w:eastAsia="Times New Roman"/>
          <w:szCs w:val="24"/>
        </w:rPr>
        <w:t xml:space="preserve"> που αφορά όλους τους τομείς πολιτικής και του Υπουργείου Εθνικής Άμυνας.</w:t>
      </w:r>
    </w:p>
    <w:p w14:paraId="2CEE3D6E" w14:textId="77777777" w:rsidR="00A60239" w:rsidRDefault="00515756">
      <w:pPr>
        <w:spacing w:line="600" w:lineRule="auto"/>
        <w:ind w:firstLine="720"/>
        <w:contextualSpacing/>
        <w:jc w:val="both"/>
        <w:rPr>
          <w:rFonts w:eastAsia="Times New Roman"/>
          <w:szCs w:val="24"/>
        </w:rPr>
      </w:pPr>
      <w:r>
        <w:rPr>
          <w:rFonts w:eastAsia="Times New Roman"/>
          <w:szCs w:val="24"/>
        </w:rPr>
        <w:t>Η πολιτική η οποία αυτή τη στιγμή οδηγεί σε μια κατάσταση δογματικής λιτότ</w:t>
      </w:r>
      <w:r>
        <w:rPr>
          <w:rFonts w:eastAsia="Times New Roman"/>
          <w:szCs w:val="24"/>
        </w:rPr>
        <w:t>ητας</w:t>
      </w:r>
      <w:r>
        <w:rPr>
          <w:rFonts w:eastAsia="Times New Roman"/>
          <w:szCs w:val="24"/>
        </w:rPr>
        <w:t>,</w:t>
      </w:r>
      <w:r>
        <w:rPr>
          <w:rFonts w:eastAsia="Times New Roman"/>
          <w:szCs w:val="24"/>
        </w:rPr>
        <w:t xml:space="preserve"> με μειώσεις στις συντάξεις, με μείωση του αφορολόγητου, με τέτοια μέτρα που ουσιαστικά πιάνουν όλους…</w:t>
      </w:r>
    </w:p>
    <w:p w14:paraId="2CEE3D6F" w14:textId="77777777" w:rsidR="00A60239" w:rsidRDefault="00515756">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Εντάξει, θα τα πείτε την επόμενη εβδομάδα, κύριε Θεοχαρόπουλε.</w:t>
      </w:r>
    </w:p>
    <w:p w14:paraId="2CEE3D70"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Έχω πέντε λεπτά, κύριε Πρόε</w:t>
      </w:r>
      <w:r>
        <w:rPr>
          <w:rFonts w:eastAsia="Times New Roman"/>
          <w:szCs w:val="24"/>
        </w:rPr>
        <w:t>δρε.</w:t>
      </w:r>
    </w:p>
    <w:p w14:paraId="2CEE3D71"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πέντε λεπτά, αλλά…</w:t>
      </w:r>
    </w:p>
    <w:p w14:paraId="2CEE3D72"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Δεν μπορώ να καταλάβω, μόλις μιλήσαμε για το μνημόνιο που έρχεται την επόμενη βδομάδα στην Ολομέλεια της Βουλής,…</w:t>
      </w:r>
    </w:p>
    <w:p w14:paraId="2CEE3D73"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Σοβαρά; Προηγουμέν</w:t>
      </w:r>
      <w:r>
        <w:rPr>
          <w:rFonts w:eastAsia="Times New Roman"/>
          <w:szCs w:val="24"/>
        </w:rPr>
        <w:t>ως ακούσαμε υποδείξεις επί του αντιθέτου και τώρα μας λέτε αυτό;</w:t>
      </w:r>
    </w:p>
    <w:p w14:paraId="2CEE3D74"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b/>
          <w:szCs w:val="24"/>
        </w:rPr>
        <w:t xml:space="preserve"> </w:t>
      </w:r>
      <w:r>
        <w:rPr>
          <w:rFonts w:eastAsia="Times New Roman"/>
          <w:szCs w:val="24"/>
        </w:rPr>
        <w:t>…η πρόθεσή σας είναι να διακόψετε τον Κοινοβουλευτικό Εκπρόσωπο της Δημοκρατικής Συμπαράταξης την ώρα που μιλάει; Δεν μπορώ να το κατανοήσω. Συνεπώς θα ακούσετε την κ</w:t>
      </w:r>
      <w:r>
        <w:rPr>
          <w:rFonts w:eastAsia="Times New Roman"/>
          <w:szCs w:val="24"/>
        </w:rPr>
        <w:t>ριτική…</w:t>
      </w:r>
    </w:p>
    <w:p w14:paraId="2CEE3D75"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Έχετε χρόνο για να μάθετε.</w:t>
      </w:r>
    </w:p>
    <w:p w14:paraId="2CEE3D76"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Βεβαίως, </w:t>
      </w:r>
      <w:r>
        <w:rPr>
          <w:rFonts w:eastAsia="Times New Roman"/>
          <w:szCs w:val="24"/>
        </w:rPr>
        <w:t>εμείς δεν</w:t>
      </w:r>
      <w:r>
        <w:rPr>
          <w:rFonts w:eastAsia="Times New Roman"/>
          <w:szCs w:val="24"/>
        </w:rPr>
        <w:t xml:space="preserve"> κάνουμε σαν εσάς</w:t>
      </w:r>
      <w:r>
        <w:rPr>
          <w:rFonts w:eastAsia="Times New Roman"/>
          <w:szCs w:val="24"/>
        </w:rPr>
        <w:t>,</w:t>
      </w:r>
      <w:r>
        <w:rPr>
          <w:rFonts w:eastAsia="Times New Roman"/>
          <w:szCs w:val="24"/>
        </w:rPr>
        <w:t xml:space="preserve"> τον χρόνο που κάνατε στην Κυβέρνηση του ΣΥΡΙΖΑ, να μάθετε απλώς σε τι κατάσταση</w:t>
      </w:r>
      <w:r>
        <w:rPr>
          <w:rFonts w:eastAsia="Times New Roman"/>
          <w:szCs w:val="24"/>
        </w:rPr>
        <w:t xml:space="preserve"> βρίσκεται η χώρα</w:t>
      </w:r>
      <w:r>
        <w:rPr>
          <w:rFonts w:eastAsia="Times New Roman"/>
          <w:szCs w:val="24"/>
        </w:rPr>
        <w:t>…</w:t>
      </w:r>
    </w:p>
    <w:p w14:paraId="2CEE3D77"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w:t>
      </w:r>
      <w:r>
        <w:rPr>
          <w:rFonts w:eastAsia="Times New Roman"/>
          <w:b/>
          <w:szCs w:val="24"/>
        </w:rPr>
        <w:t>ος):</w:t>
      </w:r>
      <w:r>
        <w:rPr>
          <w:rFonts w:eastAsia="Times New Roman"/>
          <w:szCs w:val="24"/>
        </w:rPr>
        <w:t xml:space="preserve"> Εντάξει, τα μάθατε όλα γρήγορα.</w:t>
      </w:r>
    </w:p>
    <w:p w14:paraId="2CEE3D78" w14:textId="77777777" w:rsidR="00A60239" w:rsidRDefault="00515756">
      <w:pPr>
        <w:spacing w:line="600" w:lineRule="auto"/>
        <w:ind w:firstLine="720"/>
        <w:contextualSpacing/>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Όχι σε μένα αυτά, κύριε Πρόεδρε!</w:t>
      </w:r>
    </w:p>
    <w:p w14:paraId="2CEE3D79"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είπατε;</w:t>
      </w:r>
    </w:p>
    <w:p w14:paraId="2CEE3D7A"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Όχι σε μένα αυτά!</w:t>
      </w:r>
    </w:p>
    <w:p w14:paraId="2CEE3D7B"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Γιατί, τι είστε εσείς; Καθίστε κάτω.</w:t>
      </w:r>
    </w:p>
    <w:p w14:paraId="2CEE3D7C" w14:textId="77777777" w:rsidR="00A60239" w:rsidRDefault="00515756">
      <w:pPr>
        <w:spacing w:line="600" w:lineRule="auto"/>
        <w:ind w:firstLine="720"/>
        <w:contextualSpacing/>
        <w:jc w:val="both"/>
        <w:rPr>
          <w:rFonts w:eastAsia="Times New Roman"/>
          <w:szCs w:val="24"/>
        </w:rPr>
      </w:pPr>
      <w:r>
        <w:rPr>
          <w:rFonts w:eastAsia="Times New Roman"/>
          <w:b/>
          <w:szCs w:val="24"/>
        </w:rPr>
        <w:t>ΑΘΑΝ</w:t>
      </w:r>
      <w:r>
        <w:rPr>
          <w:rFonts w:eastAsia="Times New Roman"/>
          <w:b/>
          <w:szCs w:val="24"/>
        </w:rPr>
        <w:t>ΑΣΙΟΣ ΘΕΟΧΑΡΟΠΟΥΛΟΣ:</w:t>
      </w:r>
      <w:r>
        <w:rPr>
          <w:rFonts w:eastAsia="Times New Roman"/>
          <w:szCs w:val="24"/>
        </w:rPr>
        <w:t xml:space="preserve"> Να λέτε ότι έχουμε χρόνο να μάθουμε...</w:t>
      </w:r>
    </w:p>
    <w:p w14:paraId="2CEE3D7D"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Ολοκληρώστε.</w:t>
      </w:r>
    </w:p>
    <w:p w14:paraId="2CEE3D7E"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Δύο χρόνια μαθαίνετε στις πλάτες του ελληνικού λαού!</w:t>
      </w:r>
    </w:p>
    <w:p w14:paraId="2CEE3D7F"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Ολοκληρώστε, ολοκληρώστε.</w:t>
      </w:r>
    </w:p>
    <w:p w14:paraId="2CEE3D80"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w:t>
      </w:r>
      <w:r>
        <w:rPr>
          <w:rFonts w:eastAsia="Times New Roman"/>
          <w:b/>
          <w:szCs w:val="24"/>
        </w:rPr>
        <w:t>ΧΑΡΟΠΟΥΛΟΣ:</w:t>
      </w:r>
      <w:r>
        <w:rPr>
          <w:rFonts w:eastAsia="Times New Roman"/>
          <w:szCs w:val="24"/>
        </w:rPr>
        <w:t xml:space="preserve"> Μαθαίνετε στις πλάτες του ελληνικού λαού. Και εδώ μέσα θα ακούσετε την Αντιπολίτευση.</w:t>
      </w:r>
    </w:p>
    <w:p w14:paraId="2CEE3D81"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Όποιος φωνάζει, δεν πάει πάνω από το ανάστημά του.</w:t>
      </w:r>
    </w:p>
    <w:p w14:paraId="2CEE3D82" w14:textId="77777777" w:rsidR="00A60239" w:rsidRDefault="005157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Θα ακούσετε την κριτική. Δεν θα το αποφύγετε.</w:t>
      </w:r>
    </w:p>
    <w:p w14:paraId="2CEE3D83" w14:textId="77777777" w:rsidR="00A60239" w:rsidRDefault="00515756">
      <w:pPr>
        <w:spacing w:line="600" w:lineRule="auto"/>
        <w:ind w:firstLine="720"/>
        <w:contextualSpacing/>
        <w:jc w:val="both"/>
        <w:rPr>
          <w:rFonts w:eastAsia="Times New Roman"/>
          <w:szCs w:val="24"/>
        </w:rPr>
      </w:pPr>
      <w:r>
        <w:rPr>
          <w:rFonts w:eastAsia="Times New Roman"/>
          <w:b/>
          <w:szCs w:val="24"/>
        </w:rPr>
        <w:t>ΠΡΟ</w:t>
      </w:r>
      <w:r>
        <w:rPr>
          <w:rFonts w:eastAsia="Times New Roman"/>
          <w:b/>
          <w:szCs w:val="24"/>
        </w:rPr>
        <w:t>ΕΔΡΕΥΩΝ (Γεώργιος Βαρεμένος):</w:t>
      </w:r>
      <w:r>
        <w:rPr>
          <w:rFonts w:eastAsia="Times New Roman"/>
          <w:szCs w:val="24"/>
        </w:rPr>
        <w:t xml:space="preserve"> Συνεχίστε.</w:t>
      </w:r>
    </w:p>
    <w:p w14:paraId="2CEE3D84" w14:textId="77777777" w:rsidR="00A60239" w:rsidRDefault="00515756">
      <w:pPr>
        <w:spacing w:line="600" w:lineRule="auto"/>
        <w:ind w:firstLine="720"/>
        <w:contextualSpacing/>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Κύριε Υπουργέ -γιατί η κριτική αφορά την Κυβέρνηση και δεν αφορά, βεβαίως, το Προεδρείο της Βουλής</w:t>
      </w:r>
      <w:r>
        <w:rPr>
          <w:rFonts w:eastAsia="Times New Roman"/>
          <w:szCs w:val="24"/>
        </w:rPr>
        <w:t>,</w:t>
      </w:r>
      <w:r>
        <w:rPr>
          <w:rFonts w:eastAsia="Times New Roman"/>
          <w:szCs w:val="24"/>
        </w:rPr>
        <w:t xml:space="preserve"> που κακώς προσπαθεί ουσιαστικά να παρέμβει στην άσκηση ουσιαστικής αντιπολίτευσης-</w:t>
      </w:r>
      <w:r>
        <w:rPr>
          <w:rFonts w:eastAsia="Times New Roman"/>
          <w:szCs w:val="24"/>
        </w:rPr>
        <w:t>,</w:t>
      </w:r>
      <w:r>
        <w:rPr>
          <w:rFonts w:eastAsia="Times New Roman"/>
          <w:szCs w:val="24"/>
        </w:rPr>
        <w:t xml:space="preserve"> δεν μπορεί να προχωρήσει η χώρα με αυτόν τον τρόπο. Να ξεκαθαρίσουμε κάτι: Η χώρα δεν βγαίνει με αυτά τα νέα μέτρα.</w:t>
      </w:r>
    </w:p>
    <w:p w14:paraId="2CEE3D85" w14:textId="77777777" w:rsidR="00A60239" w:rsidRDefault="00515756">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άτι ακόμα. Υπογράφετε και θέλετε να φέρετε στη Βουλή μέτρα για μετά το 2019. Ταυτοχρόνως λέτε στην ελληνική κοινή γνώμη ότι «θα βγάλουμε τ</w:t>
      </w:r>
      <w:r>
        <w:rPr>
          <w:rFonts w:eastAsia="Times New Roman"/>
          <w:szCs w:val="24"/>
        </w:rPr>
        <w:t>η χώρα από το μνημόνιο, από την κρίση». Σοβαρά; Δεν υπονομεύετε τη διαδικασία εξόδου της χώρας από την κρίση και τα μνημόνια, υπογράφοντας κάτι που αφορά τα έτη μετά το 2018, με νέα μέτρα και στόχους πρωτογενών πλεονασμάτων 3,5%, που</w:t>
      </w:r>
      <w:r>
        <w:rPr>
          <w:rFonts w:eastAsia="Times New Roman"/>
          <w:szCs w:val="24"/>
        </w:rPr>
        <w:t>,</w:t>
      </w:r>
      <w:r>
        <w:rPr>
          <w:rFonts w:eastAsia="Times New Roman"/>
          <w:szCs w:val="24"/>
        </w:rPr>
        <w:t xml:space="preserve"> για να επιτευχθούν</w:t>
      </w:r>
      <w:r>
        <w:rPr>
          <w:rFonts w:eastAsia="Times New Roman"/>
          <w:szCs w:val="24"/>
        </w:rPr>
        <w:t>,</w:t>
      </w:r>
      <w:r>
        <w:rPr>
          <w:rFonts w:eastAsia="Times New Roman"/>
          <w:szCs w:val="24"/>
        </w:rPr>
        <w:t xml:space="preserve"> χ</w:t>
      </w:r>
      <w:r>
        <w:rPr>
          <w:rFonts w:eastAsia="Times New Roman"/>
          <w:szCs w:val="24"/>
        </w:rPr>
        <w:t xml:space="preserve">ρειάζονται υπερβολικά πρωτογενή πλεονάσματα; Ουσιαστικά </w:t>
      </w:r>
      <w:proofErr w:type="spellStart"/>
      <w:r>
        <w:rPr>
          <w:rFonts w:eastAsia="Times New Roman"/>
          <w:szCs w:val="24"/>
        </w:rPr>
        <w:t>υπερφορολόγηση</w:t>
      </w:r>
      <w:proofErr w:type="spellEnd"/>
      <w:r>
        <w:rPr>
          <w:rFonts w:eastAsia="Times New Roman"/>
          <w:szCs w:val="24"/>
        </w:rPr>
        <w:t>,</w:t>
      </w:r>
      <w:r>
        <w:rPr>
          <w:rFonts w:eastAsia="Times New Roman"/>
          <w:szCs w:val="24"/>
        </w:rPr>
        <w:t xml:space="preserve"> δηλαδή, όχι ανάπτυξη. Αυτό πράττετε αυτά τα χρόνια. Πώς θα βγούμε από την κρίση; </w:t>
      </w:r>
    </w:p>
    <w:p w14:paraId="2CEE3D86" w14:textId="77777777" w:rsidR="00A60239" w:rsidRDefault="00515756">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πειδή λέτε το παραμύθι του ουδέτερου δημοσιονομικού αποτελέσματος, να σας ρωτήσω κάτι: </w:t>
      </w:r>
      <w:r>
        <w:rPr>
          <w:rFonts w:eastAsia="Times New Roman"/>
          <w:szCs w:val="24"/>
        </w:rPr>
        <w:t>Α</w:t>
      </w:r>
      <w:r>
        <w:rPr>
          <w:rFonts w:eastAsia="Times New Roman"/>
          <w:szCs w:val="24"/>
        </w:rPr>
        <w:t>ν πετύχουμε 3</w:t>
      </w:r>
      <w:r>
        <w:rPr>
          <w:rFonts w:eastAsia="Times New Roman"/>
          <w:szCs w:val="24"/>
        </w:rPr>
        <w:t>% πρωτογενές πλεόνασμα τα επόμενα χρόνια -υψηλό ποσοστό- και πετυχαίνουμε κάθε χρόνο 2,5% και 3%, θα δοθεί τίποτα πίσω από αυτά που σκέφτεστε να υπογράψετε; Γι</w:t>
      </w:r>
      <w:r>
        <w:rPr>
          <w:rFonts w:eastAsia="Times New Roman"/>
          <w:szCs w:val="24"/>
        </w:rPr>
        <w:t>α</w:t>
      </w:r>
      <w:r>
        <w:rPr>
          <w:rFonts w:eastAsia="Times New Roman"/>
          <w:szCs w:val="24"/>
        </w:rPr>
        <w:t xml:space="preserve"> αυτό σας λέμε ότι θα είναι στα χαρτιά και τα αντίμετρα. Πρόκειται για άλλη μια κοροϊδία της Κυβ</w:t>
      </w:r>
      <w:r>
        <w:rPr>
          <w:rFonts w:eastAsia="Times New Roman"/>
          <w:szCs w:val="24"/>
        </w:rPr>
        <w:t xml:space="preserve">έρνησης, όπως ήταν το προεκλογικό πρόγραμμα της Θεσσαλονίκης -και </w:t>
      </w:r>
      <w:r>
        <w:rPr>
          <w:rFonts w:eastAsia="Times New Roman"/>
          <w:szCs w:val="24"/>
        </w:rPr>
        <w:lastRenderedPageBreak/>
        <w:t xml:space="preserve">το γνωρίζετε καλά ότι δεν εφαρμόστηκε- και το παράλληλο πρόγραμμα του Ιουνίου του 2015. </w:t>
      </w:r>
    </w:p>
    <w:p w14:paraId="2CEE3D87" w14:textId="77777777" w:rsidR="00A60239" w:rsidRDefault="00515756">
      <w:pPr>
        <w:spacing w:line="600" w:lineRule="auto"/>
        <w:ind w:firstLine="720"/>
        <w:contextualSpacing/>
        <w:jc w:val="both"/>
        <w:rPr>
          <w:rFonts w:eastAsia="Times New Roman"/>
          <w:szCs w:val="24"/>
        </w:rPr>
      </w:pPr>
      <w:r>
        <w:rPr>
          <w:rFonts w:eastAsia="Times New Roman"/>
          <w:szCs w:val="24"/>
        </w:rPr>
        <w:t>Σε αυτή την κοροϊδία των μέτρων και των αντίμετρων δεν θα βρείτε υποστηρικτές από τη Δημοκρατική Συμπ</w:t>
      </w:r>
      <w:r>
        <w:rPr>
          <w:rFonts w:eastAsia="Times New Roman"/>
          <w:szCs w:val="24"/>
        </w:rPr>
        <w:t>αράταξη, τουλάχιστον, η οποία θα καταψηφίσει αυτή την απαράδεκτη λογική.</w:t>
      </w:r>
    </w:p>
    <w:p w14:paraId="2CEE3D88" w14:textId="77777777" w:rsidR="00A60239" w:rsidRDefault="00515756">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2CEE3D89"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ο κ. </w:t>
      </w:r>
      <w:proofErr w:type="spellStart"/>
      <w:r>
        <w:rPr>
          <w:rFonts w:eastAsia="Times New Roman"/>
          <w:szCs w:val="24"/>
        </w:rPr>
        <w:t>Δημοσχάκης</w:t>
      </w:r>
      <w:proofErr w:type="spellEnd"/>
      <w:r>
        <w:rPr>
          <w:rFonts w:eastAsia="Times New Roman"/>
          <w:szCs w:val="24"/>
        </w:rPr>
        <w:t xml:space="preserve"> και μετά ο κύριος Υπουργός.</w:t>
      </w:r>
    </w:p>
    <w:p w14:paraId="2CEE3D8A"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w:t>
      </w:r>
      <w:r>
        <w:rPr>
          <w:rFonts w:eastAsia="Times New Roman"/>
          <w:b/>
          <w:szCs w:val="24"/>
        </w:rPr>
        <w:t>(ΤΑΣΟΣ) ΔΗΜΟΣΧΑΚΗΣ:</w:t>
      </w:r>
      <w:r>
        <w:rPr>
          <w:rFonts w:eastAsia="Times New Roman"/>
          <w:szCs w:val="24"/>
        </w:rPr>
        <w:t xml:space="preserve"> Κύριε Πρόεδρε, ως Νέα Δημοκρατία είμαστε επί της αρχής σύμφωνοι στις διακρατικές συνεργασίες με χώρες της ευρωπαϊκής ζώνης, ειδικά σε ερευνητικά και αναπτυξιακά προγράμματα.</w:t>
      </w:r>
    </w:p>
    <w:p w14:paraId="2CEE3D8B" w14:textId="77777777" w:rsidR="00A60239" w:rsidRDefault="00515756">
      <w:pPr>
        <w:spacing w:line="600" w:lineRule="auto"/>
        <w:ind w:firstLine="720"/>
        <w:contextualSpacing/>
        <w:jc w:val="both"/>
        <w:rPr>
          <w:rFonts w:eastAsia="Times New Roman"/>
          <w:szCs w:val="24"/>
        </w:rPr>
      </w:pPr>
      <w:r>
        <w:rPr>
          <w:rFonts w:eastAsia="Times New Roman"/>
          <w:szCs w:val="24"/>
        </w:rPr>
        <w:t>Κύριε Υπουργέ, εν</w:t>
      </w:r>
      <w:r>
        <w:rPr>
          <w:rFonts w:eastAsia="Times New Roman"/>
          <w:szCs w:val="24"/>
        </w:rPr>
        <w:t xml:space="preserve"> </w:t>
      </w:r>
      <w:r>
        <w:rPr>
          <w:rFonts w:eastAsia="Times New Roman"/>
          <w:szCs w:val="24"/>
        </w:rPr>
        <w:t>τέλει την παρούσα προς κύρωση συμφωνία τη χα</w:t>
      </w:r>
      <w:r>
        <w:rPr>
          <w:rFonts w:eastAsia="Times New Roman"/>
          <w:szCs w:val="24"/>
        </w:rPr>
        <w:t xml:space="preserve">ρακτηρίζω ως ευχολόγιο καλών προθέσεων, το οποίο είναι αρεστό στους Έλληνες και στους Νορβηγούς. Οφείλουμε, όμως, ως Νέα Δημοκρατία να υπογραμμίσουμε ότι μπορεί να αποτελέσει ένα χαλί κάτω από το οποίο θα μπορεί κανείς να κρύψει αδιαφανείς διαδικασίες και </w:t>
      </w:r>
      <w:r>
        <w:rPr>
          <w:rFonts w:eastAsia="Times New Roman"/>
          <w:szCs w:val="24"/>
        </w:rPr>
        <w:t xml:space="preserve">να αποτελέσει τη νομιμοποιητική βάση για μελλοντικές παρανομίες, κάτι το οποίο γνωρίζετε ότι δεν πρόκειται </w:t>
      </w:r>
      <w:r>
        <w:rPr>
          <w:rFonts w:eastAsia="Times New Roman"/>
          <w:szCs w:val="24"/>
        </w:rPr>
        <w:lastRenderedPageBreak/>
        <w:t>να ανεχθούμε και δεν θέλουμε να πιστεύουμε ότι θα χρησιμοποιηθεί ως πλαίσιο αδιαφανών διαδικασιών.</w:t>
      </w:r>
    </w:p>
    <w:p w14:paraId="2CEE3D8C" w14:textId="77777777" w:rsidR="00A60239" w:rsidRDefault="00515756">
      <w:pPr>
        <w:spacing w:line="600" w:lineRule="auto"/>
        <w:ind w:firstLine="720"/>
        <w:contextualSpacing/>
        <w:jc w:val="both"/>
        <w:rPr>
          <w:rFonts w:eastAsia="Times New Roman"/>
          <w:szCs w:val="24"/>
        </w:rPr>
      </w:pPr>
      <w:r>
        <w:rPr>
          <w:rFonts w:eastAsia="Times New Roman"/>
          <w:szCs w:val="24"/>
        </w:rPr>
        <w:t>Κατά συνέπεια, κύριε Υπουργέ, θα αναφερθούμε σε κά</w:t>
      </w:r>
      <w:r>
        <w:rPr>
          <w:rFonts w:eastAsia="Times New Roman"/>
          <w:szCs w:val="24"/>
        </w:rPr>
        <w:t>ποιους προβληματισμούς που προκύπτουν από αυτή τη σύναψη της συμφωνίας και χρειάζονται περαιτέρω διερευνήσεις και επεξηγήσεις από την πλευρά σας.</w:t>
      </w:r>
    </w:p>
    <w:p w14:paraId="2CEE3D8D"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Βασικό ερώτημα είναι: </w:t>
      </w:r>
      <w:r>
        <w:rPr>
          <w:rFonts w:eastAsia="Times New Roman"/>
          <w:szCs w:val="24"/>
        </w:rPr>
        <w:t>Π</w:t>
      </w:r>
      <w:r>
        <w:rPr>
          <w:rFonts w:eastAsia="Times New Roman"/>
          <w:szCs w:val="24"/>
        </w:rPr>
        <w:t>ώς ξεκίνησε η αναγκαιότητα σύναψης συμφωνίας με τη Νορβηγία; Για ποιους λόγους επιλέχθη</w:t>
      </w:r>
      <w:r>
        <w:rPr>
          <w:rFonts w:eastAsia="Times New Roman"/>
          <w:szCs w:val="24"/>
        </w:rPr>
        <w:t>κε η συγκεκριμένη χώρα; Ποιους σκοπούς εξυπηρετεί αυτή η συμφωνία; Υπήρχαν ανάλογες συνεργασίες στο παρελθόν και ποιες ήταν αυτές; Θα ήταν χρήσιμο να αναφερθούμε σε συγκεκριμένα άρθρα και στον τρόπο που έχουν διατυπωθεί στο συγκεκριμένο σχέδιο νόμου και χρ</w:t>
      </w:r>
      <w:r>
        <w:rPr>
          <w:rFonts w:eastAsia="Times New Roman"/>
          <w:szCs w:val="24"/>
        </w:rPr>
        <w:t>ήζουν είτε διευκρινίσεων είτε αναδιατυπώσεων είτε και αλλαγών</w:t>
      </w:r>
      <w:r>
        <w:rPr>
          <w:rFonts w:eastAsia="Times New Roman"/>
          <w:szCs w:val="24"/>
        </w:rPr>
        <w:t>,</w:t>
      </w:r>
      <w:r>
        <w:rPr>
          <w:rFonts w:eastAsia="Times New Roman"/>
          <w:szCs w:val="24"/>
        </w:rPr>
        <w:t xml:space="preserve"> ενδεχομένως. </w:t>
      </w:r>
    </w:p>
    <w:p w14:paraId="2CEE3D8E" w14:textId="77777777" w:rsidR="00A60239" w:rsidRDefault="00515756">
      <w:pPr>
        <w:spacing w:line="600" w:lineRule="auto"/>
        <w:ind w:firstLine="720"/>
        <w:contextualSpacing/>
        <w:jc w:val="both"/>
        <w:rPr>
          <w:rFonts w:eastAsia="Times New Roman"/>
          <w:szCs w:val="24"/>
        </w:rPr>
      </w:pPr>
      <w:r>
        <w:rPr>
          <w:rFonts w:eastAsia="Times New Roman"/>
          <w:szCs w:val="24"/>
        </w:rPr>
        <w:t>Συγκεκριμένα, στο άρθρο 1 εμπλέκονται και εξισώνονται οι κρατικές με τις ιδιωτικές εταιρείες των δύο χωρών, γεγονός που αντίκειται προς την κείμενη νομοθεσία. Επίσης, εγείρονται ζ</w:t>
      </w:r>
      <w:r>
        <w:rPr>
          <w:rFonts w:eastAsia="Times New Roman"/>
          <w:szCs w:val="24"/>
        </w:rPr>
        <w:t>ητήματα που ενδεχομένως χρήζουν ελέγχου συνταγματικότητας του προς ψήφιση νόμου, όπως περιγράφονται στο άρθρο 3, ενώ δημιουργούνται ερωτήματα για το περιεχόμενο υλοποίησης του νομοσχεδίου. Γιατί θέλει ο Υπουργός Εθνικής Άμυνας απεριόριστη εξουσία, βάσει αυ</w:t>
      </w:r>
      <w:r>
        <w:rPr>
          <w:rFonts w:eastAsia="Times New Roman"/>
          <w:szCs w:val="24"/>
        </w:rPr>
        <w:t xml:space="preserve">τής της συμφωνίας; Γιατί δεν επιθυμείτε να ενημερώνετε τη Βουλή και </w:t>
      </w:r>
      <w:r>
        <w:rPr>
          <w:rFonts w:eastAsia="Times New Roman"/>
          <w:szCs w:val="24"/>
        </w:rPr>
        <w:lastRenderedPageBreak/>
        <w:t xml:space="preserve">τα όργανά της σε κάθε βήμα συνεργασίας με τη χώρα αυτή και δεν το μνημονεύετε; </w:t>
      </w:r>
      <w:r>
        <w:rPr>
          <w:rFonts w:eastAsia="Times New Roman"/>
          <w:szCs w:val="24"/>
        </w:rPr>
        <w:t>Ε</w:t>
      </w:r>
      <w:r>
        <w:rPr>
          <w:rFonts w:eastAsia="Times New Roman"/>
          <w:szCs w:val="24"/>
        </w:rPr>
        <w:t xml:space="preserve">πίσης, δεν λαμβάνετε υπ’ </w:t>
      </w:r>
      <w:proofErr w:type="spellStart"/>
      <w:r>
        <w:rPr>
          <w:rFonts w:eastAsia="Times New Roman"/>
          <w:szCs w:val="24"/>
        </w:rPr>
        <w:t>όψιν</w:t>
      </w:r>
      <w:proofErr w:type="spellEnd"/>
      <w:r>
        <w:rPr>
          <w:rFonts w:eastAsia="Times New Roman"/>
          <w:szCs w:val="24"/>
        </w:rPr>
        <w:t xml:space="preserve"> ότι ένας ΥΕΘΑ βρίσκεται στις φυλακές και εις βάρος άλλου σήμερα διεξάγονται αν</w:t>
      </w:r>
      <w:r>
        <w:rPr>
          <w:rFonts w:eastAsia="Times New Roman"/>
          <w:szCs w:val="24"/>
        </w:rPr>
        <w:t>ακρίσεις;</w:t>
      </w:r>
    </w:p>
    <w:p w14:paraId="2CEE3D8F" w14:textId="77777777" w:rsidR="00A60239" w:rsidRDefault="00515756">
      <w:pPr>
        <w:spacing w:line="600" w:lineRule="auto"/>
        <w:ind w:firstLine="720"/>
        <w:contextualSpacing/>
        <w:jc w:val="both"/>
        <w:rPr>
          <w:rFonts w:eastAsia="Times New Roman"/>
          <w:szCs w:val="24"/>
        </w:rPr>
      </w:pPr>
      <w:r>
        <w:rPr>
          <w:rFonts w:eastAsia="Times New Roman"/>
          <w:szCs w:val="24"/>
        </w:rPr>
        <w:t>Είναι σημαντικό να τονίσουμε, αλλά και να υπογραμμίσουμε</w:t>
      </w:r>
      <w:r>
        <w:rPr>
          <w:rFonts w:eastAsia="Times New Roman"/>
          <w:szCs w:val="24"/>
        </w:rPr>
        <w:t>,</w:t>
      </w:r>
      <w:r>
        <w:rPr>
          <w:rFonts w:eastAsia="Times New Roman"/>
          <w:szCs w:val="24"/>
        </w:rPr>
        <w:t xml:space="preserve"> ότι με το συγκεκριμένο άρθρο παρέχεται στον Υπουργό Άμυνας γενική εξουσιοδότηση για οποιαδήποτε περαιτέρω ανάληψη ενεργειών από τον ίδιο, χωρίς την αναγκαία ενημέρωση του Κοινοβουλίου.</w:t>
      </w:r>
    </w:p>
    <w:p w14:paraId="2CEE3D90"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Να </w:t>
      </w:r>
      <w:r>
        <w:rPr>
          <w:rFonts w:eastAsia="Times New Roman"/>
          <w:szCs w:val="24"/>
        </w:rPr>
        <w:t>περάσουμε στο άρθρο 14, όπου καταστρατηγείται και δεν διασφαλίζεται ο Εθνικός Κανονισμός Ασφάλειας, κύριε Πρόεδρε, καθώς τα επιμέρους αντικείμενα θα συμφωνούνται μόνο σε επίπεδο τεχνικών επιτροπών και θα τίθενται σε χωριστό διακανονισμό, ο οποίος θα συμφων</w:t>
      </w:r>
      <w:r>
        <w:rPr>
          <w:rFonts w:eastAsia="Times New Roman"/>
          <w:szCs w:val="24"/>
        </w:rPr>
        <w:t>είται στην αρχή κάθε έργου, όπως περιγράφεται χαρακτηριστικά στο άρθρο.</w:t>
      </w:r>
    </w:p>
    <w:p w14:paraId="2CEE3D91" w14:textId="77777777" w:rsidR="00A60239" w:rsidRDefault="00515756">
      <w:pPr>
        <w:spacing w:line="600" w:lineRule="auto"/>
        <w:ind w:firstLine="720"/>
        <w:contextualSpacing/>
        <w:jc w:val="both"/>
        <w:rPr>
          <w:rFonts w:eastAsia="Times New Roman"/>
          <w:szCs w:val="24"/>
        </w:rPr>
      </w:pPr>
      <w:r>
        <w:rPr>
          <w:rFonts w:eastAsia="Times New Roman"/>
          <w:szCs w:val="24"/>
        </w:rPr>
        <w:t>Στο άρθρο 16 υπογραμμίζεται ότι</w:t>
      </w:r>
      <w:r>
        <w:rPr>
          <w:rFonts w:eastAsia="Times New Roman"/>
          <w:szCs w:val="24"/>
        </w:rPr>
        <w:t>,</w:t>
      </w:r>
      <w:r>
        <w:rPr>
          <w:rFonts w:eastAsia="Times New Roman"/>
          <w:szCs w:val="24"/>
        </w:rPr>
        <w:t xml:space="preserve"> εφόσον ανακύψει διαφωνία σχετικά με την ερμηνεία ή την υλοποίηση του μνημονίου, δηλαδή της συμφωνίας -σας αρέσει και ο όρος μνημόνιο!-, τότε οι διαφωνί</w:t>
      </w:r>
      <w:r>
        <w:rPr>
          <w:rFonts w:eastAsia="Times New Roman"/>
          <w:szCs w:val="24"/>
        </w:rPr>
        <w:t>ες δεν θα παραπέμπονται σε κανένα εθνικό ή διεθνές δικαστήριο ή άλλο</w:t>
      </w:r>
      <w:r>
        <w:rPr>
          <w:rFonts w:eastAsia="Times New Roman"/>
          <w:szCs w:val="24"/>
        </w:rPr>
        <w:t>ν</w:t>
      </w:r>
      <w:r>
        <w:rPr>
          <w:rFonts w:eastAsia="Times New Roman"/>
          <w:szCs w:val="24"/>
        </w:rPr>
        <w:t xml:space="preserve"> φορέα για διακανονισμό, αλλά οι συμβαλλόμενοι θα επιδιώκουν την επίλυση με φιλικό τρόπο.</w:t>
      </w:r>
    </w:p>
    <w:p w14:paraId="2CEE3D92"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 Αυτό είναι κάτι αόριστο. Τι σημαίνει ακριβώς «φιλικός τρόπος», κύριε Πρόεδρε, μεταξύ χωρών και μ</w:t>
      </w:r>
      <w:r>
        <w:rPr>
          <w:rFonts w:eastAsia="Times New Roman"/>
          <w:szCs w:val="24"/>
        </w:rPr>
        <w:t>άλιστα χωρών που πραγματικά έχουν και συμ</w:t>
      </w:r>
      <w:r>
        <w:rPr>
          <w:rFonts w:eastAsia="Times New Roman"/>
          <w:szCs w:val="24"/>
        </w:rPr>
        <w:lastRenderedPageBreak/>
        <w:t>φέροντα; Εδώ μιλάμε για αμυντικό εξοπλισμό, για αμυντικά συστήματα ιδιαίτερα μεγάλης αξίας, για θέματα απόρρητα. Πρέπει να είστε πιο συγκεκριμένος για τον τρόπο με τον οποίο μπορούν να επιλυθούν αυτές οι διαφορές. Θ</w:t>
      </w:r>
      <w:r>
        <w:rPr>
          <w:rFonts w:eastAsia="Times New Roman"/>
          <w:szCs w:val="24"/>
        </w:rPr>
        <w:t>α τις λύνετε εσείς προσωπικά με τον ομόλογό σας της Νορβηγίας ή ο ίδιος ο ΥΕΘΑ; Ένας νόμος οφείλει να είναι σαφής και να μην αφήνει σκιές και παρερμηνείες</w:t>
      </w:r>
      <w:r>
        <w:rPr>
          <w:rFonts w:eastAsia="Times New Roman"/>
          <w:szCs w:val="24"/>
        </w:rPr>
        <w:t>,</w:t>
      </w:r>
      <w:r>
        <w:rPr>
          <w:rFonts w:eastAsia="Times New Roman"/>
          <w:szCs w:val="24"/>
        </w:rPr>
        <w:t xml:space="preserve"> όπως συμβαίνει στο συγκεκριμένο άρθρο. </w:t>
      </w:r>
    </w:p>
    <w:p w14:paraId="2CEE3D93" w14:textId="77777777" w:rsidR="00A60239" w:rsidRDefault="00515756">
      <w:pPr>
        <w:spacing w:line="600" w:lineRule="auto"/>
        <w:ind w:firstLine="720"/>
        <w:contextualSpacing/>
        <w:jc w:val="both"/>
        <w:rPr>
          <w:rFonts w:eastAsia="Times New Roman"/>
          <w:szCs w:val="24"/>
        </w:rPr>
      </w:pPr>
      <w:r>
        <w:rPr>
          <w:rFonts w:eastAsia="Times New Roman"/>
          <w:szCs w:val="24"/>
        </w:rPr>
        <w:t>Οφείλουμε επίσης να παρατηρήσουμε ότι δεν αποσαφηνίζεται στο</w:t>
      </w:r>
      <w:r>
        <w:rPr>
          <w:rFonts w:eastAsia="Times New Roman"/>
          <w:szCs w:val="24"/>
        </w:rPr>
        <w:t>ν</w:t>
      </w:r>
      <w:r>
        <w:rPr>
          <w:rFonts w:eastAsia="Times New Roman"/>
          <w:szCs w:val="24"/>
        </w:rPr>
        <w:t xml:space="preserve"> νόμο η οικονομική επιβάρυνση που θα προκύψει από την υπ’ </w:t>
      </w:r>
      <w:proofErr w:type="spellStart"/>
      <w:r>
        <w:rPr>
          <w:rFonts w:eastAsia="Times New Roman"/>
          <w:szCs w:val="24"/>
        </w:rPr>
        <w:t>όψιν</w:t>
      </w:r>
      <w:proofErr w:type="spellEnd"/>
      <w:r>
        <w:rPr>
          <w:rFonts w:eastAsia="Times New Roman"/>
          <w:szCs w:val="24"/>
        </w:rPr>
        <w:t xml:space="preserve"> συνεργασία και αυτή θα πρέπει να αποτυπωθεί σε ξεχωριστό άρθρο. </w:t>
      </w:r>
    </w:p>
    <w:p w14:paraId="2CEE3D94" w14:textId="77777777" w:rsidR="00A60239" w:rsidRDefault="00515756">
      <w:pPr>
        <w:spacing w:line="600" w:lineRule="auto"/>
        <w:ind w:firstLine="720"/>
        <w:contextualSpacing/>
        <w:jc w:val="both"/>
        <w:rPr>
          <w:rFonts w:eastAsia="Times New Roman"/>
          <w:szCs w:val="24"/>
        </w:rPr>
      </w:pPr>
      <w:r>
        <w:rPr>
          <w:rFonts w:eastAsia="Times New Roman"/>
          <w:szCs w:val="24"/>
        </w:rPr>
        <w:t>Φέρνετε τέταρτο μνημόνιο. Δεν θα πρέπει να ξέρει ο ελληνικός λαός τι θα χρεωθεί από τέτοιες συμφωνίες και συνεργασίες; Αναφέρετ</w:t>
      </w:r>
      <w:r>
        <w:rPr>
          <w:rFonts w:eastAsia="Times New Roman"/>
          <w:szCs w:val="24"/>
        </w:rPr>
        <w:t xml:space="preserve">ε μόνο ότι </w:t>
      </w:r>
      <w:proofErr w:type="spellStart"/>
      <w:r>
        <w:rPr>
          <w:rFonts w:eastAsia="Times New Roman"/>
          <w:szCs w:val="24"/>
        </w:rPr>
        <w:t>ελληνονορβηγική</w:t>
      </w:r>
      <w:proofErr w:type="spellEnd"/>
      <w:r>
        <w:rPr>
          <w:rFonts w:eastAsia="Times New Roman"/>
          <w:szCs w:val="24"/>
        </w:rPr>
        <w:t xml:space="preserve"> Κοινή Επιτροπή Συνεργασίας θα είναι αρμόδια για όποιον τυχόν οικονομικό διακανονισμό εκδοθεί. Θα είναι σημαντικό να μας πληροφορήσετε και το ύψος αυτών.</w:t>
      </w:r>
    </w:p>
    <w:p w14:paraId="2CEE3D95" w14:textId="77777777" w:rsidR="00A60239" w:rsidRDefault="00515756">
      <w:pPr>
        <w:spacing w:line="600" w:lineRule="auto"/>
        <w:ind w:firstLine="720"/>
        <w:contextualSpacing/>
        <w:jc w:val="both"/>
        <w:rPr>
          <w:rFonts w:eastAsia="Times New Roman"/>
          <w:szCs w:val="24"/>
        </w:rPr>
      </w:pPr>
      <w:r>
        <w:rPr>
          <w:rFonts w:eastAsia="Times New Roman"/>
          <w:szCs w:val="24"/>
        </w:rPr>
        <w:t xml:space="preserve">Γενικότερα θεωρούμε ότι το υπ’ </w:t>
      </w:r>
      <w:proofErr w:type="spellStart"/>
      <w:r>
        <w:rPr>
          <w:rFonts w:eastAsia="Times New Roman"/>
          <w:szCs w:val="24"/>
        </w:rPr>
        <w:t>όψιν</w:t>
      </w:r>
      <w:proofErr w:type="spellEnd"/>
      <w:r>
        <w:rPr>
          <w:rFonts w:eastAsia="Times New Roman"/>
          <w:szCs w:val="24"/>
        </w:rPr>
        <w:t xml:space="preserve"> σχέδιο νόμου θα πρέπει να τύχει περαιτέρ</w:t>
      </w:r>
      <w:r>
        <w:rPr>
          <w:rFonts w:eastAsia="Times New Roman"/>
          <w:szCs w:val="24"/>
        </w:rPr>
        <w:t xml:space="preserve">ω νομοτεχνικών βελτιώσεων για τη διασφάλιση του απορρήτου, των οπλικών συστημάτων των Ενόπλων Δυνάμεων, για λόγους διαφάνειας και γενικότερου συμφέροντος του ελληνικού </w:t>
      </w:r>
      <w:r>
        <w:rPr>
          <w:rFonts w:eastAsia="Times New Roman"/>
          <w:szCs w:val="24"/>
        </w:rPr>
        <w:t>δ</w:t>
      </w:r>
      <w:r w:rsidRPr="008D745D">
        <w:rPr>
          <w:rFonts w:eastAsia="Times New Roman"/>
          <w:szCs w:val="24"/>
        </w:rPr>
        <w:t>ημοσίου</w:t>
      </w:r>
      <w:r>
        <w:rPr>
          <w:rFonts w:eastAsia="Times New Roman"/>
          <w:szCs w:val="24"/>
        </w:rPr>
        <w:t>.</w:t>
      </w:r>
    </w:p>
    <w:p w14:paraId="2CEE3D96" w14:textId="77777777" w:rsidR="00A60239" w:rsidRDefault="0051575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w:t>
      </w:r>
      <w:r>
        <w:rPr>
          <w:rFonts w:eastAsia="Times New Roman"/>
          <w:szCs w:val="24"/>
        </w:rPr>
        <w:t>ευτή)</w:t>
      </w:r>
    </w:p>
    <w:p w14:paraId="2CEE3D97" w14:textId="77777777" w:rsidR="00A60239" w:rsidRDefault="00515756">
      <w:pPr>
        <w:spacing w:line="600" w:lineRule="auto"/>
        <w:ind w:firstLine="720"/>
        <w:contextualSpacing/>
        <w:jc w:val="both"/>
        <w:rPr>
          <w:rFonts w:eastAsia="Times New Roman"/>
          <w:szCs w:val="24"/>
        </w:rPr>
      </w:pPr>
      <w:r>
        <w:rPr>
          <w:rFonts w:eastAsia="Times New Roman"/>
          <w:szCs w:val="24"/>
        </w:rPr>
        <w:lastRenderedPageBreak/>
        <w:t>Κύριε Υπουργέ, το βασικότερο ζητούμενο στο μνημόνιο που εξετάζουμε σήμερα είναι τα οφέλη που θα προκύψουν για τις δικές μας αμυντικές βιομηχανίες που εξαιτίας και των κυβερνητικών παραλείψεων βρίσκονται ουσιαστικά σε οικονομικό αδιέξοδο.</w:t>
      </w:r>
    </w:p>
    <w:p w14:paraId="2CEE3D98" w14:textId="77777777" w:rsidR="00A60239" w:rsidRDefault="00515756">
      <w:pPr>
        <w:spacing w:line="600" w:lineRule="auto"/>
        <w:ind w:firstLine="720"/>
        <w:contextualSpacing/>
        <w:jc w:val="both"/>
        <w:rPr>
          <w:rFonts w:eastAsia="Times New Roman"/>
          <w:szCs w:val="24"/>
        </w:rPr>
      </w:pPr>
      <w:r>
        <w:rPr>
          <w:rFonts w:eastAsia="Times New Roman"/>
          <w:szCs w:val="24"/>
        </w:rPr>
        <w:t>Στο τέλος τη</w:t>
      </w:r>
      <w:r>
        <w:rPr>
          <w:rFonts w:eastAsia="Times New Roman"/>
          <w:szCs w:val="24"/>
        </w:rPr>
        <w:t xml:space="preserve">ς εισήγησής του ο Υπουργός Εθνικής Άμυνας ενώπιον της </w:t>
      </w:r>
      <w:r>
        <w:rPr>
          <w:rFonts w:eastAsia="Times New Roman"/>
          <w:szCs w:val="24"/>
        </w:rPr>
        <w:t>ε</w:t>
      </w:r>
      <w:r>
        <w:rPr>
          <w:rFonts w:eastAsia="Times New Roman"/>
          <w:szCs w:val="24"/>
        </w:rPr>
        <w:t>πιτροπής, κύριε Πρόεδρε,…</w:t>
      </w:r>
    </w:p>
    <w:p w14:paraId="2CEE3D99"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με αυτό τελειώνετε.</w:t>
      </w:r>
    </w:p>
    <w:p w14:paraId="2CEE3D9A" w14:textId="77777777" w:rsidR="00A60239" w:rsidRDefault="00515756">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b/>
          <w:szCs w:val="24"/>
        </w:rPr>
        <w:t xml:space="preserve"> </w:t>
      </w:r>
      <w:r>
        <w:rPr>
          <w:rFonts w:eastAsia="Times New Roman"/>
          <w:szCs w:val="24"/>
        </w:rPr>
        <w:t>...αναφέρθηκε στο θέμα της ΕΛΒΟ. Περιμέναμε από την Κυβέρνηση να παρουσιάσει ένα σχέδιο</w:t>
      </w:r>
      <w:r>
        <w:rPr>
          <w:rFonts w:eastAsia="Times New Roman"/>
          <w:szCs w:val="24"/>
        </w:rPr>
        <w:t xml:space="preserve"> εξυγίανσης για το σύνολο των αμυντικών βιομηχανιών, αλλά κάτι τέτοιο δεν έγινε ποτέ. Μείναμε μόνο με τις εξαγγελίες και τις υποσχέσεις σας, οι οποίες όμως δεν έγιναν πράξη, όπως το συνηθίζετε άλλωστε ως Κυβέρνηση.</w:t>
      </w:r>
    </w:p>
    <w:p w14:paraId="2CEE3D9B" w14:textId="77777777" w:rsidR="00A60239" w:rsidRDefault="00515756">
      <w:pPr>
        <w:spacing w:line="600" w:lineRule="auto"/>
        <w:ind w:firstLine="720"/>
        <w:contextualSpacing/>
        <w:jc w:val="both"/>
        <w:rPr>
          <w:rFonts w:eastAsia="Times New Roman"/>
          <w:szCs w:val="24"/>
        </w:rPr>
      </w:pPr>
      <w:r>
        <w:rPr>
          <w:rFonts w:eastAsia="Times New Roman"/>
          <w:szCs w:val="24"/>
        </w:rPr>
        <w:t>Τώρα έχουμε την πώληση της ΕΛΒΟ με τον σχ</w:t>
      </w:r>
      <w:r>
        <w:rPr>
          <w:rFonts w:eastAsia="Times New Roman"/>
          <w:szCs w:val="24"/>
        </w:rPr>
        <w:t>ετικό διαγωνισμό να τρέχει μέχρι τις 15 Μαΐου, με κατώτερο τίμημα αυτό των 10 εκατομμυρίων. Την ίδια στιγμή ανοίγετε πόρτα για τις ιδιωτικές αμυντικές βιομηχανίες να αναλάβουν μέρος της εκτέλεσης της συμφωνίας</w:t>
      </w:r>
      <w:r>
        <w:rPr>
          <w:rFonts w:eastAsia="Times New Roman"/>
          <w:szCs w:val="24"/>
        </w:rPr>
        <w:t>,</w:t>
      </w:r>
      <w:r>
        <w:rPr>
          <w:rFonts w:eastAsia="Times New Roman"/>
          <w:szCs w:val="24"/>
        </w:rPr>
        <w:t xml:space="preserve"> της οποίας την κύρωση συζητούμε εδώ.</w:t>
      </w:r>
    </w:p>
    <w:p w14:paraId="2CEE3D9C"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 xml:space="preserve">Τελειώνετε, κύριε </w:t>
      </w:r>
      <w:proofErr w:type="spellStart"/>
      <w:r>
        <w:rPr>
          <w:rFonts w:eastAsia="Times New Roman"/>
          <w:szCs w:val="24"/>
        </w:rPr>
        <w:t>Δημοσχάκη</w:t>
      </w:r>
      <w:proofErr w:type="spellEnd"/>
      <w:r>
        <w:rPr>
          <w:rFonts w:eastAsia="Times New Roman"/>
          <w:szCs w:val="24"/>
        </w:rPr>
        <w:t>.</w:t>
      </w:r>
    </w:p>
    <w:p w14:paraId="2CEE3D9D"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Κλείνω, κύριε Πρόεδρε.</w:t>
      </w:r>
    </w:p>
    <w:p w14:paraId="2CEE3D9E" w14:textId="77777777" w:rsidR="00A60239" w:rsidRDefault="00515756">
      <w:pPr>
        <w:spacing w:line="600" w:lineRule="auto"/>
        <w:ind w:firstLine="720"/>
        <w:contextualSpacing/>
        <w:jc w:val="both"/>
        <w:rPr>
          <w:rFonts w:eastAsia="Times New Roman"/>
          <w:szCs w:val="24"/>
        </w:rPr>
      </w:pPr>
      <w:r>
        <w:rPr>
          <w:rFonts w:eastAsia="Times New Roman"/>
          <w:szCs w:val="24"/>
        </w:rPr>
        <w:lastRenderedPageBreak/>
        <w:t xml:space="preserve">Ακούσαμε στη συνεδρίαση της Διαρκούς Επιτροπής … </w:t>
      </w:r>
    </w:p>
    <w:p w14:paraId="2CEE3D9F"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ΣΥΜΕΩΝ </w:t>
      </w:r>
      <w:r>
        <w:rPr>
          <w:rFonts w:eastAsia="Times New Roman"/>
          <w:b/>
          <w:szCs w:val="24"/>
        </w:rPr>
        <w:t xml:space="preserve">(ΜΑΚΗΣ) </w:t>
      </w:r>
      <w:r>
        <w:rPr>
          <w:rFonts w:eastAsia="Times New Roman"/>
          <w:b/>
          <w:szCs w:val="24"/>
        </w:rPr>
        <w:t>ΜΠΑΛΛΗΣ:</w:t>
      </w:r>
      <w:r>
        <w:rPr>
          <w:rFonts w:eastAsia="Times New Roman"/>
          <w:szCs w:val="24"/>
        </w:rPr>
        <w:t xml:space="preserve"> Τα είπατε και στην </w:t>
      </w:r>
      <w:r>
        <w:rPr>
          <w:rFonts w:eastAsia="Times New Roman"/>
          <w:szCs w:val="24"/>
        </w:rPr>
        <w:t>ε</w:t>
      </w:r>
      <w:r>
        <w:rPr>
          <w:rFonts w:eastAsia="Times New Roman"/>
          <w:szCs w:val="24"/>
        </w:rPr>
        <w:t>πιτροπή.</w:t>
      </w:r>
    </w:p>
    <w:p w14:paraId="2CEE3DA0" w14:textId="77777777" w:rsidR="00A60239" w:rsidRDefault="00515756">
      <w:pPr>
        <w:spacing w:line="600" w:lineRule="auto"/>
        <w:ind w:firstLine="720"/>
        <w:contextualSpacing/>
        <w:jc w:val="center"/>
        <w:rPr>
          <w:rFonts w:eastAsia="Times New Roman"/>
          <w:szCs w:val="24"/>
        </w:rPr>
      </w:pPr>
      <w:r>
        <w:rPr>
          <w:rFonts w:eastAsia="Times New Roman"/>
          <w:szCs w:val="24"/>
        </w:rPr>
        <w:t>(Θόρυβος στην Αίθουσα)</w:t>
      </w:r>
    </w:p>
    <w:p w14:paraId="2CEE3DA1"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w:t>
      </w:r>
      <w:r>
        <w:rPr>
          <w:rFonts w:eastAsia="Times New Roman"/>
          <w:b/>
          <w:szCs w:val="24"/>
        </w:rPr>
        <w:t xml:space="preserve">αρεμένος): </w:t>
      </w:r>
      <w:r>
        <w:rPr>
          <w:rFonts w:eastAsia="Times New Roman"/>
          <w:szCs w:val="24"/>
        </w:rPr>
        <w:t>Παρακαλώ.</w:t>
      </w:r>
    </w:p>
    <w:p w14:paraId="2CEE3DA2"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Ακούσαμε στη συνεδρίαση της Διαρκούς Επιτροπής Εθνικής Άμυνας και Εξωτερικών Υποθέσεων της προηγούμενης Τετάρτης…</w:t>
      </w:r>
    </w:p>
    <w:p w14:paraId="2CEE3DA3" w14:textId="77777777" w:rsidR="00A60239" w:rsidRDefault="00515756">
      <w:pPr>
        <w:spacing w:line="600" w:lineRule="auto"/>
        <w:ind w:firstLine="720"/>
        <w:contextualSpacing/>
        <w:jc w:val="both"/>
        <w:rPr>
          <w:rFonts w:eastAsia="Times New Roman"/>
          <w:szCs w:val="24"/>
        </w:rPr>
      </w:pPr>
      <w:r>
        <w:rPr>
          <w:rFonts w:eastAsia="Times New Roman"/>
          <w:b/>
          <w:szCs w:val="24"/>
        </w:rPr>
        <w:t>ΣΥΜΕΩΝ</w:t>
      </w:r>
      <w:r>
        <w:rPr>
          <w:rFonts w:eastAsia="Times New Roman"/>
          <w:b/>
          <w:szCs w:val="24"/>
        </w:rPr>
        <w:t xml:space="preserve"> (ΜΑΚΗΣ)</w:t>
      </w:r>
      <w:r>
        <w:rPr>
          <w:rFonts w:eastAsia="Times New Roman"/>
          <w:b/>
          <w:szCs w:val="24"/>
        </w:rPr>
        <w:t xml:space="preserve"> ΜΠΑΛΛΗΣ:</w:t>
      </w:r>
      <w:r>
        <w:rPr>
          <w:rFonts w:eastAsia="Times New Roman"/>
          <w:szCs w:val="24"/>
        </w:rPr>
        <w:t xml:space="preserve"> Τελειώνετε.</w:t>
      </w:r>
    </w:p>
    <w:p w14:paraId="2CEE3DA4" w14:textId="77777777" w:rsidR="00A60239" w:rsidRDefault="00515756">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b/>
          <w:szCs w:val="24"/>
        </w:rPr>
        <w:t xml:space="preserve"> </w:t>
      </w:r>
      <w:r>
        <w:rPr>
          <w:rFonts w:eastAsia="Times New Roman"/>
          <w:szCs w:val="24"/>
        </w:rPr>
        <w:t xml:space="preserve">…να μιλάει με ενθουσιασμό για τη νοτιοαφρικανική </w:t>
      </w:r>
      <w:r>
        <w:rPr>
          <w:rFonts w:eastAsia="Times New Roman"/>
          <w:szCs w:val="24"/>
        </w:rPr>
        <w:t>«</w:t>
      </w:r>
      <w:r>
        <w:rPr>
          <w:rFonts w:eastAsia="Times New Roman"/>
          <w:szCs w:val="24"/>
          <w:lang w:val="en-US"/>
        </w:rPr>
        <w:t>PARAMOUNT</w:t>
      </w:r>
      <w:r>
        <w:rPr>
          <w:rFonts w:eastAsia="Times New Roman"/>
          <w:szCs w:val="24"/>
        </w:rPr>
        <w:t>»</w:t>
      </w:r>
      <w:r>
        <w:rPr>
          <w:rFonts w:eastAsia="Times New Roman"/>
          <w:szCs w:val="24"/>
        </w:rPr>
        <w:t xml:space="preserve">, η οποία ενδιαφέρεται για την ΕΛΒΟ. Μίλησε για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της εταιρείας, για το γεγονός ότι διασφαλίζονται οι θέσεις εργασίας των εργαζομένων…</w:t>
      </w:r>
    </w:p>
    <w:p w14:paraId="2CEE3DA5"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Λοιπόν, </w:t>
      </w:r>
      <w:r>
        <w:rPr>
          <w:rFonts w:eastAsia="Times New Roman"/>
          <w:szCs w:val="24"/>
        </w:rPr>
        <w:t xml:space="preserve">τελείωσε ο κ. </w:t>
      </w:r>
      <w:proofErr w:type="spellStart"/>
      <w:r>
        <w:rPr>
          <w:rFonts w:eastAsia="Times New Roman"/>
          <w:szCs w:val="24"/>
        </w:rPr>
        <w:t>Δημοσχάκης</w:t>
      </w:r>
      <w:proofErr w:type="spellEnd"/>
      <w:r>
        <w:rPr>
          <w:rFonts w:eastAsia="Times New Roman"/>
          <w:szCs w:val="24"/>
        </w:rPr>
        <w:t>. Τελειώσατε.</w:t>
      </w:r>
    </w:p>
    <w:p w14:paraId="2CEE3DA6" w14:textId="77777777" w:rsidR="00A60239" w:rsidRDefault="00515756">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2CEE3DA7"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Σας παρακαλώ, κύριε Πρόεδρε.</w:t>
      </w:r>
    </w:p>
    <w:p w14:paraId="2CEE3DA8"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Τελείωσε ο χρόνος. Τι με παρακαλείτε; </w:t>
      </w:r>
    </w:p>
    <w:p w14:paraId="2CEE3DA9"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Κύριε Πρόεδρε …</w:t>
      </w:r>
    </w:p>
    <w:p w14:paraId="2CEE3DAA" w14:textId="77777777" w:rsidR="00A60239" w:rsidRDefault="00515756">
      <w:pPr>
        <w:spacing w:line="600" w:lineRule="auto"/>
        <w:ind w:firstLine="720"/>
        <w:contextualSpacing/>
        <w:jc w:val="both"/>
        <w:rPr>
          <w:rFonts w:eastAsia="Times New Roman"/>
          <w:szCs w:val="24"/>
        </w:rPr>
      </w:pPr>
      <w:r>
        <w:rPr>
          <w:rFonts w:eastAsia="Times New Roman"/>
          <w:b/>
          <w:szCs w:val="24"/>
        </w:rPr>
        <w:lastRenderedPageBreak/>
        <w:t>ΠΡΟΕΔΡΕΥ</w:t>
      </w:r>
      <w:r>
        <w:rPr>
          <w:rFonts w:eastAsia="Times New Roman"/>
          <w:b/>
          <w:szCs w:val="24"/>
        </w:rPr>
        <w:t xml:space="preserve">ΩΝ (Γεώργιος Βαρεμένος): </w:t>
      </w:r>
      <w:r>
        <w:rPr>
          <w:rFonts w:eastAsia="Times New Roman"/>
          <w:szCs w:val="24"/>
        </w:rPr>
        <w:t>Τελείωσε ο χρόνος.</w:t>
      </w:r>
    </w:p>
    <w:p w14:paraId="2CEE3DAB"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Μα, είναι ένα σοβαρό θέμα</w:t>
      </w:r>
      <w:r>
        <w:rPr>
          <w:rFonts w:eastAsia="Times New Roman"/>
          <w:szCs w:val="24"/>
        </w:rPr>
        <w:t>,</w:t>
      </w:r>
      <w:r>
        <w:rPr>
          <w:rFonts w:eastAsia="Times New Roman"/>
          <w:szCs w:val="24"/>
        </w:rPr>
        <w:t xml:space="preserve"> που αφορά τη χώρα.</w:t>
      </w:r>
    </w:p>
    <w:p w14:paraId="2CEE3DAC"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Πολλά είναι τα σοβαρά.</w:t>
      </w:r>
    </w:p>
    <w:p w14:paraId="2CEE3DAD" w14:textId="77777777" w:rsidR="00A60239" w:rsidRDefault="00515756">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Ας το περάσει με πράξη νομοθετικού περιεχομένου. Ας μην έ</w:t>
      </w:r>
      <w:r>
        <w:rPr>
          <w:rFonts w:eastAsia="Times New Roman"/>
          <w:szCs w:val="24"/>
        </w:rPr>
        <w:t>ρχεται τίποτα στη Βουλή, αν δεν μπορεί να μιλήσει ο εισηγητής. Κάντε μια πράξη νομοθετικού περιεχομένου, για να μην ταλαιπωρούμαστε κι εμείς. Κάντε το με ΠΝΠ!</w:t>
      </w:r>
    </w:p>
    <w:p w14:paraId="2CEE3DAE"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Για όνομα του Θεού!</w:t>
      </w:r>
    </w:p>
    <w:p w14:paraId="2CEE3DAF"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Τι εννοείτε, </w:t>
      </w: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w:t>
      </w:r>
    </w:p>
    <w:p w14:paraId="2CEE3DB0" w14:textId="77777777" w:rsidR="00A60239" w:rsidRDefault="00515756">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Αν δεν έχει χρόνο η Βουλή να ακούσει τον εισηγητή της Αξιωματικής Αντιπολίτευσης,… </w:t>
      </w:r>
    </w:p>
    <w:p w14:paraId="2CEE3DB1"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Υπάρχει χρόνος, είναι γραμμένος!</w:t>
      </w:r>
    </w:p>
    <w:p w14:paraId="2CEE3DB2" w14:textId="77777777" w:rsidR="00A60239" w:rsidRDefault="00515756">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b/>
          <w:szCs w:val="24"/>
        </w:rPr>
        <w:t xml:space="preserve"> </w:t>
      </w:r>
      <w:r>
        <w:rPr>
          <w:rFonts w:eastAsia="Times New Roman"/>
          <w:szCs w:val="24"/>
        </w:rPr>
        <w:t>…ας φτιάξει μια ΠΝΠ να τελειώνουμε!</w:t>
      </w:r>
    </w:p>
    <w:p w14:paraId="2CEE3DB3"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(Γεώργιος Βαρεμένος): </w:t>
      </w:r>
      <w:r>
        <w:rPr>
          <w:rFonts w:eastAsia="Times New Roman"/>
          <w:szCs w:val="24"/>
        </w:rPr>
        <w:t>Αστεία λέτε, ε;</w:t>
      </w:r>
    </w:p>
    <w:p w14:paraId="2CEE3DB4" w14:textId="77777777" w:rsidR="00A60239" w:rsidRDefault="00515756">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Αστεία;</w:t>
      </w:r>
    </w:p>
    <w:p w14:paraId="2CEE3DB5"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Αστεία λέτε. </w:t>
      </w:r>
    </w:p>
    <w:p w14:paraId="2CEE3DB6" w14:textId="77777777" w:rsidR="00A60239" w:rsidRDefault="00515756">
      <w:pPr>
        <w:spacing w:line="600" w:lineRule="auto"/>
        <w:ind w:firstLine="720"/>
        <w:contextualSpacing/>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 xml:space="preserve">Ο εισηγητής της Αξιωματικής Αντιπολίτευσης… </w:t>
      </w:r>
    </w:p>
    <w:p w14:paraId="2CEE3DB7"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Υπάρχει χρόνος; Έδωσα τον λόγο στον κ. </w:t>
      </w:r>
      <w:proofErr w:type="spellStart"/>
      <w:r>
        <w:rPr>
          <w:rFonts w:eastAsia="Times New Roman"/>
          <w:szCs w:val="24"/>
        </w:rPr>
        <w:t>Δ</w:t>
      </w:r>
      <w:r>
        <w:rPr>
          <w:rFonts w:eastAsia="Times New Roman"/>
          <w:szCs w:val="24"/>
        </w:rPr>
        <w:t>ημοσχάκη</w:t>
      </w:r>
      <w:proofErr w:type="spellEnd"/>
      <w:r>
        <w:rPr>
          <w:rFonts w:eastAsia="Times New Roman"/>
          <w:szCs w:val="24"/>
        </w:rPr>
        <w:t xml:space="preserve"> κατά παρέκβαση του Κανονισμού και μιλάτε και από πάνω; </w:t>
      </w:r>
    </w:p>
    <w:p w14:paraId="2CEE3DB8"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Δεν μπορώ να αποφύγω τον πειρασμό να πω ότι… </w:t>
      </w:r>
    </w:p>
    <w:p w14:paraId="2CEE3DB9"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Όποιος φωνάζει δεν πάει πάνω από το ανάστημά του εδώ μέσα. </w:t>
      </w:r>
    </w:p>
    <w:p w14:paraId="2CEE3DBA" w14:textId="77777777" w:rsidR="00A60239" w:rsidRDefault="00515756">
      <w:pPr>
        <w:spacing w:line="600" w:lineRule="auto"/>
        <w:ind w:firstLine="720"/>
        <w:contextualSpacing/>
        <w:jc w:val="both"/>
        <w:rPr>
          <w:rFonts w:eastAsia="Times New Roman"/>
          <w:szCs w:val="24"/>
        </w:rPr>
      </w:pPr>
      <w:r>
        <w:rPr>
          <w:rFonts w:eastAsia="Times New Roman"/>
          <w:szCs w:val="24"/>
        </w:rPr>
        <w:t>Τελειώνετε.</w:t>
      </w:r>
    </w:p>
    <w:p w14:paraId="2CEE3DBB" w14:textId="77777777" w:rsidR="00A60239" w:rsidRDefault="00515756">
      <w:pPr>
        <w:spacing w:line="600" w:lineRule="auto"/>
        <w:ind w:firstLine="720"/>
        <w:contextualSpacing/>
        <w:jc w:val="both"/>
        <w:rPr>
          <w:rFonts w:eastAsia="Times New Roman"/>
          <w:szCs w:val="24"/>
        </w:rPr>
      </w:pPr>
      <w:r>
        <w:rPr>
          <w:rFonts w:eastAsia="Times New Roman"/>
          <w:b/>
          <w:szCs w:val="24"/>
        </w:rPr>
        <w:t>ΑΝΑΣΤΑΣΙΟ</w:t>
      </w:r>
      <w:r>
        <w:rPr>
          <w:rFonts w:eastAsia="Times New Roman"/>
          <w:b/>
          <w:szCs w:val="24"/>
        </w:rPr>
        <w:t>Σ (ΤΑΣΟΣ) ΔΗΜΟΣΧΑΚΗΣ:</w:t>
      </w:r>
      <w:r>
        <w:rPr>
          <w:rFonts w:eastAsia="Times New Roman"/>
          <w:b/>
          <w:szCs w:val="24"/>
        </w:rPr>
        <w:t xml:space="preserve"> </w:t>
      </w:r>
      <w:r>
        <w:rPr>
          <w:rFonts w:eastAsia="Times New Roman"/>
          <w:szCs w:val="24"/>
        </w:rPr>
        <w:t xml:space="preserve">…τον Ιούλιο και τον Σεπτέμβριο του 2013 ο ίδιος ο Υπουργός έλεγε ότι «θα τσακίσουν την </w:t>
      </w:r>
      <w:r>
        <w:rPr>
          <w:rFonts w:eastAsia="Times New Roman"/>
          <w:szCs w:val="24"/>
        </w:rPr>
        <w:t>κ</w:t>
      </w:r>
      <w:r>
        <w:rPr>
          <w:rFonts w:eastAsia="Times New Roman"/>
          <w:szCs w:val="24"/>
        </w:rPr>
        <w:t>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επειδή δήθεν ξεπουλούσε» -όπως ισχυρίζονταν- «την ΕΛΒΟ και όλη την αμυντική βιομηχανία στη Γερμανία». Τώρα όλα είναι καλά και περιμένετε την </w:t>
      </w:r>
      <w:r>
        <w:rPr>
          <w:rFonts w:eastAsia="Times New Roman"/>
          <w:szCs w:val="24"/>
        </w:rPr>
        <w:t>«</w:t>
      </w:r>
      <w:r>
        <w:rPr>
          <w:rFonts w:eastAsia="Times New Roman"/>
          <w:szCs w:val="24"/>
          <w:lang w:val="en-US"/>
        </w:rPr>
        <w:t>PARAMOUNT</w:t>
      </w:r>
      <w:r>
        <w:rPr>
          <w:rFonts w:eastAsia="Times New Roman"/>
          <w:szCs w:val="24"/>
        </w:rPr>
        <w:t xml:space="preserve">» </w:t>
      </w:r>
      <w:r>
        <w:rPr>
          <w:rFonts w:eastAsia="Times New Roman"/>
          <w:szCs w:val="24"/>
        </w:rPr>
        <w:t xml:space="preserve">ως τον από μηχανής θεό για να εξαγοράσει έναντι 10 εκατομμυρίων την ΕΛΒΟ! </w:t>
      </w:r>
    </w:p>
    <w:p w14:paraId="2CEE3DBC" w14:textId="77777777" w:rsidR="00A60239" w:rsidRDefault="00515756">
      <w:pPr>
        <w:spacing w:line="600" w:lineRule="auto"/>
        <w:ind w:firstLine="720"/>
        <w:contextualSpacing/>
        <w:jc w:val="both"/>
        <w:rPr>
          <w:rFonts w:eastAsia="Times New Roman"/>
          <w:szCs w:val="24"/>
        </w:rPr>
      </w:pPr>
      <w:r>
        <w:rPr>
          <w:rFonts w:eastAsia="Times New Roman"/>
          <w:szCs w:val="24"/>
        </w:rPr>
        <w:t>Είμαι σίγουρος ότι</w:t>
      </w:r>
      <w:r>
        <w:rPr>
          <w:rFonts w:eastAsia="Times New Roman"/>
          <w:szCs w:val="24"/>
        </w:rPr>
        <w:t xml:space="preserve"> κι εσείς, κύριε Αναπληρωτ</w:t>
      </w:r>
      <w:r>
        <w:rPr>
          <w:rFonts w:eastAsia="Times New Roman"/>
          <w:szCs w:val="24"/>
        </w:rPr>
        <w:t>ή</w:t>
      </w:r>
      <w:r>
        <w:rPr>
          <w:rFonts w:eastAsia="Times New Roman"/>
          <w:szCs w:val="24"/>
        </w:rPr>
        <w:t xml:space="preserve"> Υπουργέ, αν θα ήσασταν στην </w:t>
      </w:r>
      <w:r>
        <w:rPr>
          <w:rFonts w:eastAsia="Times New Roman"/>
          <w:szCs w:val="24"/>
        </w:rPr>
        <w:t>ε</w:t>
      </w:r>
      <w:r>
        <w:rPr>
          <w:rFonts w:eastAsia="Times New Roman"/>
          <w:szCs w:val="24"/>
        </w:rPr>
        <w:t xml:space="preserve">πιτροπή ή αν θα ήσασταν σήμερα στην </w:t>
      </w:r>
      <w:r>
        <w:rPr>
          <w:rFonts w:eastAsia="Times New Roman"/>
          <w:szCs w:val="24"/>
        </w:rPr>
        <w:t>α</w:t>
      </w:r>
      <w:r>
        <w:rPr>
          <w:rFonts w:eastAsia="Times New Roman"/>
          <w:szCs w:val="24"/>
        </w:rPr>
        <w:t xml:space="preserve">ντιπολίτευση, θα διαδηλώνατε μαζί με τους εργαζόμενους της ΕΛΒΟ, όπως πρόσφατα έκαναν στη </w:t>
      </w:r>
      <w:r>
        <w:rPr>
          <w:rFonts w:eastAsia="Times New Roman"/>
          <w:szCs w:val="24"/>
        </w:rPr>
        <w:lastRenderedPageBreak/>
        <w:t>Θεσσαλονίκη οι εργαζόμενοι, οι οποίοι αγωνιούν δικαιολογημένα για τις θέ</w:t>
      </w:r>
      <w:r>
        <w:rPr>
          <w:rFonts w:eastAsia="Times New Roman"/>
          <w:szCs w:val="24"/>
        </w:rPr>
        <w:t>σεις εργασίας τους και για το μέλλον της βιομηχανίας.</w:t>
      </w:r>
    </w:p>
    <w:p w14:paraId="2CEE3DBD"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να σας πω κάτι;</w:t>
      </w:r>
    </w:p>
    <w:p w14:paraId="2CEE3DBE"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Κλείνω, κύριε Πρόεδρε.</w:t>
      </w:r>
    </w:p>
    <w:p w14:paraId="2CEE3DBF"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έχετε πει δέκα φορές το «κλείνω».</w:t>
      </w:r>
    </w:p>
    <w:p w14:paraId="2CEE3DC0"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Το θέμα των αμυντικών βιομηχανιών είναι πολύ σοβαρό και πρέπει να γίνει μία εκ </w:t>
      </w:r>
      <w:proofErr w:type="spellStart"/>
      <w:r>
        <w:rPr>
          <w:rFonts w:eastAsia="Times New Roman"/>
          <w:szCs w:val="24"/>
        </w:rPr>
        <w:t>βαθέων</w:t>
      </w:r>
      <w:proofErr w:type="spellEnd"/>
      <w:r>
        <w:rPr>
          <w:rFonts w:eastAsia="Times New Roman"/>
          <w:szCs w:val="24"/>
        </w:rPr>
        <w:t xml:space="preserve"> συζήτηση στην Ολομέλεια για τα προβλήματα που αντιμετωπίζουν, κύριε Πρόεδρε, εδώ, στην Ολομέλεια.</w:t>
      </w:r>
    </w:p>
    <w:p w14:paraId="2CEE3DC1"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ΣΥΜΕΩΝ </w:t>
      </w:r>
      <w:r>
        <w:rPr>
          <w:rFonts w:eastAsia="Times New Roman"/>
          <w:b/>
          <w:szCs w:val="24"/>
        </w:rPr>
        <w:t xml:space="preserve">(ΜΑΚΗΣ) </w:t>
      </w:r>
      <w:r>
        <w:rPr>
          <w:rFonts w:eastAsia="Times New Roman"/>
          <w:b/>
          <w:szCs w:val="24"/>
        </w:rPr>
        <w:t>ΜΠΑΛΛΗΣ:</w:t>
      </w:r>
      <w:r>
        <w:rPr>
          <w:rFonts w:eastAsia="Times New Roman"/>
          <w:szCs w:val="24"/>
        </w:rPr>
        <w:t xml:space="preserve"> Κύριε Πρόεδρε, ει</w:t>
      </w:r>
      <w:r>
        <w:rPr>
          <w:rFonts w:eastAsia="Times New Roman"/>
          <w:szCs w:val="24"/>
        </w:rPr>
        <w:t xml:space="preserve">πώθηκαν αυτά στην </w:t>
      </w:r>
      <w:r>
        <w:rPr>
          <w:rFonts w:eastAsia="Times New Roman"/>
          <w:szCs w:val="24"/>
        </w:rPr>
        <w:t>ε</w:t>
      </w:r>
      <w:r>
        <w:rPr>
          <w:rFonts w:eastAsia="Times New Roman"/>
          <w:szCs w:val="24"/>
        </w:rPr>
        <w:t>πιτροπή.</w:t>
      </w:r>
    </w:p>
    <w:p w14:paraId="2CEE3DC2"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Τα ακούσαμε. Ωραία.</w:t>
      </w:r>
    </w:p>
    <w:p w14:paraId="2CEE3DC3"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Δεν είναι μόνο οι θέσεις εργασίας και οι άνθρωποι που κινδυνεύουν να χάσουν τη δουλειά τους. </w:t>
      </w:r>
    </w:p>
    <w:p w14:paraId="2CEE3DC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Είμαστε συμπαραστάτες τους. Αλλά διακυβεύονται και</w:t>
      </w:r>
      <w:r>
        <w:rPr>
          <w:rFonts w:eastAsia="Times New Roman" w:cs="Times New Roman"/>
          <w:szCs w:val="24"/>
        </w:rPr>
        <w:t xml:space="preserve"> εθνικά συμφέροντα, σε κρίσιμες εποχές για τη χώρα, με την αυξανόμενη προκλητική ρητορική των γειτόνων μας. </w:t>
      </w:r>
    </w:p>
    <w:p w14:paraId="2CEE3DC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Το καταλάβαμε. </w:t>
      </w:r>
    </w:p>
    <w:p w14:paraId="2CEE3DC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2CEE3DC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πολύ. Σας ευχαριστώ κατ’ αρχάς που μου δώσατε τον λόγο. Όμως, κατ’ </w:t>
      </w:r>
      <w:proofErr w:type="spellStart"/>
      <w:r>
        <w:rPr>
          <w:rFonts w:eastAsia="Times New Roman" w:cs="Times New Roman"/>
          <w:szCs w:val="24"/>
        </w:rPr>
        <w:t>οικονομίαν</w:t>
      </w:r>
      <w:proofErr w:type="spellEnd"/>
      <w:r>
        <w:rPr>
          <w:rFonts w:eastAsia="Times New Roman" w:cs="Times New Roman"/>
          <w:szCs w:val="24"/>
        </w:rPr>
        <w:t xml:space="preserve"> έπρεπε να μου τον δώσετε. Δεν μας κάνατε χάρη. Γιατί το λέω αυτό; Διότι, συμφωνήσαμε και εμείς και εσείς ως Προεδρείο, να αλλάξουμε τον Κανονισμό της Βουλής…</w:t>
      </w:r>
    </w:p>
    <w:p w14:paraId="2CEE3DC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Ο παραλογισμός δεν μπορεί να επιβληθεί ως λογική. Σας παρακαλώ! Σας έδωσα τον λόγο, πήρατε διπλάσιο χρόνο. Τι άλλο θέλετε; </w:t>
      </w:r>
    </w:p>
    <w:p w14:paraId="2CEE3DC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Όχι, θα πρέπει να ενημερωθεί και το Σώμα, οι συνάδελφοί</w:t>
      </w:r>
      <w:r>
        <w:rPr>
          <w:rFonts w:eastAsia="Times New Roman" w:cs="Times New Roman"/>
          <w:szCs w:val="24"/>
        </w:rPr>
        <w:t xml:space="preserve"> μου... </w:t>
      </w:r>
    </w:p>
    <w:p w14:paraId="2CEE3DC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Από εσάς! Πόσο χρόνο θέλετε για να ενημερώσετε; </w:t>
      </w:r>
    </w:p>
    <w:p w14:paraId="2CEE3DC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Θα πρέπει να είμαστε προσεκτικοί. </w:t>
      </w:r>
    </w:p>
    <w:p w14:paraId="2CEE3DC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αυτό εμείς και εσείς το αλλάζουμε στο πλαίσιο της αναθεώρησης του Κανονισμού της Βουλής. </w:t>
      </w:r>
    </w:p>
    <w:p w14:paraId="2CEE3DC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Λέτε να το εφαρμόσουμε πριν το αλλάξουμε; </w:t>
      </w:r>
    </w:p>
    <w:p w14:paraId="2CEE3DC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Για αυτό ζήτησα κατ’ </w:t>
      </w:r>
      <w:proofErr w:type="spellStart"/>
      <w:r>
        <w:rPr>
          <w:rFonts w:eastAsia="Times New Roman" w:cs="Times New Roman"/>
          <w:szCs w:val="24"/>
        </w:rPr>
        <w:t>οικονομίαν</w:t>
      </w:r>
      <w:proofErr w:type="spellEnd"/>
      <w:r>
        <w:rPr>
          <w:rFonts w:eastAsia="Times New Roman" w:cs="Times New Roman"/>
          <w:szCs w:val="24"/>
        </w:rPr>
        <w:t xml:space="preserve"> τον λόγο.</w:t>
      </w:r>
    </w:p>
    <w:p w14:paraId="2CEE3DC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τώρα ζητάτε να εφαρμόσουμε ένα άρθρο που θα προκύψει μετά τ</w:t>
      </w:r>
      <w:r>
        <w:rPr>
          <w:rFonts w:eastAsia="Times New Roman" w:cs="Times New Roman"/>
          <w:szCs w:val="24"/>
        </w:rPr>
        <w:t xml:space="preserve">ην αλλαγή; Αυτό προτείνετε; </w:t>
      </w:r>
    </w:p>
    <w:p w14:paraId="2CEE3DD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Είπα «κατ’ </w:t>
      </w:r>
      <w:proofErr w:type="spellStart"/>
      <w:r>
        <w:rPr>
          <w:rFonts w:eastAsia="Times New Roman" w:cs="Times New Roman"/>
          <w:szCs w:val="24"/>
        </w:rPr>
        <w:t>οικονομίαν</w:t>
      </w:r>
      <w:proofErr w:type="spellEnd"/>
      <w:r>
        <w:rPr>
          <w:rFonts w:eastAsia="Times New Roman" w:cs="Times New Roman"/>
          <w:szCs w:val="24"/>
        </w:rPr>
        <w:t xml:space="preserve">». Το ακούσατε; </w:t>
      </w:r>
    </w:p>
    <w:p w14:paraId="2CEE3DD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CEE3DD2"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Κύριε Πρόεδρε, θα ήθελα τον λόγο. </w:t>
      </w:r>
    </w:p>
    <w:p w14:paraId="2CEE3DD3"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έχετε τον λόγο. </w:t>
      </w:r>
    </w:p>
    <w:p w14:paraId="2CEE3DD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Κύ</w:t>
      </w:r>
      <w:r>
        <w:rPr>
          <w:rFonts w:eastAsia="Times New Roman" w:cs="Times New Roman"/>
          <w:szCs w:val="24"/>
        </w:rPr>
        <w:t xml:space="preserve">ριε Πρόεδρε, θέλω να επισημάνω </w:t>
      </w:r>
      <w:r>
        <w:rPr>
          <w:rFonts w:eastAsia="Times New Roman" w:cs="Times New Roman"/>
          <w:szCs w:val="24"/>
        </w:rPr>
        <w:t xml:space="preserve">τόσο </w:t>
      </w:r>
      <w:r>
        <w:rPr>
          <w:rFonts w:eastAsia="Times New Roman" w:cs="Times New Roman"/>
          <w:szCs w:val="24"/>
        </w:rPr>
        <w:t>σε εσάς όσο και στο Σώμα ότι εδώ έχει δημιουργηθεί ένα κακό προηγούμενο σε παράβαση της διάταξης του άρθρου 108 του Κανονισμού της Βουλής. Εάν αυτό συνεχιστεί, δυστυχώς αυτό που παρακολουθούμε σήμερα εδώ μέσα θα συνεχιστ</w:t>
      </w:r>
      <w:r>
        <w:rPr>
          <w:rFonts w:eastAsia="Times New Roman" w:cs="Times New Roman"/>
          <w:szCs w:val="24"/>
        </w:rPr>
        <w:t>εί και στις επόμενες συνεδριάσεις.</w:t>
      </w:r>
    </w:p>
    <w:p w14:paraId="2CEE3DD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σε όσους επιφυλάσσονται στην </w:t>
      </w:r>
      <w:r>
        <w:rPr>
          <w:rFonts w:eastAsia="Times New Roman" w:cs="Times New Roman"/>
          <w:szCs w:val="24"/>
        </w:rPr>
        <w:t>ε</w:t>
      </w:r>
      <w:r>
        <w:rPr>
          <w:rFonts w:eastAsia="Times New Roman" w:cs="Times New Roman"/>
          <w:szCs w:val="24"/>
        </w:rPr>
        <w:t>πιτροπή -πέραν εκείνων που ψηφίζουν θετικά και βλέπουμε ότι έρχονται εκ των υστέρων να προβάλλουν αντιρρήσεις για μια θετική ψήφο που δώσανε στην αρμόδια Επιτροπή, εν προκειμένω Ά</w:t>
      </w:r>
      <w:r>
        <w:rPr>
          <w:rFonts w:eastAsia="Times New Roman" w:cs="Times New Roman"/>
          <w:szCs w:val="24"/>
        </w:rPr>
        <w:t xml:space="preserve">μυνας και Εξωτερικών- σε όσους επιφυλάσσονται κατά την </w:t>
      </w:r>
      <w:r>
        <w:rPr>
          <w:rFonts w:eastAsia="Times New Roman" w:cs="Times New Roman"/>
          <w:szCs w:val="24"/>
        </w:rPr>
        <w:lastRenderedPageBreak/>
        <w:t xml:space="preserve">ερμηνεία του Κανονισμού, τους επιτρέπεται -και το προβάλλουν ως </w:t>
      </w:r>
      <w:proofErr w:type="spellStart"/>
      <w:r>
        <w:rPr>
          <w:rFonts w:eastAsia="Times New Roman" w:cs="Times New Roman"/>
          <w:szCs w:val="24"/>
        </w:rPr>
        <w:t>παρακωλυτικό</w:t>
      </w:r>
      <w:proofErr w:type="spellEnd"/>
      <w:r>
        <w:rPr>
          <w:rFonts w:eastAsia="Times New Roman" w:cs="Times New Roman"/>
          <w:szCs w:val="24"/>
        </w:rPr>
        <w:t xml:space="preserve"> εμπόδιο- να μιλήσουν όταν η επιφύλαξη δεν είναι άρνηση; Δεν μπορώ να καταλάβω. Εσείς πώς το ερμηνεύετε; Δρ</w:t>
      </w:r>
      <w:r>
        <w:rPr>
          <w:rFonts w:eastAsia="Times New Roman" w:cs="Times New Roman"/>
          <w:szCs w:val="24"/>
        </w:rPr>
        <w:t xml:space="preserve">αττόμενοι </w:t>
      </w:r>
      <w:r>
        <w:rPr>
          <w:rFonts w:eastAsia="Times New Roman" w:cs="Times New Roman"/>
          <w:szCs w:val="24"/>
        </w:rPr>
        <w:t>της ευκα</w:t>
      </w:r>
      <w:r>
        <w:rPr>
          <w:rFonts w:eastAsia="Times New Roman" w:cs="Times New Roman"/>
          <w:szCs w:val="24"/>
        </w:rPr>
        <w:t xml:space="preserve">ιρίας μέσα στην Ολομέλεια, ενώ εξετάζουμε μια κύρωση ενός μνημονίου μεταξύ Ελλάδας και Νορβηγίας, να λένε πού βρήκε ο Υπουργός το μελάνι για να υπογράφει τα μνημόνια; Έλεος! </w:t>
      </w:r>
    </w:p>
    <w:p w14:paraId="2CEE3DD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w:t>
      </w:r>
    </w:p>
    <w:p w14:paraId="2CEE3DD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Αυτό όσον αφορά</w:t>
      </w:r>
      <w:r>
        <w:rPr>
          <w:rFonts w:eastAsia="Times New Roman" w:cs="Times New Roman"/>
          <w:szCs w:val="24"/>
        </w:rPr>
        <w:t xml:space="preserve"> επί της διαδικασίας. </w:t>
      </w:r>
    </w:p>
    <w:p w14:paraId="2CEE3DD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κυρίως θέμα για το οποίο συζητάμε εκφράσαμε την άποψή μας και τη θέση μας στην </w:t>
      </w:r>
      <w:r>
        <w:rPr>
          <w:rFonts w:eastAsia="Times New Roman" w:cs="Times New Roman"/>
          <w:szCs w:val="24"/>
        </w:rPr>
        <w:t>ε</w:t>
      </w:r>
      <w:r>
        <w:rPr>
          <w:rFonts w:eastAsia="Times New Roman" w:cs="Times New Roman"/>
          <w:szCs w:val="24"/>
        </w:rPr>
        <w:t xml:space="preserve">πιτροπή. Δεν θα την επαναλάβουμε. </w:t>
      </w:r>
    </w:p>
    <w:p w14:paraId="2CEE3DD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CEE3DD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Κύριε Πρόεδρε, θα ήθελα τον λόγο. </w:t>
      </w:r>
    </w:p>
    <w:p w14:paraId="2CEE3DD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κύριε </w:t>
      </w:r>
      <w:proofErr w:type="spellStart"/>
      <w:r>
        <w:rPr>
          <w:rFonts w:eastAsia="Times New Roman" w:cs="Times New Roman"/>
          <w:szCs w:val="24"/>
        </w:rPr>
        <w:t>Δανέλλη</w:t>
      </w:r>
      <w:proofErr w:type="spellEnd"/>
      <w:r>
        <w:rPr>
          <w:rFonts w:eastAsia="Times New Roman" w:cs="Times New Roman"/>
          <w:szCs w:val="24"/>
        </w:rPr>
        <w:t xml:space="preserve">. Ρώτησα προηγουμένως ποιος θέλει τον λόγο. Η διαδικασία δεν μπορεί να εφαρμοστεί έτσι. </w:t>
      </w:r>
    </w:p>
    <w:p w14:paraId="2CEE3DD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Το ξέρω. </w:t>
      </w:r>
    </w:p>
    <w:p w14:paraId="2CEE3DD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μπορεί να εφαρμοστεί έτσι! Εναπόκειται στην ωριμότητα του Σώματος και του κα</w:t>
      </w:r>
      <w:r>
        <w:rPr>
          <w:rFonts w:eastAsia="Times New Roman" w:cs="Times New Roman"/>
          <w:szCs w:val="24"/>
        </w:rPr>
        <w:t xml:space="preserve">θενός ξεχωριστά. Η ωριμότητα και η υπευθυνότητα δεν μπορεί να επιβληθεί. </w:t>
      </w:r>
    </w:p>
    <w:p w14:paraId="2CEE3DD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Το προσυπογράφω. </w:t>
      </w:r>
    </w:p>
    <w:p w14:paraId="2CEE3DD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Άρα ο καλύτερος τρόπος είναι να εφαρμόζεται ο Κανονισμός. </w:t>
      </w:r>
    </w:p>
    <w:p w14:paraId="2CEE3DE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Μιας και δεν τηρείται, λοιπόν, ο Κ</w:t>
      </w:r>
      <w:r>
        <w:rPr>
          <w:rFonts w:eastAsia="Times New Roman" w:cs="Times New Roman"/>
          <w:szCs w:val="24"/>
        </w:rPr>
        <w:t xml:space="preserve">ανονισμός, θα μπορούσα να έχω τον λόγο για ένα λεπτό; </w:t>
      </w:r>
    </w:p>
    <w:p w14:paraId="2CEE3DE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Έχετε τον λόγο για ένα λεπτό. </w:t>
      </w:r>
    </w:p>
    <w:p w14:paraId="2CEE3DE2"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w:t>
      </w:r>
    </w:p>
    <w:p w14:paraId="2CEE3DE3"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δίκιο. Σύμφωνα με τον Κανονισμό, όσοι συμφωνήσαμε και υπερψηφίσαμε στην </w:t>
      </w:r>
      <w:r>
        <w:rPr>
          <w:rFonts w:eastAsia="Times New Roman" w:cs="Times New Roman"/>
          <w:szCs w:val="24"/>
        </w:rPr>
        <w:t>ε</w:t>
      </w:r>
      <w:r>
        <w:rPr>
          <w:rFonts w:eastAsia="Times New Roman" w:cs="Times New Roman"/>
          <w:szCs w:val="24"/>
        </w:rPr>
        <w:t xml:space="preserve">πιτροπή, δεν δικαιούμαστε </w:t>
      </w:r>
      <w:r>
        <w:rPr>
          <w:rFonts w:eastAsia="Times New Roman" w:cs="Times New Roman"/>
          <w:szCs w:val="24"/>
        </w:rPr>
        <w:t>τον λόγο. Όμως, τον τελευταίο καιρό εφαρμόζεται ένα αντίμετρο σε μια, όπως φαίνεται, στρεβλή λειτουργία του Κανονισμού</w:t>
      </w:r>
      <w:r>
        <w:rPr>
          <w:rFonts w:eastAsia="Times New Roman" w:cs="Times New Roman"/>
          <w:szCs w:val="24"/>
        </w:rPr>
        <w:t>:</w:t>
      </w:r>
      <w:r>
        <w:rPr>
          <w:rFonts w:eastAsia="Times New Roman" w:cs="Times New Roman"/>
          <w:szCs w:val="24"/>
        </w:rPr>
        <w:t xml:space="preserve"> Δηλαδή, αν και τον λόγο έχουν μονάχα όσοι έχουν επιφυλαχθεί ή έχουν αρνηθεί ψήφο στην </w:t>
      </w:r>
      <w:r>
        <w:rPr>
          <w:rFonts w:eastAsia="Times New Roman" w:cs="Times New Roman"/>
          <w:szCs w:val="24"/>
        </w:rPr>
        <w:t>ε</w:t>
      </w:r>
      <w:r>
        <w:rPr>
          <w:rFonts w:eastAsia="Times New Roman" w:cs="Times New Roman"/>
          <w:szCs w:val="24"/>
        </w:rPr>
        <w:t>πιτροπή, μπορούν κάποιοι να τοποθετηθούν εδώ ακόμ</w:t>
      </w:r>
      <w:r>
        <w:rPr>
          <w:rFonts w:eastAsia="Times New Roman" w:cs="Times New Roman"/>
          <w:szCs w:val="24"/>
        </w:rPr>
        <w:t xml:space="preserve">α και εάν συμφωνούν με το προς συζήτηση νομοσχέδιο. Επειδή οι σκηνές που προηγήθηκαν δεν </w:t>
      </w:r>
      <w:proofErr w:type="spellStart"/>
      <w:r>
        <w:rPr>
          <w:rFonts w:eastAsia="Times New Roman" w:cs="Times New Roman"/>
          <w:szCs w:val="24"/>
        </w:rPr>
        <w:t>περιποιούν</w:t>
      </w:r>
      <w:proofErr w:type="spellEnd"/>
      <w:r>
        <w:rPr>
          <w:rFonts w:eastAsia="Times New Roman" w:cs="Times New Roman"/>
          <w:szCs w:val="24"/>
        </w:rPr>
        <w:t xml:space="preserve"> τιμή στην κοινοβουλευτική διαδικασία, γι’ αυτό κάνω έκκληση και εσείς και εμείς</w:t>
      </w:r>
      <w:r>
        <w:rPr>
          <w:rFonts w:eastAsia="Times New Roman" w:cs="Times New Roman"/>
          <w:szCs w:val="24"/>
        </w:rPr>
        <w:t>,</w:t>
      </w:r>
      <w:r>
        <w:rPr>
          <w:rFonts w:eastAsia="Times New Roman" w:cs="Times New Roman"/>
          <w:szCs w:val="24"/>
        </w:rPr>
        <w:t xml:space="preserve"> συμμετέχοντας στη Διάσκεψη των Προέδρων</w:t>
      </w:r>
      <w:r>
        <w:rPr>
          <w:rFonts w:eastAsia="Times New Roman" w:cs="Times New Roman"/>
          <w:szCs w:val="24"/>
        </w:rPr>
        <w:t>,</w:t>
      </w:r>
      <w:r>
        <w:rPr>
          <w:rFonts w:eastAsia="Times New Roman" w:cs="Times New Roman"/>
          <w:szCs w:val="24"/>
        </w:rPr>
        <w:t xml:space="preserve"> να ενώσουμε τις φωνές μας, έτσι ώσ</w:t>
      </w:r>
      <w:r>
        <w:rPr>
          <w:rFonts w:eastAsia="Times New Roman" w:cs="Times New Roman"/>
          <w:szCs w:val="24"/>
        </w:rPr>
        <w:t xml:space="preserve">τε να μπορούμε να λειτουργούμε ορθόδοξα, σύμφωνα με τον Κανονισμό και τις προβλέψεις του, αλλά και σύμφωνα με τον ορθό λόγο και την παραγωγή πραγματικά κοινοβουλευτικού έργου. </w:t>
      </w:r>
    </w:p>
    <w:p w14:paraId="2CEE3DE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κάνω έκκληση και στον Υπουργό και μέσω του Υπουργού στο Υπουργικό Συμβούλ</w:t>
      </w:r>
      <w:r>
        <w:rPr>
          <w:rFonts w:eastAsia="Times New Roman" w:cs="Times New Roman"/>
          <w:szCs w:val="24"/>
        </w:rPr>
        <w:t xml:space="preserve">ιο να μην συνεχιστεί η διαδικασία η οποία έφερε τα προηγούμενα φαινόμενα, δηλαδή της προσθήκης ασχέτων τροπολογιών όταν συζητάμε κύρωση συμβάσεων. </w:t>
      </w:r>
    </w:p>
    <w:p w14:paraId="2CEE3DE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Σήμερα δεν είχαμε τέτοια τροπολογία. </w:t>
      </w:r>
    </w:p>
    <w:p w14:paraId="2CEE3DE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Το ξέρω. Όμως, σήμ</w:t>
      </w:r>
      <w:r>
        <w:rPr>
          <w:rFonts w:eastAsia="Times New Roman" w:cs="Times New Roman"/>
          <w:szCs w:val="24"/>
        </w:rPr>
        <w:t xml:space="preserve">ερα και μάλιστα με πολύ αρνητικό τρόπο εκφράστηκε αυτή η στρεβλή αντιμετώπιση μιας στρεβλής πρόβλεψης του Κανονισμού. </w:t>
      </w:r>
    </w:p>
    <w:p w14:paraId="2CEE3DE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Κάνω έκκληση, λοιπόν, σε όλους μας, επειδή φαντάζομαι ότι μας ενδιαφέρει το ίδιο πράγμα, να λειτουργούμε όπως πρέπει ως Κοινοβούλιο. Γι’ </w:t>
      </w:r>
      <w:r>
        <w:rPr>
          <w:rFonts w:eastAsia="Times New Roman" w:cs="Times New Roman"/>
          <w:szCs w:val="24"/>
        </w:rPr>
        <w:t xml:space="preserve">αυτό ας μαζέψουμε όλα αυτά που αφήσαμε στο προηγούμενο διάστημα να ανοιχτούν. </w:t>
      </w:r>
    </w:p>
    <w:p w14:paraId="2CEE3DE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CEE3DE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κύριε </w:t>
      </w:r>
      <w:proofErr w:type="spellStart"/>
      <w:r>
        <w:rPr>
          <w:rFonts w:eastAsia="Times New Roman" w:cs="Times New Roman"/>
          <w:szCs w:val="24"/>
        </w:rPr>
        <w:t>Δανέλλη</w:t>
      </w:r>
      <w:proofErr w:type="spellEnd"/>
      <w:r>
        <w:rPr>
          <w:rFonts w:eastAsia="Times New Roman" w:cs="Times New Roman"/>
          <w:szCs w:val="24"/>
        </w:rPr>
        <w:t>. Εσείς διακρίνεστε για τη σοβαρότητά σας.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τώρα είναι ακροβατισμός. </w:t>
      </w:r>
    </w:p>
    <w:p w14:paraId="2CEE3DE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έχω την τιμή να ανακοινώσω στο Σώμα ότι</w:t>
      </w:r>
      <w:r>
        <w:rPr>
          <w:rFonts w:eastAsia="Times New Roman" w:cs="Times New Roman"/>
          <w:szCs w:val="24"/>
        </w:rPr>
        <w:t xml:space="preserve"> τη συνεδρίασή μας παρακολουθούν</w:t>
      </w:r>
      <w:r>
        <w:rPr>
          <w:rFonts w:eastAsia="Times New Roman" w:cs="Times New Roman"/>
          <w:szCs w:val="24"/>
        </w:rPr>
        <w:t xml:space="preserve"> από τα άνω δυτικά θεωρεία, αφού </w:t>
      </w:r>
      <w:r>
        <w:rPr>
          <w:rFonts w:eastAsia="Times New Roman" w:cs="Times New Roman"/>
          <w:szCs w:val="24"/>
        </w:rPr>
        <w:lastRenderedPageBreak/>
        <w:t xml:space="preserve">προηγουμένως </w:t>
      </w:r>
      <w:r>
        <w:rPr>
          <w:rFonts w:eastAsia="Times New Roman" w:cs="Times New Roman"/>
          <w:szCs w:val="24"/>
        </w:rPr>
        <w:t>συμμετείχαν στο εκπαιδευτικό πρόγραμμα «Εργαστήρι Δημοκρατίας» που οργανώνει το Ίδρυμα της Βουλής, είκοσι μαθήτριες και μαθητές και ένας ε</w:t>
      </w:r>
      <w:r>
        <w:rPr>
          <w:rFonts w:eastAsia="Times New Roman" w:cs="Times New Roman"/>
          <w:szCs w:val="24"/>
        </w:rPr>
        <w:t>κπαιδευτικός από τη Σχολή Ι.Μ. Παναγιωτόπουλος.</w:t>
      </w:r>
    </w:p>
    <w:p w14:paraId="2CEE3DE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2CEE3DEC" w14:textId="77777777" w:rsidR="00A60239" w:rsidRDefault="0051575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2CEE3DE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CEE3DE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Να κάνω κατ’ αρχάς μια απαραίτητη διόρθωση</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να μην έχουμε ανακοίνωση από κάποιον δικηγορικό σύλλογο. Η διόρθωση είναι ότι έχω ολοκληρώσει τις νομικές μου σπουδές</w:t>
      </w:r>
      <w:r>
        <w:rPr>
          <w:rFonts w:eastAsia="Times New Roman" w:cs="Times New Roman"/>
          <w:szCs w:val="24"/>
        </w:rPr>
        <w:t>,</w:t>
      </w:r>
      <w:r>
        <w:rPr>
          <w:rFonts w:eastAsia="Times New Roman" w:cs="Times New Roman"/>
          <w:szCs w:val="24"/>
        </w:rPr>
        <w:t xml:space="preserve"> αλλά δεν έχω υπάρξει ποτέ δικηγόρος. </w:t>
      </w:r>
    </w:p>
    <w:p w14:paraId="2CEE3DE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το ασκήσατε ποτέ; </w:t>
      </w:r>
    </w:p>
    <w:p w14:paraId="2CEE3DF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Όχι, όχι. Δεν το έχω ασκήσει ποτέ.</w:t>
      </w:r>
    </w:p>
    <w:p w14:paraId="2CEE3DF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το ήξερα.</w:t>
      </w:r>
    </w:p>
    <w:p w14:paraId="2CEE3DF2" w14:textId="77777777" w:rsidR="00A60239" w:rsidRDefault="00515756">
      <w:pPr>
        <w:spacing w:line="600" w:lineRule="auto"/>
        <w:ind w:firstLine="720"/>
        <w:contextualSpacing/>
        <w:jc w:val="both"/>
        <w:rPr>
          <w:rFonts w:eastAsia="Times New Roman" w:cs="Times New Roman"/>
          <w:color w:val="000000" w:themeColor="text1"/>
          <w:szCs w:val="24"/>
        </w:rPr>
      </w:pPr>
      <w:r w:rsidRPr="00680FA4">
        <w:rPr>
          <w:rFonts w:eastAsia="Times New Roman" w:cs="Times New Roman"/>
          <w:b/>
          <w:color w:val="000000" w:themeColor="text1"/>
          <w:szCs w:val="24"/>
        </w:rPr>
        <w:t xml:space="preserve">ΔΗΜΗΤΡΙΟΣ ΒΙΤΣΑΣ (Αναπληρωτής Υπουργός Εθνικής Άμυνας): </w:t>
      </w:r>
      <w:r w:rsidRPr="00680FA4">
        <w:rPr>
          <w:rFonts w:eastAsia="Times New Roman" w:cs="Times New Roman"/>
          <w:color w:val="000000" w:themeColor="text1"/>
          <w:szCs w:val="24"/>
        </w:rPr>
        <w:t xml:space="preserve">Μετά πήγα σε </w:t>
      </w:r>
      <w:r w:rsidRPr="00680FA4">
        <w:rPr>
          <w:rFonts w:eastAsia="Times New Roman" w:cs="Times New Roman"/>
          <w:color w:val="000000" w:themeColor="text1"/>
          <w:szCs w:val="24"/>
          <w:lang w:val="en-US"/>
        </w:rPr>
        <w:t>marketing</w:t>
      </w:r>
      <w:r w:rsidRPr="00680FA4">
        <w:rPr>
          <w:rFonts w:eastAsia="Times New Roman" w:cs="Times New Roman"/>
          <w:color w:val="000000" w:themeColor="text1"/>
          <w:szCs w:val="24"/>
        </w:rPr>
        <w:t xml:space="preserve">, </w:t>
      </w:r>
      <w:r w:rsidRPr="00680FA4">
        <w:rPr>
          <w:rFonts w:eastAsia="Times New Roman" w:cs="Times New Roman"/>
          <w:color w:val="000000" w:themeColor="text1"/>
          <w:szCs w:val="24"/>
          <w:lang w:val="en-US"/>
        </w:rPr>
        <w:t>management</w:t>
      </w:r>
      <w:r w:rsidRPr="00680FA4">
        <w:rPr>
          <w:rFonts w:eastAsia="Times New Roman" w:cs="Times New Roman"/>
          <w:color w:val="000000" w:themeColor="text1"/>
          <w:szCs w:val="24"/>
        </w:rPr>
        <w:t xml:space="preserve"> κ</w:t>
      </w:r>
      <w:r w:rsidRPr="00680FA4">
        <w:rPr>
          <w:rFonts w:eastAsia="Times New Roman" w:cs="Times New Roman"/>
          <w:color w:val="000000" w:themeColor="text1"/>
          <w:szCs w:val="24"/>
        </w:rPr>
        <w:t>.</w:t>
      </w:r>
      <w:r w:rsidRPr="00680FA4">
        <w:rPr>
          <w:rFonts w:eastAsia="Times New Roman" w:cs="Times New Roman"/>
          <w:color w:val="000000" w:themeColor="text1"/>
          <w:szCs w:val="24"/>
        </w:rPr>
        <w:t>λπ.</w:t>
      </w:r>
      <w:r w:rsidRPr="00680FA4">
        <w:rPr>
          <w:rFonts w:eastAsia="Times New Roman" w:cs="Times New Roman"/>
          <w:color w:val="000000" w:themeColor="text1"/>
          <w:szCs w:val="24"/>
        </w:rPr>
        <w:t>.</w:t>
      </w:r>
      <w:r w:rsidRPr="00680FA4">
        <w:rPr>
          <w:rFonts w:eastAsia="Times New Roman" w:cs="Times New Roman"/>
          <w:color w:val="000000" w:themeColor="text1"/>
          <w:szCs w:val="24"/>
        </w:rPr>
        <w:t xml:space="preserve"> Τα </w:t>
      </w:r>
      <w:r w:rsidRPr="00680FA4">
        <w:rPr>
          <w:rFonts w:eastAsia="Times New Roman" w:cs="Times New Roman"/>
          <w:color w:val="000000" w:themeColor="text1"/>
          <w:szCs w:val="24"/>
        </w:rPr>
        <w:t xml:space="preserve">γνωρίζουν </w:t>
      </w:r>
      <w:r w:rsidRPr="00680FA4">
        <w:rPr>
          <w:rFonts w:eastAsia="Times New Roman" w:cs="Times New Roman"/>
          <w:color w:val="000000" w:themeColor="text1"/>
          <w:szCs w:val="24"/>
        </w:rPr>
        <w:t>όσοι με ξέρουν.</w:t>
      </w:r>
    </w:p>
    <w:p w14:paraId="2CEE3DF3" w14:textId="77777777" w:rsidR="00A60239" w:rsidRDefault="00515756">
      <w:pPr>
        <w:spacing w:line="600" w:lineRule="auto"/>
        <w:ind w:firstLine="720"/>
        <w:contextualSpacing/>
        <w:jc w:val="both"/>
        <w:rPr>
          <w:rFonts w:eastAsia="Times New Roman" w:cs="Times New Roman"/>
          <w:szCs w:val="24"/>
        </w:rPr>
      </w:pPr>
      <w:r w:rsidRPr="00680FA4">
        <w:rPr>
          <w:rFonts w:eastAsia="Times New Roman" w:cs="Times New Roman"/>
          <w:color w:val="000000" w:themeColor="text1"/>
          <w:szCs w:val="24"/>
        </w:rPr>
        <w:t>Το δεύ</w:t>
      </w:r>
      <w:r w:rsidRPr="00680FA4">
        <w:rPr>
          <w:rFonts w:eastAsia="Times New Roman" w:cs="Times New Roman"/>
          <w:color w:val="000000" w:themeColor="text1"/>
          <w:szCs w:val="24"/>
        </w:rPr>
        <w:t xml:space="preserve">τερο πράγμα που θέλω να πω είναι ότι είναι συνηθισμένο στις συνεδριάσεις της Ολομέλειας </w:t>
      </w:r>
      <w:r w:rsidRPr="00680FA4">
        <w:rPr>
          <w:rFonts w:eastAsia="Times New Roman" w:cs="Times New Roman"/>
          <w:color w:val="000000" w:themeColor="text1"/>
          <w:szCs w:val="24"/>
        </w:rPr>
        <w:t>-</w:t>
      </w:r>
      <w:r w:rsidRPr="00680FA4">
        <w:rPr>
          <w:rFonts w:eastAsia="Times New Roman" w:cs="Times New Roman"/>
          <w:color w:val="000000" w:themeColor="text1"/>
          <w:szCs w:val="24"/>
        </w:rPr>
        <w:t xml:space="preserve">αλλά και των </w:t>
      </w:r>
      <w:r w:rsidRPr="00680FA4">
        <w:rPr>
          <w:rFonts w:eastAsia="Times New Roman" w:cs="Times New Roman"/>
          <w:color w:val="000000" w:themeColor="text1"/>
          <w:szCs w:val="24"/>
        </w:rPr>
        <w:t>ε</w:t>
      </w:r>
      <w:r w:rsidRPr="00680FA4">
        <w:rPr>
          <w:rFonts w:eastAsia="Times New Roman" w:cs="Times New Roman"/>
          <w:color w:val="000000" w:themeColor="text1"/>
          <w:szCs w:val="24"/>
        </w:rPr>
        <w:t>πιτροπών</w:t>
      </w:r>
      <w:r w:rsidRPr="00680FA4">
        <w:rPr>
          <w:rFonts w:eastAsia="Times New Roman" w:cs="Times New Roman"/>
          <w:color w:val="000000" w:themeColor="text1"/>
          <w:szCs w:val="24"/>
        </w:rPr>
        <w:t>-</w:t>
      </w:r>
      <w:r w:rsidRPr="00680FA4">
        <w:rPr>
          <w:rFonts w:eastAsia="Times New Roman" w:cs="Times New Roman"/>
          <w:color w:val="000000" w:themeColor="text1"/>
          <w:szCs w:val="24"/>
        </w:rPr>
        <w:t xml:space="preserve"> να ξεκινάμε για ένα </w:t>
      </w:r>
      <w:r>
        <w:rPr>
          <w:rFonts w:eastAsia="Times New Roman" w:cs="Times New Roman"/>
          <w:szCs w:val="24"/>
        </w:rPr>
        <w:t xml:space="preserve">συγκεκριμένο </w:t>
      </w:r>
      <w:r>
        <w:rPr>
          <w:rFonts w:eastAsia="Times New Roman" w:cs="Times New Roman"/>
          <w:szCs w:val="24"/>
        </w:rPr>
        <w:t xml:space="preserve">θέμα </w:t>
      </w:r>
      <w:r>
        <w:rPr>
          <w:rFonts w:eastAsia="Times New Roman" w:cs="Times New Roman"/>
          <w:szCs w:val="24"/>
        </w:rPr>
        <w:t xml:space="preserve">και να επεκτεινόμαστε προς πάσαν </w:t>
      </w:r>
      <w:proofErr w:type="spellStart"/>
      <w:r>
        <w:rPr>
          <w:rFonts w:eastAsia="Times New Roman" w:cs="Times New Roman"/>
          <w:szCs w:val="24"/>
        </w:rPr>
        <w:t>νόσον</w:t>
      </w:r>
      <w:proofErr w:type="spellEnd"/>
      <w:r>
        <w:rPr>
          <w:rFonts w:eastAsia="Times New Roman" w:cs="Times New Roman"/>
          <w:szCs w:val="24"/>
        </w:rPr>
        <w:t>, προς πάσαν θεματολογία</w:t>
      </w:r>
      <w:r>
        <w:rPr>
          <w:rFonts w:eastAsia="Times New Roman" w:cs="Times New Roman"/>
          <w:szCs w:val="24"/>
        </w:rPr>
        <w:t>!</w:t>
      </w:r>
      <w:r>
        <w:rPr>
          <w:rFonts w:eastAsia="Times New Roman" w:cs="Times New Roman"/>
          <w:szCs w:val="24"/>
        </w:rPr>
        <w:t xml:space="preserve"> Δεν λέω καλώς ή κακώς. Καθένας το κρίνει.</w:t>
      </w:r>
    </w:p>
    <w:p w14:paraId="2CEE3DF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Έγινε και σήμερα αυτό. Άκουσα μάλιστα ότι είναι δυνατόν με ΠΝΠ να κυρωθεί μνημόνιο κατανόησης. Το άκουσα κι αυτό, να φτιάξουμε </w:t>
      </w:r>
      <w:r>
        <w:rPr>
          <w:rFonts w:eastAsia="Times New Roman" w:cs="Times New Roman"/>
          <w:szCs w:val="24"/>
        </w:rPr>
        <w:t>πράξη νομοθετικού περιεχομένου</w:t>
      </w:r>
      <w:r>
        <w:rPr>
          <w:rFonts w:eastAsia="Times New Roman" w:cs="Times New Roman"/>
          <w:szCs w:val="24"/>
        </w:rPr>
        <w:t xml:space="preserve">! </w:t>
      </w:r>
    </w:p>
    <w:p w14:paraId="2CEE3DF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Τι θέλω να πω τώρα εγώ μ’ αυτό; Κατ’ αρχάς για το συγκεκριμένο αντικείμενο να πω ότι είναι ένα </w:t>
      </w:r>
      <w:r>
        <w:rPr>
          <w:rFonts w:eastAsia="Times New Roman" w:cs="Times New Roman"/>
          <w:szCs w:val="24"/>
        </w:rPr>
        <w:t>γενικό πλαίσιο με βάση το οποίο γίνονται οι συνεργασίες. Δεν μπορεί να εξειδικεύεται τι θα γίνει για το τούτο, τι θα γίνει για το άλλο, αλλά πώς λύνονται οι διαφορές, με βάση τι κινούμαστε και πάει λέγοντας. Όταν πηγαίνουμε στο γενικό πλαίσιο, πάνω σ’ αυτό</w:t>
      </w:r>
      <w:r>
        <w:rPr>
          <w:rFonts w:eastAsia="Times New Roman" w:cs="Times New Roman"/>
          <w:szCs w:val="24"/>
        </w:rPr>
        <w:t xml:space="preserve"> πια έρχονται οι νόμοι του κράτους, το Σύνταγμα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που εξειδικεύουν αυτά τα πράγματα. Τα λύνουν αυτά τα ζητήματα. Ο νόμος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περί προμηθειών ή οποιαδήποτε συνεργασία με τη Νορβηγία –με το κράτος από τη μια μεριά αλλά και με εταιρείες από την άλλη μεριά- </w:t>
      </w:r>
      <w:proofErr w:type="spellStart"/>
      <w:r>
        <w:rPr>
          <w:rFonts w:eastAsia="Times New Roman" w:cs="Times New Roman"/>
          <w:szCs w:val="24"/>
        </w:rPr>
        <w:t>διέπονται</w:t>
      </w:r>
      <w:proofErr w:type="spellEnd"/>
      <w:r>
        <w:rPr>
          <w:rFonts w:eastAsia="Times New Roman" w:cs="Times New Roman"/>
          <w:szCs w:val="24"/>
        </w:rPr>
        <w:t xml:space="preserve"> από τον νόμο περί προμηθειών, από το Σύνταγμα της χώρας, από μια σειρά άλλους νόμους. Έρχεται στη Βουλή κάθε τέτοιο </w:t>
      </w:r>
      <w:r>
        <w:rPr>
          <w:rFonts w:eastAsia="Times New Roman" w:cs="Times New Roman"/>
          <w:szCs w:val="24"/>
        </w:rPr>
        <w:t>πρόγραμμα, παίρνει την έγκρισή της, μια φο</w:t>
      </w:r>
      <w:r>
        <w:rPr>
          <w:rFonts w:eastAsia="Times New Roman" w:cs="Times New Roman"/>
          <w:szCs w:val="24"/>
        </w:rPr>
        <w:t>ρά</w:t>
      </w:r>
      <w:r>
        <w:rPr>
          <w:rFonts w:eastAsia="Times New Roman" w:cs="Times New Roman"/>
          <w:szCs w:val="24"/>
        </w:rPr>
        <w:t xml:space="preserve">, δυο φορές και μερικές φορές τρεις και τέσσερις φορές. Άρα η συζήτηση είναι μόνο για τις εντυπώσεις. Δεν είναι για το συγκεκριμένο. </w:t>
      </w:r>
    </w:p>
    <w:p w14:paraId="2CEE3DF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κανένας σας δεν παρατήρησε ότι το </w:t>
      </w:r>
      <w:r>
        <w:rPr>
          <w:rFonts w:eastAsia="Times New Roman" w:cs="Times New Roman"/>
          <w:szCs w:val="24"/>
        </w:rPr>
        <w:t>«</w:t>
      </w:r>
      <w:r>
        <w:rPr>
          <w:rFonts w:eastAsia="Times New Roman" w:cs="Times New Roman"/>
          <w:szCs w:val="24"/>
          <w:lang w:val="en-US"/>
        </w:rPr>
        <w:t>NATO</w:t>
      </w:r>
      <w:r>
        <w:rPr>
          <w:rFonts w:eastAsia="Times New Roman" w:cs="Times New Roman"/>
          <w:szCs w:val="24"/>
        </w:rPr>
        <w:t xml:space="preserve"> </w:t>
      </w:r>
      <w:r>
        <w:rPr>
          <w:rFonts w:eastAsia="Times New Roman" w:cs="Times New Roman"/>
          <w:szCs w:val="24"/>
          <w:lang w:val="en-US"/>
        </w:rPr>
        <w:t>agencies</w:t>
      </w:r>
      <w:r>
        <w:rPr>
          <w:rFonts w:eastAsia="Times New Roman" w:cs="Times New Roman"/>
          <w:szCs w:val="24"/>
        </w:rPr>
        <w:t>»</w:t>
      </w:r>
      <w:r>
        <w:rPr>
          <w:rFonts w:eastAsia="Times New Roman" w:cs="Times New Roman"/>
          <w:szCs w:val="24"/>
        </w:rPr>
        <w:t xml:space="preserve"> του αγγλικού</w:t>
      </w:r>
      <w:r>
        <w:rPr>
          <w:rFonts w:eastAsia="Times New Roman" w:cs="Times New Roman"/>
          <w:szCs w:val="24"/>
        </w:rPr>
        <w:t xml:space="preserve"> κειμένου έχει μεταφραστεί –δυστυχώς επισήμως- ως «πράκτορες του ΝΑΤΟ». Το έχω παρατηρήσει και έχω ζητήσει να γίνει αλλαγή. Δεν είναι βέβαια πράκτορες, είναι </w:t>
      </w:r>
      <w:r>
        <w:rPr>
          <w:rFonts w:eastAsia="Times New Roman" w:cs="Times New Roman"/>
          <w:szCs w:val="24"/>
        </w:rPr>
        <w:t>«</w:t>
      </w:r>
      <w:r>
        <w:rPr>
          <w:rFonts w:eastAsia="Times New Roman" w:cs="Times New Roman"/>
          <w:szCs w:val="24"/>
        </w:rPr>
        <w:t>νατο</w:t>
      </w:r>
      <w:r>
        <w:rPr>
          <w:rFonts w:eastAsia="Times New Roman" w:cs="Times New Roman"/>
          <w:szCs w:val="24"/>
        </w:rPr>
        <w:t>ϊκές υπηρεσίες</w:t>
      </w:r>
      <w:r>
        <w:rPr>
          <w:rFonts w:eastAsia="Times New Roman" w:cs="Times New Roman"/>
          <w:szCs w:val="24"/>
        </w:rPr>
        <w:t>»</w:t>
      </w:r>
      <w:r>
        <w:rPr>
          <w:rFonts w:eastAsia="Times New Roman" w:cs="Times New Roman"/>
          <w:szCs w:val="24"/>
        </w:rPr>
        <w:t>!</w:t>
      </w:r>
    </w:p>
    <w:p w14:paraId="2CEE3DF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Τι θέλω να πω επί τη σύμβασης; Είναι μια επωφελής σύμβαση σαν κι αυτές που έ</w:t>
      </w:r>
      <w:r>
        <w:rPr>
          <w:rFonts w:eastAsia="Times New Roman" w:cs="Times New Roman"/>
          <w:szCs w:val="24"/>
        </w:rPr>
        <w:t xml:space="preserve">χουμε υπογράψει με μια σειρά άλλων χωρών, που διευκρινίζουν τους όρους και τις λογικές της συνεργασίας. Έχουμε συνεργαστεί ξανά με τη Νορβηγία; Βεβαίως. Για παράδειγμα, τα </w:t>
      </w:r>
      <w:r>
        <w:rPr>
          <w:rFonts w:eastAsia="Times New Roman" w:cs="Times New Roman"/>
          <w:szCs w:val="24"/>
          <w:lang w:val="en-US"/>
        </w:rPr>
        <w:t>Penguin</w:t>
      </w:r>
      <w:r w:rsidRPr="00E47019">
        <w:rPr>
          <w:rFonts w:eastAsia="Times New Roman" w:cs="Times New Roman"/>
          <w:szCs w:val="24"/>
        </w:rPr>
        <w:t xml:space="preserve"> </w:t>
      </w:r>
      <w:r>
        <w:rPr>
          <w:rFonts w:eastAsia="Times New Roman" w:cs="Times New Roman"/>
          <w:szCs w:val="24"/>
        </w:rPr>
        <w:t xml:space="preserve">είναι νορβηγικά. Έχουμε συνεργαστεί ξανά. Θα </w:t>
      </w:r>
      <w:proofErr w:type="spellStart"/>
      <w:r>
        <w:rPr>
          <w:rFonts w:eastAsia="Times New Roman" w:cs="Times New Roman"/>
          <w:szCs w:val="24"/>
        </w:rPr>
        <w:t>ξανασυνεργαστούμε</w:t>
      </w:r>
      <w:proofErr w:type="spellEnd"/>
      <w:r>
        <w:rPr>
          <w:rFonts w:eastAsia="Times New Roman" w:cs="Times New Roman"/>
          <w:szCs w:val="24"/>
        </w:rPr>
        <w:t xml:space="preserve">; Γνωρίζω ότι </w:t>
      </w:r>
      <w:r>
        <w:rPr>
          <w:rFonts w:eastAsia="Times New Roman" w:cs="Times New Roman"/>
          <w:szCs w:val="24"/>
        </w:rPr>
        <w:t xml:space="preserve">στη συνεδρίαση της </w:t>
      </w:r>
      <w:r>
        <w:rPr>
          <w:rFonts w:eastAsia="Times New Roman" w:cs="Times New Roman"/>
          <w:szCs w:val="24"/>
        </w:rPr>
        <w:t>ε</w:t>
      </w:r>
      <w:r>
        <w:rPr>
          <w:rFonts w:eastAsia="Times New Roman" w:cs="Times New Roman"/>
          <w:szCs w:val="24"/>
        </w:rPr>
        <w:t xml:space="preserve">πιτροπής της Βουλής και ο Υπουργός Εθνικής Άμυνας είπε ότι συζητάμε και για επιπλέον συνεργασίες σε οπλικά συστήματα, εκεί που είναι πιο δυνατοί, εκεί που μπορούμε εμείς να μάθουμε και εκεί που είμαστε εμείς δυνατοί.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μυντική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ιομηχανία δεν μπορεί να επιζήσει μόνο στη βάση των αναγκών των Ενόπλων Δυνάμεων. Να είμαστε ξεκάθαροι σ’ αυτό. </w:t>
      </w:r>
    </w:p>
    <w:p w14:paraId="2CEE3DF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Τι καινούρ</w:t>
      </w:r>
      <w:r>
        <w:rPr>
          <w:rFonts w:eastAsia="Times New Roman" w:cs="Times New Roman"/>
          <w:szCs w:val="24"/>
        </w:rPr>
        <w:t>γ</w:t>
      </w:r>
      <w:r>
        <w:rPr>
          <w:rFonts w:eastAsia="Times New Roman" w:cs="Times New Roman"/>
          <w:szCs w:val="24"/>
        </w:rPr>
        <w:t>ιο υπάρχει πάνω σ’ αυτό; Το καινούρ</w:t>
      </w:r>
      <w:r>
        <w:rPr>
          <w:rFonts w:eastAsia="Times New Roman" w:cs="Times New Roman"/>
          <w:szCs w:val="24"/>
        </w:rPr>
        <w:t>γ</w:t>
      </w:r>
      <w:r>
        <w:rPr>
          <w:rFonts w:eastAsia="Times New Roman" w:cs="Times New Roman"/>
          <w:szCs w:val="24"/>
        </w:rPr>
        <w:t xml:space="preserve">ιο πάνω σ’ αυτό είναι ότι βλέποντας τον προηγούμενο νόμο, βλέποντας τις διαδικασίες, βλέποντας </w:t>
      </w:r>
      <w:r>
        <w:rPr>
          <w:rFonts w:eastAsia="Times New Roman" w:cs="Times New Roman"/>
          <w:szCs w:val="24"/>
        </w:rPr>
        <w:t>τις λογικές του</w:t>
      </w:r>
      <w:r>
        <w:rPr>
          <w:rFonts w:eastAsia="Times New Roman" w:cs="Times New Roman"/>
          <w:szCs w:val="24"/>
        </w:rPr>
        <w:t>,</w:t>
      </w:r>
      <w:r>
        <w:rPr>
          <w:rFonts w:eastAsia="Times New Roman" w:cs="Times New Roman"/>
          <w:szCs w:val="24"/>
        </w:rPr>
        <w:t xml:space="preserve"> τονώνουμε τη διαδικασία τη βιομηχανικής συμμετοχής, για να μην έχουμε συμβάσεις με 1,19% βιομηχανική συμμετοχή. Προσπαθούμε να βάλουμε ένα «ταβάνι». Οι φορείς της αμυντικής βιομηχανίας από την άλλη μεριά πολλές φορές λένε να το φτάσουμε κα</w:t>
      </w:r>
      <w:r>
        <w:rPr>
          <w:rFonts w:eastAsia="Times New Roman" w:cs="Times New Roman"/>
          <w:szCs w:val="24"/>
        </w:rPr>
        <w:t xml:space="preserve">ι να είναι απαράβατος όρος το 30%. Το ακούσατε και πρόσφατα σε μια συζήτηση που οργάνωσε το Ελληνοαμερικανικό Επιμελητήριο. </w:t>
      </w:r>
    </w:p>
    <w:p w14:paraId="2CEE3DF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lastRenderedPageBreak/>
        <w:t>Πιθανά να μην είναι μέχρι εκεί, αλλά είναι ένας στόχος ώστε να κερδίζει και η ελληνική αμυντική βιομηχανία, αλλά να κερδίζουν και ο</w:t>
      </w:r>
      <w:r>
        <w:rPr>
          <w:rFonts w:eastAsia="Times New Roman" w:cs="Times New Roman"/>
          <w:szCs w:val="24"/>
        </w:rPr>
        <w:t xml:space="preserve">ι Ένοπλες Δυνάμεις της χώρας. Αυτό είναι ένα βασικό ζήτημα. </w:t>
      </w:r>
    </w:p>
    <w:p w14:paraId="2CEE3DF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Στη λογική τώρα των αναγκών των Ενόπλων Δυνάμεων, ο νόμος που υπάρχει και η εθνική αμυντική βιομηχανική στρατηγική προβλέπουν δύο πράγματα, για τα οποία μίλησα και πρόσφατα: ένα γενικό πλαίσιο πρ</w:t>
      </w:r>
      <w:r>
        <w:rPr>
          <w:rFonts w:eastAsia="Times New Roman" w:cs="Times New Roman"/>
          <w:szCs w:val="24"/>
        </w:rPr>
        <w:t>ομηθειών δεκαπενταετούς διάρκειας και ένα πιο συγκεκριμένο, που θα αντιστοιχεί με αυτό, τριετούς διάρκειας. Δηλαδή, στα τρία χρόνια θα πούμε</w:t>
      </w:r>
      <w:r>
        <w:rPr>
          <w:rFonts w:eastAsia="Times New Roman" w:cs="Times New Roman"/>
          <w:szCs w:val="24"/>
        </w:rPr>
        <w:t xml:space="preserve"> ότι</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φτιάξουμε αυτό, χρειαζόμαστε αυτό, θα αναβαθμίσουμε αυτό, θα συντηρήσουμε αυτά. Στα δεκαπέντε χρόνια θα πούμ</w:t>
      </w:r>
      <w:r>
        <w:rPr>
          <w:rFonts w:eastAsia="Times New Roman" w:cs="Times New Roman"/>
          <w:szCs w:val="24"/>
        </w:rPr>
        <w:t xml:space="preserve">ε ότι γενικά υπάρχει η ανάγκη για αυτό στο </w:t>
      </w:r>
      <w:r>
        <w:rPr>
          <w:rFonts w:eastAsia="Times New Roman" w:cs="Times New Roman"/>
          <w:szCs w:val="24"/>
        </w:rPr>
        <w:t>Ν</w:t>
      </w:r>
      <w:r>
        <w:rPr>
          <w:rFonts w:eastAsia="Times New Roman" w:cs="Times New Roman"/>
          <w:szCs w:val="24"/>
        </w:rPr>
        <w:t xml:space="preserve">αυτικό, αυτό στην </w:t>
      </w:r>
      <w:r>
        <w:rPr>
          <w:rFonts w:eastAsia="Times New Roman" w:cs="Times New Roman"/>
          <w:szCs w:val="24"/>
        </w:rPr>
        <w:t>Α</w:t>
      </w:r>
      <w:r>
        <w:rPr>
          <w:rFonts w:eastAsia="Times New Roman" w:cs="Times New Roman"/>
          <w:szCs w:val="24"/>
        </w:rPr>
        <w:t xml:space="preserve">εροπορία, αυτό στον </w:t>
      </w:r>
      <w:r>
        <w:rPr>
          <w:rFonts w:eastAsia="Times New Roman" w:cs="Times New Roman"/>
          <w:szCs w:val="24"/>
        </w:rPr>
        <w:t>Σ</w:t>
      </w:r>
      <w:r>
        <w:rPr>
          <w:rFonts w:eastAsia="Times New Roman" w:cs="Times New Roman"/>
          <w:szCs w:val="24"/>
        </w:rPr>
        <w:t xml:space="preserve">τρατό </w:t>
      </w:r>
      <w:r>
        <w:rPr>
          <w:rFonts w:eastAsia="Times New Roman" w:cs="Times New Roman"/>
          <w:szCs w:val="24"/>
        </w:rPr>
        <w:t>Ξ</w:t>
      </w:r>
      <w:r>
        <w:rPr>
          <w:rFonts w:eastAsia="Times New Roman" w:cs="Times New Roman"/>
          <w:szCs w:val="24"/>
        </w:rPr>
        <w:t>ηράς και πάει λέγοντας. Αυτό είναι και το βασικό, αλλά υπάρχει ήδη ως λογική. Δεν είχε γίνει ποτέ, όμως, τώρα γίνεται. Αυτό είναι –αν θέλετε- το βασικό ζήτημα. Άρα ε</w:t>
      </w:r>
      <w:r>
        <w:rPr>
          <w:rFonts w:eastAsia="Times New Roman" w:cs="Times New Roman"/>
          <w:szCs w:val="24"/>
        </w:rPr>
        <w:t>κεί θα πρέπει να σταθούμε.</w:t>
      </w:r>
    </w:p>
    <w:p w14:paraId="2CEE3DF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ζήτημα –και θα κλείσω μετά με ένα τρίτο- είναι ότι έγινε μια ορισμένη συζήτηση με την ΕΛΒΟ. Δεν καταλαβαίνω τώρα. Να μιλάνε κάποια κόμματα, όπως είναι η Ένωση Κεντρώων για παράδειγμα, για την ΕΛΒΟ, το κατανοώ, αλλά να </w:t>
      </w:r>
      <w:r>
        <w:rPr>
          <w:rFonts w:eastAsia="Times New Roman" w:cs="Times New Roman"/>
          <w:szCs w:val="24"/>
        </w:rPr>
        <w:t xml:space="preserve">μιλάει η Νέα Δημοκρατία και το ΠΑΣΟΚ για την ΕΛΒΟ, δεν το καταλαβαίνω. Μα, επί των </w:t>
      </w:r>
      <w:proofErr w:type="spellStart"/>
      <w:r>
        <w:rPr>
          <w:rFonts w:eastAsia="Times New Roman" w:cs="Times New Roman"/>
          <w:szCs w:val="24"/>
        </w:rPr>
        <w:t>κυβερνήσεών</w:t>
      </w:r>
      <w:proofErr w:type="spellEnd"/>
      <w:r>
        <w:rPr>
          <w:rFonts w:eastAsia="Times New Roman" w:cs="Times New Roman"/>
          <w:szCs w:val="24"/>
        </w:rPr>
        <w:t xml:space="preserve"> τους μπήκε η ΕΛΒΟ σε εκκαθά</w:t>
      </w:r>
      <w:r>
        <w:rPr>
          <w:rFonts w:eastAsia="Times New Roman" w:cs="Times New Roman"/>
          <w:szCs w:val="24"/>
        </w:rPr>
        <w:lastRenderedPageBreak/>
        <w:t>ριση. Μην τρελαθούμε και τελείως! Και ολοκληρώνεται ακριβώς αυτή η εκκαθάριση. Στις 15 Μαΐου υπάρχουν οι προσφορές και μάλιστα ολοκληρ</w:t>
      </w:r>
      <w:r>
        <w:rPr>
          <w:rFonts w:eastAsia="Times New Roman" w:cs="Times New Roman"/>
          <w:szCs w:val="24"/>
        </w:rPr>
        <w:t xml:space="preserve">ώνονται με έναν λογικό τρόπο, όχι με το να πουλάμε το ένα μηχάνημα και το άλλο μηχάνημα. </w:t>
      </w:r>
    </w:p>
    <w:p w14:paraId="2CEE3DF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έχουμε ξεκαθαρίσει ότι όταν θα ανοιχτούν οι προσφορές το βασικό ζήτημα θα είναι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μαζί με αυτό το γεγονός ότι δεν θα χαθεί ούτε μ</w:t>
      </w:r>
      <w:r>
        <w:rPr>
          <w:rFonts w:eastAsia="Times New Roman" w:cs="Times New Roman"/>
          <w:szCs w:val="24"/>
        </w:rPr>
        <w:t>ί</w:t>
      </w:r>
      <w:r>
        <w:rPr>
          <w:rFonts w:eastAsia="Times New Roman" w:cs="Times New Roman"/>
          <w:szCs w:val="24"/>
        </w:rPr>
        <w:t xml:space="preserve">α θέση </w:t>
      </w:r>
      <w:r>
        <w:rPr>
          <w:rFonts w:eastAsia="Times New Roman" w:cs="Times New Roman"/>
          <w:szCs w:val="24"/>
        </w:rPr>
        <w:t xml:space="preserve">εργασίας από τους ήδη υφιστάμενους, από αυτούς που εργάζονται δηλαδή αυτή τη στιγμή. Είναι ξεκάθαρα αυτά τα πράγματα. Και εγώ ο ίδιος έχω πει ότι, όταν θα έρθει και θα κατατεθεί η πρόταση και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θα την κουβεντιάσουμε και με τα σωματεία των ε</w:t>
      </w:r>
      <w:r>
        <w:rPr>
          <w:rFonts w:eastAsia="Times New Roman" w:cs="Times New Roman"/>
          <w:szCs w:val="24"/>
        </w:rPr>
        <w:t xml:space="preserve">ργαζομένων και το ξέρουν. Τους έχω δει άπειρες φορές και στο γραφείο μου και στη Θεσσαλονίκη. Και πάμε να λύσουμε ένα ζήτημα που δεν είχε λυθεί. </w:t>
      </w:r>
    </w:p>
    <w:p w14:paraId="2CEE3DF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οι εργαζόμενοι στην ΕΛΒΟ έχουν πληρωθεί μέχρι τελευταίου </w:t>
      </w:r>
      <w:r>
        <w:rPr>
          <w:rFonts w:eastAsia="Times New Roman" w:cs="Times New Roman"/>
          <w:szCs w:val="24"/>
          <w:lang w:val="en-US"/>
        </w:rPr>
        <w:t>cent</w:t>
      </w:r>
      <w:r>
        <w:rPr>
          <w:rFonts w:eastAsia="Times New Roman" w:cs="Times New Roman"/>
          <w:szCs w:val="24"/>
        </w:rPr>
        <w:t xml:space="preserve"> αυτή τη στιγμή και υπάρχει το πρόβ</w:t>
      </w:r>
      <w:r>
        <w:rPr>
          <w:rFonts w:eastAsia="Times New Roman" w:cs="Times New Roman"/>
          <w:szCs w:val="24"/>
        </w:rPr>
        <w:t>λημα με το εφάπαξ των συνταξιούχων ύψους 2.200.000 ευρώ και αυτά θα παρθούν από το αντίτιμο</w:t>
      </w:r>
      <w:r>
        <w:rPr>
          <w:rFonts w:eastAsia="Times New Roman" w:cs="Times New Roman"/>
          <w:szCs w:val="24"/>
        </w:rPr>
        <w:t>. Επίσης, γνωρίζετε</w:t>
      </w:r>
      <w:r>
        <w:rPr>
          <w:rFonts w:eastAsia="Times New Roman" w:cs="Times New Roman"/>
          <w:szCs w:val="24"/>
        </w:rPr>
        <w:t xml:space="preserve"> και ότι είναι ανοιχτό το ζήτημα, αφού ολοκληρωθεί αυτή η διαδικασία και η πιθανότητα της συμμετοχής του Υπουργείου Εθνικής Άμυνας -που μέσα στη σ</w:t>
      </w:r>
      <w:r>
        <w:rPr>
          <w:rFonts w:eastAsia="Times New Roman" w:cs="Times New Roman"/>
          <w:szCs w:val="24"/>
        </w:rPr>
        <w:t xml:space="preserve">ύμβαση είναι ότι θα παίρνει 400.000 ευρώ τον χρόνο για το </w:t>
      </w:r>
      <w:r>
        <w:rPr>
          <w:rFonts w:eastAsia="Times New Roman" w:cs="Times New Roman"/>
          <w:szCs w:val="24"/>
          <w:lang w:val="en-US"/>
        </w:rPr>
        <w:t>offset</w:t>
      </w:r>
      <w:r>
        <w:rPr>
          <w:rFonts w:eastAsia="Times New Roman" w:cs="Times New Roman"/>
          <w:szCs w:val="24"/>
        </w:rPr>
        <w:t xml:space="preserve"> που έχει στην ΕΛΒΟ- στο μετοχικό κεφάλαιο. Αλλά πρέπει να γίνει κα</w:t>
      </w:r>
      <w:r>
        <w:rPr>
          <w:rFonts w:eastAsia="Times New Roman" w:cs="Times New Roman"/>
          <w:szCs w:val="24"/>
        </w:rPr>
        <w:lastRenderedPageBreak/>
        <w:t>τανοητό ποιος θα είναι αυτός που θα συνεχίσει την ΕΛΒΟ και όχι θα την κλείσει, όχι θα την τεμαχίσει, όχι θα πουλήσει τα ιμάτι</w:t>
      </w:r>
      <w:r>
        <w:rPr>
          <w:rFonts w:eastAsia="Times New Roman" w:cs="Times New Roman"/>
          <w:szCs w:val="24"/>
        </w:rPr>
        <w:t xml:space="preserve">ά της, όπως προέβλεπε η εκκαθάριση, και με τους εργαζόμενους στην ανεργία. Αυτή είναι μια μεγάλη διαφορά και να το ξέρετε και οι Βουλευτές της Θεσσαλονίκης αλλά και οι Βουλευτές όλης της χώρας. </w:t>
      </w:r>
    </w:p>
    <w:p w14:paraId="2CEE3DF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Τώρα, το προτελευταίο ζήτημα αφορά τα μισθολογικά. Απλά να ξέ</w:t>
      </w:r>
      <w:r>
        <w:rPr>
          <w:rFonts w:eastAsia="Times New Roman" w:cs="Times New Roman"/>
          <w:szCs w:val="24"/>
        </w:rPr>
        <w:t xml:space="preserve">ρετε το εξής: Το μισθολογικό κόστος του Υπουργείου Εθνικής Άμυνας δεν μειώνεται ούτε κατά ένα </w:t>
      </w:r>
      <w:r>
        <w:rPr>
          <w:rFonts w:eastAsia="Times New Roman" w:cs="Times New Roman"/>
          <w:szCs w:val="24"/>
          <w:lang w:val="en-US"/>
        </w:rPr>
        <w:t>cent</w:t>
      </w:r>
      <w:r>
        <w:rPr>
          <w:rFonts w:eastAsia="Times New Roman" w:cs="Times New Roman"/>
          <w:szCs w:val="24"/>
        </w:rPr>
        <w:t xml:space="preserve">. Αυτό είναι το πρώτο ζήτημα. </w:t>
      </w:r>
    </w:p>
    <w:p w14:paraId="2CEE3DF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Δεύτερον, οι αμοιβές που απολαμβάνουν –μεγάλη λέξη το «απολαμβάνουν», ρητορική λέξη- οι αξιωματικοί, οι υπαξιωματικοί, ΕΠΟΠ, ΟΒ</w:t>
      </w:r>
      <w:r>
        <w:rPr>
          <w:rFonts w:eastAsia="Times New Roman" w:cs="Times New Roman"/>
          <w:szCs w:val="24"/>
        </w:rPr>
        <w:t xml:space="preserve">Α –τους αναφέρω συγκεκριμένα- οι οποίοι αυτή τη στιγμή είναι στις Ένοπλες Δυνάμεις, δεν θα αλλάξουν. Δεν μειώνεται ο μισθός τους ούτε κατά ένα </w:t>
      </w:r>
      <w:r>
        <w:rPr>
          <w:rFonts w:eastAsia="Times New Roman" w:cs="Times New Roman"/>
          <w:szCs w:val="24"/>
          <w:lang w:val="en-US"/>
        </w:rPr>
        <w:t>cent</w:t>
      </w:r>
      <w:r>
        <w:rPr>
          <w:rFonts w:eastAsia="Times New Roman" w:cs="Times New Roman"/>
          <w:szCs w:val="24"/>
        </w:rPr>
        <w:t>. Από κει και πέρα, στη βάση των νέων ειδικών μισθολογίων, τα οποία θα έρθουν και μιλάμε από δω και πέρα, δηλ</w:t>
      </w:r>
      <w:r>
        <w:rPr>
          <w:rFonts w:eastAsia="Times New Roman" w:cs="Times New Roman"/>
          <w:szCs w:val="24"/>
        </w:rPr>
        <w:t xml:space="preserve">αδή όταν μιλάμε για τους αξιωματικούς της Σχολής </w:t>
      </w:r>
      <w:proofErr w:type="spellStart"/>
      <w:r>
        <w:rPr>
          <w:rFonts w:eastAsia="Times New Roman" w:cs="Times New Roman"/>
          <w:szCs w:val="24"/>
        </w:rPr>
        <w:t>Ευελπίδων</w:t>
      </w:r>
      <w:proofErr w:type="spellEnd"/>
      <w:r>
        <w:rPr>
          <w:rFonts w:eastAsia="Times New Roman" w:cs="Times New Roman"/>
          <w:szCs w:val="24"/>
        </w:rPr>
        <w:t xml:space="preserve"> –να σας το πω έτσι- μιλάμε γι</w:t>
      </w:r>
      <w:r>
        <w:rPr>
          <w:rFonts w:eastAsia="Times New Roman" w:cs="Times New Roman"/>
          <w:szCs w:val="24"/>
        </w:rPr>
        <w:t>’</w:t>
      </w:r>
      <w:r>
        <w:rPr>
          <w:rFonts w:eastAsia="Times New Roman" w:cs="Times New Roman"/>
          <w:szCs w:val="24"/>
        </w:rPr>
        <w:t xml:space="preserve"> αυτούς οι οποίοι θα βγουν μετά από τέσσερα χρόνια και η ειδική ρύθμιση η εσωτερική που μένει να τη δούμε πλήρη, προβλέπει…</w:t>
      </w:r>
    </w:p>
    <w:p w14:paraId="2CEE3E00"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Την άλλη εβδομάδα;</w:t>
      </w:r>
    </w:p>
    <w:p w14:paraId="2CEE3E01"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ΒΙΤΣΑΣ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Μετά από τέσσερα χρόνια...</w:t>
      </w:r>
    </w:p>
    <w:p w14:paraId="2CEE3E02"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Την άλλη εβδομάδα θα τη δούμε;</w:t>
      </w:r>
    </w:p>
    <w:p w14:paraId="2CEE3E03"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Αυτό τώρα, το Υπουργείο Οικονομικών το γνωρίζει, κύριε Λοβέρδο. Σας λέω τα</w:t>
      </w:r>
      <w:r>
        <w:rPr>
          <w:rFonts w:eastAsia="Times New Roman" w:cs="Times New Roman"/>
          <w:szCs w:val="24"/>
        </w:rPr>
        <w:t xml:space="preserve"> δικά μου.</w:t>
      </w:r>
    </w:p>
    <w:p w14:paraId="2CEE3E04"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στον νόμο που έρχεται;</w:t>
      </w:r>
    </w:p>
    <w:p w14:paraId="2CEE3E05"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Δεν το γνωρίζω.</w:t>
      </w:r>
    </w:p>
    <w:p w14:paraId="2CEE3E06"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Και από εκεί και πέρα, δεν θα έχουμε μειώσεις ή θα είναι ελάχιστες, σε κάποια θα έχουμε και αυξήσεις. Προσέξτε, λοιπόν, μη λέμ</w:t>
      </w:r>
      <w:r>
        <w:rPr>
          <w:rFonts w:eastAsia="Times New Roman" w:cs="Times New Roman"/>
          <w:szCs w:val="24"/>
        </w:rPr>
        <w:t>ε εύκολα πράγματα.</w:t>
      </w:r>
    </w:p>
    <w:p w14:paraId="2CEE3E07"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Το προτελευταίο πράγμα που θα ήθελα να πω είναι το εξής. Κοιτάξτε να δείτε. Διάβασα κι εγώ την ειδησεογραφία και ως νομικός δεν μπορώ να καταλάβω. Το Ελεγκτικό Συνέδριο λειτουργεί σε ολομέλεια με βάση είτε ερωτήσεις είτε νόμους. Δεν συγκ</w:t>
      </w:r>
      <w:r>
        <w:rPr>
          <w:rFonts w:eastAsia="Times New Roman" w:cs="Times New Roman"/>
          <w:szCs w:val="24"/>
        </w:rPr>
        <w:t>εντρώνεται και βγάζει απόφαση, επειδή του ήρθε. Άρ</w:t>
      </w:r>
      <w:r>
        <w:rPr>
          <w:rFonts w:eastAsia="Times New Roman" w:cs="Times New Roman"/>
          <w:szCs w:val="24"/>
        </w:rPr>
        <w:t>α</w:t>
      </w:r>
      <w:r>
        <w:rPr>
          <w:rFonts w:eastAsia="Times New Roman" w:cs="Times New Roman"/>
          <w:szCs w:val="24"/>
        </w:rPr>
        <w:t xml:space="preserve"> περιμένω κι εγώ να δω τι είναι αυτό το πράγμα. Γιατί δεν γίνεται με αυτόν τον τρόπο αυτή η διαδικασία. </w:t>
      </w:r>
    </w:p>
    <w:p w14:paraId="2CEE3E08"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Μπορεί να έχει σχέδιο το Υπουργείο…</w:t>
      </w:r>
    </w:p>
    <w:p w14:paraId="2CEE3E09"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w:t>
      </w:r>
      <w:r>
        <w:rPr>
          <w:rFonts w:eastAsia="Times New Roman" w:cs="Times New Roman"/>
          <w:b/>
          <w:szCs w:val="24"/>
        </w:rPr>
        <w:t>Εθνικής</w:t>
      </w:r>
      <w:r>
        <w:rPr>
          <w:rFonts w:eastAsia="Times New Roman" w:cs="Times New Roman"/>
          <w:b/>
          <w:szCs w:val="24"/>
        </w:rPr>
        <w:t xml:space="preserve"> </w:t>
      </w:r>
      <w:r>
        <w:rPr>
          <w:rFonts w:eastAsia="Times New Roman" w:cs="Times New Roman"/>
          <w:b/>
          <w:szCs w:val="24"/>
        </w:rPr>
        <w:t>Άμυνας):</w:t>
      </w:r>
      <w:r>
        <w:rPr>
          <w:rFonts w:eastAsia="Times New Roman" w:cs="Times New Roman"/>
          <w:szCs w:val="24"/>
        </w:rPr>
        <w:t xml:space="preserve"> Λέω, δεν το ξέρω. Γι’ αυτό λέω είτε με ερώτηση είτε με νόμους.</w:t>
      </w:r>
    </w:p>
    <w:p w14:paraId="2CEE3E0A"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πρέπει να τονίσω το εξής και σε σχέση με μια ένταση που δημιουργήθηκε: Τόσος πόνος από τη μεριά της </w:t>
      </w:r>
      <w:r>
        <w:rPr>
          <w:rFonts w:eastAsia="Times New Roman" w:cs="Times New Roman"/>
          <w:szCs w:val="24"/>
        </w:rPr>
        <w:t>Α</w:t>
      </w:r>
      <w:r>
        <w:rPr>
          <w:rFonts w:eastAsia="Times New Roman" w:cs="Times New Roman"/>
          <w:szCs w:val="24"/>
        </w:rPr>
        <w:t xml:space="preserve">ντιπολίτευσης, επειδή άνοιξε </w:t>
      </w:r>
      <w:r>
        <w:rPr>
          <w:rFonts w:eastAsia="Times New Roman" w:cs="Times New Roman"/>
          <w:szCs w:val="24"/>
        </w:rPr>
        <w:lastRenderedPageBreak/>
        <w:t xml:space="preserve">πλέον ένας ορατός δρόμος για να τελειώσει </w:t>
      </w:r>
      <w:r>
        <w:rPr>
          <w:rFonts w:eastAsia="Times New Roman" w:cs="Times New Roman"/>
          <w:szCs w:val="24"/>
        </w:rPr>
        <w:t xml:space="preserve">η </w:t>
      </w:r>
      <w:proofErr w:type="spellStart"/>
      <w:r>
        <w:rPr>
          <w:rFonts w:eastAsia="Times New Roman" w:cs="Times New Roman"/>
          <w:szCs w:val="24"/>
        </w:rPr>
        <w:t>μνημονιακή</w:t>
      </w:r>
      <w:proofErr w:type="spellEnd"/>
      <w:r>
        <w:rPr>
          <w:rFonts w:eastAsia="Times New Roman" w:cs="Times New Roman"/>
          <w:szCs w:val="24"/>
        </w:rPr>
        <w:t xml:space="preserve"> περίοδος; Αυτό είναι το βασικό ζήτημα.</w:t>
      </w:r>
    </w:p>
    <w:p w14:paraId="2CEE3E0B"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φέρω και ένα παράδειγμα; Πέρυσι τέτοιον καιρό τι συζητάγαμε και τι έλεγε η </w:t>
      </w:r>
      <w:r>
        <w:rPr>
          <w:rFonts w:eastAsia="Times New Roman" w:cs="Times New Roman"/>
          <w:szCs w:val="24"/>
        </w:rPr>
        <w:t>Α</w:t>
      </w:r>
      <w:r>
        <w:rPr>
          <w:rFonts w:eastAsia="Times New Roman" w:cs="Times New Roman"/>
          <w:szCs w:val="24"/>
        </w:rPr>
        <w:t xml:space="preserve">ντιπολίτευση; Ότι –κοιτάξτε- θα υπάρχει κόφτης και ο κόφτης στις αρχές του 2017, επειδή δεν θα πιάσετε τίποτα από </w:t>
      </w:r>
      <w:r>
        <w:rPr>
          <w:rFonts w:eastAsia="Times New Roman" w:cs="Times New Roman"/>
          <w:szCs w:val="24"/>
        </w:rPr>
        <w:t xml:space="preserve">αυτά που λέτε, θα δημιουργήσει και νέες περικοπές. Τι είχαμε στην πραγματικότητα; Δότη για εξακόσιες χιλιάδες συνταξιούχους και μια δυναμική η οποία μας βγάζει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w:t>
      </w:r>
    </w:p>
    <w:p w14:paraId="2CEE3E0C"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Το να λες αν το καλοκαίρι του 2018 θα ολοκληρωθεί η </w:t>
      </w:r>
      <w:proofErr w:type="spellStart"/>
      <w:r>
        <w:rPr>
          <w:rFonts w:eastAsia="Times New Roman" w:cs="Times New Roman"/>
          <w:szCs w:val="24"/>
        </w:rPr>
        <w:t>μνημονιακή</w:t>
      </w:r>
      <w:proofErr w:type="spellEnd"/>
      <w:r>
        <w:rPr>
          <w:rFonts w:eastAsia="Times New Roman" w:cs="Times New Roman"/>
          <w:szCs w:val="24"/>
        </w:rPr>
        <w:t xml:space="preserve"> περίοδ</w:t>
      </w:r>
      <w:r>
        <w:rPr>
          <w:rFonts w:eastAsia="Times New Roman" w:cs="Times New Roman"/>
          <w:szCs w:val="24"/>
        </w:rPr>
        <w:t>ος, αυτό δεν σημαίνει ότι θα σταματήσει η προσπάθεια, ώστε να ανασυγκροτηθεί η χώρα σε δύο επίπεδα και να χαρακτηρίζεται από δύο επίπεδα, που το ένα είναι η παραγωγική ανασυγκρότηση και το άλλο είναι η δίκαιη αναδιανομή. Αυτά τα δύο μαζί είναι αυτό που λέμ</w:t>
      </w:r>
      <w:r>
        <w:rPr>
          <w:rFonts w:eastAsia="Times New Roman" w:cs="Times New Roman"/>
          <w:szCs w:val="24"/>
        </w:rPr>
        <w:t>ε η δίκαιη ανάπτυξη. Δεν θα σταματήσει αυτό το πράγμα.</w:t>
      </w:r>
    </w:p>
    <w:p w14:paraId="2CEE3E0D"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στην περίοδο της «ευμάρειας» το φ</w:t>
      </w:r>
      <w:r>
        <w:rPr>
          <w:rFonts w:eastAsia="Times New Roman" w:cs="Times New Roman"/>
          <w:szCs w:val="24"/>
        </w:rPr>
        <w:t>θ</w:t>
      </w:r>
      <w:r>
        <w:rPr>
          <w:rFonts w:eastAsia="Times New Roman" w:cs="Times New Roman"/>
          <w:szCs w:val="24"/>
        </w:rPr>
        <w:t xml:space="preserve">ηνό δανεικό χρήμα </w:t>
      </w:r>
      <w:r>
        <w:rPr>
          <w:rFonts w:eastAsia="Times New Roman" w:cs="Times New Roman"/>
          <w:szCs w:val="24"/>
        </w:rPr>
        <w:t xml:space="preserve">ήταν αυτό που </w:t>
      </w:r>
      <w:r>
        <w:rPr>
          <w:rFonts w:eastAsia="Times New Roman" w:cs="Times New Roman"/>
          <w:szCs w:val="24"/>
        </w:rPr>
        <w:t>μ</w:t>
      </w:r>
      <w:r>
        <w:rPr>
          <w:rFonts w:eastAsia="Times New Roman" w:cs="Times New Roman"/>
          <w:szCs w:val="24"/>
        </w:rPr>
        <w:t>α</w:t>
      </w:r>
      <w:r>
        <w:rPr>
          <w:rFonts w:eastAsia="Times New Roman" w:cs="Times New Roman"/>
          <w:szCs w:val="24"/>
        </w:rPr>
        <w:t>ς έφερε στην περίοδο των μνημονίων. Γιατί εγώ δεν ξεχνάω τι έλεγα το 2000. Δεν ήταν ωραία η υπόθεση του 2000 ή του</w:t>
      </w:r>
      <w:r>
        <w:rPr>
          <w:rFonts w:eastAsia="Times New Roman" w:cs="Times New Roman"/>
          <w:szCs w:val="24"/>
        </w:rPr>
        <w:t xml:space="preserve"> 2002 ή του 2005 ή του 200</w:t>
      </w:r>
      <w:r>
        <w:rPr>
          <w:rFonts w:eastAsia="Times New Roman" w:cs="Times New Roman"/>
          <w:szCs w:val="24"/>
        </w:rPr>
        <w:t>7</w:t>
      </w:r>
      <w:r>
        <w:rPr>
          <w:rFonts w:eastAsia="Times New Roman" w:cs="Times New Roman"/>
          <w:szCs w:val="24"/>
        </w:rPr>
        <w:t>. Δεν ήταν ωραία περίοδος. Αυτή η περίοδος ήταν που έφερε την υπερχρέωση της χώρα</w:t>
      </w:r>
      <w:r>
        <w:rPr>
          <w:rFonts w:eastAsia="Times New Roman" w:cs="Times New Roman"/>
          <w:szCs w:val="24"/>
        </w:rPr>
        <w:t>ς</w:t>
      </w:r>
      <w:r>
        <w:rPr>
          <w:rFonts w:eastAsia="Times New Roman" w:cs="Times New Roman"/>
          <w:szCs w:val="24"/>
        </w:rPr>
        <w:t xml:space="preserve">. Για όλους; Ε, όχι για όλους. Αυτοί οι οποίοι κέρδιζαν ήταν αυτοί που υπερχρέωσαν τη χώρα. Και έχουμε τρία κομμάτια: τα </w:t>
      </w:r>
      <w:r>
        <w:rPr>
          <w:rFonts w:eastAsia="Times New Roman" w:cs="Times New Roman"/>
          <w:szCs w:val="24"/>
        </w:rPr>
        <w:lastRenderedPageBreak/>
        <w:t xml:space="preserve">τραπεζικά συμφέροντα των </w:t>
      </w:r>
      <w:proofErr w:type="spellStart"/>
      <w:r>
        <w:rPr>
          <w:rFonts w:eastAsia="Times New Roman" w:cs="Times New Roman"/>
          <w:szCs w:val="24"/>
        </w:rPr>
        <w:t>τ</w:t>
      </w:r>
      <w:r>
        <w:rPr>
          <w:rFonts w:eastAsia="Times New Roman" w:cs="Times New Roman"/>
          <w:szCs w:val="24"/>
        </w:rPr>
        <w:t>ραπεζοκρατών</w:t>
      </w:r>
      <w:proofErr w:type="spellEnd"/>
      <w:r>
        <w:rPr>
          <w:rFonts w:eastAsia="Times New Roman" w:cs="Times New Roman"/>
          <w:szCs w:val="24"/>
        </w:rPr>
        <w:t xml:space="preserve">, τα συμφέροντα των </w:t>
      </w:r>
      <w:proofErr w:type="spellStart"/>
      <w:r>
        <w:rPr>
          <w:rFonts w:eastAsia="Times New Roman" w:cs="Times New Roman"/>
          <w:szCs w:val="24"/>
        </w:rPr>
        <w:t>μιντιοκρατών</w:t>
      </w:r>
      <w:proofErr w:type="spellEnd"/>
      <w:r>
        <w:rPr>
          <w:rFonts w:eastAsia="Times New Roman" w:cs="Times New Roman"/>
          <w:szCs w:val="24"/>
        </w:rPr>
        <w:t xml:space="preserve"> και τα πολιτικά συμφέροντα αναπαραγωγής της εξουσίας. Αυτά ήταν τα τρία βασικά ζητήματα.</w:t>
      </w:r>
    </w:p>
    <w:p w14:paraId="2CEE3E0E"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 xml:space="preserve">Εμείς αναλαμβάνουμε σαν Κυβέρνηση μια ευθύνη και αυτή την ευθύνη θα τη φέρουμε σε πέρας και αυτή την ευθύνη θα τη φέρουμε </w:t>
      </w:r>
      <w:r>
        <w:rPr>
          <w:rFonts w:eastAsia="Times New Roman" w:cs="Times New Roman"/>
          <w:szCs w:val="24"/>
        </w:rPr>
        <w:t xml:space="preserve">στη Βουλή. Και εκεί θα γίνει και ολοκληρωμένη συζήτηση, αλλά θα γίνει ολοκληρωμένη συζήτηση και μέσα στην κοινωνία. Αφού ολοκληρωθεί αυτός ο δρόμος, η Αξιωματική Αντιπολίτευση και άλλο κομμάτι της </w:t>
      </w:r>
      <w:r>
        <w:rPr>
          <w:rFonts w:eastAsia="Times New Roman" w:cs="Times New Roman"/>
          <w:szCs w:val="24"/>
        </w:rPr>
        <w:t>Α</w:t>
      </w:r>
      <w:r>
        <w:rPr>
          <w:rFonts w:eastAsia="Times New Roman" w:cs="Times New Roman"/>
          <w:szCs w:val="24"/>
        </w:rPr>
        <w:t>ντιπολίτευσης θα παραμείνει μέχρι την έξοδο από τα μνημόνι</w:t>
      </w:r>
      <w:r>
        <w:rPr>
          <w:rFonts w:eastAsia="Times New Roman" w:cs="Times New Roman"/>
          <w:szCs w:val="24"/>
        </w:rPr>
        <w:t>α και μέχρι τις επόμενες εκλογές το 2019 στον ρόλο του ρεπόρτερ. Γιατί πολιτική πρόταση δεν μπορεί να κάνει, δεν έχει να κάνει και ιδιαίτερα η Αξιωματική Αντιπολίτευση. Φοβούμαι ότι θα μπει σε μια διαδικασία ενός στρατηγικού αδιεξόδου που βέβαια δικό της θ</w:t>
      </w:r>
      <w:r>
        <w:rPr>
          <w:rFonts w:eastAsia="Times New Roman" w:cs="Times New Roman"/>
          <w:szCs w:val="24"/>
        </w:rPr>
        <w:t>έμα είναι το πώς θα το επιλύσει.</w:t>
      </w:r>
    </w:p>
    <w:p w14:paraId="2CEE3E0F" w14:textId="77777777" w:rsidR="00A60239" w:rsidRDefault="005157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EE3E10" w14:textId="77777777" w:rsidR="00A60239" w:rsidRDefault="005157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ευχαριστούμε.</w:t>
      </w:r>
    </w:p>
    <w:p w14:paraId="2CEE3E11"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szCs w:val="24"/>
        </w:rPr>
        <w:t xml:space="preserve">Κηρύσσεται περαιωμένη η συζήτηση επί της αρχής, των άρθρων και του συνόλου του σχεδίου νόμου του Υπουργείου </w:t>
      </w:r>
      <w:r>
        <w:rPr>
          <w:rFonts w:eastAsia="Times New Roman"/>
          <w:color w:val="000000"/>
          <w:szCs w:val="24"/>
          <w:shd w:val="clear" w:color="auto" w:fill="FFFFFF"/>
        </w:rPr>
        <w:t>Εθνικής Άμυνας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«Κύρωση του Μνημονίου </w:t>
      </w:r>
      <w:r>
        <w:rPr>
          <w:rFonts w:eastAsia="Times New Roman"/>
          <w:color w:val="000000"/>
          <w:szCs w:val="24"/>
          <w:shd w:val="clear" w:color="auto" w:fill="FFFFFF"/>
        </w:rPr>
        <w:t>Κατανόησης μεταξύ του Υπουργείου Εθνικής Άμυνας της Ελ</w:t>
      </w:r>
      <w:r>
        <w:rPr>
          <w:rFonts w:eastAsia="Times New Roman"/>
          <w:color w:val="000000"/>
          <w:szCs w:val="24"/>
          <w:shd w:val="clear" w:color="auto" w:fill="FFFFFF"/>
        </w:rPr>
        <w:lastRenderedPageBreak/>
        <w:t>ληνικής Δημοκρατίας και του Υπουργείου Άμυνας του Βασιλείου της Νορβηγίας σχετικά με τη συνεργασία στον τομέα αμυντικών εξοπλισμών, συστημάτων και υπηρεσιών».</w:t>
      </w:r>
    </w:p>
    <w:p w14:paraId="2CEE3E12" w14:textId="77777777" w:rsidR="00A60239" w:rsidRDefault="00515756">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w:t>
      </w:r>
      <w:r>
        <w:rPr>
          <w:rFonts w:eastAsia="Times New Roman"/>
          <w:szCs w:val="24"/>
        </w:rPr>
        <w:t>ιο;</w:t>
      </w:r>
    </w:p>
    <w:p w14:paraId="2CEE3E13"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ΕΛΕΝΗ ΣΤΑΜΑΤΑΚΗ: </w:t>
      </w:r>
      <w:r>
        <w:rPr>
          <w:rFonts w:eastAsia="Times New Roman"/>
          <w:szCs w:val="24"/>
        </w:rPr>
        <w:t>Ναι.</w:t>
      </w:r>
    </w:p>
    <w:p w14:paraId="2CEE3E14"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ΑΝΑΣΤΑΣΙΟΣ ΔΗΜΟΣΧΑΚΗΣ: </w:t>
      </w:r>
      <w:r>
        <w:rPr>
          <w:rFonts w:eastAsia="Times New Roman"/>
          <w:szCs w:val="24"/>
        </w:rPr>
        <w:t>Ναι.</w:t>
      </w:r>
    </w:p>
    <w:p w14:paraId="2CEE3E15"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ΑΝΔΡΕΑΣ ΛΟΒΕΡΔΟΣ: </w:t>
      </w:r>
      <w:r>
        <w:rPr>
          <w:rFonts w:eastAsia="Times New Roman"/>
          <w:szCs w:val="24"/>
        </w:rPr>
        <w:t>Ναι.</w:t>
      </w:r>
    </w:p>
    <w:p w14:paraId="2CEE3E16"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ΝΙΚΟΛΑΟΣ ΚΟΥΖΗΛΟΣ: </w:t>
      </w:r>
      <w:r>
        <w:rPr>
          <w:rFonts w:eastAsia="Times New Roman"/>
          <w:szCs w:val="24"/>
        </w:rPr>
        <w:t>Παρών.</w:t>
      </w:r>
    </w:p>
    <w:p w14:paraId="2CEE3E17"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ΣΤΑΥΡΟΣ ΤΑΣΣΟΣ: </w:t>
      </w:r>
      <w:r>
        <w:rPr>
          <w:rFonts w:eastAsia="Times New Roman"/>
          <w:szCs w:val="24"/>
        </w:rPr>
        <w:t>Όχι.</w:t>
      </w:r>
    </w:p>
    <w:p w14:paraId="2CEE3E18"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ΚΩΝΣΤΑΝΤΙΝΟΣ ΚΑΤΣΙΚΗΣ: </w:t>
      </w:r>
      <w:r>
        <w:rPr>
          <w:rFonts w:eastAsia="Times New Roman"/>
          <w:szCs w:val="24"/>
        </w:rPr>
        <w:t>Ναι.</w:t>
      </w:r>
    </w:p>
    <w:p w14:paraId="2CEE3E19" w14:textId="77777777" w:rsidR="00A60239" w:rsidRDefault="00515756">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2CEE3E1A" w14:textId="77777777" w:rsidR="00A60239" w:rsidRDefault="005157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2CEE3E1B"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ΠΡΟΕΔΡΕΥΩΝ (Γεώργιος Βαρεμένος): </w:t>
      </w:r>
      <w:r>
        <w:rPr>
          <w:rFonts w:eastAsia="Times New Roman"/>
          <w:szCs w:val="24"/>
        </w:rPr>
        <w:t xml:space="preserve">Συνεπώς το </w:t>
      </w:r>
      <w:r>
        <w:rPr>
          <w:rFonts w:eastAsia="Times New Roman"/>
          <w:szCs w:val="24"/>
        </w:rPr>
        <w:t>νομοσχέδιο</w:t>
      </w:r>
      <w:r>
        <w:rPr>
          <w:rFonts w:eastAsia="Times New Roman"/>
          <w:szCs w:val="24"/>
        </w:rPr>
        <w:t xml:space="preserve"> του</w:t>
      </w:r>
      <w:r>
        <w:rPr>
          <w:rFonts w:eastAsia="Times New Roman"/>
          <w:szCs w:val="24"/>
        </w:rPr>
        <w:t xml:space="preserve"> Υπουργείου </w:t>
      </w:r>
      <w:r>
        <w:rPr>
          <w:rFonts w:eastAsia="Times New Roman"/>
          <w:color w:val="000000"/>
          <w:szCs w:val="24"/>
          <w:shd w:val="clear" w:color="auto" w:fill="FFFFFF"/>
        </w:rPr>
        <w:t>Εθνικής Άμυνας</w:t>
      </w:r>
      <w:r>
        <w:rPr>
          <w:rFonts w:eastAsia="Times New Roman"/>
          <w:color w:val="000000"/>
          <w:szCs w:val="24"/>
          <w:shd w:val="clear" w:color="auto" w:fill="FFFFFF"/>
        </w:rPr>
        <w:t xml:space="preserve">: </w:t>
      </w:r>
      <w:r>
        <w:rPr>
          <w:rFonts w:eastAsia="Times New Roman"/>
          <w:color w:val="000000"/>
          <w:szCs w:val="24"/>
          <w:shd w:val="clear" w:color="auto" w:fill="FFFFFF"/>
        </w:rPr>
        <w:t>«Κύρωση του Μνημονίου Κατανόησης μεταξύ του Υπουργείου Εθνικής Άμυνας της Ελληνικής Δημοκρατίας και του Υπουργείου Άμυνας του Βασιλείου της Νορβηγίας σχετικά με τη συνεργασία στον τομέα αμυντικών εξοπλισμών, συστημάτων και υπηρε</w:t>
      </w:r>
      <w:r>
        <w:rPr>
          <w:rFonts w:eastAsia="Times New Roman"/>
          <w:color w:val="000000"/>
          <w:szCs w:val="24"/>
          <w:shd w:val="clear" w:color="auto" w:fill="FFFFFF"/>
        </w:rPr>
        <w:t>σιών» έγινε δεκτό κατά πλειοψηφία, σε μόνη συζήτηση, επί της αρχής, των άρθρων και του συνόλου και έχει ως εξής:</w:t>
      </w:r>
    </w:p>
    <w:p w14:paraId="2CEE3E1C" w14:textId="77777777" w:rsidR="00A60239" w:rsidRDefault="00515756">
      <w:pPr>
        <w:spacing w:line="600" w:lineRule="auto"/>
        <w:contextualSpacing/>
        <w:jc w:val="center"/>
        <w:rPr>
          <w:rFonts w:eastAsia="Times New Roman"/>
          <w:b/>
          <w:szCs w:val="24"/>
        </w:rPr>
      </w:pPr>
      <w:r w:rsidRPr="00F307F1">
        <w:rPr>
          <w:rFonts w:eastAsia="Times New Roman" w:cs="Times New Roman"/>
          <w:color w:val="FF0000"/>
          <w:szCs w:val="24"/>
        </w:rPr>
        <w:t xml:space="preserve">(Να καταχωριστεί το νομοσχέδιο, </w:t>
      </w:r>
      <w:r>
        <w:rPr>
          <w:rFonts w:eastAsia="Times New Roman" w:cs="Times New Roman"/>
          <w:color w:val="FF0000"/>
          <w:szCs w:val="24"/>
        </w:rPr>
        <w:t>σελ. 55</w:t>
      </w:r>
      <w:r w:rsidRPr="00F307F1">
        <w:rPr>
          <w:rFonts w:eastAsia="Times New Roman" w:cs="Times New Roman"/>
          <w:color w:val="FF0000"/>
          <w:szCs w:val="24"/>
        </w:rPr>
        <w:t>α)</w:t>
      </w:r>
    </w:p>
    <w:p w14:paraId="2CEE3E1D"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olor w:val="000000"/>
          <w:szCs w:val="24"/>
          <w:shd w:val="clear" w:color="auto" w:fill="FFFFFF"/>
        </w:rPr>
        <w:t xml:space="preserve">Κυρίες και κύριοι συνάδελφοι, παρακαλώ το Σώμα να εξουσιοδοτήσει το </w:t>
      </w:r>
      <w:r>
        <w:rPr>
          <w:rFonts w:eastAsia="Times New Roman"/>
          <w:color w:val="000000"/>
          <w:szCs w:val="24"/>
          <w:shd w:val="clear" w:color="auto" w:fill="FFFFFF"/>
        </w:rPr>
        <w:t>Προεδρείο για την υπ’ ευθύνη του επικύρωση των Πρακτικών ως προς την ψήφιση στο σύνολο του παραπάνω νομοσχεδίου.</w:t>
      </w:r>
    </w:p>
    <w:p w14:paraId="2CEE3E1E"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w:t>
      </w:r>
      <w:r>
        <w:rPr>
          <w:rFonts w:eastAsia="Times New Roman"/>
          <w:b/>
          <w:color w:val="000000"/>
          <w:szCs w:val="24"/>
          <w:shd w:val="clear" w:color="auto" w:fill="FFFFFF"/>
        </w:rPr>
        <w:t>ΒΟΥΛΕΥΤΕΣ:</w:t>
      </w:r>
      <w:r>
        <w:rPr>
          <w:rFonts w:eastAsia="Times New Roman"/>
          <w:color w:val="000000"/>
          <w:szCs w:val="24"/>
          <w:shd w:val="clear" w:color="auto" w:fill="FFFFFF"/>
        </w:rPr>
        <w:t xml:space="preserve"> Μάλιστα, μάλιστα.</w:t>
      </w:r>
    </w:p>
    <w:p w14:paraId="2CEE3E1F" w14:textId="77777777" w:rsidR="00A60239" w:rsidRDefault="00515756">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ΠΡΟΕΔΡΕΥΩΝ (Γεώργιος Βαρεμένος): </w:t>
      </w:r>
      <w:r>
        <w:rPr>
          <w:rFonts w:eastAsia="Times New Roman"/>
          <w:szCs w:val="24"/>
        </w:rPr>
        <w:t>Συνεπώς τ</w:t>
      </w:r>
      <w:r>
        <w:rPr>
          <w:rFonts w:eastAsia="Times New Roman"/>
          <w:szCs w:val="24"/>
        </w:rPr>
        <w:t>ο Σώμα παρέσχε τη ζητηθείσα εξουσιοδότηση.</w:t>
      </w:r>
    </w:p>
    <w:p w14:paraId="2CEE3E20" w14:textId="77777777" w:rsidR="00A60239" w:rsidRDefault="00515756">
      <w:pPr>
        <w:spacing w:line="600" w:lineRule="auto"/>
        <w:ind w:firstLine="720"/>
        <w:contextualSpacing/>
        <w:jc w:val="both"/>
        <w:rPr>
          <w:rFonts w:eastAsia="Times New Roman"/>
          <w:szCs w:val="24"/>
        </w:rPr>
      </w:pPr>
      <w:r>
        <w:rPr>
          <w:rFonts w:eastAsia="Times New Roman"/>
          <w:szCs w:val="24"/>
        </w:rPr>
        <w:t>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στις 9</w:t>
      </w:r>
      <w:r>
        <w:rPr>
          <w:rFonts w:eastAsia="Times New Roman"/>
          <w:szCs w:val="24"/>
        </w:rPr>
        <w:t>-</w:t>
      </w:r>
      <w:r>
        <w:rPr>
          <w:rFonts w:eastAsia="Times New Roman"/>
          <w:szCs w:val="24"/>
        </w:rPr>
        <w:t>5</w:t>
      </w:r>
      <w:r>
        <w:rPr>
          <w:rFonts w:eastAsia="Times New Roman"/>
          <w:szCs w:val="24"/>
        </w:rPr>
        <w:t>-</w:t>
      </w:r>
      <w:r>
        <w:rPr>
          <w:rFonts w:eastAsia="Times New Roman"/>
          <w:szCs w:val="24"/>
        </w:rPr>
        <w:t>2017, ποινική δικογραφί</w:t>
      </w:r>
      <w:r>
        <w:rPr>
          <w:rFonts w:eastAsia="Times New Roman"/>
          <w:szCs w:val="24"/>
        </w:rPr>
        <w:t>α που αφορά στον πρώην Υπουργό Υγείας κ. Μαυρουδή Βορίδη.</w:t>
      </w:r>
    </w:p>
    <w:p w14:paraId="2CEE3E21" w14:textId="77777777" w:rsidR="00A60239" w:rsidRDefault="00515756">
      <w:pPr>
        <w:spacing w:line="600" w:lineRule="auto"/>
        <w:ind w:firstLine="54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CEE3E22" w14:textId="77777777" w:rsidR="00A60239" w:rsidRDefault="00515756">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2CEE3E23" w14:textId="77777777" w:rsidR="00A60239" w:rsidRDefault="00515756">
      <w:pPr>
        <w:spacing w:line="600" w:lineRule="auto"/>
        <w:ind w:firstLine="54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Με τη συναίνεση του Σώματος και ώρα 11.06</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w:t>
      </w:r>
      <w:r>
        <w:rPr>
          <w:rFonts w:eastAsia="Times New Roman" w:cs="Times New Roman"/>
          <w:szCs w:val="24"/>
        </w:rPr>
        <w:t>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Πέμπτη 11 Μαΐου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2CEE3E24" w14:textId="77777777" w:rsidR="00A60239" w:rsidRDefault="00515756">
      <w:pPr>
        <w:spacing w:line="600" w:lineRule="auto"/>
        <w:contextualSpacing/>
        <w:jc w:val="both"/>
        <w:rPr>
          <w:rFonts w:eastAsia="Times New Roman"/>
          <w:szCs w:val="24"/>
        </w:rPr>
      </w:pPr>
      <w:r>
        <w:rPr>
          <w:rFonts w:eastAsia="Times New Roman" w:cs="Times New Roman"/>
          <w:b/>
          <w:bCs/>
          <w:szCs w:val="24"/>
        </w:rPr>
        <w:t>Ο ΠΡΟΕΔΡΟΣ                                                                           ΟΙ ΓΡΑΜΜΑΤΕ</w:t>
      </w:r>
      <w:r>
        <w:rPr>
          <w:rFonts w:eastAsia="Times New Roman" w:cs="Times New Roman"/>
          <w:b/>
          <w:bCs/>
          <w:szCs w:val="24"/>
        </w:rPr>
        <w:t>ΙΣ</w:t>
      </w:r>
      <w:r>
        <w:rPr>
          <w:rFonts w:eastAsia="Times New Roman" w:cs="Times New Roman"/>
          <w:szCs w:val="24"/>
        </w:rPr>
        <w:t xml:space="preserve">   </w:t>
      </w:r>
    </w:p>
    <w:sectPr w:rsidR="00A602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6hEgw+pN/q6lQXrvuCuzEOy5tQ=" w:salt="k/3LPprbgcv5jDXqIBhX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39"/>
    <w:rsid w:val="00515756"/>
    <w:rsid w:val="00A60239"/>
    <w:rsid w:val="00E245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3D00"/>
  <w15:docId w15:val="{36181713-09C8-4574-843A-B4CA9291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67F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E67FF"/>
    <w:rPr>
      <w:rFonts w:ascii="Segoe UI" w:hAnsi="Segoe UI" w:cs="Segoe UI"/>
      <w:sz w:val="18"/>
      <w:szCs w:val="18"/>
    </w:rPr>
  </w:style>
  <w:style w:type="paragraph" w:styleId="a4">
    <w:name w:val="Revision"/>
    <w:hidden/>
    <w:uiPriority w:val="99"/>
    <w:semiHidden/>
    <w:rsid w:val="000E3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445</MetadataID>
    <Session xmlns="641f345b-441b-4b81-9152-adc2e73ba5e1">Β´</Session>
    <Date xmlns="641f345b-441b-4b81-9152-adc2e73ba5e1">2017-05-09T21:00:00+00:00</Date>
    <Status xmlns="641f345b-441b-4b81-9152-adc2e73ba5e1">
      <Url>http://srv-sp1/praktika/Lists/Incoming_Metadata/EditForm.aspx?ID=445&amp;Source=/praktika/Recordings_Library/Forms/AllItems.aspx</Url>
      <Description>Δημοσιεύτηκε</Description>
    </Status>
    <Meeting xmlns="641f345b-441b-4b81-9152-adc2e73ba5e1">ΡΙΗ´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B5A305-C7D8-4B49-A0B4-74CE27373C27}">
  <ds:schemaRefs>
    <ds:schemaRef ds:uri="http://schemas.microsoft.com/sharepoint/v3/contenttype/forms"/>
  </ds:schemaRefs>
</ds:datastoreItem>
</file>

<file path=customXml/itemProps2.xml><?xml version="1.0" encoding="utf-8"?>
<ds:datastoreItem xmlns:ds="http://schemas.openxmlformats.org/officeDocument/2006/customXml" ds:itemID="{CBB15267-38DE-492D-98A2-19E03B95A3EC}">
  <ds:schemaRefs>
    <ds:schemaRef ds:uri="http://schemas.microsoft.com/office/2006/documentManagement/types"/>
    <ds:schemaRef ds:uri="http://purl.org/dc/elements/1.1/"/>
    <ds:schemaRef ds:uri="http://purl.org/dc/terms/"/>
    <ds:schemaRef ds:uri="http://schemas.openxmlformats.org/package/2006/metadata/core-properties"/>
    <ds:schemaRef ds:uri="http://schemas.microsoft.com/office/2006/metadata/properties"/>
    <ds:schemaRef ds:uri="641f345b-441b-4b81-9152-adc2e73ba5e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E2D2B41F-DFBE-4E6A-973D-13793D502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9364</Words>
  <Characters>50567</Characters>
  <Application>Microsoft Office Word</Application>
  <DocSecurity>0</DocSecurity>
  <Lines>421</Lines>
  <Paragraphs>119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2017-05-16T08:05:00Z</dcterms:created>
  <dcterms:modified xsi:type="dcterms:W3CDTF">2017-05-16T08:05:00Z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